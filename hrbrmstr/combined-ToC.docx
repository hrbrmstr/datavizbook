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4597D" w14:textId="77777777" w:rsidR="008F1ED9" w:rsidRDefault="008F1ED9" w:rsidP="00B85155">
      <w:pPr>
        <w:pStyle w:val="Heading1"/>
        <w:rPr>
          <w:ins w:id="0" w:author="Bob Rudis" w:date="2013-03-20T12:09:00Z"/>
          <w:rStyle w:val="BookTitle"/>
        </w:rPr>
      </w:pPr>
      <w:ins w:id="1" w:author="Bob Rudis" w:date="2013-03-20T12:09:00Z">
        <w:r w:rsidRPr="008F1ED9">
          <w:rPr>
            <w:rStyle w:val="BookTitle"/>
          </w:rPr>
          <w:t>Visualize IT: Designing Data Stories in Information Technology &amp; Security</w:t>
        </w:r>
      </w:ins>
    </w:p>
    <w:p w14:paraId="6F2ECF5C" w14:textId="46E9FC75" w:rsidR="00B85155" w:rsidRPr="00B85155" w:rsidDel="008F1ED9" w:rsidRDefault="00C120C8" w:rsidP="00B85155">
      <w:pPr>
        <w:pStyle w:val="Heading1"/>
        <w:rPr>
          <w:del w:id="2" w:author="Bob Rudis" w:date="2013-03-20T12:09:00Z"/>
          <w:b w:val="0"/>
          <w:bCs w:val="0"/>
          <w:smallCaps/>
          <w:spacing w:val="5"/>
          <w:rPrChange w:id="3" w:author="Bob Rudis" w:date="2013-03-20T11:16:00Z">
            <w:rPr>
              <w:del w:id="4" w:author="Bob Rudis" w:date="2013-03-20T12:09:00Z"/>
              <w:rStyle w:val="BookTitle"/>
            </w:rPr>
          </w:rPrChange>
        </w:rPr>
      </w:pPr>
      <w:del w:id="5" w:author="Bob Rudis" w:date="2013-03-20T12:09:00Z">
        <w:r w:rsidRPr="00C120C8" w:rsidDel="008F1ED9">
          <w:rPr>
            <w:rStyle w:val="BookTitle"/>
          </w:rPr>
          <w:delText xml:space="preserve">Data Analysis &amp; Visualization for IT &amp; </w:delText>
        </w:r>
        <w:r w:rsidR="00DB6E69" w:rsidDel="008F1ED9">
          <w:rPr>
            <w:rStyle w:val="BookTitle"/>
          </w:rPr>
          <w:br/>
        </w:r>
        <w:r w:rsidRPr="00C120C8" w:rsidDel="008F1ED9">
          <w:rPr>
            <w:rStyle w:val="BookTitle"/>
          </w:rPr>
          <w:delText>Information Security Professionals</w:delText>
        </w:r>
      </w:del>
    </w:p>
    <w:p w14:paraId="4C68B04E" w14:textId="0FEF5F67" w:rsidR="00B85155" w:rsidRPr="00241C81" w:rsidRDefault="00B85155" w:rsidP="00B85155">
      <w:pPr>
        <w:pStyle w:val="Heading1"/>
        <w:rPr>
          <w:ins w:id="6" w:author="Bob Rudis" w:date="2013-03-20T11:13:00Z"/>
        </w:rPr>
      </w:pPr>
      <w:ins w:id="7" w:author="Bob Rudis" w:date="2013-03-20T11:13:00Z">
        <w:r>
          <w:t>Preface</w:t>
        </w:r>
      </w:ins>
    </w:p>
    <w:p w14:paraId="1C5173B0" w14:textId="77777777" w:rsidR="00B85155" w:rsidRPr="00DB6E69" w:rsidRDefault="00B85155" w:rsidP="00B85155">
      <w:pPr>
        <w:pStyle w:val="Heading2"/>
      </w:pPr>
      <w:moveToRangeStart w:id="8" w:author="Bob Rudis" w:date="2013-03-20T11:13:00Z" w:name="move225397336"/>
      <w:moveTo w:id="9" w:author="Bob Rudis" w:date="2013-03-20T11:13:00Z">
        <w:r w:rsidRPr="00DB6E69">
          <w:t>Purpose of This Book</w:t>
        </w:r>
      </w:moveTo>
    </w:p>
    <w:moveToRangeEnd w:id="8"/>
    <w:p w14:paraId="0911920A" w14:textId="2D5837E8" w:rsidR="009B2AF7" w:rsidRPr="00241C81" w:rsidRDefault="001941C3" w:rsidP="00241C81">
      <w:pPr>
        <w:pStyle w:val="Heading1"/>
      </w:pPr>
      <w:ins w:id="10" w:author="Bob Rudis" w:date="2013-03-19T11:46:00Z">
        <w:r>
          <w:t xml:space="preserve">Chapter 1: </w:t>
        </w:r>
      </w:ins>
      <w:del w:id="11" w:author="Bob Rudis" w:date="2013-03-20T11:18:00Z">
        <w:r w:rsidR="009B2AF7" w:rsidRPr="00241C81" w:rsidDel="00B85155">
          <w:delText>Introduction</w:delText>
        </w:r>
      </w:del>
      <w:ins w:id="12" w:author="Bob Rudis" w:date="2013-03-20T11:18:00Z">
        <w:r w:rsidR="00B85155">
          <w:t>The Power of a Story</w:t>
        </w:r>
      </w:ins>
    </w:p>
    <w:p w14:paraId="021C359F" w14:textId="66887731" w:rsidR="00C120C8" w:rsidRPr="00DB6E69" w:rsidDel="00B85155" w:rsidRDefault="005F438E" w:rsidP="00241C81">
      <w:pPr>
        <w:pStyle w:val="Heading2"/>
      </w:pPr>
      <w:moveFromRangeStart w:id="13" w:author="Bob Rudis" w:date="2013-03-20T11:13:00Z" w:name="move225397336"/>
      <w:moveFrom w:id="14" w:author="Bob Rudis" w:date="2013-03-20T11:13:00Z">
        <w:r w:rsidRPr="00DB6E69" w:rsidDel="00B85155">
          <w:t>Purpose of This B</w:t>
        </w:r>
        <w:r w:rsidR="00C120C8" w:rsidRPr="00DB6E69" w:rsidDel="00B85155">
          <w:t>ook</w:t>
        </w:r>
      </w:moveFrom>
    </w:p>
    <w:moveFromRangeEnd w:id="13"/>
    <w:p w14:paraId="0F41B9C8" w14:textId="793EAFDF" w:rsidR="009B2AF7" w:rsidDel="00B85155" w:rsidRDefault="005F438E" w:rsidP="00241C81">
      <w:pPr>
        <w:pStyle w:val="Heading2"/>
        <w:rPr>
          <w:del w:id="15" w:author="Bob Rudis" w:date="2013-03-20T11:18:00Z"/>
        </w:rPr>
      </w:pPr>
      <w:del w:id="16" w:author="Bob Rudis" w:date="2013-03-20T11:18:00Z">
        <w:r w:rsidDel="00B85155">
          <w:delText>The Power of a S</w:delText>
        </w:r>
        <w:r w:rsidR="009B2AF7" w:rsidDel="00B85155">
          <w:delText>tory</w:delText>
        </w:r>
      </w:del>
    </w:p>
    <w:p w14:paraId="6780D6CB" w14:textId="411D5973" w:rsidR="009B2AF7" w:rsidRPr="00241C81" w:rsidRDefault="005F438E" w:rsidP="00241C81">
      <w:pPr>
        <w:pStyle w:val="Heading2"/>
      </w:pPr>
      <w:r w:rsidRPr="00241C81">
        <w:t>Examples of S</w:t>
      </w:r>
      <w:r w:rsidR="009B2AF7" w:rsidRPr="00241C81">
        <w:t>torytelling</w:t>
      </w:r>
      <w:del w:id="17" w:author="Bob Rudis" w:date="2013-03-19T11:54:00Z">
        <w:r w:rsidR="009B2AF7" w:rsidRPr="00241C81" w:rsidDel="001941C3">
          <w:delText xml:space="preserve"> in IT</w:delText>
        </w:r>
      </w:del>
    </w:p>
    <w:p w14:paraId="54BD0FDF" w14:textId="4968DA6E" w:rsidR="009B2AF7" w:rsidRPr="00241C81" w:rsidDel="007F4E41" w:rsidRDefault="009B2AF7" w:rsidP="00241C81">
      <w:pPr>
        <w:pStyle w:val="Heading3"/>
        <w:rPr>
          <w:del w:id="18" w:author="Bob Rudis" w:date="2013-03-19T12:00:00Z"/>
        </w:rPr>
      </w:pPr>
      <w:del w:id="19" w:author="Bob Rudis" w:date="2013-03-19T12:00:00Z">
        <w:r w:rsidRPr="00241C81" w:rsidDel="007F4E41">
          <w:delText>Submitting a budget proposal</w:delText>
        </w:r>
      </w:del>
    </w:p>
    <w:p w14:paraId="7416CDF4" w14:textId="56907AE9" w:rsidR="009B2AF7" w:rsidDel="007F4E41" w:rsidRDefault="009B2AF7" w:rsidP="00241C81">
      <w:pPr>
        <w:pStyle w:val="Heading3"/>
        <w:rPr>
          <w:del w:id="20" w:author="Bob Rudis" w:date="2013-03-19T12:00:00Z"/>
        </w:rPr>
      </w:pPr>
      <w:del w:id="21" w:author="Bob Rudis" w:date="2013-03-19T12:00:00Z">
        <w:r w:rsidDel="007F4E41">
          <w:delText>Communicating the reason for an outage</w:delText>
        </w:r>
      </w:del>
    </w:p>
    <w:p w14:paraId="29E7F1B8" w14:textId="77777777" w:rsidR="009B2AF7" w:rsidRPr="009B2AF7" w:rsidRDefault="009B2AF7" w:rsidP="00241C81">
      <w:pPr>
        <w:pStyle w:val="Heading3"/>
      </w:pPr>
      <w:r>
        <w:t>Capacity planning</w:t>
      </w:r>
    </w:p>
    <w:p w14:paraId="4230DEDC" w14:textId="7011FF6C" w:rsidR="009B2AF7" w:rsidDel="001941C3" w:rsidRDefault="009D1307" w:rsidP="00241C81">
      <w:pPr>
        <w:pStyle w:val="Heading2"/>
        <w:rPr>
          <w:del w:id="22" w:author="Bob Rudis" w:date="2013-03-19T11:54:00Z"/>
        </w:rPr>
      </w:pPr>
      <w:del w:id="23" w:author="Bob Rudis" w:date="2013-03-19T11:54:00Z">
        <w:r w:rsidDel="001941C3">
          <w:delText xml:space="preserve">Examples </w:delText>
        </w:r>
        <w:r w:rsidR="005F438E" w:rsidDel="001941C3">
          <w:delText>of S</w:delText>
        </w:r>
        <w:r w:rsidR="009B2AF7" w:rsidDel="001941C3">
          <w:delText>torytelling in Information Security</w:delText>
        </w:r>
      </w:del>
    </w:p>
    <w:p w14:paraId="67E26E8B" w14:textId="515BFDB2" w:rsidR="009B2AF7" w:rsidDel="007F4E41" w:rsidRDefault="009B2AF7" w:rsidP="00241C81">
      <w:pPr>
        <w:pStyle w:val="Heading3"/>
        <w:rPr>
          <w:del w:id="24" w:author="Bob Rudis" w:date="2013-03-19T12:00:00Z"/>
        </w:rPr>
      </w:pPr>
      <w:del w:id="25" w:author="Bob Rudis" w:date="2013-03-19T12:00:00Z">
        <w:r w:rsidDel="007F4E41">
          <w:delText>Understanding “normal”</w:delText>
        </w:r>
      </w:del>
    </w:p>
    <w:p w14:paraId="74B7B56A" w14:textId="77777777" w:rsidR="009B2AF7" w:rsidRDefault="009B2AF7" w:rsidP="00241C81">
      <w:pPr>
        <w:pStyle w:val="Heading3"/>
      </w:pPr>
      <w:r>
        <w:t>Creating an incident narrative</w:t>
      </w:r>
    </w:p>
    <w:p w14:paraId="530D6BA0" w14:textId="44E6B6C9" w:rsidR="00A0687D" w:rsidRPr="00A0687D" w:rsidRDefault="009B2AF7" w:rsidP="00241C81">
      <w:pPr>
        <w:pStyle w:val="Heading3"/>
      </w:pPr>
      <w:r>
        <w:t>Effectively assessing and communicating risk</w:t>
      </w:r>
    </w:p>
    <w:p w14:paraId="1708D478" w14:textId="48CBAFC6" w:rsidR="007F4E41" w:rsidRPr="007F4E41" w:rsidRDefault="00A0687D">
      <w:pPr>
        <w:pStyle w:val="Heading2"/>
      </w:pPr>
      <w:r>
        <w:t>Tools of the Trade</w:t>
      </w:r>
    </w:p>
    <w:p w14:paraId="37E13832" w14:textId="77777777" w:rsidR="007F4E41" w:rsidRPr="00F510C3" w:rsidRDefault="007F4E41" w:rsidP="007F4E41">
      <w:pPr>
        <w:pStyle w:val="Heading3"/>
        <w:rPr>
          <w:ins w:id="26" w:author="Bob Rudis" w:date="2013-03-19T12:03:00Z"/>
        </w:rPr>
      </w:pPr>
      <w:ins w:id="27" w:author="Bob Rudis" w:date="2013-03-19T12:03:00Z">
        <w:r>
          <w:t>The most valuable tool</w:t>
        </w:r>
      </w:ins>
    </w:p>
    <w:p w14:paraId="5635BB04" w14:textId="511A4896" w:rsidR="007F4E41" w:rsidRPr="00F510C3" w:rsidRDefault="007F4E41" w:rsidP="007F4E41">
      <w:pPr>
        <w:pStyle w:val="Heading3"/>
        <w:rPr>
          <w:ins w:id="28" w:author="Bob Rudis" w:date="2013-03-19T12:03:00Z"/>
        </w:rPr>
      </w:pPr>
      <w:ins w:id="29" w:author="Bob Rudis" w:date="2013-03-19T12:03:00Z">
        <w:r>
          <w:t>The rest of the toolbox</w:t>
        </w:r>
      </w:ins>
    </w:p>
    <w:p w14:paraId="0F38619F" w14:textId="68C2E1C1" w:rsidR="009B2AF7" w:rsidRDefault="008F1F79" w:rsidP="00241C81">
      <w:pPr>
        <w:pStyle w:val="Heading1"/>
      </w:pPr>
      <w:r>
        <w:t>Part 1</w:t>
      </w:r>
      <w:r w:rsidR="009B2AF7">
        <w:t>: Finding the Story</w:t>
      </w:r>
      <w:r w:rsidR="00EA54DE">
        <w:br/>
      </w:r>
      <w:r w:rsidR="009B2AF7">
        <w:t xml:space="preserve">Chapter </w:t>
      </w:r>
      <w:ins w:id="30" w:author="Bob Rudis" w:date="2013-03-19T11:46:00Z">
        <w:r w:rsidR="001941C3">
          <w:t>2</w:t>
        </w:r>
      </w:ins>
      <w:del w:id="31" w:author="Bob Rudis" w:date="2013-03-19T11:46:00Z">
        <w:r w:rsidR="009B2AF7" w:rsidDel="001941C3">
          <w:delText>1</w:delText>
        </w:r>
      </w:del>
      <w:r w:rsidR="009B2AF7">
        <w:t xml:space="preserve">: </w:t>
      </w:r>
      <w:del w:id="32" w:author="Bob Rudis" w:date="2013-03-19T13:42:00Z">
        <w:r w:rsidR="00EA54DE" w:rsidDel="006A512E">
          <w:delText>Data Analysis Fundamentals</w:delText>
        </w:r>
      </w:del>
      <w:ins w:id="33" w:author="Bob Rudis" w:date="2013-03-19T13:42:00Z">
        <w:r w:rsidR="006A512E">
          <w:t>Positioning Analyt</w:t>
        </w:r>
      </w:ins>
      <w:ins w:id="34" w:author="Bob Rudis" w:date="2013-03-19T13:44:00Z">
        <w:r w:rsidR="006A512E">
          <w:t>i</w:t>
        </w:r>
      </w:ins>
      <w:ins w:id="35" w:author="Bob Rudis" w:date="2013-03-19T13:42:00Z">
        <w:r w:rsidR="006A512E">
          <w:t xml:space="preserve">cs in </w:t>
        </w:r>
      </w:ins>
      <w:ins w:id="36" w:author="Bob Rudis" w:date="2013-03-19T13:44:00Z">
        <w:r w:rsidR="006A512E">
          <w:t xml:space="preserve">Information </w:t>
        </w:r>
      </w:ins>
      <w:ins w:id="37" w:author="Bob Rudis" w:date="2013-03-20T11:23:00Z">
        <w:r w:rsidR="00B85155">
          <w:t xml:space="preserve">Technology </w:t>
        </w:r>
      </w:ins>
      <w:ins w:id="38" w:author="Bob Rudis" w:date="2013-03-19T13:42:00Z">
        <w:r w:rsidR="006A512E">
          <w:t>Security</w:t>
        </w:r>
      </w:ins>
    </w:p>
    <w:p w14:paraId="0105CF42" w14:textId="2544C369" w:rsidR="00EA54DE" w:rsidDel="006A512E" w:rsidRDefault="005F438E">
      <w:pPr>
        <w:pStyle w:val="Heading2"/>
        <w:rPr>
          <w:del w:id="39" w:author="Bob Rudis" w:date="2013-03-19T13:42:00Z"/>
        </w:rPr>
      </w:pPr>
      <w:del w:id="40" w:author="Bob Rudis" w:date="2013-03-19T13:08:00Z">
        <w:r w:rsidDel="00ED0943">
          <w:delText>The Role of A</w:delText>
        </w:r>
        <w:r w:rsidR="00EA54DE" w:rsidDel="00ED0943">
          <w:delText>nalysis</w:delText>
        </w:r>
      </w:del>
      <w:del w:id="41" w:author="Bob Rudis" w:date="2013-03-19T13:42:00Z">
        <w:r w:rsidR="00EA54DE" w:rsidDel="006A512E">
          <w:delText xml:space="preserve"> in IT &amp; Security</w:delText>
        </w:r>
      </w:del>
    </w:p>
    <w:p w14:paraId="6E1E3E36" w14:textId="77777777" w:rsidR="005E02F5" w:rsidRPr="00F510C3" w:rsidRDefault="005E02F5">
      <w:pPr>
        <w:pStyle w:val="Heading2"/>
        <w:rPr>
          <w:ins w:id="42" w:author="Bob Rudis" w:date="2013-03-19T12:09:00Z"/>
        </w:rPr>
        <w:pPrChange w:id="43" w:author="Bob Rudis" w:date="2013-03-19T13:42:00Z">
          <w:pPr>
            <w:pStyle w:val="Heading3"/>
          </w:pPr>
        </w:pPrChange>
      </w:pPr>
      <w:ins w:id="44" w:author="Bob Rudis" w:date="2013-03-19T12:09:00Z">
        <w:r>
          <w:t>Strengths &amp; limitations of human intuition</w:t>
        </w:r>
      </w:ins>
    </w:p>
    <w:p w14:paraId="1BAAD240" w14:textId="77777777" w:rsidR="005E02F5" w:rsidRPr="00F510C3" w:rsidRDefault="005E02F5">
      <w:pPr>
        <w:pStyle w:val="Heading3"/>
        <w:rPr>
          <w:ins w:id="45" w:author="Bob Rudis" w:date="2013-03-19T12:09:00Z"/>
        </w:rPr>
      </w:pPr>
      <w:ins w:id="46" w:author="Bob Rudis" w:date="2013-03-19T12:09:00Z">
        <w:r>
          <w:t>Intuition vs data analysis</w:t>
        </w:r>
      </w:ins>
    </w:p>
    <w:p w14:paraId="035091A8" w14:textId="5D65AF66" w:rsidR="005E02F5" w:rsidRPr="00F510C3" w:rsidRDefault="005E02F5">
      <w:pPr>
        <w:pStyle w:val="Heading3"/>
        <w:rPr>
          <w:ins w:id="47" w:author="Bob Rudis" w:date="2013-03-19T12:09:00Z"/>
        </w:rPr>
      </w:pPr>
      <w:ins w:id="48" w:author="Bob Rudis" w:date="2013-03-19T12:10:00Z">
        <w:r>
          <w:t>Patterns &amp; randomness</w:t>
        </w:r>
      </w:ins>
    </w:p>
    <w:p w14:paraId="1C01FC81" w14:textId="77777777" w:rsidR="004246E5" w:rsidRDefault="004246E5">
      <w:pPr>
        <w:pStyle w:val="Heading2"/>
        <w:ind w:left="0"/>
        <w:rPr>
          <w:ins w:id="49" w:author="Bob Rudis" w:date="2013-03-19T13:00:00Z"/>
        </w:rPr>
        <w:pPrChange w:id="50" w:author="Bob Rudis" w:date="2013-03-19T13:42:00Z">
          <w:pPr>
            <w:pStyle w:val="Heading3"/>
            <w:ind w:left="720"/>
          </w:pPr>
        </w:pPrChange>
      </w:pPr>
      <w:ins w:id="51" w:author="Bob Rudis" w:date="2013-03-19T13:00:00Z">
        <w:r>
          <w:tab/>
          <w:t>Strengths &amp; limitations of statistics</w:t>
        </w:r>
      </w:ins>
    </w:p>
    <w:p w14:paraId="4002CE27" w14:textId="77777777" w:rsidR="004246E5" w:rsidRDefault="004246E5">
      <w:pPr>
        <w:pStyle w:val="Heading3"/>
        <w:ind w:left="720"/>
        <w:rPr>
          <w:ins w:id="52" w:author="Bob Rudis" w:date="2013-03-19T13:00:00Z"/>
        </w:rPr>
        <w:pPrChange w:id="53" w:author="Bob Rudis" w:date="2013-03-19T13:42:00Z">
          <w:pPr>
            <w:pStyle w:val="Heading3"/>
          </w:pPr>
        </w:pPrChange>
      </w:pPr>
      <w:ins w:id="54" w:author="Bob Rudis" w:date="2013-03-19T13:00:00Z">
        <w:r>
          <w:tab/>
          <w:t>Applying probability to an uncertain world</w:t>
        </w:r>
      </w:ins>
    </w:p>
    <w:p w14:paraId="46AB75A6" w14:textId="7006793B" w:rsidR="004246E5" w:rsidRDefault="004246E5">
      <w:pPr>
        <w:pStyle w:val="Heading3"/>
        <w:ind w:left="720"/>
        <w:rPr>
          <w:ins w:id="55" w:author="Bob Rudis" w:date="2013-03-19T13:00:00Z"/>
        </w:rPr>
        <w:pPrChange w:id="56" w:author="Bob Rudis" w:date="2013-03-19T13:42:00Z">
          <w:pPr>
            <w:pStyle w:val="Heading3"/>
          </w:pPr>
        </w:pPrChange>
      </w:pPr>
      <w:ins w:id="57" w:author="Bob Rudis" w:date="2013-03-19T13:00:00Z">
        <w:r>
          <w:tab/>
        </w:r>
      </w:ins>
      <w:ins w:id="58" w:author="Bob Rudis" w:date="2013-03-19T13:01:00Z">
        <w:r>
          <w:t>Lying with data</w:t>
        </w:r>
      </w:ins>
    </w:p>
    <w:p w14:paraId="0EB70D55" w14:textId="5389F238" w:rsidR="005E02F5" w:rsidRPr="00BD5CD4" w:rsidDel="005E02F5" w:rsidRDefault="004E40D6">
      <w:pPr>
        <w:pStyle w:val="Heading2"/>
        <w:rPr>
          <w:del w:id="59" w:author="Bob Rudis" w:date="2013-03-19T12:09:00Z"/>
        </w:rPr>
        <w:pPrChange w:id="60" w:author="Bob Rudis" w:date="2013-03-19T13:42:00Z">
          <w:pPr>
            <w:pStyle w:val="Heading3"/>
          </w:pPr>
        </w:pPrChange>
      </w:pPr>
      <w:del w:id="61" w:author="Bob Rudis" w:date="2013-03-19T12:09:00Z">
        <w:r w:rsidDel="005E02F5">
          <w:delText>Strengths &amp; limitations of human intuition</w:delText>
        </w:r>
      </w:del>
    </w:p>
    <w:p w14:paraId="522E77B2" w14:textId="56EFB6A2" w:rsidR="00EA54DE" w:rsidDel="005E02F5" w:rsidRDefault="00EA54DE">
      <w:pPr>
        <w:pStyle w:val="Heading2"/>
        <w:rPr>
          <w:del w:id="62" w:author="Bob Rudis" w:date="2013-03-19T12:13:00Z"/>
        </w:rPr>
        <w:pPrChange w:id="63" w:author="Bob Rudis" w:date="2013-03-19T13:42:00Z">
          <w:pPr>
            <w:pStyle w:val="Heading3"/>
          </w:pPr>
        </w:pPrChange>
      </w:pPr>
      <w:del w:id="64" w:author="Bob Rudis" w:date="2013-03-19T12:13:00Z">
        <w:r w:rsidDel="005E02F5">
          <w:delText xml:space="preserve">Proactive vs reactive </w:delText>
        </w:r>
      </w:del>
      <w:del w:id="65" w:author="Bob Rudis" w:date="2013-03-19T12:12:00Z">
        <w:r w:rsidDel="005E02F5">
          <w:delText>analysis</w:delText>
        </w:r>
      </w:del>
    </w:p>
    <w:p w14:paraId="453E419D" w14:textId="0067F8EF" w:rsidR="005E02F5" w:rsidRPr="00BD5CD4" w:rsidRDefault="00EA54DE">
      <w:pPr>
        <w:pStyle w:val="Heading2"/>
        <w:pPrChange w:id="66" w:author="Bob Rudis" w:date="2013-03-19T13:42:00Z">
          <w:pPr>
            <w:pStyle w:val="Heading3"/>
          </w:pPr>
        </w:pPrChange>
      </w:pPr>
      <w:r>
        <w:t>Instilling a culture of analytics</w:t>
      </w:r>
    </w:p>
    <w:p w14:paraId="5BDDC71F" w14:textId="55586069" w:rsidR="005E02F5" w:rsidRPr="00F510C3" w:rsidRDefault="005E02F5">
      <w:pPr>
        <w:pStyle w:val="Heading3"/>
        <w:rPr>
          <w:ins w:id="67" w:author="Bob Rudis" w:date="2013-03-19T12:15:00Z"/>
        </w:rPr>
        <w:pPrChange w:id="68" w:author="Bob Rudis" w:date="2013-03-19T13:42:00Z">
          <w:pPr>
            <w:pStyle w:val="Heading3"/>
            <w:ind w:left="2160"/>
          </w:pPr>
        </w:pPrChange>
      </w:pPr>
      <w:ins w:id="69" w:author="Bob Rudis" w:date="2013-03-19T12:15:00Z">
        <w:r>
          <w:t>Planning for analytics</w:t>
        </w:r>
      </w:ins>
    </w:p>
    <w:p w14:paraId="662CE200" w14:textId="77425650" w:rsidR="005E02F5" w:rsidRPr="00F510C3" w:rsidRDefault="00E10857">
      <w:pPr>
        <w:pStyle w:val="Heading3"/>
        <w:rPr>
          <w:ins w:id="70" w:author="Bob Rudis" w:date="2013-03-19T12:15:00Z"/>
        </w:rPr>
        <w:pPrChange w:id="71" w:author="Bob Rudis" w:date="2013-03-19T13:42:00Z">
          <w:pPr>
            <w:pStyle w:val="Heading3"/>
            <w:ind w:left="2160"/>
          </w:pPr>
        </w:pPrChange>
      </w:pPr>
      <w:ins w:id="72" w:author="Bob Rudis" w:date="2013-03-19T12:22:00Z">
        <w:r>
          <w:t>Diagnosing &amp; treating</w:t>
        </w:r>
      </w:ins>
      <w:ins w:id="73" w:author="Bob Rudis" w:date="2013-03-19T12:15:00Z">
        <w:r>
          <w:t xml:space="preserve"> </w:t>
        </w:r>
      </w:ins>
      <w:ins w:id="74" w:author="Bob Rudis" w:date="2013-03-19T12:21:00Z">
        <w:r>
          <w:t>analutophobia</w:t>
        </w:r>
      </w:ins>
    </w:p>
    <w:p w14:paraId="369F38A3" w14:textId="096AA1C0" w:rsidR="007A4369" w:rsidRDefault="007A4369">
      <w:pPr>
        <w:pStyle w:val="Heading2"/>
        <w:rPr>
          <w:ins w:id="75" w:author="Bob Rudis" w:date="2013-03-19T13:25:00Z"/>
        </w:rPr>
        <w:pPrChange w:id="76" w:author="Bob Rudis" w:date="2013-03-19T13:42:00Z">
          <w:pPr>
            <w:pStyle w:val="Heading3"/>
            <w:ind w:left="2160"/>
          </w:pPr>
        </w:pPrChange>
      </w:pPr>
      <w:ins w:id="77" w:author="Bob Rudis" w:date="2013-03-19T13:25:00Z">
        <w:r>
          <w:t>The role of visualization in data analysis</w:t>
        </w:r>
      </w:ins>
    </w:p>
    <w:p w14:paraId="25370366" w14:textId="046F1B3B" w:rsidR="006A512E" w:rsidRDefault="006A512E" w:rsidP="006A512E">
      <w:pPr>
        <w:pStyle w:val="Heading1"/>
        <w:rPr>
          <w:ins w:id="78" w:author="Bob Rudis" w:date="2013-03-19T13:41:00Z"/>
        </w:rPr>
      </w:pPr>
      <w:ins w:id="79" w:author="Bob Rudis" w:date="2013-03-19T13:41:00Z">
        <w:r>
          <w:t xml:space="preserve">Chapter </w:t>
        </w:r>
      </w:ins>
      <w:ins w:id="80" w:author="Bob Rudis" w:date="2013-03-19T13:43:00Z">
        <w:r>
          <w:t>3</w:t>
        </w:r>
      </w:ins>
      <w:ins w:id="81" w:author="Bob Rudis" w:date="2013-03-19T13:41:00Z">
        <w:r>
          <w:t xml:space="preserve">: </w:t>
        </w:r>
      </w:ins>
      <w:ins w:id="82" w:author="Bob Rudis" w:date="2013-03-19T13:42:00Z">
        <w:r>
          <w:t>Conducting Data Analysis</w:t>
        </w:r>
      </w:ins>
    </w:p>
    <w:p w14:paraId="763186F3" w14:textId="3299FA10" w:rsidR="00EA54DE" w:rsidDel="006A512E" w:rsidRDefault="005F438E">
      <w:pPr>
        <w:pStyle w:val="Heading2"/>
        <w:rPr>
          <w:del w:id="83" w:author="Bob Rudis" w:date="2013-03-19T13:42:00Z"/>
        </w:rPr>
      </w:pPr>
      <w:del w:id="84" w:author="Bob Rudis" w:date="2013-03-19T13:06:00Z">
        <w:r w:rsidDel="00ED0943">
          <w:delText>How to A</w:delText>
        </w:r>
        <w:r w:rsidR="00EA54DE" w:rsidDel="00ED0943">
          <w:delText>pproach</w:delText>
        </w:r>
      </w:del>
      <w:del w:id="85" w:author="Bob Rudis" w:date="2013-03-19T13:42:00Z">
        <w:r w:rsidR="00EA54DE" w:rsidDel="006A512E">
          <w:delText xml:space="preserve"> </w:delText>
        </w:r>
        <w:r w:rsidDel="006A512E">
          <w:delText>D</w:delText>
        </w:r>
        <w:r w:rsidR="004E40D6" w:rsidDel="006A512E">
          <w:delText xml:space="preserve">ata </w:delText>
        </w:r>
        <w:r w:rsidDel="006A512E">
          <w:delText>A</w:delText>
        </w:r>
        <w:r w:rsidR="00EA54DE" w:rsidDel="006A512E">
          <w:delText>nalysis</w:delText>
        </w:r>
      </w:del>
    </w:p>
    <w:p w14:paraId="651321FE" w14:textId="2BD18E75" w:rsidR="00EA54DE" w:rsidDel="000A19EE" w:rsidRDefault="00EA54DE">
      <w:pPr>
        <w:pStyle w:val="Heading2"/>
        <w:rPr>
          <w:del w:id="86" w:author="Bob Rudis" w:date="2013-03-19T12:43:00Z"/>
        </w:rPr>
        <w:pPrChange w:id="87" w:author="Bob Rudis" w:date="2013-03-19T13:43:00Z">
          <w:pPr>
            <w:pStyle w:val="Heading3"/>
          </w:pPr>
        </w:pPrChange>
      </w:pPr>
      <w:del w:id="88" w:author="Bob Rudis" w:date="2013-03-19T12:43:00Z">
        <w:r w:rsidDel="000A19EE">
          <w:delText>Strengths &amp; limitations of statistics</w:delText>
        </w:r>
      </w:del>
    </w:p>
    <w:p w14:paraId="617BFD85" w14:textId="1422DE15" w:rsidR="006811D2" w:rsidDel="000A19EE" w:rsidRDefault="006811D2">
      <w:pPr>
        <w:pStyle w:val="Heading2"/>
        <w:rPr>
          <w:del w:id="89" w:author="Bob Rudis" w:date="2013-03-19T12:43:00Z"/>
        </w:rPr>
        <w:pPrChange w:id="90" w:author="Bob Rudis" w:date="2013-03-19T13:43:00Z">
          <w:pPr>
            <w:pStyle w:val="Heading3"/>
          </w:pPr>
        </w:pPrChange>
      </w:pPr>
      <w:moveToRangeStart w:id="91" w:author="Bob Rudis" w:date="2013-03-19T12:36:00Z" w:name="move225315901"/>
      <w:moveTo w:id="92" w:author="Bob Rudis" w:date="2013-03-19T12:36:00Z">
        <w:del w:id="93" w:author="Bob Rudis" w:date="2013-03-19T12:43:00Z">
          <w:r w:rsidDel="000A19EE">
            <w:tab/>
          </w:r>
        </w:del>
        <w:del w:id="94" w:author="Bob Rudis" w:date="2013-03-19T12:36:00Z">
          <w:r w:rsidDel="006811D2">
            <w:delText>Beginning with a question</w:delText>
          </w:r>
        </w:del>
      </w:moveTo>
    </w:p>
    <w:p w14:paraId="46E9D4A4" w14:textId="77777777" w:rsidR="000A19EE" w:rsidRDefault="000A19EE">
      <w:pPr>
        <w:pStyle w:val="Heading2"/>
        <w:rPr>
          <w:ins w:id="95" w:author="Bob Rudis" w:date="2013-03-19T12:42:00Z"/>
        </w:rPr>
        <w:pPrChange w:id="96" w:author="Bob Rudis" w:date="2013-03-19T13:43:00Z">
          <w:pPr>
            <w:pStyle w:val="Heading3"/>
          </w:pPr>
        </w:pPrChange>
      </w:pPr>
      <w:ins w:id="97" w:author="Bob Rudis" w:date="2013-03-19T12:42:00Z">
        <w:r>
          <w:t>Defining the goal</w:t>
        </w:r>
      </w:ins>
    </w:p>
    <w:p w14:paraId="03999847" w14:textId="138F6894" w:rsidR="000A19EE" w:rsidRDefault="000A19EE">
      <w:pPr>
        <w:pStyle w:val="Heading3"/>
        <w:ind w:left="720"/>
        <w:rPr>
          <w:ins w:id="98" w:author="Bob Rudis" w:date="2013-03-19T12:38:00Z"/>
        </w:rPr>
        <w:pPrChange w:id="99" w:author="Bob Rudis" w:date="2013-03-19T13:43:00Z">
          <w:pPr>
            <w:pStyle w:val="Heading3"/>
          </w:pPr>
        </w:pPrChange>
      </w:pPr>
      <w:ins w:id="100" w:author="Bob Rudis" w:date="2013-03-19T12:38:00Z">
        <w:r>
          <w:tab/>
          <w:t>Beginning with a question</w:t>
        </w:r>
      </w:ins>
    </w:p>
    <w:p w14:paraId="36738FF2" w14:textId="77777777" w:rsidR="000A19EE" w:rsidRDefault="000A19EE">
      <w:pPr>
        <w:pStyle w:val="Heading3"/>
        <w:ind w:left="720"/>
        <w:rPr>
          <w:ins w:id="101" w:author="Bob Rudis" w:date="2013-03-19T12:38:00Z"/>
        </w:rPr>
        <w:pPrChange w:id="102" w:author="Bob Rudis" w:date="2013-03-19T13:43:00Z">
          <w:pPr>
            <w:pStyle w:val="Heading3"/>
          </w:pPr>
        </w:pPrChange>
      </w:pPr>
      <w:ins w:id="103" w:author="Bob Rudis" w:date="2013-03-19T12:38:00Z">
        <w:r>
          <w:tab/>
          <w:t>Has the question been answered already?</w:t>
        </w:r>
      </w:ins>
    </w:p>
    <w:p w14:paraId="6CB9B2E0" w14:textId="20FC2163" w:rsidR="006811D2" w:rsidDel="000A19EE" w:rsidRDefault="006811D2">
      <w:pPr>
        <w:pStyle w:val="Heading3"/>
        <w:ind w:left="720"/>
        <w:rPr>
          <w:del w:id="104" w:author="Bob Rudis" w:date="2013-03-19T12:38:00Z"/>
        </w:rPr>
        <w:pPrChange w:id="105" w:author="Bob Rudis" w:date="2013-03-19T13:43:00Z">
          <w:pPr>
            <w:pStyle w:val="Heading3"/>
          </w:pPr>
        </w:pPrChange>
      </w:pPr>
      <w:moveTo w:id="106" w:author="Bob Rudis" w:date="2013-03-19T12:36:00Z">
        <w:del w:id="107" w:author="Bob Rudis" w:date="2013-03-19T12:38:00Z">
          <w:r w:rsidDel="000A19EE">
            <w:tab/>
            <w:delText>Has the question been answered already?</w:delText>
          </w:r>
        </w:del>
      </w:moveTo>
    </w:p>
    <w:p w14:paraId="2B103A3B" w14:textId="55E03D4F" w:rsidR="006811D2" w:rsidRDefault="006811D2">
      <w:pPr>
        <w:pStyle w:val="Heading3"/>
        <w:pPrChange w:id="108" w:author="Bob Rudis" w:date="2013-03-19T13:43:00Z">
          <w:pPr>
            <w:pStyle w:val="Heading3"/>
            <w:ind w:left="2160"/>
          </w:pPr>
        </w:pPrChange>
      </w:pPr>
      <w:moveTo w:id="109" w:author="Bob Rudis" w:date="2013-03-19T12:36:00Z">
        <w:r>
          <w:t>Is the question worth answering?</w:t>
        </w:r>
      </w:moveTo>
    </w:p>
    <w:p w14:paraId="2A0C0815" w14:textId="56794FC9" w:rsidR="00EA54DE" w:rsidDel="00BD5CD4" w:rsidRDefault="00EA54DE">
      <w:pPr>
        <w:pStyle w:val="Heading2"/>
        <w:rPr>
          <w:del w:id="110" w:author="Bob Rudis" w:date="2013-03-19T22:40:00Z"/>
        </w:rPr>
        <w:pPrChange w:id="111" w:author="Bob Rudis" w:date="2013-03-19T13:43:00Z">
          <w:pPr>
            <w:pStyle w:val="Heading3"/>
          </w:pPr>
        </w:pPrChange>
      </w:pPr>
      <w:moveFromRangeStart w:id="112" w:author="Bob Rudis" w:date="2013-03-19T12:36:00Z" w:name="move225315901"/>
      <w:moveToRangeEnd w:id="91"/>
      <w:moveFrom w:id="113" w:author="Bob Rudis" w:date="2013-03-19T12:36:00Z">
        <w:r w:rsidDel="006811D2">
          <w:tab/>
          <w:t>Beginning with a questi</w:t>
        </w:r>
        <w:del w:id="114" w:author="Bob Rudis" w:date="2013-03-19T22:40:00Z">
          <w:r w:rsidDel="00BD5CD4">
            <w:delText>on</w:delText>
          </w:r>
        </w:del>
      </w:moveFrom>
    </w:p>
    <w:p w14:paraId="2A9EDC4E" w14:textId="06F6B634" w:rsidR="00EA54DE" w:rsidDel="00BD5CD4" w:rsidRDefault="00EA54DE">
      <w:pPr>
        <w:pStyle w:val="Heading2"/>
        <w:rPr>
          <w:del w:id="115" w:author="Bob Rudis" w:date="2013-03-19T22:40:00Z"/>
        </w:rPr>
        <w:pPrChange w:id="116" w:author="Bob Rudis" w:date="2013-03-19T13:43:00Z">
          <w:pPr>
            <w:pStyle w:val="Heading3"/>
          </w:pPr>
        </w:pPrChange>
      </w:pPr>
      <w:moveFrom w:id="117" w:author="Bob Rudis" w:date="2013-03-19T12:36:00Z">
        <w:r w:rsidDel="006811D2">
          <w:tab/>
          <w:t>Has the question been answered alread</w:t>
        </w:r>
        <w:del w:id="118" w:author="Bob Rudis" w:date="2013-03-19T22:40:00Z">
          <w:r w:rsidDel="00BD5CD4">
            <w:delText>y?</w:delText>
          </w:r>
        </w:del>
      </w:moveFrom>
    </w:p>
    <w:p w14:paraId="2B766B89" w14:textId="41B896BF" w:rsidR="00EA54DE" w:rsidDel="00BD5CD4" w:rsidRDefault="00EA54DE">
      <w:pPr>
        <w:pStyle w:val="Heading2"/>
        <w:rPr>
          <w:del w:id="119" w:author="Bob Rudis" w:date="2013-03-19T22:41:00Z"/>
        </w:rPr>
        <w:pPrChange w:id="120" w:author="Bob Rudis" w:date="2013-03-19T13:43:00Z">
          <w:pPr>
            <w:pStyle w:val="Heading3"/>
          </w:pPr>
        </w:pPrChange>
      </w:pPr>
      <w:moveFrom w:id="121" w:author="Bob Rudis" w:date="2013-03-19T12:36:00Z">
        <w:r w:rsidDel="006811D2">
          <w:t>Is the question worth answering?</w:t>
        </w:r>
      </w:moveFrom>
    </w:p>
    <w:moveFromRangeEnd w:id="112"/>
    <w:p w14:paraId="79084061" w14:textId="641C92EB" w:rsidR="004E40D6" w:rsidRPr="004E40D6" w:rsidRDefault="004E40D6">
      <w:pPr>
        <w:pStyle w:val="Heading2"/>
        <w:pPrChange w:id="122" w:author="Bob Rudis" w:date="2013-03-19T13:43:00Z">
          <w:pPr>
            <w:pStyle w:val="Heading3"/>
          </w:pPr>
        </w:pPrChange>
      </w:pPr>
      <w:del w:id="123" w:author="Bob Rudis" w:date="2013-03-19T13:00:00Z">
        <w:r w:rsidDel="004246E5">
          <w:tab/>
        </w:r>
      </w:del>
      <w:r>
        <w:t>Data sourcing &amp; handling</w:t>
      </w:r>
    </w:p>
    <w:p w14:paraId="4C9AD2BB" w14:textId="77777777" w:rsidR="004E40D6" w:rsidRDefault="004E40D6">
      <w:pPr>
        <w:pStyle w:val="Heading3"/>
        <w:ind w:left="720"/>
        <w:pPrChange w:id="124" w:author="Bob Rudis" w:date="2013-03-19T13:43:00Z">
          <w:pPr>
            <w:pStyle w:val="Heading3"/>
          </w:pPr>
        </w:pPrChange>
      </w:pPr>
      <w:r>
        <w:tab/>
        <w:t>Cataloging your data sources</w:t>
      </w:r>
    </w:p>
    <w:p w14:paraId="6A9335C2" w14:textId="77777777" w:rsidR="004E40D6" w:rsidRDefault="004E40D6">
      <w:pPr>
        <w:pStyle w:val="Heading3"/>
      </w:pPr>
      <w:r>
        <w:t>Evaluating the efficacy of your data sources</w:t>
      </w:r>
    </w:p>
    <w:p w14:paraId="1546C5B1" w14:textId="1BAFD7BA" w:rsidR="004246E5" w:rsidRPr="004E40D6" w:rsidRDefault="004246E5">
      <w:pPr>
        <w:pStyle w:val="Heading2"/>
        <w:rPr>
          <w:ins w:id="125" w:author="Bob Rudis" w:date="2013-03-19T13:03:00Z"/>
        </w:rPr>
        <w:pPrChange w:id="126" w:author="Bob Rudis" w:date="2013-03-19T13:43:00Z">
          <w:pPr>
            <w:pStyle w:val="Heading3"/>
          </w:pPr>
        </w:pPrChange>
      </w:pPr>
      <w:ins w:id="127" w:author="Bob Rudis" w:date="2013-03-19T13:04:00Z">
        <w:r>
          <w:t>Uncovering the story</w:t>
        </w:r>
      </w:ins>
    </w:p>
    <w:p w14:paraId="471730AB" w14:textId="77777777" w:rsidR="007A4369" w:rsidRPr="00EF4569" w:rsidRDefault="007A4369">
      <w:pPr>
        <w:pStyle w:val="Heading3"/>
        <w:rPr>
          <w:ins w:id="128" w:author="Bob Rudis" w:date="2013-03-19T13:24:00Z"/>
        </w:rPr>
        <w:pPrChange w:id="129" w:author="Bob Rudis" w:date="2013-03-19T13:43:00Z">
          <w:pPr>
            <w:pStyle w:val="Heading3"/>
            <w:ind w:left="2880"/>
          </w:pPr>
        </w:pPrChange>
      </w:pPr>
      <w:ins w:id="130" w:author="Bob Rudis" w:date="2013-03-19T13:24:00Z">
        <w:r>
          <w:t>The importance of iterative exploration</w:t>
        </w:r>
      </w:ins>
    </w:p>
    <w:p w14:paraId="4F24CD86" w14:textId="61CB9D0D" w:rsidR="00EF4569" w:rsidDel="004246E5" w:rsidRDefault="005F438E">
      <w:pPr>
        <w:pStyle w:val="Heading2"/>
      </w:pPr>
      <w:moveFromRangeStart w:id="131" w:author="Bob Rudis" w:date="2013-03-19T13:05:00Z" w:name="move225317645"/>
      <w:moveFrom w:id="132" w:author="Bob Rudis" w:date="2013-03-19T13:05:00Z">
        <w:r w:rsidDel="004246E5">
          <w:t>The Role of Visualization in Data A</w:t>
        </w:r>
        <w:r w:rsidR="00EF4569" w:rsidDel="004246E5">
          <w:t>nalysis</w:t>
        </w:r>
      </w:moveFrom>
    </w:p>
    <w:p w14:paraId="51ED5BD4" w14:textId="61D9783D" w:rsidR="00EF4569" w:rsidRPr="00EF4569" w:rsidDel="004246E5" w:rsidRDefault="00EF4569">
      <w:pPr>
        <w:pStyle w:val="Heading2"/>
        <w:pPrChange w:id="133" w:author="Bob Rudis" w:date="2013-03-19T13:43:00Z">
          <w:pPr>
            <w:pStyle w:val="Heading3"/>
          </w:pPr>
        </w:pPrChange>
      </w:pPr>
      <w:moveFrom w:id="134" w:author="Bob Rudis" w:date="2013-03-19T13:05:00Z">
        <w:r w:rsidDel="004246E5">
          <w:t>Realizing that you are the audience</w:t>
        </w:r>
      </w:moveFrom>
    </w:p>
    <w:p w14:paraId="7D660D9A" w14:textId="23599E88" w:rsidR="00EF4569" w:rsidRPr="00EF4569" w:rsidDel="004246E5" w:rsidRDefault="00EF4569">
      <w:pPr>
        <w:pStyle w:val="Heading2"/>
        <w:pPrChange w:id="135" w:author="Bob Rudis" w:date="2013-03-19T13:43:00Z">
          <w:pPr>
            <w:pStyle w:val="Heading3"/>
          </w:pPr>
        </w:pPrChange>
      </w:pPr>
      <w:moveFrom w:id="136" w:author="Bob Rudis" w:date="2013-03-19T13:05:00Z">
        <w:r w:rsidDel="004246E5">
          <w:t>The importance of iterative exploration</w:t>
        </w:r>
      </w:moveFrom>
    </w:p>
    <w:moveFromRangeEnd w:id="131"/>
    <w:p w14:paraId="74804798" w14:textId="4E9BAAA5" w:rsidR="000A19EE" w:rsidRDefault="004246E5">
      <w:pPr>
        <w:pStyle w:val="Heading2"/>
        <w:rPr>
          <w:ins w:id="137" w:author="Bob Rudis" w:date="2013-03-19T12:45:00Z"/>
        </w:rPr>
      </w:pPr>
      <w:ins w:id="138" w:author="Bob Rudis" w:date="2013-03-19T13:05:00Z">
        <w:r>
          <w:lastRenderedPageBreak/>
          <w:t>Communicating</w:t>
        </w:r>
      </w:ins>
      <w:ins w:id="139" w:author="Bob Rudis" w:date="2013-03-19T12:46:00Z">
        <w:r w:rsidR="000A19EE">
          <w:t xml:space="preserve"> </w:t>
        </w:r>
      </w:ins>
      <w:ins w:id="140" w:author="Bob Rudis" w:date="2013-03-19T13:05:00Z">
        <w:r>
          <w:t>Your W</w:t>
        </w:r>
      </w:ins>
      <w:ins w:id="141" w:author="Bob Rudis" w:date="2013-03-19T12:46:00Z">
        <w:r w:rsidR="000A19EE">
          <w:t>ork</w:t>
        </w:r>
      </w:ins>
    </w:p>
    <w:p w14:paraId="21CD4ADE" w14:textId="77777777" w:rsidR="007A4369" w:rsidRPr="00EF4569" w:rsidRDefault="007A4369">
      <w:pPr>
        <w:pStyle w:val="Heading3"/>
        <w:rPr>
          <w:ins w:id="142" w:author="Bob Rudis" w:date="2013-03-19T13:26:00Z"/>
        </w:rPr>
        <w:pPrChange w:id="143" w:author="Bob Rudis" w:date="2013-03-19T13:43:00Z">
          <w:pPr>
            <w:pStyle w:val="Heading3"/>
            <w:ind w:left="2160"/>
          </w:pPr>
        </w:pPrChange>
      </w:pPr>
      <w:ins w:id="144" w:author="Bob Rudis" w:date="2013-03-19T13:26:00Z">
        <w:r>
          <w:t>Realizing that you are the audience</w:t>
        </w:r>
      </w:ins>
    </w:p>
    <w:p w14:paraId="5BBDDEC5" w14:textId="1E180748" w:rsidR="007A4369" w:rsidRPr="00EF4569" w:rsidRDefault="007A4369">
      <w:pPr>
        <w:pStyle w:val="Heading3"/>
        <w:rPr>
          <w:ins w:id="145" w:author="Bob Rudis" w:date="2013-03-19T13:26:00Z"/>
        </w:rPr>
        <w:pPrChange w:id="146" w:author="Bob Rudis" w:date="2013-03-19T13:43:00Z">
          <w:pPr>
            <w:pStyle w:val="Heading3"/>
            <w:ind w:left="2160"/>
          </w:pPr>
        </w:pPrChange>
      </w:pPr>
      <w:ins w:id="147" w:author="Bob Rudis" w:date="2013-03-19T13:26:00Z">
        <w:r>
          <w:t>Realizing that you are not the audience</w:t>
        </w:r>
      </w:ins>
    </w:p>
    <w:p w14:paraId="643B48B2" w14:textId="69D1F48A" w:rsidR="004246E5" w:rsidDel="007A4369" w:rsidRDefault="004246E5">
      <w:pPr>
        <w:pStyle w:val="Heading3"/>
        <w:ind w:left="2160"/>
        <w:rPr>
          <w:del w:id="148" w:author="Bob Rudis" w:date="2013-03-19T13:25:00Z"/>
        </w:rPr>
        <w:pPrChange w:id="149" w:author="Bob Rudis" w:date="2013-03-19T13:22:00Z">
          <w:pPr>
            <w:pStyle w:val="Heading3"/>
          </w:pPr>
        </w:pPrChange>
      </w:pPr>
      <w:moveToRangeStart w:id="150" w:author="Bob Rudis" w:date="2013-03-19T13:05:00Z" w:name="move225317645"/>
      <w:moveTo w:id="151" w:author="Bob Rudis" w:date="2013-03-19T13:05:00Z">
        <w:del w:id="152" w:author="Bob Rudis" w:date="2013-03-19T13:25:00Z">
          <w:r w:rsidDel="007A4369">
            <w:delText>The Role of Visualization in Data Analysis</w:delText>
          </w:r>
        </w:del>
      </w:moveTo>
    </w:p>
    <w:p w14:paraId="5160C3DB" w14:textId="6EF63583" w:rsidR="004246E5" w:rsidRPr="00EF4569" w:rsidDel="007A4369" w:rsidRDefault="004246E5">
      <w:pPr>
        <w:pStyle w:val="Heading3"/>
        <w:ind w:left="2880"/>
        <w:rPr>
          <w:del w:id="153" w:author="Bob Rudis" w:date="2013-03-19T13:24:00Z"/>
        </w:rPr>
        <w:pPrChange w:id="154" w:author="Bob Rudis" w:date="2013-03-19T13:22:00Z">
          <w:pPr>
            <w:pStyle w:val="Heading3"/>
            <w:ind w:left="2160"/>
          </w:pPr>
        </w:pPrChange>
      </w:pPr>
      <w:moveTo w:id="155" w:author="Bob Rudis" w:date="2013-03-19T13:05:00Z">
        <w:del w:id="156" w:author="Bob Rudis" w:date="2013-03-19T13:24:00Z">
          <w:r w:rsidDel="007A4369">
            <w:delText>Realizing that you are the audience</w:delText>
          </w:r>
        </w:del>
      </w:moveTo>
    </w:p>
    <w:p w14:paraId="084697AE" w14:textId="304D9384" w:rsidR="004246E5" w:rsidRPr="00EF4569" w:rsidDel="007A4369" w:rsidRDefault="004246E5">
      <w:pPr>
        <w:pStyle w:val="Heading3"/>
        <w:ind w:left="2880"/>
        <w:rPr>
          <w:del w:id="157" w:author="Bob Rudis" w:date="2013-03-19T13:24:00Z"/>
        </w:rPr>
        <w:pPrChange w:id="158" w:author="Bob Rudis" w:date="2013-03-19T13:22:00Z">
          <w:pPr>
            <w:pStyle w:val="Heading3"/>
            <w:ind w:left="2160"/>
          </w:pPr>
        </w:pPrChange>
      </w:pPr>
      <w:moveTo w:id="159" w:author="Bob Rudis" w:date="2013-03-19T13:05:00Z">
        <w:del w:id="160" w:author="Bob Rudis" w:date="2013-03-19T13:24:00Z">
          <w:r w:rsidDel="007A4369">
            <w:delText>The importance of iterative exploration</w:delText>
          </w:r>
        </w:del>
      </w:moveTo>
    </w:p>
    <w:moveToRangeEnd w:id="150"/>
    <w:p w14:paraId="2C824DE9" w14:textId="580A6909" w:rsidR="009B2AF7" w:rsidRDefault="009B2AF7" w:rsidP="00241C81">
      <w:pPr>
        <w:pStyle w:val="Heading1"/>
      </w:pPr>
      <w:r>
        <w:t xml:space="preserve">Chapter </w:t>
      </w:r>
      <w:ins w:id="161" w:author="Bob Rudis" w:date="2013-03-19T13:43:00Z">
        <w:r w:rsidR="006A512E">
          <w:t>4</w:t>
        </w:r>
      </w:ins>
      <w:del w:id="162" w:author="Bob Rudis" w:date="2013-03-19T11:46:00Z">
        <w:r w:rsidDel="001941C3">
          <w:delText>2</w:delText>
        </w:r>
      </w:del>
      <w:r w:rsidR="004E40D6">
        <w:t>: Working With Data</w:t>
      </w:r>
    </w:p>
    <w:p w14:paraId="77CEC59D" w14:textId="52800D72" w:rsidR="003D549E" w:rsidRPr="003D549E" w:rsidRDefault="003D549E">
      <w:pPr>
        <w:pStyle w:val="Heading2"/>
        <w:rPr>
          <w:ins w:id="163" w:author="Bob Rudis" w:date="2013-03-19T13:28:00Z"/>
        </w:rPr>
      </w:pPr>
      <w:ins w:id="164" w:author="Bob Rudis" w:date="2013-03-19T13:28:00Z">
        <w:r>
          <w:t>Acquiring Data</w:t>
        </w:r>
      </w:ins>
    </w:p>
    <w:p w14:paraId="48B363C4" w14:textId="1FE7A324" w:rsidR="003D549E" w:rsidRPr="00F510C3" w:rsidRDefault="003D549E" w:rsidP="003D549E">
      <w:pPr>
        <w:pStyle w:val="Heading3"/>
        <w:rPr>
          <w:ins w:id="165" w:author="Bob Rudis" w:date="2013-03-19T13:32:00Z"/>
        </w:rPr>
      </w:pPr>
      <w:ins w:id="166" w:author="Bob Rudis" w:date="2013-03-19T13:32:00Z">
        <w:r>
          <w:t>The brewpub problem</w:t>
        </w:r>
      </w:ins>
      <w:ins w:id="167" w:author="Bob Rudis" w:date="2013-03-19T13:35:00Z">
        <w:r>
          <w:t xml:space="preserve"> (sampling &amp; inference)</w:t>
        </w:r>
      </w:ins>
    </w:p>
    <w:p w14:paraId="61B3BFF4" w14:textId="77777777" w:rsidR="003D549E" w:rsidRDefault="003D549E" w:rsidP="003D549E">
      <w:pPr>
        <w:pStyle w:val="Heading2"/>
        <w:rPr>
          <w:ins w:id="168" w:author="Bob Rudis" w:date="2013-03-19T13:28:00Z"/>
        </w:rPr>
      </w:pPr>
      <w:ins w:id="169" w:author="Bob Rudis" w:date="2013-03-19T13:28:00Z">
        <w:r>
          <w:t>Data Wrangling</w:t>
        </w:r>
      </w:ins>
    </w:p>
    <w:p w14:paraId="1DF3B5D8" w14:textId="6362EBB8" w:rsidR="004E40D6" w:rsidDel="003D549E" w:rsidRDefault="004E40D6" w:rsidP="00241C81">
      <w:pPr>
        <w:pStyle w:val="Heading2"/>
        <w:rPr>
          <w:del w:id="170" w:author="Bob Rudis" w:date="2013-03-19T13:28:00Z"/>
        </w:rPr>
      </w:pPr>
      <w:del w:id="171" w:author="Bob Rudis" w:date="2013-03-19T13:28:00Z">
        <w:r w:rsidDel="003D549E">
          <w:delText>D</w:delText>
        </w:r>
        <w:r w:rsidR="005F438E" w:rsidDel="003D549E">
          <w:delText>ata W</w:delText>
        </w:r>
        <w:r w:rsidDel="003D549E">
          <w:delText>rangling</w:delText>
        </w:r>
      </w:del>
    </w:p>
    <w:p w14:paraId="2993DCE9" w14:textId="77777777" w:rsidR="004E40D6" w:rsidRDefault="004E40D6" w:rsidP="00241C81">
      <w:pPr>
        <w:pStyle w:val="Heading3"/>
      </w:pPr>
      <w:r>
        <w:t>Cleansing data</w:t>
      </w:r>
    </w:p>
    <w:p w14:paraId="288EAE63" w14:textId="77777777" w:rsidR="004E40D6" w:rsidRDefault="004E40D6" w:rsidP="00241C81">
      <w:pPr>
        <w:pStyle w:val="Heading3"/>
      </w:pPr>
      <w:r>
        <w:t>Normalizing data</w:t>
      </w:r>
    </w:p>
    <w:p w14:paraId="6445B893" w14:textId="77777777" w:rsidR="002006FD" w:rsidRPr="002006FD" w:rsidRDefault="002006FD" w:rsidP="00241C81">
      <w:pPr>
        <w:pStyle w:val="Heading3"/>
      </w:pPr>
      <w:r>
        <w:t>Storing data for processing and archival</w:t>
      </w:r>
    </w:p>
    <w:p w14:paraId="61C6B8A4" w14:textId="4D05E1AB" w:rsidR="002006FD" w:rsidRPr="002006FD" w:rsidRDefault="002006FD" w:rsidP="00241C81">
      <w:pPr>
        <w:pStyle w:val="Heading3"/>
      </w:pPr>
      <w:r>
        <w:t>Avoiding common mistakes</w:t>
      </w:r>
    </w:p>
    <w:p w14:paraId="0EF9154C" w14:textId="357462FA" w:rsidR="004E40D6" w:rsidRDefault="006A512E">
      <w:pPr>
        <w:pStyle w:val="Heading1"/>
        <w:pPrChange w:id="172" w:author="Bob Rudis" w:date="2013-03-19T13:45:00Z">
          <w:pPr>
            <w:pStyle w:val="Heading2"/>
          </w:pPr>
        </w:pPrChange>
      </w:pPr>
      <w:ins w:id="173" w:author="Bob Rudis" w:date="2013-03-19T13:45:00Z">
        <w:r>
          <w:t xml:space="preserve">Chapter 5: </w:t>
        </w:r>
      </w:ins>
      <w:r w:rsidR="005F438E">
        <w:t>Harnessing the Power of “Little D</w:t>
      </w:r>
      <w:r w:rsidR="004E40D6">
        <w:t>ata”</w:t>
      </w:r>
    </w:p>
    <w:p w14:paraId="04B2C859" w14:textId="77777777" w:rsidR="004E40D6" w:rsidRDefault="004E40D6">
      <w:pPr>
        <w:pStyle w:val="Heading2"/>
        <w:pPrChange w:id="174" w:author="Bob Rudis" w:date="2013-03-19T13:46:00Z">
          <w:pPr>
            <w:pStyle w:val="Heading3"/>
          </w:pPr>
        </w:pPrChange>
      </w:pPr>
      <w:r>
        <w:t>Descriptive statistics</w:t>
      </w:r>
    </w:p>
    <w:p w14:paraId="59BCB999" w14:textId="77777777" w:rsidR="004E40D6" w:rsidRPr="004E40D6" w:rsidRDefault="00C120C8">
      <w:pPr>
        <w:pStyle w:val="Heading3"/>
        <w:ind w:left="720"/>
        <w:pPrChange w:id="175" w:author="Bob Rudis" w:date="2013-03-19T13:46:00Z">
          <w:pPr>
            <w:pStyle w:val="Heading3"/>
          </w:pPr>
        </w:pPrChange>
      </w:pPr>
      <w:r>
        <w:tab/>
        <w:t>Understanding c</w:t>
      </w:r>
      <w:r w:rsidR="004E40D6">
        <w:t>on</w:t>
      </w:r>
      <w:r>
        <w:t>tinuous vs categorical variables</w:t>
      </w:r>
    </w:p>
    <w:p w14:paraId="3829166C" w14:textId="77777777" w:rsidR="004E40D6" w:rsidRPr="004E40D6" w:rsidRDefault="004E40D6">
      <w:pPr>
        <w:pStyle w:val="Heading3"/>
        <w:ind w:left="720"/>
        <w:pPrChange w:id="176" w:author="Bob Rudis" w:date="2013-03-19T13:46:00Z">
          <w:pPr>
            <w:pStyle w:val="Heading3"/>
          </w:pPr>
        </w:pPrChange>
      </w:pPr>
      <w:r>
        <w:tab/>
      </w:r>
      <w:r w:rsidR="00C120C8">
        <w:t>Performing common</w:t>
      </w:r>
      <w:r>
        <w:t xml:space="preserve"> operations on continuous</w:t>
      </w:r>
      <w:r w:rsidR="00C120C8">
        <w:t xml:space="preserve"> data</w:t>
      </w:r>
    </w:p>
    <w:p w14:paraId="1B4E0008" w14:textId="77777777" w:rsidR="004E40D6" w:rsidRDefault="00C120C8">
      <w:pPr>
        <w:pStyle w:val="Heading2"/>
        <w:pPrChange w:id="177" w:author="Bob Rudis" w:date="2013-03-19T13:46:00Z">
          <w:pPr>
            <w:pStyle w:val="Heading3"/>
          </w:pPr>
        </w:pPrChange>
      </w:pPr>
      <w:r>
        <w:t>Performing common operations on categorical data</w:t>
      </w:r>
    </w:p>
    <w:p w14:paraId="1A6401BC" w14:textId="77777777" w:rsidR="004E40D6" w:rsidRDefault="004E40D6">
      <w:pPr>
        <w:pStyle w:val="Heading3"/>
        <w:ind w:left="720"/>
        <w:pPrChange w:id="178" w:author="Bob Rudis" w:date="2013-03-19T13:46:00Z">
          <w:pPr>
            <w:pStyle w:val="Heading3"/>
          </w:pPr>
        </w:pPrChange>
      </w:pPr>
      <w:r>
        <w:tab/>
        <w:t>Correlation, probability and margin of error</w:t>
      </w:r>
    </w:p>
    <w:p w14:paraId="09A34013" w14:textId="77777777" w:rsidR="00C120C8" w:rsidRPr="00C120C8" w:rsidRDefault="004E40D6">
      <w:pPr>
        <w:pStyle w:val="Heading3"/>
        <w:ind w:left="720"/>
        <w:pPrChange w:id="179" w:author="Bob Rudis" w:date="2013-03-19T13:46:00Z">
          <w:pPr>
            <w:pStyle w:val="Heading3"/>
          </w:pPr>
        </w:pPrChange>
      </w:pPr>
      <w:r>
        <w:tab/>
        <w:t>Communicating uncertainty vs variability</w:t>
      </w:r>
    </w:p>
    <w:p w14:paraId="56DDC3E9" w14:textId="77777777" w:rsidR="00C120C8" w:rsidRDefault="00C120C8">
      <w:pPr>
        <w:pStyle w:val="Heading2"/>
        <w:pPrChange w:id="180" w:author="Bob Rudis" w:date="2013-03-19T13:46:00Z">
          <w:pPr>
            <w:pStyle w:val="Heading3"/>
          </w:pPr>
        </w:pPrChange>
      </w:pPr>
      <w:r>
        <w:t>Example: Estimating system uptime</w:t>
      </w:r>
    </w:p>
    <w:p w14:paraId="14B1A587" w14:textId="77777777" w:rsidR="00C120C8" w:rsidRPr="00C120C8" w:rsidRDefault="004E40D6">
      <w:pPr>
        <w:pStyle w:val="Heading3"/>
        <w:ind w:left="720"/>
        <w:pPrChange w:id="181" w:author="Bob Rudis" w:date="2013-03-19T13:46:00Z">
          <w:pPr>
            <w:pStyle w:val="Heading3"/>
          </w:pPr>
        </w:pPrChange>
      </w:pPr>
      <w:r>
        <w:tab/>
        <w:t>Communicating complexity</w:t>
      </w:r>
    </w:p>
    <w:p w14:paraId="7E27E463" w14:textId="59E4B214" w:rsidR="00C120C8" w:rsidRDefault="005F438E">
      <w:pPr>
        <w:pStyle w:val="Heading2"/>
      </w:pPr>
      <w:r>
        <w:t>Analyzing at S</w:t>
      </w:r>
      <w:r w:rsidR="00C120C8">
        <w:t>cale</w:t>
      </w:r>
    </w:p>
    <w:p w14:paraId="5B719A95" w14:textId="245BE225" w:rsidR="00C120C8" w:rsidRPr="00C120C8" w:rsidDel="003D549E" w:rsidRDefault="00C120C8" w:rsidP="00241C81">
      <w:pPr>
        <w:pStyle w:val="Heading3"/>
        <w:rPr>
          <w:del w:id="182" w:author="Bob Rudis" w:date="2013-03-19T13:32:00Z"/>
        </w:rPr>
      </w:pPr>
      <w:del w:id="183" w:author="Bob Rudis" w:date="2013-03-19T13:32:00Z">
        <w:r w:rsidDel="003D549E">
          <w:delText>Choosing the right tools and techniques</w:delText>
        </w:r>
      </w:del>
    </w:p>
    <w:p w14:paraId="4D23C01D" w14:textId="27F44AAC" w:rsidR="00DB6E69" w:rsidDel="003D549E" w:rsidRDefault="00C120C8" w:rsidP="00241C81">
      <w:pPr>
        <w:pStyle w:val="Heading3"/>
        <w:rPr>
          <w:del w:id="184" w:author="Bob Rudis" w:date="2013-03-19T13:32:00Z"/>
        </w:rPr>
      </w:pPr>
      <w:del w:id="185" w:author="Bob Rudis" w:date="2013-03-19T13:32:00Z">
        <w:r w:rsidDel="003D549E">
          <w:delText>Turning “big data” into “little data”</w:delText>
        </w:r>
      </w:del>
    </w:p>
    <w:p w14:paraId="4096BE40" w14:textId="31E02115" w:rsidR="00C120C8" w:rsidRPr="00C120C8" w:rsidRDefault="003F5394" w:rsidP="00241C81">
      <w:pPr>
        <w:pStyle w:val="Heading1"/>
      </w:pPr>
      <w:r>
        <w:t>Part 2</w:t>
      </w:r>
      <w:r w:rsidR="00EF4569">
        <w:t xml:space="preserve">: </w:t>
      </w:r>
      <w:del w:id="186" w:author="Bob Rudis" w:date="2013-03-19T13:57:00Z">
        <w:r w:rsidR="00EF4569" w:rsidDel="00671409">
          <w:delText>Telling the Story</w:delText>
        </w:r>
      </w:del>
      <w:ins w:id="187" w:author="Bob Rudis" w:date="2013-03-19T13:57:00Z">
        <w:r w:rsidR="00671409">
          <w:t>Visual Storytelling</w:t>
        </w:r>
      </w:ins>
      <w:r w:rsidR="00EF4569">
        <w:br/>
      </w:r>
      <w:r w:rsidR="009B2AF7">
        <w:t xml:space="preserve">Chapter </w:t>
      </w:r>
      <w:ins w:id="188" w:author="Bob Rudis" w:date="2013-03-20T11:23:00Z">
        <w:r w:rsidR="00B85155">
          <w:t>6</w:t>
        </w:r>
      </w:ins>
      <w:del w:id="189" w:author="Bob Rudis" w:date="2013-03-19T11:46:00Z">
        <w:r w:rsidR="009B2AF7" w:rsidDel="001941C3">
          <w:delText>3</w:delText>
        </w:r>
      </w:del>
      <w:r w:rsidR="00C120C8">
        <w:t xml:space="preserve">: </w:t>
      </w:r>
      <w:r w:rsidR="008A3368">
        <w:t>The Craft of Communication</w:t>
      </w:r>
    </w:p>
    <w:p w14:paraId="145D6DBB" w14:textId="3F6DEF7A" w:rsidR="00B85067" w:rsidRDefault="005F438E" w:rsidP="00241C81">
      <w:pPr>
        <w:pStyle w:val="Heading2"/>
      </w:pPr>
      <w:r>
        <w:t>The Elements of C</w:t>
      </w:r>
      <w:r w:rsidR="00B85067">
        <w:t>ommunication</w:t>
      </w:r>
    </w:p>
    <w:p w14:paraId="5F474CB7" w14:textId="0881A4D7" w:rsidR="00B85067" w:rsidDel="00171E06" w:rsidRDefault="00B85067" w:rsidP="00241C81">
      <w:pPr>
        <w:pStyle w:val="Heading3"/>
        <w:rPr>
          <w:del w:id="190" w:author="Bob Rudis" w:date="2013-03-19T13:49:00Z"/>
        </w:rPr>
      </w:pPr>
      <w:r>
        <w:t>Senders</w:t>
      </w:r>
      <w:ins w:id="191" w:author="Bob Rudis" w:date="2013-03-19T13:49:00Z">
        <w:r w:rsidR="00171E06">
          <w:t xml:space="preserve"> /</w:t>
        </w:r>
      </w:ins>
    </w:p>
    <w:p w14:paraId="4D56E1A5" w14:textId="67E629C3" w:rsidR="00B85067" w:rsidDel="00171E06" w:rsidRDefault="00171E06" w:rsidP="00241C81">
      <w:pPr>
        <w:pStyle w:val="Heading3"/>
        <w:rPr>
          <w:del w:id="192" w:author="Bob Rudis" w:date="2013-03-19T13:49:00Z"/>
        </w:rPr>
      </w:pPr>
      <w:ins w:id="193" w:author="Bob Rudis" w:date="2013-03-19T13:49:00Z">
        <w:r>
          <w:t xml:space="preserve"> </w:t>
        </w:r>
      </w:ins>
      <w:r w:rsidR="00B85067">
        <w:t>Channels</w:t>
      </w:r>
      <w:ins w:id="194" w:author="Bob Rudis" w:date="2013-03-19T13:49:00Z">
        <w:r>
          <w:t xml:space="preserve"> / </w:t>
        </w:r>
      </w:ins>
    </w:p>
    <w:p w14:paraId="191B56A1" w14:textId="77777777" w:rsidR="00B85067" w:rsidRPr="00C120C8" w:rsidRDefault="00B85067" w:rsidP="00241C81">
      <w:pPr>
        <w:pStyle w:val="Heading3"/>
      </w:pPr>
      <w:r>
        <w:t>Recipients</w:t>
      </w:r>
    </w:p>
    <w:p w14:paraId="26B5B9D1" w14:textId="3F119BEB" w:rsidR="00CC7D1F" w:rsidRPr="00CC7D1F" w:rsidRDefault="00CC7D1F" w:rsidP="00241C81">
      <w:pPr>
        <w:pStyle w:val="Heading2"/>
      </w:pPr>
      <w:r>
        <w:t xml:space="preserve">Characteristics of </w:t>
      </w:r>
      <w:r w:rsidR="005F438E">
        <w:t>Successful C</w:t>
      </w:r>
      <w:r>
        <w:t>ommunication</w:t>
      </w:r>
    </w:p>
    <w:p w14:paraId="034D500B" w14:textId="64922011" w:rsidR="00CC7D1F" w:rsidRPr="00CC7D1F" w:rsidDel="00171E06" w:rsidRDefault="00CC7D1F" w:rsidP="00241C81">
      <w:pPr>
        <w:pStyle w:val="Heading3"/>
        <w:rPr>
          <w:del w:id="195" w:author="Bob Rudis" w:date="2013-03-19T13:49:00Z"/>
        </w:rPr>
      </w:pPr>
      <w:r>
        <w:t>Context</w:t>
      </w:r>
      <w:ins w:id="196" w:author="Bob Rudis" w:date="2013-03-19T13:49:00Z">
        <w:r w:rsidR="00171E06">
          <w:t xml:space="preserve"> / </w:t>
        </w:r>
      </w:ins>
    </w:p>
    <w:p w14:paraId="20BECF4D" w14:textId="750FCBFD" w:rsidR="00CC7D1F" w:rsidRPr="00CC7D1F" w:rsidDel="00171E06" w:rsidRDefault="00CC7D1F" w:rsidP="00241C81">
      <w:pPr>
        <w:pStyle w:val="Heading3"/>
        <w:rPr>
          <w:del w:id="197" w:author="Bob Rudis" w:date="2013-03-19T13:49:00Z"/>
        </w:rPr>
      </w:pPr>
      <w:r>
        <w:t>Clarity</w:t>
      </w:r>
      <w:ins w:id="198" w:author="Bob Rudis" w:date="2013-03-19T13:49:00Z">
        <w:r w:rsidR="00171E06">
          <w:t xml:space="preserve"> /</w:t>
        </w:r>
      </w:ins>
    </w:p>
    <w:p w14:paraId="54B7D48F" w14:textId="40852F8F" w:rsidR="00CC7D1F" w:rsidRPr="00CC7D1F" w:rsidDel="00171E06" w:rsidRDefault="00171E06" w:rsidP="00241C81">
      <w:pPr>
        <w:pStyle w:val="Heading3"/>
        <w:rPr>
          <w:del w:id="199" w:author="Bob Rudis" w:date="2013-03-19T13:49:00Z"/>
        </w:rPr>
      </w:pPr>
      <w:ins w:id="200" w:author="Bob Rudis" w:date="2013-03-19T13:49:00Z">
        <w:r>
          <w:t xml:space="preserve"> </w:t>
        </w:r>
      </w:ins>
      <w:r w:rsidR="00CC7D1F">
        <w:t>Integrity</w:t>
      </w:r>
      <w:ins w:id="201" w:author="Bob Rudis" w:date="2013-03-19T13:49:00Z">
        <w:r>
          <w:t xml:space="preserve"> /</w:t>
        </w:r>
      </w:ins>
    </w:p>
    <w:p w14:paraId="4365584C" w14:textId="507E60B5" w:rsidR="00CC7D1F" w:rsidRPr="00CC7D1F" w:rsidRDefault="00171E06" w:rsidP="00241C81">
      <w:pPr>
        <w:pStyle w:val="Heading3"/>
      </w:pPr>
      <w:ins w:id="202" w:author="Bob Rudis" w:date="2013-03-19T13:49:00Z">
        <w:r>
          <w:t xml:space="preserve"> </w:t>
        </w:r>
      </w:ins>
      <w:r w:rsidR="00CC7D1F">
        <w:t>Style</w:t>
      </w:r>
    </w:p>
    <w:p w14:paraId="48D7103E" w14:textId="3C95E430" w:rsidR="00B85067" w:rsidRDefault="00B85067" w:rsidP="00241C81">
      <w:pPr>
        <w:pStyle w:val="Heading2"/>
      </w:pPr>
      <w:r>
        <w:t>Com</w:t>
      </w:r>
      <w:r w:rsidR="00AD4BE8">
        <w:t>mon Pitfalls in C</w:t>
      </w:r>
      <w:r>
        <w:t>ommunication</w:t>
      </w:r>
    </w:p>
    <w:p w14:paraId="7D96E560" w14:textId="77777777" w:rsidR="00B85067" w:rsidRPr="00C120C8" w:rsidRDefault="00B85067" w:rsidP="00241C81">
      <w:pPr>
        <w:pStyle w:val="Heading3"/>
      </w:pPr>
      <w:r>
        <w:t>The curse of knowledge</w:t>
      </w:r>
    </w:p>
    <w:p w14:paraId="5F2358E9" w14:textId="03DCFFC6" w:rsidR="00B85067" w:rsidDel="00171E06" w:rsidRDefault="00B85067" w:rsidP="00241C81">
      <w:pPr>
        <w:pStyle w:val="Heading3"/>
        <w:rPr>
          <w:del w:id="203" w:author="Bob Rudis" w:date="2013-03-19T13:49:00Z"/>
        </w:rPr>
      </w:pPr>
      <w:del w:id="204" w:author="Bob Rudis" w:date="2013-03-19T13:49:00Z">
        <w:r w:rsidDel="00171E06">
          <w:delText>Communicating to yourself</w:delText>
        </w:r>
      </w:del>
    </w:p>
    <w:p w14:paraId="6A16C09A" w14:textId="77777777" w:rsidR="00B85067" w:rsidRDefault="00B85067" w:rsidP="00241C81">
      <w:pPr>
        <w:pStyle w:val="Heading3"/>
      </w:pPr>
      <w:r>
        <w:t>One story fits all</w:t>
      </w:r>
    </w:p>
    <w:p w14:paraId="4C560E59" w14:textId="0EE8E73C" w:rsidR="00B85067" w:rsidRDefault="00B85067" w:rsidP="00241C81">
      <w:pPr>
        <w:pStyle w:val="Heading1"/>
      </w:pPr>
      <w:r>
        <w:t xml:space="preserve">Chapter </w:t>
      </w:r>
      <w:ins w:id="205" w:author="Bob Rudis" w:date="2013-03-19T11:46:00Z">
        <w:r w:rsidR="00B85155">
          <w:t>7</w:t>
        </w:r>
      </w:ins>
      <w:del w:id="206" w:author="Bob Rudis" w:date="2013-03-19T11:46:00Z">
        <w:r w:rsidDel="001941C3">
          <w:delText>4</w:delText>
        </w:r>
      </w:del>
      <w:r>
        <w:t>: Communicating Visually</w:t>
      </w:r>
    </w:p>
    <w:p w14:paraId="206E7488" w14:textId="5FF43FFC" w:rsidR="00CC7D1F" w:rsidRPr="00CC7D1F" w:rsidRDefault="00AD4BE8" w:rsidP="00241C81">
      <w:pPr>
        <w:pStyle w:val="Heading2"/>
      </w:pPr>
      <w:r>
        <w:t>Visual Communication is Not a Natural S</w:t>
      </w:r>
      <w:r w:rsidR="00CC7D1F">
        <w:t>kill</w:t>
      </w:r>
    </w:p>
    <w:p w14:paraId="48794A7D" w14:textId="32CC1EBC" w:rsidR="00CC7D1F" w:rsidRPr="00CC7D1F" w:rsidRDefault="00CC7D1F" w:rsidP="00241C81">
      <w:pPr>
        <w:pStyle w:val="Heading2"/>
      </w:pPr>
      <w:r>
        <w:t>C</w:t>
      </w:r>
      <w:r w:rsidR="00DB6E69">
        <w:t>ognitive S</w:t>
      </w:r>
      <w:r w:rsidR="00AD4BE8">
        <w:t>cience: Decoding the Decoding P</w:t>
      </w:r>
      <w:r>
        <w:t>rocess</w:t>
      </w:r>
    </w:p>
    <w:p w14:paraId="00D88E70" w14:textId="134A0A2F" w:rsidR="00B85067" w:rsidRDefault="00B85067" w:rsidP="00241C81">
      <w:pPr>
        <w:pStyle w:val="Heading3"/>
      </w:pPr>
      <w:r>
        <w:t>Signal De</w:t>
      </w:r>
      <w:r w:rsidR="00CC7D1F">
        <w:t>tection &amp; Magnitude Estimation</w:t>
      </w:r>
    </w:p>
    <w:p w14:paraId="51792DA8" w14:textId="641460EB" w:rsidR="00B85067" w:rsidRDefault="00B85067">
      <w:pPr>
        <w:pStyle w:val="Heading3"/>
        <w:ind w:left="2160"/>
        <w:pPrChange w:id="207" w:author="Bob Rudis" w:date="2013-03-19T12:09:00Z">
          <w:pPr>
            <w:pStyle w:val="Heading3"/>
          </w:pPr>
        </w:pPrChange>
      </w:pPr>
      <w:r>
        <w:t>Weber’s Law</w:t>
      </w:r>
      <w:r w:rsidR="00CC7D1F">
        <w:t xml:space="preserve"> / </w:t>
      </w:r>
      <w:r>
        <w:t>Steven’s Power Law</w:t>
      </w:r>
    </w:p>
    <w:p w14:paraId="30D95B0A" w14:textId="77777777" w:rsidR="00B85067" w:rsidRDefault="00B85067">
      <w:pPr>
        <w:pStyle w:val="Heading3"/>
      </w:pPr>
      <w:r>
        <w:t>Comparing &amp; Ranking Elementary Perceptual Tasks:</w:t>
      </w:r>
    </w:p>
    <w:p w14:paraId="45ED37F4" w14:textId="1B6026CF" w:rsidR="00B85067" w:rsidRDefault="00B85067">
      <w:pPr>
        <w:pStyle w:val="Heading3"/>
        <w:ind w:left="2160"/>
        <w:pPrChange w:id="208" w:author="Bob Rudis" w:date="2013-03-19T12:09:00Z">
          <w:pPr>
            <w:pStyle w:val="Heading3"/>
          </w:pPr>
        </w:pPrChange>
      </w:pPr>
      <w:r>
        <w:t>Cleveland &amp; McGill</w:t>
      </w:r>
      <w:r w:rsidR="00CC7D1F">
        <w:t xml:space="preserve"> / </w:t>
      </w:r>
      <w:r>
        <w:t xml:space="preserve">Mackinlay </w:t>
      </w:r>
    </w:p>
    <w:p w14:paraId="388852D3" w14:textId="77777777" w:rsidR="00B85067" w:rsidRDefault="00B85067">
      <w:pPr>
        <w:pStyle w:val="Heading3"/>
      </w:pPr>
      <w:r>
        <w:lastRenderedPageBreak/>
        <w:t>Encoding Multiple Attributes</w:t>
      </w:r>
    </w:p>
    <w:p w14:paraId="656609BB" w14:textId="77777777" w:rsidR="00A0687D" w:rsidRDefault="00B85067">
      <w:pPr>
        <w:pStyle w:val="Heading3"/>
        <w:ind w:left="2160"/>
        <w:pPrChange w:id="209" w:author="Bob Rudis" w:date="2013-03-19T12:09:00Z">
          <w:pPr>
            <w:pStyle w:val="Heading3"/>
          </w:pPr>
        </w:pPrChange>
      </w:pPr>
      <w:r>
        <w:t>Shape &amp; Lightness</w:t>
      </w:r>
      <w:r w:rsidR="00A0687D">
        <w:t xml:space="preserve"> / </w:t>
      </w:r>
      <w:r>
        <w:t>Size &amp; Value</w:t>
      </w:r>
      <w:r w:rsidR="00A0687D">
        <w:t xml:space="preserve"> /</w:t>
      </w:r>
    </w:p>
    <w:p w14:paraId="2AF22A3D" w14:textId="33CE26DE" w:rsidR="00B85067" w:rsidRDefault="00B85067">
      <w:pPr>
        <w:pStyle w:val="Heading3"/>
        <w:ind w:left="2160"/>
        <w:pPrChange w:id="210" w:author="Bob Rudis" w:date="2013-03-19T12:09:00Z">
          <w:pPr>
            <w:pStyle w:val="Heading3"/>
          </w:pPr>
        </w:pPrChange>
      </w:pPr>
      <w:r>
        <w:t>Orientation &amp; Size</w:t>
      </w:r>
      <w:r w:rsidR="00A0687D">
        <w:t xml:space="preserve"> / </w:t>
      </w:r>
      <w:r>
        <w:t>Shape &amp; Size</w:t>
      </w:r>
      <w:r w:rsidR="00A0687D">
        <w:t xml:space="preserve"> /</w:t>
      </w:r>
    </w:p>
    <w:p w14:paraId="0950FACD" w14:textId="14A9D87D" w:rsidR="00B85067" w:rsidRDefault="00B85067">
      <w:pPr>
        <w:pStyle w:val="Heading3"/>
        <w:ind w:left="2160"/>
        <w:pPrChange w:id="211" w:author="Bob Rudis" w:date="2013-03-19T12:09:00Z">
          <w:pPr>
            <w:pStyle w:val="Heading3"/>
          </w:pPr>
        </w:pPrChange>
      </w:pPr>
      <w:r>
        <w:t>Length &amp; Length</w:t>
      </w:r>
      <w:r w:rsidR="00A0687D">
        <w:t xml:space="preserve"> / </w:t>
      </w:r>
      <w:r>
        <w:t>Angle &amp; Angle</w:t>
      </w:r>
    </w:p>
    <w:p w14:paraId="02B243A6" w14:textId="77777777" w:rsidR="00B85067" w:rsidRDefault="00B85067" w:rsidP="00241C81">
      <w:pPr>
        <w:pStyle w:val="Heading3"/>
      </w:pPr>
      <w:r>
        <w:t>Understanding Gestalt</w:t>
      </w:r>
    </w:p>
    <w:p w14:paraId="3FB8075C" w14:textId="3B1C2460" w:rsidR="00B85067" w:rsidDel="00171E06" w:rsidRDefault="00B85067">
      <w:pPr>
        <w:pStyle w:val="Heading3"/>
        <w:ind w:left="2160"/>
        <w:rPr>
          <w:del w:id="212" w:author="Bob Rudis" w:date="2013-03-19T13:52:00Z"/>
        </w:rPr>
        <w:pPrChange w:id="213" w:author="Bob Rudis" w:date="2013-03-19T12:10:00Z">
          <w:pPr>
            <w:pStyle w:val="Heading3"/>
          </w:pPr>
        </w:pPrChange>
      </w:pPr>
      <w:del w:id="214" w:author="Bob Rudis" w:date="2013-03-19T13:52:00Z">
        <w:r w:rsidDel="00171E06">
          <w:delText>Figure/Ground</w:delText>
        </w:r>
        <w:r w:rsidR="00A0687D" w:rsidDel="00171E06">
          <w:delText xml:space="preserve"> / </w:delText>
        </w:r>
        <w:r w:rsidDel="00171E06">
          <w:delText>Proximity</w:delText>
        </w:r>
        <w:r w:rsidR="00A0687D" w:rsidDel="00171E06">
          <w:delText xml:space="preserve"> /</w:delText>
        </w:r>
        <w:r w:rsidR="00A0687D" w:rsidRPr="00A0687D" w:rsidDel="00171E06">
          <w:delText xml:space="preserve"> </w:delText>
        </w:r>
        <w:r w:rsidR="00A0687D" w:rsidDel="00171E06">
          <w:delText>Similarity /</w:delText>
        </w:r>
      </w:del>
    </w:p>
    <w:p w14:paraId="05E02D90" w14:textId="0A2F3589" w:rsidR="00A0687D" w:rsidDel="00171E06" w:rsidRDefault="00B85067">
      <w:pPr>
        <w:pStyle w:val="Heading3"/>
        <w:ind w:left="2160"/>
        <w:rPr>
          <w:del w:id="215" w:author="Bob Rudis" w:date="2013-03-19T13:52:00Z"/>
        </w:rPr>
        <w:pPrChange w:id="216" w:author="Bob Rudis" w:date="2013-03-19T12:10:00Z">
          <w:pPr>
            <w:pStyle w:val="Heading3"/>
          </w:pPr>
        </w:pPrChange>
      </w:pPr>
      <w:del w:id="217" w:author="Bob Rudis" w:date="2013-03-19T13:52:00Z">
        <w:r w:rsidDel="00171E06">
          <w:delText>Connectedness</w:delText>
        </w:r>
        <w:r w:rsidR="00A0687D" w:rsidDel="00171E06">
          <w:delText xml:space="preserve"> / </w:delText>
        </w:r>
        <w:r w:rsidDel="00171E06">
          <w:delText>Continuity</w:delText>
        </w:r>
        <w:r w:rsidR="00A0687D" w:rsidDel="00171E06">
          <w:delText xml:space="preserve"> / </w:delText>
        </w:r>
        <w:r w:rsidDel="00171E06">
          <w:delText>Closure</w:delText>
        </w:r>
        <w:r w:rsidR="00A0687D" w:rsidDel="00171E06">
          <w:delText xml:space="preserve"> / </w:delText>
        </w:r>
      </w:del>
    </w:p>
    <w:p w14:paraId="3D911E09" w14:textId="1C8EB6E2" w:rsidR="00B85067" w:rsidDel="00171E06" w:rsidRDefault="00B85067">
      <w:pPr>
        <w:pStyle w:val="Heading3"/>
        <w:ind w:left="2160"/>
        <w:rPr>
          <w:del w:id="218" w:author="Bob Rudis" w:date="2013-03-19T13:52:00Z"/>
        </w:rPr>
        <w:pPrChange w:id="219" w:author="Bob Rudis" w:date="2013-03-19T12:10:00Z">
          <w:pPr>
            <w:pStyle w:val="Heading3"/>
          </w:pPr>
        </w:pPrChange>
      </w:pPr>
      <w:del w:id="220" w:author="Bob Rudis" w:date="2013-03-19T13:52:00Z">
        <w:r w:rsidDel="00171E06">
          <w:delText>Common Fate</w:delText>
        </w:r>
        <w:r w:rsidR="00A0687D" w:rsidDel="00171E06">
          <w:delText xml:space="preserve"> / </w:delText>
        </w:r>
        <w:r w:rsidDel="00171E06">
          <w:delText>Transparency</w:delText>
        </w:r>
      </w:del>
    </w:p>
    <w:p w14:paraId="033A0EC6" w14:textId="77777777" w:rsidR="00B85067" w:rsidRDefault="00B85067" w:rsidP="00241C81">
      <w:pPr>
        <w:pStyle w:val="Heading3"/>
      </w:pPr>
      <w:r>
        <w:t>Visual Processing</w:t>
      </w:r>
    </w:p>
    <w:p w14:paraId="04DE742C" w14:textId="512E2AFD" w:rsidR="00B85067" w:rsidRDefault="00B85067">
      <w:pPr>
        <w:pStyle w:val="Heading3"/>
        <w:ind w:left="2160"/>
        <w:pPrChange w:id="221" w:author="Bob Rudis" w:date="2013-03-19T13:54:00Z">
          <w:pPr>
            <w:pStyle w:val="Heading3"/>
          </w:pPr>
        </w:pPrChange>
      </w:pPr>
      <w:r>
        <w:t>Pre-attentive vs Attentive</w:t>
      </w:r>
      <w:r w:rsidR="00A0687D">
        <w:t xml:space="preserve"> / </w:t>
      </w:r>
      <w:r>
        <w:t>Eye Tracking</w:t>
      </w:r>
      <w:r w:rsidR="00A0687D">
        <w:t xml:space="preserve"> /</w:t>
      </w:r>
      <w:ins w:id="222" w:author="Bob Rudis" w:date="2013-03-19T13:54:00Z">
        <w:r w:rsidR="00171E06">
          <w:t xml:space="preserve"> </w:t>
        </w:r>
      </w:ins>
      <w:r>
        <w:t>Using Color Well</w:t>
      </w:r>
    </w:p>
    <w:p w14:paraId="580C688A" w14:textId="2E10D3CA" w:rsidR="009B2AF7" w:rsidRDefault="009B2AF7" w:rsidP="00241C81">
      <w:pPr>
        <w:pStyle w:val="Heading1"/>
      </w:pPr>
      <w:r>
        <w:t xml:space="preserve">Chapter </w:t>
      </w:r>
      <w:ins w:id="223" w:author="Bob Rudis" w:date="2013-03-20T11:24:00Z">
        <w:r w:rsidR="00B85155">
          <w:t>8</w:t>
        </w:r>
      </w:ins>
      <w:del w:id="224" w:author="Bob Rudis" w:date="2013-03-19T11:46:00Z">
        <w:r w:rsidR="00AD4BE8" w:rsidDel="001941C3">
          <w:delText>5</w:delText>
        </w:r>
      </w:del>
      <w:r w:rsidR="00AD4BE8">
        <w:t>: Producing Pragmatic Visualizations</w:t>
      </w:r>
    </w:p>
    <w:p w14:paraId="0656AFFE" w14:textId="452DB845" w:rsidR="00AD4BE8" w:rsidRPr="00CC7D1F" w:rsidRDefault="00AD4BE8" w:rsidP="00241C81">
      <w:pPr>
        <w:pStyle w:val="Heading2"/>
      </w:pPr>
      <w:r>
        <w:t>Creating and Working with Foundational Visualizations</w:t>
      </w:r>
    </w:p>
    <w:p w14:paraId="0DFD2A60" w14:textId="05DB51E3" w:rsidR="00AD4BE8" w:rsidRDefault="00AD4BE8" w:rsidP="00241C81">
      <w:pPr>
        <w:pStyle w:val="Heading3"/>
      </w:pPr>
      <w:r>
        <w:t>Bar charts</w:t>
      </w:r>
    </w:p>
    <w:p w14:paraId="4267A7B4" w14:textId="24004DDD" w:rsidR="00AD4BE8" w:rsidRDefault="00AD4BE8" w:rsidP="00241C81">
      <w:pPr>
        <w:pStyle w:val="Heading3"/>
      </w:pPr>
      <w:r>
        <w:t>Line charts</w:t>
      </w:r>
    </w:p>
    <w:p w14:paraId="5FCE46A4" w14:textId="77777777" w:rsidR="00171E06" w:rsidRDefault="00171E06" w:rsidP="00171E06">
      <w:pPr>
        <w:pStyle w:val="Heading3"/>
        <w:rPr>
          <w:ins w:id="225" w:author="Bob Rudis" w:date="2013-03-19T13:55:00Z"/>
        </w:rPr>
      </w:pPr>
      <w:ins w:id="226" w:author="Bob Rudis" w:date="2013-03-19T13:55:00Z">
        <w:r>
          <w:t>Pie charts</w:t>
        </w:r>
      </w:ins>
    </w:p>
    <w:p w14:paraId="1D997F22" w14:textId="39F2B51B" w:rsidR="00AD4BE8" w:rsidRDefault="00AD4BE8" w:rsidP="00241C81">
      <w:pPr>
        <w:pStyle w:val="Heading3"/>
      </w:pPr>
      <w:r>
        <w:t>Scatterplots</w:t>
      </w:r>
    </w:p>
    <w:p w14:paraId="07F4A02F" w14:textId="4EB1CF30" w:rsidR="00AD4BE8" w:rsidRPr="00AD4BE8" w:rsidRDefault="00AD4BE8" w:rsidP="00241C81">
      <w:pPr>
        <w:pStyle w:val="Heading3"/>
      </w:pPr>
      <w:r>
        <w:t>Histograms</w:t>
      </w:r>
    </w:p>
    <w:p w14:paraId="16665369" w14:textId="3B9F82CA" w:rsidR="00AD4BE8" w:rsidRDefault="00AD4BE8" w:rsidP="00241C81">
      <w:pPr>
        <w:pStyle w:val="Heading3"/>
      </w:pPr>
      <w:r>
        <w:t>Density plots</w:t>
      </w:r>
    </w:p>
    <w:p w14:paraId="7169443D" w14:textId="6E6BD596" w:rsidR="00AD4BE8" w:rsidRPr="00AD4BE8" w:rsidRDefault="00AD4BE8" w:rsidP="00241C81">
      <w:pPr>
        <w:pStyle w:val="Heading3"/>
      </w:pPr>
      <w:r>
        <w:t>Box/violin plots</w:t>
      </w:r>
    </w:p>
    <w:p w14:paraId="173CB7E5" w14:textId="607F369B" w:rsidR="00171E06" w:rsidRDefault="00671409" w:rsidP="00171E06">
      <w:pPr>
        <w:pStyle w:val="Heading1"/>
        <w:rPr>
          <w:ins w:id="227" w:author="Bob Rudis" w:date="2013-03-19T13:56:00Z"/>
        </w:rPr>
      </w:pPr>
      <w:ins w:id="228" w:author="Bob Rudis" w:date="2013-03-19T13:56:00Z">
        <w:r>
          <w:t xml:space="preserve">Chapter </w:t>
        </w:r>
      </w:ins>
      <w:ins w:id="229" w:author="Bob Rudis" w:date="2013-03-20T11:24:00Z">
        <w:r w:rsidR="00B85155">
          <w:t>9</w:t>
        </w:r>
      </w:ins>
      <w:ins w:id="230" w:author="Bob Rudis" w:date="2013-03-19T13:56:00Z">
        <w:r w:rsidR="00171E06">
          <w:t xml:space="preserve">: </w:t>
        </w:r>
        <w:r>
          <w:t>Visualizing Complexity</w:t>
        </w:r>
      </w:ins>
    </w:p>
    <w:p w14:paraId="6201D148" w14:textId="7F101DE6" w:rsidR="00A0687D" w:rsidRPr="00A0687D" w:rsidDel="00671409" w:rsidRDefault="00AD4BE8">
      <w:pPr>
        <w:pStyle w:val="Heading2"/>
        <w:rPr>
          <w:del w:id="231" w:author="Bob Rudis" w:date="2013-03-19T13:57:00Z"/>
        </w:rPr>
      </w:pPr>
      <w:del w:id="232" w:author="Bob Rudis" w:date="2013-03-19T13:57:00Z">
        <w:r w:rsidDel="00671409">
          <w:delText>Visualizing Complexity</w:delText>
        </w:r>
      </w:del>
    </w:p>
    <w:p w14:paraId="3481391D" w14:textId="463F8D7A" w:rsidR="00A0687D" w:rsidRPr="00A0687D" w:rsidRDefault="00A0687D">
      <w:pPr>
        <w:pStyle w:val="Heading2"/>
        <w:pPrChange w:id="233" w:author="Bob Rudis" w:date="2013-03-19T13:59:00Z">
          <w:pPr>
            <w:pStyle w:val="Heading3"/>
          </w:pPr>
        </w:pPrChange>
      </w:pPr>
      <w:r>
        <w:t xml:space="preserve">Recognizing </w:t>
      </w:r>
      <w:ins w:id="234" w:author="Bob Rudis" w:date="2013-03-19T14:00:00Z">
        <w:r w:rsidR="00671409">
          <w:t>C</w:t>
        </w:r>
      </w:ins>
      <w:del w:id="235" w:author="Bob Rudis" w:date="2013-03-19T14:00:00Z">
        <w:r w:rsidDel="00671409">
          <w:delText>c</w:delText>
        </w:r>
      </w:del>
      <w:r>
        <w:t xml:space="preserve">omplexity in IT &amp; </w:t>
      </w:r>
      <w:ins w:id="236" w:author="Bob Rudis" w:date="2013-03-19T14:00:00Z">
        <w:r w:rsidR="00671409">
          <w:t xml:space="preserve">Information </w:t>
        </w:r>
      </w:ins>
      <w:r>
        <w:t>Security</w:t>
      </w:r>
    </w:p>
    <w:p w14:paraId="2D27CE20" w14:textId="77777777" w:rsidR="00A0687D" w:rsidRPr="00A0687D" w:rsidRDefault="00A0687D">
      <w:pPr>
        <w:pStyle w:val="Heading3"/>
      </w:pPr>
      <w:r>
        <w:t>Data volume</w:t>
      </w:r>
    </w:p>
    <w:p w14:paraId="02873C8F" w14:textId="77777777" w:rsidR="00A0687D" w:rsidRPr="00A0687D" w:rsidRDefault="00A0687D">
      <w:pPr>
        <w:pStyle w:val="Heading3"/>
      </w:pPr>
      <w:r>
        <w:t>Data diversity</w:t>
      </w:r>
    </w:p>
    <w:p w14:paraId="192ADB98" w14:textId="09AF157C" w:rsidR="00A0687D" w:rsidRPr="00A0687D" w:rsidRDefault="00A0687D">
      <w:pPr>
        <w:pStyle w:val="Heading3"/>
      </w:pPr>
      <w:r>
        <w:t>Interconnectedness</w:t>
      </w:r>
    </w:p>
    <w:p w14:paraId="266B1CE5" w14:textId="56CF54AC" w:rsidR="00A0687D" w:rsidRDefault="00A0687D">
      <w:pPr>
        <w:pStyle w:val="Heading2"/>
        <w:pPrChange w:id="237" w:author="Bob Rudis" w:date="2013-03-19T14:00:00Z">
          <w:pPr>
            <w:pStyle w:val="Heading3"/>
          </w:pPr>
        </w:pPrChange>
      </w:pPr>
      <w:r>
        <w:t xml:space="preserve">Visualizing </w:t>
      </w:r>
      <w:ins w:id="238" w:author="Bob Rudis" w:date="2013-03-19T14:00:00Z">
        <w:r w:rsidR="00671409">
          <w:t>N</w:t>
        </w:r>
      </w:ins>
      <w:del w:id="239" w:author="Bob Rudis" w:date="2013-03-19T14:00:00Z">
        <w:r w:rsidDel="00671409">
          <w:delText>n</w:delText>
        </w:r>
      </w:del>
      <w:r>
        <w:t>etworks</w:t>
      </w:r>
    </w:p>
    <w:p w14:paraId="51DA878C" w14:textId="5A2DE1ED" w:rsidR="00A0687D" w:rsidRPr="00A0687D" w:rsidRDefault="00A0687D">
      <w:pPr>
        <w:pStyle w:val="Heading3"/>
      </w:pPr>
      <w:r>
        <w:t>Radial graphs</w:t>
      </w:r>
    </w:p>
    <w:p w14:paraId="0F13F088" w14:textId="77777777" w:rsidR="00A0687D" w:rsidRPr="00A0687D" w:rsidRDefault="00A0687D">
      <w:pPr>
        <w:pStyle w:val="Heading3"/>
      </w:pPr>
      <w:r>
        <w:t>Force directed graphs</w:t>
      </w:r>
    </w:p>
    <w:p w14:paraId="0AFF46CC" w14:textId="6D5A214B" w:rsidR="00A0687D" w:rsidRPr="00A0687D" w:rsidRDefault="00A0687D">
      <w:pPr>
        <w:pStyle w:val="Heading3"/>
      </w:pPr>
      <w:r>
        <w:t>Chord diagrams</w:t>
      </w:r>
    </w:p>
    <w:p w14:paraId="7E4BB079" w14:textId="1179FB2F" w:rsidR="00A0687D" w:rsidRPr="00A0687D" w:rsidRDefault="00A0687D">
      <w:pPr>
        <w:pStyle w:val="Heading3"/>
      </w:pPr>
      <w:r>
        <w:t>Hive plots</w:t>
      </w:r>
    </w:p>
    <w:p w14:paraId="42722493" w14:textId="19D973E3" w:rsidR="00AD4BE8" w:rsidRDefault="00A0687D">
      <w:pPr>
        <w:pStyle w:val="Heading2"/>
        <w:pPrChange w:id="240" w:author="Bob Rudis" w:date="2013-03-19T14:00:00Z">
          <w:pPr>
            <w:pStyle w:val="Heading3"/>
          </w:pPr>
        </w:pPrChange>
      </w:pPr>
      <w:r>
        <w:t xml:space="preserve">Exploring </w:t>
      </w:r>
      <w:ins w:id="241" w:author="Bob Rudis" w:date="2013-03-19T14:00:00Z">
        <w:r w:rsidR="00671409">
          <w:t>M</w:t>
        </w:r>
      </w:ins>
      <w:del w:id="242" w:author="Bob Rudis" w:date="2013-03-19T14:00:00Z">
        <w:r w:rsidDel="00671409">
          <w:delText>m</w:delText>
        </w:r>
      </w:del>
      <w:r>
        <w:t xml:space="preserve">ultivariate </w:t>
      </w:r>
      <w:ins w:id="243" w:author="Bob Rudis" w:date="2013-03-19T14:00:00Z">
        <w:r w:rsidR="00671409">
          <w:t>D</w:t>
        </w:r>
      </w:ins>
      <w:del w:id="244" w:author="Bob Rudis" w:date="2013-03-19T14:00:00Z">
        <w:r w:rsidDel="00671409">
          <w:delText>d</w:delText>
        </w:r>
      </w:del>
      <w:r>
        <w:t>ata</w:t>
      </w:r>
    </w:p>
    <w:p w14:paraId="3A1DF293" w14:textId="66E73A4F" w:rsidR="00A0687D" w:rsidRPr="00A0687D" w:rsidRDefault="00A0687D">
      <w:pPr>
        <w:pStyle w:val="Heading3"/>
      </w:pPr>
      <w:r>
        <w:t>Trellis plots</w:t>
      </w:r>
    </w:p>
    <w:p w14:paraId="29EFC04E" w14:textId="6A0CFAF3" w:rsidR="00A0687D" w:rsidRPr="00A0687D" w:rsidRDefault="00A0687D">
      <w:pPr>
        <w:pStyle w:val="Heading3"/>
      </w:pPr>
      <w:r>
        <w:t>Scatterplot matrices</w:t>
      </w:r>
    </w:p>
    <w:p w14:paraId="6DB12E13" w14:textId="2F4F1AD7" w:rsidR="00A0687D" w:rsidRPr="00A0687D" w:rsidRDefault="00A0687D">
      <w:pPr>
        <w:pStyle w:val="Heading3"/>
      </w:pPr>
      <w:r>
        <w:t>Small multiples</w:t>
      </w:r>
    </w:p>
    <w:p w14:paraId="41418284" w14:textId="1C806B4C" w:rsidR="00A0687D" w:rsidRDefault="00A0687D">
      <w:pPr>
        <w:pStyle w:val="Heading3"/>
      </w:pPr>
      <w:r>
        <w:t>Parallel coordinate plots</w:t>
      </w:r>
    </w:p>
    <w:p w14:paraId="4C8C0572" w14:textId="131AA744" w:rsidR="00671409" w:rsidRDefault="00671409" w:rsidP="00671409">
      <w:pPr>
        <w:pStyle w:val="Heading1"/>
        <w:rPr>
          <w:ins w:id="245" w:author="Bob Rudis" w:date="2013-03-19T13:58:00Z"/>
        </w:rPr>
      </w:pPr>
      <w:ins w:id="246" w:author="Bob Rudis" w:date="2013-03-19T13:58:00Z">
        <w:r>
          <w:t xml:space="preserve">Chapter </w:t>
        </w:r>
      </w:ins>
      <w:ins w:id="247" w:author="Bob Rudis" w:date="2013-03-20T11:24:00Z">
        <w:r w:rsidR="00B85155">
          <w:t>10</w:t>
        </w:r>
      </w:ins>
      <w:ins w:id="248" w:author="Bob Rudis" w:date="2013-03-19T13:58:00Z">
        <w:r w:rsidR="00685149">
          <w:t>: Animation and</w:t>
        </w:r>
        <w:r>
          <w:t xml:space="preserve"> Interaction</w:t>
        </w:r>
      </w:ins>
    </w:p>
    <w:p w14:paraId="1DEDD0FB" w14:textId="66886940" w:rsidR="00815AAC" w:rsidRPr="00815AAC" w:rsidDel="00671409" w:rsidRDefault="00815AAC">
      <w:pPr>
        <w:pStyle w:val="Heading2"/>
        <w:rPr>
          <w:del w:id="249" w:author="Bob Rudis" w:date="2013-03-19T13:58:00Z"/>
        </w:rPr>
      </w:pPr>
      <w:del w:id="250" w:author="Bob Rudis" w:date="2013-03-19T13:58:00Z">
        <w:r w:rsidDel="00671409">
          <w:delText>Adding Animation and Interaction</w:delText>
        </w:r>
      </w:del>
    </w:p>
    <w:p w14:paraId="1249E73B" w14:textId="77777777" w:rsidR="002D0E9F" w:rsidRPr="00A0687D" w:rsidRDefault="002D0E9F" w:rsidP="002D0E9F">
      <w:pPr>
        <w:pStyle w:val="Heading2"/>
        <w:rPr>
          <w:ins w:id="251" w:author="Bob Rudis" w:date="2013-03-19T14:10:00Z"/>
        </w:rPr>
      </w:pPr>
      <w:ins w:id="252" w:author="Bob Rudis" w:date="2013-03-19T14:10:00Z">
        <w:r>
          <w:t>Using Motion to Tell a Story</w:t>
        </w:r>
      </w:ins>
    </w:p>
    <w:p w14:paraId="6E740C66" w14:textId="0A1E64B5" w:rsidR="002D0E9F" w:rsidRDefault="002D0E9F" w:rsidP="002D0E9F">
      <w:pPr>
        <w:pStyle w:val="Heading3"/>
        <w:rPr>
          <w:ins w:id="253" w:author="Bob Rudis" w:date="2013-03-19T14:13:00Z"/>
        </w:rPr>
      </w:pPr>
      <w:ins w:id="254" w:author="Bob Rudis" w:date="2013-03-19T14:14:00Z">
        <w:r>
          <w:t>Knowing when to use animation as a medium</w:t>
        </w:r>
      </w:ins>
      <w:ins w:id="255" w:author="Bob Rudis" w:date="2013-03-19T14:13:00Z">
        <w:r>
          <w:t xml:space="preserve"> </w:t>
        </w:r>
      </w:ins>
    </w:p>
    <w:p w14:paraId="750CA135" w14:textId="2480017A" w:rsidR="002D0E9F" w:rsidRDefault="00095E5B" w:rsidP="002D0E9F">
      <w:pPr>
        <w:pStyle w:val="Heading3"/>
        <w:rPr>
          <w:ins w:id="256" w:author="Bob Rudis" w:date="2013-03-19T14:13:00Z"/>
        </w:rPr>
      </w:pPr>
      <w:ins w:id="257" w:author="Bob Rudis" w:date="2013-03-19T14:19:00Z">
        <w:r>
          <w:t>Understanding p</w:t>
        </w:r>
      </w:ins>
      <w:ins w:id="258" w:author="Bob Rudis" w:date="2013-03-19T14:17:00Z">
        <w:r>
          <w:t>resentation vs exploration</w:t>
        </w:r>
      </w:ins>
    </w:p>
    <w:p w14:paraId="38387F6D" w14:textId="38208449" w:rsidR="002D0E9F" w:rsidRPr="00A0687D" w:rsidRDefault="002D0E9F" w:rsidP="002D0E9F">
      <w:pPr>
        <w:pStyle w:val="Heading2"/>
        <w:rPr>
          <w:ins w:id="259" w:author="Bob Rudis" w:date="2013-03-19T14:10:00Z"/>
        </w:rPr>
      </w:pPr>
      <w:ins w:id="260" w:author="Bob Rudis" w:date="2013-03-19T14:11:00Z">
        <w:r>
          <w:t>Basic Animation Techniques</w:t>
        </w:r>
      </w:ins>
    </w:p>
    <w:p w14:paraId="4A362C29" w14:textId="79BAFB72" w:rsidR="00095E5B" w:rsidRDefault="00095E5B" w:rsidP="00095E5B">
      <w:pPr>
        <w:pStyle w:val="Heading3"/>
        <w:rPr>
          <w:ins w:id="261" w:author="Bob Rudis" w:date="2013-03-19T14:18:00Z"/>
        </w:rPr>
      </w:pPr>
      <w:ins w:id="262" w:author="Bob Rudis" w:date="2013-03-19T14:19:00Z">
        <w:r>
          <w:t>Creating flipbook-style visualizations</w:t>
        </w:r>
      </w:ins>
      <w:ins w:id="263" w:author="Bob Rudis" w:date="2013-03-19T14:18:00Z">
        <w:r>
          <w:t xml:space="preserve"> </w:t>
        </w:r>
      </w:ins>
    </w:p>
    <w:p w14:paraId="1B490D9E" w14:textId="2DC1135E" w:rsidR="00095E5B" w:rsidRDefault="00095E5B" w:rsidP="00095E5B">
      <w:pPr>
        <w:pStyle w:val="Heading3"/>
        <w:rPr>
          <w:ins w:id="264" w:author="Bob Rudis" w:date="2013-03-19T14:18:00Z"/>
        </w:rPr>
      </w:pPr>
      <w:ins w:id="265" w:author="Bob Rudis" w:date="2013-03-19T14:20:00Z">
        <w:r>
          <w:t>Adding smooth animations to foundational visualizations</w:t>
        </w:r>
      </w:ins>
    </w:p>
    <w:p w14:paraId="2799AD25" w14:textId="19A9630F" w:rsidR="00815AAC" w:rsidRPr="00A0687D" w:rsidDel="002D0E9F" w:rsidRDefault="00815AAC">
      <w:pPr>
        <w:pStyle w:val="Heading2"/>
        <w:rPr>
          <w:del w:id="266" w:author="Bob Rudis" w:date="2013-03-19T14:10:00Z"/>
        </w:rPr>
        <w:pPrChange w:id="267" w:author="Bob Rudis" w:date="2013-03-19T13:59:00Z">
          <w:pPr>
            <w:pStyle w:val="Heading3"/>
          </w:pPr>
        </w:pPrChange>
      </w:pPr>
      <w:del w:id="268" w:author="Bob Rudis" w:date="2013-03-19T14:00:00Z">
        <w:r w:rsidDel="00671409">
          <w:delText>Stop motion techniques</w:delText>
        </w:r>
      </w:del>
    </w:p>
    <w:p w14:paraId="4D941B70" w14:textId="527FAFD2" w:rsidR="00815AAC" w:rsidRPr="00A0687D" w:rsidDel="002D0E9F" w:rsidRDefault="00815AAC">
      <w:pPr>
        <w:pStyle w:val="Heading2"/>
        <w:rPr>
          <w:del w:id="269" w:author="Bob Rudis" w:date="2013-03-19T14:12:00Z"/>
        </w:rPr>
        <w:pPrChange w:id="270" w:author="Bob Rudis" w:date="2013-03-19T13:59:00Z">
          <w:pPr>
            <w:pStyle w:val="Heading3"/>
          </w:pPr>
        </w:pPrChange>
      </w:pPr>
      <w:del w:id="271" w:author="Bob Rudis" w:date="2013-03-19T14:12:00Z">
        <w:r w:rsidDel="002D0E9F">
          <w:delText>Deliberate vs gratuitous animation</w:delText>
        </w:r>
      </w:del>
    </w:p>
    <w:p w14:paraId="42F1756B" w14:textId="28B30142" w:rsidR="00D76B1C" w:rsidRDefault="00D76B1C">
      <w:pPr>
        <w:pStyle w:val="Heading2"/>
        <w:pPrChange w:id="272" w:author="Bob Rudis" w:date="2013-03-19T13:59:00Z">
          <w:pPr>
            <w:pStyle w:val="Heading3"/>
          </w:pPr>
        </w:pPrChange>
      </w:pPr>
      <w:r>
        <w:t xml:space="preserve">Giving </w:t>
      </w:r>
      <w:ins w:id="273" w:author="Bob Rudis" w:date="2013-03-19T14:01:00Z">
        <w:r w:rsidR="00671409">
          <w:t>t</w:t>
        </w:r>
      </w:ins>
      <w:del w:id="274" w:author="Bob Rudis" w:date="2013-03-19T14:01:00Z">
        <w:r w:rsidDel="00671409">
          <w:delText>t</w:delText>
        </w:r>
      </w:del>
      <w:r>
        <w:t xml:space="preserve">he </w:t>
      </w:r>
      <w:ins w:id="275" w:author="Bob Rudis" w:date="2013-03-19T14:01:00Z">
        <w:r w:rsidR="00671409">
          <w:t>A</w:t>
        </w:r>
      </w:ins>
      <w:del w:id="276" w:author="Bob Rudis" w:date="2013-03-19T14:01:00Z">
        <w:r w:rsidDel="00671409">
          <w:delText>a</w:delText>
        </w:r>
      </w:del>
      <w:r>
        <w:t xml:space="preserve">udience </w:t>
      </w:r>
      <w:ins w:id="277" w:author="Bob Rudis" w:date="2013-03-19T14:01:00Z">
        <w:r w:rsidR="00671409">
          <w:t>C</w:t>
        </w:r>
      </w:ins>
      <w:del w:id="278" w:author="Bob Rudis" w:date="2013-03-19T14:01:00Z">
        <w:r w:rsidDel="00671409">
          <w:delText>c</w:delText>
        </w:r>
      </w:del>
      <w:r>
        <w:t>ontrol</w:t>
      </w:r>
    </w:p>
    <w:p w14:paraId="7CED7408" w14:textId="77777777" w:rsidR="00095E5B" w:rsidRDefault="00095E5B" w:rsidP="00095E5B">
      <w:pPr>
        <w:pStyle w:val="Heading3"/>
        <w:rPr>
          <w:ins w:id="279" w:author="Bob Rudis" w:date="2013-03-19T14:20:00Z"/>
        </w:rPr>
      </w:pPr>
      <w:ins w:id="280" w:author="Bob Rudis" w:date="2013-03-19T14:21:00Z">
        <w:r>
          <w:t>Framing exploration</w:t>
        </w:r>
      </w:ins>
    </w:p>
    <w:p w14:paraId="101E6917" w14:textId="1A652275" w:rsidR="00095E5B" w:rsidRDefault="00095E5B" w:rsidP="00095E5B">
      <w:pPr>
        <w:pStyle w:val="Heading3"/>
        <w:rPr>
          <w:ins w:id="281" w:author="Bob Rudis" w:date="2013-03-19T14:20:00Z"/>
        </w:rPr>
      </w:pPr>
      <w:ins w:id="282" w:author="Bob Rudis" w:date="2013-03-19T14:26:00Z">
        <w:r>
          <w:lastRenderedPageBreak/>
          <w:t xml:space="preserve">Data-driven </w:t>
        </w:r>
      </w:ins>
      <w:ins w:id="283" w:author="Bob Rudis" w:date="2013-03-19T14:27:00Z">
        <w:r w:rsidR="00715CDA">
          <w:t>exploration and interaction</w:t>
        </w:r>
      </w:ins>
    </w:p>
    <w:p w14:paraId="5545BA3A" w14:textId="726AF1C5" w:rsidR="009B2AF7" w:rsidRDefault="00AD4BE8" w:rsidP="00241C81">
      <w:pPr>
        <w:pStyle w:val="Heading1"/>
      </w:pPr>
      <w:r>
        <w:t xml:space="preserve">Chapter </w:t>
      </w:r>
      <w:ins w:id="284" w:author="Bob Rudis" w:date="2013-03-20T11:24:00Z">
        <w:r w:rsidR="00B85155">
          <w:t>11</w:t>
        </w:r>
      </w:ins>
      <w:del w:id="285" w:author="Bob Rudis" w:date="2013-03-19T11:46:00Z">
        <w:r w:rsidDel="001941C3">
          <w:delText>6</w:delText>
        </w:r>
      </w:del>
      <w:r w:rsidR="00A0687D">
        <w:t>: Designing for Monitoring</w:t>
      </w:r>
    </w:p>
    <w:p w14:paraId="02CD893C" w14:textId="77777777" w:rsidR="00815AAC" w:rsidRDefault="00815AAC" w:rsidP="00241C81">
      <w:pPr>
        <w:pStyle w:val="Heading2"/>
      </w:pPr>
      <w:r>
        <w:t>The Evolution &amp; Elevation of the Dashboard in IT &amp; Security</w:t>
      </w:r>
    </w:p>
    <w:p w14:paraId="08C985E7" w14:textId="77777777" w:rsidR="00815AAC" w:rsidRDefault="00815AAC" w:rsidP="00241C81">
      <w:pPr>
        <w:pStyle w:val="Heading2"/>
      </w:pPr>
      <w:r>
        <w:t>Dashboard Data Selection</w:t>
      </w:r>
    </w:p>
    <w:p w14:paraId="36229EF3" w14:textId="77777777" w:rsidR="00815AAC" w:rsidRDefault="00815AAC" w:rsidP="00241C81">
      <w:pPr>
        <w:pStyle w:val="Heading3"/>
      </w:pPr>
      <w:r>
        <w:t>What Are You Monitoring For?</w:t>
      </w:r>
    </w:p>
    <w:p w14:paraId="6938944F" w14:textId="77777777" w:rsidR="00815AAC" w:rsidRDefault="00815AAC" w:rsidP="00241C81">
      <w:pPr>
        <w:pStyle w:val="Heading3"/>
      </w:pPr>
      <w:r>
        <w:t>Determining if the Data You Have is the Data You Need</w:t>
      </w:r>
    </w:p>
    <w:p w14:paraId="3A9E9834" w14:textId="77777777" w:rsidR="00815AAC" w:rsidRDefault="00815AAC" w:rsidP="00241C81">
      <w:pPr>
        <w:pStyle w:val="Heading2"/>
      </w:pPr>
      <w:r>
        <w:t>Creating Effective Dashboards</w:t>
      </w:r>
    </w:p>
    <w:p w14:paraId="7141E63E" w14:textId="77777777" w:rsidR="00815AAC" w:rsidRDefault="00815AAC" w:rsidP="00241C81">
      <w:pPr>
        <w:pStyle w:val="Heading3"/>
      </w:pPr>
      <w:r>
        <w:t>Focusing on Speed of Inference</w:t>
      </w:r>
    </w:p>
    <w:p w14:paraId="082AD32F" w14:textId="77777777" w:rsidR="00815AAC" w:rsidRDefault="00815AAC" w:rsidP="00241C81">
      <w:pPr>
        <w:pStyle w:val="Heading3"/>
      </w:pPr>
      <w:r>
        <w:t>Highlighting Critical Differences</w:t>
      </w:r>
    </w:p>
    <w:p w14:paraId="6DF472E2" w14:textId="77777777" w:rsidR="00815AAC" w:rsidRDefault="00815AAC" w:rsidP="00241C81">
      <w:pPr>
        <w:pStyle w:val="Heading3"/>
      </w:pPr>
      <w:r>
        <w:t>Applying Visualization Fundamentals to Your Design</w:t>
      </w:r>
    </w:p>
    <w:p w14:paraId="55E84CE0" w14:textId="77777777" w:rsidR="00815AAC" w:rsidRDefault="00815AAC" w:rsidP="00241C81">
      <w:pPr>
        <w:pStyle w:val="Heading3"/>
      </w:pPr>
      <w:r>
        <w:t>Knowing When To Use Words &amp; Numbers vs Pictures</w:t>
      </w:r>
    </w:p>
    <w:p w14:paraId="4BDA021E" w14:textId="77777777" w:rsidR="00815AAC" w:rsidRDefault="00815AAC" w:rsidP="00241C81">
      <w:pPr>
        <w:pStyle w:val="Heading2"/>
      </w:pPr>
      <w:r>
        <w:t>Presenting Dashboards</w:t>
      </w:r>
    </w:p>
    <w:p w14:paraId="05902373" w14:textId="77777777" w:rsidR="00815AAC" w:rsidRDefault="00815AAC" w:rsidP="00241C81">
      <w:pPr>
        <w:pStyle w:val="Heading3"/>
      </w:pPr>
      <w:r>
        <w:t>Producing the Printed Dashboard</w:t>
      </w:r>
    </w:p>
    <w:p w14:paraId="05ACB17F" w14:textId="77777777" w:rsidR="00815AAC" w:rsidRDefault="00815AAC" w:rsidP="00241C81">
      <w:pPr>
        <w:pStyle w:val="Heading3"/>
      </w:pPr>
      <w:r>
        <w:t>Designing Dashboards for the Big Screen</w:t>
      </w:r>
    </w:p>
    <w:p w14:paraId="4D2209E3" w14:textId="77777777" w:rsidR="00815AAC" w:rsidRDefault="00815AAC" w:rsidP="00241C81">
      <w:pPr>
        <w:pStyle w:val="Heading3"/>
      </w:pPr>
      <w:r>
        <w:t>Avoiding “Gotchas” in Mobile Dashboards</w:t>
      </w:r>
    </w:p>
    <w:p w14:paraId="2DE21E83" w14:textId="77777777" w:rsidR="00815AAC" w:rsidRDefault="00815AAC" w:rsidP="00241C81">
      <w:pPr>
        <w:pStyle w:val="Heading3"/>
      </w:pPr>
      <w:r>
        <w:t>Knowing When to Add Interaction</w:t>
      </w:r>
    </w:p>
    <w:p w14:paraId="5C4A3D61" w14:textId="77777777" w:rsidR="009B2AF7" w:rsidRDefault="009B2AF7" w:rsidP="009B2AF7"/>
    <w:p w14:paraId="24EF2344" w14:textId="5F480374" w:rsidR="00D76B1C" w:rsidRDefault="00D76B1C" w:rsidP="00241C81">
      <w:pPr>
        <w:pStyle w:val="Heading1"/>
      </w:pPr>
      <w:r>
        <w:t>Conclusion</w:t>
      </w:r>
      <w:r>
        <w:br/>
        <w:t xml:space="preserve">Chapter </w:t>
      </w:r>
      <w:ins w:id="286" w:author="Bob Rudis" w:date="2013-03-19T11:47:00Z">
        <w:r w:rsidR="00B85155">
          <w:t>12</w:t>
        </w:r>
      </w:ins>
      <w:del w:id="287" w:author="Bob Rudis" w:date="2013-03-19T11:47:00Z">
        <w:r w:rsidDel="001941C3">
          <w:delText>7</w:delText>
        </w:r>
      </w:del>
      <w:r>
        <w:t>: Playing the Role of Storyteller</w:t>
      </w:r>
    </w:p>
    <w:p w14:paraId="16FACBD4" w14:textId="77777777" w:rsidR="00D76B1C" w:rsidRPr="00D76B1C" w:rsidRDefault="00D76B1C" w:rsidP="00241C81">
      <w:pPr>
        <w:pStyle w:val="Heading2"/>
      </w:pPr>
      <w:r>
        <w:t>Training for Your Role</w:t>
      </w:r>
    </w:p>
    <w:p w14:paraId="328833EB" w14:textId="179E158D" w:rsidR="00D76B1C" w:rsidRPr="00D76B1C" w:rsidRDefault="00D76B1C" w:rsidP="00241C81">
      <w:pPr>
        <w:pStyle w:val="Heading3"/>
      </w:pPr>
      <w:r>
        <w:t>Creating a cycle of continuous improvement</w:t>
      </w:r>
    </w:p>
    <w:p w14:paraId="2E3C7DD6" w14:textId="55A22AE5" w:rsidR="00D76B1C" w:rsidRPr="00D76B1C" w:rsidRDefault="00D76B1C" w:rsidP="00241C81">
      <w:pPr>
        <w:pStyle w:val="Heading3"/>
      </w:pPr>
      <w:r>
        <w:t>Breaking free of constraints</w:t>
      </w:r>
    </w:p>
    <w:p w14:paraId="4AEF8F26" w14:textId="77777777" w:rsidR="00D76B1C" w:rsidRPr="00D76B1C" w:rsidRDefault="00D76B1C" w:rsidP="00241C81">
      <w:pPr>
        <w:pStyle w:val="Heading2"/>
      </w:pPr>
      <w:r>
        <w:t>Avoiding the Pinocchio Syndrome</w:t>
      </w:r>
    </w:p>
    <w:p w14:paraId="6D1F6EDA" w14:textId="77777777" w:rsidR="00D76B1C" w:rsidRPr="00D76B1C" w:rsidRDefault="00D76B1C" w:rsidP="00241C81">
      <w:pPr>
        <w:pStyle w:val="Heading2"/>
      </w:pPr>
      <w:r>
        <w:t>Setting Up a Feedback Loop</w:t>
      </w:r>
    </w:p>
    <w:p w14:paraId="508C13D3" w14:textId="2BBC35CF" w:rsidR="00DB6E69" w:rsidRDefault="00DB6E69" w:rsidP="00241C81">
      <w:pPr>
        <w:pStyle w:val="Heading1"/>
      </w:pPr>
      <w:r>
        <w:t xml:space="preserve">Chapter </w:t>
      </w:r>
      <w:ins w:id="288" w:author="Bob Rudis" w:date="2013-03-19T11:47:00Z">
        <w:r w:rsidR="00B85155">
          <w:t>13</w:t>
        </w:r>
      </w:ins>
      <w:del w:id="289" w:author="Bob Rudis" w:date="2013-03-19T11:47:00Z">
        <w:r w:rsidDel="001941C3">
          <w:delText>8</w:delText>
        </w:r>
      </w:del>
      <w:r>
        <w:t>: Resources</w:t>
      </w:r>
    </w:p>
    <w:p w14:paraId="28E16C9B" w14:textId="1E58EA09" w:rsidR="00DB6E69" w:rsidRPr="00D76B1C" w:rsidRDefault="00DB6E69" w:rsidP="00241C81">
      <w:pPr>
        <w:pStyle w:val="Heading2"/>
      </w:pPr>
      <w:r>
        <w:t>Communication Resources</w:t>
      </w:r>
    </w:p>
    <w:p w14:paraId="13335C8C" w14:textId="136F1C2C" w:rsidR="00DB6E69" w:rsidRPr="00D76B1C" w:rsidRDefault="00DB6E69" w:rsidP="00241C81">
      <w:pPr>
        <w:pStyle w:val="Heading2"/>
      </w:pPr>
      <w:r>
        <w:t>Data Analysis Resources</w:t>
      </w:r>
    </w:p>
    <w:p w14:paraId="34723024" w14:textId="7EA13F37" w:rsidR="00DB6E69" w:rsidRPr="00D76B1C" w:rsidRDefault="00DB6E69" w:rsidP="00241C81">
      <w:pPr>
        <w:pStyle w:val="Heading2"/>
      </w:pPr>
      <w:r>
        <w:t>Visualization Resources</w:t>
      </w:r>
    </w:p>
    <w:p w14:paraId="426C49A9" w14:textId="5DE77CDC" w:rsidR="004A353A" w:rsidRDefault="004A353A" w:rsidP="004A353A">
      <w:pPr>
        <w:pStyle w:val="Heading1"/>
        <w:rPr>
          <w:ins w:id="290" w:author="Bob Rudis" w:date="2013-03-20T12:11:00Z"/>
        </w:rPr>
      </w:pPr>
      <w:ins w:id="291" w:author="Bob Rudis" w:date="2013-03-20T12:11:00Z">
        <w:r>
          <w:t>References</w:t>
        </w:r>
      </w:ins>
    </w:p>
    <w:p w14:paraId="14ADE40F" w14:textId="05295AC4" w:rsidR="004A353A" w:rsidRDefault="004A353A" w:rsidP="004A353A">
      <w:pPr>
        <w:pStyle w:val="Heading1"/>
        <w:rPr>
          <w:ins w:id="292" w:author="Bob Rudis" w:date="2013-03-20T12:11:00Z"/>
        </w:rPr>
      </w:pPr>
      <w:ins w:id="293" w:author="Bob Rudis" w:date="2013-03-20T12:11:00Z">
        <w:r>
          <w:t>Bibliography</w:t>
        </w:r>
        <w:bookmarkStart w:id="294" w:name="_GoBack"/>
        <w:bookmarkEnd w:id="294"/>
      </w:ins>
    </w:p>
    <w:p w14:paraId="22FCF8F4" w14:textId="77777777" w:rsidR="004A353A" w:rsidRPr="004A353A" w:rsidRDefault="004A353A" w:rsidP="004A353A">
      <w:pPr>
        <w:rPr>
          <w:ins w:id="295" w:author="Bob Rudis" w:date="2013-03-20T12:11:00Z"/>
          <w:rPrChange w:id="296" w:author="Bob Rudis" w:date="2013-03-20T12:11:00Z">
            <w:rPr>
              <w:ins w:id="297" w:author="Bob Rudis" w:date="2013-03-20T12:11:00Z"/>
            </w:rPr>
          </w:rPrChange>
        </w:rPr>
        <w:pPrChange w:id="298" w:author="Bob Rudis" w:date="2013-03-20T12:11:00Z">
          <w:pPr>
            <w:pStyle w:val="Heading1"/>
          </w:pPr>
        </w:pPrChange>
      </w:pPr>
    </w:p>
    <w:p w14:paraId="443273D2" w14:textId="77777777" w:rsidR="00D76B1C" w:rsidRPr="009B2AF7" w:rsidRDefault="00D76B1C" w:rsidP="009B2AF7"/>
    <w:sectPr w:rsidR="00D76B1C" w:rsidRPr="009B2AF7" w:rsidSect="00B5104D">
      <w:headerReference w:type="default" r:id="rId7"/>
      <w:footerReference w:type="default" r:id="rId8"/>
      <w:pgSz w:w="12240" w:h="15840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CD29A" w14:textId="77777777" w:rsidR="00685149" w:rsidRDefault="00685149" w:rsidP="00D76B1C">
      <w:r>
        <w:separator/>
      </w:r>
    </w:p>
  </w:endnote>
  <w:endnote w:type="continuationSeparator" w:id="0">
    <w:p w14:paraId="36DAF8BE" w14:textId="77777777" w:rsidR="00685149" w:rsidRDefault="00685149" w:rsidP="00D7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5A09C" w14:textId="37982F6B" w:rsidR="00685149" w:rsidRDefault="00685149" w:rsidP="00D76B1C">
    <w:pPr>
      <w:pStyle w:val="Footer"/>
      <w:jc w:val="right"/>
    </w:pPr>
    <w:r>
      <w:rPr>
        <w:rFonts w:ascii="Times New Roman" w:hAnsi="Times New Roman" w:cs="Times New Roman"/>
      </w:rPr>
      <w:t>Version: 1.0</w:t>
    </w:r>
    <w:r>
      <w:rPr>
        <w:rFonts w:ascii="Times New Roman" w:hAnsi="Times New Roman" w:cs="Times New Roman"/>
      </w:rPr>
      <w:tab/>
      <w:t>2013-03-19</w:t>
    </w: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A353A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A353A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057E0" w14:textId="77777777" w:rsidR="00685149" w:rsidRDefault="00685149" w:rsidP="00D76B1C">
      <w:r>
        <w:separator/>
      </w:r>
    </w:p>
  </w:footnote>
  <w:footnote w:type="continuationSeparator" w:id="0">
    <w:p w14:paraId="412FEE41" w14:textId="77777777" w:rsidR="00685149" w:rsidRDefault="00685149" w:rsidP="00D76B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8606" w14:textId="513D3939" w:rsidR="00685149" w:rsidRDefault="00685149">
    <w:pPr>
      <w:pStyle w:val="Header"/>
    </w:pPr>
    <w:r>
      <w:t>Wiley Table of Contents Submission</w:t>
    </w:r>
    <w:r>
      <w:tab/>
    </w:r>
    <w:r>
      <w:tab/>
      <w:t>Jay Jacobs &amp; Bob Rudis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F7"/>
    <w:rsid w:val="0006228C"/>
    <w:rsid w:val="00095E5B"/>
    <w:rsid w:val="000A19EE"/>
    <w:rsid w:val="00171E06"/>
    <w:rsid w:val="001941C3"/>
    <w:rsid w:val="002006FD"/>
    <w:rsid w:val="00241C81"/>
    <w:rsid w:val="002D0E9F"/>
    <w:rsid w:val="003601EC"/>
    <w:rsid w:val="003D549E"/>
    <w:rsid w:val="003F5394"/>
    <w:rsid w:val="004246E5"/>
    <w:rsid w:val="004A353A"/>
    <w:rsid w:val="004D1EFD"/>
    <w:rsid w:val="004E40D6"/>
    <w:rsid w:val="005E02F5"/>
    <w:rsid w:val="005F438E"/>
    <w:rsid w:val="00652024"/>
    <w:rsid w:val="00671409"/>
    <w:rsid w:val="006811D2"/>
    <w:rsid w:val="00685149"/>
    <w:rsid w:val="006A512E"/>
    <w:rsid w:val="006C008A"/>
    <w:rsid w:val="00715CDA"/>
    <w:rsid w:val="00765DFC"/>
    <w:rsid w:val="007A4369"/>
    <w:rsid w:val="007F4E41"/>
    <w:rsid w:val="00815AAC"/>
    <w:rsid w:val="008A3368"/>
    <w:rsid w:val="008F1ED9"/>
    <w:rsid w:val="008F1F79"/>
    <w:rsid w:val="00981B74"/>
    <w:rsid w:val="009B2AF7"/>
    <w:rsid w:val="009C49DD"/>
    <w:rsid w:val="009D1307"/>
    <w:rsid w:val="00A0687D"/>
    <w:rsid w:val="00AD4BE8"/>
    <w:rsid w:val="00B5104D"/>
    <w:rsid w:val="00B71E1B"/>
    <w:rsid w:val="00B85067"/>
    <w:rsid w:val="00B85155"/>
    <w:rsid w:val="00BD5CD4"/>
    <w:rsid w:val="00C120C8"/>
    <w:rsid w:val="00C25DEE"/>
    <w:rsid w:val="00C55668"/>
    <w:rsid w:val="00CC7D1F"/>
    <w:rsid w:val="00D76B1C"/>
    <w:rsid w:val="00DB0826"/>
    <w:rsid w:val="00DB6E69"/>
    <w:rsid w:val="00E10857"/>
    <w:rsid w:val="00EA54DE"/>
    <w:rsid w:val="00ED0943"/>
    <w:rsid w:val="00EF4569"/>
    <w:rsid w:val="00F05538"/>
    <w:rsid w:val="00F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A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81"/>
    <w:pPr>
      <w:keepNext/>
      <w:keepLines/>
      <w:ind w:left="72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C81"/>
    <w:pPr>
      <w:keepNext/>
      <w:keepLines/>
      <w:ind w:left="14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5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2A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A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9B2AF7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41C81"/>
    <w:rPr>
      <w:rFonts w:eastAsiaTheme="majorEastAsia" w:cstheme="majorBidi"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C8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1C"/>
  </w:style>
  <w:style w:type="paragraph" w:styleId="Footer">
    <w:name w:val="footer"/>
    <w:basedOn w:val="Normal"/>
    <w:link w:val="FooterChar"/>
    <w:uiPriority w:val="99"/>
    <w:unhideWhenUsed/>
    <w:rsid w:val="00D76B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1C"/>
  </w:style>
  <w:style w:type="paragraph" w:styleId="BalloonText">
    <w:name w:val="Balloon Text"/>
    <w:basedOn w:val="Normal"/>
    <w:link w:val="BalloonTextChar"/>
    <w:uiPriority w:val="99"/>
    <w:semiHidden/>
    <w:unhideWhenUsed/>
    <w:rsid w:val="00241C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C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832</Words>
  <Characters>4747</Characters>
  <Application>Microsoft Macintosh Word</Application>
  <DocSecurity>0</DocSecurity>
  <Lines>39</Lines>
  <Paragraphs>11</Paragraphs>
  <ScaleCrop>false</ScaleCrop>
  <Company>Liberty Mutual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6</cp:revision>
  <dcterms:created xsi:type="dcterms:W3CDTF">2013-03-19T18:30:00Z</dcterms:created>
  <dcterms:modified xsi:type="dcterms:W3CDTF">2013-03-20T16:11:00Z</dcterms:modified>
</cp:coreProperties>
</file>