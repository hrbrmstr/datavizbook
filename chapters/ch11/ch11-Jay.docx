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p>
    <w:p w14:paraId="75AB7483" w14:textId="3E5792F9" w:rsidR="00171F2A" w:rsidRDefault="00365CFD" w:rsidP="00593646">
      <w:pPr>
        <w:pStyle w:val="EpigraphSource"/>
      </w:pPr>
      <w:r>
        <w:t>Donald A. Norman, The Design Of Everyday Things</w:t>
      </w:r>
    </w:p>
    <w:p w14:paraId="3EA89114" w14:textId="4CFC95BB"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199F138F" w:rsidR="007015BC" w:rsidRDefault="00D03BFA" w:rsidP="00864BA8">
      <w:pPr>
        <w:pStyle w:val="Para"/>
        <w:ind w:left="1440" w:firstLine="0"/>
      </w:pPr>
      <w:r>
        <w:t xml:space="preserve">As we’ve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w:t>
      </w:r>
      <w:r w:rsidR="000824D0">
        <w:t xml:space="preserve">elp you craft effective messages, dashboards and </w:t>
      </w:r>
      <w:r w:rsidR="00290E1F">
        <w:t>exploration tools</w:t>
      </w:r>
      <w:r w:rsidR="0014270C">
        <w:t>.</w:t>
      </w:r>
    </w:p>
    <w:p w14:paraId="2E4A703C" w14:textId="77777777" w:rsidR="00697659" w:rsidRDefault="00697659" w:rsidP="00697659">
      <w:pPr>
        <w:pStyle w:val="FeatureType"/>
      </w:pPr>
      <w:proofErr w:type="gramStart"/>
      <w:r>
        <w:t>type</w:t>
      </w:r>
      <w:proofErr w:type="gramEnd"/>
      <w:r>
        <w:t>="note"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 xml:space="preserve">chapter </w:t>
      </w:r>
      <w:commentRangeStart w:id="0"/>
      <w:r>
        <w:t xml:space="preserve">serves more as a survey and reference </w:t>
      </w:r>
      <w:commentRangeEnd w:id="0"/>
      <w:r w:rsidR="00EA740F">
        <w:rPr>
          <w:rStyle w:val="CommentReference"/>
          <w:rFonts w:ascii="Times New Roman" w:hAnsi="Times New Roman"/>
        </w:rPr>
        <w:commentReference w:id="0"/>
      </w:r>
      <w:r>
        <w:t>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2AF0EFD0"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 xml:space="preserve">ng on is fairly </w:t>
      </w:r>
      <w:commentRangeStart w:id="1"/>
      <w:r w:rsidR="00C54390">
        <w:t>discrete</w:t>
      </w:r>
      <w:r w:rsidR="003C629C">
        <w:t xml:space="preserve"> </w:t>
      </w:r>
      <w:commentRangeEnd w:id="1"/>
      <w:r w:rsidR="00BE3B8B">
        <w:rPr>
          <w:rStyle w:val="CommentReference"/>
          <w:snapToGrid/>
        </w:rPr>
        <w:commentReference w:id="1"/>
      </w:r>
      <w:r w:rsidR="003C629C">
        <w:t>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 xml:space="preserve">A fixed image is ideal when alternate views are neither needed nor desired, and </w:t>
      </w:r>
      <w:r w:rsidR="00BB3F09" w:rsidRPr="000824D0">
        <w:rPr>
          <w:b/>
          <w:i/>
        </w:rPr>
        <w:t>required</w:t>
      </w:r>
      <w:r w:rsidR="00BB3F09" w:rsidRPr="008A7BAA">
        <w:rPr>
          <w:i/>
        </w:rPr>
        <w:t xml:space="preserve">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commentRangeStart w:id="2"/>
      <w:r>
        <w:t xml:space="preserve">Let’s delve a bit further into each of these areas </w:t>
      </w:r>
      <w:commentRangeEnd w:id="2"/>
      <w:r w:rsidR="00BE3B8B">
        <w:rPr>
          <w:rStyle w:val="CommentReference"/>
          <w:snapToGrid/>
        </w:rPr>
        <w:commentReference w:id="2"/>
      </w:r>
      <w:r>
        <w:t xml:space="preserve">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23C3394D"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0824D0">
        <w:t xml:space="preserve"> pieces of data</w:t>
      </w:r>
      <w:r w:rsidR="001A4D67">
        <w:t xml:space="preserve"> or sets of</w:t>
      </w:r>
      <w:r>
        <w:t xml:space="preserve"> data elements to determine if there truly is badness occurring 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 xml:space="preserve">Robert </w:t>
      </w:r>
      <w:proofErr w:type="spellStart"/>
      <w:r w:rsidR="00D66506" w:rsidRPr="00D66506">
        <w:t>Erbacher</w:t>
      </w:r>
      <w:proofErr w:type="spellEnd"/>
      <w:r w:rsidR="00D66506">
        <w:t xml:space="preserve"> </w:t>
      </w:r>
      <w:r w:rsidR="003F1A10">
        <w:t xml:space="preserve">worked to understand both the problem domain—situational awareness of malicious network activity—and how incident responders think and process information, which resulted in the creation of </w:t>
      </w:r>
      <w:proofErr w:type="spellStart"/>
      <w:r w:rsidR="003F1A10">
        <w:t>VisAlert</w:t>
      </w:r>
      <w:proofErr w:type="spellEnd"/>
      <w:r w:rsidR="003F1A10">
        <w:t xml:space="preserve"> </w:t>
      </w:r>
      <w:proofErr w:type="gramStart"/>
      <w:r w:rsidR="003F1A10">
        <w:t>(</w:t>
      </w:r>
      <w:r w:rsidR="003F1A10" w:rsidRPr="003F1A10">
        <w:t xml:space="preserve"> </w:t>
      </w:r>
      <w:r w:rsidR="003F1A10" w:rsidRPr="003F1A10">
        <w:rPr>
          <w:rStyle w:val="InlineURL"/>
        </w:rPr>
        <w:t>http</w:t>
      </w:r>
      <w:proofErr w:type="gramEnd"/>
      <w:r w:rsidR="003F1A10" w:rsidRPr="003F1A10">
        <w:rPr>
          <w:rStyle w:val="InlineURL"/>
        </w:rPr>
        <w:t>://digital.cs.usu.edu/~erbacher/publications/VisAlertCGA2006.pdf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 xml:space="preserve">Figure 11.1 The </w:t>
      </w:r>
      <w:proofErr w:type="spellStart"/>
      <w:r>
        <w:t>VisAlert</w:t>
      </w:r>
      <w:proofErr w:type="spellEnd"/>
      <w:r>
        <w:t xml:space="preserve"> Visual Correlation Tool</w:t>
      </w:r>
      <w:r>
        <w:tab/>
        <w:t>[793725c11f01.png]</w:t>
      </w:r>
    </w:p>
    <w:p w14:paraId="7DF09797" w14:textId="1329F5BC" w:rsidR="00BC190E" w:rsidRDefault="00343894" w:rsidP="00D66506">
      <w:pPr>
        <w:pStyle w:val="Para"/>
      </w:pPr>
      <w:commentRangeStart w:id="3"/>
      <w:r>
        <w:t>It’s fairly straightforward</w:t>
      </w:r>
      <w:commentRangeEnd w:id="3"/>
      <w:r w:rsidR="00BE3B8B">
        <w:rPr>
          <w:rStyle w:val="CommentReference"/>
          <w:snapToGrid/>
        </w:rPr>
        <w:commentReference w:id="3"/>
      </w:r>
      <w:r w:rsidR="000824D0">
        <w:t>,</w:t>
      </w:r>
      <w:r>
        <w:t xml:space="preserve"> </w:t>
      </w:r>
      <w:r w:rsidR="000824D0">
        <w:t xml:space="preserve">with tools such as </w:t>
      </w:r>
      <w:proofErr w:type="spellStart"/>
      <w:r w:rsidR="000824D0">
        <w:t>Circos</w:t>
      </w:r>
      <w:proofErr w:type="spellEnd"/>
      <w:r w:rsidR="000824D0">
        <w:t xml:space="preserve"> (</w:t>
      </w:r>
      <w:r w:rsidR="000824D0" w:rsidRPr="00343894">
        <w:rPr>
          <w:rStyle w:val="InlineURL"/>
        </w:rPr>
        <w:t>http://circos.ca/</w:t>
      </w:r>
      <w:r w:rsidR="000824D0">
        <w:t xml:space="preserve">), </w:t>
      </w:r>
      <w:r w:rsidR="00BC190E">
        <w:t xml:space="preserve">to build </w:t>
      </w:r>
      <w:r>
        <w:t>a</w:t>
      </w:r>
      <w:r w:rsidR="00BC190E">
        <w:t xml:space="preserve"> radial diagram similar to the </w:t>
      </w:r>
      <w:proofErr w:type="spellStart"/>
      <w:r w:rsidR="00BC190E">
        <w:t>VisAlert</w:t>
      </w:r>
      <w:proofErr w:type="spellEnd"/>
      <w:r w:rsidR="00BC190E">
        <w:t xml:space="preserve"> model in Figure 11.1 </w:t>
      </w:r>
      <w:r>
        <w:t xml:space="preserve">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w:t>
      </w:r>
      <w:commentRangeStart w:id="4"/>
      <w:proofErr w:type="spellStart"/>
      <w:r>
        <w:t>VisAlert</w:t>
      </w:r>
      <w:proofErr w:type="spellEnd"/>
      <w:r>
        <w:t xml:space="preserve"> </w:t>
      </w:r>
      <w:r w:rsidR="00D446FA">
        <w:t>notable</w:t>
      </w:r>
      <w:r w:rsidR="00B322B9">
        <w:t>.</w:t>
      </w:r>
      <w:commentRangeEnd w:id="4"/>
      <w:r w:rsidR="00BE3B8B">
        <w:rPr>
          <w:rStyle w:val="CommentReference"/>
          <w:snapToGrid/>
        </w:rPr>
        <w:commentReference w:id="4"/>
      </w:r>
    </w:p>
    <w:p w14:paraId="7C548CD7" w14:textId="2E20F19F" w:rsidR="00D457FE" w:rsidRDefault="00D457FE" w:rsidP="00D457FE">
      <w:pPr>
        <w:pStyle w:val="H3"/>
      </w:pPr>
      <w:r>
        <w:t>Define The Problem</w:t>
      </w:r>
    </w:p>
    <w:p w14:paraId="2445C427" w14:textId="32A6C26F" w:rsidR="008A0ACD" w:rsidRDefault="00D457FE" w:rsidP="00D457FE">
      <w:pPr>
        <w:pStyle w:val="Para"/>
      </w:pPr>
      <w:r>
        <w:t>This is merely an extension of the “start with a question” mant</w:t>
      </w:r>
      <w:ins w:id="5" w:author="Jay Jacobs" w:date="2013-09-29T21:19:00Z">
        <w:r w:rsidR="00BE3B8B">
          <w:t>r</w:t>
        </w:r>
      </w:ins>
      <w:r>
        <w: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experiences may only give you insight into one aspect of a problem domain, and collaboration with others—especially those who you believe to be the natural consumers of your interactive visualization work—can make or break a project.</w:t>
      </w:r>
    </w:p>
    <w:p w14:paraId="52C744A1" w14:textId="5C69C4A7" w:rsidR="008A0ACD" w:rsidRPr="00D457FE" w:rsidRDefault="008A0ACD" w:rsidP="00D457FE">
      <w:pPr>
        <w:pStyle w:val="Para"/>
      </w:pPr>
      <w:r>
        <w:lastRenderedPageBreak/>
        <w:t xml:space="preserve">For the </w:t>
      </w:r>
      <w:proofErr w:type="spellStart"/>
      <w:r>
        <w:t>VisAlert</w:t>
      </w:r>
      <w:proofErr w:type="spellEnd"/>
      <w:r>
        <w:t xml:space="preserve">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xml:space="preserve">, they chose to design a system that works at-scale with real world </w:t>
      </w:r>
      <w:r w:rsidR="000824D0">
        <w:t xml:space="preserve">data volumes and types </w:t>
      </w:r>
      <w:r w:rsidR="001523BE">
        <w:t xml:space="preserve">that security analysts </w:t>
      </w:r>
      <w:r w:rsidR="000824D0">
        <w:t>already use</w:t>
      </w:r>
      <w:r w:rsidR="001523BE">
        <w:t xml:space="preserve"> in their daily workflows. So, while the problem </w:t>
      </w:r>
      <w:r w:rsidR="000824D0">
        <w:t>scope is fairly narrowly</w:t>
      </w:r>
      <w:r w:rsidR="001523BE">
        <w:t xml:space="preserve"> defined, it has sufficient breadth and scope to be useful as well as visually appealing.</w:t>
      </w:r>
    </w:p>
    <w:p w14:paraId="061BFEB4" w14:textId="58ED2940" w:rsidR="00B322B9" w:rsidRDefault="00D457FE" w:rsidP="00B322B9">
      <w:pPr>
        <w:pStyle w:val="H3"/>
      </w:pPr>
      <w:r>
        <w:t>Seek Domain Expertise</w:t>
      </w:r>
    </w:p>
    <w:p w14:paraId="38B3697E" w14:textId="3352BBEC" w:rsidR="0098018D" w:rsidRDefault="00D446FA" w:rsidP="00D66506">
      <w:pPr>
        <w:pStyle w:val="Para"/>
      </w:pPr>
      <w:r>
        <w:t xml:space="preserve">The </w:t>
      </w:r>
      <w:proofErr w:type="spellStart"/>
      <w:r>
        <w:t>VisAlert</w:t>
      </w:r>
      <w:proofErr w:type="spellEnd"/>
      <w:r>
        <w:t xml:space="preserve"> team started with real-world information security analysts to understand their </w:t>
      </w:r>
      <w:commentRangeStart w:id="6"/>
      <w:r>
        <w:rPr>
          <w:b/>
        </w:rPr>
        <w:t>mental models</w:t>
      </w:r>
      <w:r>
        <w:t xml:space="preserve"> </w:t>
      </w:r>
      <w:commentRangeEnd w:id="6"/>
      <w:r w:rsidR="00BE3B8B">
        <w:rPr>
          <w:rStyle w:val="CommentReference"/>
          <w:snapToGrid/>
        </w:rPr>
        <w:commentReference w:id="6"/>
      </w:r>
      <w:r>
        <w:t xml:space="preserve">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045F916C"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t>
      </w:r>
      <w:r w:rsidR="001F0353">
        <w:t>a process</w:t>
      </w:r>
      <w:r w:rsidR="00D457FE">
        <w:t xml:space="preserve">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 xml:space="preserve">Figure 11.2 The </w:t>
      </w:r>
      <w:proofErr w:type="spellStart"/>
      <w:r>
        <w:t>VisAlert</w:t>
      </w:r>
      <w:proofErr w:type="spellEnd"/>
      <w:r>
        <w:t xml:space="preserve"> Visual Correlation Tool</w:t>
      </w:r>
      <w:r w:rsidR="00D457FE">
        <w:t xml:space="preserve"> Design Methodology</w:t>
      </w:r>
      <w:r>
        <w:tab/>
        <w:t>[793725c11f0</w:t>
      </w:r>
      <w:r w:rsidR="00A237AE">
        <w:t>2</w:t>
      </w:r>
      <w:r>
        <w:t>.png]</w:t>
      </w:r>
    </w:p>
    <w:p w14:paraId="6D5FE3D4" w14:textId="615A9EFE"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6C92706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20D5C506" w14:textId="3C5F5C2E" w:rsidR="00340BD2" w:rsidRPr="00D446FA" w:rsidRDefault="00340BD2" w:rsidP="00D66506">
      <w:pPr>
        <w:pStyle w:val="Para"/>
      </w:pPr>
      <w:r>
        <w:t xml:space="preserve">The </w:t>
      </w:r>
      <w:proofErr w:type="spellStart"/>
      <w:r>
        <w:t>VizAlert</w:t>
      </w:r>
      <w:proofErr w:type="spellEnd"/>
      <w:r>
        <w:t xml:space="preserve"> tool has been a feature in papers and security-oriented conferences since 2006 but has not manifest itself as a commercial or open source product as of this book’s publication. </w:t>
      </w:r>
    </w:p>
    <w:p w14:paraId="7FEBAFD6" w14:textId="051637A2" w:rsidR="00C54390" w:rsidRDefault="00C54390" w:rsidP="00C54390">
      <w:pPr>
        <w:pStyle w:val="H2"/>
      </w:pPr>
      <w:r>
        <w:t>Interaction For Exploration</w:t>
      </w:r>
    </w:p>
    <w:p w14:paraId="3F2B3DF8" w14:textId="0208784B" w:rsidR="00807FFC" w:rsidRDefault="00807FFC" w:rsidP="00807FFC">
      <w:pPr>
        <w:pStyle w:val="Para"/>
      </w:pPr>
      <w:r>
        <w:t>Most networks contain their fair share of vulnerabilities and</w:t>
      </w:r>
      <w:r w:rsidR="007B0E86">
        <w:t xml:space="preserve"> the</w:t>
      </w:r>
      <w:r>
        <w:t xml:space="preserve"> Nessus (</w:t>
      </w:r>
      <w:r w:rsidRPr="00807FFC">
        <w:rPr>
          <w:rStyle w:val="InlineURL"/>
        </w:rPr>
        <w:t>http://www.tenable.com/products/nessus</w:t>
      </w:r>
      <w:r>
        <w:t xml:space="preserve">) </w:t>
      </w:r>
      <w:r w:rsidR="007B0E86">
        <w:t xml:space="preserve">vulnerability scanner </w:t>
      </w:r>
      <w:r>
        <w:t>is one of the de-facto tools that can help you find them. If you’ve ever seen the output from a detailed Nessus report (Figure 11.</w:t>
      </w:r>
      <w:r w:rsidR="009A5B7D">
        <w:t>3</w:t>
      </w:r>
      <w:r>
        <w:t xml:space="preserve">)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5C3D0A92" w:rsidR="00807FFC" w:rsidRDefault="00807FFC" w:rsidP="00807FFC">
      <w:pPr>
        <w:pStyle w:val="Slug"/>
      </w:pPr>
      <w:r>
        <w:t>Figure 11.</w:t>
      </w:r>
      <w:r w:rsidR="007B0E86">
        <w:t>3</w:t>
      </w:r>
      <w:r>
        <w:t xml:space="preserve"> Sample Nessus Detailed V</w:t>
      </w:r>
      <w:r w:rsidR="007B0E86">
        <w:t>ulnerability Report</w:t>
      </w:r>
      <w:r w:rsidR="007B0E86">
        <w:tab/>
        <w:t>[793725c11f03</w:t>
      </w:r>
      <w:r>
        <w:t>.png]</w:t>
      </w:r>
    </w:p>
    <w:p w14:paraId="3D054285" w14:textId="26E31EF1" w:rsidR="00807FFC" w:rsidRDefault="00CC533A" w:rsidP="00807FFC">
      <w:pPr>
        <w:pStyle w:val="Para"/>
      </w:pPr>
      <w:r>
        <w:t xml:space="preserve"> 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E56098" w:rsidRPr="00E56098">
        <w:rPr>
          <w:rStyle w:val="InlineURL"/>
        </w:rPr>
        <w:t>http://hcil.cs.umd.edu/localphp/hcil/vast11/</w:t>
      </w:r>
      <w:r w:rsidR="00E56098">
        <w:t xml:space="preserve">) can have thousands of vulnerability findings (the VAST </w:t>
      </w:r>
      <w:r w:rsidR="00CB04A4">
        <w:t xml:space="preserve">network </w:t>
      </w:r>
      <w:r w:rsidR="00E56098">
        <w:t>data</w:t>
      </w:r>
      <w:r>
        <w:t>—included on the book’s web site—</w:t>
      </w:r>
      <w:r w:rsidR="00E56098">
        <w:t xml:space="preserve">has over 2,000). While it’s possible to spin the data multiple ways and produce </w:t>
      </w:r>
      <w:r>
        <w:t>reams</w:t>
      </w:r>
      <w:r w:rsidR="00E56098">
        <w:t xml:space="preserve"> of static visualizations, this is definitely a </w:t>
      </w:r>
      <w:r w:rsidR="00E34134">
        <w:t>perfect example</w:t>
      </w:r>
      <w:r w:rsidR="00E56098">
        <w:t xml:space="preserve"> of where an interactive </w:t>
      </w:r>
      <w:r w:rsidR="007233E3">
        <w:t>tool</w:t>
      </w:r>
      <w:r w:rsidR="00E56098">
        <w:t xml:space="preserve"> </w:t>
      </w:r>
      <w:r w:rsidR="00EE245A">
        <w:t>could really</w:t>
      </w:r>
      <w:r w:rsidR="00E56098">
        <w:t xml:space="preserve"> help security analysts explore and </w:t>
      </w:r>
      <w:r w:rsidR="00E56098">
        <w:lastRenderedPageBreak/>
        <w:t xml:space="preserve">prioritize how they will attack </w:t>
      </w:r>
      <w:r w:rsidR="00002C4B">
        <w:t>the problem of which vulnerabilities to remediate first</w:t>
      </w:r>
      <w:r w:rsidR="00E56098">
        <w:t xml:space="preserve">. </w:t>
      </w:r>
    </w:p>
    <w:p w14:paraId="6E27598E" w14:textId="4AC84557" w:rsidR="00E56098" w:rsidRDefault="002054F6" w:rsidP="00807FFC">
      <w:pPr>
        <w:pStyle w:val="Para"/>
      </w:pPr>
      <w:r>
        <w:t>T</w:t>
      </w:r>
      <w:r w:rsidR="00E56098">
        <w:t xml:space="preserve">enable does provide interactive reporting tools, but we’ll be focusing on an </w:t>
      </w:r>
      <w:r w:rsidR="00EA37B5">
        <w:t xml:space="preserve">innovative </w:t>
      </w:r>
      <w:r w:rsidR="00E56098">
        <w:t xml:space="preserve">open source tool released in 2013 by </w:t>
      </w:r>
      <w:commentRangeStart w:id="7"/>
      <w:r w:rsidR="00E56098">
        <w:t xml:space="preserve">John </w:t>
      </w:r>
      <w:proofErr w:type="spellStart"/>
      <w:r w:rsidR="00E56098">
        <w:t>Goodall</w:t>
      </w:r>
      <w:proofErr w:type="spellEnd"/>
      <w:r w:rsidR="00E56098">
        <w:t xml:space="preserve"> </w:t>
      </w:r>
      <w:commentRangeEnd w:id="7"/>
      <w:r w:rsidR="002152FB">
        <w:rPr>
          <w:rStyle w:val="CommentReference"/>
          <w:snapToGrid/>
        </w:rPr>
        <w:commentReference w:id="7"/>
      </w:r>
      <w:r w:rsidR="00E56098">
        <w:t>called the Nessus Vulnerability Explorer</w:t>
      </w:r>
      <w:r w:rsidR="001C6EF0">
        <w:t xml:space="preserve"> (NV)</w:t>
      </w:r>
      <w:r w:rsidR="00E56098">
        <w:t xml:space="preserve"> </w:t>
      </w:r>
      <w:r w:rsidR="001C6EF0">
        <w:t>[</w:t>
      </w:r>
      <w:hyperlink r:id="rId9" w:history="1">
        <w:r w:rsidR="00E56098" w:rsidRPr="00326060">
          <w:rPr>
            <w:rStyle w:val="Hyperlink"/>
            <w:rFonts w:ascii="Courier New" w:hAnsi="Courier New"/>
            <w:noProof/>
          </w:rPr>
          <w:t>http://ornl-sava.github.io/nv/#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2896681B" w:rsidR="00E56098" w:rsidRDefault="00704854" w:rsidP="00E56098">
      <w:pPr>
        <w:pStyle w:val="Slug"/>
      </w:pPr>
      <w:r>
        <w:t>Figure 11.4</w:t>
      </w:r>
      <w:r w:rsidR="00E56098">
        <w:t xml:space="preserve"> Nessus Vulnerability Explorer Interactiv</w:t>
      </w:r>
      <w:r>
        <w:t xml:space="preserve">e </w:t>
      </w:r>
      <w:proofErr w:type="spellStart"/>
      <w:r>
        <w:t>Treemap</w:t>
      </w:r>
      <w:proofErr w:type="spellEnd"/>
      <w:r>
        <w:t xml:space="preserve"> Interface</w:t>
      </w:r>
      <w:r>
        <w:tab/>
        <w:t>[793725c11f04</w:t>
      </w:r>
      <w:r w:rsidR="00E56098">
        <w:t>.png]</w:t>
      </w:r>
    </w:p>
    <w:p w14:paraId="58E5802D" w14:textId="6B674A15" w:rsidR="00E56098" w:rsidRDefault="00EA37B5" w:rsidP="00807FFC">
      <w:pPr>
        <w:pStyle w:val="Para"/>
      </w:pPr>
      <w:r>
        <w:t xml:space="preserve">The interface is based on a </w:t>
      </w:r>
      <w:proofErr w:type="spellStart"/>
      <w:r>
        <w:t>treemap</w:t>
      </w:r>
      <w:proofErr w:type="spellEnd"/>
      <w:r>
        <w:t xml:space="preserve">,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w:t>
      </w:r>
      <w:proofErr w:type="spellStart"/>
      <w:r w:rsidR="00E85D22">
        <w:t>Treemaps</w:t>
      </w:r>
      <w:proofErr w:type="spellEnd"/>
      <w:r w:rsidR="00E85D22">
        <w:t xml:space="preserve"> take a bit of getting used to, but once you learn how to decode them they can become valuable allies in targeted visualizations.</w:t>
      </w:r>
    </w:p>
    <w:p w14:paraId="4AD46958" w14:textId="2712E73B" w:rsidR="00AE6150" w:rsidRDefault="00E85D22" w:rsidP="00807FFC">
      <w:pPr>
        <w:pStyle w:val="Para"/>
      </w:pPr>
      <w:proofErr w:type="spellStart"/>
      <w:r>
        <w:t>Goodall’s</w:t>
      </w:r>
      <w:proofErr w:type="spellEnd"/>
      <w:r>
        <w:t xml:space="preserve"> interactive </w:t>
      </w:r>
      <w:proofErr w:type="spellStart"/>
      <w:r>
        <w:t>treemap</w:t>
      </w:r>
      <w:proofErr w:type="spellEnd"/>
      <w:r>
        <w:t xml:space="preserve">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359AF1E7" w14:textId="62293B69" w:rsidR="001E6C41" w:rsidRDefault="00416770" w:rsidP="001E6C41">
      <w:pPr>
        <w:pStyle w:val="Para"/>
      </w:pPr>
      <w:r>
        <w:t>The view in Figure 11.4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4ACC2D74" w14:textId="45A3797E" w:rsidR="00AE6150" w:rsidRDefault="00871EC9" w:rsidP="00AE6150">
      <w:pPr>
        <w:pStyle w:val="Slug"/>
      </w:pPr>
      <w:r>
        <w:t>Figure 11.5</w:t>
      </w:r>
      <w:r w:rsidR="00AE6150">
        <w:t xml:space="preserve"> </w:t>
      </w:r>
      <w:commentRangeStart w:id="8"/>
      <w:r w:rsidR="00AE6150">
        <w:t>Excel Pivot Table</w:t>
      </w:r>
      <w:r>
        <w:t xml:space="preserve"> </w:t>
      </w:r>
      <w:commentRangeEnd w:id="8"/>
      <w:r w:rsidR="002152FB">
        <w:rPr>
          <w:rStyle w:val="CommentReference"/>
          <w:rFonts w:ascii="Times New Roman" w:hAnsi="Times New Roman"/>
          <w:b w:val="0"/>
        </w:rPr>
        <w:commentReference w:id="8"/>
      </w:r>
      <w:r>
        <w:t>With Linked Charts</w:t>
      </w:r>
      <w:r>
        <w:tab/>
        <w:t>[793725c11f05</w:t>
      </w:r>
      <w:r w:rsidR="00AE6150">
        <w:t>.png]</w:t>
      </w:r>
    </w:p>
    <w:p w14:paraId="79FC9B8B" w14:textId="028DF2B8" w:rsidR="00AE6150" w:rsidRDefault="00AE6150" w:rsidP="001E6C41">
      <w:pPr>
        <w:pStyle w:val="Para"/>
      </w:pPr>
      <w:r>
        <w:t>However, all exploratory interfaces do not need to be this elaborate. Figure 11.</w:t>
      </w:r>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 xml:space="preserve">and two pivot tables showing views by firewall and port </w:t>
      </w:r>
      <w:r>
        <w:lastRenderedPageBreak/>
        <w:t>(respectively)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 xml:space="preserve">ne may seem to be carrying an </w:t>
      </w:r>
      <w:proofErr w:type="spellStart"/>
      <w:r w:rsidR="00062862">
        <w:t>i</w:t>
      </w:r>
      <w:proofErr w:type="spellEnd"/>
      <w:r w:rsidR="00062862">
        <w:t>-d</w:t>
      </w:r>
      <w:r>
        <w:t>evice of s</w:t>
      </w:r>
      <w:r w:rsidR="00062862">
        <w:t>ome sort and constantly plugged-</w:t>
      </w:r>
      <w:r>
        <w:t xml:space="preserve">in to everything, the truth is that most individuals </w:t>
      </w:r>
      <w:r w:rsidR="00E42801">
        <w:t xml:space="preserve">still have only a surface-level understanding of the digital world they live in. For instance, they know that their </w:t>
      </w:r>
      <w:proofErr w:type="spellStart"/>
      <w:r w:rsidR="00E42801">
        <w:t>Instagram</w:t>
      </w:r>
      <w:proofErr w:type="spellEnd"/>
      <w:r w:rsidR="00E42801">
        <w:t xml:space="preserve">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726D7A">
      <w:pPr>
        <w:pStyle w:val="Para"/>
      </w:pPr>
      <w:r>
        <w:t xml:space="preserve">Even in our workplaces, business processes may be well-understood </w:t>
      </w:r>
      <w:r w:rsidR="00062862">
        <w:t xml:space="preserve">but the complexity of the entirety of information technology components that make those processes possible can be </w:t>
      </w:r>
      <w:r w:rsidR="00062862" w:rsidRPr="00726D7A">
        <w:t>somewhat</w:t>
      </w:r>
      <w:r w:rsidR="00062862">
        <w:t xml:space="preserve">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160D4C34" w:rsidR="005F7438" w:rsidRDefault="00EE5DA1" w:rsidP="0000158B">
      <w:pPr>
        <w:pStyle w:val="Para"/>
      </w:pPr>
      <w:r>
        <w:t xml:space="preserve">Understanding how complexity </w:t>
      </w:r>
      <w:r w:rsidR="00796AB5">
        <w:t xml:space="preserve">is masked, hidden or ignored </w:t>
      </w:r>
      <w:r>
        <w:t>should make it easier to 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 xml:space="preserve">and </w:t>
      </w:r>
      <w:r w:rsidR="000671B8">
        <w:lastRenderedPageBreak/>
        <w:t>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1A764362" w14:textId="12E22D75" w:rsidR="001A192E" w:rsidRDefault="00A237AE" w:rsidP="0000158B">
      <w:pPr>
        <w:pStyle w:val="Para"/>
      </w:pPr>
      <w:r>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 xml:space="preserve">David </w:t>
      </w:r>
      <w:proofErr w:type="spellStart"/>
      <w:r w:rsidR="001A192E">
        <w:t>McCandless</w:t>
      </w:r>
      <w:proofErr w:type="spellEnd"/>
      <w:r w:rsidR="001A192E">
        <w:t xml:space="preserve"> and Tom Evans</w:t>
      </w:r>
      <w:r>
        <w:t xml:space="preserve"> of Information is Beautiful (</w:t>
      </w:r>
      <w:r w:rsidRPr="00A237AE">
        <w:rPr>
          <w:rStyle w:val="InlineURL"/>
        </w:rPr>
        <w:t>http:// informationisbeautiful.net/</w:t>
      </w:r>
      <w:r>
        <w:t xml:space="preserve">). </w:t>
      </w:r>
    </w:p>
    <w:p w14:paraId="63F16083" w14:textId="3561D1E7" w:rsidR="00A237AE" w:rsidRDefault="00A237AE" w:rsidP="00A237AE">
      <w:pPr>
        <w:pStyle w:val="Slug"/>
      </w:pPr>
      <w:r>
        <w:t>Figure 11.</w:t>
      </w:r>
      <w:r w:rsidR="00EE0593">
        <w:t>6</w:t>
      </w:r>
      <w:r>
        <w:t xml:space="preserve"> World’s Biggest Data Breaches Interactive </w:t>
      </w:r>
      <w:r w:rsidR="00230C67">
        <w:t>Visualization</w:t>
      </w:r>
      <w:r w:rsidR="00EE0593">
        <w:t xml:space="preserve"> </w:t>
      </w:r>
      <w:r w:rsidR="00EE0593">
        <w:tab/>
        <w:t>[793725c11f06</w:t>
      </w:r>
      <w:r>
        <w:t>.png]</w:t>
      </w:r>
    </w:p>
    <w:p w14:paraId="30CE69D9" w14:textId="6B53AB4B" w:rsidR="000671B8" w:rsidRDefault="005F7438" w:rsidP="00230C67">
      <w:pPr>
        <w:pStyle w:val="Para"/>
      </w:pPr>
      <w:r>
        <w:t xml:space="preserve">Data breaches, as seen in Chapter 7, are </w:t>
      </w:r>
      <w:proofErr w:type="gramStart"/>
      <w:r>
        <w:t>a reality yet are</w:t>
      </w:r>
      <w:proofErr w:type="gramEnd"/>
      <w:r>
        <w:t xml:space="preserv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w:t>
      </w:r>
      <w:r w:rsidR="0019644B">
        <w:t>ing</w:t>
      </w:r>
      <w:r>
        <w:t xml:space="preserve">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4C2DA71"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 xml:space="preserve">Ben </w:t>
      </w:r>
      <w:proofErr w:type="spellStart"/>
      <w:r w:rsidRPr="00230C67">
        <w:t>Shneiderman</w:t>
      </w:r>
      <w:proofErr w:type="spellEnd"/>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interactive bubble chart (Figure 11.</w:t>
      </w:r>
      <w:r w:rsidR="0003266A">
        <w:t>6</w:t>
      </w:r>
      <w:r w:rsidR="001A140E">
        <w:t xml:space="preserve">) which is organized </w:t>
      </w:r>
      <w:r>
        <w:t>vertically by year</w:t>
      </w:r>
      <w:r w:rsidR="001A140E">
        <w:t>. Consumers can filter the display to show breaches by organization type or method of leak and can also change the factors that make up bubble size and color.</w:t>
      </w:r>
    </w:p>
    <w:p w14:paraId="482B0015" w14:textId="4FA93C9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w:t>
      </w:r>
      <w:proofErr w:type="spellStart"/>
      <w:r>
        <w:t>Trustwave’s</w:t>
      </w:r>
      <w:proofErr w:type="spellEnd"/>
      <w:r>
        <w:t xml:space="preserve"> Global Security Report </w:t>
      </w:r>
      <w:r w:rsidR="000671B8">
        <w:t>(</w:t>
      </w:r>
      <w:r w:rsidR="000671B8" w:rsidRPr="000671B8">
        <w:rPr>
          <w:rStyle w:val="InlineURL"/>
        </w:rPr>
        <w:t>http://www2.trustwave.com/rs/trustwave/images/2013-Global-Security-Report.pdf</w:t>
      </w:r>
      <w:r w:rsidR="000671B8">
        <w:t xml:space="preserve">) </w:t>
      </w:r>
      <w:r>
        <w:t>plu</w:t>
      </w:r>
      <w:r w:rsidR="000671B8">
        <w:t xml:space="preserve">s online databases such as </w:t>
      </w:r>
      <w:proofErr w:type="spellStart"/>
      <w:r w:rsidR="000671B8">
        <w:t>DataLoss</w:t>
      </w:r>
      <w:r>
        <w:t>DB</w:t>
      </w:r>
      <w:proofErr w:type="spellEnd"/>
      <w:r>
        <w:t xml:space="preserve"> </w:t>
      </w:r>
      <w:r w:rsidR="000671B8">
        <w:t>(</w:t>
      </w:r>
      <w:hyperlink r:id="rId10"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ins w:id="9" w:author="Jay Jacobs" w:date="2013-09-29T21:39:00Z">
        <w:r w:rsidR="00CF6685">
          <w:t xml:space="preserve">and now the VERIS Community Database (covered in chapter 7) </w:t>
        </w:r>
      </w:ins>
      <w:r w:rsidR="00521945">
        <w:t xml:space="preserve">have covered breaches for many years yet tend to be read and mined mostly by information security professionals. </w:t>
      </w:r>
      <w:r>
        <w:t xml:space="preserve">What </w:t>
      </w:r>
      <w:r w:rsidR="00521945">
        <w:t>has made</w:t>
      </w:r>
      <w:r>
        <w:t xml:space="preserve"> this interactive </w:t>
      </w:r>
      <w:r>
        <w:lastRenderedPageBreak/>
        <w:t xml:space="preserve">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t>Making Interfaces Accessible</w:t>
      </w:r>
    </w:p>
    <w:p w14:paraId="7F8EF71B" w14:textId="6D4B11C2"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w:t>
      </w:r>
      <w:commentRangeStart w:id="10"/>
      <w:r w:rsidR="00C63A71">
        <w:t xml:space="preserve">even </w:t>
      </w:r>
      <w:r w:rsidR="00A14878">
        <w:t>without instruction, the interface is almost instantly usable</w:t>
      </w:r>
      <w:commentRangeEnd w:id="10"/>
      <w:r w:rsidR="00CF6685">
        <w:rPr>
          <w:rStyle w:val="CommentReference"/>
          <w:snapToGrid/>
        </w:rPr>
        <w:commentReference w:id="10"/>
      </w:r>
      <w:r w:rsidR="00A14878">
        <w:t>.</w:t>
      </w:r>
    </w:p>
    <w:p w14:paraId="2BCE2389" w14:textId="77BBE8E2"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465005B4" w14:textId="5CE4178A" w:rsidR="00B967F1" w:rsidRDefault="00C63A71" w:rsidP="004C2E6B">
      <w:pPr>
        <w:pStyle w:val="Para"/>
      </w:pPr>
      <w:r>
        <w:t>Your consumers live in the bro</w:t>
      </w:r>
      <w:r w:rsidR="00B967F1">
        <w:t xml:space="preserve">wser and that’s where most (if not all) your creations should be targeted </w:t>
      </w:r>
      <w:r w:rsidR="002547E3">
        <w:t>for deployment</w:t>
      </w:r>
      <w:r w:rsidR="00B967F1">
        <w:t xml:space="preserve">. Latter sections in this chapter introduce some of the technologies that make these visualizations possible, but </w:t>
      </w:r>
      <w:r w:rsidR="00B4535C">
        <w:t xml:space="preserve">they </w:t>
      </w:r>
      <w:r w:rsidR="00B967F1">
        <w:t xml:space="preserve">will not include </w:t>
      </w:r>
      <w:r w:rsidR="00417E00">
        <w:t>phrases</w:t>
      </w:r>
      <w:r w:rsidR="00B967F1">
        <w:t xml:space="preserve"> like “Java applet” or “Adobe Flash”.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045B027C" w14:textId="77777777" w:rsidR="0047786C" w:rsidRDefault="0047786C" w:rsidP="0047786C">
      <w:pPr>
        <w:pStyle w:val="FeatureType"/>
      </w:pPr>
      <w:proofErr w:type="gramStart"/>
      <w:r>
        <w:t>type</w:t>
      </w:r>
      <w:proofErr w:type="gramEnd"/>
      <w:r>
        <w:t>="general"</w:t>
      </w:r>
    </w:p>
    <w:p w14:paraId="090D0C35" w14:textId="1CDC4119" w:rsidR="0047786C" w:rsidRDefault="0047786C" w:rsidP="0047786C">
      <w:pPr>
        <w:pStyle w:val="FeatureTitle"/>
      </w:pPr>
      <w:r>
        <w:lastRenderedPageBreak/>
        <w:t xml:space="preserve">The </w:t>
      </w:r>
      <w:r w:rsidR="005D6AC4">
        <w:t xml:space="preserve">(Slow) </w:t>
      </w:r>
      <w:r>
        <w:t>Demise of Flash</w:t>
      </w:r>
      <w:r w:rsidR="005D6AC4">
        <w:t xml:space="preserve"> and Java</w:t>
      </w:r>
    </w:p>
    <w:p w14:paraId="48BA115B" w14:textId="16711652" w:rsidR="005D6AC4" w:rsidRDefault="005D6AC4" w:rsidP="005D6AC4">
      <w:pPr>
        <w:pStyle w:val="FeaturePara"/>
      </w:pPr>
      <w:r>
        <w:t>There was a time when Java and Flash applets were the only way to add “decent” visual interactivity on a web site.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4AC20467" w14:textId="47512FA4" w:rsidR="00264B95" w:rsidRDefault="00264B95" w:rsidP="00264B95">
      <w:pPr>
        <w:pStyle w:val="FeatureSlug"/>
      </w:pPr>
      <w:r>
        <w:t xml:space="preserve">Figure </w:t>
      </w:r>
      <w:r w:rsidR="00D44E23">
        <w:t>11.7</w:t>
      </w:r>
      <w:r w:rsidR="006D2457">
        <w:t xml:space="preserve"> </w:t>
      </w:r>
      <w:commentRangeStart w:id="11"/>
      <w:r w:rsidR="006D2457">
        <w:t>The Decline Of Flash</w:t>
      </w:r>
      <w:commentRangeEnd w:id="11"/>
      <w:r w:rsidR="0060320B">
        <w:rPr>
          <w:rStyle w:val="CommentReference"/>
          <w:rFonts w:ascii="Times New Roman" w:hAnsi="Times New Roman"/>
          <w:b w:val="0"/>
        </w:rPr>
        <w:commentReference w:id="11"/>
      </w:r>
      <w:r>
        <w:tab/>
        <w:t>[</w:t>
      </w:r>
      <w:r w:rsidR="00D44E23">
        <w:t>793725c11f07</w:t>
      </w:r>
      <w:r w:rsidR="006D2457">
        <w:t>.png</w:t>
      </w:r>
      <w:r>
        <w:t>]</w:t>
      </w:r>
    </w:p>
    <w:p w14:paraId="6E4D0BAC" w14:textId="076B027E" w:rsidR="006D2457" w:rsidRDefault="006D2457" w:rsidP="006D2457">
      <w:pPr>
        <w:pStyle w:val="FeaturePara"/>
      </w:pPr>
      <w:r>
        <w:t>While Flash still commands a presence on arou</w:t>
      </w:r>
      <w:r w:rsidR="00D44E23">
        <w:t>nd 17% of web sites (Figure 11.7</w:t>
      </w:r>
      <w:r>
        <w:t>)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proofErr w:type="gramStart"/>
      <w:r>
        <w:t>the</w:t>
      </w:r>
      <w:proofErr w:type="gramEnd"/>
      <w:r>
        <w:t xml:space="preserve"> never-ending vulnerability, breach and security update cycle along;</w:t>
      </w:r>
    </w:p>
    <w:p w14:paraId="4D39B421" w14:textId="5F93CFAB" w:rsidR="006D2457" w:rsidRDefault="006D2457" w:rsidP="00036EE5">
      <w:pPr>
        <w:pStyle w:val="FeatureListBulleted"/>
      </w:pPr>
      <w:proofErr w:type="gramStart"/>
      <w:r>
        <w:t>the</w:t>
      </w:r>
      <w:proofErr w:type="gramEnd"/>
      <w:r>
        <w:t xml:space="preserve"> rise in popularity of platforms such as the </w:t>
      </w:r>
      <w:proofErr w:type="spellStart"/>
      <w:r>
        <w:t>iPad</w:t>
      </w:r>
      <w:proofErr w:type="spellEnd"/>
      <w:r>
        <w:t>, iPhone and other touch environments that do not provide support for web site elements built with these tools, and</w:t>
      </w:r>
    </w:p>
    <w:p w14:paraId="1EA29DFE" w14:textId="64F07B2F" w:rsidR="006D2457" w:rsidRDefault="006D2457" w:rsidP="00036EE5">
      <w:pPr>
        <w:pStyle w:val="FeatureListBulleted"/>
      </w:pPr>
      <w:proofErr w:type="gramStart"/>
      <w:r>
        <w:t>the</w:t>
      </w:r>
      <w:proofErr w:type="gramEnd"/>
      <w:r>
        <w:t xml:space="preserve"> increased native </w:t>
      </w:r>
      <w:r w:rsidR="00036EE5">
        <w:t xml:space="preserve">platform capabilities due to widespread adoption of HTML5, CSS and </w:t>
      </w:r>
      <w:proofErr w:type="spellStart"/>
      <w:r w:rsidR="00036EE5">
        <w:t>Javascript</w:t>
      </w:r>
      <w:proofErr w:type="spellEnd"/>
      <w:r w:rsidR="00036EE5">
        <w:t xml:space="preserve">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EF164D5" w:rsidR="00E92D84" w:rsidRDefault="00C552EB" w:rsidP="00C552EB">
      <w:pPr>
        <w:pStyle w:val="Para"/>
      </w:pPr>
      <w:r>
        <w:t xml:space="preserve">Donald Norman coined the phrase “the tyranny of the blank screen” in his book, The Design of Everyday Things. </w:t>
      </w:r>
      <w:r w:rsidR="00511FDE">
        <w:t>The</w:t>
      </w:r>
      <w:r>
        <w:t xml:space="preserve"> perfect, illuminating, interactive visualization lies somewhere between this fully open</w:t>
      </w:r>
      <w:r w:rsidR="00363343">
        <w:t>, on-screen</w:t>
      </w:r>
      <w:r>
        <w:t xml:space="preserve"> world and a fixed </w:t>
      </w:r>
      <w:r w:rsidR="0035749C">
        <w:t>graphic</w:t>
      </w:r>
      <w:r>
        <w:t xml:space="preserve">. What </w:t>
      </w:r>
      <w:r w:rsidR="00E92D84">
        <w:t xml:space="preserve">design </w:t>
      </w:r>
      <w:r>
        <w:t xml:space="preserve">choices </w:t>
      </w:r>
      <w:r w:rsidR="00E92D84">
        <w:t>made th</w:t>
      </w:r>
      <w:r>
        <w:t>e</w:t>
      </w:r>
      <w:r w:rsidR="00E92D84">
        <w:t xml:space="preserve"> “Breaches” visualization easy to explore?</w:t>
      </w:r>
    </w:p>
    <w:p w14:paraId="60F21CE1" w14:textId="5918BF98"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w:t>
      </w:r>
      <w:r w:rsidR="00D7241B">
        <w:t>,</w:t>
      </w:r>
      <w:r>
        <w:t xml:space="preserve"> shapes and prominent placement, the controls for the visualization are immediately discernable. By having the filter controls come up right after the visualization loads there is the immediate reaction of “</w:t>
      </w:r>
      <w:r w:rsidRPr="00C2790F">
        <w:rPr>
          <w:i/>
        </w:rPr>
        <w:t>Oh, I can click this!</w:t>
      </w:r>
      <w:r>
        <w:t xml:space="preserve">” on the part of the consumer. Color also draws attention to what the </w:t>
      </w:r>
      <w:r>
        <w:lastRenderedPageBreak/>
        <w:t>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10436702" w14:textId="7A718F77" w:rsidR="001B5FBD" w:rsidRDefault="001B5FBD" w:rsidP="00C2790F">
      <w:pPr>
        <w:pStyle w:val="ListPara"/>
      </w:pPr>
      <w:r w:rsidRPr="001B5FBD">
        <w:rPr>
          <w:b/>
        </w:rPr>
        <w:t>Feedback is instant and all operations are safe</w:t>
      </w:r>
      <w:r>
        <w:t xml:space="preserve">. While 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t xml:space="preserve">visualization. Every click produces instant feedback that is 100% undoable, either via the controls on the visualization or with a quick hit of the browser reload button. </w:t>
      </w:r>
      <w:commentRangeStart w:id="12"/>
      <w:r>
        <w:t>This feeling of safety puts consumers at ease and encourages them to explore.</w:t>
      </w:r>
      <w:commentRangeEnd w:id="12"/>
      <w:r w:rsidR="005070A9">
        <w:rPr>
          <w:rStyle w:val="CommentReference"/>
          <w:snapToGrid/>
        </w:rPr>
        <w:commentReference w:id="12"/>
      </w:r>
    </w:p>
    <w:p w14:paraId="3C2F1714" w14:textId="2A0C9E3C"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r w:rsidR="00987601" w:rsidRPr="00987601">
        <w:rPr>
          <w:vertAlign w:val="superscript"/>
        </w:rPr>
        <w:t>2</w:t>
      </w:r>
      <w:r w:rsidR="00987601">
        <w:t xml:space="preserve"> since our intuition would argue that we 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w:t>
      </w:r>
      <w:proofErr w:type="spellStart"/>
      <w:r w:rsidR="00987601">
        <w:t>RStudio</w:t>
      </w:r>
      <w:proofErr w:type="spellEnd"/>
      <w:r w:rsidR="00987601">
        <w:t xml:space="preserve"> </w:t>
      </w:r>
      <w:r w:rsidR="00871431">
        <w:t xml:space="preserve">window and the </w:t>
      </w:r>
      <w:r w:rsidR="00C2790F">
        <w:t>constraints</w:t>
      </w:r>
      <w:r w:rsidR="00871431">
        <w:t xml:space="preserve"> of a </w:t>
      </w:r>
      <w:r w:rsidR="00715C04">
        <w:t>static</w:t>
      </w:r>
      <w:r w:rsidR="00871431">
        <w:t xml:space="preserve"> graphic.</w:t>
      </w:r>
    </w:p>
    <w:p w14:paraId="752497D9" w14:textId="1EAE6DCF" w:rsidR="00E52ED0" w:rsidRDefault="007C2DB8" w:rsidP="004C2E6B">
      <w:pPr>
        <w:pStyle w:val="H3"/>
      </w:pPr>
      <w:r>
        <w:t xml:space="preserve">Including </w:t>
      </w:r>
      <w:r w:rsidR="00E52ED0">
        <w:t>Appropriate Detail</w:t>
      </w:r>
    </w:p>
    <w:p w14:paraId="17E24F1A" w14:textId="00F9FBF5"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w:t>
      </w:r>
      <w:proofErr w:type="spellStart"/>
      <w:r w:rsidR="00C84C7B">
        <w:t>McCandless</w:t>
      </w:r>
      <w:proofErr w:type="spellEnd"/>
      <w:r w:rsidR="00C84C7B">
        <w:t xml:space="preserve"> and Evans opt for simple summaries and succinct descriptions </w:t>
      </w:r>
      <w:r w:rsidR="00C2790F">
        <w:lastRenderedPageBreak/>
        <w:t>available on-</w:t>
      </w:r>
      <w:r w:rsidR="00C84C7B">
        <w:t xml:space="preserve">click while making </w:t>
      </w:r>
      <w:r w:rsidR="00036456">
        <w:t xml:space="preserve">detailed </w:t>
      </w:r>
      <w:r w:rsidR="00C84C7B">
        <w:t xml:space="preserve">news stories </w:t>
      </w:r>
      <w:r w:rsidR="00C2790F">
        <w:t xml:space="preserve">also </w:t>
      </w:r>
      <w:r w:rsidR="00C84C7B">
        <w:t>available on demand.</w:t>
      </w:r>
    </w:p>
    <w:p w14:paraId="3DCE6779" w14:textId="7B182A65"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r w:rsidR="00C2790F">
        <w:t xml:space="preserve">, say, </w:t>
      </w:r>
      <w:proofErr w:type="spellStart"/>
      <w:r>
        <w:t>Metricon</w:t>
      </w:r>
      <w:proofErr w:type="spellEnd"/>
      <w:r>
        <w:t xml:space="preserve">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w:t>
      </w:r>
      <w:commentRangeStart w:id="13"/>
      <w:r>
        <w:t>sualization.</w:t>
      </w:r>
      <w:commentRangeEnd w:id="13"/>
      <w:r w:rsidR="00FE312D">
        <w:rPr>
          <w:rStyle w:val="CommentReference"/>
          <w:snapToGrid/>
        </w:rPr>
        <w:commentReference w:id="13"/>
      </w:r>
    </w:p>
    <w:p w14:paraId="46ED2C5B" w14:textId="6FEE11E4" w:rsidR="0000158B" w:rsidRDefault="0000158B" w:rsidP="00C84C7B">
      <w:pPr>
        <w:pStyle w:val="H1"/>
      </w:pPr>
      <w:r>
        <w:t>Developing Interactive Visualizations</w:t>
      </w:r>
    </w:p>
    <w:p w14:paraId="6CA581FC" w14:textId="2FECF2ED" w:rsidR="000F1A91" w:rsidRDefault="00245080" w:rsidP="00245080">
      <w:pPr>
        <w:pStyle w:val="Para"/>
      </w:pPr>
      <w:r>
        <w:t xml:space="preserve">Even with the elimination of Flash and Java as options, you are still faced with the aforementioned paradox of choice when it comes to deciding on how you wish to develop interactive visualizations. Most </w:t>
      </w:r>
      <w:r w:rsidR="000B3F4D">
        <w:t>often, you</w:t>
      </w:r>
      <w:r>
        <w:t xml:space="preserve"> will</w:t>
      </w:r>
      <w:r w:rsidR="004840D7">
        <w:t xml:space="preserve"> be</w:t>
      </w:r>
      <w:r w:rsidR="00340EEA">
        <w:t xml:space="preserve"> require</w:t>
      </w:r>
      <w:r w:rsidR="000B3F4D">
        <w:t xml:space="preserve">d </w:t>
      </w:r>
      <w:r w:rsidR="00340EEA">
        <w:t xml:space="preserve">to roll up your sleeves and </w:t>
      </w:r>
      <w:r>
        <w:t xml:space="preserve">actually </w:t>
      </w:r>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w:t>
      </w:r>
      <w:proofErr w:type="gramStart"/>
      <w:r w:rsidR="006461CA">
        <w:t>internet</w:t>
      </w:r>
      <w:proofErr w:type="gramEnd"/>
      <w:r w:rsidR="006461CA">
        <w:t xml:space="preserve">. The vast majority of </w:t>
      </w:r>
      <w:r w:rsidR="000F1A91">
        <w:t>internet-accessible “point-and-click” tools store data in the “cloud” and use public web sites for the presentation layer</w:t>
      </w:r>
      <w:r w:rsidR="006461CA">
        <w:t xml:space="preserve">, but there are desktop tools that can be of great assistance when fixed visualizations are not </w:t>
      </w:r>
      <w:r w:rsidR="000B3F4D">
        <w:t>sufficient</w:t>
      </w:r>
      <w:r w:rsidR="000F1A91">
        <w:t>.</w:t>
      </w:r>
    </w:p>
    <w:p w14:paraId="7322BA4C" w14:textId="1651E6D4" w:rsidR="006461CA" w:rsidRDefault="006461CA" w:rsidP="006461CA">
      <w:pPr>
        <w:pStyle w:val="H2"/>
      </w:pPr>
      <w:r>
        <w:t>Building Interactive Dashboards With Tableau</w:t>
      </w:r>
    </w:p>
    <w:p w14:paraId="58996728" w14:textId="12E0EEE8" w:rsidR="000F1A91" w:rsidRDefault="000F1A91" w:rsidP="00245080">
      <w:pPr>
        <w:pStyle w:val="Para"/>
      </w:pPr>
      <w:r>
        <w:t>One standalone, Office-like tool that excels at building assisted/directed interactive visualizations and dashboards is Tableau (</w:t>
      </w:r>
      <w:r w:rsidR="00735F1F" w:rsidRPr="00735F1F">
        <w:rPr>
          <w:rStyle w:val="InlineURL"/>
        </w:rPr>
        <w:t>http://tableausoftware.com/</w:t>
      </w:r>
      <w:r>
        <w:t>).</w:t>
      </w:r>
      <w:r w:rsidR="00735F1F">
        <w:t xml:space="preserve"> Tableau is a </w:t>
      </w:r>
      <w:commentRangeStart w:id="14"/>
      <w:r w:rsidR="00735F1F">
        <w:t xml:space="preserve">Windows-only application </w:t>
      </w:r>
      <w:commentRangeEnd w:id="14"/>
      <w:r w:rsidR="005070A9">
        <w:rPr>
          <w:rStyle w:val="CommentReference"/>
          <w:snapToGrid/>
        </w:rPr>
        <w:commentReference w:id="14"/>
      </w:r>
      <w:ins w:id="15" w:author="Jay Jacobs" w:date="2013-09-29T21:57:00Z">
        <w:r w:rsidR="005070A9">
          <w:t xml:space="preserve">(mac support is expected soon) </w:t>
        </w:r>
      </w:ins>
      <w:r w:rsidR="00735F1F">
        <w:t xml:space="preserve">that was heavily influenced by research conducted by Jock </w:t>
      </w:r>
      <w:proofErr w:type="spellStart"/>
      <w:r w:rsidR="00735F1F">
        <w:t>Mackinlay</w:t>
      </w:r>
      <w:proofErr w:type="spellEnd"/>
      <w:r w:rsidR="00735F1F">
        <w:t xml:space="preserve"> in the automation of the design of graphical presentations of relational information (</w:t>
      </w:r>
      <w:r w:rsidR="00735F1F" w:rsidRPr="00735F1F">
        <w:rPr>
          <w:rStyle w:val="InlineURL"/>
        </w:rPr>
        <w:t>http://cs171.org/2008/papers/mackinlay86.pdf</w:t>
      </w:r>
      <w:r w:rsidR="00735F1F">
        <w:t>). If your goal is to build interactive, user-friendly dashboards or quickly provide an interactive exploratory interface for a complex data set, Tableau should be your “go to” tool of choice.</w:t>
      </w:r>
    </w:p>
    <w:p w14:paraId="5F11182C" w14:textId="7EAE6C64" w:rsidR="006461CA" w:rsidRDefault="006461CA" w:rsidP="00245080">
      <w:pPr>
        <w:pStyle w:val="Para"/>
      </w:pPr>
      <w:r>
        <w:lastRenderedPageBreak/>
        <w:t xml:space="preserve">If we look back to the security awareness use case in Chapter 10, one way to build such a survey is to use an in-house tool such as Microsoft SharePoint or look to a commercial solution such as </w:t>
      </w:r>
      <w:proofErr w:type="spellStart"/>
      <w:r>
        <w:t>SurveyMonkey</w:t>
      </w:r>
      <w:proofErr w:type="spellEnd"/>
      <w:r>
        <w:t xml:space="preserve"> to present the desired survey questions. </w:t>
      </w:r>
      <w:r w:rsidR="005D1532">
        <w:t>The</w:t>
      </w:r>
      <w:r w:rsidR="00D92DF4">
        <w:t xml:space="preserve"> raw</w:t>
      </w:r>
      <w:r w:rsidR="005D1532">
        <w:t xml:space="preserve"> survey results will look </w:t>
      </w:r>
      <w:r w:rsidR="00D92DF4">
        <w:t xml:space="preserve">something </w:t>
      </w:r>
      <w:r w:rsidR="005D1532">
        <w:t xml:space="preserve">like the almost endless series of data points shown in Figure 11.8. Slicing and dicing that data to generate static views is possible but is neither practical nor useful for communicating the messages </w:t>
      </w:r>
      <w:r w:rsidR="000B3F4D">
        <w:t>contained</w:t>
      </w:r>
      <w:r w:rsidR="005D1532">
        <w:t xml:space="preserve"> within the data set.</w:t>
      </w:r>
    </w:p>
    <w:p w14:paraId="06CD4494" w14:textId="70D29A51" w:rsidR="006461CA" w:rsidRDefault="006461CA" w:rsidP="006461CA">
      <w:pPr>
        <w:pStyle w:val="Slug"/>
      </w:pPr>
      <w:r>
        <w:t xml:space="preserve">Figure 11.8 Raw Data From The Security Awareness Survey </w:t>
      </w:r>
      <w:r>
        <w:tab/>
        <w:t>[793725c11f08.png]</w:t>
      </w:r>
    </w:p>
    <w:p w14:paraId="473402B8" w14:textId="7926F5C2" w:rsidR="00BE4BA2" w:rsidRPr="00BE4BA2" w:rsidRDefault="00BE4BA2" w:rsidP="00BE4BA2">
      <w:pPr>
        <w:pStyle w:val="Para"/>
      </w:pPr>
      <w:r>
        <w:t xml:space="preserve">Tableau can easily digest this data, analyze the types of variables it contains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p>
    <w:p w14:paraId="56BD5EC4" w14:textId="1DB49A9E" w:rsidR="005D1532" w:rsidRDefault="005D1532" w:rsidP="005D1532">
      <w:pPr>
        <w:pStyle w:val="Slug"/>
      </w:pPr>
      <w:r>
        <w:t xml:space="preserve">Figure 11.9 </w:t>
      </w:r>
      <w:r w:rsidR="00BD6913">
        <w:t>Awareness Survey Results Presented With Tableau</w:t>
      </w:r>
      <w:r>
        <w:t xml:space="preserve"> </w:t>
      </w:r>
      <w:r>
        <w:tab/>
        <w:t>[793725c11f09.png]</w:t>
      </w:r>
    </w:p>
    <w:p w14:paraId="2909D406" w14:textId="3F0480B2" w:rsidR="00F507E5" w:rsidRDefault="00652E44" w:rsidP="00B87882">
      <w:pPr>
        <w:pStyle w:val="Para"/>
      </w:pPr>
      <w:r>
        <w:t>After looking at the data (which is available on the book’s web site),</w:t>
      </w:r>
      <w:r w:rsidR="00F507E5">
        <w:t xml:space="preserve"> we decided it would be most helpful to provide views of each survey answer by Business Unit, Years Employed and Employee Level (management or individual contributor) since we could then attempt to discern if any of those factors stood out (which will help us tail</w:t>
      </w:r>
      <w:r w:rsidR="00B87882">
        <w:t>or messages in future awareness initiatives).</w:t>
      </w:r>
      <w:r>
        <w:t xml:space="preserve"> With this goal in mind, used Tableau to create the interactive dashboard shown in Figure 11.9 and viewable at </w:t>
      </w:r>
      <w:commentRangeStart w:id="16"/>
      <w:r w:rsidRPr="00652E44">
        <w:rPr>
          <w:rStyle w:val="InlineURL"/>
        </w:rPr>
        <w:t>http://public.tableausoftware.com/views/UserAwareness/UserAwareness</w:t>
      </w:r>
      <w:r>
        <w:t xml:space="preserve">. </w:t>
      </w:r>
      <w:commentRangeEnd w:id="16"/>
      <w:r w:rsidR="005070A9">
        <w:rPr>
          <w:rStyle w:val="CommentReference"/>
          <w:snapToGrid/>
        </w:rPr>
        <w:commentReference w:id="16"/>
      </w:r>
      <w:r>
        <w:t>The whole process</w:t>
      </w:r>
      <w:r w:rsidR="001F193E">
        <w:t>—from data import to finished dashboard—</w:t>
      </w:r>
      <w:commentRangeStart w:id="17"/>
      <w:r w:rsidR="001F193E">
        <w:t>took about twenty minutes</w:t>
      </w:r>
      <w:commentRangeEnd w:id="17"/>
      <w:r w:rsidR="005070A9">
        <w:rPr>
          <w:rStyle w:val="CommentReference"/>
          <w:snapToGrid/>
        </w:rPr>
        <w:commentReference w:id="17"/>
      </w:r>
      <w:r>
        <w:t>.</w:t>
      </w:r>
    </w:p>
    <w:p w14:paraId="5C5B4C02" w14:textId="00D0CDF7" w:rsidR="00BD6913" w:rsidRDefault="00BD6913" w:rsidP="00BD6913">
      <w:pPr>
        <w:pStyle w:val="Slug"/>
      </w:pPr>
      <w:r>
        <w:t xml:space="preserve">Figure 11.10 Tableau Details On Demand </w:t>
      </w:r>
      <w:r>
        <w:tab/>
        <w:t>[793725c11f10.png]</w:t>
      </w:r>
    </w:p>
    <w:p w14:paraId="5A7704FE" w14:textId="6564C27A" w:rsidR="006461CA" w:rsidRDefault="00F507E5" w:rsidP="006461CA">
      <w:pPr>
        <w:pStyle w:val="Para"/>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 xml:space="preserve">e compact detail views on-demand. Each visual component in each section </w:t>
      </w:r>
      <w:r w:rsidR="00EF4F4F">
        <w:t xml:space="preserve">is also be selectable and provides </w:t>
      </w:r>
      <w:r w:rsidR="00BD6913">
        <w:t xml:space="preserve">even </w:t>
      </w:r>
      <w:r w:rsidR="00BD6913">
        <w:lastRenderedPageBreak/>
        <w:t xml:space="preserve">further levels of detail </w:t>
      </w:r>
      <w:r w:rsidR="00EF4F4F">
        <w:t xml:space="preserve">when inspected </w:t>
      </w:r>
      <w:r w:rsidR="00BD6913">
        <w:t>(Figure 11.10)</w:t>
      </w:r>
      <w:r>
        <w:t xml:space="preserve">. </w:t>
      </w:r>
      <w:r w:rsidR="00EF4F4F">
        <w:t>This</w:t>
      </w:r>
      <w:r>
        <w:t xml:space="preserve"> </w:t>
      </w:r>
      <w:r w:rsidR="00EF4F4F">
        <w:t xml:space="preserve">all </w:t>
      </w:r>
      <w:r>
        <w:t xml:space="preserve">required </w:t>
      </w:r>
      <w:r w:rsidR="00EF4F4F">
        <w:t xml:space="preserve">nothing </w:t>
      </w:r>
      <w:r>
        <w:t>more than a few mouse clicks and drags. We never entered even one line of code, yet produced an interactive tool that can be used by anyone with a web browser.</w:t>
      </w:r>
      <w:r w:rsidR="00CE679B">
        <w:t xml:space="preserve"> Plus, we can give the entire workbook (also available on the book’s web site) to other analysts to </w:t>
      </w:r>
      <w:r w:rsidR="00EF4F4F">
        <w:t>produce other customized views—</w:t>
      </w:r>
      <w:r w:rsidR="00CE679B">
        <w:t>provided they also have the Tableau Desktop software.</w:t>
      </w:r>
    </w:p>
    <w:p w14:paraId="00A79387" w14:textId="447C487A"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wish to create </w:t>
      </w:r>
      <w:r w:rsidR="00B8798F">
        <w:t xml:space="preserve">more </w:t>
      </w:r>
      <w:r>
        <w:t xml:space="preserve">specialized interactive visualizations </w:t>
      </w:r>
      <w:r w:rsidR="000A2A8E">
        <w:t xml:space="preserve">or prefer not to be locked into a </w:t>
      </w:r>
      <w:del w:id="18" w:author="Jay Jacobs" w:date="2013-09-29T22:02:00Z">
        <w:r w:rsidR="000A2A8E" w:rsidDel="005070A9">
          <w:delText xml:space="preserve">proprietary </w:delText>
        </w:r>
      </w:del>
      <w:ins w:id="19" w:author="Jay Jacobs" w:date="2013-09-29T22:02:00Z">
        <w:r w:rsidR="005070A9">
          <w:t xml:space="preserve">commercial </w:t>
        </w:r>
      </w:ins>
      <w:r w:rsidR="000A2A8E">
        <w:t xml:space="preserve">desktop tool, </w:t>
      </w:r>
      <w:r>
        <w:t>you’ll need to head to your favorite text editor and start coding.</w:t>
      </w:r>
    </w:p>
    <w:p w14:paraId="4539E254" w14:textId="673CD85B" w:rsidR="00CE679B" w:rsidRDefault="00F02D35" w:rsidP="00F82860">
      <w:pPr>
        <w:pStyle w:val="H2"/>
      </w:pPr>
      <w:r>
        <w:t xml:space="preserve">Building </w:t>
      </w:r>
      <w:r w:rsidR="002440BC">
        <w:t>Bro</w:t>
      </w:r>
      <w:r w:rsidR="00B551C0">
        <w:t>w</w:t>
      </w:r>
      <w:r w:rsidR="002440BC">
        <w:t>s</w:t>
      </w:r>
      <w:r w:rsidR="00B551C0">
        <w:t>er-based Visualizations With D3</w:t>
      </w:r>
    </w:p>
    <w:p w14:paraId="2B6C2304" w14:textId="5F14E5DC" w:rsidR="00F82860" w:rsidRDefault="00F02D35" w:rsidP="006461CA">
      <w:pPr>
        <w:pStyle w:val="Para"/>
      </w:pPr>
      <w:r>
        <w:t xml:space="preserve">There is a </w:t>
      </w:r>
      <w:r w:rsidR="00B551C0">
        <w:t>vast</w:t>
      </w:r>
      <w:r>
        <w:t xml:space="preserve"> landscape of tools, languages and techniques available to help you craft engaging</w:t>
      </w:r>
      <w:r w:rsidR="00B551C0">
        <w:t>,</w:t>
      </w:r>
      <w:r>
        <w:t xml:space="preserve"> web-based</w:t>
      </w:r>
      <w:r w:rsidR="007B2562">
        <w:t>,</w:t>
      </w:r>
      <w:r>
        <w:t xml:space="preserve"> fixed and interactive </w:t>
      </w:r>
      <w:r w:rsidR="00B551C0">
        <w:t>data visualizations. It would be impossible to cover them all in an entire 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 Vega.</w:t>
      </w:r>
    </w:p>
    <w:p w14:paraId="33D1E908" w14:textId="77777777" w:rsidR="00285F22" w:rsidRDefault="00855CED" w:rsidP="006461CA">
      <w:pPr>
        <w:pStyle w:val="Para"/>
      </w:pPr>
      <w:r>
        <w:t>D3</w:t>
      </w:r>
      <w:r w:rsidR="003C3675">
        <w:t xml:space="preserve"> (</w:t>
      </w:r>
      <w:r w:rsidR="003C3675" w:rsidRPr="003C3675">
        <w:rPr>
          <w:rStyle w:val="InlineURL"/>
        </w:rPr>
        <w:t>http://d3js.org/</w:t>
      </w:r>
      <w:r w:rsidR="003C3675">
        <w:t>)</w:t>
      </w:r>
      <w:r>
        <w:t xml:space="preserve"> is a powerful </w:t>
      </w:r>
      <w:r w:rsidR="003C3675">
        <w:t>JavaScript</w:t>
      </w:r>
      <w:r>
        <w:t xml:space="preserve"> library </w:t>
      </w:r>
      <w:r w:rsidR="00A64021">
        <w:t xml:space="preserve">created by Mike </w:t>
      </w:r>
      <w:proofErr w:type="spellStart"/>
      <w:r w:rsidR="00A64021">
        <w:t>Bostock</w:t>
      </w:r>
      <w:proofErr w:type="spellEnd"/>
      <w:r w:rsidR="00A64021">
        <w:t xml:space="preserve">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14:paraId="02AD5769" w14:textId="77777777" w:rsidR="00285F22" w:rsidRDefault="00855CED" w:rsidP="00285F22">
      <w:pPr>
        <w:pStyle w:val="ListBulleted"/>
      </w:pPr>
      <w:proofErr w:type="gramStart"/>
      <w:r>
        <w:t>become</w:t>
      </w:r>
      <w:proofErr w:type="gramEnd"/>
      <w:r>
        <w:t xml:space="preserve"> proficient</w:t>
      </w:r>
      <w:r w:rsidR="003C3675">
        <w:t xml:space="preserve"> in</w:t>
      </w:r>
      <w:r>
        <w:t xml:space="preserve"> the web trifecta:</w:t>
      </w:r>
      <w:r w:rsidR="00C368E5">
        <w:t xml:space="preserve"> HTML5</w:t>
      </w:r>
      <w:r>
        <w:t xml:space="preserve">, Cascading Style Sheets (CSS) and </w:t>
      </w:r>
      <w:r w:rsidR="003C3675">
        <w:t>JavaScript</w:t>
      </w:r>
      <w:r>
        <w:t xml:space="preserve">; </w:t>
      </w:r>
    </w:p>
    <w:p w14:paraId="29868498" w14:textId="77777777" w:rsidR="00285F22" w:rsidRDefault="00855CED" w:rsidP="00285F22">
      <w:pPr>
        <w:pStyle w:val="ListBulleted"/>
      </w:pPr>
      <w:proofErr w:type="gramStart"/>
      <w:r>
        <w:t>be</w:t>
      </w:r>
      <w:proofErr w:type="gramEnd"/>
      <w:r>
        <w:t xml:space="preserve"> familiar with the structure of Scalable Vector Graphics (SVG)</w:t>
      </w:r>
      <w:r w:rsidR="003C3675">
        <w:t>; and,</w:t>
      </w:r>
      <w:r w:rsidR="00C368E5">
        <w:t xml:space="preserve"> </w:t>
      </w:r>
    </w:p>
    <w:p w14:paraId="17757210" w14:textId="77777777" w:rsidR="00285F22" w:rsidRDefault="00C368E5" w:rsidP="00285F22">
      <w:pPr>
        <w:pStyle w:val="ListBulleted"/>
      </w:pPr>
      <w:proofErr w:type="gramStart"/>
      <w:r>
        <w:t>have</w:t>
      </w:r>
      <w:proofErr w:type="gramEnd"/>
      <w:r>
        <w:t xml:space="preserve"> a </w:t>
      </w:r>
      <w:r w:rsidR="00855CED">
        <w:t>solid</w:t>
      </w:r>
      <w:r>
        <w:t xml:space="preserve"> understanding of the Document Object Model (DOM) [</w:t>
      </w:r>
      <w:r w:rsidRPr="00855CED">
        <w:rPr>
          <w:rStyle w:val="InlineURL"/>
        </w:rPr>
        <w:t>http://www.w3.org/TR/1998/WD-DOM-19980720/introduction.html</w:t>
      </w:r>
      <w:r>
        <w:t>]</w:t>
      </w:r>
    </w:p>
    <w:p w14:paraId="6C2B3CF4" w14:textId="38436829"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w:t>
      </w:r>
      <w:proofErr w:type="spellStart"/>
      <w:r>
        <w:t>github</w:t>
      </w:r>
      <w:proofErr w:type="spellEnd"/>
      <w:r>
        <w:t xml:space="preserve"> site (</w:t>
      </w:r>
      <w:r w:rsidR="008A1AB9" w:rsidRPr="008A1AB9">
        <w:rPr>
          <w:rStyle w:val="InlineURL"/>
        </w:rPr>
        <w:t>https://github.com/mbostock/d3/wiki/Gallery</w:t>
      </w:r>
      <w:r>
        <w:t>)</w:t>
      </w:r>
      <w:r w:rsidR="008A1AB9">
        <w:t xml:space="preserve"> and gathering expertise along the way</w:t>
      </w:r>
      <w:r>
        <w:t>.</w:t>
      </w:r>
    </w:p>
    <w:p w14:paraId="03BB768E" w14:textId="389E46A6" w:rsidR="00BD5184" w:rsidRDefault="00BD5184" w:rsidP="006461CA">
      <w:pPr>
        <w:pStyle w:val="Para"/>
      </w:pPr>
      <w:r>
        <w:lastRenderedPageBreak/>
        <w:t xml:space="preserve">Unlike most proprietary technologies, all D3 visualizations can be dissected </w:t>
      </w:r>
      <w:r w:rsidR="008A1AB9">
        <w:t xml:space="preserve">and inspected </w:t>
      </w:r>
      <w:r>
        <w:t>just by doing a “view-source” in your web browser. Since D3 visualizations are fully driven by the data being visualized, the data itself is also available for download and should be</w:t>
      </w:r>
      <w:r w:rsidR="008A1AB9">
        <w:t xml:space="preserve"> in a very recognizable format—</w:t>
      </w:r>
      <w:r>
        <w:t xml:space="preserve">usually CSV, TSV, </w:t>
      </w:r>
      <w:r w:rsidR="00805BDD">
        <w:t xml:space="preserve">JSON or hardcoded HTML tables and </w:t>
      </w:r>
      <w:r>
        <w:t>JavaScript arrays.</w:t>
      </w:r>
    </w:p>
    <w:p w14:paraId="176E641C" w14:textId="761BC2F7" w:rsidR="00103BCF" w:rsidRDefault="00103BCF" w:rsidP="006461CA">
      <w:pPr>
        <w:pStyle w:val="Para"/>
      </w:pPr>
      <w:r>
        <w:t>Getting started</w:t>
      </w:r>
      <w:r w:rsidR="00805BDD">
        <w:t xml:space="preserve"> with D3</w:t>
      </w:r>
      <w:r>
        <w:t xml:space="preserve"> requires o</w:t>
      </w:r>
      <w:r w:rsidR="00805BDD">
        <w:t xml:space="preserve">nly three things: a text editor, the D3 JavaScript library and a web server. </w:t>
      </w:r>
      <w:commentRangeStart w:id="20"/>
      <w:r>
        <w:t xml:space="preserve">To prove this, read through this annotated, basic example of a static bar chart </w:t>
      </w:r>
      <w:r w:rsidR="00A0560D">
        <w:t xml:space="preserve">(Figure 11.11) </w:t>
      </w:r>
      <w:r>
        <w:t>to see what it’s like to code in D3.</w:t>
      </w:r>
      <w:commentRangeEnd w:id="20"/>
      <w:r w:rsidR="005070A9">
        <w:rPr>
          <w:rStyle w:val="CommentReference"/>
          <w:snapToGrid/>
        </w:rPr>
        <w:commentReference w:id="20"/>
      </w:r>
    </w:p>
    <w:p w14:paraId="6DEF167F" w14:textId="77777777" w:rsidR="00103BCF" w:rsidRDefault="00103BCF" w:rsidP="00103BCF">
      <w:pPr>
        <w:pStyle w:val="CodeListing"/>
      </w:pPr>
      <w:r>
        <w:t>&lt;!DOCTYPE html&gt;</w:t>
      </w:r>
    </w:p>
    <w:p w14:paraId="083F042B" w14:textId="77777777" w:rsidR="00103BCF" w:rsidRDefault="00103BCF" w:rsidP="00103BCF">
      <w:pPr>
        <w:pStyle w:val="CodeListing"/>
      </w:pPr>
      <w:r>
        <w:t>&lt;html&gt;</w:t>
      </w:r>
    </w:p>
    <w:p w14:paraId="748FAD2D" w14:textId="77777777" w:rsidR="00103BCF" w:rsidRDefault="00103BCF" w:rsidP="00103BCF">
      <w:pPr>
        <w:pStyle w:val="CodeListing"/>
      </w:pPr>
      <w:r>
        <w:t xml:space="preserve">&lt;head&gt; </w:t>
      </w:r>
    </w:p>
    <w:p w14:paraId="46F38318" w14:textId="77777777" w:rsidR="00103BCF" w:rsidRDefault="00103BCF" w:rsidP="00103BCF">
      <w:pPr>
        <w:pStyle w:val="CodeListing"/>
      </w:pPr>
      <w:r>
        <w:t>&lt;meta charset="utf-8"&gt;</w:t>
      </w:r>
    </w:p>
    <w:p w14:paraId="06F9115B" w14:textId="77777777" w:rsidR="00103BCF" w:rsidRDefault="00103BCF" w:rsidP="00103BCF">
      <w:pPr>
        <w:pStyle w:val="CodeListing"/>
      </w:pPr>
      <w:r>
        <w:t>&lt;style&gt;</w:t>
      </w:r>
    </w:p>
    <w:p w14:paraId="1C1B772C" w14:textId="77777777" w:rsidR="00103BCF" w:rsidRDefault="00103BCF" w:rsidP="00103BCF">
      <w:pPr>
        <w:pStyle w:val="CodeListing"/>
      </w:pPr>
      <w:r>
        <w:t>rect.bar {</w:t>
      </w:r>
    </w:p>
    <w:p w14:paraId="64B7A5C7" w14:textId="77777777" w:rsidR="00103BCF" w:rsidRDefault="00103BCF" w:rsidP="00103BCF">
      <w:pPr>
        <w:pStyle w:val="CodeListing"/>
      </w:pPr>
      <w:r>
        <w:t xml:space="preserve">  fill: #54278F; </w:t>
      </w:r>
      <w:r w:rsidRPr="00AE189C">
        <w:rPr>
          <w:i/>
        </w:rPr>
        <w:t>/* fill color for the bars */</w:t>
      </w:r>
    </w:p>
    <w:p w14:paraId="745FB87A" w14:textId="77777777" w:rsidR="00103BCF" w:rsidRDefault="00103BCF" w:rsidP="00103BCF">
      <w:pPr>
        <w:pStyle w:val="CodeListing"/>
      </w:pPr>
      <w:r>
        <w:t>}</w:t>
      </w:r>
    </w:p>
    <w:p w14:paraId="173523D3" w14:textId="77777777" w:rsidR="00103BCF" w:rsidRDefault="00103BCF" w:rsidP="00103BCF">
      <w:pPr>
        <w:pStyle w:val="CodeListing"/>
      </w:pPr>
      <w:r>
        <w:t>.axis text {</w:t>
      </w:r>
    </w:p>
    <w:p w14:paraId="6CAC00BC" w14:textId="77777777" w:rsidR="00103BCF" w:rsidRDefault="00103BCF" w:rsidP="00103BCF">
      <w:pPr>
        <w:pStyle w:val="CodeListing"/>
      </w:pPr>
      <w:r>
        <w:t xml:space="preserve">  font: 10px sans-serif; </w:t>
      </w:r>
      <w:r w:rsidRPr="00AE189C">
        <w:rPr>
          <w:i/>
        </w:rPr>
        <w:t>/* 10-pt text for axis labels */</w:t>
      </w:r>
    </w:p>
    <w:p w14:paraId="1DA51726" w14:textId="77777777" w:rsidR="00103BCF" w:rsidRDefault="00103BCF" w:rsidP="00103BCF">
      <w:pPr>
        <w:pStyle w:val="CodeListing"/>
      </w:pPr>
      <w:r>
        <w:t>}</w:t>
      </w:r>
    </w:p>
    <w:p w14:paraId="6175C12E" w14:textId="77777777" w:rsidR="00103BCF" w:rsidRDefault="00103BCF" w:rsidP="00103BCF">
      <w:pPr>
        <w:pStyle w:val="CodeListing"/>
      </w:pPr>
      <w:r>
        <w:t xml:space="preserve">.axis path, .axis line { </w:t>
      </w:r>
      <w:r w:rsidRPr="00AE189C">
        <w:rPr>
          <w:i/>
        </w:rPr>
        <w:t>/* line style for the axes */</w:t>
      </w:r>
    </w:p>
    <w:p w14:paraId="7D80DA46" w14:textId="77777777" w:rsidR="00103BCF" w:rsidRDefault="00103BCF" w:rsidP="00103BCF">
      <w:pPr>
        <w:pStyle w:val="CodeListing"/>
      </w:pPr>
      <w:r>
        <w:t xml:space="preserve">  fill: none;</w:t>
      </w:r>
    </w:p>
    <w:p w14:paraId="5342A418" w14:textId="77777777" w:rsidR="00103BCF" w:rsidRDefault="00103BCF" w:rsidP="00103BCF">
      <w:pPr>
        <w:pStyle w:val="CodeListing"/>
      </w:pPr>
      <w:r>
        <w:t xml:space="preserve">  stroke: #000;</w:t>
      </w:r>
    </w:p>
    <w:p w14:paraId="3E9DFF84" w14:textId="77777777" w:rsidR="00103BCF" w:rsidRDefault="00103BCF" w:rsidP="00103BCF">
      <w:pPr>
        <w:pStyle w:val="CodeListing"/>
      </w:pPr>
      <w:r>
        <w:t xml:space="preserve">  shape-rendering: crispEdges;</w:t>
      </w:r>
    </w:p>
    <w:p w14:paraId="4E6039C7" w14:textId="77777777" w:rsidR="00103BCF" w:rsidRDefault="00103BCF" w:rsidP="00103BCF">
      <w:pPr>
        <w:pStyle w:val="CodeListing"/>
      </w:pPr>
      <w:r>
        <w:t>}</w:t>
      </w:r>
    </w:p>
    <w:p w14:paraId="2996D7B8" w14:textId="1ADE6B36" w:rsidR="00446695" w:rsidRDefault="00103BCF" w:rsidP="00103BCF">
      <w:pPr>
        <w:pStyle w:val="CodeListing"/>
      </w:pPr>
      <w:r>
        <w:t>&lt;/style&gt;</w:t>
      </w:r>
    </w:p>
    <w:p w14:paraId="592AC591" w14:textId="58EA3DCA" w:rsidR="007B7737" w:rsidRPr="007B7737" w:rsidRDefault="007B7737" w:rsidP="00103BCF">
      <w:pPr>
        <w:pStyle w:val="CodeListing"/>
        <w:rPr>
          <w:i/>
        </w:rPr>
      </w:pPr>
      <w:r w:rsidRPr="007B7737">
        <w:rPr>
          <w:i/>
        </w:rPr>
        <w:t>// Load the D3 js library</w:t>
      </w:r>
    </w:p>
    <w:p w14:paraId="6A3AA155" w14:textId="77777777" w:rsidR="00103BCF" w:rsidRDefault="00103BCF" w:rsidP="00103BCF">
      <w:pPr>
        <w:pStyle w:val="CodeListing"/>
      </w:pPr>
      <w:r>
        <w:t>&lt;script src="http://d3js.org/d3.v3.min.js" charset="utf-8"&gt;&lt;/script&gt;</w:t>
      </w:r>
    </w:p>
    <w:p w14:paraId="664C1DC2" w14:textId="77777777" w:rsidR="00103BCF" w:rsidRDefault="00103BCF" w:rsidP="00103BCF">
      <w:pPr>
        <w:pStyle w:val="CodeListing"/>
      </w:pPr>
      <w:r>
        <w:t>&lt;/head&gt;</w:t>
      </w:r>
    </w:p>
    <w:p w14:paraId="111E7A30" w14:textId="77777777" w:rsidR="00103BCF" w:rsidRDefault="00103BCF" w:rsidP="00103BCF">
      <w:pPr>
        <w:pStyle w:val="CodeListing"/>
      </w:pPr>
      <w:r>
        <w:t>&lt;body&gt;</w:t>
      </w:r>
    </w:p>
    <w:p w14:paraId="59424DB1" w14:textId="77777777" w:rsidR="00103BCF" w:rsidRDefault="00103BCF" w:rsidP="00103BCF">
      <w:pPr>
        <w:pStyle w:val="CodeListing"/>
      </w:pPr>
      <w:r>
        <w:t>&lt;script&gt;</w:t>
      </w:r>
    </w:p>
    <w:p w14:paraId="5FAB595D" w14:textId="77777777" w:rsidR="00103BCF" w:rsidRPr="00103BCF" w:rsidRDefault="00103BCF" w:rsidP="00103BCF">
      <w:pPr>
        <w:pStyle w:val="CodeListing"/>
        <w:rPr>
          <w:i/>
        </w:rPr>
      </w:pPr>
      <w:r w:rsidRPr="00103BCF">
        <w:rPr>
          <w:i/>
        </w:rPr>
        <w:t>// setup the data that will generate the bar chart</w:t>
      </w:r>
    </w:p>
    <w:p w14:paraId="4B902B5D" w14:textId="77777777" w:rsidR="00103BCF" w:rsidRDefault="00103BCF" w:rsidP="00103BCF">
      <w:pPr>
        <w:pStyle w:val="CodeListing"/>
      </w:pPr>
      <w:r>
        <w:t>var data = [3, 3, 5, 9, 15, 18];</w:t>
      </w:r>
    </w:p>
    <w:p w14:paraId="74DC5BCF" w14:textId="77777777" w:rsidR="00103BCF" w:rsidRDefault="00103BCF" w:rsidP="00103BCF">
      <w:pPr>
        <w:pStyle w:val="CodeListing"/>
      </w:pPr>
    </w:p>
    <w:p w14:paraId="44BB09E9" w14:textId="77777777" w:rsidR="00103BCF" w:rsidRPr="00103BCF" w:rsidRDefault="00103BCF" w:rsidP="00103BCF">
      <w:pPr>
        <w:pStyle w:val="CodeListing"/>
        <w:rPr>
          <w:i/>
        </w:rPr>
      </w:pPr>
      <w:r w:rsidRPr="00103BCF">
        <w:rPr>
          <w:i/>
        </w:rPr>
        <w:t>// define that margins for the plot and document</w:t>
      </w:r>
    </w:p>
    <w:p w14:paraId="56781745" w14:textId="77777777" w:rsidR="00103BCF" w:rsidRDefault="00103BCF" w:rsidP="00103BCF">
      <w:pPr>
        <w:pStyle w:val="CodeListing"/>
      </w:pPr>
      <w:r>
        <w:t>var margin = {top: 40, right: 40, bottom: 40, left: 40},</w:t>
      </w:r>
    </w:p>
    <w:p w14:paraId="582193EC" w14:textId="77777777" w:rsidR="00103BCF" w:rsidRDefault="00103BCF" w:rsidP="00103BCF">
      <w:pPr>
        <w:pStyle w:val="CodeListing"/>
      </w:pPr>
      <w:r>
        <w:t xml:space="preserve">    width = 960,</w:t>
      </w:r>
    </w:p>
    <w:p w14:paraId="1B34A71E" w14:textId="77777777" w:rsidR="00103BCF" w:rsidRDefault="00103BCF" w:rsidP="00103BCF">
      <w:pPr>
        <w:pStyle w:val="CodeListing"/>
      </w:pPr>
      <w:r>
        <w:t xml:space="preserve">    height = 500;</w:t>
      </w:r>
    </w:p>
    <w:p w14:paraId="4DFBF055" w14:textId="77777777" w:rsidR="00103BCF" w:rsidRDefault="00103BCF" w:rsidP="00103BCF">
      <w:pPr>
        <w:pStyle w:val="CodeListing"/>
      </w:pPr>
    </w:p>
    <w:p w14:paraId="553FBCD4" w14:textId="77777777" w:rsidR="00103BCF" w:rsidRPr="00103BCF" w:rsidRDefault="00103BCF" w:rsidP="00103BCF">
      <w:pPr>
        <w:pStyle w:val="CodeListing"/>
        <w:rPr>
          <w:i/>
        </w:rPr>
      </w:pPr>
      <w:r w:rsidRPr="00103BCF">
        <w:rPr>
          <w:i/>
        </w:rPr>
        <w:t>// we can use many scales with D3, but we'll stick with a basic</w:t>
      </w:r>
    </w:p>
    <w:p w14:paraId="093BE397" w14:textId="77777777" w:rsidR="00103BCF" w:rsidRPr="00103BCF" w:rsidRDefault="00103BCF" w:rsidP="00103BCF">
      <w:pPr>
        <w:pStyle w:val="CodeListing"/>
        <w:rPr>
          <w:i/>
        </w:rPr>
      </w:pPr>
      <w:r w:rsidRPr="00103BCF">
        <w:rPr>
          <w:i/>
        </w:rPr>
        <w:t>// linear scale for the X axis that is based on the values</w:t>
      </w:r>
    </w:p>
    <w:p w14:paraId="5996D1C6" w14:textId="77777777" w:rsidR="00103BCF" w:rsidRPr="00103BCF" w:rsidRDefault="00103BCF" w:rsidP="00103BCF">
      <w:pPr>
        <w:pStyle w:val="CodeListing"/>
        <w:rPr>
          <w:i/>
        </w:rPr>
      </w:pPr>
      <w:r w:rsidRPr="00103BCF">
        <w:rPr>
          <w:i/>
        </w:rPr>
        <w:t xml:space="preserve">// contained in our data set. in ggplot parlance this would </w:t>
      </w:r>
    </w:p>
    <w:p w14:paraId="09FA826F" w14:textId="77777777" w:rsidR="00103BCF" w:rsidRPr="00103BCF" w:rsidRDefault="00103BCF" w:rsidP="00103BCF">
      <w:pPr>
        <w:pStyle w:val="CodeListing"/>
        <w:rPr>
          <w:i/>
        </w:rPr>
      </w:pPr>
      <w:r w:rsidRPr="00103BCF">
        <w:rPr>
          <w:i/>
        </w:rPr>
        <w:t>// be akin to using scale_x_continuous()</w:t>
      </w:r>
    </w:p>
    <w:p w14:paraId="6A6A8635" w14:textId="77777777" w:rsidR="00103BCF" w:rsidRDefault="00103BCF" w:rsidP="00103BCF">
      <w:pPr>
        <w:pStyle w:val="CodeListing"/>
      </w:pPr>
      <w:r>
        <w:t>var x = d3.scale.linear()</w:t>
      </w:r>
    </w:p>
    <w:p w14:paraId="13AB8DB4" w14:textId="77777777" w:rsidR="00103BCF" w:rsidRDefault="00103BCF" w:rsidP="00103BCF">
      <w:pPr>
        <w:pStyle w:val="CodeListing"/>
      </w:pPr>
      <w:r>
        <w:t xml:space="preserve">    .domain([0, d3.max(data)])</w:t>
      </w:r>
    </w:p>
    <w:p w14:paraId="3767DBD4" w14:textId="77777777" w:rsidR="00103BCF" w:rsidRDefault="00103BCF" w:rsidP="00103BCF">
      <w:pPr>
        <w:pStyle w:val="CodeListing"/>
      </w:pPr>
      <w:r>
        <w:t xml:space="preserve">    .range([0, width - margin.left - margin.right]);</w:t>
      </w:r>
    </w:p>
    <w:p w14:paraId="266918A7" w14:textId="77777777" w:rsidR="00103BCF" w:rsidRDefault="00103BCF" w:rsidP="00103BCF">
      <w:pPr>
        <w:pStyle w:val="CodeListing"/>
      </w:pPr>
    </w:p>
    <w:p w14:paraId="28E380D5" w14:textId="77777777" w:rsidR="00103BCF" w:rsidRPr="00103BCF" w:rsidRDefault="00103BCF" w:rsidP="00103BCF">
      <w:pPr>
        <w:pStyle w:val="CodeListing"/>
        <w:rPr>
          <w:i/>
        </w:rPr>
      </w:pPr>
      <w:r w:rsidRPr="00103BCF">
        <w:rPr>
          <w:i/>
        </w:rPr>
        <w:t>// for the Y axis, we'll use an ordinal scale since these are really</w:t>
      </w:r>
    </w:p>
    <w:p w14:paraId="3AD22DC4" w14:textId="77777777" w:rsidR="00103BCF" w:rsidRPr="00103BCF" w:rsidRDefault="00103BCF" w:rsidP="00103BCF">
      <w:pPr>
        <w:pStyle w:val="CodeListing"/>
        <w:rPr>
          <w:i/>
        </w:rPr>
      </w:pPr>
      <w:r w:rsidRPr="00103BCF">
        <w:rPr>
          <w:i/>
        </w:rPr>
        <w:t>// just individual factors being displayed. in ggplot parlance, this</w:t>
      </w:r>
    </w:p>
    <w:p w14:paraId="2C328F7F" w14:textId="77777777" w:rsidR="00103BCF" w:rsidRPr="00103BCF" w:rsidRDefault="00103BCF" w:rsidP="00103BCF">
      <w:pPr>
        <w:pStyle w:val="CodeListing"/>
        <w:rPr>
          <w:i/>
        </w:rPr>
      </w:pPr>
      <w:r w:rsidRPr="00103BCF">
        <w:rPr>
          <w:i/>
        </w:rPr>
        <w:t>// would be akin to scale_y_discrete()</w:t>
      </w:r>
    </w:p>
    <w:p w14:paraId="2AB7C611" w14:textId="77777777" w:rsidR="00103BCF" w:rsidRDefault="00103BCF" w:rsidP="00103BCF">
      <w:pPr>
        <w:pStyle w:val="CodeListing"/>
      </w:pPr>
      <w:r>
        <w:t>var y = d3.scale.ordinal()</w:t>
      </w:r>
    </w:p>
    <w:p w14:paraId="6736463A" w14:textId="77777777" w:rsidR="00103BCF" w:rsidRDefault="00103BCF" w:rsidP="00103BCF">
      <w:pPr>
        <w:pStyle w:val="CodeListing"/>
      </w:pPr>
      <w:r>
        <w:t xml:space="preserve">    .domain(d3.range(data.length))</w:t>
      </w:r>
    </w:p>
    <w:p w14:paraId="283106EC" w14:textId="77777777" w:rsidR="00103BCF" w:rsidRDefault="00103BCF" w:rsidP="00103BCF">
      <w:pPr>
        <w:pStyle w:val="CodeListing"/>
      </w:pPr>
      <w:r>
        <w:t xml:space="preserve">    .rangeRoundBands([height - margin.top - margin.bottom, 0], .2);</w:t>
      </w:r>
    </w:p>
    <w:p w14:paraId="7BE35C21" w14:textId="77777777" w:rsidR="00103BCF" w:rsidRDefault="00103BCF" w:rsidP="00103BCF">
      <w:pPr>
        <w:pStyle w:val="CodeListing"/>
      </w:pPr>
    </w:p>
    <w:p w14:paraId="5C525A5E" w14:textId="77777777" w:rsidR="00103BCF" w:rsidRPr="00103BCF" w:rsidRDefault="00103BCF" w:rsidP="00103BCF">
      <w:pPr>
        <w:pStyle w:val="CodeListing"/>
        <w:rPr>
          <w:i/>
        </w:rPr>
      </w:pPr>
      <w:r w:rsidRPr="00103BCF">
        <w:rPr>
          <w:i/>
        </w:rPr>
        <w:t>// apply the scales to each axis, setting attributed for text</w:t>
      </w:r>
    </w:p>
    <w:p w14:paraId="5E61B611" w14:textId="77777777" w:rsidR="00103BCF" w:rsidRPr="00103BCF" w:rsidRDefault="00103BCF" w:rsidP="00103BCF">
      <w:pPr>
        <w:pStyle w:val="CodeListing"/>
        <w:rPr>
          <w:i/>
        </w:rPr>
      </w:pPr>
      <w:r w:rsidRPr="00103BCF">
        <w:rPr>
          <w:i/>
        </w:rPr>
        <w:t>// text alignment and tick marks</w:t>
      </w:r>
    </w:p>
    <w:p w14:paraId="659295EC" w14:textId="77777777" w:rsidR="00103BCF" w:rsidRDefault="00103BCF" w:rsidP="00103BCF">
      <w:pPr>
        <w:pStyle w:val="CodeListing"/>
      </w:pPr>
      <w:r>
        <w:lastRenderedPageBreak/>
        <w:t>var xAxis = d3.svg.axis()</w:t>
      </w:r>
    </w:p>
    <w:p w14:paraId="438E6037" w14:textId="77777777" w:rsidR="00103BCF" w:rsidRDefault="00103BCF" w:rsidP="00103BCF">
      <w:pPr>
        <w:pStyle w:val="CodeListing"/>
      </w:pPr>
      <w:r>
        <w:t xml:space="preserve">    .scale(x)</w:t>
      </w:r>
    </w:p>
    <w:p w14:paraId="480E03E2" w14:textId="77777777" w:rsidR="00103BCF" w:rsidRDefault="00103BCF" w:rsidP="00103BCF">
      <w:pPr>
        <w:pStyle w:val="CodeListing"/>
      </w:pPr>
      <w:r>
        <w:t xml:space="preserve">    .orient("bottom")</w:t>
      </w:r>
    </w:p>
    <w:p w14:paraId="5CB7D023" w14:textId="77777777" w:rsidR="00103BCF" w:rsidRDefault="00103BCF" w:rsidP="00103BCF">
      <w:pPr>
        <w:pStyle w:val="CodeListing"/>
      </w:pPr>
      <w:r>
        <w:t xml:space="preserve">    .tickPadding(8);</w:t>
      </w:r>
    </w:p>
    <w:p w14:paraId="12B8C328" w14:textId="77777777" w:rsidR="00103BCF" w:rsidRDefault="00103BCF" w:rsidP="00103BCF">
      <w:pPr>
        <w:pStyle w:val="CodeListing"/>
      </w:pPr>
    </w:p>
    <w:p w14:paraId="55239359" w14:textId="77777777" w:rsidR="00103BCF" w:rsidRDefault="00103BCF" w:rsidP="00103BCF">
      <w:pPr>
        <w:pStyle w:val="CodeListing"/>
      </w:pPr>
      <w:r>
        <w:t>var yAxis = d3.svg.axis()</w:t>
      </w:r>
    </w:p>
    <w:p w14:paraId="50D8918D" w14:textId="77777777" w:rsidR="00103BCF" w:rsidRDefault="00103BCF" w:rsidP="00103BCF">
      <w:pPr>
        <w:pStyle w:val="CodeListing"/>
      </w:pPr>
      <w:r>
        <w:t xml:space="preserve">    .scale(y)</w:t>
      </w:r>
    </w:p>
    <w:p w14:paraId="1F54AE5C" w14:textId="77777777" w:rsidR="00103BCF" w:rsidRDefault="00103BCF" w:rsidP="00103BCF">
      <w:pPr>
        <w:pStyle w:val="CodeListing"/>
      </w:pPr>
      <w:r>
        <w:t xml:space="preserve">    .orient("left")</w:t>
      </w:r>
    </w:p>
    <w:p w14:paraId="0EB1B4A0" w14:textId="77777777" w:rsidR="00103BCF" w:rsidRDefault="00103BCF" w:rsidP="00103BCF">
      <w:pPr>
        <w:pStyle w:val="CodeListing"/>
      </w:pPr>
      <w:r>
        <w:t xml:space="preserve">    .tickSize(0)</w:t>
      </w:r>
    </w:p>
    <w:p w14:paraId="526B1040" w14:textId="77777777" w:rsidR="00103BCF" w:rsidRDefault="00103BCF" w:rsidP="00103BCF">
      <w:pPr>
        <w:pStyle w:val="CodeListing"/>
      </w:pPr>
      <w:r>
        <w:t xml:space="preserve">    .tickPadding(8);</w:t>
      </w:r>
    </w:p>
    <w:p w14:paraId="705B54F1" w14:textId="77777777" w:rsidR="00103BCF" w:rsidRDefault="00103BCF" w:rsidP="00103BCF">
      <w:pPr>
        <w:pStyle w:val="CodeListing"/>
      </w:pPr>
    </w:p>
    <w:p w14:paraId="7AD69EC1" w14:textId="77777777" w:rsidR="00103BCF" w:rsidRPr="00103BCF" w:rsidRDefault="00103BCF" w:rsidP="00103BCF">
      <w:pPr>
        <w:pStyle w:val="CodeListing"/>
        <w:rPr>
          <w:i/>
        </w:rPr>
      </w:pPr>
      <w:r w:rsidRPr="00103BCF">
        <w:rPr>
          <w:i/>
        </w:rPr>
        <w:t>// create an SVG element at the top of the the document body</w:t>
      </w:r>
    </w:p>
    <w:p w14:paraId="16954009" w14:textId="77777777" w:rsidR="00103BCF" w:rsidRPr="00103BCF" w:rsidRDefault="00103BCF" w:rsidP="00103BCF">
      <w:pPr>
        <w:pStyle w:val="CodeListing"/>
        <w:rPr>
          <w:i/>
        </w:rPr>
      </w:pPr>
      <w:r w:rsidRPr="00103BCF">
        <w:rPr>
          <w:i/>
        </w:rPr>
        <w:t xml:space="preserve">// that will hold the bar chart visualiztion, setting basic </w:t>
      </w:r>
    </w:p>
    <w:p w14:paraId="76C65EBA" w14:textId="77777777" w:rsidR="00103BCF" w:rsidRPr="00103BCF" w:rsidRDefault="00103BCF" w:rsidP="00103BCF">
      <w:pPr>
        <w:pStyle w:val="CodeListing"/>
        <w:rPr>
          <w:i/>
        </w:rPr>
      </w:pPr>
      <w:r w:rsidRPr="00103BCF">
        <w:rPr>
          <w:i/>
        </w:rPr>
        <w:t>// layout parameters</w:t>
      </w:r>
    </w:p>
    <w:p w14:paraId="332CEE05" w14:textId="77777777" w:rsidR="00103BCF" w:rsidRDefault="00103BCF" w:rsidP="00103BCF">
      <w:pPr>
        <w:pStyle w:val="CodeListing"/>
      </w:pPr>
      <w:r>
        <w:t>var svg = d3.select("body").append("svg")</w:t>
      </w:r>
    </w:p>
    <w:p w14:paraId="5DB417BF" w14:textId="77777777" w:rsidR="00103BCF" w:rsidRDefault="00103BCF" w:rsidP="00103BCF">
      <w:pPr>
        <w:pStyle w:val="CodeListing"/>
      </w:pPr>
      <w:r>
        <w:t xml:space="preserve">    .attr("width", width) </w:t>
      </w:r>
      <w:r w:rsidRPr="001024C5">
        <w:rPr>
          <w:i/>
        </w:rPr>
        <w:t>// 'attr' sets DOM element attributes</w:t>
      </w:r>
    </w:p>
    <w:p w14:paraId="60FFE3BC" w14:textId="77777777" w:rsidR="00103BCF" w:rsidRDefault="00103BCF" w:rsidP="00103BCF">
      <w:pPr>
        <w:pStyle w:val="CodeListing"/>
      </w:pPr>
      <w:r>
        <w:t xml:space="preserve">    .attr("height", height)</w:t>
      </w:r>
    </w:p>
    <w:p w14:paraId="53D08BF9" w14:textId="77777777" w:rsidR="00103BCF" w:rsidRDefault="00103BCF" w:rsidP="00103BCF">
      <w:pPr>
        <w:pStyle w:val="CodeListing"/>
      </w:pPr>
      <w:r>
        <w:t xml:space="preserve">    .attr("class", "bar chart")</w:t>
      </w:r>
    </w:p>
    <w:p w14:paraId="02969FC9" w14:textId="77777777" w:rsidR="00103BCF" w:rsidRDefault="00103BCF" w:rsidP="00103BCF">
      <w:pPr>
        <w:pStyle w:val="CodeListing"/>
      </w:pPr>
      <w:r>
        <w:t xml:space="preserve">  .append("g")</w:t>
      </w:r>
    </w:p>
    <w:p w14:paraId="677C8AB4" w14:textId="77777777" w:rsidR="00103BCF" w:rsidRDefault="00103BCF" w:rsidP="00103BCF">
      <w:pPr>
        <w:pStyle w:val="CodeListing"/>
      </w:pPr>
      <w:r>
        <w:t xml:space="preserve">    .attr("transform", "translate(" + margin.left + "," + margin.top + ")");</w:t>
      </w:r>
    </w:p>
    <w:p w14:paraId="2FE20D6F" w14:textId="77777777" w:rsidR="00103BCF" w:rsidRDefault="00103BCF" w:rsidP="00103BCF">
      <w:pPr>
        <w:pStyle w:val="CodeListing"/>
      </w:pPr>
    </w:p>
    <w:p w14:paraId="0E2A3757" w14:textId="77777777" w:rsidR="00103BCF" w:rsidRPr="00103BCF" w:rsidRDefault="00103BCF" w:rsidP="00103BCF">
      <w:pPr>
        <w:pStyle w:val="CodeListing"/>
        <w:rPr>
          <w:i/>
        </w:rPr>
      </w:pPr>
      <w:r w:rsidRPr="00103BCF">
        <w:rPr>
          <w:i/>
        </w:rPr>
        <w:t xml:space="preserve">// this creates all the bars in the chart using SVG 'rects'. </w:t>
      </w:r>
    </w:p>
    <w:p w14:paraId="0499BA2F" w14:textId="77777777" w:rsidR="00103BCF" w:rsidRPr="00103BCF" w:rsidRDefault="00103BCF" w:rsidP="00103BCF">
      <w:pPr>
        <w:pStyle w:val="CodeListing"/>
        <w:rPr>
          <w:i/>
        </w:rPr>
      </w:pPr>
      <w:r w:rsidRPr="00103BCF">
        <w:rPr>
          <w:i/>
        </w:rPr>
        <w:t>// try chaning the number of entries and values in the 'data' array</w:t>
      </w:r>
    </w:p>
    <w:p w14:paraId="18884BAF" w14:textId="77777777" w:rsidR="00103BCF" w:rsidRPr="00103BCF" w:rsidRDefault="00103BCF" w:rsidP="00103BCF">
      <w:pPr>
        <w:pStyle w:val="CodeListing"/>
        <w:rPr>
          <w:i/>
        </w:rPr>
      </w:pPr>
      <w:r w:rsidRPr="00103BCF">
        <w:rPr>
          <w:i/>
        </w:rPr>
        <w:t>// above to see how it affects the display</w:t>
      </w:r>
    </w:p>
    <w:p w14:paraId="3FCC2B4D" w14:textId="77777777" w:rsidR="00103BCF" w:rsidRDefault="00103BCF" w:rsidP="00103BCF">
      <w:pPr>
        <w:pStyle w:val="CodeListing"/>
      </w:pPr>
      <w:r>
        <w:t>svg.selectAll(".bar")</w:t>
      </w:r>
    </w:p>
    <w:p w14:paraId="16A601B1" w14:textId="77777777" w:rsidR="00103BCF" w:rsidRDefault="00103BCF" w:rsidP="00103BCF">
      <w:pPr>
        <w:pStyle w:val="CodeListing"/>
      </w:pPr>
      <w:r>
        <w:t xml:space="preserve">    .data(data)</w:t>
      </w:r>
    </w:p>
    <w:p w14:paraId="799B992C" w14:textId="77777777" w:rsidR="00103BCF" w:rsidRDefault="00103BCF" w:rsidP="00103BCF">
      <w:pPr>
        <w:pStyle w:val="CodeListing"/>
      </w:pPr>
      <w:r>
        <w:t xml:space="preserve">  .enter().append("rect") </w:t>
      </w:r>
      <w:r w:rsidRPr="00477A38">
        <w:rPr>
          <w:i/>
        </w:rPr>
        <w:t>// 'enter+append' creates new elements</w:t>
      </w:r>
    </w:p>
    <w:p w14:paraId="61501DD3" w14:textId="77777777" w:rsidR="00103BCF" w:rsidRDefault="00103BCF" w:rsidP="00103BCF">
      <w:pPr>
        <w:pStyle w:val="CodeListing"/>
      </w:pPr>
      <w:r>
        <w:t xml:space="preserve">    .attr("class", "bar") </w:t>
      </w:r>
      <w:r w:rsidRPr="00477A38">
        <w:rPr>
          <w:i/>
        </w:rPr>
        <w:t>// each 'rect' will use the CSS 'bar' format</w:t>
      </w:r>
    </w:p>
    <w:p w14:paraId="599516C5" w14:textId="77777777" w:rsidR="00103BCF" w:rsidRDefault="00103BCF" w:rsidP="00103BCF">
      <w:pPr>
        <w:pStyle w:val="CodeListing"/>
      </w:pPr>
      <w:r>
        <w:t xml:space="preserve">    .attr("y", function(d, i) { return y(i); }) </w:t>
      </w:r>
      <w:r w:rsidRPr="00477A38">
        <w:rPr>
          <w:i/>
        </w:rPr>
        <w:t>// scaled y coordinate</w:t>
      </w:r>
    </w:p>
    <w:p w14:paraId="47976BB7" w14:textId="77777777" w:rsidR="00103BCF" w:rsidRDefault="00103BCF" w:rsidP="00103BCF">
      <w:pPr>
        <w:pStyle w:val="CodeListing"/>
      </w:pPr>
      <w:r>
        <w:t xml:space="preserve">    .attr("width", x) </w:t>
      </w:r>
      <w:r w:rsidRPr="00477A38">
        <w:rPr>
          <w:i/>
        </w:rPr>
        <w:t>// width based on the x value</w:t>
      </w:r>
    </w:p>
    <w:p w14:paraId="170C37C1" w14:textId="77777777" w:rsidR="00103BCF" w:rsidRDefault="00103BCF" w:rsidP="00103BCF">
      <w:pPr>
        <w:pStyle w:val="CodeListing"/>
      </w:pPr>
      <w:r>
        <w:t xml:space="preserve">    .attr("height", y.rangeBand()); </w:t>
      </w:r>
      <w:r w:rsidRPr="00477A38">
        <w:rPr>
          <w:i/>
        </w:rPr>
        <w:t>// bar widths dynamically scaled to fit</w:t>
      </w:r>
    </w:p>
    <w:p w14:paraId="4AC3ACA5" w14:textId="77777777" w:rsidR="00103BCF" w:rsidRDefault="00103BCF" w:rsidP="00103BCF">
      <w:pPr>
        <w:pStyle w:val="CodeListing"/>
      </w:pPr>
    </w:p>
    <w:p w14:paraId="4FC3255C" w14:textId="77777777" w:rsidR="00103BCF" w:rsidRPr="00103BCF" w:rsidRDefault="00103BCF" w:rsidP="00103BCF">
      <w:pPr>
        <w:pStyle w:val="CodeListing"/>
        <w:rPr>
          <w:i/>
        </w:rPr>
      </w:pPr>
      <w:r w:rsidRPr="00103BCF">
        <w:rPr>
          <w:i/>
        </w:rPr>
        <w:t>// display the axes we setup earlier</w:t>
      </w:r>
    </w:p>
    <w:p w14:paraId="0C7D1816" w14:textId="77777777" w:rsidR="00103BCF" w:rsidRDefault="00103BCF" w:rsidP="00103BCF">
      <w:pPr>
        <w:pStyle w:val="CodeListing"/>
      </w:pPr>
      <w:r>
        <w:t>svg.append("g")</w:t>
      </w:r>
    </w:p>
    <w:p w14:paraId="3611B96B" w14:textId="77777777" w:rsidR="00103BCF" w:rsidRDefault="00103BCF" w:rsidP="00103BCF">
      <w:pPr>
        <w:pStyle w:val="CodeListing"/>
      </w:pPr>
      <w:r>
        <w:t xml:space="preserve">    .attr("class", "x axis")</w:t>
      </w:r>
    </w:p>
    <w:p w14:paraId="610304E7" w14:textId="77777777" w:rsidR="00103BCF" w:rsidRDefault="00103BCF" w:rsidP="00103BCF">
      <w:pPr>
        <w:pStyle w:val="CodeListing"/>
      </w:pPr>
      <w:r>
        <w:t xml:space="preserve">    .attr("transform", "translate(0," + y.rangeExtent()[1] + ")")</w:t>
      </w:r>
    </w:p>
    <w:p w14:paraId="4BDFF340" w14:textId="77777777" w:rsidR="00103BCF" w:rsidRDefault="00103BCF" w:rsidP="00103BCF">
      <w:pPr>
        <w:pStyle w:val="CodeListing"/>
      </w:pPr>
      <w:r>
        <w:t xml:space="preserve">    .call(xAxis);</w:t>
      </w:r>
    </w:p>
    <w:p w14:paraId="6983B637" w14:textId="77777777" w:rsidR="00103BCF" w:rsidRDefault="00103BCF" w:rsidP="00103BCF">
      <w:pPr>
        <w:pStyle w:val="CodeListing"/>
      </w:pPr>
    </w:p>
    <w:p w14:paraId="7CF23F42" w14:textId="77777777" w:rsidR="00103BCF" w:rsidRPr="00103BCF" w:rsidRDefault="00103BCF" w:rsidP="00103BCF">
      <w:pPr>
        <w:pStyle w:val="CodeListing"/>
        <w:rPr>
          <w:i/>
        </w:rPr>
      </w:pPr>
      <w:r w:rsidRPr="00103BCF">
        <w:rPr>
          <w:i/>
        </w:rPr>
        <w:t>// we could have embedded labels in array, but this just assignes</w:t>
      </w:r>
    </w:p>
    <w:p w14:paraId="7471BAAA" w14:textId="77777777" w:rsidR="00103BCF" w:rsidRPr="00103BCF" w:rsidRDefault="00103BCF" w:rsidP="00103BCF">
      <w:pPr>
        <w:pStyle w:val="CodeListing"/>
        <w:rPr>
          <w:i/>
        </w:rPr>
      </w:pPr>
      <w:r w:rsidRPr="00103BCF">
        <w:rPr>
          <w:i/>
        </w:rPr>
        <w:t xml:space="preserve">// A-Z+ character codes, which helps show how to make almost any </w:t>
      </w:r>
    </w:p>
    <w:p w14:paraId="4A12F6FB" w14:textId="77777777" w:rsidR="00103BCF" w:rsidRPr="00103BCF" w:rsidRDefault="00103BCF" w:rsidP="00103BCF">
      <w:pPr>
        <w:pStyle w:val="CodeListing"/>
        <w:rPr>
          <w:i/>
        </w:rPr>
      </w:pPr>
      <w:r w:rsidRPr="00103BCF">
        <w:rPr>
          <w:i/>
        </w:rPr>
        <w:t>// D3 element dynamic</w:t>
      </w:r>
    </w:p>
    <w:p w14:paraId="5499D253" w14:textId="77777777" w:rsidR="00103BCF" w:rsidRDefault="00103BCF" w:rsidP="00103BCF">
      <w:pPr>
        <w:pStyle w:val="CodeListing"/>
      </w:pPr>
      <w:r>
        <w:t>svg.append("g")</w:t>
      </w:r>
    </w:p>
    <w:p w14:paraId="2C269D82" w14:textId="77777777" w:rsidR="00103BCF" w:rsidRDefault="00103BCF" w:rsidP="00103BCF">
      <w:pPr>
        <w:pStyle w:val="CodeListing"/>
      </w:pPr>
      <w:r>
        <w:t xml:space="preserve">    .attr("class", "y axis")</w:t>
      </w:r>
    </w:p>
    <w:p w14:paraId="60755885" w14:textId="77777777" w:rsidR="00103BCF" w:rsidRDefault="00103BCF" w:rsidP="00103BCF">
      <w:pPr>
        <w:pStyle w:val="CodeListing"/>
      </w:pPr>
      <w:r>
        <w:t xml:space="preserve">    .call(yAxis)</w:t>
      </w:r>
    </w:p>
    <w:p w14:paraId="10D1CD6C" w14:textId="77777777" w:rsidR="00103BCF" w:rsidRDefault="00103BCF" w:rsidP="00103BCF">
      <w:pPr>
        <w:pStyle w:val="CodeListing"/>
      </w:pPr>
      <w:r>
        <w:t xml:space="preserve">  .selectAll("text")</w:t>
      </w:r>
    </w:p>
    <w:p w14:paraId="5BC25950" w14:textId="77777777" w:rsidR="00103BCF" w:rsidRDefault="00103BCF" w:rsidP="00103BCF">
      <w:pPr>
        <w:pStyle w:val="CodeListing"/>
      </w:pPr>
      <w:r>
        <w:t xml:space="preserve">    .text(function(d) { return String.fromCharCode(d + 65); });</w:t>
      </w:r>
    </w:p>
    <w:p w14:paraId="49E92AED" w14:textId="77777777" w:rsidR="00103BCF" w:rsidRDefault="00103BCF" w:rsidP="00103BCF">
      <w:pPr>
        <w:pStyle w:val="CodeListing"/>
      </w:pPr>
      <w:r>
        <w:t>&lt;/script&gt;</w:t>
      </w:r>
    </w:p>
    <w:p w14:paraId="1120B046" w14:textId="77777777" w:rsidR="00103BCF" w:rsidRDefault="00103BCF" w:rsidP="00103BCF">
      <w:pPr>
        <w:pStyle w:val="CodeListing"/>
      </w:pPr>
      <w:r>
        <w:t>&lt;/body&gt;</w:t>
      </w:r>
    </w:p>
    <w:p w14:paraId="2E172FAB" w14:textId="77777777" w:rsidR="00103BCF" w:rsidRDefault="00103BCF" w:rsidP="00103BCF">
      <w:pPr>
        <w:pStyle w:val="CodeListing"/>
      </w:pPr>
      <w:r>
        <w:t>&lt;/html&gt;</w:t>
      </w:r>
    </w:p>
    <w:p w14:paraId="7D58F83C" w14:textId="540A03A8" w:rsidR="00B551C0" w:rsidRDefault="00103BCF" w:rsidP="00A0560D">
      <w:pPr>
        <w:pStyle w:val="ParaContinued"/>
      </w:pPr>
      <w:r>
        <w:t xml:space="preserve">The code is available on the book’s web site and you can test the visualization in your browser by using the </w:t>
      </w:r>
      <w:r w:rsidR="00805BDD">
        <w:t xml:space="preserve">built-in HTTP server found in Python standard library </w:t>
      </w:r>
      <w:r>
        <w:t>and</w:t>
      </w:r>
      <w:r w:rsidR="00805BDD">
        <w:t xml:space="preserve"> executing:</w:t>
      </w:r>
    </w:p>
    <w:p w14:paraId="51269AF6" w14:textId="21C2DF13" w:rsidR="00805BDD" w:rsidRDefault="00805BDD" w:rsidP="00805BDD">
      <w:pPr>
        <w:pStyle w:val="CodeSnippet"/>
      </w:pPr>
      <w:r w:rsidRPr="00805BDD">
        <w:t>python -m SimpleHTTPServer 8888 &amp;</w:t>
      </w:r>
    </w:p>
    <w:p w14:paraId="7DB620BD" w14:textId="548BBB9A" w:rsidR="00805BDD" w:rsidRDefault="00805BDD" w:rsidP="00805BDD">
      <w:pPr>
        <w:pStyle w:val="ParaContinued"/>
      </w:pPr>
      <w:proofErr w:type="gramStart"/>
      <w:r>
        <w:t>in</w:t>
      </w:r>
      <w:proofErr w:type="gramEnd"/>
      <w:r>
        <w:t xml:space="preserve"> the directory containing the </w:t>
      </w:r>
      <w:r w:rsidR="00103BCF">
        <w:t xml:space="preserve">example D3 </w:t>
      </w:r>
      <w:r>
        <w:t>HTML</w:t>
      </w:r>
      <w:r w:rsidR="00103BCF">
        <w:t xml:space="preserve"> file and pointing your browser to </w:t>
      </w:r>
      <w:r w:rsidR="00A0560D" w:rsidRPr="00A0560D">
        <w:rPr>
          <w:rStyle w:val="InlineURL"/>
        </w:rPr>
        <w:t>http://localhost:8888/</w:t>
      </w:r>
      <w:r w:rsidR="00103BCF">
        <w:t>.</w:t>
      </w:r>
    </w:p>
    <w:p w14:paraId="221371F2" w14:textId="792EEF77" w:rsidR="00A0560D" w:rsidRDefault="00A0560D" w:rsidP="00A0560D">
      <w:pPr>
        <w:pStyle w:val="Slug"/>
      </w:pPr>
      <w:r>
        <w:t xml:space="preserve">Figure 11.11 Basic D3 Bar Chart </w:t>
      </w:r>
      <w:r>
        <w:tab/>
        <w:t>[793725c11f11.png]</w:t>
      </w:r>
    </w:p>
    <w:p w14:paraId="6F4FDC5A" w14:textId="1E27BF0C" w:rsidR="00E07BAA" w:rsidRDefault="00A0560D" w:rsidP="006461CA">
      <w:pPr>
        <w:pStyle w:val="Para"/>
      </w:pPr>
      <w:r>
        <w:lastRenderedPageBreak/>
        <w:t>If the syntax looks a bit daunting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 then add, remove and modify</w:t>
      </w:r>
      <w:r w:rsidR="00E444EE">
        <w:t xml:space="preserve"> elements in</w:t>
      </w:r>
      <w:r w:rsidR="00E07BAA">
        <w:t xml:space="preserve"> the data</w:t>
      </w:r>
      <w:r>
        <w:t xml:space="preserve"> </w:t>
      </w:r>
      <w:r w:rsidR="00E07BAA">
        <w:t xml:space="preserve">array. If you use Google Chrome or Mozilla Firefox, you can bring up the Developer Tools JavaScript console and actually 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r w:rsidR="00C43774">
        <w:t xml:space="preserve"> </w:t>
      </w:r>
      <w:r w:rsidR="00E07BAA">
        <w:t>a</w:t>
      </w:r>
      <w:r w:rsidR="009216B3">
        <w:t xml:space="preserve">nd </w:t>
      </w:r>
      <w:r w:rsidR="0051142F">
        <w:t>inspect</w:t>
      </w:r>
      <w:r w:rsidR="00E07BAA">
        <w:t xml:space="preserve"> the results (Figure 11.12).</w:t>
      </w:r>
    </w:p>
    <w:p w14:paraId="426A9E29" w14:textId="0F425BD2" w:rsidR="006A2493" w:rsidRDefault="00E07BAA" w:rsidP="006A2493">
      <w:pPr>
        <w:pStyle w:val="Slug"/>
      </w:pPr>
      <w:r>
        <w:t xml:space="preserve">Figure 11.12 Viewing D3 Created Elements in the JavaScript Console </w:t>
      </w:r>
      <w:r>
        <w:tab/>
        <w:t>[793725c11f12.png]</w:t>
      </w:r>
    </w:p>
    <w:p w14:paraId="156A9836" w14:textId="76DAA729"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7320141B" w14:textId="6237A7FF" w:rsidR="00E07BAA" w:rsidRDefault="00DB6DF4" w:rsidP="006A2493">
      <w:pPr>
        <w:pStyle w:val="H3"/>
      </w:pPr>
      <w:r>
        <w:t>Going Meta</w:t>
      </w:r>
      <w:r w:rsidR="006A2493">
        <w:t xml:space="preserve"> With Vega</w:t>
      </w:r>
    </w:p>
    <w:p w14:paraId="19475C22" w14:textId="5555402E" w:rsidR="006A2493" w:rsidRDefault="00402D57" w:rsidP="006461CA">
      <w:pPr>
        <w:pStyle w:val="Para"/>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r w:rsidR="00A00BB3">
        <w:t>”</w:t>
      </w:r>
      <w:r w:rsidR="00A00BB3" w:rsidRPr="00A00BB3">
        <w:rPr>
          <w:vertAlign w:val="superscript"/>
        </w:rPr>
        <w:t>3</w:t>
      </w:r>
      <w:r w:rsidR="00A00BB3">
        <w:t>, then Vega (</w:t>
      </w:r>
      <w:r w:rsidR="00A00BB3" w:rsidRPr="00DB0B05">
        <w:rPr>
          <w:rStyle w:val="InlineURL"/>
        </w:rPr>
        <w:t>http://trifacta.github.io/vega/</w:t>
      </w:r>
      <w:r w:rsidR="00A00BB3">
        <w:t xml:space="preserve">) is </w:t>
      </w:r>
      <w:r w:rsidR="00DB0B05">
        <w:t xml:space="preserve">D3’s counterpart. With Vega, you describe a visualization using </w:t>
      </w:r>
      <w:r w:rsidR="00C62409">
        <w:t xml:space="preserve">very readable </w:t>
      </w:r>
      <w:r w:rsidR="00DB0B05">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 xml:space="preserve">The Vega library takes care of all the translating the specification into the appropriate D3 code. </w:t>
      </w:r>
      <w:commentRangeStart w:id="21"/>
      <w:r w:rsidR="00ED3BC5">
        <w:t>To see the difference</w:t>
      </w:r>
      <w:commentRangeEnd w:id="21"/>
      <w:r w:rsidR="00FE312D">
        <w:rPr>
          <w:rStyle w:val="CommentReference"/>
          <w:snapToGrid/>
        </w:rPr>
        <w:commentReference w:id="21"/>
      </w:r>
      <w:r w:rsidR="00ED3BC5">
        <w:t>, compare</w:t>
      </w:r>
      <w:r w:rsidR="00BE059F">
        <w:t xml:space="preserve"> raw D3 bar chart example above </w:t>
      </w:r>
      <w:r w:rsidR="00ED3BC5">
        <w:t>with this Vega version</w:t>
      </w:r>
      <w:r w:rsidR="00BE059F">
        <w:t>:</w:t>
      </w:r>
    </w:p>
    <w:p w14:paraId="6CA3FDB9" w14:textId="77777777" w:rsidR="00BE059F" w:rsidRDefault="00BE059F" w:rsidP="00BE059F">
      <w:pPr>
        <w:pStyle w:val="CodeSnippet"/>
      </w:pPr>
      <w:r>
        <w:t>{</w:t>
      </w:r>
    </w:p>
    <w:p w14:paraId="6A49A075" w14:textId="77777777" w:rsidR="00BE059F" w:rsidRDefault="00BE059F" w:rsidP="00BE059F">
      <w:pPr>
        <w:pStyle w:val="CodeSnippet"/>
      </w:pPr>
      <w:r>
        <w:t xml:space="preserve">  "width": 500,</w:t>
      </w:r>
    </w:p>
    <w:p w14:paraId="259DAB41" w14:textId="77777777" w:rsidR="00BE059F" w:rsidRDefault="00BE059F" w:rsidP="00BE059F">
      <w:pPr>
        <w:pStyle w:val="CodeSnippet"/>
      </w:pPr>
      <w:r>
        <w:t xml:space="preserve">  "height": 960,</w:t>
      </w:r>
    </w:p>
    <w:p w14:paraId="2CBFB508" w14:textId="77777777" w:rsidR="00BE059F" w:rsidRDefault="00BE059F" w:rsidP="00BE059F">
      <w:pPr>
        <w:pStyle w:val="CodeSnippet"/>
      </w:pPr>
      <w:r>
        <w:t xml:space="preserve">  "padding": {"top": 40, "left": 40, "bottom": 40, "right": 40},</w:t>
      </w:r>
    </w:p>
    <w:p w14:paraId="5190B445" w14:textId="77777777" w:rsidR="00BE059F" w:rsidRDefault="00BE059F" w:rsidP="00BE059F">
      <w:pPr>
        <w:pStyle w:val="CodeSnippet"/>
      </w:pPr>
      <w:r>
        <w:t xml:space="preserve">  "data": [</w:t>
      </w:r>
    </w:p>
    <w:p w14:paraId="37609608" w14:textId="77777777" w:rsidR="00BE059F" w:rsidRDefault="00BE059F" w:rsidP="00BE059F">
      <w:pPr>
        <w:pStyle w:val="CodeSnippet"/>
      </w:pPr>
      <w:r>
        <w:t xml:space="preserve">    {</w:t>
      </w:r>
    </w:p>
    <w:p w14:paraId="0F687804" w14:textId="77777777" w:rsidR="00BE059F" w:rsidRDefault="00BE059F" w:rsidP="00BE059F">
      <w:pPr>
        <w:pStyle w:val="CodeSnippet"/>
      </w:pPr>
      <w:r>
        <w:t xml:space="preserve">      "name": "table",</w:t>
      </w:r>
    </w:p>
    <w:p w14:paraId="35D0F364" w14:textId="77777777" w:rsidR="00BE059F" w:rsidRDefault="00BE059F" w:rsidP="00BE059F">
      <w:pPr>
        <w:pStyle w:val="CodeSnippet"/>
      </w:pPr>
      <w:r>
        <w:t xml:space="preserve">      "values": [</w:t>
      </w:r>
    </w:p>
    <w:p w14:paraId="2C16172D" w14:textId="77777777" w:rsidR="00BE059F" w:rsidRDefault="00BE059F" w:rsidP="00BE059F">
      <w:pPr>
        <w:pStyle w:val="CodeSnippet"/>
      </w:pPr>
      <w:r>
        <w:t xml:space="preserve">        {"x": "A",  "y": 3}, {"x": "B",  "y": 3},</w:t>
      </w:r>
    </w:p>
    <w:p w14:paraId="6683D6A3" w14:textId="77777777" w:rsidR="00BE059F" w:rsidRDefault="00BE059F" w:rsidP="00BE059F">
      <w:pPr>
        <w:pStyle w:val="CodeSnippet"/>
      </w:pPr>
      <w:r>
        <w:t xml:space="preserve">        {"x": "C",  "y": 5}, {"x": "D",  "y": 9},</w:t>
      </w:r>
    </w:p>
    <w:p w14:paraId="6ACE1B61" w14:textId="77777777" w:rsidR="00BE059F" w:rsidRDefault="00BE059F" w:rsidP="00BE059F">
      <w:pPr>
        <w:pStyle w:val="CodeSnippet"/>
      </w:pPr>
      <w:r>
        <w:t xml:space="preserve">        {"x": "E",  "y": 15}, {"x": "F",  "y": 18}</w:t>
      </w:r>
    </w:p>
    <w:p w14:paraId="7FFD5537" w14:textId="77777777" w:rsidR="00BE059F" w:rsidRDefault="00BE059F" w:rsidP="00BE059F">
      <w:pPr>
        <w:pStyle w:val="CodeSnippet"/>
      </w:pPr>
      <w:r>
        <w:t xml:space="preserve">      ]</w:t>
      </w:r>
    </w:p>
    <w:p w14:paraId="34BB1E49" w14:textId="77777777" w:rsidR="00BE059F" w:rsidRDefault="00BE059F" w:rsidP="00BE059F">
      <w:pPr>
        <w:pStyle w:val="CodeSnippet"/>
      </w:pPr>
      <w:r>
        <w:t xml:space="preserve">    }</w:t>
      </w:r>
    </w:p>
    <w:p w14:paraId="0985A160" w14:textId="77777777" w:rsidR="00BE059F" w:rsidRDefault="00BE059F" w:rsidP="00BE059F">
      <w:pPr>
        <w:pStyle w:val="CodeSnippet"/>
      </w:pPr>
      <w:r>
        <w:t xml:space="preserve">  ],</w:t>
      </w:r>
    </w:p>
    <w:p w14:paraId="668CA4F5" w14:textId="77777777" w:rsidR="00BE059F" w:rsidRDefault="00BE059F" w:rsidP="00BE059F">
      <w:pPr>
        <w:pStyle w:val="CodeSnippet"/>
      </w:pPr>
      <w:r>
        <w:t xml:space="preserve">  "scales": [</w:t>
      </w:r>
    </w:p>
    <w:p w14:paraId="3CA136FA" w14:textId="77777777" w:rsidR="00BE059F" w:rsidRDefault="00BE059F" w:rsidP="00BE059F">
      <w:pPr>
        <w:pStyle w:val="CodeSnippet"/>
      </w:pPr>
      <w:r>
        <w:t xml:space="preserve">    {</w:t>
      </w:r>
    </w:p>
    <w:p w14:paraId="0FC6E4D9" w14:textId="77777777" w:rsidR="00BE059F" w:rsidRDefault="00BE059F" w:rsidP="00BE059F">
      <w:pPr>
        <w:pStyle w:val="CodeSnippet"/>
      </w:pPr>
      <w:r>
        <w:t xml:space="preserve">      "name": "x",</w:t>
      </w:r>
    </w:p>
    <w:p w14:paraId="5C460C02" w14:textId="77777777" w:rsidR="00BE059F" w:rsidRDefault="00BE059F" w:rsidP="00BE059F">
      <w:pPr>
        <w:pStyle w:val="CodeSnippet"/>
      </w:pPr>
      <w:r>
        <w:t xml:space="preserve">      "type": "ordinal",</w:t>
      </w:r>
    </w:p>
    <w:p w14:paraId="064784E4" w14:textId="77777777" w:rsidR="00BE059F" w:rsidRDefault="00BE059F" w:rsidP="00BE059F">
      <w:pPr>
        <w:pStyle w:val="CodeSnippet"/>
      </w:pPr>
      <w:r>
        <w:t xml:space="preserve">      "range": "width",</w:t>
      </w:r>
    </w:p>
    <w:p w14:paraId="00C1E258" w14:textId="77777777" w:rsidR="00BE059F" w:rsidRDefault="00BE059F" w:rsidP="00BE059F">
      <w:pPr>
        <w:pStyle w:val="CodeSnippet"/>
      </w:pPr>
      <w:r>
        <w:lastRenderedPageBreak/>
        <w:t xml:space="preserve">      "domain": {"data": "table", "field": "data.x"}</w:t>
      </w:r>
    </w:p>
    <w:p w14:paraId="2914F055" w14:textId="77777777" w:rsidR="00BE059F" w:rsidRDefault="00BE059F" w:rsidP="00BE059F">
      <w:pPr>
        <w:pStyle w:val="CodeSnippet"/>
      </w:pPr>
      <w:r>
        <w:t xml:space="preserve">    },</w:t>
      </w:r>
    </w:p>
    <w:p w14:paraId="2354C6B9" w14:textId="77777777" w:rsidR="00BE059F" w:rsidRDefault="00BE059F" w:rsidP="00BE059F">
      <w:pPr>
        <w:pStyle w:val="CodeSnippet"/>
      </w:pPr>
      <w:r>
        <w:t xml:space="preserve">    {</w:t>
      </w:r>
    </w:p>
    <w:p w14:paraId="06585E05" w14:textId="77777777" w:rsidR="00BE059F" w:rsidRDefault="00BE059F" w:rsidP="00BE059F">
      <w:pPr>
        <w:pStyle w:val="CodeSnippet"/>
      </w:pPr>
      <w:r>
        <w:t xml:space="preserve">      "name": "y",</w:t>
      </w:r>
    </w:p>
    <w:p w14:paraId="071BA77F" w14:textId="77777777" w:rsidR="00BE059F" w:rsidRDefault="00BE059F" w:rsidP="00BE059F">
      <w:pPr>
        <w:pStyle w:val="CodeSnippet"/>
      </w:pPr>
      <w:r>
        <w:t xml:space="preserve">      "range": "height",</w:t>
      </w:r>
    </w:p>
    <w:p w14:paraId="4AF55B69" w14:textId="77777777" w:rsidR="00BE059F" w:rsidRDefault="00BE059F" w:rsidP="00BE059F">
      <w:pPr>
        <w:pStyle w:val="CodeSnippet"/>
      </w:pPr>
      <w:r>
        <w:t xml:space="preserve">      "nice": true,</w:t>
      </w:r>
    </w:p>
    <w:p w14:paraId="41C0AA0B" w14:textId="77777777" w:rsidR="00BE059F" w:rsidRDefault="00BE059F" w:rsidP="00BE059F">
      <w:pPr>
        <w:pStyle w:val="CodeSnippet"/>
      </w:pPr>
      <w:r>
        <w:t xml:space="preserve">      "domain": {"data": "table", "field": "data.y"}</w:t>
      </w:r>
    </w:p>
    <w:p w14:paraId="17483088" w14:textId="77777777" w:rsidR="00BE059F" w:rsidRDefault="00BE059F" w:rsidP="00BE059F">
      <w:pPr>
        <w:pStyle w:val="CodeSnippet"/>
      </w:pPr>
      <w:r>
        <w:t xml:space="preserve">    }</w:t>
      </w:r>
    </w:p>
    <w:p w14:paraId="477A7E4A" w14:textId="77777777" w:rsidR="00BE059F" w:rsidRDefault="00BE059F" w:rsidP="00BE059F">
      <w:pPr>
        <w:pStyle w:val="CodeSnippet"/>
      </w:pPr>
      <w:r>
        <w:t xml:space="preserve">  ],</w:t>
      </w:r>
    </w:p>
    <w:p w14:paraId="414BAF28" w14:textId="77777777" w:rsidR="00BE059F" w:rsidRDefault="00BE059F" w:rsidP="00BE059F">
      <w:pPr>
        <w:pStyle w:val="CodeSnippet"/>
      </w:pPr>
      <w:r>
        <w:t xml:space="preserve">  "axes": [</w:t>
      </w:r>
    </w:p>
    <w:p w14:paraId="0F8B55F2" w14:textId="77777777" w:rsidR="00BE059F" w:rsidRDefault="00BE059F" w:rsidP="00BE059F">
      <w:pPr>
        <w:pStyle w:val="CodeSnippet"/>
      </w:pPr>
      <w:r>
        <w:t xml:space="preserve">    {"type": "x", "scale": "x"},</w:t>
      </w:r>
    </w:p>
    <w:p w14:paraId="6F6CD22B" w14:textId="77777777" w:rsidR="00BE059F" w:rsidRDefault="00BE059F" w:rsidP="00BE059F">
      <w:pPr>
        <w:pStyle w:val="CodeSnippet"/>
      </w:pPr>
      <w:r>
        <w:t xml:space="preserve">    {"type": "y", "scale": "y"}</w:t>
      </w:r>
    </w:p>
    <w:p w14:paraId="3CC7B0BC" w14:textId="77777777" w:rsidR="00BE059F" w:rsidRDefault="00BE059F" w:rsidP="00BE059F">
      <w:pPr>
        <w:pStyle w:val="CodeSnippet"/>
      </w:pPr>
      <w:r>
        <w:t xml:space="preserve">  ],</w:t>
      </w:r>
    </w:p>
    <w:p w14:paraId="53D3F28A" w14:textId="77777777" w:rsidR="00BE059F" w:rsidRDefault="00BE059F" w:rsidP="00BE059F">
      <w:pPr>
        <w:pStyle w:val="CodeSnippet"/>
      </w:pPr>
      <w:r>
        <w:t xml:space="preserve">  "marks": [</w:t>
      </w:r>
    </w:p>
    <w:p w14:paraId="050C7499" w14:textId="77777777" w:rsidR="00BE059F" w:rsidRDefault="00BE059F" w:rsidP="00BE059F">
      <w:pPr>
        <w:pStyle w:val="CodeSnippet"/>
      </w:pPr>
      <w:r>
        <w:t xml:space="preserve">    {</w:t>
      </w:r>
    </w:p>
    <w:p w14:paraId="49E1CA9A" w14:textId="77777777" w:rsidR="00BE059F" w:rsidRDefault="00BE059F" w:rsidP="00BE059F">
      <w:pPr>
        <w:pStyle w:val="CodeSnippet"/>
      </w:pPr>
      <w:r>
        <w:t xml:space="preserve">      "type": "rect",</w:t>
      </w:r>
    </w:p>
    <w:p w14:paraId="7626588C" w14:textId="77777777" w:rsidR="00BE059F" w:rsidRDefault="00BE059F" w:rsidP="00BE059F">
      <w:pPr>
        <w:pStyle w:val="CodeSnippet"/>
      </w:pPr>
      <w:r>
        <w:t xml:space="preserve">      "from": {"data": "table"},</w:t>
      </w:r>
    </w:p>
    <w:p w14:paraId="381FF490" w14:textId="77777777" w:rsidR="00BE059F" w:rsidRDefault="00BE059F" w:rsidP="00BE059F">
      <w:pPr>
        <w:pStyle w:val="CodeSnippet"/>
      </w:pPr>
      <w:r>
        <w:t xml:space="preserve">      "properties": {</w:t>
      </w:r>
    </w:p>
    <w:p w14:paraId="3CF5FBF9" w14:textId="77777777" w:rsidR="00BE059F" w:rsidRDefault="00BE059F" w:rsidP="00BE059F">
      <w:pPr>
        <w:pStyle w:val="CodeSnippet"/>
      </w:pPr>
      <w:r>
        <w:t xml:space="preserve">        "enter": {</w:t>
      </w:r>
    </w:p>
    <w:p w14:paraId="43D05A1F" w14:textId="77777777" w:rsidR="00BE059F" w:rsidRDefault="00BE059F" w:rsidP="00BE059F">
      <w:pPr>
        <w:pStyle w:val="CodeSnippet"/>
      </w:pPr>
      <w:r>
        <w:t xml:space="preserve">          "x": {"scale": "x", "field": "data.x"},</w:t>
      </w:r>
    </w:p>
    <w:p w14:paraId="2B1E28DC" w14:textId="77777777" w:rsidR="00BE059F" w:rsidRDefault="00BE059F" w:rsidP="00BE059F">
      <w:pPr>
        <w:pStyle w:val="CodeSnippet"/>
      </w:pPr>
      <w:r>
        <w:t xml:space="preserve">          "width": {"scale": "x", "band": true, "offset": -1},</w:t>
      </w:r>
    </w:p>
    <w:p w14:paraId="3F125258" w14:textId="77777777" w:rsidR="00BE059F" w:rsidRDefault="00BE059F" w:rsidP="00BE059F">
      <w:pPr>
        <w:pStyle w:val="CodeSnippet"/>
      </w:pPr>
      <w:r>
        <w:t xml:space="preserve">          "y": {"scale": "y", "field": "data.y"},</w:t>
      </w:r>
    </w:p>
    <w:p w14:paraId="3CEDCC51" w14:textId="77777777" w:rsidR="00BE059F" w:rsidRDefault="00BE059F" w:rsidP="00BE059F">
      <w:pPr>
        <w:pStyle w:val="CodeSnippet"/>
      </w:pPr>
      <w:r>
        <w:t xml:space="preserve">          "y2": {"scale": "y", "value": 0}</w:t>
      </w:r>
    </w:p>
    <w:p w14:paraId="09C40ACF" w14:textId="77777777" w:rsidR="00BE059F" w:rsidRDefault="00BE059F" w:rsidP="00BE059F">
      <w:pPr>
        <w:pStyle w:val="CodeSnippet"/>
      </w:pPr>
      <w:r>
        <w:t xml:space="preserve">        },</w:t>
      </w:r>
    </w:p>
    <w:p w14:paraId="40DF5056" w14:textId="77777777" w:rsidR="00BE059F" w:rsidRDefault="00BE059F" w:rsidP="00BE059F">
      <w:pPr>
        <w:pStyle w:val="CodeSnippet"/>
      </w:pPr>
      <w:r>
        <w:t xml:space="preserve">        "update": {</w:t>
      </w:r>
    </w:p>
    <w:p w14:paraId="5219C25E" w14:textId="77777777" w:rsidR="00BE059F" w:rsidRDefault="00BE059F" w:rsidP="00BE059F">
      <w:pPr>
        <w:pStyle w:val="CodeSnippet"/>
      </w:pPr>
      <w:r>
        <w:t xml:space="preserve">          "fill": {"value": "#54278F"}</w:t>
      </w:r>
    </w:p>
    <w:p w14:paraId="414262CB" w14:textId="77777777" w:rsidR="00BE059F" w:rsidRDefault="00BE059F" w:rsidP="00BE059F">
      <w:pPr>
        <w:pStyle w:val="CodeSnippet"/>
      </w:pPr>
      <w:r>
        <w:t xml:space="preserve">        }</w:t>
      </w:r>
    </w:p>
    <w:p w14:paraId="2AD4ED00" w14:textId="77777777" w:rsidR="00BE059F" w:rsidRDefault="00BE059F" w:rsidP="00BE059F">
      <w:pPr>
        <w:pStyle w:val="CodeSnippet"/>
      </w:pPr>
      <w:r>
        <w:t xml:space="preserve">      }</w:t>
      </w:r>
    </w:p>
    <w:p w14:paraId="4594D804" w14:textId="77777777" w:rsidR="00BE059F" w:rsidRDefault="00BE059F" w:rsidP="00BE059F">
      <w:pPr>
        <w:pStyle w:val="CodeSnippet"/>
      </w:pPr>
      <w:r>
        <w:t xml:space="preserve">    }</w:t>
      </w:r>
    </w:p>
    <w:p w14:paraId="7A2FE213" w14:textId="77777777" w:rsidR="00BE059F" w:rsidRDefault="00BE059F" w:rsidP="00BE059F">
      <w:pPr>
        <w:pStyle w:val="CodeSnippet"/>
      </w:pPr>
      <w:r>
        <w:t xml:space="preserve">  ]</w:t>
      </w:r>
    </w:p>
    <w:p w14:paraId="7EFD836E" w14:textId="5EA80826" w:rsidR="004A0618" w:rsidRDefault="00BE059F" w:rsidP="00BE059F">
      <w:pPr>
        <w:pStyle w:val="CodeSnippet"/>
      </w:pPr>
      <w:r>
        <w:t>}</w:t>
      </w:r>
    </w:p>
    <w:p w14:paraId="6F4D76F0" w14:textId="2912B5CD" w:rsidR="004A0618" w:rsidRDefault="004A0618" w:rsidP="004A0618">
      <w:pPr>
        <w:pStyle w:val="Para"/>
      </w:pPr>
      <w:r>
        <w:t xml:space="preserve">This is much more readable than </w:t>
      </w:r>
      <w:r w:rsidR="00ED3BC5">
        <w:t>straight</w:t>
      </w:r>
      <w:r>
        <w:t xml:space="preserve"> D3 code and the JSON format makes it</w:t>
      </w:r>
      <w:r w:rsidR="00347C76">
        <w:t xml:space="preserve"> very easy build graphics </w:t>
      </w:r>
      <w:r>
        <w:t>based on templates that are populate</w:t>
      </w:r>
      <w:r w:rsidR="00347C76">
        <w:t>d with computed data and customized styles. We can also use this flexibility—combined with some</w:t>
      </w:r>
      <w:r w:rsidR="00BE4C0C">
        <w:t xml:space="preserve"> </w:t>
      </w:r>
      <w:r w:rsidR="00347C76">
        <w:t>extra JavaScript code—to build fully interactive visualizations.</w:t>
      </w:r>
    </w:p>
    <w:p w14:paraId="19F878C5" w14:textId="3022212F" w:rsidR="00347C76" w:rsidRDefault="00347C76" w:rsidP="00347C76">
      <w:pPr>
        <w:pStyle w:val="H3"/>
      </w:pPr>
      <w:r>
        <w:t>Creating An Interactive “Threat Explorer”</w:t>
      </w:r>
    </w:p>
    <w:p w14:paraId="24949649" w14:textId="6FDC44DC" w:rsidR="00D32941" w:rsidRDefault="00347C76" w:rsidP="00347C76">
      <w:pPr>
        <w:pStyle w:val="Para"/>
      </w:pPr>
      <w:r>
        <w:t xml:space="preserve">The SOC Analysts found the “badness” graphs in Chapter 4 very interesting and asked if there was a way to use the same type of visualization to </w:t>
      </w:r>
      <w:r w:rsidR="00D32941">
        <w:t>view</w:t>
      </w:r>
      <w:r>
        <w:t xml:space="preserve"> which internal hosts are talking to external hosts on a port-by-port basis.</w:t>
      </w:r>
      <w:r w:rsidR="00A93958">
        <w:t xml:space="preserve"> This will require adapting the graph code a bit to work with firewall data, but that should be a simple exercise at this point.</w:t>
      </w:r>
    </w:p>
    <w:p w14:paraId="285FDCE5" w14:textId="735625D0" w:rsidR="00347C76" w:rsidRDefault="00347C76" w:rsidP="00347C76">
      <w:pPr>
        <w:pStyle w:val="Para"/>
      </w:pPr>
      <w:r>
        <w:t>You find this request intriguing and sit down with them to get more requirements. After delving into the details with them, you come up with the following objectives:</w:t>
      </w:r>
    </w:p>
    <w:p w14:paraId="70CA1F2C" w14:textId="6821B270" w:rsidR="00347C76" w:rsidRDefault="00347C76" w:rsidP="001342FA">
      <w:pPr>
        <w:pStyle w:val="ListBulleted"/>
      </w:pPr>
      <w:r>
        <w:t xml:space="preserve">The </w:t>
      </w:r>
      <w:r w:rsidR="001342FA">
        <w:t>interface must let an analyst choose which port to explore;</w:t>
      </w:r>
    </w:p>
    <w:p w14:paraId="295568F8" w14:textId="2116DDCD" w:rsidR="001342FA" w:rsidRDefault="001342FA" w:rsidP="001342FA">
      <w:pPr>
        <w:pStyle w:val="ListBulleted"/>
      </w:pPr>
      <w:r>
        <w:lastRenderedPageBreak/>
        <w:t>The visualization should—if the metadata is available—identify internal nodes by type (server or workstation) and IP address and also by which data center egress connection attempts were made from;</w:t>
      </w:r>
    </w:p>
    <w:p w14:paraId="6FC7591D" w14:textId="01ED31F3" w:rsidR="001342FA" w:rsidRDefault="001342FA" w:rsidP="001342FA">
      <w:pPr>
        <w:pStyle w:val="ListBulleted"/>
      </w:pPr>
      <w:r>
        <w:t>External nodes should be easy to identify with the default direction for graph e</w:t>
      </w:r>
      <w:r w:rsidR="00D32941">
        <w:t>dges being internal to external;</w:t>
      </w:r>
    </w:p>
    <w:p w14:paraId="288B4545" w14:textId="192A5FF2" w:rsidR="00D32941" w:rsidRDefault="00D32941" w:rsidP="001342FA">
      <w:pPr>
        <w:pStyle w:val="ListBulleted"/>
      </w:pPr>
      <w:r>
        <w:t>The analysts would like to be able to view at least a month’s data at a time.</w:t>
      </w:r>
    </w:p>
    <w:p w14:paraId="09877AAD" w14:textId="3B82411D" w:rsidR="001342FA" w:rsidRDefault="001342FA" w:rsidP="00347C76">
      <w:pPr>
        <w:pStyle w:val="Para"/>
      </w:pPr>
      <w:r>
        <w:t xml:space="preserve">During your interaction with them, you also notice that when they are looking for badness,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w:t>
      </w:r>
      <w:proofErr w:type="spellStart"/>
      <w:r>
        <w:t>AlienVault</w:t>
      </w:r>
      <w:proofErr w:type="spellEnd"/>
      <w:r>
        <w:t xml:space="preserve"> reputation database </w:t>
      </w:r>
      <w:r w:rsidR="000839EF">
        <w:t>but</w:t>
      </w:r>
      <w:r>
        <w:t xml:space="preserve"> 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14:paraId="58D14403" w14:textId="4AA602B9" w:rsidR="00D32941" w:rsidRDefault="00D32941" w:rsidP="00347C76">
      <w:pPr>
        <w:pStyle w:val="Para"/>
      </w:pPr>
      <w:r>
        <w:t>You decide to use Vega for t</w:t>
      </w:r>
      <w:r w:rsidR="000D3D20">
        <w:t xml:space="preserve">he visualization components and the </w:t>
      </w:r>
      <w:proofErr w:type="spellStart"/>
      <w:r>
        <w:t>jQuery</w:t>
      </w:r>
      <w:proofErr w:type="spellEnd"/>
      <w:r>
        <w:t xml:space="preserve"> (</w:t>
      </w:r>
      <w:r w:rsidR="004759FC" w:rsidRPr="004759FC">
        <w:rPr>
          <w:rStyle w:val="InlineURL"/>
        </w:rPr>
        <w:t>http://jquery.com/</w:t>
      </w:r>
      <w:r w:rsidR="004759FC">
        <w:t xml:space="preserve">) </w:t>
      </w:r>
      <w:r>
        <w:t xml:space="preserve">and </w:t>
      </w:r>
      <w:proofErr w:type="spellStart"/>
      <w:r>
        <w:t>OpenTip</w:t>
      </w:r>
      <w:proofErr w:type="spellEnd"/>
      <w:r w:rsidR="00F56A92">
        <w:t xml:space="preserve"> </w:t>
      </w:r>
      <w:r>
        <w:t>(</w:t>
      </w:r>
      <w:r w:rsidR="00F56A92" w:rsidRPr="00F56A92">
        <w:rPr>
          <w:rStyle w:val="InlineURL"/>
        </w:rPr>
        <w:t>http://www.opentip.org/</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“Interaction” is just a fancy way of saying “listening and responding to mouse and keyboard events,” something browser-based JavaScript is very good at. B</w:t>
      </w:r>
      <w:r w:rsidR="004759FC">
        <w:t xml:space="preserve">y targeting the browser environment, you </w:t>
      </w:r>
      <w:r w:rsidR="000D3D20">
        <w:t>are able</w:t>
      </w:r>
      <w:r w:rsidR="004759FC">
        <w:t xml:space="preserve"> to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with directly with these events in low-level D3 code.</w:t>
      </w:r>
    </w:p>
    <w:p w14:paraId="7ED894BE" w14:textId="06A6D0E9" w:rsidR="004E7647" w:rsidRDefault="004E7647" w:rsidP="004E7647">
      <w:pPr>
        <w:pStyle w:val="Slug"/>
      </w:pPr>
      <w:r>
        <w:t xml:space="preserve">Figure 11.13 </w:t>
      </w:r>
      <w:r w:rsidR="002F4E06">
        <w:t xml:space="preserve">The </w:t>
      </w:r>
      <w:r>
        <w:t xml:space="preserve">“Threat View” Interactive Visualization </w:t>
      </w:r>
      <w:r>
        <w:tab/>
        <w:t>[793725c11f12.png]</w:t>
      </w:r>
    </w:p>
    <w:p w14:paraId="7F4D3B55" w14:textId="15B8563E" w:rsidR="00864CCF" w:rsidRDefault="00723FFC" w:rsidP="00385F53">
      <w:pPr>
        <w:pStyle w:val="Para"/>
      </w:pPr>
      <w:r>
        <w:t xml:space="preserve">The entirety of code is contained in the </w:t>
      </w:r>
      <w:r w:rsidRPr="00385F53">
        <w:rPr>
          <w:rStyle w:val="InlineCode"/>
        </w:rPr>
        <w:t>index.html</w:t>
      </w:r>
      <w:r>
        <w:t xml:space="preserve"> file. Rather than go line-by-line through the file, we’ll highlight some of the core components. </w:t>
      </w:r>
      <w:r w:rsidR="00864CCF">
        <w:t xml:space="preserve"> </w:t>
      </w:r>
      <w:r>
        <w:t>T</w:t>
      </w:r>
      <w:r w:rsidR="00864CCF">
        <w:t xml:space="preserve">he following </w:t>
      </w:r>
      <w:proofErr w:type="spellStart"/>
      <w:r w:rsidR="00864CCF">
        <w:t>jQuery</w:t>
      </w:r>
      <w:proofErr w:type="spellEnd"/>
      <w:r w:rsidR="00864CCF">
        <w:t xml:space="preserve"> routine starts the whole visualization:</w:t>
      </w:r>
    </w:p>
    <w:p w14:paraId="3E5C9CF2" w14:textId="5B0099D1" w:rsidR="00723FFC" w:rsidRDefault="00723FFC" w:rsidP="00864CCF">
      <w:pPr>
        <w:pStyle w:val="CodeSnippet"/>
        <w:rPr>
          <w:i/>
        </w:rPr>
      </w:pPr>
      <w:r>
        <w:rPr>
          <w:i/>
        </w:rPr>
        <w:t>// The $(document).ready(…) pattern lets us excude a block of code</w:t>
      </w:r>
    </w:p>
    <w:p w14:paraId="5DFA00E1" w14:textId="40A8E5FA" w:rsidR="00723FFC" w:rsidRDefault="00723FFC" w:rsidP="00864CCF">
      <w:pPr>
        <w:pStyle w:val="CodeSnippet"/>
        <w:rPr>
          <w:i/>
        </w:rPr>
      </w:pPr>
      <w:r>
        <w:rPr>
          <w:i/>
        </w:rPr>
        <w:t>// once all of the HTML in the document has been read and parsed by</w:t>
      </w:r>
    </w:p>
    <w:p w14:paraId="3D8D8FFE" w14:textId="77777777" w:rsidR="00723FFC" w:rsidRDefault="00723FFC" w:rsidP="00864CCF">
      <w:pPr>
        <w:pStyle w:val="CodeSnippet"/>
        <w:rPr>
          <w:i/>
        </w:rPr>
      </w:pPr>
      <w:r>
        <w:rPr>
          <w:i/>
        </w:rPr>
        <w:t xml:space="preserve">// browser. This means we can rely on all the base objects bring </w:t>
      </w:r>
    </w:p>
    <w:p w14:paraId="2A8B8F00" w14:textId="005E4220" w:rsidR="00723FFC" w:rsidRPr="00723FFC" w:rsidRDefault="00723FFC" w:rsidP="00864CCF">
      <w:pPr>
        <w:pStyle w:val="CodeSnippet"/>
        <w:rPr>
          <w:i/>
        </w:rPr>
      </w:pPr>
      <w:r>
        <w:rPr>
          <w:i/>
        </w:rPr>
        <w:t>// ready when we want to start our visualization display</w:t>
      </w:r>
    </w:p>
    <w:p w14:paraId="4FA9C631" w14:textId="77777777" w:rsidR="00864CCF" w:rsidRDefault="00864CCF" w:rsidP="00864CCF">
      <w:pPr>
        <w:pStyle w:val="CodeSnippet"/>
      </w:pPr>
      <w:r>
        <w:t>$(document).ready(function() {</w:t>
      </w:r>
    </w:p>
    <w:p w14:paraId="4525F921" w14:textId="0C89C1E8" w:rsidR="00723FFC" w:rsidRDefault="00723FFC" w:rsidP="00864CCF">
      <w:pPr>
        <w:pStyle w:val="CodeSnippet"/>
        <w:rPr>
          <w:i/>
        </w:rPr>
      </w:pPr>
      <w:r>
        <w:t xml:space="preserve">  </w:t>
      </w:r>
      <w:r>
        <w:rPr>
          <w:i/>
        </w:rPr>
        <w:t>// Opentip is a very flexible tooltip library that we’ll use</w:t>
      </w:r>
    </w:p>
    <w:p w14:paraId="7BFF4F15" w14:textId="4D972A35" w:rsidR="00723FFC" w:rsidRPr="00723FFC" w:rsidRDefault="00723FFC" w:rsidP="00864CCF">
      <w:pPr>
        <w:pStyle w:val="CodeSnippet"/>
        <w:rPr>
          <w:i/>
        </w:rPr>
      </w:pPr>
      <w:r>
        <w:rPr>
          <w:i/>
        </w:rPr>
        <w:t xml:space="preserve">  // to “pop-up” details of individual nodes on demand</w:t>
      </w:r>
    </w:p>
    <w:p w14:paraId="3F251DFE" w14:textId="1F66858E" w:rsidR="00864CCF" w:rsidRDefault="00864CCF" w:rsidP="00864CCF">
      <w:pPr>
        <w:pStyle w:val="CodeSnippet"/>
        <w:rPr>
          <w:i/>
        </w:rPr>
      </w:pPr>
      <w:r>
        <w:t xml:space="preserve">  Opentip.defaultStyle = "dark" </w:t>
      </w:r>
      <w:r w:rsidRPr="00864CCF">
        <w:rPr>
          <w:i/>
        </w:rPr>
        <w:t>// dark tool tips</w:t>
      </w:r>
    </w:p>
    <w:p w14:paraId="1E16D69A" w14:textId="6291ED7A" w:rsidR="00864CCF" w:rsidRDefault="00864CCF" w:rsidP="00864CCF">
      <w:pPr>
        <w:pStyle w:val="CodeSnippet"/>
        <w:rPr>
          <w:i/>
        </w:rPr>
      </w:pPr>
      <w:r>
        <w:rPr>
          <w:i/>
        </w:rPr>
        <w:t xml:space="preserve">  // </w:t>
      </w:r>
      <w:r w:rsidR="00723FFC">
        <w:rPr>
          <w:i/>
        </w:rPr>
        <w:t xml:space="preserve">This </w:t>
      </w:r>
      <w:r>
        <w:rPr>
          <w:i/>
        </w:rPr>
        <w:t>tell</w:t>
      </w:r>
      <w:r w:rsidR="00723FFC">
        <w:rPr>
          <w:i/>
        </w:rPr>
        <w:t>s</w:t>
      </w:r>
      <w:r>
        <w:rPr>
          <w:i/>
        </w:rPr>
        <w:t xml:space="preserve"> opentip to look for mouse events on the ‘vis’ div</w:t>
      </w:r>
    </w:p>
    <w:p w14:paraId="27CD0883" w14:textId="0A471C29" w:rsidR="00500A16" w:rsidRPr="00864CCF" w:rsidRDefault="00500A16" w:rsidP="00864CCF">
      <w:pPr>
        <w:pStyle w:val="CodeSnippet"/>
        <w:rPr>
          <w:i/>
        </w:rPr>
      </w:pPr>
      <w:r>
        <w:rPr>
          <w:i/>
        </w:rPr>
        <w:t xml:space="preserve">  // element which can be found in the &lt;body&gt; of the HTML file</w:t>
      </w:r>
    </w:p>
    <w:p w14:paraId="0DFC6B19" w14:textId="77777777" w:rsidR="00864CCF" w:rsidRDefault="00864CCF" w:rsidP="00864CCF">
      <w:pPr>
        <w:pStyle w:val="CodeSnippet"/>
      </w:pPr>
      <w:r>
        <w:t xml:space="preserve">  tip = new Opentip(document.getElementById("vis"));</w:t>
      </w:r>
    </w:p>
    <w:p w14:paraId="27A55F0C" w14:textId="17A2B19F" w:rsidR="00864CCF" w:rsidRPr="00864CCF" w:rsidRDefault="00864CCF" w:rsidP="00864CCF">
      <w:pPr>
        <w:pStyle w:val="CodeSnippet"/>
      </w:pPr>
      <w:r>
        <w:lastRenderedPageBreak/>
        <w:t xml:space="preserve">  tip.deactivate(); </w:t>
      </w:r>
      <w:r>
        <w:rPr>
          <w:i/>
        </w:rPr>
        <w:t>// hide tool tip for now</w:t>
      </w:r>
    </w:p>
    <w:p w14:paraId="0E3C1559" w14:textId="5784D61C" w:rsidR="00864CCF" w:rsidRDefault="00864CCF" w:rsidP="00864CCF">
      <w:pPr>
        <w:pStyle w:val="CodeSnippet"/>
      </w:pPr>
      <w:r>
        <w:t xml:space="preserve">  doParse("22"); </w:t>
      </w:r>
      <w:r w:rsidRPr="00864CCF">
        <w:rPr>
          <w:i/>
        </w:rPr>
        <w:t>// start visualization with port 22</w:t>
      </w:r>
    </w:p>
    <w:p w14:paraId="02A4EFE5" w14:textId="77777777" w:rsidR="00864CCF" w:rsidRDefault="00864CCF" w:rsidP="00864CCF">
      <w:pPr>
        <w:pStyle w:val="CodeSnippet"/>
      </w:pPr>
      <w:r>
        <w:t>});</w:t>
      </w:r>
    </w:p>
    <w:p w14:paraId="79511AB5" w14:textId="024DABD8" w:rsidR="00864CCF" w:rsidRDefault="00385F53" w:rsidP="00864CCF">
      <w:pPr>
        <w:pStyle w:val="Para"/>
      </w:pPr>
      <w:r>
        <w:t xml:space="preserve"> </w:t>
      </w:r>
      <w:r w:rsidR="00B15CA3">
        <w:t>E</w:t>
      </w:r>
      <w:r>
        <w:t xml:space="preserve">ach “port” visualization has it’s own pair of files, one for the JSON visualization </w:t>
      </w:r>
      <w:r w:rsidR="005327D6">
        <w:t xml:space="preserve">graph </w:t>
      </w:r>
      <w:r>
        <w:t xml:space="preserve">specification </w:t>
      </w:r>
      <w:r w:rsidR="005327D6">
        <w:t>(</w:t>
      </w:r>
      <w:r w:rsidR="005327D6" w:rsidRPr="00385F53">
        <w:rPr>
          <w:rStyle w:val="InlineCode"/>
        </w:rPr>
        <w:t>##-vega.json</w:t>
      </w:r>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14:paraId="4EB8BFF6" w14:textId="77777777" w:rsidR="00864CCF" w:rsidRDefault="00864CCF" w:rsidP="00864CCF">
      <w:pPr>
        <w:pStyle w:val="CodeSnippet"/>
      </w:pPr>
      <w:r>
        <w:t xml:space="preserve">&lt;div&gt;Select port: &lt;select name="port" onchange="doParse(this.value)"&gt; </w:t>
      </w:r>
    </w:p>
    <w:p w14:paraId="20A92DB1" w14:textId="77777777" w:rsidR="00864CCF" w:rsidRDefault="00864CCF" w:rsidP="00864CCF">
      <w:pPr>
        <w:pStyle w:val="CodeSnippet"/>
      </w:pPr>
      <w:r>
        <w:t>&lt;option value="22"&gt;ssh&lt;/option&gt;</w:t>
      </w:r>
    </w:p>
    <w:p w14:paraId="154A934E" w14:textId="77777777" w:rsidR="00864CCF" w:rsidRDefault="00864CCF" w:rsidP="00864CCF">
      <w:pPr>
        <w:pStyle w:val="CodeSnippet"/>
      </w:pPr>
      <w:r>
        <w:t>&lt;option value="23"&gt;telnet&lt;/option&gt;</w:t>
      </w:r>
    </w:p>
    <w:p w14:paraId="6901CD0F" w14:textId="77777777" w:rsidR="00864CCF" w:rsidRDefault="00864CCF" w:rsidP="00864CCF">
      <w:pPr>
        <w:pStyle w:val="CodeSnippet"/>
      </w:pPr>
      <w:r>
        <w:t>&lt;option value="prt"&gt;Printers&lt;/option&gt;</w:t>
      </w:r>
    </w:p>
    <w:p w14:paraId="05249B5C" w14:textId="77777777" w:rsidR="00864CCF" w:rsidRDefault="00864CCF" w:rsidP="00864CCF">
      <w:pPr>
        <w:pStyle w:val="CodeSnippet"/>
      </w:pPr>
      <w:r>
        <w:t>&lt;option value="161"&gt;SNMP&lt;/option&gt;</w:t>
      </w:r>
    </w:p>
    <w:p w14:paraId="6868C2E7" w14:textId="77777777" w:rsidR="00864CCF" w:rsidRDefault="00864CCF" w:rsidP="00864CCF">
      <w:pPr>
        <w:pStyle w:val="CodeSnippet"/>
      </w:pPr>
      <w:r>
        <w:t>&lt;option value="554"&gt;Streaming (554)&lt;/option&gt;</w:t>
      </w:r>
    </w:p>
    <w:p w14:paraId="160A17C0" w14:textId="77777777" w:rsidR="00864CCF" w:rsidRDefault="00864CCF" w:rsidP="00864CCF">
      <w:pPr>
        <w:pStyle w:val="CodeSnippet"/>
      </w:pPr>
      <w:r>
        <w:t>&lt;option value="7070"&gt;Streaming (7070)&lt;/option&gt;</w:t>
      </w:r>
    </w:p>
    <w:p w14:paraId="1C3DCF95" w14:textId="77777777" w:rsidR="00864CCF" w:rsidRDefault="00864CCF" w:rsidP="00864CCF">
      <w:pPr>
        <w:pStyle w:val="CodeSnippet"/>
      </w:pPr>
      <w:r>
        <w:t>&lt;option value="16464"&gt;Port 16464&lt;/option&gt;</w:t>
      </w:r>
    </w:p>
    <w:p w14:paraId="745AF474" w14:textId="0882442A" w:rsidR="00864CCF" w:rsidRDefault="00864CCF" w:rsidP="00864CCF">
      <w:pPr>
        <w:pStyle w:val="CodeSnippet"/>
      </w:pPr>
      <w:r>
        <w:t>&lt;/select&gt;&lt;/div&gt;</w:t>
      </w:r>
    </w:p>
    <w:p w14:paraId="7AB013DB" w14:textId="5D7C89D4"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w:t>
      </w:r>
      <w:commentRangeStart w:id="22"/>
      <w:r>
        <w:t>function to do all the work</w:t>
      </w:r>
      <w:commentRangeEnd w:id="22"/>
      <w:r w:rsidR="00FE312D">
        <w:rPr>
          <w:rStyle w:val="CommentReference"/>
          <w:snapToGrid/>
        </w:rPr>
        <w:commentReference w:id="22"/>
      </w:r>
      <w:r>
        <w:t>:</w:t>
      </w:r>
    </w:p>
    <w:p w14:paraId="023E79A8" w14:textId="77777777" w:rsidR="00B15CA3" w:rsidRDefault="00B15CA3" w:rsidP="00B15CA3">
      <w:pPr>
        <w:pStyle w:val="CodeSnippet"/>
      </w:pPr>
      <w:r>
        <w:t>function parse(spec) {</w:t>
      </w:r>
    </w:p>
    <w:p w14:paraId="31CDD762" w14:textId="77777777" w:rsidR="00B15CA3" w:rsidRDefault="00B15CA3" w:rsidP="00B15CA3">
      <w:pPr>
        <w:pStyle w:val="CodeSnippet"/>
      </w:pPr>
    </w:p>
    <w:p w14:paraId="0CBAB113" w14:textId="77777777" w:rsidR="00C022DA" w:rsidRDefault="00B15CA3" w:rsidP="00B15CA3">
      <w:pPr>
        <w:pStyle w:val="CodeSnippet"/>
        <w:rPr>
          <w:i/>
        </w:rPr>
      </w:pPr>
      <w:r w:rsidRPr="00B15CA3">
        <w:rPr>
          <w:i/>
        </w:rPr>
        <w:t xml:space="preserve">  // load the visualization specficication</w:t>
      </w:r>
      <w:r w:rsidR="00C022DA">
        <w:rPr>
          <w:i/>
        </w:rPr>
        <w:t xml:space="preserve"> (spec) which,</w:t>
      </w:r>
    </w:p>
    <w:p w14:paraId="758B56A8" w14:textId="77777777" w:rsidR="00C022DA" w:rsidRDefault="00C022DA" w:rsidP="00B15CA3">
      <w:pPr>
        <w:pStyle w:val="CodeSnippet"/>
        <w:rPr>
          <w:i/>
        </w:rPr>
      </w:pPr>
      <w:r>
        <w:rPr>
          <w:i/>
        </w:rPr>
        <w:t xml:space="preserve">  // </w:t>
      </w:r>
      <w:r w:rsidR="00B15CA3" w:rsidRPr="00B15CA3">
        <w:rPr>
          <w:i/>
        </w:rPr>
        <w:t>in turn, loads the data fi</w:t>
      </w:r>
      <w:r>
        <w:rPr>
          <w:i/>
        </w:rPr>
        <w:t>le and lets us create the graph</w:t>
      </w:r>
    </w:p>
    <w:p w14:paraId="0D0938ED" w14:textId="7888620F" w:rsidR="00B15CA3" w:rsidRPr="00B15CA3" w:rsidRDefault="00C022DA" w:rsidP="00B15CA3">
      <w:pPr>
        <w:pStyle w:val="CodeSnippet"/>
        <w:rPr>
          <w:i/>
        </w:rPr>
      </w:pPr>
      <w:r>
        <w:rPr>
          <w:i/>
        </w:rPr>
        <w:t xml:space="preserve">  // </w:t>
      </w:r>
      <w:r w:rsidR="00B15CA3" w:rsidRPr="00B15CA3">
        <w:rPr>
          <w:i/>
        </w:rPr>
        <w:t>and attach mouse events to the graphic</w:t>
      </w:r>
    </w:p>
    <w:p w14:paraId="40CC8AAB" w14:textId="77777777" w:rsidR="00B15CA3" w:rsidRDefault="00B15CA3" w:rsidP="00B15CA3">
      <w:pPr>
        <w:pStyle w:val="CodeSnippet"/>
      </w:pPr>
      <w:r>
        <w:t xml:space="preserve">  vg.parse.spec(spec, function(chart) { </w:t>
      </w:r>
    </w:p>
    <w:p w14:paraId="01F09838" w14:textId="77777777" w:rsidR="00B15CA3" w:rsidRDefault="00B15CA3" w:rsidP="00B15CA3">
      <w:pPr>
        <w:pStyle w:val="CodeSnippet"/>
      </w:pPr>
    </w:p>
    <w:p w14:paraId="1323B2B7" w14:textId="20DDF701" w:rsidR="00B15CA3" w:rsidRDefault="00B15CA3" w:rsidP="00B15CA3">
      <w:pPr>
        <w:pStyle w:val="CodeSnippet"/>
        <w:rPr>
          <w:i/>
        </w:rPr>
      </w:pPr>
      <w:r>
        <w:t xml:space="preserve">    </w:t>
      </w:r>
      <w:r w:rsidRPr="00B15CA3">
        <w:rPr>
          <w:i/>
        </w:rPr>
        <w:t>// render the chart in the ‘vis’ div</w:t>
      </w:r>
      <w:r w:rsidR="00C022DA">
        <w:rPr>
          <w:i/>
        </w:rPr>
        <w:t xml:space="preserve"> and give us a handy</w:t>
      </w:r>
    </w:p>
    <w:p w14:paraId="2326C19A" w14:textId="45719AB7" w:rsidR="00C022DA" w:rsidRDefault="00C022DA" w:rsidP="00B15CA3">
      <w:pPr>
        <w:pStyle w:val="CodeSnippet"/>
      </w:pPr>
      <w:r>
        <w:rPr>
          <w:i/>
        </w:rPr>
        <w:t xml:space="preserve">    // reference to it in the ‘graph’ object</w:t>
      </w:r>
    </w:p>
    <w:p w14:paraId="7B3A2709" w14:textId="00F88753" w:rsidR="00B15CA3" w:rsidRDefault="00B15CA3" w:rsidP="00B15CA3">
      <w:pPr>
        <w:pStyle w:val="CodeSnippet"/>
      </w:pPr>
      <w:r>
        <w:t xml:space="preserve">    graph = chart({el:"#vis"})</w:t>
      </w:r>
    </w:p>
    <w:p w14:paraId="4892E443" w14:textId="77777777" w:rsidR="00B15CA3" w:rsidRDefault="00B15CA3" w:rsidP="00B15CA3">
      <w:pPr>
        <w:pStyle w:val="CodeSnippet"/>
      </w:pPr>
      <w:r>
        <w:t xml:space="preserve">    graph.renderer("svg").update()</w:t>
      </w:r>
    </w:p>
    <w:p w14:paraId="464BA868" w14:textId="77777777" w:rsidR="00B15CA3" w:rsidRDefault="00B15CA3" w:rsidP="00B15CA3">
      <w:pPr>
        <w:pStyle w:val="CodeSnippet"/>
      </w:pPr>
    </w:p>
    <w:p w14:paraId="5EB1A5F8" w14:textId="3A65730E" w:rsidR="00752101" w:rsidRPr="00752101" w:rsidRDefault="00752101" w:rsidP="00B15CA3">
      <w:pPr>
        <w:pStyle w:val="CodeSnippet"/>
        <w:rPr>
          <w:i/>
        </w:rPr>
      </w:pPr>
      <w:r w:rsidRPr="00752101">
        <w:rPr>
          <w:i/>
        </w:rPr>
        <w:t xml:space="preserve">    // when the user mouses over one of the shapes, </w:t>
      </w:r>
    </w:p>
    <w:p w14:paraId="5CBF8530" w14:textId="34212A62" w:rsidR="00752101" w:rsidRPr="00752101" w:rsidRDefault="00752101" w:rsidP="00B15CA3">
      <w:pPr>
        <w:pStyle w:val="CodeSnippet"/>
        <w:rPr>
          <w:i/>
        </w:rPr>
      </w:pPr>
      <w:r w:rsidRPr="00752101">
        <w:rPr>
          <w:i/>
        </w:rPr>
        <w:t xml:space="preserve">    // build the tooltip on the fly and display it.</w:t>
      </w:r>
    </w:p>
    <w:p w14:paraId="60FBBA26" w14:textId="10E39031" w:rsidR="00752101" w:rsidRPr="00752101" w:rsidRDefault="00752101" w:rsidP="00B15CA3">
      <w:pPr>
        <w:pStyle w:val="CodeSnippet"/>
        <w:rPr>
          <w:i/>
        </w:rPr>
      </w:pPr>
      <w:r w:rsidRPr="00752101">
        <w:rPr>
          <w:i/>
        </w:rPr>
        <w:t xml:space="preserve">    // tool tips can contain any type of HTML formatting</w:t>
      </w:r>
      <w:r w:rsidR="00FE5094">
        <w:rPr>
          <w:i/>
        </w:rPr>
        <w:t>.</w:t>
      </w:r>
    </w:p>
    <w:p w14:paraId="15A7FA5F" w14:textId="5138B731" w:rsidR="00752101" w:rsidRPr="00752101" w:rsidRDefault="00752101" w:rsidP="00B15CA3">
      <w:pPr>
        <w:pStyle w:val="CodeSnippet"/>
        <w:rPr>
          <w:i/>
        </w:rPr>
      </w:pPr>
      <w:r w:rsidRPr="00752101">
        <w:rPr>
          <w:i/>
        </w:rPr>
        <w:t xml:space="preserve">    // here we add whatever metadata we have, including</w:t>
      </w:r>
    </w:p>
    <w:p w14:paraId="7B499727" w14:textId="07D8AEBE" w:rsidR="00752101" w:rsidRPr="00752101" w:rsidRDefault="00752101" w:rsidP="00B15CA3">
      <w:pPr>
        <w:pStyle w:val="CodeSnippet"/>
        <w:rPr>
          <w:i/>
        </w:rPr>
      </w:pPr>
      <w:r w:rsidRPr="00752101">
        <w:rPr>
          <w:i/>
        </w:rPr>
        <w:t xml:space="preserve">    // country flag if available.</w:t>
      </w:r>
    </w:p>
    <w:p w14:paraId="5F8879A4" w14:textId="77777777" w:rsidR="00B15CA3" w:rsidRDefault="00B15CA3" w:rsidP="00B15CA3">
      <w:pPr>
        <w:pStyle w:val="CodeSnippet"/>
      </w:pPr>
      <w:r>
        <w:t xml:space="preserve">    graph.on("mouseover", function(event, item) {</w:t>
      </w:r>
    </w:p>
    <w:p w14:paraId="11AF7CF2" w14:textId="77777777" w:rsidR="00B15CA3" w:rsidRDefault="00B15CA3" w:rsidP="00B15CA3">
      <w:pPr>
        <w:pStyle w:val="CodeSnippet"/>
      </w:pPr>
      <w:r>
        <w:t xml:space="preserve">      if (item.shape == "circle" || item.shape == "square") {</w:t>
      </w:r>
    </w:p>
    <w:p w14:paraId="145906C4" w14:textId="77777777" w:rsidR="00B15CA3" w:rsidRDefault="00B15CA3" w:rsidP="00B15CA3">
      <w:pPr>
        <w:pStyle w:val="CodeSnippet"/>
      </w:pPr>
      <w:r>
        <w:t xml:space="preserve">        tip.setContent("&lt;div&gt;INFO: " + item.datum.info + "&lt;br/&gt;CC: " + </w:t>
      </w:r>
    </w:p>
    <w:p w14:paraId="36653F2E" w14:textId="77777777" w:rsidR="00B15CA3" w:rsidRDefault="00B15CA3" w:rsidP="00B15CA3">
      <w:pPr>
        <w:pStyle w:val="CodeSnippet"/>
      </w:pPr>
      <w:r>
        <w:t xml:space="preserve">          item.datum.cc + " &lt;img src=\"images/flags/png/" + </w:t>
      </w:r>
    </w:p>
    <w:p w14:paraId="6535A778" w14:textId="77777777" w:rsidR="00B15CA3" w:rsidRDefault="00B15CA3" w:rsidP="00B15CA3">
      <w:pPr>
        <w:pStyle w:val="CodeSnippet"/>
      </w:pPr>
      <w:r>
        <w:t xml:space="preserve">          item.datum.cc.toLowerCase() + ".png\"/&gt;&lt;br/&gt;DNS: " + </w:t>
      </w:r>
    </w:p>
    <w:p w14:paraId="566685AD" w14:textId="77777777" w:rsidR="00B15CA3" w:rsidRDefault="00B15CA3" w:rsidP="00B15CA3">
      <w:pPr>
        <w:pStyle w:val="CodeSnippet"/>
      </w:pPr>
      <w:r>
        <w:t xml:space="preserve">          item.datum.dns + "&lt;br/&gt;&lt;/div&gt;");</w:t>
      </w:r>
    </w:p>
    <w:p w14:paraId="36232AF2" w14:textId="77777777" w:rsidR="00B15CA3" w:rsidRDefault="00B15CA3" w:rsidP="00B15CA3">
      <w:pPr>
        <w:pStyle w:val="CodeSnippet"/>
      </w:pPr>
      <w:r>
        <w:t xml:space="preserve">        tip.activate();</w:t>
      </w:r>
    </w:p>
    <w:p w14:paraId="7E334B5E" w14:textId="77777777" w:rsidR="00B15CA3" w:rsidRDefault="00B15CA3" w:rsidP="00B15CA3">
      <w:pPr>
        <w:pStyle w:val="CodeSnippet"/>
      </w:pPr>
      <w:r>
        <w:t xml:space="preserve">        tip._storeAndLockDimensions();</w:t>
      </w:r>
    </w:p>
    <w:p w14:paraId="10DF63F7" w14:textId="77777777" w:rsidR="00B15CA3" w:rsidRDefault="00B15CA3" w:rsidP="00B15CA3">
      <w:pPr>
        <w:pStyle w:val="CodeSnippet"/>
      </w:pPr>
      <w:r>
        <w:t xml:space="preserve">        tip.reposition();</w:t>
      </w:r>
    </w:p>
    <w:p w14:paraId="650AB64C" w14:textId="77777777" w:rsidR="00B15CA3" w:rsidRDefault="00B15CA3" w:rsidP="00B15CA3">
      <w:pPr>
        <w:pStyle w:val="CodeSnippet"/>
      </w:pPr>
      <w:r>
        <w:t xml:space="preserve">        tip.show();</w:t>
      </w:r>
    </w:p>
    <w:p w14:paraId="67006AF5" w14:textId="77777777" w:rsidR="00B15CA3" w:rsidRDefault="00B15CA3" w:rsidP="00B15CA3">
      <w:pPr>
        <w:pStyle w:val="CodeSnippet"/>
      </w:pPr>
      <w:r>
        <w:t xml:space="preserve">      } else {</w:t>
      </w:r>
    </w:p>
    <w:p w14:paraId="161421AE" w14:textId="77777777" w:rsidR="00B15CA3" w:rsidRDefault="00B15CA3" w:rsidP="00B15CA3">
      <w:pPr>
        <w:pStyle w:val="CodeSnippet"/>
      </w:pPr>
      <w:r>
        <w:t xml:space="preserve">        tip.deactivate();</w:t>
      </w:r>
    </w:p>
    <w:p w14:paraId="1D5CE089" w14:textId="77777777" w:rsidR="00B15CA3" w:rsidRDefault="00B15CA3" w:rsidP="00B15CA3">
      <w:pPr>
        <w:pStyle w:val="CodeSnippet"/>
      </w:pPr>
      <w:r>
        <w:t xml:space="preserve">        tip.hide();</w:t>
      </w:r>
    </w:p>
    <w:p w14:paraId="0F1EB6D2" w14:textId="77777777" w:rsidR="00B15CA3" w:rsidRDefault="00B15CA3" w:rsidP="00B15CA3">
      <w:pPr>
        <w:pStyle w:val="CodeSnippet"/>
      </w:pPr>
      <w:r>
        <w:t xml:space="preserve">      }</w:t>
      </w:r>
    </w:p>
    <w:p w14:paraId="285861F8" w14:textId="77777777" w:rsidR="00B15CA3" w:rsidRDefault="00B15CA3" w:rsidP="00B15CA3">
      <w:pPr>
        <w:pStyle w:val="CodeSnippet"/>
      </w:pPr>
      <w:r>
        <w:t xml:space="preserve">    })</w:t>
      </w:r>
    </w:p>
    <w:p w14:paraId="61B32C1A" w14:textId="77777777" w:rsidR="00B15CA3" w:rsidRDefault="00B15CA3" w:rsidP="00B15CA3">
      <w:pPr>
        <w:pStyle w:val="CodeSnippet"/>
      </w:pPr>
    </w:p>
    <w:p w14:paraId="1EB45DA2" w14:textId="7608DFDF" w:rsidR="00752101" w:rsidRPr="00752101" w:rsidRDefault="00752101" w:rsidP="00B15CA3">
      <w:pPr>
        <w:pStyle w:val="CodeSnippet"/>
      </w:pPr>
      <w:r>
        <w:t xml:space="preserve">    </w:t>
      </w:r>
      <w:r>
        <w:rPr>
          <w:i/>
        </w:rPr>
        <w:t>// turn off tooltip</w:t>
      </w:r>
      <w:r w:rsidR="00FE5094">
        <w:rPr>
          <w:i/>
        </w:rPr>
        <w:t>s</w:t>
      </w:r>
      <w:r>
        <w:rPr>
          <w:i/>
        </w:rPr>
        <w:t xml:space="preserve"> when the mouse moves out of </w:t>
      </w:r>
      <w:r w:rsidR="009831F7">
        <w:rPr>
          <w:i/>
        </w:rPr>
        <w:t>an</w:t>
      </w:r>
      <w:r>
        <w:rPr>
          <w:i/>
        </w:rPr>
        <w:t xml:space="preserve"> element</w:t>
      </w:r>
    </w:p>
    <w:p w14:paraId="31AFC673" w14:textId="77777777" w:rsidR="00B15CA3" w:rsidRDefault="00B15CA3" w:rsidP="00B15CA3">
      <w:pPr>
        <w:pStyle w:val="CodeSnippet"/>
      </w:pPr>
      <w:r>
        <w:t xml:space="preserve">    graph.on("mouseout", function(event, item) {</w:t>
      </w:r>
    </w:p>
    <w:p w14:paraId="3F5CFDEC" w14:textId="77777777" w:rsidR="00B15CA3" w:rsidRDefault="00B15CA3" w:rsidP="00B15CA3">
      <w:pPr>
        <w:pStyle w:val="CodeSnippet"/>
      </w:pPr>
      <w:r>
        <w:t xml:space="preserve">      tip.hide();</w:t>
      </w:r>
    </w:p>
    <w:p w14:paraId="6D861FE6" w14:textId="77777777" w:rsidR="00B15CA3" w:rsidRDefault="00B15CA3" w:rsidP="00B15CA3">
      <w:pPr>
        <w:pStyle w:val="CodeSnippet"/>
      </w:pPr>
      <w:r>
        <w:lastRenderedPageBreak/>
        <w:t xml:space="preserve">      tip.deactivate();</w:t>
      </w:r>
    </w:p>
    <w:p w14:paraId="4D829A3D" w14:textId="77777777" w:rsidR="00B15CA3" w:rsidRDefault="00B15CA3" w:rsidP="00B15CA3">
      <w:pPr>
        <w:pStyle w:val="CodeSnippet"/>
      </w:pPr>
      <w:r>
        <w:t xml:space="preserve">    })</w:t>
      </w:r>
    </w:p>
    <w:p w14:paraId="2663EE5A" w14:textId="77777777" w:rsidR="00B15CA3" w:rsidRDefault="00B15CA3" w:rsidP="00B15CA3">
      <w:pPr>
        <w:pStyle w:val="CodeSnippet"/>
      </w:pPr>
    </w:p>
    <w:p w14:paraId="35C6CAEC" w14:textId="53BA2896" w:rsidR="00752101" w:rsidRPr="005E3615" w:rsidRDefault="00752101" w:rsidP="00B15CA3">
      <w:pPr>
        <w:pStyle w:val="CodeSnippet"/>
        <w:rPr>
          <w:i/>
        </w:rPr>
      </w:pPr>
      <w:r w:rsidRPr="005E3615">
        <w:rPr>
          <w:i/>
        </w:rPr>
        <w:t xml:space="preserve">    // if the user clicks on an external node, lookup the selected IP</w:t>
      </w:r>
    </w:p>
    <w:p w14:paraId="26638A37" w14:textId="27B3DCB5" w:rsidR="00752101" w:rsidRPr="005E3615" w:rsidRDefault="00752101" w:rsidP="00B15CA3">
      <w:pPr>
        <w:pStyle w:val="CodeSnippet"/>
        <w:rPr>
          <w:i/>
        </w:rPr>
      </w:pPr>
      <w:r w:rsidRPr="005E3615">
        <w:rPr>
          <w:i/>
        </w:rPr>
        <w:t xml:space="preserve">    // address on the tcpiputils.com site</w:t>
      </w:r>
    </w:p>
    <w:p w14:paraId="62BBC484" w14:textId="77777777" w:rsidR="00B15CA3" w:rsidRDefault="00B15CA3" w:rsidP="00B15CA3">
      <w:pPr>
        <w:pStyle w:val="CodeSnippet"/>
      </w:pPr>
      <w:r>
        <w:t xml:space="preserve">    graph.on("click", function(event, item) { </w:t>
      </w:r>
    </w:p>
    <w:p w14:paraId="586EE347" w14:textId="77777777" w:rsidR="00B15CA3" w:rsidRDefault="00B15CA3" w:rsidP="00B15CA3">
      <w:pPr>
        <w:pStyle w:val="CodeSnippet"/>
      </w:pPr>
      <w:r>
        <w:t xml:space="preserve">      a = item</w:t>
      </w:r>
    </w:p>
    <w:p w14:paraId="33576510" w14:textId="0F15528A" w:rsidR="00B15CA3" w:rsidRDefault="00C90D11" w:rsidP="00B15CA3">
      <w:pPr>
        <w:pStyle w:val="CodeSnippet"/>
      </w:pPr>
      <w:r>
        <w:t xml:space="preserve">      </w:t>
      </w:r>
      <w:r w:rsidR="00B15CA3">
        <w:t>if ((item.datum.group == 4) || (item.datum.group == 5)) {</w:t>
      </w:r>
    </w:p>
    <w:p w14:paraId="3ACCF4D9" w14:textId="77777777" w:rsidR="00B15CA3" w:rsidRDefault="00B15CA3" w:rsidP="00B15CA3">
      <w:pPr>
        <w:pStyle w:val="CodeSnippet"/>
      </w:pPr>
      <w:r>
        <w:t xml:space="preserve">        window.open("http://www.tcpiputils.com/browse/ip-address/" + </w:t>
      </w:r>
    </w:p>
    <w:p w14:paraId="63DA0118" w14:textId="77777777" w:rsidR="00B15CA3" w:rsidRDefault="00B15CA3" w:rsidP="00B15CA3">
      <w:pPr>
        <w:pStyle w:val="CodeSnippet"/>
      </w:pPr>
      <w:r>
        <w:t xml:space="preserve">          item.datum.name,"_blank")</w:t>
      </w:r>
    </w:p>
    <w:p w14:paraId="3D68F4DF" w14:textId="77777777" w:rsidR="00B15CA3" w:rsidRDefault="00B15CA3" w:rsidP="00B15CA3">
      <w:pPr>
        <w:pStyle w:val="CodeSnippet"/>
      </w:pPr>
      <w:r>
        <w:t xml:space="preserve">      }</w:t>
      </w:r>
    </w:p>
    <w:p w14:paraId="7E86F237" w14:textId="77777777" w:rsidR="00B15CA3" w:rsidRDefault="00B15CA3" w:rsidP="00B15CA3">
      <w:pPr>
        <w:pStyle w:val="CodeSnippet"/>
      </w:pPr>
      <w:r>
        <w:t xml:space="preserve">      graph.update("click", item);</w:t>
      </w:r>
    </w:p>
    <w:p w14:paraId="1A0714B4" w14:textId="77777777" w:rsidR="00B15CA3" w:rsidRDefault="00B15CA3" w:rsidP="00B15CA3">
      <w:pPr>
        <w:pStyle w:val="CodeSnippet"/>
      </w:pPr>
      <w:r>
        <w:t xml:space="preserve">    });</w:t>
      </w:r>
    </w:p>
    <w:p w14:paraId="1CB20673" w14:textId="77777777" w:rsidR="00B15CA3" w:rsidRDefault="00B15CA3" w:rsidP="00B15CA3">
      <w:pPr>
        <w:pStyle w:val="CodeSnippet"/>
      </w:pPr>
      <w:r>
        <w:t xml:space="preserve">  });</w:t>
      </w:r>
    </w:p>
    <w:p w14:paraId="74AE2112" w14:textId="77777777" w:rsidR="00B15CA3" w:rsidRDefault="00B15CA3" w:rsidP="00B15CA3">
      <w:pPr>
        <w:pStyle w:val="CodeSnippet"/>
      </w:pPr>
    </w:p>
    <w:p w14:paraId="0102A4E5" w14:textId="5737B1B0" w:rsidR="00B15CA3" w:rsidRDefault="00B15CA3" w:rsidP="00B15CA3">
      <w:pPr>
        <w:pStyle w:val="CodeSnippet"/>
      </w:pPr>
      <w:r>
        <w:t>}</w:t>
      </w:r>
    </w:p>
    <w:p w14:paraId="55D0655D" w14:textId="6473CE98" w:rsidR="005B7BD4" w:rsidRDefault="005B7BD4" w:rsidP="00347C76">
      <w:pPr>
        <w:pStyle w:val="Para"/>
      </w:pPr>
      <w:r>
        <w:t>There are many additions you could make to enhance this basic interactive tool, including sizing nodes based on number of connections, incorporating other IP reputation resources, performing additional metadata queries on internal hosts that have suspicious activity and displaying other layers of information. This should be a good starting point to help you explore both D3 and JavaScript further.</w:t>
      </w:r>
    </w:p>
    <w:p w14:paraId="3F4995E3" w14:textId="1F8B1820" w:rsidR="001342FA" w:rsidRDefault="001342FA" w:rsidP="00347C76">
      <w:pPr>
        <w:pStyle w:val="Para"/>
      </w:pPr>
      <w:r>
        <w:t xml:space="preserve">You can find the </w:t>
      </w:r>
      <w:r w:rsidR="00FE2D55">
        <w:t>complete working</w:t>
      </w:r>
      <w:r>
        <w:t xml:space="preserve"> “threat-view” </w:t>
      </w:r>
      <w:r w:rsidR="00FE2D55">
        <w:t>example on the book’s web site and interact with it by starting the Python web server in the threat-view directory.</w:t>
      </w:r>
    </w:p>
    <w:p w14:paraId="3BB376DC" w14:textId="2BA9866A" w:rsidR="00F77059" w:rsidRDefault="006B6DAD" w:rsidP="006B6DAD">
      <w:pPr>
        <w:pStyle w:val="H1"/>
      </w:pPr>
      <w:r>
        <w:t>In Summary</w:t>
      </w:r>
    </w:p>
    <w:p w14:paraId="34296D6D" w14:textId="10D29741"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 and be certain that interaction is truly necessary for effective communication.</w:t>
      </w:r>
    </w:p>
    <w:p w14:paraId="029C4B67" w14:textId="7DD93D81" w:rsidR="007C630C" w:rsidRDefault="007C630C" w:rsidP="006B6DAD">
      <w:pPr>
        <w:pStyle w:val="Para"/>
      </w:pPr>
      <w:r>
        <w:t xml:space="preserve">You should avoid proprietary solutions whenever possible to ensure your creations can be viewed </w:t>
      </w:r>
      <w:r w:rsidR="005F07BF">
        <w:t>the largest audience</w:t>
      </w:r>
      <w:r>
        <w:t xml:space="preserve"> and make note of characteristics in other visualizations you find to be effective so you can duplicate their best parts in your own </w:t>
      </w:r>
      <w:r w:rsidR="005F07BF">
        <w:t>work</w:t>
      </w:r>
      <w:r>
        <w:t>.</w:t>
      </w:r>
    </w:p>
    <w:p w14:paraId="211F9B88" w14:textId="26D8E1D3" w:rsidR="00FD6EA4" w:rsidRPr="006B6DAD" w:rsidRDefault="00FD6EA4" w:rsidP="006B6DAD">
      <w:pPr>
        <w:pStyle w:val="Para"/>
      </w:pPr>
      <w:r>
        <w:t xml:space="preserve">While 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r w:rsidR="00B7446A">
        <w:t>endeavor</w:t>
      </w:r>
      <w:r w:rsidR="007C630C">
        <w:t xml:space="preserve"> to create a regular feedback loop with those who will end up using your work so you can be sure that you are delivering the most effective </w:t>
      </w:r>
      <w:r w:rsidR="007C630C">
        <w:lastRenderedPageBreak/>
        <w:t>tool possible with just the right amount of functionality to make it a success.</w:t>
      </w:r>
      <w:bookmarkStart w:id="23" w:name="_GoBack"/>
      <w:bookmarkEnd w:id="23"/>
    </w:p>
    <w:p w14:paraId="12463D47" w14:textId="26308F16" w:rsidR="006B6DAD" w:rsidRDefault="006B6DAD" w:rsidP="006B6DAD">
      <w:pPr>
        <w:pStyle w:val="H1"/>
      </w:pPr>
      <w:r>
        <w:t>For Fu</w:t>
      </w:r>
      <w:r w:rsidR="00C54390">
        <w:t>r</w:t>
      </w:r>
      <w:r>
        <w:t>ther Reading</w:t>
      </w:r>
    </w:p>
    <w:p w14:paraId="3203458C" w14:textId="77777777" w:rsidR="008A7BAA" w:rsidRPr="006B6DAD" w:rsidRDefault="008A7BAA" w:rsidP="008A7BAA">
      <w:pPr>
        <w:pStyle w:val="Para"/>
      </w:pPr>
      <w:r w:rsidRPr="006B6DAD">
        <w:t>Norman, Donald A. </w:t>
      </w:r>
      <w:proofErr w:type="gramStart"/>
      <w:r w:rsidRPr="006B6DAD">
        <w:rPr>
          <w:i/>
          <w:iCs/>
        </w:rPr>
        <w:t>The design of everyday things</w:t>
      </w:r>
      <w:r w:rsidRPr="006B6DAD">
        <w:t>.</w:t>
      </w:r>
      <w:proofErr w:type="gramEnd"/>
      <w:r w:rsidRPr="006B6DAD">
        <w:t xml:space="preserve"> </w:t>
      </w:r>
      <w:proofErr w:type="gramStart"/>
      <w:r w:rsidRPr="006B6DAD">
        <w:t>Basic books, 2002.</w:t>
      </w:r>
      <w:proofErr w:type="gramEnd"/>
    </w:p>
    <w:p w14:paraId="633BEB84" w14:textId="77777777" w:rsidR="006B6DAD" w:rsidRDefault="006B6DAD" w:rsidP="006B6DAD">
      <w:pPr>
        <w:pStyle w:val="Para"/>
      </w:pPr>
      <w:r w:rsidRPr="006B6DAD">
        <w:t>Murray, Scott. </w:t>
      </w:r>
      <w:proofErr w:type="gramStart"/>
      <w:r w:rsidRPr="006B6DAD">
        <w:rPr>
          <w:i/>
          <w:iCs/>
        </w:rPr>
        <w:t>Interactive Data Visualization for the Web</w:t>
      </w:r>
      <w:r w:rsidRPr="006B6DAD">
        <w:t>.</w:t>
      </w:r>
      <w:proofErr w:type="gramEnd"/>
      <w:r w:rsidRPr="006B6DAD">
        <w:t xml:space="preserve"> O'Reilly Media, 2013.</w:t>
      </w:r>
    </w:p>
    <w:p w14:paraId="5328415D" w14:textId="77777777" w:rsidR="006B6DAD" w:rsidRDefault="006B6DAD" w:rsidP="006B6DAD">
      <w:pPr>
        <w:pStyle w:val="Para"/>
      </w:pPr>
      <w:r w:rsidRPr="006B6DAD">
        <w:t>Cairo, Alberto. </w:t>
      </w:r>
      <w:r w:rsidRPr="006B6DAD">
        <w:rPr>
          <w:i/>
          <w:iCs/>
        </w:rPr>
        <w:t>The Functional Art</w:t>
      </w:r>
      <w:r w:rsidRPr="006B6DAD">
        <w:t xml:space="preserve">. </w:t>
      </w:r>
      <w:proofErr w:type="spellStart"/>
      <w:r w:rsidRPr="006B6DAD">
        <w:t>Peachpit</w:t>
      </w:r>
      <w:proofErr w:type="spellEnd"/>
      <w:r w:rsidRPr="006B6DAD">
        <w:t xml:space="preserve"> Press, 2012.</w:t>
      </w:r>
    </w:p>
    <w:p w14:paraId="7272B595" w14:textId="0FF04155" w:rsidR="006B6DAD" w:rsidRDefault="0098018D" w:rsidP="006B6DAD">
      <w:pPr>
        <w:pStyle w:val="Para"/>
      </w:pPr>
      <w:proofErr w:type="spellStart"/>
      <w:r w:rsidRPr="0098018D">
        <w:t>Foresti</w:t>
      </w:r>
      <w:proofErr w:type="spellEnd"/>
      <w:r w:rsidRPr="0098018D">
        <w:t xml:space="preserve">, Stefano, and James </w:t>
      </w:r>
      <w:proofErr w:type="spellStart"/>
      <w:r w:rsidRPr="0098018D">
        <w:t>Agutter</w:t>
      </w:r>
      <w:proofErr w:type="spellEnd"/>
      <w:r w:rsidRPr="0098018D">
        <w:t>. "</w:t>
      </w:r>
      <w:proofErr w:type="spellStart"/>
      <w:r w:rsidRPr="0098018D">
        <w:t>VisAlert</w:t>
      </w:r>
      <w:proofErr w:type="spellEnd"/>
      <w:r w:rsidRPr="0098018D">
        <w:t xml:space="preserve">: From Idea to Product." </w:t>
      </w:r>
      <w:proofErr w:type="spellStart"/>
      <w:r w:rsidRPr="0098018D">
        <w:t>In</w:t>
      </w:r>
      <w:r w:rsidRPr="0098018D">
        <w:rPr>
          <w:i/>
          <w:iCs/>
        </w:rPr>
        <w:t>VizSEC</w:t>
      </w:r>
      <w:proofErr w:type="spellEnd"/>
      <w:r w:rsidRPr="0098018D">
        <w:rPr>
          <w:i/>
          <w:iCs/>
        </w:rPr>
        <w:t xml:space="preserve"> 2007</w:t>
      </w:r>
      <w:r w:rsidRPr="0098018D">
        <w:t xml:space="preserve">, pp. 159-174. </w:t>
      </w:r>
      <w:proofErr w:type="gramStart"/>
      <w:r w:rsidRPr="0098018D">
        <w:t>Sp</w:t>
      </w:r>
      <w:r w:rsidR="00343894">
        <w:t>ringer Berlin Heidelberg, 2008.</w:t>
      </w:r>
      <w:proofErr w:type="gramEnd"/>
    </w:p>
    <w:p w14:paraId="62520D38" w14:textId="022C6451" w:rsidR="00805BDD" w:rsidRPr="00805BDD" w:rsidRDefault="00805BDD" w:rsidP="006B6DAD">
      <w:pPr>
        <w:pStyle w:val="Para"/>
      </w:pPr>
      <w:proofErr w:type="gramStart"/>
      <w:r w:rsidRPr="00805BDD">
        <w:rPr>
          <w:bCs/>
        </w:rPr>
        <w:t xml:space="preserve">Maclean, </w:t>
      </w:r>
      <w:proofErr w:type="spellStart"/>
      <w:r w:rsidRPr="00805BDD">
        <w:rPr>
          <w:bCs/>
        </w:rPr>
        <w:t>Malcom</w:t>
      </w:r>
      <w:proofErr w:type="spellEnd"/>
      <w:r w:rsidRPr="00805BDD">
        <w:rPr>
          <w:bCs/>
        </w:rPr>
        <w:t>.</w:t>
      </w:r>
      <w:proofErr w:type="gramEnd"/>
      <w:r w:rsidRPr="00805BDD">
        <w:rPr>
          <w:bCs/>
        </w:rPr>
        <w:t xml:space="preserve"> </w:t>
      </w:r>
      <w:r w:rsidRPr="00805BDD">
        <w:rPr>
          <w:bCs/>
          <w:i/>
        </w:rPr>
        <w:t>D3 Tips and Tricks</w:t>
      </w:r>
      <w:r w:rsidRPr="00805BDD">
        <w:rPr>
          <w:i/>
        </w:rPr>
        <w:t>: Interactive Data Visualization in a Web Browser</w:t>
      </w:r>
      <w:r w:rsidRPr="00805BDD">
        <w:t xml:space="preserve">. </w:t>
      </w:r>
      <w:r w:rsidRPr="00805BDD">
        <w:rPr>
          <w:rStyle w:val="InlineURL"/>
        </w:rPr>
        <w:t>http://leanpub.com/D3-Tips-and-</w:t>
      </w:r>
      <w:commentRangeStart w:id="24"/>
      <w:r w:rsidRPr="00805BDD">
        <w:rPr>
          <w:rStyle w:val="InlineURL"/>
        </w:rPr>
        <w:t>Tricks</w:t>
      </w:r>
      <w:commentRangeEnd w:id="24"/>
      <w:r w:rsidR="00FE312D">
        <w:rPr>
          <w:rStyle w:val="CommentReference"/>
          <w:snapToGrid/>
        </w:rPr>
        <w:commentReference w:id="24"/>
      </w:r>
    </w:p>
    <w:p w14:paraId="598DF534" w14:textId="0F07263C" w:rsidR="006B6DAD" w:rsidRPr="00343894" w:rsidRDefault="00343894" w:rsidP="00343894">
      <w:pPr>
        <w:pStyle w:val="H1"/>
      </w:pPr>
      <w:r w:rsidRPr="00343894">
        <w:t>References</w:t>
      </w:r>
    </w:p>
    <w:p w14:paraId="6F61C37B" w14:textId="3A70CC33" w:rsidR="00D446FA" w:rsidRPr="00A00BB3" w:rsidRDefault="00343894" w:rsidP="00A00BB3">
      <w:pPr>
        <w:pStyle w:val="FootnoteEntry"/>
      </w:pPr>
      <w:r w:rsidRPr="00A00BB3">
        <w:rPr>
          <w:vertAlign w:val="superscript"/>
        </w:rPr>
        <w:t>1</w:t>
      </w:r>
      <w:r w:rsidR="00D446FA" w:rsidRPr="00A00BB3">
        <w:t xml:space="preserve">Stefano </w:t>
      </w:r>
      <w:proofErr w:type="spellStart"/>
      <w:r w:rsidR="00D446FA" w:rsidRPr="00A00BB3">
        <w:t>Foresti</w:t>
      </w:r>
      <w:proofErr w:type="spellEnd"/>
      <w:r w:rsidR="00D446FA" w:rsidRPr="00A00BB3">
        <w:t xml:space="preserve">, James </w:t>
      </w:r>
      <w:proofErr w:type="spellStart"/>
      <w:r w:rsidR="00D446FA" w:rsidRPr="00A00BB3">
        <w:t>Agutter</w:t>
      </w:r>
      <w:proofErr w:type="spellEnd"/>
      <w:r w:rsidR="00D446FA" w:rsidRPr="00A00BB3">
        <w:t xml:space="preserve">, </w:t>
      </w:r>
      <w:proofErr w:type="spellStart"/>
      <w:r w:rsidR="00D446FA" w:rsidRPr="00A00BB3">
        <w:t>Yarden</w:t>
      </w:r>
      <w:proofErr w:type="spellEnd"/>
      <w:r w:rsidR="00D446FA" w:rsidRPr="00A00BB3">
        <w:t xml:space="preserve"> </w:t>
      </w:r>
      <w:proofErr w:type="spellStart"/>
      <w:r w:rsidR="00D446FA" w:rsidRPr="00A00BB3">
        <w:t>Livnat</w:t>
      </w:r>
      <w:proofErr w:type="spellEnd"/>
      <w:r w:rsidR="00D446FA" w:rsidRPr="00A00BB3">
        <w:t xml:space="preserve">, Shaun Moon, Robert </w:t>
      </w:r>
      <w:proofErr w:type="spellStart"/>
      <w:r w:rsidR="00D446FA" w:rsidRPr="00A00BB3">
        <w:t>Erbacher</w:t>
      </w:r>
      <w:proofErr w:type="spellEnd"/>
      <w:r w:rsidR="00D446FA" w:rsidRPr="00A00BB3">
        <w:t xml:space="preserve">, "Visual Correlation of Network Alerts," IEEE Computer Graphics and Applications, vol. 26, no. 2, pp. 48-59, March/April, 2006 </w:t>
      </w:r>
    </w:p>
    <w:p w14:paraId="5E8964B1" w14:textId="57E8C90B" w:rsidR="00A00BB3" w:rsidRPr="00A00BB3" w:rsidRDefault="00A00BB3" w:rsidP="00A00BB3">
      <w:pPr>
        <w:pStyle w:val="FootnoteEntry"/>
      </w:pPr>
      <w:proofErr w:type="gramStart"/>
      <w:r w:rsidRPr="00A00BB3">
        <w:rPr>
          <w:vertAlign w:val="superscript"/>
        </w:rPr>
        <w:t>2</w:t>
      </w:r>
      <w:r w:rsidRPr="00A00BB3">
        <w:t>Schwartz, Barry.</w:t>
      </w:r>
      <w:proofErr w:type="gramEnd"/>
      <w:r w:rsidRPr="00A00BB3">
        <w:t xml:space="preserve"> "The paradox of choice: Why less is more." New York: </w:t>
      </w:r>
      <w:proofErr w:type="spellStart"/>
      <w:r w:rsidRPr="00A00BB3">
        <w:t>Ecco</w:t>
      </w:r>
      <w:proofErr w:type="spellEnd"/>
      <w:r w:rsidRPr="00A00BB3">
        <w:t xml:space="preserve"> (2004).</w:t>
      </w:r>
    </w:p>
    <w:p w14:paraId="4B4647CF" w14:textId="22F24659" w:rsidR="00A00BB3" w:rsidRPr="00A00BB3" w:rsidRDefault="00A00BB3" w:rsidP="00A00BB3">
      <w:pPr>
        <w:pStyle w:val="FootnoteEntry"/>
      </w:pPr>
      <w:proofErr w:type="gramStart"/>
      <w:r w:rsidRPr="00A00BB3">
        <w:rPr>
          <w:vertAlign w:val="superscript"/>
        </w:rPr>
        <w:t>3</w:t>
      </w:r>
      <w:r w:rsidRPr="00A00BB3">
        <w:t>Wilkinson, Leland.</w:t>
      </w:r>
      <w:proofErr w:type="gramEnd"/>
      <w:r w:rsidRPr="00A00BB3">
        <w:t> </w:t>
      </w:r>
      <w:proofErr w:type="gramStart"/>
      <w:r w:rsidRPr="00A00BB3">
        <w:t>The grammar of graphics.</w:t>
      </w:r>
      <w:proofErr w:type="gramEnd"/>
      <w:r w:rsidRPr="00A00BB3">
        <w:t xml:space="preserve"> </w:t>
      </w:r>
      <w:proofErr w:type="gramStart"/>
      <w:r w:rsidRPr="00A00BB3">
        <w:t>Springer, 2005.</w:t>
      </w:r>
      <w:proofErr w:type="gramEnd"/>
    </w:p>
    <w:p w14:paraId="77F261C2" w14:textId="77777777" w:rsidR="006B6DAD" w:rsidRDefault="006B6DAD" w:rsidP="007144B8">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9-29T21:12:00Z" w:initials="JJ">
    <w:p w14:paraId="1FA264C7" w14:textId="3400FAD0" w:rsidR="005070A9" w:rsidRDefault="005070A9">
      <w:pPr>
        <w:pStyle w:val="CommentText"/>
      </w:pPr>
      <w:r>
        <w:rPr>
          <w:rStyle w:val="CommentReference"/>
        </w:rPr>
        <w:annotationRef/>
      </w:r>
      <w:r>
        <w:t>Just like all the other chapters before.  Either blend this in or we add it into all the others :)</w:t>
      </w:r>
    </w:p>
  </w:comment>
  <w:comment w:id="1" w:author="Jay Jacobs" w:date="2013-09-29T21:14:00Z" w:initials="JJ">
    <w:p w14:paraId="034E23EE" w14:textId="67C5013A" w:rsidR="005070A9" w:rsidRDefault="005070A9">
      <w:pPr>
        <w:pStyle w:val="CommentText"/>
      </w:pPr>
      <w:r>
        <w:rPr>
          <w:rStyle w:val="CommentReference"/>
        </w:rPr>
        <w:annotationRef/>
      </w:r>
      <w:proofErr w:type="gramStart"/>
      <w:r>
        <w:t>seem</w:t>
      </w:r>
      <w:proofErr w:type="gramEnd"/>
      <w:r>
        <w:t>s out of place... "discrete" in data terms is the opposite of continuous and this is confusing.</w:t>
      </w:r>
    </w:p>
  </w:comment>
  <w:comment w:id="2" w:author="Jay Jacobs" w:date="2013-09-29T21:15:00Z" w:initials="JJ">
    <w:p w14:paraId="7D4E3C64" w14:textId="0B0D20DC" w:rsidR="005070A9" w:rsidRDefault="005070A9">
      <w:pPr>
        <w:pStyle w:val="CommentText"/>
      </w:pPr>
      <w:r>
        <w:rPr>
          <w:rStyle w:val="CommentReference"/>
        </w:rPr>
        <w:annotationRef/>
      </w:r>
      <w:r>
        <w:t xml:space="preserve">LOVE </w:t>
      </w:r>
      <w:proofErr w:type="spellStart"/>
      <w:r>
        <w:t>LOVE</w:t>
      </w:r>
      <w:proofErr w:type="spellEnd"/>
      <w:r>
        <w:t xml:space="preserve"> </w:t>
      </w:r>
      <w:proofErr w:type="spellStart"/>
      <w:r>
        <w:t>LOVE</w:t>
      </w:r>
      <w:proofErr w:type="spellEnd"/>
      <w:r>
        <w:t xml:space="preserve"> this approach!</w:t>
      </w:r>
    </w:p>
  </w:comment>
  <w:comment w:id="3" w:author="Jay Jacobs" w:date="2013-09-29T21:22:00Z" w:initials="JJ">
    <w:p w14:paraId="6A97EDB5" w14:textId="540C1674" w:rsidR="005070A9" w:rsidRDefault="005070A9">
      <w:pPr>
        <w:pStyle w:val="CommentText"/>
      </w:pPr>
      <w:r>
        <w:rPr>
          <w:rStyle w:val="CommentReference"/>
        </w:rPr>
        <w:annotationRef/>
      </w:r>
      <w:proofErr w:type="spellStart"/>
      <w:r>
        <w:t>Th</w:t>
      </w:r>
      <w:proofErr w:type="spellEnd"/>
      <w:r>
        <w:t>e number one thing I think of when I see the figure is "what am I looking at</w:t>
      </w:r>
      <w:proofErr w:type="gramStart"/>
      <w:r>
        <w:t>?!</w:t>
      </w:r>
      <w:proofErr w:type="gramEnd"/>
      <w:r>
        <w:t xml:space="preserve">"  Then the first few words here </w:t>
      </w:r>
      <w:proofErr w:type="spellStart"/>
      <w:r>
        <w:t>actuall</w:t>
      </w:r>
      <w:proofErr w:type="spellEnd"/>
      <w:r>
        <w:t>y alienate me :)</w:t>
      </w:r>
    </w:p>
    <w:p w14:paraId="015C4A36" w14:textId="3C7CD4C8" w:rsidR="005070A9" w:rsidRDefault="005070A9">
      <w:pPr>
        <w:pStyle w:val="CommentText"/>
      </w:pPr>
      <w:r>
        <w:t xml:space="preserve">But I think one thing to call out is that it may be okay to require some training and exposure in order to understand a technical visualization like this. - In other owrds, it's okay if we don't know what this visualization means, and if we will dig into it, or it's just a reference.  But overall -- Our environments are complex and we shouldn't over-simplify when it comes to the </w:t>
      </w:r>
      <w:proofErr w:type="spellStart"/>
      <w:r>
        <w:t>datavi</w:t>
      </w:r>
      <w:proofErr w:type="spellEnd"/>
      <w:r>
        <w:t>z, complexity may be okay here.</w:t>
      </w:r>
    </w:p>
  </w:comment>
  <w:comment w:id="4" w:author="Jay Jacobs" w:date="2013-09-29T21:20:00Z" w:initials="JJ">
    <w:p w14:paraId="76DFE9A0" w14:textId="0712954A" w:rsidR="005070A9" w:rsidRDefault="005070A9">
      <w:pPr>
        <w:pStyle w:val="CommentText"/>
      </w:pPr>
      <w:r>
        <w:rPr>
          <w:rStyle w:val="CommentReference"/>
        </w:rPr>
        <w:annotationRef/>
      </w:r>
      <w:proofErr w:type="gramStart"/>
      <w:r>
        <w:t>say</w:t>
      </w:r>
      <w:proofErr w:type="gramEnd"/>
      <w:r>
        <w:t xml:space="preserve"> that VisAlert will be a focal point as you move on, I wasn't sure if I should pay attention or not to this (Because you'll talk about it more later on)</w:t>
      </w:r>
    </w:p>
  </w:comment>
  <w:comment w:id="6" w:author="Jay Jacobs" w:date="2013-09-29T21:24:00Z" w:initials="JJ">
    <w:p w14:paraId="27A2B4D6" w14:textId="778B5CF3" w:rsidR="005070A9" w:rsidRDefault="005070A9">
      <w:pPr>
        <w:pStyle w:val="CommentText"/>
      </w:pPr>
      <w:r>
        <w:rPr>
          <w:rStyle w:val="CommentReference"/>
        </w:rPr>
        <w:annotationRef/>
      </w:r>
      <w:r>
        <w:t xml:space="preserve">Reading about Gary </w:t>
      </w:r>
      <w:proofErr w:type="spellStart"/>
      <w:r>
        <w:t>Kle</w:t>
      </w:r>
      <w:proofErr w:type="spellEnd"/>
      <w:r>
        <w:t>in's "Naturalistic deicision making" (NDM) process is another massive "mental model" approach</w:t>
      </w:r>
    </w:p>
  </w:comment>
  <w:comment w:id="7" w:author="Jay Jacobs" w:date="2013-09-29T21:30:00Z" w:initials="JJ">
    <w:p w14:paraId="2F2C09FE" w14:textId="4788120A" w:rsidR="005070A9" w:rsidRDefault="005070A9">
      <w:pPr>
        <w:pStyle w:val="CommentText"/>
      </w:pPr>
      <w:r>
        <w:rPr>
          <w:rStyle w:val="CommentReference"/>
        </w:rPr>
        <w:annotationRef/>
      </w:r>
      <w:r>
        <w:t>Have you reached out to this person at all?  Might be good to just give them a heads up.</w:t>
      </w:r>
    </w:p>
  </w:comment>
  <w:comment w:id="8" w:author="Jay Jacobs" w:date="2013-09-29T21:32:00Z" w:initials="JJ">
    <w:p w14:paraId="35F9C077" w14:textId="495968ED" w:rsidR="005070A9" w:rsidRDefault="005070A9">
      <w:pPr>
        <w:pStyle w:val="CommentText"/>
      </w:pPr>
      <w:r>
        <w:rPr>
          <w:rStyle w:val="CommentReference"/>
        </w:rPr>
        <w:annotationRef/>
      </w:r>
      <w:r>
        <w:t>Think of how this will appear in the book (and a few other very large figures in this chapter)</w:t>
      </w:r>
    </w:p>
  </w:comment>
  <w:comment w:id="10" w:author="Jay Jacobs" w:date="2013-09-29T21:41:00Z" w:initials="JJ">
    <w:p w14:paraId="66DBCFA8" w14:textId="19BA4B1B" w:rsidR="005070A9" w:rsidRDefault="005070A9">
      <w:pPr>
        <w:pStyle w:val="CommentText"/>
      </w:pPr>
      <w:r>
        <w:rPr>
          <w:rStyle w:val="CommentReference"/>
        </w:rPr>
        <w:annotationRef/>
      </w:r>
      <w:proofErr w:type="gramStart"/>
      <w:r>
        <w:t>you'</w:t>
      </w:r>
      <w:proofErr w:type="gramEnd"/>
      <w:r>
        <w:t>re doing it again, where you make a point at the end of a paragraph.</w:t>
      </w:r>
    </w:p>
  </w:comment>
  <w:comment w:id="11" w:author="Jay Jacobs" w:date="2013-09-29T21:53:00Z" w:initials="JJ">
    <w:p w14:paraId="05F05AA9" w14:textId="70D2BFFC" w:rsidR="005070A9" w:rsidRDefault="005070A9">
      <w:pPr>
        <w:pStyle w:val="CommentText"/>
      </w:pPr>
      <w:r>
        <w:rPr>
          <w:rStyle w:val="CommentReference"/>
        </w:rPr>
        <w:annotationRef/>
      </w:r>
      <w:r>
        <w:t>Dude.  Whiskey Tango Foxtrot.  I think this is a sentance, or redo it with the y-axis starting at zero.</w:t>
      </w:r>
    </w:p>
  </w:comment>
  <w:comment w:id="12" w:author="Jay Jacobs" w:date="2013-09-29T21:55:00Z" w:initials="JJ">
    <w:p w14:paraId="5E9009C9" w14:textId="56D44F64" w:rsidR="005070A9" w:rsidRDefault="005070A9">
      <w:pPr>
        <w:pStyle w:val="CommentText"/>
      </w:pPr>
      <w:r>
        <w:rPr>
          <w:rStyle w:val="CommentReference"/>
        </w:rPr>
        <w:annotationRef/>
      </w:r>
      <w:proofErr w:type="gramStart"/>
      <w:r>
        <w:t>good</w:t>
      </w:r>
      <w:proofErr w:type="gramEnd"/>
      <w:r>
        <w:t xml:space="preserve"> and succinct point - at the end of the paragraph</w:t>
      </w:r>
    </w:p>
  </w:comment>
  <w:comment w:id="13" w:author="Jay Jacobs" w:date="2013-09-29T22:09:00Z" w:initials="JJ">
    <w:p w14:paraId="07DBBAA2" w14:textId="13939B04" w:rsidR="00FE312D" w:rsidRDefault="00FE312D">
      <w:pPr>
        <w:pStyle w:val="CommentText"/>
      </w:pPr>
      <w:r>
        <w:rPr>
          <w:rStyle w:val="CommentReference"/>
        </w:rPr>
        <w:annotationRef/>
      </w:r>
      <w:r>
        <w:t>These last few sections... are they part of the last H2?  These seem like overall points and there's no overview of them, they come out of nowhere and don't stick in a context.</w:t>
      </w:r>
    </w:p>
  </w:comment>
  <w:comment w:id="14" w:author="Jay Jacobs" w:date="2013-09-29T21:57:00Z" w:initials="JJ">
    <w:p w14:paraId="3350674E" w14:textId="2E97F6AD" w:rsidR="005070A9" w:rsidRDefault="005070A9">
      <w:pPr>
        <w:pStyle w:val="CommentText"/>
      </w:pPr>
      <w:r>
        <w:rPr>
          <w:rStyle w:val="CommentReference"/>
        </w:rPr>
        <w:annotationRef/>
      </w:r>
      <w:r>
        <w:t>Mac support may be out before book.</w:t>
      </w:r>
    </w:p>
  </w:comment>
  <w:comment w:id="16" w:author="Jay Jacobs" w:date="2013-09-29T22:00:00Z" w:initials="JJ">
    <w:p w14:paraId="30033822" w14:textId="068D3F68" w:rsidR="005070A9" w:rsidRDefault="005070A9">
      <w:pPr>
        <w:pStyle w:val="CommentText"/>
      </w:pPr>
      <w:r>
        <w:rPr>
          <w:rStyle w:val="CommentReference"/>
        </w:rPr>
        <w:annotationRef/>
      </w:r>
      <w:proofErr w:type="spellStart"/>
      <w:proofErr w:type="gramStart"/>
      <w:r>
        <w:t>yo</w:t>
      </w:r>
      <w:proofErr w:type="spellEnd"/>
      <w:proofErr w:type="gramEnd"/>
      <w:r>
        <w:t>urs or mine?  I need to know whether to keep it or not.</w:t>
      </w:r>
    </w:p>
  </w:comment>
  <w:comment w:id="17" w:author="Jay Jacobs" w:date="2013-09-29T22:01:00Z" w:initials="JJ">
    <w:p w14:paraId="3A7059C5" w14:textId="0330BD2D" w:rsidR="005070A9" w:rsidRDefault="005070A9">
      <w:pPr>
        <w:pStyle w:val="CommentText"/>
      </w:pPr>
      <w:r>
        <w:rPr>
          <w:rStyle w:val="CommentReference"/>
        </w:rPr>
        <w:annotationRef/>
      </w:r>
      <w:r>
        <w:t>I think I spent longer than that.  I had to munge the data into a "tableau-friendly" format.</w:t>
      </w:r>
    </w:p>
  </w:comment>
  <w:comment w:id="20" w:author="Jay Jacobs" w:date="2013-09-29T22:03:00Z" w:initials="JJ">
    <w:p w14:paraId="0D4FD489" w14:textId="4A99380D" w:rsidR="005070A9" w:rsidRDefault="005070A9">
      <w:pPr>
        <w:pStyle w:val="CommentText"/>
      </w:pPr>
      <w:r>
        <w:rPr>
          <w:rStyle w:val="CommentReference"/>
        </w:rPr>
        <w:annotationRef/>
      </w:r>
      <w:r>
        <w:t>The following code is far too long to include in the book.  Can we just include an excerpt?</w:t>
      </w:r>
    </w:p>
  </w:comment>
  <w:comment w:id="21" w:author="Jay Jacobs" w:date="2013-09-29T22:05:00Z" w:initials="JJ">
    <w:p w14:paraId="20BE1078" w14:textId="368A860A" w:rsidR="00FE312D" w:rsidRDefault="00FE312D">
      <w:pPr>
        <w:pStyle w:val="CommentText"/>
      </w:pPr>
      <w:r>
        <w:rPr>
          <w:rStyle w:val="CommentReference"/>
        </w:rPr>
        <w:annotationRef/>
      </w:r>
      <w:proofErr w:type="gramStart"/>
      <w:r>
        <w:t>m</w:t>
      </w:r>
      <w:proofErr w:type="gramEnd"/>
      <w:r>
        <w:t>ay have to skip "seeing" the differente here, these are just too long.</w:t>
      </w:r>
    </w:p>
  </w:comment>
  <w:comment w:id="22" w:author="Jay Jacobs" w:date="2013-09-29T22:07:00Z" w:initials="JJ">
    <w:p w14:paraId="008709A0" w14:textId="77777777" w:rsidR="00FE312D" w:rsidRDefault="00FE312D">
      <w:pPr>
        <w:pStyle w:val="CommentText"/>
      </w:pPr>
      <w:r>
        <w:rPr>
          <w:rStyle w:val="CommentReference"/>
        </w:rPr>
        <w:annotationRef/>
      </w:r>
      <w:proofErr w:type="gramStart"/>
      <w:r>
        <w:t>just</w:t>
      </w:r>
      <w:proofErr w:type="gramEnd"/>
      <w:r>
        <w:t xml:space="preserve"> too much code</w:t>
      </w:r>
    </w:p>
    <w:p w14:paraId="5173D3C2" w14:textId="2F26DA07" w:rsidR="00FE312D" w:rsidRDefault="00FE312D">
      <w:pPr>
        <w:pStyle w:val="CommentText"/>
      </w:pPr>
    </w:p>
  </w:comment>
  <w:comment w:id="24" w:author="Jay Jacobs" w:date="2013-09-29T22:09:00Z" w:initials="JJ">
    <w:p w14:paraId="16AFEAD1" w14:textId="75D01470" w:rsidR="00FE312D" w:rsidRDefault="00FE312D">
      <w:pPr>
        <w:pStyle w:val="CommentText"/>
      </w:pPr>
      <w:r>
        <w:rPr>
          <w:rStyle w:val="CommentReference"/>
        </w:rPr>
        <w:annotationRef/>
      </w:r>
      <w:proofErr w:type="gramStart"/>
      <w:r>
        <w:t>what</w:t>
      </w:r>
      <w:proofErr w:type="gramEnd"/>
      <w:r>
        <w:t xml:space="preserve"> about URL for D3 examples?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5070A9" w:rsidRDefault="005070A9" w:rsidP="00402F98">
      <w:r>
        <w:separator/>
      </w:r>
    </w:p>
  </w:endnote>
  <w:endnote w:type="continuationSeparator" w:id="0">
    <w:p w14:paraId="3187DDE4" w14:textId="77777777" w:rsidR="005070A9" w:rsidRDefault="005070A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5070A9" w:rsidRDefault="005070A9" w:rsidP="00402F98">
      <w:r>
        <w:separator/>
      </w:r>
    </w:p>
  </w:footnote>
  <w:footnote w:type="continuationSeparator" w:id="0">
    <w:p w14:paraId="41947E5C" w14:textId="77777777" w:rsidR="005070A9" w:rsidRDefault="005070A9"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136FF"/>
    <w:rsid w:val="0002400F"/>
    <w:rsid w:val="00026AC6"/>
    <w:rsid w:val="0003266A"/>
    <w:rsid w:val="000347C0"/>
    <w:rsid w:val="00036456"/>
    <w:rsid w:val="00036E02"/>
    <w:rsid w:val="00036EE5"/>
    <w:rsid w:val="00053471"/>
    <w:rsid w:val="00062862"/>
    <w:rsid w:val="000671B8"/>
    <w:rsid w:val="000824D0"/>
    <w:rsid w:val="000839EF"/>
    <w:rsid w:val="00087194"/>
    <w:rsid w:val="000A0B3B"/>
    <w:rsid w:val="000A2A8E"/>
    <w:rsid w:val="000A5213"/>
    <w:rsid w:val="000B3F4D"/>
    <w:rsid w:val="000B4703"/>
    <w:rsid w:val="000B6DAD"/>
    <w:rsid w:val="000D0376"/>
    <w:rsid w:val="000D3D20"/>
    <w:rsid w:val="000D6181"/>
    <w:rsid w:val="000F1A91"/>
    <w:rsid w:val="001024C5"/>
    <w:rsid w:val="00103BCF"/>
    <w:rsid w:val="00105E2F"/>
    <w:rsid w:val="001143A8"/>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2AF1"/>
    <w:rsid w:val="001B5FBD"/>
    <w:rsid w:val="001C6EF0"/>
    <w:rsid w:val="001E2FD5"/>
    <w:rsid w:val="001E6C41"/>
    <w:rsid w:val="001F0353"/>
    <w:rsid w:val="001F193E"/>
    <w:rsid w:val="0020246A"/>
    <w:rsid w:val="002054F6"/>
    <w:rsid w:val="002152FB"/>
    <w:rsid w:val="00217F1C"/>
    <w:rsid w:val="00230B3D"/>
    <w:rsid w:val="00230C67"/>
    <w:rsid w:val="00232616"/>
    <w:rsid w:val="0023534B"/>
    <w:rsid w:val="0024187B"/>
    <w:rsid w:val="002440BC"/>
    <w:rsid w:val="00245080"/>
    <w:rsid w:val="002547E3"/>
    <w:rsid w:val="00262F8D"/>
    <w:rsid w:val="0026304B"/>
    <w:rsid w:val="00264B95"/>
    <w:rsid w:val="002672B0"/>
    <w:rsid w:val="0028096C"/>
    <w:rsid w:val="00285F22"/>
    <w:rsid w:val="00290E1F"/>
    <w:rsid w:val="002A4976"/>
    <w:rsid w:val="002C1484"/>
    <w:rsid w:val="002D5B63"/>
    <w:rsid w:val="002E2444"/>
    <w:rsid w:val="002E4473"/>
    <w:rsid w:val="002F4E06"/>
    <w:rsid w:val="00300BD4"/>
    <w:rsid w:val="0030158B"/>
    <w:rsid w:val="003260B9"/>
    <w:rsid w:val="00340BD2"/>
    <w:rsid w:val="00340EEA"/>
    <w:rsid w:val="00343894"/>
    <w:rsid w:val="00347C76"/>
    <w:rsid w:val="0035749C"/>
    <w:rsid w:val="00363343"/>
    <w:rsid w:val="00364859"/>
    <w:rsid w:val="00365CFD"/>
    <w:rsid w:val="00367CC2"/>
    <w:rsid w:val="00375EC4"/>
    <w:rsid w:val="00380D60"/>
    <w:rsid w:val="00385F53"/>
    <w:rsid w:val="003A7437"/>
    <w:rsid w:val="003B3976"/>
    <w:rsid w:val="003C3675"/>
    <w:rsid w:val="003C629C"/>
    <w:rsid w:val="003C7509"/>
    <w:rsid w:val="003D49C3"/>
    <w:rsid w:val="003F1A10"/>
    <w:rsid w:val="004005A0"/>
    <w:rsid w:val="00402D57"/>
    <w:rsid w:val="00402F98"/>
    <w:rsid w:val="00416770"/>
    <w:rsid w:val="00417E00"/>
    <w:rsid w:val="00420769"/>
    <w:rsid w:val="00446695"/>
    <w:rsid w:val="004620AF"/>
    <w:rsid w:val="0046291B"/>
    <w:rsid w:val="004759FC"/>
    <w:rsid w:val="0047786C"/>
    <w:rsid w:val="00477A38"/>
    <w:rsid w:val="00482B21"/>
    <w:rsid w:val="004840D7"/>
    <w:rsid w:val="004A0618"/>
    <w:rsid w:val="004C2E6B"/>
    <w:rsid w:val="004C30E6"/>
    <w:rsid w:val="004D5D4A"/>
    <w:rsid w:val="004E7647"/>
    <w:rsid w:val="004F0A05"/>
    <w:rsid w:val="00500A16"/>
    <w:rsid w:val="005070A9"/>
    <w:rsid w:val="005076A6"/>
    <w:rsid w:val="0051142F"/>
    <w:rsid w:val="00511FDE"/>
    <w:rsid w:val="00514C2F"/>
    <w:rsid w:val="00517780"/>
    <w:rsid w:val="00521945"/>
    <w:rsid w:val="0053229A"/>
    <w:rsid w:val="005327D6"/>
    <w:rsid w:val="0054676E"/>
    <w:rsid w:val="005511C0"/>
    <w:rsid w:val="005515E8"/>
    <w:rsid w:val="00553C88"/>
    <w:rsid w:val="00553E0A"/>
    <w:rsid w:val="005563A3"/>
    <w:rsid w:val="00577C1D"/>
    <w:rsid w:val="00580A2B"/>
    <w:rsid w:val="00593646"/>
    <w:rsid w:val="005B7BD4"/>
    <w:rsid w:val="005C78EA"/>
    <w:rsid w:val="005C7DAA"/>
    <w:rsid w:val="005D1532"/>
    <w:rsid w:val="005D6AC4"/>
    <w:rsid w:val="005E3615"/>
    <w:rsid w:val="005F07BF"/>
    <w:rsid w:val="005F7438"/>
    <w:rsid w:val="0060320B"/>
    <w:rsid w:val="006428BA"/>
    <w:rsid w:val="006461CA"/>
    <w:rsid w:val="00652E44"/>
    <w:rsid w:val="00664E0B"/>
    <w:rsid w:val="00673E2B"/>
    <w:rsid w:val="00697659"/>
    <w:rsid w:val="006A2493"/>
    <w:rsid w:val="006B6DAD"/>
    <w:rsid w:val="006B7C5A"/>
    <w:rsid w:val="006D2457"/>
    <w:rsid w:val="006E361B"/>
    <w:rsid w:val="006F4E38"/>
    <w:rsid w:val="006F59F2"/>
    <w:rsid w:val="007012C4"/>
    <w:rsid w:val="007015BC"/>
    <w:rsid w:val="007022A5"/>
    <w:rsid w:val="00704854"/>
    <w:rsid w:val="00710639"/>
    <w:rsid w:val="00713161"/>
    <w:rsid w:val="007144B8"/>
    <w:rsid w:val="00715C04"/>
    <w:rsid w:val="007233E3"/>
    <w:rsid w:val="00723FFC"/>
    <w:rsid w:val="00726D7A"/>
    <w:rsid w:val="00734F5F"/>
    <w:rsid w:val="007357E2"/>
    <w:rsid w:val="007359A4"/>
    <w:rsid w:val="00735F1F"/>
    <w:rsid w:val="00751234"/>
    <w:rsid w:val="00752101"/>
    <w:rsid w:val="00757B86"/>
    <w:rsid w:val="0076313E"/>
    <w:rsid w:val="00796AB5"/>
    <w:rsid w:val="007B0E86"/>
    <w:rsid w:val="007B2562"/>
    <w:rsid w:val="007B7737"/>
    <w:rsid w:val="007C2DB8"/>
    <w:rsid w:val="007C5AB5"/>
    <w:rsid w:val="007C630C"/>
    <w:rsid w:val="007C6781"/>
    <w:rsid w:val="007D0F43"/>
    <w:rsid w:val="007E26EC"/>
    <w:rsid w:val="007F12DF"/>
    <w:rsid w:val="007F734E"/>
    <w:rsid w:val="00805BDD"/>
    <w:rsid w:val="00807FFC"/>
    <w:rsid w:val="00826C02"/>
    <w:rsid w:val="008446BF"/>
    <w:rsid w:val="00855CED"/>
    <w:rsid w:val="00862399"/>
    <w:rsid w:val="00864BA8"/>
    <w:rsid w:val="00864CCF"/>
    <w:rsid w:val="00871431"/>
    <w:rsid w:val="00871EC9"/>
    <w:rsid w:val="008936E8"/>
    <w:rsid w:val="008A0ACD"/>
    <w:rsid w:val="008A1AB9"/>
    <w:rsid w:val="008A7BAA"/>
    <w:rsid w:val="008B0093"/>
    <w:rsid w:val="008D0891"/>
    <w:rsid w:val="008E54B1"/>
    <w:rsid w:val="008F2F53"/>
    <w:rsid w:val="0090112F"/>
    <w:rsid w:val="00912D3A"/>
    <w:rsid w:val="009140C1"/>
    <w:rsid w:val="0091469E"/>
    <w:rsid w:val="009216B3"/>
    <w:rsid w:val="0092663E"/>
    <w:rsid w:val="00952F8F"/>
    <w:rsid w:val="00972EAA"/>
    <w:rsid w:val="0098018D"/>
    <w:rsid w:val="00980DDC"/>
    <w:rsid w:val="009831F7"/>
    <w:rsid w:val="00987601"/>
    <w:rsid w:val="009A5B7D"/>
    <w:rsid w:val="009B2A88"/>
    <w:rsid w:val="009C2A9D"/>
    <w:rsid w:val="009C5DC3"/>
    <w:rsid w:val="009E07B6"/>
    <w:rsid w:val="009F6490"/>
    <w:rsid w:val="00A00BB3"/>
    <w:rsid w:val="00A04BB9"/>
    <w:rsid w:val="00A04EED"/>
    <w:rsid w:val="00A0560D"/>
    <w:rsid w:val="00A14878"/>
    <w:rsid w:val="00A237AE"/>
    <w:rsid w:val="00A44441"/>
    <w:rsid w:val="00A601BA"/>
    <w:rsid w:val="00A64021"/>
    <w:rsid w:val="00A64850"/>
    <w:rsid w:val="00A72032"/>
    <w:rsid w:val="00A832A0"/>
    <w:rsid w:val="00A83B7D"/>
    <w:rsid w:val="00A862AD"/>
    <w:rsid w:val="00A87418"/>
    <w:rsid w:val="00A93958"/>
    <w:rsid w:val="00AA2F11"/>
    <w:rsid w:val="00AC280A"/>
    <w:rsid w:val="00AC5DA7"/>
    <w:rsid w:val="00AD1193"/>
    <w:rsid w:val="00AE0519"/>
    <w:rsid w:val="00AE189C"/>
    <w:rsid w:val="00AE23C6"/>
    <w:rsid w:val="00AE6150"/>
    <w:rsid w:val="00AF0DD9"/>
    <w:rsid w:val="00B12E78"/>
    <w:rsid w:val="00B15CA3"/>
    <w:rsid w:val="00B16C01"/>
    <w:rsid w:val="00B23DB7"/>
    <w:rsid w:val="00B322B9"/>
    <w:rsid w:val="00B351FF"/>
    <w:rsid w:val="00B4535C"/>
    <w:rsid w:val="00B45B10"/>
    <w:rsid w:val="00B551C0"/>
    <w:rsid w:val="00B606DB"/>
    <w:rsid w:val="00B65A79"/>
    <w:rsid w:val="00B7446A"/>
    <w:rsid w:val="00B8466B"/>
    <w:rsid w:val="00B87882"/>
    <w:rsid w:val="00B8798F"/>
    <w:rsid w:val="00B925DC"/>
    <w:rsid w:val="00B967F1"/>
    <w:rsid w:val="00BA20DB"/>
    <w:rsid w:val="00BA70DE"/>
    <w:rsid w:val="00BB3F09"/>
    <w:rsid w:val="00BB7383"/>
    <w:rsid w:val="00BC190E"/>
    <w:rsid w:val="00BC3C1A"/>
    <w:rsid w:val="00BD5184"/>
    <w:rsid w:val="00BD6913"/>
    <w:rsid w:val="00BE059F"/>
    <w:rsid w:val="00BE3B8B"/>
    <w:rsid w:val="00BE4BA2"/>
    <w:rsid w:val="00BE4C0C"/>
    <w:rsid w:val="00BE57F3"/>
    <w:rsid w:val="00BE77BD"/>
    <w:rsid w:val="00C022DA"/>
    <w:rsid w:val="00C1289C"/>
    <w:rsid w:val="00C2790F"/>
    <w:rsid w:val="00C35884"/>
    <w:rsid w:val="00C368E5"/>
    <w:rsid w:val="00C41F01"/>
    <w:rsid w:val="00C43774"/>
    <w:rsid w:val="00C439D1"/>
    <w:rsid w:val="00C54390"/>
    <w:rsid w:val="00C552EB"/>
    <w:rsid w:val="00C62409"/>
    <w:rsid w:val="00C63A71"/>
    <w:rsid w:val="00C64AFA"/>
    <w:rsid w:val="00C76EF5"/>
    <w:rsid w:val="00C848C4"/>
    <w:rsid w:val="00C84C7B"/>
    <w:rsid w:val="00C85CF9"/>
    <w:rsid w:val="00C90D11"/>
    <w:rsid w:val="00C96507"/>
    <w:rsid w:val="00CA1C20"/>
    <w:rsid w:val="00CB04A4"/>
    <w:rsid w:val="00CC533A"/>
    <w:rsid w:val="00CE679B"/>
    <w:rsid w:val="00CF6685"/>
    <w:rsid w:val="00D03BFA"/>
    <w:rsid w:val="00D06CF6"/>
    <w:rsid w:val="00D2009C"/>
    <w:rsid w:val="00D32941"/>
    <w:rsid w:val="00D34A93"/>
    <w:rsid w:val="00D44262"/>
    <w:rsid w:val="00D446FA"/>
    <w:rsid w:val="00D44E23"/>
    <w:rsid w:val="00D457FE"/>
    <w:rsid w:val="00D63C62"/>
    <w:rsid w:val="00D65677"/>
    <w:rsid w:val="00D66506"/>
    <w:rsid w:val="00D7241B"/>
    <w:rsid w:val="00D92AF8"/>
    <w:rsid w:val="00D92DF4"/>
    <w:rsid w:val="00D95FED"/>
    <w:rsid w:val="00DB0B05"/>
    <w:rsid w:val="00DB54B7"/>
    <w:rsid w:val="00DB6DF4"/>
    <w:rsid w:val="00DD2D62"/>
    <w:rsid w:val="00DF5825"/>
    <w:rsid w:val="00DF5F53"/>
    <w:rsid w:val="00E07BAA"/>
    <w:rsid w:val="00E1083E"/>
    <w:rsid w:val="00E10F29"/>
    <w:rsid w:val="00E13D56"/>
    <w:rsid w:val="00E256CA"/>
    <w:rsid w:val="00E25BC7"/>
    <w:rsid w:val="00E34134"/>
    <w:rsid w:val="00E42801"/>
    <w:rsid w:val="00E444EE"/>
    <w:rsid w:val="00E52ED0"/>
    <w:rsid w:val="00E53163"/>
    <w:rsid w:val="00E5498E"/>
    <w:rsid w:val="00E55F83"/>
    <w:rsid w:val="00E56098"/>
    <w:rsid w:val="00E73008"/>
    <w:rsid w:val="00E762D0"/>
    <w:rsid w:val="00E8032F"/>
    <w:rsid w:val="00E85D22"/>
    <w:rsid w:val="00E92D84"/>
    <w:rsid w:val="00E96DAD"/>
    <w:rsid w:val="00EA37B5"/>
    <w:rsid w:val="00EA6E83"/>
    <w:rsid w:val="00EA740F"/>
    <w:rsid w:val="00EB402B"/>
    <w:rsid w:val="00EB43EE"/>
    <w:rsid w:val="00EC6DD1"/>
    <w:rsid w:val="00ED3BC5"/>
    <w:rsid w:val="00EE0593"/>
    <w:rsid w:val="00EE22CB"/>
    <w:rsid w:val="00EE245A"/>
    <w:rsid w:val="00EE2E94"/>
    <w:rsid w:val="00EE5DA1"/>
    <w:rsid w:val="00EF4F4F"/>
    <w:rsid w:val="00EF7BE2"/>
    <w:rsid w:val="00F02D35"/>
    <w:rsid w:val="00F10ED5"/>
    <w:rsid w:val="00F22A20"/>
    <w:rsid w:val="00F24E49"/>
    <w:rsid w:val="00F507E5"/>
    <w:rsid w:val="00F56A92"/>
    <w:rsid w:val="00F61D15"/>
    <w:rsid w:val="00F77059"/>
    <w:rsid w:val="00F77216"/>
    <w:rsid w:val="00F77B2E"/>
    <w:rsid w:val="00F82860"/>
    <w:rsid w:val="00F96687"/>
    <w:rsid w:val="00FA0FC5"/>
    <w:rsid w:val="00FA2F20"/>
    <w:rsid w:val="00FA5E18"/>
    <w:rsid w:val="00FB75F8"/>
    <w:rsid w:val="00FD2BB3"/>
    <w:rsid w:val="00FD6EA4"/>
    <w:rsid w:val="00FE2D55"/>
    <w:rsid w:val="00FE312D"/>
    <w:rsid w:val="00FE5094"/>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840D7"/>
    <w:rPr>
      <w:sz w:val="24"/>
      <w:szCs w:val="24"/>
    </w:rPr>
  </w:style>
  <w:style w:type="paragraph" w:styleId="Heading1">
    <w:name w:val="heading 1"/>
    <w:next w:val="Normal"/>
    <w:qFormat/>
    <w:rsid w:val="004840D7"/>
    <w:pPr>
      <w:keepNext/>
      <w:numPr>
        <w:numId w:val="19"/>
      </w:numPr>
      <w:spacing w:before="240"/>
      <w:outlineLvl w:val="0"/>
    </w:pPr>
    <w:rPr>
      <w:b/>
      <w:caps/>
      <w:sz w:val="28"/>
      <w:szCs w:val="28"/>
    </w:rPr>
  </w:style>
  <w:style w:type="paragraph" w:styleId="Heading2">
    <w:name w:val="heading 2"/>
    <w:basedOn w:val="Normal"/>
    <w:next w:val="Normal"/>
    <w:qFormat/>
    <w:rsid w:val="00484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84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84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84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840D7"/>
    <w:pPr>
      <w:numPr>
        <w:ilvl w:val="5"/>
        <w:numId w:val="19"/>
      </w:numPr>
      <w:outlineLvl w:val="5"/>
    </w:pPr>
    <w:rPr>
      <w:sz w:val="24"/>
    </w:rPr>
  </w:style>
  <w:style w:type="paragraph" w:styleId="Heading7">
    <w:name w:val="heading 7"/>
    <w:next w:val="Normal"/>
    <w:qFormat/>
    <w:rsid w:val="004840D7"/>
    <w:pPr>
      <w:numPr>
        <w:ilvl w:val="6"/>
        <w:numId w:val="19"/>
      </w:numPr>
      <w:outlineLvl w:val="6"/>
    </w:pPr>
    <w:rPr>
      <w:sz w:val="24"/>
    </w:rPr>
  </w:style>
  <w:style w:type="paragraph" w:styleId="Heading8">
    <w:name w:val="heading 8"/>
    <w:next w:val="Normal"/>
    <w:qFormat/>
    <w:rsid w:val="004840D7"/>
    <w:pPr>
      <w:numPr>
        <w:ilvl w:val="7"/>
        <w:numId w:val="19"/>
      </w:numPr>
      <w:outlineLvl w:val="7"/>
    </w:pPr>
    <w:rPr>
      <w:sz w:val="24"/>
    </w:rPr>
  </w:style>
  <w:style w:type="paragraph" w:styleId="Heading9">
    <w:name w:val="heading 9"/>
    <w:next w:val="Normal"/>
    <w:qFormat/>
    <w:rsid w:val="004840D7"/>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4840D7"/>
    <w:pPr>
      <w:spacing w:after="120"/>
      <w:ind w:left="720" w:firstLine="720"/>
    </w:pPr>
    <w:rPr>
      <w:snapToGrid w:val="0"/>
      <w:sz w:val="26"/>
    </w:rPr>
  </w:style>
  <w:style w:type="paragraph" w:customStyle="1" w:styleId="AbstractHead">
    <w:name w:val="AbstractHead"/>
    <w:basedOn w:val="Para"/>
    <w:next w:val="Normal"/>
    <w:rsid w:val="00484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0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840D7"/>
    <w:pPr>
      <w:spacing w:after="120"/>
      <w:ind w:left="720" w:firstLine="720"/>
    </w:pPr>
    <w:rPr>
      <w:snapToGrid w:val="0"/>
      <w:sz w:val="26"/>
    </w:rPr>
  </w:style>
  <w:style w:type="paragraph" w:customStyle="1" w:styleId="Address">
    <w:name w:val="Address"/>
    <w:basedOn w:val="Normal"/>
    <w:rsid w:val="004840D7"/>
    <w:pPr>
      <w:widowControl w:val="0"/>
      <w:spacing w:before="120"/>
      <w:ind w:left="2160"/>
    </w:pPr>
    <w:rPr>
      <w:snapToGrid w:val="0"/>
      <w:szCs w:val="20"/>
    </w:rPr>
  </w:style>
  <w:style w:type="paragraph" w:customStyle="1" w:styleId="AddressDescription">
    <w:name w:val="AddressDescription"/>
    <w:basedOn w:val="Normal"/>
    <w:next w:val="Normal"/>
    <w:rsid w:val="004840D7"/>
    <w:pPr>
      <w:widowControl w:val="0"/>
      <w:spacing w:before="120" w:after="120"/>
      <w:ind w:left="2160"/>
    </w:pPr>
    <w:rPr>
      <w:snapToGrid w:val="0"/>
      <w:szCs w:val="20"/>
    </w:rPr>
  </w:style>
  <w:style w:type="paragraph" w:customStyle="1" w:styleId="AddressName">
    <w:name w:val="AddressName"/>
    <w:basedOn w:val="Normal"/>
    <w:next w:val="Normal"/>
    <w:rsid w:val="004840D7"/>
    <w:pPr>
      <w:widowControl w:val="0"/>
      <w:spacing w:before="120"/>
      <w:ind w:left="2160"/>
    </w:pPr>
    <w:rPr>
      <w:snapToGrid w:val="0"/>
      <w:szCs w:val="20"/>
    </w:rPr>
  </w:style>
  <w:style w:type="paragraph" w:customStyle="1" w:styleId="Question">
    <w:name w:val="Question"/>
    <w:next w:val="Normal"/>
    <w:rsid w:val="004840D7"/>
    <w:pPr>
      <w:spacing w:after="120"/>
      <w:ind w:left="2160" w:hanging="720"/>
    </w:pPr>
    <w:rPr>
      <w:sz w:val="26"/>
    </w:rPr>
  </w:style>
  <w:style w:type="paragraph" w:customStyle="1" w:styleId="Option">
    <w:name w:val="Option"/>
    <w:basedOn w:val="Question"/>
    <w:rsid w:val="004840D7"/>
    <w:pPr>
      <w:ind w:left="2880"/>
    </w:pPr>
  </w:style>
  <w:style w:type="paragraph" w:customStyle="1" w:styleId="Answer">
    <w:name w:val="Answer"/>
    <w:basedOn w:val="Option"/>
    <w:next w:val="Normal"/>
    <w:rsid w:val="004840D7"/>
    <w:pPr>
      <w:widowControl w:val="0"/>
    </w:pPr>
    <w:rPr>
      <w:snapToGrid w:val="0"/>
    </w:rPr>
  </w:style>
  <w:style w:type="paragraph" w:customStyle="1" w:styleId="AnswersHead">
    <w:name w:val="AnswersHead"/>
    <w:basedOn w:val="Normal"/>
    <w:next w:val="Para"/>
    <w:rsid w:val="00484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840D7"/>
    <w:pPr>
      <w:spacing w:after="360"/>
      <w:outlineLvl w:val="0"/>
    </w:pPr>
    <w:rPr>
      <w:rFonts w:ascii="Arial" w:hAnsi="Arial"/>
      <w:b/>
      <w:snapToGrid w:val="0"/>
      <w:sz w:val="60"/>
    </w:rPr>
  </w:style>
  <w:style w:type="paragraph" w:customStyle="1" w:styleId="AppendixTitle">
    <w:name w:val="AppendixTitle"/>
    <w:basedOn w:val="ChapterTitle"/>
    <w:next w:val="Para"/>
    <w:rsid w:val="004840D7"/>
    <w:pPr>
      <w:spacing w:before="120" w:after="120"/>
    </w:pPr>
  </w:style>
  <w:style w:type="paragraph" w:customStyle="1" w:styleId="AuthorBio">
    <w:name w:val="AuthorBio"/>
    <w:rsid w:val="004840D7"/>
    <w:pPr>
      <w:spacing w:before="240" w:after="240"/>
      <w:ind w:firstLine="720"/>
    </w:pPr>
    <w:rPr>
      <w:rFonts w:ascii="Arial" w:hAnsi="Arial"/>
    </w:rPr>
  </w:style>
  <w:style w:type="paragraph" w:styleId="BalloonText">
    <w:name w:val="Balloon Text"/>
    <w:semiHidden/>
    <w:rsid w:val="004840D7"/>
    <w:rPr>
      <w:rFonts w:ascii="Tahoma" w:hAnsi="Tahoma" w:cs="Tahoma"/>
      <w:sz w:val="16"/>
      <w:szCs w:val="16"/>
    </w:rPr>
  </w:style>
  <w:style w:type="paragraph" w:styleId="Bibliography">
    <w:name w:val="Bibliography"/>
    <w:basedOn w:val="Normal"/>
    <w:next w:val="Normal"/>
    <w:semiHidden/>
    <w:rsid w:val="004840D7"/>
    <w:pPr>
      <w:spacing w:after="200" w:line="276" w:lineRule="auto"/>
    </w:pPr>
    <w:rPr>
      <w:rFonts w:ascii="Calibri" w:eastAsia="Calibri" w:hAnsi="Calibri"/>
      <w:sz w:val="22"/>
      <w:szCs w:val="22"/>
    </w:rPr>
  </w:style>
  <w:style w:type="paragraph" w:customStyle="1" w:styleId="BibliographyEntry">
    <w:name w:val="BibliographyEntry"/>
    <w:rsid w:val="004840D7"/>
    <w:pPr>
      <w:ind w:left="1440" w:hanging="720"/>
    </w:pPr>
    <w:rPr>
      <w:rFonts w:ascii="Arial" w:hAnsi="Arial" w:cs="Tahoma"/>
      <w:sz w:val="26"/>
      <w:szCs w:val="16"/>
    </w:rPr>
  </w:style>
  <w:style w:type="paragraph" w:customStyle="1" w:styleId="BibliographyHead">
    <w:name w:val="BibliographyHead"/>
    <w:next w:val="BibliographyEntry"/>
    <w:rsid w:val="004840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0D7"/>
    <w:rPr>
      <w:rFonts w:ascii="Arial" w:hAnsi="Arial"/>
      <w:b/>
      <w:smallCaps/>
      <w:sz w:val="60"/>
      <w:szCs w:val="60"/>
    </w:rPr>
  </w:style>
  <w:style w:type="character" w:customStyle="1" w:styleId="BoldItalic">
    <w:name w:val="BoldItalic"/>
    <w:rsid w:val="004840D7"/>
    <w:rPr>
      <w:b/>
      <w:i/>
    </w:rPr>
  </w:style>
  <w:style w:type="character" w:styleId="BookTitle">
    <w:name w:val="Book Title"/>
    <w:qFormat/>
    <w:rsid w:val="004840D7"/>
    <w:rPr>
      <w:b/>
      <w:bCs/>
      <w:smallCaps/>
      <w:spacing w:val="5"/>
    </w:rPr>
  </w:style>
  <w:style w:type="paragraph" w:customStyle="1" w:styleId="BookAuthor">
    <w:name w:val="BookAuthor"/>
    <w:basedOn w:val="Normal"/>
    <w:rsid w:val="004840D7"/>
    <w:pPr>
      <w:spacing w:before="120" w:after="600"/>
      <w:ind w:left="720" w:firstLine="720"/>
      <w:contextualSpacing/>
      <w:jc w:val="center"/>
    </w:pPr>
    <w:rPr>
      <w:sz w:val="32"/>
      <w:szCs w:val="20"/>
    </w:rPr>
  </w:style>
  <w:style w:type="paragraph" w:customStyle="1" w:styleId="BookEdition">
    <w:name w:val="BookEdition"/>
    <w:qFormat/>
    <w:rsid w:val="004840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84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4840D7"/>
    <w:pPr>
      <w:ind w:left="4320"/>
    </w:pPr>
    <w:rPr>
      <w:snapToGrid w:val="0"/>
    </w:rPr>
  </w:style>
  <w:style w:type="paragraph" w:customStyle="1" w:styleId="BookReviewItem">
    <w:name w:val="BookReviewItem"/>
    <w:rsid w:val="004840D7"/>
    <w:pPr>
      <w:spacing w:before="240" w:after="240"/>
      <w:ind w:left="3600" w:right="1440" w:hanging="720"/>
    </w:pPr>
    <w:rPr>
      <w:sz w:val="28"/>
    </w:rPr>
  </w:style>
  <w:style w:type="paragraph" w:customStyle="1" w:styleId="BookTitle0">
    <w:name w:val="BookTitle"/>
    <w:basedOn w:val="Normal"/>
    <w:next w:val="Normal"/>
    <w:rsid w:val="00484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840D7"/>
    <w:pPr>
      <w:pageBreakBefore w:val="0"/>
      <w:spacing w:before="480"/>
    </w:pPr>
    <w:rPr>
      <w:sz w:val="36"/>
    </w:rPr>
  </w:style>
  <w:style w:type="character" w:customStyle="1" w:styleId="Callout">
    <w:name w:val="Callout"/>
    <w:rsid w:val="004840D7"/>
    <w:rPr>
      <w:bdr w:val="none" w:sz="0" w:space="0" w:color="auto"/>
      <w:shd w:val="clear" w:color="auto" w:fill="B2A1C7"/>
    </w:rPr>
  </w:style>
  <w:style w:type="paragraph" w:customStyle="1" w:styleId="ChapterSubtitle">
    <w:name w:val="ChapterSubtitle"/>
    <w:basedOn w:val="ChapterTitle"/>
    <w:next w:val="Para"/>
    <w:rsid w:val="004840D7"/>
    <w:rPr>
      <w:sz w:val="44"/>
    </w:rPr>
  </w:style>
  <w:style w:type="paragraph" w:customStyle="1" w:styleId="ChapterAuthor">
    <w:name w:val="ChapterAuthor"/>
    <w:basedOn w:val="ChapterSubtitle"/>
    <w:next w:val="Normal"/>
    <w:rsid w:val="004840D7"/>
    <w:pPr>
      <w:spacing w:after="120"/>
      <w:outlineLvl w:val="9"/>
    </w:pPr>
    <w:rPr>
      <w:i/>
      <w:sz w:val="36"/>
    </w:rPr>
  </w:style>
  <w:style w:type="paragraph" w:customStyle="1" w:styleId="ChapterAuthorAffiliation">
    <w:name w:val="ChapterAuthorAffiliation"/>
    <w:next w:val="Para"/>
    <w:rsid w:val="004840D7"/>
    <w:pPr>
      <w:spacing w:after="120"/>
    </w:pPr>
    <w:rPr>
      <w:rFonts w:ascii="Arial" w:hAnsi="Arial"/>
      <w:i/>
      <w:smallCaps/>
      <w:snapToGrid w:val="0"/>
      <w:sz w:val="36"/>
    </w:rPr>
  </w:style>
  <w:style w:type="paragraph" w:customStyle="1" w:styleId="FootnoteEntry">
    <w:name w:val="FootnoteEntry"/>
    <w:rsid w:val="004840D7"/>
    <w:pPr>
      <w:ind w:left="1440" w:hanging="720"/>
    </w:pPr>
    <w:rPr>
      <w:snapToGrid w:val="0"/>
    </w:rPr>
  </w:style>
  <w:style w:type="paragraph" w:customStyle="1" w:styleId="ChapterCredit">
    <w:name w:val="ChapterCredit"/>
    <w:basedOn w:val="FootnoteEntry"/>
    <w:next w:val="Para"/>
    <w:rsid w:val="004840D7"/>
    <w:pPr>
      <w:spacing w:before="120" w:after="120"/>
      <w:ind w:left="0" w:firstLine="0"/>
    </w:pPr>
  </w:style>
  <w:style w:type="paragraph" w:customStyle="1" w:styleId="Objective">
    <w:name w:val="Objective"/>
    <w:rsid w:val="004840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840D7"/>
    <w:rPr>
      <w:i w:val="0"/>
    </w:rPr>
  </w:style>
  <w:style w:type="paragraph" w:customStyle="1" w:styleId="ChapterFeaturingList">
    <w:name w:val="ChapterFeaturingList"/>
    <w:basedOn w:val="ChapterObjective"/>
    <w:rsid w:val="004840D7"/>
    <w:rPr>
      <w:b w:val="0"/>
      <w:sz w:val="26"/>
      <w:u w:val="none"/>
    </w:rPr>
  </w:style>
  <w:style w:type="paragraph" w:customStyle="1" w:styleId="ChapterFeaturingListSub">
    <w:name w:val="ChapterFeaturingListSub"/>
    <w:rsid w:val="004840D7"/>
    <w:pPr>
      <w:spacing w:after="120"/>
      <w:ind w:left="2880"/>
      <w:contextualSpacing/>
    </w:pPr>
    <w:rPr>
      <w:rFonts w:ascii="Arial" w:hAnsi="Arial"/>
      <w:snapToGrid w:val="0"/>
      <w:sz w:val="26"/>
    </w:rPr>
  </w:style>
  <w:style w:type="paragraph" w:customStyle="1" w:styleId="ChapterFeaturingListSub2">
    <w:name w:val="ChapterFeaturingListSub2"/>
    <w:rsid w:val="004840D7"/>
    <w:pPr>
      <w:spacing w:after="120"/>
      <w:ind w:left="3600"/>
    </w:pPr>
    <w:rPr>
      <w:rFonts w:ascii="Arial" w:hAnsi="Arial"/>
      <w:snapToGrid w:val="0"/>
      <w:sz w:val="26"/>
    </w:rPr>
  </w:style>
  <w:style w:type="paragraph" w:customStyle="1" w:styleId="ChapterIntroductionHead">
    <w:name w:val="ChapterIntroductionHead"/>
    <w:next w:val="Normal"/>
    <w:rsid w:val="004840D7"/>
    <w:pPr>
      <w:ind w:left="1440"/>
      <w:outlineLvl w:val="0"/>
    </w:pPr>
    <w:rPr>
      <w:rFonts w:ascii="Arial" w:hAnsi="Arial"/>
      <w:b/>
      <w:snapToGrid w:val="0"/>
      <w:sz w:val="26"/>
    </w:rPr>
  </w:style>
  <w:style w:type="paragraph" w:customStyle="1" w:styleId="ChapterIntroductionPara">
    <w:name w:val="ChapterIntroductionPara"/>
    <w:next w:val="Para"/>
    <w:rsid w:val="004840D7"/>
    <w:pPr>
      <w:ind w:left="1440"/>
    </w:pPr>
    <w:rPr>
      <w:rFonts w:ascii="Arial" w:hAnsi="Arial"/>
      <w:snapToGrid w:val="0"/>
      <w:sz w:val="26"/>
    </w:rPr>
  </w:style>
  <w:style w:type="paragraph" w:customStyle="1" w:styleId="ObjectiveTitle">
    <w:name w:val="ObjectiveTitle"/>
    <w:basedOn w:val="Objective"/>
    <w:next w:val="Objective"/>
    <w:rsid w:val="004840D7"/>
    <w:pPr>
      <w:spacing w:before="240"/>
      <w:ind w:left="1800"/>
    </w:pPr>
    <w:rPr>
      <w:u w:val="none"/>
    </w:rPr>
  </w:style>
  <w:style w:type="paragraph" w:customStyle="1" w:styleId="ChapterObjectiveTitle">
    <w:name w:val="ChapterObjectiveTitle"/>
    <w:basedOn w:val="ObjectiveTitle"/>
    <w:next w:val="ChapterObjective"/>
    <w:rsid w:val="004840D7"/>
    <w:pPr>
      <w:ind w:left="1440" w:firstLine="0"/>
    </w:pPr>
    <w:rPr>
      <w:i w:val="0"/>
    </w:rPr>
  </w:style>
  <w:style w:type="paragraph" w:customStyle="1" w:styleId="Subobjective">
    <w:name w:val="Subobjective"/>
    <w:basedOn w:val="Objective"/>
    <w:rsid w:val="004840D7"/>
    <w:pPr>
      <w:keepNext/>
      <w:spacing w:before="180"/>
      <w:ind w:left="2880"/>
    </w:pPr>
  </w:style>
  <w:style w:type="paragraph" w:customStyle="1" w:styleId="ChapterSubobjective">
    <w:name w:val="ChapterSubobjective"/>
    <w:basedOn w:val="Subobjective"/>
    <w:rsid w:val="004840D7"/>
    <w:pPr>
      <w:keepNext w:val="0"/>
    </w:pPr>
    <w:rPr>
      <w:i w:val="0"/>
    </w:rPr>
  </w:style>
  <w:style w:type="paragraph" w:customStyle="1" w:styleId="Code80">
    <w:name w:val="Code80"/>
    <w:rsid w:val="004840D7"/>
    <w:pPr>
      <w:spacing w:before="120" w:after="120"/>
      <w:contextualSpacing/>
    </w:pPr>
    <w:rPr>
      <w:rFonts w:ascii="Courier New" w:hAnsi="Courier New"/>
      <w:noProof/>
      <w:snapToGrid w:val="0"/>
      <w:sz w:val="16"/>
    </w:rPr>
  </w:style>
  <w:style w:type="paragraph" w:customStyle="1" w:styleId="Code80Sub">
    <w:name w:val="Code80Sub"/>
    <w:rsid w:val="004840D7"/>
    <w:pPr>
      <w:ind w:left="1440"/>
    </w:pPr>
    <w:rPr>
      <w:rFonts w:ascii="Courier New" w:hAnsi="Courier New"/>
      <w:noProof/>
      <w:snapToGrid w:val="0"/>
      <w:sz w:val="16"/>
      <w:lang w:val="de-DE"/>
    </w:rPr>
  </w:style>
  <w:style w:type="character" w:customStyle="1" w:styleId="CodeColorBlue">
    <w:name w:val="CodeColorBlue"/>
    <w:rsid w:val="004840D7"/>
    <w:rPr>
      <w:rFonts w:cs="Arial"/>
      <w:color w:val="0000FF"/>
    </w:rPr>
  </w:style>
  <w:style w:type="character" w:customStyle="1" w:styleId="CodeColorBlue2">
    <w:name w:val="CodeColorBlue2"/>
    <w:rsid w:val="004840D7"/>
    <w:rPr>
      <w:rFonts w:cs="Arial"/>
      <w:color w:val="0000A5"/>
    </w:rPr>
  </w:style>
  <w:style w:type="character" w:customStyle="1" w:styleId="CodeColorBlue3">
    <w:name w:val="CodeColorBlue3"/>
    <w:rsid w:val="004840D7"/>
    <w:rPr>
      <w:rFonts w:cs="Arial"/>
      <w:color w:val="6464B9"/>
    </w:rPr>
  </w:style>
  <w:style w:type="character" w:customStyle="1" w:styleId="CodeColorBluegreen">
    <w:name w:val="CodeColorBluegreen"/>
    <w:rsid w:val="004840D7"/>
    <w:rPr>
      <w:rFonts w:cs="Arial"/>
      <w:color w:val="2B91AF"/>
    </w:rPr>
  </w:style>
  <w:style w:type="character" w:customStyle="1" w:styleId="CodeColorBrown">
    <w:name w:val="CodeColorBrown"/>
    <w:rsid w:val="004840D7"/>
    <w:rPr>
      <w:rFonts w:cs="Arial"/>
      <w:color w:val="A31515"/>
    </w:rPr>
  </w:style>
  <w:style w:type="character" w:customStyle="1" w:styleId="CodeColorDkBlue">
    <w:name w:val="CodeColorDkBlue"/>
    <w:rsid w:val="004840D7"/>
    <w:rPr>
      <w:rFonts w:cs="Times New Roman"/>
      <w:color w:val="000080"/>
      <w:szCs w:val="22"/>
    </w:rPr>
  </w:style>
  <w:style w:type="character" w:customStyle="1" w:styleId="CodeColorGreen">
    <w:name w:val="CodeColorGreen"/>
    <w:rsid w:val="004840D7"/>
    <w:rPr>
      <w:rFonts w:cs="Arial"/>
      <w:color w:val="008000"/>
    </w:rPr>
  </w:style>
  <w:style w:type="character" w:customStyle="1" w:styleId="CodeColorGreen2">
    <w:name w:val="CodeColorGreen2"/>
    <w:rsid w:val="004840D7"/>
    <w:rPr>
      <w:rFonts w:cs="Arial"/>
      <w:color w:val="629755"/>
    </w:rPr>
  </w:style>
  <w:style w:type="character" w:customStyle="1" w:styleId="CodeColorGrey30">
    <w:name w:val="CodeColorGrey30"/>
    <w:rsid w:val="004840D7"/>
    <w:rPr>
      <w:rFonts w:cs="Arial"/>
      <w:color w:val="808080"/>
    </w:rPr>
  </w:style>
  <w:style w:type="character" w:customStyle="1" w:styleId="CodeColorGrey55">
    <w:name w:val="CodeColorGrey55"/>
    <w:rsid w:val="004840D7"/>
    <w:rPr>
      <w:rFonts w:cs="Arial"/>
      <w:color w:val="C0C0C0"/>
    </w:rPr>
  </w:style>
  <w:style w:type="character" w:customStyle="1" w:styleId="CodeColorGrey80">
    <w:name w:val="CodeColorGrey80"/>
    <w:rsid w:val="004840D7"/>
    <w:rPr>
      <w:rFonts w:cs="Arial"/>
      <w:color w:val="555555"/>
    </w:rPr>
  </w:style>
  <w:style w:type="character" w:customStyle="1" w:styleId="CodeColorHotPink">
    <w:name w:val="CodeColorHotPink"/>
    <w:rsid w:val="004840D7"/>
    <w:rPr>
      <w:rFonts w:cs="Times New Roman"/>
      <w:color w:val="DF36FA"/>
      <w:szCs w:val="18"/>
    </w:rPr>
  </w:style>
  <w:style w:type="character" w:customStyle="1" w:styleId="CodeColorMagenta">
    <w:name w:val="CodeColorMagenta"/>
    <w:rsid w:val="004840D7"/>
    <w:rPr>
      <w:rFonts w:cs="Arial"/>
      <w:color w:val="A31515"/>
    </w:rPr>
  </w:style>
  <w:style w:type="character" w:customStyle="1" w:styleId="CodeColorOrange">
    <w:name w:val="CodeColorOrange"/>
    <w:rsid w:val="004840D7"/>
    <w:rPr>
      <w:rFonts w:cs="Arial"/>
      <w:color w:val="B96464"/>
    </w:rPr>
  </w:style>
  <w:style w:type="character" w:customStyle="1" w:styleId="CodeColorPeach">
    <w:name w:val="CodeColorPeach"/>
    <w:rsid w:val="004840D7"/>
    <w:rPr>
      <w:rFonts w:cs="Arial"/>
      <w:color w:val="FFDBA3"/>
    </w:rPr>
  </w:style>
  <w:style w:type="character" w:customStyle="1" w:styleId="CodeColorPurple">
    <w:name w:val="CodeColorPurple"/>
    <w:rsid w:val="004840D7"/>
    <w:rPr>
      <w:rFonts w:cs="Arial"/>
      <w:color w:val="951795"/>
    </w:rPr>
  </w:style>
  <w:style w:type="character" w:customStyle="1" w:styleId="CodeColorPurple2">
    <w:name w:val="CodeColorPurple2"/>
    <w:rsid w:val="004840D7"/>
    <w:rPr>
      <w:rFonts w:cs="Arial"/>
      <w:color w:val="800080"/>
    </w:rPr>
  </w:style>
  <w:style w:type="character" w:customStyle="1" w:styleId="CodeColorRed">
    <w:name w:val="CodeColorRed"/>
    <w:rsid w:val="004840D7"/>
    <w:rPr>
      <w:rFonts w:cs="Arial"/>
      <w:color w:val="FF0000"/>
    </w:rPr>
  </w:style>
  <w:style w:type="character" w:customStyle="1" w:styleId="CodeColorRed2">
    <w:name w:val="CodeColorRed2"/>
    <w:rsid w:val="004840D7"/>
    <w:rPr>
      <w:rFonts w:cs="Arial"/>
      <w:color w:val="800000"/>
    </w:rPr>
  </w:style>
  <w:style w:type="character" w:customStyle="1" w:styleId="CodeColorRed3">
    <w:name w:val="CodeColorRed3"/>
    <w:rsid w:val="004840D7"/>
    <w:rPr>
      <w:rFonts w:cs="Arial"/>
      <w:color w:val="A31515"/>
    </w:rPr>
  </w:style>
  <w:style w:type="character" w:customStyle="1" w:styleId="CodeColorTealBlue">
    <w:name w:val="CodeColorTealBlue"/>
    <w:rsid w:val="004840D7"/>
    <w:rPr>
      <w:rFonts w:cs="Times New Roman"/>
      <w:color w:val="008080"/>
      <w:szCs w:val="22"/>
    </w:rPr>
  </w:style>
  <w:style w:type="character" w:customStyle="1" w:styleId="CodeColorWhite">
    <w:name w:val="CodeColorWhite"/>
    <w:rsid w:val="004840D7"/>
    <w:rPr>
      <w:rFonts w:cs="Arial"/>
      <w:color w:val="FFFFFF"/>
      <w:bdr w:val="none" w:sz="0" w:space="0" w:color="auto"/>
    </w:rPr>
  </w:style>
  <w:style w:type="paragraph" w:customStyle="1" w:styleId="CodeHead">
    <w:name w:val="CodeHead"/>
    <w:next w:val="Normal"/>
    <w:rsid w:val="004840D7"/>
    <w:pPr>
      <w:spacing w:before="120" w:after="120"/>
    </w:pPr>
    <w:rPr>
      <w:rFonts w:ascii="Arial" w:hAnsi="Arial"/>
      <w:b/>
      <w:snapToGrid w:val="0"/>
      <w:sz w:val="22"/>
    </w:rPr>
  </w:style>
  <w:style w:type="character" w:customStyle="1" w:styleId="CodeHighlight">
    <w:name w:val="CodeHighlight"/>
    <w:rsid w:val="004840D7"/>
    <w:rPr>
      <w:b/>
      <w:color w:val="7F7F7F"/>
      <w:kern w:val="0"/>
      <w:position w:val="0"/>
      <w:u w:val="none"/>
      <w:bdr w:val="none" w:sz="0" w:space="0" w:color="auto"/>
      <w:shd w:val="clear" w:color="auto" w:fill="auto"/>
    </w:rPr>
  </w:style>
  <w:style w:type="paragraph" w:customStyle="1" w:styleId="CodeLabel">
    <w:name w:val="CodeLabel"/>
    <w:qFormat/>
    <w:rsid w:val="004840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840D7"/>
    <w:pPr>
      <w:widowControl w:val="0"/>
      <w:spacing w:before="120" w:after="120"/>
      <w:contextualSpacing/>
    </w:pPr>
    <w:rPr>
      <w:rFonts w:ascii="Courier New" w:hAnsi="Courier New"/>
      <w:noProof/>
      <w:snapToGrid w:val="0"/>
      <w:sz w:val="18"/>
    </w:rPr>
  </w:style>
  <w:style w:type="paragraph" w:customStyle="1" w:styleId="CodeListing80">
    <w:name w:val="CodeListing80"/>
    <w:rsid w:val="004840D7"/>
    <w:rPr>
      <w:rFonts w:ascii="Courier New" w:hAnsi="Courier New"/>
      <w:noProof/>
      <w:snapToGrid w:val="0"/>
      <w:sz w:val="16"/>
    </w:rPr>
  </w:style>
  <w:style w:type="paragraph" w:customStyle="1" w:styleId="CodeNote">
    <w:name w:val="CodeNote"/>
    <w:qFormat/>
    <w:rsid w:val="004840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840D7"/>
    <w:pPr>
      <w:shd w:val="clear" w:color="auto" w:fill="D9D9D9"/>
    </w:pPr>
    <w:rPr>
      <w:rFonts w:ascii="Courier New" w:hAnsi="Courier New"/>
      <w:noProof/>
      <w:snapToGrid w:val="0"/>
      <w:sz w:val="18"/>
    </w:rPr>
  </w:style>
  <w:style w:type="paragraph" w:customStyle="1" w:styleId="CodeScreen80">
    <w:name w:val="CodeScreen80"/>
    <w:qFormat/>
    <w:rsid w:val="004840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840D7"/>
    <w:pPr>
      <w:ind w:left="720"/>
    </w:pPr>
  </w:style>
  <w:style w:type="paragraph" w:customStyle="1" w:styleId="CodeSnippet">
    <w:name w:val="CodeSnippet"/>
    <w:rsid w:val="004840D7"/>
    <w:pPr>
      <w:spacing w:before="120" w:after="120"/>
      <w:contextualSpacing/>
    </w:pPr>
    <w:rPr>
      <w:rFonts w:ascii="Courier New" w:hAnsi="Courier New"/>
      <w:noProof/>
      <w:snapToGrid w:val="0"/>
      <w:sz w:val="18"/>
    </w:rPr>
  </w:style>
  <w:style w:type="paragraph" w:customStyle="1" w:styleId="CodeSnippetSub">
    <w:name w:val="CodeSnippetSub"/>
    <w:rsid w:val="004840D7"/>
    <w:pPr>
      <w:ind w:left="720"/>
    </w:pPr>
    <w:rPr>
      <w:rFonts w:ascii="Courier New" w:hAnsi="Courier New"/>
      <w:noProof/>
      <w:snapToGrid w:val="0"/>
      <w:sz w:val="18"/>
    </w:rPr>
  </w:style>
  <w:style w:type="paragraph" w:customStyle="1" w:styleId="H5">
    <w:name w:val="H5"/>
    <w:next w:val="Para"/>
    <w:rsid w:val="004840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0D7"/>
    <w:pPr>
      <w:pBdr>
        <w:top w:val="single" w:sz="4" w:space="4" w:color="auto"/>
      </w:pBdr>
      <w:outlineLvl w:val="6"/>
    </w:pPr>
    <w:rPr>
      <w:i/>
      <w:noProof/>
    </w:rPr>
  </w:style>
  <w:style w:type="paragraph" w:customStyle="1" w:styleId="ContentsAbstract">
    <w:name w:val="ContentsAbstract"/>
    <w:qFormat/>
    <w:rsid w:val="004840D7"/>
    <w:pPr>
      <w:spacing w:before="120" w:after="120"/>
      <w:ind w:left="1008"/>
      <w:contextualSpacing/>
    </w:pPr>
    <w:rPr>
      <w:rFonts w:ascii="Arial" w:hAnsi="Arial"/>
      <w:snapToGrid w:val="0"/>
      <w:sz w:val="18"/>
    </w:rPr>
  </w:style>
  <w:style w:type="paragraph" w:customStyle="1" w:styleId="ContentsPartTitle">
    <w:name w:val="ContentsPartTitle"/>
    <w:next w:val="Normal"/>
    <w:rsid w:val="004840D7"/>
    <w:rPr>
      <w:b/>
      <w:sz w:val="28"/>
    </w:rPr>
  </w:style>
  <w:style w:type="paragraph" w:customStyle="1" w:styleId="ContentsChapterTitle">
    <w:name w:val="ContentsChapterTitle"/>
    <w:basedOn w:val="ContentsPartTitle"/>
    <w:next w:val="Normal"/>
    <w:rsid w:val="004840D7"/>
    <w:pPr>
      <w:ind w:left="288"/>
    </w:pPr>
    <w:rPr>
      <w:sz w:val="26"/>
    </w:rPr>
  </w:style>
  <w:style w:type="paragraph" w:customStyle="1" w:styleId="ContentsH1">
    <w:name w:val="ContentsH1"/>
    <w:basedOn w:val="ContentsPartTitle"/>
    <w:rsid w:val="004840D7"/>
    <w:pPr>
      <w:ind w:left="576"/>
    </w:pPr>
    <w:rPr>
      <w:b w:val="0"/>
      <w:sz w:val="24"/>
    </w:rPr>
  </w:style>
  <w:style w:type="paragraph" w:customStyle="1" w:styleId="ContentsH2">
    <w:name w:val="ContentsH2"/>
    <w:basedOn w:val="ContentsPartTitle"/>
    <w:rsid w:val="004840D7"/>
    <w:pPr>
      <w:ind w:left="864"/>
    </w:pPr>
    <w:rPr>
      <w:b w:val="0"/>
      <w:sz w:val="22"/>
    </w:rPr>
  </w:style>
  <w:style w:type="paragraph" w:customStyle="1" w:styleId="ContentsH3">
    <w:name w:val="ContentsH3"/>
    <w:qFormat/>
    <w:rsid w:val="004840D7"/>
    <w:pPr>
      <w:ind w:left="1440"/>
    </w:pPr>
    <w:rPr>
      <w:snapToGrid w:val="0"/>
      <w:color w:val="000000"/>
      <w:sz w:val="22"/>
      <w:szCs w:val="60"/>
    </w:rPr>
  </w:style>
  <w:style w:type="paragraph" w:customStyle="1" w:styleId="Copyright">
    <w:name w:val="Copyright"/>
    <w:rsid w:val="004840D7"/>
    <w:pPr>
      <w:widowControl w:val="0"/>
      <w:spacing w:before="280"/>
      <w:ind w:left="720"/>
    </w:pPr>
    <w:rPr>
      <w:snapToGrid w:val="0"/>
      <w:color w:val="000000"/>
      <w:sz w:val="26"/>
    </w:rPr>
  </w:style>
  <w:style w:type="paragraph" w:customStyle="1" w:styleId="CrossRefPara">
    <w:name w:val="CrossRefPara"/>
    <w:next w:val="Para"/>
    <w:rsid w:val="004840D7"/>
    <w:pPr>
      <w:ind w:left="1440" w:right="1440"/>
    </w:pPr>
    <w:rPr>
      <w:rFonts w:ascii="Arial" w:hAnsi="Arial" w:cs="AGaramond Bold"/>
      <w:color w:val="000000"/>
      <w:sz w:val="18"/>
      <w:szCs w:val="17"/>
    </w:rPr>
  </w:style>
  <w:style w:type="character" w:customStyle="1" w:styleId="CrossRefTerm">
    <w:name w:val="CrossRefTerm"/>
    <w:rsid w:val="004840D7"/>
    <w:rPr>
      <w:i/>
    </w:rPr>
  </w:style>
  <w:style w:type="paragraph" w:customStyle="1" w:styleId="CustomChapterOpener">
    <w:name w:val="CustomChapterOpener"/>
    <w:basedOn w:val="Normal"/>
    <w:next w:val="Para"/>
    <w:rsid w:val="004840D7"/>
    <w:pPr>
      <w:spacing w:after="120"/>
      <w:ind w:left="720" w:firstLine="720"/>
    </w:pPr>
    <w:rPr>
      <w:snapToGrid w:val="0"/>
      <w:sz w:val="26"/>
      <w:szCs w:val="20"/>
    </w:rPr>
  </w:style>
  <w:style w:type="character" w:customStyle="1" w:styleId="CustomCharStyle">
    <w:name w:val="CustomCharStyle"/>
    <w:rsid w:val="004840D7"/>
    <w:rPr>
      <w:b/>
      <w:i/>
    </w:rPr>
  </w:style>
  <w:style w:type="paragraph" w:customStyle="1" w:styleId="ParaContinued">
    <w:name w:val="ParaContinued"/>
    <w:basedOn w:val="Normal"/>
    <w:next w:val="Para"/>
    <w:rsid w:val="004840D7"/>
    <w:pPr>
      <w:spacing w:after="120"/>
      <w:ind w:left="720"/>
    </w:pPr>
    <w:rPr>
      <w:snapToGrid w:val="0"/>
      <w:sz w:val="26"/>
      <w:szCs w:val="20"/>
    </w:rPr>
  </w:style>
  <w:style w:type="paragraph" w:customStyle="1" w:styleId="CustomHead">
    <w:name w:val="CustomHead"/>
    <w:basedOn w:val="ParaContinued"/>
    <w:next w:val="Normal"/>
    <w:rsid w:val="004840D7"/>
    <w:rPr>
      <w:b/>
    </w:rPr>
  </w:style>
  <w:style w:type="paragraph" w:customStyle="1" w:styleId="CustomList">
    <w:name w:val="CustomList"/>
    <w:basedOn w:val="Normal"/>
    <w:rsid w:val="004840D7"/>
    <w:pPr>
      <w:widowControl w:val="0"/>
      <w:spacing w:before="120" w:after="120"/>
      <w:ind w:left="1440"/>
    </w:pPr>
    <w:rPr>
      <w:snapToGrid w:val="0"/>
      <w:szCs w:val="20"/>
    </w:rPr>
  </w:style>
  <w:style w:type="paragraph" w:customStyle="1" w:styleId="CustomStyle1">
    <w:name w:val="CustomStyle1"/>
    <w:basedOn w:val="Normal"/>
    <w:rsid w:val="00484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84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840D7"/>
    <w:rPr>
      <w:i/>
    </w:rPr>
  </w:style>
  <w:style w:type="paragraph" w:customStyle="1" w:styleId="Dialog">
    <w:name w:val="Dialog"/>
    <w:rsid w:val="004840D7"/>
    <w:pPr>
      <w:spacing w:before="120" w:after="120"/>
      <w:ind w:left="1440" w:hanging="720"/>
      <w:contextualSpacing/>
    </w:pPr>
    <w:rPr>
      <w:snapToGrid w:val="0"/>
      <w:sz w:val="26"/>
      <w:szCs w:val="26"/>
    </w:rPr>
  </w:style>
  <w:style w:type="paragraph" w:customStyle="1" w:styleId="Directive">
    <w:name w:val="Directive"/>
    <w:next w:val="Normal"/>
    <w:rsid w:val="004840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840D7"/>
  </w:style>
  <w:style w:type="paragraph" w:customStyle="1" w:styleId="DOI">
    <w:name w:val="DOI"/>
    <w:rsid w:val="004840D7"/>
    <w:rPr>
      <w:rFonts w:ascii="Courier New" w:hAnsi="Courier New"/>
      <w:snapToGrid w:val="0"/>
    </w:rPr>
  </w:style>
  <w:style w:type="character" w:styleId="Emphasis">
    <w:name w:val="Emphasis"/>
    <w:qFormat/>
    <w:rsid w:val="004840D7"/>
    <w:rPr>
      <w:i/>
      <w:iCs/>
    </w:rPr>
  </w:style>
  <w:style w:type="paragraph" w:customStyle="1" w:styleId="EndnoteEntry">
    <w:name w:val="EndnoteEntry"/>
    <w:rsid w:val="004840D7"/>
    <w:pPr>
      <w:spacing w:after="120"/>
      <w:ind w:left="720" w:hanging="720"/>
    </w:pPr>
    <w:rPr>
      <w:sz w:val="24"/>
    </w:rPr>
  </w:style>
  <w:style w:type="paragraph" w:customStyle="1" w:styleId="EndnotesHead">
    <w:name w:val="EndnotesHead"/>
    <w:basedOn w:val="BibliographyHead"/>
    <w:next w:val="EndnoteEntry"/>
    <w:rsid w:val="004840D7"/>
  </w:style>
  <w:style w:type="paragraph" w:customStyle="1" w:styleId="EndnoteTitle">
    <w:name w:val="EndnoteTitle"/>
    <w:next w:val="EndnoteEntry"/>
    <w:rsid w:val="004840D7"/>
    <w:pPr>
      <w:spacing w:after="120"/>
    </w:pPr>
    <w:rPr>
      <w:rFonts w:ascii="Arial" w:hAnsi="Arial"/>
      <w:b/>
      <w:smallCaps/>
      <w:snapToGrid w:val="0"/>
      <w:color w:val="000000"/>
      <w:sz w:val="60"/>
      <w:szCs w:val="60"/>
    </w:rPr>
  </w:style>
  <w:style w:type="paragraph" w:customStyle="1" w:styleId="Epigraph">
    <w:name w:val="Epigraph"/>
    <w:next w:val="Normal"/>
    <w:rsid w:val="004840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0D7"/>
    <w:pPr>
      <w:contextualSpacing/>
    </w:pPr>
    <w:rPr>
      <w:sz w:val="24"/>
    </w:rPr>
  </w:style>
  <w:style w:type="paragraph" w:customStyle="1" w:styleId="Equation">
    <w:name w:val="Equation"/>
    <w:rsid w:val="004840D7"/>
    <w:pPr>
      <w:spacing w:before="120" w:after="120"/>
      <w:ind w:left="1440"/>
    </w:pPr>
    <w:rPr>
      <w:snapToGrid w:val="0"/>
      <w:sz w:val="26"/>
    </w:rPr>
  </w:style>
  <w:style w:type="paragraph" w:customStyle="1" w:styleId="EquationNumbered">
    <w:name w:val="EquationNumbered"/>
    <w:rsid w:val="004840D7"/>
    <w:pPr>
      <w:spacing w:before="120" w:after="120"/>
      <w:ind w:left="1440"/>
    </w:pPr>
    <w:rPr>
      <w:snapToGrid w:val="0"/>
      <w:sz w:val="26"/>
    </w:rPr>
  </w:style>
  <w:style w:type="paragraph" w:customStyle="1" w:styleId="ExercisesHead">
    <w:name w:val="ExercisesHead"/>
    <w:basedOn w:val="Normal"/>
    <w:next w:val="Para"/>
    <w:rsid w:val="00484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840D7"/>
    <w:pPr>
      <w:ind w:left="2160" w:firstLine="0"/>
    </w:pPr>
  </w:style>
  <w:style w:type="paragraph" w:customStyle="1" w:styleId="ExtractAttribution">
    <w:name w:val="ExtractAttribution"/>
    <w:next w:val="Para"/>
    <w:rsid w:val="004840D7"/>
    <w:pPr>
      <w:spacing w:after="120"/>
      <w:ind w:left="3240"/>
    </w:pPr>
    <w:rPr>
      <w:b/>
      <w:sz w:val="24"/>
    </w:rPr>
  </w:style>
  <w:style w:type="paragraph" w:customStyle="1" w:styleId="ExtractPara">
    <w:name w:val="ExtractPara"/>
    <w:rsid w:val="004840D7"/>
    <w:pPr>
      <w:spacing w:before="120" w:after="60"/>
      <w:ind w:left="2160" w:right="720"/>
    </w:pPr>
    <w:rPr>
      <w:snapToGrid w:val="0"/>
      <w:sz w:val="24"/>
    </w:rPr>
  </w:style>
  <w:style w:type="paragraph" w:customStyle="1" w:styleId="ExtractContinued">
    <w:name w:val="ExtractContinued"/>
    <w:basedOn w:val="ExtractPara"/>
    <w:qFormat/>
    <w:rsid w:val="004840D7"/>
    <w:pPr>
      <w:spacing w:before="0"/>
      <w:ind w:firstLine="720"/>
    </w:pPr>
  </w:style>
  <w:style w:type="paragraph" w:customStyle="1" w:styleId="ExtractListBulleted">
    <w:name w:val="ExtractListBulleted"/>
    <w:rsid w:val="004840D7"/>
    <w:pPr>
      <w:numPr>
        <w:numId w:val="14"/>
      </w:numPr>
      <w:spacing w:before="120" w:after="120"/>
      <w:ind w:right="864"/>
      <w:contextualSpacing/>
    </w:pPr>
    <w:rPr>
      <w:snapToGrid w:val="0"/>
      <w:sz w:val="24"/>
      <w:szCs w:val="26"/>
    </w:rPr>
  </w:style>
  <w:style w:type="paragraph" w:customStyle="1" w:styleId="ExtractListNumbered">
    <w:name w:val="ExtractListNumbered"/>
    <w:rsid w:val="004840D7"/>
    <w:pPr>
      <w:spacing w:before="120" w:after="120"/>
      <w:ind w:left="2794" w:right="864" w:hanging="274"/>
      <w:contextualSpacing/>
    </w:pPr>
    <w:rPr>
      <w:snapToGrid w:val="0"/>
      <w:sz w:val="24"/>
      <w:szCs w:val="26"/>
    </w:rPr>
  </w:style>
  <w:style w:type="paragraph" w:customStyle="1" w:styleId="FeatureCode80">
    <w:name w:val="FeatureCode80"/>
    <w:rsid w:val="004840D7"/>
    <w:pPr>
      <w:pBdr>
        <w:left w:val="single" w:sz="36" w:space="17" w:color="C0C0C0"/>
      </w:pBdr>
      <w:ind w:left="216"/>
    </w:pPr>
    <w:rPr>
      <w:rFonts w:ascii="Courier New" w:hAnsi="Courier New"/>
      <w:noProof/>
      <w:sz w:val="16"/>
    </w:rPr>
  </w:style>
  <w:style w:type="paragraph" w:customStyle="1" w:styleId="FeatureCode80Sub">
    <w:name w:val="FeatureCode80Sub"/>
    <w:rsid w:val="004840D7"/>
    <w:pPr>
      <w:pBdr>
        <w:left w:val="single" w:sz="36" w:space="30" w:color="C0C0C0"/>
      </w:pBdr>
      <w:ind w:left="475"/>
    </w:pPr>
    <w:rPr>
      <w:rFonts w:ascii="Courier New" w:hAnsi="Courier New"/>
      <w:noProof/>
      <w:sz w:val="16"/>
    </w:rPr>
  </w:style>
  <w:style w:type="paragraph" w:customStyle="1" w:styleId="FeatureCodeScreen">
    <w:name w:val="FeatureCodeScreen"/>
    <w:rsid w:val="004840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840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840D7"/>
    <w:pPr>
      <w:shd w:val="pct25" w:color="auto" w:fill="auto"/>
    </w:pPr>
  </w:style>
  <w:style w:type="paragraph" w:customStyle="1" w:styleId="FeatureCodeSnippet">
    <w:name w:val="FeatureCodeSnippet"/>
    <w:rsid w:val="004840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840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840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840D7"/>
    <w:pPr>
      <w:pBdr>
        <w:left w:val="single" w:sz="36" w:space="24" w:color="C0C0C0"/>
      </w:pBdr>
      <w:ind w:left="360"/>
    </w:pPr>
    <w:rPr>
      <w:snapToGrid w:val="0"/>
      <w:sz w:val="16"/>
    </w:rPr>
  </w:style>
  <w:style w:type="paragraph" w:customStyle="1" w:styleId="FeatureFigureSource">
    <w:name w:val="FeatureFigureSource"/>
    <w:rsid w:val="004840D7"/>
    <w:pPr>
      <w:pBdr>
        <w:left w:val="single" w:sz="36" w:space="6" w:color="BFBFBF"/>
      </w:pBdr>
      <w:spacing w:after="240"/>
      <w:contextualSpacing/>
    </w:pPr>
    <w:rPr>
      <w:snapToGrid w:val="0"/>
    </w:rPr>
  </w:style>
  <w:style w:type="paragraph" w:customStyle="1" w:styleId="FeatureSource">
    <w:name w:val="FeatureSource"/>
    <w:next w:val="Para"/>
    <w:rsid w:val="004840D7"/>
    <w:pPr>
      <w:pBdr>
        <w:left w:val="single" w:sz="36" w:space="6" w:color="C0C0C0"/>
      </w:pBdr>
      <w:spacing w:after="240"/>
    </w:pPr>
    <w:rPr>
      <w:rFonts w:ascii="Arial" w:hAnsi="Arial"/>
      <w:u w:val="single"/>
    </w:rPr>
  </w:style>
  <w:style w:type="paragraph" w:customStyle="1" w:styleId="FeatureFootnote">
    <w:name w:val="FeatureFootnote"/>
    <w:basedOn w:val="FeatureSource"/>
    <w:rsid w:val="004840D7"/>
    <w:pPr>
      <w:spacing w:before="120" w:after="120"/>
      <w:ind w:left="720" w:hanging="720"/>
      <w:contextualSpacing/>
    </w:pPr>
    <w:rPr>
      <w:sz w:val="22"/>
      <w:u w:val="none"/>
    </w:rPr>
  </w:style>
  <w:style w:type="paragraph" w:customStyle="1" w:styleId="FeatureH1">
    <w:name w:val="FeatureH1"/>
    <w:next w:val="Normal"/>
    <w:rsid w:val="004840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840D7"/>
    <w:pPr>
      <w:contextualSpacing w:val="0"/>
    </w:pPr>
    <w:rPr>
      <w:rFonts w:ascii="Times New Roman" w:hAnsi="Times New Roman"/>
    </w:rPr>
  </w:style>
  <w:style w:type="paragraph" w:customStyle="1" w:styleId="FeatureH2">
    <w:name w:val="FeatureH2"/>
    <w:next w:val="Normal"/>
    <w:rsid w:val="004840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840D7"/>
    <w:pPr>
      <w:spacing w:before="120"/>
    </w:pPr>
    <w:rPr>
      <w:u w:val="single"/>
    </w:rPr>
  </w:style>
  <w:style w:type="paragraph" w:customStyle="1" w:styleId="FeatureH3">
    <w:name w:val="FeatureH3"/>
    <w:next w:val="Normal"/>
    <w:rsid w:val="004840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840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840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840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840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0D7"/>
    <w:pPr>
      <w:pBdr>
        <w:left w:val="single" w:sz="36" w:space="6" w:color="C0C0C0"/>
      </w:pBdr>
    </w:pPr>
    <w:rPr>
      <w:rFonts w:ascii="Arial" w:hAnsi="Arial"/>
      <w:b/>
      <w:snapToGrid w:val="0"/>
      <w:sz w:val="26"/>
    </w:rPr>
  </w:style>
  <w:style w:type="paragraph" w:customStyle="1" w:styleId="FeatureListNumbered">
    <w:name w:val="FeatureListNumbered"/>
    <w:rsid w:val="004840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840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840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4840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840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840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840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840D7"/>
    <w:pPr>
      <w:pBdr>
        <w:left w:val="single" w:sz="36" w:space="6" w:color="C0C0C0"/>
      </w:pBdr>
      <w:spacing w:after="120"/>
    </w:pPr>
    <w:rPr>
      <w:rFonts w:ascii="Arial" w:hAnsi="Arial"/>
      <w:sz w:val="26"/>
    </w:rPr>
  </w:style>
  <w:style w:type="paragraph" w:customStyle="1" w:styleId="FeatureRecipeProcedure">
    <w:name w:val="FeatureRecipeProcedure"/>
    <w:rsid w:val="004840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840D7"/>
    <w:pPr>
      <w:ind w:left="720" w:hanging="288"/>
    </w:pPr>
  </w:style>
  <w:style w:type="paragraph" w:customStyle="1" w:styleId="FeatureRecipeTitle">
    <w:name w:val="FeatureRecipeTitle"/>
    <w:rsid w:val="004840D7"/>
    <w:pPr>
      <w:pBdr>
        <w:left w:val="single" w:sz="36" w:space="6" w:color="C0C0C0"/>
      </w:pBdr>
    </w:pPr>
    <w:rPr>
      <w:rFonts w:ascii="Arial" w:hAnsi="Arial"/>
      <w:b/>
      <w:u w:val="single"/>
    </w:rPr>
  </w:style>
  <w:style w:type="paragraph" w:customStyle="1" w:styleId="FeatureRecipeYield">
    <w:name w:val="FeatureRecipeYield"/>
    <w:rsid w:val="004840D7"/>
    <w:pPr>
      <w:pBdr>
        <w:left w:val="single" w:sz="36" w:space="14" w:color="C0C0C0"/>
      </w:pBdr>
      <w:ind w:left="144"/>
    </w:pPr>
    <w:rPr>
      <w:rFonts w:ascii="Arial" w:hAnsi="Arial"/>
      <w:sz w:val="16"/>
    </w:rPr>
  </w:style>
  <w:style w:type="paragraph" w:customStyle="1" w:styleId="FeatureReference">
    <w:name w:val="FeatureReference"/>
    <w:qFormat/>
    <w:rsid w:val="004840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840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840D7"/>
    <w:pPr>
      <w:pBdr>
        <w:left w:val="single" w:sz="36" w:space="17" w:color="C0C0C0"/>
      </w:pBdr>
      <w:ind w:left="216"/>
    </w:pPr>
  </w:style>
  <w:style w:type="paragraph" w:customStyle="1" w:styleId="FeatureRunInPara">
    <w:name w:val="FeatureRunInPara"/>
    <w:basedOn w:val="FeatureListUnmarked"/>
    <w:next w:val="FeatureRunInHead"/>
    <w:rsid w:val="004840D7"/>
    <w:pPr>
      <w:pBdr>
        <w:left w:val="single" w:sz="36" w:space="6" w:color="C0C0C0"/>
      </w:pBdr>
      <w:spacing w:before="0"/>
      <w:ind w:left="0"/>
    </w:pPr>
  </w:style>
  <w:style w:type="paragraph" w:customStyle="1" w:styleId="FeatureRunInParaSub">
    <w:name w:val="FeatureRunInParaSub"/>
    <w:basedOn w:val="FeatureRunInPara"/>
    <w:next w:val="FeatureRunInHeadSub"/>
    <w:rsid w:val="004840D7"/>
    <w:pPr>
      <w:pBdr>
        <w:left w:val="single" w:sz="36" w:space="17" w:color="C0C0C0"/>
      </w:pBdr>
      <w:ind w:left="216"/>
      <w:contextualSpacing/>
    </w:pPr>
  </w:style>
  <w:style w:type="paragraph" w:customStyle="1" w:styleId="FeatureSlug">
    <w:name w:val="FeatureSlug"/>
    <w:next w:val="FeaturePara"/>
    <w:qFormat/>
    <w:rsid w:val="004840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840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840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840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840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0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840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840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840D7"/>
    <w:pPr>
      <w:pBdr>
        <w:left w:val="single" w:sz="36" w:space="6" w:color="C0C0C0"/>
      </w:pBdr>
      <w:spacing w:before="120"/>
      <w:ind w:left="0" w:firstLine="0"/>
    </w:pPr>
  </w:style>
  <w:style w:type="paragraph" w:customStyle="1" w:styleId="FigureLabel">
    <w:name w:val="FigureLabel"/>
    <w:rsid w:val="004840D7"/>
    <w:pPr>
      <w:ind w:left="1440"/>
    </w:pPr>
    <w:rPr>
      <w:rFonts w:ascii="Arial" w:hAnsi="Arial"/>
    </w:rPr>
  </w:style>
  <w:style w:type="paragraph" w:customStyle="1" w:styleId="FigureSource">
    <w:name w:val="FigureSource"/>
    <w:next w:val="Para"/>
    <w:link w:val="FigureSourceChar"/>
    <w:rsid w:val="004840D7"/>
    <w:pPr>
      <w:spacing w:after="240"/>
      <w:ind w:left="1440"/>
    </w:pPr>
    <w:rPr>
      <w:rFonts w:ascii="Arial" w:hAnsi="Arial"/>
      <w:sz w:val="22"/>
    </w:rPr>
  </w:style>
  <w:style w:type="paragraph" w:customStyle="1" w:styleId="FurtherReadingHead">
    <w:name w:val="FurtherReadingHead"/>
    <w:basedOn w:val="BibliographyHead"/>
    <w:next w:val="Para"/>
    <w:rsid w:val="004840D7"/>
  </w:style>
  <w:style w:type="character" w:customStyle="1" w:styleId="GenusSpecies">
    <w:name w:val="GenusSpecies"/>
    <w:rsid w:val="00484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0D7"/>
    <w:pPr>
      <w:spacing w:after="120"/>
      <w:ind w:left="720" w:firstLine="720"/>
    </w:pPr>
    <w:rPr>
      <w:snapToGrid w:val="0"/>
      <w:sz w:val="26"/>
      <w:szCs w:val="20"/>
    </w:rPr>
  </w:style>
  <w:style w:type="paragraph" w:customStyle="1" w:styleId="H3">
    <w:name w:val="H3"/>
    <w:next w:val="Para"/>
    <w:qFormat/>
    <w:rsid w:val="004840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840D7"/>
    <w:pPr>
      <w:spacing w:before="240"/>
      <w:outlineLvl w:val="9"/>
    </w:pPr>
  </w:style>
  <w:style w:type="paragraph" w:customStyle="1" w:styleId="H4">
    <w:name w:val="H4"/>
    <w:next w:val="Para"/>
    <w:rsid w:val="004840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840D7"/>
  </w:style>
  <w:style w:type="paragraph" w:customStyle="1" w:styleId="GlossaryTitle">
    <w:name w:val="GlossaryTitle"/>
    <w:basedOn w:val="ChapterTitle"/>
    <w:next w:val="Normal"/>
    <w:rsid w:val="004840D7"/>
    <w:pPr>
      <w:spacing w:before="120" w:after="120"/>
    </w:pPr>
  </w:style>
  <w:style w:type="paragraph" w:customStyle="1" w:styleId="H1">
    <w:name w:val="H1"/>
    <w:next w:val="Para"/>
    <w:qFormat/>
    <w:rsid w:val="004840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840D7"/>
    <w:pPr>
      <w:keepNext/>
      <w:widowControl w:val="0"/>
      <w:spacing w:before="360" w:after="240"/>
      <w:outlineLvl w:val="2"/>
    </w:pPr>
    <w:rPr>
      <w:rFonts w:ascii="Arial" w:hAnsi="Arial"/>
      <w:b/>
      <w:snapToGrid w:val="0"/>
      <w:sz w:val="40"/>
      <w:u w:val="single"/>
    </w:rPr>
  </w:style>
  <w:style w:type="paragraph" w:customStyle="1" w:styleId="H6">
    <w:name w:val="H6"/>
    <w:next w:val="Para"/>
    <w:rsid w:val="004840D7"/>
    <w:pPr>
      <w:spacing w:before="240" w:after="120"/>
    </w:pPr>
    <w:rPr>
      <w:rFonts w:ascii="Arial" w:hAnsi="Arial"/>
      <w:snapToGrid w:val="0"/>
      <w:u w:val="single"/>
    </w:rPr>
  </w:style>
  <w:style w:type="paragraph" w:customStyle="1" w:styleId="Index1">
    <w:name w:val="Index1"/>
    <w:rsid w:val="004840D7"/>
    <w:pPr>
      <w:widowControl w:val="0"/>
      <w:ind w:left="1800" w:hanging="360"/>
    </w:pPr>
    <w:rPr>
      <w:snapToGrid w:val="0"/>
      <w:sz w:val="26"/>
    </w:rPr>
  </w:style>
  <w:style w:type="paragraph" w:customStyle="1" w:styleId="Index2">
    <w:name w:val="Index2"/>
    <w:basedOn w:val="Index1"/>
    <w:next w:val="Index1"/>
    <w:rsid w:val="004840D7"/>
    <w:pPr>
      <w:ind w:left="2520"/>
    </w:pPr>
  </w:style>
  <w:style w:type="paragraph" w:customStyle="1" w:styleId="Index3">
    <w:name w:val="Index3"/>
    <w:basedOn w:val="Index1"/>
    <w:rsid w:val="004840D7"/>
    <w:pPr>
      <w:ind w:left="3240"/>
    </w:pPr>
  </w:style>
  <w:style w:type="paragraph" w:customStyle="1" w:styleId="IndexLetter">
    <w:name w:val="IndexLetter"/>
    <w:basedOn w:val="H3"/>
    <w:next w:val="Index1"/>
    <w:rsid w:val="004840D7"/>
  </w:style>
  <w:style w:type="paragraph" w:customStyle="1" w:styleId="IndexNote">
    <w:name w:val="IndexNote"/>
    <w:basedOn w:val="Normal"/>
    <w:rsid w:val="004840D7"/>
    <w:pPr>
      <w:widowControl w:val="0"/>
      <w:spacing w:before="120" w:after="120"/>
      <w:ind w:left="720" w:firstLine="720"/>
    </w:pPr>
    <w:rPr>
      <w:snapToGrid w:val="0"/>
      <w:sz w:val="26"/>
      <w:szCs w:val="20"/>
    </w:rPr>
  </w:style>
  <w:style w:type="paragraph" w:customStyle="1" w:styleId="IndexTitle">
    <w:name w:val="IndexTitle"/>
    <w:basedOn w:val="H2"/>
    <w:next w:val="IndexNote"/>
    <w:rsid w:val="004840D7"/>
    <w:pPr>
      <w:spacing w:line="540" w:lineRule="exact"/>
    </w:pPr>
  </w:style>
  <w:style w:type="character" w:customStyle="1" w:styleId="InlineCode">
    <w:name w:val="InlineCode"/>
    <w:rsid w:val="004840D7"/>
    <w:rPr>
      <w:rFonts w:ascii="Courier New" w:hAnsi="Courier New"/>
      <w:noProof/>
      <w:color w:val="auto"/>
    </w:rPr>
  </w:style>
  <w:style w:type="character" w:customStyle="1" w:styleId="InlineCodeUserInput">
    <w:name w:val="InlineCodeUserInput"/>
    <w:rsid w:val="004840D7"/>
    <w:rPr>
      <w:rFonts w:ascii="Courier New" w:hAnsi="Courier New"/>
      <w:b/>
      <w:noProof/>
      <w:color w:val="auto"/>
    </w:rPr>
  </w:style>
  <w:style w:type="character" w:customStyle="1" w:styleId="InlineCodeUserInputVariable">
    <w:name w:val="InlineCodeUserInputVariable"/>
    <w:rsid w:val="004840D7"/>
    <w:rPr>
      <w:rFonts w:ascii="Courier New" w:hAnsi="Courier New"/>
      <w:b/>
      <w:i/>
      <w:noProof/>
      <w:color w:val="auto"/>
    </w:rPr>
  </w:style>
  <w:style w:type="character" w:customStyle="1" w:styleId="InlineCodeVariable">
    <w:name w:val="InlineCodeVariable"/>
    <w:rsid w:val="004840D7"/>
    <w:rPr>
      <w:rFonts w:ascii="Courier New" w:hAnsi="Courier New"/>
      <w:i/>
      <w:noProof/>
      <w:color w:val="auto"/>
    </w:rPr>
  </w:style>
  <w:style w:type="character" w:customStyle="1" w:styleId="InlineURL">
    <w:name w:val="InlineURL"/>
    <w:rsid w:val="004840D7"/>
    <w:rPr>
      <w:rFonts w:ascii="Courier New" w:hAnsi="Courier New"/>
      <w:noProof/>
      <w:color w:val="auto"/>
      <w:u w:val="single"/>
    </w:rPr>
  </w:style>
  <w:style w:type="character" w:customStyle="1" w:styleId="InlineEmail">
    <w:name w:val="InlineEmail"/>
    <w:rsid w:val="004840D7"/>
    <w:rPr>
      <w:rFonts w:ascii="Courier New" w:hAnsi="Courier New"/>
      <w:noProof/>
      <w:color w:val="auto"/>
      <w:u w:val="double"/>
    </w:rPr>
  </w:style>
  <w:style w:type="paragraph" w:customStyle="1" w:styleId="IntroductionTitle">
    <w:name w:val="IntroductionTitle"/>
    <w:basedOn w:val="ChapterTitle"/>
    <w:next w:val="Para"/>
    <w:rsid w:val="004840D7"/>
    <w:pPr>
      <w:spacing w:before="120" w:after="120"/>
    </w:pPr>
  </w:style>
  <w:style w:type="paragraph" w:customStyle="1" w:styleId="KeyConceptsHead">
    <w:name w:val="KeyConceptsHead"/>
    <w:basedOn w:val="BibliographyHead"/>
    <w:next w:val="Para"/>
    <w:rsid w:val="004840D7"/>
  </w:style>
  <w:style w:type="character" w:customStyle="1" w:styleId="KeyTerm">
    <w:name w:val="KeyTerm"/>
    <w:rsid w:val="004840D7"/>
    <w:rPr>
      <w:i/>
      <w:color w:val="auto"/>
      <w:bdr w:val="none" w:sz="0" w:space="0" w:color="auto"/>
      <w:shd w:val="clear" w:color="auto" w:fill="DBE5F1"/>
    </w:rPr>
  </w:style>
  <w:style w:type="paragraph" w:customStyle="1" w:styleId="KeyTermsHead">
    <w:name w:val="KeyTermsHead"/>
    <w:basedOn w:val="Normal"/>
    <w:next w:val="Normal"/>
    <w:rsid w:val="00484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840D7"/>
    <w:pPr>
      <w:spacing w:before="240" w:after="240"/>
      <w:ind w:left="1440" w:right="720" w:hanging="720"/>
    </w:pPr>
    <w:rPr>
      <w:sz w:val="24"/>
    </w:rPr>
  </w:style>
  <w:style w:type="paragraph" w:styleId="ListBullet">
    <w:name w:val="List Bullet"/>
    <w:rsid w:val="004840D7"/>
    <w:rPr>
      <w:sz w:val="24"/>
    </w:rPr>
  </w:style>
  <w:style w:type="paragraph" w:customStyle="1" w:styleId="ColorfulList-Accent11">
    <w:name w:val="Colorful List - Accent 11"/>
    <w:basedOn w:val="Normal"/>
    <w:qFormat/>
    <w:rsid w:val="00484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840D7"/>
    <w:pPr>
      <w:numPr>
        <w:numId w:val="5"/>
      </w:numPr>
      <w:spacing w:before="120" w:after="120"/>
      <w:contextualSpacing/>
    </w:pPr>
    <w:rPr>
      <w:snapToGrid w:val="0"/>
      <w:sz w:val="26"/>
    </w:rPr>
  </w:style>
  <w:style w:type="paragraph" w:customStyle="1" w:styleId="ListBulletedSub">
    <w:name w:val="ListBulletedSub"/>
    <w:rsid w:val="004840D7"/>
    <w:pPr>
      <w:numPr>
        <w:numId w:val="6"/>
      </w:numPr>
      <w:spacing w:before="120" w:after="120"/>
      <w:contextualSpacing/>
    </w:pPr>
    <w:rPr>
      <w:snapToGrid w:val="0"/>
      <w:sz w:val="26"/>
    </w:rPr>
  </w:style>
  <w:style w:type="paragraph" w:customStyle="1" w:styleId="ListBulletedSub2">
    <w:name w:val="ListBulletedSub2"/>
    <w:basedOn w:val="ListBulletedSub"/>
    <w:rsid w:val="004840D7"/>
    <w:pPr>
      <w:numPr>
        <w:numId w:val="7"/>
      </w:numPr>
    </w:pPr>
  </w:style>
  <w:style w:type="paragraph" w:customStyle="1" w:styleId="ListCheck">
    <w:name w:val="ListCheck"/>
    <w:rsid w:val="004840D7"/>
    <w:pPr>
      <w:numPr>
        <w:numId w:val="8"/>
      </w:numPr>
      <w:spacing w:before="120" w:after="120"/>
      <w:contextualSpacing/>
    </w:pPr>
    <w:rPr>
      <w:snapToGrid w:val="0"/>
      <w:sz w:val="26"/>
    </w:rPr>
  </w:style>
  <w:style w:type="paragraph" w:customStyle="1" w:styleId="ListCheckSub">
    <w:name w:val="ListCheckSub"/>
    <w:basedOn w:val="ListCheck"/>
    <w:rsid w:val="004840D7"/>
    <w:pPr>
      <w:numPr>
        <w:numId w:val="9"/>
      </w:numPr>
    </w:pPr>
  </w:style>
  <w:style w:type="paragraph" w:customStyle="1" w:styleId="ListHead">
    <w:name w:val="ListHead"/>
    <w:rsid w:val="004840D7"/>
    <w:pPr>
      <w:ind w:left="1440"/>
    </w:pPr>
    <w:rPr>
      <w:b/>
      <w:sz w:val="26"/>
    </w:rPr>
  </w:style>
  <w:style w:type="paragraph" w:customStyle="1" w:styleId="ListNumbered">
    <w:name w:val="ListNumbered"/>
    <w:qFormat/>
    <w:rsid w:val="004840D7"/>
    <w:pPr>
      <w:widowControl w:val="0"/>
      <w:spacing w:before="120" w:after="120"/>
      <w:ind w:left="1800" w:hanging="360"/>
      <w:contextualSpacing/>
    </w:pPr>
    <w:rPr>
      <w:snapToGrid w:val="0"/>
      <w:sz w:val="26"/>
    </w:rPr>
  </w:style>
  <w:style w:type="paragraph" w:customStyle="1" w:styleId="ListNumberedSub">
    <w:name w:val="ListNumberedSub"/>
    <w:basedOn w:val="ListNumbered"/>
    <w:rsid w:val="004840D7"/>
    <w:pPr>
      <w:ind w:left="2520"/>
    </w:pPr>
  </w:style>
  <w:style w:type="paragraph" w:customStyle="1" w:styleId="ListNumberedSub2">
    <w:name w:val="ListNumberedSub2"/>
    <w:basedOn w:val="ListNumberedSub"/>
    <w:rsid w:val="004840D7"/>
    <w:pPr>
      <w:ind w:left="3240"/>
    </w:pPr>
  </w:style>
  <w:style w:type="paragraph" w:customStyle="1" w:styleId="ListNumberedSub3">
    <w:name w:val="ListNumberedSub3"/>
    <w:rsid w:val="004840D7"/>
    <w:pPr>
      <w:spacing w:before="120" w:after="120"/>
      <w:ind w:left="3960" w:hanging="360"/>
      <w:contextualSpacing/>
    </w:pPr>
    <w:rPr>
      <w:sz w:val="26"/>
    </w:rPr>
  </w:style>
  <w:style w:type="paragraph" w:customStyle="1" w:styleId="ListPara">
    <w:name w:val="ListPara"/>
    <w:basedOn w:val="Normal"/>
    <w:rsid w:val="004840D7"/>
    <w:pPr>
      <w:widowControl w:val="0"/>
      <w:ind w:left="1800" w:firstLine="360"/>
    </w:pPr>
    <w:rPr>
      <w:snapToGrid w:val="0"/>
      <w:sz w:val="26"/>
      <w:szCs w:val="20"/>
    </w:rPr>
  </w:style>
  <w:style w:type="paragraph" w:customStyle="1" w:styleId="ListParaSub">
    <w:name w:val="ListParaSub"/>
    <w:basedOn w:val="ListPara"/>
    <w:rsid w:val="004840D7"/>
    <w:pPr>
      <w:spacing w:line="260" w:lineRule="exact"/>
      <w:ind w:left="2520"/>
    </w:pPr>
  </w:style>
  <w:style w:type="paragraph" w:customStyle="1" w:styleId="ListParaSub2">
    <w:name w:val="ListParaSub2"/>
    <w:basedOn w:val="ListParaSub"/>
    <w:rsid w:val="004840D7"/>
    <w:pPr>
      <w:ind w:left="3240"/>
    </w:pPr>
  </w:style>
  <w:style w:type="paragraph" w:customStyle="1" w:styleId="ListUnmarked">
    <w:name w:val="ListUnmarked"/>
    <w:qFormat/>
    <w:rsid w:val="004840D7"/>
    <w:pPr>
      <w:spacing w:before="60" w:after="60"/>
      <w:ind w:left="1728"/>
    </w:pPr>
    <w:rPr>
      <w:sz w:val="26"/>
    </w:rPr>
  </w:style>
  <w:style w:type="paragraph" w:customStyle="1" w:styleId="ListUnmarkedSub">
    <w:name w:val="ListUnmarkedSub"/>
    <w:rsid w:val="004840D7"/>
    <w:pPr>
      <w:spacing w:before="60" w:after="60"/>
      <w:ind w:left="2160"/>
    </w:pPr>
    <w:rPr>
      <w:sz w:val="26"/>
    </w:rPr>
  </w:style>
  <w:style w:type="paragraph" w:customStyle="1" w:styleId="ListUnmarkedSub2">
    <w:name w:val="ListUnmarkedSub2"/>
    <w:basedOn w:val="ListUnmarkedSub"/>
    <w:rsid w:val="004840D7"/>
    <w:pPr>
      <w:ind w:left="2880"/>
    </w:pPr>
  </w:style>
  <w:style w:type="paragraph" w:customStyle="1" w:styleId="ListWhere">
    <w:name w:val="ListWhere"/>
    <w:rsid w:val="004840D7"/>
    <w:pPr>
      <w:spacing w:before="120" w:after="120"/>
      <w:ind w:left="2160"/>
      <w:contextualSpacing/>
    </w:pPr>
    <w:rPr>
      <w:snapToGrid w:val="0"/>
      <w:sz w:val="26"/>
    </w:rPr>
  </w:style>
  <w:style w:type="paragraph" w:customStyle="1" w:styleId="MatterTitle">
    <w:name w:val="MatterTitle"/>
    <w:next w:val="Para"/>
    <w:rsid w:val="004840D7"/>
    <w:pPr>
      <w:spacing w:before="120" w:after="120"/>
    </w:pPr>
    <w:rPr>
      <w:rFonts w:ascii="Arial" w:hAnsi="Arial"/>
      <w:b/>
      <w:smallCaps/>
      <w:snapToGrid w:val="0"/>
      <w:color w:val="000000"/>
      <w:sz w:val="60"/>
      <w:szCs w:val="60"/>
    </w:rPr>
  </w:style>
  <w:style w:type="character" w:customStyle="1" w:styleId="MenuArrow">
    <w:name w:val="MenuArrow"/>
    <w:rsid w:val="004840D7"/>
    <w:rPr>
      <w:rFonts w:ascii="Wingdings" w:hAnsi="Wingdings"/>
    </w:rPr>
  </w:style>
  <w:style w:type="paragraph" w:customStyle="1" w:styleId="OnlineReference">
    <w:name w:val="OnlineReference"/>
    <w:qFormat/>
    <w:rsid w:val="004840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840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840D7"/>
    <w:pPr>
      <w:numPr>
        <w:numId w:val="10"/>
      </w:numPr>
      <w:spacing w:before="120" w:after="120"/>
      <w:contextualSpacing/>
    </w:pPr>
    <w:rPr>
      <w:snapToGrid w:val="0"/>
      <w:sz w:val="26"/>
    </w:rPr>
  </w:style>
  <w:style w:type="paragraph" w:customStyle="1" w:styleId="ParaNumbered">
    <w:name w:val="ParaNumbered"/>
    <w:rsid w:val="004840D7"/>
    <w:pPr>
      <w:spacing w:after="120"/>
      <w:ind w:left="720" w:firstLine="720"/>
    </w:pPr>
    <w:rPr>
      <w:snapToGrid w:val="0"/>
      <w:sz w:val="26"/>
    </w:rPr>
  </w:style>
  <w:style w:type="paragraph" w:customStyle="1" w:styleId="PartFeaturingList">
    <w:name w:val="PartFeaturingList"/>
    <w:basedOn w:val="ChapterFeaturingList"/>
    <w:rsid w:val="004840D7"/>
  </w:style>
  <w:style w:type="paragraph" w:customStyle="1" w:styleId="PartIntroductionPara">
    <w:name w:val="PartIntroductionPara"/>
    <w:rsid w:val="004840D7"/>
    <w:pPr>
      <w:spacing w:after="120"/>
      <w:ind w:left="720" w:firstLine="720"/>
    </w:pPr>
    <w:rPr>
      <w:sz w:val="26"/>
    </w:rPr>
  </w:style>
  <w:style w:type="paragraph" w:customStyle="1" w:styleId="PartTitle">
    <w:name w:val="PartTitle"/>
    <w:basedOn w:val="ChapterTitle"/>
    <w:rsid w:val="004840D7"/>
    <w:pPr>
      <w:widowControl w:val="0"/>
      <w:pBdr>
        <w:bottom w:val="single" w:sz="4" w:space="1" w:color="auto"/>
      </w:pBdr>
    </w:pPr>
  </w:style>
  <w:style w:type="paragraph" w:customStyle="1" w:styleId="PoetryPara">
    <w:name w:val="PoetryPara"/>
    <w:next w:val="Normal"/>
    <w:rsid w:val="004840D7"/>
    <w:pPr>
      <w:spacing w:before="360" w:after="60"/>
      <w:ind w:left="2160"/>
      <w:contextualSpacing/>
    </w:pPr>
    <w:rPr>
      <w:snapToGrid w:val="0"/>
      <w:sz w:val="22"/>
    </w:rPr>
  </w:style>
  <w:style w:type="paragraph" w:customStyle="1" w:styleId="PoetryContinued">
    <w:name w:val="PoetryContinued"/>
    <w:basedOn w:val="PoetryPara"/>
    <w:qFormat/>
    <w:rsid w:val="004840D7"/>
    <w:pPr>
      <w:spacing w:before="0"/>
      <w:contextualSpacing w:val="0"/>
    </w:pPr>
  </w:style>
  <w:style w:type="paragraph" w:customStyle="1" w:styleId="PoetrySource">
    <w:name w:val="PoetrySource"/>
    <w:rsid w:val="004840D7"/>
    <w:pPr>
      <w:ind w:left="2880"/>
    </w:pPr>
    <w:rPr>
      <w:snapToGrid w:val="0"/>
      <w:sz w:val="18"/>
    </w:rPr>
  </w:style>
  <w:style w:type="paragraph" w:customStyle="1" w:styleId="PoetryTitle">
    <w:name w:val="PoetryTitle"/>
    <w:basedOn w:val="PoetryPara"/>
    <w:next w:val="PoetryPara"/>
    <w:rsid w:val="004840D7"/>
    <w:rPr>
      <w:b/>
      <w:sz w:val="24"/>
    </w:rPr>
  </w:style>
  <w:style w:type="paragraph" w:customStyle="1" w:styleId="PrefaceTitle">
    <w:name w:val="PrefaceTitle"/>
    <w:next w:val="Para"/>
    <w:rsid w:val="004840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0D7"/>
  </w:style>
  <w:style w:type="character" w:customStyle="1" w:styleId="QueryInline">
    <w:name w:val="QueryInline"/>
    <w:rsid w:val="004840D7"/>
    <w:rPr>
      <w:bdr w:val="none" w:sz="0" w:space="0" w:color="auto"/>
      <w:shd w:val="clear" w:color="auto" w:fill="FFCC99"/>
    </w:rPr>
  </w:style>
  <w:style w:type="paragraph" w:customStyle="1" w:styleId="QueryPara">
    <w:name w:val="QueryPara"/>
    <w:rsid w:val="004840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840D7"/>
  </w:style>
  <w:style w:type="paragraph" w:customStyle="1" w:styleId="QuestionsHead">
    <w:name w:val="QuestionsHead"/>
    <w:basedOn w:val="BibliographyHead"/>
    <w:next w:val="Para"/>
    <w:rsid w:val="004840D7"/>
  </w:style>
  <w:style w:type="paragraph" w:customStyle="1" w:styleId="QuoteSource">
    <w:name w:val="QuoteSource"/>
    <w:basedOn w:val="Normal"/>
    <w:rsid w:val="00484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840D7"/>
    <w:rPr>
      <w:i w:val="0"/>
      <w:sz w:val="24"/>
    </w:rPr>
  </w:style>
  <w:style w:type="paragraph" w:customStyle="1" w:styleId="RecipeFootnote">
    <w:name w:val="RecipeFootnote"/>
    <w:basedOn w:val="Normal"/>
    <w:rsid w:val="00484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840D7"/>
    <w:pPr>
      <w:spacing w:before="240"/>
      <w:ind w:left="720"/>
    </w:pPr>
    <w:rPr>
      <w:rFonts w:ascii="Arial" w:hAnsi="Arial"/>
      <w:b/>
      <w:snapToGrid w:val="0"/>
      <w:sz w:val="26"/>
    </w:rPr>
  </w:style>
  <w:style w:type="paragraph" w:customStyle="1" w:styleId="RecipeIngredientList">
    <w:name w:val="RecipeIngredientList"/>
    <w:basedOn w:val="Normal"/>
    <w:rsid w:val="00484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840D7"/>
    <w:pPr>
      <w:spacing w:before="120" w:after="120"/>
      <w:ind w:left="1440" w:firstLine="360"/>
      <w:contextualSpacing/>
    </w:pPr>
    <w:rPr>
      <w:rFonts w:ascii="Arial" w:hAnsi="Arial"/>
      <w:snapToGrid w:val="0"/>
      <w:sz w:val="26"/>
    </w:rPr>
  </w:style>
  <w:style w:type="paragraph" w:customStyle="1" w:styleId="RecipeMetricMeasure">
    <w:name w:val="RecipeMetricMeasure"/>
    <w:rsid w:val="004840D7"/>
    <w:rPr>
      <w:rFonts w:ascii="Arial" w:hAnsi="Arial"/>
      <w:snapToGrid w:val="0"/>
      <w:sz w:val="26"/>
    </w:rPr>
  </w:style>
  <w:style w:type="paragraph" w:customStyle="1" w:styleId="RecipeNutritionInfo">
    <w:name w:val="RecipeNutritionInfo"/>
    <w:basedOn w:val="Normal"/>
    <w:rsid w:val="004840D7"/>
    <w:pPr>
      <w:spacing w:before="120" w:after="120"/>
      <w:ind w:left="720"/>
      <w:contextualSpacing/>
    </w:pPr>
    <w:rPr>
      <w:rFonts w:ascii="Arial" w:hAnsi="Arial"/>
      <w:snapToGrid w:val="0"/>
      <w:sz w:val="22"/>
      <w:szCs w:val="20"/>
    </w:rPr>
  </w:style>
  <w:style w:type="paragraph" w:customStyle="1" w:styleId="RecipePercentage">
    <w:name w:val="RecipePercentage"/>
    <w:rsid w:val="004840D7"/>
    <w:rPr>
      <w:rFonts w:ascii="Arial" w:hAnsi="Arial"/>
      <w:snapToGrid w:val="0"/>
      <w:sz w:val="26"/>
    </w:rPr>
  </w:style>
  <w:style w:type="paragraph" w:customStyle="1" w:styleId="RecipeProcedure">
    <w:name w:val="RecipeProcedure"/>
    <w:rsid w:val="004840D7"/>
    <w:pPr>
      <w:spacing w:before="120" w:after="120"/>
      <w:ind w:left="1800" w:hanging="720"/>
    </w:pPr>
    <w:rPr>
      <w:rFonts w:ascii="Arial" w:hAnsi="Arial"/>
      <w:snapToGrid w:val="0"/>
      <w:sz w:val="26"/>
    </w:rPr>
  </w:style>
  <w:style w:type="paragraph" w:customStyle="1" w:styleId="RecipeProcedureHead">
    <w:name w:val="RecipeProcedureHead"/>
    <w:rsid w:val="004840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840D7"/>
    <w:pPr>
      <w:ind w:left="720"/>
    </w:pPr>
    <w:rPr>
      <w:rFonts w:ascii="Arial" w:hAnsi="Arial"/>
      <w:b/>
      <w:smallCaps/>
      <w:snapToGrid w:val="0"/>
      <w:sz w:val="32"/>
      <w:u w:val="single"/>
    </w:rPr>
  </w:style>
  <w:style w:type="paragraph" w:customStyle="1" w:styleId="RecipeTableHead">
    <w:name w:val="RecipeTableHead"/>
    <w:rsid w:val="004840D7"/>
    <w:rPr>
      <w:rFonts w:ascii="Arial" w:hAnsi="Arial"/>
      <w:b/>
      <w:smallCaps/>
      <w:snapToGrid w:val="0"/>
      <w:sz w:val="26"/>
    </w:rPr>
  </w:style>
  <w:style w:type="paragraph" w:customStyle="1" w:styleId="RecipeTime">
    <w:name w:val="RecipeTime"/>
    <w:rsid w:val="004840D7"/>
    <w:pPr>
      <w:spacing w:before="120" w:after="120"/>
      <w:ind w:left="720"/>
      <w:contextualSpacing/>
    </w:pPr>
    <w:rPr>
      <w:rFonts w:ascii="Arial" w:hAnsi="Arial"/>
      <w:i/>
      <w:snapToGrid w:val="0"/>
      <w:sz w:val="26"/>
    </w:rPr>
  </w:style>
  <w:style w:type="paragraph" w:customStyle="1" w:styleId="RecipeTitle">
    <w:name w:val="RecipeTitle"/>
    <w:next w:val="RecipeIngredientList"/>
    <w:rsid w:val="004840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0D7"/>
    <w:pPr>
      <w:ind w:left="720"/>
    </w:pPr>
    <w:rPr>
      <w:rFonts w:ascii="Arial" w:hAnsi="Arial"/>
      <w:b/>
      <w:i/>
      <w:smallCaps/>
      <w:snapToGrid w:val="0"/>
      <w:sz w:val="36"/>
      <w:szCs w:val="40"/>
    </w:rPr>
  </w:style>
  <w:style w:type="paragraph" w:customStyle="1" w:styleId="RecipeUSMeasure">
    <w:name w:val="RecipeUSMeasure"/>
    <w:rsid w:val="004840D7"/>
    <w:rPr>
      <w:rFonts w:ascii="Arial" w:hAnsi="Arial"/>
      <w:snapToGrid w:val="0"/>
      <w:sz w:val="26"/>
    </w:rPr>
  </w:style>
  <w:style w:type="paragraph" w:customStyle="1" w:styleId="RecipeVariationPara">
    <w:name w:val="RecipeVariationPara"/>
    <w:basedOn w:val="RecipeTime"/>
    <w:rsid w:val="004840D7"/>
    <w:rPr>
      <w:i w:val="0"/>
      <w:sz w:val="24"/>
      <w:u w:val="single"/>
    </w:rPr>
  </w:style>
  <w:style w:type="paragraph" w:customStyle="1" w:styleId="RecipeVariationHead">
    <w:name w:val="RecipeVariationHead"/>
    <w:rsid w:val="004840D7"/>
    <w:pPr>
      <w:spacing w:before="60" w:after="60"/>
      <w:ind w:left="720"/>
    </w:pPr>
    <w:rPr>
      <w:rFonts w:ascii="Arial" w:hAnsi="Arial"/>
      <w:b/>
      <w:snapToGrid w:val="0"/>
      <w:sz w:val="22"/>
      <w:u w:val="single"/>
    </w:rPr>
  </w:style>
  <w:style w:type="paragraph" w:customStyle="1" w:styleId="RecipeNoteHead">
    <w:name w:val="RecipeNoteHead"/>
    <w:rsid w:val="004840D7"/>
    <w:pPr>
      <w:spacing w:before="60" w:after="60"/>
      <w:ind w:left="720"/>
    </w:pPr>
    <w:rPr>
      <w:rFonts w:ascii="Arial" w:hAnsi="Arial"/>
      <w:b/>
      <w:snapToGrid w:val="0"/>
    </w:rPr>
  </w:style>
  <w:style w:type="paragraph" w:customStyle="1" w:styleId="RecipeNotePara">
    <w:name w:val="RecipeNotePara"/>
    <w:basedOn w:val="RecipeTime"/>
    <w:rsid w:val="004840D7"/>
    <w:rPr>
      <w:i w:val="0"/>
      <w:sz w:val="24"/>
      <w:u w:val="single"/>
    </w:rPr>
  </w:style>
  <w:style w:type="paragraph" w:customStyle="1" w:styleId="RecipeYield">
    <w:name w:val="RecipeYield"/>
    <w:rsid w:val="004840D7"/>
    <w:pPr>
      <w:ind w:left="720"/>
    </w:pPr>
    <w:rPr>
      <w:rFonts w:ascii="Arial" w:hAnsi="Arial"/>
      <w:snapToGrid w:val="0"/>
    </w:rPr>
  </w:style>
  <w:style w:type="paragraph" w:customStyle="1" w:styleId="Reference">
    <w:name w:val="Reference"/>
    <w:basedOn w:val="Normal"/>
    <w:rsid w:val="004840D7"/>
    <w:pPr>
      <w:spacing w:before="120" w:after="120"/>
      <w:ind w:left="720" w:hanging="720"/>
    </w:pPr>
    <w:rPr>
      <w:szCs w:val="20"/>
    </w:rPr>
  </w:style>
  <w:style w:type="paragraph" w:customStyle="1" w:styleId="ReferenceAnnotation">
    <w:name w:val="ReferenceAnnotation"/>
    <w:basedOn w:val="Reference"/>
    <w:rsid w:val="004840D7"/>
    <w:pPr>
      <w:spacing w:before="0" w:after="0"/>
      <w:ind w:firstLine="0"/>
    </w:pPr>
    <w:rPr>
      <w:snapToGrid w:val="0"/>
    </w:rPr>
  </w:style>
  <w:style w:type="paragraph" w:customStyle="1" w:styleId="ReferencesHead">
    <w:name w:val="ReferencesHead"/>
    <w:basedOn w:val="BibliographyHead"/>
    <w:next w:val="Reference"/>
    <w:rsid w:val="004840D7"/>
  </w:style>
  <w:style w:type="paragraph" w:customStyle="1" w:styleId="ReferenceTitle">
    <w:name w:val="ReferenceTitle"/>
    <w:basedOn w:val="MatterTitle"/>
    <w:next w:val="Reference"/>
    <w:rsid w:val="004840D7"/>
  </w:style>
  <w:style w:type="paragraph" w:customStyle="1" w:styleId="ReviewHead">
    <w:name w:val="ReviewHead"/>
    <w:basedOn w:val="BibliographyHead"/>
    <w:next w:val="Para"/>
    <w:rsid w:val="004840D7"/>
  </w:style>
  <w:style w:type="paragraph" w:customStyle="1" w:styleId="RunInHead">
    <w:name w:val="RunInHead"/>
    <w:next w:val="Normal"/>
    <w:rsid w:val="004840D7"/>
    <w:pPr>
      <w:spacing w:before="240"/>
      <w:ind w:left="1440"/>
    </w:pPr>
    <w:rPr>
      <w:rFonts w:ascii="Arial" w:hAnsi="Arial"/>
      <w:b/>
      <w:sz w:val="26"/>
    </w:rPr>
  </w:style>
  <w:style w:type="paragraph" w:customStyle="1" w:styleId="RunInHeadSub">
    <w:name w:val="RunInHeadSub"/>
    <w:basedOn w:val="RunInHead"/>
    <w:next w:val="Normal"/>
    <w:rsid w:val="004840D7"/>
    <w:pPr>
      <w:ind w:left="2160"/>
    </w:pPr>
    <w:rPr>
      <w:snapToGrid w:val="0"/>
    </w:rPr>
  </w:style>
  <w:style w:type="paragraph" w:customStyle="1" w:styleId="RunInPara">
    <w:name w:val="RunInPara"/>
    <w:basedOn w:val="Normal"/>
    <w:rsid w:val="004840D7"/>
    <w:pPr>
      <w:widowControl w:val="0"/>
      <w:spacing w:after="120"/>
      <w:ind w:left="1440"/>
    </w:pPr>
    <w:rPr>
      <w:snapToGrid w:val="0"/>
      <w:szCs w:val="20"/>
    </w:rPr>
  </w:style>
  <w:style w:type="paragraph" w:customStyle="1" w:styleId="RunInParaSub">
    <w:name w:val="RunInParaSub"/>
    <w:basedOn w:val="RunInPara"/>
    <w:rsid w:val="004840D7"/>
    <w:pPr>
      <w:ind w:left="2160"/>
    </w:pPr>
  </w:style>
  <w:style w:type="paragraph" w:styleId="Salutation">
    <w:name w:val="Salutation"/>
    <w:next w:val="Normal"/>
    <w:rsid w:val="004840D7"/>
    <w:rPr>
      <w:sz w:val="24"/>
    </w:rPr>
  </w:style>
  <w:style w:type="paragraph" w:customStyle="1" w:styleId="SectionTitle">
    <w:name w:val="SectionTitle"/>
    <w:basedOn w:val="ChapterTitle"/>
    <w:next w:val="ChapterTitle"/>
    <w:rsid w:val="004840D7"/>
    <w:pPr>
      <w:pBdr>
        <w:bottom w:val="single" w:sz="4" w:space="1" w:color="auto"/>
      </w:pBdr>
    </w:pPr>
  </w:style>
  <w:style w:type="paragraph" w:customStyle="1" w:styleId="Series">
    <w:name w:val="Series"/>
    <w:rsid w:val="004840D7"/>
    <w:pPr>
      <w:ind w:left="720"/>
    </w:pPr>
    <w:rPr>
      <w:sz w:val="24"/>
    </w:rPr>
  </w:style>
  <w:style w:type="paragraph" w:customStyle="1" w:styleId="SignatureLine">
    <w:name w:val="SignatureLine"/>
    <w:qFormat/>
    <w:rsid w:val="004840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4840D7"/>
    <w:pPr>
      <w:spacing w:before="360" w:after="360"/>
      <w:ind w:left="1440"/>
    </w:pPr>
    <w:rPr>
      <w:rFonts w:ascii="Arial" w:hAnsi="Arial"/>
      <w:b/>
      <w:szCs w:val="20"/>
    </w:rPr>
  </w:style>
  <w:style w:type="character" w:customStyle="1" w:styleId="Subscript">
    <w:name w:val="Subscript"/>
    <w:rsid w:val="004840D7"/>
    <w:rPr>
      <w:vertAlign w:val="subscript"/>
    </w:rPr>
  </w:style>
  <w:style w:type="paragraph" w:styleId="Subtitle">
    <w:name w:val="Subtitle"/>
    <w:basedOn w:val="Normal"/>
    <w:qFormat/>
    <w:rsid w:val="004840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840D7"/>
  </w:style>
  <w:style w:type="character" w:customStyle="1" w:styleId="Superscript">
    <w:name w:val="Superscript"/>
    <w:rsid w:val="004840D7"/>
    <w:rPr>
      <w:vertAlign w:val="superscript"/>
    </w:rPr>
  </w:style>
  <w:style w:type="paragraph" w:customStyle="1" w:styleId="SupplementInstruction">
    <w:name w:val="SupplementInstruction"/>
    <w:rsid w:val="004840D7"/>
    <w:pPr>
      <w:spacing w:before="120" w:after="120"/>
      <w:ind w:left="720"/>
    </w:pPr>
    <w:rPr>
      <w:i/>
      <w:sz w:val="26"/>
    </w:rPr>
  </w:style>
  <w:style w:type="paragraph" w:customStyle="1" w:styleId="TableCaption">
    <w:name w:val="TableCaption"/>
    <w:basedOn w:val="Slug"/>
    <w:qFormat/>
    <w:rsid w:val="004840D7"/>
    <w:pPr>
      <w:keepNext/>
      <w:widowControl w:val="0"/>
      <w:spacing w:before="240" w:after="120"/>
      <w:ind w:left="0"/>
    </w:pPr>
    <w:rPr>
      <w:snapToGrid w:val="0"/>
    </w:rPr>
  </w:style>
  <w:style w:type="paragraph" w:customStyle="1" w:styleId="TableEntry">
    <w:name w:val="TableEntry"/>
    <w:qFormat/>
    <w:rsid w:val="004840D7"/>
    <w:pPr>
      <w:spacing w:after="60"/>
    </w:pPr>
    <w:rPr>
      <w:rFonts w:ascii="Arial" w:hAnsi="Arial"/>
      <w:sz w:val="22"/>
    </w:rPr>
  </w:style>
  <w:style w:type="paragraph" w:customStyle="1" w:styleId="TableFootnote">
    <w:name w:val="TableFootnote"/>
    <w:rsid w:val="004840D7"/>
    <w:pPr>
      <w:spacing w:after="240"/>
      <w:ind w:left="1440"/>
      <w:contextualSpacing/>
    </w:pPr>
    <w:rPr>
      <w:rFonts w:ascii="Arial" w:hAnsi="Arial"/>
      <w:sz w:val="18"/>
    </w:rPr>
  </w:style>
  <w:style w:type="paragraph" w:customStyle="1" w:styleId="TableHead">
    <w:name w:val="TableHead"/>
    <w:qFormat/>
    <w:rsid w:val="004840D7"/>
    <w:pPr>
      <w:keepNext/>
    </w:pPr>
    <w:rPr>
      <w:rFonts w:ascii="Arial" w:hAnsi="Arial"/>
      <w:b/>
      <w:sz w:val="22"/>
    </w:rPr>
  </w:style>
  <w:style w:type="paragraph" w:customStyle="1" w:styleId="TableSource">
    <w:name w:val="TableSource"/>
    <w:next w:val="Normal"/>
    <w:rsid w:val="004840D7"/>
    <w:pPr>
      <w:pBdr>
        <w:top w:val="single" w:sz="4" w:space="1" w:color="auto"/>
      </w:pBdr>
      <w:spacing w:after="240"/>
      <w:ind w:left="1440"/>
      <w:contextualSpacing/>
    </w:pPr>
    <w:rPr>
      <w:rFonts w:ascii="Arial" w:hAnsi="Arial"/>
      <w:snapToGrid w:val="0"/>
    </w:rPr>
  </w:style>
  <w:style w:type="paragraph" w:customStyle="1" w:styleId="TabularEntry">
    <w:name w:val="TabularEntry"/>
    <w:rsid w:val="004840D7"/>
    <w:pPr>
      <w:widowControl w:val="0"/>
    </w:pPr>
    <w:rPr>
      <w:snapToGrid w:val="0"/>
      <w:sz w:val="26"/>
    </w:rPr>
  </w:style>
  <w:style w:type="paragraph" w:customStyle="1" w:styleId="TabularEntrySub">
    <w:name w:val="TabularEntrySub"/>
    <w:basedOn w:val="TabularEntry"/>
    <w:rsid w:val="004840D7"/>
    <w:pPr>
      <w:ind w:left="360"/>
    </w:pPr>
  </w:style>
  <w:style w:type="paragraph" w:customStyle="1" w:styleId="TabularHead">
    <w:name w:val="TabularHead"/>
    <w:qFormat/>
    <w:rsid w:val="004840D7"/>
    <w:pPr>
      <w:spacing w:line="276" w:lineRule="auto"/>
    </w:pPr>
    <w:rPr>
      <w:b/>
      <w:snapToGrid w:val="0"/>
      <w:sz w:val="26"/>
    </w:rPr>
  </w:style>
  <w:style w:type="paragraph" w:customStyle="1" w:styleId="TextBreak">
    <w:name w:val="TextBreak"/>
    <w:next w:val="Para"/>
    <w:rsid w:val="004840D7"/>
    <w:pPr>
      <w:jc w:val="center"/>
    </w:pPr>
    <w:rPr>
      <w:rFonts w:ascii="Arial" w:hAnsi="Arial"/>
      <w:b/>
      <w:snapToGrid w:val="0"/>
      <w:sz w:val="24"/>
    </w:rPr>
  </w:style>
  <w:style w:type="paragraph" w:customStyle="1" w:styleId="TOCTitle">
    <w:name w:val="TOCTitle"/>
    <w:next w:val="Para"/>
    <w:rsid w:val="004840D7"/>
    <w:pPr>
      <w:spacing w:before="120" w:after="120"/>
    </w:pPr>
    <w:rPr>
      <w:rFonts w:ascii="Arial" w:hAnsi="Arial"/>
      <w:b/>
      <w:smallCaps/>
      <w:snapToGrid w:val="0"/>
      <w:color w:val="000000"/>
      <w:sz w:val="60"/>
      <w:szCs w:val="60"/>
    </w:rPr>
  </w:style>
  <w:style w:type="character" w:customStyle="1" w:styleId="UserInput">
    <w:name w:val="UserInput"/>
    <w:rsid w:val="004840D7"/>
    <w:rPr>
      <w:b/>
    </w:rPr>
  </w:style>
  <w:style w:type="character" w:customStyle="1" w:styleId="UserInputVariable">
    <w:name w:val="UserInputVariable"/>
    <w:rsid w:val="004840D7"/>
    <w:rPr>
      <w:b/>
      <w:i/>
    </w:rPr>
  </w:style>
  <w:style w:type="character" w:customStyle="1" w:styleId="Variable">
    <w:name w:val="Variable"/>
    <w:rsid w:val="004840D7"/>
    <w:rPr>
      <w:i/>
    </w:rPr>
  </w:style>
  <w:style w:type="character" w:customStyle="1" w:styleId="WileyBold">
    <w:name w:val="WileyBold"/>
    <w:rsid w:val="004840D7"/>
    <w:rPr>
      <w:b/>
    </w:rPr>
  </w:style>
  <w:style w:type="character" w:customStyle="1" w:styleId="WileyBoldItalic">
    <w:name w:val="WileyBoldItalic"/>
    <w:rsid w:val="004840D7"/>
    <w:rPr>
      <w:b/>
      <w:i/>
    </w:rPr>
  </w:style>
  <w:style w:type="character" w:customStyle="1" w:styleId="WileyItalic">
    <w:name w:val="WileyItalic"/>
    <w:rsid w:val="004840D7"/>
    <w:rPr>
      <w:i/>
    </w:rPr>
  </w:style>
  <w:style w:type="character" w:customStyle="1" w:styleId="WileySymbol">
    <w:name w:val="WileySymbol"/>
    <w:rsid w:val="004840D7"/>
    <w:rPr>
      <w:rFonts w:ascii="Symbol" w:hAnsi="Symbol"/>
    </w:rPr>
  </w:style>
  <w:style w:type="character" w:customStyle="1" w:styleId="wileyTemp">
    <w:name w:val="wileyTemp"/>
    <w:rsid w:val="004840D7"/>
  </w:style>
  <w:style w:type="paragraph" w:customStyle="1" w:styleId="wsBlockA">
    <w:name w:val="wsBlockA"/>
    <w:basedOn w:val="Normal"/>
    <w:qFormat/>
    <w:rsid w:val="004840D7"/>
    <w:pPr>
      <w:spacing w:before="120" w:after="120"/>
      <w:ind w:left="2160" w:right="1440"/>
    </w:pPr>
    <w:rPr>
      <w:rFonts w:ascii="Arial" w:eastAsia="Calibri" w:hAnsi="Arial"/>
      <w:sz w:val="20"/>
      <w:szCs w:val="22"/>
    </w:rPr>
  </w:style>
  <w:style w:type="paragraph" w:customStyle="1" w:styleId="wsBlockB">
    <w:name w:val="wsBlockB"/>
    <w:basedOn w:val="Normal"/>
    <w:qFormat/>
    <w:rsid w:val="004840D7"/>
    <w:pPr>
      <w:spacing w:before="120" w:after="120"/>
      <w:ind w:left="2160" w:right="1440"/>
    </w:pPr>
    <w:rPr>
      <w:rFonts w:eastAsia="Calibri"/>
      <w:sz w:val="20"/>
      <w:szCs w:val="22"/>
    </w:rPr>
  </w:style>
  <w:style w:type="paragraph" w:customStyle="1" w:styleId="wsBlockC">
    <w:name w:val="wsBlockC"/>
    <w:basedOn w:val="Normal"/>
    <w:qFormat/>
    <w:rsid w:val="00484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84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840D7"/>
    <w:pPr>
      <w:spacing w:before="120" w:after="120"/>
      <w:ind w:left="720"/>
    </w:pPr>
    <w:rPr>
      <w:rFonts w:eastAsia="Calibri"/>
      <w:b/>
      <w:sz w:val="28"/>
      <w:szCs w:val="22"/>
      <w:u w:val="wave"/>
    </w:rPr>
  </w:style>
  <w:style w:type="paragraph" w:customStyle="1" w:styleId="wsHeadStyleC">
    <w:name w:val="wsHeadStyleC"/>
    <w:basedOn w:val="Normal"/>
    <w:qFormat/>
    <w:rsid w:val="00484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84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840D7"/>
    <w:pPr>
      <w:numPr>
        <w:numId w:val="12"/>
      </w:numPr>
      <w:spacing w:before="120" w:after="120"/>
    </w:pPr>
    <w:rPr>
      <w:rFonts w:eastAsia="Calibri"/>
      <w:sz w:val="26"/>
      <w:szCs w:val="22"/>
    </w:rPr>
  </w:style>
  <w:style w:type="paragraph" w:customStyle="1" w:styleId="wsListBulletedC">
    <w:name w:val="wsListBulletedC"/>
    <w:basedOn w:val="Normal"/>
    <w:qFormat/>
    <w:rsid w:val="00484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84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840D7"/>
    <w:pPr>
      <w:spacing w:before="120" w:after="120"/>
      <w:ind w:left="2160" w:hanging="720"/>
    </w:pPr>
    <w:rPr>
      <w:rFonts w:eastAsia="Calibri"/>
      <w:sz w:val="26"/>
      <w:szCs w:val="22"/>
    </w:rPr>
  </w:style>
  <w:style w:type="paragraph" w:customStyle="1" w:styleId="wsListNumberedC">
    <w:name w:val="wsListNumberedC"/>
    <w:basedOn w:val="Normal"/>
    <w:qFormat/>
    <w:rsid w:val="00484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840D7"/>
    <w:pPr>
      <w:spacing w:before="120" w:after="120"/>
      <w:ind w:left="1440"/>
    </w:pPr>
    <w:rPr>
      <w:rFonts w:ascii="Arial" w:eastAsia="Calibri" w:hAnsi="Arial"/>
      <w:sz w:val="26"/>
      <w:szCs w:val="22"/>
    </w:rPr>
  </w:style>
  <w:style w:type="paragraph" w:customStyle="1" w:styleId="wsListUnmarkedB">
    <w:name w:val="wsListUnmarkedB"/>
    <w:basedOn w:val="Normal"/>
    <w:qFormat/>
    <w:rsid w:val="004840D7"/>
    <w:pPr>
      <w:spacing w:before="120" w:after="120"/>
      <w:ind w:left="1440"/>
    </w:pPr>
    <w:rPr>
      <w:rFonts w:eastAsia="Calibri"/>
      <w:sz w:val="26"/>
      <w:szCs w:val="22"/>
    </w:rPr>
  </w:style>
  <w:style w:type="paragraph" w:customStyle="1" w:styleId="wsListUnmarkedC">
    <w:name w:val="wsListUnmarkedC"/>
    <w:basedOn w:val="Normal"/>
    <w:qFormat/>
    <w:rsid w:val="004840D7"/>
    <w:pPr>
      <w:spacing w:before="120" w:after="120"/>
      <w:ind w:left="1440"/>
    </w:pPr>
    <w:rPr>
      <w:rFonts w:ascii="Verdana" w:eastAsia="Calibri" w:hAnsi="Verdana"/>
      <w:sz w:val="26"/>
      <w:szCs w:val="22"/>
    </w:rPr>
  </w:style>
  <w:style w:type="paragraph" w:customStyle="1" w:styleId="wsNameDate">
    <w:name w:val="wsNameDate"/>
    <w:qFormat/>
    <w:rsid w:val="004840D7"/>
    <w:pPr>
      <w:spacing w:before="240" w:after="240"/>
    </w:pPr>
    <w:rPr>
      <w:rFonts w:ascii="Arial" w:eastAsia="Calibri" w:hAnsi="Arial"/>
      <w:b/>
      <w:sz w:val="28"/>
      <w:szCs w:val="22"/>
    </w:rPr>
  </w:style>
  <w:style w:type="paragraph" w:customStyle="1" w:styleId="wsParaA">
    <w:name w:val="wsParaA"/>
    <w:basedOn w:val="Normal"/>
    <w:qFormat/>
    <w:rsid w:val="00484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840D7"/>
    <w:pPr>
      <w:spacing w:before="120" w:after="120"/>
      <w:ind w:left="720" w:firstLine="720"/>
      <w:contextualSpacing/>
    </w:pPr>
    <w:rPr>
      <w:rFonts w:eastAsia="Calibri"/>
      <w:sz w:val="26"/>
      <w:szCs w:val="22"/>
    </w:rPr>
  </w:style>
  <w:style w:type="paragraph" w:customStyle="1" w:styleId="wsParaC">
    <w:name w:val="wsParaC"/>
    <w:basedOn w:val="Normal"/>
    <w:qFormat/>
    <w:rsid w:val="004840D7"/>
    <w:pPr>
      <w:spacing w:before="120" w:after="120"/>
      <w:ind w:left="720" w:firstLine="720"/>
      <w:contextualSpacing/>
    </w:pPr>
    <w:rPr>
      <w:rFonts w:ascii="Verdana" w:eastAsia="Calibri" w:hAnsi="Verdana"/>
      <w:sz w:val="26"/>
      <w:szCs w:val="22"/>
    </w:rPr>
  </w:style>
  <w:style w:type="paragraph" w:customStyle="1" w:styleId="wsTitle">
    <w:name w:val="wsTitle"/>
    <w:qFormat/>
    <w:rsid w:val="004840D7"/>
    <w:rPr>
      <w:rFonts w:ascii="Arial" w:eastAsia="Calibri" w:hAnsi="Arial"/>
      <w:b/>
      <w:sz w:val="36"/>
      <w:szCs w:val="32"/>
    </w:rPr>
  </w:style>
  <w:style w:type="character" w:styleId="CommentReference">
    <w:name w:val="annotation reference"/>
    <w:semiHidden/>
    <w:rsid w:val="004840D7"/>
    <w:rPr>
      <w:sz w:val="16"/>
      <w:szCs w:val="16"/>
    </w:rPr>
  </w:style>
  <w:style w:type="paragraph" w:styleId="CommentText">
    <w:name w:val="annotation text"/>
    <w:basedOn w:val="Normal"/>
    <w:semiHidden/>
    <w:rsid w:val="004840D7"/>
    <w:rPr>
      <w:sz w:val="20"/>
      <w:szCs w:val="20"/>
    </w:rPr>
  </w:style>
  <w:style w:type="paragraph" w:styleId="CommentSubject">
    <w:name w:val="annotation subject"/>
    <w:basedOn w:val="CommentText"/>
    <w:next w:val="CommentText"/>
    <w:semiHidden/>
    <w:rsid w:val="004840D7"/>
    <w:rPr>
      <w:b/>
      <w:bCs/>
    </w:rPr>
  </w:style>
  <w:style w:type="character" w:styleId="FollowedHyperlink">
    <w:name w:val="FollowedHyperlink"/>
    <w:rsid w:val="004840D7"/>
    <w:rPr>
      <w:color w:val="800080"/>
      <w:u w:val="single"/>
    </w:rPr>
  </w:style>
  <w:style w:type="character" w:styleId="HTMLAcronym">
    <w:name w:val="HTML Acronym"/>
    <w:basedOn w:val="DefaultParagraphFont"/>
    <w:rsid w:val="004840D7"/>
  </w:style>
  <w:style w:type="character" w:styleId="HTMLCite">
    <w:name w:val="HTML Cite"/>
    <w:rsid w:val="004840D7"/>
    <w:rPr>
      <w:i/>
      <w:iCs/>
    </w:rPr>
  </w:style>
  <w:style w:type="character" w:styleId="HTMLCode">
    <w:name w:val="HTML Code"/>
    <w:rsid w:val="004840D7"/>
    <w:rPr>
      <w:rFonts w:ascii="Courier New" w:hAnsi="Courier New" w:cs="Courier New"/>
      <w:sz w:val="20"/>
      <w:szCs w:val="20"/>
    </w:rPr>
  </w:style>
  <w:style w:type="character" w:styleId="HTMLDefinition">
    <w:name w:val="HTML Definition"/>
    <w:rsid w:val="004840D7"/>
    <w:rPr>
      <w:i/>
      <w:iCs/>
    </w:rPr>
  </w:style>
  <w:style w:type="character" w:styleId="HTMLKeyboard">
    <w:name w:val="HTML Keyboard"/>
    <w:rsid w:val="004840D7"/>
    <w:rPr>
      <w:rFonts w:ascii="Courier New" w:hAnsi="Courier New" w:cs="Courier New"/>
      <w:sz w:val="20"/>
      <w:szCs w:val="20"/>
    </w:rPr>
  </w:style>
  <w:style w:type="character" w:styleId="HTMLSample">
    <w:name w:val="HTML Sample"/>
    <w:rsid w:val="004840D7"/>
    <w:rPr>
      <w:rFonts w:ascii="Courier New" w:hAnsi="Courier New" w:cs="Courier New"/>
    </w:rPr>
  </w:style>
  <w:style w:type="character" w:styleId="HTMLTypewriter">
    <w:name w:val="HTML Typewriter"/>
    <w:rsid w:val="004840D7"/>
    <w:rPr>
      <w:rFonts w:ascii="Courier New" w:hAnsi="Courier New" w:cs="Courier New"/>
      <w:sz w:val="20"/>
      <w:szCs w:val="20"/>
    </w:rPr>
  </w:style>
  <w:style w:type="character" w:styleId="HTMLVariable">
    <w:name w:val="HTML Variable"/>
    <w:rsid w:val="004840D7"/>
    <w:rPr>
      <w:i/>
      <w:iCs/>
    </w:rPr>
  </w:style>
  <w:style w:type="character" w:styleId="Hyperlink">
    <w:name w:val="Hyperlink"/>
    <w:rsid w:val="004840D7"/>
    <w:rPr>
      <w:color w:val="0000FF"/>
      <w:u w:val="single"/>
    </w:rPr>
  </w:style>
  <w:style w:type="character" w:styleId="LineNumber">
    <w:name w:val="line number"/>
    <w:basedOn w:val="DefaultParagraphFont"/>
    <w:rsid w:val="004840D7"/>
  </w:style>
  <w:style w:type="character" w:styleId="PageNumber">
    <w:name w:val="page number"/>
    <w:basedOn w:val="DefaultParagraphFont"/>
    <w:rsid w:val="004840D7"/>
  </w:style>
  <w:style w:type="character" w:styleId="Strong">
    <w:name w:val="Strong"/>
    <w:qFormat/>
    <w:rsid w:val="004840D7"/>
    <w:rPr>
      <w:b/>
      <w:bCs/>
    </w:rPr>
  </w:style>
  <w:style w:type="paragraph" w:customStyle="1" w:styleId="RecipeTool">
    <w:name w:val="RecipeTool"/>
    <w:qFormat/>
    <w:rsid w:val="004840D7"/>
    <w:pPr>
      <w:spacing w:before="240" w:after="240"/>
      <w:ind w:left="1440"/>
      <w:contextualSpacing/>
    </w:pPr>
    <w:rPr>
      <w:rFonts w:ascii="Arial" w:hAnsi="Arial"/>
      <w:b/>
      <w:snapToGrid w:val="0"/>
      <w:sz w:val="24"/>
    </w:rPr>
  </w:style>
  <w:style w:type="character" w:customStyle="1" w:styleId="TextCircled">
    <w:name w:val="TextCircled"/>
    <w:uiPriority w:val="1"/>
    <w:qFormat/>
    <w:rsid w:val="004840D7"/>
    <w:rPr>
      <w:bdr w:val="single" w:sz="18" w:space="0" w:color="92D050"/>
    </w:rPr>
  </w:style>
  <w:style w:type="character" w:customStyle="1" w:styleId="TextHighlighted">
    <w:name w:val="TextHighlighted"/>
    <w:uiPriority w:val="1"/>
    <w:qFormat/>
    <w:rsid w:val="004840D7"/>
    <w:rPr>
      <w:bdr w:val="none" w:sz="0" w:space="0" w:color="auto"/>
      <w:shd w:val="clear" w:color="auto" w:fill="92D050"/>
    </w:rPr>
  </w:style>
  <w:style w:type="paragraph" w:customStyle="1" w:styleId="PullQuoteAttribution">
    <w:name w:val="PullQuoteAttribution"/>
    <w:next w:val="Para"/>
    <w:qFormat/>
    <w:rsid w:val="004840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84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840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840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840D7"/>
    <w:pPr>
      <w:spacing w:line="276" w:lineRule="auto"/>
      <w:ind w:left="576"/>
    </w:pPr>
    <w:rPr>
      <w:b/>
      <w:i/>
      <w:sz w:val="24"/>
    </w:rPr>
  </w:style>
  <w:style w:type="paragraph" w:customStyle="1" w:styleId="DialogContinued">
    <w:name w:val="DialogContinued"/>
    <w:basedOn w:val="Dialog"/>
    <w:qFormat/>
    <w:rsid w:val="004840D7"/>
    <w:pPr>
      <w:ind w:firstLine="0"/>
    </w:pPr>
  </w:style>
  <w:style w:type="paragraph" w:customStyle="1" w:styleId="ParaListUnmarked">
    <w:name w:val="ParaListUnmarked"/>
    <w:qFormat/>
    <w:rsid w:val="004840D7"/>
    <w:pPr>
      <w:spacing w:before="240" w:after="240"/>
      <w:ind w:left="720"/>
    </w:pPr>
    <w:rPr>
      <w:snapToGrid w:val="0"/>
      <w:sz w:val="26"/>
    </w:rPr>
  </w:style>
  <w:style w:type="paragraph" w:customStyle="1" w:styleId="RecipeContributor">
    <w:name w:val="RecipeContributor"/>
    <w:next w:val="RecipeIngredientList"/>
    <w:qFormat/>
    <w:rsid w:val="004840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840D7"/>
    <w:rPr>
      <w:b/>
    </w:rPr>
  </w:style>
  <w:style w:type="paragraph" w:customStyle="1" w:styleId="RecipeNutritionHead">
    <w:name w:val="RecipeNutritionHead"/>
    <w:basedOn w:val="RecipeNutritionInfo"/>
    <w:next w:val="RecipeNutritionInfo"/>
    <w:qFormat/>
    <w:rsid w:val="004840D7"/>
    <w:pPr>
      <w:spacing w:after="0"/>
    </w:pPr>
    <w:rPr>
      <w:b/>
    </w:rPr>
  </w:style>
  <w:style w:type="paragraph" w:styleId="TOC5">
    <w:name w:val="toc 5"/>
    <w:basedOn w:val="Normal"/>
    <w:next w:val="Normal"/>
    <w:autoRedefine/>
    <w:uiPriority w:val="39"/>
    <w:semiHidden/>
    <w:rsid w:val="004840D7"/>
    <w:pPr>
      <w:ind w:left="1800"/>
    </w:pPr>
    <w:rPr>
      <w:rFonts w:eastAsia="Calibri" w:cs="Cordia New"/>
      <w:sz w:val="22"/>
      <w:szCs w:val="22"/>
    </w:rPr>
  </w:style>
  <w:style w:type="paragraph" w:styleId="TOC6">
    <w:name w:val="toc 6"/>
    <w:basedOn w:val="Normal"/>
    <w:next w:val="Normal"/>
    <w:autoRedefine/>
    <w:uiPriority w:val="39"/>
    <w:semiHidden/>
    <w:rsid w:val="004840D7"/>
    <w:pPr>
      <w:ind w:left="2160"/>
    </w:pPr>
    <w:rPr>
      <w:rFonts w:eastAsia="Calibri" w:cs="Cordia New"/>
      <w:sz w:val="22"/>
      <w:szCs w:val="22"/>
    </w:rPr>
  </w:style>
  <w:style w:type="paragraph" w:customStyle="1" w:styleId="RecipeSubhead">
    <w:name w:val="RecipeSubhead"/>
    <w:basedOn w:val="RecipeProcedureHead"/>
    <w:rsid w:val="004840D7"/>
    <w:rPr>
      <w:i/>
    </w:rPr>
  </w:style>
  <w:style w:type="character" w:customStyle="1" w:styleId="KeyTermDefinition">
    <w:name w:val="KeyTermDefinition"/>
    <w:uiPriority w:val="1"/>
    <w:rsid w:val="004840D7"/>
    <w:rPr>
      <w:bdr w:val="none" w:sz="0" w:space="0" w:color="auto"/>
      <w:shd w:val="clear" w:color="auto" w:fill="auto"/>
    </w:rPr>
  </w:style>
  <w:style w:type="paragraph" w:styleId="Header">
    <w:name w:val="header"/>
    <w:basedOn w:val="Normal"/>
    <w:rsid w:val="004840D7"/>
    <w:pPr>
      <w:tabs>
        <w:tab w:val="center" w:pos="4320"/>
        <w:tab w:val="right" w:pos="8640"/>
      </w:tabs>
    </w:pPr>
  </w:style>
  <w:style w:type="paragraph" w:styleId="Footer">
    <w:name w:val="footer"/>
    <w:basedOn w:val="Normal"/>
    <w:rsid w:val="004840D7"/>
    <w:pPr>
      <w:tabs>
        <w:tab w:val="center" w:pos="4320"/>
        <w:tab w:val="right" w:pos="8640"/>
      </w:tabs>
    </w:pPr>
  </w:style>
  <w:style w:type="character" w:customStyle="1" w:styleId="TwitterLink">
    <w:name w:val="TwitterLink"/>
    <w:uiPriority w:val="1"/>
    <w:rsid w:val="004840D7"/>
    <w:rPr>
      <w:rFonts w:ascii="Courier New" w:hAnsi="Courier New"/>
      <w:u w:val="dash"/>
    </w:rPr>
  </w:style>
  <w:style w:type="character" w:customStyle="1" w:styleId="DigitalLinkID">
    <w:name w:val="DigitalLinkID"/>
    <w:uiPriority w:val="1"/>
    <w:rsid w:val="004840D7"/>
    <w:rPr>
      <w:rFonts w:cs="Courier New"/>
      <w:color w:val="FF0000"/>
      <w:sz w:val="16"/>
      <w:szCs w:val="16"/>
      <w:bdr w:val="none" w:sz="0" w:space="0" w:color="auto"/>
      <w:shd w:val="clear" w:color="auto" w:fill="FFFFFF"/>
    </w:rPr>
  </w:style>
  <w:style w:type="paragraph" w:customStyle="1" w:styleId="DialogSource">
    <w:name w:val="DialogSource"/>
    <w:basedOn w:val="Dialog"/>
    <w:rsid w:val="004840D7"/>
    <w:pPr>
      <w:ind w:left="2880" w:firstLine="0"/>
    </w:pPr>
  </w:style>
  <w:style w:type="character" w:customStyle="1" w:styleId="DigitalOnlyText">
    <w:name w:val="DigitalOnlyText"/>
    <w:uiPriority w:val="1"/>
    <w:rsid w:val="004840D7"/>
    <w:rPr>
      <w:bdr w:val="single" w:sz="2" w:space="0" w:color="002060"/>
      <w:shd w:val="clear" w:color="auto" w:fill="auto"/>
    </w:rPr>
  </w:style>
  <w:style w:type="character" w:customStyle="1" w:styleId="PrintOnlyText">
    <w:name w:val="PrintOnlyText"/>
    <w:uiPriority w:val="1"/>
    <w:rsid w:val="004840D7"/>
    <w:rPr>
      <w:bdr w:val="single" w:sz="2" w:space="0" w:color="FF0000"/>
    </w:rPr>
  </w:style>
  <w:style w:type="paragraph" w:customStyle="1" w:styleId="TableListBulleted">
    <w:name w:val="TableListBulleted"/>
    <w:qFormat/>
    <w:rsid w:val="004840D7"/>
    <w:pPr>
      <w:numPr>
        <w:numId w:val="15"/>
      </w:numPr>
      <w:spacing w:before="120" w:after="120"/>
    </w:pPr>
    <w:rPr>
      <w:rFonts w:ascii="Arial" w:hAnsi="Arial"/>
      <w:snapToGrid w:val="0"/>
      <w:sz w:val="22"/>
    </w:rPr>
  </w:style>
  <w:style w:type="paragraph" w:customStyle="1" w:styleId="TableListNumbered">
    <w:name w:val="TableListNumbered"/>
    <w:qFormat/>
    <w:rsid w:val="004840D7"/>
    <w:pPr>
      <w:spacing w:before="120" w:after="120"/>
      <w:ind w:left="288" w:hanging="288"/>
    </w:pPr>
    <w:rPr>
      <w:rFonts w:ascii="Arial" w:hAnsi="Arial"/>
      <w:snapToGrid w:val="0"/>
      <w:sz w:val="22"/>
    </w:rPr>
  </w:style>
  <w:style w:type="paragraph" w:customStyle="1" w:styleId="TableListUnmarked">
    <w:name w:val="TableListUnmarked"/>
    <w:qFormat/>
    <w:rsid w:val="004840D7"/>
    <w:pPr>
      <w:spacing w:before="120" w:after="120"/>
      <w:ind w:left="288"/>
    </w:pPr>
    <w:rPr>
      <w:rFonts w:ascii="Arial" w:hAnsi="Arial"/>
      <w:snapToGrid w:val="0"/>
      <w:sz w:val="22"/>
    </w:rPr>
  </w:style>
  <w:style w:type="paragraph" w:customStyle="1" w:styleId="TableSubhead">
    <w:name w:val="TableSubhead"/>
    <w:qFormat/>
    <w:rsid w:val="004840D7"/>
    <w:pPr>
      <w:ind w:left="144"/>
    </w:pPr>
    <w:rPr>
      <w:rFonts w:ascii="Arial" w:hAnsi="Arial"/>
      <w:b/>
      <w:snapToGrid w:val="0"/>
      <w:sz w:val="22"/>
    </w:rPr>
  </w:style>
  <w:style w:type="paragraph" w:customStyle="1" w:styleId="TabularSource">
    <w:name w:val="TabularSource"/>
    <w:basedOn w:val="TabularEntry"/>
    <w:qFormat/>
    <w:rsid w:val="004840D7"/>
    <w:pPr>
      <w:spacing w:before="120" w:after="120"/>
      <w:ind w:left="1440"/>
    </w:pPr>
    <w:rPr>
      <w:sz w:val="20"/>
    </w:rPr>
  </w:style>
  <w:style w:type="paragraph" w:customStyle="1" w:styleId="ExtractListUnmarked">
    <w:name w:val="ExtractListUnmarked"/>
    <w:qFormat/>
    <w:rsid w:val="004840D7"/>
    <w:pPr>
      <w:spacing w:before="120" w:after="120"/>
      <w:ind w:left="2880"/>
    </w:pPr>
    <w:rPr>
      <w:noProof/>
      <w:sz w:val="24"/>
    </w:rPr>
  </w:style>
  <w:style w:type="character" w:customStyle="1" w:styleId="DigitalLinkAnchorText">
    <w:name w:val="DigitalLinkAnchorText"/>
    <w:rsid w:val="004840D7"/>
    <w:rPr>
      <w:bdr w:val="none" w:sz="0" w:space="0" w:color="auto"/>
      <w:shd w:val="clear" w:color="auto" w:fill="D6E3BC"/>
    </w:rPr>
  </w:style>
  <w:style w:type="character" w:customStyle="1" w:styleId="DigitalLinkDestination">
    <w:name w:val="DigitalLinkDestination"/>
    <w:rsid w:val="004840D7"/>
    <w:rPr>
      <w:bdr w:val="none" w:sz="0" w:space="0" w:color="auto"/>
      <w:shd w:val="clear" w:color="auto" w:fill="EAF1DD"/>
    </w:rPr>
  </w:style>
  <w:style w:type="paragraph" w:customStyle="1" w:styleId="FeatureRecipeTitleAlternative">
    <w:name w:val="FeatureRecipeTitleAlternative"/>
    <w:basedOn w:val="RecipeTitleAlternative"/>
    <w:rsid w:val="004840D7"/>
    <w:pPr>
      <w:shd w:val="pct20" w:color="auto" w:fill="auto"/>
    </w:pPr>
  </w:style>
  <w:style w:type="paragraph" w:customStyle="1" w:styleId="FeatureSubRecipeTitle">
    <w:name w:val="FeatureSubRecipeTitle"/>
    <w:basedOn w:val="RecipeSubrecipeTitle"/>
    <w:rsid w:val="004840D7"/>
    <w:pPr>
      <w:shd w:val="pct20" w:color="auto" w:fill="auto"/>
    </w:pPr>
  </w:style>
  <w:style w:type="paragraph" w:customStyle="1" w:styleId="FeatureRecipeTool">
    <w:name w:val="FeatureRecipeTool"/>
    <w:basedOn w:val="RecipeTool"/>
    <w:rsid w:val="004840D7"/>
    <w:pPr>
      <w:shd w:val="pct20" w:color="auto" w:fill="auto"/>
    </w:pPr>
  </w:style>
  <w:style w:type="paragraph" w:customStyle="1" w:styleId="FeatureRecipeIntro">
    <w:name w:val="FeatureRecipeIntro"/>
    <w:basedOn w:val="RecipeIntro"/>
    <w:rsid w:val="004840D7"/>
    <w:pPr>
      <w:shd w:val="pct20" w:color="auto" w:fill="auto"/>
    </w:pPr>
  </w:style>
  <w:style w:type="paragraph" w:customStyle="1" w:styleId="FeatureRecipeIntroHead">
    <w:name w:val="FeatureRecipeIntroHead"/>
    <w:basedOn w:val="RecipeIntroHead"/>
    <w:rsid w:val="004840D7"/>
    <w:pPr>
      <w:shd w:val="pct20" w:color="auto" w:fill="auto"/>
    </w:pPr>
  </w:style>
  <w:style w:type="paragraph" w:customStyle="1" w:styleId="FeatureRecipeContributor">
    <w:name w:val="FeatureRecipeContributor"/>
    <w:basedOn w:val="RecipeContributor"/>
    <w:rsid w:val="004840D7"/>
    <w:pPr>
      <w:shd w:val="pct20" w:color="auto" w:fill="auto"/>
    </w:pPr>
  </w:style>
  <w:style w:type="paragraph" w:customStyle="1" w:styleId="FeatureRecipeIngredientHead">
    <w:name w:val="FeatureRecipeIngredientHead"/>
    <w:basedOn w:val="RecipeIngredientHead"/>
    <w:rsid w:val="004840D7"/>
    <w:pPr>
      <w:shd w:val="pct20" w:color="auto" w:fill="auto"/>
    </w:pPr>
  </w:style>
  <w:style w:type="paragraph" w:customStyle="1" w:styleId="FeatureRecipeIngredientSubhead">
    <w:name w:val="FeatureRecipeIngredientSubhead"/>
    <w:basedOn w:val="RecipeIngredientSubhead"/>
    <w:rsid w:val="004840D7"/>
    <w:pPr>
      <w:shd w:val="pct20" w:color="auto" w:fill="auto"/>
    </w:pPr>
  </w:style>
  <w:style w:type="paragraph" w:customStyle="1" w:styleId="FeatureRecipeProcedureHead">
    <w:name w:val="FeatureRecipeProcedureHead"/>
    <w:basedOn w:val="RecipeProcedureHead"/>
    <w:rsid w:val="004840D7"/>
    <w:pPr>
      <w:shd w:val="pct20" w:color="auto" w:fill="FFFFFF"/>
    </w:pPr>
  </w:style>
  <w:style w:type="paragraph" w:customStyle="1" w:styleId="FeatureRecipeTime">
    <w:name w:val="FeatureRecipeTime"/>
    <w:basedOn w:val="RecipeTime"/>
    <w:rsid w:val="004840D7"/>
    <w:pPr>
      <w:shd w:val="pct20" w:color="auto" w:fill="auto"/>
    </w:pPr>
  </w:style>
  <w:style w:type="paragraph" w:customStyle="1" w:styleId="FeatureRecipeSubhead">
    <w:name w:val="FeatureRecipeSubhead"/>
    <w:basedOn w:val="RecipeSubhead"/>
    <w:rsid w:val="004840D7"/>
    <w:pPr>
      <w:shd w:val="pct20" w:color="auto" w:fill="FFFFFF"/>
    </w:pPr>
  </w:style>
  <w:style w:type="paragraph" w:customStyle="1" w:styleId="FeatureRecipeVariationTitle">
    <w:name w:val="FeatureRecipeVariationTitle"/>
    <w:basedOn w:val="RecipeVariationTitle"/>
    <w:rsid w:val="004840D7"/>
    <w:pPr>
      <w:shd w:val="pct20" w:color="auto" w:fill="auto"/>
    </w:pPr>
  </w:style>
  <w:style w:type="paragraph" w:customStyle="1" w:styleId="FeatureRecipeVariationHead">
    <w:name w:val="FeatureRecipeVariationHead"/>
    <w:basedOn w:val="RecipeVariationHead"/>
    <w:rsid w:val="004840D7"/>
    <w:pPr>
      <w:shd w:val="pct20" w:color="auto" w:fill="auto"/>
    </w:pPr>
  </w:style>
  <w:style w:type="paragraph" w:customStyle="1" w:styleId="FeaturerecipeVariationPara">
    <w:name w:val="FeaturerecipeVariationPara"/>
    <w:basedOn w:val="RecipeVariationPara"/>
    <w:rsid w:val="004840D7"/>
    <w:pPr>
      <w:shd w:val="pct20" w:color="auto" w:fill="auto"/>
    </w:pPr>
  </w:style>
  <w:style w:type="paragraph" w:customStyle="1" w:styleId="FeatureRecipeNoteHead">
    <w:name w:val="FeatureRecipeNoteHead"/>
    <w:basedOn w:val="RecipeNoteHead"/>
    <w:rsid w:val="004840D7"/>
    <w:pPr>
      <w:shd w:val="pct20" w:color="auto" w:fill="auto"/>
    </w:pPr>
  </w:style>
  <w:style w:type="paragraph" w:customStyle="1" w:styleId="FeatureRecipeNotePara">
    <w:name w:val="FeatureRecipeNotePara"/>
    <w:basedOn w:val="RecipeNotePara"/>
    <w:rsid w:val="004840D7"/>
    <w:pPr>
      <w:shd w:val="pct20" w:color="auto" w:fill="auto"/>
    </w:pPr>
  </w:style>
  <w:style w:type="paragraph" w:customStyle="1" w:styleId="FeatureRecipeNutritionInfo">
    <w:name w:val="FeatureRecipeNutritionInfo"/>
    <w:basedOn w:val="RecipeNutritionInfo"/>
    <w:rsid w:val="004840D7"/>
    <w:pPr>
      <w:shd w:val="pct20" w:color="auto" w:fill="auto"/>
    </w:pPr>
  </w:style>
  <w:style w:type="paragraph" w:customStyle="1" w:styleId="FeatureRecipeNutritionHead">
    <w:name w:val="FeatureRecipeNutritionHead"/>
    <w:basedOn w:val="RecipeNutritionHead"/>
    <w:rsid w:val="004840D7"/>
    <w:pPr>
      <w:shd w:val="pct20" w:color="auto" w:fill="auto"/>
    </w:pPr>
  </w:style>
  <w:style w:type="paragraph" w:customStyle="1" w:styleId="FeatureRecipeFootnote">
    <w:name w:val="FeatureRecipeFootnote"/>
    <w:basedOn w:val="RecipeFootnote"/>
    <w:rsid w:val="004840D7"/>
    <w:pPr>
      <w:shd w:val="pct20" w:color="auto" w:fill="auto"/>
    </w:pPr>
  </w:style>
  <w:style w:type="paragraph" w:customStyle="1" w:styleId="FeatureRecipeTableHead">
    <w:name w:val="FeatureRecipeTableHead"/>
    <w:basedOn w:val="RecipeTableHead"/>
    <w:rsid w:val="004840D7"/>
    <w:pPr>
      <w:shd w:val="pct20" w:color="auto" w:fill="auto"/>
    </w:pPr>
  </w:style>
  <w:style w:type="paragraph" w:customStyle="1" w:styleId="CopyrightLine">
    <w:name w:val="CopyrightLine"/>
    <w:qFormat/>
    <w:rsid w:val="004840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840D7"/>
    <w:rPr>
      <w:rFonts w:ascii="Courier New" w:hAnsi="Courier New"/>
      <w:bdr w:val="single" w:sz="2" w:space="0" w:color="FF0000"/>
    </w:rPr>
  </w:style>
  <w:style w:type="character" w:customStyle="1" w:styleId="DigitalOnlyURL">
    <w:name w:val="DigitalOnlyURL"/>
    <w:uiPriority w:val="1"/>
    <w:rsid w:val="004840D7"/>
    <w:rPr>
      <w:rFonts w:ascii="Courier New" w:hAnsi="Courier New"/>
      <w:bdr w:val="single" w:sz="2" w:space="0" w:color="002060"/>
      <w:shd w:val="clear" w:color="auto" w:fill="auto"/>
    </w:rPr>
  </w:style>
  <w:style w:type="paragraph" w:styleId="TOC1">
    <w:name w:val="toc 1"/>
    <w:basedOn w:val="Normal"/>
    <w:next w:val="Normal"/>
    <w:autoRedefine/>
    <w:semiHidden/>
    <w:rsid w:val="004840D7"/>
  </w:style>
  <w:style w:type="paragraph" w:styleId="TOC2">
    <w:name w:val="toc 2"/>
    <w:basedOn w:val="Normal"/>
    <w:next w:val="Normal"/>
    <w:autoRedefine/>
    <w:semiHidden/>
    <w:rsid w:val="004840D7"/>
    <w:pPr>
      <w:ind w:left="240"/>
    </w:pPr>
  </w:style>
  <w:style w:type="paragraph" w:styleId="TOC3">
    <w:name w:val="toc 3"/>
    <w:basedOn w:val="Normal"/>
    <w:next w:val="Normal"/>
    <w:autoRedefine/>
    <w:semiHidden/>
    <w:rsid w:val="004840D7"/>
    <w:pPr>
      <w:ind w:left="480"/>
    </w:pPr>
  </w:style>
  <w:style w:type="character" w:customStyle="1" w:styleId="FigureSourceChar">
    <w:name w:val="FigureSource Char"/>
    <w:link w:val="FigureSource"/>
    <w:rsid w:val="004840D7"/>
    <w:rPr>
      <w:rFonts w:ascii="Arial" w:hAnsi="Arial"/>
      <w:sz w:val="22"/>
    </w:rPr>
  </w:style>
  <w:style w:type="numbering" w:styleId="111111">
    <w:name w:val="Outline List 2"/>
    <w:basedOn w:val="NoList"/>
    <w:rsid w:val="004840D7"/>
    <w:pPr>
      <w:numPr>
        <w:numId w:val="17"/>
      </w:numPr>
    </w:pPr>
  </w:style>
  <w:style w:type="numbering" w:styleId="1ai">
    <w:name w:val="Outline List 1"/>
    <w:basedOn w:val="NoList"/>
    <w:rsid w:val="004840D7"/>
    <w:pPr>
      <w:numPr>
        <w:numId w:val="18"/>
      </w:numPr>
    </w:pPr>
  </w:style>
  <w:style w:type="numbering" w:styleId="ArticleSection">
    <w:name w:val="Outline List 3"/>
    <w:basedOn w:val="NoList"/>
    <w:rsid w:val="004840D7"/>
    <w:pPr>
      <w:numPr>
        <w:numId w:val="19"/>
      </w:numPr>
    </w:pPr>
  </w:style>
  <w:style w:type="paragraph" w:styleId="BlockText">
    <w:name w:val="Block Text"/>
    <w:basedOn w:val="Normal"/>
    <w:rsid w:val="004840D7"/>
    <w:pPr>
      <w:spacing w:after="120"/>
      <w:ind w:left="1440" w:right="1440"/>
    </w:pPr>
  </w:style>
  <w:style w:type="paragraph" w:styleId="BodyText">
    <w:name w:val="Body Text"/>
    <w:basedOn w:val="Normal"/>
    <w:rsid w:val="004840D7"/>
    <w:pPr>
      <w:spacing w:after="120"/>
    </w:pPr>
  </w:style>
  <w:style w:type="paragraph" w:styleId="BodyText2">
    <w:name w:val="Body Text 2"/>
    <w:basedOn w:val="Normal"/>
    <w:rsid w:val="004840D7"/>
    <w:pPr>
      <w:spacing w:after="120" w:line="480" w:lineRule="auto"/>
    </w:pPr>
  </w:style>
  <w:style w:type="paragraph" w:styleId="BodyText3">
    <w:name w:val="Body Text 3"/>
    <w:basedOn w:val="Normal"/>
    <w:rsid w:val="004840D7"/>
    <w:pPr>
      <w:spacing w:after="120"/>
    </w:pPr>
    <w:rPr>
      <w:sz w:val="16"/>
      <w:szCs w:val="16"/>
    </w:rPr>
  </w:style>
  <w:style w:type="paragraph" w:styleId="BodyTextFirstIndent">
    <w:name w:val="Body Text First Indent"/>
    <w:basedOn w:val="BodyText"/>
    <w:rsid w:val="004840D7"/>
    <w:pPr>
      <w:ind w:firstLine="210"/>
    </w:pPr>
  </w:style>
  <w:style w:type="paragraph" w:styleId="BodyTextIndent">
    <w:name w:val="Body Text Indent"/>
    <w:basedOn w:val="Normal"/>
    <w:rsid w:val="004840D7"/>
    <w:pPr>
      <w:spacing w:after="120"/>
      <w:ind w:left="360"/>
    </w:pPr>
  </w:style>
  <w:style w:type="paragraph" w:styleId="BodyTextFirstIndent2">
    <w:name w:val="Body Text First Indent 2"/>
    <w:basedOn w:val="BodyTextIndent"/>
    <w:rsid w:val="004840D7"/>
    <w:pPr>
      <w:ind w:firstLine="210"/>
    </w:pPr>
  </w:style>
  <w:style w:type="paragraph" w:styleId="BodyTextIndent2">
    <w:name w:val="Body Text Indent 2"/>
    <w:basedOn w:val="Normal"/>
    <w:rsid w:val="004840D7"/>
    <w:pPr>
      <w:spacing w:after="120" w:line="480" w:lineRule="auto"/>
      <w:ind w:left="360"/>
    </w:pPr>
  </w:style>
  <w:style w:type="paragraph" w:styleId="BodyTextIndent3">
    <w:name w:val="Body Text Indent 3"/>
    <w:basedOn w:val="Normal"/>
    <w:rsid w:val="004840D7"/>
    <w:pPr>
      <w:spacing w:after="120"/>
      <w:ind w:left="360"/>
    </w:pPr>
    <w:rPr>
      <w:sz w:val="16"/>
      <w:szCs w:val="16"/>
    </w:rPr>
  </w:style>
  <w:style w:type="paragraph" w:styleId="Caption">
    <w:name w:val="caption"/>
    <w:basedOn w:val="Normal"/>
    <w:next w:val="Normal"/>
    <w:qFormat/>
    <w:rsid w:val="004840D7"/>
    <w:rPr>
      <w:b/>
      <w:bCs/>
      <w:sz w:val="20"/>
      <w:szCs w:val="20"/>
    </w:rPr>
  </w:style>
  <w:style w:type="paragraph" w:styleId="Closing">
    <w:name w:val="Closing"/>
    <w:basedOn w:val="Normal"/>
    <w:rsid w:val="004840D7"/>
    <w:pPr>
      <w:ind w:left="4320"/>
    </w:pPr>
  </w:style>
  <w:style w:type="paragraph" w:styleId="Date">
    <w:name w:val="Date"/>
    <w:basedOn w:val="Normal"/>
    <w:next w:val="Normal"/>
    <w:rsid w:val="004840D7"/>
  </w:style>
  <w:style w:type="paragraph" w:styleId="DocumentMap">
    <w:name w:val="Document Map"/>
    <w:basedOn w:val="Normal"/>
    <w:semiHidden/>
    <w:rsid w:val="004840D7"/>
    <w:pPr>
      <w:shd w:val="clear" w:color="auto" w:fill="000080"/>
    </w:pPr>
    <w:rPr>
      <w:rFonts w:ascii="Tahoma" w:hAnsi="Tahoma" w:cs="Tahoma"/>
      <w:sz w:val="20"/>
      <w:szCs w:val="20"/>
    </w:rPr>
  </w:style>
  <w:style w:type="paragraph" w:styleId="E-mailSignature">
    <w:name w:val="E-mail Signature"/>
    <w:basedOn w:val="Normal"/>
    <w:rsid w:val="004840D7"/>
  </w:style>
  <w:style w:type="character" w:styleId="EndnoteReference">
    <w:name w:val="endnote reference"/>
    <w:semiHidden/>
    <w:rsid w:val="004840D7"/>
    <w:rPr>
      <w:vertAlign w:val="superscript"/>
    </w:rPr>
  </w:style>
  <w:style w:type="paragraph" w:styleId="EndnoteText">
    <w:name w:val="endnote text"/>
    <w:basedOn w:val="Normal"/>
    <w:semiHidden/>
    <w:rsid w:val="004840D7"/>
    <w:rPr>
      <w:sz w:val="20"/>
      <w:szCs w:val="20"/>
    </w:rPr>
  </w:style>
  <w:style w:type="paragraph" w:styleId="EnvelopeAddress">
    <w:name w:val="envelope address"/>
    <w:basedOn w:val="Normal"/>
    <w:rsid w:val="00484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840D7"/>
    <w:rPr>
      <w:rFonts w:ascii="Arial" w:hAnsi="Arial" w:cs="Arial"/>
      <w:sz w:val="20"/>
      <w:szCs w:val="20"/>
    </w:rPr>
  </w:style>
  <w:style w:type="character" w:styleId="FootnoteReference">
    <w:name w:val="footnote reference"/>
    <w:semiHidden/>
    <w:rsid w:val="004840D7"/>
    <w:rPr>
      <w:vertAlign w:val="superscript"/>
    </w:rPr>
  </w:style>
  <w:style w:type="paragraph" w:styleId="FootnoteText">
    <w:name w:val="footnote text"/>
    <w:basedOn w:val="Normal"/>
    <w:semiHidden/>
    <w:rsid w:val="004840D7"/>
    <w:rPr>
      <w:sz w:val="20"/>
      <w:szCs w:val="20"/>
    </w:rPr>
  </w:style>
  <w:style w:type="paragraph" w:styleId="HTMLAddress">
    <w:name w:val="HTML Address"/>
    <w:basedOn w:val="Normal"/>
    <w:rsid w:val="004840D7"/>
    <w:rPr>
      <w:i/>
      <w:iCs/>
    </w:rPr>
  </w:style>
  <w:style w:type="paragraph" w:styleId="HTMLPreformatted">
    <w:name w:val="HTML Preformatted"/>
    <w:basedOn w:val="Normal"/>
    <w:rsid w:val="004840D7"/>
    <w:rPr>
      <w:rFonts w:ascii="Courier New" w:hAnsi="Courier New" w:cs="Courier New"/>
      <w:sz w:val="20"/>
      <w:szCs w:val="20"/>
    </w:rPr>
  </w:style>
  <w:style w:type="paragraph" w:styleId="Index10">
    <w:name w:val="index 1"/>
    <w:basedOn w:val="Normal"/>
    <w:next w:val="Normal"/>
    <w:autoRedefine/>
    <w:semiHidden/>
    <w:rsid w:val="004840D7"/>
    <w:pPr>
      <w:ind w:left="240" w:hanging="240"/>
    </w:pPr>
  </w:style>
  <w:style w:type="paragraph" w:styleId="Index20">
    <w:name w:val="index 2"/>
    <w:basedOn w:val="Normal"/>
    <w:next w:val="Normal"/>
    <w:autoRedefine/>
    <w:semiHidden/>
    <w:rsid w:val="004840D7"/>
    <w:pPr>
      <w:ind w:left="480" w:hanging="240"/>
    </w:pPr>
  </w:style>
  <w:style w:type="paragraph" w:styleId="Index30">
    <w:name w:val="index 3"/>
    <w:basedOn w:val="Normal"/>
    <w:next w:val="Normal"/>
    <w:autoRedefine/>
    <w:semiHidden/>
    <w:rsid w:val="004840D7"/>
    <w:pPr>
      <w:ind w:left="720" w:hanging="240"/>
    </w:pPr>
  </w:style>
  <w:style w:type="paragraph" w:styleId="Index4">
    <w:name w:val="index 4"/>
    <w:basedOn w:val="Normal"/>
    <w:next w:val="Normal"/>
    <w:autoRedefine/>
    <w:semiHidden/>
    <w:rsid w:val="004840D7"/>
    <w:pPr>
      <w:ind w:left="960" w:hanging="240"/>
    </w:pPr>
  </w:style>
  <w:style w:type="paragraph" w:styleId="Index5">
    <w:name w:val="index 5"/>
    <w:basedOn w:val="Normal"/>
    <w:next w:val="Normal"/>
    <w:autoRedefine/>
    <w:semiHidden/>
    <w:rsid w:val="004840D7"/>
    <w:pPr>
      <w:ind w:left="1200" w:hanging="240"/>
    </w:pPr>
  </w:style>
  <w:style w:type="paragraph" w:styleId="Index6">
    <w:name w:val="index 6"/>
    <w:basedOn w:val="Normal"/>
    <w:next w:val="Normal"/>
    <w:autoRedefine/>
    <w:semiHidden/>
    <w:rsid w:val="004840D7"/>
    <w:pPr>
      <w:ind w:left="1440" w:hanging="240"/>
    </w:pPr>
  </w:style>
  <w:style w:type="paragraph" w:styleId="Index7">
    <w:name w:val="index 7"/>
    <w:basedOn w:val="Normal"/>
    <w:next w:val="Normal"/>
    <w:autoRedefine/>
    <w:semiHidden/>
    <w:rsid w:val="004840D7"/>
    <w:pPr>
      <w:ind w:left="1680" w:hanging="240"/>
    </w:pPr>
  </w:style>
  <w:style w:type="paragraph" w:styleId="Index8">
    <w:name w:val="index 8"/>
    <w:basedOn w:val="Normal"/>
    <w:next w:val="Normal"/>
    <w:autoRedefine/>
    <w:semiHidden/>
    <w:rsid w:val="004840D7"/>
    <w:pPr>
      <w:ind w:left="1920" w:hanging="240"/>
    </w:pPr>
  </w:style>
  <w:style w:type="paragraph" w:styleId="Index9">
    <w:name w:val="index 9"/>
    <w:basedOn w:val="Normal"/>
    <w:next w:val="Normal"/>
    <w:autoRedefine/>
    <w:semiHidden/>
    <w:rsid w:val="004840D7"/>
    <w:pPr>
      <w:ind w:left="2160" w:hanging="240"/>
    </w:pPr>
  </w:style>
  <w:style w:type="paragraph" w:styleId="IndexHeading">
    <w:name w:val="index heading"/>
    <w:basedOn w:val="Normal"/>
    <w:next w:val="Index10"/>
    <w:semiHidden/>
    <w:rsid w:val="004840D7"/>
    <w:rPr>
      <w:rFonts w:ascii="Arial" w:hAnsi="Arial" w:cs="Arial"/>
      <w:b/>
      <w:bCs/>
    </w:rPr>
  </w:style>
  <w:style w:type="paragraph" w:styleId="List">
    <w:name w:val="List"/>
    <w:basedOn w:val="Normal"/>
    <w:rsid w:val="004840D7"/>
    <w:pPr>
      <w:ind w:left="360" w:hanging="360"/>
    </w:pPr>
  </w:style>
  <w:style w:type="paragraph" w:styleId="List2">
    <w:name w:val="List 2"/>
    <w:basedOn w:val="Normal"/>
    <w:rsid w:val="004840D7"/>
    <w:pPr>
      <w:ind w:left="720" w:hanging="360"/>
    </w:pPr>
  </w:style>
  <w:style w:type="paragraph" w:styleId="List3">
    <w:name w:val="List 3"/>
    <w:basedOn w:val="Normal"/>
    <w:rsid w:val="004840D7"/>
    <w:pPr>
      <w:ind w:left="1080" w:hanging="360"/>
    </w:pPr>
  </w:style>
  <w:style w:type="paragraph" w:styleId="List4">
    <w:name w:val="List 4"/>
    <w:basedOn w:val="Normal"/>
    <w:rsid w:val="004840D7"/>
    <w:pPr>
      <w:ind w:left="1440" w:hanging="360"/>
    </w:pPr>
  </w:style>
  <w:style w:type="paragraph" w:styleId="List5">
    <w:name w:val="List 5"/>
    <w:basedOn w:val="Normal"/>
    <w:rsid w:val="004840D7"/>
    <w:pPr>
      <w:ind w:left="1800" w:hanging="360"/>
    </w:pPr>
  </w:style>
  <w:style w:type="paragraph" w:styleId="ListBullet2">
    <w:name w:val="List Bullet 2"/>
    <w:basedOn w:val="Normal"/>
    <w:rsid w:val="004840D7"/>
    <w:pPr>
      <w:numPr>
        <w:numId w:val="20"/>
      </w:numPr>
    </w:pPr>
  </w:style>
  <w:style w:type="paragraph" w:styleId="ListBullet3">
    <w:name w:val="List Bullet 3"/>
    <w:basedOn w:val="Normal"/>
    <w:rsid w:val="004840D7"/>
    <w:pPr>
      <w:numPr>
        <w:numId w:val="21"/>
      </w:numPr>
    </w:pPr>
  </w:style>
  <w:style w:type="paragraph" w:styleId="ListBullet4">
    <w:name w:val="List Bullet 4"/>
    <w:basedOn w:val="Normal"/>
    <w:rsid w:val="004840D7"/>
    <w:pPr>
      <w:numPr>
        <w:numId w:val="22"/>
      </w:numPr>
    </w:pPr>
  </w:style>
  <w:style w:type="paragraph" w:styleId="ListBullet5">
    <w:name w:val="List Bullet 5"/>
    <w:basedOn w:val="Normal"/>
    <w:rsid w:val="004840D7"/>
    <w:pPr>
      <w:numPr>
        <w:numId w:val="23"/>
      </w:numPr>
    </w:pPr>
  </w:style>
  <w:style w:type="paragraph" w:styleId="ListContinue">
    <w:name w:val="List Continue"/>
    <w:basedOn w:val="Normal"/>
    <w:rsid w:val="004840D7"/>
    <w:pPr>
      <w:spacing w:after="120"/>
      <w:ind w:left="360"/>
    </w:pPr>
  </w:style>
  <w:style w:type="paragraph" w:styleId="ListContinue2">
    <w:name w:val="List Continue 2"/>
    <w:basedOn w:val="Normal"/>
    <w:rsid w:val="004840D7"/>
    <w:pPr>
      <w:spacing w:after="120"/>
      <w:ind w:left="720"/>
    </w:pPr>
  </w:style>
  <w:style w:type="paragraph" w:styleId="ListContinue3">
    <w:name w:val="List Continue 3"/>
    <w:basedOn w:val="Normal"/>
    <w:rsid w:val="004840D7"/>
    <w:pPr>
      <w:spacing w:after="120"/>
      <w:ind w:left="1080"/>
    </w:pPr>
  </w:style>
  <w:style w:type="paragraph" w:styleId="ListContinue4">
    <w:name w:val="List Continue 4"/>
    <w:basedOn w:val="Normal"/>
    <w:rsid w:val="004840D7"/>
    <w:pPr>
      <w:spacing w:after="120"/>
      <w:ind w:left="1440"/>
    </w:pPr>
  </w:style>
  <w:style w:type="paragraph" w:styleId="ListContinue5">
    <w:name w:val="List Continue 5"/>
    <w:basedOn w:val="Normal"/>
    <w:rsid w:val="004840D7"/>
    <w:pPr>
      <w:spacing w:after="120"/>
      <w:ind w:left="1800"/>
    </w:pPr>
  </w:style>
  <w:style w:type="paragraph" w:styleId="ListNumber">
    <w:name w:val="List Number"/>
    <w:basedOn w:val="Normal"/>
    <w:rsid w:val="004840D7"/>
    <w:pPr>
      <w:numPr>
        <w:numId w:val="24"/>
      </w:numPr>
    </w:pPr>
  </w:style>
  <w:style w:type="paragraph" w:styleId="ListNumber2">
    <w:name w:val="List Number 2"/>
    <w:basedOn w:val="Normal"/>
    <w:rsid w:val="004840D7"/>
    <w:pPr>
      <w:numPr>
        <w:numId w:val="25"/>
      </w:numPr>
    </w:pPr>
  </w:style>
  <w:style w:type="paragraph" w:styleId="ListNumber3">
    <w:name w:val="List Number 3"/>
    <w:basedOn w:val="Normal"/>
    <w:rsid w:val="004840D7"/>
    <w:pPr>
      <w:numPr>
        <w:numId w:val="26"/>
      </w:numPr>
    </w:pPr>
  </w:style>
  <w:style w:type="paragraph" w:styleId="ListNumber4">
    <w:name w:val="List Number 4"/>
    <w:basedOn w:val="Normal"/>
    <w:rsid w:val="004840D7"/>
    <w:pPr>
      <w:numPr>
        <w:numId w:val="27"/>
      </w:numPr>
    </w:pPr>
  </w:style>
  <w:style w:type="paragraph" w:styleId="ListNumber5">
    <w:name w:val="List Number 5"/>
    <w:basedOn w:val="Normal"/>
    <w:rsid w:val="004840D7"/>
    <w:pPr>
      <w:numPr>
        <w:numId w:val="28"/>
      </w:numPr>
    </w:pPr>
  </w:style>
  <w:style w:type="paragraph" w:styleId="MacroText">
    <w:name w:val="macro"/>
    <w:semiHidden/>
    <w:rsid w:val="004840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84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840D7"/>
  </w:style>
  <w:style w:type="paragraph" w:styleId="NormalIndent">
    <w:name w:val="Normal Indent"/>
    <w:basedOn w:val="Normal"/>
    <w:rsid w:val="004840D7"/>
    <w:pPr>
      <w:ind w:left="720"/>
    </w:pPr>
  </w:style>
  <w:style w:type="paragraph" w:styleId="NoteHeading">
    <w:name w:val="Note Heading"/>
    <w:basedOn w:val="Normal"/>
    <w:next w:val="Normal"/>
    <w:rsid w:val="004840D7"/>
  </w:style>
  <w:style w:type="paragraph" w:styleId="PlainText">
    <w:name w:val="Plain Text"/>
    <w:basedOn w:val="Normal"/>
    <w:rsid w:val="004840D7"/>
    <w:rPr>
      <w:rFonts w:ascii="Courier New" w:hAnsi="Courier New" w:cs="Courier New"/>
      <w:sz w:val="20"/>
      <w:szCs w:val="20"/>
    </w:rPr>
  </w:style>
  <w:style w:type="paragraph" w:styleId="Signature">
    <w:name w:val="Signature"/>
    <w:basedOn w:val="Normal"/>
    <w:rsid w:val="004840D7"/>
    <w:pPr>
      <w:ind w:left="4320"/>
    </w:pPr>
  </w:style>
  <w:style w:type="table" w:styleId="Table3Deffects1">
    <w:name w:val="Table 3D effects 1"/>
    <w:basedOn w:val="TableNormal"/>
    <w:rsid w:val="004840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0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0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840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840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840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840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840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840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840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840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840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840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840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840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840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840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840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840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840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840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840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840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40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840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840D7"/>
    <w:pPr>
      <w:ind w:left="240" w:hanging="240"/>
    </w:pPr>
  </w:style>
  <w:style w:type="paragraph" w:styleId="TableofFigures">
    <w:name w:val="table of figures"/>
    <w:basedOn w:val="Normal"/>
    <w:next w:val="Normal"/>
    <w:semiHidden/>
    <w:rsid w:val="004840D7"/>
  </w:style>
  <w:style w:type="table" w:styleId="TableProfessional">
    <w:name w:val="Table Professional"/>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840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840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840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840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840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840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840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840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840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840D7"/>
    <w:pPr>
      <w:spacing w:before="120"/>
    </w:pPr>
    <w:rPr>
      <w:rFonts w:ascii="Arial" w:hAnsi="Arial" w:cs="Arial"/>
      <w:b/>
      <w:bCs/>
    </w:rPr>
  </w:style>
  <w:style w:type="paragraph" w:styleId="TOC4">
    <w:name w:val="toc 4"/>
    <w:basedOn w:val="Normal"/>
    <w:next w:val="Normal"/>
    <w:autoRedefine/>
    <w:semiHidden/>
    <w:rsid w:val="004840D7"/>
    <w:pPr>
      <w:ind w:left="720"/>
    </w:pPr>
  </w:style>
  <w:style w:type="paragraph" w:styleId="TOC7">
    <w:name w:val="toc 7"/>
    <w:basedOn w:val="Normal"/>
    <w:next w:val="Normal"/>
    <w:autoRedefine/>
    <w:semiHidden/>
    <w:rsid w:val="004840D7"/>
    <w:pPr>
      <w:ind w:left="1440"/>
    </w:pPr>
  </w:style>
  <w:style w:type="paragraph" w:styleId="TOC8">
    <w:name w:val="toc 8"/>
    <w:basedOn w:val="Normal"/>
    <w:next w:val="Normal"/>
    <w:autoRedefine/>
    <w:semiHidden/>
    <w:rsid w:val="004840D7"/>
    <w:pPr>
      <w:ind w:left="1680"/>
    </w:pPr>
  </w:style>
  <w:style w:type="paragraph" w:styleId="TOC9">
    <w:name w:val="toc 9"/>
    <w:basedOn w:val="Normal"/>
    <w:next w:val="Normal"/>
    <w:autoRedefine/>
    <w:semiHidden/>
    <w:rsid w:val="004840D7"/>
    <w:pPr>
      <w:ind w:left="1920"/>
    </w:pPr>
  </w:style>
  <w:style w:type="character" w:customStyle="1" w:styleId="DigitalLinkAnchorCode">
    <w:name w:val="DigitalLinkAnchorCode"/>
    <w:uiPriority w:val="1"/>
    <w:rsid w:val="004840D7"/>
    <w:rPr>
      <w:rFonts w:ascii="Courier New" w:hAnsi="Courier New"/>
      <w:bdr w:val="none" w:sz="0" w:space="0" w:color="auto"/>
      <w:shd w:val="clear" w:color="auto" w:fill="D6E3BC"/>
    </w:rPr>
  </w:style>
  <w:style w:type="character" w:customStyle="1" w:styleId="InlineGraphic">
    <w:name w:val="InlineGraphic"/>
    <w:uiPriority w:val="1"/>
    <w:rsid w:val="004840D7"/>
    <w:rPr>
      <w:bdr w:val="none" w:sz="0" w:space="0" w:color="auto"/>
      <w:shd w:val="clear" w:color="auto" w:fill="00B050"/>
    </w:rPr>
  </w:style>
  <w:style w:type="paragraph" w:customStyle="1" w:styleId="RecipeTableSubhead">
    <w:name w:val="RecipeTableSubhead"/>
    <w:basedOn w:val="TableSubhead"/>
    <w:qFormat/>
    <w:rsid w:val="004840D7"/>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paragraph" w:styleId="Revision">
    <w:name w:val="Revision"/>
    <w:hidden/>
    <w:uiPriority w:val="99"/>
    <w:semiHidden/>
    <w:rsid w:val="00EA740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840D7"/>
    <w:rPr>
      <w:sz w:val="24"/>
      <w:szCs w:val="24"/>
    </w:rPr>
  </w:style>
  <w:style w:type="paragraph" w:styleId="Heading1">
    <w:name w:val="heading 1"/>
    <w:next w:val="Normal"/>
    <w:qFormat/>
    <w:rsid w:val="004840D7"/>
    <w:pPr>
      <w:keepNext/>
      <w:numPr>
        <w:numId w:val="19"/>
      </w:numPr>
      <w:spacing w:before="240"/>
      <w:outlineLvl w:val="0"/>
    </w:pPr>
    <w:rPr>
      <w:b/>
      <w:caps/>
      <w:sz w:val="28"/>
      <w:szCs w:val="28"/>
    </w:rPr>
  </w:style>
  <w:style w:type="paragraph" w:styleId="Heading2">
    <w:name w:val="heading 2"/>
    <w:basedOn w:val="Normal"/>
    <w:next w:val="Normal"/>
    <w:qFormat/>
    <w:rsid w:val="00484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84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84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84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840D7"/>
    <w:pPr>
      <w:numPr>
        <w:ilvl w:val="5"/>
        <w:numId w:val="19"/>
      </w:numPr>
      <w:outlineLvl w:val="5"/>
    </w:pPr>
    <w:rPr>
      <w:sz w:val="24"/>
    </w:rPr>
  </w:style>
  <w:style w:type="paragraph" w:styleId="Heading7">
    <w:name w:val="heading 7"/>
    <w:next w:val="Normal"/>
    <w:qFormat/>
    <w:rsid w:val="004840D7"/>
    <w:pPr>
      <w:numPr>
        <w:ilvl w:val="6"/>
        <w:numId w:val="19"/>
      </w:numPr>
      <w:outlineLvl w:val="6"/>
    </w:pPr>
    <w:rPr>
      <w:sz w:val="24"/>
    </w:rPr>
  </w:style>
  <w:style w:type="paragraph" w:styleId="Heading8">
    <w:name w:val="heading 8"/>
    <w:next w:val="Normal"/>
    <w:qFormat/>
    <w:rsid w:val="004840D7"/>
    <w:pPr>
      <w:numPr>
        <w:ilvl w:val="7"/>
        <w:numId w:val="19"/>
      </w:numPr>
      <w:outlineLvl w:val="7"/>
    </w:pPr>
    <w:rPr>
      <w:sz w:val="24"/>
    </w:rPr>
  </w:style>
  <w:style w:type="paragraph" w:styleId="Heading9">
    <w:name w:val="heading 9"/>
    <w:next w:val="Normal"/>
    <w:qFormat/>
    <w:rsid w:val="004840D7"/>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4840D7"/>
    <w:pPr>
      <w:spacing w:after="120"/>
      <w:ind w:left="720" w:firstLine="720"/>
    </w:pPr>
    <w:rPr>
      <w:snapToGrid w:val="0"/>
      <w:sz w:val="26"/>
    </w:rPr>
  </w:style>
  <w:style w:type="paragraph" w:customStyle="1" w:styleId="AbstractHead">
    <w:name w:val="AbstractHead"/>
    <w:basedOn w:val="Para"/>
    <w:next w:val="Normal"/>
    <w:rsid w:val="00484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0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840D7"/>
    <w:pPr>
      <w:spacing w:after="120"/>
      <w:ind w:left="720" w:firstLine="720"/>
    </w:pPr>
    <w:rPr>
      <w:snapToGrid w:val="0"/>
      <w:sz w:val="26"/>
    </w:rPr>
  </w:style>
  <w:style w:type="paragraph" w:customStyle="1" w:styleId="Address">
    <w:name w:val="Address"/>
    <w:basedOn w:val="Normal"/>
    <w:rsid w:val="004840D7"/>
    <w:pPr>
      <w:widowControl w:val="0"/>
      <w:spacing w:before="120"/>
      <w:ind w:left="2160"/>
    </w:pPr>
    <w:rPr>
      <w:snapToGrid w:val="0"/>
      <w:szCs w:val="20"/>
    </w:rPr>
  </w:style>
  <w:style w:type="paragraph" w:customStyle="1" w:styleId="AddressDescription">
    <w:name w:val="AddressDescription"/>
    <w:basedOn w:val="Normal"/>
    <w:next w:val="Normal"/>
    <w:rsid w:val="004840D7"/>
    <w:pPr>
      <w:widowControl w:val="0"/>
      <w:spacing w:before="120" w:after="120"/>
      <w:ind w:left="2160"/>
    </w:pPr>
    <w:rPr>
      <w:snapToGrid w:val="0"/>
      <w:szCs w:val="20"/>
    </w:rPr>
  </w:style>
  <w:style w:type="paragraph" w:customStyle="1" w:styleId="AddressName">
    <w:name w:val="AddressName"/>
    <w:basedOn w:val="Normal"/>
    <w:next w:val="Normal"/>
    <w:rsid w:val="004840D7"/>
    <w:pPr>
      <w:widowControl w:val="0"/>
      <w:spacing w:before="120"/>
      <w:ind w:left="2160"/>
    </w:pPr>
    <w:rPr>
      <w:snapToGrid w:val="0"/>
      <w:szCs w:val="20"/>
    </w:rPr>
  </w:style>
  <w:style w:type="paragraph" w:customStyle="1" w:styleId="Question">
    <w:name w:val="Question"/>
    <w:next w:val="Normal"/>
    <w:rsid w:val="004840D7"/>
    <w:pPr>
      <w:spacing w:after="120"/>
      <w:ind w:left="2160" w:hanging="720"/>
    </w:pPr>
    <w:rPr>
      <w:sz w:val="26"/>
    </w:rPr>
  </w:style>
  <w:style w:type="paragraph" w:customStyle="1" w:styleId="Option">
    <w:name w:val="Option"/>
    <w:basedOn w:val="Question"/>
    <w:rsid w:val="004840D7"/>
    <w:pPr>
      <w:ind w:left="2880"/>
    </w:pPr>
  </w:style>
  <w:style w:type="paragraph" w:customStyle="1" w:styleId="Answer">
    <w:name w:val="Answer"/>
    <w:basedOn w:val="Option"/>
    <w:next w:val="Normal"/>
    <w:rsid w:val="004840D7"/>
    <w:pPr>
      <w:widowControl w:val="0"/>
    </w:pPr>
    <w:rPr>
      <w:snapToGrid w:val="0"/>
    </w:rPr>
  </w:style>
  <w:style w:type="paragraph" w:customStyle="1" w:styleId="AnswersHead">
    <w:name w:val="AnswersHead"/>
    <w:basedOn w:val="Normal"/>
    <w:next w:val="Para"/>
    <w:rsid w:val="00484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840D7"/>
    <w:pPr>
      <w:spacing w:after="360"/>
      <w:outlineLvl w:val="0"/>
    </w:pPr>
    <w:rPr>
      <w:rFonts w:ascii="Arial" w:hAnsi="Arial"/>
      <w:b/>
      <w:snapToGrid w:val="0"/>
      <w:sz w:val="60"/>
    </w:rPr>
  </w:style>
  <w:style w:type="paragraph" w:customStyle="1" w:styleId="AppendixTitle">
    <w:name w:val="AppendixTitle"/>
    <w:basedOn w:val="ChapterTitle"/>
    <w:next w:val="Para"/>
    <w:rsid w:val="004840D7"/>
    <w:pPr>
      <w:spacing w:before="120" w:after="120"/>
    </w:pPr>
  </w:style>
  <w:style w:type="paragraph" w:customStyle="1" w:styleId="AuthorBio">
    <w:name w:val="AuthorBio"/>
    <w:rsid w:val="004840D7"/>
    <w:pPr>
      <w:spacing w:before="240" w:after="240"/>
      <w:ind w:firstLine="720"/>
    </w:pPr>
    <w:rPr>
      <w:rFonts w:ascii="Arial" w:hAnsi="Arial"/>
    </w:rPr>
  </w:style>
  <w:style w:type="paragraph" w:styleId="BalloonText">
    <w:name w:val="Balloon Text"/>
    <w:semiHidden/>
    <w:rsid w:val="004840D7"/>
    <w:rPr>
      <w:rFonts w:ascii="Tahoma" w:hAnsi="Tahoma" w:cs="Tahoma"/>
      <w:sz w:val="16"/>
      <w:szCs w:val="16"/>
    </w:rPr>
  </w:style>
  <w:style w:type="paragraph" w:styleId="Bibliography">
    <w:name w:val="Bibliography"/>
    <w:basedOn w:val="Normal"/>
    <w:next w:val="Normal"/>
    <w:semiHidden/>
    <w:rsid w:val="004840D7"/>
    <w:pPr>
      <w:spacing w:after="200" w:line="276" w:lineRule="auto"/>
    </w:pPr>
    <w:rPr>
      <w:rFonts w:ascii="Calibri" w:eastAsia="Calibri" w:hAnsi="Calibri"/>
      <w:sz w:val="22"/>
      <w:szCs w:val="22"/>
    </w:rPr>
  </w:style>
  <w:style w:type="paragraph" w:customStyle="1" w:styleId="BibliographyEntry">
    <w:name w:val="BibliographyEntry"/>
    <w:rsid w:val="004840D7"/>
    <w:pPr>
      <w:ind w:left="1440" w:hanging="720"/>
    </w:pPr>
    <w:rPr>
      <w:rFonts w:ascii="Arial" w:hAnsi="Arial" w:cs="Tahoma"/>
      <w:sz w:val="26"/>
      <w:szCs w:val="16"/>
    </w:rPr>
  </w:style>
  <w:style w:type="paragraph" w:customStyle="1" w:styleId="BibliographyHead">
    <w:name w:val="BibliographyHead"/>
    <w:next w:val="BibliographyEntry"/>
    <w:rsid w:val="004840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0D7"/>
    <w:rPr>
      <w:rFonts w:ascii="Arial" w:hAnsi="Arial"/>
      <w:b/>
      <w:smallCaps/>
      <w:sz w:val="60"/>
      <w:szCs w:val="60"/>
    </w:rPr>
  </w:style>
  <w:style w:type="character" w:customStyle="1" w:styleId="BoldItalic">
    <w:name w:val="BoldItalic"/>
    <w:rsid w:val="004840D7"/>
    <w:rPr>
      <w:b/>
      <w:i/>
    </w:rPr>
  </w:style>
  <w:style w:type="character" w:styleId="BookTitle">
    <w:name w:val="Book Title"/>
    <w:qFormat/>
    <w:rsid w:val="004840D7"/>
    <w:rPr>
      <w:b/>
      <w:bCs/>
      <w:smallCaps/>
      <w:spacing w:val="5"/>
    </w:rPr>
  </w:style>
  <w:style w:type="paragraph" w:customStyle="1" w:styleId="BookAuthor">
    <w:name w:val="BookAuthor"/>
    <w:basedOn w:val="Normal"/>
    <w:rsid w:val="004840D7"/>
    <w:pPr>
      <w:spacing w:before="120" w:after="600"/>
      <w:ind w:left="720" w:firstLine="720"/>
      <w:contextualSpacing/>
      <w:jc w:val="center"/>
    </w:pPr>
    <w:rPr>
      <w:sz w:val="32"/>
      <w:szCs w:val="20"/>
    </w:rPr>
  </w:style>
  <w:style w:type="paragraph" w:customStyle="1" w:styleId="BookEdition">
    <w:name w:val="BookEdition"/>
    <w:qFormat/>
    <w:rsid w:val="004840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84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4840D7"/>
    <w:pPr>
      <w:ind w:left="4320"/>
    </w:pPr>
    <w:rPr>
      <w:snapToGrid w:val="0"/>
    </w:rPr>
  </w:style>
  <w:style w:type="paragraph" w:customStyle="1" w:styleId="BookReviewItem">
    <w:name w:val="BookReviewItem"/>
    <w:rsid w:val="004840D7"/>
    <w:pPr>
      <w:spacing w:before="240" w:after="240"/>
      <w:ind w:left="3600" w:right="1440" w:hanging="720"/>
    </w:pPr>
    <w:rPr>
      <w:sz w:val="28"/>
    </w:rPr>
  </w:style>
  <w:style w:type="paragraph" w:customStyle="1" w:styleId="BookTitle0">
    <w:name w:val="BookTitle"/>
    <w:basedOn w:val="Normal"/>
    <w:next w:val="Normal"/>
    <w:rsid w:val="00484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840D7"/>
    <w:pPr>
      <w:pageBreakBefore w:val="0"/>
      <w:spacing w:before="480"/>
    </w:pPr>
    <w:rPr>
      <w:sz w:val="36"/>
    </w:rPr>
  </w:style>
  <w:style w:type="character" w:customStyle="1" w:styleId="Callout">
    <w:name w:val="Callout"/>
    <w:rsid w:val="004840D7"/>
    <w:rPr>
      <w:bdr w:val="none" w:sz="0" w:space="0" w:color="auto"/>
      <w:shd w:val="clear" w:color="auto" w:fill="B2A1C7"/>
    </w:rPr>
  </w:style>
  <w:style w:type="paragraph" w:customStyle="1" w:styleId="ChapterSubtitle">
    <w:name w:val="ChapterSubtitle"/>
    <w:basedOn w:val="ChapterTitle"/>
    <w:next w:val="Para"/>
    <w:rsid w:val="004840D7"/>
    <w:rPr>
      <w:sz w:val="44"/>
    </w:rPr>
  </w:style>
  <w:style w:type="paragraph" w:customStyle="1" w:styleId="ChapterAuthor">
    <w:name w:val="ChapterAuthor"/>
    <w:basedOn w:val="ChapterSubtitle"/>
    <w:next w:val="Normal"/>
    <w:rsid w:val="004840D7"/>
    <w:pPr>
      <w:spacing w:after="120"/>
      <w:outlineLvl w:val="9"/>
    </w:pPr>
    <w:rPr>
      <w:i/>
      <w:sz w:val="36"/>
    </w:rPr>
  </w:style>
  <w:style w:type="paragraph" w:customStyle="1" w:styleId="ChapterAuthorAffiliation">
    <w:name w:val="ChapterAuthorAffiliation"/>
    <w:next w:val="Para"/>
    <w:rsid w:val="004840D7"/>
    <w:pPr>
      <w:spacing w:after="120"/>
    </w:pPr>
    <w:rPr>
      <w:rFonts w:ascii="Arial" w:hAnsi="Arial"/>
      <w:i/>
      <w:smallCaps/>
      <w:snapToGrid w:val="0"/>
      <w:sz w:val="36"/>
    </w:rPr>
  </w:style>
  <w:style w:type="paragraph" w:customStyle="1" w:styleId="FootnoteEntry">
    <w:name w:val="FootnoteEntry"/>
    <w:rsid w:val="004840D7"/>
    <w:pPr>
      <w:ind w:left="1440" w:hanging="720"/>
    </w:pPr>
    <w:rPr>
      <w:snapToGrid w:val="0"/>
    </w:rPr>
  </w:style>
  <w:style w:type="paragraph" w:customStyle="1" w:styleId="ChapterCredit">
    <w:name w:val="ChapterCredit"/>
    <w:basedOn w:val="FootnoteEntry"/>
    <w:next w:val="Para"/>
    <w:rsid w:val="004840D7"/>
    <w:pPr>
      <w:spacing w:before="120" w:after="120"/>
      <w:ind w:left="0" w:firstLine="0"/>
    </w:pPr>
  </w:style>
  <w:style w:type="paragraph" w:customStyle="1" w:styleId="Objective">
    <w:name w:val="Objective"/>
    <w:rsid w:val="004840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840D7"/>
    <w:rPr>
      <w:i w:val="0"/>
    </w:rPr>
  </w:style>
  <w:style w:type="paragraph" w:customStyle="1" w:styleId="ChapterFeaturingList">
    <w:name w:val="ChapterFeaturingList"/>
    <w:basedOn w:val="ChapterObjective"/>
    <w:rsid w:val="004840D7"/>
    <w:rPr>
      <w:b w:val="0"/>
      <w:sz w:val="26"/>
      <w:u w:val="none"/>
    </w:rPr>
  </w:style>
  <w:style w:type="paragraph" w:customStyle="1" w:styleId="ChapterFeaturingListSub">
    <w:name w:val="ChapterFeaturingListSub"/>
    <w:rsid w:val="004840D7"/>
    <w:pPr>
      <w:spacing w:after="120"/>
      <w:ind w:left="2880"/>
      <w:contextualSpacing/>
    </w:pPr>
    <w:rPr>
      <w:rFonts w:ascii="Arial" w:hAnsi="Arial"/>
      <w:snapToGrid w:val="0"/>
      <w:sz w:val="26"/>
    </w:rPr>
  </w:style>
  <w:style w:type="paragraph" w:customStyle="1" w:styleId="ChapterFeaturingListSub2">
    <w:name w:val="ChapterFeaturingListSub2"/>
    <w:rsid w:val="004840D7"/>
    <w:pPr>
      <w:spacing w:after="120"/>
      <w:ind w:left="3600"/>
    </w:pPr>
    <w:rPr>
      <w:rFonts w:ascii="Arial" w:hAnsi="Arial"/>
      <w:snapToGrid w:val="0"/>
      <w:sz w:val="26"/>
    </w:rPr>
  </w:style>
  <w:style w:type="paragraph" w:customStyle="1" w:styleId="ChapterIntroductionHead">
    <w:name w:val="ChapterIntroductionHead"/>
    <w:next w:val="Normal"/>
    <w:rsid w:val="004840D7"/>
    <w:pPr>
      <w:ind w:left="1440"/>
      <w:outlineLvl w:val="0"/>
    </w:pPr>
    <w:rPr>
      <w:rFonts w:ascii="Arial" w:hAnsi="Arial"/>
      <w:b/>
      <w:snapToGrid w:val="0"/>
      <w:sz w:val="26"/>
    </w:rPr>
  </w:style>
  <w:style w:type="paragraph" w:customStyle="1" w:styleId="ChapterIntroductionPara">
    <w:name w:val="ChapterIntroductionPara"/>
    <w:next w:val="Para"/>
    <w:rsid w:val="004840D7"/>
    <w:pPr>
      <w:ind w:left="1440"/>
    </w:pPr>
    <w:rPr>
      <w:rFonts w:ascii="Arial" w:hAnsi="Arial"/>
      <w:snapToGrid w:val="0"/>
      <w:sz w:val="26"/>
    </w:rPr>
  </w:style>
  <w:style w:type="paragraph" w:customStyle="1" w:styleId="ObjectiveTitle">
    <w:name w:val="ObjectiveTitle"/>
    <w:basedOn w:val="Objective"/>
    <w:next w:val="Objective"/>
    <w:rsid w:val="004840D7"/>
    <w:pPr>
      <w:spacing w:before="240"/>
      <w:ind w:left="1800"/>
    </w:pPr>
    <w:rPr>
      <w:u w:val="none"/>
    </w:rPr>
  </w:style>
  <w:style w:type="paragraph" w:customStyle="1" w:styleId="ChapterObjectiveTitle">
    <w:name w:val="ChapterObjectiveTitle"/>
    <w:basedOn w:val="ObjectiveTitle"/>
    <w:next w:val="ChapterObjective"/>
    <w:rsid w:val="004840D7"/>
    <w:pPr>
      <w:ind w:left="1440" w:firstLine="0"/>
    </w:pPr>
    <w:rPr>
      <w:i w:val="0"/>
    </w:rPr>
  </w:style>
  <w:style w:type="paragraph" w:customStyle="1" w:styleId="Subobjective">
    <w:name w:val="Subobjective"/>
    <w:basedOn w:val="Objective"/>
    <w:rsid w:val="004840D7"/>
    <w:pPr>
      <w:keepNext/>
      <w:spacing w:before="180"/>
      <w:ind w:left="2880"/>
    </w:pPr>
  </w:style>
  <w:style w:type="paragraph" w:customStyle="1" w:styleId="ChapterSubobjective">
    <w:name w:val="ChapterSubobjective"/>
    <w:basedOn w:val="Subobjective"/>
    <w:rsid w:val="004840D7"/>
    <w:pPr>
      <w:keepNext w:val="0"/>
    </w:pPr>
    <w:rPr>
      <w:i w:val="0"/>
    </w:rPr>
  </w:style>
  <w:style w:type="paragraph" w:customStyle="1" w:styleId="Code80">
    <w:name w:val="Code80"/>
    <w:rsid w:val="004840D7"/>
    <w:pPr>
      <w:spacing w:before="120" w:after="120"/>
      <w:contextualSpacing/>
    </w:pPr>
    <w:rPr>
      <w:rFonts w:ascii="Courier New" w:hAnsi="Courier New"/>
      <w:noProof/>
      <w:snapToGrid w:val="0"/>
      <w:sz w:val="16"/>
    </w:rPr>
  </w:style>
  <w:style w:type="paragraph" w:customStyle="1" w:styleId="Code80Sub">
    <w:name w:val="Code80Sub"/>
    <w:rsid w:val="004840D7"/>
    <w:pPr>
      <w:ind w:left="1440"/>
    </w:pPr>
    <w:rPr>
      <w:rFonts w:ascii="Courier New" w:hAnsi="Courier New"/>
      <w:noProof/>
      <w:snapToGrid w:val="0"/>
      <w:sz w:val="16"/>
      <w:lang w:val="de-DE"/>
    </w:rPr>
  </w:style>
  <w:style w:type="character" w:customStyle="1" w:styleId="CodeColorBlue">
    <w:name w:val="CodeColorBlue"/>
    <w:rsid w:val="004840D7"/>
    <w:rPr>
      <w:rFonts w:cs="Arial"/>
      <w:color w:val="0000FF"/>
    </w:rPr>
  </w:style>
  <w:style w:type="character" w:customStyle="1" w:styleId="CodeColorBlue2">
    <w:name w:val="CodeColorBlue2"/>
    <w:rsid w:val="004840D7"/>
    <w:rPr>
      <w:rFonts w:cs="Arial"/>
      <w:color w:val="0000A5"/>
    </w:rPr>
  </w:style>
  <w:style w:type="character" w:customStyle="1" w:styleId="CodeColorBlue3">
    <w:name w:val="CodeColorBlue3"/>
    <w:rsid w:val="004840D7"/>
    <w:rPr>
      <w:rFonts w:cs="Arial"/>
      <w:color w:val="6464B9"/>
    </w:rPr>
  </w:style>
  <w:style w:type="character" w:customStyle="1" w:styleId="CodeColorBluegreen">
    <w:name w:val="CodeColorBluegreen"/>
    <w:rsid w:val="004840D7"/>
    <w:rPr>
      <w:rFonts w:cs="Arial"/>
      <w:color w:val="2B91AF"/>
    </w:rPr>
  </w:style>
  <w:style w:type="character" w:customStyle="1" w:styleId="CodeColorBrown">
    <w:name w:val="CodeColorBrown"/>
    <w:rsid w:val="004840D7"/>
    <w:rPr>
      <w:rFonts w:cs="Arial"/>
      <w:color w:val="A31515"/>
    </w:rPr>
  </w:style>
  <w:style w:type="character" w:customStyle="1" w:styleId="CodeColorDkBlue">
    <w:name w:val="CodeColorDkBlue"/>
    <w:rsid w:val="004840D7"/>
    <w:rPr>
      <w:rFonts w:cs="Times New Roman"/>
      <w:color w:val="000080"/>
      <w:szCs w:val="22"/>
    </w:rPr>
  </w:style>
  <w:style w:type="character" w:customStyle="1" w:styleId="CodeColorGreen">
    <w:name w:val="CodeColorGreen"/>
    <w:rsid w:val="004840D7"/>
    <w:rPr>
      <w:rFonts w:cs="Arial"/>
      <w:color w:val="008000"/>
    </w:rPr>
  </w:style>
  <w:style w:type="character" w:customStyle="1" w:styleId="CodeColorGreen2">
    <w:name w:val="CodeColorGreen2"/>
    <w:rsid w:val="004840D7"/>
    <w:rPr>
      <w:rFonts w:cs="Arial"/>
      <w:color w:val="629755"/>
    </w:rPr>
  </w:style>
  <w:style w:type="character" w:customStyle="1" w:styleId="CodeColorGrey30">
    <w:name w:val="CodeColorGrey30"/>
    <w:rsid w:val="004840D7"/>
    <w:rPr>
      <w:rFonts w:cs="Arial"/>
      <w:color w:val="808080"/>
    </w:rPr>
  </w:style>
  <w:style w:type="character" w:customStyle="1" w:styleId="CodeColorGrey55">
    <w:name w:val="CodeColorGrey55"/>
    <w:rsid w:val="004840D7"/>
    <w:rPr>
      <w:rFonts w:cs="Arial"/>
      <w:color w:val="C0C0C0"/>
    </w:rPr>
  </w:style>
  <w:style w:type="character" w:customStyle="1" w:styleId="CodeColorGrey80">
    <w:name w:val="CodeColorGrey80"/>
    <w:rsid w:val="004840D7"/>
    <w:rPr>
      <w:rFonts w:cs="Arial"/>
      <w:color w:val="555555"/>
    </w:rPr>
  </w:style>
  <w:style w:type="character" w:customStyle="1" w:styleId="CodeColorHotPink">
    <w:name w:val="CodeColorHotPink"/>
    <w:rsid w:val="004840D7"/>
    <w:rPr>
      <w:rFonts w:cs="Times New Roman"/>
      <w:color w:val="DF36FA"/>
      <w:szCs w:val="18"/>
    </w:rPr>
  </w:style>
  <w:style w:type="character" w:customStyle="1" w:styleId="CodeColorMagenta">
    <w:name w:val="CodeColorMagenta"/>
    <w:rsid w:val="004840D7"/>
    <w:rPr>
      <w:rFonts w:cs="Arial"/>
      <w:color w:val="A31515"/>
    </w:rPr>
  </w:style>
  <w:style w:type="character" w:customStyle="1" w:styleId="CodeColorOrange">
    <w:name w:val="CodeColorOrange"/>
    <w:rsid w:val="004840D7"/>
    <w:rPr>
      <w:rFonts w:cs="Arial"/>
      <w:color w:val="B96464"/>
    </w:rPr>
  </w:style>
  <w:style w:type="character" w:customStyle="1" w:styleId="CodeColorPeach">
    <w:name w:val="CodeColorPeach"/>
    <w:rsid w:val="004840D7"/>
    <w:rPr>
      <w:rFonts w:cs="Arial"/>
      <w:color w:val="FFDBA3"/>
    </w:rPr>
  </w:style>
  <w:style w:type="character" w:customStyle="1" w:styleId="CodeColorPurple">
    <w:name w:val="CodeColorPurple"/>
    <w:rsid w:val="004840D7"/>
    <w:rPr>
      <w:rFonts w:cs="Arial"/>
      <w:color w:val="951795"/>
    </w:rPr>
  </w:style>
  <w:style w:type="character" w:customStyle="1" w:styleId="CodeColorPurple2">
    <w:name w:val="CodeColorPurple2"/>
    <w:rsid w:val="004840D7"/>
    <w:rPr>
      <w:rFonts w:cs="Arial"/>
      <w:color w:val="800080"/>
    </w:rPr>
  </w:style>
  <w:style w:type="character" w:customStyle="1" w:styleId="CodeColorRed">
    <w:name w:val="CodeColorRed"/>
    <w:rsid w:val="004840D7"/>
    <w:rPr>
      <w:rFonts w:cs="Arial"/>
      <w:color w:val="FF0000"/>
    </w:rPr>
  </w:style>
  <w:style w:type="character" w:customStyle="1" w:styleId="CodeColorRed2">
    <w:name w:val="CodeColorRed2"/>
    <w:rsid w:val="004840D7"/>
    <w:rPr>
      <w:rFonts w:cs="Arial"/>
      <w:color w:val="800000"/>
    </w:rPr>
  </w:style>
  <w:style w:type="character" w:customStyle="1" w:styleId="CodeColorRed3">
    <w:name w:val="CodeColorRed3"/>
    <w:rsid w:val="004840D7"/>
    <w:rPr>
      <w:rFonts w:cs="Arial"/>
      <w:color w:val="A31515"/>
    </w:rPr>
  </w:style>
  <w:style w:type="character" w:customStyle="1" w:styleId="CodeColorTealBlue">
    <w:name w:val="CodeColorTealBlue"/>
    <w:rsid w:val="004840D7"/>
    <w:rPr>
      <w:rFonts w:cs="Times New Roman"/>
      <w:color w:val="008080"/>
      <w:szCs w:val="22"/>
    </w:rPr>
  </w:style>
  <w:style w:type="character" w:customStyle="1" w:styleId="CodeColorWhite">
    <w:name w:val="CodeColorWhite"/>
    <w:rsid w:val="004840D7"/>
    <w:rPr>
      <w:rFonts w:cs="Arial"/>
      <w:color w:val="FFFFFF"/>
      <w:bdr w:val="none" w:sz="0" w:space="0" w:color="auto"/>
    </w:rPr>
  </w:style>
  <w:style w:type="paragraph" w:customStyle="1" w:styleId="CodeHead">
    <w:name w:val="CodeHead"/>
    <w:next w:val="Normal"/>
    <w:rsid w:val="004840D7"/>
    <w:pPr>
      <w:spacing w:before="120" w:after="120"/>
    </w:pPr>
    <w:rPr>
      <w:rFonts w:ascii="Arial" w:hAnsi="Arial"/>
      <w:b/>
      <w:snapToGrid w:val="0"/>
      <w:sz w:val="22"/>
    </w:rPr>
  </w:style>
  <w:style w:type="character" w:customStyle="1" w:styleId="CodeHighlight">
    <w:name w:val="CodeHighlight"/>
    <w:rsid w:val="004840D7"/>
    <w:rPr>
      <w:b/>
      <w:color w:val="7F7F7F"/>
      <w:kern w:val="0"/>
      <w:position w:val="0"/>
      <w:u w:val="none"/>
      <w:bdr w:val="none" w:sz="0" w:space="0" w:color="auto"/>
      <w:shd w:val="clear" w:color="auto" w:fill="auto"/>
    </w:rPr>
  </w:style>
  <w:style w:type="paragraph" w:customStyle="1" w:styleId="CodeLabel">
    <w:name w:val="CodeLabel"/>
    <w:qFormat/>
    <w:rsid w:val="004840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840D7"/>
    <w:pPr>
      <w:widowControl w:val="0"/>
      <w:spacing w:before="120" w:after="120"/>
      <w:contextualSpacing/>
    </w:pPr>
    <w:rPr>
      <w:rFonts w:ascii="Courier New" w:hAnsi="Courier New"/>
      <w:noProof/>
      <w:snapToGrid w:val="0"/>
      <w:sz w:val="18"/>
    </w:rPr>
  </w:style>
  <w:style w:type="paragraph" w:customStyle="1" w:styleId="CodeListing80">
    <w:name w:val="CodeListing80"/>
    <w:rsid w:val="004840D7"/>
    <w:rPr>
      <w:rFonts w:ascii="Courier New" w:hAnsi="Courier New"/>
      <w:noProof/>
      <w:snapToGrid w:val="0"/>
      <w:sz w:val="16"/>
    </w:rPr>
  </w:style>
  <w:style w:type="paragraph" w:customStyle="1" w:styleId="CodeNote">
    <w:name w:val="CodeNote"/>
    <w:qFormat/>
    <w:rsid w:val="004840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840D7"/>
    <w:pPr>
      <w:shd w:val="clear" w:color="auto" w:fill="D9D9D9"/>
    </w:pPr>
    <w:rPr>
      <w:rFonts w:ascii="Courier New" w:hAnsi="Courier New"/>
      <w:noProof/>
      <w:snapToGrid w:val="0"/>
      <w:sz w:val="18"/>
    </w:rPr>
  </w:style>
  <w:style w:type="paragraph" w:customStyle="1" w:styleId="CodeScreen80">
    <w:name w:val="CodeScreen80"/>
    <w:qFormat/>
    <w:rsid w:val="004840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840D7"/>
    <w:pPr>
      <w:ind w:left="720"/>
    </w:pPr>
  </w:style>
  <w:style w:type="paragraph" w:customStyle="1" w:styleId="CodeSnippet">
    <w:name w:val="CodeSnippet"/>
    <w:rsid w:val="004840D7"/>
    <w:pPr>
      <w:spacing w:before="120" w:after="120"/>
      <w:contextualSpacing/>
    </w:pPr>
    <w:rPr>
      <w:rFonts w:ascii="Courier New" w:hAnsi="Courier New"/>
      <w:noProof/>
      <w:snapToGrid w:val="0"/>
      <w:sz w:val="18"/>
    </w:rPr>
  </w:style>
  <w:style w:type="paragraph" w:customStyle="1" w:styleId="CodeSnippetSub">
    <w:name w:val="CodeSnippetSub"/>
    <w:rsid w:val="004840D7"/>
    <w:pPr>
      <w:ind w:left="720"/>
    </w:pPr>
    <w:rPr>
      <w:rFonts w:ascii="Courier New" w:hAnsi="Courier New"/>
      <w:noProof/>
      <w:snapToGrid w:val="0"/>
      <w:sz w:val="18"/>
    </w:rPr>
  </w:style>
  <w:style w:type="paragraph" w:customStyle="1" w:styleId="H5">
    <w:name w:val="H5"/>
    <w:next w:val="Para"/>
    <w:rsid w:val="004840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0D7"/>
    <w:pPr>
      <w:pBdr>
        <w:top w:val="single" w:sz="4" w:space="4" w:color="auto"/>
      </w:pBdr>
      <w:outlineLvl w:val="6"/>
    </w:pPr>
    <w:rPr>
      <w:i/>
      <w:noProof/>
    </w:rPr>
  </w:style>
  <w:style w:type="paragraph" w:customStyle="1" w:styleId="ContentsAbstract">
    <w:name w:val="ContentsAbstract"/>
    <w:qFormat/>
    <w:rsid w:val="004840D7"/>
    <w:pPr>
      <w:spacing w:before="120" w:after="120"/>
      <w:ind w:left="1008"/>
      <w:contextualSpacing/>
    </w:pPr>
    <w:rPr>
      <w:rFonts w:ascii="Arial" w:hAnsi="Arial"/>
      <w:snapToGrid w:val="0"/>
      <w:sz w:val="18"/>
    </w:rPr>
  </w:style>
  <w:style w:type="paragraph" w:customStyle="1" w:styleId="ContentsPartTitle">
    <w:name w:val="ContentsPartTitle"/>
    <w:next w:val="Normal"/>
    <w:rsid w:val="004840D7"/>
    <w:rPr>
      <w:b/>
      <w:sz w:val="28"/>
    </w:rPr>
  </w:style>
  <w:style w:type="paragraph" w:customStyle="1" w:styleId="ContentsChapterTitle">
    <w:name w:val="ContentsChapterTitle"/>
    <w:basedOn w:val="ContentsPartTitle"/>
    <w:next w:val="Normal"/>
    <w:rsid w:val="004840D7"/>
    <w:pPr>
      <w:ind w:left="288"/>
    </w:pPr>
    <w:rPr>
      <w:sz w:val="26"/>
    </w:rPr>
  </w:style>
  <w:style w:type="paragraph" w:customStyle="1" w:styleId="ContentsH1">
    <w:name w:val="ContentsH1"/>
    <w:basedOn w:val="ContentsPartTitle"/>
    <w:rsid w:val="004840D7"/>
    <w:pPr>
      <w:ind w:left="576"/>
    </w:pPr>
    <w:rPr>
      <w:b w:val="0"/>
      <w:sz w:val="24"/>
    </w:rPr>
  </w:style>
  <w:style w:type="paragraph" w:customStyle="1" w:styleId="ContentsH2">
    <w:name w:val="ContentsH2"/>
    <w:basedOn w:val="ContentsPartTitle"/>
    <w:rsid w:val="004840D7"/>
    <w:pPr>
      <w:ind w:left="864"/>
    </w:pPr>
    <w:rPr>
      <w:b w:val="0"/>
      <w:sz w:val="22"/>
    </w:rPr>
  </w:style>
  <w:style w:type="paragraph" w:customStyle="1" w:styleId="ContentsH3">
    <w:name w:val="ContentsH3"/>
    <w:qFormat/>
    <w:rsid w:val="004840D7"/>
    <w:pPr>
      <w:ind w:left="1440"/>
    </w:pPr>
    <w:rPr>
      <w:snapToGrid w:val="0"/>
      <w:color w:val="000000"/>
      <w:sz w:val="22"/>
      <w:szCs w:val="60"/>
    </w:rPr>
  </w:style>
  <w:style w:type="paragraph" w:customStyle="1" w:styleId="Copyright">
    <w:name w:val="Copyright"/>
    <w:rsid w:val="004840D7"/>
    <w:pPr>
      <w:widowControl w:val="0"/>
      <w:spacing w:before="280"/>
      <w:ind w:left="720"/>
    </w:pPr>
    <w:rPr>
      <w:snapToGrid w:val="0"/>
      <w:color w:val="000000"/>
      <w:sz w:val="26"/>
    </w:rPr>
  </w:style>
  <w:style w:type="paragraph" w:customStyle="1" w:styleId="CrossRefPara">
    <w:name w:val="CrossRefPara"/>
    <w:next w:val="Para"/>
    <w:rsid w:val="004840D7"/>
    <w:pPr>
      <w:ind w:left="1440" w:right="1440"/>
    </w:pPr>
    <w:rPr>
      <w:rFonts w:ascii="Arial" w:hAnsi="Arial" w:cs="AGaramond Bold"/>
      <w:color w:val="000000"/>
      <w:sz w:val="18"/>
      <w:szCs w:val="17"/>
    </w:rPr>
  </w:style>
  <w:style w:type="character" w:customStyle="1" w:styleId="CrossRefTerm">
    <w:name w:val="CrossRefTerm"/>
    <w:rsid w:val="004840D7"/>
    <w:rPr>
      <w:i/>
    </w:rPr>
  </w:style>
  <w:style w:type="paragraph" w:customStyle="1" w:styleId="CustomChapterOpener">
    <w:name w:val="CustomChapterOpener"/>
    <w:basedOn w:val="Normal"/>
    <w:next w:val="Para"/>
    <w:rsid w:val="004840D7"/>
    <w:pPr>
      <w:spacing w:after="120"/>
      <w:ind w:left="720" w:firstLine="720"/>
    </w:pPr>
    <w:rPr>
      <w:snapToGrid w:val="0"/>
      <w:sz w:val="26"/>
      <w:szCs w:val="20"/>
    </w:rPr>
  </w:style>
  <w:style w:type="character" w:customStyle="1" w:styleId="CustomCharStyle">
    <w:name w:val="CustomCharStyle"/>
    <w:rsid w:val="004840D7"/>
    <w:rPr>
      <w:b/>
      <w:i/>
    </w:rPr>
  </w:style>
  <w:style w:type="paragraph" w:customStyle="1" w:styleId="ParaContinued">
    <w:name w:val="ParaContinued"/>
    <w:basedOn w:val="Normal"/>
    <w:next w:val="Para"/>
    <w:rsid w:val="004840D7"/>
    <w:pPr>
      <w:spacing w:after="120"/>
      <w:ind w:left="720"/>
    </w:pPr>
    <w:rPr>
      <w:snapToGrid w:val="0"/>
      <w:sz w:val="26"/>
      <w:szCs w:val="20"/>
    </w:rPr>
  </w:style>
  <w:style w:type="paragraph" w:customStyle="1" w:styleId="CustomHead">
    <w:name w:val="CustomHead"/>
    <w:basedOn w:val="ParaContinued"/>
    <w:next w:val="Normal"/>
    <w:rsid w:val="004840D7"/>
    <w:rPr>
      <w:b/>
    </w:rPr>
  </w:style>
  <w:style w:type="paragraph" w:customStyle="1" w:styleId="CustomList">
    <w:name w:val="CustomList"/>
    <w:basedOn w:val="Normal"/>
    <w:rsid w:val="004840D7"/>
    <w:pPr>
      <w:widowControl w:val="0"/>
      <w:spacing w:before="120" w:after="120"/>
      <w:ind w:left="1440"/>
    </w:pPr>
    <w:rPr>
      <w:snapToGrid w:val="0"/>
      <w:szCs w:val="20"/>
    </w:rPr>
  </w:style>
  <w:style w:type="paragraph" w:customStyle="1" w:styleId="CustomStyle1">
    <w:name w:val="CustomStyle1"/>
    <w:basedOn w:val="Normal"/>
    <w:rsid w:val="00484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84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840D7"/>
    <w:rPr>
      <w:i/>
    </w:rPr>
  </w:style>
  <w:style w:type="paragraph" w:customStyle="1" w:styleId="Dialog">
    <w:name w:val="Dialog"/>
    <w:rsid w:val="004840D7"/>
    <w:pPr>
      <w:spacing w:before="120" w:after="120"/>
      <w:ind w:left="1440" w:hanging="720"/>
      <w:contextualSpacing/>
    </w:pPr>
    <w:rPr>
      <w:snapToGrid w:val="0"/>
      <w:sz w:val="26"/>
      <w:szCs w:val="26"/>
    </w:rPr>
  </w:style>
  <w:style w:type="paragraph" w:customStyle="1" w:styleId="Directive">
    <w:name w:val="Directive"/>
    <w:next w:val="Normal"/>
    <w:rsid w:val="004840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840D7"/>
  </w:style>
  <w:style w:type="paragraph" w:customStyle="1" w:styleId="DOI">
    <w:name w:val="DOI"/>
    <w:rsid w:val="004840D7"/>
    <w:rPr>
      <w:rFonts w:ascii="Courier New" w:hAnsi="Courier New"/>
      <w:snapToGrid w:val="0"/>
    </w:rPr>
  </w:style>
  <w:style w:type="character" w:styleId="Emphasis">
    <w:name w:val="Emphasis"/>
    <w:qFormat/>
    <w:rsid w:val="004840D7"/>
    <w:rPr>
      <w:i/>
      <w:iCs/>
    </w:rPr>
  </w:style>
  <w:style w:type="paragraph" w:customStyle="1" w:styleId="EndnoteEntry">
    <w:name w:val="EndnoteEntry"/>
    <w:rsid w:val="004840D7"/>
    <w:pPr>
      <w:spacing w:after="120"/>
      <w:ind w:left="720" w:hanging="720"/>
    </w:pPr>
    <w:rPr>
      <w:sz w:val="24"/>
    </w:rPr>
  </w:style>
  <w:style w:type="paragraph" w:customStyle="1" w:styleId="EndnotesHead">
    <w:name w:val="EndnotesHead"/>
    <w:basedOn w:val="BibliographyHead"/>
    <w:next w:val="EndnoteEntry"/>
    <w:rsid w:val="004840D7"/>
  </w:style>
  <w:style w:type="paragraph" w:customStyle="1" w:styleId="EndnoteTitle">
    <w:name w:val="EndnoteTitle"/>
    <w:next w:val="EndnoteEntry"/>
    <w:rsid w:val="004840D7"/>
    <w:pPr>
      <w:spacing w:after="120"/>
    </w:pPr>
    <w:rPr>
      <w:rFonts w:ascii="Arial" w:hAnsi="Arial"/>
      <w:b/>
      <w:smallCaps/>
      <w:snapToGrid w:val="0"/>
      <w:color w:val="000000"/>
      <w:sz w:val="60"/>
      <w:szCs w:val="60"/>
    </w:rPr>
  </w:style>
  <w:style w:type="paragraph" w:customStyle="1" w:styleId="Epigraph">
    <w:name w:val="Epigraph"/>
    <w:next w:val="Normal"/>
    <w:rsid w:val="004840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0D7"/>
    <w:pPr>
      <w:contextualSpacing/>
    </w:pPr>
    <w:rPr>
      <w:sz w:val="24"/>
    </w:rPr>
  </w:style>
  <w:style w:type="paragraph" w:customStyle="1" w:styleId="Equation">
    <w:name w:val="Equation"/>
    <w:rsid w:val="004840D7"/>
    <w:pPr>
      <w:spacing w:before="120" w:after="120"/>
      <w:ind w:left="1440"/>
    </w:pPr>
    <w:rPr>
      <w:snapToGrid w:val="0"/>
      <w:sz w:val="26"/>
    </w:rPr>
  </w:style>
  <w:style w:type="paragraph" w:customStyle="1" w:styleId="EquationNumbered">
    <w:name w:val="EquationNumbered"/>
    <w:rsid w:val="004840D7"/>
    <w:pPr>
      <w:spacing w:before="120" w:after="120"/>
      <w:ind w:left="1440"/>
    </w:pPr>
    <w:rPr>
      <w:snapToGrid w:val="0"/>
      <w:sz w:val="26"/>
    </w:rPr>
  </w:style>
  <w:style w:type="paragraph" w:customStyle="1" w:styleId="ExercisesHead">
    <w:name w:val="ExercisesHead"/>
    <w:basedOn w:val="Normal"/>
    <w:next w:val="Para"/>
    <w:rsid w:val="00484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840D7"/>
    <w:pPr>
      <w:ind w:left="2160" w:firstLine="0"/>
    </w:pPr>
  </w:style>
  <w:style w:type="paragraph" w:customStyle="1" w:styleId="ExtractAttribution">
    <w:name w:val="ExtractAttribution"/>
    <w:next w:val="Para"/>
    <w:rsid w:val="004840D7"/>
    <w:pPr>
      <w:spacing w:after="120"/>
      <w:ind w:left="3240"/>
    </w:pPr>
    <w:rPr>
      <w:b/>
      <w:sz w:val="24"/>
    </w:rPr>
  </w:style>
  <w:style w:type="paragraph" w:customStyle="1" w:styleId="ExtractPara">
    <w:name w:val="ExtractPara"/>
    <w:rsid w:val="004840D7"/>
    <w:pPr>
      <w:spacing w:before="120" w:after="60"/>
      <w:ind w:left="2160" w:right="720"/>
    </w:pPr>
    <w:rPr>
      <w:snapToGrid w:val="0"/>
      <w:sz w:val="24"/>
    </w:rPr>
  </w:style>
  <w:style w:type="paragraph" w:customStyle="1" w:styleId="ExtractContinued">
    <w:name w:val="ExtractContinued"/>
    <w:basedOn w:val="ExtractPara"/>
    <w:qFormat/>
    <w:rsid w:val="004840D7"/>
    <w:pPr>
      <w:spacing w:before="0"/>
      <w:ind w:firstLine="720"/>
    </w:pPr>
  </w:style>
  <w:style w:type="paragraph" w:customStyle="1" w:styleId="ExtractListBulleted">
    <w:name w:val="ExtractListBulleted"/>
    <w:rsid w:val="004840D7"/>
    <w:pPr>
      <w:numPr>
        <w:numId w:val="14"/>
      </w:numPr>
      <w:spacing w:before="120" w:after="120"/>
      <w:ind w:right="864"/>
      <w:contextualSpacing/>
    </w:pPr>
    <w:rPr>
      <w:snapToGrid w:val="0"/>
      <w:sz w:val="24"/>
      <w:szCs w:val="26"/>
    </w:rPr>
  </w:style>
  <w:style w:type="paragraph" w:customStyle="1" w:styleId="ExtractListNumbered">
    <w:name w:val="ExtractListNumbered"/>
    <w:rsid w:val="004840D7"/>
    <w:pPr>
      <w:spacing w:before="120" w:after="120"/>
      <w:ind w:left="2794" w:right="864" w:hanging="274"/>
      <w:contextualSpacing/>
    </w:pPr>
    <w:rPr>
      <w:snapToGrid w:val="0"/>
      <w:sz w:val="24"/>
      <w:szCs w:val="26"/>
    </w:rPr>
  </w:style>
  <w:style w:type="paragraph" w:customStyle="1" w:styleId="FeatureCode80">
    <w:name w:val="FeatureCode80"/>
    <w:rsid w:val="004840D7"/>
    <w:pPr>
      <w:pBdr>
        <w:left w:val="single" w:sz="36" w:space="17" w:color="C0C0C0"/>
      </w:pBdr>
      <w:ind w:left="216"/>
    </w:pPr>
    <w:rPr>
      <w:rFonts w:ascii="Courier New" w:hAnsi="Courier New"/>
      <w:noProof/>
      <w:sz w:val="16"/>
    </w:rPr>
  </w:style>
  <w:style w:type="paragraph" w:customStyle="1" w:styleId="FeatureCode80Sub">
    <w:name w:val="FeatureCode80Sub"/>
    <w:rsid w:val="004840D7"/>
    <w:pPr>
      <w:pBdr>
        <w:left w:val="single" w:sz="36" w:space="30" w:color="C0C0C0"/>
      </w:pBdr>
      <w:ind w:left="475"/>
    </w:pPr>
    <w:rPr>
      <w:rFonts w:ascii="Courier New" w:hAnsi="Courier New"/>
      <w:noProof/>
      <w:sz w:val="16"/>
    </w:rPr>
  </w:style>
  <w:style w:type="paragraph" w:customStyle="1" w:styleId="FeatureCodeScreen">
    <w:name w:val="FeatureCodeScreen"/>
    <w:rsid w:val="004840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840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840D7"/>
    <w:pPr>
      <w:shd w:val="pct25" w:color="auto" w:fill="auto"/>
    </w:pPr>
  </w:style>
  <w:style w:type="paragraph" w:customStyle="1" w:styleId="FeatureCodeSnippet">
    <w:name w:val="FeatureCodeSnippet"/>
    <w:rsid w:val="004840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840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840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840D7"/>
    <w:pPr>
      <w:pBdr>
        <w:left w:val="single" w:sz="36" w:space="24" w:color="C0C0C0"/>
      </w:pBdr>
      <w:ind w:left="360"/>
    </w:pPr>
    <w:rPr>
      <w:snapToGrid w:val="0"/>
      <w:sz w:val="16"/>
    </w:rPr>
  </w:style>
  <w:style w:type="paragraph" w:customStyle="1" w:styleId="FeatureFigureSource">
    <w:name w:val="FeatureFigureSource"/>
    <w:rsid w:val="004840D7"/>
    <w:pPr>
      <w:pBdr>
        <w:left w:val="single" w:sz="36" w:space="6" w:color="BFBFBF"/>
      </w:pBdr>
      <w:spacing w:after="240"/>
      <w:contextualSpacing/>
    </w:pPr>
    <w:rPr>
      <w:snapToGrid w:val="0"/>
    </w:rPr>
  </w:style>
  <w:style w:type="paragraph" w:customStyle="1" w:styleId="FeatureSource">
    <w:name w:val="FeatureSource"/>
    <w:next w:val="Para"/>
    <w:rsid w:val="004840D7"/>
    <w:pPr>
      <w:pBdr>
        <w:left w:val="single" w:sz="36" w:space="6" w:color="C0C0C0"/>
      </w:pBdr>
      <w:spacing w:after="240"/>
    </w:pPr>
    <w:rPr>
      <w:rFonts w:ascii="Arial" w:hAnsi="Arial"/>
      <w:u w:val="single"/>
    </w:rPr>
  </w:style>
  <w:style w:type="paragraph" w:customStyle="1" w:styleId="FeatureFootnote">
    <w:name w:val="FeatureFootnote"/>
    <w:basedOn w:val="FeatureSource"/>
    <w:rsid w:val="004840D7"/>
    <w:pPr>
      <w:spacing w:before="120" w:after="120"/>
      <w:ind w:left="720" w:hanging="720"/>
      <w:contextualSpacing/>
    </w:pPr>
    <w:rPr>
      <w:sz w:val="22"/>
      <w:u w:val="none"/>
    </w:rPr>
  </w:style>
  <w:style w:type="paragraph" w:customStyle="1" w:styleId="FeatureH1">
    <w:name w:val="FeatureH1"/>
    <w:next w:val="Normal"/>
    <w:rsid w:val="004840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840D7"/>
    <w:pPr>
      <w:contextualSpacing w:val="0"/>
    </w:pPr>
    <w:rPr>
      <w:rFonts w:ascii="Times New Roman" w:hAnsi="Times New Roman"/>
    </w:rPr>
  </w:style>
  <w:style w:type="paragraph" w:customStyle="1" w:styleId="FeatureH2">
    <w:name w:val="FeatureH2"/>
    <w:next w:val="Normal"/>
    <w:rsid w:val="004840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840D7"/>
    <w:pPr>
      <w:spacing w:before="120"/>
    </w:pPr>
    <w:rPr>
      <w:u w:val="single"/>
    </w:rPr>
  </w:style>
  <w:style w:type="paragraph" w:customStyle="1" w:styleId="FeatureH3">
    <w:name w:val="FeatureH3"/>
    <w:next w:val="Normal"/>
    <w:rsid w:val="004840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840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840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840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840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0D7"/>
    <w:pPr>
      <w:pBdr>
        <w:left w:val="single" w:sz="36" w:space="6" w:color="C0C0C0"/>
      </w:pBdr>
    </w:pPr>
    <w:rPr>
      <w:rFonts w:ascii="Arial" w:hAnsi="Arial"/>
      <w:b/>
      <w:snapToGrid w:val="0"/>
      <w:sz w:val="26"/>
    </w:rPr>
  </w:style>
  <w:style w:type="paragraph" w:customStyle="1" w:styleId="FeatureListNumbered">
    <w:name w:val="FeatureListNumbered"/>
    <w:rsid w:val="004840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840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840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4840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840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840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840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840D7"/>
    <w:pPr>
      <w:pBdr>
        <w:left w:val="single" w:sz="36" w:space="6" w:color="C0C0C0"/>
      </w:pBdr>
      <w:spacing w:after="120"/>
    </w:pPr>
    <w:rPr>
      <w:rFonts w:ascii="Arial" w:hAnsi="Arial"/>
      <w:sz w:val="26"/>
    </w:rPr>
  </w:style>
  <w:style w:type="paragraph" w:customStyle="1" w:styleId="FeatureRecipeProcedure">
    <w:name w:val="FeatureRecipeProcedure"/>
    <w:rsid w:val="004840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840D7"/>
    <w:pPr>
      <w:ind w:left="720" w:hanging="288"/>
    </w:pPr>
  </w:style>
  <w:style w:type="paragraph" w:customStyle="1" w:styleId="FeatureRecipeTitle">
    <w:name w:val="FeatureRecipeTitle"/>
    <w:rsid w:val="004840D7"/>
    <w:pPr>
      <w:pBdr>
        <w:left w:val="single" w:sz="36" w:space="6" w:color="C0C0C0"/>
      </w:pBdr>
    </w:pPr>
    <w:rPr>
      <w:rFonts w:ascii="Arial" w:hAnsi="Arial"/>
      <w:b/>
      <w:u w:val="single"/>
    </w:rPr>
  </w:style>
  <w:style w:type="paragraph" w:customStyle="1" w:styleId="FeatureRecipeYield">
    <w:name w:val="FeatureRecipeYield"/>
    <w:rsid w:val="004840D7"/>
    <w:pPr>
      <w:pBdr>
        <w:left w:val="single" w:sz="36" w:space="14" w:color="C0C0C0"/>
      </w:pBdr>
      <w:ind w:left="144"/>
    </w:pPr>
    <w:rPr>
      <w:rFonts w:ascii="Arial" w:hAnsi="Arial"/>
      <w:sz w:val="16"/>
    </w:rPr>
  </w:style>
  <w:style w:type="paragraph" w:customStyle="1" w:styleId="FeatureReference">
    <w:name w:val="FeatureReference"/>
    <w:qFormat/>
    <w:rsid w:val="004840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840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840D7"/>
    <w:pPr>
      <w:pBdr>
        <w:left w:val="single" w:sz="36" w:space="17" w:color="C0C0C0"/>
      </w:pBdr>
      <w:ind w:left="216"/>
    </w:pPr>
  </w:style>
  <w:style w:type="paragraph" w:customStyle="1" w:styleId="FeatureRunInPara">
    <w:name w:val="FeatureRunInPara"/>
    <w:basedOn w:val="FeatureListUnmarked"/>
    <w:next w:val="FeatureRunInHead"/>
    <w:rsid w:val="004840D7"/>
    <w:pPr>
      <w:pBdr>
        <w:left w:val="single" w:sz="36" w:space="6" w:color="C0C0C0"/>
      </w:pBdr>
      <w:spacing w:before="0"/>
      <w:ind w:left="0"/>
    </w:pPr>
  </w:style>
  <w:style w:type="paragraph" w:customStyle="1" w:styleId="FeatureRunInParaSub">
    <w:name w:val="FeatureRunInParaSub"/>
    <w:basedOn w:val="FeatureRunInPara"/>
    <w:next w:val="FeatureRunInHeadSub"/>
    <w:rsid w:val="004840D7"/>
    <w:pPr>
      <w:pBdr>
        <w:left w:val="single" w:sz="36" w:space="17" w:color="C0C0C0"/>
      </w:pBdr>
      <w:ind w:left="216"/>
      <w:contextualSpacing/>
    </w:pPr>
  </w:style>
  <w:style w:type="paragraph" w:customStyle="1" w:styleId="FeatureSlug">
    <w:name w:val="FeatureSlug"/>
    <w:next w:val="FeaturePara"/>
    <w:qFormat/>
    <w:rsid w:val="004840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840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840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840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840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0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840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840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840D7"/>
    <w:pPr>
      <w:pBdr>
        <w:left w:val="single" w:sz="36" w:space="6" w:color="C0C0C0"/>
      </w:pBdr>
      <w:spacing w:before="120"/>
      <w:ind w:left="0" w:firstLine="0"/>
    </w:pPr>
  </w:style>
  <w:style w:type="paragraph" w:customStyle="1" w:styleId="FigureLabel">
    <w:name w:val="FigureLabel"/>
    <w:rsid w:val="004840D7"/>
    <w:pPr>
      <w:ind w:left="1440"/>
    </w:pPr>
    <w:rPr>
      <w:rFonts w:ascii="Arial" w:hAnsi="Arial"/>
    </w:rPr>
  </w:style>
  <w:style w:type="paragraph" w:customStyle="1" w:styleId="FigureSource">
    <w:name w:val="FigureSource"/>
    <w:next w:val="Para"/>
    <w:link w:val="FigureSourceChar"/>
    <w:rsid w:val="004840D7"/>
    <w:pPr>
      <w:spacing w:after="240"/>
      <w:ind w:left="1440"/>
    </w:pPr>
    <w:rPr>
      <w:rFonts w:ascii="Arial" w:hAnsi="Arial"/>
      <w:sz w:val="22"/>
    </w:rPr>
  </w:style>
  <w:style w:type="paragraph" w:customStyle="1" w:styleId="FurtherReadingHead">
    <w:name w:val="FurtherReadingHead"/>
    <w:basedOn w:val="BibliographyHead"/>
    <w:next w:val="Para"/>
    <w:rsid w:val="004840D7"/>
  </w:style>
  <w:style w:type="character" w:customStyle="1" w:styleId="GenusSpecies">
    <w:name w:val="GenusSpecies"/>
    <w:rsid w:val="00484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0D7"/>
    <w:pPr>
      <w:spacing w:after="120"/>
      <w:ind w:left="720" w:firstLine="720"/>
    </w:pPr>
    <w:rPr>
      <w:snapToGrid w:val="0"/>
      <w:sz w:val="26"/>
      <w:szCs w:val="20"/>
    </w:rPr>
  </w:style>
  <w:style w:type="paragraph" w:customStyle="1" w:styleId="H3">
    <w:name w:val="H3"/>
    <w:next w:val="Para"/>
    <w:qFormat/>
    <w:rsid w:val="004840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840D7"/>
    <w:pPr>
      <w:spacing w:before="240"/>
      <w:outlineLvl w:val="9"/>
    </w:pPr>
  </w:style>
  <w:style w:type="paragraph" w:customStyle="1" w:styleId="H4">
    <w:name w:val="H4"/>
    <w:next w:val="Para"/>
    <w:rsid w:val="004840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840D7"/>
  </w:style>
  <w:style w:type="paragraph" w:customStyle="1" w:styleId="GlossaryTitle">
    <w:name w:val="GlossaryTitle"/>
    <w:basedOn w:val="ChapterTitle"/>
    <w:next w:val="Normal"/>
    <w:rsid w:val="004840D7"/>
    <w:pPr>
      <w:spacing w:before="120" w:after="120"/>
    </w:pPr>
  </w:style>
  <w:style w:type="paragraph" w:customStyle="1" w:styleId="H1">
    <w:name w:val="H1"/>
    <w:next w:val="Para"/>
    <w:qFormat/>
    <w:rsid w:val="004840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840D7"/>
    <w:pPr>
      <w:keepNext/>
      <w:widowControl w:val="0"/>
      <w:spacing w:before="360" w:after="240"/>
      <w:outlineLvl w:val="2"/>
    </w:pPr>
    <w:rPr>
      <w:rFonts w:ascii="Arial" w:hAnsi="Arial"/>
      <w:b/>
      <w:snapToGrid w:val="0"/>
      <w:sz w:val="40"/>
      <w:u w:val="single"/>
    </w:rPr>
  </w:style>
  <w:style w:type="paragraph" w:customStyle="1" w:styleId="H6">
    <w:name w:val="H6"/>
    <w:next w:val="Para"/>
    <w:rsid w:val="004840D7"/>
    <w:pPr>
      <w:spacing w:before="240" w:after="120"/>
    </w:pPr>
    <w:rPr>
      <w:rFonts w:ascii="Arial" w:hAnsi="Arial"/>
      <w:snapToGrid w:val="0"/>
      <w:u w:val="single"/>
    </w:rPr>
  </w:style>
  <w:style w:type="paragraph" w:customStyle="1" w:styleId="Index1">
    <w:name w:val="Index1"/>
    <w:rsid w:val="004840D7"/>
    <w:pPr>
      <w:widowControl w:val="0"/>
      <w:ind w:left="1800" w:hanging="360"/>
    </w:pPr>
    <w:rPr>
      <w:snapToGrid w:val="0"/>
      <w:sz w:val="26"/>
    </w:rPr>
  </w:style>
  <w:style w:type="paragraph" w:customStyle="1" w:styleId="Index2">
    <w:name w:val="Index2"/>
    <w:basedOn w:val="Index1"/>
    <w:next w:val="Index1"/>
    <w:rsid w:val="004840D7"/>
    <w:pPr>
      <w:ind w:left="2520"/>
    </w:pPr>
  </w:style>
  <w:style w:type="paragraph" w:customStyle="1" w:styleId="Index3">
    <w:name w:val="Index3"/>
    <w:basedOn w:val="Index1"/>
    <w:rsid w:val="004840D7"/>
    <w:pPr>
      <w:ind w:left="3240"/>
    </w:pPr>
  </w:style>
  <w:style w:type="paragraph" w:customStyle="1" w:styleId="IndexLetter">
    <w:name w:val="IndexLetter"/>
    <w:basedOn w:val="H3"/>
    <w:next w:val="Index1"/>
    <w:rsid w:val="004840D7"/>
  </w:style>
  <w:style w:type="paragraph" w:customStyle="1" w:styleId="IndexNote">
    <w:name w:val="IndexNote"/>
    <w:basedOn w:val="Normal"/>
    <w:rsid w:val="004840D7"/>
    <w:pPr>
      <w:widowControl w:val="0"/>
      <w:spacing w:before="120" w:after="120"/>
      <w:ind w:left="720" w:firstLine="720"/>
    </w:pPr>
    <w:rPr>
      <w:snapToGrid w:val="0"/>
      <w:sz w:val="26"/>
      <w:szCs w:val="20"/>
    </w:rPr>
  </w:style>
  <w:style w:type="paragraph" w:customStyle="1" w:styleId="IndexTitle">
    <w:name w:val="IndexTitle"/>
    <w:basedOn w:val="H2"/>
    <w:next w:val="IndexNote"/>
    <w:rsid w:val="004840D7"/>
    <w:pPr>
      <w:spacing w:line="540" w:lineRule="exact"/>
    </w:pPr>
  </w:style>
  <w:style w:type="character" w:customStyle="1" w:styleId="InlineCode">
    <w:name w:val="InlineCode"/>
    <w:rsid w:val="004840D7"/>
    <w:rPr>
      <w:rFonts w:ascii="Courier New" w:hAnsi="Courier New"/>
      <w:noProof/>
      <w:color w:val="auto"/>
    </w:rPr>
  </w:style>
  <w:style w:type="character" w:customStyle="1" w:styleId="InlineCodeUserInput">
    <w:name w:val="InlineCodeUserInput"/>
    <w:rsid w:val="004840D7"/>
    <w:rPr>
      <w:rFonts w:ascii="Courier New" w:hAnsi="Courier New"/>
      <w:b/>
      <w:noProof/>
      <w:color w:val="auto"/>
    </w:rPr>
  </w:style>
  <w:style w:type="character" w:customStyle="1" w:styleId="InlineCodeUserInputVariable">
    <w:name w:val="InlineCodeUserInputVariable"/>
    <w:rsid w:val="004840D7"/>
    <w:rPr>
      <w:rFonts w:ascii="Courier New" w:hAnsi="Courier New"/>
      <w:b/>
      <w:i/>
      <w:noProof/>
      <w:color w:val="auto"/>
    </w:rPr>
  </w:style>
  <w:style w:type="character" w:customStyle="1" w:styleId="InlineCodeVariable">
    <w:name w:val="InlineCodeVariable"/>
    <w:rsid w:val="004840D7"/>
    <w:rPr>
      <w:rFonts w:ascii="Courier New" w:hAnsi="Courier New"/>
      <w:i/>
      <w:noProof/>
      <w:color w:val="auto"/>
    </w:rPr>
  </w:style>
  <w:style w:type="character" w:customStyle="1" w:styleId="InlineURL">
    <w:name w:val="InlineURL"/>
    <w:rsid w:val="004840D7"/>
    <w:rPr>
      <w:rFonts w:ascii="Courier New" w:hAnsi="Courier New"/>
      <w:noProof/>
      <w:color w:val="auto"/>
      <w:u w:val="single"/>
    </w:rPr>
  </w:style>
  <w:style w:type="character" w:customStyle="1" w:styleId="InlineEmail">
    <w:name w:val="InlineEmail"/>
    <w:rsid w:val="004840D7"/>
    <w:rPr>
      <w:rFonts w:ascii="Courier New" w:hAnsi="Courier New"/>
      <w:noProof/>
      <w:color w:val="auto"/>
      <w:u w:val="double"/>
    </w:rPr>
  </w:style>
  <w:style w:type="paragraph" w:customStyle="1" w:styleId="IntroductionTitle">
    <w:name w:val="IntroductionTitle"/>
    <w:basedOn w:val="ChapterTitle"/>
    <w:next w:val="Para"/>
    <w:rsid w:val="004840D7"/>
    <w:pPr>
      <w:spacing w:before="120" w:after="120"/>
    </w:pPr>
  </w:style>
  <w:style w:type="paragraph" w:customStyle="1" w:styleId="KeyConceptsHead">
    <w:name w:val="KeyConceptsHead"/>
    <w:basedOn w:val="BibliographyHead"/>
    <w:next w:val="Para"/>
    <w:rsid w:val="004840D7"/>
  </w:style>
  <w:style w:type="character" w:customStyle="1" w:styleId="KeyTerm">
    <w:name w:val="KeyTerm"/>
    <w:rsid w:val="004840D7"/>
    <w:rPr>
      <w:i/>
      <w:color w:val="auto"/>
      <w:bdr w:val="none" w:sz="0" w:space="0" w:color="auto"/>
      <w:shd w:val="clear" w:color="auto" w:fill="DBE5F1"/>
    </w:rPr>
  </w:style>
  <w:style w:type="paragraph" w:customStyle="1" w:styleId="KeyTermsHead">
    <w:name w:val="KeyTermsHead"/>
    <w:basedOn w:val="Normal"/>
    <w:next w:val="Normal"/>
    <w:rsid w:val="00484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840D7"/>
    <w:pPr>
      <w:spacing w:before="240" w:after="240"/>
      <w:ind w:left="1440" w:right="720" w:hanging="720"/>
    </w:pPr>
    <w:rPr>
      <w:sz w:val="24"/>
    </w:rPr>
  </w:style>
  <w:style w:type="paragraph" w:styleId="ListBullet">
    <w:name w:val="List Bullet"/>
    <w:rsid w:val="004840D7"/>
    <w:rPr>
      <w:sz w:val="24"/>
    </w:rPr>
  </w:style>
  <w:style w:type="paragraph" w:customStyle="1" w:styleId="ColorfulList-Accent11">
    <w:name w:val="Colorful List - Accent 11"/>
    <w:basedOn w:val="Normal"/>
    <w:qFormat/>
    <w:rsid w:val="00484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840D7"/>
    <w:pPr>
      <w:numPr>
        <w:numId w:val="5"/>
      </w:numPr>
      <w:spacing w:before="120" w:after="120"/>
      <w:contextualSpacing/>
    </w:pPr>
    <w:rPr>
      <w:snapToGrid w:val="0"/>
      <w:sz w:val="26"/>
    </w:rPr>
  </w:style>
  <w:style w:type="paragraph" w:customStyle="1" w:styleId="ListBulletedSub">
    <w:name w:val="ListBulletedSub"/>
    <w:rsid w:val="004840D7"/>
    <w:pPr>
      <w:numPr>
        <w:numId w:val="6"/>
      </w:numPr>
      <w:spacing w:before="120" w:after="120"/>
      <w:contextualSpacing/>
    </w:pPr>
    <w:rPr>
      <w:snapToGrid w:val="0"/>
      <w:sz w:val="26"/>
    </w:rPr>
  </w:style>
  <w:style w:type="paragraph" w:customStyle="1" w:styleId="ListBulletedSub2">
    <w:name w:val="ListBulletedSub2"/>
    <w:basedOn w:val="ListBulletedSub"/>
    <w:rsid w:val="004840D7"/>
    <w:pPr>
      <w:numPr>
        <w:numId w:val="7"/>
      </w:numPr>
    </w:pPr>
  </w:style>
  <w:style w:type="paragraph" w:customStyle="1" w:styleId="ListCheck">
    <w:name w:val="ListCheck"/>
    <w:rsid w:val="004840D7"/>
    <w:pPr>
      <w:numPr>
        <w:numId w:val="8"/>
      </w:numPr>
      <w:spacing w:before="120" w:after="120"/>
      <w:contextualSpacing/>
    </w:pPr>
    <w:rPr>
      <w:snapToGrid w:val="0"/>
      <w:sz w:val="26"/>
    </w:rPr>
  </w:style>
  <w:style w:type="paragraph" w:customStyle="1" w:styleId="ListCheckSub">
    <w:name w:val="ListCheckSub"/>
    <w:basedOn w:val="ListCheck"/>
    <w:rsid w:val="004840D7"/>
    <w:pPr>
      <w:numPr>
        <w:numId w:val="9"/>
      </w:numPr>
    </w:pPr>
  </w:style>
  <w:style w:type="paragraph" w:customStyle="1" w:styleId="ListHead">
    <w:name w:val="ListHead"/>
    <w:rsid w:val="004840D7"/>
    <w:pPr>
      <w:ind w:left="1440"/>
    </w:pPr>
    <w:rPr>
      <w:b/>
      <w:sz w:val="26"/>
    </w:rPr>
  </w:style>
  <w:style w:type="paragraph" w:customStyle="1" w:styleId="ListNumbered">
    <w:name w:val="ListNumbered"/>
    <w:qFormat/>
    <w:rsid w:val="004840D7"/>
    <w:pPr>
      <w:widowControl w:val="0"/>
      <w:spacing w:before="120" w:after="120"/>
      <w:ind w:left="1800" w:hanging="360"/>
      <w:contextualSpacing/>
    </w:pPr>
    <w:rPr>
      <w:snapToGrid w:val="0"/>
      <w:sz w:val="26"/>
    </w:rPr>
  </w:style>
  <w:style w:type="paragraph" w:customStyle="1" w:styleId="ListNumberedSub">
    <w:name w:val="ListNumberedSub"/>
    <w:basedOn w:val="ListNumbered"/>
    <w:rsid w:val="004840D7"/>
    <w:pPr>
      <w:ind w:left="2520"/>
    </w:pPr>
  </w:style>
  <w:style w:type="paragraph" w:customStyle="1" w:styleId="ListNumberedSub2">
    <w:name w:val="ListNumberedSub2"/>
    <w:basedOn w:val="ListNumberedSub"/>
    <w:rsid w:val="004840D7"/>
    <w:pPr>
      <w:ind w:left="3240"/>
    </w:pPr>
  </w:style>
  <w:style w:type="paragraph" w:customStyle="1" w:styleId="ListNumberedSub3">
    <w:name w:val="ListNumberedSub3"/>
    <w:rsid w:val="004840D7"/>
    <w:pPr>
      <w:spacing w:before="120" w:after="120"/>
      <w:ind w:left="3960" w:hanging="360"/>
      <w:contextualSpacing/>
    </w:pPr>
    <w:rPr>
      <w:sz w:val="26"/>
    </w:rPr>
  </w:style>
  <w:style w:type="paragraph" w:customStyle="1" w:styleId="ListPara">
    <w:name w:val="ListPara"/>
    <w:basedOn w:val="Normal"/>
    <w:rsid w:val="004840D7"/>
    <w:pPr>
      <w:widowControl w:val="0"/>
      <w:ind w:left="1800" w:firstLine="360"/>
    </w:pPr>
    <w:rPr>
      <w:snapToGrid w:val="0"/>
      <w:sz w:val="26"/>
      <w:szCs w:val="20"/>
    </w:rPr>
  </w:style>
  <w:style w:type="paragraph" w:customStyle="1" w:styleId="ListParaSub">
    <w:name w:val="ListParaSub"/>
    <w:basedOn w:val="ListPara"/>
    <w:rsid w:val="004840D7"/>
    <w:pPr>
      <w:spacing w:line="260" w:lineRule="exact"/>
      <w:ind w:left="2520"/>
    </w:pPr>
  </w:style>
  <w:style w:type="paragraph" w:customStyle="1" w:styleId="ListParaSub2">
    <w:name w:val="ListParaSub2"/>
    <w:basedOn w:val="ListParaSub"/>
    <w:rsid w:val="004840D7"/>
    <w:pPr>
      <w:ind w:left="3240"/>
    </w:pPr>
  </w:style>
  <w:style w:type="paragraph" w:customStyle="1" w:styleId="ListUnmarked">
    <w:name w:val="ListUnmarked"/>
    <w:qFormat/>
    <w:rsid w:val="004840D7"/>
    <w:pPr>
      <w:spacing w:before="60" w:after="60"/>
      <w:ind w:left="1728"/>
    </w:pPr>
    <w:rPr>
      <w:sz w:val="26"/>
    </w:rPr>
  </w:style>
  <w:style w:type="paragraph" w:customStyle="1" w:styleId="ListUnmarkedSub">
    <w:name w:val="ListUnmarkedSub"/>
    <w:rsid w:val="004840D7"/>
    <w:pPr>
      <w:spacing w:before="60" w:after="60"/>
      <w:ind w:left="2160"/>
    </w:pPr>
    <w:rPr>
      <w:sz w:val="26"/>
    </w:rPr>
  </w:style>
  <w:style w:type="paragraph" w:customStyle="1" w:styleId="ListUnmarkedSub2">
    <w:name w:val="ListUnmarkedSub2"/>
    <w:basedOn w:val="ListUnmarkedSub"/>
    <w:rsid w:val="004840D7"/>
    <w:pPr>
      <w:ind w:left="2880"/>
    </w:pPr>
  </w:style>
  <w:style w:type="paragraph" w:customStyle="1" w:styleId="ListWhere">
    <w:name w:val="ListWhere"/>
    <w:rsid w:val="004840D7"/>
    <w:pPr>
      <w:spacing w:before="120" w:after="120"/>
      <w:ind w:left="2160"/>
      <w:contextualSpacing/>
    </w:pPr>
    <w:rPr>
      <w:snapToGrid w:val="0"/>
      <w:sz w:val="26"/>
    </w:rPr>
  </w:style>
  <w:style w:type="paragraph" w:customStyle="1" w:styleId="MatterTitle">
    <w:name w:val="MatterTitle"/>
    <w:next w:val="Para"/>
    <w:rsid w:val="004840D7"/>
    <w:pPr>
      <w:spacing w:before="120" w:after="120"/>
    </w:pPr>
    <w:rPr>
      <w:rFonts w:ascii="Arial" w:hAnsi="Arial"/>
      <w:b/>
      <w:smallCaps/>
      <w:snapToGrid w:val="0"/>
      <w:color w:val="000000"/>
      <w:sz w:val="60"/>
      <w:szCs w:val="60"/>
    </w:rPr>
  </w:style>
  <w:style w:type="character" w:customStyle="1" w:styleId="MenuArrow">
    <w:name w:val="MenuArrow"/>
    <w:rsid w:val="004840D7"/>
    <w:rPr>
      <w:rFonts w:ascii="Wingdings" w:hAnsi="Wingdings"/>
    </w:rPr>
  </w:style>
  <w:style w:type="paragraph" w:customStyle="1" w:styleId="OnlineReference">
    <w:name w:val="OnlineReference"/>
    <w:qFormat/>
    <w:rsid w:val="004840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840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840D7"/>
    <w:pPr>
      <w:numPr>
        <w:numId w:val="10"/>
      </w:numPr>
      <w:spacing w:before="120" w:after="120"/>
      <w:contextualSpacing/>
    </w:pPr>
    <w:rPr>
      <w:snapToGrid w:val="0"/>
      <w:sz w:val="26"/>
    </w:rPr>
  </w:style>
  <w:style w:type="paragraph" w:customStyle="1" w:styleId="ParaNumbered">
    <w:name w:val="ParaNumbered"/>
    <w:rsid w:val="004840D7"/>
    <w:pPr>
      <w:spacing w:after="120"/>
      <w:ind w:left="720" w:firstLine="720"/>
    </w:pPr>
    <w:rPr>
      <w:snapToGrid w:val="0"/>
      <w:sz w:val="26"/>
    </w:rPr>
  </w:style>
  <w:style w:type="paragraph" w:customStyle="1" w:styleId="PartFeaturingList">
    <w:name w:val="PartFeaturingList"/>
    <w:basedOn w:val="ChapterFeaturingList"/>
    <w:rsid w:val="004840D7"/>
  </w:style>
  <w:style w:type="paragraph" w:customStyle="1" w:styleId="PartIntroductionPara">
    <w:name w:val="PartIntroductionPara"/>
    <w:rsid w:val="004840D7"/>
    <w:pPr>
      <w:spacing w:after="120"/>
      <w:ind w:left="720" w:firstLine="720"/>
    </w:pPr>
    <w:rPr>
      <w:sz w:val="26"/>
    </w:rPr>
  </w:style>
  <w:style w:type="paragraph" w:customStyle="1" w:styleId="PartTitle">
    <w:name w:val="PartTitle"/>
    <w:basedOn w:val="ChapterTitle"/>
    <w:rsid w:val="004840D7"/>
    <w:pPr>
      <w:widowControl w:val="0"/>
      <w:pBdr>
        <w:bottom w:val="single" w:sz="4" w:space="1" w:color="auto"/>
      </w:pBdr>
    </w:pPr>
  </w:style>
  <w:style w:type="paragraph" w:customStyle="1" w:styleId="PoetryPara">
    <w:name w:val="PoetryPara"/>
    <w:next w:val="Normal"/>
    <w:rsid w:val="004840D7"/>
    <w:pPr>
      <w:spacing w:before="360" w:after="60"/>
      <w:ind w:left="2160"/>
      <w:contextualSpacing/>
    </w:pPr>
    <w:rPr>
      <w:snapToGrid w:val="0"/>
      <w:sz w:val="22"/>
    </w:rPr>
  </w:style>
  <w:style w:type="paragraph" w:customStyle="1" w:styleId="PoetryContinued">
    <w:name w:val="PoetryContinued"/>
    <w:basedOn w:val="PoetryPara"/>
    <w:qFormat/>
    <w:rsid w:val="004840D7"/>
    <w:pPr>
      <w:spacing w:before="0"/>
      <w:contextualSpacing w:val="0"/>
    </w:pPr>
  </w:style>
  <w:style w:type="paragraph" w:customStyle="1" w:styleId="PoetrySource">
    <w:name w:val="PoetrySource"/>
    <w:rsid w:val="004840D7"/>
    <w:pPr>
      <w:ind w:left="2880"/>
    </w:pPr>
    <w:rPr>
      <w:snapToGrid w:val="0"/>
      <w:sz w:val="18"/>
    </w:rPr>
  </w:style>
  <w:style w:type="paragraph" w:customStyle="1" w:styleId="PoetryTitle">
    <w:name w:val="PoetryTitle"/>
    <w:basedOn w:val="PoetryPara"/>
    <w:next w:val="PoetryPara"/>
    <w:rsid w:val="004840D7"/>
    <w:rPr>
      <w:b/>
      <w:sz w:val="24"/>
    </w:rPr>
  </w:style>
  <w:style w:type="paragraph" w:customStyle="1" w:styleId="PrefaceTitle">
    <w:name w:val="PrefaceTitle"/>
    <w:next w:val="Para"/>
    <w:rsid w:val="004840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0D7"/>
  </w:style>
  <w:style w:type="character" w:customStyle="1" w:styleId="QueryInline">
    <w:name w:val="QueryInline"/>
    <w:rsid w:val="004840D7"/>
    <w:rPr>
      <w:bdr w:val="none" w:sz="0" w:space="0" w:color="auto"/>
      <w:shd w:val="clear" w:color="auto" w:fill="FFCC99"/>
    </w:rPr>
  </w:style>
  <w:style w:type="paragraph" w:customStyle="1" w:styleId="QueryPara">
    <w:name w:val="QueryPara"/>
    <w:rsid w:val="004840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840D7"/>
  </w:style>
  <w:style w:type="paragraph" w:customStyle="1" w:styleId="QuestionsHead">
    <w:name w:val="QuestionsHead"/>
    <w:basedOn w:val="BibliographyHead"/>
    <w:next w:val="Para"/>
    <w:rsid w:val="004840D7"/>
  </w:style>
  <w:style w:type="paragraph" w:customStyle="1" w:styleId="QuoteSource">
    <w:name w:val="QuoteSource"/>
    <w:basedOn w:val="Normal"/>
    <w:rsid w:val="00484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840D7"/>
    <w:rPr>
      <w:i w:val="0"/>
      <w:sz w:val="24"/>
    </w:rPr>
  </w:style>
  <w:style w:type="paragraph" w:customStyle="1" w:styleId="RecipeFootnote">
    <w:name w:val="RecipeFootnote"/>
    <w:basedOn w:val="Normal"/>
    <w:rsid w:val="00484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840D7"/>
    <w:pPr>
      <w:spacing w:before="240"/>
      <w:ind w:left="720"/>
    </w:pPr>
    <w:rPr>
      <w:rFonts w:ascii="Arial" w:hAnsi="Arial"/>
      <w:b/>
      <w:snapToGrid w:val="0"/>
      <w:sz w:val="26"/>
    </w:rPr>
  </w:style>
  <w:style w:type="paragraph" w:customStyle="1" w:styleId="RecipeIngredientList">
    <w:name w:val="RecipeIngredientList"/>
    <w:basedOn w:val="Normal"/>
    <w:rsid w:val="00484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840D7"/>
    <w:pPr>
      <w:spacing w:before="120" w:after="120"/>
      <w:ind w:left="1440" w:firstLine="360"/>
      <w:contextualSpacing/>
    </w:pPr>
    <w:rPr>
      <w:rFonts w:ascii="Arial" w:hAnsi="Arial"/>
      <w:snapToGrid w:val="0"/>
      <w:sz w:val="26"/>
    </w:rPr>
  </w:style>
  <w:style w:type="paragraph" w:customStyle="1" w:styleId="RecipeMetricMeasure">
    <w:name w:val="RecipeMetricMeasure"/>
    <w:rsid w:val="004840D7"/>
    <w:rPr>
      <w:rFonts w:ascii="Arial" w:hAnsi="Arial"/>
      <w:snapToGrid w:val="0"/>
      <w:sz w:val="26"/>
    </w:rPr>
  </w:style>
  <w:style w:type="paragraph" w:customStyle="1" w:styleId="RecipeNutritionInfo">
    <w:name w:val="RecipeNutritionInfo"/>
    <w:basedOn w:val="Normal"/>
    <w:rsid w:val="004840D7"/>
    <w:pPr>
      <w:spacing w:before="120" w:after="120"/>
      <w:ind w:left="720"/>
      <w:contextualSpacing/>
    </w:pPr>
    <w:rPr>
      <w:rFonts w:ascii="Arial" w:hAnsi="Arial"/>
      <w:snapToGrid w:val="0"/>
      <w:sz w:val="22"/>
      <w:szCs w:val="20"/>
    </w:rPr>
  </w:style>
  <w:style w:type="paragraph" w:customStyle="1" w:styleId="RecipePercentage">
    <w:name w:val="RecipePercentage"/>
    <w:rsid w:val="004840D7"/>
    <w:rPr>
      <w:rFonts w:ascii="Arial" w:hAnsi="Arial"/>
      <w:snapToGrid w:val="0"/>
      <w:sz w:val="26"/>
    </w:rPr>
  </w:style>
  <w:style w:type="paragraph" w:customStyle="1" w:styleId="RecipeProcedure">
    <w:name w:val="RecipeProcedure"/>
    <w:rsid w:val="004840D7"/>
    <w:pPr>
      <w:spacing w:before="120" w:after="120"/>
      <w:ind w:left="1800" w:hanging="720"/>
    </w:pPr>
    <w:rPr>
      <w:rFonts w:ascii="Arial" w:hAnsi="Arial"/>
      <w:snapToGrid w:val="0"/>
      <w:sz w:val="26"/>
    </w:rPr>
  </w:style>
  <w:style w:type="paragraph" w:customStyle="1" w:styleId="RecipeProcedureHead">
    <w:name w:val="RecipeProcedureHead"/>
    <w:rsid w:val="004840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840D7"/>
    <w:pPr>
      <w:ind w:left="720"/>
    </w:pPr>
    <w:rPr>
      <w:rFonts w:ascii="Arial" w:hAnsi="Arial"/>
      <w:b/>
      <w:smallCaps/>
      <w:snapToGrid w:val="0"/>
      <w:sz w:val="32"/>
      <w:u w:val="single"/>
    </w:rPr>
  </w:style>
  <w:style w:type="paragraph" w:customStyle="1" w:styleId="RecipeTableHead">
    <w:name w:val="RecipeTableHead"/>
    <w:rsid w:val="004840D7"/>
    <w:rPr>
      <w:rFonts w:ascii="Arial" w:hAnsi="Arial"/>
      <w:b/>
      <w:smallCaps/>
      <w:snapToGrid w:val="0"/>
      <w:sz w:val="26"/>
    </w:rPr>
  </w:style>
  <w:style w:type="paragraph" w:customStyle="1" w:styleId="RecipeTime">
    <w:name w:val="RecipeTime"/>
    <w:rsid w:val="004840D7"/>
    <w:pPr>
      <w:spacing w:before="120" w:after="120"/>
      <w:ind w:left="720"/>
      <w:contextualSpacing/>
    </w:pPr>
    <w:rPr>
      <w:rFonts w:ascii="Arial" w:hAnsi="Arial"/>
      <w:i/>
      <w:snapToGrid w:val="0"/>
      <w:sz w:val="26"/>
    </w:rPr>
  </w:style>
  <w:style w:type="paragraph" w:customStyle="1" w:styleId="RecipeTitle">
    <w:name w:val="RecipeTitle"/>
    <w:next w:val="RecipeIngredientList"/>
    <w:rsid w:val="004840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0D7"/>
    <w:pPr>
      <w:ind w:left="720"/>
    </w:pPr>
    <w:rPr>
      <w:rFonts w:ascii="Arial" w:hAnsi="Arial"/>
      <w:b/>
      <w:i/>
      <w:smallCaps/>
      <w:snapToGrid w:val="0"/>
      <w:sz w:val="36"/>
      <w:szCs w:val="40"/>
    </w:rPr>
  </w:style>
  <w:style w:type="paragraph" w:customStyle="1" w:styleId="RecipeUSMeasure">
    <w:name w:val="RecipeUSMeasure"/>
    <w:rsid w:val="004840D7"/>
    <w:rPr>
      <w:rFonts w:ascii="Arial" w:hAnsi="Arial"/>
      <w:snapToGrid w:val="0"/>
      <w:sz w:val="26"/>
    </w:rPr>
  </w:style>
  <w:style w:type="paragraph" w:customStyle="1" w:styleId="RecipeVariationPara">
    <w:name w:val="RecipeVariationPara"/>
    <w:basedOn w:val="RecipeTime"/>
    <w:rsid w:val="004840D7"/>
    <w:rPr>
      <w:i w:val="0"/>
      <w:sz w:val="24"/>
      <w:u w:val="single"/>
    </w:rPr>
  </w:style>
  <w:style w:type="paragraph" w:customStyle="1" w:styleId="RecipeVariationHead">
    <w:name w:val="RecipeVariationHead"/>
    <w:rsid w:val="004840D7"/>
    <w:pPr>
      <w:spacing w:before="60" w:after="60"/>
      <w:ind w:left="720"/>
    </w:pPr>
    <w:rPr>
      <w:rFonts w:ascii="Arial" w:hAnsi="Arial"/>
      <w:b/>
      <w:snapToGrid w:val="0"/>
      <w:sz w:val="22"/>
      <w:u w:val="single"/>
    </w:rPr>
  </w:style>
  <w:style w:type="paragraph" w:customStyle="1" w:styleId="RecipeNoteHead">
    <w:name w:val="RecipeNoteHead"/>
    <w:rsid w:val="004840D7"/>
    <w:pPr>
      <w:spacing w:before="60" w:after="60"/>
      <w:ind w:left="720"/>
    </w:pPr>
    <w:rPr>
      <w:rFonts w:ascii="Arial" w:hAnsi="Arial"/>
      <w:b/>
      <w:snapToGrid w:val="0"/>
    </w:rPr>
  </w:style>
  <w:style w:type="paragraph" w:customStyle="1" w:styleId="RecipeNotePara">
    <w:name w:val="RecipeNotePara"/>
    <w:basedOn w:val="RecipeTime"/>
    <w:rsid w:val="004840D7"/>
    <w:rPr>
      <w:i w:val="0"/>
      <w:sz w:val="24"/>
      <w:u w:val="single"/>
    </w:rPr>
  </w:style>
  <w:style w:type="paragraph" w:customStyle="1" w:styleId="RecipeYield">
    <w:name w:val="RecipeYield"/>
    <w:rsid w:val="004840D7"/>
    <w:pPr>
      <w:ind w:left="720"/>
    </w:pPr>
    <w:rPr>
      <w:rFonts w:ascii="Arial" w:hAnsi="Arial"/>
      <w:snapToGrid w:val="0"/>
    </w:rPr>
  </w:style>
  <w:style w:type="paragraph" w:customStyle="1" w:styleId="Reference">
    <w:name w:val="Reference"/>
    <w:basedOn w:val="Normal"/>
    <w:rsid w:val="004840D7"/>
    <w:pPr>
      <w:spacing w:before="120" w:after="120"/>
      <w:ind w:left="720" w:hanging="720"/>
    </w:pPr>
    <w:rPr>
      <w:szCs w:val="20"/>
    </w:rPr>
  </w:style>
  <w:style w:type="paragraph" w:customStyle="1" w:styleId="ReferenceAnnotation">
    <w:name w:val="ReferenceAnnotation"/>
    <w:basedOn w:val="Reference"/>
    <w:rsid w:val="004840D7"/>
    <w:pPr>
      <w:spacing w:before="0" w:after="0"/>
      <w:ind w:firstLine="0"/>
    </w:pPr>
    <w:rPr>
      <w:snapToGrid w:val="0"/>
    </w:rPr>
  </w:style>
  <w:style w:type="paragraph" w:customStyle="1" w:styleId="ReferencesHead">
    <w:name w:val="ReferencesHead"/>
    <w:basedOn w:val="BibliographyHead"/>
    <w:next w:val="Reference"/>
    <w:rsid w:val="004840D7"/>
  </w:style>
  <w:style w:type="paragraph" w:customStyle="1" w:styleId="ReferenceTitle">
    <w:name w:val="ReferenceTitle"/>
    <w:basedOn w:val="MatterTitle"/>
    <w:next w:val="Reference"/>
    <w:rsid w:val="004840D7"/>
  </w:style>
  <w:style w:type="paragraph" w:customStyle="1" w:styleId="ReviewHead">
    <w:name w:val="ReviewHead"/>
    <w:basedOn w:val="BibliographyHead"/>
    <w:next w:val="Para"/>
    <w:rsid w:val="004840D7"/>
  </w:style>
  <w:style w:type="paragraph" w:customStyle="1" w:styleId="RunInHead">
    <w:name w:val="RunInHead"/>
    <w:next w:val="Normal"/>
    <w:rsid w:val="004840D7"/>
    <w:pPr>
      <w:spacing w:before="240"/>
      <w:ind w:left="1440"/>
    </w:pPr>
    <w:rPr>
      <w:rFonts w:ascii="Arial" w:hAnsi="Arial"/>
      <w:b/>
      <w:sz w:val="26"/>
    </w:rPr>
  </w:style>
  <w:style w:type="paragraph" w:customStyle="1" w:styleId="RunInHeadSub">
    <w:name w:val="RunInHeadSub"/>
    <w:basedOn w:val="RunInHead"/>
    <w:next w:val="Normal"/>
    <w:rsid w:val="004840D7"/>
    <w:pPr>
      <w:ind w:left="2160"/>
    </w:pPr>
    <w:rPr>
      <w:snapToGrid w:val="0"/>
    </w:rPr>
  </w:style>
  <w:style w:type="paragraph" w:customStyle="1" w:styleId="RunInPara">
    <w:name w:val="RunInPara"/>
    <w:basedOn w:val="Normal"/>
    <w:rsid w:val="004840D7"/>
    <w:pPr>
      <w:widowControl w:val="0"/>
      <w:spacing w:after="120"/>
      <w:ind w:left="1440"/>
    </w:pPr>
    <w:rPr>
      <w:snapToGrid w:val="0"/>
      <w:szCs w:val="20"/>
    </w:rPr>
  </w:style>
  <w:style w:type="paragraph" w:customStyle="1" w:styleId="RunInParaSub">
    <w:name w:val="RunInParaSub"/>
    <w:basedOn w:val="RunInPara"/>
    <w:rsid w:val="004840D7"/>
    <w:pPr>
      <w:ind w:left="2160"/>
    </w:pPr>
  </w:style>
  <w:style w:type="paragraph" w:styleId="Salutation">
    <w:name w:val="Salutation"/>
    <w:next w:val="Normal"/>
    <w:rsid w:val="004840D7"/>
    <w:rPr>
      <w:sz w:val="24"/>
    </w:rPr>
  </w:style>
  <w:style w:type="paragraph" w:customStyle="1" w:styleId="SectionTitle">
    <w:name w:val="SectionTitle"/>
    <w:basedOn w:val="ChapterTitle"/>
    <w:next w:val="ChapterTitle"/>
    <w:rsid w:val="004840D7"/>
    <w:pPr>
      <w:pBdr>
        <w:bottom w:val="single" w:sz="4" w:space="1" w:color="auto"/>
      </w:pBdr>
    </w:pPr>
  </w:style>
  <w:style w:type="paragraph" w:customStyle="1" w:styleId="Series">
    <w:name w:val="Series"/>
    <w:rsid w:val="004840D7"/>
    <w:pPr>
      <w:ind w:left="720"/>
    </w:pPr>
    <w:rPr>
      <w:sz w:val="24"/>
    </w:rPr>
  </w:style>
  <w:style w:type="paragraph" w:customStyle="1" w:styleId="SignatureLine">
    <w:name w:val="SignatureLine"/>
    <w:qFormat/>
    <w:rsid w:val="004840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4840D7"/>
    <w:pPr>
      <w:spacing w:before="360" w:after="360"/>
      <w:ind w:left="1440"/>
    </w:pPr>
    <w:rPr>
      <w:rFonts w:ascii="Arial" w:hAnsi="Arial"/>
      <w:b/>
      <w:szCs w:val="20"/>
    </w:rPr>
  </w:style>
  <w:style w:type="character" w:customStyle="1" w:styleId="Subscript">
    <w:name w:val="Subscript"/>
    <w:rsid w:val="004840D7"/>
    <w:rPr>
      <w:vertAlign w:val="subscript"/>
    </w:rPr>
  </w:style>
  <w:style w:type="paragraph" w:styleId="Subtitle">
    <w:name w:val="Subtitle"/>
    <w:basedOn w:val="Normal"/>
    <w:qFormat/>
    <w:rsid w:val="004840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840D7"/>
  </w:style>
  <w:style w:type="character" w:customStyle="1" w:styleId="Superscript">
    <w:name w:val="Superscript"/>
    <w:rsid w:val="004840D7"/>
    <w:rPr>
      <w:vertAlign w:val="superscript"/>
    </w:rPr>
  </w:style>
  <w:style w:type="paragraph" w:customStyle="1" w:styleId="SupplementInstruction">
    <w:name w:val="SupplementInstruction"/>
    <w:rsid w:val="004840D7"/>
    <w:pPr>
      <w:spacing w:before="120" w:after="120"/>
      <w:ind w:left="720"/>
    </w:pPr>
    <w:rPr>
      <w:i/>
      <w:sz w:val="26"/>
    </w:rPr>
  </w:style>
  <w:style w:type="paragraph" w:customStyle="1" w:styleId="TableCaption">
    <w:name w:val="TableCaption"/>
    <w:basedOn w:val="Slug"/>
    <w:qFormat/>
    <w:rsid w:val="004840D7"/>
    <w:pPr>
      <w:keepNext/>
      <w:widowControl w:val="0"/>
      <w:spacing w:before="240" w:after="120"/>
      <w:ind w:left="0"/>
    </w:pPr>
    <w:rPr>
      <w:snapToGrid w:val="0"/>
    </w:rPr>
  </w:style>
  <w:style w:type="paragraph" w:customStyle="1" w:styleId="TableEntry">
    <w:name w:val="TableEntry"/>
    <w:qFormat/>
    <w:rsid w:val="004840D7"/>
    <w:pPr>
      <w:spacing w:after="60"/>
    </w:pPr>
    <w:rPr>
      <w:rFonts w:ascii="Arial" w:hAnsi="Arial"/>
      <w:sz w:val="22"/>
    </w:rPr>
  </w:style>
  <w:style w:type="paragraph" w:customStyle="1" w:styleId="TableFootnote">
    <w:name w:val="TableFootnote"/>
    <w:rsid w:val="004840D7"/>
    <w:pPr>
      <w:spacing w:after="240"/>
      <w:ind w:left="1440"/>
      <w:contextualSpacing/>
    </w:pPr>
    <w:rPr>
      <w:rFonts w:ascii="Arial" w:hAnsi="Arial"/>
      <w:sz w:val="18"/>
    </w:rPr>
  </w:style>
  <w:style w:type="paragraph" w:customStyle="1" w:styleId="TableHead">
    <w:name w:val="TableHead"/>
    <w:qFormat/>
    <w:rsid w:val="004840D7"/>
    <w:pPr>
      <w:keepNext/>
    </w:pPr>
    <w:rPr>
      <w:rFonts w:ascii="Arial" w:hAnsi="Arial"/>
      <w:b/>
      <w:sz w:val="22"/>
    </w:rPr>
  </w:style>
  <w:style w:type="paragraph" w:customStyle="1" w:styleId="TableSource">
    <w:name w:val="TableSource"/>
    <w:next w:val="Normal"/>
    <w:rsid w:val="004840D7"/>
    <w:pPr>
      <w:pBdr>
        <w:top w:val="single" w:sz="4" w:space="1" w:color="auto"/>
      </w:pBdr>
      <w:spacing w:after="240"/>
      <w:ind w:left="1440"/>
      <w:contextualSpacing/>
    </w:pPr>
    <w:rPr>
      <w:rFonts w:ascii="Arial" w:hAnsi="Arial"/>
      <w:snapToGrid w:val="0"/>
    </w:rPr>
  </w:style>
  <w:style w:type="paragraph" w:customStyle="1" w:styleId="TabularEntry">
    <w:name w:val="TabularEntry"/>
    <w:rsid w:val="004840D7"/>
    <w:pPr>
      <w:widowControl w:val="0"/>
    </w:pPr>
    <w:rPr>
      <w:snapToGrid w:val="0"/>
      <w:sz w:val="26"/>
    </w:rPr>
  </w:style>
  <w:style w:type="paragraph" w:customStyle="1" w:styleId="TabularEntrySub">
    <w:name w:val="TabularEntrySub"/>
    <w:basedOn w:val="TabularEntry"/>
    <w:rsid w:val="004840D7"/>
    <w:pPr>
      <w:ind w:left="360"/>
    </w:pPr>
  </w:style>
  <w:style w:type="paragraph" w:customStyle="1" w:styleId="TabularHead">
    <w:name w:val="TabularHead"/>
    <w:qFormat/>
    <w:rsid w:val="004840D7"/>
    <w:pPr>
      <w:spacing w:line="276" w:lineRule="auto"/>
    </w:pPr>
    <w:rPr>
      <w:b/>
      <w:snapToGrid w:val="0"/>
      <w:sz w:val="26"/>
    </w:rPr>
  </w:style>
  <w:style w:type="paragraph" w:customStyle="1" w:styleId="TextBreak">
    <w:name w:val="TextBreak"/>
    <w:next w:val="Para"/>
    <w:rsid w:val="004840D7"/>
    <w:pPr>
      <w:jc w:val="center"/>
    </w:pPr>
    <w:rPr>
      <w:rFonts w:ascii="Arial" w:hAnsi="Arial"/>
      <w:b/>
      <w:snapToGrid w:val="0"/>
      <w:sz w:val="24"/>
    </w:rPr>
  </w:style>
  <w:style w:type="paragraph" w:customStyle="1" w:styleId="TOCTitle">
    <w:name w:val="TOCTitle"/>
    <w:next w:val="Para"/>
    <w:rsid w:val="004840D7"/>
    <w:pPr>
      <w:spacing w:before="120" w:after="120"/>
    </w:pPr>
    <w:rPr>
      <w:rFonts w:ascii="Arial" w:hAnsi="Arial"/>
      <w:b/>
      <w:smallCaps/>
      <w:snapToGrid w:val="0"/>
      <w:color w:val="000000"/>
      <w:sz w:val="60"/>
      <w:szCs w:val="60"/>
    </w:rPr>
  </w:style>
  <w:style w:type="character" w:customStyle="1" w:styleId="UserInput">
    <w:name w:val="UserInput"/>
    <w:rsid w:val="004840D7"/>
    <w:rPr>
      <w:b/>
    </w:rPr>
  </w:style>
  <w:style w:type="character" w:customStyle="1" w:styleId="UserInputVariable">
    <w:name w:val="UserInputVariable"/>
    <w:rsid w:val="004840D7"/>
    <w:rPr>
      <w:b/>
      <w:i/>
    </w:rPr>
  </w:style>
  <w:style w:type="character" w:customStyle="1" w:styleId="Variable">
    <w:name w:val="Variable"/>
    <w:rsid w:val="004840D7"/>
    <w:rPr>
      <w:i/>
    </w:rPr>
  </w:style>
  <w:style w:type="character" w:customStyle="1" w:styleId="WileyBold">
    <w:name w:val="WileyBold"/>
    <w:rsid w:val="004840D7"/>
    <w:rPr>
      <w:b/>
    </w:rPr>
  </w:style>
  <w:style w:type="character" w:customStyle="1" w:styleId="WileyBoldItalic">
    <w:name w:val="WileyBoldItalic"/>
    <w:rsid w:val="004840D7"/>
    <w:rPr>
      <w:b/>
      <w:i/>
    </w:rPr>
  </w:style>
  <w:style w:type="character" w:customStyle="1" w:styleId="WileyItalic">
    <w:name w:val="WileyItalic"/>
    <w:rsid w:val="004840D7"/>
    <w:rPr>
      <w:i/>
    </w:rPr>
  </w:style>
  <w:style w:type="character" w:customStyle="1" w:styleId="WileySymbol">
    <w:name w:val="WileySymbol"/>
    <w:rsid w:val="004840D7"/>
    <w:rPr>
      <w:rFonts w:ascii="Symbol" w:hAnsi="Symbol"/>
    </w:rPr>
  </w:style>
  <w:style w:type="character" w:customStyle="1" w:styleId="wileyTemp">
    <w:name w:val="wileyTemp"/>
    <w:rsid w:val="004840D7"/>
  </w:style>
  <w:style w:type="paragraph" w:customStyle="1" w:styleId="wsBlockA">
    <w:name w:val="wsBlockA"/>
    <w:basedOn w:val="Normal"/>
    <w:qFormat/>
    <w:rsid w:val="004840D7"/>
    <w:pPr>
      <w:spacing w:before="120" w:after="120"/>
      <w:ind w:left="2160" w:right="1440"/>
    </w:pPr>
    <w:rPr>
      <w:rFonts w:ascii="Arial" w:eastAsia="Calibri" w:hAnsi="Arial"/>
      <w:sz w:val="20"/>
      <w:szCs w:val="22"/>
    </w:rPr>
  </w:style>
  <w:style w:type="paragraph" w:customStyle="1" w:styleId="wsBlockB">
    <w:name w:val="wsBlockB"/>
    <w:basedOn w:val="Normal"/>
    <w:qFormat/>
    <w:rsid w:val="004840D7"/>
    <w:pPr>
      <w:spacing w:before="120" w:after="120"/>
      <w:ind w:left="2160" w:right="1440"/>
    </w:pPr>
    <w:rPr>
      <w:rFonts w:eastAsia="Calibri"/>
      <w:sz w:val="20"/>
      <w:szCs w:val="22"/>
    </w:rPr>
  </w:style>
  <w:style w:type="paragraph" w:customStyle="1" w:styleId="wsBlockC">
    <w:name w:val="wsBlockC"/>
    <w:basedOn w:val="Normal"/>
    <w:qFormat/>
    <w:rsid w:val="00484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84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840D7"/>
    <w:pPr>
      <w:spacing w:before="120" w:after="120"/>
      <w:ind w:left="720"/>
    </w:pPr>
    <w:rPr>
      <w:rFonts w:eastAsia="Calibri"/>
      <w:b/>
      <w:sz w:val="28"/>
      <w:szCs w:val="22"/>
      <w:u w:val="wave"/>
    </w:rPr>
  </w:style>
  <w:style w:type="paragraph" w:customStyle="1" w:styleId="wsHeadStyleC">
    <w:name w:val="wsHeadStyleC"/>
    <w:basedOn w:val="Normal"/>
    <w:qFormat/>
    <w:rsid w:val="00484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84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840D7"/>
    <w:pPr>
      <w:numPr>
        <w:numId w:val="12"/>
      </w:numPr>
      <w:spacing w:before="120" w:after="120"/>
    </w:pPr>
    <w:rPr>
      <w:rFonts w:eastAsia="Calibri"/>
      <w:sz w:val="26"/>
      <w:szCs w:val="22"/>
    </w:rPr>
  </w:style>
  <w:style w:type="paragraph" w:customStyle="1" w:styleId="wsListBulletedC">
    <w:name w:val="wsListBulletedC"/>
    <w:basedOn w:val="Normal"/>
    <w:qFormat/>
    <w:rsid w:val="00484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84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840D7"/>
    <w:pPr>
      <w:spacing w:before="120" w:after="120"/>
      <w:ind w:left="2160" w:hanging="720"/>
    </w:pPr>
    <w:rPr>
      <w:rFonts w:eastAsia="Calibri"/>
      <w:sz w:val="26"/>
      <w:szCs w:val="22"/>
    </w:rPr>
  </w:style>
  <w:style w:type="paragraph" w:customStyle="1" w:styleId="wsListNumberedC">
    <w:name w:val="wsListNumberedC"/>
    <w:basedOn w:val="Normal"/>
    <w:qFormat/>
    <w:rsid w:val="00484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840D7"/>
    <w:pPr>
      <w:spacing w:before="120" w:after="120"/>
      <w:ind w:left="1440"/>
    </w:pPr>
    <w:rPr>
      <w:rFonts w:ascii="Arial" w:eastAsia="Calibri" w:hAnsi="Arial"/>
      <w:sz w:val="26"/>
      <w:szCs w:val="22"/>
    </w:rPr>
  </w:style>
  <w:style w:type="paragraph" w:customStyle="1" w:styleId="wsListUnmarkedB">
    <w:name w:val="wsListUnmarkedB"/>
    <w:basedOn w:val="Normal"/>
    <w:qFormat/>
    <w:rsid w:val="004840D7"/>
    <w:pPr>
      <w:spacing w:before="120" w:after="120"/>
      <w:ind w:left="1440"/>
    </w:pPr>
    <w:rPr>
      <w:rFonts w:eastAsia="Calibri"/>
      <w:sz w:val="26"/>
      <w:szCs w:val="22"/>
    </w:rPr>
  </w:style>
  <w:style w:type="paragraph" w:customStyle="1" w:styleId="wsListUnmarkedC">
    <w:name w:val="wsListUnmarkedC"/>
    <w:basedOn w:val="Normal"/>
    <w:qFormat/>
    <w:rsid w:val="004840D7"/>
    <w:pPr>
      <w:spacing w:before="120" w:after="120"/>
      <w:ind w:left="1440"/>
    </w:pPr>
    <w:rPr>
      <w:rFonts w:ascii="Verdana" w:eastAsia="Calibri" w:hAnsi="Verdana"/>
      <w:sz w:val="26"/>
      <w:szCs w:val="22"/>
    </w:rPr>
  </w:style>
  <w:style w:type="paragraph" w:customStyle="1" w:styleId="wsNameDate">
    <w:name w:val="wsNameDate"/>
    <w:qFormat/>
    <w:rsid w:val="004840D7"/>
    <w:pPr>
      <w:spacing w:before="240" w:after="240"/>
    </w:pPr>
    <w:rPr>
      <w:rFonts w:ascii="Arial" w:eastAsia="Calibri" w:hAnsi="Arial"/>
      <w:b/>
      <w:sz w:val="28"/>
      <w:szCs w:val="22"/>
    </w:rPr>
  </w:style>
  <w:style w:type="paragraph" w:customStyle="1" w:styleId="wsParaA">
    <w:name w:val="wsParaA"/>
    <w:basedOn w:val="Normal"/>
    <w:qFormat/>
    <w:rsid w:val="00484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840D7"/>
    <w:pPr>
      <w:spacing w:before="120" w:after="120"/>
      <w:ind w:left="720" w:firstLine="720"/>
      <w:contextualSpacing/>
    </w:pPr>
    <w:rPr>
      <w:rFonts w:eastAsia="Calibri"/>
      <w:sz w:val="26"/>
      <w:szCs w:val="22"/>
    </w:rPr>
  </w:style>
  <w:style w:type="paragraph" w:customStyle="1" w:styleId="wsParaC">
    <w:name w:val="wsParaC"/>
    <w:basedOn w:val="Normal"/>
    <w:qFormat/>
    <w:rsid w:val="004840D7"/>
    <w:pPr>
      <w:spacing w:before="120" w:after="120"/>
      <w:ind w:left="720" w:firstLine="720"/>
      <w:contextualSpacing/>
    </w:pPr>
    <w:rPr>
      <w:rFonts w:ascii="Verdana" w:eastAsia="Calibri" w:hAnsi="Verdana"/>
      <w:sz w:val="26"/>
      <w:szCs w:val="22"/>
    </w:rPr>
  </w:style>
  <w:style w:type="paragraph" w:customStyle="1" w:styleId="wsTitle">
    <w:name w:val="wsTitle"/>
    <w:qFormat/>
    <w:rsid w:val="004840D7"/>
    <w:rPr>
      <w:rFonts w:ascii="Arial" w:eastAsia="Calibri" w:hAnsi="Arial"/>
      <w:b/>
      <w:sz w:val="36"/>
      <w:szCs w:val="32"/>
    </w:rPr>
  </w:style>
  <w:style w:type="character" w:styleId="CommentReference">
    <w:name w:val="annotation reference"/>
    <w:semiHidden/>
    <w:rsid w:val="004840D7"/>
    <w:rPr>
      <w:sz w:val="16"/>
      <w:szCs w:val="16"/>
    </w:rPr>
  </w:style>
  <w:style w:type="paragraph" w:styleId="CommentText">
    <w:name w:val="annotation text"/>
    <w:basedOn w:val="Normal"/>
    <w:semiHidden/>
    <w:rsid w:val="004840D7"/>
    <w:rPr>
      <w:sz w:val="20"/>
      <w:szCs w:val="20"/>
    </w:rPr>
  </w:style>
  <w:style w:type="paragraph" w:styleId="CommentSubject">
    <w:name w:val="annotation subject"/>
    <w:basedOn w:val="CommentText"/>
    <w:next w:val="CommentText"/>
    <w:semiHidden/>
    <w:rsid w:val="004840D7"/>
    <w:rPr>
      <w:b/>
      <w:bCs/>
    </w:rPr>
  </w:style>
  <w:style w:type="character" w:styleId="FollowedHyperlink">
    <w:name w:val="FollowedHyperlink"/>
    <w:rsid w:val="004840D7"/>
    <w:rPr>
      <w:color w:val="800080"/>
      <w:u w:val="single"/>
    </w:rPr>
  </w:style>
  <w:style w:type="character" w:styleId="HTMLAcronym">
    <w:name w:val="HTML Acronym"/>
    <w:basedOn w:val="DefaultParagraphFont"/>
    <w:rsid w:val="004840D7"/>
  </w:style>
  <w:style w:type="character" w:styleId="HTMLCite">
    <w:name w:val="HTML Cite"/>
    <w:rsid w:val="004840D7"/>
    <w:rPr>
      <w:i/>
      <w:iCs/>
    </w:rPr>
  </w:style>
  <w:style w:type="character" w:styleId="HTMLCode">
    <w:name w:val="HTML Code"/>
    <w:rsid w:val="004840D7"/>
    <w:rPr>
      <w:rFonts w:ascii="Courier New" w:hAnsi="Courier New" w:cs="Courier New"/>
      <w:sz w:val="20"/>
      <w:szCs w:val="20"/>
    </w:rPr>
  </w:style>
  <w:style w:type="character" w:styleId="HTMLDefinition">
    <w:name w:val="HTML Definition"/>
    <w:rsid w:val="004840D7"/>
    <w:rPr>
      <w:i/>
      <w:iCs/>
    </w:rPr>
  </w:style>
  <w:style w:type="character" w:styleId="HTMLKeyboard">
    <w:name w:val="HTML Keyboard"/>
    <w:rsid w:val="004840D7"/>
    <w:rPr>
      <w:rFonts w:ascii="Courier New" w:hAnsi="Courier New" w:cs="Courier New"/>
      <w:sz w:val="20"/>
      <w:szCs w:val="20"/>
    </w:rPr>
  </w:style>
  <w:style w:type="character" w:styleId="HTMLSample">
    <w:name w:val="HTML Sample"/>
    <w:rsid w:val="004840D7"/>
    <w:rPr>
      <w:rFonts w:ascii="Courier New" w:hAnsi="Courier New" w:cs="Courier New"/>
    </w:rPr>
  </w:style>
  <w:style w:type="character" w:styleId="HTMLTypewriter">
    <w:name w:val="HTML Typewriter"/>
    <w:rsid w:val="004840D7"/>
    <w:rPr>
      <w:rFonts w:ascii="Courier New" w:hAnsi="Courier New" w:cs="Courier New"/>
      <w:sz w:val="20"/>
      <w:szCs w:val="20"/>
    </w:rPr>
  </w:style>
  <w:style w:type="character" w:styleId="HTMLVariable">
    <w:name w:val="HTML Variable"/>
    <w:rsid w:val="004840D7"/>
    <w:rPr>
      <w:i/>
      <w:iCs/>
    </w:rPr>
  </w:style>
  <w:style w:type="character" w:styleId="Hyperlink">
    <w:name w:val="Hyperlink"/>
    <w:rsid w:val="004840D7"/>
    <w:rPr>
      <w:color w:val="0000FF"/>
      <w:u w:val="single"/>
    </w:rPr>
  </w:style>
  <w:style w:type="character" w:styleId="LineNumber">
    <w:name w:val="line number"/>
    <w:basedOn w:val="DefaultParagraphFont"/>
    <w:rsid w:val="004840D7"/>
  </w:style>
  <w:style w:type="character" w:styleId="PageNumber">
    <w:name w:val="page number"/>
    <w:basedOn w:val="DefaultParagraphFont"/>
    <w:rsid w:val="004840D7"/>
  </w:style>
  <w:style w:type="character" w:styleId="Strong">
    <w:name w:val="Strong"/>
    <w:qFormat/>
    <w:rsid w:val="004840D7"/>
    <w:rPr>
      <w:b/>
      <w:bCs/>
    </w:rPr>
  </w:style>
  <w:style w:type="paragraph" w:customStyle="1" w:styleId="RecipeTool">
    <w:name w:val="RecipeTool"/>
    <w:qFormat/>
    <w:rsid w:val="004840D7"/>
    <w:pPr>
      <w:spacing w:before="240" w:after="240"/>
      <w:ind w:left="1440"/>
      <w:contextualSpacing/>
    </w:pPr>
    <w:rPr>
      <w:rFonts w:ascii="Arial" w:hAnsi="Arial"/>
      <w:b/>
      <w:snapToGrid w:val="0"/>
      <w:sz w:val="24"/>
    </w:rPr>
  </w:style>
  <w:style w:type="character" w:customStyle="1" w:styleId="TextCircled">
    <w:name w:val="TextCircled"/>
    <w:uiPriority w:val="1"/>
    <w:qFormat/>
    <w:rsid w:val="004840D7"/>
    <w:rPr>
      <w:bdr w:val="single" w:sz="18" w:space="0" w:color="92D050"/>
    </w:rPr>
  </w:style>
  <w:style w:type="character" w:customStyle="1" w:styleId="TextHighlighted">
    <w:name w:val="TextHighlighted"/>
    <w:uiPriority w:val="1"/>
    <w:qFormat/>
    <w:rsid w:val="004840D7"/>
    <w:rPr>
      <w:bdr w:val="none" w:sz="0" w:space="0" w:color="auto"/>
      <w:shd w:val="clear" w:color="auto" w:fill="92D050"/>
    </w:rPr>
  </w:style>
  <w:style w:type="paragraph" w:customStyle="1" w:styleId="PullQuoteAttribution">
    <w:name w:val="PullQuoteAttribution"/>
    <w:next w:val="Para"/>
    <w:qFormat/>
    <w:rsid w:val="004840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84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840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840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840D7"/>
    <w:pPr>
      <w:spacing w:line="276" w:lineRule="auto"/>
      <w:ind w:left="576"/>
    </w:pPr>
    <w:rPr>
      <w:b/>
      <w:i/>
      <w:sz w:val="24"/>
    </w:rPr>
  </w:style>
  <w:style w:type="paragraph" w:customStyle="1" w:styleId="DialogContinued">
    <w:name w:val="DialogContinued"/>
    <w:basedOn w:val="Dialog"/>
    <w:qFormat/>
    <w:rsid w:val="004840D7"/>
    <w:pPr>
      <w:ind w:firstLine="0"/>
    </w:pPr>
  </w:style>
  <w:style w:type="paragraph" w:customStyle="1" w:styleId="ParaListUnmarked">
    <w:name w:val="ParaListUnmarked"/>
    <w:qFormat/>
    <w:rsid w:val="004840D7"/>
    <w:pPr>
      <w:spacing w:before="240" w:after="240"/>
      <w:ind w:left="720"/>
    </w:pPr>
    <w:rPr>
      <w:snapToGrid w:val="0"/>
      <w:sz w:val="26"/>
    </w:rPr>
  </w:style>
  <w:style w:type="paragraph" w:customStyle="1" w:styleId="RecipeContributor">
    <w:name w:val="RecipeContributor"/>
    <w:next w:val="RecipeIngredientList"/>
    <w:qFormat/>
    <w:rsid w:val="004840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840D7"/>
    <w:rPr>
      <w:b/>
    </w:rPr>
  </w:style>
  <w:style w:type="paragraph" w:customStyle="1" w:styleId="RecipeNutritionHead">
    <w:name w:val="RecipeNutritionHead"/>
    <w:basedOn w:val="RecipeNutritionInfo"/>
    <w:next w:val="RecipeNutritionInfo"/>
    <w:qFormat/>
    <w:rsid w:val="004840D7"/>
    <w:pPr>
      <w:spacing w:after="0"/>
    </w:pPr>
    <w:rPr>
      <w:b/>
    </w:rPr>
  </w:style>
  <w:style w:type="paragraph" w:styleId="TOC5">
    <w:name w:val="toc 5"/>
    <w:basedOn w:val="Normal"/>
    <w:next w:val="Normal"/>
    <w:autoRedefine/>
    <w:uiPriority w:val="39"/>
    <w:semiHidden/>
    <w:rsid w:val="004840D7"/>
    <w:pPr>
      <w:ind w:left="1800"/>
    </w:pPr>
    <w:rPr>
      <w:rFonts w:eastAsia="Calibri" w:cs="Cordia New"/>
      <w:sz w:val="22"/>
      <w:szCs w:val="22"/>
    </w:rPr>
  </w:style>
  <w:style w:type="paragraph" w:styleId="TOC6">
    <w:name w:val="toc 6"/>
    <w:basedOn w:val="Normal"/>
    <w:next w:val="Normal"/>
    <w:autoRedefine/>
    <w:uiPriority w:val="39"/>
    <w:semiHidden/>
    <w:rsid w:val="004840D7"/>
    <w:pPr>
      <w:ind w:left="2160"/>
    </w:pPr>
    <w:rPr>
      <w:rFonts w:eastAsia="Calibri" w:cs="Cordia New"/>
      <w:sz w:val="22"/>
      <w:szCs w:val="22"/>
    </w:rPr>
  </w:style>
  <w:style w:type="paragraph" w:customStyle="1" w:styleId="RecipeSubhead">
    <w:name w:val="RecipeSubhead"/>
    <w:basedOn w:val="RecipeProcedureHead"/>
    <w:rsid w:val="004840D7"/>
    <w:rPr>
      <w:i/>
    </w:rPr>
  </w:style>
  <w:style w:type="character" w:customStyle="1" w:styleId="KeyTermDefinition">
    <w:name w:val="KeyTermDefinition"/>
    <w:uiPriority w:val="1"/>
    <w:rsid w:val="004840D7"/>
    <w:rPr>
      <w:bdr w:val="none" w:sz="0" w:space="0" w:color="auto"/>
      <w:shd w:val="clear" w:color="auto" w:fill="auto"/>
    </w:rPr>
  </w:style>
  <w:style w:type="paragraph" w:styleId="Header">
    <w:name w:val="header"/>
    <w:basedOn w:val="Normal"/>
    <w:rsid w:val="004840D7"/>
    <w:pPr>
      <w:tabs>
        <w:tab w:val="center" w:pos="4320"/>
        <w:tab w:val="right" w:pos="8640"/>
      </w:tabs>
    </w:pPr>
  </w:style>
  <w:style w:type="paragraph" w:styleId="Footer">
    <w:name w:val="footer"/>
    <w:basedOn w:val="Normal"/>
    <w:rsid w:val="004840D7"/>
    <w:pPr>
      <w:tabs>
        <w:tab w:val="center" w:pos="4320"/>
        <w:tab w:val="right" w:pos="8640"/>
      </w:tabs>
    </w:pPr>
  </w:style>
  <w:style w:type="character" w:customStyle="1" w:styleId="TwitterLink">
    <w:name w:val="TwitterLink"/>
    <w:uiPriority w:val="1"/>
    <w:rsid w:val="004840D7"/>
    <w:rPr>
      <w:rFonts w:ascii="Courier New" w:hAnsi="Courier New"/>
      <w:u w:val="dash"/>
    </w:rPr>
  </w:style>
  <w:style w:type="character" w:customStyle="1" w:styleId="DigitalLinkID">
    <w:name w:val="DigitalLinkID"/>
    <w:uiPriority w:val="1"/>
    <w:rsid w:val="004840D7"/>
    <w:rPr>
      <w:rFonts w:cs="Courier New"/>
      <w:color w:val="FF0000"/>
      <w:sz w:val="16"/>
      <w:szCs w:val="16"/>
      <w:bdr w:val="none" w:sz="0" w:space="0" w:color="auto"/>
      <w:shd w:val="clear" w:color="auto" w:fill="FFFFFF"/>
    </w:rPr>
  </w:style>
  <w:style w:type="paragraph" w:customStyle="1" w:styleId="DialogSource">
    <w:name w:val="DialogSource"/>
    <w:basedOn w:val="Dialog"/>
    <w:rsid w:val="004840D7"/>
    <w:pPr>
      <w:ind w:left="2880" w:firstLine="0"/>
    </w:pPr>
  </w:style>
  <w:style w:type="character" w:customStyle="1" w:styleId="DigitalOnlyText">
    <w:name w:val="DigitalOnlyText"/>
    <w:uiPriority w:val="1"/>
    <w:rsid w:val="004840D7"/>
    <w:rPr>
      <w:bdr w:val="single" w:sz="2" w:space="0" w:color="002060"/>
      <w:shd w:val="clear" w:color="auto" w:fill="auto"/>
    </w:rPr>
  </w:style>
  <w:style w:type="character" w:customStyle="1" w:styleId="PrintOnlyText">
    <w:name w:val="PrintOnlyText"/>
    <w:uiPriority w:val="1"/>
    <w:rsid w:val="004840D7"/>
    <w:rPr>
      <w:bdr w:val="single" w:sz="2" w:space="0" w:color="FF0000"/>
    </w:rPr>
  </w:style>
  <w:style w:type="paragraph" w:customStyle="1" w:styleId="TableListBulleted">
    <w:name w:val="TableListBulleted"/>
    <w:qFormat/>
    <w:rsid w:val="004840D7"/>
    <w:pPr>
      <w:numPr>
        <w:numId w:val="15"/>
      </w:numPr>
      <w:spacing w:before="120" w:after="120"/>
    </w:pPr>
    <w:rPr>
      <w:rFonts w:ascii="Arial" w:hAnsi="Arial"/>
      <w:snapToGrid w:val="0"/>
      <w:sz w:val="22"/>
    </w:rPr>
  </w:style>
  <w:style w:type="paragraph" w:customStyle="1" w:styleId="TableListNumbered">
    <w:name w:val="TableListNumbered"/>
    <w:qFormat/>
    <w:rsid w:val="004840D7"/>
    <w:pPr>
      <w:spacing w:before="120" w:after="120"/>
      <w:ind w:left="288" w:hanging="288"/>
    </w:pPr>
    <w:rPr>
      <w:rFonts w:ascii="Arial" w:hAnsi="Arial"/>
      <w:snapToGrid w:val="0"/>
      <w:sz w:val="22"/>
    </w:rPr>
  </w:style>
  <w:style w:type="paragraph" w:customStyle="1" w:styleId="TableListUnmarked">
    <w:name w:val="TableListUnmarked"/>
    <w:qFormat/>
    <w:rsid w:val="004840D7"/>
    <w:pPr>
      <w:spacing w:before="120" w:after="120"/>
      <w:ind w:left="288"/>
    </w:pPr>
    <w:rPr>
      <w:rFonts w:ascii="Arial" w:hAnsi="Arial"/>
      <w:snapToGrid w:val="0"/>
      <w:sz w:val="22"/>
    </w:rPr>
  </w:style>
  <w:style w:type="paragraph" w:customStyle="1" w:styleId="TableSubhead">
    <w:name w:val="TableSubhead"/>
    <w:qFormat/>
    <w:rsid w:val="004840D7"/>
    <w:pPr>
      <w:ind w:left="144"/>
    </w:pPr>
    <w:rPr>
      <w:rFonts w:ascii="Arial" w:hAnsi="Arial"/>
      <w:b/>
      <w:snapToGrid w:val="0"/>
      <w:sz w:val="22"/>
    </w:rPr>
  </w:style>
  <w:style w:type="paragraph" w:customStyle="1" w:styleId="TabularSource">
    <w:name w:val="TabularSource"/>
    <w:basedOn w:val="TabularEntry"/>
    <w:qFormat/>
    <w:rsid w:val="004840D7"/>
    <w:pPr>
      <w:spacing w:before="120" w:after="120"/>
      <w:ind w:left="1440"/>
    </w:pPr>
    <w:rPr>
      <w:sz w:val="20"/>
    </w:rPr>
  </w:style>
  <w:style w:type="paragraph" w:customStyle="1" w:styleId="ExtractListUnmarked">
    <w:name w:val="ExtractListUnmarked"/>
    <w:qFormat/>
    <w:rsid w:val="004840D7"/>
    <w:pPr>
      <w:spacing w:before="120" w:after="120"/>
      <w:ind w:left="2880"/>
    </w:pPr>
    <w:rPr>
      <w:noProof/>
      <w:sz w:val="24"/>
    </w:rPr>
  </w:style>
  <w:style w:type="character" w:customStyle="1" w:styleId="DigitalLinkAnchorText">
    <w:name w:val="DigitalLinkAnchorText"/>
    <w:rsid w:val="004840D7"/>
    <w:rPr>
      <w:bdr w:val="none" w:sz="0" w:space="0" w:color="auto"/>
      <w:shd w:val="clear" w:color="auto" w:fill="D6E3BC"/>
    </w:rPr>
  </w:style>
  <w:style w:type="character" w:customStyle="1" w:styleId="DigitalLinkDestination">
    <w:name w:val="DigitalLinkDestination"/>
    <w:rsid w:val="004840D7"/>
    <w:rPr>
      <w:bdr w:val="none" w:sz="0" w:space="0" w:color="auto"/>
      <w:shd w:val="clear" w:color="auto" w:fill="EAF1DD"/>
    </w:rPr>
  </w:style>
  <w:style w:type="paragraph" w:customStyle="1" w:styleId="FeatureRecipeTitleAlternative">
    <w:name w:val="FeatureRecipeTitleAlternative"/>
    <w:basedOn w:val="RecipeTitleAlternative"/>
    <w:rsid w:val="004840D7"/>
    <w:pPr>
      <w:shd w:val="pct20" w:color="auto" w:fill="auto"/>
    </w:pPr>
  </w:style>
  <w:style w:type="paragraph" w:customStyle="1" w:styleId="FeatureSubRecipeTitle">
    <w:name w:val="FeatureSubRecipeTitle"/>
    <w:basedOn w:val="RecipeSubrecipeTitle"/>
    <w:rsid w:val="004840D7"/>
    <w:pPr>
      <w:shd w:val="pct20" w:color="auto" w:fill="auto"/>
    </w:pPr>
  </w:style>
  <w:style w:type="paragraph" w:customStyle="1" w:styleId="FeatureRecipeTool">
    <w:name w:val="FeatureRecipeTool"/>
    <w:basedOn w:val="RecipeTool"/>
    <w:rsid w:val="004840D7"/>
    <w:pPr>
      <w:shd w:val="pct20" w:color="auto" w:fill="auto"/>
    </w:pPr>
  </w:style>
  <w:style w:type="paragraph" w:customStyle="1" w:styleId="FeatureRecipeIntro">
    <w:name w:val="FeatureRecipeIntro"/>
    <w:basedOn w:val="RecipeIntro"/>
    <w:rsid w:val="004840D7"/>
    <w:pPr>
      <w:shd w:val="pct20" w:color="auto" w:fill="auto"/>
    </w:pPr>
  </w:style>
  <w:style w:type="paragraph" w:customStyle="1" w:styleId="FeatureRecipeIntroHead">
    <w:name w:val="FeatureRecipeIntroHead"/>
    <w:basedOn w:val="RecipeIntroHead"/>
    <w:rsid w:val="004840D7"/>
    <w:pPr>
      <w:shd w:val="pct20" w:color="auto" w:fill="auto"/>
    </w:pPr>
  </w:style>
  <w:style w:type="paragraph" w:customStyle="1" w:styleId="FeatureRecipeContributor">
    <w:name w:val="FeatureRecipeContributor"/>
    <w:basedOn w:val="RecipeContributor"/>
    <w:rsid w:val="004840D7"/>
    <w:pPr>
      <w:shd w:val="pct20" w:color="auto" w:fill="auto"/>
    </w:pPr>
  </w:style>
  <w:style w:type="paragraph" w:customStyle="1" w:styleId="FeatureRecipeIngredientHead">
    <w:name w:val="FeatureRecipeIngredientHead"/>
    <w:basedOn w:val="RecipeIngredientHead"/>
    <w:rsid w:val="004840D7"/>
    <w:pPr>
      <w:shd w:val="pct20" w:color="auto" w:fill="auto"/>
    </w:pPr>
  </w:style>
  <w:style w:type="paragraph" w:customStyle="1" w:styleId="FeatureRecipeIngredientSubhead">
    <w:name w:val="FeatureRecipeIngredientSubhead"/>
    <w:basedOn w:val="RecipeIngredientSubhead"/>
    <w:rsid w:val="004840D7"/>
    <w:pPr>
      <w:shd w:val="pct20" w:color="auto" w:fill="auto"/>
    </w:pPr>
  </w:style>
  <w:style w:type="paragraph" w:customStyle="1" w:styleId="FeatureRecipeProcedureHead">
    <w:name w:val="FeatureRecipeProcedureHead"/>
    <w:basedOn w:val="RecipeProcedureHead"/>
    <w:rsid w:val="004840D7"/>
    <w:pPr>
      <w:shd w:val="pct20" w:color="auto" w:fill="FFFFFF"/>
    </w:pPr>
  </w:style>
  <w:style w:type="paragraph" w:customStyle="1" w:styleId="FeatureRecipeTime">
    <w:name w:val="FeatureRecipeTime"/>
    <w:basedOn w:val="RecipeTime"/>
    <w:rsid w:val="004840D7"/>
    <w:pPr>
      <w:shd w:val="pct20" w:color="auto" w:fill="auto"/>
    </w:pPr>
  </w:style>
  <w:style w:type="paragraph" w:customStyle="1" w:styleId="FeatureRecipeSubhead">
    <w:name w:val="FeatureRecipeSubhead"/>
    <w:basedOn w:val="RecipeSubhead"/>
    <w:rsid w:val="004840D7"/>
    <w:pPr>
      <w:shd w:val="pct20" w:color="auto" w:fill="FFFFFF"/>
    </w:pPr>
  </w:style>
  <w:style w:type="paragraph" w:customStyle="1" w:styleId="FeatureRecipeVariationTitle">
    <w:name w:val="FeatureRecipeVariationTitle"/>
    <w:basedOn w:val="RecipeVariationTitle"/>
    <w:rsid w:val="004840D7"/>
    <w:pPr>
      <w:shd w:val="pct20" w:color="auto" w:fill="auto"/>
    </w:pPr>
  </w:style>
  <w:style w:type="paragraph" w:customStyle="1" w:styleId="FeatureRecipeVariationHead">
    <w:name w:val="FeatureRecipeVariationHead"/>
    <w:basedOn w:val="RecipeVariationHead"/>
    <w:rsid w:val="004840D7"/>
    <w:pPr>
      <w:shd w:val="pct20" w:color="auto" w:fill="auto"/>
    </w:pPr>
  </w:style>
  <w:style w:type="paragraph" w:customStyle="1" w:styleId="FeaturerecipeVariationPara">
    <w:name w:val="FeaturerecipeVariationPara"/>
    <w:basedOn w:val="RecipeVariationPara"/>
    <w:rsid w:val="004840D7"/>
    <w:pPr>
      <w:shd w:val="pct20" w:color="auto" w:fill="auto"/>
    </w:pPr>
  </w:style>
  <w:style w:type="paragraph" w:customStyle="1" w:styleId="FeatureRecipeNoteHead">
    <w:name w:val="FeatureRecipeNoteHead"/>
    <w:basedOn w:val="RecipeNoteHead"/>
    <w:rsid w:val="004840D7"/>
    <w:pPr>
      <w:shd w:val="pct20" w:color="auto" w:fill="auto"/>
    </w:pPr>
  </w:style>
  <w:style w:type="paragraph" w:customStyle="1" w:styleId="FeatureRecipeNotePara">
    <w:name w:val="FeatureRecipeNotePara"/>
    <w:basedOn w:val="RecipeNotePara"/>
    <w:rsid w:val="004840D7"/>
    <w:pPr>
      <w:shd w:val="pct20" w:color="auto" w:fill="auto"/>
    </w:pPr>
  </w:style>
  <w:style w:type="paragraph" w:customStyle="1" w:styleId="FeatureRecipeNutritionInfo">
    <w:name w:val="FeatureRecipeNutritionInfo"/>
    <w:basedOn w:val="RecipeNutritionInfo"/>
    <w:rsid w:val="004840D7"/>
    <w:pPr>
      <w:shd w:val="pct20" w:color="auto" w:fill="auto"/>
    </w:pPr>
  </w:style>
  <w:style w:type="paragraph" w:customStyle="1" w:styleId="FeatureRecipeNutritionHead">
    <w:name w:val="FeatureRecipeNutritionHead"/>
    <w:basedOn w:val="RecipeNutritionHead"/>
    <w:rsid w:val="004840D7"/>
    <w:pPr>
      <w:shd w:val="pct20" w:color="auto" w:fill="auto"/>
    </w:pPr>
  </w:style>
  <w:style w:type="paragraph" w:customStyle="1" w:styleId="FeatureRecipeFootnote">
    <w:name w:val="FeatureRecipeFootnote"/>
    <w:basedOn w:val="RecipeFootnote"/>
    <w:rsid w:val="004840D7"/>
    <w:pPr>
      <w:shd w:val="pct20" w:color="auto" w:fill="auto"/>
    </w:pPr>
  </w:style>
  <w:style w:type="paragraph" w:customStyle="1" w:styleId="FeatureRecipeTableHead">
    <w:name w:val="FeatureRecipeTableHead"/>
    <w:basedOn w:val="RecipeTableHead"/>
    <w:rsid w:val="004840D7"/>
    <w:pPr>
      <w:shd w:val="pct20" w:color="auto" w:fill="auto"/>
    </w:pPr>
  </w:style>
  <w:style w:type="paragraph" w:customStyle="1" w:styleId="CopyrightLine">
    <w:name w:val="CopyrightLine"/>
    <w:qFormat/>
    <w:rsid w:val="004840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840D7"/>
    <w:rPr>
      <w:rFonts w:ascii="Courier New" w:hAnsi="Courier New"/>
      <w:bdr w:val="single" w:sz="2" w:space="0" w:color="FF0000"/>
    </w:rPr>
  </w:style>
  <w:style w:type="character" w:customStyle="1" w:styleId="DigitalOnlyURL">
    <w:name w:val="DigitalOnlyURL"/>
    <w:uiPriority w:val="1"/>
    <w:rsid w:val="004840D7"/>
    <w:rPr>
      <w:rFonts w:ascii="Courier New" w:hAnsi="Courier New"/>
      <w:bdr w:val="single" w:sz="2" w:space="0" w:color="002060"/>
      <w:shd w:val="clear" w:color="auto" w:fill="auto"/>
    </w:rPr>
  </w:style>
  <w:style w:type="paragraph" w:styleId="TOC1">
    <w:name w:val="toc 1"/>
    <w:basedOn w:val="Normal"/>
    <w:next w:val="Normal"/>
    <w:autoRedefine/>
    <w:semiHidden/>
    <w:rsid w:val="004840D7"/>
  </w:style>
  <w:style w:type="paragraph" w:styleId="TOC2">
    <w:name w:val="toc 2"/>
    <w:basedOn w:val="Normal"/>
    <w:next w:val="Normal"/>
    <w:autoRedefine/>
    <w:semiHidden/>
    <w:rsid w:val="004840D7"/>
    <w:pPr>
      <w:ind w:left="240"/>
    </w:pPr>
  </w:style>
  <w:style w:type="paragraph" w:styleId="TOC3">
    <w:name w:val="toc 3"/>
    <w:basedOn w:val="Normal"/>
    <w:next w:val="Normal"/>
    <w:autoRedefine/>
    <w:semiHidden/>
    <w:rsid w:val="004840D7"/>
    <w:pPr>
      <w:ind w:left="480"/>
    </w:pPr>
  </w:style>
  <w:style w:type="character" w:customStyle="1" w:styleId="FigureSourceChar">
    <w:name w:val="FigureSource Char"/>
    <w:link w:val="FigureSource"/>
    <w:rsid w:val="004840D7"/>
    <w:rPr>
      <w:rFonts w:ascii="Arial" w:hAnsi="Arial"/>
      <w:sz w:val="22"/>
    </w:rPr>
  </w:style>
  <w:style w:type="numbering" w:styleId="111111">
    <w:name w:val="Outline List 2"/>
    <w:basedOn w:val="NoList"/>
    <w:rsid w:val="004840D7"/>
    <w:pPr>
      <w:numPr>
        <w:numId w:val="17"/>
      </w:numPr>
    </w:pPr>
  </w:style>
  <w:style w:type="numbering" w:styleId="1ai">
    <w:name w:val="Outline List 1"/>
    <w:basedOn w:val="NoList"/>
    <w:rsid w:val="004840D7"/>
    <w:pPr>
      <w:numPr>
        <w:numId w:val="18"/>
      </w:numPr>
    </w:pPr>
  </w:style>
  <w:style w:type="numbering" w:styleId="ArticleSection">
    <w:name w:val="Outline List 3"/>
    <w:basedOn w:val="NoList"/>
    <w:rsid w:val="004840D7"/>
    <w:pPr>
      <w:numPr>
        <w:numId w:val="19"/>
      </w:numPr>
    </w:pPr>
  </w:style>
  <w:style w:type="paragraph" w:styleId="BlockText">
    <w:name w:val="Block Text"/>
    <w:basedOn w:val="Normal"/>
    <w:rsid w:val="004840D7"/>
    <w:pPr>
      <w:spacing w:after="120"/>
      <w:ind w:left="1440" w:right="1440"/>
    </w:pPr>
  </w:style>
  <w:style w:type="paragraph" w:styleId="BodyText">
    <w:name w:val="Body Text"/>
    <w:basedOn w:val="Normal"/>
    <w:rsid w:val="004840D7"/>
    <w:pPr>
      <w:spacing w:after="120"/>
    </w:pPr>
  </w:style>
  <w:style w:type="paragraph" w:styleId="BodyText2">
    <w:name w:val="Body Text 2"/>
    <w:basedOn w:val="Normal"/>
    <w:rsid w:val="004840D7"/>
    <w:pPr>
      <w:spacing w:after="120" w:line="480" w:lineRule="auto"/>
    </w:pPr>
  </w:style>
  <w:style w:type="paragraph" w:styleId="BodyText3">
    <w:name w:val="Body Text 3"/>
    <w:basedOn w:val="Normal"/>
    <w:rsid w:val="004840D7"/>
    <w:pPr>
      <w:spacing w:after="120"/>
    </w:pPr>
    <w:rPr>
      <w:sz w:val="16"/>
      <w:szCs w:val="16"/>
    </w:rPr>
  </w:style>
  <w:style w:type="paragraph" w:styleId="BodyTextFirstIndent">
    <w:name w:val="Body Text First Indent"/>
    <w:basedOn w:val="BodyText"/>
    <w:rsid w:val="004840D7"/>
    <w:pPr>
      <w:ind w:firstLine="210"/>
    </w:pPr>
  </w:style>
  <w:style w:type="paragraph" w:styleId="BodyTextIndent">
    <w:name w:val="Body Text Indent"/>
    <w:basedOn w:val="Normal"/>
    <w:rsid w:val="004840D7"/>
    <w:pPr>
      <w:spacing w:after="120"/>
      <w:ind w:left="360"/>
    </w:pPr>
  </w:style>
  <w:style w:type="paragraph" w:styleId="BodyTextFirstIndent2">
    <w:name w:val="Body Text First Indent 2"/>
    <w:basedOn w:val="BodyTextIndent"/>
    <w:rsid w:val="004840D7"/>
    <w:pPr>
      <w:ind w:firstLine="210"/>
    </w:pPr>
  </w:style>
  <w:style w:type="paragraph" w:styleId="BodyTextIndent2">
    <w:name w:val="Body Text Indent 2"/>
    <w:basedOn w:val="Normal"/>
    <w:rsid w:val="004840D7"/>
    <w:pPr>
      <w:spacing w:after="120" w:line="480" w:lineRule="auto"/>
      <w:ind w:left="360"/>
    </w:pPr>
  </w:style>
  <w:style w:type="paragraph" w:styleId="BodyTextIndent3">
    <w:name w:val="Body Text Indent 3"/>
    <w:basedOn w:val="Normal"/>
    <w:rsid w:val="004840D7"/>
    <w:pPr>
      <w:spacing w:after="120"/>
      <w:ind w:left="360"/>
    </w:pPr>
    <w:rPr>
      <w:sz w:val="16"/>
      <w:szCs w:val="16"/>
    </w:rPr>
  </w:style>
  <w:style w:type="paragraph" w:styleId="Caption">
    <w:name w:val="caption"/>
    <w:basedOn w:val="Normal"/>
    <w:next w:val="Normal"/>
    <w:qFormat/>
    <w:rsid w:val="004840D7"/>
    <w:rPr>
      <w:b/>
      <w:bCs/>
      <w:sz w:val="20"/>
      <w:szCs w:val="20"/>
    </w:rPr>
  </w:style>
  <w:style w:type="paragraph" w:styleId="Closing">
    <w:name w:val="Closing"/>
    <w:basedOn w:val="Normal"/>
    <w:rsid w:val="004840D7"/>
    <w:pPr>
      <w:ind w:left="4320"/>
    </w:pPr>
  </w:style>
  <w:style w:type="paragraph" w:styleId="Date">
    <w:name w:val="Date"/>
    <w:basedOn w:val="Normal"/>
    <w:next w:val="Normal"/>
    <w:rsid w:val="004840D7"/>
  </w:style>
  <w:style w:type="paragraph" w:styleId="DocumentMap">
    <w:name w:val="Document Map"/>
    <w:basedOn w:val="Normal"/>
    <w:semiHidden/>
    <w:rsid w:val="004840D7"/>
    <w:pPr>
      <w:shd w:val="clear" w:color="auto" w:fill="000080"/>
    </w:pPr>
    <w:rPr>
      <w:rFonts w:ascii="Tahoma" w:hAnsi="Tahoma" w:cs="Tahoma"/>
      <w:sz w:val="20"/>
      <w:szCs w:val="20"/>
    </w:rPr>
  </w:style>
  <w:style w:type="paragraph" w:styleId="E-mailSignature">
    <w:name w:val="E-mail Signature"/>
    <w:basedOn w:val="Normal"/>
    <w:rsid w:val="004840D7"/>
  </w:style>
  <w:style w:type="character" w:styleId="EndnoteReference">
    <w:name w:val="endnote reference"/>
    <w:semiHidden/>
    <w:rsid w:val="004840D7"/>
    <w:rPr>
      <w:vertAlign w:val="superscript"/>
    </w:rPr>
  </w:style>
  <w:style w:type="paragraph" w:styleId="EndnoteText">
    <w:name w:val="endnote text"/>
    <w:basedOn w:val="Normal"/>
    <w:semiHidden/>
    <w:rsid w:val="004840D7"/>
    <w:rPr>
      <w:sz w:val="20"/>
      <w:szCs w:val="20"/>
    </w:rPr>
  </w:style>
  <w:style w:type="paragraph" w:styleId="EnvelopeAddress">
    <w:name w:val="envelope address"/>
    <w:basedOn w:val="Normal"/>
    <w:rsid w:val="00484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840D7"/>
    <w:rPr>
      <w:rFonts w:ascii="Arial" w:hAnsi="Arial" w:cs="Arial"/>
      <w:sz w:val="20"/>
      <w:szCs w:val="20"/>
    </w:rPr>
  </w:style>
  <w:style w:type="character" w:styleId="FootnoteReference">
    <w:name w:val="footnote reference"/>
    <w:semiHidden/>
    <w:rsid w:val="004840D7"/>
    <w:rPr>
      <w:vertAlign w:val="superscript"/>
    </w:rPr>
  </w:style>
  <w:style w:type="paragraph" w:styleId="FootnoteText">
    <w:name w:val="footnote text"/>
    <w:basedOn w:val="Normal"/>
    <w:semiHidden/>
    <w:rsid w:val="004840D7"/>
    <w:rPr>
      <w:sz w:val="20"/>
      <w:szCs w:val="20"/>
    </w:rPr>
  </w:style>
  <w:style w:type="paragraph" w:styleId="HTMLAddress">
    <w:name w:val="HTML Address"/>
    <w:basedOn w:val="Normal"/>
    <w:rsid w:val="004840D7"/>
    <w:rPr>
      <w:i/>
      <w:iCs/>
    </w:rPr>
  </w:style>
  <w:style w:type="paragraph" w:styleId="HTMLPreformatted">
    <w:name w:val="HTML Preformatted"/>
    <w:basedOn w:val="Normal"/>
    <w:rsid w:val="004840D7"/>
    <w:rPr>
      <w:rFonts w:ascii="Courier New" w:hAnsi="Courier New" w:cs="Courier New"/>
      <w:sz w:val="20"/>
      <w:szCs w:val="20"/>
    </w:rPr>
  </w:style>
  <w:style w:type="paragraph" w:styleId="Index10">
    <w:name w:val="index 1"/>
    <w:basedOn w:val="Normal"/>
    <w:next w:val="Normal"/>
    <w:autoRedefine/>
    <w:semiHidden/>
    <w:rsid w:val="004840D7"/>
    <w:pPr>
      <w:ind w:left="240" w:hanging="240"/>
    </w:pPr>
  </w:style>
  <w:style w:type="paragraph" w:styleId="Index20">
    <w:name w:val="index 2"/>
    <w:basedOn w:val="Normal"/>
    <w:next w:val="Normal"/>
    <w:autoRedefine/>
    <w:semiHidden/>
    <w:rsid w:val="004840D7"/>
    <w:pPr>
      <w:ind w:left="480" w:hanging="240"/>
    </w:pPr>
  </w:style>
  <w:style w:type="paragraph" w:styleId="Index30">
    <w:name w:val="index 3"/>
    <w:basedOn w:val="Normal"/>
    <w:next w:val="Normal"/>
    <w:autoRedefine/>
    <w:semiHidden/>
    <w:rsid w:val="004840D7"/>
    <w:pPr>
      <w:ind w:left="720" w:hanging="240"/>
    </w:pPr>
  </w:style>
  <w:style w:type="paragraph" w:styleId="Index4">
    <w:name w:val="index 4"/>
    <w:basedOn w:val="Normal"/>
    <w:next w:val="Normal"/>
    <w:autoRedefine/>
    <w:semiHidden/>
    <w:rsid w:val="004840D7"/>
    <w:pPr>
      <w:ind w:left="960" w:hanging="240"/>
    </w:pPr>
  </w:style>
  <w:style w:type="paragraph" w:styleId="Index5">
    <w:name w:val="index 5"/>
    <w:basedOn w:val="Normal"/>
    <w:next w:val="Normal"/>
    <w:autoRedefine/>
    <w:semiHidden/>
    <w:rsid w:val="004840D7"/>
    <w:pPr>
      <w:ind w:left="1200" w:hanging="240"/>
    </w:pPr>
  </w:style>
  <w:style w:type="paragraph" w:styleId="Index6">
    <w:name w:val="index 6"/>
    <w:basedOn w:val="Normal"/>
    <w:next w:val="Normal"/>
    <w:autoRedefine/>
    <w:semiHidden/>
    <w:rsid w:val="004840D7"/>
    <w:pPr>
      <w:ind w:left="1440" w:hanging="240"/>
    </w:pPr>
  </w:style>
  <w:style w:type="paragraph" w:styleId="Index7">
    <w:name w:val="index 7"/>
    <w:basedOn w:val="Normal"/>
    <w:next w:val="Normal"/>
    <w:autoRedefine/>
    <w:semiHidden/>
    <w:rsid w:val="004840D7"/>
    <w:pPr>
      <w:ind w:left="1680" w:hanging="240"/>
    </w:pPr>
  </w:style>
  <w:style w:type="paragraph" w:styleId="Index8">
    <w:name w:val="index 8"/>
    <w:basedOn w:val="Normal"/>
    <w:next w:val="Normal"/>
    <w:autoRedefine/>
    <w:semiHidden/>
    <w:rsid w:val="004840D7"/>
    <w:pPr>
      <w:ind w:left="1920" w:hanging="240"/>
    </w:pPr>
  </w:style>
  <w:style w:type="paragraph" w:styleId="Index9">
    <w:name w:val="index 9"/>
    <w:basedOn w:val="Normal"/>
    <w:next w:val="Normal"/>
    <w:autoRedefine/>
    <w:semiHidden/>
    <w:rsid w:val="004840D7"/>
    <w:pPr>
      <w:ind w:left="2160" w:hanging="240"/>
    </w:pPr>
  </w:style>
  <w:style w:type="paragraph" w:styleId="IndexHeading">
    <w:name w:val="index heading"/>
    <w:basedOn w:val="Normal"/>
    <w:next w:val="Index10"/>
    <w:semiHidden/>
    <w:rsid w:val="004840D7"/>
    <w:rPr>
      <w:rFonts w:ascii="Arial" w:hAnsi="Arial" w:cs="Arial"/>
      <w:b/>
      <w:bCs/>
    </w:rPr>
  </w:style>
  <w:style w:type="paragraph" w:styleId="List">
    <w:name w:val="List"/>
    <w:basedOn w:val="Normal"/>
    <w:rsid w:val="004840D7"/>
    <w:pPr>
      <w:ind w:left="360" w:hanging="360"/>
    </w:pPr>
  </w:style>
  <w:style w:type="paragraph" w:styleId="List2">
    <w:name w:val="List 2"/>
    <w:basedOn w:val="Normal"/>
    <w:rsid w:val="004840D7"/>
    <w:pPr>
      <w:ind w:left="720" w:hanging="360"/>
    </w:pPr>
  </w:style>
  <w:style w:type="paragraph" w:styleId="List3">
    <w:name w:val="List 3"/>
    <w:basedOn w:val="Normal"/>
    <w:rsid w:val="004840D7"/>
    <w:pPr>
      <w:ind w:left="1080" w:hanging="360"/>
    </w:pPr>
  </w:style>
  <w:style w:type="paragraph" w:styleId="List4">
    <w:name w:val="List 4"/>
    <w:basedOn w:val="Normal"/>
    <w:rsid w:val="004840D7"/>
    <w:pPr>
      <w:ind w:left="1440" w:hanging="360"/>
    </w:pPr>
  </w:style>
  <w:style w:type="paragraph" w:styleId="List5">
    <w:name w:val="List 5"/>
    <w:basedOn w:val="Normal"/>
    <w:rsid w:val="004840D7"/>
    <w:pPr>
      <w:ind w:left="1800" w:hanging="360"/>
    </w:pPr>
  </w:style>
  <w:style w:type="paragraph" w:styleId="ListBullet2">
    <w:name w:val="List Bullet 2"/>
    <w:basedOn w:val="Normal"/>
    <w:rsid w:val="004840D7"/>
    <w:pPr>
      <w:numPr>
        <w:numId w:val="20"/>
      </w:numPr>
    </w:pPr>
  </w:style>
  <w:style w:type="paragraph" w:styleId="ListBullet3">
    <w:name w:val="List Bullet 3"/>
    <w:basedOn w:val="Normal"/>
    <w:rsid w:val="004840D7"/>
    <w:pPr>
      <w:numPr>
        <w:numId w:val="21"/>
      </w:numPr>
    </w:pPr>
  </w:style>
  <w:style w:type="paragraph" w:styleId="ListBullet4">
    <w:name w:val="List Bullet 4"/>
    <w:basedOn w:val="Normal"/>
    <w:rsid w:val="004840D7"/>
    <w:pPr>
      <w:numPr>
        <w:numId w:val="22"/>
      </w:numPr>
    </w:pPr>
  </w:style>
  <w:style w:type="paragraph" w:styleId="ListBullet5">
    <w:name w:val="List Bullet 5"/>
    <w:basedOn w:val="Normal"/>
    <w:rsid w:val="004840D7"/>
    <w:pPr>
      <w:numPr>
        <w:numId w:val="23"/>
      </w:numPr>
    </w:pPr>
  </w:style>
  <w:style w:type="paragraph" w:styleId="ListContinue">
    <w:name w:val="List Continue"/>
    <w:basedOn w:val="Normal"/>
    <w:rsid w:val="004840D7"/>
    <w:pPr>
      <w:spacing w:after="120"/>
      <w:ind w:left="360"/>
    </w:pPr>
  </w:style>
  <w:style w:type="paragraph" w:styleId="ListContinue2">
    <w:name w:val="List Continue 2"/>
    <w:basedOn w:val="Normal"/>
    <w:rsid w:val="004840D7"/>
    <w:pPr>
      <w:spacing w:after="120"/>
      <w:ind w:left="720"/>
    </w:pPr>
  </w:style>
  <w:style w:type="paragraph" w:styleId="ListContinue3">
    <w:name w:val="List Continue 3"/>
    <w:basedOn w:val="Normal"/>
    <w:rsid w:val="004840D7"/>
    <w:pPr>
      <w:spacing w:after="120"/>
      <w:ind w:left="1080"/>
    </w:pPr>
  </w:style>
  <w:style w:type="paragraph" w:styleId="ListContinue4">
    <w:name w:val="List Continue 4"/>
    <w:basedOn w:val="Normal"/>
    <w:rsid w:val="004840D7"/>
    <w:pPr>
      <w:spacing w:after="120"/>
      <w:ind w:left="1440"/>
    </w:pPr>
  </w:style>
  <w:style w:type="paragraph" w:styleId="ListContinue5">
    <w:name w:val="List Continue 5"/>
    <w:basedOn w:val="Normal"/>
    <w:rsid w:val="004840D7"/>
    <w:pPr>
      <w:spacing w:after="120"/>
      <w:ind w:left="1800"/>
    </w:pPr>
  </w:style>
  <w:style w:type="paragraph" w:styleId="ListNumber">
    <w:name w:val="List Number"/>
    <w:basedOn w:val="Normal"/>
    <w:rsid w:val="004840D7"/>
    <w:pPr>
      <w:numPr>
        <w:numId w:val="24"/>
      </w:numPr>
    </w:pPr>
  </w:style>
  <w:style w:type="paragraph" w:styleId="ListNumber2">
    <w:name w:val="List Number 2"/>
    <w:basedOn w:val="Normal"/>
    <w:rsid w:val="004840D7"/>
    <w:pPr>
      <w:numPr>
        <w:numId w:val="25"/>
      </w:numPr>
    </w:pPr>
  </w:style>
  <w:style w:type="paragraph" w:styleId="ListNumber3">
    <w:name w:val="List Number 3"/>
    <w:basedOn w:val="Normal"/>
    <w:rsid w:val="004840D7"/>
    <w:pPr>
      <w:numPr>
        <w:numId w:val="26"/>
      </w:numPr>
    </w:pPr>
  </w:style>
  <w:style w:type="paragraph" w:styleId="ListNumber4">
    <w:name w:val="List Number 4"/>
    <w:basedOn w:val="Normal"/>
    <w:rsid w:val="004840D7"/>
    <w:pPr>
      <w:numPr>
        <w:numId w:val="27"/>
      </w:numPr>
    </w:pPr>
  </w:style>
  <w:style w:type="paragraph" w:styleId="ListNumber5">
    <w:name w:val="List Number 5"/>
    <w:basedOn w:val="Normal"/>
    <w:rsid w:val="004840D7"/>
    <w:pPr>
      <w:numPr>
        <w:numId w:val="28"/>
      </w:numPr>
    </w:pPr>
  </w:style>
  <w:style w:type="paragraph" w:styleId="MacroText">
    <w:name w:val="macro"/>
    <w:semiHidden/>
    <w:rsid w:val="004840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84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840D7"/>
  </w:style>
  <w:style w:type="paragraph" w:styleId="NormalIndent">
    <w:name w:val="Normal Indent"/>
    <w:basedOn w:val="Normal"/>
    <w:rsid w:val="004840D7"/>
    <w:pPr>
      <w:ind w:left="720"/>
    </w:pPr>
  </w:style>
  <w:style w:type="paragraph" w:styleId="NoteHeading">
    <w:name w:val="Note Heading"/>
    <w:basedOn w:val="Normal"/>
    <w:next w:val="Normal"/>
    <w:rsid w:val="004840D7"/>
  </w:style>
  <w:style w:type="paragraph" w:styleId="PlainText">
    <w:name w:val="Plain Text"/>
    <w:basedOn w:val="Normal"/>
    <w:rsid w:val="004840D7"/>
    <w:rPr>
      <w:rFonts w:ascii="Courier New" w:hAnsi="Courier New" w:cs="Courier New"/>
      <w:sz w:val="20"/>
      <w:szCs w:val="20"/>
    </w:rPr>
  </w:style>
  <w:style w:type="paragraph" w:styleId="Signature">
    <w:name w:val="Signature"/>
    <w:basedOn w:val="Normal"/>
    <w:rsid w:val="004840D7"/>
    <w:pPr>
      <w:ind w:left="4320"/>
    </w:pPr>
  </w:style>
  <w:style w:type="table" w:styleId="Table3Deffects1">
    <w:name w:val="Table 3D effects 1"/>
    <w:basedOn w:val="TableNormal"/>
    <w:rsid w:val="004840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0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0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840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840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840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840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840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840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840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840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840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840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840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840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840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840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840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840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840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840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840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840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40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840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840D7"/>
    <w:pPr>
      <w:ind w:left="240" w:hanging="240"/>
    </w:pPr>
  </w:style>
  <w:style w:type="paragraph" w:styleId="TableofFigures">
    <w:name w:val="table of figures"/>
    <w:basedOn w:val="Normal"/>
    <w:next w:val="Normal"/>
    <w:semiHidden/>
    <w:rsid w:val="004840D7"/>
  </w:style>
  <w:style w:type="table" w:styleId="TableProfessional">
    <w:name w:val="Table Professional"/>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840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840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840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840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840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840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840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840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840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840D7"/>
    <w:pPr>
      <w:spacing w:before="120"/>
    </w:pPr>
    <w:rPr>
      <w:rFonts w:ascii="Arial" w:hAnsi="Arial" w:cs="Arial"/>
      <w:b/>
      <w:bCs/>
    </w:rPr>
  </w:style>
  <w:style w:type="paragraph" w:styleId="TOC4">
    <w:name w:val="toc 4"/>
    <w:basedOn w:val="Normal"/>
    <w:next w:val="Normal"/>
    <w:autoRedefine/>
    <w:semiHidden/>
    <w:rsid w:val="004840D7"/>
    <w:pPr>
      <w:ind w:left="720"/>
    </w:pPr>
  </w:style>
  <w:style w:type="paragraph" w:styleId="TOC7">
    <w:name w:val="toc 7"/>
    <w:basedOn w:val="Normal"/>
    <w:next w:val="Normal"/>
    <w:autoRedefine/>
    <w:semiHidden/>
    <w:rsid w:val="004840D7"/>
    <w:pPr>
      <w:ind w:left="1440"/>
    </w:pPr>
  </w:style>
  <w:style w:type="paragraph" w:styleId="TOC8">
    <w:name w:val="toc 8"/>
    <w:basedOn w:val="Normal"/>
    <w:next w:val="Normal"/>
    <w:autoRedefine/>
    <w:semiHidden/>
    <w:rsid w:val="004840D7"/>
    <w:pPr>
      <w:ind w:left="1680"/>
    </w:pPr>
  </w:style>
  <w:style w:type="paragraph" w:styleId="TOC9">
    <w:name w:val="toc 9"/>
    <w:basedOn w:val="Normal"/>
    <w:next w:val="Normal"/>
    <w:autoRedefine/>
    <w:semiHidden/>
    <w:rsid w:val="004840D7"/>
    <w:pPr>
      <w:ind w:left="1920"/>
    </w:pPr>
  </w:style>
  <w:style w:type="character" w:customStyle="1" w:styleId="DigitalLinkAnchorCode">
    <w:name w:val="DigitalLinkAnchorCode"/>
    <w:uiPriority w:val="1"/>
    <w:rsid w:val="004840D7"/>
    <w:rPr>
      <w:rFonts w:ascii="Courier New" w:hAnsi="Courier New"/>
      <w:bdr w:val="none" w:sz="0" w:space="0" w:color="auto"/>
      <w:shd w:val="clear" w:color="auto" w:fill="D6E3BC"/>
    </w:rPr>
  </w:style>
  <w:style w:type="character" w:customStyle="1" w:styleId="InlineGraphic">
    <w:name w:val="InlineGraphic"/>
    <w:uiPriority w:val="1"/>
    <w:rsid w:val="004840D7"/>
    <w:rPr>
      <w:bdr w:val="none" w:sz="0" w:space="0" w:color="auto"/>
      <w:shd w:val="clear" w:color="auto" w:fill="00B050"/>
    </w:rPr>
  </w:style>
  <w:style w:type="paragraph" w:customStyle="1" w:styleId="RecipeTableSubhead">
    <w:name w:val="RecipeTableSubhead"/>
    <w:basedOn w:val="TableSubhead"/>
    <w:qFormat/>
    <w:rsid w:val="004840D7"/>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paragraph" w:styleId="Revision">
    <w:name w:val="Revision"/>
    <w:hidden/>
    <w:uiPriority w:val="99"/>
    <w:semiHidden/>
    <w:rsid w:val="00EA74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ornl-sava.github.io/nv/" TargetMode="External"/><Relationship Id="rId10" Type="http://schemas.openxmlformats.org/officeDocument/2006/relationships/hyperlink" Target="http://datalossd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15</TotalTime>
  <Pages>22</Pages>
  <Words>6676</Words>
  <Characters>38056</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4</cp:revision>
  <dcterms:created xsi:type="dcterms:W3CDTF">2013-09-30T02:12:00Z</dcterms:created>
  <dcterms:modified xsi:type="dcterms:W3CDTF">2013-09-30T03:09:00Z</dcterms:modified>
</cp:coreProperties>
</file>