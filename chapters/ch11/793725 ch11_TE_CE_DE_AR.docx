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39C484" w14:textId="77777777" w:rsidR="004C6C00" w:rsidRDefault="004C6C00" w:rsidP="004C6C00">
      <w:pPr>
        <w:pStyle w:val="QueryPara"/>
        <w:numPr>
          <w:ins w:id="0" w:author="Kezia Endsley" w:date="2013-10-09T15:18:00Z"/>
        </w:numPr>
        <w:rPr>
          <w:ins w:id="1" w:author="Kezia Endsley" w:date="2013-10-09T15:18:00Z"/>
        </w:rPr>
      </w:pPr>
      <w:ins w:id="2" w:author="Kezia Endsley" w:date="2013-10-09T15:18:00Z">
        <w:r>
          <w:t>[[copy edited by Kezia Endsley]]</w:t>
        </w:r>
      </w:ins>
    </w:p>
    <w:p w14:paraId="5234E7D9" w14:textId="77777777" w:rsidR="007A21D4" w:rsidRDefault="007A21D4" w:rsidP="007A21D4">
      <w:pPr>
        <w:pStyle w:val="QueryPara"/>
        <w:numPr>
          <w:ins w:id="3" w:author="Russell Thomas" w:date="2013-10-01T13:59:00Z"/>
        </w:numPr>
        <w:rPr>
          <w:ins w:id="4" w:author="Russell Thomas" w:date="2013-10-01T14:00:00Z"/>
        </w:rPr>
      </w:pPr>
      <w:ins w:id="5" w:author="Russell Thomas" w:date="2013-10-01T14:00:00Z">
        <w:r>
          <w:t xml:space="preserve">TE color code: </w:t>
        </w:r>
        <w:r w:rsidR="00055C38" w:rsidRPr="00055C38">
          <w:rPr>
            <w:highlight w:val="green"/>
            <w:rPrChange w:id="6" w:author="Russell Thomas" w:date="2013-10-01T14:00:00Z">
              <w:rPr>
                <w:rFonts w:asciiTheme="minorHAnsi" w:eastAsiaTheme="minorHAnsi" w:hAnsiTheme="minorHAnsi" w:cstheme="minorBidi"/>
                <w:snapToGrid/>
                <w:sz w:val="22"/>
                <w:szCs w:val="22"/>
              </w:rPr>
            </w:rPrChange>
          </w:rPr>
          <w:t>GREEN</w:t>
        </w:r>
        <w:r>
          <w:t xml:space="preserve"> checked out OK, </w:t>
        </w:r>
        <w:r w:rsidR="00055C38" w:rsidRPr="00055C38">
          <w:rPr>
            <w:highlight w:val="yellow"/>
            <w:rPrChange w:id="7" w:author="Russell Thomas" w:date="2013-10-01T14:00:00Z">
              <w:rPr>
                <w:rFonts w:asciiTheme="minorHAnsi" w:eastAsiaTheme="minorHAnsi" w:hAnsiTheme="minorHAnsi" w:cstheme="minorBidi"/>
                <w:snapToGrid/>
                <w:sz w:val="22"/>
                <w:szCs w:val="22"/>
              </w:rPr>
            </w:rPrChange>
          </w:rPr>
          <w:t>YELLOW</w:t>
        </w:r>
        <w:r>
          <w:t xml:space="preserve"> needs attention, RED (</w:t>
        </w:r>
        <w:r w:rsidR="00055C38" w:rsidRPr="00055C38">
          <w:rPr>
            <w:highlight w:val="red"/>
            <w:rPrChange w:id="8" w:author="Russell Thomas" w:date="2013-10-01T14:00:00Z">
              <w:rPr>
                <w:rFonts w:asciiTheme="minorHAnsi" w:eastAsiaTheme="minorHAnsi" w:hAnsiTheme="minorHAnsi" w:cstheme="minorBidi"/>
                <w:snapToGrid/>
                <w:sz w:val="22"/>
                <w:szCs w:val="22"/>
              </w:rPr>
            </w:rPrChange>
          </w:rPr>
          <w:t>this</w:t>
        </w:r>
        <w:r>
          <w:t>) is an error.</w:t>
        </w:r>
      </w:ins>
    </w:p>
    <w:p w14:paraId="52AF5F40" w14:textId="77777777" w:rsidR="001D2379" w:rsidRDefault="001D2379">
      <w:pPr>
        <w:pStyle w:val="QueryPara"/>
        <w:numPr>
          <w:ins w:id="9" w:author="Russell Thomas" w:date="2013-10-01T14:00:00Z"/>
        </w:numPr>
        <w:rPr>
          <w:ins w:id="10" w:author="Russell Thomas" w:date="2013-10-01T13:59:00Z"/>
        </w:rPr>
        <w:pPrChange w:id="11" w:author="Russell Thomas" w:date="2013-10-01T14:00:00Z">
          <w:pPr>
            <w:pStyle w:val="ChapterTitle"/>
          </w:pPr>
        </w:pPrChange>
      </w:pPr>
    </w:p>
    <w:p w14:paraId="2CE5F7E9" w14:textId="77777777" w:rsidR="00F61D15" w:rsidRDefault="00580A2B" w:rsidP="00751234">
      <w:pPr>
        <w:pStyle w:val="ChapterTitle"/>
      </w:pPr>
      <w:r w:rsidRPr="00580A2B">
        <w:t>Chapter 11: Building Interactive Security Visualizations</w:t>
      </w:r>
    </w:p>
    <w:p w14:paraId="0D64816F" w14:textId="77777777" w:rsidR="006762FB" w:rsidRPr="00847441" w:rsidRDefault="006762FB" w:rsidP="006762FB">
      <w:pPr>
        <w:pBdr>
          <w:top w:val="single" w:sz="4" w:space="1" w:color="auto"/>
          <w:bottom w:val="single" w:sz="4" w:space="1" w:color="auto"/>
        </w:pBdr>
        <w:shd w:val="clear" w:color="auto" w:fill="FFCC99"/>
        <w:rPr>
          <w:ins w:id="12" w:author="Kent, Kevin - Indianapolis" w:date="2013-11-01T14:46:00Z"/>
          <w:snapToGrid w:val="0"/>
          <w:sz w:val="26"/>
          <w:szCs w:val="20"/>
        </w:rPr>
      </w:pPr>
      <w:ins w:id="13" w:author="Kent, Kevin - Indianapolis" w:date="2013-11-01T14:46:00Z">
        <w:r w:rsidRPr="00847441">
          <w:rPr>
            <w:snapToGrid w:val="0"/>
            <w:sz w:val="26"/>
            <w:szCs w:val="20"/>
          </w:rPr>
          <w:t>[AU: Global for whole chapter, if any color is needed for the code in this chapter, please add it</w:t>
        </w:r>
        <w:r>
          <w:rPr>
            <w:snapToGrid w:val="0"/>
            <w:sz w:val="26"/>
            <w:szCs w:val="20"/>
          </w:rPr>
          <w:t xml:space="preserve"> (and insert the new listing numbering you’ve suggested)</w:t>
        </w:r>
        <w:r w:rsidRPr="00847441">
          <w:rPr>
            <w:snapToGrid w:val="0"/>
            <w:sz w:val="26"/>
            <w:szCs w:val="20"/>
          </w:rPr>
          <w:t>. If you have questions, please contact me right away. Thanks, Kevin (PjE)]</w:t>
        </w:r>
      </w:ins>
    </w:p>
    <w:p w14:paraId="63C6465B" w14:textId="77777777" w:rsidR="006762FB" w:rsidRPr="00847441" w:rsidRDefault="006762FB" w:rsidP="006762FB">
      <w:pPr>
        <w:spacing w:after="120"/>
        <w:ind w:left="720" w:firstLine="720"/>
        <w:rPr>
          <w:ins w:id="14" w:author="Kent, Kevin - Indianapolis" w:date="2013-11-01T14:46:00Z"/>
          <w:snapToGrid w:val="0"/>
          <w:sz w:val="26"/>
          <w:szCs w:val="20"/>
        </w:rPr>
      </w:pPr>
    </w:p>
    <w:p w14:paraId="4885F264" w14:textId="77777777" w:rsidR="006762FB" w:rsidRPr="00847441" w:rsidRDefault="006762FB" w:rsidP="006762FB">
      <w:pPr>
        <w:pBdr>
          <w:top w:val="single" w:sz="4" w:space="1" w:color="auto"/>
          <w:bottom w:val="single" w:sz="4" w:space="1" w:color="auto"/>
        </w:pBdr>
        <w:shd w:val="clear" w:color="auto" w:fill="FFCC99"/>
        <w:rPr>
          <w:ins w:id="15" w:author="Kent, Kevin - Indianapolis" w:date="2013-11-01T14:46:00Z"/>
          <w:snapToGrid w:val="0"/>
          <w:sz w:val="26"/>
          <w:szCs w:val="20"/>
        </w:rPr>
      </w:pPr>
      <w:ins w:id="16" w:author="Kent, Kevin - Indianapolis" w:date="2013-11-01T14:46:00Z">
        <w:r w:rsidRPr="00847441">
          <w:rPr>
            <w:snapToGrid w:val="0"/>
            <w:sz w:val="26"/>
            <w:szCs w:val="20"/>
          </w:rPr>
          <w:t>[AU: And please remember that if the code is changed, make the appropriate change in the code download as well and submit a new version of the code download for the chapter with your AR. Thanks, Kevin (PJE)]</w:t>
        </w:r>
      </w:ins>
    </w:p>
    <w:p w14:paraId="55B0BE4B" w14:textId="77777777" w:rsidR="00580A2B" w:rsidRDefault="006762FB" w:rsidP="006762FB">
      <w:pPr>
        <w:pStyle w:val="Epigraph"/>
      </w:pPr>
      <w:ins w:id="17" w:author="Kent, Kevin - Indianapolis" w:date="2013-11-01T14:46:00Z">
        <w:r>
          <w:t xml:space="preserve"> </w:t>
        </w:r>
      </w:ins>
      <w:ins w:id="18" w:author="Kent, Kevin - Indianapolis" w:date="2013-11-01T13:53:00Z">
        <w:r w:rsidR="00E834FF">
          <w:t>“</w:t>
        </w:r>
      </w:ins>
      <w:r w:rsidR="00980DDC">
        <w:t>Many in the design com</w:t>
      </w:r>
      <w:r w:rsidR="00365CFD" w:rsidRPr="00365CFD">
        <w:t xml:space="preserve">munity understand that design must convey </w:t>
      </w:r>
      <w:r w:rsidR="001B2AF1">
        <w:t>the essence of a device’</w:t>
      </w:r>
      <w:r w:rsidR="00980DDC">
        <w:t>s oper</w:t>
      </w:r>
      <w:r w:rsidR="00365CFD" w:rsidRPr="00365CFD">
        <w:t>ation; the way it works; the possible actions that can be taken; and, through feedback, just what it is doing at any particular moment. Design is really an act of communication, which means having a deep understanding of the person with whom the designer is communicating.</w:t>
      </w:r>
      <w:ins w:id="19" w:author="Kent, Kevin - Indianapolis" w:date="2013-11-01T13:53:00Z">
        <w:r w:rsidR="00E834FF">
          <w:t>”</w:t>
        </w:r>
      </w:ins>
    </w:p>
    <w:p w14:paraId="78812686" w14:textId="77777777" w:rsidR="00171F2A" w:rsidRPr="004C6C00" w:rsidRDefault="00365CFD" w:rsidP="00593646">
      <w:pPr>
        <w:pStyle w:val="EpigraphSource"/>
        <w:rPr>
          <w:i/>
          <w:rPrChange w:id="20" w:author="Kezia Endsley" w:date="2013-10-09T15:18:00Z">
            <w:rPr/>
          </w:rPrChange>
        </w:rPr>
      </w:pPr>
      <w:r>
        <w:t xml:space="preserve">Donald A. Norman, </w:t>
      </w:r>
      <w:r w:rsidR="00055C38" w:rsidRPr="00055C38">
        <w:rPr>
          <w:i/>
          <w:rPrChange w:id="21" w:author="Kezia Endsley" w:date="2013-10-09T15:18:00Z">
            <w:rPr>
              <w:b/>
              <w:color w:val="auto"/>
              <w:sz w:val="60"/>
              <w:szCs w:val="20"/>
            </w:rPr>
          </w:rPrChange>
        </w:rPr>
        <w:t xml:space="preserve">The Design </w:t>
      </w:r>
      <w:r w:rsidR="004C6C00" w:rsidRPr="004C6C00">
        <w:rPr>
          <w:i/>
        </w:rPr>
        <w:t xml:space="preserve">of </w:t>
      </w:r>
      <w:r w:rsidR="00055C38" w:rsidRPr="00055C38">
        <w:rPr>
          <w:i/>
          <w:rPrChange w:id="22" w:author="Kezia Endsley" w:date="2013-10-09T15:18:00Z">
            <w:rPr>
              <w:b/>
              <w:color w:val="auto"/>
              <w:sz w:val="60"/>
              <w:szCs w:val="20"/>
            </w:rPr>
          </w:rPrChange>
        </w:rPr>
        <w:t>Everyday Things</w:t>
      </w:r>
    </w:p>
    <w:p w14:paraId="0DAFD65F" w14:textId="77777777" w:rsidR="008A7BAA" w:rsidRDefault="00593646" w:rsidP="00864BA8">
      <w:pPr>
        <w:pStyle w:val="Para"/>
        <w:ind w:left="1440" w:firstLine="0"/>
      </w:pPr>
      <w:r>
        <w:t>The main purpose behind any of your data visualiz</w:t>
      </w:r>
      <w:r w:rsidR="008A7BAA">
        <w:t>ation efforts should be to help</w:t>
      </w:r>
      <w:r>
        <w:t xml:space="preserve"> consumers understand</w:t>
      </w:r>
      <w:r w:rsidR="008A7BAA">
        <w:t xml:space="preserve"> and learn from</w:t>
      </w:r>
      <w:r>
        <w:t xml:space="preserve"> </w:t>
      </w:r>
      <w:ins w:id="23" w:author="Kezia Endsley" w:date="2013-10-09T15:18:00Z">
        <w:r w:rsidR="004C6C00">
          <w:t xml:space="preserve">the </w:t>
        </w:r>
      </w:ins>
      <w:r w:rsidR="008A7BAA">
        <w:t>data</w:t>
      </w:r>
      <w:r>
        <w:t xml:space="preserve">. In other words, </w:t>
      </w:r>
      <w:r w:rsidRPr="008A7BAA">
        <w:rPr>
          <w:i/>
        </w:rPr>
        <w:t>effective com</w:t>
      </w:r>
      <w:r w:rsidR="00D03BFA" w:rsidRPr="008A7BAA">
        <w:rPr>
          <w:i/>
        </w:rPr>
        <w:t>munication</w:t>
      </w:r>
      <w:r w:rsidR="00D03BFA">
        <w:t xml:space="preserve"> is the primary goal</w:t>
      </w:r>
      <w:r w:rsidR="0014270C">
        <w:t xml:space="preserve"> o</w:t>
      </w:r>
      <w:r w:rsidR="007015BC">
        <w:t>f your visual creations</w:t>
      </w:r>
      <w:r w:rsidR="008A7BAA">
        <w:t>.</w:t>
      </w:r>
    </w:p>
    <w:p w14:paraId="2DBFBF5F" w14:textId="77777777" w:rsidR="007015BC" w:rsidRDefault="00D03BFA" w:rsidP="00864BA8">
      <w:pPr>
        <w:pStyle w:val="Para"/>
        <w:ind w:left="1440" w:firstLine="0"/>
      </w:pPr>
      <w:r>
        <w:t xml:space="preserve">As </w:t>
      </w:r>
      <w:ins w:id="24" w:author="Kezia Endsley" w:date="2013-10-09T15:18:00Z">
        <w:r w:rsidR="004C6C00">
          <w:t>you</w:t>
        </w:r>
      </w:ins>
      <w:del w:id="25" w:author="Kezia Endsley" w:date="2013-10-09T15:18:00Z">
        <w:r w:rsidDel="004C6C00">
          <w:delText>we</w:delText>
        </w:r>
      </w:del>
      <w:r>
        <w:t xml:space="preserve">’ve seen in previous chapters, developing simple and </w:t>
      </w:r>
      <w:r w:rsidR="000824D0">
        <w:t>successful</w:t>
      </w:r>
      <w:r>
        <w:t xml:space="preserve"> </w:t>
      </w:r>
      <w:r>
        <w:rPr>
          <w:i/>
        </w:rPr>
        <w:t>fixed</w:t>
      </w:r>
      <w:r>
        <w:t xml:space="preserve"> </w:t>
      </w:r>
      <w:r w:rsidRPr="00D03BFA">
        <w:t>tables</w:t>
      </w:r>
      <w:r>
        <w:t xml:space="preserve"> and char</w:t>
      </w:r>
      <w:r w:rsidR="007015BC">
        <w:t xml:space="preserve">ts requires </w:t>
      </w:r>
      <w:r>
        <w:t>knowledge, skill</w:t>
      </w:r>
      <w:ins w:id="26" w:author="Kezia Endsley" w:date="2013-10-09T15:18:00Z">
        <w:r w:rsidR="004C6C00">
          <w:t>,</w:t>
        </w:r>
      </w:ins>
      <w:r>
        <w:t xml:space="preserve"> and practice</w:t>
      </w:r>
      <w:ins w:id="27" w:author="Kezia Endsley" w:date="2013-10-09T15:18:00Z">
        <w:r w:rsidR="004C6C00">
          <w:t>,</w:t>
        </w:r>
      </w:ins>
      <w:r>
        <w:t xml:space="preserve"> </w:t>
      </w:r>
      <w:r w:rsidR="0014270C">
        <w:t xml:space="preserve">but can </w:t>
      </w:r>
      <w:r>
        <w:t xml:space="preserve">provide substantive illumination of a topic, </w:t>
      </w:r>
      <w:r>
        <w:lastRenderedPageBreak/>
        <w:t>issue</w:t>
      </w:r>
      <w:ins w:id="28" w:author="Kezia Endsley" w:date="2013-10-09T15:18:00Z">
        <w:r w:rsidR="004C6C00">
          <w:t>,</w:t>
        </w:r>
      </w:ins>
      <w:r>
        <w:t xml:space="preserve"> or problem</w:t>
      </w:r>
      <w:r w:rsidR="0014270C">
        <w:t xml:space="preserve"> if executed correctly. In most cases—probably 95</w:t>
      </w:r>
      <w:ins w:id="29" w:author="Kezia Endsley" w:date="2013-10-09T15:19:00Z">
        <w:r w:rsidR="004C6C00">
          <w:t xml:space="preserve"> percent</w:t>
        </w:r>
      </w:ins>
      <w:del w:id="30" w:author="Kezia Endsley" w:date="2013-10-09T15:19:00Z">
        <w:r w:rsidR="0014270C" w:rsidDel="004C6C00">
          <w:delText>%</w:delText>
        </w:r>
      </w:del>
      <w:r w:rsidR="0014270C">
        <w:t xml:space="preserve"> of the time—these fixed views are </w:t>
      </w:r>
      <w:r w:rsidR="00864BA8">
        <w:t xml:space="preserve">all </w:t>
      </w:r>
      <w:r w:rsidR="0014270C">
        <w:t xml:space="preserve">that is needed to achieve the goal of communication. </w:t>
      </w:r>
      <w:r w:rsidR="007015BC">
        <w:t xml:space="preserve">There are </w:t>
      </w:r>
      <w:r w:rsidR="0014270C">
        <w:t>situations</w:t>
      </w:r>
      <w:r w:rsidR="007015BC">
        <w:t xml:space="preserve">, </w:t>
      </w:r>
      <w:r w:rsidR="0014270C">
        <w:t>however</w:t>
      </w:r>
      <w:r w:rsidR="007015BC">
        <w:t>, when static views of data are either in</w:t>
      </w:r>
      <w:r w:rsidR="0014270C">
        <w:t xml:space="preserve">sufficient or just not practical, requiring the move to a more dynamic medium to help consumers explore the messages the data has to offer. This chapter </w:t>
      </w:r>
      <w:del w:id="31" w:author="Kezia Endsley" w:date="2013-10-09T15:19:00Z">
        <w:r w:rsidR="0014270C" w:rsidDel="00CA2AF7">
          <w:delText xml:space="preserve">will </w:delText>
        </w:r>
      </w:del>
      <w:r w:rsidR="0014270C">
        <w:t>help</w:t>
      </w:r>
      <w:ins w:id="32" w:author="Kezia Endsley" w:date="2013-10-09T15:19:00Z">
        <w:r w:rsidR="00CA2AF7">
          <w:t>s</w:t>
        </w:r>
      </w:ins>
      <w:r w:rsidR="0014270C">
        <w:t xml:space="preserve"> you understand when the move to interactive visualizations makes sense and introduce</w:t>
      </w:r>
      <w:ins w:id="33" w:author="Kezia Endsley" w:date="2013-10-09T15:19:00Z">
        <w:r w:rsidR="00CA2AF7">
          <w:t>s</w:t>
        </w:r>
      </w:ins>
      <w:r w:rsidR="0014270C">
        <w:t xml:space="preserve"> you to some of the </w:t>
      </w:r>
      <w:r w:rsidR="00290E1F">
        <w:t>resources</w:t>
      </w:r>
      <w:r w:rsidR="0014270C">
        <w:t xml:space="preserve"> and techniques that will h</w:t>
      </w:r>
      <w:r w:rsidR="000824D0">
        <w:t>elp you craft effective messages, dashboards</w:t>
      </w:r>
      <w:ins w:id="34" w:author="Kezia Endsley" w:date="2013-10-09T15:19:00Z">
        <w:r w:rsidR="00CA2AF7">
          <w:t>,</w:t>
        </w:r>
      </w:ins>
      <w:r w:rsidR="000824D0">
        <w:t xml:space="preserve"> and </w:t>
      </w:r>
      <w:r w:rsidR="00290E1F">
        <w:t>exploration tools</w:t>
      </w:r>
      <w:r w:rsidR="0014270C">
        <w:t>.</w:t>
      </w:r>
    </w:p>
    <w:p w14:paraId="301D7694" w14:textId="77777777" w:rsidR="00697659" w:rsidRDefault="00697659" w:rsidP="00697659">
      <w:pPr>
        <w:pStyle w:val="FeatureType"/>
      </w:pPr>
      <w:r>
        <w:t>type="note"</w:t>
      </w:r>
    </w:p>
    <w:p w14:paraId="755AE826" w14:textId="77777777" w:rsidR="00697659" w:rsidRDefault="006B6DAD" w:rsidP="00697659">
      <w:pPr>
        <w:pStyle w:val="FeaturePara"/>
      </w:pPr>
      <w:r>
        <w:t>The skills, art</w:t>
      </w:r>
      <w:ins w:id="35" w:author="Kezia Endsley" w:date="2013-10-09T15:19:00Z">
        <w:r w:rsidR="00CA2AF7">
          <w:t>,</w:t>
        </w:r>
      </w:ins>
      <w:r>
        <w:t xml:space="preserve"> and science surrounding interactive visualizations span a multitude of disciplines across many decades. As a result, this single chapter serves more as a survey and reference for further study for the topic as a whole</w:t>
      </w:r>
      <w:ins w:id="36" w:author="Kezia Endsley" w:date="2013-10-09T15:19:00Z">
        <w:r w:rsidR="00E8547B">
          <w:t>. It</w:t>
        </w:r>
      </w:ins>
      <w:r>
        <w:t xml:space="preserve"> </w:t>
      </w:r>
      <w:del w:id="37" w:author="Kezia Endsley" w:date="2013-10-09T15:19:00Z">
        <w:r w:rsidDel="00E8547B">
          <w:delText>while providing</w:delText>
        </w:r>
      </w:del>
      <w:ins w:id="38" w:author="Kezia Endsley" w:date="2013-10-09T15:19:00Z">
        <w:r w:rsidR="00E8547B">
          <w:t>provides</w:t>
        </w:r>
      </w:ins>
      <w:r>
        <w:t xml:space="preserve"> practical guidance for where to apply interactivity within the scope of information security.</w:t>
      </w:r>
    </w:p>
    <w:p w14:paraId="3B88F895" w14:textId="77777777" w:rsidR="007015BC" w:rsidRDefault="0014270C" w:rsidP="0014270C">
      <w:pPr>
        <w:pStyle w:val="H1"/>
      </w:pPr>
      <w:r>
        <w:t xml:space="preserve">Moving </w:t>
      </w:r>
      <w:r w:rsidR="00E8547B">
        <w:t xml:space="preserve">from </w:t>
      </w:r>
      <w:r>
        <w:t xml:space="preserve">Static </w:t>
      </w:r>
      <w:r w:rsidR="00E8547B">
        <w:t xml:space="preserve">to </w:t>
      </w:r>
      <w:r>
        <w:t>Interactive</w:t>
      </w:r>
    </w:p>
    <w:p w14:paraId="10B552DC" w14:textId="596192C6" w:rsidR="003C629C" w:rsidRPr="00A23621" w:rsidRDefault="00F77059" w:rsidP="00593646">
      <w:pPr>
        <w:pStyle w:val="Para"/>
        <w:rPr>
          <w:rPrChange w:id="39" w:author="Kezia Endsley" w:date="2013-10-09T15:21:00Z">
            <w:rPr>
              <w:i/>
            </w:rPr>
          </w:rPrChange>
        </w:rPr>
      </w:pPr>
      <w:r>
        <w:t>Assuming</w:t>
      </w:r>
      <w:r w:rsidR="00912D3A">
        <w:t xml:space="preserve"> </w:t>
      </w:r>
      <w:del w:id="40" w:author="Kezia Endsley" w:date="2013-10-09T15:21:00Z">
        <w:r w:rsidR="00912D3A" w:rsidDel="00A23621">
          <w:delText xml:space="preserve">our </w:delText>
        </w:r>
      </w:del>
      <w:ins w:id="41" w:author="Kezia Endsley" w:date="2013-10-09T15:21:00Z">
        <w:r w:rsidR="00A23621">
          <w:t xml:space="preserve">the </w:t>
        </w:r>
      </w:ins>
      <w:r w:rsidR="00912D3A">
        <w:t>“95</w:t>
      </w:r>
      <w:ins w:id="42" w:author="Kezia Endsley" w:date="2013-10-09T15:20:00Z">
        <w:r w:rsidR="00726188">
          <w:t xml:space="preserve"> percent</w:t>
        </w:r>
      </w:ins>
      <w:del w:id="43" w:author="Kezia Endsley" w:date="2013-10-09T15:20:00Z">
        <w:r w:rsidR="00912D3A" w:rsidDel="00726188">
          <w:delText>%</w:delText>
        </w:r>
      </w:del>
      <w:r w:rsidR="00912D3A">
        <w:t xml:space="preserve">” </w:t>
      </w:r>
      <w:r w:rsidR="00D66506">
        <w:t>premise</w:t>
      </w:r>
      <w:r w:rsidR="00912D3A">
        <w:t xml:space="preserve"> holds true, your </w:t>
      </w:r>
      <w:r>
        <w:t xml:space="preserve">first instinct when planning </w:t>
      </w:r>
      <w:del w:id="44" w:author="Kezia Endsley" w:date="2013-10-09T15:21:00Z">
        <w:r w:rsidDel="00A23621">
          <w:delText>out</w:delText>
        </w:r>
        <w:r w:rsidR="00912D3A" w:rsidDel="00A23621">
          <w:delText xml:space="preserve"> </w:delText>
        </w:r>
      </w:del>
      <w:r w:rsidR="00912D3A">
        <w:t>visualization</w:t>
      </w:r>
      <w:r>
        <w:t>s</w:t>
      </w:r>
      <w:r w:rsidR="00912D3A">
        <w:t xml:space="preserve"> should be to “go static</w:t>
      </w:r>
      <w:ins w:id="45" w:author="Kezia Endsley" w:date="2013-10-09T15:21:00Z">
        <w:r w:rsidR="00A23621">
          <w:t>.</w:t>
        </w:r>
      </w:ins>
      <w:r w:rsidR="00912D3A">
        <w:t>”</w:t>
      </w:r>
      <w:del w:id="46" w:author="Kezia Endsley" w:date="2013-10-09T15:21:00Z">
        <w:r w:rsidR="00912D3A" w:rsidDel="00A23621">
          <w:delText>.</w:delText>
        </w:r>
      </w:del>
      <w:r w:rsidR="00912D3A">
        <w:t xml:space="preserve"> </w:t>
      </w:r>
      <w:r w:rsidR="001A4D67">
        <w:t xml:space="preserve">It will generally take much less time to </w:t>
      </w:r>
      <w:r w:rsidR="000824D0">
        <w:t>construct</w:t>
      </w:r>
      <w:r w:rsidR="001A4D67">
        <w:t xml:space="preserve"> fixed visualizations e</w:t>
      </w:r>
      <w:r w:rsidR="00912D3A">
        <w:t xml:space="preserve">ven with the </w:t>
      </w:r>
      <w:r w:rsidR="00D66506">
        <w:t xml:space="preserve">tweaking and </w:t>
      </w:r>
      <w:r w:rsidR="00912D3A">
        <w:t>polishing necessary to produce a</w:t>
      </w:r>
      <w:del w:id="47" w:author="Bob Rudis" w:date="2013-11-06T20:24:00Z">
        <w:r w:rsidR="00912D3A" w:rsidDel="00AD4BBD">
          <w:delText xml:space="preserve"> </w:delText>
        </w:r>
        <w:r w:rsidR="00912D3A" w:rsidDel="00565A5C">
          <w:delText>consu</w:delText>
        </w:r>
      </w:del>
      <w:ins w:id="48" w:author="Bob Rudis" w:date="2013-11-06T20:24:00Z">
        <w:r w:rsidR="00AD4BBD">
          <w:t>n audience</w:t>
        </w:r>
      </w:ins>
      <w:del w:id="49" w:author="Bob Rudis" w:date="2013-11-06T20:24:00Z">
        <w:r w:rsidR="00912D3A" w:rsidDel="00565A5C">
          <w:delText>mer</w:delText>
        </w:r>
      </w:del>
      <w:r w:rsidR="00912D3A">
        <w:t>-worthy graphic</w:t>
      </w:r>
      <w:r w:rsidR="00D66506">
        <w:t>.</w:t>
      </w:r>
      <w:r w:rsidR="00912D3A">
        <w:t xml:space="preserve"> </w:t>
      </w:r>
      <w:r w:rsidR="007C5AB5">
        <w:t xml:space="preserve">You should also consider </w:t>
      </w:r>
      <w:r w:rsidR="000824D0">
        <w:t xml:space="preserve">sticking with </w:t>
      </w:r>
      <w:r w:rsidR="007C5AB5">
        <w:t>stationary images if</w:t>
      </w:r>
      <w:r w:rsidR="00912D3A">
        <w:t xml:space="preserve"> the project you’re worki</w:t>
      </w:r>
      <w:r w:rsidR="00C54390">
        <w:t>ng on is fairly discrete</w:t>
      </w:r>
      <w:r w:rsidR="003C629C">
        <w:t xml:space="preserve"> with a</w:t>
      </w:r>
      <w:r w:rsidR="00C54390">
        <w:t xml:space="preserve"> data set having</w:t>
      </w:r>
      <w:r w:rsidR="003C629C">
        <w:t xml:space="preserve"> </w:t>
      </w:r>
      <w:ins w:id="50" w:author="Kezia Endsley" w:date="2013-10-09T15:21:00Z">
        <w:r w:rsidR="00A23621">
          <w:t xml:space="preserve">a </w:t>
        </w:r>
      </w:ins>
      <w:r w:rsidR="003C629C">
        <w:t>minimal number of dimensions (</w:t>
      </w:r>
      <w:del w:id="51" w:author="Kezia Endsley" w:date="2013-10-09T15:21:00Z">
        <w:r w:rsidR="00C54390" w:rsidDel="00A23621">
          <w:delText>i.e.</w:delText>
        </w:r>
      </w:del>
      <w:ins w:id="52" w:author="Kezia Endsley" w:date="2013-10-09T15:21:00Z">
        <w:r w:rsidR="00A23621">
          <w:t>that is,</w:t>
        </w:r>
      </w:ins>
      <w:r w:rsidR="00C54390">
        <w:t xml:space="preserve"> </w:t>
      </w:r>
      <w:r w:rsidR="001A4D67">
        <w:t>rows, variables/columns/</w:t>
      </w:r>
      <w:r w:rsidR="003C629C">
        <w:t>fields)</w:t>
      </w:r>
      <w:r w:rsidR="00912D3A">
        <w:t>.</w:t>
      </w:r>
      <w:r w:rsidR="00BB3F09">
        <w:t xml:space="preserve"> </w:t>
      </w:r>
      <w:r w:rsidR="007C5AB5">
        <w:t>A</w:t>
      </w:r>
      <w:r w:rsidR="00BB3F09">
        <w:t>s Scott Murray pu</w:t>
      </w:r>
      <w:r w:rsidR="007C5AB5">
        <w:t>t it in his book</w:t>
      </w:r>
      <w:del w:id="53" w:author="Kent, Kevin - Indianapolis" w:date="2013-11-01T13:58:00Z">
        <w:r w:rsidR="007C5AB5" w:rsidDel="00E834FF">
          <w:delText>,</w:delText>
        </w:r>
      </w:del>
      <w:r w:rsidR="007C5AB5">
        <w:t xml:space="preserve"> </w:t>
      </w:r>
      <w:r w:rsidR="00055C38" w:rsidRPr="00055C38">
        <w:rPr>
          <w:i/>
          <w:rPrChange w:id="54" w:author="Kezia Endsley" w:date="2013-10-09T15:21:00Z">
            <w:rPr>
              <w:rFonts w:ascii="Arial" w:hAnsi="Arial"/>
              <w:b/>
              <w:sz w:val="60"/>
            </w:rPr>
          </w:rPrChange>
        </w:rPr>
        <w:t xml:space="preserve">Interactive Data Visualization for the Web, </w:t>
      </w:r>
      <w:r w:rsidR="00BB3F09" w:rsidRPr="00A23621">
        <w:t>“</w:t>
      </w:r>
      <w:r w:rsidR="00055C38" w:rsidRPr="00055C38">
        <w:rPr>
          <w:rPrChange w:id="55" w:author="Kezia Endsley" w:date="2013-10-09T15:21:00Z">
            <w:rPr>
              <w:rFonts w:ascii="Arial" w:hAnsi="Arial"/>
              <w:b/>
              <w:i/>
              <w:sz w:val="60"/>
            </w:rPr>
          </w:rPrChange>
        </w:rPr>
        <w:t>A fixed image is ideal when alternate views are neither needed nor desired, and required when publishing to a static medium, such as print</w:t>
      </w:r>
      <w:ins w:id="56" w:author="Kezia Endsley" w:date="2013-10-09T15:21:00Z">
        <w:r w:rsidR="00A23621">
          <w:t>.</w:t>
        </w:r>
      </w:ins>
      <w:r w:rsidR="00055C38" w:rsidRPr="00055C38">
        <w:rPr>
          <w:rPrChange w:id="57" w:author="Kezia Endsley" w:date="2013-10-09T15:21:00Z">
            <w:rPr>
              <w:rFonts w:ascii="Arial" w:hAnsi="Arial"/>
              <w:b/>
              <w:i/>
              <w:sz w:val="60"/>
            </w:rPr>
          </w:rPrChange>
        </w:rPr>
        <w:t>”</w:t>
      </w:r>
      <w:del w:id="58" w:author="Kezia Endsley" w:date="2013-10-09T15:21:00Z">
        <w:r w:rsidR="00055C38" w:rsidRPr="00055C38">
          <w:rPr>
            <w:rPrChange w:id="59" w:author="Kezia Endsley" w:date="2013-10-09T15:21:00Z">
              <w:rPr>
                <w:rFonts w:ascii="Arial" w:hAnsi="Arial"/>
                <w:b/>
                <w:i/>
                <w:sz w:val="60"/>
              </w:rPr>
            </w:rPrChange>
          </w:rPr>
          <w:delText>.</w:delText>
        </w:r>
      </w:del>
    </w:p>
    <w:p w14:paraId="17387686" w14:textId="77777777" w:rsidR="00F77059" w:rsidRDefault="00F77059" w:rsidP="00F77059">
      <w:pPr>
        <w:pStyle w:val="Para"/>
      </w:pPr>
      <w:r>
        <w:t>If you’re still feeling the “interactive itch</w:t>
      </w:r>
      <w:ins w:id="60" w:author="Kezia Endsley" w:date="2013-10-09T15:22:00Z">
        <w:r w:rsidR="00A23621">
          <w:t>,</w:t>
        </w:r>
      </w:ins>
      <w:r>
        <w:t>”</w:t>
      </w:r>
      <w:del w:id="61" w:author="Kezia Endsley" w:date="2013-10-09T15:22:00Z">
        <w:r w:rsidDel="00A23621">
          <w:delText>,</w:delText>
        </w:r>
      </w:del>
      <w:r>
        <w:t xml:space="preserve"> t</w:t>
      </w:r>
      <w:r w:rsidR="003C629C">
        <w:t xml:space="preserve">here are </w:t>
      </w:r>
      <w:r w:rsidR="0000158B">
        <w:t>three</w:t>
      </w:r>
      <w:r w:rsidR="003C629C">
        <w:t xml:space="preserve"> primary </w:t>
      </w:r>
      <w:r w:rsidR="001A4D67">
        <w:t>goals to consider when contemplating a new visualization</w:t>
      </w:r>
      <w:r>
        <w:t>:</w:t>
      </w:r>
    </w:p>
    <w:p w14:paraId="6C27B9C9" w14:textId="77777777" w:rsidR="000D6181" w:rsidRDefault="00055C38" w:rsidP="000D6181">
      <w:pPr>
        <w:pStyle w:val="ListBulleted"/>
      </w:pPr>
      <w:r w:rsidRPr="00E834FF">
        <w:rPr>
          <w:b/>
          <w:rPrChange w:id="62" w:author="Kent, Kevin - Indianapolis" w:date="2013-11-01T13:58:00Z">
            <w:rPr>
              <w:rFonts w:ascii="Arial" w:hAnsi="Arial"/>
              <w:b/>
              <w:sz w:val="60"/>
            </w:rPr>
          </w:rPrChange>
        </w:rPr>
        <w:t>Augmentation</w:t>
      </w:r>
      <w:r w:rsidR="00F77059" w:rsidRPr="00E834FF">
        <w:rPr>
          <w:b/>
          <w:rPrChange w:id="63" w:author="Kent, Kevin - Indianapolis" w:date="2013-11-01T13:58:00Z">
            <w:rPr/>
          </w:rPrChange>
        </w:rPr>
        <w:t>:</w:t>
      </w:r>
      <w:r w:rsidR="00F77059">
        <w:t xml:space="preserve"> </w:t>
      </w:r>
      <w:r w:rsidR="000D6181">
        <w:t>If adding</w:t>
      </w:r>
      <w:r w:rsidR="00F77059">
        <w:t xml:space="preserve"> </w:t>
      </w:r>
      <w:r w:rsidR="000D6181">
        <w:t xml:space="preserve">interactive capabilities </w:t>
      </w:r>
      <w:del w:id="64" w:author="Kezia Endsley" w:date="2013-10-10T11:00:00Z">
        <w:r w:rsidR="000D6181" w:rsidDel="00B30E06">
          <w:delText xml:space="preserve">to </w:delText>
        </w:r>
        <w:r w:rsidR="007C5AB5" w:rsidDel="00B30E06">
          <w:delText>visualization</w:delText>
        </w:r>
        <w:r w:rsidR="000D6181" w:rsidDel="00B30E06">
          <w:delText xml:space="preserve"> </w:delText>
        </w:r>
        <w:r w:rsidR="008A7BAA" w:rsidDel="00B30E06">
          <w:delText>will</w:delText>
        </w:r>
        <w:r w:rsidR="000D6181" w:rsidDel="00B30E06">
          <w:delText xml:space="preserve"> help</w:delText>
        </w:r>
      </w:del>
      <w:ins w:id="65" w:author="Kezia Endsley" w:date="2013-10-10T11:00:00Z">
        <w:r w:rsidR="00B30E06">
          <w:t>helps</w:t>
        </w:r>
      </w:ins>
      <w:r w:rsidR="000D6181">
        <w:t xml:space="preserve"> speed up or automate tasks consumers would normally perform manually, going interactive is </w:t>
      </w:r>
      <w:r w:rsidR="008A7BAA">
        <w:t>definitel</w:t>
      </w:r>
      <w:r w:rsidR="000D6181">
        <w:t>y the right thing to do.</w:t>
      </w:r>
    </w:p>
    <w:p w14:paraId="4B0F3C52" w14:textId="77777777" w:rsidR="000D6181" w:rsidRDefault="00055C38" w:rsidP="000D6181">
      <w:pPr>
        <w:pStyle w:val="ListBulleted"/>
      </w:pPr>
      <w:r w:rsidRPr="00E834FF">
        <w:rPr>
          <w:b/>
          <w:rPrChange w:id="66" w:author="Kent, Kevin - Indianapolis" w:date="2013-11-01T13:59:00Z">
            <w:rPr>
              <w:rFonts w:ascii="Arial" w:hAnsi="Arial"/>
              <w:b/>
              <w:sz w:val="60"/>
            </w:rPr>
          </w:rPrChange>
        </w:rPr>
        <w:t>Exploration</w:t>
      </w:r>
      <w:r w:rsidR="00F77059" w:rsidRPr="00E834FF">
        <w:rPr>
          <w:b/>
          <w:rPrChange w:id="67" w:author="Kent, Kevin - Indianapolis" w:date="2013-11-01T13:59:00Z">
            <w:rPr/>
          </w:rPrChange>
        </w:rPr>
        <w:t>:</w:t>
      </w:r>
      <w:r w:rsidR="00F77059">
        <w:t xml:space="preserve"> If the number of dimensions and size/diversity of the data set grow sufficiently large, it may be </w:t>
      </w:r>
      <w:r w:rsidR="000D6181">
        <w:t>better</w:t>
      </w:r>
      <w:r w:rsidR="00F77059">
        <w:t xml:space="preserve"> to </w:t>
      </w:r>
      <w:del w:id="68" w:author="Kezia Endsley" w:date="2013-10-10T11:01:00Z">
        <w:r w:rsidR="00F77059" w:rsidDel="00B30E06">
          <w:delText>give the</w:delText>
        </w:r>
      </w:del>
      <w:ins w:id="69" w:author="Kezia Endsley" w:date="2013-10-10T11:01:00Z">
        <w:r w:rsidR="00B30E06">
          <w:t>enable</w:t>
        </w:r>
      </w:ins>
      <w:r w:rsidR="00F77059">
        <w:t xml:space="preserve"> consumer</w:t>
      </w:r>
      <w:ins w:id="70" w:author="Kezia Endsley" w:date="2013-10-10T11:01:00Z">
        <w:r w:rsidR="00B30E06">
          <w:t>s</w:t>
        </w:r>
      </w:ins>
      <w:r w:rsidR="00F77059">
        <w:t xml:space="preserve"> </w:t>
      </w:r>
      <w:del w:id="71" w:author="Kezia Endsley" w:date="2013-10-10T11:01:00Z">
        <w:r w:rsidR="00F77059" w:rsidDel="00B30E06">
          <w:delText xml:space="preserve">the ability </w:delText>
        </w:r>
      </w:del>
      <w:r w:rsidR="00F77059">
        <w:t>to explore the relationsh</w:t>
      </w:r>
      <w:r w:rsidR="000D6181">
        <w:t xml:space="preserve">ips and outcomes </w:t>
      </w:r>
      <w:r w:rsidR="000D6181">
        <w:lastRenderedPageBreak/>
        <w:t xml:space="preserve">on their own </w:t>
      </w:r>
      <w:del w:id="72" w:author="Kezia Endsley" w:date="2013-10-10T11:01:00Z">
        <w:r w:rsidR="000D6181" w:rsidDel="00B30E06">
          <w:delText xml:space="preserve">versus </w:delText>
        </w:r>
      </w:del>
      <w:ins w:id="73" w:author="Kezia Endsley" w:date="2013-10-10T11:01:00Z">
        <w:r w:rsidR="00B30E06">
          <w:t xml:space="preserve">rather than </w:t>
        </w:r>
      </w:ins>
      <w:r w:rsidR="000D6181">
        <w:t>trying to guess which set of static graphics will be most useful.</w:t>
      </w:r>
    </w:p>
    <w:p w14:paraId="2289E9A3" w14:textId="77777777" w:rsidR="0000158B" w:rsidRDefault="00055C38" w:rsidP="000D6181">
      <w:pPr>
        <w:pStyle w:val="ListBulleted"/>
      </w:pPr>
      <w:r w:rsidRPr="00E834FF">
        <w:rPr>
          <w:b/>
          <w:rPrChange w:id="74" w:author="Kent, Kevin - Indianapolis" w:date="2013-11-01T14:00:00Z">
            <w:rPr>
              <w:rFonts w:ascii="Arial" w:hAnsi="Arial"/>
              <w:b/>
              <w:sz w:val="60"/>
            </w:rPr>
          </w:rPrChange>
        </w:rPr>
        <w:t>Illumination</w:t>
      </w:r>
      <w:r w:rsidR="0000158B" w:rsidRPr="00E834FF">
        <w:rPr>
          <w:b/>
          <w:rPrChange w:id="75" w:author="Kent, Kevin - Indianapolis" w:date="2013-11-01T14:00:00Z">
            <w:rPr/>
          </w:rPrChange>
        </w:rPr>
        <w:t>:</w:t>
      </w:r>
      <w:r w:rsidR="0000158B" w:rsidRPr="00E834FF">
        <w:rPr>
          <w:b/>
        </w:rPr>
        <w:t xml:space="preserve"> </w:t>
      </w:r>
      <w:r w:rsidR="0000158B">
        <w:t>If a topic is complex enough</w:t>
      </w:r>
      <w:ins w:id="76" w:author="Kezia Endsley" w:date="2013-10-10T11:01:00Z">
        <w:r w:rsidR="00B30E06">
          <w:t>,</w:t>
        </w:r>
      </w:ins>
      <w:r w:rsidR="0000158B">
        <w:t xml:space="preserve"> it may help to provide a well-executed</w:t>
      </w:r>
      <w:r w:rsidR="007C5AB5">
        <w:t>,</w:t>
      </w:r>
      <w:r w:rsidR="0000158B">
        <w:t xml:space="preserve"> interactive visualization that provides a user-friendly interface for directed/constrained navigation around the data you’ve chosen to present.</w:t>
      </w:r>
    </w:p>
    <w:p w14:paraId="1FD4CF82" w14:textId="77777777" w:rsidR="000D6181" w:rsidRDefault="00D66506" w:rsidP="00F77059">
      <w:pPr>
        <w:pStyle w:val="Para"/>
      </w:pPr>
      <w:r>
        <w:t xml:space="preserve">Let’s delve a bit further into each of these areas with a focus on information security </w:t>
      </w:r>
      <w:r w:rsidR="001A4D67">
        <w:t>examples</w:t>
      </w:r>
      <w:r>
        <w:t>.</w:t>
      </w:r>
    </w:p>
    <w:p w14:paraId="42297808" w14:textId="77777777" w:rsidR="00C54390" w:rsidRDefault="00C54390" w:rsidP="00C54390">
      <w:pPr>
        <w:pStyle w:val="H2"/>
      </w:pPr>
      <w:r>
        <w:t xml:space="preserve">Interaction </w:t>
      </w:r>
      <w:ins w:id="77" w:author="Kezia Endsley" w:date="2013-10-10T11:02:00Z">
        <w:r w:rsidR="00B30E06">
          <w:t>f</w:t>
        </w:r>
      </w:ins>
      <w:del w:id="78" w:author="Kezia Endsley" w:date="2013-10-10T11:02:00Z">
        <w:r w:rsidDel="00B30E06">
          <w:delText>F</w:delText>
        </w:r>
      </w:del>
      <w:r>
        <w:t>or Augmentation</w:t>
      </w:r>
    </w:p>
    <w:p w14:paraId="4BEEA186" w14:textId="77777777" w:rsidR="007C5AB5" w:rsidRDefault="007C5AB5" w:rsidP="00D66506">
      <w:pPr>
        <w:pStyle w:val="Para"/>
      </w:pPr>
      <w:r>
        <w:t>There are many repetitive, time-consuming, data-driven tasks in information security. Logs must be collected and correlated, alerts must be received and attended to</w:t>
      </w:r>
      <w:ins w:id="79" w:author="Kezia Endsley" w:date="2013-10-10T11:03:00Z">
        <w:r w:rsidR="00B30E06">
          <w:t>,</w:t>
        </w:r>
      </w:ins>
      <w:r>
        <w:t xml:space="preserve"> and anomalies must be investigated. These actions often involve running a variety of utilities over individual</w:t>
      </w:r>
      <w:r w:rsidR="000824D0">
        <w:t xml:space="preserve"> pieces of data</w:t>
      </w:r>
      <w:r w:rsidR="001A4D67">
        <w:t xml:space="preserve"> or sets of</w:t>
      </w:r>
      <w:r>
        <w:t xml:space="preserve"> data elements to determine </w:t>
      </w:r>
      <w:del w:id="80" w:author="Kezia Endsley" w:date="2013-10-10T11:03:00Z">
        <w:r w:rsidDel="00B30E06">
          <w:delText xml:space="preserve">if </w:delText>
        </w:r>
      </w:del>
      <w:ins w:id="81" w:author="Kezia Endsley" w:date="2013-10-10T11:03:00Z">
        <w:r w:rsidR="00B30E06">
          <w:t xml:space="preserve">whether </w:t>
        </w:r>
      </w:ins>
      <w:r>
        <w:t xml:space="preserve">there truly is </w:t>
      </w:r>
      <w:del w:id="82" w:author="Kezia Endsley" w:date="2013-10-10T11:03:00Z">
        <w:r w:rsidDel="00B30E06">
          <w:delText xml:space="preserve">badness </w:delText>
        </w:r>
      </w:del>
      <w:ins w:id="83" w:author="Kezia Endsley" w:date="2013-10-10T11:03:00Z">
        <w:r w:rsidR="00B30E06">
          <w:t xml:space="preserve">an issue </w:t>
        </w:r>
      </w:ins>
      <w:del w:id="84" w:author="Kezia Endsley" w:date="2013-10-10T11:03:00Z">
        <w:r w:rsidDel="00B30E06">
          <w:delText xml:space="preserve">occurring </w:delText>
        </w:r>
      </w:del>
      <w:r>
        <w:t xml:space="preserve">on your network. Any tool that </w:t>
      </w:r>
      <w:r w:rsidR="001A4D67">
        <w:t>helps alleviate</w:t>
      </w:r>
      <w:r>
        <w:t xml:space="preserve"> this tedium and speeds up </w:t>
      </w:r>
      <w:r w:rsidR="000824D0">
        <w:t xml:space="preserve">reliable </w:t>
      </w:r>
      <w:r>
        <w:t xml:space="preserve">detection of malicious activity is a welcome addition to </w:t>
      </w:r>
      <w:r w:rsidR="000824D0">
        <w:t>any</w:t>
      </w:r>
      <w:r>
        <w:t xml:space="preserve"> security engineer’s toolbox.</w:t>
      </w:r>
    </w:p>
    <w:p w14:paraId="1CB76A9F" w14:textId="662B6A2E" w:rsidR="00D66506" w:rsidRDefault="007C5AB5" w:rsidP="00D66506">
      <w:pPr>
        <w:pStyle w:val="Para"/>
      </w:pPr>
      <w:r>
        <w:t>Recognizing this</w:t>
      </w:r>
      <w:ins w:id="85" w:author="Kezia Endsley" w:date="2013-10-10T11:04:00Z">
        <w:r w:rsidR="00B30E06">
          <w:t xml:space="preserve"> fact</w:t>
        </w:r>
      </w:ins>
      <w:r>
        <w:t xml:space="preserve">, a </w:t>
      </w:r>
      <w:r w:rsidR="003F1A10">
        <w:t xml:space="preserve">research </w:t>
      </w:r>
      <w:r>
        <w:t>team led by</w:t>
      </w:r>
      <w:r w:rsidR="00D66506">
        <w:t xml:space="preserve"> </w:t>
      </w:r>
      <w:r w:rsidR="00D66506" w:rsidRPr="00D66506">
        <w:t>Robert Erbacher</w:t>
      </w:r>
      <w:r w:rsidR="00D66506">
        <w:t xml:space="preserve"> </w:t>
      </w:r>
      <w:r w:rsidR="003F1A10">
        <w:t>worked to understand both the problem domain—situational awareness of malicious network activity—and how incident responders think and process information</w:t>
      </w:r>
      <w:ins w:id="86" w:author="Kezia Endsley" w:date="2013-10-10T11:04:00Z">
        <w:r w:rsidR="00B30E06">
          <w:t>. This</w:t>
        </w:r>
      </w:ins>
      <w:del w:id="87" w:author="Kezia Endsley" w:date="2013-10-10T11:04:00Z">
        <w:r w:rsidR="003F1A10" w:rsidDel="00B30E06">
          <w:delText>, which</w:delText>
        </w:r>
      </w:del>
      <w:r w:rsidR="003F1A10">
        <w:t xml:space="preserve"> resulted in the creation of VisAlert (</w:t>
      </w:r>
      <w:del w:id="88" w:author="Kezia Endsley" w:date="2013-10-10T11:04:00Z">
        <w:r w:rsidR="003F1A10" w:rsidRPr="003F1A10" w:rsidDel="00B30E06">
          <w:delText xml:space="preserve"> </w:delText>
        </w:r>
      </w:del>
      <w:r w:rsidR="00055C38" w:rsidRPr="00055C38">
        <w:rPr>
          <w:rStyle w:val="InlineURL"/>
          <w:highlight w:val="green"/>
          <w:rPrChange w:id="89" w:author="Russell Thomas" w:date="2013-10-01T12:56:00Z">
            <w:rPr>
              <w:rStyle w:val="InlineURL"/>
              <w:b/>
              <w:sz w:val="60"/>
            </w:rPr>
          </w:rPrChange>
        </w:rPr>
        <w:t>http://digital.cs.usu.edu/~erbacher/publications/VisAlertCGA2006.pdf</w:t>
      </w:r>
      <w:del w:id="90" w:author="Bob Rudis" w:date="2013-11-06T20:22:00Z">
        <w:r w:rsidR="00055C38" w:rsidRPr="00E834FF" w:rsidDel="00565A5C">
          <w:rPr>
            <w:highlight w:val="yellow"/>
            <w:vertAlign w:val="superscript"/>
            <w:rPrChange w:id="91" w:author="Kent, Kevin - Indianapolis" w:date="2013-11-01T14:08:00Z">
              <w:rPr>
                <w:rFonts w:ascii="Courier New" w:hAnsi="Courier New"/>
                <w:b/>
                <w:noProof/>
                <w:sz w:val="60"/>
                <w:u w:val="single"/>
                <w:vertAlign w:val="superscript"/>
              </w:rPr>
            </w:rPrChange>
          </w:rPr>
          <w:delText>1</w:delText>
        </w:r>
      </w:del>
      <w:r w:rsidR="00343894">
        <w:t>)</w:t>
      </w:r>
      <w:r w:rsidR="00BC190E">
        <w:t>,</w:t>
      </w:r>
      <w:r w:rsidR="003F1A10">
        <w:t xml:space="preserve"> a </w:t>
      </w:r>
      <w:r w:rsidR="00D66506">
        <w:t xml:space="preserve">visual correlation tool </w:t>
      </w:r>
      <w:r w:rsidR="003F1A10">
        <w:t xml:space="preserve">that </w:t>
      </w:r>
      <w:r w:rsidR="00D66506">
        <w:t>facilitates situational awareness in complex network environments</w:t>
      </w:r>
      <w:r w:rsidR="003F1A10">
        <w:t>.</w:t>
      </w:r>
      <w:ins w:id="92" w:author="Kezia Endsley" w:date="2013-10-10T11:04:00Z">
        <w:r w:rsidR="00B30E06">
          <w:t xml:space="preserve"> </w:t>
        </w:r>
        <w:del w:id="93" w:author="Bob Rudis" w:date="2013-11-06T20:26:00Z">
          <w:r w:rsidR="00B30E06" w:rsidDel="001B1415">
            <w:delText>See</w:delText>
          </w:r>
        </w:del>
        <w:del w:id="94" w:author="Bob Rudis" w:date="2013-11-06T20:27:00Z">
          <w:r w:rsidR="00B30E06" w:rsidDel="001B1415">
            <w:delText xml:space="preserve"> </w:delText>
          </w:r>
        </w:del>
        <w:r w:rsidR="00B30E06">
          <w:t>Figure 11-1</w:t>
        </w:r>
      </w:ins>
      <w:ins w:id="95" w:author="Bob Rudis" w:date="2013-11-06T20:27:00Z">
        <w:r w:rsidR="001B1415">
          <w:t xml:space="preserve"> shows an example </w:t>
        </w:r>
      </w:ins>
      <w:ins w:id="96" w:author="Bob Rudis" w:date="2013-11-06T20:28:00Z">
        <w:r w:rsidR="001B1415">
          <w:t xml:space="preserve">screen </w:t>
        </w:r>
      </w:ins>
      <w:ins w:id="97" w:author="Bob Rudis" w:date="2013-11-06T20:27:00Z">
        <w:r w:rsidR="001B1415">
          <w:t xml:space="preserve">from the VisAlert tool that we’ll be focusing on </w:t>
        </w:r>
      </w:ins>
      <w:ins w:id="98" w:author="Bob Rudis" w:date="2013-11-06T20:28:00Z">
        <w:r w:rsidR="001B1415">
          <w:t>in the remainder of this section</w:t>
        </w:r>
      </w:ins>
      <w:ins w:id="99" w:author="Kezia Endsley" w:date="2013-10-10T11:04:00Z">
        <w:r w:rsidR="00B30E06">
          <w:t>.</w:t>
        </w:r>
      </w:ins>
      <w:ins w:id="100" w:author="Bob Rudis" w:date="2013-11-06T20:28:00Z">
        <w:r w:rsidR="001B1415">
          <w:t xml:space="preserve"> This single image </w:t>
        </w:r>
      </w:ins>
      <w:ins w:id="101" w:author="Bob Rudis" w:date="2013-11-06T20:30:00Z">
        <w:r w:rsidR="001B1415">
          <w:t>places a logical network layout at the center so there is immediate</w:t>
        </w:r>
      </w:ins>
      <w:ins w:id="102" w:author="Bob Rudis" w:date="2013-11-06T20:31:00Z">
        <w:r w:rsidR="001B1415">
          <w:t>, practical</w:t>
        </w:r>
      </w:ins>
      <w:ins w:id="103" w:author="Bob Rudis" w:date="2013-11-06T20:30:00Z">
        <w:r w:rsidR="001B1415">
          <w:t xml:space="preserve"> context for the viewer.</w:t>
        </w:r>
      </w:ins>
      <w:ins w:id="104" w:author="Bob Rudis" w:date="2013-11-06T20:28:00Z">
        <w:r w:rsidR="001B1415">
          <w:t xml:space="preserve"> </w:t>
        </w:r>
      </w:ins>
      <w:ins w:id="105" w:author="Bob Rudis" w:date="2013-11-06T20:31:00Z">
        <w:r w:rsidR="001B1415">
          <w:t xml:space="preserve">The concentric circles represent delta time intervals </w:t>
        </w:r>
      </w:ins>
      <w:ins w:id="106" w:author="Bob Rudis" w:date="2013-11-06T20:32:00Z">
        <w:r w:rsidR="001B1415">
          <w:t xml:space="preserve">for when security events happened </w:t>
        </w:r>
      </w:ins>
      <w:ins w:id="107" w:author="Bob Rudis" w:date="2013-11-06T20:31:00Z">
        <w:r w:rsidR="001B1415">
          <w:t>(i.e. now, 5 minutes ago, 15 minutes ago, etc)</w:t>
        </w:r>
      </w:ins>
      <w:ins w:id="108" w:author="Bob Rudis" w:date="2013-11-06T20:33:00Z">
        <w:r w:rsidR="001B1415">
          <w:t>.</w:t>
        </w:r>
      </w:ins>
      <w:ins w:id="109" w:author="Bob Rudis" w:date="2013-11-06T20:31:00Z">
        <w:r w:rsidR="001B1415">
          <w:t xml:space="preserve"> The lines from those </w:t>
        </w:r>
      </w:ins>
      <w:ins w:id="110" w:author="Bob Rudis" w:date="2013-11-06T20:32:00Z">
        <w:r w:rsidR="001B1415">
          <w:t>e</w:t>
        </w:r>
      </w:ins>
      <w:ins w:id="111" w:author="Bob Rudis" w:date="2013-11-06T20:31:00Z">
        <w:r w:rsidR="001B1415">
          <w:t xml:space="preserve">vents to </w:t>
        </w:r>
      </w:ins>
      <w:ins w:id="112" w:author="Bob Rudis" w:date="2013-11-06T20:32:00Z">
        <w:r w:rsidR="001B1415">
          <w:t xml:space="preserve">the resources provide quick context for what type of attacks were </w:t>
        </w:r>
      </w:ins>
      <w:ins w:id="113" w:author="Bob Rudis" w:date="2013-11-06T20:33:00Z">
        <w:r w:rsidR="001B1415">
          <w:t>happening</w:t>
        </w:r>
      </w:ins>
      <w:ins w:id="114" w:author="Bob Rudis" w:date="2013-11-06T20:32:00Z">
        <w:r w:rsidR="001B1415">
          <w:t xml:space="preserve"> </w:t>
        </w:r>
      </w:ins>
      <w:ins w:id="115" w:author="Bob Rudis" w:date="2013-11-06T20:33:00Z">
        <w:r w:rsidR="001B1415">
          <w:t>to what systems and when, all without having to stare at multiple lines in multiple log files.</w:t>
        </w:r>
      </w:ins>
    </w:p>
    <w:p w14:paraId="4382208A" w14:textId="77777777" w:rsidR="00E834FF" w:rsidRDefault="00E834FF">
      <w:pPr>
        <w:pStyle w:val="QueryPara"/>
        <w:rPr>
          <w:ins w:id="116" w:author="Bob Rudis" w:date="2013-11-06T20:25:00Z"/>
          <w:highlight w:val="yellow"/>
        </w:rPr>
        <w:pPrChange w:id="117" w:author="Kent, Kevin - Indianapolis" w:date="2013-11-01T14:08:00Z">
          <w:pPr>
            <w:pStyle w:val="Slug"/>
          </w:pPr>
        </w:pPrChange>
      </w:pPr>
      <w:ins w:id="118" w:author="Kent, Kevin - Indianapolis" w:date="2013-11-01T14:08:00Z">
        <w:r w:rsidRPr="00E834FF">
          <w:rPr>
            <w:highlight w:val="yellow"/>
            <w:rPrChange w:id="119" w:author="Kent, Kevin - Indianapolis" w:date="2013-11-01T14:09:00Z">
              <w:rPr>
                <w:highlight w:val="green"/>
              </w:rPr>
            </w:rPrChange>
          </w:rPr>
          <w:t xml:space="preserve">[AU: Does that superscripted 1 above refer to the reference #1 at the end of the chapter? If so, I’m not sure why the URL for VisAlert is </w:t>
        </w:r>
      </w:ins>
      <w:ins w:id="120" w:author="Kent, Kevin - Indianapolis" w:date="2013-11-01T14:09:00Z">
        <w:r w:rsidRPr="00E834FF">
          <w:rPr>
            <w:highlight w:val="yellow"/>
            <w:rPrChange w:id="121" w:author="Kent, Kevin - Indianapolis" w:date="2013-11-01T14:09:00Z">
              <w:rPr>
                <w:highlight w:val="green"/>
              </w:rPr>
            </w:rPrChange>
          </w:rPr>
          <w:t>connected to that reference. Can you clarify? Thanks, Kevin (PJE)</w:t>
        </w:r>
      </w:ins>
      <w:ins w:id="122" w:author="Kent, Kevin - Indianapolis" w:date="2013-11-01T14:08:00Z">
        <w:r w:rsidRPr="00E834FF">
          <w:rPr>
            <w:highlight w:val="yellow"/>
            <w:rPrChange w:id="123" w:author="Kent, Kevin - Indianapolis" w:date="2013-11-01T14:09:00Z">
              <w:rPr>
                <w:highlight w:val="green"/>
              </w:rPr>
            </w:rPrChange>
          </w:rPr>
          <w:t>]</w:t>
        </w:r>
      </w:ins>
    </w:p>
    <w:p w14:paraId="3033C634" w14:textId="77777777" w:rsidR="001B1415" w:rsidRDefault="001B1415">
      <w:pPr>
        <w:pStyle w:val="QueryPara"/>
        <w:rPr>
          <w:ins w:id="124" w:author="Bob Rudis" w:date="2013-11-06T20:25:00Z"/>
          <w:highlight w:val="yellow"/>
        </w:rPr>
        <w:pPrChange w:id="125" w:author="Kent, Kevin - Indianapolis" w:date="2013-11-01T14:08:00Z">
          <w:pPr>
            <w:pStyle w:val="Slug"/>
          </w:pPr>
        </w:pPrChange>
      </w:pPr>
    </w:p>
    <w:p w14:paraId="4D47967A" w14:textId="0C1666D2" w:rsidR="001B1415" w:rsidRPr="00E834FF" w:rsidRDefault="001B1415">
      <w:pPr>
        <w:pStyle w:val="QueryPara"/>
        <w:rPr>
          <w:ins w:id="126" w:author="Kent, Kevin - Indianapolis" w:date="2013-11-01T14:08:00Z"/>
          <w:highlight w:val="yellow"/>
          <w:rPrChange w:id="127" w:author="Kent, Kevin - Indianapolis" w:date="2013-11-01T14:09:00Z">
            <w:rPr>
              <w:ins w:id="128" w:author="Kent, Kevin - Indianapolis" w:date="2013-11-01T14:08:00Z"/>
              <w:highlight w:val="green"/>
            </w:rPr>
          </w:rPrChange>
        </w:rPr>
        <w:pPrChange w:id="129" w:author="Kent, Kevin - Indianapolis" w:date="2013-11-01T14:08:00Z">
          <w:pPr>
            <w:pStyle w:val="Slug"/>
          </w:pPr>
        </w:pPrChange>
      </w:pPr>
      <w:ins w:id="130" w:author="Bob Rudis" w:date="2013-11-06T20:25:00Z">
        <w:r>
          <w:rPr>
            <w:highlight w:val="yellow"/>
          </w:rPr>
          <w:t>AR: Kept reference at end, but removed the superscript. There is a connection, but the end reference stands on it’s own well enough without it.</w:t>
        </w:r>
      </w:ins>
    </w:p>
    <w:p w14:paraId="7227329C" w14:textId="77777777" w:rsidR="003F1A10" w:rsidRDefault="00055C38" w:rsidP="003F1A10">
      <w:pPr>
        <w:pStyle w:val="Slug"/>
      </w:pPr>
      <w:r w:rsidRPr="00055C38">
        <w:rPr>
          <w:highlight w:val="green"/>
          <w:rPrChange w:id="131" w:author="Russell Thomas" w:date="2013-10-01T12:58:00Z">
            <w:rPr>
              <w:rFonts w:ascii="Courier New" w:hAnsi="Courier New"/>
              <w:noProof/>
              <w:snapToGrid w:val="0"/>
              <w:sz w:val="60"/>
              <w:u w:val="single"/>
            </w:rPr>
          </w:rPrChange>
        </w:rPr>
        <w:lastRenderedPageBreak/>
        <w:t>Figure 11</w:t>
      </w:r>
      <w:ins w:id="132" w:author="Kezia Endsley" w:date="2013-10-10T11:05:00Z">
        <w:r w:rsidR="00B30E06">
          <w:rPr>
            <w:highlight w:val="green"/>
          </w:rPr>
          <w:t>-</w:t>
        </w:r>
      </w:ins>
      <w:del w:id="133" w:author="Kezia Endsley" w:date="2013-10-10T11:05:00Z">
        <w:r w:rsidRPr="00055C38">
          <w:rPr>
            <w:highlight w:val="green"/>
            <w:rPrChange w:id="134" w:author="Russell Thomas" w:date="2013-10-01T12:58:00Z">
              <w:rPr>
                <w:rFonts w:ascii="Courier New" w:hAnsi="Courier New"/>
                <w:noProof/>
                <w:snapToGrid w:val="0"/>
                <w:sz w:val="60"/>
                <w:u w:val="single"/>
              </w:rPr>
            </w:rPrChange>
          </w:rPr>
          <w:delText>.</w:delText>
        </w:r>
      </w:del>
      <w:r w:rsidRPr="00055C38">
        <w:rPr>
          <w:highlight w:val="green"/>
          <w:rPrChange w:id="135" w:author="Russell Thomas" w:date="2013-10-01T12:58:00Z">
            <w:rPr>
              <w:rFonts w:ascii="Courier New" w:hAnsi="Courier New"/>
              <w:noProof/>
              <w:snapToGrid w:val="0"/>
              <w:sz w:val="60"/>
              <w:u w:val="single"/>
            </w:rPr>
          </w:rPrChange>
        </w:rPr>
        <w:t>1</w:t>
      </w:r>
      <w:ins w:id="136" w:author="Kent, Kevin - Indianapolis" w:date="2013-11-01T14:00:00Z">
        <w:r w:rsidR="00E834FF">
          <w:rPr>
            <w:highlight w:val="green"/>
          </w:rPr>
          <w:t>:</w:t>
        </w:r>
      </w:ins>
      <w:r w:rsidRPr="00055C38">
        <w:rPr>
          <w:highlight w:val="green"/>
          <w:rPrChange w:id="137" w:author="Russell Thomas" w:date="2013-10-01T12:58:00Z">
            <w:rPr>
              <w:rFonts w:ascii="Courier New" w:hAnsi="Courier New"/>
              <w:noProof/>
              <w:snapToGrid w:val="0"/>
              <w:sz w:val="60"/>
              <w:u w:val="single"/>
            </w:rPr>
          </w:rPrChange>
        </w:rPr>
        <w:t xml:space="preserve"> The VisAlert Visual Correlation Tool</w:t>
      </w:r>
      <w:r w:rsidRPr="00055C38">
        <w:rPr>
          <w:highlight w:val="green"/>
          <w:rPrChange w:id="138" w:author="Russell Thomas" w:date="2013-10-01T12:58:00Z">
            <w:rPr>
              <w:rFonts w:ascii="Courier New" w:hAnsi="Courier New"/>
              <w:noProof/>
              <w:snapToGrid w:val="0"/>
              <w:sz w:val="60"/>
              <w:u w:val="single"/>
            </w:rPr>
          </w:rPrChange>
        </w:rPr>
        <w:tab/>
        <w:t>[793725</w:t>
      </w:r>
      <w:ins w:id="139" w:author="Kent, Kevin - Indianapolis" w:date="2013-11-01T14:00:00Z">
        <w:r w:rsidR="00E834FF">
          <w:rPr>
            <w:highlight w:val="green"/>
          </w:rPr>
          <w:t xml:space="preserve"> </w:t>
        </w:r>
      </w:ins>
      <w:r w:rsidRPr="00055C38">
        <w:rPr>
          <w:highlight w:val="green"/>
          <w:rPrChange w:id="140" w:author="Russell Thomas" w:date="2013-10-01T12:58:00Z">
            <w:rPr>
              <w:rFonts w:ascii="Courier New" w:hAnsi="Courier New"/>
              <w:noProof/>
              <w:snapToGrid w:val="0"/>
              <w:sz w:val="60"/>
              <w:u w:val="single"/>
            </w:rPr>
          </w:rPrChange>
        </w:rPr>
        <w:t>c11f</w:t>
      </w:r>
      <w:ins w:id="141" w:author="Kent, Kevin - Indianapolis" w:date="2013-11-01T14:00:00Z">
        <w:r w:rsidR="00E834FF">
          <w:rPr>
            <w:highlight w:val="green"/>
          </w:rPr>
          <w:t>0</w:t>
        </w:r>
      </w:ins>
      <w:r w:rsidRPr="00055C38">
        <w:rPr>
          <w:highlight w:val="green"/>
          <w:rPrChange w:id="142" w:author="Russell Thomas" w:date="2013-10-01T12:58:00Z">
            <w:rPr>
              <w:rFonts w:ascii="Courier New" w:hAnsi="Courier New"/>
              <w:noProof/>
              <w:snapToGrid w:val="0"/>
              <w:sz w:val="60"/>
              <w:u w:val="single"/>
            </w:rPr>
          </w:rPrChange>
        </w:rPr>
        <w:t>01.png]</w:t>
      </w:r>
    </w:p>
    <w:p w14:paraId="64CD7AC3" w14:textId="77777777" w:rsidR="00E834FF" w:rsidRDefault="00E834FF">
      <w:pPr>
        <w:pStyle w:val="QueryPara"/>
        <w:rPr>
          <w:ins w:id="143" w:author="Bob Rudis" w:date="2013-11-06T20:34:00Z"/>
        </w:rPr>
        <w:pPrChange w:id="144" w:author="Kent, Kevin - Indianapolis" w:date="2013-11-01T14:02:00Z">
          <w:pPr>
            <w:pStyle w:val="Para"/>
          </w:pPr>
        </w:pPrChange>
      </w:pPr>
      <w:ins w:id="145" w:author="Kent, Kevin - Indianapolis" w:date="2013-11-01T14:02:00Z">
        <w:r>
          <w:t>[AU: It would help this illustration if you briefly explained what</w:t>
        </w:r>
      </w:ins>
      <w:ins w:id="146" w:author="Kent, Kevin - Indianapolis" w:date="2013-11-01T14:03:00Z">
        <w:r>
          <w:t xml:space="preserve">’s going on in this figure for readers. </w:t>
        </w:r>
      </w:ins>
      <w:ins w:id="147" w:author="Kent, Kevin - Indianapolis" w:date="2013-11-01T14:11:00Z">
        <w:r w:rsidR="00C7449F">
          <w:t xml:space="preserve">What does it show? How do you intend to use the illustration going forward in the chapter? </w:t>
        </w:r>
      </w:ins>
      <w:ins w:id="148" w:author="Kent, Kevin - Indianapolis" w:date="2013-11-01T14:03:00Z">
        <w:r>
          <w:t>Thanks, Kevin (PjE)</w:t>
        </w:r>
      </w:ins>
      <w:ins w:id="149" w:author="Kent, Kevin - Indianapolis" w:date="2013-11-01T14:02:00Z">
        <w:r>
          <w:t>]</w:t>
        </w:r>
      </w:ins>
    </w:p>
    <w:p w14:paraId="6839B68F" w14:textId="77777777" w:rsidR="009F4186" w:rsidRDefault="009F4186">
      <w:pPr>
        <w:pStyle w:val="QueryPara"/>
        <w:rPr>
          <w:ins w:id="150" w:author="Bob Rudis" w:date="2013-11-06T20:34:00Z"/>
        </w:rPr>
        <w:pPrChange w:id="151" w:author="Kent, Kevin - Indianapolis" w:date="2013-11-01T14:02:00Z">
          <w:pPr>
            <w:pStyle w:val="Para"/>
          </w:pPr>
        </w:pPrChange>
      </w:pPr>
    </w:p>
    <w:p w14:paraId="091D73BB" w14:textId="3E364E43" w:rsidR="009F4186" w:rsidRDefault="009F4186">
      <w:pPr>
        <w:pStyle w:val="QueryPara"/>
        <w:rPr>
          <w:ins w:id="152" w:author="Kent, Kevin - Indianapolis" w:date="2013-11-01T14:02:00Z"/>
        </w:rPr>
        <w:pPrChange w:id="153" w:author="Kent, Kevin - Indianapolis" w:date="2013-11-01T14:02:00Z">
          <w:pPr>
            <w:pStyle w:val="Para"/>
          </w:pPr>
        </w:pPrChange>
      </w:pPr>
      <w:ins w:id="154" w:author="Bob Rudis" w:date="2013-11-06T20:34:00Z">
        <w:r>
          <w:t>AR: done. Thx.</w:t>
        </w:r>
      </w:ins>
    </w:p>
    <w:p w14:paraId="39EB80DA" w14:textId="77777777" w:rsidR="00BC190E" w:rsidRDefault="00343894" w:rsidP="00D66506">
      <w:pPr>
        <w:pStyle w:val="Para"/>
      </w:pPr>
      <w:del w:id="155" w:author="Russell Thomas" w:date="2013-10-01T12:56:00Z">
        <w:r w:rsidDel="000B4DD8">
          <w:delText>It’s fairly straightforward</w:delText>
        </w:r>
        <w:r w:rsidR="000824D0" w:rsidDel="000B4DD8">
          <w:delText>,</w:delText>
        </w:r>
        <w:r w:rsidDel="000B4DD8">
          <w:delText xml:space="preserve"> </w:delText>
        </w:r>
      </w:del>
      <w:ins w:id="156" w:author="Kezia Endsley" w:date="2013-10-10T11:09:00Z">
        <w:r w:rsidR="00AD5026">
          <w:t>W</w:t>
        </w:r>
      </w:ins>
      <w:del w:id="157" w:author="Kezia Endsley" w:date="2013-10-10T11:09:00Z">
        <w:r w:rsidR="000824D0" w:rsidDel="00AD5026">
          <w:delText>w</w:delText>
        </w:r>
      </w:del>
      <w:r w:rsidR="000824D0">
        <w:t>ith tools such as Circos (</w:t>
      </w:r>
      <w:r w:rsidR="00055C38" w:rsidRPr="00055C38">
        <w:rPr>
          <w:rStyle w:val="InlineURL"/>
          <w:highlight w:val="green"/>
          <w:rPrChange w:id="158" w:author="Russell Thomas" w:date="2013-10-01T12:57:00Z">
            <w:rPr>
              <w:rStyle w:val="InlineURL"/>
              <w:b/>
              <w:sz w:val="60"/>
            </w:rPr>
          </w:rPrChange>
        </w:rPr>
        <w:t>http://circos.ca</w:t>
      </w:r>
      <w:r w:rsidR="000824D0" w:rsidRPr="00343894">
        <w:rPr>
          <w:rStyle w:val="InlineURL"/>
        </w:rPr>
        <w:t>/</w:t>
      </w:r>
      <w:r w:rsidR="000824D0">
        <w:t xml:space="preserve">), </w:t>
      </w:r>
      <w:ins w:id="159" w:author="Russell Thomas" w:date="2013-10-01T12:56:00Z">
        <w:r w:rsidR="000B4DD8">
          <w:t xml:space="preserve">it’s fairly straightforward </w:t>
        </w:r>
      </w:ins>
      <w:r w:rsidR="00BC190E">
        <w:t xml:space="preserve">to build </w:t>
      </w:r>
      <w:r>
        <w:t>a</w:t>
      </w:r>
      <w:r w:rsidR="00BC190E">
        <w:t xml:space="preserve"> radial diagram similar to the VisAlert model in Figure 11</w:t>
      </w:r>
      <w:ins w:id="160" w:author="Kezia Endsley" w:date="2013-10-10T11:06:00Z">
        <w:r w:rsidR="009C268D">
          <w:t>-</w:t>
        </w:r>
      </w:ins>
      <w:del w:id="161" w:author="Kezia Endsley" w:date="2013-10-10T11:06:00Z">
        <w:r w:rsidR="00BC190E" w:rsidDel="009C268D">
          <w:delText>.</w:delText>
        </w:r>
      </w:del>
      <w:r w:rsidR="00BC190E">
        <w:t xml:space="preserve">1 </w:t>
      </w:r>
      <w:r>
        <w:t xml:space="preserve">and add some interactive features. </w:t>
      </w:r>
      <w:r w:rsidR="00D446FA">
        <w:t>However, i</w:t>
      </w:r>
      <w:r>
        <w:t xml:space="preserve">t takes more than eye-candy </w:t>
      </w:r>
      <w:r w:rsidR="00D446FA">
        <w:t>appeal for any visualization—fixed or interactive—</w:t>
      </w:r>
      <w:r>
        <w:t>to be truly useful</w:t>
      </w:r>
      <w:ins w:id="162" w:author="Kezia Endsley" w:date="2013-10-10T11:09:00Z">
        <w:r w:rsidR="00AD5026">
          <w:t xml:space="preserve">. </w:t>
        </w:r>
      </w:ins>
      <w:del w:id="163" w:author="Kezia Endsley" w:date="2013-10-10T11:09:00Z">
        <w:r w:rsidR="00D446FA" w:rsidDel="00AD5026">
          <w:delText>,</w:delText>
        </w:r>
        <w:r w:rsidR="00B322B9" w:rsidDel="00AD5026">
          <w:delText xml:space="preserve"> and it was the</w:delText>
        </w:r>
      </w:del>
      <w:ins w:id="164" w:author="Kezia Endsley" w:date="2013-10-10T11:09:00Z">
        <w:r w:rsidR="00AD5026">
          <w:t>VisAlert’s</w:t>
        </w:r>
      </w:ins>
      <w:r w:rsidR="00B322B9">
        <w:t xml:space="preserve"> detailed focus on the following areas </w:t>
      </w:r>
      <w:del w:id="165" w:author="Kezia Endsley" w:date="2013-10-10T11:09:00Z">
        <w:r w:rsidR="00B322B9" w:rsidDel="00AD5026">
          <w:delText xml:space="preserve">that </w:delText>
        </w:r>
      </w:del>
      <w:r w:rsidR="00B322B9">
        <w:t>makes</w:t>
      </w:r>
      <w:r>
        <w:t xml:space="preserve"> </w:t>
      </w:r>
      <w:del w:id="166" w:author="Kezia Endsley" w:date="2013-10-10T11:10:00Z">
        <w:r w:rsidDel="00AD5026">
          <w:delText xml:space="preserve">VisAlert </w:delText>
        </w:r>
      </w:del>
      <w:ins w:id="167" w:author="Kezia Endsley" w:date="2013-10-10T11:10:00Z">
        <w:r w:rsidR="00AD5026">
          <w:t xml:space="preserve">it </w:t>
        </w:r>
      </w:ins>
      <w:r w:rsidR="00D446FA">
        <w:t>notable</w:t>
      </w:r>
      <w:r w:rsidR="00B322B9">
        <w:t>.</w:t>
      </w:r>
    </w:p>
    <w:p w14:paraId="1ABB0842" w14:textId="77777777" w:rsidR="00D457FE" w:rsidRDefault="00D457FE" w:rsidP="00D457FE">
      <w:pPr>
        <w:pStyle w:val="H3"/>
      </w:pPr>
      <w:r>
        <w:t xml:space="preserve">Define </w:t>
      </w:r>
      <w:ins w:id="168" w:author="Kezia Endsley" w:date="2013-10-10T11:05:00Z">
        <w:r w:rsidR="00B30E06">
          <w:t>t</w:t>
        </w:r>
      </w:ins>
      <w:del w:id="169" w:author="Kezia Endsley" w:date="2013-10-10T11:05:00Z">
        <w:r w:rsidDel="00B30E06">
          <w:delText>T</w:delText>
        </w:r>
      </w:del>
      <w:r>
        <w:t>he Problem</w:t>
      </w:r>
    </w:p>
    <w:p w14:paraId="14389662" w14:textId="77777777" w:rsidR="008A0ACD" w:rsidRDefault="00D457FE" w:rsidP="00D457FE">
      <w:pPr>
        <w:pStyle w:val="Para"/>
      </w:pPr>
      <w:r>
        <w:t>This is merely an extension of the “start with a question” mant</w:t>
      </w:r>
      <w:ins w:id="170" w:author="Kent, Kevin - Indianapolis" w:date="2013-11-01T14:05:00Z">
        <w:r w:rsidR="00E834FF">
          <w:t>r</w:t>
        </w:r>
      </w:ins>
      <w:r>
        <w:t xml:space="preserve">a you’ve seen in many of the preceding chapters. </w:t>
      </w:r>
      <w:del w:id="171" w:author="Kezia Endsley" w:date="2013-10-10T11:10:00Z">
        <w:r w:rsidDel="009735AE">
          <w:delText xml:space="preserve">While </w:delText>
        </w:r>
      </w:del>
      <w:ins w:id="172" w:author="Kezia Endsley" w:date="2013-10-10T11:10:00Z">
        <w:r w:rsidR="009735AE">
          <w:t xml:space="preserve">Although </w:t>
        </w:r>
      </w:ins>
      <w:r>
        <w:t>there is merit in building visualizations in a vacuum to learn how to work with a new language or framework,</w:t>
      </w:r>
      <w:r w:rsidR="008A0ACD">
        <w:t xml:space="preserve"> it is imperative that you understand </w:t>
      </w:r>
      <w:r>
        <w:t>what proble</w:t>
      </w:r>
      <w:r w:rsidR="001A4D67">
        <w:t>m you’re trying to solve with a consumer-oriented</w:t>
      </w:r>
      <w:r>
        <w:t xml:space="preserve"> interactive visualization and who the </w:t>
      </w:r>
      <w:r w:rsidR="001A4D67">
        <w:t>users</w:t>
      </w:r>
      <w:r>
        <w:t xml:space="preserve"> will be before you attempt to deliver a finished product. </w:t>
      </w:r>
      <w:r w:rsidR="008A0ACD">
        <w:t xml:space="preserve">Even if you’re an established practitioner, your </w:t>
      </w:r>
      <w:r w:rsidR="000824D0">
        <w:t xml:space="preserve">personal </w:t>
      </w:r>
      <w:r w:rsidR="008A0ACD">
        <w:t xml:space="preserve">experiences may </w:t>
      </w:r>
      <w:del w:id="173" w:author="Kezia Endsley" w:date="2013-10-10T11:10:00Z">
        <w:r w:rsidR="008A0ACD" w:rsidDel="009735AE">
          <w:delText xml:space="preserve">only </w:delText>
        </w:r>
      </w:del>
      <w:r w:rsidR="008A0ACD">
        <w:t xml:space="preserve">give you insight into </w:t>
      </w:r>
      <w:ins w:id="174" w:author="Kezia Endsley" w:date="2013-10-10T11:10:00Z">
        <w:r w:rsidR="009735AE">
          <w:t xml:space="preserve">only </w:t>
        </w:r>
      </w:ins>
      <w:r w:rsidR="008A0ACD">
        <w:t>one aspect of a problem domain, and collaboration with others—especially those who you believe to be the natural consumers of your interactive visualization work—can make or break a project.</w:t>
      </w:r>
    </w:p>
    <w:p w14:paraId="59EDEF3D" w14:textId="77777777" w:rsidR="008A0ACD" w:rsidRPr="00D457FE" w:rsidRDefault="008A0ACD" w:rsidP="00D457FE">
      <w:pPr>
        <w:pStyle w:val="Para"/>
      </w:pPr>
      <w:r>
        <w:t xml:space="preserve">For the VisAlert team, this ultimately meant their goal was </w:t>
      </w:r>
      <w:r w:rsidRPr="008A0ACD">
        <w:t>to aid analysts’</w:t>
      </w:r>
      <w:r>
        <w:t xml:space="preserve"> decision-making processes by pro</w:t>
      </w:r>
      <w:r w:rsidRPr="008A0ACD">
        <w:t xml:space="preserve">viding a </w:t>
      </w:r>
      <w:r>
        <w:t xml:space="preserve">robust </w:t>
      </w:r>
      <w:r w:rsidRPr="008A0ACD">
        <w:t>visual correlation mechanism.</w:t>
      </w:r>
      <w:r w:rsidR="001A4D67">
        <w:t xml:space="preserve"> Rather than try to build a new intrusion</w:t>
      </w:r>
      <w:ins w:id="175" w:author="Kezia Endsley" w:date="2013-10-10T11:11:00Z">
        <w:r w:rsidR="00DC139F">
          <w:t>-</w:t>
        </w:r>
      </w:ins>
      <w:del w:id="176" w:author="Kezia Endsley" w:date="2013-10-10T11:11:00Z">
        <w:r w:rsidR="001A4D67" w:rsidDel="00DC139F">
          <w:delText xml:space="preserve"> </w:delText>
        </w:r>
      </w:del>
      <w:r w:rsidR="001A4D67">
        <w:t>detection system or deliver a “toy model” solution that works only with perfect and limited data sets</w:t>
      </w:r>
      <w:r w:rsidR="001523BE">
        <w:t>, they chose to design a system that works at-scale with real</w:t>
      </w:r>
      <w:ins w:id="177" w:author="Kezia Endsley" w:date="2013-10-10T11:11:00Z">
        <w:r w:rsidR="00DC139F">
          <w:t>-</w:t>
        </w:r>
      </w:ins>
      <w:del w:id="178" w:author="Kezia Endsley" w:date="2013-10-10T11:11:00Z">
        <w:r w:rsidR="001523BE" w:rsidDel="00DC139F">
          <w:delText xml:space="preserve"> </w:delText>
        </w:r>
      </w:del>
      <w:r w:rsidR="001523BE">
        <w:t xml:space="preserve">world </w:t>
      </w:r>
      <w:r w:rsidR="000824D0">
        <w:t xml:space="preserve">data volumes and types </w:t>
      </w:r>
      <w:r w:rsidR="001523BE">
        <w:t xml:space="preserve">that security analysts </w:t>
      </w:r>
      <w:r w:rsidR="000824D0">
        <w:t>already use</w:t>
      </w:r>
      <w:r w:rsidR="001523BE">
        <w:t xml:space="preserve"> in their daily workflows. </w:t>
      </w:r>
      <w:del w:id="179" w:author="Kezia Endsley" w:date="2013-10-10T11:11:00Z">
        <w:r w:rsidR="001523BE" w:rsidDel="00DC139F">
          <w:delText>So, while</w:delText>
        </w:r>
      </w:del>
      <w:ins w:id="180" w:author="Kezia Endsley" w:date="2013-10-10T11:11:00Z">
        <w:r w:rsidR="00DC139F">
          <w:t>Although</w:t>
        </w:r>
      </w:ins>
      <w:r w:rsidR="001523BE">
        <w:t xml:space="preserve"> the problem </w:t>
      </w:r>
      <w:r w:rsidR="000824D0">
        <w:t xml:space="preserve">scope is </w:t>
      </w:r>
      <w:del w:id="181" w:author="Kezia Endsley" w:date="2013-10-10T11:11:00Z">
        <w:r w:rsidR="000824D0" w:rsidDel="00DC139F">
          <w:delText xml:space="preserve">fairly </w:delText>
        </w:r>
      </w:del>
      <w:r w:rsidR="000824D0">
        <w:t>narrowly</w:t>
      </w:r>
      <w:r w:rsidR="001523BE">
        <w:t xml:space="preserve"> defined, it has sufficient breadth and scope to be useful as well as visually appealing.</w:t>
      </w:r>
    </w:p>
    <w:p w14:paraId="17FFD57F" w14:textId="77777777" w:rsidR="00B322B9" w:rsidRDefault="00D457FE" w:rsidP="00B322B9">
      <w:pPr>
        <w:pStyle w:val="H3"/>
      </w:pPr>
      <w:r>
        <w:t>Seek Domain Expertise</w:t>
      </w:r>
    </w:p>
    <w:p w14:paraId="4CAE36E9" w14:textId="77777777" w:rsidR="0098018D" w:rsidRDefault="00D446FA" w:rsidP="00D66506">
      <w:pPr>
        <w:pStyle w:val="Para"/>
      </w:pPr>
      <w:r>
        <w:t xml:space="preserve">The VisAlert team started with real-world information security analysts to understand their </w:t>
      </w:r>
      <w:r w:rsidR="00055C38" w:rsidRPr="00055C38">
        <w:rPr>
          <w:i/>
          <w:rPrChange w:id="182" w:author="Kezia Endsley" w:date="2013-10-10T11:11:00Z">
            <w:rPr>
              <w:rFonts w:ascii="Courier New" w:hAnsi="Courier New"/>
              <w:b/>
              <w:noProof/>
              <w:sz w:val="60"/>
              <w:u w:val="single"/>
            </w:rPr>
          </w:rPrChange>
        </w:rPr>
        <w:t>mental models</w:t>
      </w:r>
      <w:r>
        <w:t xml:space="preserve"> of how they go about </w:t>
      </w:r>
      <w:r>
        <w:lastRenderedPageBreak/>
        <w:t xml:space="preserve">identifying </w:t>
      </w:r>
      <w:r w:rsidR="00AC5DA7">
        <w:t xml:space="preserve">badness. Mental models are </w:t>
      </w:r>
      <w:del w:id="183" w:author="Kezia Endsley" w:date="2013-10-10T11:11:00Z">
        <w:r w:rsidR="00AC5DA7" w:rsidDel="00DC139F">
          <w:delText xml:space="preserve">our </w:delText>
        </w:r>
      </w:del>
      <w:r w:rsidR="00AC5DA7">
        <w:t>conceptual</w:t>
      </w:r>
      <w:r w:rsidR="00AD1193">
        <w:t xml:space="preserve"> models of the way things work or </w:t>
      </w:r>
      <w:del w:id="184" w:author="Kezia Endsley" w:date="2013-10-10T11:11:00Z">
        <w:r w:rsidR="00AD1193" w:rsidDel="00DC139F">
          <w:delText xml:space="preserve">our </w:delText>
        </w:r>
      </w:del>
      <w:ins w:id="185" w:author="Kezia Endsley" w:date="2013-10-10T11:11:00Z">
        <w:r w:rsidR="00DC139F">
          <w:t xml:space="preserve">people’s </w:t>
        </w:r>
      </w:ins>
      <w:r w:rsidR="00AD1193">
        <w:t xml:space="preserve">understanding of how to interact with the world </w:t>
      </w:r>
      <w:r w:rsidR="0023534B">
        <w:t xml:space="preserve">or systems </w:t>
      </w:r>
      <w:r w:rsidR="00AD1193">
        <w:t xml:space="preserve">around </w:t>
      </w:r>
      <w:ins w:id="186" w:author="Kezia Endsley" w:date="2013-10-10T11:12:00Z">
        <w:r w:rsidR="00DC139F">
          <w:t>them</w:t>
        </w:r>
      </w:ins>
      <w:del w:id="187" w:author="Kezia Endsley" w:date="2013-10-10T11:12:00Z">
        <w:r w:rsidR="00AD1193" w:rsidDel="00DC139F">
          <w:delText>us</w:delText>
        </w:r>
      </w:del>
      <w:r w:rsidR="00AD1193">
        <w:t xml:space="preserve">. Security analysts develop </w:t>
      </w:r>
      <w:r w:rsidR="00B322B9">
        <w:t>domain</w:t>
      </w:r>
      <w:ins w:id="188" w:author="Kezia Endsley" w:date="2013-10-10T11:12:00Z">
        <w:r w:rsidR="00DC139F">
          <w:t>-</w:t>
        </w:r>
      </w:ins>
      <w:del w:id="189" w:author="Kezia Endsley" w:date="2013-10-10T11:12:00Z">
        <w:r w:rsidR="00B322B9" w:rsidDel="00DC139F">
          <w:delText xml:space="preserve"> </w:delText>
        </w:r>
      </w:del>
      <w:r w:rsidR="00B322B9">
        <w:t xml:space="preserve">specific </w:t>
      </w:r>
      <w:r w:rsidR="00AD1193">
        <w:t xml:space="preserve">mental models through their training and practical work experiences. These models evolve with each successful </w:t>
      </w:r>
      <w:r w:rsidR="00B322B9">
        <w:t xml:space="preserve">(or failed) </w:t>
      </w:r>
      <w:r w:rsidR="00AD1193">
        <w:t>identification and eradi</w:t>
      </w:r>
      <w:r w:rsidR="00B322B9">
        <w:t xml:space="preserve">cation of malicious activity. With each investigation, </w:t>
      </w:r>
      <w:r w:rsidR="00AD1193">
        <w:t xml:space="preserve">analysts </w:t>
      </w:r>
      <w:r w:rsidR="000824D0">
        <w:t>learn</w:t>
      </w:r>
      <w:r w:rsidR="00FF322F">
        <w:t xml:space="preserve"> </w:t>
      </w:r>
      <w:r w:rsidR="000824D0">
        <w:t>which</w:t>
      </w:r>
      <w:r w:rsidR="00AD1193">
        <w:t xml:space="preserve"> processes provided the most value</w:t>
      </w:r>
      <w:r w:rsidR="000824D0">
        <w:t xml:space="preserve"> and these are automatically added</w:t>
      </w:r>
      <w:r w:rsidR="00AD1193">
        <w:t xml:space="preserve"> to their existing </w:t>
      </w:r>
      <w:r w:rsidR="00B322B9">
        <w:t xml:space="preserve">mental </w:t>
      </w:r>
      <w:r w:rsidR="00AD1193">
        <w:t xml:space="preserve">framework. By working with these individuals throughout the design process, the team was able to identify what </w:t>
      </w:r>
      <w:r w:rsidR="002D5B63">
        <w:t>parts of the analysts’ workflow</w:t>
      </w:r>
      <w:r w:rsidR="00FF322F">
        <w:t>s</w:t>
      </w:r>
      <w:r w:rsidR="002D5B63">
        <w:t xml:space="preserve"> would benefit from enhanced visualizations (</w:t>
      </w:r>
      <w:ins w:id="190" w:author="Kezia Endsley" w:date="2013-10-10T11:12:00Z">
        <w:r w:rsidR="00DC139F">
          <w:t>for example,</w:t>
        </w:r>
      </w:ins>
      <w:del w:id="191" w:author="Kezia Endsley" w:date="2013-10-10T11:12:00Z">
        <w:r w:rsidR="002D5B63" w:rsidDel="00DC139F">
          <w:delText>e.g.</w:delText>
        </w:r>
      </w:del>
      <w:r w:rsidR="002D5B63">
        <w:t xml:space="preserve"> inclusion of salient parts of network diagrams and </w:t>
      </w:r>
      <w:r w:rsidR="00FF322F">
        <w:t xml:space="preserve">automatically </w:t>
      </w:r>
      <w:r w:rsidR="002D5B63">
        <w:t xml:space="preserve">highlighting specific protocols and paths) and automation </w:t>
      </w:r>
      <w:r w:rsidR="00AD1193">
        <w:t>(</w:t>
      </w:r>
      <w:ins w:id="192" w:author="Kezia Endsley" w:date="2013-10-10T11:12:00Z">
        <w:r w:rsidR="00DC139F">
          <w:t>for example,</w:t>
        </w:r>
      </w:ins>
      <w:del w:id="193" w:author="Kezia Endsley" w:date="2013-10-10T11:12:00Z">
        <w:r w:rsidR="002D5B63" w:rsidDel="00DC139F">
          <w:delText>e.g.</w:delText>
        </w:r>
      </w:del>
      <w:r w:rsidR="002D5B63">
        <w:t xml:space="preserve"> DNS lookups</w:t>
      </w:r>
      <w:ins w:id="194" w:author="Kezia Endsley" w:date="2013-10-10T11:12:00Z">
        <w:r w:rsidR="00DC139F">
          <w:t xml:space="preserve"> and</w:t>
        </w:r>
      </w:ins>
      <w:del w:id="195" w:author="Kezia Endsley" w:date="2013-10-10T11:12:00Z">
        <w:r w:rsidR="002D5B63" w:rsidDel="00DC139F">
          <w:delText>,</w:delText>
        </w:r>
      </w:del>
      <w:r w:rsidR="002D5B63">
        <w:t xml:space="preserve"> targeted correlations</w:t>
      </w:r>
      <w:r w:rsidR="00AD1193">
        <w:t>).</w:t>
      </w:r>
    </w:p>
    <w:p w14:paraId="527D7750" w14:textId="77777777" w:rsidR="002D5B63" w:rsidRDefault="00D457FE" w:rsidP="002D5B63">
      <w:pPr>
        <w:pStyle w:val="H3"/>
      </w:pPr>
      <w:r>
        <w:t xml:space="preserve">Take </w:t>
      </w:r>
      <w:ins w:id="196" w:author="Kezia Endsley" w:date="2013-10-10T11:12:00Z">
        <w:r w:rsidR="00DC139F">
          <w:t>a</w:t>
        </w:r>
      </w:ins>
      <w:del w:id="197" w:author="Kezia Endsley" w:date="2013-10-10T11:12:00Z">
        <w:r w:rsidDel="00DC139F">
          <w:delText>A</w:delText>
        </w:r>
      </w:del>
      <w:r>
        <w:t xml:space="preserve">n </w:t>
      </w:r>
      <w:r w:rsidR="002D5B63">
        <w:t>Interdisciplinary Approach</w:t>
      </w:r>
    </w:p>
    <w:p w14:paraId="32571CC4" w14:textId="77777777" w:rsidR="00B322B9" w:rsidRDefault="00B322B9" w:rsidP="00D66506">
      <w:pPr>
        <w:pStyle w:val="Para"/>
      </w:pPr>
      <w:r>
        <w:t xml:space="preserve">The </w:t>
      </w:r>
      <w:r w:rsidR="002D5B63">
        <w:t>team</w:t>
      </w:r>
      <w:r>
        <w:t xml:space="preserve"> drew on the talents and works of experts in the fields of information architecture, cognitive psychology</w:t>
      </w:r>
      <w:r w:rsidR="002D5B63">
        <w:t>, application development</w:t>
      </w:r>
      <w:ins w:id="198" w:author="Kezia Endsley" w:date="2013-10-10T11:12:00Z">
        <w:r w:rsidR="00DC139F">
          <w:t>,</w:t>
        </w:r>
      </w:ins>
      <w:r w:rsidR="002D5B63">
        <w:t xml:space="preserve"> and computer science—along with the domain experts—to build and refine the tool</w:t>
      </w:r>
      <w:ins w:id="199" w:author="Kezia Endsley" w:date="2013-10-10T11:13:00Z">
        <w:r w:rsidR="00DC139F">
          <w:t>.</w:t>
        </w:r>
      </w:ins>
      <w:r w:rsidR="002D5B63">
        <w:t xml:space="preserve"> </w:t>
      </w:r>
      <w:del w:id="200" w:author="Kezia Endsley" w:date="2013-10-10T11:13:00Z">
        <w:r w:rsidR="00D457FE" w:rsidDel="00DC139F">
          <w:delText xml:space="preserve">in </w:delText>
        </w:r>
        <w:r w:rsidR="001F0353" w:rsidDel="00DC139F">
          <w:delText>a process</w:delText>
        </w:r>
        <w:r w:rsidR="00D457FE" w:rsidDel="00DC139F">
          <w:delText xml:space="preserve"> t</w:delText>
        </w:r>
      </w:del>
      <w:ins w:id="201" w:author="Kezia Endsley" w:date="2013-10-10T11:13:00Z">
        <w:r w:rsidR="00DC139F">
          <w:t>T</w:t>
        </w:r>
      </w:ins>
      <w:r w:rsidR="00D457FE">
        <w:t xml:space="preserve">hey </w:t>
      </w:r>
      <w:del w:id="202" w:author="Kezia Endsley" w:date="2013-10-10T11:13:00Z">
        <w:r w:rsidR="00D457FE" w:rsidDel="00DC139F">
          <w:delText>describe as</w:delText>
        </w:r>
      </w:del>
      <w:ins w:id="203" w:author="Kezia Endsley" w:date="2013-10-10T11:13:00Z">
        <w:r w:rsidR="00DC139F">
          <w:t>called this process</w:t>
        </w:r>
      </w:ins>
      <w:r w:rsidR="00D457FE">
        <w:t xml:space="preserve"> a </w:t>
      </w:r>
      <w:r w:rsidR="00FF322F">
        <w:t>“</w:t>
      </w:r>
      <w:r w:rsidR="00D457FE">
        <w:t>modified hermeneutic circle</w:t>
      </w:r>
      <w:r w:rsidR="00FF322F">
        <w:t>”—</w:t>
      </w:r>
      <w:r w:rsidR="00D457FE">
        <w:t>the movement back and forth b</w:t>
      </w:r>
      <w:r w:rsidR="00FF322F">
        <w:t>etween the parts and the whole</w:t>
      </w:r>
      <w:ins w:id="204" w:author="Kezia Endsley" w:date="2013-10-10T11:13:00Z">
        <w:r w:rsidR="00DC139F">
          <w:t xml:space="preserve">. It’s </w:t>
        </w:r>
      </w:ins>
      <w:del w:id="205" w:author="Kezia Endsley" w:date="2013-10-10T11:13:00Z">
        <w:r w:rsidR="00FF322F" w:rsidDel="00DC139F">
          <w:delText>—</w:delText>
        </w:r>
        <w:r w:rsidR="00D457FE" w:rsidDel="00DC139F">
          <w:delText xml:space="preserve">which is </w:delText>
        </w:r>
      </w:del>
      <w:r w:rsidR="00D457FE">
        <w:t>shown in Figure 11</w:t>
      </w:r>
      <w:ins w:id="206" w:author="Kezia Endsley" w:date="2013-10-10T11:07:00Z">
        <w:r w:rsidR="009C268D">
          <w:t>-</w:t>
        </w:r>
      </w:ins>
      <w:del w:id="207" w:author="Kezia Endsley" w:date="2013-10-10T11:07:00Z">
        <w:r w:rsidR="00D457FE" w:rsidDel="009C268D">
          <w:delText>.</w:delText>
        </w:r>
      </w:del>
      <w:r w:rsidR="00D457FE">
        <w:t xml:space="preserve">2. </w:t>
      </w:r>
    </w:p>
    <w:p w14:paraId="52F769D6" w14:textId="77777777" w:rsidR="00AD1193" w:rsidRDefault="00055C38" w:rsidP="00D457FE">
      <w:pPr>
        <w:pStyle w:val="Slug"/>
      </w:pPr>
      <w:r w:rsidRPr="00055C38">
        <w:rPr>
          <w:highlight w:val="green"/>
          <w:rPrChange w:id="208" w:author="Russell Thomas" w:date="2013-10-01T12:58:00Z">
            <w:rPr>
              <w:rFonts w:ascii="Courier New" w:hAnsi="Courier New"/>
              <w:noProof/>
              <w:snapToGrid w:val="0"/>
              <w:sz w:val="60"/>
              <w:u w:val="single"/>
            </w:rPr>
          </w:rPrChange>
        </w:rPr>
        <w:t>Figure 11</w:t>
      </w:r>
      <w:ins w:id="209" w:author="Kezia Endsley" w:date="2013-10-10T11:05:00Z">
        <w:r w:rsidR="00B30E06">
          <w:rPr>
            <w:highlight w:val="green"/>
          </w:rPr>
          <w:t>-</w:t>
        </w:r>
      </w:ins>
      <w:del w:id="210" w:author="Kezia Endsley" w:date="2013-10-10T11:05:00Z">
        <w:r w:rsidRPr="00055C38">
          <w:rPr>
            <w:highlight w:val="green"/>
            <w:rPrChange w:id="211" w:author="Russell Thomas" w:date="2013-10-01T12:58:00Z">
              <w:rPr>
                <w:rFonts w:ascii="Courier New" w:hAnsi="Courier New"/>
                <w:noProof/>
                <w:snapToGrid w:val="0"/>
                <w:sz w:val="60"/>
                <w:u w:val="single"/>
              </w:rPr>
            </w:rPrChange>
          </w:rPr>
          <w:delText>.</w:delText>
        </w:r>
      </w:del>
      <w:r w:rsidRPr="00055C38">
        <w:rPr>
          <w:highlight w:val="green"/>
          <w:rPrChange w:id="212" w:author="Russell Thomas" w:date="2013-10-01T12:58:00Z">
            <w:rPr>
              <w:rFonts w:ascii="Courier New" w:hAnsi="Courier New"/>
              <w:noProof/>
              <w:snapToGrid w:val="0"/>
              <w:sz w:val="60"/>
              <w:u w:val="single"/>
            </w:rPr>
          </w:rPrChange>
        </w:rPr>
        <w:t>2</w:t>
      </w:r>
      <w:ins w:id="213" w:author="Kent, Kevin - Indianapolis" w:date="2013-11-01T14:12:00Z">
        <w:r w:rsidR="00C7449F">
          <w:rPr>
            <w:highlight w:val="green"/>
          </w:rPr>
          <w:t>:</w:t>
        </w:r>
      </w:ins>
      <w:r w:rsidRPr="00055C38">
        <w:rPr>
          <w:highlight w:val="green"/>
          <w:rPrChange w:id="214" w:author="Russell Thomas" w:date="2013-10-01T12:58:00Z">
            <w:rPr>
              <w:rFonts w:ascii="Courier New" w:hAnsi="Courier New"/>
              <w:noProof/>
              <w:snapToGrid w:val="0"/>
              <w:sz w:val="60"/>
              <w:u w:val="single"/>
            </w:rPr>
          </w:rPrChange>
        </w:rPr>
        <w:t xml:space="preserve"> The VisAlert Visual Correlation Tool </w:t>
      </w:r>
      <w:r w:rsidR="00C7449F" w:rsidRPr="00C7449F">
        <w:rPr>
          <w:highlight w:val="green"/>
        </w:rPr>
        <w:t>design methodology</w:t>
      </w:r>
      <w:r w:rsidRPr="00055C38">
        <w:rPr>
          <w:highlight w:val="green"/>
          <w:rPrChange w:id="215" w:author="Russell Thomas" w:date="2013-10-01T12:58:00Z">
            <w:rPr>
              <w:rFonts w:ascii="Courier New" w:hAnsi="Courier New"/>
              <w:noProof/>
              <w:snapToGrid w:val="0"/>
              <w:sz w:val="60"/>
              <w:u w:val="single"/>
            </w:rPr>
          </w:rPrChange>
        </w:rPr>
        <w:tab/>
        <w:t>[793725</w:t>
      </w:r>
      <w:ins w:id="216" w:author="Kent, Kevin - Indianapolis" w:date="2013-11-01T14:12:00Z">
        <w:r w:rsidR="00C7449F">
          <w:rPr>
            <w:highlight w:val="green"/>
          </w:rPr>
          <w:t xml:space="preserve"> </w:t>
        </w:r>
      </w:ins>
      <w:r w:rsidRPr="00055C38">
        <w:rPr>
          <w:highlight w:val="green"/>
          <w:rPrChange w:id="217" w:author="Russell Thomas" w:date="2013-10-01T12:58:00Z">
            <w:rPr>
              <w:rFonts w:ascii="Courier New" w:hAnsi="Courier New"/>
              <w:noProof/>
              <w:snapToGrid w:val="0"/>
              <w:sz w:val="60"/>
              <w:u w:val="single"/>
            </w:rPr>
          </w:rPrChange>
        </w:rPr>
        <w:t>c11f</w:t>
      </w:r>
      <w:ins w:id="218" w:author="Kent, Kevin - Indianapolis" w:date="2013-11-01T14:12:00Z">
        <w:r w:rsidR="00C7449F">
          <w:rPr>
            <w:highlight w:val="green"/>
          </w:rPr>
          <w:t>0</w:t>
        </w:r>
      </w:ins>
      <w:r w:rsidRPr="00055C38">
        <w:rPr>
          <w:highlight w:val="green"/>
          <w:rPrChange w:id="219" w:author="Russell Thomas" w:date="2013-10-01T12:58:00Z">
            <w:rPr>
              <w:rFonts w:ascii="Courier New" w:hAnsi="Courier New"/>
              <w:noProof/>
              <w:snapToGrid w:val="0"/>
              <w:sz w:val="60"/>
              <w:u w:val="single"/>
            </w:rPr>
          </w:rPrChange>
        </w:rPr>
        <w:t>02.png]</w:t>
      </w:r>
    </w:p>
    <w:p w14:paraId="78A42063" w14:textId="77777777" w:rsidR="00AD1193" w:rsidRDefault="00D457FE" w:rsidP="00760E92">
      <w:pPr>
        <w:pStyle w:val="Para"/>
      </w:pPr>
      <w:r>
        <w:t xml:space="preserve">Their methodology has a strong resemblance to the </w:t>
      </w:r>
      <w:r w:rsidR="00EA3306">
        <w:t xml:space="preserve">Agile </w:t>
      </w:r>
      <w:r>
        <w:t>development process</w:t>
      </w:r>
      <w:r w:rsidR="003C7509">
        <w:t xml:space="preserve"> (</w:t>
      </w:r>
      <w:r w:rsidR="00055C38" w:rsidRPr="00055C38">
        <w:rPr>
          <w:rStyle w:val="InlineURL"/>
          <w:highlight w:val="green"/>
          <w:rPrChange w:id="220" w:author="Russell Thomas" w:date="2013-10-01T12:59:00Z">
            <w:rPr>
              <w:rStyle w:val="InlineURL"/>
              <w:b/>
              <w:sz w:val="60"/>
            </w:rPr>
          </w:rPrChange>
        </w:rPr>
        <w:t>http://agilemanifesto.org/principles.html</w:t>
      </w:r>
      <w:r w:rsidR="003C7509">
        <w:t>)</w:t>
      </w:r>
      <w:ins w:id="221" w:author="Kezia Endsley" w:date="2013-10-10T11:16:00Z">
        <w:r w:rsidR="00EA3306">
          <w:t>,</w:t>
        </w:r>
      </w:ins>
      <w:r w:rsidR="003C7509">
        <w:t xml:space="preserve"> where </w:t>
      </w:r>
      <w:r w:rsidR="00230B3D">
        <w:t>all those involved are equal partners, each working together to yield a successful finished product.</w:t>
      </w:r>
      <w:r w:rsidR="007E26EC">
        <w:t xml:space="preserve"> If your organization has a</w:t>
      </w:r>
      <w:r w:rsidR="001F0353">
        <w:t>n</w:t>
      </w:r>
      <w:r w:rsidR="007E26EC">
        <w:t xml:space="preserve"> application development team and you’re not familiar with </w:t>
      </w:r>
      <w:r w:rsidR="00EA3306">
        <w:t>Agile</w:t>
      </w:r>
      <w:r w:rsidR="007E26EC">
        <w:t xml:space="preserve">, you would do well to invite </w:t>
      </w:r>
      <w:del w:id="222" w:author="Kezia Endsley" w:date="2013-10-10T11:17:00Z">
        <w:r w:rsidR="007E26EC" w:rsidDel="00EA3306">
          <w:delText xml:space="preserve">one </w:delText>
        </w:r>
      </w:del>
      <w:ins w:id="223" w:author="Kezia Endsley" w:date="2013-10-10T11:17:00Z">
        <w:r w:rsidR="00EA3306">
          <w:t xml:space="preserve">a member </w:t>
        </w:r>
      </w:ins>
      <w:r w:rsidR="007E26EC">
        <w:t xml:space="preserve">to lunch to understand how </w:t>
      </w:r>
      <w:r w:rsidR="00EA3306">
        <w:t xml:space="preserve">Agile </w:t>
      </w:r>
      <w:r w:rsidR="007E26EC">
        <w:t>works in the real world. (Plus, you’ll have made a friend in the development community and can hopefully help them understand application security a bit better as well.)</w:t>
      </w:r>
    </w:p>
    <w:p w14:paraId="4B7B7A83" w14:textId="77777777" w:rsidR="00230B3D" w:rsidRDefault="00230B3D" w:rsidP="00D66506">
      <w:pPr>
        <w:pStyle w:val="Para"/>
      </w:pPr>
      <w:r>
        <w:t>Fundamentally, both concepts employ highly effective and efficient feedback loops to help ensure your project stays on the rails and arrives at the desired destination as quickly as possible. You may be the one building the finished product and you may be a savvy practitioner, but you should</w:t>
      </w:r>
      <w:r w:rsidR="001F0353">
        <w:t xml:space="preserve"> also</w:t>
      </w:r>
      <w:r>
        <w:t xml:space="preserve"> regularly seek input and feedback </w:t>
      </w:r>
      <w:r>
        <w:lastRenderedPageBreak/>
        <w:t>from others</w:t>
      </w:r>
      <w:r w:rsidR="007E26EC">
        <w:t xml:space="preserve"> in and outside your domain</w:t>
      </w:r>
      <w:r>
        <w:t xml:space="preserve"> to ensure you’re constructing the right elements.</w:t>
      </w:r>
    </w:p>
    <w:p w14:paraId="5B17D9DE" w14:textId="77777777" w:rsidR="00340BD2" w:rsidRPr="00D446FA" w:rsidRDefault="00340BD2" w:rsidP="00D66506">
      <w:pPr>
        <w:pStyle w:val="Para"/>
      </w:pPr>
      <w:r>
        <w:t>The Vi</w:t>
      </w:r>
      <w:ins w:id="224" w:author="Kezia Endsley" w:date="2013-10-10T11:19:00Z">
        <w:r w:rsidR="0078716F">
          <w:t>s</w:t>
        </w:r>
      </w:ins>
      <w:del w:id="225" w:author="Kezia Endsley" w:date="2013-10-10T11:19:00Z">
        <w:r w:rsidDel="0078716F">
          <w:delText>z</w:delText>
        </w:r>
      </w:del>
      <w:r>
        <w:t xml:space="preserve">Alert tool has been </w:t>
      </w:r>
      <w:del w:id="226" w:author="Kezia Endsley" w:date="2013-10-10T11:19:00Z">
        <w:r w:rsidDel="0078716F">
          <w:delText>a feature</w:delText>
        </w:r>
      </w:del>
      <w:ins w:id="227" w:author="Kezia Endsley" w:date="2013-10-10T11:19:00Z">
        <w:r w:rsidR="0078716F">
          <w:t>featured</w:t>
        </w:r>
      </w:ins>
      <w:r>
        <w:t xml:space="preserve"> in papers and security-oriented conferences since 2006 but has </w:t>
      </w:r>
      <w:del w:id="228" w:author="Kezia Endsley" w:date="2013-10-10T11:19:00Z">
        <w:r w:rsidDel="0078716F">
          <w:delText>not manifest itself</w:delText>
        </w:r>
      </w:del>
      <w:ins w:id="229" w:author="Kezia Endsley" w:date="2013-10-10T11:19:00Z">
        <w:r w:rsidR="0078716F">
          <w:t>been developed</w:t>
        </w:r>
      </w:ins>
      <w:r>
        <w:t xml:space="preserve"> as a commercial or open source product as of this book’s publication. </w:t>
      </w:r>
    </w:p>
    <w:p w14:paraId="3D0DF12A" w14:textId="77777777" w:rsidR="00C54390" w:rsidRDefault="00C54390" w:rsidP="00C54390">
      <w:pPr>
        <w:pStyle w:val="H2"/>
      </w:pPr>
      <w:r>
        <w:t xml:space="preserve">Interaction </w:t>
      </w:r>
      <w:ins w:id="230" w:author="Kezia Endsley" w:date="2013-10-10T12:01:00Z">
        <w:r w:rsidR="00930421">
          <w:t>f</w:t>
        </w:r>
      </w:ins>
      <w:del w:id="231" w:author="Kezia Endsley" w:date="2013-10-10T12:01:00Z">
        <w:r w:rsidDel="00930421">
          <w:delText>F</w:delText>
        </w:r>
      </w:del>
      <w:r>
        <w:t>or Exploration</w:t>
      </w:r>
    </w:p>
    <w:p w14:paraId="5AE9B817" w14:textId="2E397121" w:rsidR="00807FFC" w:rsidRPr="0078716F" w:rsidRDefault="00807FFC" w:rsidP="00807FFC">
      <w:pPr>
        <w:pStyle w:val="Para"/>
      </w:pPr>
      <w:r>
        <w:t>Most networks contain their fair share of vulnerabilities</w:t>
      </w:r>
      <w:ins w:id="232" w:author="Kezia Endsley" w:date="2013-10-10T11:21:00Z">
        <w:r w:rsidR="0078716F">
          <w:t>.</w:t>
        </w:r>
      </w:ins>
      <w:r>
        <w:t xml:space="preserve"> </w:t>
      </w:r>
      <w:del w:id="233" w:author="Kezia Endsley" w:date="2013-10-10T11:21:00Z">
        <w:r w:rsidDel="0078716F">
          <w:delText>and</w:delText>
        </w:r>
        <w:r w:rsidR="007B0E86" w:rsidDel="0078716F">
          <w:delText xml:space="preserve"> t</w:delText>
        </w:r>
      </w:del>
      <w:ins w:id="234" w:author="Kezia Endsley" w:date="2013-10-10T11:21:00Z">
        <w:r w:rsidR="0078716F">
          <w:t>T</w:t>
        </w:r>
      </w:ins>
      <w:r w:rsidR="007B0E86">
        <w:t>he</w:t>
      </w:r>
      <w:r>
        <w:t xml:space="preserve"> Nessus (</w:t>
      </w:r>
      <w:r w:rsidR="00055C38" w:rsidRPr="00055C38">
        <w:rPr>
          <w:rStyle w:val="InlineURL"/>
          <w:highlight w:val="green"/>
          <w:rPrChange w:id="235" w:author="Russell Thomas" w:date="2013-10-01T12:59:00Z">
            <w:rPr>
              <w:rStyle w:val="InlineURL"/>
              <w:b/>
              <w:sz w:val="60"/>
            </w:rPr>
          </w:rPrChange>
        </w:rPr>
        <w:t>http://www.tenable.com/products/nessus</w:t>
      </w:r>
      <w:r w:rsidR="00055C38" w:rsidRPr="00055C38">
        <w:rPr>
          <w:highlight w:val="green"/>
          <w:rPrChange w:id="236" w:author="Russell Thomas" w:date="2013-10-01T12:59:00Z">
            <w:rPr>
              <w:rFonts w:ascii="Courier New" w:hAnsi="Courier New"/>
              <w:b/>
              <w:noProof/>
              <w:sz w:val="60"/>
              <w:u w:val="single"/>
            </w:rPr>
          </w:rPrChange>
        </w:rPr>
        <w:t>)</w:t>
      </w:r>
      <w:r>
        <w:t xml:space="preserve"> </w:t>
      </w:r>
      <w:r w:rsidR="007B0E86">
        <w:t xml:space="preserve">vulnerability scanner </w:t>
      </w:r>
      <w:ins w:id="237" w:author="Kezia Endsley" w:date="2013-10-10T11:26:00Z">
        <w:r w:rsidR="0078716F">
          <w:t xml:space="preserve">(by Tenable) </w:t>
        </w:r>
      </w:ins>
      <w:r>
        <w:t xml:space="preserve">is one of the </w:t>
      </w:r>
      <w:del w:id="238" w:author="Russell Thomas" w:date="2013-10-01T12:59:00Z">
        <w:r w:rsidDel="000B4DD8">
          <w:delText>de-facto</w:delText>
        </w:r>
      </w:del>
      <w:ins w:id="239" w:author="Russell Thomas" w:date="2013-10-01T12:59:00Z">
        <w:r w:rsidR="000B4DD8">
          <w:t>most commonly used</w:t>
        </w:r>
      </w:ins>
      <w:r>
        <w:t xml:space="preserve"> tools that can help you find them. If you’ve ever seen the output from a detailed Nessus report (Figure 11</w:t>
      </w:r>
      <w:ins w:id="240" w:author="Kezia Endsley" w:date="2013-10-10T11:07:00Z">
        <w:r w:rsidR="009C268D">
          <w:t>-</w:t>
        </w:r>
      </w:ins>
      <w:del w:id="241" w:author="Kezia Endsley" w:date="2013-10-10T11:07:00Z">
        <w:r w:rsidDel="009C268D">
          <w:delText>.</w:delText>
        </w:r>
      </w:del>
      <w:r w:rsidR="009A5B7D">
        <w:t>3</w:t>
      </w:r>
      <w:r>
        <w:t>)</w:t>
      </w:r>
      <w:ins w:id="242" w:author="Kezia Endsley" w:date="2013-10-10T11:22:00Z">
        <w:r w:rsidR="0078716F">
          <w:t>,</w:t>
        </w:r>
      </w:ins>
      <w:r>
        <w:t xml:space="preserve"> you know that each host will have a listing of vulnerable components and each component will have many attributes, including basic and detailed descriptions, overall rating</w:t>
      </w:r>
      <w:ins w:id="243" w:author="Kezia Endsley" w:date="2013-10-10T11:22:00Z">
        <w:r w:rsidR="0078716F">
          <w:t>,</w:t>
        </w:r>
      </w:ins>
      <w:r>
        <w:t xml:space="preserve"> and </w:t>
      </w:r>
      <w:ins w:id="244" w:author="Bob Rudis" w:date="2013-11-06T20:34:00Z">
        <w:r w:rsidR="00250426">
          <w:t>Common Vulnerability Scoring System (</w:t>
        </w:r>
      </w:ins>
      <w:r>
        <w:t>CVSS</w:t>
      </w:r>
      <w:ins w:id="245" w:author="Bob Rudis" w:date="2013-11-06T20:35:00Z">
        <w:r w:rsidR="00250426">
          <w:t>) (</w:t>
        </w:r>
        <w:r w:rsidR="00250426" w:rsidRPr="00250426">
          <w:rPr>
            <w:rStyle w:val="InlineURL"/>
            <w:rPrChange w:id="246" w:author="Bob Rudis" w:date="2013-11-06T20:35:00Z">
              <w:rPr/>
            </w:rPrChange>
          </w:rPr>
          <w:t>http://www.first.org/cvss</w:t>
        </w:r>
        <w:r w:rsidR="00250426">
          <w:t>)</w:t>
        </w:r>
      </w:ins>
      <w:r>
        <w:t xml:space="preserve"> score. </w:t>
      </w:r>
      <w:r w:rsidR="00CC533A">
        <w:t xml:space="preserve">A full report can be hundreds of pages long </w:t>
      </w:r>
      <w:r w:rsidR="00CC533A" w:rsidRPr="0078716F">
        <w:t>and makes for excellent nighttime reading if you’re having trouble sleeping.</w:t>
      </w:r>
    </w:p>
    <w:p w14:paraId="53483068" w14:textId="77777777" w:rsidR="001D2379" w:rsidRDefault="00055C38">
      <w:pPr>
        <w:pStyle w:val="QueryPara"/>
        <w:numPr>
          <w:ins w:id="247" w:author="Kezia Endsley" w:date="2013-10-10T11:22:00Z"/>
        </w:numPr>
        <w:rPr>
          <w:ins w:id="248" w:author="Bob Rudis" w:date="2013-11-06T20:35:00Z"/>
        </w:rPr>
        <w:pPrChange w:id="249" w:author="Kezia Endsley" w:date="2013-10-10T11:22:00Z">
          <w:pPr>
            <w:pStyle w:val="Slug"/>
          </w:pPr>
        </w:pPrChange>
      </w:pPr>
      <w:ins w:id="250" w:author="Kezia Endsley" w:date="2013-10-10T11:22:00Z">
        <w:r w:rsidRPr="00055C38">
          <w:rPr>
            <w:rPrChange w:id="251" w:author="Kezia Endsley" w:date="2013-10-10T11:22:00Z">
              <w:rPr>
                <w:rFonts w:ascii="Courier New" w:hAnsi="Courier New"/>
                <w:b w:val="0"/>
                <w:noProof/>
                <w:highlight w:val="green"/>
                <w:u w:val="single"/>
              </w:rPr>
            </w:rPrChange>
          </w:rPr>
          <w:t xml:space="preserve">[[Author: </w:t>
        </w:r>
        <w:r w:rsidR="0078716F" w:rsidRPr="0078716F">
          <w:t xml:space="preserve">Will </w:t>
        </w:r>
        <w:r w:rsidRPr="00055C38">
          <w:rPr>
            <w:rPrChange w:id="252" w:author="Kezia Endsley" w:date="2013-10-10T11:22:00Z">
              <w:rPr>
                <w:rFonts w:ascii="Courier New" w:hAnsi="Courier New"/>
                <w:b w:val="0"/>
                <w:noProof/>
                <w:highlight w:val="green"/>
                <w:u w:val="single"/>
              </w:rPr>
            </w:rPrChange>
          </w:rPr>
          <w:t xml:space="preserve">readers </w:t>
        </w:r>
        <w:r w:rsidR="0078716F">
          <w:t>know</w:t>
        </w:r>
        <w:r w:rsidRPr="00055C38">
          <w:rPr>
            <w:rPrChange w:id="253" w:author="Kezia Endsley" w:date="2013-10-10T11:22:00Z">
              <w:rPr>
                <w:rFonts w:ascii="Courier New" w:hAnsi="Courier New"/>
                <w:b w:val="0"/>
                <w:noProof/>
                <w:highlight w:val="green"/>
                <w:u w:val="single"/>
              </w:rPr>
            </w:rPrChange>
          </w:rPr>
          <w:t xml:space="preserve"> what a CVSS score is without explaining above? Kezia]]</w:t>
        </w:r>
      </w:ins>
    </w:p>
    <w:p w14:paraId="6CB5C259" w14:textId="77777777" w:rsidR="00250426" w:rsidRDefault="00250426">
      <w:pPr>
        <w:pStyle w:val="QueryPara"/>
        <w:numPr>
          <w:ins w:id="254" w:author="Kezia Endsley" w:date="2013-10-10T11:22:00Z"/>
        </w:numPr>
        <w:rPr>
          <w:ins w:id="255" w:author="Bob Rudis" w:date="2013-11-06T20:35:00Z"/>
        </w:rPr>
        <w:pPrChange w:id="256" w:author="Kezia Endsley" w:date="2013-10-10T11:22:00Z">
          <w:pPr>
            <w:pStyle w:val="Slug"/>
          </w:pPr>
        </w:pPrChange>
      </w:pPr>
    </w:p>
    <w:p w14:paraId="13EDB57D" w14:textId="10B39359" w:rsidR="00250426" w:rsidRPr="001D2379" w:rsidRDefault="00250426">
      <w:pPr>
        <w:pStyle w:val="QueryPara"/>
        <w:numPr>
          <w:ins w:id="257" w:author="Kezia Endsley" w:date="2013-10-10T11:22:00Z"/>
        </w:numPr>
        <w:rPr>
          <w:ins w:id="258" w:author="Kezia Endsley" w:date="2013-10-10T11:22:00Z"/>
          <w:rPrChange w:id="259" w:author="Kezia Endsley" w:date="2013-10-10T11:22:00Z">
            <w:rPr>
              <w:ins w:id="260" w:author="Kezia Endsley" w:date="2013-10-10T11:22:00Z"/>
              <w:highlight w:val="green"/>
            </w:rPr>
          </w:rPrChange>
        </w:rPr>
        <w:pPrChange w:id="261" w:author="Kezia Endsley" w:date="2013-10-10T11:22:00Z">
          <w:pPr>
            <w:pStyle w:val="Slug"/>
          </w:pPr>
        </w:pPrChange>
      </w:pPr>
      <w:ins w:id="262" w:author="Bob Rudis" w:date="2013-11-06T20:35:00Z">
        <w:r>
          <w:t>AR: using your “99%” rule from the previous chapter’s feedback. Defined before use now and also added a URL for reference.</w:t>
        </w:r>
      </w:ins>
    </w:p>
    <w:p w14:paraId="1375EEC2" w14:textId="77777777" w:rsidR="00807FFC" w:rsidRDefault="00055C38" w:rsidP="00807FFC">
      <w:pPr>
        <w:pStyle w:val="Slug"/>
      </w:pPr>
      <w:r w:rsidRPr="00055C38">
        <w:rPr>
          <w:highlight w:val="green"/>
          <w:rPrChange w:id="263" w:author="Russell Thomas" w:date="2013-10-01T13:00:00Z">
            <w:rPr>
              <w:rFonts w:ascii="Courier New" w:hAnsi="Courier New"/>
              <w:noProof/>
              <w:snapToGrid w:val="0"/>
              <w:sz w:val="60"/>
              <w:u w:val="single"/>
            </w:rPr>
          </w:rPrChange>
        </w:rPr>
        <w:t>Figure 11</w:t>
      </w:r>
      <w:ins w:id="264" w:author="Kezia Endsley" w:date="2013-10-10T11:07:00Z">
        <w:r w:rsidR="009C268D">
          <w:rPr>
            <w:highlight w:val="green"/>
          </w:rPr>
          <w:t>-</w:t>
        </w:r>
      </w:ins>
      <w:del w:id="265" w:author="Kezia Endsley" w:date="2013-10-10T11:07:00Z">
        <w:r w:rsidRPr="00055C38">
          <w:rPr>
            <w:highlight w:val="green"/>
            <w:rPrChange w:id="266" w:author="Russell Thomas" w:date="2013-10-01T13:00:00Z">
              <w:rPr>
                <w:rFonts w:ascii="Courier New" w:hAnsi="Courier New"/>
                <w:noProof/>
                <w:snapToGrid w:val="0"/>
                <w:sz w:val="60"/>
                <w:u w:val="single"/>
              </w:rPr>
            </w:rPrChange>
          </w:rPr>
          <w:delText>.</w:delText>
        </w:r>
      </w:del>
      <w:r w:rsidRPr="00055C38">
        <w:rPr>
          <w:highlight w:val="green"/>
          <w:rPrChange w:id="267" w:author="Russell Thomas" w:date="2013-10-01T13:00:00Z">
            <w:rPr>
              <w:rFonts w:ascii="Courier New" w:hAnsi="Courier New"/>
              <w:noProof/>
              <w:snapToGrid w:val="0"/>
              <w:sz w:val="60"/>
              <w:u w:val="single"/>
            </w:rPr>
          </w:rPrChange>
        </w:rPr>
        <w:t>3</w:t>
      </w:r>
      <w:ins w:id="268" w:author="Kent, Kevin - Indianapolis" w:date="2013-11-01T14:15:00Z">
        <w:r w:rsidR="00C7449F">
          <w:rPr>
            <w:highlight w:val="green"/>
          </w:rPr>
          <w:t>:</w:t>
        </w:r>
      </w:ins>
      <w:r w:rsidRPr="00055C38">
        <w:rPr>
          <w:highlight w:val="green"/>
          <w:rPrChange w:id="269" w:author="Russell Thomas" w:date="2013-10-01T13:00:00Z">
            <w:rPr>
              <w:rFonts w:ascii="Courier New" w:hAnsi="Courier New"/>
              <w:noProof/>
              <w:snapToGrid w:val="0"/>
              <w:sz w:val="60"/>
              <w:u w:val="single"/>
            </w:rPr>
          </w:rPrChange>
        </w:rPr>
        <w:t xml:space="preserve"> Sample Nessus </w:t>
      </w:r>
      <w:r w:rsidR="00C7449F" w:rsidRPr="00C7449F">
        <w:rPr>
          <w:highlight w:val="green"/>
        </w:rPr>
        <w:t>detailed vulnerability report</w:t>
      </w:r>
      <w:r w:rsidRPr="00055C38">
        <w:rPr>
          <w:highlight w:val="green"/>
          <w:rPrChange w:id="270" w:author="Russell Thomas" w:date="2013-10-01T13:00:00Z">
            <w:rPr>
              <w:rFonts w:ascii="Courier New" w:hAnsi="Courier New"/>
              <w:noProof/>
              <w:snapToGrid w:val="0"/>
              <w:sz w:val="60"/>
              <w:u w:val="single"/>
            </w:rPr>
          </w:rPrChange>
        </w:rPr>
        <w:tab/>
        <w:t>[793725</w:t>
      </w:r>
      <w:ins w:id="271" w:author="Kent, Kevin - Indianapolis" w:date="2013-11-01T14:15:00Z">
        <w:r w:rsidR="00C7449F">
          <w:rPr>
            <w:highlight w:val="green"/>
          </w:rPr>
          <w:t xml:space="preserve"> </w:t>
        </w:r>
      </w:ins>
      <w:r w:rsidRPr="00055C38">
        <w:rPr>
          <w:highlight w:val="green"/>
          <w:rPrChange w:id="272" w:author="Russell Thomas" w:date="2013-10-01T13:00:00Z">
            <w:rPr>
              <w:rFonts w:ascii="Courier New" w:hAnsi="Courier New"/>
              <w:noProof/>
              <w:snapToGrid w:val="0"/>
              <w:sz w:val="60"/>
              <w:u w:val="single"/>
            </w:rPr>
          </w:rPrChange>
        </w:rPr>
        <w:t>c11f</w:t>
      </w:r>
      <w:ins w:id="273" w:author="Kent, Kevin - Indianapolis" w:date="2013-11-01T14:15:00Z">
        <w:r w:rsidR="00C7449F">
          <w:rPr>
            <w:highlight w:val="green"/>
          </w:rPr>
          <w:t>0</w:t>
        </w:r>
      </w:ins>
      <w:r w:rsidRPr="00055C38">
        <w:rPr>
          <w:highlight w:val="green"/>
          <w:rPrChange w:id="274" w:author="Russell Thomas" w:date="2013-10-01T13:00:00Z">
            <w:rPr>
              <w:rFonts w:ascii="Courier New" w:hAnsi="Courier New"/>
              <w:noProof/>
              <w:snapToGrid w:val="0"/>
              <w:sz w:val="60"/>
              <w:u w:val="single"/>
            </w:rPr>
          </w:rPrChange>
        </w:rPr>
        <w:t>03.png]</w:t>
      </w:r>
    </w:p>
    <w:p w14:paraId="2E554E50" w14:textId="77777777" w:rsidR="00C7449F" w:rsidRDefault="00C7449F">
      <w:pPr>
        <w:pStyle w:val="QueryPara"/>
        <w:rPr>
          <w:ins w:id="275" w:author="Bob Rudis" w:date="2013-11-06T20:36:00Z"/>
        </w:rPr>
        <w:pPrChange w:id="276" w:author="Kent, Kevin - Indianapolis" w:date="2013-11-01T14:18:00Z">
          <w:pPr>
            <w:pStyle w:val="Para"/>
          </w:pPr>
        </w:pPrChange>
      </w:pPr>
      <w:ins w:id="277" w:author="Kent, Kevin - Indianapolis" w:date="2013-11-01T14:18:00Z">
        <w:r>
          <w:t xml:space="preserve">[AU: Addition below okay to point readers specifically to where it is on the website. Also, do you have permission to include this content </w:t>
        </w:r>
      </w:ins>
      <w:ins w:id="278" w:author="Kent, Kevin - Indianapolis" w:date="2013-11-01T14:19:00Z">
        <w:r>
          <w:t>on the</w:t>
        </w:r>
      </w:ins>
      <w:ins w:id="279" w:author="Kent, Kevin - Indianapolis" w:date="2013-11-01T14:18:00Z">
        <w:r>
          <w:t xml:space="preserve"> </w:t>
        </w:r>
      </w:ins>
      <w:ins w:id="280" w:author="Kent, Kevin - Indianapolis" w:date="2013-11-01T14:19:00Z">
        <w:r>
          <w:t>website? Thanks, Kevin (PJE)</w:t>
        </w:r>
      </w:ins>
      <w:ins w:id="281" w:author="Kent, Kevin - Indianapolis" w:date="2013-11-01T14:18:00Z">
        <w:r>
          <w:t>]</w:t>
        </w:r>
      </w:ins>
    </w:p>
    <w:p w14:paraId="7B8ECA5A" w14:textId="77777777" w:rsidR="003F782F" w:rsidRDefault="003F782F">
      <w:pPr>
        <w:pStyle w:val="QueryPara"/>
        <w:rPr>
          <w:ins w:id="282" w:author="Bob Rudis" w:date="2013-11-06T20:36:00Z"/>
        </w:rPr>
        <w:pPrChange w:id="283" w:author="Kent, Kevin - Indianapolis" w:date="2013-11-01T14:18:00Z">
          <w:pPr>
            <w:pStyle w:val="Para"/>
          </w:pPr>
        </w:pPrChange>
      </w:pPr>
    </w:p>
    <w:p w14:paraId="2FF5DF33" w14:textId="217D67DB" w:rsidR="003F782F" w:rsidRDefault="003F782F">
      <w:pPr>
        <w:pStyle w:val="QueryPara"/>
        <w:rPr>
          <w:ins w:id="284" w:author="Kent, Kevin - Indianapolis" w:date="2013-11-01T14:18:00Z"/>
        </w:rPr>
        <w:pPrChange w:id="285" w:author="Kent, Kevin - Indianapolis" w:date="2013-11-01T14:18:00Z">
          <w:pPr>
            <w:pStyle w:val="Para"/>
          </w:pPr>
        </w:pPrChange>
      </w:pPr>
      <w:ins w:id="286" w:author="Bob Rudis" w:date="2013-11-06T20:36:00Z">
        <w:r>
          <w:t xml:space="preserve">AR: aye. Output generated from an open source tool. </w:t>
        </w:r>
      </w:ins>
      <w:ins w:id="287" w:author="Bob Rudis" w:date="2013-11-06T20:37:00Z">
        <w:r w:rsidR="00F916D6">
          <w:t xml:space="preserve"> Also the VAST nbe is also fully open sourced content as well. </w:t>
        </w:r>
      </w:ins>
    </w:p>
    <w:p w14:paraId="19AA11A1" w14:textId="412C03E6" w:rsidR="00807FFC" w:rsidRDefault="00CC533A" w:rsidP="00807FFC">
      <w:pPr>
        <w:pStyle w:val="Para"/>
      </w:pPr>
      <w:del w:id="288" w:author="Kent, Kevin - Indianapolis" w:date="2013-11-01T14:15:00Z">
        <w:r w:rsidDel="00C7449F">
          <w:delText xml:space="preserve"> </w:delText>
        </w:r>
      </w:del>
      <w:r>
        <w:t>Even a</w:t>
      </w:r>
      <w:r w:rsidR="00E56098">
        <w:t xml:space="preserve"> small network, </w:t>
      </w:r>
      <w:r w:rsidR="00CB04A4">
        <w:t xml:space="preserve">such as </w:t>
      </w:r>
      <w:r w:rsidR="00E56098">
        <w:t xml:space="preserve">the one created for the VAST 2011 </w:t>
      </w:r>
      <w:r>
        <w:t xml:space="preserve">visualization </w:t>
      </w:r>
      <w:r w:rsidR="00E56098">
        <w:t>challenge (</w:t>
      </w:r>
      <w:r w:rsidR="00055C38" w:rsidRPr="00055C38">
        <w:rPr>
          <w:rStyle w:val="InlineURL"/>
          <w:highlight w:val="green"/>
          <w:rPrChange w:id="289" w:author="Russell Thomas" w:date="2013-10-01T13:01:00Z">
            <w:rPr>
              <w:rStyle w:val="InlineURL"/>
              <w:b/>
              <w:snapToGrid/>
              <w:sz w:val="60"/>
            </w:rPr>
          </w:rPrChange>
        </w:rPr>
        <w:t>http://hcil.cs.umd.edu/localphp/hcil/vast11/</w:t>
      </w:r>
      <w:r w:rsidR="00055C38" w:rsidRPr="00055C38">
        <w:rPr>
          <w:highlight w:val="green"/>
          <w:rPrChange w:id="290" w:author="Russell Thomas" w:date="2013-10-01T13:01:00Z">
            <w:rPr>
              <w:rFonts w:ascii="Courier New" w:hAnsi="Courier New"/>
              <w:b/>
              <w:noProof/>
              <w:snapToGrid/>
              <w:sz w:val="60"/>
              <w:u w:val="single"/>
            </w:rPr>
          </w:rPrChange>
        </w:rPr>
        <w:t>)</w:t>
      </w:r>
      <w:ins w:id="291" w:author="Kezia Endsley" w:date="2013-10-10T11:24:00Z">
        <w:r w:rsidR="0078716F">
          <w:t>,</w:t>
        </w:r>
      </w:ins>
      <w:r w:rsidR="00E56098">
        <w:t xml:space="preserve"> can have thousands of vulnerability findings</w:t>
      </w:r>
      <w:ins w:id="292" w:author="Kezia Endsley" w:date="2013-10-10T11:24:00Z">
        <w:r w:rsidR="0078716F">
          <w:t>.</w:t>
        </w:r>
      </w:ins>
      <w:r w:rsidR="00E56098">
        <w:t xml:space="preserve"> (</w:t>
      </w:r>
      <w:ins w:id="293" w:author="Kezia Endsley" w:date="2013-10-10T11:24:00Z">
        <w:r w:rsidR="0078716F">
          <w:t>T</w:t>
        </w:r>
      </w:ins>
      <w:del w:id="294" w:author="Kezia Endsley" w:date="2013-10-10T11:24:00Z">
        <w:r w:rsidR="00E56098" w:rsidDel="0078716F">
          <w:delText>t</w:delText>
        </w:r>
      </w:del>
      <w:r w:rsidR="00E56098">
        <w:t xml:space="preserve">he VAST </w:t>
      </w:r>
      <w:r w:rsidR="00CB04A4">
        <w:t xml:space="preserve">network </w:t>
      </w:r>
      <w:r w:rsidR="00E56098">
        <w:t>data</w:t>
      </w:r>
      <w:r>
        <w:t xml:space="preserve">—included on </w:t>
      </w:r>
      <w:del w:id="295" w:author="Kent, Kevin - Indianapolis" w:date="2013-11-01T14:16:00Z">
        <w:r w:rsidDel="00C7449F">
          <w:delText xml:space="preserve">the </w:delText>
        </w:r>
      </w:del>
      <w:ins w:id="296" w:author="Kent, Kevin - Indianapolis" w:date="2013-11-01T14:16:00Z">
        <w:r w:rsidR="00C7449F">
          <w:t xml:space="preserve">this </w:t>
        </w:r>
      </w:ins>
      <w:r>
        <w:t>book’s web</w:t>
      </w:r>
      <w:del w:id="297" w:author="Kezia Endsley" w:date="2013-10-10T11:24:00Z">
        <w:r w:rsidDel="0078716F">
          <w:delText xml:space="preserve"> </w:delText>
        </w:r>
      </w:del>
      <w:r>
        <w:t>site</w:t>
      </w:r>
      <w:ins w:id="298" w:author="Kent, Kevin - Indianapolis" w:date="2013-11-01T14:17:00Z">
        <w:r w:rsidR="00C7449F">
          <w:t xml:space="preserve"> </w:t>
        </w:r>
      </w:ins>
      <w:ins w:id="299" w:author="Kent, Kevin - Indianapolis" w:date="2013-11-01T14:18:00Z">
        <w:r w:rsidR="00C7449F" w:rsidRPr="00C7449F">
          <w:rPr>
            <w:highlight w:val="yellow"/>
            <w:rPrChange w:id="300" w:author="Kent, Kevin - Indianapolis" w:date="2013-11-01T14:18:00Z">
              <w:rPr/>
            </w:rPrChange>
          </w:rPr>
          <w:t xml:space="preserve">as </w:t>
        </w:r>
        <w:del w:id="301" w:author="Bob Rudis" w:date="2013-11-06T21:22:00Z">
          <w:r w:rsidR="00C7449F" w:rsidRPr="00C7449F" w:rsidDel="00103A4C">
            <w:rPr>
              <w:rStyle w:val="InlineCode"/>
              <w:highlight w:val="yellow"/>
              <w:rPrChange w:id="302" w:author="Kent, Kevin - Indianapolis" w:date="2013-11-01T14:18:00Z">
                <w:rPr/>
              </w:rPrChange>
            </w:rPr>
            <w:delText>v</w:delText>
          </w:r>
        </w:del>
      </w:ins>
      <w:ins w:id="303" w:author="Bob Rudis" w:date="2013-11-06T21:22:00Z">
        <w:r w:rsidR="00103A4C">
          <w:rPr>
            <w:rStyle w:val="InlineCode"/>
            <w:highlight w:val="yellow"/>
          </w:rPr>
          <w:t>ch11/data/v</w:t>
        </w:r>
      </w:ins>
      <w:ins w:id="304" w:author="Kent, Kevin - Indianapolis" w:date="2013-11-01T14:18:00Z">
        <w:r w:rsidR="00C7449F" w:rsidRPr="00C7449F">
          <w:rPr>
            <w:rStyle w:val="InlineCode"/>
            <w:highlight w:val="yellow"/>
            <w:rPrChange w:id="305" w:author="Kent, Kevin - Indianapolis" w:date="2013-11-01T14:18:00Z">
              <w:rPr/>
            </w:rPrChange>
          </w:rPr>
          <w:t>ast_2011.nbe</w:t>
        </w:r>
        <w:r w:rsidR="00C7449F" w:rsidRPr="00C7449F">
          <w:rPr>
            <w:highlight w:val="yellow"/>
            <w:rPrChange w:id="306" w:author="Kent, Kevin - Indianapolis" w:date="2013-11-01T14:18:00Z">
              <w:rPr/>
            </w:rPrChange>
          </w:rPr>
          <w:t xml:space="preserve"> </w:t>
        </w:r>
      </w:ins>
      <w:ins w:id="307" w:author="Kent, Kevin - Indianapolis" w:date="2013-11-01T14:17:00Z">
        <w:r w:rsidR="00C7449F" w:rsidRPr="00C7449F">
          <w:rPr>
            <w:highlight w:val="yellow"/>
            <w:rPrChange w:id="308" w:author="Kent, Kevin - Indianapolis" w:date="2013-11-01T14:18:00Z">
              <w:rPr/>
            </w:rPrChange>
          </w:rPr>
          <w:t xml:space="preserve">at </w:t>
        </w:r>
        <w:r w:rsidR="00C7449F" w:rsidRPr="00C7449F">
          <w:rPr>
            <w:rStyle w:val="InlineCode"/>
            <w:highlight w:val="yellow"/>
            <w:rPrChange w:id="309" w:author="Kent, Kevin - Indianapolis" w:date="2013-11-01T14:18:00Z">
              <w:rPr/>
            </w:rPrChange>
          </w:rPr>
          <w:lastRenderedPageBreak/>
          <w:t>www.wiley.com/go/datadrivensecurity</w:t>
        </w:r>
      </w:ins>
      <w:r>
        <w:t>—</w:t>
      </w:r>
      <w:r w:rsidR="00E56098">
        <w:t>has over 2,000</w:t>
      </w:r>
      <w:ins w:id="310" w:author="Kezia Endsley" w:date="2013-10-10T11:24:00Z">
        <w:r w:rsidR="0078716F">
          <w:t>.</w:t>
        </w:r>
      </w:ins>
      <w:r w:rsidR="00E56098">
        <w:t>)</w:t>
      </w:r>
      <w:del w:id="311" w:author="Kezia Endsley" w:date="2013-10-10T11:24:00Z">
        <w:r w:rsidR="00E56098" w:rsidDel="0078716F">
          <w:delText>.</w:delText>
        </w:r>
      </w:del>
      <w:r w:rsidR="00E56098">
        <w:t xml:space="preserve"> </w:t>
      </w:r>
      <w:del w:id="312" w:author="Kezia Endsley" w:date="2013-10-10T11:24:00Z">
        <w:r w:rsidR="00E56098" w:rsidDel="0078716F">
          <w:delText xml:space="preserve">While </w:delText>
        </w:r>
      </w:del>
      <w:ins w:id="313" w:author="Kezia Endsley" w:date="2013-10-10T11:24:00Z">
        <w:r w:rsidR="0078716F">
          <w:t xml:space="preserve">Although </w:t>
        </w:r>
      </w:ins>
      <w:r w:rsidR="00E56098">
        <w:t xml:space="preserve">it’s possible to spin the data multiple ways and produce </w:t>
      </w:r>
      <w:r>
        <w:t>reams</w:t>
      </w:r>
      <w:r w:rsidR="00E56098">
        <w:t xml:space="preserve"> of static visualizations, this is definitely a </w:t>
      </w:r>
      <w:r w:rsidR="00E34134">
        <w:t>perfect example</w:t>
      </w:r>
      <w:r w:rsidR="00E56098">
        <w:t xml:space="preserve"> of </w:t>
      </w:r>
      <w:del w:id="314" w:author="Kezia Endsley" w:date="2013-10-10T11:26:00Z">
        <w:r w:rsidR="00E56098" w:rsidDel="0078716F">
          <w:delText xml:space="preserve">where </w:delText>
        </w:r>
      </w:del>
      <w:ins w:id="315" w:author="Kezia Endsley" w:date="2013-10-10T11:26:00Z">
        <w:r w:rsidR="0078716F">
          <w:t xml:space="preserve">how </w:t>
        </w:r>
      </w:ins>
      <w:r w:rsidR="00E56098">
        <w:t xml:space="preserve">an interactive </w:t>
      </w:r>
      <w:r w:rsidR="007233E3">
        <w:t>tool</w:t>
      </w:r>
      <w:r w:rsidR="00E56098">
        <w:t xml:space="preserve"> </w:t>
      </w:r>
      <w:del w:id="316" w:author="Kezia Endsley" w:date="2013-10-10T11:26:00Z">
        <w:r w:rsidR="00EE245A" w:rsidDel="0078716F">
          <w:delText>could really</w:delText>
        </w:r>
      </w:del>
      <w:ins w:id="317" w:author="Kezia Endsley" w:date="2013-10-10T11:26:00Z">
        <w:r w:rsidR="0078716F">
          <w:t>can</w:t>
        </w:r>
      </w:ins>
      <w:r w:rsidR="00E56098">
        <w:t xml:space="preserve"> help security analysts explore and prioritize how they will attack </w:t>
      </w:r>
      <w:r w:rsidR="00002C4B">
        <w:t>the problem of which vulnerabilities to remediate first</w:t>
      </w:r>
      <w:r w:rsidR="00E56098">
        <w:t xml:space="preserve">. </w:t>
      </w:r>
    </w:p>
    <w:p w14:paraId="2C731AAA" w14:textId="77777777" w:rsidR="00E56098" w:rsidRDefault="002054F6" w:rsidP="00807FFC">
      <w:pPr>
        <w:pStyle w:val="Para"/>
      </w:pPr>
      <w:r>
        <w:t>T</w:t>
      </w:r>
      <w:r w:rsidR="00E56098">
        <w:t xml:space="preserve">enable does provide interactive reporting tools, but </w:t>
      </w:r>
      <w:del w:id="318" w:author="Kezia Endsley" w:date="2013-10-10T11:27:00Z">
        <w:r w:rsidR="00E56098" w:rsidDel="0078716F">
          <w:delText>we’ll be</w:delText>
        </w:r>
      </w:del>
      <w:ins w:id="319" w:author="Kezia Endsley" w:date="2013-10-10T11:27:00Z">
        <w:r w:rsidR="0078716F">
          <w:t>this chapter</w:t>
        </w:r>
      </w:ins>
      <w:r w:rsidR="00E56098">
        <w:t xml:space="preserve"> focus</w:t>
      </w:r>
      <w:ins w:id="320" w:author="Kezia Endsley" w:date="2013-10-10T11:27:00Z">
        <w:r w:rsidR="0078716F">
          <w:t>es</w:t>
        </w:r>
      </w:ins>
      <w:del w:id="321" w:author="Kezia Endsley" w:date="2013-10-10T11:27:00Z">
        <w:r w:rsidR="00E56098" w:rsidDel="0078716F">
          <w:delText>ing</w:delText>
        </w:r>
      </w:del>
      <w:r w:rsidR="00E56098">
        <w:t xml:space="preserve"> on an </w:t>
      </w:r>
      <w:r w:rsidR="00EA37B5">
        <w:t xml:space="preserve">innovative </w:t>
      </w:r>
      <w:r w:rsidR="00E56098">
        <w:t>open source tool released in 2013 by John Goodall called the Nessus Vulnerability Explorer</w:t>
      </w:r>
      <w:r w:rsidR="001C6EF0">
        <w:t xml:space="preserve"> (NV)</w:t>
      </w:r>
      <w:r w:rsidR="00E56098">
        <w:t xml:space="preserve"> </w:t>
      </w:r>
      <w:ins w:id="322" w:author="Kezia Endsley" w:date="2013-10-10T11:27:00Z">
        <w:r w:rsidR="0078716F">
          <w:t>(</w:t>
        </w:r>
      </w:ins>
      <w:del w:id="323" w:author="Kezia Endsley" w:date="2013-10-10T11:27:00Z">
        <w:r w:rsidR="001C6EF0" w:rsidDel="0078716F">
          <w:delText>[</w:delText>
        </w:r>
      </w:del>
      <w:r w:rsidR="00055C38" w:rsidRPr="00055C38">
        <w:rPr>
          <w:highlight w:val="green"/>
          <w:rPrChange w:id="324" w:author="Russell Thomas" w:date="2013-10-01T13:03:00Z">
            <w:rPr>
              <w:rFonts w:ascii="Arial" w:hAnsi="Arial"/>
              <w:b/>
              <w:snapToGrid/>
              <w:color w:val="0000FF"/>
              <w:sz w:val="60"/>
              <w:u w:val="single"/>
            </w:rPr>
          </w:rPrChange>
        </w:rPr>
        <w:fldChar w:fldCharType="begin"/>
      </w:r>
      <w:r w:rsidR="00055C38" w:rsidRPr="00055C38">
        <w:rPr>
          <w:highlight w:val="green"/>
          <w:rPrChange w:id="325" w:author="Russell Thomas" w:date="2013-10-01T13:03:00Z">
            <w:rPr>
              <w:rFonts w:ascii="Courier New" w:hAnsi="Courier New"/>
              <w:b/>
              <w:noProof/>
              <w:snapToGrid/>
              <w:sz w:val="60"/>
              <w:u w:val="single"/>
            </w:rPr>
          </w:rPrChange>
        </w:rPr>
        <w:instrText>HYPERLINK "http://ornl-sava.github.io/nv/"</w:instrText>
      </w:r>
      <w:r w:rsidR="00055C38" w:rsidRPr="00055C38">
        <w:rPr>
          <w:highlight w:val="green"/>
          <w:rPrChange w:id="326" w:author="Russell Thomas" w:date="2013-10-01T13:03:00Z">
            <w:rPr>
              <w:rFonts w:ascii="Arial" w:hAnsi="Arial"/>
              <w:b/>
              <w:snapToGrid/>
              <w:color w:val="0000FF"/>
              <w:sz w:val="60"/>
              <w:u w:val="single"/>
            </w:rPr>
          </w:rPrChange>
        </w:rPr>
        <w:fldChar w:fldCharType="separate"/>
      </w:r>
      <w:r w:rsidR="00055C38" w:rsidRPr="00055C38">
        <w:rPr>
          <w:rStyle w:val="Hyperlink"/>
          <w:rFonts w:ascii="Courier New" w:hAnsi="Courier New"/>
          <w:noProof/>
          <w:highlight w:val="green"/>
          <w:rPrChange w:id="327" w:author="Russell Thomas" w:date="2013-10-01T13:03:00Z">
            <w:rPr>
              <w:rStyle w:val="Hyperlink"/>
              <w:rFonts w:ascii="Courier New" w:hAnsi="Courier New"/>
              <w:b/>
              <w:noProof/>
              <w:snapToGrid/>
              <w:sz w:val="60"/>
            </w:rPr>
          </w:rPrChange>
        </w:rPr>
        <w:t>http://ornl-sava.github.io/nv/#</w:t>
      </w:r>
      <w:r w:rsidR="00055C38" w:rsidRPr="00055C38">
        <w:rPr>
          <w:highlight w:val="green"/>
          <w:rPrChange w:id="328" w:author="Russell Thomas" w:date="2013-10-01T13:03:00Z">
            <w:rPr>
              <w:rFonts w:ascii="Arial" w:hAnsi="Arial"/>
              <w:b/>
              <w:snapToGrid/>
              <w:color w:val="0000FF"/>
              <w:sz w:val="60"/>
              <w:u w:val="single"/>
            </w:rPr>
          </w:rPrChange>
        </w:rPr>
        <w:fldChar w:fldCharType="end"/>
      </w:r>
      <w:ins w:id="329" w:author="Kezia Endsley" w:date="2013-10-10T11:27:00Z">
        <w:r w:rsidR="0078716F">
          <w:rPr>
            <w:highlight w:val="green"/>
          </w:rPr>
          <w:t>)</w:t>
        </w:r>
      </w:ins>
      <w:del w:id="330" w:author="Kezia Endsley" w:date="2013-10-10T11:27:00Z">
        <w:r w:rsidR="00055C38" w:rsidRPr="00055C38">
          <w:rPr>
            <w:highlight w:val="green"/>
            <w:rPrChange w:id="331" w:author="Russell Thomas" w:date="2013-10-01T13:03:00Z">
              <w:rPr>
                <w:rFonts w:ascii="Arial" w:hAnsi="Arial"/>
                <w:b/>
                <w:snapToGrid/>
                <w:color w:val="0000FF"/>
                <w:sz w:val="60"/>
                <w:u w:val="single"/>
              </w:rPr>
            </w:rPrChange>
          </w:rPr>
          <w:delText>]</w:delText>
        </w:r>
      </w:del>
      <w:r w:rsidR="00055C38" w:rsidRPr="00055C38">
        <w:rPr>
          <w:highlight w:val="green"/>
          <w:rPrChange w:id="332" w:author="Russell Thomas" w:date="2013-10-01T13:03:00Z">
            <w:rPr>
              <w:rFonts w:ascii="Arial" w:hAnsi="Arial"/>
              <w:b/>
              <w:snapToGrid/>
              <w:color w:val="0000FF"/>
              <w:sz w:val="60"/>
              <w:u w:val="single"/>
            </w:rPr>
          </w:rPrChange>
        </w:rPr>
        <w:t>.</w:t>
      </w:r>
      <w:r w:rsidR="001C6EF0">
        <w:t xml:space="preserve"> NV allows you to take an export from your Nessus </w:t>
      </w:r>
      <w:r>
        <w:t>scans</w:t>
      </w:r>
      <w:r w:rsidR="00553E0A">
        <w:t>, drag the file</w:t>
      </w:r>
      <w:r w:rsidR="001C6EF0">
        <w:t xml:space="preserve"> r</w:t>
      </w:r>
      <w:r w:rsidR="0076313E">
        <w:t>ight into your browser</w:t>
      </w:r>
      <w:ins w:id="333" w:author="Kezia Endsley" w:date="2013-10-10T11:27:00Z">
        <w:r w:rsidR="0078716F">
          <w:t>,</w:t>
        </w:r>
      </w:ins>
      <w:r w:rsidR="0076313E">
        <w:t xml:space="preserve"> and begin</w:t>
      </w:r>
      <w:r w:rsidR="001C6EF0">
        <w:t xml:space="preserve"> expl</w:t>
      </w:r>
      <w:r w:rsidR="008936E8">
        <w:t xml:space="preserve">oring the vulnerabilities contained </w:t>
      </w:r>
      <w:r w:rsidR="001C6EF0">
        <w:t xml:space="preserve">within. </w:t>
      </w:r>
      <w:ins w:id="334" w:author="Kezia Endsley" w:date="2013-10-10T11:27:00Z">
        <w:r w:rsidR="0078716F">
          <w:t>See Figure 11-4.</w:t>
        </w:r>
      </w:ins>
    </w:p>
    <w:p w14:paraId="56D2C90B" w14:textId="77777777" w:rsidR="00E56098" w:rsidRDefault="00055C38" w:rsidP="00E56098">
      <w:pPr>
        <w:pStyle w:val="Slug"/>
      </w:pPr>
      <w:r w:rsidRPr="00055C38">
        <w:rPr>
          <w:highlight w:val="green"/>
          <w:rPrChange w:id="335" w:author="Russell Thomas" w:date="2013-10-01T13:03:00Z">
            <w:rPr>
              <w:snapToGrid w:val="0"/>
              <w:color w:val="0000FF"/>
              <w:sz w:val="60"/>
              <w:u w:val="single"/>
            </w:rPr>
          </w:rPrChange>
        </w:rPr>
        <w:t>Figure 11</w:t>
      </w:r>
      <w:ins w:id="336" w:author="Kezia Endsley" w:date="2013-10-10T11:07:00Z">
        <w:r w:rsidR="009C268D">
          <w:rPr>
            <w:highlight w:val="green"/>
          </w:rPr>
          <w:t>-</w:t>
        </w:r>
      </w:ins>
      <w:del w:id="337" w:author="Kezia Endsley" w:date="2013-10-10T11:07:00Z">
        <w:r w:rsidRPr="00055C38">
          <w:rPr>
            <w:highlight w:val="green"/>
            <w:rPrChange w:id="338" w:author="Russell Thomas" w:date="2013-10-01T13:03:00Z">
              <w:rPr>
                <w:snapToGrid w:val="0"/>
                <w:color w:val="0000FF"/>
                <w:sz w:val="60"/>
                <w:u w:val="single"/>
              </w:rPr>
            </w:rPrChange>
          </w:rPr>
          <w:delText>.</w:delText>
        </w:r>
      </w:del>
      <w:r w:rsidRPr="00055C38">
        <w:rPr>
          <w:highlight w:val="green"/>
          <w:rPrChange w:id="339" w:author="Russell Thomas" w:date="2013-10-01T13:03:00Z">
            <w:rPr>
              <w:snapToGrid w:val="0"/>
              <w:color w:val="0000FF"/>
              <w:sz w:val="60"/>
              <w:u w:val="single"/>
            </w:rPr>
          </w:rPrChange>
        </w:rPr>
        <w:t>4</w:t>
      </w:r>
      <w:ins w:id="340" w:author="Kent, Kevin - Indianapolis" w:date="2013-11-01T14:23:00Z">
        <w:r w:rsidR="002D3D5F">
          <w:rPr>
            <w:highlight w:val="green"/>
          </w:rPr>
          <w:t>:</w:t>
        </w:r>
      </w:ins>
      <w:r w:rsidRPr="00055C38">
        <w:rPr>
          <w:highlight w:val="green"/>
          <w:rPrChange w:id="341" w:author="Russell Thomas" w:date="2013-10-01T13:03:00Z">
            <w:rPr>
              <w:snapToGrid w:val="0"/>
              <w:color w:val="0000FF"/>
              <w:sz w:val="60"/>
              <w:u w:val="single"/>
            </w:rPr>
          </w:rPrChange>
        </w:rPr>
        <w:t xml:space="preserve"> Nessus Vulnerability Explorer </w:t>
      </w:r>
      <w:r w:rsidR="002D3D5F" w:rsidRPr="002D3D5F">
        <w:rPr>
          <w:highlight w:val="green"/>
        </w:rPr>
        <w:t>interactive treemap interface</w:t>
      </w:r>
      <w:r w:rsidRPr="00055C38">
        <w:rPr>
          <w:highlight w:val="green"/>
          <w:rPrChange w:id="342" w:author="Russell Thomas" w:date="2013-10-01T13:03:00Z">
            <w:rPr>
              <w:snapToGrid w:val="0"/>
              <w:color w:val="0000FF"/>
              <w:sz w:val="60"/>
              <w:u w:val="single"/>
            </w:rPr>
          </w:rPrChange>
        </w:rPr>
        <w:tab/>
        <w:t>[793725</w:t>
      </w:r>
      <w:ins w:id="343" w:author="Kent, Kevin - Indianapolis" w:date="2013-11-01T14:23:00Z">
        <w:r w:rsidR="002D3D5F">
          <w:rPr>
            <w:highlight w:val="green"/>
          </w:rPr>
          <w:t xml:space="preserve"> </w:t>
        </w:r>
      </w:ins>
      <w:r w:rsidRPr="00055C38">
        <w:rPr>
          <w:highlight w:val="green"/>
          <w:rPrChange w:id="344" w:author="Russell Thomas" w:date="2013-10-01T13:03:00Z">
            <w:rPr>
              <w:snapToGrid w:val="0"/>
              <w:color w:val="0000FF"/>
              <w:sz w:val="60"/>
              <w:u w:val="single"/>
            </w:rPr>
          </w:rPrChange>
        </w:rPr>
        <w:t>c11f</w:t>
      </w:r>
      <w:ins w:id="345" w:author="Kent, Kevin - Indianapolis" w:date="2013-11-01T14:23:00Z">
        <w:r w:rsidR="002D3D5F">
          <w:rPr>
            <w:highlight w:val="green"/>
          </w:rPr>
          <w:t>0</w:t>
        </w:r>
      </w:ins>
      <w:r w:rsidRPr="00055C38">
        <w:rPr>
          <w:highlight w:val="green"/>
          <w:rPrChange w:id="346" w:author="Russell Thomas" w:date="2013-10-01T13:03:00Z">
            <w:rPr>
              <w:snapToGrid w:val="0"/>
              <w:color w:val="0000FF"/>
              <w:sz w:val="60"/>
              <w:u w:val="single"/>
            </w:rPr>
          </w:rPrChange>
        </w:rPr>
        <w:t>04.png]</w:t>
      </w:r>
    </w:p>
    <w:p w14:paraId="6F778A4D" w14:textId="77777777" w:rsidR="00E56098" w:rsidRDefault="00EA37B5" w:rsidP="00807FFC">
      <w:pPr>
        <w:pStyle w:val="Para"/>
      </w:pPr>
      <w:r>
        <w:t xml:space="preserve">The interface is based on a treemap, which is </w:t>
      </w:r>
      <w:r w:rsidR="00E85D22">
        <w:t>a visualization that</w:t>
      </w:r>
      <w:r>
        <w:t xml:space="preserve"> enables presentation of hierarchical data in a very compact</w:t>
      </w:r>
      <w:r w:rsidR="007359A4">
        <w:t xml:space="preserve"> way through nested rectangles, with t</w:t>
      </w:r>
      <w:r>
        <w:t>he size and color of each re</w:t>
      </w:r>
      <w:r w:rsidR="00BC3C1A">
        <w:t>ctangle being mapped</w:t>
      </w:r>
      <w:r w:rsidR="00E85D22">
        <w:t xml:space="preserve"> to categorical or quantitative variables within the data set. Treemaps take a bit of getting used to, but once you learn how to decode them they can become valuable allies in targeted visualizations.</w:t>
      </w:r>
    </w:p>
    <w:p w14:paraId="5801ADF9" w14:textId="77777777" w:rsidR="00AE6150" w:rsidRDefault="00E85D22" w:rsidP="00807FFC">
      <w:pPr>
        <w:pStyle w:val="Para"/>
      </w:pPr>
      <w:r>
        <w:t>Goodall’s interactive treemap lets the consumer rearrange the structure of the hierarchy through a simple drag-and-drop action, so you can present a traditional IP address-centric view of the vulnerabilities or switch to a view based on Nessus vulnerability (plug</w:t>
      </w:r>
      <w:ins w:id="347" w:author="Kezia Endsley" w:date="2013-10-10T11:29:00Z">
        <w:r w:rsidR="00436FFA">
          <w:t>-</w:t>
        </w:r>
      </w:ins>
      <w:r>
        <w:t xml:space="preserve">in) ID or even by port. Through a single click, nodes can be sized by volume or potential impact and vulnerability details are </w:t>
      </w:r>
      <w:r w:rsidR="00416770">
        <w:t>revealed through</w:t>
      </w:r>
      <w:r w:rsidR="006F59F2">
        <w:t xml:space="preserve"> single c</w:t>
      </w:r>
      <w:r w:rsidR="00AE6150">
        <w:t xml:space="preserve">licks on individual rectangles. </w:t>
      </w:r>
    </w:p>
    <w:p w14:paraId="537C08FD" w14:textId="77777777" w:rsidR="001E6C41" w:rsidRDefault="00416770" w:rsidP="001E6C41">
      <w:pPr>
        <w:pStyle w:val="Para"/>
      </w:pPr>
      <w:r>
        <w:t>The view in Figure 11</w:t>
      </w:r>
      <w:ins w:id="348" w:author="Kezia Endsley" w:date="2013-10-10T11:07:00Z">
        <w:r w:rsidR="009C268D">
          <w:t>-</w:t>
        </w:r>
      </w:ins>
      <w:del w:id="349" w:author="Kezia Endsley" w:date="2013-10-10T11:07:00Z">
        <w:r w:rsidDel="009C268D">
          <w:delText>.</w:delText>
        </w:r>
      </w:del>
      <w:r>
        <w:t>4</w:t>
      </w:r>
      <w:r w:rsidR="00AE6150">
        <w:t xml:space="preserve"> has over 240 nodes, yet it’s very straightforward </w:t>
      </w:r>
      <w:r w:rsidR="00EE22CB">
        <w:t xml:space="preserve">(and quick) </w:t>
      </w:r>
      <w:r w:rsidR="00AE6150">
        <w:t xml:space="preserve">to see </w:t>
      </w:r>
      <w:r w:rsidR="00E256CA">
        <w:t xml:space="preserve">all </w:t>
      </w:r>
      <w:r w:rsidR="005511C0">
        <w:t>nodes with similar vulnerability profiles</w:t>
      </w:r>
      <w:r w:rsidR="00AE6150">
        <w:t>. All necessary information is kept on</w:t>
      </w:r>
      <w:del w:id="350" w:author="Kezia Endsley" w:date="2013-10-10T11:29:00Z">
        <w:r w:rsidR="00AE6150" w:rsidDel="00436FFA">
          <w:delText>-</w:delText>
        </w:r>
      </w:del>
      <w:r w:rsidR="00AE6150">
        <w:t>screen and the bar charts at the bottom of the display provide a useful high-level overview to help guide exploration.</w:t>
      </w:r>
      <w:r w:rsidR="005511C0">
        <w:t xml:space="preserve"> A traditional summarized report view would no doubt require much scrolling and panning to provide the same </w:t>
      </w:r>
      <w:r w:rsidR="00D34A93">
        <w:t xml:space="preserve">type </w:t>
      </w:r>
      <w:r w:rsidR="00EE22CB">
        <w:t xml:space="preserve">of </w:t>
      </w:r>
      <w:r w:rsidR="005511C0">
        <w:t xml:space="preserve">information and it would be </w:t>
      </w:r>
      <w:r w:rsidR="00EE22CB">
        <w:t>almost impossible</w:t>
      </w:r>
      <w:r w:rsidR="005511C0">
        <w:t xml:space="preserve"> to discern patterns in the environment.</w:t>
      </w:r>
    </w:p>
    <w:p w14:paraId="5871C274" w14:textId="77777777" w:rsidR="00AE6150" w:rsidRDefault="00AE6150" w:rsidP="001E6C41">
      <w:pPr>
        <w:pStyle w:val="Para"/>
      </w:pPr>
      <w:r>
        <w:t>However, all exploratory interfaces do not need to be this elaborate. Figure 11</w:t>
      </w:r>
      <w:ins w:id="351" w:author="Kezia Endsley" w:date="2013-10-10T11:07:00Z">
        <w:r w:rsidR="009C268D">
          <w:t>-</w:t>
        </w:r>
      </w:ins>
      <w:del w:id="352" w:author="Kezia Endsley" w:date="2013-10-10T11:07:00Z">
        <w:r w:rsidDel="009C268D">
          <w:delText>.</w:delText>
        </w:r>
      </w:del>
      <w:r w:rsidR="00871EC9">
        <w:t>5</w:t>
      </w:r>
      <w:r>
        <w:t xml:space="preserve"> shows a simple Excel </w:t>
      </w:r>
      <w:r w:rsidR="00757B86">
        <w:t>workbook</w:t>
      </w:r>
      <w:r>
        <w:t xml:space="preserve"> of a firewall log </w:t>
      </w:r>
      <w:r w:rsidR="00232616">
        <w:t xml:space="preserve">extract that includes </w:t>
      </w:r>
      <w:r>
        <w:t xml:space="preserve">filtering controls at the top </w:t>
      </w:r>
      <w:r w:rsidR="00757B86">
        <w:t xml:space="preserve">of the log entry </w:t>
      </w:r>
      <w:r w:rsidR="00757B86">
        <w:lastRenderedPageBreak/>
        <w:t>data table</w:t>
      </w:r>
      <w:ins w:id="353" w:author="Kezia Endsley" w:date="2013-10-10T11:30:00Z">
        <w:r w:rsidR="004E212F">
          <w:t>. It also has</w:t>
        </w:r>
      </w:ins>
      <w:r w:rsidR="00757B86">
        <w:t xml:space="preserve"> </w:t>
      </w:r>
      <w:del w:id="354" w:author="Kezia Endsley" w:date="2013-10-10T11:30:00Z">
        <w:r w:rsidDel="004E212F">
          <w:delText xml:space="preserve">and </w:delText>
        </w:r>
      </w:del>
      <w:r>
        <w:t>two pivot tables showing views by firewall and port (respectively)</w:t>
      </w:r>
      <w:ins w:id="355" w:author="Kezia Endsley" w:date="2013-10-10T11:30:00Z">
        <w:r w:rsidR="004E212F">
          <w:t>,</w:t>
        </w:r>
      </w:ins>
      <w:r>
        <w:t xml:space="preserve"> with matching bar charts</w:t>
      </w:r>
      <w:r w:rsidR="00757B86">
        <w:t xml:space="preserve"> that dynamically change as you manipulate the pivot table </w:t>
      </w:r>
      <w:r w:rsidR="00871EC9">
        <w:t>values</w:t>
      </w:r>
      <w:r>
        <w:t xml:space="preserve">. More modern versions of Excel do not have the </w:t>
      </w:r>
      <w:r w:rsidR="00757B86">
        <w:t xml:space="preserve">workbook </w:t>
      </w:r>
      <w:r>
        <w:t>size limitations</w:t>
      </w:r>
      <w:r w:rsidR="00757B86">
        <w:t xml:space="preserve"> of previous offerings and can comfortably fit over a million rows and 16,000 columns</w:t>
      </w:r>
      <w:ins w:id="356" w:author="Kezia Endsley" w:date="2013-10-10T11:31:00Z">
        <w:r w:rsidR="004E212F">
          <w:t>,</w:t>
        </w:r>
      </w:ins>
      <w:r w:rsidR="00757B86">
        <w:t xml:space="preserve"> provided you have a robust enough system to support such a</w:t>
      </w:r>
      <w:r w:rsidR="007F12DF">
        <w:t xml:space="preserve"> large workbook</w:t>
      </w:r>
      <w:r w:rsidR="00757B86">
        <w:t>. You might be surprised just how useful it can be to simply provide intelligently summarized tabular views of data sets</w:t>
      </w:r>
      <w:r w:rsidR="00F24E49">
        <w:t>—paired with basic visualizations—</w:t>
      </w:r>
      <w:r w:rsidR="00862399">
        <w:t>t</w:t>
      </w:r>
      <w:r w:rsidR="00757B86">
        <w:t>hat can be easily sorted on demand by the</w:t>
      </w:r>
      <w:r w:rsidR="004620AF">
        <w:t xml:space="preserve"> consumer.</w:t>
      </w:r>
      <w:r w:rsidR="007F734E">
        <w:t xml:space="preserve"> It may sound simple, but remember: you still need to do the hard work of finding, cataloging, acquiring, cleaning, augmenting</w:t>
      </w:r>
      <w:ins w:id="357" w:author="Kezia Endsley" w:date="2013-10-10T11:31:00Z">
        <w:r w:rsidR="004E212F">
          <w:t>,</w:t>
        </w:r>
      </w:ins>
      <w:r w:rsidR="007F734E">
        <w:t xml:space="preserve"> and processing the data (ah, the glamorous life of a security data scientist).</w:t>
      </w:r>
    </w:p>
    <w:p w14:paraId="1F3DAF3D" w14:textId="77777777" w:rsidR="002D3D5F" w:rsidRDefault="002D3D5F" w:rsidP="002D3D5F">
      <w:pPr>
        <w:pStyle w:val="Slug"/>
      </w:pPr>
      <w:r w:rsidRPr="00055C38">
        <w:rPr>
          <w:highlight w:val="green"/>
          <w:rPrChange w:id="358" w:author="Russell Thomas" w:date="2013-10-01T13:04:00Z">
            <w:rPr>
              <w:snapToGrid w:val="0"/>
              <w:color w:val="0000FF"/>
              <w:sz w:val="60"/>
              <w:u w:val="single"/>
            </w:rPr>
          </w:rPrChange>
        </w:rPr>
        <w:t>Figure 11</w:t>
      </w:r>
      <w:ins w:id="359" w:author="Kezia Endsley" w:date="2013-10-10T11:07:00Z">
        <w:r>
          <w:rPr>
            <w:highlight w:val="green"/>
          </w:rPr>
          <w:t>-</w:t>
        </w:r>
      </w:ins>
      <w:del w:id="360" w:author="Kezia Endsley" w:date="2013-10-10T11:07:00Z">
        <w:r w:rsidRPr="00055C38">
          <w:rPr>
            <w:highlight w:val="green"/>
            <w:rPrChange w:id="361" w:author="Russell Thomas" w:date="2013-10-01T13:04:00Z">
              <w:rPr>
                <w:snapToGrid w:val="0"/>
                <w:color w:val="0000FF"/>
                <w:sz w:val="60"/>
                <w:u w:val="single"/>
              </w:rPr>
            </w:rPrChange>
          </w:rPr>
          <w:delText>.</w:delText>
        </w:r>
      </w:del>
      <w:r w:rsidRPr="00055C38">
        <w:rPr>
          <w:highlight w:val="green"/>
          <w:rPrChange w:id="362" w:author="Russell Thomas" w:date="2013-10-01T13:04:00Z">
            <w:rPr>
              <w:snapToGrid w:val="0"/>
              <w:color w:val="0000FF"/>
              <w:sz w:val="60"/>
              <w:u w:val="single"/>
            </w:rPr>
          </w:rPrChange>
        </w:rPr>
        <w:t>5</w:t>
      </w:r>
      <w:ins w:id="363" w:author="Kent, Kevin - Indianapolis" w:date="2013-11-01T14:25:00Z">
        <w:r>
          <w:rPr>
            <w:highlight w:val="green"/>
          </w:rPr>
          <w:t>:</w:t>
        </w:r>
      </w:ins>
      <w:r w:rsidRPr="00055C38">
        <w:rPr>
          <w:highlight w:val="green"/>
          <w:rPrChange w:id="364" w:author="Russell Thomas" w:date="2013-10-01T13:04:00Z">
            <w:rPr>
              <w:snapToGrid w:val="0"/>
              <w:color w:val="0000FF"/>
              <w:sz w:val="60"/>
              <w:u w:val="single"/>
            </w:rPr>
          </w:rPrChange>
        </w:rPr>
        <w:t xml:space="preserve"> Excel </w:t>
      </w:r>
      <w:r w:rsidRPr="002D3D5F">
        <w:rPr>
          <w:highlight w:val="green"/>
        </w:rPr>
        <w:t xml:space="preserve">pivot table </w:t>
      </w:r>
      <w:ins w:id="365" w:author="Kezia Endsley" w:date="2013-10-10T11:29:00Z">
        <w:r>
          <w:rPr>
            <w:highlight w:val="green"/>
          </w:rPr>
          <w:t>w</w:t>
        </w:r>
      </w:ins>
      <w:del w:id="366" w:author="Kezia Endsley" w:date="2013-10-10T11:29:00Z">
        <w:r w:rsidRPr="002D3D5F">
          <w:rPr>
            <w:highlight w:val="green"/>
          </w:rPr>
          <w:delText>w</w:delText>
        </w:r>
      </w:del>
      <w:r w:rsidRPr="002D3D5F">
        <w:rPr>
          <w:highlight w:val="green"/>
        </w:rPr>
        <w:t>ith linked charts</w:t>
      </w:r>
      <w:r w:rsidRPr="00055C38">
        <w:rPr>
          <w:highlight w:val="green"/>
          <w:rPrChange w:id="367" w:author="Russell Thomas" w:date="2013-10-01T13:04:00Z">
            <w:rPr>
              <w:snapToGrid w:val="0"/>
              <w:color w:val="0000FF"/>
              <w:sz w:val="60"/>
              <w:u w:val="single"/>
            </w:rPr>
          </w:rPrChange>
        </w:rPr>
        <w:tab/>
        <w:t>[793725</w:t>
      </w:r>
      <w:ins w:id="368" w:author="Kent, Kevin - Indianapolis" w:date="2013-11-01T14:26:00Z">
        <w:r>
          <w:rPr>
            <w:highlight w:val="green"/>
          </w:rPr>
          <w:t xml:space="preserve"> </w:t>
        </w:r>
      </w:ins>
      <w:r w:rsidRPr="00055C38">
        <w:rPr>
          <w:highlight w:val="green"/>
          <w:rPrChange w:id="369" w:author="Russell Thomas" w:date="2013-10-01T13:04:00Z">
            <w:rPr>
              <w:snapToGrid w:val="0"/>
              <w:color w:val="0000FF"/>
              <w:sz w:val="60"/>
              <w:u w:val="single"/>
            </w:rPr>
          </w:rPrChange>
        </w:rPr>
        <w:t>c11f</w:t>
      </w:r>
      <w:ins w:id="370" w:author="Kent, Kevin - Indianapolis" w:date="2013-11-01T14:26:00Z">
        <w:r>
          <w:rPr>
            <w:highlight w:val="green"/>
          </w:rPr>
          <w:t>0</w:t>
        </w:r>
      </w:ins>
      <w:r w:rsidRPr="00055C38">
        <w:rPr>
          <w:highlight w:val="green"/>
          <w:rPrChange w:id="371" w:author="Russell Thomas" w:date="2013-10-01T13:04:00Z">
            <w:rPr>
              <w:snapToGrid w:val="0"/>
              <w:color w:val="0000FF"/>
              <w:sz w:val="60"/>
              <w:u w:val="single"/>
            </w:rPr>
          </w:rPrChange>
        </w:rPr>
        <w:t>05.png]</w:t>
      </w:r>
    </w:p>
    <w:p w14:paraId="1C787B7F" w14:textId="77777777" w:rsidR="0000158B" w:rsidRDefault="0000158B" w:rsidP="0000158B">
      <w:pPr>
        <w:pStyle w:val="H2"/>
      </w:pPr>
      <w:r>
        <w:t xml:space="preserve">Interaction </w:t>
      </w:r>
      <w:ins w:id="372" w:author="Kezia Endsley" w:date="2013-10-10T11:31:00Z">
        <w:r w:rsidR="004E212F">
          <w:t>f</w:t>
        </w:r>
      </w:ins>
      <w:del w:id="373" w:author="Kezia Endsley" w:date="2013-10-10T11:31:00Z">
        <w:r w:rsidDel="004E212F">
          <w:delText>F</w:delText>
        </w:r>
      </w:del>
      <w:r>
        <w:t>or Illumination</w:t>
      </w:r>
    </w:p>
    <w:p w14:paraId="552683CA" w14:textId="77777777" w:rsidR="001A192E" w:rsidRDefault="009B2A88" w:rsidP="0000158B">
      <w:pPr>
        <w:pStyle w:val="Para"/>
      </w:pPr>
      <w:del w:id="374" w:author="Kezia Endsley" w:date="2013-10-10T11:31:00Z">
        <w:r w:rsidDel="00D722F4">
          <w:delText xml:space="preserve">While </w:delText>
        </w:r>
      </w:del>
      <w:ins w:id="375" w:author="Kezia Endsley" w:date="2013-10-10T11:31:00Z">
        <w:r w:rsidR="00D722F4">
          <w:t xml:space="preserve">Although </w:t>
        </w:r>
      </w:ins>
      <w:r>
        <w:t>everyo</w:t>
      </w:r>
      <w:r w:rsidR="00062862">
        <w:t>ne may seem to be carrying an i-d</w:t>
      </w:r>
      <w:r>
        <w:t>evice of s</w:t>
      </w:r>
      <w:r w:rsidR="00062862">
        <w:t xml:space="preserve">ome sort and </w:t>
      </w:r>
      <w:ins w:id="376" w:author="Kezia Endsley" w:date="2013-10-10T11:31:00Z">
        <w:r w:rsidR="00D722F4">
          <w:t xml:space="preserve">is </w:t>
        </w:r>
      </w:ins>
      <w:r w:rsidR="00062862">
        <w:t>constantly plugged</w:t>
      </w:r>
      <w:ins w:id="377" w:author="Kezia Endsley" w:date="2013-10-10T11:31:00Z">
        <w:r w:rsidR="00D722F4">
          <w:t xml:space="preserve"> </w:t>
        </w:r>
      </w:ins>
      <w:del w:id="378" w:author="Kezia Endsley" w:date="2013-10-10T11:31:00Z">
        <w:r w:rsidR="00062862" w:rsidDel="00D722F4">
          <w:delText>-</w:delText>
        </w:r>
      </w:del>
      <w:r>
        <w:t xml:space="preserve">in to everything, the truth is that most individuals </w:t>
      </w:r>
      <w:r w:rsidR="00E42801">
        <w:t>still have only a surface-level understanding of the digital world they live in. For instance, they know that their Instagram app requires a</w:t>
      </w:r>
      <w:r w:rsidR="001A192E">
        <w:t>n</w:t>
      </w:r>
      <w:r w:rsidR="00E42801">
        <w:t xml:space="preserve"> account with a username and password before they can post pictures for their friends to see, but the </w:t>
      </w:r>
      <w:r w:rsidR="001A192E">
        <w:t xml:space="preserve">details of the </w:t>
      </w:r>
      <w:r w:rsidR="00E42801">
        <w:t>binary world below that process—wher</w:t>
      </w:r>
      <w:r w:rsidR="001A192E">
        <w:t xml:space="preserve">e </w:t>
      </w:r>
      <w:r w:rsidR="008B0093">
        <w:t>hue, saturation</w:t>
      </w:r>
      <w:ins w:id="379" w:author="Kezia Endsley" w:date="2013-10-10T11:31:00Z">
        <w:r w:rsidR="00D722F4">
          <w:t>,</w:t>
        </w:r>
      </w:ins>
      <w:r w:rsidR="008B0093">
        <w:t xml:space="preserve"> and brightness </w:t>
      </w:r>
      <w:r w:rsidR="001A192E">
        <w:t xml:space="preserve">are digitized, </w:t>
      </w:r>
      <w:r w:rsidR="00E42801">
        <w:t>network packets are exchanged</w:t>
      </w:r>
      <w:ins w:id="380" w:author="Kezia Endsley" w:date="2013-10-10T11:31:00Z">
        <w:r w:rsidR="00D722F4">
          <w:t>,</w:t>
        </w:r>
      </w:ins>
      <w:r w:rsidR="001A192E">
        <w:t xml:space="preserve"> and information is transported and stored potentially thousands of miles away</w:t>
      </w:r>
      <w:r w:rsidR="00E42801">
        <w:t>—remains as much a mystery as does most of the inner workings</w:t>
      </w:r>
      <w:r w:rsidR="001A192E">
        <w:t xml:space="preserve"> of a modern automobile engine.</w:t>
      </w:r>
    </w:p>
    <w:p w14:paraId="419AAF41" w14:textId="77777777" w:rsidR="00B24044" w:rsidRDefault="001A192E" w:rsidP="00726D7A">
      <w:pPr>
        <w:pStyle w:val="Para"/>
        <w:rPr>
          <w:ins w:id="381" w:author="Kent, Kevin - Indianapolis" w:date="2013-11-01T14:30:00Z"/>
        </w:rPr>
      </w:pPr>
      <w:r>
        <w:t xml:space="preserve">Even in our workplaces, </w:t>
      </w:r>
      <w:ins w:id="382" w:author="Kezia Endsley" w:date="2013-10-10T11:44:00Z">
        <w:r w:rsidR="00A75656">
          <w:t xml:space="preserve">where </w:t>
        </w:r>
      </w:ins>
      <w:r>
        <w:t xml:space="preserve">business processes </w:t>
      </w:r>
      <w:del w:id="383" w:author="Kezia Endsley" w:date="2013-10-10T11:44:00Z">
        <w:r w:rsidDel="00A75656">
          <w:delText>may be</w:delText>
        </w:r>
      </w:del>
      <w:ins w:id="384" w:author="Kezia Endsley" w:date="2013-10-10T11:44:00Z">
        <w:r w:rsidR="00A75656">
          <w:t>are more often</w:t>
        </w:r>
      </w:ins>
      <w:r>
        <w:t xml:space="preserve"> </w:t>
      </w:r>
      <w:del w:id="385" w:author="Kezia Endsley" w:date="2013-10-10T11:45:00Z">
        <w:r w:rsidDel="00A75656">
          <w:delText>well-</w:delText>
        </w:r>
      </w:del>
      <w:r>
        <w:t>understood</w:t>
      </w:r>
      <w:ins w:id="386" w:author="Kezia Endsley" w:date="2013-10-10T11:45:00Z">
        <w:r w:rsidR="00A75656">
          <w:t>,</w:t>
        </w:r>
      </w:ins>
      <w:r>
        <w:t xml:space="preserve"> </w:t>
      </w:r>
      <w:del w:id="387" w:author="Kezia Endsley" w:date="2013-10-10T11:45:00Z">
        <w:r w:rsidR="00062862" w:rsidDel="00A75656">
          <w:delText xml:space="preserve">but </w:delText>
        </w:r>
      </w:del>
      <w:r w:rsidR="00062862">
        <w:t xml:space="preserve">the complexity of the </w:t>
      </w:r>
      <w:del w:id="388" w:author="Kezia Endsley" w:date="2013-10-10T11:45:00Z">
        <w:r w:rsidR="00062862" w:rsidDel="00A75656">
          <w:delText xml:space="preserve">entirety of </w:delText>
        </w:r>
      </w:del>
      <w:r w:rsidR="00062862">
        <w:t xml:space="preserve">information technology components that make those processes possible can be </w:t>
      </w:r>
      <w:r w:rsidR="00062862" w:rsidRPr="00726D7A">
        <w:t>somewhat</w:t>
      </w:r>
      <w:r w:rsidR="00062862">
        <w:t xml:space="preserve"> overwhelming to IT specialists, let alone business professionals. </w:t>
      </w:r>
    </w:p>
    <w:p w14:paraId="66422667" w14:textId="77777777" w:rsidR="001A192E" w:rsidRDefault="00062862" w:rsidP="00726D7A">
      <w:pPr>
        <w:pStyle w:val="Para"/>
      </w:pPr>
      <w:r>
        <w:t xml:space="preserve">Consider that a modest application has code that might be touched by over </w:t>
      </w:r>
      <w:del w:id="389" w:author="Kezia Endsley" w:date="2013-10-10T11:39:00Z">
        <w:r w:rsidDel="00AB382E">
          <w:delText xml:space="preserve">thirty </w:delText>
        </w:r>
      </w:del>
      <w:ins w:id="390" w:author="Kezia Endsley" w:date="2013-10-10T11:39:00Z">
        <w:r w:rsidR="00AB382E">
          <w:t xml:space="preserve">30 </w:t>
        </w:r>
      </w:ins>
      <w:r>
        <w:t xml:space="preserve">developers, supported by over </w:t>
      </w:r>
      <w:del w:id="391" w:author="Kezia Endsley" w:date="2013-10-10T11:39:00Z">
        <w:r w:rsidDel="00AB382E">
          <w:delText xml:space="preserve">fifteen </w:delText>
        </w:r>
      </w:del>
      <w:ins w:id="392" w:author="Kezia Endsley" w:date="2013-10-10T11:39:00Z">
        <w:r w:rsidR="00AB382E">
          <w:t xml:space="preserve">15 </w:t>
        </w:r>
      </w:ins>
      <w:r>
        <w:t xml:space="preserve">operations administrators, span </w:t>
      </w:r>
      <w:del w:id="393" w:author="Kent, Kevin - Indianapolis" w:date="2013-11-01T14:30:00Z">
        <w:r w:rsidDel="00B24044">
          <w:delText xml:space="preserve">three </w:delText>
        </w:r>
      </w:del>
      <w:ins w:id="394" w:author="Kent, Kevin - Indianapolis" w:date="2013-11-01T14:30:00Z">
        <w:r w:rsidR="00B24044">
          <w:t xml:space="preserve">3 </w:t>
        </w:r>
      </w:ins>
      <w:r>
        <w:t>firewall zones</w:t>
      </w:r>
      <w:ins w:id="395" w:author="Kezia Endsley" w:date="2013-10-10T11:39:00Z">
        <w:r w:rsidR="00AB382E">
          <w:t>,</w:t>
        </w:r>
      </w:ins>
      <w:r>
        <w:t xml:space="preserve"> and have components that reside o</w:t>
      </w:r>
      <w:r w:rsidR="00A237AE">
        <w:t xml:space="preserve">n </w:t>
      </w:r>
      <w:del w:id="396" w:author="Kezia Endsley" w:date="2013-10-10T11:39:00Z">
        <w:r w:rsidR="00A237AE" w:rsidDel="00AB382E">
          <w:delText xml:space="preserve">sixteen </w:delText>
        </w:r>
      </w:del>
      <w:ins w:id="397" w:author="Kezia Endsley" w:date="2013-10-10T11:39:00Z">
        <w:r w:rsidR="00AB382E">
          <w:t xml:space="preserve">16 </w:t>
        </w:r>
      </w:ins>
      <w:r w:rsidR="00A237AE">
        <w:t xml:space="preserve">disparate systems. </w:t>
      </w:r>
      <w:r w:rsidR="005F7438">
        <w:t xml:space="preserve">It’s incredible we have as much security as we do in such diverse and complex environments and a bit more understandable why all of those individuals involved in the process don’t fully grasp all the nuances of how to ensure </w:t>
      </w:r>
      <w:r w:rsidR="000671B8">
        <w:t xml:space="preserve">that </w:t>
      </w:r>
      <w:r w:rsidR="005F7438">
        <w:t>security is a primary emergent property of the system as a whole.</w:t>
      </w:r>
    </w:p>
    <w:p w14:paraId="12C83CCD" w14:textId="77777777" w:rsidR="005F7438" w:rsidRDefault="00EE5DA1" w:rsidP="0000158B">
      <w:pPr>
        <w:pStyle w:val="Para"/>
      </w:pPr>
      <w:r>
        <w:lastRenderedPageBreak/>
        <w:t xml:space="preserve">Understanding how complexity </w:t>
      </w:r>
      <w:r w:rsidR="00796AB5">
        <w:t>is masked, hidden</w:t>
      </w:r>
      <w:ins w:id="398" w:author="Kezia Endsley" w:date="2013-10-10T11:45:00Z">
        <w:r w:rsidR="00A75656">
          <w:t>,</w:t>
        </w:r>
      </w:ins>
      <w:r w:rsidR="00796AB5">
        <w:t xml:space="preserve"> or ignored </w:t>
      </w:r>
      <w:r>
        <w:t>should make it easier to see</w:t>
      </w:r>
      <w:r w:rsidR="00E42801">
        <w:t xml:space="preserve"> why topics we security-folk are passionate about</w:t>
      </w:r>
      <w:ins w:id="399" w:author="Kezia Endsley" w:date="2013-10-10T11:46:00Z">
        <w:r w:rsidR="00A75656">
          <w:sym w:font="Symbol" w:char="F0BE"/>
        </w:r>
      </w:ins>
      <w:del w:id="400" w:author="Kezia Endsley" w:date="2013-10-10T11:45:00Z">
        <w:r w:rsidR="00E42801" w:rsidDel="00A75656">
          <w:delText xml:space="preserve">, </w:delText>
        </w:r>
      </w:del>
      <w:r w:rsidR="00E42801">
        <w:t xml:space="preserve">such as encryption, </w:t>
      </w:r>
      <w:r w:rsidR="001A192E">
        <w:t>system</w:t>
      </w:r>
      <w:r w:rsidR="000671B8">
        <w:t>/data</w:t>
      </w:r>
      <w:r w:rsidR="001A192E">
        <w:t xml:space="preserve"> </w:t>
      </w:r>
      <w:r w:rsidR="00E42801">
        <w:t>integrity</w:t>
      </w:r>
      <w:ins w:id="401" w:author="Kezia Endsley" w:date="2013-10-10T11:46:00Z">
        <w:r w:rsidR="00A75656">
          <w:t>,</w:t>
        </w:r>
      </w:ins>
      <w:r w:rsidR="00E42801">
        <w:t xml:space="preserve"> and </w:t>
      </w:r>
      <w:r w:rsidR="005F7438">
        <w:t xml:space="preserve">data </w:t>
      </w:r>
      <w:r w:rsidR="00E42801">
        <w:t>privacy</w:t>
      </w:r>
      <w:ins w:id="402" w:author="Kezia Endsley" w:date="2013-10-10T11:46:00Z">
        <w:r w:rsidR="00A75656">
          <w:sym w:font="Symbol" w:char="F0BE"/>
        </w:r>
      </w:ins>
      <w:del w:id="403" w:author="Kezia Endsley" w:date="2013-10-10T11:46:00Z">
        <w:r w:rsidR="00E42801" w:rsidDel="00A75656">
          <w:delText xml:space="preserve"> </w:delText>
        </w:r>
      </w:del>
      <w:r w:rsidR="00E42801">
        <w:t xml:space="preserve">are </w:t>
      </w:r>
      <w:r w:rsidR="005F7438">
        <w:t>faint blips on the radars of most individuals</w:t>
      </w:r>
      <w:r w:rsidR="001A192E">
        <w:t xml:space="preserve">. However, our cause </w:t>
      </w:r>
      <w:r w:rsidR="000671B8">
        <w:t>and profession have</w:t>
      </w:r>
      <w:r w:rsidR="001A192E">
        <w:t xml:space="preserve"> merit</w:t>
      </w:r>
      <w:ins w:id="404" w:author="Kent, Kevin - Indianapolis" w:date="2013-11-01T14:30:00Z">
        <w:r w:rsidR="00B24044">
          <w:t>,</w:t>
        </w:r>
      </w:ins>
      <w:r w:rsidR="001A192E">
        <w:t xml:space="preserve"> and </w:t>
      </w:r>
      <w:r w:rsidR="000671B8">
        <w:t>we</w:t>
      </w:r>
      <w:r w:rsidR="001A192E">
        <w:t xml:space="preserve"> </w:t>
      </w:r>
      <w:r w:rsidR="001A192E" w:rsidRPr="00A237AE">
        <w:rPr>
          <w:i/>
        </w:rPr>
        <w:t>can</w:t>
      </w:r>
      <w:r w:rsidR="001A192E">
        <w:t xml:space="preserve"> help raise awareness of these important topics</w:t>
      </w:r>
      <w:r w:rsidR="00E762D0">
        <w:t>. One good way to do this is</w:t>
      </w:r>
      <w:r w:rsidR="001A192E">
        <w:t xml:space="preserve"> through the use of interactive visualizations.</w:t>
      </w:r>
    </w:p>
    <w:p w14:paraId="26D12FDC" w14:textId="77777777" w:rsidR="001A192E" w:rsidRDefault="00A237AE" w:rsidP="0000158B">
      <w:pPr>
        <w:pStyle w:val="Para"/>
      </w:pPr>
      <w:r>
        <w:t xml:space="preserve">A great example of </w:t>
      </w:r>
      <w:r w:rsidRPr="00A237AE">
        <w:rPr>
          <w:i/>
        </w:rPr>
        <w:t>how</w:t>
      </w:r>
      <w:r>
        <w:t xml:space="preserve"> to do this is the “World’s Biggest Data Breaches” visualization (</w:t>
      </w:r>
      <w:r w:rsidR="00055C38" w:rsidRPr="00055C38">
        <w:rPr>
          <w:rStyle w:val="InlineURL"/>
          <w:highlight w:val="green"/>
          <w:rPrChange w:id="405" w:author="Russell Thomas" w:date="2013-10-01T13:11:00Z">
            <w:rPr>
              <w:rStyle w:val="InlineURL"/>
              <w:b/>
              <w:snapToGrid/>
              <w:sz w:val="60"/>
            </w:rPr>
          </w:rPrChange>
        </w:rPr>
        <w:t>http://www.informationisbeautiful.net/visualizations/worlds-biggest-data-breaches-hacks/</w:t>
      </w:r>
      <w:r w:rsidR="00055C38" w:rsidRPr="00055C38">
        <w:rPr>
          <w:highlight w:val="green"/>
          <w:rPrChange w:id="406" w:author="Russell Thomas" w:date="2013-10-01T13:11:00Z">
            <w:rPr>
              <w:rFonts w:ascii="Courier New" w:hAnsi="Courier New"/>
              <w:b/>
              <w:noProof/>
              <w:snapToGrid/>
              <w:sz w:val="60"/>
              <w:u w:val="single"/>
            </w:rPr>
          </w:rPrChange>
        </w:rPr>
        <w:t>)</w:t>
      </w:r>
      <w:ins w:id="407" w:author="Kezia Endsley" w:date="2013-10-10T11:46:00Z">
        <w:r w:rsidR="00A75656">
          <w:t>,</w:t>
        </w:r>
      </w:ins>
      <w:r>
        <w:t xml:space="preserve"> created by </w:t>
      </w:r>
      <w:r w:rsidR="001A192E">
        <w:t>David McCandless and Tom Evans</w:t>
      </w:r>
      <w:r>
        <w:t xml:space="preserve"> of Information is Beautiful (</w:t>
      </w:r>
      <w:r w:rsidR="00055C38" w:rsidRPr="00055C38">
        <w:rPr>
          <w:rStyle w:val="InlineURL"/>
          <w:highlight w:val="green"/>
          <w:rPrChange w:id="408" w:author="Russell Thomas" w:date="2013-10-01T13:11:00Z">
            <w:rPr>
              <w:rStyle w:val="InlineURL"/>
              <w:b/>
              <w:snapToGrid/>
              <w:sz w:val="60"/>
            </w:rPr>
          </w:rPrChange>
        </w:rPr>
        <w:t>http://</w:t>
      </w:r>
      <w:ins w:id="409" w:author="Kezia Endsley" w:date="2013-10-10T11:49:00Z">
        <w:r w:rsidR="00A75656">
          <w:rPr>
            <w:rStyle w:val="InlineURL"/>
            <w:highlight w:val="green"/>
          </w:rPr>
          <w:t>www.</w:t>
        </w:r>
      </w:ins>
      <w:del w:id="410" w:author="Kent, Kevin - Indianapolis" w:date="2013-11-01T14:32:00Z">
        <w:r w:rsidR="00055C38" w:rsidRPr="00055C38" w:rsidDel="00B24044">
          <w:rPr>
            <w:rStyle w:val="InlineURL"/>
            <w:highlight w:val="green"/>
            <w:rPrChange w:id="411" w:author="Russell Thomas" w:date="2013-10-01T13:11:00Z">
              <w:rPr>
                <w:rStyle w:val="InlineURL"/>
                <w:b/>
                <w:snapToGrid/>
                <w:sz w:val="60"/>
              </w:rPr>
            </w:rPrChange>
          </w:rPr>
          <w:delText xml:space="preserve"> </w:delText>
        </w:r>
      </w:del>
      <w:r w:rsidR="00055C38" w:rsidRPr="00055C38">
        <w:rPr>
          <w:rStyle w:val="InlineURL"/>
          <w:highlight w:val="green"/>
          <w:rPrChange w:id="412" w:author="Russell Thomas" w:date="2013-10-01T13:11:00Z">
            <w:rPr>
              <w:rStyle w:val="InlineURL"/>
              <w:b/>
              <w:snapToGrid/>
              <w:sz w:val="60"/>
            </w:rPr>
          </w:rPrChange>
        </w:rPr>
        <w:t>informationisbeautiful.net/</w:t>
      </w:r>
      <w:r w:rsidR="00055C38" w:rsidRPr="00055C38">
        <w:rPr>
          <w:highlight w:val="green"/>
          <w:rPrChange w:id="413" w:author="Russell Thomas" w:date="2013-10-01T13:11:00Z">
            <w:rPr>
              <w:rFonts w:ascii="Courier New" w:hAnsi="Courier New"/>
              <w:b/>
              <w:noProof/>
              <w:snapToGrid/>
              <w:sz w:val="60"/>
              <w:u w:val="single"/>
            </w:rPr>
          </w:rPrChange>
        </w:rPr>
        <w:t>).</w:t>
      </w:r>
      <w:r>
        <w:t xml:space="preserve"> </w:t>
      </w:r>
      <w:ins w:id="414" w:author="Kezia Endsley" w:date="2013-10-10T11:49:00Z">
        <w:r w:rsidR="00A75656">
          <w:t>See Figure 11-6.</w:t>
        </w:r>
      </w:ins>
    </w:p>
    <w:p w14:paraId="4225C4EB" w14:textId="77777777" w:rsidR="00A237AE" w:rsidRDefault="00055C38" w:rsidP="00A237AE">
      <w:pPr>
        <w:pStyle w:val="Slug"/>
      </w:pPr>
      <w:r w:rsidRPr="00055C38">
        <w:rPr>
          <w:highlight w:val="green"/>
          <w:rPrChange w:id="415" w:author="Russell Thomas" w:date="2013-10-01T13:12:00Z">
            <w:rPr>
              <w:rFonts w:ascii="Courier New" w:hAnsi="Courier New"/>
              <w:noProof/>
              <w:snapToGrid w:val="0"/>
              <w:sz w:val="60"/>
              <w:u w:val="single"/>
            </w:rPr>
          </w:rPrChange>
        </w:rPr>
        <w:t>Figure 11</w:t>
      </w:r>
      <w:ins w:id="416" w:author="Kezia Endsley" w:date="2013-10-10T11:07:00Z">
        <w:r w:rsidR="009C268D">
          <w:rPr>
            <w:highlight w:val="green"/>
          </w:rPr>
          <w:t>-</w:t>
        </w:r>
      </w:ins>
      <w:del w:id="417" w:author="Kezia Endsley" w:date="2013-10-10T11:07:00Z">
        <w:r w:rsidRPr="00055C38">
          <w:rPr>
            <w:highlight w:val="green"/>
            <w:rPrChange w:id="418" w:author="Russell Thomas" w:date="2013-10-01T13:12:00Z">
              <w:rPr>
                <w:rFonts w:ascii="Courier New" w:hAnsi="Courier New"/>
                <w:noProof/>
                <w:snapToGrid w:val="0"/>
                <w:sz w:val="60"/>
                <w:u w:val="single"/>
              </w:rPr>
            </w:rPrChange>
          </w:rPr>
          <w:delText>.</w:delText>
        </w:r>
      </w:del>
      <w:r w:rsidRPr="00055C38">
        <w:rPr>
          <w:highlight w:val="green"/>
          <w:rPrChange w:id="419" w:author="Russell Thomas" w:date="2013-10-01T13:12:00Z">
            <w:rPr>
              <w:rFonts w:ascii="Courier New" w:hAnsi="Courier New"/>
              <w:noProof/>
              <w:snapToGrid w:val="0"/>
              <w:sz w:val="60"/>
              <w:u w:val="single"/>
            </w:rPr>
          </w:rPrChange>
        </w:rPr>
        <w:t>6</w:t>
      </w:r>
      <w:ins w:id="420" w:author="Kent, Kevin - Indianapolis" w:date="2013-11-01T14:34:00Z">
        <w:r w:rsidR="00B24044">
          <w:rPr>
            <w:highlight w:val="green"/>
          </w:rPr>
          <w:t>:</w:t>
        </w:r>
      </w:ins>
      <w:r w:rsidRPr="00055C38">
        <w:rPr>
          <w:highlight w:val="green"/>
          <w:rPrChange w:id="421" w:author="Russell Thomas" w:date="2013-10-01T13:12:00Z">
            <w:rPr>
              <w:rFonts w:ascii="Courier New" w:hAnsi="Courier New"/>
              <w:noProof/>
              <w:snapToGrid w:val="0"/>
              <w:sz w:val="60"/>
              <w:u w:val="single"/>
            </w:rPr>
          </w:rPrChange>
        </w:rPr>
        <w:t xml:space="preserve"> World’s Biggest Data Breaches </w:t>
      </w:r>
      <w:r w:rsidR="00B24044" w:rsidRPr="00B24044">
        <w:rPr>
          <w:highlight w:val="green"/>
        </w:rPr>
        <w:t>interactive visualization</w:t>
      </w:r>
      <w:del w:id="422" w:author="Kent, Kevin - Indianapolis" w:date="2013-11-01T14:33:00Z">
        <w:r w:rsidRPr="00055C38" w:rsidDel="00B24044">
          <w:rPr>
            <w:highlight w:val="green"/>
            <w:rPrChange w:id="423" w:author="Russell Thomas" w:date="2013-10-01T13:12:00Z">
              <w:rPr>
                <w:rFonts w:ascii="Courier New" w:hAnsi="Courier New"/>
                <w:noProof/>
                <w:snapToGrid w:val="0"/>
                <w:sz w:val="60"/>
                <w:u w:val="single"/>
              </w:rPr>
            </w:rPrChange>
          </w:rPr>
          <w:delText xml:space="preserve"> </w:delText>
        </w:r>
      </w:del>
      <w:r w:rsidRPr="00055C38">
        <w:rPr>
          <w:highlight w:val="green"/>
          <w:rPrChange w:id="424" w:author="Russell Thomas" w:date="2013-10-01T13:12:00Z">
            <w:rPr>
              <w:rFonts w:ascii="Courier New" w:hAnsi="Courier New"/>
              <w:noProof/>
              <w:snapToGrid w:val="0"/>
              <w:sz w:val="60"/>
              <w:u w:val="single"/>
            </w:rPr>
          </w:rPrChange>
        </w:rPr>
        <w:tab/>
        <w:t>[793725</w:t>
      </w:r>
      <w:ins w:id="425" w:author="Kent, Kevin - Indianapolis" w:date="2013-11-01T14:33:00Z">
        <w:r w:rsidR="00B24044">
          <w:rPr>
            <w:highlight w:val="green"/>
          </w:rPr>
          <w:t xml:space="preserve"> </w:t>
        </w:r>
      </w:ins>
      <w:r w:rsidRPr="00055C38">
        <w:rPr>
          <w:highlight w:val="green"/>
          <w:rPrChange w:id="426" w:author="Russell Thomas" w:date="2013-10-01T13:12:00Z">
            <w:rPr>
              <w:rFonts w:ascii="Courier New" w:hAnsi="Courier New"/>
              <w:noProof/>
              <w:snapToGrid w:val="0"/>
              <w:sz w:val="60"/>
              <w:u w:val="single"/>
            </w:rPr>
          </w:rPrChange>
        </w:rPr>
        <w:t>c11f0</w:t>
      </w:r>
      <w:ins w:id="427" w:author="Kent, Kevin - Indianapolis" w:date="2013-11-01T14:33:00Z">
        <w:r w:rsidR="00B24044">
          <w:rPr>
            <w:highlight w:val="green"/>
          </w:rPr>
          <w:t>0</w:t>
        </w:r>
      </w:ins>
      <w:r w:rsidRPr="00055C38">
        <w:rPr>
          <w:highlight w:val="green"/>
          <w:rPrChange w:id="428" w:author="Russell Thomas" w:date="2013-10-01T13:12:00Z">
            <w:rPr>
              <w:rFonts w:ascii="Courier New" w:hAnsi="Courier New"/>
              <w:noProof/>
              <w:snapToGrid w:val="0"/>
              <w:sz w:val="60"/>
              <w:u w:val="single"/>
            </w:rPr>
          </w:rPrChange>
        </w:rPr>
        <w:t>6.png]</w:t>
      </w:r>
    </w:p>
    <w:p w14:paraId="3E00357A" w14:textId="77777777" w:rsidR="000671B8" w:rsidRDefault="005F7438" w:rsidP="00230C67">
      <w:pPr>
        <w:pStyle w:val="Para"/>
      </w:pPr>
      <w:r>
        <w:t xml:space="preserve">Data breaches, as </w:t>
      </w:r>
      <w:del w:id="429" w:author="Kezia Endsley" w:date="2013-10-10T11:07:00Z">
        <w:r w:rsidDel="009C268D">
          <w:delText xml:space="preserve">seen </w:delText>
        </w:r>
      </w:del>
      <w:ins w:id="430" w:author="Kezia Endsley" w:date="2013-10-10T11:07:00Z">
        <w:r w:rsidR="009C268D">
          <w:t xml:space="preserve">discussed </w:t>
        </w:r>
      </w:ins>
      <w:r>
        <w:t>in Chapter 7, are a reality yet are not well understood outside of the security domain</w:t>
      </w:r>
      <w:r w:rsidR="00230C67">
        <w:t xml:space="preserve"> (perhaps not even fully </w:t>
      </w:r>
      <w:r w:rsidR="00230C67" w:rsidRPr="00230C67">
        <w:rPr>
          <w:i/>
        </w:rPr>
        <w:t>within</w:t>
      </w:r>
      <w:r w:rsidR="00230C67">
        <w:t xml:space="preserve"> the security domain)</w:t>
      </w:r>
      <w:r>
        <w:t xml:space="preserve">. When the technical and general news media </w:t>
      </w:r>
      <w:del w:id="431" w:author="Kezia Endsley" w:date="2013-10-10T11:49:00Z">
        <w:r w:rsidDel="00A75656">
          <w:delText>report</w:delText>
        </w:r>
        <w:r w:rsidR="0019644B" w:rsidDel="00A75656">
          <w:delText>ing</w:delText>
        </w:r>
        <w:r w:rsidDel="00A75656">
          <w:delText xml:space="preserve"> </w:delText>
        </w:r>
      </w:del>
      <w:ins w:id="432" w:author="Kezia Endsley" w:date="2013-10-10T11:49:00Z">
        <w:r w:rsidR="00A75656">
          <w:t xml:space="preserve">report </w:t>
        </w:r>
      </w:ins>
      <w:r>
        <w:t xml:space="preserve">almost </w:t>
      </w:r>
      <w:del w:id="433" w:author="Russell Thomas" w:date="2013-10-01T13:12:00Z">
        <w:r w:rsidDel="00FC766F">
          <w:delText xml:space="preserve">a </w:delText>
        </w:r>
      </w:del>
      <w:ins w:id="434" w:author="Russell Thomas" w:date="2013-10-01T13:12:00Z">
        <w:r w:rsidR="00FC766F">
          <w:t xml:space="preserve">one </w:t>
        </w:r>
      </w:ins>
      <w:r>
        <w:t>breach</w:t>
      </w:r>
      <w:ins w:id="435" w:author="Russell Thomas" w:date="2013-10-01T13:12:00Z">
        <w:r w:rsidR="00FC766F">
          <w:t xml:space="preserve"> per </w:t>
        </w:r>
      </w:ins>
      <w:del w:id="436" w:author="Russell Thomas" w:date="2013-10-01T13:12:00Z">
        <w:r w:rsidDel="00FC766F">
          <w:delText>-a-</w:delText>
        </w:r>
      </w:del>
      <w:r>
        <w:t>week</w:t>
      </w:r>
      <w:ins w:id="437" w:author="Kezia Endsley" w:date="2013-10-10T11:51:00Z">
        <w:r w:rsidR="00C53867">
          <w:t>,</w:t>
        </w:r>
      </w:ins>
      <w:r>
        <w:t xml:space="preserve"> it can be difficult for people to keep up, let alone digest the diversity</w:t>
      </w:r>
      <w:r w:rsidR="00230C67">
        <w:t xml:space="preserve"> of the attacks. David and Tom—</w:t>
      </w:r>
      <w:r w:rsidR="000671B8">
        <w:t>who are visualization and development experts, not in</w:t>
      </w:r>
      <w:r w:rsidR="00230C67">
        <w:t>formation security</w:t>
      </w:r>
      <w:r w:rsidR="000671B8">
        <w:t xml:space="preserve"> professionals</w:t>
      </w:r>
      <w:r w:rsidR="00230C67">
        <w:t>—set out to build an easy-to-use tool that would help consumers gain a better understanding of the quantity, variety</w:t>
      </w:r>
      <w:ins w:id="438" w:author="Kezia Endsley" w:date="2013-10-10T11:51:00Z">
        <w:r w:rsidR="00C53867">
          <w:t>,</w:t>
        </w:r>
      </w:ins>
      <w:r w:rsidR="00230C67">
        <w:t xml:space="preserve"> and magnitude of breaches</w:t>
      </w:r>
      <w:r w:rsidR="00363343">
        <w:t xml:space="preserve"> that have made headlines over </w:t>
      </w:r>
      <w:r w:rsidR="000671B8">
        <w:t>the past few years.</w:t>
      </w:r>
    </w:p>
    <w:p w14:paraId="29105573" w14:textId="77777777" w:rsidR="00B24044" w:rsidRDefault="00B24044">
      <w:pPr>
        <w:pStyle w:val="QueryPara"/>
        <w:rPr>
          <w:ins w:id="439" w:author="Bob Rudis" w:date="2013-11-06T20:54:00Z"/>
        </w:rPr>
        <w:pPrChange w:id="440" w:author="Kent, Kevin - Indianapolis" w:date="2013-11-01T14:37:00Z">
          <w:pPr>
            <w:pStyle w:val="Para"/>
          </w:pPr>
        </w:pPrChange>
      </w:pPr>
      <w:ins w:id="441" w:author="Kent, Kevin - Indianapolis" w:date="2013-11-01T14:37:00Z">
        <w:r w:rsidRPr="00B24044">
          <w:rPr>
            <w:highlight w:val="yellow"/>
            <w:rPrChange w:id="442" w:author="Kent, Kevin - Indianapolis" w:date="2013-11-01T14:37:00Z">
              <w:rPr/>
            </w:rPrChange>
          </w:rPr>
          <w:t>[AU: Is that a source that should be included in the references? Thanks, Kevin (PJE)]</w:t>
        </w:r>
      </w:ins>
    </w:p>
    <w:p w14:paraId="5C5127D6" w14:textId="77777777" w:rsidR="001D2E0E" w:rsidRDefault="001D2E0E">
      <w:pPr>
        <w:pStyle w:val="QueryPara"/>
        <w:rPr>
          <w:ins w:id="443" w:author="Bob Rudis" w:date="2013-11-06T20:54:00Z"/>
        </w:rPr>
        <w:pPrChange w:id="444" w:author="Kent, Kevin - Indianapolis" w:date="2013-11-01T14:37:00Z">
          <w:pPr>
            <w:pStyle w:val="Para"/>
          </w:pPr>
        </w:pPrChange>
      </w:pPr>
    </w:p>
    <w:p w14:paraId="24465EE3" w14:textId="71E8929A" w:rsidR="001D2E0E" w:rsidRDefault="001D2E0E">
      <w:pPr>
        <w:pStyle w:val="QueryPara"/>
        <w:rPr>
          <w:ins w:id="445" w:author="Kent, Kevin - Indianapolis" w:date="2013-11-01T14:37:00Z"/>
        </w:rPr>
        <w:pPrChange w:id="446" w:author="Kent, Kevin - Indianapolis" w:date="2013-11-01T14:37:00Z">
          <w:pPr>
            <w:pStyle w:val="Para"/>
          </w:pPr>
        </w:pPrChange>
      </w:pPr>
      <w:ins w:id="447" w:author="Bob Rudis" w:date="2013-11-06T20:54:00Z">
        <w:r>
          <w:t>AR: argh. Yeah. I thought I did. I just did now and it shld be in the Appendix B as well.</w:t>
        </w:r>
      </w:ins>
    </w:p>
    <w:p w14:paraId="72AAE53B" w14:textId="77777777" w:rsidR="00230C67" w:rsidRDefault="00230C67" w:rsidP="00230C67">
      <w:pPr>
        <w:pStyle w:val="Para"/>
      </w:pPr>
      <w:r>
        <w:t xml:space="preserve">By following a paradigm of </w:t>
      </w:r>
      <w:r w:rsidR="00055C38" w:rsidRPr="00055C38">
        <w:rPr>
          <w:rPrChange w:id="448" w:author="Kezia Endsley" w:date="2013-10-10T11:51:00Z">
            <w:rPr>
              <w:rFonts w:ascii="Courier New" w:hAnsi="Courier New"/>
              <w:b/>
              <w:noProof/>
              <w:snapToGrid/>
              <w:sz w:val="24"/>
              <w:u w:val="single"/>
            </w:rPr>
          </w:rPrChange>
        </w:rPr>
        <w:t>“overview first, zoom and filter, then details-on-demand”</w:t>
      </w:r>
      <w:r>
        <w:t xml:space="preserve"> put forth by </w:t>
      </w:r>
      <w:r w:rsidRPr="00B24044">
        <w:rPr>
          <w:highlight w:val="yellow"/>
          <w:rPrChange w:id="449" w:author="Kent, Kevin - Indianapolis" w:date="2013-11-01T14:37:00Z">
            <w:rPr/>
          </w:rPrChange>
        </w:rPr>
        <w:t>Ben Shneiderman back in 1996</w:t>
      </w:r>
      <w:r w:rsidR="00363343" w:rsidRPr="00B24044">
        <w:rPr>
          <w:highlight w:val="yellow"/>
          <w:rPrChange w:id="450" w:author="Kent, Kevin - Indianapolis" w:date="2013-11-01T14:37:00Z">
            <w:rPr/>
          </w:rPrChange>
        </w:rPr>
        <w:t xml:space="preserve"> in his “Visual Information Seeking Mantra</w:t>
      </w:r>
      <w:ins w:id="451" w:author="Kezia Endsley" w:date="2013-10-10T11:51:00Z">
        <w:r w:rsidR="00C53867" w:rsidRPr="00B24044">
          <w:rPr>
            <w:highlight w:val="yellow"/>
            <w:rPrChange w:id="452" w:author="Kent, Kevin - Indianapolis" w:date="2013-11-01T14:37:00Z">
              <w:rPr/>
            </w:rPrChange>
          </w:rPr>
          <w:t>,</w:t>
        </w:r>
      </w:ins>
      <w:r w:rsidR="00363343" w:rsidRPr="00B24044">
        <w:rPr>
          <w:highlight w:val="yellow"/>
          <w:rPrChange w:id="453" w:author="Kent, Kevin - Indianapolis" w:date="2013-11-01T14:37:00Z">
            <w:rPr/>
          </w:rPrChange>
        </w:rPr>
        <w:t>”</w:t>
      </w:r>
      <w:del w:id="454" w:author="Kezia Endsley" w:date="2013-10-10T11:51:00Z">
        <w:r w:rsidDel="00C53867">
          <w:delText>,</w:delText>
        </w:r>
      </w:del>
      <w:r>
        <w:t xml:space="preserve"> they </w:t>
      </w:r>
      <w:r w:rsidR="001A140E">
        <w:t>created</w:t>
      </w:r>
      <w:r>
        <w:t xml:space="preserve"> </w:t>
      </w:r>
      <w:r w:rsidR="001A140E">
        <w:t>an</w:t>
      </w:r>
      <w:r>
        <w:t xml:space="preserve"> </w:t>
      </w:r>
      <w:r w:rsidR="001A140E">
        <w:t>interactive bubble chart (</w:t>
      </w:r>
      <w:ins w:id="455" w:author="Kezia Endsley" w:date="2013-10-10T11:51:00Z">
        <w:r w:rsidR="00C53867">
          <w:t xml:space="preserve">see </w:t>
        </w:r>
      </w:ins>
      <w:r w:rsidR="001A140E">
        <w:t>Figure 11</w:t>
      </w:r>
      <w:ins w:id="456" w:author="Kezia Endsley" w:date="2013-10-10T11:07:00Z">
        <w:r w:rsidR="009C268D">
          <w:t>-</w:t>
        </w:r>
      </w:ins>
      <w:del w:id="457" w:author="Kezia Endsley" w:date="2013-10-10T11:07:00Z">
        <w:r w:rsidR="001A140E" w:rsidDel="009C268D">
          <w:delText>.</w:delText>
        </w:r>
      </w:del>
      <w:r w:rsidR="0003266A">
        <w:t>6</w:t>
      </w:r>
      <w:r w:rsidR="001A140E">
        <w:t xml:space="preserve">) </w:t>
      </w:r>
      <w:del w:id="458" w:author="Kezia Endsley" w:date="2013-10-10T11:52:00Z">
        <w:r w:rsidR="001A140E" w:rsidDel="00C53867">
          <w:delText xml:space="preserve">which is </w:delText>
        </w:r>
      </w:del>
      <w:r w:rsidR="001A140E">
        <w:t xml:space="preserve">organized </w:t>
      </w:r>
      <w:r>
        <w:t>vertically by year</w:t>
      </w:r>
      <w:r w:rsidR="001A140E">
        <w:t>. Consumers can filter the display to show breaches by organization type or method of leak and can also change the factors that make up bubble size and color.</w:t>
      </w:r>
    </w:p>
    <w:p w14:paraId="2128FB13" w14:textId="77777777" w:rsidR="00D92AF8" w:rsidRPr="00230C67" w:rsidRDefault="001A140E" w:rsidP="00230C67">
      <w:pPr>
        <w:pStyle w:val="Para"/>
      </w:pPr>
      <w:r>
        <w:lastRenderedPageBreak/>
        <w:t xml:space="preserve">Publications such as the Verizon Data Breach Investigations Report </w:t>
      </w:r>
      <w:r w:rsidR="000671B8">
        <w:t>(</w:t>
      </w:r>
      <w:r w:rsidR="00055C38" w:rsidRPr="00055C38">
        <w:rPr>
          <w:rStyle w:val="InlineURL"/>
          <w:highlight w:val="green"/>
          <w:rPrChange w:id="459" w:author="Russell Thomas" w:date="2013-10-01T13:13:00Z">
            <w:rPr>
              <w:rStyle w:val="InlineURL"/>
              <w:b/>
              <w:snapToGrid/>
              <w:sz w:val="60"/>
            </w:rPr>
          </w:rPrChange>
        </w:rPr>
        <w:t>http://www.verizonenterprise.com/DBIR/2013/</w:t>
      </w:r>
      <w:r w:rsidR="00055C38" w:rsidRPr="00055C38">
        <w:rPr>
          <w:highlight w:val="green"/>
          <w:rPrChange w:id="460" w:author="Russell Thomas" w:date="2013-10-01T13:13:00Z">
            <w:rPr>
              <w:rFonts w:ascii="Courier New" w:hAnsi="Courier New"/>
              <w:b/>
              <w:noProof/>
              <w:snapToGrid/>
              <w:sz w:val="60"/>
              <w:u w:val="single"/>
            </w:rPr>
          </w:rPrChange>
        </w:rPr>
        <w:t>)</w:t>
      </w:r>
      <w:r w:rsidR="000671B8">
        <w:t xml:space="preserve"> </w:t>
      </w:r>
      <w:r>
        <w:t>and Trustwave</w:t>
      </w:r>
      <w:del w:id="461" w:author="Kezia Endsley" w:date="2013-10-10T11:52:00Z">
        <w:r w:rsidDel="00C53867">
          <w:delText>’s</w:delText>
        </w:r>
      </w:del>
      <w:r>
        <w:t xml:space="preserve"> Global Security Report </w:t>
      </w:r>
      <w:r w:rsidR="000671B8">
        <w:t>(</w:t>
      </w:r>
      <w:r w:rsidR="00055C38" w:rsidRPr="00055C38">
        <w:rPr>
          <w:rStyle w:val="InlineURL"/>
          <w:highlight w:val="green"/>
          <w:rPrChange w:id="462" w:author="Russell Thomas" w:date="2013-10-01T13:13:00Z">
            <w:rPr>
              <w:rStyle w:val="InlineURL"/>
              <w:b/>
              <w:snapToGrid/>
              <w:sz w:val="60"/>
            </w:rPr>
          </w:rPrChange>
        </w:rPr>
        <w:t>http://www2.trustwave.com/rs/trustwave/images/2013-Global-Security-Report.pdf</w:t>
      </w:r>
      <w:r w:rsidR="000671B8">
        <w:t>)</w:t>
      </w:r>
      <w:ins w:id="463" w:author="Kezia Endsley" w:date="2013-10-10T11:52:00Z">
        <w:r w:rsidR="00C53867">
          <w:t>,</w:t>
        </w:r>
      </w:ins>
      <w:r w:rsidR="000671B8">
        <w:t xml:space="preserve"> </w:t>
      </w:r>
      <w:r>
        <w:t>plu</w:t>
      </w:r>
      <w:r w:rsidR="000671B8">
        <w:t>s online databases such as DataLoss</w:t>
      </w:r>
      <w:ins w:id="464" w:author="Kezia Endsley" w:date="2013-10-10T12:45:00Z">
        <w:r w:rsidR="00783C0E">
          <w:t xml:space="preserve"> </w:t>
        </w:r>
      </w:ins>
      <w:r>
        <w:t xml:space="preserve">DB </w:t>
      </w:r>
      <w:r w:rsidR="000671B8">
        <w:t>(</w:t>
      </w:r>
      <w:r w:rsidR="00055C38" w:rsidRPr="00055C38">
        <w:rPr>
          <w:highlight w:val="green"/>
          <w:rPrChange w:id="465" w:author="Russell Thomas" w:date="2013-10-01T13:14:00Z">
            <w:rPr>
              <w:rFonts w:ascii="Courier New" w:hAnsi="Courier New"/>
              <w:b/>
              <w:noProof/>
              <w:snapToGrid/>
              <w:sz w:val="60"/>
              <w:u w:val="single"/>
            </w:rPr>
          </w:rPrChange>
        </w:rPr>
        <w:fldChar w:fldCharType="begin"/>
      </w:r>
      <w:r w:rsidR="00055C38" w:rsidRPr="00055C38">
        <w:rPr>
          <w:highlight w:val="green"/>
          <w:rPrChange w:id="466" w:author="Russell Thomas" w:date="2013-10-01T13:14:00Z">
            <w:rPr>
              <w:rFonts w:ascii="Courier New" w:hAnsi="Courier New"/>
              <w:b/>
              <w:noProof/>
              <w:snapToGrid/>
              <w:sz w:val="60"/>
              <w:u w:val="single"/>
            </w:rPr>
          </w:rPrChange>
        </w:rPr>
        <w:instrText>HYPERLINK "http://datalossdb.org/"</w:instrText>
      </w:r>
      <w:r w:rsidR="00055C38" w:rsidRPr="00055C38">
        <w:rPr>
          <w:highlight w:val="green"/>
          <w:rPrChange w:id="467" w:author="Russell Thomas" w:date="2013-10-01T13:14:00Z">
            <w:rPr>
              <w:rFonts w:ascii="Courier New" w:hAnsi="Courier New"/>
              <w:b/>
              <w:noProof/>
              <w:snapToGrid/>
              <w:sz w:val="60"/>
              <w:u w:val="single"/>
            </w:rPr>
          </w:rPrChange>
        </w:rPr>
        <w:fldChar w:fldCharType="separate"/>
      </w:r>
      <w:r w:rsidR="00055C38" w:rsidRPr="00055C38">
        <w:rPr>
          <w:rStyle w:val="InlineURL"/>
          <w:highlight w:val="green"/>
          <w:rPrChange w:id="468" w:author="Russell Thomas" w:date="2013-10-01T13:14:00Z">
            <w:rPr>
              <w:rStyle w:val="InlineURL"/>
              <w:b/>
              <w:snapToGrid/>
              <w:sz w:val="60"/>
            </w:rPr>
          </w:rPrChange>
        </w:rPr>
        <w:t>http://datalossdb.org/</w:t>
      </w:r>
      <w:r w:rsidR="00055C38" w:rsidRPr="00055C38">
        <w:rPr>
          <w:highlight w:val="green"/>
          <w:rPrChange w:id="469" w:author="Russell Thomas" w:date="2013-10-01T13:14:00Z">
            <w:rPr>
              <w:rFonts w:ascii="Courier New" w:hAnsi="Courier New"/>
              <w:b/>
              <w:noProof/>
              <w:snapToGrid/>
              <w:sz w:val="60"/>
              <w:u w:val="single"/>
            </w:rPr>
          </w:rPrChange>
        </w:rPr>
        <w:fldChar w:fldCharType="end"/>
      </w:r>
      <w:r w:rsidR="000671B8">
        <w:t xml:space="preserve">) </w:t>
      </w:r>
      <w:r>
        <w:t xml:space="preserve">and the Privacy Rights Clearinghouse </w:t>
      </w:r>
      <w:r w:rsidR="000671B8">
        <w:t>(</w:t>
      </w:r>
      <w:r w:rsidR="00055C38" w:rsidRPr="00055C38">
        <w:rPr>
          <w:rStyle w:val="InlineURL"/>
          <w:highlight w:val="green"/>
          <w:rPrChange w:id="470" w:author="Russell Thomas" w:date="2013-10-01T13:14:00Z">
            <w:rPr>
              <w:rStyle w:val="InlineURL"/>
              <w:b/>
              <w:snapToGrid/>
              <w:sz w:val="60"/>
            </w:rPr>
          </w:rPrChange>
        </w:rPr>
        <w:t>http://www.privacyrights.org/data-breach</w:t>
      </w:r>
      <w:r w:rsidR="000671B8">
        <w:t>)</w:t>
      </w:r>
      <w:ins w:id="471" w:author="Kezia Endsley" w:date="2013-10-10T11:52:00Z">
        <w:r w:rsidR="00C53867">
          <w:t>,</w:t>
        </w:r>
      </w:ins>
      <w:r w:rsidR="000671B8">
        <w:t xml:space="preserve"> </w:t>
      </w:r>
      <w:r w:rsidR="00521945">
        <w:t>have covered breaches for many years</w:t>
      </w:r>
      <w:ins w:id="472" w:author="Kezia Endsley" w:date="2013-10-10T11:53:00Z">
        <w:r w:rsidR="00C53867">
          <w:t>,</w:t>
        </w:r>
      </w:ins>
      <w:r w:rsidR="00521945">
        <w:t xml:space="preserve"> yet tend to be read and mined mostly by information security professionals. </w:t>
      </w:r>
      <w:r>
        <w:t xml:space="preserve">What </w:t>
      </w:r>
      <w:r w:rsidR="00521945">
        <w:t>has made</w:t>
      </w:r>
      <w:r>
        <w:t xml:space="preserve"> </w:t>
      </w:r>
      <w:del w:id="473" w:author="Kezia Endsley" w:date="2013-10-10T11:53:00Z">
        <w:r w:rsidDel="00C53867">
          <w:delText xml:space="preserve">this </w:delText>
        </w:r>
      </w:del>
      <w:ins w:id="474" w:author="Kezia Endsley" w:date="2013-10-10T11:53:00Z">
        <w:r w:rsidR="00C53867">
          <w:t xml:space="preserve">David and Tom’s </w:t>
        </w:r>
      </w:ins>
      <w:r>
        <w:t xml:space="preserve">interactive tool more </w:t>
      </w:r>
      <w:r w:rsidR="00521945">
        <w:t xml:space="preserve">appealing </w:t>
      </w:r>
      <w:r w:rsidR="000671B8">
        <w:t xml:space="preserve">and useful to </w:t>
      </w:r>
      <w:r w:rsidR="007C2DB8">
        <w:t xml:space="preserve">a </w:t>
      </w:r>
      <w:r w:rsidR="000671B8">
        <w:t xml:space="preserve">much broader </w:t>
      </w:r>
      <w:r w:rsidR="00521945">
        <w:t xml:space="preserve">audience </w:t>
      </w:r>
      <w:r>
        <w:t xml:space="preserve">than </w:t>
      </w:r>
      <w:r w:rsidR="00521945">
        <w:t>these established resources?</w:t>
      </w:r>
    </w:p>
    <w:p w14:paraId="3C34DE72" w14:textId="77777777" w:rsidR="005F7438" w:rsidRDefault="007C2DB8" w:rsidP="004C2E6B">
      <w:pPr>
        <w:pStyle w:val="H3"/>
      </w:pPr>
      <w:r>
        <w:t>Mak</w:t>
      </w:r>
      <w:ins w:id="475" w:author="Kezia Endsley" w:date="2013-10-10T12:01:00Z">
        <w:r w:rsidR="00930421">
          <w:t>e</w:t>
        </w:r>
      </w:ins>
      <w:del w:id="476" w:author="Kezia Endsley" w:date="2013-10-10T12:01:00Z">
        <w:r w:rsidDel="00930421">
          <w:delText>ing</w:delText>
        </w:r>
      </w:del>
      <w:r>
        <w:t xml:space="preserve"> Interfaces Accessible</w:t>
      </w:r>
    </w:p>
    <w:p w14:paraId="53468D62" w14:textId="77777777" w:rsidR="004C2E6B" w:rsidRDefault="00D92AF8" w:rsidP="004C2E6B">
      <w:pPr>
        <w:pStyle w:val="Para"/>
      </w:pPr>
      <w:r>
        <w:t>There’s nothing quite like a never-ending</w:t>
      </w:r>
      <w:r w:rsidR="00A04EED">
        <w:t xml:space="preserve">, scrolling table </w:t>
      </w:r>
      <w:r>
        <w:t xml:space="preserve">filled with security jargon and wrapped in cold, official language to </w:t>
      </w:r>
      <w:r w:rsidR="00A87418">
        <w:t>make the average person head for the nearest cat picture.</w:t>
      </w:r>
      <w:r w:rsidR="00A04EED">
        <w:t xml:space="preserve"> Even a well-crafted, comprehensive report can be daunting to pick up and look through when the topic is so far removed fro</w:t>
      </w:r>
      <w:r w:rsidR="00482B21">
        <w:t>m the daily experience of even the most</w:t>
      </w:r>
      <w:r w:rsidR="00A04EED">
        <w:t xml:space="preserve"> tech-savvy business executive.</w:t>
      </w:r>
    </w:p>
    <w:p w14:paraId="54AADDDD" w14:textId="77777777" w:rsidR="00A14878" w:rsidRDefault="00A04EED" w:rsidP="00C63A71">
      <w:pPr>
        <w:pStyle w:val="Para"/>
        <w:tabs>
          <w:tab w:val="left" w:pos="1710"/>
        </w:tabs>
      </w:pPr>
      <w:r>
        <w:t>The World’s Biggest Data Breaches visualization succeeds because it presents the data within a familiar and friendly setting—a web page—and makes excellent use of color, style</w:t>
      </w:r>
      <w:ins w:id="477" w:author="Kezia Endsley" w:date="2013-10-10T11:54:00Z">
        <w:r w:rsidR="00C53867">
          <w:t>,</w:t>
        </w:r>
      </w:ins>
      <w:r>
        <w:t xml:space="preserve"> and design to present a tool that has an intuitive look</w:t>
      </w:r>
      <w:ins w:id="478" w:author="Kezia Endsley" w:date="2013-10-10T11:54:00Z">
        <w:r w:rsidR="00C53867">
          <w:t xml:space="preserve"> </w:t>
        </w:r>
      </w:ins>
      <w:del w:id="479" w:author="Kezia Endsley" w:date="2013-10-10T11:54:00Z">
        <w:r w:rsidDel="00C53867">
          <w:delText>-</w:delText>
        </w:r>
      </w:del>
      <w:r>
        <w:t>and</w:t>
      </w:r>
      <w:ins w:id="480" w:author="Kezia Endsley" w:date="2013-10-10T11:54:00Z">
        <w:r w:rsidR="00C53867">
          <w:t xml:space="preserve"> </w:t>
        </w:r>
      </w:ins>
      <w:del w:id="481" w:author="Kezia Endsley" w:date="2013-10-10T11:54:00Z">
        <w:r w:rsidDel="00C53867">
          <w:delText>-</w:delText>
        </w:r>
      </w:del>
      <w:r>
        <w:t>feel with no fear of “breaking” an</w:t>
      </w:r>
      <w:r w:rsidR="00A14878">
        <w:t>ything. The “buttons” look and behave as expected. The filtering interface</w:t>
      </w:r>
      <w:r w:rsidR="00363343">
        <w:t xml:space="preserve"> has plenty of white</w:t>
      </w:r>
      <w:r w:rsidR="00A14878">
        <w:t>space and steers clear from too much jargon or too little context. Mouse movements and actions provide instant,</w:t>
      </w:r>
      <w:r w:rsidR="00363343">
        <w:t xml:space="preserve"> game-like feedback;</w:t>
      </w:r>
      <w:r w:rsidR="00A14878">
        <w:t xml:space="preserve"> </w:t>
      </w:r>
      <w:r w:rsidR="00363343">
        <w:t>a</w:t>
      </w:r>
      <w:r w:rsidR="00C63A71">
        <w:t xml:space="preserve">nd, even </w:t>
      </w:r>
      <w:r w:rsidR="00A14878">
        <w:t>without instruction, the interface is almost instantly usable.</w:t>
      </w:r>
    </w:p>
    <w:p w14:paraId="3A0E4B64" w14:textId="77777777" w:rsidR="00A14878" w:rsidRDefault="00A04EED" w:rsidP="004C2E6B">
      <w:pPr>
        <w:pStyle w:val="Para"/>
      </w:pPr>
      <w:r>
        <w:t>Imagine if this had been released as a Microsoft Excel file (yes, you can make clickable bubble charts with Excel) with macro warnings popping up on open and the ribbon and c</w:t>
      </w:r>
      <w:r w:rsidR="00A14878">
        <w:t xml:space="preserve">olumn headers consuming prime </w:t>
      </w:r>
      <w:ins w:id="482" w:author="Russell Thomas" w:date="2013-10-01T13:15:00Z">
        <w:r w:rsidR="00FC766F">
          <w:t xml:space="preserve">display </w:t>
        </w:r>
      </w:ins>
      <w:del w:id="483" w:author="Kezia Endsley" w:date="2013-10-10T11:54:00Z">
        <w:r w:rsidR="00A14878" w:rsidDel="00C53867">
          <w:delText>real</w:delText>
        </w:r>
      </w:del>
      <w:ins w:id="484" w:author="Russell Thomas" w:date="2013-10-01T13:15:00Z">
        <w:del w:id="485" w:author="Kezia Endsley" w:date="2013-10-10T11:54:00Z">
          <w:r w:rsidR="00FC766F" w:rsidDel="00C53867">
            <w:delText xml:space="preserve"> </w:delText>
          </w:r>
        </w:del>
      </w:ins>
      <w:del w:id="486" w:author="Kezia Endsley" w:date="2013-10-10T11:54:00Z">
        <w:r w:rsidR="00A14878" w:rsidDel="00C53867">
          <w:delText xml:space="preserve">-estate </w:delText>
        </w:r>
      </w:del>
      <w:r w:rsidR="00A14878">
        <w:t xml:space="preserve">space </w:t>
      </w:r>
      <w:r w:rsidR="00363343">
        <w:t>and with</w:t>
      </w:r>
      <w:r w:rsidR="00A14878">
        <w:t xml:space="preserve"> your operating system switching between Excel and your default browser whenever you clicked </w:t>
      </w:r>
      <w:r w:rsidR="00363343">
        <w:t>to see</w:t>
      </w:r>
      <w:r w:rsidR="00A14878">
        <w:t xml:space="preserve"> the news story behind the detail. The basic functionality would have been the same, but the </w:t>
      </w:r>
      <w:r w:rsidR="007357E2">
        <w:t>user experience</w:t>
      </w:r>
      <w:r w:rsidR="00A14878">
        <w:t xml:space="preserve"> would have been radically different.</w:t>
      </w:r>
    </w:p>
    <w:p w14:paraId="516F0894" w14:textId="77777777" w:rsidR="00B967F1" w:rsidRDefault="00C63A71" w:rsidP="004C2E6B">
      <w:pPr>
        <w:pStyle w:val="Para"/>
      </w:pPr>
      <w:r>
        <w:t>Your consumers live in the bro</w:t>
      </w:r>
      <w:r w:rsidR="00B967F1">
        <w:t xml:space="preserve">wser </w:t>
      </w:r>
      <w:r w:rsidR="001B5069">
        <w:t xml:space="preserve">and </w:t>
      </w:r>
      <w:r w:rsidR="00B967F1">
        <w:t xml:space="preserve">that’s where most (if not all) your creations should be targeted </w:t>
      </w:r>
      <w:r w:rsidR="002547E3">
        <w:t>for deployment</w:t>
      </w:r>
      <w:r w:rsidR="00B967F1">
        <w:t xml:space="preserve">. Latter sections </w:t>
      </w:r>
      <w:del w:id="487" w:author="Kezia Endsley" w:date="2013-10-10T11:57:00Z">
        <w:r w:rsidR="00B967F1" w:rsidDel="001B5069">
          <w:delText xml:space="preserve">in </w:delText>
        </w:r>
      </w:del>
      <w:ins w:id="488" w:author="Kezia Endsley" w:date="2013-10-10T11:57:00Z">
        <w:r w:rsidR="001B5069">
          <w:t xml:space="preserve">of </w:t>
        </w:r>
      </w:ins>
      <w:r w:rsidR="00B967F1">
        <w:t xml:space="preserve">this chapter introduce some of the technologies that make </w:t>
      </w:r>
      <w:r w:rsidR="00B967F1">
        <w:lastRenderedPageBreak/>
        <w:t xml:space="preserve">these visualizations possible, but </w:t>
      </w:r>
      <w:r w:rsidR="00B4535C">
        <w:t xml:space="preserve">they </w:t>
      </w:r>
      <w:del w:id="489" w:author="Kezia Endsley" w:date="2013-10-10T11:57:00Z">
        <w:r w:rsidR="00B967F1" w:rsidDel="001B5069">
          <w:delText xml:space="preserve">will </w:delText>
        </w:r>
      </w:del>
      <w:ins w:id="490" w:author="Kezia Endsley" w:date="2013-10-10T11:57:00Z">
        <w:r w:rsidR="001B5069">
          <w:t xml:space="preserve">do </w:t>
        </w:r>
      </w:ins>
      <w:r w:rsidR="00B967F1">
        <w:t xml:space="preserve">not include </w:t>
      </w:r>
      <w:r w:rsidR="00417E00">
        <w:t>phrases</w:t>
      </w:r>
      <w:r w:rsidR="00B967F1">
        <w:t xml:space="preserve"> like “Java applet” or “Adobe Flash</w:t>
      </w:r>
      <w:ins w:id="491" w:author="Kezia Endsley" w:date="2013-10-10T11:57:00Z">
        <w:r w:rsidR="001B5069">
          <w:t>.</w:t>
        </w:r>
      </w:ins>
      <w:r w:rsidR="00B967F1">
        <w:t>”</w:t>
      </w:r>
      <w:del w:id="492" w:author="Kezia Endsley" w:date="2013-10-10T11:58:00Z">
        <w:r w:rsidR="00B967F1" w:rsidDel="001B5069">
          <w:delText>.</w:delText>
        </w:r>
      </w:del>
      <w:r w:rsidR="00B967F1">
        <w:t xml:space="preserve"> Relying on the native capabilities of modern browsers and web frameworks will help you reach the largest possible audience in the most compatible and accessible way</w:t>
      </w:r>
      <w:r w:rsidR="0024187B">
        <w:t>s</w:t>
      </w:r>
      <w:r w:rsidR="00B967F1">
        <w:t xml:space="preserve"> possible.</w:t>
      </w:r>
      <w:r w:rsidR="009140C1">
        <w:t xml:space="preserve"> It will have the added benefit of making you sympathize a bit more wit</w:t>
      </w:r>
      <w:r w:rsidR="00C552EB">
        <w:t xml:space="preserve">h the complexities faced by user-interface developers (whom you should also take to lunch on occasion to trade security knowledge for useful </w:t>
      </w:r>
      <w:r w:rsidR="00E10F29">
        <w:t xml:space="preserve">front-end </w:t>
      </w:r>
      <w:r w:rsidR="00C552EB">
        <w:t>coding tips and techniques).</w:t>
      </w:r>
    </w:p>
    <w:p w14:paraId="2BA8FA05" w14:textId="77777777" w:rsidR="0047786C" w:rsidRDefault="0047786C" w:rsidP="0047786C">
      <w:pPr>
        <w:pStyle w:val="FeatureType"/>
      </w:pPr>
      <w:r>
        <w:t>type="general"</w:t>
      </w:r>
    </w:p>
    <w:p w14:paraId="0C8C6D02" w14:textId="77777777" w:rsidR="0047786C" w:rsidRDefault="0047786C" w:rsidP="0047786C">
      <w:pPr>
        <w:pStyle w:val="FeatureTitle"/>
      </w:pPr>
      <w:r>
        <w:t xml:space="preserve">The </w:t>
      </w:r>
      <w:r w:rsidR="005D6AC4">
        <w:t xml:space="preserve">(Slow) </w:t>
      </w:r>
      <w:r>
        <w:t>Demise of Flash</w:t>
      </w:r>
      <w:r w:rsidR="005D6AC4">
        <w:t xml:space="preserve"> and Java</w:t>
      </w:r>
    </w:p>
    <w:p w14:paraId="023E9B61" w14:textId="77777777" w:rsidR="005D6AC4" w:rsidRDefault="005D6AC4" w:rsidP="005D6AC4">
      <w:pPr>
        <w:pStyle w:val="FeaturePara"/>
      </w:pPr>
      <w:r>
        <w:t xml:space="preserve">There was a time when Java and Flash applets were the only way to add “decent” visual interactivity </w:t>
      </w:r>
      <w:ins w:id="493" w:author="Kezia Endsley" w:date="2013-10-10T11:55:00Z">
        <w:r w:rsidR="00C53867">
          <w:t>to</w:t>
        </w:r>
      </w:ins>
      <w:del w:id="494" w:author="Kezia Endsley" w:date="2013-10-10T11:55:00Z">
        <w:r w:rsidDel="00C53867">
          <w:delText>on</w:delText>
        </w:r>
      </w:del>
      <w:r>
        <w:t xml:space="preserve"> a </w:t>
      </w:r>
      <w:del w:id="495" w:author="Kezia Endsley" w:date="2013-10-10T11:24:00Z">
        <w:r w:rsidDel="0078716F">
          <w:delText>web sit</w:delText>
        </w:r>
      </w:del>
      <w:ins w:id="496" w:author="Kezia Endsley" w:date="2013-10-10T11:24:00Z">
        <w:r w:rsidR="0078716F">
          <w:t>website</w:t>
        </w:r>
      </w:ins>
      <w:del w:id="497" w:author="Kezia Endsley" w:date="2013-10-10T11:24:00Z">
        <w:r w:rsidDel="0078716F">
          <w:delText>e</w:delText>
        </w:r>
      </w:del>
      <w:r>
        <w:t>. Java was (and is) a formal language taught in many schools, which had made it an especially easy choice for academic visualizations. Flash was (and is) easy to learn with fri</w:t>
      </w:r>
      <w:r w:rsidR="00AE23C6">
        <w:t xml:space="preserve">endly development </w:t>
      </w:r>
      <w:r w:rsidR="00517780">
        <w:t>tools that have</w:t>
      </w:r>
      <w:r>
        <w:t xml:space="preserve"> made it highly popular among the general web development community. </w:t>
      </w:r>
    </w:p>
    <w:p w14:paraId="36DB8DD0" w14:textId="77777777" w:rsidR="006762FB" w:rsidRDefault="006762FB" w:rsidP="006762FB">
      <w:pPr>
        <w:pStyle w:val="FeaturePara"/>
      </w:pPr>
      <w:del w:id="498" w:author="Kezia Endsley" w:date="2013-10-10T11:55:00Z">
        <w:r w:rsidDel="00C53867">
          <w:delText xml:space="preserve">While </w:delText>
        </w:r>
      </w:del>
      <w:ins w:id="499" w:author="Kezia Endsley" w:date="2013-10-10T11:55:00Z">
        <w:r>
          <w:t xml:space="preserve">Although </w:t>
        </w:r>
      </w:ins>
      <w:r>
        <w:t>Flash still commands a presence on around 17</w:t>
      </w:r>
      <w:del w:id="500" w:author="Kezia Endsley" w:date="2013-10-09T15:20:00Z">
        <w:r w:rsidDel="00726188">
          <w:delText xml:space="preserve">% </w:delText>
        </w:r>
      </w:del>
      <w:ins w:id="501" w:author="Kezia Endsley" w:date="2013-10-09T15:20:00Z">
        <w:r>
          <w:t xml:space="preserve"> percent </w:t>
        </w:r>
      </w:ins>
      <w:r>
        <w:t xml:space="preserve">of </w:t>
      </w:r>
      <w:del w:id="502" w:author="Kezia Endsley" w:date="2013-10-10T11:24:00Z">
        <w:r w:rsidDel="0078716F">
          <w:delText>web</w:delText>
        </w:r>
      </w:del>
      <w:del w:id="503" w:author="Kezia Endsley" w:date="2013-10-09T15:20:00Z">
        <w:r w:rsidDel="00726188">
          <w:delText xml:space="preserve"> </w:delText>
        </w:r>
      </w:del>
      <w:del w:id="504" w:author="Kezia Endsley" w:date="2013-10-10T11:24:00Z">
        <w:r w:rsidDel="0078716F">
          <w:delText>sites</w:delText>
        </w:r>
      </w:del>
      <w:ins w:id="505" w:author="Kezia Endsley" w:date="2013-10-10T11:24:00Z">
        <w:r>
          <w:t>websites</w:t>
        </w:r>
      </w:ins>
      <w:r>
        <w:t xml:space="preserve"> (Figure 11</w:t>
      </w:r>
      <w:ins w:id="506" w:author="Kezia Endsley" w:date="2013-10-10T11:08:00Z">
        <w:r>
          <w:t>-</w:t>
        </w:r>
      </w:ins>
      <w:del w:id="507" w:author="Kezia Endsley" w:date="2013-10-10T11:08:00Z">
        <w:r w:rsidDel="009C268D">
          <w:delText>.</w:delText>
        </w:r>
      </w:del>
      <w:r>
        <w:t>7)</w:t>
      </w:r>
      <w:ins w:id="508" w:author="Kezia Endsley" w:date="2013-10-10T11:55:00Z">
        <w:r>
          <w:t>,</w:t>
        </w:r>
      </w:ins>
      <w:r>
        <w:t xml:space="preserve"> the use of it as a visualization medium is in a slow, steady decline. In contrast, Java applets hold on to a razor</w:t>
      </w:r>
      <w:ins w:id="509" w:author="Kezia Endsley" w:date="2013-10-10T11:57:00Z">
        <w:r>
          <w:t>-</w:t>
        </w:r>
      </w:ins>
      <w:del w:id="510" w:author="Kezia Endsley" w:date="2013-10-10T11:57:00Z">
        <w:r w:rsidDel="000B0A8D">
          <w:delText xml:space="preserve"> </w:delText>
        </w:r>
      </w:del>
      <w:r>
        <w:t>thin 0.1</w:t>
      </w:r>
      <w:ins w:id="511" w:author="Kezia Endsley" w:date="2013-10-09T15:20:00Z">
        <w:r>
          <w:t xml:space="preserve"> percent</w:t>
        </w:r>
      </w:ins>
      <w:del w:id="512" w:author="Kezia Endsley" w:date="2013-10-09T15:20:00Z">
        <w:r w:rsidDel="00726188">
          <w:delText>%</w:delText>
        </w:r>
      </w:del>
      <w:r>
        <w:t xml:space="preserve"> share of the web.</w:t>
      </w:r>
    </w:p>
    <w:p w14:paraId="1FDC3989" w14:textId="575D4D8A" w:rsidR="00264B95" w:rsidRDefault="00055C38" w:rsidP="00264B95">
      <w:pPr>
        <w:pStyle w:val="FeatureSlug"/>
        <w:rPr>
          <w:ins w:id="513" w:author="Russell Thomas" w:date="2013-10-01T13:16:00Z"/>
        </w:rPr>
      </w:pPr>
      <w:r w:rsidRPr="00055C38">
        <w:rPr>
          <w:highlight w:val="yellow"/>
          <w:rPrChange w:id="514" w:author="Russell Thomas" w:date="2013-10-01T13:16:00Z">
            <w:rPr>
              <w:rFonts w:ascii="Courier New" w:hAnsi="Courier New"/>
              <w:noProof/>
              <w:snapToGrid w:val="0"/>
              <w:sz w:val="60"/>
              <w:u w:val="single"/>
            </w:rPr>
          </w:rPrChange>
        </w:rPr>
        <w:t>Figure 11</w:t>
      </w:r>
      <w:ins w:id="515" w:author="Kezia Endsley" w:date="2013-10-10T11:07:00Z">
        <w:r w:rsidR="009C268D">
          <w:rPr>
            <w:highlight w:val="yellow"/>
          </w:rPr>
          <w:t>-</w:t>
        </w:r>
      </w:ins>
      <w:del w:id="516" w:author="Kezia Endsley" w:date="2013-10-10T11:07:00Z">
        <w:r w:rsidRPr="00055C38">
          <w:rPr>
            <w:highlight w:val="yellow"/>
            <w:rPrChange w:id="517" w:author="Russell Thomas" w:date="2013-10-01T13:16:00Z">
              <w:rPr>
                <w:rFonts w:ascii="Courier New" w:hAnsi="Courier New"/>
                <w:noProof/>
                <w:snapToGrid w:val="0"/>
                <w:sz w:val="60"/>
                <w:u w:val="single"/>
              </w:rPr>
            </w:rPrChange>
          </w:rPr>
          <w:delText>.</w:delText>
        </w:r>
      </w:del>
      <w:r w:rsidRPr="00055C38">
        <w:rPr>
          <w:highlight w:val="yellow"/>
          <w:rPrChange w:id="518" w:author="Russell Thomas" w:date="2013-10-01T13:16:00Z">
            <w:rPr>
              <w:rFonts w:ascii="Courier New" w:hAnsi="Courier New"/>
              <w:noProof/>
              <w:snapToGrid w:val="0"/>
              <w:sz w:val="60"/>
              <w:u w:val="single"/>
            </w:rPr>
          </w:rPrChange>
        </w:rPr>
        <w:t>7</w:t>
      </w:r>
      <w:ins w:id="519" w:author="Kent, Kevin - Indianapolis" w:date="2013-11-01T14:42:00Z">
        <w:r w:rsidR="006762FB">
          <w:rPr>
            <w:highlight w:val="yellow"/>
          </w:rPr>
          <w:t>:</w:t>
        </w:r>
      </w:ins>
      <w:r w:rsidRPr="00055C38">
        <w:rPr>
          <w:highlight w:val="yellow"/>
          <w:rPrChange w:id="520" w:author="Russell Thomas" w:date="2013-10-01T13:16:00Z">
            <w:rPr>
              <w:rFonts w:ascii="Courier New" w:hAnsi="Courier New"/>
              <w:noProof/>
              <w:snapToGrid w:val="0"/>
              <w:sz w:val="60"/>
              <w:u w:val="single"/>
            </w:rPr>
          </w:rPrChange>
        </w:rPr>
        <w:t xml:space="preserve"> The </w:t>
      </w:r>
      <w:r w:rsidR="006762FB" w:rsidRPr="006762FB">
        <w:rPr>
          <w:highlight w:val="yellow"/>
        </w:rPr>
        <w:t xml:space="preserve">decline </w:t>
      </w:r>
      <w:ins w:id="521" w:author="Kezia Endsley" w:date="2013-10-10T11:07:00Z">
        <w:r w:rsidR="006762FB">
          <w:rPr>
            <w:highlight w:val="yellow"/>
          </w:rPr>
          <w:t>o</w:t>
        </w:r>
      </w:ins>
      <w:del w:id="522" w:author="Kezia Endsley" w:date="2013-10-10T11:07:00Z">
        <w:r w:rsidR="006762FB" w:rsidRPr="006762FB">
          <w:rPr>
            <w:highlight w:val="yellow"/>
          </w:rPr>
          <w:delText>o</w:delText>
        </w:r>
      </w:del>
      <w:r w:rsidR="006762FB" w:rsidRPr="006762FB">
        <w:rPr>
          <w:highlight w:val="yellow"/>
        </w:rPr>
        <w:t>f flash</w:t>
      </w:r>
      <w:r w:rsidRPr="00055C38">
        <w:rPr>
          <w:highlight w:val="yellow"/>
          <w:rPrChange w:id="523" w:author="Russell Thomas" w:date="2013-10-01T13:16:00Z">
            <w:rPr>
              <w:rFonts w:ascii="Courier New" w:hAnsi="Courier New"/>
              <w:noProof/>
              <w:snapToGrid w:val="0"/>
              <w:sz w:val="60"/>
              <w:u w:val="single"/>
            </w:rPr>
          </w:rPrChange>
        </w:rPr>
        <w:tab/>
        <w:t>[793725</w:t>
      </w:r>
      <w:ins w:id="524" w:author="Kent, Kevin - Indianapolis" w:date="2013-11-01T14:42:00Z">
        <w:r w:rsidR="006762FB">
          <w:rPr>
            <w:highlight w:val="yellow"/>
          </w:rPr>
          <w:t xml:space="preserve"> </w:t>
        </w:r>
      </w:ins>
      <w:r w:rsidRPr="00055C38">
        <w:rPr>
          <w:highlight w:val="yellow"/>
          <w:rPrChange w:id="525" w:author="Russell Thomas" w:date="2013-10-01T13:16:00Z">
            <w:rPr>
              <w:rFonts w:ascii="Courier New" w:hAnsi="Courier New"/>
              <w:noProof/>
              <w:snapToGrid w:val="0"/>
              <w:sz w:val="60"/>
              <w:u w:val="single"/>
            </w:rPr>
          </w:rPrChange>
        </w:rPr>
        <w:t>c11f</w:t>
      </w:r>
      <w:ins w:id="526" w:author="Kent, Kevin - Indianapolis" w:date="2013-11-01T14:42:00Z">
        <w:r w:rsidR="006762FB">
          <w:rPr>
            <w:highlight w:val="yellow"/>
          </w:rPr>
          <w:t>0</w:t>
        </w:r>
      </w:ins>
      <w:r w:rsidRPr="00055C38">
        <w:rPr>
          <w:highlight w:val="yellow"/>
          <w:rPrChange w:id="527" w:author="Russell Thomas" w:date="2013-10-01T13:16:00Z">
            <w:rPr>
              <w:rFonts w:ascii="Courier New" w:hAnsi="Courier New"/>
              <w:noProof/>
              <w:snapToGrid w:val="0"/>
              <w:sz w:val="60"/>
              <w:u w:val="single"/>
            </w:rPr>
          </w:rPrChange>
        </w:rPr>
        <w:t>07.</w:t>
      </w:r>
      <w:del w:id="528" w:author="Bob Rudis" w:date="2013-11-06T21:18:00Z">
        <w:r w:rsidRPr="00055C38" w:rsidDel="0066684C">
          <w:rPr>
            <w:highlight w:val="yellow"/>
            <w:rPrChange w:id="529" w:author="Russell Thomas" w:date="2013-10-01T13:16:00Z">
              <w:rPr>
                <w:rFonts w:ascii="Courier New" w:hAnsi="Courier New"/>
                <w:noProof/>
                <w:snapToGrid w:val="0"/>
                <w:sz w:val="60"/>
                <w:u w:val="single"/>
              </w:rPr>
            </w:rPrChange>
          </w:rPr>
          <w:delText>png</w:delText>
        </w:r>
      </w:del>
      <w:ins w:id="530" w:author="Bob Rudis" w:date="2013-11-06T21:18:00Z">
        <w:r w:rsidR="0066684C">
          <w:rPr>
            <w:highlight w:val="yellow"/>
          </w:rPr>
          <w:t>eps</w:t>
        </w:r>
      </w:ins>
      <w:r w:rsidRPr="00055C38">
        <w:rPr>
          <w:highlight w:val="yellow"/>
          <w:rPrChange w:id="531" w:author="Russell Thomas" w:date="2013-10-01T13:16:00Z">
            <w:rPr>
              <w:rFonts w:ascii="Courier New" w:hAnsi="Courier New"/>
              <w:noProof/>
              <w:snapToGrid w:val="0"/>
              <w:sz w:val="60"/>
              <w:u w:val="single"/>
            </w:rPr>
          </w:rPrChange>
        </w:rPr>
        <w:t>]</w:t>
      </w:r>
    </w:p>
    <w:p w14:paraId="5E98067F" w14:textId="3785504C" w:rsidR="001D2379" w:rsidRDefault="00FC766F">
      <w:pPr>
        <w:pStyle w:val="QueryPara"/>
        <w:numPr>
          <w:ins w:id="532" w:author="Russell Thomas" w:date="2013-10-01T13:16:00Z"/>
        </w:numPr>
        <w:pPrChange w:id="533" w:author="Russell Thomas" w:date="2013-10-01T13:16:00Z">
          <w:pPr>
            <w:pStyle w:val="FeatureSlug"/>
          </w:pPr>
        </w:pPrChange>
      </w:pPr>
      <w:ins w:id="534" w:author="Russell Thomas" w:date="2013-10-01T13:17:00Z">
        <w:r>
          <w:t xml:space="preserve">TE: I think that this graph should be redone with a vertical axis </w:t>
        </w:r>
      </w:ins>
      <w:ins w:id="535" w:author="Russell Thomas" w:date="2013-10-01T13:20:00Z">
        <w:r>
          <w:t>range</w:t>
        </w:r>
      </w:ins>
      <w:ins w:id="536" w:author="Russell Thomas" w:date="2013-10-01T13:17:00Z">
        <w:r>
          <w:t xml:space="preserve"> </w:t>
        </w:r>
      </w:ins>
      <w:ins w:id="537" w:author="Russell Thomas" w:date="2013-10-01T13:20:00Z">
        <w:r>
          <w:t xml:space="preserve">from </w:t>
        </w:r>
      </w:ins>
      <w:ins w:id="538" w:author="Russell Thomas" w:date="2013-10-01T13:17:00Z">
        <w:r>
          <w:t>0</w:t>
        </w:r>
      </w:ins>
      <w:ins w:id="539" w:author="Russell Thomas" w:date="2013-10-01T13:20:00Z">
        <w:r>
          <w:t>%</w:t>
        </w:r>
      </w:ins>
      <w:ins w:id="540" w:author="Russell Thomas" w:date="2013-10-01T13:17:00Z">
        <w:r>
          <w:t xml:space="preserve"> to </w:t>
        </w:r>
      </w:ins>
      <w:ins w:id="541" w:author="Russell Thomas" w:date="2013-10-01T13:18:00Z">
        <w:r>
          <w:t xml:space="preserve">30%.  The current range (17% to 29%) does not accurately convey (visually) the absolute change in </w:t>
        </w:r>
      </w:ins>
      <w:ins w:id="542" w:author="Russell Thomas" w:date="2013-10-01T13:19:00Z">
        <w:r>
          <w:t>share.  Unless there is a VERY good reason, all time series graphs intended to communi</w:t>
        </w:r>
      </w:ins>
      <w:ins w:id="543" w:author="Kezia Endsley" w:date="2013-10-10T11:56:00Z">
        <w:r w:rsidR="000B0A8D">
          <w:t>c</w:t>
        </w:r>
      </w:ins>
      <w:ins w:id="544" w:author="Russell Thomas" w:date="2013-10-01T13:19:00Z">
        <w:r>
          <w:t xml:space="preserve">ate about trends should have </w:t>
        </w:r>
      </w:ins>
      <w:ins w:id="545" w:author="Russell Thomas" w:date="2013-10-01T13:21:00Z">
        <w:r w:rsidR="00106358">
          <w:t>a range starting with zero.</w:t>
        </w:r>
      </w:ins>
      <w:ins w:id="546" w:author="Bob Rudis" w:date="2013-11-06T21:04:00Z">
        <w:r w:rsidR="008E6594">
          <w:t xml:space="preserve"> AR: Yeah. I knew better, too. Rushed it out.</w:t>
        </w:r>
      </w:ins>
      <w:ins w:id="547" w:author="Kezia Endsley" w:date="2013-10-10T12:51:00Z">
        <w:r w:rsidR="00A97E66">
          <w:br/>
          <w:t xml:space="preserve">If you end up editing it, I suggest you </w:t>
        </w:r>
      </w:ins>
      <w:ins w:id="548" w:author="Kezia Endsley" w:date="2013-10-10T12:52:00Z">
        <w:r w:rsidR="00A97E66">
          <w:t>change y-axis to “</w:t>
        </w:r>
      </w:ins>
      <w:ins w:id="549" w:author="Kezia Endsley" w:date="2013-10-10T12:53:00Z">
        <w:r w:rsidR="00A97E66">
          <w:t xml:space="preserve">Percent </w:t>
        </w:r>
      </w:ins>
      <w:ins w:id="550" w:author="Kezia Endsley" w:date="2013-10-10T12:52:00Z">
        <w:r w:rsidR="00A97E66" w:rsidRPr="00A97E66">
          <w:rPr>
            <w:i/>
            <w:rPrChange w:id="551" w:author="Kezia Endsley" w:date="2013-10-10T12:52:00Z">
              <w:rPr/>
            </w:rPrChange>
          </w:rPr>
          <w:t>Flash</w:t>
        </w:r>
        <w:r w:rsidR="00A97E66">
          <w:t xml:space="preserve"> Usage Across Web”</w:t>
        </w:r>
      </w:ins>
      <w:ins w:id="552" w:author="Kezia Endsley" w:date="2013-10-10T12:51:00Z">
        <w:r w:rsidR="00A97E66">
          <w:t>. Right now, it doesn</w:t>
        </w:r>
      </w:ins>
      <w:ins w:id="553" w:author="Kezia Endsley" w:date="2013-10-10T12:52:00Z">
        <w:r w:rsidR="00A97E66">
          <w:t>’t say “Flash” anywhere.  Kezia]]</w:t>
        </w:r>
      </w:ins>
    </w:p>
    <w:p w14:paraId="093E2C27" w14:textId="77777777" w:rsidR="006762FB" w:rsidRDefault="006762FB">
      <w:pPr>
        <w:pStyle w:val="QueryPara"/>
        <w:rPr>
          <w:ins w:id="554" w:author="Bob Rudis" w:date="2013-11-06T21:05:00Z"/>
        </w:rPr>
        <w:pPrChange w:id="555" w:author="Kent, Kevin - Indianapolis" w:date="2013-11-01T14:45:00Z">
          <w:pPr>
            <w:pStyle w:val="FeaturePara"/>
          </w:pPr>
        </w:pPrChange>
      </w:pPr>
      <w:ins w:id="556" w:author="Kent, Kevin - Indianapolis" w:date="2013-11-01T14:45:00Z">
        <w:r>
          <w:t>[AU: If you redo this figure, please provide the new version when you submit the author review of this chapter. Thanks, Kevin (PJE)]</w:t>
        </w:r>
      </w:ins>
    </w:p>
    <w:p w14:paraId="10663FE4" w14:textId="77777777" w:rsidR="008E6594" w:rsidRDefault="008E6594">
      <w:pPr>
        <w:pStyle w:val="QueryPara"/>
        <w:rPr>
          <w:ins w:id="557" w:author="Bob Rudis" w:date="2013-11-06T21:05:00Z"/>
        </w:rPr>
        <w:pPrChange w:id="558" w:author="Kent, Kevin - Indianapolis" w:date="2013-11-01T14:45:00Z">
          <w:pPr>
            <w:pStyle w:val="FeaturePara"/>
          </w:pPr>
        </w:pPrChange>
      </w:pPr>
    </w:p>
    <w:p w14:paraId="3DADBDDC" w14:textId="7041EE3F" w:rsidR="008E6594" w:rsidRDefault="008E6594">
      <w:pPr>
        <w:pStyle w:val="QueryPara"/>
        <w:rPr>
          <w:ins w:id="559" w:author="Kent, Kevin - Indianapolis" w:date="2013-11-01T14:45:00Z"/>
        </w:rPr>
        <w:pPrChange w:id="560" w:author="Kent, Kevin - Indianapolis" w:date="2013-11-01T14:45:00Z">
          <w:pPr>
            <w:pStyle w:val="FeaturePara"/>
          </w:pPr>
        </w:pPrChange>
      </w:pPr>
      <w:ins w:id="561" w:author="Bob Rudis" w:date="2013-11-06T21:05:00Z">
        <w:r>
          <w:t>AR: done.</w:t>
        </w:r>
      </w:ins>
      <w:ins w:id="562" w:author="Bob Rudis" w:date="2013-11-06T21:07:00Z">
        <w:r w:rsidR="00CE3FD6">
          <w:t xml:space="preserve"> removed axis labels and added chart title as well</w:t>
        </w:r>
      </w:ins>
      <w:ins w:id="563" w:author="Bob Rudis" w:date="2013-11-06T21:18:00Z">
        <w:r w:rsidR="0066684C">
          <w:t>. It’s also EPS and color now, too</w:t>
        </w:r>
      </w:ins>
    </w:p>
    <w:p w14:paraId="31308ADE" w14:textId="77777777" w:rsidR="006D2457" w:rsidRDefault="006D2457" w:rsidP="006D2457">
      <w:pPr>
        <w:pStyle w:val="FeaturePara"/>
      </w:pPr>
      <w:r>
        <w:t>The fading of each technology can be attributed to many factors, including</w:t>
      </w:r>
      <w:ins w:id="564" w:author="Kezia Endsley" w:date="2013-10-10T11:55:00Z">
        <w:r w:rsidR="00C53867">
          <w:t>:</w:t>
        </w:r>
      </w:ins>
    </w:p>
    <w:p w14:paraId="2E4C310E" w14:textId="77777777" w:rsidR="006D2457" w:rsidRDefault="00C53867" w:rsidP="00036EE5">
      <w:pPr>
        <w:pStyle w:val="FeatureListBulleted"/>
      </w:pPr>
      <w:r>
        <w:t xml:space="preserve">The </w:t>
      </w:r>
      <w:r w:rsidR="006D2457">
        <w:t>never-ending vulnerability, breach</w:t>
      </w:r>
      <w:ins w:id="565" w:author="Kezia Endsley" w:date="2013-10-10T11:55:00Z">
        <w:r>
          <w:t>,</w:t>
        </w:r>
      </w:ins>
      <w:r w:rsidR="006D2457">
        <w:t xml:space="preserve"> and security update cycle</w:t>
      </w:r>
      <w:ins w:id="566" w:author="Kezia Endsley" w:date="2013-10-10T11:56:00Z">
        <w:del w:id="567" w:author="Kent, Kevin - Indianapolis" w:date="2013-11-01T14:43:00Z">
          <w:r w:rsidDel="006762FB">
            <w:delText>.</w:delText>
          </w:r>
        </w:del>
      </w:ins>
      <w:del w:id="568" w:author="Kezia Endsley" w:date="2013-10-10T11:56:00Z">
        <w:r w:rsidR="006D2457" w:rsidDel="00C53867">
          <w:delText xml:space="preserve"> along;</w:delText>
        </w:r>
      </w:del>
    </w:p>
    <w:p w14:paraId="3C02A7B9" w14:textId="77777777" w:rsidR="006D2457" w:rsidRDefault="00C53867" w:rsidP="00036EE5">
      <w:pPr>
        <w:pStyle w:val="FeatureListBulleted"/>
      </w:pPr>
      <w:r>
        <w:t xml:space="preserve">The </w:t>
      </w:r>
      <w:r w:rsidR="006D2457">
        <w:t>rise in popularity of platforms such as the iPad, iPhone</w:t>
      </w:r>
      <w:ins w:id="569" w:author="Kezia Endsley" w:date="2013-10-10T11:56:00Z">
        <w:r>
          <w:t>,</w:t>
        </w:r>
      </w:ins>
      <w:r w:rsidR="006D2457">
        <w:t xml:space="preserve"> and other touch environments that do not provide support for </w:t>
      </w:r>
      <w:del w:id="570" w:author="Kezia Endsley" w:date="2013-10-10T11:25:00Z">
        <w:r w:rsidR="006D2457" w:rsidDel="0078716F">
          <w:lastRenderedPageBreak/>
          <w:delText>web site</w:delText>
        </w:r>
      </w:del>
      <w:ins w:id="571" w:author="Kezia Endsley" w:date="2013-10-10T11:25:00Z">
        <w:r w:rsidR="0078716F">
          <w:t>website</w:t>
        </w:r>
      </w:ins>
      <w:r w:rsidR="006D2457">
        <w:t xml:space="preserve"> elements built with these tools</w:t>
      </w:r>
      <w:ins w:id="572" w:author="Kezia Endsley" w:date="2013-10-10T11:56:00Z">
        <w:del w:id="573" w:author="Kent, Kevin - Indianapolis" w:date="2013-11-01T14:43:00Z">
          <w:r w:rsidDel="006762FB">
            <w:delText>.</w:delText>
          </w:r>
        </w:del>
      </w:ins>
      <w:del w:id="574" w:author="Kezia Endsley" w:date="2013-10-10T11:56:00Z">
        <w:r w:rsidR="006D2457" w:rsidDel="00C53867">
          <w:delText>, and</w:delText>
        </w:r>
      </w:del>
    </w:p>
    <w:p w14:paraId="4CE9428B" w14:textId="77777777" w:rsidR="006D2457" w:rsidRDefault="00C53867" w:rsidP="00036EE5">
      <w:pPr>
        <w:pStyle w:val="FeatureListBulleted"/>
      </w:pPr>
      <w:r>
        <w:t xml:space="preserve">The </w:t>
      </w:r>
      <w:r w:rsidR="006D2457">
        <w:t xml:space="preserve">increased native </w:t>
      </w:r>
      <w:r w:rsidR="00036EE5">
        <w:t>platform capabilities due to widespread adoption of HTML5, CSS</w:t>
      </w:r>
      <w:ins w:id="575" w:author="Kezia Endsley" w:date="2013-10-10T11:56:00Z">
        <w:r>
          <w:t>,</w:t>
        </w:r>
      </w:ins>
      <w:r w:rsidR="00036EE5">
        <w:t xml:space="preserve"> and Java</w:t>
      </w:r>
      <w:ins w:id="576" w:author="Kezia Endsley" w:date="2013-10-10T11:56:00Z">
        <w:r>
          <w:t>S</w:t>
        </w:r>
      </w:ins>
      <w:del w:id="577" w:author="Kezia Endsley" w:date="2013-10-10T11:56:00Z">
        <w:r w:rsidR="00036EE5" w:rsidDel="00C53867">
          <w:delText>s</w:delText>
        </w:r>
      </w:del>
      <w:r w:rsidR="00036EE5">
        <w:t>cript across the most used browsers</w:t>
      </w:r>
      <w:ins w:id="578" w:author="Kezia Endsley" w:date="2013-10-10T11:56:00Z">
        <w:del w:id="579" w:author="Kent, Kevin - Indianapolis" w:date="2013-11-01T14:43:00Z">
          <w:r w:rsidDel="006762FB">
            <w:delText>.</w:delText>
          </w:r>
        </w:del>
      </w:ins>
    </w:p>
    <w:p w14:paraId="2BAA9C46" w14:textId="77777777" w:rsidR="00036EE5" w:rsidRPr="006D2457" w:rsidRDefault="00053471" w:rsidP="006D2457">
      <w:pPr>
        <w:pStyle w:val="FeaturePara"/>
      </w:pPr>
      <w:r>
        <w:t>To reach the broadest audience, it’s best to avoid proprietary technologies or visualization toolkits that require browser extensions.</w:t>
      </w:r>
    </w:p>
    <w:p w14:paraId="4B39F1BC" w14:textId="77777777" w:rsidR="00E52ED0" w:rsidRDefault="007C2DB8" w:rsidP="004C2E6B">
      <w:pPr>
        <w:pStyle w:val="H3"/>
      </w:pPr>
      <w:r>
        <w:t>Facilitat</w:t>
      </w:r>
      <w:ins w:id="580" w:author="Kezia Endsley" w:date="2013-10-10T12:01:00Z">
        <w:r w:rsidR="00930421">
          <w:t>e</w:t>
        </w:r>
      </w:ins>
      <w:del w:id="581" w:author="Kezia Endsley" w:date="2013-10-10T12:01:00Z">
        <w:r w:rsidDel="00930421">
          <w:delText>ing</w:delText>
        </w:r>
      </w:del>
      <w:r>
        <w:t xml:space="preserve"> </w:t>
      </w:r>
      <w:r w:rsidR="00E52ED0">
        <w:t>Directed Exploration</w:t>
      </w:r>
    </w:p>
    <w:p w14:paraId="08FB9E01" w14:textId="77777777" w:rsidR="00E92D84" w:rsidRDefault="00C552EB" w:rsidP="00C552EB">
      <w:pPr>
        <w:pStyle w:val="Para"/>
      </w:pPr>
      <w:r>
        <w:t>Donald Norman coined the phrase “the tyranny of the blank screen” in his book</w:t>
      </w:r>
      <w:del w:id="582" w:author="Kent, Kevin - Indianapolis" w:date="2013-11-01T14:46:00Z">
        <w:r w:rsidDel="006762FB">
          <w:delText>,</w:delText>
        </w:r>
      </w:del>
      <w:r>
        <w:t xml:space="preserve"> </w:t>
      </w:r>
      <w:r w:rsidR="00055C38" w:rsidRPr="00055C38">
        <w:rPr>
          <w:i/>
          <w:rPrChange w:id="583" w:author="Kezia Endsley" w:date="2013-10-10T12:00:00Z">
            <w:rPr>
              <w:rFonts w:ascii="Courier New" w:hAnsi="Courier New"/>
              <w:b/>
              <w:noProof/>
              <w:snapToGrid/>
              <w:sz w:val="24"/>
              <w:u w:val="single"/>
            </w:rPr>
          </w:rPrChange>
        </w:rPr>
        <w:t xml:space="preserve">The Design of Everyday Things. </w:t>
      </w:r>
      <w:r w:rsidR="00511FDE">
        <w:t>The</w:t>
      </w:r>
      <w:r>
        <w:t xml:space="preserve"> perfect, illuminating, interactive visualization lies somewhere between this fully open</w:t>
      </w:r>
      <w:r w:rsidR="00363343">
        <w:t>, on</w:t>
      </w:r>
      <w:del w:id="584" w:author="Kezia Endsley" w:date="2013-10-10T12:02:00Z">
        <w:r w:rsidR="00363343" w:rsidDel="00930421">
          <w:delText>-</w:delText>
        </w:r>
      </w:del>
      <w:r w:rsidR="00363343">
        <w:t>screen</w:t>
      </w:r>
      <w:r>
        <w:t xml:space="preserve"> world and a fixed </w:t>
      </w:r>
      <w:r w:rsidR="0035749C">
        <w:t>graphic</w:t>
      </w:r>
      <w:r>
        <w:t xml:space="preserve">. </w:t>
      </w:r>
      <w:del w:id="585" w:author="Kezia Endsley" w:date="2013-10-10T12:00:00Z">
        <w:r w:rsidDel="00126397">
          <w:delText xml:space="preserve">What </w:delText>
        </w:r>
      </w:del>
      <w:ins w:id="586" w:author="Kezia Endsley" w:date="2013-10-10T12:00:00Z">
        <w:r w:rsidR="00126397">
          <w:t xml:space="preserve">Which </w:t>
        </w:r>
      </w:ins>
      <w:r w:rsidR="00E92D84">
        <w:t xml:space="preserve">design </w:t>
      </w:r>
      <w:r>
        <w:t xml:space="preserve">choices </w:t>
      </w:r>
      <w:r w:rsidR="00E92D84">
        <w:t>made th</w:t>
      </w:r>
      <w:r>
        <w:t>e</w:t>
      </w:r>
      <w:r w:rsidR="00E92D84">
        <w:t xml:space="preserve"> </w:t>
      </w:r>
      <w:ins w:id="587" w:author="Kent, Kevin - Indianapolis" w:date="2013-11-01T14:47:00Z">
        <w:r w:rsidR="006762FB">
          <w:t>World’s Biggest Data Breaches</w:t>
        </w:r>
      </w:ins>
      <w:del w:id="588" w:author="Kent, Kevin - Indianapolis" w:date="2013-11-01T14:47:00Z">
        <w:r w:rsidR="00E92D84" w:rsidDel="006762FB">
          <w:delText>“Breaches”</w:delText>
        </w:r>
      </w:del>
      <w:r w:rsidR="00E92D84">
        <w:t xml:space="preserve"> visualization easy to explore?</w:t>
      </w:r>
    </w:p>
    <w:p w14:paraId="37E944A3" w14:textId="77777777" w:rsidR="001D2379" w:rsidRDefault="00055C38">
      <w:pPr>
        <w:pStyle w:val="ListBulleted"/>
        <w:numPr>
          <w:ins w:id="589" w:author="Kezia Endsley" w:date="2013-10-10T12:00:00Z"/>
        </w:numPr>
        <w:pPrChange w:id="590" w:author="Kezia Endsley" w:date="2013-10-10T12:00:00Z">
          <w:pPr>
            <w:pStyle w:val="ListPara"/>
          </w:pPr>
        </w:pPrChange>
      </w:pPr>
      <w:r w:rsidRPr="006762FB">
        <w:rPr>
          <w:b/>
          <w:rPrChange w:id="591" w:author="Kent, Kevin - Indianapolis" w:date="2013-11-01T14:47:00Z">
            <w:rPr>
              <w:rFonts w:ascii="Courier New" w:hAnsi="Courier New"/>
              <w:b/>
              <w:noProof/>
              <w:u w:val="single"/>
            </w:rPr>
          </w:rPrChange>
        </w:rPr>
        <w:t xml:space="preserve">Critical exploration elements and operations </w:t>
      </w:r>
      <w:del w:id="592" w:author="Kezia Endsley" w:date="2013-10-10T12:02:00Z">
        <w:r w:rsidRPr="006762FB">
          <w:rPr>
            <w:b/>
            <w:rPrChange w:id="593" w:author="Kent, Kevin - Indianapolis" w:date="2013-11-01T14:47:00Z">
              <w:rPr>
                <w:rFonts w:ascii="Courier New" w:hAnsi="Courier New"/>
                <w:b/>
                <w:noProof/>
                <w:u w:val="single"/>
              </w:rPr>
            </w:rPrChange>
          </w:rPr>
          <w:delText xml:space="preserve">were </w:delText>
        </w:r>
      </w:del>
      <w:ins w:id="594" w:author="Kezia Endsley" w:date="2013-10-10T12:02:00Z">
        <w:r w:rsidR="00930421" w:rsidRPr="006762FB">
          <w:rPr>
            <w:b/>
            <w:rPrChange w:id="595" w:author="Kent, Kevin - Indianapolis" w:date="2013-11-01T14:47:00Z">
              <w:rPr>
                <w:i/>
              </w:rPr>
            </w:rPrChange>
          </w:rPr>
          <w:t>are</w:t>
        </w:r>
        <w:r w:rsidRPr="006762FB">
          <w:rPr>
            <w:b/>
            <w:rPrChange w:id="596" w:author="Kent, Kevin - Indianapolis" w:date="2013-11-01T14:47:00Z">
              <w:rPr>
                <w:rFonts w:ascii="Courier New" w:hAnsi="Courier New"/>
                <w:b/>
                <w:noProof/>
                <w:u w:val="single"/>
              </w:rPr>
            </w:rPrChange>
          </w:rPr>
          <w:t xml:space="preserve"> </w:t>
        </w:r>
      </w:ins>
      <w:r w:rsidRPr="006762FB">
        <w:rPr>
          <w:b/>
          <w:rPrChange w:id="597" w:author="Kent, Kevin - Indianapolis" w:date="2013-11-01T14:47:00Z">
            <w:rPr>
              <w:rFonts w:ascii="Courier New" w:hAnsi="Courier New"/>
              <w:b/>
              <w:noProof/>
              <w:u w:val="single"/>
            </w:rPr>
          </w:rPrChange>
        </w:rPr>
        <w:t>prominent and visible.</w:t>
      </w:r>
      <w:r w:rsidR="00E92D84" w:rsidRPr="006762FB">
        <w:rPr>
          <w:b/>
          <w:rPrChange w:id="598" w:author="Kent, Kevin - Indianapolis" w:date="2013-11-01T14:47:00Z">
            <w:rPr/>
          </w:rPrChange>
        </w:rPr>
        <w:t xml:space="preserve"> </w:t>
      </w:r>
      <w:r w:rsidR="00E92D84">
        <w:t>Through consistent colors</w:t>
      </w:r>
      <w:r w:rsidR="00D7241B">
        <w:t>,</w:t>
      </w:r>
      <w:r w:rsidR="00E92D84">
        <w:t xml:space="preserve"> shapes</w:t>
      </w:r>
      <w:ins w:id="599" w:author="Kezia Endsley" w:date="2013-10-10T12:02:00Z">
        <w:r w:rsidR="00930421">
          <w:t>,</w:t>
        </w:r>
      </w:ins>
      <w:r w:rsidR="00E92D84">
        <w:t xml:space="preserve"> and prominent placement, the controls for the visualization are immediately discernable. By having the filter controls come up right after the </w:t>
      </w:r>
      <w:r w:rsidRPr="00055C38">
        <w:rPr>
          <w:rPrChange w:id="600" w:author="Kezia Endsley" w:date="2013-10-10T12:03:00Z">
            <w:rPr>
              <w:rFonts w:ascii="Courier New" w:hAnsi="Courier New"/>
              <w:noProof/>
              <w:u w:val="single"/>
            </w:rPr>
          </w:rPrChange>
        </w:rPr>
        <w:t>visualization loads</w:t>
      </w:r>
      <w:ins w:id="601" w:author="Kezia Endsley" w:date="2013-10-10T12:02:00Z">
        <w:r w:rsidRPr="00055C38">
          <w:rPr>
            <w:rPrChange w:id="602" w:author="Kezia Endsley" w:date="2013-10-10T12:03:00Z">
              <w:rPr>
                <w:rFonts w:ascii="Courier New" w:hAnsi="Courier New"/>
                <w:noProof/>
                <w:u w:val="single"/>
              </w:rPr>
            </w:rPrChange>
          </w:rPr>
          <w:t>,</w:t>
        </w:r>
      </w:ins>
      <w:r w:rsidRPr="00055C38">
        <w:rPr>
          <w:rPrChange w:id="603" w:author="Kezia Endsley" w:date="2013-10-10T12:03:00Z">
            <w:rPr>
              <w:rFonts w:ascii="Courier New" w:hAnsi="Courier New"/>
              <w:noProof/>
              <w:u w:val="single"/>
            </w:rPr>
          </w:rPrChange>
        </w:rPr>
        <w:t xml:space="preserve"> there is the immediate reaction of “Oh, I can click this!” on </w:t>
      </w:r>
      <w:r w:rsidR="00E92D84">
        <w:t>the part of the consumer. Color also draws attention to what the creators feel are especially compelling stories.</w:t>
      </w:r>
    </w:p>
    <w:p w14:paraId="0AFAE481" w14:textId="77777777" w:rsidR="001D2379" w:rsidRDefault="00055C38">
      <w:pPr>
        <w:pStyle w:val="ListBulleted"/>
        <w:numPr>
          <w:ins w:id="604" w:author="Kezia Endsley" w:date="2013-10-10T12:01:00Z"/>
        </w:numPr>
        <w:pPrChange w:id="605" w:author="Kezia Endsley" w:date="2013-10-10T12:01:00Z">
          <w:pPr>
            <w:pStyle w:val="ListPara"/>
          </w:pPr>
        </w:pPrChange>
      </w:pPr>
      <w:r w:rsidRPr="006762FB">
        <w:rPr>
          <w:b/>
          <w:rPrChange w:id="606" w:author="Kent, Kevin - Indianapolis" w:date="2013-11-01T14:48:00Z">
            <w:rPr>
              <w:rFonts w:ascii="Courier New" w:hAnsi="Courier New"/>
              <w:b/>
              <w:noProof/>
              <w:u w:val="single"/>
            </w:rPr>
          </w:rPrChange>
        </w:rPr>
        <w:t xml:space="preserve">All components and actions </w:t>
      </w:r>
      <w:del w:id="607" w:author="Kezia Endsley" w:date="2013-10-10T12:03:00Z">
        <w:r w:rsidRPr="006762FB">
          <w:rPr>
            <w:b/>
            <w:rPrChange w:id="608" w:author="Kent, Kevin - Indianapolis" w:date="2013-11-01T14:48:00Z">
              <w:rPr>
                <w:rFonts w:ascii="Courier New" w:hAnsi="Courier New"/>
                <w:b/>
                <w:noProof/>
                <w:u w:val="single"/>
              </w:rPr>
            </w:rPrChange>
          </w:rPr>
          <w:delText xml:space="preserve">were </w:delText>
        </w:r>
      </w:del>
      <w:ins w:id="609" w:author="Kezia Endsley" w:date="2013-10-10T12:03:00Z">
        <w:r w:rsidR="00930421" w:rsidRPr="006762FB">
          <w:rPr>
            <w:b/>
            <w:rPrChange w:id="610" w:author="Kent, Kevin - Indianapolis" w:date="2013-11-01T14:48:00Z">
              <w:rPr>
                <w:i/>
              </w:rPr>
            </w:rPrChange>
          </w:rPr>
          <w:t>are</w:t>
        </w:r>
        <w:r w:rsidRPr="006762FB">
          <w:rPr>
            <w:b/>
            <w:rPrChange w:id="611" w:author="Kent, Kevin - Indianapolis" w:date="2013-11-01T14:48:00Z">
              <w:rPr>
                <w:rFonts w:ascii="Courier New" w:hAnsi="Courier New"/>
                <w:b/>
                <w:noProof/>
                <w:u w:val="single"/>
              </w:rPr>
            </w:rPrChange>
          </w:rPr>
          <w:t xml:space="preserve"> </w:t>
        </w:r>
      </w:ins>
      <w:r w:rsidRPr="006762FB">
        <w:rPr>
          <w:b/>
          <w:rPrChange w:id="612" w:author="Kent, Kevin - Indianapolis" w:date="2013-11-01T14:48:00Z">
            <w:rPr>
              <w:rFonts w:ascii="Courier New" w:hAnsi="Courier New"/>
              <w:b/>
              <w:noProof/>
              <w:u w:val="single"/>
            </w:rPr>
          </w:rPrChange>
        </w:rPr>
        <w:t>consistent and deliberate.</w:t>
      </w:r>
      <w:r w:rsidR="00E92D84" w:rsidRPr="006762FB">
        <w:rPr>
          <w:b/>
        </w:rPr>
        <w:t xml:space="preserve"> </w:t>
      </w:r>
      <w:r w:rsidR="00E92D84">
        <w:t>Mouse movements highlight elements and mouse clicks select options and provide detail. There is no jumping between mouse and keyboard or switching between dragging and clicking. The interface becomes immediately predictable with no surprises, apart from interesting and engaging stories.</w:t>
      </w:r>
    </w:p>
    <w:p w14:paraId="561CE0AF" w14:textId="77777777" w:rsidR="001D2379" w:rsidRDefault="00055C38">
      <w:pPr>
        <w:pStyle w:val="ListBulleted"/>
        <w:numPr>
          <w:ins w:id="613" w:author="Kezia Endsley" w:date="2013-10-10T12:01:00Z"/>
        </w:numPr>
        <w:pPrChange w:id="614" w:author="Kezia Endsley" w:date="2013-10-10T12:01:00Z">
          <w:pPr>
            <w:pStyle w:val="ListPara"/>
          </w:pPr>
        </w:pPrChange>
      </w:pPr>
      <w:r w:rsidRPr="006762FB">
        <w:rPr>
          <w:b/>
          <w:rPrChange w:id="615" w:author="Kent, Kevin - Indianapolis" w:date="2013-11-01T14:48:00Z">
            <w:rPr>
              <w:rFonts w:ascii="Courier New" w:hAnsi="Courier New"/>
              <w:b/>
              <w:noProof/>
              <w:u w:val="single"/>
            </w:rPr>
          </w:rPrChange>
        </w:rPr>
        <w:t>Feedback is instant and all operations are safe.</w:t>
      </w:r>
      <w:r w:rsidR="001B5FBD" w:rsidRPr="006762FB">
        <w:rPr>
          <w:b/>
          <w:rPrChange w:id="616" w:author="Kent, Kevin - Indianapolis" w:date="2013-11-01T14:48:00Z">
            <w:rPr/>
          </w:rPrChange>
        </w:rPr>
        <w:t xml:space="preserve"> </w:t>
      </w:r>
      <w:del w:id="617" w:author="Kezia Endsley" w:date="2013-10-10T12:03:00Z">
        <w:r w:rsidR="001B5FBD" w:rsidDel="00930421">
          <w:delText xml:space="preserve">While </w:delText>
        </w:r>
      </w:del>
      <w:ins w:id="618" w:author="Kezia Endsley" w:date="2013-10-10T12:03:00Z">
        <w:r w:rsidR="00930421">
          <w:t xml:space="preserve">Although </w:t>
        </w:r>
      </w:ins>
      <w:r w:rsidR="001B5FBD">
        <w:t xml:space="preserve">the site loads fairly quickly given all the data and resources it uses behind the scenes, there is a slight delay and this is where the helpful feedback starts. A familiar “loading” message appears but quickly fades directly to the </w:t>
      </w:r>
      <w:r w:rsidR="00D7241B">
        <w:t xml:space="preserve">core </w:t>
      </w:r>
      <w:r w:rsidR="001B5FBD">
        <w:t>visualization. Every click produces instant feedback that is 100</w:t>
      </w:r>
      <w:del w:id="619" w:author="Kezia Endsley" w:date="2013-10-09T15:20:00Z">
        <w:r w:rsidR="001B5FBD" w:rsidDel="00726188">
          <w:delText xml:space="preserve">% </w:delText>
        </w:r>
      </w:del>
      <w:ins w:id="620" w:author="Kezia Endsley" w:date="2013-10-09T15:20:00Z">
        <w:r w:rsidR="00726188">
          <w:t xml:space="preserve"> percent </w:t>
        </w:r>
      </w:ins>
      <w:r w:rsidR="001B5FBD">
        <w:t xml:space="preserve">undoable, either via the controls on the visualization or with a quick </w:t>
      </w:r>
      <w:del w:id="621" w:author="Kezia Endsley" w:date="2013-10-10T12:03:00Z">
        <w:r w:rsidR="001B5FBD" w:rsidDel="00930421">
          <w:delText xml:space="preserve">hit </w:delText>
        </w:r>
      </w:del>
      <w:ins w:id="622" w:author="Kezia Endsley" w:date="2013-10-10T12:03:00Z">
        <w:r w:rsidR="00930421">
          <w:t xml:space="preserve">click </w:t>
        </w:r>
      </w:ins>
      <w:r w:rsidR="001B5FBD">
        <w:t>of the browser reload button. This feeling of safety puts consumers at ease and encourages them to explore.</w:t>
      </w:r>
    </w:p>
    <w:p w14:paraId="2CE47FC7" w14:textId="77777777" w:rsidR="001D2379" w:rsidRDefault="00055C38">
      <w:pPr>
        <w:pStyle w:val="ListBulleted"/>
        <w:numPr>
          <w:ins w:id="623" w:author="Kezia Endsley" w:date="2013-10-10T12:01:00Z"/>
        </w:numPr>
        <w:rPr>
          <w:ins w:id="624" w:author="Kent, Kevin - Indianapolis" w:date="2013-11-01T14:51:00Z"/>
        </w:rPr>
        <w:pPrChange w:id="625" w:author="Kezia Endsley" w:date="2013-10-10T12:01:00Z">
          <w:pPr>
            <w:pStyle w:val="ListPara"/>
          </w:pPr>
        </w:pPrChange>
      </w:pPr>
      <w:r w:rsidRPr="006762FB">
        <w:rPr>
          <w:b/>
          <w:rPrChange w:id="626" w:author="Kent, Kevin - Indianapolis" w:date="2013-11-01T14:48:00Z">
            <w:rPr>
              <w:rFonts w:ascii="Courier New" w:hAnsi="Courier New"/>
              <w:b/>
              <w:noProof/>
              <w:u w:val="single"/>
            </w:rPr>
          </w:rPrChange>
        </w:rPr>
        <w:t>Actions are limited.</w:t>
      </w:r>
      <w:r w:rsidR="001B5FBD" w:rsidRPr="006762FB">
        <w:rPr>
          <w:b/>
          <w:rPrChange w:id="627" w:author="Kent, Kevin - Indianapolis" w:date="2013-11-01T14:48:00Z">
            <w:rPr/>
          </w:rPrChange>
        </w:rPr>
        <w:t xml:space="preserve"> </w:t>
      </w:r>
      <w:r w:rsidR="001B5FBD">
        <w:t xml:space="preserve">The interface provides options to change color and size of bubbles and highlight certain </w:t>
      </w:r>
      <w:r w:rsidR="001B5FBD">
        <w:lastRenderedPageBreak/>
        <w:t xml:space="preserve">organization and breach types. </w:t>
      </w:r>
      <w:ins w:id="628" w:author="Kent, Kevin - Indianapolis" w:date="2013-11-01T14:49:00Z">
        <w:r w:rsidR="006762FB">
          <w:t xml:space="preserve">However, </w:t>
        </w:r>
      </w:ins>
      <w:del w:id="629" w:author="Kent, Kevin - Indianapolis" w:date="2013-11-01T14:49:00Z">
        <w:r w:rsidR="001B5FBD" w:rsidDel="006762FB">
          <w:delText>Y</w:delText>
        </w:r>
      </w:del>
      <w:ins w:id="630" w:author="Kent, Kevin - Indianapolis" w:date="2013-11-01T14:49:00Z">
        <w:r w:rsidR="006762FB">
          <w:t>y</w:t>
        </w:r>
      </w:ins>
      <w:r w:rsidR="001B5FBD">
        <w:t xml:space="preserve">ou cannot group elements together and generate a bar chart or select individual organizations out from a list of thousands. </w:t>
      </w:r>
      <w:r w:rsidR="00987601">
        <w:t xml:space="preserve">These </w:t>
      </w:r>
      <w:r w:rsidR="008446BF">
        <w:t>constraints</w:t>
      </w:r>
      <w:r w:rsidR="00987601">
        <w:t xml:space="preserve"> make t</w:t>
      </w:r>
      <w:r w:rsidR="00EB402B">
        <w:t>he interface much less daunting—a condition</w:t>
      </w:r>
      <w:r w:rsidR="00987601">
        <w:t xml:space="preserve"> referred to </w:t>
      </w:r>
      <w:r w:rsidR="00EB402B">
        <w:t xml:space="preserve">as </w:t>
      </w:r>
      <w:r w:rsidR="00987601">
        <w:t xml:space="preserve">the </w:t>
      </w:r>
      <w:r w:rsidR="00987601" w:rsidRPr="00987601">
        <w:rPr>
          <w:i/>
        </w:rPr>
        <w:t>paradox of choice</w:t>
      </w:r>
      <w:ins w:id="631" w:author="Kezia Endsley" w:date="2013-10-10T12:04:00Z">
        <w:del w:id="632" w:author="Kent, Kevin - Indianapolis" w:date="2013-11-01T14:49:00Z">
          <w:r w:rsidR="00930421" w:rsidDel="006762FB">
            <w:rPr>
              <w:i/>
            </w:rPr>
            <w:delText>,</w:delText>
          </w:r>
        </w:del>
      </w:ins>
      <w:del w:id="633" w:author="Kent, Kevin - Indianapolis" w:date="2013-11-01T14:51:00Z">
        <w:r w:rsidR="00987601" w:rsidRPr="00987601" w:rsidDel="006762FB">
          <w:rPr>
            <w:vertAlign w:val="superscript"/>
          </w:rPr>
          <w:delText>2</w:delText>
        </w:r>
      </w:del>
      <w:del w:id="634" w:author="Kent, Kevin - Indianapolis" w:date="2013-11-01T14:49:00Z">
        <w:r w:rsidR="00987601" w:rsidDel="006762FB">
          <w:delText xml:space="preserve"> </w:delText>
        </w:r>
      </w:del>
      <w:ins w:id="635" w:author="Kent, Kevin - Indianapolis" w:date="2013-11-01T14:49:00Z">
        <w:r w:rsidR="006762FB">
          <w:t>—</w:t>
        </w:r>
      </w:ins>
      <w:r w:rsidR="00987601">
        <w:t xml:space="preserve">since </w:t>
      </w:r>
      <w:del w:id="636" w:author="Kezia Endsley" w:date="2013-10-10T12:04:00Z">
        <w:r w:rsidR="00987601" w:rsidDel="00930421">
          <w:delText>our intuition would</w:delText>
        </w:r>
      </w:del>
      <w:ins w:id="637" w:author="Kezia Endsley" w:date="2013-10-10T12:04:00Z">
        <w:r w:rsidR="00930421">
          <w:t>some</w:t>
        </w:r>
      </w:ins>
      <w:r w:rsidR="00987601">
        <w:t xml:space="preserve"> argue that </w:t>
      </w:r>
      <w:del w:id="638" w:author="Kezia Endsley" w:date="2013-10-10T12:04:00Z">
        <w:r w:rsidR="00987601" w:rsidDel="00930421">
          <w:delText xml:space="preserve">we </w:delText>
        </w:r>
      </w:del>
      <w:ins w:id="639" w:author="Kezia Endsley" w:date="2013-10-10T12:04:00Z">
        <w:r w:rsidR="00930421">
          <w:t xml:space="preserve">people </w:t>
        </w:r>
      </w:ins>
      <w:r w:rsidR="00987601">
        <w:t xml:space="preserve">want more freedom and </w:t>
      </w:r>
      <w:r w:rsidR="00EB402B">
        <w:t xml:space="preserve">more </w:t>
      </w:r>
      <w:r w:rsidR="00987601">
        <w:t xml:space="preserve">tools </w:t>
      </w:r>
      <w:r w:rsidR="00EF7BE2">
        <w:t xml:space="preserve">and ways </w:t>
      </w:r>
      <w:r w:rsidR="00987601">
        <w:t>to explore. Limiting actions also enables you to shape</w:t>
      </w:r>
      <w:r w:rsidR="00217F1C">
        <w:t xml:space="preserve"> or guide</w:t>
      </w:r>
      <w:r w:rsidR="00987601">
        <w:t xml:space="preserve"> the exploration in a particular direction. Considering how fixed graphics represent the extreme in </w:t>
      </w:r>
      <w:r w:rsidR="00C2790F">
        <w:t>limiting actions</w:t>
      </w:r>
      <w:r w:rsidR="00987601">
        <w:t xml:space="preserve">, you should be able to think back to what made the data interesting to you as you explored it and come up with a set of </w:t>
      </w:r>
      <w:r w:rsidR="00871431">
        <w:t xml:space="preserve">constrained, exploratory </w:t>
      </w:r>
      <w:r w:rsidR="00987601">
        <w:t xml:space="preserve">actions that lie somewhere between </w:t>
      </w:r>
      <w:r w:rsidR="00871431">
        <w:t xml:space="preserve">the freedom of </w:t>
      </w:r>
      <w:r w:rsidR="00987601">
        <w:t xml:space="preserve">an RStudio </w:t>
      </w:r>
      <w:r w:rsidR="00871431">
        <w:t xml:space="preserve">window and the </w:t>
      </w:r>
      <w:r w:rsidR="00C2790F">
        <w:t>constraints</w:t>
      </w:r>
      <w:r w:rsidR="00871431">
        <w:t xml:space="preserve"> of a </w:t>
      </w:r>
      <w:r w:rsidR="00715C04">
        <w:t>static</w:t>
      </w:r>
      <w:r w:rsidR="00871431">
        <w:t xml:space="preserve"> graphic.</w:t>
      </w:r>
    </w:p>
    <w:p w14:paraId="5506C5D7" w14:textId="77777777" w:rsidR="006762FB" w:rsidRDefault="006762FB" w:rsidP="006762FB">
      <w:pPr>
        <w:pStyle w:val="FeatureType"/>
        <w:numPr>
          <w:ins w:id="640" w:author="Kezia Endsley" w:date="2013-10-10T12:01:00Z"/>
        </w:numPr>
        <w:rPr>
          <w:ins w:id="641" w:author="Kent, Kevin - Indianapolis" w:date="2013-11-01T14:51:00Z"/>
        </w:rPr>
      </w:pPr>
      <w:ins w:id="642" w:author="Kent, Kevin - Indianapolis" w:date="2013-11-01T14:51:00Z">
        <w:r>
          <w:t>type="note"</w:t>
        </w:r>
      </w:ins>
    </w:p>
    <w:p w14:paraId="7FE0AD0E" w14:textId="77777777" w:rsidR="006762FB" w:rsidRDefault="006762FB">
      <w:pPr>
        <w:pStyle w:val="FeaturePara"/>
        <w:numPr>
          <w:ins w:id="643" w:author="Kezia Endsley" w:date="2013-10-10T12:01:00Z"/>
        </w:numPr>
        <w:pPrChange w:id="644" w:author="Kent, Kevin - Indianapolis" w:date="2013-11-01T14:51:00Z">
          <w:pPr>
            <w:pStyle w:val="ListPara"/>
          </w:pPr>
        </w:pPrChange>
      </w:pPr>
      <w:ins w:id="645" w:author="Kent, Kevin - Indianapolis" w:date="2013-11-01T14:51:00Z">
        <w:r>
          <w:t xml:space="preserve">Barry Schwartz writes about </w:t>
        </w:r>
        <w:r w:rsidRPr="006762FB">
          <w:rPr>
            <w:i/>
            <w:rPrChange w:id="646" w:author="Kent, Kevin - Indianapolis" w:date="2013-11-01T14:52:00Z">
              <w:rPr/>
            </w:rPrChange>
          </w:rPr>
          <w:t>The Paradox of Choice: Why Less Is More</w:t>
        </w:r>
        <w:r>
          <w:t xml:space="preserve"> (</w:t>
        </w:r>
      </w:ins>
      <w:ins w:id="647" w:author="Kent, Kevin - Indianapolis" w:date="2013-11-01T14:53:00Z">
        <w:r w:rsidR="008E24F1">
          <w:t>Ecco, 2004)</w:t>
        </w:r>
      </w:ins>
      <w:ins w:id="648" w:author="Kent, Kevin - Indianapolis" w:date="2013-11-01T14:56:00Z">
        <w:r w:rsidR="008E24F1">
          <w:t xml:space="preserve"> in more detail in his book</w:t>
        </w:r>
      </w:ins>
      <w:ins w:id="649" w:author="Kent, Kevin - Indianapolis" w:date="2013-11-01T14:53:00Z">
        <w:r w:rsidR="008E24F1">
          <w:t xml:space="preserve">. </w:t>
        </w:r>
      </w:ins>
    </w:p>
    <w:p w14:paraId="695BFE20" w14:textId="77777777" w:rsidR="008E24F1" w:rsidRDefault="008E24F1">
      <w:pPr>
        <w:pStyle w:val="QueryPara"/>
        <w:rPr>
          <w:ins w:id="650" w:author="Bob Rudis" w:date="2013-11-06T20:53:00Z"/>
        </w:rPr>
        <w:pPrChange w:id="651" w:author="Kent, Kevin - Indianapolis" w:date="2013-11-01T14:56:00Z">
          <w:pPr>
            <w:pStyle w:val="H3"/>
          </w:pPr>
        </w:pPrChange>
      </w:pPr>
      <w:ins w:id="652" w:author="Kent, Kevin - Indianapolis" w:date="2013-11-01T14:56:00Z">
        <w:r>
          <w:t>[AU: Addition of note here okay? Thanks, Kevin (PJE)]</w:t>
        </w:r>
      </w:ins>
    </w:p>
    <w:p w14:paraId="775E7926" w14:textId="77777777" w:rsidR="001D2E0E" w:rsidRDefault="001D2E0E">
      <w:pPr>
        <w:pStyle w:val="QueryPara"/>
        <w:rPr>
          <w:ins w:id="653" w:author="Bob Rudis" w:date="2013-11-06T20:53:00Z"/>
        </w:rPr>
        <w:pPrChange w:id="654" w:author="Kent, Kevin - Indianapolis" w:date="2013-11-01T14:56:00Z">
          <w:pPr>
            <w:pStyle w:val="H3"/>
          </w:pPr>
        </w:pPrChange>
      </w:pPr>
    </w:p>
    <w:p w14:paraId="7E5A8D27" w14:textId="58E82145" w:rsidR="001D2E0E" w:rsidRDefault="001D2E0E">
      <w:pPr>
        <w:pStyle w:val="QueryPara"/>
        <w:rPr>
          <w:ins w:id="655" w:author="Kent, Kevin - Indianapolis" w:date="2013-11-01T14:56:00Z"/>
        </w:rPr>
        <w:pPrChange w:id="656" w:author="Kent, Kevin - Indianapolis" w:date="2013-11-01T14:56:00Z">
          <w:pPr>
            <w:pStyle w:val="H3"/>
          </w:pPr>
        </w:pPrChange>
      </w:pPr>
      <w:ins w:id="657" w:author="Bob Rudis" w:date="2013-11-06T20:53:00Z">
        <w:r>
          <w:t>AR: yep. Good callout.</w:t>
        </w:r>
      </w:ins>
    </w:p>
    <w:p w14:paraId="0930FE33" w14:textId="77777777" w:rsidR="00E52ED0" w:rsidRDefault="007C2DB8" w:rsidP="004C2E6B">
      <w:pPr>
        <w:pStyle w:val="H3"/>
      </w:pPr>
      <w:r>
        <w:t>Includ</w:t>
      </w:r>
      <w:ins w:id="658" w:author="Kezia Endsley" w:date="2013-10-10T12:01:00Z">
        <w:r w:rsidR="00126397">
          <w:t>e</w:t>
        </w:r>
      </w:ins>
      <w:del w:id="659" w:author="Kezia Endsley" w:date="2013-10-10T12:01:00Z">
        <w:r w:rsidDel="00126397">
          <w:delText>ing</w:delText>
        </w:r>
      </w:del>
      <w:r>
        <w:t xml:space="preserve"> </w:t>
      </w:r>
      <w:r w:rsidR="00E52ED0">
        <w:t>Appropriate Detail</w:t>
      </w:r>
    </w:p>
    <w:p w14:paraId="3794A592" w14:textId="77777777" w:rsidR="00E52ED0" w:rsidRDefault="00871431" w:rsidP="0000158B">
      <w:pPr>
        <w:pStyle w:val="Para"/>
      </w:pPr>
      <w:r>
        <w:t>Breaches are complex entities</w:t>
      </w:r>
      <w:ins w:id="660" w:author="Kezia Endsley" w:date="2013-10-10T12:04:00Z">
        <w:r w:rsidR="00621828">
          <w:t>,</w:t>
        </w:r>
      </w:ins>
      <w:r>
        <w:t xml:space="preserve"> as illustrated by the breadth and depth of the VERIS taxonomy explained in Chapter 7. This level of technical detail </w:t>
      </w:r>
      <w:del w:id="661" w:author="Kezia Endsley" w:date="2013-10-10T12:04:00Z">
        <w:r w:rsidDel="00621828">
          <w:delText>would have been</w:delText>
        </w:r>
      </w:del>
      <w:ins w:id="662" w:author="Kezia Endsley" w:date="2013-10-10T12:04:00Z">
        <w:r w:rsidR="00621828">
          <w:t>is</w:t>
        </w:r>
      </w:ins>
      <w:r>
        <w:t xml:space="preserve"> completely inappropriate for the mass-consumer audience of the </w:t>
      </w:r>
      <w:ins w:id="663" w:author="Kent, Kevin - Indianapolis" w:date="2013-11-01T14:57:00Z">
        <w:r w:rsidR="008E24F1">
          <w:t>World’s Biggest Data Breaches</w:t>
        </w:r>
      </w:ins>
      <w:del w:id="664" w:author="Kent, Kevin - Indianapolis" w:date="2013-11-01T14:57:00Z">
        <w:r w:rsidDel="008E24F1">
          <w:delText>“Breaches”</w:delText>
        </w:r>
      </w:del>
      <w:r>
        <w:t xml:space="preserve"> visualization</w:t>
      </w:r>
      <w:r w:rsidR="00C84C7B">
        <w:t xml:space="preserve">. Rather than bombard </w:t>
      </w:r>
      <w:r w:rsidR="00C2790F">
        <w:t>the</w:t>
      </w:r>
      <w:r w:rsidR="00C84C7B">
        <w:t xml:space="preserve"> consumer with multi-level taxonomy details, McCandless and Evans opt for simple summaries and succinct descriptions </w:t>
      </w:r>
      <w:r w:rsidR="00C2790F">
        <w:t xml:space="preserve">available </w:t>
      </w:r>
      <w:del w:id="665" w:author="Kezia Endsley" w:date="2013-10-10T12:05:00Z">
        <w:r w:rsidR="00C2790F" w:rsidDel="00621828">
          <w:delText>on-</w:delText>
        </w:r>
        <w:r w:rsidR="00C84C7B" w:rsidDel="00621828">
          <w:delText>click</w:delText>
        </w:r>
      </w:del>
      <w:ins w:id="666" w:author="Kezia Endsley" w:date="2013-10-10T12:05:00Z">
        <w:r w:rsidR="00621828">
          <w:t>upon clicking,</w:t>
        </w:r>
      </w:ins>
      <w:r w:rsidR="00C84C7B">
        <w:t xml:space="preserve"> while making </w:t>
      </w:r>
      <w:r w:rsidR="00036456">
        <w:t xml:space="preserve">detailed </w:t>
      </w:r>
      <w:r w:rsidR="00C84C7B">
        <w:t xml:space="preserve">news stories </w:t>
      </w:r>
      <w:r w:rsidR="00C2790F">
        <w:t xml:space="preserve">also </w:t>
      </w:r>
      <w:r w:rsidR="00C84C7B">
        <w:t>available on demand.</w:t>
      </w:r>
    </w:p>
    <w:p w14:paraId="5CA0B0F9" w14:textId="77777777" w:rsidR="00952F8F" w:rsidRPr="0000158B" w:rsidRDefault="00C84C7B" w:rsidP="0000158B">
      <w:pPr>
        <w:pStyle w:val="Para"/>
      </w:pPr>
      <w:r>
        <w:t>The level of detail you choose to provide in this type of visualization is highly dependent on the target consumer. Including VERIS-level taxonomy details within a similar tool released at</w:t>
      </w:r>
      <w:ins w:id="667" w:author="Russell Thomas" w:date="2013-10-01T13:22:00Z">
        <w:r w:rsidR="00106358">
          <w:t xml:space="preserve"> a conference of security professionals focused on metrics (</w:t>
        </w:r>
      </w:ins>
      <w:del w:id="668" w:author="Russell Thomas" w:date="2013-10-01T13:23:00Z">
        <w:r w:rsidR="00C2790F" w:rsidDel="00106358">
          <w:delText xml:space="preserve">, say, </w:delText>
        </w:r>
      </w:del>
      <w:r>
        <w:t>Metricon</w:t>
      </w:r>
      <w:ins w:id="669" w:author="Russell Thomas" w:date="2013-10-01T13:23:00Z">
        <w:r w:rsidR="00106358">
          <w:t xml:space="preserve">, </w:t>
        </w:r>
      </w:ins>
      <w:del w:id="670" w:author="Russell Thomas" w:date="2013-10-01T13:23:00Z">
        <w:r w:rsidDel="00106358">
          <w:delText xml:space="preserve"> (</w:delText>
        </w:r>
      </w:del>
      <w:r w:rsidR="00055C38" w:rsidRPr="00055C38">
        <w:rPr>
          <w:rStyle w:val="InlineURL"/>
          <w:highlight w:val="green"/>
          <w:rPrChange w:id="671" w:author="Russell Thomas" w:date="2013-10-01T13:23:00Z">
            <w:rPr>
              <w:rStyle w:val="InlineURL"/>
              <w:b/>
              <w:snapToGrid/>
              <w:sz w:val="24"/>
            </w:rPr>
          </w:rPrChange>
        </w:rPr>
        <w:t>http://securitymetrics.org/</w:t>
      </w:r>
      <w:r w:rsidR="00055C38" w:rsidRPr="00055C38">
        <w:rPr>
          <w:highlight w:val="green"/>
          <w:rPrChange w:id="672" w:author="Russell Thomas" w:date="2013-10-01T13:23:00Z">
            <w:rPr>
              <w:rFonts w:ascii="Courier New" w:hAnsi="Courier New"/>
              <w:b/>
              <w:noProof/>
              <w:snapToGrid/>
              <w:sz w:val="24"/>
              <w:u w:val="single"/>
            </w:rPr>
          </w:rPrChange>
        </w:rPr>
        <w:t>)</w:t>
      </w:r>
      <w:r>
        <w:t xml:space="preserve"> is both appropriate and expected by the audience. You must have a solid grasp of who will be using your creations and what their level of expertise and expectations are in order to build a truly successful interactive visualization.</w:t>
      </w:r>
    </w:p>
    <w:p w14:paraId="1BB21F9E" w14:textId="77777777" w:rsidR="0000158B" w:rsidRDefault="0000158B" w:rsidP="00C84C7B">
      <w:pPr>
        <w:pStyle w:val="H1"/>
      </w:pPr>
      <w:r>
        <w:lastRenderedPageBreak/>
        <w:t>Developing Interactive Visualizations</w:t>
      </w:r>
    </w:p>
    <w:p w14:paraId="1B73BE1A" w14:textId="77777777" w:rsidR="000F1A91" w:rsidRDefault="00245080" w:rsidP="00245080">
      <w:pPr>
        <w:pStyle w:val="Para"/>
      </w:pPr>
      <w:r>
        <w:t xml:space="preserve">Even with the elimination of Flash and Java as options, you are still faced with the aforementioned paradox of choice when it comes to deciding on how you </w:t>
      </w:r>
      <w:del w:id="673" w:author="Kezia Endsley" w:date="2013-10-10T12:17:00Z">
        <w:r w:rsidDel="005B408D">
          <w:delText xml:space="preserve">wish </w:delText>
        </w:r>
      </w:del>
      <w:ins w:id="674" w:author="Kezia Endsley" w:date="2013-10-10T12:17:00Z">
        <w:r w:rsidR="005B408D">
          <w:t xml:space="preserve">want </w:t>
        </w:r>
      </w:ins>
      <w:r>
        <w:t xml:space="preserve">to develop interactive visualizations. Most </w:t>
      </w:r>
      <w:r w:rsidR="000B3F4D">
        <w:t>often, you</w:t>
      </w:r>
      <w:ins w:id="675" w:author="Kezia Endsley" w:date="2013-10-10T12:17:00Z">
        <w:r w:rsidR="005B408D">
          <w:t>’ll have to</w:t>
        </w:r>
      </w:ins>
      <w:r>
        <w:t xml:space="preserve"> </w:t>
      </w:r>
      <w:del w:id="676" w:author="Kezia Endsley" w:date="2013-10-10T12:17:00Z">
        <w:r w:rsidDel="005B408D">
          <w:delText>will</w:delText>
        </w:r>
        <w:r w:rsidR="004840D7" w:rsidDel="005B408D">
          <w:delText xml:space="preserve"> be</w:delText>
        </w:r>
        <w:r w:rsidR="00340EEA" w:rsidDel="005B408D">
          <w:delText xml:space="preserve"> require</w:delText>
        </w:r>
        <w:r w:rsidR="000B3F4D" w:rsidDel="005B408D">
          <w:delText xml:space="preserve">d </w:delText>
        </w:r>
        <w:r w:rsidR="00340EEA" w:rsidDel="005B408D">
          <w:delText xml:space="preserve">to </w:delText>
        </w:r>
      </w:del>
      <w:r w:rsidR="00340EEA">
        <w:t xml:space="preserve">roll up your sleeves and </w:t>
      </w:r>
      <w:del w:id="677" w:author="Kezia Endsley" w:date="2013-10-10T12:17:00Z">
        <w:r w:rsidDel="005B408D">
          <w:delText xml:space="preserve">actually </w:delText>
        </w:r>
      </w:del>
      <w:r w:rsidR="004840D7">
        <w:t>write</w:t>
      </w:r>
      <w:r w:rsidR="00340EEA">
        <w:t xml:space="preserve"> cod</w:t>
      </w:r>
      <w:r w:rsidR="000F1A91">
        <w:t>e,</w:t>
      </w:r>
      <w:r w:rsidR="006461CA">
        <w:t xml:space="preserve"> especially since you will usually</w:t>
      </w:r>
      <w:r>
        <w:t xml:space="preserve"> be dealing with sensitive data that cannot be p</w:t>
      </w:r>
      <w:r w:rsidR="000F1A91">
        <w:t>u</w:t>
      </w:r>
      <w:r w:rsidR="006461CA">
        <w:t xml:space="preserve">blished on the public </w:t>
      </w:r>
      <w:r w:rsidR="005B408D">
        <w:t>Internet</w:t>
      </w:r>
      <w:r w:rsidR="006461CA">
        <w:t xml:space="preserve">. The vast majority of </w:t>
      </w:r>
      <w:r w:rsidR="005B408D">
        <w:t>Internet</w:t>
      </w:r>
      <w:r w:rsidR="000F1A91">
        <w:t xml:space="preserve">-accessible “point-and-click” tools store data in the “cloud” and use public </w:t>
      </w:r>
      <w:del w:id="678" w:author="Kezia Endsley" w:date="2013-10-10T11:25:00Z">
        <w:r w:rsidR="000F1A91" w:rsidDel="0078716F">
          <w:delText>web sites</w:delText>
        </w:r>
      </w:del>
      <w:ins w:id="679" w:author="Kezia Endsley" w:date="2013-10-10T11:25:00Z">
        <w:r w:rsidR="0078716F">
          <w:t>websites</w:t>
        </w:r>
      </w:ins>
      <w:r w:rsidR="000F1A91">
        <w:t xml:space="preserve"> for the presentation layer</w:t>
      </w:r>
      <w:r w:rsidR="006461CA">
        <w:t xml:space="preserve">, but there are desktop tools that can be of great assistance when fixed visualizations are not </w:t>
      </w:r>
      <w:r w:rsidR="000B3F4D">
        <w:t>sufficient</w:t>
      </w:r>
      <w:r w:rsidR="000F1A91">
        <w:t>.</w:t>
      </w:r>
    </w:p>
    <w:p w14:paraId="4250ACC8" w14:textId="77777777" w:rsidR="006461CA" w:rsidRDefault="006461CA" w:rsidP="006461CA">
      <w:pPr>
        <w:pStyle w:val="H2"/>
      </w:pPr>
      <w:r>
        <w:t xml:space="preserve">Building Interactive Dashboards </w:t>
      </w:r>
      <w:ins w:id="680" w:author="Kezia Endsley" w:date="2013-10-10T11:25:00Z">
        <w:r w:rsidR="0078716F">
          <w:t>w</w:t>
        </w:r>
      </w:ins>
      <w:del w:id="681" w:author="Kezia Endsley" w:date="2013-10-10T11:25:00Z">
        <w:r w:rsidDel="0078716F">
          <w:delText>W</w:delText>
        </w:r>
      </w:del>
      <w:r>
        <w:t>ith Tableau</w:t>
      </w:r>
    </w:p>
    <w:p w14:paraId="2C015D7C" w14:textId="77777777" w:rsidR="008E24F1" w:rsidRDefault="008E24F1">
      <w:pPr>
        <w:pStyle w:val="QueryPara"/>
        <w:rPr>
          <w:ins w:id="682" w:author="Bob Rudis" w:date="2013-11-06T21:19:00Z"/>
        </w:rPr>
        <w:pPrChange w:id="683" w:author="Kent, Kevin - Indianapolis" w:date="2013-11-01T14:59:00Z">
          <w:pPr>
            <w:pStyle w:val="Para"/>
          </w:pPr>
        </w:pPrChange>
      </w:pPr>
      <w:ins w:id="684" w:author="Kent, Kevin - Indianapolis" w:date="2013-11-01T14:59:00Z">
        <w:r w:rsidRPr="008E24F1">
          <w:rPr>
            <w:highlight w:val="yellow"/>
            <w:rPrChange w:id="685" w:author="Kent, Kevin - Indianapolis" w:date="2013-11-01T15:00:00Z">
              <w:rPr/>
            </w:rPrChange>
          </w:rPr>
          <w:t>[AU: Should Mackinlay’s paper be listed in the references as well? It</w:t>
        </w:r>
      </w:ins>
      <w:ins w:id="686" w:author="Kent, Kevin - Indianapolis" w:date="2013-11-01T15:00:00Z">
        <w:r w:rsidRPr="008E24F1">
          <w:rPr>
            <w:highlight w:val="yellow"/>
            <w:rPrChange w:id="687" w:author="Kent, Kevin - Indianapolis" w:date="2013-11-01T15:00:00Z">
              <w:rPr/>
            </w:rPrChange>
          </w:rPr>
          <w:t>’s note currently. Thanks, Kevin (PJE)</w:t>
        </w:r>
      </w:ins>
      <w:ins w:id="688" w:author="Kent, Kevin - Indianapolis" w:date="2013-11-01T14:59:00Z">
        <w:r w:rsidRPr="008E24F1">
          <w:rPr>
            <w:highlight w:val="yellow"/>
            <w:rPrChange w:id="689" w:author="Kent, Kevin - Indianapolis" w:date="2013-11-01T15:00:00Z">
              <w:rPr/>
            </w:rPrChange>
          </w:rPr>
          <w:t>]</w:t>
        </w:r>
      </w:ins>
    </w:p>
    <w:p w14:paraId="01F07253" w14:textId="77777777" w:rsidR="000A6B0C" w:rsidRDefault="000A6B0C">
      <w:pPr>
        <w:pStyle w:val="QueryPara"/>
        <w:rPr>
          <w:ins w:id="690" w:author="Bob Rudis" w:date="2013-11-06T21:19:00Z"/>
        </w:rPr>
        <w:pPrChange w:id="691" w:author="Kent, Kevin - Indianapolis" w:date="2013-11-01T14:59:00Z">
          <w:pPr>
            <w:pStyle w:val="Para"/>
          </w:pPr>
        </w:pPrChange>
      </w:pPr>
    </w:p>
    <w:p w14:paraId="005E7D26" w14:textId="4B8AB056" w:rsidR="000A6B0C" w:rsidRDefault="000A6B0C">
      <w:pPr>
        <w:pStyle w:val="QueryPara"/>
        <w:rPr>
          <w:ins w:id="692" w:author="Kent, Kevin - Indianapolis" w:date="2013-11-01T14:59:00Z"/>
        </w:rPr>
        <w:pPrChange w:id="693" w:author="Kent, Kevin - Indianapolis" w:date="2013-11-01T14:59:00Z">
          <w:pPr>
            <w:pStyle w:val="Para"/>
          </w:pPr>
        </w:pPrChange>
      </w:pPr>
      <w:ins w:id="694" w:author="Bob Rudis" w:date="2013-11-06T21:19:00Z">
        <w:r>
          <w:t>AR: done</w:t>
        </w:r>
        <w:r w:rsidR="00297F79">
          <w:t>.</w:t>
        </w:r>
        <w:r w:rsidR="00EF338C">
          <w:t xml:space="preserve"> Thx.</w:t>
        </w:r>
      </w:ins>
    </w:p>
    <w:p w14:paraId="4B6C15F1" w14:textId="77777777" w:rsidR="000F1A91" w:rsidRDefault="000F1A91" w:rsidP="00245080">
      <w:pPr>
        <w:pStyle w:val="Para"/>
      </w:pPr>
      <w:r>
        <w:t>One standalone, Office-like tool that excels at building assisted/directed interactive visualizations and dashboards is Tableau (</w:t>
      </w:r>
      <w:r w:rsidR="00055C38" w:rsidRPr="00055C38">
        <w:rPr>
          <w:rStyle w:val="InlineURL"/>
          <w:highlight w:val="green"/>
          <w:rPrChange w:id="695" w:author="Russell Thomas" w:date="2013-10-01T13:24:00Z">
            <w:rPr>
              <w:rStyle w:val="InlineURL"/>
              <w:b/>
              <w:snapToGrid/>
              <w:sz w:val="24"/>
            </w:rPr>
          </w:rPrChange>
        </w:rPr>
        <w:t>http://tableausoftware.com/</w:t>
      </w:r>
      <w:r w:rsidR="00055C38" w:rsidRPr="00055C38">
        <w:rPr>
          <w:highlight w:val="green"/>
          <w:rPrChange w:id="696" w:author="Russell Thomas" w:date="2013-10-01T13:24:00Z">
            <w:rPr>
              <w:rFonts w:ascii="Courier New" w:hAnsi="Courier New"/>
              <w:b/>
              <w:noProof/>
              <w:snapToGrid/>
              <w:sz w:val="24"/>
              <w:u w:val="single"/>
            </w:rPr>
          </w:rPrChange>
        </w:rPr>
        <w:t>).</w:t>
      </w:r>
      <w:r w:rsidR="00735F1F">
        <w:t xml:space="preserve"> Tableau is a Windows-only application that was heavily influenced by research conducted by </w:t>
      </w:r>
      <w:r w:rsidR="00735F1F" w:rsidRPr="008E24F1">
        <w:rPr>
          <w:highlight w:val="yellow"/>
          <w:rPrChange w:id="697" w:author="Kent, Kevin - Indianapolis" w:date="2013-11-01T15:00:00Z">
            <w:rPr/>
          </w:rPrChange>
        </w:rPr>
        <w:t xml:space="preserve">Jock Mackinlay in </w:t>
      </w:r>
      <w:del w:id="698" w:author="Kezia Endsley" w:date="2013-10-10T12:18:00Z">
        <w:r w:rsidR="00735F1F" w:rsidRPr="008E24F1" w:rsidDel="005B408D">
          <w:rPr>
            <w:highlight w:val="yellow"/>
            <w:rPrChange w:id="699" w:author="Kent, Kevin - Indianapolis" w:date="2013-11-01T15:00:00Z">
              <w:rPr/>
            </w:rPrChange>
          </w:rPr>
          <w:delText xml:space="preserve">the automation of </w:delText>
        </w:r>
      </w:del>
      <w:ins w:id="700" w:author="Kezia Endsley" w:date="2013-10-10T12:18:00Z">
        <w:r w:rsidR="005B408D" w:rsidRPr="008E24F1">
          <w:rPr>
            <w:highlight w:val="yellow"/>
            <w:rPrChange w:id="701" w:author="Kent, Kevin - Indianapolis" w:date="2013-11-01T15:00:00Z">
              <w:rPr/>
            </w:rPrChange>
          </w:rPr>
          <w:t xml:space="preserve">automating </w:t>
        </w:r>
      </w:ins>
      <w:r w:rsidR="00735F1F" w:rsidRPr="008E24F1">
        <w:rPr>
          <w:highlight w:val="yellow"/>
          <w:rPrChange w:id="702" w:author="Kent, Kevin - Indianapolis" w:date="2013-11-01T15:00:00Z">
            <w:rPr/>
          </w:rPrChange>
        </w:rPr>
        <w:t>the design of graphical presentations of relational information</w:t>
      </w:r>
      <w:r w:rsidR="00735F1F">
        <w:t xml:space="preserve"> (</w:t>
      </w:r>
      <w:r w:rsidR="00055C38" w:rsidRPr="00055C38">
        <w:rPr>
          <w:rStyle w:val="InlineURL"/>
          <w:highlight w:val="green"/>
          <w:rPrChange w:id="703" w:author="Russell Thomas" w:date="2013-10-01T13:25:00Z">
            <w:rPr>
              <w:rStyle w:val="InlineURL"/>
              <w:b/>
              <w:snapToGrid/>
              <w:sz w:val="24"/>
            </w:rPr>
          </w:rPrChange>
        </w:rPr>
        <w:t>http://cs171.org/2008/papers/mackinlay86.pdf</w:t>
      </w:r>
      <w:r w:rsidR="00735F1F">
        <w:t xml:space="preserve">). </w:t>
      </w:r>
      <w:r w:rsidR="00EA18EE">
        <w:t xml:space="preserve">A foundational premise of Tableau, therefore, is to have the system analyze your data and provide suggestions </w:t>
      </w:r>
      <w:del w:id="704" w:author="Kezia Endsley" w:date="2013-10-10T12:18:00Z">
        <w:r w:rsidR="00EA18EE" w:rsidDel="005B408D">
          <w:delText>as to</w:delText>
        </w:r>
      </w:del>
      <w:ins w:id="705" w:author="Kezia Endsley" w:date="2013-10-10T12:18:00Z">
        <w:r w:rsidR="005B408D">
          <w:t>for</w:t>
        </w:r>
      </w:ins>
      <w:r w:rsidR="00EA18EE">
        <w:t xml:space="preserve"> the best way to visualize it. </w:t>
      </w:r>
      <w:r w:rsidR="00735F1F">
        <w:t>If your goal is to build interactive, user-friendly dashboards or quickly provide an interactive exploratory interface for a complex data set, Tableau should be your “go to” tool of choice.</w:t>
      </w:r>
    </w:p>
    <w:p w14:paraId="0C92ABBA" w14:textId="77777777" w:rsidR="006461CA" w:rsidRDefault="006461CA" w:rsidP="00245080">
      <w:pPr>
        <w:pStyle w:val="Para"/>
      </w:pPr>
      <w:r>
        <w:t xml:space="preserve">If </w:t>
      </w:r>
      <w:del w:id="706" w:author="Kezia Endsley" w:date="2013-10-10T12:19:00Z">
        <w:r w:rsidDel="005B408D">
          <w:delText xml:space="preserve">we </w:delText>
        </w:r>
      </w:del>
      <w:ins w:id="707" w:author="Kezia Endsley" w:date="2013-10-10T12:19:00Z">
        <w:r w:rsidR="005B408D">
          <w:t xml:space="preserve">you </w:t>
        </w:r>
      </w:ins>
      <w:r>
        <w:t xml:space="preserve">look back </w:t>
      </w:r>
      <w:ins w:id="708" w:author="Kezia Endsley" w:date="2013-10-10T12:19:00Z">
        <w:r w:rsidR="005B408D">
          <w:t>at</w:t>
        </w:r>
      </w:ins>
      <w:del w:id="709" w:author="Kezia Endsley" w:date="2013-10-10T12:19:00Z">
        <w:r w:rsidDel="005B408D">
          <w:delText>to</w:delText>
        </w:r>
      </w:del>
      <w:r>
        <w:t xml:space="preserve"> the security awareness use case in Chapter 10, one way to build such a survey is to use an in-house tool such as Microsoft SharePoint or look to a commercial solution such as SurveyMonkey to present the desired survey questions. </w:t>
      </w:r>
      <w:r w:rsidR="005D1532">
        <w:t>The</w:t>
      </w:r>
      <w:r w:rsidR="00D92DF4">
        <w:t xml:space="preserve"> raw</w:t>
      </w:r>
      <w:r w:rsidR="005D1532">
        <w:t xml:space="preserve"> survey results will look </w:t>
      </w:r>
      <w:r w:rsidR="00D92DF4">
        <w:t xml:space="preserve">something </w:t>
      </w:r>
      <w:r w:rsidR="005D1532">
        <w:t>like the almost endless series of data points shown in Figure 11</w:t>
      </w:r>
      <w:ins w:id="710" w:author="Kezia Endsley" w:date="2013-10-10T11:08:00Z">
        <w:r w:rsidR="009C268D">
          <w:t>-</w:t>
        </w:r>
      </w:ins>
      <w:del w:id="711" w:author="Kezia Endsley" w:date="2013-10-10T11:08:00Z">
        <w:r w:rsidR="005D1532" w:rsidDel="009C268D">
          <w:delText>.</w:delText>
        </w:r>
      </w:del>
      <w:r w:rsidR="005D1532">
        <w:t xml:space="preserve">8. Slicing and dicing that data </w:t>
      </w:r>
      <w:del w:id="712" w:author="Kezia Endsley" w:date="2013-10-10T12:19:00Z">
        <w:r w:rsidR="005D1532" w:rsidDel="005B408D">
          <w:delText xml:space="preserve">to </w:delText>
        </w:r>
      </w:del>
      <w:ins w:id="713" w:author="Kezia Endsley" w:date="2013-10-10T12:19:00Z">
        <w:r w:rsidR="005B408D">
          <w:t xml:space="preserve">into </w:t>
        </w:r>
      </w:ins>
      <w:r w:rsidR="005D1532">
        <w:t xml:space="preserve">generate static </w:t>
      </w:r>
      <w:r w:rsidR="005D1532">
        <w:lastRenderedPageBreak/>
        <w:t xml:space="preserve">views </w:t>
      </w:r>
      <w:r w:rsidR="005D1532" w:rsidRPr="00EA18EE">
        <w:rPr>
          <w:i/>
        </w:rPr>
        <w:t>is</w:t>
      </w:r>
      <w:r w:rsidR="005D1532">
        <w:t xml:space="preserve"> possible</w:t>
      </w:r>
      <w:ins w:id="714" w:author="Kezia Endsley" w:date="2013-10-10T12:19:00Z">
        <w:r w:rsidR="005B408D">
          <w:t>,</w:t>
        </w:r>
      </w:ins>
      <w:r w:rsidR="005D1532">
        <w:t xml:space="preserve"> but is</w:t>
      </w:r>
      <w:r w:rsidR="00EA18EE">
        <w:t xml:space="preserve"> </w:t>
      </w:r>
      <w:del w:id="715" w:author="Kezia Endsley" w:date="2013-10-10T12:20:00Z">
        <w:r w:rsidR="00EA18EE" w:rsidDel="005B408D">
          <w:delText>also</w:delText>
        </w:r>
        <w:r w:rsidR="005D1532" w:rsidDel="005B408D">
          <w:delText xml:space="preserve"> </w:delText>
        </w:r>
      </w:del>
      <w:r w:rsidR="005D1532">
        <w:t xml:space="preserve">neither practical nor useful for communicating the messages </w:t>
      </w:r>
      <w:r w:rsidR="000B3F4D">
        <w:t>contained</w:t>
      </w:r>
      <w:r w:rsidR="005D1532">
        <w:t xml:space="preserve"> within the data set.</w:t>
      </w:r>
    </w:p>
    <w:p w14:paraId="71D2A4A2" w14:textId="77777777" w:rsidR="006461CA" w:rsidRDefault="00055C38" w:rsidP="006461CA">
      <w:pPr>
        <w:pStyle w:val="Slug"/>
      </w:pPr>
      <w:r w:rsidRPr="00055C38">
        <w:rPr>
          <w:highlight w:val="green"/>
          <w:rPrChange w:id="716" w:author="Russell Thomas" w:date="2013-10-01T13:26:00Z">
            <w:rPr>
              <w:rFonts w:ascii="Courier New" w:hAnsi="Courier New"/>
              <w:b w:val="0"/>
              <w:noProof/>
              <w:snapToGrid w:val="0"/>
              <w:sz w:val="26"/>
              <w:u w:val="single"/>
            </w:rPr>
          </w:rPrChange>
        </w:rPr>
        <w:t>Figure 11</w:t>
      </w:r>
      <w:ins w:id="717" w:author="Kezia Endsley" w:date="2013-10-10T11:08:00Z">
        <w:r w:rsidR="009C268D">
          <w:rPr>
            <w:highlight w:val="green"/>
          </w:rPr>
          <w:t>-</w:t>
        </w:r>
      </w:ins>
      <w:del w:id="718" w:author="Kezia Endsley" w:date="2013-10-10T11:08:00Z">
        <w:r w:rsidRPr="00055C38">
          <w:rPr>
            <w:highlight w:val="green"/>
            <w:rPrChange w:id="719" w:author="Russell Thomas" w:date="2013-10-01T13:26:00Z">
              <w:rPr>
                <w:rFonts w:ascii="Courier New" w:hAnsi="Courier New"/>
                <w:b w:val="0"/>
                <w:noProof/>
                <w:snapToGrid w:val="0"/>
                <w:sz w:val="26"/>
                <w:u w:val="single"/>
              </w:rPr>
            </w:rPrChange>
          </w:rPr>
          <w:delText>.</w:delText>
        </w:r>
      </w:del>
      <w:r w:rsidRPr="00055C38">
        <w:rPr>
          <w:highlight w:val="green"/>
          <w:rPrChange w:id="720" w:author="Russell Thomas" w:date="2013-10-01T13:26:00Z">
            <w:rPr>
              <w:rFonts w:ascii="Courier New" w:hAnsi="Courier New"/>
              <w:b w:val="0"/>
              <w:noProof/>
              <w:snapToGrid w:val="0"/>
              <w:sz w:val="26"/>
              <w:u w:val="single"/>
            </w:rPr>
          </w:rPrChange>
        </w:rPr>
        <w:t>8</w:t>
      </w:r>
      <w:ins w:id="721" w:author="Kent, Kevin - Indianapolis" w:date="2013-11-01T15:00:00Z">
        <w:r w:rsidR="008E24F1">
          <w:rPr>
            <w:highlight w:val="green"/>
          </w:rPr>
          <w:t>:</w:t>
        </w:r>
      </w:ins>
      <w:r w:rsidRPr="00055C38">
        <w:rPr>
          <w:highlight w:val="green"/>
          <w:rPrChange w:id="722" w:author="Russell Thomas" w:date="2013-10-01T13:26:00Z">
            <w:rPr>
              <w:rFonts w:ascii="Courier New" w:hAnsi="Courier New"/>
              <w:b w:val="0"/>
              <w:noProof/>
              <w:snapToGrid w:val="0"/>
              <w:sz w:val="26"/>
              <w:u w:val="single"/>
            </w:rPr>
          </w:rPrChange>
        </w:rPr>
        <w:t xml:space="preserve"> Raw </w:t>
      </w:r>
      <w:r w:rsidR="008E24F1" w:rsidRPr="008E24F1">
        <w:rPr>
          <w:highlight w:val="green"/>
        </w:rPr>
        <w:t xml:space="preserve">data </w:t>
      </w:r>
      <w:r w:rsidR="008E24F1" w:rsidRPr="009B7990">
        <w:rPr>
          <w:highlight w:val="green"/>
        </w:rPr>
        <w:t xml:space="preserve">from the </w:t>
      </w:r>
      <w:r w:rsidR="008E24F1" w:rsidRPr="008E24F1">
        <w:rPr>
          <w:highlight w:val="green"/>
        </w:rPr>
        <w:t>security awareness survey</w:t>
      </w:r>
      <w:del w:id="723" w:author="Kent, Kevin - Indianapolis" w:date="2013-11-01T15:09:00Z">
        <w:r w:rsidR="008E24F1" w:rsidRPr="008E24F1" w:rsidDel="00EA7750">
          <w:rPr>
            <w:highlight w:val="green"/>
          </w:rPr>
          <w:delText xml:space="preserve"> </w:delText>
        </w:r>
      </w:del>
      <w:r w:rsidRPr="00055C38">
        <w:rPr>
          <w:highlight w:val="green"/>
          <w:rPrChange w:id="724" w:author="Russell Thomas" w:date="2013-10-01T13:26:00Z">
            <w:rPr>
              <w:rFonts w:ascii="Courier New" w:hAnsi="Courier New"/>
              <w:b w:val="0"/>
              <w:noProof/>
              <w:snapToGrid w:val="0"/>
              <w:sz w:val="26"/>
              <w:u w:val="single"/>
            </w:rPr>
          </w:rPrChange>
        </w:rPr>
        <w:tab/>
        <w:t>[793725</w:t>
      </w:r>
      <w:ins w:id="725" w:author="Kent, Kevin - Indianapolis" w:date="2013-11-01T15:08:00Z">
        <w:r w:rsidR="00EA7750">
          <w:rPr>
            <w:highlight w:val="green"/>
          </w:rPr>
          <w:t xml:space="preserve"> </w:t>
        </w:r>
      </w:ins>
      <w:r w:rsidRPr="00055C38">
        <w:rPr>
          <w:highlight w:val="green"/>
          <w:rPrChange w:id="726" w:author="Russell Thomas" w:date="2013-10-01T13:26:00Z">
            <w:rPr>
              <w:rFonts w:ascii="Courier New" w:hAnsi="Courier New"/>
              <w:b w:val="0"/>
              <w:noProof/>
              <w:snapToGrid w:val="0"/>
              <w:sz w:val="26"/>
              <w:u w:val="single"/>
            </w:rPr>
          </w:rPrChange>
        </w:rPr>
        <w:t>c11f0</w:t>
      </w:r>
      <w:ins w:id="727" w:author="Kent, Kevin - Indianapolis" w:date="2013-11-01T15:08:00Z">
        <w:r w:rsidR="00EA7750">
          <w:rPr>
            <w:highlight w:val="green"/>
          </w:rPr>
          <w:t>0</w:t>
        </w:r>
      </w:ins>
      <w:r w:rsidRPr="00055C38">
        <w:rPr>
          <w:highlight w:val="green"/>
          <w:rPrChange w:id="728" w:author="Russell Thomas" w:date="2013-10-01T13:26:00Z">
            <w:rPr>
              <w:rFonts w:ascii="Courier New" w:hAnsi="Courier New"/>
              <w:b w:val="0"/>
              <w:noProof/>
              <w:snapToGrid w:val="0"/>
              <w:sz w:val="26"/>
              <w:u w:val="single"/>
            </w:rPr>
          </w:rPrChange>
        </w:rPr>
        <w:t>8.png]</w:t>
      </w:r>
    </w:p>
    <w:p w14:paraId="3902BF2E" w14:textId="77777777" w:rsidR="00BE4BA2" w:rsidRPr="00BE4BA2" w:rsidRDefault="00BE4BA2" w:rsidP="00BE4BA2">
      <w:pPr>
        <w:pStyle w:val="Para"/>
      </w:pPr>
      <w:r>
        <w:t>Tableau can easily digest this data, analyze the types of variables it contains</w:t>
      </w:r>
      <w:ins w:id="729" w:author="Kezia Endsley" w:date="2013-10-10T12:20:00Z">
        <w:r w:rsidR="005B408D">
          <w:t>,</w:t>
        </w:r>
      </w:ins>
      <w:r>
        <w:t xml:space="preserve"> and guide you through </w:t>
      </w:r>
      <w:r w:rsidR="00652E44">
        <w:t>selecting the</w:t>
      </w:r>
      <w:r>
        <w:t xml:space="preserve"> most appropriate </w:t>
      </w:r>
      <w:r w:rsidR="00652E44">
        <w:t xml:space="preserve">visualizations </w:t>
      </w:r>
      <w:r>
        <w:t>to encode the individual elements or relationships between elements. That’s great for producing fixed graphics, but Tableau can also be used to quickly generate interactive visualizations that can be distributed to other Tableau Desktop users or be presented to web browsers via Tableau Server.</w:t>
      </w:r>
      <w:ins w:id="730" w:author="Kent, Kevin - Indianapolis" w:date="2013-11-01T15:08:00Z">
        <w:r w:rsidR="00EA7750">
          <w:t xml:space="preserve"> </w:t>
        </w:r>
      </w:ins>
    </w:p>
    <w:p w14:paraId="396D29F1" w14:textId="7EF85953" w:rsidR="00F507E5" w:rsidRDefault="00652E44" w:rsidP="00B87882">
      <w:pPr>
        <w:pStyle w:val="Para"/>
      </w:pPr>
      <w:r>
        <w:t>After looking at the data (</w:t>
      </w:r>
      <w:ins w:id="731" w:author="Kent, Kevin - Indianapolis" w:date="2013-11-01T15:10:00Z">
        <w:del w:id="732" w:author="Bob Rudis" w:date="2013-11-06T21:22:00Z">
          <w:r w:rsidR="00EA7750" w:rsidRPr="00EA7750" w:rsidDel="006705A3">
            <w:rPr>
              <w:rStyle w:val="InlineCode"/>
              <w:rPrChange w:id="733" w:author="Kent, Kevin - Indianapolis" w:date="2013-11-01T15:10:00Z">
                <w:rPr/>
              </w:rPrChange>
            </w:rPr>
            <w:delText>a</w:delText>
          </w:r>
        </w:del>
      </w:ins>
      <w:ins w:id="734" w:author="Bob Rudis" w:date="2013-11-06T21:22:00Z">
        <w:r w:rsidR="006705A3">
          <w:rPr>
            <w:rStyle w:val="InlineCode"/>
          </w:rPr>
          <w:t>ch11/data/</w:t>
        </w:r>
      </w:ins>
      <w:ins w:id="735" w:author="Kent, Kevin - Indianapolis" w:date="2013-11-01T15:10:00Z">
        <w:r w:rsidR="00EA7750" w:rsidRPr="00EA7750">
          <w:rPr>
            <w:rStyle w:val="InlineCode"/>
            <w:rPrChange w:id="736" w:author="Kent, Kevin - Indianapolis" w:date="2013-11-01T15:10:00Z">
              <w:rPr/>
            </w:rPrChange>
          </w:rPr>
          <w:t>wareness-survey.csv</w:t>
        </w:r>
        <w:r w:rsidR="00EA7750">
          <w:t>,</w:t>
        </w:r>
        <w:r w:rsidR="00EA7750" w:rsidRPr="00EA7750">
          <w:t xml:space="preserve"> </w:t>
        </w:r>
      </w:ins>
      <w:r>
        <w:t xml:space="preserve">which is available on the book’s </w:t>
      </w:r>
      <w:del w:id="737" w:author="Kezia Endsley" w:date="2013-10-10T11:25:00Z">
        <w:r w:rsidDel="0078716F">
          <w:delText>web site</w:delText>
        </w:r>
      </w:del>
      <w:ins w:id="738" w:author="Kezia Endsley" w:date="2013-10-10T11:25:00Z">
        <w:r w:rsidR="0078716F">
          <w:t>website</w:t>
        </w:r>
      </w:ins>
      <w:ins w:id="739" w:author="Kent, Kevin - Indianapolis" w:date="2013-11-01T15:10:00Z">
        <w:r w:rsidR="00EA7750">
          <w:t xml:space="preserve">, </w:t>
        </w:r>
        <w:r w:rsidR="00EA7750" w:rsidRPr="00EA7750">
          <w:rPr>
            <w:rStyle w:val="InlineURL"/>
            <w:rPrChange w:id="740" w:author="Kent, Kevin - Indianapolis" w:date="2013-11-01T15:10:00Z">
              <w:rPr/>
            </w:rPrChange>
          </w:rPr>
          <w:t>www.wiley.com/go/datadrivensecurity</w:t>
        </w:r>
        <w:r w:rsidR="00EA7750">
          <w:t>,</w:t>
        </w:r>
      </w:ins>
      <w:ins w:id="741" w:author="Kent, Kevin - Indianapolis" w:date="2013-11-01T15:09:00Z">
        <w:r w:rsidR="00EA7750">
          <w:t xml:space="preserve"> as part of Chapter 11 download materials</w:t>
        </w:r>
      </w:ins>
      <w:r>
        <w:t>),</w:t>
      </w:r>
      <w:r w:rsidR="00F507E5">
        <w:t xml:space="preserve"> we decided it would be most helpful to provide views of each survey answer by </w:t>
      </w:r>
      <w:r w:rsidR="005B408D">
        <w:t>business unit, years employed</w:t>
      </w:r>
      <w:ins w:id="742" w:author="Kezia Endsley" w:date="2013-10-10T12:21:00Z">
        <w:r w:rsidR="005B408D">
          <w:t>,</w:t>
        </w:r>
      </w:ins>
      <w:r w:rsidR="005B408D">
        <w:t xml:space="preserve"> and employee level </w:t>
      </w:r>
      <w:r w:rsidR="00F507E5">
        <w:t>(management or individual contributor)</w:t>
      </w:r>
      <w:ins w:id="743" w:author="Kezia Endsley" w:date="2013-10-10T12:21:00Z">
        <w:r w:rsidR="005B408D">
          <w:t>,</w:t>
        </w:r>
      </w:ins>
      <w:r w:rsidR="00F507E5">
        <w:t xml:space="preserve"> since we could then attempt to discern if any of those factors stood out (which will help us tail</w:t>
      </w:r>
      <w:r w:rsidR="00B87882">
        <w:t>or messages in future awareness initiatives).</w:t>
      </w:r>
      <w:r>
        <w:t xml:space="preserve"> With this goal in mind, </w:t>
      </w:r>
      <w:ins w:id="744" w:author="Kezia Endsley" w:date="2013-10-10T12:21:00Z">
        <w:r w:rsidR="005B408D">
          <w:t xml:space="preserve">we </w:t>
        </w:r>
      </w:ins>
      <w:r>
        <w:t>used Tableau to create the interactive dashboard shown in Figure 11</w:t>
      </w:r>
      <w:ins w:id="745" w:author="Kezia Endsley" w:date="2013-10-10T11:08:00Z">
        <w:r w:rsidR="009C268D">
          <w:t>-</w:t>
        </w:r>
      </w:ins>
      <w:del w:id="746" w:author="Kezia Endsley" w:date="2013-10-10T11:08:00Z">
        <w:r w:rsidDel="009C268D">
          <w:delText>.</w:delText>
        </w:r>
      </w:del>
      <w:r>
        <w:t>9</w:t>
      </w:r>
      <w:ins w:id="747" w:author="Kezia Endsley" w:date="2013-10-10T12:21:00Z">
        <w:r w:rsidR="005B408D">
          <w:t>. It’s</w:t>
        </w:r>
      </w:ins>
      <w:r>
        <w:t xml:space="preserve"> </w:t>
      </w:r>
      <w:del w:id="748" w:author="Kezia Endsley" w:date="2013-10-10T12:21:00Z">
        <w:r w:rsidDel="005B408D">
          <w:delText xml:space="preserve">and </w:delText>
        </w:r>
      </w:del>
      <w:r>
        <w:t xml:space="preserve">viewable at </w:t>
      </w:r>
      <w:r w:rsidR="00055C38" w:rsidRPr="00055C38">
        <w:rPr>
          <w:rStyle w:val="InlineURL"/>
          <w:highlight w:val="green"/>
          <w:rPrChange w:id="749" w:author="Russell Thomas" w:date="2013-10-01T13:28:00Z">
            <w:rPr>
              <w:rStyle w:val="InlineURL"/>
              <w:b/>
              <w:snapToGrid/>
              <w:sz w:val="24"/>
            </w:rPr>
          </w:rPrChange>
        </w:rPr>
        <w:t>http://public.tableausoftware.com/views/UserAwareness/UserAwareness</w:t>
      </w:r>
      <w:r>
        <w:t>. The whole process</w:t>
      </w:r>
      <w:r w:rsidR="001F193E">
        <w:t xml:space="preserve">—from data import to finished dashboard—took about </w:t>
      </w:r>
      <w:del w:id="750" w:author="Kezia Endsley" w:date="2013-10-10T12:21:00Z">
        <w:r w:rsidR="001F193E" w:rsidDel="005B408D">
          <w:delText xml:space="preserve">twenty </w:delText>
        </w:r>
      </w:del>
      <w:ins w:id="751" w:author="Kezia Endsley" w:date="2013-10-10T12:21:00Z">
        <w:r w:rsidR="005B408D">
          <w:t xml:space="preserve">20 </w:t>
        </w:r>
      </w:ins>
      <w:r w:rsidR="001F193E">
        <w:t>minutes</w:t>
      </w:r>
      <w:r>
        <w:t>.</w:t>
      </w:r>
    </w:p>
    <w:p w14:paraId="2BEEE169" w14:textId="77777777" w:rsidR="00EA7750" w:rsidRDefault="00EA7750" w:rsidP="00EA7750">
      <w:pPr>
        <w:pStyle w:val="Slug"/>
      </w:pPr>
      <w:r w:rsidRPr="00055C38">
        <w:rPr>
          <w:highlight w:val="green"/>
          <w:rPrChange w:id="752" w:author="Russell Thomas" w:date="2013-10-01T13:27:00Z">
            <w:rPr>
              <w:rFonts w:ascii="Courier New" w:hAnsi="Courier New"/>
              <w:b w:val="0"/>
              <w:noProof/>
              <w:snapToGrid w:val="0"/>
              <w:sz w:val="26"/>
              <w:u w:val="single"/>
            </w:rPr>
          </w:rPrChange>
        </w:rPr>
        <w:t>Figure 11</w:t>
      </w:r>
      <w:ins w:id="753" w:author="Kezia Endsley" w:date="2013-10-10T11:08:00Z">
        <w:r>
          <w:rPr>
            <w:highlight w:val="green"/>
          </w:rPr>
          <w:t>-</w:t>
        </w:r>
      </w:ins>
      <w:del w:id="754" w:author="Kezia Endsley" w:date="2013-10-10T11:08:00Z">
        <w:r w:rsidRPr="00055C38">
          <w:rPr>
            <w:highlight w:val="green"/>
            <w:rPrChange w:id="755" w:author="Russell Thomas" w:date="2013-10-01T13:27:00Z">
              <w:rPr>
                <w:rFonts w:ascii="Courier New" w:hAnsi="Courier New"/>
                <w:b w:val="0"/>
                <w:noProof/>
                <w:snapToGrid w:val="0"/>
                <w:sz w:val="26"/>
                <w:u w:val="single"/>
              </w:rPr>
            </w:rPrChange>
          </w:rPr>
          <w:delText>.</w:delText>
        </w:r>
      </w:del>
      <w:r w:rsidRPr="00055C38">
        <w:rPr>
          <w:highlight w:val="green"/>
          <w:rPrChange w:id="756" w:author="Russell Thomas" w:date="2013-10-01T13:27:00Z">
            <w:rPr>
              <w:rFonts w:ascii="Courier New" w:hAnsi="Courier New"/>
              <w:b w:val="0"/>
              <w:noProof/>
              <w:snapToGrid w:val="0"/>
              <w:sz w:val="26"/>
              <w:u w:val="single"/>
            </w:rPr>
          </w:rPrChange>
        </w:rPr>
        <w:t>9</w:t>
      </w:r>
      <w:ins w:id="757" w:author="Kent, Kevin - Indianapolis" w:date="2013-11-01T15:06:00Z">
        <w:r>
          <w:rPr>
            <w:highlight w:val="green"/>
          </w:rPr>
          <w:t>:</w:t>
        </w:r>
      </w:ins>
      <w:r w:rsidRPr="00055C38">
        <w:rPr>
          <w:highlight w:val="green"/>
          <w:rPrChange w:id="758" w:author="Russell Thomas" w:date="2013-10-01T13:27:00Z">
            <w:rPr>
              <w:rFonts w:ascii="Courier New" w:hAnsi="Courier New"/>
              <w:b w:val="0"/>
              <w:noProof/>
              <w:snapToGrid w:val="0"/>
              <w:sz w:val="26"/>
              <w:u w:val="single"/>
            </w:rPr>
          </w:rPrChange>
        </w:rPr>
        <w:t xml:space="preserve"> Awareness </w:t>
      </w:r>
      <w:r w:rsidRPr="00EA7750">
        <w:rPr>
          <w:highlight w:val="green"/>
        </w:rPr>
        <w:t xml:space="preserve">survey results presented </w:t>
      </w:r>
      <w:ins w:id="759" w:author="Kezia Endsley" w:date="2013-10-10T11:08:00Z">
        <w:r>
          <w:rPr>
            <w:highlight w:val="green"/>
          </w:rPr>
          <w:t>w</w:t>
        </w:r>
      </w:ins>
      <w:del w:id="760" w:author="Kezia Endsley" w:date="2013-10-10T11:08:00Z">
        <w:r w:rsidRPr="00EA7750">
          <w:rPr>
            <w:highlight w:val="green"/>
          </w:rPr>
          <w:delText>w</w:delText>
        </w:r>
      </w:del>
      <w:r w:rsidRPr="00EA7750">
        <w:rPr>
          <w:highlight w:val="green"/>
        </w:rPr>
        <w:t>it</w:t>
      </w:r>
      <w:r w:rsidRPr="00055C38">
        <w:rPr>
          <w:highlight w:val="green"/>
          <w:rPrChange w:id="761" w:author="Russell Thomas" w:date="2013-10-01T13:27:00Z">
            <w:rPr>
              <w:rFonts w:ascii="Courier New" w:hAnsi="Courier New"/>
              <w:b w:val="0"/>
              <w:noProof/>
              <w:snapToGrid w:val="0"/>
              <w:sz w:val="26"/>
              <w:u w:val="single"/>
            </w:rPr>
          </w:rPrChange>
        </w:rPr>
        <w:t>h Tableau</w:t>
      </w:r>
      <w:del w:id="762" w:author="Kent, Kevin - Indianapolis" w:date="2013-11-01T15:09:00Z">
        <w:r w:rsidRPr="00055C38" w:rsidDel="00EA7750">
          <w:rPr>
            <w:highlight w:val="green"/>
            <w:rPrChange w:id="763" w:author="Russell Thomas" w:date="2013-10-01T13:27:00Z">
              <w:rPr>
                <w:rFonts w:ascii="Courier New" w:hAnsi="Courier New"/>
                <w:b w:val="0"/>
                <w:noProof/>
                <w:snapToGrid w:val="0"/>
                <w:sz w:val="26"/>
                <w:u w:val="single"/>
              </w:rPr>
            </w:rPrChange>
          </w:rPr>
          <w:delText xml:space="preserve"> </w:delText>
        </w:r>
      </w:del>
      <w:r w:rsidRPr="00055C38">
        <w:rPr>
          <w:highlight w:val="green"/>
          <w:rPrChange w:id="764" w:author="Russell Thomas" w:date="2013-10-01T13:27:00Z">
            <w:rPr>
              <w:rFonts w:ascii="Courier New" w:hAnsi="Courier New"/>
              <w:b w:val="0"/>
              <w:noProof/>
              <w:snapToGrid w:val="0"/>
              <w:sz w:val="26"/>
              <w:u w:val="single"/>
            </w:rPr>
          </w:rPrChange>
        </w:rPr>
        <w:tab/>
        <w:t>[793725</w:t>
      </w:r>
      <w:ins w:id="765" w:author="Kent, Kevin - Indianapolis" w:date="2013-11-01T15:08:00Z">
        <w:r>
          <w:rPr>
            <w:highlight w:val="green"/>
          </w:rPr>
          <w:t xml:space="preserve"> </w:t>
        </w:r>
      </w:ins>
      <w:r w:rsidRPr="00055C38">
        <w:rPr>
          <w:highlight w:val="green"/>
          <w:rPrChange w:id="766" w:author="Russell Thomas" w:date="2013-10-01T13:27:00Z">
            <w:rPr>
              <w:rFonts w:ascii="Courier New" w:hAnsi="Courier New"/>
              <w:b w:val="0"/>
              <w:noProof/>
              <w:snapToGrid w:val="0"/>
              <w:sz w:val="26"/>
              <w:u w:val="single"/>
            </w:rPr>
          </w:rPrChange>
        </w:rPr>
        <w:t>c11f0</w:t>
      </w:r>
      <w:ins w:id="767" w:author="Kent, Kevin - Indianapolis" w:date="2013-11-01T15:08:00Z">
        <w:r>
          <w:rPr>
            <w:highlight w:val="green"/>
          </w:rPr>
          <w:t>0</w:t>
        </w:r>
      </w:ins>
      <w:r w:rsidRPr="00055C38">
        <w:rPr>
          <w:highlight w:val="green"/>
          <w:rPrChange w:id="768" w:author="Russell Thomas" w:date="2013-10-01T13:27:00Z">
            <w:rPr>
              <w:rFonts w:ascii="Courier New" w:hAnsi="Courier New"/>
              <w:b w:val="0"/>
              <w:noProof/>
              <w:snapToGrid w:val="0"/>
              <w:sz w:val="26"/>
              <w:u w:val="single"/>
            </w:rPr>
          </w:rPrChange>
        </w:rPr>
        <w:t>9.png]</w:t>
      </w:r>
    </w:p>
    <w:p w14:paraId="064A5157" w14:textId="77777777" w:rsidR="00BD6913" w:rsidDel="00106358" w:rsidRDefault="00055C38" w:rsidP="00BD6913">
      <w:pPr>
        <w:pStyle w:val="Slug"/>
        <w:rPr>
          <w:del w:id="769" w:author="Russell Thomas" w:date="2013-10-01T13:29:00Z"/>
        </w:rPr>
      </w:pPr>
      <w:del w:id="770" w:author="Russell Thomas" w:date="2013-10-01T13:29:00Z">
        <w:r w:rsidRPr="00055C38">
          <w:rPr>
            <w:highlight w:val="green"/>
            <w:rPrChange w:id="771" w:author="Russell Thomas" w:date="2013-10-01T13:29:00Z">
              <w:rPr>
                <w:rFonts w:ascii="Courier New" w:hAnsi="Courier New"/>
                <w:noProof/>
                <w:snapToGrid w:val="0"/>
                <w:sz w:val="26"/>
                <w:u w:val="single"/>
              </w:rPr>
            </w:rPrChange>
          </w:rPr>
          <w:delText xml:space="preserve">Figure 11.10 Tableau Details On Demand </w:delText>
        </w:r>
        <w:r w:rsidRPr="00055C38">
          <w:rPr>
            <w:highlight w:val="green"/>
            <w:rPrChange w:id="772" w:author="Russell Thomas" w:date="2013-10-01T13:29:00Z">
              <w:rPr>
                <w:rFonts w:ascii="Courier New" w:hAnsi="Courier New"/>
                <w:noProof/>
                <w:snapToGrid w:val="0"/>
                <w:sz w:val="26"/>
                <w:u w:val="single"/>
              </w:rPr>
            </w:rPrChange>
          </w:rPr>
          <w:tab/>
          <w:delText>[793725c11f10.png]</w:delText>
        </w:r>
      </w:del>
    </w:p>
    <w:p w14:paraId="6C1F2210" w14:textId="77777777" w:rsidR="001D2379" w:rsidRDefault="00F507E5">
      <w:pPr>
        <w:pStyle w:val="Para"/>
        <w:rPr>
          <w:ins w:id="773" w:author="Russell Thomas" w:date="2013-10-01T13:29:00Z"/>
        </w:rPr>
      </w:pPr>
      <w:r>
        <w:t xml:space="preserve">Rather than build a giant, scrolling web page, we </w:t>
      </w:r>
      <w:r w:rsidR="00CE679B">
        <w:t>chose to let</w:t>
      </w:r>
      <w:r w:rsidR="00BD6913">
        <w:t xml:space="preserve"> cons</w:t>
      </w:r>
      <w:r w:rsidR="00CE679B">
        <w:t>umers explore individual</w:t>
      </w:r>
      <w:r w:rsidR="00BD6913">
        <w:t xml:space="preserve"> survey questions and </w:t>
      </w:r>
      <w:r>
        <w:t>had Table</w:t>
      </w:r>
      <w:r w:rsidR="00CE679B">
        <w:t>a</w:t>
      </w:r>
      <w:r>
        <w:t>u automatically pivot th</w:t>
      </w:r>
      <w:r w:rsidR="00BD6913">
        <w:t>e compact detail views on</w:t>
      </w:r>
      <w:ins w:id="774" w:author="Kezia Endsley" w:date="2013-10-10T12:22:00Z">
        <w:r w:rsidR="00FB542B">
          <w:t xml:space="preserve"> </w:t>
        </w:r>
      </w:ins>
      <w:del w:id="775" w:author="Kezia Endsley" w:date="2013-10-10T12:22:00Z">
        <w:r w:rsidR="00BD6913" w:rsidDel="00FB542B">
          <w:delText>-</w:delText>
        </w:r>
      </w:del>
      <w:r w:rsidR="00BD6913">
        <w:t xml:space="preserve">demand. Each visual </w:t>
      </w:r>
      <w:r w:rsidR="00055C38" w:rsidRPr="00055C38">
        <w:rPr>
          <w:rPrChange w:id="776" w:author="Kezia Endsley" w:date="2013-10-10T12:22:00Z">
            <w:rPr>
              <w:rFonts w:ascii="Courier New" w:hAnsi="Courier New"/>
              <w:noProof/>
              <w:u w:val="single"/>
            </w:rPr>
          </w:rPrChange>
        </w:rPr>
        <w:t>component</w:t>
      </w:r>
      <w:r w:rsidR="00BD6913">
        <w:t xml:space="preserve"> in each section </w:t>
      </w:r>
      <w:r w:rsidR="00EF4F4F">
        <w:t xml:space="preserve">is also </w:t>
      </w:r>
      <w:del w:id="777" w:author="Kezia Endsley" w:date="2013-10-10T12:22:00Z">
        <w:r w:rsidR="00EF4F4F" w:rsidDel="00FB542B">
          <w:delText xml:space="preserve">be </w:delText>
        </w:r>
      </w:del>
      <w:r w:rsidR="00EF4F4F">
        <w:t xml:space="preserve">selectable and provides </w:t>
      </w:r>
      <w:del w:id="778" w:author="Kezia Endsley" w:date="2013-10-10T12:22:00Z">
        <w:r w:rsidR="00BD6913" w:rsidDel="00FB542B">
          <w:delText xml:space="preserve">even </w:delText>
        </w:r>
      </w:del>
      <w:r w:rsidR="00BD6913">
        <w:t xml:space="preserve">further levels of detail </w:t>
      </w:r>
      <w:r w:rsidR="00EF4F4F">
        <w:t xml:space="preserve">when inspected </w:t>
      </w:r>
      <w:r w:rsidR="00BD6913">
        <w:t>(Figure 11</w:t>
      </w:r>
      <w:ins w:id="779" w:author="Kezia Endsley" w:date="2013-10-10T11:08:00Z">
        <w:r w:rsidR="009C268D">
          <w:t>-</w:t>
        </w:r>
      </w:ins>
      <w:del w:id="780" w:author="Kezia Endsley" w:date="2013-10-10T11:08:00Z">
        <w:r w:rsidR="00BD6913" w:rsidDel="009C268D">
          <w:delText>.</w:delText>
        </w:r>
      </w:del>
      <w:r w:rsidR="00BD6913">
        <w:t>10)</w:t>
      </w:r>
      <w:r>
        <w:t xml:space="preserve">. </w:t>
      </w:r>
    </w:p>
    <w:p w14:paraId="016AA725" w14:textId="77777777" w:rsidR="001D2379" w:rsidRDefault="00106358">
      <w:pPr>
        <w:pStyle w:val="Slug"/>
        <w:numPr>
          <w:ins w:id="781" w:author="Russell Thomas" w:date="2013-10-01T13:29:00Z"/>
        </w:numPr>
        <w:rPr>
          <w:ins w:id="782" w:author="Russell Thomas" w:date="2013-10-01T13:29:00Z"/>
        </w:rPr>
        <w:pPrChange w:id="783" w:author="Russell Thomas" w:date="2013-10-01T13:29:00Z">
          <w:pPr>
            <w:pStyle w:val="Para"/>
          </w:pPr>
        </w:pPrChange>
      </w:pPr>
      <w:ins w:id="784" w:author="Russell Thomas" w:date="2013-10-01T13:29:00Z">
        <w:r w:rsidRPr="00106358">
          <w:rPr>
            <w:highlight w:val="green"/>
          </w:rPr>
          <w:t>Figure 11</w:t>
        </w:r>
      </w:ins>
      <w:ins w:id="785" w:author="Kezia Endsley" w:date="2013-10-10T11:08:00Z">
        <w:r w:rsidR="009C268D">
          <w:rPr>
            <w:highlight w:val="green"/>
          </w:rPr>
          <w:t>-</w:t>
        </w:r>
      </w:ins>
      <w:ins w:id="786" w:author="Russell Thomas" w:date="2013-10-01T13:29:00Z">
        <w:del w:id="787" w:author="Kezia Endsley" w:date="2013-10-10T11:08:00Z">
          <w:r w:rsidRPr="00106358" w:rsidDel="009C268D">
            <w:rPr>
              <w:highlight w:val="green"/>
            </w:rPr>
            <w:delText>.</w:delText>
          </w:r>
        </w:del>
        <w:r w:rsidRPr="00106358">
          <w:rPr>
            <w:highlight w:val="green"/>
          </w:rPr>
          <w:t>10</w:t>
        </w:r>
      </w:ins>
      <w:ins w:id="788" w:author="Kent, Kevin - Indianapolis" w:date="2013-11-01T15:12:00Z">
        <w:r w:rsidR="00EA7750">
          <w:rPr>
            <w:highlight w:val="green"/>
          </w:rPr>
          <w:t>:</w:t>
        </w:r>
      </w:ins>
      <w:ins w:id="789" w:author="Russell Thomas" w:date="2013-10-01T13:29:00Z">
        <w:r w:rsidRPr="00106358">
          <w:rPr>
            <w:highlight w:val="green"/>
          </w:rPr>
          <w:t xml:space="preserve"> Tableau </w:t>
        </w:r>
        <w:r w:rsidR="00EA7750" w:rsidRPr="00106358">
          <w:rPr>
            <w:highlight w:val="green"/>
          </w:rPr>
          <w:t xml:space="preserve">details </w:t>
        </w:r>
      </w:ins>
      <w:ins w:id="790" w:author="Kezia Endsley" w:date="2013-10-10T11:08:00Z">
        <w:r w:rsidR="00EA7750">
          <w:rPr>
            <w:highlight w:val="green"/>
          </w:rPr>
          <w:t>o</w:t>
        </w:r>
      </w:ins>
      <w:ins w:id="791" w:author="Russell Thomas" w:date="2013-10-01T13:29:00Z">
        <w:del w:id="792" w:author="Kezia Endsley" w:date="2013-10-10T11:08:00Z">
          <w:r w:rsidR="00EA7750" w:rsidRPr="00106358" w:rsidDel="009C268D">
            <w:rPr>
              <w:highlight w:val="green"/>
            </w:rPr>
            <w:delText>o</w:delText>
          </w:r>
        </w:del>
        <w:r w:rsidR="00EA7750" w:rsidRPr="00106358">
          <w:rPr>
            <w:highlight w:val="green"/>
          </w:rPr>
          <w:t xml:space="preserve">n demand </w:t>
        </w:r>
        <w:r w:rsidRPr="00106358">
          <w:rPr>
            <w:highlight w:val="green"/>
          </w:rPr>
          <w:tab/>
          <w:t>[793725</w:t>
        </w:r>
      </w:ins>
      <w:ins w:id="793" w:author="Kent, Kevin - Indianapolis" w:date="2013-11-01T15:12:00Z">
        <w:r w:rsidR="00EA7750">
          <w:rPr>
            <w:highlight w:val="green"/>
          </w:rPr>
          <w:t xml:space="preserve"> </w:t>
        </w:r>
      </w:ins>
      <w:ins w:id="794" w:author="Russell Thomas" w:date="2013-10-01T13:29:00Z">
        <w:r w:rsidRPr="00106358">
          <w:rPr>
            <w:highlight w:val="green"/>
          </w:rPr>
          <w:t>c11f</w:t>
        </w:r>
      </w:ins>
      <w:ins w:id="795" w:author="Kent, Kevin - Indianapolis" w:date="2013-11-01T15:12:00Z">
        <w:r w:rsidR="00EA7750">
          <w:rPr>
            <w:highlight w:val="green"/>
          </w:rPr>
          <w:t>0</w:t>
        </w:r>
      </w:ins>
      <w:ins w:id="796" w:author="Russell Thomas" w:date="2013-10-01T13:29:00Z">
        <w:r w:rsidRPr="00106358">
          <w:rPr>
            <w:highlight w:val="green"/>
          </w:rPr>
          <w:t>10.png]</w:t>
        </w:r>
      </w:ins>
    </w:p>
    <w:p w14:paraId="739AD622" w14:textId="77777777" w:rsidR="00EA7750" w:rsidRDefault="00EA7750">
      <w:pPr>
        <w:pStyle w:val="QueryPara"/>
        <w:numPr>
          <w:ins w:id="797" w:author="Russell Thomas" w:date="2013-10-01T13:29:00Z"/>
        </w:numPr>
        <w:rPr>
          <w:ins w:id="798" w:author="Bob Rudis" w:date="2013-11-06T21:21:00Z"/>
        </w:rPr>
        <w:pPrChange w:id="799" w:author="Kent, Kevin - Indianapolis" w:date="2013-11-01T15:13:00Z">
          <w:pPr>
            <w:pStyle w:val="Para"/>
          </w:pPr>
        </w:pPrChange>
      </w:pPr>
      <w:ins w:id="800" w:author="Kent, Kevin - Indianapolis" w:date="2013-11-01T15:13:00Z">
        <w:r w:rsidRPr="00EA7750">
          <w:rPr>
            <w:highlight w:val="yellow"/>
            <w:rPrChange w:id="801" w:author="Kent, Kevin - Indianapolis" w:date="2013-11-01T15:13:00Z">
              <w:rPr/>
            </w:rPrChange>
          </w:rPr>
          <w:t>[AU: Which file is that in the web materials? Name is so readers can go right to it. Thanks, Kevin (PJE)]</w:t>
        </w:r>
      </w:ins>
    </w:p>
    <w:p w14:paraId="79BA4EBC" w14:textId="77777777" w:rsidR="00BB017C" w:rsidRDefault="00BB017C">
      <w:pPr>
        <w:pStyle w:val="QueryPara"/>
        <w:numPr>
          <w:ins w:id="802" w:author="Russell Thomas" w:date="2013-10-01T13:29:00Z"/>
        </w:numPr>
        <w:rPr>
          <w:ins w:id="803" w:author="Bob Rudis" w:date="2013-11-06T21:21:00Z"/>
        </w:rPr>
        <w:pPrChange w:id="804" w:author="Kent, Kevin - Indianapolis" w:date="2013-11-01T15:13:00Z">
          <w:pPr>
            <w:pStyle w:val="Para"/>
          </w:pPr>
        </w:pPrChange>
      </w:pPr>
    </w:p>
    <w:p w14:paraId="7B6B802C" w14:textId="66211E2E" w:rsidR="00BB017C" w:rsidRDefault="00BB017C">
      <w:pPr>
        <w:pStyle w:val="QueryPara"/>
        <w:numPr>
          <w:ins w:id="805" w:author="Russell Thomas" w:date="2013-10-01T13:29:00Z"/>
        </w:numPr>
        <w:rPr>
          <w:ins w:id="806" w:author="Kent, Kevin - Indianapolis" w:date="2013-11-01T15:13:00Z"/>
        </w:rPr>
        <w:pPrChange w:id="807" w:author="Kent, Kevin - Indianapolis" w:date="2013-11-01T15:13:00Z">
          <w:pPr>
            <w:pStyle w:val="Para"/>
          </w:pPr>
        </w:pPrChange>
      </w:pPr>
      <w:ins w:id="808" w:author="Bob Rudis" w:date="2013-11-06T21:21:00Z">
        <w:r>
          <w:t>AR: done. thx</w:t>
        </w:r>
      </w:ins>
    </w:p>
    <w:p w14:paraId="1615D030" w14:textId="60D8D6EE" w:rsidR="006461CA" w:rsidRPr="00BB017C" w:rsidRDefault="00EF4F4F" w:rsidP="008F48EA">
      <w:pPr>
        <w:pStyle w:val="Para"/>
        <w:numPr>
          <w:ins w:id="809" w:author="Russell Thomas" w:date="2013-10-01T13:29:00Z"/>
        </w:numPr>
        <w:rPr>
          <w:rFonts w:ascii="Courier New" w:hAnsi="Courier New"/>
          <w:noProof/>
          <w:rPrChange w:id="810" w:author="Bob Rudis" w:date="2013-11-06T21:21:00Z">
            <w:rPr/>
          </w:rPrChange>
        </w:rPr>
      </w:pPr>
      <w:r>
        <w:t>This</w:t>
      </w:r>
      <w:r w:rsidR="00F507E5">
        <w:t xml:space="preserve"> </w:t>
      </w:r>
      <w:r>
        <w:t xml:space="preserve">all </w:t>
      </w:r>
      <w:r w:rsidR="00F507E5">
        <w:t xml:space="preserve">required </w:t>
      </w:r>
      <w:r>
        <w:t xml:space="preserve">nothing </w:t>
      </w:r>
      <w:r w:rsidR="00F507E5">
        <w:t>more than a few mouse clicks and drags. We never entered even one line of code, yet produced an interactive tool that can be used by anyone with a web browser.</w:t>
      </w:r>
      <w:r w:rsidR="00CE679B">
        <w:t xml:space="preserve"> Plus, we can give the </w:t>
      </w:r>
      <w:r w:rsidR="00CE679B" w:rsidRPr="00EA7750">
        <w:rPr>
          <w:highlight w:val="yellow"/>
          <w:rPrChange w:id="811" w:author="Kent, Kevin - Indianapolis" w:date="2013-11-01T15:13:00Z">
            <w:rPr/>
          </w:rPrChange>
        </w:rPr>
        <w:t>entire workbook</w:t>
      </w:r>
      <w:r w:rsidR="00CE679B">
        <w:t xml:space="preserve"> (also available on the book’s </w:t>
      </w:r>
      <w:del w:id="812" w:author="Kezia Endsley" w:date="2013-10-10T11:25:00Z">
        <w:r w:rsidR="00CE679B" w:rsidDel="0078716F">
          <w:delText>web site</w:delText>
        </w:r>
      </w:del>
      <w:ins w:id="813" w:author="Kezia Endsley" w:date="2013-10-10T11:25:00Z">
        <w:r w:rsidR="0078716F">
          <w:t>website</w:t>
        </w:r>
      </w:ins>
      <w:ins w:id="814" w:author="Bob Rudis" w:date="2013-11-06T21:21:00Z">
        <w:r w:rsidR="00BB017C">
          <w:t xml:space="preserve"> at </w:t>
        </w:r>
        <w:r w:rsidR="00BB017C" w:rsidRPr="00BB017C">
          <w:rPr>
            <w:rStyle w:val="InlineCode"/>
            <w:rPrChange w:id="815" w:author="Bob Rudis" w:date="2013-11-06T21:21:00Z">
              <w:rPr/>
            </w:rPrChange>
          </w:rPr>
          <w:t>ch11/data/user-awareness.twbx</w:t>
        </w:r>
      </w:ins>
      <w:r w:rsidR="00CE679B">
        <w:t xml:space="preserve">) to other analysts to </w:t>
      </w:r>
      <w:r>
        <w:t>produce other customized views—</w:t>
      </w:r>
      <w:r w:rsidR="00CE679B">
        <w:t>provided they also have the Tableau Desktop software.</w:t>
      </w:r>
    </w:p>
    <w:p w14:paraId="5DE08DCA" w14:textId="77777777" w:rsidR="00CE679B" w:rsidRDefault="00CE679B" w:rsidP="006461CA">
      <w:pPr>
        <w:pStyle w:val="Para"/>
      </w:pPr>
      <w:r>
        <w:t xml:space="preserve">Tableau is great for producing straightforward fixed and interactive visualizations using standard </w:t>
      </w:r>
      <w:r w:rsidR="00B87882">
        <w:t xml:space="preserve">charting </w:t>
      </w:r>
      <w:r>
        <w:t xml:space="preserve">components. However, if you </w:t>
      </w:r>
      <w:ins w:id="816" w:author="Kezia Endsley" w:date="2013-10-10T12:23:00Z">
        <w:r w:rsidR="00FB542B">
          <w:t>want</w:t>
        </w:r>
      </w:ins>
      <w:del w:id="817" w:author="Kezia Endsley" w:date="2013-10-10T12:23:00Z">
        <w:r w:rsidDel="00FB542B">
          <w:delText>wish</w:delText>
        </w:r>
      </w:del>
      <w:r>
        <w:t xml:space="preserve"> to create </w:t>
      </w:r>
      <w:r w:rsidR="00B8798F">
        <w:t xml:space="preserve">more </w:t>
      </w:r>
      <w:r>
        <w:t xml:space="preserve">specialized interactive visualizations </w:t>
      </w:r>
      <w:r w:rsidR="000A2A8E">
        <w:t xml:space="preserve">or prefer not to be locked into a proprietary desktop tool, </w:t>
      </w:r>
      <w:r>
        <w:t>you’ll need to head to your favorite text editor and start coding.</w:t>
      </w:r>
    </w:p>
    <w:p w14:paraId="0AAC5BBF" w14:textId="77777777" w:rsidR="00CE679B" w:rsidRDefault="00F02D35" w:rsidP="00F82860">
      <w:pPr>
        <w:pStyle w:val="H2"/>
      </w:pPr>
      <w:r>
        <w:t xml:space="preserve">Building </w:t>
      </w:r>
      <w:r w:rsidR="002440BC">
        <w:t>Bro</w:t>
      </w:r>
      <w:r w:rsidR="00B551C0">
        <w:t>w</w:t>
      </w:r>
      <w:r w:rsidR="002440BC">
        <w:t>s</w:t>
      </w:r>
      <w:r w:rsidR="00B551C0">
        <w:t>er-</w:t>
      </w:r>
      <w:r w:rsidR="00FB542B">
        <w:t xml:space="preserve">Based </w:t>
      </w:r>
      <w:r w:rsidR="00B551C0">
        <w:t>Visualizations With D3</w:t>
      </w:r>
    </w:p>
    <w:p w14:paraId="11486E4E" w14:textId="77777777" w:rsidR="00F82860" w:rsidRDefault="00F02D35" w:rsidP="006461CA">
      <w:pPr>
        <w:pStyle w:val="Para"/>
      </w:pPr>
      <w:r>
        <w:t xml:space="preserve">There is a </w:t>
      </w:r>
      <w:r w:rsidR="00B551C0">
        <w:t>vast</w:t>
      </w:r>
      <w:r>
        <w:t xml:space="preserve"> landscape of tools, languages</w:t>
      </w:r>
      <w:ins w:id="818" w:author="Kezia Endsley" w:date="2013-10-10T12:23:00Z">
        <w:r w:rsidR="00FB542B">
          <w:t>,</w:t>
        </w:r>
      </w:ins>
      <w:r>
        <w:t xml:space="preserve"> and techniques available to help you craft engaging</w:t>
      </w:r>
      <w:r w:rsidR="00B551C0">
        <w:t>,</w:t>
      </w:r>
      <w:r>
        <w:t xml:space="preserve"> web-based</w:t>
      </w:r>
      <w:r w:rsidR="007B2562">
        <w:t>,</w:t>
      </w:r>
      <w:r>
        <w:t xml:space="preserve"> fixed</w:t>
      </w:r>
      <w:ins w:id="819" w:author="Kezia Endsley" w:date="2013-10-10T12:23:00Z">
        <w:r w:rsidR="00FB542B">
          <w:t>,</w:t>
        </w:r>
      </w:ins>
      <w:r>
        <w:t xml:space="preserve"> and interactive </w:t>
      </w:r>
      <w:r w:rsidR="00B551C0">
        <w:t xml:space="preserve">data visualizations. It would be impossible to cover them all in </w:t>
      </w:r>
      <w:del w:id="820" w:author="Kezia Endsley" w:date="2013-10-10T12:23:00Z">
        <w:r w:rsidR="00B551C0" w:rsidDel="00FB542B">
          <w:delText xml:space="preserve">an </w:delText>
        </w:r>
      </w:del>
      <w:ins w:id="821" w:author="Kezia Endsley" w:date="2013-10-10T12:23:00Z">
        <w:r w:rsidR="00FB542B">
          <w:t xml:space="preserve">one </w:t>
        </w:r>
      </w:ins>
      <w:del w:id="822" w:author="Kezia Endsley" w:date="2013-10-10T12:23:00Z">
        <w:r w:rsidR="00B551C0" w:rsidDel="00FB542B">
          <w:delText xml:space="preserve">entire </w:delText>
        </w:r>
      </w:del>
      <w:r w:rsidR="00B551C0">
        <w:t>book, let alone part of one chapter, so we’ll highlight one of the most flexible and popular visualiza</w:t>
      </w:r>
      <w:r w:rsidR="00B16C01">
        <w:t>tion libraries available today—D3—and show you a fully working example using a meta-</w:t>
      </w:r>
      <w:r w:rsidR="007B2562">
        <w:t>language</w:t>
      </w:r>
      <w:r w:rsidR="00B16C01">
        <w:t xml:space="preserve"> built on top of D3</w:t>
      </w:r>
      <w:r w:rsidR="00FB542B">
        <w:sym w:font="Symbol" w:char="F0BE"/>
      </w:r>
      <w:r w:rsidR="00B16C01">
        <w:t>Vega.</w:t>
      </w:r>
    </w:p>
    <w:p w14:paraId="22BC577E" w14:textId="77777777" w:rsidR="00285F22" w:rsidRDefault="00855CED" w:rsidP="006461CA">
      <w:pPr>
        <w:pStyle w:val="Para"/>
      </w:pPr>
      <w:r>
        <w:t>D3</w:t>
      </w:r>
      <w:r w:rsidR="003C3675">
        <w:t xml:space="preserve"> (</w:t>
      </w:r>
      <w:r w:rsidR="00055C38" w:rsidRPr="00055C38">
        <w:rPr>
          <w:rStyle w:val="InlineURL"/>
          <w:highlight w:val="green"/>
          <w:rPrChange w:id="823" w:author="Russell Thomas" w:date="2013-10-01T13:31:00Z">
            <w:rPr>
              <w:rStyle w:val="InlineURL"/>
            </w:rPr>
          </w:rPrChange>
        </w:rPr>
        <w:t>http://d3js.org/</w:t>
      </w:r>
      <w:r w:rsidR="00055C38" w:rsidRPr="00055C38">
        <w:rPr>
          <w:highlight w:val="green"/>
          <w:rPrChange w:id="824" w:author="Russell Thomas" w:date="2013-10-01T13:31:00Z">
            <w:rPr>
              <w:rFonts w:ascii="Courier New" w:hAnsi="Courier New"/>
              <w:noProof/>
              <w:u w:val="single"/>
            </w:rPr>
          </w:rPrChange>
        </w:rPr>
        <w:t>)</w:t>
      </w:r>
      <w:r>
        <w:t xml:space="preserve"> is a powerful </w:t>
      </w:r>
      <w:r w:rsidR="003C3675">
        <w:t>JavaScript</w:t>
      </w:r>
      <w:r>
        <w:t xml:space="preserve"> library </w:t>
      </w:r>
      <w:r w:rsidR="00A64021">
        <w:t xml:space="preserve">created by Mike Bostock </w:t>
      </w:r>
      <w:r>
        <w:t>that makes it</w:t>
      </w:r>
      <w:r w:rsidR="003C3675">
        <w:t xml:space="preserve"> possible to </w:t>
      </w:r>
      <w:r w:rsidR="00285F22">
        <w:t xml:space="preserve">dynamically </w:t>
      </w:r>
      <w:r w:rsidR="003C3675">
        <w:t xml:space="preserve">transform and manipulate </w:t>
      </w:r>
      <w:r w:rsidR="00285F22">
        <w:t>the contents of web pages</w:t>
      </w:r>
      <w:r w:rsidR="003C3675">
        <w:t xml:space="preserve"> based on data. </w:t>
      </w:r>
      <w:r w:rsidR="00C368E5">
        <w:t xml:space="preserve">To </w:t>
      </w:r>
      <w:r w:rsidR="00BD5184">
        <w:t xml:space="preserve">fully </w:t>
      </w:r>
      <w:r w:rsidR="003C3675">
        <w:t xml:space="preserve">bend D3 to your will, you’ll </w:t>
      </w:r>
      <w:r w:rsidR="00285F22">
        <w:t>need to</w:t>
      </w:r>
    </w:p>
    <w:p w14:paraId="2E75363F" w14:textId="77777777" w:rsidR="00285F22" w:rsidRDefault="00FB542B" w:rsidP="00285F22">
      <w:pPr>
        <w:pStyle w:val="ListBulleted"/>
      </w:pPr>
      <w:r>
        <w:t xml:space="preserve">Become </w:t>
      </w:r>
      <w:r w:rsidR="00855CED">
        <w:t>proficient</w:t>
      </w:r>
      <w:r w:rsidR="003C3675">
        <w:t xml:space="preserve"> in</w:t>
      </w:r>
      <w:r w:rsidR="00855CED">
        <w:t xml:space="preserve"> the web trifecta</w:t>
      </w:r>
      <w:ins w:id="825" w:author="Kezia Endsley" w:date="2013-10-10T12:24:00Z">
        <w:r>
          <w:sym w:font="Symbol" w:char="F0BE"/>
        </w:r>
      </w:ins>
      <w:del w:id="826" w:author="Kezia Endsley" w:date="2013-10-10T12:24:00Z">
        <w:r w:rsidR="00855CED" w:rsidDel="00FB542B">
          <w:delText>:</w:delText>
        </w:r>
        <w:r w:rsidR="00C368E5" w:rsidDel="00FB542B">
          <w:delText xml:space="preserve"> </w:delText>
        </w:r>
      </w:del>
      <w:r w:rsidR="00C368E5">
        <w:t>HTML5</w:t>
      </w:r>
      <w:r w:rsidR="00855CED">
        <w:t>, Cascading Style Sheets (CSS)</w:t>
      </w:r>
      <w:ins w:id="827" w:author="Kezia Endsley" w:date="2013-10-10T12:24:00Z">
        <w:r>
          <w:t>,</w:t>
        </w:r>
      </w:ins>
      <w:r w:rsidR="00855CED">
        <w:t xml:space="preserve"> and </w:t>
      </w:r>
      <w:r w:rsidR="003C3675">
        <w:t>JavaScript</w:t>
      </w:r>
      <w:ins w:id="828" w:author="Kezia Endsley" w:date="2013-10-10T12:24:00Z">
        <w:del w:id="829" w:author="Kent, Kevin - Indianapolis" w:date="2013-11-01T15:15:00Z">
          <w:r w:rsidDel="00EA7750">
            <w:delText>.</w:delText>
          </w:r>
        </w:del>
      </w:ins>
      <w:del w:id="830" w:author="Kent, Kevin - Indianapolis" w:date="2013-11-01T15:15:00Z">
        <w:r w:rsidR="00855CED" w:rsidDel="00EA7750">
          <w:delText>;</w:delText>
        </w:r>
      </w:del>
      <w:del w:id="831" w:author="Kezia Endsley" w:date="2013-10-10T12:24:00Z">
        <w:r w:rsidR="00855CED" w:rsidDel="00FB542B">
          <w:delText xml:space="preserve"> </w:delText>
        </w:r>
      </w:del>
    </w:p>
    <w:p w14:paraId="61AECE93" w14:textId="77777777" w:rsidR="00285F22" w:rsidRDefault="00FB542B" w:rsidP="00285F22">
      <w:pPr>
        <w:pStyle w:val="ListBulleted"/>
      </w:pPr>
      <w:r>
        <w:t xml:space="preserve">Be </w:t>
      </w:r>
      <w:r w:rsidR="00855CED">
        <w:t>familiar with the structure of Scalable Vector Graphics (SVG)</w:t>
      </w:r>
      <w:ins w:id="832" w:author="Kezia Endsley" w:date="2013-10-10T12:25:00Z">
        <w:del w:id="833" w:author="Kent, Kevin - Indianapolis" w:date="2013-11-01T15:15:00Z">
          <w:r w:rsidDel="00EA7750">
            <w:delText>.</w:delText>
          </w:r>
        </w:del>
      </w:ins>
      <w:del w:id="834" w:author="Kent, Kevin - Indianapolis" w:date="2013-11-01T15:15:00Z">
        <w:r w:rsidR="003C3675" w:rsidDel="00EA7750">
          <w:delText>; a</w:delText>
        </w:r>
      </w:del>
      <w:del w:id="835" w:author="Kezia Endsley" w:date="2013-10-10T12:25:00Z">
        <w:r w:rsidR="003C3675" w:rsidDel="00FB542B">
          <w:delText>nd,</w:delText>
        </w:r>
        <w:r w:rsidR="00C368E5" w:rsidDel="00FB542B">
          <w:delText xml:space="preserve"> </w:delText>
        </w:r>
      </w:del>
    </w:p>
    <w:p w14:paraId="0A37C661" w14:textId="77777777" w:rsidR="00285F22" w:rsidRDefault="00FB542B" w:rsidP="00285F22">
      <w:pPr>
        <w:pStyle w:val="ListBulleted"/>
      </w:pPr>
      <w:r>
        <w:t xml:space="preserve">Have </w:t>
      </w:r>
      <w:r w:rsidR="00C368E5">
        <w:t xml:space="preserve">a </w:t>
      </w:r>
      <w:r w:rsidR="00855CED">
        <w:t>solid</w:t>
      </w:r>
      <w:r w:rsidR="00C368E5">
        <w:t xml:space="preserve"> understanding of the Document Object Model (DOM)</w:t>
      </w:r>
      <w:ins w:id="836" w:author="Kezia Endsley" w:date="2013-10-10T12:25:00Z">
        <w:r>
          <w:t>; see</w:t>
        </w:r>
      </w:ins>
      <w:r w:rsidR="00C368E5">
        <w:t xml:space="preserve"> </w:t>
      </w:r>
      <w:del w:id="837" w:author="Kezia Endsley" w:date="2013-10-10T12:25:00Z">
        <w:r w:rsidR="00C368E5" w:rsidDel="00FB542B">
          <w:delText>[</w:delText>
        </w:r>
      </w:del>
      <w:r w:rsidR="00055C38" w:rsidRPr="00055C38">
        <w:rPr>
          <w:rStyle w:val="InlineURL"/>
          <w:highlight w:val="green"/>
          <w:rPrChange w:id="838" w:author="Russell Thomas" w:date="2013-10-01T13:32:00Z">
            <w:rPr>
              <w:rStyle w:val="InlineURL"/>
            </w:rPr>
          </w:rPrChange>
        </w:rPr>
        <w:t>http://www.w3.org/TR/1998/WD-DOM-19980720/introduction.html</w:t>
      </w:r>
      <w:ins w:id="839" w:author="Kezia Endsley" w:date="2013-10-10T12:25:00Z">
        <w:del w:id="840" w:author="Kent, Kevin - Indianapolis" w:date="2013-11-01T15:15:00Z">
          <w:r w:rsidR="00055C38" w:rsidRPr="00055C38" w:rsidDel="00EA7750">
            <w:rPr>
              <w:rPrChange w:id="841" w:author="Kezia Endsley" w:date="2013-10-10T12:25:00Z">
                <w:rPr>
                  <w:rFonts w:ascii="Courier New" w:hAnsi="Courier New"/>
                  <w:noProof/>
                  <w:u w:val="single"/>
                </w:rPr>
              </w:rPrChange>
            </w:rPr>
            <w:delText>.</w:delText>
          </w:r>
        </w:del>
      </w:ins>
      <w:del w:id="842" w:author="Kezia Endsley" w:date="2013-10-10T12:25:00Z">
        <w:r w:rsidR="00C368E5" w:rsidDel="00FB542B">
          <w:delText>]</w:delText>
        </w:r>
      </w:del>
    </w:p>
    <w:p w14:paraId="18C23D13" w14:textId="77777777" w:rsidR="00C368E5" w:rsidRDefault="00BD5184" w:rsidP="00285F22">
      <w:pPr>
        <w:pStyle w:val="ParaContinued"/>
      </w:pPr>
      <w:r>
        <w:t>However, y</w:t>
      </w:r>
      <w:r w:rsidR="003C3675">
        <w:t xml:space="preserve">ou can begin to </w:t>
      </w:r>
      <w:r>
        <w:t xml:space="preserve">learn </w:t>
      </w:r>
      <w:r w:rsidR="003C3675">
        <w:t>D3 without</w:t>
      </w:r>
      <w:r>
        <w:t xml:space="preserve"> deep knowledge in those areas, just by viewing and exploring the plethora of examples found on the “official” D3 </w:t>
      </w:r>
      <w:del w:id="843" w:author="Kezia Endsley" w:date="2013-10-10T12:25:00Z">
        <w:r w:rsidDel="00FB542B">
          <w:delText xml:space="preserve">github </w:delText>
        </w:r>
      </w:del>
      <w:ins w:id="844" w:author="Kezia Endsley" w:date="2013-10-10T12:25:00Z">
        <w:r w:rsidR="00FB542B">
          <w:t xml:space="preserve">GitHub </w:t>
        </w:r>
      </w:ins>
      <w:r>
        <w:t xml:space="preserve">site </w:t>
      </w:r>
      <w:r>
        <w:lastRenderedPageBreak/>
        <w:t>(</w:t>
      </w:r>
      <w:r w:rsidR="00055C38" w:rsidRPr="00055C38">
        <w:rPr>
          <w:rStyle w:val="InlineURL"/>
          <w:highlight w:val="green"/>
          <w:rPrChange w:id="845" w:author="Russell Thomas" w:date="2013-10-01T13:33:00Z">
            <w:rPr>
              <w:rStyle w:val="InlineURL"/>
            </w:rPr>
          </w:rPrChange>
        </w:rPr>
        <w:t>https://github.com/mbostock/d3/wiki/Gallery</w:t>
      </w:r>
      <w:r>
        <w:t>)</w:t>
      </w:r>
      <w:r w:rsidR="008A1AB9">
        <w:t xml:space="preserve"> and </w:t>
      </w:r>
      <w:ins w:id="846" w:author="Kezia Endsley" w:date="2013-10-10T12:25:00Z">
        <w:r w:rsidR="00FB542B">
          <w:t xml:space="preserve">by </w:t>
        </w:r>
      </w:ins>
      <w:r w:rsidR="008A1AB9">
        <w:t>gathering expertise along the way</w:t>
      </w:r>
      <w:r>
        <w:t>.</w:t>
      </w:r>
    </w:p>
    <w:p w14:paraId="6EADC077" w14:textId="77777777" w:rsidR="00BD5184" w:rsidRDefault="00BD5184" w:rsidP="006461CA">
      <w:pPr>
        <w:pStyle w:val="Para"/>
      </w:pPr>
      <w:r>
        <w:t xml:space="preserve">Unlike most proprietary technologies, </w:t>
      </w:r>
      <w:ins w:id="847" w:author="Kezia Endsley" w:date="2013-10-10T12:25:00Z">
        <w:r w:rsidR="00FB542B">
          <w:t xml:space="preserve">you can dissect and inspect </w:t>
        </w:r>
      </w:ins>
      <w:r>
        <w:t xml:space="preserve">all D3 visualizations </w:t>
      </w:r>
      <w:del w:id="848" w:author="Kezia Endsley" w:date="2013-10-10T12:25:00Z">
        <w:r w:rsidDel="00FB542B">
          <w:delText xml:space="preserve">can be dissected </w:delText>
        </w:r>
        <w:r w:rsidR="008A1AB9" w:rsidDel="00FB542B">
          <w:delText xml:space="preserve">and inspected </w:delText>
        </w:r>
      </w:del>
      <w:r>
        <w:t xml:space="preserve">just by </w:t>
      </w:r>
      <w:del w:id="849" w:author="Kezia Endsley" w:date="2013-10-10T12:25:00Z">
        <w:r w:rsidDel="00B66C7F">
          <w:delText xml:space="preserve">doing </w:delText>
        </w:r>
      </w:del>
      <w:ins w:id="850" w:author="Kezia Endsley" w:date="2013-10-10T12:25:00Z">
        <w:r w:rsidR="00B66C7F">
          <w:t xml:space="preserve">choosing </w:t>
        </w:r>
      </w:ins>
      <w:del w:id="851" w:author="Kezia Endsley" w:date="2013-10-10T12:25:00Z">
        <w:r w:rsidDel="00B66C7F">
          <w:delText xml:space="preserve">a </w:delText>
        </w:r>
      </w:del>
      <w:r>
        <w:t>“view</w:t>
      </w:r>
      <w:ins w:id="852" w:author="Kezia Endsley" w:date="2013-10-10T12:26:00Z">
        <w:r w:rsidR="003946C8">
          <w:t xml:space="preserve"> </w:t>
        </w:r>
      </w:ins>
      <w:del w:id="853" w:author="Kezia Endsley" w:date="2013-10-10T12:26:00Z">
        <w:r w:rsidDel="003946C8">
          <w:delText>-</w:delText>
        </w:r>
      </w:del>
      <w:r>
        <w:t xml:space="preserve">source” </w:t>
      </w:r>
      <w:del w:id="854" w:author="Kezia Endsley" w:date="2013-10-10T12:26:00Z">
        <w:r w:rsidDel="003946C8">
          <w:delText xml:space="preserve">in </w:delText>
        </w:r>
      </w:del>
      <w:ins w:id="855" w:author="Kezia Endsley" w:date="2013-10-10T12:26:00Z">
        <w:r w:rsidR="003946C8">
          <w:t xml:space="preserve">from </w:t>
        </w:r>
      </w:ins>
      <w:r>
        <w:t>your web browser. Since D3 visualizations are fully driven by the data being visualized, the data itself is also available for download and should be</w:t>
      </w:r>
      <w:r w:rsidR="008A1AB9">
        <w:t xml:space="preserve"> in a </w:t>
      </w:r>
      <w:del w:id="856" w:author="Kezia Endsley" w:date="2013-10-10T12:26:00Z">
        <w:r w:rsidR="008A1AB9" w:rsidDel="003946C8">
          <w:delText xml:space="preserve">very </w:delText>
        </w:r>
      </w:del>
      <w:r w:rsidR="008A1AB9">
        <w:t>recognizable format—</w:t>
      </w:r>
      <w:r>
        <w:t xml:space="preserve">usually CSV, TSV, </w:t>
      </w:r>
      <w:r w:rsidR="00805BDD">
        <w:t>JSON</w:t>
      </w:r>
      <w:ins w:id="857" w:author="Kezia Endsley" w:date="2013-10-10T12:26:00Z">
        <w:r w:rsidR="003946C8">
          <w:t>,</w:t>
        </w:r>
      </w:ins>
      <w:r w:rsidR="00805BDD">
        <w:t xml:space="preserve"> or hardcoded HTML tables and </w:t>
      </w:r>
      <w:r>
        <w:t>JavaScript arrays.</w:t>
      </w:r>
    </w:p>
    <w:p w14:paraId="1ABD88C6" w14:textId="4A29077E" w:rsidR="00103BCF" w:rsidRDefault="00103BCF" w:rsidP="006461CA">
      <w:pPr>
        <w:pStyle w:val="Para"/>
      </w:pPr>
      <w:r>
        <w:t>Getting started</w:t>
      </w:r>
      <w:r w:rsidR="00805BDD">
        <w:t xml:space="preserve"> with D3</w:t>
      </w:r>
      <w:r>
        <w:t xml:space="preserve"> requires o</w:t>
      </w:r>
      <w:r w:rsidR="00805BDD">
        <w:t>nly three things</w:t>
      </w:r>
      <w:ins w:id="858" w:author="Kezia Endsley" w:date="2013-10-10T12:26:00Z">
        <w:r w:rsidR="00F437C3">
          <w:sym w:font="Symbol" w:char="F0BE"/>
        </w:r>
      </w:ins>
      <w:del w:id="859" w:author="Kezia Endsley" w:date="2013-10-10T12:26:00Z">
        <w:r w:rsidR="00805BDD" w:rsidDel="00F437C3">
          <w:delText xml:space="preserve">: </w:delText>
        </w:r>
      </w:del>
      <w:r w:rsidR="00805BDD">
        <w:t>a text editor, the D3 JavaScript library</w:t>
      </w:r>
      <w:ins w:id="860" w:author="Kezia Endsley" w:date="2013-10-10T12:26:00Z">
        <w:r w:rsidR="00F437C3">
          <w:t>,</w:t>
        </w:r>
      </w:ins>
      <w:r w:rsidR="00805BDD">
        <w:t xml:space="preserve"> and a web server. </w:t>
      </w:r>
      <w:r>
        <w:t xml:space="preserve">To prove this, read through this annotated, basic example of a static bar chart </w:t>
      </w:r>
      <w:r w:rsidR="00A0560D">
        <w:t>(Figure 11</w:t>
      </w:r>
      <w:ins w:id="861" w:author="Kezia Endsley" w:date="2013-10-10T11:08:00Z">
        <w:r w:rsidR="009C268D">
          <w:t>-</w:t>
        </w:r>
      </w:ins>
      <w:del w:id="862" w:author="Kezia Endsley" w:date="2013-10-10T11:08:00Z">
        <w:r w:rsidR="00A0560D" w:rsidDel="009C268D">
          <w:delText>.</w:delText>
        </w:r>
      </w:del>
      <w:r w:rsidR="00A0560D">
        <w:t xml:space="preserve">11) </w:t>
      </w:r>
      <w:r>
        <w:t>to see what it’s like to code in D3.</w:t>
      </w:r>
      <w:ins w:id="863" w:author="Bob Rudis" w:date="2013-11-06T21:30:00Z">
        <w:r w:rsidR="00D759D1">
          <w:t xml:space="preserve"> You can find the source for Listing 11-1 in </w:t>
        </w:r>
        <w:r w:rsidR="00D759D1" w:rsidRPr="00D759D1">
          <w:rPr>
            <w:rStyle w:val="InlineCode"/>
            <w:rPrChange w:id="864" w:author="Bob Rudis" w:date="2013-11-06T21:30:00Z">
              <w:rPr/>
            </w:rPrChange>
          </w:rPr>
          <w:t>ch11/support/ch11-figure11.html</w:t>
        </w:r>
        <w:r w:rsidR="00D759D1">
          <w:t>.</w:t>
        </w:r>
      </w:ins>
    </w:p>
    <w:p w14:paraId="64F2E093" w14:textId="16C409B2" w:rsidR="00103A4C" w:rsidRPr="00DA5A00" w:rsidRDefault="00103A4C">
      <w:pPr>
        <w:pStyle w:val="CodeListing"/>
        <w:rPr>
          <w:ins w:id="865" w:author="Bob Rudis" w:date="2013-11-06T21:23:00Z"/>
          <w:color w:val="9B9B9B"/>
          <w:rPrChange w:id="866" w:author="Bob Rudis" w:date="2013-11-06T21:25:00Z">
            <w:rPr>
              <w:ins w:id="867" w:author="Bob Rudis" w:date="2013-11-06T21:23:00Z"/>
              <w:highlight w:val="green"/>
            </w:rPr>
          </w:rPrChange>
        </w:rPr>
        <w:pPrChange w:id="868" w:author="Bob Rudis" w:date="2013-11-06T21:25:00Z">
          <w:pPr>
            <w:pStyle w:val="CodeSnippet"/>
          </w:pPr>
        </w:pPrChange>
      </w:pPr>
      <w:ins w:id="869" w:author="Bob Rudis" w:date="2013-11-06T21:23:00Z">
        <w:r w:rsidRPr="00DA5A00">
          <w:rPr>
            <w:color w:val="9B9B9B"/>
            <w:rPrChange w:id="870" w:author="Bob Rudis" w:date="2013-11-06T21:25:00Z">
              <w:rPr>
                <w:highlight w:val="green"/>
              </w:rPr>
            </w:rPrChange>
          </w:rPr>
          <w:t>&lt;!--</w:t>
        </w:r>
      </w:ins>
    </w:p>
    <w:p w14:paraId="24DC9CD7" w14:textId="4DFE124B" w:rsidR="00103A4C" w:rsidRPr="00DA5A00" w:rsidRDefault="00103A4C">
      <w:pPr>
        <w:pStyle w:val="CodeListing"/>
        <w:rPr>
          <w:ins w:id="871" w:author="Bob Rudis" w:date="2013-11-06T21:24:00Z"/>
          <w:color w:val="9B9B9B"/>
          <w:rPrChange w:id="872" w:author="Bob Rudis" w:date="2013-11-06T21:25:00Z">
            <w:rPr>
              <w:ins w:id="873" w:author="Bob Rudis" w:date="2013-11-06T21:24:00Z"/>
              <w:highlight w:val="green"/>
            </w:rPr>
          </w:rPrChange>
        </w:rPr>
        <w:pPrChange w:id="874" w:author="Bob Rudis" w:date="2013-11-06T21:25:00Z">
          <w:pPr>
            <w:pStyle w:val="CodeSnippet"/>
          </w:pPr>
        </w:pPrChange>
      </w:pPr>
      <w:ins w:id="875" w:author="Bob Rudis" w:date="2013-11-06T21:24:00Z">
        <w:r w:rsidRPr="00DA5A00">
          <w:rPr>
            <w:color w:val="9B9B9B"/>
            <w:rPrChange w:id="876" w:author="Bob Rudis" w:date="2013-11-06T21:25:00Z">
              <w:rPr>
                <w:highlight w:val="green"/>
              </w:rPr>
            </w:rPrChange>
          </w:rPr>
          <w:t xml:space="preserve">  --</w:t>
        </w:r>
      </w:ins>
      <w:ins w:id="877" w:author="Bob Rudis" w:date="2013-11-06T21:23:00Z">
        <w:r w:rsidRPr="00DA5A00">
          <w:rPr>
            <w:color w:val="9B9B9B"/>
            <w:rPrChange w:id="878" w:author="Bob Rudis" w:date="2013-11-06T21:25:00Z">
              <w:rPr>
                <w:highlight w:val="green"/>
              </w:rPr>
            </w:rPrChange>
          </w:rPr>
          <w:t xml:space="preserve"> Listing 11-1</w:t>
        </w:r>
      </w:ins>
    </w:p>
    <w:p w14:paraId="70FABDBC" w14:textId="32862A34" w:rsidR="0084000B" w:rsidRPr="00DA5A00" w:rsidRDefault="0084000B">
      <w:pPr>
        <w:pStyle w:val="CodeListing"/>
        <w:rPr>
          <w:ins w:id="879" w:author="Bob Rudis" w:date="2013-11-06T21:24:00Z"/>
          <w:color w:val="9B9B9B"/>
          <w:rPrChange w:id="880" w:author="Bob Rudis" w:date="2013-11-06T21:25:00Z">
            <w:rPr>
              <w:ins w:id="881" w:author="Bob Rudis" w:date="2013-11-06T21:24:00Z"/>
              <w:highlight w:val="green"/>
            </w:rPr>
          </w:rPrChange>
        </w:rPr>
        <w:pPrChange w:id="882" w:author="Bob Rudis" w:date="2013-11-06T21:25:00Z">
          <w:pPr>
            <w:pStyle w:val="CodeSnippet"/>
          </w:pPr>
        </w:pPrChange>
      </w:pPr>
      <w:ins w:id="883" w:author="Bob Rudis" w:date="2013-11-06T21:24:00Z">
        <w:r w:rsidRPr="00DA5A00">
          <w:rPr>
            <w:color w:val="9B9B9B"/>
            <w:rPrChange w:id="884" w:author="Bob Rudis" w:date="2013-11-06T21:25:00Z">
              <w:rPr>
                <w:highlight w:val="green"/>
              </w:rPr>
            </w:rPrChange>
          </w:rPr>
          <w:t xml:space="preserve">  -- Example of D3 visualization</w:t>
        </w:r>
      </w:ins>
    </w:p>
    <w:p w14:paraId="176DEDD4" w14:textId="45E0A511" w:rsidR="00103A4C" w:rsidRPr="00DA5A00" w:rsidRDefault="00103A4C">
      <w:pPr>
        <w:pStyle w:val="CodeListing"/>
        <w:rPr>
          <w:ins w:id="885" w:author="Bob Rudis" w:date="2013-11-06T21:23:00Z"/>
          <w:color w:val="9B9B9B"/>
          <w:rPrChange w:id="886" w:author="Bob Rudis" w:date="2013-11-06T21:25:00Z">
            <w:rPr>
              <w:ins w:id="887" w:author="Bob Rudis" w:date="2013-11-06T21:23:00Z"/>
              <w:highlight w:val="green"/>
            </w:rPr>
          </w:rPrChange>
        </w:rPr>
        <w:pPrChange w:id="888" w:author="Bob Rudis" w:date="2013-11-06T21:25:00Z">
          <w:pPr>
            <w:pStyle w:val="CodeSnippet"/>
          </w:pPr>
        </w:pPrChange>
      </w:pPr>
      <w:ins w:id="889" w:author="Bob Rudis" w:date="2013-11-06T21:24:00Z">
        <w:r w:rsidRPr="00DA5A00">
          <w:rPr>
            <w:color w:val="9B9B9B"/>
            <w:rPrChange w:id="890" w:author="Bob Rudis" w:date="2013-11-06T21:25:00Z">
              <w:rPr>
                <w:highlight w:val="green"/>
              </w:rPr>
            </w:rPrChange>
          </w:rPr>
          <w:t xml:space="preserve">  --&gt; </w:t>
        </w:r>
      </w:ins>
    </w:p>
    <w:p w14:paraId="7434CB00" w14:textId="77777777" w:rsidR="00103BCF" w:rsidRPr="00D759D1" w:rsidRDefault="00055C38">
      <w:pPr>
        <w:pStyle w:val="CodeListing"/>
        <w:rPr>
          <w:color w:val="252525"/>
          <w:rPrChange w:id="891" w:author="Bob Rudis" w:date="2013-11-06T21:27:00Z">
            <w:rPr/>
          </w:rPrChange>
        </w:rPr>
        <w:pPrChange w:id="892" w:author="Bob Rudis" w:date="2013-11-06T21:25:00Z">
          <w:pPr>
            <w:pStyle w:val="CodeSnippet"/>
          </w:pPr>
        </w:pPrChange>
      </w:pPr>
      <w:r w:rsidRPr="00D759D1">
        <w:rPr>
          <w:color w:val="252525"/>
          <w:rPrChange w:id="893" w:author="Bob Rudis" w:date="2013-11-06T21:27:00Z">
            <w:rPr>
              <w:sz w:val="26"/>
              <w:u w:val="single"/>
            </w:rPr>
          </w:rPrChange>
        </w:rPr>
        <w:t>&lt;!DOCTYPE html&gt;</w:t>
      </w:r>
    </w:p>
    <w:p w14:paraId="285CAC3F" w14:textId="77777777" w:rsidR="00103BCF" w:rsidRPr="00DA5A00" w:rsidRDefault="00055C38">
      <w:pPr>
        <w:pStyle w:val="CodeListing"/>
        <w:rPr>
          <w:color w:val="252525"/>
          <w:rPrChange w:id="894" w:author="Bob Rudis" w:date="2013-11-06T21:26:00Z">
            <w:rPr/>
          </w:rPrChange>
        </w:rPr>
        <w:pPrChange w:id="895" w:author="Bob Rudis" w:date="2013-11-06T21:25:00Z">
          <w:pPr>
            <w:pStyle w:val="CodeSnippet"/>
          </w:pPr>
        </w:pPrChange>
      </w:pPr>
      <w:r w:rsidRPr="00DA5A00">
        <w:rPr>
          <w:color w:val="252525"/>
          <w:rPrChange w:id="896" w:author="Bob Rudis" w:date="2013-11-06T21:26:00Z">
            <w:rPr>
              <w:sz w:val="26"/>
              <w:u w:val="single"/>
            </w:rPr>
          </w:rPrChange>
        </w:rPr>
        <w:t>&lt;html&gt;</w:t>
      </w:r>
    </w:p>
    <w:p w14:paraId="0648C070" w14:textId="77777777" w:rsidR="00103BCF" w:rsidRPr="00DA5A00" w:rsidRDefault="00055C38">
      <w:pPr>
        <w:pStyle w:val="CodeListing"/>
        <w:rPr>
          <w:color w:val="252525"/>
          <w:rPrChange w:id="897" w:author="Bob Rudis" w:date="2013-11-06T21:26:00Z">
            <w:rPr/>
          </w:rPrChange>
        </w:rPr>
        <w:pPrChange w:id="898" w:author="Bob Rudis" w:date="2013-11-06T21:25:00Z">
          <w:pPr>
            <w:pStyle w:val="CodeSnippet"/>
          </w:pPr>
        </w:pPrChange>
      </w:pPr>
      <w:r w:rsidRPr="00DA5A00">
        <w:rPr>
          <w:color w:val="252525"/>
          <w:rPrChange w:id="899" w:author="Bob Rudis" w:date="2013-11-06T21:26:00Z">
            <w:rPr>
              <w:sz w:val="26"/>
              <w:u w:val="single"/>
            </w:rPr>
          </w:rPrChange>
        </w:rPr>
        <w:t xml:space="preserve">&lt;head&gt; </w:t>
      </w:r>
    </w:p>
    <w:p w14:paraId="300B2A1B" w14:textId="77777777" w:rsidR="00103BCF" w:rsidRPr="00DA5A00" w:rsidRDefault="00055C38">
      <w:pPr>
        <w:pStyle w:val="CodeListing"/>
        <w:rPr>
          <w:color w:val="252525"/>
          <w:rPrChange w:id="900" w:author="Bob Rudis" w:date="2013-11-06T21:26:00Z">
            <w:rPr/>
          </w:rPrChange>
        </w:rPr>
        <w:pPrChange w:id="901" w:author="Bob Rudis" w:date="2013-11-06T21:25:00Z">
          <w:pPr>
            <w:pStyle w:val="CodeSnippet"/>
          </w:pPr>
        </w:pPrChange>
      </w:pPr>
      <w:r w:rsidRPr="00DA5A00">
        <w:rPr>
          <w:color w:val="252525"/>
          <w:rPrChange w:id="902" w:author="Bob Rudis" w:date="2013-11-06T21:26:00Z">
            <w:rPr>
              <w:sz w:val="26"/>
              <w:u w:val="single"/>
            </w:rPr>
          </w:rPrChange>
        </w:rPr>
        <w:t>&lt;meta charset="utf-8"&gt;</w:t>
      </w:r>
    </w:p>
    <w:p w14:paraId="375B2819" w14:textId="77777777" w:rsidR="00103BCF" w:rsidRPr="00DA5A00" w:rsidRDefault="00055C38">
      <w:pPr>
        <w:pStyle w:val="CodeListing"/>
        <w:rPr>
          <w:color w:val="252525"/>
          <w:rPrChange w:id="903" w:author="Bob Rudis" w:date="2013-11-06T21:26:00Z">
            <w:rPr/>
          </w:rPrChange>
        </w:rPr>
        <w:pPrChange w:id="904" w:author="Bob Rudis" w:date="2013-11-06T21:25:00Z">
          <w:pPr>
            <w:pStyle w:val="CodeSnippet"/>
          </w:pPr>
        </w:pPrChange>
      </w:pPr>
      <w:r w:rsidRPr="00DA5A00">
        <w:rPr>
          <w:color w:val="252525"/>
          <w:rPrChange w:id="905" w:author="Bob Rudis" w:date="2013-11-06T21:26:00Z">
            <w:rPr>
              <w:sz w:val="26"/>
              <w:u w:val="single"/>
            </w:rPr>
          </w:rPrChange>
        </w:rPr>
        <w:t>&lt;style&gt;</w:t>
      </w:r>
    </w:p>
    <w:p w14:paraId="3F1E1C33" w14:textId="77777777" w:rsidR="00103BCF" w:rsidRPr="00DA5A00" w:rsidRDefault="00055C38">
      <w:pPr>
        <w:pStyle w:val="CodeListing"/>
        <w:rPr>
          <w:color w:val="800026"/>
          <w:rPrChange w:id="906" w:author="Bob Rudis" w:date="2013-11-06T21:26:00Z">
            <w:rPr>
              <w:b/>
            </w:rPr>
          </w:rPrChange>
        </w:rPr>
        <w:pPrChange w:id="907" w:author="Bob Rudis" w:date="2013-11-06T21:25:00Z">
          <w:pPr>
            <w:pStyle w:val="CodeSnippet"/>
          </w:pPr>
        </w:pPrChange>
      </w:pPr>
      <w:r w:rsidRPr="00DA5A00">
        <w:rPr>
          <w:color w:val="800026"/>
          <w:rPrChange w:id="908" w:author="Bob Rudis" w:date="2013-11-06T21:26:00Z">
            <w:rPr>
              <w:b/>
              <w:sz w:val="26"/>
              <w:u w:val="single"/>
            </w:rPr>
          </w:rPrChange>
        </w:rPr>
        <w:t>rect.bar {</w:t>
      </w:r>
    </w:p>
    <w:p w14:paraId="012CB78F" w14:textId="7CC23449" w:rsidR="00103BCF" w:rsidRPr="00D759D1" w:rsidRDefault="00055C38">
      <w:pPr>
        <w:pStyle w:val="CodeListing"/>
        <w:rPr>
          <w:color w:val="9B9B9B"/>
          <w:rPrChange w:id="909" w:author="Bob Rudis" w:date="2013-11-06T21:28:00Z">
            <w:rPr/>
          </w:rPrChange>
        </w:rPr>
        <w:pPrChange w:id="910" w:author="Bob Rudis" w:date="2013-11-06T21:25:00Z">
          <w:pPr>
            <w:pStyle w:val="CodeSnippet"/>
          </w:pPr>
        </w:pPrChange>
      </w:pPr>
      <w:r w:rsidRPr="00DA5A00">
        <w:rPr>
          <w:color w:val="800026"/>
          <w:rPrChange w:id="911" w:author="Bob Rudis" w:date="2013-11-06T21:26:00Z">
            <w:rPr>
              <w:b/>
              <w:sz w:val="26"/>
              <w:u w:val="single"/>
            </w:rPr>
          </w:rPrChange>
        </w:rPr>
        <w:t xml:space="preserve">  fill: #</w:t>
      </w:r>
      <w:del w:id="912" w:author="Bob Rudis" w:date="2013-11-06T21:44:00Z">
        <w:r w:rsidRPr="00DA5A00" w:rsidDel="00077594">
          <w:rPr>
            <w:color w:val="800026"/>
            <w:rPrChange w:id="913" w:author="Bob Rudis" w:date="2013-11-06T21:26:00Z">
              <w:rPr>
                <w:b/>
                <w:sz w:val="26"/>
                <w:u w:val="single"/>
              </w:rPr>
            </w:rPrChange>
          </w:rPr>
          <w:delText>54278F</w:delText>
        </w:r>
      </w:del>
      <w:ins w:id="914" w:author="Bob Rudis" w:date="2013-11-06T21:44:00Z">
        <w:r w:rsidR="00077594">
          <w:rPr>
            <w:color w:val="800026"/>
          </w:rPr>
          <w:t>8DA0CB</w:t>
        </w:r>
      </w:ins>
      <w:r w:rsidRPr="00DA5A00">
        <w:rPr>
          <w:color w:val="800026"/>
          <w:rPrChange w:id="915" w:author="Bob Rudis" w:date="2013-11-06T21:26:00Z">
            <w:rPr>
              <w:b/>
              <w:sz w:val="26"/>
              <w:u w:val="single"/>
            </w:rPr>
          </w:rPrChange>
        </w:rPr>
        <w:t>;</w:t>
      </w:r>
      <w:r w:rsidRPr="00DA5A00">
        <w:rPr>
          <w:rPrChange w:id="916" w:author="Bob Rudis" w:date="2013-11-06T21:26:00Z">
            <w:rPr>
              <w:sz w:val="26"/>
              <w:u w:val="single"/>
            </w:rPr>
          </w:rPrChange>
        </w:rPr>
        <w:t xml:space="preserve"> </w:t>
      </w:r>
      <w:r w:rsidRPr="00D759D1">
        <w:rPr>
          <w:i/>
          <w:color w:val="9B9B9B"/>
          <w:rPrChange w:id="917" w:author="Bob Rudis" w:date="2013-11-06T21:28:00Z">
            <w:rPr>
              <w:i/>
              <w:sz w:val="26"/>
              <w:u w:val="single"/>
            </w:rPr>
          </w:rPrChange>
        </w:rPr>
        <w:t>/* fill color for the bars */</w:t>
      </w:r>
    </w:p>
    <w:p w14:paraId="2B8A930F" w14:textId="77777777" w:rsidR="00103BCF" w:rsidRPr="00DA5A00" w:rsidRDefault="00055C38">
      <w:pPr>
        <w:pStyle w:val="CodeListing"/>
        <w:rPr>
          <w:color w:val="800026"/>
          <w:rPrChange w:id="918" w:author="Bob Rudis" w:date="2013-11-06T21:26:00Z">
            <w:rPr>
              <w:b/>
            </w:rPr>
          </w:rPrChange>
        </w:rPr>
        <w:pPrChange w:id="919" w:author="Bob Rudis" w:date="2013-11-06T21:25:00Z">
          <w:pPr>
            <w:pStyle w:val="CodeSnippet"/>
          </w:pPr>
        </w:pPrChange>
      </w:pPr>
      <w:r w:rsidRPr="00DA5A00">
        <w:rPr>
          <w:color w:val="800026"/>
          <w:rPrChange w:id="920" w:author="Bob Rudis" w:date="2013-11-06T21:26:00Z">
            <w:rPr>
              <w:b/>
              <w:sz w:val="26"/>
              <w:u w:val="single"/>
            </w:rPr>
          </w:rPrChange>
        </w:rPr>
        <w:t>}</w:t>
      </w:r>
    </w:p>
    <w:p w14:paraId="7E38836F" w14:textId="77777777" w:rsidR="00103BCF" w:rsidRPr="00DA5A00" w:rsidRDefault="00055C38">
      <w:pPr>
        <w:pStyle w:val="CodeListing"/>
        <w:rPr>
          <w:color w:val="800026"/>
          <w:rPrChange w:id="921" w:author="Bob Rudis" w:date="2013-11-06T21:26:00Z">
            <w:rPr>
              <w:b/>
            </w:rPr>
          </w:rPrChange>
        </w:rPr>
        <w:pPrChange w:id="922" w:author="Bob Rudis" w:date="2013-11-06T21:25:00Z">
          <w:pPr>
            <w:pStyle w:val="CodeSnippet"/>
          </w:pPr>
        </w:pPrChange>
      </w:pPr>
      <w:r w:rsidRPr="00DA5A00">
        <w:rPr>
          <w:color w:val="800026"/>
          <w:rPrChange w:id="923" w:author="Bob Rudis" w:date="2013-11-06T21:26:00Z">
            <w:rPr>
              <w:b/>
              <w:sz w:val="26"/>
              <w:u w:val="single"/>
            </w:rPr>
          </w:rPrChange>
        </w:rPr>
        <w:t>.axis text {</w:t>
      </w:r>
    </w:p>
    <w:p w14:paraId="59172EA0" w14:textId="77777777" w:rsidR="00103BCF" w:rsidRPr="00DA5A00" w:rsidRDefault="00055C38">
      <w:pPr>
        <w:pStyle w:val="CodeListing"/>
        <w:pPrChange w:id="924" w:author="Bob Rudis" w:date="2013-11-06T21:25:00Z">
          <w:pPr>
            <w:pStyle w:val="CodeSnippet"/>
          </w:pPr>
        </w:pPrChange>
      </w:pPr>
      <w:r w:rsidRPr="00DA5A00">
        <w:rPr>
          <w:color w:val="800026"/>
          <w:rPrChange w:id="925" w:author="Bob Rudis" w:date="2013-11-06T21:26:00Z">
            <w:rPr>
              <w:b/>
              <w:sz w:val="26"/>
              <w:u w:val="single"/>
            </w:rPr>
          </w:rPrChange>
        </w:rPr>
        <w:t xml:space="preserve">  font: 10px sans-serif;</w:t>
      </w:r>
      <w:r w:rsidRPr="00DA5A00">
        <w:rPr>
          <w:rPrChange w:id="926" w:author="Bob Rudis" w:date="2013-11-06T21:26:00Z">
            <w:rPr>
              <w:sz w:val="26"/>
              <w:u w:val="single"/>
            </w:rPr>
          </w:rPrChange>
        </w:rPr>
        <w:t xml:space="preserve"> </w:t>
      </w:r>
      <w:r w:rsidRPr="00D759D1">
        <w:rPr>
          <w:i/>
          <w:color w:val="9B9B9B"/>
          <w:rPrChange w:id="927" w:author="Bob Rudis" w:date="2013-11-06T21:28:00Z">
            <w:rPr>
              <w:i/>
              <w:sz w:val="26"/>
              <w:u w:val="single"/>
            </w:rPr>
          </w:rPrChange>
        </w:rPr>
        <w:t>/* 10-pt text for axis labels */</w:t>
      </w:r>
    </w:p>
    <w:p w14:paraId="69648491" w14:textId="77777777" w:rsidR="00103BCF" w:rsidRPr="00DA5A00" w:rsidRDefault="00055C38">
      <w:pPr>
        <w:pStyle w:val="CodeListing"/>
        <w:rPr>
          <w:color w:val="800026"/>
          <w:rPrChange w:id="928" w:author="Bob Rudis" w:date="2013-11-06T21:26:00Z">
            <w:rPr>
              <w:b/>
            </w:rPr>
          </w:rPrChange>
        </w:rPr>
        <w:pPrChange w:id="929" w:author="Bob Rudis" w:date="2013-11-06T21:25:00Z">
          <w:pPr>
            <w:pStyle w:val="CodeSnippet"/>
          </w:pPr>
        </w:pPrChange>
      </w:pPr>
      <w:r w:rsidRPr="00DA5A00">
        <w:rPr>
          <w:rPrChange w:id="930" w:author="Bob Rudis" w:date="2013-11-06T21:26:00Z">
            <w:rPr>
              <w:b/>
              <w:sz w:val="26"/>
              <w:u w:val="single"/>
            </w:rPr>
          </w:rPrChange>
        </w:rPr>
        <w:t>}</w:t>
      </w:r>
    </w:p>
    <w:p w14:paraId="503EA3B7" w14:textId="77777777" w:rsidR="00103BCF" w:rsidRPr="00D759D1" w:rsidRDefault="00055C38">
      <w:pPr>
        <w:pStyle w:val="CodeListing"/>
        <w:rPr>
          <w:color w:val="9B9B9B"/>
          <w:rPrChange w:id="931" w:author="Bob Rudis" w:date="2013-11-06T21:28:00Z">
            <w:rPr/>
          </w:rPrChange>
        </w:rPr>
        <w:pPrChange w:id="932" w:author="Bob Rudis" w:date="2013-11-06T21:25:00Z">
          <w:pPr>
            <w:pStyle w:val="CodeSnippet"/>
          </w:pPr>
        </w:pPrChange>
      </w:pPr>
      <w:r w:rsidRPr="00DA5A00">
        <w:rPr>
          <w:rPrChange w:id="933" w:author="Bob Rudis" w:date="2013-11-06T21:26:00Z">
            <w:rPr>
              <w:b/>
              <w:sz w:val="26"/>
              <w:u w:val="single"/>
            </w:rPr>
          </w:rPrChange>
        </w:rPr>
        <w:t>.</w:t>
      </w:r>
      <w:r w:rsidRPr="00DA5A00">
        <w:rPr>
          <w:color w:val="800026"/>
          <w:rPrChange w:id="934" w:author="Bob Rudis" w:date="2013-11-06T21:26:00Z">
            <w:rPr>
              <w:b/>
              <w:sz w:val="26"/>
              <w:u w:val="single"/>
            </w:rPr>
          </w:rPrChange>
        </w:rPr>
        <w:t>axis path, .axis line</w:t>
      </w:r>
      <w:r w:rsidRPr="00DA5A00">
        <w:rPr>
          <w:rPrChange w:id="935" w:author="Bob Rudis" w:date="2013-11-06T21:26:00Z">
            <w:rPr>
              <w:sz w:val="26"/>
              <w:u w:val="single"/>
            </w:rPr>
          </w:rPrChange>
        </w:rPr>
        <w:t xml:space="preserve"> { </w:t>
      </w:r>
      <w:r w:rsidRPr="00D759D1">
        <w:rPr>
          <w:i/>
          <w:color w:val="9B9B9B"/>
          <w:rPrChange w:id="936" w:author="Bob Rudis" w:date="2013-11-06T21:28:00Z">
            <w:rPr>
              <w:i/>
              <w:sz w:val="26"/>
              <w:u w:val="single"/>
            </w:rPr>
          </w:rPrChange>
        </w:rPr>
        <w:t>/* line style for the axes */</w:t>
      </w:r>
    </w:p>
    <w:p w14:paraId="0E1B72AF" w14:textId="77777777" w:rsidR="00103BCF" w:rsidRPr="00DA5A00" w:rsidRDefault="00055C38">
      <w:pPr>
        <w:pStyle w:val="CodeListing"/>
        <w:rPr>
          <w:color w:val="800026"/>
          <w:rPrChange w:id="937" w:author="Bob Rudis" w:date="2013-11-06T21:26:00Z">
            <w:rPr>
              <w:b/>
            </w:rPr>
          </w:rPrChange>
        </w:rPr>
        <w:pPrChange w:id="938" w:author="Bob Rudis" w:date="2013-11-06T21:25:00Z">
          <w:pPr>
            <w:pStyle w:val="CodeSnippet"/>
          </w:pPr>
        </w:pPrChange>
      </w:pPr>
      <w:r w:rsidRPr="00DA5A00">
        <w:rPr>
          <w:rPrChange w:id="939" w:author="Bob Rudis" w:date="2013-11-06T21:26:00Z">
            <w:rPr>
              <w:b/>
              <w:sz w:val="26"/>
              <w:u w:val="single"/>
            </w:rPr>
          </w:rPrChange>
        </w:rPr>
        <w:t xml:space="preserve">  </w:t>
      </w:r>
      <w:r w:rsidRPr="00DA5A00">
        <w:rPr>
          <w:color w:val="800026"/>
          <w:rPrChange w:id="940" w:author="Bob Rudis" w:date="2013-11-06T21:26:00Z">
            <w:rPr>
              <w:b/>
              <w:sz w:val="26"/>
              <w:u w:val="single"/>
            </w:rPr>
          </w:rPrChange>
        </w:rPr>
        <w:t>fill: none;</w:t>
      </w:r>
    </w:p>
    <w:p w14:paraId="4E0B56D3" w14:textId="77777777" w:rsidR="00103BCF" w:rsidRPr="00DA5A00" w:rsidRDefault="00055C38">
      <w:pPr>
        <w:pStyle w:val="CodeListing"/>
        <w:rPr>
          <w:color w:val="800026"/>
          <w:rPrChange w:id="941" w:author="Bob Rudis" w:date="2013-11-06T21:26:00Z">
            <w:rPr>
              <w:b/>
            </w:rPr>
          </w:rPrChange>
        </w:rPr>
        <w:pPrChange w:id="942" w:author="Bob Rudis" w:date="2013-11-06T21:25:00Z">
          <w:pPr>
            <w:pStyle w:val="CodeSnippet"/>
          </w:pPr>
        </w:pPrChange>
      </w:pPr>
      <w:r w:rsidRPr="00DA5A00">
        <w:rPr>
          <w:color w:val="800026"/>
          <w:rPrChange w:id="943" w:author="Bob Rudis" w:date="2013-11-06T21:26:00Z">
            <w:rPr>
              <w:b/>
              <w:sz w:val="26"/>
              <w:u w:val="single"/>
            </w:rPr>
          </w:rPrChange>
        </w:rPr>
        <w:t xml:space="preserve">  stroke: #000;</w:t>
      </w:r>
    </w:p>
    <w:p w14:paraId="240EBFC9" w14:textId="77777777" w:rsidR="00103BCF" w:rsidRPr="00DA5A00" w:rsidRDefault="00055C38">
      <w:pPr>
        <w:pStyle w:val="CodeListing"/>
        <w:rPr>
          <w:color w:val="800026"/>
          <w:rPrChange w:id="944" w:author="Bob Rudis" w:date="2013-11-06T21:26:00Z">
            <w:rPr>
              <w:b/>
            </w:rPr>
          </w:rPrChange>
        </w:rPr>
        <w:pPrChange w:id="945" w:author="Bob Rudis" w:date="2013-11-06T21:25:00Z">
          <w:pPr>
            <w:pStyle w:val="CodeSnippet"/>
          </w:pPr>
        </w:pPrChange>
      </w:pPr>
      <w:r w:rsidRPr="00DA5A00">
        <w:rPr>
          <w:color w:val="800026"/>
          <w:rPrChange w:id="946" w:author="Bob Rudis" w:date="2013-11-06T21:26:00Z">
            <w:rPr>
              <w:b/>
              <w:sz w:val="26"/>
              <w:u w:val="single"/>
            </w:rPr>
          </w:rPrChange>
        </w:rPr>
        <w:t xml:space="preserve">  shape-rendering: crispEdges;</w:t>
      </w:r>
    </w:p>
    <w:p w14:paraId="64E04168" w14:textId="77777777" w:rsidR="00103BCF" w:rsidRPr="00DA5A00" w:rsidRDefault="00055C38">
      <w:pPr>
        <w:pStyle w:val="CodeListing"/>
        <w:rPr>
          <w:color w:val="800026"/>
          <w:rPrChange w:id="947" w:author="Bob Rudis" w:date="2013-11-06T21:26:00Z">
            <w:rPr>
              <w:b/>
            </w:rPr>
          </w:rPrChange>
        </w:rPr>
        <w:pPrChange w:id="948" w:author="Bob Rudis" w:date="2013-11-06T21:25:00Z">
          <w:pPr>
            <w:pStyle w:val="CodeSnippet"/>
          </w:pPr>
        </w:pPrChange>
      </w:pPr>
      <w:r w:rsidRPr="00DA5A00">
        <w:rPr>
          <w:color w:val="800026"/>
          <w:rPrChange w:id="949" w:author="Bob Rudis" w:date="2013-11-06T21:26:00Z">
            <w:rPr>
              <w:b/>
              <w:sz w:val="26"/>
              <w:u w:val="single"/>
            </w:rPr>
          </w:rPrChange>
        </w:rPr>
        <w:t>}</w:t>
      </w:r>
    </w:p>
    <w:p w14:paraId="0A3A2640" w14:textId="77777777" w:rsidR="00446695" w:rsidRPr="00DA5A00" w:rsidRDefault="00055C38">
      <w:pPr>
        <w:pStyle w:val="CodeListing"/>
        <w:pPrChange w:id="950" w:author="Bob Rudis" w:date="2013-11-06T21:25:00Z">
          <w:pPr>
            <w:pStyle w:val="CodeSnippet"/>
          </w:pPr>
        </w:pPrChange>
      </w:pPr>
      <w:r w:rsidRPr="00DA5A00">
        <w:rPr>
          <w:rPrChange w:id="951" w:author="Bob Rudis" w:date="2013-11-06T21:26:00Z">
            <w:rPr>
              <w:sz w:val="26"/>
              <w:u w:val="single"/>
            </w:rPr>
          </w:rPrChange>
        </w:rPr>
        <w:t>&lt;/style&gt;</w:t>
      </w:r>
    </w:p>
    <w:p w14:paraId="73DA1534" w14:textId="77777777" w:rsidR="007B7737" w:rsidRPr="00D759D1" w:rsidRDefault="00055C38">
      <w:pPr>
        <w:pStyle w:val="CodeListing"/>
        <w:rPr>
          <w:i/>
          <w:color w:val="9B9B9B"/>
          <w:rPrChange w:id="952" w:author="Bob Rudis" w:date="2013-11-06T21:28:00Z">
            <w:rPr>
              <w:i/>
            </w:rPr>
          </w:rPrChange>
        </w:rPr>
        <w:pPrChange w:id="953" w:author="Bob Rudis" w:date="2013-11-06T21:25:00Z">
          <w:pPr>
            <w:pStyle w:val="CodeSnippet"/>
          </w:pPr>
        </w:pPrChange>
      </w:pPr>
      <w:r w:rsidRPr="00D759D1">
        <w:rPr>
          <w:i/>
          <w:color w:val="9B9B9B"/>
          <w:rPrChange w:id="954" w:author="Bob Rudis" w:date="2013-11-06T21:28:00Z">
            <w:rPr>
              <w:i/>
              <w:sz w:val="26"/>
              <w:u w:val="single"/>
            </w:rPr>
          </w:rPrChange>
        </w:rPr>
        <w:t>// Load the D3 js library</w:t>
      </w:r>
    </w:p>
    <w:p w14:paraId="0BFCB133" w14:textId="77777777" w:rsidR="00D759D1" w:rsidRDefault="00055C38">
      <w:pPr>
        <w:pStyle w:val="CodeListing"/>
        <w:rPr>
          <w:ins w:id="955" w:author="Bob Rudis" w:date="2013-11-06T21:28:00Z"/>
          <w:color w:val="252525"/>
        </w:rPr>
        <w:pPrChange w:id="956" w:author="Bob Rudis" w:date="2013-11-06T21:25:00Z">
          <w:pPr>
            <w:pStyle w:val="CodeSnippet"/>
          </w:pPr>
        </w:pPrChange>
      </w:pPr>
      <w:r w:rsidRPr="00D759D1">
        <w:rPr>
          <w:color w:val="252525"/>
          <w:rPrChange w:id="957" w:author="Bob Rudis" w:date="2013-11-06T21:27:00Z">
            <w:rPr>
              <w:b/>
              <w:sz w:val="26"/>
              <w:u w:val="single"/>
            </w:rPr>
          </w:rPrChange>
        </w:rPr>
        <w:t xml:space="preserve">&lt;script src="http://d3js.org/d3.v3.min.js" </w:t>
      </w:r>
    </w:p>
    <w:p w14:paraId="106C4F53" w14:textId="009FE5FE" w:rsidR="00103BCF" w:rsidRPr="00D759D1" w:rsidRDefault="00D759D1">
      <w:pPr>
        <w:pStyle w:val="CodeListing"/>
        <w:rPr>
          <w:color w:val="252525"/>
          <w:rPrChange w:id="958" w:author="Bob Rudis" w:date="2013-11-06T21:27:00Z">
            <w:rPr>
              <w:b/>
            </w:rPr>
          </w:rPrChange>
        </w:rPr>
        <w:pPrChange w:id="959" w:author="Bob Rudis" w:date="2013-11-06T21:25:00Z">
          <w:pPr>
            <w:pStyle w:val="CodeSnippet"/>
          </w:pPr>
        </w:pPrChange>
      </w:pPr>
      <w:ins w:id="960" w:author="Bob Rudis" w:date="2013-11-06T21:28:00Z">
        <w:r>
          <w:rPr>
            <w:color w:val="252525"/>
          </w:rPr>
          <w:t xml:space="preserve">        </w:t>
        </w:r>
      </w:ins>
      <w:r w:rsidR="00055C38" w:rsidRPr="00D759D1">
        <w:rPr>
          <w:color w:val="252525"/>
          <w:rPrChange w:id="961" w:author="Bob Rudis" w:date="2013-11-06T21:27:00Z">
            <w:rPr>
              <w:b/>
              <w:sz w:val="26"/>
              <w:u w:val="single"/>
            </w:rPr>
          </w:rPrChange>
        </w:rPr>
        <w:t>charset="utf-8"&gt;&lt;/script&gt;</w:t>
      </w:r>
    </w:p>
    <w:p w14:paraId="262BD821" w14:textId="77777777" w:rsidR="00103BCF" w:rsidRPr="00D759D1" w:rsidRDefault="00055C38">
      <w:pPr>
        <w:pStyle w:val="CodeListing"/>
        <w:rPr>
          <w:color w:val="252525"/>
          <w:rPrChange w:id="962" w:author="Bob Rudis" w:date="2013-11-06T21:27:00Z">
            <w:rPr/>
          </w:rPrChange>
        </w:rPr>
        <w:pPrChange w:id="963" w:author="Bob Rudis" w:date="2013-11-06T21:25:00Z">
          <w:pPr>
            <w:pStyle w:val="CodeSnippet"/>
          </w:pPr>
        </w:pPrChange>
      </w:pPr>
      <w:r w:rsidRPr="00D759D1">
        <w:rPr>
          <w:color w:val="252525"/>
          <w:rPrChange w:id="964" w:author="Bob Rudis" w:date="2013-11-06T21:27:00Z">
            <w:rPr>
              <w:sz w:val="26"/>
              <w:u w:val="single"/>
            </w:rPr>
          </w:rPrChange>
        </w:rPr>
        <w:t>&lt;/head&gt;</w:t>
      </w:r>
    </w:p>
    <w:p w14:paraId="7B0F2D92" w14:textId="77777777" w:rsidR="00103BCF" w:rsidRPr="00D759D1" w:rsidRDefault="00055C38">
      <w:pPr>
        <w:pStyle w:val="CodeListing"/>
        <w:rPr>
          <w:color w:val="252525"/>
          <w:rPrChange w:id="965" w:author="Bob Rudis" w:date="2013-11-06T21:27:00Z">
            <w:rPr/>
          </w:rPrChange>
        </w:rPr>
        <w:pPrChange w:id="966" w:author="Bob Rudis" w:date="2013-11-06T21:25:00Z">
          <w:pPr>
            <w:pStyle w:val="CodeSnippet"/>
          </w:pPr>
        </w:pPrChange>
      </w:pPr>
      <w:r w:rsidRPr="00D759D1">
        <w:rPr>
          <w:color w:val="252525"/>
          <w:rPrChange w:id="967" w:author="Bob Rudis" w:date="2013-11-06T21:27:00Z">
            <w:rPr>
              <w:sz w:val="26"/>
              <w:u w:val="single"/>
            </w:rPr>
          </w:rPrChange>
        </w:rPr>
        <w:t>&lt;body&gt;</w:t>
      </w:r>
    </w:p>
    <w:p w14:paraId="1054341A" w14:textId="77777777" w:rsidR="00103BCF" w:rsidRPr="00D759D1" w:rsidRDefault="00055C38">
      <w:pPr>
        <w:pStyle w:val="CodeListing"/>
        <w:rPr>
          <w:color w:val="252525"/>
          <w:rPrChange w:id="968" w:author="Bob Rudis" w:date="2013-11-06T21:27:00Z">
            <w:rPr/>
          </w:rPrChange>
        </w:rPr>
        <w:pPrChange w:id="969" w:author="Bob Rudis" w:date="2013-11-06T21:25:00Z">
          <w:pPr>
            <w:pStyle w:val="CodeSnippet"/>
          </w:pPr>
        </w:pPrChange>
      </w:pPr>
      <w:r w:rsidRPr="00D759D1">
        <w:rPr>
          <w:color w:val="252525"/>
          <w:rPrChange w:id="970" w:author="Bob Rudis" w:date="2013-11-06T21:27:00Z">
            <w:rPr>
              <w:sz w:val="26"/>
              <w:u w:val="single"/>
            </w:rPr>
          </w:rPrChange>
        </w:rPr>
        <w:t>&lt;script&gt;</w:t>
      </w:r>
    </w:p>
    <w:p w14:paraId="095F78E1" w14:textId="77777777" w:rsidR="00103BCF" w:rsidRPr="00D759D1" w:rsidRDefault="00055C38">
      <w:pPr>
        <w:pStyle w:val="CodeListing"/>
        <w:rPr>
          <w:i/>
          <w:color w:val="9B9B9B"/>
          <w:rPrChange w:id="971" w:author="Bob Rudis" w:date="2013-11-06T21:28:00Z">
            <w:rPr>
              <w:i/>
            </w:rPr>
          </w:rPrChange>
        </w:rPr>
        <w:pPrChange w:id="972" w:author="Bob Rudis" w:date="2013-11-06T21:25:00Z">
          <w:pPr>
            <w:pStyle w:val="CodeSnippet"/>
          </w:pPr>
        </w:pPrChange>
      </w:pPr>
      <w:r w:rsidRPr="00D759D1">
        <w:rPr>
          <w:i/>
          <w:color w:val="9B9B9B"/>
          <w:rPrChange w:id="973" w:author="Bob Rudis" w:date="2013-11-06T21:28:00Z">
            <w:rPr>
              <w:i/>
              <w:sz w:val="26"/>
              <w:u w:val="single"/>
            </w:rPr>
          </w:rPrChange>
        </w:rPr>
        <w:t>// set</w:t>
      </w:r>
      <w:ins w:id="974" w:author="Kezia Endsley" w:date="2013-10-10T12:27:00Z">
        <w:r w:rsidR="00F437C3" w:rsidRPr="00D759D1">
          <w:rPr>
            <w:i/>
            <w:color w:val="9B9B9B"/>
            <w:rPrChange w:id="975" w:author="Bob Rudis" w:date="2013-11-06T21:28:00Z">
              <w:rPr>
                <w:i/>
                <w:highlight w:val="green"/>
              </w:rPr>
            </w:rPrChange>
          </w:rPr>
          <w:t xml:space="preserve"> </w:t>
        </w:r>
      </w:ins>
      <w:r w:rsidRPr="00D759D1">
        <w:rPr>
          <w:i/>
          <w:color w:val="9B9B9B"/>
          <w:rPrChange w:id="976" w:author="Bob Rudis" w:date="2013-11-06T21:28:00Z">
            <w:rPr>
              <w:i/>
              <w:sz w:val="26"/>
              <w:u w:val="single"/>
            </w:rPr>
          </w:rPrChange>
        </w:rPr>
        <w:t>up the data that will generate the bar chart</w:t>
      </w:r>
    </w:p>
    <w:p w14:paraId="2EAD0264" w14:textId="77777777" w:rsidR="00103BCF" w:rsidRPr="00D759D1" w:rsidRDefault="00055C38">
      <w:pPr>
        <w:pStyle w:val="CodeListing"/>
        <w:rPr>
          <w:color w:val="800026"/>
          <w:rPrChange w:id="977" w:author="Bob Rudis" w:date="2013-11-06T21:27:00Z">
            <w:rPr>
              <w:b/>
            </w:rPr>
          </w:rPrChange>
        </w:rPr>
        <w:pPrChange w:id="978" w:author="Bob Rudis" w:date="2013-11-06T21:25:00Z">
          <w:pPr>
            <w:pStyle w:val="CodeSnippet"/>
          </w:pPr>
        </w:pPrChange>
      </w:pPr>
      <w:r w:rsidRPr="00D759D1">
        <w:rPr>
          <w:color w:val="800026"/>
          <w:rPrChange w:id="979" w:author="Bob Rudis" w:date="2013-11-06T21:27:00Z">
            <w:rPr>
              <w:b/>
              <w:sz w:val="26"/>
              <w:u w:val="single"/>
            </w:rPr>
          </w:rPrChange>
        </w:rPr>
        <w:t>var data = [3, 3, 5, 9, 15, 18];</w:t>
      </w:r>
    </w:p>
    <w:p w14:paraId="3E418813" w14:textId="77777777" w:rsidR="00103BCF" w:rsidRPr="00DA5A00" w:rsidRDefault="00103BCF">
      <w:pPr>
        <w:pStyle w:val="CodeListing"/>
        <w:pPrChange w:id="980" w:author="Bob Rudis" w:date="2013-11-06T21:25:00Z">
          <w:pPr>
            <w:pStyle w:val="CodeSnippet"/>
          </w:pPr>
        </w:pPrChange>
      </w:pPr>
    </w:p>
    <w:p w14:paraId="730E2142" w14:textId="77777777" w:rsidR="00103BCF" w:rsidRPr="00D759D1" w:rsidRDefault="00055C38">
      <w:pPr>
        <w:pStyle w:val="CodeListing"/>
        <w:rPr>
          <w:i/>
          <w:color w:val="9B9B9B"/>
          <w:rPrChange w:id="981" w:author="Bob Rudis" w:date="2013-11-06T21:28:00Z">
            <w:rPr>
              <w:i/>
            </w:rPr>
          </w:rPrChange>
        </w:rPr>
        <w:pPrChange w:id="982" w:author="Bob Rudis" w:date="2013-11-06T21:25:00Z">
          <w:pPr>
            <w:pStyle w:val="CodeSnippet"/>
          </w:pPr>
        </w:pPrChange>
      </w:pPr>
      <w:r w:rsidRPr="00D759D1">
        <w:rPr>
          <w:i/>
          <w:color w:val="9B9B9B"/>
          <w:rPrChange w:id="983" w:author="Bob Rudis" w:date="2013-11-06T21:28:00Z">
            <w:rPr>
              <w:i/>
              <w:sz w:val="26"/>
              <w:u w:val="single"/>
            </w:rPr>
          </w:rPrChange>
        </w:rPr>
        <w:t>// define that margins for the plot and document</w:t>
      </w:r>
    </w:p>
    <w:p w14:paraId="001ED173" w14:textId="77777777" w:rsidR="00103BCF" w:rsidRPr="00D759D1" w:rsidRDefault="00055C38">
      <w:pPr>
        <w:pStyle w:val="CodeListing"/>
        <w:rPr>
          <w:color w:val="800026"/>
          <w:rPrChange w:id="984" w:author="Bob Rudis" w:date="2013-11-06T21:27:00Z">
            <w:rPr>
              <w:b/>
            </w:rPr>
          </w:rPrChange>
        </w:rPr>
        <w:pPrChange w:id="985" w:author="Bob Rudis" w:date="2013-11-06T21:25:00Z">
          <w:pPr>
            <w:pStyle w:val="CodeSnippet"/>
          </w:pPr>
        </w:pPrChange>
      </w:pPr>
      <w:r w:rsidRPr="00D759D1">
        <w:rPr>
          <w:color w:val="800026"/>
          <w:rPrChange w:id="986" w:author="Bob Rudis" w:date="2013-11-06T21:27:00Z">
            <w:rPr>
              <w:b/>
              <w:sz w:val="26"/>
              <w:u w:val="single"/>
            </w:rPr>
          </w:rPrChange>
        </w:rPr>
        <w:t>var margin = {top: 40, right: 40, bottom: 40, left: 40},</w:t>
      </w:r>
    </w:p>
    <w:p w14:paraId="3955CE9E" w14:textId="77777777" w:rsidR="00103BCF" w:rsidRPr="00D759D1" w:rsidRDefault="00055C38">
      <w:pPr>
        <w:pStyle w:val="CodeListing"/>
        <w:rPr>
          <w:color w:val="800026"/>
          <w:rPrChange w:id="987" w:author="Bob Rudis" w:date="2013-11-06T21:27:00Z">
            <w:rPr>
              <w:b/>
            </w:rPr>
          </w:rPrChange>
        </w:rPr>
        <w:pPrChange w:id="988" w:author="Bob Rudis" w:date="2013-11-06T21:25:00Z">
          <w:pPr>
            <w:pStyle w:val="CodeSnippet"/>
          </w:pPr>
        </w:pPrChange>
      </w:pPr>
      <w:r w:rsidRPr="00D759D1">
        <w:rPr>
          <w:color w:val="800026"/>
          <w:rPrChange w:id="989" w:author="Bob Rudis" w:date="2013-11-06T21:27:00Z">
            <w:rPr>
              <w:b/>
              <w:sz w:val="26"/>
              <w:u w:val="single"/>
            </w:rPr>
          </w:rPrChange>
        </w:rPr>
        <w:t xml:space="preserve">    width = 960,</w:t>
      </w:r>
    </w:p>
    <w:p w14:paraId="2BE452D3" w14:textId="77777777" w:rsidR="00103BCF" w:rsidRPr="00DA5A00" w:rsidRDefault="00055C38">
      <w:pPr>
        <w:pStyle w:val="CodeListing"/>
        <w:rPr>
          <w:rPrChange w:id="990" w:author="Bob Rudis" w:date="2013-11-06T21:26:00Z">
            <w:rPr>
              <w:b/>
            </w:rPr>
          </w:rPrChange>
        </w:rPr>
        <w:pPrChange w:id="991" w:author="Bob Rudis" w:date="2013-11-06T21:25:00Z">
          <w:pPr>
            <w:pStyle w:val="CodeSnippet"/>
          </w:pPr>
        </w:pPrChange>
      </w:pPr>
      <w:r w:rsidRPr="00D759D1">
        <w:rPr>
          <w:color w:val="800026"/>
          <w:rPrChange w:id="992" w:author="Bob Rudis" w:date="2013-11-06T21:27:00Z">
            <w:rPr>
              <w:b/>
              <w:sz w:val="26"/>
              <w:u w:val="single"/>
            </w:rPr>
          </w:rPrChange>
        </w:rPr>
        <w:t xml:space="preserve">    height = 500;</w:t>
      </w:r>
    </w:p>
    <w:p w14:paraId="714A3F31" w14:textId="77777777" w:rsidR="00103BCF" w:rsidRPr="00DA5A00" w:rsidRDefault="00103BCF">
      <w:pPr>
        <w:pStyle w:val="CodeListing"/>
        <w:pPrChange w:id="993" w:author="Bob Rudis" w:date="2013-11-06T21:25:00Z">
          <w:pPr>
            <w:pStyle w:val="CodeSnippet"/>
          </w:pPr>
        </w:pPrChange>
      </w:pPr>
    </w:p>
    <w:p w14:paraId="48673323" w14:textId="77777777" w:rsidR="00103BCF" w:rsidRPr="00D759D1" w:rsidRDefault="00055C38">
      <w:pPr>
        <w:pStyle w:val="CodeListing"/>
        <w:rPr>
          <w:i/>
          <w:color w:val="9B9B9B"/>
          <w:rPrChange w:id="994" w:author="Bob Rudis" w:date="2013-11-06T21:28:00Z">
            <w:rPr>
              <w:i/>
            </w:rPr>
          </w:rPrChange>
        </w:rPr>
        <w:pPrChange w:id="995" w:author="Bob Rudis" w:date="2013-11-06T21:25:00Z">
          <w:pPr>
            <w:pStyle w:val="CodeSnippet"/>
          </w:pPr>
        </w:pPrChange>
      </w:pPr>
      <w:r w:rsidRPr="00D759D1">
        <w:rPr>
          <w:i/>
          <w:color w:val="9B9B9B"/>
          <w:rPrChange w:id="996" w:author="Bob Rudis" w:date="2013-11-06T21:28:00Z">
            <w:rPr>
              <w:i/>
              <w:sz w:val="26"/>
              <w:u w:val="single"/>
            </w:rPr>
          </w:rPrChange>
        </w:rPr>
        <w:t>// we can use many scales with D3, but we'll stick with a basic</w:t>
      </w:r>
    </w:p>
    <w:p w14:paraId="3A2194C4" w14:textId="77777777" w:rsidR="00103BCF" w:rsidRPr="00D759D1" w:rsidRDefault="00055C38">
      <w:pPr>
        <w:pStyle w:val="CodeListing"/>
        <w:rPr>
          <w:i/>
          <w:color w:val="9B9B9B"/>
          <w:rPrChange w:id="997" w:author="Bob Rudis" w:date="2013-11-06T21:28:00Z">
            <w:rPr>
              <w:i/>
            </w:rPr>
          </w:rPrChange>
        </w:rPr>
        <w:pPrChange w:id="998" w:author="Bob Rudis" w:date="2013-11-06T21:25:00Z">
          <w:pPr>
            <w:pStyle w:val="CodeSnippet"/>
          </w:pPr>
        </w:pPrChange>
      </w:pPr>
      <w:r w:rsidRPr="00D759D1">
        <w:rPr>
          <w:i/>
          <w:color w:val="9B9B9B"/>
          <w:rPrChange w:id="999" w:author="Bob Rudis" w:date="2013-11-06T21:28:00Z">
            <w:rPr>
              <w:i/>
              <w:sz w:val="26"/>
              <w:u w:val="single"/>
            </w:rPr>
          </w:rPrChange>
        </w:rPr>
        <w:t>// linear scale for the X axis that is based on the values</w:t>
      </w:r>
    </w:p>
    <w:p w14:paraId="3554EEE2" w14:textId="77777777" w:rsidR="00103BCF" w:rsidRPr="00D759D1" w:rsidRDefault="00055C38">
      <w:pPr>
        <w:pStyle w:val="CodeListing"/>
        <w:rPr>
          <w:i/>
          <w:color w:val="9B9B9B"/>
          <w:rPrChange w:id="1000" w:author="Bob Rudis" w:date="2013-11-06T21:28:00Z">
            <w:rPr>
              <w:i/>
            </w:rPr>
          </w:rPrChange>
        </w:rPr>
        <w:pPrChange w:id="1001" w:author="Bob Rudis" w:date="2013-11-06T21:25:00Z">
          <w:pPr>
            <w:pStyle w:val="CodeSnippet"/>
          </w:pPr>
        </w:pPrChange>
      </w:pPr>
      <w:r w:rsidRPr="00D759D1">
        <w:rPr>
          <w:i/>
          <w:color w:val="9B9B9B"/>
          <w:rPrChange w:id="1002" w:author="Bob Rudis" w:date="2013-11-06T21:28:00Z">
            <w:rPr>
              <w:i/>
              <w:sz w:val="26"/>
              <w:u w:val="single"/>
            </w:rPr>
          </w:rPrChange>
        </w:rPr>
        <w:t xml:space="preserve">// contained in our data set. in ggplot parlance this would </w:t>
      </w:r>
    </w:p>
    <w:p w14:paraId="165D191D" w14:textId="77777777" w:rsidR="00103BCF" w:rsidRPr="00D759D1" w:rsidRDefault="00055C38">
      <w:pPr>
        <w:pStyle w:val="CodeListing"/>
        <w:rPr>
          <w:i/>
          <w:color w:val="9B9B9B"/>
          <w:rPrChange w:id="1003" w:author="Bob Rudis" w:date="2013-11-06T21:28:00Z">
            <w:rPr>
              <w:i/>
            </w:rPr>
          </w:rPrChange>
        </w:rPr>
        <w:pPrChange w:id="1004" w:author="Bob Rudis" w:date="2013-11-06T21:25:00Z">
          <w:pPr>
            <w:pStyle w:val="CodeSnippet"/>
          </w:pPr>
        </w:pPrChange>
      </w:pPr>
      <w:r w:rsidRPr="00D759D1">
        <w:rPr>
          <w:i/>
          <w:color w:val="9B9B9B"/>
          <w:rPrChange w:id="1005" w:author="Bob Rudis" w:date="2013-11-06T21:28:00Z">
            <w:rPr>
              <w:i/>
              <w:sz w:val="26"/>
              <w:u w:val="single"/>
            </w:rPr>
          </w:rPrChange>
        </w:rPr>
        <w:t>// be akin to using scale_x_continuous()</w:t>
      </w:r>
    </w:p>
    <w:p w14:paraId="0C992C2E" w14:textId="77777777" w:rsidR="00103BCF" w:rsidRPr="00D759D1" w:rsidRDefault="00055C38">
      <w:pPr>
        <w:pStyle w:val="CodeListing"/>
        <w:rPr>
          <w:color w:val="800026"/>
          <w:rPrChange w:id="1006" w:author="Bob Rudis" w:date="2013-11-06T21:27:00Z">
            <w:rPr>
              <w:b/>
            </w:rPr>
          </w:rPrChange>
        </w:rPr>
        <w:pPrChange w:id="1007" w:author="Bob Rudis" w:date="2013-11-06T21:25:00Z">
          <w:pPr>
            <w:pStyle w:val="CodeSnippet"/>
          </w:pPr>
        </w:pPrChange>
      </w:pPr>
      <w:r w:rsidRPr="00D759D1">
        <w:rPr>
          <w:color w:val="800026"/>
          <w:rPrChange w:id="1008" w:author="Bob Rudis" w:date="2013-11-06T21:27:00Z">
            <w:rPr>
              <w:b/>
              <w:sz w:val="26"/>
              <w:u w:val="single"/>
            </w:rPr>
          </w:rPrChange>
        </w:rPr>
        <w:t>var x = d3.scale.linear()</w:t>
      </w:r>
    </w:p>
    <w:p w14:paraId="6B408E7D" w14:textId="77777777" w:rsidR="00103BCF" w:rsidRPr="00D759D1" w:rsidRDefault="00055C38">
      <w:pPr>
        <w:pStyle w:val="CodeListing"/>
        <w:rPr>
          <w:color w:val="800026"/>
          <w:rPrChange w:id="1009" w:author="Bob Rudis" w:date="2013-11-06T21:27:00Z">
            <w:rPr>
              <w:b/>
            </w:rPr>
          </w:rPrChange>
        </w:rPr>
        <w:pPrChange w:id="1010" w:author="Bob Rudis" w:date="2013-11-06T21:25:00Z">
          <w:pPr>
            <w:pStyle w:val="CodeSnippet"/>
          </w:pPr>
        </w:pPrChange>
      </w:pPr>
      <w:r w:rsidRPr="00D759D1">
        <w:rPr>
          <w:color w:val="800026"/>
          <w:rPrChange w:id="1011" w:author="Bob Rudis" w:date="2013-11-06T21:27:00Z">
            <w:rPr>
              <w:b/>
              <w:sz w:val="26"/>
              <w:u w:val="single"/>
            </w:rPr>
          </w:rPrChange>
        </w:rPr>
        <w:t xml:space="preserve">    .domain([0, d3.max(data)])</w:t>
      </w:r>
    </w:p>
    <w:p w14:paraId="26A750F1" w14:textId="77777777" w:rsidR="00103BCF" w:rsidRPr="00D759D1" w:rsidRDefault="00055C38">
      <w:pPr>
        <w:pStyle w:val="CodeListing"/>
        <w:rPr>
          <w:color w:val="800026"/>
          <w:rPrChange w:id="1012" w:author="Bob Rudis" w:date="2013-11-06T21:27:00Z">
            <w:rPr>
              <w:b/>
            </w:rPr>
          </w:rPrChange>
        </w:rPr>
        <w:pPrChange w:id="1013" w:author="Bob Rudis" w:date="2013-11-06T21:25:00Z">
          <w:pPr>
            <w:pStyle w:val="CodeSnippet"/>
          </w:pPr>
        </w:pPrChange>
      </w:pPr>
      <w:r w:rsidRPr="00D759D1">
        <w:rPr>
          <w:color w:val="800026"/>
          <w:rPrChange w:id="1014" w:author="Bob Rudis" w:date="2013-11-06T21:27:00Z">
            <w:rPr>
              <w:b/>
              <w:sz w:val="26"/>
              <w:u w:val="single"/>
            </w:rPr>
          </w:rPrChange>
        </w:rPr>
        <w:t xml:space="preserve">    .range([0, width - margin.left - margin.right]);</w:t>
      </w:r>
    </w:p>
    <w:p w14:paraId="7BD8E704" w14:textId="77777777" w:rsidR="00103BCF" w:rsidRPr="00DA5A00" w:rsidRDefault="00103BCF">
      <w:pPr>
        <w:pStyle w:val="CodeListing"/>
        <w:pPrChange w:id="1015" w:author="Bob Rudis" w:date="2013-11-06T21:25:00Z">
          <w:pPr>
            <w:pStyle w:val="CodeSnippet"/>
          </w:pPr>
        </w:pPrChange>
      </w:pPr>
    </w:p>
    <w:p w14:paraId="4B2390DE" w14:textId="77777777" w:rsidR="00103BCF" w:rsidRPr="00D759D1" w:rsidRDefault="00055C38">
      <w:pPr>
        <w:pStyle w:val="CodeListing"/>
        <w:rPr>
          <w:i/>
          <w:color w:val="9B9B9B"/>
          <w:rPrChange w:id="1016" w:author="Bob Rudis" w:date="2013-11-06T21:28:00Z">
            <w:rPr>
              <w:i/>
            </w:rPr>
          </w:rPrChange>
        </w:rPr>
        <w:pPrChange w:id="1017" w:author="Bob Rudis" w:date="2013-11-06T21:25:00Z">
          <w:pPr>
            <w:pStyle w:val="CodeSnippet"/>
          </w:pPr>
        </w:pPrChange>
      </w:pPr>
      <w:r w:rsidRPr="00D759D1">
        <w:rPr>
          <w:i/>
          <w:color w:val="9B9B9B"/>
          <w:rPrChange w:id="1018" w:author="Bob Rudis" w:date="2013-11-06T21:28:00Z">
            <w:rPr>
              <w:i/>
              <w:sz w:val="26"/>
              <w:u w:val="single"/>
            </w:rPr>
          </w:rPrChange>
        </w:rPr>
        <w:t>// for the Y axis, we'll use an ordinal scale since these are really</w:t>
      </w:r>
    </w:p>
    <w:p w14:paraId="2E797DC6" w14:textId="77777777" w:rsidR="00103BCF" w:rsidRPr="00D759D1" w:rsidRDefault="00055C38">
      <w:pPr>
        <w:pStyle w:val="CodeListing"/>
        <w:rPr>
          <w:i/>
          <w:color w:val="9B9B9B"/>
          <w:rPrChange w:id="1019" w:author="Bob Rudis" w:date="2013-11-06T21:28:00Z">
            <w:rPr>
              <w:i/>
            </w:rPr>
          </w:rPrChange>
        </w:rPr>
        <w:pPrChange w:id="1020" w:author="Bob Rudis" w:date="2013-11-06T21:25:00Z">
          <w:pPr>
            <w:pStyle w:val="CodeSnippet"/>
          </w:pPr>
        </w:pPrChange>
      </w:pPr>
      <w:r w:rsidRPr="00D759D1">
        <w:rPr>
          <w:i/>
          <w:color w:val="9B9B9B"/>
          <w:rPrChange w:id="1021" w:author="Bob Rudis" w:date="2013-11-06T21:28:00Z">
            <w:rPr>
              <w:i/>
              <w:sz w:val="26"/>
              <w:u w:val="single"/>
            </w:rPr>
          </w:rPrChange>
        </w:rPr>
        <w:t>// just individual factors being displayed. in ggplot parlance, this</w:t>
      </w:r>
    </w:p>
    <w:p w14:paraId="05DAE8B4" w14:textId="77777777" w:rsidR="00103BCF" w:rsidRPr="00D759D1" w:rsidRDefault="00055C38">
      <w:pPr>
        <w:pStyle w:val="CodeListing"/>
        <w:rPr>
          <w:i/>
          <w:color w:val="9B9B9B"/>
          <w:rPrChange w:id="1022" w:author="Bob Rudis" w:date="2013-11-06T21:28:00Z">
            <w:rPr>
              <w:i/>
            </w:rPr>
          </w:rPrChange>
        </w:rPr>
        <w:pPrChange w:id="1023" w:author="Bob Rudis" w:date="2013-11-06T21:25:00Z">
          <w:pPr>
            <w:pStyle w:val="CodeSnippet"/>
          </w:pPr>
        </w:pPrChange>
      </w:pPr>
      <w:r w:rsidRPr="00D759D1">
        <w:rPr>
          <w:i/>
          <w:color w:val="9B9B9B"/>
          <w:rPrChange w:id="1024" w:author="Bob Rudis" w:date="2013-11-06T21:28:00Z">
            <w:rPr>
              <w:i/>
              <w:sz w:val="26"/>
              <w:u w:val="single"/>
            </w:rPr>
          </w:rPrChange>
        </w:rPr>
        <w:t>// would be akin to scale_y_discrete()</w:t>
      </w:r>
    </w:p>
    <w:p w14:paraId="3A1DF7B7" w14:textId="77777777" w:rsidR="00103BCF" w:rsidRPr="00D759D1" w:rsidRDefault="00055C38">
      <w:pPr>
        <w:pStyle w:val="CodeListing"/>
        <w:rPr>
          <w:color w:val="800026"/>
          <w:rPrChange w:id="1025" w:author="Bob Rudis" w:date="2013-11-06T21:27:00Z">
            <w:rPr>
              <w:b/>
            </w:rPr>
          </w:rPrChange>
        </w:rPr>
        <w:pPrChange w:id="1026" w:author="Bob Rudis" w:date="2013-11-06T21:25:00Z">
          <w:pPr>
            <w:pStyle w:val="CodeSnippet"/>
          </w:pPr>
        </w:pPrChange>
      </w:pPr>
      <w:r w:rsidRPr="00D759D1">
        <w:rPr>
          <w:color w:val="800026"/>
          <w:rPrChange w:id="1027" w:author="Bob Rudis" w:date="2013-11-06T21:27:00Z">
            <w:rPr>
              <w:b/>
              <w:sz w:val="26"/>
              <w:u w:val="single"/>
            </w:rPr>
          </w:rPrChange>
        </w:rPr>
        <w:t>var y = d3.scale.ordinal()</w:t>
      </w:r>
    </w:p>
    <w:p w14:paraId="2AB4F568" w14:textId="77777777" w:rsidR="00103BCF" w:rsidRPr="00D759D1" w:rsidRDefault="00055C38">
      <w:pPr>
        <w:pStyle w:val="CodeListing"/>
        <w:rPr>
          <w:color w:val="800026"/>
          <w:rPrChange w:id="1028" w:author="Bob Rudis" w:date="2013-11-06T21:27:00Z">
            <w:rPr>
              <w:b/>
            </w:rPr>
          </w:rPrChange>
        </w:rPr>
        <w:pPrChange w:id="1029" w:author="Bob Rudis" w:date="2013-11-06T21:25:00Z">
          <w:pPr>
            <w:pStyle w:val="CodeSnippet"/>
          </w:pPr>
        </w:pPrChange>
      </w:pPr>
      <w:r w:rsidRPr="00D759D1">
        <w:rPr>
          <w:color w:val="800026"/>
          <w:rPrChange w:id="1030" w:author="Bob Rudis" w:date="2013-11-06T21:27:00Z">
            <w:rPr>
              <w:b/>
              <w:sz w:val="26"/>
              <w:u w:val="single"/>
            </w:rPr>
          </w:rPrChange>
        </w:rPr>
        <w:t xml:space="preserve">    .domain(d3.range(data.length))</w:t>
      </w:r>
    </w:p>
    <w:p w14:paraId="7B376D05" w14:textId="77777777" w:rsidR="00103BCF" w:rsidRPr="00D759D1" w:rsidRDefault="00055C38">
      <w:pPr>
        <w:pStyle w:val="CodeListing"/>
        <w:rPr>
          <w:color w:val="800026"/>
          <w:rPrChange w:id="1031" w:author="Bob Rudis" w:date="2013-11-06T21:27:00Z">
            <w:rPr>
              <w:b/>
            </w:rPr>
          </w:rPrChange>
        </w:rPr>
        <w:pPrChange w:id="1032" w:author="Bob Rudis" w:date="2013-11-06T21:25:00Z">
          <w:pPr>
            <w:pStyle w:val="CodeSnippet"/>
          </w:pPr>
        </w:pPrChange>
      </w:pPr>
      <w:r w:rsidRPr="00D759D1">
        <w:rPr>
          <w:color w:val="800026"/>
          <w:rPrChange w:id="1033" w:author="Bob Rudis" w:date="2013-11-06T21:27:00Z">
            <w:rPr>
              <w:b/>
              <w:sz w:val="26"/>
              <w:u w:val="single"/>
            </w:rPr>
          </w:rPrChange>
        </w:rPr>
        <w:t xml:space="preserve">    .rangeRoundBands([height - margin.top - margin.bottom, 0], .2);</w:t>
      </w:r>
    </w:p>
    <w:p w14:paraId="185E5BA5" w14:textId="77777777" w:rsidR="00103BCF" w:rsidRPr="00DA5A00" w:rsidRDefault="00103BCF">
      <w:pPr>
        <w:pStyle w:val="CodeListing"/>
        <w:rPr>
          <w:rPrChange w:id="1034" w:author="Bob Rudis" w:date="2013-11-06T21:26:00Z">
            <w:rPr>
              <w:b/>
            </w:rPr>
          </w:rPrChange>
        </w:rPr>
        <w:pPrChange w:id="1035" w:author="Bob Rudis" w:date="2013-11-06T21:25:00Z">
          <w:pPr>
            <w:pStyle w:val="CodeSnippet"/>
          </w:pPr>
        </w:pPrChange>
      </w:pPr>
    </w:p>
    <w:p w14:paraId="76EE821C" w14:textId="77777777" w:rsidR="00103BCF" w:rsidRPr="00D759D1" w:rsidRDefault="00055C38">
      <w:pPr>
        <w:pStyle w:val="CodeListing"/>
        <w:rPr>
          <w:i/>
          <w:color w:val="9B9B9B"/>
          <w:rPrChange w:id="1036" w:author="Bob Rudis" w:date="2013-11-06T21:28:00Z">
            <w:rPr>
              <w:i/>
            </w:rPr>
          </w:rPrChange>
        </w:rPr>
        <w:pPrChange w:id="1037" w:author="Bob Rudis" w:date="2013-11-06T21:25:00Z">
          <w:pPr>
            <w:pStyle w:val="CodeSnippet"/>
          </w:pPr>
        </w:pPrChange>
      </w:pPr>
      <w:r w:rsidRPr="00D759D1">
        <w:rPr>
          <w:i/>
          <w:color w:val="9B9B9B"/>
          <w:rPrChange w:id="1038" w:author="Bob Rudis" w:date="2013-11-06T21:28:00Z">
            <w:rPr>
              <w:i/>
              <w:sz w:val="26"/>
              <w:u w:val="single"/>
            </w:rPr>
          </w:rPrChange>
        </w:rPr>
        <w:t>// apply the scales to each axis, setting attributed for text</w:t>
      </w:r>
    </w:p>
    <w:p w14:paraId="37025CB7" w14:textId="77777777" w:rsidR="00103BCF" w:rsidRPr="00D759D1" w:rsidRDefault="00055C38">
      <w:pPr>
        <w:pStyle w:val="CodeListing"/>
        <w:rPr>
          <w:i/>
          <w:color w:val="9B9B9B"/>
          <w:rPrChange w:id="1039" w:author="Bob Rudis" w:date="2013-11-06T21:28:00Z">
            <w:rPr>
              <w:i/>
            </w:rPr>
          </w:rPrChange>
        </w:rPr>
        <w:pPrChange w:id="1040" w:author="Bob Rudis" w:date="2013-11-06T21:25:00Z">
          <w:pPr>
            <w:pStyle w:val="CodeSnippet"/>
          </w:pPr>
        </w:pPrChange>
      </w:pPr>
      <w:r w:rsidRPr="00D759D1">
        <w:rPr>
          <w:i/>
          <w:color w:val="9B9B9B"/>
          <w:rPrChange w:id="1041" w:author="Bob Rudis" w:date="2013-11-06T21:28:00Z">
            <w:rPr>
              <w:i/>
              <w:sz w:val="26"/>
              <w:u w:val="single"/>
            </w:rPr>
          </w:rPrChange>
        </w:rPr>
        <w:t>// text alignment and tick marks</w:t>
      </w:r>
    </w:p>
    <w:p w14:paraId="70ABABB9" w14:textId="77777777" w:rsidR="00103BCF" w:rsidRPr="00D759D1" w:rsidRDefault="00055C38">
      <w:pPr>
        <w:pStyle w:val="CodeListing"/>
        <w:rPr>
          <w:color w:val="800026"/>
          <w:rPrChange w:id="1042" w:author="Bob Rudis" w:date="2013-11-06T21:27:00Z">
            <w:rPr>
              <w:b/>
            </w:rPr>
          </w:rPrChange>
        </w:rPr>
        <w:pPrChange w:id="1043" w:author="Bob Rudis" w:date="2013-11-06T21:25:00Z">
          <w:pPr>
            <w:pStyle w:val="CodeSnippet"/>
          </w:pPr>
        </w:pPrChange>
      </w:pPr>
      <w:r w:rsidRPr="00D759D1">
        <w:rPr>
          <w:color w:val="800026"/>
          <w:rPrChange w:id="1044" w:author="Bob Rudis" w:date="2013-11-06T21:27:00Z">
            <w:rPr>
              <w:b/>
              <w:sz w:val="26"/>
              <w:u w:val="single"/>
            </w:rPr>
          </w:rPrChange>
        </w:rPr>
        <w:t>var xAxis = d3.svg.axis()</w:t>
      </w:r>
    </w:p>
    <w:p w14:paraId="04E7D0D8" w14:textId="77777777" w:rsidR="00103BCF" w:rsidRPr="00D759D1" w:rsidRDefault="00055C38">
      <w:pPr>
        <w:pStyle w:val="CodeListing"/>
        <w:rPr>
          <w:color w:val="800026"/>
          <w:rPrChange w:id="1045" w:author="Bob Rudis" w:date="2013-11-06T21:27:00Z">
            <w:rPr>
              <w:b/>
            </w:rPr>
          </w:rPrChange>
        </w:rPr>
        <w:pPrChange w:id="1046" w:author="Bob Rudis" w:date="2013-11-06T21:25:00Z">
          <w:pPr>
            <w:pStyle w:val="CodeSnippet"/>
          </w:pPr>
        </w:pPrChange>
      </w:pPr>
      <w:r w:rsidRPr="00D759D1">
        <w:rPr>
          <w:color w:val="800026"/>
          <w:rPrChange w:id="1047" w:author="Bob Rudis" w:date="2013-11-06T21:27:00Z">
            <w:rPr>
              <w:b/>
              <w:sz w:val="26"/>
              <w:u w:val="single"/>
            </w:rPr>
          </w:rPrChange>
        </w:rPr>
        <w:t xml:space="preserve">    .scale(x)</w:t>
      </w:r>
    </w:p>
    <w:p w14:paraId="4C43B307" w14:textId="77777777" w:rsidR="00103BCF" w:rsidRPr="00D759D1" w:rsidRDefault="00055C38">
      <w:pPr>
        <w:pStyle w:val="CodeListing"/>
        <w:rPr>
          <w:color w:val="800026"/>
          <w:rPrChange w:id="1048" w:author="Bob Rudis" w:date="2013-11-06T21:27:00Z">
            <w:rPr>
              <w:b/>
            </w:rPr>
          </w:rPrChange>
        </w:rPr>
        <w:pPrChange w:id="1049" w:author="Bob Rudis" w:date="2013-11-06T21:25:00Z">
          <w:pPr>
            <w:pStyle w:val="CodeSnippet"/>
          </w:pPr>
        </w:pPrChange>
      </w:pPr>
      <w:r w:rsidRPr="00D759D1">
        <w:rPr>
          <w:color w:val="800026"/>
          <w:rPrChange w:id="1050" w:author="Bob Rudis" w:date="2013-11-06T21:27:00Z">
            <w:rPr>
              <w:b/>
              <w:sz w:val="26"/>
              <w:u w:val="single"/>
            </w:rPr>
          </w:rPrChange>
        </w:rPr>
        <w:t xml:space="preserve">    .orient("bottom")</w:t>
      </w:r>
    </w:p>
    <w:p w14:paraId="5C37F519" w14:textId="77777777" w:rsidR="00103BCF" w:rsidRPr="00D759D1" w:rsidRDefault="00055C38">
      <w:pPr>
        <w:pStyle w:val="CodeListing"/>
        <w:rPr>
          <w:color w:val="800026"/>
          <w:rPrChange w:id="1051" w:author="Bob Rudis" w:date="2013-11-06T21:27:00Z">
            <w:rPr>
              <w:b/>
            </w:rPr>
          </w:rPrChange>
        </w:rPr>
        <w:pPrChange w:id="1052" w:author="Bob Rudis" w:date="2013-11-06T21:25:00Z">
          <w:pPr>
            <w:pStyle w:val="CodeSnippet"/>
          </w:pPr>
        </w:pPrChange>
      </w:pPr>
      <w:r w:rsidRPr="00D759D1">
        <w:rPr>
          <w:color w:val="800026"/>
          <w:rPrChange w:id="1053" w:author="Bob Rudis" w:date="2013-11-06T21:27:00Z">
            <w:rPr>
              <w:b/>
              <w:sz w:val="26"/>
              <w:u w:val="single"/>
            </w:rPr>
          </w:rPrChange>
        </w:rPr>
        <w:t xml:space="preserve">    .tickPadding(8);</w:t>
      </w:r>
    </w:p>
    <w:p w14:paraId="69C2ACF3" w14:textId="77777777" w:rsidR="00103BCF" w:rsidRPr="00D759D1" w:rsidRDefault="00103BCF">
      <w:pPr>
        <w:pStyle w:val="CodeListing"/>
        <w:rPr>
          <w:color w:val="800026"/>
          <w:rPrChange w:id="1054" w:author="Bob Rudis" w:date="2013-11-06T21:27:00Z">
            <w:rPr/>
          </w:rPrChange>
        </w:rPr>
        <w:pPrChange w:id="1055" w:author="Bob Rudis" w:date="2013-11-06T21:25:00Z">
          <w:pPr>
            <w:pStyle w:val="CodeSnippet"/>
          </w:pPr>
        </w:pPrChange>
      </w:pPr>
    </w:p>
    <w:p w14:paraId="6C71E38E" w14:textId="77777777" w:rsidR="00103BCF" w:rsidRPr="00D759D1" w:rsidRDefault="00055C38">
      <w:pPr>
        <w:pStyle w:val="CodeListing"/>
        <w:rPr>
          <w:color w:val="800026"/>
          <w:rPrChange w:id="1056" w:author="Bob Rudis" w:date="2013-11-06T21:27:00Z">
            <w:rPr>
              <w:b/>
            </w:rPr>
          </w:rPrChange>
        </w:rPr>
        <w:pPrChange w:id="1057" w:author="Bob Rudis" w:date="2013-11-06T21:25:00Z">
          <w:pPr>
            <w:pStyle w:val="CodeSnippet"/>
          </w:pPr>
        </w:pPrChange>
      </w:pPr>
      <w:r w:rsidRPr="00D759D1">
        <w:rPr>
          <w:color w:val="800026"/>
          <w:rPrChange w:id="1058" w:author="Bob Rudis" w:date="2013-11-06T21:27:00Z">
            <w:rPr>
              <w:b/>
              <w:sz w:val="26"/>
              <w:u w:val="single"/>
            </w:rPr>
          </w:rPrChange>
        </w:rPr>
        <w:t>var yAxis = d3.svg.axis()</w:t>
      </w:r>
    </w:p>
    <w:p w14:paraId="6833B366" w14:textId="77777777" w:rsidR="00103BCF" w:rsidRPr="00D759D1" w:rsidRDefault="00055C38">
      <w:pPr>
        <w:pStyle w:val="CodeListing"/>
        <w:rPr>
          <w:color w:val="800026"/>
          <w:rPrChange w:id="1059" w:author="Bob Rudis" w:date="2013-11-06T21:27:00Z">
            <w:rPr>
              <w:b/>
            </w:rPr>
          </w:rPrChange>
        </w:rPr>
        <w:pPrChange w:id="1060" w:author="Bob Rudis" w:date="2013-11-06T21:25:00Z">
          <w:pPr>
            <w:pStyle w:val="CodeSnippet"/>
          </w:pPr>
        </w:pPrChange>
      </w:pPr>
      <w:r w:rsidRPr="00D759D1">
        <w:rPr>
          <w:color w:val="800026"/>
          <w:rPrChange w:id="1061" w:author="Bob Rudis" w:date="2013-11-06T21:27:00Z">
            <w:rPr>
              <w:b/>
              <w:sz w:val="26"/>
              <w:u w:val="single"/>
            </w:rPr>
          </w:rPrChange>
        </w:rPr>
        <w:t xml:space="preserve">    .scale(y)</w:t>
      </w:r>
    </w:p>
    <w:p w14:paraId="227630CA" w14:textId="77777777" w:rsidR="00103BCF" w:rsidRPr="00D759D1" w:rsidRDefault="00055C38">
      <w:pPr>
        <w:pStyle w:val="CodeListing"/>
        <w:rPr>
          <w:color w:val="800026"/>
          <w:rPrChange w:id="1062" w:author="Bob Rudis" w:date="2013-11-06T21:27:00Z">
            <w:rPr>
              <w:b/>
            </w:rPr>
          </w:rPrChange>
        </w:rPr>
        <w:pPrChange w:id="1063" w:author="Bob Rudis" w:date="2013-11-06T21:25:00Z">
          <w:pPr>
            <w:pStyle w:val="CodeSnippet"/>
          </w:pPr>
        </w:pPrChange>
      </w:pPr>
      <w:r w:rsidRPr="00D759D1">
        <w:rPr>
          <w:color w:val="800026"/>
          <w:rPrChange w:id="1064" w:author="Bob Rudis" w:date="2013-11-06T21:27:00Z">
            <w:rPr>
              <w:b/>
              <w:sz w:val="26"/>
              <w:u w:val="single"/>
            </w:rPr>
          </w:rPrChange>
        </w:rPr>
        <w:t xml:space="preserve">    .orient("left")</w:t>
      </w:r>
    </w:p>
    <w:p w14:paraId="2B3A7BF8" w14:textId="77777777" w:rsidR="00103BCF" w:rsidRPr="00D759D1" w:rsidRDefault="00055C38">
      <w:pPr>
        <w:pStyle w:val="CodeListing"/>
        <w:rPr>
          <w:color w:val="800026"/>
          <w:rPrChange w:id="1065" w:author="Bob Rudis" w:date="2013-11-06T21:27:00Z">
            <w:rPr>
              <w:b/>
            </w:rPr>
          </w:rPrChange>
        </w:rPr>
        <w:pPrChange w:id="1066" w:author="Bob Rudis" w:date="2013-11-06T21:25:00Z">
          <w:pPr>
            <w:pStyle w:val="CodeSnippet"/>
          </w:pPr>
        </w:pPrChange>
      </w:pPr>
      <w:r w:rsidRPr="00D759D1">
        <w:rPr>
          <w:color w:val="800026"/>
          <w:rPrChange w:id="1067" w:author="Bob Rudis" w:date="2013-11-06T21:27:00Z">
            <w:rPr>
              <w:b/>
              <w:sz w:val="26"/>
              <w:u w:val="single"/>
            </w:rPr>
          </w:rPrChange>
        </w:rPr>
        <w:t xml:space="preserve">    .tickSize(0)</w:t>
      </w:r>
    </w:p>
    <w:p w14:paraId="7DB2909D" w14:textId="77777777" w:rsidR="00103BCF" w:rsidRPr="00D759D1" w:rsidRDefault="00055C38">
      <w:pPr>
        <w:pStyle w:val="CodeListing"/>
        <w:rPr>
          <w:color w:val="800026"/>
          <w:rPrChange w:id="1068" w:author="Bob Rudis" w:date="2013-11-06T21:27:00Z">
            <w:rPr>
              <w:b/>
            </w:rPr>
          </w:rPrChange>
        </w:rPr>
        <w:pPrChange w:id="1069" w:author="Bob Rudis" w:date="2013-11-06T21:25:00Z">
          <w:pPr>
            <w:pStyle w:val="CodeSnippet"/>
          </w:pPr>
        </w:pPrChange>
      </w:pPr>
      <w:r w:rsidRPr="00D759D1">
        <w:rPr>
          <w:color w:val="800026"/>
          <w:rPrChange w:id="1070" w:author="Bob Rudis" w:date="2013-11-06T21:27:00Z">
            <w:rPr>
              <w:b/>
              <w:sz w:val="26"/>
              <w:u w:val="single"/>
            </w:rPr>
          </w:rPrChange>
        </w:rPr>
        <w:t xml:space="preserve">    .tickPadding(8);</w:t>
      </w:r>
    </w:p>
    <w:p w14:paraId="4662C7BA" w14:textId="77777777" w:rsidR="00103BCF" w:rsidRPr="00DA5A00" w:rsidRDefault="00103BCF">
      <w:pPr>
        <w:pStyle w:val="CodeListing"/>
        <w:pPrChange w:id="1071" w:author="Bob Rudis" w:date="2013-11-06T21:25:00Z">
          <w:pPr>
            <w:pStyle w:val="CodeSnippet"/>
          </w:pPr>
        </w:pPrChange>
      </w:pPr>
    </w:p>
    <w:p w14:paraId="56950B9A" w14:textId="77777777" w:rsidR="00103BCF" w:rsidRPr="00D759D1" w:rsidRDefault="00055C38">
      <w:pPr>
        <w:pStyle w:val="CodeListing"/>
        <w:rPr>
          <w:i/>
          <w:color w:val="9B9B9B"/>
          <w:rPrChange w:id="1072" w:author="Bob Rudis" w:date="2013-11-06T21:29:00Z">
            <w:rPr>
              <w:i/>
            </w:rPr>
          </w:rPrChange>
        </w:rPr>
        <w:pPrChange w:id="1073" w:author="Bob Rudis" w:date="2013-11-06T21:25:00Z">
          <w:pPr>
            <w:pStyle w:val="CodeSnippet"/>
          </w:pPr>
        </w:pPrChange>
      </w:pPr>
      <w:r w:rsidRPr="00D759D1">
        <w:rPr>
          <w:i/>
          <w:color w:val="9B9B9B"/>
          <w:rPrChange w:id="1074" w:author="Bob Rudis" w:date="2013-11-06T21:29:00Z">
            <w:rPr>
              <w:i/>
              <w:sz w:val="26"/>
              <w:u w:val="single"/>
            </w:rPr>
          </w:rPrChange>
        </w:rPr>
        <w:t>// create an SVG element at the top of the the document body</w:t>
      </w:r>
    </w:p>
    <w:p w14:paraId="2EEAF567" w14:textId="77777777" w:rsidR="00103BCF" w:rsidRPr="00D759D1" w:rsidRDefault="00055C38">
      <w:pPr>
        <w:pStyle w:val="CodeListing"/>
        <w:rPr>
          <w:i/>
          <w:color w:val="9B9B9B"/>
          <w:rPrChange w:id="1075" w:author="Bob Rudis" w:date="2013-11-06T21:29:00Z">
            <w:rPr>
              <w:i/>
            </w:rPr>
          </w:rPrChange>
        </w:rPr>
        <w:pPrChange w:id="1076" w:author="Bob Rudis" w:date="2013-11-06T21:25:00Z">
          <w:pPr>
            <w:pStyle w:val="CodeSnippet"/>
          </w:pPr>
        </w:pPrChange>
      </w:pPr>
      <w:r w:rsidRPr="00D759D1">
        <w:rPr>
          <w:i/>
          <w:color w:val="9B9B9B"/>
          <w:rPrChange w:id="1077" w:author="Bob Rudis" w:date="2013-11-06T21:29:00Z">
            <w:rPr>
              <w:i/>
              <w:sz w:val="26"/>
              <w:u w:val="single"/>
            </w:rPr>
          </w:rPrChange>
        </w:rPr>
        <w:t xml:space="preserve">// that will hold the bar chart visualiztion, setting basic </w:t>
      </w:r>
    </w:p>
    <w:p w14:paraId="06D53DD3" w14:textId="77777777" w:rsidR="00103BCF" w:rsidRPr="00D759D1" w:rsidRDefault="00055C38">
      <w:pPr>
        <w:pStyle w:val="CodeListing"/>
        <w:rPr>
          <w:i/>
          <w:color w:val="9B9B9B"/>
          <w:rPrChange w:id="1078" w:author="Bob Rudis" w:date="2013-11-06T21:29:00Z">
            <w:rPr>
              <w:i/>
            </w:rPr>
          </w:rPrChange>
        </w:rPr>
        <w:pPrChange w:id="1079" w:author="Bob Rudis" w:date="2013-11-06T21:25:00Z">
          <w:pPr>
            <w:pStyle w:val="CodeSnippet"/>
          </w:pPr>
        </w:pPrChange>
      </w:pPr>
      <w:r w:rsidRPr="00D759D1">
        <w:rPr>
          <w:i/>
          <w:color w:val="9B9B9B"/>
          <w:rPrChange w:id="1080" w:author="Bob Rudis" w:date="2013-11-06T21:29:00Z">
            <w:rPr>
              <w:i/>
              <w:sz w:val="26"/>
              <w:u w:val="single"/>
            </w:rPr>
          </w:rPrChange>
        </w:rPr>
        <w:t>// layout parameters</w:t>
      </w:r>
    </w:p>
    <w:p w14:paraId="3DB16D1E" w14:textId="77777777" w:rsidR="00103BCF" w:rsidRPr="00D759D1" w:rsidRDefault="00055C38">
      <w:pPr>
        <w:pStyle w:val="CodeListing"/>
        <w:rPr>
          <w:color w:val="800026"/>
          <w:rPrChange w:id="1081" w:author="Bob Rudis" w:date="2013-11-06T21:27:00Z">
            <w:rPr>
              <w:b/>
            </w:rPr>
          </w:rPrChange>
        </w:rPr>
        <w:pPrChange w:id="1082" w:author="Bob Rudis" w:date="2013-11-06T21:25:00Z">
          <w:pPr>
            <w:pStyle w:val="CodeSnippet"/>
          </w:pPr>
        </w:pPrChange>
      </w:pPr>
      <w:r w:rsidRPr="00D759D1">
        <w:rPr>
          <w:color w:val="800026"/>
          <w:rPrChange w:id="1083" w:author="Bob Rudis" w:date="2013-11-06T21:27:00Z">
            <w:rPr>
              <w:b/>
              <w:sz w:val="26"/>
              <w:u w:val="single"/>
            </w:rPr>
          </w:rPrChange>
        </w:rPr>
        <w:t>var svg = d3.select("body").append("svg")</w:t>
      </w:r>
    </w:p>
    <w:p w14:paraId="5AB3EAD8" w14:textId="77777777" w:rsidR="00103BCF" w:rsidRPr="00D759D1" w:rsidRDefault="00055C38">
      <w:pPr>
        <w:pStyle w:val="CodeListing"/>
        <w:rPr>
          <w:color w:val="9B9B9B"/>
          <w:rPrChange w:id="1084" w:author="Bob Rudis" w:date="2013-11-06T21:29:00Z">
            <w:rPr>
              <w:b/>
            </w:rPr>
          </w:rPrChange>
        </w:rPr>
        <w:pPrChange w:id="1085" w:author="Bob Rudis" w:date="2013-11-06T21:25:00Z">
          <w:pPr>
            <w:pStyle w:val="CodeSnippet"/>
          </w:pPr>
        </w:pPrChange>
      </w:pPr>
      <w:r w:rsidRPr="00D759D1">
        <w:rPr>
          <w:color w:val="800026"/>
          <w:rPrChange w:id="1086" w:author="Bob Rudis" w:date="2013-11-06T21:27:00Z">
            <w:rPr>
              <w:b/>
              <w:sz w:val="26"/>
              <w:u w:val="single"/>
            </w:rPr>
          </w:rPrChange>
        </w:rPr>
        <w:t xml:space="preserve">    .attr("width", width) </w:t>
      </w:r>
      <w:r w:rsidRPr="00D759D1">
        <w:rPr>
          <w:i/>
          <w:color w:val="9B9B9B"/>
          <w:rPrChange w:id="1087" w:author="Bob Rudis" w:date="2013-11-06T21:29:00Z">
            <w:rPr>
              <w:b/>
              <w:i/>
              <w:sz w:val="26"/>
              <w:u w:val="single"/>
            </w:rPr>
          </w:rPrChange>
        </w:rPr>
        <w:t>// 'attr' sets DOM element attributes</w:t>
      </w:r>
    </w:p>
    <w:p w14:paraId="43453D3B" w14:textId="77777777" w:rsidR="00103BCF" w:rsidRPr="00D759D1" w:rsidRDefault="00055C38">
      <w:pPr>
        <w:pStyle w:val="CodeListing"/>
        <w:rPr>
          <w:color w:val="800026"/>
          <w:rPrChange w:id="1088" w:author="Bob Rudis" w:date="2013-11-06T21:27:00Z">
            <w:rPr>
              <w:b/>
            </w:rPr>
          </w:rPrChange>
        </w:rPr>
        <w:pPrChange w:id="1089" w:author="Bob Rudis" w:date="2013-11-06T21:25:00Z">
          <w:pPr>
            <w:pStyle w:val="CodeSnippet"/>
          </w:pPr>
        </w:pPrChange>
      </w:pPr>
      <w:r w:rsidRPr="00D759D1">
        <w:rPr>
          <w:color w:val="800026"/>
          <w:rPrChange w:id="1090" w:author="Bob Rudis" w:date="2013-11-06T21:27:00Z">
            <w:rPr>
              <w:b/>
              <w:sz w:val="26"/>
              <w:u w:val="single"/>
            </w:rPr>
          </w:rPrChange>
        </w:rPr>
        <w:t xml:space="preserve">    .attr("height", height)</w:t>
      </w:r>
    </w:p>
    <w:p w14:paraId="524AD554" w14:textId="77777777" w:rsidR="00103BCF" w:rsidRPr="00D759D1" w:rsidRDefault="00055C38">
      <w:pPr>
        <w:pStyle w:val="CodeListing"/>
        <w:rPr>
          <w:color w:val="800026"/>
          <w:rPrChange w:id="1091" w:author="Bob Rudis" w:date="2013-11-06T21:27:00Z">
            <w:rPr>
              <w:b/>
            </w:rPr>
          </w:rPrChange>
        </w:rPr>
        <w:pPrChange w:id="1092" w:author="Bob Rudis" w:date="2013-11-06T21:25:00Z">
          <w:pPr>
            <w:pStyle w:val="CodeSnippet"/>
          </w:pPr>
        </w:pPrChange>
      </w:pPr>
      <w:r w:rsidRPr="00D759D1">
        <w:rPr>
          <w:color w:val="800026"/>
          <w:rPrChange w:id="1093" w:author="Bob Rudis" w:date="2013-11-06T21:27:00Z">
            <w:rPr>
              <w:b/>
              <w:sz w:val="26"/>
              <w:u w:val="single"/>
            </w:rPr>
          </w:rPrChange>
        </w:rPr>
        <w:t xml:space="preserve">    .attr("class", "bar chart")</w:t>
      </w:r>
    </w:p>
    <w:p w14:paraId="1BE6C9A4" w14:textId="77777777" w:rsidR="00103BCF" w:rsidRPr="00D759D1" w:rsidRDefault="00055C38">
      <w:pPr>
        <w:pStyle w:val="CodeListing"/>
        <w:rPr>
          <w:color w:val="800026"/>
          <w:rPrChange w:id="1094" w:author="Bob Rudis" w:date="2013-11-06T21:27:00Z">
            <w:rPr>
              <w:b/>
            </w:rPr>
          </w:rPrChange>
        </w:rPr>
        <w:pPrChange w:id="1095" w:author="Bob Rudis" w:date="2013-11-06T21:25:00Z">
          <w:pPr>
            <w:pStyle w:val="CodeSnippet"/>
          </w:pPr>
        </w:pPrChange>
      </w:pPr>
      <w:r w:rsidRPr="00D759D1">
        <w:rPr>
          <w:color w:val="800026"/>
          <w:rPrChange w:id="1096" w:author="Bob Rudis" w:date="2013-11-06T21:27:00Z">
            <w:rPr>
              <w:b/>
              <w:sz w:val="26"/>
              <w:u w:val="single"/>
            </w:rPr>
          </w:rPrChange>
        </w:rPr>
        <w:t xml:space="preserve">  .append("g")</w:t>
      </w:r>
    </w:p>
    <w:p w14:paraId="1146F01B" w14:textId="77777777" w:rsidR="00D759D1" w:rsidRDefault="00055C38">
      <w:pPr>
        <w:pStyle w:val="CodeListing"/>
        <w:rPr>
          <w:ins w:id="1097" w:author="Bob Rudis" w:date="2013-11-06T21:29:00Z"/>
          <w:color w:val="800026"/>
        </w:rPr>
        <w:pPrChange w:id="1098" w:author="Bob Rudis" w:date="2013-11-06T21:25:00Z">
          <w:pPr>
            <w:pStyle w:val="CodeSnippet"/>
          </w:pPr>
        </w:pPrChange>
      </w:pPr>
      <w:r w:rsidRPr="00D759D1">
        <w:rPr>
          <w:color w:val="800026"/>
          <w:rPrChange w:id="1099" w:author="Bob Rudis" w:date="2013-11-06T21:27:00Z">
            <w:rPr>
              <w:b/>
              <w:sz w:val="26"/>
              <w:u w:val="single"/>
            </w:rPr>
          </w:rPrChange>
        </w:rPr>
        <w:t xml:space="preserve">    .attr("transform", </w:t>
      </w:r>
    </w:p>
    <w:p w14:paraId="7FD24F0C" w14:textId="6F6EDDE7" w:rsidR="00103BCF" w:rsidRPr="00D759D1" w:rsidRDefault="00D759D1">
      <w:pPr>
        <w:pStyle w:val="CodeListing"/>
        <w:rPr>
          <w:color w:val="800026"/>
          <w:rPrChange w:id="1100" w:author="Bob Rudis" w:date="2013-11-06T21:27:00Z">
            <w:rPr>
              <w:b/>
            </w:rPr>
          </w:rPrChange>
        </w:rPr>
        <w:pPrChange w:id="1101" w:author="Bob Rudis" w:date="2013-11-06T21:25:00Z">
          <w:pPr>
            <w:pStyle w:val="CodeSnippet"/>
          </w:pPr>
        </w:pPrChange>
      </w:pPr>
      <w:ins w:id="1102" w:author="Bob Rudis" w:date="2013-11-06T21:29:00Z">
        <w:r>
          <w:rPr>
            <w:color w:val="800026"/>
          </w:rPr>
          <w:t xml:space="preserve">          </w:t>
        </w:r>
      </w:ins>
      <w:r w:rsidR="00055C38" w:rsidRPr="00D759D1">
        <w:rPr>
          <w:color w:val="800026"/>
          <w:rPrChange w:id="1103" w:author="Bob Rudis" w:date="2013-11-06T21:27:00Z">
            <w:rPr>
              <w:b/>
              <w:sz w:val="26"/>
              <w:u w:val="single"/>
            </w:rPr>
          </w:rPrChange>
        </w:rPr>
        <w:t>"translate(" + margin.left + "," + margin.top + ")");</w:t>
      </w:r>
    </w:p>
    <w:p w14:paraId="422F8196" w14:textId="77777777" w:rsidR="00103BCF" w:rsidRPr="00DA5A00" w:rsidRDefault="00103BCF">
      <w:pPr>
        <w:pStyle w:val="CodeListing"/>
        <w:pPrChange w:id="1104" w:author="Bob Rudis" w:date="2013-11-06T21:25:00Z">
          <w:pPr>
            <w:pStyle w:val="CodeSnippet"/>
          </w:pPr>
        </w:pPrChange>
      </w:pPr>
    </w:p>
    <w:p w14:paraId="338B25A5" w14:textId="77777777" w:rsidR="00103BCF" w:rsidRPr="00D759D1" w:rsidRDefault="00055C38">
      <w:pPr>
        <w:pStyle w:val="CodeListing"/>
        <w:rPr>
          <w:i/>
          <w:color w:val="9B9B9B"/>
          <w:rPrChange w:id="1105" w:author="Bob Rudis" w:date="2013-11-06T21:29:00Z">
            <w:rPr>
              <w:i/>
            </w:rPr>
          </w:rPrChange>
        </w:rPr>
        <w:pPrChange w:id="1106" w:author="Bob Rudis" w:date="2013-11-06T21:25:00Z">
          <w:pPr>
            <w:pStyle w:val="CodeSnippet"/>
          </w:pPr>
        </w:pPrChange>
      </w:pPr>
      <w:r w:rsidRPr="00D759D1">
        <w:rPr>
          <w:i/>
          <w:color w:val="9B9B9B"/>
          <w:rPrChange w:id="1107" w:author="Bob Rudis" w:date="2013-11-06T21:29:00Z">
            <w:rPr>
              <w:i/>
              <w:sz w:val="26"/>
              <w:u w:val="single"/>
            </w:rPr>
          </w:rPrChange>
        </w:rPr>
        <w:t xml:space="preserve">// this creates all the bars in the chart using SVG 'rects'. </w:t>
      </w:r>
    </w:p>
    <w:p w14:paraId="7C2FEFB9" w14:textId="77777777" w:rsidR="00103BCF" w:rsidRPr="00D759D1" w:rsidRDefault="00055C38">
      <w:pPr>
        <w:pStyle w:val="CodeListing"/>
        <w:rPr>
          <w:i/>
          <w:color w:val="9B9B9B"/>
          <w:rPrChange w:id="1108" w:author="Bob Rudis" w:date="2013-11-06T21:29:00Z">
            <w:rPr>
              <w:i/>
            </w:rPr>
          </w:rPrChange>
        </w:rPr>
        <w:pPrChange w:id="1109" w:author="Bob Rudis" w:date="2013-11-06T21:25:00Z">
          <w:pPr>
            <w:pStyle w:val="CodeSnippet"/>
          </w:pPr>
        </w:pPrChange>
      </w:pPr>
      <w:r w:rsidRPr="00D759D1">
        <w:rPr>
          <w:i/>
          <w:color w:val="9B9B9B"/>
          <w:rPrChange w:id="1110" w:author="Bob Rudis" w:date="2013-11-06T21:29:00Z">
            <w:rPr>
              <w:i/>
              <w:sz w:val="26"/>
              <w:u w:val="single"/>
            </w:rPr>
          </w:rPrChange>
        </w:rPr>
        <w:t>// try chaning the number of entries and values in the 'data' array</w:t>
      </w:r>
    </w:p>
    <w:p w14:paraId="560C82AB" w14:textId="77777777" w:rsidR="00103BCF" w:rsidRPr="00D759D1" w:rsidRDefault="00055C38">
      <w:pPr>
        <w:pStyle w:val="CodeListing"/>
        <w:rPr>
          <w:i/>
          <w:color w:val="9B9B9B"/>
          <w:rPrChange w:id="1111" w:author="Bob Rudis" w:date="2013-11-06T21:29:00Z">
            <w:rPr>
              <w:i/>
            </w:rPr>
          </w:rPrChange>
        </w:rPr>
        <w:pPrChange w:id="1112" w:author="Bob Rudis" w:date="2013-11-06T21:25:00Z">
          <w:pPr>
            <w:pStyle w:val="CodeSnippet"/>
          </w:pPr>
        </w:pPrChange>
      </w:pPr>
      <w:r w:rsidRPr="00D759D1">
        <w:rPr>
          <w:i/>
          <w:color w:val="9B9B9B"/>
          <w:rPrChange w:id="1113" w:author="Bob Rudis" w:date="2013-11-06T21:29:00Z">
            <w:rPr>
              <w:i/>
              <w:sz w:val="26"/>
              <w:u w:val="single"/>
            </w:rPr>
          </w:rPrChange>
        </w:rPr>
        <w:t>// above to see how it affects the display</w:t>
      </w:r>
    </w:p>
    <w:p w14:paraId="38FDBAB4" w14:textId="77777777" w:rsidR="00103BCF" w:rsidRPr="00D759D1" w:rsidRDefault="00055C38">
      <w:pPr>
        <w:pStyle w:val="CodeListing"/>
        <w:rPr>
          <w:color w:val="800026"/>
          <w:rPrChange w:id="1114" w:author="Bob Rudis" w:date="2013-11-06T21:27:00Z">
            <w:rPr>
              <w:b/>
            </w:rPr>
          </w:rPrChange>
        </w:rPr>
        <w:pPrChange w:id="1115" w:author="Bob Rudis" w:date="2013-11-06T21:25:00Z">
          <w:pPr>
            <w:pStyle w:val="CodeSnippet"/>
          </w:pPr>
        </w:pPrChange>
      </w:pPr>
      <w:r w:rsidRPr="00D759D1">
        <w:rPr>
          <w:color w:val="800026"/>
          <w:rPrChange w:id="1116" w:author="Bob Rudis" w:date="2013-11-06T21:27:00Z">
            <w:rPr>
              <w:b/>
              <w:sz w:val="26"/>
              <w:u w:val="single"/>
            </w:rPr>
          </w:rPrChange>
        </w:rPr>
        <w:t>svg.selectAll(".bar")</w:t>
      </w:r>
    </w:p>
    <w:p w14:paraId="78F06A66" w14:textId="77777777" w:rsidR="00103BCF" w:rsidRPr="00D759D1" w:rsidRDefault="00055C38">
      <w:pPr>
        <w:pStyle w:val="CodeListing"/>
        <w:rPr>
          <w:color w:val="800026"/>
          <w:rPrChange w:id="1117" w:author="Bob Rudis" w:date="2013-11-06T21:27:00Z">
            <w:rPr>
              <w:b/>
            </w:rPr>
          </w:rPrChange>
        </w:rPr>
        <w:pPrChange w:id="1118" w:author="Bob Rudis" w:date="2013-11-06T21:25:00Z">
          <w:pPr>
            <w:pStyle w:val="CodeSnippet"/>
          </w:pPr>
        </w:pPrChange>
      </w:pPr>
      <w:r w:rsidRPr="00D759D1">
        <w:rPr>
          <w:color w:val="800026"/>
          <w:rPrChange w:id="1119" w:author="Bob Rudis" w:date="2013-11-06T21:27:00Z">
            <w:rPr>
              <w:b/>
              <w:sz w:val="26"/>
              <w:u w:val="single"/>
            </w:rPr>
          </w:rPrChange>
        </w:rPr>
        <w:t xml:space="preserve">    .data(data)</w:t>
      </w:r>
    </w:p>
    <w:p w14:paraId="3A2EB12F" w14:textId="77777777" w:rsidR="00103BCF" w:rsidRPr="00D759D1" w:rsidRDefault="00055C38">
      <w:pPr>
        <w:pStyle w:val="CodeListing"/>
        <w:rPr>
          <w:color w:val="9B9B9B"/>
          <w:rPrChange w:id="1120" w:author="Bob Rudis" w:date="2013-11-06T21:29:00Z">
            <w:rPr>
              <w:b/>
            </w:rPr>
          </w:rPrChange>
        </w:rPr>
        <w:pPrChange w:id="1121" w:author="Bob Rudis" w:date="2013-11-06T21:25:00Z">
          <w:pPr>
            <w:pStyle w:val="CodeSnippet"/>
          </w:pPr>
        </w:pPrChange>
      </w:pPr>
      <w:r w:rsidRPr="00D759D1">
        <w:rPr>
          <w:color w:val="800026"/>
          <w:rPrChange w:id="1122" w:author="Bob Rudis" w:date="2013-11-06T21:27:00Z">
            <w:rPr>
              <w:b/>
              <w:sz w:val="26"/>
              <w:u w:val="single"/>
            </w:rPr>
          </w:rPrChange>
        </w:rPr>
        <w:t xml:space="preserve">  .enter().append("rect") </w:t>
      </w:r>
      <w:r w:rsidRPr="00D759D1">
        <w:rPr>
          <w:i/>
          <w:color w:val="9B9B9B"/>
          <w:rPrChange w:id="1123" w:author="Bob Rudis" w:date="2013-11-06T21:29:00Z">
            <w:rPr>
              <w:b/>
              <w:i/>
              <w:sz w:val="26"/>
              <w:u w:val="single"/>
            </w:rPr>
          </w:rPrChange>
        </w:rPr>
        <w:t>// 'enter+append' creates new elements</w:t>
      </w:r>
    </w:p>
    <w:p w14:paraId="2C5021BB" w14:textId="77777777" w:rsidR="00103BCF" w:rsidRPr="00D759D1" w:rsidRDefault="00055C38">
      <w:pPr>
        <w:pStyle w:val="CodeListing"/>
        <w:rPr>
          <w:color w:val="800026"/>
          <w:rPrChange w:id="1124" w:author="Bob Rudis" w:date="2013-11-06T21:27:00Z">
            <w:rPr>
              <w:b/>
            </w:rPr>
          </w:rPrChange>
        </w:rPr>
        <w:pPrChange w:id="1125" w:author="Bob Rudis" w:date="2013-11-06T21:25:00Z">
          <w:pPr>
            <w:pStyle w:val="CodeSnippet"/>
          </w:pPr>
        </w:pPrChange>
      </w:pPr>
      <w:r w:rsidRPr="00D759D1">
        <w:rPr>
          <w:color w:val="800026"/>
          <w:rPrChange w:id="1126" w:author="Bob Rudis" w:date="2013-11-06T21:27:00Z">
            <w:rPr>
              <w:b/>
              <w:sz w:val="26"/>
              <w:u w:val="single"/>
            </w:rPr>
          </w:rPrChange>
        </w:rPr>
        <w:t xml:space="preserve">    .attr("class", "bar") </w:t>
      </w:r>
      <w:r w:rsidRPr="00D759D1">
        <w:rPr>
          <w:i/>
          <w:color w:val="9B9B9B"/>
          <w:rPrChange w:id="1127" w:author="Bob Rudis" w:date="2013-11-06T21:29:00Z">
            <w:rPr>
              <w:b/>
              <w:i/>
              <w:sz w:val="26"/>
              <w:u w:val="single"/>
            </w:rPr>
          </w:rPrChange>
        </w:rPr>
        <w:t>// each 'rect' will use the CSS 'bar' format</w:t>
      </w:r>
    </w:p>
    <w:p w14:paraId="192ACB9E" w14:textId="77777777" w:rsidR="00103BCF" w:rsidRPr="00D759D1" w:rsidRDefault="00055C38">
      <w:pPr>
        <w:pStyle w:val="CodeListing"/>
        <w:rPr>
          <w:color w:val="800026"/>
          <w:rPrChange w:id="1128" w:author="Bob Rudis" w:date="2013-11-06T21:27:00Z">
            <w:rPr>
              <w:b/>
            </w:rPr>
          </w:rPrChange>
        </w:rPr>
        <w:pPrChange w:id="1129" w:author="Bob Rudis" w:date="2013-11-06T21:25:00Z">
          <w:pPr>
            <w:pStyle w:val="CodeSnippet"/>
          </w:pPr>
        </w:pPrChange>
      </w:pPr>
      <w:r w:rsidRPr="00D759D1">
        <w:rPr>
          <w:color w:val="800026"/>
          <w:rPrChange w:id="1130" w:author="Bob Rudis" w:date="2013-11-06T21:27:00Z">
            <w:rPr>
              <w:b/>
              <w:sz w:val="26"/>
              <w:u w:val="single"/>
            </w:rPr>
          </w:rPrChange>
        </w:rPr>
        <w:t xml:space="preserve">    .attr("y", function(d, i) { return y(i); }) </w:t>
      </w:r>
      <w:r w:rsidRPr="00D759D1">
        <w:rPr>
          <w:i/>
          <w:color w:val="9B9B9B"/>
          <w:rPrChange w:id="1131" w:author="Bob Rudis" w:date="2013-11-06T21:29:00Z">
            <w:rPr>
              <w:b/>
              <w:i/>
              <w:sz w:val="26"/>
              <w:u w:val="single"/>
            </w:rPr>
          </w:rPrChange>
        </w:rPr>
        <w:t>// scaled y coordinate</w:t>
      </w:r>
    </w:p>
    <w:p w14:paraId="19D22738" w14:textId="77777777" w:rsidR="00103BCF" w:rsidRPr="00D759D1" w:rsidRDefault="00055C38">
      <w:pPr>
        <w:pStyle w:val="CodeListing"/>
        <w:rPr>
          <w:color w:val="800026"/>
          <w:rPrChange w:id="1132" w:author="Bob Rudis" w:date="2013-11-06T21:27:00Z">
            <w:rPr>
              <w:b/>
            </w:rPr>
          </w:rPrChange>
        </w:rPr>
        <w:pPrChange w:id="1133" w:author="Bob Rudis" w:date="2013-11-06T21:25:00Z">
          <w:pPr>
            <w:pStyle w:val="CodeSnippet"/>
          </w:pPr>
        </w:pPrChange>
      </w:pPr>
      <w:r w:rsidRPr="00D759D1">
        <w:rPr>
          <w:color w:val="800026"/>
          <w:rPrChange w:id="1134" w:author="Bob Rudis" w:date="2013-11-06T21:27:00Z">
            <w:rPr>
              <w:b/>
              <w:sz w:val="26"/>
              <w:u w:val="single"/>
            </w:rPr>
          </w:rPrChange>
        </w:rPr>
        <w:t xml:space="preserve">    .attr("width", x) </w:t>
      </w:r>
      <w:r w:rsidRPr="00D759D1">
        <w:rPr>
          <w:i/>
          <w:color w:val="9B9B9B"/>
          <w:rPrChange w:id="1135" w:author="Bob Rudis" w:date="2013-11-06T21:29:00Z">
            <w:rPr>
              <w:b/>
              <w:i/>
              <w:sz w:val="26"/>
              <w:u w:val="single"/>
            </w:rPr>
          </w:rPrChange>
        </w:rPr>
        <w:t>// width based on the x value</w:t>
      </w:r>
    </w:p>
    <w:p w14:paraId="2E375960" w14:textId="77777777" w:rsidR="00103BCF" w:rsidRPr="00D759D1" w:rsidRDefault="00055C38">
      <w:pPr>
        <w:pStyle w:val="CodeListing"/>
        <w:rPr>
          <w:color w:val="800026"/>
          <w:rPrChange w:id="1136" w:author="Bob Rudis" w:date="2013-11-06T21:27:00Z">
            <w:rPr>
              <w:b/>
            </w:rPr>
          </w:rPrChange>
        </w:rPr>
        <w:pPrChange w:id="1137" w:author="Bob Rudis" w:date="2013-11-06T21:25:00Z">
          <w:pPr>
            <w:pStyle w:val="CodeSnippet"/>
          </w:pPr>
        </w:pPrChange>
      </w:pPr>
      <w:r w:rsidRPr="00D759D1">
        <w:rPr>
          <w:color w:val="800026"/>
          <w:rPrChange w:id="1138" w:author="Bob Rudis" w:date="2013-11-06T21:27:00Z">
            <w:rPr>
              <w:b/>
              <w:sz w:val="26"/>
              <w:u w:val="single"/>
            </w:rPr>
          </w:rPrChange>
        </w:rPr>
        <w:t xml:space="preserve">    .attr("height", y.rangeBand()); </w:t>
      </w:r>
      <w:r w:rsidRPr="00D759D1">
        <w:rPr>
          <w:i/>
          <w:color w:val="9B9B9B"/>
          <w:rPrChange w:id="1139" w:author="Bob Rudis" w:date="2013-11-06T21:29:00Z">
            <w:rPr>
              <w:b/>
              <w:i/>
              <w:sz w:val="26"/>
              <w:u w:val="single"/>
            </w:rPr>
          </w:rPrChange>
        </w:rPr>
        <w:t>// bar widths dynamically scaled to fit</w:t>
      </w:r>
    </w:p>
    <w:p w14:paraId="1C6C7D09" w14:textId="77777777" w:rsidR="00103BCF" w:rsidRPr="00D759D1" w:rsidRDefault="00103BCF">
      <w:pPr>
        <w:pStyle w:val="CodeListing"/>
        <w:rPr>
          <w:color w:val="800026"/>
          <w:rPrChange w:id="1140" w:author="Bob Rudis" w:date="2013-11-06T21:27:00Z">
            <w:rPr/>
          </w:rPrChange>
        </w:rPr>
        <w:pPrChange w:id="1141" w:author="Bob Rudis" w:date="2013-11-06T21:25:00Z">
          <w:pPr>
            <w:pStyle w:val="CodeSnippet"/>
          </w:pPr>
        </w:pPrChange>
      </w:pPr>
    </w:p>
    <w:p w14:paraId="09058EDA" w14:textId="77777777" w:rsidR="00103BCF" w:rsidRPr="00D759D1" w:rsidRDefault="00055C38">
      <w:pPr>
        <w:pStyle w:val="CodeListing"/>
        <w:rPr>
          <w:i/>
          <w:color w:val="9B9B9B"/>
          <w:rPrChange w:id="1142" w:author="Bob Rudis" w:date="2013-11-06T21:29:00Z">
            <w:rPr>
              <w:i/>
            </w:rPr>
          </w:rPrChange>
        </w:rPr>
        <w:pPrChange w:id="1143" w:author="Bob Rudis" w:date="2013-11-06T21:25:00Z">
          <w:pPr>
            <w:pStyle w:val="CodeSnippet"/>
          </w:pPr>
        </w:pPrChange>
      </w:pPr>
      <w:r w:rsidRPr="00D759D1">
        <w:rPr>
          <w:i/>
          <w:color w:val="9B9B9B"/>
          <w:rPrChange w:id="1144" w:author="Bob Rudis" w:date="2013-11-06T21:29:00Z">
            <w:rPr>
              <w:i/>
              <w:sz w:val="26"/>
              <w:u w:val="single"/>
            </w:rPr>
          </w:rPrChange>
        </w:rPr>
        <w:t>// display the axes we set</w:t>
      </w:r>
      <w:ins w:id="1145" w:author="Kezia Endsley" w:date="2013-10-10T12:27:00Z">
        <w:r w:rsidR="00331A10" w:rsidRPr="00D759D1">
          <w:rPr>
            <w:i/>
            <w:color w:val="9B9B9B"/>
            <w:rPrChange w:id="1146" w:author="Bob Rudis" w:date="2013-11-06T21:29:00Z">
              <w:rPr>
                <w:i/>
                <w:highlight w:val="green"/>
              </w:rPr>
            </w:rPrChange>
          </w:rPr>
          <w:t xml:space="preserve"> </w:t>
        </w:r>
      </w:ins>
      <w:r w:rsidRPr="00D759D1">
        <w:rPr>
          <w:i/>
          <w:color w:val="9B9B9B"/>
          <w:rPrChange w:id="1147" w:author="Bob Rudis" w:date="2013-11-06T21:29:00Z">
            <w:rPr>
              <w:i/>
              <w:sz w:val="26"/>
              <w:u w:val="single"/>
            </w:rPr>
          </w:rPrChange>
        </w:rPr>
        <w:t>up earlier</w:t>
      </w:r>
    </w:p>
    <w:p w14:paraId="3545E6BC" w14:textId="77777777" w:rsidR="00103BCF" w:rsidRPr="00D759D1" w:rsidRDefault="00055C38">
      <w:pPr>
        <w:pStyle w:val="CodeListing"/>
        <w:rPr>
          <w:color w:val="800026"/>
          <w:rPrChange w:id="1148" w:author="Bob Rudis" w:date="2013-11-06T21:27:00Z">
            <w:rPr>
              <w:b/>
            </w:rPr>
          </w:rPrChange>
        </w:rPr>
        <w:pPrChange w:id="1149" w:author="Bob Rudis" w:date="2013-11-06T21:25:00Z">
          <w:pPr>
            <w:pStyle w:val="CodeSnippet"/>
          </w:pPr>
        </w:pPrChange>
      </w:pPr>
      <w:r w:rsidRPr="00D759D1">
        <w:rPr>
          <w:color w:val="800026"/>
          <w:rPrChange w:id="1150" w:author="Bob Rudis" w:date="2013-11-06T21:27:00Z">
            <w:rPr>
              <w:b/>
              <w:sz w:val="26"/>
              <w:u w:val="single"/>
            </w:rPr>
          </w:rPrChange>
        </w:rPr>
        <w:t>svg.append("g")</w:t>
      </w:r>
    </w:p>
    <w:p w14:paraId="55B19436" w14:textId="77777777" w:rsidR="00103BCF" w:rsidRPr="00D759D1" w:rsidRDefault="00055C38">
      <w:pPr>
        <w:pStyle w:val="CodeListing"/>
        <w:rPr>
          <w:color w:val="800026"/>
          <w:rPrChange w:id="1151" w:author="Bob Rudis" w:date="2013-11-06T21:27:00Z">
            <w:rPr>
              <w:b/>
            </w:rPr>
          </w:rPrChange>
        </w:rPr>
        <w:pPrChange w:id="1152" w:author="Bob Rudis" w:date="2013-11-06T21:25:00Z">
          <w:pPr>
            <w:pStyle w:val="CodeSnippet"/>
          </w:pPr>
        </w:pPrChange>
      </w:pPr>
      <w:r w:rsidRPr="00D759D1">
        <w:rPr>
          <w:color w:val="800026"/>
          <w:rPrChange w:id="1153" w:author="Bob Rudis" w:date="2013-11-06T21:27:00Z">
            <w:rPr>
              <w:b/>
              <w:sz w:val="26"/>
              <w:u w:val="single"/>
            </w:rPr>
          </w:rPrChange>
        </w:rPr>
        <w:t xml:space="preserve">    .attr("class", "x axis")</w:t>
      </w:r>
    </w:p>
    <w:p w14:paraId="188FB443" w14:textId="77777777" w:rsidR="00103BCF" w:rsidRPr="00D759D1" w:rsidRDefault="00055C38">
      <w:pPr>
        <w:pStyle w:val="CodeListing"/>
        <w:rPr>
          <w:color w:val="800026"/>
          <w:rPrChange w:id="1154" w:author="Bob Rudis" w:date="2013-11-06T21:27:00Z">
            <w:rPr>
              <w:b/>
            </w:rPr>
          </w:rPrChange>
        </w:rPr>
        <w:pPrChange w:id="1155" w:author="Bob Rudis" w:date="2013-11-06T21:25:00Z">
          <w:pPr>
            <w:pStyle w:val="CodeSnippet"/>
          </w:pPr>
        </w:pPrChange>
      </w:pPr>
      <w:r w:rsidRPr="00D759D1">
        <w:rPr>
          <w:color w:val="800026"/>
          <w:rPrChange w:id="1156" w:author="Bob Rudis" w:date="2013-11-06T21:27:00Z">
            <w:rPr>
              <w:b/>
              <w:sz w:val="26"/>
              <w:u w:val="single"/>
            </w:rPr>
          </w:rPrChange>
        </w:rPr>
        <w:t xml:space="preserve">    .attr("transform", "translate(0," + y.rangeExtent()[1] + ")")</w:t>
      </w:r>
    </w:p>
    <w:p w14:paraId="5C031D3E" w14:textId="77777777" w:rsidR="00103BCF" w:rsidRPr="00D759D1" w:rsidRDefault="00055C38">
      <w:pPr>
        <w:pStyle w:val="CodeListing"/>
        <w:rPr>
          <w:color w:val="800026"/>
          <w:rPrChange w:id="1157" w:author="Bob Rudis" w:date="2013-11-06T21:27:00Z">
            <w:rPr>
              <w:b/>
            </w:rPr>
          </w:rPrChange>
        </w:rPr>
        <w:pPrChange w:id="1158" w:author="Bob Rudis" w:date="2013-11-06T21:25:00Z">
          <w:pPr>
            <w:pStyle w:val="CodeSnippet"/>
          </w:pPr>
        </w:pPrChange>
      </w:pPr>
      <w:r w:rsidRPr="00D759D1">
        <w:rPr>
          <w:color w:val="800026"/>
          <w:rPrChange w:id="1159" w:author="Bob Rudis" w:date="2013-11-06T21:27:00Z">
            <w:rPr>
              <w:b/>
              <w:sz w:val="26"/>
              <w:u w:val="single"/>
            </w:rPr>
          </w:rPrChange>
        </w:rPr>
        <w:t xml:space="preserve">    .call(xAxis);</w:t>
      </w:r>
    </w:p>
    <w:p w14:paraId="7E85C87C" w14:textId="77777777" w:rsidR="00103BCF" w:rsidRPr="00DA5A00" w:rsidRDefault="00103BCF">
      <w:pPr>
        <w:pStyle w:val="CodeListing"/>
        <w:rPr>
          <w:rPrChange w:id="1160" w:author="Bob Rudis" w:date="2013-11-06T21:26:00Z">
            <w:rPr>
              <w:b/>
            </w:rPr>
          </w:rPrChange>
        </w:rPr>
        <w:pPrChange w:id="1161" w:author="Bob Rudis" w:date="2013-11-06T21:25:00Z">
          <w:pPr>
            <w:pStyle w:val="CodeSnippet"/>
          </w:pPr>
        </w:pPrChange>
      </w:pPr>
    </w:p>
    <w:p w14:paraId="6D692BA3" w14:textId="77777777" w:rsidR="00103BCF" w:rsidRPr="00D759D1" w:rsidRDefault="00055C38">
      <w:pPr>
        <w:pStyle w:val="CodeListing"/>
        <w:rPr>
          <w:i/>
          <w:color w:val="9B9B9B"/>
          <w:rPrChange w:id="1162" w:author="Bob Rudis" w:date="2013-11-06T21:29:00Z">
            <w:rPr>
              <w:i/>
            </w:rPr>
          </w:rPrChange>
        </w:rPr>
        <w:pPrChange w:id="1163" w:author="Bob Rudis" w:date="2013-11-06T21:25:00Z">
          <w:pPr>
            <w:pStyle w:val="CodeSnippet"/>
          </w:pPr>
        </w:pPrChange>
      </w:pPr>
      <w:r w:rsidRPr="00D759D1">
        <w:rPr>
          <w:i/>
          <w:color w:val="9B9B9B"/>
          <w:rPrChange w:id="1164" w:author="Bob Rudis" w:date="2013-11-06T21:29:00Z">
            <w:rPr>
              <w:i/>
              <w:sz w:val="26"/>
              <w:u w:val="single"/>
            </w:rPr>
          </w:rPrChange>
        </w:rPr>
        <w:t>// we could have embedded labels in array, but this just assign</w:t>
      </w:r>
      <w:del w:id="1165" w:author="Kezia Endsley" w:date="2013-10-10T12:27:00Z">
        <w:r w:rsidRPr="00D759D1">
          <w:rPr>
            <w:i/>
            <w:color w:val="9B9B9B"/>
            <w:rPrChange w:id="1166" w:author="Bob Rudis" w:date="2013-11-06T21:29:00Z">
              <w:rPr>
                <w:i/>
                <w:sz w:val="26"/>
                <w:u w:val="single"/>
              </w:rPr>
            </w:rPrChange>
          </w:rPr>
          <w:delText>e</w:delText>
        </w:r>
      </w:del>
      <w:r w:rsidRPr="00D759D1">
        <w:rPr>
          <w:i/>
          <w:color w:val="9B9B9B"/>
          <w:rPrChange w:id="1167" w:author="Bob Rudis" w:date="2013-11-06T21:29:00Z">
            <w:rPr>
              <w:i/>
              <w:sz w:val="26"/>
              <w:u w:val="single"/>
            </w:rPr>
          </w:rPrChange>
        </w:rPr>
        <w:t>s</w:t>
      </w:r>
    </w:p>
    <w:p w14:paraId="76BC104F" w14:textId="77777777" w:rsidR="00103BCF" w:rsidRPr="00D759D1" w:rsidRDefault="00055C38">
      <w:pPr>
        <w:pStyle w:val="CodeListing"/>
        <w:rPr>
          <w:i/>
          <w:color w:val="9B9B9B"/>
          <w:rPrChange w:id="1168" w:author="Bob Rudis" w:date="2013-11-06T21:29:00Z">
            <w:rPr>
              <w:i/>
            </w:rPr>
          </w:rPrChange>
        </w:rPr>
        <w:pPrChange w:id="1169" w:author="Bob Rudis" w:date="2013-11-06T21:25:00Z">
          <w:pPr>
            <w:pStyle w:val="CodeSnippet"/>
          </w:pPr>
        </w:pPrChange>
      </w:pPr>
      <w:r w:rsidRPr="00D759D1">
        <w:rPr>
          <w:i/>
          <w:color w:val="9B9B9B"/>
          <w:rPrChange w:id="1170" w:author="Bob Rudis" w:date="2013-11-06T21:29:00Z">
            <w:rPr>
              <w:i/>
              <w:sz w:val="26"/>
              <w:u w:val="single"/>
            </w:rPr>
          </w:rPrChange>
        </w:rPr>
        <w:t xml:space="preserve">// A-Z+ character codes, which helps show how to make almost any </w:t>
      </w:r>
    </w:p>
    <w:p w14:paraId="27CAAFE5" w14:textId="77777777" w:rsidR="00103BCF" w:rsidRPr="00D759D1" w:rsidRDefault="00055C38">
      <w:pPr>
        <w:pStyle w:val="CodeListing"/>
        <w:rPr>
          <w:i/>
          <w:color w:val="9B9B9B"/>
          <w:rPrChange w:id="1171" w:author="Bob Rudis" w:date="2013-11-06T21:29:00Z">
            <w:rPr>
              <w:i/>
            </w:rPr>
          </w:rPrChange>
        </w:rPr>
        <w:pPrChange w:id="1172" w:author="Bob Rudis" w:date="2013-11-06T21:25:00Z">
          <w:pPr>
            <w:pStyle w:val="CodeSnippet"/>
          </w:pPr>
        </w:pPrChange>
      </w:pPr>
      <w:r w:rsidRPr="00D759D1">
        <w:rPr>
          <w:i/>
          <w:color w:val="9B9B9B"/>
          <w:rPrChange w:id="1173" w:author="Bob Rudis" w:date="2013-11-06T21:29:00Z">
            <w:rPr>
              <w:i/>
              <w:sz w:val="26"/>
              <w:u w:val="single"/>
            </w:rPr>
          </w:rPrChange>
        </w:rPr>
        <w:t>// D3 element dynamic</w:t>
      </w:r>
    </w:p>
    <w:p w14:paraId="25CAAE26" w14:textId="77777777" w:rsidR="00103BCF" w:rsidRPr="00D759D1" w:rsidRDefault="00055C38">
      <w:pPr>
        <w:pStyle w:val="CodeListing"/>
        <w:rPr>
          <w:color w:val="800026"/>
          <w:rPrChange w:id="1174" w:author="Bob Rudis" w:date="2013-11-06T21:27:00Z">
            <w:rPr>
              <w:b/>
            </w:rPr>
          </w:rPrChange>
        </w:rPr>
        <w:pPrChange w:id="1175" w:author="Bob Rudis" w:date="2013-11-06T21:25:00Z">
          <w:pPr>
            <w:pStyle w:val="CodeSnippet"/>
          </w:pPr>
        </w:pPrChange>
      </w:pPr>
      <w:r w:rsidRPr="00D759D1">
        <w:rPr>
          <w:color w:val="800026"/>
          <w:rPrChange w:id="1176" w:author="Bob Rudis" w:date="2013-11-06T21:27:00Z">
            <w:rPr>
              <w:b/>
              <w:sz w:val="26"/>
              <w:u w:val="single"/>
            </w:rPr>
          </w:rPrChange>
        </w:rPr>
        <w:t>svg.append("g")</w:t>
      </w:r>
    </w:p>
    <w:p w14:paraId="6B87A5FE" w14:textId="77777777" w:rsidR="00103BCF" w:rsidRPr="00D759D1" w:rsidRDefault="00055C38">
      <w:pPr>
        <w:pStyle w:val="CodeListing"/>
        <w:rPr>
          <w:color w:val="800026"/>
          <w:rPrChange w:id="1177" w:author="Bob Rudis" w:date="2013-11-06T21:27:00Z">
            <w:rPr>
              <w:b/>
            </w:rPr>
          </w:rPrChange>
        </w:rPr>
        <w:pPrChange w:id="1178" w:author="Bob Rudis" w:date="2013-11-06T21:25:00Z">
          <w:pPr>
            <w:pStyle w:val="CodeSnippet"/>
          </w:pPr>
        </w:pPrChange>
      </w:pPr>
      <w:r w:rsidRPr="00D759D1">
        <w:rPr>
          <w:color w:val="800026"/>
          <w:rPrChange w:id="1179" w:author="Bob Rudis" w:date="2013-11-06T21:27:00Z">
            <w:rPr>
              <w:b/>
              <w:sz w:val="26"/>
              <w:u w:val="single"/>
            </w:rPr>
          </w:rPrChange>
        </w:rPr>
        <w:t xml:space="preserve">    .attr("class", "y axis")</w:t>
      </w:r>
    </w:p>
    <w:p w14:paraId="4DF7F855" w14:textId="77777777" w:rsidR="00103BCF" w:rsidRPr="00D759D1" w:rsidRDefault="00055C38">
      <w:pPr>
        <w:pStyle w:val="CodeListing"/>
        <w:rPr>
          <w:color w:val="800026"/>
          <w:rPrChange w:id="1180" w:author="Bob Rudis" w:date="2013-11-06T21:27:00Z">
            <w:rPr>
              <w:b/>
            </w:rPr>
          </w:rPrChange>
        </w:rPr>
        <w:pPrChange w:id="1181" w:author="Bob Rudis" w:date="2013-11-06T21:25:00Z">
          <w:pPr>
            <w:pStyle w:val="CodeSnippet"/>
          </w:pPr>
        </w:pPrChange>
      </w:pPr>
      <w:r w:rsidRPr="00D759D1">
        <w:rPr>
          <w:color w:val="800026"/>
          <w:rPrChange w:id="1182" w:author="Bob Rudis" w:date="2013-11-06T21:27:00Z">
            <w:rPr>
              <w:b/>
              <w:sz w:val="26"/>
              <w:u w:val="single"/>
            </w:rPr>
          </w:rPrChange>
        </w:rPr>
        <w:t xml:space="preserve">    .call(yAxis)</w:t>
      </w:r>
    </w:p>
    <w:p w14:paraId="3CFEC6D8" w14:textId="77777777" w:rsidR="00103BCF" w:rsidRPr="00D759D1" w:rsidRDefault="00055C38">
      <w:pPr>
        <w:pStyle w:val="CodeListing"/>
        <w:rPr>
          <w:color w:val="800026"/>
          <w:rPrChange w:id="1183" w:author="Bob Rudis" w:date="2013-11-06T21:27:00Z">
            <w:rPr>
              <w:b/>
            </w:rPr>
          </w:rPrChange>
        </w:rPr>
        <w:pPrChange w:id="1184" w:author="Bob Rudis" w:date="2013-11-06T21:25:00Z">
          <w:pPr>
            <w:pStyle w:val="CodeSnippet"/>
          </w:pPr>
        </w:pPrChange>
      </w:pPr>
      <w:r w:rsidRPr="00D759D1">
        <w:rPr>
          <w:color w:val="800026"/>
          <w:rPrChange w:id="1185" w:author="Bob Rudis" w:date="2013-11-06T21:27:00Z">
            <w:rPr>
              <w:b/>
              <w:sz w:val="26"/>
              <w:u w:val="single"/>
            </w:rPr>
          </w:rPrChange>
        </w:rPr>
        <w:t xml:space="preserve">  .selectAll("text")</w:t>
      </w:r>
    </w:p>
    <w:p w14:paraId="151F30E0" w14:textId="77777777" w:rsidR="00103BCF" w:rsidRPr="00D759D1" w:rsidRDefault="00055C38">
      <w:pPr>
        <w:pStyle w:val="CodeListing"/>
        <w:rPr>
          <w:color w:val="800026"/>
          <w:rPrChange w:id="1186" w:author="Bob Rudis" w:date="2013-11-06T21:27:00Z">
            <w:rPr>
              <w:b/>
            </w:rPr>
          </w:rPrChange>
        </w:rPr>
        <w:pPrChange w:id="1187" w:author="Bob Rudis" w:date="2013-11-06T21:25:00Z">
          <w:pPr>
            <w:pStyle w:val="CodeSnippet"/>
          </w:pPr>
        </w:pPrChange>
      </w:pPr>
      <w:r w:rsidRPr="00D759D1">
        <w:rPr>
          <w:color w:val="800026"/>
          <w:rPrChange w:id="1188" w:author="Bob Rudis" w:date="2013-11-06T21:27:00Z">
            <w:rPr>
              <w:b/>
              <w:sz w:val="26"/>
              <w:u w:val="single"/>
            </w:rPr>
          </w:rPrChange>
        </w:rPr>
        <w:t xml:space="preserve">    .text(function(d) { return String.fromCharCode(d + 65); });</w:t>
      </w:r>
    </w:p>
    <w:p w14:paraId="68A2C422" w14:textId="77777777" w:rsidR="00103BCF" w:rsidRPr="00D759D1" w:rsidRDefault="00055C38">
      <w:pPr>
        <w:pStyle w:val="CodeListing"/>
        <w:rPr>
          <w:color w:val="252525"/>
          <w:rPrChange w:id="1189" w:author="Bob Rudis" w:date="2013-11-06T21:27:00Z">
            <w:rPr/>
          </w:rPrChange>
        </w:rPr>
        <w:pPrChange w:id="1190" w:author="Bob Rudis" w:date="2013-11-06T21:25:00Z">
          <w:pPr>
            <w:pStyle w:val="CodeSnippet"/>
          </w:pPr>
        </w:pPrChange>
      </w:pPr>
      <w:r w:rsidRPr="00D759D1">
        <w:rPr>
          <w:color w:val="252525"/>
          <w:rPrChange w:id="1191" w:author="Bob Rudis" w:date="2013-11-06T21:27:00Z">
            <w:rPr>
              <w:sz w:val="26"/>
              <w:u w:val="single"/>
            </w:rPr>
          </w:rPrChange>
        </w:rPr>
        <w:t>&lt;/script&gt;</w:t>
      </w:r>
    </w:p>
    <w:p w14:paraId="474B467C" w14:textId="77777777" w:rsidR="00103BCF" w:rsidRPr="00D759D1" w:rsidRDefault="00055C38">
      <w:pPr>
        <w:pStyle w:val="CodeListing"/>
        <w:rPr>
          <w:color w:val="252525"/>
          <w:rPrChange w:id="1192" w:author="Bob Rudis" w:date="2013-11-06T21:27:00Z">
            <w:rPr/>
          </w:rPrChange>
        </w:rPr>
        <w:pPrChange w:id="1193" w:author="Bob Rudis" w:date="2013-11-06T21:25:00Z">
          <w:pPr>
            <w:pStyle w:val="CodeSnippet"/>
          </w:pPr>
        </w:pPrChange>
      </w:pPr>
      <w:r w:rsidRPr="00D759D1">
        <w:rPr>
          <w:color w:val="252525"/>
          <w:rPrChange w:id="1194" w:author="Bob Rudis" w:date="2013-11-06T21:27:00Z">
            <w:rPr>
              <w:sz w:val="26"/>
              <w:u w:val="single"/>
            </w:rPr>
          </w:rPrChange>
        </w:rPr>
        <w:t>&lt;/body&gt;</w:t>
      </w:r>
    </w:p>
    <w:p w14:paraId="2DDBDFBC" w14:textId="77777777" w:rsidR="00103BCF" w:rsidRPr="00D759D1" w:rsidRDefault="00055C38">
      <w:pPr>
        <w:pStyle w:val="CodeListing"/>
        <w:rPr>
          <w:color w:val="252525"/>
          <w:rPrChange w:id="1195" w:author="Bob Rudis" w:date="2013-11-06T21:27:00Z">
            <w:rPr/>
          </w:rPrChange>
        </w:rPr>
        <w:pPrChange w:id="1196" w:author="Bob Rudis" w:date="2013-11-06T21:25:00Z">
          <w:pPr>
            <w:pStyle w:val="CodeSnippet"/>
          </w:pPr>
        </w:pPrChange>
      </w:pPr>
      <w:r w:rsidRPr="00D759D1">
        <w:rPr>
          <w:color w:val="252525"/>
          <w:rPrChange w:id="1197" w:author="Bob Rudis" w:date="2013-11-06T21:27:00Z">
            <w:rPr>
              <w:sz w:val="26"/>
              <w:u w:val="single"/>
            </w:rPr>
          </w:rPrChange>
        </w:rPr>
        <w:t>&lt;/html&gt;</w:t>
      </w:r>
    </w:p>
    <w:p w14:paraId="6722FD38" w14:textId="77777777" w:rsidR="00EA7750" w:rsidRDefault="00EA7750">
      <w:pPr>
        <w:pStyle w:val="QueryPara"/>
        <w:numPr>
          <w:ins w:id="1198" w:author="Kezia Endsley" w:date="2013-10-10T12:27:00Z"/>
        </w:numPr>
        <w:rPr>
          <w:ins w:id="1199" w:author="Bob Rudis" w:date="2013-11-06T21:30:00Z"/>
          <w:highlight w:val="yellow"/>
        </w:rPr>
        <w:pPrChange w:id="1200" w:author="Kent, Kevin - Indianapolis" w:date="2013-11-01T15:16:00Z">
          <w:pPr>
            <w:pStyle w:val="ParaContinued"/>
          </w:pPr>
        </w:pPrChange>
      </w:pPr>
      <w:ins w:id="1201" w:author="Kent, Kevin - Indianapolis" w:date="2013-11-01T15:16:00Z">
        <w:r>
          <w:rPr>
            <w:highlight w:val="yellow"/>
          </w:rPr>
          <w:lastRenderedPageBreak/>
          <w:t>[AU: If you could name the file it’s in, again, that would be a good help to the reader. Thanks,</w:t>
        </w:r>
      </w:ins>
      <w:ins w:id="1202" w:author="Kent, Kevin - Indianapolis" w:date="2013-11-01T15:17:00Z">
        <w:r>
          <w:rPr>
            <w:highlight w:val="yellow"/>
          </w:rPr>
          <w:t xml:space="preserve"> Kevin (PjE)</w:t>
        </w:r>
      </w:ins>
      <w:ins w:id="1203" w:author="Kent, Kevin - Indianapolis" w:date="2013-11-01T15:16:00Z">
        <w:r>
          <w:rPr>
            <w:highlight w:val="yellow"/>
          </w:rPr>
          <w:t>]</w:t>
        </w:r>
      </w:ins>
    </w:p>
    <w:p w14:paraId="4D208196" w14:textId="77777777" w:rsidR="00DD3263" w:rsidRDefault="00DD3263">
      <w:pPr>
        <w:pStyle w:val="QueryPara"/>
        <w:numPr>
          <w:ins w:id="1204" w:author="Kezia Endsley" w:date="2013-10-10T12:27:00Z"/>
        </w:numPr>
        <w:rPr>
          <w:ins w:id="1205" w:author="Bob Rudis" w:date="2013-11-06T21:30:00Z"/>
          <w:highlight w:val="yellow"/>
        </w:rPr>
        <w:pPrChange w:id="1206" w:author="Kent, Kevin - Indianapolis" w:date="2013-11-01T15:16:00Z">
          <w:pPr>
            <w:pStyle w:val="ParaContinued"/>
          </w:pPr>
        </w:pPrChange>
      </w:pPr>
    </w:p>
    <w:p w14:paraId="73182BDC" w14:textId="2A76D38D" w:rsidR="00DD3263" w:rsidRDefault="00DD3263">
      <w:pPr>
        <w:pStyle w:val="QueryPara"/>
        <w:numPr>
          <w:ins w:id="1207" w:author="Kezia Endsley" w:date="2013-10-10T12:27:00Z"/>
        </w:numPr>
        <w:rPr>
          <w:ins w:id="1208" w:author="Kent, Kevin - Indianapolis" w:date="2013-11-01T15:16:00Z"/>
          <w:highlight w:val="yellow"/>
        </w:rPr>
        <w:pPrChange w:id="1209" w:author="Kent, Kevin - Indianapolis" w:date="2013-11-01T15:16:00Z">
          <w:pPr>
            <w:pStyle w:val="ParaContinued"/>
          </w:pPr>
        </w:pPrChange>
      </w:pPr>
      <w:ins w:id="1210" w:author="Bob Rudis" w:date="2013-11-06T21:30:00Z">
        <w:r>
          <w:rPr>
            <w:highlight w:val="yellow"/>
          </w:rPr>
          <w:t>AR: done. Also turned it into a properly formatted code listing</w:t>
        </w:r>
      </w:ins>
    </w:p>
    <w:p w14:paraId="445949F3" w14:textId="37100AF1" w:rsidR="00B551C0" w:rsidRDefault="00D52D76">
      <w:pPr>
        <w:pStyle w:val="Para"/>
        <w:numPr>
          <w:ins w:id="1211" w:author="Kezia Endsley" w:date="2013-10-10T12:27:00Z"/>
        </w:numPr>
        <w:pPrChange w:id="1212" w:author="Kent, Kevin - Indianapolis" w:date="2013-11-01T15:17:00Z">
          <w:pPr>
            <w:pStyle w:val="ParaContinued"/>
          </w:pPr>
        </w:pPrChange>
      </w:pPr>
      <w:ins w:id="1213" w:author="Bob Rudis" w:date="2013-11-06T21:31:00Z">
        <w:r>
          <w:rPr>
            <w:highlight w:val="yellow"/>
          </w:rPr>
          <w:t>Y</w:t>
        </w:r>
      </w:ins>
      <w:del w:id="1214" w:author="Bob Rudis" w:date="2013-11-06T21:31:00Z">
        <w:r w:rsidR="00103BCF" w:rsidRPr="00EA7750" w:rsidDel="00D52D76">
          <w:rPr>
            <w:highlight w:val="yellow"/>
            <w:rPrChange w:id="1215" w:author="Kent, Kevin - Indianapolis" w:date="2013-11-01T15:16:00Z">
              <w:rPr/>
            </w:rPrChange>
          </w:rPr>
          <w:delText xml:space="preserve">The code is available on the book’s web site </w:delText>
        </w:r>
      </w:del>
      <w:ins w:id="1216" w:author="Kezia Endsley" w:date="2013-10-10T11:25:00Z">
        <w:del w:id="1217" w:author="Bob Rudis" w:date="2013-11-06T21:31:00Z">
          <w:r w:rsidR="0078716F" w:rsidRPr="00EA7750" w:rsidDel="00D52D76">
            <w:rPr>
              <w:highlight w:val="yellow"/>
              <w:rPrChange w:id="1218" w:author="Kent, Kevin - Indianapolis" w:date="2013-11-01T15:16:00Z">
                <w:rPr/>
              </w:rPrChange>
            </w:rPr>
            <w:delText>website</w:delText>
          </w:r>
          <w:r w:rsidR="0078716F" w:rsidDel="00D52D76">
            <w:delText xml:space="preserve"> </w:delText>
          </w:r>
        </w:del>
      </w:ins>
      <w:del w:id="1219" w:author="Bob Rudis" w:date="2013-11-06T21:31:00Z">
        <w:r w:rsidR="00103BCF" w:rsidDel="00D52D76">
          <w:delText>and y</w:delText>
        </w:r>
      </w:del>
      <w:r w:rsidR="00103BCF">
        <w:t xml:space="preserve">ou can test the visualization in your browser by using the </w:t>
      </w:r>
      <w:r w:rsidR="00805BDD">
        <w:t xml:space="preserve">built-in HTTP server found in Python standard library </w:t>
      </w:r>
      <w:r w:rsidR="00103BCF">
        <w:t>and</w:t>
      </w:r>
      <w:r w:rsidR="00805BDD">
        <w:t xml:space="preserve"> executing:</w:t>
      </w:r>
    </w:p>
    <w:p w14:paraId="3076CBBD" w14:textId="77777777" w:rsidR="00805BDD" w:rsidRDefault="00055C38" w:rsidP="00805BDD">
      <w:pPr>
        <w:pStyle w:val="CodeSnippet"/>
      </w:pPr>
      <w:r w:rsidRPr="00055C38">
        <w:rPr>
          <w:highlight w:val="green"/>
          <w:rPrChange w:id="1220" w:author="Russell Thomas" w:date="2013-10-01T13:37:00Z">
            <w:rPr>
              <w:sz w:val="26"/>
              <w:u w:val="single"/>
            </w:rPr>
          </w:rPrChange>
        </w:rPr>
        <w:t>python -m SimpleHTTPServer 8888 &amp;</w:t>
      </w:r>
    </w:p>
    <w:p w14:paraId="5872F10B" w14:textId="3E3749A4" w:rsidR="00805BDD" w:rsidRDefault="00A77F3D">
      <w:pPr>
        <w:pStyle w:val="Para"/>
        <w:pPrChange w:id="1221" w:author="Kent, Kevin - Indianapolis" w:date="2013-11-01T15:17:00Z">
          <w:pPr>
            <w:pStyle w:val="ParaContinued"/>
          </w:pPr>
        </w:pPrChange>
      </w:pPr>
      <w:ins w:id="1222" w:author="Kezia Endsley" w:date="2013-10-10T12:30:00Z">
        <w:r>
          <w:t xml:space="preserve">Execute this </w:t>
        </w:r>
      </w:ins>
      <w:r w:rsidR="00805BDD">
        <w:t xml:space="preserve">in the directory containing the </w:t>
      </w:r>
      <w:r w:rsidR="00103BCF">
        <w:t xml:space="preserve">example D3 </w:t>
      </w:r>
      <w:r w:rsidR="00805BDD">
        <w:t>HTML</w:t>
      </w:r>
      <w:r w:rsidR="00103BCF">
        <w:t xml:space="preserve"> file </w:t>
      </w:r>
      <w:ins w:id="1223" w:author="Bob Rudis" w:date="2013-11-06T21:31:00Z">
        <w:r w:rsidR="00D52D76">
          <w:t>(</w:t>
        </w:r>
        <w:r w:rsidR="00D52D76" w:rsidRPr="00D52D76">
          <w:rPr>
            <w:rStyle w:val="InlineCode"/>
            <w:rPrChange w:id="1224" w:author="Bob Rudis" w:date="2013-11-06T21:31:00Z">
              <w:rPr/>
            </w:rPrChange>
          </w:rPr>
          <w:t>ch11/support</w:t>
        </w:r>
        <w:r w:rsidR="00D52D76">
          <w:t xml:space="preserve">) </w:t>
        </w:r>
      </w:ins>
      <w:r w:rsidR="00103BCF">
        <w:t>and point</w:t>
      </w:r>
      <w:del w:id="1225" w:author="Kezia Endsley" w:date="2013-10-10T12:30:00Z">
        <w:r w:rsidR="00103BCF" w:rsidDel="00A77F3D">
          <w:delText>ing</w:delText>
        </w:r>
      </w:del>
      <w:r w:rsidR="00103BCF">
        <w:t xml:space="preserve"> your browser to </w:t>
      </w:r>
      <w:r w:rsidR="00055C38" w:rsidRPr="00055C38">
        <w:rPr>
          <w:rStyle w:val="InlineURL"/>
          <w:highlight w:val="green"/>
          <w:rPrChange w:id="1226" w:author="Russell Thomas" w:date="2013-10-01T13:37:00Z">
            <w:rPr>
              <w:rStyle w:val="InlineURL"/>
            </w:rPr>
          </w:rPrChange>
        </w:rPr>
        <w:t>http://localhost:8888/</w:t>
      </w:r>
      <w:ins w:id="1227" w:author="Bob Rudis" w:date="2013-11-06T21:32:00Z">
        <w:r w:rsidR="008011D8" w:rsidRPr="008011D8">
          <w:rPr>
            <w:rStyle w:val="InlineURL"/>
          </w:rPr>
          <w:t>ch11-figure11.html</w:t>
        </w:r>
      </w:ins>
      <w:r w:rsidR="00055C38" w:rsidRPr="00055C38">
        <w:rPr>
          <w:highlight w:val="green"/>
          <w:rPrChange w:id="1228" w:author="Russell Thomas" w:date="2013-10-01T13:37:00Z">
            <w:rPr>
              <w:rFonts w:ascii="Courier New" w:hAnsi="Courier New"/>
              <w:noProof/>
              <w:u w:val="single"/>
            </w:rPr>
          </w:rPrChange>
        </w:rPr>
        <w:t>.</w:t>
      </w:r>
    </w:p>
    <w:p w14:paraId="4C96159A" w14:textId="70BA47B8" w:rsidR="00A0560D" w:rsidRDefault="00055C38" w:rsidP="00A0560D">
      <w:pPr>
        <w:pStyle w:val="Slug"/>
      </w:pPr>
      <w:r w:rsidRPr="00055C38">
        <w:rPr>
          <w:highlight w:val="green"/>
          <w:rPrChange w:id="1229" w:author="Russell Thomas" w:date="2013-10-01T13:37:00Z">
            <w:rPr>
              <w:rFonts w:ascii="Courier New" w:hAnsi="Courier New"/>
              <w:b w:val="0"/>
              <w:noProof/>
              <w:snapToGrid w:val="0"/>
              <w:sz w:val="26"/>
              <w:u w:val="single"/>
            </w:rPr>
          </w:rPrChange>
        </w:rPr>
        <w:t>Figure 11</w:t>
      </w:r>
      <w:ins w:id="1230" w:author="Kezia Endsley" w:date="2013-10-10T11:08:00Z">
        <w:r w:rsidR="009C268D">
          <w:rPr>
            <w:highlight w:val="green"/>
          </w:rPr>
          <w:t>-</w:t>
        </w:r>
      </w:ins>
      <w:del w:id="1231" w:author="Kezia Endsley" w:date="2013-10-10T11:08:00Z">
        <w:r w:rsidRPr="00055C38">
          <w:rPr>
            <w:highlight w:val="green"/>
            <w:rPrChange w:id="1232" w:author="Russell Thomas" w:date="2013-10-01T13:37:00Z">
              <w:rPr>
                <w:rFonts w:ascii="Courier New" w:hAnsi="Courier New"/>
                <w:b w:val="0"/>
                <w:noProof/>
                <w:snapToGrid w:val="0"/>
                <w:sz w:val="26"/>
                <w:u w:val="single"/>
              </w:rPr>
            </w:rPrChange>
          </w:rPr>
          <w:delText>.</w:delText>
        </w:r>
      </w:del>
      <w:r w:rsidRPr="00055C38">
        <w:rPr>
          <w:highlight w:val="green"/>
          <w:rPrChange w:id="1233" w:author="Russell Thomas" w:date="2013-10-01T13:37:00Z">
            <w:rPr>
              <w:rFonts w:ascii="Courier New" w:hAnsi="Courier New"/>
              <w:b w:val="0"/>
              <w:noProof/>
              <w:snapToGrid w:val="0"/>
              <w:sz w:val="26"/>
              <w:u w:val="single"/>
            </w:rPr>
          </w:rPrChange>
        </w:rPr>
        <w:t>11</w:t>
      </w:r>
      <w:ins w:id="1234" w:author="Kent, Kevin - Indianapolis" w:date="2013-11-01T15:17:00Z">
        <w:r w:rsidR="00F30D22">
          <w:rPr>
            <w:highlight w:val="green"/>
          </w:rPr>
          <w:t>:</w:t>
        </w:r>
      </w:ins>
      <w:r w:rsidRPr="00055C38">
        <w:rPr>
          <w:highlight w:val="green"/>
          <w:rPrChange w:id="1235" w:author="Russell Thomas" w:date="2013-10-01T13:37:00Z">
            <w:rPr>
              <w:rFonts w:ascii="Courier New" w:hAnsi="Courier New"/>
              <w:b w:val="0"/>
              <w:noProof/>
              <w:snapToGrid w:val="0"/>
              <w:sz w:val="26"/>
              <w:u w:val="single"/>
            </w:rPr>
          </w:rPrChange>
        </w:rPr>
        <w:t xml:space="preserve"> Basic D3 </w:t>
      </w:r>
      <w:r w:rsidR="00F30D22" w:rsidRPr="00F30D22">
        <w:rPr>
          <w:highlight w:val="green"/>
        </w:rPr>
        <w:t>bar chart</w:t>
      </w:r>
      <w:del w:id="1236" w:author="Kent, Kevin - Indianapolis" w:date="2013-11-01T15:18:00Z">
        <w:r w:rsidRPr="00055C38" w:rsidDel="00F61260">
          <w:rPr>
            <w:highlight w:val="green"/>
            <w:rPrChange w:id="1237" w:author="Russell Thomas" w:date="2013-10-01T13:37:00Z">
              <w:rPr>
                <w:rFonts w:ascii="Courier New" w:hAnsi="Courier New"/>
                <w:b w:val="0"/>
                <w:noProof/>
                <w:snapToGrid w:val="0"/>
                <w:sz w:val="26"/>
                <w:u w:val="single"/>
              </w:rPr>
            </w:rPrChange>
          </w:rPr>
          <w:delText xml:space="preserve"> </w:delText>
        </w:r>
      </w:del>
      <w:r w:rsidRPr="00055C38">
        <w:rPr>
          <w:highlight w:val="green"/>
          <w:rPrChange w:id="1238" w:author="Russell Thomas" w:date="2013-10-01T13:37:00Z">
            <w:rPr>
              <w:rFonts w:ascii="Courier New" w:hAnsi="Courier New"/>
              <w:b w:val="0"/>
              <w:noProof/>
              <w:snapToGrid w:val="0"/>
              <w:sz w:val="26"/>
              <w:u w:val="single"/>
            </w:rPr>
          </w:rPrChange>
        </w:rPr>
        <w:tab/>
        <w:t>[793725</w:t>
      </w:r>
      <w:ins w:id="1239" w:author="Kent, Kevin - Indianapolis" w:date="2013-11-01T15:17:00Z">
        <w:r w:rsidR="00F30D22">
          <w:rPr>
            <w:highlight w:val="green"/>
          </w:rPr>
          <w:t xml:space="preserve"> </w:t>
        </w:r>
      </w:ins>
      <w:r w:rsidRPr="00055C38">
        <w:rPr>
          <w:highlight w:val="green"/>
          <w:rPrChange w:id="1240" w:author="Russell Thomas" w:date="2013-10-01T13:37:00Z">
            <w:rPr>
              <w:rFonts w:ascii="Courier New" w:hAnsi="Courier New"/>
              <w:b w:val="0"/>
              <w:noProof/>
              <w:snapToGrid w:val="0"/>
              <w:sz w:val="26"/>
              <w:u w:val="single"/>
            </w:rPr>
          </w:rPrChange>
        </w:rPr>
        <w:t>c11f</w:t>
      </w:r>
      <w:ins w:id="1241" w:author="Kent, Kevin - Indianapolis" w:date="2013-11-01T15:17:00Z">
        <w:r w:rsidR="00F30D22">
          <w:rPr>
            <w:highlight w:val="green"/>
          </w:rPr>
          <w:t>0</w:t>
        </w:r>
      </w:ins>
      <w:r w:rsidRPr="00055C38">
        <w:rPr>
          <w:highlight w:val="green"/>
          <w:rPrChange w:id="1242" w:author="Russell Thomas" w:date="2013-10-01T13:37:00Z">
            <w:rPr>
              <w:rFonts w:ascii="Courier New" w:hAnsi="Courier New"/>
              <w:b w:val="0"/>
              <w:noProof/>
              <w:snapToGrid w:val="0"/>
              <w:sz w:val="26"/>
              <w:u w:val="single"/>
            </w:rPr>
          </w:rPrChange>
        </w:rPr>
        <w:t>11.</w:t>
      </w:r>
      <w:ins w:id="1243" w:author="Bob Rudis" w:date="2013-11-06T21:50:00Z">
        <w:r w:rsidR="00D14A69">
          <w:rPr>
            <w:highlight w:val="green"/>
          </w:rPr>
          <w:t>eps</w:t>
        </w:r>
      </w:ins>
      <w:del w:id="1244" w:author="Bob Rudis" w:date="2013-11-06T21:50:00Z">
        <w:r w:rsidRPr="00055C38" w:rsidDel="00D14A69">
          <w:rPr>
            <w:highlight w:val="green"/>
            <w:rPrChange w:id="1245" w:author="Russell Thomas" w:date="2013-10-01T13:37:00Z">
              <w:rPr>
                <w:rFonts w:ascii="Courier New" w:hAnsi="Courier New"/>
                <w:b w:val="0"/>
                <w:noProof/>
                <w:snapToGrid w:val="0"/>
                <w:sz w:val="26"/>
                <w:u w:val="single"/>
              </w:rPr>
            </w:rPrChange>
          </w:rPr>
          <w:delText>png</w:delText>
        </w:r>
      </w:del>
      <w:r w:rsidRPr="00055C38">
        <w:rPr>
          <w:highlight w:val="green"/>
          <w:rPrChange w:id="1246" w:author="Russell Thomas" w:date="2013-10-01T13:37:00Z">
            <w:rPr>
              <w:rFonts w:ascii="Courier New" w:hAnsi="Courier New"/>
              <w:b w:val="0"/>
              <w:noProof/>
              <w:snapToGrid w:val="0"/>
              <w:sz w:val="26"/>
              <w:u w:val="single"/>
            </w:rPr>
          </w:rPrChange>
        </w:rPr>
        <w:t>]</w:t>
      </w:r>
    </w:p>
    <w:p w14:paraId="34C79049" w14:textId="77777777" w:rsidR="00E07BAA" w:rsidRDefault="00A0560D" w:rsidP="006461CA">
      <w:pPr>
        <w:pStyle w:val="Para"/>
      </w:pPr>
      <w:r>
        <w:t>If the syntax looks a bit daunting</w:t>
      </w:r>
      <w:ins w:id="1247" w:author="Kezia Endsley" w:date="2013-10-10T12:31:00Z">
        <w:r w:rsidR="00A77F3D">
          <w:t>,</w:t>
        </w:r>
      </w:ins>
      <w:r>
        <w:t xml:space="preserve"> remember that it’s just a web page with formatting and JavaScript</w:t>
      </w:r>
      <w:r w:rsidR="0054676E">
        <w:t xml:space="preserve">. </w:t>
      </w:r>
      <w:r>
        <w:t>You can</w:t>
      </w:r>
      <w:r w:rsidR="00AC280A">
        <w:t xml:space="preserve"> start to</w:t>
      </w:r>
      <w:r>
        <w:t xml:space="preserve"> get more comfortable </w:t>
      </w:r>
      <w:r w:rsidR="007022A5">
        <w:t>with th</w:t>
      </w:r>
      <w:r w:rsidR="006A2493">
        <w:t>is</w:t>
      </w:r>
      <w:r w:rsidR="007022A5">
        <w:t xml:space="preserve"> code </w:t>
      </w:r>
      <w:r w:rsidR="006A2493">
        <w:t xml:space="preserve">(or any D3 example) </w:t>
      </w:r>
      <w:r>
        <w:t xml:space="preserve">by </w:t>
      </w:r>
      <w:r w:rsidR="00AC280A">
        <w:t>experimenting</w:t>
      </w:r>
      <w:r>
        <w:t xml:space="preserve"> with changing </w:t>
      </w:r>
      <w:r w:rsidR="00AC280A">
        <w:t>small things like the</w:t>
      </w:r>
      <w:r>
        <w:t xml:space="preserve"> </w:t>
      </w:r>
      <w:r w:rsidR="00E07BAA">
        <w:t>bar color and axis fonts</w:t>
      </w:r>
      <w:del w:id="1248" w:author="Kent, Kevin - Indianapolis" w:date="2013-11-01T15:18:00Z">
        <w:r w:rsidR="00E07BAA" w:rsidDel="00F61260">
          <w:delText>,</w:delText>
        </w:r>
      </w:del>
      <w:ins w:id="1249" w:author="Kent, Kevin - Indianapolis" w:date="2013-11-01T15:18:00Z">
        <w:r w:rsidR="00F61260">
          <w:t>.</w:t>
        </w:r>
      </w:ins>
      <w:r w:rsidR="00E07BAA">
        <w:t xml:space="preserve"> </w:t>
      </w:r>
      <w:del w:id="1250" w:author="Kent, Kevin - Indianapolis" w:date="2013-11-01T15:18:00Z">
        <w:r w:rsidR="00E07BAA" w:rsidDel="00F61260">
          <w:delText>t</w:delText>
        </w:r>
      </w:del>
      <w:ins w:id="1251" w:author="Kent, Kevin - Indianapolis" w:date="2013-11-01T15:18:00Z">
        <w:r w:rsidR="00F61260">
          <w:t>T</w:t>
        </w:r>
      </w:ins>
      <w:r w:rsidR="00E07BAA">
        <w:t>hen add, remove</w:t>
      </w:r>
      <w:ins w:id="1252" w:author="Kezia Endsley" w:date="2013-10-10T12:31:00Z">
        <w:r w:rsidR="00A77F3D">
          <w:t>,</w:t>
        </w:r>
      </w:ins>
      <w:r w:rsidR="00E07BAA">
        <w:t xml:space="preserve"> and modify</w:t>
      </w:r>
      <w:r w:rsidR="00E444EE">
        <w:t xml:space="preserve"> elements in</w:t>
      </w:r>
      <w:r w:rsidR="00E07BAA">
        <w:t xml:space="preserve"> the data</w:t>
      </w:r>
      <w:r>
        <w:t xml:space="preserve"> </w:t>
      </w:r>
      <w:r w:rsidR="00E07BAA">
        <w:t xml:space="preserve">array. If you use Google Chrome or Mozilla Firefox, you can bring up the </w:t>
      </w:r>
      <w:r w:rsidR="00055C38" w:rsidRPr="00055C38">
        <w:rPr>
          <w:highlight w:val="green"/>
          <w:rPrChange w:id="1253" w:author="Russell Thomas" w:date="2013-10-01T13:39:00Z">
            <w:rPr>
              <w:rFonts w:ascii="Courier New" w:hAnsi="Courier New"/>
              <w:noProof/>
              <w:u w:val="single"/>
            </w:rPr>
          </w:rPrChange>
        </w:rPr>
        <w:t>Developer Tools JavaScript console</w:t>
      </w:r>
      <w:r w:rsidR="00E07BAA">
        <w:t xml:space="preserve"> and </w:t>
      </w:r>
      <w:del w:id="1254" w:author="Kezia Endsley" w:date="2013-10-10T12:31:00Z">
        <w:r w:rsidR="00E07BAA" w:rsidDel="00A77F3D">
          <w:delText xml:space="preserve">actually </w:delText>
        </w:r>
      </w:del>
      <w:r w:rsidR="00E07BAA">
        <w:t xml:space="preserve">interact </w:t>
      </w:r>
      <w:r w:rsidR="008A1AB9">
        <w:t xml:space="preserve">directly </w:t>
      </w:r>
      <w:r w:rsidR="00E07BAA">
        <w:t>with the document element</w:t>
      </w:r>
      <w:r w:rsidR="00C43774">
        <w:t>s</w:t>
      </w:r>
      <w:r w:rsidR="00E07BAA">
        <w:t>. For instance</w:t>
      </w:r>
      <w:r w:rsidR="00C43774">
        <w:t>,</w:t>
      </w:r>
      <w:r w:rsidR="00E07BAA">
        <w:t xml:space="preserve"> you can see all of the objects that were created by D3 when you told it to </w:t>
      </w:r>
      <w:r w:rsidR="00F96687">
        <w:t xml:space="preserve">make </w:t>
      </w:r>
      <w:r w:rsidR="00E07BAA">
        <w:t xml:space="preserve">the bars by </w:t>
      </w:r>
      <w:r w:rsidR="008A1AB9">
        <w:t>typing</w:t>
      </w:r>
      <w:r w:rsidR="00E07BAA">
        <w:t xml:space="preserve"> </w:t>
      </w:r>
      <w:r w:rsidR="00E07BAA" w:rsidRPr="00E07BAA">
        <w:rPr>
          <w:rStyle w:val="InlineCode"/>
        </w:rPr>
        <w:t>svg.selectAll(".bar")</w:t>
      </w:r>
      <w:r w:rsidR="00E07BAA">
        <w:t xml:space="preserve"> </w:t>
      </w:r>
      <w:r w:rsidR="00D44262">
        <w:t xml:space="preserve">in the console </w:t>
      </w:r>
      <w:r w:rsidR="0051142F">
        <w:t>(once</w:t>
      </w:r>
      <w:r w:rsidR="00C43774">
        <w:t xml:space="preserve"> the visualization displays</w:t>
      </w:r>
      <w:r w:rsidR="0051142F">
        <w:t>)</w:t>
      </w:r>
      <w:ins w:id="1255" w:author="Kezia Endsley" w:date="2013-10-10T12:31:00Z">
        <w:r w:rsidR="00A77F3D">
          <w:t>. You can</w:t>
        </w:r>
      </w:ins>
      <w:r w:rsidR="00C43774">
        <w:t xml:space="preserve"> </w:t>
      </w:r>
      <w:del w:id="1256" w:author="Kezia Endsley" w:date="2013-10-10T12:31:00Z">
        <w:r w:rsidR="00E07BAA" w:rsidDel="00A77F3D">
          <w:delText>a</w:delText>
        </w:r>
        <w:r w:rsidR="009216B3" w:rsidDel="00A77F3D">
          <w:delText xml:space="preserve">nd </w:delText>
        </w:r>
      </w:del>
      <w:r w:rsidR="0051142F">
        <w:t>inspect</w:t>
      </w:r>
      <w:r w:rsidR="00E07BAA">
        <w:t xml:space="preserve"> the results (Figure 11</w:t>
      </w:r>
      <w:ins w:id="1257" w:author="Kezia Endsley" w:date="2013-10-10T11:08:00Z">
        <w:r w:rsidR="009C268D">
          <w:t>-</w:t>
        </w:r>
      </w:ins>
      <w:del w:id="1258" w:author="Kezia Endsley" w:date="2013-10-10T11:08:00Z">
        <w:r w:rsidR="00E07BAA" w:rsidDel="009C268D">
          <w:delText>.</w:delText>
        </w:r>
      </w:del>
      <w:r w:rsidR="00E07BAA">
        <w:t>12).</w:t>
      </w:r>
    </w:p>
    <w:p w14:paraId="66F7041A" w14:textId="77777777" w:rsidR="006A2493" w:rsidRDefault="00055C38" w:rsidP="006A2493">
      <w:pPr>
        <w:pStyle w:val="Slug"/>
      </w:pPr>
      <w:r w:rsidRPr="00055C38">
        <w:rPr>
          <w:highlight w:val="green"/>
          <w:rPrChange w:id="1259" w:author="Russell Thomas" w:date="2013-10-01T13:40:00Z">
            <w:rPr>
              <w:rFonts w:ascii="Courier New" w:hAnsi="Courier New"/>
              <w:b w:val="0"/>
              <w:noProof/>
              <w:snapToGrid w:val="0"/>
              <w:sz w:val="26"/>
              <w:u w:val="single"/>
            </w:rPr>
          </w:rPrChange>
        </w:rPr>
        <w:t>Figure 11</w:t>
      </w:r>
      <w:ins w:id="1260" w:author="Kezia Endsley" w:date="2013-10-10T11:08:00Z">
        <w:r w:rsidR="009C268D">
          <w:rPr>
            <w:highlight w:val="green"/>
          </w:rPr>
          <w:t>-</w:t>
        </w:r>
      </w:ins>
      <w:del w:id="1261" w:author="Kezia Endsley" w:date="2013-10-10T11:08:00Z">
        <w:r w:rsidRPr="00055C38">
          <w:rPr>
            <w:highlight w:val="green"/>
            <w:rPrChange w:id="1262" w:author="Russell Thomas" w:date="2013-10-01T13:40:00Z">
              <w:rPr>
                <w:rFonts w:ascii="Courier New" w:hAnsi="Courier New"/>
                <w:b w:val="0"/>
                <w:noProof/>
                <w:snapToGrid w:val="0"/>
                <w:sz w:val="26"/>
                <w:u w:val="single"/>
              </w:rPr>
            </w:rPrChange>
          </w:rPr>
          <w:delText>.</w:delText>
        </w:r>
      </w:del>
      <w:r w:rsidRPr="00055C38">
        <w:rPr>
          <w:highlight w:val="green"/>
          <w:rPrChange w:id="1263" w:author="Russell Thomas" w:date="2013-10-01T13:40:00Z">
            <w:rPr>
              <w:rFonts w:ascii="Courier New" w:hAnsi="Courier New"/>
              <w:b w:val="0"/>
              <w:noProof/>
              <w:snapToGrid w:val="0"/>
              <w:sz w:val="26"/>
              <w:u w:val="single"/>
            </w:rPr>
          </w:rPrChange>
        </w:rPr>
        <w:t>12</w:t>
      </w:r>
      <w:ins w:id="1264" w:author="Kent, Kevin - Indianapolis" w:date="2013-11-01T15:18:00Z">
        <w:r w:rsidR="00F61260">
          <w:rPr>
            <w:highlight w:val="green"/>
          </w:rPr>
          <w:t>:</w:t>
        </w:r>
      </w:ins>
      <w:r w:rsidRPr="00055C38">
        <w:rPr>
          <w:highlight w:val="green"/>
          <w:rPrChange w:id="1265" w:author="Russell Thomas" w:date="2013-10-01T13:40:00Z">
            <w:rPr>
              <w:rFonts w:ascii="Courier New" w:hAnsi="Courier New"/>
              <w:b w:val="0"/>
              <w:noProof/>
              <w:snapToGrid w:val="0"/>
              <w:sz w:val="26"/>
              <w:u w:val="single"/>
            </w:rPr>
          </w:rPrChange>
        </w:rPr>
        <w:t xml:space="preserve"> Viewing D3</w:t>
      </w:r>
      <w:del w:id="1266" w:author="Kent, Kevin - Indianapolis" w:date="2013-11-01T15:18:00Z">
        <w:r w:rsidRPr="00055C38" w:rsidDel="00F61260">
          <w:rPr>
            <w:highlight w:val="green"/>
            <w:rPrChange w:id="1267" w:author="Russell Thomas" w:date="2013-10-01T13:40:00Z">
              <w:rPr>
                <w:rFonts w:ascii="Courier New" w:hAnsi="Courier New"/>
                <w:b w:val="0"/>
                <w:noProof/>
                <w:snapToGrid w:val="0"/>
                <w:sz w:val="26"/>
                <w:u w:val="single"/>
              </w:rPr>
            </w:rPrChange>
          </w:rPr>
          <w:delText xml:space="preserve"> </w:delText>
        </w:r>
      </w:del>
      <w:ins w:id="1268" w:author="Kent, Kevin - Indianapolis" w:date="2013-11-01T15:18:00Z">
        <w:r w:rsidR="00F61260">
          <w:rPr>
            <w:highlight w:val="green"/>
          </w:rPr>
          <w:t>-</w:t>
        </w:r>
      </w:ins>
      <w:r w:rsidR="00F61260" w:rsidRPr="00F61260">
        <w:rPr>
          <w:highlight w:val="green"/>
        </w:rPr>
        <w:t>created elements in the</w:t>
      </w:r>
      <w:r w:rsidRPr="00055C38">
        <w:rPr>
          <w:highlight w:val="green"/>
          <w:rPrChange w:id="1269" w:author="Russell Thomas" w:date="2013-10-01T13:40:00Z">
            <w:rPr>
              <w:rFonts w:ascii="Courier New" w:hAnsi="Courier New"/>
              <w:b w:val="0"/>
              <w:noProof/>
              <w:snapToGrid w:val="0"/>
              <w:sz w:val="26"/>
              <w:u w:val="single"/>
            </w:rPr>
          </w:rPrChange>
        </w:rPr>
        <w:t xml:space="preserve"> JavaScript Console</w:t>
      </w:r>
      <w:del w:id="1270" w:author="Kent, Kevin - Indianapolis" w:date="2013-11-01T15:18:00Z">
        <w:r w:rsidRPr="00055C38" w:rsidDel="00F61260">
          <w:rPr>
            <w:highlight w:val="green"/>
            <w:rPrChange w:id="1271" w:author="Russell Thomas" w:date="2013-10-01T13:40:00Z">
              <w:rPr>
                <w:rFonts w:ascii="Courier New" w:hAnsi="Courier New"/>
                <w:b w:val="0"/>
                <w:noProof/>
                <w:snapToGrid w:val="0"/>
                <w:sz w:val="26"/>
                <w:u w:val="single"/>
              </w:rPr>
            </w:rPrChange>
          </w:rPr>
          <w:delText xml:space="preserve"> </w:delText>
        </w:r>
      </w:del>
      <w:r w:rsidRPr="00055C38">
        <w:rPr>
          <w:highlight w:val="green"/>
          <w:rPrChange w:id="1272" w:author="Russell Thomas" w:date="2013-10-01T13:40:00Z">
            <w:rPr>
              <w:rFonts w:ascii="Courier New" w:hAnsi="Courier New"/>
              <w:b w:val="0"/>
              <w:noProof/>
              <w:snapToGrid w:val="0"/>
              <w:sz w:val="26"/>
              <w:u w:val="single"/>
            </w:rPr>
          </w:rPrChange>
        </w:rPr>
        <w:tab/>
        <w:t>[793725</w:t>
      </w:r>
      <w:ins w:id="1273" w:author="Kent, Kevin - Indianapolis" w:date="2013-11-01T15:19:00Z">
        <w:r w:rsidR="00F61260">
          <w:rPr>
            <w:highlight w:val="green"/>
          </w:rPr>
          <w:t xml:space="preserve"> </w:t>
        </w:r>
      </w:ins>
      <w:r w:rsidRPr="00055C38">
        <w:rPr>
          <w:highlight w:val="green"/>
          <w:rPrChange w:id="1274" w:author="Russell Thomas" w:date="2013-10-01T13:40:00Z">
            <w:rPr>
              <w:rFonts w:ascii="Courier New" w:hAnsi="Courier New"/>
              <w:b w:val="0"/>
              <w:noProof/>
              <w:snapToGrid w:val="0"/>
              <w:sz w:val="26"/>
              <w:u w:val="single"/>
            </w:rPr>
          </w:rPrChange>
        </w:rPr>
        <w:t>c11f</w:t>
      </w:r>
      <w:ins w:id="1275" w:author="Kent, Kevin - Indianapolis" w:date="2013-11-01T15:19:00Z">
        <w:r w:rsidR="00F61260">
          <w:rPr>
            <w:highlight w:val="green"/>
          </w:rPr>
          <w:t>0</w:t>
        </w:r>
      </w:ins>
      <w:r w:rsidRPr="00055C38">
        <w:rPr>
          <w:highlight w:val="green"/>
          <w:rPrChange w:id="1276" w:author="Russell Thomas" w:date="2013-10-01T13:40:00Z">
            <w:rPr>
              <w:rFonts w:ascii="Courier New" w:hAnsi="Courier New"/>
              <w:b w:val="0"/>
              <w:noProof/>
              <w:snapToGrid w:val="0"/>
              <w:sz w:val="26"/>
              <w:u w:val="single"/>
            </w:rPr>
          </w:rPrChange>
        </w:rPr>
        <w:t>12.png]</w:t>
      </w:r>
    </w:p>
    <w:p w14:paraId="2D655381" w14:textId="77777777" w:rsidR="007012C4" w:rsidRPr="007012C4" w:rsidRDefault="007012C4" w:rsidP="007012C4">
      <w:pPr>
        <w:pStyle w:val="Para"/>
      </w:pPr>
      <w:r>
        <w:t>More complex and interactive D3 code can take a bit of getting used to, but there are ways of using D3 without always having to interact with code on this level.</w:t>
      </w:r>
    </w:p>
    <w:p w14:paraId="23415195" w14:textId="77777777" w:rsidR="00E07BAA" w:rsidRDefault="00DB6DF4" w:rsidP="006A2493">
      <w:pPr>
        <w:pStyle w:val="H3"/>
      </w:pPr>
      <w:r>
        <w:t>Going Meta</w:t>
      </w:r>
      <w:r w:rsidR="006A2493">
        <w:t xml:space="preserve"> </w:t>
      </w:r>
      <w:ins w:id="1277" w:author="Kezia Endsley" w:date="2013-10-10T12:32:00Z">
        <w:r w:rsidR="00A77F3D">
          <w:t>w</w:t>
        </w:r>
      </w:ins>
      <w:del w:id="1278" w:author="Kezia Endsley" w:date="2013-10-10T12:32:00Z">
        <w:r w:rsidR="006A2493" w:rsidDel="00A77F3D">
          <w:delText>W</w:delText>
        </w:r>
      </w:del>
      <w:r w:rsidR="006A2493">
        <w:t>ith Vega</w:t>
      </w:r>
    </w:p>
    <w:p w14:paraId="1BE3932E" w14:textId="77777777" w:rsidR="00F61260" w:rsidRDefault="00402D57" w:rsidP="006461CA">
      <w:pPr>
        <w:pStyle w:val="Para"/>
        <w:rPr>
          <w:ins w:id="1279" w:author="Kent, Kevin - Indianapolis" w:date="2013-11-01T15:22:00Z"/>
        </w:rPr>
      </w:pPr>
      <w:r>
        <w:t xml:space="preserve">If the </w:t>
      </w:r>
      <w:r w:rsidRPr="00402D57">
        <w:rPr>
          <w:rStyle w:val="InlineCode"/>
        </w:rPr>
        <w:t>ggplot</w:t>
      </w:r>
      <w:r>
        <w:t xml:space="preserve"> library</w:t>
      </w:r>
      <w:r w:rsidR="00A00BB3">
        <w:t xml:space="preserve"> is the R incarnation</w:t>
      </w:r>
      <w:r>
        <w:t xml:space="preserve"> of the </w:t>
      </w:r>
      <w:r w:rsidR="00A00BB3">
        <w:t>“</w:t>
      </w:r>
      <w:r>
        <w:t>grammar of graphics</w:t>
      </w:r>
      <w:ins w:id="1280" w:author="Kezia Endsley" w:date="2013-10-10T12:32:00Z">
        <w:r w:rsidR="0042192A">
          <w:t>,</w:t>
        </w:r>
      </w:ins>
      <w:r w:rsidR="00A00BB3">
        <w:t>”</w:t>
      </w:r>
      <w:del w:id="1281" w:author="Kent, Kevin - Indianapolis" w:date="2013-11-01T15:20:00Z">
        <w:r w:rsidR="00A00BB3" w:rsidRPr="00A00BB3" w:rsidDel="00F61260">
          <w:rPr>
            <w:vertAlign w:val="superscript"/>
          </w:rPr>
          <w:delText>3</w:delText>
        </w:r>
      </w:del>
      <w:del w:id="1282" w:author="Kezia Endsley" w:date="2013-10-10T12:32:00Z">
        <w:r w:rsidR="00A00BB3" w:rsidDel="0042192A">
          <w:delText>,</w:delText>
        </w:r>
      </w:del>
      <w:r w:rsidR="00A00BB3">
        <w:t xml:space="preserve"> then Vega (</w:t>
      </w:r>
      <w:r w:rsidR="00055C38" w:rsidRPr="00055C38">
        <w:rPr>
          <w:rStyle w:val="InlineURL"/>
          <w:highlight w:val="green"/>
          <w:rPrChange w:id="1283" w:author="Russell Thomas" w:date="2013-10-01T13:41:00Z">
            <w:rPr>
              <w:rStyle w:val="InlineURL"/>
            </w:rPr>
          </w:rPrChange>
        </w:rPr>
        <w:t>http://trifacta.github.io/vega/</w:t>
      </w:r>
      <w:r w:rsidR="00055C38" w:rsidRPr="00055C38">
        <w:rPr>
          <w:highlight w:val="green"/>
          <w:rPrChange w:id="1284" w:author="Russell Thomas" w:date="2013-10-01T13:41:00Z">
            <w:rPr>
              <w:rFonts w:ascii="Courier New" w:hAnsi="Courier New"/>
              <w:noProof/>
              <w:u w:val="single"/>
            </w:rPr>
          </w:rPrChange>
        </w:rPr>
        <w:t>)</w:t>
      </w:r>
      <w:r w:rsidR="00A00BB3">
        <w:t xml:space="preserve"> is </w:t>
      </w:r>
      <w:r w:rsidR="00DB0B05">
        <w:t xml:space="preserve">D3’s counterpart. </w:t>
      </w:r>
    </w:p>
    <w:p w14:paraId="0491FB38" w14:textId="77777777" w:rsidR="00F61260" w:rsidRDefault="00F61260" w:rsidP="00F61260">
      <w:pPr>
        <w:pStyle w:val="FeatureType"/>
        <w:rPr>
          <w:ins w:id="1285" w:author="Kent, Kevin - Indianapolis" w:date="2013-11-01T15:22:00Z"/>
        </w:rPr>
      </w:pPr>
      <w:ins w:id="1286" w:author="Kent, Kevin - Indianapolis" w:date="2013-11-01T15:22:00Z">
        <w:r>
          <w:t>type="note"</w:t>
        </w:r>
      </w:ins>
    </w:p>
    <w:p w14:paraId="6F5F4CF6" w14:textId="77777777" w:rsidR="00F61260" w:rsidRDefault="00F61260">
      <w:pPr>
        <w:pStyle w:val="FeaturePara"/>
        <w:rPr>
          <w:ins w:id="1287" w:author="Kent, Kevin - Indianapolis" w:date="2013-11-01T15:21:00Z"/>
        </w:rPr>
        <w:pPrChange w:id="1288" w:author="Kent, Kevin - Indianapolis" w:date="2013-11-01T15:22:00Z">
          <w:pPr>
            <w:pStyle w:val="Para"/>
          </w:pPr>
        </w:pPrChange>
      </w:pPr>
      <w:ins w:id="1289" w:author="Kent, Kevin - Indianapolis" w:date="2013-11-01T15:22:00Z">
        <w:r>
          <w:t xml:space="preserve">For more on the grammar of graphics, read Leland Wilkinson’s </w:t>
        </w:r>
        <w:r w:rsidRPr="00F61260">
          <w:rPr>
            <w:i/>
            <w:rPrChange w:id="1290" w:author="Kent, Kevin - Indianapolis" w:date="2013-11-01T15:22:00Z">
              <w:rPr/>
            </w:rPrChange>
          </w:rPr>
          <w:t>The Grammar of Graphics, Second Edition</w:t>
        </w:r>
        <w:r>
          <w:t xml:space="preserve"> (Springer, 2005).</w:t>
        </w:r>
      </w:ins>
    </w:p>
    <w:p w14:paraId="36186D5B" w14:textId="4B7B274A" w:rsidR="006A2493" w:rsidRPr="00362514" w:rsidRDefault="00DB0B05" w:rsidP="006461CA">
      <w:pPr>
        <w:pStyle w:val="Para"/>
        <w:rPr>
          <w:highlight w:val="green"/>
          <w:rPrChange w:id="1291" w:author="Russell Thomas" w:date="2013-10-01T13:42:00Z">
            <w:rPr/>
          </w:rPrChange>
        </w:rPr>
      </w:pPr>
      <w:r>
        <w:lastRenderedPageBreak/>
        <w:t xml:space="preserve">With Vega, you describe a visualization using </w:t>
      </w:r>
      <w:r w:rsidR="00C62409">
        <w:t xml:space="preserve">very readable </w:t>
      </w:r>
      <w:r>
        <w:t xml:space="preserve">JSON </w:t>
      </w:r>
      <w:r w:rsidR="00F96687">
        <w:t xml:space="preserve">and </w:t>
      </w:r>
      <w:r w:rsidR="00DF5F53">
        <w:t xml:space="preserve">simply </w:t>
      </w:r>
      <w:r w:rsidR="00F96687">
        <w:t xml:space="preserve">use Vega’s </w:t>
      </w:r>
      <w:r w:rsidR="00F96687" w:rsidRPr="00F96687">
        <w:rPr>
          <w:rStyle w:val="InlineCode"/>
        </w:rPr>
        <w:t>parse()</w:t>
      </w:r>
      <w:r w:rsidR="00F96687">
        <w:t xml:space="preserve"> function to </w:t>
      </w:r>
      <w:r w:rsidR="00BE059F">
        <w:t xml:space="preserve">read the file and display the visualization. </w:t>
      </w:r>
      <w:r w:rsidR="00ED3BC5">
        <w:t xml:space="preserve">The Vega library takes care of </w:t>
      </w:r>
      <w:del w:id="1292" w:author="Kezia Endsley" w:date="2013-10-10T12:32:00Z">
        <w:r w:rsidR="00ED3BC5" w:rsidDel="0042192A">
          <w:delText xml:space="preserve">all the </w:delText>
        </w:r>
      </w:del>
      <w:r w:rsidR="00ED3BC5">
        <w:t>translating the specification into the appropriate D3 code. To see the difference, compare</w:t>
      </w:r>
      <w:ins w:id="1293" w:author="Kezia Endsley" w:date="2013-10-10T12:32:00Z">
        <w:r w:rsidR="0042192A">
          <w:t xml:space="preserve"> the</w:t>
        </w:r>
      </w:ins>
      <w:r w:rsidR="00BE059F">
        <w:t xml:space="preserve"> raw D3 bar chart example </w:t>
      </w:r>
      <w:del w:id="1294" w:author="Kent, Kevin - Indianapolis" w:date="2013-11-01T15:23:00Z">
        <w:r w:rsidR="00BE059F" w:rsidDel="00F61260">
          <w:delText xml:space="preserve">above </w:delText>
        </w:r>
      </w:del>
      <w:ins w:id="1295" w:author="Kent, Kevin - Indianapolis" w:date="2013-11-01T15:23:00Z">
        <w:r w:rsidR="00F61260">
          <w:t xml:space="preserve">given previously </w:t>
        </w:r>
      </w:ins>
      <w:r w:rsidR="00ED3BC5">
        <w:t xml:space="preserve">with this Vega </w:t>
      </w:r>
      <w:r w:rsidR="00055C38" w:rsidRPr="00055C38">
        <w:rPr>
          <w:highlight w:val="green"/>
          <w:rPrChange w:id="1296" w:author="Russell Thomas" w:date="2013-10-01T13:42:00Z">
            <w:rPr>
              <w:rFonts w:ascii="Courier New" w:hAnsi="Courier New"/>
              <w:noProof/>
              <w:u w:val="single"/>
            </w:rPr>
          </w:rPrChange>
        </w:rPr>
        <w:t>version</w:t>
      </w:r>
      <w:ins w:id="1297" w:author="Bob Rudis" w:date="2013-11-06T21:50:00Z">
        <w:r w:rsidR="00315A62">
          <w:rPr>
            <w:highlight w:val="green"/>
          </w:rPr>
          <w:t xml:space="preserve"> described in Listing 11-2</w:t>
        </w:r>
      </w:ins>
      <w:ins w:id="1298" w:author="Bob Rudis" w:date="2013-11-06T21:51:00Z">
        <w:r w:rsidR="000D4F3E">
          <w:rPr>
            <w:highlight w:val="green"/>
          </w:rPr>
          <w:t xml:space="preserve"> and shown in Figure 11-13</w:t>
        </w:r>
      </w:ins>
      <w:ins w:id="1299" w:author="Bob Rudis" w:date="2013-11-06T21:50:00Z">
        <w:r w:rsidR="00315A62">
          <w:rPr>
            <w:highlight w:val="green"/>
          </w:rPr>
          <w:t>.</w:t>
        </w:r>
      </w:ins>
      <w:del w:id="1300" w:author="Bob Rudis" w:date="2013-11-06T21:50:00Z">
        <w:r w:rsidR="00055C38" w:rsidRPr="00055C38" w:rsidDel="00315A62">
          <w:rPr>
            <w:highlight w:val="green"/>
            <w:rPrChange w:id="1301" w:author="Russell Thomas" w:date="2013-10-01T13:42:00Z">
              <w:rPr>
                <w:rFonts w:ascii="Courier New" w:hAnsi="Courier New"/>
                <w:noProof/>
                <w:u w:val="single"/>
              </w:rPr>
            </w:rPrChange>
          </w:rPr>
          <w:delText>:</w:delText>
        </w:r>
      </w:del>
    </w:p>
    <w:p w14:paraId="444C6B33" w14:textId="7B4C207F" w:rsidR="006816A5" w:rsidRDefault="006816A5">
      <w:pPr>
        <w:pStyle w:val="CodeListing"/>
        <w:rPr>
          <w:ins w:id="1302" w:author="Bob Rudis" w:date="2013-11-06T21:49:00Z"/>
          <w:i/>
          <w:color w:val="9B9B9B"/>
        </w:rPr>
        <w:pPrChange w:id="1303" w:author="Bob Rudis" w:date="2013-11-06T21:48:00Z">
          <w:pPr>
            <w:pStyle w:val="CodeSnippet"/>
          </w:pPr>
        </w:pPrChange>
      </w:pPr>
      <w:ins w:id="1304" w:author="Bob Rudis" w:date="2013-11-06T21:48:00Z">
        <w:r>
          <w:rPr>
            <w:i/>
            <w:color w:val="9B9B9B"/>
          </w:rPr>
          <w:t>//</w:t>
        </w:r>
        <w:r w:rsidRPr="006816A5">
          <w:rPr>
            <w:i/>
            <w:color w:val="9B9B9B"/>
            <w:rPrChange w:id="1305" w:author="Bob Rudis" w:date="2013-11-06T21:48:00Z">
              <w:rPr>
                <w:color w:val="800026"/>
              </w:rPr>
            </w:rPrChange>
          </w:rPr>
          <w:t xml:space="preserve"> Listing 11-2</w:t>
        </w:r>
      </w:ins>
    </w:p>
    <w:p w14:paraId="2356EADB" w14:textId="587CA2C2" w:rsidR="003F7483" w:rsidRPr="006816A5" w:rsidRDefault="003F7483">
      <w:pPr>
        <w:pStyle w:val="CodeListing"/>
        <w:rPr>
          <w:ins w:id="1306" w:author="Bob Rudis" w:date="2013-11-06T21:48:00Z"/>
          <w:i/>
          <w:color w:val="9B9B9B"/>
          <w:rPrChange w:id="1307" w:author="Bob Rudis" w:date="2013-11-06T21:48:00Z">
            <w:rPr>
              <w:ins w:id="1308" w:author="Bob Rudis" w:date="2013-11-06T21:48:00Z"/>
              <w:color w:val="800026"/>
            </w:rPr>
          </w:rPrChange>
        </w:rPr>
        <w:pPrChange w:id="1309" w:author="Bob Rudis" w:date="2013-11-06T21:48:00Z">
          <w:pPr>
            <w:pStyle w:val="CodeSnippet"/>
          </w:pPr>
        </w:pPrChange>
      </w:pPr>
      <w:ins w:id="1310" w:author="Bob Rudis" w:date="2013-11-06T21:49:00Z">
        <w:r>
          <w:rPr>
            <w:i/>
            <w:color w:val="9B9B9B"/>
          </w:rPr>
          <w:t>// Vega chart description</w:t>
        </w:r>
      </w:ins>
    </w:p>
    <w:p w14:paraId="62281CCA" w14:textId="77777777" w:rsidR="00BE059F" w:rsidRPr="006816A5" w:rsidRDefault="00055C38">
      <w:pPr>
        <w:pStyle w:val="CodeListing"/>
        <w:rPr>
          <w:color w:val="800026"/>
          <w:rPrChange w:id="1311" w:author="Bob Rudis" w:date="2013-11-06T21:48:00Z">
            <w:rPr/>
          </w:rPrChange>
        </w:rPr>
        <w:pPrChange w:id="1312" w:author="Bob Rudis" w:date="2013-11-06T21:48:00Z">
          <w:pPr>
            <w:pStyle w:val="CodeSnippet"/>
          </w:pPr>
        </w:pPrChange>
      </w:pPr>
      <w:r w:rsidRPr="006816A5">
        <w:rPr>
          <w:color w:val="800026"/>
          <w:rPrChange w:id="1313" w:author="Bob Rudis" w:date="2013-11-06T21:48:00Z">
            <w:rPr>
              <w:sz w:val="26"/>
              <w:u w:val="single"/>
            </w:rPr>
          </w:rPrChange>
        </w:rPr>
        <w:t>{</w:t>
      </w:r>
    </w:p>
    <w:p w14:paraId="37E55E54" w14:textId="77777777" w:rsidR="00BE059F" w:rsidRPr="006816A5" w:rsidRDefault="00055C38">
      <w:pPr>
        <w:pStyle w:val="CodeListing"/>
        <w:rPr>
          <w:color w:val="800026"/>
          <w:rPrChange w:id="1314" w:author="Bob Rudis" w:date="2013-11-06T21:48:00Z">
            <w:rPr/>
          </w:rPrChange>
        </w:rPr>
        <w:pPrChange w:id="1315" w:author="Bob Rudis" w:date="2013-11-06T21:48:00Z">
          <w:pPr>
            <w:pStyle w:val="CodeSnippet"/>
          </w:pPr>
        </w:pPrChange>
      </w:pPr>
      <w:r w:rsidRPr="006816A5">
        <w:rPr>
          <w:color w:val="800026"/>
          <w:rPrChange w:id="1316" w:author="Bob Rudis" w:date="2013-11-06T21:48:00Z">
            <w:rPr>
              <w:sz w:val="26"/>
              <w:u w:val="single"/>
            </w:rPr>
          </w:rPrChange>
        </w:rPr>
        <w:t xml:space="preserve">  "width": 500,</w:t>
      </w:r>
    </w:p>
    <w:p w14:paraId="75609A66" w14:textId="77777777" w:rsidR="00BE059F" w:rsidRPr="006816A5" w:rsidRDefault="00055C38">
      <w:pPr>
        <w:pStyle w:val="CodeListing"/>
        <w:rPr>
          <w:color w:val="800026"/>
          <w:rPrChange w:id="1317" w:author="Bob Rudis" w:date="2013-11-06T21:48:00Z">
            <w:rPr/>
          </w:rPrChange>
        </w:rPr>
        <w:pPrChange w:id="1318" w:author="Bob Rudis" w:date="2013-11-06T21:48:00Z">
          <w:pPr>
            <w:pStyle w:val="CodeSnippet"/>
          </w:pPr>
        </w:pPrChange>
      </w:pPr>
      <w:r w:rsidRPr="006816A5">
        <w:rPr>
          <w:color w:val="800026"/>
          <w:rPrChange w:id="1319" w:author="Bob Rudis" w:date="2013-11-06T21:48:00Z">
            <w:rPr>
              <w:sz w:val="26"/>
              <w:u w:val="single"/>
            </w:rPr>
          </w:rPrChange>
        </w:rPr>
        <w:t xml:space="preserve">  "height": 960,</w:t>
      </w:r>
    </w:p>
    <w:p w14:paraId="16102BC0" w14:textId="77777777" w:rsidR="00BE059F" w:rsidRPr="006816A5" w:rsidRDefault="00055C38">
      <w:pPr>
        <w:pStyle w:val="CodeListing"/>
        <w:rPr>
          <w:color w:val="800026"/>
          <w:rPrChange w:id="1320" w:author="Bob Rudis" w:date="2013-11-06T21:48:00Z">
            <w:rPr/>
          </w:rPrChange>
        </w:rPr>
        <w:pPrChange w:id="1321" w:author="Bob Rudis" w:date="2013-11-06T21:48:00Z">
          <w:pPr>
            <w:pStyle w:val="CodeSnippet"/>
          </w:pPr>
        </w:pPrChange>
      </w:pPr>
      <w:r w:rsidRPr="006816A5">
        <w:rPr>
          <w:color w:val="800026"/>
          <w:rPrChange w:id="1322" w:author="Bob Rudis" w:date="2013-11-06T21:48:00Z">
            <w:rPr>
              <w:sz w:val="26"/>
              <w:u w:val="single"/>
            </w:rPr>
          </w:rPrChange>
        </w:rPr>
        <w:t xml:space="preserve">  "padding": {"top": 40, "left": 40, "bottom": 40, "right": 40},</w:t>
      </w:r>
    </w:p>
    <w:p w14:paraId="056B1F6C" w14:textId="77777777" w:rsidR="00BE059F" w:rsidRPr="006816A5" w:rsidRDefault="00055C38">
      <w:pPr>
        <w:pStyle w:val="CodeListing"/>
        <w:rPr>
          <w:color w:val="800026"/>
          <w:rPrChange w:id="1323" w:author="Bob Rudis" w:date="2013-11-06T21:48:00Z">
            <w:rPr/>
          </w:rPrChange>
        </w:rPr>
        <w:pPrChange w:id="1324" w:author="Bob Rudis" w:date="2013-11-06T21:48:00Z">
          <w:pPr>
            <w:pStyle w:val="CodeSnippet"/>
          </w:pPr>
        </w:pPrChange>
      </w:pPr>
      <w:r w:rsidRPr="006816A5">
        <w:rPr>
          <w:color w:val="800026"/>
          <w:rPrChange w:id="1325" w:author="Bob Rudis" w:date="2013-11-06T21:48:00Z">
            <w:rPr>
              <w:sz w:val="26"/>
              <w:u w:val="single"/>
            </w:rPr>
          </w:rPrChange>
        </w:rPr>
        <w:t xml:space="preserve">  "data": [</w:t>
      </w:r>
    </w:p>
    <w:p w14:paraId="79A12E53" w14:textId="77777777" w:rsidR="00BE059F" w:rsidRPr="006816A5" w:rsidRDefault="00055C38">
      <w:pPr>
        <w:pStyle w:val="CodeListing"/>
        <w:rPr>
          <w:color w:val="800026"/>
          <w:rPrChange w:id="1326" w:author="Bob Rudis" w:date="2013-11-06T21:48:00Z">
            <w:rPr/>
          </w:rPrChange>
        </w:rPr>
        <w:pPrChange w:id="1327" w:author="Bob Rudis" w:date="2013-11-06T21:48:00Z">
          <w:pPr>
            <w:pStyle w:val="CodeSnippet"/>
          </w:pPr>
        </w:pPrChange>
      </w:pPr>
      <w:r w:rsidRPr="006816A5">
        <w:rPr>
          <w:color w:val="800026"/>
          <w:rPrChange w:id="1328" w:author="Bob Rudis" w:date="2013-11-06T21:48:00Z">
            <w:rPr>
              <w:sz w:val="26"/>
              <w:u w:val="single"/>
            </w:rPr>
          </w:rPrChange>
        </w:rPr>
        <w:t xml:space="preserve">    {</w:t>
      </w:r>
    </w:p>
    <w:p w14:paraId="377B19EB" w14:textId="77777777" w:rsidR="00BE059F" w:rsidRPr="006816A5" w:rsidRDefault="00055C38">
      <w:pPr>
        <w:pStyle w:val="CodeListing"/>
        <w:rPr>
          <w:color w:val="800026"/>
          <w:rPrChange w:id="1329" w:author="Bob Rudis" w:date="2013-11-06T21:48:00Z">
            <w:rPr/>
          </w:rPrChange>
        </w:rPr>
        <w:pPrChange w:id="1330" w:author="Bob Rudis" w:date="2013-11-06T21:48:00Z">
          <w:pPr>
            <w:pStyle w:val="CodeSnippet"/>
          </w:pPr>
        </w:pPrChange>
      </w:pPr>
      <w:r w:rsidRPr="006816A5">
        <w:rPr>
          <w:color w:val="800026"/>
          <w:rPrChange w:id="1331" w:author="Bob Rudis" w:date="2013-11-06T21:48:00Z">
            <w:rPr>
              <w:sz w:val="26"/>
              <w:u w:val="single"/>
            </w:rPr>
          </w:rPrChange>
        </w:rPr>
        <w:t xml:space="preserve">      "name": "table",</w:t>
      </w:r>
    </w:p>
    <w:p w14:paraId="089E1847" w14:textId="77777777" w:rsidR="00BE059F" w:rsidRPr="006816A5" w:rsidRDefault="00055C38">
      <w:pPr>
        <w:pStyle w:val="CodeListing"/>
        <w:rPr>
          <w:color w:val="800026"/>
          <w:rPrChange w:id="1332" w:author="Bob Rudis" w:date="2013-11-06T21:48:00Z">
            <w:rPr/>
          </w:rPrChange>
        </w:rPr>
        <w:pPrChange w:id="1333" w:author="Bob Rudis" w:date="2013-11-06T21:48:00Z">
          <w:pPr>
            <w:pStyle w:val="CodeSnippet"/>
          </w:pPr>
        </w:pPrChange>
      </w:pPr>
      <w:r w:rsidRPr="006816A5">
        <w:rPr>
          <w:color w:val="800026"/>
          <w:rPrChange w:id="1334" w:author="Bob Rudis" w:date="2013-11-06T21:48:00Z">
            <w:rPr>
              <w:sz w:val="26"/>
              <w:u w:val="single"/>
            </w:rPr>
          </w:rPrChange>
        </w:rPr>
        <w:t xml:space="preserve">      "values": [</w:t>
      </w:r>
    </w:p>
    <w:p w14:paraId="34160F58" w14:textId="77777777" w:rsidR="00BE059F" w:rsidRPr="006816A5" w:rsidRDefault="00055C38">
      <w:pPr>
        <w:pStyle w:val="CodeListing"/>
        <w:rPr>
          <w:color w:val="800026"/>
          <w:rPrChange w:id="1335" w:author="Bob Rudis" w:date="2013-11-06T21:48:00Z">
            <w:rPr/>
          </w:rPrChange>
        </w:rPr>
        <w:pPrChange w:id="1336" w:author="Bob Rudis" w:date="2013-11-06T21:48:00Z">
          <w:pPr>
            <w:pStyle w:val="CodeSnippet"/>
          </w:pPr>
        </w:pPrChange>
      </w:pPr>
      <w:r w:rsidRPr="006816A5">
        <w:rPr>
          <w:color w:val="800026"/>
          <w:rPrChange w:id="1337" w:author="Bob Rudis" w:date="2013-11-06T21:48:00Z">
            <w:rPr>
              <w:sz w:val="26"/>
              <w:u w:val="single"/>
            </w:rPr>
          </w:rPrChange>
        </w:rPr>
        <w:t xml:space="preserve">        {"x": "A",  "y": 3}, {"x": "B",  "y": 3},</w:t>
      </w:r>
    </w:p>
    <w:p w14:paraId="4D577B9C" w14:textId="77777777" w:rsidR="00BE059F" w:rsidRPr="006816A5" w:rsidRDefault="00055C38">
      <w:pPr>
        <w:pStyle w:val="CodeListing"/>
        <w:rPr>
          <w:color w:val="800026"/>
          <w:rPrChange w:id="1338" w:author="Bob Rudis" w:date="2013-11-06T21:48:00Z">
            <w:rPr/>
          </w:rPrChange>
        </w:rPr>
        <w:pPrChange w:id="1339" w:author="Bob Rudis" w:date="2013-11-06T21:48:00Z">
          <w:pPr>
            <w:pStyle w:val="CodeSnippet"/>
          </w:pPr>
        </w:pPrChange>
      </w:pPr>
      <w:r w:rsidRPr="006816A5">
        <w:rPr>
          <w:color w:val="800026"/>
          <w:rPrChange w:id="1340" w:author="Bob Rudis" w:date="2013-11-06T21:48:00Z">
            <w:rPr>
              <w:sz w:val="26"/>
              <w:u w:val="single"/>
            </w:rPr>
          </w:rPrChange>
        </w:rPr>
        <w:t xml:space="preserve">        {"x": "C",  "y": 5}, {"x": "D",  "y": 9},</w:t>
      </w:r>
    </w:p>
    <w:p w14:paraId="302DE4F1" w14:textId="77777777" w:rsidR="00BE059F" w:rsidRPr="006816A5" w:rsidRDefault="00055C38">
      <w:pPr>
        <w:pStyle w:val="CodeListing"/>
        <w:rPr>
          <w:color w:val="800026"/>
          <w:rPrChange w:id="1341" w:author="Bob Rudis" w:date="2013-11-06T21:48:00Z">
            <w:rPr/>
          </w:rPrChange>
        </w:rPr>
        <w:pPrChange w:id="1342" w:author="Bob Rudis" w:date="2013-11-06T21:48:00Z">
          <w:pPr>
            <w:pStyle w:val="CodeSnippet"/>
          </w:pPr>
        </w:pPrChange>
      </w:pPr>
      <w:r w:rsidRPr="006816A5">
        <w:rPr>
          <w:color w:val="800026"/>
          <w:rPrChange w:id="1343" w:author="Bob Rudis" w:date="2013-11-06T21:48:00Z">
            <w:rPr>
              <w:sz w:val="26"/>
              <w:u w:val="single"/>
            </w:rPr>
          </w:rPrChange>
        </w:rPr>
        <w:t xml:space="preserve">        {"x": "E",  "y": 15}, {"x": "F",  "y": 18}</w:t>
      </w:r>
    </w:p>
    <w:p w14:paraId="6BB4C026" w14:textId="77777777" w:rsidR="00BE059F" w:rsidRPr="006816A5" w:rsidRDefault="00055C38">
      <w:pPr>
        <w:pStyle w:val="CodeListing"/>
        <w:rPr>
          <w:color w:val="800026"/>
          <w:rPrChange w:id="1344" w:author="Bob Rudis" w:date="2013-11-06T21:48:00Z">
            <w:rPr/>
          </w:rPrChange>
        </w:rPr>
        <w:pPrChange w:id="1345" w:author="Bob Rudis" w:date="2013-11-06T21:48:00Z">
          <w:pPr>
            <w:pStyle w:val="CodeSnippet"/>
          </w:pPr>
        </w:pPrChange>
      </w:pPr>
      <w:r w:rsidRPr="006816A5">
        <w:rPr>
          <w:color w:val="800026"/>
          <w:rPrChange w:id="1346" w:author="Bob Rudis" w:date="2013-11-06T21:48:00Z">
            <w:rPr>
              <w:sz w:val="26"/>
              <w:u w:val="single"/>
            </w:rPr>
          </w:rPrChange>
        </w:rPr>
        <w:t xml:space="preserve">      ]</w:t>
      </w:r>
    </w:p>
    <w:p w14:paraId="103C6067" w14:textId="77777777" w:rsidR="00BE059F" w:rsidRPr="006816A5" w:rsidRDefault="00055C38">
      <w:pPr>
        <w:pStyle w:val="CodeListing"/>
        <w:rPr>
          <w:color w:val="800026"/>
          <w:rPrChange w:id="1347" w:author="Bob Rudis" w:date="2013-11-06T21:48:00Z">
            <w:rPr/>
          </w:rPrChange>
        </w:rPr>
        <w:pPrChange w:id="1348" w:author="Bob Rudis" w:date="2013-11-06T21:48:00Z">
          <w:pPr>
            <w:pStyle w:val="CodeSnippet"/>
          </w:pPr>
        </w:pPrChange>
      </w:pPr>
      <w:r w:rsidRPr="006816A5">
        <w:rPr>
          <w:color w:val="800026"/>
          <w:rPrChange w:id="1349" w:author="Bob Rudis" w:date="2013-11-06T21:48:00Z">
            <w:rPr>
              <w:sz w:val="26"/>
              <w:u w:val="single"/>
            </w:rPr>
          </w:rPrChange>
        </w:rPr>
        <w:t xml:space="preserve">    }</w:t>
      </w:r>
    </w:p>
    <w:p w14:paraId="774B06C9" w14:textId="77777777" w:rsidR="00BE059F" w:rsidRPr="006816A5" w:rsidRDefault="00055C38">
      <w:pPr>
        <w:pStyle w:val="CodeListing"/>
        <w:rPr>
          <w:color w:val="800026"/>
          <w:rPrChange w:id="1350" w:author="Bob Rudis" w:date="2013-11-06T21:48:00Z">
            <w:rPr/>
          </w:rPrChange>
        </w:rPr>
        <w:pPrChange w:id="1351" w:author="Bob Rudis" w:date="2013-11-06T21:48:00Z">
          <w:pPr>
            <w:pStyle w:val="CodeSnippet"/>
          </w:pPr>
        </w:pPrChange>
      </w:pPr>
      <w:r w:rsidRPr="006816A5">
        <w:rPr>
          <w:color w:val="800026"/>
          <w:rPrChange w:id="1352" w:author="Bob Rudis" w:date="2013-11-06T21:48:00Z">
            <w:rPr>
              <w:sz w:val="26"/>
              <w:u w:val="single"/>
            </w:rPr>
          </w:rPrChange>
        </w:rPr>
        <w:t xml:space="preserve">  ],</w:t>
      </w:r>
    </w:p>
    <w:p w14:paraId="14505624" w14:textId="77777777" w:rsidR="00BE059F" w:rsidRPr="006816A5" w:rsidRDefault="00055C38">
      <w:pPr>
        <w:pStyle w:val="CodeListing"/>
        <w:rPr>
          <w:color w:val="800026"/>
          <w:rPrChange w:id="1353" w:author="Bob Rudis" w:date="2013-11-06T21:48:00Z">
            <w:rPr/>
          </w:rPrChange>
        </w:rPr>
        <w:pPrChange w:id="1354" w:author="Bob Rudis" w:date="2013-11-06T21:48:00Z">
          <w:pPr>
            <w:pStyle w:val="CodeSnippet"/>
          </w:pPr>
        </w:pPrChange>
      </w:pPr>
      <w:r w:rsidRPr="006816A5">
        <w:rPr>
          <w:color w:val="800026"/>
          <w:rPrChange w:id="1355" w:author="Bob Rudis" w:date="2013-11-06T21:48:00Z">
            <w:rPr>
              <w:sz w:val="26"/>
              <w:u w:val="single"/>
            </w:rPr>
          </w:rPrChange>
        </w:rPr>
        <w:t xml:space="preserve">  "scales": [</w:t>
      </w:r>
    </w:p>
    <w:p w14:paraId="69056623" w14:textId="77777777" w:rsidR="00BE059F" w:rsidRPr="006816A5" w:rsidRDefault="00055C38">
      <w:pPr>
        <w:pStyle w:val="CodeListing"/>
        <w:rPr>
          <w:color w:val="800026"/>
          <w:rPrChange w:id="1356" w:author="Bob Rudis" w:date="2013-11-06T21:48:00Z">
            <w:rPr/>
          </w:rPrChange>
        </w:rPr>
        <w:pPrChange w:id="1357" w:author="Bob Rudis" w:date="2013-11-06T21:48:00Z">
          <w:pPr>
            <w:pStyle w:val="CodeSnippet"/>
          </w:pPr>
        </w:pPrChange>
      </w:pPr>
      <w:r w:rsidRPr="006816A5">
        <w:rPr>
          <w:color w:val="800026"/>
          <w:rPrChange w:id="1358" w:author="Bob Rudis" w:date="2013-11-06T21:48:00Z">
            <w:rPr>
              <w:sz w:val="26"/>
              <w:u w:val="single"/>
            </w:rPr>
          </w:rPrChange>
        </w:rPr>
        <w:t xml:space="preserve">    {</w:t>
      </w:r>
    </w:p>
    <w:p w14:paraId="0F2C3C5C" w14:textId="77777777" w:rsidR="00BE059F" w:rsidRPr="006816A5" w:rsidRDefault="00055C38">
      <w:pPr>
        <w:pStyle w:val="CodeListing"/>
        <w:rPr>
          <w:color w:val="800026"/>
          <w:rPrChange w:id="1359" w:author="Bob Rudis" w:date="2013-11-06T21:48:00Z">
            <w:rPr/>
          </w:rPrChange>
        </w:rPr>
        <w:pPrChange w:id="1360" w:author="Bob Rudis" w:date="2013-11-06T21:48:00Z">
          <w:pPr>
            <w:pStyle w:val="CodeSnippet"/>
          </w:pPr>
        </w:pPrChange>
      </w:pPr>
      <w:r w:rsidRPr="006816A5">
        <w:rPr>
          <w:color w:val="800026"/>
          <w:rPrChange w:id="1361" w:author="Bob Rudis" w:date="2013-11-06T21:48:00Z">
            <w:rPr>
              <w:sz w:val="26"/>
              <w:u w:val="single"/>
            </w:rPr>
          </w:rPrChange>
        </w:rPr>
        <w:t xml:space="preserve">      "name": "x",</w:t>
      </w:r>
    </w:p>
    <w:p w14:paraId="2F1461A0" w14:textId="77777777" w:rsidR="00BE059F" w:rsidRPr="006816A5" w:rsidRDefault="00055C38">
      <w:pPr>
        <w:pStyle w:val="CodeListing"/>
        <w:rPr>
          <w:color w:val="800026"/>
          <w:rPrChange w:id="1362" w:author="Bob Rudis" w:date="2013-11-06T21:48:00Z">
            <w:rPr/>
          </w:rPrChange>
        </w:rPr>
        <w:pPrChange w:id="1363" w:author="Bob Rudis" w:date="2013-11-06T21:48:00Z">
          <w:pPr>
            <w:pStyle w:val="CodeSnippet"/>
          </w:pPr>
        </w:pPrChange>
      </w:pPr>
      <w:r w:rsidRPr="006816A5">
        <w:rPr>
          <w:color w:val="800026"/>
          <w:rPrChange w:id="1364" w:author="Bob Rudis" w:date="2013-11-06T21:48:00Z">
            <w:rPr>
              <w:sz w:val="26"/>
              <w:u w:val="single"/>
            </w:rPr>
          </w:rPrChange>
        </w:rPr>
        <w:t xml:space="preserve">      "type": "ordinal",</w:t>
      </w:r>
    </w:p>
    <w:p w14:paraId="3BF2068D" w14:textId="77777777" w:rsidR="00BE059F" w:rsidRPr="006816A5" w:rsidRDefault="00055C38">
      <w:pPr>
        <w:pStyle w:val="CodeListing"/>
        <w:rPr>
          <w:color w:val="800026"/>
          <w:rPrChange w:id="1365" w:author="Bob Rudis" w:date="2013-11-06T21:48:00Z">
            <w:rPr/>
          </w:rPrChange>
        </w:rPr>
        <w:pPrChange w:id="1366" w:author="Bob Rudis" w:date="2013-11-06T21:48:00Z">
          <w:pPr>
            <w:pStyle w:val="CodeSnippet"/>
          </w:pPr>
        </w:pPrChange>
      </w:pPr>
      <w:r w:rsidRPr="006816A5">
        <w:rPr>
          <w:color w:val="800026"/>
          <w:rPrChange w:id="1367" w:author="Bob Rudis" w:date="2013-11-06T21:48:00Z">
            <w:rPr>
              <w:sz w:val="26"/>
              <w:u w:val="single"/>
            </w:rPr>
          </w:rPrChange>
        </w:rPr>
        <w:t xml:space="preserve">      "range": "width",</w:t>
      </w:r>
    </w:p>
    <w:p w14:paraId="4EF21761" w14:textId="77777777" w:rsidR="00BE059F" w:rsidRPr="006816A5" w:rsidRDefault="00055C38">
      <w:pPr>
        <w:pStyle w:val="CodeListing"/>
        <w:rPr>
          <w:color w:val="800026"/>
          <w:rPrChange w:id="1368" w:author="Bob Rudis" w:date="2013-11-06T21:48:00Z">
            <w:rPr/>
          </w:rPrChange>
        </w:rPr>
        <w:pPrChange w:id="1369" w:author="Bob Rudis" w:date="2013-11-06T21:48:00Z">
          <w:pPr>
            <w:pStyle w:val="CodeSnippet"/>
          </w:pPr>
        </w:pPrChange>
      </w:pPr>
      <w:r w:rsidRPr="006816A5">
        <w:rPr>
          <w:color w:val="800026"/>
          <w:rPrChange w:id="1370" w:author="Bob Rudis" w:date="2013-11-06T21:48:00Z">
            <w:rPr>
              <w:sz w:val="26"/>
              <w:u w:val="single"/>
            </w:rPr>
          </w:rPrChange>
        </w:rPr>
        <w:t xml:space="preserve">      "domain": {"data": "table", "field": "data.x"}</w:t>
      </w:r>
    </w:p>
    <w:p w14:paraId="3877BB02" w14:textId="77777777" w:rsidR="00BE059F" w:rsidRPr="006816A5" w:rsidRDefault="00055C38">
      <w:pPr>
        <w:pStyle w:val="CodeListing"/>
        <w:rPr>
          <w:color w:val="800026"/>
          <w:rPrChange w:id="1371" w:author="Bob Rudis" w:date="2013-11-06T21:48:00Z">
            <w:rPr/>
          </w:rPrChange>
        </w:rPr>
        <w:pPrChange w:id="1372" w:author="Bob Rudis" w:date="2013-11-06T21:48:00Z">
          <w:pPr>
            <w:pStyle w:val="CodeSnippet"/>
          </w:pPr>
        </w:pPrChange>
      </w:pPr>
      <w:r w:rsidRPr="006816A5">
        <w:rPr>
          <w:color w:val="800026"/>
          <w:rPrChange w:id="1373" w:author="Bob Rudis" w:date="2013-11-06T21:48:00Z">
            <w:rPr>
              <w:sz w:val="26"/>
              <w:u w:val="single"/>
            </w:rPr>
          </w:rPrChange>
        </w:rPr>
        <w:t xml:space="preserve">    },</w:t>
      </w:r>
    </w:p>
    <w:p w14:paraId="644DFC3D" w14:textId="77777777" w:rsidR="00BE059F" w:rsidRPr="006816A5" w:rsidRDefault="00055C38">
      <w:pPr>
        <w:pStyle w:val="CodeListing"/>
        <w:rPr>
          <w:color w:val="800026"/>
          <w:rPrChange w:id="1374" w:author="Bob Rudis" w:date="2013-11-06T21:48:00Z">
            <w:rPr/>
          </w:rPrChange>
        </w:rPr>
        <w:pPrChange w:id="1375" w:author="Bob Rudis" w:date="2013-11-06T21:48:00Z">
          <w:pPr>
            <w:pStyle w:val="CodeSnippet"/>
          </w:pPr>
        </w:pPrChange>
      </w:pPr>
      <w:r w:rsidRPr="006816A5">
        <w:rPr>
          <w:color w:val="800026"/>
          <w:rPrChange w:id="1376" w:author="Bob Rudis" w:date="2013-11-06T21:48:00Z">
            <w:rPr>
              <w:sz w:val="26"/>
              <w:u w:val="single"/>
            </w:rPr>
          </w:rPrChange>
        </w:rPr>
        <w:t xml:space="preserve">    {</w:t>
      </w:r>
    </w:p>
    <w:p w14:paraId="1ED29910" w14:textId="77777777" w:rsidR="00BE059F" w:rsidRPr="006816A5" w:rsidRDefault="00055C38">
      <w:pPr>
        <w:pStyle w:val="CodeListing"/>
        <w:rPr>
          <w:color w:val="800026"/>
          <w:rPrChange w:id="1377" w:author="Bob Rudis" w:date="2013-11-06T21:48:00Z">
            <w:rPr/>
          </w:rPrChange>
        </w:rPr>
        <w:pPrChange w:id="1378" w:author="Bob Rudis" w:date="2013-11-06T21:48:00Z">
          <w:pPr>
            <w:pStyle w:val="CodeSnippet"/>
          </w:pPr>
        </w:pPrChange>
      </w:pPr>
      <w:r w:rsidRPr="006816A5">
        <w:rPr>
          <w:color w:val="800026"/>
          <w:rPrChange w:id="1379" w:author="Bob Rudis" w:date="2013-11-06T21:48:00Z">
            <w:rPr>
              <w:sz w:val="26"/>
              <w:u w:val="single"/>
            </w:rPr>
          </w:rPrChange>
        </w:rPr>
        <w:t xml:space="preserve">      "name": "y",</w:t>
      </w:r>
    </w:p>
    <w:p w14:paraId="1046B9AE" w14:textId="77777777" w:rsidR="00BE059F" w:rsidRPr="006816A5" w:rsidRDefault="00055C38">
      <w:pPr>
        <w:pStyle w:val="CodeListing"/>
        <w:rPr>
          <w:color w:val="800026"/>
          <w:rPrChange w:id="1380" w:author="Bob Rudis" w:date="2013-11-06T21:48:00Z">
            <w:rPr/>
          </w:rPrChange>
        </w:rPr>
        <w:pPrChange w:id="1381" w:author="Bob Rudis" w:date="2013-11-06T21:48:00Z">
          <w:pPr>
            <w:pStyle w:val="CodeSnippet"/>
          </w:pPr>
        </w:pPrChange>
      </w:pPr>
      <w:r w:rsidRPr="006816A5">
        <w:rPr>
          <w:color w:val="800026"/>
          <w:rPrChange w:id="1382" w:author="Bob Rudis" w:date="2013-11-06T21:48:00Z">
            <w:rPr>
              <w:sz w:val="26"/>
              <w:u w:val="single"/>
            </w:rPr>
          </w:rPrChange>
        </w:rPr>
        <w:t xml:space="preserve">      "range": "height",</w:t>
      </w:r>
    </w:p>
    <w:p w14:paraId="044E0AE7" w14:textId="77777777" w:rsidR="00BE059F" w:rsidRPr="006816A5" w:rsidRDefault="00055C38">
      <w:pPr>
        <w:pStyle w:val="CodeListing"/>
        <w:rPr>
          <w:color w:val="800026"/>
          <w:rPrChange w:id="1383" w:author="Bob Rudis" w:date="2013-11-06T21:48:00Z">
            <w:rPr/>
          </w:rPrChange>
        </w:rPr>
        <w:pPrChange w:id="1384" w:author="Bob Rudis" w:date="2013-11-06T21:48:00Z">
          <w:pPr>
            <w:pStyle w:val="CodeSnippet"/>
          </w:pPr>
        </w:pPrChange>
      </w:pPr>
      <w:r w:rsidRPr="006816A5">
        <w:rPr>
          <w:color w:val="800026"/>
          <w:rPrChange w:id="1385" w:author="Bob Rudis" w:date="2013-11-06T21:48:00Z">
            <w:rPr>
              <w:sz w:val="26"/>
              <w:u w:val="single"/>
            </w:rPr>
          </w:rPrChange>
        </w:rPr>
        <w:t xml:space="preserve">      "nice": true,</w:t>
      </w:r>
    </w:p>
    <w:p w14:paraId="4104E65B" w14:textId="77777777" w:rsidR="00BE059F" w:rsidRPr="006816A5" w:rsidRDefault="00055C38">
      <w:pPr>
        <w:pStyle w:val="CodeListing"/>
        <w:rPr>
          <w:color w:val="800026"/>
          <w:rPrChange w:id="1386" w:author="Bob Rudis" w:date="2013-11-06T21:48:00Z">
            <w:rPr/>
          </w:rPrChange>
        </w:rPr>
        <w:pPrChange w:id="1387" w:author="Bob Rudis" w:date="2013-11-06T21:48:00Z">
          <w:pPr>
            <w:pStyle w:val="CodeSnippet"/>
          </w:pPr>
        </w:pPrChange>
      </w:pPr>
      <w:r w:rsidRPr="006816A5">
        <w:rPr>
          <w:color w:val="800026"/>
          <w:rPrChange w:id="1388" w:author="Bob Rudis" w:date="2013-11-06T21:48:00Z">
            <w:rPr>
              <w:sz w:val="26"/>
              <w:u w:val="single"/>
            </w:rPr>
          </w:rPrChange>
        </w:rPr>
        <w:t xml:space="preserve">      "domain": {"data": "table", "field": "data.y"}</w:t>
      </w:r>
    </w:p>
    <w:p w14:paraId="740611DD" w14:textId="77777777" w:rsidR="00BE059F" w:rsidRPr="006816A5" w:rsidRDefault="00055C38">
      <w:pPr>
        <w:pStyle w:val="CodeListing"/>
        <w:rPr>
          <w:color w:val="800026"/>
          <w:rPrChange w:id="1389" w:author="Bob Rudis" w:date="2013-11-06T21:48:00Z">
            <w:rPr/>
          </w:rPrChange>
        </w:rPr>
        <w:pPrChange w:id="1390" w:author="Bob Rudis" w:date="2013-11-06T21:48:00Z">
          <w:pPr>
            <w:pStyle w:val="CodeSnippet"/>
          </w:pPr>
        </w:pPrChange>
      </w:pPr>
      <w:r w:rsidRPr="006816A5">
        <w:rPr>
          <w:color w:val="800026"/>
          <w:rPrChange w:id="1391" w:author="Bob Rudis" w:date="2013-11-06T21:48:00Z">
            <w:rPr>
              <w:sz w:val="26"/>
              <w:u w:val="single"/>
            </w:rPr>
          </w:rPrChange>
        </w:rPr>
        <w:t xml:space="preserve">    }</w:t>
      </w:r>
    </w:p>
    <w:p w14:paraId="27E83F33" w14:textId="77777777" w:rsidR="00BE059F" w:rsidRPr="006816A5" w:rsidRDefault="00055C38">
      <w:pPr>
        <w:pStyle w:val="CodeListing"/>
        <w:rPr>
          <w:color w:val="800026"/>
          <w:rPrChange w:id="1392" w:author="Bob Rudis" w:date="2013-11-06T21:48:00Z">
            <w:rPr/>
          </w:rPrChange>
        </w:rPr>
        <w:pPrChange w:id="1393" w:author="Bob Rudis" w:date="2013-11-06T21:48:00Z">
          <w:pPr>
            <w:pStyle w:val="CodeSnippet"/>
          </w:pPr>
        </w:pPrChange>
      </w:pPr>
      <w:r w:rsidRPr="006816A5">
        <w:rPr>
          <w:color w:val="800026"/>
          <w:rPrChange w:id="1394" w:author="Bob Rudis" w:date="2013-11-06T21:48:00Z">
            <w:rPr>
              <w:sz w:val="26"/>
              <w:u w:val="single"/>
            </w:rPr>
          </w:rPrChange>
        </w:rPr>
        <w:t xml:space="preserve">  ],</w:t>
      </w:r>
    </w:p>
    <w:p w14:paraId="13CD615F" w14:textId="77777777" w:rsidR="00BE059F" w:rsidRPr="006816A5" w:rsidRDefault="00055C38">
      <w:pPr>
        <w:pStyle w:val="CodeListing"/>
        <w:rPr>
          <w:color w:val="800026"/>
          <w:rPrChange w:id="1395" w:author="Bob Rudis" w:date="2013-11-06T21:48:00Z">
            <w:rPr/>
          </w:rPrChange>
        </w:rPr>
        <w:pPrChange w:id="1396" w:author="Bob Rudis" w:date="2013-11-06T21:48:00Z">
          <w:pPr>
            <w:pStyle w:val="CodeSnippet"/>
          </w:pPr>
        </w:pPrChange>
      </w:pPr>
      <w:r w:rsidRPr="006816A5">
        <w:rPr>
          <w:color w:val="800026"/>
          <w:rPrChange w:id="1397" w:author="Bob Rudis" w:date="2013-11-06T21:48:00Z">
            <w:rPr>
              <w:sz w:val="26"/>
              <w:u w:val="single"/>
            </w:rPr>
          </w:rPrChange>
        </w:rPr>
        <w:t xml:space="preserve">  "axes": [</w:t>
      </w:r>
    </w:p>
    <w:p w14:paraId="491D24D2" w14:textId="77777777" w:rsidR="00BE059F" w:rsidRPr="006816A5" w:rsidRDefault="00055C38">
      <w:pPr>
        <w:pStyle w:val="CodeListing"/>
        <w:rPr>
          <w:color w:val="800026"/>
          <w:rPrChange w:id="1398" w:author="Bob Rudis" w:date="2013-11-06T21:48:00Z">
            <w:rPr/>
          </w:rPrChange>
        </w:rPr>
        <w:pPrChange w:id="1399" w:author="Bob Rudis" w:date="2013-11-06T21:48:00Z">
          <w:pPr>
            <w:pStyle w:val="CodeSnippet"/>
          </w:pPr>
        </w:pPrChange>
      </w:pPr>
      <w:r w:rsidRPr="006816A5">
        <w:rPr>
          <w:color w:val="800026"/>
          <w:rPrChange w:id="1400" w:author="Bob Rudis" w:date="2013-11-06T21:48:00Z">
            <w:rPr>
              <w:sz w:val="26"/>
              <w:u w:val="single"/>
            </w:rPr>
          </w:rPrChange>
        </w:rPr>
        <w:t xml:space="preserve">    {"type": "x", "scale": "x"},</w:t>
      </w:r>
    </w:p>
    <w:p w14:paraId="7E1A65AD" w14:textId="77777777" w:rsidR="00BE059F" w:rsidRPr="006816A5" w:rsidRDefault="00055C38">
      <w:pPr>
        <w:pStyle w:val="CodeListing"/>
        <w:rPr>
          <w:color w:val="800026"/>
          <w:rPrChange w:id="1401" w:author="Bob Rudis" w:date="2013-11-06T21:48:00Z">
            <w:rPr/>
          </w:rPrChange>
        </w:rPr>
        <w:pPrChange w:id="1402" w:author="Bob Rudis" w:date="2013-11-06T21:48:00Z">
          <w:pPr>
            <w:pStyle w:val="CodeSnippet"/>
          </w:pPr>
        </w:pPrChange>
      </w:pPr>
      <w:r w:rsidRPr="006816A5">
        <w:rPr>
          <w:color w:val="800026"/>
          <w:rPrChange w:id="1403" w:author="Bob Rudis" w:date="2013-11-06T21:48:00Z">
            <w:rPr>
              <w:sz w:val="26"/>
              <w:u w:val="single"/>
            </w:rPr>
          </w:rPrChange>
        </w:rPr>
        <w:t xml:space="preserve">    {"type": "y", "scale": "y"}</w:t>
      </w:r>
    </w:p>
    <w:p w14:paraId="55BB926F" w14:textId="77777777" w:rsidR="00BE059F" w:rsidRPr="006816A5" w:rsidRDefault="00055C38">
      <w:pPr>
        <w:pStyle w:val="CodeListing"/>
        <w:rPr>
          <w:color w:val="800026"/>
          <w:rPrChange w:id="1404" w:author="Bob Rudis" w:date="2013-11-06T21:48:00Z">
            <w:rPr/>
          </w:rPrChange>
        </w:rPr>
        <w:pPrChange w:id="1405" w:author="Bob Rudis" w:date="2013-11-06T21:48:00Z">
          <w:pPr>
            <w:pStyle w:val="CodeSnippet"/>
          </w:pPr>
        </w:pPrChange>
      </w:pPr>
      <w:r w:rsidRPr="006816A5">
        <w:rPr>
          <w:color w:val="800026"/>
          <w:rPrChange w:id="1406" w:author="Bob Rudis" w:date="2013-11-06T21:48:00Z">
            <w:rPr>
              <w:sz w:val="26"/>
              <w:u w:val="single"/>
            </w:rPr>
          </w:rPrChange>
        </w:rPr>
        <w:t xml:space="preserve">  ],</w:t>
      </w:r>
    </w:p>
    <w:p w14:paraId="17ED9E71" w14:textId="77777777" w:rsidR="00BE059F" w:rsidRPr="006816A5" w:rsidRDefault="00055C38">
      <w:pPr>
        <w:pStyle w:val="CodeListing"/>
        <w:rPr>
          <w:color w:val="800026"/>
          <w:rPrChange w:id="1407" w:author="Bob Rudis" w:date="2013-11-06T21:48:00Z">
            <w:rPr/>
          </w:rPrChange>
        </w:rPr>
        <w:pPrChange w:id="1408" w:author="Bob Rudis" w:date="2013-11-06T21:48:00Z">
          <w:pPr>
            <w:pStyle w:val="CodeSnippet"/>
          </w:pPr>
        </w:pPrChange>
      </w:pPr>
      <w:r w:rsidRPr="006816A5">
        <w:rPr>
          <w:color w:val="800026"/>
          <w:rPrChange w:id="1409" w:author="Bob Rudis" w:date="2013-11-06T21:48:00Z">
            <w:rPr>
              <w:sz w:val="26"/>
              <w:u w:val="single"/>
            </w:rPr>
          </w:rPrChange>
        </w:rPr>
        <w:t xml:space="preserve">  "marks": [</w:t>
      </w:r>
    </w:p>
    <w:p w14:paraId="11E42108" w14:textId="77777777" w:rsidR="00BE059F" w:rsidRPr="006816A5" w:rsidRDefault="00055C38">
      <w:pPr>
        <w:pStyle w:val="CodeListing"/>
        <w:rPr>
          <w:color w:val="800026"/>
          <w:rPrChange w:id="1410" w:author="Bob Rudis" w:date="2013-11-06T21:48:00Z">
            <w:rPr/>
          </w:rPrChange>
        </w:rPr>
        <w:pPrChange w:id="1411" w:author="Bob Rudis" w:date="2013-11-06T21:48:00Z">
          <w:pPr>
            <w:pStyle w:val="CodeSnippet"/>
          </w:pPr>
        </w:pPrChange>
      </w:pPr>
      <w:r w:rsidRPr="006816A5">
        <w:rPr>
          <w:color w:val="800026"/>
          <w:rPrChange w:id="1412" w:author="Bob Rudis" w:date="2013-11-06T21:48:00Z">
            <w:rPr>
              <w:sz w:val="26"/>
              <w:u w:val="single"/>
            </w:rPr>
          </w:rPrChange>
        </w:rPr>
        <w:t xml:space="preserve">    {</w:t>
      </w:r>
    </w:p>
    <w:p w14:paraId="77D3EA6C" w14:textId="77777777" w:rsidR="00BE059F" w:rsidRPr="006816A5" w:rsidRDefault="00055C38">
      <w:pPr>
        <w:pStyle w:val="CodeListing"/>
        <w:rPr>
          <w:color w:val="800026"/>
          <w:rPrChange w:id="1413" w:author="Bob Rudis" w:date="2013-11-06T21:48:00Z">
            <w:rPr/>
          </w:rPrChange>
        </w:rPr>
        <w:pPrChange w:id="1414" w:author="Bob Rudis" w:date="2013-11-06T21:48:00Z">
          <w:pPr>
            <w:pStyle w:val="CodeSnippet"/>
          </w:pPr>
        </w:pPrChange>
      </w:pPr>
      <w:r w:rsidRPr="006816A5">
        <w:rPr>
          <w:color w:val="800026"/>
          <w:rPrChange w:id="1415" w:author="Bob Rudis" w:date="2013-11-06T21:48:00Z">
            <w:rPr>
              <w:sz w:val="26"/>
              <w:u w:val="single"/>
            </w:rPr>
          </w:rPrChange>
        </w:rPr>
        <w:t xml:space="preserve">      "type": "rect",</w:t>
      </w:r>
    </w:p>
    <w:p w14:paraId="17D52C1F" w14:textId="77777777" w:rsidR="00BE059F" w:rsidRPr="006816A5" w:rsidRDefault="00055C38">
      <w:pPr>
        <w:pStyle w:val="CodeListing"/>
        <w:rPr>
          <w:color w:val="800026"/>
          <w:rPrChange w:id="1416" w:author="Bob Rudis" w:date="2013-11-06T21:48:00Z">
            <w:rPr/>
          </w:rPrChange>
        </w:rPr>
        <w:pPrChange w:id="1417" w:author="Bob Rudis" w:date="2013-11-06T21:48:00Z">
          <w:pPr>
            <w:pStyle w:val="CodeSnippet"/>
          </w:pPr>
        </w:pPrChange>
      </w:pPr>
      <w:r w:rsidRPr="006816A5">
        <w:rPr>
          <w:color w:val="800026"/>
          <w:rPrChange w:id="1418" w:author="Bob Rudis" w:date="2013-11-06T21:48:00Z">
            <w:rPr>
              <w:sz w:val="26"/>
              <w:u w:val="single"/>
            </w:rPr>
          </w:rPrChange>
        </w:rPr>
        <w:t xml:space="preserve">      "from": {"data": "table"},</w:t>
      </w:r>
    </w:p>
    <w:p w14:paraId="680A508A" w14:textId="77777777" w:rsidR="00BE059F" w:rsidRPr="006816A5" w:rsidRDefault="00055C38">
      <w:pPr>
        <w:pStyle w:val="CodeListing"/>
        <w:rPr>
          <w:color w:val="800026"/>
          <w:rPrChange w:id="1419" w:author="Bob Rudis" w:date="2013-11-06T21:48:00Z">
            <w:rPr/>
          </w:rPrChange>
        </w:rPr>
        <w:pPrChange w:id="1420" w:author="Bob Rudis" w:date="2013-11-06T21:48:00Z">
          <w:pPr>
            <w:pStyle w:val="CodeSnippet"/>
          </w:pPr>
        </w:pPrChange>
      </w:pPr>
      <w:r w:rsidRPr="006816A5">
        <w:rPr>
          <w:color w:val="800026"/>
          <w:rPrChange w:id="1421" w:author="Bob Rudis" w:date="2013-11-06T21:48:00Z">
            <w:rPr>
              <w:sz w:val="26"/>
              <w:u w:val="single"/>
            </w:rPr>
          </w:rPrChange>
        </w:rPr>
        <w:t xml:space="preserve">      "properties": {</w:t>
      </w:r>
    </w:p>
    <w:p w14:paraId="6EC0AF92" w14:textId="77777777" w:rsidR="00BE059F" w:rsidRPr="006816A5" w:rsidRDefault="00055C38">
      <w:pPr>
        <w:pStyle w:val="CodeListing"/>
        <w:rPr>
          <w:color w:val="800026"/>
          <w:rPrChange w:id="1422" w:author="Bob Rudis" w:date="2013-11-06T21:48:00Z">
            <w:rPr/>
          </w:rPrChange>
        </w:rPr>
        <w:pPrChange w:id="1423" w:author="Bob Rudis" w:date="2013-11-06T21:48:00Z">
          <w:pPr>
            <w:pStyle w:val="CodeSnippet"/>
          </w:pPr>
        </w:pPrChange>
      </w:pPr>
      <w:r w:rsidRPr="006816A5">
        <w:rPr>
          <w:color w:val="800026"/>
          <w:rPrChange w:id="1424" w:author="Bob Rudis" w:date="2013-11-06T21:48:00Z">
            <w:rPr>
              <w:sz w:val="26"/>
              <w:u w:val="single"/>
            </w:rPr>
          </w:rPrChange>
        </w:rPr>
        <w:t xml:space="preserve">        "enter": {</w:t>
      </w:r>
    </w:p>
    <w:p w14:paraId="711C7463" w14:textId="77777777" w:rsidR="00BE059F" w:rsidRPr="006816A5" w:rsidRDefault="00055C38">
      <w:pPr>
        <w:pStyle w:val="CodeListing"/>
        <w:rPr>
          <w:color w:val="800026"/>
          <w:rPrChange w:id="1425" w:author="Bob Rudis" w:date="2013-11-06T21:48:00Z">
            <w:rPr/>
          </w:rPrChange>
        </w:rPr>
        <w:pPrChange w:id="1426" w:author="Bob Rudis" w:date="2013-11-06T21:48:00Z">
          <w:pPr>
            <w:pStyle w:val="CodeSnippet"/>
          </w:pPr>
        </w:pPrChange>
      </w:pPr>
      <w:r w:rsidRPr="006816A5">
        <w:rPr>
          <w:color w:val="800026"/>
          <w:rPrChange w:id="1427" w:author="Bob Rudis" w:date="2013-11-06T21:48:00Z">
            <w:rPr>
              <w:sz w:val="26"/>
              <w:u w:val="single"/>
            </w:rPr>
          </w:rPrChange>
        </w:rPr>
        <w:t xml:space="preserve">          "x": {"scale": "x", "field": "data.x"},</w:t>
      </w:r>
    </w:p>
    <w:p w14:paraId="6BAA0002" w14:textId="77777777" w:rsidR="00BE059F" w:rsidRPr="006816A5" w:rsidRDefault="00055C38">
      <w:pPr>
        <w:pStyle w:val="CodeListing"/>
        <w:rPr>
          <w:color w:val="800026"/>
          <w:rPrChange w:id="1428" w:author="Bob Rudis" w:date="2013-11-06T21:48:00Z">
            <w:rPr/>
          </w:rPrChange>
        </w:rPr>
        <w:pPrChange w:id="1429" w:author="Bob Rudis" w:date="2013-11-06T21:48:00Z">
          <w:pPr>
            <w:pStyle w:val="CodeSnippet"/>
          </w:pPr>
        </w:pPrChange>
      </w:pPr>
      <w:r w:rsidRPr="006816A5">
        <w:rPr>
          <w:color w:val="800026"/>
          <w:rPrChange w:id="1430" w:author="Bob Rudis" w:date="2013-11-06T21:48:00Z">
            <w:rPr>
              <w:sz w:val="26"/>
              <w:u w:val="single"/>
            </w:rPr>
          </w:rPrChange>
        </w:rPr>
        <w:t xml:space="preserve">          "width": {"scale": "x", "band": true, "offset": -1},</w:t>
      </w:r>
    </w:p>
    <w:p w14:paraId="73CF4B47" w14:textId="77777777" w:rsidR="00BE059F" w:rsidRPr="006816A5" w:rsidRDefault="00055C38">
      <w:pPr>
        <w:pStyle w:val="CodeListing"/>
        <w:rPr>
          <w:color w:val="800026"/>
          <w:rPrChange w:id="1431" w:author="Bob Rudis" w:date="2013-11-06T21:48:00Z">
            <w:rPr/>
          </w:rPrChange>
        </w:rPr>
        <w:pPrChange w:id="1432" w:author="Bob Rudis" w:date="2013-11-06T21:48:00Z">
          <w:pPr>
            <w:pStyle w:val="CodeSnippet"/>
          </w:pPr>
        </w:pPrChange>
      </w:pPr>
      <w:r w:rsidRPr="006816A5">
        <w:rPr>
          <w:color w:val="800026"/>
          <w:rPrChange w:id="1433" w:author="Bob Rudis" w:date="2013-11-06T21:48:00Z">
            <w:rPr>
              <w:sz w:val="26"/>
              <w:u w:val="single"/>
            </w:rPr>
          </w:rPrChange>
        </w:rPr>
        <w:t xml:space="preserve">          "y": {"scale": "y", "field": "data.y"},</w:t>
      </w:r>
    </w:p>
    <w:p w14:paraId="7287DB0D" w14:textId="77777777" w:rsidR="00BE059F" w:rsidRPr="006816A5" w:rsidRDefault="00055C38">
      <w:pPr>
        <w:pStyle w:val="CodeListing"/>
        <w:rPr>
          <w:color w:val="800026"/>
          <w:rPrChange w:id="1434" w:author="Bob Rudis" w:date="2013-11-06T21:48:00Z">
            <w:rPr/>
          </w:rPrChange>
        </w:rPr>
        <w:pPrChange w:id="1435" w:author="Bob Rudis" w:date="2013-11-06T21:48:00Z">
          <w:pPr>
            <w:pStyle w:val="CodeSnippet"/>
          </w:pPr>
        </w:pPrChange>
      </w:pPr>
      <w:r w:rsidRPr="006816A5">
        <w:rPr>
          <w:color w:val="800026"/>
          <w:rPrChange w:id="1436" w:author="Bob Rudis" w:date="2013-11-06T21:48:00Z">
            <w:rPr>
              <w:sz w:val="26"/>
              <w:u w:val="single"/>
            </w:rPr>
          </w:rPrChange>
        </w:rPr>
        <w:t xml:space="preserve">          "y2": {"scale": "y", "value": 0}</w:t>
      </w:r>
    </w:p>
    <w:p w14:paraId="60EB7017" w14:textId="77777777" w:rsidR="00BE059F" w:rsidRPr="006816A5" w:rsidRDefault="00055C38">
      <w:pPr>
        <w:pStyle w:val="CodeListing"/>
        <w:rPr>
          <w:color w:val="800026"/>
          <w:rPrChange w:id="1437" w:author="Bob Rudis" w:date="2013-11-06T21:48:00Z">
            <w:rPr/>
          </w:rPrChange>
        </w:rPr>
        <w:pPrChange w:id="1438" w:author="Bob Rudis" w:date="2013-11-06T21:48:00Z">
          <w:pPr>
            <w:pStyle w:val="CodeSnippet"/>
          </w:pPr>
        </w:pPrChange>
      </w:pPr>
      <w:r w:rsidRPr="006816A5">
        <w:rPr>
          <w:color w:val="800026"/>
          <w:rPrChange w:id="1439" w:author="Bob Rudis" w:date="2013-11-06T21:48:00Z">
            <w:rPr>
              <w:sz w:val="26"/>
              <w:u w:val="single"/>
            </w:rPr>
          </w:rPrChange>
        </w:rPr>
        <w:t xml:space="preserve">        },</w:t>
      </w:r>
    </w:p>
    <w:p w14:paraId="433811A0" w14:textId="77777777" w:rsidR="00BE059F" w:rsidRPr="006816A5" w:rsidRDefault="00055C38">
      <w:pPr>
        <w:pStyle w:val="CodeListing"/>
        <w:rPr>
          <w:color w:val="800026"/>
          <w:rPrChange w:id="1440" w:author="Bob Rudis" w:date="2013-11-06T21:48:00Z">
            <w:rPr/>
          </w:rPrChange>
        </w:rPr>
        <w:pPrChange w:id="1441" w:author="Bob Rudis" w:date="2013-11-06T21:48:00Z">
          <w:pPr>
            <w:pStyle w:val="CodeSnippet"/>
          </w:pPr>
        </w:pPrChange>
      </w:pPr>
      <w:r w:rsidRPr="006816A5">
        <w:rPr>
          <w:color w:val="800026"/>
          <w:rPrChange w:id="1442" w:author="Bob Rudis" w:date="2013-11-06T21:48:00Z">
            <w:rPr>
              <w:sz w:val="26"/>
              <w:u w:val="single"/>
            </w:rPr>
          </w:rPrChange>
        </w:rPr>
        <w:t xml:space="preserve">        "update": {</w:t>
      </w:r>
    </w:p>
    <w:p w14:paraId="5908F6D9" w14:textId="3FA5B881" w:rsidR="00BE059F" w:rsidRPr="006816A5" w:rsidRDefault="00055C38">
      <w:pPr>
        <w:pStyle w:val="CodeListing"/>
        <w:rPr>
          <w:color w:val="800026"/>
          <w:rPrChange w:id="1443" w:author="Bob Rudis" w:date="2013-11-06T21:48:00Z">
            <w:rPr/>
          </w:rPrChange>
        </w:rPr>
        <w:pPrChange w:id="1444" w:author="Bob Rudis" w:date="2013-11-06T21:48:00Z">
          <w:pPr>
            <w:pStyle w:val="CodeSnippet"/>
          </w:pPr>
        </w:pPrChange>
      </w:pPr>
      <w:r w:rsidRPr="006816A5">
        <w:rPr>
          <w:color w:val="800026"/>
          <w:rPrChange w:id="1445" w:author="Bob Rudis" w:date="2013-11-06T21:48:00Z">
            <w:rPr>
              <w:sz w:val="26"/>
              <w:u w:val="single"/>
            </w:rPr>
          </w:rPrChange>
        </w:rPr>
        <w:t xml:space="preserve">          "fill": {"value": "#</w:t>
      </w:r>
      <w:del w:id="1446" w:author="Bob Rudis" w:date="2013-11-06T21:45:00Z">
        <w:r w:rsidRPr="006816A5" w:rsidDel="006A54D9">
          <w:rPr>
            <w:color w:val="800026"/>
            <w:rPrChange w:id="1447" w:author="Bob Rudis" w:date="2013-11-06T21:48:00Z">
              <w:rPr>
                <w:sz w:val="26"/>
                <w:u w:val="single"/>
              </w:rPr>
            </w:rPrChange>
          </w:rPr>
          <w:delText>54278F</w:delText>
        </w:r>
      </w:del>
      <w:ins w:id="1448" w:author="Bob Rudis" w:date="2013-11-06T21:45:00Z">
        <w:r w:rsidR="006A54D9" w:rsidRPr="006816A5">
          <w:rPr>
            <w:color w:val="800026"/>
            <w:rPrChange w:id="1449" w:author="Bob Rudis" w:date="2013-11-06T21:48:00Z">
              <w:rPr>
                <w:highlight w:val="green"/>
              </w:rPr>
            </w:rPrChange>
          </w:rPr>
          <w:t>8DA0CB</w:t>
        </w:r>
      </w:ins>
      <w:r w:rsidRPr="006816A5">
        <w:rPr>
          <w:color w:val="800026"/>
          <w:rPrChange w:id="1450" w:author="Bob Rudis" w:date="2013-11-06T21:48:00Z">
            <w:rPr>
              <w:sz w:val="26"/>
              <w:u w:val="single"/>
            </w:rPr>
          </w:rPrChange>
        </w:rPr>
        <w:t>"}</w:t>
      </w:r>
    </w:p>
    <w:p w14:paraId="47F2C6DC" w14:textId="77777777" w:rsidR="00BE059F" w:rsidRPr="006816A5" w:rsidRDefault="00055C38">
      <w:pPr>
        <w:pStyle w:val="CodeListing"/>
        <w:rPr>
          <w:color w:val="800026"/>
          <w:rPrChange w:id="1451" w:author="Bob Rudis" w:date="2013-11-06T21:48:00Z">
            <w:rPr/>
          </w:rPrChange>
        </w:rPr>
        <w:pPrChange w:id="1452" w:author="Bob Rudis" w:date="2013-11-06T21:48:00Z">
          <w:pPr>
            <w:pStyle w:val="CodeSnippet"/>
          </w:pPr>
        </w:pPrChange>
      </w:pPr>
      <w:r w:rsidRPr="006816A5">
        <w:rPr>
          <w:color w:val="800026"/>
          <w:rPrChange w:id="1453" w:author="Bob Rudis" w:date="2013-11-06T21:48:00Z">
            <w:rPr>
              <w:sz w:val="26"/>
              <w:u w:val="single"/>
            </w:rPr>
          </w:rPrChange>
        </w:rPr>
        <w:t xml:space="preserve">        }</w:t>
      </w:r>
    </w:p>
    <w:p w14:paraId="47C3D291" w14:textId="77777777" w:rsidR="00BE059F" w:rsidRPr="006816A5" w:rsidRDefault="00055C38">
      <w:pPr>
        <w:pStyle w:val="CodeListing"/>
        <w:rPr>
          <w:color w:val="800026"/>
          <w:rPrChange w:id="1454" w:author="Bob Rudis" w:date="2013-11-06T21:48:00Z">
            <w:rPr/>
          </w:rPrChange>
        </w:rPr>
        <w:pPrChange w:id="1455" w:author="Bob Rudis" w:date="2013-11-06T21:48:00Z">
          <w:pPr>
            <w:pStyle w:val="CodeSnippet"/>
          </w:pPr>
        </w:pPrChange>
      </w:pPr>
      <w:r w:rsidRPr="006816A5">
        <w:rPr>
          <w:color w:val="800026"/>
          <w:rPrChange w:id="1456" w:author="Bob Rudis" w:date="2013-11-06T21:48:00Z">
            <w:rPr>
              <w:sz w:val="26"/>
              <w:u w:val="single"/>
            </w:rPr>
          </w:rPrChange>
        </w:rPr>
        <w:t xml:space="preserve">      }</w:t>
      </w:r>
    </w:p>
    <w:p w14:paraId="3E71ED0D" w14:textId="77777777" w:rsidR="00BE059F" w:rsidRPr="006816A5" w:rsidRDefault="00055C38">
      <w:pPr>
        <w:pStyle w:val="CodeListing"/>
        <w:rPr>
          <w:color w:val="800026"/>
          <w:rPrChange w:id="1457" w:author="Bob Rudis" w:date="2013-11-06T21:48:00Z">
            <w:rPr/>
          </w:rPrChange>
        </w:rPr>
        <w:pPrChange w:id="1458" w:author="Bob Rudis" w:date="2013-11-06T21:48:00Z">
          <w:pPr>
            <w:pStyle w:val="CodeSnippet"/>
          </w:pPr>
        </w:pPrChange>
      </w:pPr>
      <w:r w:rsidRPr="006816A5">
        <w:rPr>
          <w:color w:val="800026"/>
          <w:rPrChange w:id="1459" w:author="Bob Rudis" w:date="2013-11-06T21:48:00Z">
            <w:rPr>
              <w:sz w:val="26"/>
              <w:u w:val="single"/>
            </w:rPr>
          </w:rPrChange>
        </w:rPr>
        <w:t xml:space="preserve">    }</w:t>
      </w:r>
    </w:p>
    <w:p w14:paraId="339FE689" w14:textId="77777777" w:rsidR="00BE059F" w:rsidRPr="006816A5" w:rsidRDefault="00055C38">
      <w:pPr>
        <w:pStyle w:val="CodeListing"/>
        <w:rPr>
          <w:color w:val="800026"/>
          <w:rPrChange w:id="1460" w:author="Bob Rudis" w:date="2013-11-06T21:48:00Z">
            <w:rPr/>
          </w:rPrChange>
        </w:rPr>
        <w:pPrChange w:id="1461" w:author="Bob Rudis" w:date="2013-11-06T21:48:00Z">
          <w:pPr>
            <w:pStyle w:val="CodeSnippet"/>
          </w:pPr>
        </w:pPrChange>
      </w:pPr>
      <w:r w:rsidRPr="006816A5">
        <w:rPr>
          <w:color w:val="800026"/>
          <w:rPrChange w:id="1462" w:author="Bob Rudis" w:date="2013-11-06T21:48:00Z">
            <w:rPr>
              <w:sz w:val="26"/>
              <w:u w:val="single"/>
            </w:rPr>
          </w:rPrChange>
        </w:rPr>
        <w:t xml:space="preserve">  ]</w:t>
      </w:r>
    </w:p>
    <w:p w14:paraId="185BF54E" w14:textId="77777777" w:rsidR="004A0618" w:rsidRDefault="00055C38">
      <w:pPr>
        <w:pStyle w:val="CodeListing"/>
        <w:rPr>
          <w:ins w:id="1463" w:author="Bob Rudis" w:date="2013-11-06T21:51:00Z"/>
          <w:color w:val="800026"/>
        </w:rPr>
        <w:pPrChange w:id="1464" w:author="Bob Rudis" w:date="2013-11-06T21:48:00Z">
          <w:pPr>
            <w:pStyle w:val="CodeSnippet"/>
          </w:pPr>
        </w:pPrChange>
      </w:pPr>
      <w:r w:rsidRPr="006816A5">
        <w:rPr>
          <w:color w:val="800026"/>
          <w:rPrChange w:id="1465" w:author="Bob Rudis" w:date="2013-11-06T21:48:00Z">
            <w:rPr>
              <w:sz w:val="26"/>
              <w:u w:val="single"/>
            </w:rPr>
          </w:rPrChange>
        </w:rPr>
        <w:t>}</w:t>
      </w:r>
    </w:p>
    <w:p w14:paraId="05F1E54A" w14:textId="5876AC77" w:rsidR="001B6C5D" w:rsidRDefault="001B6C5D">
      <w:pPr>
        <w:pStyle w:val="Slug"/>
        <w:pPrChange w:id="1466" w:author="Bob Rudis" w:date="2013-11-06T21:52:00Z">
          <w:pPr>
            <w:pStyle w:val="CodeSnippet"/>
          </w:pPr>
        </w:pPrChange>
      </w:pPr>
      <w:ins w:id="1467" w:author="Bob Rudis" w:date="2013-11-06T21:51:00Z">
        <w:r w:rsidRPr="000575D2">
          <w:rPr>
            <w:highlight w:val="green"/>
          </w:rPr>
          <w:lastRenderedPageBreak/>
          <w:t>Figure 11</w:t>
        </w:r>
        <w:r>
          <w:rPr>
            <w:highlight w:val="green"/>
          </w:rPr>
          <w:t>-13:</w:t>
        </w:r>
        <w:r w:rsidRPr="000575D2">
          <w:rPr>
            <w:highlight w:val="green"/>
          </w:rPr>
          <w:t xml:space="preserve"> </w:t>
        </w:r>
      </w:ins>
      <w:ins w:id="1468" w:author="Bob Rudis" w:date="2013-11-06T21:52:00Z">
        <w:r>
          <w:rPr>
            <w:highlight w:val="green"/>
          </w:rPr>
          <w:t xml:space="preserve">Basic </w:t>
        </w:r>
      </w:ins>
      <w:ins w:id="1469" w:author="Bob Rudis" w:date="2013-11-06T21:51:00Z">
        <w:r>
          <w:rPr>
            <w:highlight w:val="green"/>
          </w:rPr>
          <w:t xml:space="preserve">Vega bar chart output </w:t>
        </w:r>
        <w:r w:rsidRPr="000575D2">
          <w:rPr>
            <w:highlight w:val="green"/>
          </w:rPr>
          <w:tab/>
          <w:t>[793725</w:t>
        </w:r>
        <w:r>
          <w:rPr>
            <w:highlight w:val="green"/>
          </w:rPr>
          <w:t xml:space="preserve"> </w:t>
        </w:r>
        <w:r w:rsidRPr="000575D2">
          <w:rPr>
            <w:highlight w:val="green"/>
          </w:rPr>
          <w:t>c11f</w:t>
        </w:r>
        <w:r>
          <w:rPr>
            <w:highlight w:val="green"/>
          </w:rPr>
          <w:t>0</w:t>
        </w:r>
        <w:r w:rsidRPr="000575D2">
          <w:rPr>
            <w:highlight w:val="green"/>
          </w:rPr>
          <w:t>1</w:t>
        </w:r>
      </w:ins>
      <w:ins w:id="1470" w:author="Bob Rudis" w:date="2013-11-06T21:52:00Z">
        <w:r>
          <w:rPr>
            <w:highlight w:val="green"/>
          </w:rPr>
          <w:t>3</w:t>
        </w:r>
      </w:ins>
      <w:ins w:id="1471" w:author="Bob Rudis" w:date="2013-11-06T21:51:00Z">
        <w:r w:rsidRPr="000575D2">
          <w:rPr>
            <w:highlight w:val="green"/>
          </w:rPr>
          <w:t>.</w:t>
        </w:r>
      </w:ins>
      <w:ins w:id="1472" w:author="Bob Rudis" w:date="2013-11-06T21:52:00Z">
        <w:r>
          <w:rPr>
            <w:highlight w:val="green"/>
          </w:rPr>
          <w:t>eps</w:t>
        </w:r>
      </w:ins>
      <w:ins w:id="1473" w:author="Bob Rudis" w:date="2013-11-06T21:51:00Z">
        <w:r w:rsidRPr="000575D2">
          <w:rPr>
            <w:highlight w:val="green"/>
          </w:rPr>
          <w:t>]</w:t>
        </w:r>
      </w:ins>
    </w:p>
    <w:p w14:paraId="1ADE7B84" w14:textId="77777777" w:rsidR="00F61260" w:rsidRDefault="00F61260">
      <w:pPr>
        <w:pStyle w:val="QueryPara"/>
        <w:rPr>
          <w:ins w:id="1474" w:author="Bob Rudis" w:date="2013-11-06T21:50:00Z"/>
        </w:rPr>
        <w:pPrChange w:id="1475" w:author="Kent, Kevin - Indianapolis" w:date="2013-11-01T15:23:00Z">
          <w:pPr>
            <w:pStyle w:val="Para"/>
          </w:pPr>
        </w:pPrChange>
      </w:pPr>
      <w:ins w:id="1476" w:author="Kent, Kevin - Indianapolis" w:date="2013-11-01T15:23:00Z">
        <w:r>
          <w:t xml:space="preserve">[AU: Does this bar chart end up looking different? Should there be a figure of </w:t>
        </w:r>
      </w:ins>
      <w:ins w:id="1477" w:author="Kent, Kevin - Indianapolis" w:date="2013-11-01T15:24:00Z">
        <w:r>
          <w:t>this</w:t>
        </w:r>
      </w:ins>
      <w:ins w:id="1478" w:author="Kent, Kevin - Indianapolis" w:date="2013-11-01T15:23:00Z">
        <w:r>
          <w:t xml:space="preserve"> </w:t>
        </w:r>
      </w:ins>
      <w:ins w:id="1479" w:author="Kent, Kevin - Indianapolis" w:date="2013-11-01T15:24:00Z">
        <w:r>
          <w:t>one? Thanks, Kevin (PJE)</w:t>
        </w:r>
      </w:ins>
      <w:ins w:id="1480" w:author="Kent, Kevin - Indianapolis" w:date="2013-11-01T15:23:00Z">
        <w:r>
          <w:t>]</w:t>
        </w:r>
      </w:ins>
    </w:p>
    <w:p w14:paraId="54BB2531" w14:textId="77777777" w:rsidR="00B22A30" w:rsidRDefault="00B22A30">
      <w:pPr>
        <w:pStyle w:val="QueryPara"/>
        <w:rPr>
          <w:ins w:id="1481" w:author="Bob Rudis" w:date="2013-11-06T21:50:00Z"/>
        </w:rPr>
        <w:pPrChange w:id="1482" w:author="Kent, Kevin - Indianapolis" w:date="2013-11-01T15:23:00Z">
          <w:pPr>
            <w:pStyle w:val="Para"/>
          </w:pPr>
        </w:pPrChange>
      </w:pPr>
    </w:p>
    <w:p w14:paraId="2A8E9F6B" w14:textId="2BB2E5B9" w:rsidR="00B22A30" w:rsidRDefault="00B22A30">
      <w:pPr>
        <w:pStyle w:val="QueryPara"/>
        <w:rPr>
          <w:ins w:id="1483" w:author="Kent, Kevin - Indianapolis" w:date="2013-11-01T15:23:00Z"/>
        </w:rPr>
        <w:pPrChange w:id="1484" w:author="Kent, Kevin - Indianapolis" w:date="2013-11-01T15:23:00Z">
          <w:pPr>
            <w:pStyle w:val="Para"/>
          </w:pPr>
        </w:pPrChange>
      </w:pPr>
      <w:ins w:id="1485" w:author="Bob Rudis" w:date="2013-11-06T21:50:00Z">
        <w:r>
          <w:t>AR: yes and done. Also made this new one and figure 11 EPS files</w:t>
        </w:r>
      </w:ins>
    </w:p>
    <w:p w14:paraId="64354A0C" w14:textId="63623E64" w:rsidR="004A0618" w:rsidRDefault="004A0618" w:rsidP="004A0618">
      <w:pPr>
        <w:pStyle w:val="Para"/>
      </w:pPr>
      <w:r>
        <w:t xml:space="preserve">This </w:t>
      </w:r>
      <w:ins w:id="1486" w:author="Bob Rudis" w:date="2013-11-06T21:50:00Z">
        <w:r w:rsidR="00761B05">
          <w:t>syntax</w:t>
        </w:r>
        <w:r w:rsidR="000A05C7">
          <w:t xml:space="preserve"> </w:t>
        </w:r>
      </w:ins>
      <w:r>
        <w:t xml:space="preserve">is much more readable than </w:t>
      </w:r>
      <w:r w:rsidR="00ED3BC5">
        <w:t>straight</w:t>
      </w:r>
      <w:r>
        <w:t xml:space="preserve"> D3 code and the JSON format makes it</w:t>
      </w:r>
      <w:r w:rsidR="00347C76">
        <w:t xml:space="preserve"> </w:t>
      </w:r>
      <w:del w:id="1487" w:author="Kezia Endsley" w:date="2013-10-10T12:33:00Z">
        <w:r w:rsidR="00347C76" w:rsidDel="0042192A">
          <w:delText xml:space="preserve">very </w:delText>
        </w:r>
      </w:del>
      <w:r w:rsidR="00347C76">
        <w:t xml:space="preserve">easy </w:t>
      </w:r>
      <w:ins w:id="1488" w:author="Kezia Endsley" w:date="2013-10-10T12:33:00Z">
        <w:r w:rsidR="0042192A">
          <w:t xml:space="preserve">to </w:t>
        </w:r>
      </w:ins>
      <w:r w:rsidR="00347C76">
        <w:t xml:space="preserve">build graphics </w:t>
      </w:r>
      <w:r>
        <w:t>based on templates that are populate</w:t>
      </w:r>
      <w:r w:rsidR="00347C76">
        <w:t xml:space="preserve">d with computed data and customized styles. </w:t>
      </w:r>
      <w:del w:id="1489" w:author="Kezia Endsley" w:date="2013-10-10T12:33:00Z">
        <w:r w:rsidR="00347C76" w:rsidDel="0042192A">
          <w:delText xml:space="preserve">We </w:delText>
        </w:r>
      </w:del>
      <w:ins w:id="1490" w:author="Kezia Endsley" w:date="2013-10-10T12:33:00Z">
        <w:r w:rsidR="0042192A">
          <w:t xml:space="preserve">You </w:t>
        </w:r>
      </w:ins>
      <w:r w:rsidR="00347C76">
        <w:t>can also use this flexibility—combined with some</w:t>
      </w:r>
      <w:r w:rsidR="00BE4C0C">
        <w:t xml:space="preserve"> </w:t>
      </w:r>
      <w:r w:rsidR="00347C76">
        <w:t>extra JavaScript code—to build fully interactive visualizations.</w:t>
      </w:r>
    </w:p>
    <w:p w14:paraId="6B66990E" w14:textId="77777777" w:rsidR="00347C76" w:rsidRDefault="00347C76" w:rsidP="00347C76">
      <w:pPr>
        <w:pStyle w:val="H3"/>
      </w:pPr>
      <w:r>
        <w:t xml:space="preserve">Creating </w:t>
      </w:r>
      <w:ins w:id="1491" w:author="Kezia Endsley" w:date="2013-10-10T12:33:00Z">
        <w:r w:rsidR="0042192A">
          <w:t>a</w:t>
        </w:r>
      </w:ins>
      <w:del w:id="1492" w:author="Kezia Endsley" w:date="2013-10-10T12:33:00Z">
        <w:r w:rsidDel="0042192A">
          <w:delText>A</w:delText>
        </w:r>
      </w:del>
      <w:r>
        <w:t>n Interactive “Threat Explorer”</w:t>
      </w:r>
    </w:p>
    <w:p w14:paraId="5A0AA119" w14:textId="77777777" w:rsidR="00F61260" w:rsidRDefault="00F61260">
      <w:pPr>
        <w:pStyle w:val="QueryPara"/>
        <w:rPr>
          <w:ins w:id="1493" w:author="Bob Rudis" w:date="2013-11-06T21:57:00Z"/>
        </w:rPr>
        <w:pPrChange w:id="1494" w:author="Kent, Kevin - Indianapolis" w:date="2013-11-01T15:25:00Z">
          <w:pPr>
            <w:pStyle w:val="Para"/>
          </w:pPr>
        </w:pPrChange>
      </w:pPr>
      <w:ins w:id="1495" w:author="Kent, Kevin - Indianapolis" w:date="2013-11-01T15:25:00Z">
        <w:r w:rsidRPr="00F61260">
          <w:rPr>
            <w:highlight w:val="yellow"/>
            <w:rPrChange w:id="1496" w:author="Kent, Kevin - Indianapolis" w:date="2013-11-01T15:26:00Z">
              <w:rPr/>
            </w:rPrChange>
          </w:rPr>
          <w:t xml:space="preserve">[AU: In light of your revisions to Ch. 4 to remove the term “badness,” you will likely want to revise the below to refer to the language </w:t>
        </w:r>
      </w:ins>
      <w:ins w:id="1497" w:author="Kent, Kevin - Indianapolis" w:date="2013-11-01T15:26:00Z">
        <w:r w:rsidRPr="00F61260">
          <w:rPr>
            <w:highlight w:val="yellow"/>
            <w:rPrChange w:id="1498" w:author="Kent, Kevin - Indianapolis" w:date="2013-11-01T15:26:00Z">
              <w:rPr/>
            </w:rPrChange>
          </w:rPr>
          <w:t>that’s now used in Ch. 4 instead. Please revise. Thanks, Kevin (PjE)</w:t>
        </w:r>
      </w:ins>
      <w:ins w:id="1499" w:author="Kent, Kevin - Indianapolis" w:date="2013-11-01T15:25:00Z">
        <w:r w:rsidRPr="00F61260">
          <w:rPr>
            <w:highlight w:val="yellow"/>
            <w:rPrChange w:id="1500" w:author="Kent, Kevin - Indianapolis" w:date="2013-11-01T15:26:00Z">
              <w:rPr/>
            </w:rPrChange>
          </w:rPr>
          <w:t>]</w:t>
        </w:r>
      </w:ins>
    </w:p>
    <w:p w14:paraId="73B1A548" w14:textId="657E51CE" w:rsidR="005524DD" w:rsidRDefault="005524DD">
      <w:pPr>
        <w:pStyle w:val="QueryPara"/>
        <w:rPr>
          <w:ins w:id="1501" w:author="Kent, Kevin - Indianapolis" w:date="2013-11-01T15:25:00Z"/>
        </w:rPr>
        <w:pPrChange w:id="1502" w:author="Kent, Kevin - Indianapolis" w:date="2013-11-01T15:25:00Z">
          <w:pPr>
            <w:pStyle w:val="Para"/>
          </w:pPr>
        </w:pPrChange>
      </w:pPr>
      <w:ins w:id="1503" w:author="Bob Rudis" w:date="2013-11-06T21:57:00Z">
        <w:r>
          <w:t>AR: done. Thx.</w:t>
        </w:r>
      </w:ins>
    </w:p>
    <w:p w14:paraId="64D33564" w14:textId="1343868E" w:rsidR="00D32941" w:rsidRDefault="005D46A6" w:rsidP="00347C76">
      <w:pPr>
        <w:pStyle w:val="Para"/>
      </w:pPr>
      <w:ins w:id="1504" w:author="Russell Thomas" w:date="2013-10-01T13:44:00Z">
        <w:r>
          <w:t>Imagine that you’ve been asked to</w:t>
        </w:r>
      </w:ins>
      <w:ins w:id="1505" w:author="Russell Thomas" w:date="2013-10-01T13:45:00Z">
        <w:r>
          <w:t xml:space="preserve"> visualize which internal hosts are talking to external hosts on a port-by-port basis</w:t>
        </w:r>
      </w:ins>
      <w:ins w:id="1506" w:author="Russell Thomas" w:date="2013-10-01T13:44:00Z">
        <w:r>
          <w:t xml:space="preserve"> using the same visualization technique</w:t>
        </w:r>
      </w:ins>
      <w:ins w:id="1507" w:author="Russell Thomas" w:date="2013-10-01T13:45:00Z">
        <w:r>
          <w:t xml:space="preserve"> as</w:t>
        </w:r>
      </w:ins>
      <w:ins w:id="1508" w:author="Russell Thomas" w:date="2013-10-01T13:44:00Z">
        <w:r>
          <w:t xml:space="preserve"> </w:t>
        </w:r>
      </w:ins>
      <w:ins w:id="1509" w:author="Kezia Endsley" w:date="2013-10-10T12:33:00Z">
        <w:r w:rsidR="0042192A">
          <w:t xml:space="preserve">the </w:t>
        </w:r>
      </w:ins>
      <w:del w:id="1510" w:author="Russell Thomas" w:date="2013-10-01T13:45:00Z">
        <w:r w:rsidR="00347C76" w:rsidDel="005D46A6">
          <w:delText xml:space="preserve">The SOC Analysts found the </w:delText>
        </w:r>
      </w:del>
      <w:del w:id="1511" w:author="Bob Rudis" w:date="2013-11-06T21:52:00Z">
        <w:r w:rsidR="00347C76" w:rsidRPr="00F61260" w:rsidDel="00C61BED">
          <w:rPr>
            <w:highlight w:val="yellow"/>
            <w:rPrChange w:id="1512" w:author="Kent, Kevin - Indianapolis" w:date="2013-11-01T15:25:00Z">
              <w:rPr/>
            </w:rPrChange>
          </w:rPr>
          <w:delText>“badness”</w:delText>
        </w:r>
      </w:del>
      <w:ins w:id="1513" w:author="Bob Rudis" w:date="2013-11-06T21:52:00Z">
        <w:r w:rsidR="00C61BED">
          <w:t>network</w:t>
        </w:r>
      </w:ins>
      <w:r w:rsidR="00347C76" w:rsidRPr="00F61260">
        <w:rPr>
          <w:highlight w:val="yellow"/>
          <w:rPrChange w:id="1514" w:author="Kent, Kevin - Indianapolis" w:date="2013-11-01T15:25:00Z">
            <w:rPr/>
          </w:rPrChange>
        </w:rPr>
        <w:t xml:space="preserve"> graphs</w:t>
      </w:r>
      <w:ins w:id="1515" w:author="Bob Rudis" w:date="2013-11-06T21:57:00Z">
        <w:r w:rsidR="006A6692">
          <w:rPr>
            <w:highlight w:val="yellow"/>
          </w:rPr>
          <w:t xml:space="preserve"> highlighting malicious traffic</w:t>
        </w:r>
        <w:r w:rsidR="00B023B5">
          <w:rPr>
            <w:highlight w:val="yellow"/>
          </w:rPr>
          <w:t xml:space="preserve"> that</w:t>
        </w:r>
      </w:ins>
      <w:r w:rsidR="00347C76" w:rsidRPr="00F61260">
        <w:rPr>
          <w:highlight w:val="yellow"/>
          <w:rPrChange w:id="1516" w:author="Kent, Kevin - Indianapolis" w:date="2013-11-01T15:25:00Z">
            <w:rPr/>
          </w:rPrChange>
        </w:rPr>
        <w:t xml:space="preserve"> </w:t>
      </w:r>
      <w:ins w:id="1517" w:author="Kezia Endsley" w:date="2013-10-10T12:33:00Z">
        <w:r w:rsidR="0042192A" w:rsidRPr="00F61260">
          <w:rPr>
            <w:highlight w:val="yellow"/>
            <w:rPrChange w:id="1518" w:author="Kent, Kevin - Indianapolis" w:date="2013-11-01T15:25:00Z">
              <w:rPr/>
            </w:rPrChange>
          </w:rPr>
          <w:t xml:space="preserve">you saw </w:t>
        </w:r>
      </w:ins>
      <w:r w:rsidR="00347C76" w:rsidRPr="00F61260">
        <w:rPr>
          <w:highlight w:val="yellow"/>
          <w:rPrChange w:id="1519" w:author="Kent, Kevin - Indianapolis" w:date="2013-11-01T15:25:00Z">
            <w:rPr/>
          </w:rPrChange>
        </w:rPr>
        <w:t>in Chapter 4</w:t>
      </w:r>
      <w:ins w:id="1520" w:author="Russell Thomas" w:date="2013-10-01T13:45:00Z">
        <w:r>
          <w:t>.</w:t>
        </w:r>
      </w:ins>
      <w:r w:rsidR="00347C76">
        <w:t xml:space="preserve"> </w:t>
      </w:r>
      <w:del w:id="1521" w:author="Russell Thomas" w:date="2013-10-01T13:45:00Z">
        <w:r w:rsidR="00347C76" w:rsidDel="005D46A6">
          <w:delText xml:space="preserve">very interesting and asked if there was a way to use the same type of visualization to </w:delText>
        </w:r>
        <w:r w:rsidR="00D32941" w:rsidDel="005D46A6">
          <w:delText>view</w:delText>
        </w:r>
        <w:r w:rsidR="00347C76" w:rsidDel="005D46A6">
          <w:delText xml:space="preserve"> which internal hosts are talking to external hosts on a port-by-port basis.</w:delText>
        </w:r>
        <w:r w:rsidR="00A93958" w:rsidDel="005D46A6">
          <w:delText xml:space="preserve"> </w:delText>
        </w:r>
      </w:del>
      <w:r w:rsidR="00A93958">
        <w:t>This will require adapting the graph code a bit to work with firewall data, but that should be a simple exercise at this point.</w:t>
      </w:r>
    </w:p>
    <w:p w14:paraId="15B41A18" w14:textId="77777777" w:rsidR="0042192A" w:rsidRDefault="0042192A" w:rsidP="0042192A">
      <w:pPr>
        <w:pStyle w:val="QueryPara"/>
        <w:numPr>
          <w:ins w:id="1522" w:author="Kezia Endsley" w:date="2013-10-10T12:34:00Z"/>
        </w:numPr>
        <w:rPr>
          <w:ins w:id="1523" w:author="Bob Rudis" w:date="2013-11-06T21:52:00Z"/>
        </w:rPr>
      </w:pPr>
      <w:ins w:id="1524" w:author="Kezia Endsley" w:date="2013-10-10T12:34:00Z">
        <w:r w:rsidRPr="00331A10">
          <w:t xml:space="preserve">[[Author: </w:t>
        </w:r>
        <w:r>
          <w:t>Edits that TE (and I) made okay above</w:t>
        </w:r>
        <w:r w:rsidRPr="00331A10">
          <w:t>? Kezia]]</w:t>
        </w:r>
      </w:ins>
    </w:p>
    <w:p w14:paraId="5A5240E3" w14:textId="5B70FF84" w:rsidR="00704DA4" w:rsidRPr="00331A10" w:rsidRDefault="00704DA4" w:rsidP="0042192A">
      <w:pPr>
        <w:pStyle w:val="QueryPara"/>
        <w:numPr>
          <w:ins w:id="1525" w:author="Kezia Endsley" w:date="2013-10-10T12:34:00Z"/>
        </w:numPr>
        <w:rPr>
          <w:ins w:id="1526" w:author="Kezia Endsley" w:date="2013-10-10T12:34:00Z"/>
        </w:rPr>
      </w:pPr>
      <w:ins w:id="1527" w:author="Bob Rudis" w:date="2013-11-06T21:52:00Z">
        <w:r>
          <w:t>AR: yes. Thx.</w:t>
        </w:r>
      </w:ins>
    </w:p>
    <w:p w14:paraId="3959B940" w14:textId="77777777" w:rsidR="00347C76" w:rsidRDefault="00347C76" w:rsidP="00347C76">
      <w:pPr>
        <w:pStyle w:val="Para"/>
      </w:pPr>
      <w:r>
        <w:t xml:space="preserve">You find this request intriguing and sit down with </w:t>
      </w:r>
      <w:del w:id="1528" w:author="Kezia Endsley" w:date="2013-10-10T12:33:00Z">
        <w:r w:rsidDel="0042192A">
          <w:delText xml:space="preserve">them </w:delText>
        </w:r>
      </w:del>
      <w:ins w:id="1529" w:author="Kezia Endsley" w:date="2013-10-10T12:33:00Z">
        <w:r w:rsidR="0042192A">
          <w:t xml:space="preserve">the SOC analysts </w:t>
        </w:r>
      </w:ins>
      <w:r>
        <w:t>to get more requirements. After delving into the details with them, you come up with the following objectives:</w:t>
      </w:r>
    </w:p>
    <w:p w14:paraId="42249E5F" w14:textId="77777777" w:rsidR="00347C76" w:rsidRDefault="00347C76" w:rsidP="001342FA">
      <w:pPr>
        <w:pStyle w:val="ListBulleted"/>
      </w:pPr>
      <w:r>
        <w:t xml:space="preserve">The </w:t>
      </w:r>
      <w:r w:rsidR="001342FA">
        <w:t>interface must let an analyst choose which port to explore</w:t>
      </w:r>
      <w:ins w:id="1530" w:author="Kezia Endsley" w:date="2013-10-10T12:34:00Z">
        <w:r w:rsidR="0042192A">
          <w:t>.</w:t>
        </w:r>
      </w:ins>
      <w:del w:id="1531" w:author="Kezia Endsley" w:date="2013-10-10T12:34:00Z">
        <w:r w:rsidR="001342FA" w:rsidDel="0042192A">
          <w:delText>;</w:delText>
        </w:r>
      </w:del>
    </w:p>
    <w:p w14:paraId="11DC7F5A" w14:textId="77777777" w:rsidR="001342FA" w:rsidRDefault="001342FA" w:rsidP="001342FA">
      <w:pPr>
        <w:pStyle w:val="ListBulleted"/>
      </w:pPr>
      <w:r>
        <w:t>The visualization should—if the metadata is available—identify internal nodes by type (server or workstation) and IP address and also by which data center egress connection attempts were made from</w:t>
      </w:r>
      <w:ins w:id="1532" w:author="Kezia Endsley" w:date="2013-10-10T12:34:00Z">
        <w:r w:rsidR="0042192A">
          <w:t>.</w:t>
        </w:r>
      </w:ins>
      <w:del w:id="1533" w:author="Kezia Endsley" w:date="2013-10-10T12:34:00Z">
        <w:r w:rsidDel="0042192A">
          <w:delText>;</w:delText>
        </w:r>
      </w:del>
    </w:p>
    <w:p w14:paraId="530E5531" w14:textId="77777777" w:rsidR="001342FA" w:rsidRDefault="001342FA" w:rsidP="001342FA">
      <w:pPr>
        <w:pStyle w:val="ListBulleted"/>
      </w:pPr>
      <w:r>
        <w:t>External nodes should be easy to identify</w:t>
      </w:r>
      <w:ins w:id="1534" w:author="Kezia Endsley" w:date="2013-10-10T12:35:00Z">
        <w:r w:rsidR="0042192A">
          <w:t>,</w:t>
        </w:r>
      </w:ins>
      <w:r>
        <w:t xml:space="preserve"> with the default direction for graph e</w:t>
      </w:r>
      <w:r w:rsidR="00D32941">
        <w:t>dges being internal to external</w:t>
      </w:r>
      <w:ins w:id="1535" w:author="Kezia Endsley" w:date="2013-10-10T12:35:00Z">
        <w:r w:rsidR="0042192A">
          <w:t>.</w:t>
        </w:r>
      </w:ins>
      <w:del w:id="1536" w:author="Kezia Endsley" w:date="2013-10-10T12:35:00Z">
        <w:r w:rsidR="00D32941" w:rsidDel="0042192A">
          <w:delText>;</w:delText>
        </w:r>
      </w:del>
    </w:p>
    <w:p w14:paraId="67E72D2A" w14:textId="77777777" w:rsidR="00D32941" w:rsidRDefault="00D32941" w:rsidP="001342FA">
      <w:pPr>
        <w:pStyle w:val="ListBulleted"/>
      </w:pPr>
      <w:r>
        <w:t>The analysts would like to be able to view at least a month’s data at a time.</w:t>
      </w:r>
    </w:p>
    <w:p w14:paraId="2ABC8178" w14:textId="77777777" w:rsidR="00F61260" w:rsidRDefault="00F61260">
      <w:pPr>
        <w:pStyle w:val="QueryPara"/>
        <w:rPr>
          <w:ins w:id="1537" w:author="Bob Rudis" w:date="2013-11-06T21:57:00Z"/>
        </w:rPr>
        <w:pPrChange w:id="1538" w:author="Kent, Kevin - Indianapolis" w:date="2013-11-01T15:27:00Z">
          <w:pPr>
            <w:pStyle w:val="Para"/>
          </w:pPr>
        </w:pPrChange>
      </w:pPr>
      <w:ins w:id="1539" w:author="Kent, Kevin - Indianapolis" w:date="2013-11-01T15:27:00Z">
        <w:r>
          <w:lastRenderedPageBreak/>
          <w:t>[AU: Again, revise “badness” to whatever the new language you want to use is. Thanks, Kevin (PJE)]</w:t>
        </w:r>
      </w:ins>
    </w:p>
    <w:p w14:paraId="65383584" w14:textId="5E13518E" w:rsidR="00C5106D" w:rsidRDefault="00C5106D">
      <w:pPr>
        <w:pStyle w:val="QueryPara"/>
        <w:rPr>
          <w:ins w:id="1540" w:author="Kent, Kevin - Indianapolis" w:date="2013-11-01T15:27:00Z"/>
        </w:rPr>
        <w:pPrChange w:id="1541" w:author="Kent, Kevin - Indianapolis" w:date="2013-11-01T15:27:00Z">
          <w:pPr>
            <w:pStyle w:val="Para"/>
          </w:pPr>
        </w:pPrChange>
      </w:pPr>
      <w:ins w:id="1542" w:author="Bob Rudis" w:date="2013-11-06T21:57:00Z">
        <w:r>
          <w:t>AR: done. Thx.</w:t>
        </w:r>
      </w:ins>
    </w:p>
    <w:p w14:paraId="1CBFB0F0" w14:textId="7467083E" w:rsidR="001342FA" w:rsidRDefault="001342FA" w:rsidP="00347C76">
      <w:pPr>
        <w:pStyle w:val="Para"/>
      </w:pPr>
      <w:r>
        <w:t xml:space="preserve">During your interaction with </w:t>
      </w:r>
      <w:del w:id="1543" w:author="Kezia Endsley" w:date="2013-10-10T12:35:00Z">
        <w:r w:rsidDel="0042192A">
          <w:delText>them</w:delText>
        </w:r>
      </w:del>
      <w:ins w:id="1544" w:author="Kezia Endsley" w:date="2013-10-10T12:35:00Z">
        <w:r w:rsidR="0042192A">
          <w:t>the analysts</w:t>
        </w:r>
      </w:ins>
      <w:r>
        <w:t xml:space="preserve">, you </w:t>
      </w:r>
      <w:del w:id="1545" w:author="Kezia Endsley" w:date="2013-10-10T12:35:00Z">
        <w:r w:rsidDel="000C6A7C">
          <w:delText xml:space="preserve">also </w:delText>
        </w:r>
      </w:del>
      <w:r>
        <w:t xml:space="preserve">notice that when they are looking for </w:t>
      </w:r>
      <w:del w:id="1546" w:author="Bob Rudis" w:date="2013-11-06T21:52:00Z">
        <w:r w:rsidRPr="00F61260" w:rsidDel="00ED0648">
          <w:rPr>
            <w:highlight w:val="yellow"/>
            <w:rPrChange w:id="1547" w:author="Kent, Kevin - Indianapolis" w:date="2013-11-01T15:27:00Z">
              <w:rPr/>
            </w:rPrChange>
          </w:rPr>
          <w:delText>badness</w:delText>
        </w:r>
      </w:del>
      <w:ins w:id="1548" w:author="Bob Rudis" w:date="2013-11-06T21:52:00Z">
        <w:r w:rsidR="00ED0648">
          <w:t>malicious traffic</w:t>
        </w:r>
      </w:ins>
      <w:r>
        <w:t xml:space="preserve">, they often check IP </w:t>
      </w:r>
      <w:r w:rsidR="00367CC2">
        <w:t xml:space="preserve">address </w:t>
      </w:r>
      <w:r>
        <w:t xml:space="preserve">reputation using external resources. This gives you an idea to </w:t>
      </w:r>
      <w:r w:rsidR="00D32941">
        <w:t xml:space="preserve">have </w:t>
      </w:r>
      <w:r w:rsidR="004C30E6">
        <w:t>your</w:t>
      </w:r>
      <w:r w:rsidR="00D32941">
        <w:t xml:space="preserve"> code </w:t>
      </w:r>
      <w:r w:rsidR="00BB7383">
        <w:t>perform this lookup ahead of time</w:t>
      </w:r>
      <w:r>
        <w:t xml:space="preserve"> and color-code external nodes that are found in the AlienVault reputation database</w:t>
      </w:r>
      <w:ins w:id="1549" w:author="Kezia Endsley" w:date="2013-10-10T12:35:00Z">
        <w:r w:rsidR="000C6A7C">
          <w:t>. You want to</w:t>
        </w:r>
      </w:ins>
      <w:r>
        <w:t xml:space="preserve"> </w:t>
      </w:r>
      <w:del w:id="1550" w:author="Kezia Endsley" w:date="2013-10-10T12:35:00Z">
        <w:r w:rsidR="000839EF" w:rsidDel="000C6A7C">
          <w:delText>but</w:delText>
        </w:r>
        <w:r w:rsidDel="000C6A7C">
          <w:delText xml:space="preserve"> </w:delText>
        </w:r>
      </w:del>
      <w:r>
        <w:t xml:space="preserve">also provide a way for analysts to quickly check all external nodes against </w:t>
      </w:r>
      <w:r w:rsidR="00E8032F">
        <w:t>other</w:t>
      </w:r>
      <w:r>
        <w:t xml:space="preserve"> external resource</w:t>
      </w:r>
      <w:r w:rsidR="00E8032F">
        <w:t>s</w:t>
      </w:r>
      <w:r>
        <w:t>.</w:t>
      </w:r>
      <w:r w:rsidR="00D32941">
        <w:t xml:space="preserve"> With the problem domain fairly well defined, you set off to create the tool.</w:t>
      </w:r>
    </w:p>
    <w:p w14:paraId="00F3A096" w14:textId="77777777" w:rsidR="00D32941" w:rsidRDefault="00D32941" w:rsidP="00347C76">
      <w:pPr>
        <w:pStyle w:val="Para"/>
        <w:rPr>
          <w:ins w:id="1551" w:author="Bob Rudis" w:date="2013-11-06T21:58:00Z"/>
        </w:rPr>
      </w:pPr>
      <w:r>
        <w:t>You decide to use Vega for t</w:t>
      </w:r>
      <w:r w:rsidR="000D3D20">
        <w:t xml:space="preserve">he visualization components and the </w:t>
      </w:r>
      <w:r>
        <w:t>jQuery (</w:t>
      </w:r>
      <w:r w:rsidR="00055C38" w:rsidRPr="00055C38">
        <w:rPr>
          <w:rStyle w:val="InlineURL"/>
          <w:highlight w:val="green"/>
          <w:rPrChange w:id="1552" w:author="Russell Thomas" w:date="2013-10-01T13:50:00Z">
            <w:rPr>
              <w:rStyle w:val="InlineURL"/>
            </w:rPr>
          </w:rPrChange>
        </w:rPr>
        <w:t>http://jquery.com/</w:t>
      </w:r>
      <w:r w:rsidR="00055C38" w:rsidRPr="00055C38">
        <w:rPr>
          <w:highlight w:val="green"/>
          <w:rPrChange w:id="1553" w:author="Russell Thomas" w:date="2013-10-01T13:50:00Z">
            <w:rPr>
              <w:rFonts w:ascii="Courier New" w:hAnsi="Courier New"/>
              <w:noProof/>
              <w:u w:val="single"/>
            </w:rPr>
          </w:rPrChange>
        </w:rPr>
        <w:t>)</w:t>
      </w:r>
      <w:r w:rsidR="004759FC">
        <w:t xml:space="preserve"> </w:t>
      </w:r>
      <w:r>
        <w:t>and Open</w:t>
      </w:r>
      <w:ins w:id="1554" w:author="Kezia Endsley" w:date="2013-10-10T12:38:00Z">
        <w:r w:rsidR="0090042F">
          <w:t>t</w:t>
        </w:r>
      </w:ins>
      <w:del w:id="1555" w:author="Kezia Endsley" w:date="2013-10-10T12:38:00Z">
        <w:r w:rsidDel="0090042F">
          <w:delText>T</w:delText>
        </w:r>
      </w:del>
      <w:r>
        <w:t>ip</w:t>
      </w:r>
      <w:r w:rsidR="00F56A92">
        <w:t xml:space="preserve"> </w:t>
      </w:r>
      <w:r>
        <w:t>(</w:t>
      </w:r>
      <w:r w:rsidR="00055C38" w:rsidRPr="00055C38">
        <w:rPr>
          <w:rStyle w:val="InlineURL"/>
          <w:highlight w:val="green"/>
          <w:rPrChange w:id="1556" w:author="Russell Thomas" w:date="2013-10-01T13:51:00Z">
            <w:rPr>
              <w:rStyle w:val="InlineURL"/>
            </w:rPr>
          </w:rPrChange>
        </w:rPr>
        <w:t>http://www.opentip.org/</w:t>
      </w:r>
      <w:r w:rsidR="00055C38" w:rsidRPr="00055C38">
        <w:rPr>
          <w:highlight w:val="green"/>
          <w:rPrChange w:id="1557" w:author="Russell Thomas" w:date="2013-10-01T13:51:00Z">
            <w:rPr>
              <w:rFonts w:ascii="Courier New" w:hAnsi="Courier New"/>
              <w:noProof/>
              <w:u w:val="single"/>
            </w:rPr>
          </w:rPrChange>
        </w:rPr>
        <w:t>)</w:t>
      </w:r>
      <w:r w:rsidR="00F56A92">
        <w:t xml:space="preserve"> </w:t>
      </w:r>
      <w:r w:rsidR="000D3D20">
        <w:t xml:space="preserve">JavaScript libraries to add the interactive layer to the core, static Vega </w:t>
      </w:r>
      <w:r w:rsidR="00FE2D55">
        <w:t>visualizations</w:t>
      </w:r>
      <w:r>
        <w:t>.</w:t>
      </w:r>
      <w:r w:rsidR="004759FC">
        <w:t xml:space="preserve"> </w:t>
      </w:r>
      <w:r w:rsidR="00F10ED5">
        <w:t xml:space="preserve">“Interaction” is just a fancy way of saying “listening and responding to mouse and keyboard events,” something </w:t>
      </w:r>
      <w:ins w:id="1558" w:author="Kezia Endsley" w:date="2013-10-10T12:36:00Z">
        <w:r w:rsidR="00D36474">
          <w:t xml:space="preserve">that </w:t>
        </w:r>
      </w:ins>
      <w:r w:rsidR="00F10ED5">
        <w:t>browser-based JavaScript is very good at. B</w:t>
      </w:r>
      <w:r w:rsidR="004759FC">
        <w:t xml:space="preserve">y targeting the browser environment, you </w:t>
      </w:r>
      <w:del w:id="1559" w:author="Kezia Endsley" w:date="2013-10-10T12:36:00Z">
        <w:r w:rsidR="000D3D20" w:rsidDel="00D36474">
          <w:delText>are able</w:delText>
        </w:r>
        <w:r w:rsidR="004759FC" w:rsidDel="00D36474">
          <w:delText xml:space="preserve"> to</w:delText>
        </w:r>
      </w:del>
      <w:ins w:id="1560" w:author="Kezia Endsley" w:date="2013-10-10T12:36:00Z">
        <w:r w:rsidR="00D36474">
          <w:t>can</w:t>
        </w:r>
      </w:ins>
      <w:r w:rsidR="004759FC">
        <w:t xml:space="preserve"> take advantage of all the other open web development </w:t>
      </w:r>
      <w:r w:rsidR="000D3D20">
        <w:t xml:space="preserve">resources to help simplify and </w:t>
      </w:r>
      <w:r w:rsidR="00826C02">
        <w:t>accelerate</w:t>
      </w:r>
      <w:r w:rsidR="000D3D20">
        <w:t xml:space="preserve"> the development process.</w:t>
      </w:r>
      <w:r w:rsidR="00F10ED5">
        <w:t xml:space="preserve"> You can also </w:t>
      </w:r>
      <w:del w:id="1561" w:author="Kezia Endsley" w:date="2013-10-10T12:36:00Z">
        <w:r w:rsidR="00F10ED5" w:rsidDel="00D36474">
          <w:delText xml:space="preserve">with </w:delText>
        </w:r>
      </w:del>
      <w:ins w:id="1562" w:author="Kezia Endsley" w:date="2013-10-10T12:36:00Z">
        <w:r w:rsidR="00D36474" w:rsidRPr="001D2D9E">
          <w:rPr>
            <w:highlight w:val="cyan"/>
            <w:rPrChange w:id="1563" w:author="Kent, Kevin - Indianapolis" w:date="2013-11-01T15:30:00Z">
              <w:rPr/>
            </w:rPrChange>
          </w:rPr>
          <w:t>work</w:t>
        </w:r>
        <w:r w:rsidR="00D36474">
          <w:t xml:space="preserve"> </w:t>
        </w:r>
      </w:ins>
      <w:r w:rsidR="00F10ED5">
        <w:t>directly with these events in low-level D3 code.</w:t>
      </w:r>
    </w:p>
    <w:p w14:paraId="2CFE8876" w14:textId="4758ADF1" w:rsidR="000F2413" w:rsidRDefault="000F2413" w:rsidP="00347C76">
      <w:pPr>
        <w:pStyle w:val="Para"/>
      </w:pPr>
      <w:ins w:id="1564" w:author="Bob Rudis" w:date="2013-11-06T21:58:00Z">
        <w:r>
          <w:t xml:space="preserve">The result is an interactive </w:t>
        </w:r>
      </w:ins>
      <w:ins w:id="1565" w:author="Bob Rudis" w:date="2013-11-06T21:59:00Z">
        <w:r>
          <w:t>“</w:t>
        </w:r>
      </w:ins>
      <w:ins w:id="1566" w:author="Bob Rudis" w:date="2013-11-06T22:02:00Z">
        <w:r w:rsidR="00D248A5">
          <w:t>threat</w:t>
        </w:r>
      </w:ins>
      <w:ins w:id="1567" w:author="Bob Rudis" w:date="2013-11-06T21:59:00Z">
        <w:r w:rsidR="00D248A5">
          <w:t xml:space="preserve"> v</w:t>
        </w:r>
        <w:r>
          <w:t>iewer” shown in Figure 11-14. The entirety of the code for this visualization is in the Chapter 11 dow</w:t>
        </w:r>
        <w:r w:rsidR="00520D53">
          <w:t>nload materials, with</w:t>
        </w:r>
        <w:r>
          <w:t xml:space="preserve"> the main component of the visualization contained in the </w:t>
        </w:r>
        <w:r w:rsidRPr="00385F53">
          <w:rPr>
            <w:rStyle w:val="InlineCode"/>
          </w:rPr>
          <w:t>index.html</w:t>
        </w:r>
        <w:r>
          <w:t xml:space="preserve"> file in the </w:t>
        </w:r>
        <w:r>
          <w:rPr>
            <w:rStyle w:val="InlineCode"/>
          </w:rPr>
          <w:t>ch11/</w:t>
        </w:r>
        <w:r w:rsidRPr="000575D2">
          <w:rPr>
            <w:rStyle w:val="InlineCode"/>
          </w:rPr>
          <w:t>support/ch11-threat-view/</w:t>
        </w:r>
        <w:r>
          <w:t xml:space="preserve"> directory.</w:t>
        </w:r>
      </w:ins>
    </w:p>
    <w:p w14:paraId="0AA0B9F1" w14:textId="530A03ED" w:rsidR="006542C4" w:rsidRPr="00331A10" w:rsidRDefault="00D36474" w:rsidP="00D36474">
      <w:pPr>
        <w:pStyle w:val="QueryPara"/>
        <w:numPr>
          <w:ins w:id="1568" w:author="Kezia Endsley" w:date="2013-10-10T12:36:00Z"/>
        </w:numPr>
        <w:rPr>
          <w:ins w:id="1569" w:author="Kezia Endsley" w:date="2013-10-10T12:36:00Z"/>
        </w:rPr>
      </w:pPr>
      <w:ins w:id="1570" w:author="Kezia Endsley" w:date="2013-10-10T12:36:00Z">
        <w:r w:rsidRPr="001D2D9E">
          <w:rPr>
            <w:highlight w:val="cyan"/>
            <w:rPrChange w:id="1571" w:author="Kent, Kevin - Indianapolis" w:date="2013-11-01T15:30:00Z">
              <w:rPr/>
            </w:rPrChange>
          </w:rPr>
          <w:t>[[Author: Last sentence above--I assumed you meant “work”? Kezia]]</w:t>
        </w:r>
      </w:ins>
    </w:p>
    <w:p w14:paraId="2CD92BB7" w14:textId="77777777" w:rsidR="001D2D9E" w:rsidRDefault="001D2D9E" w:rsidP="001D2D9E">
      <w:pPr>
        <w:pBdr>
          <w:top w:val="single" w:sz="4" w:space="1" w:color="auto"/>
          <w:bottom w:val="single" w:sz="4" w:space="1" w:color="auto"/>
        </w:pBdr>
        <w:shd w:val="clear" w:color="auto" w:fill="FFCC99"/>
        <w:rPr>
          <w:ins w:id="1572" w:author="Kent, Kevin - Indianapolis" w:date="2013-11-01T15:30:00Z"/>
          <w:snapToGrid w:val="0"/>
          <w:sz w:val="26"/>
          <w:szCs w:val="20"/>
          <w:lang w:val="en-GB"/>
        </w:rPr>
      </w:pPr>
    </w:p>
    <w:p w14:paraId="226EDC71" w14:textId="77777777" w:rsidR="001D2D9E" w:rsidRDefault="001D2D9E" w:rsidP="001D2D9E">
      <w:pPr>
        <w:pBdr>
          <w:top w:val="single" w:sz="4" w:space="1" w:color="auto"/>
          <w:bottom w:val="single" w:sz="4" w:space="1" w:color="auto"/>
        </w:pBdr>
        <w:shd w:val="clear" w:color="auto" w:fill="FFCC99"/>
        <w:rPr>
          <w:ins w:id="1573" w:author="Bob Rudis" w:date="2013-11-06T21:53:00Z"/>
          <w:snapToGrid w:val="0"/>
          <w:sz w:val="26"/>
          <w:szCs w:val="20"/>
          <w:lang w:val="en-GB"/>
        </w:rPr>
      </w:pPr>
      <w:ins w:id="1574" w:author="Kent, Kevin - Indianapolis" w:date="2013-11-01T15:29:00Z">
        <w:r>
          <w:rPr>
            <w:snapToGrid w:val="0"/>
            <w:sz w:val="26"/>
            <w:szCs w:val="20"/>
            <w:lang w:val="en-GB"/>
          </w:rPr>
          <w:t>[[</w:t>
        </w:r>
        <w:r w:rsidRPr="001D2D9E">
          <w:rPr>
            <w:snapToGrid w:val="0"/>
            <w:sz w:val="26"/>
            <w:szCs w:val="20"/>
            <w:lang w:val="en-GB"/>
          </w:rPr>
          <w:t xml:space="preserve">Author, </w:t>
        </w:r>
        <w:r>
          <w:rPr>
            <w:snapToGrid w:val="0"/>
            <w:sz w:val="26"/>
            <w:szCs w:val="20"/>
            <w:lang w:val="en-GB"/>
          </w:rPr>
          <w:t xml:space="preserve">You need a figure reference and </w:t>
        </w:r>
        <w:r w:rsidRPr="001D2D9E">
          <w:rPr>
            <w:snapToGrid w:val="0"/>
            <w:sz w:val="26"/>
            <w:szCs w:val="20"/>
            <w:lang w:val="en-GB"/>
          </w:rPr>
          <w:t xml:space="preserve">some lead-in text for </w:t>
        </w:r>
        <w:r>
          <w:rPr>
            <w:snapToGrid w:val="0"/>
            <w:sz w:val="26"/>
            <w:szCs w:val="20"/>
            <w:lang w:val="en-GB"/>
          </w:rPr>
          <w:t>Figure 11-13 so readers know what they are going to be looking at.</w:t>
        </w:r>
        <w:r w:rsidRPr="001D2D9E">
          <w:rPr>
            <w:snapToGrid w:val="0"/>
            <w:sz w:val="26"/>
            <w:szCs w:val="20"/>
            <w:lang w:val="en-GB"/>
          </w:rPr>
          <w:t xml:space="preserve"> Thanks, Kevin (DE)</w:t>
        </w:r>
      </w:ins>
    </w:p>
    <w:p w14:paraId="42458FD6" w14:textId="77777777" w:rsidR="006542C4" w:rsidRDefault="006542C4" w:rsidP="001D2D9E">
      <w:pPr>
        <w:pBdr>
          <w:top w:val="single" w:sz="4" w:space="1" w:color="auto"/>
          <w:bottom w:val="single" w:sz="4" w:space="1" w:color="auto"/>
        </w:pBdr>
        <w:shd w:val="clear" w:color="auto" w:fill="FFCC99"/>
        <w:rPr>
          <w:ins w:id="1575" w:author="Bob Rudis" w:date="2013-11-06T21:53:00Z"/>
          <w:snapToGrid w:val="0"/>
          <w:sz w:val="26"/>
          <w:szCs w:val="20"/>
          <w:lang w:val="en-GB"/>
        </w:rPr>
      </w:pPr>
    </w:p>
    <w:p w14:paraId="01ABDE6F" w14:textId="7DB7EB62" w:rsidR="006542C4" w:rsidRPr="001D2D9E" w:rsidRDefault="006542C4" w:rsidP="001D2D9E">
      <w:pPr>
        <w:pBdr>
          <w:top w:val="single" w:sz="4" w:space="1" w:color="auto"/>
          <w:bottom w:val="single" w:sz="4" w:space="1" w:color="auto"/>
        </w:pBdr>
        <w:shd w:val="clear" w:color="auto" w:fill="FFCC99"/>
        <w:rPr>
          <w:ins w:id="1576" w:author="Kent, Kevin - Indianapolis" w:date="2013-11-01T15:29:00Z"/>
          <w:snapToGrid w:val="0"/>
          <w:sz w:val="26"/>
          <w:szCs w:val="20"/>
          <w:lang w:val="en-GB"/>
        </w:rPr>
      </w:pPr>
      <w:ins w:id="1577" w:author="Bob Rudis" w:date="2013-11-06T21:53:00Z">
        <w:r>
          <w:rPr>
            <w:snapToGrid w:val="0"/>
            <w:sz w:val="26"/>
            <w:szCs w:val="20"/>
            <w:lang w:val="en-GB"/>
          </w:rPr>
          <w:t>AR: “Work” : yes. Thx. Also added lead-in.</w:t>
        </w:r>
      </w:ins>
    </w:p>
    <w:p w14:paraId="120BABCA" w14:textId="2354AE36" w:rsidR="004E7647" w:rsidRDefault="00055C38" w:rsidP="004E7647">
      <w:pPr>
        <w:pStyle w:val="Slug"/>
      </w:pPr>
      <w:r w:rsidRPr="00055C38">
        <w:rPr>
          <w:highlight w:val="green"/>
          <w:rPrChange w:id="1578" w:author="Russell Thomas" w:date="2013-10-01T13:52:00Z">
            <w:rPr>
              <w:rFonts w:ascii="Courier New" w:hAnsi="Courier New"/>
              <w:b w:val="0"/>
              <w:noProof/>
              <w:snapToGrid w:val="0"/>
              <w:sz w:val="26"/>
              <w:u w:val="single"/>
            </w:rPr>
          </w:rPrChange>
        </w:rPr>
        <w:t>Figure 11</w:t>
      </w:r>
      <w:ins w:id="1579" w:author="Kezia Endsley" w:date="2013-10-10T11:09:00Z">
        <w:r w:rsidR="009C268D">
          <w:rPr>
            <w:highlight w:val="green"/>
          </w:rPr>
          <w:t>-</w:t>
        </w:r>
      </w:ins>
      <w:del w:id="1580" w:author="Kezia Endsley" w:date="2013-10-10T11:09:00Z">
        <w:r w:rsidRPr="00055C38">
          <w:rPr>
            <w:highlight w:val="green"/>
            <w:rPrChange w:id="1581" w:author="Russell Thomas" w:date="2013-10-01T13:52:00Z">
              <w:rPr>
                <w:rFonts w:ascii="Courier New" w:hAnsi="Courier New"/>
                <w:b w:val="0"/>
                <w:noProof/>
                <w:snapToGrid w:val="0"/>
                <w:sz w:val="26"/>
                <w:u w:val="single"/>
              </w:rPr>
            </w:rPrChange>
          </w:rPr>
          <w:delText>.</w:delText>
        </w:r>
      </w:del>
      <w:r w:rsidRPr="00055C38">
        <w:rPr>
          <w:highlight w:val="green"/>
          <w:rPrChange w:id="1582" w:author="Russell Thomas" w:date="2013-10-01T13:52:00Z">
            <w:rPr>
              <w:rFonts w:ascii="Courier New" w:hAnsi="Courier New"/>
              <w:b w:val="0"/>
              <w:noProof/>
              <w:snapToGrid w:val="0"/>
              <w:sz w:val="26"/>
              <w:u w:val="single"/>
            </w:rPr>
          </w:rPrChange>
        </w:rPr>
        <w:t>1</w:t>
      </w:r>
      <w:del w:id="1583" w:author="Bob Rudis" w:date="2013-11-06T21:56:00Z">
        <w:r w:rsidRPr="00055C38" w:rsidDel="00D95373">
          <w:rPr>
            <w:highlight w:val="green"/>
            <w:rPrChange w:id="1584" w:author="Russell Thomas" w:date="2013-10-01T13:52:00Z">
              <w:rPr>
                <w:rFonts w:ascii="Courier New" w:hAnsi="Courier New"/>
                <w:b w:val="0"/>
                <w:noProof/>
                <w:snapToGrid w:val="0"/>
                <w:sz w:val="26"/>
                <w:u w:val="single"/>
              </w:rPr>
            </w:rPrChange>
          </w:rPr>
          <w:delText>3</w:delText>
        </w:r>
      </w:del>
      <w:ins w:id="1585" w:author="Bob Rudis" w:date="2013-11-06T21:56:00Z">
        <w:r w:rsidR="00D95373">
          <w:rPr>
            <w:highlight w:val="green"/>
          </w:rPr>
          <w:t>4</w:t>
        </w:r>
      </w:ins>
      <w:r w:rsidRPr="00055C38">
        <w:rPr>
          <w:highlight w:val="green"/>
          <w:rPrChange w:id="1586" w:author="Russell Thomas" w:date="2013-10-01T13:52:00Z">
            <w:rPr>
              <w:rFonts w:ascii="Courier New" w:hAnsi="Courier New"/>
              <w:b w:val="0"/>
              <w:noProof/>
              <w:snapToGrid w:val="0"/>
              <w:sz w:val="26"/>
              <w:u w:val="single"/>
            </w:rPr>
          </w:rPrChange>
        </w:rPr>
        <w:t xml:space="preserve"> The “Threat View” </w:t>
      </w:r>
      <w:r w:rsidR="001D2D9E" w:rsidRPr="001D2D9E">
        <w:rPr>
          <w:highlight w:val="green"/>
        </w:rPr>
        <w:t xml:space="preserve">interactive visualization </w:t>
      </w:r>
      <w:r w:rsidRPr="00055C38">
        <w:rPr>
          <w:highlight w:val="green"/>
          <w:rPrChange w:id="1587" w:author="Russell Thomas" w:date="2013-10-01T13:52:00Z">
            <w:rPr>
              <w:rFonts w:ascii="Courier New" w:hAnsi="Courier New"/>
              <w:b w:val="0"/>
              <w:noProof/>
              <w:snapToGrid w:val="0"/>
              <w:sz w:val="26"/>
              <w:u w:val="single"/>
            </w:rPr>
          </w:rPrChange>
        </w:rPr>
        <w:tab/>
        <w:t>[793725c11f1</w:t>
      </w:r>
      <w:del w:id="1588" w:author="Bob Rudis" w:date="2013-11-06T21:56:00Z">
        <w:r w:rsidRPr="00055C38" w:rsidDel="00D95373">
          <w:rPr>
            <w:highlight w:val="green"/>
            <w:rPrChange w:id="1589" w:author="Russell Thomas" w:date="2013-10-01T13:52:00Z">
              <w:rPr>
                <w:rFonts w:ascii="Courier New" w:hAnsi="Courier New"/>
                <w:b w:val="0"/>
                <w:noProof/>
                <w:snapToGrid w:val="0"/>
                <w:sz w:val="26"/>
                <w:u w:val="single"/>
              </w:rPr>
            </w:rPrChange>
          </w:rPr>
          <w:delText>2</w:delText>
        </w:r>
      </w:del>
      <w:ins w:id="1590" w:author="Bob Rudis" w:date="2013-11-06T21:56:00Z">
        <w:r w:rsidR="00D95373">
          <w:rPr>
            <w:highlight w:val="green"/>
          </w:rPr>
          <w:t>4</w:t>
        </w:r>
      </w:ins>
      <w:r w:rsidRPr="00055C38">
        <w:rPr>
          <w:highlight w:val="green"/>
          <w:rPrChange w:id="1591" w:author="Russell Thomas" w:date="2013-10-01T13:52:00Z">
            <w:rPr>
              <w:rFonts w:ascii="Courier New" w:hAnsi="Courier New"/>
              <w:b w:val="0"/>
              <w:noProof/>
              <w:snapToGrid w:val="0"/>
              <w:sz w:val="26"/>
              <w:u w:val="single"/>
            </w:rPr>
          </w:rPrChange>
        </w:rPr>
        <w:t>.png]</w:t>
      </w:r>
    </w:p>
    <w:p w14:paraId="64CA2036" w14:textId="24316A66" w:rsidR="00864CCF" w:rsidRDefault="00723FFC">
      <w:pPr>
        <w:pStyle w:val="ParaContinued"/>
        <w:pPrChange w:id="1592" w:author="Bob Rudis" w:date="2013-11-06T22:00:00Z">
          <w:pPr>
            <w:pStyle w:val="Para"/>
          </w:pPr>
        </w:pPrChange>
      </w:pPr>
      <w:del w:id="1593" w:author="Bob Rudis" w:date="2013-11-06T21:59:00Z">
        <w:r w:rsidDel="000F2413">
          <w:delText xml:space="preserve">The entirety of </w:delText>
        </w:r>
      </w:del>
      <w:ins w:id="1594" w:author="Kezia Endsley" w:date="2013-10-10T12:37:00Z">
        <w:del w:id="1595" w:author="Bob Rudis" w:date="2013-11-06T21:59:00Z">
          <w:r w:rsidR="007F6DBB" w:rsidDel="000F2413">
            <w:delText xml:space="preserve">the </w:delText>
          </w:r>
        </w:del>
      </w:ins>
      <w:del w:id="1596" w:author="Bob Rudis" w:date="2013-11-06T21:59:00Z">
        <w:r w:rsidDel="000F2413">
          <w:delText xml:space="preserve">code is </w:delText>
        </w:r>
      </w:del>
      <w:ins w:id="1597" w:author="Kent, Kevin - Indianapolis" w:date="2013-11-01T15:31:00Z">
        <w:del w:id="1598" w:author="Bob Rudis" w:date="2013-11-06T21:59:00Z">
          <w:r w:rsidR="001D2D9E" w:rsidDel="000F2413">
            <w:delText xml:space="preserve">in the Chapter 11 download materials; it’s </w:delText>
          </w:r>
        </w:del>
      </w:ins>
      <w:del w:id="1599" w:author="Bob Rudis" w:date="2013-11-06T21:59:00Z">
        <w:r w:rsidDel="000F2413">
          <w:delText xml:space="preserve">contained in the </w:delText>
        </w:r>
        <w:r w:rsidRPr="00385F53" w:rsidDel="000F2413">
          <w:rPr>
            <w:rStyle w:val="InlineCode"/>
          </w:rPr>
          <w:delText>index.html</w:delText>
        </w:r>
        <w:r w:rsidDel="000F2413">
          <w:delText xml:space="preserve"> file</w:delText>
        </w:r>
      </w:del>
      <w:ins w:id="1600" w:author="Kezia Endsley" w:date="2013-10-10T12:50:00Z">
        <w:del w:id="1601" w:author="Bob Rudis" w:date="2013-11-06T21:59:00Z">
          <w:r w:rsidR="00783C0E" w:rsidDel="000F2413">
            <w:delText>,</w:delText>
          </w:r>
        </w:del>
      </w:ins>
      <w:ins w:id="1602" w:author="Russell Thomas" w:date="2013-10-01T13:56:00Z">
        <w:del w:id="1603" w:author="Bob Rudis" w:date="2013-11-06T21:59:00Z">
          <w:r w:rsidR="007A21D4" w:rsidDel="000F2413">
            <w:delText xml:space="preserve"> in the </w:delText>
          </w:r>
        </w:del>
        <w:del w:id="1604" w:author="Bob Rudis" w:date="2013-11-06T21:54:00Z">
          <w:r w:rsidR="00055C38" w:rsidRPr="00055C38" w:rsidDel="002F7C57">
            <w:rPr>
              <w:rStyle w:val="InlineCode"/>
              <w:rPrChange w:id="1605" w:author="Russell Thomas" w:date="2013-10-01T13:56:00Z">
                <w:rPr>
                  <w:rFonts w:ascii="Courier New" w:hAnsi="Courier New"/>
                  <w:noProof/>
                  <w:u w:val="single"/>
                </w:rPr>
              </w:rPrChange>
            </w:rPr>
            <w:delText>/</w:delText>
          </w:r>
        </w:del>
        <w:del w:id="1606" w:author="Bob Rudis" w:date="2013-11-06T21:59:00Z">
          <w:r w:rsidR="00055C38" w:rsidRPr="00055C38" w:rsidDel="000F2413">
            <w:rPr>
              <w:rStyle w:val="InlineCode"/>
              <w:rPrChange w:id="1607" w:author="Russell Thomas" w:date="2013-10-01T13:56:00Z">
                <w:rPr>
                  <w:rFonts w:ascii="Courier New" w:hAnsi="Courier New"/>
                  <w:noProof/>
                  <w:u w:val="single"/>
                </w:rPr>
              </w:rPrChange>
            </w:rPr>
            <w:delText>support/ch11-threat-view/</w:delText>
          </w:r>
          <w:r w:rsidR="007A21D4" w:rsidDel="000F2413">
            <w:delText xml:space="preserve"> directory</w:delText>
          </w:r>
        </w:del>
      </w:ins>
      <w:del w:id="1608" w:author="Bob Rudis" w:date="2013-11-06T21:59:00Z">
        <w:r w:rsidDel="000F2413">
          <w:delText xml:space="preserve">. </w:delText>
        </w:r>
      </w:del>
      <w:r>
        <w:t>Rather than go line-by-line through the file, we’ll highlight some of the core components</w:t>
      </w:r>
      <w:ins w:id="1609" w:author="Bob Rudis" w:date="2013-11-06T22:01:00Z">
        <w:r w:rsidR="00B9036D">
          <w:t xml:space="preserve"> that make up the interactive visualization</w:t>
        </w:r>
      </w:ins>
      <w:r>
        <w:t xml:space="preserve">. </w:t>
      </w:r>
      <w:del w:id="1610" w:author="Kezia Endsley" w:date="2013-10-10T12:37:00Z">
        <w:r w:rsidR="00864CCF" w:rsidDel="007F6DBB">
          <w:delText xml:space="preserve"> </w:delText>
        </w:r>
      </w:del>
      <w:r>
        <w:t>T</w:t>
      </w:r>
      <w:r w:rsidR="00864CCF">
        <w:t>he following jQuery routine starts the whole visualization:</w:t>
      </w:r>
    </w:p>
    <w:p w14:paraId="3942A62D" w14:textId="77777777" w:rsidR="007F6DBB" w:rsidRDefault="007F6DBB" w:rsidP="007F6DBB">
      <w:pPr>
        <w:pStyle w:val="QueryPara"/>
        <w:numPr>
          <w:ins w:id="1611" w:author="Kezia Endsley" w:date="2013-10-10T12:37:00Z"/>
        </w:numPr>
        <w:rPr>
          <w:ins w:id="1612" w:author="Bob Rudis" w:date="2013-11-06T21:54:00Z"/>
        </w:rPr>
      </w:pPr>
      <w:ins w:id="1613" w:author="Kezia Endsley" w:date="2013-10-10T12:37:00Z">
        <w:r w:rsidRPr="00331A10">
          <w:t xml:space="preserve">[[Author: </w:t>
        </w:r>
      </w:ins>
      <w:ins w:id="1614" w:author="Kezia Endsley" w:date="2013-10-10T12:38:00Z">
        <w:r w:rsidR="0090042F">
          <w:t xml:space="preserve">I made some edits below. </w:t>
        </w:r>
      </w:ins>
      <w:r w:rsidR="001D2D9E">
        <w:t xml:space="preserve">Are they okay? </w:t>
      </w:r>
      <w:ins w:id="1615" w:author="Kezia Endsley" w:date="2013-10-10T12:37:00Z">
        <w:r w:rsidRPr="00331A10">
          <w:t>Kezia]]</w:t>
        </w:r>
      </w:ins>
    </w:p>
    <w:p w14:paraId="4C1B8C48" w14:textId="77777777" w:rsidR="002F7C57" w:rsidRDefault="002F7C57" w:rsidP="007F6DBB">
      <w:pPr>
        <w:pStyle w:val="QueryPara"/>
        <w:numPr>
          <w:ins w:id="1616" w:author="Kezia Endsley" w:date="2013-10-10T12:37:00Z"/>
        </w:numPr>
        <w:rPr>
          <w:ins w:id="1617" w:author="Bob Rudis" w:date="2013-11-06T21:54:00Z"/>
        </w:rPr>
      </w:pPr>
    </w:p>
    <w:p w14:paraId="57E194E6" w14:textId="4DD12426" w:rsidR="002F7C57" w:rsidRPr="00331A10" w:rsidRDefault="002F7C57" w:rsidP="007F6DBB">
      <w:pPr>
        <w:pStyle w:val="QueryPara"/>
        <w:numPr>
          <w:ins w:id="1618" w:author="Kezia Endsley" w:date="2013-10-10T12:37:00Z"/>
        </w:numPr>
        <w:rPr>
          <w:ins w:id="1619" w:author="Kezia Endsley" w:date="2013-10-10T12:37:00Z"/>
        </w:rPr>
      </w:pPr>
      <w:ins w:id="1620" w:author="Bob Rudis" w:date="2013-11-06T21:54:00Z">
        <w:r>
          <w:t>AR: indeed. Thx.</w:t>
        </w:r>
      </w:ins>
    </w:p>
    <w:p w14:paraId="4CEDD361" w14:textId="77777777" w:rsidR="00723FFC" w:rsidRPr="00D248A5" w:rsidRDefault="00055C38" w:rsidP="00864CCF">
      <w:pPr>
        <w:pStyle w:val="CodeSnippet"/>
        <w:rPr>
          <w:i/>
          <w:color w:val="9B9B9B"/>
          <w:rPrChange w:id="1621" w:author="Bob Rudis" w:date="2013-11-06T22:01:00Z">
            <w:rPr>
              <w:i/>
            </w:rPr>
          </w:rPrChange>
        </w:rPr>
      </w:pPr>
      <w:r w:rsidRPr="00D248A5">
        <w:rPr>
          <w:i/>
          <w:color w:val="9B9B9B"/>
          <w:rPrChange w:id="1622" w:author="Bob Rudis" w:date="2013-11-06T22:01:00Z">
            <w:rPr>
              <w:i/>
              <w:sz w:val="26"/>
              <w:u w:val="single"/>
            </w:rPr>
          </w:rPrChange>
        </w:rPr>
        <w:t>// The $(document).ready(…) pattern lets us excude a block of code</w:t>
      </w:r>
    </w:p>
    <w:p w14:paraId="5AD31192" w14:textId="77777777" w:rsidR="00723FFC" w:rsidRPr="00D248A5" w:rsidRDefault="00055C38" w:rsidP="00864CCF">
      <w:pPr>
        <w:pStyle w:val="CodeSnippet"/>
        <w:rPr>
          <w:i/>
          <w:color w:val="9B9B9B"/>
          <w:rPrChange w:id="1623" w:author="Bob Rudis" w:date="2013-11-06T22:01:00Z">
            <w:rPr>
              <w:i/>
            </w:rPr>
          </w:rPrChange>
        </w:rPr>
      </w:pPr>
      <w:r w:rsidRPr="00D248A5">
        <w:rPr>
          <w:i/>
          <w:color w:val="9B9B9B"/>
          <w:rPrChange w:id="1624" w:author="Bob Rudis" w:date="2013-11-06T22:01:00Z">
            <w:rPr>
              <w:i/>
              <w:sz w:val="26"/>
              <w:u w:val="single"/>
            </w:rPr>
          </w:rPrChange>
        </w:rPr>
        <w:t>// once all of the HTML in the document has been read and parsed by</w:t>
      </w:r>
    </w:p>
    <w:p w14:paraId="6E55E601" w14:textId="77777777" w:rsidR="00723FFC" w:rsidRPr="00D248A5" w:rsidRDefault="00055C38" w:rsidP="00864CCF">
      <w:pPr>
        <w:pStyle w:val="CodeSnippet"/>
        <w:rPr>
          <w:i/>
          <w:color w:val="9B9B9B"/>
          <w:rPrChange w:id="1625" w:author="Bob Rudis" w:date="2013-11-06T22:01:00Z">
            <w:rPr>
              <w:i/>
            </w:rPr>
          </w:rPrChange>
        </w:rPr>
      </w:pPr>
      <w:r w:rsidRPr="00D248A5">
        <w:rPr>
          <w:i/>
          <w:color w:val="9B9B9B"/>
          <w:rPrChange w:id="1626" w:author="Bob Rudis" w:date="2013-11-06T22:01:00Z">
            <w:rPr>
              <w:i/>
              <w:sz w:val="26"/>
              <w:u w:val="single"/>
            </w:rPr>
          </w:rPrChange>
        </w:rPr>
        <w:t xml:space="preserve">// </w:t>
      </w:r>
      <w:ins w:id="1627" w:author="Kezia Endsley" w:date="2013-10-10T12:37:00Z">
        <w:r w:rsidR="0090042F" w:rsidRPr="00D248A5">
          <w:rPr>
            <w:i/>
            <w:color w:val="9B9B9B"/>
            <w:rPrChange w:id="1628" w:author="Bob Rudis" w:date="2013-11-06T22:01:00Z">
              <w:rPr>
                <w:i/>
                <w:highlight w:val="green"/>
              </w:rPr>
            </w:rPrChange>
          </w:rPr>
          <w:t xml:space="preserve">the </w:t>
        </w:r>
      </w:ins>
      <w:r w:rsidRPr="00D248A5">
        <w:rPr>
          <w:i/>
          <w:color w:val="9B9B9B"/>
          <w:rPrChange w:id="1629" w:author="Bob Rudis" w:date="2013-11-06T22:01:00Z">
            <w:rPr>
              <w:i/>
              <w:sz w:val="26"/>
              <w:u w:val="single"/>
            </w:rPr>
          </w:rPrChange>
        </w:rPr>
        <w:t xml:space="preserve">browser. This means we can rely on all the base objects </w:t>
      </w:r>
      <w:del w:id="1630" w:author="Kezia Endsley" w:date="2013-10-10T12:38:00Z">
        <w:r w:rsidRPr="00D248A5" w:rsidDel="0090042F">
          <w:rPr>
            <w:i/>
            <w:color w:val="9B9B9B"/>
            <w:rPrChange w:id="1631" w:author="Bob Rudis" w:date="2013-11-06T22:01:00Z">
              <w:rPr>
                <w:i/>
                <w:sz w:val="26"/>
                <w:u w:val="single"/>
              </w:rPr>
            </w:rPrChange>
          </w:rPr>
          <w:delText xml:space="preserve">bring </w:delText>
        </w:r>
      </w:del>
      <w:ins w:id="1632" w:author="Kezia Endsley" w:date="2013-10-10T12:38:00Z">
        <w:r w:rsidR="0090042F" w:rsidRPr="00D248A5">
          <w:rPr>
            <w:i/>
            <w:color w:val="9B9B9B"/>
            <w:rPrChange w:id="1633" w:author="Bob Rudis" w:date="2013-11-06T22:01:00Z">
              <w:rPr>
                <w:i/>
                <w:highlight w:val="green"/>
              </w:rPr>
            </w:rPrChange>
          </w:rPr>
          <w:t xml:space="preserve">being </w:t>
        </w:r>
      </w:ins>
    </w:p>
    <w:p w14:paraId="706597A4" w14:textId="77777777" w:rsidR="00723FFC" w:rsidRPr="00D248A5" w:rsidRDefault="00055C38" w:rsidP="00864CCF">
      <w:pPr>
        <w:pStyle w:val="CodeSnippet"/>
        <w:rPr>
          <w:i/>
          <w:color w:val="9B9B9B"/>
          <w:rPrChange w:id="1634" w:author="Bob Rudis" w:date="2013-11-06T22:01:00Z">
            <w:rPr>
              <w:i/>
            </w:rPr>
          </w:rPrChange>
        </w:rPr>
      </w:pPr>
      <w:r w:rsidRPr="00D248A5">
        <w:rPr>
          <w:i/>
          <w:color w:val="9B9B9B"/>
          <w:rPrChange w:id="1635" w:author="Bob Rudis" w:date="2013-11-06T22:01:00Z">
            <w:rPr>
              <w:i/>
              <w:sz w:val="26"/>
              <w:u w:val="single"/>
            </w:rPr>
          </w:rPrChange>
        </w:rPr>
        <w:t>// ready when we want to start our visualization display</w:t>
      </w:r>
    </w:p>
    <w:p w14:paraId="04776259" w14:textId="77777777" w:rsidR="00864CCF" w:rsidRPr="00D248A5" w:rsidRDefault="00055C38" w:rsidP="00864CCF">
      <w:pPr>
        <w:pStyle w:val="CodeSnippet"/>
        <w:rPr>
          <w:color w:val="800026"/>
          <w:rPrChange w:id="1636" w:author="Bob Rudis" w:date="2013-11-06T22:01:00Z">
            <w:rPr>
              <w:b/>
            </w:rPr>
          </w:rPrChange>
        </w:rPr>
      </w:pPr>
      <w:r w:rsidRPr="00D248A5">
        <w:rPr>
          <w:color w:val="800026"/>
          <w:rPrChange w:id="1637" w:author="Bob Rudis" w:date="2013-11-06T22:01:00Z">
            <w:rPr>
              <w:b/>
              <w:sz w:val="26"/>
              <w:u w:val="single"/>
            </w:rPr>
          </w:rPrChange>
        </w:rPr>
        <w:t>$(document).ready(function() {</w:t>
      </w:r>
    </w:p>
    <w:p w14:paraId="730495DE" w14:textId="77777777" w:rsidR="00723FFC" w:rsidRPr="00D248A5" w:rsidRDefault="00055C38" w:rsidP="00864CCF">
      <w:pPr>
        <w:pStyle w:val="CodeSnippet"/>
        <w:rPr>
          <w:i/>
          <w:color w:val="9B9B9B"/>
          <w:rPrChange w:id="1638" w:author="Bob Rudis" w:date="2013-11-06T22:01:00Z">
            <w:rPr>
              <w:i/>
            </w:rPr>
          </w:rPrChange>
        </w:rPr>
      </w:pPr>
      <w:r w:rsidRPr="00D248A5">
        <w:rPr>
          <w:color w:val="9B9B9B"/>
          <w:rPrChange w:id="1639" w:author="Bob Rudis" w:date="2013-11-06T22:01:00Z">
            <w:rPr>
              <w:sz w:val="26"/>
              <w:u w:val="single"/>
            </w:rPr>
          </w:rPrChange>
        </w:rPr>
        <w:t xml:space="preserve">  </w:t>
      </w:r>
      <w:r w:rsidRPr="00D248A5">
        <w:rPr>
          <w:i/>
          <w:color w:val="9B9B9B"/>
          <w:rPrChange w:id="1640" w:author="Bob Rudis" w:date="2013-11-06T22:01:00Z">
            <w:rPr>
              <w:i/>
              <w:sz w:val="26"/>
              <w:u w:val="single"/>
            </w:rPr>
          </w:rPrChange>
        </w:rPr>
        <w:t>// Opentip is a very flexible tooltip library that we’ll use</w:t>
      </w:r>
    </w:p>
    <w:p w14:paraId="11F665EE" w14:textId="77777777" w:rsidR="00723FFC" w:rsidRPr="00D248A5" w:rsidRDefault="00055C38" w:rsidP="00864CCF">
      <w:pPr>
        <w:pStyle w:val="CodeSnippet"/>
        <w:rPr>
          <w:i/>
          <w:color w:val="9B9B9B"/>
          <w:rPrChange w:id="1641" w:author="Bob Rudis" w:date="2013-11-06T22:01:00Z">
            <w:rPr>
              <w:i/>
            </w:rPr>
          </w:rPrChange>
        </w:rPr>
      </w:pPr>
      <w:r w:rsidRPr="00D248A5">
        <w:rPr>
          <w:i/>
          <w:color w:val="9B9B9B"/>
          <w:rPrChange w:id="1642" w:author="Bob Rudis" w:date="2013-11-06T22:01:00Z">
            <w:rPr>
              <w:i/>
              <w:sz w:val="26"/>
              <w:u w:val="single"/>
            </w:rPr>
          </w:rPrChange>
        </w:rPr>
        <w:t xml:space="preserve">  // to </w:t>
      </w:r>
      <w:del w:id="1643" w:author="Kezia Endsley" w:date="2013-10-10T12:38:00Z">
        <w:r w:rsidRPr="00D248A5" w:rsidDel="0090042F">
          <w:rPr>
            <w:i/>
            <w:color w:val="9B9B9B"/>
            <w:rPrChange w:id="1644" w:author="Bob Rudis" w:date="2013-11-06T22:01:00Z">
              <w:rPr>
                <w:i/>
                <w:sz w:val="26"/>
                <w:u w:val="single"/>
              </w:rPr>
            </w:rPrChange>
          </w:rPr>
          <w:delText>“</w:delText>
        </w:r>
      </w:del>
      <w:r w:rsidRPr="00D248A5">
        <w:rPr>
          <w:i/>
          <w:color w:val="9B9B9B"/>
          <w:rPrChange w:id="1645" w:author="Bob Rudis" w:date="2013-11-06T22:01:00Z">
            <w:rPr>
              <w:i/>
              <w:sz w:val="26"/>
              <w:u w:val="single"/>
            </w:rPr>
          </w:rPrChange>
        </w:rPr>
        <w:t>pop-up</w:t>
      </w:r>
      <w:del w:id="1646" w:author="Kezia Endsley" w:date="2013-10-10T12:39:00Z">
        <w:r w:rsidRPr="00D248A5" w:rsidDel="0090042F">
          <w:rPr>
            <w:i/>
            <w:color w:val="9B9B9B"/>
            <w:rPrChange w:id="1647" w:author="Bob Rudis" w:date="2013-11-06T22:01:00Z">
              <w:rPr>
                <w:i/>
                <w:sz w:val="26"/>
                <w:u w:val="single"/>
              </w:rPr>
            </w:rPrChange>
          </w:rPr>
          <w:delText>”</w:delText>
        </w:r>
      </w:del>
      <w:r w:rsidRPr="00D248A5">
        <w:rPr>
          <w:i/>
          <w:color w:val="9B9B9B"/>
          <w:rPrChange w:id="1648" w:author="Bob Rudis" w:date="2013-11-06T22:01:00Z">
            <w:rPr>
              <w:i/>
              <w:sz w:val="26"/>
              <w:u w:val="single"/>
            </w:rPr>
          </w:rPrChange>
        </w:rPr>
        <w:t xml:space="preserve"> details of individual nodes on demand</w:t>
      </w:r>
    </w:p>
    <w:p w14:paraId="34B10DBD" w14:textId="77777777" w:rsidR="00864CCF" w:rsidRPr="00D248A5" w:rsidRDefault="00055C38" w:rsidP="00864CCF">
      <w:pPr>
        <w:pStyle w:val="CodeSnippet"/>
        <w:rPr>
          <w:i/>
          <w:color w:val="800026"/>
          <w:rPrChange w:id="1649" w:author="Bob Rudis" w:date="2013-11-06T22:01:00Z">
            <w:rPr>
              <w:i/>
            </w:rPr>
          </w:rPrChange>
        </w:rPr>
      </w:pPr>
      <w:r w:rsidRPr="00D248A5">
        <w:rPr>
          <w:color w:val="800026"/>
          <w:rPrChange w:id="1650" w:author="Bob Rudis" w:date="2013-11-06T22:01:00Z">
            <w:rPr>
              <w:sz w:val="26"/>
              <w:u w:val="single"/>
            </w:rPr>
          </w:rPrChange>
        </w:rPr>
        <w:t xml:space="preserve">  Opentip.defaultStyle = "dark" </w:t>
      </w:r>
      <w:r w:rsidRPr="00D248A5">
        <w:rPr>
          <w:i/>
          <w:color w:val="9B9B9B"/>
          <w:rPrChange w:id="1651" w:author="Bob Rudis" w:date="2013-11-06T22:01:00Z">
            <w:rPr>
              <w:i/>
              <w:sz w:val="26"/>
              <w:u w:val="single"/>
            </w:rPr>
          </w:rPrChange>
        </w:rPr>
        <w:t>// dark-styled tool</w:t>
      </w:r>
      <w:del w:id="1652" w:author="Kezia Endsley" w:date="2013-10-10T12:39:00Z">
        <w:r w:rsidRPr="00D248A5" w:rsidDel="0090042F">
          <w:rPr>
            <w:i/>
            <w:color w:val="9B9B9B"/>
            <w:rPrChange w:id="1653" w:author="Bob Rudis" w:date="2013-11-06T22:01:00Z">
              <w:rPr>
                <w:i/>
                <w:sz w:val="26"/>
                <w:u w:val="single"/>
              </w:rPr>
            </w:rPrChange>
          </w:rPr>
          <w:delText xml:space="preserve"> </w:delText>
        </w:r>
      </w:del>
      <w:r w:rsidRPr="00D248A5">
        <w:rPr>
          <w:i/>
          <w:color w:val="9B9B9B"/>
          <w:rPrChange w:id="1654" w:author="Bob Rudis" w:date="2013-11-06T22:01:00Z">
            <w:rPr>
              <w:i/>
              <w:sz w:val="26"/>
              <w:u w:val="single"/>
            </w:rPr>
          </w:rPrChange>
        </w:rPr>
        <w:t>tips</w:t>
      </w:r>
    </w:p>
    <w:p w14:paraId="0768E0EF" w14:textId="77777777" w:rsidR="00864CCF" w:rsidRPr="00D248A5" w:rsidRDefault="00055C38" w:rsidP="00864CCF">
      <w:pPr>
        <w:pStyle w:val="CodeSnippet"/>
        <w:rPr>
          <w:i/>
          <w:color w:val="9B9B9B"/>
          <w:rPrChange w:id="1655" w:author="Bob Rudis" w:date="2013-11-06T22:01:00Z">
            <w:rPr>
              <w:i/>
            </w:rPr>
          </w:rPrChange>
        </w:rPr>
      </w:pPr>
      <w:r w:rsidRPr="00D248A5">
        <w:rPr>
          <w:i/>
          <w:color w:val="9B9B9B"/>
          <w:rPrChange w:id="1656" w:author="Bob Rudis" w:date="2013-11-06T22:01:00Z">
            <w:rPr>
              <w:i/>
              <w:sz w:val="26"/>
              <w:u w:val="single"/>
            </w:rPr>
          </w:rPrChange>
        </w:rPr>
        <w:t xml:space="preserve">  // This tells </w:t>
      </w:r>
      <w:ins w:id="1657" w:author="Kezia Endsley" w:date="2013-10-10T12:39:00Z">
        <w:r w:rsidR="0090042F" w:rsidRPr="00D248A5">
          <w:rPr>
            <w:i/>
            <w:color w:val="9B9B9B"/>
            <w:rPrChange w:id="1658" w:author="Bob Rudis" w:date="2013-11-06T22:01:00Z">
              <w:rPr>
                <w:i/>
                <w:highlight w:val="green"/>
              </w:rPr>
            </w:rPrChange>
          </w:rPr>
          <w:t>O</w:t>
        </w:r>
      </w:ins>
      <w:del w:id="1659" w:author="Kezia Endsley" w:date="2013-10-10T12:39:00Z">
        <w:r w:rsidRPr="00D248A5" w:rsidDel="0090042F">
          <w:rPr>
            <w:i/>
            <w:color w:val="9B9B9B"/>
            <w:rPrChange w:id="1660" w:author="Bob Rudis" w:date="2013-11-06T22:01:00Z">
              <w:rPr>
                <w:i/>
                <w:sz w:val="26"/>
                <w:u w:val="single"/>
              </w:rPr>
            </w:rPrChange>
          </w:rPr>
          <w:delText>o</w:delText>
        </w:r>
      </w:del>
      <w:r w:rsidRPr="00D248A5">
        <w:rPr>
          <w:i/>
          <w:color w:val="9B9B9B"/>
          <w:rPrChange w:id="1661" w:author="Bob Rudis" w:date="2013-11-06T22:01:00Z">
            <w:rPr>
              <w:i/>
              <w:sz w:val="26"/>
              <w:u w:val="single"/>
            </w:rPr>
          </w:rPrChange>
        </w:rPr>
        <w:t xml:space="preserve">pentip to look for mouse events on the </w:t>
      </w:r>
      <w:del w:id="1662" w:author="Kezia Endsley" w:date="2013-10-10T12:39:00Z">
        <w:r w:rsidRPr="00D248A5" w:rsidDel="0090042F">
          <w:rPr>
            <w:i/>
            <w:color w:val="9B9B9B"/>
            <w:rPrChange w:id="1663" w:author="Bob Rudis" w:date="2013-11-06T22:01:00Z">
              <w:rPr>
                <w:i/>
                <w:sz w:val="26"/>
                <w:u w:val="single"/>
              </w:rPr>
            </w:rPrChange>
          </w:rPr>
          <w:delText>‘</w:delText>
        </w:r>
      </w:del>
      <w:r w:rsidRPr="00D248A5">
        <w:rPr>
          <w:i/>
          <w:color w:val="9B9B9B"/>
          <w:rPrChange w:id="1664" w:author="Bob Rudis" w:date="2013-11-06T22:01:00Z">
            <w:rPr>
              <w:i/>
              <w:sz w:val="26"/>
              <w:u w:val="single"/>
            </w:rPr>
          </w:rPrChange>
        </w:rPr>
        <w:t>vis</w:t>
      </w:r>
      <w:del w:id="1665" w:author="Kezia Endsley" w:date="2013-10-10T12:39:00Z">
        <w:r w:rsidRPr="00D248A5" w:rsidDel="0090042F">
          <w:rPr>
            <w:i/>
            <w:color w:val="9B9B9B"/>
            <w:rPrChange w:id="1666" w:author="Bob Rudis" w:date="2013-11-06T22:01:00Z">
              <w:rPr>
                <w:i/>
                <w:sz w:val="26"/>
                <w:u w:val="single"/>
              </w:rPr>
            </w:rPrChange>
          </w:rPr>
          <w:delText>’</w:delText>
        </w:r>
      </w:del>
      <w:r w:rsidRPr="00D248A5">
        <w:rPr>
          <w:i/>
          <w:color w:val="9B9B9B"/>
          <w:rPrChange w:id="1667" w:author="Bob Rudis" w:date="2013-11-06T22:01:00Z">
            <w:rPr>
              <w:i/>
              <w:sz w:val="26"/>
              <w:u w:val="single"/>
            </w:rPr>
          </w:rPrChange>
        </w:rPr>
        <w:t xml:space="preserve"> div</w:t>
      </w:r>
    </w:p>
    <w:p w14:paraId="5D89D90F" w14:textId="77777777" w:rsidR="00500A16" w:rsidRPr="00D248A5" w:rsidRDefault="00055C38" w:rsidP="00864CCF">
      <w:pPr>
        <w:pStyle w:val="CodeSnippet"/>
        <w:rPr>
          <w:i/>
          <w:color w:val="9B9B9B"/>
          <w:rPrChange w:id="1668" w:author="Bob Rudis" w:date="2013-11-06T22:01:00Z">
            <w:rPr>
              <w:i/>
            </w:rPr>
          </w:rPrChange>
        </w:rPr>
      </w:pPr>
      <w:r w:rsidRPr="00D248A5">
        <w:rPr>
          <w:i/>
          <w:color w:val="9B9B9B"/>
          <w:rPrChange w:id="1669" w:author="Bob Rudis" w:date="2013-11-06T22:01:00Z">
            <w:rPr>
              <w:i/>
              <w:sz w:val="26"/>
              <w:u w:val="single"/>
            </w:rPr>
          </w:rPrChange>
        </w:rPr>
        <w:t xml:space="preserve">  // element which can be found in the &lt;body&gt; of the HTML file</w:t>
      </w:r>
    </w:p>
    <w:p w14:paraId="0C59030C" w14:textId="77777777" w:rsidR="00864CCF" w:rsidRPr="00D248A5" w:rsidRDefault="00055C38" w:rsidP="00864CCF">
      <w:pPr>
        <w:pStyle w:val="CodeSnippet"/>
        <w:rPr>
          <w:color w:val="800026"/>
          <w:rPrChange w:id="1670" w:author="Bob Rudis" w:date="2013-11-06T22:01:00Z">
            <w:rPr>
              <w:b/>
            </w:rPr>
          </w:rPrChange>
        </w:rPr>
      </w:pPr>
      <w:r w:rsidRPr="00D248A5">
        <w:rPr>
          <w:color w:val="800026"/>
          <w:rPrChange w:id="1671" w:author="Bob Rudis" w:date="2013-11-06T22:01:00Z">
            <w:rPr>
              <w:sz w:val="26"/>
              <w:u w:val="single"/>
            </w:rPr>
          </w:rPrChange>
        </w:rPr>
        <w:t xml:space="preserve">  tip = new Opentip(document.getElementById("vis"));</w:t>
      </w:r>
    </w:p>
    <w:p w14:paraId="4DD69ABB" w14:textId="77777777" w:rsidR="00864CCF" w:rsidRPr="00D248A5" w:rsidRDefault="00055C38" w:rsidP="00864CCF">
      <w:pPr>
        <w:pStyle w:val="CodeSnippet"/>
        <w:rPr>
          <w:color w:val="9B9B9B"/>
          <w:rPrChange w:id="1672" w:author="Bob Rudis" w:date="2013-11-06T22:01:00Z">
            <w:rPr/>
          </w:rPrChange>
        </w:rPr>
      </w:pPr>
      <w:r w:rsidRPr="00D248A5">
        <w:rPr>
          <w:color w:val="800026"/>
          <w:rPrChange w:id="1673" w:author="Bob Rudis" w:date="2013-11-06T22:01:00Z">
            <w:rPr>
              <w:sz w:val="26"/>
              <w:u w:val="single"/>
            </w:rPr>
          </w:rPrChange>
        </w:rPr>
        <w:t xml:space="preserve">  tip.deactivate(); </w:t>
      </w:r>
      <w:r w:rsidRPr="00D248A5">
        <w:rPr>
          <w:i/>
          <w:color w:val="9B9B9B"/>
          <w:rPrChange w:id="1674" w:author="Bob Rudis" w:date="2013-11-06T22:01:00Z">
            <w:rPr>
              <w:i/>
              <w:sz w:val="26"/>
              <w:u w:val="single"/>
            </w:rPr>
          </w:rPrChange>
        </w:rPr>
        <w:t>// hide tool</w:t>
      </w:r>
      <w:del w:id="1675" w:author="Kezia Endsley" w:date="2013-10-10T12:39:00Z">
        <w:r w:rsidRPr="00D248A5" w:rsidDel="0090042F">
          <w:rPr>
            <w:i/>
            <w:color w:val="9B9B9B"/>
            <w:rPrChange w:id="1676" w:author="Bob Rudis" w:date="2013-11-06T22:01:00Z">
              <w:rPr>
                <w:i/>
                <w:sz w:val="26"/>
                <w:u w:val="single"/>
              </w:rPr>
            </w:rPrChange>
          </w:rPr>
          <w:delText xml:space="preserve"> </w:delText>
        </w:r>
      </w:del>
      <w:r w:rsidRPr="00D248A5">
        <w:rPr>
          <w:i/>
          <w:color w:val="9B9B9B"/>
          <w:rPrChange w:id="1677" w:author="Bob Rudis" w:date="2013-11-06T22:01:00Z">
            <w:rPr>
              <w:i/>
              <w:sz w:val="26"/>
              <w:u w:val="single"/>
            </w:rPr>
          </w:rPrChange>
        </w:rPr>
        <w:t>tip for now</w:t>
      </w:r>
    </w:p>
    <w:p w14:paraId="3CFADAB1" w14:textId="77777777" w:rsidR="00864CCF" w:rsidRPr="00D248A5" w:rsidRDefault="00055C38" w:rsidP="00864CCF">
      <w:pPr>
        <w:pStyle w:val="CodeSnippet"/>
        <w:rPr>
          <w:color w:val="800026"/>
          <w:rPrChange w:id="1678" w:author="Bob Rudis" w:date="2013-11-06T22:01:00Z">
            <w:rPr/>
          </w:rPrChange>
        </w:rPr>
      </w:pPr>
      <w:r w:rsidRPr="00D248A5">
        <w:rPr>
          <w:color w:val="800026"/>
          <w:rPrChange w:id="1679" w:author="Bob Rudis" w:date="2013-11-06T22:01:00Z">
            <w:rPr>
              <w:b/>
              <w:sz w:val="26"/>
              <w:u w:val="single"/>
            </w:rPr>
          </w:rPrChange>
        </w:rPr>
        <w:t xml:space="preserve">  doParse("22"); </w:t>
      </w:r>
      <w:r w:rsidRPr="00D248A5">
        <w:rPr>
          <w:i/>
          <w:color w:val="9B9B9B"/>
          <w:rPrChange w:id="1680" w:author="Bob Rudis" w:date="2013-11-06T22:01:00Z">
            <w:rPr>
              <w:i/>
              <w:sz w:val="26"/>
              <w:u w:val="single"/>
            </w:rPr>
          </w:rPrChange>
        </w:rPr>
        <w:t>// start visualization with port 22</w:t>
      </w:r>
    </w:p>
    <w:p w14:paraId="7EA47B35" w14:textId="77777777" w:rsidR="00864CCF" w:rsidRPr="002F7C57" w:rsidRDefault="00055C38" w:rsidP="00864CCF">
      <w:pPr>
        <w:pStyle w:val="CodeSnippet"/>
        <w:rPr>
          <w:color w:val="800026"/>
          <w:rPrChange w:id="1681" w:author="Bob Rudis" w:date="2013-11-06T21:54:00Z">
            <w:rPr>
              <w:b/>
            </w:rPr>
          </w:rPrChange>
        </w:rPr>
      </w:pPr>
      <w:r w:rsidRPr="00D248A5">
        <w:rPr>
          <w:color w:val="800026"/>
          <w:rPrChange w:id="1682" w:author="Bob Rudis" w:date="2013-11-06T22:01:00Z">
            <w:rPr>
              <w:b/>
              <w:sz w:val="26"/>
              <w:u w:val="single"/>
            </w:rPr>
          </w:rPrChange>
        </w:rPr>
        <w:t>});</w:t>
      </w:r>
    </w:p>
    <w:p w14:paraId="0717A854" w14:textId="77777777" w:rsidR="00864CCF" w:rsidRDefault="00385F53" w:rsidP="00864CCF">
      <w:pPr>
        <w:pStyle w:val="Para"/>
      </w:pPr>
      <w:del w:id="1683" w:author="Kent, Kevin - Indianapolis" w:date="2013-11-01T15:32:00Z">
        <w:r w:rsidDel="001D2D9E">
          <w:delText xml:space="preserve"> </w:delText>
        </w:r>
      </w:del>
      <w:r w:rsidR="00B15CA3">
        <w:t>E</w:t>
      </w:r>
      <w:r>
        <w:t xml:space="preserve">ach “port” visualization has </w:t>
      </w:r>
      <w:del w:id="1684" w:author="Kezia Endsley" w:date="2013-10-10T11:09:00Z">
        <w:r w:rsidDel="009C268D">
          <w:delText xml:space="preserve">it’s </w:delText>
        </w:r>
      </w:del>
      <w:ins w:id="1685" w:author="Kezia Endsley" w:date="2013-10-10T11:09:00Z">
        <w:r w:rsidR="009C268D">
          <w:t xml:space="preserve">its </w:t>
        </w:r>
      </w:ins>
      <w:r>
        <w:t xml:space="preserve">own pair of files, one for the JSON visualization </w:t>
      </w:r>
      <w:r w:rsidR="005327D6">
        <w:t xml:space="preserve">graph </w:t>
      </w:r>
      <w:r>
        <w:t xml:space="preserve">specification </w:t>
      </w:r>
      <w:r w:rsidR="005327D6">
        <w:t>(</w:t>
      </w:r>
      <w:r w:rsidR="005327D6" w:rsidRPr="00385F53">
        <w:rPr>
          <w:rStyle w:val="InlineCode"/>
        </w:rPr>
        <w:t>##-vega.json</w:t>
      </w:r>
      <w:r w:rsidR="005327D6">
        <w:t xml:space="preserve">) </w:t>
      </w:r>
      <w:r>
        <w:t xml:space="preserve">and one for the actual graph data </w:t>
      </w:r>
      <w:r w:rsidRPr="00385F53">
        <w:rPr>
          <w:rStyle w:val="InlineCode"/>
        </w:rPr>
        <w:t>(##-data.json</w:t>
      </w:r>
      <w:r>
        <w:t xml:space="preserve">). This naming convention makes it very straightforward to programmatically </w:t>
      </w:r>
      <w:r w:rsidR="00B15CA3">
        <w:t xml:space="preserve">change the display—via </w:t>
      </w:r>
      <w:r w:rsidR="00B15CA3" w:rsidRPr="00B15CA3">
        <w:rPr>
          <w:rStyle w:val="InlineCode"/>
        </w:rPr>
        <w:t>doParse()</w:t>
      </w:r>
      <w:r w:rsidR="00B15CA3">
        <w:t>—</w:t>
      </w:r>
      <w:r w:rsidR="00864CCF">
        <w:t xml:space="preserve">when the </w:t>
      </w:r>
      <w:r w:rsidR="005327D6">
        <w:t>port popup registers a new selection</w:t>
      </w:r>
      <w:r w:rsidR="00864CCF">
        <w:t>.</w:t>
      </w:r>
    </w:p>
    <w:p w14:paraId="31A14C99" w14:textId="77777777" w:rsidR="00864CCF" w:rsidRPr="00D248A5" w:rsidRDefault="00055C38" w:rsidP="00864CCF">
      <w:pPr>
        <w:pStyle w:val="CodeSnippet"/>
        <w:rPr>
          <w:color w:val="800026"/>
          <w:rPrChange w:id="1686" w:author="Bob Rudis" w:date="2013-11-06T22:02:00Z">
            <w:rPr/>
          </w:rPrChange>
        </w:rPr>
      </w:pPr>
      <w:r w:rsidRPr="00D248A5">
        <w:rPr>
          <w:color w:val="800026"/>
          <w:rPrChange w:id="1687" w:author="Bob Rudis" w:date="2013-11-06T22:02:00Z">
            <w:rPr>
              <w:sz w:val="26"/>
              <w:u w:val="single"/>
            </w:rPr>
          </w:rPrChange>
        </w:rPr>
        <w:t>&lt;div&gt;Select port: &lt;select name="port" onchange="</w:t>
      </w:r>
      <w:r w:rsidRPr="00D248A5">
        <w:rPr>
          <w:color w:val="252525"/>
          <w:rPrChange w:id="1688" w:author="Bob Rudis" w:date="2013-11-06T22:02:00Z">
            <w:rPr>
              <w:b/>
              <w:sz w:val="26"/>
              <w:u w:val="single"/>
            </w:rPr>
          </w:rPrChange>
        </w:rPr>
        <w:t>doParse(this.value)</w:t>
      </w:r>
      <w:r w:rsidRPr="00D248A5">
        <w:rPr>
          <w:color w:val="800026"/>
          <w:rPrChange w:id="1689" w:author="Bob Rudis" w:date="2013-11-06T22:02:00Z">
            <w:rPr>
              <w:sz w:val="26"/>
              <w:u w:val="single"/>
            </w:rPr>
          </w:rPrChange>
        </w:rPr>
        <w:t xml:space="preserve">"&gt; </w:t>
      </w:r>
    </w:p>
    <w:p w14:paraId="14045842" w14:textId="77777777" w:rsidR="00864CCF" w:rsidRPr="00D248A5" w:rsidRDefault="00055C38" w:rsidP="00864CCF">
      <w:pPr>
        <w:pStyle w:val="CodeSnippet"/>
        <w:rPr>
          <w:color w:val="800026"/>
          <w:rPrChange w:id="1690" w:author="Bob Rudis" w:date="2013-11-06T22:02:00Z">
            <w:rPr/>
          </w:rPrChange>
        </w:rPr>
      </w:pPr>
      <w:r w:rsidRPr="00D248A5">
        <w:rPr>
          <w:color w:val="800026"/>
          <w:rPrChange w:id="1691" w:author="Bob Rudis" w:date="2013-11-06T22:02:00Z">
            <w:rPr>
              <w:sz w:val="26"/>
              <w:u w:val="single"/>
            </w:rPr>
          </w:rPrChange>
        </w:rPr>
        <w:t>&lt;option value="22"&gt;ssh&lt;/option&gt;</w:t>
      </w:r>
    </w:p>
    <w:p w14:paraId="05BAAB2E" w14:textId="77777777" w:rsidR="00864CCF" w:rsidRPr="00D248A5" w:rsidRDefault="00055C38" w:rsidP="00864CCF">
      <w:pPr>
        <w:pStyle w:val="CodeSnippet"/>
        <w:rPr>
          <w:color w:val="800026"/>
          <w:rPrChange w:id="1692" w:author="Bob Rudis" w:date="2013-11-06T22:02:00Z">
            <w:rPr/>
          </w:rPrChange>
        </w:rPr>
      </w:pPr>
      <w:r w:rsidRPr="00D248A5">
        <w:rPr>
          <w:color w:val="800026"/>
          <w:rPrChange w:id="1693" w:author="Bob Rudis" w:date="2013-11-06T22:02:00Z">
            <w:rPr>
              <w:sz w:val="26"/>
              <w:u w:val="single"/>
            </w:rPr>
          </w:rPrChange>
        </w:rPr>
        <w:t>&lt;option value="23"&gt;telnet&lt;/option&gt;</w:t>
      </w:r>
    </w:p>
    <w:p w14:paraId="6545B6F6" w14:textId="77777777" w:rsidR="00864CCF" w:rsidRPr="00D248A5" w:rsidRDefault="00055C38" w:rsidP="00864CCF">
      <w:pPr>
        <w:pStyle w:val="CodeSnippet"/>
        <w:rPr>
          <w:color w:val="800026"/>
          <w:rPrChange w:id="1694" w:author="Bob Rudis" w:date="2013-11-06T22:02:00Z">
            <w:rPr/>
          </w:rPrChange>
        </w:rPr>
      </w:pPr>
      <w:r w:rsidRPr="00D248A5">
        <w:rPr>
          <w:color w:val="800026"/>
          <w:rPrChange w:id="1695" w:author="Bob Rudis" w:date="2013-11-06T22:02:00Z">
            <w:rPr>
              <w:sz w:val="26"/>
              <w:u w:val="single"/>
            </w:rPr>
          </w:rPrChange>
        </w:rPr>
        <w:t>&lt;option value="prt"&gt;Printers&lt;/option&gt;</w:t>
      </w:r>
    </w:p>
    <w:p w14:paraId="3E88DE7F" w14:textId="77777777" w:rsidR="00864CCF" w:rsidRPr="00D248A5" w:rsidRDefault="00055C38" w:rsidP="00864CCF">
      <w:pPr>
        <w:pStyle w:val="CodeSnippet"/>
        <w:rPr>
          <w:color w:val="800026"/>
          <w:rPrChange w:id="1696" w:author="Bob Rudis" w:date="2013-11-06T22:02:00Z">
            <w:rPr/>
          </w:rPrChange>
        </w:rPr>
      </w:pPr>
      <w:r w:rsidRPr="00D248A5">
        <w:rPr>
          <w:color w:val="800026"/>
          <w:rPrChange w:id="1697" w:author="Bob Rudis" w:date="2013-11-06T22:02:00Z">
            <w:rPr>
              <w:sz w:val="26"/>
              <w:u w:val="single"/>
            </w:rPr>
          </w:rPrChange>
        </w:rPr>
        <w:t>&lt;option value="161"&gt;SNMP&lt;/option&gt;</w:t>
      </w:r>
    </w:p>
    <w:p w14:paraId="23CC93E4" w14:textId="77777777" w:rsidR="00864CCF" w:rsidRPr="00D248A5" w:rsidRDefault="00055C38" w:rsidP="00864CCF">
      <w:pPr>
        <w:pStyle w:val="CodeSnippet"/>
        <w:rPr>
          <w:color w:val="800026"/>
          <w:rPrChange w:id="1698" w:author="Bob Rudis" w:date="2013-11-06T22:02:00Z">
            <w:rPr/>
          </w:rPrChange>
        </w:rPr>
      </w:pPr>
      <w:r w:rsidRPr="00D248A5">
        <w:rPr>
          <w:color w:val="800026"/>
          <w:rPrChange w:id="1699" w:author="Bob Rudis" w:date="2013-11-06T22:02:00Z">
            <w:rPr>
              <w:sz w:val="26"/>
              <w:u w:val="single"/>
            </w:rPr>
          </w:rPrChange>
        </w:rPr>
        <w:t>&lt;option value="554"&gt;Streaming (554)&lt;/option&gt;</w:t>
      </w:r>
    </w:p>
    <w:p w14:paraId="7A525EED" w14:textId="77777777" w:rsidR="00864CCF" w:rsidRPr="00D248A5" w:rsidRDefault="00055C38" w:rsidP="00864CCF">
      <w:pPr>
        <w:pStyle w:val="CodeSnippet"/>
        <w:rPr>
          <w:color w:val="800026"/>
          <w:rPrChange w:id="1700" w:author="Bob Rudis" w:date="2013-11-06T22:02:00Z">
            <w:rPr/>
          </w:rPrChange>
        </w:rPr>
      </w:pPr>
      <w:r w:rsidRPr="00D248A5">
        <w:rPr>
          <w:color w:val="800026"/>
          <w:rPrChange w:id="1701" w:author="Bob Rudis" w:date="2013-11-06T22:02:00Z">
            <w:rPr>
              <w:sz w:val="26"/>
              <w:u w:val="single"/>
            </w:rPr>
          </w:rPrChange>
        </w:rPr>
        <w:t>&lt;option value="7070"&gt;Streaming (7070)&lt;/option&gt;</w:t>
      </w:r>
    </w:p>
    <w:p w14:paraId="4510A6C7" w14:textId="77777777" w:rsidR="00864CCF" w:rsidRPr="00D248A5" w:rsidRDefault="00055C38" w:rsidP="00864CCF">
      <w:pPr>
        <w:pStyle w:val="CodeSnippet"/>
        <w:rPr>
          <w:color w:val="800026"/>
          <w:rPrChange w:id="1702" w:author="Bob Rudis" w:date="2013-11-06T22:02:00Z">
            <w:rPr/>
          </w:rPrChange>
        </w:rPr>
      </w:pPr>
      <w:r w:rsidRPr="00D248A5">
        <w:rPr>
          <w:color w:val="800026"/>
          <w:rPrChange w:id="1703" w:author="Bob Rudis" w:date="2013-11-06T22:02:00Z">
            <w:rPr>
              <w:sz w:val="26"/>
              <w:u w:val="single"/>
            </w:rPr>
          </w:rPrChange>
        </w:rPr>
        <w:t>&lt;option value="16464"&gt;Port 16464&lt;/option&gt;</w:t>
      </w:r>
    </w:p>
    <w:p w14:paraId="2ADB03B9" w14:textId="77777777" w:rsidR="00864CCF" w:rsidRPr="005D780C" w:rsidRDefault="00055C38" w:rsidP="00864CCF">
      <w:pPr>
        <w:pStyle w:val="CodeSnippet"/>
        <w:rPr>
          <w:color w:val="800026"/>
          <w:rPrChange w:id="1704" w:author="Bob Rudis" w:date="2013-11-06T21:55:00Z">
            <w:rPr/>
          </w:rPrChange>
        </w:rPr>
      </w:pPr>
      <w:r w:rsidRPr="00D248A5">
        <w:rPr>
          <w:color w:val="800026"/>
          <w:rPrChange w:id="1705" w:author="Bob Rudis" w:date="2013-11-06T22:02:00Z">
            <w:rPr>
              <w:sz w:val="26"/>
              <w:u w:val="single"/>
            </w:rPr>
          </w:rPrChange>
        </w:rPr>
        <w:t>&lt;/select&gt;&lt;/div&gt;</w:t>
      </w:r>
    </w:p>
    <w:p w14:paraId="2F2AAB79" w14:textId="77777777" w:rsidR="00B15CA3" w:rsidRDefault="00B15CA3" w:rsidP="00347C76">
      <w:pPr>
        <w:pStyle w:val="Para"/>
      </w:pPr>
      <w:r>
        <w:t xml:space="preserve">The </w:t>
      </w:r>
      <w:r w:rsidRPr="00B15CA3">
        <w:rPr>
          <w:rStyle w:val="InlineCode"/>
        </w:rPr>
        <w:t>doParse()</w:t>
      </w:r>
      <w:r>
        <w:t xml:space="preserve"> routine does some minor error checking and then calls Vega’s </w:t>
      </w:r>
      <w:r w:rsidRPr="00B15CA3">
        <w:rPr>
          <w:rStyle w:val="InlineCode"/>
        </w:rPr>
        <w:t>parse()</w:t>
      </w:r>
      <w:r>
        <w:t xml:space="preserve"> function to do all the work:</w:t>
      </w:r>
    </w:p>
    <w:p w14:paraId="1300FD94" w14:textId="77777777" w:rsidR="00B15CA3" w:rsidRPr="00D248A5" w:rsidRDefault="00055C38" w:rsidP="00B15CA3">
      <w:pPr>
        <w:pStyle w:val="CodeSnippet"/>
        <w:rPr>
          <w:color w:val="800026"/>
          <w:rPrChange w:id="1706" w:author="Bob Rudis" w:date="2013-11-06T22:02:00Z">
            <w:rPr>
              <w:b/>
            </w:rPr>
          </w:rPrChange>
        </w:rPr>
      </w:pPr>
      <w:r w:rsidRPr="00D248A5">
        <w:rPr>
          <w:color w:val="800026"/>
          <w:rPrChange w:id="1707" w:author="Bob Rudis" w:date="2013-11-06T22:02:00Z">
            <w:rPr>
              <w:b/>
              <w:sz w:val="26"/>
              <w:u w:val="single"/>
            </w:rPr>
          </w:rPrChange>
        </w:rPr>
        <w:t>function parse(spec) {</w:t>
      </w:r>
    </w:p>
    <w:p w14:paraId="280CC838" w14:textId="77777777" w:rsidR="00B15CA3" w:rsidRPr="00D248A5" w:rsidRDefault="00B15CA3" w:rsidP="00B15CA3">
      <w:pPr>
        <w:pStyle w:val="CodeSnippet"/>
      </w:pPr>
    </w:p>
    <w:p w14:paraId="0D69E1B1" w14:textId="77777777" w:rsidR="00C022DA" w:rsidRPr="00D248A5" w:rsidRDefault="00055C38" w:rsidP="00B15CA3">
      <w:pPr>
        <w:pStyle w:val="CodeSnippet"/>
        <w:rPr>
          <w:i/>
          <w:color w:val="9B9B9B"/>
          <w:rPrChange w:id="1708" w:author="Bob Rudis" w:date="2013-11-06T22:02:00Z">
            <w:rPr>
              <w:i/>
            </w:rPr>
          </w:rPrChange>
        </w:rPr>
      </w:pPr>
      <w:r w:rsidRPr="00D248A5">
        <w:rPr>
          <w:i/>
          <w:color w:val="9B9B9B"/>
          <w:rPrChange w:id="1709" w:author="Bob Rudis" w:date="2013-11-06T22:02:00Z">
            <w:rPr>
              <w:i/>
              <w:sz w:val="26"/>
              <w:u w:val="single"/>
            </w:rPr>
          </w:rPrChange>
        </w:rPr>
        <w:t xml:space="preserve">  // load the visualization specficication (spec) which,</w:t>
      </w:r>
    </w:p>
    <w:p w14:paraId="3203F282" w14:textId="77777777" w:rsidR="00C022DA" w:rsidRPr="00D248A5" w:rsidRDefault="00055C38" w:rsidP="00B15CA3">
      <w:pPr>
        <w:pStyle w:val="CodeSnippet"/>
        <w:rPr>
          <w:i/>
          <w:color w:val="9B9B9B"/>
          <w:rPrChange w:id="1710" w:author="Bob Rudis" w:date="2013-11-06T22:02:00Z">
            <w:rPr>
              <w:i/>
            </w:rPr>
          </w:rPrChange>
        </w:rPr>
      </w:pPr>
      <w:r w:rsidRPr="00D248A5">
        <w:rPr>
          <w:i/>
          <w:color w:val="9B9B9B"/>
          <w:rPrChange w:id="1711" w:author="Bob Rudis" w:date="2013-11-06T22:02:00Z">
            <w:rPr>
              <w:i/>
              <w:sz w:val="26"/>
              <w:u w:val="single"/>
            </w:rPr>
          </w:rPrChange>
        </w:rPr>
        <w:t xml:space="preserve">  // in turn, loads the data file and lets us create the graph</w:t>
      </w:r>
    </w:p>
    <w:p w14:paraId="5C7B2956" w14:textId="77777777" w:rsidR="00B15CA3" w:rsidRPr="00D248A5" w:rsidRDefault="00055C38" w:rsidP="00B15CA3">
      <w:pPr>
        <w:pStyle w:val="CodeSnippet"/>
        <w:rPr>
          <w:i/>
          <w:color w:val="9B9B9B"/>
          <w:rPrChange w:id="1712" w:author="Bob Rudis" w:date="2013-11-06T22:02:00Z">
            <w:rPr>
              <w:i/>
            </w:rPr>
          </w:rPrChange>
        </w:rPr>
      </w:pPr>
      <w:r w:rsidRPr="00D248A5">
        <w:rPr>
          <w:i/>
          <w:color w:val="9B9B9B"/>
          <w:rPrChange w:id="1713" w:author="Bob Rudis" w:date="2013-11-06T22:02:00Z">
            <w:rPr>
              <w:i/>
              <w:sz w:val="26"/>
              <w:u w:val="single"/>
            </w:rPr>
          </w:rPrChange>
        </w:rPr>
        <w:t xml:space="preserve">  // and attach mouse events to the graphic</w:t>
      </w:r>
    </w:p>
    <w:p w14:paraId="7BEDA659" w14:textId="77777777" w:rsidR="00B15CA3" w:rsidRPr="00D248A5" w:rsidRDefault="00055C38" w:rsidP="00B15CA3">
      <w:pPr>
        <w:pStyle w:val="CodeSnippet"/>
        <w:rPr>
          <w:color w:val="800026"/>
          <w:rPrChange w:id="1714" w:author="Bob Rudis" w:date="2013-11-06T22:02:00Z">
            <w:rPr>
              <w:b/>
            </w:rPr>
          </w:rPrChange>
        </w:rPr>
      </w:pPr>
      <w:r w:rsidRPr="00D248A5">
        <w:rPr>
          <w:color w:val="800026"/>
          <w:rPrChange w:id="1715" w:author="Bob Rudis" w:date="2013-11-06T22:02:00Z">
            <w:rPr>
              <w:b/>
              <w:sz w:val="26"/>
              <w:u w:val="single"/>
            </w:rPr>
          </w:rPrChange>
        </w:rPr>
        <w:t xml:space="preserve">  vg.parse.spec(spec, function(chart) { </w:t>
      </w:r>
    </w:p>
    <w:p w14:paraId="6713A9ED" w14:textId="77777777" w:rsidR="00B15CA3" w:rsidRPr="00D248A5" w:rsidRDefault="00B15CA3" w:rsidP="00B15CA3">
      <w:pPr>
        <w:pStyle w:val="CodeSnippet"/>
      </w:pPr>
    </w:p>
    <w:p w14:paraId="786AE434" w14:textId="77777777" w:rsidR="00B15CA3" w:rsidRPr="00D248A5" w:rsidRDefault="00055C38" w:rsidP="00B15CA3">
      <w:pPr>
        <w:pStyle w:val="CodeSnippet"/>
        <w:rPr>
          <w:i/>
          <w:color w:val="9B9B9B"/>
          <w:rPrChange w:id="1716" w:author="Bob Rudis" w:date="2013-11-06T22:02:00Z">
            <w:rPr>
              <w:i/>
            </w:rPr>
          </w:rPrChange>
        </w:rPr>
      </w:pPr>
      <w:r w:rsidRPr="00D248A5">
        <w:rPr>
          <w:color w:val="9B9B9B"/>
          <w:rPrChange w:id="1717" w:author="Bob Rudis" w:date="2013-11-06T22:02:00Z">
            <w:rPr>
              <w:sz w:val="26"/>
              <w:u w:val="single"/>
            </w:rPr>
          </w:rPrChange>
        </w:rPr>
        <w:t xml:space="preserve">    </w:t>
      </w:r>
      <w:r w:rsidRPr="00D248A5">
        <w:rPr>
          <w:i/>
          <w:color w:val="9B9B9B"/>
          <w:rPrChange w:id="1718" w:author="Bob Rudis" w:date="2013-11-06T22:02:00Z">
            <w:rPr>
              <w:i/>
              <w:sz w:val="26"/>
              <w:u w:val="single"/>
            </w:rPr>
          </w:rPrChange>
        </w:rPr>
        <w:t xml:space="preserve">// render the chart in the </w:t>
      </w:r>
      <w:del w:id="1719" w:author="Kezia Endsley" w:date="2013-10-10T12:39:00Z">
        <w:r w:rsidRPr="00D248A5" w:rsidDel="0090042F">
          <w:rPr>
            <w:i/>
            <w:color w:val="9B9B9B"/>
            <w:rPrChange w:id="1720" w:author="Bob Rudis" w:date="2013-11-06T22:02:00Z">
              <w:rPr>
                <w:i/>
                <w:sz w:val="26"/>
                <w:u w:val="single"/>
              </w:rPr>
            </w:rPrChange>
          </w:rPr>
          <w:delText>‘</w:delText>
        </w:r>
      </w:del>
      <w:r w:rsidRPr="00D248A5">
        <w:rPr>
          <w:i/>
          <w:color w:val="9B9B9B"/>
          <w:rPrChange w:id="1721" w:author="Bob Rudis" w:date="2013-11-06T22:02:00Z">
            <w:rPr>
              <w:i/>
              <w:sz w:val="26"/>
              <w:u w:val="single"/>
            </w:rPr>
          </w:rPrChange>
        </w:rPr>
        <w:t>vis</w:t>
      </w:r>
      <w:del w:id="1722" w:author="Kezia Endsley" w:date="2013-10-10T12:39:00Z">
        <w:r w:rsidRPr="00D248A5" w:rsidDel="0090042F">
          <w:rPr>
            <w:i/>
            <w:color w:val="9B9B9B"/>
            <w:rPrChange w:id="1723" w:author="Bob Rudis" w:date="2013-11-06T22:02:00Z">
              <w:rPr>
                <w:i/>
                <w:sz w:val="26"/>
                <w:u w:val="single"/>
              </w:rPr>
            </w:rPrChange>
          </w:rPr>
          <w:delText>’</w:delText>
        </w:r>
      </w:del>
      <w:r w:rsidRPr="00D248A5">
        <w:rPr>
          <w:i/>
          <w:color w:val="9B9B9B"/>
          <w:rPrChange w:id="1724" w:author="Bob Rudis" w:date="2013-11-06T22:02:00Z">
            <w:rPr>
              <w:i/>
              <w:sz w:val="26"/>
              <w:u w:val="single"/>
            </w:rPr>
          </w:rPrChange>
        </w:rPr>
        <w:t xml:space="preserve"> div and give us a handy</w:t>
      </w:r>
    </w:p>
    <w:p w14:paraId="37C18971" w14:textId="77777777" w:rsidR="00C022DA" w:rsidRPr="00D248A5" w:rsidRDefault="00055C38" w:rsidP="00B15CA3">
      <w:pPr>
        <w:pStyle w:val="CodeSnippet"/>
        <w:rPr>
          <w:color w:val="9B9B9B"/>
          <w:rPrChange w:id="1725" w:author="Bob Rudis" w:date="2013-11-06T22:02:00Z">
            <w:rPr/>
          </w:rPrChange>
        </w:rPr>
      </w:pPr>
      <w:r w:rsidRPr="00D248A5">
        <w:rPr>
          <w:i/>
          <w:color w:val="9B9B9B"/>
          <w:rPrChange w:id="1726" w:author="Bob Rudis" w:date="2013-11-06T22:02:00Z">
            <w:rPr>
              <w:i/>
              <w:sz w:val="26"/>
              <w:u w:val="single"/>
            </w:rPr>
          </w:rPrChange>
        </w:rPr>
        <w:t xml:space="preserve">    // reference to it in the </w:t>
      </w:r>
      <w:del w:id="1727" w:author="Kezia Endsley" w:date="2013-10-10T12:40:00Z">
        <w:r w:rsidRPr="00D248A5" w:rsidDel="0090042F">
          <w:rPr>
            <w:i/>
            <w:color w:val="9B9B9B"/>
            <w:rPrChange w:id="1728" w:author="Bob Rudis" w:date="2013-11-06T22:02:00Z">
              <w:rPr>
                <w:i/>
                <w:sz w:val="26"/>
                <w:u w:val="single"/>
              </w:rPr>
            </w:rPrChange>
          </w:rPr>
          <w:delText>‘</w:delText>
        </w:r>
      </w:del>
      <w:r w:rsidRPr="00D248A5">
        <w:rPr>
          <w:i/>
          <w:color w:val="9B9B9B"/>
          <w:rPrChange w:id="1729" w:author="Bob Rudis" w:date="2013-11-06T22:02:00Z">
            <w:rPr>
              <w:i/>
              <w:sz w:val="26"/>
              <w:u w:val="single"/>
            </w:rPr>
          </w:rPrChange>
        </w:rPr>
        <w:t>graph</w:t>
      </w:r>
      <w:del w:id="1730" w:author="Kezia Endsley" w:date="2013-10-10T12:40:00Z">
        <w:r w:rsidRPr="00D248A5" w:rsidDel="0090042F">
          <w:rPr>
            <w:i/>
            <w:color w:val="9B9B9B"/>
            <w:rPrChange w:id="1731" w:author="Bob Rudis" w:date="2013-11-06T22:02:00Z">
              <w:rPr>
                <w:i/>
                <w:sz w:val="26"/>
                <w:u w:val="single"/>
              </w:rPr>
            </w:rPrChange>
          </w:rPr>
          <w:delText>’</w:delText>
        </w:r>
      </w:del>
      <w:r w:rsidRPr="00D248A5">
        <w:rPr>
          <w:i/>
          <w:color w:val="9B9B9B"/>
          <w:rPrChange w:id="1732" w:author="Bob Rudis" w:date="2013-11-06T22:02:00Z">
            <w:rPr>
              <w:i/>
              <w:sz w:val="26"/>
              <w:u w:val="single"/>
            </w:rPr>
          </w:rPrChange>
        </w:rPr>
        <w:t xml:space="preserve"> object</w:t>
      </w:r>
    </w:p>
    <w:p w14:paraId="16C272EB" w14:textId="77777777" w:rsidR="00B15CA3" w:rsidRPr="00D248A5" w:rsidRDefault="00055C38" w:rsidP="00B15CA3">
      <w:pPr>
        <w:pStyle w:val="CodeSnippet"/>
        <w:rPr>
          <w:color w:val="800026"/>
          <w:rPrChange w:id="1733" w:author="Bob Rudis" w:date="2013-11-06T22:02:00Z">
            <w:rPr>
              <w:b/>
            </w:rPr>
          </w:rPrChange>
        </w:rPr>
      </w:pPr>
      <w:r w:rsidRPr="00D248A5">
        <w:rPr>
          <w:color w:val="800026"/>
          <w:rPrChange w:id="1734" w:author="Bob Rudis" w:date="2013-11-06T22:02:00Z">
            <w:rPr>
              <w:b/>
              <w:sz w:val="26"/>
              <w:u w:val="single"/>
            </w:rPr>
          </w:rPrChange>
        </w:rPr>
        <w:t xml:space="preserve">    graph = chart({el:"#vis"})</w:t>
      </w:r>
    </w:p>
    <w:p w14:paraId="3CBF640F" w14:textId="77777777" w:rsidR="00B15CA3" w:rsidRPr="00D248A5" w:rsidRDefault="00055C38" w:rsidP="00B15CA3">
      <w:pPr>
        <w:pStyle w:val="CodeSnippet"/>
        <w:rPr>
          <w:color w:val="800026"/>
          <w:rPrChange w:id="1735" w:author="Bob Rudis" w:date="2013-11-06T22:02:00Z">
            <w:rPr>
              <w:b/>
            </w:rPr>
          </w:rPrChange>
        </w:rPr>
      </w:pPr>
      <w:r w:rsidRPr="00D248A5">
        <w:rPr>
          <w:color w:val="800026"/>
          <w:rPrChange w:id="1736" w:author="Bob Rudis" w:date="2013-11-06T22:02:00Z">
            <w:rPr>
              <w:b/>
              <w:sz w:val="26"/>
              <w:u w:val="single"/>
            </w:rPr>
          </w:rPrChange>
        </w:rPr>
        <w:t xml:space="preserve">    graph.renderer("svg").update()</w:t>
      </w:r>
    </w:p>
    <w:p w14:paraId="156E6041" w14:textId="77777777" w:rsidR="00B15CA3" w:rsidRPr="00D248A5" w:rsidRDefault="00B15CA3" w:rsidP="00B15CA3">
      <w:pPr>
        <w:pStyle w:val="CodeSnippet"/>
      </w:pPr>
    </w:p>
    <w:p w14:paraId="466F580F" w14:textId="77777777" w:rsidR="00752101" w:rsidRPr="00D248A5" w:rsidRDefault="00055C38" w:rsidP="00B15CA3">
      <w:pPr>
        <w:pStyle w:val="CodeSnippet"/>
        <w:rPr>
          <w:i/>
          <w:color w:val="9B9B9B"/>
          <w:rPrChange w:id="1737" w:author="Bob Rudis" w:date="2013-11-06T22:02:00Z">
            <w:rPr>
              <w:i/>
            </w:rPr>
          </w:rPrChange>
        </w:rPr>
      </w:pPr>
      <w:r w:rsidRPr="00D248A5">
        <w:rPr>
          <w:i/>
          <w:color w:val="9B9B9B"/>
          <w:rPrChange w:id="1738" w:author="Bob Rudis" w:date="2013-11-06T22:02:00Z">
            <w:rPr>
              <w:i/>
              <w:sz w:val="26"/>
              <w:u w:val="single"/>
            </w:rPr>
          </w:rPrChange>
        </w:rPr>
        <w:t xml:space="preserve">    // when the user mouses over one of the shapes, </w:t>
      </w:r>
    </w:p>
    <w:p w14:paraId="38920500" w14:textId="77777777" w:rsidR="00752101" w:rsidRPr="00D248A5" w:rsidRDefault="00055C38" w:rsidP="00B15CA3">
      <w:pPr>
        <w:pStyle w:val="CodeSnippet"/>
        <w:rPr>
          <w:i/>
          <w:color w:val="9B9B9B"/>
          <w:rPrChange w:id="1739" w:author="Bob Rudis" w:date="2013-11-06T22:02:00Z">
            <w:rPr>
              <w:i/>
            </w:rPr>
          </w:rPrChange>
        </w:rPr>
      </w:pPr>
      <w:r w:rsidRPr="00D248A5">
        <w:rPr>
          <w:i/>
          <w:color w:val="9B9B9B"/>
          <w:rPrChange w:id="1740" w:author="Bob Rudis" w:date="2013-11-06T22:02:00Z">
            <w:rPr>
              <w:i/>
              <w:sz w:val="26"/>
              <w:u w:val="single"/>
            </w:rPr>
          </w:rPrChange>
        </w:rPr>
        <w:t xml:space="preserve">    // build the tooltip on the fly and display it.</w:t>
      </w:r>
    </w:p>
    <w:p w14:paraId="54D6AAC3" w14:textId="77777777" w:rsidR="00752101" w:rsidRPr="00D248A5" w:rsidRDefault="00055C38" w:rsidP="00B15CA3">
      <w:pPr>
        <w:pStyle w:val="CodeSnippet"/>
        <w:rPr>
          <w:i/>
          <w:color w:val="9B9B9B"/>
          <w:rPrChange w:id="1741" w:author="Bob Rudis" w:date="2013-11-06T22:02:00Z">
            <w:rPr>
              <w:i/>
            </w:rPr>
          </w:rPrChange>
        </w:rPr>
      </w:pPr>
      <w:r w:rsidRPr="00D248A5">
        <w:rPr>
          <w:i/>
          <w:color w:val="9B9B9B"/>
          <w:rPrChange w:id="1742" w:author="Bob Rudis" w:date="2013-11-06T22:02:00Z">
            <w:rPr>
              <w:i/>
              <w:sz w:val="26"/>
              <w:u w:val="single"/>
            </w:rPr>
          </w:rPrChange>
        </w:rPr>
        <w:t xml:space="preserve">    // tool</w:t>
      </w:r>
      <w:del w:id="1743" w:author="Kezia Endsley" w:date="2013-10-10T12:40:00Z">
        <w:r w:rsidRPr="00D248A5" w:rsidDel="0090042F">
          <w:rPr>
            <w:i/>
            <w:color w:val="9B9B9B"/>
            <w:rPrChange w:id="1744" w:author="Bob Rudis" w:date="2013-11-06T22:02:00Z">
              <w:rPr>
                <w:i/>
                <w:sz w:val="26"/>
                <w:u w:val="single"/>
              </w:rPr>
            </w:rPrChange>
          </w:rPr>
          <w:delText xml:space="preserve"> </w:delText>
        </w:r>
      </w:del>
      <w:r w:rsidRPr="00D248A5">
        <w:rPr>
          <w:i/>
          <w:color w:val="9B9B9B"/>
          <w:rPrChange w:id="1745" w:author="Bob Rudis" w:date="2013-11-06T22:02:00Z">
            <w:rPr>
              <w:i/>
              <w:sz w:val="26"/>
              <w:u w:val="single"/>
            </w:rPr>
          </w:rPrChange>
        </w:rPr>
        <w:t>tips can contain any type of HTML formatting.</w:t>
      </w:r>
    </w:p>
    <w:p w14:paraId="4A61EBE8" w14:textId="77777777" w:rsidR="00752101" w:rsidRPr="00D248A5" w:rsidRDefault="00055C38" w:rsidP="00B15CA3">
      <w:pPr>
        <w:pStyle w:val="CodeSnippet"/>
        <w:rPr>
          <w:i/>
          <w:color w:val="9B9B9B"/>
          <w:rPrChange w:id="1746" w:author="Bob Rudis" w:date="2013-11-06T22:02:00Z">
            <w:rPr>
              <w:i/>
            </w:rPr>
          </w:rPrChange>
        </w:rPr>
      </w:pPr>
      <w:r w:rsidRPr="00D248A5">
        <w:rPr>
          <w:i/>
          <w:color w:val="9B9B9B"/>
          <w:rPrChange w:id="1747" w:author="Bob Rudis" w:date="2013-11-06T22:02:00Z">
            <w:rPr>
              <w:i/>
              <w:sz w:val="26"/>
              <w:u w:val="single"/>
            </w:rPr>
          </w:rPrChange>
        </w:rPr>
        <w:t xml:space="preserve">    // here we add whatever metadata we have, including</w:t>
      </w:r>
    </w:p>
    <w:p w14:paraId="29A400CB" w14:textId="77777777" w:rsidR="00752101" w:rsidRPr="00D248A5" w:rsidRDefault="00055C38" w:rsidP="00B15CA3">
      <w:pPr>
        <w:pStyle w:val="CodeSnippet"/>
        <w:rPr>
          <w:i/>
          <w:color w:val="9B9B9B"/>
          <w:rPrChange w:id="1748" w:author="Bob Rudis" w:date="2013-11-06T22:02:00Z">
            <w:rPr>
              <w:i/>
            </w:rPr>
          </w:rPrChange>
        </w:rPr>
      </w:pPr>
      <w:r w:rsidRPr="00D248A5">
        <w:rPr>
          <w:i/>
          <w:color w:val="9B9B9B"/>
          <w:rPrChange w:id="1749" w:author="Bob Rudis" w:date="2013-11-06T22:02:00Z">
            <w:rPr>
              <w:i/>
              <w:sz w:val="26"/>
              <w:u w:val="single"/>
            </w:rPr>
          </w:rPrChange>
        </w:rPr>
        <w:t xml:space="preserve">    // country flag if available.</w:t>
      </w:r>
    </w:p>
    <w:p w14:paraId="13BF399A" w14:textId="77777777" w:rsidR="00B15CA3" w:rsidRPr="00D248A5" w:rsidRDefault="00055C38" w:rsidP="00B15CA3">
      <w:pPr>
        <w:pStyle w:val="CodeSnippet"/>
        <w:rPr>
          <w:color w:val="800026"/>
          <w:rPrChange w:id="1750" w:author="Bob Rudis" w:date="2013-11-06T22:02:00Z">
            <w:rPr>
              <w:b/>
            </w:rPr>
          </w:rPrChange>
        </w:rPr>
      </w:pPr>
      <w:r w:rsidRPr="00D248A5">
        <w:rPr>
          <w:color w:val="800026"/>
          <w:rPrChange w:id="1751" w:author="Bob Rudis" w:date="2013-11-06T22:02:00Z">
            <w:rPr>
              <w:b/>
              <w:sz w:val="26"/>
              <w:u w:val="single"/>
            </w:rPr>
          </w:rPrChange>
        </w:rPr>
        <w:t xml:space="preserve">    graph.on("mouseover", function(event, item) {</w:t>
      </w:r>
    </w:p>
    <w:p w14:paraId="2A1171DC" w14:textId="77777777" w:rsidR="00B15CA3" w:rsidRPr="00D248A5" w:rsidRDefault="00055C38" w:rsidP="00B15CA3">
      <w:pPr>
        <w:pStyle w:val="CodeSnippet"/>
        <w:rPr>
          <w:color w:val="800026"/>
          <w:rPrChange w:id="1752" w:author="Bob Rudis" w:date="2013-11-06T22:02:00Z">
            <w:rPr>
              <w:b/>
            </w:rPr>
          </w:rPrChange>
        </w:rPr>
      </w:pPr>
      <w:r w:rsidRPr="00D248A5">
        <w:rPr>
          <w:color w:val="800026"/>
          <w:rPrChange w:id="1753" w:author="Bob Rudis" w:date="2013-11-06T22:02:00Z">
            <w:rPr>
              <w:b/>
              <w:sz w:val="26"/>
              <w:u w:val="single"/>
            </w:rPr>
          </w:rPrChange>
        </w:rPr>
        <w:t xml:space="preserve">      if (item.shape == "circle" || item.shape == "square") {</w:t>
      </w:r>
    </w:p>
    <w:p w14:paraId="7A49BF23" w14:textId="77777777" w:rsidR="00B15CA3" w:rsidRPr="00D248A5" w:rsidRDefault="00055C38" w:rsidP="00B15CA3">
      <w:pPr>
        <w:pStyle w:val="CodeSnippet"/>
        <w:rPr>
          <w:color w:val="800026"/>
          <w:rPrChange w:id="1754" w:author="Bob Rudis" w:date="2013-11-06T22:02:00Z">
            <w:rPr>
              <w:b/>
            </w:rPr>
          </w:rPrChange>
        </w:rPr>
      </w:pPr>
      <w:r w:rsidRPr="00D248A5">
        <w:rPr>
          <w:color w:val="800026"/>
          <w:rPrChange w:id="1755" w:author="Bob Rudis" w:date="2013-11-06T22:02:00Z">
            <w:rPr>
              <w:b/>
              <w:sz w:val="26"/>
              <w:u w:val="single"/>
            </w:rPr>
          </w:rPrChange>
        </w:rPr>
        <w:t xml:space="preserve">        tip.setContent("&lt;div&gt;INFO: " + item.datum.info + "&lt;br/&gt;CC: " + </w:t>
      </w:r>
    </w:p>
    <w:p w14:paraId="7A36A715" w14:textId="77777777" w:rsidR="00B15CA3" w:rsidRPr="00D248A5" w:rsidRDefault="00055C38" w:rsidP="00B15CA3">
      <w:pPr>
        <w:pStyle w:val="CodeSnippet"/>
        <w:rPr>
          <w:color w:val="800026"/>
          <w:rPrChange w:id="1756" w:author="Bob Rudis" w:date="2013-11-06T22:02:00Z">
            <w:rPr>
              <w:b/>
            </w:rPr>
          </w:rPrChange>
        </w:rPr>
      </w:pPr>
      <w:r w:rsidRPr="00D248A5">
        <w:rPr>
          <w:color w:val="800026"/>
          <w:rPrChange w:id="1757" w:author="Bob Rudis" w:date="2013-11-06T22:02:00Z">
            <w:rPr>
              <w:b/>
              <w:sz w:val="26"/>
              <w:u w:val="single"/>
            </w:rPr>
          </w:rPrChange>
        </w:rPr>
        <w:t xml:space="preserve">          item.datum.cc + " &lt;img src=\"images/flags/png/" + </w:t>
      </w:r>
    </w:p>
    <w:p w14:paraId="1DB4DD1F" w14:textId="77777777" w:rsidR="00B15CA3" w:rsidRPr="00D248A5" w:rsidRDefault="00055C38" w:rsidP="00B15CA3">
      <w:pPr>
        <w:pStyle w:val="CodeSnippet"/>
        <w:rPr>
          <w:color w:val="800026"/>
          <w:rPrChange w:id="1758" w:author="Bob Rudis" w:date="2013-11-06T22:02:00Z">
            <w:rPr>
              <w:b/>
            </w:rPr>
          </w:rPrChange>
        </w:rPr>
      </w:pPr>
      <w:r w:rsidRPr="00D248A5">
        <w:rPr>
          <w:color w:val="800026"/>
          <w:rPrChange w:id="1759" w:author="Bob Rudis" w:date="2013-11-06T22:02:00Z">
            <w:rPr>
              <w:b/>
              <w:sz w:val="26"/>
              <w:u w:val="single"/>
            </w:rPr>
          </w:rPrChange>
        </w:rPr>
        <w:t xml:space="preserve">          item.datum.cc.toLowerCase() + ".png\"/&gt;&lt;br/&gt;DNS: " + </w:t>
      </w:r>
    </w:p>
    <w:p w14:paraId="3E93B7EB" w14:textId="77777777" w:rsidR="00B15CA3" w:rsidRPr="00D248A5" w:rsidRDefault="00055C38" w:rsidP="00B15CA3">
      <w:pPr>
        <w:pStyle w:val="CodeSnippet"/>
        <w:rPr>
          <w:color w:val="800026"/>
          <w:rPrChange w:id="1760" w:author="Bob Rudis" w:date="2013-11-06T22:02:00Z">
            <w:rPr>
              <w:b/>
            </w:rPr>
          </w:rPrChange>
        </w:rPr>
      </w:pPr>
      <w:r w:rsidRPr="00D248A5">
        <w:rPr>
          <w:color w:val="800026"/>
          <w:rPrChange w:id="1761" w:author="Bob Rudis" w:date="2013-11-06T22:02:00Z">
            <w:rPr>
              <w:b/>
              <w:sz w:val="26"/>
              <w:u w:val="single"/>
            </w:rPr>
          </w:rPrChange>
        </w:rPr>
        <w:lastRenderedPageBreak/>
        <w:t xml:space="preserve">          item.datum.dns + "&lt;br/&gt;&lt;/div&gt;");</w:t>
      </w:r>
    </w:p>
    <w:p w14:paraId="44037B0D" w14:textId="77777777" w:rsidR="00B15CA3" w:rsidRPr="00D248A5" w:rsidRDefault="00055C38" w:rsidP="00B15CA3">
      <w:pPr>
        <w:pStyle w:val="CodeSnippet"/>
        <w:rPr>
          <w:color w:val="800026"/>
          <w:rPrChange w:id="1762" w:author="Bob Rudis" w:date="2013-11-06T22:02:00Z">
            <w:rPr>
              <w:b/>
            </w:rPr>
          </w:rPrChange>
        </w:rPr>
      </w:pPr>
      <w:r w:rsidRPr="00D248A5">
        <w:rPr>
          <w:color w:val="800026"/>
          <w:rPrChange w:id="1763" w:author="Bob Rudis" w:date="2013-11-06T22:02:00Z">
            <w:rPr>
              <w:b/>
              <w:sz w:val="26"/>
              <w:u w:val="single"/>
            </w:rPr>
          </w:rPrChange>
        </w:rPr>
        <w:t xml:space="preserve">        tip.activate();</w:t>
      </w:r>
    </w:p>
    <w:p w14:paraId="549482E7" w14:textId="77777777" w:rsidR="00B15CA3" w:rsidRPr="00D248A5" w:rsidRDefault="00055C38" w:rsidP="00B15CA3">
      <w:pPr>
        <w:pStyle w:val="CodeSnippet"/>
        <w:rPr>
          <w:color w:val="800026"/>
          <w:rPrChange w:id="1764" w:author="Bob Rudis" w:date="2013-11-06T22:02:00Z">
            <w:rPr>
              <w:b/>
            </w:rPr>
          </w:rPrChange>
        </w:rPr>
      </w:pPr>
      <w:r w:rsidRPr="00D248A5">
        <w:rPr>
          <w:color w:val="800026"/>
          <w:rPrChange w:id="1765" w:author="Bob Rudis" w:date="2013-11-06T22:02:00Z">
            <w:rPr>
              <w:b/>
              <w:sz w:val="26"/>
              <w:u w:val="single"/>
            </w:rPr>
          </w:rPrChange>
        </w:rPr>
        <w:t xml:space="preserve">        tip._storeAndLockDimensions();</w:t>
      </w:r>
    </w:p>
    <w:p w14:paraId="606EC84F" w14:textId="77777777" w:rsidR="00B15CA3" w:rsidRPr="00D248A5" w:rsidRDefault="00055C38" w:rsidP="00B15CA3">
      <w:pPr>
        <w:pStyle w:val="CodeSnippet"/>
        <w:rPr>
          <w:color w:val="800026"/>
          <w:rPrChange w:id="1766" w:author="Bob Rudis" w:date="2013-11-06T22:02:00Z">
            <w:rPr>
              <w:b/>
            </w:rPr>
          </w:rPrChange>
        </w:rPr>
      </w:pPr>
      <w:r w:rsidRPr="00D248A5">
        <w:rPr>
          <w:color w:val="800026"/>
          <w:rPrChange w:id="1767" w:author="Bob Rudis" w:date="2013-11-06T22:02:00Z">
            <w:rPr>
              <w:b/>
              <w:sz w:val="26"/>
              <w:u w:val="single"/>
            </w:rPr>
          </w:rPrChange>
        </w:rPr>
        <w:t xml:space="preserve">        tip.reposition();</w:t>
      </w:r>
    </w:p>
    <w:p w14:paraId="15076A39" w14:textId="77777777" w:rsidR="00B15CA3" w:rsidRPr="00D248A5" w:rsidRDefault="00055C38" w:rsidP="00B15CA3">
      <w:pPr>
        <w:pStyle w:val="CodeSnippet"/>
        <w:rPr>
          <w:color w:val="800026"/>
          <w:rPrChange w:id="1768" w:author="Bob Rudis" w:date="2013-11-06T22:02:00Z">
            <w:rPr>
              <w:b/>
            </w:rPr>
          </w:rPrChange>
        </w:rPr>
      </w:pPr>
      <w:r w:rsidRPr="00D248A5">
        <w:rPr>
          <w:color w:val="800026"/>
          <w:rPrChange w:id="1769" w:author="Bob Rudis" w:date="2013-11-06T22:02:00Z">
            <w:rPr>
              <w:b/>
              <w:sz w:val="26"/>
              <w:u w:val="single"/>
            </w:rPr>
          </w:rPrChange>
        </w:rPr>
        <w:t xml:space="preserve">        tip.show();</w:t>
      </w:r>
    </w:p>
    <w:p w14:paraId="5882D948" w14:textId="77777777" w:rsidR="00B15CA3" w:rsidRPr="00D248A5" w:rsidRDefault="00055C38" w:rsidP="00B15CA3">
      <w:pPr>
        <w:pStyle w:val="CodeSnippet"/>
        <w:rPr>
          <w:color w:val="800026"/>
          <w:rPrChange w:id="1770" w:author="Bob Rudis" w:date="2013-11-06T22:02:00Z">
            <w:rPr>
              <w:b/>
            </w:rPr>
          </w:rPrChange>
        </w:rPr>
      </w:pPr>
      <w:r w:rsidRPr="00D248A5">
        <w:rPr>
          <w:color w:val="800026"/>
          <w:rPrChange w:id="1771" w:author="Bob Rudis" w:date="2013-11-06T22:02:00Z">
            <w:rPr>
              <w:b/>
              <w:sz w:val="26"/>
              <w:u w:val="single"/>
            </w:rPr>
          </w:rPrChange>
        </w:rPr>
        <w:t xml:space="preserve">      } else {</w:t>
      </w:r>
    </w:p>
    <w:p w14:paraId="2ED6916C" w14:textId="77777777" w:rsidR="00B15CA3" w:rsidRPr="00D248A5" w:rsidRDefault="00055C38" w:rsidP="00B15CA3">
      <w:pPr>
        <w:pStyle w:val="CodeSnippet"/>
        <w:rPr>
          <w:color w:val="800026"/>
          <w:rPrChange w:id="1772" w:author="Bob Rudis" w:date="2013-11-06T22:02:00Z">
            <w:rPr>
              <w:b/>
            </w:rPr>
          </w:rPrChange>
        </w:rPr>
      </w:pPr>
      <w:r w:rsidRPr="00D248A5">
        <w:rPr>
          <w:color w:val="800026"/>
          <w:rPrChange w:id="1773" w:author="Bob Rudis" w:date="2013-11-06T22:02:00Z">
            <w:rPr>
              <w:b/>
              <w:sz w:val="26"/>
              <w:u w:val="single"/>
            </w:rPr>
          </w:rPrChange>
        </w:rPr>
        <w:t xml:space="preserve">        tip.deactivate();</w:t>
      </w:r>
    </w:p>
    <w:p w14:paraId="7895B625" w14:textId="77777777" w:rsidR="00B15CA3" w:rsidRPr="00D248A5" w:rsidRDefault="00055C38" w:rsidP="00B15CA3">
      <w:pPr>
        <w:pStyle w:val="CodeSnippet"/>
        <w:rPr>
          <w:color w:val="800026"/>
          <w:rPrChange w:id="1774" w:author="Bob Rudis" w:date="2013-11-06T22:02:00Z">
            <w:rPr>
              <w:b/>
            </w:rPr>
          </w:rPrChange>
        </w:rPr>
      </w:pPr>
      <w:r w:rsidRPr="00D248A5">
        <w:rPr>
          <w:color w:val="800026"/>
          <w:rPrChange w:id="1775" w:author="Bob Rudis" w:date="2013-11-06T22:02:00Z">
            <w:rPr>
              <w:b/>
              <w:sz w:val="26"/>
              <w:u w:val="single"/>
            </w:rPr>
          </w:rPrChange>
        </w:rPr>
        <w:t xml:space="preserve">        tip.hide();</w:t>
      </w:r>
    </w:p>
    <w:p w14:paraId="2279A872" w14:textId="77777777" w:rsidR="00B15CA3" w:rsidRPr="00D248A5" w:rsidRDefault="00055C38" w:rsidP="00B15CA3">
      <w:pPr>
        <w:pStyle w:val="CodeSnippet"/>
        <w:rPr>
          <w:color w:val="800026"/>
          <w:rPrChange w:id="1776" w:author="Bob Rudis" w:date="2013-11-06T22:02:00Z">
            <w:rPr>
              <w:b/>
            </w:rPr>
          </w:rPrChange>
        </w:rPr>
      </w:pPr>
      <w:r w:rsidRPr="00D248A5">
        <w:rPr>
          <w:color w:val="800026"/>
          <w:rPrChange w:id="1777" w:author="Bob Rudis" w:date="2013-11-06T22:02:00Z">
            <w:rPr>
              <w:b/>
              <w:sz w:val="26"/>
              <w:u w:val="single"/>
            </w:rPr>
          </w:rPrChange>
        </w:rPr>
        <w:t xml:space="preserve">      }</w:t>
      </w:r>
    </w:p>
    <w:p w14:paraId="303FF2C2" w14:textId="77777777" w:rsidR="00B15CA3" w:rsidRPr="00D248A5" w:rsidRDefault="00055C38" w:rsidP="00B15CA3">
      <w:pPr>
        <w:pStyle w:val="CodeSnippet"/>
        <w:rPr>
          <w:color w:val="800026"/>
          <w:rPrChange w:id="1778" w:author="Bob Rudis" w:date="2013-11-06T22:02:00Z">
            <w:rPr>
              <w:b/>
            </w:rPr>
          </w:rPrChange>
        </w:rPr>
      </w:pPr>
      <w:r w:rsidRPr="00D248A5">
        <w:rPr>
          <w:color w:val="800026"/>
          <w:rPrChange w:id="1779" w:author="Bob Rudis" w:date="2013-11-06T22:02:00Z">
            <w:rPr>
              <w:b/>
              <w:sz w:val="26"/>
              <w:u w:val="single"/>
            </w:rPr>
          </w:rPrChange>
        </w:rPr>
        <w:t xml:space="preserve">    })</w:t>
      </w:r>
    </w:p>
    <w:p w14:paraId="2050D20C" w14:textId="77777777" w:rsidR="00B15CA3" w:rsidRPr="00D248A5" w:rsidRDefault="00B15CA3" w:rsidP="00B15CA3">
      <w:pPr>
        <w:pStyle w:val="CodeSnippet"/>
      </w:pPr>
    </w:p>
    <w:p w14:paraId="5796DA78" w14:textId="77777777" w:rsidR="00752101" w:rsidRPr="00D248A5" w:rsidRDefault="00055C38" w:rsidP="00B15CA3">
      <w:pPr>
        <w:pStyle w:val="CodeSnippet"/>
        <w:rPr>
          <w:color w:val="9B9B9B"/>
          <w:rPrChange w:id="1780" w:author="Bob Rudis" w:date="2013-11-06T22:02:00Z">
            <w:rPr/>
          </w:rPrChange>
        </w:rPr>
      </w:pPr>
      <w:r w:rsidRPr="00D248A5">
        <w:rPr>
          <w:color w:val="9B9B9B"/>
          <w:rPrChange w:id="1781" w:author="Bob Rudis" w:date="2013-11-06T22:02:00Z">
            <w:rPr>
              <w:sz w:val="26"/>
              <w:u w:val="single"/>
            </w:rPr>
          </w:rPrChange>
        </w:rPr>
        <w:t xml:space="preserve">    </w:t>
      </w:r>
      <w:r w:rsidRPr="00D248A5">
        <w:rPr>
          <w:i/>
          <w:color w:val="9B9B9B"/>
          <w:rPrChange w:id="1782" w:author="Bob Rudis" w:date="2013-11-06T22:02:00Z">
            <w:rPr>
              <w:i/>
              <w:sz w:val="26"/>
              <w:u w:val="single"/>
            </w:rPr>
          </w:rPrChange>
        </w:rPr>
        <w:t>// turn off tooltips when the mouse moves out of an element</w:t>
      </w:r>
    </w:p>
    <w:p w14:paraId="51480BB4" w14:textId="77777777" w:rsidR="00B15CA3" w:rsidRPr="00D248A5" w:rsidRDefault="00055C38" w:rsidP="00B15CA3">
      <w:pPr>
        <w:pStyle w:val="CodeSnippet"/>
        <w:rPr>
          <w:color w:val="800026"/>
          <w:rPrChange w:id="1783" w:author="Bob Rudis" w:date="2013-11-06T22:02:00Z">
            <w:rPr>
              <w:b/>
            </w:rPr>
          </w:rPrChange>
        </w:rPr>
      </w:pPr>
      <w:r w:rsidRPr="00D248A5">
        <w:rPr>
          <w:color w:val="800026"/>
          <w:rPrChange w:id="1784" w:author="Bob Rudis" w:date="2013-11-06T22:02:00Z">
            <w:rPr>
              <w:b/>
              <w:sz w:val="26"/>
              <w:u w:val="single"/>
            </w:rPr>
          </w:rPrChange>
        </w:rPr>
        <w:t xml:space="preserve">    graph.on("mouseout", function(event, item) {</w:t>
      </w:r>
    </w:p>
    <w:p w14:paraId="53F5D7A0" w14:textId="77777777" w:rsidR="00B15CA3" w:rsidRPr="00D248A5" w:rsidRDefault="00055C38" w:rsidP="00B15CA3">
      <w:pPr>
        <w:pStyle w:val="CodeSnippet"/>
        <w:rPr>
          <w:color w:val="800026"/>
          <w:rPrChange w:id="1785" w:author="Bob Rudis" w:date="2013-11-06T22:02:00Z">
            <w:rPr>
              <w:b/>
            </w:rPr>
          </w:rPrChange>
        </w:rPr>
      </w:pPr>
      <w:r w:rsidRPr="00D248A5">
        <w:rPr>
          <w:color w:val="800026"/>
          <w:rPrChange w:id="1786" w:author="Bob Rudis" w:date="2013-11-06T22:02:00Z">
            <w:rPr>
              <w:b/>
              <w:sz w:val="26"/>
              <w:u w:val="single"/>
            </w:rPr>
          </w:rPrChange>
        </w:rPr>
        <w:t xml:space="preserve">      tip.hide();</w:t>
      </w:r>
    </w:p>
    <w:p w14:paraId="195DE9CC" w14:textId="77777777" w:rsidR="00B15CA3" w:rsidRPr="00D248A5" w:rsidRDefault="00055C38" w:rsidP="00B15CA3">
      <w:pPr>
        <w:pStyle w:val="CodeSnippet"/>
        <w:rPr>
          <w:color w:val="800026"/>
          <w:rPrChange w:id="1787" w:author="Bob Rudis" w:date="2013-11-06T22:02:00Z">
            <w:rPr>
              <w:b/>
            </w:rPr>
          </w:rPrChange>
        </w:rPr>
      </w:pPr>
      <w:r w:rsidRPr="00D248A5">
        <w:rPr>
          <w:color w:val="800026"/>
          <w:rPrChange w:id="1788" w:author="Bob Rudis" w:date="2013-11-06T22:02:00Z">
            <w:rPr>
              <w:b/>
              <w:sz w:val="26"/>
              <w:u w:val="single"/>
            </w:rPr>
          </w:rPrChange>
        </w:rPr>
        <w:t xml:space="preserve">      tip.deactivate();</w:t>
      </w:r>
    </w:p>
    <w:p w14:paraId="42DEF453" w14:textId="77777777" w:rsidR="00B15CA3" w:rsidRPr="00D248A5" w:rsidRDefault="00055C38" w:rsidP="00B15CA3">
      <w:pPr>
        <w:pStyle w:val="CodeSnippet"/>
        <w:rPr>
          <w:color w:val="800026"/>
          <w:rPrChange w:id="1789" w:author="Bob Rudis" w:date="2013-11-06T22:02:00Z">
            <w:rPr>
              <w:b/>
            </w:rPr>
          </w:rPrChange>
        </w:rPr>
      </w:pPr>
      <w:r w:rsidRPr="00D248A5">
        <w:rPr>
          <w:color w:val="800026"/>
          <w:rPrChange w:id="1790" w:author="Bob Rudis" w:date="2013-11-06T22:02:00Z">
            <w:rPr>
              <w:b/>
              <w:sz w:val="26"/>
              <w:u w:val="single"/>
            </w:rPr>
          </w:rPrChange>
        </w:rPr>
        <w:t xml:space="preserve">    })</w:t>
      </w:r>
    </w:p>
    <w:p w14:paraId="7E4FFD59" w14:textId="77777777" w:rsidR="00B15CA3" w:rsidRPr="00D248A5" w:rsidRDefault="00B15CA3" w:rsidP="00B15CA3">
      <w:pPr>
        <w:pStyle w:val="CodeSnippet"/>
      </w:pPr>
    </w:p>
    <w:p w14:paraId="5DB7406F" w14:textId="77777777" w:rsidR="00752101" w:rsidRPr="00D248A5" w:rsidRDefault="00055C38" w:rsidP="00B15CA3">
      <w:pPr>
        <w:pStyle w:val="CodeSnippet"/>
        <w:rPr>
          <w:i/>
          <w:color w:val="9B9B9B"/>
          <w:rPrChange w:id="1791" w:author="Bob Rudis" w:date="2013-11-06T22:02:00Z">
            <w:rPr>
              <w:i/>
            </w:rPr>
          </w:rPrChange>
        </w:rPr>
      </w:pPr>
      <w:r w:rsidRPr="00D248A5">
        <w:rPr>
          <w:i/>
          <w:color w:val="9B9B9B"/>
          <w:rPrChange w:id="1792" w:author="Bob Rudis" w:date="2013-11-06T22:02:00Z">
            <w:rPr>
              <w:i/>
              <w:sz w:val="26"/>
              <w:u w:val="single"/>
            </w:rPr>
          </w:rPrChange>
        </w:rPr>
        <w:t xml:space="preserve">    // if the user clicks on an external node, look</w:t>
      </w:r>
      <w:ins w:id="1793" w:author="Kezia Endsley" w:date="2013-10-10T12:40:00Z">
        <w:r w:rsidR="00895DB4" w:rsidRPr="00D248A5">
          <w:rPr>
            <w:i/>
            <w:color w:val="9B9B9B"/>
            <w:rPrChange w:id="1794" w:author="Bob Rudis" w:date="2013-11-06T22:02:00Z">
              <w:rPr>
                <w:i/>
                <w:highlight w:val="green"/>
              </w:rPr>
            </w:rPrChange>
          </w:rPr>
          <w:t xml:space="preserve"> </w:t>
        </w:r>
      </w:ins>
      <w:r w:rsidRPr="00D248A5">
        <w:rPr>
          <w:i/>
          <w:color w:val="9B9B9B"/>
          <w:rPrChange w:id="1795" w:author="Bob Rudis" w:date="2013-11-06T22:02:00Z">
            <w:rPr>
              <w:i/>
              <w:sz w:val="26"/>
              <w:u w:val="single"/>
            </w:rPr>
          </w:rPrChange>
        </w:rPr>
        <w:t>up the selected IP</w:t>
      </w:r>
    </w:p>
    <w:p w14:paraId="5A2FBAF7" w14:textId="77777777" w:rsidR="00752101" w:rsidRPr="00D248A5" w:rsidRDefault="00055C38" w:rsidP="00B15CA3">
      <w:pPr>
        <w:pStyle w:val="CodeSnippet"/>
        <w:rPr>
          <w:i/>
          <w:color w:val="9B9B9B"/>
          <w:rPrChange w:id="1796" w:author="Bob Rudis" w:date="2013-11-06T22:02:00Z">
            <w:rPr>
              <w:i/>
            </w:rPr>
          </w:rPrChange>
        </w:rPr>
      </w:pPr>
      <w:r w:rsidRPr="00D248A5">
        <w:rPr>
          <w:i/>
          <w:color w:val="9B9B9B"/>
          <w:rPrChange w:id="1797" w:author="Bob Rudis" w:date="2013-11-06T22:02:00Z">
            <w:rPr>
              <w:i/>
              <w:sz w:val="26"/>
              <w:u w:val="single"/>
            </w:rPr>
          </w:rPrChange>
        </w:rPr>
        <w:t xml:space="preserve">    // address on the tcpiputils.com site</w:t>
      </w:r>
    </w:p>
    <w:p w14:paraId="74246AFF" w14:textId="77777777" w:rsidR="00B15CA3" w:rsidRPr="00D248A5" w:rsidRDefault="00055C38" w:rsidP="00B15CA3">
      <w:pPr>
        <w:pStyle w:val="CodeSnippet"/>
        <w:rPr>
          <w:color w:val="800026"/>
          <w:rPrChange w:id="1798" w:author="Bob Rudis" w:date="2013-11-06T22:02:00Z">
            <w:rPr>
              <w:b/>
            </w:rPr>
          </w:rPrChange>
        </w:rPr>
      </w:pPr>
      <w:r w:rsidRPr="00D248A5">
        <w:rPr>
          <w:color w:val="800026"/>
          <w:rPrChange w:id="1799" w:author="Bob Rudis" w:date="2013-11-06T22:02:00Z">
            <w:rPr>
              <w:b/>
              <w:sz w:val="26"/>
              <w:u w:val="single"/>
            </w:rPr>
          </w:rPrChange>
        </w:rPr>
        <w:t xml:space="preserve">    graph.on("click", function(event, item) { </w:t>
      </w:r>
    </w:p>
    <w:p w14:paraId="3429AD9A" w14:textId="77777777" w:rsidR="00B15CA3" w:rsidRPr="00D248A5" w:rsidRDefault="00055C38" w:rsidP="00B15CA3">
      <w:pPr>
        <w:pStyle w:val="CodeSnippet"/>
        <w:rPr>
          <w:color w:val="800026"/>
          <w:rPrChange w:id="1800" w:author="Bob Rudis" w:date="2013-11-06T22:02:00Z">
            <w:rPr>
              <w:b/>
            </w:rPr>
          </w:rPrChange>
        </w:rPr>
      </w:pPr>
      <w:r w:rsidRPr="00D248A5">
        <w:rPr>
          <w:color w:val="800026"/>
          <w:rPrChange w:id="1801" w:author="Bob Rudis" w:date="2013-11-06T22:02:00Z">
            <w:rPr>
              <w:b/>
              <w:sz w:val="26"/>
              <w:u w:val="single"/>
            </w:rPr>
          </w:rPrChange>
        </w:rPr>
        <w:t xml:space="preserve">      a = item</w:t>
      </w:r>
    </w:p>
    <w:p w14:paraId="3DF5B540" w14:textId="77777777" w:rsidR="00B15CA3" w:rsidRPr="00D248A5" w:rsidRDefault="00055C38" w:rsidP="00B15CA3">
      <w:pPr>
        <w:pStyle w:val="CodeSnippet"/>
        <w:rPr>
          <w:color w:val="800026"/>
          <w:rPrChange w:id="1802" w:author="Bob Rudis" w:date="2013-11-06T22:02:00Z">
            <w:rPr>
              <w:b/>
            </w:rPr>
          </w:rPrChange>
        </w:rPr>
      </w:pPr>
      <w:r w:rsidRPr="00D248A5">
        <w:rPr>
          <w:color w:val="800026"/>
          <w:rPrChange w:id="1803" w:author="Bob Rudis" w:date="2013-11-06T22:02:00Z">
            <w:rPr>
              <w:b/>
              <w:sz w:val="26"/>
              <w:u w:val="single"/>
            </w:rPr>
          </w:rPrChange>
        </w:rPr>
        <w:t xml:space="preserve">      if ((item.datum.group == 4) || (item.datum.group == 5)) {</w:t>
      </w:r>
    </w:p>
    <w:p w14:paraId="16373CF5" w14:textId="77777777" w:rsidR="00B15CA3" w:rsidRPr="00D248A5" w:rsidRDefault="00055C38" w:rsidP="00B15CA3">
      <w:pPr>
        <w:pStyle w:val="CodeSnippet"/>
        <w:rPr>
          <w:color w:val="800026"/>
          <w:rPrChange w:id="1804" w:author="Bob Rudis" w:date="2013-11-06T22:02:00Z">
            <w:rPr>
              <w:b/>
            </w:rPr>
          </w:rPrChange>
        </w:rPr>
      </w:pPr>
      <w:r w:rsidRPr="00D248A5">
        <w:rPr>
          <w:color w:val="800026"/>
          <w:rPrChange w:id="1805" w:author="Bob Rudis" w:date="2013-11-06T22:02:00Z">
            <w:rPr>
              <w:b/>
              <w:sz w:val="26"/>
              <w:u w:val="single"/>
            </w:rPr>
          </w:rPrChange>
        </w:rPr>
        <w:t xml:space="preserve">        window.open("http://www.tcpiputils.com/browse/ip-address/" + </w:t>
      </w:r>
    </w:p>
    <w:p w14:paraId="602A3B46" w14:textId="77777777" w:rsidR="00B15CA3" w:rsidRPr="00D248A5" w:rsidRDefault="00055C38" w:rsidP="00B15CA3">
      <w:pPr>
        <w:pStyle w:val="CodeSnippet"/>
        <w:rPr>
          <w:color w:val="800026"/>
          <w:rPrChange w:id="1806" w:author="Bob Rudis" w:date="2013-11-06T22:02:00Z">
            <w:rPr>
              <w:b/>
            </w:rPr>
          </w:rPrChange>
        </w:rPr>
      </w:pPr>
      <w:r w:rsidRPr="00D248A5">
        <w:rPr>
          <w:color w:val="800026"/>
          <w:rPrChange w:id="1807" w:author="Bob Rudis" w:date="2013-11-06T22:02:00Z">
            <w:rPr>
              <w:b/>
              <w:sz w:val="26"/>
              <w:u w:val="single"/>
            </w:rPr>
          </w:rPrChange>
        </w:rPr>
        <w:t xml:space="preserve">          item.datum.name,"_blank")</w:t>
      </w:r>
    </w:p>
    <w:p w14:paraId="4F30D614" w14:textId="77777777" w:rsidR="00B15CA3" w:rsidRPr="00D248A5" w:rsidRDefault="00055C38" w:rsidP="00B15CA3">
      <w:pPr>
        <w:pStyle w:val="CodeSnippet"/>
        <w:rPr>
          <w:color w:val="800026"/>
          <w:rPrChange w:id="1808" w:author="Bob Rudis" w:date="2013-11-06T22:02:00Z">
            <w:rPr>
              <w:b/>
            </w:rPr>
          </w:rPrChange>
        </w:rPr>
      </w:pPr>
      <w:r w:rsidRPr="00D248A5">
        <w:rPr>
          <w:color w:val="800026"/>
          <w:rPrChange w:id="1809" w:author="Bob Rudis" w:date="2013-11-06T22:02:00Z">
            <w:rPr>
              <w:b/>
              <w:sz w:val="26"/>
              <w:u w:val="single"/>
            </w:rPr>
          </w:rPrChange>
        </w:rPr>
        <w:t xml:space="preserve">      }</w:t>
      </w:r>
    </w:p>
    <w:p w14:paraId="1F919B74" w14:textId="77777777" w:rsidR="00B15CA3" w:rsidRPr="00D248A5" w:rsidRDefault="00055C38" w:rsidP="00B15CA3">
      <w:pPr>
        <w:pStyle w:val="CodeSnippet"/>
        <w:rPr>
          <w:color w:val="800026"/>
          <w:rPrChange w:id="1810" w:author="Bob Rudis" w:date="2013-11-06T22:02:00Z">
            <w:rPr>
              <w:b/>
            </w:rPr>
          </w:rPrChange>
        </w:rPr>
      </w:pPr>
      <w:r w:rsidRPr="00D248A5">
        <w:rPr>
          <w:color w:val="800026"/>
          <w:rPrChange w:id="1811" w:author="Bob Rudis" w:date="2013-11-06T22:02:00Z">
            <w:rPr>
              <w:b/>
              <w:sz w:val="26"/>
              <w:u w:val="single"/>
            </w:rPr>
          </w:rPrChange>
        </w:rPr>
        <w:t xml:space="preserve">      graph.update("click", item);</w:t>
      </w:r>
    </w:p>
    <w:p w14:paraId="300570FB" w14:textId="77777777" w:rsidR="00B15CA3" w:rsidRPr="00D248A5" w:rsidRDefault="00055C38" w:rsidP="00B15CA3">
      <w:pPr>
        <w:pStyle w:val="CodeSnippet"/>
        <w:rPr>
          <w:color w:val="800026"/>
          <w:rPrChange w:id="1812" w:author="Bob Rudis" w:date="2013-11-06T22:02:00Z">
            <w:rPr>
              <w:b/>
            </w:rPr>
          </w:rPrChange>
        </w:rPr>
      </w:pPr>
      <w:r w:rsidRPr="00D248A5">
        <w:rPr>
          <w:color w:val="800026"/>
          <w:rPrChange w:id="1813" w:author="Bob Rudis" w:date="2013-11-06T22:02:00Z">
            <w:rPr>
              <w:b/>
              <w:sz w:val="26"/>
              <w:u w:val="single"/>
            </w:rPr>
          </w:rPrChange>
        </w:rPr>
        <w:t xml:space="preserve">    });</w:t>
      </w:r>
    </w:p>
    <w:p w14:paraId="5BCC1DBB" w14:textId="77777777" w:rsidR="00B15CA3" w:rsidRPr="00D248A5" w:rsidRDefault="00055C38" w:rsidP="00B15CA3">
      <w:pPr>
        <w:pStyle w:val="CodeSnippet"/>
        <w:rPr>
          <w:color w:val="800026"/>
          <w:rPrChange w:id="1814" w:author="Bob Rudis" w:date="2013-11-06T22:02:00Z">
            <w:rPr>
              <w:b/>
            </w:rPr>
          </w:rPrChange>
        </w:rPr>
      </w:pPr>
      <w:r w:rsidRPr="00D248A5">
        <w:rPr>
          <w:color w:val="800026"/>
          <w:rPrChange w:id="1815" w:author="Bob Rudis" w:date="2013-11-06T22:02:00Z">
            <w:rPr>
              <w:b/>
              <w:sz w:val="26"/>
              <w:u w:val="single"/>
            </w:rPr>
          </w:rPrChange>
        </w:rPr>
        <w:t xml:space="preserve">  });</w:t>
      </w:r>
    </w:p>
    <w:p w14:paraId="409D72E3" w14:textId="77777777" w:rsidR="00B15CA3" w:rsidRPr="00D248A5" w:rsidRDefault="00B15CA3" w:rsidP="00B15CA3">
      <w:pPr>
        <w:pStyle w:val="CodeSnippet"/>
        <w:rPr>
          <w:color w:val="800026"/>
          <w:rPrChange w:id="1816" w:author="Bob Rudis" w:date="2013-11-06T22:02:00Z">
            <w:rPr>
              <w:b/>
            </w:rPr>
          </w:rPrChange>
        </w:rPr>
      </w:pPr>
    </w:p>
    <w:p w14:paraId="734D5424" w14:textId="77777777" w:rsidR="00B15CA3" w:rsidRPr="005D780C" w:rsidRDefault="00055C38" w:rsidP="00B15CA3">
      <w:pPr>
        <w:pStyle w:val="CodeSnippet"/>
        <w:rPr>
          <w:color w:val="800026"/>
          <w:rPrChange w:id="1817" w:author="Bob Rudis" w:date="2013-11-06T21:55:00Z">
            <w:rPr>
              <w:b/>
            </w:rPr>
          </w:rPrChange>
        </w:rPr>
      </w:pPr>
      <w:r w:rsidRPr="005D780C">
        <w:rPr>
          <w:color w:val="800026"/>
          <w:highlight w:val="green"/>
          <w:rPrChange w:id="1818" w:author="Bob Rudis" w:date="2013-11-06T21:55:00Z">
            <w:rPr>
              <w:b/>
              <w:sz w:val="26"/>
              <w:u w:val="single"/>
            </w:rPr>
          </w:rPrChange>
        </w:rPr>
        <w:t>}</w:t>
      </w:r>
    </w:p>
    <w:p w14:paraId="78A1D592" w14:textId="77777777" w:rsidR="00EA18EE" w:rsidRDefault="005B7BD4" w:rsidP="00347C76">
      <w:pPr>
        <w:pStyle w:val="Para"/>
      </w:pPr>
      <w:r>
        <w:t>There are many additions you could make to enhance this ba</w:t>
      </w:r>
      <w:r w:rsidR="00EA18EE">
        <w:t>sic interactive tool, including:</w:t>
      </w:r>
    </w:p>
    <w:p w14:paraId="738B42D7" w14:textId="77777777" w:rsidR="00EA18EE" w:rsidRDefault="00117CC4" w:rsidP="00EA18EE">
      <w:pPr>
        <w:pStyle w:val="ListBulleted"/>
      </w:pPr>
      <w:r>
        <w:t xml:space="preserve">Sizing </w:t>
      </w:r>
      <w:r w:rsidR="005B7BD4">
        <w:t xml:space="preserve">nodes </w:t>
      </w:r>
      <w:r w:rsidR="00EA18EE">
        <w:t xml:space="preserve">based on </w:t>
      </w:r>
      <w:ins w:id="1819" w:author="Kezia Endsley" w:date="2013-10-10T12:40:00Z">
        <w:r w:rsidR="00895DB4">
          <w:t xml:space="preserve">the </w:t>
        </w:r>
      </w:ins>
      <w:r w:rsidR="00EA18EE">
        <w:t>number of connections</w:t>
      </w:r>
      <w:ins w:id="1820" w:author="Kezia Endsley" w:date="2013-10-10T11:44:00Z">
        <w:del w:id="1821" w:author="Kent, Kevin - Indianapolis" w:date="2013-11-01T15:32:00Z">
          <w:r w:rsidDel="001D2D9E">
            <w:delText>.</w:delText>
          </w:r>
        </w:del>
      </w:ins>
      <w:del w:id="1822" w:author="Kezia Endsley" w:date="2013-10-10T11:44:00Z">
        <w:r w:rsidR="00EA18EE" w:rsidDel="00117CC4">
          <w:delText>,</w:delText>
        </w:r>
      </w:del>
    </w:p>
    <w:p w14:paraId="4090153C" w14:textId="77777777" w:rsidR="00EA18EE" w:rsidRDefault="00117CC4" w:rsidP="00EA18EE">
      <w:pPr>
        <w:pStyle w:val="ListBulleted"/>
      </w:pPr>
      <w:r>
        <w:t xml:space="preserve">Incorporating </w:t>
      </w:r>
      <w:r w:rsidR="005B7BD4">
        <w:t>other IP reputation resources</w:t>
      </w:r>
      <w:ins w:id="1823" w:author="Kezia Endsley" w:date="2013-10-10T11:44:00Z">
        <w:del w:id="1824" w:author="Kent, Kevin - Indianapolis" w:date="2013-11-01T15:32:00Z">
          <w:r w:rsidDel="001D2D9E">
            <w:delText>.</w:delText>
          </w:r>
        </w:del>
      </w:ins>
      <w:del w:id="1825" w:author="Kezia Endsley" w:date="2013-10-10T11:44:00Z">
        <w:r w:rsidR="005B7BD4" w:rsidDel="00117CC4">
          <w:delText>,</w:delText>
        </w:r>
      </w:del>
      <w:r w:rsidR="005B7BD4">
        <w:t xml:space="preserve"> </w:t>
      </w:r>
    </w:p>
    <w:p w14:paraId="728B849F" w14:textId="77777777" w:rsidR="00EA18EE" w:rsidRDefault="00117CC4" w:rsidP="00EA18EE">
      <w:pPr>
        <w:pStyle w:val="ListBulleted"/>
      </w:pPr>
      <w:r>
        <w:t xml:space="preserve">Performing </w:t>
      </w:r>
      <w:r w:rsidR="005B7BD4">
        <w:t>additional metadata queries on internal hosts that have suspicious activity and displaying other layers of information</w:t>
      </w:r>
      <w:del w:id="1826" w:author="Kent, Kevin - Indianapolis" w:date="2013-11-01T15:32:00Z">
        <w:r w:rsidR="005B7BD4" w:rsidDel="001D2D9E">
          <w:delText>.</w:delText>
        </w:r>
      </w:del>
      <w:r w:rsidR="005B7BD4">
        <w:t xml:space="preserve"> </w:t>
      </w:r>
    </w:p>
    <w:p w14:paraId="6D6BC231" w14:textId="77777777" w:rsidR="005B7BD4" w:rsidRDefault="005B7BD4" w:rsidP="00EA18EE">
      <w:pPr>
        <w:pStyle w:val="ParaContinued"/>
      </w:pPr>
      <w:r>
        <w:t>This should be a good starting point to help you explore both D3 and JavaScript further.</w:t>
      </w:r>
    </w:p>
    <w:p w14:paraId="5A05CA82" w14:textId="77777777" w:rsidR="001D2D9E" w:rsidRDefault="001D2D9E" w:rsidP="001D2D9E">
      <w:pPr>
        <w:pStyle w:val="FeatureType"/>
        <w:rPr>
          <w:ins w:id="1827" w:author="Kent, Kevin - Indianapolis" w:date="2013-11-01T15:33:00Z"/>
        </w:rPr>
      </w:pPr>
      <w:ins w:id="1828" w:author="Kent, Kevin - Indianapolis" w:date="2013-11-01T15:33:00Z">
        <w:r>
          <w:t>type="note"</w:t>
        </w:r>
      </w:ins>
    </w:p>
    <w:p w14:paraId="2B36CF0B" w14:textId="2E594842" w:rsidR="001342FA" w:rsidRDefault="001342FA">
      <w:pPr>
        <w:pStyle w:val="FeaturePara"/>
        <w:pPrChange w:id="1829" w:author="Kent, Kevin - Indianapolis" w:date="2013-11-01T15:33:00Z">
          <w:pPr>
            <w:pStyle w:val="Para"/>
          </w:pPr>
        </w:pPrChange>
      </w:pPr>
      <w:r>
        <w:t xml:space="preserve">You can find the </w:t>
      </w:r>
      <w:r w:rsidR="00FE2D55">
        <w:t>complete working</w:t>
      </w:r>
      <w:r>
        <w:t xml:space="preserve"> “threat-view” </w:t>
      </w:r>
      <w:r w:rsidR="00FE2D55">
        <w:t xml:space="preserve">example on the book’s </w:t>
      </w:r>
      <w:del w:id="1830" w:author="Kezia Endsley" w:date="2013-10-10T11:25:00Z">
        <w:r w:rsidR="00FE2D55" w:rsidDel="0078716F">
          <w:delText>web site</w:delText>
        </w:r>
      </w:del>
      <w:ins w:id="1831" w:author="Kezia Endsley" w:date="2013-10-10T11:25:00Z">
        <w:r w:rsidR="0078716F">
          <w:t>website</w:t>
        </w:r>
      </w:ins>
      <w:r w:rsidR="00FE2D55">
        <w:t xml:space="preserve"> </w:t>
      </w:r>
      <w:ins w:id="1832" w:author="Kent, Kevin - Indianapolis" w:date="2013-11-01T15:33:00Z">
        <w:r w:rsidR="001D2D9E">
          <w:t>(</w:t>
        </w:r>
        <w:del w:id="1833" w:author="Bob Rudis" w:date="2013-11-06T22:02:00Z">
          <w:r w:rsidR="001D2D9E" w:rsidDel="00D248A5">
            <w:delText xml:space="preserve"> </w:delText>
          </w:r>
        </w:del>
      </w:ins>
      <w:r w:rsidR="00FE2D55">
        <w:t xml:space="preserve">and interact with it by starting the Python web server in the </w:t>
      </w:r>
      <w:ins w:id="1834" w:author="Russell Thomas" w:date="2013-10-01T13:59:00Z">
        <w:del w:id="1835" w:author="Bob Rudis" w:date="2013-11-06T22:02:00Z">
          <w:r w:rsidR="007A21D4" w:rsidRPr="007A21D4" w:rsidDel="00D248A5">
            <w:rPr>
              <w:rStyle w:val="InlineCode"/>
            </w:rPr>
            <w:delText>/</w:delText>
          </w:r>
        </w:del>
      </w:ins>
      <w:ins w:id="1836" w:author="Bob Rudis" w:date="2013-11-06T22:02:00Z">
        <w:r w:rsidR="00D248A5">
          <w:rPr>
            <w:rStyle w:val="InlineCode"/>
          </w:rPr>
          <w:t>ch11/</w:t>
        </w:r>
      </w:ins>
      <w:ins w:id="1837" w:author="Russell Thomas" w:date="2013-10-01T13:59:00Z">
        <w:r w:rsidR="007A21D4" w:rsidRPr="007A21D4">
          <w:rPr>
            <w:rStyle w:val="InlineCode"/>
          </w:rPr>
          <w:t>support/ch11-threat-view/</w:t>
        </w:r>
        <w:r w:rsidR="007A21D4">
          <w:t xml:space="preserve"> </w:t>
        </w:r>
      </w:ins>
      <w:del w:id="1838" w:author="Russell Thomas" w:date="2013-10-01T13:59:00Z">
        <w:r w:rsidR="00FE2D55" w:rsidDel="007A21D4">
          <w:delText xml:space="preserve">threat-view </w:delText>
        </w:r>
      </w:del>
      <w:r w:rsidR="00FE2D55">
        <w:t>directory</w:t>
      </w:r>
      <w:ins w:id="1839" w:author="Kezia Endsley" w:date="2013-10-10T12:41:00Z">
        <w:r w:rsidR="00C9450F">
          <w:t>,</w:t>
        </w:r>
      </w:ins>
      <w:ins w:id="1840" w:author="Russell Thomas" w:date="2013-10-01T13:59:00Z">
        <w:r w:rsidR="007A21D4">
          <w:t xml:space="preserve"> </w:t>
        </w:r>
        <w:del w:id="1841" w:author="Kent, Kevin - Indianapolis" w:date="2013-11-01T15:33:00Z">
          <w:r w:rsidR="007A21D4" w:rsidDel="001D2D9E">
            <w:delText>u</w:delText>
          </w:r>
        </w:del>
        <w:del w:id="1842" w:author="Kent, Kevin - Indianapolis" w:date="2013-11-01T15:34:00Z">
          <w:r w:rsidR="007A21D4" w:rsidDel="001D2D9E">
            <w:delText>nder</w:delText>
          </w:r>
        </w:del>
      </w:ins>
      <w:ins w:id="1843" w:author="Kent, Kevin - Indianapolis" w:date="2013-11-01T15:34:00Z">
        <w:r w:rsidR="001D2D9E">
          <w:t>in the</w:t>
        </w:r>
      </w:ins>
      <w:ins w:id="1844" w:author="Russell Thomas" w:date="2013-10-01T13:59:00Z">
        <w:r w:rsidR="007A21D4">
          <w:t xml:space="preserve"> Chapter 11</w:t>
        </w:r>
      </w:ins>
      <w:ins w:id="1845" w:author="Kent, Kevin - Indianapolis" w:date="2013-11-01T15:34:00Z">
        <w:r w:rsidR="001D2D9E">
          <w:t xml:space="preserve"> download materials</w:t>
        </w:r>
      </w:ins>
      <w:r w:rsidR="00FE2D55">
        <w:t>.</w:t>
      </w:r>
    </w:p>
    <w:p w14:paraId="70B1AF76" w14:textId="77777777" w:rsidR="001D2D9E" w:rsidRDefault="001D2D9E">
      <w:pPr>
        <w:pStyle w:val="QueryPara"/>
        <w:rPr>
          <w:ins w:id="1846" w:author="Bob Rudis" w:date="2013-11-06T21:56:00Z"/>
        </w:rPr>
        <w:pPrChange w:id="1847" w:author="Kent, Kevin - Indianapolis" w:date="2013-11-01T15:34:00Z">
          <w:pPr>
            <w:pStyle w:val="H1"/>
          </w:pPr>
        </w:pPrChange>
      </w:pPr>
      <w:ins w:id="1848" w:author="Kent, Kevin - Indianapolis" w:date="2013-11-01T15:34:00Z">
        <w:r>
          <w:t>[AU: Edits above okay? Thanks, Kevin (PJE)]</w:t>
        </w:r>
      </w:ins>
    </w:p>
    <w:p w14:paraId="28C0C634" w14:textId="193A3273" w:rsidR="005D780C" w:rsidRDefault="005D780C">
      <w:pPr>
        <w:pStyle w:val="QueryPara"/>
        <w:rPr>
          <w:ins w:id="1849" w:author="Kent, Kevin - Indianapolis" w:date="2013-11-01T15:34:00Z"/>
        </w:rPr>
        <w:pPrChange w:id="1850" w:author="Kent, Kevin - Indianapolis" w:date="2013-11-01T15:34:00Z">
          <w:pPr>
            <w:pStyle w:val="H1"/>
          </w:pPr>
        </w:pPrChange>
      </w:pPr>
      <w:ins w:id="1851" w:author="Bob Rudis" w:date="2013-11-06T21:56:00Z">
        <w:r>
          <w:t>AR: aye. Thx.</w:t>
        </w:r>
      </w:ins>
    </w:p>
    <w:p w14:paraId="6BA5333B" w14:textId="77777777" w:rsidR="00F77059" w:rsidRDefault="006B6DAD" w:rsidP="006B6DAD">
      <w:pPr>
        <w:pStyle w:val="H1"/>
      </w:pPr>
      <w:del w:id="1852" w:author="Kezia Endsley" w:date="2013-10-10T11:25:00Z">
        <w:r w:rsidDel="0078716F">
          <w:lastRenderedPageBreak/>
          <w:delText xml:space="preserve">In </w:delText>
        </w:r>
      </w:del>
      <w:r>
        <w:t>Summary</w:t>
      </w:r>
    </w:p>
    <w:p w14:paraId="3BAB57E5" w14:textId="77777777" w:rsidR="006B6DAD" w:rsidRDefault="00FD6EA4" w:rsidP="006B6DAD">
      <w:pPr>
        <w:pStyle w:val="Para"/>
      </w:pPr>
      <w:r>
        <w:t>Creating interactive dashboards and visualizations is a multi-disciplinary endeavor. You must understand both the problem domain and mental models of your consumers, know which goals—augmentation, exploration and illumination—must be accounted for in the finished product</w:t>
      </w:r>
      <w:ins w:id="1853" w:author="Kezia Endsley" w:date="2013-10-10T12:41:00Z">
        <w:r w:rsidR="00C9450F">
          <w:t>,</w:t>
        </w:r>
      </w:ins>
      <w:r>
        <w:t xml:space="preserve"> and be certain that interaction is truly necessary for effective communication.</w:t>
      </w:r>
    </w:p>
    <w:p w14:paraId="3757B09A" w14:textId="77777777" w:rsidR="007C630C" w:rsidRDefault="007C630C" w:rsidP="006B6DAD">
      <w:pPr>
        <w:pStyle w:val="Para"/>
      </w:pPr>
      <w:del w:id="1854" w:author="Kezia Endsley" w:date="2013-10-10T12:42:00Z">
        <w:r w:rsidDel="00A235A2">
          <w:delText>You should avoid</w:delText>
        </w:r>
      </w:del>
      <w:ins w:id="1855" w:author="Kezia Endsley" w:date="2013-10-10T12:42:00Z">
        <w:r w:rsidR="00A235A2">
          <w:t>Avoid</w:t>
        </w:r>
      </w:ins>
      <w:r>
        <w:t xml:space="preserve"> proprietary solutions whenever possible to ensure your creations can be viewed</w:t>
      </w:r>
      <w:ins w:id="1856" w:author="Kezia Endsley" w:date="2013-10-10T12:41:00Z">
        <w:r w:rsidR="00DC6193">
          <w:t xml:space="preserve"> by</w:t>
        </w:r>
      </w:ins>
      <w:r>
        <w:t xml:space="preserve"> </w:t>
      </w:r>
      <w:r w:rsidR="005F07BF">
        <w:t>the largest audience</w:t>
      </w:r>
      <w:ins w:id="1857" w:author="Kezia Endsley" w:date="2013-10-10T12:41:00Z">
        <w:r w:rsidR="00A235A2">
          <w:t>.</w:t>
        </w:r>
      </w:ins>
      <w:r>
        <w:t xml:space="preserve"> </w:t>
      </w:r>
      <w:del w:id="1858" w:author="Kezia Endsley" w:date="2013-10-10T12:41:00Z">
        <w:r w:rsidDel="00A235A2">
          <w:delText>and m</w:delText>
        </w:r>
      </w:del>
      <w:ins w:id="1859" w:author="Kezia Endsley" w:date="2013-10-10T12:41:00Z">
        <w:r w:rsidR="00A235A2">
          <w:t>M</w:t>
        </w:r>
      </w:ins>
      <w:r>
        <w:t xml:space="preserve">ake note of characteristics in other visualizations you find to be effective so you can duplicate their best parts in your own </w:t>
      </w:r>
      <w:r w:rsidR="005F07BF">
        <w:t>work</w:t>
      </w:r>
      <w:r>
        <w:t>.</w:t>
      </w:r>
    </w:p>
    <w:p w14:paraId="3A1ED791" w14:textId="77777777" w:rsidR="00FD6EA4" w:rsidRPr="006B6DAD" w:rsidRDefault="00FD6EA4" w:rsidP="006B6DAD">
      <w:pPr>
        <w:pStyle w:val="Para"/>
      </w:pPr>
      <w:del w:id="1860" w:author="Kezia Endsley" w:date="2013-10-10T11:43:00Z">
        <w:r w:rsidDel="00AF0008">
          <w:delText xml:space="preserve">While </w:delText>
        </w:r>
      </w:del>
      <w:ins w:id="1861" w:author="Kezia Endsley" w:date="2013-10-10T11:43:00Z">
        <w:r w:rsidR="00AF0008">
          <w:t xml:space="preserve">Although </w:t>
        </w:r>
      </w:ins>
      <w:r>
        <w:t xml:space="preserve">there are </w:t>
      </w:r>
      <w:r w:rsidR="0000213D">
        <w:t>ways</w:t>
      </w:r>
      <w:r>
        <w:t xml:space="preserve"> of building useful interactive visuals without coding, you will need to learn the intricacies of modern web frameworks to build highly customized</w:t>
      </w:r>
      <w:r w:rsidR="007C630C">
        <w:t xml:space="preserve"> and tailored interactive tools. As you work to fine-tune your finished product, </w:t>
      </w:r>
      <w:r w:rsidR="00E5498E">
        <w:t xml:space="preserve">you should </w:t>
      </w:r>
      <w:r w:rsidR="00B7446A">
        <w:t>endeavor</w:t>
      </w:r>
      <w:r w:rsidR="007C630C">
        <w:t xml:space="preserve"> to create a regular feedback loop with those who will end up using your work</w:t>
      </w:r>
      <w:ins w:id="1862" w:author="Kezia Endsley" w:date="2013-10-10T12:42:00Z">
        <w:r w:rsidR="00EF0FEF">
          <w:t>. This will ensure</w:t>
        </w:r>
      </w:ins>
      <w:r w:rsidR="007C630C">
        <w:t xml:space="preserve"> </w:t>
      </w:r>
      <w:del w:id="1863" w:author="Kezia Endsley" w:date="2013-10-10T12:42:00Z">
        <w:r w:rsidR="007C630C" w:rsidDel="00EF0FEF">
          <w:delText xml:space="preserve">so you can be sure </w:delText>
        </w:r>
      </w:del>
      <w:r w:rsidR="007C630C">
        <w:t>that you are delivering the most effective tool possible with just the right amount of functionality to make it a success.</w:t>
      </w:r>
    </w:p>
    <w:p w14:paraId="4C40A46D" w14:textId="77777777" w:rsidR="006B6DAD" w:rsidRDefault="006B6DAD" w:rsidP="006B6DAD">
      <w:pPr>
        <w:pStyle w:val="H1"/>
      </w:pPr>
      <w:del w:id="1864" w:author="Kent, Kevin - Indianapolis" w:date="2013-11-01T13:50:00Z">
        <w:r w:rsidDel="00E834FF">
          <w:delText>For Fu</w:delText>
        </w:r>
        <w:r w:rsidR="00C54390" w:rsidDel="00E834FF">
          <w:delText>r</w:delText>
        </w:r>
        <w:r w:rsidDel="00E834FF">
          <w:delText>ther Reading</w:delText>
        </w:r>
      </w:del>
      <w:ins w:id="1865" w:author="Kent, Kevin - Indianapolis" w:date="2013-11-01T13:50:00Z">
        <w:r w:rsidR="00E834FF">
          <w:t>Recommended Readings</w:t>
        </w:r>
      </w:ins>
    </w:p>
    <w:p w14:paraId="66F0BFC3" w14:textId="77777777" w:rsidR="001D2D9E" w:rsidRDefault="001D2D9E" w:rsidP="001D2D9E">
      <w:pPr>
        <w:pStyle w:val="QueryPara"/>
        <w:rPr>
          <w:ins w:id="1866" w:author="Bob Rudis" w:date="2013-11-07T21:18:00Z"/>
        </w:rPr>
      </w:pPr>
      <w:ins w:id="1867" w:author="Kent, Kevin - Indianapolis" w:date="2013-11-01T15:36:00Z">
        <w:r w:rsidRPr="001D244B">
          <w:rPr>
            <w:highlight w:val="cyan"/>
            <w:rPrChange w:id="1868" w:author="Kent, Kevin - Indianapolis" w:date="2013-11-01T15:42:00Z">
              <w:rPr>
                <w:highlight w:val="green"/>
              </w:rPr>
            </w:rPrChange>
          </w:rPr>
          <w:t>[AU: Please include a short explanation of the recommended readings below to match the format we’ve settled upon for this section. We’ll have just the title and author here, followed by a short explanation. Then in the References appendix, you’ll include the full bibliographic info for the book. The websites can stand with just short explanations here. Thanks, Kevin (PjE)]</w:t>
        </w:r>
      </w:ins>
    </w:p>
    <w:p w14:paraId="6439DED2" w14:textId="77777777" w:rsidR="008F48EA" w:rsidRDefault="008F48EA" w:rsidP="001D2D9E">
      <w:pPr>
        <w:pStyle w:val="QueryPara"/>
        <w:rPr>
          <w:ins w:id="1869" w:author="Bob Rudis" w:date="2013-11-07T21:18:00Z"/>
        </w:rPr>
      </w:pPr>
    </w:p>
    <w:p w14:paraId="1B260325" w14:textId="7BC9EA0C" w:rsidR="008F48EA" w:rsidRDefault="008F48EA" w:rsidP="001D2D9E">
      <w:pPr>
        <w:pStyle w:val="QueryPara"/>
        <w:rPr>
          <w:ins w:id="1870" w:author="Kent, Kevin - Indianapolis" w:date="2013-11-01T15:36:00Z"/>
        </w:rPr>
      </w:pPr>
      <w:ins w:id="1871" w:author="Bob Rudis" w:date="2013-11-07T21:18:00Z">
        <w:r>
          <w:t>AR: got it. Thx.</w:t>
        </w:r>
      </w:ins>
    </w:p>
    <w:p w14:paraId="3CF997B2" w14:textId="77777777" w:rsidR="001D2D9E" w:rsidRPr="0030534D" w:rsidRDefault="001D2D9E" w:rsidP="001D2D9E">
      <w:pPr>
        <w:spacing w:after="120"/>
        <w:ind w:left="720" w:firstLine="720"/>
        <w:rPr>
          <w:ins w:id="1872" w:author="Kent, Kevin - Indianapolis" w:date="2013-11-01T15:36:00Z"/>
          <w:snapToGrid w:val="0"/>
          <w:sz w:val="26"/>
          <w:szCs w:val="20"/>
        </w:rPr>
      </w:pPr>
      <w:ins w:id="1873" w:author="Kent, Kevin - Indianapolis" w:date="2013-11-01T15:36:00Z">
        <w:r w:rsidRPr="0030534D">
          <w:rPr>
            <w:snapToGrid w:val="0"/>
            <w:sz w:val="26"/>
            <w:szCs w:val="20"/>
          </w:rPr>
          <w:t xml:space="preserve">The following are some recommended readings that can further your understanding on some of the topics we touch on in this chapter. For full information on </w:t>
        </w:r>
        <w:r>
          <w:rPr>
            <w:snapToGrid w:val="0"/>
            <w:sz w:val="26"/>
            <w:szCs w:val="20"/>
          </w:rPr>
          <w:t>the book included in these</w:t>
        </w:r>
        <w:r w:rsidRPr="0030534D">
          <w:rPr>
            <w:snapToGrid w:val="0"/>
            <w:sz w:val="26"/>
            <w:szCs w:val="20"/>
          </w:rPr>
          <w:t xml:space="preserve"> recommendations and for </w:t>
        </w:r>
        <w:r>
          <w:rPr>
            <w:snapToGrid w:val="0"/>
            <w:sz w:val="26"/>
            <w:szCs w:val="20"/>
          </w:rPr>
          <w:t xml:space="preserve">any </w:t>
        </w:r>
        <w:r w:rsidRPr="0030534D">
          <w:rPr>
            <w:snapToGrid w:val="0"/>
            <w:sz w:val="26"/>
            <w:szCs w:val="20"/>
          </w:rPr>
          <w:t xml:space="preserve">sources we </w:t>
        </w:r>
        <w:r>
          <w:rPr>
            <w:snapToGrid w:val="0"/>
            <w:sz w:val="26"/>
            <w:szCs w:val="20"/>
          </w:rPr>
          <w:t xml:space="preserve">mention </w:t>
        </w:r>
        <w:r w:rsidRPr="0030534D">
          <w:rPr>
            <w:snapToGrid w:val="0"/>
            <w:sz w:val="26"/>
            <w:szCs w:val="20"/>
          </w:rPr>
          <w:t xml:space="preserve">in the chapter, please see Appendix </w:t>
        </w:r>
        <w:r>
          <w:rPr>
            <w:snapToGrid w:val="0"/>
            <w:sz w:val="26"/>
            <w:szCs w:val="20"/>
          </w:rPr>
          <w:t>B</w:t>
        </w:r>
        <w:r w:rsidRPr="0030534D">
          <w:rPr>
            <w:snapToGrid w:val="0"/>
            <w:sz w:val="26"/>
            <w:szCs w:val="20"/>
          </w:rPr>
          <w:t>.</w:t>
        </w:r>
      </w:ins>
    </w:p>
    <w:p w14:paraId="4E3D6B2B" w14:textId="51F9255F" w:rsidR="008A7BAA" w:rsidRPr="006B6DAD" w:rsidRDefault="008A7BAA">
      <w:pPr>
        <w:pStyle w:val="ListUnmarked"/>
        <w:pPrChange w:id="1874" w:author="Kent, Kevin - Indianapolis" w:date="2013-11-01T15:36:00Z">
          <w:pPr>
            <w:pStyle w:val="Para"/>
          </w:pPr>
        </w:pPrChange>
      </w:pPr>
      <w:del w:id="1875" w:author="Kent, Kevin - Indianapolis" w:date="2013-11-01T15:36:00Z">
        <w:r w:rsidRPr="001D2D9E" w:rsidDel="001D2D9E">
          <w:rPr>
            <w:b/>
            <w:rPrChange w:id="1876" w:author="Kent, Kevin - Indianapolis" w:date="2013-11-01T15:38:00Z">
              <w:rPr/>
            </w:rPrChange>
          </w:rPr>
          <w:delText>Norman, Donald A. </w:delText>
        </w:r>
      </w:del>
      <w:r w:rsidRPr="001D2D9E">
        <w:rPr>
          <w:b/>
          <w:i/>
          <w:rPrChange w:id="1877" w:author="Kent, Kevin - Indianapolis" w:date="2013-11-01T15:38:00Z">
            <w:rPr>
              <w:i/>
            </w:rPr>
          </w:rPrChange>
        </w:rPr>
        <w:t xml:space="preserve">The </w:t>
      </w:r>
      <w:r w:rsidR="00AF0008" w:rsidRPr="001D2D9E">
        <w:rPr>
          <w:b/>
          <w:i/>
          <w:rPrChange w:id="1878" w:author="Kent, Kevin - Indianapolis" w:date="2013-11-01T15:38:00Z">
            <w:rPr>
              <w:i/>
            </w:rPr>
          </w:rPrChange>
        </w:rPr>
        <w:t xml:space="preserve">Design </w:t>
      </w:r>
      <w:r w:rsidRPr="001D2D9E">
        <w:rPr>
          <w:b/>
          <w:i/>
          <w:rPrChange w:id="1879" w:author="Kent, Kevin - Indianapolis" w:date="2013-11-01T15:38:00Z">
            <w:rPr>
              <w:i/>
            </w:rPr>
          </w:rPrChange>
        </w:rPr>
        <w:t xml:space="preserve">of </w:t>
      </w:r>
      <w:r w:rsidR="00AF0008" w:rsidRPr="001D2D9E">
        <w:rPr>
          <w:b/>
          <w:i/>
          <w:rPrChange w:id="1880" w:author="Kent, Kevin - Indianapolis" w:date="2013-11-01T15:38:00Z">
            <w:rPr>
              <w:i/>
            </w:rPr>
          </w:rPrChange>
        </w:rPr>
        <w:t>Everyday Things</w:t>
      </w:r>
      <w:ins w:id="1881" w:author="Kent, Kevin - Indianapolis" w:date="2013-11-01T15:36:00Z">
        <w:r w:rsidR="001D2D9E" w:rsidRPr="001D2D9E">
          <w:rPr>
            <w:b/>
            <w:i/>
            <w:rPrChange w:id="1882" w:author="Kent, Kevin - Indianapolis" w:date="2013-11-01T15:38:00Z">
              <w:rPr>
                <w:i/>
              </w:rPr>
            </w:rPrChange>
          </w:rPr>
          <w:t xml:space="preserve"> </w:t>
        </w:r>
        <w:r w:rsidR="001D2D9E" w:rsidRPr="001D2D9E">
          <w:rPr>
            <w:b/>
            <w:rPrChange w:id="1883" w:author="Kent, Kevin - Indianapolis" w:date="2013-11-01T15:38:00Z">
              <w:rPr>
                <w:i/>
                <w:iCs/>
              </w:rPr>
            </w:rPrChange>
          </w:rPr>
          <w:t>by Donald A. Norman</w:t>
        </w:r>
      </w:ins>
      <w:del w:id="1884" w:author="Kent, Kevin - Indianapolis" w:date="2013-11-01T15:36:00Z">
        <w:r w:rsidRPr="001D2D9E" w:rsidDel="001D2D9E">
          <w:rPr>
            <w:b/>
            <w:rPrChange w:id="1885" w:author="Kent, Kevin - Indianapolis" w:date="2013-11-01T15:38:00Z">
              <w:rPr/>
            </w:rPrChange>
          </w:rPr>
          <w:delText>.</w:delText>
        </w:r>
        <w:r w:rsidRPr="001D2D9E" w:rsidDel="001D2D9E">
          <w:delText xml:space="preserve"> </w:delText>
        </w:r>
        <w:r w:rsidRPr="006B6DAD" w:rsidDel="001D2D9E">
          <w:delText>Basic books</w:delText>
        </w:r>
      </w:del>
      <w:ins w:id="1886" w:author="Russell Thomas" w:date="2013-10-01T12:50:00Z">
        <w:del w:id="1887" w:author="Kent, Kevin - Indianapolis" w:date="2013-11-01T15:36:00Z">
          <w:r w:rsidR="000B4DD8" w:rsidDel="001D2D9E">
            <w:delText>B</w:delText>
          </w:r>
          <w:r w:rsidR="000B4DD8" w:rsidRPr="006B6DAD" w:rsidDel="001D2D9E">
            <w:delText>ooks</w:delText>
          </w:r>
        </w:del>
      </w:ins>
      <w:del w:id="1888" w:author="Kent, Kevin - Indianapolis" w:date="2013-11-01T15:36:00Z">
        <w:r w:rsidRPr="006B6DAD" w:rsidDel="001D2D9E">
          <w:delText>, 2002.</w:delText>
        </w:r>
      </w:del>
      <w:ins w:id="1889" w:author="Kent, Kevin - Indianapolis" w:date="2013-11-01T15:36:00Z">
        <w:r w:rsidR="001D2D9E">
          <w:t>—</w:t>
        </w:r>
      </w:ins>
      <w:ins w:id="1890" w:author="Kent, Kevin - Indianapolis" w:date="2013-11-01T15:41:00Z">
        <w:del w:id="1891" w:author="Bob Rudis" w:date="2013-11-07T21:19:00Z">
          <w:r w:rsidR="001D244B" w:rsidRPr="001D244B" w:rsidDel="008F48EA">
            <w:rPr>
              <w:highlight w:val="cyan"/>
              <w:rPrChange w:id="1892" w:author="Kent, Kevin - Indianapolis" w:date="2013-11-01T15:42:00Z">
                <w:rPr/>
              </w:rPrChange>
            </w:rPr>
            <w:delText>Insert explanation …</w:delText>
          </w:r>
        </w:del>
      </w:ins>
      <w:ins w:id="1893" w:author="Bob Rudis" w:date="2013-11-07T21:19:00Z">
        <w:r w:rsidR="008F48EA">
          <w:t>This book will change your perspective of everything around you and how you approach building things for others, whether it be a user interface or a static visualization. You will learn how to approach design in very practical ways</w:t>
        </w:r>
      </w:ins>
      <w:ins w:id="1894" w:author="Bob Rudis" w:date="2013-11-07T21:21:00Z">
        <w:r w:rsidR="008F48EA">
          <w:t xml:space="preserve"> and will come away with a much better perspective on how individuals</w:t>
        </w:r>
      </w:ins>
      <w:ins w:id="1895" w:author="Bob Rudis" w:date="2013-11-07T21:22:00Z">
        <w:r w:rsidR="008F48EA">
          <w:t xml:space="preserve"> work in and</w:t>
        </w:r>
      </w:ins>
      <w:ins w:id="1896" w:author="Bob Rudis" w:date="2013-11-07T21:21:00Z">
        <w:r w:rsidR="008F48EA">
          <w:t xml:space="preserve"> perceive </w:t>
        </w:r>
      </w:ins>
      <w:ins w:id="1897" w:author="Bob Rudis" w:date="2013-11-07T21:22:00Z">
        <w:r w:rsidR="008F48EA">
          <w:t>the world</w:t>
        </w:r>
      </w:ins>
      <w:ins w:id="1898" w:author="Bob Rudis" w:date="2013-11-07T21:21:00Z">
        <w:r w:rsidR="008F48EA">
          <w:t>.</w:t>
        </w:r>
      </w:ins>
    </w:p>
    <w:p w14:paraId="254532DB" w14:textId="372844A0" w:rsidR="006B6DAD" w:rsidRDefault="006B6DAD">
      <w:pPr>
        <w:pStyle w:val="ListUnmarked"/>
        <w:pPrChange w:id="1899" w:author="Kent, Kevin - Indianapolis" w:date="2013-11-01T15:36:00Z">
          <w:pPr>
            <w:pStyle w:val="Para"/>
          </w:pPr>
        </w:pPrChange>
      </w:pPr>
      <w:moveFromRangeStart w:id="1900" w:author="Kent, Kevin - Indianapolis" w:date="2013-11-01T15:38:00Z" w:name="move371083626"/>
      <w:moveFrom w:id="1901" w:author="Kent, Kevin - Indianapolis" w:date="2013-11-01T15:38:00Z">
        <w:r w:rsidRPr="006B6DAD" w:rsidDel="001D2D9E">
          <w:t>Murray, Scott.</w:t>
        </w:r>
      </w:moveFrom>
      <w:moveFromRangeEnd w:id="1900"/>
      <w:del w:id="1902" w:author="Kent, Kevin - Indianapolis" w:date="2013-11-01T15:38:00Z">
        <w:r w:rsidRPr="006B6DAD" w:rsidDel="001D2D9E">
          <w:delText> </w:delText>
        </w:r>
      </w:del>
      <w:r w:rsidRPr="001D2D9E">
        <w:rPr>
          <w:b/>
          <w:i/>
          <w:rPrChange w:id="1903" w:author="Kent, Kevin - Indianapolis" w:date="2013-11-01T15:38:00Z">
            <w:rPr/>
          </w:rPrChange>
        </w:rPr>
        <w:t>Interactive Data Visualization for the Web</w:t>
      </w:r>
      <w:ins w:id="1904" w:author="Kent, Kevin - Indianapolis" w:date="2013-11-01T15:38:00Z">
        <w:r w:rsidR="001D2D9E" w:rsidRPr="001D2D9E">
          <w:rPr>
            <w:b/>
            <w:i/>
            <w:rPrChange w:id="1905" w:author="Kent, Kevin - Indianapolis" w:date="2013-11-01T15:38:00Z">
              <w:rPr/>
            </w:rPrChange>
          </w:rPr>
          <w:t xml:space="preserve"> </w:t>
        </w:r>
        <w:r w:rsidR="001D2D9E" w:rsidRPr="001D2D9E">
          <w:rPr>
            <w:b/>
            <w:rPrChange w:id="1906" w:author="Kent, Kevin - Indianapolis" w:date="2013-11-01T15:38:00Z">
              <w:rPr/>
            </w:rPrChange>
          </w:rPr>
          <w:t>by</w:t>
        </w:r>
      </w:ins>
      <w:del w:id="1907" w:author="Kent, Kevin - Indianapolis" w:date="2013-11-01T15:38:00Z">
        <w:r w:rsidRPr="001D2D9E" w:rsidDel="001D2D9E">
          <w:rPr>
            <w:b/>
            <w:rPrChange w:id="1908" w:author="Kent, Kevin - Indianapolis" w:date="2013-11-01T15:38:00Z">
              <w:rPr/>
            </w:rPrChange>
          </w:rPr>
          <w:delText>.</w:delText>
        </w:r>
      </w:del>
      <w:ins w:id="1909" w:author="Kent, Kevin - Indianapolis" w:date="2013-11-01T15:38:00Z">
        <w:r w:rsidR="001D2D9E" w:rsidRPr="001D2D9E">
          <w:rPr>
            <w:b/>
            <w:rPrChange w:id="1910" w:author="Kent, Kevin - Indianapolis" w:date="2013-11-01T15:38:00Z">
              <w:rPr/>
            </w:rPrChange>
          </w:rPr>
          <w:t xml:space="preserve"> Scott </w:t>
        </w:r>
      </w:ins>
      <w:moveToRangeStart w:id="1911" w:author="Kent, Kevin - Indianapolis" w:date="2013-11-01T15:38:00Z" w:name="move371083626"/>
      <w:moveTo w:id="1912" w:author="Kent, Kevin - Indianapolis" w:date="2013-11-01T15:38:00Z">
        <w:r w:rsidR="001D2D9E" w:rsidRPr="001D2D9E">
          <w:rPr>
            <w:b/>
            <w:rPrChange w:id="1913" w:author="Kent, Kevin - Indianapolis" w:date="2013-11-01T15:38:00Z">
              <w:rPr/>
            </w:rPrChange>
          </w:rPr>
          <w:t>Murray</w:t>
        </w:r>
        <w:del w:id="1914" w:author="Kent, Kevin - Indianapolis" w:date="2013-11-01T15:38:00Z">
          <w:r w:rsidR="001D2D9E" w:rsidRPr="001D2D9E" w:rsidDel="001D2D9E">
            <w:rPr>
              <w:b/>
              <w:rPrChange w:id="1915" w:author="Kent, Kevin - Indianapolis" w:date="2013-11-01T15:38:00Z">
                <w:rPr/>
              </w:rPrChange>
            </w:rPr>
            <w:delText>,</w:delText>
          </w:r>
          <w:r w:rsidR="001D2D9E" w:rsidRPr="006B6DAD" w:rsidDel="001D2D9E">
            <w:delText xml:space="preserve"> Scott.</w:delText>
          </w:r>
        </w:del>
      </w:moveTo>
      <w:moveToRangeEnd w:id="1911"/>
      <w:del w:id="1916" w:author="Kent, Kevin - Indianapolis" w:date="2013-11-01T15:38:00Z">
        <w:r w:rsidRPr="006B6DAD" w:rsidDel="001D2D9E">
          <w:delText xml:space="preserve"> O</w:delText>
        </w:r>
      </w:del>
      <w:ins w:id="1917" w:author="Kezia Endsley" w:date="2013-10-10T11:43:00Z">
        <w:del w:id="1918" w:author="Kent, Kevin - Indianapolis" w:date="2013-11-01T15:38:00Z">
          <w:r w:rsidR="00AF0008" w:rsidDel="001D2D9E">
            <w:delText>’</w:delText>
          </w:r>
        </w:del>
      </w:ins>
      <w:del w:id="1919" w:author="Kent, Kevin - Indianapolis" w:date="2013-11-01T15:38:00Z">
        <w:r w:rsidRPr="006B6DAD" w:rsidDel="001D2D9E">
          <w:delText>'Reilly Media, 2013.</w:delText>
        </w:r>
      </w:del>
      <w:ins w:id="1920" w:author="Kent, Kevin - Indianapolis" w:date="2013-11-01T15:38:00Z">
        <w:r w:rsidR="001D2D9E">
          <w:t>—</w:t>
        </w:r>
      </w:ins>
      <w:ins w:id="1921" w:author="Kent, Kevin - Indianapolis" w:date="2013-11-01T15:42:00Z">
        <w:del w:id="1922" w:author="Bob Rudis" w:date="2013-11-07T21:22:00Z">
          <w:r w:rsidR="001D244B" w:rsidRPr="001D244B" w:rsidDel="00EA228E">
            <w:rPr>
              <w:highlight w:val="cyan"/>
            </w:rPr>
            <w:delText xml:space="preserve"> </w:delText>
          </w:r>
          <w:r w:rsidR="001D244B" w:rsidRPr="00C70407" w:rsidDel="00EA228E">
            <w:rPr>
              <w:highlight w:val="cyan"/>
            </w:rPr>
            <w:delText>Insert explanation …</w:delText>
          </w:r>
        </w:del>
      </w:ins>
      <w:ins w:id="1923" w:author="Bob Rudis" w:date="2013-11-07T21:22:00Z">
        <w:r w:rsidR="00EA228E">
          <w:t xml:space="preserve">If you endeavor to build D3-based interfaces this is the seminal text on the subject. </w:t>
        </w:r>
      </w:ins>
      <w:ins w:id="1924" w:author="Bob Rudis" w:date="2013-11-07T21:23:00Z">
        <w:r w:rsidR="00EA228E">
          <w:t xml:space="preserve">It is a very hands on and </w:t>
        </w:r>
      </w:ins>
      <w:ins w:id="1925" w:author="Bob Rudis" w:date="2013-11-07T21:22:00Z">
        <w:r w:rsidR="00EA228E">
          <w:t>extremely practical</w:t>
        </w:r>
      </w:ins>
      <w:ins w:id="1926" w:author="Bob Rudis" w:date="2013-11-07T21:23:00Z">
        <w:r w:rsidR="00EA228E">
          <w:t xml:space="preserve"> text.</w:t>
        </w:r>
      </w:ins>
    </w:p>
    <w:p w14:paraId="6ABCB40D" w14:textId="78943BCA" w:rsidR="006B6DAD" w:rsidRPr="00EA228E" w:rsidRDefault="006B6DAD">
      <w:pPr>
        <w:pStyle w:val="ListUnmarked"/>
        <w:rPr>
          <w:rPrChange w:id="1927" w:author="Bob Rudis" w:date="2013-11-07T21:23:00Z">
            <w:rPr/>
          </w:rPrChange>
        </w:rPr>
        <w:pPrChange w:id="1928" w:author="Kent, Kevin - Indianapolis" w:date="2013-11-01T15:36:00Z">
          <w:pPr>
            <w:pStyle w:val="Para"/>
          </w:pPr>
        </w:pPrChange>
      </w:pPr>
      <w:del w:id="1929" w:author="Kent, Kevin - Indianapolis" w:date="2013-11-01T15:38:00Z">
        <w:r w:rsidRPr="006B6DAD" w:rsidDel="001D2D9E">
          <w:delText>Cairo, Alberto</w:delText>
        </w:r>
      </w:del>
      <w:del w:id="1930" w:author="Kent, Kevin - Indianapolis" w:date="2013-11-01T15:39:00Z">
        <w:r w:rsidRPr="006B6DAD" w:rsidDel="001D2D9E">
          <w:delText>. </w:delText>
        </w:r>
      </w:del>
      <w:r w:rsidRPr="001D2D9E">
        <w:rPr>
          <w:b/>
          <w:i/>
          <w:iCs/>
          <w:rPrChange w:id="1931" w:author="Kent, Kevin - Indianapolis" w:date="2013-11-01T15:39:00Z">
            <w:rPr>
              <w:i/>
              <w:iCs/>
            </w:rPr>
          </w:rPrChange>
        </w:rPr>
        <w:t>The Functional Art</w:t>
      </w:r>
      <w:ins w:id="1932" w:author="Kent, Kevin - Indianapolis" w:date="2013-11-01T15:38:00Z">
        <w:r w:rsidR="001D2D9E" w:rsidRPr="001D2D9E">
          <w:rPr>
            <w:b/>
            <w:rPrChange w:id="1933" w:author="Kent, Kevin - Indianapolis" w:date="2013-11-01T15:39:00Z">
              <w:rPr/>
            </w:rPrChange>
          </w:rPr>
          <w:t xml:space="preserve"> by </w:t>
        </w:r>
      </w:ins>
      <w:ins w:id="1934" w:author="Kent, Kevin - Indianapolis" w:date="2013-11-01T15:39:00Z">
        <w:r w:rsidR="001D2D9E" w:rsidRPr="001D2D9E">
          <w:rPr>
            <w:b/>
            <w:rPrChange w:id="1935" w:author="Kent, Kevin - Indianapolis" w:date="2013-11-01T15:39:00Z">
              <w:rPr/>
            </w:rPrChange>
          </w:rPr>
          <w:t xml:space="preserve">Alberto </w:t>
        </w:r>
      </w:ins>
      <w:ins w:id="1936" w:author="Kent, Kevin - Indianapolis" w:date="2013-11-01T15:38:00Z">
        <w:r w:rsidR="001D2D9E" w:rsidRPr="001D2D9E">
          <w:rPr>
            <w:b/>
            <w:rPrChange w:id="1937" w:author="Kent, Kevin - Indianapolis" w:date="2013-11-01T15:39:00Z">
              <w:rPr/>
            </w:rPrChange>
          </w:rPr>
          <w:t>Cairo</w:t>
        </w:r>
      </w:ins>
      <w:del w:id="1938" w:author="Kent, Kevin - Indianapolis" w:date="2013-11-01T15:38:00Z">
        <w:r w:rsidRPr="006B6DAD" w:rsidDel="001D2D9E">
          <w:delText>.</w:delText>
        </w:r>
      </w:del>
      <w:del w:id="1939" w:author="Kent, Kevin - Indianapolis" w:date="2013-11-01T15:39:00Z">
        <w:r w:rsidRPr="006B6DAD" w:rsidDel="001D2D9E">
          <w:delText xml:space="preserve"> Peachpit Press, 2012.</w:delText>
        </w:r>
      </w:del>
      <w:ins w:id="1940" w:author="Kent, Kevin - Indianapolis" w:date="2013-11-01T15:39:00Z">
        <w:r w:rsidR="001D2D9E">
          <w:t>—</w:t>
        </w:r>
      </w:ins>
      <w:ins w:id="1941" w:author="Kent, Kevin - Indianapolis" w:date="2013-11-01T15:42:00Z">
        <w:del w:id="1942" w:author="Bob Rudis" w:date="2013-11-07T21:23:00Z">
          <w:r w:rsidR="001D244B" w:rsidRPr="001D244B" w:rsidDel="00EA228E">
            <w:rPr>
              <w:highlight w:val="cyan"/>
            </w:rPr>
            <w:delText xml:space="preserve"> </w:delText>
          </w:r>
          <w:r w:rsidR="001D244B" w:rsidRPr="00C70407" w:rsidDel="00EA228E">
            <w:rPr>
              <w:highlight w:val="cyan"/>
            </w:rPr>
            <w:delText>Insert explanation …</w:delText>
          </w:r>
        </w:del>
      </w:ins>
      <w:ins w:id="1943" w:author="Bob Rudis" w:date="2013-11-07T21:23:00Z">
        <w:r w:rsidR="00EA228E">
          <w:t xml:space="preserve">This book is </w:t>
        </w:r>
        <w:r w:rsidR="00EA228E">
          <w:rPr>
            <w:i/>
          </w:rPr>
          <w:t>beautiful</w:t>
        </w:r>
        <w:r w:rsidR="00EA228E">
          <w:t xml:space="preserve">. You will learn the core elements of design and come away with an </w:t>
        </w:r>
      </w:ins>
      <w:ins w:id="1944" w:author="Bob Rudis" w:date="2013-11-07T21:24:00Z">
        <w:r w:rsidR="00EA228E">
          <w:t xml:space="preserve">solid </w:t>
        </w:r>
      </w:ins>
      <w:ins w:id="1945" w:author="Bob Rudis" w:date="2013-11-07T21:23:00Z">
        <w:r w:rsidR="00EA228E">
          <w:t xml:space="preserve">understanding of how to approach </w:t>
        </w:r>
      </w:ins>
      <w:ins w:id="1946" w:author="Bob Rudis" w:date="2013-11-07T21:24:00Z">
        <w:r w:rsidR="00EA228E">
          <w:t>visualization</w:t>
        </w:r>
      </w:ins>
      <w:ins w:id="1947" w:author="Bob Rudis" w:date="2013-11-07T21:23:00Z">
        <w:r w:rsidR="00EA228E">
          <w:t xml:space="preserve"> </w:t>
        </w:r>
      </w:ins>
      <w:ins w:id="1948" w:author="Bob Rudis" w:date="2013-11-07T21:24:00Z">
        <w:r w:rsidR="00EA228E">
          <w:t>projects of all scopes and sizes.</w:t>
        </w:r>
      </w:ins>
    </w:p>
    <w:p w14:paraId="64545546" w14:textId="46BE0C12" w:rsidR="006B6DAD" w:rsidRDefault="0098018D">
      <w:pPr>
        <w:pStyle w:val="ListUnmarked"/>
        <w:pPrChange w:id="1949" w:author="Kent, Kevin - Indianapolis" w:date="2013-11-01T15:36:00Z">
          <w:pPr>
            <w:pStyle w:val="Para"/>
          </w:pPr>
        </w:pPrChange>
      </w:pPr>
      <w:del w:id="1950" w:author="Kent, Kevin - Indianapolis" w:date="2013-11-01T15:39:00Z">
        <w:r w:rsidRPr="0098018D" w:rsidDel="001D5208">
          <w:lastRenderedPageBreak/>
          <w:delText>Foresti, Stefano, and James Agutter</w:delText>
        </w:r>
      </w:del>
      <w:del w:id="1951" w:author="Bob Rudis" w:date="2013-11-07T21:24:00Z">
        <w:r w:rsidRPr="0098018D" w:rsidDel="00EA228E">
          <w:delText xml:space="preserve">. </w:delText>
        </w:r>
      </w:del>
      <w:ins w:id="1952" w:author="Kezia Endsley" w:date="2013-10-10T11:05:00Z">
        <w:r w:rsidR="00B30E06" w:rsidRPr="001D5208">
          <w:rPr>
            <w:b/>
            <w:rPrChange w:id="1953" w:author="Kent, Kevin - Indianapolis" w:date="2013-11-01T15:40:00Z">
              <w:rPr/>
            </w:rPrChange>
          </w:rPr>
          <w:t>“</w:t>
        </w:r>
      </w:ins>
      <w:del w:id="1954" w:author="Kezia Endsley" w:date="2013-10-10T11:05:00Z">
        <w:r w:rsidRPr="001D5208" w:rsidDel="00B30E06">
          <w:rPr>
            <w:b/>
            <w:rPrChange w:id="1955" w:author="Kent, Kevin - Indianapolis" w:date="2013-11-01T15:40:00Z">
              <w:rPr/>
            </w:rPrChange>
          </w:rPr>
          <w:delText>"</w:delText>
        </w:r>
      </w:del>
      <w:r w:rsidRPr="001D5208">
        <w:rPr>
          <w:b/>
          <w:rPrChange w:id="1956" w:author="Kent, Kevin - Indianapolis" w:date="2013-11-01T15:40:00Z">
            <w:rPr/>
          </w:rPrChange>
        </w:rPr>
        <w:t>VisAlert: From Idea to Product</w:t>
      </w:r>
      <w:del w:id="1957" w:author="Kent, Kevin - Indianapolis" w:date="2013-11-01T15:39:00Z">
        <w:r w:rsidRPr="001D5208" w:rsidDel="001D5208">
          <w:rPr>
            <w:b/>
            <w:rPrChange w:id="1958" w:author="Kent, Kevin - Indianapolis" w:date="2013-11-01T15:40:00Z">
              <w:rPr/>
            </w:rPrChange>
          </w:rPr>
          <w:delText>.</w:delText>
        </w:r>
      </w:del>
      <w:ins w:id="1959" w:author="Kezia Endsley" w:date="2013-10-10T11:05:00Z">
        <w:r w:rsidR="00B30E06" w:rsidRPr="001D5208">
          <w:rPr>
            <w:b/>
            <w:rPrChange w:id="1960" w:author="Kent, Kevin - Indianapolis" w:date="2013-11-01T15:40:00Z">
              <w:rPr/>
            </w:rPrChange>
          </w:rPr>
          <w:t>”</w:t>
        </w:r>
      </w:ins>
      <w:del w:id="1961" w:author="Kezia Endsley" w:date="2013-10-10T11:05:00Z">
        <w:r w:rsidRPr="001D5208" w:rsidDel="00B30E06">
          <w:rPr>
            <w:b/>
            <w:rPrChange w:id="1962" w:author="Kent, Kevin - Indianapolis" w:date="2013-11-01T15:40:00Z">
              <w:rPr/>
            </w:rPrChange>
          </w:rPr>
          <w:delText>"</w:delText>
        </w:r>
      </w:del>
      <w:r w:rsidRPr="001D5208">
        <w:rPr>
          <w:b/>
          <w:rPrChange w:id="1963" w:author="Kent, Kevin - Indianapolis" w:date="2013-11-01T15:40:00Z">
            <w:rPr/>
          </w:rPrChange>
        </w:rPr>
        <w:t xml:space="preserve"> </w:t>
      </w:r>
      <w:ins w:id="1964" w:author="Kent, Kevin - Indianapolis" w:date="2013-11-01T15:39:00Z">
        <w:r w:rsidR="001D5208" w:rsidRPr="001D5208">
          <w:rPr>
            <w:b/>
            <w:rPrChange w:id="1965" w:author="Kent, Kevin - Indianapolis" w:date="2013-11-01T15:40:00Z">
              <w:rPr/>
            </w:rPrChange>
          </w:rPr>
          <w:t>by Stefano Foresti and James Agutter</w:t>
        </w:r>
        <w:r w:rsidR="001D5208">
          <w:t xml:space="preserve">—This is found </w:t>
        </w:r>
      </w:ins>
      <w:del w:id="1966" w:author="Kent, Kevin - Indianapolis" w:date="2013-11-01T15:39:00Z">
        <w:r w:rsidRPr="0098018D" w:rsidDel="001D5208">
          <w:delText>I</w:delText>
        </w:r>
      </w:del>
      <w:ins w:id="1967" w:author="Kent, Kevin - Indianapolis" w:date="2013-11-01T15:39:00Z">
        <w:r w:rsidR="001D5208">
          <w:t>i</w:t>
        </w:r>
      </w:ins>
      <w:r w:rsidRPr="0098018D">
        <w:t>n</w:t>
      </w:r>
      <w:ins w:id="1968" w:author="Kezia Endsley" w:date="2013-10-10T11:43:00Z">
        <w:r w:rsidR="00AF0008">
          <w:t xml:space="preserve"> </w:t>
        </w:r>
      </w:ins>
      <w:r w:rsidRPr="0098018D">
        <w:rPr>
          <w:i/>
          <w:iCs/>
        </w:rPr>
        <w:t>VizSEC 2007</w:t>
      </w:r>
      <w:r w:rsidRPr="0098018D">
        <w:t>, pp. 159-174. Sp</w:t>
      </w:r>
      <w:r w:rsidR="00343894">
        <w:t>ringer Berlin Heidelberg, 2008.</w:t>
      </w:r>
      <w:ins w:id="1969" w:author="Kent, Kevin - Indianapolis" w:date="2013-11-01T15:42:00Z">
        <w:r w:rsidR="001D244B">
          <w:t xml:space="preserve"> </w:t>
        </w:r>
      </w:ins>
      <w:ins w:id="1970" w:author="Bob Rudis" w:date="2013-11-07T21:24:00Z">
        <w:r w:rsidR="00EA228E">
          <w:rPr>
            <w:highlight w:val="cyan"/>
          </w:rPr>
          <w:t xml:space="preserve"> This paper is one of the few domain-specific “soup to nuts” explanations of how to apply data science concepts to solve real world information security problems. </w:t>
        </w:r>
      </w:ins>
      <w:ins w:id="1971" w:author="Bob Rudis" w:date="2013-11-07T21:25:00Z">
        <w:r w:rsidR="00EA228E">
          <w:rPr>
            <w:highlight w:val="cyan"/>
          </w:rPr>
          <w:t xml:space="preserve">It will teach you how to avoid designing in a vacuum and provide </w:t>
        </w:r>
      </w:ins>
      <w:ins w:id="1972" w:author="Bob Rudis" w:date="2013-11-07T21:26:00Z">
        <w:r w:rsidR="00EA228E">
          <w:rPr>
            <w:highlight w:val="cyan"/>
          </w:rPr>
          <w:t xml:space="preserve">invaluable </w:t>
        </w:r>
      </w:ins>
      <w:ins w:id="1973" w:author="Bob Rudis" w:date="2013-11-07T21:25:00Z">
        <w:r w:rsidR="00EA228E">
          <w:rPr>
            <w:highlight w:val="cyan"/>
          </w:rPr>
          <w:t>insight into the devel</w:t>
        </w:r>
      </w:ins>
      <w:ins w:id="1974" w:author="Kent, Kevin - Indianapolis" w:date="2013-11-01T15:42:00Z">
        <w:del w:id="1975" w:author="Bob Rudis" w:date="2013-11-07T21:24:00Z">
          <w:r w:rsidR="001D244B" w:rsidRPr="00C70407" w:rsidDel="00EA228E">
            <w:rPr>
              <w:highlight w:val="cyan"/>
            </w:rPr>
            <w:delText>Insert explanation …</w:delText>
          </w:r>
        </w:del>
      </w:ins>
      <w:ins w:id="1976" w:author="Bob Rudis" w:date="2013-11-07T21:26:00Z">
        <w:r w:rsidR="00EA228E">
          <w:t>opment process.</w:t>
        </w:r>
      </w:ins>
    </w:p>
    <w:p w14:paraId="1258569E" w14:textId="7AEE8125" w:rsidR="00805BDD" w:rsidRPr="00805BDD" w:rsidRDefault="00805BDD">
      <w:pPr>
        <w:pStyle w:val="ListUnmarked"/>
        <w:pPrChange w:id="1977" w:author="Kent, Kevin - Indianapolis" w:date="2013-11-01T15:36:00Z">
          <w:pPr>
            <w:pStyle w:val="Para"/>
          </w:pPr>
        </w:pPrChange>
      </w:pPr>
      <w:del w:id="1978" w:author="Kent, Kevin - Indianapolis" w:date="2013-11-01T15:41:00Z">
        <w:r w:rsidRPr="00805BDD" w:rsidDel="001D5208">
          <w:rPr>
            <w:bCs/>
          </w:rPr>
          <w:delText>Maclean, Malco</w:delText>
        </w:r>
      </w:del>
      <w:ins w:id="1979" w:author="Kezia Endsley" w:date="2013-10-10T12:51:00Z">
        <w:del w:id="1980" w:author="Kent, Kevin - Indianapolis" w:date="2013-11-01T15:41:00Z">
          <w:r w:rsidR="00783C0E" w:rsidDel="001D5208">
            <w:rPr>
              <w:bCs/>
            </w:rPr>
            <w:delText>l</w:delText>
          </w:r>
        </w:del>
      </w:ins>
      <w:del w:id="1981" w:author="Kent, Kevin - Indianapolis" w:date="2013-11-01T15:41:00Z">
        <w:r w:rsidRPr="00805BDD" w:rsidDel="001D5208">
          <w:rPr>
            <w:bCs/>
          </w:rPr>
          <w:delText xml:space="preserve">m. </w:delText>
        </w:r>
      </w:del>
      <w:r w:rsidRPr="001D5208">
        <w:rPr>
          <w:bCs/>
          <w:i/>
          <w:rPrChange w:id="1982" w:author="Kent, Kevin - Indianapolis" w:date="2013-11-01T15:41:00Z">
            <w:rPr>
              <w:bCs/>
            </w:rPr>
          </w:rPrChange>
        </w:rPr>
        <w:t>D3 Tips and Tricks</w:t>
      </w:r>
      <w:r w:rsidRPr="001D5208">
        <w:rPr>
          <w:i/>
          <w:rPrChange w:id="1983" w:author="Kent, Kevin - Indianapolis" w:date="2013-11-01T15:41:00Z">
            <w:rPr/>
          </w:rPrChange>
        </w:rPr>
        <w:t>: Interactive Data Visualization in a Web Browser</w:t>
      </w:r>
      <w:del w:id="1984" w:author="Kent, Kevin - Indianapolis" w:date="2013-11-01T15:40:00Z">
        <w:r w:rsidRPr="00805BDD" w:rsidDel="001D5208">
          <w:delText>.</w:delText>
        </w:r>
      </w:del>
      <w:ins w:id="1985" w:author="Kent, Kevin - Indianapolis" w:date="2013-11-01T15:40:00Z">
        <w:r w:rsidR="001D5208">
          <w:t xml:space="preserve"> by Malcolm Maclean—</w:t>
        </w:r>
      </w:ins>
      <w:del w:id="1986" w:author="Kent, Kevin - Indianapolis" w:date="2013-11-01T15:40:00Z">
        <w:r w:rsidRPr="00805BDD" w:rsidDel="001D5208">
          <w:delText xml:space="preserve"> </w:delText>
        </w:r>
      </w:del>
      <w:ins w:id="1987" w:author="Kent, Kevin - Indianapolis" w:date="2013-11-01T15:41:00Z">
        <w:r w:rsidR="001D5208">
          <w:t xml:space="preserve">See </w:t>
        </w:r>
      </w:ins>
      <w:r w:rsidRPr="00805BDD">
        <w:rPr>
          <w:rStyle w:val="InlineURL"/>
        </w:rPr>
        <w:t>http://leanpub.com/D3-Tips-and-Tricks</w:t>
      </w:r>
      <w:ins w:id="1988" w:author="Kezia Endsley" w:date="2013-10-10T11:43:00Z">
        <w:del w:id="1989" w:author="Kent, Kevin - Indianapolis" w:date="2013-11-01T15:40:00Z">
          <w:r w:rsidR="00055C38" w:rsidRPr="00055C38" w:rsidDel="001D5208">
            <w:rPr>
              <w:rPrChange w:id="1990" w:author="Kezia Endsley" w:date="2013-10-10T11:43:00Z">
                <w:rPr>
                  <w:rStyle w:val="InlineURL"/>
                </w:rPr>
              </w:rPrChange>
            </w:rPr>
            <w:delText>.</w:delText>
          </w:r>
        </w:del>
      </w:ins>
      <w:ins w:id="1991" w:author="Kent, Kevin - Indianapolis" w:date="2013-11-01T15:42:00Z">
        <w:r w:rsidR="001D244B">
          <w:t xml:space="preserve"> </w:t>
        </w:r>
      </w:ins>
      <w:ins w:id="1992" w:author="Bob Rudis" w:date="2013-11-07T21:26:00Z">
        <w:r w:rsidR="00B7355A">
          <w:t xml:space="preserve">This book is </w:t>
        </w:r>
      </w:ins>
      <w:ins w:id="1993" w:author="Kent, Kevin - Indianapolis" w:date="2013-11-01T15:42:00Z">
        <w:del w:id="1994" w:author="Bob Rudis" w:date="2013-11-07T21:26:00Z">
          <w:r w:rsidR="001D244B" w:rsidRPr="00C70407" w:rsidDel="00B7355A">
            <w:rPr>
              <w:highlight w:val="cyan"/>
            </w:rPr>
            <w:delText>Insert explanation …</w:delText>
          </w:r>
        </w:del>
      </w:ins>
      <w:ins w:id="1995" w:author="Bob Rudis" w:date="2013-11-07T21:26:00Z">
        <w:r w:rsidR="00B7355A">
          <w:t>ne of the most comprehensive D3 reference and “cookbook</w:t>
        </w:r>
      </w:ins>
      <w:ins w:id="1996" w:author="Bob Rudis" w:date="2013-11-07T21:27:00Z">
        <w:r w:rsidR="00B7355A">
          <w:t>” texts.</w:t>
        </w:r>
        <w:r w:rsidR="00D64450">
          <w:t xml:space="preserve"> With this book and Scott Murray</w:t>
        </w:r>
      </w:ins>
      <w:ins w:id="1997" w:author="Bob Rudis" w:date="2013-11-07T21:28:00Z">
        <w:r w:rsidR="00D64450">
          <w:t>’s book</w:t>
        </w:r>
      </w:ins>
      <w:ins w:id="1998" w:author="Bob Rudis" w:date="2013-11-07T21:27:00Z">
        <w:r w:rsidR="00D64450">
          <w:t>, you will have at your fingertips almost everything you need</w:t>
        </w:r>
      </w:ins>
      <w:ins w:id="1999" w:author="Bob Rudis" w:date="2013-11-07T21:28:00Z">
        <w:r w:rsidR="00D64450">
          <w:t xml:space="preserve"> to understand and implement D3-based visualizations.</w:t>
        </w:r>
      </w:ins>
      <w:bookmarkStart w:id="2000" w:name="_GoBack"/>
      <w:bookmarkEnd w:id="2000"/>
    </w:p>
    <w:p w14:paraId="61FFAC5C" w14:textId="77777777" w:rsidR="006B6DAD" w:rsidRPr="00343894" w:rsidRDefault="00343894" w:rsidP="00343894">
      <w:pPr>
        <w:pStyle w:val="H1"/>
      </w:pPr>
      <w:r w:rsidRPr="00343894">
        <w:t>References</w:t>
      </w:r>
    </w:p>
    <w:p w14:paraId="288431C5" w14:textId="77777777" w:rsidR="001D2D9E" w:rsidRPr="001D2D9E" w:rsidRDefault="001D2D9E">
      <w:pPr>
        <w:pStyle w:val="QueryPara"/>
        <w:rPr>
          <w:ins w:id="2001" w:author="Kent, Kevin - Indianapolis" w:date="2013-11-01T15:37:00Z"/>
          <w:rPrChange w:id="2002" w:author="Kent, Kevin - Indianapolis" w:date="2013-11-01T15:37:00Z">
            <w:rPr>
              <w:ins w:id="2003" w:author="Kent, Kevin - Indianapolis" w:date="2013-11-01T15:37:00Z"/>
              <w:vertAlign w:val="superscript"/>
            </w:rPr>
          </w:rPrChange>
        </w:rPr>
        <w:pPrChange w:id="2004" w:author="Kent, Kevin - Indianapolis" w:date="2013-11-01T15:37:00Z">
          <w:pPr>
            <w:pStyle w:val="FootnoteEntry"/>
          </w:pPr>
        </w:pPrChange>
      </w:pPr>
      <w:ins w:id="2005" w:author="Kent, Kevin - Indianapolis" w:date="2013-11-01T15:37:00Z">
        <w:r w:rsidRPr="001D2D9E">
          <w:rPr>
            <w:rPrChange w:id="2006" w:author="Kent, Kevin - Indianapolis" w:date="2013-11-01T15:37:00Z">
              <w:rPr>
                <w:vertAlign w:val="superscript"/>
              </w:rPr>
            </w:rPrChange>
          </w:rPr>
          <w:t>[AU: Obviously, you can move the references to the references appendix and delete them here. Please don’t forget to add the ones I suggested by query earlier in this chapter. Thanks, Kevin (PJE)]</w:t>
        </w:r>
      </w:ins>
    </w:p>
    <w:p w14:paraId="72761F11" w14:textId="77777777" w:rsidR="00D446FA" w:rsidRPr="00A00BB3" w:rsidRDefault="00343894" w:rsidP="00A00BB3">
      <w:pPr>
        <w:pStyle w:val="FootnoteEntry"/>
      </w:pPr>
      <w:r w:rsidRPr="00A00BB3">
        <w:rPr>
          <w:vertAlign w:val="superscript"/>
        </w:rPr>
        <w:t>1</w:t>
      </w:r>
      <w:r w:rsidR="00D446FA" w:rsidRPr="00A00BB3">
        <w:t xml:space="preserve">Stefano Foresti, James Agutter, Yarden Livnat, Shaun Moon, </w:t>
      </w:r>
      <w:ins w:id="2007" w:author="Kezia Endsley" w:date="2013-10-10T11:39:00Z">
        <w:r w:rsidR="00AB382E">
          <w:t xml:space="preserve">and </w:t>
        </w:r>
      </w:ins>
      <w:r w:rsidR="00D446FA" w:rsidRPr="00A00BB3">
        <w:t xml:space="preserve">Robert Erbacher, </w:t>
      </w:r>
      <w:ins w:id="2008" w:author="Kezia Endsley" w:date="2013-10-10T11:39:00Z">
        <w:r w:rsidR="00AB382E">
          <w:t>“</w:t>
        </w:r>
      </w:ins>
      <w:del w:id="2009" w:author="Kezia Endsley" w:date="2013-10-10T11:39:00Z">
        <w:r w:rsidR="00D446FA" w:rsidRPr="00A00BB3" w:rsidDel="00AB382E">
          <w:delText>"</w:delText>
        </w:r>
      </w:del>
      <w:r w:rsidR="00D446FA" w:rsidRPr="00A00BB3">
        <w:t>Visual Correlation of Network Alerts</w:t>
      </w:r>
      <w:r w:rsidR="00055C38" w:rsidRPr="00055C38">
        <w:rPr>
          <w:i/>
          <w:rPrChange w:id="2010" w:author="Kezia Endsley" w:date="2013-10-10T11:39:00Z">
            <w:rPr>
              <w:rFonts w:ascii="Courier New" w:hAnsi="Courier New"/>
              <w:noProof/>
              <w:sz w:val="26"/>
              <w:u w:val="single"/>
            </w:rPr>
          </w:rPrChange>
        </w:rPr>
        <w:t>,</w:t>
      </w:r>
      <w:ins w:id="2011" w:author="Kezia Endsley" w:date="2013-10-10T11:39:00Z">
        <w:r w:rsidR="00055C38" w:rsidRPr="00055C38">
          <w:rPr>
            <w:i/>
            <w:rPrChange w:id="2012" w:author="Kezia Endsley" w:date="2013-10-10T11:39:00Z">
              <w:rPr>
                <w:rFonts w:ascii="Courier New" w:hAnsi="Courier New"/>
                <w:noProof/>
                <w:sz w:val="26"/>
                <w:u w:val="single"/>
              </w:rPr>
            </w:rPrChange>
          </w:rPr>
          <w:t>”</w:t>
        </w:r>
      </w:ins>
      <w:del w:id="2013" w:author="Kezia Endsley" w:date="2013-10-10T11:39:00Z">
        <w:r w:rsidR="00055C38" w:rsidRPr="00055C38">
          <w:rPr>
            <w:i/>
            <w:rPrChange w:id="2014" w:author="Kezia Endsley" w:date="2013-10-10T11:39:00Z">
              <w:rPr>
                <w:rFonts w:ascii="Courier New" w:hAnsi="Courier New"/>
                <w:noProof/>
                <w:sz w:val="26"/>
                <w:u w:val="single"/>
              </w:rPr>
            </w:rPrChange>
          </w:rPr>
          <w:delText>"</w:delText>
        </w:r>
      </w:del>
      <w:r w:rsidR="00055C38" w:rsidRPr="00055C38">
        <w:rPr>
          <w:i/>
          <w:rPrChange w:id="2015" w:author="Kezia Endsley" w:date="2013-10-10T11:39:00Z">
            <w:rPr>
              <w:rFonts w:ascii="Courier New" w:hAnsi="Courier New"/>
              <w:noProof/>
              <w:sz w:val="26"/>
              <w:u w:val="single"/>
            </w:rPr>
          </w:rPrChange>
        </w:rPr>
        <w:t xml:space="preserve"> IEEE Computer Graphics and Applications, </w:t>
      </w:r>
      <w:r w:rsidR="00D446FA" w:rsidRPr="00A00BB3">
        <w:t>vol. 26, no. 2, pp. 48-59, March/April, 2006</w:t>
      </w:r>
      <w:ins w:id="2016" w:author="Kezia Endsley" w:date="2013-10-10T11:39:00Z">
        <w:r w:rsidR="00AB382E">
          <w:t>.</w:t>
        </w:r>
      </w:ins>
      <w:r w:rsidR="00D446FA" w:rsidRPr="00A00BB3">
        <w:t xml:space="preserve"> </w:t>
      </w:r>
    </w:p>
    <w:p w14:paraId="3892BA79" w14:textId="77777777" w:rsidR="00A00BB3" w:rsidRPr="00A00BB3" w:rsidRDefault="00A00BB3" w:rsidP="00A00BB3">
      <w:pPr>
        <w:pStyle w:val="FootnoteEntry"/>
      </w:pPr>
      <w:r w:rsidRPr="00A00BB3">
        <w:rPr>
          <w:vertAlign w:val="superscript"/>
        </w:rPr>
        <w:t>2</w:t>
      </w:r>
      <w:ins w:id="2017" w:author="Kezia Endsley" w:date="2013-10-10T11:41:00Z">
        <w:r w:rsidR="00055C38" w:rsidRPr="00055C38">
          <w:rPr>
            <w:rPrChange w:id="2018" w:author="Kezia Endsley" w:date="2013-10-10T11:41:00Z">
              <w:rPr>
                <w:rFonts w:ascii="Courier New" w:hAnsi="Courier New"/>
                <w:noProof/>
                <w:sz w:val="26"/>
                <w:u w:val="single"/>
                <w:vertAlign w:val="superscript"/>
              </w:rPr>
            </w:rPrChange>
          </w:rPr>
          <w:t xml:space="preserve">Barry </w:t>
        </w:r>
      </w:ins>
      <w:r w:rsidRPr="00A00BB3">
        <w:t>Schwartz</w:t>
      </w:r>
      <w:del w:id="2019" w:author="Kezia Endsley" w:date="2013-10-10T11:41:00Z">
        <w:r w:rsidRPr="00A00BB3" w:rsidDel="0027126B">
          <w:delText>, Barry</w:delText>
        </w:r>
      </w:del>
      <w:r w:rsidRPr="00A00BB3">
        <w:t xml:space="preserve">. </w:t>
      </w:r>
      <w:ins w:id="2020" w:author="Kezia Endsley" w:date="2013-10-10T11:39:00Z">
        <w:r w:rsidR="00AB382E">
          <w:t>“</w:t>
        </w:r>
      </w:ins>
      <w:del w:id="2021" w:author="Kezia Endsley" w:date="2013-10-10T11:39:00Z">
        <w:r w:rsidRPr="00A00BB3" w:rsidDel="00AB382E">
          <w:delText>"</w:delText>
        </w:r>
      </w:del>
      <w:r w:rsidRPr="00A00BB3">
        <w:t xml:space="preserve">The </w:t>
      </w:r>
      <w:del w:id="2022" w:author="Russell Thomas" w:date="2013-10-01T12:51:00Z">
        <w:r w:rsidRPr="00A00BB3" w:rsidDel="000B4DD8">
          <w:delText xml:space="preserve">paradox </w:delText>
        </w:r>
      </w:del>
      <w:ins w:id="2023" w:author="Russell Thomas" w:date="2013-10-01T12:51:00Z">
        <w:r w:rsidR="000B4DD8">
          <w:t>P</w:t>
        </w:r>
        <w:r w:rsidR="000B4DD8" w:rsidRPr="00A00BB3">
          <w:t xml:space="preserve">aradox </w:t>
        </w:r>
      </w:ins>
      <w:r w:rsidRPr="00A00BB3">
        <w:t xml:space="preserve">of </w:t>
      </w:r>
      <w:del w:id="2024" w:author="Russell Thomas" w:date="2013-10-01T12:51:00Z">
        <w:r w:rsidRPr="00A00BB3" w:rsidDel="000B4DD8">
          <w:delText>choice</w:delText>
        </w:r>
      </w:del>
      <w:ins w:id="2025" w:author="Russell Thomas" w:date="2013-10-01T12:51:00Z">
        <w:r w:rsidR="000B4DD8">
          <w:t>C</w:t>
        </w:r>
        <w:r w:rsidR="000B4DD8" w:rsidRPr="00A00BB3">
          <w:t>hoice</w:t>
        </w:r>
      </w:ins>
      <w:r w:rsidRPr="00A00BB3">
        <w:t xml:space="preserve">: Why </w:t>
      </w:r>
      <w:r w:rsidR="00B30E06" w:rsidRPr="00A00BB3">
        <w:t>Less Is More</w:t>
      </w:r>
      <w:r w:rsidRPr="00A00BB3">
        <w:t>.</w:t>
      </w:r>
      <w:ins w:id="2026" w:author="Kezia Endsley" w:date="2013-10-10T11:40:00Z">
        <w:r w:rsidR="00AB382E">
          <w:t>”</w:t>
        </w:r>
      </w:ins>
      <w:del w:id="2027" w:author="Kezia Endsley" w:date="2013-10-10T11:40:00Z">
        <w:r w:rsidRPr="00A00BB3" w:rsidDel="00AB382E">
          <w:delText>"</w:delText>
        </w:r>
      </w:del>
      <w:r w:rsidRPr="00A00BB3">
        <w:t> New York: Ecco</w:t>
      </w:r>
      <w:ins w:id="2028" w:author="Kezia Endsley" w:date="2013-10-10T11:40:00Z">
        <w:r w:rsidR="001C742A">
          <w:t>,</w:t>
        </w:r>
      </w:ins>
      <w:r w:rsidRPr="00A00BB3">
        <w:t xml:space="preserve"> </w:t>
      </w:r>
      <w:del w:id="2029" w:author="Kezia Endsley" w:date="2013-10-10T11:40:00Z">
        <w:r w:rsidRPr="00A00BB3" w:rsidDel="001C742A">
          <w:delText>(</w:delText>
        </w:r>
      </w:del>
      <w:r w:rsidRPr="00A00BB3">
        <w:t>2004</w:t>
      </w:r>
      <w:del w:id="2030" w:author="Kezia Endsley" w:date="2013-10-10T11:40:00Z">
        <w:r w:rsidRPr="00A00BB3" w:rsidDel="001C742A">
          <w:delText>)</w:delText>
        </w:r>
      </w:del>
      <w:r w:rsidRPr="00A00BB3">
        <w:t>.</w:t>
      </w:r>
    </w:p>
    <w:p w14:paraId="700891FD" w14:textId="77777777" w:rsidR="00A00BB3" w:rsidRDefault="00A00BB3" w:rsidP="00A00BB3">
      <w:pPr>
        <w:pStyle w:val="FootnoteEntry"/>
        <w:rPr>
          <w:ins w:id="2031" w:author="Kezia Endsley" w:date="2013-10-10T11:41:00Z"/>
        </w:rPr>
      </w:pPr>
      <w:r w:rsidRPr="00A00BB3">
        <w:rPr>
          <w:vertAlign w:val="superscript"/>
        </w:rPr>
        <w:t>3</w:t>
      </w:r>
      <w:del w:id="2032" w:author="Kezia Endsley" w:date="2013-10-10T11:41:00Z">
        <w:r w:rsidRPr="00A00BB3" w:rsidDel="0027126B">
          <w:delText xml:space="preserve">Wilkinson, </w:delText>
        </w:r>
      </w:del>
      <w:r w:rsidRPr="00A00BB3">
        <w:t>Leland</w:t>
      </w:r>
      <w:ins w:id="2033" w:author="Kezia Endsley" w:date="2013-10-10T11:41:00Z">
        <w:r w:rsidR="0027126B">
          <w:t xml:space="preserve"> Wilkinson</w:t>
        </w:r>
      </w:ins>
      <w:r w:rsidRPr="00A00BB3">
        <w:t>. </w:t>
      </w:r>
      <w:r w:rsidR="00055C38" w:rsidRPr="00055C38">
        <w:rPr>
          <w:i/>
          <w:rPrChange w:id="2034" w:author="Kezia Endsley" w:date="2013-10-10T11:40:00Z">
            <w:rPr>
              <w:rFonts w:ascii="Courier New" w:hAnsi="Courier New"/>
              <w:noProof/>
              <w:sz w:val="26"/>
              <w:u w:val="single"/>
            </w:rPr>
          </w:rPrChange>
        </w:rPr>
        <w:t xml:space="preserve">The </w:t>
      </w:r>
      <w:ins w:id="2035" w:author="Russell Thomas" w:date="2013-10-01T12:51:00Z">
        <w:r w:rsidR="00055C38" w:rsidRPr="00055C38">
          <w:rPr>
            <w:i/>
            <w:rPrChange w:id="2036" w:author="Kezia Endsley" w:date="2013-10-10T11:40:00Z">
              <w:rPr>
                <w:rFonts w:ascii="Courier New" w:hAnsi="Courier New"/>
                <w:noProof/>
                <w:sz w:val="26"/>
                <w:u w:val="single"/>
              </w:rPr>
            </w:rPrChange>
          </w:rPr>
          <w:t>G</w:t>
        </w:r>
      </w:ins>
      <w:del w:id="2037" w:author="Russell Thomas" w:date="2013-10-01T12:50:00Z">
        <w:r w:rsidR="00055C38" w:rsidRPr="00055C38">
          <w:rPr>
            <w:i/>
            <w:rPrChange w:id="2038" w:author="Kezia Endsley" w:date="2013-10-10T11:40:00Z">
              <w:rPr>
                <w:rFonts w:ascii="Courier New" w:hAnsi="Courier New"/>
                <w:noProof/>
                <w:sz w:val="26"/>
                <w:u w:val="single"/>
              </w:rPr>
            </w:rPrChange>
          </w:rPr>
          <w:delText>g</w:delText>
        </w:r>
      </w:del>
      <w:r w:rsidR="00055C38" w:rsidRPr="00055C38">
        <w:rPr>
          <w:i/>
          <w:rPrChange w:id="2039" w:author="Kezia Endsley" w:date="2013-10-10T11:40:00Z">
            <w:rPr>
              <w:rFonts w:ascii="Courier New" w:hAnsi="Courier New"/>
              <w:noProof/>
              <w:sz w:val="26"/>
              <w:u w:val="single"/>
            </w:rPr>
          </w:rPrChange>
        </w:rPr>
        <w:t xml:space="preserve">rammar of </w:t>
      </w:r>
      <w:del w:id="2040" w:author="Russell Thomas" w:date="2013-10-01T12:51:00Z">
        <w:r w:rsidR="00055C38" w:rsidRPr="00055C38">
          <w:rPr>
            <w:i/>
            <w:rPrChange w:id="2041" w:author="Kezia Endsley" w:date="2013-10-10T11:40:00Z">
              <w:rPr>
                <w:rFonts w:ascii="Courier New" w:hAnsi="Courier New"/>
                <w:noProof/>
                <w:sz w:val="26"/>
                <w:u w:val="single"/>
              </w:rPr>
            </w:rPrChange>
          </w:rPr>
          <w:delText>graphics</w:delText>
        </w:r>
      </w:del>
      <w:ins w:id="2042" w:author="Russell Thomas" w:date="2013-10-01T12:51:00Z">
        <w:r w:rsidR="00055C38" w:rsidRPr="00055C38">
          <w:rPr>
            <w:i/>
            <w:rPrChange w:id="2043" w:author="Kezia Endsley" w:date="2013-10-10T11:40:00Z">
              <w:rPr>
                <w:rFonts w:ascii="Courier New" w:hAnsi="Courier New"/>
                <w:noProof/>
                <w:sz w:val="26"/>
                <w:u w:val="single"/>
              </w:rPr>
            </w:rPrChange>
          </w:rPr>
          <w:t>Graphics</w:t>
        </w:r>
      </w:ins>
      <w:r w:rsidR="00055C38" w:rsidRPr="00055C38">
        <w:rPr>
          <w:i/>
          <w:rPrChange w:id="2044" w:author="Kezia Endsley" w:date="2013-10-10T11:40:00Z">
            <w:rPr>
              <w:rFonts w:ascii="Courier New" w:hAnsi="Courier New"/>
              <w:noProof/>
              <w:sz w:val="26"/>
              <w:u w:val="single"/>
            </w:rPr>
          </w:rPrChange>
        </w:rPr>
        <w:t xml:space="preserve">. </w:t>
      </w:r>
      <w:r w:rsidRPr="00A00BB3">
        <w:t>Springer, 2005.</w:t>
      </w:r>
    </w:p>
    <w:tbl>
      <w:tblPr>
        <w:tblW w:w="7800" w:type="dxa"/>
        <w:shd w:val="clear" w:color="auto" w:fill="FFFFFF"/>
        <w:tblCellMar>
          <w:left w:w="0" w:type="dxa"/>
          <w:right w:w="0" w:type="dxa"/>
        </w:tblCellMar>
        <w:tblLook w:val="04A0" w:firstRow="1" w:lastRow="0" w:firstColumn="1" w:lastColumn="0" w:noHBand="0" w:noVBand="1"/>
      </w:tblPr>
      <w:tblGrid>
        <w:gridCol w:w="7800"/>
      </w:tblGrid>
      <w:tr w:rsidR="001D2E0E" w:rsidRPr="001D2E0E" w14:paraId="732B32DE" w14:textId="77777777" w:rsidTr="001D2E0E">
        <w:trPr>
          <w:ins w:id="2045" w:author="Bob Rudis" w:date="2013-11-06T20:53:00Z"/>
        </w:trPr>
        <w:tc>
          <w:tcPr>
            <w:tcW w:w="0" w:type="auto"/>
            <w:shd w:val="clear" w:color="auto" w:fill="FFFFFF"/>
            <w:tcMar>
              <w:top w:w="120" w:type="dxa"/>
              <w:left w:w="0" w:type="dxa"/>
              <w:bottom w:w="120" w:type="dxa"/>
              <w:right w:w="0" w:type="dxa"/>
            </w:tcMar>
            <w:hideMark/>
          </w:tcPr>
          <w:p w14:paraId="7A99A3BB" w14:textId="77777777" w:rsidR="001D2E0E" w:rsidRPr="001D2E0E" w:rsidRDefault="001D2E0E" w:rsidP="001D2E0E">
            <w:pPr>
              <w:rPr>
                <w:ins w:id="2046" w:author="Bob Rudis" w:date="2013-11-06T20:53:00Z"/>
                <w:rFonts w:ascii="Arial" w:hAnsi="Arial"/>
                <w:color w:val="222222"/>
                <w:sz w:val="20"/>
                <w:szCs w:val="20"/>
              </w:rPr>
            </w:pPr>
            <w:ins w:id="2047" w:author="Bob Rudis" w:date="2013-11-06T20:53:00Z">
              <w:r w:rsidRPr="001D2E0E">
                <w:rPr>
                  <w:rFonts w:ascii="Arial" w:hAnsi="Arial"/>
                  <w:color w:val="222222"/>
                  <w:sz w:val="20"/>
                  <w:szCs w:val="20"/>
                </w:rPr>
                <w:t>Shneiderman, Ben. "The eyes have it: A task by data type taxonomy for information visualizations." In </w:t>
              </w:r>
              <w:r w:rsidRPr="001D2E0E">
                <w:rPr>
                  <w:rFonts w:ascii="Arial" w:hAnsi="Arial"/>
                  <w:i/>
                  <w:iCs/>
                  <w:color w:val="222222"/>
                  <w:sz w:val="20"/>
                  <w:szCs w:val="20"/>
                </w:rPr>
                <w:t>Visual Languages, 1996. Proceedings., IEEE Symposium on</w:t>
              </w:r>
              <w:r w:rsidRPr="001D2E0E">
                <w:rPr>
                  <w:rFonts w:ascii="Arial" w:hAnsi="Arial"/>
                  <w:color w:val="222222"/>
                  <w:sz w:val="20"/>
                  <w:szCs w:val="20"/>
                </w:rPr>
                <w:t>, pp. 336-343. IEEE, 1996.</w:t>
              </w:r>
            </w:ins>
          </w:p>
        </w:tc>
      </w:tr>
    </w:tbl>
    <w:p w14:paraId="5B4B6B41" w14:textId="77777777" w:rsidR="001D2E0E" w:rsidRPr="001D2E0E" w:rsidRDefault="001D2E0E" w:rsidP="001D2E0E">
      <w:pPr>
        <w:rPr>
          <w:ins w:id="2048" w:author="Bob Rudis" w:date="2013-11-06T20:53:00Z"/>
          <w:rFonts w:ascii="Times" w:hAnsi="Times"/>
          <w:sz w:val="20"/>
          <w:szCs w:val="20"/>
        </w:rPr>
      </w:pPr>
    </w:p>
    <w:p w14:paraId="7534B429" w14:textId="77777777" w:rsidR="000A6B0C" w:rsidRPr="000A6B0C" w:rsidRDefault="000A6B0C" w:rsidP="000A6B0C">
      <w:pPr>
        <w:rPr>
          <w:ins w:id="2049" w:author="Bob Rudis" w:date="2013-11-06T21:19:00Z"/>
          <w:rFonts w:ascii="Times" w:hAnsi="Times"/>
          <w:sz w:val="20"/>
          <w:szCs w:val="20"/>
        </w:rPr>
      </w:pPr>
      <w:ins w:id="2050" w:author="Bob Rudis" w:date="2013-11-06T21:19:00Z">
        <w:r w:rsidRPr="000A6B0C">
          <w:rPr>
            <w:rFonts w:ascii="Arial" w:hAnsi="Arial"/>
            <w:color w:val="222222"/>
            <w:sz w:val="20"/>
            <w:szCs w:val="20"/>
            <w:shd w:val="clear" w:color="auto" w:fill="FFFFFF"/>
          </w:rPr>
          <w:t>Mackinlay, Jock. "Automating the design of graphical presentations of relational information." </w:t>
        </w:r>
        <w:r w:rsidRPr="000A6B0C">
          <w:rPr>
            <w:rFonts w:ascii="Arial" w:hAnsi="Arial"/>
            <w:i/>
            <w:iCs/>
            <w:color w:val="222222"/>
            <w:sz w:val="20"/>
            <w:szCs w:val="20"/>
            <w:shd w:val="clear" w:color="auto" w:fill="FFFFFF"/>
          </w:rPr>
          <w:t>ACM Transactions on Graphics (TOG)</w:t>
        </w:r>
        <w:r w:rsidRPr="000A6B0C">
          <w:rPr>
            <w:rFonts w:ascii="Arial" w:hAnsi="Arial"/>
            <w:color w:val="222222"/>
            <w:sz w:val="20"/>
            <w:szCs w:val="20"/>
            <w:shd w:val="clear" w:color="auto" w:fill="FFFFFF"/>
          </w:rPr>
          <w:t> 5, no. 2 (1986): 110-141.</w:t>
        </w:r>
      </w:ins>
    </w:p>
    <w:p w14:paraId="13D5958B" w14:textId="77777777" w:rsidR="001D2379" w:rsidRDefault="001D2379" w:rsidP="001D2D9E">
      <w:pPr>
        <w:pStyle w:val="FootnoteEntry"/>
      </w:pPr>
    </w:p>
    <w:sectPr w:rsidR="001D2379" w:rsidSect="00402F98">
      <w:footnotePr>
        <w:pos w:val="sectEnd"/>
        <w:numStart w:val="0"/>
      </w:footnotePr>
      <w:endnotePr>
        <w:numFmt w:val="decimal"/>
        <w:numStart w:val="0"/>
      </w:endnotePr>
      <w:pgSz w:w="1176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A6588E" w14:textId="77777777" w:rsidR="00B7355A" w:rsidRDefault="00B7355A" w:rsidP="00402F98">
      <w:r>
        <w:separator/>
      </w:r>
    </w:p>
  </w:endnote>
  <w:endnote w:type="continuationSeparator" w:id="0">
    <w:p w14:paraId="6577D6B5" w14:textId="77777777" w:rsidR="00B7355A" w:rsidRDefault="00B7355A" w:rsidP="00402F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Garamond Bold">
    <w:altName w:val="Cambria"/>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imes-Roman">
    <w:altName w:val="Times"/>
    <w:panose1 w:val="00000000000000000000"/>
    <w:charset w:val="00"/>
    <w:family w:val="roman"/>
    <w:notTrueType/>
    <w:pitch w:val="default"/>
    <w:sig w:usb0="00000003" w:usb1="00000000" w:usb2="00000000" w:usb3="00000000" w:csb0="00000001" w:csb1="00000000"/>
  </w:font>
  <w:font w:name="Times (TT)">
    <w:altName w:val="Cambria"/>
    <w:panose1 w:val="00000000000000000000"/>
    <w:charset w:val="4D"/>
    <w:family w:val="auto"/>
    <w:notTrueType/>
    <w:pitch w:val="default"/>
    <w:sig w:usb0="00000003" w:usb1="00000000" w:usb2="00000000" w:usb3="00000000" w:csb0="00000001" w:csb1="00000000"/>
  </w:font>
  <w:font w:name="Times Roman">
    <w:altName w:val="Times New Roman"/>
    <w:panose1 w:val="00000000000000000000"/>
    <w:charset w:val="00"/>
    <w:family w:val="roman"/>
    <w:notTrueType/>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D6A814" w14:textId="77777777" w:rsidR="00B7355A" w:rsidRDefault="00B7355A" w:rsidP="00402F98">
      <w:r>
        <w:separator/>
      </w:r>
    </w:p>
  </w:footnote>
  <w:footnote w:type="continuationSeparator" w:id="0">
    <w:p w14:paraId="179916B1" w14:textId="77777777" w:rsidR="00B7355A" w:rsidRDefault="00B7355A" w:rsidP="00402F9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95A7ADE"/>
    <w:multiLevelType w:val="hybridMultilevel"/>
    <w:tmpl w:val="BABC4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14">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16BD75D5"/>
    <w:multiLevelType w:val="singleLevel"/>
    <w:tmpl w:val="A6CC652E"/>
    <w:lvl w:ilvl="0">
      <w:start w:val="1"/>
      <w:numFmt w:val="bullet"/>
      <w:pStyle w:val="ExerciseListBulleted"/>
      <w:lvlText w:val=""/>
      <w:lvlJc w:val="left"/>
      <w:pPr>
        <w:tabs>
          <w:tab w:val="num" w:pos="360"/>
        </w:tabs>
        <w:ind w:left="360" w:hanging="360"/>
      </w:pPr>
      <w:rPr>
        <w:rFonts w:ascii="Symbol" w:hAnsi="Symbol" w:hint="default"/>
      </w:rPr>
    </w:lvl>
  </w:abstractNum>
  <w:abstractNum w:abstractNumId="16">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1E015101"/>
    <w:multiLevelType w:val="multilevel"/>
    <w:tmpl w:val="CB480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18E70EB"/>
    <w:multiLevelType w:val="singleLevel"/>
    <w:tmpl w:val="BF9A004C"/>
    <w:lvl w:ilvl="0">
      <w:start w:val="1"/>
      <w:numFmt w:val="bullet"/>
      <w:pStyle w:val="SidebarList"/>
      <w:lvlText w:val=""/>
      <w:lvlJc w:val="left"/>
      <w:pPr>
        <w:tabs>
          <w:tab w:val="num" w:pos="720"/>
        </w:tabs>
        <w:ind w:left="720" w:hanging="720"/>
      </w:pPr>
      <w:rPr>
        <w:rFonts w:ascii="Symbol" w:hAnsi="Symbol" w:hint="default"/>
      </w:rPr>
    </w:lvl>
  </w:abstractNum>
  <w:abstractNum w:abstractNumId="19">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3">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3F8E6B35"/>
    <w:multiLevelType w:val="hybridMultilevel"/>
    <w:tmpl w:val="3E6ABDA8"/>
    <w:lvl w:ilvl="0" w:tplc="84FAFF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1835296"/>
    <w:multiLevelType w:val="singleLevel"/>
    <w:tmpl w:val="7BC6DB40"/>
    <w:lvl w:ilvl="0">
      <w:start w:val="1"/>
      <w:numFmt w:val="bullet"/>
      <w:pStyle w:val="Warning"/>
      <w:lvlText w:val=""/>
      <w:lvlJc w:val="left"/>
      <w:pPr>
        <w:tabs>
          <w:tab w:val="num" w:pos="1800"/>
        </w:tabs>
        <w:ind w:left="1800" w:hanging="360"/>
      </w:pPr>
      <w:rPr>
        <w:rFonts w:ascii="Wingdings" w:hAnsi="Wingdings" w:hint="default"/>
        <w:sz w:val="26"/>
      </w:rPr>
    </w:lvl>
  </w:abstractNum>
  <w:abstractNum w:abstractNumId="29">
    <w:nsid w:val="52F95082"/>
    <w:multiLevelType w:val="singleLevel"/>
    <w:tmpl w:val="5B92679E"/>
    <w:lvl w:ilvl="0">
      <w:start w:val="1"/>
      <w:numFmt w:val="bullet"/>
      <w:pStyle w:val="SidebarListBulletedSub"/>
      <w:lvlText w:val=""/>
      <w:lvlJc w:val="left"/>
      <w:pPr>
        <w:tabs>
          <w:tab w:val="num" w:pos="2520"/>
        </w:tabs>
        <w:ind w:left="2520" w:hanging="360"/>
      </w:pPr>
      <w:rPr>
        <w:rFonts w:ascii="Symbol" w:hAnsi="Symbol" w:hint="default"/>
      </w:rPr>
    </w:lvl>
  </w:abstractNum>
  <w:abstractNum w:abstractNumId="30">
    <w:nsid w:val="541568E7"/>
    <w:multiLevelType w:val="singleLevel"/>
    <w:tmpl w:val="9D98614A"/>
    <w:lvl w:ilvl="0">
      <w:start w:val="1"/>
      <w:numFmt w:val="bullet"/>
      <w:pStyle w:val="Tip"/>
      <w:lvlText w:val=""/>
      <w:lvlJc w:val="left"/>
      <w:pPr>
        <w:tabs>
          <w:tab w:val="num" w:pos="1800"/>
        </w:tabs>
        <w:ind w:left="1800" w:hanging="360"/>
      </w:pPr>
      <w:rPr>
        <w:rFonts w:ascii="Wingdings" w:hAnsi="Wingdings" w:hint="default"/>
        <w:sz w:val="26"/>
      </w:rPr>
    </w:lvl>
  </w:abstractNum>
  <w:abstractNum w:abstractNumId="31">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32">
    <w:nsid w:val="56A11C56"/>
    <w:multiLevelType w:val="multilevel"/>
    <w:tmpl w:val="96D85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34">
    <w:nsid w:val="5D6003C1"/>
    <w:multiLevelType w:val="singleLevel"/>
    <w:tmpl w:val="ED1834CE"/>
    <w:lvl w:ilvl="0">
      <w:start w:val="1"/>
      <w:numFmt w:val="bullet"/>
      <w:pStyle w:val="ExerciseListBulletedSub"/>
      <w:lvlText w:val=""/>
      <w:lvlJc w:val="left"/>
      <w:pPr>
        <w:tabs>
          <w:tab w:val="num" w:pos="360"/>
        </w:tabs>
        <w:ind w:left="360" w:hanging="360"/>
      </w:pPr>
      <w:rPr>
        <w:rFonts w:ascii="Symbol" w:hAnsi="Symbol" w:hint="default"/>
      </w:rPr>
    </w:lvl>
  </w:abstractNum>
  <w:abstractNum w:abstractNumId="35">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37">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38">
    <w:nsid w:val="7E1B187F"/>
    <w:multiLevelType w:val="singleLevel"/>
    <w:tmpl w:val="792E41EA"/>
    <w:lvl w:ilvl="0">
      <w:start w:val="1"/>
      <w:numFmt w:val="bullet"/>
      <w:pStyle w:val="Note"/>
      <w:lvlText w:val=""/>
      <w:lvlJc w:val="left"/>
      <w:pPr>
        <w:tabs>
          <w:tab w:val="num" w:pos="1800"/>
        </w:tabs>
        <w:ind w:left="1800" w:hanging="360"/>
      </w:pPr>
      <w:rPr>
        <w:rFonts w:ascii="Wingdings" w:hAnsi="Wingdings" w:hint="default"/>
      </w:rPr>
    </w:lvl>
  </w:abstractNum>
  <w:num w:numId="1">
    <w:abstractNumId w:val="27"/>
  </w:num>
  <w:num w:numId="2">
    <w:abstractNumId w:val="35"/>
  </w:num>
  <w:num w:numId="3">
    <w:abstractNumId w:val="11"/>
  </w:num>
  <w:num w:numId="4">
    <w:abstractNumId w:val="10"/>
  </w:num>
  <w:num w:numId="5">
    <w:abstractNumId w:val="25"/>
  </w:num>
  <w:num w:numId="6">
    <w:abstractNumId w:val="20"/>
  </w:num>
  <w:num w:numId="7">
    <w:abstractNumId w:val="33"/>
  </w:num>
  <w:num w:numId="8">
    <w:abstractNumId w:val="23"/>
  </w:num>
  <w:num w:numId="9">
    <w:abstractNumId w:val="13"/>
  </w:num>
  <w:num w:numId="10">
    <w:abstractNumId w:val="36"/>
  </w:num>
  <w:num w:numId="11">
    <w:abstractNumId w:val="16"/>
  </w:num>
  <w:num w:numId="12">
    <w:abstractNumId w:val="14"/>
  </w:num>
  <w:num w:numId="13">
    <w:abstractNumId w:val="19"/>
  </w:num>
  <w:num w:numId="14">
    <w:abstractNumId w:val="31"/>
  </w:num>
  <w:num w:numId="15">
    <w:abstractNumId w:val="21"/>
  </w:num>
  <w:num w:numId="16">
    <w:abstractNumId w:val="0"/>
  </w:num>
  <w:num w:numId="17">
    <w:abstractNumId w:val="22"/>
  </w:num>
  <w:num w:numId="18">
    <w:abstractNumId w:val="26"/>
  </w:num>
  <w:num w:numId="19">
    <w:abstractNumId w:val="37"/>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 w:numId="29">
    <w:abstractNumId w:val="17"/>
  </w:num>
  <w:num w:numId="30">
    <w:abstractNumId w:val="32"/>
  </w:num>
  <w:num w:numId="31">
    <w:abstractNumId w:val="24"/>
  </w:num>
  <w:num w:numId="32">
    <w:abstractNumId w:val="15"/>
  </w:num>
  <w:num w:numId="33">
    <w:abstractNumId w:val="34"/>
  </w:num>
  <w:num w:numId="34">
    <w:abstractNumId w:val="38"/>
  </w:num>
  <w:num w:numId="35">
    <w:abstractNumId w:val="30"/>
  </w:num>
  <w:num w:numId="36">
    <w:abstractNumId w:val="28"/>
  </w:num>
  <w:num w:numId="37">
    <w:abstractNumId w:val="29"/>
  </w:num>
  <w:num w:numId="38">
    <w:abstractNumId w:val="18"/>
  </w:num>
  <w:num w:numId="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0"/>
  <w:attachedTemplate r:id="rId1"/>
  <w:linkStyles/>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revisionView w:markup="0"/>
  <w:trackRevisions/>
  <w:defaultTabStop w:val="720"/>
  <w:characterSpacingControl w:val="doNotCompress"/>
  <w:hdrShapeDefaults>
    <o:shapedefaults v:ext="edit" spidmax="2050"/>
  </w:hdrShapeDefaults>
  <w:footnotePr>
    <w:pos w:val="sectEnd"/>
    <w:numStart w:val="0"/>
    <w:footnote w:id="-1"/>
    <w:footnote w:id="0"/>
  </w:footnotePr>
  <w:endnotePr>
    <w:numFmt w:val="decimal"/>
    <w:numStart w:val="0"/>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0A2B"/>
    <w:rsid w:val="0000158B"/>
    <w:rsid w:val="0000213D"/>
    <w:rsid w:val="00002C4B"/>
    <w:rsid w:val="0002400F"/>
    <w:rsid w:val="00026AC6"/>
    <w:rsid w:val="0003266A"/>
    <w:rsid w:val="000347C0"/>
    <w:rsid w:val="00036456"/>
    <w:rsid w:val="00036E02"/>
    <w:rsid w:val="00036EE5"/>
    <w:rsid w:val="00053471"/>
    <w:rsid w:val="00055C38"/>
    <w:rsid w:val="000615FE"/>
    <w:rsid w:val="00062862"/>
    <w:rsid w:val="000671B8"/>
    <w:rsid w:val="00077594"/>
    <w:rsid w:val="000824D0"/>
    <w:rsid w:val="000839EF"/>
    <w:rsid w:val="00087194"/>
    <w:rsid w:val="0009226A"/>
    <w:rsid w:val="000A05C7"/>
    <w:rsid w:val="000A0B3B"/>
    <w:rsid w:val="000A2A8E"/>
    <w:rsid w:val="000A5213"/>
    <w:rsid w:val="000A6B0C"/>
    <w:rsid w:val="000B0A8D"/>
    <w:rsid w:val="000B3F4D"/>
    <w:rsid w:val="000B4703"/>
    <w:rsid w:val="000B4DD8"/>
    <w:rsid w:val="000B6DAD"/>
    <w:rsid w:val="000C6A7C"/>
    <w:rsid w:val="000D0376"/>
    <w:rsid w:val="000D3D20"/>
    <w:rsid w:val="000D4F3E"/>
    <w:rsid w:val="000D6181"/>
    <w:rsid w:val="000F1A91"/>
    <w:rsid w:val="000F2413"/>
    <w:rsid w:val="001024C5"/>
    <w:rsid w:val="00103A4C"/>
    <w:rsid w:val="00103BCF"/>
    <w:rsid w:val="00105E2F"/>
    <w:rsid w:val="00106358"/>
    <w:rsid w:val="001143A8"/>
    <w:rsid w:val="00117CC4"/>
    <w:rsid w:val="00126397"/>
    <w:rsid w:val="00132101"/>
    <w:rsid w:val="001342FA"/>
    <w:rsid w:val="0014270C"/>
    <w:rsid w:val="00142FC6"/>
    <w:rsid w:val="00144111"/>
    <w:rsid w:val="001523BE"/>
    <w:rsid w:val="00171F2A"/>
    <w:rsid w:val="001758F9"/>
    <w:rsid w:val="00187FD0"/>
    <w:rsid w:val="0019644B"/>
    <w:rsid w:val="001A140E"/>
    <w:rsid w:val="001A192E"/>
    <w:rsid w:val="001A4D67"/>
    <w:rsid w:val="001A716E"/>
    <w:rsid w:val="001B1415"/>
    <w:rsid w:val="001B2AF1"/>
    <w:rsid w:val="001B5069"/>
    <w:rsid w:val="001B5FBD"/>
    <w:rsid w:val="001B6C5D"/>
    <w:rsid w:val="001C6EF0"/>
    <w:rsid w:val="001C742A"/>
    <w:rsid w:val="001D2379"/>
    <w:rsid w:val="001D244B"/>
    <w:rsid w:val="001D2D9E"/>
    <w:rsid w:val="001D2E0E"/>
    <w:rsid w:val="001D5208"/>
    <w:rsid w:val="001E2FD5"/>
    <w:rsid w:val="001E6C41"/>
    <w:rsid w:val="001F0353"/>
    <w:rsid w:val="001F193E"/>
    <w:rsid w:val="0020246A"/>
    <w:rsid w:val="002054F6"/>
    <w:rsid w:val="00214507"/>
    <w:rsid w:val="00217F1C"/>
    <w:rsid w:val="00227A7C"/>
    <w:rsid w:val="00230B3D"/>
    <w:rsid w:val="00230C67"/>
    <w:rsid w:val="00232616"/>
    <w:rsid w:val="0023534B"/>
    <w:rsid w:val="0024187B"/>
    <w:rsid w:val="002440BC"/>
    <w:rsid w:val="00245080"/>
    <w:rsid w:val="00250426"/>
    <w:rsid w:val="002547E3"/>
    <w:rsid w:val="00262F8D"/>
    <w:rsid w:val="0026304B"/>
    <w:rsid w:val="00264B95"/>
    <w:rsid w:val="002672B0"/>
    <w:rsid w:val="0027126B"/>
    <w:rsid w:val="0028096C"/>
    <w:rsid w:val="00285F22"/>
    <w:rsid w:val="00290E1F"/>
    <w:rsid w:val="00297F79"/>
    <w:rsid w:val="002A4976"/>
    <w:rsid w:val="002B33F0"/>
    <w:rsid w:val="002C1484"/>
    <w:rsid w:val="002D3D5F"/>
    <w:rsid w:val="002D5B63"/>
    <w:rsid w:val="002E2444"/>
    <w:rsid w:val="002E4473"/>
    <w:rsid w:val="002F4E06"/>
    <w:rsid w:val="002F7C57"/>
    <w:rsid w:val="00300BD4"/>
    <w:rsid w:val="0030158B"/>
    <w:rsid w:val="00315A62"/>
    <w:rsid w:val="003260B9"/>
    <w:rsid w:val="00331A10"/>
    <w:rsid w:val="00340BD2"/>
    <w:rsid w:val="00340EEA"/>
    <w:rsid w:val="00343894"/>
    <w:rsid w:val="00347C76"/>
    <w:rsid w:val="0035749C"/>
    <w:rsid w:val="00362514"/>
    <w:rsid w:val="00363343"/>
    <w:rsid w:val="00364859"/>
    <w:rsid w:val="00365CFD"/>
    <w:rsid w:val="00367CC2"/>
    <w:rsid w:val="00375EC4"/>
    <w:rsid w:val="00380D60"/>
    <w:rsid w:val="00385F53"/>
    <w:rsid w:val="003946C8"/>
    <w:rsid w:val="003A3683"/>
    <w:rsid w:val="003A7437"/>
    <w:rsid w:val="003B33C8"/>
    <w:rsid w:val="003B3976"/>
    <w:rsid w:val="003C3675"/>
    <w:rsid w:val="003C629C"/>
    <w:rsid w:val="003C7509"/>
    <w:rsid w:val="003D49C3"/>
    <w:rsid w:val="003F1A10"/>
    <w:rsid w:val="003F7483"/>
    <w:rsid w:val="003F782F"/>
    <w:rsid w:val="004005A0"/>
    <w:rsid w:val="00402D57"/>
    <w:rsid w:val="00402F98"/>
    <w:rsid w:val="00416770"/>
    <w:rsid w:val="00417E00"/>
    <w:rsid w:val="00420769"/>
    <w:rsid w:val="0042192A"/>
    <w:rsid w:val="00436FFA"/>
    <w:rsid w:val="00446695"/>
    <w:rsid w:val="004620AF"/>
    <w:rsid w:val="0046291B"/>
    <w:rsid w:val="004759FC"/>
    <w:rsid w:val="0047786C"/>
    <w:rsid w:val="00477A38"/>
    <w:rsid w:val="00482B21"/>
    <w:rsid w:val="004840D7"/>
    <w:rsid w:val="004A0618"/>
    <w:rsid w:val="004A4F78"/>
    <w:rsid w:val="004C2E6B"/>
    <w:rsid w:val="004C30E6"/>
    <w:rsid w:val="004C6C00"/>
    <w:rsid w:val="004D5D4A"/>
    <w:rsid w:val="004D6956"/>
    <w:rsid w:val="004E212F"/>
    <w:rsid w:val="004E7647"/>
    <w:rsid w:val="004F0A05"/>
    <w:rsid w:val="00500A16"/>
    <w:rsid w:val="005076A6"/>
    <w:rsid w:val="0051142F"/>
    <w:rsid w:val="00511FDE"/>
    <w:rsid w:val="00514C2F"/>
    <w:rsid w:val="00517780"/>
    <w:rsid w:val="00520D53"/>
    <w:rsid w:val="00521945"/>
    <w:rsid w:val="0053229A"/>
    <w:rsid w:val="005327D6"/>
    <w:rsid w:val="005423DA"/>
    <w:rsid w:val="00542A56"/>
    <w:rsid w:val="0054676E"/>
    <w:rsid w:val="005511C0"/>
    <w:rsid w:val="005515E8"/>
    <w:rsid w:val="005524DD"/>
    <w:rsid w:val="00553C88"/>
    <w:rsid w:val="00553E0A"/>
    <w:rsid w:val="005563A3"/>
    <w:rsid w:val="00565A5C"/>
    <w:rsid w:val="00577C1D"/>
    <w:rsid w:val="00580A2B"/>
    <w:rsid w:val="00593646"/>
    <w:rsid w:val="005B408D"/>
    <w:rsid w:val="005B7BD4"/>
    <w:rsid w:val="005C78EA"/>
    <w:rsid w:val="005C7DAA"/>
    <w:rsid w:val="005D1532"/>
    <w:rsid w:val="005D46A6"/>
    <w:rsid w:val="005D6AC4"/>
    <w:rsid w:val="005D780C"/>
    <w:rsid w:val="005E3615"/>
    <w:rsid w:val="005F07BF"/>
    <w:rsid w:val="005F7438"/>
    <w:rsid w:val="00621828"/>
    <w:rsid w:val="006428BA"/>
    <w:rsid w:val="006461CA"/>
    <w:rsid w:val="00652E44"/>
    <w:rsid w:val="006542C4"/>
    <w:rsid w:val="00664E0B"/>
    <w:rsid w:val="0066684C"/>
    <w:rsid w:val="006705A3"/>
    <w:rsid w:val="00673E2B"/>
    <w:rsid w:val="006762FB"/>
    <w:rsid w:val="006816A5"/>
    <w:rsid w:val="00697659"/>
    <w:rsid w:val="006A2493"/>
    <w:rsid w:val="006A54D9"/>
    <w:rsid w:val="006A6692"/>
    <w:rsid w:val="006B6DAD"/>
    <w:rsid w:val="006B7C5A"/>
    <w:rsid w:val="006D2457"/>
    <w:rsid w:val="006E361B"/>
    <w:rsid w:val="006F4E38"/>
    <w:rsid w:val="006F59F2"/>
    <w:rsid w:val="007012C4"/>
    <w:rsid w:val="007015BC"/>
    <w:rsid w:val="007022A5"/>
    <w:rsid w:val="00704854"/>
    <w:rsid w:val="00704DA4"/>
    <w:rsid w:val="00710639"/>
    <w:rsid w:val="00713161"/>
    <w:rsid w:val="007144B8"/>
    <w:rsid w:val="00715C04"/>
    <w:rsid w:val="007233E3"/>
    <w:rsid w:val="00723FFC"/>
    <w:rsid w:val="00726188"/>
    <w:rsid w:val="00726D7A"/>
    <w:rsid w:val="00734F5F"/>
    <w:rsid w:val="007357E2"/>
    <w:rsid w:val="007359A4"/>
    <w:rsid w:val="00735F1F"/>
    <w:rsid w:val="00751234"/>
    <w:rsid w:val="00752101"/>
    <w:rsid w:val="00757B86"/>
    <w:rsid w:val="00760E92"/>
    <w:rsid w:val="00761B05"/>
    <w:rsid w:val="0076313E"/>
    <w:rsid w:val="007835FF"/>
    <w:rsid w:val="00783C0E"/>
    <w:rsid w:val="0078716F"/>
    <w:rsid w:val="00796AB5"/>
    <w:rsid w:val="007A21D4"/>
    <w:rsid w:val="007B0E86"/>
    <w:rsid w:val="007B2562"/>
    <w:rsid w:val="007B7737"/>
    <w:rsid w:val="007C2DB8"/>
    <w:rsid w:val="007C5AB5"/>
    <w:rsid w:val="007C630C"/>
    <w:rsid w:val="007C6781"/>
    <w:rsid w:val="007D0F43"/>
    <w:rsid w:val="007E26EC"/>
    <w:rsid w:val="007F12DF"/>
    <w:rsid w:val="007F6DBB"/>
    <w:rsid w:val="007F734E"/>
    <w:rsid w:val="008011D8"/>
    <w:rsid w:val="00805BDD"/>
    <w:rsid w:val="00807FFC"/>
    <w:rsid w:val="00826C02"/>
    <w:rsid w:val="00832566"/>
    <w:rsid w:val="00834387"/>
    <w:rsid w:val="0084000B"/>
    <w:rsid w:val="008446BF"/>
    <w:rsid w:val="00855CED"/>
    <w:rsid w:val="00862399"/>
    <w:rsid w:val="00864BA8"/>
    <w:rsid w:val="00864CCF"/>
    <w:rsid w:val="00871431"/>
    <w:rsid w:val="00871EC9"/>
    <w:rsid w:val="008936E8"/>
    <w:rsid w:val="00895DB4"/>
    <w:rsid w:val="008A0ACD"/>
    <w:rsid w:val="008A1AB9"/>
    <w:rsid w:val="008A7BAA"/>
    <w:rsid w:val="008B0093"/>
    <w:rsid w:val="008D0891"/>
    <w:rsid w:val="008E24F1"/>
    <w:rsid w:val="008E54B1"/>
    <w:rsid w:val="008E6594"/>
    <w:rsid w:val="008F2F53"/>
    <w:rsid w:val="008F48EA"/>
    <w:rsid w:val="0090042F"/>
    <w:rsid w:val="0090112F"/>
    <w:rsid w:val="00912D3A"/>
    <w:rsid w:val="009140C1"/>
    <w:rsid w:val="0091469E"/>
    <w:rsid w:val="009216B3"/>
    <w:rsid w:val="0092663E"/>
    <w:rsid w:val="00930421"/>
    <w:rsid w:val="00952F8F"/>
    <w:rsid w:val="00972EAA"/>
    <w:rsid w:val="009735AE"/>
    <w:rsid w:val="0098018D"/>
    <w:rsid w:val="00980DDC"/>
    <w:rsid w:val="009831F7"/>
    <w:rsid w:val="00987601"/>
    <w:rsid w:val="009A5B7D"/>
    <w:rsid w:val="009B2A88"/>
    <w:rsid w:val="009B7990"/>
    <w:rsid w:val="009C268D"/>
    <w:rsid w:val="009C2A9D"/>
    <w:rsid w:val="009C5DC3"/>
    <w:rsid w:val="009E07B6"/>
    <w:rsid w:val="009E42A5"/>
    <w:rsid w:val="009F4186"/>
    <w:rsid w:val="009F6490"/>
    <w:rsid w:val="00A00BB3"/>
    <w:rsid w:val="00A011A3"/>
    <w:rsid w:val="00A04BB9"/>
    <w:rsid w:val="00A04EED"/>
    <w:rsid w:val="00A0560D"/>
    <w:rsid w:val="00A14878"/>
    <w:rsid w:val="00A235A2"/>
    <w:rsid w:val="00A23621"/>
    <w:rsid w:val="00A237AE"/>
    <w:rsid w:val="00A44441"/>
    <w:rsid w:val="00A601BA"/>
    <w:rsid w:val="00A64021"/>
    <w:rsid w:val="00A64850"/>
    <w:rsid w:val="00A72032"/>
    <w:rsid w:val="00A75656"/>
    <w:rsid w:val="00A77F3D"/>
    <w:rsid w:val="00A832A0"/>
    <w:rsid w:val="00A83B7D"/>
    <w:rsid w:val="00A862AD"/>
    <w:rsid w:val="00A87418"/>
    <w:rsid w:val="00A93958"/>
    <w:rsid w:val="00A97E66"/>
    <w:rsid w:val="00AA2F11"/>
    <w:rsid w:val="00AB382E"/>
    <w:rsid w:val="00AC280A"/>
    <w:rsid w:val="00AC5DA7"/>
    <w:rsid w:val="00AD1193"/>
    <w:rsid w:val="00AD4BBD"/>
    <w:rsid w:val="00AD5026"/>
    <w:rsid w:val="00AE0519"/>
    <w:rsid w:val="00AE189C"/>
    <w:rsid w:val="00AE23C6"/>
    <w:rsid w:val="00AE6150"/>
    <w:rsid w:val="00AF0008"/>
    <w:rsid w:val="00AF0DD9"/>
    <w:rsid w:val="00B023B5"/>
    <w:rsid w:val="00B12E78"/>
    <w:rsid w:val="00B15CA3"/>
    <w:rsid w:val="00B16C01"/>
    <w:rsid w:val="00B22A30"/>
    <w:rsid w:val="00B23DB7"/>
    <w:rsid w:val="00B24044"/>
    <w:rsid w:val="00B30E06"/>
    <w:rsid w:val="00B322B9"/>
    <w:rsid w:val="00B351FF"/>
    <w:rsid w:val="00B4535C"/>
    <w:rsid w:val="00B45B10"/>
    <w:rsid w:val="00B551C0"/>
    <w:rsid w:val="00B606DB"/>
    <w:rsid w:val="00B65A79"/>
    <w:rsid w:val="00B66C7F"/>
    <w:rsid w:val="00B7355A"/>
    <w:rsid w:val="00B7446A"/>
    <w:rsid w:val="00B8466B"/>
    <w:rsid w:val="00B87882"/>
    <w:rsid w:val="00B8798F"/>
    <w:rsid w:val="00B9036D"/>
    <w:rsid w:val="00B925DC"/>
    <w:rsid w:val="00B967F1"/>
    <w:rsid w:val="00BA20DB"/>
    <w:rsid w:val="00BA5F07"/>
    <w:rsid w:val="00BA70DE"/>
    <w:rsid w:val="00BB017C"/>
    <w:rsid w:val="00BB3F09"/>
    <w:rsid w:val="00BB7383"/>
    <w:rsid w:val="00BC190E"/>
    <w:rsid w:val="00BC3C1A"/>
    <w:rsid w:val="00BD5184"/>
    <w:rsid w:val="00BD6913"/>
    <w:rsid w:val="00BE059F"/>
    <w:rsid w:val="00BE4BA2"/>
    <w:rsid w:val="00BE4C0C"/>
    <w:rsid w:val="00BE57F3"/>
    <w:rsid w:val="00BE77BD"/>
    <w:rsid w:val="00C022DA"/>
    <w:rsid w:val="00C1289C"/>
    <w:rsid w:val="00C2790F"/>
    <w:rsid w:val="00C35884"/>
    <w:rsid w:val="00C368E5"/>
    <w:rsid w:val="00C41F01"/>
    <w:rsid w:val="00C43774"/>
    <w:rsid w:val="00C439D1"/>
    <w:rsid w:val="00C5106D"/>
    <w:rsid w:val="00C53867"/>
    <w:rsid w:val="00C54390"/>
    <w:rsid w:val="00C552EB"/>
    <w:rsid w:val="00C61BED"/>
    <w:rsid w:val="00C62409"/>
    <w:rsid w:val="00C63A71"/>
    <w:rsid w:val="00C64AFA"/>
    <w:rsid w:val="00C7449F"/>
    <w:rsid w:val="00C76EF5"/>
    <w:rsid w:val="00C848C4"/>
    <w:rsid w:val="00C84C7B"/>
    <w:rsid w:val="00C85CF9"/>
    <w:rsid w:val="00C90D11"/>
    <w:rsid w:val="00C9450F"/>
    <w:rsid w:val="00C96507"/>
    <w:rsid w:val="00CA1C20"/>
    <w:rsid w:val="00CA2AF7"/>
    <w:rsid w:val="00CB04A4"/>
    <w:rsid w:val="00CC533A"/>
    <w:rsid w:val="00CE3FD6"/>
    <w:rsid w:val="00CE679B"/>
    <w:rsid w:val="00D03BFA"/>
    <w:rsid w:val="00D06CF6"/>
    <w:rsid w:val="00D14746"/>
    <w:rsid w:val="00D14A69"/>
    <w:rsid w:val="00D2009C"/>
    <w:rsid w:val="00D248A5"/>
    <w:rsid w:val="00D32941"/>
    <w:rsid w:val="00D34A93"/>
    <w:rsid w:val="00D36474"/>
    <w:rsid w:val="00D44262"/>
    <w:rsid w:val="00D446FA"/>
    <w:rsid w:val="00D44E23"/>
    <w:rsid w:val="00D457FE"/>
    <w:rsid w:val="00D52D76"/>
    <w:rsid w:val="00D63C62"/>
    <w:rsid w:val="00D64450"/>
    <w:rsid w:val="00D65677"/>
    <w:rsid w:val="00D66506"/>
    <w:rsid w:val="00D722F4"/>
    <w:rsid w:val="00D7241B"/>
    <w:rsid w:val="00D759D1"/>
    <w:rsid w:val="00D92AF8"/>
    <w:rsid w:val="00D92DF4"/>
    <w:rsid w:val="00D95373"/>
    <w:rsid w:val="00D95FED"/>
    <w:rsid w:val="00DA5A00"/>
    <w:rsid w:val="00DB0B05"/>
    <w:rsid w:val="00DB54B7"/>
    <w:rsid w:val="00DB6DF4"/>
    <w:rsid w:val="00DC139F"/>
    <w:rsid w:val="00DC6193"/>
    <w:rsid w:val="00DD2D62"/>
    <w:rsid w:val="00DD3263"/>
    <w:rsid w:val="00DF4E83"/>
    <w:rsid w:val="00DF5825"/>
    <w:rsid w:val="00DF5F53"/>
    <w:rsid w:val="00E07BAA"/>
    <w:rsid w:val="00E1083E"/>
    <w:rsid w:val="00E10F29"/>
    <w:rsid w:val="00E13D56"/>
    <w:rsid w:val="00E211E2"/>
    <w:rsid w:val="00E256CA"/>
    <w:rsid w:val="00E25BC7"/>
    <w:rsid w:val="00E34134"/>
    <w:rsid w:val="00E42801"/>
    <w:rsid w:val="00E444EE"/>
    <w:rsid w:val="00E5061D"/>
    <w:rsid w:val="00E52ED0"/>
    <w:rsid w:val="00E53163"/>
    <w:rsid w:val="00E5498E"/>
    <w:rsid w:val="00E55F83"/>
    <w:rsid w:val="00E56098"/>
    <w:rsid w:val="00E73008"/>
    <w:rsid w:val="00E762D0"/>
    <w:rsid w:val="00E8032F"/>
    <w:rsid w:val="00E834FF"/>
    <w:rsid w:val="00E8547B"/>
    <w:rsid w:val="00E85D22"/>
    <w:rsid w:val="00E87AA3"/>
    <w:rsid w:val="00E92D84"/>
    <w:rsid w:val="00E96DAD"/>
    <w:rsid w:val="00EA18EE"/>
    <w:rsid w:val="00EA228E"/>
    <w:rsid w:val="00EA3306"/>
    <w:rsid w:val="00EA37B5"/>
    <w:rsid w:val="00EA6E83"/>
    <w:rsid w:val="00EA7750"/>
    <w:rsid w:val="00EB402B"/>
    <w:rsid w:val="00EB43EE"/>
    <w:rsid w:val="00EC6DD1"/>
    <w:rsid w:val="00ED0648"/>
    <w:rsid w:val="00ED3BC5"/>
    <w:rsid w:val="00EE0593"/>
    <w:rsid w:val="00EE22CB"/>
    <w:rsid w:val="00EE245A"/>
    <w:rsid w:val="00EE2E94"/>
    <w:rsid w:val="00EE5DA1"/>
    <w:rsid w:val="00EF0FEF"/>
    <w:rsid w:val="00EF338C"/>
    <w:rsid w:val="00EF4F4F"/>
    <w:rsid w:val="00EF7BE2"/>
    <w:rsid w:val="00F02D35"/>
    <w:rsid w:val="00F10ED5"/>
    <w:rsid w:val="00F22A20"/>
    <w:rsid w:val="00F24E49"/>
    <w:rsid w:val="00F30D22"/>
    <w:rsid w:val="00F437C3"/>
    <w:rsid w:val="00F507E5"/>
    <w:rsid w:val="00F56A92"/>
    <w:rsid w:val="00F61260"/>
    <w:rsid w:val="00F61D15"/>
    <w:rsid w:val="00F65D1A"/>
    <w:rsid w:val="00F77059"/>
    <w:rsid w:val="00F77216"/>
    <w:rsid w:val="00F77B2E"/>
    <w:rsid w:val="00F82860"/>
    <w:rsid w:val="00F916D6"/>
    <w:rsid w:val="00F96687"/>
    <w:rsid w:val="00FA0FC5"/>
    <w:rsid w:val="00FA2F20"/>
    <w:rsid w:val="00FA5E18"/>
    <w:rsid w:val="00FB542B"/>
    <w:rsid w:val="00FB75F8"/>
    <w:rsid w:val="00FC766F"/>
    <w:rsid w:val="00FD2BB3"/>
    <w:rsid w:val="00FD6EA4"/>
    <w:rsid w:val="00FE2D55"/>
    <w:rsid w:val="00FE5094"/>
    <w:rsid w:val="00FF1CC2"/>
    <w:rsid w:val="00FF2913"/>
    <w:rsid w:val="00FF322F"/>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E82C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9" w:qFormat="1"/>
    <w:lsdException w:name="Intense Emphasis" w:uiPriority="99" w:qFormat="1"/>
    <w:lsdException w:name="Subtle Reference" w:uiPriority="99" w:qFormat="1"/>
    <w:lsdException w:name="Intense Reference" w:uiPriority="99" w:qFormat="1"/>
    <w:lsdException w:name="Book Title" w:qFormat="1"/>
    <w:lsdException w:name="Bibliography" w:semiHidden="1" w:unhideWhenUsed="1"/>
    <w:lsdException w:name="TOC Heading" w:semiHidden="1" w:uiPriority="99" w:unhideWhenUsed="1" w:qFormat="1"/>
  </w:latentStyles>
  <w:style w:type="paragraph" w:default="1" w:styleId="Normal">
    <w:name w:val="Normal"/>
    <w:qFormat/>
    <w:rsid w:val="008F48EA"/>
    <w:rPr>
      <w:sz w:val="24"/>
      <w:szCs w:val="24"/>
    </w:rPr>
  </w:style>
  <w:style w:type="paragraph" w:styleId="Heading1">
    <w:name w:val="heading 1"/>
    <w:next w:val="Normal"/>
    <w:link w:val="Heading1Char"/>
    <w:qFormat/>
    <w:rsid w:val="008F48EA"/>
    <w:pPr>
      <w:keepNext/>
      <w:numPr>
        <w:numId w:val="19"/>
      </w:numPr>
      <w:spacing w:before="240"/>
      <w:outlineLvl w:val="0"/>
    </w:pPr>
    <w:rPr>
      <w:b/>
      <w:caps/>
      <w:sz w:val="28"/>
      <w:szCs w:val="28"/>
    </w:rPr>
  </w:style>
  <w:style w:type="paragraph" w:styleId="Heading2">
    <w:name w:val="heading 2"/>
    <w:basedOn w:val="Normal"/>
    <w:next w:val="Normal"/>
    <w:link w:val="Heading2Char"/>
    <w:qFormat/>
    <w:rsid w:val="008F48EA"/>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8F48EA"/>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8F48EA"/>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8F48EA"/>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8F48EA"/>
    <w:pPr>
      <w:numPr>
        <w:ilvl w:val="5"/>
        <w:numId w:val="19"/>
      </w:numPr>
      <w:outlineLvl w:val="5"/>
    </w:pPr>
    <w:rPr>
      <w:sz w:val="24"/>
    </w:rPr>
  </w:style>
  <w:style w:type="paragraph" w:styleId="Heading7">
    <w:name w:val="heading 7"/>
    <w:next w:val="Normal"/>
    <w:link w:val="Heading7Char"/>
    <w:qFormat/>
    <w:rsid w:val="008F48EA"/>
    <w:pPr>
      <w:numPr>
        <w:ilvl w:val="6"/>
        <w:numId w:val="19"/>
      </w:numPr>
      <w:outlineLvl w:val="6"/>
    </w:pPr>
    <w:rPr>
      <w:sz w:val="24"/>
    </w:rPr>
  </w:style>
  <w:style w:type="paragraph" w:styleId="Heading8">
    <w:name w:val="heading 8"/>
    <w:next w:val="Normal"/>
    <w:link w:val="Heading8Char"/>
    <w:qFormat/>
    <w:rsid w:val="008F48EA"/>
    <w:pPr>
      <w:numPr>
        <w:ilvl w:val="7"/>
        <w:numId w:val="19"/>
      </w:numPr>
      <w:outlineLvl w:val="7"/>
    </w:pPr>
    <w:rPr>
      <w:sz w:val="24"/>
    </w:rPr>
  </w:style>
  <w:style w:type="paragraph" w:styleId="Heading9">
    <w:name w:val="heading 9"/>
    <w:next w:val="Normal"/>
    <w:link w:val="Heading9Char"/>
    <w:qFormat/>
    <w:rsid w:val="008F48EA"/>
    <w:pPr>
      <w:numPr>
        <w:ilvl w:val="8"/>
        <w:numId w:val="19"/>
      </w:numPr>
      <w:outlineLvl w:val="8"/>
    </w:pPr>
    <w:rPr>
      <w:sz w:val="24"/>
    </w:rPr>
  </w:style>
  <w:style w:type="character" w:default="1" w:styleId="DefaultParagraphFont">
    <w:name w:val="Default Paragraph Font"/>
    <w:semiHidden/>
    <w:rsid w:val="008F48E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8F48EA"/>
  </w:style>
  <w:style w:type="paragraph" w:styleId="BalloonText">
    <w:name w:val="Balloon Text"/>
    <w:link w:val="BalloonTextChar"/>
    <w:semiHidden/>
    <w:rsid w:val="008F48EA"/>
    <w:rPr>
      <w:rFonts w:ascii="Tahoma" w:hAnsi="Tahoma" w:cs="Tahoma"/>
      <w:sz w:val="16"/>
      <w:szCs w:val="16"/>
    </w:rPr>
  </w:style>
  <w:style w:type="character" w:customStyle="1" w:styleId="BalloonTextChar">
    <w:name w:val="Balloon Text Char"/>
    <w:basedOn w:val="DefaultParagraphFont"/>
    <w:link w:val="BalloonText"/>
    <w:semiHidden/>
    <w:rsid w:val="00E834FF"/>
    <w:rPr>
      <w:rFonts w:ascii="Tahoma" w:hAnsi="Tahoma" w:cs="Tahoma"/>
      <w:sz w:val="16"/>
      <w:szCs w:val="16"/>
    </w:rPr>
  </w:style>
  <w:style w:type="character" w:customStyle="1" w:styleId="BalloonTextChar2">
    <w:name w:val="Balloon Text Char2"/>
    <w:basedOn w:val="DefaultParagraphFont"/>
    <w:semiHidden/>
    <w:rsid w:val="00E5061D"/>
    <w:rPr>
      <w:rFonts w:ascii="Tahoma" w:eastAsia="Calibri" w:hAnsi="Tahoma"/>
      <w:sz w:val="16"/>
      <w:szCs w:val="22"/>
    </w:rPr>
  </w:style>
  <w:style w:type="paragraph" w:customStyle="1" w:styleId="Para">
    <w:name w:val="Para"/>
    <w:link w:val="ParaChar"/>
    <w:qFormat/>
    <w:rsid w:val="008F48EA"/>
    <w:pPr>
      <w:spacing w:after="120"/>
      <w:ind w:left="720" w:firstLine="720"/>
    </w:pPr>
    <w:rPr>
      <w:snapToGrid w:val="0"/>
      <w:sz w:val="26"/>
    </w:rPr>
  </w:style>
  <w:style w:type="paragraph" w:customStyle="1" w:styleId="AbstractHead">
    <w:name w:val="AbstractHead"/>
    <w:basedOn w:val="Para"/>
    <w:next w:val="Normal"/>
    <w:rsid w:val="008F48EA"/>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8F48EA"/>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8F48EA"/>
    <w:pPr>
      <w:spacing w:after="120"/>
      <w:ind w:left="720" w:firstLine="720"/>
    </w:pPr>
    <w:rPr>
      <w:snapToGrid w:val="0"/>
      <w:sz w:val="26"/>
    </w:rPr>
  </w:style>
  <w:style w:type="paragraph" w:customStyle="1" w:styleId="Address">
    <w:name w:val="Address"/>
    <w:basedOn w:val="Normal"/>
    <w:rsid w:val="008F48EA"/>
    <w:pPr>
      <w:widowControl w:val="0"/>
      <w:spacing w:before="120"/>
      <w:ind w:left="2160"/>
    </w:pPr>
    <w:rPr>
      <w:snapToGrid w:val="0"/>
      <w:szCs w:val="20"/>
    </w:rPr>
  </w:style>
  <w:style w:type="paragraph" w:customStyle="1" w:styleId="AddressDescription">
    <w:name w:val="AddressDescription"/>
    <w:basedOn w:val="Normal"/>
    <w:next w:val="Normal"/>
    <w:rsid w:val="008F48EA"/>
    <w:pPr>
      <w:widowControl w:val="0"/>
      <w:spacing w:before="120" w:after="120"/>
      <w:ind w:left="2160"/>
    </w:pPr>
    <w:rPr>
      <w:snapToGrid w:val="0"/>
      <w:szCs w:val="20"/>
    </w:rPr>
  </w:style>
  <w:style w:type="paragraph" w:customStyle="1" w:styleId="AddressName">
    <w:name w:val="AddressName"/>
    <w:basedOn w:val="Normal"/>
    <w:next w:val="Normal"/>
    <w:rsid w:val="008F48EA"/>
    <w:pPr>
      <w:widowControl w:val="0"/>
      <w:spacing w:before="120"/>
      <w:ind w:left="2160"/>
    </w:pPr>
    <w:rPr>
      <w:snapToGrid w:val="0"/>
      <w:szCs w:val="20"/>
    </w:rPr>
  </w:style>
  <w:style w:type="paragraph" w:customStyle="1" w:styleId="Question">
    <w:name w:val="Question"/>
    <w:next w:val="Normal"/>
    <w:link w:val="QuestionChar"/>
    <w:rsid w:val="008F48EA"/>
    <w:pPr>
      <w:spacing w:after="120"/>
      <w:ind w:left="2160" w:hanging="720"/>
    </w:pPr>
    <w:rPr>
      <w:sz w:val="26"/>
    </w:rPr>
  </w:style>
  <w:style w:type="paragraph" w:customStyle="1" w:styleId="Option">
    <w:name w:val="Option"/>
    <w:basedOn w:val="Question"/>
    <w:link w:val="OptionChar"/>
    <w:rsid w:val="008F48EA"/>
    <w:pPr>
      <w:ind w:left="2880"/>
    </w:pPr>
  </w:style>
  <w:style w:type="paragraph" w:customStyle="1" w:styleId="Answer">
    <w:name w:val="Answer"/>
    <w:basedOn w:val="Option"/>
    <w:next w:val="Normal"/>
    <w:link w:val="AnswerChar"/>
    <w:rsid w:val="008F48EA"/>
    <w:pPr>
      <w:widowControl w:val="0"/>
    </w:pPr>
    <w:rPr>
      <w:snapToGrid w:val="0"/>
    </w:rPr>
  </w:style>
  <w:style w:type="paragraph" w:customStyle="1" w:styleId="AnswersHead">
    <w:name w:val="AnswersHead"/>
    <w:basedOn w:val="Normal"/>
    <w:next w:val="Para"/>
    <w:rsid w:val="008F48EA"/>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8F48EA"/>
    <w:pPr>
      <w:spacing w:after="360"/>
      <w:outlineLvl w:val="0"/>
    </w:pPr>
    <w:rPr>
      <w:rFonts w:ascii="Arial" w:hAnsi="Arial"/>
      <w:b/>
      <w:snapToGrid w:val="0"/>
      <w:sz w:val="60"/>
    </w:rPr>
  </w:style>
  <w:style w:type="paragraph" w:customStyle="1" w:styleId="AppendixTitle">
    <w:name w:val="AppendixTitle"/>
    <w:basedOn w:val="ChapterTitle"/>
    <w:next w:val="Para"/>
    <w:rsid w:val="008F48EA"/>
    <w:pPr>
      <w:spacing w:before="120" w:after="120"/>
    </w:pPr>
  </w:style>
  <w:style w:type="paragraph" w:customStyle="1" w:styleId="AuthorBio">
    <w:name w:val="AuthorBio"/>
    <w:rsid w:val="008F48EA"/>
    <w:pPr>
      <w:spacing w:before="240" w:after="240"/>
      <w:ind w:firstLine="720"/>
    </w:pPr>
    <w:rPr>
      <w:rFonts w:ascii="Arial" w:hAnsi="Arial"/>
    </w:rPr>
  </w:style>
  <w:style w:type="paragraph" w:styleId="Bibliography">
    <w:name w:val="Bibliography"/>
    <w:basedOn w:val="Normal"/>
    <w:next w:val="Normal"/>
    <w:semiHidden/>
    <w:rsid w:val="008F48EA"/>
    <w:pPr>
      <w:spacing w:after="200" w:line="276" w:lineRule="auto"/>
    </w:pPr>
    <w:rPr>
      <w:rFonts w:ascii="Calibri" w:eastAsia="Calibri" w:hAnsi="Calibri"/>
      <w:sz w:val="22"/>
      <w:szCs w:val="22"/>
    </w:rPr>
  </w:style>
  <w:style w:type="paragraph" w:customStyle="1" w:styleId="BibliographyEntry">
    <w:name w:val="BibliographyEntry"/>
    <w:rsid w:val="008F48EA"/>
    <w:pPr>
      <w:ind w:left="1440" w:hanging="720"/>
    </w:pPr>
    <w:rPr>
      <w:rFonts w:ascii="Arial" w:hAnsi="Arial" w:cs="Tahoma"/>
      <w:sz w:val="26"/>
      <w:szCs w:val="16"/>
    </w:rPr>
  </w:style>
  <w:style w:type="paragraph" w:customStyle="1" w:styleId="BibliographyHead">
    <w:name w:val="BibliographyHead"/>
    <w:next w:val="BibliographyEntry"/>
    <w:rsid w:val="008F48EA"/>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8F48EA"/>
    <w:rPr>
      <w:rFonts w:ascii="Arial" w:hAnsi="Arial"/>
      <w:b/>
      <w:smallCaps/>
      <w:sz w:val="60"/>
      <w:szCs w:val="60"/>
    </w:rPr>
  </w:style>
  <w:style w:type="character" w:customStyle="1" w:styleId="BoldItalic">
    <w:name w:val="BoldItalic"/>
    <w:rsid w:val="008F48EA"/>
    <w:rPr>
      <w:b/>
      <w:i/>
    </w:rPr>
  </w:style>
  <w:style w:type="character" w:styleId="BookTitle">
    <w:name w:val="Book Title"/>
    <w:qFormat/>
    <w:rsid w:val="008F48EA"/>
    <w:rPr>
      <w:b/>
      <w:bCs/>
      <w:smallCaps/>
      <w:spacing w:val="5"/>
    </w:rPr>
  </w:style>
  <w:style w:type="paragraph" w:customStyle="1" w:styleId="BookAuthor">
    <w:name w:val="BookAuthor"/>
    <w:basedOn w:val="Normal"/>
    <w:rsid w:val="008F48EA"/>
    <w:pPr>
      <w:spacing w:before="120" w:after="600"/>
      <w:ind w:left="720" w:firstLine="720"/>
      <w:contextualSpacing/>
      <w:jc w:val="center"/>
    </w:pPr>
    <w:rPr>
      <w:sz w:val="32"/>
      <w:szCs w:val="20"/>
    </w:rPr>
  </w:style>
  <w:style w:type="paragraph" w:customStyle="1" w:styleId="BookEdition">
    <w:name w:val="BookEdition"/>
    <w:qFormat/>
    <w:rsid w:val="008F48EA"/>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8F48EA"/>
    <w:pPr>
      <w:spacing w:before="480" w:after="480"/>
      <w:ind w:left="720" w:firstLine="720"/>
      <w:jc w:val="center"/>
    </w:pPr>
    <w:rPr>
      <w:rFonts w:ascii="Arial" w:hAnsi="Arial"/>
      <w:b/>
      <w:snapToGrid w:val="0"/>
      <w:sz w:val="52"/>
      <w:szCs w:val="20"/>
    </w:rPr>
  </w:style>
  <w:style w:type="paragraph" w:customStyle="1" w:styleId="BookReviewAuthor">
    <w:name w:val="BookReviewAuthor"/>
    <w:rsid w:val="008F48EA"/>
    <w:pPr>
      <w:ind w:left="4320"/>
    </w:pPr>
    <w:rPr>
      <w:snapToGrid w:val="0"/>
    </w:rPr>
  </w:style>
  <w:style w:type="paragraph" w:customStyle="1" w:styleId="BookReviewItem">
    <w:name w:val="BookReviewItem"/>
    <w:rsid w:val="008F48EA"/>
    <w:pPr>
      <w:spacing w:before="240" w:after="240"/>
      <w:ind w:left="3600" w:right="1440" w:hanging="720"/>
    </w:pPr>
    <w:rPr>
      <w:sz w:val="28"/>
    </w:rPr>
  </w:style>
  <w:style w:type="paragraph" w:customStyle="1" w:styleId="BookTitle0">
    <w:name w:val="BookTitle"/>
    <w:basedOn w:val="Normal"/>
    <w:next w:val="Normal"/>
    <w:rsid w:val="008F48EA"/>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8F48EA"/>
    <w:pPr>
      <w:pageBreakBefore w:val="0"/>
      <w:spacing w:before="480"/>
    </w:pPr>
    <w:rPr>
      <w:sz w:val="36"/>
    </w:rPr>
  </w:style>
  <w:style w:type="character" w:customStyle="1" w:styleId="Callout">
    <w:name w:val="Callout"/>
    <w:rsid w:val="008F48EA"/>
    <w:rPr>
      <w:bdr w:val="none" w:sz="0" w:space="0" w:color="auto"/>
      <w:shd w:val="clear" w:color="auto" w:fill="B2A1C7"/>
    </w:rPr>
  </w:style>
  <w:style w:type="paragraph" w:customStyle="1" w:styleId="ChapterSubtitle">
    <w:name w:val="ChapterSubtitle"/>
    <w:basedOn w:val="ChapterTitle"/>
    <w:next w:val="Para"/>
    <w:rsid w:val="008F48EA"/>
    <w:rPr>
      <w:sz w:val="44"/>
    </w:rPr>
  </w:style>
  <w:style w:type="paragraph" w:customStyle="1" w:styleId="ChapterAuthor">
    <w:name w:val="ChapterAuthor"/>
    <w:basedOn w:val="ChapterSubtitle"/>
    <w:next w:val="Normal"/>
    <w:rsid w:val="008F48EA"/>
    <w:pPr>
      <w:spacing w:after="120"/>
      <w:outlineLvl w:val="9"/>
    </w:pPr>
    <w:rPr>
      <w:i/>
      <w:sz w:val="36"/>
    </w:rPr>
  </w:style>
  <w:style w:type="paragraph" w:customStyle="1" w:styleId="ChapterAuthorAffiliation">
    <w:name w:val="ChapterAuthorAffiliation"/>
    <w:next w:val="Para"/>
    <w:rsid w:val="008F48EA"/>
    <w:pPr>
      <w:spacing w:after="120"/>
    </w:pPr>
    <w:rPr>
      <w:rFonts w:ascii="Arial" w:hAnsi="Arial"/>
      <w:i/>
      <w:smallCaps/>
      <w:snapToGrid w:val="0"/>
      <w:sz w:val="36"/>
    </w:rPr>
  </w:style>
  <w:style w:type="paragraph" w:customStyle="1" w:styleId="FootnoteEntry">
    <w:name w:val="FootnoteEntry"/>
    <w:rsid w:val="008F48EA"/>
    <w:pPr>
      <w:ind w:left="1440" w:hanging="720"/>
    </w:pPr>
    <w:rPr>
      <w:snapToGrid w:val="0"/>
    </w:rPr>
  </w:style>
  <w:style w:type="paragraph" w:customStyle="1" w:styleId="ChapterCredit">
    <w:name w:val="ChapterCredit"/>
    <w:basedOn w:val="FootnoteEntry"/>
    <w:next w:val="Para"/>
    <w:rsid w:val="008F48EA"/>
    <w:pPr>
      <w:spacing w:before="120" w:after="120"/>
      <w:ind w:left="0" w:firstLine="0"/>
    </w:pPr>
  </w:style>
  <w:style w:type="paragraph" w:customStyle="1" w:styleId="Objective">
    <w:name w:val="Objective"/>
    <w:rsid w:val="008F48EA"/>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8F48EA"/>
    <w:rPr>
      <w:i w:val="0"/>
    </w:rPr>
  </w:style>
  <w:style w:type="paragraph" w:customStyle="1" w:styleId="ChapterFeaturingList">
    <w:name w:val="ChapterFeaturingList"/>
    <w:basedOn w:val="ChapterObjective"/>
    <w:rsid w:val="008F48EA"/>
    <w:rPr>
      <w:b w:val="0"/>
      <w:sz w:val="26"/>
      <w:u w:val="none"/>
    </w:rPr>
  </w:style>
  <w:style w:type="paragraph" w:customStyle="1" w:styleId="ChapterFeaturingListSub">
    <w:name w:val="ChapterFeaturingListSub"/>
    <w:rsid w:val="008F48EA"/>
    <w:pPr>
      <w:spacing w:after="120"/>
      <w:ind w:left="2880"/>
      <w:contextualSpacing/>
    </w:pPr>
    <w:rPr>
      <w:rFonts w:ascii="Arial" w:hAnsi="Arial"/>
      <w:snapToGrid w:val="0"/>
      <w:sz w:val="26"/>
    </w:rPr>
  </w:style>
  <w:style w:type="paragraph" w:customStyle="1" w:styleId="ChapterFeaturingListSub2">
    <w:name w:val="ChapterFeaturingListSub2"/>
    <w:rsid w:val="008F48EA"/>
    <w:pPr>
      <w:spacing w:after="120"/>
      <w:ind w:left="3600"/>
    </w:pPr>
    <w:rPr>
      <w:rFonts w:ascii="Arial" w:hAnsi="Arial"/>
      <w:snapToGrid w:val="0"/>
      <w:sz w:val="26"/>
    </w:rPr>
  </w:style>
  <w:style w:type="paragraph" w:customStyle="1" w:styleId="ChapterIntroductionHead">
    <w:name w:val="ChapterIntroductionHead"/>
    <w:next w:val="Normal"/>
    <w:rsid w:val="008F48EA"/>
    <w:pPr>
      <w:ind w:left="1440"/>
      <w:outlineLvl w:val="0"/>
    </w:pPr>
    <w:rPr>
      <w:rFonts w:ascii="Arial" w:hAnsi="Arial"/>
      <w:b/>
      <w:snapToGrid w:val="0"/>
      <w:sz w:val="26"/>
    </w:rPr>
  </w:style>
  <w:style w:type="paragraph" w:customStyle="1" w:styleId="ChapterIntroductionPara">
    <w:name w:val="ChapterIntroductionPara"/>
    <w:next w:val="Para"/>
    <w:rsid w:val="008F48EA"/>
    <w:pPr>
      <w:ind w:left="1440"/>
    </w:pPr>
    <w:rPr>
      <w:rFonts w:ascii="Arial" w:hAnsi="Arial"/>
      <w:snapToGrid w:val="0"/>
      <w:sz w:val="26"/>
    </w:rPr>
  </w:style>
  <w:style w:type="paragraph" w:customStyle="1" w:styleId="ObjectiveTitle">
    <w:name w:val="ObjectiveTitle"/>
    <w:basedOn w:val="Objective"/>
    <w:next w:val="Objective"/>
    <w:rsid w:val="008F48EA"/>
    <w:pPr>
      <w:spacing w:before="240"/>
      <w:ind w:left="1800"/>
    </w:pPr>
    <w:rPr>
      <w:u w:val="none"/>
    </w:rPr>
  </w:style>
  <w:style w:type="paragraph" w:customStyle="1" w:styleId="ChapterObjectiveTitle">
    <w:name w:val="ChapterObjectiveTitle"/>
    <w:basedOn w:val="ObjectiveTitle"/>
    <w:next w:val="ChapterObjective"/>
    <w:rsid w:val="008F48EA"/>
    <w:pPr>
      <w:ind w:left="1440" w:firstLine="0"/>
    </w:pPr>
    <w:rPr>
      <w:i w:val="0"/>
    </w:rPr>
  </w:style>
  <w:style w:type="paragraph" w:customStyle="1" w:styleId="Subobjective">
    <w:name w:val="Subobjective"/>
    <w:basedOn w:val="Objective"/>
    <w:rsid w:val="008F48EA"/>
    <w:pPr>
      <w:keepNext/>
      <w:spacing w:before="180"/>
      <w:ind w:left="2880"/>
    </w:pPr>
  </w:style>
  <w:style w:type="paragraph" w:customStyle="1" w:styleId="ChapterSubobjective">
    <w:name w:val="ChapterSubobjective"/>
    <w:basedOn w:val="Subobjective"/>
    <w:rsid w:val="008F48EA"/>
    <w:pPr>
      <w:keepNext w:val="0"/>
    </w:pPr>
    <w:rPr>
      <w:i w:val="0"/>
    </w:rPr>
  </w:style>
  <w:style w:type="paragraph" w:customStyle="1" w:styleId="Code80">
    <w:name w:val="Code80"/>
    <w:rsid w:val="008F48EA"/>
    <w:pPr>
      <w:spacing w:before="120" w:after="120"/>
      <w:contextualSpacing/>
    </w:pPr>
    <w:rPr>
      <w:rFonts w:ascii="Courier New" w:hAnsi="Courier New"/>
      <w:noProof/>
      <w:snapToGrid w:val="0"/>
      <w:sz w:val="16"/>
    </w:rPr>
  </w:style>
  <w:style w:type="paragraph" w:customStyle="1" w:styleId="Code80Sub">
    <w:name w:val="Code80Sub"/>
    <w:rsid w:val="008F48EA"/>
    <w:pPr>
      <w:ind w:left="1440"/>
    </w:pPr>
    <w:rPr>
      <w:rFonts w:ascii="Courier New" w:hAnsi="Courier New"/>
      <w:noProof/>
      <w:snapToGrid w:val="0"/>
      <w:sz w:val="16"/>
      <w:lang w:val="de-DE"/>
    </w:rPr>
  </w:style>
  <w:style w:type="character" w:customStyle="1" w:styleId="CodeColorBlue">
    <w:name w:val="CodeColorBlue"/>
    <w:rsid w:val="008F48EA"/>
    <w:rPr>
      <w:rFonts w:cs="Arial"/>
      <w:color w:val="0000FF"/>
    </w:rPr>
  </w:style>
  <w:style w:type="character" w:customStyle="1" w:styleId="CodeColorBlue2">
    <w:name w:val="CodeColorBlue2"/>
    <w:rsid w:val="008F48EA"/>
    <w:rPr>
      <w:rFonts w:cs="Arial"/>
      <w:color w:val="0000A5"/>
    </w:rPr>
  </w:style>
  <w:style w:type="character" w:customStyle="1" w:styleId="CodeColorBlue3">
    <w:name w:val="CodeColorBlue3"/>
    <w:rsid w:val="008F48EA"/>
    <w:rPr>
      <w:rFonts w:cs="Arial"/>
      <w:color w:val="6464B9"/>
    </w:rPr>
  </w:style>
  <w:style w:type="character" w:customStyle="1" w:styleId="CodeColorBluegreen">
    <w:name w:val="CodeColorBluegreen"/>
    <w:rsid w:val="008F48EA"/>
    <w:rPr>
      <w:rFonts w:cs="Arial"/>
      <w:color w:val="2B91AF"/>
    </w:rPr>
  </w:style>
  <w:style w:type="character" w:customStyle="1" w:styleId="CodeColorBrown">
    <w:name w:val="CodeColorBrown"/>
    <w:rsid w:val="008F48EA"/>
    <w:rPr>
      <w:rFonts w:cs="Arial"/>
      <w:color w:val="A31515"/>
    </w:rPr>
  </w:style>
  <w:style w:type="character" w:customStyle="1" w:styleId="CodeColorDkBlue">
    <w:name w:val="CodeColorDkBlue"/>
    <w:rsid w:val="008F48EA"/>
    <w:rPr>
      <w:rFonts w:cs="Times New Roman"/>
      <w:color w:val="000080"/>
      <w:szCs w:val="22"/>
    </w:rPr>
  </w:style>
  <w:style w:type="character" w:customStyle="1" w:styleId="CodeColorGreen">
    <w:name w:val="CodeColorGreen"/>
    <w:rsid w:val="008F48EA"/>
    <w:rPr>
      <w:rFonts w:cs="Arial"/>
      <w:color w:val="008000"/>
    </w:rPr>
  </w:style>
  <w:style w:type="character" w:customStyle="1" w:styleId="CodeColorGreen2">
    <w:name w:val="CodeColorGreen2"/>
    <w:rsid w:val="008F48EA"/>
    <w:rPr>
      <w:rFonts w:cs="Arial"/>
      <w:color w:val="629755"/>
    </w:rPr>
  </w:style>
  <w:style w:type="character" w:customStyle="1" w:styleId="CodeColorGrey30">
    <w:name w:val="CodeColorGrey30"/>
    <w:rsid w:val="008F48EA"/>
    <w:rPr>
      <w:rFonts w:cs="Arial"/>
      <w:color w:val="808080"/>
    </w:rPr>
  </w:style>
  <w:style w:type="character" w:customStyle="1" w:styleId="CodeColorGrey55">
    <w:name w:val="CodeColorGrey55"/>
    <w:rsid w:val="008F48EA"/>
    <w:rPr>
      <w:rFonts w:cs="Arial"/>
      <w:color w:val="C0C0C0"/>
    </w:rPr>
  </w:style>
  <w:style w:type="character" w:customStyle="1" w:styleId="CodeColorGrey80">
    <w:name w:val="CodeColorGrey80"/>
    <w:rsid w:val="008F48EA"/>
    <w:rPr>
      <w:rFonts w:cs="Arial"/>
      <w:color w:val="555555"/>
    </w:rPr>
  </w:style>
  <w:style w:type="character" w:customStyle="1" w:styleId="CodeColorHotPink">
    <w:name w:val="CodeColorHotPink"/>
    <w:rsid w:val="008F48EA"/>
    <w:rPr>
      <w:rFonts w:cs="Times New Roman"/>
      <w:color w:val="DF36FA"/>
      <w:szCs w:val="18"/>
    </w:rPr>
  </w:style>
  <w:style w:type="character" w:customStyle="1" w:styleId="CodeColorMagenta">
    <w:name w:val="CodeColorMagenta"/>
    <w:rsid w:val="008F48EA"/>
    <w:rPr>
      <w:rFonts w:cs="Arial"/>
      <w:color w:val="A31515"/>
    </w:rPr>
  </w:style>
  <w:style w:type="character" w:customStyle="1" w:styleId="CodeColorOrange">
    <w:name w:val="CodeColorOrange"/>
    <w:rsid w:val="008F48EA"/>
    <w:rPr>
      <w:rFonts w:cs="Arial"/>
      <w:color w:val="B96464"/>
    </w:rPr>
  </w:style>
  <w:style w:type="character" w:customStyle="1" w:styleId="CodeColorPeach">
    <w:name w:val="CodeColorPeach"/>
    <w:rsid w:val="008F48EA"/>
    <w:rPr>
      <w:rFonts w:cs="Arial"/>
      <w:color w:val="FFDBA3"/>
    </w:rPr>
  </w:style>
  <w:style w:type="character" w:customStyle="1" w:styleId="CodeColorPurple">
    <w:name w:val="CodeColorPurple"/>
    <w:rsid w:val="008F48EA"/>
    <w:rPr>
      <w:rFonts w:cs="Arial"/>
      <w:color w:val="951795"/>
    </w:rPr>
  </w:style>
  <w:style w:type="character" w:customStyle="1" w:styleId="CodeColorPurple2">
    <w:name w:val="CodeColorPurple2"/>
    <w:rsid w:val="008F48EA"/>
    <w:rPr>
      <w:rFonts w:cs="Arial"/>
      <w:color w:val="800080"/>
    </w:rPr>
  </w:style>
  <w:style w:type="character" w:customStyle="1" w:styleId="CodeColorRed">
    <w:name w:val="CodeColorRed"/>
    <w:rsid w:val="008F48EA"/>
    <w:rPr>
      <w:rFonts w:cs="Arial"/>
      <w:color w:val="FF0000"/>
    </w:rPr>
  </w:style>
  <w:style w:type="character" w:customStyle="1" w:styleId="CodeColorRed2">
    <w:name w:val="CodeColorRed2"/>
    <w:rsid w:val="008F48EA"/>
    <w:rPr>
      <w:rFonts w:cs="Arial"/>
      <w:color w:val="800000"/>
    </w:rPr>
  </w:style>
  <w:style w:type="character" w:customStyle="1" w:styleId="CodeColorRed3">
    <w:name w:val="CodeColorRed3"/>
    <w:rsid w:val="008F48EA"/>
    <w:rPr>
      <w:rFonts w:cs="Arial"/>
      <w:color w:val="A31515"/>
    </w:rPr>
  </w:style>
  <w:style w:type="character" w:customStyle="1" w:styleId="CodeColorTealBlue">
    <w:name w:val="CodeColorTealBlue"/>
    <w:rsid w:val="008F48EA"/>
    <w:rPr>
      <w:rFonts w:cs="Times New Roman"/>
      <w:color w:val="008080"/>
      <w:szCs w:val="22"/>
    </w:rPr>
  </w:style>
  <w:style w:type="character" w:customStyle="1" w:styleId="CodeColorWhite">
    <w:name w:val="CodeColorWhite"/>
    <w:rsid w:val="008F48EA"/>
    <w:rPr>
      <w:rFonts w:cs="Arial"/>
      <w:color w:val="FFFFFF"/>
      <w:bdr w:val="none" w:sz="0" w:space="0" w:color="auto"/>
    </w:rPr>
  </w:style>
  <w:style w:type="paragraph" w:customStyle="1" w:styleId="CodeHead">
    <w:name w:val="CodeHead"/>
    <w:next w:val="Normal"/>
    <w:rsid w:val="008F48EA"/>
    <w:pPr>
      <w:spacing w:before="120" w:after="120"/>
    </w:pPr>
    <w:rPr>
      <w:rFonts w:ascii="Arial" w:hAnsi="Arial"/>
      <w:b/>
      <w:snapToGrid w:val="0"/>
      <w:sz w:val="22"/>
    </w:rPr>
  </w:style>
  <w:style w:type="character" w:customStyle="1" w:styleId="CodeHighlight">
    <w:name w:val="CodeHighlight"/>
    <w:rsid w:val="008F48EA"/>
    <w:rPr>
      <w:b/>
      <w:color w:val="7F7F7F"/>
      <w:kern w:val="0"/>
      <w:position w:val="0"/>
      <w:u w:val="none"/>
      <w:bdr w:val="none" w:sz="0" w:space="0" w:color="auto"/>
      <w:shd w:val="clear" w:color="auto" w:fill="auto"/>
    </w:rPr>
  </w:style>
  <w:style w:type="paragraph" w:customStyle="1" w:styleId="CodeLabel">
    <w:name w:val="CodeLabel"/>
    <w:qFormat/>
    <w:rsid w:val="008F48EA"/>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8F48EA"/>
    <w:pPr>
      <w:widowControl w:val="0"/>
      <w:spacing w:before="120" w:after="120"/>
      <w:contextualSpacing/>
    </w:pPr>
    <w:rPr>
      <w:rFonts w:ascii="Courier New" w:hAnsi="Courier New"/>
      <w:noProof/>
      <w:snapToGrid w:val="0"/>
      <w:sz w:val="18"/>
    </w:rPr>
  </w:style>
  <w:style w:type="paragraph" w:customStyle="1" w:styleId="CodeListing80">
    <w:name w:val="CodeListing80"/>
    <w:rsid w:val="008F48EA"/>
    <w:rPr>
      <w:rFonts w:ascii="Courier New" w:hAnsi="Courier New"/>
      <w:noProof/>
      <w:snapToGrid w:val="0"/>
      <w:sz w:val="16"/>
    </w:rPr>
  </w:style>
  <w:style w:type="paragraph" w:customStyle="1" w:styleId="CodeNote">
    <w:name w:val="CodeNote"/>
    <w:qFormat/>
    <w:rsid w:val="008F48EA"/>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8F48EA"/>
    <w:pPr>
      <w:shd w:val="clear" w:color="auto" w:fill="D9D9D9"/>
    </w:pPr>
    <w:rPr>
      <w:rFonts w:ascii="Courier New" w:hAnsi="Courier New"/>
      <w:noProof/>
      <w:snapToGrid w:val="0"/>
      <w:sz w:val="18"/>
    </w:rPr>
  </w:style>
  <w:style w:type="paragraph" w:customStyle="1" w:styleId="CodeScreen80">
    <w:name w:val="CodeScreen80"/>
    <w:qFormat/>
    <w:rsid w:val="008F48EA"/>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8F48EA"/>
    <w:pPr>
      <w:ind w:left="720"/>
    </w:pPr>
  </w:style>
  <w:style w:type="paragraph" w:customStyle="1" w:styleId="CodeSnippet">
    <w:name w:val="CodeSnippet"/>
    <w:link w:val="CodeSnippetChar"/>
    <w:rsid w:val="008F48EA"/>
    <w:pPr>
      <w:spacing w:before="120" w:after="120"/>
      <w:contextualSpacing/>
    </w:pPr>
    <w:rPr>
      <w:rFonts w:ascii="Courier New" w:hAnsi="Courier New"/>
      <w:noProof/>
      <w:snapToGrid w:val="0"/>
      <w:sz w:val="18"/>
    </w:rPr>
  </w:style>
  <w:style w:type="paragraph" w:customStyle="1" w:styleId="CodeSnippetSub">
    <w:name w:val="CodeSnippetSub"/>
    <w:rsid w:val="008F48EA"/>
    <w:pPr>
      <w:ind w:left="720"/>
    </w:pPr>
    <w:rPr>
      <w:rFonts w:ascii="Courier New" w:hAnsi="Courier New"/>
      <w:noProof/>
      <w:snapToGrid w:val="0"/>
      <w:sz w:val="18"/>
    </w:rPr>
  </w:style>
  <w:style w:type="paragraph" w:customStyle="1" w:styleId="H5">
    <w:name w:val="H5"/>
    <w:next w:val="Para"/>
    <w:rsid w:val="008F48EA"/>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8F48EA"/>
    <w:pPr>
      <w:pBdr>
        <w:top w:val="single" w:sz="4" w:space="4" w:color="auto"/>
      </w:pBdr>
      <w:outlineLvl w:val="6"/>
    </w:pPr>
    <w:rPr>
      <w:i/>
      <w:noProof/>
    </w:rPr>
  </w:style>
  <w:style w:type="paragraph" w:customStyle="1" w:styleId="ContentsAbstract">
    <w:name w:val="ContentsAbstract"/>
    <w:qFormat/>
    <w:rsid w:val="008F48EA"/>
    <w:pPr>
      <w:spacing w:before="120" w:after="120"/>
      <w:ind w:left="1008"/>
      <w:contextualSpacing/>
    </w:pPr>
    <w:rPr>
      <w:rFonts w:ascii="Arial" w:hAnsi="Arial"/>
      <w:snapToGrid w:val="0"/>
      <w:sz w:val="18"/>
    </w:rPr>
  </w:style>
  <w:style w:type="paragraph" w:customStyle="1" w:styleId="ContentsPartTitle">
    <w:name w:val="ContentsPartTitle"/>
    <w:next w:val="Normal"/>
    <w:rsid w:val="008F48EA"/>
    <w:rPr>
      <w:b/>
      <w:sz w:val="28"/>
    </w:rPr>
  </w:style>
  <w:style w:type="paragraph" w:customStyle="1" w:styleId="ContentsChapterTitle">
    <w:name w:val="ContentsChapterTitle"/>
    <w:basedOn w:val="ContentsPartTitle"/>
    <w:next w:val="Normal"/>
    <w:rsid w:val="008F48EA"/>
    <w:pPr>
      <w:ind w:left="288"/>
    </w:pPr>
    <w:rPr>
      <w:sz w:val="26"/>
    </w:rPr>
  </w:style>
  <w:style w:type="paragraph" w:customStyle="1" w:styleId="ContentsH1">
    <w:name w:val="ContentsH1"/>
    <w:basedOn w:val="ContentsPartTitle"/>
    <w:rsid w:val="008F48EA"/>
    <w:pPr>
      <w:ind w:left="576"/>
    </w:pPr>
    <w:rPr>
      <w:b w:val="0"/>
      <w:sz w:val="24"/>
    </w:rPr>
  </w:style>
  <w:style w:type="paragraph" w:customStyle="1" w:styleId="ContentsH2">
    <w:name w:val="ContentsH2"/>
    <w:basedOn w:val="ContentsPartTitle"/>
    <w:rsid w:val="008F48EA"/>
    <w:pPr>
      <w:ind w:left="864"/>
    </w:pPr>
    <w:rPr>
      <w:b w:val="0"/>
      <w:sz w:val="22"/>
    </w:rPr>
  </w:style>
  <w:style w:type="paragraph" w:customStyle="1" w:styleId="ContentsH3">
    <w:name w:val="ContentsH3"/>
    <w:qFormat/>
    <w:rsid w:val="008F48EA"/>
    <w:pPr>
      <w:ind w:left="1440"/>
    </w:pPr>
    <w:rPr>
      <w:snapToGrid w:val="0"/>
      <w:color w:val="000000"/>
      <w:sz w:val="22"/>
      <w:szCs w:val="60"/>
    </w:rPr>
  </w:style>
  <w:style w:type="paragraph" w:customStyle="1" w:styleId="Copyright">
    <w:name w:val="Copyright"/>
    <w:rsid w:val="008F48EA"/>
    <w:pPr>
      <w:widowControl w:val="0"/>
      <w:spacing w:before="280"/>
      <w:ind w:left="720"/>
    </w:pPr>
    <w:rPr>
      <w:snapToGrid w:val="0"/>
      <w:color w:val="000000"/>
      <w:sz w:val="26"/>
    </w:rPr>
  </w:style>
  <w:style w:type="paragraph" w:customStyle="1" w:styleId="CrossRefPara">
    <w:name w:val="CrossRefPara"/>
    <w:next w:val="Para"/>
    <w:rsid w:val="008F48EA"/>
    <w:pPr>
      <w:ind w:left="1440" w:right="1440"/>
    </w:pPr>
    <w:rPr>
      <w:rFonts w:ascii="Arial" w:hAnsi="Arial" w:cs="AGaramond Bold"/>
      <w:color w:val="000000"/>
      <w:sz w:val="18"/>
      <w:szCs w:val="17"/>
    </w:rPr>
  </w:style>
  <w:style w:type="character" w:customStyle="1" w:styleId="CrossRefTerm">
    <w:name w:val="CrossRefTerm"/>
    <w:rsid w:val="008F48EA"/>
    <w:rPr>
      <w:i/>
    </w:rPr>
  </w:style>
  <w:style w:type="paragraph" w:customStyle="1" w:styleId="CustomChapterOpener">
    <w:name w:val="CustomChapterOpener"/>
    <w:basedOn w:val="Normal"/>
    <w:next w:val="Para"/>
    <w:rsid w:val="008F48EA"/>
    <w:pPr>
      <w:spacing w:after="120"/>
      <w:ind w:left="720" w:firstLine="720"/>
    </w:pPr>
    <w:rPr>
      <w:snapToGrid w:val="0"/>
      <w:sz w:val="26"/>
      <w:szCs w:val="20"/>
    </w:rPr>
  </w:style>
  <w:style w:type="character" w:customStyle="1" w:styleId="CustomCharStyle">
    <w:name w:val="CustomCharStyle"/>
    <w:rsid w:val="008F48EA"/>
    <w:rPr>
      <w:b/>
      <w:i/>
    </w:rPr>
  </w:style>
  <w:style w:type="paragraph" w:customStyle="1" w:styleId="ParaContinued">
    <w:name w:val="ParaContinued"/>
    <w:basedOn w:val="Normal"/>
    <w:next w:val="Para"/>
    <w:rsid w:val="008F48EA"/>
    <w:pPr>
      <w:spacing w:after="120"/>
      <w:ind w:left="720"/>
    </w:pPr>
    <w:rPr>
      <w:snapToGrid w:val="0"/>
      <w:sz w:val="26"/>
      <w:szCs w:val="20"/>
    </w:rPr>
  </w:style>
  <w:style w:type="paragraph" w:customStyle="1" w:styleId="CustomHead">
    <w:name w:val="CustomHead"/>
    <w:basedOn w:val="ParaContinued"/>
    <w:next w:val="Normal"/>
    <w:rsid w:val="008F48EA"/>
    <w:rPr>
      <w:b/>
    </w:rPr>
  </w:style>
  <w:style w:type="paragraph" w:customStyle="1" w:styleId="CustomList">
    <w:name w:val="CustomList"/>
    <w:basedOn w:val="Normal"/>
    <w:rsid w:val="008F48EA"/>
    <w:pPr>
      <w:widowControl w:val="0"/>
      <w:spacing w:before="120" w:after="120"/>
      <w:ind w:left="1440"/>
    </w:pPr>
    <w:rPr>
      <w:snapToGrid w:val="0"/>
      <w:szCs w:val="20"/>
    </w:rPr>
  </w:style>
  <w:style w:type="paragraph" w:customStyle="1" w:styleId="CustomStyle1">
    <w:name w:val="CustomStyle1"/>
    <w:basedOn w:val="Normal"/>
    <w:rsid w:val="008F48EA"/>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8F48EA"/>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8F48EA"/>
    <w:rPr>
      <w:i/>
    </w:rPr>
  </w:style>
  <w:style w:type="paragraph" w:customStyle="1" w:styleId="Dialog">
    <w:name w:val="Dialog"/>
    <w:rsid w:val="008F48EA"/>
    <w:pPr>
      <w:spacing w:before="120" w:after="120"/>
      <w:ind w:left="1440" w:hanging="720"/>
      <w:contextualSpacing/>
    </w:pPr>
    <w:rPr>
      <w:snapToGrid w:val="0"/>
      <w:sz w:val="26"/>
      <w:szCs w:val="26"/>
    </w:rPr>
  </w:style>
  <w:style w:type="paragraph" w:customStyle="1" w:styleId="Directive">
    <w:name w:val="Directive"/>
    <w:next w:val="Normal"/>
    <w:rsid w:val="008F48EA"/>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8F48EA"/>
  </w:style>
  <w:style w:type="paragraph" w:customStyle="1" w:styleId="DOI">
    <w:name w:val="DOI"/>
    <w:rsid w:val="008F48EA"/>
    <w:rPr>
      <w:rFonts w:ascii="Courier New" w:hAnsi="Courier New"/>
      <w:snapToGrid w:val="0"/>
    </w:rPr>
  </w:style>
  <w:style w:type="character" w:styleId="Emphasis">
    <w:name w:val="Emphasis"/>
    <w:qFormat/>
    <w:rsid w:val="008F48EA"/>
    <w:rPr>
      <w:i/>
      <w:iCs/>
    </w:rPr>
  </w:style>
  <w:style w:type="paragraph" w:customStyle="1" w:styleId="EndnoteEntry">
    <w:name w:val="EndnoteEntry"/>
    <w:rsid w:val="008F48EA"/>
    <w:pPr>
      <w:spacing w:after="120"/>
      <w:ind w:left="720" w:hanging="720"/>
    </w:pPr>
    <w:rPr>
      <w:sz w:val="24"/>
    </w:rPr>
  </w:style>
  <w:style w:type="paragraph" w:customStyle="1" w:styleId="EndnotesHead">
    <w:name w:val="EndnotesHead"/>
    <w:basedOn w:val="BibliographyHead"/>
    <w:next w:val="EndnoteEntry"/>
    <w:rsid w:val="008F48EA"/>
  </w:style>
  <w:style w:type="paragraph" w:customStyle="1" w:styleId="EndnoteTitle">
    <w:name w:val="EndnoteTitle"/>
    <w:next w:val="EndnoteEntry"/>
    <w:rsid w:val="008F48EA"/>
    <w:pPr>
      <w:spacing w:after="120"/>
    </w:pPr>
    <w:rPr>
      <w:rFonts w:ascii="Arial" w:hAnsi="Arial"/>
      <w:b/>
      <w:smallCaps/>
      <w:snapToGrid w:val="0"/>
      <w:color w:val="000000"/>
      <w:sz w:val="60"/>
      <w:szCs w:val="60"/>
    </w:rPr>
  </w:style>
  <w:style w:type="paragraph" w:customStyle="1" w:styleId="Epigraph">
    <w:name w:val="Epigraph"/>
    <w:next w:val="Normal"/>
    <w:rsid w:val="008F48EA"/>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8F48EA"/>
    <w:pPr>
      <w:contextualSpacing/>
    </w:pPr>
    <w:rPr>
      <w:sz w:val="24"/>
    </w:rPr>
  </w:style>
  <w:style w:type="paragraph" w:customStyle="1" w:styleId="Equation">
    <w:name w:val="Equation"/>
    <w:rsid w:val="008F48EA"/>
    <w:pPr>
      <w:spacing w:before="120" w:after="120"/>
      <w:ind w:left="1440"/>
    </w:pPr>
    <w:rPr>
      <w:snapToGrid w:val="0"/>
      <w:sz w:val="26"/>
    </w:rPr>
  </w:style>
  <w:style w:type="paragraph" w:customStyle="1" w:styleId="EquationNumbered">
    <w:name w:val="EquationNumbered"/>
    <w:rsid w:val="008F48EA"/>
    <w:pPr>
      <w:spacing w:before="120" w:after="120"/>
      <w:ind w:left="1440"/>
    </w:pPr>
    <w:rPr>
      <w:snapToGrid w:val="0"/>
      <w:sz w:val="26"/>
    </w:rPr>
  </w:style>
  <w:style w:type="paragraph" w:customStyle="1" w:styleId="ExercisesHead">
    <w:name w:val="ExercisesHead"/>
    <w:basedOn w:val="Normal"/>
    <w:next w:val="Para"/>
    <w:rsid w:val="008F48EA"/>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link w:val="ExplanationChar"/>
    <w:rsid w:val="008F48EA"/>
    <w:pPr>
      <w:ind w:left="2160" w:firstLine="0"/>
    </w:pPr>
  </w:style>
  <w:style w:type="paragraph" w:customStyle="1" w:styleId="ExtractAttribution">
    <w:name w:val="ExtractAttribution"/>
    <w:next w:val="Para"/>
    <w:rsid w:val="008F48EA"/>
    <w:pPr>
      <w:spacing w:after="120"/>
      <w:ind w:left="3240"/>
    </w:pPr>
    <w:rPr>
      <w:b/>
      <w:sz w:val="24"/>
    </w:rPr>
  </w:style>
  <w:style w:type="paragraph" w:customStyle="1" w:styleId="ExtractPara">
    <w:name w:val="ExtractPara"/>
    <w:rsid w:val="008F48EA"/>
    <w:pPr>
      <w:spacing w:before="120" w:after="60"/>
      <w:ind w:left="2160" w:right="720"/>
    </w:pPr>
    <w:rPr>
      <w:snapToGrid w:val="0"/>
      <w:sz w:val="24"/>
    </w:rPr>
  </w:style>
  <w:style w:type="paragraph" w:customStyle="1" w:styleId="ExtractContinued">
    <w:name w:val="ExtractContinued"/>
    <w:basedOn w:val="ExtractPara"/>
    <w:qFormat/>
    <w:rsid w:val="008F48EA"/>
    <w:pPr>
      <w:spacing w:before="0"/>
      <w:ind w:firstLine="720"/>
    </w:pPr>
  </w:style>
  <w:style w:type="paragraph" w:customStyle="1" w:styleId="ExtractListBulleted">
    <w:name w:val="ExtractListBulleted"/>
    <w:rsid w:val="008F48EA"/>
    <w:pPr>
      <w:numPr>
        <w:numId w:val="14"/>
      </w:numPr>
      <w:spacing w:before="120" w:after="120"/>
      <w:ind w:right="864"/>
      <w:contextualSpacing/>
    </w:pPr>
    <w:rPr>
      <w:snapToGrid w:val="0"/>
      <w:sz w:val="24"/>
      <w:szCs w:val="26"/>
    </w:rPr>
  </w:style>
  <w:style w:type="paragraph" w:customStyle="1" w:styleId="ExtractListNumbered">
    <w:name w:val="ExtractListNumbered"/>
    <w:rsid w:val="008F48EA"/>
    <w:pPr>
      <w:spacing w:before="120" w:after="120"/>
      <w:ind w:left="2794" w:right="864" w:hanging="274"/>
      <w:contextualSpacing/>
    </w:pPr>
    <w:rPr>
      <w:snapToGrid w:val="0"/>
      <w:sz w:val="24"/>
      <w:szCs w:val="26"/>
    </w:rPr>
  </w:style>
  <w:style w:type="paragraph" w:customStyle="1" w:styleId="FeatureCode80">
    <w:name w:val="FeatureCode80"/>
    <w:rsid w:val="008F48EA"/>
    <w:pPr>
      <w:pBdr>
        <w:left w:val="single" w:sz="36" w:space="17" w:color="C0C0C0"/>
      </w:pBdr>
      <w:ind w:left="216"/>
    </w:pPr>
    <w:rPr>
      <w:rFonts w:ascii="Courier New" w:hAnsi="Courier New"/>
      <w:noProof/>
      <w:sz w:val="16"/>
    </w:rPr>
  </w:style>
  <w:style w:type="paragraph" w:customStyle="1" w:styleId="FeatureCode80Sub">
    <w:name w:val="FeatureCode80Sub"/>
    <w:rsid w:val="008F48EA"/>
    <w:pPr>
      <w:pBdr>
        <w:left w:val="single" w:sz="36" w:space="30" w:color="C0C0C0"/>
      </w:pBdr>
      <w:ind w:left="475"/>
    </w:pPr>
    <w:rPr>
      <w:rFonts w:ascii="Courier New" w:hAnsi="Courier New"/>
      <w:noProof/>
      <w:sz w:val="16"/>
    </w:rPr>
  </w:style>
  <w:style w:type="paragraph" w:customStyle="1" w:styleId="FeatureCodeScreen">
    <w:name w:val="FeatureCodeScreen"/>
    <w:rsid w:val="008F48EA"/>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8F48EA"/>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8F48EA"/>
    <w:pPr>
      <w:shd w:val="pct25" w:color="auto" w:fill="auto"/>
    </w:pPr>
  </w:style>
  <w:style w:type="paragraph" w:customStyle="1" w:styleId="FeatureCodeSnippet">
    <w:name w:val="FeatureCodeSnippet"/>
    <w:rsid w:val="008F48EA"/>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8F48EA"/>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8F48EA"/>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8F48EA"/>
    <w:pPr>
      <w:pBdr>
        <w:left w:val="single" w:sz="36" w:space="24" w:color="C0C0C0"/>
      </w:pBdr>
      <w:ind w:left="360"/>
    </w:pPr>
    <w:rPr>
      <w:snapToGrid w:val="0"/>
      <w:sz w:val="16"/>
    </w:rPr>
  </w:style>
  <w:style w:type="paragraph" w:customStyle="1" w:styleId="FeatureFigureSource">
    <w:name w:val="FeatureFigureSource"/>
    <w:rsid w:val="008F48EA"/>
    <w:pPr>
      <w:pBdr>
        <w:left w:val="single" w:sz="36" w:space="6" w:color="BFBFBF"/>
      </w:pBdr>
      <w:spacing w:after="240"/>
      <w:contextualSpacing/>
    </w:pPr>
    <w:rPr>
      <w:snapToGrid w:val="0"/>
    </w:rPr>
  </w:style>
  <w:style w:type="paragraph" w:customStyle="1" w:styleId="FeatureSource">
    <w:name w:val="FeatureSource"/>
    <w:next w:val="Para"/>
    <w:rsid w:val="008F48EA"/>
    <w:pPr>
      <w:pBdr>
        <w:left w:val="single" w:sz="36" w:space="6" w:color="C0C0C0"/>
      </w:pBdr>
      <w:spacing w:after="240"/>
    </w:pPr>
    <w:rPr>
      <w:rFonts w:ascii="Arial" w:hAnsi="Arial"/>
      <w:u w:val="single"/>
    </w:rPr>
  </w:style>
  <w:style w:type="paragraph" w:customStyle="1" w:styleId="FeatureFootnote">
    <w:name w:val="FeatureFootnote"/>
    <w:basedOn w:val="FeatureSource"/>
    <w:rsid w:val="008F48EA"/>
    <w:pPr>
      <w:spacing w:before="120" w:after="120"/>
      <w:ind w:left="720" w:hanging="720"/>
      <w:contextualSpacing/>
    </w:pPr>
    <w:rPr>
      <w:sz w:val="22"/>
      <w:u w:val="none"/>
    </w:rPr>
  </w:style>
  <w:style w:type="paragraph" w:customStyle="1" w:styleId="FeatureH1">
    <w:name w:val="FeatureH1"/>
    <w:next w:val="Normal"/>
    <w:rsid w:val="008F48EA"/>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8F48EA"/>
    <w:pPr>
      <w:contextualSpacing w:val="0"/>
    </w:pPr>
    <w:rPr>
      <w:rFonts w:ascii="Times New Roman" w:hAnsi="Times New Roman"/>
    </w:rPr>
  </w:style>
  <w:style w:type="paragraph" w:customStyle="1" w:styleId="FeatureH2">
    <w:name w:val="FeatureH2"/>
    <w:next w:val="Normal"/>
    <w:rsid w:val="008F48EA"/>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8F48EA"/>
    <w:pPr>
      <w:spacing w:before="120"/>
    </w:pPr>
    <w:rPr>
      <w:u w:val="single"/>
    </w:rPr>
  </w:style>
  <w:style w:type="paragraph" w:customStyle="1" w:styleId="FeatureH3">
    <w:name w:val="FeatureH3"/>
    <w:next w:val="Normal"/>
    <w:rsid w:val="008F48EA"/>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8F48EA"/>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8F48EA"/>
    <w:pPr>
      <w:widowControl w:val="0"/>
      <w:numPr>
        <w:numId w:val="2"/>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8F48EA"/>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8F48EA"/>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8F48EA"/>
    <w:pPr>
      <w:pBdr>
        <w:left w:val="single" w:sz="36" w:space="6" w:color="C0C0C0"/>
      </w:pBdr>
    </w:pPr>
    <w:rPr>
      <w:rFonts w:ascii="Arial" w:hAnsi="Arial"/>
      <w:b/>
      <w:snapToGrid w:val="0"/>
      <w:sz w:val="26"/>
    </w:rPr>
  </w:style>
  <w:style w:type="paragraph" w:customStyle="1" w:styleId="FeatureListNumbered">
    <w:name w:val="FeatureListNumbered"/>
    <w:rsid w:val="008F48EA"/>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8F48EA"/>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8F48EA"/>
    <w:pPr>
      <w:pBdr>
        <w:left w:val="single" w:sz="36" w:space="20" w:color="C0C0C0"/>
      </w:pBdr>
      <w:ind w:left="274" w:firstLine="432"/>
    </w:pPr>
    <w:rPr>
      <w:rFonts w:ascii="Arial" w:hAnsi="Arial"/>
      <w:snapToGrid w:val="0"/>
      <w:sz w:val="26"/>
    </w:rPr>
  </w:style>
  <w:style w:type="paragraph" w:customStyle="1" w:styleId="FeatureListParaSub">
    <w:name w:val="FeatureListParaSub"/>
    <w:rsid w:val="008F48EA"/>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8F48EA"/>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8F48EA"/>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link w:val="FeatureParaChar"/>
    <w:rsid w:val="008F48EA"/>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8F48EA"/>
    <w:pPr>
      <w:pBdr>
        <w:left w:val="single" w:sz="36" w:space="6" w:color="C0C0C0"/>
      </w:pBdr>
      <w:spacing w:after="120"/>
    </w:pPr>
    <w:rPr>
      <w:rFonts w:ascii="Arial" w:hAnsi="Arial"/>
      <w:sz w:val="26"/>
    </w:rPr>
  </w:style>
  <w:style w:type="paragraph" w:customStyle="1" w:styleId="FeatureRecipeProcedure">
    <w:name w:val="FeatureRecipeProcedure"/>
    <w:rsid w:val="008F48EA"/>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8F48EA"/>
    <w:pPr>
      <w:ind w:left="720" w:hanging="288"/>
    </w:pPr>
  </w:style>
  <w:style w:type="paragraph" w:customStyle="1" w:styleId="FeatureRecipeTitle">
    <w:name w:val="FeatureRecipeTitle"/>
    <w:rsid w:val="008F48EA"/>
    <w:pPr>
      <w:pBdr>
        <w:left w:val="single" w:sz="36" w:space="6" w:color="C0C0C0"/>
      </w:pBdr>
    </w:pPr>
    <w:rPr>
      <w:rFonts w:ascii="Arial" w:hAnsi="Arial"/>
      <w:b/>
      <w:u w:val="single"/>
    </w:rPr>
  </w:style>
  <w:style w:type="paragraph" w:customStyle="1" w:styleId="FeatureRecipeYield">
    <w:name w:val="FeatureRecipeYield"/>
    <w:rsid w:val="008F48EA"/>
    <w:pPr>
      <w:pBdr>
        <w:left w:val="single" w:sz="36" w:space="14" w:color="C0C0C0"/>
      </w:pBdr>
      <w:ind w:left="144"/>
    </w:pPr>
    <w:rPr>
      <w:rFonts w:ascii="Arial" w:hAnsi="Arial"/>
      <w:sz w:val="16"/>
    </w:rPr>
  </w:style>
  <w:style w:type="paragraph" w:customStyle="1" w:styleId="FeatureReference">
    <w:name w:val="FeatureReference"/>
    <w:qFormat/>
    <w:rsid w:val="008F48EA"/>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8F48EA"/>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8F48EA"/>
    <w:pPr>
      <w:pBdr>
        <w:left w:val="single" w:sz="36" w:space="17" w:color="C0C0C0"/>
      </w:pBdr>
      <w:ind w:left="216"/>
    </w:pPr>
  </w:style>
  <w:style w:type="paragraph" w:customStyle="1" w:styleId="FeatureRunInPara">
    <w:name w:val="FeatureRunInPara"/>
    <w:basedOn w:val="FeatureListUnmarked"/>
    <w:next w:val="FeatureRunInHead"/>
    <w:rsid w:val="008F48EA"/>
    <w:pPr>
      <w:pBdr>
        <w:left w:val="single" w:sz="36" w:space="6" w:color="C0C0C0"/>
      </w:pBdr>
      <w:spacing w:before="0"/>
      <w:ind w:left="0"/>
    </w:pPr>
  </w:style>
  <w:style w:type="paragraph" w:customStyle="1" w:styleId="FeatureRunInParaSub">
    <w:name w:val="FeatureRunInParaSub"/>
    <w:basedOn w:val="FeatureRunInPara"/>
    <w:next w:val="FeatureRunInHeadSub"/>
    <w:rsid w:val="008F48EA"/>
    <w:pPr>
      <w:pBdr>
        <w:left w:val="single" w:sz="36" w:space="17" w:color="C0C0C0"/>
      </w:pBdr>
      <w:ind w:left="216"/>
      <w:contextualSpacing/>
    </w:pPr>
  </w:style>
  <w:style w:type="paragraph" w:customStyle="1" w:styleId="FeatureSlug">
    <w:name w:val="FeatureSlug"/>
    <w:next w:val="FeaturePara"/>
    <w:qFormat/>
    <w:rsid w:val="008F48EA"/>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8F48EA"/>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8F48EA"/>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8F48EA"/>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8F48EA"/>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8F48EA"/>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8F48EA"/>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8F48EA"/>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8F48EA"/>
    <w:pPr>
      <w:pBdr>
        <w:left w:val="single" w:sz="36" w:space="6" w:color="C0C0C0"/>
      </w:pBdr>
      <w:spacing w:before="120"/>
      <w:ind w:left="0" w:firstLine="0"/>
    </w:pPr>
  </w:style>
  <w:style w:type="paragraph" w:customStyle="1" w:styleId="FigureLabel">
    <w:name w:val="FigureLabel"/>
    <w:rsid w:val="008F48EA"/>
    <w:pPr>
      <w:ind w:left="1440"/>
    </w:pPr>
    <w:rPr>
      <w:rFonts w:ascii="Arial" w:hAnsi="Arial"/>
    </w:rPr>
  </w:style>
  <w:style w:type="paragraph" w:customStyle="1" w:styleId="FigureSource">
    <w:name w:val="FigureSource"/>
    <w:next w:val="Para"/>
    <w:link w:val="FigureSourceChar"/>
    <w:rsid w:val="008F48EA"/>
    <w:pPr>
      <w:spacing w:after="240"/>
      <w:ind w:left="1440"/>
    </w:pPr>
    <w:rPr>
      <w:rFonts w:ascii="Arial" w:hAnsi="Arial"/>
      <w:sz w:val="22"/>
    </w:rPr>
  </w:style>
  <w:style w:type="paragraph" w:customStyle="1" w:styleId="FurtherReadingHead">
    <w:name w:val="FurtherReadingHead"/>
    <w:basedOn w:val="BibliographyHead"/>
    <w:next w:val="Para"/>
    <w:rsid w:val="008F48EA"/>
  </w:style>
  <w:style w:type="character" w:customStyle="1" w:styleId="GenusSpecies">
    <w:name w:val="GenusSpecies"/>
    <w:rsid w:val="008F48EA"/>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8F48EA"/>
    <w:pPr>
      <w:spacing w:after="120"/>
      <w:ind w:left="720" w:firstLine="720"/>
    </w:pPr>
    <w:rPr>
      <w:snapToGrid w:val="0"/>
      <w:sz w:val="26"/>
      <w:szCs w:val="20"/>
    </w:rPr>
  </w:style>
  <w:style w:type="paragraph" w:customStyle="1" w:styleId="H3">
    <w:name w:val="H3"/>
    <w:next w:val="Para"/>
    <w:qFormat/>
    <w:rsid w:val="008F48EA"/>
    <w:pPr>
      <w:keepNext/>
      <w:spacing w:before="360" w:after="240"/>
      <w:outlineLvl w:val="3"/>
    </w:pPr>
    <w:rPr>
      <w:rFonts w:ascii="Arial" w:hAnsi="Arial"/>
      <w:b/>
      <w:snapToGrid w:val="0"/>
      <w:sz w:val="32"/>
    </w:rPr>
  </w:style>
  <w:style w:type="paragraph" w:customStyle="1" w:styleId="GlossaryLetter">
    <w:name w:val="GlossaryLetter"/>
    <w:basedOn w:val="H3"/>
    <w:next w:val="Normal"/>
    <w:rsid w:val="008F48EA"/>
    <w:pPr>
      <w:spacing w:before="240"/>
      <w:outlineLvl w:val="9"/>
    </w:pPr>
  </w:style>
  <w:style w:type="paragraph" w:customStyle="1" w:styleId="H4">
    <w:name w:val="H4"/>
    <w:next w:val="Para"/>
    <w:link w:val="H4Char"/>
    <w:rsid w:val="008F48EA"/>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8F48EA"/>
  </w:style>
  <w:style w:type="paragraph" w:customStyle="1" w:styleId="GlossaryTitle">
    <w:name w:val="GlossaryTitle"/>
    <w:basedOn w:val="ChapterTitle"/>
    <w:next w:val="Normal"/>
    <w:rsid w:val="008F48EA"/>
    <w:pPr>
      <w:spacing w:before="120" w:after="120"/>
    </w:pPr>
  </w:style>
  <w:style w:type="paragraph" w:customStyle="1" w:styleId="H1">
    <w:name w:val="H1"/>
    <w:next w:val="Para"/>
    <w:qFormat/>
    <w:rsid w:val="008F48EA"/>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8F48EA"/>
    <w:pPr>
      <w:keepNext/>
      <w:widowControl w:val="0"/>
      <w:spacing w:before="360" w:after="240"/>
      <w:outlineLvl w:val="2"/>
    </w:pPr>
    <w:rPr>
      <w:rFonts w:ascii="Arial" w:hAnsi="Arial"/>
      <w:b/>
      <w:snapToGrid w:val="0"/>
      <w:sz w:val="40"/>
      <w:u w:val="single"/>
    </w:rPr>
  </w:style>
  <w:style w:type="paragraph" w:customStyle="1" w:styleId="H6">
    <w:name w:val="H6"/>
    <w:next w:val="Para"/>
    <w:rsid w:val="008F48EA"/>
    <w:pPr>
      <w:spacing w:before="240" w:after="120"/>
    </w:pPr>
    <w:rPr>
      <w:rFonts w:ascii="Arial" w:hAnsi="Arial"/>
      <w:snapToGrid w:val="0"/>
      <w:u w:val="single"/>
    </w:rPr>
  </w:style>
  <w:style w:type="paragraph" w:customStyle="1" w:styleId="Index1">
    <w:name w:val="Index1"/>
    <w:rsid w:val="008F48EA"/>
    <w:pPr>
      <w:widowControl w:val="0"/>
      <w:ind w:left="1800" w:hanging="360"/>
    </w:pPr>
    <w:rPr>
      <w:snapToGrid w:val="0"/>
      <w:sz w:val="26"/>
    </w:rPr>
  </w:style>
  <w:style w:type="paragraph" w:customStyle="1" w:styleId="Index2">
    <w:name w:val="Index2"/>
    <w:basedOn w:val="Index1"/>
    <w:next w:val="Index1"/>
    <w:rsid w:val="008F48EA"/>
    <w:pPr>
      <w:ind w:left="2520"/>
    </w:pPr>
  </w:style>
  <w:style w:type="paragraph" w:customStyle="1" w:styleId="Index3">
    <w:name w:val="Index3"/>
    <w:basedOn w:val="Index1"/>
    <w:rsid w:val="008F48EA"/>
    <w:pPr>
      <w:ind w:left="3240"/>
    </w:pPr>
  </w:style>
  <w:style w:type="paragraph" w:customStyle="1" w:styleId="IndexLetter">
    <w:name w:val="IndexLetter"/>
    <w:basedOn w:val="H3"/>
    <w:next w:val="Index1"/>
    <w:rsid w:val="008F48EA"/>
  </w:style>
  <w:style w:type="paragraph" w:customStyle="1" w:styleId="IndexNote">
    <w:name w:val="IndexNote"/>
    <w:basedOn w:val="Normal"/>
    <w:rsid w:val="008F48EA"/>
    <w:pPr>
      <w:widowControl w:val="0"/>
      <w:spacing w:before="120" w:after="120"/>
      <w:ind w:left="720" w:firstLine="720"/>
    </w:pPr>
    <w:rPr>
      <w:snapToGrid w:val="0"/>
      <w:sz w:val="26"/>
      <w:szCs w:val="20"/>
    </w:rPr>
  </w:style>
  <w:style w:type="paragraph" w:customStyle="1" w:styleId="IndexTitle">
    <w:name w:val="IndexTitle"/>
    <w:basedOn w:val="H2"/>
    <w:next w:val="IndexNote"/>
    <w:rsid w:val="008F48EA"/>
    <w:pPr>
      <w:spacing w:line="540" w:lineRule="exact"/>
    </w:pPr>
  </w:style>
  <w:style w:type="character" w:customStyle="1" w:styleId="InlineCode">
    <w:name w:val="InlineCode"/>
    <w:rsid w:val="008F48EA"/>
    <w:rPr>
      <w:rFonts w:ascii="Courier New" w:hAnsi="Courier New"/>
      <w:noProof/>
      <w:color w:val="auto"/>
    </w:rPr>
  </w:style>
  <w:style w:type="character" w:customStyle="1" w:styleId="InlineCodeUserInput">
    <w:name w:val="InlineCodeUserInput"/>
    <w:rsid w:val="008F48EA"/>
    <w:rPr>
      <w:rFonts w:ascii="Courier New" w:hAnsi="Courier New"/>
      <w:b/>
      <w:noProof/>
      <w:color w:val="auto"/>
    </w:rPr>
  </w:style>
  <w:style w:type="character" w:customStyle="1" w:styleId="InlineCodeUserInputVariable">
    <w:name w:val="InlineCodeUserInputVariable"/>
    <w:rsid w:val="008F48EA"/>
    <w:rPr>
      <w:rFonts w:ascii="Courier New" w:hAnsi="Courier New"/>
      <w:b/>
      <w:i/>
      <w:noProof/>
      <w:color w:val="auto"/>
    </w:rPr>
  </w:style>
  <w:style w:type="character" w:customStyle="1" w:styleId="InlineCodeVariable">
    <w:name w:val="InlineCodeVariable"/>
    <w:rsid w:val="008F48EA"/>
    <w:rPr>
      <w:rFonts w:ascii="Courier New" w:hAnsi="Courier New"/>
      <w:i/>
      <w:noProof/>
      <w:color w:val="auto"/>
    </w:rPr>
  </w:style>
  <w:style w:type="character" w:customStyle="1" w:styleId="InlineURL">
    <w:name w:val="InlineURL"/>
    <w:rsid w:val="008F48EA"/>
    <w:rPr>
      <w:rFonts w:ascii="Courier New" w:hAnsi="Courier New"/>
      <w:noProof/>
      <w:color w:val="auto"/>
      <w:u w:val="single"/>
    </w:rPr>
  </w:style>
  <w:style w:type="character" w:customStyle="1" w:styleId="InlineEmail">
    <w:name w:val="InlineEmail"/>
    <w:rsid w:val="008F48EA"/>
    <w:rPr>
      <w:rFonts w:ascii="Courier New" w:hAnsi="Courier New"/>
      <w:noProof/>
      <w:color w:val="auto"/>
      <w:u w:val="double"/>
    </w:rPr>
  </w:style>
  <w:style w:type="paragraph" w:customStyle="1" w:styleId="IntroductionTitle">
    <w:name w:val="IntroductionTitle"/>
    <w:basedOn w:val="ChapterTitle"/>
    <w:next w:val="Para"/>
    <w:rsid w:val="008F48EA"/>
    <w:pPr>
      <w:spacing w:before="120" w:after="120"/>
    </w:pPr>
  </w:style>
  <w:style w:type="paragraph" w:customStyle="1" w:styleId="KeyConceptsHead">
    <w:name w:val="KeyConceptsHead"/>
    <w:basedOn w:val="BibliographyHead"/>
    <w:next w:val="Para"/>
    <w:rsid w:val="008F48EA"/>
  </w:style>
  <w:style w:type="character" w:customStyle="1" w:styleId="KeyTerm">
    <w:name w:val="KeyTerm"/>
    <w:rsid w:val="008F48EA"/>
    <w:rPr>
      <w:i/>
      <w:color w:val="auto"/>
      <w:bdr w:val="none" w:sz="0" w:space="0" w:color="auto"/>
      <w:shd w:val="clear" w:color="auto" w:fill="DBE5F1"/>
    </w:rPr>
  </w:style>
  <w:style w:type="paragraph" w:customStyle="1" w:styleId="KeyTermsHead">
    <w:name w:val="KeyTermsHead"/>
    <w:basedOn w:val="Normal"/>
    <w:next w:val="Normal"/>
    <w:rsid w:val="008F48EA"/>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8F48EA"/>
    <w:pPr>
      <w:spacing w:before="240" w:after="240"/>
      <w:ind w:left="1440" w:right="720" w:hanging="720"/>
    </w:pPr>
    <w:rPr>
      <w:sz w:val="24"/>
    </w:rPr>
  </w:style>
  <w:style w:type="paragraph" w:styleId="ListBullet">
    <w:name w:val="List Bullet"/>
    <w:rsid w:val="008F48EA"/>
    <w:rPr>
      <w:sz w:val="24"/>
    </w:rPr>
  </w:style>
  <w:style w:type="paragraph" w:customStyle="1" w:styleId="ColorfulList-Accent11">
    <w:name w:val="Colorful List - Accent 11"/>
    <w:basedOn w:val="Normal"/>
    <w:qFormat/>
    <w:rsid w:val="008F48EA"/>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8F48EA"/>
    <w:pPr>
      <w:numPr>
        <w:numId w:val="5"/>
      </w:numPr>
      <w:spacing w:before="120" w:after="120"/>
      <w:contextualSpacing/>
    </w:pPr>
    <w:rPr>
      <w:snapToGrid w:val="0"/>
      <w:sz w:val="26"/>
    </w:rPr>
  </w:style>
  <w:style w:type="paragraph" w:customStyle="1" w:styleId="ListBulletedSub">
    <w:name w:val="ListBulletedSub"/>
    <w:link w:val="ListBulletedSubChar"/>
    <w:rsid w:val="008F48EA"/>
    <w:pPr>
      <w:numPr>
        <w:numId w:val="6"/>
      </w:numPr>
      <w:spacing w:before="120" w:after="120"/>
      <w:contextualSpacing/>
    </w:pPr>
    <w:rPr>
      <w:snapToGrid w:val="0"/>
      <w:sz w:val="26"/>
    </w:rPr>
  </w:style>
  <w:style w:type="paragraph" w:customStyle="1" w:styleId="ListBulletedSub2">
    <w:name w:val="ListBulletedSub2"/>
    <w:basedOn w:val="ListBulletedSub"/>
    <w:rsid w:val="008F48EA"/>
    <w:pPr>
      <w:numPr>
        <w:numId w:val="7"/>
      </w:numPr>
    </w:pPr>
  </w:style>
  <w:style w:type="paragraph" w:customStyle="1" w:styleId="ListCheck">
    <w:name w:val="ListCheck"/>
    <w:rsid w:val="008F48EA"/>
    <w:pPr>
      <w:numPr>
        <w:numId w:val="8"/>
      </w:numPr>
      <w:spacing w:before="120" w:after="120"/>
      <w:contextualSpacing/>
    </w:pPr>
    <w:rPr>
      <w:snapToGrid w:val="0"/>
      <w:sz w:val="26"/>
    </w:rPr>
  </w:style>
  <w:style w:type="paragraph" w:customStyle="1" w:styleId="ListCheckSub">
    <w:name w:val="ListCheckSub"/>
    <w:basedOn w:val="ListCheck"/>
    <w:rsid w:val="008F48EA"/>
    <w:pPr>
      <w:numPr>
        <w:numId w:val="9"/>
      </w:numPr>
    </w:pPr>
  </w:style>
  <w:style w:type="paragraph" w:customStyle="1" w:styleId="ListHead">
    <w:name w:val="ListHead"/>
    <w:rsid w:val="008F48EA"/>
    <w:pPr>
      <w:ind w:left="1440"/>
    </w:pPr>
    <w:rPr>
      <w:b/>
      <w:sz w:val="26"/>
    </w:rPr>
  </w:style>
  <w:style w:type="paragraph" w:customStyle="1" w:styleId="ListNumbered">
    <w:name w:val="ListNumbered"/>
    <w:qFormat/>
    <w:rsid w:val="008F48EA"/>
    <w:pPr>
      <w:widowControl w:val="0"/>
      <w:spacing w:before="120" w:after="120"/>
      <w:ind w:left="1800" w:hanging="360"/>
      <w:contextualSpacing/>
    </w:pPr>
    <w:rPr>
      <w:snapToGrid w:val="0"/>
      <w:sz w:val="26"/>
    </w:rPr>
  </w:style>
  <w:style w:type="paragraph" w:customStyle="1" w:styleId="ListNumberedSub">
    <w:name w:val="ListNumberedSub"/>
    <w:basedOn w:val="ListNumbered"/>
    <w:rsid w:val="008F48EA"/>
    <w:pPr>
      <w:ind w:left="2520"/>
    </w:pPr>
  </w:style>
  <w:style w:type="paragraph" w:customStyle="1" w:styleId="ListNumberedSub2">
    <w:name w:val="ListNumberedSub2"/>
    <w:basedOn w:val="ListNumberedSub"/>
    <w:rsid w:val="008F48EA"/>
    <w:pPr>
      <w:ind w:left="3240"/>
    </w:pPr>
  </w:style>
  <w:style w:type="paragraph" w:customStyle="1" w:styleId="ListNumberedSub3">
    <w:name w:val="ListNumberedSub3"/>
    <w:rsid w:val="008F48EA"/>
    <w:pPr>
      <w:spacing w:before="120" w:after="120"/>
      <w:ind w:left="3960" w:hanging="360"/>
      <w:contextualSpacing/>
    </w:pPr>
    <w:rPr>
      <w:sz w:val="26"/>
    </w:rPr>
  </w:style>
  <w:style w:type="paragraph" w:customStyle="1" w:styleId="ListPara">
    <w:name w:val="ListPara"/>
    <w:basedOn w:val="Normal"/>
    <w:rsid w:val="008F48EA"/>
    <w:pPr>
      <w:widowControl w:val="0"/>
      <w:ind w:left="1800" w:firstLine="360"/>
    </w:pPr>
    <w:rPr>
      <w:snapToGrid w:val="0"/>
      <w:sz w:val="26"/>
      <w:szCs w:val="20"/>
    </w:rPr>
  </w:style>
  <w:style w:type="paragraph" w:customStyle="1" w:styleId="ListParaSub">
    <w:name w:val="ListParaSub"/>
    <w:basedOn w:val="ListPara"/>
    <w:rsid w:val="008F48EA"/>
    <w:pPr>
      <w:spacing w:line="260" w:lineRule="exact"/>
      <w:ind w:left="2520"/>
    </w:pPr>
  </w:style>
  <w:style w:type="paragraph" w:customStyle="1" w:styleId="ListParaSub2">
    <w:name w:val="ListParaSub2"/>
    <w:basedOn w:val="ListParaSub"/>
    <w:rsid w:val="008F48EA"/>
    <w:pPr>
      <w:ind w:left="3240"/>
    </w:pPr>
  </w:style>
  <w:style w:type="paragraph" w:customStyle="1" w:styleId="ListUnmarked">
    <w:name w:val="ListUnmarked"/>
    <w:qFormat/>
    <w:rsid w:val="008F48EA"/>
    <w:pPr>
      <w:spacing w:before="60" w:after="60"/>
      <w:ind w:left="1728"/>
    </w:pPr>
    <w:rPr>
      <w:sz w:val="26"/>
    </w:rPr>
  </w:style>
  <w:style w:type="paragraph" w:customStyle="1" w:styleId="ListUnmarkedSub">
    <w:name w:val="ListUnmarkedSub"/>
    <w:rsid w:val="008F48EA"/>
    <w:pPr>
      <w:spacing w:before="60" w:after="60"/>
      <w:ind w:left="2160"/>
    </w:pPr>
    <w:rPr>
      <w:sz w:val="26"/>
    </w:rPr>
  </w:style>
  <w:style w:type="paragraph" w:customStyle="1" w:styleId="ListUnmarkedSub2">
    <w:name w:val="ListUnmarkedSub2"/>
    <w:basedOn w:val="ListUnmarkedSub"/>
    <w:rsid w:val="008F48EA"/>
    <w:pPr>
      <w:ind w:left="2880"/>
    </w:pPr>
  </w:style>
  <w:style w:type="paragraph" w:customStyle="1" w:styleId="ListWhere">
    <w:name w:val="ListWhere"/>
    <w:rsid w:val="008F48EA"/>
    <w:pPr>
      <w:spacing w:before="120" w:after="120"/>
      <w:ind w:left="2160"/>
      <w:contextualSpacing/>
    </w:pPr>
    <w:rPr>
      <w:snapToGrid w:val="0"/>
      <w:sz w:val="26"/>
    </w:rPr>
  </w:style>
  <w:style w:type="paragraph" w:customStyle="1" w:styleId="MatterTitle">
    <w:name w:val="MatterTitle"/>
    <w:next w:val="Para"/>
    <w:rsid w:val="008F48EA"/>
    <w:pPr>
      <w:spacing w:before="120" w:after="120"/>
    </w:pPr>
    <w:rPr>
      <w:rFonts w:ascii="Arial" w:hAnsi="Arial"/>
      <w:b/>
      <w:smallCaps/>
      <w:snapToGrid w:val="0"/>
      <w:color w:val="000000"/>
      <w:sz w:val="60"/>
      <w:szCs w:val="60"/>
    </w:rPr>
  </w:style>
  <w:style w:type="character" w:customStyle="1" w:styleId="MenuArrow">
    <w:name w:val="MenuArrow"/>
    <w:rsid w:val="008F48EA"/>
    <w:rPr>
      <w:rFonts w:ascii="Wingdings" w:hAnsi="Wingdings"/>
    </w:rPr>
  </w:style>
  <w:style w:type="paragraph" w:customStyle="1" w:styleId="OnlineReference">
    <w:name w:val="OnlineReference"/>
    <w:qFormat/>
    <w:rsid w:val="008F48EA"/>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8F48EA"/>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8F48EA"/>
    <w:pPr>
      <w:numPr>
        <w:numId w:val="10"/>
      </w:numPr>
      <w:spacing w:before="120" w:after="120"/>
      <w:contextualSpacing/>
    </w:pPr>
    <w:rPr>
      <w:snapToGrid w:val="0"/>
      <w:sz w:val="26"/>
    </w:rPr>
  </w:style>
  <w:style w:type="paragraph" w:customStyle="1" w:styleId="ParaNumbered">
    <w:name w:val="ParaNumbered"/>
    <w:rsid w:val="008F48EA"/>
    <w:pPr>
      <w:spacing w:after="120"/>
      <w:ind w:left="720" w:firstLine="720"/>
    </w:pPr>
    <w:rPr>
      <w:snapToGrid w:val="0"/>
      <w:sz w:val="26"/>
    </w:rPr>
  </w:style>
  <w:style w:type="paragraph" w:customStyle="1" w:styleId="PartFeaturingList">
    <w:name w:val="PartFeaturingList"/>
    <w:basedOn w:val="ChapterFeaturingList"/>
    <w:rsid w:val="008F48EA"/>
  </w:style>
  <w:style w:type="paragraph" w:customStyle="1" w:styleId="PartIntroductionPara">
    <w:name w:val="PartIntroductionPara"/>
    <w:rsid w:val="008F48EA"/>
    <w:pPr>
      <w:spacing w:after="120"/>
      <w:ind w:left="720" w:firstLine="720"/>
    </w:pPr>
    <w:rPr>
      <w:sz w:val="26"/>
    </w:rPr>
  </w:style>
  <w:style w:type="paragraph" w:customStyle="1" w:styleId="PartTitle">
    <w:name w:val="PartTitle"/>
    <w:basedOn w:val="ChapterTitle"/>
    <w:rsid w:val="008F48EA"/>
    <w:pPr>
      <w:widowControl w:val="0"/>
      <w:pBdr>
        <w:bottom w:val="single" w:sz="4" w:space="1" w:color="auto"/>
      </w:pBdr>
    </w:pPr>
  </w:style>
  <w:style w:type="paragraph" w:customStyle="1" w:styleId="PoetryPara">
    <w:name w:val="PoetryPara"/>
    <w:next w:val="Normal"/>
    <w:rsid w:val="008F48EA"/>
    <w:pPr>
      <w:spacing w:before="360" w:after="60"/>
      <w:ind w:left="2160"/>
      <w:contextualSpacing/>
    </w:pPr>
    <w:rPr>
      <w:snapToGrid w:val="0"/>
      <w:sz w:val="22"/>
    </w:rPr>
  </w:style>
  <w:style w:type="paragraph" w:customStyle="1" w:styleId="PoetryContinued">
    <w:name w:val="PoetryContinued"/>
    <w:basedOn w:val="PoetryPara"/>
    <w:qFormat/>
    <w:rsid w:val="008F48EA"/>
    <w:pPr>
      <w:spacing w:before="0"/>
      <w:contextualSpacing w:val="0"/>
    </w:pPr>
  </w:style>
  <w:style w:type="paragraph" w:customStyle="1" w:styleId="PoetrySource">
    <w:name w:val="PoetrySource"/>
    <w:rsid w:val="008F48EA"/>
    <w:pPr>
      <w:ind w:left="2880"/>
    </w:pPr>
    <w:rPr>
      <w:snapToGrid w:val="0"/>
      <w:sz w:val="18"/>
    </w:rPr>
  </w:style>
  <w:style w:type="paragraph" w:customStyle="1" w:styleId="PoetryTitle">
    <w:name w:val="PoetryTitle"/>
    <w:basedOn w:val="PoetryPara"/>
    <w:next w:val="PoetryPara"/>
    <w:rsid w:val="008F48EA"/>
    <w:rPr>
      <w:b/>
      <w:sz w:val="24"/>
    </w:rPr>
  </w:style>
  <w:style w:type="paragraph" w:customStyle="1" w:styleId="PrefaceTitle">
    <w:name w:val="PrefaceTitle"/>
    <w:next w:val="Para"/>
    <w:rsid w:val="008F48EA"/>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8F48EA"/>
  </w:style>
  <w:style w:type="character" w:customStyle="1" w:styleId="QueryInline">
    <w:name w:val="QueryInline"/>
    <w:rsid w:val="008F48EA"/>
    <w:rPr>
      <w:bdr w:val="none" w:sz="0" w:space="0" w:color="auto"/>
      <w:shd w:val="clear" w:color="auto" w:fill="FFCC99"/>
    </w:rPr>
  </w:style>
  <w:style w:type="paragraph" w:customStyle="1" w:styleId="QueryPara">
    <w:name w:val="QueryPara"/>
    <w:rsid w:val="008F48EA"/>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8F48EA"/>
  </w:style>
  <w:style w:type="paragraph" w:customStyle="1" w:styleId="QuestionsHead">
    <w:name w:val="QuestionsHead"/>
    <w:basedOn w:val="BibliographyHead"/>
    <w:next w:val="Para"/>
    <w:rsid w:val="008F48EA"/>
  </w:style>
  <w:style w:type="paragraph" w:customStyle="1" w:styleId="QuoteSource">
    <w:name w:val="QuoteSource"/>
    <w:basedOn w:val="Normal"/>
    <w:rsid w:val="008F48EA"/>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8F48EA"/>
    <w:rPr>
      <w:i w:val="0"/>
      <w:sz w:val="24"/>
    </w:rPr>
  </w:style>
  <w:style w:type="paragraph" w:customStyle="1" w:styleId="RecipeFootnote">
    <w:name w:val="RecipeFootnote"/>
    <w:basedOn w:val="Normal"/>
    <w:rsid w:val="008F48EA"/>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8F48EA"/>
    <w:pPr>
      <w:spacing w:before="240"/>
      <w:ind w:left="720"/>
    </w:pPr>
    <w:rPr>
      <w:rFonts w:ascii="Arial" w:hAnsi="Arial"/>
      <w:b/>
      <w:snapToGrid w:val="0"/>
      <w:sz w:val="26"/>
    </w:rPr>
  </w:style>
  <w:style w:type="paragraph" w:customStyle="1" w:styleId="RecipeIngredientList">
    <w:name w:val="RecipeIngredientList"/>
    <w:basedOn w:val="Normal"/>
    <w:rsid w:val="008F48EA"/>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8F48EA"/>
    <w:pPr>
      <w:spacing w:before="120" w:after="120"/>
      <w:ind w:left="1440" w:firstLine="360"/>
      <w:contextualSpacing/>
    </w:pPr>
    <w:rPr>
      <w:rFonts w:ascii="Arial" w:hAnsi="Arial"/>
      <w:snapToGrid w:val="0"/>
      <w:sz w:val="26"/>
    </w:rPr>
  </w:style>
  <w:style w:type="paragraph" w:customStyle="1" w:styleId="RecipeMetricMeasure">
    <w:name w:val="RecipeMetricMeasure"/>
    <w:rsid w:val="008F48EA"/>
    <w:rPr>
      <w:rFonts w:ascii="Arial" w:hAnsi="Arial"/>
      <w:snapToGrid w:val="0"/>
      <w:sz w:val="26"/>
    </w:rPr>
  </w:style>
  <w:style w:type="paragraph" w:customStyle="1" w:styleId="RecipeNutritionInfo">
    <w:name w:val="RecipeNutritionInfo"/>
    <w:basedOn w:val="Normal"/>
    <w:rsid w:val="008F48EA"/>
    <w:pPr>
      <w:spacing w:before="120" w:after="120"/>
      <w:ind w:left="720"/>
      <w:contextualSpacing/>
    </w:pPr>
    <w:rPr>
      <w:rFonts w:ascii="Arial" w:hAnsi="Arial"/>
      <w:snapToGrid w:val="0"/>
      <w:sz w:val="22"/>
      <w:szCs w:val="20"/>
    </w:rPr>
  </w:style>
  <w:style w:type="paragraph" w:customStyle="1" w:styleId="RecipePercentage">
    <w:name w:val="RecipePercentage"/>
    <w:rsid w:val="008F48EA"/>
    <w:rPr>
      <w:rFonts w:ascii="Arial" w:hAnsi="Arial"/>
      <w:snapToGrid w:val="0"/>
      <w:sz w:val="26"/>
    </w:rPr>
  </w:style>
  <w:style w:type="paragraph" w:customStyle="1" w:styleId="RecipeProcedure">
    <w:name w:val="RecipeProcedure"/>
    <w:rsid w:val="008F48EA"/>
    <w:pPr>
      <w:spacing w:before="120" w:after="120"/>
      <w:ind w:left="1800" w:hanging="720"/>
    </w:pPr>
    <w:rPr>
      <w:rFonts w:ascii="Arial" w:hAnsi="Arial"/>
      <w:snapToGrid w:val="0"/>
      <w:sz w:val="26"/>
    </w:rPr>
  </w:style>
  <w:style w:type="paragraph" w:customStyle="1" w:styleId="RecipeProcedureHead">
    <w:name w:val="RecipeProcedureHead"/>
    <w:rsid w:val="008F48EA"/>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8F48EA"/>
    <w:pPr>
      <w:ind w:left="720"/>
    </w:pPr>
    <w:rPr>
      <w:rFonts w:ascii="Arial" w:hAnsi="Arial"/>
      <w:b/>
      <w:smallCaps/>
      <w:snapToGrid w:val="0"/>
      <w:sz w:val="32"/>
      <w:u w:val="single"/>
    </w:rPr>
  </w:style>
  <w:style w:type="paragraph" w:customStyle="1" w:styleId="RecipeTableHead">
    <w:name w:val="RecipeTableHead"/>
    <w:rsid w:val="008F48EA"/>
    <w:rPr>
      <w:rFonts w:ascii="Arial" w:hAnsi="Arial"/>
      <w:b/>
      <w:smallCaps/>
      <w:snapToGrid w:val="0"/>
      <w:sz w:val="26"/>
    </w:rPr>
  </w:style>
  <w:style w:type="paragraph" w:customStyle="1" w:styleId="RecipeTime">
    <w:name w:val="RecipeTime"/>
    <w:rsid w:val="008F48EA"/>
    <w:pPr>
      <w:spacing w:before="120" w:after="120"/>
      <w:ind w:left="720"/>
      <w:contextualSpacing/>
    </w:pPr>
    <w:rPr>
      <w:rFonts w:ascii="Arial" w:hAnsi="Arial"/>
      <w:i/>
      <w:snapToGrid w:val="0"/>
      <w:sz w:val="26"/>
    </w:rPr>
  </w:style>
  <w:style w:type="paragraph" w:customStyle="1" w:styleId="RecipeTitle">
    <w:name w:val="RecipeTitle"/>
    <w:next w:val="RecipeIngredientList"/>
    <w:rsid w:val="008F48EA"/>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8F48EA"/>
    <w:pPr>
      <w:ind w:left="720"/>
    </w:pPr>
    <w:rPr>
      <w:rFonts w:ascii="Arial" w:hAnsi="Arial"/>
      <w:b/>
      <w:i/>
      <w:smallCaps/>
      <w:snapToGrid w:val="0"/>
      <w:sz w:val="36"/>
      <w:szCs w:val="40"/>
    </w:rPr>
  </w:style>
  <w:style w:type="paragraph" w:customStyle="1" w:styleId="RecipeUSMeasure">
    <w:name w:val="RecipeUSMeasure"/>
    <w:rsid w:val="008F48EA"/>
    <w:rPr>
      <w:rFonts w:ascii="Arial" w:hAnsi="Arial"/>
      <w:snapToGrid w:val="0"/>
      <w:sz w:val="26"/>
    </w:rPr>
  </w:style>
  <w:style w:type="paragraph" w:customStyle="1" w:styleId="RecipeVariationPara">
    <w:name w:val="RecipeVariationPara"/>
    <w:basedOn w:val="RecipeTime"/>
    <w:rsid w:val="008F48EA"/>
    <w:rPr>
      <w:i w:val="0"/>
      <w:sz w:val="24"/>
      <w:u w:val="single"/>
    </w:rPr>
  </w:style>
  <w:style w:type="paragraph" w:customStyle="1" w:styleId="RecipeVariationHead">
    <w:name w:val="RecipeVariationHead"/>
    <w:rsid w:val="008F48EA"/>
    <w:pPr>
      <w:spacing w:before="60" w:after="60"/>
      <w:ind w:left="720"/>
    </w:pPr>
    <w:rPr>
      <w:rFonts w:ascii="Arial" w:hAnsi="Arial"/>
      <w:b/>
      <w:snapToGrid w:val="0"/>
      <w:sz w:val="22"/>
      <w:u w:val="single"/>
    </w:rPr>
  </w:style>
  <w:style w:type="paragraph" w:customStyle="1" w:styleId="RecipeNoteHead">
    <w:name w:val="RecipeNoteHead"/>
    <w:rsid w:val="008F48EA"/>
    <w:pPr>
      <w:spacing w:before="60" w:after="60"/>
      <w:ind w:left="720"/>
    </w:pPr>
    <w:rPr>
      <w:rFonts w:ascii="Arial" w:hAnsi="Arial"/>
      <w:b/>
      <w:snapToGrid w:val="0"/>
    </w:rPr>
  </w:style>
  <w:style w:type="paragraph" w:customStyle="1" w:styleId="RecipeNotePara">
    <w:name w:val="RecipeNotePara"/>
    <w:basedOn w:val="RecipeTime"/>
    <w:rsid w:val="008F48EA"/>
    <w:rPr>
      <w:i w:val="0"/>
      <w:sz w:val="24"/>
      <w:u w:val="single"/>
    </w:rPr>
  </w:style>
  <w:style w:type="paragraph" w:customStyle="1" w:styleId="RecipeYield">
    <w:name w:val="RecipeYield"/>
    <w:rsid w:val="008F48EA"/>
    <w:pPr>
      <w:ind w:left="720"/>
    </w:pPr>
    <w:rPr>
      <w:rFonts w:ascii="Arial" w:hAnsi="Arial"/>
      <w:snapToGrid w:val="0"/>
    </w:rPr>
  </w:style>
  <w:style w:type="paragraph" w:customStyle="1" w:styleId="Reference">
    <w:name w:val="Reference"/>
    <w:basedOn w:val="Normal"/>
    <w:rsid w:val="008F48EA"/>
    <w:pPr>
      <w:spacing w:before="120" w:after="120"/>
      <w:ind w:left="720" w:hanging="720"/>
    </w:pPr>
    <w:rPr>
      <w:szCs w:val="20"/>
    </w:rPr>
  </w:style>
  <w:style w:type="paragraph" w:customStyle="1" w:styleId="ReferenceAnnotation">
    <w:name w:val="ReferenceAnnotation"/>
    <w:basedOn w:val="Reference"/>
    <w:rsid w:val="008F48EA"/>
    <w:pPr>
      <w:spacing w:before="0" w:after="0"/>
      <w:ind w:firstLine="0"/>
    </w:pPr>
    <w:rPr>
      <w:snapToGrid w:val="0"/>
    </w:rPr>
  </w:style>
  <w:style w:type="paragraph" w:customStyle="1" w:styleId="ReferencesHead">
    <w:name w:val="ReferencesHead"/>
    <w:basedOn w:val="BibliographyHead"/>
    <w:next w:val="Reference"/>
    <w:rsid w:val="008F48EA"/>
  </w:style>
  <w:style w:type="paragraph" w:customStyle="1" w:styleId="ReferenceTitle">
    <w:name w:val="ReferenceTitle"/>
    <w:basedOn w:val="MatterTitle"/>
    <w:next w:val="Reference"/>
    <w:rsid w:val="008F48EA"/>
  </w:style>
  <w:style w:type="paragraph" w:customStyle="1" w:styleId="ReviewHead">
    <w:name w:val="ReviewHead"/>
    <w:basedOn w:val="BibliographyHead"/>
    <w:next w:val="Para"/>
    <w:rsid w:val="008F48EA"/>
  </w:style>
  <w:style w:type="paragraph" w:customStyle="1" w:styleId="RunInHead">
    <w:name w:val="RunInHead"/>
    <w:next w:val="Normal"/>
    <w:rsid w:val="008F48EA"/>
    <w:pPr>
      <w:spacing w:before="240"/>
      <w:ind w:left="1440"/>
    </w:pPr>
    <w:rPr>
      <w:rFonts w:ascii="Arial" w:hAnsi="Arial"/>
      <w:b/>
      <w:sz w:val="26"/>
    </w:rPr>
  </w:style>
  <w:style w:type="paragraph" w:customStyle="1" w:styleId="RunInHeadSub">
    <w:name w:val="RunInHeadSub"/>
    <w:basedOn w:val="RunInHead"/>
    <w:next w:val="Normal"/>
    <w:rsid w:val="008F48EA"/>
    <w:pPr>
      <w:ind w:left="2160"/>
    </w:pPr>
    <w:rPr>
      <w:snapToGrid w:val="0"/>
    </w:rPr>
  </w:style>
  <w:style w:type="paragraph" w:customStyle="1" w:styleId="RunInPara">
    <w:name w:val="RunInPara"/>
    <w:basedOn w:val="Normal"/>
    <w:link w:val="RunInParaChar"/>
    <w:rsid w:val="008F48EA"/>
    <w:pPr>
      <w:widowControl w:val="0"/>
      <w:spacing w:after="120"/>
      <w:ind w:left="1440"/>
    </w:pPr>
    <w:rPr>
      <w:snapToGrid w:val="0"/>
      <w:szCs w:val="20"/>
    </w:rPr>
  </w:style>
  <w:style w:type="paragraph" w:customStyle="1" w:styleId="RunInParaSub">
    <w:name w:val="RunInParaSub"/>
    <w:basedOn w:val="RunInPara"/>
    <w:rsid w:val="008F48EA"/>
    <w:pPr>
      <w:ind w:left="2160"/>
    </w:pPr>
  </w:style>
  <w:style w:type="paragraph" w:styleId="Salutation">
    <w:name w:val="Salutation"/>
    <w:next w:val="Normal"/>
    <w:link w:val="SalutationChar"/>
    <w:rsid w:val="008F48EA"/>
    <w:rPr>
      <w:sz w:val="24"/>
    </w:rPr>
  </w:style>
  <w:style w:type="paragraph" w:customStyle="1" w:styleId="SectionTitle">
    <w:name w:val="SectionTitle"/>
    <w:basedOn w:val="ChapterTitle"/>
    <w:next w:val="ChapterTitle"/>
    <w:rsid w:val="008F48EA"/>
    <w:pPr>
      <w:pBdr>
        <w:bottom w:val="single" w:sz="4" w:space="1" w:color="auto"/>
      </w:pBdr>
    </w:pPr>
  </w:style>
  <w:style w:type="paragraph" w:customStyle="1" w:styleId="Series">
    <w:name w:val="Series"/>
    <w:rsid w:val="008F48EA"/>
    <w:pPr>
      <w:ind w:left="720"/>
    </w:pPr>
    <w:rPr>
      <w:sz w:val="24"/>
    </w:rPr>
  </w:style>
  <w:style w:type="paragraph" w:customStyle="1" w:styleId="SignatureLine">
    <w:name w:val="SignatureLine"/>
    <w:qFormat/>
    <w:rsid w:val="008F48EA"/>
    <w:pPr>
      <w:spacing w:before="240" w:after="240"/>
      <w:ind w:left="4320"/>
      <w:contextualSpacing/>
      <w:jc w:val="right"/>
    </w:pPr>
    <w:rPr>
      <w:rFonts w:ascii="Arial" w:hAnsi="Arial"/>
      <w:snapToGrid w:val="0"/>
      <w:sz w:val="18"/>
    </w:rPr>
  </w:style>
  <w:style w:type="paragraph" w:customStyle="1" w:styleId="Slug">
    <w:name w:val="Slug"/>
    <w:basedOn w:val="Normal"/>
    <w:next w:val="Para"/>
    <w:rsid w:val="008F48EA"/>
    <w:pPr>
      <w:spacing w:before="360" w:after="360"/>
      <w:ind w:left="1440"/>
    </w:pPr>
    <w:rPr>
      <w:rFonts w:ascii="Arial" w:hAnsi="Arial"/>
      <w:b/>
      <w:szCs w:val="20"/>
    </w:rPr>
  </w:style>
  <w:style w:type="character" w:customStyle="1" w:styleId="Subscript">
    <w:name w:val="Subscript"/>
    <w:rsid w:val="008F48EA"/>
    <w:rPr>
      <w:vertAlign w:val="subscript"/>
    </w:rPr>
  </w:style>
  <w:style w:type="paragraph" w:styleId="Subtitle">
    <w:name w:val="Subtitle"/>
    <w:basedOn w:val="Normal"/>
    <w:link w:val="SubtitleChar"/>
    <w:qFormat/>
    <w:rsid w:val="008F48EA"/>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8F48EA"/>
  </w:style>
  <w:style w:type="character" w:customStyle="1" w:styleId="Superscript">
    <w:name w:val="Superscript"/>
    <w:rsid w:val="008F48EA"/>
    <w:rPr>
      <w:vertAlign w:val="superscript"/>
    </w:rPr>
  </w:style>
  <w:style w:type="paragraph" w:customStyle="1" w:styleId="SupplementInstruction">
    <w:name w:val="SupplementInstruction"/>
    <w:rsid w:val="008F48EA"/>
    <w:pPr>
      <w:spacing w:before="120" w:after="120"/>
      <w:ind w:left="720"/>
    </w:pPr>
    <w:rPr>
      <w:i/>
      <w:sz w:val="26"/>
    </w:rPr>
  </w:style>
  <w:style w:type="paragraph" w:customStyle="1" w:styleId="TableCaption">
    <w:name w:val="TableCaption"/>
    <w:basedOn w:val="Slug"/>
    <w:qFormat/>
    <w:rsid w:val="008F48EA"/>
    <w:pPr>
      <w:keepNext/>
      <w:widowControl w:val="0"/>
      <w:spacing w:before="240" w:after="120"/>
      <w:ind w:left="0"/>
    </w:pPr>
    <w:rPr>
      <w:snapToGrid w:val="0"/>
    </w:rPr>
  </w:style>
  <w:style w:type="paragraph" w:customStyle="1" w:styleId="TableEntry">
    <w:name w:val="TableEntry"/>
    <w:qFormat/>
    <w:rsid w:val="008F48EA"/>
    <w:pPr>
      <w:spacing w:after="60"/>
    </w:pPr>
    <w:rPr>
      <w:rFonts w:ascii="Arial" w:hAnsi="Arial"/>
      <w:sz w:val="22"/>
    </w:rPr>
  </w:style>
  <w:style w:type="paragraph" w:customStyle="1" w:styleId="TableFootnote">
    <w:name w:val="TableFootnote"/>
    <w:rsid w:val="008F48EA"/>
    <w:pPr>
      <w:spacing w:after="240"/>
      <w:ind w:left="1440"/>
      <w:contextualSpacing/>
    </w:pPr>
    <w:rPr>
      <w:rFonts w:ascii="Arial" w:hAnsi="Arial"/>
      <w:sz w:val="18"/>
    </w:rPr>
  </w:style>
  <w:style w:type="paragraph" w:customStyle="1" w:styleId="TableHead">
    <w:name w:val="TableHead"/>
    <w:qFormat/>
    <w:rsid w:val="008F48EA"/>
    <w:pPr>
      <w:keepNext/>
    </w:pPr>
    <w:rPr>
      <w:rFonts w:ascii="Arial" w:hAnsi="Arial"/>
      <w:b/>
      <w:sz w:val="22"/>
    </w:rPr>
  </w:style>
  <w:style w:type="paragraph" w:customStyle="1" w:styleId="TableSource">
    <w:name w:val="TableSource"/>
    <w:next w:val="Normal"/>
    <w:rsid w:val="008F48EA"/>
    <w:pPr>
      <w:pBdr>
        <w:top w:val="single" w:sz="4" w:space="1" w:color="auto"/>
      </w:pBdr>
      <w:spacing w:after="240"/>
      <w:ind w:left="1440"/>
      <w:contextualSpacing/>
    </w:pPr>
    <w:rPr>
      <w:rFonts w:ascii="Arial" w:hAnsi="Arial"/>
      <w:snapToGrid w:val="0"/>
    </w:rPr>
  </w:style>
  <w:style w:type="paragraph" w:customStyle="1" w:styleId="TabularEntry">
    <w:name w:val="TabularEntry"/>
    <w:rsid w:val="008F48EA"/>
    <w:pPr>
      <w:widowControl w:val="0"/>
    </w:pPr>
    <w:rPr>
      <w:snapToGrid w:val="0"/>
      <w:sz w:val="26"/>
    </w:rPr>
  </w:style>
  <w:style w:type="paragraph" w:customStyle="1" w:styleId="TabularEntrySub">
    <w:name w:val="TabularEntrySub"/>
    <w:basedOn w:val="TabularEntry"/>
    <w:rsid w:val="008F48EA"/>
    <w:pPr>
      <w:ind w:left="360"/>
    </w:pPr>
  </w:style>
  <w:style w:type="paragraph" w:customStyle="1" w:styleId="TabularHead">
    <w:name w:val="TabularHead"/>
    <w:qFormat/>
    <w:rsid w:val="008F48EA"/>
    <w:pPr>
      <w:spacing w:line="276" w:lineRule="auto"/>
    </w:pPr>
    <w:rPr>
      <w:b/>
      <w:snapToGrid w:val="0"/>
      <w:sz w:val="26"/>
    </w:rPr>
  </w:style>
  <w:style w:type="paragraph" w:customStyle="1" w:styleId="TextBreak">
    <w:name w:val="TextBreak"/>
    <w:next w:val="Para"/>
    <w:rsid w:val="008F48EA"/>
    <w:pPr>
      <w:jc w:val="center"/>
    </w:pPr>
    <w:rPr>
      <w:rFonts w:ascii="Arial" w:hAnsi="Arial"/>
      <w:b/>
      <w:snapToGrid w:val="0"/>
      <w:sz w:val="24"/>
    </w:rPr>
  </w:style>
  <w:style w:type="paragraph" w:customStyle="1" w:styleId="TOCTitle">
    <w:name w:val="TOCTitle"/>
    <w:next w:val="Para"/>
    <w:rsid w:val="008F48EA"/>
    <w:pPr>
      <w:spacing w:before="120" w:after="120"/>
    </w:pPr>
    <w:rPr>
      <w:rFonts w:ascii="Arial" w:hAnsi="Arial"/>
      <w:b/>
      <w:smallCaps/>
      <w:snapToGrid w:val="0"/>
      <w:color w:val="000000"/>
      <w:sz w:val="60"/>
      <w:szCs w:val="60"/>
    </w:rPr>
  </w:style>
  <w:style w:type="character" w:customStyle="1" w:styleId="UserInput">
    <w:name w:val="UserInput"/>
    <w:rsid w:val="008F48EA"/>
    <w:rPr>
      <w:b/>
    </w:rPr>
  </w:style>
  <w:style w:type="character" w:customStyle="1" w:styleId="UserInputVariable">
    <w:name w:val="UserInputVariable"/>
    <w:rsid w:val="008F48EA"/>
    <w:rPr>
      <w:b/>
      <w:i/>
    </w:rPr>
  </w:style>
  <w:style w:type="character" w:customStyle="1" w:styleId="Variable">
    <w:name w:val="Variable"/>
    <w:rsid w:val="008F48EA"/>
    <w:rPr>
      <w:i/>
    </w:rPr>
  </w:style>
  <w:style w:type="character" w:customStyle="1" w:styleId="WileyBold">
    <w:name w:val="WileyBold"/>
    <w:rsid w:val="008F48EA"/>
    <w:rPr>
      <w:b/>
    </w:rPr>
  </w:style>
  <w:style w:type="character" w:customStyle="1" w:styleId="WileyBoldItalic">
    <w:name w:val="WileyBoldItalic"/>
    <w:rsid w:val="008F48EA"/>
    <w:rPr>
      <w:b/>
      <w:i/>
    </w:rPr>
  </w:style>
  <w:style w:type="character" w:customStyle="1" w:styleId="WileyItalic">
    <w:name w:val="WileyItalic"/>
    <w:rsid w:val="008F48EA"/>
    <w:rPr>
      <w:i/>
    </w:rPr>
  </w:style>
  <w:style w:type="character" w:customStyle="1" w:styleId="WileySymbol">
    <w:name w:val="WileySymbol"/>
    <w:rsid w:val="008F48EA"/>
    <w:rPr>
      <w:rFonts w:ascii="Symbol" w:hAnsi="Symbol"/>
    </w:rPr>
  </w:style>
  <w:style w:type="character" w:customStyle="1" w:styleId="wileyTemp">
    <w:name w:val="wileyTemp"/>
    <w:rsid w:val="008F48EA"/>
  </w:style>
  <w:style w:type="paragraph" w:customStyle="1" w:styleId="wsBlockA">
    <w:name w:val="wsBlockA"/>
    <w:basedOn w:val="Normal"/>
    <w:qFormat/>
    <w:rsid w:val="008F48EA"/>
    <w:pPr>
      <w:spacing w:before="120" w:after="120"/>
      <w:ind w:left="2160" w:right="1440"/>
    </w:pPr>
    <w:rPr>
      <w:rFonts w:ascii="Arial" w:eastAsia="Calibri" w:hAnsi="Arial"/>
      <w:sz w:val="20"/>
      <w:szCs w:val="22"/>
    </w:rPr>
  </w:style>
  <w:style w:type="paragraph" w:customStyle="1" w:styleId="wsBlockB">
    <w:name w:val="wsBlockB"/>
    <w:basedOn w:val="Normal"/>
    <w:qFormat/>
    <w:rsid w:val="008F48EA"/>
    <w:pPr>
      <w:spacing w:before="120" w:after="120"/>
      <w:ind w:left="2160" w:right="1440"/>
    </w:pPr>
    <w:rPr>
      <w:rFonts w:eastAsia="Calibri"/>
      <w:sz w:val="20"/>
      <w:szCs w:val="22"/>
    </w:rPr>
  </w:style>
  <w:style w:type="paragraph" w:customStyle="1" w:styleId="wsBlockC">
    <w:name w:val="wsBlockC"/>
    <w:basedOn w:val="Normal"/>
    <w:qFormat/>
    <w:rsid w:val="008F48EA"/>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8F48EA"/>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8F48EA"/>
    <w:pPr>
      <w:spacing w:before="120" w:after="120"/>
      <w:ind w:left="720"/>
    </w:pPr>
    <w:rPr>
      <w:rFonts w:eastAsia="Calibri"/>
      <w:b/>
      <w:sz w:val="28"/>
      <w:szCs w:val="22"/>
      <w:u w:val="wave"/>
    </w:rPr>
  </w:style>
  <w:style w:type="paragraph" w:customStyle="1" w:styleId="wsHeadStyleC">
    <w:name w:val="wsHeadStyleC"/>
    <w:basedOn w:val="Normal"/>
    <w:qFormat/>
    <w:rsid w:val="008F48EA"/>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8F48EA"/>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8F48EA"/>
    <w:pPr>
      <w:numPr>
        <w:numId w:val="12"/>
      </w:numPr>
      <w:spacing w:before="120" w:after="120"/>
    </w:pPr>
    <w:rPr>
      <w:rFonts w:eastAsia="Calibri"/>
      <w:sz w:val="26"/>
      <w:szCs w:val="22"/>
    </w:rPr>
  </w:style>
  <w:style w:type="paragraph" w:customStyle="1" w:styleId="wsListBulletedC">
    <w:name w:val="wsListBulletedC"/>
    <w:basedOn w:val="Normal"/>
    <w:qFormat/>
    <w:rsid w:val="008F48EA"/>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8F48EA"/>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8F48EA"/>
    <w:pPr>
      <w:spacing w:before="120" w:after="120"/>
      <w:ind w:left="2160" w:hanging="720"/>
    </w:pPr>
    <w:rPr>
      <w:rFonts w:eastAsia="Calibri"/>
      <w:sz w:val="26"/>
      <w:szCs w:val="22"/>
    </w:rPr>
  </w:style>
  <w:style w:type="paragraph" w:customStyle="1" w:styleId="wsListNumberedC">
    <w:name w:val="wsListNumberedC"/>
    <w:basedOn w:val="Normal"/>
    <w:qFormat/>
    <w:rsid w:val="008F48EA"/>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8F48EA"/>
    <w:pPr>
      <w:spacing w:before="120" w:after="120"/>
      <w:ind w:left="1440"/>
    </w:pPr>
    <w:rPr>
      <w:rFonts w:ascii="Arial" w:eastAsia="Calibri" w:hAnsi="Arial"/>
      <w:sz w:val="26"/>
      <w:szCs w:val="22"/>
    </w:rPr>
  </w:style>
  <w:style w:type="paragraph" w:customStyle="1" w:styleId="wsListUnmarkedB">
    <w:name w:val="wsListUnmarkedB"/>
    <w:basedOn w:val="Normal"/>
    <w:qFormat/>
    <w:rsid w:val="008F48EA"/>
    <w:pPr>
      <w:spacing w:before="120" w:after="120"/>
      <w:ind w:left="1440"/>
    </w:pPr>
    <w:rPr>
      <w:rFonts w:eastAsia="Calibri"/>
      <w:sz w:val="26"/>
      <w:szCs w:val="22"/>
    </w:rPr>
  </w:style>
  <w:style w:type="paragraph" w:customStyle="1" w:styleId="wsListUnmarkedC">
    <w:name w:val="wsListUnmarkedC"/>
    <w:basedOn w:val="Normal"/>
    <w:qFormat/>
    <w:rsid w:val="008F48EA"/>
    <w:pPr>
      <w:spacing w:before="120" w:after="120"/>
      <w:ind w:left="1440"/>
    </w:pPr>
    <w:rPr>
      <w:rFonts w:ascii="Verdana" w:eastAsia="Calibri" w:hAnsi="Verdana"/>
      <w:sz w:val="26"/>
      <w:szCs w:val="22"/>
    </w:rPr>
  </w:style>
  <w:style w:type="paragraph" w:customStyle="1" w:styleId="wsNameDate">
    <w:name w:val="wsNameDate"/>
    <w:qFormat/>
    <w:rsid w:val="008F48EA"/>
    <w:pPr>
      <w:spacing w:before="240" w:after="240"/>
    </w:pPr>
    <w:rPr>
      <w:rFonts w:ascii="Arial" w:eastAsia="Calibri" w:hAnsi="Arial"/>
      <w:b/>
      <w:sz w:val="28"/>
      <w:szCs w:val="22"/>
    </w:rPr>
  </w:style>
  <w:style w:type="paragraph" w:customStyle="1" w:styleId="wsParaA">
    <w:name w:val="wsParaA"/>
    <w:basedOn w:val="Normal"/>
    <w:qFormat/>
    <w:rsid w:val="008F48EA"/>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8F48EA"/>
    <w:pPr>
      <w:spacing w:before="120" w:after="120"/>
      <w:ind w:left="720" w:firstLine="720"/>
      <w:contextualSpacing/>
    </w:pPr>
    <w:rPr>
      <w:rFonts w:eastAsia="Calibri"/>
      <w:sz w:val="26"/>
      <w:szCs w:val="22"/>
    </w:rPr>
  </w:style>
  <w:style w:type="paragraph" w:customStyle="1" w:styleId="wsParaC">
    <w:name w:val="wsParaC"/>
    <w:basedOn w:val="Normal"/>
    <w:qFormat/>
    <w:rsid w:val="008F48EA"/>
    <w:pPr>
      <w:spacing w:before="120" w:after="120"/>
      <w:ind w:left="720" w:firstLine="720"/>
      <w:contextualSpacing/>
    </w:pPr>
    <w:rPr>
      <w:rFonts w:ascii="Verdana" w:eastAsia="Calibri" w:hAnsi="Verdana"/>
      <w:sz w:val="26"/>
      <w:szCs w:val="22"/>
    </w:rPr>
  </w:style>
  <w:style w:type="paragraph" w:customStyle="1" w:styleId="wsTitle">
    <w:name w:val="wsTitle"/>
    <w:qFormat/>
    <w:rsid w:val="008F48EA"/>
    <w:rPr>
      <w:rFonts w:ascii="Arial" w:eastAsia="Calibri" w:hAnsi="Arial"/>
      <w:b/>
      <w:sz w:val="36"/>
      <w:szCs w:val="32"/>
    </w:rPr>
  </w:style>
  <w:style w:type="character" w:styleId="CommentReference">
    <w:name w:val="annotation reference"/>
    <w:semiHidden/>
    <w:rsid w:val="008F48EA"/>
    <w:rPr>
      <w:sz w:val="16"/>
      <w:szCs w:val="16"/>
    </w:rPr>
  </w:style>
  <w:style w:type="paragraph" w:styleId="CommentText">
    <w:name w:val="annotation text"/>
    <w:basedOn w:val="Normal"/>
    <w:link w:val="CommentTextChar"/>
    <w:semiHidden/>
    <w:rsid w:val="008F48EA"/>
    <w:rPr>
      <w:sz w:val="20"/>
      <w:szCs w:val="20"/>
    </w:rPr>
  </w:style>
  <w:style w:type="paragraph" w:styleId="CommentSubject">
    <w:name w:val="annotation subject"/>
    <w:basedOn w:val="CommentText"/>
    <w:next w:val="CommentText"/>
    <w:link w:val="CommentSubjectChar"/>
    <w:semiHidden/>
    <w:rsid w:val="008F48EA"/>
    <w:rPr>
      <w:b/>
      <w:bCs/>
    </w:rPr>
  </w:style>
  <w:style w:type="character" w:styleId="FollowedHyperlink">
    <w:name w:val="FollowedHyperlink"/>
    <w:rsid w:val="008F48EA"/>
    <w:rPr>
      <w:color w:val="800080"/>
      <w:u w:val="single"/>
    </w:rPr>
  </w:style>
  <w:style w:type="character" w:styleId="HTMLAcronym">
    <w:name w:val="HTML Acronym"/>
    <w:basedOn w:val="DefaultParagraphFont"/>
    <w:rsid w:val="008F48EA"/>
  </w:style>
  <w:style w:type="character" w:styleId="HTMLCite">
    <w:name w:val="HTML Cite"/>
    <w:rsid w:val="008F48EA"/>
    <w:rPr>
      <w:i/>
      <w:iCs/>
    </w:rPr>
  </w:style>
  <w:style w:type="character" w:styleId="HTMLCode">
    <w:name w:val="HTML Code"/>
    <w:rsid w:val="008F48EA"/>
    <w:rPr>
      <w:rFonts w:ascii="Courier New" w:hAnsi="Courier New" w:cs="Courier New"/>
      <w:sz w:val="20"/>
      <w:szCs w:val="20"/>
    </w:rPr>
  </w:style>
  <w:style w:type="character" w:styleId="HTMLDefinition">
    <w:name w:val="HTML Definition"/>
    <w:rsid w:val="008F48EA"/>
    <w:rPr>
      <w:i/>
      <w:iCs/>
    </w:rPr>
  </w:style>
  <w:style w:type="character" w:styleId="HTMLKeyboard">
    <w:name w:val="HTML Keyboard"/>
    <w:rsid w:val="008F48EA"/>
    <w:rPr>
      <w:rFonts w:ascii="Courier New" w:hAnsi="Courier New" w:cs="Courier New"/>
      <w:sz w:val="20"/>
      <w:szCs w:val="20"/>
    </w:rPr>
  </w:style>
  <w:style w:type="character" w:styleId="HTMLSample">
    <w:name w:val="HTML Sample"/>
    <w:rsid w:val="008F48EA"/>
    <w:rPr>
      <w:rFonts w:ascii="Courier New" w:hAnsi="Courier New" w:cs="Courier New"/>
    </w:rPr>
  </w:style>
  <w:style w:type="character" w:styleId="HTMLTypewriter">
    <w:name w:val="HTML Typewriter"/>
    <w:rsid w:val="008F48EA"/>
    <w:rPr>
      <w:rFonts w:ascii="Courier New" w:hAnsi="Courier New" w:cs="Courier New"/>
      <w:sz w:val="20"/>
      <w:szCs w:val="20"/>
    </w:rPr>
  </w:style>
  <w:style w:type="character" w:styleId="HTMLVariable">
    <w:name w:val="HTML Variable"/>
    <w:rsid w:val="008F48EA"/>
    <w:rPr>
      <w:i/>
      <w:iCs/>
    </w:rPr>
  </w:style>
  <w:style w:type="character" w:styleId="Hyperlink">
    <w:name w:val="Hyperlink"/>
    <w:rsid w:val="008F48EA"/>
    <w:rPr>
      <w:color w:val="0000FF"/>
      <w:u w:val="single"/>
    </w:rPr>
  </w:style>
  <w:style w:type="character" w:styleId="LineNumber">
    <w:name w:val="line number"/>
    <w:basedOn w:val="DefaultParagraphFont"/>
    <w:rsid w:val="008F48EA"/>
  </w:style>
  <w:style w:type="character" w:styleId="PageNumber">
    <w:name w:val="page number"/>
    <w:basedOn w:val="DefaultParagraphFont"/>
    <w:rsid w:val="008F48EA"/>
  </w:style>
  <w:style w:type="character" w:styleId="Strong">
    <w:name w:val="Strong"/>
    <w:qFormat/>
    <w:rsid w:val="008F48EA"/>
    <w:rPr>
      <w:b/>
      <w:bCs/>
    </w:rPr>
  </w:style>
  <w:style w:type="paragraph" w:customStyle="1" w:styleId="RecipeTool">
    <w:name w:val="RecipeTool"/>
    <w:qFormat/>
    <w:rsid w:val="008F48EA"/>
    <w:pPr>
      <w:spacing w:before="240" w:after="240"/>
      <w:ind w:left="1440"/>
      <w:contextualSpacing/>
    </w:pPr>
    <w:rPr>
      <w:rFonts w:ascii="Arial" w:hAnsi="Arial"/>
      <w:b/>
      <w:snapToGrid w:val="0"/>
      <w:sz w:val="24"/>
    </w:rPr>
  </w:style>
  <w:style w:type="character" w:customStyle="1" w:styleId="TextCircled">
    <w:name w:val="TextCircled"/>
    <w:uiPriority w:val="1"/>
    <w:qFormat/>
    <w:rsid w:val="008F48EA"/>
    <w:rPr>
      <w:bdr w:val="single" w:sz="18" w:space="0" w:color="92D050"/>
    </w:rPr>
  </w:style>
  <w:style w:type="character" w:customStyle="1" w:styleId="TextHighlighted">
    <w:name w:val="TextHighlighted"/>
    <w:uiPriority w:val="1"/>
    <w:qFormat/>
    <w:rsid w:val="008F48EA"/>
    <w:rPr>
      <w:bdr w:val="none" w:sz="0" w:space="0" w:color="auto"/>
      <w:shd w:val="clear" w:color="auto" w:fill="92D050"/>
    </w:rPr>
  </w:style>
  <w:style w:type="paragraph" w:customStyle="1" w:styleId="PullQuoteAttribution">
    <w:name w:val="PullQuoteAttribution"/>
    <w:next w:val="Para"/>
    <w:qFormat/>
    <w:rsid w:val="008F48EA"/>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8F48EA"/>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8F48EA"/>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8F48EA"/>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8F48EA"/>
    <w:pPr>
      <w:spacing w:line="276" w:lineRule="auto"/>
      <w:ind w:left="576"/>
    </w:pPr>
    <w:rPr>
      <w:b/>
      <w:i/>
      <w:sz w:val="24"/>
    </w:rPr>
  </w:style>
  <w:style w:type="paragraph" w:customStyle="1" w:styleId="DialogContinued">
    <w:name w:val="DialogContinued"/>
    <w:basedOn w:val="Dialog"/>
    <w:qFormat/>
    <w:rsid w:val="008F48EA"/>
    <w:pPr>
      <w:ind w:firstLine="0"/>
    </w:pPr>
  </w:style>
  <w:style w:type="paragraph" w:customStyle="1" w:styleId="ParaListUnmarked">
    <w:name w:val="ParaListUnmarked"/>
    <w:qFormat/>
    <w:rsid w:val="008F48EA"/>
    <w:pPr>
      <w:spacing w:before="240" w:after="240"/>
      <w:ind w:left="720"/>
    </w:pPr>
    <w:rPr>
      <w:snapToGrid w:val="0"/>
      <w:sz w:val="26"/>
    </w:rPr>
  </w:style>
  <w:style w:type="paragraph" w:customStyle="1" w:styleId="RecipeContributor">
    <w:name w:val="RecipeContributor"/>
    <w:next w:val="RecipeIngredientList"/>
    <w:qFormat/>
    <w:rsid w:val="008F48EA"/>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8F48EA"/>
    <w:rPr>
      <w:b/>
    </w:rPr>
  </w:style>
  <w:style w:type="paragraph" w:customStyle="1" w:styleId="RecipeNutritionHead">
    <w:name w:val="RecipeNutritionHead"/>
    <w:basedOn w:val="RecipeNutritionInfo"/>
    <w:next w:val="RecipeNutritionInfo"/>
    <w:qFormat/>
    <w:rsid w:val="008F48EA"/>
    <w:pPr>
      <w:spacing w:after="0"/>
    </w:pPr>
    <w:rPr>
      <w:b/>
    </w:rPr>
  </w:style>
  <w:style w:type="paragraph" w:styleId="TOC5">
    <w:name w:val="toc 5"/>
    <w:basedOn w:val="Normal"/>
    <w:next w:val="Normal"/>
    <w:autoRedefine/>
    <w:uiPriority w:val="39"/>
    <w:rsid w:val="008F48EA"/>
    <w:pPr>
      <w:ind w:left="1800"/>
    </w:pPr>
    <w:rPr>
      <w:rFonts w:eastAsia="Calibri" w:cs="Cordia New"/>
      <w:sz w:val="22"/>
      <w:szCs w:val="22"/>
    </w:rPr>
  </w:style>
  <w:style w:type="paragraph" w:styleId="TOC6">
    <w:name w:val="toc 6"/>
    <w:basedOn w:val="Normal"/>
    <w:next w:val="Normal"/>
    <w:autoRedefine/>
    <w:uiPriority w:val="39"/>
    <w:rsid w:val="008F48EA"/>
    <w:pPr>
      <w:ind w:left="2160"/>
    </w:pPr>
    <w:rPr>
      <w:rFonts w:eastAsia="Calibri" w:cs="Cordia New"/>
      <w:sz w:val="22"/>
      <w:szCs w:val="22"/>
    </w:rPr>
  </w:style>
  <w:style w:type="paragraph" w:customStyle="1" w:styleId="RecipeSubhead">
    <w:name w:val="RecipeSubhead"/>
    <w:basedOn w:val="RecipeProcedureHead"/>
    <w:rsid w:val="008F48EA"/>
    <w:rPr>
      <w:i/>
    </w:rPr>
  </w:style>
  <w:style w:type="character" w:customStyle="1" w:styleId="KeyTermDefinition">
    <w:name w:val="KeyTermDefinition"/>
    <w:uiPriority w:val="1"/>
    <w:rsid w:val="008F48EA"/>
    <w:rPr>
      <w:bdr w:val="none" w:sz="0" w:space="0" w:color="auto"/>
      <w:shd w:val="clear" w:color="auto" w:fill="auto"/>
    </w:rPr>
  </w:style>
  <w:style w:type="paragraph" w:styleId="Header">
    <w:name w:val="header"/>
    <w:basedOn w:val="Normal"/>
    <w:link w:val="HeaderChar"/>
    <w:rsid w:val="008F48EA"/>
    <w:pPr>
      <w:tabs>
        <w:tab w:val="center" w:pos="4320"/>
        <w:tab w:val="right" w:pos="8640"/>
      </w:tabs>
    </w:pPr>
  </w:style>
  <w:style w:type="paragraph" w:styleId="Footer">
    <w:name w:val="footer"/>
    <w:basedOn w:val="Normal"/>
    <w:link w:val="FooterChar"/>
    <w:rsid w:val="008F48EA"/>
    <w:pPr>
      <w:tabs>
        <w:tab w:val="center" w:pos="4320"/>
        <w:tab w:val="right" w:pos="8640"/>
      </w:tabs>
    </w:pPr>
  </w:style>
  <w:style w:type="character" w:customStyle="1" w:styleId="TwitterLink">
    <w:name w:val="TwitterLink"/>
    <w:uiPriority w:val="1"/>
    <w:rsid w:val="008F48EA"/>
    <w:rPr>
      <w:rFonts w:ascii="Courier New" w:hAnsi="Courier New"/>
      <w:u w:val="dash"/>
    </w:rPr>
  </w:style>
  <w:style w:type="character" w:customStyle="1" w:styleId="DigitalLinkID">
    <w:name w:val="DigitalLinkID"/>
    <w:uiPriority w:val="1"/>
    <w:rsid w:val="008F48EA"/>
    <w:rPr>
      <w:rFonts w:cs="Courier New"/>
      <w:color w:val="FF0000"/>
      <w:sz w:val="16"/>
      <w:szCs w:val="16"/>
      <w:bdr w:val="none" w:sz="0" w:space="0" w:color="auto"/>
      <w:shd w:val="clear" w:color="auto" w:fill="FFFFFF"/>
    </w:rPr>
  </w:style>
  <w:style w:type="paragraph" w:customStyle="1" w:styleId="DialogSource">
    <w:name w:val="DialogSource"/>
    <w:basedOn w:val="Dialog"/>
    <w:rsid w:val="008F48EA"/>
    <w:pPr>
      <w:ind w:left="2880" w:firstLine="0"/>
    </w:pPr>
  </w:style>
  <w:style w:type="character" w:customStyle="1" w:styleId="DigitalOnlyText">
    <w:name w:val="DigitalOnlyText"/>
    <w:uiPriority w:val="1"/>
    <w:rsid w:val="008F48EA"/>
    <w:rPr>
      <w:bdr w:val="single" w:sz="2" w:space="0" w:color="002060"/>
      <w:shd w:val="clear" w:color="auto" w:fill="auto"/>
    </w:rPr>
  </w:style>
  <w:style w:type="character" w:customStyle="1" w:styleId="PrintOnlyText">
    <w:name w:val="PrintOnlyText"/>
    <w:uiPriority w:val="1"/>
    <w:rsid w:val="008F48EA"/>
    <w:rPr>
      <w:bdr w:val="single" w:sz="2" w:space="0" w:color="FF0000"/>
    </w:rPr>
  </w:style>
  <w:style w:type="paragraph" w:customStyle="1" w:styleId="TableListBulleted">
    <w:name w:val="TableListBulleted"/>
    <w:qFormat/>
    <w:rsid w:val="008F48EA"/>
    <w:pPr>
      <w:numPr>
        <w:numId w:val="15"/>
      </w:numPr>
      <w:spacing w:before="120" w:after="120"/>
    </w:pPr>
    <w:rPr>
      <w:rFonts w:ascii="Arial" w:hAnsi="Arial"/>
      <w:snapToGrid w:val="0"/>
      <w:sz w:val="22"/>
    </w:rPr>
  </w:style>
  <w:style w:type="paragraph" w:customStyle="1" w:styleId="TableListNumbered">
    <w:name w:val="TableListNumbered"/>
    <w:qFormat/>
    <w:rsid w:val="008F48EA"/>
    <w:pPr>
      <w:spacing w:before="120" w:after="120"/>
      <w:ind w:left="288" w:hanging="288"/>
    </w:pPr>
    <w:rPr>
      <w:rFonts w:ascii="Arial" w:hAnsi="Arial"/>
      <w:snapToGrid w:val="0"/>
      <w:sz w:val="22"/>
    </w:rPr>
  </w:style>
  <w:style w:type="paragraph" w:customStyle="1" w:styleId="TableListUnmarked">
    <w:name w:val="TableListUnmarked"/>
    <w:qFormat/>
    <w:rsid w:val="008F48EA"/>
    <w:pPr>
      <w:spacing w:before="120" w:after="120"/>
      <w:ind w:left="288"/>
    </w:pPr>
    <w:rPr>
      <w:rFonts w:ascii="Arial" w:hAnsi="Arial"/>
      <w:snapToGrid w:val="0"/>
      <w:sz w:val="22"/>
    </w:rPr>
  </w:style>
  <w:style w:type="paragraph" w:customStyle="1" w:styleId="TableSubhead">
    <w:name w:val="TableSubhead"/>
    <w:qFormat/>
    <w:rsid w:val="008F48EA"/>
    <w:pPr>
      <w:ind w:left="144"/>
    </w:pPr>
    <w:rPr>
      <w:rFonts w:ascii="Arial" w:hAnsi="Arial"/>
      <w:b/>
      <w:snapToGrid w:val="0"/>
      <w:sz w:val="22"/>
    </w:rPr>
  </w:style>
  <w:style w:type="paragraph" w:customStyle="1" w:styleId="TabularSource">
    <w:name w:val="TabularSource"/>
    <w:basedOn w:val="TabularEntry"/>
    <w:qFormat/>
    <w:rsid w:val="008F48EA"/>
    <w:pPr>
      <w:spacing w:before="120" w:after="120"/>
      <w:ind w:left="1440"/>
    </w:pPr>
    <w:rPr>
      <w:sz w:val="20"/>
    </w:rPr>
  </w:style>
  <w:style w:type="paragraph" w:customStyle="1" w:styleId="ExtractListUnmarked">
    <w:name w:val="ExtractListUnmarked"/>
    <w:qFormat/>
    <w:rsid w:val="008F48EA"/>
    <w:pPr>
      <w:spacing w:before="120" w:after="120"/>
      <w:ind w:left="2880"/>
    </w:pPr>
    <w:rPr>
      <w:noProof/>
      <w:sz w:val="24"/>
    </w:rPr>
  </w:style>
  <w:style w:type="character" w:customStyle="1" w:styleId="DigitalLinkAnchorText">
    <w:name w:val="DigitalLinkAnchorText"/>
    <w:rsid w:val="008F48EA"/>
    <w:rPr>
      <w:bdr w:val="none" w:sz="0" w:space="0" w:color="auto"/>
      <w:shd w:val="clear" w:color="auto" w:fill="D6E3BC"/>
    </w:rPr>
  </w:style>
  <w:style w:type="character" w:customStyle="1" w:styleId="DigitalLinkDestination">
    <w:name w:val="DigitalLinkDestination"/>
    <w:rsid w:val="008F48EA"/>
    <w:rPr>
      <w:bdr w:val="none" w:sz="0" w:space="0" w:color="auto"/>
      <w:shd w:val="clear" w:color="auto" w:fill="EAF1DD"/>
    </w:rPr>
  </w:style>
  <w:style w:type="paragraph" w:customStyle="1" w:styleId="FeatureRecipeTitleAlternative">
    <w:name w:val="FeatureRecipeTitleAlternative"/>
    <w:basedOn w:val="RecipeTitleAlternative"/>
    <w:rsid w:val="008F48EA"/>
    <w:pPr>
      <w:shd w:val="pct20" w:color="auto" w:fill="auto"/>
    </w:pPr>
  </w:style>
  <w:style w:type="paragraph" w:customStyle="1" w:styleId="FeatureSubRecipeTitle">
    <w:name w:val="FeatureSubRecipeTitle"/>
    <w:basedOn w:val="RecipeSubrecipeTitle"/>
    <w:rsid w:val="008F48EA"/>
    <w:pPr>
      <w:shd w:val="pct20" w:color="auto" w:fill="auto"/>
    </w:pPr>
  </w:style>
  <w:style w:type="paragraph" w:customStyle="1" w:styleId="FeatureRecipeTool">
    <w:name w:val="FeatureRecipeTool"/>
    <w:basedOn w:val="RecipeTool"/>
    <w:rsid w:val="008F48EA"/>
    <w:pPr>
      <w:shd w:val="pct20" w:color="auto" w:fill="auto"/>
    </w:pPr>
  </w:style>
  <w:style w:type="paragraph" w:customStyle="1" w:styleId="FeatureRecipeIntro">
    <w:name w:val="FeatureRecipeIntro"/>
    <w:basedOn w:val="RecipeIntro"/>
    <w:rsid w:val="008F48EA"/>
    <w:pPr>
      <w:shd w:val="pct20" w:color="auto" w:fill="auto"/>
    </w:pPr>
  </w:style>
  <w:style w:type="paragraph" w:customStyle="1" w:styleId="FeatureRecipeIntroHead">
    <w:name w:val="FeatureRecipeIntroHead"/>
    <w:basedOn w:val="RecipeIntroHead"/>
    <w:rsid w:val="008F48EA"/>
    <w:pPr>
      <w:shd w:val="pct20" w:color="auto" w:fill="auto"/>
    </w:pPr>
  </w:style>
  <w:style w:type="paragraph" w:customStyle="1" w:styleId="FeatureRecipeContributor">
    <w:name w:val="FeatureRecipeContributor"/>
    <w:basedOn w:val="RecipeContributor"/>
    <w:rsid w:val="008F48EA"/>
    <w:pPr>
      <w:shd w:val="pct20" w:color="auto" w:fill="auto"/>
    </w:pPr>
  </w:style>
  <w:style w:type="paragraph" w:customStyle="1" w:styleId="FeatureRecipeIngredientHead">
    <w:name w:val="FeatureRecipeIngredientHead"/>
    <w:basedOn w:val="RecipeIngredientHead"/>
    <w:rsid w:val="008F48EA"/>
    <w:pPr>
      <w:shd w:val="pct20" w:color="auto" w:fill="auto"/>
    </w:pPr>
  </w:style>
  <w:style w:type="paragraph" w:customStyle="1" w:styleId="FeatureRecipeIngredientSubhead">
    <w:name w:val="FeatureRecipeIngredientSubhead"/>
    <w:basedOn w:val="RecipeIngredientSubhead"/>
    <w:rsid w:val="008F48EA"/>
    <w:pPr>
      <w:shd w:val="pct20" w:color="auto" w:fill="auto"/>
    </w:pPr>
  </w:style>
  <w:style w:type="paragraph" w:customStyle="1" w:styleId="FeatureRecipeProcedureHead">
    <w:name w:val="FeatureRecipeProcedureHead"/>
    <w:basedOn w:val="RecipeProcedureHead"/>
    <w:rsid w:val="008F48EA"/>
    <w:pPr>
      <w:shd w:val="pct20" w:color="auto" w:fill="FFFFFF"/>
    </w:pPr>
  </w:style>
  <w:style w:type="paragraph" w:customStyle="1" w:styleId="FeatureRecipeTime">
    <w:name w:val="FeatureRecipeTime"/>
    <w:basedOn w:val="RecipeTime"/>
    <w:rsid w:val="008F48EA"/>
    <w:pPr>
      <w:shd w:val="pct20" w:color="auto" w:fill="auto"/>
    </w:pPr>
  </w:style>
  <w:style w:type="paragraph" w:customStyle="1" w:styleId="FeatureRecipeSubhead">
    <w:name w:val="FeatureRecipeSubhead"/>
    <w:basedOn w:val="RecipeSubhead"/>
    <w:rsid w:val="008F48EA"/>
    <w:pPr>
      <w:shd w:val="pct20" w:color="auto" w:fill="FFFFFF"/>
    </w:pPr>
  </w:style>
  <w:style w:type="paragraph" w:customStyle="1" w:styleId="FeatureRecipeVariationTitle">
    <w:name w:val="FeatureRecipeVariationTitle"/>
    <w:basedOn w:val="RecipeVariationTitle"/>
    <w:rsid w:val="008F48EA"/>
    <w:pPr>
      <w:shd w:val="pct20" w:color="auto" w:fill="auto"/>
    </w:pPr>
  </w:style>
  <w:style w:type="paragraph" w:customStyle="1" w:styleId="FeatureRecipeVariationHead">
    <w:name w:val="FeatureRecipeVariationHead"/>
    <w:basedOn w:val="RecipeVariationHead"/>
    <w:rsid w:val="008F48EA"/>
    <w:pPr>
      <w:shd w:val="pct20" w:color="auto" w:fill="auto"/>
    </w:pPr>
  </w:style>
  <w:style w:type="paragraph" w:customStyle="1" w:styleId="FeaturerecipeVariationPara">
    <w:name w:val="FeaturerecipeVariationPara"/>
    <w:basedOn w:val="RecipeVariationPara"/>
    <w:rsid w:val="008F48EA"/>
    <w:pPr>
      <w:shd w:val="pct20" w:color="auto" w:fill="auto"/>
    </w:pPr>
  </w:style>
  <w:style w:type="paragraph" w:customStyle="1" w:styleId="FeatureRecipeNoteHead">
    <w:name w:val="FeatureRecipeNoteHead"/>
    <w:basedOn w:val="RecipeNoteHead"/>
    <w:rsid w:val="008F48EA"/>
    <w:pPr>
      <w:shd w:val="pct20" w:color="auto" w:fill="auto"/>
    </w:pPr>
  </w:style>
  <w:style w:type="paragraph" w:customStyle="1" w:styleId="FeatureRecipeNotePara">
    <w:name w:val="FeatureRecipeNotePara"/>
    <w:basedOn w:val="RecipeNotePara"/>
    <w:rsid w:val="008F48EA"/>
    <w:pPr>
      <w:shd w:val="pct20" w:color="auto" w:fill="auto"/>
    </w:pPr>
  </w:style>
  <w:style w:type="paragraph" w:customStyle="1" w:styleId="FeatureRecipeNutritionInfo">
    <w:name w:val="FeatureRecipeNutritionInfo"/>
    <w:basedOn w:val="RecipeNutritionInfo"/>
    <w:rsid w:val="008F48EA"/>
    <w:pPr>
      <w:shd w:val="pct20" w:color="auto" w:fill="auto"/>
    </w:pPr>
  </w:style>
  <w:style w:type="paragraph" w:customStyle="1" w:styleId="FeatureRecipeNutritionHead">
    <w:name w:val="FeatureRecipeNutritionHead"/>
    <w:basedOn w:val="RecipeNutritionHead"/>
    <w:rsid w:val="008F48EA"/>
    <w:pPr>
      <w:shd w:val="pct20" w:color="auto" w:fill="auto"/>
    </w:pPr>
  </w:style>
  <w:style w:type="paragraph" w:customStyle="1" w:styleId="FeatureRecipeFootnote">
    <w:name w:val="FeatureRecipeFootnote"/>
    <w:basedOn w:val="RecipeFootnote"/>
    <w:rsid w:val="008F48EA"/>
    <w:pPr>
      <w:shd w:val="pct20" w:color="auto" w:fill="auto"/>
    </w:pPr>
  </w:style>
  <w:style w:type="paragraph" w:customStyle="1" w:styleId="FeatureRecipeTableHead">
    <w:name w:val="FeatureRecipeTableHead"/>
    <w:basedOn w:val="RecipeTableHead"/>
    <w:rsid w:val="008F48EA"/>
    <w:pPr>
      <w:shd w:val="pct20" w:color="auto" w:fill="auto"/>
    </w:pPr>
  </w:style>
  <w:style w:type="paragraph" w:customStyle="1" w:styleId="CopyrightLine">
    <w:name w:val="CopyrightLine"/>
    <w:qFormat/>
    <w:rsid w:val="008F48EA"/>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8F48EA"/>
    <w:rPr>
      <w:rFonts w:ascii="Courier New" w:hAnsi="Courier New"/>
      <w:bdr w:val="single" w:sz="2" w:space="0" w:color="FF0000"/>
    </w:rPr>
  </w:style>
  <w:style w:type="character" w:customStyle="1" w:styleId="DigitalOnlyURL">
    <w:name w:val="DigitalOnlyURL"/>
    <w:uiPriority w:val="1"/>
    <w:rsid w:val="008F48EA"/>
    <w:rPr>
      <w:rFonts w:ascii="Courier New" w:hAnsi="Courier New"/>
      <w:bdr w:val="single" w:sz="2" w:space="0" w:color="002060"/>
      <w:shd w:val="clear" w:color="auto" w:fill="auto"/>
    </w:rPr>
  </w:style>
  <w:style w:type="paragraph" w:styleId="TOC1">
    <w:name w:val="toc 1"/>
    <w:basedOn w:val="Normal"/>
    <w:next w:val="Normal"/>
    <w:autoRedefine/>
    <w:rsid w:val="008F48EA"/>
  </w:style>
  <w:style w:type="paragraph" w:styleId="TOC2">
    <w:name w:val="toc 2"/>
    <w:basedOn w:val="Normal"/>
    <w:next w:val="Normal"/>
    <w:autoRedefine/>
    <w:rsid w:val="008F48EA"/>
    <w:pPr>
      <w:ind w:left="240"/>
    </w:pPr>
  </w:style>
  <w:style w:type="paragraph" w:styleId="TOC3">
    <w:name w:val="toc 3"/>
    <w:basedOn w:val="Normal"/>
    <w:next w:val="Normal"/>
    <w:autoRedefine/>
    <w:rsid w:val="008F48EA"/>
    <w:pPr>
      <w:ind w:left="480"/>
    </w:pPr>
  </w:style>
  <w:style w:type="character" w:customStyle="1" w:styleId="FigureSourceChar">
    <w:name w:val="FigureSource Char"/>
    <w:link w:val="FigureSource"/>
    <w:rsid w:val="008F48EA"/>
    <w:rPr>
      <w:rFonts w:ascii="Arial" w:hAnsi="Arial"/>
      <w:sz w:val="22"/>
    </w:rPr>
  </w:style>
  <w:style w:type="numbering" w:styleId="111111">
    <w:name w:val="Outline List 2"/>
    <w:basedOn w:val="NoList"/>
    <w:rsid w:val="008F48EA"/>
    <w:pPr>
      <w:numPr>
        <w:numId w:val="17"/>
      </w:numPr>
    </w:pPr>
  </w:style>
  <w:style w:type="numbering" w:styleId="1ai">
    <w:name w:val="Outline List 1"/>
    <w:basedOn w:val="NoList"/>
    <w:rsid w:val="008F48EA"/>
    <w:pPr>
      <w:numPr>
        <w:numId w:val="18"/>
      </w:numPr>
    </w:pPr>
  </w:style>
  <w:style w:type="numbering" w:styleId="ArticleSection">
    <w:name w:val="Outline List 3"/>
    <w:basedOn w:val="NoList"/>
    <w:rsid w:val="008F48EA"/>
    <w:pPr>
      <w:numPr>
        <w:numId w:val="19"/>
      </w:numPr>
    </w:pPr>
  </w:style>
  <w:style w:type="paragraph" w:styleId="BlockText">
    <w:name w:val="Block Text"/>
    <w:basedOn w:val="Normal"/>
    <w:rsid w:val="008F48EA"/>
    <w:pPr>
      <w:spacing w:after="120"/>
      <w:ind w:left="1440" w:right="1440"/>
    </w:pPr>
  </w:style>
  <w:style w:type="paragraph" w:styleId="BodyText">
    <w:name w:val="Body Text"/>
    <w:basedOn w:val="Normal"/>
    <w:link w:val="BodyTextChar"/>
    <w:rsid w:val="008F48EA"/>
    <w:pPr>
      <w:spacing w:after="120"/>
    </w:pPr>
  </w:style>
  <w:style w:type="paragraph" w:styleId="BodyText2">
    <w:name w:val="Body Text 2"/>
    <w:basedOn w:val="Normal"/>
    <w:link w:val="BodyText2Char"/>
    <w:rsid w:val="008F48EA"/>
    <w:pPr>
      <w:spacing w:after="120" w:line="480" w:lineRule="auto"/>
    </w:pPr>
  </w:style>
  <w:style w:type="paragraph" w:styleId="BodyText3">
    <w:name w:val="Body Text 3"/>
    <w:basedOn w:val="Normal"/>
    <w:link w:val="BodyText3Char"/>
    <w:rsid w:val="008F48EA"/>
    <w:pPr>
      <w:spacing w:after="120"/>
    </w:pPr>
    <w:rPr>
      <w:sz w:val="16"/>
      <w:szCs w:val="16"/>
    </w:rPr>
  </w:style>
  <w:style w:type="paragraph" w:styleId="BodyTextFirstIndent">
    <w:name w:val="Body Text First Indent"/>
    <w:basedOn w:val="BodyText"/>
    <w:link w:val="BodyTextFirstIndentChar"/>
    <w:rsid w:val="008F48EA"/>
    <w:pPr>
      <w:ind w:firstLine="210"/>
    </w:pPr>
  </w:style>
  <w:style w:type="paragraph" w:styleId="BodyTextIndent">
    <w:name w:val="Body Text Indent"/>
    <w:basedOn w:val="Normal"/>
    <w:link w:val="BodyTextIndentChar"/>
    <w:rsid w:val="008F48EA"/>
    <w:pPr>
      <w:spacing w:after="120"/>
      <w:ind w:left="360"/>
    </w:pPr>
  </w:style>
  <w:style w:type="paragraph" w:styleId="BodyTextFirstIndent2">
    <w:name w:val="Body Text First Indent 2"/>
    <w:basedOn w:val="BodyTextIndent"/>
    <w:link w:val="BodyTextFirstIndent2Char"/>
    <w:rsid w:val="008F48EA"/>
    <w:pPr>
      <w:ind w:firstLine="210"/>
    </w:pPr>
  </w:style>
  <w:style w:type="paragraph" w:styleId="BodyTextIndent2">
    <w:name w:val="Body Text Indent 2"/>
    <w:basedOn w:val="Normal"/>
    <w:link w:val="BodyTextIndent2Char"/>
    <w:rsid w:val="008F48EA"/>
    <w:pPr>
      <w:spacing w:after="120" w:line="480" w:lineRule="auto"/>
      <w:ind w:left="360"/>
    </w:pPr>
  </w:style>
  <w:style w:type="paragraph" w:styleId="BodyTextIndent3">
    <w:name w:val="Body Text Indent 3"/>
    <w:basedOn w:val="Normal"/>
    <w:link w:val="BodyTextIndent3Char"/>
    <w:rsid w:val="008F48EA"/>
    <w:pPr>
      <w:spacing w:after="120"/>
      <w:ind w:left="360"/>
    </w:pPr>
    <w:rPr>
      <w:sz w:val="16"/>
      <w:szCs w:val="16"/>
    </w:rPr>
  </w:style>
  <w:style w:type="paragraph" w:styleId="Caption">
    <w:name w:val="caption"/>
    <w:basedOn w:val="Normal"/>
    <w:next w:val="Normal"/>
    <w:qFormat/>
    <w:rsid w:val="008F48EA"/>
    <w:rPr>
      <w:b/>
      <w:bCs/>
      <w:sz w:val="20"/>
      <w:szCs w:val="20"/>
    </w:rPr>
  </w:style>
  <w:style w:type="paragraph" w:styleId="Closing">
    <w:name w:val="Closing"/>
    <w:basedOn w:val="Normal"/>
    <w:link w:val="ClosingChar"/>
    <w:rsid w:val="008F48EA"/>
    <w:pPr>
      <w:ind w:left="4320"/>
    </w:pPr>
  </w:style>
  <w:style w:type="paragraph" w:styleId="Date">
    <w:name w:val="Date"/>
    <w:basedOn w:val="Normal"/>
    <w:next w:val="Normal"/>
    <w:link w:val="DateChar"/>
    <w:rsid w:val="008F48EA"/>
  </w:style>
  <w:style w:type="paragraph" w:styleId="DocumentMap">
    <w:name w:val="Document Map"/>
    <w:basedOn w:val="Normal"/>
    <w:link w:val="DocumentMapChar"/>
    <w:rsid w:val="008F48EA"/>
    <w:pPr>
      <w:shd w:val="clear" w:color="auto" w:fill="000080"/>
    </w:pPr>
    <w:rPr>
      <w:rFonts w:ascii="Tahoma" w:hAnsi="Tahoma" w:cs="Tahoma"/>
      <w:sz w:val="20"/>
      <w:szCs w:val="20"/>
    </w:rPr>
  </w:style>
  <w:style w:type="paragraph" w:styleId="E-mailSignature">
    <w:name w:val="E-mail Signature"/>
    <w:basedOn w:val="Normal"/>
    <w:link w:val="E-mailSignatureChar"/>
    <w:rsid w:val="008F48EA"/>
  </w:style>
  <w:style w:type="character" w:styleId="EndnoteReference">
    <w:name w:val="endnote reference"/>
    <w:rsid w:val="008F48EA"/>
    <w:rPr>
      <w:vertAlign w:val="superscript"/>
    </w:rPr>
  </w:style>
  <w:style w:type="paragraph" w:styleId="EndnoteText">
    <w:name w:val="endnote text"/>
    <w:basedOn w:val="Normal"/>
    <w:link w:val="EndnoteTextChar"/>
    <w:rsid w:val="008F48EA"/>
    <w:rPr>
      <w:sz w:val="20"/>
      <w:szCs w:val="20"/>
    </w:rPr>
  </w:style>
  <w:style w:type="paragraph" w:styleId="EnvelopeAddress">
    <w:name w:val="envelope address"/>
    <w:basedOn w:val="Normal"/>
    <w:rsid w:val="008F48EA"/>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8F48EA"/>
    <w:rPr>
      <w:rFonts w:ascii="Arial" w:hAnsi="Arial" w:cs="Arial"/>
      <w:sz w:val="20"/>
      <w:szCs w:val="20"/>
    </w:rPr>
  </w:style>
  <w:style w:type="character" w:styleId="FootnoteReference">
    <w:name w:val="footnote reference"/>
    <w:rsid w:val="008F48EA"/>
    <w:rPr>
      <w:vertAlign w:val="superscript"/>
    </w:rPr>
  </w:style>
  <w:style w:type="paragraph" w:styleId="FootnoteText">
    <w:name w:val="footnote text"/>
    <w:basedOn w:val="Normal"/>
    <w:link w:val="FootnoteTextChar"/>
    <w:rsid w:val="008F48EA"/>
    <w:rPr>
      <w:sz w:val="20"/>
      <w:szCs w:val="20"/>
    </w:rPr>
  </w:style>
  <w:style w:type="paragraph" w:styleId="HTMLAddress">
    <w:name w:val="HTML Address"/>
    <w:basedOn w:val="Normal"/>
    <w:link w:val="HTMLAddressChar"/>
    <w:rsid w:val="008F48EA"/>
    <w:rPr>
      <w:i/>
      <w:iCs/>
    </w:rPr>
  </w:style>
  <w:style w:type="paragraph" w:styleId="HTMLPreformatted">
    <w:name w:val="HTML Preformatted"/>
    <w:basedOn w:val="Normal"/>
    <w:link w:val="HTMLPreformattedChar"/>
    <w:rsid w:val="008F48EA"/>
    <w:rPr>
      <w:rFonts w:ascii="Courier New" w:hAnsi="Courier New" w:cs="Courier New"/>
      <w:sz w:val="20"/>
      <w:szCs w:val="20"/>
    </w:rPr>
  </w:style>
  <w:style w:type="paragraph" w:styleId="Index10">
    <w:name w:val="index 1"/>
    <w:basedOn w:val="Normal"/>
    <w:next w:val="Normal"/>
    <w:autoRedefine/>
    <w:rsid w:val="008F48EA"/>
    <w:pPr>
      <w:ind w:left="240" w:hanging="240"/>
    </w:pPr>
  </w:style>
  <w:style w:type="paragraph" w:styleId="Index20">
    <w:name w:val="index 2"/>
    <w:basedOn w:val="Normal"/>
    <w:next w:val="Normal"/>
    <w:autoRedefine/>
    <w:rsid w:val="008F48EA"/>
    <w:pPr>
      <w:ind w:left="480" w:hanging="240"/>
    </w:pPr>
  </w:style>
  <w:style w:type="paragraph" w:styleId="Index30">
    <w:name w:val="index 3"/>
    <w:basedOn w:val="Normal"/>
    <w:next w:val="Normal"/>
    <w:autoRedefine/>
    <w:rsid w:val="008F48EA"/>
    <w:pPr>
      <w:ind w:left="720" w:hanging="240"/>
    </w:pPr>
  </w:style>
  <w:style w:type="paragraph" w:styleId="Index4">
    <w:name w:val="index 4"/>
    <w:basedOn w:val="Normal"/>
    <w:next w:val="Normal"/>
    <w:autoRedefine/>
    <w:rsid w:val="008F48EA"/>
    <w:pPr>
      <w:ind w:left="960" w:hanging="240"/>
    </w:pPr>
  </w:style>
  <w:style w:type="paragraph" w:styleId="Index5">
    <w:name w:val="index 5"/>
    <w:basedOn w:val="Normal"/>
    <w:next w:val="Normal"/>
    <w:autoRedefine/>
    <w:rsid w:val="008F48EA"/>
    <w:pPr>
      <w:ind w:left="1200" w:hanging="240"/>
    </w:pPr>
  </w:style>
  <w:style w:type="paragraph" w:styleId="Index6">
    <w:name w:val="index 6"/>
    <w:basedOn w:val="Normal"/>
    <w:next w:val="Normal"/>
    <w:autoRedefine/>
    <w:rsid w:val="008F48EA"/>
    <w:pPr>
      <w:ind w:left="1440" w:hanging="240"/>
    </w:pPr>
  </w:style>
  <w:style w:type="paragraph" w:styleId="Index7">
    <w:name w:val="index 7"/>
    <w:basedOn w:val="Normal"/>
    <w:next w:val="Normal"/>
    <w:autoRedefine/>
    <w:rsid w:val="008F48EA"/>
    <w:pPr>
      <w:ind w:left="1680" w:hanging="240"/>
    </w:pPr>
  </w:style>
  <w:style w:type="paragraph" w:styleId="Index8">
    <w:name w:val="index 8"/>
    <w:basedOn w:val="Normal"/>
    <w:next w:val="Normal"/>
    <w:autoRedefine/>
    <w:rsid w:val="008F48EA"/>
    <w:pPr>
      <w:ind w:left="1920" w:hanging="240"/>
    </w:pPr>
  </w:style>
  <w:style w:type="paragraph" w:styleId="Index9">
    <w:name w:val="index 9"/>
    <w:basedOn w:val="Normal"/>
    <w:next w:val="Normal"/>
    <w:autoRedefine/>
    <w:rsid w:val="008F48EA"/>
    <w:pPr>
      <w:ind w:left="2160" w:hanging="240"/>
    </w:pPr>
  </w:style>
  <w:style w:type="paragraph" w:styleId="IndexHeading">
    <w:name w:val="index heading"/>
    <w:basedOn w:val="Normal"/>
    <w:next w:val="Index10"/>
    <w:rsid w:val="008F48EA"/>
    <w:rPr>
      <w:rFonts w:ascii="Arial" w:hAnsi="Arial" w:cs="Arial"/>
      <w:b/>
      <w:bCs/>
    </w:rPr>
  </w:style>
  <w:style w:type="paragraph" w:styleId="List">
    <w:name w:val="List"/>
    <w:basedOn w:val="Normal"/>
    <w:rsid w:val="008F48EA"/>
    <w:pPr>
      <w:ind w:left="360" w:hanging="360"/>
    </w:pPr>
  </w:style>
  <w:style w:type="paragraph" w:styleId="List2">
    <w:name w:val="List 2"/>
    <w:basedOn w:val="Normal"/>
    <w:rsid w:val="008F48EA"/>
    <w:pPr>
      <w:ind w:left="720" w:hanging="360"/>
    </w:pPr>
  </w:style>
  <w:style w:type="paragraph" w:styleId="List3">
    <w:name w:val="List 3"/>
    <w:basedOn w:val="Normal"/>
    <w:rsid w:val="008F48EA"/>
    <w:pPr>
      <w:ind w:left="1080" w:hanging="360"/>
    </w:pPr>
  </w:style>
  <w:style w:type="paragraph" w:styleId="List4">
    <w:name w:val="List 4"/>
    <w:basedOn w:val="Normal"/>
    <w:rsid w:val="008F48EA"/>
    <w:pPr>
      <w:ind w:left="1440" w:hanging="360"/>
    </w:pPr>
  </w:style>
  <w:style w:type="paragraph" w:styleId="List5">
    <w:name w:val="List 5"/>
    <w:basedOn w:val="Normal"/>
    <w:rsid w:val="008F48EA"/>
    <w:pPr>
      <w:ind w:left="1800" w:hanging="360"/>
    </w:pPr>
  </w:style>
  <w:style w:type="paragraph" w:styleId="ListBullet2">
    <w:name w:val="List Bullet 2"/>
    <w:basedOn w:val="Normal"/>
    <w:rsid w:val="008F48EA"/>
    <w:pPr>
      <w:numPr>
        <w:numId w:val="20"/>
      </w:numPr>
    </w:pPr>
  </w:style>
  <w:style w:type="paragraph" w:styleId="ListBullet3">
    <w:name w:val="List Bullet 3"/>
    <w:basedOn w:val="Normal"/>
    <w:rsid w:val="008F48EA"/>
    <w:pPr>
      <w:numPr>
        <w:numId w:val="21"/>
      </w:numPr>
    </w:pPr>
  </w:style>
  <w:style w:type="paragraph" w:styleId="ListBullet4">
    <w:name w:val="List Bullet 4"/>
    <w:basedOn w:val="Normal"/>
    <w:rsid w:val="008F48EA"/>
    <w:pPr>
      <w:numPr>
        <w:numId w:val="22"/>
      </w:numPr>
    </w:pPr>
  </w:style>
  <w:style w:type="paragraph" w:styleId="ListBullet5">
    <w:name w:val="List Bullet 5"/>
    <w:basedOn w:val="Normal"/>
    <w:rsid w:val="008F48EA"/>
    <w:pPr>
      <w:numPr>
        <w:numId w:val="23"/>
      </w:numPr>
    </w:pPr>
  </w:style>
  <w:style w:type="paragraph" w:styleId="ListContinue">
    <w:name w:val="List Continue"/>
    <w:basedOn w:val="Normal"/>
    <w:rsid w:val="008F48EA"/>
    <w:pPr>
      <w:spacing w:after="120"/>
      <w:ind w:left="360"/>
    </w:pPr>
  </w:style>
  <w:style w:type="paragraph" w:styleId="ListContinue2">
    <w:name w:val="List Continue 2"/>
    <w:basedOn w:val="Normal"/>
    <w:rsid w:val="008F48EA"/>
    <w:pPr>
      <w:spacing w:after="120"/>
      <w:ind w:left="720"/>
    </w:pPr>
  </w:style>
  <w:style w:type="paragraph" w:styleId="ListContinue3">
    <w:name w:val="List Continue 3"/>
    <w:basedOn w:val="Normal"/>
    <w:rsid w:val="008F48EA"/>
    <w:pPr>
      <w:spacing w:after="120"/>
      <w:ind w:left="1080"/>
    </w:pPr>
  </w:style>
  <w:style w:type="paragraph" w:styleId="ListContinue4">
    <w:name w:val="List Continue 4"/>
    <w:basedOn w:val="Normal"/>
    <w:rsid w:val="008F48EA"/>
    <w:pPr>
      <w:spacing w:after="120"/>
      <w:ind w:left="1440"/>
    </w:pPr>
  </w:style>
  <w:style w:type="paragraph" w:styleId="ListContinue5">
    <w:name w:val="List Continue 5"/>
    <w:basedOn w:val="Normal"/>
    <w:rsid w:val="008F48EA"/>
    <w:pPr>
      <w:spacing w:after="120"/>
      <w:ind w:left="1800"/>
    </w:pPr>
  </w:style>
  <w:style w:type="paragraph" w:styleId="ListNumber">
    <w:name w:val="List Number"/>
    <w:basedOn w:val="Normal"/>
    <w:rsid w:val="008F48EA"/>
    <w:pPr>
      <w:numPr>
        <w:numId w:val="24"/>
      </w:numPr>
    </w:pPr>
  </w:style>
  <w:style w:type="paragraph" w:styleId="ListNumber2">
    <w:name w:val="List Number 2"/>
    <w:basedOn w:val="Normal"/>
    <w:rsid w:val="008F48EA"/>
    <w:pPr>
      <w:numPr>
        <w:numId w:val="25"/>
      </w:numPr>
    </w:pPr>
  </w:style>
  <w:style w:type="paragraph" w:styleId="ListNumber3">
    <w:name w:val="List Number 3"/>
    <w:basedOn w:val="Normal"/>
    <w:rsid w:val="008F48EA"/>
    <w:pPr>
      <w:numPr>
        <w:numId w:val="26"/>
      </w:numPr>
    </w:pPr>
  </w:style>
  <w:style w:type="paragraph" w:styleId="ListNumber4">
    <w:name w:val="List Number 4"/>
    <w:basedOn w:val="Normal"/>
    <w:rsid w:val="008F48EA"/>
    <w:pPr>
      <w:numPr>
        <w:numId w:val="27"/>
      </w:numPr>
    </w:pPr>
  </w:style>
  <w:style w:type="paragraph" w:styleId="ListNumber5">
    <w:name w:val="List Number 5"/>
    <w:basedOn w:val="Normal"/>
    <w:rsid w:val="008F48EA"/>
    <w:pPr>
      <w:numPr>
        <w:numId w:val="28"/>
      </w:numPr>
    </w:pPr>
  </w:style>
  <w:style w:type="paragraph" w:styleId="MacroText">
    <w:name w:val="macro"/>
    <w:link w:val="MacroTextChar"/>
    <w:rsid w:val="008F48EA"/>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link w:val="MessageHeaderChar"/>
    <w:rsid w:val="008F48EA"/>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8F48EA"/>
  </w:style>
  <w:style w:type="paragraph" w:styleId="NormalIndent">
    <w:name w:val="Normal Indent"/>
    <w:basedOn w:val="Normal"/>
    <w:rsid w:val="008F48EA"/>
    <w:pPr>
      <w:ind w:left="720"/>
    </w:pPr>
  </w:style>
  <w:style w:type="paragraph" w:styleId="NoteHeading">
    <w:name w:val="Note Heading"/>
    <w:basedOn w:val="Normal"/>
    <w:next w:val="Normal"/>
    <w:link w:val="NoteHeadingChar"/>
    <w:rsid w:val="008F48EA"/>
  </w:style>
  <w:style w:type="paragraph" w:styleId="PlainText">
    <w:name w:val="Plain Text"/>
    <w:basedOn w:val="Normal"/>
    <w:link w:val="PlainTextChar"/>
    <w:rsid w:val="008F48EA"/>
    <w:rPr>
      <w:rFonts w:ascii="Courier New" w:hAnsi="Courier New" w:cs="Courier New"/>
      <w:sz w:val="20"/>
      <w:szCs w:val="20"/>
    </w:rPr>
  </w:style>
  <w:style w:type="paragraph" w:styleId="Signature">
    <w:name w:val="Signature"/>
    <w:basedOn w:val="Normal"/>
    <w:link w:val="SignatureChar"/>
    <w:rsid w:val="008F48EA"/>
    <w:pPr>
      <w:ind w:left="4320"/>
    </w:pPr>
  </w:style>
  <w:style w:type="table" w:styleId="Table3Deffects1">
    <w:name w:val="Table 3D effects 1"/>
    <w:basedOn w:val="TableNormal"/>
    <w:rsid w:val="008F48EA"/>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8F48EA"/>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8F48EA"/>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8F48EA"/>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8F48EA"/>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8F48EA"/>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8F48EA"/>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8F48EA"/>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8F48EA"/>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8F48EA"/>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8F48EA"/>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8F48EA"/>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8F48EA"/>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8F48EA"/>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8F48EA"/>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8F48EA"/>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8F48EA"/>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8F48E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8F48EA"/>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8F48EA"/>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8F48EA"/>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8F48EA"/>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8F48EA"/>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8F48EA"/>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8F48EA"/>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8F48EA"/>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8F48EA"/>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8F48EA"/>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8F48EA"/>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8F48EA"/>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8F48EA"/>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8F48EA"/>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8F48EA"/>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8F48EA"/>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8F48EA"/>
    <w:pPr>
      <w:ind w:left="240" w:hanging="240"/>
    </w:pPr>
  </w:style>
  <w:style w:type="paragraph" w:styleId="TableofFigures">
    <w:name w:val="table of figures"/>
    <w:basedOn w:val="Normal"/>
    <w:next w:val="Normal"/>
    <w:rsid w:val="008F48EA"/>
  </w:style>
  <w:style w:type="table" w:styleId="TableProfessional">
    <w:name w:val="Table Professional"/>
    <w:basedOn w:val="TableNormal"/>
    <w:rsid w:val="008F48EA"/>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8F48EA"/>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8F48EA"/>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8F48EA"/>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8F48EA"/>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8F48EA"/>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8F48E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8F48EA"/>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8F48EA"/>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8F48EA"/>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8F48EA"/>
    <w:pPr>
      <w:spacing w:before="240" w:after="60"/>
      <w:jc w:val="center"/>
      <w:outlineLvl w:val="0"/>
    </w:pPr>
    <w:rPr>
      <w:rFonts w:ascii="Arial" w:hAnsi="Arial" w:cs="Arial"/>
      <w:b/>
      <w:bCs/>
      <w:kern w:val="28"/>
      <w:sz w:val="32"/>
      <w:szCs w:val="32"/>
    </w:rPr>
  </w:style>
  <w:style w:type="paragraph" w:styleId="TOAHeading">
    <w:name w:val="toa heading"/>
    <w:basedOn w:val="Normal"/>
    <w:next w:val="Normal"/>
    <w:rsid w:val="008F48EA"/>
    <w:pPr>
      <w:spacing w:before="120"/>
    </w:pPr>
    <w:rPr>
      <w:rFonts w:ascii="Arial" w:hAnsi="Arial" w:cs="Arial"/>
      <w:b/>
      <w:bCs/>
    </w:rPr>
  </w:style>
  <w:style w:type="paragraph" w:styleId="TOC4">
    <w:name w:val="toc 4"/>
    <w:basedOn w:val="Normal"/>
    <w:next w:val="Normal"/>
    <w:autoRedefine/>
    <w:rsid w:val="008F48EA"/>
    <w:pPr>
      <w:ind w:left="720"/>
    </w:pPr>
  </w:style>
  <w:style w:type="paragraph" w:styleId="TOC7">
    <w:name w:val="toc 7"/>
    <w:basedOn w:val="Normal"/>
    <w:next w:val="Normal"/>
    <w:autoRedefine/>
    <w:rsid w:val="008F48EA"/>
    <w:pPr>
      <w:ind w:left="1440"/>
    </w:pPr>
  </w:style>
  <w:style w:type="paragraph" w:styleId="TOC8">
    <w:name w:val="toc 8"/>
    <w:basedOn w:val="Normal"/>
    <w:next w:val="Normal"/>
    <w:autoRedefine/>
    <w:rsid w:val="008F48EA"/>
    <w:pPr>
      <w:ind w:left="1680"/>
    </w:pPr>
  </w:style>
  <w:style w:type="paragraph" w:styleId="TOC9">
    <w:name w:val="toc 9"/>
    <w:basedOn w:val="Normal"/>
    <w:next w:val="Normal"/>
    <w:autoRedefine/>
    <w:rsid w:val="008F48EA"/>
    <w:pPr>
      <w:ind w:left="1920"/>
    </w:pPr>
  </w:style>
  <w:style w:type="character" w:customStyle="1" w:styleId="DigitalLinkAnchorCode">
    <w:name w:val="DigitalLinkAnchorCode"/>
    <w:uiPriority w:val="1"/>
    <w:rsid w:val="008F48EA"/>
    <w:rPr>
      <w:rFonts w:ascii="Courier New" w:hAnsi="Courier New"/>
      <w:bdr w:val="none" w:sz="0" w:space="0" w:color="auto"/>
      <w:shd w:val="clear" w:color="auto" w:fill="D6E3BC"/>
    </w:rPr>
  </w:style>
  <w:style w:type="character" w:customStyle="1" w:styleId="InlineGraphic">
    <w:name w:val="InlineGraphic"/>
    <w:uiPriority w:val="1"/>
    <w:rsid w:val="008F48EA"/>
    <w:rPr>
      <w:bdr w:val="none" w:sz="0" w:space="0" w:color="auto"/>
      <w:shd w:val="clear" w:color="auto" w:fill="00B050"/>
    </w:rPr>
  </w:style>
  <w:style w:type="paragraph" w:customStyle="1" w:styleId="RecipeTableSubhead">
    <w:name w:val="RecipeTableSubhead"/>
    <w:basedOn w:val="TableSubhead"/>
    <w:qFormat/>
    <w:rsid w:val="008F48EA"/>
  </w:style>
  <w:style w:type="character" w:customStyle="1" w:styleId="apple-converted-space">
    <w:name w:val="apple-converted-space"/>
    <w:basedOn w:val="DefaultParagraphFont"/>
    <w:rsid w:val="00A00BB3"/>
  </w:style>
  <w:style w:type="paragraph" w:customStyle="1" w:styleId="bulletsub">
    <w:name w:val="bulletsub"/>
    <w:basedOn w:val="Para"/>
    <w:rsid w:val="001342FA"/>
  </w:style>
  <w:style w:type="paragraph" w:customStyle="1" w:styleId="inlineode">
    <w:name w:val="inlineode"/>
    <w:basedOn w:val="Para"/>
    <w:rsid w:val="00385F53"/>
  </w:style>
  <w:style w:type="character" w:customStyle="1" w:styleId="Heading1Char">
    <w:name w:val="Heading 1 Char"/>
    <w:basedOn w:val="DefaultParagraphFont"/>
    <w:link w:val="Heading1"/>
    <w:rsid w:val="00E834FF"/>
    <w:rPr>
      <w:b/>
      <w:caps/>
      <w:sz w:val="28"/>
      <w:szCs w:val="28"/>
    </w:rPr>
  </w:style>
  <w:style w:type="character" w:customStyle="1" w:styleId="Heading2Char">
    <w:name w:val="Heading 2 Char"/>
    <w:basedOn w:val="DefaultParagraphFont"/>
    <w:link w:val="Heading2"/>
    <w:rsid w:val="00E834FF"/>
    <w:rPr>
      <w:rFonts w:ascii="Cambria" w:hAnsi="Cambria"/>
      <w:b/>
      <w:bCs/>
      <w:color w:val="4F81BD"/>
      <w:sz w:val="26"/>
      <w:szCs w:val="26"/>
    </w:rPr>
  </w:style>
  <w:style w:type="character" w:customStyle="1" w:styleId="Heading3Char">
    <w:name w:val="Heading 3 Char"/>
    <w:basedOn w:val="DefaultParagraphFont"/>
    <w:link w:val="Heading3"/>
    <w:rsid w:val="00E834FF"/>
    <w:rPr>
      <w:rFonts w:ascii="Cambria" w:hAnsi="Cambria"/>
      <w:b/>
      <w:bCs/>
      <w:color w:val="4F81BD"/>
      <w:sz w:val="22"/>
      <w:szCs w:val="22"/>
    </w:rPr>
  </w:style>
  <w:style w:type="character" w:customStyle="1" w:styleId="Heading4Char">
    <w:name w:val="Heading 4 Char"/>
    <w:basedOn w:val="DefaultParagraphFont"/>
    <w:link w:val="Heading4"/>
    <w:rsid w:val="00E834FF"/>
    <w:rPr>
      <w:rFonts w:ascii="Arial" w:hAnsi="Arial"/>
      <w:b/>
      <w:sz w:val="22"/>
    </w:rPr>
  </w:style>
  <w:style w:type="character" w:customStyle="1" w:styleId="Heading5Char">
    <w:name w:val="Heading 5 Char"/>
    <w:basedOn w:val="DefaultParagraphFont"/>
    <w:link w:val="Heading5"/>
    <w:rsid w:val="00E834FF"/>
    <w:rPr>
      <w:rFonts w:ascii="Arial" w:hAnsi="Arial"/>
      <w:b/>
    </w:rPr>
  </w:style>
  <w:style w:type="paragraph" w:customStyle="1" w:styleId="RecipeVariationPreparation">
    <w:name w:val="RecipeVariationPreparation"/>
    <w:basedOn w:val="RecipeTime"/>
    <w:rsid w:val="00E834FF"/>
    <w:rPr>
      <w:i w:val="0"/>
      <w:sz w:val="21"/>
    </w:rPr>
  </w:style>
  <w:style w:type="paragraph" w:customStyle="1" w:styleId="RecipeVariationFlavor">
    <w:name w:val="RecipeVariationFlavor"/>
    <w:basedOn w:val="RecipeTime"/>
    <w:rsid w:val="00E834FF"/>
    <w:rPr>
      <w:i w:val="0"/>
      <w:sz w:val="21"/>
    </w:rPr>
  </w:style>
  <w:style w:type="character" w:customStyle="1" w:styleId="HeaderChar">
    <w:name w:val="Header Char"/>
    <w:basedOn w:val="DefaultParagraphFont"/>
    <w:link w:val="Header"/>
    <w:rsid w:val="00E834FF"/>
    <w:rPr>
      <w:sz w:val="24"/>
      <w:szCs w:val="24"/>
    </w:rPr>
  </w:style>
  <w:style w:type="character" w:customStyle="1" w:styleId="FooterChar">
    <w:name w:val="Footer Char"/>
    <w:basedOn w:val="DefaultParagraphFont"/>
    <w:link w:val="Footer"/>
    <w:rsid w:val="00E834FF"/>
    <w:rPr>
      <w:sz w:val="24"/>
      <w:szCs w:val="24"/>
    </w:rPr>
  </w:style>
  <w:style w:type="paragraph" w:customStyle="1" w:styleId="RecipeVariationH2">
    <w:name w:val="RecipeVariationH2"/>
    <w:rsid w:val="00E834FF"/>
    <w:pPr>
      <w:spacing w:before="60" w:after="60"/>
      <w:ind w:left="720"/>
      <w:outlineLvl w:val="6"/>
    </w:pPr>
    <w:rPr>
      <w:rFonts w:ascii="Arial" w:hAnsi="Arial"/>
      <w:b/>
      <w:snapToGrid w:val="0"/>
    </w:rPr>
  </w:style>
  <w:style w:type="paragraph" w:styleId="ListParagraph">
    <w:name w:val="List Paragraph"/>
    <w:basedOn w:val="Normal"/>
    <w:uiPriority w:val="99"/>
    <w:qFormat/>
    <w:rsid w:val="00E834FF"/>
    <w:pPr>
      <w:ind w:left="720"/>
      <w:contextualSpacing/>
    </w:pPr>
    <w:rPr>
      <w:color w:val="FF0000"/>
    </w:rPr>
  </w:style>
  <w:style w:type="paragraph" w:styleId="Revision">
    <w:name w:val="Revision"/>
    <w:hidden/>
    <w:uiPriority w:val="99"/>
    <w:semiHidden/>
    <w:rsid w:val="00E834FF"/>
    <w:rPr>
      <w:color w:val="FF0000"/>
      <w:sz w:val="40"/>
    </w:rPr>
  </w:style>
  <w:style w:type="character" w:styleId="IntenseEmphasis">
    <w:name w:val="Intense Emphasis"/>
    <w:basedOn w:val="DefaultParagraphFont"/>
    <w:uiPriority w:val="99"/>
    <w:rsid w:val="00E834FF"/>
    <w:rPr>
      <w:b/>
      <w:bCs/>
      <w:i/>
      <w:iCs/>
      <w:color w:val="4F81BD" w:themeColor="accent1"/>
    </w:rPr>
  </w:style>
  <w:style w:type="character" w:styleId="IntenseReference">
    <w:name w:val="Intense Reference"/>
    <w:basedOn w:val="DefaultParagraphFont"/>
    <w:uiPriority w:val="99"/>
    <w:rsid w:val="00E834FF"/>
    <w:rPr>
      <w:b/>
      <w:bCs/>
      <w:smallCaps/>
      <w:color w:val="C0504D" w:themeColor="accent2"/>
      <w:spacing w:val="5"/>
      <w:u w:val="single"/>
    </w:rPr>
  </w:style>
  <w:style w:type="character" w:styleId="PlaceholderText">
    <w:name w:val="Placeholder Text"/>
    <w:basedOn w:val="DefaultParagraphFont"/>
    <w:uiPriority w:val="99"/>
    <w:semiHidden/>
    <w:rsid w:val="00E834FF"/>
    <w:rPr>
      <w:color w:val="808080"/>
    </w:rPr>
  </w:style>
  <w:style w:type="character" w:styleId="SubtleEmphasis">
    <w:name w:val="Subtle Emphasis"/>
    <w:basedOn w:val="DefaultParagraphFont"/>
    <w:uiPriority w:val="99"/>
    <w:rsid w:val="00E834FF"/>
    <w:rPr>
      <w:i/>
      <w:iCs/>
      <w:color w:val="808080" w:themeColor="text1" w:themeTint="7F"/>
    </w:rPr>
  </w:style>
  <w:style w:type="character" w:styleId="SubtleReference">
    <w:name w:val="Subtle Reference"/>
    <w:basedOn w:val="DefaultParagraphFont"/>
    <w:uiPriority w:val="99"/>
    <w:qFormat/>
    <w:rsid w:val="00E834FF"/>
    <w:rPr>
      <w:smallCaps/>
      <w:color w:val="C0504D" w:themeColor="accent2"/>
      <w:u w:val="single"/>
    </w:rPr>
  </w:style>
  <w:style w:type="table" w:styleId="LightShading-Accent5">
    <w:name w:val="Light Shading Accent 5"/>
    <w:basedOn w:val="TableNormal"/>
    <w:uiPriority w:val="60"/>
    <w:rsid w:val="00E834FF"/>
    <w:rPr>
      <w:rFonts w:asciiTheme="minorHAnsi" w:eastAsiaTheme="minorEastAsia" w:hAnsiTheme="minorHAnsi" w:cstheme="minorBidi"/>
      <w:color w:val="31849B" w:themeColor="accent5" w:themeShade="BF"/>
      <w:sz w:val="22"/>
      <w:szCs w:val="22"/>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HTMLPreformattedChar">
    <w:name w:val="HTML Preformatted Char"/>
    <w:basedOn w:val="DefaultParagraphFont"/>
    <w:link w:val="HTMLPreformatted"/>
    <w:rsid w:val="00E834FF"/>
    <w:rPr>
      <w:rFonts w:ascii="Courier New" w:hAnsi="Courier New" w:cs="Courier New"/>
    </w:rPr>
  </w:style>
  <w:style w:type="character" w:customStyle="1" w:styleId="Heading6Char">
    <w:name w:val="Heading 6 Char"/>
    <w:basedOn w:val="DefaultParagraphFont"/>
    <w:link w:val="Heading6"/>
    <w:rsid w:val="00E834FF"/>
    <w:rPr>
      <w:sz w:val="24"/>
    </w:rPr>
  </w:style>
  <w:style w:type="character" w:customStyle="1" w:styleId="Heading7Char">
    <w:name w:val="Heading 7 Char"/>
    <w:basedOn w:val="DefaultParagraphFont"/>
    <w:link w:val="Heading7"/>
    <w:rsid w:val="00E834FF"/>
    <w:rPr>
      <w:sz w:val="24"/>
    </w:rPr>
  </w:style>
  <w:style w:type="character" w:customStyle="1" w:styleId="Heading8Char">
    <w:name w:val="Heading 8 Char"/>
    <w:basedOn w:val="DefaultParagraphFont"/>
    <w:link w:val="Heading8"/>
    <w:rsid w:val="00E834FF"/>
    <w:rPr>
      <w:sz w:val="24"/>
    </w:rPr>
  </w:style>
  <w:style w:type="character" w:customStyle="1" w:styleId="Heading9Char">
    <w:name w:val="Heading 9 Char"/>
    <w:basedOn w:val="DefaultParagraphFont"/>
    <w:link w:val="Heading9"/>
    <w:rsid w:val="00E834FF"/>
    <w:rPr>
      <w:sz w:val="24"/>
    </w:rPr>
  </w:style>
  <w:style w:type="paragraph" w:customStyle="1" w:styleId="ChapterObjectives">
    <w:name w:val="ChapterObjectives"/>
    <w:next w:val="Normal"/>
    <w:rsid w:val="00E834FF"/>
    <w:rPr>
      <w:rFonts w:ascii="Helvetica" w:hAnsi="Helvetica"/>
      <w:sz w:val="24"/>
    </w:rPr>
  </w:style>
  <w:style w:type="paragraph" w:customStyle="1" w:styleId="ListNumberedExercises">
    <w:name w:val="ListNumberedExercises"/>
    <w:next w:val="Normal"/>
    <w:rsid w:val="00E834FF"/>
    <w:rPr>
      <w:rFonts w:ascii="Helvetica" w:hAnsi="Helvetica"/>
      <w:sz w:val="24"/>
    </w:rPr>
  </w:style>
  <w:style w:type="paragraph" w:styleId="Quote">
    <w:name w:val="Quote"/>
    <w:link w:val="QuoteChar"/>
    <w:qFormat/>
    <w:rsid w:val="00E834FF"/>
    <w:pPr>
      <w:pBdr>
        <w:top w:val="single" w:sz="4" w:space="6" w:color="auto"/>
        <w:bottom w:val="single" w:sz="4" w:space="6" w:color="auto"/>
      </w:pBdr>
      <w:spacing w:before="240" w:after="240"/>
      <w:ind w:left="1440" w:right="1440" w:firstLine="360"/>
    </w:pPr>
    <w:rPr>
      <w:snapToGrid w:val="0"/>
      <w:sz w:val="26"/>
    </w:rPr>
  </w:style>
  <w:style w:type="character" w:customStyle="1" w:styleId="QuoteChar">
    <w:name w:val="Quote Char"/>
    <w:basedOn w:val="DefaultParagraphFont"/>
    <w:link w:val="Quote"/>
    <w:rsid w:val="00E834FF"/>
    <w:rPr>
      <w:snapToGrid w:val="0"/>
      <w:sz w:val="26"/>
    </w:rPr>
  </w:style>
  <w:style w:type="character" w:customStyle="1" w:styleId="BodyTextChar">
    <w:name w:val="Body Text Char"/>
    <w:basedOn w:val="DefaultParagraphFont"/>
    <w:link w:val="BodyText"/>
    <w:rsid w:val="00E834FF"/>
    <w:rPr>
      <w:sz w:val="24"/>
      <w:szCs w:val="24"/>
    </w:rPr>
  </w:style>
  <w:style w:type="paragraph" w:customStyle="1" w:styleId="Comment">
    <w:name w:val="Comment"/>
    <w:next w:val="Normal"/>
    <w:rsid w:val="00E834FF"/>
    <w:pPr>
      <w:pBdr>
        <w:top w:val="single" w:sz="18" w:space="1" w:color="auto"/>
        <w:bottom w:val="single" w:sz="18" w:space="1" w:color="auto"/>
      </w:pBdr>
      <w:spacing w:before="120" w:after="120"/>
    </w:pPr>
    <w:rPr>
      <w:b/>
      <w:i/>
      <w:noProof/>
      <w:color w:val="0000FF"/>
      <w:sz w:val="28"/>
    </w:rPr>
  </w:style>
  <w:style w:type="character" w:customStyle="1" w:styleId="Italic">
    <w:name w:val="Italic"/>
    <w:basedOn w:val="DefaultParagraphFont"/>
    <w:rsid w:val="00E834FF"/>
    <w:rPr>
      <w:i/>
    </w:rPr>
  </w:style>
  <w:style w:type="character" w:customStyle="1" w:styleId="SubtitleChar">
    <w:name w:val="Subtitle Char"/>
    <w:basedOn w:val="DefaultParagraphFont"/>
    <w:link w:val="Subtitle"/>
    <w:rsid w:val="00E834FF"/>
    <w:rPr>
      <w:rFonts w:ascii="Arial" w:eastAsia="Calibri" w:hAnsi="Arial"/>
      <w:sz w:val="22"/>
      <w:szCs w:val="22"/>
    </w:rPr>
  </w:style>
  <w:style w:type="character" w:customStyle="1" w:styleId="SalutationChar">
    <w:name w:val="Salutation Char"/>
    <w:basedOn w:val="DefaultParagraphFont"/>
    <w:link w:val="Salutation"/>
    <w:rsid w:val="00E834FF"/>
    <w:rPr>
      <w:sz w:val="24"/>
    </w:rPr>
  </w:style>
  <w:style w:type="character" w:customStyle="1" w:styleId="CommentTextChar">
    <w:name w:val="Comment Text Char"/>
    <w:basedOn w:val="DefaultParagraphFont"/>
    <w:link w:val="CommentText"/>
    <w:semiHidden/>
    <w:rsid w:val="00E834FF"/>
  </w:style>
  <w:style w:type="character" w:customStyle="1" w:styleId="CommentSubjectChar">
    <w:name w:val="Comment Subject Char"/>
    <w:basedOn w:val="CommentTextChar"/>
    <w:link w:val="CommentSubject"/>
    <w:semiHidden/>
    <w:rsid w:val="00E834FF"/>
    <w:rPr>
      <w:b/>
      <w:bCs/>
    </w:rPr>
  </w:style>
  <w:style w:type="character" w:customStyle="1" w:styleId="BalloonTextChar1">
    <w:name w:val="Balloon Text Char1"/>
    <w:basedOn w:val="DefaultParagraphFont"/>
    <w:semiHidden/>
    <w:rsid w:val="0009226A"/>
    <w:rPr>
      <w:rFonts w:ascii="Tahoma" w:eastAsiaTheme="minorHAnsi" w:hAnsi="Tahoma" w:cstheme="minorBidi"/>
      <w:sz w:val="16"/>
      <w:szCs w:val="22"/>
    </w:rPr>
  </w:style>
  <w:style w:type="character" w:customStyle="1" w:styleId="FootnoteTextChar">
    <w:name w:val="Footnote Text Char"/>
    <w:basedOn w:val="DefaultParagraphFont"/>
    <w:link w:val="FootnoteText"/>
    <w:rsid w:val="00E834FF"/>
  </w:style>
  <w:style w:type="character" w:customStyle="1" w:styleId="CodeColorBlueBold">
    <w:name w:val="CodeColorBlueBold"/>
    <w:basedOn w:val="CodeColorBlue"/>
    <w:rsid w:val="00E834FF"/>
    <w:rPr>
      <w:rFonts w:cs="Arial"/>
      <w:b/>
      <w:color w:val="0000FF"/>
    </w:rPr>
  </w:style>
  <w:style w:type="character" w:customStyle="1" w:styleId="CodeColorBlue2Bold">
    <w:name w:val="CodeColorBlue2Bold"/>
    <w:basedOn w:val="CodeColorBlue2"/>
    <w:rsid w:val="00E834FF"/>
    <w:rPr>
      <w:rFonts w:cs="Arial"/>
      <w:b/>
      <w:color w:val="0000A5"/>
    </w:rPr>
  </w:style>
  <w:style w:type="character" w:customStyle="1" w:styleId="CodeColorBlue3Bold">
    <w:name w:val="CodeColorBlue3Bold"/>
    <w:basedOn w:val="CodeColorBlue3"/>
    <w:rsid w:val="00E834FF"/>
    <w:rPr>
      <w:rFonts w:cs="Arial"/>
      <w:b/>
      <w:color w:val="6464B9"/>
    </w:rPr>
  </w:style>
  <w:style w:type="character" w:customStyle="1" w:styleId="CodeColorBluegreenBold">
    <w:name w:val="CodeColorBluegreenBold"/>
    <w:basedOn w:val="CodeColorBluegreen"/>
    <w:rsid w:val="00E834FF"/>
    <w:rPr>
      <w:rFonts w:cs="Arial"/>
      <w:b/>
      <w:color w:val="2B91AF"/>
    </w:rPr>
  </w:style>
  <w:style w:type="character" w:customStyle="1" w:styleId="CodeColorBrownBold">
    <w:name w:val="CodeColorBrownBold"/>
    <w:basedOn w:val="CodeColorBrown"/>
    <w:rsid w:val="00E834FF"/>
    <w:rPr>
      <w:rFonts w:cs="Arial"/>
      <w:b/>
      <w:color w:val="A31515"/>
    </w:rPr>
  </w:style>
  <w:style w:type="character" w:customStyle="1" w:styleId="CodeColorDkBlueBold">
    <w:name w:val="CodeColorDkBlueBold"/>
    <w:basedOn w:val="CodeColorDkBlue"/>
    <w:rsid w:val="00E834FF"/>
    <w:rPr>
      <w:rFonts w:cs="Times New Roman"/>
      <w:b/>
      <w:color w:val="000080"/>
      <w:szCs w:val="22"/>
    </w:rPr>
  </w:style>
  <w:style w:type="character" w:customStyle="1" w:styleId="CodeColorGreenBold">
    <w:name w:val="CodeColorGreenBold"/>
    <w:basedOn w:val="CodeColorGreen"/>
    <w:rsid w:val="00E834FF"/>
    <w:rPr>
      <w:rFonts w:cs="Arial"/>
      <w:b/>
      <w:color w:val="008000"/>
    </w:rPr>
  </w:style>
  <w:style w:type="character" w:customStyle="1" w:styleId="CodeColorGrey30Bold">
    <w:name w:val="CodeColorGrey30Bold"/>
    <w:basedOn w:val="CodeColorGrey30"/>
    <w:rsid w:val="00E834FF"/>
    <w:rPr>
      <w:rFonts w:cs="Arial"/>
      <w:b/>
      <w:color w:val="808080"/>
    </w:rPr>
  </w:style>
  <w:style w:type="character" w:customStyle="1" w:styleId="CodeColorGrey55Bold">
    <w:name w:val="CodeColorGrey55Bold"/>
    <w:basedOn w:val="CodeColorGrey55"/>
    <w:rsid w:val="00E834FF"/>
    <w:rPr>
      <w:rFonts w:cs="Arial"/>
      <w:b/>
      <w:color w:val="C0C0C0"/>
    </w:rPr>
  </w:style>
  <w:style w:type="character" w:customStyle="1" w:styleId="CodeColorGrey80Bold">
    <w:name w:val="CodeColorGrey80Bold"/>
    <w:basedOn w:val="CodeColorGrey80"/>
    <w:rsid w:val="00E834FF"/>
    <w:rPr>
      <w:rFonts w:cs="Arial"/>
      <w:b/>
      <w:color w:val="555555"/>
    </w:rPr>
  </w:style>
  <w:style w:type="character" w:customStyle="1" w:styleId="CodeColorHotPinkBold">
    <w:name w:val="CodeColorHotPinkBold"/>
    <w:basedOn w:val="CodeColorHotPink"/>
    <w:rsid w:val="00E834FF"/>
    <w:rPr>
      <w:rFonts w:cs="Times New Roman"/>
      <w:b/>
      <w:color w:val="DF36FA"/>
      <w:szCs w:val="18"/>
    </w:rPr>
  </w:style>
  <w:style w:type="character" w:customStyle="1" w:styleId="CodeColorMagentaBold">
    <w:name w:val="CodeColorMagentaBold"/>
    <w:basedOn w:val="CodeColorMagenta"/>
    <w:rsid w:val="00E834FF"/>
    <w:rPr>
      <w:rFonts w:cs="Arial"/>
      <w:b/>
      <w:color w:val="844646"/>
    </w:rPr>
  </w:style>
  <w:style w:type="character" w:customStyle="1" w:styleId="CodeColorOrangeBold">
    <w:name w:val="CodeColorOrangeBold"/>
    <w:basedOn w:val="CodeColorOrange"/>
    <w:rsid w:val="00E834FF"/>
    <w:rPr>
      <w:rFonts w:cs="Arial"/>
      <w:b/>
      <w:color w:val="B96464"/>
    </w:rPr>
  </w:style>
  <w:style w:type="character" w:customStyle="1" w:styleId="CodeColorPeachBold">
    <w:name w:val="CodeColorPeachBold"/>
    <w:basedOn w:val="CodeColorPeach"/>
    <w:rsid w:val="00E834FF"/>
    <w:rPr>
      <w:rFonts w:cs="Arial"/>
      <w:b/>
      <w:color w:val="FFDBA3"/>
    </w:rPr>
  </w:style>
  <w:style w:type="character" w:customStyle="1" w:styleId="CodeColorPurpleBold">
    <w:name w:val="CodeColorPurpleBold"/>
    <w:basedOn w:val="CodeColorPurple"/>
    <w:rsid w:val="00E834FF"/>
    <w:rPr>
      <w:rFonts w:cs="Arial"/>
      <w:b/>
      <w:color w:val="951795"/>
    </w:rPr>
  </w:style>
  <w:style w:type="character" w:customStyle="1" w:styleId="CodeColorPurple2Bold">
    <w:name w:val="CodeColorPurple2Bold"/>
    <w:basedOn w:val="CodeColorPurple2"/>
    <w:rsid w:val="00E834FF"/>
    <w:rPr>
      <w:rFonts w:cs="Arial"/>
      <w:b/>
      <w:color w:val="800080"/>
    </w:rPr>
  </w:style>
  <w:style w:type="character" w:customStyle="1" w:styleId="CodeColorRedBold">
    <w:name w:val="CodeColorRedBold"/>
    <w:basedOn w:val="CodeColorRed"/>
    <w:rsid w:val="00E834FF"/>
    <w:rPr>
      <w:rFonts w:cs="Arial"/>
      <w:b/>
      <w:color w:val="FF0000"/>
    </w:rPr>
  </w:style>
  <w:style w:type="character" w:customStyle="1" w:styleId="CodeColorRed2Bold">
    <w:name w:val="CodeColorRed2Bold"/>
    <w:basedOn w:val="CodeColorRed2"/>
    <w:rsid w:val="00E834FF"/>
    <w:rPr>
      <w:rFonts w:cs="Arial"/>
      <w:b/>
      <w:color w:val="800000"/>
    </w:rPr>
  </w:style>
  <w:style w:type="character" w:customStyle="1" w:styleId="CodeColorRed3Bold">
    <w:name w:val="CodeColorRed3Bold"/>
    <w:basedOn w:val="CodeColorRed3"/>
    <w:rsid w:val="00E834FF"/>
    <w:rPr>
      <w:rFonts w:cs="Arial"/>
      <w:b/>
      <w:color w:val="A31515"/>
    </w:rPr>
  </w:style>
  <w:style w:type="character" w:customStyle="1" w:styleId="CodeColorTealBlueBold">
    <w:name w:val="CodeColorTealBlueBold"/>
    <w:basedOn w:val="CodeColorTealBlue"/>
    <w:rsid w:val="00E834FF"/>
    <w:rPr>
      <w:rFonts w:cs="Times New Roman"/>
      <w:b/>
      <w:color w:val="008080"/>
      <w:szCs w:val="22"/>
    </w:rPr>
  </w:style>
  <w:style w:type="character" w:customStyle="1" w:styleId="CodeColorWhiteBold">
    <w:name w:val="CodeColorWhiteBold"/>
    <w:basedOn w:val="CodeColorWhite"/>
    <w:rsid w:val="00E834FF"/>
    <w:rPr>
      <w:rFonts w:cs="Arial"/>
      <w:b/>
      <w:color w:val="FFFFFF"/>
      <w:bdr w:val="none" w:sz="0" w:space="0" w:color="auto"/>
    </w:rPr>
  </w:style>
  <w:style w:type="paragraph" w:customStyle="1" w:styleId="ParaListContinued">
    <w:name w:val="ParaListContinued"/>
    <w:qFormat/>
    <w:rsid w:val="00E834FF"/>
    <w:pPr>
      <w:spacing w:after="240"/>
      <w:ind w:left="720" w:firstLine="720"/>
      <w:contextualSpacing/>
    </w:pPr>
    <w:rPr>
      <w:snapToGrid w:val="0"/>
      <w:sz w:val="26"/>
    </w:rPr>
  </w:style>
  <w:style w:type="character" w:customStyle="1" w:styleId="BodyText2Char">
    <w:name w:val="Body Text 2 Char"/>
    <w:basedOn w:val="DefaultParagraphFont"/>
    <w:link w:val="BodyText2"/>
    <w:rsid w:val="00E834FF"/>
    <w:rPr>
      <w:sz w:val="24"/>
      <w:szCs w:val="24"/>
    </w:rPr>
  </w:style>
  <w:style w:type="character" w:customStyle="1" w:styleId="BodyText3Char">
    <w:name w:val="Body Text 3 Char"/>
    <w:basedOn w:val="DefaultParagraphFont"/>
    <w:link w:val="BodyText3"/>
    <w:rsid w:val="00E834FF"/>
    <w:rPr>
      <w:sz w:val="16"/>
      <w:szCs w:val="16"/>
    </w:rPr>
  </w:style>
  <w:style w:type="character" w:customStyle="1" w:styleId="BodyTextFirstIndentChar">
    <w:name w:val="Body Text First Indent Char"/>
    <w:basedOn w:val="BodyTextChar"/>
    <w:link w:val="BodyTextFirstIndent"/>
    <w:rsid w:val="00E834FF"/>
    <w:rPr>
      <w:sz w:val="24"/>
      <w:szCs w:val="24"/>
    </w:rPr>
  </w:style>
  <w:style w:type="character" w:customStyle="1" w:styleId="BodyTextIndentChar">
    <w:name w:val="Body Text Indent Char"/>
    <w:basedOn w:val="DefaultParagraphFont"/>
    <w:link w:val="BodyTextIndent"/>
    <w:rsid w:val="00E834FF"/>
    <w:rPr>
      <w:sz w:val="24"/>
      <w:szCs w:val="24"/>
    </w:rPr>
  </w:style>
  <w:style w:type="character" w:customStyle="1" w:styleId="BodyTextFirstIndent2Char">
    <w:name w:val="Body Text First Indent 2 Char"/>
    <w:basedOn w:val="BodyTextIndentChar"/>
    <w:link w:val="BodyTextFirstIndent2"/>
    <w:rsid w:val="00E834FF"/>
    <w:rPr>
      <w:sz w:val="24"/>
      <w:szCs w:val="24"/>
    </w:rPr>
  </w:style>
  <w:style w:type="character" w:customStyle="1" w:styleId="BodyTextIndent2Char">
    <w:name w:val="Body Text Indent 2 Char"/>
    <w:basedOn w:val="DefaultParagraphFont"/>
    <w:link w:val="BodyTextIndent2"/>
    <w:rsid w:val="00E834FF"/>
    <w:rPr>
      <w:sz w:val="24"/>
      <w:szCs w:val="24"/>
    </w:rPr>
  </w:style>
  <w:style w:type="character" w:customStyle="1" w:styleId="BodyTextIndent3Char">
    <w:name w:val="Body Text Indent 3 Char"/>
    <w:basedOn w:val="DefaultParagraphFont"/>
    <w:link w:val="BodyTextIndent3"/>
    <w:rsid w:val="00E834FF"/>
    <w:rPr>
      <w:sz w:val="16"/>
      <w:szCs w:val="16"/>
    </w:rPr>
  </w:style>
  <w:style w:type="character" w:customStyle="1" w:styleId="ClosingChar">
    <w:name w:val="Closing Char"/>
    <w:basedOn w:val="DefaultParagraphFont"/>
    <w:link w:val="Closing"/>
    <w:rsid w:val="00E834FF"/>
    <w:rPr>
      <w:sz w:val="24"/>
      <w:szCs w:val="24"/>
    </w:rPr>
  </w:style>
  <w:style w:type="table" w:customStyle="1" w:styleId="ColorfulGrid1">
    <w:name w:val="Colorful Grid1"/>
    <w:basedOn w:val="TableNormal"/>
    <w:uiPriority w:val="73"/>
    <w:rsid w:val="00E834FF"/>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E834FF"/>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E834FF"/>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E834FF"/>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E834FF"/>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E834FF"/>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E834FF"/>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olorfulList1">
    <w:name w:val="Colorful List1"/>
    <w:basedOn w:val="TableNormal"/>
    <w:uiPriority w:val="72"/>
    <w:rsid w:val="00E834FF"/>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E834FF"/>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E834FF"/>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E834FF"/>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E834FF"/>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E834FF"/>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E834FF"/>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Shading1">
    <w:name w:val="Colorful Shading1"/>
    <w:basedOn w:val="TableNormal"/>
    <w:uiPriority w:val="71"/>
    <w:rsid w:val="00E834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E834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E834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E834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E834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E834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E834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DarkList1">
    <w:name w:val="Dark List1"/>
    <w:basedOn w:val="TableNormal"/>
    <w:uiPriority w:val="70"/>
    <w:rsid w:val="00E834FF"/>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E834FF"/>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E834FF"/>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E834FF"/>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E834FF"/>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E834FF"/>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E834FF"/>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customStyle="1" w:styleId="DateChar">
    <w:name w:val="Date Char"/>
    <w:basedOn w:val="DefaultParagraphFont"/>
    <w:link w:val="Date"/>
    <w:rsid w:val="00E834FF"/>
    <w:rPr>
      <w:sz w:val="24"/>
      <w:szCs w:val="24"/>
    </w:rPr>
  </w:style>
  <w:style w:type="character" w:customStyle="1" w:styleId="DocumentMapChar">
    <w:name w:val="Document Map Char"/>
    <w:basedOn w:val="DefaultParagraphFont"/>
    <w:link w:val="DocumentMap"/>
    <w:rsid w:val="00E834FF"/>
    <w:rPr>
      <w:rFonts w:ascii="Tahoma" w:hAnsi="Tahoma" w:cs="Tahoma"/>
      <w:shd w:val="clear" w:color="auto" w:fill="000080"/>
    </w:rPr>
  </w:style>
  <w:style w:type="character" w:customStyle="1" w:styleId="E-mailSignatureChar">
    <w:name w:val="E-mail Signature Char"/>
    <w:basedOn w:val="DefaultParagraphFont"/>
    <w:link w:val="E-mailSignature"/>
    <w:rsid w:val="00E834FF"/>
    <w:rPr>
      <w:sz w:val="24"/>
      <w:szCs w:val="24"/>
    </w:rPr>
  </w:style>
  <w:style w:type="character" w:customStyle="1" w:styleId="EndnoteTextChar">
    <w:name w:val="Endnote Text Char"/>
    <w:basedOn w:val="DefaultParagraphFont"/>
    <w:link w:val="EndnoteText"/>
    <w:rsid w:val="00E834FF"/>
  </w:style>
  <w:style w:type="character" w:customStyle="1" w:styleId="HTMLAddressChar">
    <w:name w:val="HTML Address Char"/>
    <w:basedOn w:val="DefaultParagraphFont"/>
    <w:link w:val="HTMLAddress"/>
    <w:rsid w:val="00E834FF"/>
    <w:rPr>
      <w:i/>
      <w:iCs/>
      <w:sz w:val="24"/>
      <w:szCs w:val="24"/>
    </w:rPr>
  </w:style>
  <w:style w:type="paragraph" w:styleId="IntenseQuote">
    <w:name w:val="Intense Quote"/>
    <w:basedOn w:val="Normal"/>
    <w:next w:val="Normal"/>
    <w:link w:val="IntenseQuoteChar"/>
    <w:uiPriority w:val="99"/>
    <w:rsid w:val="00E834F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99"/>
    <w:rsid w:val="00E834FF"/>
    <w:rPr>
      <w:rFonts w:ascii="Calibri" w:eastAsia="Calibri" w:hAnsi="Calibri"/>
      <w:b/>
      <w:bCs/>
      <w:i/>
      <w:iCs/>
      <w:color w:val="4F81BD" w:themeColor="accent1"/>
      <w:sz w:val="22"/>
      <w:szCs w:val="22"/>
    </w:rPr>
  </w:style>
  <w:style w:type="table" w:customStyle="1" w:styleId="LightGrid1">
    <w:name w:val="Light Grid1"/>
    <w:basedOn w:val="TableNormal"/>
    <w:uiPriority w:val="62"/>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1">
    <w:name w:val="Light List1"/>
    <w:basedOn w:val="TableNormal"/>
    <w:uiPriority w:val="61"/>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1">
    <w:name w:val="Light Shading1"/>
    <w:basedOn w:val="TableNormal"/>
    <w:uiPriority w:val="60"/>
    <w:rsid w:val="00E834FF"/>
    <w:rPr>
      <w:rFonts w:asciiTheme="minorHAnsi" w:eastAsiaTheme="minorEastAsia" w:hAnsiTheme="minorHAnsi" w:cstheme="minorBidi"/>
      <w:color w:val="000000" w:themeColor="text1" w:themeShade="BF"/>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E834FF"/>
    <w:rPr>
      <w:rFonts w:asciiTheme="minorHAnsi" w:eastAsiaTheme="minorEastAsia" w:hAnsiTheme="minorHAnsi" w:cstheme="minorBidi"/>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E834FF"/>
    <w:rPr>
      <w:rFonts w:asciiTheme="minorHAnsi" w:eastAsiaTheme="minorEastAsia" w:hAnsiTheme="minorHAnsi" w:cstheme="minorBidi"/>
      <w:color w:val="943634" w:themeColor="accent2" w:themeShade="BF"/>
      <w:sz w:val="22"/>
      <w:szCs w:val="22"/>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E834FF"/>
    <w:rPr>
      <w:rFonts w:asciiTheme="minorHAnsi" w:eastAsiaTheme="minorEastAsia" w:hAnsiTheme="minorHAnsi" w:cstheme="minorBidi"/>
      <w:color w:val="76923C" w:themeColor="accent3" w:themeShade="BF"/>
      <w:sz w:val="22"/>
      <w:szCs w:val="22"/>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E834FF"/>
    <w:rPr>
      <w:rFonts w:asciiTheme="minorHAnsi" w:eastAsiaTheme="minorEastAsia" w:hAnsiTheme="minorHAnsi" w:cstheme="minorBidi"/>
      <w:color w:val="5F497A" w:themeColor="accent4" w:themeShade="BF"/>
      <w:sz w:val="22"/>
      <w:szCs w:val="22"/>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6">
    <w:name w:val="Light Shading Accent 6"/>
    <w:basedOn w:val="TableNormal"/>
    <w:uiPriority w:val="60"/>
    <w:rsid w:val="00E834FF"/>
    <w:rPr>
      <w:rFonts w:asciiTheme="minorHAnsi" w:eastAsiaTheme="minorEastAsia" w:hAnsiTheme="minorHAnsi" w:cstheme="minorBidi"/>
      <w:color w:val="E36C0A" w:themeColor="accent6" w:themeShade="BF"/>
      <w:sz w:val="22"/>
      <w:szCs w:val="22"/>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customStyle="1" w:styleId="MacroTextChar">
    <w:name w:val="Macro Text Char"/>
    <w:basedOn w:val="DefaultParagraphFont"/>
    <w:link w:val="MacroText"/>
    <w:rsid w:val="00E834FF"/>
    <w:rPr>
      <w:rFonts w:ascii="Courier New" w:hAnsi="Courier New" w:cs="Courier New"/>
    </w:rPr>
  </w:style>
  <w:style w:type="table" w:customStyle="1" w:styleId="MediumGrid11">
    <w:name w:val="Medium Grid 11"/>
    <w:basedOn w:val="TableNormal"/>
    <w:uiPriority w:val="67"/>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E834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E834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E834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E834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E834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E834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E834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List11">
    <w:name w:val="Medium List 11"/>
    <w:basedOn w:val="TableNormal"/>
    <w:uiPriority w:val="65"/>
    <w:rsid w:val="00E834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E834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E834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E834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E834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E834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E834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E834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E834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E834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E834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E834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E834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E834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E834FF"/>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E834FF"/>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E834FF"/>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E834FF"/>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E834FF"/>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E834FF"/>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E834FF"/>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MessageHeaderChar">
    <w:name w:val="Message Header Char"/>
    <w:basedOn w:val="DefaultParagraphFont"/>
    <w:link w:val="MessageHeader"/>
    <w:rsid w:val="00E834FF"/>
    <w:rPr>
      <w:rFonts w:ascii="Arial" w:hAnsi="Arial" w:cs="Arial"/>
      <w:sz w:val="24"/>
      <w:szCs w:val="24"/>
      <w:shd w:val="pct20" w:color="auto" w:fill="auto"/>
    </w:rPr>
  </w:style>
  <w:style w:type="paragraph" w:styleId="NoSpacing">
    <w:name w:val="No Spacing"/>
    <w:uiPriority w:val="99"/>
    <w:qFormat/>
    <w:rsid w:val="00E834FF"/>
    <w:rPr>
      <w:rFonts w:asciiTheme="minorHAnsi" w:eastAsiaTheme="minorHAnsi" w:hAnsiTheme="minorHAnsi" w:cstheme="minorBidi"/>
      <w:sz w:val="22"/>
      <w:szCs w:val="22"/>
    </w:rPr>
  </w:style>
  <w:style w:type="character" w:customStyle="1" w:styleId="NoteHeadingChar">
    <w:name w:val="Note Heading Char"/>
    <w:basedOn w:val="DefaultParagraphFont"/>
    <w:link w:val="NoteHeading"/>
    <w:rsid w:val="00E834FF"/>
    <w:rPr>
      <w:sz w:val="24"/>
      <w:szCs w:val="24"/>
    </w:rPr>
  </w:style>
  <w:style w:type="character" w:customStyle="1" w:styleId="PlainTextChar">
    <w:name w:val="Plain Text Char"/>
    <w:basedOn w:val="DefaultParagraphFont"/>
    <w:link w:val="PlainText"/>
    <w:rsid w:val="00E834FF"/>
    <w:rPr>
      <w:rFonts w:ascii="Courier New" w:hAnsi="Courier New" w:cs="Courier New"/>
    </w:rPr>
  </w:style>
  <w:style w:type="character" w:customStyle="1" w:styleId="SignatureChar">
    <w:name w:val="Signature Char"/>
    <w:basedOn w:val="DefaultParagraphFont"/>
    <w:link w:val="Signature"/>
    <w:rsid w:val="00E834FF"/>
    <w:rPr>
      <w:sz w:val="24"/>
      <w:szCs w:val="24"/>
    </w:rPr>
  </w:style>
  <w:style w:type="character" w:customStyle="1" w:styleId="TitleChar">
    <w:name w:val="Title Char"/>
    <w:basedOn w:val="DefaultParagraphFont"/>
    <w:link w:val="Title"/>
    <w:rsid w:val="00E834FF"/>
    <w:rPr>
      <w:rFonts w:ascii="Arial" w:hAnsi="Arial" w:cs="Arial"/>
      <w:b/>
      <w:bCs/>
      <w:kern w:val="28"/>
      <w:sz w:val="32"/>
      <w:szCs w:val="32"/>
    </w:rPr>
  </w:style>
  <w:style w:type="paragraph" w:styleId="TOCHeading">
    <w:name w:val="TOC Heading"/>
    <w:basedOn w:val="Heading1"/>
    <w:next w:val="Normal"/>
    <w:uiPriority w:val="99"/>
    <w:semiHidden/>
    <w:qFormat/>
    <w:rsid w:val="00E834FF"/>
    <w:pPr>
      <w:keepLines/>
      <w:spacing w:before="480" w:line="276" w:lineRule="auto"/>
      <w:outlineLvl w:val="9"/>
    </w:pPr>
    <w:rPr>
      <w:rFonts w:asciiTheme="majorHAnsi" w:eastAsiaTheme="majorEastAsia" w:hAnsiTheme="majorHAnsi" w:cstheme="majorBidi"/>
      <w:bCs/>
      <w:caps w:val="0"/>
      <w:color w:val="365F91" w:themeColor="accent1" w:themeShade="BF"/>
    </w:rPr>
  </w:style>
  <w:style w:type="paragraph" w:customStyle="1" w:styleId="FeatureRecipeSubRecipeTitle">
    <w:name w:val="FeatureRecipeSubRecipeTitle"/>
    <w:basedOn w:val="RecipeSubrecipeTitle"/>
    <w:qFormat/>
    <w:rsid w:val="00E834FF"/>
    <w:pPr>
      <w:shd w:val="clear" w:color="auto" w:fill="BFBFBF" w:themeFill="background1" w:themeFillShade="BF"/>
    </w:pPr>
  </w:style>
  <w:style w:type="paragraph" w:customStyle="1" w:styleId="FeatureRecipeVariationPara0">
    <w:name w:val="FeatureRecipeVariationPara"/>
    <w:basedOn w:val="RecipeVariationPara"/>
    <w:qFormat/>
    <w:rsid w:val="00E834FF"/>
    <w:pPr>
      <w:shd w:val="clear" w:color="auto" w:fill="BFBFBF" w:themeFill="background1" w:themeFillShade="BF"/>
    </w:pPr>
  </w:style>
  <w:style w:type="paragraph" w:customStyle="1" w:styleId="RecipeVariation2">
    <w:name w:val="RecipeVariation2"/>
    <w:basedOn w:val="RecipeVariationH2"/>
    <w:qFormat/>
    <w:rsid w:val="00E834FF"/>
    <w:rPr>
      <w:i/>
    </w:rPr>
  </w:style>
  <w:style w:type="paragraph" w:customStyle="1" w:styleId="FeatureRecipeVariation2">
    <w:name w:val="FeatureRecipeVariation2"/>
    <w:basedOn w:val="RecipeVariation2"/>
    <w:qFormat/>
    <w:rsid w:val="00E834FF"/>
    <w:pPr>
      <w:shd w:val="clear" w:color="auto" w:fill="BFBFBF" w:themeFill="background1" w:themeFillShade="BF"/>
    </w:pPr>
  </w:style>
  <w:style w:type="paragraph" w:customStyle="1" w:styleId="FeatureRecipeUSMeasure">
    <w:name w:val="FeatureRecipeUSMeasure"/>
    <w:basedOn w:val="RecipeUSMeasure"/>
    <w:qFormat/>
    <w:rsid w:val="00E834FF"/>
    <w:pPr>
      <w:shd w:val="clear" w:color="auto" w:fill="BFBFBF" w:themeFill="background1" w:themeFillShade="BF"/>
    </w:pPr>
  </w:style>
  <w:style w:type="paragraph" w:customStyle="1" w:styleId="FeatureRecipeMetricMeasure">
    <w:name w:val="FeatureRecipeMetricMeasure"/>
    <w:basedOn w:val="RecipeMetricMeasure"/>
    <w:qFormat/>
    <w:rsid w:val="00E834FF"/>
    <w:pPr>
      <w:shd w:val="clear" w:color="auto" w:fill="BFBFBF" w:themeFill="background1" w:themeFillShade="BF"/>
    </w:pPr>
    <w:rPr>
      <w:rFonts w:ascii="Times New Roman" w:hAnsi="Times New Roman"/>
      <w:sz w:val="22"/>
    </w:rPr>
  </w:style>
  <w:style w:type="paragraph" w:customStyle="1" w:styleId="FeatureRecipePercentage">
    <w:name w:val="FeatureRecipePercentage"/>
    <w:basedOn w:val="RecipePercentage"/>
    <w:qFormat/>
    <w:rsid w:val="00E834FF"/>
    <w:pPr>
      <w:shd w:val="clear" w:color="auto" w:fill="BFBFBF" w:themeFill="background1" w:themeFillShade="BF"/>
    </w:pPr>
  </w:style>
  <w:style w:type="paragraph" w:customStyle="1" w:styleId="FeatureRecipeVariationH2">
    <w:name w:val="FeatureRecipeVariationH2"/>
    <w:basedOn w:val="RecipeVariationH2"/>
    <w:qFormat/>
    <w:rsid w:val="00E834FF"/>
    <w:pPr>
      <w:shd w:val="clear" w:color="auto" w:fill="BFBFBF" w:themeFill="background1" w:themeFillShade="BF"/>
    </w:pPr>
  </w:style>
  <w:style w:type="paragraph" w:customStyle="1" w:styleId="RecipeNoteHead3">
    <w:name w:val="RecipeNoteHead3"/>
    <w:basedOn w:val="RecipeNotePara"/>
    <w:qFormat/>
    <w:rsid w:val="00E834FF"/>
    <w:rPr>
      <w:i/>
    </w:rPr>
  </w:style>
  <w:style w:type="paragraph" w:customStyle="1" w:styleId="FeatureRecipeNoteHead3">
    <w:name w:val="FeatureRecipeNoteHead3"/>
    <w:basedOn w:val="RecipeNoteHead3"/>
    <w:qFormat/>
    <w:rsid w:val="00E834FF"/>
    <w:pPr>
      <w:shd w:val="clear" w:color="auto" w:fill="BFBFBF" w:themeFill="background1" w:themeFillShade="BF"/>
    </w:pPr>
  </w:style>
  <w:style w:type="paragraph" w:customStyle="1" w:styleId="FeatureRecipeNoteHead4">
    <w:name w:val="FeatureRecipeNoteHead4"/>
    <w:basedOn w:val="FeatureRecipeNoteHead3"/>
    <w:qFormat/>
    <w:rsid w:val="00E834FF"/>
    <w:rPr>
      <w:b/>
    </w:rPr>
  </w:style>
  <w:style w:type="paragraph" w:customStyle="1" w:styleId="RecipeNoteHead4">
    <w:name w:val="RecipeNoteHead4"/>
    <w:basedOn w:val="FeatureRecipeNoteHead4"/>
    <w:qFormat/>
    <w:rsid w:val="00E834FF"/>
    <w:pPr>
      <w:shd w:val="clear" w:color="auto" w:fill="FFFFFF" w:themeFill="background1"/>
    </w:pPr>
  </w:style>
  <w:style w:type="paragraph" w:customStyle="1" w:styleId="RecipeVariationH1">
    <w:name w:val="RecipeVariationH1"/>
    <w:rsid w:val="00E834FF"/>
    <w:pPr>
      <w:spacing w:before="60" w:after="60"/>
      <w:ind w:left="720"/>
    </w:pPr>
    <w:rPr>
      <w:rFonts w:ascii="Arial" w:hAnsi="Arial"/>
      <w:b/>
      <w:snapToGrid w:val="0"/>
      <w:sz w:val="22"/>
      <w:u w:val="single"/>
    </w:rPr>
  </w:style>
  <w:style w:type="character" w:customStyle="1" w:styleId="Bold">
    <w:name w:val="Bold"/>
    <w:rsid w:val="00E834FF"/>
    <w:rPr>
      <w:b/>
    </w:rPr>
  </w:style>
  <w:style w:type="character" w:customStyle="1" w:styleId="boldred">
    <w:name w:val="bold red"/>
    <w:rsid w:val="00E834FF"/>
  </w:style>
  <w:style w:type="paragraph" w:customStyle="1" w:styleId="FloatingHead">
    <w:name w:val="FloatingHead"/>
    <w:next w:val="Para"/>
    <w:rsid w:val="00E834FF"/>
    <w:pPr>
      <w:spacing w:before="240" w:after="120"/>
      <w:contextualSpacing/>
      <w:outlineLvl w:val="0"/>
    </w:pPr>
    <w:rPr>
      <w:rFonts w:ascii="Arial" w:hAnsi="Arial"/>
      <w:b/>
      <w:smallCaps/>
      <w:snapToGrid w:val="0"/>
      <w:sz w:val="36"/>
      <w:szCs w:val="36"/>
    </w:rPr>
  </w:style>
  <w:style w:type="paragraph" w:customStyle="1" w:styleId="Style1">
    <w:name w:val="Style1"/>
    <w:basedOn w:val="ChapterTitle"/>
    <w:qFormat/>
    <w:rsid w:val="00E834FF"/>
  </w:style>
  <w:style w:type="paragraph" w:customStyle="1" w:styleId="Style2">
    <w:name w:val="Style2"/>
    <w:basedOn w:val="ChapterTitle"/>
    <w:qFormat/>
    <w:rsid w:val="00E834FF"/>
  </w:style>
  <w:style w:type="table" w:styleId="ColorfulGrid">
    <w:name w:val="Colorful Grid"/>
    <w:basedOn w:val="TableNormal"/>
    <w:uiPriority w:val="73"/>
    <w:rsid w:val="00E834FF"/>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List">
    <w:name w:val="Colorful List"/>
    <w:basedOn w:val="TableNormal"/>
    <w:uiPriority w:val="72"/>
    <w:rsid w:val="00E834FF"/>
    <w:rPr>
      <w:color w:val="000000"/>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Shading">
    <w:name w:val="Colorful Shading"/>
    <w:basedOn w:val="TableNormal"/>
    <w:uiPriority w:val="71"/>
    <w:rsid w:val="00E834FF"/>
    <w:rPr>
      <w:color w:val="00000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DarkList">
    <w:name w:val="Dark List"/>
    <w:basedOn w:val="TableNormal"/>
    <w:uiPriority w:val="70"/>
    <w:rsid w:val="00E834FF"/>
    <w:rPr>
      <w:color w:val="FFFFFF"/>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LightGrid">
    <w:name w:val="Light Grid"/>
    <w:basedOn w:val="TableNormal"/>
    <w:uiPriority w:val="62"/>
    <w:rsid w:val="00E834FF"/>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rsid w:val="00E834FF"/>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List">
    <w:name w:val="Light List"/>
    <w:basedOn w:val="TableNormal"/>
    <w:uiPriority w:val="61"/>
    <w:rsid w:val="00E834FF"/>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E834FF"/>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Shading">
    <w:name w:val="Light Shading"/>
    <w:basedOn w:val="TableNormal"/>
    <w:uiPriority w:val="60"/>
    <w:rsid w:val="00E834FF"/>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E834FF"/>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MediumGrid1">
    <w:name w:val="Medium Grid 1"/>
    <w:basedOn w:val="TableNormal"/>
    <w:uiPriority w:val="67"/>
    <w:rsid w:val="00E834FF"/>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2">
    <w:name w:val="Medium Grid 2"/>
    <w:basedOn w:val="TableNormal"/>
    <w:uiPriority w:val="68"/>
    <w:rsid w:val="00E834FF"/>
    <w:rPr>
      <w:rFonts w:ascii="Cambria" w:hAnsi="Cambria"/>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3">
    <w:name w:val="Medium Grid 3"/>
    <w:basedOn w:val="TableNormal"/>
    <w:uiPriority w:val="69"/>
    <w:rsid w:val="00E834FF"/>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List1">
    <w:name w:val="Medium List 1"/>
    <w:basedOn w:val="TableNormal"/>
    <w:uiPriority w:val="65"/>
    <w:rsid w:val="00E834FF"/>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E834FF"/>
    <w:rPr>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2">
    <w:name w:val="Medium List 2"/>
    <w:basedOn w:val="TableNormal"/>
    <w:uiPriority w:val="66"/>
    <w:rsid w:val="00E834FF"/>
    <w:rPr>
      <w:rFonts w:ascii="Cambria" w:hAnsi="Cambria"/>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rsid w:val="00E834FF"/>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E834FF"/>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2">
    <w:name w:val="Medium Shading 2"/>
    <w:basedOn w:val="TableNormal"/>
    <w:uiPriority w:val="64"/>
    <w:rsid w:val="00E834F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E834F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TestStyle">
    <w:name w:val="TestStyle"/>
    <w:qFormat/>
    <w:rsid w:val="00E834FF"/>
    <w:pPr>
      <w:spacing w:after="200" w:line="276" w:lineRule="auto"/>
    </w:pPr>
    <w:rPr>
      <w:rFonts w:ascii="Arial" w:hAnsi="Arial"/>
      <w:b/>
      <w:snapToGrid w:val="0"/>
      <w:sz w:val="60"/>
    </w:rPr>
  </w:style>
  <w:style w:type="paragraph" w:customStyle="1" w:styleId="ChapterSubObjective0">
    <w:name w:val="ChapterSubObjective"/>
    <w:next w:val="Normal"/>
    <w:rsid w:val="00E834FF"/>
    <w:rPr>
      <w:rFonts w:ascii="Helvetica" w:hAnsi="Helvetica"/>
      <w:sz w:val="24"/>
    </w:rPr>
  </w:style>
  <w:style w:type="character" w:customStyle="1" w:styleId="ParaChar">
    <w:name w:val="Para Char"/>
    <w:basedOn w:val="DefaultParagraphFont"/>
    <w:link w:val="Para"/>
    <w:rsid w:val="00E834FF"/>
    <w:rPr>
      <w:snapToGrid w:val="0"/>
      <w:sz w:val="26"/>
    </w:rPr>
  </w:style>
  <w:style w:type="character" w:customStyle="1" w:styleId="H4Char">
    <w:name w:val="H4 Char"/>
    <w:basedOn w:val="DefaultParagraphFont"/>
    <w:link w:val="H4"/>
    <w:rsid w:val="00E834FF"/>
    <w:rPr>
      <w:b/>
      <w:snapToGrid w:val="0"/>
      <w:sz w:val="26"/>
      <w:u w:val="single"/>
    </w:rPr>
  </w:style>
  <w:style w:type="character" w:customStyle="1" w:styleId="CodeSnippetChar">
    <w:name w:val="CodeSnippet Char"/>
    <w:basedOn w:val="DefaultParagraphFont"/>
    <w:link w:val="CodeSnippet"/>
    <w:rsid w:val="00E834FF"/>
    <w:rPr>
      <w:rFonts w:ascii="Courier New" w:hAnsi="Courier New"/>
      <w:noProof/>
      <w:snapToGrid w:val="0"/>
      <w:sz w:val="18"/>
    </w:rPr>
  </w:style>
  <w:style w:type="paragraph" w:customStyle="1" w:styleId="Sidebar">
    <w:name w:val="Sidebar"/>
    <w:rsid w:val="00E834FF"/>
    <w:pPr>
      <w:pBdr>
        <w:top w:val="double" w:sz="12" w:space="6" w:color="auto"/>
        <w:left w:val="double" w:sz="12" w:space="6" w:color="auto"/>
        <w:bottom w:val="double" w:sz="12" w:space="6" w:color="auto"/>
        <w:right w:val="double" w:sz="12" w:space="6" w:color="auto"/>
      </w:pBdr>
      <w:spacing w:after="120"/>
    </w:pPr>
    <w:rPr>
      <w:sz w:val="26"/>
    </w:rPr>
  </w:style>
  <w:style w:type="paragraph" w:customStyle="1" w:styleId="CodeAnalysisTitle">
    <w:name w:val="CodeAnalysisTitle"/>
    <w:basedOn w:val="CodeTitle"/>
    <w:next w:val="CodeListing"/>
    <w:rsid w:val="00E834FF"/>
    <w:pPr>
      <w:pBdr>
        <w:top w:val="none" w:sz="0" w:space="0" w:color="auto"/>
      </w:pBdr>
    </w:pPr>
  </w:style>
  <w:style w:type="paragraph" w:customStyle="1" w:styleId="Title4">
    <w:name w:val="Title4"/>
    <w:next w:val="Para"/>
    <w:rsid w:val="00E834FF"/>
    <w:pPr>
      <w:keepNext/>
      <w:widowControl w:val="0"/>
      <w:spacing w:before="360" w:after="240"/>
      <w:outlineLvl w:val="4"/>
    </w:pPr>
    <w:rPr>
      <w:rFonts w:ascii="Arial" w:hAnsi="Arial"/>
      <w:b/>
      <w:snapToGrid w:val="0"/>
      <w:sz w:val="24"/>
      <w:u w:val="single"/>
    </w:rPr>
  </w:style>
  <w:style w:type="paragraph" w:customStyle="1" w:styleId="ExerciseTitleSub">
    <w:name w:val="ExerciseTitleSub"/>
    <w:basedOn w:val="Exercise"/>
    <w:rsid w:val="00E834FF"/>
    <w:pPr>
      <w:keepNext/>
    </w:pPr>
    <w:rPr>
      <w:b/>
      <w:i/>
    </w:rPr>
  </w:style>
  <w:style w:type="paragraph" w:customStyle="1" w:styleId="CustomNote1">
    <w:name w:val="CustomNote1"/>
    <w:basedOn w:val="Note"/>
    <w:rsid w:val="00E834FF"/>
    <w:pPr>
      <w:widowControl w:val="0"/>
      <w:numPr>
        <w:numId w:val="0"/>
      </w:numPr>
      <w:tabs>
        <w:tab w:val="num" w:pos="360"/>
      </w:tabs>
      <w:ind w:left="1800" w:hanging="360"/>
    </w:pPr>
  </w:style>
  <w:style w:type="paragraph" w:customStyle="1" w:styleId="Note">
    <w:name w:val="Note"/>
    <w:basedOn w:val="ParaContinued"/>
    <w:next w:val="Para"/>
    <w:rsid w:val="00E834FF"/>
    <w:pPr>
      <w:numPr>
        <w:numId w:val="34"/>
      </w:numPr>
      <w:pBdr>
        <w:top w:val="single" w:sz="6" w:space="7" w:color="auto"/>
        <w:left w:val="single" w:sz="6" w:space="7" w:color="auto"/>
        <w:bottom w:val="single" w:sz="6" w:space="7" w:color="auto"/>
        <w:right w:val="single" w:sz="6" w:space="7" w:color="auto"/>
      </w:pBdr>
    </w:pPr>
    <w:rPr>
      <w:rFonts w:ascii="Arial" w:hAnsi="Arial"/>
    </w:rPr>
  </w:style>
  <w:style w:type="paragraph" w:customStyle="1" w:styleId="CustomNote2">
    <w:name w:val="CustomNote2"/>
    <w:basedOn w:val="Note"/>
    <w:rsid w:val="00E834FF"/>
    <w:pPr>
      <w:widowControl w:val="0"/>
      <w:numPr>
        <w:numId w:val="0"/>
      </w:numPr>
      <w:tabs>
        <w:tab w:val="num" w:pos="360"/>
      </w:tabs>
      <w:ind w:left="1800" w:hanging="360"/>
    </w:pPr>
  </w:style>
  <w:style w:type="paragraph" w:customStyle="1" w:styleId="ExerciseCodeSnippet">
    <w:name w:val="ExerciseCodeSnippet"/>
    <w:basedOn w:val="SidebarCodeSnippetSub"/>
    <w:rsid w:val="00E834FF"/>
    <w:pPr>
      <w:widowControl w:val="0"/>
      <w:pBdr>
        <w:top w:val="single" w:sz="12" w:space="6" w:color="auto"/>
        <w:left w:val="single" w:sz="12" w:space="6" w:color="auto"/>
        <w:bottom w:val="single" w:sz="12" w:space="6" w:color="auto"/>
        <w:right w:val="single" w:sz="12" w:space="6" w:color="auto"/>
      </w:pBdr>
      <w:ind w:left="720"/>
    </w:pPr>
    <w:rPr>
      <w:noProof w:val="0"/>
      <w:snapToGrid w:val="0"/>
    </w:rPr>
  </w:style>
  <w:style w:type="paragraph" w:customStyle="1" w:styleId="SidebarCodeSnippetSub">
    <w:name w:val="SidebarCodeSnippetSub"/>
    <w:basedOn w:val="SidebarCodeSnippet"/>
    <w:rsid w:val="00E834FF"/>
    <w:pPr>
      <w:pBdr>
        <w:left w:val="double" w:sz="12" w:space="31" w:color="auto"/>
      </w:pBdr>
      <w:ind w:left="1080"/>
    </w:pPr>
  </w:style>
  <w:style w:type="paragraph" w:customStyle="1" w:styleId="SidebarCodeSnippet">
    <w:name w:val="SidebarCodeSnippet"/>
    <w:basedOn w:val="Sidebar"/>
    <w:rsid w:val="00E834FF"/>
    <w:pPr>
      <w:keepNext/>
      <w:pBdr>
        <w:left w:val="double" w:sz="12" w:space="24" w:color="auto"/>
      </w:pBdr>
      <w:spacing w:after="0"/>
      <w:ind w:left="720" w:hanging="360"/>
    </w:pPr>
    <w:rPr>
      <w:rFonts w:ascii="Courier New" w:hAnsi="Courier New"/>
      <w:noProof/>
      <w:sz w:val="20"/>
    </w:rPr>
  </w:style>
  <w:style w:type="paragraph" w:customStyle="1" w:styleId="ChapterIntroduction">
    <w:name w:val="ChapterIntroduction"/>
    <w:basedOn w:val="Para"/>
    <w:next w:val="Para"/>
    <w:rsid w:val="00E834FF"/>
  </w:style>
  <w:style w:type="paragraph" w:customStyle="1" w:styleId="SidebarList">
    <w:name w:val="SidebarList"/>
    <w:basedOn w:val="List"/>
    <w:rsid w:val="00E834FF"/>
    <w:pPr>
      <w:numPr>
        <w:numId w:val="38"/>
      </w:numPr>
      <w:pBdr>
        <w:top w:val="double" w:sz="12" w:space="6" w:color="auto"/>
        <w:left w:val="double" w:sz="12" w:space="24" w:color="auto"/>
        <w:bottom w:val="double" w:sz="12" w:space="6" w:color="auto"/>
        <w:right w:val="double" w:sz="12" w:space="6" w:color="auto"/>
      </w:pBdr>
      <w:tabs>
        <w:tab w:val="clear" w:pos="720"/>
      </w:tabs>
      <w:ind w:left="360" w:firstLine="0"/>
    </w:pPr>
  </w:style>
  <w:style w:type="paragraph" w:customStyle="1" w:styleId="ExerciseListBulleted">
    <w:name w:val="ExerciseListBulleted"/>
    <w:basedOn w:val="SidebarListBulleted"/>
    <w:rsid w:val="00E834FF"/>
    <w:pPr>
      <w:numPr>
        <w:numId w:val="32"/>
      </w:numPr>
      <w:pBdr>
        <w:top w:val="single" w:sz="12" w:space="6" w:color="auto"/>
        <w:left w:val="single" w:sz="12" w:space="6" w:color="auto"/>
        <w:bottom w:val="single" w:sz="12" w:space="6" w:color="auto"/>
        <w:right w:val="single" w:sz="12" w:space="6" w:color="auto"/>
      </w:pBdr>
    </w:pPr>
  </w:style>
  <w:style w:type="paragraph" w:customStyle="1" w:styleId="SidebarListBulleted">
    <w:name w:val="SidebarListBulleted"/>
    <w:basedOn w:val="ListBulleted"/>
    <w:rsid w:val="00E834FF"/>
    <w:pPr>
      <w:widowControl w:val="0"/>
      <w:numPr>
        <w:numId w:val="0"/>
      </w:numPr>
      <w:pBdr>
        <w:top w:val="double" w:sz="12" w:space="6" w:color="auto"/>
        <w:left w:val="double" w:sz="12" w:space="6" w:color="auto"/>
        <w:bottom w:val="double" w:sz="12" w:space="6" w:color="auto"/>
        <w:right w:val="double" w:sz="12" w:space="6" w:color="auto"/>
      </w:pBdr>
      <w:tabs>
        <w:tab w:val="num" w:pos="360"/>
      </w:tabs>
      <w:ind w:left="360" w:hanging="360"/>
    </w:pPr>
  </w:style>
  <w:style w:type="paragraph" w:customStyle="1" w:styleId="ExerciseListBulletedSub">
    <w:name w:val="ExerciseListBulletedSub"/>
    <w:basedOn w:val="SidebarListBulletedSub"/>
    <w:rsid w:val="00E834FF"/>
    <w:pPr>
      <w:pBdr>
        <w:top w:val="single" w:sz="12" w:space="6" w:color="auto"/>
        <w:left w:val="single" w:sz="12" w:space="6" w:color="auto"/>
        <w:bottom w:val="single" w:sz="12" w:space="6" w:color="auto"/>
        <w:right w:val="single" w:sz="12" w:space="6" w:color="auto"/>
      </w:pBdr>
      <w:tabs>
        <w:tab w:val="clear" w:pos="2520"/>
      </w:tabs>
      <w:ind w:left="720"/>
    </w:pPr>
  </w:style>
  <w:style w:type="paragraph" w:customStyle="1" w:styleId="SidebarListBulletedSub">
    <w:name w:val="SidebarListBulletedSub"/>
    <w:basedOn w:val="SidebarListBulleted"/>
    <w:rsid w:val="00E834FF"/>
    <w:pPr>
      <w:numPr>
        <w:numId w:val="37"/>
      </w:numPr>
      <w:spacing w:line="260" w:lineRule="exact"/>
    </w:pPr>
  </w:style>
  <w:style w:type="paragraph" w:customStyle="1" w:styleId="ExerciseListNumbered">
    <w:name w:val="ExerciseListNumbered"/>
    <w:basedOn w:val="SidebarListNumbered"/>
    <w:rsid w:val="00E834FF"/>
    <w:pPr>
      <w:pBdr>
        <w:top w:val="single" w:sz="12" w:space="6" w:color="auto"/>
        <w:left w:val="single" w:sz="12" w:space="6" w:color="auto"/>
        <w:bottom w:val="single" w:sz="12" w:space="6" w:color="auto"/>
        <w:right w:val="single" w:sz="12" w:space="6" w:color="auto"/>
      </w:pBdr>
    </w:pPr>
  </w:style>
  <w:style w:type="paragraph" w:customStyle="1" w:styleId="SidebarListNumbered">
    <w:name w:val="SidebarListNumbered"/>
    <w:basedOn w:val="ListNumbered"/>
    <w:rsid w:val="00E834FF"/>
    <w:pPr>
      <w:pBdr>
        <w:top w:val="double" w:sz="12" w:space="6" w:color="auto"/>
        <w:left w:val="double" w:sz="12" w:space="6" w:color="auto"/>
        <w:bottom w:val="double" w:sz="12" w:space="6" w:color="auto"/>
        <w:right w:val="double" w:sz="12" w:space="6" w:color="auto"/>
      </w:pBdr>
      <w:ind w:left="360"/>
    </w:pPr>
  </w:style>
  <w:style w:type="paragraph" w:customStyle="1" w:styleId="ExerciseListNumberedSub">
    <w:name w:val="ExerciseListNumberedSub"/>
    <w:basedOn w:val="ExerciseListNumbered"/>
    <w:rsid w:val="00E834FF"/>
    <w:pPr>
      <w:ind w:left="720"/>
    </w:pPr>
  </w:style>
  <w:style w:type="paragraph" w:customStyle="1" w:styleId="SidebarListSub">
    <w:name w:val="SidebarListSub"/>
    <w:basedOn w:val="ListSub"/>
    <w:rsid w:val="00E834FF"/>
    <w:pPr>
      <w:pBdr>
        <w:top w:val="double" w:sz="12" w:space="6" w:color="auto"/>
        <w:left w:val="double" w:sz="12" w:space="31" w:color="auto"/>
        <w:bottom w:val="double" w:sz="12" w:space="6" w:color="auto"/>
        <w:right w:val="double" w:sz="12" w:space="6" w:color="auto"/>
      </w:pBdr>
      <w:ind w:left="720"/>
    </w:pPr>
  </w:style>
  <w:style w:type="paragraph" w:customStyle="1" w:styleId="ListSub">
    <w:name w:val="ListSub"/>
    <w:basedOn w:val="List"/>
    <w:rsid w:val="00E834FF"/>
    <w:pPr>
      <w:ind w:left="2160"/>
    </w:pPr>
  </w:style>
  <w:style w:type="paragraph" w:customStyle="1" w:styleId="Title3">
    <w:name w:val="Title3"/>
    <w:next w:val="Para"/>
    <w:rsid w:val="00E834FF"/>
    <w:pPr>
      <w:keepNext/>
      <w:spacing w:before="360" w:after="240"/>
      <w:outlineLvl w:val="3"/>
    </w:pPr>
    <w:rPr>
      <w:rFonts w:ascii="Arial" w:hAnsi="Arial"/>
      <w:b/>
      <w:snapToGrid w:val="0"/>
      <w:sz w:val="32"/>
    </w:rPr>
  </w:style>
  <w:style w:type="paragraph" w:customStyle="1" w:styleId="SidebarRunInHead">
    <w:name w:val="SidebarRunInHead"/>
    <w:basedOn w:val="SidebarList"/>
    <w:next w:val="Normal"/>
    <w:rsid w:val="00E834FF"/>
    <w:rPr>
      <w:rFonts w:ascii="Arial" w:hAnsi="Arial"/>
      <w:b/>
      <w:sz w:val="20"/>
    </w:rPr>
  </w:style>
  <w:style w:type="paragraph" w:customStyle="1" w:styleId="PartIntroduction">
    <w:name w:val="PartIntroduction"/>
    <w:rsid w:val="00E834FF"/>
    <w:pPr>
      <w:spacing w:after="120"/>
      <w:ind w:left="720" w:firstLine="720"/>
    </w:pPr>
    <w:rPr>
      <w:sz w:val="26"/>
    </w:rPr>
  </w:style>
  <w:style w:type="paragraph" w:customStyle="1" w:styleId="Title2">
    <w:name w:val="Title2"/>
    <w:next w:val="Para"/>
    <w:rsid w:val="00E834FF"/>
    <w:pPr>
      <w:keepNext/>
      <w:widowControl w:val="0"/>
      <w:pBdr>
        <w:top w:val="single" w:sz="4" w:space="1" w:color="auto"/>
      </w:pBdr>
      <w:spacing w:before="360" w:after="240"/>
      <w:outlineLvl w:val="2"/>
    </w:pPr>
    <w:rPr>
      <w:rFonts w:ascii="Arial" w:hAnsi="Arial"/>
      <w:b/>
      <w:snapToGrid w:val="0"/>
      <w:sz w:val="40"/>
    </w:rPr>
  </w:style>
  <w:style w:type="paragraph" w:customStyle="1" w:styleId="SeeAlso">
    <w:name w:val="SeeAlso"/>
    <w:basedOn w:val="Note"/>
    <w:rsid w:val="00E834FF"/>
  </w:style>
  <w:style w:type="paragraph" w:customStyle="1" w:styleId="SidebarURLPara">
    <w:name w:val="SidebarURLPara"/>
    <w:basedOn w:val="URLPara"/>
    <w:next w:val="Sidebar"/>
    <w:rsid w:val="00E834FF"/>
    <w:pPr>
      <w:pBdr>
        <w:top w:val="double" w:sz="12" w:space="6" w:color="auto"/>
        <w:left w:val="double" w:sz="12" w:space="24" w:color="auto"/>
        <w:bottom w:val="double" w:sz="12" w:space="6" w:color="auto"/>
        <w:right w:val="double" w:sz="12" w:space="6" w:color="auto"/>
      </w:pBdr>
      <w:ind w:left="360" w:firstLine="0"/>
    </w:pPr>
  </w:style>
  <w:style w:type="character" w:customStyle="1" w:styleId="BookLink">
    <w:name w:val="BookLink"/>
    <w:rsid w:val="00E834FF"/>
    <w:rPr>
      <w:color w:val="FF00FF"/>
    </w:rPr>
  </w:style>
  <w:style w:type="paragraph" w:customStyle="1" w:styleId="SubObjective0">
    <w:name w:val="SubObjective"/>
    <w:basedOn w:val="Objective"/>
    <w:rsid w:val="00E834FF"/>
    <w:pPr>
      <w:keepNext/>
      <w:spacing w:before="180"/>
      <w:ind w:left="2880"/>
    </w:pPr>
  </w:style>
  <w:style w:type="character" w:customStyle="1" w:styleId="SybexSymbol">
    <w:name w:val="SybexSymbol"/>
    <w:rsid w:val="00E834FF"/>
    <w:rPr>
      <w:rFonts w:ascii="Symbol" w:hAnsi="Symbol"/>
    </w:rPr>
  </w:style>
  <w:style w:type="paragraph" w:customStyle="1" w:styleId="Title5">
    <w:name w:val="Title5"/>
    <w:next w:val="Para"/>
    <w:rsid w:val="00E834FF"/>
    <w:pPr>
      <w:keepNext/>
      <w:widowControl w:val="0"/>
      <w:spacing w:before="240" w:after="60"/>
      <w:outlineLvl w:val="5"/>
    </w:pPr>
    <w:rPr>
      <w:rFonts w:ascii="Arial" w:hAnsi="Arial"/>
      <w:b/>
      <w:i/>
      <w:snapToGrid w:val="0"/>
      <w:sz w:val="22"/>
    </w:rPr>
  </w:style>
  <w:style w:type="paragraph" w:customStyle="1" w:styleId="Exercise">
    <w:name w:val="Exercise"/>
    <w:basedOn w:val="Sidebar"/>
    <w:rsid w:val="00E834FF"/>
    <w:pPr>
      <w:pBdr>
        <w:top w:val="single" w:sz="12" w:space="6" w:color="auto"/>
        <w:left w:val="single" w:sz="12" w:space="6" w:color="auto"/>
        <w:bottom w:val="single" w:sz="12" w:space="6" w:color="auto"/>
        <w:right w:val="single" w:sz="12" w:space="6" w:color="auto"/>
      </w:pBdr>
    </w:pPr>
  </w:style>
  <w:style w:type="paragraph" w:customStyle="1" w:styleId="SidebarListPara">
    <w:name w:val="SidebarListPara"/>
    <w:basedOn w:val="SidebarListNumbered"/>
    <w:rsid w:val="00E834FF"/>
    <w:pPr>
      <w:pBdr>
        <w:left w:val="double" w:sz="12" w:space="24" w:color="auto"/>
      </w:pBdr>
      <w:ind w:firstLine="0"/>
    </w:pPr>
  </w:style>
  <w:style w:type="paragraph" w:customStyle="1" w:styleId="ExerciseTitle">
    <w:name w:val="ExerciseTitle"/>
    <w:basedOn w:val="SidebarTitle"/>
    <w:next w:val="Exercise"/>
    <w:rsid w:val="00E834FF"/>
    <w:pPr>
      <w:pBdr>
        <w:top w:val="single" w:sz="12" w:space="6" w:color="auto"/>
        <w:left w:val="single" w:sz="12" w:space="6" w:color="auto"/>
        <w:bottom w:val="single" w:sz="12" w:space="6" w:color="auto"/>
        <w:right w:val="single" w:sz="12" w:space="6" w:color="auto"/>
      </w:pBdr>
      <w:outlineLvl w:val="9"/>
    </w:pPr>
  </w:style>
  <w:style w:type="paragraph" w:customStyle="1" w:styleId="SidebarTitle">
    <w:name w:val="SidebarTitle"/>
    <w:next w:val="Sidebar"/>
    <w:rsid w:val="00E834FF"/>
    <w:pPr>
      <w:pBdr>
        <w:top w:val="double" w:sz="12" w:space="6" w:color="auto"/>
        <w:left w:val="double" w:sz="12" w:space="6" w:color="auto"/>
        <w:bottom w:val="double" w:sz="12" w:space="6" w:color="auto"/>
        <w:right w:val="double" w:sz="12" w:space="6" w:color="auto"/>
      </w:pBdr>
      <w:spacing w:before="360" w:after="240"/>
      <w:outlineLvl w:val="8"/>
    </w:pPr>
    <w:rPr>
      <w:rFonts w:ascii="Arial" w:hAnsi="Arial"/>
      <w:b/>
      <w:sz w:val="26"/>
    </w:rPr>
  </w:style>
  <w:style w:type="paragraph" w:customStyle="1" w:styleId="Tip">
    <w:name w:val="Tip"/>
    <w:basedOn w:val="ParaContinued"/>
    <w:next w:val="Para"/>
    <w:rsid w:val="00E834FF"/>
    <w:pPr>
      <w:numPr>
        <w:numId w:val="35"/>
      </w:numPr>
      <w:pBdr>
        <w:top w:val="single" w:sz="6" w:space="7" w:color="auto"/>
        <w:left w:val="single" w:sz="6" w:space="7" w:color="auto"/>
        <w:bottom w:val="single" w:sz="6" w:space="7" w:color="auto"/>
        <w:right w:val="single" w:sz="6" w:space="7" w:color="auto"/>
      </w:pBdr>
    </w:pPr>
    <w:rPr>
      <w:rFonts w:ascii="Arial" w:hAnsi="Arial"/>
    </w:rPr>
  </w:style>
  <w:style w:type="paragraph" w:customStyle="1" w:styleId="Warning">
    <w:name w:val="Warning"/>
    <w:basedOn w:val="ParaContinued"/>
    <w:next w:val="Para"/>
    <w:rsid w:val="00E834FF"/>
    <w:pPr>
      <w:numPr>
        <w:numId w:val="36"/>
      </w:numPr>
      <w:pBdr>
        <w:top w:val="single" w:sz="6" w:space="7" w:color="auto"/>
        <w:left w:val="single" w:sz="6" w:space="7" w:color="auto"/>
        <w:bottom w:val="single" w:sz="6" w:space="7" w:color="auto"/>
        <w:right w:val="single" w:sz="6" w:space="7" w:color="auto"/>
      </w:pBdr>
    </w:pPr>
    <w:rPr>
      <w:rFonts w:ascii="Arial" w:hAnsi="Arial"/>
    </w:rPr>
  </w:style>
  <w:style w:type="paragraph" w:customStyle="1" w:styleId="FrontmatterTitle">
    <w:name w:val="FrontmatterTitle"/>
    <w:basedOn w:val="Title1"/>
    <w:next w:val="Para"/>
    <w:rsid w:val="00E834FF"/>
    <w:pPr>
      <w:outlineLvl w:val="9"/>
    </w:pPr>
  </w:style>
  <w:style w:type="paragraph" w:customStyle="1" w:styleId="Title1">
    <w:name w:val="Title1"/>
    <w:next w:val="Para"/>
    <w:rsid w:val="00E834FF"/>
    <w:pPr>
      <w:keepNext/>
      <w:widowControl w:val="0"/>
      <w:pBdr>
        <w:top w:val="single" w:sz="4" w:space="1" w:color="auto"/>
      </w:pBdr>
      <w:spacing w:before="480" w:after="360"/>
      <w:outlineLvl w:val="1"/>
    </w:pPr>
    <w:rPr>
      <w:rFonts w:ascii="Arial" w:hAnsi="Arial"/>
      <w:b/>
      <w:sz w:val="52"/>
    </w:rPr>
  </w:style>
  <w:style w:type="paragraph" w:customStyle="1" w:styleId="SidebarTitleSub">
    <w:name w:val="SidebarTitleSub"/>
    <w:basedOn w:val="Sidebar"/>
    <w:next w:val="Sidebar"/>
    <w:rsid w:val="00E834FF"/>
    <w:pPr>
      <w:keepNext/>
      <w:spacing w:before="240"/>
    </w:pPr>
    <w:rPr>
      <w:rFonts w:ascii="Arial" w:hAnsi="Arial"/>
      <w:b/>
      <w:i/>
    </w:rPr>
  </w:style>
  <w:style w:type="paragraph" w:customStyle="1" w:styleId="Disclaimer">
    <w:name w:val="Disclaimer"/>
    <w:next w:val="Para"/>
    <w:rsid w:val="00E834FF"/>
    <w:pPr>
      <w:pBdr>
        <w:top w:val="single" w:sz="6" w:space="7" w:color="auto"/>
        <w:left w:val="single" w:sz="6" w:space="7" w:color="auto"/>
        <w:bottom w:val="single" w:sz="6" w:space="7" w:color="auto"/>
        <w:right w:val="single" w:sz="6" w:space="7" w:color="auto"/>
      </w:pBdr>
      <w:tabs>
        <w:tab w:val="num" w:pos="360"/>
      </w:tabs>
      <w:spacing w:after="120"/>
      <w:ind w:left="1800" w:hanging="360"/>
    </w:pPr>
    <w:rPr>
      <w:rFonts w:ascii="Arial" w:hAnsi="Arial"/>
      <w:sz w:val="26"/>
    </w:rPr>
  </w:style>
  <w:style w:type="paragraph" w:customStyle="1" w:styleId="ExerciseListPara">
    <w:name w:val="ExerciseListPara"/>
    <w:basedOn w:val="ExerciseListNumbered"/>
    <w:rsid w:val="00E834FF"/>
    <w:pPr>
      <w:ind w:firstLine="0"/>
    </w:pPr>
  </w:style>
  <w:style w:type="paragraph" w:customStyle="1" w:styleId="ExerciseListParaSub">
    <w:name w:val="ExerciseListParaSub"/>
    <w:basedOn w:val="ExerciseListPara"/>
    <w:rsid w:val="00E834FF"/>
    <w:pPr>
      <w:ind w:left="720"/>
    </w:pPr>
  </w:style>
  <w:style w:type="paragraph" w:customStyle="1" w:styleId="SidebarListParaSub">
    <w:name w:val="SidebarListParaSub"/>
    <w:basedOn w:val="SidebarListSub"/>
    <w:rsid w:val="00E834FF"/>
  </w:style>
  <w:style w:type="paragraph" w:customStyle="1" w:styleId="Author">
    <w:name w:val="Author"/>
    <w:basedOn w:val="BodyText"/>
    <w:next w:val="BodyText"/>
    <w:rsid w:val="00E834FF"/>
    <w:pPr>
      <w:spacing w:after="3000"/>
      <w:ind w:left="720" w:firstLine="720"/>
      <w:jc w:val="center"/>
    </w:pPr>
    <w:rPr>
      <w:sz w:val="32"/>
    </w:rPr>
  </w:style>
  <w:style w:type="paragraph" w:customStyle="1" w:styleId="FullTitle">
    <w:name w:val="FullTitle"/>
    <w:basedOn w:val="Para"/>
    <w:rsid w:val="00E834FF"/>
    <w:pPr>
      <w:pageBreakBefore/>
      <w:spacing w:before="4800" w:after="480"/>
      <w:jc w:val="center"/>
    </w:pPr>
    <w:rPr>
      <w:rFonts w:ascii="Arial" w:hAnsi="Arial"/>
      <w:b/>
      <w:sz w:val="52"/>
    </w:rPr>
  </w:style>
  <w:style w:type="paragraph" w:customStyle="1" w:styleId="SidebarRunInHeadSub">
    <w:name w:val="SidebarRunInHeadSub"/>
    <w:basedOn w:val="SidebarRunInHead"/>
    <w:next w:val="Normal"/>
    <w:rsid w:val="00E834FF"/>
    <w:pPr>
      <w:ind w:left="1080"/>
    </w:pPr>
  </w:style>
  <w:style w:type="paragraph" w:customStyle="1" w:styleId="SidebarTroubleshootingTitle">
    <w:name w:val="SidebarTroubleshootingTitle"/>
    <w:basedOn w:val="SidebarTitle"/>
    <w:next w:val="Sidebar"/>
    <w:rsid w:val="00E834FF"/>
  </w:style>
  <w:style w:type="paragraph" w:customStyle="1" w:styleId="SidebarOpportunitiesTitle">
    <w:name w:val="SidebarOpportunitiesTitle"/>
    <w:basedOn w:val="SidebarTitle"/>
    <w:next w:val="Sidebar"/>
    <w:rsid w:val="00E834FF"/>
  </w:style>
  <w:style w:type="paragraph" w:customStyle="1" w:styleId="SidebarCustom1Title">
    <w:name w:val="SidebarCustom1Title"/>
    <w:basedOn w:val="SidebarTitle"/>
    <w:next w:val="Sidebar"/>
    <w:rsid w:val="00E834FF"/>
  </w:style>
  <w:style w:type="paragraph" w:customStyle="1" w:styleId="SidebarCustom2Title">
    <w:name w:val="SidebarCustom2Title"/>
    <w:basedOn w:val="SidebarTitle"/>
    <w:next w:val="Sidebar"/>
    <w:rsid w:val="00E834FF"/>
  </w:style>
  <w:style w:type="paragraph" w:customStyle="1" w:styleId="SidebarRunInPara">
    <w:name w:val="SidebarRunInPara"/>
    <w:basedOn w:val="SidebarList"/>
    <w:rsid w:val="00E834FF"/>
  </w:style>
  <w:style w:type="paragraph" w:customStyle="1" w:styleId="SidebarRunInParaSub">
    <w:name w:val="SidebarRunInParaSub"/>
    <w:basedOn w:val="SidebarRunInPara"/>
    <w:rsid w:val="00E834FF"/>
    <w:pPr>
      <w:ind w:left="1080"/>
    </w:pPr>
  </w:style>
  <w:style w:type="character" w:customStyle="1" w:styleId="QuestionChar">
    <w:name w:val="Question Char"/>
    <w:basedOn w:val="DefaultParagraphFont"/>
    <w:link w:val="Question"/>
    <w:rsid w:val="00E834FF"/>
    <w:rPr>
      <w:sz w:val="26"/>
    </w:rPr>
  </w:style>
  <w:style w:type="character" w:customStyle="1" w:styleId="OptionChar">
    <w:name w:val="Option Char"/>
    <w:basedOn w:val="QuestionChar"/>
    <w:link w:val="Option"/>
    <w:rsid w:val="00E834FF"/>
    <w:rPr>
      <w:sz w:val="26"/>
    </w:rPr>
  </w:style>
  <w:style w:type="character" w:customStyle="1" w:styleId="AnswerChar">
    <w:name w:val="Answer Char"/>
    <w:basedOn w:val="OptionChar"/>
    <w:link w:val="Answer"/>
    <w:rsid w:val="00E834FF"/>
    <w:rPr>
      <w:snapToGrid w:val="0"/>
      <w:sz w:val="26"/>
    </w:rPr>
  </w:style>
  <w:style w:type="character" w:customStyle="1" w:styleId="ExplanationChar">
    <w:name w:val="Explanation Char"/>
    <w:basedOn w:val="AnswerChar"/>
    <w:link w:val="Explanation"/>
    <w:rsid w:val="00E834FF"/>
    <w:rPr>
      <w:snapToGrid w:val="0"/>
      <w:sz w:val="26"/>
    </w:rPr>
  </w:style>
  <w:style w:type="paragraph" w:customStyle="1" w:styleId="InsideAddress">
    <w:name w:val="Inside Address"/>
    <w:basedOn w:val="Normal"/>
    <w:rsid w:val="00E834FF"/>
    <w:pPr>
      <w:spacing w:line="220" w:lineRule="atLeast"/>
      <w:jc w:val="both"/>
    </w:pPr>
    <w:rPr>
      <w:rFonts w:ascii="Arial" w:hAnsi="Arial"/>
      <w:spacing w:val="-5"/>
      <w:sz w:val="20"/>
    </w:rPr>
  </w:style>
  <w:style w:type="paragraph" w:customStyle="1" w:styleId="Par">
    <w:name w:val="Par"/>
    <w:basedOn w:val="Para"/>
    <w:rsid w:val="00E834FF"/>
    <w:rPr>
      <w:rFonts w:ascii="Times-Roman" w:hAnsi="Times-Roman" w:cs="Times-Roman"/>
      <w:color w:val="000000"/>
      <w:sz w:val="19"/>
      <w:szCs w:val="19"/>
    </w:rPr>
  </w:style>
  <w:style w:type="character" w:customStyle="1" w:styleId="FeatureParaChar">
    <w:name w:val="FeaturePara Char"/>
    <w:basedOn w:val="DefaultParagraphFont"/>
    <w:link w:val="FeaturePara"/>
    <w:rsid w:val="00E834FF"/>
    <w:rPr>
      <w:rFonts w:ascii="Arial" w:hAnsi="Arial"/>
      <w:sz w:val="26"/>
    </w:rPr>
  </w:style>
  <w:style w:type="table" w:customStyle="1" w:styleId="LightShading-Accent51">
    <w:name w:val="Light Shading - Accent 51"/>
    <w:rsid w:val="00E834FF"/>
    <w:rPr>
      <w:rFonts w:ascii="Calibri" w:eastAsia="Calibri" w:hAnsi="Calibri"/>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paragraph" w:customStyle="1" w:styleId="bkgrndTxt">
    <w:name w:val="bkgrndTxt"/>
    <w:rsid w:val="00E834FF"/>
    <w:pPr>
      <w:tabs>
        <w:tab w:val="left" w:pos="360"/>
      </w:tabs>
      <w:spacing w:line="360" w:lineRule="exact"/>
    </w:pPr>
    <w:rPr>
      <w:rFonts w:ascii="Arial" w:eastAsia="Calibri" w:hAnsi="Arial"/>
      <w:color w:val="000000"/>
      <w:sz w:val="28"/>
    </w:rPr>
  </w:style>
  <w:style w:type="paragraph" w:customStyle="1" w:styleId="righttitle">
    <w:name w:val="righttitle"/>
    <w:basedOn w:val="Normal"/>
    <w:rsid w:val="00E834FF"/>
    <w:pPr>
      <w:jc w:val="right"/>
    </w:pPr>
    <w:rPr>
      <w:rFonts w:ascii="Arial" w:hAnsi="Arial"/>
      <w:b/>
      <w:noProof/>
      <w:color w:val="000000"/>
      <w:sz w:val="28"/>
      <w:szCs w:val="20"/>
    </w:rPr>
  </w:style>
  <w:style w:type="paragraph" w:customStyle="1" w:styleId="lefttitle">
    <w:name w:val="lefttitle"/>
    <w:basedOn w:val="Normal"/>
    <w:rsid w:val="00E834FF"/>
    <w:rPr>
      <w:rFonts w:ascii="Arial" w:hAnsi="Arial"/>
      <w:b/>
      <w:noProof/>
      <w:color w:val="000000"/>
      <w:sz w:val="28"/>
      <w:szCs w:val="20"/>
    </w:rPr>
  </w:style>
  <w:style w:type="paragraph" w:customStyle="1" w:styleId="CaseStudyTitle">
    <w:name w:val="CaseStudyTitle"/>
    <w:next w:val="Normal"/>
    <w:rsid w:val="00E834FF"/>
    <w:pPr>
      <w:pBdr>
        <w:top w:val="dotDotDash" w:sz="18" w:space="1" w:color="auto"/>
        <w:left w:val="single" w:sz="36" w:space="6" w:color="C0C0C0"/>
      </w:pBdr>
      <w:spacing w:before="240" w:after="120"/>
      <w:contextualSpacing/>
    </w:pPr>
    <w:rPr>
      <w:rFonts w:ascii="Arial" w:hAnsi="Arial"/>
      <w:b/>
      <w:snapToGrid w:val="0"/>
      <w:sz w:val="36"/>
      <w:szCs w:val="26"/>
      <w:u w:val="single"/>
    </w:rPr>
  </w:style>
  <w:style w:type="paragraph" w:customStyle="1" w:styleId="ExampleTitle">
    <w:name w:val="ExampleTitle"/>
    <w:basedOn w:val="Normal"/>
    <w:next w:val="Normal"/>
    <w:rsid w:val="00E834FF"/>
    <w:pPr>
      <w:keepNext/>
      <w:pBdr>
        <w:top w:val="doubleWave" w:sz="6" w:space="6" w:color="000000"/>
        <w:left w:val="single" w:sz="36" w:space="6" w:color="C0C0C0"/>
      </w:pBdr>
      <w:spacing w:before="360" w:after="120"/>
      <w:outlineLvl w:val="8"/>
    </w:pPr>
    <w:rPr>
      <w:rFonts w:ascii="Arial" w:hAnsi="Arial"/>
      <w:b/>
      <w:sz w:val="36"/>
      <w:szCs w:val="26"/>
    </w:rPr>
  </w:style>
  <w:style w:type="character" w:customStyle="1" w:styleId="ListBulletedSubChar">
    <w:name w:val="ListBulletedSub Char"/>
    <w:basedOn w:val="DefaultParagraphFont"/>
    <w:link w:val="ListBulletedSub"/>
    <w:rsid w:val="00E834FF"/>
    <w:rPr>
      <w:snapToGrid w:val="0"/>
      <w:sz w:val="26"/>
    </w:rPr>
  </w:style>
  <w:style w:type="paragraph" w:customStyle="1" w:styleId="Bu">
    <w:name w:val="Bu"/>
    <w:basedOn w:val="Para"/>
    <w:rsid w:val="00E834FF"/>
  </w:style>
  <w:style w:type="paragraph" w:customStyle="1" w:styleId="FeatureParaItalic">
    <w:name w:val="FeaturePara + Italic"/>
    <w:basedOn w:val="FeaturePara"/>
    <w:link w:val="FeatureParaItalicChar"/>
    <w:rsid w:val="00E834FF"/>
    <w:rPr>
      <w:i/>
      <w:iCs/>
      <w:snapToGrid w:val="0"/>
    </w:rPr>
  </w:style>
  <w:style w:type="character" w:customStyle="1" w:styleId="FeatureParaItalicChar">
    <w:name w:val="FeaturePara + Italic Char"/>
    <w:basedOn w:val="FeatureParaChar"/>
    <w:link w:val="FeatureParaItalic"/>
    <w:rsid w:val="00E834FF"/>
    <w:rPr>
      <w:rFonts w:ascii="Arial" w:hAnsi="Arial"/>
      <w:i/>
      <w:iCs/>
      <w:snapToGrid w:val="0"/>
      <w:sz w:val="26"/>
    </w:rPr>
  </w:style>
  <w:style w:type="character" w:customStyle="1" w:styleId="RunInParaChar">
    <w:name w:val="RunInPara Char"/>
    <w:basedOn w:val="DefaultParagraphFont"/>
    <w:link w:val="RunInPara"/>
    <w:rsid w:val="00E834FF"/>
    <w:rPr>
      <w:snapToGrid w:val="0"/>
      <w:sz w:val="24"/>
    </w:rPr>
  </w:style>
  <w:style w:type="paragraph" w:customStyle="1" w:styleId="RunInParaItalic">
    <w:name w:val="RunInPara + Italic"/>
    <w:basedOn w:val="RunInPara"/>
    <w:link w:val="RunInParaItalicChar"/>
    <w:rsid w:val="00E834FF"/>
    <w:rPr>
      <w:i/>
      <w:iCs/>
      <w:sz w:val="26"/>
    </w:rPr>
  </w:style>
  <w:style w:type="character" w:customStyle="1" w:styleId="RunInParaItalicChar">
    <w:name w:val="RunInPara + Italic Char"/>
    <w:basedOn w:val="RunInParaChar"/>
    <w:link w:val="RunInParaItalic"/>
    <w:rsid w:val="00E834FF"/>
    <w:rPr>
      <w:i/>
      <w:iCs/>
      <w:snapToGrid w:val="0"/>
      <w:sz w:val="26"/>
    </w:rPr>
  </w:style>
  <w:style w:type="paragraph" w:customStyle="1" w:styleId="Noparagraphstyle">
    <w:name w:val="[No paragraph style]"/>
    <w:rsid w:val="00E834FF"/>
    <w:pPr>
      <w:widowControl w:val="0"/>
      <w:autoSpaceDE w:val="0"/>
      <w:autoSpaceDN w:val="0"/>
      <w:adjustRightInd w:val="0"/>
      <w:spacing w:line="288" w:lineRule="auto"/>
      <w:textAlignment w:val="center"/>
    </w:pPr>
    <w:rPr>
      <w:rFonts w:ascii="Times (TT)" w:hAnsi="Times (TT)" w:cs="Times (TT)"/>
      <w:color w:val="000000"/>
      <w:sz w:val="24"/>
      <w:szCs w:val="24"/>
    </w:rPr>
  </w:style>
  <w:style w:type="paragraph" w:customStyle="1" w:styleId="Qexe">
    <w:name w:val="Qexe"/>
    <w:basedOn w:val="Question"/>
    <w:rsid w:val="00E834FF"/>
  </w:style>
  <w:style w:type="character" w:customStyle="1" w:styleId="BodyTextChar1">
    <w:name w:val="Body Text Char1"/>
    <w:basedOn w:val="DefaultParagraphFont"/>
    <w:rsid w:val="00E834FF"/>
    <w:rPr>
      <w:rFonts w:asciiTheme="minorHAnsi" w:eastAsiaTheme="minorHAnsi" w:hAnsiTheme="minorHAnsi" w:cstheme="minorBidi"/>
      <w:sz w:val="22"/>
      <w:szCs w:val="22"/>
    </w:rPr>
  </w:style>
  <w:style w:type="paragraph" w:customStyle="1" w:styleId="action">
    <w:name w:val="action"/>
    <w:rsid w:val="00E834FF"/>
    <w:pPr>
      <w:widowControl w:val="0"/>
      <w:spacing w:line="360" w:lineRule="atLeast"/>
      <w:ind w:left="1080" w:hanging="1080"/>
    </w:pPr>
    <w:rPr>
      <w:rFonts w:ascii="Arial" w:eastAsia="Calibri" w:hAnsi="Arial"/>
      <w:color w:val="000000"/>
      <w:sz w:val="28"/>
    </w:rPr>
  </w:style>
  <w:style w:type="paragraph" w:customStyle="1" w:styleId="celltext">
    <w:name w:val="cell_text"/>
    <w:basedOn w:val="Normal"/>
    <w:rsid w:val="00E834FF"/>
    <w:pPr>
      <w:spacing w:before="60" w:after="60"/>
      <w:ind w:left="43" w:right="43"/>
    </w:pPr>
    <w:rPr>
      <w:rFonts w:ascii="Times Roman" w:hAnsi="Times Roman"/>
      <w:sz w:val="20"/>
      <w:szCs w:val="20"/>
    </w:rPr>
  </w:style>
  <w:style w:type="table" w:customStyle="1" w:styleId="LightShading-Accent52">
    <w:name w:val="Light Shading - Accent 52"/>
    <w:rsid w:val="00E834FF"/>
    <w:rPr>
      <w:rFonts w:ascii="Calibri" w:eastAsia="Calibri" w:hAnsi="Calibri"/>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character" w:customStyle="1" w:styleId="indquotelink1">
    <w:name w:val="indquote_link1"/>
    <w:basedOn w:val="DefaultParagraphFont"/>
    <w:rsid w:val="00E834FF"/>
    <w:rPr>
      <w:rFonts w:ascii="Georgia" w:hAnsi="Georgia" w:hint="default"/>
      <w:b w:val="0"/>
      <w:bCs w:val="0"/>
      <w:i w:val="0"/>
      <w:iCs w:val="0"/>
      <w:strike w:val="0"/>
      <w:dstrike w:val="0"/>
      <w:color w:val="003366"/>
      <w:sz w:val="24"/>
      <w:szCs w:val="24"/>
      <w:u w:val="none"/>
      <w:effect w:val="none"/>
    </w:rPr>
  </w:style>
  <w:style w:type="paragraph" w:customStyle="1" w:styleId="body">
    <w:name w:val="body"/>
    <w:basedOn w:val="Normal"/>
    <w:rsid w:val="00E834FF"/>
    <w:pPr>
      <w:spacing w:before="100" w:beforeAutospacing="1" w:after="100" w:afterAutospacing="1"/>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9" w:qFormat="1"/>
    <w:lsdException w:name="Intense Emphasis" w:uiPriority="99" w:qFormat="1"/>
    <w:lsdException w:name="Subtle Reference" w:uiPriority="99" w:qFormat="1"/>
    <w:lsdException w:name="Intense Reference" w:uiPriority="99" w:qFormat="1"/>
    <w:lsdException w:name="Book Title" w:qFormat="1"/>
    <w:lsdException w:name="Bibliography" w:semiHidden="1" w:unhideWhenUsed="1"/>
    <w:lsdException w:name="TOC Heading" w:semiHidden="1" w:uiPriority="99" w:unhideWhenUsed="1" w:qFormat="1"/>
  </w:latentStyles>
  <w:style w:type="paragraph" w:default="1" w:styleId="Normal">
    <w:name w:val="Normal"/>
    <w:qFormat/>
    <w:rsid w:val="008F48EA"/>
    <w:rPr>
      <w:sz w:val="24"/>
      <w:szCs w:val="24"/>
    </w:rPr>
  </w:style>
  <w:style w:type="paragraph" w:styleId="Heading1">
    <w:name w:val="heading 1"/>
    <w:next w:val="Normal"/>
    <w:link w:val="Heading1Char"/>
    <w:qFormat/>
    <w:rsid w:val="008F48EA"/>
    <w:pPr>
      <w:keepNext/>
      <w:numPr>
        <w:numId w:val="19"/>
      </w:numPr>
      <w:spacing w:before="240"/>
      <w:outlineLvl w:val="0"/>
    </w:pPr>
    <w:rPr>
      <w:b/>
      <w:caps/>
      <w:sz w:val="28"/>
      <w:szCs w:val="28"/>
    </w:rPr>
  </w:style>
  <w:style w:type="paragraph" w:styleId="Heading2">
    <w:name w:val="heading 2"/>
    <w:basedOn w:val="Normal"/>
    <w:next w:val="Normal"/>
    <w:link w:val="Heading2Char"/>
    <w:qFormat/>
    <w:rsid w:val="008F48EA"/>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8F48EA"/>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8F48EA"/>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8F48EA"/>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8F48EA"/>
    <w:pPr>
      <w:numPr>
        <w:ilvl w:val="5"/>
        <w:numId w:val="19"/>
      </w:numPr>
      <w:outlineLvl w:val="5"/>
    </w:pPr>
    <w:rPr>
      <w:sz w:val="24"/>
    </w:rPr>
  </w:style>
  <w:style w:type="paragraph" w:styleId="Heading7">
    <w:name w:val="heading 7"/>
    <w:next w:val="Normal"/>
    <w:link w:val="Heading7Char"/>
    <w:qFormat/>
    <w:rsid w:val="008F48EA"/>
    <w:pPr>
      <w:numPr>
        <w:ilvl w:val="6"/>
        <w:numId w:val="19"/>
      </w:numPr>
      <w:outlineLvl w:val="6"/>
    </w:pPr>
    <w:rPr>
      <w:sz w:val="24"/>
    </w:rPr>
  </w:style>
  <w:style w:type="paragraph" w:styleId="Heading8">
    <w:name w:val="heading 8"/>
    <w:next w:val="Normal"/>
    <w:link w:val="Heading8Char"/>
    <w:qFormat/>
    <w:rsid w:val="008F48EA"/>
    <w:pPr>
      <w:numPr>
        <w:ilvl w:val="7"/>
        <w:numId w:val="19"/>
      </w:numPr>
      <w:outlineLvl w:val="7"/>
    </w:pPr>
    <w:rPr>
      <w:sz w:val="24"/>
    </w:rPr>
  </w:style>
  <w:style w:type="paragraph" w:styleId="Heading9">
    <w:name w:val="heading 9"/>
    <w:next w:val="Normal"/>
    <w:link w:val="Heading9Char"/>
    <w:qFormat/>
    <w:rsid w:val="008F48EA"/>
    <w:pPr>
      <w:numPr>
        <w:ilvl w:val="8"/>
        <w:numId w:val="19"/>
      </w:numPr>
      <w:outlineLvl w:val="8"/>
    </w:pPr>
    <w:rPr>
      <w:sz w:val="24"/>
    </w:rPr>
  </w:style>
  <w:style w:type="character" w:default="1" w:styleId="DefaultParagraphFont">
    <w:name w:val="Default Paragraph Font"/>
    <w:semiHidden/>
    <w:rsid w:val="008F48E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8F48EA"/>
  </w:style>
  <w:style w:type="paragraph" w:styleId="BalloonText">
    <w:name w:val="Balloon Text"/>
    <w:link w:val="BalloonTextChar"/>
    <w:semiHidden/>
    <w:rsid w:val="008F48EA"/>
    <w:rPr>
      <w:rFonts w:ascii="Tahoma" w:hAnsi="Tahoma" w:cs="Tahoma"/>
      <w:sz w:val="16"/>
      <w:szCs w:val="16"/>
    </w:rPr>
  </w:style>
  <w:style w:type="character" w:customStyle="1" w:styleId="BalloonTextChar">
    <w:name w:val="Balloon Text Char"/>
    <w:basedOn w:val="DefaultParagraphFont"/>
    <w:link w:val="BalloonText"/>
    <w:semiHidden/>
    <w:rsid w:val="00E834FF"/>
    <w:rPr>
      <w:rFonts w:ascii="Tahoma" w:hAnsi="Tahoma" w:cs="Tahoma"/>
      <w:sz w:val="16"/>
      <w:szCs w:val="16"/>
    </w:rPr>
  </w:style>
  <w:style w:type="character" w:customStyle="1" w:styleId="BalloonTextChar2">
    <w:name w:val="Balloon Text Char2"/>
    <w:basedOn w:val="DefaultParagraphFont"/>
    <w:semiHidden/>
    <w:rsid w:val="00E5061D"/>
    <w:rPr>
      <w:rFonts w:ascii="Tahoma" w:eastAsia="Calibri" w:hAnsi="Tahoma"/>
      <w:sz w:val="16"/>
      <w:szCs w:val="22"/>
    </w:rPr>
  </w:style>
  <w:style w:type="paragraph" w:customStyle="1" w:styleId="Para">
    <w:name w:val="Para"/>
    <w:link w:val="ParaChar"/>
    <w:qFormat/>
    <w:rsid w:val="008F48EA"/>
    <w:pPr>
      <w:spacing w:after="120"/>
      <w:ind w:left="720" w:firstLine="720"/>
    </w:pPr>
    <w:rPr>
      <w:snapToGrid w:val="0"/>
      <w:sz w:val="26"/>
    </w:rPr>
  </w:style>
  <w:style w:type="paragraph" w:customStyle="1" w:styleId="AbstractHead">
    <w:name w:val="AbstractHead"/>
    <w:basedOn w:val="Para"/>
    <w:next w:val="Normal"/>
    <w:rsid w:val="008F48EA"/>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8F48EA"/>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8F48EA"/>
    <w:pPr>
      <w:spacing w:after="120"/>
      <w:ind w:left="720" w:firstLine="720"/>
    </w:pPr>
    <w:rPr>
      <w:snapToGrid w:val="0"/>
      <w:sz w:val="26"/>
    </w:rPr>
  </w:style>
  <w:style w:type="paragraph" w:customStyle="1" w:styleId="Address">
    <w:name w:val="Address"/>
    <w:basedOn w:val="Normal"/>
    <w:rsid w:val="008F48EA"/>
    <w:pPr>
      <w:widowControl w:val="0"/>
      <w:spacing w:before="120"/>
      <w:ind w:left="2160"/>
    </w:pPr>
    <w:rPr>
      <w:snapToGrid w:val="0"/>
      <w:szCs w:val="20"/>
    </w:rPr>
  </w:style>
  <w:style w:type="paragraph" w:customStyle="1" w:styleId="AddressDescription">
    <w:name w:val="AddressDescription"/>
    <w:basedOn w:val="Normal"/>
    <w:next w:val="Normal"/>
    <w:rsid w:val="008F48EA"/>
    <w:pPr>
      <w:widowControl w:val="0"/>
      <w:spacing w:before="120" w:after="120"/>
      <w:ind w:left="2160"/>
    </w:pPr>
    <w:rPr>
      <w:snapToGrid w:val="0"/>
      <w:szCs w:val="20"/>
    </w:rPr>
  </w:style>
  <w:style w:type="paragraph" w:customStyle="1" w:styleId="AddressName">
    <w:name w:val="AddressName"/>
    <w:basedOn w:val="Normal"/>
    <w:next w:val="Normal"/>
    <w:rsid w:val="008F48EA"/>
    <w:pPr>
      <w:widowControl w:val="0"/>
      <w:spacing w:before="120"/>
      <w:ind w:left="2160"/>
    </w:pPr>
    <w:rPr>
      <w:snapToGrid w:val="0"/>
      <w:szCs w:val="20"/>
    </w:rPr>
  </w:style>
  <w:style w:type="paragraph" w:customStyle="1" w:styleId="Question">
    <w:name w:val="Question"/>
    <w:next w:val="Normal"/>
    <w:link w:val="QuestionChar"/>
    <w:rsid w:val="008F48EA"/>
    <w:pPr>
      <w:spacing w:after="120"/>
      <w:ind w:left="2160" w:hanging="720"/>
    </w:pPr>
    <w:rPr>
      <w:sz w:val="26"/>
    </w:rPr>
  </w:style>
  <w:style w:type="paragraph" w:customStyle="1" w:styleId="Option">
    <w:name w:val="Option"/>
    <w:basedOn w:val="Question"/>
    <w:link w:val="OptionChar"/>
    <w:rsid w:val="008F48EA"/>
    <w:pPr>
      <w:ind w:left="2880"/>
    </w:pPr>
  </w:style>
  <w:style w:type="paragraph" w:customStyle="1" w:styleId="Answer">
    <w:name w:val="Answer"/>
    <w:basedOn w:val="Option"/>
    <w:next w:val="Normal"/>
    <w:link w:val="AnswerChar"/>
    <w:rsid w:val="008F48EA"/>
    <w:pPr>
      <w:widowControl w:val="0"/>
    </w:pPr>
    <w:rPr>
      <w:snapToGrid w:val="0"/>
    </w:rPr>
  </w:style>
  <w:style w:type="paragraph" w:customStyle="1" w:styleId="AnswersHead">
    <w:name w:val="AnswersHead"/>
    <w:basedOn w:val="Normal"/>
    <w:next w:val="Para"/>
    <w:rsid w:val="008F48EA"/>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8F48EA"/>
    <w:pPr>
      <w:spacing w:after="360"/>
      <w:outlineLvl w:val="0"/>
    </w:pPr>
    <w:rPr>
      <w:rFonts w:ascii="Arial" w:hAnsi="Arial"/>
      <w:b/>
      <w:snapToGrid w:val="0"/>
      <w:sz w:val="60"/>
    </w:rPr>
  </w:style>
  <w:style w:type="paragraph" w:customStyle="1" w:styleId="AppendixTitle">
    <w:name w:val="AppendixTitle"/>
    <w:basedOn w:val="ChapterTitle"/>
    <w:next w:val="Para"/>
    <w:rsid w:val="008F48EA"/>
    <w:pPr>
      <w:spacing w:before="120" w:after="120"/>
    </w:pPr>
  </w:style>
  <w:style w:type="paragraph" w:customStyle="1" w:styleId="AuthorBio">
    <w:name w:val="AuthorBio"/>
    <w:rsid w:val="008F48EA"/>
    <w:pPr>
      <w:spacing w:before="240" w:after="240"/>
      <w:ind w:firstLine="720"/>
    </w:pPr>
    <w:rPr>
      <w:rFonts w:ascii="Arial" w:hAnsi="Arial"/>
    </w:rPr>
  </w:style>
  <w:style w:type="paragraph" w:styleId="Bibliography">
    <w:name w:val="Bibliography"/>
    <w:basedOn w:val="Normal"/>
    <w:next w:val="Normal"/>
    <w:semiHidden/>
    <w:rsid w:val="008F48EA"/>
    <w:pPr>
      <w:spacing w:after="200" w:line="276" w:lineRule="auto"/>
    </w:pPr>
    <w:rPr>
      <w:rFonts w:ascii="Calibri" w:eastAsia="Calibri" w:hAnsi="Calibri"/>
      <w:sz w:val="22"/>
      <w:szCs w:val="22"/>
    </w:rPr>
  </w:style>
  <w:style w:type="paragraph" w:customStyle="1" w:styleId="BibliographyEntry">
    <w:name w:val="BibliographyEntry"/>
    <w:rsid w:val="008F48EA"/>
    <w:pPr>
      <w:ind w:left="1440" w:hanging="720"/>
    </w:pPr>
    <w:rPr>
      <w:rFonts w:ascii="Arial" w:hAnsi="Arial" w:cs="Tahoma"/>
      <w:sz w:val="26"/>
      <w:szCs w:val="16"/>
    </w:rPr>
  </w:style>
  <w:style w:type="paragraph" w:customStyle="1" w:styleId="BibliographyHead">
    <w:name w:val="BibliographyHead"/>
    <w:next w:val="BibliographyEntry"/>
    <w:rsid w:val="008F48EA"/>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8F48EA"/>
    <w:rPr>
      <w:rFonts w:ascii="Arial" w:hAnsi="Arial"/>
      <w:b/>
      <w:smallCaps/>
      <w:sz w:val="60"/>
      <w:szCs w:val="60"/>
    </w:rPr>
  </w:style>
  <w:style w:type="character" w:customStyle="1" w:styleId="BoldItalic">
    <w:name w:val="BoldItalic"/>
    <w:rsid w:val="008F48EA"/>
    <w:rPr>
      <w:b/>
      <w:i/>
    </w:rPr>
  </w:style>
  <w:style w:type="character" w:styleId="BookTitle">
    <w:name w:val="Book Title"/>
    <w:qFormat/>
    <w:rsid w:val="008F48EA"/>
    <w:rPr>
      <w:b/>
      <w:bCs/>
      <w:smallCaps/>
      <w:spacing w:val="5"/>
    </w:rPr>
  </w:style>
  <w:style w:type="paragraph" w:customStyle="1" w:styleId="BookAuthor">
    <w:name w:val="BookAuthor"/>
    <w:basedOn w:val="Normal"/>
    <w:rsid w:val="008F48EA"/>
    <w:pPr>
      <w:spacing w:before="120" w:after="600"/>
      <w:ind w:left="720" w:firstLine="720"/>
      <w:contextualSpacing/>
      <w:jc w:val="center"/>
    </w:pPr>
    <w:rPr>
      <w:sz w:val="32"/>
      <w:szCs w:val="20"/>
    </w:rPr>
  </w:style>
  <w:style w:type="paragraph" w:customStyle="1" w:styleId="BookEdition">
    <w:name w:val="BookEdition"/>
    <w:qFormat/>
    <w:rsid w:val="008F48EA"/>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8F48EA"/>
    <w:pPr>
      <w:spacing w:before="480" w:after="480"/>
      <w:ind w:left="720" w:firstLine="720"/>
      <w:jc w:val="center"/>
    </w:pPr>
    <w:rPr>
      <w:rFonts w:ascii="Arial" w:hAnsi="Arial"/>
      <w:b/>
      <w:snapToGrid w:val="0"/>
      <w:sz w:val="52"/>
      <w:szCs w:val="20"/>
    </w:rPr>
  </w:style>
  <w:style w:type="paragraph" w:customStyle="1" w:styleId="BookReviewAuthor">
    <w:name w:val="BookReviewAuthor"/>
    <w:rsid w:val="008F48EA"/>
    <w:pPr>
      <w:ind w:left="4320"/>
    </w:pPr>
    <w:rPr>
      <w:snapToGrid w:val="0"/>
    </w:rPr>
  </w:style>
  <w:style w:type="paragraph" w:customStyle="1" w:styleId="BookReviewItem">
    <w:name w:val="BookReviewItem"/>
    <w:rsid w:val="008F48EA"/>
    <w:pPr>
      <w:spacing w:before="240" w:after="240"/>
      <w:ind w:left="3600" w:right="1440" w:hanging="720"/>
    </w:pPr>
    <w:rPr>
      <w:sz w:val="28"/>
    </w:rPr>
  </w:style>
  <w:style w:type="paragraph" w:customStyle="1" w:styleId="BookTitle0">
    <w:name w:val="BookTitle"/>
    <w:basedOn w:val="Normal"/>
    <w:next w:val="Normal"/>
    <w:rsid w:val="008F48EA"/>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8F48EA"/>
    <w:pPr>
      <w:pageBreakBefore w:val="0"/>
      <w:spacing w:before="480"/>
    </w:pPr>
    <w:rPr>
      <w:sz w:val="36"/>
    </w:rPr>
  </w:style>
  <w:style w:type="character" w:customStyle="1" w:styleId="Callout">
    <w:name w:val="Callout"/>
    <w:rsid w:val="008F48EA"/>
    <w:rPr>
      <w:bdr w:val="none" w:sz="0" w:space="0" w:color="auto"/>
      <w:shd w:val="clear" w:color="auto" w:fill="B2A1C7"/>
    </w:rPr>
  </w:style>
  <w:style w:type="paragraph" w:customStyle="1" w:styleId="ChapterSubtitle">
    <w:name w:val="ChapterSubtitle"/>
    <w:basedOn w:val="ChapterTitle"/>
    <w:next w:val="Para"/>
    <w:rsid w:val="008F48EA"/>
    <w:rPr>
      <w:sz w:val="44"/>
    </w:rPr>
  </w:style>
  <w:style w:type="paragraph" w:customStyle="1" w:styleId="ChapterAuthor">
    <w:name w:val="ChapterAuthor"/>
    <w:basedOn w:val="ChapterSubtitle"/>
    <w:next w:val="Normal"/>
    <w:rsid w:val="008F48EA"/>
    <w:pPr>
      <w:spacing w:after="120"/>
      <w:outlineLvl w:val="9"/>
    </w:pPr>
    <w:rPr>
      <w:i/>
      <w:sz w:val="36"/>
    </w:rPr>
  </w:style>
  <w:style w:type="paragraph" w:customStyle="1" w:styleId="ChapterAuthorAffiliation">
    <w:name w:val="ChapterAuthorAffiliation"/>
    <w:next w:val="Para"/>
    <w:rsid w:val="008F48EA"/>
    <w:pPr>
      <w:spacing w:after="120"/>
    </w:pPr>
    <w:rPr>
      <w:rFonts w:ascii="Arial" w:hAnsi="Arial"/>
      <w:i/>
      <w:smallCaps/>
      <w:snapToGrid w:val="0"/>
      <w:sz w:val="36"/>
    </w:rPr>
  </w:style>
  <w:style w:type="paragraph" w:customStyle="1" w:styleId="FootnoteEntry">
    <w:name w:val="FootnoteEntry"/>
    <w:rsid w:val="008F48EA"/>
    <w:pPr>
      <w:ind w:left="1440" w:hanging="720"/>
    </w:pPr>
    <w:rPr>
      <w:snapToGrid w:val="0"/>
    </w:rPr>
  </w:style>
  <w:style w:type="paragraph" w:customStyle="1" w:styleId="ChapterCredit">
    <w:name w:val="ChapterCredit"/>
    <w:basedOn w:val="FootnoteEntry"/>
    <w:next w:val="Para"/>
    <w:rsid w:val="008F48EA"/>
    <w:pPr>
      <w:spacing w:before="120" w:after="120"/>
      <w:ind w:left="0" w:firstLine="0"/>
    </w:pPr>
  </w:style>
  <w:style w:type="paragraph" w:customStyle="1" w:styleId="Objective">
    <w:name w:val="Objective"/>
    <w:rsid w:val="008F48EA"/>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8F48EA"/>
    <w:rPr>
      <w:i w:val="0"/>
    </w:rPr>
  </w:style>
  <w:style w:type="paragraph" w:customStyle="1" w:styleId="ChapterFeaturingList">
    <w:name w:val="ChapterFeaturingList"/>
    <w:basedOn w:val="ChapterObjective"/>
    <w:rsid w:val="008F48EA"/>
    <w:rPr>
      <w:b w:val="0"/>
      <w:sz w:val="26"/>
      <w:u w:val="none"/>
    </w:rPr>
  </w:style>
  <w:style w:type="paragraph" w:customStyle="1" w:styleId="ChapterFeaturingListSub">
    <w:name w:val="ChapterFeaturingListSub"/>
    <w:rsid w:val="008F48EA"/>
    <w:pPr>
      <w:spacing w:after="120"/>
      <w:ind w:left="2880"/>
      <w:contextualSpacing/>
    </w:pPr>
    <w:rPr>
      <w:rFonts w:ascii="Arial" w:hAnsi="Arial"/>
      <w:snapToGrid w:val="0"/>
      <w:sz w:val="26"/>
    </w:rPr>
  </w:style>
  <w:style w:type="paragraph" w:customStyle="1" w:styleId="ChapterFeaturingListSub2">
    <w:name w:val="ChapterFeaturingListSub2"/>
    <w:rsid w:val="008F48EA"/>
    <w:pPr>
      <w:spacing w:after="120"/>
      <w:ind w:left="3600"/>
    </w:pPr>
    <w:rPr>
      <w:rFonts w:ascii="Arial" w:hAnsi="Arial"/>
      <w:snapToGrid w:val="0"/>
      <w:sz w:val="26"/>
    </w:rPr>
  </w:style>
  <w:style w:type="paragraph" w:customStyle="1" w:styleId="ChapterIntroductionHead">
    <w:name w:val="ChapterIntroductionHead"/>
    <w:next w:val="Normal"/>
    <w:rsid w:val="008F48EA"/>
    <w:pPr>
      <w:ind w:left="1440"/>
      <w:outlineLvl w:val="0"/>
    </w:pPr>
    <w:rPr>
      <w:rFonts w:ascii="Arial" w:hAnsi="Arial"/>
      <w:b/>
      <w:snapToGrid w:val="0"/>
      <w:sz w:val="26"/>
    </w:rPr>
  </w:style>
  <w:style w:type="paragraph" w:customStyle="1" w:styleId="ChapterIntroductionPara">
    <w:name w:val="ChapterIntroductionPara"/>
    <w:next w:val="Para"/>
    <w:rsid w:val="008F48EA"/>
    <w:pPr>
      <w:ind w:left="1440"/>
    </w:pPr>
    <w:rPr>
      <w:rFonts w:ascii="Arial" w:hAnsi="Arial"/>
      <w:snapToGrid w:val="0"/>
      <w:sz w:val="26"/>
    </w:rPr>
  </w:style>
  <w:style w:type="paragraph" w:customStyle="1" w:styleId="ObjectiveTitle">
    <w:name w:val="ObjectiveTitle"/>
    <w:basedOn w:val="Objective"/>
    <w:next w:val="Objective"/>
    <w:rsid w:val="008F48EA"/>
    <w:pPr>
      <w:spacing w:before="240"/>
      <w:ind w:left="1800"/>
    </w:pPr>
    <w:rPr>
      <w:u w:val="none"/>
    </w:rPr>
  </w:style>
  <w:style w:type="paragraph" w:customStyle="1" w:styleId="ChapterObjectiveTitle">
    <w:name w:val="ChapterObjectiveTitle"/>
    <w:basedOn w:val="ObjectiveTitle"/>
    <w:next w:val="ChapterObjective"/>
    <w:rsid w:val="008F48EA"/>
    <w:pPr>
      <w:ind w:left="1440" w:firstLine="0"/>
    </w:pPr>
    <w:rPr>
      <w:i w:val="0"/>
    </w:rPr>
  </w:style>
  <w:style w:type="paragraph" w:customStyle="1" w:styleId="Subobjective">
    <w:name w:val="Subobjective"/>
    <w:basedOn w:val="Objective"/>
    <w:rsid w:val="008F48EA"/>
    <w:pPr>
      <w:keepNext/>
      <w:spacing w:before="180"/>
      <w:ind w:left="2880"/>
    </w:pPr>
  </w:style>
  <w:style w:type="paragraph" w:customStyle="1" w:styleId="ChapterSubobjective">
    <w:name w:val="ChapterSubobjective"/>
    <w:basedOn w:val="Subobjective"/>
    <w:rsid w:val="008F48EA"/>
    <w:pPr>
      <w:keepNext w:val="0"/>
    </w:pPr>
    <w:rPr>
      <w:i w:val="0"/>
    </w:rPr>
  </w:style>
  <w:style w:type="paragraph" w:customStyle="1" w:styleId="Code80">
    <w:name w:val="Code80"/>
    <w:rsid w:val="008F48EA"/>
    <w:pPr>
      <w:spacing w:before="120" w:after="120"/>
      <w:contextualSpacing/>
    </w:pPr>
    <w:rPr>
      <w:rFonts w:ascii="Courier New" w:hAnsi="Courier New"/>
      <w:noProof/>
      <w:snapToGrid w:val="0"/>
      <w:sz w:val="16"/>
    </w:rPr>
  </w:style>
  <w:style w:type="paragraph" w:customStyle="1" w:styleId="Code80Sub">
    <w:name w:val="Code80Sub"/>
    <w:rsid w:val="008F48EA"/>
    <w:pPr>
      <w:ind w:left="1440"/>
    </w:pPr>
    <w:rPr>
      <w:rFonts w:ascii="Courier New" w:hAnsi="Courier New"/>
      <w:noProof/>
      <w:snapToGrid w:val="0"/>
      <w:sz w:val="16"/>
      <w:lang w:val="de-DE"/>
    </w:rPr>
  </w:style>
  <w:style w:type="character" w:customStyle="1" w:styleId="CodeColorBlue">
    <w:name w:val="CodeColorBlue"/>
    <w:rsid w:val="008F48EA"/>
    <w:rPr>
      <w:rFonts w:cs="Arial"/>
      <w:color w:val="0000FF"/>
    </w:rPr>
  </w:style>
  <w:style w:type="character" w:customStyle="1" w:styleId="CodeColorBlue2">
    <w:name w:val="CodeColorBlue2"/>
    <w:rsid w:val="008F48EA"/>
    <w:rPr>
      <w:rFonts w:cs="Arial"/>
      <w:color w:val="0000A5"/>
    </w:rPr>
  </w:style>
  <w:style w:type="character" w:customStyle="1" w:styleId="CodeColorBlue3">
    <w:name w:val="CodeColorBlue3"/>
    <w:rsid w:val="008F48EA"/>
    <w:rPr>
      <w:rFonts w:cs="Arial"/>
      <w:color w:val="6464B9"/>
    </w:rPr>
  </w:style>
  <w:style w:type="character" w:customStyle="1" w:styleId="CodeColorBluegreen">
    <w:name w:val="CodeColorBluegreen"/>
    <w:rsid w:val="008F48EA"/>
    <w:rPr>
      <w:rFonts w:cs="Arial"/>
      <w:color w:val="2B91AF"/>
    </w:rPr>
  </w:style>
  <w:style w:type="character" w:customStyle="1" w:styleId="CodeColorBrown">
    <w:name w:val="CodeColorBrown"/>
    <w:rsid w:val="008F48EA"/>
    <w:rPr>
      <w:rFonts w:cs="Arial"/>
      <w:color w:val="A31515"/>
    </w:rPr>
  </w:style>
  <w:style w:type="character" w:customStyle="1" w:styleId="CodeColorDkBlue">
    <w:name w:val="CodeColorDkBlue"/>
    <w:rsid w:val="008F48EA"/>
    <w:rPr>
      <w:rFonts w:cs="Times New Roman"/>
      <w:color w:val="000080"/>
      <w:szCs w:val="22"/>
    </w:rPr>
  </w:style>
  <w:style w:type="character" w:customStyle="1" w:styleId="CodeColorGreen">
    <w:name w:val="CodeColorGreen"/>
    <w:rsid w:val="008F48EA"/>
    <w:rPr>
      <w:rFonts w:cs="Arial"/>
      <w:color w:val="008000"/>
    </w:rPr>
  </w:style>
  <w:style w:type="character" w:customStyle="1" w:styleId="CodeColorGreen2">
    <w:name w:val="CodeColorGreen2"/>
    <w:rsid w:val="008F48EA"/>
    <w:rPr>
      <w:rFonts w:cs="Arial"/>
      <w:color w:val="629755"/>
    </w:rPr>
  </w:style>
  <w:style w:type="character" w:customStyle="1" w:styleId="CodeColorGrey30">
    <w:name w:val="CodeColorGrey30"/>
    <w:rsid w:val="008F48EA"/>
    <w:rPr>
      <w:rFonts w:cs="Arial"/>
      <w:color w:val="808080"/>
    </w:rPr>
  </w:style>
  <w:style w:type="character" w:customStyle="1" w:styleId="CodeColorGrey55">
    <w:name w:val="CodeColorGrey55"/>
    <w:rsid w:val="008F48EA"/>
    <w:rPr>
      <w:rFonts w:cs="Arial"/>
      <w:color w:val="C0C0C0"/>
    </w:rPr>
  </w:style>
  <w:style w:type="character" w:customStyle="1" w:styleId="CodeColorGrey80">
    <w:name w:val="CodeColorGrey80"/>
    <w:rsid w:val="008F48EA"/>
    <w:rPr>
      <w:rFonts w:cs="Arial"/>
      <w:color w:val="555555"/>
    </w:rPr>
  </w:style>
  <w:style w:type="character" w:customStyle="1" w:styleId="CodeColorHotPink">
    <w:name w:val="CodeColorHotPink"/>
    <w:rsid w:val="008F48EA"/>
    <w:rPr>
      <w:rFonts w:cs="Times New Roman"/>
      <w:color w:val="DF36FA"/>
      <w:szCs w:val="18"/>
    </w:rPr>
  </w:style>
  <w:style w:type="character" w:customStyle="1" w:styleId="CodeColorMagenta">
    <w:name w:val="CodeColorMagenta"/>
    <w:rsid w:val="008F48EA"/>
    <w:rPr>
      <w:rFonts w:cs="Arial"/>
      <w:color w:val="A31515"/>
    </w:rPr>
  </w:style>
  <w:style w:type="character" w:customStyle="1" w:styleId="CodeColorOrange">
    <w:name w:val="CodeColorOrange"/>
    <w:rsid w:val="008F48EA"/>
    <w:rPr>
      <w:rFonts w:cs="Arial"/>
      <w:color w:val="B96464"/>
    </w:rPr>
  </w:style>
  <w:style w:type="character" w:customStyle="1" w:styleId="CodeColorPeach">
    <w:name w:val="CodeColorPeach"/>
    <w:rsid w:val="008F48EA"/>
    <w:rPr>
      <w:rFonts w:cs="Arial"/>
      <w:color w:val="FFDBA3"/>
    </w:rPr>
  </w:style>
  <w:style w:type="character" w:customStyle="1" w:styleId="CodeColorPurple">
    <w:name w:val="CodeColorPurple"/>
    <w:rsid w:val="008F48EA"/>
    <w:rPr>
      <w:rFonts w:cs="Arial"/>
      <w:color w:val="951795"/>
    </w:rPr>
  </w:style>
  <w:style w:type="character" w:customStyle="1" w:styleId="CodeColorPurple2">
    <w:name w:val="CodeColorPurple2"/>
    <w:rsid w:val="008F48EA"/>
    <w:rPr>
      <w:rFonts w:cs="Arial"/>
      <w:color w:val="800080"/>
    </w:rPr>
  </w:style>
  <w:style w:type="character" w:customStyle="1" w:styleId="CodeColorRed">
    <w:name w:val="CodeColorRed"/>
    <w:rsid w:val="008F48EA"/>
    <w:rPr>
      <w:rFonts w:cs="Arial"/>
      <w:color w:val="FF0000"/>
    </w:rPr>
  </w:style>
  <w:style w:type="character" w:customStyle="1" w:styleId="CodeColorRed2">
    <w:name w:val="CodeColorRed2"/>
    <w:rsid w:val="008F48EA"/>
    <w:rPr>
      <w:rFonts w:cs="Arial"/>
      <w:color w:val="800000"/>
    </w:rPr>
  </w:style>
  <w:style w:type="character" w:customStyle="1" w:styleId="CodeColorRed3">
    <w:name w:val="CodeColorRed3"/>
    <w:rsid w:val="008F48EA"/>
    <w:rPr>
      <w:rFonts w:cs="Arial"/>
      <w:color w:val="A31515"/>
    </w:rPr>
  </w:style>
  <w:style w:type="character" w:customStyle="1" w:styleId="CodeColorTealBlue">
    <w:name w:val="CodeColorTealBlue"/>
    <w:rsid w:val="008F48EA"/>
    <w:rPr>
      <w:rFonts w:cs="Times New Roman"/>
      <w:color w:val="008080"/>
      <w:szCs w:val="22"/>
    </w:rPr>
  </w:style>
  <w:style w:type="character" w:customStyle="1" w:styleId="CodeColorWhite">
    <w:name w:val="CodeColorWhite"/>
    <w:rsid w:val="008F48EA"/>
    <w:rPr>
      <w:rFonts w:cs="Arial"/>
      <w:color w:val="FFFFFF"/>
      <w:bdr w:val="none" w:sz="0" w:space="0" w:color="auto"/>
    </w:rPr>
  </w:style>
  <w:style w:type="paragraph" w:customStyle="1" w:styleId="CodeHead">
    <w:name w:val="CodeHead"/>
    <w:next w:val="Normal"/>
    <w:rsid w:val="008F48EA"/>
    <w:pPr>
      <w:spacing w:before="120" w:after="120"/>
    </w:pPr>
    <w:rPr>
      <w:rFonts w:ascii="Arial" w:hAnsi="Arial"/>
      <w:b/>
      <w:snapToGrid w:val="0"/>
      <w:sz w:val="22"/>
    </w:rPr>
  </w:style>
  <w:style w:type="character" w:customStyle="1" w:styleId="CodeHighlight">
    <w:name w:val="CodeHighlight"/>
    <w:rsid w:val="008F48EA"/>
    <w:rPr>
      <w:b/>
      <w:color w:val="7F7F7F"/>
      <w:kern w:val="0"/>
      <w:position w:val="0"/>
      <w:u w:val="none"/>
      <w:bdr w:val="none" w:sz="0" w:space="0" w:color="auto"/>
      <w:shd w:val="clear" w:color="auto" w:fill="auto"/>
    </w:rPr>
  </w:style>
  <w:style w:type="paragraph" w:customStyle="1" w:styleId="CodeLabel">
    <w:name w:val="CodeLabel"/>
    <w:qFormat/>
    <w:rsid w:val="008F48EA"/>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8F48EA"/>
    <w:pPr>
      <w:widowControl w:val="0"/>
      <w:spacing w:before="120" w:after="120"/>
      <w:contextualSpacing/>
    </w:pPr>
    <w:rPr>
      <w:rFonts w:ascii="Courier New" w:hAnsi="Courier New"/>
      <w:noProof/>
      <w:snapToGrid w:val="0"/>
      <w:sz w:val="18"/>
    </w:rPr>
  </w:style>
  <w:style w:type="paragraph" w:customStyle="1" w:styleId="CodeListing80">
    <w:name w:val="CodeListing80"/>
    <w:rsid w:val="008F48EA"/>
    <w:rPr>
      <w:rFonts w:ascii="Courier New" w:hAnsi="Courier New"/>
      <w:noProof/>
      <w:snapToGrid w:val="0"/>
      <w:sz w:val="16"/>
    </w:rPr>
  </w:style>
  <w:style w:type="paragraph" w:customStyle="1" w:styleId="CodeNote">
    <w:name w:val="CodeNote"/>
    <w:qFormat/>
    <w:rsid w:val="008F48EA"/>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8F48EA"/>
    <w:pPr>
      <w:shd w:val="clear" w:color="auto" w:fill="D9D9D9"/>
    </w:pPr>
    <w:rPr>
      <w:rFonts w:ascii="Courier New" w:hAnsi="Courier New"/>
      <w:noProof/>
      <w:snapToGrid w:val="0"/>
      <w:sz w:val="18"/>
    </w:rPr>
  </w:style>
  <w:style w:type="paragraph" w:customStyle="1" w:styleId="CodeScreen80">
    <w:name w:val="CodeScreen80"/>
    <w:qFormat/>
    <w:rsid w:val="008F48EA"/>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8F48EA"/>
    <w:pPr>
      <w:ind w:left="720"/>
    </w:pPr>
  </w:style>
  <w:style w:type="paragraph" w:customStyle="1" w:styleId="CodeSnippet">
    <w:name w:val="CodeSnippet"/>
    <w:link w:val="CodeSnippetChar"/>
    <w:rsid w:val="008F48EA"/>
    <w:pPr>
      <w:spacing w:before="120" w:after="120"/>
      <w:contextualSpacing/>
    </w:pPr>
    <w:rPr>
      <w:rFonts w:ascii="Courier New" w:hAnsi="Courier New"/>
      <w:noProof/>
      <w:snapToGrid w:val="0"/>
      <w:sz w:val="18"/>
    </w:rPr>
  </w:style>
  <w:style w:type="paragraph" w:customStyle="1" w:styleId="CodeSnippetSub">
    <w:name w:val="CodeSnippetSub"/>
    <w:rsid w:val="008F48EA"/>
    <w:pPr>
      <w:ind w:left="720"/>
    </w:pPr>
    <w:rPr>
      <w:rFonts w:ascii="Courier New" w:hAnsi="Courier New"/>
      <w:noProof/>
      <w:snapToGrid w:val="0"/>
      <w:sz w:val="18"/>
    </w:rPr>
  </w:style>
  <w:style w:type="paragraph" w:customStyle="1" w:styleId="H5">
    <w:name w:val="H5"/>
    <w:next w:val="Para"/>
    <w:rsid w:val="008F48EA"/>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8F48EA"/>
    <w:pPr>
      <w:pBdr>
        <w:top w:val="single" w:sz="4" w:space="4" w:color="auto"/>
      </w:pBdr>
      <w:outlineLvl w:val="6"/>
    </w:pPr>
    <w:rPr>
      <w:i/>
      <w:noProof/>
    </w:rPr>
  </w:style>
  <w:style w:type="paragraph" w:customStyle="1" w:styleId="ContentsAbstract">
    <w:name w:val="ContentsAbstract"/>
    <w:qFormat/>
    <w:rsid w:val="008F48EA"/>
    <w:pPr>
      <w:spacing w:before="120" w:after="120"/>
      <w:ind w:left="1008"/>
      <w:contextualSpacing/>
    </w:pPr>
    <w:rPr>
      <w:rFonts w:ascii="Arial" w:hAnsi="Arial"/>
      <w:snapToGrid w:val="0"/>
      <w:sz w:val="18"/>
    </w:rPr>
  </w:style>
  <w:style w:type="paragraph" w:customStyle="1" w:styleId="ContentsPartTitle">
    <w:name w:val="ContentsPartTitle"/>
    <w:next w:val="Normal"/>
    <w:rsid w:val="008F48EA"/>
    <w:rPr>
      <w:b/>
      <w:sz w:val="28"/>
    </w:rPr>
  </w:style>
  <w:style w:type="paragraph" w:customStyle="1" w:styleId="ContentsChapterTitle">
    <w:name w:val="ContentsChapterTitle"/>
    <w:basedOn w:val="ContentsPartTitle"/>
    <w:next w:val="Normal"/>
    <w:rsid w:val="008F48EA"/>
    <w:pPr>
      <w:ind w:left="288"/>
    </w:pPr>
    <w:rPr>
      <w:sz w:val="26"/>
    </w:rPr>
  </w:style>
  <w:style w:type="paragraph" w:customStyle="1" w:styleId="ContentsH1">
    <w:name w:val="ContentsH1"/>
    <w:basedOn w:val="ContentsPartTitle"/>
    <w:rsid w:val="008F48EA"/>
    <w:pPr>
      <w:ind w:left="576"/>
    </w:pPr>
    <w:rPr>
      <w:b w:val="0"/>
      <w:sz w:val="24"/>
    </w:rPr>
  </w:style>
  <w:style w:type="paragraph" w:customStyle="1" w:styleId="ContentsH2">
    <w:name w:val="ContentsH2"/>
    <w:basedOn w:val="ContentsPartTitle"/>
    <w:rsid w:val="008F48EA"/>
    <w:pPr>
      <w:ind w:left="864"/>
    </w:pPr>
    <w:rPr>
      <w:b w:val="0"/>
      <w:sz w:val="22"/>
    </w:rPr>
  </w:style>
  <w:style w:type="paragraph" w:customStyle="1" w:styleId="ContentsH3">
    <w:name w:val="ContentsH3"/>
    <w:qFormat/>
    <w:rsid w:val="008F48EA"/>
    <w:pPr>
      <w:ind w:left="1440"/>
    </w:pPr>
    <w:rPr>
      <w:snapToGrid w:val="0"/>
      <w:color w:val="000000"/>
      <w:sz w:val="22"/>
      <w:szCs w:val="60"/>
    </w:rPr>
  </w:style>
  <w:style w:type="paragraph" w:customStyle="1" w:styleId="Copyright">
    <w:name w:val="Copyright"/>
    <w:rsid w:val="008F48EA"/>
    <w:pPr>
      <w:widowControl w:val="0"/>
      <w:spacing w:before="280"/>
      <w:ind w:left="720"/>
    </w:pPr>
    <w:rPr>
      <w:snapToGrid w:val="0"/>
      <w:color w:val="000000"/>
      <w:sz w:val="26"/>
    </w:rPr>
  </w:style>
  <w:style w:type="paragraph" w:customStyle="1" w:styleId="CrossRefPara">
    <w:name w:val="CrossRefPara"/>
    <w:next w:val="Para"/>
    <w:rsid w:val="008F48EA"/>
    <w:pPr>
      <w:ind w:left="1440" w:right="1440"/>
    </w:pPr>
    <w:rPr>
      <w:rFonts w:ascii="Arial" w:hAnsi="Arial" w:cs="AGaramond Bold"/>
      <w:color w:val="000000"/>
      <w:sz w:val="18"/>
      <w:szCs w:val="17"/>
    </w:rPr>
  </w:style>
  <w:style w:type="character" w:customStyle="1" w:styleId="CrossRefTerm">
    <w:name w:val="CrossRefTerm"/>
    <w:rsid w:val="008F48EA"/>
    <w:rPr>
      <w:i/>
    </w:rPr>
  </w:style>
  <w:style w:type="paragraph" w:customStyle="1" w:styleId="CustomChapterOpener">
    <w:name w:val="CustomChapterOpener"/>
    <w:basedOn w:val="Normal"/>
    <w:next w:val="Para"/>
    <w:rsid w:val="008F48EA"/>
    <w:pPr>
      <w:spacing w:after="120"/>
      <w:ind w:left="720" w:firstLine="720"/>
    </w:pPr>
    <w:rPr>
      <w:snapToGrid w:val="0"/>
      <w:sz w:val="26"/>
      <w:szCs w:val="20"/>
    </w:rPr>
  </w:style>
  <w:style w:type="character" w:customStyle="1" w:styleId="CustomCharStyle">
    <w:name w:val="CustomCharStyle"/>
    <w:rsid w:val="008F48EA"/>
    <w:rPr>
      <w:b/>
      <w:i/>
    </w:rPr>
  </w:style>
  <w:style w:type="paragraph" w:customStyle="1" w:styleId="ParaContinued">
    <w:name w:val="ParaContinued"/>
    <w:basedOn w:val="Normal"/>
    <w:next w:val="Para"/>
    <w:rsid w:val="008F48EA"/>
    <w:pPr>
      <w:spacing w:after="120"/>
      <w:ind w:left="720"/>
    </w:pPr>
    <w:rPr>
      <w:snapToGrid w:val="0"/>
      <w:sz w:val="26"/>
      <w:szCs w:val="20"/>
    </w:rPr>
  </w:style>
  <w:style w:type="paragraph" w:customStyle="1" w:styleId="CustomHead">
    <w:name w:val="CustomHead"/>
    <w:basedOn w:val="ParaContinued"/>
    <w:next w:val="Normal"/>
    <w:rsid w:val="008F48EA"/>
    <w:rPr>
      <w:b/>
    </w:rPr>
  </w:style>
  <w:style w:type="paragraph" w:customStyle="1" w:styleId="CustomList">
    <w:name w:val="CustomList"/>
    <w:basedOn w:val="Normal"/>
    <w:rsid w:val="008F48EA"/>
    <w:pPr>
      <w:widowControl w:val="0"/>
      <w:spacing w:before="120" w:after="120"/>
      <w:ind w:left="1440"/>
    </w:pPr>
    <w:rPr>
      <w:snapToGrid w:val="0"/>
      <w:szCs w:val="20"/>
    </w:rPr>
  </w:style>
  <w:style w:type="paragraph" w:customStyle="1" w:styleId="CustomStyle1">
    <w:name w:val="CustomStyle1"/>
    <w:basedOn w:val="Normal"/>
    <w:rsid w:val="008F48EA"/>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8F48EA"/>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8F48EA"/>
    <w:rPr>
      <w:i/>
    </w:rPr>
  </w:style>
  <w:style w:type="paragraph" w:customStyle="1" w:styleId="Dialog">
    <w:name w:val="Dialog"/>
    <w:rsid w:val="008F48EA"/>
    <w:pPr>
      <w:spacing w:before="120" w:after="120"/>
      <w:ind w:left="1440" w:hanging="720"/>
      <w:contextualSpacing/>
    </w:pPr>
    <w:rPr>
      <w:snapToGrid w:val="0"/>
      <w:sz w:val="26"/>
      <w:szCs w:val="26"/>
    </w:rPr>
  </w:style>
  <w:style w:type="paragraph" w:customStyle="1" w:styleId="Directive">
    <w:name w:val="Directive"/>
    <w:next w:val="Normal"/>
    <w:rsid w:val="008F48EA"/>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8F48EA"/>
  </w:style>
  <w:style w:type="paragraph" w:customStyle="1" w:styleId="DOI">
    <w:name w:val="DOI"/>
    <w:rsid w:val="008F48EA"/>
    <w:rPr>
      <w:rFonts w:ascii="Courier New" w:hAnsi="Courier New"/>
      <w:snapToGrid w:val="0"/>
    </w:rPr>
  </w:style>
  <w:style w:type="character" w:styleId="Emphasis">
    <w:name w:val="Emphasis"/>
    <w:qFormat/>
    <w:rsid w:val="008F48EA"/>
    <w:rPr>
      <w:i/>
      <w:iCs/>
    </w:rPr>
  </w:style>
  <w:style w:type="paragraph" w:customStyle="1" w:styleId="EndnoteEntry">
    <w:name w:val="EndnoteEntry"/>
    <w:rsid w:val="008F48EA"/>
    <w:pPr>
      <w:spacing w:after="120"/>
      <w:ind w:left="720" w:hanging="720"/>
    </w:pPr>
    <w:rPr>
      <w:sz w:val="24"/>
    </w:rPr>
  </w:style>
  <w:style w:type="paragraph" w:customStyle="1" w:styleId="EndnotesHead">
    <w:name w:val="EndnotesHead"/>
    <w:basedOn w:val="BibliographyHead"/>
    <w:next w:val="EndnoteEntry"/>
    <w:rsid w:val="008F48EA"/>
  </w:style>
  <w:style w:type="paragraph" w:customStyle="1" w:styleId="EndnoteTitle">
    <w:name w:val="EndnoteTitle"/>
    <w:next w:val="EndnoteEntry"/>
    <w:rsid w:val="008F48EA"/>
    <w:pPr>
      <w:spacing w:after="120"/>
    </w:pPr>
    <w:rPr>
      <w:rFonts w:ascii="Arial" w:hAnsi="Arial"/>
      <w:b/>
      <w:smallCaps/>
      <w:snapToGrid w:val="0"/>
      <w:color w:val="000000"/>
      <w:sz w:val="60"/>
      <w:szCs w:val="60"/>
    </w:rPr>
  </w:style>
  <w:style w:type="paragraph" w:customStyle="1" w:styleId="Epigraph">
    <w:name w:val="Epigraph"/>
    <w:next w:val="Normal"/>
    <w:rsid w:val="008F48EA"/>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8F48EA"/>
    <w:pPr>
      <w:contextualSpacing/>
    </w:pPr>
    <w:rPr>
      <w:sz w:val="24"/>
    </w:rPr>
  </w:style>
  <w:style w:type="paragraph" w:customStyle="1" w:styleId="Equation">
    <w:name w:val="Equation"/>
    <w:rsid w:val="008F48EA"/>
    <w:pPr>
      <w:spacing w:before="120" w:after="120"/>
      <w:ind w:left="1440"/>
    </w:pPr>
    <w:rPr>
      <w:snapToGrid w:val="0"/>
      <w:sz w:val="26"/>
    </w:rPr>
  </w:style>
  <w:style w:type="paragraph" w:customStyle="1" w:styleId="EquationNumbered">
    <w:name w:val="EquationNumbered"/>
    <w:rsid w:val="008F48EA"/>
    <w:pPr>
      <w:spacing w:before="120" w:after="120"/>
      <w:ind w:left="1440"/>
    </w:pPr>
    <w:rPr>
      <w:snapToGrid w:val="0"/>
      <w:sz w:val="26"/>
    </w:rPr>
  </w:style>
  <w:style w:type="paragraph" w:customStyle="1" w:styleId="ExercisesHead">
    <w:name w:val="ExercisesHead"/>
    <w:basedOn w:val="Normal"/>
    <w:next w:val="Para"/>
    <w:rsid w:val="008F48EA"/>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link w:val="ExplanationChar"/>
    <w:rsid w:val="008F48EA"/>
    <w:pPr>
      <w:ind w:left="2160" w:firstLine="0"/>
    </w:pPr>
  </w:style>
  <w:style w:type="paragraph" w:customStyle="1" w:styleId="ExtractAttribution">
    <w:name w:val="ExtractAttribution"/>
    <w:next w:val="Para"/>
    <w:rsid w:val="008F48EA"/>
    <w:pPr>
      <w:spacing w:after="120"/>
      <w:ind w:left="3240"/>
    </w:pPr>
    <w:rPr>
      <w:b/>
      <w:sz w:val="24"/>
    </w:rPr>
  </w:style>
  <w:style w:type="paragraph" w:customStyle="1" w:styleId="ExtractPara">
    <w:name w:val="ExtractPara"/>
    <w:rsid w:val="008F48EA"/>
    <w:pPr>
      <w:spacing w:before="120" w:after="60"/>
      <w:ind w:left="2160" w:right="720"/>
    </w:pPr>
    <w:rPr>
      <w:snapToGrid w:val="0"/>
      <w:sz w:val="24"/>
    </w:rPr>
  </w:style>
  <w:style w:type="paragraph" w:customStyle="1" w:styleId="ExtractContinued">
    <w:name w:val="ExtractContinued"/>
    <w:basedOn w:val="ExtractPara"/>
    <w:qFormat/>
    <w:rsid w:val="008F48EA"/>
    <w:pPr>
      <w:spacing w:before="0"/>
      <w:ind w:firstLine="720"/>
    </w:pPr>
  </w:style>
  <w:style w:type="paragraph" w:customStyle="1" w:styleId="ExtractListBulleted">
    <w:name w:val="ExtractListBulleted"/>
    <w:rsid w:val="008F48EA"/>
    <w:pPr>
      <w:numPr>
        <w:numId w:val="14"/>
      </w:numPr>
      <w:spacing w:before="120" w:after="120"/>
      <w:ind w:right="864"/>
      <w:contextualSpacing/>
    </w:pPr>
    <w:rPr>
      <w:snapToGrid w:val="0"/>
      <w:sz w:val="24"/>
      <w:szCs w:val="26"/>
    </w:rPr>
  </w:style>
  <w:style w:type="paragraph" w:customStyle="1" w:styleId="ExtractListNumbered">
    <w:name w:val="ExtractListNumbered"/>
    <w:rsid w:val="008F48EA"/>
    <w:pPr>
      <w:spacing w:before="120" w:after="120"/>
      <w:ind w:left="2794" w:right="864" w:hanging="274"/>
      <w:contextualSpacing/>
    </w:pPr>
    <w:rPr>
      <w:snapToGrid w:val="0"/>
      <w:sz w:val="24"/>
      <w:szCs w:val="26"/>
    </w:rPr>
  </w:style>
  <w:style w:type="paragraph" w:customStyle="1" w:styleId="FeatureCode80">
    <w:name w:val="FeatureCode80"/>
    <w:rsid w:val="008F48EA"/>
    <w:pPr>
      <w:pBdr>
        <w:left w:val="single" w:sz="36" w:space="17" w:color="C0C0C0"/>
      </w:pBdr>
      <w:ind w:left="216"/>
    </w:pPr>
    <w:rPr>
      <w:rFonts w:ascii="Courier New" w:hAnsi="Courier New"/>
      <w:noProof/>
      <w:sz w:val="16"/>
    </w:rPr>
  </w:style>
  <w:style w:type="paragraph" w:customStyle="1" w:styleId="FeatureCode80Sub">
    <w:name w:val="FeatureCode80Sub"/>
    <w:rsid w:val="008F48EA"/>
    <w:pPr>
      <w:pBdr>
        <w:left w:val="single" w:sz="36" w:space="30" w:color="C0C0C0"/>
      </w:pBdr>
      <w:ind w:left="475"/>
    </w:pPr>
    <w:rPr>
      <w:rFonts w:ascii="Courier New" w:hAnsi="Courier New"/>
      <w:noProof/>
      <w:sz w:val="16"/>
    </w:rPr>
  </w:style>
  <w:style w:type="paragraph" w:customStyle="1" w:styleId="FeatureCodeScreen">
    <w:name w:val="FeatureCodeScreen"/>
    <w:rsid w:val="008F48EA"/>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8F48EA"/>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8F48EA"/>
    <w:pPr>
      <w:shd w:val="pct25" w:color="auto" w:fill="auto"/>
    </w:pPr>
  </w:style>
  <w:style w:type="paragraph" w:customStyle="1" w:styleId="FeatureCodeSnippet">
    <w:name w:val="FeatureCodeSnippet"/>
    <w:rsid w:val="008F48EA"/>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8F48EA"/>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8F48EA"/>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8F48EA"/>
    <w:pPr>
      <w:pBdr>
        <w:left w:val="single" w:sz="36" w:space="24" w:color="C0C0C0"/>
      </w:pBdr>
      <w:ind w:left="360"/>
    </w:pPr>
    <w:rPr>
      <w:snapToGrid w:val="0"/>
      <w:sz w:val="16"/>
    </w:rPr>
  </w:style>
  <w:style w:type="paragraph" w:customStyle="1" w:styleId="FeatureFigureSource">
    <w:name w:val="FeatureFigureSource"/>
    <w:rsid w:val="008F48EA"/>
    <w:pPr>
      <w:pBdr>
        <w:left w:val="single" w:sz="36" w:space="6" w:color="BFBFBF"/>
      </w:pBdr>
      <w:spacing w:after="240"/>
      <w:contextualSpacing/>
    </w:pPr>
    <w:rPr>
      <w:snapToGrid w:val="0"/>
    </w:rPr>
  </w:style>
  <w:style w:type="paragraph" w:customStyle="1" w:styleId="FeatureSource">
    <w:name w:val="FeatureSource"/>
    <w:next w:val="Para"/>
    <w:rsid w:val="008F48EA"/>
    <w:pPr>
      <w:pBdr>
        <w:left w:val="single" w:sz="36" w:space="6" w:color="C0C0C0"/>
      </w:pBdr>
      <w:spacing w:after="240"/>
    </w:pPr>
    <w:rPr>
      <w:rFonts w:ascii="Arial" w:hAnsi="Arial"/>
      <w:u w:val="single"/>
    </w:rPr>
  </w:style>
  <w:style w:type="paragraph" w:customStyle="1" w:styleId="FeatureFootnote">
    <w:name w:val="FeatureFootnote"/>
    <w:basedOn w:val="FeatureSource"/>
    <w:rsid w:val="008F48EA"/>
    <w:pPr>
      <w:spacing w:before="120" w:after="120"/>
      <w:ind w:left="720" w:hanging="720"/>
      <w:contextualSpacing/>
    </w:pPr>
    <w:rPr>
      <w:sz w:val="22"/>
      <w:u w:val="none"/>
    </w:rPr>
  </w:style>
  <w:style w:type="paragraph" w:customStyle="1" w:styleId="FeatureH1">
    <w:name w:val="FeatureH1"/>
    <w:next w:val="Normal"/>
    <w:rsid w:val="008F48EA"/>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8F48EA"/>
    <w:pPr>
      <w:contextualSpacing w:val="0"/>
    </w:pPr>
    <w:rPr>
      <w:rFonts w:ascii="Times New Roman" w:hAnsi="Times New Roman"/>
    </w:rPr>
  </w:style>
  <w:style w:type="paragraph" w:customStyle="1" w:styleId="FeatureH2">
    <w:name w:val="FeatureH2"/>
    <w:next w:val="Normal"/>
    <w:rsid w:val="008F48EA"/>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8F48EA"/>
    <w:pPr>
      <w:spacing w:before="120"/>
    </w:pPr>
    <w:rPr>
      <w:u w:val="single"/>
    </w:rPr>
  </w:style>
  <w:style w:type="paragraph" w:customStyle="1" w:styleId="FeatureH3">
    <w:name w:val="FeatureH3"/>
    <w:next w:val="Normal"/>
    <w:rsid w:val="008F48EA"/>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8F48EA"/>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8F48EA"/>
    <w:pPr>
      <w:widowControl w:val="0"/>
      <w:numPr>
        <w:numId w:val="2"/>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8F48EA"/>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8F48EA"/>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8F48EA"/>
    <w:pPr>
      <w:pBdr>
        <w:left w:val="single" w:sz="36" w:space="6" w:color="C0C0C0"/>
      </w:pBdr>
    </w:pPr>
    <w:rPr>
      <w:rFonts w:ascii="Arial" w:hAnsi="Arial"/>
      <w:b/>
      <w:snapToGrid w:val="0"/>
      <w:sz w:val="26"/>
    </w:rPr>
  </w:style>
  <w:style w:type="paragraph" w:customStyle="1" w:styleId="FeatureListNumbered">
    <w:name w:val="FeatureListNumbered"/>
    <w:rsid w:val="008F48EA"/>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8F48EA"/>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8F48EA"/>
    <w:pPr>
      <w:pBdr>
        <w:left w:val="single" w:sz="36" w:space="20" w:color="C0C0C0"/>
      </w:pBdr>
      <w:ind w:left="274" w:firstLine="432"/>
    </w:pPr>
    <w:rPr>
      <w:rFonts w:ascii="Arial" w:hAnsi="Arial"/>
      <w:snapToGrid w:val="0"/>
      <w:sz w:val="26"/>
    </w:rPr>
  </w:style>
  <w:style w:type="paragraph" w:customStyle="1" w:styleId="FeatureListParaSub">
    <w:name w:val="FeatureListParaSub"/>
    <w:rsid w:val="008F48EA"/>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8F48EA"/>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8F48EA"/>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link w:val="FeatureParaChar"/>
    <w:rsid w:val="008F48EA"/>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8F48EA"/>
    <w:pPr>
      <w:pBdr>
        <w:left w:val="single" w:sz="36" w:space="6" w:color="C0C0C0"/>
      </w:pBdr>
      <w:spacing w:after="120"/>
    </w:pPr>
    <w:rPr>
      <w:rFonts w:ascii="Arial" w:hAnsi="Arial"/>
      <w:sz w:val="26"/>
    </w:rPr>
  </w:style>
  <w:style w:type="paragraph" w:customStyle="1" w:styleId="FeatureRecipeProcedure">
    <w:name w:val="FeatureRecipeProcedure"/>
    <w:rsid w:val="008F48EA"/>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8F48EA"/>
    <w:pPr>
      <w:ind w:left="720" w:hanging="288"/>
    </w:pPr>
  </w:style>
  <w:style w:type="paragraph" w:customStyle="1" w:styleId="FeatureRecipeTitle">
    <w:name w:val="FeatureRecipeTitle"/>
    <w:rsid w:val="008F48EA"/>
    <w:pPr>
      <w:pBdr>
        <w:left w:val="single" w:sz="36" w:space="6" w:color="C0C0C0"/>
      </w:pBdr>
    </w:pPr>
    <w:rPr>
      <w:rFonts w:ascii="Arial" w:hAnsi="Arial"/>
      <w:b/>
      <w:u w:val="single"/>
    </w:rPr>
  </w:style>
  <w:style w:type="paragraph" w:customStyle="1" w:styleId="FeatureRecipeYield">
    <w:name w:val="FeatureRecipeYield"/>
    <w:rsid w:val="008F48EA"/>
    <w:pPr>
      <w:pBdr>
        <w:left w:val="single" w:sz="36" w:space="14" w:color="C0C0C0"/>
      </w:pBdr>
      <w:ind w:left="144"/>
    </w:pPr>
    <w:rPr>
      <w:rFonts w:ascii="Arial" w:hAnsi="Arial"/>
      <w:sz w:val="16"/>
    </w:rPr>
  </w:style>
  <w:style w:type="paragraph" w:customStyle="1" w:styleId="FeatureReference">
    <w:name w:val="FeatureReference"/>
    <w:qFormat/>
    <w:rsid w:val="008F48EA"/>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8F48EA"/>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8F48EA"/>
    <w:pPr>
      <w:pBdr>
        <w:left w:val="single" w:sz="36" w:space="17" w:color="C0C0C0"/>
      </w:pBdr>
      <w:ind w:left="216"/>
    </w:pPr>
  </w:style>
  <w:style w:type="paragraph" w:customStyle="1" w:styleId="FeatureRunInPara">
    <w:name w:val="FeatureRunInPara"/>
    <w:basedOn w:val="FeatureListUnmarked"/>
    <w:next w:val="FeatureRunInHead"/>
    <w:rsid w:val="008F48EA"/>
    <w:pPr>
      <w:pBdr>
        <w:left w:val="single" w:sz="36" w:space="6" w:color="C0C0C0"/>
      </w:pBdr>
      <w:spacing w:before="0"/>
      <w:ind w:left="0"/>
    </w:pPr>
  </w:style>
  <w:style w:type="paragraph" w:customStyle="1" w:styleId="FeatureRunInParaSub">
    <w:name w:val="FeatureRunInParaSub"/>
    <w:basedOn w:val="FeatureRunInPara"/>
    <w:next w:val="FeatureRunInHeadSub"/>
    <w:rsid w:val="008F48EA"/>
    <w:pPr>
      <w:pBdr>
        <w:left w:val="single" w:sz="36" w:space="17" w:color="C0C0C0"/>
      </w:pBdr>
      <w:ind w:left="216"/>
      <w:contextualSpacing/>
    </w:pPr>
  </w:style>
  <w:style w:type="paragraph" w:customStyle="1" w:styleId="FeatureSlug">
    <w:name w:val="FeatureSlug"/>
    <w:next w:val="FeaturePara"/>
    <w:qFormat/>
    <w:rsid w:val="008F48EA"/>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8F48EA"/>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8F48EA"/>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8F48EA"/>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8F48EA"/>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8F48EA"/>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8F48EA"/>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8F48EA"/>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8F48EA"/>
    <w:pPr>
      <w:pBdr>
        <w:left w:val="single" w:sz="36" w:space="6" w:color="C0C0C0"/>
      </w:pBdr>
      <w:spacing w:before="120"/>
      <w:ind w:left="0" w:firstLine="0"/>
    </w:pPr>
  </w:style>
  <w:style w:type="paragraph" w:customStyle="1" w:styleId="FigureLabel">
    <w:name w:val="FigureLabel"/>
    <w:rsid w:val="008F48EA"/>
    <w:pPr>
      <w:ind w:left="1440"/>
    </w:pPr>
    <w:rPr>
      <w:rFonts w:ascii="Arial" w:hAnsi="Arial"/>
    </w:rPr>
  </w:style>
  <w:style w:type="paragraph" w:customStyle="1" w:styleId="FigureSource">
    <w:name w:val="FigureSource"/>
    <w:next w:val="Para"/>
    <w:link w:val="FigureSourceChar"/>
    <w:rsid w:val="008F48EA"/>
    <w:pPr>
      <w:spacing w:after="240"/>
      <w:ind w:left="1440"/>
    </w:pPr>
    <w:rPr>
      <w:rFonts w:ascii="Arial" w:hAnsi="Arial"/>
      <w:sz w:val="22"/>
    </w:rPr>
  </w:style>
  <w:style w:type="paragraph" w:customStyle="1" w:styleId="FurtherReadingHead">
    <w:name w:val="FurtherReadingHead"/>
    <w:basedOn w:val="BibliographyHead"/>
    <w:next w:val="Para"/>
    <w:rsid w:val="008F48EA"/>
  </w:style>
  <w:style w:type="character" w:customStyle="1" w:styleId="GenusSpecies">
    <w:name w:val="GenusSpecies"/>
    <w:rsid w:val="008F48EA"/>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8F48EA"/>
    <w:pPr>
      <w:spacing w:after="120"/>
      <w:ind w:left="720" w:firstLine="720"/>
    </w:pPr>
    <w:rPr>
      <w:snapToGrid w:val="0"/>
      <w:sz w:val="26"/>
      <w:szCs w:val="20"/>
    </w:rPr>
  </w:style>
  <w:style w:type="paragraph" w:customStyle="1" w:styleId="H3">
    <w:name w:val="H3"/>
    <w:next w:val="Para"/>
    <w:qFormat/>
    <w:rsid w:val="008F48EA"/>
    <w:pPr>
      <w:keepNext/>
      <w:spacing w:before="360" w:after="240"/>
      <w:outlineLvl w:val="3"/>
    </w:pPr>
    <w:rPr>
      <w:rFonts w:ascii="Arial" w:hAnsi="Arial"/>
      <w:b/>
      <w:snapToGrid w:val="0"/>
      <w:sz w:val="32"/>
    </w:rPr>
  </w:style>
  <w:style w:type="paragraph" w:customStyle="1" w:styleId="GlossaryLetter">
    <w:name w:val="GlossaryLetter"/>
    <w:basedOn w:val="H3"/>
    <w:next w:val="Normal"/>
    <w:rsid w:val="008F48EA"/>
    <w:pPr>
      <w:spacing w:before="240"/>
      <w:outlineLvl w:val="9"/>
    </w:pPr>
  </w:style>
  <w:style w:type="paragraph" w:customStyle="1" w:styleId="H4">
    <w:name w:val="H4"/>
    <w:next w:val="Para"/>
    <w:link w:val="H4Char"/>
    <w:rsid w:val="008F48EA"/>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8F48EA"/>
  </w:style>
  <w:style w:type="paragraph" w:customStyle="1" w:styleId="GlossaryTitle">
    <w:name w:val="GlossaryTitle"/>
    <w:basedOn w:val="ChapterTitle"/>
    <w:next w:val="Normal"/>
    <w:rsid w:val="008F48EA"/>
    <w:pPr>
      <w:spacing w:before="120" w:after="120"/>
    </w:pPr>
  </w:style>
  <w:style w:type="paragraph" w:customStyle="1" w:styleId="H1">
    <w:name w:val="H1"/>
    <w:next w:val="Para"/>
    <w:qFormat/>
    <w:rsid w:val="008F48EA"/>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8F48EA"/>
    <w:pPr>
      <w:keepNext/>
      <w:widowControl w:val="0"/>
      <w:spacing w:before="360" w:after="240"/>
      <w:outlineLvl w:val="2"/>
    </w:pPr>
    <w:rPr>
      <w:rFonts w:ascii="Arial" w:hAnsi="Arial"/>
      <w:b/>
      <w:snapToGrid w:val="0"/>
      <w:sz w:val="40"/>
      <w:u w:val="single"/>
    </w:rPr>
  </w:style>
  <w:style w:type="paragraph" w:customStyle="1" w:styleId="H6">
    <w:name w:val="H6"/>
    <w:next w:val="Para"/>
    <w:rsid w:val="008F48EA"/>
    <w:pPr>
      <w:spacing w:before="240" w:after="120"/>
    </w:pPr>
    <w:rPr>
      <w:rFonts w:ascii="Arial" w:hAnsi="Arial"/>
      <w:snapToGrid w:val="0"/>
      <w:u w:val="single"/>
    </w:rPr>
  </w:style>
  <w:style w:type="paragraph" w:customStyle="1" w:styleId="Index1">
    <w:name w:val="Index1"/>
    <w:rsid w:val="008F48EA"/>
    <w:pPr>
      <w:widowControl w:val="0"/>
      <w:ind w:left="1800" w:hanging="360"/>
    </w:pPr>
    <w:rPr>
      <w:snapToGrid w:val="0"/>
      <w:sz w:val="26"/>
    </w:rPr>
  </w:style>
  <w:style w:type="paragraph" w:customStyle="1" w:styleId="Index2">
    <w:name w:val="Index2"/>
    <w:basedOn w:val="Index1"/>
    <w:next w:val="Index1"/>
    <w:rsid w:val="008F48EA"/>
    <w:pPr>
      <w:ind w:left="2520"/>
    </w:pPr>
  </w:style>
  <w:style w:type="paragraph" w:customStyle="1" w:styleId="Index3">
    <w:name w:val="Index3"/>
    <w:basedOn w:val="Index1"/>
    <w:rsid w:val="008F48EA"/>
    <w:pPr>
      <w:ind w:left="3240"/>
    </w:pPr>
  </w:style>
  <w:style w:type="paragraph" w:customStyle="1" w:styleId="IndexLetter">
    <w:name w:val="IndexLetter"/>
    <w:basedOn w:val="H3"/>
    <w:next w:val="Index1"/>
    <w:rsid w:val="008F48EA"/>
  </w:style>
  <w:style w:type="paragraph" w:customStyle="1" w:styleId="IndexNote">
    <w:name w:val="IndexNote"/>
    <w:basedOn w:val="Normal"/>
    <w:rsid w:val="008F48EA"/>
    <w:pPr>
      <w:widowControl w:val="0"/>
      <w:spacing w:before="120" w:after="120"/>
      <w:ind w:left="720" w:firstLine="720"/>
    </w:pPr>
    <w:rPr>
      <w:snapToGrid w:val="0"/>
      <w:sz w:val="26"/>
      <w:szCs w:val="20"/>
    </w:rPr>
  </w:style>
  <w:style w:type="paragraph" w:customStyle="1" w:styleId="IndexTitle">
    <w:name w:val="IndexTitle"/>
    <w:basedOn w:val="H2"/>
    <w:next w:val="IndexNote"/>
    <w:rsid w:val="008F48EA"/>
    <w:pPr>
      <w:spacing w:line="540" w:lineRule="exact"/>
    </w:pPr>
  </w:style>
  <w:style w:type="character" w:customStyle="1" w:styleId="InlineCode">
    <w:name w:val="InlineCode"/>
    <w:rsid w:val="008F48EA"/>
    <w:rPr>
      <w:rFonts w:ascii="Courier New" w:hAnsi="Courier New"/>
      <w:noProof/>
      <w:color w:val="auto"/>
    </w:rPr>
  </w:style>
  <w:style w:type="character" w:customStyle="1" w:styleId="InlineCodeUserInput">
    <w:name w:val="InlineCodeUserInput"/>
    <w:rsid w:val="008F48EA"/>
    <w:rPr>
      <w:rFonts w:ascii="Courier New" w:hAnsi="Courier New"/>
      <w:b/>
      <w:noProof/>
      <w:color w:val="auto"/>
    </w:rPr>
  </w:style>
  <w:style w:type="character" w:customStyle="1" w:styleId="InlineCodeUserInputVariable">
    <w:name w:val="InlineCodeUserInputVariable"/>
    <w:rsid w:val="008F48EA"/>
    <w:rPr>
      <w:rFonts w:ascii="Courier New" w:hAnsi="Courier New"/>
      <w:b/>
      <w:i/>
      <w:noProof/>
      <w:color w:val="auto"/>
    </w:rPr>
  </w:style>
  <w:style w:type="character" w:customStyle="1" w:styleId="InlineCodeVariable">
    <w:name w:val="InlineCodeVariable"/>
    <w:rsid w:val="008F48EA"/>
    <w:rPr>
      <w:rFonts w:ascii="Courier New" w:hAnsi="Courier New"/>
      <w:i/>
      <w:noProof/>
      <w:color w:val="auto"/>
    </w:rPr>
  </w:style>
  <w:style w:type="character" w:customStyle="1" w:styleId="InlineURL">
    <w:name w:val="InlineURL"/>
    <w:rsid w:val="008F48EA"/>
    <w:rPr>
      <w:rFonts w:ascii="Courier New" w:hAnsi="Courier New"/>
      <w:noProof/>
      <w:color w:val="auto"/>
      <w:u w:val="single"/>
    </w:rPr>
  </w:style>
  <w:style w:type="character" w:customStyle="1" w:styleId="InlineEmail">
    <w:name w:val="InlineEmail"/>
    <w:rsid w:val="008F48EA"/>
    <w:rPr>
      <w:rFonts w:ascii="Courier New" w:hAnsi="Courier New"/>
      <w:noProof/>
      <w:color w:val="auto"/>
      <w:u w:val="double"/>
    </w:rPr>
  </w:style>
  <w:style w:type="paragraph" w:customStyle="1" w:styleId="IntroductionTitle">
    <w:name w:val="IntroductionTitle"/>
    <w:basedOn w:val="ChapterTitle"/>
    <w:next w:val="Para"/>
    <w:rsid w:val="008F48EA"/>
    <w:pPr>
      <w:spacing w:before="120" w:after="120"/>
    </w:pPr>
  </w:style>
  <w:style w:type="paragraph" w:customStyle="1" w:styleId="KeyConceptsHead">
    <w:name w:val="KeyConceptsHead"/>
    <w:basedOn w:val="BibliographyHead"/>
    <w:next w:val="Para"/>
    <w:rsid w:val="008F48EA"/>
  </w:style>
  <w:style w:type="character" w:customStyle="1" w:styleId="KeyTerm">
    <w:name w:val="KeyTerm"/>
    <w:rsid w:val="008F48EA"/>
    <w:rPr>
      <w:i/>
      <w:color w:val="auto"/>
      <w:bdr w:val="none" w:sz="0" w:space="0" w:color="auto"/>
      <w:shd w:val="clear" w:color="auto" w:fill="DBE5F1"/>
    </w:rPr>
  </w:style>
  <w:style w:type="paragraph" w:customStyle="1" w:styleId="KeyTermsHead">
    <w:name w:val="KeyTermsHead"/>
    <w:basedOn w:val="Normal"/>
    <w:next w:val="Normal"/>
    <w:rsid w:val="008F48EA"/>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8F48EA"/>
    <w:pPr>
      <w:spacing w:before="240" w:after="240"/>
      <w:ind w:left="1440" w:right="720" w:hanging="720"/>
    </w:pPr>
    <w:rPr>
      <w:sz w:val="24"/>
    </w:rPr>
  </w:style>
  <w:style w:type="paragraph" w:styleId="ListBullet">
    <w:name w:val="List Bullet"/>
    <w:rsid w:val="008F48EA"/>
    <w:rPr>
      <w:sz w:val="24"/>
    </w:rPr>
  </w:style>
  <w:style w:type="paragraph" w:customStyle="1" w:styleId="ColorfulList-Accent11">
    <w:name w:val="Colorful List - Accent 11"/>
    <w:basedOn w:val="Normal"/>
    <w:qFormat/>
    <w:rsid w:val="008F48EA"/>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8F48EA"/>
    <w:pPr>
      <w:numPr>
        <w:numId w:val="5"/>
      </w:numPr>
      <w:spacing w:before="120" w:after="120"/>
      <w:contextualSpacing/>
    </w:pPr>
    <w:rPr>
      <w:snapToGrid w:val="0"/>
      <w:sz w:val="26"/>
    </w:rPr>
  </w:style>
  <w:style w:type="paragraph" w:customStyle="1" w:styleId="ListBulletedSub">
    <w:name w:val="ListBulletedSub"/>
    <w:link w:val="ListBulletedSubChar"/>
    <w:rsid w:val="008F48EA"/>
    <w:pPr>
      <w:numPr>
        <w:numId w:val="6"/>
      </w:numPr>
      <w:spacing w:before="120" w:after="120"/>
      <w:contextualSpacing/>
    </w:pPr>
    <w:rPr>
      <w:snapToGrid w:val="0"/>
      <w:sz w:val="26"/>
    </w:rPr>
  </w:style>
  <w:style w:type="paragraph" w:customStyle="1" w:styleId="ListBulletedSub2">
    <w:name w:val="ListBulletedSub2"/>
    <w:basedOn w:val="ListBulletedSub"/>
    <w:rsid w:val="008F48EA"/>
    <w:pPr>
      <w:numPr>
        <w:numId w:val="7"/>
      </w:numPr>
    </w:pPr>
  </w:style>
  <w:style w:type="paragraph" w:customStyle="1" w:styleId="ListCheck">
    <w:name w:val="ListCheck"/>
    <w:rsid w:val="008F48EA"/>
    <w:pPr>
      <w:numPr>
        <w:numId w:val="8"/>
      </w:numPr>
      <w:spacing w:before="120" w:after="120"/>
      <w:contextualSpacing/>
    </w:pPr>
    <w:rPr>
      <w:snapToGrid w:val="0"/>
      <w:sz w:val="26"/>
    </w:rPr>
  </w:style>
  <w:style w:type="paragraph" w:customStyle="1" w:styleId="ListCheckSub">
    <w:name w:val="ListCheckSub"/>
    <w:basedOn w:val="ListCheck"/>
    <w:rsid w:val="008F48EA"/>
    <w:pPr>
      <w:numPr>
        <w:numId w:val="9"/>
      </w:numPr>
    </w:pPr>
  </w:style>
  <w:style w:type="paragraph" w:customStyle="1" w:styleId="ListHead">
    <w:name w:val="ListHead"/>
    <w:rsid w:val="008F48EA"/>
    <w:pPr>
      <w:ind w:left="1440"/>
    </w:pPr>
    <w:rPr>
      <w:b/>
      <w:sz w:val="26"/>
    </w:rPr>
  </w:style>
  <w:style w:type="paragraph" w:customStyle="1" w:styleId="ListNumbered">
    <w:name w:val="ListNumbered"/>
    <w:qFormat/>
    <w:rsid w:val="008F48EA"/>
    <w:pPr>
      <w:widowControl w:val="0"/>
      <w:spacing w:before="120" w:after="120"/>
      <w:ind w:left="1800" w:hanging="360"/>
      <w:contextualSpacing/>
    </w:pPr>
    <w:rPr>
      <w:snapToGrid w:val="0"/>
      <w:sz w:val="26"/>
    </w:rPr>
  </w:style>
  <w:style w:type="paragraph" w:customStyle="1" w:styleId="ListNumberedSub">
    <w:name w:val="ListNumberedSub"/>
    <w:basedOn w:val="ListNumbered"/>
    <w:rsid w:val="008F48EA"/>
    <w:pPr>
      <w:ind w:left="2520"/>
    </w:pPr>
  </w:style>
  <w:style w:type="paragraph" w:customStyle="1" w:styleId="ListNumberedSub2">
    <w:name w:val="ListNumberedSub2"/>
    <w:basedOn w:val="ListNumberedSub"/>
    <w:rsid w:val="008F48EA"/>
    <w:pPr>
      <w:ind w:left="3240"/>
    </w:pPr>
  </w:style>
  <w:style w:type="paragraph" w:customStyle="1" w:styleId="ListNumberedSub3">
    <w:name w:val="ListNumberedSub3"/>
    <w:rsid w:val="008F48EA"/>
    <w:pPr>
      <w:spacing w:before="120" w:after="120"/>
      <w:ind w:left="3960" w:hanging="360"/>
      <w:contextualSpacing/>
    </w:pPr>
    <w:rPr>
      <w:sz w:val="26"/>
    </w:rPr>
  </w:style>
  <w:style w:type="paragraph" w:customStyle="1" w:styleId="ListPara">
    <w:name w:val="ListPara"/>
    <w:basedOn w:val="Normal"/>
    <w:rsid w:val="008F48EA"/>
    <w:pPr>
      <w:widowControl w:val="0"/>
      <w:ind w:left="1800" w:firstLine="360"/>
    </w:pPr>
    <w:rPr>
      <w:snapToGrid w:val="0"/>
      <w:sz w:val="26"/>
      <w:szCs w:val="20"/>
    </w:rPr>
  </w:style>
  <w:style w:type="paragraph" w:customStyle="1" w:styleId="ListParaSub">
    <w:name w:val="ListParaSub"/>
    <w:basedOn w:val="ListPara"/>
    <w:rsid w:val="008F48EA"/>
    <w:pPr>
      <w:spacing w:line="260" w:lineRule="exact"/>
      <w:ind w:left="2520"/>
    </w:pPr>
  </w:style>
  <w:style w:type="paragraph" w:customStyle="1" w:styleId="ListParaSub2">
    <w:name w:val="ListParaSub2"/>
    <w:basedOn w:val="ListParaSub"/>
    <w:rsid w:val="008F48EA"/>
    <w:pPr>
      <w:ind w:left="3240"/>
    </w:pPr>
  </w:style>
  <w:style w:type="paragraph" w:customStyle="1" w:styleId="ListUnmarked">
    <w:name w:val="ListUnmarked"/>
    <w:qFormat/>
    <w:rsid w:val="008F48EA"/>
    <w:pPr>
      <w:spacing w:before="60" w:after="60"/>
      <w:ind w:left="1728"/>
    </w:pPr>
    <w:rPr>
      <w:sz w:val="26"/>
    </w:rPr>
  </w:style>
  <w:style w:type="paragraph" w:customStyle="1" w:styleId="ListUnmarkedSub">
    <w:name w:val="ListUnmarkedSub"/>
    <w:rsid w:val="008F48EA"/>
    <w:pPr>
      <w:spacing w:before="60" w:after="60"/>
      <w:ind w:left="2160"/>
    </w:pPr>
    <w:rPr>
      <w:sz w:val="26"/>
    </w:rPr>
  </w:style>
  <w:style w:type="paragraph" w:customStyle="1" w:styleId="ListUnmarkedSub2">
    <w:name w:val="ListUnmarkedSub2"/>
    <w:basedOn w:val="ListUnmarkedSub"/>
    <w:rsid w:val="008F48EA"/>
    <w:pPr>
      <w:ind w:left="2880"/>
    </w:pPr>
  </w:style>
  <w:style w:type="paragraph" w:customStyle="1" w:styleId="ListWhere">
    <w:name w:val="ListWhere"/>
    <w:rsid w:val="008F48EA"/>
    <w:pPr>
      <w:spacing w:before="120" w:after="120"/>
      <w:ind w:left="2160"/>
      <w:contextualSpacing/>
    </w:pPr>
    <w:rPr>
      <w:snapToGrid w:val="0"/>
      <w:sz w:val="26"/>
    </w:rPr>
  </w:style>
  <w:style w:type="paragraph" w:customStyle="1" w:styleId="MatterTitle">
    <w:name w:val="MatterTitle"/>
    <w:next w:val="Para"/>
    <w:rsid w:val="008F48EA"/>
    <w:pPr>
      <w:spacing w:before="120" w:after="120"/>
    </w:pPr>
    <w:rPr>
      <w:rFonts w:ascii="Arial" w:hAnsi="Arial"/>
      <w:b/>
      <w:smallCaps/>
      <w:snapToGrid w:val="0"/>
      <w:color w:val="000000"/>
      <w:sz w:val="60"/>
      <w:szCs w:val="60"/>
    </w:rPr>
  </w:style>
  <w:style w:type="character" w:customStyle="1" w:styleId="MenuArrow">
    <w:name w:val="MenuArrow"/>
    <w:rsid w:val="008F48EA"/>
    <w:rPr>
      <w:rFonts w:ascii="Wingdings" w:hAnsi="Wingdings"/>
    </w:rPr>
  </w:style>
  <w:style w:type="paragraph" w:customStyle="1" w:styleId="OnlineReference">
    <w:name w:val="OnlineReference"/>
    <w:qFormat/>
    <w:rsid w:val="008F48EA"/>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8F48EA"/>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8F48EA"/>
    <w:pPr>
      <w:numPr>
        <w:numId w:val="10"/>
      </w:numPr>
      <w:spacing w:before="120" w:after="120"/>
      <w:contextualSpacing/>
    </w:pPr>
    <w:rPr>
      <w:snapToGrid w:val="0"/>
      <w:sz w:val="26"/>
    </w:rPr>
  </w:style>
  <w:style w:type="paragraph" w:customStyle="1" w:styleId="ParaNumbered">
    <w:name w:val="ParaNumbered"/>
    <w:rsid w:val="008F48EA"/>
    <w:pPr>
      <w:spacing w:after="120"/>
      <w:ind w:left="720" w:firstLine="720"/>
    </w:pPr>
    <w:rPr>
      <w:snapToGrid w:val="0"/>
      <w:sz w:val="26"/>
    </w:rPr>
  </w:style>
  <w:style w:type="paragraph" w:customStyle="1" w:styleId="PartFeaturingList">
    <w:name w:val="PartFeaturingList"/>
    <w:basedOn w:val="ChapterFeaturingList"/>
    <w:rsid w:val="008F48EA"/>
  </w:style>
  <w:style w:type="paragraph" w:customStyle="1" w:styleId="PartIntroductionPara">
    <w:name w:val="PartIntroductionPara"/>
    <w:rsid w:val="008F48EA"/>
    <w:pPr>
      <w:spacing w:after="120"/>
      <w:ind w:left="720" w:firstLine="720"/>
    </w:pPr>
    <w:rPr>
      <w:sz w:val="26"/>
    </w:rPr>
  </w:style>
  <w:style w:type="paragraph" w:customStyle="1" w:styleId="PartTitle">
    <w:name w:val="PartTitle"/>
    <w:basedOn w:val="ChapterTitle"/>
    <w:rsid w:val="008F48EA"/>
    <w:pPr>
      <w:widowControl w:val="0"/>
      <w:pBdr>
        <w:bottom w:val="single" w:sz="4" w:space="1" w:color="auto"/>
      </w:pBdr>
    </w:pPr>
  </w:style>
  <w:style w:type="paragraph" w:customStyle="1" w:styleId="PoetryPara">
    <w:name w:val="PoetryPara"/>
    <w:next w:val="Normal"/>
    <w:rsid w:val="008F48EA"/>
    <w:pPr>
      <w:spacing w:before="360" w:after="60"/>
      <w:ind w:left="2160"/>
      <w:contextualSpacing/>
    </w:pPr>
    <w:rPr>
      <w:snapToGrid w:val="0"/>
      <w:sz w:val="22"/>
    </w:rPr>
  </w:style>
  <w:style w:type="paragraph" w:customStyle="1" w:styleId="PoetryContinued">
    <w:name w:val="PoetryContinued"/>
    <w:basedOn w:val="PoetryPara"/>
    <w:qFormat/>
    <w:rsid w:val="008F48EA"/>
    <w:pPr>
      <w:spacing w:before="0"/>
      <w:contextualSpacing w:val="0"/>
    </w:pPr>
  </w:style>
  <w:style w:type="paragraph" w:customStyle="1" w:styleId="PoetrySource">
    <w:name w:val="PoetrySource"/>
    <w:rsid w:val="008F48EA"/>
    <w:pPr>
      <w:ind w:left="2880"/>
    </w:pPr>
    <w:rPr>
      <w:snapToGrid w:val="0"/>
      <w:sz w:val="18"/>
    </w:rPr>
  </w:style>
  <w:style w:type="paragraph" w:customStyle="1" w:styleId="PoetryTitle">
    <w:name w:val="PoetryTitle"/>
    <w:basedOn w:val="PoetryPara"/>
    <w:next w:val="PoetryPara"/>
    <w:rsid w:val="008F48EA"/>
    <w:rPr>
      <w:b/>
      <w:sz w:val="24"/>
    </w:rPr>
  </w:style>
  <w:style w:type="paragraph" w:customStyle="1" w:styleId="PrefaceTitle">
    <w:name w:val="PrefaceTitle"/>
    <w:next w:val="Para"/>
    <w:rsid w:val="008F48EA"/>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8F48EA"/>
  </w:style>
  <w:style w:type="character" w:customStyle="1" w:styleId="QueryInline">
    <w:name w:val="QueryInline"/>
    <w:rsid w:val="008F48EA"/>
    <w:rPr>
      <w:bdr w:val="none" w:sz="0" w:space="0" w:color="auto"/>
      <w:shd w:val="clear" w:color="auto" w:fill="FFCC99"/>
    </w:rPr>
  </w:style>
  <w:style w:type="paragraph" w:customStyle="1" w:styleId="QueryPara">
    <w:name w:val="QueryPara"/>
    <w:rsid w:val="008F48EA"/>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8F48EA"/>
  </w:style>
  <w:style w:type="paragraph" w:customStyle="1" w:styleId="QuestionsHead">
    <w:name w:val="QuestionsHead"/>
    <w:basedOn w:val="BibliographyHead"/>
    <w:next w:val="Para"/>
    <w:rsid w:val="008F48EA"/>
  </w:style>
  <w:style w:type="paragraph" w:customStyle="1" w:styleId="QuoteSource">
    <w:name w:val="QuoteSource"/>
    <w:basedOn w:val="Normal"/>
    <w:rsid w:val="008F48EA"/>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8F48EA"/>
    <w:rPr>
      <w:i w:val="0"/>
      <w:sz w:val="24"/>
    </w:rPr>
  </w:style>
  <w:style w:type="paragraph" w:customStyle="1" w:styleId="RecipeFootnote">
    <w:name w:val="RecipeFootnote"/>
    <w:basedOn w:val="Normal"/>
    <w:rsid w:val="008F48EA"/>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8F48EA"/>
    <w:pPr>
      <w:spacing w:before="240"/>
      <w:ind w:left="720"/>
    </w:pPr>
    <w:rPr>
      <w:rFonts w:ascii="Arial" w:hAnsi="Arial"/>
      <w:b/>
      <w:snapToGrid w:val="0"/>
      <w:sz w:val="26"/>
    </w:rPr>
  </w:style>
  <w:style w:type="paragraph" w:customStyle="1" w:styleId="RecipeIngredientList">
    <w:name w:val="RecipeIngredientList"/>
    <w:basedOn w:val="Normal"/>
    <w:rsid w:val="008F48EA"/>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8F48EA"/>
    <w:pPr>
      <w:spacing w:before="120" w:after="120"/>
      <w:ind w:left="1440" w:firstLine="360"/>
      <w:contextualSpacing/>
    </w:pPr>
    <w:rPr>
      <w:rFonts w:ascii="Arial" w:hAnsi="Arial"/>
      <w:snapToGrid w:val="0"/>
      <w:sz w:val="26"/>
    </w:rPr>
  </w:style>
  <w:style w:type="paragraph" w:customStyle="1" w:styleId="RecipeMetricMeasure">
    <w:name w:val="RecipeMetricMeasure"/>
    <w:rsid w:val="008F48EA"/>
    <w:rPr>
      <w:rFonts w:ascii="Arial" w:hAnsi="Arial"/>
      <w:snapToGrid w:val="0"/>
      <w:sz w:val="26"/>
    </w:rPr>
  </w:style>
  <w:style w:type="paragraph" w:customStyle="1" w:styleId="RecipeNutritionInfo">
    <w:name w:val="RecipeNutritionInfo"/>
    <w:basedOn w:val="Normal"/>
    <w:rsid w:val="008F48EA"/>
    <w:pPr>
      <w:spacing w:before="120" w:after="120"/>
      <w:ind w:left="720"/>
      <w:contextualSpacing/>
    </w:pPr>
    <w:rPr>
      <w:rFonts w:ascii="Arial" w:hAnsi="Arial"/>
      <w:snapToGrid w:val="0"/>
      <w:sz w:val="22"/>
      <w:szCs w:val="20"/>
    </w:rPr>
  </w:style>
  <w:style w:type="paragraph" w:customStyle="1" w:styleId="RecipePercentage">
    <w:name w:val="RecipePercentage"/>
    <w:rsid w:val="008F48EA"/>
    <w:rPr>
      <w:rFonts w:ascii="Arial" w:hAnsi="Arial"/>
      <w:snapToGrid w:val="0"/>
      <w:sz w:val="26"/>
    </w:rPr>
  </w:style>
  <w:style w:type="paragraph" w:customStyle="1" w:styleId="RecipeProcedure">
    <w:name w:val="RecipeProcedure"/>
    <w:rsid w:val="008F48EA"/>
    <w:pPr>
      <w:spacing w:before="120" w:after="120"/>
      <w:ind w:left="1800" w:hanging="720"/>
    </w:pPr>
    <w:rPr>
      <w:rFonts w:ascii="Arial" w:hAnsi="Arial"/>
      <w:snapToGrid w:val="0"/>
      <w:sz w:val="26"/>
    </w:rPr>
  </w:style>
  <w:style w:type="paragraph" w:customStyle="1" w:styleId="RecipeProcedureHead">
    <w:name w:val="RecipeProcedureHead"/>
    <w:rsid w:val="008F48EA"/>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8F48EA"/>
    <w:pPr>
      <w:ind w:left="720"/>
    </w:pPr>
    <w:rPr>
      <w:rFonts w:ascii="Arial" w:hAnsi="Arial"/>
      <w:b/>
      <w:smallCaps/>
      <w:snapToGrid w:val="0"/>
      <w:sz w:val="32"/>
      <w:u w:val="single"/>
    </w:rPr>
  </w:style>
  <w:style w:type="paragraph" w:customStyle="1" w:styleId="RecipeTableHead">
    <w:name w:val="RecipeTableHead"/>
    <w:rsid w:val="008F48EA"/>
    <w:rPr>
      <w:rFonts w:ascii="Arial" w:hAnsi="Arial"/>
      <w:b/>
      <w:smallCaps/>
      <w:snapToGrid w:val="0"/>
      <w:sz w:val="26"/>
    </w:rPr>
  </w:style>
  <w:style w:type="paragraph" w:customStyle="1" w:styleId="RecipeTime">
    <w:name w:val="RecipeTime"/>
    <w:rsid w:val="008F48EA"/>
    <w:pPr>
      <w:spacing w:before="120" w:after="120"/>
      <w:ind w:left="720"/>
      <w:contextualSpacing/>
    </w:pPr>
    <w:rPr>
      <w:rFonts w:ascii="Arial" w:hAnsi="Arial"/>
      <w:i/>
      <w:snapToGrid w:val="0"/>
      <w:sz w:val="26"/>
    </w:rPr>
  </w:style>
  <w:style w:type="paragraph" w:customStyle="1" w:styleId="RecipeTitle">
    <w:name w:val="RecipeTitle"/>
    <w:next w:val="RecipeIngredientList"/>
    <w:rsid w:val="008F48EA"/>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8F48EA"/>
    <w:pPr>
      <w:ind w:left="720"/>
    </w:pPr>
    <w:rPr>
      <w:rFonts w:ascii="Arial" w:hAnsi="Arial"/>
      <w:b/>
      <w:i/>
      <w:smallCaps/>
      <w:snapToGrid w:val="0"/>
      <w:sz w:val="36"/>
      <w:szCs w:val="40"/>
    </w:rPr>
  </w:style>
  <w:style w:type="paragraph" w:customStyle="1" w:styleId="RecipeUSMeasure">
    <w:name w:val="RecipeUSMeasure"/>
    <w:rsid w:val="008F48EA"/>
    <w:rPr>
      <w:rFonts w:ascii="Arial" w:hAnsi="Arial"/>
      <w:snapToGrid w:val="0"/>
      <w:sz w:val="26"/>
    </w:rPr>
  </w:style>
  <w:style w:type="paragraph" w:customStyle="1" w:styleId="RecipeVariationPara">
    <w:name w:val="RecipeVariationPara"/>
    <w:basedOn w:val="RecipeTime"/>
    <w:rsid w:val="008F48EA"/>
    <w:rPr>
      <w:i w:val="0"/>
      <w:sz w:val="24"/>
      <w:u w:val="single"/>
    </w:rPr>
  </w:style>
  <w:style w:type="paragraph" w:customStyle="1" w:styleId="RecipeVariationHead">
    <w:name w:val="RecipeVariationHead"/>
    <w:rsid w:val="008F48EA"/>
    <w:pPr>
      <w:spacing w:before="60" w:after="60"/>
      <w:ind w:left="720"/>
    </w:pPr>
    <w:rPr>
      <w:rFonts w:ascii="Arial" w:hAnsi="Arial"/>
      <w:b/>
      <w:snapToGrid w:val="0"/>
      <w:sz w:val="22"/>
      <w:u w:val="single"/>
    </w:rPr>
  </w:style>
  <w:style w:type="paragraph" w:customStyle="1" w:styleId="RecipeNoteHead">
    <w:name w:val="RecipeNoteHead"/>
    <w:rsid w:val="008F48EA"/>
    <w:pPr>
      <w:spacing w:before="60" w:after="60"/>
      <w:ind w:left="720"/>
    </w:pPr>
    <w:rPr>
      <w:rFonts w:ascii="Arial" w:hAnsi="Arial"/>
      <w:b/>
      <w:snapToGrid w:val="0"/>
    </w:rPr>
  </w:style>
  <w:style w:type="paragraph" w:customStyle="1" w:styleId="RecipeNotePara">
    <w:name w:val="RecipeNotePara"/>
    <w:basedOn w:val="RecipeTime"/>
    <w:rsid w:val="008F48EA"/>
    <w:rPr>
      <w:i w:val="0"/>
      <w:sz w:val="24"/>
      <w:u w:val="single"/>
    </w:rPr>
  </w:style>
  <w:style w:type="paragraph" w:customStyle="1" w:styleId="RecipeYield">
    <w:name w:val="RecipeYield"/>
    <w:rsid w:val="008F48EA"/>
    <w:pPr>
      <w:ind w:left="720"/>
    </w:pPr>
    <w:rPr>
      <w:rFonts w:ascii="Arial" w:hAnsi="Arial"/>
      <w:snapToGrid w:val="0"/>
    </w:rPr>
  </w:style>
  <w:style w:type="paragraph" w:customStyle="1" w:styleId="Reference">
    <w:name w:val="Reference"/>
    <w:basedOn w:val="Normal"/>
    <w:rsid w:val="008F48EA"/>
    <w:pPr>
      <w:spacing w:before="120" w:after="120"/>
      <w:ind w:left="720" w:hanging="720"/>
    </w:pPr>
    <w:rPr>
      <w:szCs w:val="20"/>
    </w:rPr>
  </w:style>
  <w:style w:type="paragraph" w:customStyle="1" w:styleId="ReferenceAnnotation">
    <w:name w:val="ReferenceAnnotation"/>
    <w:basedOn w:val="Reference"/>
    <w:rsid w:val="008F48EA"/>
    <w:pPr>
      <w:spacing w:before="0" w:after="0"/>
      <w:ind w:firstLine="0"/>
    </w:pPr>
    <w:rPr>
      <w:snapToGrid w:val="0"/>
    </w:rPr>
  </w:style>
  <w:style w:type="paragraph" w:customStyle="1" w:styleId="ReferencesHead">
    <w:name w:val="ReferencesHead"/>
    <w:basedOn w:val="BibliographyHead"/>
    <w:next w:val="Reference"/>
    <w:rsid w:val="008F48EA"/>
  </w:style>
  <w:style w:type="paragraph" w:customStyle="1" w:styleId="ReferenceTitle">
    <w:name w:val="ReferenceTitle"/>
    <w:basedOn w:val="MatterTitle"/>
    <w:next w:val="Reference"/>
    <w:rsid w:val="008F48EA"/>
  </w:style>
  <w:style w:type="paragraph" w:customStyle="1" w:styleId="ReviewHead">
    <w:name w:val="ReviewHead"/>
    <w:basedOn w:val="BibliographyHead"/>
    <w:next w:val="Para"/>
    <w:rsid w:val="008F48EA"/>
  </w:style>
  <w:style w:type="paragraph" w:customStyle="1" w:styleId="RunInHead">
    <w:name w:val="RunInHead"/>
    <w:next w:val="Normal"/>
    <w:rsid w:val="008F48EA"/>
    <w:pPr>
      <w:spacing w:before="240"/>
      <w:ind w:left="1440"/>
    </w:pPr>
    <w:rPr>
      <w:rFonts w:ascii="Arial" w:hAnsi="Arial"/>
      <w:b/>
      <w:sz w:val="26"/>
    </w:rPr>
  </w:style>
  <w:style w:type="paragraph" w:customStyle="1" w:styleId="RunInHeadSub">
    <w:name w:val="RunInHeadSub"/>
    <w:basedOn w:val="RunInHead"/>
    <w:next w:val="Normal"/>
    <w:rsid w:val="008F48EA"/>
    <w:pPr>
      <w:ind w:left="2160"/>
    </w:pPr>
    <w:rPr>
      <w:snapToGrid w:val="0"/>
    </w:rPr>
  </w:style>
  <w:style w:type="paragraph" w:customStyle="1" w:styleId="RunInPara">
    <w:name w:val="RunInPara"/>
    <w:basedOn w:val="Normal"/>
    <w:link w:val="RunInParaChar"/>
    <w:rsid w:val="008F48EA"/>
    <w:pPr>
      <w:widowControl w:val="0"/>
      <w:spacing w:after="120"/>
      <w:ind w:left="1440"/>
    </w:pPr>
    <w:rPr>
      <w:snapToGrid w:val="0"/>
      <w:szCs w:val="20"/>
    </w:rPr>
  </w:style>
  <w:style w:type="paragraph" w:customStyle="1" w:styleId="RunInParaSub">
    <w:name w:val="RunInParaSub"/>
    <w:basedOn w:val="RunInPara"/>
    <w:rsid w:val="008F48EA"/>
    <w:pPr>
      <w:ind w:left="2160"/>
    </w:pPr>
  </w:style>
  <w:style w:type="paragraph" w:styleId="Salutation">
    <w:name w:val="Salutation"/>
    <w:next w:val="Normal"/>
    <w:link w:val="SalutationChar"/>
    <w:rsid w:val="008F48EA"/>
    <w:rPr>
      <w:sz w:val="24"/>
    </w:rPr>
  </w:style>
  <w:style w:type="paragraph" w:customStyle="1" w:styleId="SectionTitle">
    <w:name w:val="SectionTitle"/>
    <w:basedOn w:val="ChapterTitle"/>
    <w:next w:val="ChapterTitle"/>
    <w:rsid w:val="008F48EA"/>
    <w:pPr>
      <w:pBdr>
        <w:bottom w:val="single" w:sz="4" w:space="1" w:color="auto"/>
      </w:pBdr>
    </w:pPr>
  </w:style>
  <w:style w:type="paragraph" w:customStyle="1" w:styleId="Series">
    <w:name w:val="Series"/>
    <w:rsid w:val="008F48EA"/>
    <w:pPr>
      <w:ind w:left="720"/>
    </w:pPr>
    <w:rPr>
      <w:sz w:val="24"/>
    </w:rPr>
  </w:style>
  <w:style w:type="paragraph" w:customStyle="1" w:styleId="SignatureLine">
    <w:name w:val="SignatureLine"/>
    <w:qFormat/>
    <w:rsid w:val="008F48EA"/>
    <w:pPr>
      <w:spacing w:before="240" w:after="240"/>
      <w:ind w:left="4320"/>
      <w:contextualSpacing/>
      <w:jc w:val="right"/>
    </w:pPr>
    <w:rPr>
      <w:rFonts w:ascii="Arial" w:hAnsi="Arial"/>
      <w:snapToGrid w:val="0"/>
      <w:sz w:val="18"/>
    </w:rPr>
  </w:style>
  <w:style w:type="paragraph" w:customStyle="1" w:styleId="Slug">
    <w:name w:val="Slug"/>
    <w:basedOn w:val="Normal"/>
    <w:next w:val="Para"/>
    <w:rsid w:val="008F48EA"/>
    <w:pPr>
      <w:spacing w:before="360" w:after="360"/>
      <w:ind w:left="1440"/>
    </w:pPr>
    <w:rPr>
      <w:rFonts w:ascii="Arial" w:hAnsi="Arial"/>
      <w:b/>
      <w:szCs w:val="20"/>
    </w:rPr>
  </w:style>
  <w:style w:type="character" w:customStyle="1" w:styleId="Subscript">
    <w:name w:val="Subscript"/>
    <w:rsid w:val="008F48EA"/>
    <w:rPr>
      <w:vertAlign w:val="subscript"/>
    </w:rPr>
  </w:style>
  <w:style w:type="paragraph" w:styleId="Subtitle">
    <w:name w:val="Subtitle"/>
    <w:basedOn w:val="Normal"/>
    <w:link w:val="SubtitleChar"/>
    <w:qFormat/>
    <w:rsid w:val="008F48EA"/>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8F48EA"/>
  </w:style>
  <w:style w:type="character" w:customStyle="1" w:styleId="Superscript">
    <w:name w:val="Superscript"/>
    <w:rsid w:val="008F48EA"/>
    <w:rPr>
      <w:vertAlign w:val="superscript"/>
    </w:rPr>
  </w:style>
  <w:style w:type="paragraph" w:customStyle="1" w:styleId="SupplementInstruction">
    <w:name w:val="SupplementInstruction"/>
    <w:rsid w:val="008F48EA"/>
    <w:pPr>
      <w:spacing w:before="120" w:after="120"/>
      <w:ind w:left="720"/>
    </w:pPr>
    <w:rPr>
      <w:i/>
      <w:sz w:val="26"/>
    </w:rPr>
  </w:style>
  <w:style w:type="paragraph" w:customStyle="1" w:styleId="TableCaption">
    <w:name w:val="TableCaption"/>
    <w:basedOn w:val="Slug"/>
    <w:qFormat/>
    <w:rsid w:val="008F48EA"/>
    <w:pPr>
      <w:keepNext/>
      <w:widowControl w:val="0"/>
      <w:spacing w:before="240" w:after="120"/>
      <w:ind w:left="0"/>
    </w:pPr>
    <w:rPr>
      <w:snapToGrid w:val="0"/>
    </w:rPr>
  </w:style>
  <w:style w:type="paragraph" w:customStyle="1" w:styleId="TableEntry">
    <w:name w:val="TableEntry"/>
    <w:qFormat/>
    <w:rsid w:val="008F48EA"/>
    <w:pPr>
      <w:spacing w:after="60"/>
    </w:pPr>
    <w:rPr>
      <w:rFonts w:ascii="Arial" w:hAnsi="Arial"/>
      <w:sz w:val="22"/>
    </w:rPr>
  </w:style>
  <w:style w:type="paragraph" w:customStyle="1" w:styleId="TableFootnote">
    <w:name w:val="TableFootnote"/>
    <w:rsid w:val="008F48EA"/>
    <w:pPr>
      <w:spacing w:after="240"/>
      <w:ind w:left="1440"/>
      <w:contextualSpacing/>
    </w:pPr>
    <w:rPr>
      <w:rFonts w:ascii="Arial" w:hAnsi="Arial"/>
      <w:sz w:val="18"/>
    </w:rPr>
  </w:style>
  <w:style w:type="paragraph" w:customStyle="1" w:styleId="TableHead">
    <w:name w:val="TableHead"/>
    <w:qFormat/>
    <w:rsid w:val="008F48EA"/>
    <w:pPr>
      <w:keepNext/>
    </w:pPr>
    <w:rPr>
      <w:rFonts w:ascii="Arial" w:hAnsi="Arial"/>
      <w:b/>
      <w:sz w:val="22"/>
    </w:rPr>
  </w:style>
  <w:style w:type="paragraph" w:customStyle="1" w:styleId="TableSource">
    <w:name w:val="TableSource"/>
    <w:next w:val="Normal"/>
    <w:rsid w:val="008F48EA"/>
    <w:pPr>
      <w:pBdr>
        <w:top w:val="single" w:sz="4" w:space="1" w:color="auto"/>
      </w:pBdr>
      <w:spacing w:after="240"/>
      <w:ind w:left="1440"/>
      <w:contextualSpacing/>
    </w:pPr>
    <w:rPr>
      <w:rFonts w:ascii="Arial" w:hAnsi="Arial"/>
      <w:snapToGrid w:val="0"/>
    </w:rPr>
  </w:style>
  <w:style w:type="paragraph" w:customStyle="1" w:styleId="TabularEntry">
    <w:name w:val="TabularEntry"/>
    <w:rsid w:val="008F48EA"/>
    <w:pPr>
      <w:widowControl w:val="0"/>
    </w:pPr>
    <w:rPr>
      <w:snapToGrid w:val="0"/>
      <w:sz w:val="26"/>
    </w:rPr>
  </w:style>
  <w:style w:type="paragraph" w:customStyle="1" w:styleId="TabularEntrySub">
    <w:name w:val="TabularEntrySub"/>
    <w:basedOn w:val="TabularEntry"/>
    <w:rsid w:val="008F48EA"/>
    <w:pPr>
      <w:ind w:left="360"/>
    </w:pPr>
  </w:style>
  <w:style w:type="paragraph" w:customStyle="1" w:styleId="TabularHead">
    <w:name w:val="TabularHead"/>
    <w:qFormat/>
    <w:rsid w:val="008F48EA"/>
    <w:pPr>
      <w:spacing w:line="276" w:lineRule="auto"/>
    </w:pPr>
    <w:rPr>
      <w:b/>
      <w:snapToGrid w:val="0"/>
      <w:sz w:val="26"/>
    </w:rPr>
  </w:style>
  <w:style w:type="paragraph" w:customStyle="1" w:styleId="TextBreak">
    <w:name w:val="TextBreak"/>
    <w:next w:val="Para"/>
    <w:rsid w:val="008F48EA"/>
    <w:pPr>
      <w:jc w:val="center"/>
    </w:pPr>
    <w:rPr>
      <w:rFonts w:ascii="Arial" w:hAnsi="Arial"/>
      <w:b/>
      <w:snapToGrid w:val="0"/>
      <w:sz w:val="24"/>
    </w:rPr>
  </w:style>
  <w:style w:type="paragraph" w:customStyle="1" w:styleId="TOCTitle">
    <w:name w:val="TOCTitle"/>
    <w:next w:val="Para"/>
    <w:rsid w:val="008F48EA"/>
    <w:pPr>
      <w:spacing w:before="120" w:after="120"/>
    </w:pPr>
    <w:rPr>
      <w:rFonts w:ascii="Arial" w:hAnsi="Arial"/>
      <w:b/>
      <w:smallCaps/>
      <w:snapToGrid w:val="0"/>
      <w:color w:val="000000"/>
      <w:sz w:val="60"/>
      <w:szCs w:val="60"/>
    </w:rPr>
  </w:style>
  <w:style w:type="character" w:customStyle="1" w:styleId="UserInput">
    <w:name w:val="UserInput"/>
    <w:rsid w:val="008F48EA"/>
    <w:rPr>
      <w:b/>
    </w:rPr>
  </w:style>
  <w:style w:type="character" w:customStyle="1" w:styleId="UserInputVariable">
    <w:name w:val="UserInputVariable"/>
    <w:rsid w:val="008F48EA"/>
    <w:rPr>
      <w:b/>
      <w:i/>
    </w:rPr>
  </w:style>
  <w:style w:type="character" w:customStyle="1" w:styleId="Variable">
    <w:name w:val="Variable"/>
    <w:rsid w:val="008F48EA"/>
    <w:rPr>
      <w:i/>
    </w:rPr>
  </w:style>
  <w:style w:type="character" w:customStyle="1" w:styleId="WileyBold">
    <w:name w:val="WileyBold"/>
    <w:rsid w:val="008F48EA"/>
    <w:rPr>
      <w:b/>
    </w:rPr>
  </w:style>
  <w:style w:type="character" w:customStyle="1" w:styleId="WileyBoldItalic">
    <w:name w:val="WileyBoldItalic"/>
    <w:rsid w:val="008F48EA"/>
    <w:rPr>
      <w:b/>
      <w:i/>
    </w:rPr>
  </w:style>
  <w:style w:type="character" w:customStyle="1" w:styleId="WileyItalic">
    <w:name w:val="WileyItalic"/>
    <w:rsid w:val="008F48EA"/>
    <w:rPr>
      <w:i/>
    </w:rPr>
  </w:style>
  <w:style w:type="character" w:customStyle="1" w:styleId="WileySymbol">
    <w:name w:val="WileySymbol"/>
    <w:rsid w:val="008F48EA"/>
    <w:rPr>
      <w:rFonts w:ascii="Symbol" w:hAnsi="Symbol"/>
    </w:rPr>
  </w:style>
  <w:style w:type="character" w:customStyle="1" w:styleId="wileyTemp">
    <w:name w:val="wileyTemp"/>
    <w:rsid w:val="008F48EA"/>
  </w:style>
  <w:style w:type="paragraph" w:customStyle="1" w:styleId="wsBlockA">
    <w:name w:val="wsBlockA"/>
    <w:basedOn w:val="Normal"/>
    <w:qFormat/>
    <w:rsid w:val="008F48EA"/>
    <w:pPr>
      <w:spacing w:before="120" w:after="120"/>
      <w:ind w:left="2160" w:right="1440"/>
    </w:pPr>
    <w:rPr>
      <w:rFonts w:ascii="Arial" w:eastAsia="Calibri" w:hAnsi="Arial"/>
      <w:sz w:val="20"/>
      <w:szCs w:val="22"/>
    </w:rPr>
  </w:style>
  <w:style w:type="paragraph" w:customStyle="1" w:styleId="wsBlockB">
    <w:name w:val="wsBlockB"/>
    <w:basedOn w:val="Normal"/>
    <w:qFormat/>
    <w:rsid w:val="008F48EA"/>
    <w:pPr>
      <w:spacing w:before="120" w:after="120"/>
      <w:ind w:left="2160" w:right="1440"/>
    </w:pPr>
    <w:rPr>
      <w:rFonts w:eastAsia="Calibri"/>
      <w:sz w:val="20"/>
      <w:szCs w:val="22"/>
    </w:rPr>
  </w:style>
  <w:style w:type="paragraph" w:customStyle="1" w:styleId="wsBlockC">
    <w:name w:val="wsBlockC"/>
    <w:basedOn w:val="Normal"/>
    <w:qFormat/>
    <w:rsid w:val="008F48EA"/>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8F48EA"/>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8F48EA"/>
    <w:pPr>
      <w:spacing w:before="120" w:after="120"/>
      <w:ind w:left="720"/>
    </w:pPr>
    <w:rPr>
      <w:rFonts w:eastAsia="Calibri"/>
      <w:b/>
      <w:sz w:val="28"/>
      <w:szCs w:val="22"/>
      <w:u w:val="wave"/>
    </w:rPr>
  </w:style>
  <w:style w:type="paragraph" w:customStyle="1" w:styleId="wsHeadStyleC">
    <w:name w:val="wsHeadStyleC"/>
    <w:basedOn w:val="Normal"/>
    <w:qFormat/>
    <w:rsid w:val="008F48EA"/>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8F48EA"/>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8F48EA"/>
    <w:pPr>
      <w:numPr>
        <w:numId w:val="12"/>
      </w:numPr>
      <w:spacing w:before="120" w:after="120"/>
    </w:pPr>
    <w:rPr>
      <w:rFonts w:eastAsia="Calibri"/>
      <w:sz w:val="26"/>
      <w:szCs w:val="22"/>
    </w:rPr>
  </w:style>
  <w:style w:type="paragraph" w:customStyle="1" w:styleId="wsListBulletedC">
    <w:name w:val="wsListBulletedC"/>
    <w:basedOn w:val="Normal"/>
    <w:qFormat/>
    <w:rsid w:val="008F48EA"/>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8F48EA"/>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8F48EA"/>
    <w:pPr>
      <w:spacing w:before="120" w:after="120"/>
      <w:ind w:left="2160" w:hanging="720"/>
    </w:pPr>
    <w:rPr>
      <w:rFonts w:eastAsia="Calibri"/>
      <w:sz w:val="26"/>
      <w:szCs w:val="22"/>
    </w:rPr>
  </w:style>
  <w:style w:type="paragraph" w:customStyle="1" w:styleId="wsListNumberedC">
    <w:name w:val="wsListNumberedC"/>
    <w:basedOn w:val="Normal"/>
    <w:qFormat/>
    <w:rsid w:val="008F48EA"/>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8F48EA"/>
    <w:pPr>
      <w:spacing w:before="120" w:after="120"/>
      <w:ind w:left="1440"/>
    </w:pPr>
    <w:rPr>
      <w:rFonts w:ascii="Arial" w:eastAsia="Calibri" w:hAnsi="Arial"/>
      <w:sz w:val="26"/>
      <w:szCs w:val="22"/>
    </w:rPr>
  </w:style>
  <w:style w:type="paragraph" w:customStyle="1" w:styleId="wsListUnmarkedB">
    <w:name w:val="wsListUnmarkedB"/>
    <w:basedOn w:val="Normal"/>
    <w:qFormat/>
    <w:rsid w:val="008F48EA"/>
    <w:pPr>
      <w:spacing w:before="120" w:after="120"/>
      <w:ind w:left="1440"/>
    </w:pPr>
    <w:rPr>
      <w:rFonts w:eastAsia="Calibri"/>
      <w:sz w:val="26"/>
      <w:szCs w:val="22"/>
    </w:rPr>
  </w:style>
  <w:style w:type="paragraph" w:customStyle="1" w:styleId="wsListUnmarkedC">
    <w:name w:val="wsListUnmarkedC"/>
    <w:basedOn w:val="Normal"/>
    <w:qFormat/>
    <w:rsid w:val="008F48EA"/>
    <w:pPr>
      <w:spacing w:before="120" w:after="120"/>
      <w:ind w:left="1440"/>
    </w:pPr>
    <w:rPr>
      <w:rFonts w:ascii="Verdana" w:eastAsia="Calibri" w:hAnsi="Verdana"/>
      <w:sz w:val="26"/>
      <w:szCs w:val="22"/>
    </w:rPr>
  </w:style>
  <w:style w:type="paragraph" w:customStyle="1" w:styleId="wsNameDate">
    <w:name w:val="wsNameDate"/>
    <w:qFormat/>
    <w:rsid w:val="008F48EA"/>
    <w:pPr>
      <w:spacing w:before="240" w:after="240"/>
    </w:pPr>
    <w:rPr>
      <w:rFonts w:ascii="Arial" w:eastAsia="Calibri" w:hAnsi="Arial"/>
      <w:b/>
      <w:sz w:val="28"/>
      <w:szCs w:val="22"/>
    </w:rPr>
  </w:style>
  <w:style w:type="paragraph" w:customStyle="1" w:styleId="wsParaA">
    <w:name w:val="wsParaA"/>
    <w:basedOn w:val="Normal"/>
    <w:qFormat/>
    <w:rsid w:val="008F48EA"/>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8F48EA"/>
    <w:pPr>
      <w:spacing w:before="120" w:after="120"/>
      <w:ind w:left="720" w:firstLine="720"/>
      <w:contextualSpacing/>
    </w:pPr>
    <w:rPr>
      <w:rFonts w:eastAsia="Calibri"/>
      <w:sz w:val="26"/>
      <w:szCs w:val="22"/>
    </w:rPr>
  </w:style>
  <w:style w:type="paragraph" w:customStyle="1" w:styleId="wsParaC">
    <w:name w:val="wsParaC"/>
    <w:basedOn w:val="Normal"/>
    <w:qFormat/>
    <w:rsid w:val="008F48EA"/>
    <w:pPr>
      <w:spacing w:before="120" w:after="120"/>
      <w:ind w:left="720" w:firstLine="720"/>
      <w:contextualSpacing/>
    </w:pPr>
    <w:rPr>
      <w:rFonts w:ascii="Verdana" w:eastAsia="Calibri" w:hAnsi="Verdana"/>
      <w:sz w:val="26"/>
      <w:szCs w:val="22"/>
    </w:rPr>
  </w:style>
  <w:style w:type="paragraph" w:customStyle="1" w:styleId="wsTitle">
    <w:name w:val="wsTitle"/>
    <w:qFormat/>
    <w:rsid w:val="008F48EA"/>
    <w:rPr>
      <w:rFonts w:ascii="Arial" w:eastAsia="Calibri" w:hAnsi="Arial"/>
      <w:b/>
      <w:sz w:val="36"/>
      <w:szCs w:val="32"/>
    </w:rPr>
  </w:style>
  <w:style w:type="character" w:styleId="CommentReference">
    <w:name w:val="annotation reference"/>
    <w:semiHidden/>
    <w:rsid w:val="008F48EA"/>
    <w:rPr>
      <w:sz w:val="16"/>
      <w:szCs w:val="16"/>
    </w:rPr>
  </w:style>
  <w:style w:type="paragraph" w:styleId="CommentText">
    <w:name w:val="annotation text"/>
    <w:basedOn w:val="Normal"/>
    <w:link w:val="CommentTextChar"/>
    <w:semiHidden/>
    <w:rsid w:val="008F48EA"/>
    <w:rPr>
      <w:sz w:val="20"/>
      <w:szCs w:val="20"/>
    </w:rPr>
  </w:style>
  <w:style w:type="paragraph" w:styleId="CommentSubject">
    <w:name w:val="annotation subject"/>
    <w:basedOn w:val="CommentText"/>
    <w:next w:val="CommentText"/>
    <w:link w:val="CommentSubjectChar"/>
    <w:semiHidden/>
    <w:rsid w:val="008F48EA"/>
    <w:rPr>
      <w:b/>
      <w:bCs/>
    </w:rPr>
  </w:style>
  <w:style w:type="character" w:styleId="FollowedHyperlink">
    <w:name w:val="FollowedHyperlink"/>
    <w:rsid w:val="008F48EA"/>
    <w:rPr>
      <w:color w:val="800080"/>
      <w:u w:val="single"/>
    </w:rPr>
  </w:style>
  <w:style w:type="character" w:styleId="HTMLAcronym">
    <w:name w:val="HTML Acronym"/>
    <w:basedOn w:val="DefaultParagraphFont"/>
    <w:rsid w:val="008F48EA"/>
  </w:style>
  <w:style w:type="character" w:styleId="HTMLCite">
    <w:name w:val="HTML Cite"/>
    <w:rsid w:val="008F48EA"/>
    <w:rPr>
      <w:i/>
      <w:iCs/>
    </w:rPr>
  </w:style>
  <w:style w:type="character" w:styleId="HTMLCode">
    <w:name w:val="HTML Code"/>
    <w:rsid w:val="008F48EA"/>
    <w:rPr>
      <w:rFonts w:ascii="Courier New" w:hAnsi="Courier New" w:cs="Courier New"/>
      <w:sz w:val="20"/>
      <w:szCs w:val="20"/>
    </w:rPr>
  </w:style>
  <w:style w:type="character" w:styleId="HTMLDefinition">
    <w:name w:val="HTML Definition"/>
    <w:rsid w:val="008F48EA"/>
    <w:rPr>
      <w:i/>
      <w:iCs/>
    </w:rPr>
  </w:style>
  <w:style w:type="character" w:styleId="HTMLKeyboard">
    <w:name w:val="HTML Keyboard"/>
    <w:rsid w:val="008F48EA"/>
    <w:rPr>
      <w:rFonts w:ascii="Courier New" w:hAnsi="Courier New" w:cs="Courier New"/>
      <w:sz w:val="20"/>
      <w:szCs w:val="20"/>
    </w:rPr>
  </w:style>
  <w:style w:type="character" w:styleId="HTMLSample">
    <w:name w:val="HTML Sample"/>
    <w:rsid w:val="008F48EA"/>
    <w:rPr>
      <w:rFonts w:ascii="Courier New" w:hAnsi="Courier New" w:cs="Courier New"/>
    </w:rPr>
  </w:style>
  <w:style w:type="character" w:styleId="HTMLTypewriter">
    <w:name w:val="HTML Typewriter"/>
    <w:rsid w:val="008F48EA"/>
    <w:rPr>
      <w:rFonts w:ascii="Courier New" w:hAnsi="Courier New" w:cs="Courier New"/>
      <w:sz w:val="20"/>
      <w:szCs w:val="20"/>
    </w:rPr>
  </w:style>
  <w:style w:type="character" w:styleId="HTMLVariable">
    <w:name w:val="HTML Variable"/>
    <w:rsid w:val="008F48EA"/>
    <w:rPr>
      <w:i/>
      <w:iCs/>
    </w:rPr>
  </w:style>
  <w:style w:type="character" w:styleId="Hyperlink">
    <w:name w:val="Hyperlink"/>
    <w:rsid w:val="008F48EA"/>
    <w:rPr>
      <w:color w:val="0000FF"/>
      <w:u w:val="single"/>
    </w:rPr>
  </w:style>
  <w:style w:type="character" w:styleId="LineNumber">
    <w:name w:val="line number"/>
    <w:basedOn w:val="DefaultParagraphFont"/>
    <w:rsid w:val="008F48EA"/>
  </w:style>
  <w:style w:type="character" w:styleId="PageNumber">
    <w:name w:val="page number"/>
    <w:basedOn w:val="DefaultParagraphFont"/>
    <w:rsid w:val="008F48EA"/>
  </w:style>
  <w:style w:type="character" w:styleId="Strong">
    <w:name w:val="Strong"/>
    <w:qFormat/>
    <w:rsid w:val="008F48EA"/>
    <w:rPr>
      <w:b/>
      <w:bCs/>
    </w:rPr>
  </w:style>
  <w:style w:type="paragraph" w:customStyle="1" w:styleId="RecipeTool">
    <w:name w:val="RecipeTool"/>
    <w:qFormat/>
    <w:rsid w:val="008F48EA"/>
    <w:pPr>
      <w:spacing w:before="240" w:after="240"/>
      <w:ind w:left="1440"/>
      <w:contextualSpacing/>
    </w:pPr>
    <w:rPr>
      <w:rFonts w:ascii="Arial" w:hAnsi="Arial"/>
      <w:b/>
      <w:snapToGrid w:val="0"/>
      <w:sz w:val="24"/>
    </w:rPr>
  </w:style>
  <w:style w:type="character" w:customStyle="1" w:styleId="TextCircled">
    <w:name w:val="TextCircled"/>
    <w:uiPriority w:val="1"/>
    <w:qFormat/>
    <w:rsid w:val="008F48EA"/>
    <w:rPr>
      <w:bdr w:val="single" w:sz="18" w:space="0" w:color="92D050"/>
    </w:rPr>
  </w:style>
  <w:style w:type="character" w:customStyle="1" w:styleId="TextHighlighted">
    <w:name w:val="TextHighlighted"/>
    <w:uiPriority w:val="1"/>
    <w:qFormat/>
    <w:rsid w:val="008F48EA"/>
    <w:rPr>
      <w:bdr w:val="none" w:sz="0" w:space="0" w:color="auto"/>
      <w:shd w:val="clear" w:color="auto" w:fill="92D050"/>
    </w:rPr>
  </w:style>
  <w:style w:type="paragraph" w:customStyle="1" w:styleId="PullQuoteAttribution">
    <w:name w:val="PullQuoteAttribution"/>
    <w:next w:val="Para"/>
    <w:qFormat/>
    <w:rsid w:val="008F48EA"/>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8F48EA"/>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8F48EA"/>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8F48EA"/>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8F48EA"/>
    <w:pPr>
      <w:spacing w:line="276" w:lineRule="auto"/>
      <w:ind w:left="576"/>
    </w:pPr>
    <w:rPr>
      <w:b/>
      <w:i/>
      <w:sz w:val="24"/>
    </w:rPr>
  </w:style>
  <w:style w:type="paragraph" w:customStyle="1" w:styleId="DialogContinued">
    <w:name w:val="DialogContinued"/>
    <w:basedOn w:val="Dialog"/>
    <w:qFormat/>
    <w:rsid w:val="008F48EA"/>
    <w:pPr>
      <w:ind w:firstLine="0"/>
    </w:pPr>
  </w:style>
  <w:style w:type="paragraph" w:customStyle="1" w:styleId="ParaListUnmarked">
    <w:name w:val="ParaListUnmarked"/>
    <w:qFormat/>
    <w:rsid w:val="008F48EA"/>
    <w:pPr>
      <w:spacing w:before="240" w:after="240"/>
      <w:ind w:left="720"/>
    </w:pPr>
    <w:rPr>
      <w:snapToGrid w:val="0"/>
      <w:sz w:val="26"/>
    </w:rPr>
  </w:style>
  <w:style w:type="paragraph" w:customStyle="1" w:styleId="RecipeContributor">
    <w:name w:val="RecipeContributor"/>
    <w:next w:val="RecipeIngredientList"/>
    <w:qFormat/>
    <w:rsid w:val="008F48EA"/>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8F48EA"/>
    <w:rPr>
      <w:b/>
    </w:rPr>
  </w:style>
  <w:style w:type="paragraph" w:customStyle="1" w:styleId="RecipeNutritionHead">
    <w:name w:val="RecipeNutritionHead"/>
    <w:basedOn w:val="RecipeNutritionInfo"/>
    <w:next w:val="RecipeNutritionInfo"/>
    <w:qFormat/>
    <w:rsid w:val="008F48EA"/>
    <w:pPr>
      <w:spacing w:after="0"/>
    </w:pPr>
    <w:rPr>
      <w:b/>
    </w:rPr>
  </w:style>
  <w:style w:type="paragraph" w:styleId="TOC5">
    <w:name w:val="toc 5"/>
    <w:basedOn w:val="Normal"/>
    <w:next w:val="Normal"/>
    <w:autoRedefine/>
    <w:uiPriority w:val="39"/>
    <w:rsid w:val="008F48EA"/>
    <w:pPr>
      <w:ind w:left="1800"/>
    </w:pPr>
    <w:rPr>
      <w:rFonts w:eastAsia="Calibri" w:cs="Cordia New"/>
      <w:sz w:val="22"/>
      <w:szCs w:val="22"/>
    </w:rPr>
  </w:style>
  <w:style w:type="paragraph" w:styleId="TOC6">
    <w:name w:val="toc 6"/>
    <w:basedOn w:val="Normal"/>
    <w:next w:val="Normal"/>
    <w:autoRedefine/>
    <w:uiPriority w:val="39"/>
    <w:rsid w:val="008F48EA"/>
    <w:pPr>
      <w:ind w:left="2160"/>
    </w:pPr>
    <w:rPr>
      <w:rFonts w:eastAsia="Calibri" w:cs="Cordia New"/>
      <w:sz w:val="22"/>
      <w:szCs w:val="22"/>
    </w:rPr>
  </w:style>
  <w:style w:type="paragraph" w:customStyle="1" w:styleId="RecipeSubhead">
    <w:name w:val="RecipeSubhead"/>
    <w:basedOn w:val="RecipeProcedureHead"/>
    <w:rsid w:val="008F48EA"/>
    <w:rPr>
      <w:i/>
    </w:rPr>
  </w:style>
  <w:style w:type="character" w:customStyle="1" w:styleId="KeyTermDefinition">
    <w:name w:val="KeyTermDefinition"/>
    <w:uiPriority w:val="1"/>
    <w:rsid w:val="008F48EA"/>
    <w:rPr>
      <w:bdr w:val="none" w:sz="0" w:space="0" w:color="auto"/>
      <w:shd w:val="clear" w:color="auto" w:fill="auto"/>
    </w:rPr>
  </w:style>
  <w:style w:type="paragraph" w:styleId="Header">
    <w:name w:val="header"/>
    <w:basedOn w:val="Normal"/>
    <w:link w:val="HeaderChar"/>
    <w:rsid w:val="008F48EA"/>
    <w:pPr>
      <w:tabs>
        <w:tab w:val="center" w:pos="4320"/>
        <w:tab w:val="right" w:pos="8640"/>
      </w:tabs>
    </w:pPr>
  </w:style>
  <w:style w:type="paragraph" w:styleId="Footer">
    <w:name w:val="footer"/>
    <w:basedOn w:val="Normal"/>
    <w:link w:val="FooterChar"/>
    <w:rsid w:val="008F48EA"/>
    <w:pPr>
      <w:tabs>
        <w:tab w:val="center" w:pos="4320"/>
        <w:tab w:val="right" w:pos="8640"/>
      </w:tabs>
    </w:pPr>
  </w:style>
  <w:style w:type="character" w:customStyle="1" w:styleId="TwitterLink">
    <w:name w:val="TwitterLink"/>
    <w:uiPriority w:val="1"/>
    <w:rsid w:val="008F48EA"/>
    <w:rPr>
      <w:rFonts w:ascii="Courier New" w:hAnsi="Courier New"/>
      <w:u w:val="dash"/>
    </w:rPr>
  </w:style>
  <w:style w:type="character" w:customStyle="1" w:styleId="DigitalLinkID">
    <w:name w:val="DigitalLinkID"/>
    <w:uiPriority w:val="1"/>
    <w:rsid w:val="008F48EA"/>
    <w:rPr>
      <w:rFonts w:cs="Courier New"/>
      <w:color w:val="FF0000"/>
      <w:sz w:val="16"/>
      <w:szCs w:val="16"/>
      <w:bdr w:val="none" w:sz="0" w:space="0" w:color="auto"/>
      <w:shd w:val="clear" w:color="auto" w:fill="FFFFFF"/>
    </w:rPr>
  </w:style>
  <w:style w:type="paragraph" w:customStyle="1" w:styleId="DialogSource">
    <w:name w:val="DialogSource"/>
    <w:basedOn w:val="Dialog"/>
    <w:rsid w:val="008F48EA"/>
    <w:pPr>
      <w:ind w:left="2880" w:firstLine="0"/>
    </w:pPr>
  </w:style>
  <w:style w:type="character" w:customStyle="1" w:styleId="DigitalOnlyText">
    <w:name w:val="DigitalOnlyText"/>
    <w:uiPriority w:val="1"/>
    <w:rsid w:val="008F48EA"/>
    <w:rPr>
      <w:bdr w:val="single" w:sz="2" w:space="0" w:color="002060"/>
      <w:shd w:val="clear" w:color="auto" w:fill="auto"/>
    </w:rPr>
  </w:style>
  <w:style w:type="character" w:customStyle="1" w:styleId="PrintOnlyText">
    <w:name w:val="PrintOnlyText"/>
    <w:uiPriority w:val="1"/>
    <w:rsid w:val="008F48EA"/>
    <w:rPr>
      <w:bdr w:val="single" w:sz="2" w:space="0" w:color="FF0000"/>
    </w:rPr>
  </w:style>
  <w:style w:type="paragraph" w:customStyle="1" w:styleId="TableListBulleted">
    <w:name w:val="TableListBulleted"/>
    <w:qFormat/>
    <w:rsid w:val="008F48EA"/>
    <w:pPr>
      <w:numPr>
        <w:numId w:val="15"/>
      </w:numPr>
      <w:spacing w:before="120" w:after="120"/>
    </w:pPr>
    <w:rPr>
      <w:rFonts w:ascii="Arial" w:hAnsi="Arial"/>
      <w:snapToGrid w:val="0"/>
      <w:sz w:val="22"/>
    </w:rPr>
  </w:style>
  <w:style w:type="paragraph" w:customStyle="1" w:styleId="TableListNumbered">
    <w:name w:val="TableListNumbered"/>
    <w:qFormat/>
    <w:rsid w:val="008F48EA"/>
    <w:pPr>
      <w:spacing w:before="120" w:after="120"/>
      <w:ind w:left="288" w:hanging="288"/>
    </w:pPr>
    <w:rPr>
      <w:rFonts w:ascii="Arial" w:hAnsi="Arial"/>
      <w:snapToGrid w:val="0"/>
      <w:sz w:val="22"/>
    </w:rPr>
  </w:style>
  <w:style w:type="paragraph" w:customStyle="1" w:styleId="TableListUnmarked">
    <w:name w:val="TableListUnmarked"/>
    <w:qFormat/>
    <w:rsid w:val="008F48EA"/>
    <w:pPr>
      <w:spacing w:before="120" w:after="120"/>
      <w:ind w:left="288"/>
    </w:pPr>
    <w:rPr>
      <w:rFonts w:ascii="Arial" w:hAnsi="Arial"/>
      <w:snapToGrid w:val="0"/>
      <w:sz w:val="22"/>
    </w:rPr>
  </w:style>
  <w:style w:type="paragraph" w:customStyle="1" w:styleId="TableSubhead">
    <w:name w:val="TableSubhead"/>
    <w:qFormat/>
    <w:rsid w:val="008F48EA"/>
    <w:pPr>
      <w:ind w:left="144"/>
    </w:pPr>
    <w:rPr>
      <w:rFonts w:ascii="Arial" w:hAnsi="Arial"/>
      <w:b/>
      <w:snapToGrid w:val="0"/>
      <w:sz w:val="22"/>
    </w:rPr>
  </w:style>
  <w:style w:type="paragraph" w:customStyle="1" w:styleId="TabularSource">
    <w:name w:val="TabularSource"/>
    <w:basedOn w:val="TabularEntry"/>
    <w:qFormat/>
    <w:rsid w:val="008F48EA"/>
    <w:pPr>
      <w:spacing w:before="120" w:after="120"/>
      <w:ind w:left="1440"/>
    </w:pPr>
    <w:rPr>
      <w:sz w:val="20"/>
    </w:rPr>
  </w:style>
  <w:style w:type="paragraph" w:customStyle="1" w:styleId="ExtractListUnmarked">
    <w:name w:val="ExtractListUnmarked"/>
    <w:qFormat/>
    <w:rsid w:val="008F48EA"/>
    <w:pPr>
      <w:spacing w:before="120" w:after="120"/>
      <w:ind w:left="2880"/>
    </w:pPr>
    <w:rPr>
      <w:noProof/>
      <w:sz w:val="24"/>
    </w:rPr>
  </w:style>
  <w:style w:type="character" w:customStyle="1" w:styleId="DigitalLinkAnchorText">
    <w:name w:val="DigitalLinkAnchorText"/>
    <w:rsid w:val="008F48EA"/>
    <w:rPr>
      <w:bdr w:val="none" w:sz="0" w:space="0" w:color="auto"/>
      <w:shd w:val="clear" w:color="auto" w:fill="D6E3BC"/>
    </w:rPr>
  </w:style>
  <w:style w:type="character" w:customStyle="1" w:styleId="DigitalLinkDestination">
    <w:name w:val="DigitalLinkDestination"/>
    <w:rsid w:val="008F48EA"/>
    <w:rPr>
      <w:bdr w:val="none" w:sz="0" w:space="0" w:color="auto"/>
      <w:shd w:val="clear" w:color="auto" w:fill="EAF1DD"/>
    </w:rPr>
  </w:style>
  <w:style w:type="paragraph" w:customStyle="1" w:styleId="FeatureRecipeTitleAlternative">
    <w:name w:val="FeatureRecipeTitleAlternative"/>
    <w:basedOn w:val="RecipeTitleAlternative"/>
    <w:rsid w:val="008F48EA"/>
    <w:pPr>
      <w:shd w:val="pct20" w:color="auto" w:fill="auto"/>
    </w:pPr>
  </w:style>
  <w:style w:type="paragraph" w:customStyle="1" w:styleId="FeatureSubRecipeTitle">
    <w:name w:val="FeatureSubRecipeTitle"/>
    <w:basedOn w:val="RecipeSubrecipeTitle"/>
    <w:rsid w:val="008F48EA"/>
    <w:pPr>
      <w:shd w:val="pct20" w:color="auto" w:fill="auto"/>
    </w:pPr>
  </w:style>
  <w:style w:type="paragraph" w:customStyle="1" w:styleId="FeatureRecipeTool">
    <w:name w:val="FeatureRecipeTool"/>
    <w:basedOn w:val="RecipeTool"/>
    <w:rsid w:val="008F48EA"/>
    <w:pPr>
      <w:shd w:val="pct20" w:color="auto" w:fill="auto"/>
    </w:pPr>
  </w:style>
  <w:style w:type="paragraph" w:customStyle="1" w:styleId="FeatureRecipeIntro">
    <w:name w:val="FeatureRecipeIntro"/>
    <w:basedOn w:val="RecipeIntro"/>
    <w:rsid w:val="008F48EA"/>
    <w:pPr>
      <w:shd w:val="pct20" w:color="auto" w:fill="auto"/>
    </w:pPr>
  </w:style>
  <w:style w:type="paragraph" w:customStyle="1" w:styleId="FeatureRecipeIntroHead">
    <w:name w:val="FeatureRecipeIntroHead"/>
    <w:basedOn w:val="RecipeIntroHead"/>
    <w:rsid w:val="008F48EA"/>
    <w:pPr>
      <w:shd w:val="pct20" w:color="auto" w:fill="auto"/>
    </w:pPr>
  </w:style>
  <w:style w:type="paragraph" w:customStyle="1" w:styleId="FeatureRecipeContributor">
    <w:name w:val="FeatureRecipeContributor"/>
    <w:basedOn w:val="RecipeContributor"/>
    <w:rsid w:val="008F48EA"/>
    <w:pPr>
      <w:shd w:val="pct20" w:color="auto" w:fill="auto"/>
    </w:pPr>
  </w:style>
  <w:style w:type="paragraph" w:customStyle="1" w:styleId="FeatureRecipeIngredientHead">
    <w:name w:val="FeatureRecipeIngredientHead"/>
    <w:basedOn w:val="RecipeIngredientHead"/>
    <w:rsid w:val="008F48EA"/>
    <w:pPr>
      <w:shd w:val="pct20" w:color="auto" w:fill="auto"/>
    </w:pPr>
  </w:style>
  <w:style w:type="paragraph" w:customStyle="1" w:styleId="FeatureRecipeIngredientSubhead">
    <w:name w:val="FeatureRecipeIngredientSubhead"/>
    <w:basedOn w:val="RecipeIngredientSubhead"/>
    <w:rsid w:val="008F48EA"/>
    <w:pPr>
      <w:shd w:val="pct20" w:color="auto" w:fill="auto"/>
    </w:pPr>
  </w:style>
  <w:style w:type="paragraph" w:customStyle="1" w:styleId="FeatureRecipeProcedureHead">
    <w:name w:val="FeatureRecipeProcedureHead"/>
    <w:basedOn w:val="RecipeProcedureHead"/>
    <w:rsid w:val="008F48EA"/>
    <w:pPr>
      <w:shd w:val="pct20" w:color="auto" w:fill="FFFFFF"/>
    </w:pPr>
  </w:style>
  <w:style w:type="paragraph" w:customStyle="1" w:styleId="FeatureRecipeTime">
    <w:name w:val="FeatureRecipeTime"/>
    <w:basedOn w:val="RecipeTime"/>
    <w:rsid w:val="008F48EA"/>
    <w:pPr>
      <w:shd w:val="pct20" w:color="auto" w:fill="auto"/>
    </w:pPr>
  </w:style>
  <w:style w:type="paragraph" w:customStyle="1" w:styleId="FeatureRecipeSubhead">
    <w:name w:val="FeatureRecipeSubhead"/>
    <w:basedOn w:val="RecipeSubhead"/>
    <w:rsid w:val="008F48EA"/>
    <w:pPr>
      <w:shd w:val="pct20" w:color="auto" w:fill="FFFFFF"/>
    </w:pPr>
  </w:style>
  <w:style w:type="paragraph" w:customStyle="1" w:styleId="FeatureRecipeVariationTitle">
    <w:name w:val="FeatureRecipeVariationTitle"/>
    <w:basedOn w:val="RecipeVariationTitle"/>
    <w:rsid w:val="008F48EA"/>
    <w:pPr>
      <w:shd w:val="pct20" w:color="auto" w:fill="auto"/>
    </w:pPr>
  </w:style>
  <w:style w:type="paragraph" w:customStyle="1" w:styleId="FeatureRecipeVariationHead">
    <w:name w:val="FeatureRecipeVariationHead"/>
    <w:basedOn w:val="RecipeVariationHead"/>
    <w:rsid w:val="008F48EA"/>
    <w:pPr>
      <w:shd w:val="pct20" w:color="auto" w:fill="auto"/>
    </w:pPr>
  </w:style>
  <w:style w:type="paragraph" w:customStyle="1" w:styleId="FeaturerecipeVariationPara">
    <w:name w:val="FeaturerecipeVariationPara"/>
    <w:basedOn w:val="RecipeVariationPara"/>
    <w:rsid w:val="008F48EA"/>
    <w:pPr>
      <w:shd w:val="pct20" w:color="auto" w:fill="auto"/>
    </w:pPr>
  </w:style>
  <w:style w:type="paragraph" w:customStyle="1" w:styleId="FeatureRecipeNoteHead">
    <w:name w:val="FeatureRecipeNoteHead"/>
    <w:basedOn w:val="RecipeNoteHead"/>
    <w:rsid w:val="008F48EA"/>
    <w:pPr>
      <w:shd w:val="pct20" w:color="auto" w:fill="auto"/>
    </w:pPr>
  </w:style>
  <w:style w:type="paragraph" w:customStyle="1" w:styleId="FeatureRecipeNotePara">
    <w:name w:val="FeatureRecipeNotePara"/>
    <w:basedOn w:val="RecipeNotePara"/>
    <w:rsid w:val="008F48EA"/>
    <w:pPr>
      <w:shd w:val="pct20" w:color="auto" w:fill="auto"/>
    </w:pPr>
  </w:style>
  <w:style w:type="paragraph" w:customStyle="1" w:styleId="FeatureRecipeNutritionInfo">
    <w:name w:val="FeatureRecipeNutritionInfo"/>
    <w:basedOn w:val="RecipeNutritionInfo"/>
    <w:rsid w:val="008F48EA"/>
    <w:pPr>
      <w:shd w:val="pct20" w:color="auto" w:fill="auto"/>
    </w:pPr>
  </w:style>
  <w:style w:type="paragraph" w:customStyle="1" w:styleId="FeatureRecipeNutritionHead">
    <w:name w:val="FeatureRecipeNutritionHead"/>
    <w:basedOn w:val="RecipeNutritionHead"/>
    <w:rsid w:val="008F48EA"/>
    <w:pPr>
      <w:shd w:val="pct20" w:color="auto" w:fill="auto"/>
    </w:pPr>
  </w:style>
  <w:style w:type="paragraph" w:customStyle="1" w:styleId="FeatureRecipeFootnote">
    <w:name w:val="FeatureRecipeFootnote"/>
    <w:basedOn w:val="RecipeFootnote"/>
    <w:rsid w:val="008F48EA"/>
    <w:pPr>
      <w:shd w:val="pct20" w:color="auto" w:fill="auto"/>
    </w:pPr>
  </w:style>
  <w:style w:type="paragraph" w:customStyle="1" w:styleId="FeatureRecipeTableHead">
    <w:name w:val="FeatureRecipeTableHead"/>
    <w:basedOn w:val="RecipeTableHead"/>
    <w:rsid w:val="008F48EA"/>
    <w:pPr>
      <w:shd w:val="pct20" w:color="auto" w:fill="auto"/>
    </w:pPr>
  </w:style>
  <w:style w:type="paragraph" w:customStyle="1" w:styleId="CopyrightLine">
    <w:name w:val="CopyrightLine"/>
    <w:qFormat/>
    <w:rsid w:val="008F48EA"/>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8F48EA"/>
    <w:rPr>
      <w:rFonts w:ascii="Courier New" w:hAnsi="Courier New"/>
      <w:bdr w:val="single" w:sz="2" w:space="0" w:color="FF0000"/>
    </w:rPr>
  </w:style>
  <w:style w:type="character" w:customStyle="1" w:styleId="DigitalOnlyURL">
    <w:name w:val="DigitalOnlyURL"/>
    <w:uiPriority w:val="1"/>
    <w:rsid w:val="008F48EA"/>
    <w:rPr>
      <w:rFonts w:ascii="Courier New" w:hAnsi="Courier New"/>
      <w:bdr w:val="single" w:sz="2" w:space="0" w:color="002060"/>
      <w:shd w:val="clear" w:color="auto" w:fill="auto"/>
    </w:rPr>
  </w:style>
  <w:style w:type="paragraph" w:styleId="TOC1">
    <w:name w:val="toc 1"/>
    <w:basedOn w:val="Normal"/>
    <w:next w:val="Normal"/>
    <w:autoRedefine/>
    <w:rsid w:val="008F48EA"/>
  </w:style>
  <w:style w:type="paragraph" w:styleId="TOC2">
    <w:name w:val="toc 2"/>
    <w:basedOn w:val="Normal"/>
    <w:next w:val="Normal"/>
    <w:autoRedefine/>
    <w:rsid w:val="008F48EA"/>
    <w:pPr>
      <w:ind w:left="240"/>
    </w:pPr>
  </w:style>
  <w:style w:type="paragraph" w:styleId="TOC3">
    <w:name w:val="toc 3"/>
    <w:basedOn w:val="Normal"/>
    <w:next w:val="Normal"/>
    <w:autoRedefine/>
    <w:rsid w:val="008F48EA"/>
    <w:pPr>
      <w:ind w:left="480"/>
    </w:pPr>
  </w:style>
  <w:style w:type="character" w:customStyle="1" w:styleId="FigureSourceChar">
    <w:name w:val="FigureSource Char"/>
    <w:link w:val="FigureSource"/>
    <w:rsid w:val="008F48EA"/>
    <w:rPr>
      <w:rFonts w:ascii="Arial" w:hAnsi="Arial"/>
      <w:sz w:val="22"/>
    </w:rPr>
  </w:style>
  <w:style w:type="numbering" w:styleId="111111">
    <w:name w:val="Outline List 2"/>
    <w:basedOn w:val="NoList"/>
    <w:rsid w:val="008F48EA"/>
    <w:pPr>
      <w:numPr>
        <w:numId w:val="17"/>
      </w:numPr>
    </w:pPr>
  </w:style>
  <w:style w:type="numbering" w:styleId="1ai">
    <w:name w:val="Outline List 1"/>
    <w:basedOn w:val="NoList"/>
    <w:rsid w:val="008F48EA"/>
    <w:pPr>
      <w:numPr>
        <w:numId w:val="18"/>
      </w:numPr>
    </w:pPr>
  </w:style>
  <w:style w:type="numbering" w:styleId="ArticleSection">
    <w:name w:val="Outline List 3"/>
    <w:basedOn w:val="NoList"/>
    <w:rsid w:val="008F48EA"/>
    <w:pPr>
      <w:numPr>
        <w:numId w:val="19"/>
      </w:numPr>
    </w:pPr>
  </w:style>
  <w:style w:type="paragraph" w:styleId="BlockText">
    <w:name w:val="Block Text"/>
    <w:basedOn w:val="Normal"/>
    <w:rsid w:val="008F48EA"/>
    <w:pPr>
      <w:spacing w:after="120"/>
      <w:ind w:left="1440" w:right="1440"/>
    </w:pPr>
  </w:style>
  <w:style w:type="paragraph" w:styleId="BodyText">
    <w:name w:val="Body Text"/>
    <w:basedOn w:val="Normal"/>
    <w:link w:val="BodyTextChar"/>
    <w:rsid w:val="008F48EA"/>
    <w:pPr>
      <w:spacing w:after="120"/>
    </w:pPr>
  </w:style>
  <w:style w:type="paragraph" w:styleId="BodyText2">
    <w:name w:val="Body Text 2"/>
    <w:basedOn w:val="Normal"/>
    <w:link w:val="BodyText2Char"/>
    <w:rsid w:val="008F48EA"/>
    <w:pPr>
      <w:spacing w:after="120" w:line="480" w:lineRule="auto"/>
    </w:pPr>
  </w:style>
  <w:style w:type="paragraph" w:styleId="BodyText3">
    <w:name w:val="Body Text 3"/>
    <w:basedOn w:val="Normal"/>
    <w:link w:val="BodyText3Char"/>
    <w:rsid w:val="008F48EA"/>
    <w:pPr>
      <w:spacing w:after="120"/>
    </w:pPr>
    <w:rPr>
      <w:sz w:val="16"/>
      <w:szCs w:val="16"/>
    </w:rPr>
  </w:style>
  <w:style w:type="paragraph" w:styleId="BodyTextFirstIndent">
    <w:name w:val="Body Text First Indent"/>
    <w:basedOn w:val="BodyText"/>
    <w:link w:val="BodyTextFirstIndentChar"/>
    <w:rsid w:val="008F48EA"/>
    <w:pPr>
      <w:ind w:firstLine="210"/>
    </w:pPr>
  </w:style>
  <w:style w:type="paragraph" w:styleId="BodyTextIndent">
    <w:name w:val="Body Text Indent"/>
    <w:basedOn w:val="Normal"/>
    <w:link w:val="BodyTextIndentChar"/>
    <w:rsid w:val="008F48EA"/>
    <w:pPr>
      <w:spacing w:after="120"/>
      <w:ind w:left="360"/>
    </w:pPr>
  </w:style>
  <w:style w:type="paragraph" w:styleId="BodyTextFirstIndent2">
    <w:name w:val="Body Text First Indent 2"/>
    <w:basedOn w:val="BodyTextIndent"/>
    <w:link w:val="BodyTextFirstIndent2Char"/>
    <w:rsid w:val="008F48EA"/>
    <w:pPr>
      <w:ind w:firstLine="210"/>
    </w:pPr>
  </w:style>
  <w:style w:type="paragraph" w:styleId="BodyTextIndent2">
    <w:name w:val="Body Text Indent 2"/>
    <w:basedOn w:val="Normal"/>
    <w:link w:val="BodyTextIndent2Char"/>
    <w:rsid w:val="008F48EA"/>
    <w:pPr>
      <w:spacing w:after="120" w:line="480" w:lineRule="auto"/>
      <w:ind w:left="360"/>
    </w:pPr>
  </w:style>
  <w:style w:type="paragraph" w:styleId="BodyTextIndent3">
    <w:name w:val="Body Text Indent 3"/>
    <w:basedOn w:val="Normal"/>
    <w:link w:val="BodyTextIndent3Char"/>
    <w:rsid w:val="008F48EA"/>
    <w:pPr>
      <w:spacing w:after="120"/>
      <w:ind w:left="360"/>
    </w:pPr>
    <w:rPr>
      <w:sz w:val="16"/>
      <w:szCs w:val="16"/>
    </w:rPr>
  </w:style>
  <w:style w:type="paragraph" w:styleId="Caption">
    <w:name w:val="caption"/>
    <w:basedOn w:val="Normal"/>
    <w:next w:val="Normal"/>
    <w:qFormat/>
    <w:rsid w:val="008F48EA"/>
    <w:rPr>
      <w:b/>
      <w:bCs/>
      <w:sz w:val="20"/>
      <w:szCs w:val="20"/>
    </w:rPr>
  </w:style>
  <w:style w:type="paragraph" w:styleId="Closing">
    <w:name w:val="Closing"/>
    <w:basedOn w:val="Normal"/>
    <w:link w:val="ClosingChar"/>
    <w:rsid w:val="008F48EA"/>
    <w:pPr>
      <w:ind w:left="4320"/>
    </w:pPr>
  </w:style>
  <w:style w:type="paragraph" w:styleId="Date">
    <w:name w:val="Date"/>
    <w:basedOn w:val="Normal"/>
    <w:next w:val="Normal"/>
    <w:link w:val="DateChar"/>
    <w:rsid w:val="008F48EA"/>
  </w:style>
  <w:style w:type="paragraph" w:styleId="DocumentMap">
    <w:name w:val="Document Map"/>
    <w:basedOn w:val="Normal"/>
    <w:link w:val="DocumentMapChar"/>
    <w:rsid w:val="008F48EA"/>
    <w:pPr>
      <w:shd w:val="clear" w:color="auto" w:fill="000080"/>
    </w:pPr>
    <w:rPr>
      <w:rFonts w:ascii="Tahoma" w:hAnsi="Tahoma" w:cs="Tahoma"/>
      <w:sz w:val="20"/>
      <w:szCs w:val="20"/>
    </w:rPr>
  </w:style>
  <w:style w:type="paragraph" w:styleId="E-mailSignature">
    <w:name w:val="E-mail Signature"/>
    <w:basedOn w:val="Normal"/>
    <w:link w:val="E-mailSignatureChar"/>
    <w:rsid w:val="008F48EA"/>
  </w:style>
  <w:style w:type="character" w:styleId="EndnoteReference">
    <w:name w:val="endnote reference"/>
    <w:rsid w:val="008F48EA"/>
    <w:rPr>
      <w:vertAlign w:val="superscript"/>
    </w:rPr>
  </w:style>
  <w:style w:type="paragraph" w:styleId="EndnoteText">
    <w:name w:val="endnote text"/>
    <w:basedOn w:val="Normal"/>
    <w:link w:val="EndnoteTextChar"/>
    <w:rsid w:val="008F48EA"/>
    <w:rPr>
      <w:sz w:val="20"/>
      <w:szCs w:val="20"/>
    </w:rPr>
  </w:style>
  <w:style w:type="paragraph" w:styleId="EnvelopeAddress">
    <w:name w:val="envelope address"/>
    <w:basedOn w:val="Normal"/>
    <w:rsid w:val="008F48EA"/>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8F48EA"/>
    <w:rPr>
      <w:rFonts w:ascii="Arial" w:hAnsi="Arial" w:cs="Arial"/>
      <w:sz w:val="20"/>
      <w:szCs w:val="20"/>
    </w:rPr>
  </w:style>
  <w:style w:type="character" w:styleId="FootnoteReference">
    <w:name w:val="footnote reference"/>
    <w:rsid w:val="008F48EA"/>
    <w:rPr>
      <w:vertAlign w:val="superscript"/>
    </w:rPr>
  </w:style>
  <w:style w:type="paragraph" w:styleId="FootnoteText">
    <w:name w:val="footnote text"/>
    <w:basedOn w:val="Normal"/>
    <w:link w:val="FootnoteTextChar"/>
    <w:rsid w:val="008F48EA"/>
    <w:rPr>
      <w:sz w:val="20"/>
      <w:szCs w:val="20"/>
    </w:rPr>
  </w:style>
  <w:style w:type="paragraph" w:styleId="HTMLAddress">
    <w:name w:val="HTML Address"/>
    <w:basedOn w:val="Normal"/>
    <w:link w:val="HTMLAddressChar"/>
    <w:rsid w:val="008F48EA"/>
    <w:rPr>
      <w:i/>
      <w:iCs/>
    </w:rPr>
  </w:style>
  <w:style w:type="paragraph" w:styleId="HTMLPreformatted">
    <w:name w:val="HTML Preformatted"/>
    <w:basedOn w:val="Normal"/>
    <w:link w:val="HTMLPreformattedChar"/>
    <w:rsid w:val="008F48EA"/>
    <w:rPr>
      <w:rFonts w:ascii="Courier New" w:hAnsi="Courier New" w:cs="Courier New"/>
      <w:sz w:val="20"/>
      <w:szCs w:val="20"/>
    </w:rPr>
  </w:style>
  <w:style w:type="paragraph" w:styleId="Index10">
    <w:name w:val="index 1"/>
    <w:basedOn w:val="Normal"/>
    <w:next w:val="Normal"/>
    <w:autoRedefine/>
    <w:rsid w:val="008F48EA"/>
    <w:pPr>
      <w:ind w:left="240" w:hanging="240"/>
    </w:pPr>
  </w:style>
  <w:style w:type="paragraph" w:styleId="Index20">
    <w:name w:val="index 2"/>
    <w:basedOn w:val="Normal"/>
    <w:next w:val="Normal"/>
    <w:autoRedefine/>
    <w:rsid w:val="008F48EA"/>
    <w:pPr>
      <w:ind w:left="480" w:hanging="240"/>
    </w:pPr>
  </w:style>
  <w:style w:type="paragraph" w:styleId="Index30">
    <w:name w:val="index 3"/>
    <w:basedOn w:val="Normal"/>
    <w:next w:val="Normal"/>
    <w:autoRedefine/>
    <w:rsid w:val="008F48EA"/>
    <w:pPr>
      <w:ind w:left="720" w:hanging="240"/>
    </w:pPr>
  </w:style>
  <w:style w:type="paragraph" w:styleId="Index4">
    <w:name w:val="index 4"/>
    <w:basedOn w:val="Normal"/>
    <w:next w:val="Normal"/>
    <w:autoRedefine/>
    <w:rsid w:val="008F48EA"/>
    <w:pPr>
      <w:ind w:left="960" w:hanging="240"/>
    </w:pPr>
  </w:style>
  <w:style w:type="paragraph" w:styleId="Index5">
    <w:name w:val="index 5"/>
    <w:basedOn w:val="Normal"/>
    <w:next w:val="Normal"/>
    <w:autoRedefine/>
    <w:rsid w:val="008F48EA"/>
    <w:pPr>
      <w:ind w:left="1200" w:hanging="240"/>
    </w:pPr>
  </w:style>
  <w:style w:type="paragraph" w:styleId="Index6">
    <w:name w:val="index 6"/>
    <w:basedOn w:val="Normal"/>
    <w:next w:val="Normal"/>
    <w:autoRedefine/>
    <w:rsid w:val="008F48EA"/>
    <w:pPr>
      <w:ind w:left="1440" w:hanging="240"/>
    </w:pPr>
  </w:style>
  <w:style w:type="paragraph" w:styleId="Index7">
    <w:name w:val="index 7"/>
    <w:basedOn w:val="Normal"/>
    <w:next w:val="Normal"/>
    <w:autoRedefine/>
    <w:rsid w:val="008F48EA"/>
    <w:pPr>
      <w:ind w:left="1680" w:hanging="240"/>
    </w:pPr>
  </w:style>
  <w:style w:type="paragraph" w:styleId="Index8">
    <w:name w:val="index 8"/>
    <w:basedOn w:val="Normal"/>
    <w:next w:val="Normal"/>
    <w:autoRedefine/>
    <w:rsid w:val="008F48EA"/>
    <w:pPr>
      <w:ind w:left="1920" w:hanging="240"/>
    </w:pPr>
  </w:style>
  <w:style w:type="paragraph" w:styleId="Index9">
    <w:name w:val="index 9"/>
    <w:basedOn w:val="Normal"/>
    <w:next w:val="Normal"/>
    <w:autoRedefine/>
    <w:rsid w:val="008F48EA"/>
    <w:pPr>
      <w:ind w:left="2160" w:hanging="240"/>
    </w:pPr>
  </w:style>
  <w:style w:type="paragraph" w:styleId="IndexHeading">
    <w:name w:val="index heading"/>
    <w:basedOn w:val="Normal"/>
    <w:next w:val="Index10"/>
    <w:rsid w:val="008F48EA"/>
    <w:rPr>
      <w:rFonts w:ascii="Arial" w:hAnsi="Arial" w:cs="Arial"/>
      <w:b/>
      <w:bCs/>
    </w:rPr>
  </w:style>
  <w:style w:type="paragraph" w:styleId="List">
    <w:name w:val="List"/>
    <w:basedOn w:val="Normal"/>
    <w:rsid w:val="008F48EA"/>
    <w:pPr>
      <w:ind w:left="360" w:hanging="360"/>
    </w:pPr>
  </w:style>
  <w:style w:type="paragraph" w:styleId="List2">
    <w:name w:val="List 2"/>
    <w:basedOn w:val="Normal"/>
    <w:rsid w:val="008F48EA"/>
    <w:pPr>
      <w:ind w:left="720" w:hanging="360"/>
    </w:pPr>
  </w:style>
  <w:style w:type="paragraph" w:styleId="List3">
    <w:name w:val="List 3"/>
    <w:basedOn w:val="Normal"/>
    <w:rsid w:val="008F48EA"/>
    <w:pPr>
      <w:ind w:left="1080" w:hanging="360"/>
    </w:pPr>
  </w:style>
  <w:style w:type="paragraph" w:styleId="List4">
    <w:name w:val="List 4"/>
    <w:basedOn w:val="Normal"/>
    <w:rsid w:val="008F48EA"/>
    <w:pPr>
      <w:ind w:left="1440" w:hanging="360"/>
    </w:pPr>
  </w:style>
  <w:style w:type="paragraph" w:styleId="List5">
    <w:name w:val="List 5"/>
    <w:basedOn w:val="Normal"/>
    <w:rsid w:val="008F48EA"/>
    <w:pPr>
      <w:ind w:left="1800" w:hanging="360"/>
    </w:pPr>
  </w:style>
  <w:style w:type="paragraph" w:styleId="ListBullet2">
    <w:name w:val="List Bullet 2"/>
    <w:basedOn w:val="Normal"/>
    <w:rsid w:val="008F48EA"/>
    <w:pPr>
      <w:numPr>
        <w:numId w:val="20"/>
      </w:numPr>
    </w:pPr>
  </w:style>
  <w:style w:type="paragraph" w:styleId="ListBullet3">
    <w:name w:val="List Bullet 3"/>
    <w:basedOn w:val="Normal"/>
    <w:rsid w:val="008F48EA"/>
    <w:pPr>
      <w:numPr>
        <w:numId w:val="21"/>
      </w:numPr>
    </w:pPr>
  </w:style>
  <w:style w:type="paragraph" w:styleId="ListBullet4">
    <w:name w:val="List Bullet 4"/>
    <w:basedOn w:val="Normal"/>
    <w:rsid w:val="008F48EA"/>
    <w:pPr>
      <w:numPr>
        <w:numId w:val="22"/>
      </w:numPr>
    </w:pPr>
  </w:style>
  <w:style w:type="paragraph" w:styleId="ListBullet5">
    <w:name w:val="List Bullet 5"/>
    <w:basedOn w:val="Normal"/>
    <w:rsid w:val="008F48EA"/>
    <w:pPr>
      <w:numPr>
        <w:numId w:val="23"/>
      </w:numPr>
    </w:pPr>
  </w:style>
  <w:style w:type="paragraph" w:styleId="ListContinue">
    <w:name w:val="List Continue"/>
    <w:basedOn w:val="Normal"/>
    <w:rsid w:val="008F48EA"/>
    <w:pPr>
      <w:spacing w:after="120"/>
      <w:ind w:left="360"/>
    </w:pPr>
  </w:style>
  <w:style w:type="paragraph" w:styleId="ListContinue2">
    <w:name w:val="List Continue 2"/>
    <w:basedOn w:val="Normal"/>
    <w:rsid w:val="008F48EA"/>
    <w:pPr>
      <w:spacing w:after="120"/>
      <w:ind w:left="720"/>
    </w:pPr>
  </w:style>
  <w:style w:type="paragraph" w:styleId="ListContinue3">
    <w:name w:val="List Continue 3"/>
    <w:basedOn w:val="Normal"/>
    <w:rsid w:val="008F48EA"/>
    <w:pPr>
      <w:spacing w:after="120"/>
      <w:ind w:left="1080"/>
    </w:pPr>
  </w:style>
  <w:style w:type="paragraph" w:styleId="ListContinue4">
    <w:name w:val="List Continue 4"/>
    <w:basedOn w:val="Normal"/>
    <w:rsid w:val="008F48EA"/>
    <w:pPr>
      <w:spacing w:after="120"/>
      <w:ind w:left="1440"/>
    </w:pPr>
  </w:style>
  <w:style w:type="paragraph" w:styleId="ListContinue5">
    <w:name w:val="List Continue 5"/>
    <w:basedOn w:val="Normal"/>
    <w:rsid w:val="008F48EA"/>
    <w:pPr>
      <w:spacing w:after="120"/>
      <w:ind w:left="1800"/>
    </w:pPr>
  </w:style>
  <w:style w:type="paragraph" w:styleId="ListNumber">
    <w:name w:val="List Number"/>
    <w:basedOn w:val="Normal"/>
    <w:rsid w:val="008F48EA"/>
    <w:pPr>
      <w:numPr>
        <w:numId w:val="24"/>
      </w:numPr>
    </w:pPr>
  </w:style>
  <w:style w:type="paragraph" w:styleId="ListNumber2">
    <w:name w:val="List Number 2"/>
    <w:basedOn w:val="Normal"/>
    <w:rsid w:val="008F48EA"/>
    <w:pPr>
      <w:numPr>
        <w:numId w:val="25"/>
      </w:numPr>
    </w:pPr>
  </w:style>
  <w:style w:type="paragraph" w:styleId="ListNumber3">
    <w:name w:val="List Number 3"/>
    <w:basedOn w:val="Normal"/>
    <w:rsid w:val="008F48EA"/>
    <w:pPr>
      <w:numPr>
        <w:numId w:val="26"/>
      </w:numPr>
    </w:pPr>
  </w:style>
  <w:style w:type="paragraph" w:styleId="ListNumber4">
    <w:name w:val="List Number 4"/>
    <w:basedOn w:val="Normal"/>
    <w:rsid w:val="008F48EA"/>
    <w:pPr>
      <w:numPr>
        <w:numId w:val="27"/>
      </w:numPr>
    </w:pPr>
  </w:style>
  <w:style w:type="paragraph" w:styleId="ListNumber5">
    <w:name w:val="List Number 5"/>
    <w:basedOn w:val="Normal"/>
    <w:rsid w:val="008F48EA"/>
    <w:pPr>
      <w:numPr>
        <w:numId w:val="28"/>
      </w:numPr>
    </w:pPr>
  </w:style>
  <w:style w:type="paragraph" w:styleId="MacroText">
    <w:name w:val="macro"/>
    <w:link w:val="MacroTextChar"/>
    <w:rsid w:val="008F48EA"/>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link w:val="MessageHeaderChar"/>
    <w:rsid w:val="008F48EA"/>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8F48EA"/>
  </w:style>
  <w:style w:type="paragraph" w:styleId="NormalIndent">
    <w:name w:val="Normal Indent"/>
    <w:basedOn w:val="Normal"/>
    <w:rsid w:val="008F48EA"/>
    <w:pPr>
      <w:ind w:left="720"/>
    </w:pPr>
  </w:style>
  <w:style w:type="paragraph" w:styleId="NoteHeading">
    <w:name w:val="Note Heading"/>
    <w:basedOn w:val="Normal"/>
    <w:next w:val="Normal"/>
    <w:link w:val="NoteHeadingChar"/>
    <w:rsid w:val="008F48EA"/>
  </w:style>
  <w:style w:type="paragraph" w:styleId="PlainText">
    <w:name w:val="Plain Text"/>
    <w:basedOn w:val="Normal"/>
    <w:link w:val="PlainTextChar"/>
    <w:rsid w:val="008F48EA"/>
    <w:rPr>
      <w:rFonts w:ascii="Courier New" w:hAnsi="Courier New" w:cs="Courier New"/>
      <w:sz w:val="20"/>
      <w:szCs w:val="20"/>
    </w:rPr>
  </w:style>
  <w:style w:type="paragraph" w:styleId="Signature">
    <w:name w:val="Signature"/>
    <w:basedOn w:val="Normal"/>
    <w:link w:val="SignatureChar"/>
    <w:rsid w:val="008F48EA"/>
    <w:pPr>
      <w:ind w:left="4320"/>
    </w:pPr>
  </w:style>
  <w:style w:type="table" w:styleId="Table3Deffects1">
    <w:name w:val="Table 3D effects 1"/>
    <w:basedOn w:val="TableNormal"/>
    <w:rsid w:val="008F48EA"/>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8F48EA"/>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8F48EA"/>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8F48EA"/>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8F48EA"/>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8F48EA"/>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8F48EA"/>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8F48EA"/>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8F48EA"/>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8F48EA"/>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8F48EA"/>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8F48EA"/>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8F48EA"/>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8F48EA"/>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8F48EA"/>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8F48EA"/>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8F48EA"/>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8F48E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8F48EA"/>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8F48EA"/>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8F48EA"/>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8F48EA"/>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8F48EA"/>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8F48EA"/>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8F48EA"/>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8F48EA"/>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8F48EA"/>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8F48EA"/>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8F48EA"/>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8F48EA"/>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8F48EA"/>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8F48EA"/>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8F48EA"/>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8F48EA"/>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8F48EA"/>
    <w:pPr>
      <w:ind w:left="240" w:hanging="240"/>
    </w:pPr>
  </w:style>
  <w:style w:type="paragraph" w:styleId="TableofFigures">
    <w:name w:val="table of figures"/>
    <w:basedOn w:val="Normal"/>
    <w:next w:val="Normal"/>
    <w:rsid w:val="008F48EA"/>
  </w:style>
  <w:style w:type="table" w:styleId="TableProfessional">
    <w:name w:val="Table Professional"/>
    <w:basedOn w:val="TableNormal"/>
    <w:rsid w:val="008F48EA"/>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8F48EA"/>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8F48EA"/>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8F48EA"/>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8F48EA"/>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8F48EA"/>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8F48E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8F48EA"/>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8F48EA"/>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8F48EA"/>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8F48EA"/>
    <w:pPr>
      <w:spacing w:before="240" w:after="60"/>
      <w:jc w:val="center"/>
      <w:outlineLvl w:val="0"/>
    </w:pPr>
    <w:rPr>
      <w:rFonts w:ascii="Arial" w:hAnsi="Arial" w:cs="Arial"/>
      <w:b/>
      <w:bCs/>
      <w:kern w:val="28"/>
      <w:sz w:val="32"/>
      <w:szCs w:val="32"/>
    </w:rPr>
  </w:style>
  <w:style w:type="paragraph" w:styleId="TOAHeading">
    <w:name w:val="toa heading"/>
    <w:basedOn w:val="Normal"/>
    <w:next w:val="Normal"/>
    <w:rsid w:val="008F48EA"/>
    <w:pPr>
      <w:spacing w:before="120"/>
    </w:pPr>
    <w:rPr>
      <w:rFonts w:ascii="Arial" w:hAnsi="Arial" w:cs="Arial"/>
      <w:b/>
      <w:bCs/>
    </w:rPr>
  </w:style>
  <w:style w:type="paragraph" w:styleId="TOC4">
    <w:name w:val="toc 4"/>
    <w:basedOn w:val="Normal"/>
    <w:next w:val="Normal"/>
    <w:autoRedefine/>
    <w:rsid w:val="008F48EA"/>
    <w:pPr>
      <w:ind w:left="720"/>
    </w:pPr>
  </w:style>
  <w:style w:type="paragraph" w:styleId="TOC7">
    <w:name w:val="toc 7"/>
    <w:basedOn w:val="Normal"/>
    <w:next w:val="Normal"/>
    <w:autoRedefine/>
    <w:rsid w:val="008F48EA"/>
    <w:pPr>
      <w:ind w:left="1440"/>
    </w:pPr>
  </w:style>
  <w:style w:type="paragraph" w:styleId="TOC8">
    <w:name w:val="toc 8"/>
    <w:basedOn w:val="Normal"/>
    <w:next w:val="Normal"/>
    <w:autoRedefine/>
    <w:rsid w:val="008F48EA"/>
    <w:pPr>
      <w:ind w:left="1680"/>
    </w:pPr>
  </w:style>
  <w:style w:type="paragraph" w:styleId="TOC9">
    <w:name w:val="toc 9"/>
    <w:basedOn w:val="Normal"/>
    <w:next w:val="Normal"/>
    <w:autoRedefine/>
    <w:rsid w:val="008F48EA"/>
    <w:pPr>
      <w:ind w:left="1920"/>
    </w:pPr>
  </w:style>
  <w:style w:type="character" w:customStyle="1" w:styleId="DigitalLinkAnchorCode">
    <w:name w:val="DigitalLinkAnchorCode"/>
    <w:uiPriority w:val="1"/>
    <w:rsid w:val="008F48EA"/>
    <w:rPr>
      <w:rFonts w:ascii="Courier New" w:hAnsi="Courier New"/>
      <w:bdr w:val="none" w:sz="0" w:space="0" w:color="auto"/>
      <w:shd w:val="clear" w:color="auto" w:fill="D6E3BC"/>
    </w:rPr>
  </w:style>
  <w:style w:type="character" w:customStyle="1" w:styleId="InlineGraphic">
    <w:name w:val="InlineGraphic"/>
    <w:uiPriority w:val="1"/>
    <w:rsid w:val="008F48EA"/>
    <w:rPr>
      <w:bdr w:val="none" w:sz="0" w:space="0" w:color="auto"/>
      <w:shd w:val="clear" w:color="auto" w:fill="00B050"/>
    </w:rPr>
  </w:style>
  <w:style w:type="paragraph" w:customStyle="1" w:styleId="RecipeTableSubhead">
    <w:name w:val="RecipeTableSubhead"/>
    <w:basedOn w:val="TableSubhead"/>
    <w:qFormat/>
    <w:rsid w:val="008F48EA"/>
  </w:style>
  <w:style w:type="character" w:customStyle="1" w:styleId="apple-converted-space">
    <w:name w:val="apple-converted-space"/>
    <w:basedOn w:val="DefaultParagraphFont"/>
    <w:rsid w:val="00A00BB3"/>
  </w:style>
  <w:style w:type="paragraph" w:customStyle="1" w:styleId="bulletsub">
    <w:name w:val="bulletsub"/>
    <w:basedOn w:val="Para"/>
    <w:rsid w:val="001342FA"/>
  </w:style>
  <w:style w:type="paragraph" w:customStyle="1" w:styleId="inlineode">
    <w:name w:val="inlineode"/>
    <w:basedOn w:val="Para"/>
    <w:rsid w:val="00385F53"/>
  </w:style>
  <w:style w:type="character" w:customStyle="1" w:styleId="Heading1Char">
    <w:name w:val="Heading 1 Char"/>
    <w:basedOn w:val="DefaultParagraphFont"/>
    <w:link w:val="Heading1"/>
    <w:rsid w:val="00E834FF"/>
    <w:rPr>
      <w:b/>
      <w:caps/>
      <w:sz w:val="28"/>
      <w:szCs w:val="28"/>
    </w:rPr>
  </w:style>
  <w:style w:type="character" w:customStyle="1" w:styleId="Heading2Char">
    <w:name w:val="Heading 2 Char"/>
    <w:basedOn w:val="DefaultParagraphFont"/>
    <w:link w:val="Heading2"/>
    <w:rsid w:val="00E834FF"/>
    <w:rPr>
      <w:rFonts w:ascii="Cambria" w:hAnsi="Cambria"/>
      <w:b/>
      <w:bCs/>
      <w:color w:val="4F81BD"/>
      <w:sz w:val="26"/>
      <w:szCs w:val="26"/>
    </w:rPr>
  </w:style>
  <w:style w:type="character" w:customStyle="1" w:styleId="Heading3Char">
    <w:name w:val="Heading 3 Char"/>
    <w:basedOn w:val="DefaultParagraphFont"/>
    <w:link w:val="Heading3"/>
    <w:rsid w:val="00E834FF"/>
    <w:rPr>
      <w:rFonts w:ascii="Cambria" w:hAnsi="Cambria"/>
      <w:b/>
      <w:bCs/>
      <w:color w:val="4F81BD"/>
      <w:sz w:val="22"/>
      <w:szCs w:val="22"/>
    </w:rPr>
  </w:style>
  <w:style w:type="character" w:customStyle="1" w:styleId="Heading4Char">
    <w:name w:val="Heading 4 Char"/>
    <w:basedOn w:val="DefaultParagraphFont"/>
    <w:link w:val="Heading4"/>
    <w:rsid w:val="00E834FF"/>
    <w:rPr>
      <w:rFonts w:ascii="Arial" w:hAnsi="Arial"/>
      <w:b/>
      <w:sz w:val="22"/>
    </w:rPr>
  </w:style>
  <w:style w:type="character" w:customStyle="1" w:styleId="Heading5Char">
    <w:name w:val="Heading 5 Char"/>
    <w:basedOn w:val="DefaultParagraphFont"/>
    <w:link w:val="Heading5"/>
    <w:rsid w:val="00E834FF"/>
    <w:rPr>
      <w:rFonts w:ascii="Arial" w:hAnsi="Arial"/>
      <w:b/>
    </w:rPr>
  </w:style>
  <w:style w:type="paragraph" w:customStyle="1" w:styleId="RecipeVariationPreparation">
    <w:name w:val="RecipeVariationPreparation"/>
    <w:basedOn w:val="RecipeTime"/>
    <w:rsid w:val="00E834FF"/>
    <w:rPr>
      <w:i w:val="0"/>
      <w:sz w:val="21"/>
    </w:rPr>
  </w:style>
  <w:style w:type="paragraph" w:customStyle="1" w:styleId="RecipeVariationFlavor">
    <w:name w:val="RecipeVariationFlavor"/>
    <w:basedOn w:val="RecipeTime"/>
    <w:rsid w:val="00E834FF"/>
    <w:rPr>
      <w:i w:val="0"/>
      <w:sz w:val="21"/>
    </w:rPr>
  </w:style>
  <w:style w:type="character" w:customStyle="1" w:styleId="HeaderChar">
    <w:name w:val="Header Char"/>
    <w:basedOn w:val="DefaultParagraphFont"/>
    <w:link w:val="Header"/>
    <w:rsid w:val="00E834FF"/>
    <w:rPr>
      <w:sz w:val="24"/>
      <w:szCs w:val="24"/>
    </w:rPr>
  </w:style>
  <w:style w:type="character" w:customStyle="1" w:styleId="FooterChar">
    <w:name w:val="Footer Char"/>
    <w:basedOn w:val="DefaultParagraphFont"/>
    <w:link w:val="Footer"/>
    <w:rsid w:val="00E834FF"/>
    <w:rPr>
      <w:sz w:val="24"/>
      <w:szCs w:val="24"/>
    </w:rPr>
  </w:style>
  <w:style w:type="paragraph" w:customStyle="1" w:styleId="RecipeVariationH2">
    <w:name w:val="RecipeVariationH2"/>
    <w:rsid w:val="00E834FF"/>
    <w:pPr>
      <w:spacing w:before="60" w:after="60"/>
      <w:ind w:left="720"/>
      <w:outlineLvl w:val="6"/>
    </w:pPr>
    <w:rPr>
      <w:rFonts w:ascii="Arial" w:hAnsi="Arial"/>
      <w:b/>
      <w:snapToGrid w:val="0"/>
    </w:rPr>
  </w:style>
  <w:style w:type="paragraph" w:styleId="ListParagraph">
    <w:name w:val="List Paragraph"/>
    <w:basedOn w:val="Normal"/>
    <w:uiPriority w:val="99"/>
    <w:qFormat/>
    <w:rsid w:val="00E834FF"/>
    <w:pPr>
      <w:ind w:left="720"/>
      <w:contextualSpacing/>
    </w:pPr>
    <w:rPr>
      <w:color w:val="FF0000"/>
    </w:rPr>
  </w:style>
  <w:style w:type="paragraph" w:styleId="Revision">
    <w:name w:val="Revision"/>
    <w:hidden/>
    <w:uiPriority w:val="99"/>
    <w:semiHidden/>
    <w:rsid w:val="00E834FF"/>
    <w:rPr>
      <w:color w:val="FF0000"/>
      <w:sz w:val="40"/>
    </w:rPr>
  </w:style>
  <w:style w:type="character" w:styleId="IntenseEmphasis">
    <w:name w:val="Intense Emphasis"/>
    <w:basedOn w:val="DefaultParagraphFont"/>
    <w:uiPriority w:val="99"/>
    <w:rsid w:val="00E834FF"/>
    <w:rPr>
      <w:b/>
      <w:bCs/>
      <w:i/>
      <w:iCs/>
      <w:color w:val="4F81BD" w:themeColor="accent1"/>
    </w:rPr>
  </w:style>
  <w:style w:type="character" w:styleId="IntenseReference">
    <w:name w:val="Intense Reference"/>
    <w:basedOn w:val="DefaultParagraphFont"/>
    <w:uiPriority w:val="99"/>
    <w:rsid w:val="00E834FF"/>
    <w:rPr>
      <w:b/>
      <w:bCs/>
      <w:smallCaps/>
      <w:color w:val="C0504D" w:themeColor="accent2"/>
      <w:spacing w:val="5"/>
      <w:u w:val="single"/>
    </w:rPr>
  </w:style>
  <w:style w:type="character" w:styleId="PlaceholderText">
    <w:name w:val="Placeholder Text"/>
    <w:basedOn w:val="DefaultParagraphFont"/>
    <w:uiPriority w:val="99"/>
    <w:semiHidden/>
    <w:rsid w:val="00E834FF"/>
    <w:rPr>
      <w:color w:val="808080"/>
    </w:rPr>
  </w:style>
  <w:style w:type="character" w:styleId="SubtleEmphasis">
    <w:name w:val="Subtle Emphasis"/>
    <w:basedOn w:val="DefaultParagraphFont"/>
    <w:uiPriority w:val="99"/>
    <w:rsid w:val="00E834FF"/>
    <w:rPr>
      <w:i/>
      <w:iCs/>
      <w:color w:val="808080" w:themeColor="text1" w:themeTint="7F"/>
    </w:rPr>
  </w:style>
  <w:style w:type="character" w:styleId="SubtleReference">
    <w:name w:val="Subtle Reference"/>
    <w:basedOn w:val="DefaultParagraphFont"/>
    <w:uiPriority w:val="99"/>
    <w:qFormat/>
    <w:rsid w:val="00E834FF"/>
    <w:rPr>
      <w:smallCaps/>
      <w:color w:val="C0504D" w:themeColor="accent2"/>
      <w:u w:val="single"/>
    </w:rPr>
  </w:style>
  <w:style w:type="table" w:styleId="LightShading-Accent5">
    <w:name w:val="Light Shading Accent 5"/>
    <w:basedOn w:val="TableNormal"/>
    <w:uiPriority w:val="60"/>
    <w:rsid w:val="00E834FF"/>
    <w:rPr>
      <w:rFonts w:asciiTheme="minorHAnsi" w:eastAsiaTheme="minorEastAsia" w:hAnsiTheme="minorHAnsi" w:cstheme="minorBidi"/>
      <w:color w:val="31849B" w:themeColor="accent5" w:themeShade="BF"/>
      <w:sz w:val="22"/>
      <w:szCs w:val="22"/>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HTMLPreformattedChar">
    <w:name w:val="HTML Preformatted Char"/>
    <w:basedOn w:val="DefaultParagraphFont"/>
    <w:link w:val="HTMLPreformatted"/>
    <w:rsid w:val="00E834FF"/>
    <w:rPr>
      <w:rFonts w:ascii="Courier New" w:hAnsi="Courier New" w:cs="Courier New"/>
    </w:rPr>
  </w:style>
  <w:style w:type="character" w:customStyle="1" w:styleId="Heading6Char">
    <w:name w:val="Heading 6 Char"/>
    <w:basedOn w:val="DefaultParagraphFont"/>
    <w:link w:val="Heading6"/>
    <w:rsid w:val="00E834FF"/>
    <w:rPr>
      <w:sz w:val="24"/>
    </w:rPr>
  </w:style>
  <w:style w:type="character" w:customStyle="1" w:styleId="Heading7Char">
    <w:name w:val="Heading 7 Char"/>
    <w:basedOn w:val="DefaultParagraphFont"/>
    <w:link w:val="Heading7"/>
    <w:rsid w:val="00E834FF"/>
    <w:rPr>
      <w:sz w:val="24"/>
    </w:rPr>
  </w:style>
  <w:style w:type="character" w:customStyle="1" w:styleId="Heading8Char">
    <w:name w:val="Heading 8 Char"/>
    <w:basedOn w:val="DefaultParagraphFont"/>
    <w:link w:val="Heading8"/>
    <w:rsid w:val="00E834FF"/>
    <w:rPr>
      <w:sz w:val="24"/>
    </w:rPr>
  </w:style>
  <w:style w:type="character" w:customStyle="1" w:styleId="Heading9Char">
    <w:name w:val="Heading 9 Char"/>
    <w:basedOn w:val="DefaultParagraphFont"/>
    <w:link w:val="Heading9"/>
    <w:rsid w:val="00E834FF"/>
    <w:rPr>
      <w:sz w:val="24"/>
    </w:rPr>
  </w:style>
  <w:style w:type="paragraph" w:customStyle="1" w:styleId="ChapterObjectives">
    <w:name w:val="ChapterObjectives"/>
    <w:next w:val="Normal"/>
    <w:rsid w:val="00E834FF"/>
    <w:rPr>
      <w:rFonts w:ascii="Helvetica" w:hAnsi="Helvetica"/>
      <w:sz w:val="24"/>
    </w:rPr>
  </w:style>
  <w:style w:type="paragraph" w:customStyle="1" w:styleId="ListNumberedExercises">
    <w:name w:val="ListNumberedExercises"/>
    <w:next w:val="Normal"/>
    <w:rsid w:val="00E834FF"/>
    <w:rPr>
      <w:rFonts w:ascii="Helvetica" w:hAnsi="Helvetica"/>
      <w:sz w:val="24"/>
    </w:rPr>
  </w:style>
  <w:style w:type="paragraph" w:styleId="Quote">
    <w:name w:val="Quote"/>
    <w:link w:val="QuoteChar"/>
    <w:qFormat/>
    <w:rsid w:val="00E834FF"/>
    <w:pPr>
      <w:pBdr>
        <w:top w:val="single" w:sz="4" w:space="6" w:color="auto"/>
        <w:bottom w:val="single" w:sz="4" w:space="6" w:color="auto"/>
      </w:pBdr>
      <w:spacing w:before="240" w:after="240"/>
      <w:ind w:left="1440" w:right="1440" w:firstLine="360"/>
    </w:pPr>
    <w:rPr>
      <w:snapToGrid w:val="0"/>
      <w:sz w:val="26"/>
    </w:rPr>
  </w:style>
  <w:style w:type="character" w:customStyle="1" w:styleId="QuoteChar">
    <w:name w:val="Quote Char"/>
    <w:basedOn w:val="DefaultParagraphFont"/>
    <w:link w:val="Quote"/>
    <w:rsid w:val="00E834FF"/>
    <w:rPr>
      <w:snapToGrid w:val="0"/>
      <w:sz w:val="26"/>
    </w:rPr>
  </w:style>
  <w:style w:type="character" w:customStyle="1" w:styleId="BodyTextChar">
    <w:name w:val="Body Text Char"/>
    <w:basedOn w:val="DefaultParagraphFont"/>
    <w:link w:val="BodyText"/>
    <w:rsid w:val="00E834FF"/>
    <w:rPr>
      <w:sz w:val="24"/>
      <w:szCs w:val="24"/>
    </w:rPr>
  </w:style>
  <w:style w:type="paragraph" w:customStyle="1" w:styleId="Comment">
    <w:name w:val="Comment"/>
    <w:next w:val="Normal"/>
    <w:rsid w:val="00E834FF"/>
    <w:pPr>
      <w:pBdr>
        <w:top w:val="single" w:sz="18" w:space="1" w:color="auto"/>
        <w:bottom w:val="single" w:sz="18" w:space="1" w:color="auto"/>
      </w:pBdr>
      <w:spacing w:before="120" w:after="120"/>
    </w:pPr>
    <w:rPr>
      <w:b/>
      <w:i/>
      <w:noProof/>
      <w:color w:val="0000FF"/>
      <w:sz w:val="28"/>
    </w:rPr>
  </w:style>
  <w:style w:type="character" w:customStyle="1" w:styleId="Italic">
    <w:name w:val="Italic"/>
    <w:basedOn w:val="DefaultParagraphFont"/>
    <w:rsid w:val="00E834FF"/>
    <w:rPr>
      <w:i/>
    </w:rPr>
  </w:style>
  <w:style w:type="character" w:customStyle="1" w:styleId="SubtitleChar">
    <w:name w:val="Subtitle Char"/>
    <w:basedOn w:val="DefaultParagraphFont"/>
    <w:link w:val="Subtitle"/>
    <w:rsid w:val="00E834FF"/>
    <w:rPr>
      <w:rFonts w:ascii="Arial" w:eastAsia="Calibri" w:hAnsi="Arial"/>
      <w:sz w:val="22"/>
      <w:szCs w:val="22"/>
    </w:rPr>
  </w:style>
  <w:style w:type="character" w:customStyle="1" w:styleId="SalutationChar">
    <w:name w:val="Salutation Char"/>
    <w:basedOn w:val="DefaultParagraphFont"/>
    <w:link w:val="Salutation"/>
    <w:rsid w:val="00E834FF"/>
    <w:rPr>
      <w:sz w:val="24"/>
    </w:rPr>
  </w:style>
  <w:style w:type="character" w:customStyle="1" w:styleId="CommentTextChar">
    <w:name w:val="Comment Text Char"/>
    <w:basedOn w:val="DefaultParagraphFont"/>
    <w:link w:val="CommentText"/>
    <w:semiHidden/>
    <w:rsid w:val="00E834FF"/>
  </w:style>
  <w:style w:type="character" w:customStyle="1" w:styleId="CommentSubjectChar">
    <w:name w:val="Comment Subject Char"/>
    <w:basedOn w:val="CommentTextChar"/>
    <w:link w:val="CommentSubject"/>
    <w:semiHidden/>
    <w:rsid w:val="00E834FF"/>
    <w:rPr>
      <w:b/>
      <w:bCs/>
    </w:rPr>
  </w:style>
  <w:style w:type="character" w:customStyle="1" w:styleId="BalloonTextChar1">
    <w:name w:val="Balloon Text Char1"/>
    <w:basedOn w:val="DefaultParagraphFont"/>
    <w:semiHidden/>
    <w:rsid w:val="0009226A"/>
    <w:rPr>
      <w:rFonts w:ascii="Tahoma" w:eastAsiaTheme="minorHAnsi" w:hAnsi="Tahoma" w:cstheme="minorBidi"/>
      <w:sz w:val="16"/>
      <w:szCs w:val="22"/>
    </w:rPr>
  </w:style>
  <w:style w:type="character" w:customStyle="1" w:styleId="FootnoteTextChar">
    <w:name w:val="Footnote Text Char"/>
    <w:basedOn w:val="DefaultParagraphFont"/>
    <w:link w:val="FootnoteText"/>
    <w:rsid w:val="00E834FF"/>
  </w:style>
  <w:style w:type="character" w:customStyle="1" w:styleId="CodeColorBlueBold">
    <w:name w:val="CodeColorBlueBold"/>
    <w:basedOn w:val="CodeColorBlue"/>
    <w:rsid w:val="00E834FF"/>
    <w:rPr>
      <w:rFonts w:cs="Arial"/>
      <w:b/>
      <w:color w:val="0000FF"/>
    </w:rPr>
  </w:style>
  <w:style w:type="character" w:customStyle="1" w:styleId="CodeColorBlue2Bold">
    <w:name w:val="CodeColorBlue2Bold"/>
    <w:basedOn w:val="CodeColorBlue2"/>
    <w:rsid w:val="00E834FF"/>
    <w:rPr>
      <w:rFonts w:cs="Arial"/>
      <w:b/>
      <w:color w:val="0000A5"/>
    </w:rPr>
  </w:style>
  <w:style w:type="character" w:customStyle="1" w:styleId="CodeColorBlue3Bold">
    <w:name w:val="CodeColorBlue3Bold"/>
    <w:basedOn w:val="CodeColorBlue3"/>
    <w:rsid w:val="00E834FF"/>
    <w:rPr>
      <w:rFonts w:cs="Arial"/>
      <w:b/>
      <w:color w:val="6464B9"/>
    </w:rPr>
  </w:style>
  <w:style w:type="character" w:customStyle="1" w:styleId="CodeColorBluegreenBold">
    <w:name w:val="CodeColorBluegreenBold"/>
    <w:basedOn w:val="CodeColorBluegreen"/>
    <w:rsid w:val="00E834FF"/>
    <w:rPr>
      <w:rFonts w:cs="Arial"/>
      <w:b/>
      <w:color w:val="2B91AF"/>
    </w:rPr>
  </w:style>
  <w:style w:type="character" w:customStyle="1" w:styleId="CodeColorBrownBold">
    <w:name w:val="CodeColorBrownBold"/>
    <w:basedOn w:val="CodeColorBrown"/>
    <w:rsid w:val="00E834FF"/>
    <w:rPr>
      <w:rFonts w:cs="Arial"/>
      <w:b/>
      <w:color w:val="A31515"/>
    </w:rPr>
  </w:style>
  <w:style w:type="character" w:customStyle="1" w:styleId="CodeColorDkBlueBold">
    <w:name w:val="CodeColorDkBlueBold"/>
    <w:basedOn w:val="CodeColorDkBlue"/>
    <w:rsid w:val="00E834FF"/>
    <w:rPr>
      <w:rFonts w:cs="Times New Roman"/>
      <w:b/>
      <w:color w:val="000080"/>
      <w:szCs w:val="22"/>
    </w:rPr>
  </w:style>
  <w:style w:type="character" w:customStyle="1" w:styleId="CodeColorGreenBold">
    <w:name w:val="CodeColorGreenBold"/>
    <w:basedOn w:val="CodeColorGreen"/>
    <w:rsid w:val="00E834FF"/>
    <w:rPr>
      <w:rFonts w:cs="Arial"/>
      <w:b/>
      <w:color w:val="008000"/>
    </w:rPr>
  </w:style>
  <w:style w:type="character" w:customStyle="1" w:styleId="CodeColorGrey30Bold">
    <w:name w:val="CodeColorGrey30Bold"/>
    <w:basedOn w:val="CodeColorGrey30"/>
    <w:rsid w:val="00E834FF"/>
    <w:rPr>
      <w:rFonts w:cs="Arial"/>
      <w:b/>
      <w:color w:val="808080"/>
    </w:rPr>
  </w:style>
  <w:style w:type="character" w:customStyle="1" w:styleId="CodeColorGrey55Bold">
    <w:name w:val="CodeColorGrey55Bold"/>
    <w:basedOn w:val="CodeColorGrey55"/>
    <w:rsid w:val="00E834FF"/>
    <w:rPr>
      <w:rFonts w:cs="Arial"/>
      <w:b/>
      <w:color w:val="C0C0C0"/>
    </w:rPr>
  </w:style>
  <w:style w:type="character" w:customStyle="1" w:styleId="CodeColorGrey80Bold">
    <w:name w:val="CodeColorGrey80Bold"/>
    <w:basedOn w:val="CodeColorGrey80"/>
    <w:rsid w:val="00E834FF"/>
    <w:rPr>
      <w:rFonts w:cs="Arial"/>
      <w:b/>
      <w:color w:val="555555"/>
    </w:rPr>
  </w:style>
  <w:style w:type="character" w:customStyle="1" w:styleId="CodeColorHotPinkBold">
    <w:name w:val="CodeColorHotPinkBold"/>
    <w:basedOn w:val="CodeColorHotPink"/>
    <w:rsid w:val="00E834FF"/>
    <w:rPr>
      <w:rFonts w:cs="Times New Roman"/>
      <w:b/>
      <w:color w:val="DF36FA"/>
      <w:szCs w:val="18"/>
    </w:rPr>
  </w:style>
  <w:style w:type="character" w:customStyle="1" w:styleId="CodeColorMagentaBold">
    <w:name w:val="CodeColorMagentaBold"/>
    <w:basedOn w:val="CodeColorMagenta"/>
    <w:rsid w:val="00E834FF"/>
    <w:rPr>
      <w:rFonts w:cs="Arial"/>
      <w:b/>
      <w:color w:val="844646"/>
    </w:rPr>
  </w:style>
  <w:style w:type="character" w:customStyle="1" w:styleId="CodeColorOrangeBold">
    <w:name w:val="CodeColorOrangeBold"/>
    <w:basedOn w:val="CodeColorOrange"/>
    <w:rsid w:val="00E834FF"/>
    <w:rPr>
      <w:rFonts w:cs="Arial"/>
      <w:b/>
      <w:color w:val="B96464"/>
    </w:rPr>
  </w:style>
  <w:style w:type="character" w:customStyle="1" w:styleId="CodeColorPeachBold">
    <w:name w:val="CodeColorPeachBold"/>
    <w:basedOn w:val="CodeColorPeach"/>
    <w:rsid w:val="00E834FF"/>
    <w:rPr>
      <w:rFonts w:cs="Arial"/>
      <w:b/>
      <w:color w:val="FFDBA3"/>
    </w:rPr>
  </w:style>
  <w:style w:type="character" w:customStyle="1" w:styleId="CodeColorPurpleBold">
    <w:name w:val="CodeColorPurpleBold"/>
    <w:basedOn w:val="CodeColorPurple"/>
    <w:rsid w:val="00E834FF"/>
    <w:rPr>
      <w:rFonts w:cs="Arial"/>
      <w:b/>
      <w:color w:val="951795"/>
    </w:rPr>
  </w:style>
  <w:style w:type="character" w:customStyle="1" w:styleId="CodeColorPurple2Bold">
    <w:name w:val="CodeColorPurple2Bold"/>
    <w:basedOn w:val="CodeColorPurple2"/>
    <w:rsid w:val="00E834FF"/>
    <w:rPr>
      <w:rFonts w:cs="Arial"/>
      <w:b/>
      <w:color w:val="800080"/>
    </w:rPr>
  </w:style>
  <w:style w:type="character" w:customStyle="1" w:styleId="CodeColorRedBold">
    <w:name w:val="CodeColorRedBold"/>
    <w:basedOn w:val="CodeColorRed"/>
    <w:rsid w:val="00E834FF"/>
    <w:rPr>
      <w:rFonts w:cs="Arial"/>
      <w:b/>
      <w:color w:val="FF0000"/>
    </w:rPr>
  </w:style>
  <w:style w:type="character" w:customStyle="1" w:styleId="CodeColorRed2Bold">
    <w:name w:val="CodeColorRed2Bold"/>
    <w:basedOn w:val="CodeColorRed2"/>
    <w:rsid w:val="00E834FF"/>
    <w:rPr>
      <w:rFonts w:cs="Arial"/>
      <w:b/>
      <w:color w:val="800000"/>
    </w:rPr>
  </w:style>
  <w:style w:type="character" w:customStyle="1" w:styleId="CodeColorRed3Bold">
    <w:name w:val="CodeColorRed3Bold"/>
    <w:basedOn w:val="CodeColorRed3"/>
    <w:rsid w:val="00E834FF"/>
    <w:rPr>
      <w:rFonts w:cs="Arial"/>
      <w:b/>
      <w:color w:val="A31515"/>
    </w:rPr>
  </w:style>
  <w:style w:type="character" w:customStyle="1" w:styleId="CodeColorTealBlueBold">
    <w:name w:val="CodeColorTealBlueBold"/>
    <w:basedOn w:val="CodeColorTealBlue"/>
    <w:rsid w:val="00E834FF"/>
    <w:rPr>
      <w:rFonts w:cs="Times New Roman"/>
      <w:b/>
      <w:color w:val="008080"/>
      <w:szCs w:val="22"/>
    </w:rPr>
  </w:style>
  <w:style w:type="character" w:customStyle="1" w:styleId="CodeColorWhiteBold">
    <w:name w:val="CodeColorWhiteBold"/>
    <w:basedOn w:val="CodeColorWhite"/>
    <w:rsid w:val="00E834FF"/>
    <w:rPr>
      <w:rFonts w:cs="Arial"/>
      <w:b/>
      <w:color w:val="FFFFFF"/>
      <w:bdr w:val="none" w:sz="0" w:space="0" w:color="auto"/>
    </w:rPr>
  </w:style>
  <w:style w:type="paragraph" w:customStyle="1" w:styleId="ParaListContinued">
    <w:name w:val="ParaListContinued"/>
    <w:qFormat/>
    <w:rsid w:val="00E834FF"/>
    <w:pPr>
      <w:spacing w:after="240"/>
      <w:ind w:left="720" w:firstLine="720"/>
      <w:contextualSpacing/>
    </w:pPr>
    <w:rPr>
      <w:snapToGrid w:val="0"/>
      <w:sz w:val="26"/>
    </w:rPr>
  </w:style>
  <w:style w:type="character" w:customStyle="1" w:styleId="BodyText2Char">
    <w:name w:val="Body Text 2 Char"/>
    <w:basedOn w:val="DefaultParagraphFont"/>
    <w:link w:val="BodyText2"/>
    <w:rsid w:val="00E834FF"/>
    <w:rPr>
      <w:sz w:val="24"/>
      <w:szCs w:val="24"/>
    </w:rPr>
  </w:style>
  <w:style w:type="character" w:customStyle="1" w:styleId="BodyText3Char">
    <w:name w:val="Body Text 3 Char"/>
    <w:basedOn w:val="DefaultParagraphFont"/>
    <w:link w:val="BodyText3"/>
    <w:rsid w:val="00E834FF"/>
    <w:rPr>
      <w:sz w:val="16"/>
      <w:szCs w:val="16"/>
    </w:rPr>
  </w:style>
  <w:style w:type="character" w:customStyle="1" w:styleId="BodyTextFirstIndentChar">
    <w:name w:val="Body Text First Indent Char"/>
    <w:basedOn w:val="BodyTextChar"/>
    <w:link w:val="BodyTextFirstIndent"/>
    <w:rsid w:val="00E834FF"/>
    <w:rPr>
      <w:sz w:val="24"/>
      <w:szCs w:val="24"/>
    </w:rPr>
  </w:style>
  <w:style w:type="character" w:customStyle="1" w:styleId="BodyTextIndentChar">
    <w:name w:val="Body Text Indent Char"/>
    <w:basedOn w:val="DefaultParagraphFont"/>
    <w:link w:val="BodyTextIndent"/>
    <w:rsid w:val="00E834FF"/>
    <w:rPr>
      <w:sz w:val="24"/>
      <w:szCs w:val="24"/>
    </w:rPr>
  </w:style>
  <w:style w:type="character" w:customStyle="1" w:styleId="BodyTextFirstIndent2Char">
    <w:name w:val="Body Text First Indent 2 Char"/>
    <w:basedOn w:val="BodyTextIndentChar"/>
    <w:link w:val="BodyTextFirstIndent2"/>
    <w:rsid w:val="00E834FF"/>
    <w:rPr>
      <w:sz w:val="24"/>
      <w:szCs w:val="24"/>
    </w:rPr>
  </w:style>
  <w:style w:type="character" w:customStyle="1" w:styleId="BodyTextIndent2Char">
    <w:name w:val="Body Text Indent 2 Char"/>
    <w:basedOn w:val="DefaultParagraphFont"/>
    <w:link w:val="BodyTextIndent2"/>
    <w:rsid w:val="00E834FF"/>
    <w:rPr>
      <w:sz w:val="24"/>
      <w:szCs w:val="24"/>
    </w:rPr>
  </w:style>
  <w:style w:type="character" w:customStyle="1" w:styleId="BodyTextIndent3Char">
    <w:name w:val="Body Text Indent 3 Char"/>
    <w:basedOn w:val="DefaultParagraphFont"/>
    <w:link w:val="BodyTextIndent3"/>
    <w:rsid w:val="00E834FF"/>
    <w:rPr>
      <w:sz w:val="16"/>
      <w:szCs w:val="16"/>
    </w:rPr>
  </w:style>
  <w:style w:type="character" w:customStyle="1" w:styleId="ClosingChar">
    <w:name w:val="Closing Char"/>
    <w:basedOn w:val="DefaultParagraphFont"/>
    <w:link w:val="Closing"/>
    <w:rsid w:val="00E834FF"/>
    <w:rPr>
      <w:sz w:val="24"/>
      <w:szCs w:val="24"/>
    </w:rPr>
  </w:style>
  <w:style w:type="table" w:customStyle="1" w:styleId="ColorfulGrid1">
    <w:name w:val="Colorful Grid1"/>
    <w:basedOn w:val="TableNormal"/>
    <w:uiPriority w:val="73"/>
    <w:rsid w:val="00E834FF"/>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E834FF"/>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E834FF"/>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E834FF"/>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E834FF"/>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E834FF"/>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E834FF"/>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olorfulList1">
    <w:name w:val="Colorful List1"/>
    <w:basedOn w:val="TableNormal"/>
    <w:uiPriority w:val="72"/>
    <w:rsid w:val="00E834FF"/>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E834FF"/>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E834FF"/>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E834FF"/>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E834FF"/>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E834FF"/>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E834FF"/>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Shading1">
    <w:name w:val="Colorful Shading1"/>
    <w:basedOn w:val="TableNormal"/>
    <w:uiPriority w:val="71"/>
    <w:rsid w:val="00E834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E834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E834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E834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E834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E834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E834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DarkList1">
    <w:name w:val="Dark List1"/>
    <w:basedOn w:val="TableNormal"/>
    <w:uiPriority w:val="70"/>
    <w:rsid w:val="00E834FF"/>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E834FF"/>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E834FF"/>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E834FF"/>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E834FF"/>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E834FF"/>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E834FF"/>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customStyle="1" w:styleId="DateChar">
    <w:name w:val="Date Char"/>
    <w:basedOn w:val="DefaultParagraphFont"/>
    <w:link w:val="Date"/>
    <w:rsid w:val="00E834FF"/>
    <w:rPr>
      <w:sz w:val="24"/>
      <w:szCs w:val="24"/>
    </w:rPr>
  </w:style>
  <w:style w:type="character" w:customStyle="1" w:styleId="DocumentMapChar">
    <w:name w:val="Document Map Char"/>
    <w:basedOn w:val="DefaultParagraphFont"/>
    <w:link w:val="DocumentMap"/>
    <w:rsid w:val="00E834FF"/>
    <w:rPr>
      <w:rFonts w:ascii="Tahoma" w:hAnsi="Tahoma" w:cs="Tahoma"/>
      <w:shd w:val="clear" w:color="auto" w:fill="000080"/>
    </w:rPr>
  </w:style>
  <w:style w:type="character" w:customStyle="1" w:styleId="E-mailSignatureChar">
    <w:name w:val="E-mail Signature Char"/>
    <w:basedOn w:val="DefaultParagraphFont"/>
    <w:link w:val="E-mailSignature"/>
    <w:rsid w:val="00E834FF"/>
    <w:rPr>
      <w:sz w:val="24"/>
      <w:szCs w:val="24"/>
    </w:rPr>
  </w:style>
  <w:style w:type="character" w:customStyle="1" w:styleId="EndnoteTextChar">
    <w:name w:val="Endnote Text Char"/>
    <w:basedOn w:val="DefaultParagraphFont"/>
    <w:link w:val="EndnoteText"/>
    <w:rsid w:val="00E834FF"/>
  </w:style>
  <w:style w:type="character" w:customStyle="1" w:styleId="HTMLAddressChar">
    <w:name w:val="HTML Address Char"/>
    <w:basedOn w:val="DefaultParagraphFont"/>
    <w:link w:val="HTMLAddress"/>
    <w:rsid w:val="00E834FF"/>
    <w:rPr>
      <w:i/>
      <w:iCs/>
      <w:sz w:val="24"/>
      <w:szCs w:val="24"/>
    </w:rPr>
  </w:style>
  <w:style w:type="paragraph" w:styleId="IntenseQuote">
    <w:name w:val="Intense Quote"/>
    <w:basedOn w:val="Normal"/>
    <w:next w:val="Normal"/>
    <w:link w:val="IntenseQuoteChar"/>
    <w:uiPriority w:val="99"/>
    <w:rsid w:val="00E834F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99"/>
    <w:rsid w:val="00E834FF"/>
    <w:rPr>
      <w:rFonts w:ascii="Calibri" w:eastAsia="Calibri" w:hAnsi="Calibri"/>
      <w:b/>
      <w:bCs/>
      <w:i/>
      <w:iCs/>
      <w:color w:val="4F81BD" w:themeColor="accent1"/>
      <w:sz w:val="22"/>
      <w:szCs w:val="22"/>
    </w:rPr>
  </w:style>
  <w:style w:type="table" w:customStyle="1" w:styleId="LightGrid1">
    <w:name w:val="Light Grid1"/>
    <w:basedOn w:val="TableNormal"/>
    <w:uiPriority w:val="62"/>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1">
    <w:name w:val="Light List1"/>
    <w:basedOn w:val="TableNormal"/>
    <w:uiPriority w:val="61"/>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1">
    <w:name w:val="Light Shading1"/>
    <w:basedOn w:val="TableNormal"/>
    <w:uiPriority w:val="60"/>
    <w:rsid w:val="00E834FF"/>
    <w:rPr>
      <w:rFonts w:asciiTheme="minorHAnsi" w:eastAsiaTheme="minorEastAsia" w:hAnsiTheme="minorHAnsi" w:cstheme="minorBidi"/>
      <w:color w:val="000000" w:themeColor="text1" w:themeShade="BF"/>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E834FF"/>
    <w:rPr>
      <w:rFonts w:asciiTheme="minorHAnsi" w:eastAsiaTheme="minorEastAsia" w:hAnsiTheme="minorHAnsi" w:cstheme="minorBidi"/>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E834FF"/>
    <w:rPr>
      <w:rFonts w:asciiTheme="minorHAnsi" w:eastAsiaTheme="minorEastAsia" w:hAnsiTheme="minorHAnsi" w:cstheme="minorBidi"/>
      <w:color w:val="943634" w:themeColor="accent2" w:themeShade="BF"/>
      <w:sz w:val="22"/>
      <w:szCs w:val="22"/>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E834FF"/>
    <w:rPr>
      <w:rFonts w:asciiTheme="minorHAnsi" w:eastAsiaTheme="minorEastAsia" w:hAnsiTheme="minorHAnsi" w:cstheme="minorBidi"/>
      <w:color w:val="76923C" w:themeColor="accent3" w:themeShade="BF"/>
      <w:sz w:val="22"/>
      <w:szCs w:val="22"/>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E834FF"/>
    <w:rPr>
      <w:rFonts w:asciiTheme="minorHAnsi" w:eastAsiaTheme="minorEastAsia" w:hAnsiTheme="minorHAnsi" w:cstheme="minorBidi"/>
      <w:color w:val="5F497A" w:themeColor="accent4" w:themeShade="BF"/>
      <w:sz w:val="22"/>
      <w:szCs w:val="22"/>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6">
    <w:name w:val="Light Shading Accent 6"/>
    <w:basedOn w:val="TableNormal"/>
    <w:uiPriority w:val="60"/>
    <w:rsid w:val="00E834FF"/>
    <w:rPr>
      <w:rFonts w:asciiTheme="minorHAnsi" w:eastAsiaTheme="minorEastAsia" w:hAnsiTheme="minorHAnsi" w:cstheme="minorBidi"/>
      <w:color w:val="E36C0A" w:themeColor="accent6" w:themeShade="BF"/>
      <w:sz w:val="22"/>
      <w:szCs w:val="22"/>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customStyle="1" w:styleId="MacroTextChar">
    <w:name w:val="Macro Text Char"/>
    <w:basedOn w:val="DefaultParagraphFont"/>
    <w:link w:val="MacroText"/>
    <w:rsid w:val="00E834FF"/>
    <w:rPr>
      <w:rFonts w:ascii="Courier New" w:hAnsi="Courier New" w:cs="Courier New"/>
    </w:rPr>
  </w:style>
  <w:style w:type="table" w:customStyle="1" w:styleId="MediumGrid11">
    <w:name w:val="Medium Grid 11"/>
    <w:basedOn w:val="TableNormal"/>
    <w:uiPriority w:val="67"/>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E834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E834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E834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E834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E834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E834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E834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List11">
    <w:name w:val="Medium List 11"/>
    <w:basedOn w:val="TableNormal"/>
    <w:uiPriority w:val="65"/>
    <w:rsid w:val="00E834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E834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E834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E834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E834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E834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E834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E834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E834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E834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E834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E834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E834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E834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E834FF"/>
    <w:rPr>
      <w:rFonts w:asciiTheme="minorHAnsi" w:eastAsiaTheme="minorEastAsia" w:hAnsiTheme="minorHAnsi" w:cstheme="minorBidi"/>
      <w:sz w:val="22"/>
      <w:szCs w:val="22"/>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E834FF"/>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E834FF"/>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E834FF"/>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E834FF"/>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E834FF"/>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E834FF"/>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E834FF"/>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MessageHeaderChar">
    <w:name w:val="Message Header Char"/>
    <w:basedOn w:val="DefaultParagraphFont"/>
    <w:link w:val="MessageHeader"/>
    <w:rsid w:val="00E834FF"/>
    <w:rPr>
      <w:rFonts w:ascii="Arial" w:hAnsi="Arial" w:cs="Arial"/>
      <w:sz w:val="24"/>
      <w:szCs w:val="24"/>
      <w:shd w:val="pct20" w:color="auto" w:fill="auto"/>
    </w:rPr>
  </w:style>
  <w:style w:type="paragraph" w:styleId="NoSpacing">
    <w:name w:val="No Spacing"/>
    <w:uiPriority w:val="99"/>
    <w:qFormat/>
    <w:rsid w:val="00E834FF"/>
    <w:rPr>
      <w:rFonts w:asciiTheme="minorHAnsi" w:eastAsiaTheme="minorHAnsi" w:hAnsiTheme="minorHAnsi" w:cstheme="minorBidi"/>
      <w:sz w:val="22"/>
      <w:szCs w:val="22"/>
    </w:rPr>
  </w:style>
  <w:style w:type="character" w:customStyle="1" w:styleId="NoteHeadingChar">
    <w:name w:val="Note Heading Char"/>
    <w:basedOn w:val="DefaultParagraphFont"/>
    <w:link w:val="NoteHeading"/>
    <w:rsid w:val="00E834FF"/>
    <w:rPr>
      <w:sz w:val="24"/>
      <w:szCs w:val="24"/>
    </w:rPr>
  </w:style>
  <w:style w:type="character" w:customStyle="1" w:styleId="PlainTextChar">
    <w:name w:val="Plain Text Char"/>
    <w:basedOn w:val="DefaultParagraphFont"/>
    <w:link w:val="PlainText"/>
    <w:rsid w:val="00E834FF"/>
    <w:rPr>
      <w:rFonts w:ascii="Courier New" w:hAnsi="Courier New" w:cs="Courier New"/>
    </w:rPr>
  </w:style>
  <w:style w:type="character" w:customStyle="1" w:styleId="SignatureChar">
    <w:name w:val="Signature Char"/>
    <w:basedOn w:val="DefaultParagraphFont"/>
    <w:link w:val="Signature"/>
    <w:rsid w:val="00E834FF"/>
    <w:rPr>
      <w:sz w:val="24"/>
      <w:szCs w:val="24"/>
    </w:rPr>
  </w:style>
  <w:style w:type="character" w:customStyle="1" w:styleId="TitleChar">
    <w:name w:val="Title Char"/>
    <w:basedOn w:val="DefaultParagraphFont"/>
    <w:link w:val="Title"/>
    <w:rsid w:val="00E834FF"/>
    <w:rPr>
      <w:rFonts w:ascii="Arial" w:hAnsi="Arial" w:cs="Arial"/>
      <w:b/>
      <w:bCs/>
      <w:kern w:val="28"/>
      <w:sz w:val="32"/>
      <w:szCs w:val="32"/>
    </w:rPr>
  </w:style>
  <w:style w:type="paragraph" w:styleId="TOCHeading">
    <w:name w:val="TOC Heading"/>
    <w:basedOn w:val="Heading1"/>
    <w:next w:val="Normal"/>
    <w:uiPriority w:val="99"/>
    <w:semiHidden/>
    <w:qFormat/>
    <w:rsid w:val="00E834FF"/>
    <w:pPr>
      <w:keepLines/>
      <w:spacing w:before="480" w:line="276" w:lineRule="auto"/>
      <w:outlineLvl w:val="9"/>
    </w:pPr>
    <w:rPr>
      <w:rFonts w:asciiTheme="majorHAnsi" w:eastAsiaTheme="majorEastAsia" w:hAnsiTheme="majorHAnsi" w:cstheme="majorBidi"/>
      <w:bCs/>
      <w:caps w:val="0"/>
      <w:color w:val="365F91" w:themeColor="accent1" w:themeShade="BF"/>
    </w:rPr>
  </w:style>
  <w:style w:type="paragraph" w:customStyle="1" w:styleId="FeatureRecipeSubRecipeTitle">
    <w:name w:val="FeatureRecipeSubRecipeTitle"/>
    <w:basedOn w:val="RecipeSubrecipeTitle"/>
    <w:qFormat/>
    <w:rsid w:val="00E834FF"/>
    <w:pPr>
      <w:shd w:val="clear" w:color="auto" w:fill="BFBFBF" w:themeFill="background1" w:themeFillShade="BF"/>
    </w:pPr>
  </w:style>
  <w:style w:type="paragraph" w:customStyle="1" w:styleId="FeatureRecipeVariationPara0">
    <w:name w:val="FeatureRecipeVariationPara"/>
    <w:basedOn w:val="RecipeVariationPara"/>
    <w:qFormat/>
    <w:rsid w:val="00E834FF"/>
    <w:pPr>
      <w:shd w:val="clear" w:color="auto" w:fill="BFBFBF" w:themeFill="background1" w:themeFillShade="BF"/>
    </w:pPr>
  </w:style>
  <w:style w:type="paragraph" w:customStyle="1" w:styleId="RecipeVariation2">
    <w:name w:val="RecipeVariation2"/>
    <w:basedOn w:val="RecipeVariationH2"/>
    <w:qFormat/>
    <w:rsid w:val="00E834FF"/>
    <w:rPr>
      <w:i/>
    </w:rPr>
  </w:style>
  <w:style w:type="paragraph" w:customStyle="1" w:styleId="FeatureRecipeVariation2">
    <w:name w:val="FeatureRecipeVariation2"/>
    <w:basedOn w:val="RecipeVariation2"/>
    <w:qFormat/>
    <w:rsid w:val="00E834FF"/>
    <w:pPr>
      <w:shd w:val="clear" w:color="auto" w:fill="BFBFBF" w:themeFill="background1" w:themeFillShade="BF"/>
    </w:pPr>
  </w:style>
  <w:style w:type="paragraph" w:customStyle="1" w:styleId="FeatureRecipeUSMeasure">
    <w:name w:val="FeatureRecipeUSMeasure"/>
    <w:basedOn w:val="RecipeUSMeasure"/>
    <w:qFormat/>
    <w:rsid w:val="00E834FF"/>
    <w:pPr>
      <w:shd w:val="clear" w:color="auto" w:fill="BFBFBF" w:themeFill="background1" w:themeFillShade="BF"/>
    </w:pPr>
  </w:style>
  <w:style w:type="paragraph" w:customStyle="1" w:styleId="FeatureRecipeMetricMeasure">
    <w:name w:val="FeatureRecipeMetricMeasure"/>
    <w:basedOn w:val="RecipeMetricMeasure"/>
    <w:qFormat/>
    <w:rsid w:val="00E834FF"/>
    <w:pPr>
      <w:shd w:val="clear" w:color="auto" w:fill="BFBFBF" w:themeFill="background1" w:themeFillShade="BF"/>
    </w:pPr>
    <w:rPr>
      <w:rFonts w:ascii="Times New Roman" w:hAnsi="Times New Roman"/>
      <w:sz w:val="22"/>
    </w:rPr>
  </w:style>
  <w:style w:type="paragraph" w:customStyle="1" w:styleId="FeatureRecipePercentage">
    <w:name w:val="FeatureRecipePercentage"/>
    <w:basedOn w:val="RecipePercentage"/>
    <w:qFormat/>
    <w:rsid w:val="00E834FF"/>
    <w:pPr>
      <w:shd w:val="clear" w:color="auto" w:fill="BFBFBF" w:themeFill="background1" w:themeFillShade="BF"/>
    </w:pPr>
  </w:style>
  <w:style w:type="paragraph" w:customStyle="1" w:styleId="FeatureRecipeVariationH2">
    <w:name w:val="FeatureRecipeVariationH2"/>
    <w:basedOn w:val="RecipeVariationH2"/>
    <w:qFormat/>
    <w:rsid w:val="00E834FF"/>
    <w:pPr>
      <w:shd w:val="clear" w:color="auto" w:fill="BFBFBF" w:themeFill="background1" w:themeFillShade="BF"/>
    </w:pPr>
  </w:style>
  <w:style w:type="paragraph" w:customStyle="1" w:styleId="RecipeNoteHead3">
    <w:name w:val="RecipeNoteHead3"/>
    <w:basedOn w:val="RecipeNotePara"/>
    <w:qFormat/>
    <w:rsid w:val="00E834FF"/>
    <w:rPr>
      <w:i/>
    </w:rPr>
  </w:style>
  <w:style w:type="paragraph" w:customStyle="1" w:styleId="FeatureRecipeNoteHead3">
    <w:name w:val="FeatureRecipeNoteHead3"/>
    <w:basedOn w:val="RecipeNoteHead3"/>
    <w:qFormat/>
    <w:rsid w:val="00E834FF"/>
    <w:pPr>
      <w:shd w:val="clear" w:color="auto" w:fill="BFBFBF" w:themeFill="background1" w:themeFillShade="BF"/>
    </w:pPr>
  </w:style>
  <w:style w:type="paragraph" w:customStyle="1" w:styleId="FeatureRecipeNoteHead4">
    <w:name w:val="FeatureRecipeNoteHead4"/>
    <w:basedOn w:val="FeatureRecipeNoteHead3"/>
    <w:qFormat/>
    <w:rsid w:val="00E834FF"/>
    <w:rPr>
      <w:b/>
    </w:rPr>
  </w:style>
  <w:style w:type="paragraph" w:customStyle="1" w:styleId="RecipeNoteHead4">
    <w:name w:val="RecipeNoteHead4"/>
    <w:basedOn w:val="FeatureRecipeNoteHead4"/>
    <w:qFormat/>
    <w:rsid w:val="00E834FF"/>
    <w:pPr>
      <w:shd w:val="clear" w:color="auto" w:fill="FFFFFF" w:themeFill="background1"/>
    </w:pPr>
  </w:style>
  <w:style w:type="paragraph" w:customStyle="1" w:styleId="RecipeVariationH1">
    <w:name w:val="RecipeVariationH1"/>
    <w:rsid w:val="00E834FF"/>
    <w:pPr>
      <w:spacing w:before="60" w:after="60"/>
      <w:ind w:left="720"/>
    </w:pPr>
    <w:rPr>
      <w:rFonts w:ascii="Arial" w:hAnsi="Arial"/>
      <w:b/>
      <w:snapToGrid w:val="0"/>
      <w:sz w:val="22"/>
      <w:u w:val="single"/>
    </w:rPr>
  </w:style>
  <w:style w:type="character" w:customStyle="1" w:styleId="Bold">
    <w:name w:val="Bold"/>
    <w:rsid w:val="00E834FF"/>
    <w:rPr>
      <w:b/>
    </w:rPr>
  </w:style>
  <w:style w:type="character" w:customStyle="1" w:styleId="boldred">
    <w:name w:val="bold red"/>
    <w:rsid w:val="00E834FF"/>
  </w:style>
  <w:style w:type="paragraph" w:customStyle="1" w:styleId="FloatingHead">
    <w:name w:val="FloatingHead"/>
    <w:next w:val="Para"/>
    <w:rsid w:val="00E834FF"/>
    <w:pPr>
      <w:spacing w:before="240" w:after="120"/>
      <w:contextualSpacing/>
      <w:outlineLvl w:val="0"/>
    </w:pPr>
    <w:rPr>
      <w:rFonts w:ascii="Arial" w:hAnsi="Arial"/>
      <w:b/>
      <w:smallCaps/>
      <w:snapToGrid w:val="0"/>
      <w:sz w:val="36"/>
      <w:szCs w:val="36"/>
    </w:rPr>
  </w:style>
  <w:style w:type="paragraph" w:customStyle="1" w:styleId="Style1">
    <w:name w:val="Style1"/>
    <w:basedOn w:val="ChapterTitle"/>
    <w:qFormat/>
    <w:rsid w:val="00E834FF"/>
  </w:style>
  <w:style w:type="paragraph" w:customStyle="1" w:styleId="Style2">
    <w:name w:val="Style2"/>
    <w:basedOn w:val="ChapterTitle"/>
    <w:qFormat/>
    <w:rsid w:val="00E834FF"/>
  </w:style>
  <w:style w:type="table" w:styleId="ColorfulGrid">
    <w:name w:val="Colorful Grid"/>
    <w:basedOn w:val="TableNormal"/>
    <w:uiPriority w:val="73"/>
    <w:rsid w:val="00E834FF"/>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List">
    <w:name w:val="Colorful List"/>
    <w:basedOn w:val="TableNormal"/>
    <w:uiPriority w:val="72"/>
    <w:rsid w:val="00E834FF"/>
    <w:rPr>
      <w:color w:val="000000"/>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Shading">
    <w:name w:val="Colorful Shading"/>
    <w:basedOn w:val="TableNormal"/>
    <w:uiPriority w:val="71"/>
    <w:rsid w:val="00E834FF"/>
    <w:rPr>
      <w:color w:val="00000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DarkList">
    <w:name w:val="Dark List"/>
    <w:basedOn w:val="TableNormal"/>
    <w:uiPriority w:val="70"/>
    <w:rsid w:val="00E834FF"/>
    <w:rPr>
      <w:color w:val="FFFFFF"/>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LightGrid">
    <w:name w:val="Light Grid"/>
    <w:basedOn w:val="TableNormal"/>
    <w:uiPriority w:val="62"/>
    <w:rsid w:val="00E834FF"/>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rsid w:val="00E834FF"/>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List">
    <w:name w:val="Light List"/>
    <w:basedOn w:val="TableNormal"/>
    <w:uiPriority w:val="61"/>
    <w:rsid w:val="00E834FF"/>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E834FF"/>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Shading">
    <w:name w:val="Light Shading"/>
    <w:basedOn w:val="TableNormal"/>
    <w:uiPriority w:val="60"/>
    <w:rsid w:val="00E834FF"/>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E834FF"/>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MediumGrid1">
    <w:name w:val="Medium Grid 1"/>
    <w:basedOn w:val="TableNormal"/>
    <w:uiPriority w:val="67"/>
    <w:rsid w:val="00E834FF"/>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2">
    <w:name w:val="Medium Grid 2"/>
    <w:basedOn w:val="TableNormal"/>
    <w:uiPriority w:val="68"/>
    <w:rsid w:val="00E834FF"/>
    <w:rPr>
      <w:rFonts w:ascii="Cambria" w:hAnsi="Cambria"/>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3">
    <w:name w:val="Medium Grid 3"/>
    <w:basedOn w:val="TableNormal"/>
    <w:uiPriority w:val="69"/>
    <w:rsid w:val="00E834FF"/>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List1">
    <w:name w:val="Medium List 1"/>
    <w:basedOn w:val="TableNormal"/>
    <w:uiPriority w:val="65"/>
    <w:rsid w:val="00E834FF"/>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E834FF"/>
    <w:rPr>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2">
    <w:name w:val="Medium List 2"/>
    <w:basedOn w:val="TableNormal"/>
    <w:uiPriority w:val="66"/>
    <w:rsid w:val="00E834FF"/>
    <w:rPr>
      <w:rFonts w:ascii="Cambria" w:hAnsi="Cambria"/>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rsid w:val="00E834FF"/>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E834FF"/>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2">
    <w:name w:val="Medium Shading 2"/>
    <w:basedOn w:val="TableNormal"/>
    <w:uiPriority w:val="64"/>
    <w:rsid w:val="00E834F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E834F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TestStyle">
    <w:name w:val="TestStyle"/>
    <w:qFormat/>
    <w:rsid w:val="00E834FF"/>
    <w:pPr>
      <w:spacing w:after="200" w:line="276" w:lineRule="auto"/>
    </w:pPr>
    <w:rPr>
      <w:rFonts w:ascii="Arial" w:hAnsi="Arial"/>
      <w:b/>
      <w:snapToGrid w:val="0"/>
      <w:sz w:val="60"/>
    </w:rPr>
  </w:style>
  <w:style w:type="paragraph" w:customStyle="1" w:styleId="ChapterSubObjective0">
    <w:name w:val="ChapterSubObjective"/>
    <w:next w:val="Normal"/>
    <w:rsid w:val="00E834FF"/>
    <w:rPr>
      <w:rFonts w:ascii="Helvetica" w:hAnsi="Helvetica"/>
      <w:sz w:val="24"/>
    </w:rPr>
  </w:style>
  <w:style w:type="character" w:customStyle="1" w:styleId="ParaChar">
    <w:name w:val="Para Char"/>
    <w:basedOn w:val="DefaultParagraphFont"/>
    <w:link w:val="Para"/>
    <w:rsid w:val="00E834FF"/>
    <w:rPr>
      <w:snapToGrid w:val="0"/>
      <w:sz w:val="26"/>
    </w:rPr>
  </w:style>
  <w:style w:type="character" w:customStyle="1" w:styleId="H4Char">
    <w:name w:val="H4 Char"/>
    <w:basedOn w:val="DefaultParagraphFont"/>
    <w:link w:val="H4"/>
    <w:rsid w:val="00E834FF"/>
    <w:rPr>
      <w:b/>
      <w:snapToGrid w:val="0"/>
      <w:sz w:val="26"/>
      <w:u w:val="single"/>
    </w:rPr>
  </w:style>
  <w:style w:type="character" w:customStyle="1" w:styleId="CodeSnippetChar">
    <w:name w:val="CodeSnippet Char"/>
    <w:basedOn w:val="DefaultParagraphFont"/>
    <w:link w:val="CodeSnippet"/>
    <w:rsid w:val="00E834FF"/>
    <w:rPr>
      <w:rFonts w:ascii="Courier New" w:hAnsi="Courier New"/>
      <w:noProof/>
      <w:snapToGrid w:val="0"/>
      <w:sz w:val="18"/>
    </w:rPr>
  </w:style>
  <w:style w:type="paragraph" w:customStyle="1" w:styleId="Sidebar">
    <w:name w:val="Sidebar"/>
    <w:rsid w:val="00E834FF"/>
    <w:pPr>
      <w:pBdr>
        <w:top w:val="double" w:sz="12" w:space="6" w:color="auto"/>
        <w:left w:val="double" w:sz="12" w:space="6" w:color="auto"/>
        <w:bottom w:val="double" w:sz="12" w:space="6" w:color="auto"/>
        <w:right w:val="double" w:sz="12" w:space="6" w:color="auto"/>
      </w:pBdr>
      <w:spacing w:after="120"/>
    </w:pPr>
    <w:rPr>
      <w:sz w:val="26"/>
    </w:rPr>
  </w:style>
  <w:style w:type="paragraph" w:customStyle="1" w:styleId="CodeAnalysisTitle">
    <w:name w:val="CodeAnalysisTitle"/>
    <w:basedOn w:val="CodeTitle"/>
    <w:next w:val="CodeListing"/>
    <w:rsid w:val="00E834FF"/>
    <w:pPr>
      <w:pBdr>
        <w:top w:val="none" w:sz="0" w:space="0" w:color="auto"/>
      </w:pBdr>
    </w:pPr>
  </w:style>
  <w:style w:type="paragraph" w:customStyle="1" w:styleId="Title4">
    <w:name w:val="Title4"/>
    <w:next w:val="Para"/>
    <w:rsid w:val="00E834FF"/>
    <w:pPr>
      <w:keepNext/>
      <w:widowControl w:val="0"/>
      <w:spacing w:before="360" w:after="240"/>
      <w:outlineLvl w:val="4"/>
    </w:pPr>
    <w:rPr>
      <w:rFonts w:ascii="Arial" w:hAnsi="Arial"/>
      <w:b/>
      <w:snapToGrid w:val="0"/>
      <w:sz w:val="24"/>
      <w:u w:val="single"/>
    </w:rPr>
  </w:style>
  <w:style w:type="paragraph" w:customStyle="1" w:styleId="ExerciseTitleSub">
    <w:name w:val="ExerciseTitleSub"/>
    <w:basedOn w:val="Exercise"/>
    <w:rsid w:val="00E834FF"/>
    <w:pPr>
      <w:keepNext/>
    </w:pPr>
    <w:rPr>
      <w:b/>
      <w:i/>
    </w:rPr>
  </w:style>
  <w:style w:type="paragraph" w:customStyle="1" w:styleId="CustomNote1">
    <w:name w:val="CustomNote1"/>
    <w:basedOn w:val="Note"/>
    <w:rsid w:val="00E834FF"/>
    <w:pPr>
      <w:widowControl w:val="0"/>
      <w:numPr>
        <w:numId w:val="0"/>
      </w:numPr>
      <w:tabs>
        <w:tab w:val="num" w:pos="360"/>
      </w:tabs>
      <w:ind w:left="1800" w:hanging="360"/>
    </w:pPr>
  </w:style>
  <w:style w:type="paragraph" w:customStyle="1" w:styleId="Note">
    <w:name w:val="Note"/>
    <w:basedOn w:val="ParaContinued"/>
    <w:next w:val="Para"/>
    <w:rsid w:val="00E834FF"/>
    <w:pPr>
      <w:numPr>
        <w:numId w:val="34"/>
      </w:numPr>
      <w:pBdr>
        <w:top w:val="single" w:sz="6" w:space="7" w:color="auto"/>
        <w:left w:val="single" w:sz="6" w:space="7" w:color="auto"/>
        <w:bottom w:val="single" w:sz="6" w:space="7" w:color="auto"/>
        <w:right w:val="single" w:sz="6" w:space="7" w:color="auto"/>
      </w:pBdr>
    </w:pPr>
    <w:rPr>
      <w:rFonts w:ascii="Arial" w:hAnsi="Arial"/>
    </w:rPr>
  </w:style>
  <w:style w:type="paragraph" w:customStyle="1" w:styleId="CustomNote2">
    <w:name w:val="CustomNote2"/>
    <w:basedOn w:val="Note"/>
    <w:rsid w:val="00E834FF"/>
    <w:pPr>
      <w:widowControl w:val="0"/>
      <w:numPr>
        <w:numId w:val="0"/>
      </w:numPr>
      <w:tabs>
        <w:tab w:val="num" w:pos="360"/>
      </w:tabs>
      <w:ind w:left="1800" w:hanging="360"/>
    </w:pPr>
  </w:style>
  <w:style w:type="paragraph" w:customStyle="1" w:styleId="ExerciseCodeSnippet">
    <w:name w:val="ExerciseCodeSnippet"/>
    <w:basedOn w:val="SidebarCodeSnippetSub"/>
    <w:rsid w:val="00E834FF"/>
    <w:pPr>
      <w:widowControl w:val="0"/>
      <w:pBdr>
        <w:top w:val="single" w:sz="12" w:space="6" w:color="auto"/>
        <w:left w:val="single" w:sz="12" w:space="6" w:color="auto"/>
        <w:bottom w:val="single" w:sz="12" w:space="6" w:color="auto"/>
        <w:right w:val="single" w:sz="12" w:space="6" w:color="auto"/>
      </w:pBdr>
      <w:ind w:left="720"/>
    </w:pPr>
    <w:rPr>
      <w:noProof w:val="0"/>
      <w:snapToGrid w:val="0"/>
    </w:rPr>
  </w:style>
  <w:style w:type="paragraph" w:customStyle="1" w:styleId="SidebarCodeSnippetSub">
    <w:name w:val="SidebarCodeSnippetSub"/>
    <w:basedOn w:val="SidebarCodeSnippet"/>
    <w:rsid w:val="00E834FF"/>
    <w:pPr>
      <w:pBdr>
        <w:left w:val="double" w:sz="12" w:space="31" w:color="auto"/>
      </w:pBdr>
      <w:ind w:left="1080"/>
    </w:pPr>
  </w:style>
  <w:style w:type="paragraph" w:customStyle="1" w:styleId="SidebarCodeSnippet">
    <w:name w:val="SidebarCodeSnippet"/>
    <w:basedOn w:val="Sidebar"/>
    <w:rsid w:val="00E834FF"/>
    <w:pPr>
      <w:keepNext/>
      <w:pBdr>
        <w:left w:val="double" w:sz="12" w:space="24" w:color="auto"/>
      </w:pBdr>
      <w:spacing w:after="0"/>
      <w:ind w:left="720" w:hanging="360"/>
    </w:pPr>
    <w:rPr>
      <w:rFonts w:ascii="Courier New" w:hAnsi="Courier New"/>
      <w:noProof/>
      <w:sz w:val="20"/>
    </w:rPr>
  </w:style>
  <w:style w:type="paragraph" w:customStyle="1" w:styleId="ChapterIntroduction">
    <w:name w:val="ChapterIntroduction"/>
    <w:basedOn w:val="Para"/>
    <w:next w:val="Para"/>
    <w:rsid w:val="00E834FF"/>
  </w:style>
  <w:style w:type="paragraph" w:customStyle="1" w:styleId="SidebarList">
    <w:name w:val="SidebarList"/>
    <w:basedOn w:val="List"/>
    <w:rsid w:val="00E834FF"/>
    <w:pPr>
      <w:numPr>
        <w:numId w:val="38"/>
      </w:numPr>
      <w:pBdr>
        <w:top w:val="double" w:sz="12" w:space="6" w:color="auto"/>
        <w:left w:val="double" w:sz="12" w:space="24" w:color="auto"/>
        <w:bottom w:val="double" w:sz="12" w:space="6" w:color="auto"/>
        <w:right w:val="double" w:sz="12" w:space="6" w:color="auto"/>
      </w:pBdr>
      <w:tabs>
        <w:tab w:val="clear" w:pos="720"/>
      </w:tabs>
      <w:ind w:left="360" w:firstLine="0"/>
    </w:pPr>
  </w:style>
  <w:style w:type="paragraph" w:customStyle="1" w:styleId="ExerciseListBulleted">
    <w:name w:val="ExerciseListBulleted"/>
    <w:basedOn w:val="SidebarListBulleted"/>
    <w:rsid w:val="00E834FF"/>
    <w:pPr>
      <w:numPr>
        <w:numId w:val="32"/>
      </w:numPr>
      <w:pBdr>
        <w:top w:val="single" w:sz="12" w:space="6" w:color="auto"/>
        <w:left w:val="single" w:sz="12" w:space="6" w:color="auto"/>
        <w:bottom w:val="single" w:sz="12" w:space="6" w:color="auto"/>
        <w:right w:val="single" w:sz="12" w:space="6" w:color="auto"/>
      </w:pBdr>
    </w:pPr>
  </w:style>
  <w:style w:type="paragraph" w:customStyle="1" w:styleId="SidebarListBulleted">
    <w:name w:val="SidebarListBulleted"/>
    <w:basedOn w:val="ListBulleted"/>
    <w:rsid w:val="00E834FF"/>
    <w:pPr>
      <w:widowControl w:val="0"/>
      <w:numPr>
        <w:numId w:val="0"/>
      </w:numPr>
      <w:pBdr>
        <w:top w:val="double" w:sz="12" w:space="6" w:color="auto"/>
        <w:left w:val="double" w:sz="12" w:space="6" w:color="auto"/>
        <w:bottom w:val="double" w:sz="12" w:space="6" w:color="auto"/>
        <w:right w:val="double" w:sz="12" w:space="6" w:color="auto"/>
      </w:pBdr>
      <w:tabs>
        <w:tab w:val="num" w:pos="360"/>
      </w:tabs>
      <w:ind w:left="360" w:hanging="360"/>
    </w:pPr>
  </w:style>
  <w:style w:type="paragraph" w:customStyle="1" w:styleId="ExerciseListBulletedSub">
    <w:name w:val="ExerciseListBulletedSub"/>
    <w:basedOn w:val="SidebarListBulletedSub"/>
    <w:rsid w:val="00E834FF"/>
    <w:pPr>
      <w:pBdr>
        <w:top w:val="single" w:sz="12" w:space="6" w:color="auto"/>
        <w:left w:val="single" w:sz="12" w:space="6" w:color="auto"/>
        <w:bottom w:val="single" w:sz="12" w:space="6" w:color="auto"/>
        <w:right w:val="single" w:sz="12" w:space="6" w:color="auto"/>
      </w:pBdr>
      <w:tabs>
        <w:tab w:val="clear" w:pos="2520"/>
      </w:tabs>
      <w:ind w:left="720"/>
    </w:pPr>
  </w:style>
  <w:style w:type="paragraph" w:customStyle="1" w:styleId="SidebarListBulletedSub">
    <w:name w:val="SidebarListBulletedSub"/>
    <w:basedOn w:val="SidebarListBulleted"/>
    <w:rsid w:val="00E834FF"/>
    <w:pPr>
      <w:numPr>
        <w:numId w:val="37"/>
      </w:numPr>
      <w:spacing w:line="260" w:lineRule="exact"/>
    </w:pPr>
  </w:style>
  <w:style w:type="paragraph" w:customStyle="1" w:styleId="ExerciseListNumbered">
    <w:name w:val="ExerciseListNumbered"/>
    <w:basedOn w:val="SidebarListNumbered"/>
    <w:rsid w:val="00E834FF"/>
    <w:pPr>
      <w:pBdr>
        <w:top w:val="single" w:sz="12" w:space="6" w:color="auto"/>
        <w:left w:val="single" w:sz="12" w:space="6" w:color="auto"/>
        <w:bottom w:val="single" w:sz="12" w:space="6" w:color="auto"/>
        <w:right w:val="single" w:sz="12" w:space="6" w:color="auto"/>
      </w:pBdr>
    </w:pPr>
  </w:style>
  <w:style w:type="paragraph" w:customStyle="1" w:styleId="SidebarListNumbered">
    <w:name w:val="SidebarListNumbered"/>
    <w:basedOn w:val="ListNumbered"/>
    <w:rsid w:val="00E834FF"/>
    <w:pPr>
      <w:pBdr>
        <w:top w:val="double" w:sz="12" w:space="6" w:color="auto"/>
        <w:left w:val="double" w:sz="12" w:space="6" w:color="auto"/>
        <w:bottom w:val="double" w:sz="12" w:space="6" w:color="auto"/>
        <w:right w:val="double" w:sz="12" w:space="6" w:color="auto"/>
      </w:pBdr>
      <w:ind w:left="360"/>
    </w:pPr>
  </w:style>
  <w:style w:type="paragraph" w:customStyle="1" w:styleId="ExerciseListNumberedSub">
    <w:name w:val="ExerciseListNumberedSub"/>
    <w:basedOn w:val="ExerciseListNumbered"/>
    <w:rsid w:val="00E834FF"/>
    <w:pPr>
      <w:ind w:left="720"/>
    </w:pPr>
  </w:style>
  <w:style w:type="paragraph" w:customStyle="1" w:styleId="SidebarListSub">
    <w:name w:val="SidebarListSub"/>
    <w:basedOn w:val="ListSub"/>
    <w:rsid w:val="00E834FF"/>
    <w:pPr>
      <w:pBdr>
        <w:top w:val="double" w:sz="12" w:space="6" w:color="auto"/>
        <w:left w:val="double" w:sz="12" w:space="31" w:color="auto"/>
        <w:bottom w:val="double" w:sz="12" w:space="6" w:color="auto"/>
        <w:right w:val="double" w:sz="12" w:space="6" w:color="auto"/>
      </w:pBdr>
      <w:ind w:left="720"/>
    </w:pPr>
  </w:style>
  <w:style w:type="paragraph" w:customStyle="1" w:styleId="ListSub">
    <w:name w:val="ListSub"/>
    <w:basedOn w:val="List"/>
    <w:rsid w:val="00E834FF"/>
    <w:pPr>
      <w:ind w:left="2160"/>
    </w:pPr>
  </w:style>
  <w:style w:type="paragraph" w:customStyle="1" w:styleId="Title3">
    <w:name w:val="Title3"/>
    <w:next w:val="Para"/>
    <w:rsid w:val="00E834FF"/>
    <w:pPr>
      <w:keepNext/>
      <w:spacing w:before="360" w:after="240"/>
      <w:outlineLvl w:val="3"/>
    </w:pPr>
    <w:rPr>
      <w:rFonts w:ascii="Arial" w:hAnsi="Arial"/>
      <w:b/>
      <w:snapToGrid w:val="0"/>
      <w:sz w:val="32"/>
    </w:rPr>
  </w:style>
  <w:style w:type="paragraph" w:customStyle="1" w:styleId="SidebarRunInHead">
    <w:name w:val="SidebarRunInHead"/>
    <w:basedOn w:val="SidebarList"/>
    <w:next w:val="Normal"/>
    <w:rsid w:val="00E834FF"/>
    <w:rPr>
      <w:rFonts w:ascii="Arial" w:hAnsi="Arial"/>
      <w:b/>
      <w:sz w:val="20"/>
    </w:rPr>
  </w:style>
  <w:style w:type="paragraph" w:customStyle="1" w:styleId="PartIntroduction">
    <w:name w:val="PartIntroduction"/>
    <w:rsid w:val="00E834FF"/>
    <w:pPr>
      <w:spacing w:after="120"/>
      <w:ind w:left="720" w:firstLine="720"/>
    </w:pPr>
    <w:rPr>
      <w:sz w:val="26"/>
    </w:rPr>
  </w:style>
  <w:style w:type="paragraph" w:customStyle="1" w:styleId="Title2">
    <w:name w:val="Title2"/>
    <w:next w:val="Para"/>
    <w:rsid w:val="00E834FF"/>
    <w:pPr>
      <w:keepNext/>
      <w:widowControl w:val="0"/>
      <w:pBdr>
        <w:top w:val="single" w:sz="4" w:space="1" w:color="auto"/>
      </w:pBdr>
      <w:spacing w:before="360" w:after="240"/>
      <w:outlineLvl w:val="2"/>
    </w:pPr>
    <w:rPr>
      <w:rFonts w:ascii="Arial" w:hAnsi="Arial"/>
      <w:b/>
      <w:snapToGrid w:val="0"/>
      <w:sz w:val="40"/>
    </w:rPr>
  </w:style>
  <w:style w:type="paragraph" w:customStyle="1" w:styleId="SeeAlso">
    <w:name w:val="SeeAlso"/>
    <w:basedOn w:val="Note"/>
    <w:rsid w:val="00E834FF"/>
  </w:style>
  <w:style w:type="paragraph" w:customStyle="1" w:styleId="SidebarURLPara">
    <w:name w:val="SidebarURLPara"/>
    <w:basedOn w:val="URLPara"/>
    <w:next w:val="Sidebar"/>
    <w:rsid w:val="00E834FF"/>
    <w:pPr>
      <w:pBdr>
        <w:top w:val="double" w:sz="12" w:space="6" w:color="auto"/>
        <w:left w:val="double" w:sz="12" w:space="24" w:color="auto"/>
        <w:bottom w:val="double" w:sz="12" w:space="6" w:color="auto"/>
        <w:right w:val="double" w:sz="12" w:space="6" w:color="auto"/>
      </w:pBdr>
      <w:ind w:left="360" w:firstLine="0"/>
    </w:pPr>
  </w:style>
  <w:style w:type="character" w:customStyle="1" w:styleId="BookLink">
    <w:name w:val="BookLink"/>
    <w:rsid w:val="00E834FF"/>
    <w:rPr>
      <w:color w:val="FF00FF"/>
    </w:rPr>
  </w:style>
  <w:style w:type="paragraph" w:customStyle="1" w:styleId="SubObjective0">
    <w:name w:val="SubObjective"/>
    <w:basedOn w:val="Objective"/>
    <w:rsid w:val="00E834FF"/>
    <w:pPr>
      <w:keepNext/>
      <w:spacing w:before="180"/>
      <w:ind w:left="2880"/>
    </w:pPr>
  </w:style>
  <w:style w:type="character" w:customStyle="1" w:styleId="SybexSymbol">
    <w:name w:val="SybexSymbol"/>
    <w:rsid w:val="00E834FF"/>
    <w:rPr>
      <w:rFonts w:ascii="Symbol" w:hAnsi="Symbol"/>
    </w:rPr>
  </w:style>
  <w:style w:type="paragraph" w:customStyle="1" w:styleId="Title5">
    <w:name w:val="Title5"/>
    <w:next w:val="Para"/>
    <w:rsid w:val="00E834FF"/>
    <w:pPr>
      <w:keepNext/>
      <w:widowControl w:val="0"/>
      <w:spacing w:before="240" w:after="60"/>
      <w:outlineLvl w:val="5"/>
    </w:pPr>
    <w:rPr>
      <w:rFonts w:ascii="Arial" w:hAnsi="Arial"/>
      <w:b/>
      <w:i/>
      <w:snapToGrid w:val="0"/>
      <w:sz w:val="22"/>
    </w:rPr>
  </w:style>
  <w:style w:type="paragraph" w:customStyle="1" w:styleId="Exercise">
    <w:name w:val="Exercise"/>
    <w:basedOn w:val="Sidebar"/>
    <w:rsid w:val="00E834FF"/>
    <w:pPr>
      <w:pBdr>
        <w:top w:val="single" w:sz="12" w:space="6" w:color="auto"/>
        <w:left w:val="single" w:sz="12" w:space="6" w:color="auto"/>
        <w:bottom w:val="single" w:sz="12" w:space="6" w:color="auto"/>
        <w:right w:val="single" w:sz="12" w:space="6" w:color="auto"/>
      </w:pBdr>
    </w:pPr>
  </w:style>
  <w:style w:type="paragraph" w:customStyle="1" w:styleId="SidebarListPara">
    <w:name w:val="SidebarListPara"/>
    <w:basedOn w:val="SidebarListNumbered"/>
    <w:rsid w:val="00E834FF"/>
    <w:pPr>
      <w:pBdr>
        <w:left w:val="double" w:sz="12" w:space="24" w:color="auto"/>
      </w:pBdr>
      <w:ind w:firstLine="0"/>
    </w:pPr>
  </w:style>
  <w:style w:type="paragraph" w:customStyle="1" w:styleId="ExerciseTitle">
    <w:name w:val="ExerciseTitle"/>
    <w:basedOn w:val="SidebarTitle"/>
    <w:next w:val="Exercise"/>
    <w:rsid w:val="00E834FF"/>
    <w:pPr>
      <w:pBdr>
        <w:top w:val="single" w:sz="12" w:space="6" w:color="auto"/>
        <w:left w:val="single" w:sz="12" w:space="6" w:color="auto"/>
        <w:bottom w:val="single" w:sz="12" w:space="6" w:color="auto"/>
        <w:right w:val="single" w:sz="12" w:space="6" w:color="auto"/>
      </w:pBdr>
      <w:outlineLvl w:val="9"/>
    </w:pPr>
  </w:style>
  <w:style w:type="paragraph" w:customStyle="1" w:styleId="SidebarTitle">
    <w:name w:val="SidebarTitle"/>
    <w:next w:val="Sidebar"/>
    <w:rsid w:val="00E834FF"/>
    <w:pPr>
      <w:pBdr>
        <w:top w:val="double" w:sz="12" w:space="6" w:color="auto"/>
        <w:left w:val="double" w:sz="12" w:space="6" w:color="auto"/>
        <w:bottom w:val="double" w:sz="12" w:space="6" w:color="auto"/>
        <w:right w:val="double" w:sz="12" w:space="6" w:color="auto"/>
      </w:pBdr>
      <w:spacing w:before="360" w:after="240"/>
      <w:outlineLvl w:val="8"/>
    </w:pPr>
    <w:rPr>
      <w:rFonts w:ascii="Arial" w:hAnsi="Arial"/>
      <w:b/>
      <w:sz w:val="26"/>
    </w:rPr>
  </w:style>
  <w:style w:type="paragraph" w:customStyle="1" w:styleId="Tip">
    <w:name w:val="Tip"/>
    <w:basedOn w:val="ParaContinued"/>
    <w:next w:val="Para"/>
    <w:rsid w:val="00E834FF"/>
    <w:pPr>
      <w:numPr>
        <w:numId w:val="35"/>
      </w:numPr>
      <w:pBdr>
        <w:top w:val="single" w:sz="6" w:space="7" w:color="auto"/>
        <w:left w:val="single" w:sz="6" w:space="7" w:color="auto"/>
        <w:bottom w:val="single" w:sz="6" w:space="7" w:color="auto"/>
        <w:right w:val="single" w:sz="6" w:space="7" w:color="auto"/>
      </w:pBdr>
    </w:pPr>
    <w:rPr>
      <w:rFonts w:ascii="Arial" w:hAnsi="Arial"/>
    </w:rPr>
  </w:style>
  <w:style w:type="paragraph" w:customStyle="1" w:styleId="Warning">
    <w:name w:val="Warning"/>
    <w:basedOn w:val="ParaContinued"/>
    <w:next w:val="Para"/>
    <w:rsid w:val="00E834FF"/>
    <w:pPr>
      <w:numPr>
        <w:numId w:val="36"/>
      </w:numPr>
      <w:pBdr>
        <w:top w:val="single" w:sz="6" w:space="7" w:color="auto"/>
        <w:left w:val="single" w:sz="6" w:space="7" w:color="auto"/>
        <w:bottom w:val="single" w:sz="6" w:space="7" w:color="auto"/>
        <w:right w:val="single" w:sz="6" w:space="7" w:color="auto"/>
      </w:pBdr>
    </w:pPr>
    <w:rPr>
      <w:rFonts w:ascii="Arial" w:hAnsi="Arial"/>
    </w:rPr>
  </w:style>
  <w:style w:type="paragraph" w:customStyle="1" w:styleId="FrontmatterTitle">
    <w:name w:val="FrontmatterTitle"/>
    <w:basedOn w:val="Title1"/>
    <w:next w:val="Para"/>
    <w:rsid w:val="00E834FF"/>
    <w:pPr>
      <w:outlineLvl w:val="9"/>
    </w:pPr>
  </w:style>
  <w:style w:type="paragraph" w:customStyle="1" w:styleId="Title1">
    <w:name w:val="Title1"/>
    <w:next w:val="Para"/>
    <w:rsid w:val="00E834FF"/>
    <w:pPr>
      <w:keepNext/>
      <w:widowControl w:val="0"/>
      <w:pBdr>
        <w:top w:val="single" w:sz="4" w:space="1" w:color="auto"/>
      </w:pBdr>
      <w:spacing w:before="480" w:after="360"/>
      <w:outlineLvl w:val="1"/>
    </w:pPr>
    <w:rPr>
      <w:rFonts w:ascii="Arial" w:hAnsi="Arial"/>
      <w:b/>
      <w:sz w:val="52"/>
    </w:rPr>
  </w:style>
  <w:style w:type="paragraph" w:customStyle="1" w:styleId="SidebarTitleSub">
    <w:name w:val="SidebarTitleSub"/>
    <w:basedOn w:val="Sidebar"/>
    <w:next w:val="Sidebar"/>
    <w:rsid w:val="00E834FF"/>
    <w:pPr>
      <w:keepNext/>
      <w:spacing w:before="240"/>
    </w:pPr>
    <w:rPr>
      <w:rFonts w:ascii="Arial" w:hAnsi="Arial"/>
      <w:b/>
      <w:i/>
    </w:rPr>
  </w:style>
  <w:style w:type="paragraph" w:customStyle="1" w:styleId="Disclaimer">
    <w:name w:val="Disclaimer"/>
    <w:next w:val="Para"/>
    <w:rsid w:val="00E834FF"/>
    <w:pPr>
      <w:pBdr>
        <w:top w:val="single" w:sz="6" w:space="7" w:color="auto"/>
        <w:left w:val="single" w:sz="6" w:space="7" w:color="auto"/>
        <w:bottom w:val="single" w:sz="6" w:space="7" w:color="auto"/>
        <w:right w:val="single" w:sz="6" w:space="7" w:color="auto"/>
      </w:pBdr>
      <w:tabs>
        <w:tab w:val="num" w:pos="360"/>
      </w:tabs>
      <w:spacing w:after="120"/>
      <w:ind w:left="1800" w:hanging="360"/>
    </w:pPr>
    <w:rPr>
      <w:rFonts w:ascii="Arial" w:hAnsi="Arial"/>
      <w:sz w:val="26"/>
    </w:rPr>
  </w:style>
  <w:style w:type="paragraph" w:customStyle="1" w:styleId="ExerciseListPara">
    <w:name w:val="ExerciseListPara"/>
    <w:basedOn w:val="ExerciseListNumbered"/>
    <w:rsid w:val="00E834FF"/>
    <w:pPr>
      <w:ind w:firstLine="0"/>
    </w:pPr>
  </w:style>
  <w:style w:type="paragraph" w:customStyle="1" w:styleId="ExerciseListParaSub">
    <w:name w:val="ExerciseListParaSub"/>
    <w:basedOn w:val="ExerciseListPara"/>
    <w:rsid w:val="00E834FF"/>
    <w:pPr>
      <w:ind w:left="720"/>
    </w:pPr>
  </w:style>
  <w:style w:type="paragraph" w:customStyle="1" w:styleId="SidebarListParaSub">
    <w:name w:val="SidebarListParaSub"/>
    <w:basedOn w:val="SidebarListSub"/>
    <w:rsid w:val="00E834FF"/>
  </w:style>
  <w:style w:type="paragraph" w:customStyle="1" w:styleId="Author">
    <w:name w:val="Author"/>
    <w:basedOn w:val="BodyText"/>
    <w:next w:val="BodyText"/>
    <w:rsid w:val="00E834FF"/>
    <w:pPr>
      <w:spacing w:after="3000"/>
      <w:ind w:left="720" w:firstLine="720"/>
      <w:jc w:val="center"/>
    </w:pPr>
    <w:rPr>
      <w:sz w:val="32"/>
    </w:rPr>
  </w:style>
  <w:style w:type="paragraph" w:customStyle="1" w:styleId="FullTitle">
    <w:name w:val="FullTitle"/>
    <w:basedOn w:val="Para"/>
    <w:rsid w:val="00E834FF"/>
    <w:pPr>
      <w:pageBreakBefore/>
      <w:spacing w:before="4800" w:after="480"/>
      <w:jc w:val="center"/>
    </w:pPr>
    <w:rPr>
      <w:rFonts w:ascii="Arial" w:hAnsi="Arial"/>
      <w:b/>
      <w:sz w:val="52"/>
    </w:rPr>
  </w:style>
  <w:style w:type="paragraph" w:customStyle="1" w:styleId="SidebarRunInHeadSub">
    <w:name w:val="SidebarRunInHeadSub"/>
    <w:basedOn w:val="SidebarRunInHead"/>
    <w:next w:val="Normal"/>
    <w:rsid w:val="00E834FF"/>
    <w:pPr>
      <w:ind w:left="1080"/>
    </w:pPr>
  </w:style>
  <w:style w:type="paragraph" w:customStyle="1" w:styleId="SidebarTroubleshootingTitle">
    <w:name w:val="SidebarTroubleshootingTitle"/>
    <w:basedOn w:val="SidebarTitle"/>
    <w:next w:val="Sidebar"/>
    <w:rsid w:val="00E834FF"/>
  </w:style>
  <w:style w:type="paragraph" w:customStyle="1" w:styleId="SidebarOpportunitiesTitle">
    <w:name w:val="SidebarOpportunitiesTitle"/>
    <w:basedOn w:val="SidebarTitle"/>
    <w:next w:val="Sidebar"/>
    <w:rsid w:val="00E834FF"/>
  </w:style>
  <w:style w:type="paragraph" w:customStyle="1" w:styleId="SidebarCustom1Title">
    <w:name w:val="SidebarCustom1Title"/>
    <w:basedOn w:val="SidebarTitle"/>
    <w:next w:val="Sidebar"/>
    <w:rsid w:val="00E834FF"/>
  </w:style>
  <w:style w:type="paragraph" w:customStyle="1" w:styleId="SidebarCustom2Title">
    <w:name w:val="SidebarCustom2Title"/>
    <w:basedOn w:val="SidebarTitle"/>
    <w:next w:val="Sidebar"/>
    <w:rsid w:val="00E834FF"/>
  </w:style>
  <w:style w:type="paragraph" w:customStyle="1" w:styleId="SidebarRunInPara">
    <w:name w:val="SidebarRunInPara"/>
    <w:basedOn w:val="SidebarList"/>
    <w:rsid w:val="00E834FF"/>
  </w:style>
  <w:style w:type="paragraph" w:customStyle="1" w:styleId="SidebarRunInParaSub">
    <w:name w:val="SidebarRunInParaSub"/>
    <w:basedOn w:val="SidebarRunInPara"/>
    <w:rsid w:val="00E834FF"/>
    <w:pPr>
      <w:ind w:left="1080"/>
    </w:pPr>
  </w:style>
  <w:style w:type="character" w:customStyle="1" w:styleId="QuestionChar">
    <w:name w:val="Question Char"/>
    <w:basedOn w:val="DefaultParagraphFont"/>
    <w:link w:val="Question"/>
    <w:rsid w:val="00E834FF"/>
    <w:rPr>
      <w:sz w:val="26"/>
    </w:rPr>
  </w:style>
  <w:style w:type="character" w:customStyle="1" w:styleId="OptionChar">
    <w:name w:val="Option Char"/>
    <w:basedOn w:val="QuestionChar"/>
    <w:link w:val="Option"/>
    <w:rsid w:val="00E834FF"/>
    <w:rPr>
      <w:sz w:val="26"/>
    </w:rPr>
  </w:style>
  <w:style w:type="character" w:customStyle="1" w:styleId="AnswerChar">
    <w:name w:val="Answer Char"/>
    <w:basedOn w:val="OptionChar"/>
    <w:link w:val="Answer"/>
    <w:rsid w:val="00E834FF"/>
    <w:rPr>
      <w:snapToGrid w:val="0"/>
      <w:sz w:val="26"/>
    </w:rPr>
  </w:style>
  <w:style w:type="character" w:customStyle="1" w:styleId="ExplanationChar">
    <w:name w:val="Explanation Char"/>
    <w:basedOn w:val="AnswerChar"/>
    <w:link w:val="Explanation"/>
    <w:rsid w:val="00E834FF"/>
    <w:rPr>
      <w:snapToGrid w:val="0"/>
      <w:sz w:val="26"/>
    </w:rPr>
  </w:style>
  <w:style w:type="paragraph" w:customStyle="1" w:styleId="InsideAddress">
    <w:name w:val="Inside Address"/>
    <w:basedOn w:val="Normal"/>
    <w:rsid w:val="00E834FF"/>
    <w:pPr>
      <w:spacing w:line="220" w:lineRule="atLeast"/>
      <w:jc w:val="both"/>
    </w:pPr>
    <w:rPr>
      <w:rFonts w:ascii="Arial" w:hAnsi="Arial"/>
      <w:spacing w:val="-5"/>
      <w:sz w:val="20"/>
    </w:rPr>
  </w:style>
  <w:style w:type="paragraph" w:customStyle="1" w:styleId="Par">
    <w:name w:val="Par"/>
    <w:basedOn w:val="Para"/>
    <w:rsid w:val="00E834FF"/>
    <w:rPr>
      <w:rFonts w:ascii="Times-Roman" w:hAnsi="Times-Roman" w:cs="Times-Roman"/>
      <w:color w:val="000000"/>
      <w:sz w:val="19"/>
      <w:szCs w:val="19"/>
    </w:rPr>
  </w:style>
  <w:style w:type="character" w:customStyle="1" w:styleId="FeatureParaChar">
    <w:name w:val="FeaturePara Char"/>
    <w:basedOn w:val="DefaultParagraphFont"/>
    <w:link w:val="FeaturePara"/>
    <w:rsid w:val="00E834FF"/>
    <w:rPr>
      <w:rFonts w:ascii="Arial" w:hAnsi="Arial"/>
      <w:sz w:val="26"/>
    </w:rPr>
  </w:style>
  <w:style w:type="table" w:customStyle="1" w:styleId="LightShading-Accent51">
    <w:name w:val="Light Shading - Accent 51"/>
    <w:rsid w:val="00E834FF"/>
    <w:rPr>
      <w:rFonts w:ascii="Calibri" w:eastAsia="Calibri" w:hAnsi="Calibri"/>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paragraph" w:customStyle="1" w:styleId="bkgrndTxt">
    <w:name w:val="bkgrndTxt"/>
    <w:rsid w:val="00E834FF"/>
    <w:pPr>
      <w:tabs>
        <w:tab w:val="left" w:pos="360"/>
      </w:tabs>
      <w:spacing w:line="360" w:lineRule="exact"/>
    </w:pPr>
    <w:rPr>
      <w:rFonts w:ascii="Arial" w:eastAsia="Calibri" w:hAnsi="Arial"/>
      <w:color w:val="000000"/>
      <w:sz w:val="28"/>
    </w:rPr>
  </w:style>
  <w:style w:type="paragraph" w:customStyle="1" w:styleId="righttitle">
    <w:name w:val="righttitle"/>
    <w:basedOn w:val="Normal"/>
    <w:rsid w:val="00E834FF"/>
    <w:pPr>
      <w:jc w:val="right"/>
    </w:pPr>
    <w:rPr>
      <w:rFonts w:ascii="Arial" w:hAnsi="Arial"/>
      <w:b/>
      <w:noProof/>
      <w:color w:val="000000"/>
      <w:sz w:val="28"/>
      <w:szCs w:val="20"/>
    </w:rPr>
  </w:style>
  <w:style w:type="paragraph" w:customStyle="1" w:styleId="lefttitle">
    <w:name w:val="lefttitle"/>
    <w:basedOn w:val="Normal"/>
    <w:rsid w:val="00E834FF"/>
    <w:rPr>
      <w:rFonts w:ascii="Arial" w:hAnsi="Arial"/>
      <w:b/>
      <w:noProof/>
      <w:color w:val="000000"/>
      <w:sz w:val="28"/>
      <w:szCs w:val="20"/>
    </w:rPr>
  </w:style>
  <w:style w:type="paragraph" w:customStyle="1" w:styleId="CaseStudyTitle">
    <w:name w:val="CaseStudyTitle"/>
    <w:next w:val="Normal"/>
    <w:rsid w:val="00E834FF"/>
    <w:pPr>
      <w:pBdr>
        <w:top w:val="dotDotDash" w:sz="18" w:space="1" w:color="auto"/>
        <w:left w:val="single" w:sz="36" w:space="6" w:color="C0C0C0"/>
      </w:pBdr>
      <w:spacing w:before="240" w:after="120"/>
      <w:contextualSpacing/>
    </w:pPr>
    <w:rPr>
      <w:rFonts w:ascii="Arial" w:hAnsi="Arial"/>
      <w:b/>
      <w:snapToGrid w:val="0"/>
      <w:sz w:val="36"/>
      <w:szCs w:val="26"/>
      <w:u w:val="single"/>
    </w:rPr>
  </w:style>
  <w:style w:type="paragraph" w:customStyle="1" w:styleId="ExampleTitle">
    <w:name w:val="ExampleTitle"/>
    <w:basedOn w:val="Normal"/>
    <w:next w:val="Normal"/>
    <w:rsid w:val="00E834FF"/>
    <w:pPr>
      <w:keepNext/>
      <w:pBdr>
        <w:top w:val="doubleWave" w:sz="6" w:space="6" w:color="000000"/>
        <w:left w:val="single" w:sz="36" w:space="6" w:color="C0C0C0"/>
      </w:pBdr>
      <w:spacing w:before="360" w:after="120"/>
      <w:outlineLvl w:val="8"/>
    </w:pPr>
    <w:rPr>
      <w:rFonts w:ascii="Arial" w:hAnsi="Arial"/>
      <w:b/>
      <w:sz w:val="36"/>
      <w:szCs w:val="26"/>
    </w:rPr>
  </w:style>
  <w:style w:type="character" w:customStyle="1" w:styleId="ListBulletedSubChar">
    <w:name w:val="ListBulletedSub Char"/>
    <w:basedOn w:val="DefaultParagraphFont"/>
    <w:link w:val="ListBulletedSub"/>
    <w:rsid w:val="00E834FF"/>
    <w:rPr>
      <w:snapToGrid w:val="0"/>
      <w:sz w:val="26"/>
    </w:rPr>
  </w:style>
  <w:style w:type="paragraph" w:customStyle="1" w:styleId="Bu">
    <w:name w:val="Bu"/>
    <w:basedOn w:val="Para"/>
    <w:rsid w:val="00E834FF"/>
  </w:style>
  <w:style w:type="paragraph" w:customStyle="1" w:styleId="FeatureParaItalic">
    <w:name w:val="FeaturePara + Italic"/>
    <w:basedOn w:val="FeaturePara"/>
    <w:link w:val="FeatureParaItalicChar"/>
    <w:rsid w:val="00E834FF"/>
    <w:rPr>
      <w:i/>
      <w:iCs/>
      <w:snapToGrid w:val="0"/>
    </w:rPr>
  </w:style>
  <w:style w:type="character" w:customStyle="1" w:styleId="FeatureParaItalicChar">
    <w:name w:val="FeaturePara + Italic Char"/>
    <w:basedOn w:val="FeatureParaChar"/>
    <w:link w:val="FeatureParaItalic"/>
    <w:rsid w:val="00E834FF"/>
    <w:rPr>
      <w:rFonts w:ascii="Arial" w:hAnsi="Arial"/>
      <w:i/>
      <w:iCs/>
      <w:snapToGrid w:val="0"/>
      <w:sz w:val="26"/>
    </w:rPr>
  </w:style>
  <w:style w:type="character" w:customStyle="1" w:styleId="RunInParaChar">
    <w:name w:val="RunInPara Char"/>
    <w:basedOn w:val="DefaultParagraphFont"/>
    <w:link w:val="RunInPara"/>
    <w:rsid w:val="00E834FF"/>
    <w:rPr>
      <w:snapToGrid w:val="0"/>
      <w:sz w:val="24"/>
    </w:rPr>
  </w:style>
  <w:style w:type="paragraph" w:customStyle="1" w:styleId="RunInParaItalic">
    <w:name w:val="RunInPara + Italic"/>
    <w:basedOn w:val="RunInPara"/>
    <w:link w:val="RunInParaItalicChar"/>
    <w:rsid w:val="00E834FF"/>
    <w:rPr>
      <w:i/>
      <w:iCs/>
      <w:sz w:val="26"/>
    </w:rPr>
  </w:style>
  <w:style w:type="character" w:customStyle="1" w:styleId="RunInParaItalicChar">
    <w:name w:val="RunInPara + Italic Char"/>
    <w:basedOn w:val="RunInParaChar"/>
    <w:link w:val="RunInParaItalic"/>
    <w:rsid w:val="00E834FF"/>
    <w:rPr>
      <w:i/>
      <w:iCs/>
      <w:snapToGrid w:val="0"/>
      <w:sz w:val="26"/>
    </w:rPr>
  </w:style>
  <w:style w:type="paragraph" w:customStyle="1" w:styleId="Noparagraphstyle">
    <w:name w:val="[No paragraph style]"/>
    <w:rsid w:val="00E834FF"/>
    <w:pPr>
      <w:widowControl w:val="0"/>
      <w:autoSpaceDE w:val="0"/>
      <w:autoSpaceDN w:val="0"/>
      <w:adjustRightInd w:val="0"/>
      <w:spacing w:line="288" w:lineRule="auto"/>
      <w:textAlignment w:val="center"/>
    </w:pPr>
    <w:rPr>
      <w:rFonts w:ascii="Times (TT)" w:hAnsi="Times (TT)" w:cs="Times (TT)"/>
      <w:color w:val="000000"/>
      <w:sz w:val="24"/>
      <w:szCs w:val="24"/>
    </w:rPr>
  </w:style>
  <w:style w:type="paragraph" w:customStyle="1" w:styleId="Qexe">
    <w:name w:val="Qexe"/>
    <w:basedOn w:val="Question"/>
    <w:rsid w:val="00E834FF"/>
  </w:style>
  <w:style w:type="character" w:customStyle="1" w:styleId="BodyTextChar1">
    <w:name w:val="Body Text Char1"/>
    <w:basedOn w:val="DefaultParagraphFont"/>
    <w:rsid w:val="00E834FF"/>
    <w:rPr>
      <w:rFonts w:asciiTheme="minorHAnsi" w:eastAsiaTheme="minorHAnsi" w:hAnsiTheme="minorHAnsi" w:cstheme="minorBidi"/>
      <w:sz w:val="22"/>
      <w:szCs w:val="22"/>
    </w:rPr>
  </w:style>
  <w:style w:type="paragraph" w:customStyle="1" w:styleId="action">
    <w:name w:val="action"/>
    <w:rsid w:val="00E834FF"/>
    <w:pPr>
      <w:widowControl w:val="0"/>
      <w:spacing w:line="360" w:lineRule="atLeast"/>
      <w:ind w:left="1080" w:hanging="1080"/>
    </w:pPr>
    <w:rPr>
      <w:rFonts w:ascii="Arial" w:eastAsia="Calibri" w:hAnsi="Arial"/>
      <w:color w:val="000000"/>
      <w:sz w:val="28"/>
    </w:rPr>
  </w:style>
  <w:style w:type="paragraph" w:customStyle="1" w:styleId="celltext">
    <w:name w:val="cell_text"/>
    <w:basedOn w:val="Normal"/>
    <w:rsid w:val="00E834FF"/>
    <w:pPr>
      <w:spacing w:before="60" w:after="60"/>
      <w:ind w:left="43" w:right="43"/>
    </w:pPr>
    <w:rPr>
      <w:rFonts w:ascii="Times Roman" w:hAnsi="Times Roman"/>
      <w:sz w:val="20"/>
      <w:szCs w:val="20"/>
    </w:rPr>
  </w:style>
  <w:style w:type="table" w:customStyle="1" w:styleId="LightShading-Accent52">
    <w:name w:val="Light Shading - Accent 52"/>
    <w:rsid w:val="00E834FF"/>
    <w:rPr>
      <w:rFonts w:ascii="Calibri" w:eastAsia="Calibri" w:hAnsi="Calibri"/>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character" w:customStyle="1" w:styleId="indquotelink1">
    <w:name w:val="indquote_link1"/>
    <w:basedOn w:val="DefaultParagraphFont"/>
    <w:rsid w:val="00E834FF"/>
    <w:rPr>
      <w:rFonts w:ascii="Georgia" w:hAnsi="Georgia" w:hint="default"/>
      <w:b w:val="0"/>
      <w:bCs w:val="0"/>
      <w:i w:val="0"/>
      <w:iCs w:val="0"/>
      <w:strike w:val="0"/>
      <w:dstrike w:val="0"/>
      <w:color w:val="003366"/>
      <w:sz w:val="24"/>
      <w:szCs w:val="24"/>
      <w:u w:val="none"/>
      <w:effect w:val="none"/>
    </w:rPr>
  </w:style>
  <w:style w:type="paragraph" w:customStyle="1" w:styleId="body">
    <w:name w:val="body"/>
    <w:basedOn w:val="Normal"/>
    <w:rsid w:val="00E834F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242007">
      <w:bodyDiv w:val="1"/>
      <w:marLeft w:val="0"/>
      <w:marRight w:val="0"/>
      <w:marTop w:val="0"/>
      <w:marBottom w:val="0"/>
      <w:divBdr>
        <w:top w:val="none" w:sz="0" w:space="0" w:color="auto"/>
        <w:left w:val="none" w:sz="0" w:space="0" w:color="auto"/>
        <w:bottom w:val="none" w:sz="0" w:space="0" w:color="auto"/>
        <w:right w:val="none" w:sz="0" w:space="0" w:color="auto"/>
      </w:divBdr>
    </w:div>
    <w:div w:id="91900953">
      <w:bodyDiv w:val="1"/>
      <w:marLeft w:val="0"/>
      <w:marRight w:val="0"/>
      <w:marTop w:val="0"/>
      <w:marBottom w:val="0"/>
      <w:divBdr>
        <w:top w:val="none" w:sz="0" w:space="0" w:color="auto"/>
        <w:left w:val="none" w:sz="0" w:space="0" w:color="auto"/>
        <w:bottom w:val="none" w:sz="0" w:space="0" w:color="auto"/>
        <w:right w:val="none" w:sz="0" w:space="0" w:color="auto"/>
      </w:divBdr>
    </w:div>
    <w:div w:id="191309576">
      <w:bodyDiv w:val="1"/>
      <w:marLeft w:val="0"/>
      <w:marRight w:val="0"/>
      <w:marTop w:val="0"/>
      <w:marBottom w:val="0"/>
      <w:divBdr>
        <w:top w:val="none" w:sz="0" w:space="0" w:color="auto"/>
        <w:left w:val="none" w:sz="0" w:space="0" w:color="auto"/>
        <w:bottom w:val="none" w:sz="0" w:space="0" w:color="auto"/>
        <w:right w:val="none" w:sz="0" w:space="0" w:color="auto"/>
      </w:divBdr>
    </w:div>
    <w:div w:id="219439086">
      <w:bodyDiv w:val="1"/>
      <w:marLeft w:val="0"/>
      <w:marRight w:val="0"/>
      <w:marTop w:val="0"/>
      <w:marBottom w:val="0"/>
      <w:divBdr>
        <w:top w:val="none" w:sz="0" w:space="0" w:color="auto"/>
        <w:left w:val="none" w:sz="0" w:space="0" w:color="auto"/>
        <w:bottom w:val="none" w:sz="0" w:space="0" w:color="auto"/>
        <w:right w:val="none" w:sz="0" w:space="0" w:color="auto"/>
      </w:divBdr>
    </w:div>
    <w:div w:id="363749925">
      <w:bodyDiv w:val="1"/>
      <w:marLeft w:val="0"/>
      <w:marRight w:val="0"/>
      <w:marTop w:val="0"/>
      <w:marBottom w:val="0"/>
      <w:divBdr>
        <w:top w:val="none" w:sz="0" w:space="0" w:color="auto"/>
        <w:left w:val="none" w:sz="0" w:space="0" w:color="auto"/>
        <w:bottom w:val="none" w:sz="0" w:space="0" w:color="auto"/>
        <w:right w:val="none" w:sz="0" w:space="0" w:color="auto"/>
      </w:divBdr>
      <w:divsChild>
        <w:div w:id="352196497">
          <w:marLeft w:val="0"/>
          <w:marRight w:val="0"/>
          <w:marTop w:val="0"/>
          <w:marBottom w:val="0"/>
          <w:divBdr>
            <w:top w:val="none" w:sz="0" w:space="0" w:color="auto"/>
            <w:left w:val="none" w:sz="0" w:space="0" w:color="auto"/>
            <w:bottom w:val="none" w:sz="0" w:space="0" w:color="auto"/>
            <w:right w:val="none" w:sz="0" w:space="0" w:color="auto"/>
          </w:divBdr>
        </w:div>
      </w:divsChild>
    </w:div>
    <w:div w:id="537013378">
      <w:bodyDiv w:val="1"/>
      <w:marLeft w:val="0"/>
      <w:marRight w:val="0"/>
      <w:marTop w:val="0"/>
      <w:marBottom w:val="0"/>
      <w:divBdr>
        <w:top w:val="none" w:sz="0" w:space="0" w:color="auto"/>
        <w:left w:val="none" w:sz="0" w:space="0" w:color="auto"/>
        <w:bottom w:val="none" w:sz="0" w:space="0" w:color="auto"/>
        <w:right w:val="none" w:sz="0" w:space="0" w:color="auto"/>
      </w:divBdr>
    </w:div>
    <w:div w:id="778448802">
      <w:bodyDiv w:val="1"/>
      <w:marLeft w:val="0"/>
      <w:marRight w:val="0"/>
      <w:marTop w:val="0"/>
      <w:marBottom w:val="0"/>
      <w:divBdr>
        <w:top w:val="none" w:sz="0" w:space="0" w:color="auto"/>
        <w:left w:val="none" w:sz="0" w:space="0" w:color="auto"/>
        <w:bottom w:val="none" w:sz="0" w:space="0" w:color="auto"/>
        <w:right w:val="none" w:sz="0" w:space="0" w:color="auto"/>
      </w:divBdr>
    </w:div>
    <w:div w:id="824474055">
      <w:bodyDiv w:val="1"/>
      <w:marLeft w:val="0"/>
      <w:marRight w:val="0"/>
      <w:marTop w:val="0"/>
      <w:marBottom w:val="0"/>
      <w:divBdr>
        <w:top w:val="none" w:sz="0" w:space="0" w:color="auto"/>
        <w:left w:val="none" w:sz="0" w:space="0" w:color="auto"/>
        <w:bottom w:val="none" w:sz="0" w:space="0" w:color="auto"/>
        <w:right w:val="none" w:sz="0" w:space="0" w:color="auto"/>
      </w:divBdr>
    </w:div>
    <w:div w:id="901595978">
      <w:bodyDiv w:val="1"/>
      <w:marLeft w:val="0"/>
      <w:marRight w:val="0"/>
      <w:marTop w:val="0"/>
      <w:marBottom w:val="0"/>
      <w:divBdr>
        <w:top w:val="none" w:sz="0" w:space="0" w:color="auto"/>
        <w:left w:val="none" w:sz="0" w:space="0" w:color="auto"/>
        <w:bottom w:val="none" w:sz="0" w:space="0" w:color="auto"/>
        <w:right w:val="none" w:sz="0" w:space="0" w:color="auto"/>
      </w:divBdr>
    </w:div>
    <w:div w:id="924260723">
      <w:bodyDiv w:val="1"/>
      <w:marLeft w:val="0"/>
      <w:marRight w:val="0"/>
      <w:marTop w:val="0"/>
      <w:marBottom w:val="0"/>
      <w:divBdr>
        <w:top w:val="none" w:sz="0" w:space="0" w:color="auto"/>
        <w:left w:val="none" w:sz="0" w:space="0" w:color="auto"/>
        <w:bottom w:val="none" w:sz="0" w:space="0" w:color="auto"/>
        <w:right w:val="none" w:sz="0" w:space="0" w:color="auto"/>
      </w:divBdr>
      <w:divsChild>
        <w:div w:id="398595434">
          <w:marLeft w:val="0"/>
          <w:marRight w:val="0"/>
          <w:marTop w:val="0"/>
          <w:marBottom w:val="0"/>
          <w:divBdr>
            <w:top w:val="none" w:sz="0" w:space="0" w:color="auto"/>
            <w:left w:val="none" w:sz="0" w:space="0" w:color="auto"/>
            <w:bottom w:val="none" w:sz="0" w:space="0" w:color="auto"/>
            <w:right w:val="none" w:sz="0" w:space="0" w:color="auto"/>
          </w:divBdr>
        </w:div>
      </w:divsChild>
    </w:div>
    <w:div w:id="1255556427">
      <w:bodyDiv w:val="1"/>
      <w:marLeft w:val="0"/>
      <w:marRight w:val="0"/>
      <w:marTop w:val="0"/>
      <w:marBottom w:val="0"/>
      <w:divBdr>
        <w:top w:val="none" w:sz="0" w:space="0" w:color="auto"/>
        <w:left w:val="none" w:sz="0" w:space="0" w:color="auto"/>
        <w:bottom w:val="none" w:sz="0" w:space="0" w:color="auto"/>
        <w:right w:val="none" w:sz="0" w:space="0" w:color="auto"/>
      </w:divBdr>
    </w:div>
    <w:div w:id="1524395345">
      <w:bodyDiv w:val="1"/>
      <w:marLeft w:val="0"/>
      <w:marRight w:val="0"/>
      <w:marTop w:val="0"/>
      <w:marBottom w:val="0"/>
      <w:divBdr>
        <w:top w:val="none" w:sz="0" w:space="0" w:color="auto"/>
        <w:left w:val="none" w:sz="0" w:space="0" w:color="auto"/>
        <w:bottom w:val="none" w:sz="0" w:space="0" w:color="auto"/>
        <w:right w:val="none" w:sz="0" w:space="0" w:color="auto"/>
      </w:divBdr>
    </w:div>
    <w:div w:id="1645549943">
      <w:bodyDiv w:val="1"/>
      <w:marLeft w:val="0"/>
      <w:marRight w:val="0"/>
      <w:marTop w:val="0"/>
      <w:marBottom w:val="0"/>
      <w:divBdr>
        <w:top w:val="none" w:sz="0" w:space="0" w:color="auto"/>
        <w:left w:val="none" w:sz="0" w:space="0" w:color="auto"/>
        <w:bottom w:val="none" w:sz="0" w:space="0" w:color="auto"/>
        <w:right w:val="none" w:sz="0" w:space="0" w:color="auto"/>
      </w:divBdr>
    </w:div>
    <w:div w:id="1661302372">
      <w:bodyDiv w:val="1"/>
      <w:marLeft w:val="0"/>
      <w:marRight w:val="0"/>
      <w:marTop w:val="0"/>
      <w:marBottom w:val="0"/>
      <w:divBdr>
        <w:top w:val="none" w:sz="0" w:space="0" w:color="auto"/>
        <w:left w:val="none" w:sz="0" w:space="0" w:color="auto"/>
        <w:bottom w:val="none" w:sz="0" w:space="0" w:color="auto"/>
        <w:right w:val="none" w:sz="0" w:space="0" w:color="auto"/>
      </w:divBdr>
      <w:divsChild>
        <w:div w:id="1337226212">
          <w:marLeft w:val="0"/>
          <w:marRight w:val="0"/>
          <w:marTop w:val="0"/>
          <w:marBottom w:val="0"/>
          <w:divBdr>
            <w:top w:val="none" w:sz="0" w:space="0" w:color="auto"/>
            <w:left w:val="none" w:sz="0" w:space="0" w:color="auto"/>
            <w:bottom w:val="none" w:sz="0" w:space="0" w:color="auto"/>
            <w:right w:val="none" w:sz="0" w:space="0" w:color="auto"/>
          </w:divBdr>
        </w:div>
      </w:divsChild>
    </w:div>
    <w:div w:id="1686131591">
      <w:bodyDiv w:val="1"/>
      <w:marLeft w:val="0"/>
      <w:marRight w:val="0"/>
      <w:marTop w:val="0"/>
      <w:marBottom w:val="0"/>
      <w:divBdr>
        <w:top w:val="none" w:sz="0" w:space="0" w:color="auto"/>
        <w:left w:val="none" w:sz="0" w:space="0" w:color="auto"/>
        <w:bottom w:val="none" w:sz="0" w:space="0" w:color="auto"/>
        <w:right w:val="none" w:sz="0" w:space="0" w:color="auto"/>
      </w:divBdr>
    </w:div>
    <w:div w:id="1746369092">
      <w:bodyDiv w:val="1"/>
      <w:marLeft w:val="0"/>
      <w:marRight w:val="0"/>
      <w:marTop w:val="0"/>
      <w:marBottom w:val="0"/>
      <w:divBdr>
        <w:top w:val="none" w:sz="0" w:space="0" w:color="auto"/>
        <w:left w:val="none" w:sz="0" w:space="0" w:color="auto"/>
        <w:bottom w:val="none" w:sz="0" w:space="0" w:color="auto"/>
        <w:right w:val="none" w:sz="0" w:space="0" w:color="auto"/>
      </w:divBdr>
    </w:div>
    <w:div w:id="1863743262">
      <w:bodyDiv w:val="1"/>
      <w:marLeft w:val="0"/>
      <w:marRight w:val="0"/>
      <w:marTop w:val="0"/>
      <w:marBottom w:val="0"/>
      <w:divBdr>
        <w:top w:val="none" w:sz="0" w:space="0" w:color="auto"/>
        <w:left w:val="none" w:sz="0" w:space="0" w:color="auto"/>
        <w:bottom w:val="none" w:sz="0" w:space="0" w:color="auto"/>
        <w:right w:val="none" w:sz="0" w:space="0" w:color="auto"/>
      </w:divBdr>
    </w:div>
    <w:div w:id="1866020239">
      <w:bodyDiv w:val="1"/>
      <w:marLeft w:val="0"/>
      <w:marRight w:val="0"/>
      <w:marTop w:val="0"/>
      <w:marBottom w:val="0"/>
      <w:divBdr>
        <w:top w:val="none" w:sz="0" w:space="0" w:color="auto"/>
        <w:left w:val="none" w:sz="0" w:space="0" w:color="auto"/>
        <w:bottom w:val="none" w:sz="0" w:space="0" w:color="auto"/>
        <w:right w:val="none" w:sz="0" w:space="0" w:color="auto"/>
      </w:divBdr>
    </w:div>
    <w:div w:id="1893081575">
      <w:bodyDiv w:val="1"/>
      <w:marLeft w:val="0"/>
      <w:marRight w:val="0"/>
      <w:marTop w:val="0"/>
      <w:marBottom w:val="0"/>
      <w:divBdr>
        <w:top w:val="none" w:sz="0" w:space="0" w:color="auto"/>
        <w:left w:val="none" w:sz="0" w:space="0" w:color="auto"/>
        <w:bottom w:val="none" w:sz="0" w:space="0" w:color="auto"/>
        <w:right w:val="none" w:sz="0" w:space="0" w:color="auto"/>
      </w:divBdr>
    </w:div>
    <w:div w:id="1905023863">
      <w:bodyDiv w:val="1"/>
      <w:marLeft w:val="0"/>
      <w:marRight w:val="0"/>
      <w:marTop w:val="0"/>
      <w:marBottom w:val="0"/>
      <w:divBdr>
        <w:top w:val="none" w:sz="0" w:space="0" w:color="auto"/>
        <w:left w:val="none" w:sz="0" w:space="0" w:color="auto"/>
        <w:bottom w:val="none" w:sz="0" w:space="0" w:color="auto"/>
        <w:right w:val="none" w:sz="0" w:space="0" w:color="auto"/>
      </w:divBdr>
    </w:div>
    <w:div w:id="2096172411">
      <w:bodyDiv w:val="1"/>
      <w:marLeft w:val="0"/>
      <w:marRight w:val="0"/>
      <w:marTop w:val="0"/>
      <w:marBottom w:val="0"/>
      <w:divBdr>
        <w:top w:val="none" w:sz="0" w:space="0" w:color="auto"/>
        <w:left w:val="none" w:sz="0" w:space="0" w:color="auto"/>
        <w:bottom w:val="none" w:sz="0" w:space="0" w:color="auto"/>
        <w:right w:val="none" w:sz="0" w:space="0" w:color="auto"/>
      </w:divBdr>
    </w:div>
    <w:div w:id="213479116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jarvis:Users:bob:Document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WileySD.dot</Template>
  <TotalTime>146</TotalTime>
  <Pages>27</Pages>
  <Words>8211</Words>
  <Characters>46803</Characters>
  <Application>Microsoft Macintosh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John  Wiley &amp; Sons</Company>
  <LinksUpToDate>false</LinksUpToDate>
  <CharactersWithSpaces>54905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 Rudis</dc:creator>
  <cp:lastModifiedBy>Bob Rudis</cp:lastModifiedBy>
  <cp:revision>63</cp:revision>
  <dcterms:created xsi:type="dcterms:W3CDTF">2013-11-01T18:20:00Z</dcterms:created>
  <dcterms:modified xsi:type="dcterms:W3CDTF">2013-11-08T02:28:00Z</dcterms:modified>
</cp:coreProperties>
</file>