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46AA1" w14:textId="77777777" w:rsidR="004607FC" w:rsidRDefault="004607FC" w:rsidP="004607FC">
      <w:pPr>
        <w:pStyle w:val="QueryPara"/>
        <w:numPr>
          <w:ins w:id="0" w:author="Russell Thomas" w:date="2013-10-22T11:06:00Z"/>
        </w:numPr>
        <w:rPr>
          <w:ins w:id="1" w:author="Russell Thomas" w:date="2013-10-22T11:06:00Z"/>
        </w:rPr>
      </w:pPr>
      <w:ins w:id="2" w:author="Russell Thomas" w:date="2013-10-22T11:06:00Z">
        <w:r>
          <w:t xml:space="preserve">TE color code: </w:t>
        </w:r>
        <w:r w:rsidRPr="004607FC">
          <w:rPr>
            <w:highlight w:val="green"/>
            <w:rPrChange w:id="3" w:author="Russell Thomas" w:date="2013-10-22T11:07:00Z">
              <w:rPr/>
            </w:rPrChange>
          </w:rPr>
          <w:t>GREEN</w:t>
        </w:r>
        <w:r>
          <w:t xml:space="preserve"> is checked OK, </w:t>
        </w:r>
        <w:r w:rsidRPr="004607FC">
          <w:rPr>
            <w:highlight w:val="yellow"/>
            <w:rPrChange w:id="4" w:author="Russell Thomas" w:date="2013-10-22T11:07:00Z">
              <w:rPr/>
            </w:rPrChange>
          </w:rPr>
          <w:t>YELLOW</w:t>
        </w:r>
        <w:r>
          <w:t xml:space="preserve"> needs attention, RED (</w:t>
        </w:r>
        <w:r w:rsidRPr="004607FC">
          <w:rPr>
            <w:highlight w:val="red"/>
            <w:rPrChange w:id="5" w:author="Russell Thomas" w:date="2013-10-22T11:07:00Z">
              <w:rPr/>
            </w:rPrChange>
          </w:rPr>
          <w:t>here</w:t>
        </w:r>
        <w:r>
          <w:t>) is an error that needs to be corrected.</w:t>
        </w:r>
      </w:ins>
    </w:p>
    <w:p w14:paraId="0D4B74C3" w14:textId="77777777" w:rsidR="004607FC" w:rsidRDefault="004607FC">
      <w:pPr>
        <w:pStyle w:val="QueryPara"/>
        <w:numPr>
          <w:ins w:id="6" w:author="Russell Thomas" w:date="2013-10-22T11:07:00Z"/>
        </w:numPr>
        <w:rPr>
          <w:ins w:id="7" w:author="Russell Thomas" w:date="2013-10-22T11:06:00Z"/>
        </w:rPr>
        <w:pPrChange w:id="8" w:author="Russell Thomas" w:date="2013-10-22T11:06:00Z">
          <w:pPr>
            <w:pStyle w:val="ChapterTitle"/>
          </w:pPr>
        </w:pPrChange>
      </w:pPr>
    </w:p>
    <w:p w14:paraId="22CB2140" w14:textId="77777777" w:rsidR="00847441" w:rsidRPr="00847441" w:rsidRDefault="00847441" w:rsidP="00847441">
      <w:pPr>
        <w:pBdr>
          <w:top w:val="single" w:sz="4" w:space="1" w:color="auto"/>
          <w:bottom w:val="single" w:sz="4" w:space="1" w:color="auto"/>
        </w:pBdr>
        <w:shd w:val="clear" w:color="auto" w:fill="FFCC99"/>
        <w:rPr>
          <w:ins w:id="9" w:author="Kent, Kevin - Indianapolis" w:date="2013-10-30T13:49:00Z"/>
          <w:snapToGrid w:val="0"/>
          <w:sz w:val="26"/>
          <w:szCs w:val="20"/>
        </w:rPr>
      </w:pPr>
      <w:ins w:id="10" w:author="Kent, Kevin - Indianapolis" w:date="2013-10-30T13:49:00Z">
        <w:r w:rsidRPr="00847441">
          <w:rPr>
            <w:snapToGrid w:val="0"/>
            <w:sz w:val="26"/>
            <w:szCs w:val="20"/>
          </w:rPr>
          <w:t>[AU: Global for whole chapter, if any color is needed for the code in this chapter, please add it. If you have questions, please contact me right away. Thanks, Kevin (</w:t>
        </w:r>
        <w:proofErr w:type="spellStart"/>
        <w:r w:rsidRPr="00847441">
          <w:rPr>
            <w:snapToGrid w:val="0"/>
            <w:sz w:val="26"/>
            <w:szCs w:val="20"/>
          </w:rPr>
          <w:t>PjE</w:t>
        </w:r>
        <w:proofErr w:type="spellEnd"/>
        <w:r w:rsidRPr="00847441">
          <w:rPr>
            <w:snapToGrid w:val="0"/>
            <w:sz w:val="26"/>
            <w:szCs w:val="20"/>
          </w:rPr>
          <w:t>)]</w:t>
        </w:r>
      </w:ins>
    </w:p>
    <w:p w14:paraId="65C767DE" w14:textId="77777777" w:rsidR="00847441" w:rsidRPr="00847441" w:rsidRDefault="00847441" w:rsidP="00847441">
      <w:pPr>
        <w:spacing w:after="120"/>
        <w:ind w:left="720" w:firstLine="720"/>
        <w:rPr>
          <w:ins w:id="11" w:author="Kent, Kevin - Indianapolis" w:date="2013-10-30T13:49:00Z"/>
          <w:snapToGrid w:val="0"/>
          <w:sz w:val="26"/>
          <w:szCs w:val="20"/>
        </w:rPr>
      </w:pPr>
    </w:p>
    <w:p w14:paraId="2DE8A4C3" w14:textId="77777777" w:rsidR="00847441" w:rsidRPr="00847441" w:rsidRDefault="00847441" w:rsidP="00847441">
      <w:pPr>
        <w:pBdr>
          <w:top w:val="single" w:sz="4" w:space="1" w:color="auto"/>
          <w:bottom w:val="single" w:sz="4" w:space="1" w:color="auto"/>
        </w:pBdr>
        <w:shd w:val="clear" w:color="auto" w:fill="FFCC99"/>
        <w:rPr>
          <w:ins w:id="12" w:author="Kent, Kevin - Indianapolis" w:date="2013-10-30T13:49:00Z"/>
          <w:snapToGrid w:val="0"/>
          <w:sz w:val="26"/>
          <w:szCs w:val="20"/>
        </w:rPr>
      </w:pPr>
      <w:ins w:id="13" w:author="Kent, Kevin - Indianapolis" w:date="2013-10-30T13:49:00Z">
        <w:r w:rsidRPr="00847441">
          <w:rPr>
            <w:snapToGrid w:val="0"/>
            <w:sz w:val="26"/>
            <w:szCs w:val="20"/>
          </w:rPr>
          <w:t>[AU: And please remember that if the code is changed, make the appropriate change in the code download as well and submit a new version of the code download for the chapter with your AR. Thanks, Kevin (PJE)]</w:t>
        </w:r>
      </w:ins>
    </w:p>
    <w:p w14:paraId="5105A302" w14:textId="77777777" w:rsidR="00F61D15" w:rsidRDefault="0033144E" w:rsidP="00751234">
      <w:pPr>
        <w:pStyle w:val="ChapterTitle"/>
        <w:rPr>
          <w:ins w:id="14" w:author="Kent, Kevin - Indianapolis" w:date="2013-10-25T11:22:00Z"/>
        </w:rPr>
      </w:pPr>
      <w:r>
        <w:t>Chapter 8: Breaking Up With Your Relational Database</w:t>
      </w:r>
    </w:p>
    <w:p w14:paraId="45278976" w14:textId="18D15BF2" w:rsidR="001F3E78" w:rsidRDefault="00D16466" w:rsidP="00D16466">
      <w:pPr>
        <w:pStyle w:val="QueryPara"/>
        <w:rPr>
          <w:ins w:id="15" w:author="Kent, Kevin - Indianapolis" w:date="2013-10-30T09:38:00Z"/>
        </w:rPr>
      </w:pPr>
      <w:ins w:id="16" w:author="Kent, Kevin - Indianapolis" w:date="2013-10-30T09:38:00Z">
        <w:r>
          <w:t xml:space="preserve">[AU: In your original proposal for this chapter wasn’t one of the use cases to be a discussion of </w:t>
        </w:r>
        <w:r w:rsidRPr="00D16466">
          <w:t xml:space="preserve">storing and accessing </w:t>
        </w:r>
        <w:proofErr w:type="spellStart"/>
        <w:r w:rsidRPr="00D16466">
          <w:t>netflow</w:t>
        </w:r>
        <w:proofErr w:type="spellEnd"/>
        <w:r w:rsidRPr="00D16466">
          <w:t xml:space="preserve"> data</w:t>
        </w:r>
        <w:r>
          <w:t>. What happened to that? Why is it not included in the chapter? Thanks, Kevin (</w:t>
        </w:r>
        <w:proofErr w:type="spellStart"/>
        <w:r>
          <w:t>PjE</w:t>
        </w:r>
        <w:proofErr w:type="spellEnd"/>
        <w:r>
          <w:t>)</w:t>
        </w:r>
      </w:ins>
    </w:p>
    <w:p w14:paraId="45AA9CD9" w14:textId="77777777" w:rsidR="00D16466" w:rsidRDefault="00D16466" w:rsidP="00D16466">
      <w:pPr>
        <w:pStyle w:val="QueryPara"/>
        <w:rPr>
          <w:ins w:id="17" w:author="Kent, Kevin - Indianapolis" w:date="2013-10-30T09:38:00Z"/>
        </w:rPr>
      </w:pPr>
      <w:ins w:id="18" w:author="Kent, Kevin - Indianapolis" w:date="2013-10-30T09:38:00Z">
        <w:r>
          <w:t>]</w:t>
        </w:r>
      </w:ins>
    </w:p>
    <w:p w14:paraId="3D501310" w14:textId="77777777" w:rsidR="00B614F1" w:rsidRDefault="00B614F1" w:rsidP="00F57EFB">
      <w:pPr>
        <w:pStyle w:val="QueryPara"/>
        <w:rPr>
          <w:ins w:id="19" w:author="Bob Rudis" w:date="2013-10-31T23:02:00Z"/>
        </w:rPr>
      </w:pPr>
      <w:r w:rsidRPr="00B614F1">
        <w:t>[[</w:t>
      </w:r>
      <w:proofErr w:type="gramStart"/>
      <w:r w:rsidRPr="00B614F1">
        <w:t>copy</w:t>
      </w:r>
      <w:proofErr w:type="gramEnd"/>
      <w:r w:rsidRPr="00B614F1">
        <w:t xml:space="preserve"> edited by </w:t>
      </w:r>
      <w:proofErr w:type="spellStart"/>
      <w:r w:rsidRPr="00B614F1">
        <w:t>Kezia</w:t>
      </w:r>
      <w:proofErr w:type="spellEnd"/>
      <w:r w:rsidRPr="00B614F1">
        <w:t xml:space="preserve"> </w:t>
      </w:r>
      <w:proofErr w:type="spellStart"/>
      <w:r w:rsidRPr="00B614F1">
        <w:t>Endsley</w:t>
      </w:r>
      <w:proofErr w:type="spellEnd"/>
      <w:r w:rsidRPr="00B614F1">
        <w:t>]]</w:t>
      </w:r>
    </w:p>
    <w:p w14:paraId="32C111DB" w14:textId="77777777" w:rsidR="001F3E78" w:rsidRDefault="001F3E78" w:rsidP="00F57EFB">
      <w:pPr>
        <w:pStyle w:val="QueryPara"/>
        <w:rPr>
          <w:ins w:id="20" w:author="Bob Rudis" w:date="2013-10-31T23:02:00Z"/>
        </w:rPr>
      </w:pPr>
    </w:p>
    <w:p w14:paraId="0D40DA84" w14:textId="4B7034AF" w:rsidR="001F3E78" w:rsidRPr="00B614F1" w:rsidRDefault="001F3E78" w:rsidP="00F57EFB">
      <w:pPr>
        <w:pStyle w:val="QueryPara"/>
      </w:pPr>
      <w:ins w:id="21" w:author="Bob Rudis" w:date="2013-10-31T23:02:00Z">
        <w:r>
          <w:t xml:space="preserve">AR: Jay &amp; I discussed it and the chapter was already diverse and complex enough without trying to walk folks through a full </w:t>
        </w:r>
        <w:proofErr w:type="spellStart"/>
        <w:r>
          <w:t>Hadoop</w:t>
        </w:r>
        <w:proofErr w:type="spellEnd"/>
        <w:r>
          <w:t xml:space="preserve"> installation and incorporation of </w:t>
        </w:r>
        <w:proofErr w:type="spellStart"/>
        <w:r>
          <w:t>NetFlow</w:t>
        </w:r>
        <w:proofErr w:type="spellEnd"/>
        <w:r>
          <w:t xml:space="preserve"> stream ingestion and analyses. </w:t>
        </w:r>
      </w:ins>
      <w:ins w:id="22" w:author="Bob Rudis" w:date="2013-10-31T23:03:00Z">
        <w:r>
          <w:t xml:space="preserve">It would really belong in almost a whole book as we thought about it more. I included a discussion of it in the </w:t>
        </w:r>
        <w:proofErr w:type="spellStart"/>
        <w:r>
          <w:t>Hadoop</w:t>
        </w:r>
        <w:proofErr w:type="spellEnd"/>
        <w:r>
          <w:t xml:space="preserve"> section just to give folks an idea of what it takes to do such processing.</w:t>
        </w:r>
      </w:ins>
    </w:p>
    <w:p w14:paraId="43F82BAC" w14:textId="77777777" w:rsidR="0033144E" w:rsidRPr="0033144E" w:rsidRDefault="0033144E" w:rsidP="0033144E">
      <w:pPr>
        <w:pStyle w:val="Epigraph"/>
        <w:rPr>
          <w:rFonts w:ascii="Times" w:hAnsi="Times"/>
        </w:rPr>
      </w:pPr>
      <w:r>
        <w:rPr>
          <w:shd w:val="clear" w:color="auto" w:fill="FFFFFF"/>
        </w:rPr>
        <w:t>“</w:t>
      </w:r>
      <w:r w:rsidRPr="0033144E">
        <w:rPr>
          <w:shd w:val="clear" w:color="auto" w:fill="FFFFFF"/>
        </w:rPr>
        <w:t>I call it the law of the instrument, and it may be formulated as follows: Give a small boy a hammer, and he will find that everything he encounters needs pounding.</w:t>
      </w:r>
      <w:r>
        <w:rPr>
          <w:shd w:val="clear" w:color="auto" w:fill="FFFFFF"/>
        </w:rPr>
        <w:t>”</w:t>
      </w:r>
    </w:p>
    <w:p w14:paraId="22B03DAD" w14:textId="77777777" w:rsidR="0033144E" w:rsidRPr="008D4E9E" w:rsidRDefault="0033144E" w:rsidP="0033144E">
      <w:pPr>
        <w:pStyle w:val="EpigraphSource"/>
        <w:rPr>
          <w:i/>
          <w:rPrChange w:id="23" w:author="Kent, Kevin - Indianapolis" w:date="2013-10-30T09:35:00Z">
            <w:rPr/>
          </w:rPrChange>
        </w:rPr>
      </w:pPr>
      <w:r w:rsidRPr="008D4E9E">
        <w:rPr>
          <w:i/>
          <w:rPrChange w:id="24" w:author="Kent, Kevin - Indianapolis" w:date="2013-10-30T09:35:00Z">
            <w:rPr/>
          </w:rPrChange>
        </w:rPr>
        <w:t xml:space="preserve">Abraham Kaplan, The </w:t>
      </w:r>
      <w:r w:rsidR="008D4E9E" w:rsidRPr="008D4E9E">
        <w:rPr>
          <w:i/>
          <w:rPrChange w:id="25" w:author="Kent, Kevin - Indianapolis" w:date="2013-10-30T09:35:00Z">
            <w:rPr/>
          </w:rPrChange>
        </w:rPr>
        <w:t xml:space="preserve">Conduct </w:t>
      </w:r>
      <w:r w:rsidRPr="008D4E9E">
        <w:rPr>
          <w:i/>
          <w:rPrChange w:id="26" w:author="Kent, Kevin - Indianapolis" w:date="2013-10-30T09:35:00Z">
            <w:rPr/>
          </w:rPrChange>
        </w:rPr>
        <w:t xml:space="preserve">of </w:t>
      </w:r>
      <w:r w:rsidR="008D4E9E" w:rsidRPr="008D4E9E">
        <w:rPr>
          <w:i/>
          <w:rPrChange w:id="27" w:author="Kent, Kevin - Indianapolis" w:date="2013-10-30T09:35:00Z">
            <w:rPr/>
          </w:rPrChange>
        </w:rPr>
        <w:t>Inquiry</w:t>
      </w:r>
      <w:r w:rsidRPr="008D4E9E">
        <w:rPr>
          <w:i/>
          <w:rPrChange w:id="28" w:author="Kent, Kevin - Indianapolis" w:date="2013-10-30T09:35:00Z">
            <w:rPr/>
          </w:rPrChange>
        </w:rPr>
        <w:t xml:space="preserve">: </w:t>
      </w:r>
      <w:r w:rsidR="008D4E9E" w:rsidRPr="008D4E9E">
        <w:rPr>
          <w:i/>
          <w:rPrChange w:id="29" w:author="Kent, Kevin - Indianapolis" w:date="2013-10-30T09:35:00Z">
            <w:rPr/>
          </w:rPrChange>
        </w:rPr>
        <w:t xml:space="preserve">Methodology </w:t>
      </w:r>
      <w:r w:rsidRPr="008D4E9E">
        <w:rPr>
          <w:i/>
          <w:rPrChange w:id="30" w:author="Kent, Kevin - Indianapolis" w:date="2013-10-30T09:35:00Z">
            <w:rPr/>
          </w:rPrChange>
        </w:rPr>
        <w:t xml:space="preserve">for </w:t>
      </w:r>
      <w:r w:rsidR="008D4E9E" w:rsidRPr="008D4E9E">
        <w:rPr>
          <w:i/>
          <w:rPrChange w:id="31" w:author="Kent, Kevin - Indianapolis" w:date="2013-10-30T09:35:00Z">
            <w:rPr/>
          </w:rPrChange>
        </w:rPr>
        <w:t>Behavioral Science</w:t>
      </w:r>
    </w:p>
    <w:p w14:paraId="5E3AE7AB" w14:textId="77777777" w:rsidR="00947248" w:rsidRDefault="00947248">
      <w:pPr>
        <w:pStyle w:val="QueryPara"/>
        <w:rPr>
          <w:ins w:id="32" w:author="Bob Rudis" w:date="2013-11-01T01:13:00Z"/>
        </w:rPr>
        <w:pPrChange w:id="33" w:author="Kent, Kevin - Indianapolis" w:date="2013-10-30T13:58:00Z">
          <w:pPr>
            <w:pStyle w:val="Para"/>
          </w:pPr>
        </w:pPrChange>
      </w:pPr>
      <w:ins w:id="34" w:author="Kent, Kevin - Indianapolis" w:date="2013-10-30T13:58:00Z">
        <w:r>
          <w:t>[AU: Without being gratuitous, if you can think of any illustrations/figures that might be useful in the chapter and make use of this being a four-color book, that would be a useful addition. Thanks, Kevin (PJE)]</w:t>
        </w:r>
      </w:ins>
    </w:p>
    <w:p w14:paraId="6F0F91B2" w14:textId="77777777" w:rsidR="002836CC" w:rsidRDefault="002836CC">
      <w:pPr>
        <w:pStyle w:val="QueryPara"/>
        <w:rPr>
          <w:ins w:id="35" w:author="Bob Rudis" w:date="2013-11-01T01:13:00Z"/>
        </w:rPr>
        <w:pPrChange w:id="36" w:author="Kent, Kevin - Indianapolis" w:date="2013-10-30T13:58:00Z">
          <w:pPr>
            <w:pStyle w:val="Para"/>
          </w:pPr>
        </w:pPrChange>
      </w:pPr>
    </w:p>
    <w:p w14:paraId="43555BD1" w14:textId="3CB02809" w:rsidR="002836CC" w:rsidRDefault="002836CC">
      <w:pPr>
        <w:pStyle w:val="QueryPara"/>
        <w:rPr>
          <w:ins w:id="37" w:author="Kent, Kevin - Indianapolis" w:date="2013-10-30T13:58:00Z"/>
        </w:rPr>
        <w:pPrChange w:id="38" w:author="Kent, Kevin - Indianapolis" w:date="2013-10-30T13:58:00Z">
          <w:pPr>
            <w:pStyle w:val="Para"/>
          </w:pPr>
        </w:pPrChange>
      </w:pPr>
      <w:ins w:id="39" w:author="Bob Rudis" w:date="2013-11-01T01:13:00Z">
        <w:r>
          <w:t xml:space="preserve">AR: Added color (subtle) to fig 1 and added a figure for </w:t>
        </w:r>
        <w:proofErr w:type="spellStart"/>
        <w:r>
          <w:t>Hadoop</w:t>
        </w:r>
        <w:proofErr w:type="spellEnd"/>
        <w:r>
          <w:t>/</w:t>
        </w:r>
        <w:proofErr w:type="spellStart"/>
        <w:r>
          <w:t>MapReduce</w:t>
        </w:r>
        <w:proofErr w:type="spellEnd"/>
        <w:r>
          <w:t xml:space="preserve">. </w:t>
        </w:r>
      </w:ins>
    </w:p>
    <w:p w14:paraId="14D67273" w14:textId="77777777" w:rsidR="00E625D3" w:rsidRDefault="008539C7" w:rsidP="0033144E">
      <w:pPr>
        <w:pStyle w:val="Para"/>
      </w:pPr>
      <w:r>
        <w:lastRenderedPageBreak/>
        <w:t>It’s an all-too-familiar story. You’ve been faithful companions for years. You knew everything about your partner and came to depend and rely on it for many of your core needs. But, times have changed. Your needs are more</w:t>
      </w:r>
      <w:r w:rsidR="00F71CE4">
        <w:t xml:space="preserve"> nuanced and</w:t>
      </w:r>
      <w:r>
        <w:t xml:space="preserve"> complex</w:t>
      </w:r>
      <w:r w:rsidR="00D858A9">
        <w:t>,</w:t>
      </w:r>
      <w:r>
        <w:t xml:space="preserve"> and you’re starting to have doubts about your relational structure. </w:t>
      </w:r>
      <w:r w:rsidR="003A63D4">
        <w:t>Your t</w:t>
      </w:r>
      <w:r w:rsidR="00E625D3">
        <w:t>houghts and queries begin</w:t>
      </w:r>
      <w:r>
        <w:t xml:space="preserve"> to </w:t>
      </w:r>
      <w:r w:rsidR="00E625D3">
        <w:t>stray; you</w:t>
      </w:r>
      <w:r>
        <w:t xml:space="preserve"> survey </w:t>
      </w:r>
      <w:r w:rsidR="00E625D3">
        <w:t xml:space="preserve">and index </w:t>
      </w:r>
      <w:r>
        <w:t xml:space="preserve">the field and find new, vibrant and exotic options that you never knew of before. </w:t>
      </w:r>
      <w:r w:rsidR="00E625D3">
        <w:t xml:space="preserve">And, then, you realize the hard </w:t>
      </w:r>
      <w:r w:rsidR="00FA40E0">
        <w:t xml:space="preserve">truth: </w:t>
      </w:r>
      <w:r w:rsidR="00E625D3">
        <w:t>it’s time to break up with your relational database.</w:t>
      </w:r>
    </w:p>
    <w:p w14:paraId="01F16BC4" w14:textId="77777777" w:rsidR="00D16466" w:rsidRDefault="00E625D3" w:rsidP="0033144E">
      <w:pPr>
        <w:pStyle w:val="Para"/>
        <w:rPr>
          <w:ins w:id="40" w:author="Kent, Kevin - Indianapolis" w:date="2013-10-30T09:44:00Z"/>
        </w:rPr>
      </w:pPr>
      <w:r>
        <w:t xml:space="preserve">Relational databases </w:t>
      </w:r>
      <w:r w:rsidR="00FA40E0">
        <w:t xml:space="preserve">(RDBMS) </w:t>
      </w:r>
      <w:r>
        <w:t>hav</w:t>
      </w:r>
      <w:r w:rsidR="00F469F8">
        <w:t xml:space="preserve">e been around since the 1970s when Edgar </w:t>
      </w:r>
      <w:proofErr w:type="spellStart"/>
      <w:r w:rsidR="00F469F8">
        <w:t>Codd</w:t>
      </w:r>
      <w:proofErr w:type="spellEnd"/>
      <w:r w:rsidR="00F469F8">
        <w:t xml:space="preserve"> proposed</w:t>
      </w:r>
      <w:del w:id="41" w:author="Kent, Kevin - Indianapolis" w:date="2013-10-30T09:44:00Z">
        <w:r w:rsidR="00F469F8" w:rsidRPr="00B76A4A" w:rsidDel="00D16466">
          <w:rPr>
            <w:rStyle w:val="Superscript"/>
          </w:rPr>
          <w:delText>1</w:delText>
        </w:r>
      </w:del>
      <w:r w:rsidR="00F469F8">
        <w:t xml:space="preserve"> “</w:t>
      </w:r>
      <w:r w:rsidR="00F469F8" w:rsidRPr="00B06A63">
        <w:rPr>
          <w:i/>
        </w:rPr>
        <w:t>a relational model of data for large shared data banks</w:t>
      </w:r>
      <w:r w:rsidR="00F469F8">
        <w:t>”</w:t>
      </w:r>
      <w:r w:rsidR="00B22D26">
        <w:t xml:space="preserve"> </w:t>
      </w:r>
      <w:del w:id="42" w:author="Kent, Kevin - Indianapolis" w:date="2013-10-30T09:47:00Z">
        <w:r w:rsidR="00B22D26" w:rsidDel="00D16466">
          <w:delText xml:space="preserve">(so much for </w:delText>
        </w:r>
      </w:del>
      <w:del w:id="43" w:author="Kent, Kevin - Indianapolis" w:date="2013-10-25T12:29:00Z">
        <w:r w:rsidR="00B22D26" w:rsidDel="00885DDD">
          <w:delText>‘</w:delText>
        </w:r>
      </w:del>
      <w:del w:id="44" w:author="Kent, Kevin - Indianapolis" w:date="2013-10-30T09:47:00Z">
        <w:r w:rsidR="00B22D26" w:rsidDel="00D16466">
          <w:delText>big data</w:delText>
        </w:r>
      </w:del>
      <w:del w:id="45" w:author="Kent, Kevin - Indianapolis" w:date="2013-10-25T12:29:00Z">
        <w:r w:rsidR="00B22D26" w:rsidDel="00885DDD">
          <w:delText>’</w:delText>
        </w:r>
      </w:del>
      <w:del w:id="46" w:author="Kent, Kevin - Indianapolis" w:date="2013-10-30T09:47:00Z">
        <w:r w:rsidR="00B22D26" w:rsidDel="00D16466">
          <w:delText xml:space="preserve"> being a 21</w:delText>
        </w:r>
        <w:r w:rsidR="00B22D26" w:rsidRPr="00B76A4A" w:rsidDel="00D16466">
          <w:rPr>
            <w:vertAlign w:val="superscript"/>
          </w:rPr>
          <w:delText>st</w:delText>
        </w:r>
        <w:r w:rsidR="00B22D26" w:rsidDel="00D16466">
          <w:delText xml:space="preserve"> century concept)</w:delText>
        </w:r>
        <w:r w:rsidR="00F469F8" w:rsidDel="00D16466">
          <w:delText xml:space="preserve"> </w:delText>
        </w:r>
      </w:del>
      <w:r w:rsidR="00F469F8">
        <w:t xml:space="preserve">as an alternative to </w:t>
      </w:r>
      <w:r w:rsidR="00B22D26">
        <w:t xml:space="preserve">the </w:t>
      </w:r>
      <w:r w:rsidR="00F469F8">
        <w:t>network models</w:t>
      </w:r>
      <w:r w:rsidR="003A63D4">
        <w:t>—heavily</w:t>
      </w:r>
      <w:r w:rsidR="00012D47">
        <w:t xml:space="preserve"> </w:t>
      </w:r>
      <w:r w:rsidR="00B22D26">
        <w:t>inter-</w:t>
      </w:r>
      <w:r w:rsidR="00012D47">
        <w:t>linked</w:t>
      </w:r>
      <w:r w:rsidR="00133825">
        <w:t>,</w:t>
      </w:r>
      <w:r w:rsidR="00012D47">
        <w:t xml:space="preserve"> </w:t>
      </w:r>
      <w:r w:rsidR="003A63D4">
        <w:t>on-disk structures—</w:t>
      </w:r>
      <w:r w:rsidR="00B22D26">
        <w:t>prevalent at that time</w:t>
      </w:r>
      <w:r w:rsidR="00F469F8">
        <w:t xml:space="preserve">. </w:t>
      </w:r>
    </w:p>
    <w:p w14:paraId="25BFE458" w14:textId="77777777" w:rsidR="00D16466" w:rsidRDefault="00D16466">
      <w:pPr>
        <w:pStyle w:val="QueryPara"/>
        <w:rPr>
          <w:ins w:id="47" w:author="Bob Rudis" w:date="2013-10-31T21:10:00Z"/>
        </w:rPr>
        <w:pPrChange w:id="48" w:author="Kent, Kevin - Indianapolis" w:date="2013-10-30T09:48:00Z">
          <w:pPr>
            <w:pStyle w:val="FeatureType"/>
          </w:pPr>
        </w:pPrChange>
      </w:pPr>
      <w:ins w:id="49" w:author="Kent, Kevin - Indianapolis" w:date="2013-10-30T09:48:00Z">
        <w:r>
          <w:t>[AU: I made a note out of the reference. Change okay? Thanks, Kevin (</w:t>
        </w:r>
        <w:proofErr w:type="spellStart"/>
        <w:r>
          <w:t>PjE</w:t>
        </w:r>
        <w:proofErr w:type="spellEnd"/>
        <w:r>
          <w:t>)]</w:t>
        </w:r>
      </w:ins>
    </w:p>
    <w:p w14:paraId="4DA7C8E8" w14:textId="77777777" w:rsidR="00F11C3B" w:rsidRDefault="00F11C3B">
      <w:pPr>
        <w:pStyle w:val="QueryPara"/>
        <w:rPr>
          <w:ins w:id="50" w:author="Bob Rudis" w:date="2013-10-31T21:10:00Z"/>
        </w:rPr>
        <w:pPrChange w:id="51" w:author="Kent, Kevin - Indianapolis" w:date="2013-10-30T09:48:00Z">
          <w:pPr>
            <w:pStyle w:val="FeatureType"/>
          </w:pPr>
        </w:pPrChange>
      </w:pPr>
    </w:p>
    <w:p w14:paraId="38D33AF5" w14:textId="77777777" w:rsidR="00F11C3B" w:rsidRDefault="00F11C3B">
      <w:pPr>
        <w:pStyle w:val="QueryPara"/>
        <w:rPr>
          <w:ins w:id="52" w:author="Kent, Kevin - Indianapolis" w:date="2013-10-30T09:48:00Z"/>
        </w:rPr>
        <w:pPrChange w:id="53" w:author="Kent, Kevin - Indianapolis" w:date="2013-10-30T09:48:00Z">
          <w:pPr>
            <w:pStyle w:val="FeatureType"/>
          </w:pPr>
        </w:pPrChange>
      </w:pPr>
      <w:ins w:id="54" w:author="Bob Rudis" w:date="2013-10-31T21:10:00Z">
        <w:r>
          <w:t>AR: note is cool. Didn</w:t>
        </w:r>
      </w:ins>
      <w:ins w:id="55" w:author="Bob Rudis" w:date="2013-10-31T21:11:00Z">
        <w:r>
          <w:t>’t dawn on me to do it that way.</w:t>
        </w:r>
      </w:ins>
    </w:p>
    <w:p w14:paraId="1A899835" w14:textId="77777777" w:rsidR="00D16466" w:rsidRDefault="00D16466" w:rsidP="00D16466">
      <w:pPr>
        <w:pStyle w:val="FeatureType"/>
        <w:rPr>
          <w:ins w:id="56" w:author="Kent, Kevin - Indianapolis" w:date="2013-10-30T09:44:00Z"/>
        </w:rPr>
      </w:pPr>
      <w:proofErr w:type="gramStart"/>
      <w:ins w:id="57" w:author="Kent, Kevin - Indianapolis" w:date="2013-10-30T09:44:00Z">
        <w:r>
          <w:t>type</w:t>
        </w:r>
        <w:proofErr w:type="gramEnd"/>
        <w:r>
          <w:t>="note"</w:t>
        </w:r>
      </w:ins>
    </w:p>
    <w:p w14:paraId="2BA0DC82" w14:textId="77777777" w:rsidR="00D16466" w:rsidRDefault="00D16466">
      <w:pPr>
        <w:pStyle w:val="FeaturePara"/>
        <w:rPr>
          <w:ins w:id="58" w:author="Kent, Kevin - Indianapolis" w:date="2013-10-30T09:44:00Z"/>
        </w:rPr>
        <w:pPrChange w:id="59" w:author="Kent, Kevin - Indianapolis" w:date="2013-10-30T09:44:00Z">
          <w:pPr>
            <w:pStyle w:val="Para"/>
          </w:pPr>
        </w:pPrChange>
      </w:pPr>
      <w:proofErr w:type="spellStart"/>
      <w:ins w:id="60" w:author="Kent, Kevin - Indianapolis" w:date="2013-10-30T09:44:00Z">
        <w:r>
          <w:t>Codd</w:t>
        </w:r>
        <w:proofErr w:type="spellEnd"/>
        <w:r>
          <w:t xml:space="preserve"> proposed </w:t>
        </w:r>
      </w:ins>
      <w:ins w:id="61" w:author="Kent, Kevin - Indianapolis" w:date="2013-10-30T09:45:00Z">
        <w:r>
          <w:t xml:space="preserve">this in </w:t>
        </w:r>
      </w:ins>
      <w:ins w:id="62" w:author="Kent, Kevin - Indianapolis" w:date="2013-10-30T09:46:00Z">
        <w:r>
          <w:t xml:space="preserve">1970 in </w:t>
        </w:r>
      </w:ins>
      <w:ins w:id="63" w:author="Kent, Kevin - Indianapolis" w:date="2013-10-30T09:45:00Z">
        <w:r w:rsidRPr="00F469F8">
          <w:t>"A Relational Model of Data for Large Shared Data Banks</w:t>
        </w:r>
        <w:r>
          <w:t>,</w:t>
        </w:r>
        <w:r w:rsidRPr="00F469F8">
          <w:t xml:space="preserve">" </w:t>
        </w:r>
        <w:r w:rsidRPr="00D16466">
          <w:rPr>
            <w:i/>
            <w:rPrChange w:id="64" w:author="Kent, Kevin - Indianapolis" w:date="2013-10-30T09:45:00Z">
              <w:rPr/>
            </w:rPrChange>
          </w:rPr>
          <w:t>Communications of the ACM</w:t>
        </w:r>
        <w:r>
          <w:t>,</w:t>
        </w:r>
        <w:r w:rsidRPr="00F469F8">
          <w:t xml:space="preserve"> </w:t>
        </w:r>
      </w:ins>
      <w:ins w:id="65" w:author="Kent, Kevin - Indianapolis" w:date="2013-10-30T09:46:00Z">
        <w:r>
          <w:t xml:space="preserve">Vol. 13, No. 6, pp. 377-387. </w:t>
        </w:r>
      </w:ins>
      <w:ins w:id="66" w:author="Kent, Kevin - Indianapolis" w:date="2013-10-30T09:47:00Z">
        <w:r>
          <w:t>So much for big data being a 21</w:t>
        </w:r>
        <w:r w:rsidRPr="00D16466">
          <w:rPr>
            <w:rPrChange w:id="67" w:author="Kent, Kevin - Indianapolis" w:date="2013-10-30T09:47:00Z">
              <w:rPr>
                <w:vertAlign w:val="superscript"/>
              </w:rPr>
            </w:rPrChange>
          </w:rPr>
          <w:t>st</w:t>
        </w:r>
        <w:r>
          <w:t>-century concept.</w:t>
        </w:r>
      </w:ins>
    </w:p>
    <w:p w14:paraId="553823FE" w14:textId="77777777" w:rsidR="00D73F4E" w:rsidRDefault="00FA40E0" w:rsidP="0033144E">
      <w:pPr>
        <w:pStyle w:val="Para"/>
        <w:rPr>
          <w:ins w:id="68" w:author="Bob Rudis" w:date="2013-10-31T21:45:00Z"/>
        </w:rPr>
      </w:pPr>
      <w:r>
        <w:t>Despite the hype surrounding newer database technologies, relational databases still have quite a bit to offer</w:t>
      </w:r>
      <w:ins w:id="69" w:author="Kent, Kevin - Indianapolis" w:date="2013-10-25T12:52:00Z">
        <w:r w:rsidR="00F86C2E">
          <w:t xml:space="preserve">. However, </w:t>
        </w:r>
      </w:ins>
      <w:del w:id="70" w:author="Kent, Kevin - Indianapolis" w:date="2013-10-25T12:52:00Z">
        <w:r w:rsidDel="00F86C2E">
          <w:delText xml:space="preserve"> but</w:delText>
        </w:r>
      </w:del>
      <w:ins w:id="71" w:author="Kent, Kevin - Indianapolis" w:date="2013-10-25T12:52:00Z">
        <w:r w:rsidR="00F86C2E">
          <w:t>they</w:t>
        </w:r>
      </w:ins>
      <w:r>
        <w:t xml:space="preserve"> </w:t>
      </w:r>
      <w:r w:rsidR="00D73F4E">
        <w:t xml:space="preserve">should not be the only </w:t>
      </w:r>
      <w:proofErr w:type="gramStart"/>
      <w:r w:rsidR="00D73F4E">
        <w:t>tool</w:t>
      </w:r>
      <w:proofErr w:type="gramEnd"/>
      <w:r w:rsidR="00D73F4E">
        <w:t xml:space="preserve"> you look to when trying to solve a problem, find “badness” or organize your security data.</w:t>
      </w:r>
      <w:r w:rsidR="00B06A63">
        <w:t xml:space="preserve"> </w:t>
      </w:r>
      <w:r w:rsidR="00D73F4E">
        <w:t>In this chapter, we’ll explore these newer technologies through security use</w:t>
      </w:r>
      <w:del w:id="72" w:author="Kent, Kevin - Indianapolis" w:date="2013-10-30T09:48:00Z">
        <w:r w:rsidR="00D73F4E" w:rsidDel="00435F10">
          <w:delText>-</w:delText>
        </w:r>
      </w:del>
      <w:ins w:id="73" w:author="Kent, Kevin - Indianapolis" w:date="2013-10-30T09:48:00Z">
        <w:r w:rsidR="00435F10">
          <w:t xml:space="preserve"> </w:t>
        </w:r>
      </w:ins>
      <w:r w:rsidR="00D73F4E">
        <w:t>cases</w:t>
      </w:r>
      <w:ins w:id="74" w:author="Kent, Kevin - Indianapolis" w:date="2013-10-30T09:48:00Z">
        <w:r w:rsidR="00435F10">
          <w:t>,</w:t>
        </w:r>
      </w:ins>
      <w:r w:rsidR="00D73F4E">
        <w:t xml:space="preserve"> but also show you how to breathe life into yo</w:t>
      </w:r>
      <w:r w:rsidR="00F303B7">
        <w:t>ur existing RDBMS relationship.</w:t>
      </w:r>
    </w:p>
    <w:p w14:paraId="65C9AD06" w14:textId="77777777" w:rsidR="004403FD" w:rsidRDefault="004403FD" w:rsidP="004403FD">
      <w:pPr>
        <w:pStyle w:val="Para"/>
        <w:rPr>
          <w:ins w:id="75" w:author="Bob Rudis" w:date="2013-10-31T21:46:00Z"/>
        </w:rPr>
      </w:pPr>
      <w:ins w:id="76" w:author="Bob Rudis" w:date="2013-10-31T21:46:00Z">
        <w:r>
          <w:t xml:space="preserve">If you plan on typing the code from the chapter versus executing each snippet from the </w:t>
        </w:r>
        <w:r w:rsidR="009C0A86">
          <w:rPr>
            <w:rStyle w:val="InlineCode"/>
          </w:rPr>
          <w:t>ch08</w:t>
        </w:r>
        <w:r w:rsidRPr="001A2C69">
          <w:rPr>
            <w:rStyle w:val="InlineCode"/>
          </w:rPr>
          <w:t>.R</w:t>
        </w:r>
        <w:r>
          <w:t xml:space="preserve"> </w:t>
        </w:r>
      </w:ins>
      <w:ins w:id="77" w:author="Bob Rudis" w:date="2013-10-31T21:50:00Z">
        <w:r w:rsidR="009C0A86">
          <w:t xml:space="preserve">or </w:t>
        </w:r>
        <w:r w:rsidR="009C0A86" w:rsidRPr="009C0A86">
          <w:rPr>
            <w:rStyle w:val="InlineCode"/>
            <w:rPrChange w:id="78" w:author="Bob Rudis" w:date="2013-10-31T21:51:00Z">
              <w:rPr/>
            </w:rPrChange>
          </w:rPr>
          <w:t>ch08.py</w:t>
        </w:r>
        <w:r w:rsidR="009C0A86">
          <w:t xml:space="preserve"> </w:t>
        </w:r>
      </w:ins>
      <w:ins w:id="79" w:author="Bob Rudis" w:date="2013-10-31T21:46:00Z">
        <w:r>
          <w:t>source file</w:t>
        </w:r>
      </w:ins>
      <w:ins w:id="80" w:author="Bob Rudis" w:date="2013-10-31T21:51:00Z">
        <w:r w:rsidR="009C0A86">
          <w:t>s</w:t>
        </w:r>
      </w:ins>
      <w:ins w:id="81" w:author="Bob Rudis" w:date="2013-10-31T21:46:00Z">
        <w:r>
          <w:t xml:space="preserve"> you will need to download the data files in the </w:t>
        </w:r>
        <w:r w:rsidR="009C0A86">
          <w:rPr>
            <w:rStyle w:val="InlineCode"/>
          </w:rPr>
          <w:t>ch08</w:t>
        </w:r>
        <w:r w:rsidRPr="001A2C69">
          <w:rPr>
            <w:rStyle w:val="InlineCode"/>
          </w:rPr>
          <w:t>/data</w:t>
        </w:r>
        <w:r>
          <w:t xml:space="preserve"> directory from the repository on the book’s web site for many of the listings to work correctly. You will also need to run the code in Listing</w:t>
        </w:r>
      </w:ins>
      <w:ins w:id="82" w:author="Bob Rudis" w:date="2013-10-31T21:51:00Z">
        <w:r w:rsidR="009C0A86">
          <w:t>s</w:t>
        </w:r>
      </w:ins>
      <w:ins w:id="83" w:author="Bob Rudis" w:date="2013-10-31T21:46:00Z">
        <w:r>
          <w:t xml:space="preserve"> </w:t>
        </w:r>
      </w:ins>
      <w:ins w:id="84" w:author="Bob Rudis" w:date="2013-10-31T21:51:00Z">
        <w:r w:rsidR="009C0A86">
          <w:t>8</w:t>
        </w:r>
      </w:ins>
      <w:ins w:id="85" w:author="Bob Rudis" w:date="2013-10-31T21:46:00Z">
        <w:r>
          <w:t>-0</w:t>
        </w:r>
      </w:ins>
      <w:ins w:id="86" w:author="Bob Rudis" w:date="2013-10-31T21:51:00Z">
        <w:r w:rsidR="009C0A86">
          <w:t xml:space="preserve"> and 8-1</w:t>
        </w:r>
      </w:ins>
      <w:ins w:id="87" w:author="Bob Rudis" w:date="2013-10-31T21:46:00Z">
        <w:r>
          <w:t xml:space="preserve"> to setup your R </w:t>
        </w:r>
      </w:ins>
      <w:ins w:id="88" w:author="Bob Rudis" w:date="2013-10-31T21:51:00Z">
        <w:r w:rsidR="009C0A86">
          <w:t xml:space="preserve">and Python </w:t>
        </w:r>
      </w:ins>
      <w:ins w:id="89" w:author="Bob Rudis" w:date="2013-10-31T21:46:00Z">
        <w:r>
          <w:t>environment</w:t>
        </w:r>
        <w:r w:rsidR="009C0A86">
          <w:t xml:space="preserve"> (respectively) </w:t>
        </w:r>
        <w:r>
          <w:t xml:space="preserve">for the code examples in this chapter. </w:t>
        </w:r>
      </w:ins>
    </w:p>
    <w:p w14:paraId="04FFB2A6" w14:textId="77777777" w:rsidR="004403FD" w:rsidRDefault="004403FD" w:rsidP="004403FD">
      <w:pPr>
        <w:pStyle w:val="CodeListing"/>
        <w:rPr>
          <w:ins w:id="90" w:author="Bob Rudis" w:date="2013-10-31T21:46:00Z"/>
          <w:i/>
          <w:color w:val="9B9B9B"/>
        </w:rPr>
      </w:pPr>
      <w:ins w:id="91" w:author="Bob Rudis" w:date="2013-10-31T21:46:00Z">
        <w:r w:rsidRPr="001A2C69">
          <w:rPr>
            <w:i/>
            <w:color w:val="9B9B9B"/>
          </w:rPr>
          <w:t xml:space="preserve"># </w:t>
        </w:r>
        <w:r>
          <w:rPr>
            <w:i/>
            <w:color w:val="9B9B9B"/>
          </w:rPr>
          <w:t>Listing 8-0</w:t>
        </w:r>
      </w:ins>
    </w:p>
    <w:p w14:paraId="60753A42" w14:textId="77777777" w:rsidR="004403FD" w:rsidRPr="001A2C69" w:rsidRDefault="004403FD" w:rsidP="004403FD">
      <w:pPr>
        <w:pStyle w:val="CodeListing"/>
        <w:rPr>
          <w:ins w:id="92" w:author="Bob Rudis" w:date="2013-10-31T21:46:00Z"/>
          <w:i/>
          <w:color w:val="9B9B9B"/>
        </w:rPr>
      </w:pPr>
      <w:ins w:id="93" w:author="Bob Rudis" w:date="2013-10-31T21:46:00Z">
        <w:r>
          <w:rPr>
            <w:i/>
            <w:color w:val="9B9B9B"/>
          </w:rPr>
          <w:t xml:space="preserve"># </w:t>
        </w:r>
        <w:r w:rsidRPr="001A2C69">
          <w:rPr>
            <w:i/>
            <w:color w:val="9B9B9B"/>
          </w:rPr>
          <w:t xml:space="preserve">This </w:t>
        </w:r>
        <w:r>
          <w:rPr>
            <w:i/>
            <w:color w:val="9B9B9B"/>
          </w:rPr>
          <w:t>code sets up the R environemnt for the chapter</w:t>
        </w:r>
      </w:ins>
    </w:p>
    <w:p w14:paraId="0C48D969" w14:textId="77777777" w:rsidR="004403FD" w:rsidRPr="001A2C69" w:rsidRDefault="004403FD" w:rsidP="004403FD">
      <w:pPr>
        <w:pStyle w:val="CodeListing"/>
        <w:rPr>
          <w:ins w:id="94" w:author="Bob Rudis" w:date="2013-10-31T21:46:00Z"/>
          <w:i/>
          <w:color w:val="9B9B9B"/>
        </w:rPr>
      </w:pPr>
      <w:ins w:id="95" w:author="Bob Rudis" w:date="2013-10-31T21:46:00Z">
        <w:r w:rsidRPr="001A2C69">
          <w:rPr>
            <w:i/>
            <w:color w:val="9B9B9B"/>
          </w:rPr>
          <w:t># set working directory to chapter location</w:t>
        </w:r>
      </w:ins>
    </w:p>
    <w:p w14:paraId="61C9460B" w14:textId="77777777" w:rsidR="004403FD" w:rsidRPr="001A2C69" w:rsidRDefault="004403FD" w:rsidP="004403FD">
      <w:pPr>
        <w:pStyle w:val="CodeListing"/>
        <w:rPr>
          <w:ins w:id="96" w:author="Bob Rudis" w:date="2013-10-31T21:46:00Z"/>
          <w:i/>
          <w:color w:val="9B9B9B"/>
        </w:rPr>
      </w:pPr>
      <w:ins w:id="97" w:author="Bob Rudis" w:date="2013-10-31T21:46:00Z">
        <w:r w:rsidRPr="001A2C69">
          <w:rPr>
            <w:i/>
            <w:color w:val="9B9B9B"/>
          </w:rPr>
          <w:t># (change for where you set up files in ch 2)</w:t>
        </w:r>
      </w:ins>
    </w:p>
    <w:p w14:paraId="0190F6FB" w14:textId="77777777" w:rsidR="004403FD" w:rsidRPr="00A17A85" w:rsidRDefault="004403FD" w:rsidP="004403FD">
      <w:pPr>
        <w:pStyle w:val="CodeListing"/>
        <w:rPr>
          <w:ins w:id="98" w:author="Bob Rudis" w:date="2013-10-31T21:46:00Z"/>
          <w:color w:val="800026"/>
        </w:rPr>
      </w:pPr>
      <w:ins w:id="99" w:author="Bob Rudis" w:date="2013-10-31T21:46:00Z">
        <w:r w:rsidRPr="00A17A85">
          <w:rPr>
            <w:color w:val="800026"/>
          </w:rPr>
          <w:t>setwd("~/book/ch0</w:t>
        </w:r>
        <w:r>
          <w:rPr>
            <w:color w:val="800026"/>
          </w:rPr>
          <w:t>8</w:t>
        </w:r>
        <w:r w:rsidRPr="00A17A85">
          <w:rPr>
            <w:color w:val="800026"/>
          </w:rPr>
          <w:t>")</w:t>
        </w:r>
      </w:ins>
    </w:p>
    <w:p w14:paraId="315FACA3" w14:textId="77777777" w:rsidR="004403FD" w:rsidRPr="001A2C69" w:rsidRDefault="004403FD" w:rsidP="004403FD">
      <w:pPr>
        <w:pStyle w:val="CodeListing"/>
        <w:rPr>
          <w:ins w:id="100" w:author="Bob Rudis" w:date="2013-10-31T21:46:00Z"/>
          <w:i/>
          <w:color w:val="9B9B9B"/>
        </w:rPr>
      </w:pPr>
      <w:ins w:id="101" w:author="Bob Rudis" w:date="2013-10-31T21:46:00Z">
        <w:r w:rsidRPr="001A2C69">
          <w:rPr>
            <w:i/>
            <w:color w:val="9B9B9B"/>
          </w:rPr>
          <w:t># make sure the packages for this chapter</w:t>
        </w:r>
      </w:ins>
    </w:p>
    <w:p w14:paraId="3E6EBE8F" w14:textId="77777777" w:rsidR="004403FD" w:rsidRPr="001A2C69" w:rsidRDefault="004403FD" w:rsidP="004403FD">
      <w:pPr>
        <w:pStyle w:val="CodeListing"/>
        <w:rPr>
          <w:ins w:id="102" w:author="Bob Rudis" w:date="2013-10-31T21:46:00Z"/>
          <w:i/>
          <w:color w:val="9B9B9B"/>
        </w:rPr>
      </w:pPr>
      <w:ins w:id="103" w:author="Bob Rudis" w:date="2013-10-31T21:46:00Z">
        <w:r w:rsidRPr="001A2C69">
          <w:rPr>
            <w:i/>
            <w:color w:val="9B9B9B"/>
          </w:rPr>
          <w:t># are installed, install if necessary</w:t>
        </w:r>
      </w:ins>
    </w:p>
    <w:p w14:paraId="39915505" w14:textId="77777777" w:rsidR="004403FD" w:rsidRPr="00A17A85" w:rsidRDefault="004403FD" w:rsidP="004403FD">
      <w:pPr>
        <w:pStyle w:val="CodeListing"/>
        <w:rPr>
          <w:ins w:id="104" w:author="Bob Rudis" w:date="2013-10-31T21:46:00Z"/>
          <w:color w:val="800026"/>
        </w:rPr>
      </w:pPr>
      <w:ins w:id="105" w:author="Bob Rudis" w:date="2013-10-31T21:46:00Z">
        <w:r w:rsidRPr="00A17A85">
          <w:rPr>
            <w:color w:val="800026"/>
          </w:rPr>
          <w:t>pkg &lt;- c(</w:t>
        </w:r>
        <w:r>
          <w:rPr>
            <w:color w:val="800026"/>
          </w:rPr>
          <w:t>"RBerkeley</w:t>
        </w:r>
      </w:ins>
      <w:ins w:id="106" w:author="Bob Rudis" w:date="2013-10-31T21:49:00Z">
        <w:r>
          <w:rPr>
            <w:color w:val="800026"/>
          </w:rPr>
          <w:t>"</w:t>
        </w:r>
      </w:ins>
      <w:ins w:id="107" w:author="Bob Rudis" w:date="2013-10-31T21:46:00Z">
        <w:r w:rsidRPr="00A17A85">
          <w:rPr>
            <w:color w:val="800026"/>
          </w:rPr>
          <w:t>)</w:t>
        </w:r>
      </w:ins>
    </w:p>
    <w:p w14:paraId="1777738A" w14:textId="77777777" w:rsidR="004403FD" w:rsidRPr="00A17A85" w:rsidRDefault="004403FD" w:rsidP="004403FD">
      <w:pPr>
        <w:pStyle w:val="CodeListing"/>
        <w:rPr>
          <w:ins w:id="108" w:author="Bob Rudis" w:date="2013-10-31T21:46:00Z"/>
          <w:color w:val="800026"/>
        </w:rPr>
      </w:pPr>
      <w:ins w:id="109" w:author="Bob Rudis" w:date="2013-10-31T21:46:00Z">
        <w:r w:rsidRPr="00A17A85">
          <w:rPr>
            <w:color w:val="800026"/>
          </w:rPr>
          <w:t>new.pkg &lt;- pkg[!(pkg %in% installed.packages())]</w:t>
        </w:r>
      </w:ins>
    </w:p>
    <w:p w14:paraId="5C983CFD" w14:textId="77777777" w:rsidR="004403FD" w:rsidRPr="00A17A85" w:rsidRDefault="004403FD" w:rsidP="004403FD">
      <w:pPr>
        <w:pStyle w:val="CodeListing"/>
        <w:rPr>
          <w:ins w:id="110" w:author="Bob Rudis" w:date="2013-10-31T21:46:00Z"/>
          <w:color w:val="800026"/>
        </w:rPr>
      </w:pPr>
      <w:ins w:id="111" w:author="Bob Rudis" w:date="2013-10-31T21:46:00Z">
        <w:r w:rsidRPr="00A17A85">
          <w:rPr>
            <w:color w:val="800026"/>
          </w:rPr>
          <w:t>if (length(new.pkg)) {</w:t>
        </w:r>
      </w:ins>
    </w:p>
    <w:p w14:paraId="5768972A" w14:textId="77777777" w:rsidR="004403FD" w:rsidRDefault="004403FD" w:rsidP="004403FD">
      <w:pPr>
        <w:pStyle w:val="CodeListing"/>
        <w:rPr>
          <w:ins w:id="112" w:author="Bob Rudis" w:date="2013-10-31T21:46:00Z"/>
          <w:color w:val="800026"/>
        </w:rPr>
      </w:pPr>
      <w:ins w:id="113" w:author="Bob Rudis" w:date="2013-10-31T21:46:00Z">
        <w:r w:rsidRPr="00A17A85">
          <w:rPr>
            <w:color w:val="800026"/>
          </w:rPr>
          <w:t xml:space="preserve">  install.packages(new.pkg)  </w:t>
        </w:r>
      </w:ins>
    </w:p>
    <w:p w14:paraId="627C1D9E" w14:textId="77777777" w:rsidR="004403FD" w:rsidRDefault="004403FD" w:rsidP="004403FD">
      <w:pPr>
        <w:pStyle w:val="CodeListing"/>
        <w:rPr>
          <w:ins w:id="114" w:author="Bob Rudis" w:date="2013-10-31T21:52:00Z"/>
          <w:color w:val="800026"/>
        </w:rPr>
      </w:pPr>
      <w:ins w:id="115" w:author="Bob Rudis" w:date="2013-10-31T21:46:00Z">
        <w:r>
          <w:rPr>
            <w:color w:val="800026"/>
          </w:rPr>
          <w:t>}</w:t>
        </w:r>
      </w:ins>
    </w:p>
    <w:p w14:paraId="4E891DCD" w14:textId="77777777" w:rsidR="009C0A86" w:rsidRDefault="009C0A86" w:rsidP="004403FD">
      <w:pPr>
        <w:pStyle w:val="CodeListing"/>
        <w:rPr>
          <w:ins w:id="116" w:author="Bob Rudis" w:date="2013-10-31T21:52:00Z"/>
          <w:color w:val="800026"/>
        </w:rPr>
      </w:pPr>
    </w:p>
    <w:p w14:paraId="7D490E6C" w14:textId="77777777" w:rsidR="009C0A86" w:rsidRDefault="009C0A86" w:rsidP="009C0A86">
      <w:pPr>
        <w:pStyle w:val="CodeListing"/>
        <w:rPr>
          <w:ins w:id="117" w:author="Bob Rudis" w:date="2013-10-31T21:52:00Z"/>
          <w:i/>
          <w:color w:val="9B9B9B"/>
        </w:rPr>
      </w:pPr>
      <w:ins w:id="118" w:author="Bob Rudis" w:date="2013-10-31T21:52:00Z">
        <w:r w:rsidRPr="001A2C69">
          <w:rPr>
            <w:i/>
            <w:color w:val="9B9B9B"/>
          </w:rPr>
          <w:t xml:space="preserve"># </w:t>
        </w:r>
        <w:r>
          <w:rPr>
            <w:i/>
            <w:color w:val="9B9B9B"/>
          </w:rPr>
          <w:t>Listing 8-1</w:t>
        </w:r>
      </w:ins>
    </w:p>
    <w:p w14:paraId="76BB33FA" w14:textId="77777777" w:rsidR="009C0A86" w:rsidRPr="001A2C69" w:rsidRDefault="009C0A86" w:rsidP="009C0A86">
      <w:pPr>
        <w:pStyle w:val="CodeListing"/>
        <w:rPr>
          <w:ins w:id="119" w:author="Bob Rudis" w:date="2013-10-31T21:52:00Z"/>
          <w:i/>
          <w:color w:val="9B9B9B"/>
        </w:rPr>
      </w:pPr>
      <w:ins w:id="120" w:author="Bob Rudis" w:date="2013-10-31T21:52:00Z">
        <w:r>
          <w:rPr>
            <w:i/>
            <w:color w:val="9B9B9B"/>
          </w:rPr>
          <w:t xml:space="preserve"># </w:t>
        </w:r>
        <w:r w:rsidRPr="001A2C69">
          <w:rPr>
            <w:i/>
            <w:color w:val="9B9B9B"/>
          </w:rPr>
          <w:t xml:space="preserve">This </w:t>
        </w:r>
        <w:r>
          <w:rPr>
            <w:i/>
            <w:color w:val="9B9B9B"/>
          </w:rPr>
          <w:t>code sets up the python environemnt for the chapter</w:t>
        </w:r>
      </w:ins>
    </w:p>
    <w:p w14:paraId="06C5E9A5" w14:textId="77777777" w:rsidR="009C0A86" w:rsidRPr="001A2C69" w:rsidRDefault="009C0A86" w:rsidP="009C0A86">
      <w:pPr>
        <w:pStyle w:val="CodeListing"/>
        <w:rPr>
          <w:ins w:id="121" w:author="Bob Rudis" w:date="2013-10-31T21:52:00Z"/>
          <w:i/>
          <w:color w:val="9B9B9B"/>
        </w:rPr>
      </w:pPr>
      <w:ins w:id="122" w:author="Bob Rudis" w:date="2013-10-31T21:52:00Z">
        <w:r w:rsidRPr="001A2C69">
          <w:rPr>
            <w:i/>
            <w:color w:val="9B9B9B"/>
          </w:rPr>
          <w:t># set working directory to chapter location</w:t>
        </w:r>
      </w:ins>
    </w:p>
    <w:p w14:paraId="71A1211A" w14:textId="77777777" w:rsidR="009C0A86" w:rsidRPr="001A2C69" w:rsidRDefault="009C0A86" w:rsidP="009C0A86">
      <w:pPr>
        <w:pStyle w:val="CodeListing"/>
        <w:rPr>
          <w:ins w:id="123" w:author="Bob Rudis" w:date="2013-10-31T21:52:00Z"/>
          <w:i/>
          <w:color w:val="9B9B9B"/>
        </w:rPr>
      </w:pPr>
      <w:ins w:id="124" w:author="Bob Rudis" w:date="2013-10-31T21:52:00Z">
        <w:r w:rsidRPr="001A2C69">
          <w:rPr>
            <w:i/>
            <w:color w:val="9B9B9B"/>
          </w:rPr>
          <w:t># (change for where you set up files in ch 2)</w:t>
        </w:r>
      </w:ins>
    </w:p>
    <w:p w14:paraId="4D7FCB32" w14:textId="77777777" w:rsidR="009C0A86" w:rsidRPr="00A17A85" w:rsidRDefault="009C0A86" w:rsidP="009C0A86">
      <w:pPr>
        <w:pStyle w:val="CodeListing"/>
        <w:rPr>
          <w:ins w:id="125" w:author="Bob Rudis" w:date="2013-10-31T21:52:00Z"/>
          <w:color w:val="800026"/>
        </w:rPr>
      </w:pPr>
      <w:ins w:id="126" w:author="Bob Rudis" w:date="2013-10-31T21:52:00Z">
        <w:r w:rsidRPr="00A17A85">
          <w:rPr>
            <w:color w:val="800026"/>
          </w:rPr>
          <w:t>setwd("~/book/ch0</w:t>
        </w:r>
        <w:r>
          <w:rPr>
            <w:color w:val="800026"/>
          </w:rPr>
          <w:t>8</w:t>
        </w:r>
        <w:r w:rsidRPr="00A17A85">
          <w:rPr>
            <w:color w:val="800026"/>
          </w:rPr>
          <w:t>")</w:t>
        </w:r>
      </w:ins>
    </w:p>
    <w:p w14:paraId="3AA3149B" w14:textId="77777777" w:rsidR="009C0A86" w:rsidRDefault="009C0A86" w:rsidP="009C0A86">
      <w:pPr>
        <w:pStyle w:val="CodeListing"/>
        <w:rPr>
          <w:ins w:id="127" w:author="Bob Rudis" w:date="2013-10-31T21:54:00Z"/>
          <w:i/>
          <w:color w:val="9B9B9B"/>
        </w:rPr>
      </w:pPr>
      <w:ins w:id="128" w:author="Bob Rudis" w:date="2013-10-31T21:52:00Z">
        <w:r w:rsidRPr="001A2C69">
          <w:rPr>
            <w:i/>
            <w:color w:val="9B9B9B"/>
          </w:rPr>
          <w:t># make sure the packages for this chapter</w:t>
        </w:r>
      </w:ins>
      <w:ins w:id="129" w:author="Bob Rudis" w:date="2013-10-31T21:54:00Z">
        <w:r>
          <w:rPr>
            <w:i/>
            <w:color w:val="9B9B9B"/>
          </w:rPr>
          <w:t xml:space="preserve"> are installed</w:t>
        </w:r>
      </w:ins>
    </w:p>
    <w:p w14:paraId="1D5A572D" w14:textId="77777777" w:rsidR="009C0A86" w:rsidRDefault="009C0A86" w:rsidP="004403FD">
      <w:pPr>
        <w:pStyle w:val="CodeListing"/>
        <w:rPr>
          <w:ins w:id="130" w:author="Bob Rudis" w:date="2013-10-31T21:54:00Z"/>
          <w:i/>
          <w:color w:val="9B9B9B"/>
        </w:rPr>
      </w:pPr>
    </w:p>
    <w:p w14:paraId="2DCF1D29" w14:textId="4E91EF0E" w:rsidR="009C0A86" w:rsidRDefault="009C0A86">
      <w:pPr>
        <w:pStyle w:val="Para"/>
        <w:rPr>
          <w:ins w:id="131" w:author="Bob Rudis" w:date="2013-10-31T21:54:00Z"/>
        </w:rPr>
        <w:pPrChange w:id="132" w:author="Bob Rudis" w:date="2013-10-31T21:54:00Z">
          <w:pPr>
            <w:pStyle w:val="CodeListing"/>
          </w:pPr>
        </w:pPrChange>
      </w:pPr>
      <w:ins w:id="133" w:author="Bob Rudis" w:date="2013-10-31T21:54:00Z">
        <w:r>
          <w:t xml:space="preserve">For the Python examples, you will need to ensure the proper libraries are installed. </w:t>
        </w:r>
      </w:ins>
      <w:ins w:id="134" w:author="Bob Rudis" w:date="2013-10-31T22:19:00Z">
        <w:r w:rsidR="0028668A">
          <w:t>First, if you did install Python with Canopy (see Chapter 2), you’ll need to refer to this knowledge base article</w:t>
        </w:r>
      </w:ins>
      <w:ins w:id="135" w:author="Bob Rudis" w:date="2013-10-31T22:20:00Z">
        <w:r w:rsidR="0028668A">
          <w:t xml:space="preserve"> (</w:t>
        </w:r>
        <w:r w:rsidR="0028668A" w:rsidRPr="0028668A">
          <w:rPr>
            <w:rStyle w:val="InlineURL"/>
            <w:rPrChange w:id="136" w:author="Bob Rudis" w:date="2013-10-31T22:20:00Z">
              <w:rPr/>
            </w:rPrChange>
          </w:rPr>
          <w:fldChar w:fldCharType="begin"/>
        </w:r>
        <w:r w:rsidR="0028668A" w:rsidRPr="0028668A">
          <w:rPr>
            <w:rStyle w:val="InlineURL"/>
            <w:rPrChange w:id="137" w:author="Bob Rudis" w:date="2013-10-31T22:20:00Z">
              <w:rPr/>
            </w:rPrChange>
          </w:rPr>
          <w:instrText xml:space="preserve"> HYPERLINK "https://support.enthought.com/entries/23389761-Installing-packages-into-Canopy-User-Python-from-the-OS-command-line" </w:instrText>
        </w:r>
        <w:r w:rsidR="0028668A" w:rsidRPr="0028668A">
          <w:rPr>
            <w:rStyle w:val="InlineURL"/>
            <w:rPrChange w:id="138" w:author="Bob Rudis" w:date="2013-10-31T22:20:00Z">
              <w:rPr/>
            </w:rPrChange>
          </w:rPr>
          <w:fldChar w:fldCharType="separate"/>
        </w:r>
        <w:r w:rsidR="0028668A" w:rsidRPr="0028668A">
          <w:rPr>
            <w:rStyle w:val="InlineURL"/>
            <w:rPrChange w:id="139" w:author="Bob Rudis" w:date="2013-10-31T22:20:00Z">
              <w:rPr>
                <w:rStyle w:val="Hyperlink"/>
              </w:rPr>
            </w:rPrChange>
          </w:rPr>
          <w:t>https://support.enthought.com/entries/23389761-Installing-packages-into-Canopy-User-Python-from-the-OS-command-line</w:t>
        </w:r>
        <w:r w:rsidR="0028668A" w:rsidRPr="0028668A">
          <w:rPr>
            <w:rStyle w:val="InlineURL"/>
            <w:rPrChange w:id="140" w:author="Bob Rudis" w:date="2013-10-31T22:20:00Z">
              <w:rPr/>
            </w:rPrChange>
          </w:rPr>
          <w:fldChar w:fldCharType="end"/>
        </w:r>
        <w:r w:rsidR="0028668A">
          <w:t xml:space="preserve">) </w:t>
        </w:r>
      </w:ins>
      <w:ins w:id="141" w:author="Bob Rudis" w:date="2013-10-31T22:19:00Z">
        <w:r w:rsidR="0028668A">
          <w:t xml:space="preserve">on the </w:t>
        </w:r>
        <w:proofErr w:type="spellStart"/>
        <w:r w:rsidR="0028668A">
          <w:t>Enthought</w:t>
        </w:r>
        <w:proofErr w:type="spellEnd"/>
        <w:r w:rsidR="0028668A">
          <w:t xml:space="preserve"> support </w:t>
        </w:r>
      </w:ins>
      <w:ins w:id="142" w:author="Bob Rudis" w:date="2013-10-31T22:23:00Z">
        <w:r w:rsidR="009636DC">
          <w:t>site, which</w:t>
        </w:r>
      </w:ins>
      <w:ins w:id="143" w:author="Bob Rudis" w:date="2013-10-31T22:20:00Z">
        <w:r w:rsidR="009636DC">
          <w:t xml:space="preserve"> will enable you to install Python packages from external sources.</w:t>
        </w:r>
      </w:ins>
      <w:ins w:id="144" w:author="Bob Rudis" w:date="2013-10-31T22:24:00Z">
        <w:r w:rsidR="009636DC">
          <w:t xml:space="preserve"> You will also need a working </w:t>
        </w:r>
        <w:proofErr w:type="spellStart"/>
        <w:r w:rsidR="009636DC">
          <w:t>Redis</w:t>
        </w:r>
        <w:proofErr w:type="spellEnd"/>
        <w:r w:rsidR="009636DC">
          <w:t xml:space="preserve"> server before installing the Python </w:t>
        </w:r>
        <w:proofErr w:type="spellStart"/>
        <w:r w:rsidR="009636DC">
          <w:t>redis</w:t>
        </w:r>
        <w:proofErr w:type="spellEnd"/>
        <w:r w:rsidR="009636DC">
          <w:t xml:space="preserve"> component. Refer to the </w:t>
        </w:r>
        <w:proofErr w:type="spellStart"/>
        <w:r w:rsidR="009636DC">
          <w:t>Redis</w:t>
        </w:r>
        <w:proofErr w:type="spellEnd"/>
        <w:r w:rsidR="009636DC">
          <w:t xml:space="preserve"> </w:t>
        </w:r>
        <w:proofErr w:type="spellStart"/>
        <w:r w:rsidR="009636DC">
          <w:t>quickstart</w:t>
        </w:r>
        <w:proofErr w:type="spellEnd"/>
        <w:r w:rsidR="009636DC">
          <w:t xml:space="preserve"> </w:t>
        </w:r>
        <w:proofErr w:type="spellStart"/>
        <w:r w:rsidR="009636DC">
          <w:t>quide</w:t>
        </w:r>
        <w:proofErr w:type="spellEnd"/>
        <w:r w:rsidR="009636DC">
          <w:t xml:space="preserve"> (</w:t>
        </w:r>
      </w:ins>
      <w:ins w:id="145" w:author="Bob Rudis" w:date="2013-10-31T22:25:00Z">
        <w:r w:rsidR="009636DC" w:rsidRPr="009636DC">
          <w:rPr>
            <w:rStyle w:val="InlineCode"/>
            <w:rPrChange w:id="146" w:author="Bob Rudis" w:date="2013-10-31T22:25:00Z">
              <w:rPr/>
            </w:rPrChange>
          </w:rPr>
          <w:fldChar w:fldCharType="begin"/>
        </w:r>
        <w:r w:rsidR="009636DC" w:rsidRPr="009636DC">
          <w:rPr>
            <w:rStyle w:val="InlineCode"/>
            <w:rPrChange w:id="147" w:author="Bob Rudis" w:date="2013-10-31T22:25:00Z">
              <w:rPr/>
            </w:rPrChange>
          </w:rPr>
          <w:instrText xml:space="preserve"> HYPERLINK "http://redis.io/topics/quickstart" </w:instrText>
        </w:r>
        <w:r w:rsidR="009636DC" w:rsidRPr="009636DC">
          <w:rPr>
            <w:rStyle w:val="InlineCode"/>
            <w:rPrChange w:id="148" w:author="Bob Rudis" w:date="2013-10-31T22:25:00Z">
              <w:rPr/>
            </w:rPrChange>
          </w:rPr>
          <w:fldChar w:fldCharType="separate"/>
        </w:r>
        <w:r w:rsidR="009636DC" w:rsidRPr="009636DC">
          <w:rPr>
            <w:rStyle w:val="InlineCode"/>
            <w:rPrChange w:id="149" w:author="Bob Rudis" w:date="2013-10-31T22:25:00Z">
              <w:rPr>
                <w:rStyle w:val="Hyperlink"/>
              </w:rPr>
            </w:rPrChange>
          </w:rPr>
          <w:t>http://redis.io/topics/quickstart</w:t>
        </w:r>
        <w:r w:rsidR="009636DC" w:rsidRPr="009636DC">
          <w:rPr>
            <w:rStyle w:val="InlineCode"/>
            <w:rPrChange w:id="150" w:author="Bob Rudis" w:date="2013-10-31T22:25:00Z">
              <w:rPr/>
            </w:rPrChange>
          </w:rPr>
          <w:fldChar w:fldCharType="end"/>
        </w:r>
        <w:r w:rsidR="009636DC">
          <w:t xml:space="preserve">) for information on how to get </w:t>
        </w:r>
        <w:proofErr w:type="spellStart"/>
        <w:r w:rsidR="009636DC">
          <w:t>Redis</w:t>
        </w:r>
        <w:proofErr w:type="spellEnd"/>
        <w:r w:rsidR="009636DC">
          <w:t xml:space="preserve"> up and running.</w:t>
        </w:r>
      </w:ins>
      <w:ins w:id="151" w:author="Bob Rudis" w:date="2013-10-31T22:19:00Z">
        <w:r w:rsidR="0028668A">
          <w:t xml:space="preserve"> </w:t>
        </w:r>
      </w:ins>
      <w:ins w:id="152" w:author="Bob Rudis" w:date="2013-10-31T22:26:00Z">
        <w:r w:rsidR="009636DC">
          <w:t xml:space="preserve">The following code sets up the necessary environment from a typical </w:t>
        </w:r>
        <w:proofErr w:type="spellStart"/>
        <w:r w:rsidR="009636DC">
          <w:t>Debain</w:t>
        </w:r>
        <w:proofErr w:type="spellEnd"/>
        <w:r w:rsidR="009636DC">
          <w:t>-style system shell prompt</w:t>
        </w:r>
      </w:ins>
      <w:ins w:id="153" w:author="Bob Rudis" w:date="2013-10-31T21:54:00Z">
        <w:r>
          <w:t>:</w:t>
        </w:r>
      </w:ins>
    </w:p>
    <w:p w14:paraId="7D9E7021" w14:textId="77777777" w:rsidR="009C0A86" w:rsidRDefault="009C0A86">
      <w:pPr>
        <w:pStyle w:val="CodeSnippet"/>
        <w:rPr>
          <w:ins w:id="154" w:author="Bob Rudis" w:date="2013-10-31T21:57:00Z"/>
        </w:rPr>
        <w:pPrChange w:id="155" w:author="Bob Rudis" w:date="2013-10-31T21:55:00Z">
          <w:pPr>
            <w:pStyle w:val="CodeListing"/>
          </w:pPr>
        </w:pPrChange>
      </w:pPr>
      <w:ins w:id="156" w:author="Bob Rudis" w:date="2013-10-31T21:57:00Z">
        <w:r w:rsidRPr="009C0A86">
          <w:rPr>
            <w:color w:val="252525"/>
            <w:rPrChange w:id="157" w:author="Bob Rudis" w:date="2013-10-31T21:59:00Z">
              <w:rPr/>
            </w:rPrChange>
          </w:rPr>
          <w:t>dds$</w:t>
        </w:r>
      </w:ins>
      <w:ins w:id="158" w:author="Bob Rudis" w:date="2013-10-31T21:58:00Z">
        <w:r>
          <w:t xml:space="preserve"> </w:t>
        </w:r>
        <w:r w:rsidRPr="009C0A86">
          <w:rPr>
            <w:i/>
            <w:color w:val="9B9B9B"/>
            <w:rPrChange w:id="159" w:author="Bob Rudis" w:date="2013-10-31T21:59:00Z">
              <w:rPr/>
            </w:rPrChange>
          </w:rPr>
          <w:t># install the Berkeley DB library</w:t>
        </w:r>
      </w:ins>
    </w:p>
    <w:p w14:paraId="424091B5" w14:textId="77777777" w:rsidR="009C0A86" w:rsidRDefault="009C0A86">
      <w:pPr>
        <w:pStyle w:val="CodeSnippet"/>
        <w:rPr>
          <w:ins w:id="160" w:author="Bob Rudis" w:date="2013-10-31T21:58:00Z"/>
        </w:rPr>
        <w:pPrChange w:id="161" w:author="Bob Rudis" w:date="2013-10-31T21:55:00Z">
          <w:pPr>
            <w:pStyle w:val="CodeListing"/>
          </w:pPr>
        </w:pPrChange>
      </w:pPr>
      <w:ins w:id="162" w:author="Bob Rudis" w:date="2013-10-31T21:55:00Z">
        <w:r w:rsidRPr="009C0A86">
          <w:rPr>
            <w:color w:val="252525"/>
            <w:rPrChange w:id="163" w:author="Bob Rudis" w:date="2013-10-31T21:59:00Z">
              <w:rPr/>
            </w:rPrChange>
          </w:rPr>
          <w:t>dds$</w:t>
        </w:r>
        <w:r>
          <w:t xml:space="preserve"> </w:t>
        </w:r>
        <w:r w:rsidRPr="009C0A86">
          <w:rPr>
            <w:color w:val="800026"/>
            <w:rPrChange w:id="164" w:author="Bob Rudis" w:date="2013-10-31T21:59:00Z">
              <w:rPr/>
            </w:rPrChange>
          </w:rPr>
          <w:t>sudo apt-get install libdb-dev</w:t>
        </w:r>
      </w:ins>
    </w:p>
    <w:p w14:paraId="4222A000" w14:textId="77777777" w:rsidR="009C0A86" w:rsidRPr="009C0A86" w:rsidRDefault="009C0A86">
      <w:pPr>
        <w:pStyle w:val="CodeSnippet"/>
        <w:rPr>
          <w:ins w:id="165" w:author="Bob Rudis" w:date="2013-10-31T21:58:00Z"/>
          <w:color w:val="9B9B9B"/>
          <w:rPrChange w:id="166" w:author="Bob Rudis" w:date="2013-10-31T21:59:00Z">
            <w:rPr>
              <w:ins w:id="167" w:author="Bob Rudis" w:date="2013-10-31T21:58:00Z"/>
            </w:rPr>
          </w:rPrChange>
        </w:rPr>
        <w:pPrChange w:id="168" w:author="Bob Rudis" w:date="2013-10-31T21:55:00Z">
          <w:pPr>
            <w:pStyle w:val="CodeListing"/>
          </w:pPr>
        </w:pPrChange>
      </w:pPr>
      <w:ins w:id="169" w:author="Bob Rudis" w:date="2013-10-31T21:58:00Z">
        <w:r w:rsidRPr="009C0A86">
          <w:rPr>
            <w:color w:val="252525"/>
            <w:rPrChange w:id="170" w:author="Bob Rudis" w:date="2013-10-31T21:59:00Z">
              <w:rPr/>
            </w:rPrChange>
          </w:rPr>
          <w:t xml:space="preserve">dds$ </w:t>
        </w:r>
        <w:r w:rsidRPr="009C0A86">
          <w:rPr>
            <w:i/>
            <w:color w:val="9B9B9B"/>
            <w:rPrChange w:id="171" w:author="Bob Rudis" w:date="2013-10-31T21:59:00Z">
              <w:rPr/>
            </w:rPrChange>
          </w:rPr>
          <w:t># install Python package for Berkeley DB interface</w:t>
        </w:r>
      </w:ins>
    </w:p>
    <w:p w14:paraId="4560F245" w14:textId="77777777" w:rsidR="009C0A86" w:rsidRDefault="009C0A86">
      <w:pPr>
        <w:pStyle w:val="CodeSnippet"/>
        <w:rPr>
          <w:ins w:id="172" w:author="Bob Rudis" w:date="2013-10-31T21:55:00Z"/>
        </w:rPr>
        <w:pPrChange w:id="173" w:author="Bob Rudis" w:date="2013-10-31T21:55:00Z">
          <w:pPr>
            <w:pStyle w:val="CodeListing"/>
          </w:pPr>
        </w:pPrChange>
      </w:pPr>
      <w:ins w:id="174" w:author="Bob Rudis" w:date="2013-10-31T21:58:00Z">
        <w:r w:rsidRPr="009C0A86">
          <w:rPr>
            <w:color w:val="252525"/>
            <w:rPrChange w:id="175" w:author="Bob Rudis" w:date="2013-10-31T21:59:00Z">
              <w:rPr/>
            </w:rPrChange>
          </w:rPr>
          <w:t xml:space="preserve">dds$ </w:t>
        </w:r>
        <w:r w:rsidRPr="009C0A86">
          <w:rPr>
            <w:i/>
            <w:color w:val="9B9B9B"/>
            <w:rPrChange w:id="176" w:author="Bob Rudis" w:date="2013-10-31T21:59:00Z">
              <w:rPr/>
            </w:rPrChange>
          </w:rPr>
          <w:t># note that you may not need sudo depending on your environment</w:t>
        </w:r>
      </w:ins>
    </w:p>
    <w:p w14:paraId="333B2BD7" w14:textId="77777777" w:rsidR="004403FD" w:rsidRDefault="009C0A86" w:rsidP="009C0A86">
      <w:pPr>
        <w:pStyle w:val="CodeSnippet"/>
        <w:rPr>
          <w:ins w:id="177" w:author="Bob Rudis" w:date="2013-10-31T21:57:00Z"/>
        </w:rPr>
      </w:pPr>
      <w:ins w:id="178" w:author="Bob Rudis" w:date="2013-10-31T21:56:00Z">
        <w:r w:rsidRPr="009C0A86">
          <w:rPr>
            <w:color w:val="252525"/>
            <w:rPrChange w:id="179" w:author="Bob Rudis" w:date="2013-10-31T21:59:00Z">
              <w:rPr/>
            </w:rPrChange>
          </w:rPr>
          <w:t>dd</w:t>
        </w:r>
      </w:ins>
      <w:ins w:id="180" w:author="Bob Rudis" w:date="2013-10-31T21:57:00Z">
        <w:r w:rsidRPr="009C0A86">
          <w:rPr>
            <w:color w:val="252525"/>
            <w:rPrChange w:id="181" w:author="Bob Rudis" w:date="2013-10-31T21:59:00Z">
              <w:rPr/>
            </w:rPrChange>
          </w:rPr>
          <w:t xml:space="preserve">s$ </w:t>
        </w:r>
        <w:r w:rsidRPr="009C0A86">
          <w:rPr>
            <w:color w:val="800026"/>
            <w:rPrChange w:id="182" w:author="Bob Rudis" w:date="2013-10-31T21:59:00Z">
              <w:rPr/>
            </w:rPrChange>
          </w:rPr>
          <w:t>sudo pip install bsddb3</w:t>
        </w:r>
      </w:ins>
    </w:p>
    <w:p w14:paraId="247B7AC3" w14:textId="3624BB46" w:rsidR="009636DC" w:rsidRPr="001A2C69" w:rsidRDefault="009636DC" w:rsidP="009636DC">
      <w:pPr>
        <w:pStyle w:val="CodeSnippet"/>
        <w:rPr>
          <w:ins w:id="183" w:author="Bob Rudis" w:date="2013-10-31T22:22:00Z"/>
          <w:color w:val="9B9B9B"/>
        </w:rPr>
      </w:pPr>
      <w:ins w:id="184" w:author="Bob Rudis" w:date="2013-10-31T22:22:00Z">
        <w:r w:rsidRPr="001A2C69">
          <w:rPr>
            <w:color w:val="252525"/>
          </w:rPr>
          <w:t xml:space="preserve">dds$ </w:t>
        </w:r>
        <w:r w:rsidRPr="001A2C69">
          <w:rPr>
            <w:i/>
            <w:color w:val="9B9B9B"/>
          </w:rPr>
          <w:t xml:space="preserve"># install Python package for </w:t>
        </w:r>
        <w:r>
          <w:rPr>
            <w:i/>
            <w:color w:val="9B9B9B"/>
          </w:rPr>
          <w:t>Redis</w:t>
        </w:r>
        <w:r w:rsidRPr="001A2C69">
          <w:rPr>
            <w:i/>
            <w:color w:val="9B9B9B"/>
          </w:rPr>
          <w:t xml:space="preserve"> interface</w:t>
        </w:r>
      </w:ins>
    </w:p>
    <w:p w14:paraId="6AF5BBB1" w14:textId="0EBB110A" w:rsidR="009636DC" w:rsidRDefault="009636DC" w:rsidP="009636DC">
      <w:pPr>
        <w:pStyle w:val="CodeSnippet"/>
        <w:rPr>
          <w:ins w:id="185" w:author="Bob Rudis" w:date="2013-10-31T22:22:00Z"/>
        </w:rPr>
      </w:pPr>
      <w:ins w:id="186" w:author="Bob Rudis" w:date="2013-10-31T22:22:00Z">
        <w:r w:rsidRPr="001A2C69">
          <w:rPr>
            <w:color w:val="252525"/>
          </w:rPr>
          <w:t xml:space="preserve">dds$ </w:t>
        </w:r>
        <w:r w:rsidRPr="001A2C69">
          <w:rPr>
            <w:color w:val="800026"/>
          </w:rPr>
          <w:t xml:space="preserve">sudo pip install </w:t>
        </w:r>
      </w:ins>
      <w:ins w:id="187" w:author="Bob Rudis" w:date="2013-10-31T22:23:00Z">
        <w:r>
          <w:rPr>
            <w:color w:val="800026"/>
          </w:rPr>
          <w:t>redis</w:t>
        </w:r>
      </w:ins>
    </w:p>
    <w:p w14:paraId="000DAABB" w14:textId="77777777" w:rsidR="009C0A86" w:rsidRDefault="009C0A86" w:rsidP="009C0A86">
      <w:pPr>
        <w:pStyle w:val="CodeSnippet"/>
      </w:pPr>
    </w:p>
    <w:p w14:paraId="275B7052" w14:textId="77777777" w:rsidR="00332EBE" w:rsidRDefault="00332EBE" w:rsidP="00332EBE">
      <w:pPr>
        <w:pStyle w:val="FeatureType"/>
      </w:pPr>
      <w:proofErr w:type="gramStart"/>
      <w:r>
        <w:t>type</w:t>
      </w:r>
      <w:proofErr w:type="gramEnd"/>
      <w:r>
        <w:t>="general"</w:t>
      </w:r>
    </w:p>
    <w:p w14:paraId="79F0CFF4" w14:textId="77777777" w:rsidR="00332EBE" w:rsidRDefault="00332EBE" w:rsidP="00332EBE">
      <w:pPr>
        <w:pStyle w:val="FeatureTitle"/>
      </w:pPr>
      <w:r>
        <w:t>A Primer on SQL/RDMBS Databases</w:t>
      </w:r>
    </w:p>
    <w:p w14:paraId="2666CD23" w14:textId="77777777" w:rsidR="003A63D4" w:rsidRDefault="00012D47" w:rsidP="00332EBE">
      <w:pPr>
        <w:pStyle w:val="FeaturePara"/>
      </w:pPr>
      <w:r>
        <w:t xml:space="preserve">Due to the regular attention given to </w:t>
      </w:r>
      <w:del w:id="188" w:author="Kent, Kevin - Indianapolis" w:date="2013-10-30T09:49:00Z">
        <w:r w:rsidDel="00435F10">
          <w:delText>i</w:delText>
        </w:r>
      </w:del>
      <w:ins w:id="189" w:author="Kent, Kevin - Indianapolis" w:date="2013-10-30T09:49:00Z">
        <w:r w:rsidR="00435F10">
          <w:t>I</w:t>
        </w:r>
      </w:ins>
      <w:r>
        <w:t>nfo</w:t>
      </w:r>
      <w:del w:id="190" w:author="Kent, Kevin - Indianapolis" w:date="2013-10-30T09:49:00Z">
        <w:r w:rsidDel="00435F10">
          <w:delText>s</w:delText>
        </w:r>
      </w:del>
      <w:ins w:id="191" w:author="Kent, Kevin - Indianapolis" w:date="2013-10-30T09:49:00Z">
        <w:r w:rsidR="00435F10">
          <w:t>S</w:t>
        </w:r>
      </w:ins>
      <w:r>
        <w:t>ec’s “most wanted”—SQL Injection</w:t>
      </w:r>
      <w:r w:rsidR="00F94C68">
        <w:t xml:space="preserve"> (</w:t>
      </w:r>
      <w:proofErr w:type="spellStart"/>
      <w:r w:rsidR="00F94C68">
        <w:t>SQLi</w:t>
      </w:r>
      <w:proofErr w:type="spellEnd"/>
      <w:r w:rsidR="00F94C68">
        <w:t>)</w:t>
      </w:r>
      <w:r>
        <w:t xml:space="preserve"> vulnerabilities—t</w:t>
      </w:r>
      <w:r w:rsidR="00332EBE" w:rsidRPr="00332EBE">
        <w:t>his chapter assumes the reader has some familiarity with traditional RDBMS systems such as MySQL (</w:t>
      </w:r>
      <w:r w:rsidR="00332EBE" w:rsidRPr="00E22615">
        <w:rPr>
          <w:rStyle w:val="InlineURL"/>
          <w:highlight w:val="green"/>
          <w:rPrChange w:id="192" w:author="Russell Thomas" w:date="2013-10-22T12:03:00Z">
            <w:rPr>
              <w:rStyle w:val="InlineURL"/>
            </w:rPr>
          </w:rPrChange>
        </w:rPr>
        <w:t>http://www.mysql.com/downloads/</w:t>
      </w:r>
      <w:r w:rsidR="00332EBE" w:rsidRPr="00E22615">
        <w:rPr>
          <w:highlight w:val="green"/>
          <w:rPrChange w:id="193" w:author="Russell Thomas" w:date="2013-10-22T12:03:00Z">
            <w:rPr/>
          </w:rPrChange>
        </w:rPr>
        <w:t>),</w:t>
      </w:r>
      <w:r w:rsidR="00332EBE" w:rsidRPr="00332EBE">
        <w:t xml:space="preserve"> </w:t>
      </w:r>
      <w:proofErr w:type="spellStart"/>
      <w:r w:rsidR="00332EBE" w:rsidRPr="00332EBE">
        <w:t>MariaDB</w:t>
      </w:r>
      <w:proofErr w:type="spellEnd"/>
      <w:r w:rsidR="00332EBE" w:rsidRPr="00332EBE">
        <w:t xml:space="preserve"> (</w:t>
      </w:r>
      <w:r w:rsidR="00332EBE" w:rsidRPr="00E22615">
        <w:rPr>
          <w:rStyle w:val="InlineURL"/>
          <w:highlight w:val="green"/>
          <w:rPrChange w:id="194" w:author="Russell Thomas" w:date="2013-10-22T12:03:00Z">
            <w:rPr>
              <w:rStyle w:val="InlineURL"/>
            </w:rPr>
          </w:rPrChange>
        </w:rPr>
        <w:t>https://mariadb.org/</w:t>
      </w:r>
      <w:r w:rsidR="00332EBE" w:rsidRPr="00E22615">
        <w:rPr>
          <w:highlight w:val="green"/>
          <w:rPrChange w:id="195" w:author="Russell Thomas" w:date="2013-10-22T12:03:00Z">
            <w:rPr/>
          </w:rPrChange>
        </w:rPr>
        <w:t>),</w:t>
      </w:r>
      <w:r w:rsidR="00332EBE" w:rsidRPr="00332EBE">
        <w:t xml:space="preserve"> Oracle (</w:t>
      </w:r>
      <w:r w:rsidR="00332EBE" w:rsidRPr="00E22615">
        <w:rPr>
          <w:rStyle w:val="InlineURL"/>
          <w:highlight w:val="green"/>
          <w:rPrChange w:id="196" w:author="Russell Thomas" w:date="2013-10-22T12:04:00Z">
            <w:rPr>
              <w:rStyle w:val="InlineURL"/>
            </w:rPr>
          </w:rPrChange>
        </w:rPr>
        <w:t>http://www.oracle.com/technetwork/database/enterprise-edition/downloads/index.html</w:t>
      </w:r>
      <w:r w:rsidR="00332EBE" w:rsidRPr="00332EBE">
        <w:t xml:space="preserve">) or </w:t>
      </w:r>
      <w:proofErr w:type="spellStart"/>
      <w:r w:rsidR="00332EBE" w:rsidRPr="00332EBE">
        <w:t>PostgreSQ</w:t>
      </w:r>
      <w:r w:rsidR="003A63D4">
        <w:t>L</w:t>
      </w:r>
      <w:proofErr w:type="spellEnd"/>
      <w:r w:rsidR="003A63D4">
        <w:t xml:space="preserve"> (</w:t>
      </w:r>
      <w:r w:rsidRPr="00E22615">
        <w:rPr>
          <w:rStyle w:val="InlineURL"/>
          <w:highlight w:val="green"/>
          <w:rPrChange w:id="197" w:author="Russell Thomas" w:date="2013-10-22T12:04:00Z">
            <w:rPr>
              <w:rStyle w:val="InlineURL"/>
            </w:rPr>
          </w:rPrChange>
        </w:rPr>
        <w:t>http://www.postgresql.org/</w:t>
      </w:r>
      <w:r w:rsidR="003A63D4" w:rsidRPr="00E22615">
        <w:rPr>
          <w:highlight w:val="green"/>
          <w:rPrChange w:id="198" w:author="Russell Thomas" w:date="2013-10-22T12:04:00Z">
            <w:rPr/>
          </w:rPrChange>
        </w:rPr>
        <w:t>).</w:t>
      </w:r>
    </w:p>
    <w:p w14:paraId="50D8772E" w14:textId="77777777" w:rsidR="00332EBE" w:rsidRDefault="00332EBE" w:rsidP="00332EBE">
      <w:pPr>
        <w:pStyle w:val="FeaturePara"/>
      </w:pPr>
      <w:r w:rsidRPr="00332EBE">
        <w:t>If you are coming at this chapter without prior experience in relational databases you will have an edge up on many reader</w:t>
      </w:r>
      <w:r>
        <w:t xml:space="preserve">s </w:t>
      </w:r>
      <w:del w:id="199" w:author="Kent, Kevin - Indianapolis" w:date="2013-10-25T12:55:00Z">
        <w:r w:rsidDel="00F86C2E">
          <w:delText xml:space="preserve">that </w:delText>
        </w:r>
      </w:del>
      <w:ins w:id="200" w:author="Kent, Kevin - Indianapolis" w:date="2013-10-25T12:55:00Z">
        <w:r w:rsidR="00F86C2E">
          <w:t xml:space="preserve">who </w:t>
        </w:r>
      </w:ins>
      <w:r>
        <w:t xml:space="preserve">have a </w:t>
      </w:r>
      <w:r w:rsidR="003A63D4">
        <w:t>predisposition</w:t>
      </w:r>
      <w:r>
        <w:t xml:space="preserve"> toward</w:t>
      </w:r>
      <w:del w:id="201" w:author="Kent, Kevin - Indianapolis" w:date="2013-10-25T12:55:00Z">
        <w:r w:rsidDel="00F86C2E">
          <w:delText>s</w:delText>
        </w:r>
      </w:del>
      <w:r>
        <w:t xml:space="preserve"> them</w:t>
      </w:r>
      <w:r w:rsidR="002D41D5">
        <w:t>,</w:t>
      </w:r>
      <w:r>
        <w:t xml:space="preserve"> but some of the </w:t>
      </w:r>
      <w:r w:rsidR="002D41D5">
        <w:t>topics and references could be a bit confusing</w:t>
      </w:r>
      <w:r>
        <w:t xml:space="preserve">. This short primer on RDBMS systems </w:t>
      </w:r>
      <w:r w:rsidR="00075127">
        <w:t xml:space="preserve">should help </w:t>
      </w:r>
      <w:r w:rsidR="00855533">
        <w:t>introduce you to the basic concepts</w:t>
      </w:r>
      <w:r w:rsidR="00075127">
        <w:t>.</w:t>
      </w:r>
    </w:p>
    <w:p w14:paraId="1B60F3C8" w14:textId="77777777" w:rsidR="00075127" w:rsidRDefault="0086610F" w:rsidP="00332EBE">
      <w:pPr>
        <w:pStyle w:val="FeaturePara"/>
      </w:pPr>
      <w:r>
        <w:t xml:space="preserve">Most </w:t>
      </w:r>
      <w:r w:rsidR="008E4C69">
        <w:t>RDBMS systems have the following core attributes:</w:t>
      </w:r>
    </w:p>
    <w:p w14:paraId="717511DA" w14:textId="77777777" w:rsidR="008E4C69" w:rsidRDefault="008E4C69" w:rsidP="00D85BE6">
      <w:pPr>
        <w:pStyle w:val="FeaturePara"/>
      </w:pPr>
      <w:proofErr w:type="gramStart"/>
      <w:r w:rsidRPr="00035DA0">
        <w:rPr>
          <w:b/>
          <w:highlight w:val="green"/>
          <w:rPrChange w:id="202" w:author="Russell Thomas" w:date="2013-10-22T12:47:00Z">
            <w:rPr>
              <w:b/>
            </w:rPr>
          </w:rPrChange>
        </w:rPr>
        <w:lastRenderedPageBreak/>
        <w:t xml:space="preserve">Data is organized by </w:t>
      </w:r>
      <w:r w:rsidRPr="00035DA0">
        <w:rPr>
          <w:b/>
          <w:i/>
          <w:highlight w:val="green"/>
          <w:rPrChange w:id="203" w:author="Russell Thomas" w:date="2013-10-22T12:47:00Z">
            <w:rPr>
              <w:b/>
              <w:i/>
            </w:rPr>
          </w:rPrChange>
        </w:rPr>
        <w:t>tables</w:t>
      </w:r>
      <w:proofErr w:type="gramEnd"/>
      <w:r w:rsidRPr="00035DA0">
        <w:rPr>
          <w:b/>
          <w:highlight w:val="green"/>
          <w:rPrChange w:id="204" w:author="Russell Thomas" w:date="2013-10-22T12:47:00Z">
            <w:rPr>
              <w:b/>
            </w:rPr>
          </w:rPrChange>
        </w:rPr>
        <w:t>,</w:t>
      </w:r>
      <w:r w:rsidRPr="00035DA0">
        <w:rPr>
          <w:highlight w:val="green"/>
          <w:rPrChange w:id="205" w:author="Russell Thomas" w:date="2013-10-22T12:47:00Z">
            <w:rPr/>
          </w:rPrChange>
        </w:rPr>
        <w:t xml:space="preserve"> </w:t>
      </w:r>
      <w:r w:rsidRPr="00035DA0">
        <w:rPr>
          <w:b/>
          <w:highlight w:val="green"/>
          <w:rPrChange w:id="206" w:author="Russell Thomas" w:date="2013-10-22T12:47:00Z">
            <w:rPr>
              <w:b/>
            </w:rPr>
          </w:rPrChange>
        </w:rPr>
        <w:t xml:space="preserve">with </w:t>
      </w:r>
      <w:r w:rsidRPr="00035DA0">
        <w:rPr>
          <w:b/>
          <w:i/>
          <w:highlight w:val="green"/>
          <w:rPrChange w:id="207" w:author="Russell Thomas" w:date="2013-10-22T12:47:00Z">
            <w:rPr>
              <w:b/>
              <w:i/>
            </w:rPr>
          </w:rPrChange>
        </w:rPr>
        <w:t>attributes</w:t>
      </w:r>
      <w:r w:rsidRPr="00035DA0">
        <w:rPr>
          <w:b/>
          <w:highlight w:val="green"/>
          <w:rPrChange w:id="208" w:author="Russell Thomas" w:date="2013-10-22T12:47:00Z">
            <w:rPr>
              <w:b/>
            </w:rPr>
          </w:rPrChange>
        </w:rPr>
        <w:t xml:space="preserve"> (</w:t>
      </w:r>
      <w:r w:rsidRPr="00035DA0">
        <w:rPr>
          <w:b/>
          <w:i/>
          <w:highlight w:val="green"/>
          <w:rPrChange w:id="209" w:author="Russell Thomas" w:date="2013-10-22T12:47:00Z">
            <w:rPr>
              <w:b/>
              <w:i/>
            </w:rPr>
          </w:rPrChange>
        </w:rPr>
        <w:t>fields</w:t>
      </w:r>
      <w:r w:rsidRPr="00035DA0">
        <w:rPr>
          <w:b/>
          <w:highlight w:val="green"/>
          <w:rPrChange w:id="210" w:author="Russell Thomas" w:date="2013-10-22T12:47:00Z">
            <w:rPr>
              <w:b/>
            </w:rPr>
          </w:rPrChange>
        </w:rPr>
        <w:t xml:space="preserve">) in </w:t>
      </w:r>
      <w:r w:rsidRPr="00035DA0">
        <w:rPr>
          <w:b/>
          <w:i/>
          <w:highlight w:val="green"/>
          <w:rPrChange w:id="211" w:author="Russell Thomas" w:date="2013-10-22T12:47:00Z">
            <w:rPr>
              <w:b/>
              <w:i/>
            </w:rPr>
          </w:rPrChange>
        </w:rPr>
        <w:t>columns</w:t>
      </w:r>
      <w:r w:rsidRPr="00035DA0">
        <w:rPr>
          <w:b/>
          <w:highlight w:val="green"/>
          <w:rPrChange w:id="212" w:author="Russell Thomas" w:date="2013-10-22T12:47:00Z">
            <w:rPr>
              <w:b/>
            </w:rPr>
          </w:rPrChange>
        </w:rPr>
        <w:t xml:space="preserve"> and individual </w:t>
      </w:r>
      <w:r w:rsidRPr="00035DA0">
        <w:rPr>
          <w:b/>
          <w:i/>
          <w:highlight w:val="green"/>
          <w:rPrChange w:id="213" w:author="Russell Thomas" w:date="2013-10-22T12:47:00Z">
            <w:rPr>
              <w:b/>
              <w:i/>
            </w:rPr>
          </w:rPrChange>
        </w:rPr>
        <w:t>records</w:t>
      </w:r>
      <w:r w:rsidRPr="00035DA0">
        <w:rPr>
          <w:b/>
          <w:highlight w:val="green"/>
          <w:rPrChange w:id="214" w:author="Russell Thomas" w:date="2013-10-22T12:47:00Z">
            <w:rPr>
              <w:b/>
            </w:rPr>
          </w:rPrChange>
        </w:rPr>
        <w:t xml:space="preserve"> stored in </w:t>
      </w:r>
      <w:r w:rsidRPr="00035DA0">
        <w:rPr>
          <w:b/>
          <w:i/>
          <w:highlight w:val="green"/>
          <w:rPrChange w:id="215" w:author="Russell Thomas" w:date="2013-10-22T12:47:00Z">
            <w:rPr>
              <w:b/>
              <w:i/>
            </w:rPr>
          </w:rPrChange>
        </w:rPr>
        <w:t>rows</w:t>
      </w:r>
      <w:r w:rsidRPr="00035DA0">
        <w:rPr>
          <w:highlight w:val="green"/>
          <w:rPrChange w:id="216" w:author="Russell Thomas" w:date="2013-10-22T12:47:00Z">
            <w:rPr/>
          </w:rPrChange>
        </w:rPr>
        <w:t>.</w:t>
      </w:r>
      <w:r>
        <w:t xml:space="preserve"> For example, an RDBMS table </w:t>
      </w:r>
      <w:r w:rsidR="00012D47">
        <w:t xml:space="preserve">to hold firewall log entries </w:t>
      </w:r>
      <w:r w:rsidR="00133825">
        <w:t>could have a</w:t>
      </w:r>
      <w:r>
        <w:t xml:space="preserve"> structure that looks like Figure 8</w:t>
      </w:r>
      <w:ins w:id="217" w:author="Kent, Kevin - Indianapolis" w:date="2013-10-30T09:51:00Z">
        <w:r w:rsidR="00435F10">
          <w:t>-</w:t>
        </w:r>
      </w:ins>
      <w:del w:id="218" w:author="Kent, Kevin - Indianapolis" w:date="2013-10-30T09:51:00Z">
        <w:r w:rsidDel="00435F10">
          <w:delText>.</w:delText>
        </w:r>
      </w:del>
      <w:r>
        <w:t>1</w:t>
      </w:r>
      <w:r w:rsidR="00383253">
        <w:t>a</w:t>
      </w:r>
      <w:r>
        <w:t xml:space="preserve"> with each log entry being a row and the individual data elements broken down into:</w:t>
      </w:r>
    </w:p>
    <w:p w14:paraId="333ABC00" w14:textId="77777777" w:rsidR="008E4C69" w:rsidRDefault="008E4C69" w:rsidP="0086610F">
      <w:pPr>
        <w:pStyle w:val="FeatureListBulleted"/>
      </w:pPr>
      <w:r>
        <w:t>A unique identifier for the firewall</w:t>
      </w:r>
      <w:r w:rsidR="00764729">
        <w:t xml:space="preserve"> (</w:t>
      </w:r>
      <w:proofErr w:type="spellStart"/>
      <w:r w:rsidR="00764729" w:rsidRPr="003A63D4">
        <w:rPr>
          <w:i/>
        </w:rPr>
        <w:t>fw</w:t>
      </w:r>
      <w:ins w:id="219" w:author="Kent, Kevin - Indianapolis" w:date="2013-10-25T13:00:00Z">
        <w:r w:rsidR="00F86C2E">
          <w:rPr>
            <w:i/>
          </w:rPr>
          <w:t>_</w:t>
        </w:r>
      </w:ins>
      <w:r w:rsidR="00764729" w:rsidRPr="003A63D4">
        <w:rPr>
          <w:i/>
        </w:rPr>
        <w:t>id</w:t>
      </w:r>
      <w:proofErr w:type="spellEnd"/>
      <w:r w:rsidR="00764729">
        <w:t>)</w:t>
      </w:r>
    </w:p>
    <w:p w14:paraId="6F4B23BD" w14:textId="77777777" w:rsidR="008E4C69" w:rsidRDefault="008E4C69" w:rsidP="00764729">
      <w:pPr>
        <w:pStyle w:val="FeatureListBulleted"/>
      </w:pPr>
      <w:r>
        <w:t>A timestamp</w:t>
      </w:r>
      <w:r w:rsidR="00764729">
        <w:t xml:space="preserve"> (</w:t>
      </w:r>
      <w:proofErr w:type="spellStart"/>
      <w:r w:rsidR="00764729" w:rsidRPr="003A63D4">
        <w:rPr>
          <w:i/>
        </w:rPr>
        <w:t>ts</w:t>
      </w:r>
      <w:proofErr w:type="spellEnd"/>
      <w:r w:rsidR="00764729">
        <w:t>)</w:t>
      </w:r>
    </w:p>
    <w:p w14:paraId="30A6FE66" w14:textId="77777777" w:rsidR="008E4C69" w:rsidRDefault="008E4C69" w:rsidP="00764729">
      <w:pPr>
        <w:pStyle w:val="FeatureListBulleted"/>
      </w:pPr>
      <w:r>
        <w:t>Source IP address</w:t>
      </w:r>
      <w:r w:rsidR="00764729">
        <w:t xml:space="preserve"> (</w:t>
      </w:r>
      <w:proofErr w:type="spellStart"/>
      <w:r w:rsidR="00764729" w:rsidRPr="003A63D4">
        <w:rPr>
          <w:i/>
        </w:rPr>
        <w:t>src_ip</w:t>
      </w:r>
      <w:proofErr w:type="spellEnd"/>
      <w:r w:rsidR="00764729">
        <w:t>)</w:t>
      </w:r>
    </w:p>
    <w:p w14:paraId="117A68E6" w14:textId="77777777" w:rsidR="008E4C69" w:rsidRDefault="008E4C69" w:rsidP="00764729">
      <w:pPr>
        <w:pStyle w:val="FeatureListBulleted"/>
      </w:pPr>
      <w:r>
        <w:t>Source port</w:t>
      </w:r>
      <w:r w:rsidR="00764729">
        <w:t xml:space="preserve"> (</w:t>
      </w:r>
      <w:proofErr w:type="spellStart"/>
      <w:r w:rsidR="00764729" w:rsidRPr="003A63D4">
        <w:rPr>
          <w:i/>
        </w:rPr>
        <w:t>src_port</w:t>
      </w:r>
      <w:proofErr w:type="spellEnd"/>
      <w:r w:rsidR="00764729">
        <w:t>)</w:t>
      </w:r>
    </w:p>
    <w:p w14:paraId="2016EADE" w14:textId="77777777" w:rsidR="008E4C69" w:rsidRDefault="008E4C69" w:rsidP="00764729">
      <w:pPr>
        <w:pStyle w:val="FeatureListBulleted"/>
      </w:pPr>
      <w:r>
        <w:t>Destination IP address</w:t>
      </w:r>
      <w:r w:rsidR="00764729">
        <w:t xml:space="preserve"> (</w:t>
      </w:r>
      <w:proofErr w:type="spellStart"/>
      <w:r w:rsidR="00764729" w:rsidRPr="003A63D4">
        <w:rPr>
          <w:i/>
        </w:rPr>
        <w:t>dst_ip</w:t>
      </w:r>
      <w:proofErr w:type="spellEnd"/>
      <w:r w:rsidR="00764729">
        <w:t>)</w:t>
      </w:r>
    </w:p>
    <w:p w14:paraId="2A3CF9AD" w14:textId="77777777" w:rsidR="008E4C69" w:rsidRDefault="008E4C69" w:rsidP="00764729">
      <w:pPr>
        <w:pStyle w:val="FeatureListBulleted"/>
      </w:pPr>
      <w:r>
        <w:t>Destination port</w:t>
      </w:r>
      <w:r w:rsidR="00764729">
        <w:t xml:space="preserve"> (</w:t>
      </w:r>
      <w:proofErr w:type="spellStart"/>
      <w:r w:rsidR="00764729" w:rsidRPr="003A63D4">
        <w:rPr>
          <w:i/>
        </w:rPr>
        <w:t>dst_port</w:t>
      </w:r>
      <w:proofErr w:type="spellEnd"/>
      <w:r w:rsidR="00764729">
        <w:t>)</w:t>
      </w:r>
    </w:p>
    <w:p w14:paraId="00433014" w14:textId="77777777" w:rsidR="008E4C69" w:rsidRDefault="008E4C69" w:rsidP="00764729">
      <w:pPr>
        <w:pStyle w:val="FeatureListBulleted"/>
      </w:pPr>
      <w:r>
        <w:t>Accept/Deny</w:t>
      </w:r>
      <w:r w:rsidR="00764729">
        <w:t xml:space="preserve"> (</w:t>
      </w:r>
      <w:r w:rsidR="00764729" w:rsidRPr="003A63D4">
        <w:rPr>
          <w:i/>
        </w:rPr>
        <w:t>action</w:t>
      </w:r>
      <w:r w:rsidR="00764729">
        <w:t>)</w:t>
      </w:r>
    </w:p>
    <w:p w14:paraId="2C9814A8" w14:textId="77777777" w:rsidR="008E4C69" w:rsidRDefault="008E4C69" w:rsidP="00764729">
      <w:pPr>
        <w:pStyle w:val="FeatureListBulleted"/>
      </w:pPr>
      <w:r>
        <w:t>Number of bytes transferred</w:t>
      </w:r>
      <w:r w:rsidR="00764729">
        <w:t xml:space="preserve"> (</w:t>
      </w:r>
      <w:proofErr w:type="spellStart"/>
      <w:r w:rsidR="00764729" w:rsidRPr="003A63D4">
        <w:rPr>
          <w:i/>
        </w:rPr>
        <w:t>num_bytes</w:t>
      </w:r>
      <w:proofErr w:type="spellEnd"/>
      <w:r w:rsidR="00764729">
        <w:t>)</w:t>
      </w:r>
    </w:p>
    <w:p w14:paraId="615D3D02" w14:textId="77777777" w:rsidR="00F86C2E" w:rsidRDefault="00F86C2E" w:rsidP="00F86C2E">
      <w:pPr>
        <w:pStyle w:val="QueryPara"/>
        <w:rPr>
          <w:ins w:id="220" w:author="Bob Rudis" w:date="2013-11-01T01:14:00Z"/>
        </w:rPr>
      </w:pPr>
      <w:ins w:id="221" w:author="Kent, Kevin - Indianapolis" w:date="2013-10-25T13:00:00Z">
        <w:r>
          <w:t xml:space="preserve">[[Author: I changed </w:t>
        </w:r>
        <w:proofErr w:type="spellStart"/>
        <w:r>
          <w:t>fwid</w:t>
        </w:r>
        <w:proofErr w:type="spellEnd"/>
        <w:r>
          <w:t xml:space="preserve"> in first bullet to </w:t>
        </w:r>
        <w:proofErr w:type="spellStart"/>
        <w:r>
          <w:t>fw_id</w:t>
        </w:r>
        <w:proofErr w:type="spellEnd"/>
        <w:r>
          <w:t xml:space="preserve"> (underscore), per figure 8--okay? </w:t>
        </w:r>
        <w:proofErr w:type="spellStart"/>
        <w:r>
          <w:t>Kezia</w:t>
        </w:r>
        <w:proofErr w:type="spellEnd"/>
        <w:r>
          <w:t>]]</w:t>
        </w:r>
      </w:ins>
    </w:p>
    <w:p w14:paraId="4CFCA335" w14:textId="77777777" w:rsidR="002836CC" w:rsidRDefault="002836CC" w:rsidP="00F86C2E">
      <w:pPr>
        <w:pStyle w:val="QueryPara"/>
        <w:rPr>
          <w:ins w:id="222" w:author="Bob Rudis" w:date="2013-11-01T01:14:00Z"/>
        </w:rPr>
      </w:pPr>
    </w:p>
    <w:p w14:paraId="130DFC1A" w14:textId="3546D277" w:rsidR="002836CC" w:rsidRDefault="002836CC" w:rsidP="00F86C2E">
      <w:pPr>
        <w:pStyle w:val="QueryPara"/>
        <w:rPr>
          <w:ins w:id="223" w:author="Kent, Kevin - Indianapolis" w:date="2013-10-25T13:00:00Z"/>
        </w:rPr>
      </w:pPr>
      <w:ins w:id="224" w:author="Bob Rudis" w:date="2013-11-01T01:14:00Z">
        <w:r>
          <w:t xml:space="preserve">AR: indeed. </w:t>
        </w:r>
        <w:proofErr w:type="gramStart"/>
        <w:r>
          <w:t>thx</w:t>
        </w:r>
        <w:proofErr w:type="gramEnd"/>
        <w:r>
          <w:t xml:space="preserve">. </w:t>
        </w:r>
      </w:ins>
    </w:p>
    <w:p w14:paraId="50FA64FF" w14:textId="77777777" w:rsidR="00735662" w:rsidRPr="00735662" w:rsidRDefault="00735662" w:rsidP="00735662">
      <w:pPr>
        <w:pStyle w:val="FeatureParaContinued"/>
      </w:pPr>
      <w:r>
        <w:t xml:space="preserve">The </w:t>
      </w:r>
      <w:r w:rsidR="003A63D4">
        <w:t xml:space="preserve">complete </w:t>
      </w:r>
      <w:r>
        <w:t xml:space="preserve">structure of a table or set of tables is called a </w:t>
      </w:r>
      <w:r>
        <w:rPr>
          <w:i/>
        </w:rPr>
        <w:t>schema</w:t>
      </w:r>
      <w:r>
        <w:t>.</w:t>
      </w:r>
    </w:p>
    <w:p w14:paraId="31015A5D" w14:textId="77777777" w:rsidR="00764729" w:rsidRDefault="00764729" w:rsidP="00D85BE6">
      <w:pPr>
        <w:pStyle w:val="FeaturePara"/>
      </w:pPr>
      <w:proofErr w:type="gramStart"/>
      <w:r w:rsidRPr="00035DA0">
        <w:rPr>
          <w:b/>
          <w:highlight w:val="green"/>
          <w:rPrChange w:id="225" w:author="Russell Thomas" w:date="2013-10-22T12:47:00Z">
            <w:rPr>
              <w:b/>
            </w:rPr>
          </w:rPrChange>
        </w:rPr>
        <w:t>Data i</w:t>
      </w:r>
      <w:r w:rsidR="002D41D5" w:rsidRPr="00035DA0">
        <w:rPr>
          <w:b/>
          <w:highlight w:val="green"/>
          <w:rPrChange w:id="226" w:author="Russell Thomas" w:date="2013-10-22T12:47:00Z">
            <w:rPr>
              <w:b/>
            </w:rPr>
          </w:rPrChange>
        </w:rPr>
        <w:t>n tables is</w:t>
      </w:r>
      <w:r w:rsidRPr="00035DA0">
        <w:rPr>
          <w:b/>
          <w:highlight w:val="green"/>
          <w:rPrChange w:id="227" w:author="Russell Thomas" w:date="2013-10-22T12:47:00Z">
            <w:rPr>
              <w:b/>
            </w:rPr>
          </w:rPrChange>
        </w:rPr>
        <w:t xml:space="preserve"> referenced by </w:t>
      </w:r>
      <w:r w:rsidR="003A63D4" w:rsidRPr="00035DA0">
        <w:rPr>
          <w:b/>
          <w:i/>
          <w:highlight w:val="green"/>
          <w:rPrChange w:id="228" w:author="Russell Thomas" w:date="2013-10-22T12:47:00Z">
            <w:rPr>
              <w:b/>
              <w:i/>
            </w:rPr>
          </w:rPrChange>
        </w:rPr>
        <w:t>rows</w:t>
      </w:r>
      <w:r w:rsidR="003A63D4" w:rsidRPr="00035DA0">
        <w:rPr>
          <w:b/>
          <w:highlight w:val="green"/>
          <w:rPrChange w:id="229" w:author="Russell Thomas" w:date="2013-10-22T12:47:00Z">
            <w:rPr>
              <w:b/>
            </w:rPr>
          </w:rPrChange>
        </w:rPr>
        <w:t xml:space="preserve"> and </w:t>
      </w:r>
      <w:r w:rsidRPr="00035DA0">
        <w:rPr>
          <w:b/>
          <w:i/>
          <w:highlight w:val="green"/>
          <w:rPrChange w:id="230" w:author="Russell Thomas" w:date="2013-10-22T12:47:00Z">
            <w:rPr>
              <w:b/>
              <w:i/>
            </w:rPr>
          </w:rPrChange>
        </w:rPr>
        <w:t>fields</w:t>
      </w:r>
      <w:proofErr w:type="gramEnd"/>
      <w:r w:rsidR="002D41D5">
        <w:rPr>
          <w:b/>
        </w:rPr>
        <w:t xml:space="preserve">. </w:t>
      </w:r>
      <w:r w:rsidR="002D41D5">
        <w:t>Individual fields or combinations of fields</w:t>
      </w:r>
      <w:r w:rsidR="00FD7BD8">
        <w:t xml:space="preserve"> called </w:t>
      </w:r>
      <w:r w:rsidR="00FD7BD8">
        <w:rPr>
          <w:i/>
        </w:rPr>
        <w:t>keys</w:t>
      </w:r>
      <w:r w:rsidR="002D41D5">
        <w:t xml:space="preserve"> </w:t>
      </w:r>
      <w:r w:rsidR="00FD7BD8" w:rsidRPr="00FD7BD8">
        <w:t>ensure each record within a t</w:t>
      </w:r>
      <w:r w:rsidR="00FD7BD8">
        <w:t>able can be uniquely identified</w:t>
      </w:r>
      <w:r w:rsidR="00FD7BD8" w:rsidRPr="00FD7BD8">
        <w:t xml:space="preserve"> </w:t>
      </w:r>
      <w:r w:rsidR="003A63D4">
        <w:t xml:space="preserve">and </w:t>
      </w:r>
      <w:r w:rsidR="00FD7BD8" w:rsidRPr="00FD7BD8">
        <w:t xml:space="preserve">help </w:t>
      </w:r>
      <w:r w:rsidR="00383253" w:rsidRPr="00FD7BD8">
        <w:t>distinguish</w:t>
      </w:r>
      <w:r w:rsidR="00FD7BD8" w:rsidRPr="00FD7BD8">
        <w:t xml:space="preserve"> the relationship</w:t>
      </w:r>
      <w:r w:rsidR="00FD7BD8">
        <w:t>s</w:t>
      </w:r>
      <w:r w:rsidR="00FD7BD8" w:rsidRPr="00FD7BD8">
        <w:t xml:space="preserve"> between table</w:t>
      </w:r>
      <w:r w:rsidR="00FD7BD8">
        <w:t>s</w:t>
      </w:r>
      <w:r>
        <w:t xml:space="preserve">. The </w:t>
      </w:r>
      <w:r w:rsidR="0086610F">
        <w:t xml:space="preserve">firewall </w:t>
      </w:r>
      <w:ins w:id="231" w:author="Kent, Kevin - Indianapolis" w:date="2013-10-30T09:51:00Z">
        <w:r w:rsidR="00435F10">
          <w:t xml:space="preserve">(Figure 8-1a) </w:t>
        </w:r>
      </w:ins>
      <w:r w:rsidR="0086610F">
        <w:t xml:space="preserve">and proxy </w:t>
      </w:r>
      <w:r w:rsidR="003A63D4">
        <w:t>(</w:t>
      </w:r>
      <w:ins w:id="232" w:author="Kent, Kevin - Indianapolis" w:date="2013-10-30T09:51:00Z">
        <w:r w:rsidR="00435F10">
          <w:t xml:space="preserve">Figure </w:t>
        </w:r>
      </w:ins>
      <w:r w:rsidR="00383253">
        <w:t>8</w:t>
      </w:r>
      <w:del w:id="233" w:author="Kent, Kevin - Indianapolis" w:date="2013-10-30T09:51:00Z">
        <w:r w:rsidR="00383253" w:rsidDel="00435F10">
          <w:delText>.</w:delText>
        </w:r>
      </w:del>
      <w:ins w:id="234" w:author="Kent, Kevin - Indianapolis" w:date="2013-10-30T09:52:00Z">
        <w:r w:rsidR="00435F10">
          <w:t>-</w:t>
        </w:r>
      </w:ins>
      <w:r w:rsidR="00383253">
        <w:t>1</w:t>
      </w:r>
      <w:r w:rsidR="003A63D4">
        <w:t xml:space="preserve">b) </w:t>
      </w:r>
      <w:r w:rsidR="0086610F">
        <w:t xml:space="preserve">tables </w:t>
      </w:r>
      <w:del w:id="235" w:author="Kent, Kevin - Indianapolis" w:date="2013-10-30T09:52:00Z">
        <w:r w:rsidR="0086610F" w:rsidDel="00435F10">
          <w:delText>in Figure 8.1</w:delText>
        </w:r>
        <w:r w:rsidDel="00435F10">
          <w:delText xml:space="preserve"> </w:delText>
        </w:r>
      </w:del>
      <w:r>
        <w:t xml:space="preserve">are </w:t>
      </w:r>
      <w:r w:rsidR="00FD7BD8">
        <w:t>“</w:t>
      </w:r>
      <w:r w:rsidR="0086610F">
        <w:t>linked</w:t>
      </w:r>
      <w:r w:rsidR="00FD7BD8">
        <w:t>”</w:t>
      </w:r>
      <w:r>
        <w:t xml:space="preserve"> together by </w:t>
      </w:r>
      <w:r w:rsidR="0086610F">
        <w:t>source IP address (</w:t>
      </w:r>
      <w:proofErr w:type="spellStart"/>
      <w:r w:rsidR="0086610F" w:rsidRPr="003A63D4">
        <w:rPr>
          <w:i/>
        </w:rPr>
        <w:t>src_ip</w:t>
      </w:r>
      <w:proofErr w:type="spellEnd"/>
      <w:r w:rsidR="0086610F">
        <w:t xml:space="preserve">) and both of them are </w:t>
      </w:r>
      <w:r w:rsidR="00FD7BD8">
        <w:t>“</w:t>
      </w:r>
      <w:r w:rsidR="0086610F">
        <w:t>linked</w:t>
      </w:r>
      <w:r w:rsidR="00FD7BD8">
        <w:t>”</w:t>
      </w:r>
      <w:r w:rsidR="0086610F">
        <w:t xml:space="preserve"> to the asset database (</w:t>
      </w:r>
      <w:ins w:id="236" w:author="Kent, Kevin - Indianapolis" w:date="2013-10-30T09:52:00Z">
        <w:r w:rsidR="00435F10">
          <w:t xml:space="preserve">Figure </w:t>
        </w:r>
      </w:ins>
      <w:r w:rsidR="00383253">
        <w:t>8</w:t>
      </w:r>
      <w:del w:id="237" w:author="Kent, Kevin - Indianapolis" w:date="2013-10-30T09:52:00Z">
        <w:r w:rsidR="00383253" w:rsidDel="00435F10">
          <w:delText>.</w:delText>
        </w:r>
      </w:del>
      <w:ins w:id="238" w:author="Kent, Kevin - Indianapolis" w:date="2013-10-30T09:52:00Z">
        <w:r w:rsidR="00435F10">
          <w:t>-</w:t>
        </w:r>
      </w:ins>
      <w:r w:rsidR="00383253">
        <w:t>1</w:t>
      </w:r>
      <w:r w:rsidR="0086610F">
        <w:t xml:space="preserve">c) by their </w:t>
      </w:r>
      <w:r w:rsidR="0086610F" w:rsidRPr="003A63D4">
        <w:rPr>
          <w:i/>
        </w:rPr>
        <w:t>id</w:t>
      </w:r>
      <w:r w:rsidR="0086610F">
        <w:t xml:space="preserve"> fields.</w:t>
      </w:r>
    </w:p>
    <w:p w14:paraId="1BF45F74" w14:textId="77777777" w:rsidR="0086610F" w:rsidRDefault="0086610F" w:rsidP="0086610F">
      <w:pPr>
        <w:pStyle w:val="FeatureSlug"/>
      </w:pPr>
      <w:r w:rsidRPr="00F86C2E">
        <w:rPr>
          <w:highlight w:val="green"/>
          <w:rPrChange w:id="239" w:author="Kent, Kevin - Indianapolis" w:date="2013-10-25T13:02:00Z">
            <w:rPr/>
          </w:rPrChange>
        </w:rPr>
        <w:t>Figure 8</w:t>
      </w:r>
      <w:del w:id="240" w:author="Kent, Kevin - Indianapolis" w:date="2013-10-25T13:01:00Z">
        <w:r w:rsidRPr="00F86C2E" w:rsidDel="00F86C2E">
          <w:rPr>
            <w:highlight w:val="green"/>
            <w:rPrChange w:id="241" w:author="Kent, Kevin - Indianapolis" w:date="2013-10-25T13:02:00Z">
              <w:rPr/>
            </w:rPrChange>
          </w:rPr>
          <w:delText>.</w:delText>
        </w:r>
      </w:del>
      <w:ins w:id="242" w:author="Kent, Kevin - Indianapolis" w:date="2013-10-25T13:01:00Z">
        <w:r w:rsidR="00F86C2E" w:rsidRPr="00F86C2E">
          <w:rPr>
            <w:highlight w:val="green"/>
          </w:rPr>
          <w:t>-</w:t>
        </w:r>
      </w:ins>
      <w:r w:rsidRPr="00F86C2E">
        <w:rPr>
          <w:highlight w:val="green"/>
          <w:rPrChange w:id="243" w:author="Kent, Kevin - Indianapolis" w:date="2013-10-25T13:02:00Z">
            <w:rPr/>
          </w:rPrChange>
        </w:rPr>
        <w:t>1</w:t>
      </w:r>
      <w:ins w:id="244" w:author="Kent, Kevin - Indianapolis" w:date="2013-10-25T13:01:00Z">
        <w:r w:rsidR="00F86C2E" w:rsidRPr="00F86C2E">
          <w:rPr>
            <w:highlight w:val="green"/>
          </w:rPr>
          <w:t xml:space="preserve">: </w:t>
        </w:r>
        <w:del w:id="245" w:author="Bob Rudis" w:date="2013-10-31T21:47:00Z">
          <w:r w:rsidR="00F86C2E" w:rsidRPr="00F86C2E" w:rsidDel="004403FD">
            <w:rPr>
              <w:highlight w:val="green"/>
              <w:rPrChange w:id="246" w:author="Kent, Kevin - Indianapolis" w:date="2013-10-25T13:02:00Z">
                <w:rPr/>
              </w:rPrChange>
            </w:rPr>
            <w:delText>Please Add Caption Here</w:delText>
          </w:r>
        </w:del>
      </w:ins>
      <w:ins w:id="247" w:author="Bob Rudis" w:date="2013-10-31T21:47:00Z">
        <w:r w:rsidR="004403FD">
          <w:rPr>
            <w:highlight w:val="green"/>
          </w:rPr>
          <w:t xml:space="preserve">Graphical representation of example firewall, proxy, and asset database tables </w:t>
        </w:r>
      </w:ins>
      <w:r w:rsidRPr="00F86C2E">
        <w:rPr>
          <w:highlight w:val="green"/>
          <w:rPrChange w:id="248" w:author="Kent, Kevin - Indianapolis" w:date="2013-10-25T13:02:00Z">
            <w:rPr/>
          </w:rPrChange>
        </w:rPr>
        <w:tab/>
        <w:t>[793725</w:t>
      </w:r>
      <w:ins w:id="249" w:author="Kent, Kevin - Indianapolis" w:date="2013-10-25T13:01:00Z">
        <w:r w:rsidR="00F86C2E" w:rsidRPr="00F86C2E">
          <w:rPr>
            <w:highlight w:val="green"/>
          </w:rPr>
          <w:t xml:space="preserve"> </w:t>
        </w:r>
      </w:ins>
      <w:r w:rsidRPr="00F86C2E">
        <w:rPr>
          <w:highlight w:val="green"/>
          <w:rPrChange w:id="250" w:author="Kent, Kevin - Indianapolis" w:date="2013-10-25T13:02:00Z">
            <w:rPr/>
          </w:rPrChange>
        </w:rPr>
        <w:t>c08f0</w:t>
      </w:r>
      <w:ins w:id="251" w:author="Kent, Kevin - Indianapolis" w:date="2013-10-25T13:01:00Z">
        <w:r w:rsidR="00F86C2E" w:rsidRPr="00F86C2E">
          <w:rPr>
            <w:highlight w:val="green"/>
          </w:rPr>
          <w:t>0</w:t>
        </w:r>
      </w:ins>
      <w:r w:rsidRPr="00F86C2E">
        <w:rPr>
          <w:highlight w:val="green"/>
          <w:rPrChange w:id="252" w:author="Kent, Kevin - Indianapolis" w:date="2013-10-25T13:02:00Z">
            <w:rPr/>
          </w:rPrChange>
        </w:rPr>
        <w:t>1.eps]</w:t>
      </w:r>
    </w:p>
    <w:p w14:paraId="08FEAB6D" w14:textId="77777777" w:rsidR="00F86C2E" w:rsidRDefault="00F86C2E" w:rsidP="00F86C2E">
      <w:pPr>
        <w:pStyle w:val="QueryPara"/>
        <w:rPr>
          <w:ins w:id="253" w:author="Bob Rudis" w:date="2013-11-01T01:14:00Z"/>
        </w:rPr>
      </w:pPr>
      <w:ins w:id="254" w:author="Kent, Kevin - Indianapolis" w:date="2013-10-25T13:01:00Z">
        <w:r w:rsidRPr="00F86C2E">
          <w:rPr>
            <w:highlight w:val="green"/>
            <w:rPrChange w:id="255" w:author="Kent, Kevin - Indianapolis" w:date="2013-10-25T13:02:00Z">
              <w:rPr/>
            </w:rPrChange>
          </w:rPr>
          <w:t xml:space="preserve">[[Author: Can you please add a descriptive caption for the figure above. </w:t>
        </w:r>
        <w:proofErr w:type="spellStart"/>
        <w:r w:rsidRPr="00F86C2E">
          <w:rPr>
            <w:highlight w:val="green"/>
            <w:rPrChange w:id="256" w:author="Kent, Kevin - Indianapolis" w:date="2013-10-25T13:02:00Z">
              <w:rPr/>
            </w:rPrChange>
          </w:rPr>
          <w:t>Kezia</w:t>
        </w:r>
        <w:proofErr w:type="spellEnd"/>
        <w:r w:rsidRPr="00F86C2E">
          <w:rPr>
            <w:highlight w:val="green"/>
            <w:rPrChange w:id="257" w:author="Kent, Kevin - Indianapolis" w:date="2013-10-25T13:02:00Z">
              <w:rPr/>
            </w:rPrChange>
          </w:rPr>
          <w:t>]]</w:t>
        </w:r>
      </w:ins>
    </w:p>
    <w:p w14:paraId="7904F5D8" w14:textId="77777777" w:rsidR="002836CC" w:rsidRDefault="002836CC" w:rsidP="00F86C2E">
      <w:pPr>
        <w:pStyle w:val="QueryPara"/>
        <w:rPr>
          <w:ins w:id="258" w:author="Bob Rudis" w:date="2013-11-01T01:14:00Z"/>
        </w:rPr>
      </w:pPr>
    </w:p>
    <w:p w14:paraId="4E585EC5" w14:textId="1A1C216B" w:rsidR="002836CC" w:rsidRDefault="002836CC" w:rsidP="00F86C2E">
      <w:pPr>
        <w:pStyle w:val="QueryPara"/>
        <w:rPr>
          <w:ins w:id="259" w:author="Kent, Kevin - Indianapolis" w:date="2013-10-25T13:01:00Z"/>
        </w:rPr>
      </w:pPr>
      <w:ins w:id="260" w:author="Bob Rudis" w:date="2013-11-01T01:14:00Z">
        <w:r>
          <w:t>AR: done. Thx.</w:t>
        </w:r>
      </w:ins>
    </w:p>
    <w:p w14:paraId="2D03369C" w14:textId="77777777" w:rsidR="00FD7BD8" w:rsidRPr="00FD7BD8" w:rsidRDefault="00FD7BD8" w:rsidP="00FD7BD8">
      <w:pPr>
        <w:pStyle w:val="FeatureParaContinued"/>
      </w:pPr>
      <w:r>
        <w:t xml:space="preserve">Fields can also be part of </w:t>
      </w:r>
      <w:r w:rsidRPr="00FD7BD8">
        <w:t xml:space="preserve">one or more </w:t>
      </w:r>
      <w:r w:rsidRPr="003A63D4">
        <w:rPr>
          <w:i/>
        </w:rPr>
        <w:t>i</w:t>
      </w:r>
      <w:r>
        <w:rPr>
          <w:i/>
        </w:rPr>
        <w:t>ndexes</w:t>
      </w:r>
      <w:r w:rsidR="003A63D4">
        <w:rPr>
          <w:i/>
        </w:rPr>
        <w:t>,</w:t>
      </w:r>
      <w:r>
        <w:t xml:space="preserve"> which </w:t>
      </w:r>
      <w:r w:rsidR="000302F3">
        <w:t xml:space="preserve">are separate data structures that provide optimized ways to organize data in those fields and </w:t>
      </w:r>
      <w:r>
        <w:t xml:space="preserve">can </w:t>
      </w:r>
      <w:r w:rsidR="000302F3">
        <w:t>dramatically</w:t>
      </w:r>
      <w:r>
        <w:t xml:space="preserve"> speed up operations that lookup data (</w:t>
      </w:r>
      <w:r w:rsidRPr="00764729">
        <w:rPr>
          <w:i/>
        </w:rPr>
        <w:t>queries</w:t>
      </w:r>
      <w:r>
        <w:t>).</w:t>
      </w:r>
    </w:p>
    <w:p w14:paraId="6F52D97B" w14:textId="77777777" w:rsidR="0016726A" w:rsidRDefault="0086610F" w:rsidP="00D85BE6">
      <w:pPr>
        <w:pStyle w:val="FeaturePara"/>
      </w:pPr>
      <w:r w:rsidRPr="00035DA0">
        <w:rPr>
          <w:b/>
          <w:highlight w:val="green"/>
          <w:rPrChange w:id="261" w:author="Russell Thomas" w:date="2013-10-22T12:49:00Z">
            <w:rPr>
              <w:b/>
            </w:rPr>
          </w:rPrChange>
        </w:rPr>
        <w:t>Data is accessed and manipulated through a structured query language</w:t>
      </w:r>
      <w:r w:rsidRPr="00035DA0">
        <w:rPr>
          <w:highlight w:val="green"/>
          <w:rPrChange w:id="262" w:author="Russell Thomas" w:date="2013-10-22T12:49:00Z">
            <w:rPr/>
          </w:rPrChange>
        </w:rPr>
        <w:t xml:space="preserve"> </w:t>
      </w:r>
      <w:r w:rsidRPr="00035DA0">
        <w:rPr>
          <w:b/>
          <w:highlight w:val="green"/>
          <w:rPrChange w:id="263" w:author="Russell Thomas" w:date="2013-10-22T12:49:00Z">
            <w:rPr>
              <w:b/>
            </w:rPr>
          </w:rPrChange>
        </w:rPr>
        <w:t>(</w:t>
      </w:r>
      <w:r w:rsidRPr="00035DA0">
        <w:rPr>
          <w:b/>
          <w:i/>
          <w:highlight w:val="green"/>
          <w:rPrChange w:id="264" w:author="Russell Thomas" w:date="2013-10-22T12:49:00Z">
            <w:rPr>
              <w:b/>
              <w:i/>
            </w:rPr>
          </w:rPrChange>
        </w:rPr>
        <w:t>SQL</w:t>
      </w:r>
      <w:r w:rsidRPr="00035DA0">
        <w:rPr>
          <w:b/>
          <w:highlight w:val="green"/>
          <w:rPrChange w:id="265" w:author="Russell Thomas" w:date="2013-10-22T12:49:00Z">
            <w:rPr>
              <w:b/>
            </w:rPr>
          </w:rPrChange>
        </w:rPr>
        <w:t>)</w:t>
      </w:r>
      <w:r w:rsidRPr="00035DA0">
        <w:rPr>
          <w:highlight w:val="green"/>
          <w:rPrChange w:id="266" w:author="Russell Thomas" w:date="2013-10-22T12:49:00Z">
            <w:rPr/>
          </w:rPrChange>
        </w:rPr>
        <w:t>.</w:t>
      </w:r>
      <w:r>
        <w:t xml:space="preserve"> SQL was designed to be both a human</w:t>
      </w:r>
      <w:ins w:id="267" w:author="Kent, Kevin - Indianapolis" w:date="2013-10-30T10:12:00Z">
        <w:r w:rsidR="003758C5">
          <w:t>-</w:t>
        </w:r>
      </w:ins>
      <w:del w:id="268" w:author="Kent, Kevin - Indianapolis" w:date="2013-10-30T10:12:00Z">
        <w:r w:rsidDel="003758C5">
          <w:delText xml:space="preserve"> </w:delText>
        </w:r>
      </w:del>
      <w:r>
        <w:t>readable</w:t>
      </w:r>
      <w:del w:id="269" w:author="Kent, Kevin - Indianapolis" w:date="2013-10-30T10:12:00Z">
        <w:r w:rsidR="00F94C68" w:rsidDel="003758C5">
          <w:delText>-</w:delText>
        </w:r>
      </w:del>
      <w:r>
        <w:t xml:space="preserve"> and</w:t>
      </w:r>
      <w:r w:rsidR="009F5A34">
        <w:t xml:space="preserve"> </w:t>
      </w:r>
      <w:r w:rsidR="00F94C68">
        <w:t>platform-</w:t>
      </w:r>
      <w:r>
        <w:t>independent way to perform insert, update and delete actions</w:t>
      </w:r>
      <w:r w:rsidR="003A63D4">
        <w:t>,</w:t>
      </w:r>
      <w:r>
        <w:t xml:space="preserve"> </w:t>
      </w:r>
      <w:r w:rsidR="0016726A">
        <w:t>plus run queries against the data. For the example database in Figure 8</w:t>
      </w:r>
      <w:ins w:id="270" w:author="Kent, Kevin - Indianapolis" w:date="2013-10-30T10:12:00Z">
        <w:r w:rsidR="003758C5">
          <w:t>-</w:t>
        </w:r>
      </w:ins>
      <w:del w:id="271" w:author="Kent, Kevin - Indianapolis" w:date="2013-10-30T10:12:00Z">
        <w:r w:rsidR="0016726A" w:rsidDel="003758C5">
          <w:delText>.</w:delText>
        </w:r>
      </w:del>
      <w:r w:rsidR="0016726A">
        <w:t xml:space="preserve">1, </w:t>
      </w:r>
      <w:del w:id="272" w:author="Kent, Kevin - Indianapolis" w:date="2013-10-25T13:02:00Z">
        <w:r w:rsidR="0016726A" w:rsidDel="00F86C2E">
          <w:delText xml:space="preserve">we </w:delText>
        </w:r>
      </w:del>
      <w:ins w:id="273" w:author="Kent, Kevin - Indianapolis" w:date="2013-10-25T13:02:00Z">
        <w:r w:rsidR="00F86C2E">
          <w:t xml:space="preserve">you </w:t>
        </w:r>
      </w:ins>
      <w:r w:rsidR="0016726A">
        <w:t xml:space="preserve">can query the destination information </w:t>
      </w:r>
      <w:r w:rsidR="001166B0">
        <w:t xml:space="preserve">(timestamp </w:t>
      </w:r>
      <w:r w:rsidR="001166B0">
        <w:lastRenderedPageBreak/>
        <w:t xml:space="preserve">and IP) </w:t>
      </w:r>
      <w:r w:rsidR="0016726A">
        <w:t>for a source IP address in both the proxy and firewall tables with the following SQL statement</w:t>
      </w:r>
      <w:ins w:id="274" w:author="Kent, Kevin - Indianapolis" w:date="2013-10-25T13:02:00Z">
        <w:r w:rsidR="00F86C2E">
          <w:t>:</w:t>
        </w:r>
      </w:ins>
    </w:p>
    <w:p w14:paraId="586E4994" w14:textId="77777777" w:rsidR="004E6DCF" w:rsidRPr="00425C2E" w:rsidRDefault="0016726A" w:rsidP="0016726A">
      <w:pPr>
        <w:pStyle w:val="FeatureCodeSnippet"/>
        <w:rPr>
          <w:color w:val="800026"/>
          <w:highlight w:val="green"/>
          <w:rPrChange w:id="275" w:author="Bob Rudis" w:date="2013-11-01T01:47:00Z">
            <w:rPr/>
          </w:rPrChange>
        </w:rPr>
      </w:pPr>
      <w:r w:rsidRPr="00425C2E">
        <w:rPr>
          <w:b/>
          <w:color w:val="800026"/>
          <w:highlight w:val="green"/>
          <w:rPrChange w:id="276" w:author="Bob Rudis" w:date="2013-11-01T01:47:00Z">
            <w:rPr>
              <w:b/>
            </w:rPr>
          </w:rPrChange>
        </w:rPr>
        <w:t>SELECT</w:t>
      </w:r>
      <w:r w:rsidRPr="00425C2E">
        <w:rPr>
          <w:color w:val="800026"/>
          <w:highlight w:val="green"/>
          <w:rPrChange w:id="277" w:author="Bob Rudis" w:date="2013-11-01T01:47:00Z">
            <w:rPr/>
          </w:rPrChange>
        </w:rPr>
        <w:t xml:space="preserve"> </w:t>
      </w:r>
      <w:r w:rsidR="001166B0" w:rsidRPr="00425C2E">
        <w:rPr>
          <w:color w:val="800026"/>
          <w:highlight w:val="green"/>
          <w:rPrChange w:id="278" w:author="Bob Rudis" w:date="2013-11-01T01:47:00Z">
            <w:rPr/>
          </w:rPrChange>
        </w:rPr>
        <w:t>ts</w:t>
      </w:r>
      <w:r w:rsidR="004E6DCF" w:rsidRPr="00425C2E">
        <w:rPr>
          <w:color w:val="800026"/>
          <w:highlight w:val="green"/>
          <w:rPrChange w:id="279" w:author="Bob Rudis" w:date="2013-11-01T01:47:00Z">
            <w:rPr/>
          </w:rPrChange>
        </w:rPr>
        <w:t>, dst_ip</w:t>
      </w:r>
    </w:p>
    <w:p w14:paraId="1A09A363" w14:textId="77777777" w:rsidR="004E6DCF" w:rsidRPr="00425C2E" w:rsidRDefault="001166B0" w:rsidP="0016726A">
      <w:pPr>
        <w:pStyle w:val="FeatureCodeSnippet"/>
        <w:rPr>
          <w:color w:val="800026"/>
          <w:highlight w:val="green"/>
          <w:rPrChange w:id="280" w:author="Bob Rudis" w:date="2013-11-01T01:47:00Z">
            <w:rPr/>
          </w:rPrChange>
        </w:rPr>
      </w:pPr>
      <w:r w:rsidRPr="00425C2E">
        <w:rPr>
          <w:b/>
          <w:color w:val="800026"/>
          <w:highlight w:val="green"/>
          <w:rPrChange w:id="281" w:author="Bob Rudis" w:date="2013-11-01T01:47:00Z">
            <w:rPr>
              <w:b/>
            </w:rPr>
          </w:rPrChange>
        </w:rPr>
        <w:t>FROM</w:t>
      </w:r>
      <w:r w:rsidRPr="00425C2E">
        <w:rPr>
          <w:color w:val="800026"/>
          <w:highlight w:val="green"/>
          <w:rPrChange w:id="282" w:author="Bob Rudis" w:date="2013-11-01T01:47:00Z">
            <w:rPr/>
          </w:rPrChange>
        </w:rPr>
        <w:t xml:space="preserve"> proxy_log_entry</w:t>
      </w:r>
    </w:p>
    <w:p w14:paraId="7ECDC0A9" w14:textId="77777777" w:rsidR="0016726A" w:rsidRPr="00425C2E" w:rsidRDefault="001166B0" w:rsidP="0016726A">
      <w:pPr>
        <w:pStyle w:val="FeatureCodeSnippet"/>
        <w:rPr>
          <w:color w:val="800026"/>
          <w:highlight w:val="green"/>
          <w:rPrChange w:id="283" w:author="Bob Rudis" w:date="2013-11-01T01:47:00Z">
            <w:rPr/>
          </w:rPrChange>
        </w:rPr>
      </w:pPr>
      <w:r w:rsidRPr="00425C2E">
        <w:rPr>
          <w:b/>
          <w:color w:val="800026"/>
          <w:highlight w:val="green"/>
          <w:rPrChange w:id="284" w:author="Bob Rudis" w:date="2013-11-01T01:47:00Z">
            <w:rPr>
              <w:b/>
            </w:rPr>
          </w:rPrChange>
        </w:rPr>
        <w:t>WHERE</w:t>
      </w:r>
      <w:r w:rsidRPr="00425C2E">
        <w:rPr>
          <w:color w:val="800026"/>
          <w:highlight w:val="green"/>
          <w:rPrChange w:id="285" w:author="Bob Rudis" w:date="2013-11-01T01:47:00Z">
            <w:rPr/>
          </w:rPrChange>
        </w:rPr>
        <w:t xml:space="preserve"> src_ip = "10.20.30.40"</w:t>
      </w:r>
    </w:p>
    <w:p w14:paraId="36652056" w14:textId="77777777" w:rsidR="004E6DCF" w:rsidRPr="00425C2E" w:rsidRDefault="004E6DCF" w:rsidP="0016726A">
      <w:pPr>
        <w:pStyle w:val="FeatureCodeSnippet"/>
        <w:rPr>
          <w:b/>
          <w:color w:val="800026"/>
          <w:highlight w:val="green"/>
          <w:rPrChange w:id="286" w:author="Bob Rudis" w:date="2013-11-01T01:47:00Z">
            <w:rPr>
              <w:b/>
            </w:rPr>
          </w:rPrChange>
        </w:rPr>
      </w:pPr>
    </w:p>
    <w:p w14:paraId="60965057" w14:textId="77777777" w:rsidR="001166B0" w:rsidRPr="00425C2E" w:rsidRDefault="001166B0" w:rsidP="0016726A">
      <w:pPr>
        <w:pStyle w:val="FeatureCodeSnippet"/>
        <w:rPr>
          <w:color w:val="800026"/>
          <w:highlight w:val="green"/>
          <w:rPrChange w:id="287" w:author="Bob Rudis" w:date="2013-11-01T01:47:00Z">
            <w:rPr/>
          </w:rPrChange>
        </w:rPr>
      </w:pPr>
      <w:r w:rsidRPr="00425C2E">
        <w:rPr>
          <w:b/>
          <w:color w:val="800026"/>
          <w:highlight w:val="green"/>
          <w:rPrChange w:id="288" w:author="Bob Rudis" w:date="2013-11-01T01:47:00Z">
            <w:rPr>
              <w:b/>
            </w:rPr>
          </w:rPrChange>
        </w:rPr>
        <w:t xml:space="preserve">UNION </w:t>
      </w:r>
    </w:p>
    <w:p w14:paraId="0195164A" w14:textId="77777777" w:rsidR="004E6DCF" w:rsidRPr="00425C2E" w:rsidRDefault="004E6DCF" w:rsidP="0016726A">
      <w:pPr>
        <w:pStyle w:val="FeatureCodeSnippet"/>
        <w:rPr>
          <w:b/>
          <w:color w:val="800026"/>
          <w:highlight w:val="green"/>
          <w:rPrChange w:id="289" w:author="Bob Rudis" w:date="2013-11-01T01:47:00Z">
            <w:rPr>
              <w:b/>
            </w:rPr>
          </w:rPrChange>
        </w:rPr>
      </w:pPr>
    </w:p>
    <w:p w14:paraId="4F84D1F3" w14:textId="77777777" w:rsidR="004E6DCF" w:rsidRPr="00425C2E" w:rsidRDefault="001166B0" w:rsidP="0016726A">
      <w:pPr>
        <w:pStyle w:val="FeatureCodeSnippet"/>
        <w:rPr>
          <w:color w:val="800026"/>
          <w:highlight w:val="green"/>
          <w:rPrChange w:id="290" w:author="Bob Rudis" w:date="2013-11-01T01:47:00Z">
            <w:rPr/>
          </w:rPrChange>
        </w:rPr>
      </w:pPr>
      <w:r w:rsidRPr="00425C2E">
        <w:rPr>
          <w:b/>
          <w:color w:val="800026"/>
          <w:highlight w:val="green"/>
          <w:rPrChange w:id="291" w:author="Bob Rudis" w:date="2013-11-01T01:47:00Z">
            <w:rPr>
              <w:b/>
            </w:rPr>
          </w:rPrChange>
        </w:rPr>
        <w:t>SELECT</w:t>
      </w:r>
      <w:r w:rsidR="004E6DCF" w:rsidRPr="00425C2E">
        <w:rPr>
          <w:color w:val="800026"/>
          <w:highlight w:val="green"/>
          <w:rPrChange w:id="292" w:author="Bob Rudis" w:date="2013-11-01T01:47:00Z">
            <w:rPr/>
          </w:rPrChange>
        </w:rPr>
        <w:t xml:space="preserve"> ts, dst_ip</w:t>
      </w:r>
    </w:p>
    <w:p w14:paraId="3577328B" w14:textId="77777777" w:rsidR="004E6DCF" w:rsidRPr="00425C2E" w:rsidRDefault="001166B0" w:rsidP="0016726A">
      <w:pPr>
        <w:pStyle w:val="FeatureCodeSnippet"/>
        <w:rPr>
          <w:color w:val="800026"/>
          <w:highlight w:val="green"/>
          <w:rPrChange w:id="293" w:author="Bob Rudis" w:date="2013-11-01T01:47:00Z">
            <w:rPr/>
          </w:rPrChange>
        </w:rPr>
      </w:pPr>
      <w:r w:rsidRPr="00425C2E">
        <w:rPr>
          <w:b/>
          <w:color w:val="800026"/>
          <w:highlight w:val="green"/>
          <w:rPrChange w:id="294" w:author="Bob Rudis" w:date="2013-11-01T01:47:00Z">
            <w:rPr>
              <w:b/>
            </w:rPr>
          </w:rPrChange>
        </w:rPr>
        <w:t>FROM</w:t>
      </w:r>
      <w:r w:rsidRPr="00425C2E">
        <w:rPr>
          <w:color w:val="800026"/>
          <w:highlight w:val="green"/>
          <w:rPrChange w:id="295" w:author="Bob Rudis" w:date="2013-11-01T01:47:00Z">
            <w:rPr/>
          </w:rPrChange>
        </w:rPr>
        <w:t xml:space="preserve"> fw_log_entry</w:t>
      </w:r>
    </w:p>
    <w:p w14:paraId="38DAC694" w14:textId="77777777" w:rsidR="001166B0" w:rsidRPr="00425C2E" w:rsidRDefault="001166B0" w:rsidP="0016726A">
      <w:pPr>
        <w:pStyle w:val="FeatureCodeSnippet"/>
        <w:rPr>
          <w:color w:val="800026"/>
          <w:rPrChange w:id="296" w:author="Bob Rudis" w:date="2013-11-01T01:47:00Z">
            <w:rPr/>
          </w:rPrChange>
        </w:rPr>
      </w:pPr>
      <w:r w:rsidRPr="00425C2E">
        <w:rPr>
          <w:b/>
          <w:color w:val="800026"/>
          <w:highlight w:val="green"/>
          <w:rPrChange w:id="297" w:author="Bob Rudis" w:date="2013-11-01T01:47:00Z">
            <w:rPr>
              <w:b/>
            </w:rPr>
          </w:rPrChange>
        </w:rPr>
        <w:t xml:space="preserve">WHERE </w:t>
      </w:r>
      <w:r w:rsidRPr="00425C2E">
        <w:rPr>
          <w:color w:val="800026"/>
          <w:highlight w:val="green"/>
          <w:rPrChange w:id="298" w:author="Bob Rudis" w:date="2013-11-01T01:47:00Z">
            <w:rPr/>
          </w:rPrChange>
        </w:rPr>
        <w:t>src_ip = "10.20.30.40";</w:t>
      </w:r>
    </w:p>
    <w:p w14:paraId="3C00EB91" w14:textId="77777777" w:rsidR="0016726A" w:rsidRPr="0016726A" w:rsidRDefault="0016726A" w:rsidP="00D85BE6">
      <w:pPr>
        <w:pStyle w:val="FeaturePara"/>
      </w:pPr>
      <w:r w:rsidRPr="007340C5">
        <w:rPr>
          <w:b/>
        </w:rPr>
        <w:t xml:space="preserve">Application programs </w:t>
      </w:r>
      <w:r w:rsidR="00383253">
        <w:rPr>
          <w:b/>
        </w:rPr>
        <w:t>should</w:t>
      </w:r>
      <w:r w:rsidRPr="007340C5">
        <w:rPr>
          <w:b/>
        </w:rPr>
        <w:t xml:space="preserve"> not rely on the physical structure of the data</w:t>
      </w:r>
      <w:r>
        <w:t xml:space="preserve">. There are a host of options when it comes to deciding how to physically store data in a database and </w:t>
      </w:r>
      <w:r w:rsidR="00115472">
        <w:t>indicating</w:t>
      </w:r>
      <w:r w:rsidR="00FD7BD8">
        <w:t xml:space="preserve"> </w:t>
      </w:r>
      <w:r>
        <w:t xml:space="preserve">how </w:t>
      </w:r>
      <w:r w:rsidR="00FD7BD8">
        <w:t>indexes</w:t>
      </w:r>
      <w:r>
        <w:t xml:space="preserve"> are organized. All of these choices should be fully </w:t>
      </w:r>
      <w:r w:rsidR="003A63D4">
        <w:t xml:space="preserve">abstracted from the application or </w:t>
      </w:r>
      <w:r>
        <w:t xml:space="preserve">user who should be able to execute the same </w:t>
      </w:r>
      <w:r w:rsidR="003D4E19">
        <w:t>high-level</w:t>
      </w:r>
      <w:r>
        <w:t xml:space="preserve"> query and have it work regardless of </w:t>
      </w:r>
      <w:r w:rsidR="007340C5">
        <w:t>changes to physical representation.</w:t>
      </w:r>
    </w:p>
    <w:p w14:paraId="0A59DE50" w14:textId="77777777" w:rsidR="00764729" w:rsidRPr="00332EBE" w:rsidRDefault="003535AC" w:rsidP="00332EBE">
      <w:pPr>
        <w:pStyle w:val="FeaturePara"/>
      </w:pPr>
      <w:r>
        <w:t>T</w:t>
      </w:r>
      <w:r w:rsidR="00422CF5">
        <w:t>he</w:t>
      </w:r>
      <w:r w:rsidR="00937748">
        <w:t xml:space="preserve"> relational structure</w:t>
      </w:r>
      <w:r w:rsidR="00422CF5">
        <w:t>, mostly uniform query language</w:t>
      </w:r>
      <w:r w:rsidR="00937748">
        <w:t xml:space="preserve"> </w:t>
      </w:r>
      <w:r w:rsidR="00422CF5">
        <w:t>and physical abstraction properties were major contributors to the popularity of SQL databases, especially since mapping problems like customer recor</w:t>
      </w:r>
      <w:r w:rsidR="003D4E19">
        <w:t>ds and sales orders into fields</w:t>
      </w:r>
      <w:r w:rsidR="00422CF5">
        <w:t xml:space="preserve"> and rows is fairly straightforward</w:t>
      </w:r>
      <w:r w:rsidR="003A63D4">
        <w:t xml:space="preserve"> and just “makes sense”</w:t>
      </w:r>
      <w:r w:rsidR="00422CF5">
        <w:t xml:space="preserve">. Yet, as </w:t>
      </w:r>
      <w:del w:id="299" w:author="Kent, Kevin - Indianapolis" w:date="2013-10-25T13:02:00Z">
        <w:r w:rsidR="00422CF5" w:rsidDel="00F86C2E">
          <w:delText xml:space="preserve">we’ll </w:delText>
        </w:r>
      </w:del>
      <w:ins w:id="300" w:author="Kent, Kevin - Indianapolis" w:date="2013-10-25T13:02:00Z">
        <w:r w:rsidR="00F86C2E">
          <w:t xml:space="preserve">you’ll </w:t>
        </w:r>
      </w:ins>
      <w:r w:rsidR="00422CF5">
        <w:t>see later in the chapter, the relational structure is not well suited for all types of data or problems.</w:t>
      </w:r>
    </w:p>
    <w:p w14:paraId="34B2653A" w14:textId="77777777" w:rsidR="00E625D3" w:rsidRDefault="00805E1C" w:rsidP="00E625D3">
      <w:pPr>
        <w:pStyle w:val="H1"/>
      </w:pPr>
      <w:r>
        <w:t xml:space="preserve">Realizing </w:t>
      </w:r>
      <w:r w:rsidR="008D4E9E">
        <w:t xml:space="preserve">the </w:t>
      </w:r>
      <w:r>
        <w:t>Container Has Con</w:t>
      </w:r>
      <w:r w:rsidR="00F716D8">
        <w:t>s</w:t>
      </w:r>
      <w:r>
        <w:t>traints</w:t>
      </w:r>
    </w:p>
    <w:p w14:paraId="3AE22475" w14:textId="77777777" w:rsidR="00D727C4" w:rsidRDefault="00805E1C" w:rsidP="008E4C69">
      <w:pPr>
        <w:pStyle w:val="Para"/>
      </w:pPr>
      <w:r>
        <w:t xml:space="preserve">Compared to </w:t>
      </w:r>
      <w:proofErr w:type="spellStart"/>
      <w:r>
        <w:t>Codd’s</w:t>
      </w:r>
      <w:proofErr w:type="spellEnd"/>
      <w:r>
        <w:t xml:space="preserve"> era, we are awash in computing resources. Memory, storage, CPU</w:t>
      </w:r>
      <w:ins w:id="301" w:author="Kent, Kevin - Indianapolis" w:date="2013-10-25T13:03:00Z">
        <w:r w:rsidR="00F86C2E">
          <w:t>,</w:t>
        </w:r>
      </w:ins>
      <w:r>
        <w:t xml:space="preserve"> and network capacity are all relatively cheap</w:t>
      </w:r>
      <w:r w:rsidR="00752A70">
        <w:t xml:space="preserve"> and the need to accommodate the underlying </w:t>
      </w:r>
      <w:r w:rsidR="003A63D4">
        <w:t xml:space="preserve">architecture of </w:t>
      </w:r>
      <w:r w:rsidR="00752A70">
        <w:t>physical storage when</w:t>
      </w:r>
      <w:r w:rsidR="00B6116C">
        <w:t xml:space="preserve"> designing,</w:t>
      </w:r>
      <w:r w:rsidR="00752A70">
        <w:t xml:space="preserve"> building</w:t>
      </w:r>
      <w:ins w:id="302" w:author="Kent, Kevin - Indianapolis" w:date="2013-10-25T13:03:00Z">
        <w:r w:rsidR="00545568">
          <w:t>,</w:t>
        </w:r>
      </w:ins>
      <w:r w:rsidR="00752A70">
        <w:t xml:space="preserve"> and using databases is (for the most part) no longer </w:t>
      </w:r>
      <w:r w:rsidR="00B6116C">
        <w:t>present</w:t>
      </w:r>
      <w:r w:rsidR="00752A70">
        <w:t xml:space="preserve">. </w:t>
      </w:r>
      <w:r w:rsidR="00B22D26">
        <w:t>B</w:t>
      </w:r>
      <w:r w:rsidR="00752A70">
        <w:t xml:space="preserve">ecoming an amateur DBA </w:t>
      </w:r>
      <w:r w:rsidR="00B6116C">
        <w:t>is</w:t>
      </w:r>
      <w:r w:rsidR="004D5409">
        <w:t xml:space="preserve"> now</w:t>
      </w:r>
      <w:r w:rsidR="00B6116C">
        <w:t xml:space="preserve"> as simple as executing </w:t>
      </w:r>
      <w:del w:id="303" w:author="Kent, Kevin - Indianapolis" w:date="2013-10-25T13:03:00Z">
        <w:r w:rsidR="00B6116C" w:rsidDel="00545568">
          <w:delText>“</w:delText>
        </w:r>
      </w:del>
      <w:r w:rsidR="00B6116C" w:rsidRPr="00085C7D">
        <w:rPr>
          <w:rStyle w:val="InlineCode"/>
          <w:highlight w:val="green"/>
          <w:rPrChange w:id="304" w:author="Russell Thomas" w:date="2013-10-22T12:55:00Z">
            <w:rPr>
              <w:rStyle w:val="InlineCode"/>
            </w:rPr>
          </w:rPrChange>
        </w:rPr>
        <w:t>sudo apt-get install mariadb-server</w:t>
      </w:r>
      <w:del w:id="305" w:author="Kent, Kevin - Indianapolis" w:date="2013-10-25T13:03:00Z">
        <w:r w:rsidR="00D727C4" w:rsidDel="00545568">
          <w:delText>”</w:delText>
        </w:r>
      </w:del>
      <w:r w:rsidR="00D727C4">
        <w:t xml:space="preserve"> on any </w:t>
      </w:r>
      <w:proofErr w:type="spellStart"/>
      <w:r w:rsidR="00D727C4">
        <w:t>Debian-ish</w:t>
      </w:r>
      <w:proofErr w:type="spellEnd"/>
      <w:r w:rsidR="00D727C4">
        <w:t xml:space="preserve"> Linux box</w:t>
      </w:r>
      <w:r w:rsidR="000302F3">
        <w:t xml:space="preserve"> (with similar, easy installation </w:t>
      </w:r>
      <w:r w:rsidR="000A71F0">
        <w:t>o</w:t>
      </w:r>
      <w:r w:rsidR="00F66B26">
        <w:t xml:space="preserve">ptions for Windows and </w:t>
      </w:r>
      <w:proofErr w:type="spellStart"/>
      <w:r w:rsidR="00F66B26">
        <w:t>MacOS</w:t>
      </w:r>
      <w:proofErr w:type="spellEnd"/>
      <w:r w:rsidR="00F66B26">
        <w:t>)</w:t>
      </w:r>
      <w:r w:rsidR="00D727C4">
        <w:t xml:space="preserve">. </w:t>
      </w:r>
      <w:r w:rsidR="00B6116C">
        <w:t xml:space="preserve">In some ways, </w:t>
      </w:r>
      <w:del w:id="306" w:author="Kent, Kevin - Indianapolis" w:date="2013-10-25T13:03:00Z">
        <w:r w:rsidR="004D5409" w:rsidDel="00545568">
          <w:delText xml:space="preserve">it is </w:delText>
        </w:r>
      </w:del>
      <w:r w:rsidR="00B6116C">
        <w:t>this simplicity</w:t>
      </w:r>
      <w:r w:rsidR="00383253">
        <w:t xml:space="preserve"> and ubiquity</w:t>
      </w:r>
      <w:r w:rsidR="00B6116C">
        <w:t xml:space="preserve"> </w:t>
      </w:r>
      <w:del w:id="307" w:author="Kent, Kevin - Indianapolis" w:date="2013-10-25T13:03:00Z">
        <w:r w:rsidR="004D5409" w:rsidDel="00545568">
          <w:delText xml:space="preserve">that </w:delText>
        </w:r>
      </w:del>
      <w:r w:rsidR="00B6116C">
        <w:t xml:space="preserve">has </w:t>
      </w:r>
      <w:r w:rsidR="004D5409">
        <w:t>contributed</w:t>
      </w:r>
      <w:r w:rsidR="00B6116C">
        <w:t xml:space="preserve"> to th</w:t>
      </w:r>
      <w:r w:rsidR="00F66B26">
        <w:t xml:space="preserve">e fallacy that traditional SQL/RDBMS </w:t>
      </w:r>
      <w:r w:rsidR="00B6116C">
        <w:t xml:space="preserve">databases are destined for extinction due to </w:t>
      </w:r>
      <w:r w:rsidR="00F66B26">
        <w:t>“</w:t>
      </w:r>
      <w:r w:rsidR="00B6116C">
        <w:t>lack of</w:t>
      </w:r>
      <w:r w:rsidR="00D727C4">
        <w:t xml:space="preserve"> scalability and functionality</w:t>
      </w:r>
      <w:ins w:id="308" w:author="Kent, Kevin - Indianapolis" w:date="2013-10-25T13:09:00Z">
        <w:r w:rsidR="00461582">
          <w:t>.</w:t>
        </w:r>
      </w:ins>
      <w:r w:rsidR="00F66B26">
        <w:t>”</w:t>
      </w:r>
      <w:del w:id="309" w:author="Kent, Kevin - Indianapolis" w:date="2013-10-25T13:09:00Z">
        <w:r w:rsidR="00D727C4" w:rsidDel="00461582">
          <w:delText>.</w:delText>
        </w:r>
      </w:del>
    </w:p>
    <w:p w14:paraId="109D73CC" w14:textId="77777777" w:rsidR="00ED6091" w:rsidRDefault="004D5409" w:rsidP="008E4C69">
      <w:pPr>
        <w:pStyle w:val="Para"/>
      </w:pPr>
      <w:r>
        <w:t xml:space="preserve">The reality is that </w:t>
      </w:r>
      <w:r w:rsidR="00D727C4">
        <w:t xml:space="preserve">modern </w:t>
      </w:r>
      <w:r>
        <w:t xml:space="preserve">SQL databases are </w:t>
      </w:r>
      <w:r w:rsidR="000302F3">
        <w:t>comparable</w:t>
      </w:r>
      <w:r>
        <w:t xml:space="preserve"> to web servers, proxy servers, firewalls</w:t>
      </w:r>
      <w:ins w:id="310" w:author="Kent, Kevin - Indianapolis" w:date="2013-10-25T13:10:00Z">
        <w:r w:rsidR="00461582">
          <w:t>,</w:t>
        </w:r>
      </w:ins>
      <w:r>
        <w:t xml:space="preserve"> and mail servers in that their </w:t>
      </w:r>
      <w:del w:id="311" w:author="Kent, Kevin - Indianapolis" w:date="2013-10-25T13:11:00Z">
        <w:r w:rsidDel="00461582">
          <w:delText>“</w:delText>
        </w:r>
      </w:del>
      <w:r>
        <w:t>out</w:t>
      </w:r>
      <w:del w:id="312" w:author="Kent, Kevin - Indianapolis" w:date="2013-10-25T13:11:00Z">
        <w:r w:rsidDel="00461582">
          <w:delText xml:space="preserve"> </w:delText>
        </w:r>
      </w:del>
      <w:ins w:id="313" w:author="Kent, Kevin - Indianapolis" w:date="2013-10-25T13:11:00Z">
        <w:r w:rsidR="00461582">
          <w:t>-</w:t>
        </w:r>
      </w:ins>
      <w:r>
        <w:t>of</w:t>
      </w:r>
      <w:del w:id="314" w:author="Kent, Kevin - Indianapolis" w:date="2013-10-25T13:11:00Z">
        <w:r w:rsidDel="00461582">
          <w:delText xml:space="preserve"> </w:delText>
        </w:r>
      </w:del>
      <w:ins w:id="315" w:author="Kent, Kevin - Indianapolis" w:date="2013-10-25T13:11:00Z">
        <w:r w:rsidR="00461582">
          <w:t>-</w:t>
        </w:r>
      </w:ins>
      <w:r>
        <w:t>the</w:t>
      </w:r>
      <w:del w:id="316" w:author="Kent, Kevin - Indianapolis" w:date="2013-10-25T13:11:00Z">
        <w:r w:rsidDel="00461582">
          <w:delText xml:space="preserve"> </w:delText>
        </w:r>
      </w:del>
      <w:ins w:id="317" w:author="Kent, Kevin - Indianapolis" w:date="2013-10-25T13:11:00Z">
        <w:r w:rsidR="00461582">
          <w:t>-</w:t>
        </w:r>
      </w:ins>
      <w:r>
        <w:t>box</w:t>
      </w:r>
      <w:del w:id="318" w:author="Kent, Kevin - Indianapolis" w:date="2013-10-30T10:14:00Z">
        <w:r w:rsidDel="003758C5">
          <w:delText>”</w:delText>
        </w:r>
      </w:del>
      <w:r>
        <w:t xml:space="preserve"> configuration is going to be in </w:t>
      </w:r>
      <w:del w:id="319" w:author="Kent, Kevin - Indianapolis" w:date="2013-10-25T13:11:00Z">
        <w:r w:rsidDel="00461582">
          <w:delText>“</w:delText>
        </w:r>
      </w:del>
      <w:r>
        <w:t>jack</w:t>
      </w:r>
      <w:del w:id="320" w:author="Kent, Kevin - Indianapolis" w:date="2013-10-25T13:11:00Z">
        <w:r w:rsidDel="00461582">
          <w:delText xml:space="preserve"> </w:delText>
        </w:r>
      </w:del>
      <w:ins w:id="321" w:author="Kent, Kevin - Indianapolis" w:date="2013-10-25T13:11:00Z">
        <w:r w:rsidR="00461582">
          <w:t>-</w:t>
        </w:r>
      </w:ins>
      <w:r>
        <w:t>of</w:t>
      </w:r>
      <w:del w:id="322" w:author="Kent, Kevin - Indianapolis" w:date="2013-10-25T13:11:00Z">
        <w:r w:rsidDel="00461582">
          <w:delText xml:space="preserve"> </w:delText>
        </w:r>
      </w:del>
      <w:ins w:id="323" w:author="Kent, Kevin - Indianapolis" w:date="2013-10-25T13:11:00Z">
        <w:r w:rsidR="00461582">
          <w:t>-</w:t>
        </w:r>
      </w:ins>
      <w:r>
        <w:t>all</w:t>
      </w:r>
      <w:del w:id="324" w:author="Kent, Kevin - Indianapolis" w:date="2013-10-25T13:11:00Z">
        <w:r w:rsidDel="00461582">
          <w:delText xml:space="preserve"> </w:delText>
        </w:r>
      </w:del>
      <w:ins w:id="325" w:author="Kent, Kevin - Indianapolis" w:date="2013-10-25T13:11:00Z">
        <w:r w:rsidR="00461582">
          <w:t>-</w:t>
        </w:r>
      </w:ins>
      <w:r>
        <w:t>trades</w:t>
      </w:r>
      <w:del w:id="326" w:author="Kent, Kevin - Indianapolis" w:date="2013-10-30T10:14:00Z">
        <w:r w:rsidDel="003758C5">
          <w:delText>”</w:delText>
        </w:r>
      </w:del>
      <w:r>
        <w:t xml:space="preserve"> mode.</w:t>
      </w:r>
      <w:r w:rsidR="00ED6091">
        <w:t xml:space="preserve"> The </w:t>
      </w:r>
      <w:r w:rsidR="000302F3">
        <w:t xml:space="preserve">default </w:t>
      </w:r>
      <w:r w:rsidR="00ED6091">
        <w:t xml:space="preserve">features and capabilities will be enough to get you off and </w:t>
      </w:r>
      <w:r w:rsidR="00ED6091">
        <w:lastRenderedPageBreak/>
        <w:t xml:space="preserve">running, and may even perform moderately well as your record counts </w:t>
      </w:r>
      <w:r w:rsidR="000302F3">
        <w:t>and schema complexities</w:t>
      </w:r>
      <w:r w:rsidR="00F66B26">
        <w:t xml:space="preserve"> </w:t>
      </w:r>
      <w:r w:rsidR="00ED6091">
        <w:t>increase. But, when the types or amounts of data begin to push the boundaries of the default configuration</w:t>
      </w:r>
      <w:ins w:id="327" w:author="Kent, Kevin - Indianapolis" w:date="2013-10-25T13:11:00Z">
        <w:r w:rsidR="00461582">
          <w:t>,</w:t>
        </w:r>
      </w:ins>
      <w:r w:rsidR="00ED6091">
        <w:t xml:space="preserve"> you </w:t>
      </w:r>
      <w:r w:rsidR="00ED6091" w:rsidRPr="00ED6091">
        <w:rPr>
          <w:i/>
        </w:rPr>
        <w:t>will</w:t>
      </w:r>
      <w:r w:rsidR="00ED6091">
        <w:t xml:space="preserve"> run into problems.</w:t>
      </w:r>
      <w:r w:rsidR="003D4ADD">
        <w:t xml:space="preserve"> It’s important to understand the </w:t>
      </w:r>
      <w:r w:rsidR="006541BD">
        <w:t xml:space="preserve">most common </w:t>
      </w:r>
      <w:r w:rsidR="003D4ADD">
        <w:t>types of constraints you will face as your SQL needs grow and where to turn when you begin to encounter them.</w:t>
      </w:r>
    </w:p>
    <w:p w14:paraId="0370240B" w14:textId="77777777" w:rsidR="00735662" w:rsidRDefault="00735662" w:rsidP="00ED6091">
      <w:pPr>
        <w:pStyle w:val="H2"/>
      </w:pPr>
      <w:r>
        <w:t xml:space="preserve">Constrained </w:t>
      </w:r>
      <w:ins w:id="328" w:author="Kent, Kevin - Indianapolis" w:date="2013-10-25T13:12:00Z">
        <w:r w:rsidR="00461582">
          <w:t>b</w:t>
        </w:r>
      </w:ins>
      <w:del w:id="329" w:author="Kent, Kevin - Indianapolis" w:date="2013-10-25T13:12:00Z">
        <w:r w:rsidDel="00461582">
          <w:delText>B</w:delText>
        </w:r>
      </w:del>
      <w:r>
        <w:t>y Schema</w:t>
      </w:r>
    </w:p>
    <w:p w14:paraId="00235FB0" w14:textId="77777777" w:rsidR="006541BD" w:rsidRDefault="00D727C4" w:rsidP="006541BD">
      <w:pPr>
        <w:pStyle w:val="Para"/>
        <w:rPr>
          <w:ins w:id="330" w:author="Russell Thomas" w:date="2013-10-22T13:46:00Z"/>
        </w:rPr>
      </w:pPr>
      <w:r>
        <w:t>It may not be obvious at first glance, but there are significant</w:t>
      </w:r>
      <w:r w:rsidR="006541BD">
        <w:t xml:space="preserve"> difference</w:t>
      </w:r>
      <w:r>
        <w:t>s</w:t>
      </w:r>
      <w:r w:rsidR="006541BD">
        <w:t xml:space="preserve"> between the following two</w:t>
      </w:r>
      <w:r w:rsidR="006B7C41">
        <w:t>, simple</w:t>
      </w:r>
      <w:r w:rsidR="006541BD">
        <w:t xml:space="preserve"> SQL table structures:</w:t>
      </w:r>
    </w:p>
    <w:p w14:paraId="681AA46C" w14:textId="77777777" w:rsidR="00522EE6" w:rsidRPr="00425C2E" w:rsidDel="003758C5" w:rsidRDefault="00522EE6" w:rsidP="006541BD">
      <w:pPr>
        <w:pStyle w:val="Para"/>
        <w:numPr>
          <w:ins w:id="331" w:author="Russell Thomas" w:date="2013-10-22T13:46:00Z"/>
        </w:numPr>
        <w:rPr>
          <w:del w:id="332" w:author="Kent, Kevin - Indianapolis" w:date="2013-10-30T10:15:00Z"/>
          <w:color w:val="800026"/>
          <w:rPrChange w:id="333" w:author="Bob Rudis" w:date="2013-11-01T01:47:00Z">
            <w:rPr>
              <w:del w:id="334" w:author="Kent, Kevin - Indianapolis" w:date="2013-10-30T10:15:00Z"/>
            </w:rPr>
          </w:rPrChange>
        </w:rPr>
      </w:pPr>
      <w:ins w:id="335" w:author="Russell Thomas" w:date="2013-10-22T13:46:00Z">
        <w:del w:id="336" w:author="Kent, Kevin - Indianapolis" w:date="2013-10-30T10:15:00Z">
          <w:r w:rsidRPr="00425C2E" w:rsidDel="003758C5">
            <w:rPr>
              <w:color w:val="800026"/>
              <w:rPrChange w:id="337" w:author="Bob Rudis" w:date="2013-11-01T01:47:00Z">
                <w:rPr/>
              </w:rPrChange>
            </w:rPr>
            <w:delText>a)</w:delText>
          </w:r>
        </w:del>
      </w:ins>
    </w:p>
    <w:p w14:paraId="6122B9FF" w14:textId="77777777" w:rsidR="006541BD" w:rsidRPr="00425C2E" w:rsidRDefault="006541BD" w:rsidP="006541BD">
      <w:pPr>
        <w:pStyle w:val="CodeSnippet"/>
        <w:rPr>
          <w:color w:val="800026"/>
          <w:highlight w:val="green"/>
          <w:rPrChange w:id="338" w:author="Bob Rudis" w:date="2013-11-01T01:47:00Z">
            <w:rPr/>
          </w:rPrChange>
        </w:rPr>
      </w:pPr>
      <w:r w:rsidRPr="00425C2E">
        <w:rPr>
          <w:b/>
          <w:color w:val="800026"/>
          <w:highlight w:val="green"/>
          <w:rPrChange w:id="339" w:author="Bob Rudis" w:date="2013-11-01T01:47:00Z">
            <w:rPr>
              <w:b/>
            </w:rPr>
          </w:rPrChange>
        </w:rPr>
        <w:t>CREATE</w:t>
      </w:r>
      <w:r w:rsidRPr="00425C2E">
        <w:rPr>
          <w:color w:val="800026"/>
          <w:highlight w:val="green"/>
          <w:rPrChange w:id="340" w:author="Bob Rudis" w:date="2013-11-01T01:47:00Z">
            <w:rPr/>
          </w:rPrChange>
        </w:rPr>
        <w:t xml:space="preserve"> </w:t>
      </w:r>
      <w:r w:rsidRPr="00425C2E">
        <w:rPr>
          <w:b/>
          <w:color w:val="800026"/>
          <w:highlight w:val="green"/>
          <w:rPrChange w:id="341" w:author="Bob Rudis" w:date="2013-11-01T01:47:00Z">
            <w:rPr>
              <w:b/>
            </w:rPr>
          </w:rPrChange>
        </w:rPr>
        <w:t>TABLE</w:t>
      </w:r>
      <w:r w:rsidR="00AF0E4F" w:rsidRPr="00425C2E">
        <w:rPr>
          <w:color w:val="800026"/>
          <w:highlight w:val="green"/>
          <w:rPrChange w:id="342" w:author="Bob Rudis" w:date="2013-11-01T01:47:00Z">
            <w:rPr/>
          </w:rPrChange>
        </w:rPr>
        <w:t xml:space="preserve"> </w:t>
      </w:r>
      <w:r w:rsidRPr="00425C2E">
        <w:rPr>
          <w:color w:val="800026"/>
          <w:highlight w:val="green"/>
          <w:rPrChange w:id="343" w:author="Bob Rudis" w:date="2013-11-01T01:47:00Z">
            <w:rPr/>
          </w:rPrChange>
        </w:rPr>
        <w:t>fw1 (</w:t>
      </w:r>
    </w:p>
    <w:p w14:paraId="0C46500B" w14:textId="77777777" w:rsidR="006541BD" w:rsidRPr="00425C2E" w:rsidRDefault="00AF0E4F" w:rsidP="006541BD">
      <w:pPr>
        <w:pStyle w:val="CodeSnippet"/>
        <w:rPr>
          <w:color w:val="800026"/>
          <w:highlight w:val="green"/>
          <w:rPrChange w:id="344" w:author="Bob Rudis" w:date="2013-11-01T01:47:00Z">
            <w:rPr/>
          </w:rPrChange>
        </w:rPr>
      </w:pPr>
      <w:r w:rsidRPr="00425C2E">
        <w:rPr>
          <w:color w:val="800026"/>
          <w:highlight w:val="green"/>
          <w:rPrChange w:id="345" w:author="Bob Rudis" w:date="2013-11-01T01:47:00Z">
            <w:rPr/>
          </w:rPrChange>
        </w:rPr>
        <w:t xml:space="preserve">  </w:t>
      </w:r>
      <w:r w:rsidR="006541BD" w:rsidRPr="00425C2E">
        <w:rPr>
          <w:color w:val="800026"/>
          <w:highlight w:val="green"/>
          <w:rPrChange w:id="346" w:author="Bob Rudis" w:date="2013-11-01T01:47:00Z">
            <w:rPr/>
          </w:rPrChange>
        </w:rPr>
        <w:t>src</w:t>
      </w:r>
      <w:r w:rsidR="00DC50A0" w:rsidRPr="00425C2E">
        <w:rPr>
          <w:color w:val="800026"/>
          <w:highlight w:val="green"/>
          <w:rPrChange w:id="347" w:author="Bob Rudis" w:date="2013-11-01T01:47:00Z">
            <w:rPr/>
          </w:rPrChange>
        </w:rPr>
        <w:t xml:space="preserve"> </w:t>
      </w:r>
      <w:r w:rsidR="00DC50A0" w:rsidRPr="00425C2E">
        <w:rPr>
          <w:b/>
          <w:color w:val="800026"/>
          <w:highlight w:val="green"/>
          <w:rPrChange w:id="348" w:author="Bob Rudis" w:date="2013-11-01T01:47:00Z">
            <w:rPr>
              <w:b/>
            </w:rPr>
          </w:rPrChange>
        </w:rPr>
        <w:t>varchar</w:t>
      </w:r>
      <w:r w:rsidR="00DC50A0" w:rsidRPr="00425C2E">
        <w:rPr>
          <w:color w:val="800026"/>
          <w:highlight w:val="green"/>
          <w:rPrChange w:id="349" w:author="Bob Rudis" w:date="2013-11-01T01:47:00Z">
            <w:rPr/>
          </w:rPrChange>
        </w:rPr>
        <w:t>(15</w:t>
      </w:r>
      <w:r w:rsidR="006541BD" w:rsidRPr="00425C2E">
        <w:rPr>
          <w:color w:val="800026"/>
          <w:highlight w:val="green"/>
          <w:rPrChange w:id="350" w:author="Bob Rudis" w:date="2013-11-01T01:47:00Z">
            <w:rPr/>
          </w:rPrChange>
        </w:rPr>
        <w:t xml:space="preserve">) </w:t>
      </w:r>
      <w:r w:rsidR="006541BD" w:rsidRPr="00425C2E">
        <w:rPr>
          <w:b/>
          <w:color w:val="800026"/>
          <w:highlight w:val="green"/>
          <w:rPrChange w:id="351" w:author="Bob Rudis" w:date="2013-11-01T01:47:00Z">
            <w:rPr>
              <w:b/>
            </w:rPr>
          </w:rPrChange>
        </w:rPr>
        <w:t>NOT</w:t>
      </w:r>
      <w:r w:rsidR="006541BD" w:rsidRPr="00425C2E">
        <w:rPr>
          <w:color w:val="800026"/>
          <w:highlight w:val="green"/>
          <w:rPrChange w:id="352" w:author="Bob Rudis" w:date="2013-11-01T01:47:00Z">
            <w:rPr/>
          </w:rPrChange>
        </w:rPr>
        <w:t xml:space="preserve"> </w:t>
      </w:r>
      <w:r w:rsidR="006541BD" w:rsidRPr="00425C2E">
        <w:rPr>
          <w:b/>
          <w:color w:val="800026"/>
          <w:highlight w:val="green"/>
          <w:rPrChange w:id="353" w:author="Bob Rudis" w:date="2013-11-01T01:47:00Z">
            <w:rPr>
              <w:b/>
            </w:rPr>
          </w:rPrChange>
        </w:rPr>
        <w:t>NULL</w:t>
      </w:r>
      <w:r w:rsidR="006541BD" w:rsidRPr="00425C2E">
        <w:rPr>
          <w:color w:val="800026"/>
          <w:highlight w:val="green"/>
          <w:rPrChange w:id="354" w:author="Bob Rudis" w:date="2013-11-01T01:47:00Z">
            <w:rPr/>
          </w:rPrChange>
        </w:rPr>
        <w:t>,</w:t>
      </w:r>
    </w:p>
    <w:p w14:paraId="007978C3" w14:textId="77777777" w:rsidR="006541BD" w:rsidRPr="00425C2E" w:rsidRDefault="00AF0E4F" w:rsidP="006541BD">
      <w:pPr>
        <w:pStyle w:val="CodeSnippet"/>
        <w:rPr>
          <w:color w:val="800026"/>
          <w:highlight w:val="green"/>
          <w:rPrChange w:id="355" w:author="Bob Rudis" w:date="2013-11-01T01:47:00Z">
            <w:rPr/>
          </w:rPrChange>
        </w:rPr>
      </w:pPr>
      <w:r w:rsidRPr="00425C2E">
        <w:rPr>
          <w:color w:val="800026"/>
          <w:highlight w:val="green"/>
          <w:rPrChange w:id="356" w:author="Bob Rudis" w:date="2013-11-01T01:47:00Z">
            <w:rPr/>
          </w:rPrChange>
        </w:rPr>
        <w:t xml:space="preserve">  dst</w:t>
      </w:r>
      <w:r w:rsidR="00DC50A0" w:rsidRPr="00425C2E">
        <w:rPr>
          <w:color w:val="800026"/>
          <w:highlight w:val="green"/>
          <w:rPrChange w:id="357" w:author="Bob Rudis" w:date="2013-11-01T01:47:00Z">
            <w:rPr/>
          </w:rPrChange>
        </w:rPr>
        <w:t xml:space="preserve"> </w:t>
      </w:r>
      <w:r w:rsidR="00DC50A0" w:rsidRPr="00425C2E">
        <w:rPr>
          <w:b/>
          <w:color w:val="800026"/>
          <w:highlight w:val="green"/>
          <w:rPrChange w:id="358" w:author="Bob Rudis" w:date="2013-11-01T01:47:00Z">
            <w:rPr>
              <w:b/>
            </w:rPr>
          </w:rPrChange>
        </w:rPr>
        <w:t>varchar</w:t>
      </w:r>
      <w:r w:rsidR="00DC50A0" w:rsidRPr="00425C2E">
        <w:rPr>
          <w:color w:val="800026"/>
          <w:highlight w:val="green"/>
          <w:rPrChange w:id="359" w:author="Bob Rudis" w:date="2013-11-01T01:47:00Z">
            <w:rPr/>
          </w:rPrChange>
        </w:rPr>
        <w:t>(15</w:t>
      </w:r>
      <w:r w:rsidR="006541BD" w:rsidRPr="00425C2E">
        <w:rPr>
          <w:color w:val="800026"/>
          <w:highlight w:val="green"/>
          <w:rPrChange w:id="360" w:author="Bob Rudis" w:date="2013-11-01T01:47:00Z">
            <w:rPr/>
          </w:rPrChange>
        </w:rPr>
        <w:t xml:space="preserve">) </w:t>
      </w:r>
      <w:r w:rsidR="006541BD" w:rsidRPr="00425C2E">
        <w:rPr>
          <w:b/>
          <w:color w:val="800026"/>
          <w:highlight w:val="green"/>
          <w:rPrChange w:id="361" w:author="Bob Rudis" w:date="2013-11-01T01:47:00Z">
            <w:rPr>
              <w:b/>
            </w:rPr>
          </w:rPrChange>
        </w:rPr>
        <w:t>NOT</w:t>
      </w:r>
      <w:r w:rsidR="006541BD" w:rsidRPr="00425C2E">
        <w:rPr>
          <w:color w:val="800026"/>
          <w:highlight w:val="green"/>
          <w:rPrChange w:id="362" w:author="Bob Rudis" w:date="2013-11-01T01:47:00Z">
            <w:rPr/>
          </w:rPrChange>
        </w:rPr>
        <w:t xml:space="preserve"> </w:t>
      </w:r>
      <w:r w:rsidR="006541BD" w:rsidRPr="00425C2E">
        <w:rPr>
          <w:b/>
          <w:color w:val="800026"/>
          <w:highlight w:val="green"/>
          <w:rPrChange w:id="363" w:author="Bob Rudis" w:date="2013-11-01T01:47:00Z">
            <w:rPr>
              <w:b/>
            </w:rPr>
          </w:rPrChange>
        </w:rPr>
        <w:t>NULL</w:t>
      </w:r>
      <w:r w:rsidR="006541BD" w:rsidRPr="00425C2E">
        <w:rPr>
          <w:color w:val="800026"/>
          <w:highlight w:val="green"/>
          <w:rPrChange w:id="364" w:author="Bob Rudis" w:date="2013-11-01T01:47:00Z">
            <w:rPr/>
          </w:rPrChange>
        </w:rPr>
        <w:t>,</w:t>
      </w:r>
    </w:p>
    <w:p w14:paraId="4F1A7E3F" w14:textId="77777777" w:rsidR="006541BD" w:rsidRPr="00425C2E" w:rsidRDefault="00AF0E4F" w:rsidP="006541BD">
      <w:pPr>
        <w:pStyle w:val="CodeSnippet"/>
        <w:rPr>
          <w:color w:val="800026"/>
          <w:highlight w:val="green"/>
          <w:rPrChange w:id="365" w:author="Bob Rudis" w:date="2013-11-01T01:47:00Z">
            <w:rPr/>
          </w:rPrChange>
        </w:rPr>
      </w:pPr>
      <w:r w:rsidRPr="00425C2E">
        <w:rPr>
          <w:color w:val="800026"/>
          <w:highlight w:val="green"/>
          <w:rPrChange w:id="366" w:author="Bob Rudis" w:date="2013-11-01T01:47:00Z">
            <w:rPr/>
          </w:rPrChange>
        </w:rPr>
        <w:t xml:space="preserve">  </w:t>
      </w:r>
      <w:r w:rsidR="006541BD" w:rsidRPr="00425C2E">
        <w:rPr>
          <w:color w:val="800026"/>
          <w:highlight w:val="green"/>
          <w:rPrChange w:id="367" w:author="Bob Rudis" w:date="2013-11-01T01:47:00Z">
            <w:rPr/>
          </w:rPrChange>
        </w:rPr>
        <w:t>d</w:t>
      </w:r>
      <w:r w:rsidRPr="00425C2E">
        <w:rPr>
          <w:color w:val="800026"/>
          <w:highlight w:val="green"/>
          <w:rPrChange w:id="368" w:author="Bob Rudis" w:date="2013-11-01T01:47:00Z">
            <w:rPr/>
          </w:rPrChange>
        </w:rPr>
        <w:t>pt</w:t>
      </w:r>
      <w:r w:rsidR="006541BD" w:rsidRPr="00425C2E">
        <w:rPr>
          <w:color w:val="800026"/>
          <w:highlight w:val="green"/>
          <w:rPrChange w:id="369" w:author="Bob Rudis" w:date="2013-11-01T01:47:00Z">
            <w:rPr/>
          </w:rPrChange>
        </w:rPr>
        <w:t xml:space="preserve"> </w:t>
      </w:r>
      <w:r w:rsidR="006541BD" w:rsidRPr="00425C2E">
        <w:rPr>
          <w:b/>
          <w:color w:val="800026"/>
          <w:highlight w:val="green"/>
          <w:rPrChange w:id="370" w:author="Bob Rudis" w:date="2013-11-01T01:47:00Z">
            <w:rPr>
              <w:b/>
            </w:rPr>
          </w:rPrChange>
        </w:rPr>
        <w:t>int</w:t>
      </w:r>
      <w:r w:rsidR="006541BD" w:rsidRPr="00425C2E">
        <w:rPr>
          <w:color w:val="800026"/>
          <w:highlight w:val="green"/>
          <w:rPrChange w:id="371" w:author="Bob Rudis" w:date="2013-11-01T01:47:00Z">
            <w:rPr/>
          </w:rPrChange>
        </w:rPr>
        <w:t xml:space="preserve"> </w:t>
      </w:r>
      <w:r w:rsidR="006541BD" w:rsidRPr="00425C2E">
        <w:rPr>
          <w:b/>
          <w:color w:val="800026"/>
          <w:highlight w:val="green"/>
          <w:rPrChange w:id="372" w:author="Bob Rudis" w:date="2013-11-01T01:47:00Z">
            <w:rPr>
              <w:b/>
            </w:rPr>
          </w:rPrChange>
        </w:rPr>
        <w:t>NOT</w:t>
      </w:r>
      <w:r w:rsidR="006541BD" w:rsidRPr="00425C2E">
        <w:rPr>
          <w:color w:val="800026"/>
          <w:highlight w:val="green"/>
          <w:rPrChange w:id="373" w:author="Bob Rudis" w:date="2013-11-01T01:47:00Z">
            <w:rPr/>
          </w:rPrChange>
        </w:rPr>
        <w:t xml:space="preserve"> </w:t>
      </w:r>
      <w:r w:rsidR="006541BD" w:rsidRPr="00425C2E">
        <w:rPr>
          <w:b/>
          <w:color w:val="800026"/>
          <w:highlight w:val="green"/>
          <w:rPrChange w:id="374" w:author="Bob Rudis" w:date="2013-11-01T01:47:00Z">
            <w:rPr>
              <w:b/>
            </w:rPr>
          </w:rPrChange>
        </w:rPr>
        <w:t>NULL</w:t>
      </w:r>
      <w:r w:rsidR="006541BD" w:rsidRPr="00425C2E">
        <w:rPr>
          <w:color w:val="800026"/>
          <w:highlight w:val="green"/>
          <w:rPrChange w:id="375" w:author="Bob Rudis" w:date="2013-11-01T01:47:00Z">
            <w:rPr/>
          </w:rPrChange>
        </w:rPr>
        <w:t>,</w:t>
      </w:r>
    </w:p>
    <w:p w14:paraId="466A1393" w14:textId="77777777" w:rsidR="006541BD" w:rsidRPr="00425C2E" w:rsidRDefault="00AF0E4F" w:rsidP="006541BD">
      <w:pPr>
        <w:pStyle w:val="CodeSnippet"/>
        <w:rPr>
          <w:ins w:id="376" w:author="Russell Thomas" w:date="2013-10-22T13:46:00Z"/>
          <w:color w:val="800026"/>
          <w:rPrChange w:id="377" w:author="Bob Rudis" w:date="2013-11-01T01:47:00Z">
            <w:rPr>
              <w:ins w:id="378" w:author="Russell Thomas" w:date="2013-10-22T13:46:00Z"/>
            </w:rPr>
          </w:rPrChange>
        </w:rPr>
      </w:pPr>
      <w:r w:rsidRPr="00425C2E">
        <w:rPr>
          <w:color w:val="800026"/>
          <w:highlight w:val="green"/>
          <w:rPrChange w:id="379" w:author="Bob Rudis" w:date="2013-11-01T01:47:00Z">
            <w:rPr/>
          </w:rPrChange>
        </w:rPr>
        <w:t xml:space="preserve">  d</w:t>
      </w:r>
      <w:r w:rsidR="006541BD" w:rsidRPr="00425C2E">
        <w:rPr>
          <w:color w:val="800026"/>
          <w:highlight w:val="green"/>
          <w:rPrChange w:id="380" w:author="Bob Rudis" w:date="2013-11-01T01:47:00Z">
            <w:rPr/>
          </w:rPrChange>
        </w:rPr>
        <w:t xml:space="preserve"> </w:t>
      </w:r>
      <w:r w:rsidR="006541BD" w:rsidRPr="00425C2E">
        <w:rPr>
          <w:b/>
          <w:color w:val="800026"/>
          <w:highlight w:val="green"/>
          <w:rPrChange w:id="381" w:author="Bob Rudis" w:date="2013-11-01T01:47:00Z">
            <w:rPr>
              <w:b/>
            </w:rPr>
          </w:rPrChange>
        </w:rPr>
        <w:t>int</w:t>
      </w:r>
      <w:r w:rsidR="006541BD" w:rsidRPr="00425C2E">
        <w:rPr>
          <w:color w:val="800026"/>
          <w:highlight w:val="green"/>
          <w:rPrChange w:id="382" w:author="Bob Rudis" w:date="2013-11-01T01:47:00Z">
            <w:rPr/>
          </w:rPrChange>
        </w:rPr>
        <w:t xml:space="preserve">(11) </w:t>
      </w:r>
      <w:r w:rsidR="006541BD" w:rsidRPr="00425C2E">
        <w:rPr>
          <w:b/>
          <w:color w:val="800026"/>
          <w:highlight w:val="green"/>
          <w:rPrChange w:id="383" w:author="Bob Rudis" w:date="2013-11-01T01:47:00Z">
            <w:rPr>
              <w:b/>
            </w:rPr>
          </w:rPrChange>
        </w:rPr>
        <w:t>NOT</w:t>
      </w:r>
      <w:r w:rsidR="006541BD" w:rsidRPr="00425C2E">
        <w:rPr>
          <w:color w:val="800026"/>
          <w:highlight w:val="green"/>
          <w:rPrChange w:id="384" w:author="Bob Rudis" w:date="2013-11-01T01:47:00Z">
            <w:rPr/>
          </w:rPrChange>
        </w:rPr>
        <w:t xml:space="preserve"> </w:t>
      </w:r>
      <w:r w:rsidR="006541BD" w:rsidRPr="00425C2E">
        <w:rPr>
          <w:b/>
          <w:color w:val="800026"/>
          <w:highlight w:val="green"/>
          <w:rPrChange w:id="385" w:author="Bob Rudis" w:date="2013-11-01T01:47:00Z">
            <w:rPr>
              <w:b/>
            </w:rPr>
          </w:rPrChange>
        </w:rPr>
        <w:t>NULL</w:t>
      </w:r>
      <w:r w:rsidR="006541BD" w:rsidRPr="00425C2E">
        <w:rPr>
          <w:color w:val="800026"/>
          <w:highlight w:val="green"/>
          <w:rPrChange w:id="386" w:author="Bob Rudis" w:date="2013-11-01T01:47:00Z">
            <w:rPr/>
          </w:rPrChange>
        </w:rPr>
        <w:t>)</w:t>
      </w:r>
    </w:p>
    <w:p w14:paraId="6E7DC7CA" w14:textId="77777777" w:rsidR="00522EE6" w:rsidDel="003758C5" w:rsidRDefault="00522EE6" w:rsidP="006541BD">
      <w:pPr>
        <w:pStyle w:val="CodeSnippet"/>
        <w:numPr>
          <w:ins w:id="387" w:author="Russell Thomas" w:date="2013-10-22T13:46:00Z"/>
        </w:numPr>
        <w:rPr>
          <w:ins w:id="388" w:author="Russell Thomas" w:date="2013-10-22T13:46:00Z"/>
          <w:del w:id="389" w:author="Kent, Kevin - Indianapolis" w:date="2013-10-30T10:15:00Z"/>
        </w:rPr>
      </w:pPr>
    </w:p>
    <w:p w14:paraId="6A6684F8" w14:textId="77777777" w:rsidR="00522EE6" w:rsidDel="003758C5" w:rsidRDefault="00522EE6">
      <w:pPr>
        <w:pStyle w:val="Para"/>
        <w:numPr>
          <w:ins w:id="390" w:author="Russell Thomas" w:date="2013-10-22T13:46:00Z"/>
        </w:numPr>
        <w:rPr>
          <w:del w:id="391" w:author="Kent, Kevin - Indianapolis" w:date="2013-10-30T10:15:00Z"/>
        </w:rPr>
        <w:pPrChange w:id="392" w:author="Russell Thomas" w:date="2013-10-22T13:46:00Z">
          <w:pPr>
            <w:pStyle w:val="CodeSnippet"/>
          </w:pPr>
        </w:pPrChange>
      </w:pPr>
      <w:ins w:id="393" w:author="Russell Thomas" w:date="2013-10-22T13:46:00Z">
        <w:del w:id="394" w:author="Kent, Kevin - Indianapolis" w:date="2013-10-30T10:15:00Z">
          <w:r w:rsidDel="003758C5">
            <w:delText>b)</w:delText>
          </w:r>
        </w:del>
      </w:ins>
    </w:p>
    <w:p w14:paraId="7A081035" w14:textId="77777777" w:rsidR="006541BD" w:rsidRDefault="006541BD" w:rsidP="006541BD">
      <w:pPr>
        <w:pStyle w:val="CodeSnippet"/>
      </w:pPr>
    </w:p>
    <w:p w14:paraId="2262B399" w14:textId="77777777" w:rsidR="006541BD" w:rsidRPr="00425C2E" w:rsidRDefault="006541BD" w:rsidP="006541BD">
      <w:pPr>
        <w:pStyle w:val="CodeSnippet"/>
        <w:rPr>
          <w:color w:val="800026"/>
          <w:highlight w:val="green"/>
          <w:rPrChange w:id="395" w:author="Bob Rudis" w:date="2013-11-01T01:47:00Z">
            <w:rPr/>
          </w:rPrChange>
        </w:rPr>
      </w:pPr>
      <w:r w:rsidRPr="00425C2E">
        <w:rPr>
          <w:b/>
          <w:color w:val="800026"/>
          <w:highlight w:val="green"/>
          <w:rPrChange w:id="396" w:author="Bob Rudis" w:date="2013-11-01T01:47:00Z">
            <w:rPr>
              <w:b/>
            </w:rPr>
          </w:rPrChange>
        </w:rPr>
        <w:t>CREATE</w:t>
      </w:r>
      <w:r w:rsidRPr="00425C2E">
        <w:rPr>
          <w:color w:val="800026"/>
          <w:highlight w:val="green"/>
          <w:rPrChange w:id="397" w:author="Bob Rudis" w:date="2013-11-01T01:47:00Z">
            <w:rPr/>
          </w:rPrChange>
        </w:rPr>
        <w:t xml:space="preserve"> </w:t>
      </w:r>
      <w:r w:rsidRPr="00425C2E">
        <w:rPr>
          <w:b/>
          <w:color w:val="800026"/>
          <w:highlight w:val="green"/>
          <w:rPrChange w:id="398" w:author="Bob Rudis" w:date="2013-11-01T01:47:00Z">
            <w:rPr>
              <w:b/>
            </w:rPr>
          </w:rPrChange>
        </w:rPr>
        <w:t>TABLE</w:t>
      </w:r>
      <w:r w:rsidR="00AF0E4F" w:rsidRPr="00425C2E">
        <w:rPr>
          <w:color w:val="800026"/>
          <w:highlight w:val="green"/>
          <w:rPrChange w:id="399" w:author="Bob Rudis" w:date="2013-11-01T01:47:00Z">
            <w:rPr/>
          </w:rPrChange>
        </w:rPr>
        <w:t xml:space="preserve"> </w:t>
      </w:r>
      <w:r w:rsidRPr="00425C2E">
        <w:rPr>
          <w:color w:val="800026"/>
          <w:highlight w:val="green"/>
          <w:rPrChange w:id="400" w:author="Bob Rudis" w:date="2013-11-01T01:47:00Z">
            <w:rPr/>
          </w:rPrChange>
        </w:rPr>
        <w:t>fw2 (</w:t>
      </w:r>
    </w:p>
    <w:p w14:paraId="3F90AF40" w14:textId="77777777" w:rsidR="006541BD" w:rsidRPr="00425C2E" w:rsidRDefault="00AF0E4F" w:rsidP="006541BD">
      <w:pPr>
        <w:pStyle w:val="CodeSnippet"/>
        <w:rPr>
          <w:color w:val="800026"/>
          <w:highlight w:val="green"/>
          <w:rPrChange w:id="401" w:author="Bob Rudis" w:date="2013-11-01T01:47:00Z">
            <w:rPr/>
          </w:rPrChange>
        </w:rPr>
      </w:pPr>
      <w:r w:rsidRPr="00425C2E">
        <w:rPr>
          <w:color w:val="800026"/>
          <w:highlight w:val="green"/>
          <w:rPrChange w:id="402" w:author="Bob Rudis" w:date="2013-11-01T01:47:00Z">
            <w:rPr/>
          </w:rPrChange>
        </w:rPr>
        <w:t xml:space="preserve">  src</w:t>
      </w:r>
      <w:r w:rsidR="006541BD" w:rsidRPr="00425C2E">
        <w:rPr>
          <w:color w:val="800026"/>
          <w:highlight w:val="green"/>
          <w:rPrChange w:id="403" w:author="Bob Rudis" w:date="2013-11-01T01:47:00Z">
            <w:rPr/>
          </w:rPrChange>
        </w:rPr>
        <w:t xml:space="preserve"> </w:t>
      </w:r>
      <w:r w:rsidR="006541BD" w:rsidRPr="00425C2E">
        <w:rPr>
          <w:b/>
          <w:color w:val="800026"/>
          <w:highlight w:val="green"/>
          <w:rPrChange w:id="404" w:author="Bob Rudis" w:date="2013-11-01T01:47:00Z">
            <w:rPr>
              <w:b/>
            </w:rPr>
          </w:rPrChange>
        </w:rPr>
        <w:t>int</w:t>
      </w:r>
      <w:r w:rsidR="006541BD" w:rsidRPr="00425C2E">
        <w:rPr>
          <w:color w:val="800026"/>
          <w:highlight w:val="green"/>
          <w:rPrChange w:id="405" w:author="Bob Rudis" w:date="2013-11-01T01:47:00Z">
            <w:rPr/>
          </w:rPrChange>
        </w:rPr>
        <w:t xml:space="preserve">(10) </w:t>
      </w:r>
      <w:r w:rsidR="006541BD" w:rsidRPr="00425C2E">
        <w:rPr>
          <w:b/>
          <w:color w:val="800026"/>
          <w:highlight w:val="green"/>
          <w:rPrChange w:id="406" w:author="Bob Rudis" w:date="2013-11-01T01:47:00Z">
            <w:rPr>
              <w:b/>
            </w:rPr>
          </w:rPrChange>
        </w:rPr>
        <w:t>unsigned</w:t>
      </w:r>
      <w:r w:rsidR="006541BD" w:rsidRPr="00425C2E">
        <w:rPr>
          <w:color w:val="800026"/>
          <w:highlight w:val="green"/>
          <w:rPrChange w:id="407" w:author="Bob Rudis" w:date="2013-11-01T01:47:00Z">
            <w:rPr/>
          </w:rPrChange>
        </w:rPr>
        <w:t xml:space="preserve"> </w:t>
      </w:r>
      <w:r w:rsidR="006541BD" w:rsidRPr="00425C2E">
        <w:rPr>
          <w:b/>
          <w:color w:val="800026"/>
          <w:highlight w:val="green"/>
          <w:rPrChange w:id="408" w:author="Bob Rudis" w:date="2013-11-01T01:47:00Z">
            <w:rPr>
              <w:b/>
            </w:rPr>
          </w:rPrChange>
        </w:rPr>
        <w:t>NOT</w:t>
      </w:r>
      <w:r w:rsidR="006541BD" w:rsidRPr="00425C2E">
        <w:rPr>
          <w:color w:val="800026"/>
          <w:highlight w:val="green"/>
          <w:rPrChange w:id="409" w:author="Bob Rudis" w:date="2013-11-01T01:47:00Z">
            <w:rPr/>
          </w:rPrChange>
        </w:rPr>
        <w:t xml:space="preserve"> </w:t>
      </w:r>
      <w:r w:rsidR="006541BD" w:rsidRPr="00425C2E">
        <w:rPr>
          <w:b/>
          <w:color w:val="800026"/>
          <w:highlight w:val="green"/>
          <w:rPrChange w:id="410" w:author="Bob Rudis" w:date="2013-11-01T01:47:00Z">
            <w:rPr>
              <w:b/>
            </w:rPr>
          </w:rPrChange>
        </w:rPr>
        <w:t>NULL</w:t>
      </w:r>
      <w:r w:rsidR="006541BD" w:rsidRPr="00425C2E">
        <w:rPr>
          <w:color w:val="800026"/>
          <w:highlight w:val="green"/>
          <w:rPrChange w:id="411" w:author="Bob Rudis" w:date="2013-11-01T01:47:00Z">
            <w:rPr/>
          </w:rPrChange>
        </w:rPr>
        <w:t>,</w:t>
      </w:r>
    </w:p>
    <w:p w14:paraId="2CA00CB5" w14:textId="77777777" w:rsidR="006541BD" w:rsidRPr="00425C2E" w:rsidRDefault="00AF0E4F" w:rsidP="006541BD">
      <w:pPr>
        <w:pStyle w:val="CodeSnippet"/>
        <w:rPr>
          <w:color w:val="800026"/>
          <w:highlight w:val="green"/>
          <w:rPrChange w:id="412" w:author="Bob Rudis" w:date="2013-11-01T01:47:00Z">
            <w:rPr/>
          </w:rPrChange>
        </w:rPr>
      </w:pPr>
      <w:r w:rsidRPr="00425C2E">
        <w:rPr>
          <w:color w:val="800026"/>
          <w:highlight w:val="green"/>
          <w:rPrChange w:id="413" w:author="Bob Rudis" w:date="2013-11-01T01:47:00Z">
            <w:rPr/>
          </w:rPrChange>
        </w:rPr>
        <w:t xml:space="preserve">  dst</w:t>
      </w:r>
      <w:r w:rsidR="006541BD" w:rsidRPr="00425C2E">
        <w:rPr>
          <w:color w:val="800026"/>
          <w:highlight w:val="green"/>
          <w:rPrChange w:id="414" w:author="Bob Rudis" w:date="2013-11-01T01:47:00Z">
            <w:rPr/>
          </w:rPrChange>
        </w:rPr>
        <w:t xml:space="preserve"> </w:t>
      </w:r>
      <w:r w:rsidR="006541BD" w:rsidRPr="00425C2E">
        <w:rPr>
          <w:b/>
          <w:color w:val="800026"/>
          <w:highlight w:val="green"/>
          <w:rPrChange w:id="415" w:author="Bob Rudis" w:date="2013-11-01T01:47:00Z">
            <w:rPr>
              <w:b/>
            </w:rPr>
          </w:rPrChange>
        </w:rPr>
        <w:t>int</w:t>
      </w:r>
      <w:r w:rsidR="006541BD" w:rsidRPr="00425C2E">
        <w:rPr>
          <w:color w:val="800026"/>
          <w:highlight w:val="green"/>
          <w:rPrChange w:id="416" w:author="Bob Rudis" w:date="2013-11-01T01:47:00Z">
            <w:rPr/>
          </w:rPrChange>
        </w:rPr>
        <w:t xml:space="preserve">(10) </w:t>
      </w:r>
      <w:r w:rsidR="006541BD" w:rsidRPr="00425C2E">
        <w:rPr>
          <w:b/>
          <w:color w:val="800026"/>
          <w:highlight w:val="green"/>
          <w:rPrChange w:id="417" w:author="Bob Rudis" w:date="2013-11-01T01:47:00Z">
            <w:rPr>
              <w:b/>
            </w:rPr>
          </w:rPrChange>
        </w:rPr>
        <w:t>unsigned</w:t>
      </w:r>
      <w:r w:rsidR="006541BD" w:rsidRPr="00425C2E">
        <w:rPr>
          <w:color w:val="800026"/>
          <w:highlight w:val="green"/>
          <w:rPrChange w:id="418" w:author="Bob Rudis" w:date="2013-11-01T01:47:00Z">
            <w:rPr/>
          </w:rPrChange>
        </w:rPr>
        <w:t xml:space="preserve"> </w:t>
      </w:r>
      <w:r w:rsidR="006541BD" w:rsidRPr="00425C2E">
        <w:rPr>
          <w:b/>
          <w:color w:val="800026"/>
          <w:highlight w:val="green"/>
          <w:rPrChange w:id="419" w:author="Bob Rudis" w:date="2013-11-01T01:47:00Z">
            <w:rPr>
              <w:b/>
            </w:rPr>
          </w:rPrChange>
        </w:rPr>
        <w:t>NOT</w:t>
      </w:r>
      <w:r w:rsidR="006541BD" w:rsidRPr="00425C2E">
        <w:rPr>
          <w:color w:val="800026"/>
          <w:highlight w:val="green"/>
          <w:rPrChange w:id="420" w:author="Bob Rudis" w:date="2013-11-01T01:47:00Z">
            <w:rPr/>
          </w:rPrChange>
        </w:rPr>
        <w:t xml:space="preserve"> </w:t>
      </w:r>
      <w:r w:rsidR="006541BD" w:rsidRPr="00425C2E">
        <w:rPr>
          <w:b/>
          <w:color w:val="800026"/>
          <w:highlight w:val="green"/>
          <w:rPrChange w:id="421" w:author="Bob Rudis" w:date="2013-11-01T01:47:00Z">
            <w:rPr>
              <w:b/>
            </w:rPr>
          </w:rPrChange>
        </w:rPr>
        <w:t>NULL</w:t>
      </w:r>
      <w:r w:rsidR="006541BD" w:rsidRPr="00425C2E">
        <w:rPr>
          <w:color w:val="800026"/>
          <w:highlight w:val="green"/>
          <w:rPrChange w:id="422" w:author="Bob Rudis" w:date="2013-11-01T01:47:00Z">
            <w:rPr/>
          </w:rPrChange>
        </w:rPr>
        <w:t>,</w:t>
      </w:r>
    </w:p>
    <w:p w14:paraId="13144928" w14:textId="77777777" w:rsidR="006541BD" w:rsidRPr="00425C2E" w:rsidRDefault="00AF0E4F" w:rsidP="006541BD">
      <w:pPr>
        <w:pStyle w:val="CodeSnippet"/>
        <w:rPr>
          <w:color w:val="800026"/>
          <w:highlight w:val="green"/>
          <w:rPrChange w:id="423" w:author="Bob Rudis" w:date="2013-11-01T01:47:00Z">
            <w:rPr/>
          </w:rPrChange>
        </w:rPr>
      </w:pPr>
      <w:r w:rsidRPr="00425C2E">
        <w:rPr>
          <w:color w:val="800026"/>
          <w:highlight w:val="green"/>
          <w:rPrChange w:id="424" w:author="Bob Rudis" w:date="2013-11-01T01:47:00Z">
            <w:rPr/>
          </w:rPrChange>
        </w:rPr>
        <w:t xml:space="preserve">  dpt</w:t>
      </w:r>
      <w:r w:rsidR="006541BD" w:rsidRPr="00425C2E">
        <w:rPr>
          <w:color w:val="800026"/>
          <w:highlight w:val="green"/>
          <w:rPrChange w:id="425" w:author="Bob Rudis" w:date="2013-11-01T01:47:00Z">
            <w:rPr/>
          </w:rPrChange>
        </w:rPr>
        <w:t xml:space="preserve"> </w:t>
      </w:r>
      <w:r w:rsidR="006541BD" w:rsidRPr="00425C2E">
        <w:rPr>
          <w:b/>
          <w:color w:val="800026"/>
          <w:highlight w:val="green"/>
          <w:rPrChange w:id="426" w:author="Bob Rudis" w:date="2013-11-01T01:47:00Z">
            <w:rPr>
              <w:b/>
            </w:rPr>
          </w:rPrChange>
        </w:rPr>
        <w:t>smallint</w:t>
      </w:r>
      <w:r w:rsidR="006541BD" w:rsidRPr="00425C2E">
        <w:rPr>
          <w:color w:val="800026"/>
          <w:highlight w:val="green"/>
          <w:rPrChange w:id="427" w:author="Bob Rudis" w:date="2013-11-01T01:47:00Z">
            <w:rPr/>
          </w:rPrChange>
        </w:rPr>
        <w:t xml:space="preserve">(5) </w:t>
      </w:r>
      <w:r w:rsidR="006541BD" w:rsidRPr="00425C2E">
        <w:rPr>
          <w:b/>
          <w:color w:val="800026"/>
          <w:highlight w:val="green"/>
          <w:rPrChange w:id="428" w:author="Bob Rudis" w:date="2013-11-01T01:47:00Z">
            <w:rPr>
              <w:b/>
            </w:rPr>
          </w:rPrChange>
        </w:rPr>
        <w:t>unsigned</w:t>
      </w:r>
      <w:r w:rsidR="006541BD" w:rsidRPr="00425C2E">
        <w:rPr>
          <w:color w:val="800026"/>
          <w:highlight w:val="green"/>
          <w:rPrChange w:id="429" w:author="Bob Rudis" w:date="2013-11-01T01:47:00Z">
            <w:rPr/>
          </w:rPrChange>
        </w:rPr>
        <w:t xml:space="preserve"> </w:t>
      </w:r>
      <w:r w:rsidR="006541BD" w:rsidRPr="00425C2E">
        <w:rPr>
          <w:b/>
          <w:color w:val="800026"/>
          <w:highlight w:val="green"/>
          <w:rPrChange w:id="430" w:author="Bob Rudis" w:date="2013-11-01T01:47:00Z">
            <w:rPr>
              <w:b/>
            </w:rPr>
          </w:rPrChange>
        </w:rPr>
        <w:t>NOT</w:t>
      </w:r>
      <w:r w:rsidR="006541BD" w:rsidRPr="00425C2E">
        <w:rPr>
          <w:color w:val="800026"/>
          <w:highlight w:val="green"/>
          <w:rPrChange w:id="431" w:author="Bob Rudis" w:date="2013-11-01T01:47:00Z">
            <w:rPr/>
          </w:rPrChange>
        </w:rPr>
        <w:t xml:space="preserve"> </w:t>
      </w:r>
      <w:r w:rsidR="006541BD" w:rsidRPr="00425C2E">
        <w:rPr>
          <w:b/>
          <w:color w:val="800026"/>
          <w:highlight w:val="green"/>
          <w:rPrChange w:id="432" w:author="Bob Rudis" w:date="2013-11-01T01:47:00Z">
            <w:rPr>
              <w:b/>
            </w:rPr>
          </w:rPrChange>
        </w:rPr>
        <w:t>NULL</w:t>
      </w:r>
      <w:r w:rsidR="006541BD" w:rsidRPr="00425C2E">
        <w:rPr>
          <w:color w:val="800026"/>
          <w:highlight w:val="green"/>
          <w:rPrChange w:id="433" w:author="Bob Rudis" w:date="2013-11-01T01:47:00Z">
            <w:rPr/>
          </w:rPrChange>
        </w:rPr>
        <w:t>,</w:t>
      </w:r>
    </w:p>
    <w:p w14:paraId="0C474F5D" w14:textId="77777777" w:rsidR="006541BD" w:rsidRPr="00425C2E" w:rsidRDefault="00AF0E4F" w:rsidP="006541BD">
      <w:pPr>
        <w:pStyle w:val="CodeSnippet"/>
        <w:rPr>
          <w:color w:val="800026"/>
          <w:rPrChange w:id="434" w:author="Bob Rudis" w:date="2013-11-01T01:47:00Z">
            <w:rPr/>
          </w:rPrChange>
        </w:rPr>
      </w:pPr>
      <w:r w:rsidRPr="00425C2E">
        <w:rPr>
          <w:color w:val="800026"/>
          <w:highlight w:val="green"/>
          <w:rPrChange w:id="435" w:author="Bob Rudis" w:date="2013-11-01T01:47:00Z">
            <w:rPr/>
          </w:rPrChange>
        </w:rPr>
        <w:t xml:space="preserve">  d</w:t>
      </w:r>
      <w:r w:rsidR="006541BD" w:rsidRPr="00425C2E">
        <w:rPr>
          <w:color w:val="800026"/>
          <w:highlight w:val="green"/>
          <w:rPrChange w:id="436" w:author="Bob Rudis" w:date="2013-11-01T01:47:00Z">
            <w:rPr/>
          </w:rPrChange>
        </w:rPr>
        <w:t xml:space="preserve"> </w:t>
      </w:r>
      <w:r w:rsidR="006541BD" w:rsidRPr="00425C2E">
        <w:rPr>
          <w:b/>
          <w:color w:val="800026"/>
          <w:highlight w:val="green"/>
          <w:rPrChange w:id="437" w:author="Bob Rudis" w:date="2013-11-01T01:47:00Z">
            <w:rPr>
              <w:b/>
            </w:rPr>
          </w:rPrChange>
        </w:rPr>
        <w:t>date</w:t>
      </w:r>
      <w:r w:rsidR="006541BD" w:rsidRPr="00425C2E">
        <w:rPr>
          <w:color w:val="800026"/>
          <w:highlight w:val="green"/>
          <w:rPrChange w:id="438" w:author="Bob Rudis" w:date="2013-11-01T01:47:00Z">
            <w:rPr/>
          </w:rPrChange>
        </w:rPr>
        <w:t xml:space="preserve"> </w:t>
      </w:r>
      <w:r w:rsidR="006541BD" w:rsidRPr="00425C2E">
        <w:rPr>
          <w:b/>
          <w:color w:val="800026"/>
          <w:highlight w:val="green"/>
          <w:rPrChange w:id="439" w:author="Bob Rudis" w:date="2013-11-01T01:47:00Z">
            <w:rPr>
              <w:b/>
            </w:rPr>
          </w:rPrChange>
        </w:rPr>
        <w:t>NOT</w:t>
      </w:r>
      <w:r w:rsidR="006541BD" w:rsidRPr="00425C2E">
        <w:rPr>
          <w:color w:val="800026"/>
          <w:highlight w:val="green"/>
          <w:rPrChange w:id="440" w:author="Bob Rudis" w:date="2013-11-01T01:47:00Z">
            <w:rPr/>
          </w:rPrChange>
        </w:rPr>
        <w:t xml:space="preserve"> </w:t>
      </w:r>
      <w:r w:rsidR="006541BD" w:rsidRPr="00425C2E">
        <w:rPr>
          <w:b/>
          <w:color w:val="800026"/>
          <w:highlight w:val="green"/>
          <w:rPrChange w:id="441" w:author="Bob Rudis" w:date="2013-11-01T01:47:00Z">
            <w:rPr>
              <w:b/>
            </w:rPr>
          </w:rPrChange>
        </w:rPr>
        <w:t>NULL</w:t>
      </w:r>
      <w:r w:rsidR="006541BD" w:rsidRPr="00425C2E">
        <w:rPr>
          <w:color w:val="800026"/>
          <w:highlight w:val="green"/>
          <w:rPrChange w:id="442" w:author="Bob Rudis" w:date="2013-11-01T01:47:00Z">
            <w:rPr/>
          </w:rPrChange>
        </w:rPr>
        <w:t>)</w:t>
      </w:r>
    </w:p>
    <w:p w14:paraId="26BC4F5F" w14:textId="77777777" w:rsidR="00522EE6" w:rsidRDefault="00F11C3B" w:rsidP="006541BD">
      <w:pPr>
        <w:pStyle w:val="Para"/>
        <w:numPr>
          <w:ins w:id="443" w:author="Russell Thomas" w:date="2013-10-22T13:47:00Z"/>
        </w:numPr>
        <w:rPr>
          <w:ins w:id="444" w:author="Russell Thomas" w:date="2013-10-22T13:47:00Z"/>
        </w:rPr>
      </w:pPr>
      <w:ins w:id="445" w:author="Bob Rudis" w:date="2013-10-31T21:12:00Z">
        <w:r>
          <w:t>For those who may be new to SQL, t</w:t>
        </w:r>
      </w:ins>
      <w:ins w:id="446" w:author="Russell Thomas" w:date="2013-10-22T13:47:00Z">
        <w:del w:id="447" w:author="Bob Rudis" w:date="2013-10-31T21:12:00Z">
          <w:r w:rsidR="00522EE6" w:rsidDel="00F11C3B">
            <w:delText>T</w:delText>
          </w:r>
        </w:del>
        <w:r w:rsidR="00522EE6">
          <w:t xml:space="preserve">he statement in </w:t>
        </w:r>
        <w:del w:id="448" w:author="Kent, Kevin - Indianapolis" w:date="2013-10-30T10:15:00Z">
          <w:r w:rsidR="00522EE6" w:rsidDel="003758C5">
            <w:delText xml:space="preserve">a) </w:delText>
          </w:r>
        </w:del>
      </w:ins>
      <w:ins w:id="449" w:author="Kent, Kevin - Indianapolis" w:date="2013-10-30T10:15:00Z">
        <w:r w:rsidR="003758C5">
          <w:t xml:space="preserve">in the first code block </w:t>
        </w:r>
      </w:ins>
      <w:ins w:id="450" w:author="Russell Thomas" w:date="2013-10-22T13:47:00Z">
        <w:r w:rsidR="00522EE6">
          <w:t xml:space="preserve">creates a </w:t>
        </w:r>
      </w:ins>
      <w:ins w:id="451" w:author="Bob Rudis" w:date="2013-10-31T21:12:00Z">
        <w:r>
          <w:t xml:space="preserve">database </w:t>
        </w:r>
      </w:ins>
      <w:ins w:id="452" w:author="Russell Thomas" w:date="2013-10-22T13:47:00Z">
        <w:r w:rsidR="00522EE6">
          <w:t>table with</w:t>
        </w:r>
      </w:ins>
      <w:ins w:id="453" w:author="Russell Thomas" w:date="2013-10-22T13:48:00Z">
        <w:r w:rsidR="00522EE6">
          <w:t xml:space="preserve"> </w:t>
        </w:r>
      </w:ins>
      <w:ins w:id="454" w:author="Bob Rudis" w:date="2013-10-31T21:12:00Z">
        <w:r>
          <w:t xml:space="preserve">IP address </w:t>
        </w:r>
      </w:ins>
      <w:ins w:id="455" w:author="Russell Thomas" w:date="2013-10-22T13:48:00Z">
        <w:r w:rsidR="00522EE6" w:rsidRPr="003758C5">
          <w:rPr>
            <w:rStyle w:val="InlineCode"/>
            <w:rPrChange w:id="456" w:author="Kent, Kevin - Indianapolis" w:date="2013-10-30T10:16:00Z">
              <w:rPr>
                <w:i/>
              </w:rPr>
            </w:rPrChange>
          </w:rPr>
          <w:t>src</w:t>
        </w:r>
        <w:r w:rsidR="00522EE6">
          <w:t xml:space="preserve"> and </w:t>
        </w:r>
        <w:r w:rsidR="00522EE6" w:rsidRPr="003758C5">
          <w:rPr>
            <w:rStyle w:val="InlineCode"/>
            <w:rPrChange w:id="457" w:author="Kent, Kevin - Indianapolis" w:date="2013-10-30T10:16:00Z">
              <w:rPr>
                <w:i/>
              </w:rPr>
            </w:rPrChange>
          </w:rPr>
          <w:t>dst</w:t>
        </w:r>
        <w:r w:rsidR="00522EE6">
          <w:t xml:space="preserve"> fields stored as a string of </w:t>
        </w:r>
      </w:ins>
      <w:ins w:id="458" w:author="Russell Thomas" w:date="2013-10-22T13:47:00Z">
        <w:r w:rsidR="00522EE6">
          <w:t>character</w:t>
        </w:r>
      </w:ins>
      <w:ins w:id="459" w:author="Russell Thomas" w:date="2013-10-22T13:50:00Z">
        <w:r w:rsidR="00522EE6">
          <w:t>s (“0” … “9”)</w:t>
        </w:r>
      </w:ins>
      <w:ins w:id="460" w:author="Russell Thomas" w:date="2013-10-22T13:48:00Z">
        <w:r w:rsidR="00522EE6">
          <w:t xml:space="preserve">, while </w:t>
        </w:r>
      </w:ins>
      <w:ins w:id="461" w:author="Bob Rudis" w:date="2013-10-31T21:12:00Z">
        <w:r>
          <w:t xml:space="preserve">the </w:t>
        </w:r>
      </w:ins>
      <w:ins w:id="462" w:author="Russell Thomas" w:date="2013-10-22T13:48:00Z">
        <w:r w:rsidR="00522EE6">
          <w:t xml:space="preserve">statement </w:t>
        </w:r>
        <w:del w:id="463" w:author="Kent, Kevin - Indianapolis" w:date="2013-10-30T10:16:00Z">
          <w:r w:rsidR="00522EE6" w:rsidDel="003758C5">
            <w:delText xml:space="preserve">b) </w:delText>
          </w:r>
        </w:del>
      </w:ins>
      <w:ins w:id="464" w:author="Kent, Kevin - Indianapolis" w:date="2013-10-30T10:16:00Z">
        <w:r w:rsidR="003758C5">
          <w:t xml:space="preserve">in the second block </w:t>
        </w:r>
      </w:ins>
      <w:ins w:id="465" w:author="Russell Thomas" w:date="2013-10-22T13:48:00Z">
        <w:r w:rsidR="00522EE6">
          <w:t xml:space="preserve">creates a table with those fields stored as </w:t>
        </w:r>
      </w:ins>
      <w:ins w:id="466" w:author="Russell Thomas" w:date="2013-10-22T13:50:00Z">
        <w:del w:id="467" w:author="Bob Rudis" w:date="2013-10-31T21:12:00Z">
          <w:r w:rsidR="00522EE6" w:rsidDel="00F11C3B">
            <w:delText xml:space="preserve">a </w:delText>
          </w:r>
        </w:del>
      </w:ins>
      <w:ins w:id="468" w:author="Russell Thomas" w:date="2013-10-22T13:51:00Z">
        <w:del w:id="469" w:author="Bob Rudis" w:date="2013-10-31T21:12:00Z">
          <w:r w:rsidR="00522EE6" w:rsidDel="00F11C3B">
            <w:delText xml:space="preserve">set of </w:delText>
          </w:r>
        </w:del>
      </w:ins>
      <w:ins w:id="470" w:author="Russell Thomas" w:date="2013-10-22T13:50:00Z">
        <w:del w:id="471" w:author="Bob Rudis" w:date="2013-10-31T21:12:00Z">
          <w:r w:rsidR="00522EE6" w:rsidDel="00F11C3B">
            <w:delText xml:space="preserve">ten </w:delText>
          </w:r>
        </w:del>
      </w:ins>
      <w:ins w:id="472" w:author="Russell Thomas" w:date="2013-10-22T13:48:00Z">
        <w:del w:id="473" w:author="Bob Rudis" w:date="2013-10-31T21:12:00Z">
          <w:r w:rsidR="00522EE6" w:rsidDel="00F11C3B">
            <w:delText>unsigned integer</w:delText>
          </w:r>
        </w:del>
      </w:ins>
      <w:ins w:id="474" w:author="Russell Thomas" w:date="2013-10-22T13:50:00Z">
        <w:del w:id="475" w:author="Bob Rudis" w:date="2013-10-31T21:12:00Z">
          <w:r w:rsidR="00522EE6" w:rsidDel="00F11C3B">
            <w:delText>s</w:delText>
          </w:r>
        </w:del>
      </w:ins>
      <w:ins w:id="476" w:author="Bob Rudis" w:date="2013-10-31T21:12:00Z">
        <w:r>
          <w:t>an unsigned integer with a display width of 10 characters</w:t>
        </w:r>
      </w:ins>
      <w:ins w:id="477" w:author="Russell Thomas" w:date="2013-10-22T13:50:00Z">
        <w:r w:rsidR="00522EE6">
          <w:t>.</w:t>
        </w:r>
      </w:ins>
    </w:p>
    <w:p w14:paraId="213DA5E9" w14:textId="77777777" w:rsidR="003758C5" w:rsidRDefault="003758C5">
      <w:pPr>
        <w:pStyle w:val="QueryPara"/>
        <w:rPr>
          <w:ins w:id="478" w:author="Bob Rudis" w:date="2013-10-31T21:13:00Z"/>
        </w:rPr>
        <w:pPrChange w:id="479" w:author="Kent, Kevin - Indianapolis" w:date="2013-10-30T10:17:00Z">
          <w:pPr>
            <w:pStyle w:val="Para"/>
          </w:pPr>
        </w:pPrChange>
      </w:pPr>
      <w:ins w:id="480" w:author="Kent, Kevin - Indianapolis" w:date="2013-10-30T10:17:00Z">
        <w:r>
          <w:t>[AU: The TE added the preceding paragraph. Is it okay? Thanks, Kevin (</w:t>
        </w:r>
        <w:proofErr w:type="spellStart"/>
        <w:r>
          <w:t>PjE</w:t>
        </w:r>
        <w:proofErr w:type="spellEnd"/>
        <w:r>
          <w:t>)]</w:t>
        </w:r>
      </w:ins>
    </w:p>
    <w:p w14:paraId="5512B08A" w14:textId="77777777" w:rsidR="00F11C3B" w:rsidRDefault="00F11C3B">
      <w:pPr>
        <w:pStyle w:val="QueryPara"/>
        <w:rPr>
          <w:ins w:id="481" w:author="Bob Rudis" w:date="2013-10-31T21:13:00Z"/>
        </w:rPr>
        <w:pPrChange w:id="482" w:author="Kent, Kevin - Indianapolis" w:date="2013-10-30T10:17:00Z">
          <w:pPr>
            <w:pStyle w:val="Para"/>
          </w:pPr>
        </w:pPrChange>
      </w:pPr>
    </w:p>
    <w:p w14:paraId="490B7041" w14:textId="77777777" w:rsidR="00F11C3B" w:rsidRDefault="00F11C3B">
      <w:pPr>
        <w:pStyle w:val="QueryPara"/>
        <w:rPr>
          <w:ins w:id="483" w:author="Kent, Kevin - Indianapolis" w:date="2013-10-30T10:17:00Z"/>
        </w:rPr>
        <w:pPrChange w:id="484" w:author="Kent, Kevin - Indianapolis" w:date="2013-10-30T10:17:00Z">
          <w:pPr>
            <w:pStyle w:val="Para"/>
          </w:pPr>
        </w:pPrChange>
      </w:pPr>
      <w:ins w:id="485" w:author="Bob Rudis" w:date="2013-10-31T21:13:00Z">
        <w:r>
          <w:t>AR: aye. I modified added some detail and fixed the last bit.</w:t>
        </w:r>
      </w:ins>
    </w:p>
    <w:p w14:paraId="56DE4A73" w14:textId="77777777" w:rsidR="006541BD" w:rsidRDefault="00DC50A0" w:rsidP="006541BD">
      <w:pPr>
        <w:pStyle w:val="Para"/>
      </w:pPr>
      <w:r>
        <w:t xml:space="preserve">When </w:t>
      </w:r>
      <w:ins w:id="486" w:author="Kent, Kevin - Indianapolis" w:date="2013-10-30T10:17:00Z">
        <w:r w:rsidR="003758C5">
          <w:t xml:space="preserve">you are </w:t>
        </w:r>
      </w:ins>
      <w:r>
        <w:t xml:space="preserve">creating a table to store “network” information, it’s tempting to use character storage for IP addresses since that’s how </w:t>
      </w:r>
      <w:del w:id="487" w:author="Kent, Kevin - Indianapolis" w:date="2013-10-25T13:12:00Z">
        <w:r w:rsidDel="00461582">
          <w:delText xml:space="preserve">we </w:delText>
        </w:r>
      </w:del>
      <w:r>
        <w:t xml:space="preserve">humans interact with them. It’s also tempting to just </w:t>
      </w:r>
      <w:r w:rsidR="002318C5">
        <w:t>handle</w:t>
      </w:r>
      <w:r>
        <w:t xml:space="preserve"> a UNIX timestamp</w:t>
      </w:r>
      <w:r w:rsidR="002318C5">
        <w:t xml:space="preserve"> (as seen in the </w:t>
      </w:r>
      <w:del w:id="488" w:author="Kent, Kevin - Indianapolis" w:date="2013-10-25T13:12:00Z">
        <w:r w:rsidR="002318C5" w:rsidDel="00461582">
          <w:delText>‘</w:delText>
        </w:r>
      </w:del>
      <w:r w:rsidR="002318C5" w:rsidRPr="00461582">
        <w:rPr>
          <w:rStyle w:val="InlineCode"/>
          <w:rPrChange w:id="489" w:author="Kent, Kevin - Indianapolis" w:date="2013-10-25T13:12:00Z">
            <w:rPr>
              <w:i/>
            </w:rPr>
          </w:rPrChange>
        </w:rPr>
        <w:t>ts</w:t>
      </w:r>
      <w:del w:id="490" w:author="Kent, Kevin - Indianapolis" w:date="2013-10-25T13:12:00Z">
        <w:r w:rsidR="002318C5" w:rsidDel="00461582">
          <w:delText>’</w:delText>
        </w:r>
      </w:del>
      <w:r w:rsidR="002318C5">
        <w:t xml:space="preserve"> field in Figure 8</w:t>
      </w:r>
      <w:ins w:id="491" w:author="Kent, Kevin - Indianapolis" w:date="2013-10-30T10:18:00Z">
        <w:r w:rsidR="003758C5">
          <w:t>-</w:t>
        </w:r>
      </w:ins>
      <w:del w:id="492" w:author="Kent, Kevin - Indianapolis" w:date="2013-10-30T10:18:00Z">
        <w:r w:rsidR="002318C5" w:rsidDel="003758C5">
          <w:delText>.</w:delText>
        </w:r>
      </w:del>
      <w:r w:rsidR="002318C5">
        <w:t xml:space="preserve">1) as a big integer value </w:t>
      </w:r>
      <w:r w:rsidR="00B22D26">
        <w:t>since, well, that’s what it is. Also, destination TCP/UDP ports (</w:t>
      </w:r>
      <w:r w:rsidR="00B22D26" w:rsidRPr="003758C5">
        <w:rPr>
          <w:rStyle w:val="InlineCode"/>
          <w:rPrChange w:id="493" w:author="Kent, Kevin - Indianapolis" w:date="2013-10-30T10:18:00Z">
            <w:rPr>
              <w:i/>
            </w:rPr>
          </w:rPrChange>
        </w:rPr>
        <w:t>dpt</w:t>
      </w:r>
      <w:r w:rsidR="00B22D26">
        <w:t xml:space="preserve">) </w:t>
      </w:r>
      <w:r w:rsidR="00B22D26" w:rsidRPr="007E2147">
        <w:rPr>
          <w:i/>
        </w:rPr>
        <w:t>technically</w:t>
      </w:r>
      <w:r w:rsidR="00B22D26">
        <w:t xml:space="preserve"> are</w:t>
      </w:r>
      <w:r w:rsidR="007E2147">
        <w:t xml:space="preserve"> </w:t>
      </w:r>
      <w:r w:rsidR="00B22D26" w:rsidRPr="007E2147">
        <w:t>integers</w:t>
      </w:r>
      <w:r w:rsidR="00B22D26">
        <w:t xml:space="preserve">. </w:t>
      </w:r>
      <w:r w:rsidR="002318C5">
        <w:t>There are</w:t>
      </w:r>
      <w:r w:rsidR="000302F3">
        <w:t>, however,</w:t>
      </w:r>
      <w:r w:rsidR="002318C5">
        <w:t xml:space="preserve"> </w:t>
      </w:r>
      <w:r w:rsidR="00F66B26">
        <w:t xml:space="preserve">potentially significant </w:t>
      </w:r>
      <w:r w:rsidR="002318C5">
        <w:t>issues at play with these choices.</w:t>
      </w:r>
    </w:p>
    <w:p w14:paraId="28DAF9A4" w14:textId="77777777" w:rsidR="002318C5" w:rsidRDefault="002318C5" w:rsidP="006541BD">
      <w:pPr>
        <w:pStyle w:val="Para"/>
      </w:pPr>
      <w:r>
        <w:t xml:space="preserve">If the </w:t>
      </w:r>
      <w:r w:rsidRPr="003758C5">
        <w:rPr>
          <w:rStyle w:val="InlineCode"/>
          <w:rPrChange w:id="494" w:author="Kent, Kevin - Indianapolis" w:date="2013-10-30T10:18:00Z">
            <w:rPr>
              <w:i/>
            </w:rPr>
          </w:rPrChange>
        </w:rPr>
        <w:t>src</w:t>
      </w:r>
      <w:r>
        <w:t xml:space="preserve"> and </w:t>
      </w:r>
      <w:r w:rsidRPr="003758C5">
        <w:rPr>
          <w:rStyle w:val="InlineCode"/>
          <w:rPrChange w:id="495" w:author="Kent, Kevin - Indianapolis" w:date="2013-10-30T10:18:00Z">
            <w:rPr>
              <w:i/>
            </w:rPr>
          </w:rPrChange>
        </w:rPr>
        <w:t>dst</w:t>
      </w:r>
      <w:r>
        <w:t xml:space="preserve"> fields are indexed you may not notice any issues at first if all you’re doing is issuing queries for individual IP addresses</w:t>
      </w:r>
      <w:r w:rsidR="000302F3">
        <w:t>, like this</w:t>
      </w:r>
      <w:r>
        <w:t>:</w:t>
      </w:r>
    </w:p>
    <w:p w14:paraId="73A7D693" w14:textId="77777777" w:rsidR="002318C5" w:rsidRPr="00425C2E" w:rsidRDefault="002318C5" w:rsidP="002318C5">
      <w:pPr>
        <w:pStyle w:val="CodeSnippet"/>
        <w:rPr>
          <w:color w:val="800026"/>
          <w:rPrChange w:id="496" w:author="Bob Rudis" w:date="2013-11-01T01:47:00Z">
            <w:rPr/>
          </w:rPrChange>
        </w:rPr>
      </w:pPr>
      <w:r w:rsidRPr="00425C2E">
        <w:rPr>
          <w:b/>
          <w:color w:val="800026"/>
          <w:highlight w:val="green"/>
          <w:rPrChange w:id="497" w:author="Bob Rudis" w:date="2013-11-01T01:47:00Z">
            <w:rPr>
              <w:b/>
            </w:rPr>
          </w:rPrChange>
        </w:rPr>
        <w:t>SELECT</w:t>
      </w:r>
      <w:r w:rsidRPr="00425C2E">
        <w:rPr>
          <w:color w:val="800026"/>
          <w:highlight w:val="green"/>
          <w:rPrChange w:id="498" w:author="Bob Rudis" w:date="2013-11-01T01:47:00Z">
            <w:rPr/>
          </w:rPrChange>
        </w:rPr>
        <w:t xml:space="preserve"> * </w:t>
      </w:r>
      <w:r w:rsidRPr="00425C2E">
        <w:rPr>
          <w:b/>
          <w:color w:val="800026"/>
          <w:highlight w:val="green"/>
          <w:rPrChange w:id="499" w:author="Bob Rudis" w:date="2013-11-01T01:47:00Z">
            <w:rPr>
              <w:b/>
            </w:rPr>
          </w:rPrChange>
        </w:rPr>
        <w:t>FROM</w:t>
      </w:r>
      <w:r w:rsidRPr="00425C2E">
        <w:rPr>
          <w:color w:val="800026"/>
          <w:highlight w:val="green"/>
          <w:rPrChange w:id="500" w:author="Bob Rudis" w:date="2013-11-01T01:47:00Z">
            <w:rPr/>
          </w:rPrChange>
        </w:rPr>
        <w:t xml:space="preserve"> fw1 </w:t>
      </w:r>
      <w:r w:rsidRPr="00425C2E">
        <w:rPr>
          <w:b/>
          <w:color w:val="800026"/>
          <w:highlight w:val="green"/>
          <w:rPrChange w:id="501" w:author="Bob Rudis" w:date="2013-11-01T01:47:00Z">
            <w:rPr>
              <w:b/>
            </w:rPr>
          </w:rPrChange>
        </w:rPr>
        <w:t>WHERE</w:t>
      </w:r>
      <w:r w:rsidRPr="00425C2E">
        <w:rPr>
          <w:color w:val="800026"/>
          <w:highlight w:val="green"/>
          <w:rPrChange w:id="502" w:author="Bob Rudis" w:date="2013-11-01T01:47:00Z">
            <w:rPr/>
          </w:rPrChange>
        </w:rPr>
        <w:t xml:space="preserve"> src = "10.35.14.16"</w:t>
      </w:r>
    </w:p>
    <w:p w14:paraId="08DFC8FB" w14:textId="77777777" w:rsidR="00D727C4" w:rsidRDefault="002318C5" w:rsidP="002318C5">
      <w:pPr>
        <w:pStyle w:val="ParaContinued"/>
      </w:pPr>
      <w:r>
        <w:t>The ind</w:t>
      </w:r>
      <w:r w:rsidR="000302F3">
        <w:t>ex will speedily find the rows</w:t>
      </w:r>
      <w:r>
        <w:t xml:space="preserve"> </w:t>
      </w:r>
      <w:r w:rsidR="000302F3">
        <w:t>containing the value for</w:t>
      </w:r>
      <w:r>
        <w:t xml:space="preserve"> </w:t>
      </w:r>
      <w:r w:rsidRPr="003758C5">
        <w:rPr>
          <w:rStyle w:val="InlineCode"/>
          <w:rPrChange w:id="503" w:author="Kent, Kevin - Indianapolis" w:date="2013-10-30T10:18:00Z">
            <w:rPr>
              <w:i/>
            </w:rPr>
          </w:rPrChange>
        </w:rPr>
        <w:t>src</w:t>
      </w:r>
      <w:r>
        <w:t xml:space="preserve"> and the database </w:t>
      </w:r>
      <w:r w:rsidR="00F66B26">
        <w:t xml:space="preserve">engine </w:t>
      </w:r>
      <w:r>
        <w:t xml:space="preserve">will return the results as quickly as it can transfer </w:t>
      </w:r>
      <w:r>
        <w:lastRenderedPageBreak/>
        <w:t xml:space="preserve">data from disk to your query client. </w:t>
      </w:r>
      <w:r w:rsidR="00D727C4">
        <w:t xml:space="preserve">If you do not have an index on those fields, then the same query will have to perform </w:t>
      </w:r>
      <w:r w:rsidR="00D727C4" w:rsidRPr="00202640">
        <w:rPr>
          <w:i/>
          <w:rPrChange w:id="504" w:author="Kent, Kevin - Indianapolis" w:date="2013-10-25T13:13:00Z">
            <w:rPr>
              <w:b/>
            </w:rPr>
          </w:rPrChange>
        </w:rPr>
        <w:t>a full table sequential scan</w:t>
      </w:r>
      <w:r w:rsidR="00D727C4">
        <w:t>, which could be a fairly long operation when you have million</w:t>
      </w:r>
      <w:r w:rsidR="00F66B26">
        <w:t>s of</w:t>
      </w:r>
      <w:r w:rsidR="00D727C4">
        <w:t xml:space="preserve"> rows. </w:t>
      </w:r>
    </w:p>
    <w:p w14:paraId="0C2DF72A" w14:textId="77777777" w:rsidR="00F50D24" w:rsidRDefault="00D727C4" w:rsidP="00D727C4">
      <w:pPr>
        <w:pStyle w:val="Para"/>
      </w:pPr>
      <w:r>
        <w:t>I</w:t>
      </w:r>
      <w:r w:rsidR="002318C5">
        <w:t>f</w:t>
      </w:r>
      <w:r w:rsidR="007E2147">
        <w:t xml:space="preserve"> </w:t>
      </w:r>
      <w:r w:rsidR="002318C5">
        <w:t>you need</w:t>
      </w:r>
      <w:r w:rsidR="007E2147">
        <w:t>ed</w:t>
      </w:r>
      <w:r w:rsidR="002318C5">
        <w:t xml:space="preserve"> to find </w:t>
      </w:r>
      <w:r>
        <w:t xml:space="preserve">all </w:t>
      </w:r>
      <w:r w:rsidR="002318C5">
        <w:t>matching row</w:t>
      </w:r>
      <w:r>
        <w:t>s</w:t>
      </w:r>
      <w:r w:rsidR="002318C5">
        <w:t xml:space="preserve"> for </w:t>
      </w:r>
      <w:r w:rsidR="00F66B26">
        <w:t xml:space="preserve">portions of a </w:t>
      </w:r>
      <w:r w:rsidR="002318C5">
        <w:t xml:space="preserve">subnet, </w:t>
      </w:r>
      <w:r>
        <w:t xml:space="preserve">you may be faced with </w:t>
      </w:r>
      <w:r w:rsidR="00F66B26">
        <w:t xml:space="preserve">creating complex regular expressions </w:t>
      </w:r>
      <w:r w:rsidR="000302F3">
        <w:t xml:space="preserve">(regex) </w:t>
      </w:r>
      <w:r w:rsidR="00F66B26">
        <w:t xml:space="preserve">or </w:t>
      </w:r>
      <w:r>
        <w:t>carving up the IP space into multiple slices to get the benefit of intelligent query prefix optimiza</w:t>
      </w:r>
      <w:r w:rsidR="00616C8E">
        <w:t xml:space="preserve">tion for SQL’s </w:t>
      </w:r>
      <w:del w:id="505" w:author="Kent, Kevin - Indianapolis" w:date="2013-10-25T13:13:00Z">
        <w:r w:rsidR="00616C8E" w:rsidDel="00202640">
          <w:delText>“</w:delText>
        </w:r>
      </w:del>
      <w:r w:rsidR="00616C8E" w:rsidRPr="005C1D19">
        <w:rPr>
          <w:rStyle w:val="InlineCode"/>
        </w:rPr>
        <w:t>LIKE</w:t>
      </w:r>
      <w:del w:id="506" w:author="Kent, Kevin - Indianapolis" w:date="2013-10-25T13:13:00Z">
        <w:r w:rsidR="00616C8E" w:rsidDel="00202640">
          <w:delText>”</w:delText>
        </w:r>
      </w:del>
      <w:r w:rsidR="00616C8E">
        <w:t xml:space="preserve"> operator</w:t>
      </w:r>
      <w:ins w:id="507" w:author="Kent, Kevin - Indianapolis" w:date="2013-10-25T13:14:00Z">
        <w:r w:rsidR="00202640">
          <w:t>.</w:t>
        </w:r>
      </w:ins>
      <w:r w:rsidR="00616C8E">
        <w:t xml:space="preserve"> </w:t>
      </w:r>
      <w:del w:id="508" w:author="Kent, Kevin - Indianapolis" w:date="2013-10-25T13:14:00Z">
        <w:r w:rsidR="00616C8E" w:rsidDel="00202640">
          <w:delText>o</w:delText>
        </w:r>
      </w:del>
      <w:ins w:id="509" w:author="Kent, Kevin - Indianapolis" w:date="2013-10-25T13:14:00Z">
        <w:r w:rsidR="00202640">
          <w:t>O</w:t>
        </w:r>
      </w:ins>
      <w:r w:rsidR="00616C8E">
        <w:t xml:space="preserve">r </w:t>
      </w:r>
      <w:ins w:id="510" w:author="Kent, Kevin - Indianapolis" w:date="2013-10-25T13:14:00Z">
        <w:r w:rsidR="00202640">
          <w:t xml:space="preserve">you might have to </w:t>
        </w:r>
      </w:ins>
      <w:r>
        <w:t>split out the subnet into individual IP addresses to ensure you gain the benefit of full speed queries</w:t>
      </w:r>
      <w:r w:rsidR="00616C8E">
        <w:t>. Non-o</w:t>
      </w:r>
      <w:r w:rsidR="000302F3">
        <w:t>ptimized wildcard searches</w:t>
      </w:r>
      <w:r w:rsidR="005C1D19">
        <w:t>—especially ones without a common prefix—</w:t>
      </w:r>
      <w:r w:rsidR="000302F3">
        <w:t>will</w:t>
      </w:r>
      <w:del w:id="511" w:author="Kent, Kevin - Indianapolis" w:date="2013-10-25T13:14:00Z">
        <w:r w:rsidR="000302F3" w:rsidDel="00202640">
          <w:delText>, again,</w:delText>
        </w:r>
      </w:del>
      <w:r w:rsidR="000302F3">
        <w:t xml:space="preserve"> </w:t>
      </w:r>
      <w:r w:rsidR="00616C8E">
        <w:t>result in a fu</w:t>
      </w:r>
      <w:r w:rsidR="000302F3">
        <w:t>ll table scan, performing regex</w:t>
      </w:r>
      <w:r>
        <w:t xml:space="preserve"> string comparisons</w:t>
      </w:r>
      <w:r w:rsidR="00616C8E">
        <w:t xml:space="preserve"> for every </w:t>
      </w:r>
      <w:r w:rsidR="00F66B26">
        <w:t xml:space="preserve">field </w:t>
      </w:r>
      <w:r w:rsidR="00616C8E">
        <w:t>value</w:t>
      </w:r>
      <w:r w:rsidR="00F50D24">
        <w:t>.</w:t>
      </w:r>
    </w:p>
    <w:p w14:paraId="5A6FBFA7" w14:textId="77777777" w:rsidR="003948EB" w:rsidRDefault="003948EB">
      <w:pPr>
        <w:pStyle w:val="QueryPara"/>
        <w:rPr>
          <w:ins w:id="512" w:author="Bob Rudis" w:date="2013-10-31T21:13:00Z"/>
        </w:rPr>
        <w:pPrChange w:id="513" w:author="Kent, Kevin - Indianapolis" w:date="2013-10-30T10:20:00Z">
          <w:pPr>
            <w:pStyle w:val="Para"/>
          </w:pPr>
        </w:pPrChange>
      </w:pPr>
      <w:ins w:id="514" w:author="Kent, Kevin - Indianapolis" w:date="2013-10-30T10:20:00Z">
        <w:r>
          <w:t>[AU: Addition below okay referring back to the table okay? Please revise if it</w:t>
        </w:r>
      </w:ins>
      <w:ins w:id="515" w:author="Kent, Kevin - Indianapolis" w:date="2013-10-30T10:21:00Z">
        <w:r>
          <w:t>’s not clear or doesn’t refer to what you want it to refer to. Thanks, Kevin (PJE)</w:t>
        </w:r>
      </w:ins>
      <w:ins w:id="516" w:author="Kent, Kevin - Indianapolis" w:date="2013-10-30T10:20:00Z">
        <w:r>
          <w:t>]</w:t>
        </w:r>
      </w:ins>
    </w:p>
    <w:p w14:paraId="0C1848C1" w14:textId="77777777" w:rsidR="00F11C3B" w:rsidRDefault="00F11C3B">
      <w:pPr>
        <w:pStyle w:val="QueryPara"/>
        <w:rPr>
          <w:ins w:id="517" w:author="Bob Rudis" w:date="2013-10-31T21:13:00Z"/>
        </w:rPr>
        <w:pPrChange w:id="518" w:author="Kent, Kevin - Indianapolis" w:date="2013-10-30T10:20:00Z">
          <w:pPr>
            <w:pStyle w:val="Para"/>
          </w:pPr>
        </w:pPrChange>
      </w:pPr>
    </w:p>
    <w:p w14:paraId="1AABDAD9" w14:textId="77777777" w:rsidR="00F11C3B" w:rsidRDefault="00F11C3B">
      <w:pPr>
        <w:pStyle w:val="QueryPara"/>
        <w:rPr>
          <w:ins w:id="519" w:author="Kent, Kevin - Indianapolis" w:date="2013-10-30T10:20:00Z"/>
        </w:rPr>
        <w:pPrChange w:id="520" w:author="Kent, Kevin - Indianapolis" w:date="2013-10-30T10:20:00Z">
          <w:pPr>
            <w:pStyle w:val="Para"/>
          </w:pPr>
        </w:pPrChange>
      </w:pPr>
      <w:ins w:id="521" w:author="Bob Rudis" w:date="2013-10-31T21:13:00Z">
        <w:r>
          <w:t>AR: totally cool. Thx.</w:t>
        </w:r>
      </w:ins>
    </w:p>
    <w:p w14:paraId="4DF77C4A" w14:textId="77777777" w:rsidR="00F50D24" w:rsidRPr="00B22D26" w:rsidRDefault="00D727C4" w:rsidP="00D727C4">
      <w:pPr>
        <w:pStyle w:val="Para"/>
      </w:pPr>
      <w:r>
        <w:t>By switching to the numeric representation of IP addresses</w:t>
      </w:r>
      <w:ins w:id="522" w:author="Russell Thomas" w:date="2013-10-22T13:51:00Z">
        <w:r w:rsidR="00522EE6">
          <w:t xml:space="preserve"> (</w:t>
        </w:r>
        <w:del w:id="523" w:author="Bob Rudis" w:date="2013-11-01T01:15:00Z">
          <w:r w:rsidR="00522EE6" w:rsidDel="002836CC">
            <w:delText xml:space="preserve"> </w:delText>
          </w:r>
        </w:del>
        <w:r w:rsidR="00522EE6" w:rsidRPr="003948EB">
          <w:rPr>
            <w:highlight w:val="yellow"/>
            <w:rPrChange w:id="524" w:author="Kent, Kevin - Indianapolis" w:date="2013-10-30T10:20:00Z">
              <w:rPr/>
            </w:rPrChange>
          </w:rPr>
          <w:t xml:space="preserve">shown in </w:t>
        </w:r>
        <w:del w:id="525" w:author="Kent, Kevin - Indianapolis" w:date="2013-10-30T10:20:00Z">
          <w:r w:rsidR="00522EE6" w:rsidRPr="003948EB" w:rsidDel="003948EB">
            <w:rPr>
              <w:highlight w:val="yellow"/>
              <w:rPrChange w:id="526" w:author="Kent, Kevin - Indianapolis" w:date="2013-10-30T10:20:00Z">
                <w:rPr/>
              </w:rPrChange>
            </w:rPr>
            <w:delText xml:space="preserve">b) above </w:delText>
          </w:r>
        </w:del>
      </w:ins>
      <w:ins w:id="527" w:author="Kent, Kevin - Indianapolis" w:date="2013-10-30T10:20:00Z">
        <w:r w:rsidR="003948EB" w:rsidRPr="003948EB">
          <w:rPr>
            <w:highlight w:val="yellow"/>
            <w:rPrChange w:id="528" w:author="Kent, Kevin - Indianapolis" w:date="2013-10-30T10:20:00Z">
              <w:rPr/>
            </w:rPrChange>
          </w:rPr>
          <w:t xml:space="preserve">the preceding code for table </w:t>
        </w:r>
        <w:r w:rsidR="003948EB" w:rsidRPr="003948EB">
          <w:rPr>
            <w:rStyle w:val="InlineCode"/>
            <w:highlight w:val="yellow"/>
            <w:rPrChange w:id="529" w:author="Kent, Kevin - Indianapolis" w:date="2013-10-30T10:20:00Z">
              <w:rPr/>
            </w:rPrChange>
          </w:rPr>
          <w:t>fw2</w:t>
        </w:r>
        <w:r w:rsidR="003948EB" w:rsidRPr="003948EB">
          <w:rPr>
            <w:highlight w:val="yellow"/>
            <w:rPrChange w:id="530" w:author="Kent, Kevin - Indianapolis" w:date="2013-10-30T10:20:00Z">
              <w:rPr/>
            </w:rPrChange>
          </w:rPr>
          <w:t xml:space="preserve"> </w:t>
        </w:r>
      </w:ins>
      <w:ins w:id="531" w:author="Russell Thomas" w:date="2013-10-22T13:51:00Z">
        <w:r w:rsidR="00522EE6" w:rsidRPr="003948EB">
          <w:rPr>
            <w:highlight w:val="yellow"/>
            <w:rPrChange w:id="532" w:author="Kent, Kevin - Indianapolis" w:date="2013-10-30T10:20:00Z">
              <w:rPr/>
            </w:rPrChange>
          </w:rPr>
          <w:t>and</w:t>
        </w:r>
      </w:ins>
      <w:r>
        <w:t xml:space="preserve"> </w:t>
      </w:r>
      <w:del w:id="533" w:author="Russell Thomas" w:date="2013-10-22T13:52:00Z">
        <w:r w:rsidDel="00522EE6">
          <w:delText>(</w:delText>
        </w:r>
      </w:del>
      <w:del w:id="534" w:author="Russell Thomas" w:date="2013-10-22T13:53:00Z">
        <w:r w:rsidDel="00522EE6">
          <w:delText>as</w:delText>
        </w:r>
      </w:del>
      <w:r>
        <w:t xml:space="preserve"> discussed in Cha</w:t>
      </w:r>
      <w:r w:rsidR="00616C8E">
        <w:t xml:space="preserve">pter 4), you can gain disk space, </w:t>
      </w:r>
      <w:r>
        <w:t xml:space="preserve">memory </w:t>
      </w:r>
      <w:r w:rsidR="00616C8E">
        <w:t>size</w:t>
      </w:r>
      <w:ins w:id="535" w:author="Kent, Kevin - Indianapolis" w:date="2013-10-30T10:21:00Z">
        <w:r w:rsidR="003948EB">
          <w:t>,</w:t>
        </w:r>
      </w:ins>
      <w:r w:rsidR="00616C8E">
        <w:t xml:space="preserve"> </w:t>
      </w:r>
      <w:r w:rsidR="000302F3">
        <w:t>and query time efficiency since many index types are optimized for numeric range selections.</w:t>
      </w:r>
      <w:r w:rsidR="00F50D24">
        <w:t xml:space="preserve"> </w:t>
      </w:r>
      <w:r w:rsidR="00D00BA7">
        <w:t xml:space="preserve">Converting to/from integers is usually as simple as using </w:t>
      </w:r>
      <w:r w:rsidR="000239BB">
        <w:t xml:space="preserve">built-in </w:t>
      </w:r>
      <w:r w:rsidR="00D00BA7" w:rsidRPr="00D00BA7">
        <w:rPr>
          <w:rStyle w:val="InlineCode"/>
        </w:rPr>
        <w:t xml:space="preserve">INET_ATON </w:t>
      </w:r>
      <w:r w:rsidR="00D00BA7">
        <w:t xml:space="preserve">or </w:t>
      </w:r>
      <w:r w:rsidR="00D00BA7" w:rsidRPr="00D00BA7">
        <w:rPr>
          <w:rStyle w:val="InlineCode"/>
        </w:rPr>
        <w:t>INET_NTOA</w:t>
      </w:r>
      <w:r w:rsidR="00D00BA7">
        <w:t xml:space="preserve"> function</w:t>
      </w:r>
      <w:r w:rsidR="000239BB">
        <w:t>s</w:t>
      </w:r>
      <w:r w:rsidR="00D00BA7">
        <w:t xml:space="preserve">. </w:t>
      </w:r>
      <w:r w:rsidR="00F50D24">
        <w:t xml:space="preserve">Similarly, moving from a straight integer timestamp to a </w:t>
      </w:r>
      <w:r w:rsidR="000302F3" w:rsidRPr="003948EB">
        <w:rPr>
          <w:rStyle w:val="InlineCode"/>
          <w:rPrChange w:id="536" w:author="Kent, Kevin - Indianapolis" w:date="2013-10-30T10:22:00Z">
            <w:rPr>
              <w:i/>
            </w:rPr>
          </w:rPrChange>
        </w:rPr>
        <w:t>d</w:t>
      </w:r>
      <w:r w:rsidR="00F50D24" w:rsidRPr="003948EB">
        <w:rPr>
          <w:rStyle w:val="InlineCode"/>
          <w:rPrChange w:id="537" w:author="Kent, Kevin - Indianapolis" w:date="2013-10-30T10:22:00Z">
            <w:rPr>
              <w:i/>
            </w:rPr>
          </w:rPrChange>
        </w:rPr>
        <w:t>ate</w:t>
      </w:r>
      <w:r w:rsidR="00F50D24">
        <w:t xml:space="preserve"> field brings with it</w:t>
      </w:r>
      <w:r w:rsidR="00F66B26">
        <w:t xml:space="preserve"> more straightforward</w:t>
      </w:r>
      <w:r w:rsidR="00F50D24">
        <w:t xml:space="preserve"> query composition and </w:t>
      </w:r>
      <w:r w:rsidR="00F66B26">
        <w:t xml:space="preserve">increased query </w:t>
      </w:r>
      <w:r w:rsidR="00F50D24">
        <w:t>execution speed.</w:t>
      </w:r>
      <w:r w:rsidR="00B22D26">
        <w:t xml:space="preserve"> Finally, switching </w:t>
      </w:r>
      <w:r w:rsidR="00B22D26" w:rsidRPr="003948EB">
        <w:rPr>
          <w:rStyle w:val="InlineCode"/>
          <w:rPrChange w:id="538" w:author="Kent, Kevin - Indianapolis" w:date="2013-10-30T10:22:00Z">
            <w:rPr>
              <w:i/>
            </w:rPr>
          </w:rPrChange>
        </w:rPr>
        <w:t>dpt</w:t>
      </w:r>
      <w:r w:rsidR="00B22D26">
        <w:t xml:space="preserve"> from an </w:t>
      </w:r>
      <w:r w:rsidR="00B22D26" w:rsidRPr="00B22D26">
        <w:rPr>
          <w:rStyle w:val="InlineCode"/>
        </w:rPr>
        <w:t>integer</w:t>
      </w:r>
      <w:r w:rsidR="00B22D26">
        <w:t xml:space="preserve"> to a </w:t>
      </w:r>
      <w:r w:rsidR="00B22D26" w:rsidRPr="00B22D26">
        <w:rPr>
          <w:rStyle w:val="InlineCode"/>
        </w:rPr>
        <w:t>smallint</w:t>
      </w:r>
      <w:r w:rsidR="00B22D26">
        <w:t xml:space="preserve"> will save you two bytes per </w:t>
      </w:r>
      <w:proofErr w:type="gramStart"/>
      <w:r w:rsidR="00B22D26">
        <w:t>record which</w:t>
      </w:r>
      <w:proofErr w:type="gramEnd"/>
      <w:r w:rsidR="00B22D26">
        <w:t xml:space="preserve"> can be important if you plan on using in-memory tables or start racking up billions of records.</w:t>
      </w:r>
    </w:p>
    <w:p w14:paraId="2A680B56" w14:textId="77777777" w:rsidR="00D727C4" w:rsidRDefault="00D727C4" w:rsidP="00D727C4">
      <w:pPr>
        <w:pStyle w:val="Para"/>
      </w:pPr>
      <w:r>
        <w:t xml:space="preserve">If you </w:t>
      </w:r>
      <w:r w:rsidR="000302F3">
        <w:t xml:space="preserve">regularly </w:t>
      </w:r>
      <w:r>
        <w:t>work with specialized field types (</w:t>
      </w:r>
      <w:del w:id="539" w:author="Kent, Kevin - Indianapolis" w:date="2013-10-25T13:16:00Z">
        <w:r w:rsidDel="00202640">
          <w:delText xml:space="preserve">e.g. </w:delText>
        </w:r>
      </w:del>
      <w:ins w:id="540" w:author="Kent, Kevin - Indianapolis" w:date="2013-10-25T13:16:00Z">
        <w:r w:rsidR="00202640">
          <w:t xml:space="preserve">for example, </w:t>
        </w:r>
      </w:ins>
      <w:r>
        <w:t>I</w:t>
      </w:r>
      <w:r w:rsidR="000302F3">
        <w:t>P addresses</w:t>
      </w:r>
      <w:del w:id="541" w:author="Kent, Kevin - Indianapolis" w:date="2013-10-25T13:16:00Z">
        <w:r w:rsidR="000302F3" w:rsidDel="00202640">
          <w:delText>,</w:delText>
        </w:r>
      </w:del>
      <w:ins w:id="542" w:author="Kent, Kevin - Indianapolis" w:date="2013-10-25T13:16:00Z">
        <w:r w:rsidR="00202640">
          <w:t xml:space="preserve"> and</w:t>
        </w:r>
      </w:ins>
      <w:r w:rsidR="000302F3">
        <w:t xml:space="preserve"> </w:t>
      </w:r>
      <w:proofErr w:type="spellStart"/>
      <w:r w:rsidR="000302F3">
        <w:t>geo</w:t>
      </w:r>
      <w:del w:id="543" w:author="Kent, Kevin - Indianapolis" w:date="2013-10-25T13:16:00Z">
        <w:r w:rsidR="000302F3" w:rsidDel="00202640">
          <w:delText>-</w:delText>
        </w:r>
      </w:del>
      <w:r w:rsidR="000302F3">
        <w:t>location</w:t>
      </w:r>
      <w:proofErr w:type="spellEnd"/>
      <w:r w:rsidR="000302F3">
        <w:t xml:space="preserve"> data)</w:t>
      </w:r>
      <w:ins w:id="544" w:author="Kent, Kevin - Indianapolis" w:date="2013-10-25T13:16:00Z">
        <w:r w:rsidR="00202640">
          <w:t>,</w:t>
        </w:r>
      </w:ins>
      <w:r w:rsidR="00E65998">
        <w:t xml:space="preserve"> you could even consider using different database</w:t>
      </w:r>
      <w:r>
        <w:t xml:space="preserve"> platform</w:t>
      </w:r>
      <w:r w:rsidR="00E65998">
        <w:t>s—</w:t>
      </w:r>
      <w:r>
        <w:t>such as</w:t>
      </w:r>
      <w:r w:rsidR="00E65998">
        <w:t xml:space="preserve"> </w:t>
      </w:r>
      <w:proofErr w:type="spellStart"/>
      <w:r w:rsidR="00E65998">
        <w:t>PostgreSQL</w:t>
      </w:r>
      <w:proofErr w:type="spellEnd"/>
      <w:r w:rsidR="00E65998">
        <w:t>—that have</w:t>
      </w:r>
      <w:r>
        <w:t xml:space="preserve"> direct support</w:t>
      </w:r>
      <w:r w:rsidR="00F50D24">
        <w:t xml:space="preserve"> for </w:t>
      </w:r>
      <w:r w:rsidR="00E65998">
        <w:t>a diverse array of</w:t>
      </w:r>
      <w:r w:rsidR="00F50D24">
        <w:t xml:space="preserve"> custom fields</w:t>
      </w:r>
      <w:r>
        <w:t>.</w:t>
      </w:r>
    </w:p>
    <w:p w14:paraId="74879DA8" w14:textId="77777777" w:rsidR="004B1253" w:rsidRDefault="004B1253" w:rsidP="00D727C4">
      <w:pPr>
        <w:pStyle w:val="Para"/>
      </w:pPr>
      <w:r>
        <w:t xml:space="preserve">RDBMS schemas also tend to be somewhat fixed structures. </w:t>
      </w:r>
      <w:del w:id="545" w:author="Kent, Kevin - Indianapolis" w:date="2013-10-25T13:16:00Z">
        <w:r w:rsidDel="00202640">
          <w:delText xml:space="preserve">While </w:delText>
        </w:r>
      </w:del>
      <w:ins w:id="546" w:author="Kent, Kevin - Indianapolis" w:date="2013-10-25T13:16:00Z">
        <w:r w:rsidR="00202640">
          <w:t xml:space="preserve">Although </w:t>
        </w:r>
      </w:ins>
      <w:r>
        <w:t>it’s possible to add or remove columns to</w:t>
      </w:r>
      <w:ins w:id="547" w:author="Kent, Kevin - Indianapolis" w:date="2013-10-25T13:17:00Z">
        <w:r w:rsidR="00202640">
          <w:t>/from</w:t>
        </w:r>
      </w:ins>
      <w:r>
        <w:t xml:space="preserve"> existing tables, there are real penalties for doing so, both at creation time and beyond. You will immediately incur a space penalty as th</w:t>
      </w:r>
      <w:r w:rsidR="00B95B42">
        <w:t>e new field is added to each row</w:t>
      </w:r>
      <w:r>
        <w:t xml:space="preserve"> with that operation</w:t>
      </w:r>
      <w:r w:rsidR="00F23AF8">
        <w:t xml:space="preserve"> (whether necessary or not)</w:t>
      </w:r>
      <w:r w:rsidR="000239BB">
        <w:t xml:space="preserve"> also</w:t>
      </w:r>
      <w:r>
        <w:t xml:space="preserve"> occupying a decent amount of time on large, established table structures.</w:t>
      </w:r>
      <w:r w:rsidR="00B95B42">
        <w:t xml:space="preserve"> Some RDBMS systems </w:t>
      </w:r>
      <w:del w:id="548" w:author="Kent, Kevin - Indianapolis" w:date="2013-10-25T13:18:00Z">
        <w:r w:rsidR="00B95B42" w:rsidDel="00202640">
          <w:delText xml:space="preserve">are able to </w:delText>
        </w:r>
      </w:del>
      <w:ins w:id="549" w:author="Kent, Kevin - Indianapolis" w:date="2013-10-25T13:18:00Z">
        <w:r w:rsidR="00202640">
          <w:t xml:space="preserve">can </w:t>
        </w:r>
      </w:ins>
      <w:r w:rsidR="00B95B42">
        <w:t xml:space="preserve">compensate for these issues, but you may need to leave your “amateur DBA” status at the door as you </w:t>
      </w:r>
      <w:r w:rsidR="00B95B42">
        <w:lastRenderedPageBreak/>
        <w:t xml:space="preserve">start to become a professional database administrator in order to solve these </w:t>
      </w:r>
      <w:r w:rsidR="000239BB">
        <w:t>issues</w:t>
      </w:r>
      <w:r w:rsidR="00B95B42">
        <w:t>.</w:t>
      </w:r>
    </w:p>
    <w:p w14:paraId="11B837CF" w14:textId="77777777" w:rsidR="004438E2" w:rsidRDefault="004438E2" w:rsidP="004438E2">
      <w:pPr>
        <w:pStyle w:val="FeatureType"/>
      </w:pPr>
      <w:proofErr w:type="gramStart"/>
      <w:r>
        <w:t>type</w:t>
      </w:r>
      <w:proofErr w:type="gramEnd"/>
      <w:r>
        <w:t>="general"</w:t>
      </w:r>
    </w:p>
    <w:p w14:paraId="6341CAC0" w14:textId="77777777" w:rsidR="004438E2" w:rsidRDefault="004438E2" w:rsidP="004438E2">
      <w:pPr>
        <w:pStyle w:val="FeatureTitle"/>
      </w:pPr>
      <w:r w:rsidRPr="004438E2">
        <w:t>You</w:t>
      </w:r>
      <w:ins w:id="550" w:author="Kent, Kevin - Indianapolis" w:date="2013-10-30T10:23:00Z">
        <w:r w:rsidR="003948EB">
          <w:t>’ve</w:t>
        </w:r>
      </w:ins>
      <w:r w:rsidRPr="004438E2">
        <w:t xml:space="preserve"> </w:t>
      </w:r>
      <w:r w:rsidR="003948EB" w:rsidRPr="004438E2">
        <w:t>Got Some</w:t>
      </w:r>
      <w:r w:rsidRPr="004438E2">
        <w:t xml:space="preserve"> </w:t>
      </w:r>
      <w:del w:id="551" w:author="Kent, Kevin - Indianapolis" w:date="2013-10-25T13:18:00Z">
        <w:r w:rsidRPr="004438E2" w:rsidDel="00202640">
          <w:delText>‘</w:delText>
        </w:r>
      </w:del>
      <w:proofErr w:type="spellStart"/>
      <w:r>
        <w:t>EXPLAINin</w:t>
      </w:r>
      <w:proofErr w:type="spellEnd"/>
      <w:r>
        <w:t>’</w:t>
      </w:r>
      <w:r w:rsidRPr="004438E2">
        <w:t xml:space="preserve"> </w:t>
      </w:r>
      <w:r w:rsidR="003948EB" w:rsidRPr="004438E2">
        <w:t>To Do</w:t>
      </w:r>
      <w:r w:rsidRPr="004438E2">
        <w:t>!</w:t>
      </w:r>
    </w:p>
    <w:p w14:paraId="6E0C1DAF" w14:textId="77777777" w:rsidR="004438E2" w:rsidRDefault="004438E2" w:rsidP="004438E2">
      <w:pPr>
        <w:pStyle w:val="FeaturePara"/>
      </w:pPr>
      <w:r>
        <w:t xml:space="preserve">To become a true database wizard requires delving into the dark arts of the subject matter. SQL queries are a bit like magic spells in that the wrong inflection can drastically change the results (usually for the worse). You can get an idea of how to tweak your schemas and optimize your queries with the </w:t>
      </w:r>
      <w:r w:rsidRPr="006758E7">
        <w:rPr>
          <w:rStyle w:val="InlineCode"/>
        </w:rPr>
        <w:t>EXPLAIN</w:t>
      </w:r>
      <w:r>
        <w:t xml:space="preserve"> statement, available in most RDBMS systems. </w:t>
      </w:r>
    </w:p>
    <w:p w14:paraId="61DBBF07" w14:textId="77777777" w:rsidR="004438E2" w:rsidRDefault="004438E2" w:rsidP="004438E2">
      <w:pPr>
        <w:pStyle w:val="FeaturePara"/>
      </w:pPr>
      <w:r w:rsidRPr="006758E7">
        <w:rPr>
          <w:rStyle w:val="InlineCode"/>
        </w:rPr>
        <w:t>EXPLAIN</w:t>
      </w:r>
      <w:r>
        <w:t xml:space="preserve"> will, well, </w:t>
      </w:r>
      <w:r>
        <w:rPr>
          <w:i/>
        </w:rPr>
        <w:t>explain</w:t>
      </w:r>
      <w:r>
        <w:t xml:space="preserve"> what the query engine will d</w:t>
      </w:r>
      <w:r w:rsidR="000239BB">
        <w:t>o with the SQL you’ve given it without executing it.</w:t>
      </w:r>
      <w:r w:rsidR="006758E7">
        <w:t xml:space="preserve"> For example, if </w:t>
      </w:r>
      <w:del w:id="552" w:author="Kent, Kevin - Indianapolis" w:date="2013-10-25T13:18:00Z">
        <w:r w:rsidR="006758E7" w:rsidDel="00202640">
          <w:delText xml:space="preserve">we </w:delText>
        </w:r>
      </w:del>
      <w:ins w:id="553" w:author="Kent, Kevin - Indianapolis" w:date="2013-10-25T13:18:00Z">
        <w:r w:rsidR="00202640">
          <w:t xml:space="preserve">you </w:t>
        </w:r>
      </w:ins>
      <w:r w:rsidR="006758E7">
        <w:t>were t</w:t>
      </w:r>
      <w:r w:rsidR="000239BB">
        <w:t xml:space="preserve">o load the </w:t>
      </w:r>
      <w:proofErr w:type="spellStart"/>
      <w:r w:rsidR="000239BB">
        <w:t>AlienVault</w:t>
      </w:r>
      <w:proofErr w:type="spellEnd"/>
      <w:r w:rsidR="000239BB">
        <w:t xml:space="preserve"> database mentioned in Chapter 4 </w:t>
      </w:r>
      <w:r w:rsidR="006758E7">
        <w:t>into a simple SQL database, it might look like this:</w:t>
      </w:r>
    </w:p>
    <w:p w14:paraId="463C6482" w14:textId="77777777" w:rsidR="006758E7" w:rsidRDefault="006758E7" w:rsidP="006758E7">
      <w:pPr>
        <w:pStyle w:val="FeatureCodeSnippet"/>
      </w:pPr>
      <w:r w:rsidRPr="00622118">
        <w:rPr>
          <w:highlight w:val="green"/>
          <w:rPrChange w:id="554" w:author="Russell Thomas" w:date="2013-10-22T13:57:00Z">
            <w:rPr/>
          </w:rPrChange>
        </w:rPr>
        <w:t xml:space="preserve">MariaDB&gt; </w:t>
      </w:r>
      <w:r w:rsidRPr="00425C2E">
        <w:rPr>
          <w:b/>
          <w:color w:val="800026"/>
          <w:highlight w:val="green"/>
          <w:rPrChange w:id="555" w:author="Bob Rudis" w:date="2013-11-01T01:47:00Z">
            <w:rPr>
              <w:b/>
            </w:rPr>
          </w:rPrChange>
        </w:rPr>
        <w:t>DESCRIBE</w:t>
      </w:r>
      <w:r w:rsidRPr="00425C2E">
        <w:rPr>
          <w:color w:val="800026"/>
          <w:highlight w:val="green"/>
          <w:rPrChange w:id="556" w:author="Bob Rudis" w:date="2013-11-01T01:47:00Z">
            <w:rPr/>
          </w:rPrChange>
        </w:rPr>
        <w:t xml:space="preserve"> avrep;</w:t>
      </w:r>
    </w:p>
    <w:p w14:paraId="15E89776" w14:textId="77777777" w:rsidR="006758E7" w:rsidRDefault="006758E7" w:rsidP="006758E7">
      <w:pPr>
        <w:pStyle w:val="FeatureCodeSnippet"/>
      </w:pPr>
      <w:r>
        <w:t>+--------+---------------------+------+-----+---------+-------+</w:t>
      </w:r>
    </w:p>
    <w:p w14:paraId="1707413E" w14:textId="77777777" w:rsidR="006758E7" w:rsidRDefault="006758E7" w:rsidP="006758E7">
      <w:pPr>
        <w:pStyle w:val="FeatureCodeSnippet"/>
      </w:pPr>
      <w:r>
        <w:t>| Field  | Type                | Null | Key | Default | Extra |</w:t>
      </w:r>
    </w:p>
    <w:p w14:paraId="0C5EA3EB" w14:textId="77777777" w:rsidR="006758E7" w:rsidRDefault="006758E7" w:rsidP="006758E7">
      <w:pPr>
        <w:pStyle w:val="FeatureCodeSnippet"/>
      </w:pPr>
      <w:r>
        <w:t>+--------+---------------------+------+-----+---------+-------+</w:t>
      </w:r>
    </w:p>
    <w:p w14:paraId="25C33149" w14:textId="77777777" w:rsidR="002E4003" w:rsidRDefault="002E4003" w:rsidP="002E4003">
      <w:pPr>
        <w:pStyle w:val="FeatureCodeSnippet"/>
      </w:pPr>
      <w:r>
        <w:t>| ipn    | int(10)             | YES  | MUL | NULL    |       |</w:t>
      </w:r>
    </w:p>
    <w:p w14:paraId="4C4678DD" w14:textId="77777777" w:rsidR="006758E7" w:rsidRDefault="006758E7" w:rsidP="006758E7">
      <w:pPr>
        <w:pStyle w:val="FeatureCodeSnippet"/>
      </w:pPr>
      <w:r>
        <w:t>| bad    | tinyint(3) unsigned | YES  |     | NULL    |       |</w:t>
      </w:r>
    </w:p>
    <w:p w14:paraId="46978ABB" w14:textId="77777777" w:rsidR="006758E7" w:rsidRDefault="006758E7" w:rsidP="006758E7">
      <w:pPr>
        <w:pStyle w:val="FeatureCodeSnippet"/>
      </w:pPr>
      <w:r>
        <w:t>| con    | tinyint(3) unsigned | YES  |     | NULL    |       |</w:t>
      </w:r>
    </w:p>
    <w:p w14:paraId="3EB1F69C" w14:textId="77777777" w:rsidR="006758E7" w:rsidRDefault="006758E7" w:rsidP="006758E7">
      <w:pPr>
        <w:pStyle w:val="FeatureCodeSnippet"/>
      </w:pPr>
      <w:r>
        <w:t>| type   | varchar(50)         | YES  |     | NULL    |       |</w:t>
      </w:r>
    </w:p>
    <w:p w14:paraId="4C4E8DDF" w14:textId="77777777" w:rsidR="006758E7" w:rsidRDefault="006758E7" w:rsidP="006758E7">
      <w:pPr>
        <w:pStyle w:val="FeatureCodeSnippet"/>
      </w:pPr>
      <w:r>
        <w:t>| cc     | varchar(2)          | YES  |     | NULL    |       |</w:t>
      </w:r>
    </w:p>
    <w:p w14:paraId="7CA57D9F" w14:textId="77777777" w:rsidR="006758E7" w:rsidRDefault="006758E7" w:rsidP="006758E7">
      <w:pPr>
        <w:pStyle w:val="FeatureCodeSnippet"/>
      </w:pPr>
      <w:r>
        <w:t>| city   | varchar(30)         | YES  |     | NULL    |       |</w:t>
      </w:r>
    </w:p>
    <w:p w14:paraId="73D14641" w14:textId="77777777" w:rsidR="006758E7" w:rsidRDefault="006758E7" w:rsidP="006758E7">
      <w:pPr>
        <w:pStyle w:val="FeatureCodeSnippet"/>
      </w:pPr>
      <w:r>
        <w:t>| latlon | varchar(30)         | YES  |     | NULL    |       |</w:t>
      </w:r>
    </w:p>
    <w:p w14:paraId="3E811171" w14:textId="77777777" w:rsidR="006758E7" w:rsidRDefault="006758E7" w:rsidP="006758E7">
      <w:pPr>
        <w:pStyle w:val="FeatureCodeSnippet"/>
      </w:pPr>
      <w:r>
        <w:t>+--------+---------------------+------+-----+---------+-------+</w:t>
      </w:r>
    </w:p>
    <w:p w14:paraId="7886F031" w14:textId="77777777" w:rsidR="006758E7" w:rsidRDefault="006758E7" w:rsidP="004438E2">
      <w:pPr>
        <w:pStyle w:val="FeaturePara"/>
      </w:pPr>
      <w:r>
        <w:t>To get a count of all IP addresses coming from China (CN), you might issue the following query:</w:t>
      </w:r>
    </w:p>
    <w:p w14:paraId="6BB98754" w14:textId="77777777" w:rsidR="006758E7" w:rsidRDefault="006758E7" w:rsidP="006758E7">
      <w:pPr>
        <w:pStyle w:val="FeatureCodeSnippet"/>
      </w:pPr>
      <w:r w:rsidRPr="00622118">
        <w:rPr>
          <w:highlight w:val="green"/>
          <w:rPrChange w:id="557" w:author="Russell Thomas" w:date="2013-10-22T13:57:00Z">
            <w:rPr/>
          </w:rPrChange>
        </w:rPr>
        <w:t xml:space="preserve">MariaDB&gt; </w:t>
      </w:r>
      <w:r w:rsidRPr="00425C2E">
        <w:rPr>
          <w:b/>
          <w:color w:val="800026"/>
          <w:highlight w:val="green"/>
          <w:rPrChange w:id="558" w:author="Bob Rudis" w:date="2013-11-01T01:47:00Z">
            <w:rPr>
              <w:b/>
            </w:rPr>
          </w:rPrChange>
        </w:rPr>
        <w:t>SELECT</w:t>
      </w:r>
      <w:r w:rsidRPr="00425C2E">
        <w:rPr>
          <w:color w:val="800026"/>
          <w:highlight w:val="green"/>
          <w:rPrChange w:id="559" w:author="Bob Rudis" w:date="2013-11-01T01:47:00Z">
            <w:rPr/>
          </w:rPrChange>
        </w:rPr>
        <w:t xml:space="preserve"> </w:t>
      </w:r>
      <w:r w:rsidRPr="00425C2E">
        <w:rPr>
          <w:b/>
          <w:color w:val="800026"/>
          <w:highlight w:val="green"/>
          <w:rPrChange w:id="560" w:author="Bob Rudis" w:date="2013-11-01T01:47:00Z">
            <w:rPr>
              <w:b/>
            </w:rPr>
          </w:rPrChange>
        </w:rPr>
        <w:t>COUNT</w:t>
      </w:r>
      <w:r w:rsidRPr="00425C2E">
        <w:rPr>
          <w:color w:val="800026"/>
          <w:highlight w:val="green"/>
          <w:rPrChange w:id="561" w:author="Bob Rudis" w:date="2013-11-01T01:47:00Z">
            <w:rPr/>
          </w:rPrChange>
        </w:rPr>
        <w:t xml:space="preserve">(ipn) </w:t>
      </w:r>
      <w:r w:rsidRPr="00425C2E">
        <w:rPr>
          <w:b/>
          <w:color w:val="800026"/>
          <w:highlight w:val="green"/>
          <w:rPrChange w:id="562" w:author="Bob Rudis" w:date="2013-11-01T01:47:00Z">
            <w:rPr>
              <w:b/>
            </w:rPr>
          </w:rPrChange>
        </w:rPr>
        <w:t>FROM</w:t>
      </w:r>
      <w:r w:rsidRPr="00425C2E">
        <w:rPr>
          <w:color w:val="800026"/>
          <w:highlight w:val="green"/>
          <w:rPrChange w:id="563" w:author="Bob Rudis" w:date="2013-11-01T01:47:00Z">
            <w:rPr/>
          </w:rPrChange>
        </w:rPr>
        <w:t xml:space="preserve"> avrep </w:t>
      </w:r>
      <w:r w:rsidRPr="00425C2E">
        <w:rPr>
          <w:b/>
          <w:color w:val="800026"/>
          <w:highlight w:val="green"/>
          <w:rPrChange w:id="564" w:author="Bob Rudis" w:date="2013-11-01T01:47:00Z">
            <w:rPr>
              <w:b/>
            </w:rPr>
          </w:rPrChange>
        </w:rPr>
        <w:t>WHERE</w:t>
      </w:r>
      <w:r w:rsidRPr="00425C2E">
        <w:rPr>
          <w:color w:val="800026"/>
          <w:highlight w:val="green"/>
          <w:rPrChange w:id="565" w:author="Bob Rudis" w:date="2013-11-01T01:47:00Z">
            <w:rPr/>
          </w:rPrChange>
        </w:rPr>
        <w:t xml:space="preserve"> cc="CN";</w:t>
      </w:r>
    </w:p>
    <w:p w14:paraId="47898159" w14:textId="77777777" w:rsidR="006758E7" w:rsidRDefault="006758E7" w:rsidP="00F80042">
      <w:pPr>
        <w:pStyle w:val="inlinecodevaraible"/>
      </w:pPr>
      <w:r>
        <w:t xml:space="preserve">You can see how optimal that </w:t>
      </w:r>
      <w:r w:rsidR="000239BB">
        <w:t xml:space="preserve">query </w:t>
      </w:r>
      <w:r>
        <w:t>is (or isn</w:t>
      </w:r>
      <w:r w:rsidR="000239BB">
        <w:t>’t) by prefixing it</w:t>
      </w:r>
      <w:r>
        <w:t xml:space="preserve"> with </w:t>
      </w:r>
      <w:r w:rsidRPr="00F80042">
        <w:rPr>
          <w:rStyle w:val="InlineCode"/>
        </w:rPr>
        <w:t>EXPLAIN</w:t>
      </w:r>
      <w:r w:rsidR="00F80042">
        <w:t xml:space="preserve"> (we’ve added the </w:t>
      </w:r>
      <w:r w:rsidR="00F80042" w:rsidRPr="00F80042">
        <w:rPr>
          <w:rStyle w:val="InlineCode"/>
        </w:rPr>
        <w:t>EXTENDED</w:t>
      </w:r>
      <w:r w:rsidR="00F80042">
        <w:t xml:space="preserve"> and </w:t>
      </w:r>
      <w:r w:rsidR="00F80042" w:rsidRPr="00F80042">
        <w:rPr>
          <w:rStyle w:val="InlineCode"/>
        </w:rPr>
        <w:t>\G</w:t>
      </w:r>
      <w:r w:rsidR="00F80042">
        <w:t xml:space="preserve"> to make the output clearer for the book’s printed format)</w:t>
      </w:r>
      <w:r>
        <w:t>:</w:t>
      </w:r>
    </w:p>
    <w:p w14:paraId="01341977" w14:textId="77777777" w:rsidR="000E3753" w:rsidRPr="00425C2E" w:rsidRDefault="00294B37" w:rsidP="006758E7">
      <w:pPr>
        <w:pStyle w:val="FeatureCodeSnippet"/>
        <w:rPr>
          <w:color w:val="800026"/>
          <w:highlight w:val="green"/>
          <w:rPrChange w:id="566" w:author="Bob Rudis" w:date="2013-11-01T01:47:00Z">
            <w:rPr/>
          </w:rPrChange>
        </w:rPr>
      </w:pPr>
      <w:r>
        <w:rPr>
          <w:b/>
        </w:rPr>
        <w:t xml:space="preserve">   </w:t>
      </w:r>
      <w:r w:rsidR="006758E7" w:rsidRPr="00425C2E">
        <w:rPr>
          <w:b/>
          <w:color w:val="800026"/>
          <w:highlight w:val="green"/>
          <w:rPrChange w:id="567" w:author="Bob Rudis" w:date="2013-11-01T01:47:00Z">
            <w:rPr>
              <w:b/>
            </w:rPr>
          </w:rPrChange>
        </w:rPr>
        <w:t>EXPLAIN</w:t>
      </w:r>
      <w:r w:rsidR="006758E7" w:rsidRPr="00425C2E">
        <w:rPr>
          <w:color w:val="800026"/>
          <w:highlight w:val="green"/>
          <w:rPrChange w:id="568" w:author="Bob Rudis" w:date="2013-11-01T01:47:00Z">
            <w:rPr/>
          </w:rPrChange>
        </w:rPr>
        <w:t xml:space="preserve"> </w:t>
      </w:r>
      <w:r w:rsidR="00F80042" w:rsidRPr="00425C2E">
        <w:rPr>
          <w:b/>
          <w:color w:val="800026"/>
          <w:highlight w:val="green"/>
          <w:rPrChange w:id="569" w:author="Bob Rudis" w:date="2013-11-01T01:47:00Z">
            <w:rPr>
              <w:b/>
            </w:rPr>
          </w:rPrChange>
        </w:rPr>
        <w:t>EXTENDED</w:t>
      </w:r>
    </w:p>
    <w:p w14:paraId="46C18D72" w14:textId="77777777" w:rsidR="006758E7" w:rsidRPr="00425C2E" w:rsidRDefault="000E3753" w:rsidP="006758E7">
      <w:pPr>
        <w:pStyle w:val="FeatureCodeSnippet"/>
        <w:rPr>
          <w:color w:val="800026"/>
          <w:rPrChange w:id="570" w:author="Bob Rudis" w:date="2013-11-01T01:47:00Z">
            <w:rPr/>
          </w:rPrChange>
        </w:rPr>
      </w:pPr>
      <w:r w:rsidRPr="00425C2E">
        <w:rPr>
          <w:color w:val="800026"/>
          <w:highlight w:val="green"/>
          <w:rPrChange w:id="571" w:author="Bob Rudis" w:date="2013-11-01T01:47:00Z">
            <w:rPr/>
          </w:rPrChange>
        </w:rPr>
        <w:t xml:space="preserve">-&gt; </w:t>
      </w:r>
      <w:r w:rsidR="006758E7" w:rsidRPr="00425C2E">
        <w:rPr>
          <w:b/>
          <w:color w:val="800026"/>
          <w:highlight w:val="green"/>
          <w:rPrChange w:id="572" w:author="Bob Rudis" w:date="2013-11-01T01:47:00Z">
            <w:rPr>
              <w:b/>
            </w:rPr>
          </w:rPrChange>
        </w:rPr>
        <w:t>SELECT</w:t>
      </w:r>
      <w:r w:rsidR="006758E7" w:rsidRPr="00425C2E">
        <w:rPr>
          <w:color w:val="800026"/>
          <w:highlight w:val="green"/>
          <w:rPrChange w:id="573" w:author="Bob Rudis" w:date="2013-11-01T01:47:00Z">
            <w:rPr/>
          </w:rPrChange>
        </w:rPr>
        <w:t xml:space="preserve"> </w:t>
      </w:r>
      <w:r w:rsidR="006758E7" w:rsidRPr="00425C2E">
        <w:rPr>
          <w:b/>
          <w:color w:val="800026"/>
          <w:highlight w:val="green"/>
          <w:rPrChange w:id="574" w:author="Bob Rudis" w:date="2013-11-01T01:47:00Z">
            <w:rPr>
              <w:b/>
            </w:rPr>
          </w:rPrChange>
        </w:rPr>
        <w:t>COUNT</w:t>
      </w:r>
      <w:r w:rsidR="006758E7" w:rsidRPr="00425C2E">
        <w:rPr>
          <w:color w:val="800026"/>
          <w:highlight w:val="green"/>
          <w:rPrChange w:id="575" w:author="Bob Rudis" w:date="2013-11-01T01:47:00Z">
            <w:rPr/>
          </w:rPrChange>
        </w:rPr>
        <w:t xml:space="preserve">(ipn) </w:t>
      </w:r>
      <w:r w:rsidR="006758E7" w:rsidRPr="00425C2E">
        <w:rPr>
          <w:b/>
          <w:color w:val="800026"/>
          <w:highlight w:val="green"/>
          <w:rPrChange w:id="576" w:author="Bob Rudis" w:date="2013-11-01T01:47:00Z">
            <w:rPr>
              <w:b/>
            </w:rPr>
          </w:rPrChange>
        </w:rPr>
        <w:t>FROM</w:t>
      </w:r>
      <w:r w:rsidR="00F80042" w:rsidRPr="00425C2E">
        <w:rPr>
          <w:color w:val="800026"/>
          <w:highlight w:val="green"/>
          <w:rPrChange w:id="577" w:author="Bob Rudis" w:date="2013-11-01T01:47:00Z">
            <w:rPr/>
          </w:rPrChange>
        </w:rPr>
        <w:t xml:space="preserve"> avrep </w:t>
      </w:r>
      <w:r w:rsidR="00F80042" w:rsidRPr="00425C2E">
        <w:rPr>
          <w:b/>
          <w:color w:val="800026"/>
          <w:highlight w:val="green"/>
          <w:rPrChange w:id="578" w:author="Bob Rudis" w:date="2013-11-01T01:47:00Z">
            <w:rPr>
              <w:b/>
            </w:rPr>
          </w:rPrChange>
        </w:rPr>
        <w:t>WHERE</w:t>
      </w:r>
      <w:r w:rsidR="00F80042" w:rsidRPr="00425C2E">
        <w:rPr>
          <w:color w:val="800026"/>
          <w:highlight w:val="green"/>
          <w:rPrChange w:id="579" w:author="Bob Rudis" w:date="2013-11-01T01:47:00Z">
            <w:rPr/>
          </w:rPrChange>
        </w:rPr>
        <w:t xml:space="preserve"> cc="CN"\G</w:t>
      </w:r>
    </w:p>
    <w:p w14:paraId="0A5C367F" w14:textId="77777777" w:rsidR="00F80042" w:rsidRDefault="00F80042" w:rsidP="00F80042">
      <w:pPr>
        <w:pStyle w:val="FeatureCodeSnippet"/>
      </w:pPr>
      <w:r>
        <w:t>*************************** 1. row ***************************</w:t>
      </w:r>
    </w:p>
    <w:p w14:paraId="0EA34A2E" w14:textId="77777777" w:rsidR="00F80042" w:rsidRDefault="00F80042" w:rsidP="00F80042">
      <w:pPr>
        <w:pStyle w:val="FeatureCodeSnippet"/>
      </w:pPr>
      <w:r>
        <w:t xml:space="preserve">           id: 1</w:t>
      </w:r>
    </w:p>
    <w:p w14:paraId="2961885A" w14:textId="77777777" w:rsidR="00F80042" w:rsidRDefault="00F80042" w:rsidP="00F80042">
      <w:pPr>
        <w:pStyle w:val="FeatureCodeSnippet"/>
      </w:pPr>
      <w:r>
        <w:t xml:space="preserve">  select_type: SIMPLE</w:t>
      </w:r>
    </w:p>
    <w:p w14:paraId="1DB89CAB" w14:textId="77777777" w:rsidR="00F80042" w:rsidRDefault="00F80042" w:rsidP="00F80042">
      <w:pPr>
        <w:pStyle w:val="FeatureCodeSnippet"/>
      </w:pPr>
      <w:r>
        <w:t xml:space="preserve">        table: avrep</w:t>
      </w:r>
    </w:p>
    <w:p w14:paraId="4E5F19E5" w14:textId="77777777" w:rsidR="00F80042" w:rsidRDefault="00F80042" w:rsidP="00F80042">
      <w:pPr>
        <w:pStyle w:val="FeatureCodeSnippet"/>
      </w:pPr>
      <w:r>
        <w:t xml:space="preserve">         type: ref</w:t>
      </w:r>
    </w:p>
    <w:p w14:paraId="317154DD" w14:textId="77777777" w:rsidR="00F80042" w:rsidRDefault="00F80042" w:rsidP="00F80042">
      <w:pPr>
        <w:pStyle w:val="FeatureCodeSnippet"/>
      </w:pPr>
      <w:r>
        <w:t>possible_keys: NULL</w:t>
      </w:r>
    </w:p>
    <w:p w14:paraId="63D160A0" w14:textId="77777777" w:rsidR="00F80042" w:rsidRDefault="00F80042" w:rsidP="00F80042">
      <w:pPr>
        <w:pStyle w:val="FeatureCodeSnippet"/>
      </w:pPr>
      <w:r>
        <w:t xml:space="preserve">          key: NULL</w:t>
      </w:r>
    </w:p>
    <w:p w14:paraId="7274B8C2" w14:textId="77777777" w:rsidR="00F80042" w:rsidRDefault="00F80042" w:rsidP="00F80042">
      <w:pPr>
        <w:pStyle w:val="FeatureCodeSnippet"/>
      </w:pPr>
      <w:r>
        <w:t xml:space="preserve">      key_len: NULL</w:t>
      </w:r>
    </w:p>
    <w:p w14:paraId="02E0D421" w14:textId="77777777" w:rsidR="00F80042" w:rsidRDefault="00F80042" w:rsidP="00F80042">
      <w:pPr>
        <w:pStyle w:val="FeatureCodeSnippet"/>
      </w:pPr>
      <w:r>
        <w:t xml:space="preserve">          ref: NULL</w:t>
      </w:r>
    </w:p>
    <w:p w14:paraId="0636ADF7" w14:textId="77777777" w:rsidR="00F80042" w:rsidRDefault="00F80042" w:rsidP="00F80042">
      <w:pPr>
        <w:pStyle w:val="FeatureCodeSnippet"/>
      </w:pPr>
      <w:r>
        <w:t xml:space="preserve">         rows: 265597</w:t>
      </w:r>
    </w:p>
    <w:p w14:paraId="7ABC8424" w14:textId="77777777" w:rsidR="00F80042" w:rsidRDefault="00F80042" w:rsidP="00F80042">
      <w:pPr>
        <w:pStyle w:val="FeatureCodeSnippet"/>
      </w:pPr>
      <w:r>
        <w:t xml:space="preserve">        Extra: Using where</w:t>
      </w:r>
    </w:p>
    <w:p w14:paraId="2D265EBE" w14:textId="77777777" w:rsidR="006758E7" w:rsidRDefault="000239BB" w:rsidP="004438E2">
      <w:pPr>
        <w:pStyle w:val="FeaturePara"/>
      </w:pPr>
      <w:r>
        <w:t>For this query, n</w:t>
      </w:r>
      <w:r w:rsidR="004F153C">
        <w:t xml:space="preserve">o keys are being used, so this will require a table scan. </w:t>
      </w:r>
      <w:r w:rsidR="00F80042">
        <w:t>You</w:t>
      </w:r>
      <w:r w:rsidR="004F153C">
        <w:t xml:space="preserve"> can optimize </w:t>
      </w:r>
      <w:r>
        <w:t>it</w:t>
      </w:r>
      <w:r w:rsidR="004F153C">
        <w:t xml:space="preserve"> by adding an index on the </w:t>
      </w:r>
      <w:r w:rsidR="004F153C" w:rsidRPr="000F3550">
        <w:rPr>
          <w:rStyle w:val="InlineCode"/>
          <w:rPrChange w:id="580" w:author="Kent, Kevin - Indianapolis" w:date="2013-10-30T10:25:00Z">
            <w:rPr>
              <w:i/>
            </w:rPr>
          </w:rPrChange>
        </w:rPr>
        <w:t>cc</w:t>
      </w:r>
      <w:r w:rsidR="004F153C">
        <w:t xml:space="preserve"> field:</w:t>
      </w:r>
    </w:p>
    <w:p w14:paraId="340D6B87" w14:textId="77777777" w:rsidR="004F153C" w:rsidRPr="00425C2E" w:rsidRDefault="004F153C" w:rsidP="004F153C">
      <w:pPr>
        <w:pStyle w:val="FeatureCodeSnippet"/>
        <w:rPr>
          <w:color w:val="800026"/>
          <w:rPrChange w:id="581" w:author="Bob Rudis" w:date="2013-11-01T01:47:00Z">
            <w:rPr/>
          </w:rPrChange>
        </w:rPr>
      </w:pPr>
      <w:r w:rsidRPr="00425C2E">
        <w:rPr>
          <w:b/>
          <w:color w:val="800026"/>
          <w:rPrChange w:id="582" w:author="Bob Rudis" w:date="2013-11-01T01:47:00Z">
            <w:rPr>
              <w:b/>
            </w:rPr>
          </w:rPrChange>
        </w:rPr>
        <w:t>C</w:t>
      </w:r>
      <w:r w:rsidRPr="00425C2E">
        <w:rPr>
          <w:b/>
          <w:color w:val="800026"/>
          <w:highlight w:val="green"/>
          <w:rPrChange w:id="583" w:author="Bob Rudis" w:date="2013-11-01T01:47:00Z">
            <w:rPr>
              <w:b/>
            </w:rPr>
          </w:rPrChange>
        </w:rPr>
        <w:t>REATE</w:t>
      </w:r>
      <w:r w:rsidRPr="00425C2E">
        <w:rPr>
          <w:color w:val="800026"/>
          <w:highlight w:val="green"/>
          <w:rPrChange w:id="584" w:author="Bob Rudis" w:date="2013-11-01T01:47:00Z">
            <w:rPr/>
          </w:rPrChange>
        </w:rPr>
        <w:t xml:space="preserve"> </w:t>
      </w:r>
      <w:r w:rsidRPr="00425C2E">
        <w:rPr>
          <w:b/>
          <w:color w:val="800026"/>
          <w:highlight w:val="green"/>
          <w:rPrChange w:id="585" w:author="Bob Rudis" w:date="2013-11-01T01:47:00Z">
            <w:rPr>
              <w:b/>
            </w:rPr>
          </w:rPrChange>
        </w:rPr>
        <w:t>INDEX</w:t>
      </w:r>
      <w:r w:rsidRPr="00425C2E">
        <w:rPr>
          <w:color w:val="800026"/>
          <w:highlight w:val="green"/>
          <w:rPrChange w:id="586" w:author="Bob Rudis" w:date="2013-11-01T01:47:00Z">
            <w:rPr/>
          </w:rPrChange>
        </w:rPr>
        <w:t xml:space="preserve"> cc_idx </w:t>
      </w:r>
      <w:r w:rsidRPr="00425C2E">
        <w:rPr>
          <w:b/>
          <w:color w:val="800026"/>
          <w:highlight w:val="green"/>
          <w:rPrChange w:id="587" w:author="Bob Rudis" w:date="2013-11-01T01:47:00Z">
            <w:rPr>
              <w:b/>
            </w:rPr>
          </w:rPrChange>
        </w:rPr>
        <w:t>ON</w:t>
      </w:r>
      <w:r w:rsidRPr="00425C2E">
        <w:rPr>
          <w:color w:val="800026"/>
          <w:highlight w:val="green"/>
          <w:rPrChange w:id="588" w:author="Bob Rudis" w:date="2013-11-01T01:47:00Z">
            <w:rPr/>
          </w:rPrChange>
        </w:rPr>
        <w:t xml:space="preserve"> avrep (cc);</w:t>
      </w:r>
    </w:p>
    <w:p w14:paraId="01E2DEFB" w14:textId="77777777" w:rsidR="004F153C" w:rsidRDefault="00402D01" w:rsidP="00A323F9">
      <w:pPr>
        <w:pStyle w:val="FeatureParaContinued"/>
      </w:pPr>
      <w:proofErr w:type="gramStart"/>
      <w:r>
        <w:t>a</w:t>
      </w:r>
      <w:r w:rsidR="004F153C">
        <w:t>nd</w:t>
      </w:r>
      <w:proofErr w:type="gramEnd"/>
      <w:del w:id="589" w:author="Kent, Kevin - Indianapolis" w:date="2013-10-25T13:22:00Z">
        <w:r w:rsidDel="007302DD">
          <w:delText>,</w:delText>
        </w:r>
      </w:del>
      <w:r w:rsidR="004F153C">
        <w:t xml:space="preserve"> re</w:t>
      </w:r>
      <w:del w:id="590" w:author="Kent, Kevin - Indianapolis" w:date="2013-10-25T13:21:00Z">
        <w:r w:rsidR="004F153C" w:rsidDel="007302DD">
          <w:delText>-</w:delText>
        </w:r>
      </w:del>
      <w:r w:rsidR="004F153C">
        <w:t xml:space="preserve">run </w:t>
      </w:r>
      <w:r w:rsidR="004F153C" w:rsidRPr="00F80042">
        <w:rPr>
          <w:rStyle w:val="InlineCode"/>
        </w:rPr>
        <w:t>EXPLAIN</w:t>
      </w:r>
      <w:r w:rsidR="004F153C">
        <w:t>:</w:t>
      </w:r>
    </w:p>
    <w:p w14:paraId="7790FADA" w14:textId="77777777" w:rsidR="00294B37" w:rsidRPr="00425C2E" w:rsidRDefault="00294B37" w:rsidP="00294B37">
      <w:pPr>
        <w:pStyle w:val="FeatureCodeSnippet"/>
        <w:rPr>
          <w:color w:val="800026"/>
          <w:highlight w:val="green"/>
          <w:rPrChange w:id="591" w:author="Bob Rudis" w:date="2013-11-01T01:48:00Z">
            <w:rPr/>
          </w:rPrChange>
        </w:rPr>
      </w:pPr>
      <w:r>
        <w:rPr>
          <w:b/>
        </w:rPr>
        <w:lastRenderedPageBreak/>
        <w:t xml:space="preserve">   </w:t>
      </w:r>
      <w:r w:rsidRPr="00425C2E">
        <w:rPr>
          <w:b/>
          <w:color w:val="800026"/>
          <w:highlight w:val="green"/>
          <w:rPrChange w:id="592" w:author="Bob Rudis" w:date="2013-11-01T01:48:00Z">
            <w:rPr>
              <w:b/>
            </w:rPr>
          </w:rPrChange>
        </w:rPr>
        <w:t>EXPLAIN</w:t>
      </w:r>
      <w:r w:rsidRPr="00425C2E">
        <w:rPr>
          <w:color w:val="800026"/>
          <w:highlight w:val="green"/>
          <w:rPrChange w:id="593" w:author="Bob Rudis" w:date="2013-11-01T01:48:00Z">
            <w:rPr/>
          </w:rPrChange>
        </w:rPr>
        <w:t xml:space="preserve"> </w:t>
      </w:r>
      <w:r w:rsidRPr="00425C2E">
        <w:rPr>
          <w:b/>
          <w:color w:val="800026"/>
          <w:highlight w:val="green"/>
          <w:rPrChange w:id="594" w:author="Bob Rudis" w:date="2013-11-01T01:48:00Z">
            <w:rPr>
              <w:b/>
            </w:rPr>
          </w:rPrChange>
        </w:rPr>
        <w:t>EXTENDED</w:t>
      </w:r>
    </w:p>
    <w:p w14:paraId="0FF47BD4" w14:textId="77777777" w:rsidR="004F153C" w:rsidRPr="00425C2E" w:rsidRDefault="00294B37" w:rsidP="00294B37">
      <w:pPr>
        <w:pStyle w:val="FeatureCodeSnippet"/>
        <w:rPr>
          <w:color w:val="800026"/>
          <w:rPrChange w:id="595" w:author="Bob Rudis" w:date="2013-11-01T01:48:00Z">
            <w:rPr/>
          </w:rPrChange>
        </w:rPr>
      </w:pPr>
      <w:r w:rsidRPr="00425C2E">
        <w:rPr>
          <w:color w:val="800026"/>
          <w:highlight w:val="green"/>
          <w:rPrChange w:id="596" w:author="Bob Rudis" w:date="2013-11-01T01:48:00Z">
            <w:rPr/>
          </w:rPrChange>
        </w:rPr>
        <w:t xml:space="preserve">-&gt; </w:t>
      </w:r>
      <w:r w:rsidR="004F153C" w:rsidRPr="00425C2E">
        <w:rPr>
          <w:b/>
          <w:color w:val="800026"/>
          <w:highlight w:val="green"/>
          <w:rPrChange w:id="597" w:author="Bob Rudis" w:date="2013-11-01T01:48:00Z">
            <w:rPr>
              <w:b/>
            </w:rPr>
          </w:rPrChange>
        </w:rPr>
        <w:t>SELECT</w:t>
      </w:r>
      <w:r w:rsidR="004F153C" w:rsidRPr="00425C2E">
        <w:rPr>
          <w:color w:val="800026"/>
          <w:highlight w:val="green"/>
          <w:rPrChange w:id="598" w:author="Bob Rudis" w:date="2013-11-01T01:48:00Z">
            <w:rPr/>
          </w:rPrChange>
        </w:rPr>
        <w:t xml:space="preserve"> </w:t>
      </w:r>
      <w:r w:rsidR="004F153C" w:rsidRPr="00425C2E">
        <w:rPr>
          <w:b/>
          <w:color w:val="800026"/>
          <w:highlight w:val="green"/>
          <w:rPrChange w:id="599" w:author="Bob Rudis" w:date="2013-11-01T01:48:00Z">
            <w:rPr>
              <w:b/>
            </w:rPr>
          </w:rPrChange>
        </w:rPr>
        <w:t>COUNT</w:t>
      </w:r>
      <w:r w:rsidR="004F153C" w:rsidRPr="00425C2E">
        <w:rPr>
          <w:color w:val="800026"/>
          <w:highlight w:val="green"/>
          <w:rPrChange w:id="600" w:author="Bob Rudis" w:date="2013-11-01T01:48:00Z">
            <w:rPr/>
          </w:rPrChange>
        </w:rPr>
        <w:t xml:space="preserve">(ipn) </w:t>
      </w:r>
      <w:r w:rsidR="004F153C" w:rsidRPr="00425C2E">
        <w:rPr>
          <w:b/>
          <w:color w:val="800026"/>
          <w:highlight w:val="green"/>
          <w:rPrChange w:id="601" w:author="Bob Rudis" w:date="2013-11-01T01:48:00Z">
            <w:rPr>
              <w:b/>
            </w:rPr>
          </w:rPrChange>
        </w:rPr>
        <w:t>FROM</w:t>
      </w:r>
      <w:r w:rsidR="00F80042" w:rsidRPr="00425C2E">
        <w:rPr>
          <w:color w:val="800026"/>
          <w:highlight w:val="green"/>
          <w:rPrChange w:id="602" w:author="Bob Rudis" w:date="2013-11-01T01:48:00Z">
            <w:rPr/>
          </w:rPrChange>
        </w:rPr>
        <w:t xml:space="preserve"> avrep </w:t>
      </w:r>
      <w:r w:rsidR="00F80042" w:rsidRPr="00425C2E">
        <w:rPr>
          <w:b/>
          <w:color w:val="800026"/>
          <w:highlight w:val="green"/>
          <w:rPrChange w:id="603" w:author="Bob Rudis" w:date="2013-11-01T01:48:00Z">
            <w:rPr>
              <w:b/>
            </w:rPr>
          </w:rPrChange>
        </w:rPr>
        <w:t>WHERE</w:t>
      </w:r>
      <w:r w:rsidR="00F80042" w:rsidRPr="00425C2E">
        <w:rPr>
          <w:color w:val="800026"/>
          <w:highlight w:val="green"/>
          <w:rPrChange w:id="604" w:author="Bob Rudis" w:date="2013-11-01T01:48:00Z">
            <w:rPr/>
          </w:rPrChange>
        </w:rPr>
        <w:t xml:space="preserve"> cc="CN"\G</w:t>
      </w:r>
    </w:p>
    <w:p w14:paraId="313F3D86" w14:textId="77777777" w:rsidR="00F80042" w:rsidRDefault="00F80042" w:rsidP="00F80042">
      <w:pPr>
        <w:pStyle w:val="FeatureCodeSnippet"/>
      </w:pPr>
      <w:r>
        <w:t>*************************** 1. row ***************************</w:t>
      </w:r>
    </w:p>
    <w:p w14:paraId="6227F86C" w14:textId="77777777" w:rsidR="00F80042" w:rsidRDefault="00F80042" w:rsidP="00F80042">
      <w:pPr>
        <w:pStyle w:val="FeatureCodeSnippet"/>
      </w:pPr>
      <w:r>
        <w:t xml:space="preserve">           id: 1</w:t>
      </w:r>
    </w:p>
    <w:p w14:paraId="327230A9" w14:textId="77777777" w:rsidR="00F80042" w:rsidRDefault="00F80042" w:rsidP="00F80042">
      <w:pPr>
        <w:pStyle w:val="FeatureCodeSnippet"/>
      </w:pPr>
      <w:r>
        <w:t xml:space="preserve">  select_type: SIMPLE</w:t>
      </w:r>
    </w:p>
    <w:p w14:paraId="61C18CAC" w14:textId="77777777" w:rsidR="00F80042" w:rsidRDefault="00F80042" w:rsidP="00F80042">
      <w:pPr>
        <w:pStyle w:val="FeatureCodeSnippet"/>
      </w:pPr>
      <w:r>
        <w:t xml:space="preserve">        table: avrep</w:t>
      </w:r>
    </w:p>
    <w:p w14:paraId="593E950C" w14:textId="77777777" w:rsidR="00F80042" w:rsidRDefault="00F80042" w:rsidP="00F80042">
      <w:pPr>
        <w:pStyle w:val="FeatureCodeSnippet"/>
      </w:pPr>
      <w:r>
        <w:t xml:space="preserve">         type: ref</w:t>
      </w:r>
    </w:p>
    <w:p w14:paraId="50E8E325" w14:textId="77777777" w:rsidR="00F80042" w:rsidRDefault="00F80042" w:rsidP="00F80042">
      <w:pPr>
        <w:pStyle w:val="FeatureCodeSnippet"/>
      </w:pPr>
      <w:r>
        <w:t xml:space="preserve">possible_keys: </w:t>
      </w:r>
      <w:r w:rsidRPr="00F80042">
        <w:rPr>
          <w:b/>
        </w:rPr>
        <w:t>cc_idx</w:t>
      </w:r>
    </w:p>
    <w:p w14:paraId="115EF0F7" w14:textId="77777777" w:rsidR="00F80042" w:rsidRDefault="00F80042" w:rsidP="00F80042">
      <w:pPr>
        <w:pStyle w:val="FeatureCodeSnippet"/>
      </w:pPr>
      <w:r>
        <w:t xml:space="preserve">          key: </w:t>
      </w:r>
      <w:r w:rsidRPr="00F80042">
        <w:rPr>
          <w:b/>
        </w:rPr>
        <w:t>cc_idx</w:t>
      </w:r>
    </w:p>
    <w:p w14:paraId="024EE423" w14:textId="77777777" w:rsidR="00F80042" w:rsidRDefault="00F80042" w:rsidP="00F80042">
      <w:pPr>
        <w:pStyle w:val="FeatureCodeSnippet"/>
      </w:pPr>
      <w:r>
        <w:t xml:space="preserve">      key_len: </w:t>
      </w:r>
      <w:r w:rsidRPr="00F80042">
        <w:rPr>
          <w:b/>
        </w:rPr>
        <w:t>5</w:t>
      </w:r>
    </w:p>
    <w:p w14:paraId="2792D33B" w14:textId="77777777" w:rsidR="00F80042" w:rsidRDefault="00F80042" w:rsidP="00F80042">
      <w:pPr>
        <w:pStyle w:val="FeatureCodeSnippet"/>
      </w:pPr>
      <w:r>
        <w:t xml:space="preserve">          ref: </w:t>
      </w:r>
      <w:r w:rsidRPr="00F80042">
        <w:rPr>
          <w:b/>
        </w:rPr>
        <w:t>const</w:t>
      </w:r>
    </w:p>
    <w:p w14:paraId="46BE40F9" w14:textId="77777777" w:rsidR="00F80042" w:rsidRDefault="00F80042" w:rsidP="00F80042">
      <w:pPr>
        <w:pStyle w:val="FeatureCodeSnippet"/>
      </w:pPr>
      <w:r>
        <w:t xml:space="preserve">         rows: </w:t>
      </w:r>
      <w:r w:rsidRPr="00F80042">
        <w:rPr>
          <w:b/>
        </w:rPr>
        <w:t>132798</w:t>
      </w:r>
    </w:p>
    <w:p w14:paraId="0BCF6654" w14:textId="77777777" w:rsidR="00F80042" w:rsidRDefault="00F80042" w:rsidP="00F80042">
      <w:pPr>
        <w:pStyle w:val="FeatureCodeSnippet"/>
      </w:pPr>
      <w:r>
        <w:t xml:space="preserve">     filtered: </w:t>
      </w:r>
      <w:r w:rsidRPr="00F80042">
        <w:rPr>
          <w:b/>
        </w:rPr>
        <w:t>100.00</w:t>
      </w:r>
    </w:p>
    <w:p w14:paraId="2E955E23" w14:textId="77777777" w:rsidR="00A323F9" w:rsidRPr="00A323F9" w:rsidRDefault="00F80042" w:rsidP="00F80042">
      <w:pPr>
        <w:pStyle w:val="FeatureCodeSnippet"/>
      </w:pPr>
      <w:r>
        <w:t xml:space="preserve">        Extra: Using where</w:t>
      </w:r>
    </w:p>
    <w:p w14:paraId="33493257" w14:textId="77777777" w:rsidR="006758E7" w:rsidRDefault="00F80042" w:rsidP="00F80042">
      <w:pPr>
        <w:pStyle w:val="FeatureParaContinued"/>
      </w:pPr>
      <w:proofErr w:type="gramStart"/>
      <w:r>
        <w:t>to</w:t>
      </w:r>
      <w:proofErr w:type="gramEnd"/>
      <w:r>
        <w:t xml:space="preserve"> see if there are any changes. In this case, the </w:t>
      </w:r>
      <w:r w:rsidRPr="000E3753">
        <w:rPr>
          <w:rStyle w:val="InlineCode"/>
        </w:rPr>
        <w:t>EXPLAIN</w:t>
      </w:r>
      <w:r>
        <w:t xml:space="preserve"> output shows that the SQL query engine </w:t>
      </w:r>
      <w:r w:rsidR="000E3753">
        <w:t>identified the</w:t>
      </w:r>
      <w:r>
        <w:t xml:space="preserve"> index </w:t>
      </w:r>
      <w:r w:rsidR="000E3753">
        <w:t xml:space="preserve">for the </w:t>
      </w:r>
      <w:r w:rsidR="000F3550" w:rsidRPr="000E3753">
        <w:rPr>
          <w:rStyle w:val="InlineCode"/>
        </w:rPr>
        <w:t>cc</w:t>
      </w:r>
      <w:r w:rsidR="000F3550">
        <w:t xml:space="preserve"> </w:t>
      </w:r>
      <w:r w:rsidR="000E3753">
        <w:t xml:space="preserve">field </w:t>
      </w:r>
      <w:r>
        <w:t>and that using it will reduce the number of rows scanned.</w:t>
      </w:r>
    </w:p>
    <w:p w14:paraId="1A1D1457" w14:textId="77777777" w:rsidR="00102C80" w:rsidRPr="00F80042" w:rsidRDefault="00F80042" w:rsidP="00F80042">
      <w:pPr>
        <w:pStyle w:val="FeaturePara"/>
      </w:pPr>
      <w:r>
        <w:t xml:space="preserve">It’s a good idea to use </w:t>
      </w:r>
      <w:r w:rsidRPr="000E3753">
        <w:rPr>
          <w:rStyle w:val="InlineCode"/>
        </w:rPr>
        <w:t>EXPLAIN</w:t>
      </w:r>
      <w:r>
        <w:t xml:space="preserve"> on more complex queries, especially ones that may be run often. You may be able to identify bottlenecks that you are attributing to “those </w:t>
      </w:r>
      <w:r w:rsidR="00116848">
        <w:t xml:space="preserve">darn </w:t>
      </w:r>
      <w:r>
        <w:t xml:space="preserve">old </w:t>
      </w:r>
      <w:r w:rsidR="00116848">
        <w:t xml:space="preserve">school </w:t>
      </w:r>
      <w:r>
        <w:t>SQL databases” when it’s really your schema or SQL composition that needs work.</w:t>
      </w:r>
    </w:p>
    <w:p w14:paraId="68A21430" w14:textId="77777777" w:rsidR="002A5C45" w:rsidRDefault="002A5C45" w:rsidP="002A5C45">
      <w:pPr>
        <w:pStyle w:val="H2"/>
      </w:pPr>
      <w:r>
        <w:t xml:space="preserve">Constrained </w:t>
      </w:r>
      <w:del w:id="605" w:author="Kent, Kevin - Indianapolis" w:date="2013-10-25T13:23:00Z">
        <w:r w:rsidDel="007302DD">
          <w:delText>B</w:delText>
        </w:r>
      </w:del>
      <w:ins w:id="606" w:author="Kent, Kevin - Indianapolis" w:date="2013-10-25T13:23:00Z">
        <w:r w:rsidR="007302DD">
          <w:t>b</w:t>
        </w:r>
      </w:ins>
      <w:r>
        <w:t>y Storage</w:t>
      </w:r>
    </w:p>
    <w:p w14:paraId="2CED5353" w14:textId="77777777" w:rsidR="00A56D1B" w:rsidRDefault="00F66B26" w:rsidP="0075102E">
      <w:pPr>
        <w:pStyle w:val="inlinecodeurl"/>
      </w:pPr>
      <w:r>
        <w:t>When this book hits the shelves in 2014, consumers will have access to 5TB hard drives</w:t>
      </w:r>
      <w:r w:rsidR="004671CC">
        <w:t>. With that type of c</w:t>
      </w:r>
      <w:r w:rsidR="00BF66E8">
        <w:t xml:space="preserve">apacity being a </w:t>
      </w:r>
      <w:r w:rsidR="004671CC">
        <w:t xml:space="preserve">general </w:t>
      </w:r>
      <w:r w:rsidR="00BA1349">
        <w:t xml:space="preserve">user </w:t>
      </w:r>
      <w:r w:rsidR="004671CC">
        <w:t xml:space="preserve">commodity it’s difficult to contemplate how a database could be constrained by storage </w:t>
      </w:r>
      <w:r w:rsidR="00BF66E8">
        <w:t>given that</w:t>
      </w:r>
      <w:r w:rsidR="004671CC">
        <w:t xml:space="preserve"> enterprise-class disks </w:t>
      </w:r>
      <w:r w:rsidR="00BA1349">
        <w:t>have even more options through</w:t>
      </w:r>
      <w:r w:rsidR="00BF66E8">
        <w:t xml:space="preserve"> larger and faster disk</w:t>
      </w:r>
      <w:r w:rsidR="008E769B">
        <w:t xml:space="preserve">s and </w:t>
      </w:r>
      <w:r w:rsidR="004B1415">
        <w:t>disk</w:t>
      </w:r>
      <w:r w:rsidR="00BF66E8">
        <w:t xml:space="preserve"> arrays.</w:t>
      </w:r>
      <w:r w:rsidR="000239BB">
        <w:t xml:space="preserve"> O</w:t>
      </w:r>
      <w:r w:rsidR="004B1415">
        <w:t xml:space="preserve">pen source SQL databases such as MySQL or </w:t>
      </w:r>
      <w:proofErr w:type="spellStart"/>
      <w:r w:rsidR="004B1415">
        <w:t>MariaDB</w:t>
      </w:r>
      <w:proofErr w:type="spellEnd"/>
      <w:r w:rsidR="004B1415">
        <w:t xml:space="preserve"> can have individual tables as large as 256TB, which will fit comfortably on, say, a </w:t>
      </w:r>
      <w:r w:rsidR="007B57C1">
        <w:t>BTRFS</w:t>
      </w:r>
      <w:r w:rsidR="004B1415">
        <w:t xml:space="preserve"> </w:t>
      </w:r>
      <w:r w:rsidR="0075102E">
        <w:t>(</w:t>
      </w:r>
      <w:r w:rsidR="007B57C1" w:rsidRPr="008879F8">
        <w:rPr>
          <w:rStyle w:val="InlineURL"/>
          <w:highlight w:val="green"/>
          <w:rPrChange w:id="607" w:author="Russell Thomas" w:date="2013-10-22T13:34:00Z">
            <w:rPr>
              <w:rStyle w:val="InlineURL"/>
            </w:rPr>
          </w:rPrChange>
        </w:rPr>
        <w:t>https://btrfs.wiki.kernel.org/index.php/Main_Page</w:t>
      </w:r>
      <w:r w:rsidR="0075102E">
        <w:t xml:space="preserve">) </w:t>
      </w:r>
      <w:proofErr w:type="spellStart"/>
      <w:r w:rsidR="004B1415">
        <w:t>filesystem</w:t>
      </w:r>
      <w:proofErr w:type="spellEnd"/>
      <w:r w:rsidR="004B1415">
        <w:t xml:space="preserve"> capable of holding 16E</w:t>
      </w:r>
      <w:r w:rsidR="007B57C1">
        <w:t>i</w:t>
      </w:r>
      <w:r w:rsidR="004B1415">
        <w:t xml:space="preserve">B of data. What, then, are these </w:t>
      </w:r>
      <w:r w:rsidR="00996E61">
        <w:t xml:space="preserve">storage </w:t>
      </w:r>
      <w:r w:rsidR="004B1415">
        <w:t>“constraints”?</w:t>
      </w:r>
    </w:p>
    <w:p w14:paraId="27A2617C" w14:textId="77777777" w:rsidR="004B1415" w:rsidRDefault="004B1415" w:rsidP="00B94C7D">
      <w:pPr>
        <w:pStyle w:val="ListBulleted"/>
      </w:pPr>
      <w:r w:rsidRPr="00E75535">
        <w:rPr>
          <w:b/>
        </w:rPr>
        <w:t>Speed</w:t>
      </w:r>
      <w:del w:id="608" w:author="Kent, Kevin - Indianapolis" w:date="2013-10-25T13:24:00Z">
        <w:r w:rsidDel="007302DD">
          <w:delText>.</w:delText>
        </w:r>
      </w:del>
      <w:ins w:id="609" w:author="Kent, Kevin - Indianapolis" w:date="2013-10-25T13:24:00Z">
        <w:r w:rsidR="007302DD">
          <w:t>:</w:t>
        </w:r>
      </w:ins>
      <w:r>
        <w:t xml:space="preserve"> If your analytics needs are modest, it’s tempting to stick with consumer-grade </w:t>
      </w:r>
      <w:r w:rsidR="00E75535">
        <w:t xml:space="preserve">equipment for both cost and ease of deployment. However, that 5400RPM USB 2.0 disk may </w:t>
      </w:r>
      <w:del w:id="610" w:author="Russell Thomas" w:date="2013-10-22T14:13:00Z">
        <w:r w:rsidR="00E75535" w:rsidDel="00367091">
          <w:delText xml:space="preserve">get quite long-in-the-tooth </w:delText>
        </w:r>
      </w:del>
      <w:ins w:id="611" w:author="Russell Thomas" w:date="2013-10-22T14:13:00Z">
        <w:r w:rsidR="00367091">
          <w:t xml:space="preserve">be the bottleneck </w:t>
        </w:r>
      </w:ins>
      <w:r w:rsidR="00E75535">
        <w:t>for even modestly sized projects</w:t>
      </w:r>
      <w:ins w:id="612" w:author="Kent, Kevin - Indianapolis" w:date="2013-10-25T13:24:00Z">
        <w:r w:rsidR="007302DD">
          <w:t>,</w:t>
        </w:r>
      </w:ins>
      <w:r w:rsidR="00E75535">
        <w:t xml:space="preserve"> given the way consumer drives are designed</w:t>
      </w:r>
      <w:r w:rsidR="004D3FD5">
        <w:t xml:space="preserve"> </w:t>
      </w:r>
      <w:r w:rsidR="0075102E">
        <w:t>(</w:t>
      </w:r>
      <w:r w:rsidR="004D3FD5">
        <w:t>since t</w:t>
      </w:r>
      <w:r w:rsidR="00E75535">
        <w:t xml:space="preserve">hey aren’t </w:t>
      </w:r>
      <w:del w:id="613" w:author="Russell Thomas" w:date="2013-10-22T14:13:00Z">
        <w:r w:rsidR="00E75535" w:rsidDel="00367091">
          <w:delText xml:space="preserve">expecting </w:delText>
        </w:r>
      </w:del>
      <w:ins w:id="614" w:author="Russell Thomas" w:date="2013-10-22T14:13:00Z">
        <w:r w:rsidR="00367091">
          <w:t xml:space="preserve">designed </w:t>
        </w:r>
      </w:ins>
      <w:r w:rsidR="00E75535">
        <w:t>to serve database workloads</w:t>
      </w:r>
      <w:r w:rsidR="0075102E">
        <w:t>)</w:t>
      </w:r>
      <w:r w:rsidR="00E75535">
        <w:t xml:space="preserve">. You </w:t>
      </w:r>
      <w:r w:rsidR="00E75535">
        <w:rPr>
          <w:i/>
        </w:rPr>
        <w:t>could</w:t>
      </w:r>
      <w:r w:rsidR="00E75535">
        <w:t xml:space="preserve"> use consumer disks in a consumer storage array, but </w:t>
      </w:r>
      <w:del w:id="615" w:author="Russell Thomas" w:date="2013-10-22T14:14:00Z">
        <w:r w:rsidR="00E75535" w:rsidDel="00442E29">
          <w:delText xml:space="preserve">you’re </w:delText>
        </w:r>
      </w:del>
      <w:ins w:id="616" w:author="Russell Thomas" w:date="2013-10-22T14:14:00Z">
        <w:r w:rsidR="00442E29">
          <w:t xml:space="preserve">this would </w:t>
        </w:r>
      </w:ins>
      <w:r w:rsidR="00E75535">
        <w:t>only temporarily mask</w:t>
      </w:r>
      <w:del w:id="617" w:author="Russell Thomas" w:date="2013-10-22T14:14:00Z">
        <w:r w:rsidR="00E75535" w:rsidDel="00442E29">
          <w:delText>ing</w:delText>
        </w:r>
      </w:del>
      <w:r w:rsidR="00E75535">
        <w:t xml:space="preserve"> the problem. If your analytics workflow performance </w:t>
      </w:r>
      <w:del w:id="618" w:author="Russell Thomas" w:date="2013-10-22T14:15:00Z">
        <w:r w:rsidR="00E75535" w:rsidDel="00442E29">
          <w:delText>starts to degrade</w:delText>
        </w:r>
      </w:del>
      <w:ins w:id="619" w:author="Russell Thomas" w:date="2013-10-22T14:15:00Z">
        <w:r w:rsidR="00442E29">
          <w:t>declines significantly when you increase the size of data sets</w:t>
        </w:r>
      </w:ins>
      <w:r w:rsidR="00E75535">
        <w:t xml:space="preserve">, consider investing in faster disks with increased cache. Plus, if the impacts are severe enough, it may be time to switch to true commodity </w:t>
      </w:r>
      <w:r w:rsidR="00E75535">
        <w:rPr>
          <w:i/>
        </w:rPr>
        <w:t>server</w:t>
      </w:r>
      <w:r w:rsidR="00E75535">
        <w:t xml:space="preserve"> hardware with faster enterprise-class storage</w:t>
      </w:r>
      <w:r w:rsidR="004D3FD5">
        <w:t>—or even solid-</w:t>
      </w:r>
      <w:r w:rsidR="004D3FD5">
        <w:lastRenderedPageBreak/>
        <w:t>state disks (SSD)—a</w:t>
      </w:r>
      <w:r w:rsidR="00E75535">
        <w:t>nd a proper industrial-class storage array.</w:t>
      </w:r>
    </w:p>
    <w:p w14:paraId="1B828CB8" w14:textId="77777777" w:rsidR="00E75535" w:rsidRDefault="00E75535" w:rsidP="00B94C7D">
      <w:pPr>
        <w:pStyle w:val="ListBulleted"/>
      </w:pPr>
      <w:r>
        <w:rPr>
          <w:b/>
        </w:rPr>
        <w:t>Caching</w:t>
      </w:r>
      <w:del w:id="620" w:author="Kent, Kevin - Indianapolis" w:date="2013-10-25T13:24:00Z">
        <w:r w:rsidRPr="00E75535" w:rsidDel="007302DD">
          <w:delText>.</w:delText>
        </w:r>
      </w:del>
      <w:ins w:id="621" w:author="Kent, Kevin - Indianapolis" w:date="2013-10-25T13:24:00Z">
        <w:r w:rsidR="007302DD">
          <w:t>:</w:t>
        </w:r>
      </w:ins>
      <w:r>
        <w:t xml:space="preserve"> Databases use both disk and RAM in concert</w:t>
      </w:r>
      <w:r w:rsidR="004D3FD5">
        <w:t xml:space="preserve"> when performing </w:t>
      </w:r>
      <w:r w:rsidR="0075102E">
        <w:t xml:space="preserve">most of their </w:t>
      </w:r>
      <w:r w:rsidR="004D3FD5">
        <w:t xml:space="preserve">operations. </w:t>
      </w:r>
      <w:r w:rsidR="0075102E">
        <w:t xml:space="preserve">Delving into RAM and cache discussions can stir up as much debate in the DBA community as sparking </w:t>
      </w:r>
      <w:r w:rsidR="007240CB">
        <w:t xml:space="preserve">a </w:t>
      </w:r>
      <w:r w:rsidR="0075102E">
        <w:t>similar conversation about desktop signature anti</w:t>
      </w:r>
      <w:del w:id="622" w:author="Kent, Kevin - Indianapolis" w:date="2013-10-30T10:28:00Z">
        <w:r w:rsidR="0075102E" w:rsidDel="00D63BB4">
          <w:delText>-</w:delText>
        </w:r>
      </w:del>
      <w:r w:rsidR="0075102E">
        <w:t xml:space="preserve">virus in the defender community. Increasing the amount of RAM </w:t>
      </w:r>
      <w:r w:rsidR="0075102E">
        <w:rPr>
          <w:i/>
        </w:rPr>
        <w:t>will</w:t>
      </w:r>
      <w:r w:rsidR="0075102E">
        <w:t xml:space="preserve"> help your database perform faster, especially when </w:t>
      </w:r>
      <w:r w:rsidR="007240CB">
        <w:t xml:space="preserve">you need to issue the same query more than once (think a nested </w:t>
      </w:r>
      <w:r w:rsidR="007240CB" w:rsidRPr="006768BD">
        <w:rPr>
          <w:rStyle w:val="InlineCode"/>
        </w:rPr>
        <w:t>SELECT</w:t>
      </w:r>
      <w:r w:rsidR="007240CB">
        <w:t xml:space="preserve"> query used in multiple, but diverse main </w:t>
      </w:r>
      <w:r w:rsidR="007240CB" w:rsidRPr="006768BD">
        <w:rPr>
          <w:rStyle w:val="InlineCode"/>
        </w:rPr>
        <w:t>SELECT</w:t>
      </w:r>
      <w:r w:rsidR="007240CB">
        <w:t xml:space="preserve"> statements). RAM and disk caching will also help when inserting data into a database</w:t>
      </w:r>
      <w:r w:rsidR="00606A0B">
        <w:t xml:space="preserve"> since </w:t>
      </w:r>
      <w:proofErr w:type="gramStart"/>
      <w:r w:rsidR="00606A0B">
        <w:t>write-caching</w:t>
      </w:r>
      <w:proofErr w:type="gramEnd"/>
      <w:r w:rsidR="00606A0B">
        <w:t xml:space="preserve"> can be employed to mask I/O bottlenecks</w:t>
      </w:r>
      <w:r w:rsidR="007240CB">
        <w:t>.</w:t>
      </w:r>
    </w:p>
    <w:p w14:paraId="7A5D2AEF" w14:textId="77777777" w:rsidR="00BA1349" w:rsidRPr="00BA1349" w:rsidRDefault="00606A0B" w:rsidP="00B94C7D">
      <w:pPr>
        <w:pStyle w:val="ListBulleted"/>
      </w:pPr>
      <w:r>
        <w:rPr>
          <w:b/>
        </w:rPr>
        <w:t>Capability</w:t>
      </w:r>
      <w:del w:id="623" w:author="Kent, Kevin - Indianapolis" w:date="2013-10-25T13:24:00Z">
        <w:r w:rsidDel="007302DD">
          <w:rPr>
            <w:b/>
          </w:rPr>
          <w:delText>.</w:delText>
        </w:r>
      </w:del>
      <w:ins w:id="624" w:author="Kent, Kevin - Indianapolis" w:date="2013-10-25T13:24:00Z">
        <w:r w:rsidR="007302DD">
          <w:rPr>
            <w:b/>
          </w:rPr>
          <w:t>:</w:t>
        </w:r>
      </w:ins>
      <w:r>
        <w:rPr>
          <w:b/>
        </w:rPr>
        <w:t xml:space="preserve"> </w:t>
      </w:r>
      <w:r>
        <w:t xml:space="preserve">Just because you </w:t>
      </w:r>
      <w:r>
        <w:rPr>
          <w:i/>
        </w:rPr>
        <w:t>can</w:t>
      </w:r>
      <w:r>
        <w:t xml:space="preserve"> store </w:t>
      </w:r>
      <w:del w:id="625" w:author="Russell Thomas" w:date="2013-10-22T14:17:00Z">
        <w:r w:rsidDel="00204B89">
          <w:delText xml:space="preserve">alottabytes </w:delText>
        </w:r>
      </w:del>
      <w:ins w:id="626" w:author="Russell Thomas" w:date="2013-10-22T14:17:00Z">
        <w:r w:rsidR="00204B89">
          <w:t xml:space="preserve">a huge quantity of data </w:t>
        </w:r>
      </w:ins>
      <w:r>
        <w:t xml:space="preserve">in a </w:t>
      </w:r>
      <w:ins w:id="627" w:author="Russell Thomas" w:date="2013-10-22T14:17:00Z">
        <w:r w:rsidR="00204B89">
          <w:t xml:space="preserve">single </w:t>
        </w:r>
      </w:ins>
      <w:r>
        <w:t xml:space="preserve">table doesn’t mean you </w:t>
      </w:r>
      <w:r w:rsidRPr="00606A0B">
        <w:rPr>
          <w:i/>
        </w:rPr>
        <w:t>should</w:t>
      </w:r>
      <w:r>
        <w:t xml:space="preserve">. For example, storing </w:t>
      </w:r>
      <w:del w:id="628" w:author="Kent, Kevin - Indianapolis" w:date="2013-10-30T10:28:00Z">
        <w:r w:rsidDel="00D63BB4">
          <w:delText xml:space="preserve">three </w:delText>
        </w:r>
      </w:del>
      <w:ins w:id="629" w:author="Kent, Kevin - Indianapolis" w:date="2013-10-30T10:28:00Z">
        <w:r w:rsidR="00D63BB4">
          <w:t xml:space="preserve">3 </w:t>
        </w:r>
      </w:ins>
      <w:r>
        <w:t xml:space="preserve">years of enterprise firewall log data in a single </w:t>
      </w:r>
      <w:r w:rsidR="00275745">
        <w:t xml:space="preserve">RDBMS </w:t>
      </w:r>
      <w:r>
        <w:t xml:space="preserve">table </w:t>
      </w:r>
      <w:r>
        <w:rPr>
          <w:i/>
        </w:rPr>
        <w:t>is</w:t>
      </w:r>
      <w:r>
        <w:t xml:space="preserve"> possible, but it’s </w:t>
      </w:r>
      <w:r w:rsidR="00B94C7D">
        <w:t xml:space="preserve">truly </w:t>
      </w:r>
      <w:r>
        <w:t>a bad idea</w:t>
      </w:r>
      <w:ins w:id="630" w:author="Russell Thomas" w:date="2013-10-22T14:17:00Z">
        <w:r w:rsidR="00204B89">
          <w:t xml:space="preserve"> because of all the performance problems this causes</w:t>
        </w:r>
      </w:ins>
      <w:r>
        <w:t xml:space="preserve">. By optimizing the underlying storage configuration and using </w:t>
      </w:r>
      <w:r w:rsidR="00B94C7D">
        <w:t>table partitioning techniques available in most modern RDBMS systems, you can turn what may have been a marathon of a query into a sprint and probably still keep everything on one system.</w:t>
      </w:r>
    </w:p>
    <w:p w14:paraId="63450696" w14:textId="77777777" w:rsidR="00ED6091" w:rsidRDefault="00735662" w:rsidP="00ED6091">
      <w:pPr>
        <w:pStyle w:val="H2"/>
      </w:pPr>
      <w:r>
        <w:t xml:space="preserve">Constrained </w:t>
      </w:r>
      <w:r w:rsidR="007302DD">
        <w:t xml:space="preserve">by </w:t>
      </w:r>
      <w:r w:rsidR="00ED6091">
        <w:t>RAM</w:t>
      </w:r>
    </w:p>
    <w:p w14:paraId="6A1A9AC1" w14:textId="77777777" w:rsidR="00ED6091" w:rsidRDefault="00ED6091" w:rsidP="006768BD">
      <w:pPr>
        <w:pStyle w:val="Para"/>
      </w:pPr>
      <w:r>
        <w:t xml:space="preserve">Lack of sufficient active RAM </w:t>
      </w:r>
      <w:r w:rsidR="006A0940">
        <w:t>or</w:t>
      </w:r>
      <w:r>
        <w:t xml:space="preserve"> using a traditional RDBMS with a configuration that cannot take advantage of large amounts of RAM is the harbinger of doom for any project that needs to scale.</w:t>
      </w:r>
      <w:r w:rsidR="003D4ADD">
        <w:t xml:space="preserve"> </w:t>
      </w:r>
      <w:r w:rsidR="00235C83">
        <w:t>As indicated in the previous section, d</w:t>
      </w:r>
      <w:r w:rsidR="003D4ADD">
        <w:t xml:space="preserve">atabases use RAM to </w:t>
      </w:r>
      <w:r w:rsidR="006768BD">
        <w:t xml:space="preserve">(among other things) </w:t>
      </w:r>
      <w:r w:rsidR="003D4ADD">
        <w:t xml:space="preserve">cache portions of tables that are on </w:t>
      </w:r>
      <w:r w:rsidR="00735662">
        <w:t>disk and also to cache query res</w:t>
      </w:r>
      <w:r w:rsidR="003D4ADD">
        <w:t xml:space="preserve">ults. </w:t>
      </w:r>
      <w:r w:rsidR="006A0940">
        <w:t xml:space="preserve">More advanced SQL databases can also use RAM for </w:t>
      </w:r>
      <w:r w:rsidR="006A0940" w:rsidRPr="007302DD">
        <w:rPr>
          <w:i/>
          <w:rPrChange w:id="631" w:author="Kent, Kevin - Indianapolis" w:date="2013-10-25T13:25:00Z">
            <w:rPr>
              <w:b/>
            </w:rPr>
          </w:rPrChange>
        </w:rPr>
        <w:t>in-memory tables</w:t>
      </w:r>
      <w:r w:rsidR="006A0940">
        <w:t xml:space="preserve">. </w:t>
      </w:r>
      <w:r w:rsidR="00235C83">
        <w:t>If you know you’re going to have regular use of referential data (</w:t>
      </w:r>
      <w:del w:id="632" w:author="Kent, Kevin - Indianapolis" w:date="2013-10-25T13:25:00Z">
        <w:r w:rsidR="00235C83" w:rsidDel="007302DD">
          <w:delText>e.g.</w:delText>
        </w:r>
      </w:del>
      <w:ins w:id="633" w:author="Kent, Kevin - Indianapolis" w:date="2013-10-25T13:25:00Z">
        <w:r w:rsidR="007302DD">
          <w:t>for example,</w:t>
        </w:r>
      </w:ins>
      <w:r w:rsidR="00235C83">
        <w:t xml:space="preserve"> asset metadata, non-frequently changing IP lists), loading that information into an in-memory SQL table can reap huge rewards as you perform </w:t>
      </w:r>
      <w:r w:rsidR="00235C83" w:rsidRPr="006768BD">
        <w:rPr>
          <w:rStyle w:val="InlineCode"/>
        </w:rPr>
        <w:t>JOIN</w:t>
      </w:r>
      <w:r w:rsidR="00235C83" w:rsidRPr="006768BD">
        <w:t>s</w:t>
      </w:r>
      <w:r w:rsidR="00235C83">
        <w:t xml:space="preserve">, </w:t>
      </w:r>
      <w:r w:rsidR="00235C83" w:rsidRPr="006768BD">
        <w:rPr>
          <w:rStyle w:val="InlineCode"/>
        </w:rPr>
        <w:t>UNION</w:t>
      </w:r>
      <w:r w:rsidR="00235C83">
        <w:t>s and sub-</w:t>
      </w:r>
      <w:r w:rsidR="00235C83" w:rsidRPr="006768BD">
        <w:rPr>
          <w:rStyle w:val="InlineCode"/>
        </w:rPr>
        <w:t>SELECT</w:t>
      </w:r>
      <w:r w:rsidR="00235C83">
        <w:t>s</w:t>
      </w:r>
      <w:del w:id="634" w:author="Kent, Kevin - Indianapolis" w:date="2013-10-25T13:25:00Z">
        <w:r w:rsidR="00235C83" w:rsidDel="007302DD">
          <w:delText>,</w:delText>
        </w:r>
      </w:del>
      <w:ins w:id="635" w:author="Kent, Kevin - Indianapolis" w:date="2013-10-25T13:25:00Z">
        <w:r w:rsidR="007302DD">
          <w:t>.</w:t>
        </w:r>
      </w:ins>
      <w:r w:rsidR="00235C83">
        <w:t xml:space="preserve"> </w:t>
      </w:r>
      <w:del w:id="636" w:author="Kent, Kevin - Indianapolis" w:date="2013-10-25T13:25:00Z">
        <w:r w:rsidR="00235C83" w:rsidDel="007302DD">
          <w:delText>and i</w:delText>
        </w:r>
      </w:del>
      <w:ins w:id="637" w:author="Kent, Kevin - Indianapolis" w:date="2013-10-25T13:25:00Z">
        <w:r w:rsidR="007302DD">
          <w:t>I</w:t>
        </w:r>
      </w:ins>
      <w:r w:rsidR="00235C83">
        <w:t xml:space="preserve">t’s usually as simple as </w:t>
      </w:r>
      <w:del w:id="638" w:author="Kent, Kevin - Indianapolis" w:date="2013-10-25T13:26:00Z">
        <w:r w:rsidR="00235C83" w:rsidDel="007302DD">
          <w:delText xml:space="preserve">just </w:delText>
        </w:r>
      </w:del>
      <w:r w:rsidR="00235C83">
        <w:t xml:space="preserve">identifying </w:t>
      </w:r>
      <w:r w:rsidR="00294B37">
        <w:t xml:space="preserve">the </w:t>
      </w:r>
      <w:r w:rsidR="00235C83">
        <w:t>query</w:t>
      </w:r>
      <w:r w:rsidR="00294B37">
        <w:t>—which can be the full set of rows and fields from an existing table—</w:t>
      </w:r>
      <w:r w:rsidR="00235C83">
        <w:t xml:space="preserve">you want to populate in an in-memory configuration. For example, if you wanted to </w:t>
      </w:r>
      <w:r w:rsidR="00294B37">
        <w:t xml:space="preserve">store all the IP addresses contained in the </w:t>
      </w:r>
      <w:proofErr w:type="spellStart"/>
      <w:r w:rsidR="00294B37">
        <w:t>AlienVault</w:t>
      </w:r>
      <w:proofErr w:type="spellEnd"/>
      <w:r w:rsidR="00294B37">
        <w:t xml:space="preserve"> table in an in-memory table (to guarantee it stays there v</w:t>
      </w:r>
      <w:r w:rsidR="00275745">
        <w:t>ersu</w:t>
      </w:r>
      <w:r w:rsidR="00294B37">
        <w:t>s rely on the cache keeping it there) you could do the following:</w:t>
      </w:r>
    </w:p>
    <w:p w14:paraId="19AFDE65" w14:textId="77777777" w:rsidR="00294B37" w:rsidRPr="00425C2E" w:rsidRDefault="00294B37" w:rsidP="00294B37">
      <w:pPr>
        <w:pStyle w:val="CodeSnippet"/>
        <w:rPr>
          <w:color w:val="800026"/>
          <w:highlight w:val="green"/>
          <w:rPrChange w:id="639" w:author="Bob Rudis" w:date="2013-11-01T01:48:00Z">
            <w:rPr/>
          </w:rPrChange>
        </w:rPr>
      </w:pPr>
      <w:r w:rsidRPr="00425C2E">
        <w:rPr>
          <w:b/>
          <w:color w:val="800026"/>
          <w:highlight w:val="green"/>
          <w:rPrChange w:id="640" w:author="Bob Rudis" w:date="2013-11-01T01:48:00Z">
            <w:rPr>
              <w:b/>
            </w:rPr>
          </w:rPrChange>
        </w:rPr>
        <w:lastRenderedPageBreak/>
        <w:t>CREATE</w:t>
      </w:r>
      <w:r w:rsidRPr="00425C2E">
        <w:rPr>
          <w:color w:val="800026"/>
          <w:highlight w:val="green"/>
          <w:rPrChange w:id="641" w:author="Bob Rudis" w:date="2013-11-01T01:48:00Z">
            <w:rPr/>
          </w:rPrChange>
        </w:rPr>
        <w:t xml:space="preserve"> </w:t>
      </w:r>
      <w:r w:rsidRPr="00425C2E">
        <w:rPr>
          <w:b/>
          <w:color w:val="800026"/>
          <w:highlight w:val="green"/>
          <w:rPrChange w:id="642" w:author="Bob Rudis" w:date="2013-11-01T01:48:00Z">
            <w:rPr>
              <w:b/>
            </w:rPr>
          </w:rPrChange>
        </w:rPr>
        <w:t>TABLE</w:t>
      </w:r>
      <w:r w:rsidRPr="00425C2E">
        <w:rPr>
          <w:color w:val="800026"/>
          <w:highlight w:val="green"/>
          <w:rPrChange w:id="643" w:author="Bob Rudis" w:date="2013-11-01T01:48:00Z">
            <w:rPr/>
          </w:rPrChange>
        </w:rPr>
        <w:t xml:space="preserve"> avrep_mem </w:t>
      </w:r>
      <w:r w:rsidRPr="00425C2E">
        <w:rPr>
          <w:b/>
          <w:color w:val="800026"/>
          <w:highlight w:val="green"/>
          <w:rPrChange w:id="644" w:author="Bob Rudis" w:date="2013-11-01T01:48:00Z">
            <w:rPr>
              <w:b/>
            </w:rPr>
          </w:rPrChange>
        </w:rPr>
        <w:t>ENGINE</w:t>
      </w:r>
      <w:r w:rsidRPr="00425C2E">
        <w:rPr>
          <w:color w:val="800026"/>
          <w:highlight w:val="green"/>
          <w:rPrChange w:id="645" w:author="Bob Rudis" w:date="2013-11-01T01:48:00Z">
            <w:rPr/>
          </w:rPrChange>
        </w:rPr>
        <w:t>=</w:t>
      </w:r>
      <w:r w:rsidRPr="00425C2E">
        <w:rPr>
          <w:b/>
          <w:color w:val="800026"/>
          <w:highlight w:val="green"/>
          <w:rPrChange w:id="646" w:author="Bob Rudis" w:date="2013-11-01T01:48:00Z">
            <w:rPr>
              <w:b/>
            </w:rPr>
          </w:rPrChange>
        </w:rPr>
        <w:t>MEMORY</w:t>
      </w:r>
    </w:p>
    <w:p w14:paraId="0AF37AF9" w14:textId="77777777" w:rsidR="00294B37" w:rsidRPr="00425C2E" w:rsidRDefault="00294B37" w:rsidP="00294B37">
      <w:pPr>
        <w:pStyle w:val="CodeSnippet"/>
        <w:rPr>
          <w:color w:val="800026"/>
          <w:highlight w:val="green"/>
          <w:rPrChange w:id="647" w:author="Bob Rudis" w:date="2013-11-01T01:48:00Z">
            <w:rPr/>
          </w:rPrChange>
        </w:rPr>
      </w:pPr>
      <w:r w:rsidRPr="00425C2E">
        <w:rPr>
          <w:color w:val="800026"/>
          <w:highlight w:val="green"/>
          <w:rPrChange w:id="648" w:author="Bob Rudis" w:date="2013-11-01T01:48:00Z">
            <w:rPr/>
          </w:rPrChange>
        </w:rPr>
        <w:t xml:space="preserve">    -&gt; </w:t>
      </w:r>
      <w:r w:rsidRPr="00425C2E">
        <w:rPr>
          <w:b/>
          <w:color w:val="800026"/>
          <w:highlight w:val="green"/>
          <w:rPrChange w:id="649" w:author="Bob Rudis" w:date="2013-11-01T01:48:00Z">
            <w:rPr>
              <w:b/>
            </w:rPr>
          </w:rPrChange>
        </w:rPr>
        <w:t>SELECT</w:t>
      </w:r>
      <w:r w:rsidRPr="00425C2E">
        <w:rPr>
          <w:color w:val="800026"/>
          <w:highlight w:val="green"/>
          <w:rPrChange w:id="650" w:author="Bob Rudis" w:date="2013-11-01T01:48:00Z">
            <w:rPr/>
          </w:rPrChange>
        </w:rPr>
        <w:t xml:space="preserve"> ipn </w:t>
      </w:r>
      <w:r w:rsidRPr="00425C2E">
        <w:rPr>
          <w:b/>
          <w:color w:val="800026"/>
          <w:highlight w:val="green"/>
          <w:rPrChange w:id="651" w:author="Bob Rudis" w:date="2013-11-01T01:48:00Z">
            <w:rPr>
              <w:b/>
            </w:rPr>
          </w:rPrChange>
        </w:rPr>
        <w:t>AS</w:t>
      </w:r>
      <w:r w:rsidRPr="00425C2E">
        <w:rPr>
          <w:color w:val="800026"/>
          <w:highlight w:val="green"/>
          <w:rPrChange w:id="652" w:author="Bob Rudis" w:date="2013-11-01T01:48:00Z">
            <w:rPr/>
          </w:rPrChange>
        </w:rPr>
        <w:t xml:space="preserve"> ip</w:t>
      </w:r>
    </w:p>
    <w:p w14:paraId="39C1515D" w14:textId="77777777" w:rsidR="00294B37" w:rsidRPr="00425C2E" w:rsidRDefault="00294B37" w:rsidP="00294B37">
      <w:pPr>
        <w:pStyle w:val="CodeSnippet"/>
        <w:rPr>
          <w:color w:val="800026"/>
          <w:rPrChange w:id="653" w:author="Bob Rudis" w:date="2013-11-01T01:48:00Z">
            <w:rPr/>
          </w:rPrChange>
        </w:rPr>
      </w:pPr>
      <w:r w:rsidRPr="00425C2E">
        <w:rPr>
          <w:color w:val="800026"/>
          <w:highlight w:val="green"/>
          <w:rPrChange w:id="654" w:author="Bob Rudis" w:date="2013-11-01T01:48:00Z">
            <w:rPr/>
          </w:rPrChange>
        </w:rPr>
        <w:t xml:space="preserve">    -&gt; </w:t>
      </w:r>
      <w:r w:rsidRPr="00425C2E">
        <w:rPr>
          <w:b/>
          <w:color w:val="800026"/>
          <w:highlight w:val="green"/>
          <w:rPrChange w:id="655" w:author="Bob Rudis" w:date="2013-11-01T01:48:00Z">
            <w:rPr>
              <w:b/>
            </w:rPr>
          </w:rPrChange>
        </w:rPr>
        <w:t>FROM</w:t>
      </w:r>
      <w:r w:rsidRPr="00425C2E">
        <w:rPr>
          <w:color w:val="800026"/>
          <w:highlight w:val="green"/>
          <w:rPrChange w:id="656" w:author="Bob Rudis" w:date="2013-11-01T01:48:00Z">
            <w:rPr/>
          </w:rPrChange>
        </w:rPr>
        <w:t xml:space="preserve"> avrep;</w:t>
      </w:r>
    </w:p>
    <w:p w14:paraId="485B2B62" w14:textId="77777777" w:rsidR="00294B37" w:rsidRPr="00ED6091" w:rsidRDefault="00294B37" w:rsidP="00275745">
      <w:pPr>
        <w:pStyle w:val="Para"/>
      </w:pPr>
      <w:r>
        <w:t xml:space="preserve">It’s </w:t>
      </w:r>
      <w:r w:rsidR="00275745">
        <w:t xml:space="preserve">also </w:t>
      </w:r>
      <w:r>
        <w:t>best to avoid consumer-grade RAM and opt for high quality ECC (error-correcting code) memory to avoid the perils of data corruption.</w:t>
      </w:r>
    </w:p>
    <w:p w14:paraId="6C9C3D31" w14:textId="77777777" w:rsidR="002A5C45" w:rsidRPr="002A5C45" w:rsidRDefault="002A5C45" w:rsidP="002A5C45">
      <w:pPr>
        <w:pStyle w:val="H2"/>
      </w:pPr>
      <w:r>
        <w:t xml:space="preserve">Constrained </w:t>
      </w:r>
      <w:r w:rsidR="007302DD">
        <w:t xml:space="preserve">by </w:t>
      </w:r>
      <w:r>
        <w:t>Data</w:t>
      </w:r>
    </w:p>
    <w:p w14:paraId="40E484E6" w14:textId="77777777" w:rsidR="00ED6091" w:rsidRDefault="00265F3E" w:rsidP="008E4C69">
      <w:pPr>
        <w:pStyle w:val="Para"/>
      </w:pPr>
      <w:r>
        <w:t>There are definitely examples of “security data” that fit well into the relational model including</w:t>
      </w:r>
      <w:r w:rsidR="004B1253">
        <w:t xml:space="preserve"> firewall logs, web server logs</w:t>
      </w:r>
      <w:r w:rsidR="006768BD">
        <w:t>, anti-malware logs</w:t>
      </w:r>
      <w:r w:rsidR="004B1253">
        <w:t xml:space="preserve"> and</w:t>
      </w:r>
      <w:r>
        <w:t xml:space="preserve"> asset information. </w:t>
      </w:r>
      <w:r w:rsidR="004B1253">
        <w:t xml:space="preserve">Each of those example sources </w:t>
      </w:r>
      <w:r>
        <w:t>easily map</w:t>
      </w:r>
      <w:r w:rsidR="004B1253">
        <w:t>s into</w:t>
      </w:r>
      <w:r w:rsidR="006768BD">
        <w:t xml:space="preserve"> interconnected</w:t>
      </w:r>
      <w:r w:rsidR="004B1253">
        <w:t xml:space="preserve"> rows and columns. But, what about the JSON structure of an incident recorded in VERIS</w:t>
      </w:r>
      <w:r w:rsidR="00275745">
        <w:t xml:space="preserve"> format</w:t>
      </w:r>
      <w:ins w:id="657" w:author="Kent, Kevin - Indianapolis" w:date="2013-10-30T10:36:00Z">
        <w:r w:rsidR="0087761C">
          <w:t>,</w:t>
        </w:r>
      </w:ins>
      <w:r w:rsidR="004B1253">
        <w:t xml:space="preserve"> </w:t>
      </w:r>
      <w:r w:rsidR="004B1253" w:rsidRPr="0087761C">
        <w:rPr>
          <w:highlight w:val="yellow"/>
          <w:rPrChange w:id="658" w:author="Kent, Kevin - Indianapolis" w:date="2013-10-30T10:38:00Z">
            <w:rPr/>
          </w:rPrChange>
        </w:rPr>
        <w:t xml:space="preserve">as seen in Chapter </w:t>
      </w:r>
      <w:ins w:id="659" w:author="Bob Rudis" w:date="2013-10-31T21:14:00Z">
        <w:r w:rsidR="00F11C3B">
          <w:rPr>
            <w:highlight w:val="yellow"/>
          </w:rPr>
          <w:t>7</w:t>
        </w:r>
      </w:ins>
      <w:del w:id="660" w:author="Bob Rudis" w:date="2013-10-31T21:14:00Z">
        <w:r w:rsidR="004B1253" w:rsidRPr="0087761C" w:rsidDel="00F11C3B">
          <w:rPr>
            <w:highlight w:val="yellow"/>
            <w:rPrChange w:id="661" w:author="Kent, Kevin - Indianapolis" w:date="2013-10-30T10:38:00Z">
              <w:rPr/>
            </w:rPrChange>
          </w:rPr>
          <w:delText>6</w:delText>
        </w:r>
      </w:del>
      <w:r w:rsidR="004B1253">
        <w:t xml:space="preserve">? </w:t>
      </w:r>
      <w:del w:id="662" w:author="Kent, Kevin - Indianapolis" w:date="2013-10-25T13:26:00Z">
        <w:r w:rsidR="004B1253" w:rsidDel="007302DD">
          <w:delText xml:space="preserve">While </w:delText>
        </w:r>
      </w:del>
      <w:ins w:id="663" w:author="Kent, Kevin - Indianapolis" w:date="2013-10-25T13:26:00Z">
        <w:r w:rsidR="007302DD">
          <w:t xml:space="preserve">Although </w:t>
        </w:r>
      </w:ins>
      <w:r w:rsidR="004B1253">
        <w:t xml:space="preserve">it’s </w:t>
      </w:r>
      <w:r w:rsidR="004B1253">
        <w:rPr>
          <w:i/>
        </w:rPr>
        <w:t>possible</w:t>
      </w:r>
      <w:r w:rsidR="004B1253">
        <w:t xml:space="preserve"> to develop a relational structure for this data, it’s hardly an optimal solution.</w:t>
      </w:r>
    </w:p>
    <w:p w14:paraId="19CB4E63" w14:textId="77777777" w:rsidR="0087761C" w:rsidRDefault="0087761C">
      <w:pPr>
        <w:pStyle w:val="QueryPara"/>
        <w:rPr>
          <w:ins w:id="664" w:author="Bob Rudis" w:date="2013-10-31T21:14:00Z"/>
        </w:rPr>
        <w:pPrChange w:id="665" w:author="Kent, Kevin - Indianapolis" w:date="2013-10-30T10:38:00Z">
          <w:pPr>
            <w:pStyle w:val="Para"/>
          </w:pPr>
        </w:pPrChange>
      </w:pPr>
      <w:ins w:id="666" w:author="Kent, Kevin - Indianapolis" w:date="2013-10-30T10:38:00Z">
        <w:r w:rsidRPr="0087761C">
          <w:rPr>
            <w:highlight w:val="yellow"/>
            <w:rPrChange w:id="667" w:author="Kent, Kevin - Indianapolis" w:date="2013-10-30T10:38:00Z">
              <w:rPr/>
            </w:rPrChange>
          </w:rPr>
          <w:t>[AU: That should be Ch. 7, shouldn’t it? Thanks, Kevin (</w:t>
        </w:r>
        <w:proofErr w:type="spellStart"/>
        <w:r w:rsidRPr="0087761C">
          <w:rPr>
            <w:highlight w:val="yellow"/>
            <w:rPrChange w:id="668" w:author="Kent, Kevin - Indianapolis" w:date="2013-10-30T10:38:00Z">
              <w:rPr/>
            </w:rPrChange>
          </w:rPr>
          <w:t>PjE</w:t>
        </w:r>
        <w:proofErr w:type="spellEnd"/>
        <w:r w:rsidRPr="0087761C">
          <w:rPr>
            <w:highlight w:val="yellow"/>
            <w:rPrChange w:id="669" w:author="Kent, Kevin - Indianapolis" w:date="2013-10-30T10:38:00Z">
              <w:rPr/>
            </w:rPrChange>
          </w:rPr>
          <w:t>)]</w:t>
        </w:r>
      </w:ins>
    </w:p>
    <w:p w14:paraId="278AF5D9" w14:textId="77777777" w:rsidR="00F11C3B" w:rsidRDefault="00F11C3B">
      <w:pPr>
        <w:pStyle w:val="QueryPara"/>
        <w:rPr>
          <w:ins w:id="670" w:author="Bob Rudis" w:date="2013-10-31T21:14:00Z"/>
        </w:rPr>
        <w:pPrChange w:id="671" w:author="Kent, Kevin - Indianapolis" w:date="2013-10-30T10:38:00Z">
          <w:pPr>
            <w:pStyle w:val="Para"/>
          </w:pPr>
        </w:pPrChange>
      </w:pPr>
    </w:p>
    <w:p w14:paraId="19063D0F" w14:textId="77777777" w:rsidR="00F11C3B" w:rsidRDefault="00F11C3B">
      <w:pPr>
        <w:pStyle w:val="QueryPara"/>
        <w:rPr>
          <w:ins w:id="672" w:author="Kent, Kevin - Indianapolis" w:date="2013-10-30T10:38:00Z"/>
        </w:rPr>
        <w:pPrChange w:id="673" w:author="Kent, Kevin - Indianapolis" w:date="2013-10-30T10:38:00Z">
          <w:pPr>
            <w:pStyle w:val="Para"/>
          </w:pPr>
        </w:pPrChange>
      </w:pPr>
      <w:proofErr w:type="gramStart"/>
      <w:ins w:id="674" w:author="Bob Rudis" w:date="2013-10-31T21:14:00Z">
        <w:r>
          <w:t xml:space="preserve">AR: </w:t>
        </w:r>
        <w:proofErr w:type="spellStart"/>
        <w:r>
          <w:t>Darnit</w:t>
        </w:r>
        <w:proofErr w:type="spellEnd"/>
        <w:r>
          <w:t>, yeah.</w:t>
        </w:r>
        <w:proofErr w:type="gramEnd"/>
        <w:r>
          <w:t xml:space="preserve"> </w:t>
        </w:r>
      </w:ins>
      <w:ins w:id="675" w:author="Bob Rudis" w:date="2013-10-31T21:18:00Z">
        <w:r>
          <w:t xml:space="preserve">Thought I got that reference right. I think I looked at an old </w:t>
        </w:r>
        <w:proofErr w:type="spellStart"/>
        <w:r>
          <w:t>ToC</w:t>
        </w:r>
      </w:ins>
      <w:proofErr w:type="spellEnd"/>
      <w:ins w:id="676" w:author="Bob Rudis" w:date="2013-10-31T21:14:00Z">
        <w:r>
          <w:t>.</w:t>
        </w:r>
      </w:ins>
      <w:ins w:id="677" w:author="Bob Rudis" w:date="2013-10-31T21:29:00Z">
        <w:r>
          <w:t xml:space="preserve"> I fixed it to be 7. Apologies.</w:t>
        </w:r>
      </w:ins>
    </w:p>
    <w:p w14:paraId="1F6116E8" w14:textId="77777777" w:rsidR="00294B37" w:rsidRDefault="003A161B" w:rsidP="00310992">
      <w:pPr>
        <w:pStyle w:val="Para"/>
      </w:pPr>
      <w:r>
        <w:t xml:space="preserve">To optimize </w:t>
      </w:r>
      <w:r w:rsidR="00275745">
        <w:t xml:space="preserve">database table structures and query </w:t>
      </w:r>
      <w:r>
        <w:t xml:space="preserve">efficiency, </w:t>
      </w:r>
      <w:proofErr w:type="spellStart"/>
      <w:r w:rsidR="00294B37">
        <w:t>Codd</w:t>
      </w:r>
      <w:proofErr w:type="spellEnd"/>
      <w:r w:rsidR="00294B37">
        <w:t xml:space="preserve"> came up with the notion of </w:t>
      </w:r>
      <w:r w:rsidR="00294B37" w:rsidRPr="007302DD">
        <w:rPr>
          <w:i/>
          <w:rPrChange w:id="678" w:author="Kent, Kevin - Indianapolis" w:date="2013-10-25T13:27:00Z">
            <w:rPr>
              <w:b/>
            </w:rPr>
          </w:rPrChange>
        </w:rPr>
        <w:t>normalization</w:t>
      </w:r>
      <w:r w:rsidR="00294B37">
        <w:t xml:space="preserve">, which is just a way of describing a method to organize fields and tables </w:t>
      </w:r>
      <w:ins w:id="679" w:author="Kent, Kevin - Indianapolis" w:date="2013-10-25T13:28:00Z">
        <w:r w:rsidR="007302DD">
          <w:t xml:space="preserve">so as </w:t>
        </w:r>
      </w:ins>
      <w:r w:rsidR="0003583F">
        <w:t>to</w:t>
      </w:r>
      <w:r w:rsidR="00294B37">
        <w:t xml:space="preserve"> eliminate as many redundancies as is feasible and make it easier to modify or extend the database schema</w:t>
      </w:r>
      <w:r w:rsidR="0003583F">
        <w:t xml:space="preserve"> with as little impact as possible</w:t>
      </w:r>
      <w:r w:rsidR="00294B37">
        <w:t>.</w:t>
      </w:r>
      <w:r w:rsidR="0003583F">
        <w:t xml:space="preserve"> “Over-normalizing” a database can make working with the underlying data awkward and complex. “Under-normalizing” a database can increase the complexity of the application code or database stored procedures and will—most likely—needlessly expand the size of your data store.</w:t>
      </w:r>
    </w:p>
    <w:p w14:paraId="6AB88D6F" w14:textId="77777777" w:rsidR="0003583F" w:rsidRDefault="0003583F" w:rsidP="008E4C69">
      <w:pPr>
        <w:pStyle w:val="Para"/>
      </w:pPr>
      <w:r>
        <w:t xml:space="preserve">Normalizing tabular data that is designed to fit into tables is generally a straightforward task. </w:t>
      </w:r>
      <w:r w:rsidR="00275745">
        <w:t>M</w:t>
      </w:r>
      <w:r>
        <w:t xml:space="preserve">apping and normalizing hierarchical data (like the JSON VERIS data) means converting the hierarchies into graph adjacency lists, materialized paths or nested sets that definitely increase query complexity. You could always go halfway and limit the nesting by storing large chunks of the JSON tree as </w:t>
      </w:r>
      <w:r w:rsidRPr="00275745">
        <w:rPr>
          <w:rStyle w:val="InlineCode"/>
        </w:rPr>
        <w:t>BLOB</w:t>
      </w:r>
      <w:r>
        <w:t xml:space="preserve">s (binary large objects) in special fields, but that also makes queries complex </w:t>
      </w:r>
      <w:r w:rsidRPr="00CF288E">
        <w:rPr>
          <w:i/>
          <w:rPrChange w:id="680" w:author="Kent, Kevin - Indianapolis" w:date="2013-10-30T10:39:00Z">
            <w:rPr>
              <w:b/>
            </w:rPr>
          </w:rPrChange>
        </w:rPr>
        <w:t>and</w:t>
      </w:r>
      <w:r>
        <w:t xml:space="preserve"> slow, since you’ll likely be performing full text searches of those fields.</w:t>
      </w:r>
    </w:p>
    <w:p w14:paraId="4516BC48" w14:textId="77777777" w:rsidR="0003583F" w:rsidRDefault="0003583F" w:rsidP="008E4C69">
      <w:pPr>
        <w:pStyle w:val="Para"/>
      </w:pPr>
      <w:r>
        <w:t xml:space="preserve">RDBMS systems are great for a wide variety of problem sets and data types, but they should not be the only tool in your toolbox </w:t>
      </w:r>
      <w:r>
        <w:lastRenderedPageBreak/>
        <w:t xml:space="preserve">since there are so many custom options available, as </w:t>
      </w:r>
      <w:del w:id="681" w:author="Kent, Kevin - Indianapolis" w:date="2013-10-25T13:29:00Z">
        <w:r w:rsidDel="007302DD">
          <w:delText>we</w:delText>
        </w:r>
      </w:del>
      <w:ins w:id="682" w:author="Kent, Kevin - Indianapolis" w:date="2013-10-25T13:29:00Z">
        <w:r w:rsidR="007302DD">
          <w:t>you</w:t>
        </w:r>
      </w:ins>
      <w:r>
        <w:t>’ll see in the next section.</w:t>
      </w:r>
    </w:p>
    <w:p w14:paraId="1441F1A6" w14:textId="77777777" w:rsidR="00102C80" w:rsidRDefault="00102C80" w:rsidP="00102C80">
      <w:pPr>
        <w:pStyle w:val="FeatureType"/>
      </w:pPr>
      <w:proofErr w:type="gramStart"/>
      <w:r>
        <w:t>type</w:t>
      </w:r>
      <w:proofErr w:type="gramEnd"/>
      <w:r>
        <w:t>="general"</w:t>
      </w:r>
    </w:p>
    <w:p w14:paraId="40E01877" w14:textId="77777777" w:rsidR="00102C80" w:rsidRDefault="00102C80" w:rsidP="00102C80">
      <w:pPr>
        <w:pStyle w:val="FeatureTitle"/>
      </w:pPr>
      <w:r>
        <w:t>Who/</w:t>
      </w:r>
      <w:r w:rsidR="007302DD">
        <w:t xml:space="preserve">What Is This </w:t>
      </w:r>
      <w:r>
        <w:t>‘Maria’?</w:t>
      </w:r>
    </w:p>
    <w:p w14:paraId="701758AE" w14:textId="77777777" w:rsidR="00ED4E85" w:rsidRDefault="00102C80" w:rsidP="00102C80">
      <w:pPr>
        <w:pStyle w:val="FeaturePara"/>
      </w:pPr>
      <w:r>
        <w:t xml:space="preserve">Many readers may have used or come into contact with the MySQL RDBMS. </w:t>
      </w:r>
      <w:r w:rsidR="00ED4E85">
        <w:t xml:space="preserve">For many years, it was a foundational element of the initial “LAMP” (Linux/Apache/MySQL/PHP) stack of components </w:t>
      </w:r>
      <w:del w:id="683" w:author="Kent, Kevin - Indianapolis" w:date="2013-10-30T10:40:00Z">
        <w:r w:rsidR="00ED4E85" w:rsidDel="00CF288E">
          <w:delText xml:space="preserve">one </w:delText>
        </w:r>
      </w:del>
      <w:ins w:id="684" w:author="Kent, Kevin - Indianapolis" w:date="2013-10-30T10:40:00Z">
        <w:r w:rsidR="00CF288E">
          <w:t xml:space="preserve">you </w:t>
        </w:r>
      </w:ins>
      <w:r w:rsidR="00ED4E85">
        <w:t xml:space="preserve">would use to build websites. </w:t>
      </w:r>
      <w:r>
        <w:t>After Oracle acquired MySQL, there was a community-developed fork of the co</w:t>
      </w:r>
      <w:r w:rsidR="006C7A60">
        <w:t>de created under the name “</w:t>
      </w:r>
      <w:proofErr w:type="spellStart"/>
      <w:r w:rsidR="006C7A60">
        <w:t>MariaDB</w:t>
      </w:r>
      <w:proofErr w:type="spellEnd"/>
      <w:ins w:id="685" w:author="Kent, Kevin - Indianapolis" w:date="2013-10-30T10:41:00Z">
        <w:r w:rsidR="00CF288E">
          <w:t>.</w:t>
        </w:r>
      </w:ins>
      <w:r w:rsidR="006C7A60">
        <w:t>”</w:t>
      </w:r>
      <w:del w:id="686" w:author="Kent, Kevin - Indianapolis" w:date="2013-10-30T10:41:00Z">
        <w:r w:rsidR="006C7A60" w:rsidDel="00CF288E">
          <w:delText>.</w:delText>
        </w:r>
      </w:del>
      <w:r w:rsidR="00ED4E85">
        <w:t xml:space="preserve"> </w:t>
      </w:r>
      <w:proofErr w:type="spellStart"/>
      <w:r w:rsidR="00ED4E85">
        <w:t>MariaDB</w:t>
      </w:r>
      <w:proofErr w:type="spellEnd"/>
      <w:r w:rsidR="00ED4E85">
        <w:t xml:space="preserve"> is a drop-in replacement for MySQL. You can uninstall MySQL (preserving data, of course) and install </w:t>
      </w:r>
      <w:proofErr w:type="spellStart"/>
      <w:r w:rsidR="00ED4E85">
        <w:t>MariaDB</w:t>
      </w:r>
      <w:proofErr w:type="spellEnd"/>
      <w:r w:rsidR="00ED4E85">
        <w:t xml:space="preserve"> and everything will “just work</w:t>
      </w:r>
      <w:ins w:id="687" w:author="Kent, Kevin - Indianapolis" w:date="2013-10-25T13:30:00Z">
        <w:r w:rsidR="007302DD">
          <w:t>.</w:t>
        </w:r>
      </w:ins>
      <w:r w:rsidR="00ED4E85">
        <w:t>”</w:t>
      </w:r>
      <w:del w:id="688" w:author="Kent, Kevin - Indianapolis" w:date="2013-10-25T13:30:00Z">
        <w:r w:rsidR="00ED4E85" w:rsidDel="007302DD">
          <w:delText>.</w:delText>
        </w:r>
      </w:del>
    </w:p>
    <w:p w14:paraId="4AB2080B" w14:textId="77777777" w:rsidR="007B78C3" w:rsidRDefault="00ED4E85" w:rsidP="00102C80">
      <w:pPr>
        <w:pStyle w:val="FeaturePara"/>
      </w:pPr>
      <w:proofErr w:type="spellStart"/>
      <w:r>
        <w:t>MariaDB</w:t>
      </w:r>
      <w:proofErr w:type="spellEnd"/>
      <w:r>
        <w:t xml:space="preserve"> versionin</w:t>
      </w:r>
      <w:r w:rsidR="003520FF">
        <w:t>g and features have been on par</w:t>
      </w:r>
      <w:r w:rsidR="00275745">
        <w:t xml:space="preserve"> with counterpart MySQL releases, but significant divergence is occurring with newer iterations, including support for cutting-edge storage engines, </w:t>
      </w:r>
      <w:r w:rsidR="007B78C3">
        <w:t>dynamic columns</w:t>
      </w:r>
      <w:ins w:id="689" w:author="Kent, Kevin - Indianapolis" w:date="2013-10-25T13:30:00Z">
        <w:r w:rsidR="007302DD">
          <w:t>,</w:t>
        </w:r>
      </w:ins>
      <w:r w:rsidR="007B78C3">
        <w:t xml:space="preserve"> and </w:t>
      </w:r>
      <w:r w:rsidR="00275745">
        <w:t xml:space="preserve">interfacing with </w:t>
      </w:r>
      <w:proofErr w:type="spellStart"/>
      <w:r w:rsidR="00275745">
        <w:t>NoSQL</w:t>
      </w:r>
      <w:proofErr w:type="spellEnd"/>
      <w:r w:rsidR="00275745">
        <w:t xml:space="preserve"> environments (Cassandra)</w:t>
      </w:r>
      <w:r w:rsidR="007B78C3">
        <w:t>.</w:t>
      </w:r>
    </w:p>
    <w:p w14:paraId="2AEB5927" w14:textId="77777777" w:rsidR="007B78C3" w:rsidRPr="00ED4E85" w:rsidRDefault="007B78C3" w:rsidP="00102C80">
      <w:pPr>
        <w:pStyle w:val="FeaturePara"/>
      </w:pPr>
      <w:r>
        <w:t xml:space="preserve">Choosing </w:t>
      </w:r>
      <w:proofErr w:type="spellStart"/>
      <w:r>
        <w:t>MariaDB</w:t>
      </w:r>
      <w:proofErr w:type="spellEnd"/>
      <w:r>
        <w:t xml:space="preserve"> over MySQL, </w:t>
      </w:r>
      <w:proofErr w:type="spellStart"/>
      <w:r>
        <w:t>PostgreSQL</w:t>
      </w:r>
      <w:proofErr w:type="spellEnd"/>
      <w:ins w:id="690" w:author="Kent, Kevin - Indianapolis" w:date="2013-10-25T13:30:00Z">
        <w:r w:rsidR="007302DD">
          <w:t>,</w:t>
        </w:r>
      </w:ins>
      <w:r>
        <w:t xml:space="preserve"> or traditional commercial RDBMS offerings is a decision you and your security and analytics team members must make </w:t>
      </w:r>
      <w:ins w:id="691" w:author="Kent, Kevin - Indianapolis" w:date="2013-10-30T10:42:00Z">
        <w:r w:rsidR="00CF288E">
          <w:t xml:space="preserve">yourselves </w:t>
        </w:r>
      </w:ins>
      <w:r>
        <w:t xml:space="preserve">and may be highly dependent on corporate requirements, if you’re constrained by them. Even if you “can’t” use </w:t>
      </w:r>
      <w:proofErr w:type="spellStart"/>
      <w:r>
        <w:t>MariaDB</w:t>
      </w:r>
      <w:proofErr w:type="spellEnd"/>
      <w:r>
        <w:t>, it’s definitely a project that should be on your watch</w:t>
      </w:r>
      <w:ins w:id="692" w:author="Kent, Kevin - Indianapolis" w:date="2013-10-25T13:30:00Z">
        <w:r w:rsidR="007302DD">
          <w:t xml:space="preserve"> </w:t>
        </w:r>
      </w:ins>
      <w:del w:id="693" w:author="Kent, Kevin - Indianapolis" w:date="2013-10-25T13:30:00Z">
        <w:r w:rsidDel="007302DD">
          <w:delText>-</w:delText>
        </w:r>
      </w:del>
      <w:r>
        <w:t>list.</w:t>
      </w:r>
    </w:p>
    <w:p w14:paraId="21C7E7C4" w14:textId="77777777" w:rsidR="00550C83" w:rsidRDefault="00550C83" w:rsidP="00550C83">
      <w:pPr>
        <w:pStyle w:val="H1"/>
      </w:pPr>
      <w:r>
        <w:t>Exploring Alternative Data Stores</w:t>
      </w:r>
    </w:p>
    <w:p w14:paraId="0D12FF55" w14:textId="77777777" w:rsidR="00550C83" w:rsidRPr="001C1A48" w:rsidRDefault="00204CF3" w:rsidP="00550C83">
      <w:pPr>
        <w:pStyle w:val="Para"/>
      </w:pPr>
      <w:r>
        <w:t xml:space="preserve">There are many longstanding and new </w:t>
      </w:r>
      <w:r w:rsidR="00B43B3F">
        <w:t>database</w:t>
      </w:r>
      <w:r w:rsidR="00E7523F">
        <w:t xml:space="preserve"> storage and database</w:t>
      </w:r>
      <w:r w:rsidR="00B43B3F">
        <w:t xml:space="preserve"> management systems that have shunned the </w:t>
      </w:r>
      <w:r>
        <w:t xml:space="preserve">conventions and conformity of </w:t>
      </w:r>
      <w:r w:rsidR="00E27E71">
        <w:t xml:space="preserve">straight-laced </w:t>
      </w:r>
      <w:r>
        <w:t>SQL</w:t>
      </w:r>
      <w:r w:rsidR="001C1A48">
        <w:t xml:space="preserve">. </w:t>
      </w:r>
      <w:r w:rsidR="00E7523F">
        <w:t xml:space="preserve">These technologies are usually grouped under the term </w:t>
      </w:r>
      <w:proofErr w:type="spellStart"/>
      <w:r w:rsidR="00E7523F" w:rsidRPr="007302DD">
        <w:rPr>
          <w:i/>
          <w:rPrChange w:id="694" w:author="Kent, Kevin - Indianapolis" w:date="2013-10-25T13:31:00Z">
            <w:rPr>
              <w:b/>
            </w:rPr>
          </w:rPrChange>
        </w:rPr>
        <w:t>NoSQL</w:t>
      </w:r>
      <w:proofErr w:type="spellEnd"/>
      <w:r w:rsidR="00E7523F">
        <w:t xml:space="preserve"> (Not only SQL), which makes it easier to classify them, but also adds</w:t>
      </w:r>
      <w:r w:rsidR="001C1A48">
        <w:t xml:space="preserve"> confusion since </w:t>
      </w:r>
      <w:r w:rsidR="00E27E71">
        <w:t xml:space="preserve">the features and functionality each provides </w:t>
      </w:r>
      <w:r w:rsidR="00E7523F">
        <w:t>can be</w:t>
      </w:r>
      <w:r w:rsidR="001C1A48">
        <w:t xml:space="preserve"> radically different</w:t>
      </w:r>
      <w:del w:id="695" w:author="Kent, Kevin - Indianapolis" w:date="2013-10-25T13:31:00Z">
        <w:r w:rsidR="001C1A48" w:rsidDel="007D2AD1">
          <w:delText xml:space="preserve"> from each other</w:delText>
        </w:r>
      </w:del>
      <w:r w:rsidR="001C1A48">
        <w:t>.</w:t>
      </w:r>
      <w:r w:rsidR="00BF542B">
        <w:t xml:space="preserve"> By “not being SQL” they </w:t>
      </w:r>
      <w:r w:rsidR="00E27E71">
        <w:t xml:space="preserve">all </w:t>
      </w:r>
      <w:r w:rsidR="00BF542B">
        <w:t xml:space="preserve">offer alternate ways of designing solutions and storing information that can be of huge benefit when incorporating data analysis into your security strategy. </w:t>
      </w:r>
      <w:del w:id="696" w:author="Kent, Kevin - Indianapolis" w:date="2013-10-25T13:31:00Z">
        <w:r w:rsidR="00BF542B" w:rsidDel="007D2AD1">
          <w:delText xml:space="preserve">We’ll take </w:delText>
        </w:r>
      </w:del>
      <w:ins w:id="697" w:author="Kent, Kevin - Indianapolis" w:date="2013-10-25T13:31:00Z">
        <w:r w:rsidR="007D2AD1">
          <w:t xml:space="preserve">This section takes </w:t>
        </w:r>
      </w:ins>
      <w:r w:rsidR="00BF542B">
        <w:t>a look at some of the more prominent ones and sneak</w:t>
      </w:r>
      <w:ins w:id="698" w:author="Kent, Kevin - Indianapolis" w:date="2013-10-25T13:31:00Z">
        <w:r w:rsidR="007D2AD1">
          <w:t>s</w:t>
        </w:r>
      </w:ins>
      <w:r w:rsidR="00BF542B">
        <w:t xml:space="preserve"> in a security use case or two along the way to give you an idea of </w:t>
      </w:r>
      <w:del w:id="699" w:author="Kent, Kevin - Indianapolis" w:date="2013-10-25T13:31:00Z">
        <w:r w:rsidR="00BF542B" w:rsidDel="007D2AD1">
          <w:delText xml:space="preserve">where </w:delText>
        </w:r>
      </w:del>
      <w:ins w:id="700" w:author="Kent, Kevin - Indianapolis" w:date="2013-10-25T13:31:00Z">
        <w:r w:rsidR="007D2AD1">
          <w:t xml:space="preserve">when </w:t>
        </w:r>
      </w:ins>
      <w:r w:rsidR="00BF542B">
        <w:t>you might want to pick one over the other.</w:t>
      </w:r>
    </w:p>
    <w:p w14:paraId="2CDA0B0A" w14:textId="77777777" w:rsidR="00B86504" w:rsidRDefault="00B86504" w:rsidP="00BF542B">
      <w:pPr>
        <w:pStyle w:val="H2"/>
      </w:pPr>
      <w:proofErr w:type="spellStart"/>
      <w:r>
        <w:lastRenderedPageBreak/>
        <w:t>B</w:t>
      </w:r>
      <w:r w:rsidR="00BF542B">
        <w:t>erkeley</w:t>
      </w:r>
      <w:r>
        <w:t>DB</w:t>
      </w:r>
      <w:proofErr w:type="spellEnd"/>
    </w:p>
    <w:p w14:paraId="43E64A16" w14:textId="77777777" w:rsidR="00EC32B7" w:rsidRDefault="00BF542B" w:rsidP="00BF542B">
      <w:pPr>
        <w:pStyle w:val="Para"/>
      </w:pPr>
      <w:r>
        <w:t>Perl wonks will no doubt be familiar with Berkeley</w:t>
      </w:r>
      <w:r w:rsidR="00DB5AC5">
        <w:t xml:space="preserve"> </w:t>
      </w:r>
      <w:r>
        <w:t xml:space="preserve">DB (BDB) </w:t>
      </w:r>
      <w:r w:rsidR="007F355C">
        <w:t>(</w:t>
      </w:r>
      <w:r w:rsidR="007F355C" w:rsidRPr="00D32955">
        <w:rPr>
          <w:rStyle w:val="InlineURL"/>
          <w:highlight w:val="green"/>
          <w:rPrChange w:id="701" w:author="Russell Thomas" w:date="2013-10-22T13:33:00Z">
            <w:rPr>
              <w:rStyle w:val="InlineURL"/>
            </w:rPr>
          </w:rPrChange>
        </w:rPr>
        <w:t>http://www.oracle.com/technetwork/products/berkeleydb/overview/index.html</w:t>
      </w:r>
      <w:r w:rsidR="007F355C">
        <w:t>)</w:t>
      </w:r>
      <w:ins w:id="702" w:author="Kent, Kevin - Indianapolis" w:date="2013-10-30T10:43:00Z">
        <w:r w:rsidR="00CF288E">
          <w:t>,</w:t>
        </w:r>
      </w:ins>
      <w:r w:rsidR="007F355C">
        <w:t xml:space="preserve"> </w:t>
      </w:r>
      <w:r>
        <w:t>and you can find support for it in R (</w:t>
      </w:r>
      <w:r w:rsidR="009A1278" w:rsidRPr="009A1278">
        <w:rPr>
          <w:rStyle w:val="InlineCode"/>
        </w:rPr>
        <w:t>RBerkeley</w:t>
      </w:r>
      <w:r w:rsidR="009A1278">
        <w:t xml:space="preserve">), </w:t>
      </w:r>
      <w:r>
        <w:t>Python (</w:t>
      </w:r>
      <w:r w:rsidR="00564740">
        <w:rPr>
          <w:rStyle w:val="InlineCode"/>
        </w:rPr>
        <w:t>pyb</w:t>
      </w:r>
      <w:r w:rsidRPr="009A1278">
        <w:rPr>
          <w:rStyle w:val="InlineCode"/>
        </w:rPr>
        <w:t>sddb</w:t>
      </w:r>
      <w:r w:rsidR="009A1278">
        <w:t>)</w:t>
      </w:r>
      <w:ins w:id="703" w:author="Kent, Kevin - Indianapolis" w:date="2013-10-30T10:43:00Z">
        <w:r w:rsidR="00CF288E">
          <w:t>,</w:t>
        </w:r>
      </w:ins>
      <w:r w:rsidR="009A1278">
        <w:t xml:space="preserve"> and most other </w:t>
      </w:r>
      <w:r w:rsidR="001B4EFF">
        <w:t xml:space="preserve">scripting/programming </w:t>
      </w:r>
      <w:r w:rsidR="009A1278">
        <w:t>languages</w:t>
      </w:r>
      <w:r>
        <w:t>.</w:t>
      </w:r>
      <w:r w:rsidR="009A1278">
        <w:t xml:space="preserve"> BDB is a local (</w:t>
      </w:r>
      <w:del w:id="704" w:author="Kent, Kevin - Indianapolis" w:date="2013-10-25T13:32:00Z">
        <w:r w:rsidR="003011C1" w:rsidDel="007D2AD1">
          <w:delText>i.e.</w:delText>
        </w:r>
      </w:del>
      <w:ins w:id="705" w:author="Kent, Kevin - Indianapolis" w:date="2013-10-25T13:32:00Z">
        <w:r w:rsidR="007D2AD1">
          <w:t>that is,</w:t>
        </w:r>
      </w:ins>
      <w:r w:rsidR="003011C1">
        <w:t xml:space="preserve"> </w:t>
      </w:r>
      <w:r w:rsidR="009A1278">
        <w:t xml:space="preserve">embedded) </w:t>
      </w:r>
      <w:r w:rsidR="009A1278" w:rsidRPr="00CF288E">
        <w:rPr>
          <w:i/>
          <w:rPrChange w:id="706" w:author="Kent, Kevin - Indianapolis" w:date="2013-10-30T10:43:00Z">
            <w:rPr>
              <w:b/>
            </w:rPr>
          </w:rPrChange>
        </w:rPr>
        <w:t>key/value</w:t>
      </w:r>
      <w:r w:rsidR="009A1278">
        <w:t xml:space="preserve"> store that does what the description suggests: </w:t>
      </w:r>
      <w:ins w:id="707" w:author="Kent, Kevin - Indianapolis" w:date="2013-10-25T13:32:00Z">
        <w:r w:rsidR="007D2AD1">
          <w:t xml:space="preserve">it </w:t>
        </w:r>
      </w:ins>
      <w:r w:rsidR="009A1278">
        <w:t xml:space="preserve">lets you identify a </w:t>
      </w:r>
      <w:r w:rsidR="009A1278">
        <w:rPr>
          <w:i/>
        </w:rPr>
        <w:t>key</w:t>
      </w:r>
      <w:r w:rsidR="009A1278">
        <w:t xml:space="preserve"> and store arbitrary data associated with it, </w:t>
      </w:r>
      <w:ins w:id="708" w:author="Kent, Kevin - Indianapolis" w:date="2013-10-30T10:43:00Z">
        <w:r w:rsidR="00CF288E">
          <w:t xml:space="preserve">and </w:t>
        </w:r>
      </w:ins>
      <w:r w:rsidR="009A1278">
        <w:t xml:space="preserve">then perform highly efficient lookups with the </w:t>
      </w:r>
      <w:r w:rsidR="009A1278">
        <w:rPr>
          <w:i/>
        </w:rPr>
        <w:t>key</w:t>
      </w:r>
      <w:r w:rsidR="009A1278">
        <w:t>.</w:t>
      </w:r>
      <w:r w:rsidR="00EC32B7">
        <w:t xml:space="preserve"> By it</w:t>
      </w:r>
      <w:del w:id="709" w:author="Kent, Kevin - Indianapolis" w:date="2013-10-25T13:32:00Z">
        <w:r w:rsidR="00EC32B7" w:rsidDel="007D2AD1">
          <w:delText>’</w:delText>
        </w:r>
      </w:del>
      <w:r w:rsidR="00EC32B7">
        <w:t xml:space="preserve">s own definition, it’s </w:t>
      </w:r>
      <w:del w:id="710" w:author="Kent, Kevin - Indianapolis" w:date="2013-10-30T10:43:00Z">
        <w:r w:rsidR="00EC32B7" w:rsidDel="00CF288E">
          <w:delText xml:space="preserve">neither </w:delText>
        </w:r>
      </w:del>
      <w:ins w:id="711" w:author="Kent, Kevin - Indianapolis" w:date="2013-10-30T10:43:00Z">
        <w:r w:rsidR="00CF288E">
          <w:t xml:space="preserve">not </w:t>
        </w:r>
      </w:ins>
      <w:r w:rsidR="00EC32B7">
        <w:t xml:space="preserve">a relational database, </w:t>
      </w:r>
      <w:ins w:id="712" w:author="Kent, Kevin - Indianapolis" w:date="2013-10-30T10:44:00Z">
        <w:r w:rsidR="00CF288E">
          <w:t xml:space="preserve">an </w:t>
        </w:r>
      </w:ins>
      <w:r w:rsidR="00EC32B7">
        <w:t xml:space="preserve">object-oriented database, </w:t>
      </w:r>
      <w:ins w:id="713" w:author="Kent, Kevin - Indianapolis" w:date="2013-10-30T10:44:00Z">
        <w:r w:rsidR="00CF288E">
          <w:t xml:space="preserve">a </w:t>
        </w:r>
      </w:ins>
      <w:r w:rsidR="00EC32B7">
        <w:t>networ</w:t>
      </w:r>
      <w:r w:rsidR="003011C1">
        <w:t>k database</w:t>
      </w:r>
      <w:ins w:id="714" w:author="Kent, Kevin - Indianapolis" w:date="2013-10-25T13:33:00Z">
        <w:r w:rsidR="007D2AD1">
          <w:t>,</w:t>
        </w:r>
      </w:ins>
      <w:r w:rsidR="003011C1">
        <w:t xml:space="preserve"> or </w:t>
      </w:r>
      <w:ins w:id="715" w:author="Kent, Kevin - Indianapolis" w:date="2013-10-30T10:44:00Z">
        <w:r w:rsidR="00CF288E">
          <w:t xml:space="preserve">a </w:t>
        </w:r>
      </w:ins>
      <w:r w:rsidR="003011C1">
        <w:t>database se</w:t>
      </w:r>
      <w:ins w:id="716" w:author="Kent, Kevin - Indianapolis" w:date="2013-10-30T10:43:00Z">
        <w:r w:rsidR="00CF288E">
          <w:t>r</w:t>
        </w:r>
      </w:ins>
      <w:r w:rsidR="003011C1">
        <w:t xml:space="preserve">ver. Unlike keys and fields in RDBMS </w:t>
      </w:r>
      <w:del w:id="717" w:author="Kent, Kevin - Indianapolis" w:date="2013-10-25T13:33:00Z">
        <w:r w:rsidR="003011C1" w:rsidDel="007D2AD1">
          <w:delText>sysstems</w:delText>
        </w:r>
      </w:del>
      <w:ins w:id="718" w:author="Kent, Kevin - Indianapolis" w:date="2013-10-25T13:33:00Z">
        <w:r w:rsidR="007D2AD1">
          <w:t>systems</w:t>
        </w:r>
      </w:ins>
      <w:r w:rsidR="003011C1">
        <w:t>, BDB is</w:t>
      </w:r>
      <w:r w:rsidR="00EC32B7">
        <w:t xml:space="preserve"> completely value-agnostic. </w:t>
      </w:r>
    </w:p>
    <w:p w14:paraId="74B50475" w14:textId="77777777" w:rsidR="00BF542B" w:rsidRDefault="00DB5AC5" w:rsidP="00BF542B">
      <w:pPr>
        <w:pStyle w:val="Para"/>
      </w:pPr>
      <w:r>
        <w:t xml:space="preserve">If you’ve ever worked with the default configuration of </w:t>
      </w:r>
      <w:proofErr w:type="spellStart"/>
      <w:r>
        <w:t>SpamAssassin</w:t>
      </w:r>
      <w:proofErr w:type="spellEnd"/>
      <w:r>
        <w:t xml:space="preserve"> (</w:t>
      </w:r>
      <w:r w:rsidR="00FB0E15" w:rsidRPr="00D32955">
        <w:rPr>
          <w:rStyle w:val="InlineURL"/>
          <w:highlight w:val="green"/>
          <w:rPrChange w:id="719" w:author="Russell Thomas" w:date="2013-10-22T13:33:00Z">
            <w:rPr>
              <w:rStyle w:val="InlineURL"/>
            </w:rPr>
          </w:rPrChange>
        </w:rPr>
        <w:t>http://spamassassin.apache.org/</w:t>
      </w:r>
      <w:r>
        <w:t>) or postfix (</w:t>
      </w:r>
      <w:r w:rsidR="00FB0E15" w:rsidRPr="00D32955">
        <w:rPr>
          <w:rStyle w:val="InlineURL"/>
          <w:highlight w:val="green"/>
          <w:rPrChange w:id="720" w:author="Russell Thomas" w:date="2013-10-22T13:32:00Z">
            <w:rPr>
              <w:rStyle w:val="InlineURL"/>
            </w:rPr>
          </w:rPrChange>
        </w:rPr>
        <w:t>http://www.postfix.org/</w:t>
      </w:r>
      <w:r>
        <w:t xml:space="preserve">) </w:t>
      </w:r>
      <w:r w:rsidR="001B4EFF">
        <w:t>or dealt with open source LDAP servers</w:t>
      </w:r>
      <w:r w:rsidR="00EC32B7">
        <w:t xml:space="preserve"> such as </w:t>
      </w:r>
      <w:proofErr w:type="spellStart"/>
      <w:r w:rsidR="00EC32B7">
        <w:t>OpenLDAP</w:t>
      </w:r>
      <w:proofErr w:type="spellEnd"/>
      <w:r w:rsidR="00EC32B7">
        <w:t xml:space="preserve"> (</w:t>
      </w:r>
      <w:r w:rsidR="00FB0E15" w:rsidRPr="00D32955">
        <w:rPr>
          <w:rStyle w:val="InlineURL"/>
          <w:highlight w:val="green"/>
          <w:rPrChange w:id="721" w:author="Russell Thomas" w:date="2013-10-22T13:32:00Z">
            <w:rPr>
              <w:rStyle w:val="InlineURL"/>
            </w:rPr>
          </w:rPrChange>
        </w:rPr>
        <w:t>http://www.openldap.org/</w:t>
      </w:r>
      <w:r w:rsidR="00EC32B7">
        <w:t>)</w:t>
      </w:r>
      <w:r w:rsidR="001B4EFF">
        <w:t xml:space="preserve">, </w:t>
      </w:r>
      <w:r>
        <w:t xml:space="preserve">you’ve encountered BDB. </w:t>
      </w:r>
    </w:p>
    <w:p w14:paraId="5F78EDDE" w14:textId="7C137DC1" w:rsidR="001B4EFF" w:rsidRDefault="001B4EFF" w:rsidP="00BF542B">
      <w:pPr>
        <w:pStyle w:val="Para"/>
      </w:pPr>
      <w:r>
        <w:t xml:space="preserve">Key/value stores </w:t>
      </w:r>
      <w:r w:rsidR="00EC32B7">
        <w:t>perform well in situations where</w:t>
      </w:r>
      <w:r w:rsidR="004A5D9E">
        <w:t xml:space="preserve"> data</w:t>
      </w:r>
      <w:r w:rsidR="00EC32B7">
        <w:t xml:space="preserve"> writes are infrequent but reads are potentially plentiful</w:t>
      </w:r>
      <w:del w:id="722" w:author="Kent, Kevin - Indianapolis" w:date="2013-10-25T13:33:00Z">
        <w:r w:rsidR="00EC32B7" w:rsidDel="007D2AD1">
          <w:delText>: i.e.</w:delText>
        </w:r>
      </w:del>
      <w:ins w:id="723" w:author="Kent, Kevin - Indianapolis" w:date="2013-10-25T13:33:00Z">
        <w:r w:rsidR="007D2AD1">
          <w:t>, for example,</w:t>
        </w:r>
      </w:ins>
      <w:r w:rsidR="00EC32B7">
        <w:t xml:space="preserve"> </w:t>
      </w:r>
      <w:r w:rsidR="00EC32B7" w:rsidRPr="00EC32B7">
        <w:rPr>
          <w:i/>
        </w:rPr>
        <w:t>caches</w:t>
      </w:r>
      <w:r>
        <w:t>.</w:t>
      </w:r>
      <w:r w:rsidR="00EC32B7">
        <w:t xml:space="preserve"> Consider, once again, the IPv4 address space. If you </w:t>
      </w:r>
      <w:del w:id="724" w:author="Kent, Kevin - Indianapolis" w:date="2013-10-25T13:33:00Z">
        <w:r w:rsidR="00EC32B7" w:rsidDel="007D2AD1">
          <w:delText xml:space="preserve">only </w:delText>
        </w:r>
      </w:del>
      <w:r w:rsidR="00EC32B7">
        <w:t xml:space="preserve">needed to cache </w:t>
      </w:r>
      <w:ins w:id="725" w:author="Kent, Kevin - Indianapolis" w:date="2013-10-25T13:34:00Z">
        <w:r w:rsidR="007D2AD1">
          <w:t xml:space="preserve">only </w:t>
        </w:r>
      </w:ins>
      <w:r w:rsidR="00EC32B7">
        <w:t>certain attributes of an IP address (</w:t>
      </w:r>
      <w:del w:id="726" w:author="Kent, Kevin - Indianapolis" w:date="2013-10-25T13:34:00Z">
        <w:r w:rsidR="00EC32B7" w:rsidDel="007D2AD1">
          <w:delText xml:space="preserve">e.g. </w:delText>
        </w:r>
      </w:del>
      <w:ins w:id="727" w:author="Kent, Kevin - Indianapolis" w:date="2013-10-25T13:34:00Z">
        <w:r w:rsidR="007D2AD1">
          <w:t xml:space="preserve">for example, </w:t>
        </w:r>
      </w:ins>
      <w:proofErr w:type="spellStart"/>
      <w:r w:rsidR="00EC32B7">
        <w:t>geolocation</w:t>
      </w:r>
      <w:proofErr w:type="spellEnd"/>
      <w:r w:rsidR="00EC32B7">
        <w:t xml:space="preserve"> data</w:t>
      </w:r>
      <w:del w:id="728" w:author="Kent, Kevin - Indianapolis" w:date="2013-10-25T13:34:00Z">
        <w:r w:rsidR="00564740" w:rsidDel="007D2AD1">
          <w:delText>,</w:delText>
        </w:r>
      </w:del>
      <w:ins w:id="729" w:author="Kent, Kevin - Indianapolis" w:date="2013-10-25T13:34:00Z">
        <w:r w:rsidR="007D2AD1">
          <w:t xml:space="preserve"> or</w:t>
        </w:r>
      </w:ins>
      <w:r w:rsidR="00564740">
        <w:t xml:space="preserve"> reputation data) and </w:t>
      </w:r>
      <w:del w:id="730" w:author="Kent, Kevin - Indianapolis" w:date="2013-10-25T13:34:00Z">
        <w:r w:rsidR="00564740" w:rsidDel="007D2AD1">
          <w:delText>only</w:delText>
        </w:r>
        <w:r w:rsidR="00644310" w:rsidDel="007D2AD1">
          <w:delText xml:space="preserve"> </w:delText>
        </w:r>
      </w:del>
      <w:r w:rsidR="00644310">
        <w:t xml:space="preserve">needed </w:t>
      </w:r>
      <w:ins w:id="731" w:author="Kent, Kevin - Indianapolis" w:date="2013-10-25T13:34:00Z">
        <w:r w:rsidR="007D2AD1">
          <w:t xml:space="preserve">only </w:t>
        </w:r>
      </w:ins>
      <w:r w:rsidR="00EC32B7">
        <w:t xml:space="preserve">local resources, choosing BDB as your platform has some serious merit. It doesn’t have the overhead that comes with traditional RDBMS databases (though modern versions of BDB </w:t>
      </w:r>
      <w:r w:rsidR="00CC1643">
        <w:t>“</w:t>
      </w:r>
      <w:r w:rsidR="00EC32B7">
        <w:t>speak</w:t>
      </w:r>
      <w:r w:rsidR="00CC1643">
        <w:t>”</w:t>
      </w:r>
      <w:r w:rsidR="00EC32B7">
        <w:t xml:space="preserve"> SQL</w:t>
      </w:r>
      <w:r w:rsidR="00644310">
        <w:t>) and can be optimized for the key and value data structures.</w:t>
      </w:r>
      <w:r w:rsidR="00564740">
        <w:t xml:space="preserve"> Plus, the keys and values can also be language</w:t>
      </w:r>
      <w:ins w:id="732" w:author="Kent, Kevin - Indianapolis" w:date="2013-10-25T13:34:00Z">
        <w:r w:rsidR="007D2AD1">
          <w:t>-</w:t>
        </w:r>
      </w:ins>
      <w:del w:id="733" w:author="Kent, Kevin - Indianapolis" w:date="2013-10-25T13:34:00Z">
        <w:r w:rsidR="00564740" w:rsidDel="007D2AD1">
          <w:delText xml:space="preserve"> </w:delText>
        </w:r>
      </w:del>
      <w:r w:rsidR="00564740">
        <w:t>independent (</w:t>
      </w:r>
      <w:del w:id="734" w:author="Kent, Kevin - Indianapolis" w:date="2013-10-25T13:34:00Z">
        <w:r w:rsidR="00564740" w:rsidDel="007D2AD1">
          <w:delText xml:space="preserve">i.e. </w:delText>
        </w:r>
      </w:del>
      <w:ins w:id="735" w:author="Kent, Kevin - Indianapolis" w:date="2013-10-25T13:34:00Z">
        <w:r w:rsidR="007D2AD1">
          <w:t xml:space="preserve">that is, </w:t>
        </w:r>
      </w:ins>
      <w:r w:rsidR="00564740">
        <w:t xml:space="preserve">you can populate BDB stores with R and read them with Python, or </w:t>
      </w:r>
      <w:proofErr w:type="spellStart"/>
      <w:r w:rsidR="00564740">
        <w:t>vice</w:t>
      </w:r>
      <w:del w:id="736" w:author="Kent, Kevin - Indianapolis" w:date="2013-10-25T13:34:00Z">
        <w:r w:rsidR="00564740" w:rsidDel="007D2AD1">
          <w:delText>-</w:delText>
        </w:r>
      </w:del>
      <w:r w:rsidR="00564740">
        <w:t>versa</w:t>
      </w:r>
      <w:proofErr w:type="spellEnd"/>
      <w:r w:rsidR="00564740">
        <w:t>).</w:t>
      </w:r>
      <w:r w:rsidR="008F4DB2">
        <w:t xml:space="preserve"> </w:t>
      </w:r>
      <w:del w:id="737" w:author="Bob Rudis" w:date="2013-10-31T22:29:00Z">
        <w:r w:rsidR="008F4DB2" w:rsidDel="009636DC">
          <w:delText>Here’s a</w:delText>
        </w:r>
      </w:del>
      <w:ins w:id="738" w:author="Bob Rudis" w:date="2013-10-31T22:29:00Z">
        <w:r w:rsidR="009636DC">
          <w:t>Listing 8-2 shows a</w:t>
        </w:r>
      </w:ins>
      <w:r w:rsidR="008F4DB2">
        <w:t xml:space="preserve"> very basic</w:t>
      </w:r>
      <w:r w:rsidR="00CC1643">
        <w:t xml:space="preserve"> example of storing IP </w:t>
      </w:r>
      <w:proofErr w:type="spellStart"/>
      <w:r w:rsidR="00CC1643">
        <w:t>geolocation</w:t>
      </w:r>
      <w:proofErr w:type="spellEnd"/>
      <w:r w:rsidR="00CC1643">
        <w:t xml:space="preserve"> data with R</w:t>
      </w:r>
      <w:r w:rsidR="004A5D9E">
        <w:t>:</w:t>
      </w:r>
    </w:p>
    <w:p w14:paraId="3D4A571C" w14:textId="77777777" w:rsidR="00981335" w:rsidRPr="00981335" w:rsidRDefault="00981335">
      <w:pPr>
        <w:pStyle w:val="CodeListing"/>
        <w:rPr>
          <w:ins w:id="739" w:author="Bob Rudis" w:date="2013-10-31T22:01:00Z"/>
          <w:i/>
          <w:color w:val="9B9B9B"/>
          <w:rPrChange w:id="740" w:author="Bob Rudis" w:date="2013-10-31T22:03:00Z">
            <w:rPr>
              <w:ins w:id="741" w:author="Bob Rudis" w:date="2013-10-31T22:01:00Z"/>
              <w:i/>
            </w:rPr>
          </w:rPrChange>
        </w:rPr>
        <w:pPrChange w:id="742" w:author="Bob Rudis" w:date="2013-10-31T21:44:00Z">
          <w:pPr>
            <w:pStyle w:val="CodeSnippet"/>
          </w:pPr>
        </w:pPrChange>
      </w:pPr>
      <w:ins w:id="743" w:author="Bob Rudis" w:date="2013-10-31T22:01:00Z">
        <w:r w:rsidRPr="00981335">
          <w:rPr>
            <w:i/>
            <w:color w:val="9B9B9B"/>
            <w:rPrChange w:id="744" w:author="Bob Rudis" w:date="2013-10-31T22:03:00Z">
              <w:rPr>
                <w:i/>
              </w:rPr>
            </w:rPrChange>
          </w:rPr>
          <w:t># Listing 8-2</w:t>
        </w:r>
      </w:ins>
    </w:p>
    <w:p w14:paraId="67FC9181" w14:textId="77777777" w:rsidR="00981335" w:rsidRDefault="00981335">
      <w:pPr>
        <w:pStyle w:val="CodeListing"/>
        <w:rPr>
          <w:ins w:id="745" w:author="Bob Rudis" w:date="2013-10-31T22:03:00Z"/>
          <w:i/>
          <w:color w:val="9B9B9B"/>
        </w:rPr>
        <w:pPrChange w:id="746" w:author="Bob Rudis" w:date="2013-10-31T21:44:00Z">
          <w:pPr>
            <w:pStyle w:val="CodeSnippet"/>
          </w:pPr>
        </w:pPrChange>
      </w:pPr>
      <w:ins w:id="747" w:author="Bob Rudis" w:date="2013-10-31T22:03:00Z">
        <w:r w:rsidRPr="00981335">
          <w:rPr>
            <w:i/>
            <w:color w:val="9B9B9B"/>
          </w:rPr>
          <w:t xml:space="preserve"># requires packages: </w:t>
        </w:r>
      </w:ins>
      <w:ins w:id="748" w:author="Bob Rudis" w:date="2013-10-31T22:04:00Z">
        <w:r>
          <w:rPr>
            <w:i/>
            <w:color w:val="9B9B9B"/>
          </w:rPr>
          <w:t>RBerkeley</w:t>
        </w:r>
      </w:ins>
    </w:p>
    <w:p w14:paraId="5F66F4E0" w14:textId="77777777" w:rsidR="00293EB5" w:rsidRPr="00981335" w:rsidRDefault="00293EB5">
      <w:pPr>
        <w:pStyle w:val="CodeListing"/>
        <w:rPr>
          <w:i/>
          <w:color w:val="9B9B9B"/>
          <w:rPrChange w:id="749" w:author="Bob Rudis" w:date="2013-10-31T22:03:00Z">
            <w:rPr/>
          </w:rPrChange>
        </w:rPr>
        <w:pPrChange w:id="750" w:author="Bob Rudis" w:date="2013-10-31T21:44:00Z">
          <w:pPr>
            <w:pStyle w:val="CodeSnippet"/>
          </w:pPr>
        </w:pPrChange>
      </w:pPr>
      <w:r w:rsidRPr="00981335">
        <w:rPr>
          <w:i/>
          <w:color w:val="9B9B9B"/>
          <w:rPrChange w:id="751" w:author="Bob Rudis" w:date="2013-10-31T22:03:00Z">
            <w:rPr/>
          </w:rPrChange>
        </w:rPr>
        <w:t># R code to interface with BDB</w:t>
      </w:r>
    </w:p>
    <w:p w14:paraId="0BCD2E9D" w14:textId="77777777" w:rsidR="00293EB5" w:rsidRPr="00981335" w:rsidRDefault="00293EB5">
      <w:pPr>
        <w:pStyle w:val="CodeListing"/>
        <w:rPr>
          <w:color w:val="800026"/>
          <w:rPrChange w:id="752" w:author="Bob Rudis" w:date="2013-10-31T22:04:00Z">
            <w:rPr/>
          </w:rPrChange>
        </w:rPr>
        <w:pPrChange w:id="753" w:author="Bob Rudis" w:date="2013-10-31T21:44:00Z">
          <w:pPr>
            <w:pStyle w:val="CodeSnippet"/>
          </w:pPr>
        </w:pPrChange>
      </w:pPr>
      <w:r w:rsidRPr="00981335">
        <w:rPr>
          <w:color w:val="800026"/>
          <w:rPrChange w:id="754" w:author="Bob Rudis" w:date="2013-10-31T22:04:00Z">
            <w:rPr/>
          </w:rPrChange>
        </w:rPr>
        <w:t>library(RBerkeley)</w:t>
      </w:r>
    </w:p>
    <w:p w14:paraId="5981EC77" w14:textId="77777777" w:rsidR="00293EB5" w:rsidRPr="004403FD" w:rsidRDefault="00293EB5">
      <w:pPr>
        <w:pStyle w:val="CodeListing"/>
        <w:pPrChange w:id="755" w:author="Bob Rudis" w:date="2013-10-31T21:44:00Z">
          <w:pPr>
            <w:pStyle w:val="CodeSnippet"/>
          </w:pPr>
        </w:pPrChange>
      </w:pPr>
    </w:p>
    <w:p w14:paraId="68596A3E" w14:textId="77777777" w:rsidR="00293EB5" w:rsidRPr="00981335" w:rsidRDefault="00293EB5">
      <w:pPr>
        <w:pStyle w:val="CodeListing"/>
        <w:rPr>
          <w:i/>
          <w:color w:val="9B9B9B"/>
          <w:rPrChange w:id="756" w:author="Bob Rudis" w:date="2013-10-31T22:03:00Z">
            <w:rPr/>
          </w:rPrChange>
        </w:rPr>
        <w:pPrChange w:id="757" w:author="Bob Rudis" w:date="2013-10-31T21:44:00Z">
          <w:pPr>
            <w:pStyle w:val="CodeSnippet"/>
          </w:pPr>
        </w:pPrChange>
      </w:pPr>
      <w:r w:rsidRPr="00981335">
        <w:rPr>
          <w:i/>
          <w:color w:val="9B9B9B"/>
          <w:rPrChange w:id="758" w:author="Bob Rudis" w:date="2013-10-31T22:03:00Z">
            <w:rPr/>
          </w:rPrChange>
        </w:rPr>
        <w:t># create and open BDB database</w:t>
      </w:r>
    </w:p>
    <w:p w14:paraId="494DC4A2" w14:textId="77777777" w:rsidR="00293EB5" w:rsidRPr="00981335" w:rsidRDefault="00293EB5">
      <w:pPr>
        <w:pStyle w:val="CodeListing"/>
        <w:rPr>
          <w:color w:val="800026"/>
          <w:rPrChange w:id="759" w:author="Bob Rudis" w:date="2013-10-31T22:04:00Z">
            <w:rPr/>
          </w:rPrChange>
        </w:rPr>
        <w:pPrChange w:id="760" w:author="Bob Rudis" w:date="2013-10-31T21:44:00Z">
          <w:pPr>
            <w:pStyle w:val="CodeSnippet"/>
          </w:pPr>
        </w:pPrChange>
      </w:pPr>
      <w:r w:rsidRPr="00981335">
        <w:rPr>
          <w:color w:val="800026"/>
          <w:rPrChange w:id="761" w:author="Bob Rudis" w:date="2013-10-31T22:04:00Z">
            <w:rPr/>
          </w:rPrChange>
        </w:rPr>
        <w:t>dbh &lt;- db_create()</w:t>
      </w:r>
    </w:p>
    <w:p w14:paraId="477D5B36" w14:textId="77777777" w:rsidR="00981335" w:rsidRDefault="00293EB5">
      <w:pPr>
        <w:pStyle w:val="CodeListing"/>
        <w:rPr>
          <w:ins w:id="762" w:author="Bob Rudis" w:date="2013-10-31T22:04:00Z"/>
          <w:color w:val="800026"/>
        </w:rPr>
        <w:pPrChange w:id="763" w:author="Bob Rudis" w:date="2013-10-31T21:44:00Z">
          <w:pPr>
            <w:pStyle w:val="CodeSnippet"/>
          </w:pPr>
        </w:pPrChange>
      </w:pPr>
      <w:r w:rsidRPr="00981335">
        <w:rPr>
          <w:color w:val="800026"/>
          <w:rPrChange w:id="764" w:author="Bob Rudis" w:date="2013-10-31T22:04:00Z">
            <w:rPr/>
          </w:rPrChange>
        </w:rPr>
        <w:t xml:space="preserve">db &lt;- db_open(dbh, txnid = NULL, file = "av.db", </w:t>
      </w:r>
    </w:p>
    <w:p w14:paraId="2F20F0B9" w14:textId="77777777" w:rsidR="00981335" w:rsidRDefault="00981335">
      <w:pPr>
        <w:pStyle w:val="CodeListing"/>
        <w:rPr>
          <w:ins w:id="765" w:author="Bob Rudis" w:date="2013-10-31T22:04:00Z"/>
          <w:color w:val="800026"/>
        </w:rPr>
        <w:pPrChange w:id="766" w:author="Bob Rudis" w:date="2013-10-31T21:44:00Z">
          <w:pPr>
            <w:pStyle w:val="CodeSnippet"/>
          </w:pPr>
        </w:pPrChange>
      </w:pPr>
      <w:ins w:id="767" w:author="Bob Rudis" w:date="2013-10-31T22:04:00Z">
        <w:r>
          <w:rPr>
            <w:color w:val="800026"/>
          </w:rPr>
          <w:t xml:space="preserve">              </w:t>
        </w:r>
      </w:ins>
      <w:r w:rsidR="00293EB5" w:rsidRPr="00981335">
        <w:rPr>
          <w:color w:val="800026"/>
          <w:rPrChange w:id="768" w:author="Bob Rudis" w:date="2013-10-31T22:04:00Z">
            <w:rPr/>
          </w:rPrChange>
        </w:rPr>
        <w:t xml:space="preserve">type = "BTREE", </w:t>
      </w:r>
    </w:p>
    <w:p w14:paraId="1DBFB556" w14:textId="77777777" w:rsidR="00293EB5" w:rsidRPr="00981335" w:rsidRDefault="00981335">
      <w:pPr>
        <w:pStyle w:val="CodeListing"/>
        <w:rPr>
          <w:color w:val="800026"/>
          <w:rPrChange w:id="769" w:author="Bob Rudis" w:date="2013-10-31T22:04:00Z">
            <w:rPr>
              <w:highlight w:val="magenta"/>
            </w:rPr>
          </w:rPrChange>
        </w:rPr>
        <w:pPrChange w:id="770" w:author="Bob Rudis" w:date="2013-10-31T21:44:00Z">
          <w:pPr>
            <w:pStyle w:val="CodeSnippet"/>
          </w:pPr>
        </w:pPrChange>
      </w:pPr>
      <w:ins w:id="771" w:author="Bob Rudis" w:date="2013-10-31T22:04:00Z">
        <w:r>
          <w:rPr>
            <w:color w:val="800026"/>
          </w:rPr>
          <w:t xml:space="preserve">              </w:t>
        </w:r>
      </w:ins>
      <w:r w:rsidR="00293EB5" w:rsidRPr="00981335">
        <w:rPr>
          <w:color w:val="800026"/>
          <w:rPrChange w:id="772" w:author="Bob Rudis" w:date="2013-10-31T22:04:00Z">
            <w:rPr/>
          </w:rPrChange>
        </w:rPr>
        <w:t>flags = mkFlags(DB_CREATE, DB_EXCL))</w:t>
      </w:r>
    </w:p>
    <w:p w14:paraId="5E9C6CB2" w14:textId="77777777" w:rsidR="00293EB5" w:rsidRPr="004403FD" w:rsidRDefault="00293EB5">
      <w:pPr>
        <w:pStyle w:val="CodeListing"/>
        <w:pPrChange w:id="773" w:author="Bob Rudis" w:date="2013-10-31T21:44:00Z">
          <w:pPr>
            <w:pStyle w:val="CodeSnippet"/>
          </w:pPr>
        </w:pPrChange>
      </w:pPr>
    </w:p>
    <w:p w14:paraId="3202DB4E" w14:textId="77777777" w:rsidR="00293EB5" w:rsidRPr="00981335" w:rsidRDefault="00293EB5">
      <w:pPr>
        <w:pStyle w:val="CodeListing"/>
        <w:rPr>
          <w:i/>
          <w:color w:val="9B9B9B"/>
          <w:rPrChange w:id="774" w:author="Bob Rudis" w:date="2013-10-31T22:03:00Z">
            <w:rPr/>
          </w:rPrChange>
        </w:rPr>
        <w:pPrChange w:id="775" w:author="Bob Rudis" w:date="2013-10-31T21:44:00Z">
          <w:pPr>
            <w:pStyle w:val="CodeSnippet"/>
          </w:pPr>
        </w:pPrChange>
      </w:pPr>
      <w:r w:rsidRPr="00981335">
        <w:rPr>
          <w:i/>
          <w:color w:val="9B9B9B"/>
          <w:rPrChange w:id="776" w:author="Bob Rudis" w:date="2013-10-31T22:03:00Z">
            <w:rPr/>
          </w:rPrChange>
        </w:rPr>
        <w:t># store geolocation data</w:t>
      </w:r>
    </w:p>
    <w:p w14:paraId="32A415BB" w14:textId="77777777" w:rsidR="00981335" w:rsidRPr="00981335" w:rsidRDefault="00293EB5">
      <w:pPr>
        <w:pStyle w:val="CodeListing"/>
        <w:rPr>
          <w:ins w:id="777" w:author="Bob Rudis" w:date="2013-10-31T22:04:00Z"/>
          <w:color w:val="800026"/>
          <w:rPrChange w:id="778" w:author="Bob Rudis" w:date="2013-10-31T22:05:00Z">
            <w:rPr>
              <w:ins w:id="779" w:author="Bob Rudis" w:date="2013-10-31T22:04:00Z"/>
            </w:rPr>
          </w:rPrChange>
        </w:rPr>
        <w:pPrChange w:id="780" w:author="Bob Rudis" w:date="2013-10-31T21:44:00Z">
          <w:pPr>
            <w:pStyle w:val="CodeSnippet"/>
          </w:pPr>
        </w:pPrChange>
      </w:pPr>
      <w:r w:rsidRPr="00981335">
        <w:rPr>
          <w:color w:val="800026"/>
          <w:rPrChange w:id="781" w:author="Bob Rudis" w:date="2013-10-31T22:05:00Z">
            <w:rPr/>
          </w:rPrChange>
        </w:rPr>
        <w:t xml:space="preserve">db_put(dbh, key = charToRaw("24.62.253.107"), </w:t>
      </w:r>
    </w:p>
    <w:p w14:paraId="5BE26AF8" w14:textId="77777777" w:rsidR="00293EB5" w:rsidRPr="00981335" w:rsidRDefault="00981335">
      <w:pPr>
        <w:pStyle w:val="CodeListing"/>
        <w:rPr>
          <w:color w:val="800026"/>
          <w:rPrChange w:id="782" w:author="Bob Rudis" w:date="2013-10-31T22:05:00Z">
            <w:rPr>
              <w:highlight w:val="magenta"/>
            </w:rPr>
          </w:rPrChange>
        </w:rPr>
        <w:pPrChange w:id="783" w:author="Bob Rudis" w:date="2013-10-31T21:44:00Z">
          <w:pPr>
            <w:pStyle w:val="CodeSnippet"/>
          </w:pPr>
        </w:pPrChange>
      </w:pPr>
      <w:ins w:id="784" w:author="Bob Rudis" w:date="2013-10-31T22:04:00Z">
        <w:r w:rsidRPr="00981335">
          <w:rPr>
            <w:color w:val="800026"/>
            <w:rPrChange w:id="785" w:author="Bob Rudis" w:date="2013-10-31T22:05:00Z">
              <w:rPr/>
            </w:rPrChange>
          </w:rPr>
          <w:t xml:space="preserve">            </w:t>
        </w:r>
      </w:ins>
      <w:r w:rsidR="00293EB5" w:rsidRPr="00981335">
        <w:rPr>
          <w:color w:val="800026"/>
          <w:rPrChange w:id="786" w:author="Bob Rudis" w:date="2013-10-31T22:05:00Z">
            <w:rPr/>
          </w:rPrChange>
        </w:rPr>
        <w:t>data = charToRaw("43.2555,-70.8829"))</w:t>
      </w:r>
    </w:p>
    <w:p w14:paraId="182E833D" w14:textId="77777777" w:rsidR="00293EB5" w:rsidRPr="004403FD" w:rsidRDefault="00293EB5">
      <w:pPr>
        <w:pStyle w:val="CodeListing"/>
        <w:pPrChange w:id="787" w:author="Bob Rudis" w:date="2013-10-31T21:44:00Z">
          <w:pPr>
            <w:pStyle w:val="CodeSnippet"/>
          </w:pPr>
        </w:pPrChange>
      </w:pPr>
    </w:p>
    <w:p w14:paraId="4B6D7827" w14:textId="77777777" w:rsidR="00293EB5" w:rsidRPr="00981335" w:rsidRDefault="00293EB5">
      <w:pPr>
        <w:pStyle w:val="CodeListing"/>
        <w:rPr>
          <w:i/>
          <w:color w:val="9B9B9B"/>
          <w:rPrChange w:id="788" w:author="Bob Rudis" w:date="2013-10-31T22:03:00Z">
            <w:rPr/>
          </w:rPrChange>
        </w:rPr>
        <w:pPrChange w:id="789" w:author="Bob Rudis" w:date="2013-10-31T21:44:00Z">
          <w:pPr>
            <w:pStyle w:val="CodeSnippet"/>
          </w:pPr>
        </w:pPrChange>
      </w:pPr>
      <w:r w:rsidRPr="00981335">
        <w:rPr>
          <w:i/>
          <w:color w:val="9B9B9B"/>
          <w:rPrChange w:id="790" w:author="Bob Rudis" w:date="2013-10-31T22:03:00Z">
            <w:rPr/>
          </w:rPrChange>
        </w:rPr>
        <w:t># read it back to show it works</w:t>
      </w:r>
    </w:p>
    <w:p w14:paraId="41A74476" w14:textId="77777777" w:rsidR="00981335" w:rsidRPr="00981335" w:rsidRDefault="00293EB5">
      <w:pPr>
        <w:pStyle w:val="CodeListing"/>
        <w:rPr>
          <w:ins w:id="791" w:author="Bob Rudis" w:date="2013-10-31T22:04:00Z"/>
          <w:color w:val="800026"/>
          <w:rPrChange w:id="792" w:author="Bob Rudis" w:date="2013-10-31T22:05:00Z">
            <w:rPr>
              <w:ins w:id="793" w:author="Bob Rudis" w:date="2013-10-31T22:04:00Z"/>
            </w:rPr>
          </w:rPrChange>
        </w:rPr>
        <w:pPrChange w:id="794" w:author="Bob Rudis" w:date="2013-10-31T21:44:00Z">
          <w:pPr>
            <w:pStyle w:val="CodeSnippet"/>
          </w:pPr>
        </w:pPrChange>
      </w:pPr>
      <w:r w:rsidRPr="00981335">
        <w:rPr>
          <w:color w:val="800026"/>
          <w:rPrChange w:id="795" w:author="Bob Rudis" w:date="2013-10-31T22:05:00Z">
            <w:rPr/>
          </w:rPrChange>
        </w:rPr>
        <w:lastRenderedPageBreak/>
        <w:t>coords &lt;- rawToChar(db_get(dbh,</w:t>
      </w:r>
    </w:p>
    <w:p w14:paraId="48FA49F8" w14:textId="77777777" w:rsidR="00293EB5" w:rsidRPr="00981335" w:rsidRDefault="00981335">
      <w:pPr>
        <w:pStyle w:val="CodeListing"/>
        <w:rPr>
          <w:color w:val="800026"/>
          <w:rPrChange w:id="796" w:author="Bob Rudis" w:date="2013-10-31T22:05:00Z">
            <w:rPr/>
          </w:rPrChange>
        </w:rPr>
        <w:pPrChange w:id="797" w:author="Bob Rudis" w:date="2013-10-31T21:44:00Z">
          <w:pPr>
            <w:pStyle w:val="CodeSnippet"/>
          </w:pPr>
        </w:pPrChange>
      </w:pPr>
      <w:ins w:id="798" w:author="Bob Rudis" w:date="2013-10-31T22:04:00Z">
        <w:r w:rsidRPr="00981335">
          <w:rPr>
            <w:color w:val="800026"/>
            <w:rPrChange w:id="799" w:author="Bob Rudis" w:date="2013-10-31T22:05:00Z">
              <w:rPr/>
            </w:rPrChange>
          </w:rPr>
          <w:t xml:space="preserve">                    </w:t>
        </w:r>
      </w:ins>
      <w:del w:id="800" w:author="Bob Rudis" w:date="2013-10-31T22:04:00Z">
        <w:r w:rsidR="00293EB5" w:rsidRPr="00981335" w:rsidDel="00981335">
          <w:rPr>
            <w:color w:val="800026"/>
            <w:rPrChange w:id="801" w:author="Bob Rudis" w:date="2013-10-31T22:05:00Z">
              <w:rPr/>
            </w:rPrChange>
          </w:rPr>
          <w:delText xml:space="preserve"> </w:delText>
        </w:r>
      </w:del>
      <w:r w:rsidR="00293EB5" w:rsidRPr="00981335">
        <w:rPr>
          <w:color w:val="800026"/>
          <w:rPrChange w:id="802" w:author="Bob Rudis" w:date="2013-10-31T22:05:00Z">
            <w:rPr/>
          </w:rPrChange>
        </w:rPr>
        <w:t>key = charToRaw("24.62.253.107")))</w:t>
      </w:r>
    </w:p>
    <w:p w14:paraId="44F48689" w14:textId="77777777" w:rsidR="00293EB5" w:rsidRPr="004403FD" w:rsidRDefault="00293EB5">
      <w:pPr>
        <w:pStyle w:val="CodeListing"/>
        <w:pPrChange w:id="803" w:author="Bob Rudis" w:date="2013-10-31T21:44:00Z">
          <w:pPr>
            <w:pStyle w:val="CodeSnippet"/>
          </w:pPr>
        </w:pPrChange>
      </w:pPr>
    </w:p>
    <w:p w14:paraId="73DA0EA2" w14:textId="77777777" w:rsidR="00293EB5" w:rsidRPr="004403FD" w:rsidRDefault="00293EB5">
      <w:pPr>
        <w:pStyle w:val="CodeListing"/>
        <w:pPrChange w:id="804" w:author="Bob Rudis" w:date="2013-10-31T21:44:00Z">
          <w:pPr>
            <w:pStyle w:val="CodeSnippet"/>
          </w:pPr>
        </w:pPrChange>
      </w:pPr>
      <w:r w:rsidRPr="00981335">
        <w:rPr>
          <w:color w:val="800026"/>
          <w:rPrChange w:id="805" w:author="Bob Rudis" w:date="2013-10-31T22:05:00Z">
            <w:rPr/>
          </w:rPrChange>
        </w:rPr>
        <w:t>db_close(dbh)</w:t>
      </w:r>
      <w:r w:rsidRPr="004403FD">
        <w:t xml:space="preserve"> </w:t>
      </w:r>
      <w:r w:rsidRPr="00981335">
        <w:rPr>
          <w:i/>
          <w:color w:val="9B9B9B"/>
          <w:rPrChange w:id="806" w:author="Bob Rudis" w:date="2013-10-31T22:05:00Z">
            <w:rPr/>
          </w:rPrChange>
        </w:rPr>
        <w:t># close BDB db</w:t>
      </w:r>
    </w:p>
    <w:p w14:paraId="0F704707" w14:textId="77777777" w:rsidR="00293EB5" w:rsidRPr="004403FD" w:rsidRDefault="00293EB5">
      <w:pPr>
        <w:pStyle w:val="CodeListing"/>
        <w:pPrChange w:id="807" w:author="Bob Rudis" w:date="2013-10-31T21:44:00Z">
          <w:pPr>
            <w:pStyle w:val="CodeSnippet"/>
          </w:pPr>
        </w:pPrChange>
      </w:pPr>
    </w:p>
    <w:p w14:paraId="616199DA" w14:textId="77777777" w:rsidR="00293EB5" w:rsidRPr="00981335" w:rsidRDefault="00293EB5">
      <w:pPr>
        <w:pStyle w:val="CodeListing"/>
        <w:rPr>
          <w:color w:val="800026"/>
          <w:rPrChange w:id="808" w:author="Bob Rudis" w:date="2013-10-31T22:05:00Z">
            <w:rPr/>
          </w:rPrChange>
        </w:rPr>
        <w:pPrChange w:id="809" w:author="Bob Rudis" w:date="2013-10-31T21:44:00Z">
          <w:pPr>
            <w:pStyle w:val="CodeSnippet"/>
          </w:pPr>
        </w:pPrChange>
      </w:pPr>
      <w:r w:rsidRPr="00981335">
        <w:rPr>
          <w:color w:val="800026"/>
          <w:rPrChange w:id="810" w:author="Bob Rudis" w:date="2013-10-31T22:05:00Z">
            <w:rPr/>
          </w:rPrChange>
        </w:rPr>
        <w:t>print(coords)</w:t>
      </w:r>
    </w:p>
    <w:p w14:paraId="785836E1" w14:textId="77777777" w:rsidR="00CC1643" w:rsidRDefault="00293EB5">
      <w:pPr>
        <w:pStyle w:val="CodeListing"/>
        <w:rPr>
          <w:ins w:id="811" w:author="Bob Rudis" w:date="2013-10-31T22:06:00Z"/>
          <w:color w:val="252525"/>
        </w:rPr>
        <w:pPrChange w:id="812" w:author="Bob Rudis" w:date="2013-10-31T21:44:00Z">
          <w:pPr>
            <w:pStyle w:val="CodeSnippet"/>
          </w:pPr>
        </w:pPrChange>
      </w:pPr>
      <w:r w:rsidRPr="00981335">
        <w:rPr>
          <w:color w:val="252525"/>
          <w:rPrChange w:id="813" w:author="Bob Rudis" w:date="2013-10-31T22:05:00Z">
            <w:rPr/>
          </w:rPrChange>
        </w:rPr>
        <w:t>#</w:t>
      </w:r>
      <w:ins w:id="814" w:author="Bob Rudis" w:date="2013-10-31T21:44:00Z">
        <w:r w:rsidR="004403FD" w:rsidRPr="00981335">
          <w:rPr>
            <w:color w:val="252525"/>
            <w:rPrChange w:id="815" w:author="Bob Rudis" w:date="2013-10-31T22:05:00Z">
              <w:rPr/>
            </w:rPrChange>
          </w:rPr>
          <w:t>#</w:t>
        </w:r>
      </w:ins>
      <w:r w:rsidRPr="00981335">
        <w:rPr>
          <w:color w:val="252525"/>
          <w:rPrChange w:id="816" w:author="Bob Rudis" w:date="2013-10-31T22:05:00Z">
            <w:rPr/>
          </w:rPrChange>
        </w:rPr>
        <w:t xml:space="preserve"> [1] "43.2555,-70.8829"</w:t>
      </w:r>
    </w:p>
    <w:p w14:paraId="6B3E4B26" w14:textId="77777777" w:rsidR="00981335" w:rsidRDefault="00981335">
      <w:pPr>
        <w:pStyle w:val="CodeListing"/>
        <w:rPr>
          <w:ins w:id="817" w:author="Bob Rudis" w:date="2013-10-31T22:06:00Z"/>
          <w:color w:val="252525"/>
        </w:rPr>
        <w:pPrChange w:id="818" w:author="Bob Rudis" w:date="2013-10-31T21:44:00Z">
          <w:pPr>
            <w:pStyle w:val="CodeSnippet"/>
          </w:pPr>
        </w:pPrChange>
      </w:pPr>
    </w:p>
    <w:p w14:paraId="4FD5E2EB" w14:textId="77777777" w:rsidR="00981335" w:rsidRDefault="00981335">
      <w:pPr>
        <w:pStyle w:val="FeatureType"/>
        <w:rPr>
          <w:ins w:id="819" w:author="Bob Rudis" w:date="2013-10-31T22:06:00Z"/>
        </w:rPr>
        <w:pPrChange w:id="820" w:author="Bob Rudis" w:date="2013-10-31T22:07:00Z">
          <w:pPr>
            <w:pStyle w:val="CodeSnippet"/>
          </w:pPr>
        </w:pPrChange>
      </w:pPr>
      <w:proofErr w:type="gramStart"/>
      <w:ins w:id="821" w:author="Bob Rudis" w:date="2013-10-31T22:06:00Z">
        <w:r>
          <w:t>type</w:t>
        </w:r>
        <w:proofErr w:type="gramEnd"/>
        <w:r>
          <w:t>="note"</w:t>
        </w:r>
      </w:ins>
    </w:p>
    <w:p w14:paraId="5B6F43C9" w14:textId="77777777" w:rsidR="00981335" w:rsidRPr="00981335" w:rsidRDefault="00981335">
      <w:pPr>
        <w:pStyle w:val="FeaturePara"/>
        <w:rPr>
          <w:ins w:id="822" w:author="Bob Rudis" w:date="2013-10-31T22:06:00Z"/>
        </w:rPr>
        <w:pPrChange w:id="823" w:author="Bob Rudis" w:date="2013-10-31T22:06:00Z">
          <w:pPr>
            <w:pStyle w:val="CodeSnippet"/>
          </w:pPr>
        </w:pPrChange>
      </w:pPr>
      <w:ins w:id="824" w:author="Bob Rudis" w:date="2013-10-31T22:07:00Z">
        <w:r w:rsidRPr="00981335">
          <w:t xml:space="preserve">Note that R will return a warning message about the database handle being unusable after the </w:t>
        </w:r>
        <w:r w:rsidRPr="00981335">
          <w:rPr>
            <w:rStyle w:val="InlineCode"/>
            <w:rPrChange w:id="825" w:author="Bob Rudis" w:date="2013-10-31T22:07:00Z">
              <w:rPr/>
            </w:rPrChange>
          </w:rPr>
          <w:t>db_close()</w:t>
        </w:r>
        <w:r w:rsidRPr="00981335">
          <w:t xml:space="preserve"> function call. This is just an informative message and can be ignored.</w:t>
        </w:r>
      </w:ins>
    </w:p>
    <w:p w14:paraId="56885DDE" w14:textId="77777777" w:rsidR="00981335" w:rsidRPr="00981335" w:rsidRDefault="00981335">
      <w:pPr>
        <w:pStyle w:val="CodeListing"/>
        <w:rPr>
          <w:ins w:id="826" w:author="Bob Rudis" w:date="2013-10-31T22:02:00Z"/>
          <w:color w:val="252525"/>
          <w:rPrChange w:id="827" w:author="Bob Rudis" w:date="2013-10-31T22:05:00Z">
            <w:rPr>
              <w:ins w:id="828" w:author="Bob Rudis" w:date="2013-10-31T22:02:00Z"/>
            </w:rPr>
          </w:rPrChange>
        </w:rPr>
        <w:pPrChange w:id="829" w:author="Bob Rudis" w:date="2013-10-31T21:44:00Z">
          <w:pPr>
            <w:pStyle w:val="CodeSnippet"/>
          </w:pPr>
        </w:pPrChange>
      </w:pPr>
    </w:p>
    <w:p w14:paraId="48860469" w14:textId="77777777" w:rsidR="00981335" w:rsidDel="00981335" w:rsidRDefault="00981335">
      <w:pPr>
        <w:pStyle w:val="ParaContinued"/>
        <w:rPr>
          <w:del w:id="830" w:author="Bob Rudis" w:date="2013-10-31T22:06:00Z"/>
        </w:rPr>
        <w:pPrChange w:id="831" w:author="Bob Rudis" w:date="2013-10-31T22:02:00Z">
          <w:pPr>
            <w:pStyle w:val="CodeSnippet"/>
          </w:pPr>
        </w:pPrChange>
      </w:pPr>
    </w:p>
    <w:p w14:paraId="58640629" w14:textId="77777777" w:rsidR="008C4C7C" w:rsidRDefault="008C4C7C" w:rsidP="008C4C7C">
      <w:pPr>
        <w:pStyle w:val="QueryPara"/>
        <w:numPr>
          <w:ins w:id="832" w:author="Russell Thomas" w:date="2013-10-22T14:59:00Z"/>
        </w:numPr>
        <w:rPr>
          <w:ins w:id="833" w:author="Russell Thomas" w:date="2013-10-22T14:59:00Z"/>
        </w:rPr>
      </w:pPr>
      <w:ins w:id="834" w:author="Russell Thomas" w:date="2013-10-22T14:59:00Z">
        <w:r>
          <w:t>TE: Though I get the proper output, I also get this error message:</w:t>
        </w:r>
      </w:ins>
    </w:p>
    <w:p w14:paraId="104D40D1" w14:textId="77777777" w:rsidR="008C4C7C" w:rsidRDefault="008C4C7C" w:rsidP="008C4C7C">
      <w:pPr>
        <w:pStyle w:val="QueryPara"/>
        <w:numPr>
          <w:ins w:id="835" w:author="Russell Thomas" w:date="2013-10-22T15:00:00Z"/>
        </w:numPr>
        <w:rPr>
          <w:ins w:id="836" w:author="Russell Thomas" w:date="2013-10-22T15:00:00Z"/>
        </w:rPr>
      </w:pPr>
      <w:ins w:id="837" w:author="Russell Thomas" w:date="2013-10-22T15:00:00Z">
        <w:r>
          <w:t>Warning message:</w:t>
        </w:r>
      </w:ins>
    </w:p>
    <w:p w14:paraId="7EBC574E" w14:textId="77777777" w:rsidR="008C4C7C" w:rsidRDefault="008C4C7C">
      <w:pPr>
        <w:pStyle w:val="QueryPara"/>
        <w:numPr>
          <w:ins w:id="838" w:author="Russell Thomas" w:date="2013-10-22T15:00:00Z"/>
        </w:numPr>
        <w:rPr>
          <w:ins w:id="839" w:author="Bob Rudis" w:date="2013-10-31T21:15:00Z"/>
        </w:rPr>
        <w:pPrChange w:id="840" w:author="Russell Thomas" w:date="2013-10-22T14:59:00Z">
          <w:pPr>
            <w:pStyle w:val="ParaContinued"/>
          </w:pPr>
        </w:pPrChange>
      </w:pPr>
      <w:ins w:id="841" w:author="Russell Thomas" w:date="2013-10-22T15:00:00Z">
        <w:r>
          <w:t xml:space="preserve">In </w:t>
        </w:r>
        <w:proofErr w:type="spellStart"/>
        <w:r>
          <w:t>db_</w:t>
        </w:r>
        <w:proofErr w:type="gramStart"/>
        <w:r>
          <w:t>close</w:t>
        </w:r>
        <w:proofErr w:type="spellEnd"/>
        <w:r>
          <w:t>(</w:t>
        </w:r>
        <w:proofErr w:type="spellStart"/>
        <w:proofErr w:type="gramEnd"/>
        <w:r>
          <w:t>dbh</w:t>
        </w:r>
        <w:proofErr w:type="spellEnd"/>
        <w:r>
          <w:t>) : '</w:t>
        </w:r>
        <w:proofErr w:type="spellStart"/>
        <w:r>
          <w:t>db</w:t>
        </w:r>
        <w:proofErr w:type="spellEnd"/>
        <w:r>
          <w:t>' handle may not be accessed again</w:t>
        </w:r>
      </w:ins>
    </w:p>
    <w:p w14:paraId="1A6E532F" w14:textId="77777777" w:rsidR="00F11C3B" w:rsidRDefault="00F11C3B">
      <w:pPr>
        <w:pStyle w:val="QueryPara"/>
        <w:numPr>
          <w:ins w:id="842" w:author="Russell Thomas" w:date="2013-10-22T15:00:00Z"/>
        </w:numPr>
        <w:rPr>
          <w:ins w:id="843" w:author="Bob Rudis" w:date="2013-10-31T21:15:00Z"/>
        </w:rPr>
        <w:pPrChange w:id="844" w:author="Russell Thomas" w:date="2013-10-22T14:59:00Z">
          <w:pPr>
            <w:pStyle w:val="ParaContinued"/>
          </w:pPr>
        </w:pPrChange>
      </w:pPr>
    </w:p>
    <w:p w14:paraId="1579F1B1" w14:textId="77777777" w:rsidR="00981335" w:rsidRDefault="00981335">
      <w:pPr>
        <w:pStyle w:val="QueryPara"/>
        <w:numPr>
          <w:ins w:id="845" w:author="Russell Thomas" w:date="2013-10-22T15:00:00Z"/>
        </w:numPr>
        <w:rPr>
          <w:ins w:id="846" w:author="Russell Thomas" w:date="2013-10-22T14:59:00Z"/>
        </w:rPr>
        <w:pPrChange w:id="847" w:author="Russell Thomas" w:date="2013-10-22T14:59:00Z">
          <w:pPr>
            <w:pStyle w:val="ParaContinued"/>
          </w:pPr>
        </w:pPrChange>
      </w:pPr>
      <w:ins w:id="848" w:author="Bob Rudis" w:date="2013-10-31T22:05:00Z">
        <w:r>
          <w:t>AR: thx. That’s normal, but I made a note for folks</w:t>
        </w:r>
      </w:ins>
    </w:p>
    <w:p w14:paraId="0239CEF3" w14:textId="3CC4CFFD" w:rsidR="00CC1643" w:rsidRDefault="009636DC" w:rsidP="004A5D9E">
      <w:pPr>
        <w:pStyle w:val="ParaContinued"/>
      </w:pPr>
      <w:ins w:id="849" w:author="Bob Rudis" w:date="2013-10-31T22:29:00Z">
        <w:r>
          <w:t xml:space="preserve">Listing 8-3 shows a similar example of </w:t>
        </w:r>
      </w:ins>
      <w:del w:id="850" w:author="Kent, Kevin - Indianapolis" w:date="2013-10-25T13:35:00Z">
        <w:r w:rsidR="004A5D9E" w:rsidDel="007D2AD1">
          <w:delText>and</w:delText>
        </w:r>
        <w:r w:rsidR="00037311" w:rsidDel="007D2AD1">
          <w:delText>,</w:delText>
        </w:r>
        <w:r w:rsidR="004A5D9E" w:rsidDel="007D2AD1">
          <w:delText xml:space="preserve"> r</w:delText>
        </w:r>
      </w:del>
      <w:ins w:id="851" w:author="Kent, Kevin - Indianapolis" w:date="2013-10-25T13:35:00Z">
        <w:del w:id="852" w:author="Bob Rudis" w:date="2013-10-31T22:29:00Z">
          <w:r w:rsidR="007D2AD1" w:rsidDel="009636DC">
            <w:delText>R</w:delText>
          </w:r>
        </w:del>
      </w:ins>
      <w:ins w:id="853" w:author="Bob Rudis" w:date="2013-10-31T22:29:00Z">
        <w:r>
          <w:t>r</w:t>
        </w:r>
      </w:ins>
      <w:r w:rsidR="004A5D9E">
        <w:t>eading the same data back with Python:</w:t>
      </w:r>
    </w:p>
    <w:p w14:paraId="5F820534" w14:textId="317B78A2" w:rsidR="00115768" w:rsidRPr="005C66A1" w:rsidRDefault="00115768">
      <w:pPr>
        <w:pStyle w:val="CodeListing"/>
        <w:rPr>
          <w:ins w:id="854" w:author="Bob Rudis" w:date="2013-10-31T22:09:00Z"/>
          <w:i/>
          <w:color w:val="9B9B9B"/>
          <w:rPrChange w:id="855" w:author="Bob Rudis" w:date="2013-10-31T22:12:00Z">
            <w:rPr>
              <w:ins w:id="856" w:author="Bob Rudis" w:date="2013-10-31T22:09:00Z"/>
              <w:i/>
            </w:rPr>
          </w:rPrChange>
        </w:rPr>
        <w:pPrChange w:id="857" w:author="Bob Rudis" w:date="2013-10-31T22:12:00Z">
          <w:pPr>
            <w:pStyle w:val="CodeSnippet"/>
          </w:pPr>
        </w:pPrChange>
      </w:pPr>
      <w:ins w:id="858" w:author="Bob Rudis" w:date="2013-10-31T22:08:00Z">
        <w:r w:rsidRPr="005C66A1">
          <w:rPr>
            <w:i/>
            <w:color w:val="9B9B9B"/>
            <w:rPrChange w:id="859" w:author="Bob Rudis" w:date="2013-10-31T22:12:00Z">
              <w:rPr>
                <w:i/>
              </w:rPr>
            </w:rPrChange>
          </w:rPr>
          <w:t># Listing 8-3</w:t>
        </w:r>
      </w:ins>
    </w:p>
    <w:p w14:paraId="53C3ACAB" w14:textId="0A4DE71C" w:rsidR="00115768" w:rsidRPr="005C66A1" w:rsidRDefault="00115768">
      <w:pPr>
        <w:pStyle w:val="CodeListing"/>
        <w:rPr>
          <w:ins w:id="860" w:author="Bob Rudis" w:date="2013-10-31T22:08:00Z"/>
          <w:i/>
          <w:color w:val="9B9B9B"/>
          <w:rPrChange w:id="861" w:author="Bob Rudis" w:date="2013-10-31T22:12:00Z">
            <w:rPr>
              <w:ins w:id="862" w:author="Bob Rudis" w:date="2013-10-31T22:08:00Z"/>
              <w:i/>
            </w:rPr>
          </w:rPrChange>
        </w:rPr>
        <w:pPrChange w:id="863" w:author="Bob Rudis" w:date="2013-10-31T22:12:00Z">
          <w:pPr>
            <w:pStyle w:val="CodeSnippet"/>
          </w:pPr>
        </w:pPrChange>
      </w:pPr>
      <w:ins w:id="864" w:author="Bob Rudis" w:date="2013-10-31T22:09:00Z">
        <w:r w:rsidRPr="005C66A1">
          <w:rPr>
            <w:i/>
            <w:color w:val="9B9B9B"/>
            <w:rPrChange w:id="865" w:author="Bob Rudis" w:date="2013-10-31T22:12:00Z">
              <w:rPr>
                <w:i/>
              </w:rPr>
            </w:rPrChange>
          </w:rPr>
          <w:t># Requires: bsd</w:t>
        </w:r>
        <w:r w:rsidR="005C66A1" w:rsidRPr="0028668A">
          <w:rPr>
            <w:i/>
            <w:color w:val="9B9B9B"/>
          </w:rPr>
          <w:t xml:space="preserve">db3 and Berkeley DB </w:t>
        </w:r>
        <w:r w:rsidRPr="005C66A1">
          <w:rPr>
            <w:i/>
            <w:color w:val="9B9B9B"/>
            <w:rPrChange w:id="866" w:author="Bob Rudis" w:date="2013-10-31T22:12:00Z">
              <w:rPr>
                <w:i/>
              </w:rPr>
            </w:rPrChange>
          </w:rPr>
          <w:t>library</w:t>
        </w:r>
      </w:ins>
    </w:p>
    <w:p w14:paraId="7EC4E3DD" w14:textId="77777777" w:rsidR="00293EB5" w:rsidRPr="005C66A1" w:rsidRDefault="00293EB5">
      <w:pPr>
        <w:pStyle w:val="CodeListing"/>
        <w:rPr>
          <w:i/>
          <w:color w:val="9B9B9B"/>
          <w:rPrChange w:id="867" w:author="Bob Rudis" w:date="2013-10-31T22:12:00Z">
            <w:rPr>
              <w:i/>
            </w:rPr>
          </w:rPrChange>
        </w:rPr>
        <w:pPrChange w:id="868" w:author="Bob Rudis" w:date="2013-10-31T22:12:00Z">
          <w:pPr>
            <w:pStyle w:val="CodeSnippet"/>
          </w:pPr>
        </w:pPrChange>
      </w:pPr>
      <w:del w:id="869" w:author="Russell Thomas" w:date="2013-10-22T15:22:00Z">
        <w:r w:rsidRPr="005C66A1" w:rsidDel="00320883">
          <w:rPr>
            <w:i/>
            <w:color w:val="9B9B9B"/>
            <w:rPrChange w:id="870" w:author="Bob Rudis" w:date="2013-10-31T22:12:00Z">
              <w:rPr>
                <w:i/>
              </w:rPr>
            </w:rPrChange>
          </w:rPr>
          <w:delText xml:space="preserve">// </w:delText>
        </w:r>
      </w:del>
      <w:ins w:id="871" w:author="Russell Thomas" w:date="2013-10-22T15:22:00Z">
        <w:r w:rsidR="00320883" w:rsidRPr="005C66A1">
          <w:rPr>
            <w:i/>
            <w:color w:val="9B9B9B"/>
            <w:rPrChange w:id="872" w:author="Bob Rudis" w:date="2013-10-31T22:12:00Z">
              <w:rPr>
                <w:i/>
              </w:rPr>
            </w:rPrChange>
          </w:rPr>
          <w:t>#</w:t>
        </w:r>
        <w:del w:id="873" w:author="Bob Rudis" w:date="2013-10-31T22:01:00Z">
          <w:r w:rsidR="00320883" w:rsidRPr="005C66A1" w:rsidDel="00981335">
            <w:rPr>
              <w:i/>
              <w:color w:val="9B9B9B"/>
              <w:rPrChange w:id="874" w:author="Bob Rudis" w:date="2013-10-31T22:12:00Z">
                <w:rPr>
                  <w:i/>
                </w:rPr>
              </w:rPrChange>
            </w:rPr>
            <w:delText>#</w:delText>
          </w:r>
        </w:del>
        <w:r w:rsidR="00320883" w:rsidRPr="005C66A1">
          <w:rPr>
            <w:i/>
            <w:color w:val="9B9B9B"/>
            <w:rPrChange w:id="875" w:author="Bob Rudis" w:date="2013-10-31T22:12:00Z">
              <w:rPr>
                <w:i/>
              </w:rPr>
            </w:rPrChange>
          </w:rPr>
          <w:t xml:space="preserve"> </w:t>
        </w:r>
      </w:ins>
      <w:r w:rsidRPr="005C66A1">
        <w:rPr>
          <w:i/>
          <w:color w:val="9B9B9B"/>
          <w:rPrChange w:id="876" w:author="Bob Rudis" w:date="2013-10-31T22:12:00Z">
            <w:rPr>
              <w:i/>
            </w:rPr>
          </w:rPrChange>
        </w:rPr>
        <w:t>Python code to interface with BDB</w:t>
      </w:r>
    </w:p>
    <w:p w14:paraId="6266A034" w14:textId="0499BFF5" w:rsidR="00CC1643" w:rsidRPr="00115768" w:rsidRDefault="00CC1643">
      <w:pPr>
        <w:pStyle w:val="CodeListing"/>
        <w:rPr>
          <w:color w:val="800026"/>
          <w:rPrChange w:id="877" w:author="Bob Rudis" w:date="2013-10-31T22:09:00Z">
            <w:rPr/>
          </w:rPrChange>
        </w:rPr>
        <w:pPrChange w:id="878" w:author="Bob Rudis" w:date="2013-10-31T22:12:00Z">
          <w:pPr>
            <w:pStyle w:val="CodeSnippet"/>
          </w:pPr>
        </w:pPrChange>
      </w:pPr>
      <w:r w:rsidRPr="00115768">
        <w:rPr>
          <w:color w:val="800026"/>
          <w:rPrChange w:id="879" w:author="Bob Rudis" w:date="2013-10-31T22:09:00Z">
            <w:rPr/>
          </w:rPrChange>
        </w:rPr>
        <w:t>from</w:t>
      </w:r>
      <w:del w:id="880" w:author="Bob Rudis" w:date="2013-10-31T22:08:00Z">
        <w:r w:rsidRPr="00115768" w:rsidDel="00115768">
          <w:rPr>
            <w:color w:val="800026"/>
            <w:rPrChange w:id="881" w:author="Bob Rudis" w:date="2013-10-31T22:09:00Z">
              <w:rPr/>
            </w:rPrChange>
          </w:rPr>
          <w:delText xml:space="preserve"> </w:delText>
        </w:r>
      </w:del>
      <w:del w:id="882" w:author="Bob Rudis" w:date="2013-10-31T21:30:00Z">
        <w:r w:rsidRPr="00115768" w:rsidDel="00F11C3B">
          <w:rPr>
            <w:color w:val="800026"/>
            <w:rPrChange w:id="883" w:author="Bob Rudis" w:date="2013-10-31T22:09:00Z">
              <w:rPr/>
            </w:rPrChange>
          </w:rPr>
          <w:delText xml:space="preserve"> </w:delText>
        </w:r>
      </w:del>
      <w:ins w:id="884" w:author="Bob Rudis" w:date="2013-10-31T21:30:00Z">
        <w:r w:rsidR="00F11C3B" w:rsidRPr="00115768">
          <w:rPr>
            <w:color w:val="800026"/>
            <w:rPrChange w:id="885" w:author="Bob Rudis" w:date="2013-10-31T22:09:00Z">
              <w:rPr>
                <w:highlight w:val="red"/>
              </w:rPr>
            </w:rPrChange>
          </w:rPr>
          <w:t xml:space="preserve"> </w:t>
        </w:r>
      </w:ins>
      <w:del w:id="886" w:author="Bob Rudis" w:date="2013-10-31T21:30:00Z">
        <w:r w:rsidRPr="00115768" w:rsidDel="00032BFB">
          <w:rPr>
            <w:color w:val="800026"/>
            <w:rPrChange w:id="887" w:author="Bob Rudis" w:date="2013-10-31T22:09:00Z">
              <w:rPr/>
            </w:rPrChange>
          </w:rPr>
          <w:delText xml:space="preserve">bsddb3 </w:delText>
        </w:r>
      </w:del>
      <w:ins w:id="888" w:author="Bob Rudis" w:date="2013-10-31T21:30:00Z">
        <w:r w:rsidR="00115768" w:rsidRPr="00115768">
          <w:rPr>
            <w:color w:val="800026"/>
            <w:rPrChange w:id="889" w:author="Bob Rudis" w:date="2013-10-31T22:09:00Z">
              <w:rPr>
                <w:highlight w:val="red"/>
              </w:rPr>
            </w:rPrChange>
          </w:rPr>
          <w:t>bsd</w:t>
        </w:r>
      </w:ins>
      <w:ins w:id="890" w:author="Bob Rudis" w:date="2013-10-31T22:08:00Z">
        <w:r w:rsidR="00115768" w:rsidRPr="00115768">
          <w:rPr>
            <w:color w:val="800026"/>
            <w:rPrChange w:id="891" w:author="Bob Rudis" w:date="2013-10-31T22:09:00Z">
              <w:rPr>
                <w:highlight w:val="red"/>
              </w:rPr>
            </w:rPrChange>
          </w:rPr>
          <w:t>db3</w:t>
        </w:r>
      </w:ins>
      <w:ins w:id="892" w:author="Bob Rudis" w:date="2013-10-31T21:30:00Z">
        <w:r w:rsidR="00032BFB" w:rsidRPr="00115768">
          <w:rPr>
            <w:color w:val="800026"/>
            <w:rPrChange w:id="893" w:author="Bob Rudis" w:date="2013-10-31T22:09:00Z">
              <w:rPr/>
            </w:rPrChange>
          </w:rPr>
          <w:t xml:space="preserve"> </w:t>
        </w:r>
      </w:ins>
      <w:r w:rsidRPr="00115768">
        <w:rPr>
          <w:color w:val="800026"/>
          <w:rPrChange w:id="894" w:author="Bob Rudis" w:date="2013-10-31T22:09:00Z">
            <w:rPr/>
          </w:rPrChange>
        </w:rPr>
        <w:t>import db</w:t>
      </w:r>
    </w:p>
    <w:p w14:paraId="161CD2AB" w14:textId="77777777" w:rsidR="00CC1643" w:rsidRPr="00115768" w:rsidRDefault="00CC1643">
      <w:pPr>
        <w:pStyle w:val="CodeListing"/>
        <w:rPr>
          <w:color w:val="800026"/>
          <w:rPrChange w:id="895" w:author="Bob Rudis" w:date="2013-10-31T22:09:00Z">
            <w:rPr/>
          </w:rPrChange>
        </w:rPr>
        <w:pPrChange w:id="896" w:author="Bob Rudis" w:date="2013-10-31T22:12:00Z">
          <w:pPr>
            <w:pStyle w:val="CodeSnippet"/>
          </w:pPr>
        </w:pPrChange>
      </w:pPr>
      <w:r w:rsidRPr="00115768">
        <w:rPr>
          <w:color w:val="800026"/>
          <w:rPrChange w:id="897" w:author="Bob Rudis" w:date="2013-10-31T22:09:00Z">
            <w:rPr/>
          </w:rPrChange>
        </w:rPr>
        <w:t>import struct</w:t>
      </w:r>
    </w:p>
    <w:p w14:paraId="6ACAB38C" w14:textId="77777777" w:rsidR="00CC1643" w:rsidRPr="00115768" w:rsidRDefault="00CC1643">
      <w:pPr>
        <w:pStyle w:val="CodeListing"/>
        <w:rPr>
          <w:color w:val="800026"/>
          <w:rPrChange w:id="898" w:author="Bob Rudis" w:date="2013-10-31T22:09:00Z">
            <w:rPr/>
          </w:rPrChange>
        </w:rPr>
        <w:pPrChange w:id="899" w:author="Bob Rudis" w:date="2013-10-31T22:12:00Z">
          <w:pPr>
            <w:pStyle w:val="CodeSnippet"/>
          </w:pPr>
        </w:pPrChange>
      </w:pPr>
      <w:r w:rsidRPr="00115768">
        <w:rPr>
          <w:color w:val="800026"/>
          <w:rPrChange w:id="900" w:author="Bob Rudis" w:date="2013-10-31T22:09:00Z">
            <w:rPr/>
          </w:rPrChange>
        </w:rPr>
        <w:t>import socket</w:t>
      </w:r>
    </w:p>
    <w:p w14:paraId="7D57025C" w14:textId="77777777" w:rsidR="00CC1643" w:rsidRPr="00115768" w:rsidRDefault="00CC1643">
      <w:pPr>
        <w:pStyle w:val="CodeListing"/>
        <w:pPrChange w:id="901" w:author="Bob Rudis" w:date="2013-10-31T22:12:00Z">
          <w:pPr>
            <w:pStyle w:val="CodeSnippet"/>
          </w:pPr>
        </w:pPrChange>
      </w:pPr>
    </w:p>
    <w:p w14:paraId="0E02710C" w14:textId="77777777" w:rsidR="00CC1643" w:rsidRPr="005C66A1" w:rsidRDefault="00CC1643">
      <w:pPr>
        <w:pStyle w:val="CodeListing"/>
        <w:rPr>
          <w:i/>
          <w:color w:val="9B9B9B"/>
          <w:rPrChange w:id="902" w:author="Bob Rudis" w:date="2013-10-31T22:12:00Z">
            <w:rPr>
              <w:i/>
            </w:rPr>
          </w:rPrChange>
        </w:rPr>
        <w:pPrChange w:id="903" w:author="Bob Rudis" w:date="2013-10-31T22:12:00Z">
          <w:pPr>
            <w:pStyle w:val="CodeSnippet"/>
          </w:pPr>
        </w:pPrChange>
      </w:pPr>
      <w:del w:id="904" w:author="Russell Thomas" w:date="2013-10-22T15:22:00Z">
        <w:r w:rsidRPr="005C66A1" w:rsidDel="00320883">
          <w:rPr>
            <w:i/>
            <w:color w:val="9B9B9B"/>
            <w:rPrChange w:id="905" w:author="Bob Rudis" w:date="2013-10-31T22:12:00Z">
              <w:rPr>
                <w:i/>
              </w:rPr>
            </w:rPrChange>
          </w:rPr>
          <w:delText xml:space="preserve">// </w:delText>
        </w:r>
      </w:del>
      <w:ins w:id="906" w:author="Russell Thomas" w:date="2013-10-22T15:22:00Z">
        <w:del w:id="907" w:author="Bob Rudis" w:date="2013-10-31T22:08:00Z">
          <w:r w:rsidR="00320883" w:rsidRPr="005C66A1" w:rsidDel="00115768">
            <w:rPr>
              <w:i/>
              <w:color w:val="9B9B9B"/>
              <w:rPrChange w:id="908" w:author="Bob Rudis" w:date="2013-10-31T22:12:00Z">
                <w:rPr>
                  <w:i/>
                </w:rPr>
              </w:rPrChange>
            </w:rPr>
            <w:delText>#</w:delText>
          </w:r>
        </w:del>
        <w:r w:rsidR="00320883" w:rsidRPr="005C66A1">
          <w:rPr>
            <w:i/>
            <w:color w:val="9B9B9B"/>
            <w:rPrChange w:id="909" w:author="Bob Rudis" w:date="2013-10-31T22:12:00Z">
              <w:rPr>
                <w:i/>
              </w:rPr>
            </w:rPrChange>
          </w:rPr>
          <w:t xml:space="preserve"># </w:t>
        </w:r>
      </w:ins>
      <w:r w:rsidRPr="005C66A1">
        <w:rPr>
          <w:i/>
          <w:color w:val="9B9B9B"/>
          <w:rPrChange w:id="910" w:author="Bob Rudis" w:date="2013-10-31T22:12:00Z">
            <w:rPr>
              <w:i/>
            </w:rPr>
          </w:rPrChange>
        </w:rPr>
        <w:t>initialize and open BDB database</w:t>
      </w:r>
    </w:p>
    <w:p w14:paraId="0EB782F3" w14:textId="77777777" w:rsidR="00CC1643" w:rsidRPr="00115768" w:rsidRDefault="00CC1643">
      <w:pPr>
        <w:pStyle w:val="CodeListing"/>
        <w:rPr>
          <w:color w:val="800026"/>
          <w:rPrChange w:id="911" w:author="Bob Rudis" w:date="2013-10-31T22:10:00Z">
            <w:rPr/>
          </w:rPrChange>
        </w:rPr>
        <w:pPrChange w:id="912" w:author="Bob Rudis" w:date="2013-10-31T22:12:00Z">
          <w:pPr>
            <w:pStyle w:val="CodeSnippet"/>
          </w:pPr>
        </w:pPrChange>
      </w:pPr>
      <w:r w:rsidRPr="00115768">
        <w:rPr>
          <w:color w:val="800026"/>
          <w:rPrChange w:id="913" w:author="Bob Rudis" w:date="2013-10-31T22:10:00Z">
            <w:rPr/>
          </w:rPrChange>
        </w:rPr>
        <w:t>av_db = db.DB()</w:t>
      </w:r>
    </w:p>
    <w:p w14:paraId="3127507C" w14:textId="77777777" w:rsidR="00CC1643" w:rsidRPr="00115768" w:rsidRDefault="00CC1643">
      <w:pPr>
        <w:pStyle w:val="CodeListing"/>
        <w:rPr>
          <w:color w:val="800026"/>
          <w:rPrChange w:id="914" w:author="Bob Rudis" w:date="2013-10-31T22:10:00Z">
            <w:rPr/>
          </w:rPrChange>
        </w:rPr>
        <w:pPrChange w:id="915" w:author="Bob Rudis" w:date="2013-10-31T22:12:00Z">
          <w:pPr>
            <w:pStyle w:val="CodeSnippet"/>
          </w:pPr>
        </w:pPrChange>
      </w:pPr>
      <w:r w:rsidRPr="00115768">
        <w:rPr>
          <w:color w:val="800026"/>
          <w:rPrChange w:id="916" w:author="Bob Rudis" w:date="2013-10-31T22:10:00Z">
            <w:rPr/>
          </w:rPrChange>
        </w:rPr>
        <w:t>av_db.open('av.db',None,db.DB_BTREE, db.DB_DIRTY_READ)</w:t>
      </w:r>
    </w:p>
    <w:p w14:paraId="4C478554" w14:textId="77777777" w:rsidR="00CC1643" w:rsidRPr="00115768" w:rsidRDefault="00CC1643">
      <w:pPr>
        <w:pStyle w:val="CodeListing"/>
        <w:pPrChange w:id="917" w:author="Bob Rudis" w:date="2013-10-31T22:12:00Z">
          <w:pPr>
            <w:pStyle w:val="CodeSnippet"/>
          </w:pPr>
        </w:pPrChange>
      </w:pPr>
    </w:p>
    <w:p w14:paraId="6ED2D103" w14:textId="77777777" w:rsidR="00CC1643" w:rsidRPr="005C66A1" w:rsidRDefault="00CC1643">
      <w:pPr>
        <w:pStyle w:val="CodeListing"/>
        <w:rPr>
          <w:i/>
          <w:color w:val="9B9B9B"/>
          <w:rPrChange w:id="918" w:author="Bob Rudis" w:date="2013-10-31T22:12:00Z">
            <w:rPr>
              <w:i/>
            </w:rPr>
          </w:rPrChange>
        </w:rPr>
        <w:pPrChange w:id="919" w:author="Bob Rudis" w:date="2013-10-31T22:12:00Z">
          <w:pPr>
            <w:pStyle w:val="CodeSnippet"/>
          </w:pPr>
        </w:pPrChange>
      </w:pPr>
      <w:del w:id="920" w:author="Russell Thomas" w:date="2013-10-22T15:22:00Z">
        <w:r w:rsidRPr="005C66A1" w:rsidDel="00320883">
          <w:rPr>
            <w:i/>
            <w:color w:val="9B9B9B"/>
            <w:rPrChange w:id="921" w:author="Bob Rudis" w:date="2013-10-31T22:12:00Z">
              <w:rPr>
                <w:i/>
              </w:rPr>
            </w:rPrChange>
          </w:rPr>
          <w:delText xml:space="preserve">// </w:delText>
        </w:r>
      </w:del>
      <w:ins w:id="922" w:author="Russell Thomas" w:date="2013-10-22T15:22:00Z">
        <w:del w:id="923" w:author="Bob Rudis" w:date="2013-10-31T22:08:00Z">
          <w:r w:rsidR="00320883" w:rsidRPr="005C66A1" w:rsidDel="00115768">
            <w:rPr>
              <w:i/>
              <w:color w:val="9B9B9B"/>
              <w:rPrChange w:id="924" w:author="Bob Rudis" w:date="2013-10-31T22:12:00Z">
                <w:rPr>
                  <w:i/>
                </w:rPr>
              </w:rPrChange>
            </w:rPr>
            <w:delText>#</w:delText>
          </w:r>
        </w:del>
        <w:r w:rsidR="00320883" w:rsidRPr="005C66A1">
          <w:rPr>
            <w:i/>
            <w:color w:val="9B9B9B"/>
            <w:rPrChange w:id="925" w:author="Bob Rudis" w:date="2013-10-31T22:12:00Z">
              <w:rPr>
                <w:i/>
              </w:rPr>
            </w:rPrChange>
          </w:rPr>
          <w:t xml:space="preserve"># </w:t>
        </w:r>
      </w:ins>
      <w:r w:rsidRPr="005C66A1">
        <w:rPr>
          <w:i/>
          <w:color w:val="9B9B9B"/>
          <w:rPrChange w:id="926" w:author="Bob Rudis" w:date="2013-10-31T22:12:00Z">
            <w:rPr>
              <w:i/>
            </w:rPr>
          </w:rPrChange>
        </w:rPr>
        <w:t>get first key/value pair</w:t>
      </w:r>
    </w:p>
    <w:p w14:paraId="28A956B4" w14:textId="77777777" w:rsidR="00CC1643" w:rsidRPr="00115768" w:rsidRDefault="00CC1643">
      <w:pPr>
        <w:pStyle w:val="CodeListing"/>
        <w:rPr>
          <w:color w:val="800026"/>
          <w:rPrChange w:id="927" w:author="Bob Rudis" w:date="2013-10-31T22:10:00Z">
            <w:rPr/>
          </w:rPrChange>
        </w:rPr>
        <w:pPrChange w:id="928" w:author="Bob Rudis" w:date="2013-10-31T22:12:00Z">
          <w:pPr>
            <w:pStyle w:val="CodeSnippet"/>
          </w:pPr>
        </w:pPrChange>
      </w:pPr>
      <w:r w:rsidRPr="00115768">
        <w:rPr>
          <w:color w:val="800026"/>
          <w:rPrChange w:id="929" w:author="Bob Rudis" w:date="2013-10-31T22:10:00Z">
            <w:rPr/>
          </w:rPrChange>
        </w:rPr>
        <w:t>cursor = av_db.cursor()</w:t>
      </w:r>
    </w:p>
    <w:p w14:paraId="036FFF8D" w14:textId="77777777" w:rsidR="00CC1643" w:rsidRPr="00115768" w:rsidRDefault="00CC1643">
      <w:pPr>
        <w:pStyle w:val="CodeListing"/>
        <w:rPr>
          <w:color w:val="800026"/>
          <w:rPrChange w:id="930" w:author="Bob Rudis" w:date="2013-10-31T22:10:00Z">
            <w:rPr/>
          </w:rPrChange>
        </w:rPr>
        <w:pPrChange w:id="931" w:author="Bob Rudis" w:date="2013-10-31T22:12:00Z">
          <w:pPr>
            <w:pStyle w:val="CodeSnippet"/>
          </w:pPr>
        </w:pPrChange>
      </w:pPr>
      <w:r w:rsidRPr="00115768">
        <w:rPr>
          <w:color w:val="800026"/>
          <w:rPrChange w:id="932" w:author="Bob Rudis" w:date="2013-10-31T22:10:00Z">
            <w:rPr/>
          </w:rPrChange>
        </w:rPr>
        <w:t>av_rec = cursor.first()</w:t>
      </w:r>
    </w:p>
    <w:p w14:paraId="7AAB74A0" w14:textId="77777777" w:rsidR="008F4DB2" w:rsidRPr="00115768" w:rsidRDefault="008F4DB2">
      <w:pPr>
        <w:pStyle w:val="CodeListing"/>
        <w:pPrChange w:id="933" w:author="Bob Rudis" w:date="2013-10-31T22:12:00Z">
          <w:pPr>
            <w:pStyle w:val="CodeSnippet"/>
          </w:pPr>
        </w:pPrChange>
      </w:pPr>
    </w:p>
    <w:p w14:paraId="1EA60501" w14:textId="77777777" w:rsidR="008F4DB2" w:rsidRPr="005C66A1" w:rsidRDefault="008F4DB2">
      <w:pPr>
        <w:pStyle w:val="CodeListing"/>
        <w:rPr>
          <w:i/>
          <w:color w:val="9B9B9B"/>
          <w:rPrChange w:id="934" w:author="Bob Rudis" w:date="2013-10-31T22:12:00Z">
            <w:rPr/>
          </w:rPrChange>
        </w:rPr>
        <w:pPrChange w:id="935" w:author="Bob Rudis" w:date="2013-10-31T22:12:00Z">
          <w:pPr>
            <w:pStyle w:val="CodeSnippet"/>
          </w:pPr>
        </w:pPrChange>
      </w:pPr>
      <w:del w:id="936" w:author="Russell Thomas" w:date="2013-10-22T15:22:00Z">
        <w:r w:rsidRPr="005C66A1" w:rsidDel="00320883">
          <w:rPr>
            <w:i/>
            <w:color w:val="9B9B9B"/>
            <w:rPrChange w:id="937" w:author="Bob Rudis" w:date="2013-10-31T22:12:00Z">
              <w:rPr>
                <w:i/>
              </w:rPr>
            </w:rPrChange>
          </w:rPr>
          <w:delText xml:space="preserve">// </w:delText>
        </w:r>
      </w:del>
      <w:ins w:id="938" w:author="Russell Thomas" w:date="2013-10-22T15:22:00Z">
        <w:del w:id="939" w:author="Bob Rudis" w:date="2013-10-31T22:08:00Z">
          <w:r w:rsidR="00320883" w:rsidRPr="005C66A1" w:rsidDel="00115768">
            <w:rPr>
              <w:i/>
              <w:color w:val="9B9B9B"/>
              <w:rPrChange w:id="940" w:author="Bob Rudis" w:date="2013-10-31T22:12:00Z">
                <w:rPr>
                  <w:i/>
                </w:rPr>
              </w:rPrChange>
            </w:rPr>
            <w:delText>#</w:delText>
          </w:r>
        </w:del>
        <w:r w:rsidR="00320883" w:rsidRPr="005C66A1">
          <w:rPr>
            <w:i/>
            <w:color w:val="9B9B9B"/>
            <w:rPrChange w:id="941" w:author="Bob Rudis" w:date="2013-10-31T22:12:00Z">
              <w:rPr>
                <w:i/>
              </w:rPr>
            </w:rPrChange>
          </w:rPr>
          <w:t xml:space="preserve"># </w:t>
        </w:r>
      </w:ins>
      <w:r w:rsidRPr="005C66A1">
        <w:rPr>
          <w:i/>
          <w:color w:val="9B9B9B"/>
          <w:rPrChange w:id="942" w:author="Bob Rudis" w:date="2013-10-31T22:12:00Z">
            <w:rPr>
              <w:i/>
            </w:rPr>
          </w:rPrChange>
        </w:rPr>
        <w:t>print it out to show it worked</w:t>
      </w:r>
    </w:p>
    <w:p w14:paraId="621AB9F9" w14:textId="77777777" w:rsidR="00CC1643" w:rsidRPr="00115768" w:rsidRDefault="00CC1643">
      <w:pPr>
        <w:pStyle w:val="CodeListing"/>
        <w:rPr>
          <w:color w:val="800026"/>
          <w:rPrChange w:id="943" w:author="Bob Rudis" w:date="2013-10-31T22:10:00Z">
            <w:rPr/>
          </w:rPrChange>
        </w:rPr>
        <w:pPrChange w:id="944" w:author="Bob Rudis" w:date="2013-10-31T22:12:00Z">
          <w:pPr>
            <w:pStyle w:val="CodeSnippet"/>
          </w:pPr>
        </w:pPrChange>
      </w:pPr>
      <w:r w:rsidRPr="00115768">
        <w:rPr>
          <w:color w:val="800026"/>
          <w:rPrChange w:id="945" w:author="Bob Rudis" w:date="2013-10-31T22:10:00Z">
            <w:rPr/>
          </w:rPrChange>
        </w:rPr>
        <w:t>print av_rec</w:t>
      </w:r>
    </w:p>
    <w:p w14:paraId="365D71A8" w14:textId="77777777" w:rsidR="00CC1643" w:rsidRPr="00115768" w:rsidRDefault="00CC1643">
      <w:pPr>
        <w:pStyle w:val="CodeListing"/>
        <w:pPrChange w:id="946" w:author="Bob Rudis" w:date="2013-10-31T22:12:00Z">
          <w:pPr>
            <w:pStyle w:val="CodeSnippet"/>
          </w:pPr>
        </w:pPrChange>
      </w:pPr>
    </w:p>
    <w:p w14:paraId="39DDF899" w14:textId="2344A2A8" w:rsidR="00CC1643" w:rsidRPr="005C66A1" w:rsidRDefault="00CC1643">
      <w:pPr>
        <w:pStyle w:val="CodeListing"/>
        <w:rPr>
          <w:color w:val="252525"/>
          <w:rPrChange w:id="947" w:author="Bob Rudis" w:date="2013-10-31T22:12:00Z">
            <w:rPr/>
          </w:rPrChange>
        </w:rPr>
        <w:pPrChange w:id="948" w:author="Bob Rudis" w:date="2013-10-31T22:12:00Z">
          <w:pPr>
            <w:pStyle w:val="CodeSnippet"/>
          </w:pPr>
        </w:pPrChange>
      </w:pPr>
      <w:del w:id="949" w:author="Russell Thomas" w:date="2013-10-22T15:22:00Z">
        <w:r w:rsidRPr="005C66A1" w:rsidDel="00320883">
          <w:rPr>
            <w:color w:val="252525"/>
            <w:rPrChange w:id="950" w:author="Bob Rudis" w:date="2013-10-31T22:12:00Z">
              <w:rPr/>
            </w:rPrChange>
          </w:rPr>
          <w:delText xml:space="preserve">// </w:delText>
        </w:r>
      </w:del>
      <w:ins w:id="951" w:author="Russell Thomas" w:date="2013-10-22T15:22:00Z">
        <w:r w:rsidR="00320883" w:rsidRPr="005C66A1">
          <w:rPr>
            <w:color w:val="252525"/>
            <w:rPrChange w:id="952" w:author="Bob Rudis" w:date="2013-10-31T22:12:00Z">
              <w:rPr/>
            </w:rPrChange>
          </w:rPr>
          <w:t>#</w:t>
        </w:r>
      </w:ins>
      <w:ins w:id="953" w:author="Bob Rudis" w:date="2013-10-31T22:09:00Z">
        <w:r w:rsidR="00115768" w:rsidRPr="005C66A1">
          <w:rPr>
            <w:color w:val="252525"/>
            <w:rPrChange w:id="954" w:author="Bob Rudis" w:date="2013-10-31T22:12:00Z">
              <w:rPr/>
            </w:rPrChange>
          </w:rPr>
          <w:t>#</w:t>
        </w:r>
      </w:ins>
      <w:ins w:id="955" w:author="Russell Thomas" w:date="2013-10-22T15:22:00Z">
        <w:del w:id="956" w:author="Bob Rudis" w:date="2013-10-31T22:08:00Z">
          <w:r w:rsidR="00320883" w:rsidRPr="005C66A1" w:rsidDel="00115768">
            <w:rPr>
              <w:color w:val="252525"/>
              <w:rPrChange w:id="957" w:author="Bob Rudis" w:date="2013-10-31T22:12:00Z">
                <w:rPr/>
              </w:rPrChange>
            </w:rPr>
            <w:delText>#</w:delText>
          </w:r>
        </w:del>
        <w:r w:rsidR="00320883" w:rsidRPr="005C66A1">
          <w:rPr>
            <w:color w:val="252525"/>
            <w:rPrChange w:id="958" w:author="Bob Rudis" w:date="2013-10-31T22:12:00Z">
              <w:rPr/>
            </w:rPrChange>
          </w:rPr>
          <w:t xml:space="preserve"> </w:t>
        </w:r>
      </w:ins>
      <w:r w:rsidRPr="005C66A1">
        <w:rPr>
          <w:color w:val="252525"/>
          <w:rPrChange w:id="959" w:author="Bob Rudis" w:date="2013-10-31T22:12:00Z">
            <w:rPr/>
          </w:rPrChange>
        </w:rPr>
        <w:t>('24.62.253.107', '43.2555,-70.8829')</w:t>
      </w:r>
    </w:p>
    <w:p w14:paraId="1396D2C3" w14:textId="77777777" w:rsidR="00CC1643" w:rsidRPr="00115768" w:rsidRDefault="00CC1643">
      <w:pPr>
        <w:pStyle w:val="CodeListing"/>
        <w:pPrChange w:id="960" w:author="Bob Rudis" w:date="2013-10-31T22:12:00Z">
          <w:pPr>
            <w:pStyle w:val="CodeSnippet"/>
          </w:pPr>
        </w:pPrChange>
      </w:pPr>
    </w:p>
    <w:p w14:paraId="1C2039C4" w14:textId="77777777" w:rsidR="008F4DB2" w:rsidRPr="005C66A1" w:rsidRDefault="00CC1643">
      <w:pPr>
        <w:pStyle w:val="CodeListing"/>
        <w:rPr>
          <w:color w:val="9B9B9B"/>
          <w:rPrChange w:id="961" w:author="Bob Rudis" w:date="2013-10-31T22:12:00Z">
            <w:rPr/>
          </w:rPrChange>
        </w:rPr>
        <w:pPrChange w:id="962" w:author="Bob Rudis" w:date="2013-10-31T22:12:00Z">
          <w:pPr>
            <w:pStyle w:val="CodeSnippet"/>
          </w:pPr>
        </w:pPrChange>
      </w:pPr>
      <w:r w:rsidRPr="00115768">
        <w:rPr>
          <w:color w:val="800026"/>
          <w:rPrChange w:id="963" w:author="Bob Rudis" w:date="2013-10-31T22:10:00Z">
            <w:rPr/>
          </w:rPrChange>
        </w:rPr>
        <w:t>av_db.close()</w:t>
      </w:r>
      <w:r w:rsidRPr="00115768">
        <w:t xml:space="preserve"> </w:t>
      </w:r>
      <w:del w:id="964" w:author="Russell Thomas" w:date="2013-10-22T15:22:00Z">
        <w:r w:rsidRPr="005C66A1" w:rsidDel="00320883">
          <w:rPr>
            <w:i/>
            <w:color w:val="9B9B9B"/>
            <w:rPrChange w:id="965" w:author="Bob Rudis" w:date="2013-10-31T22:12:00Z">
              <w:rPr>
                <w:i/>
              </w:rPr>
            </w:rPrChange>
          </w:rPr>
          <w:delText xml:space="preserve">// </w:delText>
        </w:r>
      </w:del>
      <w:ins w:id="966" w:author="Russell Thomas" w:date="2013-10-22T15:22:00Z">
        <w:del w:id="967" w:author="Bob Rudis" w:date="2013-10-31T22:08:00Z">
          <w:r w:rsidR="00320883" w:rsidRPr="005C66A1" w:rsidDel="00115768">
            <w:rPr>
              <w:i/>
              <w:color w:val="9B9B9B"/>
              <w:rPrChange w:id="968" w:author="Bob Rudis" w:date="2013-10-31T22:12:00Z">
                <w:rPr>
                  <w:i/>
                </w:rPr>
              </w:rPrChange>
            </w:rPr>
            <w:delText>#</w:delText>
          </w:r>
        </w:del>
        <w:r w:rsidR="00320883" w:rsidRPr="005C66A1">
          <w:rPr>
            <w:i/>
            <w:color w:val="9B9B9B"/>
            <w:rPrChange w:id="969" w:author="Bob Rudis" w:date="2013-10-31T22:12:00Z">
              <w:rPr>
                <w:i/>
              </w:rPr>
            </w:rPrChange>
          </w:rPr>
          <w:t xml:space="preserve"># </w:t>
        </w:r>
      </w:ins>
      <w:r w:rsidRPr="005C66A1">
        <w:rPr>
          <w:i/>
          <w:color w:val="9B9B9B"/>
          <w:rPrChange w:id="970" w:author="Bob Rudis" w:date="2013-10-31T22:12:00Z">
            <w:rPr>
              <w:i/>
            </w:rPr>
          </w:rPrChange>
        </w:rPr>
        <w:t>close BDB file</w:t>
      </w:r>
    </w:p>
    <w:p w14:paraId="1B54CD27" w14:textId="77777777" w:rsidR="008D4FF4" w:rsidRDefault="008D4FF4" w:rsidP="008D4FF4">
      <w:pPr>
        <w:pStyle w:val="QueryPara"/>
        <w:numPr>
          <w:ins w:id="971" w:author="Russell Thomas" w:date="2013-10-22T15:38:00Z"/>
        </w:numPr>
        <w:rPr>
          <w:ins w:id="972" w:author="Russell Thomas" w:date="2013-10-22T15:40:00Z"/>
        </w:rPr>
      </w:pPr>
      <w:ins w:id="973" w:author="Russell Thomas" w:date="2013-10-22T15:39:00Z">
        <w:r>
          <w:t xml:space="preserve">TE: </w:t>
        </w:r>
        <w:r w:rsidR="00C9062B">
          <w:t xml:space="preserve">The comment character is incorrect </w:t>
        </w:r>
      </w:ins>
      <w:ins w:id="974" w:author="Russell Thomas" w:date="2013-10-22T15:40:00Z">
        <w:r w:rsidR="00C9062B">
          <w:t>–</w:t>
        </w:r>
      </w:ins>
      <w:ins w:id="975" w:author="Russell Thomas" w:date="2013-10-22T15:39:00Z">
        <w:r w:rsidR="00C9062B">
          <w:t xml:space="preserve"> should </w:t>
        </w:r>
      </w:ins>
      <w:ins w:id="976" w:author="Russell Thomas" w:date="2013-10-22T15:40:00Z">
        <w:r w:rsidR="00C9062B">
          <w:t>be “#” rather than “/”</w:t>
        </w:r>
      </w:ins>
    </w:p>
    <w:p w14:paraId="1F4F0672" w14:textId="77777777" w:rsidR="00C9062B" w:rsidRDefault="00C9062B" w:rsidP="008D4FF4">
      <w:pPr>
        <w:pStyle w:val="QueryPara"/>
        <w:numPr>
          <w:ins w:id="977" w:author="Russell Thomas" w:date="2013-10-22T15:40:00Z"/>
        </w:numPr>
        <w:rPr>
          <w:ins w:id="978" w:author="Russell Thomas" w:date="2013-10-22T15:40:00Z"/>
        </w:rPr>
      </w:pPr>
    </w:p>
    <w:p w14:paraId="35B6FC83" w14:textId="77777777" w:rsidR="00C9062B" w:rsidRDefault="00C9062B">
      <w:pPr>
        <w:pStyle w:val="QueryPara"/>
        <w:numPr>
          <w:ins w:id="979" w:author="Russell Thomas" w:date="2013-10-22T15:40:00Z"/>
        </w:numPr>
        <w:rPr>
          <w:ins w:id="980" w:author="Bob Rudis" w:date="2013-10-31T21:15:00Z"/>
        </w:rPr>
        <w:pPrChange w:id="981" w:author="Russell Thomas" w:date="2013-10-22T15:39:00Z">
          <w:pPr>
            <w:pStyle w:val="ParaContinued"/>
          </w:pPr>
        </w:pPrChange>
      </w:pPr>
      <w:ins w:id="982" w:author="Russell Thomas" w:date="2013-10-22T15:40:00Z">
        <w:r>
          <w:t xml:space="preserve">I also get an error message that </w:t>
        </w:r>
      </w:ins>
      <w:ins w:id="983" w:author="Russell Thomas" w:date="2013-10-22T15:41:00Z">
        <w:r>
          <w:t>“No module named bsddb3”</w:t>
        </w:r>
      </w:ins>
      <w:ins w:id="984" w:author="Russell Thomas" w:date="2013-10-22T15:42:00Z">
        <w:r>
          <w:t xml:space="preserve">.  The </w:t>
        </w:r>
        <w:proofErr w:type="spellStart"/>
        <w:r>
          <w:t>Enthought</w:t>
        </w:r>
        <w:proofErr w:type="spellEnd"/>
        <w:r>
          <w:t xml:space="preserve"> Canopy distribution does not include it.</w:t>
        </w:r>
      </w:ins>
      <w:ins w:id="985" w:author="Russell Thomas" w:date="2013-10-22T15:45:00Z">
        <w:r>
          <w:t xml:space="preserve">  There is no “</w:t>
        </w:r>
        <w:r w:rsidRPr="00C9062B">
          <w:t>bsddb3</w:t>
        </w:r>
        <w:r>
          <w:t>” package available for installation in the Canopy package manager.</w:t>
        </w:r>
      </w:ins>
    </w:p>
    <w:p w14:paraId="4801F0CD" w14:textId="77777777" w:rsidR="00F11C3B" w:rsidRDefault="00F11C3B">
      <w:pPr>
        <w:pStyle w:val="QueryPara"/>
        <w:numPr>
          <w:ins w:id="986" w:author="Russell Thomas" w:date="2013-10-22T15:40:00Z"/>
        </w:numPr>
        <w:rPr>
          <w:ins w:id="987" w:author="Bob Rudis" w:date="2013-10-31T21:15:00Z"/>
        </w:rPr>
        <w:pPrChange w:id="988" w:author="Russell Thomas" w:date="2013-10-22T15:39:00Z">
          <w:pPr>
            <w:pStyle w:val="ParaContinued"/>
          </w:pPr>
        </w:pPrChange>
      </w:pPr>
    </w:p>
    <w:p w14:paraId="0D7FBFB1" w14:textId="77777777" w:rsidR="00F11C3B" w:rsidRDefault="00F11C3B">
      <w:pPr>
        <w:pStyle w:val="QueryPara"/>
        <w:numPr>
          <w:ins w:id="989" w:author="Russell Thomas" w:date="2013-10-22T15:40:00Z"/>
        </w:numPr>
        <w:rPr>
          <w:ins w:id="990" w:author="Russell Thomas" w:date="2013-10-22T15:38:00Z"/>
        </w:rPr>
        <w:pPrChange w:id="991" w:author="Russell Thomas" w:date="2013-10-22T15:39:00Z">
          <w:pPr>
            <w:pStyle w:val="ParaContinued"/>
          </w:pPr>
        </w:pPrChange>
      </w:pPr>
      <w:ins w:id="992" w:author="Bob Rudis" w:date="2013-10-31T21:15:00Z">
        <w:r>
          <w:t>AR: fixed.</w:t>
        </w:r>
      </w:ins>
      <w:ins w:id="993" w:author="Bob Rudis" w:date="2013-10-31T21:17:00Z">
        <w:r>
          <w:t xml:space="preserve"> </w:t>
        </w:r>
      </w:ins>
    </w:p>
    <w:p w14:paraId="78E9AD42" w14:textId="77777777" w:rsidR="008F4DB2" w:rsidRDefault="008F4DB2" w:rsidP="008F4DB2">
      <w:pPr>
        <w:pStyle w:val="ParaContinued"/>
      </w:pPr>
      <w:r>
        <w:lastRenderedPageBreak/>
        <w:t>It would be very straightfor</w:t>
      </w:r>
      <w:r w:rsidR="004A5D9E">
        <w:t>ward to expand this example to</w:t>
      </w:r>
      <w:r>
        <w:t xml:space="preserve"> store</w:t>
      </w:r>
      <w:r w:rsidR="004A5D9E">
        <w:t xml:space="preserve"> the</w:t>
      </w:r>
      <w:r>
        <w:t xml:space="preserve"> entire </w:t>
      </w:r>
      <w:proofErr w:type="spellStart"/>
      <w:r>
        <w:t>AlienVault</w:t>
      </w:r>
      <w:proofErr w:type="spellEnd"/>
      <w:r>
        <w:t xml:space="preserve"> database, indexed by IP address </w:t>
      </w:r>
      <w:r w:rsidR="004A5D9E">
        <w:t xml:space="preserve">and </w:t>
      </w:r>
      <w:r>
        <w:t>with the other associated fields stored in the value component.</w:t>
      </w:r>
    </w:p>
    <w:p w14:paraId="37A8B384" w14:textId="77777777" w:rsidR="00DB5AC5" w:rsidRDefault="00DB5AC5" w:rsidP="00BF542B">
      <w:pPr>
        <w:pStyle w:val="Para"/>
      </w:pPr>
      <w:r>
        <w:t xml:space="preserve">Berkeley DB </w:t>
      </w:r>
      <w:r w:rsidR="000F3807">
        <w:t xml:space="preserve">also </w:t>
      </w:r>
      <w:r>
        <w:t xml:space="preserve">has </w:t>
      </w:r>
      <w:r w:rsidR="000F3807">
        <w:t xml:space="preserve">solid </w:t>
      </w:r>
      <w:r>
        <w:t>thread support and scales as large as 256TB. If you</w:t>
      </w:r>
      <w:r w:rsidR="00CF11D3">
        <w:t>r workloads</w:t>
      </w:r>
      <w:r>
        <w:t xml:space="preserve"> ca</w:t>
      </w:r>
      <w:r w:rsidR="000F3807">
        <w:t xml:space="preserve">n deal with disk-seek times, you </w:t>
      </w:r>
      <w:r>
        <w:t>do</w:t>
      </w:r>
      <w:r w:rsidR="000F3807">
        <w:t xml:space="preserve"> not</w:t>
      </w:r>
      <w:r>
        <w:t xml:space="preserve"> want the hassle of maintaining a server process </w:t>
      </w:r>
      <w:r w:rsidR="000F3807">
        <w:t>or multi-node infrastructure for your caches</w:t>
      </w:r>
      <w:ins w:id="994" w:author="Kent, Kevin - Indianapolis" w:date="2013-10-30T11:00:00Z">
        <w:r w:rsidR="00A12F2B">
          <w:t>,</w:t>
        </w:r>
      </w:ins>
      <w:r w:rsidR="000F3807">
        <w:t xml:space="preserve"> and there’s a chance you need multi-platform and multi-</w:t>
      </w:r>
      <w:r w:rsidR="004A5D9E">
        <w:t xml:space="preserve">programming </w:t>
      </w:r>
      <w:r w:rsidR="000F3807">
        <w:t>language support, it’s definitely a good choice.</w:t>
      </w:r>
    </w:p>
    <w:p w14:paraId="5DFB9037" w14:textId="77777777" w:rsidR="000F3807" w:rsidRDefault="000F3807" w:rsidP="000F3807">
      <w:pPr>
        <w:pStyle w:val="FeatureType"/>
      </w:pPr>
      <w:proofErr w:type="gramStart"/>
      <w:r>
        <w:t>type</w:t>
      </w:r>
      <w:proofErr w:type="gramEnd"/>
      <w:r>
        <w:t>="</w:t>
      </w:r>
      <w:del w:id="995" w:author="Kent, Kevin - Indianapolis" w:date="2013-10-25T13:35:00Z">
        <w:r w:rsidDel="007D2AD1">
          <w:delText>tip</w:delText>
        </w:r>
      </w:del>
      <w:ins w:id="996" w:author="Kent, Kevin - Indianapolis" w:date="2013-10-25T13:35:00Z">
        <w:r w:rsidR="007D2AD1">
          <w:t>general</w:t>
        </w:r>
      </w:ins>
      <w:r>
        <w:t>"</w:t>
      </w:r>
    </w:p>
    <w:p w14:paraId="16D86FD7" w14:textId="77777777" w:rsidR="000F3807" w:rsidRDefault="000F3807" w:rsidP="000F3807">
      <w:pPr>
        <w:pStyle w:val="FeatureTitle"/>
      </w:pPr>
      <w:r>
        <w:t>BDB Alternatives</w:t>
      </w:r>
    </w:p>
    <w:p w14:paraId="08474720" w14:textId="77777777" w:rsidR="004F7372" w:rsidRDefault="000F3807" w:rsidP="000F3807">
      <w:pPr>
        <w:pStyle w:val="FeaturePara"/>
      </w:pPr>
      <w:r>
        <w:t xml:space="preserve">Oracle is now the proprietor of Berkeley DB. </w:t>
      </w:r>
      <w:del w:id="997" w:author="Kent, Kevin - Indianapolis" w:date="2013-10-25T13:36:00Z">
        <w:r w:rsidDel="007D2AD1">
          <w:delText xml:space="preserve">While </w:delText>
        </w:r>
      </w:del>
      <w:ins w:id="998" w:author="Kent, Kevin - Indianapolis" w:date="2013-10-25T13:36:00Z">
        <w:r w:rsidR="007D2AD1">
          <w:t xml:space="preserve">Although </w:t>
        </w:r>
      </w:ins>
      <w:r>
        <w:t>it’s still provided under a GNU AGPL v3 license, Oracle also offers a commercial version with fairly steep licensing options. If you are concerned that this may become fully co</w:t>
      </w:r>
      <w:r w:rsidR="004F7372">
        <w:t>mmercial in the future, there are alternatives that provide the same feature set, including:</w:t>
      </w:r>
    </w:p>
    <w:p w14:paraId="31805D0F" w14:textId="77777777" w:rsidR="004F7372" w:rsidRDefault="004F7372" w:rsidP="004F7372">
      <w:pPr>
        <w:pStyle w:val="FeatureListBulleted"/>
      </w:pPr>
      <w:r>
        <w:t>Kyoto Cabinet (</w:t>
      </w:r>
      <w:r w:rsidRPr="00D32955">
        <w:rPr>
          <w:rStyle w:val="InlineURL"/>
          <w:highlight w:val="green"/>
          <w:rPrChange w:id="999" w:author="Russell Thomas" w:date="2013-10-22T13:30:00Z">
            <w:rPr>
              <w:rStyle w:val="InlineURL"/>
            </w:rPr>
          </w:rPrChange>
        </w:rPr>
        <w:t>http://fallabs.com/kyotocabinet/</w:t>
      </w:r>
      <w:r>
        <w:t>)</w:t>
      </w:r>
    </w:p>
    <w:p w14:paraId="247ED866" w14:textId="77777777" w:rsidR="004F7372" w:rsidRPr="000F3807" w:rsidRDefault="004F7372" w:rsidP="000F3807">
      <w:pPr>
        <w:pStyle w:val="FeatureListBulleted"/>
      </w:pPr>
      <w:proofErr w:type="spellStart"/>
      <w:r>
        <w:t>MapDB</w:t>
      </w:r>
      <w:proofErr w:type="spellEnd"/>
      <w:r>
        <w:t xml:space="preserve"> (</w:t>
      </w:r>
      <w:r w:rsidRPr="00D32955">
        <w:rPr>
          <w:rStyle w:val="InlineURL"/>
          <w:highlight w:val="green"/>
          <w:rPrChange w:id="1000" w:author="Russell Thomas" w:date="2013-10-22T13:31:00Z">
            <w:rPr>
              <w:rStyle w:val="InlineURL"/>
            </w:rPr>
          </w:rPrChange>
        </w:rPr>
        <w:t>http://www.mapdb.org/faq-general.html</w:t>
      </w:r>
      <w:r>
        <w:t>)</w:t>
      </w:r>
    </w:p>
    <w:p w14:paraId="314093A0" w14:textId="77777777" w:rsidR="00BF44A3" w:rsidRDefault="00BF44A3" w:rsidP="004F7372">
      <w:pPr>
        <w:pStyle w:val="H2"/>
      </w:pPr>
      <w:proofErr w:type="spellStart"/>
      <w:r>
        <w:t>R</w:t>
      </w:r>
      <w:r w:rsidR="00F86F73">
        <w:t>edis</w:t>
      </w:r>
      <w:proofErr w:type="spellEnd"/>
    </w:p>
    <w:p w14:paraId="156C4169" w14:textId="77777777" w:rsidR="00E3397E" w:rsidRDefault="00365243" w:rsidP="008F4DB2">
      <w:pPr>
        <w:pStyle w:val="Para"/>
      </w:pPr>
      <w:proofErr w:type="spellStart"/>
      <w:ins w:id="1001" w:author="Russell Thomas" w:date="2013-10-22T15:51:00Z">
        <w:r w:rsidRPr="00365243">
          <w:t>Redis</w:t>
        </w:r>
        <w:proofErr w:type="spellEnd"/>
        <w:r w:rsidRPr="00365243">
          <w:t xml:space="preserve"> is an open source, BSD licensed, advanced key-value store</w:t>
        </w:r>
        <w:r>
          <w:t xml:space="preserve"> (</w:t>
        </w:r>
        <w:r w:rsidRPr="00365243">
          <w:rPr>
            <w:rStyle w:val="InlineURL"/>
            <w:rPrChange w:id="1002" w:author="Russell Thomas" w:date="2013-10-22T15:52:00Z">
              <w:rPr/>
            </w:rPrChange>
          </w:rPr>
          <w:t>http://redis.io/</w:t>
        </w:r>
        <w:r>
          <w:t>)</w:t>
        </w:r>
        <w:r w:rsidRPr="00365243">
          <w:t xml:space="preserve">. </w:t>
        </w:r>
      </w:ins>
      <w:r w:rsidR="00075B20">
        <w:t xml:space="preserve">It’s tempting to think of </w:t>
      </w:r>
      <w:proofErr w:type="spellStart"/>
      <w:proofErr w:type="gramStart"/>
      <w:r w:rsidR="00075B20">
        <w:t>Redis</w:t>
      </w:r>
      <w:proofErr w:type="spellEnd"/>
      <w:proofErr w:type="gramEnd"/>
      <w:del w:id="1003" w:author="Kent, Kevin - Indianapolis" w:date="2013-10-25T13:36:00Z">
        <w:r w:rsidR="00E3397E" w:rsidDel="007D2AD1">
          <w:delText xml:space="preserve"> ()</w:delText>
        </w:r>
      </w:del>
      <w:r w:rsidR="00075B20">
        <w:t xml:space="preserve"> as just a server</w:t>
      </w:r>
      <w:ins w:id="1004" w:author="Kent, Kevin - Indianapolis" w:date="2013-10-25T13:36:00Z">
        <w:r w:rsidR="007D2AD1">
          <w:t xml:space="preserve"> </w:t>
        </w:r>
      </w:ins>
      <w:del w:id="1005" w:author="Kent, Kevin - Indianapolis" w:date="2013-10-25T13:36:00Z">
        <w:r w:rsidR="00075B20" w:rsidDel="007D2AD1">
          <w:delText>-</w:delText>
        </w:r>
      </w:del>
      <w:r w:rsidR="00075B20">
        <w:t>version of a key/value store since that’s what it looks like on the surface</w:t>
      </w:r>
      <w:ins w:id="1006" w:author="Kent, Kevin - Indianapolis" w:date="2013-10-25T13:36:00Z">
        <w:r w:rsidR="007D2AD1">
          <w:t>.</w:t>
        </w:r>
      </w:ins>
      <w:r w:rsidR="00E3397E">
        <w:t xml:space="preserve"> </w:t>
      </w:r>
      <w:del w:id="1007" w:author="Kent, Kevin - Indianapolis" w:date="2013-10-25T13:36:00Z">
        <w:r w:rsidR="00E3397E" w:rsidDel="007D2AD1">
          <w:delText xml:space="preserve">with it’s </w:delText>
        </w:r>
      </w:del>
      <w:ins w:id="1008" w:author="Kent, Kevin - Indianapolis" w:date="2013-10-25T13:36:00Z">
        <w:r w:rsidR="007D2AD1">
          <w:t xml:space="preserve">Its </w:t>
        </w:r>
      </w:ins>
      <w:r w:rsidR="00E3397E">
        <w:t>most basic commands</w:t>
      </w:r>
      <w:del w:id="1009" w:author="Kent, Kevin - Indianapolis" w:date="2013-10-25T13:36:00Z">
        <w:r w:rsidR="00DD2601" w:rsidDel="007D2AD1">
          <w:delText>,</w:delText>
        </w:r>
      </w:del>
      <w:ins w:id="1010" w:author="Kent, Kevin - Indianapolis" w:date="2013-10-25T13:36:00Z">
        <w:r w:rsidR="007D2AD1">
          <w:t xml:space="preserve"> are</w:t>
        </w:r>
      </w:ins>
      <w:r w:rsidR="00E3397E">
        <w:t xml:space="preserve"> </w:t>
      </w:r>
      <w:r w:rsidR="00E3397E" w:rsidRPr="00E3397E">
        <w:rPr>
          <w:rStyle w:val="InlineCode"/>
        </w:rPr>
        <w:t>GET</w:t>
      </w:r>
      <w:r w:rsidR="00E3397E">
        <w:t xml:space="preserve"> and </w:t>
      </w:r>
      <w:r w:rsidR="00E3397E" w:rsidRPr="00E3397E">
        <w:rPr>
          <w:rStyle w:val="InlineCode"/>
        </w:rPr>
        <w:t>SET</w:t>
      </w:r>
      <w:ins w:id="1011" w:author="Kent, Kevin - Indianapolis" w:date="2013-10-25T13:37:00Z">
        <w:r w:rsidR="007D2AD1" w:rsidRPr="007D2AD1">
          <w:rPr>
            <w:rPrChange w:id="1012" w:author="Kent, Kevin - Indianapolis" w:date="2013-10-25T13:37:00Z">
              <w:rPr>
                <w:rStyle w:val="InlineCode"/>
              </w:rPr>
            </w:rPrChange>
          </w:rPr>
          <w:t>,</w:t>
        </w:r>
      </w:ins>
      <w:r w:rsidR="00DD2601" w:rsidRPr="007D2AD1">
        <w:t xml:space="preserve"> </w:t>
      </w:r>
      <w:r w:rsidR="00DD2601">
        <w:t>and it</w:t>
      </w:r>
      <w:del w:id="1013" w:author="Kent, Kevin - Indianapolis" w:date="2013-10-25T13:37:00Z">
        <w:r w:rsidR="00DD2601" w:rsidDel="007D2AD1">
          <w:delText>’</w:delText>
        </w:r>
      </w:del>
      <w:r w:rsidR="00DD2601">
        <w:t xml:space="preserve">s basic data type </w:t>
      </w:r>
      <w:del w:id="1014" w:author="Kent, Kevin - Indianapolis" w:date="2013-10-30T11:02:00Z">
        <w:r w:rsidR="00DD2601" w:rsidDel="00A12F2B">
          <w:delText xml:space="preserve">being </w:delText>
        </w:r>
      </w:del>
      <w:ins w:id="1015" w:author="Kent, Kevin - Indianapolis" w:date="2013-10-30T11:02:00Z">
        <w:r w:rsidR="00A12F2B">
          <w:t xml:space="preserve">is </w:t>
        </w:r>
      </w:ins>
      <w:r w:rsidR="00DD2601">
        <w:t xml:space="preserve">a </w:t>
      </w:r>
      <w:r w:rsidR="00DD2601" w:rsidRPr="004A5D9E">
        <w:rPr>
          <w:i/>
        </w:rPr>
        <w:t>binary safe string</w:t>
      </w:r>
      <w:r w:rsidR="00DD2601">
        <w:t xml:space="preserve"> (so you can store virtually any type of data in the key or value components).</w:t>
      </w:r>
      <w:r w:rsidR="00075B20">
        <w:t xml:space="preserve"> What </w:t>
      </w:r>
      <w:proofErr w:type="spellStart"/>
      <w:r w:rsidR="00075B20">
        <w:t>Redis</w:t>
      </w:r>
      <w:proofErr w:type="spellEnd"/>
      <w:r w:rsidR="00075B20">
        <w:t xml:space="preserve"> </w:t>
      </w:r>
      <w:r w:rsidR="00075B20" w:rsidRPr="003C4496">
        <w:rPr>
          <w:i/>
        </w:rPr>
        <w:t>really</w:t>
      </w:r>
      <w:r w:rsidR="00075B20">
        <w:t xml:space="preserve"> is, however, is more of a</w:t>
      </w:r>
      <w:r w:rsidR="003C4496">
        <w:t>n in-memory</w:t>
      </w:r>
      <w:r w:rsidR="00075B20">
        <w:t xml:space="preserve"> </w:t>
      </w:r>
      <w:r w:rsidR="00075B20" w:rsidRPr="007D2AD1">
        <w:rPr>
          <w:i/>
          <w:rPrChange w:id="1016" w:author="Kent, Kevin - Indianapolis" w:date="2013-10-25T13:38:00Z">
            <w:rPr>
              <w:b/>
            </w:rPr>
          </w:rPrChange>
        </w:rPr>
        <w:t>data structure server</w:t>
      </w:r>
      <w:r w:rsidR="003C4496">
        <w:t xml:space="preserve"> that is also persisted on disk</w:t>
      </w:r>
      <w:r w:rsidR="00E3397E">
        <w:t xml:space="preserve"> (that also has many other useful features)</w:t>
      </w:r>
      <w:r w:rsidR="00075B20">
        <w:t xml:space="preserve">. </w:t>
      </w:r>
      <w:r w:rsidR="003C4496">
        <w:t xml:space="preserve">The in-RAM requirement should not be glossed over lightly since every data structure and element </w:t>
      </w:r>
      <w:r w:rsidR="003C4496" w:rsidRPr="007D2AD1">
        <w:rPr>
          <w:i/>
          <w:rPrChange w:id="1017" w:author="Kent, Kevin - Indianapolis" w:date="2013-10-25T13:38:00Z">
            <w:rPr>
              <w:b/>
            </w:rPr>
          </w:rPrChange>
        </w:rPr>
        <w:t>must</w:t>
      </w:r>
      <w:r w:rsidR="003C4496">
        <w:t xml:space="preserve"> fit into RAM</w:t>
      </w:r>
      <w:r w:rsidR="00E3397E">
        <w:t xml:space="preserve"> for </w:t>
      </w:r>
      <w:proofErr w:type="spellStart"/>
      <w:r w:rsidR="00E3397E">
        <w:t>Redis</w:t>
      </w:r>
      <w:proofErr w:type="spellEnd"/>
      <w:r w:rsidR="00E3397E">
        <w:t xml:space="preserve"> to work. This constraint should help prevent you from trying to shoehorn large relational or hierarchical structures into </w:t>
      </w:r>
      <w:proofErr w:type="spellStart"/>
      <w:r w:rsidR="00E3397E">
        <w:t>Redis</w:t>
      </w:r>
      <w:proofErr w:type="spellEnd"/>
      <w:ins w:id="1018" w:author="Kent, Kevin - Indianapolis" w:date="2013-10-25T13:37:00Z">
        <w:r w:rsidR="007D2AD1">
          <w:t>,</w:t>
        </w:r>
      </w:ins>
      <w:r w:rsidR="00E3397E">
        <w:t xml:space="preserve"> </w:t>
      </w:r>
      <w:del w:id="1019" w:author="Kent, Kevin - Indianapolis" w:date="2013-10-25T13:37:00Z">
        <w:r w:rsidR="00E3397E" w:rsidDel="007D2AD1">
          <w:delText>(</w:delText>
        </w:r>
      </w:del>
      <w:r w:rsidR="00E3397E">
        <w:t>since that’s definitely not what it’s designed for</w:t>
      </w:r>
      <w:del w:id="1020" w:author="Kent, Kevin - Indianapolis" w:date="2013-10-25T13:37:00Z">
        <w:r w:rsidR="00E3397E" w:rsidDel="007D2AD1">
          <w:delText>)</w:delText>
        </w:r>
      </w:del>
      <w:r w:rsidR="00E3397E">
        <w:t>.</w:t>
      </w:r>
    </w:p>
    <w:p w14:paraId="75161C47" w14:textId="77777777" w:rsidR="00E3397E" w:rsidRDefault="00E3397E" w:rsidP="008F4DB2">
      <w:pPr>
        <w:pStyle w:val="Para"/>
      </w:pPr>
      <w:proofErr w:type="spellStart"/>
      <w:r>
        <w:t>Redis</w:t>
      </w:r>
      <w:proofErr w:type="spellEnd"/>
      <w:r>
        <w:t xml:space="preserve"> </w:t>
      </w:r>
      <w:r w:rsidR="00DD2601">
        <w:t>operates as a data structure server by providing a framework of operations for</w:t>
      </w:r>
      <w:r>
        <w:t xml:space="preserve"> </w:t>
      </w:r>
      <w:r w:rsidR="00DD2601">
        <w:t>four</w:t>
      </w:r>
      <w:r>
        <w:t xml:space="preserve"> fundamental data storage </w:t>
      </w:r>
      <w:r w:rsidR="00DD2601">
        <w:t>types</w:t>
      </w:r>
      <w:r>
        <w:t xml:space="preserve">: </w:t>
      </w:r>
      <w:r w:rsidRPr="007D2AD1">
        <w:rPr>
          <w:i/>
          <w:rPrChange w:id="1021" w:author="Kent, Kevin - Indianapolis" w:date="2013-10-25T13:38:00Z">
            <w:rPr>
              <w:b/>
            </w:rPr>
          </w:rPrChange>
        </w:rPr>
        <w:t>lists</w:t>
      </w:r>
      <w:r w:rsidRPr="007D2AD1">
        <w:t xml:space="preserve">, </w:t>
      </w:r>
      <w:r w:rsidRPr="007D2AD1">
        <w:rPr>
          <w:i/>
          <w:rPrChange w:id="1022" w:author="Kent, Kevin - Indianapolis" w:date="2013-10-25T13:38:00Z">
            <w:rPr>
              <w:b/>
            </w:rPr>
          </w:rPrChange>
        </w:rPr>
        <w:t>hashes</w:t>
      </w:r>
      <w:r w:rsidR="00DD2601" w:rsidRPr="007D2AD1">
        <w:t xml:space="preserve">, </w:t>
      </w:r>
      <w:r w:rsidR="00DD2601" w:rsidRPr="007D2AD1">
        <w:rPr>
          <w:i/>
          <w:rPrChange w:id="1023" w:author="Kent, Kevin - Indianapolis" w:date="2013-10-25T13:38:00Z">
            <w:rPr>
              <w:b/>
            </w:rPr>
          </w:rPrChange>
        </w:rPr>
        <w:t>sets</w:t>
      </w:r>
      <w:ins w:id="1024" w:author="Kent, Kevin - Indianapolis" w:date="2013-10-25T13:38:00Z">
        <w:r w:rsidR="007D2AD1" w:rsidRPr="007D2AD1">
          <w:rPr>
            <w:rPrChange w:id="1025" w:author="Kent, Kevin - Indianapolis" w:date="2013-10-25T13:38:00Z">
              <w:rPr>
                <w:i/>
              </w:rPr>
            </w:rPrChange>
          </w:rPr>
          <w:t>,</w:t>
        </w:r>
      </w:ins>
      <w:r w:rsidRPr="007D2AD1">
        <w:t xml:space="preserve"> and </w:t>
      </w:r>
      <w:r w:rsidRPr="007D2AD1">
        <w:rPr>
          <w:i/>
          <w:rPrChange w:id="1026" w:author="Kent, Kevin - Indianapolis" w:date="2013-10-25T13:39:00Z">
            <w:rPr>
              <w:b/>
            </w:rPr>
          </w:rPrChange>
        </w:rPr>
        <w:t>sorted sets</w:t>
      </w:r>
      <w:r w:rsidRPr="007D2AD1">
        <w:t>.</w:t>
      </w:r>
    </w:p>
    <w:p w14:paraId="6C47C667" w14:textId="77777777" w:rsidR="00DD2601" w:rsidRDefault="00DD2601">
      <w:pPr>
        <w:pStyle w:val="ListBulleted"/>
        <w:pPrChange w:id="1027" w:author="Kent, Kevin - Indianapolis" w:date="2013-10-25T13:39:00Z">
          <w:pPr>
            <w:pStyle w:val="Para"/>
          </w:pPr>
        </w:pPrChange>
      </w:pPr>
      <w:r w:rsidRPr="004A5D9E">
        <w:rPr>
          <w:b/>
        </w:rPr>
        <w:t>Lists</w:t>
      </w:r>
      <w:r>
        <w:t xml:space="preserve"> store single binary safe strings that are </w:t>
      </w:r>
      <w:del w:id="1028" w:author="Kent, Kevin - Indianapolis" w:date="2013-10-25T13:40:00Z">
        <w:r w:rsidDel="007D2AD1">
          <w:delText xml:space="preserve">either </w:delText>
        </w:r>
      </w:del>
      <w:r>
        <w:t>pushed on to the front (</w:t>
      </w:r>
      <w:r w:rsidRPr="00DD2601">
        <w:rPr>
          <w:rStyle w:val="InlineCode"/>
        </w:rPr>
        <w:t>LPUSH</w:t>
      </w:r>
      <w:r>
        <w:t>) or back (</w:t>
      </w:r>
      <w:r w:rsidRPr="00DD2601">
        <w:rPr>
          <w:rStyle w:val="InlineCode"/>
        </w:rPr>
        <w:t>RPUSH</w:t>
      </w:r>
      <w:r>
        <w:t xml:space="preserve">) of the list. Lists make </w:t>
      </w:r>
      <w:r>
        <w:lastRenderedPageBreak/>
        <w:t xml:space="preserve">superb message queue structures and excel at keeping the “last </w:t>
      </w:r>
      <w:r>
        <w:rPr>
          <w:i/>
        </w:rPr>
        <w:t>n</w:t>
      </w:r>
      <w:r>
        <w:t>” number of items available</w:t>
      </w:r>
      <w:r w:rsidR="00C93AF7">
        <w:t>.</w:t>
      </w:r>
    </w:p>
    <w:p w14:paraId="18934BF1" w14:textId="77777777" w:rsidR="00C93AF7" w:rsidRDefault="00C93AF7">
      <w:pPr>
        <w:pStyle w:val="ListBulleted"/>
        <w:pPrChange w:id="1029" w:author="Kent, Kevin - Indianapolis" w:date="2013-10-25T13:39:00Z">
          <w:pPr>
            <w:pStyle w:val="Para"/>
          </w:pPr>
        </w:pPrChange>
      </w:pPr>
      <w:r w:rsidRPr="004A5D9E">
        <w:rPr>
          <w:b/>
        </w:rPr>
        <w:t>Hashes</w:t>
      </w:r>
      <w:r>
        <w:t xml:space="preserve"> expand the key/value </w:t>
      </w:r>
      <w:proofErr w:type="spellStart"/>
      <w:r>
        <w:t>NoSQL</w:t>
      </w:r>
      <w:proofErr w:type="spellEnd"/>
      <w:r>
        <w:t xml:space="preserve"> model by providing a way to identify and manipulate fields within the value component</w:t>
      </w:r>
      <w:r w:rsidR="00677FDB">
        <w:t xml:space="preserve"> in a very space-efficient manner. </w:t>
      </w:r>
      <w:del w:id="1030" w:author="Kent, Kevin - Indianapolis" w:date="2013-10-25T13:41:00Z">
        <w:r w:rsidR="00677FDB" w:rsidDel="007D2AD1">
          <w:delText xml:space="preserve">We can </w:delText>
        </w:r>
      </w:del>
      <w:ins w:id="1031" w:author="Kent, Kevin - Indianapolis" w:date="2013-10-25T13:41:00Z">
        <w:r w:rsidR="007D2AD1">
          <w:t xml:space="preserve">You could </w:t>
        </w:r>
      </w:ins>
      <w:r w:rsidR="00677FDB">
        <w:t xml:space="preserve">replicate the </w:t>
      </w:r>
      <w:proofErr w:type="spellStart"/>
      <w:r w:rsidR="00677FDB">
        <w:t>geolocation</w:t>
      </w:r>
      <w:proofErr w:type="spellEnd"/>
      <w:r w:rsidR="00677FDB">
        <w:t xml:space="preserve"> Berkeley DB </w:t>
      </w:r>
      <w:proofErr w:type="spellStart"/>
      <w:r w:rsidR="00677FDB">
        <w:t>geolocation</w:t>
      </w:r>
      <w:proofErr w:type="spellEnd"/>
      <w:r w:rsidR="00677FDB">
        <w:t xml:space="preserve"> example quite easily with </w:t>
      </w:r>
      <w:proofErr w:type="spellStart"/>
      <w:r w:rsidR="00677FDB">
        <w:t>Redis</w:t>
      </w:r>
      <w:proofErr w:type="spellEnd"/>
      <w:r w:rsidR="00677FDB">
        <w:t xml:space="preserve"> hashes</w:t>
      </w:r>
      <w:ins w:id="1032" w:author="Kent, Kevin - Indianapolis" w:date="2013-10-25T13:42:00Z">
        <w:r w:rsidR="00571429">
          <w:t>,</w:t>
        </w:r>
      </w:ins>
      <w:r w:rsidR="00677FDB">
        <w:t xml:space="preserve"> straight from the </w:t>
      </w:r>
      <w:proofErr w:type="spellStart"/>
      <w:r w:rsidR="00677FDB">
        <w:t>Redis</w:t>
      </w:r>
      <w:proofErr w:type="spellEnd"/>
      <w:r w:rsidR="00677FDB">
        <w:t xml:space="preserve"> command line interface:</w:t>
      </w:r>
    </w:p>
    <w:p w14:paraId="65D50D07" w14:textId="77777777" w:rsidR="00677FDB" w:rsidRPr="0028668A" w:rsidRDefault="001766E8">
      <w:pPr>
        <w:pStyle w:val="CodeSnippetSub"/>
        <w:pPrChange w:id="1033" w:author="Kent, Kevin - Indianapolis" w:date="2013-10-25T13:39:00Z">
          <w:pPr>
            <w:pStyle w:val="CodeSnippet"/>
          </w:pPr>
        </w:pPrChange>
      </w:pPr>
      <w:r w:rsidRPr="0028668A">
        <w:rPr>
          <w:color w:val="252525"/>
          <w:rPrChange w:id="1034" w:author="Bob Rudis" w:date="2013-10-31T22:15:00Z">
            <w:rPr/>
          </w:rPrChange>
        </w:rPr>
        <w:t>r</w:t>
      </w:r>
      <w:r w:rsidR="00677FDB" w:rsidRPr="0028668A">
        <w:rPr>
          <w:color w:val="252525"/>
          <w:rPrChange w:id="1035" w:author="Bob Rudis" w:date="2013-10-31T22:15:00Z">
            <w:rPr/>
          </w:rPrChange>
        </w:rPr>
        <w:t xml:space="preserve">edis&gt; </w:t>
      </w:r>
      <w:r w:rsidR="00677FDB" w:rsidRPr="0028668A">
        <w:rPr>
          <w:color w:val="800026"/>
          <w:rPrChange w:id="1036" w:author="Bob Rudis" w:date="2013-10-31T22:15:00Z">
            <w:rPr/>
          </w:rPrChange>
        </w:rPr>
        <w:t>HMSET ip:24.62.253.107 lon 43.2555 lat -70.8829 zip 03878</w:t>
      </w:r>
    </w:p>
    <w:p w14:paraId="3961B363" w14:textId="77777777" w:rsidR="00677FDB" w:rsidRDefault="001766E8">
      <w:pPr>
        <w:pStyle w:val="CodeSnippetSub"/>
        <w:pPrChange w:id="1037" w:author="Kent, Kevin - Indianapolis" w:date="2013-10-25T13:39:00Z">
          <w:pPr>
            <w:pStyle w:val="CodeSnippet"/>
          </w:pPr>
        </w:pPrChange>
      </w:pPr>
      <w:r w:rsidRPr="0028668A">
        <w:rPr>
          <w:color w:val="252525"/>
          <w:rPrChange w:id="1038" w:author="Bob Rudis" w:date="2013-10-31T22:15:00Z">
            <w:rPr/>
          </w:rPrChange>
        </w:rPr>
        <w:t>r</w:t>
      </w:r>
      <w:r w:rsidR="00677FDB" w:rsidRPr="0028668A">
        <w:rPr>
          <w:color w:val="252525"/>
          <w:rPrChange w:id="1039" w:author="Bob Rudis" w:date="2013-10-31T22:15:00Z">
            <w:rPr/>
          </w:rPrChange>
        </w:rPr>
        <w:t xml:space="preserve">edis&gt; </w:t>
      </w:r>
      <w:r w:rsidR="00677FDB" w:rsidRPr="0028668A">
        <w:rPr>
          <w:color w:val="800026"/>
          <w:rPrChange w:id="1040" w:author="Bob Rudis" w:date="2013-10-31T22:15:00Z">
            <w:rPr/>
          </w:rPrChange>
        </w:rPr>
        <w:t>HMGET ip:24.62.253.107 lon lat</w:t>
      </w:r>
    </w:p>
    <w:p w14:paraId="742BC1BE" w14:textId="77777777" w:rsidR="00677FDB" w:rsidRPr="0028668A" w:rsidRDefault="00677FDB">
      <w:pPr>
        <w:pStyle w:val="CodeSnippetSub"/>
        <w:rPr>
          <w:color w:val="252525"/>
          <w:rPrChange w:id="1041" w:author="Bob Rudis" w:date="2013-10-31T22:15:00Z">
            <w:rPr/>
          </w:rPrChange>
        </w:rPr>
        <w:pPrChange w:id="1042" w:author="Kent, Kevin - Indianapolis" w:date="2013-10-25T13:39:00Z">
          <w:pPr>
            <w:pStyle w:val="CodeSnippet"/>
          </w:pPr>
        </w:pPrChange>
      </w:pPr>
      <w:r w:rsidRPr="0028668A">
        <w:rPr>
          <w:color w:val="252525"/>
          <w:rPrChange w:id="1043" w:author="Bob Rudis" w:date="2013-10-31T22:15:00Z">
            <w:rPr/>
          </w:rPrChange>
        </w:rPr>
        <w:t>1) "43.2555"</w:t>
      </w:r>
    </w:p>
    <w:p w14:paraId="4DB47BA0" w14:textId="77777777" w:rsidR="00677FDB" w:rsidRPr="0028668A" w:rsidRDefault="00677FDB">
      <w:pPr>
        <w:pStyle w:val="CodeSnippetSub"/>
        <w:rPr>
          <w:color w:val="252525"/>
          <w:rPrChange w:id="1044" w:author="Bob Rudis" w:date="2013-10-31T22:15:00Z">
            <w:rPr/>
          </w:rPrChange>
        </w:rPr>
        <w:pPrChange w:id="1045" w:author="Kent, Kevin - Indianapolis" w:date="2013-10-25T13:39:00Z">
          <w:pPr>
            <w:pStyle w:val="CodeSnippet"/>
          </w:pPr>
        </w:pPrChange>
      </w:pPr>
      <w:r w:rsidRPr="0028668A">
        <w:rPr>
          <w:color w:val="252525"/>
          <w:rPrChange w:id="1046" w:author="Bob Rudis" w:date="2013-10-31T22:15:00Z">
            <w:rPr/>
          </w:rPrChange>
        </w:rPr>
        <w:t>2) "-70.8829"</w:t>
      </w:r>
    </w:p>
    <w:p w14:paraId="1FF78EA8" w14:textId="77777777" w:rsidR="00677FDB" w:rsidRDefault="00677FDB">
      <w:pPr>
        <w:pStyle w:val="ListPara"/>
        <w:pPrChange w:id="1047" w:author="Kent, Kevin - Indianapolis" w:date="2013-10-25T13:40:00Z">
          <w:pPr>
            <w:pStyle w:val="ParaContinued"/>
          </w:pPr>
        </w:pPrChange>
      </w:pPr>
      <w:r>
        <w:t>The main difference</w:t>
      </w:r>
      <w:r w:rsidR="004A5D9E">
        <w:t>s here are</w:t>
      </w:r>
      <w:r>
        <w:t xml:space="preserve"> that you can query this database server from any client on the network versus be constr</w:t>
      </w:r>
      <w:r w:rsidR="004A5D9E">
        <w:t>ained by just local file access and that everything is in memory, so lookups will be almost instantaneous.</w:t>
      </w:r>
    </w:p>
    <w:p w14:paraId="77287B39" w14:textId="77777777" w:rsidR="00677FDB" w:rsidRDefault="00677FDB">
      <w:pPr>
        <w:pStyle w:val="ListBulleted"/>
        <w:pPrChange w:id="1048" w:author="Kent, Kevin - Indianapolis" w:date="2013-10-25T13:40:00Z">
          <w:pPr>
            <w:pStyle w:val="Para"/>
          </w:pPr>
        </w:pPrChange>
      </w:pPr>
      <w:r w:rsidRPr="004A5D9E">
        <w:rPr>
          <w:b/>
        </w:rPr>
        <w:t>Sets</w:t>
      </w:r>
      <w:r>
        <w:t xml:space="preserve"> store non-repeating collections of binary safe strings. </w:t>
      </w:r>
      <w:r w:rsidR="001766E8">
        <w:t>This makes them ideal for associating elements together for quick membership determination. For example, creating a “workstations” set and populating the members with IP addresses makes it trivial to determine whether an IP address you’ve seen in a packet is coming from a workstation node:</w:t>
      </w:r>
    </w:p>
    <w:p w14:paraId="670C42C0" w14:textId="77777777" w:rsidR="001766E8" w:rsidRPr="0028668A" w:rsidRDefault="001766E8">
      <w:pPr>
        <w:pStyle w:val="CodeSnippetSub"/>
        <w:pPrChange w:id="1049" w:author="Kent, Kevin - Indianapolis" w:date="2013-10-25T13:40:00Z">
          <w:pPr>
            <w:pStyle w:val="CodeSnippet"/>
          </w:pPr>
        </w:pPrChange>
      </w:pPr>
      <w:r w:rsidRPr="0028668A">
        <w:rPr>
          <w:color w:val="252525"/>
          <w:rPrChange w:id="1050" w:author="Bob Rudis" w:date="2013-10-31T22:13:00Z">
            <w:rPr/>
          </w:rPrChange>
        </w:rPr>
        <w:t xml:space="preserve">redis&gt; </w:t>
      </w:r>
      <w:r w:rsidRPr="0028668A">
        <w:rPr>
          <w:color w:val="800026"/>
          <w:rPrChange w:id="1051" w:author="Bob Rudis" w:date="2013-10-31T22:14:00Z">
            <w:rPr/>
          </w:rPrChange>
        </w:rPr>
        <w:t>SADD workstations "10.23.34.45"</w:t>
      </w:r>
    </w:p>
    <w:p w14:paraId="5C69A221" w14:textId="77777777" w:rsidR="001766E8" w:rsidRPr="0028668A" w:rsidRDefault="001766E8">
      <w:pPr>
        <w:pStyle w:val="CodeSnippetSub"/>
        <w:pPrChange w:id="1052" w:author="Kent, Kevin - Indianapolis" w:date="2013-10-25T13:40:00Z">
          <w:pPr>
            <w:pStyle w:val="CodeSnippet"/>
          </w:pPr>
        </w:pPrChange>
      </w:pPr>
      <w:r w:rsidRPr="0028668A">
        <w:rPr>
          <w:color w:val="252525"/>
          <w:rPrChange w:id="1053" w:author="Bob Rudis" w:date="2013-10-31T22:13:00Z">
            <w:rPr/>
          </w:rPrChange>
        </w:rPr>
        <w:t xml:space="preserve">redis&gt; </w:t>
      </w:r>
      <w:r w:rsidRPr="0028668A">
        <w:rPr>
          <w:color w:val="800026"/>
          <w:rPrChange w:id="1054" w:author="Bob Rudis" w:date="2013-10-31T22:14:00Z">
            <w:rPr/>
          </w:rPrChange>
        </w:rPr>
        <w:t>SADD workstations "10.32.43.54"</w:t>
      </w:r>
    </w:p>
    <w:p w14:paraId="5B7DB8C8" w14:textId="77777777" w:rsidR="001766E8" w:rsidRPr="0028668A" w:rsidRDefault="001766E8">
      <w:pPr>
        <w:pStyle w:val="CodeSnippetSub"/>
        <w:pPrChange w:id="1055" w:author="Kent, Kevin - Indianapolis" w:date="2013-10-25T13:40:00Z">
          <w:pPr>
            <w:pStyle w:val="CodeSnippet"/>
          </w:pPr>
        </w:pPrChange>
      </w:pPr>
      <w:r w:rsidRPr="0028668A">
        <w:rPr>
          <w:color w:val="252525"/>
          <w:rPrChange w:id="1056" w:author="Bob Rudis" w:date="2013-10-31T22:13:00Z">
            <w:rPr/>
          </w:rPrChange>
        </w:rPr>
        <w:t xml:space="preserve">redis&gt; </w:t>
      </w:r>
      <w:r w:rsidRPr="0028668A">
        <w:rPr>
          <w:color w:val="800026"/>
          <w:rPrChange w:id="1057" w:author="Bob Rudis" w:date="2013-10-31T22:14:00Z">
            <w:rPr/>
          </w:rPrChange>
        </w:rPr>
        <w:t>SADD workstations "10.45.34.32"</w:t>
      </w:r>
    </w:p>
    <w:p w14:paraId="0126C6F9" w14:textId="77777777" w:rsidR="001766E8" w:rsidRPr="0028668A" w:rsidRDefault="001766E8">
      <w:pPr>
        <w:pStyle w:val="CodeSnippetSub"/>
        <w:rPr>
          <w:color w:val="800026"/>
          <w:rPrChange w:id="1058" w:author="Bob Rudis" w:date="2013-10-31T22:14:00Z">
            <w:rPr/>
          </w:rPrChange>
        </w:rPr>
        <w:pPrChange w:id="1059" w:author="Kent, Kevin - Indianapolis" w:date="2013-10-25T13:40:00Z">
          <w:pPr>
            <w:pStyle w:val="CodeSnippet"/>
          </w:pPr>
        </w:pPrChange>
      </w:pPr>
      <w:r w:rsidRPr="0028668A">
        <w:rPr>
          <w:color w:val="252525"/>
          <w:rPrChange w:id="1060" w:author="Bob Rudis" w:date="2013-10-31T22:13:00Z">
            <w:rPr/>
          </w:rPrChange>
        </w:rPr>
        <w:t xml:space="preserve">redis&gt; </w:t>
      </w:r>
      <w:r w:rsidRPr="0028668A">
        <w:rPr>
          <w:color w:val="800026"/>
          <w:rPrChange w:id="1061" w:author="Bob Rudis" w:date="2013-10-31T22:14:00Z">
            <w:rPr/>
          </w:rPrChange>
        </w:rPr>
        <w:t>SADD workstations "10.34.23.45"</w:t>
      </w:r>
    </w:p>
    <w:p w14:paraId="47ABEAAA" w14:textId="306217A4" w:rsidR="001766E8" w:rsidRPr="0028668A" w:rsidRDefault="001766E8">
      <w:pPr>
        <w:pStyle w:val="CodeSnippetSub"/>
        <w:pPrChange w:id="1062" w:author="Kent, Kevin - Indianapolis" w:date="2013-10-25T13:40:00Z">
          <w:pPr>
            <w:pStyle w:val="CodeSnippet"/>
          </w:pPr>
        </w:pPrChange>
      </w:pPr>
      <w:r w:rsidRPr="0028668A">
        <w:rPr>
          <w:color w:val="252525"/>
          <w:rPrChange w:id="1063" w:author="Bob Rudis" w:date="2013-10-31T22:13:00Z">
            <w:rPr/>
          </w:rPrChange>
        </w:rPr>
        <w:t>redis</w:t>
      </w:r>
      <w:del w:id="1064" w:author="Bob Rudis" w:date="2013-10-31T22:11:00Z">
        <w:r w:rsidRPr="0028668A" w:rsidDel="005C66A1">
          <w:rPr>
            <w:color w:val="252525"/>
            <w:rPrChange w:id="1065" w:author="Bob Rudis" w:date="2013-10-31T22:13:00Z">
              <w:rPr/>
            </w:rPrChange>
          </w:rPr>
          <w:delText xml:space="preserve"> 127.0.0.1:6379</w:delText>
        </w:r>
      </w:del>
      <w:r w:rsidRPr="0028668A">
        <w:rPr>
          <w:color w:val="252525"/>
          <w:rPrChange w:id="1066" w:author="Bob Rudis" w:date="2013-10-31T22:13:00Z">
            <w:rPr/>
          </w:rPrChange>
        </w:rPr>
        <w:t xml:space="preserve">&gt; </w:t>
      </w:r>
      <w:r w:rsidRPr="0028668A">
        <w:rPr>
          <w:color w:val="800026"/>
          <w:rPrChange w:id="1067" w:author="Bob Rudis" w:date="2013-10-31T22:14:00Z">
            <w:rPr/>
          </w:rPrChange>
        </w:rPr>
        <w:t>SISMEMBER workstations "10.10.10.10"</w:t>
      </w:r>
    </w:p>
    <w:p w14:paraId="29565C0B" w14:textId="77777777" w:rsidR="001766E8" w:rsidRPr="0028668A" w:rsidRDefault="001766E8">
      <w:pPr>
        <w:pStyle w:val="CodeSnippetSub"/>
        <w:rPr>
          <w:b/>
          <w:rPrChange w:id="1068" w:author="Bob Rudis" w:date="2013-10-31T22:13:00Z">
            <w:rPr/>
          </w:rPrChange>
        </w:rPr>
        <w:pPrChange w:id="1069" w:author="Kent, Kevin - Indianapolis" w:date="2013-10-25T13:40:00Z">
          <w:pPr>
            <w:pStyle w:val="CodeSnippet"/>
          </w:pPr>
        </w:pPrChange>
      </w:pPr>
      <w:r w:rsidRPr="0028668A">
        <w:rPr>
          <w:color w:val="252525"/>
          <w:rPrChange w:id="1070" w:author="Bob Rudis" w:date="2013-10-31T22:14:00Z">
            <w:rPr/>
          </w:rPrChange>
        </w:rPr>
        <w:t xml:space="preserve">(integer) 0 </w:t>
      </w:r>
      <w:r w:rsidR="004A5D9E" w:rsidRPr="0028668A">
        <w:rPr>
          <w:b/>
          <w:color w:val="9B9B9B"/>
          <w:rPrChange w:id="1071" w:author="Bob Rudis" w:date="2013-10-31T22:14:00Z">
            <w:rPr>
              <w:i/>
            </w:rPr>
          </w:rPrChange>
        </w:rPr>
        <w:t xml:space="preserve">// </w:t>
      </w:r>
      <w:r w:rsidRPr="0028668A">
        <w:rPr>
          <w:b/>
          <w:color w:val="9B9B9B"/>
          <w:rPrChange w:id="1072" w:author="Bob Rudis" w:date="2013-10-31T22:14:00Z">
            <w:rPr>
              <w:i/>
            </w:rPr>
          </w:rPrChange>
        </w:rPr>
        <w:t>not in set</w:t>
      </w:r>
    </w:p>
    <w:p w14:paraId="7115E098" w14:textId="235C5DB7" w:rsidR="001766E8" w:rsidRPr="0028668A" w:rsidRDefault="001766E8">
      <w:pPr>
        <w:pStyle w:val="CodeSnippetSub"/>
        <w:pPrChange w:id="1073" w:author="Kent, Kevin - Indianapolis" w:date="2013-10-25T13:40:00Z">
          <w:pPr>
            <w:pStyle w:val="CodeSnippet"/>
          </w:pPr>
        </w:pPrChange>
      </w:pPr>
      <w:r w:rsidRPr="0028668A">
        <w:rPr>
          <w:color w:val="252525"/>
          <w:rPrChange w:id="1074" w:author="Bob Rudis" w:date="2013-10-31T22:14:00Z">
            <w:rPr/>
          </w:rPrChange>
        </w:rPr>
        <w:t>redis</w:t>
      </w:r>
      <w:del w:id="1075" w:author="Bob Rudis" w:date="2013-10-31T22:11:00Z">
        <w:r w:rsidRPr="0028668A" w:rsidDel="005C66A1">
          <w:rPr>
            <w:color w:val="252525"/>
            <w:rPrChange w:id="1076" w:author="Bob Rudis" w:date="2013-10-31T22:14:00Z">
              <w:rPr/>
            </w:rPrChange>
          </w:rPr>
          <w:delText xml:space="preserve"> 127.0.0.1:6379</w:delText>
        </w:r>
      </w:del>
      <w:r w:rsidRPr="0028668A">
        <w:rPr>
          <w:color w:val="252525"/>
          <w:rPrChange w:id="1077" w:author="Bob Rudis" w:date="2013-10-31T22:14:00Z">
            <w:rPr/>
          </w:rPrChange>
        </w:rPr>
        <w:t>&gt;</w:t>
      </w:r>
      <w:r w:rsidRPr="0028668A">
        <w:t xml:space="preserve"> </w:t>
      </w:r>
      <w:r w:rsidRPr="0028668A">
        <w:rPr>
          <w:color w:val="800026"/>
          <w:rPrChange w:id="1078" w:author="Bob Rudis" w:date="2013-10-31T22:14:00Z">
            <w:rPr/>
          </w:rPrChange>
        </w:rPr>
        <w:t>SISMEMBER workstations "10.23.34.45"</w:t>
      </w:r>
    </w:p>
    <w:p w14:paraId="6F5615CF" w14:textId="77777777" w:rsidR="001766E8" w:rsidRPr="0028668A" w:rsidRDefault="004A5D9E">
      <w:pPr>
        <w:pStyle w:val="CodeSnippetSub"/>
        <w:rPr>
          <w:ins w:id="1079" w:author="Russell Thomas" w:date="2013-10-22T15:55:00Z"/>
          <w:i/>
          <w:color w:val="9B9B9B"/>
          <w:rPrChange w:id="1080" w:author="Bob Rudis" w:date="2013-10-31T22:14:00Z">
            <w:rPr>
              <w:ins w:id="1081" w:author="Russell Thomas" w:date="2013-10-22T15:55:00Z"/>
              <w:i/>
            </w:rPr>
          </w:rPrChange>
        </w:rPr>
        <w:pPrChange w:id="1082" w:author="Kent, Kevin - Indianapolis" w:date="2013-10-25T13:40:00Z">
          <w:pPr>
            <w:pStyle w:val="CodeSnippet"/>
            <w:ind w:left="720" w:hanging="720"/>
          </w:pPr>
        </w:pPrChange>
      </w:pPr>
      <w:r w:rsidRPr="0028668A">
        <w:rPr>
          <w:color w:val="252525"/>
          <w:rPrChange w:id="1083" w:author="Bob Rudis" w:date="2013-10-31T22:14:00Z">
            <w:rPr/>
          </w:rPrChange>
        </w:rPr>
        <w:t xml:space="preserve">(integer) 1 </w:t>
      </w:r>
      <w:r w:rsidRPr="0028668A">
        <w:rPr>
          <w:b/>
          <w:color w:val="9B9B9B"/>
          <w:rPrChange w:id="1084" w:author="Bob Rudis" w:date="2013-10-31T22:14:00Z">
            <w:rPr>
              <w:i/>
            </w:rPr>
          </w:rPrChange>
        </w:rPr>
        <w:t>// in set</w:t>
      </w:r>
    </w:p>
    <w:p w14:paraId="548FAA4C" w14:textId="77777777" w:rsidR="00365243" w:rsidRDefault="00365243">
      <w:pPr>
        <w:pStyle w:val="CodeSnippetSub"/>
        <w:numPr>
          <w:ins w:id="1085" w:author="Russell Thomas" w:date="2013-10-22T15:55:00Z"/>
        </w:numPr>
        <w:rPr>
          <w:ins w:id="1086" w:author="Russell Thomas" w:date="2013-10-22T15:55:00Z"/>
          <w:i/>
        </w:rPr>
        <w:pPrChange w:id="1087" w:author="Kent, Kevin - Indianapolis" w:date="2013-10-25T13:40:00Z">
          <w:pPr>
            <w:pStyle w:val="CodeSnippet"/>
            <w:ind w:left="720" w:hanging="720"/>
          </w:pPr>
        </w:pPrChange>
      </w:pPr>
    </w:p>
    <w:p w14:paraId="26850871" w14:textId="77777777" w:rsidR="00365243" w:rsidRDefault="00365243">
      <w:pPr>
        <w:pStyle w:val="QueryPara"/>
        <w:numPr>
          <w:ins w:id="1088" w:author="Russell Thomas" w:date="2013-10-22T15:55:00Z"/>
        </w:numPr>
        <w:rPr>
          <w:ins w:id="1089" w:author="Bob Rudis" w:date="2013-10-31T22:11:00Z"/>
        </w:rPr>
        <w:pPrChange w:id="1090" w:author="Russell Thomas" w:date="2013-10-22T15:56:00Z">
          <w:pPr>
            <w:pStyle w:val="CodeSnippet"/>
            <w:ind w:left="720" w:hanging="720"/>
          </w:pPr>
        </w:pPrChange>
      </w:pPr>
      <w:ins w:id="1091" w:author="Russell Thomas" w:date="2013-10-22T15:56:00Z">
        <w:r>
          <w:t xml:space="preserve">TE: there seems to be a statement/command missing, to change the prompt to: </w:t>
        </w:r>
        <w:proofErr w:type="spellStart"/>
        <w:r w:rsidRPr="00365243">
          <w:rPr>
            <w:highlight w:val="yellow"/>
            <w:rPrChange w:id="1092" w:author="Russell Thomas" w:date="2013-10-22T15:56:00Z">
              <w:rPr/>
            </w:rPrChange>
          </w:rPr>
          <w:t>re</w:t>
        </w:r>
        <w:r w:rsidRPr="00365243">
          <w:rPr>
            <w:highlight w:val="yellow"/>
          </w:rPr>
          <w:t>dis</w:t>
        </w:r>
        <w:proofErr w:type="spellEnd"/>
        <w:r w:rsidRPr="00365243">
          <w:rPr>
            <w:highlight w:val="yellow"/>
          </w:rPr>
          <w:t xml:space="preserve"> 127.0.0.1:6379&gt; </w:t>
        </w:r>
        <w:r>
          <w:t xml:space="preserve"> </w:t>
        </w:r>
      </w:ins>
    </w:p>
    <w:p w14:paraId="6EA10B9A" w14:textId="77777777" w:rsidR="005C66A1" w:rsidRDefault="005C66A1">
      <w:pPr>
        <w:pStyle w:val="QueryPara"/>
        <w:numPr>
          <w:ins w:id="1093" w:author="Russell Thomas" w:date="2013-10-22T15:55:00Z"/>
        </w:numPr>
        <w:rPr>
          <w:ins w:id="1094" w:author="Bob Rudis" w:date="2013-10-31T22:11:00Z"/>
        </w:rPr>
        <w:pPrChange w:id="1095" w:author="Russell Thomas" w:date="2013-10-22T15:56:00Z">
          <w:pPr>
            <w:pStyle w:val="CodeSnippet"/>
            <w:ind w:left="720" w:hanging="720"/>
          </w:pPr>
        </w:pPrChange>
      </w:pPr>
    </w:p>
    <w:p w14:paraId="334703F0" w14:textId="61BEE953" w:rsidR="005C66A1" w:rsidRDefault="005C66A1">
      <w:pPr>
        <w:pStyle w:val="QueryPara"/>
        <w:numPr>
          <w:ins w:id="1096" w:author="Russell Thomas" w:date="2013-10-22T15:55:00Z"/>
        </w:numPr>
        <w:pPrChange w:id="1097" w:author="Russell Thomas" w:date="2013-10-22T15:56:00Z">
          <w:pPr>
            <w:pStyle w:val="CodeSnippet"/>
            <w:ind w:left="720" w:hanging="720"/>
          </w:pPr>
        </w:pPrChange>
      </w:pPr>
      <w:ins w:id="1098" w:author="Bob Rudis" w:date="2013-10-31T22:11:00Z">
        <w:r>
          <w:t xml:space="preserve">AR: my bad. I wanted to keep the prompt generic since 127.0.0.1:6379 </w:t>
        </w:r>
        <w:proofErr w:type="gramStart"/>
        <w:r>
          <w:t>part</w:t>
        </w:r>
        <w:proofErr w:type="gramEnd"/>
        <w:r>
          <w:t xml:space="preserve"> is not going to be fully deterministic on end-user systems</w:t>
        </w:r>
      </w:ins>
    </w:p>
    <w:p w14:paraId="58A1A0EE" w14:textId="2A8BB10B" w:rsidR="001766E8" w:rsidRDefault="001766E8">
      <w:pPr>
        <w:pStyle w:val="ListBulleted"/>
        <w:pPrChange w:id="1099" w:author="Kent, Kevin - Indianapolis" w:date="2013-10-25T13:40:00Z">
          <w:pPr>
            <w:pStyle w:val="Para"/>
          </w:pPr>
        </w:pPrChange>
      </w:pPr>
      <w:r w:rsidRPr="004A5D9E">
        <w:rPr>
          <w:b/>
        </w:rPr>
        <w:t>Sorted sets</w:t>
      </w:r>
      <w:r>
        <w:t xml:space="preserve"> provide a means to associate a </w:t>
      </w:r>
      <w:r w:rsidRPr="00B27B35">
        <w:rPr>
          <w:highlight w:val="cyan"/>
          <w:rPrChange w:id="1100" w:author="Kent, Kevin - Indianapolis" w:date="2013-10-30T13:20:00Z">
            <w:rPr/>
          </w:rPrChange>
        </w:rPr>
        <w:t>ra</w:t>
      </w:r>
      <w:ins w:id="1101" w:author="Bob Rudis" w:date="2013-10-31T22:11:00Z">
        <w:r w:rsidR="005C66A1">
          <w:rPr>
            <w:highlight w:val="cyan"/>
          </w:rPr>
          <w:t>n</w:t>
        </w:r>
      </w:ins>
      <w:r w:rsidRPr="00B27B35">
        <w:rPr>
          <w:highlight w:val="cyan"/>
          <w:rPrChange w:id="1102" w:author="Kent, Kevin - Indianapolis" w:date="2013-10-30T13:20:00Z">
            <w:rPr/>
          </w:rPrChange>
        </w:rPr>
        <w:t>ked</w:t>
      </w:r>
      <w:r>
        <w:t xml:space="preserve"> value with a member of a set. You could</w:t>
      </w:r>
      <w:del w:id="1103" w:author="Kent, Kevin - Indianapolis" w:date="2013-10-25T13:42:00Z">
        <w:r w:rsidDel="00571429">
          <w:delText>, then</w:delText>
        </w:r>
      </w:del>
      <w:r>
        <w:t xml:space="preserve"> create risk or reliability sets for each of the malicious host types in the </w:t>
      </w:r>
      <w:proofErr w:type="spellStart"/>
      <w:r>
        <w:t>AlienVault</w:t>
      </w:r>
      <w:proofErr w:type="spellEnd"/>
      <w:r w:rsidR="00BA2046">
        <w:t xml:space="preserve"> database, using the values from those fields</w:t>
      </w:r>
      <w:ins w:id="1104" w:author="Kent, Kevin - Indianapolis" w:date="2013-10-25T13:42:00Z">
        <w:r w:rsidR="00571429">
          <w:t>.</w:t>
        </w:r>
      </w:ins>
      <w:r w:rsidR="00BA2046">
        <w:t xml:space="preserve"> </w:t>
      </w:r>
      <w:del w:id="1105" w:author="Kent, Kevin - Indianapolis" w:date="2013-10-25T13:42:00Z">
        <w:r w:rsidR="00BA2046" w:rsidDel="00571429">
          <w:delText xml:space="preserve">or </w:delText>
        </w:r>
      </w:del>
      <w:ins w:id="1106" w:author="Kent, Kevin - Indianapolis" w:date="2013-10-25T13:42:00Z">
        <w:r w:rsidR="00571429">
          <w:t xml:space="preserve">You could </w:t>
        </w:r>
      </w:ins>
      <w:ins w:id="1107" w:author="Kent, Kevin - Indianapolis" w:date="2013-10-25T13:43:00Z">
        <w:r w:rsidR="00571429">
          <w:t xml:space="preserve">also </w:t>
        </w:r>
      </w:ins>
      <w:r w:rsidR="00BA2046">
        <w:t xml:space="preserve">keep a running count of times you’ve seen those known-bad hosts attempt to access your resources (or when </w:t>
      </w:r>
      <w:r w:rsidR="00BA2046">
        <w:rPr>
          <w:i/>
        </w:rPr>
        <w:t xml:space="preserve">your </w:t>
      </w:r>
      <w:r w:rsidR="00BA2046">
        <w:t>resources have attempted to access those bad ones).</w:t>
      </w:r>
    </w:p>
    <w:p w14:paraId="4BA7A80C" w14:textId="77777777" w:rsidR="00B27B35" w:rsidRDefault="00B27B35">
      <w:pPr>
        <w:pStyle w:val="QueryPara"/>
        <w:rPr>
          <w:ins w:id="1108" w:author="Bob Rudis" w:date="2013-10-31T22:27:00Z"/>
        </w:rPr>
        <w:pPrChange w:id="1109" w:author="Kent, Kevin - Indianapolis" w:date="2013-10-30T13:21:00Z">
          <w:pPr>
            <w:pStyle w:val="FeatureType"/>
          </w:pPr>
        </w:pPrChange>
      </w:pPr>
      <w:ins w:id="1110" w:author="Kent, Kevin - Indianapolis" w:date="2013-10-30T13:21:00Z">
        <w:r>
          <w:t>[AU: Should that be “ranked” above? Just checking. Thanks, Kevin (</w:t>
        </w:r>
        <w:proofErr w:type="spellStart"/>
        <w:r>
          <w:t>PjE</w:t>
        </w:r>
        <w:proofErr w:type="spellEnd"/>
        <w:r>
          <w:t>)]</w:t>
        </w:r>
      </w:ins>
    </w:p>
    <w:p w14:paraId="653DCF85" w14:textId="77777777" w:rsidR="009636DC" w:rsidRDefault="009636DC">
      <w:pPr>
        <w:pStyle w:val="QueryPara"/>
        <w:rPr>
          <w:ins w:id="1111" w:author="Bob Rudis" w:date="2013-10-31T22:27:00Z"/>
        </w:rPr>
        <w:pPrChange w:id="1112" w:author="Kent, Kevin - Indianapolis" w:date="2013-10-30T13:21:00Z">
          <w:pPr>
            <w:pStyle w:val="FeatureType"/>
          </w:pPr>
        </w:pPrChange>
      </w:pPr>
    </w:p>
    <w:p w14:paraId="0F4F0F3D" w14:textId="2CCB59B9" w:rsidR="009636DC" w:rsidRDefault="009636DC">
      <w:pPr>
        <w:pStyle w:val="QueryPara"/>
        <w:rPr>
          <w:ins w:id="1113" w:author="Kent, Kevin - Indianapolis" w:date="2013-10-30T13:21:00Z"/>
        </w:rPr>
        <w:pPrChange w:id="1114" w:author="Kent, Kevin - Indianapolis" w:date="2013-10-30T13:21:00Z">
          <w:pPr>
            <w:pStyle w:val="FeatureType"/>
          </w:pPr>
        </w:pPrChange>
      </w:pPr>
      <w:ins w:id="1115" w:author="Bob Rudis" w:date="2013-10-31T22:27:00Z">
        <w:r>
          <w:lastRenderedPageBreak/>
          <w:t>AR: aye. Ranked. Fixed. Thx.</w:t>
        </w:r>
      </w:ins>
    </w:p>
    <w:p w14:paraId="79E6A92D" w14:textId="77777777" w:rsidR="00BA2046" w:rsidRDefault="00BA2046" w:rsidP="00BA2046">
      <w:pPr>
        <w:pStyle w:val="FeatureType"/>
      </w:pPr>
      <w:proofErr w:type="gramStart"/>
      <w:r>
        <w:t>type</w:t>
      </w:r>
      <w:proofErr w:type="gramEnd"/>
      <w:r>
        <w:t>="</w:t>
      </w:r>
      <w:del w:id="1116" w:author="Kent, Kevin - Indianapolis" w:date="2013-10-25T13:43:00Z">
        <w:r w:rsidDel="00571429">
          <w:delText>tip</w:delText>
        </w:r>
      </w:del>
      <w:ins w:id="1117" w:author="Kent, Kevin - Indianapolis" w:date="2013-10-25T13:43:00Z">
        <w:r w:rsidR="00571429">
          <w:t>general</w:t>
        </w:r>
      </w:ins>
      <w:r>
        <w:t>"</w:t>
      </w:r>
    </w:p>
    <w:p w14:paraId="20F514DE" w14:textId="77777777" w:rsidR="001766E8" w:rsidRDefault="00BA2046" w:rsidP="00BA2046">
      <w:pPr>
        <w:pStyle w:val="FeatureTitle"/>
      </w:pPr>
      <w:r>
        <w:t xml:space="preserve">Advanced </w:t>
      </w:r>
      <w:proofErr w:type="spellStart"/>
      <w:r>
        <w:t>Redis</w:t>
      </w:r>
      <w:proofErr w:type="spellEnd"/>
      <w:r>
        <w:t xml:space="preserve"> Features</w:t>
      </w:r>
    </w:p>
    <w:p w14:paraId="752E4350" w14:textId="77777777" w:rsidR="00BA2046" w:rsidRDefault="00BA2046" w:rsidP="00BA2046">
      <w:pPr>
        <w:pStyle w:val="FeaturePara"/>
      </w:pPr>
      <w:proofErr w:type="spellStart"/>
      <w:r>
        <w:t>Redis</w:t>
      </w:r>
      <w:proofErr w:type="spellEnd"/>
      <w:r>
        <w:t xml:space="preserve"> supports </w:t>
      </w:r>
      <w:r w:rsidRPr="00571429">
        <w:rPr>
          <w:i/>
          <w:rPrChange w:id="1118" w:author="Kent, Kevin - Indianapolis" w:date="2013-10-25T13:43:00Z">
            <w:rPr>
              <w:b/>
            </w:rPr>
          </w:rPrChange>
        </w:rPr>
        <w:t>partitioning</w:t>
      </w:r>
      <w:r>
        <w:t xml:space="preserve"> which lets you use memory on other systems to hold portions of </w:t>
      </w:r>
      <w:proofErr w:type="spellStart"/>
      <w:r>
        <w:t>Redis</w:t>
      </w:r>
      <w:proofErr w:type="spellEnd"/>
      <w:r>
        <w:t xml:space="preserve"> data structures. This is similar to the way you can partition tables in </w:t>
      </w:r>
      <w:proofErr w:type="spellStart"/>
      <w:r>
        <w:t>MariaDB</w:t>
      </w:r>
      <w:proofErr w:type="spellEnd"/>
      <w:r>
        <w:t>, MySQL</w:t>
      </w:r>
      <w:ins w:id="1119" w:author="Kent, Kevin - Indianapolis" w:date="2013-10-30T13:21:00Z">
        <w:r w:rsidR="00B27B35">
          <w:t>,</w:t>
        </w:r>
      </w:ins>
      <w:r>
        <w:t xml:space="preserve"> and Oracle and helps you get around single-system </w:t>
      </w:r>
      <w:r w:rsidR="00EB5069">
        <w:t>RAM</w:t>
      </w:r>
      <w:r>
        <w:t xml:space="preserve"> constraints.</w:t>
      </w:r>
    </w:p>
    <w:p w14:paraId="0AD95CE3" w14:textId="77777777" w:rsidR="00BA2046" w:rsidRPr="00BA2046" w:rsidRDefault="00BA2046" w:rsidP="00BA2046">
      <w:pPr>
        <w:pStyle w:val="FeaturePara"/>
      </w:pPr>
      <w:proofErr w:type="spellStart"/>
      <w:r>
        <w:t>Redis</w:t>
      </w:r>
      <w:proofErr w:type="spellEnd"/>
      <w:r>
        <w:t xml:space="preserve"> also has a built-in </w:t>
      </w:r>
      <w:r w:rsidRPr="00571429">
        <w:rPr>
          <w:i/>
          <w:rPrChange w:id="1120" w:author="Kent, Kevin - Indianapolis" w:date="2013-10-25T13:43:00Z">
            <w:rPr>
              <w:b/>
            </w:rPr>
          </w:rPrChange>
        </w:rPr>
        <w:t>publish-subscribe</w:t>
      </w:r>
      <w:r>
        <w:t xml:space="preserve"> service. </w:t>
      </w:r>
      <w:r w:rsidR="001E6ED2">
        <w:t xml:space="preserve">With it, you can create a number of clients that subscribe to a channel that is publishing log entries or just new, individual IP addresses that </w:t>
      </w:r>
      <w:r w:rsidR="00EB5069">
        <w:t xml:space="preserve">make their way </w:t>
      </w:r>
      <w:r w:rsidR="001E6ED2">
        <w:t xml:space="preserve">on </w:t>
      </w:r>
      <w:r w:rsidR="00EB5069">
        <w:t xml:space="preserve">to </w:t>
      </w:r>
      <w:r w:rsidR="001E6ED2">
        <w:t xml:space="preserve">your internal “suspicious” list. When </w:t>
      </w:r>
      <w:r w:rsidR="00EB5069">
        <w:t>any</w:t>
      </w:r>
      <w:r w:rsidR="001E6ED2">
        <w:t xml:space="preserve"> new value is pushed, each client will get the message and can take some type of action, like running a set of </w:t>
      </w:r>
      <w:r w:rsidR="00ED0F6A">
        <w:t xml:space="preserve">analytics routines or parsing and storing the information into multiple SQL and </w:t>
      </w:r>
      <w:proofErr w:type="spellStart"/>
      <w:r w:rsidR="00ED0F6A">
        <w:t>NoSQL</w:t>
      </w:r>
      <w:proofErr w:type="spellEnd"/>
      <w:r w:rsidR="00ED0F6A">
        <w:t xml:space="preserve"> data stores</w:t>
      </w:r>
      <w:r w:rsidR="00037311">
        <w:t xml:space="preserve"> for later processing</w:t>
      </w:r>
      <w:r w:rsidR="00ED0F6A">
        <w:t>.</w:t>
      </w:r>
    </w:p>
    <w:p w14:paraId="7AE54FE6" w14:textId="77777777" w:rsidR="00B97274" w:rsidRDefault="007D67A8" w:rsidP="008F4DB2">
      <w:pPr>
        <w:pStyle w:val="Para"/>
        <w:rPr>
          <w:ins w:id="1121" w:author="Bob Rudis" w:date="2013-10-31T22:31:00Z"/>
        </w:rPr>
      </w:pPr>
      <w:r>
        <w:t xml:space="preserve">There is robust </w:t>
      </w:r>
      <w:proofErr w:type="spellStart"/>
      <w:r>
        <w:t>Redis</w:t>
      </w:r>
      <w:proofErr w:type="spellEnd"/>
      <w:r>
        <w:t xml:space="preserve"> support in Python</w:t>
      </w:r>
      <w:r w:rsidR="00E7381B">
        <w:t xml:space="preserve"> (</w:t>
      </w:r>
      <w:r w:rsidR="00E7381B" w:rsidRPr="00E7381B">
        <w:rPr>
          <w:rStyle w:val="InlineCode"/>
        </w:rPr>
        <w:t>redis-py</w:t>
      </w:r>
      <w:r w:rsidR="00E7381B">
        <w:t>)</w:t>
      </w:r>
      <w:r>
        <w:t xml:space="preserve"> and R</w:t>
      </w:r>
      <w:r w:rsidR="00E7381B">
        <w:t xml:space="preserve"> (</w:t>
      </w:r>
      <w:r w:rsidR="00E7381B" w:rsidRPr="00E7381B">
        <w:rPr>
          <w:rStyle w:val="InlineCode"/>
        </w:rPr>
        <w:t>rredis</w:t>
      </w:r>
      <w:r w:rsidR="00E7381B">
        <w:t>)</w:t>
      </w:r>
      <w:ins w:id="1122" w:author="Kent, Kevin - Indianapolis" w:date="2013-10-30T13:22:00Z">
        <w:r w:rsidR="00B27B35">
          <w:t>,</w:t>
        </w:r>
      </w:ins>
      <w:r>
        <w:t xml:space="preserve"> and the API is very straightforward to work with. Say you want a centralized and efficient way to know whether you’ve seen an IP address in an indicator of compromise (</w:t>
      </w:r>
      <w:proofErr w:type="spellStart"/>
      <w:r>
        <w:t>IoC</w:t>
      </w:r>
      <w:proofErr w:type="spellEnd"/>
      <w:r>
        <w:t>) you’ve received</w:t>
      </w:r>
      <w:r w:rsidR="006A27BF">
        <w:t xml:space="preserve"> from some external source</w:t>
      </w:r>
      <w:r>
        <w:t xml:space="preserve">. Rather than rely on a query to return from your </w:t>
      </w:r>
      <w:r w:rsidR="00EA3E89">
        <w:t xml:space="preserve">clunky </w:t>
      </w:r>
      <w:r>
        <w:t xml:space="preserve">centralized log management system, setup a workload that takes IP addresses from the log streams and stores them in a centralized </w:t>
      </w:r>
      <w:proofErr w:type="spellStart"/>
      <w:r>
        <w:t>Redis</w:t>
      </w:r>
      <w:proofErr w:type="spellEnd"/>
      <w:r>
        <w:t xml:space="preserve"> simple key/value or hash data structure with as much</w:t>
      </w:r>
      <w:r w:rsidR="00D028E1">
        <w:t xml:space="preserve"> metadata as you need.</w:t>
      </w:r>
      <w:r w:rsidR="00E07145">
        <w:t xml:space="preserve"> </w:t>
      </w:r>
      <w:del w:id="1123" w:author="Bob Rudis" w:date="2013-10-31T22:31:00Z">
        <w:r w:rsidR="00E07145" w:rsidDel="00B97274">
          <w:delText xml:space="preserve">Here’s </w:delText>
        </w:r>
      </w:del>
      <w:ins w:id="1124" w:author="Bob Rudis" w:date="2013-10-31T22:31:00Z">
        <w:r w:rsidR="00B97274">
          <w:t xml:space="preserve">Listing 8-4 provides </w:t>
        </w:r>
      </w:ins>
      <w:r w:rsidR="00E07145">
        <w:t xml:space="preserve">a Python example of how to “watch” a log file (in this case, a web server log) and store the data in </w:t>
      </w:r>
      <w:proofErr w:type="spellStart"/>
      <w:r w:rsidR="00E07145">
        <w:t>Redis</w:t>
      </w:r>
      <w:proofErr w:type="spellEnd"/>
      <w:ins w:id="1125" w:author="Bob Rudis" w:date="2013-10-31T22:31:00Z">
        <w:r w:rsidR="00B97274">
          <w:t>.</w:t>
        </w:r>
      </w:ins>
    </w:p>
    <w:p w14:paraId="137DAB1C" w14:textId="77777777" w:rsidR="00B97274" w:rsidRDefault="00B97274" w:rsidP="00B97274">
      <w:pPr>
        <w:pStyle w:val="FeatureType"/>
        <w:rPr>
          <w:ins w:id="1126" w:author="Bob Rudis" w:date="2013-10-31T22:31:00Z"/>
        </w:rPr>
      </w:pPr>
      <w:proofErr w:type="gramStart"/>
      <w:ins w:id="1127" w:author="Bob Rudis" w:date="2013-10-31T22:31:00Z">
        <w:r>
          <w:t>type</w:t>
        </w:r>
        <w:proofErr w:type="gramEnd"/>
        <w:r>
          <w:t>="note"</w:t>
        </w:r>
      </w:ins>
    </w:p>
    <w:p w14:paraId="4FCD17A7" w14:textId="0548A63F" w:rsidR="00BA2046" w:rsidRDefault="00B97274">
      <w:pPr>
        <w:pStyle w:val="FeaturePara"/>
        <w:pPrChange w:id="1128" w:author="Bob Rudis" w:date="2013-10-31T22:31:00Z">
          <w:pPr>
            <w:pStyle w:val="Para"/>
          </w:pPr>
        </w:pPrChange>
      </w:pPr>
      <w:ins w:id="1129" w:author="Bob Rudis" w:date="2013-10-31T22:31:00Z">
        <w:r>
          <w:t xml:space="preserve">Listings 8-4 and 8-5 will work better as </w:t>
        </w:r>
      </w:ins>
      <w:ins w:id="1130" w:author="Bob Rudis" w:date="2013-10-31T22:32:00Z">
        <w:r>
          <w:t>standalone</w:t>
        </w:r>
      </w:ins>
      <w:ins w:id="1131" w:author="Bob Rudis" w:date="2013-10-31T22:31:00Z">
        <w:r>
          <w:t xml:space="preserve"> </w:t>
        </w:r>
      </w:ins>
      <w:ins w:id="1132" w:author="Bob Rudis" w:date="2013-10-31T22:32:00Z">
        <w:r>
          <w:t>shell scripts</w:t>
        </w:r>
      </w:ins>
      <w:ins w:id="1133" w:author="Bob Rudis" w:date="2013-10-31T22:33:00Z">
        <w:r>
          <w:t xml:space="preserve"> (each in their own file</w:t>
        </w:r>
      </w:ins>
      <w:ins w:id="1134" w:author="Bob Rudis" w:date="2013-10-31T22:41:00Z">
        <w:r w:rsidR="004F18A3">
          <w:t>, as directed in the comments for each listing</w:t>
        </w:r>
      </w:ins>
      <w:ins w:id="1135" w:author="Bob Rudis" w:date="2013-10-31T22:33:00Z">
        <w:r>
          <w:t xml:space="preserve">) </w:t>
        </w:r>
      </w:ins>
      <w:ins w:id="1136" w:author="Bob Rudis" w:date="2013-10-31T22:44:00Z">
        <w:r w:rsidR="004F18A3">
          <w:t>versus</w:t>
        </w:r>
      </w:ins>
      <w:ins w:id="1137" w:author="Bob Rudis" w:date="2013-10-31T22:33:00Z">
        <w:r>
          <w:t xml:space="preserve"> within the Canopy environment</w:t>
        </w:r>
      </w:ins>
      <w:ins w:id="1138" w:author="Bob Rudis" w:date="2013-10-31T22:32:00Z">
        <w:r>
          <w:t>. You will also need to have a web server</w:t>
        </w:r>
      </w:ins>
      <w:ins w:id="1139" w:author="Bob Rudis" w:date="2013-10-31T22:41:00Z">
        <w:r w:rsidR="004F18A3">
          <w:t xml:space="preserve"> running</w:t>
        </w:r>
      </w:ins>
      <w:ins w:id="1140" w:author="Bob Rudis" w:date="2013-10-31T22:32:00Z">
        <w:r>
          <w:t xml:space="preserve">. </w:t>
        </w:r>
      </w:ins>
      <w:ins w:id="1141" w:author="Bob Rudis" w:date="2013-10-31T22:41:00Z">
        <w:r w:rsidR="004F18A3">
          <w:t xml:space="preserve">To </w:t>
        </w:r>
      </w:ins>
      <w:ins w:id="1142" w:author="Bob Rudis" w:date="2013-10-31T22:44:00Z">
        <w:r w:rsidR="004F18A3">
          <w:t xml:space="preserve">fully </w:t>
        </w:r>
      </w:ins>
      <w:ins w:id="1143" w:author="Bob Rudis" w:date="2013-10-31T22:41:00Z">
        <w:r w:rsidR="004F18A3">
          <w:t>mimic the examples, y</w:t>
        </w:r>
      </w:ins>
      <w:ins w:id="1144" w:author="Bob Rudis" w:date="2013-10-31T22:32:00Z">
        <w:r>
          <w:t xml:space="preserve">ou can install </w:t>
        </w:r>
        <w:r w:rsidRPr="00B97274">
          <w:rPr>
            <w:rStyle w:val="InlineCode"/>
            <w:rPrChange w:id="1145" w:author="Bob Rudis" w:date="2013-10-31T22:38:00Z">
              <w:rPr/>
            </w:rPrChange>
          </w:rPr>
          <w:t>nginx</w:t>
        </w:r>
        <w:r>
          <w:t xml:space="preserve"> (the one used in the 8-4 example) via </w:t>
        </w:r>
      </w:ins>
      <w:ins w:id="1146" w:author="Bob Rudis" w:date="2013-10-31T22:37:00Z">
        <w:r w:rsidRPr="00B97274">
          <w:rPr>
            <w:rStyle w:val="InlineCode"/>
            <w:rPrChange w:id="1147" w:author="Bob Rudis" w:date="2013-10-31T22:37:00Z">
              <w:rPr/>
            </w:rPrChange>
          </w:rPr>
          <w:t>sudo apt-get install nginx</w:t>
        </w:r>
        <w:r w:rsidR="004F18A3">
          <w:t xml:space="preserve"> at a shell prompt and start it </w:t>
        </w:r>
      </w:ins>
      <w:ins w:id="1148" w:author="Bob Rudis" w:date="2013-10-31T22:42:00Z">
        <w:r w:rsidR="004F18A3">
          <w:t xml:space="preserve">with </w:t>
        </w:r>
        <w:r w:rsidR="004F18A3" w:rsidRPr="004F18A3">
          <w:rPr>
            <w:rStyle w:val="InlineCode"/>
            <w:rPrChange w:id="1149" w:author="Bob Rudis" w:date="2013-10-31T22:42:00Z">
              <w:rPr/>
            </w:rPrChange>
          </w:rPr>
          <w:t>sudo /etc/init.d/nginx start</w:t>
        </w:r>
      </w:ins>
      <w:ins w:id="1150" w:author="Bob Rudis" w:date="2013-10-31T22:44:00Z">
        <w:r w:rsidR="004F18A3">
          <w:t xml:space="preserve"> to</w:t>
        </w:r>
      </w:ins>
      <w:del w:id="1151" w:author="Bob Rudis" w:date="2013-10-31T22:31:00Z">
        <w:r w:rsidR="00E07145" w:rsidDel="00B97274">
          <w:delText>:</w:delText>
        </w:r>
      </w:del>
      <w:ins w:id="1152" w:author="Bob Rudis" w:date="2013-10-31T22:44:00Z">
        <w:r w:rsidR="004F18A3">
          <w:t xml:space="preserve"> generate output for the logs.</w:t>
        </w:r>
      </w:ins>
    </w:p>
    <w:p w14:paraId="5ADFBC5C" w14:textId="5449F4F4" w:rsidR="00B97274" w:rsidRPr="004F18A3" w:rsidRDefault="009636DC">
      <w:pPr>
        <w:pStyle w:val="CodeListing"/>
        <w:rPr>
          <w:ins w:id="1153" w:author="Bob Rudis" w:date="2013-10-31T22:39:00Z"/>
          <w:i/>
          <w:color w:val="9B9B9B"/>
          <w:rPrChange w:id="1154" w:author="Bob Rudis" w:date="2013-10-31T22:46:00Z">
            <w:rPr>
              <w:ins w:id="1155" w:author="Bob Rudis" w:date="2013-10-31T22:39:00Z"/>
              <w:highlight w:val="yellow"/>
            </w:rPr>
          </w:rPrChange>
        </w:rPr>
        <w:pPrChange w:id="1156" w:author="Bob Rudis" w:date="2013-10-31T22:30:00Z">
          <w:pPr>
            <w:pStyle w:val="CodeSnippet"/>
          </w:pPr>
        </w:pPrChange>
      </w:pPr>
      <w:ins w:id="1157" w:author="Bob Rudis" w:date="2013-10-31T22:30:00Z">
        <w:r w:rsidRPr="004F18A3">
          <w:rPr>
            <w:i/>
            <w:color w:val="9B9B9B"/>
            <w:rPrChange w:id="1158" w:author="Bob Rudis" w:date="2013-10-31T22:46:00Z">
              <w:rPr>
                <w:highlight w:val="yellow"/>
              </w:rPr>
            </w:rPrChange>
          </w:rPr>
          <w:t># Listing 8-4</w:t>
        </w:r>
      </w:ins>
    </w:p>
    <w:p w14:paraId="3C2EDEB2" w14:textId="3F5AF72D" w:rsidR="004F18A3" w:rsidRPr="004F18A3" w:rsidRDefault="004F18A3" w:rsidP="004F18A3">
      <w:pPr>
        <w:pStyle w:val="CodeListing"/>
        <w:rPr>
          <w:i/>
          <w:color w:val="9B9B9B"/>
          <w:rPrChange w:id="1159" w:author="Bob Rudis" w:date="2013-10-31T22:46:00Z">
            <w:rPr/>
          </w:rPrChange>
        </w:rPr>
      </w:pPr>
      <w:moveToRangeStart w:id="1160" w:author="Bob Rudis" w:date="2013-10-31T22:42:00Z" w:name="move244878673"/>
      <w:moveTo w:id="1161" w:author="Bob Rudis" w:date="2013-10-31T22:42:00Z">
        <w:r w:rsidRPr="004F18A3">
          <w:rPr>
            <w:i/>
            <w:color w:val="9B9B9B"/>
            <w:rPrChange w:id="1162" w:author="Bob Rudis" w:date="2013-10-31T22:46:00Z">
              <w:rPr/>
            </w:rPrChange>
          </w:rPr>
          <w:t xml:space="preserve"># </w:t>
        </w:r>
      </w:moveTo>
      <w:ins w:id="1163" w:author="Bob Rudis" w:date="2013-10-31T22:46:00Z">
        <w:r>
          <w:rPr>
            <w:i/>
            <w:color w:val="9B9B9B"/>
          </w:rPr>
          <w:t>Web server l</w:t>
        </w:r>
      </w:ins>
      <w:moveTo w:id="1164" w:author="Bob Rudis" w:date="2013-10-31T22:42:00Z">
        <w:del w:id="1165" w:author="Bob Rudis" w:date="2013-10-31T22:46:00Z">
          <w:r w:rsidRPr="004F18A3" w:rsidDel="004F18A3">
            <w:rPr>
              <w:i/>
              <w:color w:val="9B9B9B"/>
              <w:rPrChange w:id="1166" w:author="Bob Rudis" w:date="2013-10-31T22:46:00Z">
                <w:rPr/>
              </w:rPrChange>
            </w:rPr>
            <w:delText>l</w:delText>
          </w:r>
        </w:del>
        <w:r w:rsidRPr="004F18A3">
          <w:rPr>
            <w:i/>
            <w:color w:val="9B9B9B"/>
            <w:rPrChange w:id="1167" w:author="Bob Rudis" w:date="2013-10-31T22:46:00Z">
              <w:rPr/>
            </w:rPrChange>
          </w:rPr>
          <w:t>og watcher/Redis importer</w:t>
        </w:r>
      </w:moveTo>
    </w:p>
    <w:moveToRangeEnd w:id="1160"/>
    <w:p w14:paraId="3447252F" w14:textId="210E2CCF" w:rsidR="00B97274" w:rsidRPr="004F18A3" w:rsidRDefault="00B97274">
      <w:pPr>
        <w:pStyle w:val="CodeListing"/>
        <w:rPr>
          <w:ins w:id="1168" w:author="Bob Rudis" w:date="2013-10-31T22:40:00Z"/>
          <w:i/>
          <w:color w:val="9B9B9B"/>
          <w:rPrChange w:id="1169" w:author="Bob Rudis" w:date="2013-10-31T22:46:00Z">
            <w:rPr>
              <w:ins w:id="1170" w:author="Bob Rudis" w:date="2013-10-31T22:40:00Z"/>
              <w:highlight w:val="yellow"/>
            </w:rPr>
          </w:rPrChange>
        </w:rPr>
        <w:pPrChange w:id="1171" w:author="Bob Rudis" w:date="2013-10-31T22:30:00Z">
          <w:pPr>
            <w:pStyle w:val="CodeSnippet"/>
          </w:pPr>
        </w:pPrChange>
      </w:pPr>
      <w:ins w:id="1172" w:author="Bob Rudis" w:date="2013-10-31T22:39:00Z">
        <w:r w:rsidRPr="004F18A3">
          <w:rPr>
            <w:i/>
            <w:color w:val="9B9B9B"/>
            <w:rPrChange w:id="1173" w:author="Bob Rudis" w:date="2013-10-31T22:46:00Z">
              <w:rPr>
                <w:highlight w:val="yellow"/>
              </w:rPr>
            </w:rPrChange>
          </w:rPr>
          <w:t># Save this as "watcher.py"</w:t>
        </w:r>
      </w:ins>
    </w:p>
    <w:p w14:paraId="02A7B16F" w14:textId="75B6FA06" w:rsidR="004F18A3" w:rsidRPr="004F18A3" w:rsidRDefault="004F18A3">
      <w:pPr>
        <w:pStyle w:val="CodeListing"/>
        <w:rPr>
          <w:ins w:id="1174" w:author="Bob Rudis" w:date="2013-10-31T22:40:00Z"/>
          <w:i/>
          <w:color w:val="9B9B9B"/>
          <w:rPrChange w:id="1175" w:author="Bob Rudis" w:date="2013-10-31T22:46:00Z">
            <w:rPr>
              <w:ins w:id="1176" w:author="Bob Rudis" w:date="2013-10-31T22:40:00Z"/>
              <w:highlight w:val="yellow"/>
            </w:rPr>
          </w:rPrChange>
        </w:rPr>
        <w:pPrChange w:id="1177" w:author="Bob Rudis" w:date="2013-10-31T22:30:00Z">
          <w:pPr>
            <w:pStyle w:val="CodeSnippet"/>
          </w:pPr>
        </w:pPrChange>
      </w:pPr>
      <w:ins w:id="1178" w:author="Bob Rudis" w:date="2013-10-31T22:40:00Z">
        <w:r w:rsidRPr="004F18A3">
          <w:rPr>
            <w:i/>
            <w:color w:val="9B9B9B"/>
            <w:rPrChange w:id="1179" w:author="Bob Rudis" w:date="2013-10-31T22:46:00Z">
              <w:rPr>
                <w:highlight w:val="yellow"/>
              </w:rPr>
            </w:rPrChange>
          </w:rPr>
          <w:t># Start it in one shell window prompt with</w:t>
        </w:r>
      </w:ins>
    </w:p>
    <w:p w14:paraId="050396A5" w14:textId="55954F01" w:rsidR="004F18A3" w:rsidRPr="004F18A3" w:rsidRDefault="004F18A3">
      <w:pPr>
        <w:pStyle w:val="CodeListing"/>
        <w:rPr>
          <w:ins w:id="1180" w:author="Bob Rudis" w:date="2013-10-31T22:30:00Z"/>
          <w:i/>
          <w:color w:val="9B9B9B"/>
          <w:rPrChange w:id="1181" w:author="Bob Rudis" w:date="2013-10-31T22:46:00Z">
            <w:rPr>
              <w:ins w:id="1182" w:author="Bob Rudis" w:date="2013-10-31T22:30:00Z"/>
              <w:highlight w:val="yellow"/>
            </w:rPr>
          </w:rPrChange>
        </w:rPr>
        <w:pPrChange w:id="1183" w:author="Bob Rudis" w:date="2013-10-31T22:30:00Z">
          <w:pPr>
            <w:pStyle w:val="CodeSnippet"/>
          </w:pPr>
        </w:pPrChange>
      </w:pPr>
      <w:ins w:id="1184" w:author="Bob Rudis" w:date="2013-10-31T22:40:00Z">
        <w:r w:rsidRPr="004F18A3">
          <w:rPr>
            <w:i/>
            <w:color w:val="9B9B9B"/>
            <w:rPrChange w:id="1185" w:author="Bob Rudis" w:date="2013-10-31T22:46:00Z">
              <w:rPr>
                <w:highlight w:val="yellow"/>
              </w:rPr>
            </w:rPrChange>
          </w:rPr>
          <w:t>#    python watcher.py</w:t>
        </w:r>
      </w:ins>
    </w:p>
    <w:p w14:paraId="7A6F2FC7" w14:textId="6C3894DA" w:rsidR="009636DC" w:rsidRPr="004F18A3" w:rsidRDefault="009636DC">
      <w:pPr>
        <w:pStyle w:val="CodeListing"/>
        <w:rPr>
          <w:ins w:id="1186" w:author="Bob Rudis" w:date="2013-10-31T22:30:00Z"/>
          <w:i/>
          <w:color w:val="9B9B9B"/>
          <w:rPrChange w:id="1187" w:author="Bob Rudis" w:date="2013-10-31T22:46:00Z">
            <w:rPr>
              <w:ins w:id="1188" w:author="Bob Rudis" w:date="2013-10-31T22:30:00Z"/>
              <w:highlight w:val="yellow"/>
            </w:rPr>
          </w:rPrChange>
        </w:rPr>
        <w:pPrChange w:id="1189" w:author="Bob Rudis" w:date="2013-10-31T22:30:00Z">
          <w:pPr>
            <w:pStyle w:val="CodeSnippet"/>
          </w:pPr>
        </w:pPrChange>
      </w:pPr>
      <w:ins w:id="1190" w:author="Bob Rudis" w:date="2013-10-31T22:30:00Z">
        <w:r w:rsidRPr="004F18A3">
          <w:rPr>
            <w:i/>
            <w:color w:val="9B9B9B"/>
            <w:rPrChange w:id="1191" w:author="Bob Rudis" w:date="2013-10-31T22:46:00Z">
              <w:rPr>
                <w:highlight w:val="yellow"/>
              </w:rPr>
            </w:rPrChange>
          </w:rPr>
          <w:t># Requires: Python redis package</w:t>
        </w:r>
      </w:ins>
    </w:p>
    <w:p w14:paraId="0A113B70" w14:textId="1DED85B3" w:rsidR="00D028E1" w:rsidRPr="004F18A3" w:rsidDel="004F18A3" w:rsidRDefault="00D028E1">
      <w:pPr>
        <w:pStyle w:val="CodeListing"/>
        <w:rPr>
          <w:color w:val="800026"/>
          <w:rPrChange w:id="1192" w:author="Bob Rudis" w:date="2013-10-31T22:46:00Z">
            <w:rPr>
              <w:i/>
            </w:rPr>
          </w:rPrChange>
        </w:rPr>
        <w:pPrChange w:id="1193" w:author="Bob Rudis" w:date="2013-10-31T22:30:00Z">
          <w:pPr>
            <w:pStyle w:val="CodeSnippet"/>
          </w:pPr>
        </w:pPrChange>
      </w:pPr>
      <w:moveFromRangeStart w:id="1194" w:author="Bob Rudis" w:date="2013-10-31T22:42:00Z" w:name="move244878673"/>
      <w:moveFrom w:id="1195" w:author="Bob Rudis" w:date="2013-10-31T22:42:00Z">
        <w:r w:rsidRPr="004F18A3" w:rsidDel="004F18A3">
          <w:rPr>
            <w:color w:val="800026"/>
            <w:rPrChange w:id="1196" w:author="Bob Rudis" w:date="2013-10-31T22:46:00Z">
              <w:rPr>
                <w:i/>
              </w:rPr>
            </w:rPrChange>
          </w:rPr>
          <w:t># log watcher/Redis importer</w:t>
        </w:r>
      </w:moveFrom>
    </w:p>
    <w:moveFromRangeEnd w:id="1194"/>
    <w:p w14:paraId="5221DC07" w14:textId="77777777" w:rsidR="00D028E1" w:rsidRPr="004F18A3" w:rsidRDefault="00D028E1">
      <w:pPr>
        <w:pStyle w:val="CodeListing"/>
        <w:rPr>
          <w:color w:val="800026"/>
          <w:rPrChange w:id="1197" w:author="Bob Rudis" w:date="2013-10-31T22:46:00Z">
            <w:rPr/>
          </w:rPrChange>
        </w:rPr>
        <w:pPrChange w:id="1198" w:author="Bob Rudis" w:date="2013-10-31T22:30:00Z">
          <w:pPr>
            <w:pStyle w:val="CodeSnippet"/>
          </w:pPr>
        </w:pPrChange>
      </w:pPr>
      <w:r w:rsidRPr="004F18A3">
        <w:rPr>
          <w:color w:val="800026"/>
          <w:rPrChange w:id="1199" w:author="Bob Rudis" w:date="2013-10-31T22:46:00Z">
            <w:rPr/>
          </w:rPrChange>
        </w:rPr>
        <w:t>import time</w:t>
      </w:r>
    </w:p>
    <w:p w14:paraId="7802D60D" w14:textId="77777777" w:rsidR="00D028E1" w:rsidRPr="004F18A3" w:rsidRDefault="00D028E1">
      <w:pPr>
        <w:pStyle w:val="CodeListing"/>
        <w:rPr>
          <w:color w:val="800026"/>
          <w:rPrChange w:id="1200" w:author="Bob Rudis" w:date="2013-10-31T22:46:00Z">
            <w:rPr/>
          </w:rPrChange>
        </w:rPr>
        <w:pPrChange w:id="1201" w:author="Bob Rudis" w:date="2013-10-31T22:30:00Z">
          <w:pPr>
            <w:pStyle w:val="CodeSnippet"/>
          </w:pPr>
        </w:pPrChange>
      </w:pPr>
      <w:r w:rsidRPr="004F18A3">
        <w:rPr>
          <w:color w:val="800026"/>
          <w:rPrChange w:id="1202" w:author="Bob Rudis" w:date="2013-10-31T22:46:00Z">
            <w:rPr/>
          </w:rPrChange>
        </w:rPr>
        <w:lastRenderedPageBreak/>
        <w:t>import re</w:t>
      </w:r>
    </w:p>
    <w:p w14:paraId="1FDAA4F0" w14:textId="77777777" w:rsidR="00D028E1" w:rsidRPr="004F18A3" w:rsidRDefault="00D028E1">
      <w:pPr>
        <w:pStyle w:val="CodeListing"/>
        <w:rPr>
          <w:color w:val="800026"/>
          <w:rPrChange w:id="1203" w:author="Bob Rudis" w:date="2013-10-31T22:46:00Z">
            <w:rPr/>
          </w:rPrChange>
        </w:rPr>
        <w:pPrChange w:id="1204" w:author="Bob Rudis" w:date="2013-10-31T22:30:00Z">
          <w:pPr>
            <w:pStyle w:val="CodeSnippet"/>
          </w:pPr>
        </w:pPrChange>
      </w:pPr>
      <w:r w:rsidRPr="004F18A3">
        <w:rPr>
          <w:color w:val="800026"/>
          <w:rPrChange w:id="1205" w:author="Bob Rudis" w:date="2013-10-31T22:46:00Z">
            <w:rPr/>
          </w:rPrChange>
        </w:rPr>
        <w:t>import redis</w:t>
      </w:r>
    </w:p>
    <w:p w14:paraId="21F65A8A" w14:textId="77777777" w:rsidR="00D028E1" w:rsidRPr="004F18A3" w:rsidRDefault="00D028E1">
      <w:pPr>
        <w:pStyle w:val="CodeListing"/>
        <w:rPr>
          <w:color w:val="800026"/>
          <w:rPrChange w:id="1206" w:author="Bob Rudis" w:date="2013-10-31T22:46:00Z">
            <w:rPr/>
          </w:rPrChange>
        </w:rPr>
        <w:pPrChange w:id="1207" w:author="Bob Rudis" w:date="2013-10-31T22:30:00Z">
          <w:pPr>
            <w:pStyle w:val="CodeSnippet"/>
          </w:pPr>
        </w:pPrChange>
      </w:pPr>
      <w:r w:rsidRPr="004F18A3">
        <w:rPr>
          <w:color w:val="800026"/>
          <w:rPrChange w:id="1208" w:author="Bob Rudis" w:date="2013-10-31T22:46:00Z">
            <w:rPr/>
          </w:rPrChange>
        </w:rPr>
        <w:t>import pickle</w:t>
      </w:r>
    </w:p>
    <w:p w14:paraId="02FC2153" w14:textId="77777777" w:rsidR="00D028E1" w:rsidRPr="004F18A3" w:rsidRDefault="00D028E1">
      <w:pPr>
        <w:pStyle w:val="CodeListing"/>
        <w:pPrChange w:id="1209" w:author="Bob Rudis" w:date="2013-10-31T22:30:00Z">
          <w:pPr>
            <w:pStyle w:val="CodeSnippet"/>
          </w:pPr>
        </w:pPrChange>
      </w:pPr>
    </w:p>
    <w:p w14:paraId="1D9721AE" w14:textId="77777777" w:rsidR="00D028E1" w:rsidRPr="004F18A3" w:rsidRDefault="00D028E1">
      <w:pPr>
        <w:pStyle w:val="CodeListing"/>
        <w:rPr>
          <w:i/>
          <w:color w:val="9B9B9B"/>
          <w:rPrChange w:id="1210" w:author="Bob Rudis" w:date="2013-10-31T22:46:00Z">
            <w:rPr>
              <w:i/>
            </w:rPr>
          </w:rPrChange>
        </w:rPr>
        <w:pPrChange w:id="1211" w:author="Bob Rudis" w:date="2013-10-31T22:30:00Z">
          <w:pPr>
            <w:pStyle w:val="CodeSnippet"/>
          </w:pPr>
        </w:pPrChange>
      </w:pPr>
      <w:r w:rsidRPr="004F18A3">
        <w:rPr>
          <w:i/>
          <w:color w:val="9B9B9B"/>
          <w:rPrChange w:id="1212" w:author="Bob Rudis" w:date="2013-10-31T22:46:00Z">
            <w:rPr>
              <w:i/>
            </w:rPr>
          </w:rPrChange>
        </w:rPr>
        <w:t># setup regex to parse web log entries</w:t>
      </w:r>
    </w:p>
    <w:p w14:paraId="49F3D05A" w14:textId="77777777" w:rsidR="00A56EB5" w:rsidRPr="004F18A3" w:rsidRDefault="00D028E1">
      <w:pPr>
        <w:pStyle w:val="CodeListing"/>
        <w:rPr>
          <w:color w:val="800026"/>
          <w:rPrChange w:id="1213" w:author="Bob Rudis" w:date="2013-10-31T22:46:00Z">
            <w:rPr/>
          </w:rPrChange>
        </w:rPr>
        <w:pPrChange w:id="1214" w:author="Bob Rudis" w:date="2013-10-31T22:30:00Z">
          <w:pPr>
            <w:pStyle w:val="CodeSnippet"/>
          </w:pPr>
        </w:pPrChange>
      </w:pPr>
      <w:r w:rsidRPr="004F18A3">
        <w:rPr>
          <w:color w:val="800026"/>
          <w:rPrChange w:id="1215" w:author="Bob Rudis" w:date="2013-10-31T22:46:00Z">
            <w:rPr/>
          </w:rPrChange>
        </w:rPr>
        <w:t xml:space="preserve">logparts = r'(\S+) (\S+) (\S+) \[(.*?)\] </w:t>
      </w:r>
      <w:r w:rsidR="00A56EB5" w:rsidRPr="004F18A3">
        <w:rPr>
          <w:color w:val="800026"/>
          <w:rPrChange w:id="1216" w:author="Bob Rudis" w:date="2013-10-31T22:46:00Z">
            <w:rPr/>
          </w:rPrChange>
        </w:rPr>
        <w:t>\</w:t>
      </w:r>
    </w:p>
    <w:p w14:paraId="298CE9C2" w14:textId="77777777" w:rsidR="00D028E1" w:rsidRPr="004F18A3" w:rsidRDefault="00A56EB5">
      <w:pPr>
        <w:pStyle w:val="CodeListing"/>
        <w:rPr>
          <w:color w:val="800026"/>
          <w:rPrChange w:id="1217" w:author="Bob Rudis" w:date="2013-10-31T22:46:00Z">
            <w:rPr/>
          </w:rPrChange>
        </w:rPr>
        <w:pPrChange w:id="1218" w:author="Bob Rudis" w:date="2013-10-31T22:30:00Z">
          <w:pPr>
            <w:pStyle w:val="CodeSnippet"/>
          </w:pPr>
        </w:pPrChange>
      </w:pPr>
      <w:r w:rsidRPr="004F18A3">
        <w:rPr>
          <w:color w:val="800026"/>
          <w:rPrChange w:id="1219" w:author="Bob Rudis" w:date="2013-10-31T22:46:00Z">
            <w:rPr/>
          </w:rPrChange>
        </w:rPr>
        <w:t xml:space="preserve">   </w:t>
      </w:r>
      <w:r w:rsidR="00D028E1" w:rsidRPr="004F18A3">
        <w:rPr>
          <w:color w:val="800026"/>
          <w:rPrChange w:id="1220" w:author="Bob Rudis" w:date="2013-10-31T22:46:00Z">
            <w:rPr/>
          </w:rPrChange>
        </w:rPr>
        <w:t>"(\S+) (\S+) (\S+)" (\S+) (\S+)'</w:t>
      </w:r>
    </w:p>
    <w:p w14:paraId="1DF081E2" w14:textId="77777777" w:rsidR="00D028E1" w:rsidRPr="004F18A3" w:rsidRDefault="00D028E1">
      <w:pPr>
        <w:pStyle w:val="CodeListing"/>
        <w:rPr>
          <w:color w:val="800026"/>
          <w:rPrChange w:id="1221" w:author="Bob Rudis" w:date="2013-10-31T22:46:00Z">
            <w:rPr/>
          </w:rPrChange>
        </w:rPr>
        <w:pPrChange w:id="1222" w:author="Bob Rudis" w:date="2013-10-31T22:30:00Z">
          <w:pPr>
            <w:pStyle w:val="CodeSnippet"/>
          </w:pPr>
        </w:pPrChange>
      </w:pPr>
      <w:r w:rsidRPr="004F18A3">
        <w:rPr>
          <w:color w:val="800026"/>
          <w:rPrChange w:id="1223" w:author="Bob Rudis" w:date="2013-10-31T22:46:00Z">
            <w:rPr/>
          </w:rPrChange>
        </w:rPr>
        <w:t>logpart = re.compile(logparts)</w:t>
      </w:r>
    </w:p>
    <w:p w14:paraId="2EB37CBD" w14:textId="77777777" w:rsidR="00D028E1" w:rsidRPr="004F18A3" w:rsidRDefault="00D028E1">
      <w:pPr>
        <w:pStyle w:val="CodeListing"/>
        <w:pPrChange w:id="1224" w:author="Bob Rudis" w:date="2013-10-31T22:30:00Z">
          <w:pPr>
            <w:pStyle w:val="CodeSnippet"/>
          </w:pPr>
        </w:pPrChange>
      </w:pPr>
    </w:p>
    <w:p w14:paraId="36C53CFF" w14:textId="77777777" w:rsidR="00D028E1" w:rsidRPr="004F18A3" w:rsidRDefault="00D028E1">
      <w:pPr>
        <w:pStyle w:val="CodeListing"/>
        <w:rPr>
          <w:i/>
          <w:color w:val="9B9B9B"/>
          <w:rPrChange w:id="1225" w:author="Bob Rudis" w:date="2013-10-31T22:46:00Z">
            <w:rPr>
              <w:i/>
            </w:rPr>
          </w:rPrChange>
        </w:rPr>
        <w:pPrChange w:id="1226" w:author="Bob Rudis" w:date="2013-10-31T22:30:00Z">
          <w:pPr>
            <w:pStyle w:val="CodeSnippet"/>
          </w:pPr>
        </w:pPrChange>
      </w:pPr>
      <w:r w:rsidRPr="004F18A3">
        <w:rPr>
          <w:i/>
          <w:color w:val="9B9B9B"/>
          <w:rPrChange w:id="1227" w:author="Bob Rudis" w:date="2013-10-31T22:46:00Z">
            <w:rPr>
              <w:i/>
            </w:rPr>
          </w:rPrChange>
        </w:rPr>
        <w:t># map field names to extracted regex values</w:t>
      </w:r>
    </w:p>
    <w:p w14:paraId="47C1D06A" w14:textId="77777777" w:rsidR="00D028E1" w:rsidRPr="004F18A3" w:rsidRDefault="00D028E1">
      <w:pPr>
        <w:pStyle w:val="CodeListing"/>
        <w:rPr>
          <w:color w:val="800026"/>
          <w:rPrChange w:id="1228" w:author="Bob Rudis" w:date="2013-10-31T22:46:00Z">
            <w:rPr/>
          </w:rPrChange>
        </w:rPr>
        <w:pPrChange w:id="1229" w:author="Bob Rudis" w:date="2013-10-31T22:30:00Z">
          <w:pPr>
            <w:pStyle w:val="CodeSnippet"/>
          </w:pPr>
        </w:pPrChange>
      </w:pPr>
      <w:r w:rsidRPr="004F18A3">
        <w:rPr>
          <w:color w:val="800026"/>
          <w:rPrChange w:id="1230" w:author="Bob Rudis" w:date="2013-10-31T22:46:00Z">
            <w:rPr/>
          </w:rPrChange>
        </w:rPr>
        <w:t>def field_map(dictseq,name,func):</w:t>
      </w:r>
    </w:p>
    <w:p w14:paraId="71653AD0" w14:textId="77777777" w:rsidR="00D028E1" w:rsidRPr="004F18A3" w:rsidRDefault="00852565">
      <w:pPr>
        <w:pStyle w:val="CodeListing"/>
        <w:rPr>
          <w:color w:val="800026"/>
          <w:rPrChange w:id="1231" w:author="Bob Rudis" w:date="2013-10-31T22:46:00Z">
            <w:rPr/>
          </w:rPrChange>
        </w:rPr>
        <w:pPrChange w:id="1232" w:author="Bob Rudis" w:date="2013-10-31T22:30:00Z">
          <w:pPr>
            <w:pStyle w:val="CodeSnippet"/>
          </w:pPr>
        </w:pPrChange>
      </w:pPr>
      <w:r w:rsidRPr="004F18A3">
        <w:rPr>
          <w:color w:val="800026"/>
          <w:rPrChange w:id="1233" w:author="Bob Rudis" w:date="2013-10-31T22:46:00Z">
            <w:rPr/>
          </w:rPrChange>
        </w:rPr>
        <w:t xml:space="preserve">   </w:t>
      </w:r>
      <w:r w:rsidR="00D028E1" w:rsidRPr="004F18A3">
        <w:rPr>
          <w:color w:val="800026"/>
          <w:rPrChange w:id="1234" w:author="Bob Rudis" w:date="2013-10-31T22:46:00Z">
            <w:rPr/>
          </w:rPrChange>
        </w:rPr>
        <w:t>for d in dictseq:</w:t>
      </w:r>
    </w:p>
    <w:p w14:paraId="538E2244" w14:textId="77777777" w:rsidR="00D028E1" w:rsidRPr="004F18A3" w:rsidRDefault="00D028E1">
      <w:pPr>
        <w:pStyle w:val="CodeListing"/>
        <w:rPr>
          <w:color w:val="800026"/>
          <w:rPrChange w:id="1235" w:author="Bob Rudis" w:date="2013-10-31T22:46:00Z">
            <w:rPr/>
          </w:rPrChange>
        </w:rPr>
        <w:pPrChange w:id="1236" w:author="Bob Rudis" w:date="2013-10-31T22:30:00Z">
          <w:pPr>
            <w:pStyle w:val="CodeSnippet"/>
          </w:pPr>
        </w:pPrChange>
      </w:pPr>
      <w:r w:rsidRPr="004F18A3">
        <w:rPr>
          <w:color w:val="800026"/>
          <w:rPrChange w:id="1237" w:author="Bob Rudis" w:date="2013-10-31T22:46:00Z">
            <w:rPr/>
          </w:rPrChange>
        </w:rPr>
        <w:t xml:space="preserve">      d[name] = func(d[name])</w:t>
      </w:r>
    </w:p>
    <w:p w14:paraId="0EC56957" w14:textId="77777777" w:rsidR="00D028E1" w:rsidRPr="004F18A3" w:rsidRDefault="00D028E1">
      <w:pPr>
        <w:pStyle w:val="CodeListing"/>
        <w:rPr>
          <w:color w:val="800026"/>
          <w:rPrChange w:id="1238" w:author="Bob Rudis" w:date="2013-10-31T22:46:00Z">
            <w:rPr/>
          </w:rPrChange>
        </w:rPr>
        <w:pPrChange w:id="1239" w:author="Bob Rudis" w:date="2013-10-31T22:30:00Z">
          <w:pPr>
            <w:pStyle w:val="CodeSnippet"/>
          </w:pPr>
        </w:pPrChange>
      </w:pPr>
      <w:r w:rsidRPr="004F18A3">
        <w:rPr>
          <w:color w:val="800026"/>
          <w:rPrChange w:id="1240" w:author="Bob Rudis" w:date="2013-10-31T22:46:00Z">
            <w:rPr/>
          </w:rPrChange>
        </w:rPr>
        <w:t xml:space="preserve">      yield d</w:t>
      </w:r>
    </w:p>
    <w:p w14:paraId="4666F1E4" w14:textId="77777777" w:rsidR="00D028E1" w:rsidRPr="004F18A3" w:rsidRDefault="00D028E1">
      <w:pPr>
        <w:pStyle w:val="CodeListing"/>
        <w:pPrChange w:id="1241" w:author="Bob Rudis" w:date="2013-10-31T22:30:00Z">
          <w:pPr>
            <w:pStyle w:val="CodeSnippet"/>
          </w:pPr>
        </w:pPrChange>
      </w:pPr>
    </w:p>
    <w:p w14:paraId="765A9603" w14:textId="77777777" w:rsidR="00D028E1" w:rsidRPr="004F18A3" w:rsidRDefault="00D028E1">
      <w:pPr>
        <w:pStyle w:val="CodeListing"/>
        <w:rPr>
          <w:i/>
          <w:color w:val="9B9B9B"/>
          <w:rPrChange w:id="1242" w:author="Bob Rudis" w:date="2013-10-31T22:46:00Z">
            <w:rPr>
              <w:i/>
            </w:rPr>
          </w:rPrChange>
        </w:rPr>
        <w:pPrChange w:id="1243" w:author="Bob Rudis" w:date="2013-10-31T22:30:00Z">
          <w:pPr>
            <w:pStyle w:val="CodeSnippet"/>
          </w:pPr>
        </w:pPrChange>
      </w:pPr>
      <w:r w:rsidRPr="004F18A3">
        <w:rPr>
          <w:i/>
          <w:color w:val="9B9B9B"/>
          <w:rPrChange w:id="1244" w:author="Bob Rudis" w:date="2013-10-31T22:46:00Z">
            <w:rPr>
              <w:i/>
            </w:rPr>
          </w:rPrChange>
        </w:rPr>
        <w:t># extract data from weblog</w:t>
      </w:r>
    </w:p>
    <w:p w14:paraId="0C39D74C" w14:textId="77777777" w:rsidR="00D028E1" w:rsidRPr="004F18A3" w:rsidRDefault="00D028E1">
      <w:pPr>
        <w:pStyle w:val="CodeListing"/>
        <w:rPr>
          <w:color w:val="800026"/>
          <w:rPrChange w:id="1245" w:author="Bob Rudis" w:date="2013-10-31T22:46:00Z">
            <w:rPr/>
          </w:rPrChange>
        </w:rPr>
        <w:pPrChange w:id="1246" w:author="Bob Rudis" w:date="2013-10-31T22:30:00Z">
          <w:pPr>
            <w:pStyle w:val="CodeSnippet"/>
          </w:pPr>
        </w:pPrChange>
      </w:pPr>
      <w:r w:rsidRPr="004F18A3">
        <w:rPr>
          <w:color w:val="800026"/>
          <w:rPrChange w:id="1247" w:author="Bob Rudis" w:date="2013-10-31T22:46:00Z">
            <w:rPr/>
          </w:rPrChange>
        </w:rPr>
        <w:t>def web_log(lines):</w:t>
      </w:r>
    </w:p>
    <w:p w14:paraId="220528CC" w14:textId="77777777" w:rsidR="00D028E1" w:rsidRPr="004F18A3" w:rsidRDefault="00852565">
      <w:pPr>
        <w:pStyle w:val="CodeListing"/>
        <w:rPr>
          <w:color w:val="800026"/>
          <w:rPrChange w:id="1248" w:author="Bob Rudis" w:date="2013-10-31T22:46:00Z">
            <w:rPr/>
          </w:rPrChange>
        </w:rPr>
        <w:pPrChange w:id="1249" w:author="Bob Rudis" w:date="2013-10-31T22:30:00Z">
          <w:pPr>
            <w:pStyle w:val="CodeSnippet"/>
          </w:pPr>
        </w:pPrChange>
      </w:pPr>
      <w:r w:rsidRPr="004F18A3">
        <w:rPr>
          <w:color w:val="800026"/>
          <w:rPrChange w:id="1250" w:author="Bob Rudis" w:date="2013-10-31T22:46:00Z">
            <w:rPr/>
          </w:rPrChange>
        </w:rPr>
        <w:t xml:space="preserve">   </w:t>
      </w:r>
      <w:r w:rsidR="00D028E1" w:rsidRPr="004F18A3">
        <w:rPr>
          <w:color w:val="800026"/>
          <w:rPrChange w:id="1251" w:author="Bob Rudis" w:date="2013-10-31T22:46:00Z">
            <w:rPr/>
          </w:rPrChange>
        </w:rPr>
        <w:t>groups = (logpart.match(line) for line in lines)</w:t>
      </w:r>
    </w:p>
    <w:p w14:paraId="3AFAD7B3" w14:textId="77777777" w:rsidR="00D028E1" w:rsidRPr="004F18A3" w:rsidRDefault="00852565">
      <w:pPr>
        <w:pStyle w:val="CodeListing"/>
        <w:rPr>
          <w:color w:val="800026"/>
          <w:rPrChange w:id="1252" w:author="Bob Rudis" w:date="2013-10-31T22:46:00Z">
            <w:rPr/>
          </w:rPrChange>
        </w:rPr>
        <w:pPrChange w:id="1253" w:author="Bob Rudis" w:date="2013-10-31T22:30:00Z">
          <w:pPr>
            <w:pStyle w:val="CodeSnippet"/>
          </w:pPr>
        </w:pPrChange>
      </w:pPr>
      <w:r w:rsidRPr="004F18A3">
        <w:rPr>
          <w:color w:val="800026"/>
          <w:rPrChange w:id="1254" w:author="Bob Rudis" w:date="2013-10-31T22:46:00Z">
            <w:rPr/>
          </w:rPrChange>
        </w:rPr>
        <w:t xml:space="preserve">   </w:t>
      </w:r>
      <w:r w:rsidR="00D028E1" w:rsidRPr="004F18A3">
        <w:rPr>
          <w:color w:val="800026"/>
          <w:rPrChange w:id="1255" w:author="Bob Rudis" w:date="2013-10-31T22:46:00Z">
            <w:rPr/>
          </w:rPrChange>
        </w:rPr>
        <w:t>tuples = (g.groups() for g in groups if g)</w:t>
      </w:r>
    </w:p>
    <w:p w14:paraId="4431D3B5" w14:textId="77777777" w:rsidR="00D028E1" w:rsidRPr="004F18A3" w:rsidRDefault="00852565">
      <w:pPr>
        <w:pStyle w:val="CodeListing"/>
        <w:rPr>
          <w:color w:val="800026"/>
          <w:rPrChange w:id="1256" w:author="Bob Rudis" w:date="2013-10-31T22:46:00Z">
            <w:rPr/>
          </w:rPrChange>
        </w:rPr>
        <w:pPrChange w:id="1257" w:author="Bob Rudis" w:date="2013-10-31T22:30:00Z">
          <w:pPr>
            <w:pStyle w:val="CodeSnippet"/>
          </w:pPr>
        </w:pPrChange>
      </w:pPr>
      <w:r w:rsidRPr="004F18A3">
        <w:rPr>
          <w:color w:val="800026"/>
          <w:rPrChange w:id="1258" w:author="Bob Rudis" w:date="2013-10-31T22:46:00Z">
            <w:rPr/>
          </w:rPrChange>
        </w:rPr>
        <w:t xml:space="preserve">   </w:t>
      </w:r>
      <w:r w:rsidR="00D028E1" w:rsidRPr="004F18A3">
        <w:rPr>
          <w:color w:val="800026"/>
          <w:rPrChange w:id="1259" w:author="Bob Rudis" w:date="2013-10-31T22:46:00Z">
            <w:rPr/>
          </w:rPrChange>
        </w:rPr>
        <w:t>colnames = ('host','referrer','user',</w:t>
      </w:r>
    </w:p>
    <w:p w14:paraId="46938CE3" w14:textId="77777777" w:rsidR="00D028E1" w:rsidRPr="004F18A3" w:rsidRDefault="00D028E1">
      <w:pPr>
        <w:pStyle w:val="CodeListing"/>
        <w:rPr>
          <w:color w:val="800026"/>
          <w:rPrChange w:id="1260" w:author="Bob Rudis" w:date="2013-10-31T22:46:00Z">
            <w:rPr/>
          </w:rPrChange>
        </w:rPr>
        <w:pPrChange w:id="1261" w:author="Bob Rudis" w:date="2013-10-31T22:30:00Z">
          <w:pPr>
            <w:pStyle w:val="CodeSnippet"/>
          </w:pPr>
        </w:pPrChange>
      </w:pPr>
      <w:r w:rsidRPr="004F18A3">
        <w:rPr>
          <w:color w:val="800026"/>
          <w:rPrChange w:id="1262" w:author="Bob Rudis" w:date="2013-10-31T22:46:00Z">
            <w:rPr/>
          </w:rPrChange>
        </w:rPr>
        <w:t xml:space="preserve">               'datetime','method', 'request',</w:t>
      </w:r>
    </w:p>
    <w:p w14:paraId="2590BAE8" w14:textId="77777777" w:rsidR="00D028E1" w:rsidRPr="004F18A3" w:rsidRDefault="00D028E1">
      <w:pPr>
        <w:pStyle w:val="CodeListing"/>
        <w:rPr>
          <w:color w:val="800026"/>
          <w:rPrChange w:id="1263" w:author="Bob Rudis" w:date="2013-10-31T22:46:00Z">
            <w:rPr/>
          </w:rPrChange>
        </w:rPr>
        <w:pPrChange w:id="1264" w:author="Bob Rudis" w:date="2013-10-31T22:30:00Z">
          <w:pPr>
            <w:pStyle w:val="CodeSnippet"/>
          </w:pPr>
        </w:pPrChange>
      </w:pPr>
      <w:r w:rsidRPr="004F18A3">
        <w:rPr>
          <w:color w:val="800026"/>
          <w:rPrChange w:id="1265" w:author="Bob Rudis" w:date="2013-10-31T22:46:00Z">
            <w:rPr/>
          </w:rPrChange>
        </w:rPr>
        <w:t xml:space="preserve">               'proto','status','bytes')</w:t>
      </w:r>
    </w:p>
    <w:p w14:paraId="3C5F12F9" w14:textId="77777777" w:rsidR="00D028E1" w:rsidRPr="004F18A3" w:rsidRDefault="00852565">
      <w:pPr>
        <w:pStyle w:val="CodeListing"/>
        <w:rPr>
          <w:color w:val="800026"/>
          <w:rPrChange w:id="1266" w:author="Bob Rudis" w:date="2013-10-31T22:46:00Z">
            <w:rPr/>
          </w:rPrChange>
        </w:rPr>
        <w:pPrChange w:id="1267" w:author="Bob Rudis" w:date="2013-10-31T22:30:00Z">
          <w:pPr>
            <w:pStyle w:val="CodeSnippet"/>
          </w:pPr>
        </w:pPrChange>
      </w:pPr>
      <w:r w:rsidRPr="004F18A3">
        <w:rPr>
          <w:color w:val="800026"/>
          <w:rPrChange w:id="1268" w:author="Bob Rudis" w:date="2013-10-31T22:46:00Z">
            <w:rPr/>
          </w:rPrChange>
        </w:rPr>
        <w:t xml:space="preserve">   </w:t>
      </w:r>
      <w:r w:rsidR="00D028E1" w:rsidRPr="004F18A3">
        <w:rPr>
          <w:color w:val="800026"/>
          <w:rPrChange w:id="1269" w:author="Bob Rudis" w:date="2013-10-31T22:46:00Z">
            <w:rPr/>
          </w:rPrChange>
        </w:rPr>
        <w:t>log = (dict(zip(colnames,t)) for t in tuples)</w:t>
      </w:r>
    </w:p>
    <w:p w14:paraId="2667B93E" w14:textId="77777777" w:rsidR="00D028E1" w:rsidRPr="004F18A3" w:rsidRDefault="00852565">
      <w:pPr>
        <w:pStyle w:val="CodeListing"/>
        <w:rPr>
          <w:color w:val="800026"/>
          <w:rPrChange w:id="1270" w:author="Bob Rudis" w:date="2013-10-31T22:46:00Z">
            <w:rPr/>
          </w:rPrChange>
        </w:rPr>
        <w:pPrChange w:id="1271" w:author="Bob Rudis" w:date="2013-10-31T22:30:00Z">
          <w:pPr>
            <w:pStyle w:val="CodeSnippet"/>
          </w:pPr>
        </w:pPrChange>
      </w:pPr>
      <w:r w:rsidRPr="004F18A3">
        <w:rPr>
          <w:color w:val="800026"/>
          <w:rPrChange w:id="1272" w:author="Bob Rudis" w:date="2013-10-31T22:46:00Z">
            <w:rPr/>
          </w:rPrChange>
        </w:rPr>
        <w:t xml:space="preserve">   </w:t>
      </w:r>
      <w:r w:rsidR="00D028E1" w:rsidRPr="004F18A3">
        <w:rPr>
          <w:color w:val="800026"/>
          <w:rPrChange w:id="1273" w:author="Bob Rudis" w:date="2013-10-31T22:46:00Z">
            <w:rPr/>
          </w:rPrChange>
        </w:rPr>
        <w:t>log = field_map(log,"bytes",</w:t>
      </w:r>
    </w:p>
    <w:p w14:paraId="743A50BE" w14:textId="77777777" w:rsidR="00D028E1" w:rsidRPr="004F18A3" w:rsidRDefault="00D028E1">
      <w:pPr>
        <w:pStyle w:val="CodeListing"/>
        <w:rPr>
          <w:color w:val="800026"/>
          <w:rPrChange w:id="1274" w:author="Bob Rudis" w:date="2013-10-31T22:46:00Z">
            <w:rPr/>
          </w:rPrChange>
        </w:rPr>
        <w:pPrChange w:id="1275" w:author="Bob Rudis" w:date="2013-10-31T22:30:00Z">
          <w:pPr>
            <w:pStyle w:val="CodeSnippet"/>
          </w:pPr>
        </w:pPrChange>
      </w:pPr>
      <w:r w:rsidRPr="004F18A3">
        <w:rPr>
          <w:color w:val="800026"/>
          <w:rPrChange w:id="1276" w:author="Bob Rudis" w:date="2013-10-31T22:46:00Z">
            <w:rPr/>
          </w:rPrChange>
        </w:rPr>
        <w:t xml:space="preserve">             lambda s: int(s) if s != '-' else 0)</w:t>
      </w:r>
    </w:p>
    <w:p w14:paraId="7C388553" w14:textId="77777777" w:rsidR="00D028E1" w:rsidRPr="004F18A3" w:rsidRDefault="00852565">
      <w:pPr>
        <w:pStyle w:val="CodeListing"/>
        <w:rPr>
          <w:color w:val="800026"/>
          <w:rPrChange w:id="1277" w:author="Bob Rudis" w:date="2013-10-31T22:46:00Z">
            <w:rPr/>
          </w:rPrChange>
        </w:rPr>
        <w:pPrChange w:id="1278" w:author="Bob Rudis" w:date="2013-10-31T22:30:00Z">
          <w:pPr>
            <w:pStyle w:val="CodeSnippet"/>
          </w:pPr>
        </w:pPrChange>
      </w:pPr>
      <w:r w:rsidRPr="004F18A3">
        <w:rPr>
          <w:color w:val="800026"/>
          <w:rPrChange w:id="1279" w:author="Bob Rudis" w:date="2013-10-31T22:46:00Z">
            <w:rPr/>
          </w:rPrChange>
        </w:rPr>
        <w:t xml:space="preserve">   </w:t>
      </w:r>
      <w:r w:rsidR="00D028E1" w:rsidRPr="004F18A3">
        <w:rPr>
          <w:color w:val="800026"/>
          <w:rPrChange w:id="1280" w:author="Bob Rudis" w:date="2013-10-31T22:46:00Z">
            <w:rPr/>
          </w:rPrChange>
        </w:rPr>
        <w:t>log = field_map(log,"status",int)</w:t>
      </w:r>
    </w:p>
    <w:p w14:paraId="1F5FCE8B" w14:textId="77777777" w:rsidR="00D028E1" w:rsidRPr="004F18A3" w:rsidRDefault="00852565">
      <w:pPr>
        <w:pStyle w:val="CodeListing"/>
        <w:rPr>
          <w:color w:val="800026"/>
          <w:rPrChange w:id="1281" w:author="Bob Rudis" w:date="2013-10-31T22:46:00Z">
            <w:rPr/>
          </w:rPrChange>
        </w:rPr>
        <w:pPrChange w:id="1282" w:author="Bob Rudis" w:date="2013-10-31T22:30:00Z">
          <w:pPr>
            <w:pStyle w:val="CodeSnippet"/>
          </w:pPr>
        </w:pPrChange>
      </w:pPr>
      <w:r w:rsidRPr="004F18A3">
        <w:rPr>
          <w:color w:val="800026"/>
          <w:rPrChange w:id="1283" w:author="Bob Rudis" w:date="2013-10-31T22:46:00Z">
            <w:rPr/>
          </w:rPrChange>
        </w:rPr>
        <w:t xml:space="preserve">   </w:t>
      </w:r>
      <w:r w:rsidR="00D028E1" w:rsidRPr="004F18A3">
        <w:rPr>
          <w:color w:val="800026"/>
          <w:rPrChange w:id="1284" w:author="Bob Rudis" w:date="2013-10-31T22:46:00Z">
            <w:rPr/>
          </w:rPrChange>
        </w:rPr>
        <w:t>return log</w:t>
      </w:r>
    </w:p>
    <w:p w14:paraId="39837B0B" w14:textId="77777777" w:rsidR="00D028E1" w:rsidRPr="004F18A3" w:rsidRDefault="00D028E1">
      <w:pPr>
        <w:pStyle w:val="CodeListing"/>
        <w:rPr>
          <w:color w:val="9B9B9B"/>
          <w:rPrChange w:id="1285" w:author="Bob Rudis" w:date="2013-10-31T22:46:00Z">
            <w:rPr/>
          </w:rPrChange>
        </w:rPr>
        <w:pPrChange w:id="1286" w:author="Bob Rudis" w:date="2013-10-31T22:30:00Z">
          <w:pPr>
            <w:pStyle w:val="CodeSnippet"/>
          </w:pPr>
        </w:pPrChange>
      </w:pPr>
    </w:p>
    <w:p w14:paraId="041438F4" w14:textId="77777777" w:rsidR="00D028E1" w:rsidRPr="004F18A3" w:rsidRDefault="00D028E1">
      <w:pPr>
        <w:pStyle w:val="CodeListing"/>
        <w:rPr>
          <w:i/>
          <w:color w:val="9B9B9B"/>
          <w:rPrChange w:id="1287" w:author="Bob Rudis" w:date="2013-10-31T22:46:00Z">
            <w:rPr>
              <w:i/>
            </w:rPr>
          </w:rPrChange>
        </w:rPr>
        <w:pPrChange w:id="1288" w:author="Bob Rudis" w:date="2013-10-31T22:30:00Z">
          <w:pPr>
            <w:pStyle w:val="CodeSnippet"/>
          </w:pPr>
        </w:pPrChange>
      </w:pPr>
      <w:r w:rsidRPr="004F18A3">
        <w:rPr>
          <w:i/>
          <w:color w:val="9B9B9B"/>
          <w:rPrChange w:id="1289" w:author="Bob Rudis" w:date="2013-10-31T22:46:00Z">
            <w:rPr>
              <w:i/>
            </w:rPr>
          </w:rPrChange>
        </w:rPr>
        <w:t># "tail" for python</w:t>
      </w:r>
    </w:p>
    <w:p w14:paraId="16D9A7F5" w14:textId="77777777" w:rsidR="00D028E1" w:rsidRPr="004F18A3" w:rsidRDefault="00D028E1">
      <w:pPr>
        <w:pStyle w:val="CodeListing"/>
        <w:rPr>
          <w:color w:val="800026"/>
          <w:rPrChange w:id="1290" w:author="Bob Rudis" w:date="2013-10-31T22:45:00Z">
            <w:rPr/>
          </w:rPrChange>
        </w:rPr>
        <w:pPrChange w:id="1291" w:author="Bob Rudis" w:date="2013-10-31T22:30:00Z">
          <w:pPr>
            <w:pStyle w:val="CodeSnippet"/>
          </w:pPr>
        </w:pPrChange>
      </w:pPr>
      <w:r w:rsidRPr="004F18A3">
        <w:rPr>
          <w:color w:val="800026"/>
          <w:rPrChange w:id="1292" w:author="Bob Rudis" w:date="2013-10-31T22:45:00Z">
            <w:rPr/>
          </w:rPrChange>
        </w:rPr>
        <w:t>def follow(thefile):</w:t>
      </w:r>
    </w:p>
    <w:p w14:paraId="370D2823" w14:textId="77777777" w:rsidR="00D028E1" w:rsidRPr="004F18A3" w:rsidRDefault="00852565">
      <w:pPr>
        <w:pStyle w:val="CodeListing"/>
        <w:rPr>
          <w:color w:val="800026"/>
          <w:rPrChange w:id="1293" w:author="Bob Rudis" w:date="2013-10-31T22:45:00Z">
            <w:rPr/>
          </w:rPrChange>
        </w:rPr>
        <w:pPrChange w:id="1294" w:author="Bob Rudis" w:date="2013-10-31T22:30:00Z">
          <w:pPr>
            <w:pStyle w:val="CodeSnippet"/>
          </w:pPr>
        </w:pPrChange>
      </w:pPr>
      <w:r w:rsidRPr="004F18A3">
        <w:rPr>
          <w:color w:val="800026"/>
          <w:rPrChange w:id="1295" w:author="Bob Rudis" w:date="2013-10-31T22:45:00Z">
            <w:rPr/>
          </w:rPrChange>
        </w:rPr>
        <w:t xml:space="preserve">   </w:t>
      </w:r>
      <w:r w:rsidR="00D028E1" w:rsidRPr="004F18A3">
        <w:rPr>
          <w:color w:val="800026"/>
          <w:rPrChange w:id="1296" w:author="Bob Rudis" w:date="2013-10-31T22:45:00Z">
            <w:rPr/>
          </w:rPrChange>
        </w:rPr>
        <w:t>thefile.seek(0,2)</w:t>
      </w:r>
    </w:p>
    <w:p w14:paraId="0EC9A128" w14:textId="77777777" w:rsidR="00D028E1" w:rsidRPr="004F18A3" w:rsidRDefault="00852565">
      <w:pPr>
        <w:pStyle w:val="CodeListing"/>
        <w:rPr>
          <w:color w:val="800026"/>
          <w:rPrChange w:id="1297" w:author="Bob Rudis" w:date="2013-10-31T22:45:00Z">
            <w:rPr/>
          </w:rPrChange>
        </w:rPr>
        <w:pPrChange w:id="1298" w:author="Bob Rudis" w:date="2013-10-31T22:30:00Z">
          <w:pPr>
            <w:pStyle w:val="CodeSnippet"/>
          </w:pPr>
        </w:pPrChange>
      </w:pPr>
      <w:r w:rsidRPr="004F18A3">
        <w:rPr>
          <w:color w:val="800026"/>
          <w:rPrChange w:id="1299" w:author="Bob Rudis" w:date="2013-10-31T22:45:00Z">
            <w:rPr/>
          </w:rPrChange>
        </w:rPr>
        <w:t xml:space="preserve">   </w:t>
      </w:r>
      <w:r w:rsidR="00D028E1" w:rsidRPr="004F18A3">
        <w:rPr>
          <w:color w:val="800026"/>
          <w:rPrChange w:id="1300" w:author="Bob Rudis" w:date="2013-10-31T22:45:00Z">
            <w:rPr/>
          </w:rPrChange>
        </w:rPr>
        <w:t>while True:</w:t>
      </w:r>
    </w:p>
    <w:p w14:paraId="68383839" w14:textId="77777777" w:rsidR="00D028E1" w:rsidRPr="004F18A3" w:rsidRDefault="00852565">
      <w:pPr>
        <w:pStyle w:val="CodeListing"/>
        <w:rPr>
          <w:color w:val="800026"/>
          <w:rPrChange w:id="1301" w:author="Bob Rudis" w:date="2013-10-31T22:45:00Z">
            <w:rPr/>
          </w:rPrChange>
        </w:rPr>
        <w:pPrChange w:id="1302" w:author="Bob Rudis" w:date="2013-10-31T22:30:00Z">
          <w:pPr>
            <w:pStyle w:val="CodeSnippet"/>
          </w:pPr>
        </w:pPrChange>
      </w:pPr>
      <w:r w:rsidRPr="004F18A3">
        <w:rPr>
          <w:color w:val="800026"/>
          <w:rPrChange w:id="1303" w:author="Bob Rudis" w:date="2013-10-31T22:45:00Z">
            <w:rPr/>
          </w:rPrChange>
        </w:rPr>
        <w:t xml:space="preserve">      </w:t>
      </w:r>
      <w:r w:rsidR="00D028E1" w:rsidRPr="004F18A3">
        <w:rPr>
          <w:color w:val="800026"/>
          <w:rPrChange w:id="1304" w:author="Bob Rudis" w:date="2013-10-31T22:45:00Z">
            <w:rPr/>
          </w:rPrChange>
        </w:rPr>
        <w:t>line = thefile.readline()</w:t>
      </w:r>
    </w:p>
    <w:p w14:paraId="4FD1C17E" w14:textId="77777777" w:rsidR="00D028E1" w:rsidRPr="004F18A3" w:rsidRDefault="00852565">
      <w:pPr>
        <w:pStyle w:val="CodeListing"/>
        <w:rPr>
          <w:color w:val="800026"/>
          <w:rPrChange w:id="1305" w:author="Bob Rudis" w:date="2013-10-31T22:45:00Z">
            <w:rPr/>
          </w:rPrChange>
        </w:rPr>
        <w:pPrChange w:id="1306" w:author="Bob Rudis" w:date="2013-10-31T22:30:00Z">
          <w:pPr>
            <w:pStyle w:val="CodeSnippet"/>
          </w:pPr>
        </w:pPrChange>
      </w:pPr>
      <w:r w:rsidRPr="004F18A3">
        <w:rPr>
          <w:color w:val="800026"/>
          <w:rPrChange w:id="1307" w:author="Bob Rudis" w:date="2013-10-31T22:45:00Z">
            <w:rPr/>
          </w:rPrChange>
        </w:rPr>
        <w:t xml:space="preserve">      </w:t>
      </w:r>
      <w:r w:rsidR="00D028E1" w:rsidRPr="004F18A3">
        <w:rPr>
          <w:color w:val="800026"/>
          <w:rPrChange w:id="1308" w:author="Bob Rudis" w:date="2013-10-31T22:45:00Z">
            <w:rPr/>
          </w:rPrChange>
        </w:rPr>
        <w:t>if not line:</w:t>
      </w:r>
    </w:p>
    <w:p w14:paraId="3CF8CFFF" w14:textId="77777777" w:rsidR="00D028E1" w:rsidRPr="004F18A3" w:rsidRDefault="00852565">
      <w:pPr>
        <w:pStyle w:val="CodeListing"/>
        <w:rPr>
          <w:color w:val="800026"/>
          <w:rPrChange w:id="1309" w:author="Bob Rudis" w:date="2013-10-31T22:45:00Z">
            <w:rPr/>
          </w:rPrChange>
        </w:rPr>
        <w:pPrChange w:id="1310" w:author="Bob Rudis" w:date="2013-10-31T22:30:00Z">
          <w:pPr>
            <w:pStyle w:val="CodeSnippet"/>
          </w:pPr>
        </w:pPrChange>
      </w:pPr>
      <w:r w:rsidRPr="004F18A3">
        <w:rPr>
          <w:color w:val="800026"/>
          <w:rPrChange w:id="1311" w:author="Bob Rudis" w:date="2013-10-31T22:45:00Z">
            <w:rPr/>
          </w:rPrChange>
        </w:rPr>
        <w:t xml:space="preserve">         </w:t>
      </w:r>
      <w:r w:rsidR="00D028E1" w:rsidRPr="004F18A3">
        <w:rPr>
          <w:color w:val="800026"/>
          <w:rPrChange w:id="1312" w:author="Bob Rudis" w:date="2013-10-31T22:45:00Z">
            <w:rPr/>
          </w:rPrChange>
        </w:rPr>
        <w:t>time.sleep(0.1)</w:t>
      </w:r>
    </w:p>
    <w:p w14:paraId="30503F95" w14:textId="77777777" w:rsidR="00D028E1" w:rsidRPr="004F18A3" w:rsidRDefault="00852565">
      <w:pPr>
        <w:pStyle w:val="CodeListing"/>
        <w:rPr>
          <w:color w:val="800026"/>
          <w:rPrChange w:id="1313" w:author="Bob Rudis" w:date="2013-10-31T22:45:00Z">
            <w:rPr/>
          </w:rPrChange>
        </w:rPr>
        <w:pPrChange w:id="1314" w:author="Bob Rudis" w:date="2013-10-31T22:30:00Z">
          <w:pPr>
            <w:pStyle w:val="CodeSnippet"/>
          </w:pPr>
        </w:pPrChange>
      </w:pPr>
      <w:r w:rsidRPr="004F18A3">
        <w:rPr>
          <w:color w:val="800026"/>
          <w:rPrChange w:id="1315" w:author="Bob Rudis" w:date="2013-10-31T22:45:00Z">
            <w:rPr/>
          </w:rPrChange>
        </w:rPr>
        <w:t xml:space="preserve">         </w:t>
      </w:r>
      <w:r w:rsidR="00D028E1" w:rsidRPr="004F18A3">
        <w:rPr>
          <w:color w:val="800026"/>
          <w:rPrChange w:id="1316" w:author="Bob Rudis" w:date="2013-10-31T22:45:00Z">
            <w:rPr/>
          </w:rPrChange>
        </w:rPr>
        <w:t>continue</w:t>
      </w:r>
    </w:p>
    <w:p w14:paraId="11A3F7B8" w14:textId="77777777" w:rsidR="00D028E1" w:rsidRPr="004F18A3" w:rsidRDefault="00852565">
      <w:pPr>
        <w:pStyle w:val="CodeListing"/>
        <w:rPr>
          <w:color w:val="800026"/>
          <w:rPrChange w:id="1317" w:author="Bob Rudis" w:date="2013-10-31T22:45:00Z">
            <w:rPr/>
          </w:rPrChange>
        </w:rPr>
        <w:pPrChange w:id="1318" w:author="Bob Rudis" w:date="2013-10-31T22:30:00Z">
          <w:pPr>
            <w:pStyle w:val="CodeSnippet"/>
          </w:pPr>
        </w:pPrChange>
      </w:pPr>
      <w:r w:rsidRPr="004F18A3">
        <w:rPr>
          <w:color w:val="800026"/>
          <w:rPrChange w:id="1319" w:author="Bob Rudis" w:date="2013-10-31T22:45:00Z">
            <w:rPr/>
          </w:rPrChange>
        </w:rPr>
        <w:t xml:space="preserve">      </w:t>
      </w:r>
      <w:r w:rsidR="00D028E1" w:rsidRPr="004F18A3">
        <w:rPr>
          <w:color w:val="800026"/>
          <w:rPrChange w:id="1320" w:author="Bob Rudis" w:date="2013-10-31T22:45:00Z">
            <w:rPr/>
          </w:rPrChange>
        </w:rPr>
        <w:t>yield line</w:t>
      </w:r>
    </w:p>
    <w:p w14:paraId="5A631759" w14:textId="77777777" w:rsidR="00D028E1" w:rsidRPr="004F18A3" w:rsidRDefault="00D028E1">
      <w:pPr>
        <w:pStyle w:val="CodeListing"/>
        <w:rPr>
          <w:i/>
          <w:rPrChange w:id="1321" w:author="Bob Rudis" w:date="2013-10-31T22:44:00Z">
            <w:rPr/>
          </w:rPrChange>
        </w:rPr>
        <w:pPrChange w:id="1322" w:author="Bob Rudis" w:date="2013-10-31T22:30:00Z">
          <w:pPr>
            <w:pStyle w:val="CodeSnippet"/>
          </w:pPr>
        </w:pPrChange>
      </w:pPr>
    </w:p>
    <w:p w14:paraId="26839271" w14:textId="77777777" w:rsidR="00D028E1" w:rsidRPr="004F18A3" w:rsidRDefault="00D028E1">
      <w:pPr>
        <w:pStyle w:val="CodeListing"/>
        <w:rPr>
          <w:ins w:id="1323" w:author="Bob Rudis" w:date="2013-10-31T22:32:00Z"/>
          <w:i/>
          <w:color w:val="9B9B9B"/>
          <w:rPrChange w:id="1324" w:author="Bob Rudis" w:date="2013-10-31T22:46:00Z">
            <w:rPr>
              <w:ins w:id="1325" w:author="Bob Rudis" w:date="2013-10-31T22:32:00Z"/>
              <w:highlight w:val="yellow"/>
            </w:rPr>
          </w:rPrChange>
        </w:rPr>
        <w:pPrChange w:id="1326" w:author="Bob Rudis" w:date="2013-10-31T22:30:00Z">
          <w:pPr>
            <w:pStyle w:val="CodeSnippet"/>
          </w:pPr>
        </w:pPrChange>
      </w:pPr>
      <w:r w:rsidRPr="004F18A3">
        <w:rPr>
          <w:i/>
          <w:color w:val="9B9B9B"/>
          <w:rPrChange w:id="1327" w:author="Bob Rudis" w:date="2013-10-31T22:46:00Z">
            <w:rPr>
              <w:i/>
            </w:rPr>
          </w:rPrChange>
        </w:rPr>
        <w:t># setup log watching</w:t>
      </w:r>
    </w:p>
    <w:p w14:paraId="0ECD25E3" w14:textId="0A177952" w:rsidR="00B97274" w:rsidRPr="004F18A3" w:rsidRDefault="00B97274">
      <w:pPr>
        <w:pStyle w:val="CodeListing"/>
        <w:rPr>
          <w:i/>
          <w:color w:val="9B9B9B"/>
          <w:rPrChange w:id="1328" w:author="Bob Rudis" w:date="2013-10-31T22:46:00Z">
            <w:rPr>
              <w:i/>
            </w:rPr>
          </w:rPrChange>
        </w:rPr>
        <w:pPrChange w:id="1329" w:author="Bob Rudis" w:date="2013-10-31T22:30:00Z">
          <w:pPr>
            <w:pStyle w:val="CodeSnippet"/>
          </w:pPr>
        </w:pPrChange>
      </w:pPr>
      <w:ins w:id="1330" w:author="Bob Rudis" w:date="2013-10-31T22:32:00Z">
        <w:r w:rsidRPr="004F18A3">
          <w:rPr>
            <w:i/>
            <w:color w:val="9B9B9B"/>
            <w:rPrChange w:id="1331" w:author="Bob Rudis" w:date="2013-10-31T22:46:00Z">
              <w:rPr>
                <w:highlight w:val="yellow"/>
              </w:rPr>
            </w:rPrChange>
          </w:rPr>
          <w:t># change this to an active, accessible web server log</w:t>
        </w:r>
      </w:ins>
    </w:p>
    <w:p w14:paraId="2095BC1D" w14:textId="3C66B3B9" w:rsidR="00D028E1" w:rsidRPr="004F18A3" w:rsidRDefault="00D028E1">
      <w:pPr>
        <w:pStyle w:val="CodeListing"/>
        <w:rPr>
          <w:color w:val="800026"/>
          <w:rPrChange w:id="1332" w:author="Bob Rudis" w:date="2013-10-31T22:45:00Z">
            <w:rPr/>
          </w:rPrChange>
        </w:rPr>
        <w:pPrChange w:id="1333" w:author="Bob Rudis" w:date="2013-10-31T22:30:00Z">
          <w:pPr>
            <w:pStyle w:val="CodeSnippet"/>
          </w:pPr>
        </w:pPrChange>
      </w:pPr>
      <w:r w:rsidRPr="004F18A3">
        <w:rPr>
          <w:color w:val="800026"/>
          <w:rPrChange w:id="1334" w:author="Bob Rudis" w:date="2013-10-31T22:45:00Z">
            <w:rPr/>
          </w:rPrChange>
        </w:rPr>
        <w:t>logfile = open("/var/log/nginx/</w:t>
      </w:r>
      <w:del w:id="1335" w:author="Bob Rudis" w:date="2013-10-31T22:38:00Z">
        <w:r w:rsidRPr="004F18A3" w:rsidDel="00B97274">
          <w:rPr>
            <w:color w:val="800026"/>
            <w:rPrChange w:id="1336" w:author="Bob Rudis" w:date="2013-10-31T22:45:00Z">
              <w:rPr/>
            </w:rPrChange>
          </w:rPr>
          <w:delText>web.</w:delText>
        </w:r>
      </w:del>
      <w:r w:rsidRPr="004F18A3">
        <w:rPr>
          <w:color w:val="800026"/>
          <w:rPrChange w:id="1337" w:author="Bob Rudis" w:date="2013-10-31T22:45:00Z">
            <w:rPr/>
          </w:rPrChange>
        </w:rPr>
        <w:t>access.log")</w:t>
      </w:r>
    </w:p>
    <w:p w14:paraId="2B5E6DD1" w14:textId="77777777" w:rsidR="00D028E1" w:rsidRPr="004F18A3" w:rsidRDefault="00D028E1">
      <w:pPr>
        <w:pStyle w:val="CodeListing"/>
        <w:rPr>
          <w:color w:val="800026"/>
          <w:rPrChange w:id="1338" w:author="Bob Rudis" w:date="2013-10-31T22:45:00Z">
            <w:rPr/>
          </w:rPrChange>
        </w:rPr>
        <w:pPrChange w:id="1339" w:author="Bob Rudis" w:date="2013-10-31T22:30:00Z">
          <w:pPr>
            <w:pStyle w:val="CodeSnippet"/>
          </w:pPr>
        </w:pPrChange>
      </w:pPr>
      <w:r w:rsidRPr="004F18A3">
        <w:rPr>
          <w:color w:val="800026"/>
          <w:rPrChange w:id="1340" w:author="Bob Rudis" w:date="2013-10-31T22:45:00Z">
            <w:rPr/>
          </w:rPrChange>
        </w:rPr>
        <w:t>loglines = follow(logfile)</w:t>
      </w:r>
    </w:p>
    <w:p w14:paraId="60A7B720" w14:textId="77777777" w:rsidR="00D028E1" w:rsidRPr="004F18A3" w:rsidRDefault="00D028E1">
      <w:pPr>
        <w:pStyle w:val="CodeListing"/>
        <w:rPr>
          <w:color w:val="800026"/>
          <w:rPrChange w:id="1341" w:author="Bob Rudis" w:date="2013-10-31T22:45:00Z">
            <w:rPr/>
          </w:rPrChange>
        </w:rPr>
        <w:pPrChange w:id="1342" w:author="Bob Rudis" w:date="2013-10-31T22:30:00Z">
          <w:pPr>
            <w:pStyle w:val="CodeSnippet"/>
          </w:pPr>
        </w:pPrChange>
      </w:pPr>
      <w:r w:rsidRPr="004F18A3">
        <w:rPr>
          <w:color w:val="800026"/>
          <w:rPrChange w:id="1343" w:author="Bob Rudis" w:date="2013-10-31T22:45:00Z">
            <w:rPr/>
          </w:rPrChange>
        </w:rPr>
        <w:t>log = web_log(loglines)</w:t>
      </w:r>
    </w:p>
    <w:p w14:paraId="1D293C6A" w14:textId="77777777" w:rsidR="00D028E1" w:rsidRPr="004F18A3" w:rsidRDefault="00D028E1">
      <w:pPr>
        <w:pStyle w:val="CodeListing"/>
        <w:pPrChange w:id="1344" w:author="Bob Rudis" w:date="2013-10-31T22:30:00Z">
          <w:pPr>
            <w:pStyle w:val="CodeSnippet"/>
          </w:pPr>
        </w:pPrChange>
      </w:pPr>
    </w:p>
    <w:p w14:paraId="51FF76AA" w14:textId="77777777" w:rsidR="00D028E1" w:rsidRPr="004F18A3" w:rsidRDefault="00D028E1">
      <w:pPr>
        <w:pStyle w:val="CodeListing"/>
        <w:rPr>
          <w:ins w:id="1345" w:author="Bob Rudis" w:date="2013-10-31T22:45:00Z"/>
          <w:i/>
          <w:color w:val="9B9B9B"/>
          <w:rPrChange w:id="1346" w:author="Bob Rudis" w:date="2013-10-31T22:46:00Z">
            <w:rPr>
              <w:ins w:id="1347" w:author="Bob Rudis" w:date="2013-10-31T22:45:00Z"/>
              <w:i/>
            </w:rPr>
          </w:rPrChange>
        </w:rPr>
        <w:pPrChange w:id="1348" w:author="Bob Rudis" w:date="2013-10-31T22:30:00Z">
          <w:pPr>
            <w:pStyle w:val="CodeSnippet"/>
          </w:pPr>
        </w:pPrChange>
      </w:pPr>
      <w:r w:rsidRPr="004F18A3">
        <w:rPr>
          <w:i/>
          <w:color w:val="9B9B9B"/>
          <w:rPrChange w:id="1349" w:author="Bob Rudis" w:date="2013-10-31T22:46:00Z">
            <w:rPr>
              <w:i/>
            </w:rPr>
          </w:rPrChange>
        </w:rPr>
        <w:t># setup Redis connection</w:t>
      </w:r>
    </w:p>
    <w:p w14:paraId="5984DDD6" w14:textId="2711B1E7" w:rsidR="004F18A3" w:rsidRPr="004F18A3" w:rsidRDefault="004F18A3">
      <w:pPr>
        <w:pStyle w:val="CodeListing"/>
        <w:rPr>
          <w:ins w:id="1350" w:author="Bob Rudis" w:date="2013-10-31T22:45:00Z"/>
          <w:i/>
          <w:color w:val="9B9B9B"/>
          <w:rPrChange w:id="1351" w:author="Bob Rudis" w:date="2013-10-31T22:46:00Z">
            <w:rPr>
              <w:ins w:id="1352" w:author="Bob Rudis" w:date="2013-10-31T22:45:00Z"/>
              <w:i/>
            </w:rPr>
          </w:rPrChange>
        </w:rPr>
        <w:pPrChange w:id="1353" w:author="Bob Rudis" w:date="2013-10-31T22:30:00Z">
          <w:pPr>
            <w:pStyle w:val="CodeSnippet"/>
          </w:pPr>
        </w:pPrChange>
      </w:pPr>
      <w:ins w:id="1354" w:author="Bob Rudis" w:date="2013-10-31T22:45:00Z">
        <w:r w:rsidRPr="004F18A3">
          <w:rPr>
            <w:i/>
            <w:color w:val="9B9B9B"/>
            <w:rPrChange w:id="1355" w:author="Bob Rudis" w:date="2013-10-31T22:46:00Z">
              <w:rPr>
                <w:i/>
              </w:rPr>
            </w:rPrChange>
          </w:rPr>
          <w:t># for large environments, you will substitute</w:t>
        </w:r>
      </w:ins>
    </w:p>
    <w:p w14:paraId="7567B82E" w14:textId="09325816" w:rsidR="004F18A3" w:rsidRPr="004F18A3" w:rsidRDefault="004F18A3">
      <w:pPr>
        <w:pStyle w:val="CodeListing"/>
        <w:rPr>
          <w:i/>
          <w:color w:val="9B9B9B"/>
          <w:rPrChange w:id="1356" w:author="Bob Rudis" w:date="2013-10-31T22:46:00Z">
            <w:rPr>
              <w:i/>
            </w:rPr>
          </w:rPrChange>
        </w:rPr>
        <w:pPrChange w:id="1357" w:author="Bob Rudis" w:date="2013-10-31T22:30:00Z">
          <w:pPr>
            <w:pStyle w:val="CodeSnippet"/>
          </w:pPr>
        </w:pPrChange>
      </w:pPr>
      <w:ins w:id="1358" w:author="Bob Rudis" w:date="2013-10-31T22:45:00Z">
        <w:r w:rsidRPr="004F18A3">
          <w:rPr>
            <w:i/>
            <w:color w:val="9B9B9B"/>
            <w:rPrChange w:id="1359" w:author="Bob Rudis" w:date="2013-10-31T22:46:00Z">
              <w:rPr>
                <w:i/>
              </w:rPr>
            </w:rPrChange>
          </w:rPr>
          <w:t># localhost with a dedicated server host name</w:t>
        </w:r>
      </w:ins>
    </w:p>
    <w:p w14:paraId="50782E86" w14:textId="22301B94" w:rsidR="00D028E1" w:rsidRPr="004F18A3" w:rsidRDefault="00D028E1">
      <w:pPr>
        <w:pStyle w:val="CodeListing"/>
        <w:rPr>
          <w:color w:val="800026"/>
          <w:rPrChange w:id="1360" w:author="Bob Rudis" w:date="2013-10-31T22:45:00Z">
            <w:rPr/>
          </w:rPrChange>
        </w:rPr>
        <w:pPrChange w:id="1361" w:author="Bob Rudis" w:date="2013-10-31T22:30:00Z">
          <w:pPr>
            <w:pStyle w:val="CodeSnippet"/>
          </w:pPr>
        </w:pPrChange>
      </w:pPr>
      <w:r w:rsidRPr="004F18A3">
        <w:rPr>
          <w:color w:val="800026"/>
          <w:rPrChange w:id="1362" w:author="Bob Rudis" w:date="2013-10-31T22:45:00Z">
            <w:rPr/>
          </w:rPrChange>
        </w:rPr>
        <w:t>red = redis.StrictRedis(host='</w:t>
      </w:r>
      <w:del w:id="1363" w:author="Bob Rudis" w:date="2013-10-31T22:45:00Z">
        <w:r w:rsidRPr="004F18A3" w:rsidDel="004F18A3">
          <w:rPr>
            <w:color w:val="800026"/>
            <w:rPrChange w:id="1364" w:author="Bob Rudis" w:date="2013-10-31T22:45:00Z">
              <w:rPr/>
            </w:rPrChange>
          </w:rPr>
          <w:delText>redhost.example.com</w:delText>
        </w:r>
      </w:del>
      <w:ins w:id="1365" w:author="Bob Rudis" w:date="2013-10-31T22:45:00Z">
        <w:r w:rsidR="004F18A3" w:rsidRPr="004F18A3">
          <w:rPr>
            <w:color w:val="800026"/>
            <w:rPrChange w:id="1366" w:author="Bob Rudis" w:date="2013-10-31T22:45:00Z">
              <w:rPr/>
            </w:rPrChange>
          </w:rPr>
          <w:t>localhost</w:t>
        </w:r>
      </w:ins>
      <w:r w:rsidRPr="004F18A3">
        <w:rPr>
          <w:color w:val="800026"/>
          <w:rPrChange w:id="1367" w:author="Bob Rudis" w:date="2013-10-31T22:45:00Z">
            <w:rPr/>
          </w:rPrChange>
        </w:rPr>
        <w:t>',</w:t>
      </w:r>
    </w:p>
    <w:p w14:paraId="2D9DB18F" w14:textId="77777777" w:rsidR="00D028E1" w:rsidRPr="004F18A3" w:rsidRDefault="00D028E1">
      <w:pPr>
        <w:pStyle w:val="CodeListing"/>
        <w:rPr>
          <w:color w:val="800026"/>
          <w:rPrChange w:id="1368" w:author="Bob Rudis" w:date="2013-10-31T22:45:00Z">
            <w:rPr/>
          </w:rPrChange>
        </w:rPr>
        <w:pPrChange w:id="1369" w:author="Bob Rudis" w:date="2013-10-31T22:30:00Z">
          <w:pPr>
            <w:pStyle w:val="CodeSnippet"/>
          </w:pPr>
        </w:pPrChange>
      </w:pPr>
      <w:r w:rsidRPr="004F18A3">
        <w:rPr>
          <w:color w:val="800026"/>
          <w:rPrChange w:id="1370" w:author="Bob Rudis" w:date="2013-10-31T22:45:00Z">
            <w:rPr/>
          </w:rPrChange>
        </w:rPr>
        <w:t xml:space="preserve">                        port=6379, db=0)</w:t>
      </w:r>
    </w:p>
    <w:p w14:paraId="15B17D7D" w14:textId="77777777" w:rsidR="00D028E1" w:rsidRPr="004F18A3" w:rsidRDefault="00D028E1">
      <w:pPr>
        <w:pStyle w:val="CodeListing"/>
        <w:pPrChange w:id="1371" w:author="Bob Rudis" w:date="2013-10-31T22:30:00Z">
          <w:pPr>
            <w:pStyle w:val="CodeSnippet"/>
          </w:pPr>
        </w:pPrChange>
      </w:pPr>
    </w:p>
    <w:p w14:paraId="5527E346" w14:textId="77777777" w:rsidR="00D028E1" w:rsidRPr="004F18A3" w:rsidRDefault="00D028E1">
      <w:pPr>
        <w:pStyle w:val="CodeListing"/>
        <w:rPr>
          <w:i/>
          <w:color w:val="9B9B9B"/>
          <w:rPrChange w:id="1372" w:author="Bob Rudis" w:date="2013-10-31T22:46:00Z">
            <w:rPr>
              <w:i/>
            </w:rPr>
          </w:rPrChange>
        </w:rPr>
        <w:pPrChange w:id="1373" w:author="Bob Rudis" w:date="2013-10-31T22:30:00Z">
          <w:pPr>
            <w:pStyle w:val="CodeSnippet"/>
          </w:pPr>
        </w:pPrChange>
      </w:pPr>
      <w:r w:rsidRPr="004F18A3">
        <w:rPr>
          <w:i/>
          <w:color w:val="9B9B9B"/>
          <w:rPrChange w:id="1374" w:author="Bob Rudis" w:date="2013-10-31T22:46:00Z">
            <w:rPr>
              <w:i/>
            </w:rPr>
          </w:rPrChange>
        </w:rPr>
        <w:t># for each entry, store pythonic-data structure in</w:t>
      </w:r>
    </w:p>
    <w:p w14:paraId="7646DD7A" w14:textId="77777777" w:rsidR="00D028E1" w:rsidRPr="004F18A3" w:rsidRDefault="00D028E1">
      <w:pPr>
        <w:pStyle w:val="CodeListing"/>
        <w:rPr>
          <w:i/>
          <w:color w:val="9B9B9B"/>
          <w:rPrChange w:id="1375" w:author="Bob Rudis" w:date="2013-10-31T22:46:00Z">
            <w:rPr>
              <w:i/>
            </w:rPr>
          </w:rPrChange>
        </w:rPr>
        <w:pPrChange w:id="1376" w:author="Bob Rudis" w:date="2013-10-31T22:30:00Z">
          <w:pPr>
            <w:pStyle w:val="CodeSnippet"/>
          </w:pPr>
        </w:pPrChange>
      </w:pPr>
      <w:r w:rsidRPr="004F18A3">
        <w:rPr>
          <w:i/>
          <w:color w:val="9B9B9B"/>
          <w:rPrChange w:id="1377" w:author="Bob Rudis" w:date="2013-10-31T22:46:00Z">
            <w:rPr>
              <w:i/>
            </w:rPr>
          </w:rPrChange>
        </w:rPr>
        <w:t># associated with a key (could also use Redis hash</w:t>
      </w:r>
    </w:p>
    <w:p w14:paraId="17AB847D" w14:textId="77777777" w:rsidR="00D028E1" w:rsidRPr="004F18A3" w:rsidRDefault="00D028E1">
      <w:pPr>
        <w:pStyle w:val="CodeListing"/>
        <w:rPr>
          <w:i/>
          <w:color w:val="9B9B9B"/>
          <w:rPrChange w:id="1378" w:author="Bob Rudis" w:date="2013-10-31T22:46:00Z">
            <w:rPr>
              <w:i/>
            </w:rPr>
          </w:rPrChange>
        </w:rPr>
        <w:pPrChange w:id="1379" w:author="Bob Rudis" w:date="2013-10-31T22:30:00Z">
          <w:pPr>
            <w:pStyle w:val="CodeSnippet"/>
          </w:pPr>
        </w:pPrChange>
      </w:pPr>
      <w:r w:rsidRPr="004F18A3">
        <w:rPr>
          <w:i/>
          <w:color w:val="9B9B9B"/>
          <w:rPrChange w:id="1380" w:author="Bob Rudis" w:date="2013-10-31T22:46:00Z">
            <w:rPr>
              <w:i/>
            </w:rPr>
          </w:rPrChange>
        </w:rPr>
        <w:t># for more language-independence)</w:t>
      </w:r>
    </w:p>
    <w:p w14:paraId="2A0669EE" w14:textId="77777777" w:rsidR="00D028E1" w:rsidRPr="004F18A3" w:rsidRDefault="00D028E1">
      <w:pPr>
        <w:pStyle w:val="CodeListing"/>
        <w:rPr>
          <w:color w:val="800026"/>
          <w:rPrChange w:id="1381" w:author="Bob Rudis" w:date="2013-10-31T22:45:00Z">
            <w:rPr/>
          </w:rPrChange>
        </w:rPr>
        <w:pPrChange w:id="1382" w:author="Bob Rudis" w:date="2013-10-31T22:30:00Z">
          <w:pPr>
            <w:pStyle w:val="CodeSnippet"/>
          </w:pPr>
        </w:pPrChange>
      </w:pPr>
      <w:r w:rsidRPr="004F18A3">
        <w:rPr>
          <w:color w:val="800026"/>
          <w:rPrChange w:id="1383" w:author="Bob Rudis" w:date="2013-10-31T22:45:00Z">
            <w:rPr/>
          </w:rPrChange>
        </w:rPr>
        <w:t>for line in log:</w:t>
      </w:r>
    </w:p>
    <w:p w14:paraId="531AA3FB" w14:textId="77777777" w:rsidR="00D028E1" w:rsidRPr="004F18A3" w:rsidRDefault="00852565">
      <w:pPr>
        <w:pStyle w:val="CodeListing"/>
        <w:rPr>
          <w:color w:val="800026"/>
          <w:rPrChange w:id="1384" w:author="Bob Rudis" w:date="2013-10-31T22:45:00Z">
            <w:rPr/>
          </w:rPrChange>
        </w:rPr>
        <w:pPrChange w:id="1385" w:author="Bob Rudis" w:date="2013-10-31T22:30:00Z">
          <w:pPr>
            <w:pStyle w:val="CodeSnippet"/>
          </w:pPr>
        </w:pPrChange>
      </w:pPr>
      <w:r w:rsidRPr="004F18A3">
        <w:rPr>
          <w:color w:val="800026"/>
          <w:rPrChange w:id="1386" w:author="Bob Rudis" w:date="2013-10-31T22:45:00Z">
            <w:rPr/>
          </w:rPrChange>
        </w:rPr>
        <w:t xml:space="preserve">   </w:t>
      </w:r>
      <w:r w:rsidR="00D028E1" w:rsidRPr="004F18A3">
        <w:rPr>
          <w:color w:val="800026"/>
          <w:rPrChange w:id="1387" w:author="Bob Rudis" w:date="2013-10-31T22:45:00Z">
            <w:rPr/>
          </w:rPrChange>
        </w:rPr>
        <w:t>l = line['host']</w:t>
      </w:r>
    </w:p>
    <w:p w14:paraId="4011A9D4" w14:textId="77777777" w:rsidR="00D028E1" w:rsidRPr="004F18A3" w:rsidRDefault="00852565">
      <w:pPr>
        <w:pStyle w:val="CodeListing"/>
        <w:rPr>
          <w:color w:val="800026"/>
          <w:rPrChange w:id="1388" w:author="Bob Rudis" w:date="2013-10-31T22:45:00Z">
            <w:rPr/>
          </w:rPrChange>
        </w:rPr>
        <w:pPrChange w:id="1389" w:author="Bob Rudis" w:date="2013-10-31T22:30:00Z">
          <w:pPr>
            <w:pStyle w:val="CodeSnippet"/>
          </w:pPr>
        </w:pPrChange>
      </w:pPr>
      <w:r w:rsidRPr="004F18A3">
        <w:rPr>
          <w:color w:val="800026"/>
          <w:rPrChange w:id="1390" w:author="Bob Rudis" w:date="2013-10-31T22:45:00Z">
            <w:rPr/>
          </w:rPrChange>
        </w:rPr>
        <w:t xml:space="preserve">   </w:t>
      </w:r>
      <w:r w:rsidR="00D028E1" w:rsidRPr="004F18A3">
        <w:rPr>
          <w:color w:val="800026"/>
          <w:rPrChange w:id="1391" w:author="Bob Rudis" w:date="2013-10-31T22:45:00Z">
            <w:rPr/>
          </w:rPrChange>
        </w:rPr>
        <w:t>a = red.get("ip:%s" % l)</w:t>
      </w:r>
    </w:p>
    <w:p w14:paraId="00ACF519" w14:textId="77777777" w:rsidR="00D028E1" w:rsidRPr="004F18A3" w:rsidRDefault="00852565">
      <w:pPr>
        <w:pStyle w:val="CodeListing"/>
        <w:rPr>
          <w:color w:val="800026"/>
          <w:rPrChange w:id="1392" w:author="Bob Rudis" w:date="2013-10-31T22:45:00Z">
            <w:rPr/>
          </w:rPrChange>
        </w:rPr>
        <w:pPrChange w:id="1393" w:author="Bob Rudis" w:date="2013-10-31T22:30:00Z">
          <w:pPr>
            <w:pStyle w:val="CodeSnippet"/>
          </w:pPr>
        </w:pPrChange>
      </w:pPr>
      <w:r w:rsidRPr="004F18A3">
        <w:rPr>
          <w:color w:val="800026"/>
          <w:rPrChange w:id="1394" w:author="Bob Rudis" w:date="2013-10-31T22:45:00Z">
            <w:rPr/>
          </w:rPrChange>
        </w:rPr>
        <w:t xml:space="preserve">   </w:t>
      </w:r>
      <w:r w:rsidR="00D028E1" w:rsidRPr="004F18A3">
        <w:rPr>
          <w:color w:val="800026"/>
          <w:rPrChange w:id="1395" w:author="Bob Rudis" w:date="2013-10-31T22:45:00Z">
            <w:rPr/>
          </w:rPrChange>
        </w:rPr>
        <w:t>if (a == None):</w:t>
      </w:r>
    </w:p>
    <w:p w14:paraId="064373B6" w14:textId="77777777" w:rsidR="00D028E1" w:rsidRPr="004F18A3" w:rsidRDefault="00852565">
      <w:pPr>
        <w:pStyle w:val="CodeListing"/>
        <w:rPr>
          <w:color w:val="800026"/>
          <w:rPrChange w:id="1396" w:author="Bob Rudis" w:date="2013-10-31T22:45:00Z">
            <w:rPr/>
          </w:rPrChange>
        </w:rPr>
        <w:pPrChange w:id="1397" w:author="Bob Rudis" w:date="2013-10-31T22:30:00Z">
          <w:pPr>
            <w:pStyle w:val="CodeSnippet"/>
          </w:pPr>
        </w:pPrChange>
      </w:pPr>
      <w:r w:rsidRPr="004F18A3">
        <w:rPr>
          <w:color w:val="800026"/>
          <w:rPrChange w:id="1398" w:author="Bob Rudis" w:date="2013-10-31T22:45:00Z">
            <w:rPr/>
          </w:rPrChange>
        </w:rPr>
        <w:t xml:space="preserve">      </w:t>
      </w:r>
      <w:r w:rsidR="00D028E1" w:rsidRPr="004F18A3">
        <w:rPr>
          <w:color w:val="800026"/>
          <w:rPrChange w:id="1399" w:author="Bob Rudis" w:date="2013-10-31T22:45:00Z">
            <w:rPr/>
          </w:rPrChange>
        </w:rPr>
        <w:t>a = {}</w:t>
      </w:r>
    </w:p>
    <w:p w14:paraId="64BAC65D" w14:textId="77777777" w:rsidR="00D028E1" w:rsidRPr="004F18A3" w:rsidRDefault="00852565">
      <w:pPr>
        <w:pStyle w:val="CodeListing"/>
        <w:rPr>
          <w:color w:val="800026"/>
          <w:rPrChange w:id="1400" w:author="Bob Rudis" w:date="2013-10-31T22:45:00Z">
            <w:rPr/>
          </w:rPrChange>
        </w:rPr>
        <w:pPrChange w:id="1401" w:author="Bob Rudis" w:date="2013-10-31T22:30:00Z">
          <w:pPr>
            <w:pStyle w:val="CodeSnippet"/>
          </w:pPr>
        </w:pPrChange>
      </w:pPr>
      <w:r w:rsidRPr="004F18A3">
        <w:rPr>
          <w:color w:val="800026"/>
          <w:rPrChange w:id="1402" w:author="Bob Rudis" w:date="2013-10-31T22:45:00Z">
            <w:rPr/>
          </w:rPrChange>
        </w:rPr>
        <w:t xml:space="preserve">      </w:t>
      </w:r>
      <w:r w:rsidR="00D028E1" w:rsidRPr="004F18A3">
        <w:rPr>
          <w:color w:val="800026"/>
          <w:rPrChange w:id="1403" w:author="Bob Rudis" w:date="2013-10-31T22:45:00Z">
            <w:rPr/>
          </w:rPrChange>
        </w:rPr>
        <w:t>a['ls'] = time.time()</w:t>
      </w:r>
    </w:p>
    <w:p w14:paraId="6C58BA6D" w14:textId="77777777" w:rsidR="00D028E1" w:rsidRPr="004F18A3" w:rsidRDefault="00852565">
      <w:pPr>
        <w:pStyle w:val="CodeListing"/>
        <w:rPr>
          <w:color w:val="800026"/>
          <w:rPrChange w:id="1404" w:author="Bob Rudis" w:date="2013-10-31T22:45:00Z">
            <w:rPr/>
          </w:rPrChange>
        </w:rPr>
        <w:pPrChange w:id="1405" w:author="Bob Rudis" w:date="2013-10-31T22:30:00Z">
          <w:pPr>
            <w:pStyle w:val="CodeSnippet"/>
          </w:pPr>
        </w:pPrChange>
      </w:pPr>
      <w:r w:rsidRPr="004F18A3">
        <w:rPr>
          <w:color w:val="800026"/>
          <w:rPrChange w:id="1406" w:author="Bob Rudis" w:date="2013-10-31T22:45:00Z">
            <w:rPr/>
          </w:rPrChange>
        </w:rPr>
        <w:t xml:space="preserve">      </w:t>
      </w:r>
      <w:r w:rsidR="00D028E1" w:rsidRPr="004F18A3">
        <w:rPr>
          <w:color w:val="800026"/>
          <w:rPrChange w:id="1407" w:author="Bob Rudis" w:date="2013-10-31T22:45:00Z">
            <w:rPr/>
          </w:rPrChange>
        </w:rPr>
        <w:t>a['ct'] = 1</w:t>
      </w:r>
    </w:p>
    <w:p w14:paraId="22F4E3FB" w14:textId="77777777" w:rsidR="00D028E1" w:rsidRPr="004F18A3" w:rsidRDefault="00852565">
      <w:pPr>
        <w:pStyle w:val="CodeListing"/>
        <w:rPr>
          <w:color w:val="800026"/>
          <w:rPrChange w:id="1408" w:author="Bob Rudis" w:date="2013-10-31T22:45:00Z">
            <w:rPr/>
          </w:rPrChange>
        </w:rPr>
        <w:pPrChange w:id="1409" w:author="Bob Rudis" w:date="2013-10-31T22:30:00Z">
          <w:pPr>
            <w:pStyle w:val="CodeSnippet"/>
          </w:pPr>
        </w:pPrChange>
      </w:pPr>
      <w:r w:rsidRPr="004F18A3">
        <w:rPr>
          <w:color w:val="800026"/>
          <w:rPrChange w:id="1410" w:author="Bob Rudis" w:date="2013-10-31T22:45:00Z">
            <w:rPr/>
          </w:rPrChange>
        </w:rPr>
        <w:t xml:space="preserve">      </w:t>
      </w:r>
      <w:r w:rsidR="00D028E1" w:rsidRPr="004F18A3">
        <w:rPr>
          <w:color w:val="800026"/>
          <w:rPrChange w:id="1411" w:author="Bob Rudis" w:date="2013-10-31T22:45:00Z">
            <w:rPr/>
          </w:rPrChange>
        </w:rPr>
        <w:t>red.set("ip:%s" % l,pickle.dumps(a))</w:t>
      </w:r>
    </w:p>
    <w:p w14:paraId="27DADBBE" w14:textId="77777777" w:rsidR="00D028E1" w:rsidRPr="004F18A3" w:rsidRDefault="00852565">
      <w:pPr>
        <w:pStyle w:val="CodeListing"/>
        <w:rPr>
          <w:color w:val="800026"/>
          <w:rPrChange w:id="1412" w:author="Bob Rudis" w:date="2013-10-31T22:45:00Z">
            <w:rPr/>
          </w:rPrChange>
        </w:rPr>
        <w:pPrChange w:id="1413" w:author="Bob Rudis" w:date="2013-10-31T22:30:00Z">
          <w:pPr>
            <w:pStyle w:val="CodeSnippet"/>
          </w:pPr>
        </w:pPrChange>
      </w:pPr>
      <w:r w:rsidRPr="004F18A3">
        <w:rPr>
          <w:color w:val="800026"/>
          <w:rPrChange w:id="1414" w:author="Bob Rudis" w:date="2013-10-31T22:45:00Z">
            <w:rPr/>
          </w:rPrChange>
        </w:rPr>
        <w:t xml:space="preserve">   </w:t>
      </w:r>
      <w:r w:rsidR="00D028E1" w:rsidRPr="004F18A3">
        <w:rPr>
          <w:color w:val="800026"/>
          <w:rPrChange w:id="1415" w:author="Bob Rudis" w:date="2013-10-31T22:45:00Z">
            <w:rPr/>
          </w:rPrChange>
        </w:rPr>
        <w:t>else:</w:t>
      </w:r>
    </w:p>
    <w:p w14:paraId="122CCD69" w14:textId="77777777" w:rsidR="00D028E1" w:rsidRPr="004F18A3" w:rsidRDefault="00852565">
      <w:pPr>
        <w:pStyle w:val="CodeListing"/>
        <w:rPr>
          <w:color w:val="800026"/>
          <w:rPrChange w:id="1416" w:author="Bob Rudis" w:date="2013-10-31T22:45:00Z">
            <w:rPr/>
          </w:rPrChange>
        </w:rPr>
        <w:pPrChange w:id="1417" w:author="Bob Rudis" w:date="2013-10-31T22:30:00Z">
          <w:pPr>
            <w:pStyle w:val="CodeSnippet"/>
          </w:pPr>
        </w:pPrChange>
      </w:pPr>
      <w:r w:rsidRPr="004F18A3">
        <w:rPr>
          <w:color w:val="800026"/>
          <w:rPrChange w:id="1418" w:author="Bob Rudis" w:date="2013-10-31T22:45:00Z">
            <w:rPr/>
          </w:rPrChange>
        </w:rPr>
        <w:t xml:space="preserve">      </w:t>
      </w:r>
      <w:r w:rsidR="00D028E1" w:rsidRPr="004F18A3">
        <w:rPr>
          <w:color w:val="800026"/>
          <w:rPrChange w:id="1419" w:author="Bob Rudis" w:date="2013-10-31T22:45:00Z">
            <w:rPr/>
          </w:rPrChange>
        </w:rPr>
        <w:t>a = pickle.loads(a)</w:t>
      </w:r>
    </w:p>
    <w:p w14:paraId="5BD0F043" w14:textId="77777777" w:rsidR="00D028E1" w:rsidRPr="004F18A3" w:rsidRDefault="00852565">
      <w:pPr>
        <w:pStyle w:val="CodeListing"/>
        <w:rPr>
          <w:color w:val="800026"/>
          <w:rPrChange w:id="1420" w:author="Bob Rudis" w:date="2013-10-31T22:45:00Z">
            <w:rPr/>
          </w:rPrChange>
        </w:rPr>
        <w:pPrChange w:id="1421" w:author="Bob Rudis" w:date="2013-10-31T22:30:00Z">
          <w:pPr>
            <w:pStyle w:val="CodeSnippet"/>
          </w:pPr>
        </w:pPrChange>
      </w:pPr>
      <w:r w:rsidRPr="004F18A3">
        <w:rPr>
          <w:color w:val="800026"/>
          <w:rPrChange w:id="1422" w:author="Bob Rudis" w:date="2013-10-31T22:45:00Z">
            <w:rPr/>
          </w:rPrChange>
        </w:rPr>
        <w:lastRenderedPageBreak/>
        <w:t xml:space="preserve">      </w:t>
      </w:r>
      <w:r w:rsidR="00D028E1" w:rsidRPr="004F18A3">
        <w:rPr>
          <w:color w:val="800026"/>
          <w:rPrChange w:id="1423" w:author="Bob Rudis" w:date="2013-10-31T22:45:00Z">
            <w:rPr/>
          </w:rPrChange>
        </w:rPr>
        <w:t>a['ls'] = time.time()</w:t>
      </w:r>
    </w:p>
    <w:p w14:paraId="799E203D" w14:textId="77777777" w:rsidR="00D028E1" w:rsidRPr="004F18A3" w:rsidRDefault="00852565">
      <w:pPr>
        <w:pStyle w:val="CodeListing"/>
        <w:rPr>
          <w:color w:val="800026"/>
          <w:rPrChange w:id="1424" w:author="Bob Rudis" w:date="2013-10-31T22:45:00Z">
            <w:rPr/>
          </w:rPrChange>
        </w:rPr>
        <w:pPrChange w:id="1425" w:author="Bob Rudis" w:date="2013-10-31T22:30:00Z">
          <w:pPr>
            <w:pStyle w:val="CodeSnippet"/>
          </w:pPr>
        </w:pPrChange>
      </w:pPr>
      <w:r w:rsidRPr="004F18A3">
        <w:rPr>
          <w:color w:val="800026"/>
          <w:rPrChange w:id="1426" w:author="Bob Rudis" w:date="2013-10-31T22:45:00Z">
            <w:rPr/>
          </w:rPrChange>
        </w:rPr>
        <w:t xml:space="preserve">      </w:t>
      </w:r>
      <w:r w:rsidR="00D028E1" w:rsidRPr="004F18A3">
        <w:rPr>
          <w:color w:val="800026"/>
          <w:rPrChange w:id="1427" w:author="Bob Rudis" w:date="2013-10-31T22:45:00Z">
            <w:rPr/>
          </w:rPrChange>
        </w:rPr>
        <w:t>a['ct'] += 1</w:t>
      </w:r>
    </w:p>
    <w:p w14:paraId="4247C590" w14:textId="77777777" w:rsidR="00D028E1" w:rsidRPr="004F18A3" w:rsidRDefault="00852565">
      <w:pPr>
        <w:pStyle w:val="CodeListing"/>
        <w:rPr>
          <w:ins w:id="1428" w:author="Russell Thomas" w:date="2013-10-22T16:01:00Z"/>
          <w:color w:val="800026"/>
          <w:rPrChange w:id="1429" w:author="Bob Rudis" w:date="2013-10-31T22:45:00Z">
            <w:rPr>
              <w:ins w:id="1430" w:author="Russell Thomas" w:date="2013-10-22T16:01:00Z"/>
            </w:rPr>
          </w:rPrChange>
        </w:rPr>
        <w:pPrChange w:id="1431" w:author="Bob Rudis" w:date="2013-10-31T22:30:00Z">
          <w:pPr>
            <w:pStyle w:val="CodeSnippet"/>
          </w:pPr>
        </w:pPrChange>
      </w:pPr>
      <w:r w:rsidRPr="004F18A3">
        <w:rPr>
          <w:color w:val="800026"/>
          <w:rPrChange w:id="1432" w:author="Bob Rudis" w:date="2013-10-31T22:45:00Z">
            <w:rPr/>
          </w:rPrChange>
        </w:rPr>
        <w:t xml:space="preserve">      </w:t>
      </w:r>
      <w:r w:rsidR="00D028E1" w:rsidRPr="004F18A3">
        <w:rPr>
          <w:color w:val="800026"/>
          <w:rPrChange w:id="1433" w:author="Bob Rudis" w:date="2013-10-31T22:45:00Z">
            <w:rPr/>
          </w:rPrChange>
        </w:rPr>
        <w:t>red.set("ip:%s" % l,pickle.dumps(a))</w:t>
      </w:r>
    </w:p>
    <w:p w14:paraId="5672F376" w14:textId="77777777" w:rsidR="00401E15" w:rsidRDefault="00401E15" w:rsidP="00D028E1">
      <w:pPr>
        <w:pStyle w:val="CodeSnippet"/>
        <w:numPr>
          <w:ins w:id="1434" w:author="Russell Thomas" w:date="2013-10-22T16:01:00Z"/>
        </w:numPr>
        <w:rPr>
          <w:ins w:id="1435" w:author="Russell Thomas" w:date="2013-10-22T16:01:00Z"/>
        </w:rPr>
      </w:pPr>
    </w:p>
    <w:p w14:paraId="12F2E105" w14:textId="77777777" w:rsidR="00401E15" w:rsidRDefault="00401E15">
      <w:pPr>
        <w:pStyle w:val="QueryPara"/>
        <w:numPr>
          <w:ins w:id="1436" w:author="Russell Thomas" w:date="2013-10-22T16:01:00Z"/>
        </w:numPr>
        <w:pPrChange w:id="1437" w:author="Russell Thomas" w:date="2013-10-22T16:01:00Z">
          <w:pPr>
            <w:pStyle w:val="CodeSnippet"/>
          </w:pPr>
        </w:pPrChange>
      </w:pPr>
      <w:ins w:id="1438" w:author="Russell Thomas" w:date="2013-10-22T16:01:00Z">
        <w:r>
          <w:t xml:space="preserve">TE: I can’t run this because the </w:t>
        </w:r>
      </w:ins>
      <w:ins w:id="1439" w:author="Russell Thomas" w:date="2013-10-22T16:02:00Z">
        <w:r>
          <w:t xml:space="preserve">free </w:t>
        </w:r>
      </w:ins>
      <w:ins w:id="1440" w:author="Russell Thomas" w:date="2013-10-22T16:01:00Z">
        <w:r>
          <w:t xml:space="preserve">Canopy distribution does not come with </w:t>
        </w:r>
        <w:proofErr w:type="spellStart"/>
        <w:r>
          <w:t>py-redis</w:t>
        </w:r>
        <w:proofErr w:type="spellEnd"/>
        <w:r>
          <w:t>, and it costs $200 to subscribe for 1 year to Canopy basic to get it.</w:t>
        </w:r>
      </w:ins>
    </w:p>
    <w:p w14:paraId="0AAF268E" w14:textId="77777777" w:rsidR="00B27B35" w:rsidRDefault="00B27B35">
      <w:pPr>
        <w:pStyle w:val="QueryPara"/>
        <w:rPr>
          <w:ins w:id="1441" w:author="Bob Rudis" w:date="2013-10-31T22:28:00Z"/>
        </w:rPr>
        <w:pPrChange w:id="1442" w:author="Kent, Kevin - Indianapolis" w:date="2013-10-30T13:22:00Z">
          <w:pPr>
            <w:pStyle w:val="Para"/>
          </w:pPr>
        </w:pPrChange>
      </w:pPr>
      <w:ins w:id="1443" w:author="Kent, Kevin - Indianapolis" w:date="2013-10-30T13:22:00Z">
        <w:r>
          <w:t xml:space="preserve">[AU: </w:t>
        </w:r>
      </w:ins>
      <w:ins w:id="1444" w:author="Kent, Kevin - Indianapolis" w:date="2013-10-30T13:23:00Z">
        <w:r>
          <w:t>Please confirm all this is good to go for sure since the TE is unable to confirm. Thanks, Kevin (PJE)</w:t>
        </w:r>
      </w:ins>
      <w:ins w:id="1445" w:author="Kent, Kevin - Indianapolis" w:date="2013-10-30T13:22:00Z">
        <w:r>
          <w:t>]</w:t>
        </w:r>
      </w:ins>
    </w:p>
    <w:p w14:paraId="63AB141C" w14:textId="77777777" w:rsidR="009636DC" w:rsidRDefault="009636DC">
      <w:pPr>
        <w:pStyle w:val="QueryPara"/>
        <w:rPr>
          <w:ins w:id="1446" w:author="Bob Rudis" w:date="2013-10-31T22:28:00Z"/>
        </w:rPr>
        <w:pPrChange w:id="1447" w:author="Kent, Kevin - Indianapolis" w:date="2013-10-30T13:22:00Z">
          <w:pPr>
            <w:pStyle w:val="Para"/>
          </w:pPr>
        </w:pPrChange>
      </w:pPr>
    </w:p>
    <w:p w14:paraId="352F58C7" w14:textId="7D29611B" w:rsidR="009636DC" w:rsidRDefault="009636DC">
      <w:pPr>
        <w:pStyle w:val="QueryPara"/>
        <w:rPr>
          <w:ins w:id="1448" w:author="Kent, Kevin - Indianapolis" w:date="2013-10-30T13:22:00Z"/>
        </w:rPr>
        <w:pPrChange w:id="1449" w:author="Kent, Kevin - Indianapolis" w:date="2013-10-30T13:22:00Z">
          <w:pPr>
            <w:pStyle w:val="Para"/>
          </w:pPr>
        </w:pPrChange>
      </w:pPr>
      <w:ins w:id="1450" w:author="Bob Rudis" w:date="2013-10-31T22:28:00Z">
        <w:r>
          <w:t>AR: I added code and notes in the setup portion of the chapter</w:t>
        </w:r>
      </w:ins>
      <w:ins w:id="1451" w:author="Bob Rudis" w:date="2013-10-31T22:30:00Z">
        <w:r w:rsidR="00B97274">
          <w:t xml:space="preserve"> plus a feature note here. Thx.</w:t>
        </w:r>
      </w:ins>
    </w:p>
    <w:p w14:paraId="7C66CFBA" w14:textId="117C8720" w:rsidR="00D028E1" w:rsidRDefault="00E07145" w:rsidP="00D028E1">
      <w:pPr>
        <w:pStyle w:val="Para"/>
      </w:pPr>
      <w:del w:id="1452" w:author="Kent, Kevin - Indianapolis" w:date="2013-10-25T13:44:00Z">
        <w:r w:rsidDel="00A03312">
          <w:delText>And, h</w:delText>
        </w:r>
      </w:del>
      <w:ins w:id="1453" w:author="Kent, Kevin - Indianapolis" w:date="2013-10-25T13:44:00Z">
        <w:del w:id="1454" w:author="Bob Rudis" w:date="2013-10-31T22:43:00Z">
          <w:r w:rsidR="00A03312" w:rsidDel="004F18A3">
            <w:delText>H</w:delText>
          </w:r>
        </w:del>
      </w:ins>
      <w:del w:id="1455" w:author="Bob Rudis" w:date="2013-10-31T22:43:00Z">
        <w:r w:rsidDel="004F18A3">
          <w:delText xml:space="preserve">ere’s </w:delText>
        </w:r>
      </w:del>
      <w:ins w:id="1456" w:author="Bob Rudis" w:date="2013-10-31T22:43:00Z">
        <w:r w:rsidR="004F18A3">
          <w:t xml:space="preserve">Listing 8-5 shows </w:t>
        </w:r>
      </w:ins>
      <w:r>
        <w:t>the query component:</w:t>
      </w:r>
    </w:p>
    <w:p w14:paraId="3A2460F6" w14:textId="3636FCDD" w:rsidR="004F18A3" w:rsidRPr="00010056" w:rsidRDefault="004F18A3">
      <w:pPr>
        <w:pStyle w:val="CodeListing"/>
        <w:rPr>
          <w:ins w:id="1457" w:author="Bob Rudis" w:date="2013-10-31T22:42:00Z"/>
          <w:i/>
          <w:color w:val="9B9B9B"/>
          <w:rPrChange w:id="1458" w:author="Bob Rudis" w:date="2013-10-31T22:48:00Z">
            <w:rPr>
              <w:ins w:id="1459" w:author="Bob Rudis" w:date="2013-10-31T22:42:00Z"/>
              <w:highlight w:val="yellow"/>
            </w:rPr>
          </w:rPrChange>
        </w:rPr>
        <w:pPrChange w:id="1460" w:author="Bob Rudis" w:date="2013-10-31T22:30:00Z">
          <w:pPr>
            <w:pStyle w:val="CodeSnippet"/>
          </w:pPr>
        </w:pPrChange>
      </w:pPr>
      <w:ins w:id="1461" w:author="Bob Rudis" w:date="2013-10-31T22:42:00Z">
        <w:r w:rsidRPr="00010056">
          <w:rPr>
            <w:i/>
            <w:color w:val="9B9B9B"/>
            <w:rPrChange w:id="1462" w:author="Bob Rudis" w:date="2013-10-31T22:48:00Z">
              <w:rPr/>
            </w:rPrChange>
          </w:rPr>
          <w:t># Listing 8-5</w:t>
        </w:r>
      </w:ins>
    </w:p>
    <w:p w14:paraId="0F3C10FA" w14:textId="60ABF364" w:rsidR="00D028E1" w:rsidRPr="00010056" w:rsidRDefault="00D028E1">
      <w:pPr>
        <w:pStyle w:val="CodeListing"/>
        <w:rPr>
          <w:i/>
          <w:color w:val="9B9B9B"/>
          <w:rPrChange w:id="1463" w:author="Bob Rudis" w:date="2013-10-31T22:48:00Z">
            <w:rPr>
              <w:i/>
            </w:rPr>
          </w:rPrChange>
        </w:rPr>
        <w:pPrChange w:id="1464" w:author="Bob Rudis" w:date="2013-10-31T22:30:00Z">
          <w:pPr>
            <w:pStyle w:val="CodeSnippet"/>
          </w:pPr>
        </w:pPrChange>
      </w:pPr>
      <w:r w:rsidRPr="00010056">
        <w:rPr>
          <w:i/>
          <w:color w:val="9B9B9B"/>
          <w:rPrChange w:id="1465" w:author="Bob Rudis" w:date="2013-10-31T22:48:00Z">
            <w:rPr>
              <w:i/>
            </w:rPr>
          </w:rPrChange>
        </w:rPr>
        <w:t xml:space="preserve"># </w:t>
      </w:r>
      <w:ins w:id="1466" w:author="Bob Rudis" w:date="2013-10-31T22:42:00Z">
        <w:r w:rsidR="004F18A3" w:rsidRPr="00010056">
          <w:rPr>
            <w:i/>
            <w:color w:val="9B9B9B"/>
            <w:rPrChange w:id="1467" w:author="Bob Rudis" w:date="2013-10-31T22:48:00Z">
              <w:rPr>
                <w:highlight w:val="yellow"/>
              </w:rPr>
            </w:rPrChange>
          </w:rPr>
          <w:t xml:space="preserve">Redis </w:t>
        </w:r>
      </w:ins>
      <w:ins w:id="1468" w:author="Bob Rudis" w:date="2013-10-31T22:47:00Z">
        <w:r w:rsidR="00010056" w:rsidRPr="00010056">
          <w:rPr>
            <w:i/>
            <w:color w:val="9B9B9B"/>
            <w:rPrChange w:id="1469" w:author="Bob Rudis" w:date="2013-10-31T22:48:00Z">
              <w:rPr/>
            </w:rPrChange>
          </w:rPr>
          <w:t xml:space="preserve">log watcher </w:t>
        </w:r>
      </w:ins>
      <w:ins w:id="1470" w:author="Bob Rudis" w:date="2013-10-31T22:42:00Z">
        <w:r w:rsidR="004F18A3" w:rsidRPr="00010056">
          <w:rPr>
            <w:i/>
            <w:color w:val="9B9B9B"/>
            <w:rPrChange w:id="1471" w:author="Bob Rudis" w:date="2013-10-31T22:48:00Z">
              <w:rPr>
                <w:highlight w:val="yellow"/>
              </w:rPr>
            </w:rPrChange>
          </w:rPr>
          <w:t xml:space="preserve">python </w:t>
        </w:r>
      </w:ins>
      <w:r w:rsidRPr="00010056">
        <w:rPr>
          <w:i/>
          <w:color w:val="9B9B9B"/>
          <w:rPrChange w:id="1472" w:author="Bob Rudis" w:date="2013-10-31T22:48:00Z">
            <w:rPr>
              <w:i/>
            </w:rPr>
          </w:rPrChange>
        </w:rPr>
        <w:t>query script</w:t>
      </w:r>
    </w:p>
    <w:p w14:paraId="3C845AAC" w14:textId="45932C65" w:rsidR="004F18A3" w:rsidRPr="00010056" w:rsidRDefault="004F18A3" w:rsidP="004F18A3">
      <w:pPr>
        <w:pStyle w:val="CodeListing"/>
        <w:rPr>
          <w:ins w:id="1473" w:author="Bob Rudis" w:date="2013-10-31T22:42:00Z"/>
          <w:i/>
          <w:color w:val="9B9B9B"/>
          <w:rPrChange w:id="1474" w:author="Bob Rudis" w:date="2013-10-31T22:48:00Z">
            <w:rPr>
              <w:ins w:id="1475" w:author="Bob Rudis" w:date="2013-10-31T22:42:00Z"/>
            </w:rPr>
          </w:rPrChange>
        </w:rPr>
      </w:pPr>
      <w:ins w:id="1476" w:author="Bob Rudis" w:date="2013-10-31T22:42:00Z">
        <w:r w:rsidRPr="00010056">
          <w:rPr>
            <w:i/>
            <w:color w:val="9B9B9B"/>
            <w:rPrChange w:id="1477" w:author="Bob Rudis" w:date="2013-10-31T22:48:00Z">
              <w:rPr/>
            </w:rPrChange>
          </w:rPr>
          <w:t># Save this as "</w:t>
        </w:r>
      </w:ins>
      <w:ins w:id="1478" w:author="Bob Rudis" w:date="2013-10-31T22:43:00Z">
        <w:r w:rsidRPr="00010056">
          <w:rPr>
            <w:i/>
            <w:color w:val="9B9B9B"/>
            <w:rPrChange w:id="1479" w:author="Bob Rudis" w:date="2013-10-31T22:48:00Z">
              <w:rPr/>
            </w:rPrChange>
          </w:rPr>
          <w:t>lastseen</w:t>
        </w:r>
      </w:ins>
      <w:ins w:id="1480" w:author="Bob Rudis" w:date="2013-10-31T22:42:00Z">
        <w:r w:rsidRPr="00010056">
          <w:rPr>
            <w:i/>
            <w:color w:val="9B9B9B"/>
            <w:rPrChange w:id="1481" w:author="Bob Rudis" w:date="2013-10-31T22:48:00Z">
              <w:rPr/>
            </w:rPrChange>
          </w:rPr>
          <w:t>.py"</w:t>
        </w:r>
      </w:ins>
    </w:p>
    <w:p w14:paraId="3C975C11" w14:textId="77777777" w:rsidR="004F18A3" w:rsidRPr="00010056" w:rsidRDefault="004F18A3" w:rsidP="004F18A3">
      <w:pPr>
        <w:pStyle w:val="CodeListing"/>
        <w:rPr>
          <w:ins w:id="1482" w:author="Bob Rudis" w:date="2013-10-31T22:42:00Z"/>
          <w:i/>
          <w:color w:val="9B9B9B"/>
          <w:rPrChange w:id="1483" w:author="Bob Rudis" w:date="2013-10-31T22:48:00Z">
            <w:rPr>
              <w:ins w:id="1484" w:author="Bob Rudis" w:date="2013-10-31T22:42:00Z"/>
            </w:rPr>
          </w:rPrChange>
        </w:rPr>
      </w:pPr>
      <w:ins w:id="1485" w:author="Bob Rudis" w:date="2013-10-31T22:42:00Z">
        <w:r w:rsidRPr="00010056">
          <w:rPr>
            <w:i/>
            <w:color w:val="9B9B9B"/>
            <w:rPrChange w:id="1486" w:author="Bob Rudis" w:date="2013-10-31T22:48:00Z">
              <w:rPr/>
            </w:rPrChange>
          </w:rPr>
          <w:t># Start it in one shell window prompt with</w:t>
        </w:r>
      </w:ins>
    </w:p>
    <w:p w14:paraId="15B3BB04" w14:textId="78DC9C28" w:rsidR="004F18A3" w:rsidRPr="00010056" w:rsidRDefault="004F18A3" w:rsidP="004F18A3">
      <w:pPr>
        <w:pStyle w:val="CodeListing"/>
        <w:rPr>
          <w:ins w:id="1487" w:author="Bob Rudis" w:date="2013-10-31T22:42:00Z"/>
          <w:i/>
          <w:color w:val="9B9B9B"/>
          <w:rPrChange w:id="1488" w:author="Bob Rudis" w:date="2013-10-31T22:48:00Z">
            <w:rPr>
              <w:ins w:id="1489" w:author="Bob Rudis" w:date="2013-10-31T22:42:00Z"/>
            </w:rPr>
          </w:rPrChange>
        </w:rPr>
      </w:pPr>
      <w:ins w:id="1490" w:author="Bob Rudis" w:date="2013-10-31T22:42:00Z">
        <w:r w:rsidRPr="00010056">
          <w:rPr>
            <w:i/>
            <w:color w:val="9B9B9B"/>
            <w:rPrChange w:id="1491" w:author="Bob Rudis" w:date="2013-10-31T22:48:00Z">
              <w:rPr/>
            </w:rPrChange>
          </w:rPr>
          <w:t xml:space="preserve">#    python </w:t>
        </w:r>
      </w:ins>
      <w:ins w:id="1492" w:author="Bob Rudis" w:date="2013-10-31T22:43:00Z">
        <w:r w:rsidRPr="00010056">
          <w:rPr>
            <w:i/>
            <w:color w:val="9B9B9B"/>
            <w:rPrChange w:id="1493" w:author="Bob Rudis" w:date="2013-10-31T22:48:00Z">
              <w:rPr/>
            </w:rPrChange>
          </w:rPr>
          <w:t>query</w:t>
        </w:r>
      </w:ins>
      <w:ins w:id="1494" w:author="Bob Rudis" w:date="2013-10-31T22:42:00Z">
        <w:r w:rsidRPr="00010056">
          <w:rPr>
            <w:i/>
            <w:color w:val="9B9B9B"/>
            <w:rPrChange w:id="1495" w:author="Bob Rudis" w:date="2013-10-31T22:48:00Z">
              <w:rPr/>
            </w:rPrChange>
          </w:rPr>
          <w:t>.py</w:t>
        </w:r>
      </w:ins>
    </w:p>
    <w:p w14:paraId="2B1A3CD4" w14:textId="77777777" w:rsidR="004F18A3" w:rsidRPr="00010056" w:rsidRDefault="004F18A3" w:rsidP="004F18A3">
      <w:pPr>
        <w:pStyle w:val="CodeListing"/>
        <w:rPr>
          <w:ins w:id="1496" w:author="Bob Rudis" w:date="2013-10-31T22:42:00Z"/>
          <w:i/>
          <w:color w:val="9B9B9B"/>
          <w:rPrChange w:id="1497" w:author="Bob Rudis" w:date="2013-10-31T22:48:00Z">
            <w:rPr>
              <w:ins w:id="1498" w:author="Bob Rudis" w:date="2013-10-31T22:42:00Z"/>
            </w:rPr>
          </w:rPrChange>
        </w:rPr>
      </w:pPr>
      <w:ins w:id="1499" w:author="Bob Rudis" w:date="2013-10-31T22:42:00Z">
        <w:r w:rsidRPr="00010056">
          <w:rPr>
            <w:i/>
            <w:color w:val="9B9B9B"/>
            <w:rPrChange w:id="1500" w:author="Bob Rudis" w:date="2013-10-31T22:48:00Z">
              <w:rPr/>
            </w:rPrChange>
          </w:rPr>
          <w:t># Requires: Python redis package</w:t>
        </w:r>
      </w:ins>
    </w:p>
    <w:p w14:paraId="0E640AC9" w14:textId="77777777" w:rsidR="00D028E1" w:rsidRPr="00010056" w:rsidRDefault="00D028E1">
      <w:pPr>
        <w:pStyle w:val="CodeListing"/>
        <w:rPr>
          <w:color w:val="800026"/>
          <w:rPrChange w:id="1501" w:author="Bob Rudis" w:date="2013-10-31T22:48:00Z">
            <w:rPr/>
          </w:rPrChange>
        </w:rPr>
        <w:pPrChange w:id="1502" w:author="Bob Rudis" w:date="2013-10-31T22:30:00Z">
          <w:pPr>
            <w:pStyle w:val="CodeSnippet"/>
          </w:pPr>
        </w:pPrChange>
      </w:pPr>
      <w:r w:rsidRPr="00010056">
        <w:rPr>
          <w:color w:val="800026"/>
          <w:rPrChange w:id="1503" w:author="Bob Rudis" w:date="2013-10-31T22:48:00Z">
            <w:rPr/>
          </w:rPrChange>
        </w:rPr>
        <w:t>from datetime import datetime</w:t>
      </w:r>
    </w:p>
    <w:p w14:paraId="2EFE6AD5" w14:textId="77777777" w:rsidR="00D028E1" w:rsidRPr="00010056" w:rsidRDefault="00D028E1">
      <w:pPr>
        <w:pStyle w:val="CodeListing"/>
        <w:rPr>
          <w:color w:val="800026"/>
          <w:rPrChange w:id="1504" w:author="Bob Rudis" w:date="2013-10-31T22:48:00Z">
            <w:rPr/>
          </w:rPrChange>
        </w:rPr>
        <w:pPrChange w:id="1505" w:author="Bob Rudis" w:date="2013-10-31T22:30:00Z">
          <w:pPr>
            <w:pStyle w:val="CodeSnippet"/>
          </w:pPr>
        </w:pPrChange>
      </w:pPr>
      <w:r w:rsidRPr="00010056">
        <w:rPr>
          <w:color w:val="800026"/>
          <w:rPrChange w:id="1506" w:author="Bob Rudis" w:date="2013-10-31T22:48:00Z">
            <w:rPr/>
          </w:rPrChange>
        </w:rPr>
        <w:t>import redis</w:t>
      </w:r>
    </w:p>
    <w:p w14:paraId="71552E7D" w14:textId="77777777" w:rsidR="00D028E1" w:rsidRPr="00010056" w:rsidRDefault="00D028E1">
      <w:pPr>
        <w:pStyle w:val="CodeListing"/>
        <w:rPr>
          <w:color w:val="800026"/>
          <w:rPrChange w:id="1507" w:author="Bob Rudis" w:date="2013-10-31T22:48:00Z">
            <w:rPr/>
          </w:rPrChange>
        </w:rPr>
        <w:pPrChange w:id="1508" w:author="Bob Rudis" w:date="2013-10-31T22:30:00Z">
          <w:pPr>
            <w:pStyle w:val="CodeSnippet"/>
          </w:pPr>
        </w:pPrChange>
      </w:pPr>
      <w:r w:rsidRPr="00010056">
        <w:rPr>
          <w:color w:val="800026"/>
          <w:rPrChange w:id="1509" w:author="Bob Rudis" w:date="2013-10-31T22:48:00Z">
            <w:rPr/>
          </w:rPrChange>
        </w:rPr>
        <w:t>import pickle</w:t>
      </w:r>
    </w:p>
    <w:p w14:paraId="6BE56BB1" w14:textId="77777777" w:rsidR="00D028E1" w:rsidRPr="00010056" w:rsidRDefault="00D028E1">
      <w:pPr>
        <w:pStyle w:val="CodeListing"/>
        <w:rPr>
          <w:color w:val="800026"/>
          <w:rPrChange w:id="1510" w:author="Bob Rudis" w:date="2013-10-31T22:48:00Z">
            <w:rPr/>
          </w:rPrChange>
        </w:rPr>
        <w:pPrChange w:id="1511" w:author="Bob Rudis" w:date="2013-10-31T22:30:00Z">
          <w:pPr>
            <w:pStyle w:val="CodeSnippet"/>
          </w:pPr>
        </w:pPrChange>
      </w:pPr>
      <w:r w:rsidRPr="00010056">
        <w:rPr>
          <w:color w:val="800026"/>
          <w:rPrChange w:id="1512" w:author="Bob Rudis" w:date="2013-10-31T22:48:00Z">
            <w:rPr/>
          </w:rPrChange>
        </w:rPr>
        <w:t>import sys</w:t>
      </w:r>
    </w:p>
    <w:p w14:paraId="5B614FEC" w14:textId="77777777" w:rsidR="00D028E1" w:rsidRPr="004F18A3" w:rsidRDefault="00D028E1">
      <w:pPr>
        <w:pStyle w:val="CodeListing"/>
        <w:pPrChange w:id="1513" w:author="Bob Rudis" w:date="2013-10-31T22:30:00Z">
          <w:pPr>
            <w:pStyle w:val="CodeSnippet"/>
          </w:pPr>
        </w:pPrChange>
      </w:pPr>
    </w:p>
    <w:p w14:paraId="3F43FCDB" w14:textId="77777777" w:rsidR="00D028E1" w:rsidRPr="00010056" w:rsidRDefault="00D028E1">
      <w:pPr>
        <w:pStyle w:val="CodeListing"/>
        <w:rPr>
          <w:i/>
          <w:color w:val="9B9B9B"/>
          <w:rPrChange w:id="1514" w:author="Bob Rudis" w:date="2013-10-31T22:48:00Z">
            <w:rPr>
              <w:i/>
            </w:rPr>
          </w:rPrChange>
        </w:rPr>
        <w:pPrChange w:id="1515" w:author="Bob Rudis" w:date="2013-10-31T22:30:00Z">
          <w:pPr>
            <w:pStyle w:val="CodeSnippet"/>
          </w:pPr>
        </w:pPrChange>
      </w:pPr>
      <w:r w:rsidRPr="00010056">
        <w:rPr>
          <w:i/>
          <w:color w:val="9B9B9B"/>
          <w:rPrChange w:id="1516" w:author="Bob Rudis" w:date="2013-10-31T22:48:00Z">
            <w:rPr>
              <w:i/>
            </w:rPr>
          </w:rPrChange>
        </w:rPr>
        <w:t># setup Redis connection</w:t>
      </w:r>
    </w:p>
    <w:p w14:paraId="2E483B85" w14:textId="77777777" w:rsidR="00D028E1" w:rsidRPr="00010056" w:rsidRDefault="00D028E1">
      <w:pPr>
        <w:pStyle w:val="CodeListing"/>
        <w:rPr>
          <w:color w:val="800026"/>
          <w:rPrChange w:id="1517" w:author="Bob Rudis" w:date="2013-10-31T22:48:00Z">
            <w:rPr/>
          </w:rPrChange>
        </w:rPr>
        <w:pPrChange w:id="1518" w:author="Bob Rudis" w:date="2013-10-31T22:30:00Z">
          <w:pPr>
            <w:pStyle w:val="CodeSnippet"/>
          </w:pPr>
        </w:pPrChange>
      </w:pPr>
      <w:r w:rsidRPr="00010056">
        <w:rPr>
          <w:color w:val="800026"/>
          <w:rPrChange w:id="1519" w:author="Bob Rudis" w:date="2013-10-31T22:48:00Z">
            <w:rPr/>
          </w:rPrChange>
        </w:rPr>
        <w:t>red = redis.StrictRedis(host='localhost', port=6379, db=0)</w:t>
      </w:r>
    </w:p>
    <w:p w14:paraId="24202E9E" w14:textId="77777777" w:rsidR="00D028E1" w:rsidRPr="004F18A3" w:rsidRDefault="00D028E1">
      <w:pPr>
        <w:pStyle w:val="CodeListing"/>
        <w:pPrChange w:id="1520" w:author="Bob Rudis" w:date="2013-10-31T22:30:00Z">
          <w:pPr>
            <w:pStyle w:val="CodeSnippet"/>
          </w:pPr>
        </w:pPrChange>
      </w:pPr>
    </w:p>
    <w:p w14:paraId="01A919F3" w14:textId="77777777" w:rsidR="00D028E1" w:rsidRPr="00010056" w:rsidRDefault="00D028E1">
      <w:pPr>
        <w:pStyle w:val="CodeListing"/>
        <w:rPr>
          <w:i/>
          <w:color w:val="9B9B9B"/>
          <w:rPrChange w:id="1521" w:author="Bob Rudis" w:date="2013-10-31T22:48:00Z">
            <w:rPr>
              <w:i/>
            </w:rPr>
          </w:rPrChange>
        </w:rPr>
        <w:pPrChange w:id="1522" w:author="Bob Rudis" w:date="2013-10-31T22:30:00Z">
          <w:pPr>
            <w:pStyle w:val="CodeSnippet"/>
          </w:pPr>
        </w:pPrChange>
      </w:pPr>
      <w:r w:rsidRPr="00010056">
        <w:rPr>
          <w:i/>
          <w:color w:val="9B9B9B"/>
          <w:rPrChange w:id="1523" w:author="Bob Rudis" w:date="2013-10-31T22:48:00Z">
            <w:rPr>
              <w:i/>
            </w:rPr>
          </w:rPrChange>
        </w:rPr>
        <w:t># get IP address from the command line &amp; query Redis</w:t>
      </w:r>
    </w:p>
    <w:p w14:paraId="4F553BBE" w14:textId="77777777" w:rsidR="00E07145" w:rsidRPr="00010056" w:rsidRDefault="00E07145">
      <w:pPr>
        <w:pStyle w:val="CodeListing"/>
        <w:rPr>
          <w:color w:val="800026"/>
          <w:rPrChange w:id="1524" w:author="Bob Rudis" w:date="2013-10-31T22:48:00Z">
            <w:rPr/>
          </w:rPrChange>
        </w:rPr>
        <w:pPrChange w:id="1525" w:author="Bob Rudis" w:date="2013-10-31T22:30:00Z">
          <w:pPr>
            <w:pStyle w:val="CodeSnippet"/>
          </w:pPr>
        </w:pPrChange>
      </w:pPr>
      <w:r w:rsidRPr="00010056">
        <w:rPr>
          <w:color w:val="800026"/>
          <w:rPrChange w:id="1526" w:author="Bob Rudis" w:date="2013-10-31T22:48:00Z">
            <w:rPr/>
          </w:rPrChange>
        </w:rPr>
        <w:t>ipaddr = sys.argv[1]</w:t>
      </w:r>
    </w:p>
    <w:p w14:paraId="13E1D845" w14:textId="77777777" w:rsidR="00D028E1" w:rsidRPr="00010056" w:rsidRDefault="00D028E1">
      <w:pPr>
        <w:pStyle w:val="CodeListing"/>
        <w:rPr>
          <w:color w:val="800026"/>
          <w:rPrChange w:id="1527" w:author="Bob Rudis" w:date="2013-10-31T22:48:00Z">
            <w:rPr/>
          </w:rPrChange>
        </w:rPr>
        <w:pPrChange w:id="1528" w:author="Bob Rudis" w:date="2013-10-31T22:30:00Z">
          <w:pPr>
            <w:pStyle w:val="CodeSnippet"/>
          </w:pPr>
        </w:pPrChange>
      </w:pPr>
      <w:r w:rsidRPr="00010056">
        <w:rPr>
          <w:color w:val="800026"/>
          <w:rPrChange w:id="1529" w:author="Bob Rudis" w:date="2013-10-31T22:48:00Z">
            <w:rPr/>
          </w:rPrChange>
        </w:rPr>
        <w:t xml:space="preserve">ioc = red.get("ip:%s" % </w:t>
      </w:r>
      <w:r w:rsidR="00E07145" w:rsidRPr="00010056">
        <w:rPr>
          <w:color w:val="800026"/>
          <w:rPrChange w:id="1530" w:author="Bob Rudis" w:date="2013-10-31T22:48:00Z">
            <w:rPr/>
          </w:rPrChange>
        </w:rPr>
        <w:t>ipaddr</w:t>
      </w:r>
      <w:r w:rsidRPr="00010056">
        <w:rPr>
          <w:color w:val="800026"/>
          <w:rPrChange w:id="1531" w:author="Bob Rudis" w:date="2013-10-31T22:48:00Z">
            <w:rPr/>
          </w:rPrChange>
        </w:rPr>
        <w:t>)</w:t>
      </w:r>
    </w:p>
    <w:p w14:paraId="5A3291C0" w14:textId="77777777" w:rsidR="00D028E1" w:rsidRPr="004F18A3" w:rsidRDefault="00D028E1">
      <w:pPr>
        <w:pStyle w:val="CodeListing"/>
        <w:pPrChange w:id="1532" w:author="Bob Rudis" w:date="2013-10-31T22:30:00Z">
          <w:pPr>
            <w:pStyle w:val="CodeSnippet"/>
          </w:pPr>
        </w:pPrChange>
      </w:pPr>
    </w:p>
    <w:p w14:paraId="610E65EA" w14:textId="77777777" w:rsidR="00D028E1" w:rsidRPr="00010056" w:rsidRDefault="00D028E1">
      <w:pPr>
        <w:pStyle w:val="CodeListing"/>
        <w:rPr>
          <w:i/>
          <w:color w:val="9B9B9B"/>
          <w:rPrChange w:id="1533" w:author="Bob Rudis" w:date="2013-10-31T22:48:00Z">
            <w:rPr>
              <w:i/>
            </w:rPr>
          </w:rPrChange>
        </w:rPr>
        <w:pPrChange w:id="1534" w:author="Bob Rudis" w:date="2013-10-31T22:30:00Z">
          <w:pPr>
            <w:pStyle w:val="CodeSnippet"/>
          </w:pPr>
        </w:pPrChange>
      </w:pPr>
      <w:r w:rsidRPr="00010056">
        <w:rPr>
          <w:i/>
          <w:color w:val="9B9B9B"/>
          <w:rPrChange w:id="1535" w:author="Bob Rudis" w:date="2013-10-31T22:48:00Z">
            <w:rPr>
              <w:i/>
            </w:rPr>
          </w:rPrChange>
        </w:rPr>
        <w:t># if found</w:t>
      </w:r>
    </w:p>
    <w:p w14:paraId="0068A2D2" w14:textId="77777777" w:rsidR="00D028E1" w:rsidRPr="00010056" w:rsidRDefault="00D028E1">
      <w:pPr>
        <w:pStyle w:val="CodeListing"/>
        <w:rPr>
          <w:color w:val="800026"/>
          <w:rPrChange w:id="1536" w:author="Bob Rudis" w:date="2013-10-31T22:48:00Z">
            <w:rPr/>
          </w:rPrChange>
        </w:rPr>
        <w:pPrChange w:id="1537" w:author="Bob Rudis" w:date="2013-10-31T22:30:00Z">
          <w:pPr>
            <w:pStyle w:val="CodeSnippet"/>
          </w:pPr>
        </w:pPrChange>
      </w:pPr>
      <w:r w:rsidRPr="00010056">
        <w:rPr>
          <w:color w:val="800026"/>
          <w:rPrChange w:id="1538" w:author="Bob Rudis" w:date="2013-10-31T22:48:00Z">
            <w:rPr/>
          </w:rPrChange>
        </w:rPr>
        <w:t>if (ioc != None):</w:t>
      </w:r>
    </w:p>
    <w:p w14:paraId="493AF97A" w14:textId="77777777" w:rsidR="00D028E1" w:rsidRPr="00010056" w:rsidRDefault="00D028E1">
      <w:pPr>
        <w:pStyle w:val="CodeListing"/>
        <w:rPr>
          <w:color w:val="800026"/>
          <w:rPrChange w:id="1539" w:author="Bob Rudis" w:date="2013-10-31T22:48:00Z">
            <w:rPr/>
          </w:rPrChange>
        </w:rPr>
        <w:pPrChange w:id="1540" w:author="Bob Rudis" w:date="2013-10-31T22:30:00Z">
          <w:pPr>
            <w:pStyle w:val="CodeSnippet"/>
          </w:pPr>
        </w:pPrChange>
      </w:pPr>
      <w:r w:rsidRPr="00010056">
        <w:rPr>
          <w:color w:val="800026"/>
          <w:rPrChange w:id="1541" w:author="Bob Rudis" w:date="2013-10-31T22:48:00Z">
            <w:rPr/>
          </w:rPrChange>
        </w:rPr>
        <w:t xml:space="preserve">      b = pickle.loads(ioc)</w:t>
      </w:r>
    </w:p>
    <w:p w14:paraId="76819715" w14:textId="77777777" w:rsidR="00D028E1" w:rsidRPr="00010056" w:rsidRDefault="00D028E1">
      <w:pPr>
        <w:pStyle w:val="CodeListing"/>
        <w:rPr>
          <w:color w:val="800026"/>
          <w:rPrChange w:id="1542" w:author="Bob Rudis" w:date="2013-10-31T22:48:00Z">
            <w:rPr/>
          </w:rPrChange>
        </w:rPr>
        <w:pPrChange w:id="1543" w:author="Bob Rudis" w:date="2013-10-31T22:30:00Z">
          <w:pPr>
            <w:pStyle w:val="CodeSnippet"/>
          </w:pPr>
        </w:pPrChange>
      </w:pPr>
      <w:r w:rsidRPr="00010056">
        <w:rPr>
          <w:color w:val="800026"/>
          <w:rPrChange w:id="1544" w:author="Bob Rudis" w:date="2013-10-31T22:48:00Z">
            <w:rPr/>
          </w:rPrChange>
        </w:rPr>
        <w:t xml:space="preserve">      print("IP [%s] was last seen on [%s].\n</w:t>
      </w:r>
      <w:r w:rsidR="00E07145" w:rsidRPr="00010056">
        <w:rPr>
          <w:color w:val="800026"/>
          <w:rPrChange w:id="1545" w:author="Bob Rudis" w:date="2013-10-31T22:48:00Z">
            <w:rPr/>
          </w:rPrChange>
        </w:rPr>
        <w:t xml:space="preserve">Total times seen </w:t>
      </w:r>
      <w:r w:rsidRPr="00010056">
        <w:rPr>
          <w:color w:val="800026"/>
          <w:rPrChange w:id="1546" w:author="Bob Rudis" w:date="2013-10-31T22:48:00Z">
            <w:rPr/>
          </w:rPrChange>
        </w:rPr>
        <w:t>")</w:t>
      </w:r>
    </w:p>
    <w:p w14:paraId="648E0014" w14:textId="77777777" w:rsidR="00E07145" w:rsidRPr="00010056" w:rsidRDefault="00E07145">
      <w:pPr>
        <w:pStyle w:val="CodeListing"/>
        <w:rPr>
          <w:color w:val="800026"/>
          <w:rPrChange w:id="1547" w:author="Bob Rudis" w:date="2013-10-31T22:48:00Z">
            <w:rPr/>
          </w:rPrChange>
        </w:rPr>
        <w:pPrChange w:id="1548" w:author="Bob Rudis" w:date="2013-10-31T22:30:00Z">
          <w:pPr>
            <w:pStyle w:val="CodeSnippet"/>
          </w:pPr>
        </w:pPrChange>
      </w:pPr>
      <w:r w:rsidRPr="00010056">
        <w:rPr>
          <w:color w:val="800026"/>
          <w:rPrChange w:id="1549" w:author="Bob Rudis" w:date="2013-10-31T22:48:00Z">
            <w:rPr/>
          </w:rPrChange>
        </w:rPr>
        <w:t xml:space="preserve">      print("s</w:t>
      </w:r>
      <w:r w:rsidR="00D028E1" w:rsidRPr="00010056">
        <w:rPr>
          <w:color w:val="800026"/>
          <w:rPrChange w:id="1550" w:author="Bob Rudis" w:date="2013-10-31T22:48:00Z">
            <w:rPr/>
          </w:rPrChange>
        </w:rPr>
        <w:t>ince</w:t>
      </w:r>
      <w:r w:rsidRPr="00010056">
        <w:rPr>
          <w:color w:val="800026"/>
          <w:rPrChange w:id="1551" w:author="Bob Rudis" w:date="2013-10-31T22:48:00Z">
            <w:rPr/>
          </w:rPrChange>
        </w:rPr>
        <w:t xml:space="preserve"> we started counting: [%d]." %</w:t>
      </w:r>
    </w:p>
    <w:p w14:paraId="36A5FE6B" w14:textId="77777777" w:rsidR="00D028E1" w:rsidRPr="00010056" w:rsidRDefault="00E07145">
      <w:pPr>
        <w:pStyle w:val="CodeListing"/>
        <w:rPr>
          <w:color w:val="800026"/>
          <w:rPrChange w:id="1552" w:author="Bob Rudis" w:date="2013-10-31T22:48:00Z">
            <w:rPr/>
          </w:rPrChange>
        </w:rPr>
        <w:pPrChange w:id="1553" w:author="Bob Rudis" w:date="2013-10-31T22:30:00Z">
          <w:pPr>
            <w:pStyle w:val="CodeSnippet"/>
          </w:pPr>
        </w:pPrChange>
      </w:pPr>
      <w:r w:rsidRPr="00010056">
        <w:rPr>
          <w:color w:val="800026"/>
          <w:rPrChange w:id="1554" w:author="Bob Rudis" w:date="2013-10-31T22:48:00Z">
            <w:rPr/>
          </w:rPrChange>
        </w:rPr>
        <w:t xml:space="preserve">            </w:t>
      </w:r>
      <w:r w:rsidR="00D028E1" w:rsidRPr="00010056">
        <w:rPr>
          <w:color w:val="800026"/>
          <w:rPrChange w:id="1555" w:author="Bob Rudis" w:date="2013-10-31T22:48:00Z">
            <w:rPr/>
          </w:rPrChange>
        </w:rPr>
        <w:t>(</w:t>
      </w:r>
      <w:r w:rsidRPr="00010056">
        <w:rPr>
          <w:color w:val="800026"/>
          <w:rPrChange w:id="1556" w:author="Bob Rudis" w:date="2013-10-31T22:48:00Z">
            <w:rPr/>
          </w:rPrChange>
        </w:rPr>
        <w:t>ipaddr</w:t>
      </w:r>
      <w:r w:rsidR="00D028E1" w:rsidRPr="00010056">
        <w:rPr>
          <w:color w:val="800026"/>
          <w:rPrChange w:id="1557" w:author="Bob Rudis" w:date="2013-10-31T22:48:00Z">
            <w:rPr/>
          </w:rPrChange>
        </w:rPr>
        <w:t>,</w:t>
      </w:r>
      <w:r w:rsidRPr="00010056">
        <w:rPr>
          <w:color w:val="800026"/>
          <w:rPrChange w:id="1558" w:author="Bob Rudis" w:date="2013-10-31T22:48:00Z">
            <w:rPr/>
          </w:rPrChange>
        </w:rPr>
        <w:t xml:space="preserve"> </w:t>
      </w:r>
      <w:r w:rsidR="00D028E1" w:rsidRPr="00010056">
        <w:rPr>
          <w:color w:val="800026"/>
          <w:rPrChange w:id="1559" w:author="Bob Rudis" w:date="2013-10-31T22:48:00Z">
            <w:rPr/>
          </w:rPrChange>
        </w:rPr>
        <w:t>datetime.fromtimestamp(b['ls']),b['ct']))</w:t>
      </w:r>
    </w:p>
    <w:p w14:paraId="191E3214" w14:textId="77777777" w:rsidR="00D028E1" w:rsidRPr="00010056" w:rsidRDefault="00D028E1">
      <w:pPr>
        <w:pStyle w:val="CodeListing"/>
        <w:rPr>
          <w:color w:val="800026"/>
          <w:rPrChange w:id="1560" w:author="Bob Rudis" w:date="2013-10-31T22:48:00Z">
            <w:rPr/>
          </w:rPrChange>
        </w:rPr>
        <w:pPrChange w:id="1561" w:author="Bob Rudis" w:date="2013-10-31T22:30:00Z">
          <w:pPr>
            <w:pStyle w:val="CodeSnippet"/>
          </w:pPr>
        </w:pPrChange>
      </w:pPr>
      <w:r w:rsidRPr="00010056">
        <w:rPr>
          <w:color w:val="800026"/>
          <w:rPrChange w:id="1562" w:author="Bob Rudis" w:date="2013-10-31T22:48:00Z">
            <w:rPr/>
          </w:rPrChange>
        </w:rPr>
        <w:t>else:</w:t>
      </w:r>
    </w:p>
    <w:p w14:paraId="3673EFA0" w14:textId="77777777" w:rsidR="00D028E1" w:rsidRPr="00010056" w:rsidRDefault="00852565">
      <w:pPr>
        <w:pStyle w:val="CodeListing"/>
        <w:rPr>
          <w:color w:val="800026"/>
          <w:rPrChange w:id="1563" w:author="Bob Rudis" w:date="2013-10-31T22:48:00Z">
            <w:rPr/>
          </w:rPrChange>
        </w:rPr>
        <w:pPrChange w:id="1564" w:author="Bob Rudis" w:date="2013-10-31T22:30:00Z">
          <w:pPr>
            <w:pStyle w:val="CodeSnippet"/>
          </w:pPr>
        </w:pPrChange>
      </w:pPr>
      <w:r w:rsidRPr="00010056">
        <w:rPr>
          <w:color w:val="800026"/>
          <w:rPrChange w:id="1565" w:author="Bob Rudis" w:date="2013-10-31T22:48:00Z">
            <w:rPr/>
          </w:rPrChange>
        </w:rPr>
        <w:t xml:space="preserve">   </w:t>
      </w:r>
      <w:r w:rsidR="00D028E1" w:rsidRPr="00010056">
        <w:rPr>
          <w:color w:val="800026"/>
          <w:rPrChange w:id="1566" w:author="Bob Rudis" w:date="2013-10-31T22:48:00Z">
            <w:rPr/>
          </w:rPrChange>
        </w:rPr>
        <w:t>print("%s has not been seen, yet." % ipaddr)</w:t>
      </w:r>
    </w:p>
    <w:p w14:paraId="18BC961C" w14:textId="40B0E5D1" w:rsidR="00E07145" w:rsidRDefault="00E07145" w:rsidP="00E07145">
      <w:pPr>
        <w:pStyle w:val="Para"/>
      </w:pPr>
      <w:r>
        <w:t>Now, it’s quick work from the command line to know whether you’ve seen an IP address</w:t>
      </w:r>
      <w:ins w:id="1567" w:author="Bob Rudis" w:date="2013-10-31T22:47:00Z">
        <w:r w:rsidR="00010056">
          <w:t xml:space="preserve"> (substitute </w:t>
        </w:r>
        <w:r w:rsidR="00010056" w:rsidRPr="00010056">
          <w:rPr>
            <w:rStyle w:val="InlineCode"/>
            <w:rPrChange w:id="1568" w:author="Bob Rudis" w:date="2013-10-31T22:48:00Z">
              <w:rPr/>
            </w:rPrChange>
          </w:rPr>
          <w:t>24.62.253.107</w:t>
        </w:r>
        <w:r w:rsidR="00010056">
          <w:t xml:space="preserve"> with a known address to get a “found” result in your setup)</w:t>
        </w:r>
      </w:ins>
      <w:r>
        <w:t>:</w:t>
      </w:r>
    </w:p>
    <w:p w14:paraId="15D76081" w14:textId="4849E772" w:rsidR="00E07145" w:rsidRPr="00FA6BE7" w:rsidRDefault="00492C54" w:rsidP="00E07145">
      <w:pPr>
        <w:pStyle w:val="CodeSnippet"/>
      </w:pPr>
      <w:r w:rsidRPr="00FA6BE7">
        <w:rPr>
          <w:color w:val="252525"/>
          <w:rPrChange w:id="1569" w:author="Bob Rudis" w:date="2013-10-31T22:49:00Z">
            <w:rPr/>
          </w:rPrChange>
        </w:rPr>
        <w:t xml:space="preserve">dds$ </w:t>
      </w:r>
      <w:ins w:id="1570" w:author="Bob Rudis" w:date="2013-10-31T22:43:00Z">
        <w:r w:rsidR="004F18A3" w:rsidRPr="00FA6BE7">
          <w:rPr>
            <w:color w:val="800026"/>
            <w:rPrChange w:id="1571" w:author="Bob Rudis" w:date="2013-10-31T22:49:00Z">
              <w:rPr>
                <w:highlight w:val="yellow"/>
              </w:rPr>
            </w:rPrChange>
          </w:rPr>
          <w:t xml:space="preserve">python </w:t>
        </w:r>
      </w:ins>
      <w:r w:rsidRPr="00FA6BE7">
        <w:rPr>
          <w:color w:val="800026"/>
          <w:rPrChange w:id="1572" w:author="Bob Rudis" w:date="2013-10-31T22:49:00Z">
            <w:rPr/>
          </w:rPrChange>
        </w:rPr>
        <w:t>lastseen</w:t>
      </w:r>
      <w:ins w:id="1573" w:author="Bob Rudis" w:date="2013-10-31T22:43:00Z">
        <w:r w:rsidR="004F18A3" w:rsidRPr="00FA6BE7">
          <w:rPr>
            <w:color w:val="800026"/>
            <w:rPrChange w:id="1574" w:author="Bob Rudis" w:date="2013-10-31T22:49:00Z">
              <w:rPr>
                <w:highlight w:val="yellow"/>
              </w:rPr>
            </w:rPrChange>
          </w:rPr>
          <w:t>.py</w:t>
        </w:r>
      </w:ins>
      <w:r w:rsidRPr="00FA6BE7">
        <w:rPr>
          <w:color w:val="800026"/>
          <w:rPrChange w:id="1575" w:author="Bob Rudis" w:date="2013-10-31T22:49:00Z">
            <w:rPr/>
          </w:rPrChange>
        </w:rPr>
        <w:t xml:space="preserve"> 24.62.253.107</w:t>
      </w:r>
    </w:p>
    <w:p w14:paraId="029DEE6A" w14:textId="77777777" w:rsidR="00E07145" w:rsidRPr="00FA6BE7" w:rsidRDefault="00E07145" w:rsidP="00E07145">
      <w:pPr>
        <w:pStyle w:val="CodeSnippet"/>
        <w:rPr>
          <w:color w:val="252525"/>
          <w:rPrChange w:id="1576" w:author="Bob Rudis" w:date="2013-10-31T22:49:00Z">
            <w:rPr/>
          </w:rPrChange>
        </w:rPr>
      </w:pPr>
      <w:r w:rsidRPr="00FA6BE7">
        <w:rPr>
          <w:color w:val="252525"/>
          <w:rPrChange w:id="1577" w:author="Bob Rudis" w:date="2013-10-31T22:49:00Z">
            <w:rPr/>
          </w:rPrChange>
        </w:rPr>
        <w:t>IP [24.62.253.107] was last seen on [2013-10-13 18:57:59.875430].</w:t>
      </w:r>
    </w:p>
    <w:p w14:paraId="7FCFF8CC" w14:textId="77777777" w:rsidR="00E07145" w:rsidRPr="00FA6BE7" w:rsidRDefault="00E07145" w:rsidP="00E07145">
      <w:pPr>
        <w:pStyle w:val="CodeSnippet"/>
        <w:rPr>
          <w:color w:val="252525"/>
          <w:rPrChange w:id="1578" w:author="Bob Rudis" w:date="2013-10-31T22:49:00Z">
            <w:rPr/>
          </w:rPrChange>
        </w:rPr>
      </w:pPr>
      <w:r w:rsidRPr="00FA6BE7">
        <w:rPr>
          <w:color w:val="252525"/>
          <w:rPrChange w:id="1579" w:author="Bob Rudis" w:date="2013-10-31T22:49:00Z">
            <w:rPr/>
          </w:rPrChange>
        </w:rPr>
        <w:t>Total times seen since we started counting: [80787].</w:t>
      </w:r>
    </w:p>
    <w:p w14:paraId="6888B554" w14:textId="77777777" w:rsidR="00BA2046" w:rsidRDefault="00E07145" w:rsidP="008F4DB2">
      <w:pPr>
        <w:pStyle w:val="Para"/>
      </w:pPr>
      <w:r>
        <w:t xml:space="preserve">If you’re thinking, “I could just use </w:t>
      </w:r>
      <w:r w:rsidRPr="00E07145">
        <w:rPr>
          <w:rStyle w:val="InlineCode"/>
        </w:rPr>
        <w:t>grep</w:t>
      </w:r>
      <w:ins w:id="1580" w:author="Kent, Kevin - Indianapolis" w:date="2013-10-25T13:55:00Z">
        <w:r w:rsidR="005B5BCF" w:rsidRPr="005B5BCF">
          <w:rPr>
            <w:rPrChange w:id="1581" w:author="Kent, Kevin - Indianapolis" w:date="2013-10-25T13:55:00Z">
              <w:rPr>
                <w:rStyle w:val="InlineCode"/>
              </w:rPr>
            </w:rPrChange>
          </w:rPr>
          <w:t>,</w:t>
        </w:r>
      </w:ins>
      <w:r>
        <w:t>”</w:t>
      </w:r>
      <w:del w:id="1582" w:author="Kent, Kevin - Indianapolis" w:date="2013-10-25T13:55:00Z">
        <w:r w:rsidDel="005B5BCF">
          <w:delText>,</w:delText>
        </w:r>
      </w:del>
      <w:r>
        <w:t xml:space="preserve"> remember that this is a constantly streaming, online activity from potentially hundreds or thousands of sources spanning weeks or months. If you architect it properly, </w:t>
      </w:r>
      <w:proofErr w:type="spellStart"/>
      <w:r>
        <w:t>Redis</w:t>
      </w:r>
      <w:proofErr w:type="spellEnd"/>
      <w:r>
        <w:t xml:space="preserve"> will always beat </w:t>
      </w:r>
      <w:del w:id="1583" w:author="Kent, Kevin - Indianapolis" w:date="2013-10-25T13:55:00Z">
        <w:r w:rsidDel="005B5BCF">
          <w:delText>“</w:delText>
        </w:r>
      </w:del>
      <w:r w:rsidRPr="00E07145">
        <w:rPr>
          <w:rStyle w:val="InlineCode"/>
        </w:rPr>
        <w:t>grep</w:t>
      </w:r>
      <w:del w:id="1584" w:author="Kent, Kevin - Indianapolis" w:date="2013-10-25T13:55:00Z">
        <w:r w:rsidDel="005B5BCF">
          <w:delText>”</w:delText>
        </w:r>
      </w:del>
      <w:r>
        <w:t>.</w:t>
      </w:r>
    </w:p>
    <w:p w14:paraId="5FA134CD" w14:textId="77777777" w:rsidR="00F86F73" w:rsidRDefault="0004354A" w:rsidP="00F86F73">
      <w:pPr>
        <w:pStyle w:val="H2"/>
      </w:pPr>
      <w:r>
        <w:lastRenderedPageBreak/>
        <w:t>Hive</w:t>
      </w:r>
    </w:p>
    <w:p w14:paraId="46737BC8" w14:textId="77777777" w:rsidR="00413D9B" w:rsidRDefault="00F86F73" w:rsidP="006A55EE">
      <w:pPr>
        <w:pStyle w:val="Para"/>
        <w:rPr>
          <w:ins w:id="1585" w:author="Bob Rudis" w:date="2013-10-31T22:51:00Z"/>
        </w:rPr>
      </w:pPr>
      <w:r>
        <w:t>It’s virtually impossible to write a book about data</w:t>
      </w:r>
      <w:r w:rsidR="003269E3">
        <w:t xml:space="preserve"> analysis</w:t>
      </w:r>
      <w:r>
        <w:t xml:space="preserve"> without mentioning </w:t>
      </w:r>
      <w:del w:id="1586" w:author="Kent, Kevin - Indianapolis" w:date="2013-10-25T13:55:00Z">
        <w:r w:rsidDel="005B5BCF">
          <w:delText>“</w:delText>
        </w:r>
      </w:del>
      <w:proofErr w:type="spellStart"/>
      <w:r>
        <w:t>Hadoop</w:t>
      </w:r>
      <w:proofErr w:type="spellEnd"/>
      <w:del w:id="1587" w:author="Kent, Kevin - Indianapolis" w:date="2013-10-25T13:55:00Z">
        <w:r w:rsidDel="005B5BCF">
          <w:delText>”</w:delText>
        </w:r>
      </w:del>
      <w:r w:rsidR="006A55EE">
        <w:t xml:space="preserve"> (</w:t>
      </w:r>
      <w:r w:rsidR="006A55EE" w:rsidRPr="00414225">
        <w:rPr>
          <w:rStyle w:val="InlineURL"/>
          <w:highlight w:val="green"/>
          <w:rPrChange w:id="1588" w:author="Russell Thomas" w:date="2013-10-22T13:27:00Z">
            <w:rPr>
              <w:rStyle w:val="InlineURL"/>
            </w:rPr>
          </w:rPrChange>
        </w:rPr>
        <w:t>http://wiki.apache.org/hadoop</w:t>
      </w:r>
      <w:r w:rsidR="006A55EE">
        <w:t>)</w:t>
      </w:r>
      <w:r>
        <w:t xml:space="preserve">, and if you’re already investigating or using </w:t>
      </w:r>
      <w:proofErr w:type="spellStart"/>
      <w:r>
        <w:t>Hadoop</w:t>
      </w:r>
      <w:proofErr w:type="spellEnd"/>
      <w:ins w:id="1589" w:author="Kent, Kevin - Indianapolis" w:date="2013-10-30T13:24:00Z">
        <w:r w:rsidR="00B27B35">
          <w:t>,</w:t>
        </w:r>
      </w:ins>
      <w:r>
        <w:t xml:space="preserve"> then you may have come across </w:t>
      </w:r>
      <w:r w:rsidR="0004354A">
        <w:t xml:space="preserve">Hive </w:t>
      </w:r>
      <w:r w:rsidR="0004354A" w:rsidRPr="00414225">
        <w:rPr>
          <w:highlight w:val="green"/>
          <w:rPrChange w:id="1590" w:author="Russell Thomas" w:date="2013-10-22T13:27:00Z">
            <w:rPr/>
          </w:rPrChange>
        </w:rPr>
        <w:t>(</w:t>
      </w:r>
      <w:r w:rsidR="006A55EE" w:rsidRPr="00414225">
        <w:rPr>
          <w:rStyle w:val="InlineURL"/>
          <w:highlight w:val="green"/>
          <w:rPrChange w:id="1591" w:author="Russell Thomas" w:date="2013-10-22T13:27:00Z">
            <w:rPr>
              <w:rStyle w:val="InlineURL"/>
            </w:rPr>
          </w:rPrChange>
        </w:rPr>
        <w:t>http://wiki.apache.org/hadoop/Hive/LanguageManual</w:t>
      </w:r>
      <w:r w:rsidR="0004354A">
        <w:t xml:space="preserve">). Hive sits on top of the </w:t>
      </w:r>
      <w:proofErr w:type="spellStart"/>
      <w:r w:rsidR="0004354A">
        <w:t>Hadoop</w:t>
      </w:r>
      <w:proofErr w:type="spellEnd"/>
      <w:r w:rsidR="0004354A">
        <w:t xml:space="preserve"> Distributed file System </w:t>
      </w:r>
      <w:del w:id="1592" w:author="Kent, Kevin - Indianapolis" w:date="2013-10-30T13:24:00Z">
        <w:r w:rsidR="0004354A" w:rsidDel="00B27B35">
          <w:delText>(HDFS)</w:delText>
        </w:r>
        <w:r w:rsidR="00E77648" w:rsidDel="00B27B35">
          <w:delText xml:space="preserve"> </w:delText>
        </w:r>
        <w:r w:rsidR="006A55EE" w:rsidDel="00B27B35">
          <w:delText>(</w:delText>
        </w:r>
      </w:del>
      <w:ins w:id="1593" w:author="Russell Thomas" w:date="2013-10-22T13:29:00Z">
        <w:del w:id="1594" w:author="Kent, Kevin - Indianapolis" w:date="2013-10-30T13:24:00Z">
          <w:r w:rsidR="00414225" w:rsidDel="00B27B35">
            <w:rPr>
              <w:rStyle w:val="InlineURL"/>
              <w:highlight w:val="red"/>
            </w:rPr>
            <w:fldChar w:fldCharType="begin"/>
          </w:r>
          <w:r w:rsidR="00414225" w:rsidDel="00B27B35">
            <w:rPr>
              <w:rStyle w:val="InlineURL"/>
              <w:highlight w:val="red"/>
            </w:rPr>
            <w:delInstrText xml:space="preserve"> HYPERLINK "</w:delInstrText>
          </w:r>
        </w:del>
      </w:ins>
      <w:del w:id="1595" w:author="Kent, Kevin - Indianapolis" w:date="2013-10-30T13:24:00Z">
        <w:r w:rsidR="00414225" w:rsidRPr="00414225" w:rsidDel="00B27B35">
          <w:rPr>
            <w:rStyle w:val="InlineURL"/>
            <w:highlight w:val="red"/>
          </w:rPr>
          <w:delInstrText>http://hadoop.apache.org/docs/stable/hdfs_user_guide.html</w:delInstrText>
        </w:r>
      </w:del>
      <w:ins w:id="1596" w:author="Russell Thomas" w:date="2013-10-22T13:29:00Z">
        <w:del w:id="1597" w:author="Kent, Kevin - Indianapolis" w:date="2013-10-30T13:24:00Z">
          <w:r w:rsidR="00414225" w:rsidDel="00B27B35">
            <w:rPr>
              <w:rStyle w:val="InlineURL"/>
              <w:highlight w:val="red"/>
            </w:rPr>
            <w:delInstrText xml:space="preserve">" </w:delInstrText>
          </w:r>
          <w:r w:rsidR="00414225" w:rsidDel="00B27B35">
            <w:rPr>
              <w:rStyle w:val="InlineURL"/>
              <w:highlight w:val="red"/>
            </w:rPr>
            <w:fldChar w:fldCharType="separate"/>
          </w:r>
        </w:del>
      </w:ins>
      <w:del w:id="1598" w:author="Kent, Kevin - Indianapolis" w:date="2013-10-30T13:24:00Z">
        <w:r w:rsidR="00414225" w:rsidRPr="00047794" w:rsidDel="00B27B35">
          <w:rPr>
            <w:rStyle w:val="Hyperlink"/>
            <w:highlight w:val="red"/>
            <w:rPrChange w:id="1599" w:author="Russell Thomas" w:date="2013-10-22T13:29:00Z">
              <w:rPr>
                <w:rStyle w:val="InlineURL"/>
              </w:rPr>
            </w:rPrChange>
          </w:rPr>
          <w:delText>http://hadoop.apache.org/docs/stable/hdfs_user_guide.html</w:delText>
        </w:r>
      </w:del>
      <w:ins w:id="1600" w:author="Russell Thomas" w:date="2013-10-22T13:29:00Z">
        <w:del w:id="1601" w:author="Kent, Kevin - Indianapolis" w:date="2013-10-30T13:24:00Z">
          <w:r w:rsidR="00414225" w:rsidDel="00B27B35">
            <w:rPr>
              <w:rStyle w:val="InlineURL"/>
              <w:highlight w:val="red"/>
            </w:rPr>
            <w:fldChar w:fldCharType="end"/>
          </w:r>
          <w:r w:rsidR="00414225" w:rsidDel="00B27B35">
            <w:rPr>
              <w:rStyle w:val="InlineURL"/>
            </w:rPr>
            <w:delText xml:space="preserve"> </w:delText>
          </w:r>
        </w:del>
        <w:r w:rsidR="00414225" w:rsidRPr="00414225">
          <w:rPr>
            <w:rStyle w:val="InlineURL"/>
          </w:rPr>
          <w:t>http://hadoop.apache.org/docs/current/hadoop-project-dist/hadoop-hdfs/HdfsUserGuide.html</w:t>
        </w:r>
      </w:ins>
      <w:r w:rsidR="006A55EE">
        <w:t xml:space="preserve">) </w:t>
      </w:r>
      <w:r w:rsidR="006C28B8">
        <w:t>that</w:t>
      </w:r>
      <w:r w:rsidR="0004354A">
        <w:t xml:space="preserve"> </w:t>
      </w:r>
      <w:r w:rsidR="003269E3">
        <w:t>partitions data across—potentially—</w:t>
      </w:r>
      <w:r w:rsidR="003269E3" w:rsidRPr="00413D9B">
        <w:rPr>
          <w:i/>
        </w:rPr>
        <w:t>thousands</w:t>
      </w:r>
      <w:r w:rsidR="00E77648">
        <w:t xml:space="preserve"> of nodes. </w:t>
      </w:r>
      <w:proofErr w:type="spellStart"/>
      <w:r w:rsidR="003269E3">
        <w:t>Hadoop</w:t>
      </w:r>
      <w:proofErr w:type="spellEnd"/>
      <w:r w:rsidR="003269E3">
        <w:t xml:space="preserve"> </w:t>
      </w:r>
      <w:proofErr w:type="spellStart"/>
      <w:r w:rsidR="0004354A" w:rsidRPr="00B27B35">
        <w:rPr>
          <w:i/>
          <w:highlight w:val="cyan"/>
          <w:rPrChange w:id="1602" w:author="Kent, Kevin - Indianapolis" w:date="2013-10-30T13:26:00Z">
            <w:rPr>
              <w:i/>
            </w:rPr>
          </w:rPrChange>
        </w:rPr>
        <w:t>MapReduce</w:t>
      </w:r>
      <w:proofErr w:type="spellEnd"/>
      <w:r w:rsidR="003269E3">
        <w:t xml:space="preserve"> jobs execute across these nodes using this data. The </w:t>
      </w:r>
      <w:r w:rsidR="003269E3">
        <w:rPr>
          <w:i/>
        </w:rPr>
        <w:t>map</w:t>
      </w:r>
      <w:r w:rsidR="003269E3">
        <w:t xml:space="preserve"> compone</w:t>
      </w:r>
      <w:r w:rsidR="00413D9B">
        <w:t xml:space="preserve">nt takes a set of data elements, </w:t>
      </w:r>
      <w:r w:rsidR="003269E3">
        <w:t>breaks them into key/value pairs</w:t>
      </w:r>
      <w:ins w:id="1603" w:author="Kent, Kevin - Indianapolis" w:date="2013-10-25T13:55:00Z">
        <w:r w:rsidR="005B5BCF">
          <w:t>,</w:t>
        </w:r>
      </w:ins>
      <w:r w:rsidR="00413D9B">
        <w:t xml:space="preserve"> and performs a comparison </w:t>
      </w:r>
      <w:r w:rsidR="00E77648">
        <w:t>and/</w:t>
      </w:r>
      <w:r w:rsidR="00413D9B">
        <w:t xml:space="preserve">or computation on them. The </w:t>
      </w:r>
      <w:r w:rsidR="00413D9B">
        <w:rPr>
          <w:i/>
        </w:rPr>
        <w:t>reduce</w:t>
      </w:r>
      <w:r w:rsidR="00413D9B">
        <w:t xml:space="preserve"> componen</w:t>
      </w:r>
      <w:r w:rsidR="00AB128B">
        <w:t>t takes these results and combines</w:t>
      </w:r>
      <w:r w:rsidR="00413D9B">
        <w:t xml:space="preserve"> them to come up with a final result set</w:t>
      </w:r>
      <w:r w:rsidR="00E77648">
        <w:t xml:space="preserve"> (which may involve another comparison and/or computation)</w:t>
      </w:r>
      <w:r w:rsidR="00413D9B">
        <w:t>.</w:t>
      </w:r>
    </w:p>
    <w:p w14:paraId="3E2E7B68" w14:textId="77777777" w:rsidR="00A1686A" w:rsidRDefault="00A1686A" w:rsidP="00A1686A">
      <w:pPr>
        <w:pStyle w:val="FeatureType"/>
        <w:rPr>
          <w:ins w:id="1604" w:author="Bob Rudis" w:date="2013-10-31T22:51:00Z"/>
        </w:rPr>
      </w:pPr>
      <w:proofErr w:type="gramStart"/>
      <w:ins w:id="1605" w:author="Bob Rudis" w:date="2013-10-31T22:51:00Z">
        <w:r>
          <w:t>type</w:t>
        </w:r>
        <w:proofErr w:type="gramEnd"/>
        <w:r>
          <w:t>="general"</w:t>
        </w:r>
      </w:ins>
    </w:p>
    <w:p w14:paraId="6626B819" w14:textId="6DD7AF54" w:rsidR="00A1686A" w:rsidRDefault="00A1686A">
      <w:pPr>
        <w:pStyle w:val="FeatureTitle"/>
        <w:rPr>
          <w:ins w:id="1606" w:author="Bob Rudis" w:date="2013-10-31T22:52:00Z"/>
        </w:rPr>
        <w:pPrChange w:id="1607" w:author="Bob Rudis" w:date="2013-10-31T22:51:00Z">
          <w:pPr>
            <w:pStyle w:val="Para"/>
          </w:pPr>
        </w:pPrChange>
      </w:pPr>
      <w:proofErr w:type="spellStart"/>
      <w:ins w:id="1608" w:author="Bob Rudis" w:date="2013-10-31T22:52:00Z">
        <w:r>
          <w:t>MapReduce</w:t>
        </w:r>
        <w:proofErr w:type="spellEnd"/>
        <w:r>
          <w:t xml:space="preserve"> </w:t>
        </w:r>
        <w:proofErr w:type="spellStart"/>
        <w:r>
          <w:t>Redux</w:t>
        </w:r>
        <w:proofErr w:type="spellEnd"/>
      </w:ins>
    </w:p>
    <w:p w14:paraId="6F0354C3" w14:textId="40466D74" w:rsidR="00A1686A" w:rsidRDefault="00A1686A">
      <w:pPr>
        <w:pStyle w:val="FeaturePara"/>
        <w:rPr>
          <w:ins w:id="1609" w:author="Bob Rudis" w:date="2013-10-31T23:43:00Z"/>
        </w:rPr>
        <w:pPrChange w:id="1610" w:author="Bob Rudis" w:date="2013-10-31T22:52:00Z">
          <w:pPr>
            <w:pStyle w:val="Para"/>
          </w:pPr>
        </w:pPrChange>
      </w:pPr>
      <w:proofErr w:type="spellStart"/>
      <w:ins w:id="1611" w:author="Bob Rudis" w:date="2013-10-31T22:55:00Z">
        <w:r>
          <w:t>MapReduce</w:t>
        </w:r>
        <w:proofErr w:type="spellEnd"/>
        <w:r>
          <w:t xml:space="preserve"> is a Google creation (</w:t>
        </w:r>
        <w:r w:rsidRPr="00A1686A">
          <w:rPr>
            <w:rStyle w:val="InlineURL"/>
            <w:rPrChange w:id="1612" w:author="Bob Rudis" w:date="2013-10-31T22:55:00Z">
              <w:rPr/>
            </w:rPrChange>
          </w:rPr>
          <w:fldChar w:fldCharType="begin"/>
        </w:r>
        <w:r w:rsidRPr="00A1686A">
          <w:rPr>
            <w:rStyle w:val="InlineURL"/>
            <w:rPrChange w:id="1613" w:author="Bob Rudis" w:date="2013-10-31T22:55:00Z">
              <w:rPr/>
            </w:rPrChange>
          </w:rPr>
          <w:instrText xml:space="preserve"> HYPERLINK "http://static.googleusercontent.com/external_content/untrusted_dlcp/research.google.com/en/us/archive/mapreduce-osdi04.pdf" </w:instrText>
        </w:r>
        <w:r w:rsidRPr="00A1686A">
          <w:rPr>
            <w:rStyle w:val="InlineURL"/>
            <w:rPrChange w:id="1614" w:author="Bob Rudis" w:date="2013-10-31T22:55:00Z">
              <w:rPr/>
            </w:rPrChange>
          </w:rPr>
          <w:fldChar w:fldCharType="separate"/>
        </w:r>
        <w:r w:rsidRPr="00A1686A">
          <w:rPr>
            <w:rStyle w:val="InlineURL"/>
            <w:rPrChange w:id="1615" w:author="Bob Rudis" w:date="2013-10-31T22:55:00Z">
              <w:rPr>
                <w:rStyle w:val="Hyperlink"/>
              </w:rPr>
            </w:rPrChange>
          </w:rPr>
          <w:t>http://static.googleusercontent.com/external_content/untrusted_dlcp/research.google.com/en/us/archive/mapreduce-osdi04.pdf</w:t>
        </w:r>
        <w:r w:rsidRPr="00A1686A">
          <w:rPr>
            <w:rStyle w:val="InlineURL"/>
            <w:rPrChange w:id="1616" w:author="Bob Rudis" w:date="2013-10-31T22:55:00Z">
              <w:rPr/>
            </w:rPrChange>
          </w:rPr>
          <w:fldChar w:fldCharType="end"/>
        </w:r>
        <w:r>
          <w:t xml:space="preserve">) </w:t>
        </w:r>
      </w:ins>
      <w:ins w:id="1617" w:author="Bob Rudis" w:date="2013-10-31T22:53:00Z">
        <w:r w:rsidR="00710C8E">
          <w:t xml:space="preserve">and was designed </w:t>
        </w:r>
      </w:ins>
      <w:ins w:id="1618" w:author="Bob Rudis" w:date="2013-10-31T23:41:00Z">
        <w:r w:rsidR="007E31B7">
          <w:t>to enable effi</w:t>
        </w:r>
        <w:r w:rsidR="001E0118">
          <w:t xml:space="preserve">cient computations across huge (e.g. </w:t>
        </w:r>
        <w:r w:rsidR="007E31B7">
          <w:t>multi-thousand node</w:t>
        </w:r>
      </w:ins>
      <w:ins w:id="1619" w:author="Bob Rudis" w:date="2013-11-01T00:37:00Z">
        <w:r w:rsidR="00832837">
          <w:t>)</w:t>
        </w:r>
      </w:ins>
      <w:ins w:id="1620" w:author="Bob Rudis" w:date="2013-10-31T23:41:00Z">
        <w:r w:rsidR="007E31B7">
          <w:t xml:space="preserve"> clusters. It does this by splitting the data across the entire cluster then instructing </w:t>
        </w:r>
      </w:ins>
      <w:ins w:id="1621" w:author="Bob Rudis" w:date="2013-11-01T00:38:00Z">
        <w:r w:rsidR="0022691F">
          <w:t>worker</w:t>
        </w:r>
      </w:ins>
      <w:ins w:id="1622" w:author="Bob Rudis" w:date="2013-10-31T23:41:00Z">
        <w:r w:rsidR="007E31B7">
          <w:t xml:space="preserve"> node</w:t>
        </w:r>
      </w:ins>
      <w:ins w:id="1623" w:author="Bob Rudis" w:date="2013-11-01T00:38:00Z">
        <w:r w:rsidR="0022691F">
          <w:t>s</w:t>
        </w:r>
      </w:ins>
      <w:ins w:id="1624" w:author="Bob Rudis" w:date="2013-10-31T23:41:00Z">
        <w:r w:rsidR="007E31B7">
          <w:t xml:space="preserve"> to perform some operation on that local data set</w:t>
        </w:r>
      </w:ins>
      <w:ins w:id="1625" w:author="Bob Rudis" w:date="2013-10-31T23:43:00Z">
        <w:r w:rsidR="007E31B7">
          <w:t xml:space="preserve"> (the </w:t>
        </w:r>
        <w:r w:rsidR="007E31B7" w:rsidRPr="007E31B7">
          <w:rPr>
            <w:i/>
            <w:rPrChange w:id="1626" w:author="Bob Rudis" w:date="2013-10-31T23:43:00Z">
              <w:rPr/>
            </w:rPrChange>
          </w:rPr>
          <w:t>map</w:t>
        </w:r>
        <w:r w:rsidR="007E31B7">
          <w:t xml:space="preserve">). Those intermediary results are then collected and summarized by </w:t>
        </w:r>
      </w:ins>
      <w:ins w:id="1627" w:author="Bob Rudis" w:date="2013-11-01T00:38:00Z">
        <w:r w:rsidR="0022691F">
          <w:t xml:space="preserve">other worker nodes into </w:t>
        </w:r>
      </w:ins>
      <w:ins w:id="1628" w:author="Bob Rudis" w:date="2013-10-31T23:43:00Z">
        <w:r w:rsidR="007E31B7">
          <w:t xml:space="preserve">a final operation (the </w:t>
        </w:r>
        <w:r w:rsidR="007E31B7" w:rsidRPr="007E31B7">
          <w:rPr>
            <w:i/>
            <w:rPrChange w:id="1629" w:author="Bob Rudis" w:date="2013-10-31T23:43:00Z">
              <w:rPr/>
            </w:rPrChange>
          </w:rPr>
          <w:t>reduce</w:t>
        </w:r>
        <w:r w:rsidR="00D518BF">
          <w:t>). Figure 8-2 illustrates the process.</w:t>
        </w:r>
      </w:ins>
    </w:p>
    <w:p w14:paraId="0C07AC81" w14:textId="1A946CAA" w:rsidR="00E57FC2" w:rsidRPr="00A1686A" w:rsidRDefault="00D518BF">
      <w:pPr>
        <w:pStyle w:val="FeatureSlug"/>
        <w:pPrChange w:id="1630" w:author="Bob Rudis" w:date="2013-11-01T00:37:00Z">
          <w:pPr>
            <w:pStyle w:val="Para"/>
          </w:pPr>
        </w:pPrChange>
      </w:pPr>
      <w:ins w:id="1631" w:author="Bob Rudis" w:date="2013-11-01T00:17:00Z">
        <w:r>
          <w:t>Figure 8-2</w:t>
        </w:r>
        <w:r w:rsidR="00A868D6">
          <w:t xml:space="preserve"> Illustration of </w:t>
        </w:r>
        <w:proofErr w:type="spellStart"/>
        <w:r w:rsidR="00A868D6">
          <w:t>MapReduce</w:t>
        </w:r>
        <w:proofErr w:type="spellEnd"/>
        <w:r>
          <w:tab/>
          <w:t>[</w:t>
        </w:r>
        <w:r w:rsidR="00A868D6">
          <w:t>793725 c08f002.eps]</w:t>
        </w:r>
      </w:ins>
    </w:p>
    <w:p w14:paraId="5760834B" w14:textId="77777777" w:rsidR="00B27B35" w:rsidRDefault="00B27B35">
      <w:pPr>
        <w:pStyle w:val="QueryPara"/>
        <w:rPr>
          <w:ins w:id="1632" w:author="Bob Rudis" w:date="2013-10-31T22:50:00Z"/>
        </w:rPr>
        <w:pPrChange w:id="1633" w:author="Kent, Kevin - Indianapolis" w:date="2013-10-30T13:26:00Z">
          <w:pPr>
            <w:pStyle w:val="Para"/>
          </w:pPr>
        </w:pPrChange>
      </w:pPr>
      <w:ins w:id="1634" w:author="Kent, Kevin - Indianapolis" w:date="2013-10-30T13:26:00Z">
        <w:r>
          <w:t xml:space="preserve">[AU: Have you already introduced a thumbnail definition of what </w:t>
        </w:r>
        <w:proofErr w:type="spellStart"/>
        <w:r>
          <w:t>MapReduce</w:t>
        </w:r>
        <w:proofErr w:type="spellEnd"/>
        <w:r>
          <w:t xml:space="preserve"> is? Will this audience automatically know? Include a quick one if not. Thanks, Kevin (</w:t>
        </w:r>
        <w:proofErr w:type="spellStart"/>
        <w:r>
          <w:t>PjE</w:t>
        </w:r>
        <w:proofErr w:type="spellEnd"/>
        <w:r>
          <w:t>)]</w:t>
        </w:r>
      </w:ins>
    </w:p>
    <w:p w14:paraId="25118E89" w14:textId="77777777" w:rsidR="00FA6BE7" w:rsidRDefault="00FA6BE7">
      <w:pPr>
        <w:pStyle w:val="QueryPara"/>
        <w:rPr>
          <w:ins w:id="1635" w:author="Bob Rudis" w:date="2013-10-31T22:50:00Z"/>
        </w:rPr>
        <w:pPrChange w:id="1636" w:author="Kent, Kevin - Indianapolis" w:date="2013-10-30T13:26:00Z">
          <w:pPr>
            <w:pStyle w:val="Para"/>
          </w:pPr>
        </w:pPrChange>
      </w:pPr>
    </w:p>
    <w:p w14:paraId="2D95F044" w14:textId="1770E750" w:rsidR="00FA6BE7" w:rsidRDefault="00FA6BE7">
      <w:pPr>
        <w:pStyle w:val="QueryPara"/>
        <w:rPr>
          <w:ins w:id="1637" w:author="Kent, Kevin - Indianapolis" w:date="2013-10-30T13:26:00Z"/>
        </w:rPr>
        <w:pPrChange w:id="1638" w:author="Kent, Kevin - Indianapolis" w:date="2013-10-30T13:26:00Z">
          <w:pPr>
            <w:pStyle w:val="Para"/>
          </w:pPr>
        </w:pPrChange>
      </w:pPr>
      <w:ins w:id="1639" w:author="Bob Rudis" w:date="2013-10-31T22:50:00Z">
        <w:r>
          <w:t>AR: done. Thx.</w:t>
        </w:r>
      </w:ins>
    </w:p>
    <w:p w14:paraId="2C99B3B5" w14:textId="77777777" w:rsidR="00AB128B" w:rsidRDefault="0004354A" w:rsidP="00F86F73">
      <w:pPr>
        <w:pStyle w:val="Para"/>
      </w:pPr>
      <w:r>
        <w:t xml:space="preserve">Hive provides </w:t>
      </w:r>
      <w:proofErr w:type="gramStart"/>
      <w:r>
        <w:t>a</w:t>
      </w:r>
      <w:proofErr w:type="gramEnd"/>
      <w:r>
        <w:t xml:space="preserve"> SQL-like interface to this HDFS data. Rather then becoming an expert Java coder to compose and execute </w:t>
      </w:r>
      <w:proofErr w:type="spellStart"/>
      <w:r>
        <w:t>MapReduce</w:t>
      </w:r>
      <w:proofErr w:type="spellEnd"/>
      <w:r>
        <w:t xml:space="preserve"> jobs, Hive abstracts this complexity and converts SQL into </w:t>
      </w:r>
      <w:proofErr w:type="spellStart"/>
      <w:r>
        <w:t>MapReduce</w:t>
      </w:r>
      <w:proofErr w:type="spellEnd"/>
      <w:r w:rsidR="00413D9B">
        <w:t xml:space="preserve"> </w:t>
      </w:r>
      <w:r>
        <w:t>jobs for you.</w:t>
      </w:r>
      <w:r w:rsidR="00E77648">
        <w:t xml:space="preserve"> This is a v</w:t>
      </w:r>
      <w:r w:rsidR="00AB128B">
        <w:t xml:space="preserve">ery important point to </w:t>
      </w:r>
      <w:r w:rsidR="00AB128B">
        <w:lastRenderedPageBreak/>
        <w:t>remember: i</w:t>
      </w:r>
      <w:r w:rsidR="00E77648">
        <w:t xml:space="preserve">n the </w:t>
      </w:r>
      <w:proofErr w:type="spellStart"/>
      <w:r w:rsidR="00E77648">
        <w:t>Hadoop</w:t>
      </w:r>
      <w:proofErr w:type="spellEnd"/>
      <w:r w:rsidR="00E77648">
        <w:t xml:space="preserve"> ecosystem, </w:t>
      </w:r>
      <w:r w:rsidR="00E77648" w:rsidRPr="006C28B8">
        <w:rPr>
          <w:i/>
        </w:rPr>
        <w:t>everything</w:t>
      </w:r>
      <w:r w:rsidR="00E77648">
        <w:t xml:space="preserve"> boils down to a </w:t>
      </w:r>
      <w:proofErr w:type="spellStart"/>
      <w:r w:rsidR="00E77648">
        <w:t>MapReduce</w:t>
      </w:r>
      <w:proofErr w:type="spellEnd"/>
      <w:r w:rsidR="00E77648">
        <w:t xml:space="preserve"> job across very large amounts of data. The complexities of setting up a </w:t>
      </w:r>
      <w:proofErr w:type="spellStart"/>
      <w:r w:rsidR="00E77648">
        <w:t>Hadoop</w:t>
      </w:r>
      <w:proofErr w:type="spellEnd"/>
      <w:r w:rsidR="00E77648">
        <w:t xml:space="preserve"> environment and </w:t>
      </w:r>
      <w:r w:rsidR="00E77648">
        <w:rPr>
          <w:i/>
        </w:rPr>
        <w:t>keeping</w:t>
      </w:r>
      <w:r w:rsidR="00E77648">
        <w:t xml:space="preserve"> it running are mixed into the cost/benefit analysis when choosing this as part of your analytics platform.</w:t>
      </w:r>
    </w:p>
    <w:p w14:paraId="1F8FE9F8" w14:textId="77777777" w:rsidR="00413D9B" w:rsidRDefault="00AB128B" w:rsidP="00F86F73">
      <w:pPr>
        <w:pStyle w:val="Para"/>
      </w:pPr>
      <w:r>
        <w:t>W</w:t>
      </w:r>
      <w:r w:rsidR="003A1A9C">
        <w:t xml:space="preserve">hile Hive provides the comfort of SQL, </w:t>
      </w:r>
      <w:r w:rsidR="006A55EE">
        <w:t>some key</w:t>
      </w:r>
      <w:r w:rsidR="003A1A9C">
        <w:t xml:space="preserve"> features of SQL</w:t>
      </w:r>
      <w:r w:rsidR="006A55EE">
        <w:t xml:space="preserve"> do not come along for the ride</w:t>
      </w:r>
      <w:r w:rsidR="003A1A9C">
        <w:t>. For example, the Hive query language</w:t>
      </w:r>
      <w:r w:rsidR="006A55EE">
        <w:t xml:space="preserve"> (</w:t>
      </w:r>
      <w:proofErr w:type="spellStart"/>
      <w:r w:rsidR="006A55EE">
        <w:t>HiveQL</w:t>
      </w:r>
      <w:proofErr w:type="spellEnd"/>
      <w:r w:rsidR="006A55EE">
        <w:t>)</w:t>
      </w:r>
      <w:r w:rsidR="003A1A9C">
        <w:t xml:space="preserve"> provides only limited support for SQL </w:t>
      </w:r>
      <w:r w:rsidR="003A1A9C" w:rsidRPr="006A55EE">
        <w:rPr>
          <w:rStyle w:val="InlineCode"/>
        </w:rPr>
        <w:t>JOIN</w:t>
      </w:r>
      <w:r w:rsidR="003A1A9C">
        <w:t xml:space="preserve">s. If your needs go beyond </w:t>
      </w:r>
      <w:r w:rsidR="006A55EE">
        <w:t>combining tables</w:t>
      </w:r>
      <w:r w:rsidR="003A1A9C">
        <w:t xml:space="preserve"> on equality conditions, you cannot use Hive due to the limitations of the </w:t>
      </w:r>
      <w:proofErr w:type="spellStart"/>
      <w:r w:rsidR="006A55EE">
        <w:t>Hadoop</w:t>
      </w:r>
      <w:proofErr w:type="spellEnd"/>
      <w:r w:rsidR="006A55EE">
        <w:t xml:space="preserve"> </w:t>
      </w:r>
      <w:proofErr w:type="spellStart"/>
      <w:r w:rsidR="003A1A9C">
        <w:t>MapReduce</w:t>
      </w:r>
      <w:proofErr w:type="spellEnd"/>
      <w:r w:rsidR="003A1A9C">
        <w:t xml:space="preserve"> paradigm. </w:t>
      </w:r>
      <w:r w:rsidR="006A55EE">
        <w:t>You also need to use caution when ordering result sets with</w:t>
      </w:r>
      <w:r w:rsidR="00616DBA">
        <w:t xml:space="preserve"> SQL’s</w:t>
      </w:r>
      <w:r w:rsidR="006A55EE">
        <w:t xml:space="preserve"> </w:t>
      </w:r>
      <w:r w:rsidR="006A55EE" w:rsidRPr="006A55EE">
        <w:rPr>
          <w:rStyle w:val="InlineCode"/>
        </w:rPr>
        <w:t>ORDER BY</w:t>
      </w:r>
      <w:r w:rsidR="006A55EE">
        <w:t>, since Hive currently only uses a single reduce engine to perform that</w:t>
      </w:r>
      <w:r w:rsidR="00616DBA">
        <w:t xml:space="preserve"> sorting</w:t>
      </w:r>
      <w:r w:rsidR="006A55EE">
        <w:t xml:space="preserve"> task, creating potential bottlenecks. </w:t>
      </w:r>
      <w:r w:rsidR="003A1A9C">
        <w:t xml:space="preserve">There are many other subtleties to Hive and </w:t>
      </w:r>
      <w:proofErr w:type="spellStart"/>
      <w:r w:rsidR="003A1A9C">
        <w:t>Hive</w:t>
      </w:r>
      <w:r w:rsidR="006A55EE">
        <w:t>QL</w:t>
      </w:r>
      <w:proofErr w:type="spellEnd"/>
      <w:r w:rsidR="006A55EE">
        <w:t xml:space="preserve"> </w:t>
      </w:r>
      <w:r w:rsidR="003A1A9C">
        <w:t xml:space="preserve">as well. While you may not need to become a Java expert, you will have to thoroughly understand how </w:t>
      </w:r>
      <w:proofErr w:type="spellStart"/>
      <w:r w:rsidR="003A1A9C">
        <w:t>Hive</w:t>
      </w:r>
      <w:r w:rsidR="006A55EE">
        <w:t>QL</w:t>
      </w:r>
      <w:proofErr w:type="spellEnd"/>
      <w:r w:rsidR="006A55EE">
        <w:t xml:space="preserve"> queries</w:t>
      </w:r>
      <w:r w:rsidR="003A1A9C">
        <w:t xml:space="preserve"> translate to </w:t>
      </w:r>
      <w:proofErr w:type="spellStart"/>
      <w:r w:rsidR="003A1A9C">
        <w:t>MapReduce</w:t>
      </w:r>
      <w:proofErr w:type="spellEnd"/>
      <w:r w:rsidR="003A1A9C">
        <w:t xml:space="preserve"> jobs and learn how to optimize queries to take advantage of this platform.</w:t>
      </w:r>
    </w:p>
    <w:p w14:paraId="4DEE374C" w14:textId="77777777" w:rsidR="00E26367" w:rsidRDefault="00E26367" w:rsidP="00E26367">
      <w:pPr>
        <w:pStyle w:val="FeatureType"/>
        <w:rPr>
          <w:ins w:id="1640" w:author="Bob Rudis" w:date="2013-11-01T00:38:00Z"/>
        </w:rPr>
      </w:pPr>
      <w:proofErr w:type="gramStart"/>
      <w:ins w:id="1641" w:author="Bob Rudis" w:date="2013-11-01T00:38:00Z">
        <w:r>
          <w:t>type</w:t>
        </w:r>
        <w:proofErr w:type="gramEnd"/>
        <w:r>
          <w:t>="general"</w:t>
        </w:r>
      </w:ins>
    </w:p>
    <w:p w14:paraId="4010339B" w14:textId="2C868C96" w:rsidR="00E26367" w:rsidRDefault="00E26367">
      <w:pPr>
        <w:pStyle w:val="FeatureTitle"/>
        <w:rPr>
          <w:ins w:id="1642" w:author="Bob Rudis" w:date="2013-11-01T00:42:00Z"/>
        </w:rPr>
        <w:pPrChange w:id="1643" w:author="Bob Rudis" w:date="2013-11-01T00:38:00Z">
          <w:pPr>
            <w:pStyle w:val="Para"/>
          </w:pPr>
        </w:pPrChange>
      </w:pPr>
      <w:ins w:id="1644" w:author="Bob Rudis" w:date="2013-11-01T00:41:00Z">
        <w:r>
          <w:t xml:space="preserve">Analyzing </w:t>
        </w:r>
      </w:ins>
      <w:ins w:id="1645" w:author="Bob Rudis" w:date="2013-11-01T00:42:00Z">
        <w:r>
          <w:t xml:space="preserve">“At-Scale” </w:t>
        </w:r>
      </w:ins>
      <w:proofErr w:type="spellStart"/>
      <w:ins w:id="1646" w:author="Bob Rudis" w:date="2013-11-01T00:41:00Z">
        <w:r>
          <w:t>NetFlow</w:t>
        </w:r>
        <w:proofErr w:type="spellEnd"/>
        <w:r>
          <w:t xml:space="preserve"> </w:t>
        </w:r>
      </w:ins>
      <w:ins w:id="1647" w:author="Bob Rudis" w:date="2013-11-01T00:42:00Z">
        <w:r>
          <w:t xml:space="preserve">Data With </w:t>
        </w:r>
        <w:proofErr w:type="spellStart"/>
        <w:r>
          <w:t>Hadoop</w:t>
        </w:r>
        <w:proofErr w:type="spellEnd"/>
      </w:ins>
    </w:p>
    <w:p w14:paraId="0AC46C97" w14:textId="58E04AEF" w:rsidR="00E26367" w:rsidRDefault="00E26367">
      <w:pPr>
        <w:pStyle w:val="FeaturePara"/>
        <w:rPr>
          <w:ins w:id="1648" w:author="Bob Rudis" w:date="2013-11-01T00:51:00Z"/>
        </w:rPr>
        <w:pPrChange w:id="1649" w:author="Bob Rudis" w:date="2013-11-01T00:42:00Z">
          <w:pPr>
            <w:pStyle w:val="Para"/>
          </w:pPr>
        </w:pPrChange>
      </w:pPr>
      <w:ins w:id="1650" w:author="Bob Rudis" w:date="2013-11-01T00:45:00Z">
        <w:r>
          <w:t xml:space="preserve">If you ever enter a conversation about data and </w:t>
        </w:r>
        <w:proofErr w:type="spellStart"/>
        <w:r>
          <w:t>Hadoop</w:t>
        </w:r>
        <w:proofErr w:type="spellEnd"/>
        <w:r>
          <w:t xml:space="preserve">, the </w:t>
        </w:r>
      </w:ins>
      <w:ins w:id="1651" w:author="Bob Rudis" w:date="2013-11-01T01:09:00Z">
        <w:r w:rsidR="008F04F7">
          <w:t>concepts</w:t>
        </w:r>
      </w:ins>
      <w:ins w:id="1652" w:author="Bob Rudis" w:date="2013-11-01T00:45:00Z">
        <w:r>
          <w:t xml:space="preserve"> of </w:t>
        </w:r>
        <w:r>
          <w:rPr>
            <w:i/>
          </w:rPr>
          <w:t xml:space="preserve">volume, velocity, </w:t>
        </w:r>
        <w:r w:rsidRPr="00E26367">
          <w:rPr>
            <w:rPrChange w:id="1653" w:author="Bob Rudis" w:date="2013-11-01T00:46:00Z">
              <w:rPr>
                <w:i/>
              </w:rPr>
            </w:rPrChange>
          </w:rPr>
          <w:t>and</w:t>
        </w:r>
        <w:r>
          <w:rPr>
            <w:i/>
          </w:rPr>
          <w:t xml:space="preserve"> variety</w:t>
        </w:r>
      </w:ins>
      <w:ins w:id="1654" w:author="Bob Rudis" w:date="2013-11-01T00:46:00Z">
        <w:r>
          <w:rPr>
            <w:i/>
          </w:rPr>
          <w:t xml:space="preserve"> </w:t>
        </w:r>
        <w:r>
          <w:t>will inevitably come up</w:t>
        </w:r>
      </w:ins>
      <w:ins w:id="1655" w:author="Bob Rudis" w:date="2013-11-01T00:45:00Z">
        <w:r>
          <w:t xml:space="preserve">. </w:t>
        </w:r>
      </w:ins>
      <w:ins w:id="1656" w:author="Bob Rudis" w:date="2013-11-01T00:46:00Z">
        <w:r>
          <w:rPr>
            <w:i/>
          </w:rPr>
          <w:t>Volume</w:t>
        </w:r>
        <w:r>
          <w:t xml:space="preserve"> refers to how much data you have. </w:t>
        </w:r>
        <w:r>
          <w:rPr>
            <w:i/>
          </w:rPr>
          <w:t>Velocity</w:t>
        </w:r>
        <w:r>
          <w:t xml:space="preserve"> refers to how fast that data is coming in or being analyzed. </w:t>
        </w:r>
      </w:ins>
      <w:ins w:id="1657" w:author="Bob Rudis" w:date="2013-11-01T00:47:00Z">
        <w:r>
          <w:rPr>
            <w:i/>
          </w:rPr>
          <w:t>Variety</w:t>
        </w:r>
        <w:r>
          <w:t xml:space="preserve"> speaks to the diversity of data types being ingested and processed. Most security data </w:t>
        </w:r>
        <w:r w:rsidR="0042080E">
          <w:t xml:space="preserve">falls somewhere on the lower end or middle section of each of those </w:t>
        </w:r>
      </w:ins>
      <w:ins w:id="1658" w:author="Bob Rudis" w:date="2013-11-01T00:48:00Z">
        <w:r w:rsidR="0042080E">
          <w:t xml:space="preserve">spectrums. However, </w:t>
        </w:r>
      </w:ins>
      <w:ins w:id="1659" w:author="Bob Rudis" w:date="2013-11-01T00:50:00Z">
        <w:r w:rsidR="0042080E">
          <w:t xml:space="preserve">even in a medium-sized network, </w:t>
        </w:r>
      </w:ins>
      <w:proofErr w:type="spellStart"/>
      <w:ins w:id="1660" w:author="Bob Rudis" w:date="2013-11-01T00:48:00Z">
        <w:r w:rsidR="0042080E">
          <w:t>NetFlow</w:t>
        </w:r>
        <w:proofErr w:type="spellEnd"/>
        <w:r w:rsidR="0042080E">
          <w:t xml:space="preserve"> data</w:t>
        </w:r>
      </w:ins>
      <w:ins w:id="1661" w:author="Bob Rudis" w:date="2013-11-01T00:49:00Z">
        <w:r w:rsidR="0042080E">
          <w:t xml:space="preserve"> can easily peg </w:t>
        </w:r>
      </w:ins>
      <w:ins w:id="1662" w:author="Bob Rudis" w:date="2013-11-01T00:50:00Z">
        <w:r w:rsidR="0042080E">
          <w:t xml:space="preserve">all the way to the upper bounds </w:t>
        </w:r>
      </w:ins>
      <w:ins w:id="1663" w:author="Bob Rudis" w:date="2013-11-01T01:10:00Z">
        <w:r w:rsidR="008F04F7">
          <w:t>on the</w:t>
        </w:r>
      </w:ins>
      <w:ins w:id="1664" w:author="Bob Rudis" w:date="2013-11-01T00:50:00Z">
        <w:r w:rsidR="0042080E">
          <w:t xml:space="preserve"> </w:t>
        </w:r>
        <w:r w:rsidR="0042080E">
          <w:rPr>
            <w:i/>
          </w:rPr>
          <w:t xml:space="preserve">velocity </w:t>
        </w:r>
        <w:r w:rsidR="0042080E">
          <w:t xml:space="preserve">and </w:t>
        </w:r>
        <w:r w:rsidR="0042080E">
          <w:rPr>
            <w:i/>
          </w:rPr>
          <w:t>volume</w:t>
        </w:r>
      </w:ins>
      <w:ins w:id="1665" w:author="Bob Rudis" w:date="2013-11-01T00:51:00Z">
        <w:r w:rsidR="008F04F7">
          <w:t xml:space="preserve"> scales.</w:t>
        </w:r>
      </w:ins>
    </w:p>
    <w:p w14:paraId="78419790" w14:textId="2FA7A2EB" w:rsidR="0042080E" w:rsidRDefault="0042080E">
      <w:pPr>
        <w:pStyle w:val="FeaturePara"/>
        <w:rPr>
          <w:ins w:id="1666" w:author="Bob Rudis" w:date="2013-11-01T00:52:00Z"/>
        </w:rPr>
        <w:pPrChange w:id="1667" w:author="Bob Rudis" w:date="2013-11-01T00:42:00Z">
          <w:pPr>
            <w:pStyle w:val="Para"/>
          </w:pPr>
        </w:pPrChange>
      </w:pPr>
      <w:ins w:id="1668" w:author="Bob Rudis" w:date="2013-11-01T00:51:00Z">
        <w:r>
          <w:t xml:space="preserve">If you aren’t familiar with </w:t>
        </w:r>
        <w:proofErr w:type="spellStart"/>
        <w:r>
          <w:t>NetFlow</w:t>
        </w:r>
        <w:proofErr w:type="spellEnd"/>
        <w:r>
          <w:t xml:space="preserve">, here’s the definition </w:t>
        </w:r>
      </w:ins>
      <w:ins w:id="1669" w:author="Bob Rudis" w:date="2013-11-01T01:10:00Z">
        <w:r w:rsidR="008F04F7">
          <w:t xml:space="preserve">straight </w:t>
        </w:r>
      </w:ins>
      <w:ins w:id="1670" w:author="Bob Rudis" w:date="2013-11-01T00:51:00Z">
        <w:r>
          <w:t xml:space="preserve">from RFC </w:t>
        </w:r>
      </w:ins>
      <w:ins w:id="1671" w:author="Bob Rudis" w:date="2013-11-01T00:52:00Z">
        <w:r>
          <w:t>3954 (</w:t>
        </w:r>
        <w:r>
          <w:rPr>
            <w:rStyle w:val="InlineCode"/>
          </w:rPr>
          <w:fldChar w:fldCharType="begin"/>
        </w:r>
        <w:r>
          <w:rPr>
            <w:rStyle w:val="InlineCode"/>
          </w:rPr>
          <w:instrText xml:space="preserve"> HYPERLINK "</w:instrText>
        </w:r>
        <w:r w:rsidRPr="0042080E">
          <w:rPr>
            <w:rStyle w:val="InlineCode"/>
            <w:rPrChange w:id="1672" w:author="Bob Rudis" w:date="2013-11-01T00:52:00Z">
              <w:rPr/>
            </w:rPrChange>
          </w:rPr>
          <w:instrText>http://www.ietf.org/rfc/rfc3954.txt</w:instrText>
        </w:r>
        <w:r>
          <w:rPr>
            <w:rStyle w:val="InlineCode"/>
          </w:rPr>
          <w:instrText xml:space="preserve">" </w:instrText>
        </w:r>
        <w:r>
          <w:rPr>
            <w:rStyle w:val="InlineCode"/>
          </w:rPr>
          <w:fldChar w:fldCharType="separate"/>
        </w:r>
        <w:r w:rsidRPr="003F518E">
          <w:rPr>
            <w:rStyle w:val="Hyperlink"/>
            <w:rFonts w:ascii="Courier New" w:hAnsi="Courier New"/>
            <w:noProof/>
            <w:rPrChange w:id="1673" w:author="Bob Rudis" w:date="2013-11-01T00:52:00Z">
              <w:rPr/>
            </w:rPrChange>
          </w:rPr>
          <w:t>http://www.ietf.org/rfc/rfc3954.txt</w:t>
        </w:r>
        <w:r>
          <w:rPr>
            <w:rStyle w:val="InlineCode"/>
          </w:rPr>
          <w:fldChar w:fldCharType="end"/>
        </w:r>
        <w:r>
          <w:t>):</w:t>
        </w:r>
      </w:ins>
    </w:p>
    <w:p w14:paraId="15191933" w14:textId="1B8AC8F8" w:rsidR="0042080E" w:rsidRDefault="0042080E">
      <w:pPr>
        <w:pStyle w:val="FeatureExtract"/>
        <w:rPr>
          <w:ins w:id="1674" w:author="Bob Rudis" w:date="2013-11-01T00:53:00Z"/>
        </w:rPr>
        <w:pPrChange w:id="1675" w:author="Bob Rudis" w:date="2013-11-01T00:53:00Z">
          <w:pPr>
            <w:pStyle w:val="Para"/>
          </w:pPr>
        </w:pPrChange>
      </w:pPr>
      <w:ins w:id="1676" w:author="Bob Rudis" w:date="2013-11-01T00:53:00Z">
        <w:r w:rsidRPr="0042080E">
          <w:t xml:space="preserve">A </w:t>
        </w:r>
        <w:r w:rsidRPr="00FE7C8F">
          <w:rPr>
            <w:i/>
            <w:rPrChange w:id="1677" w:author="Bob Rudis" w:date="2013-11-01T01:10:00Z">
              <w:rPr/>
            </w:rPrChange>
          </w:rPr>
          <w:t>flow</w:t>
        </w:r>
        <w:r w:rsidRPr="0042080E">
          <w:t xml:space="preserve"> is defined as a unidirectional sequence of packets with some common properties that pass through a network device. These collected flows are exported to an external device, the </w:t>
        </w:r>
        <w:proofErr w:type="spellStart"/>
        <w:r w:rsidRPr="00FE7C8F">
          <w:rPr>
            <w:i/>
            <w:rPrChange w:id="1678" w:author="Bob Rudis" w:date="2013-11-01T01:10:00Z">
              <w:rPr/>
            </w:rPrChange>
          </w:rPr>
          <w:t>NetFlow</w:t>
        </w:r>
        <w:proofErr w:type="spellEnd"/>
        <w:r w:rsidRPr="00FE7C8F">
          <w:rPr>
            <w:i/>
            <w:rPrChange w:id="1679" w:author="Bob Rudis" w:date="2013-11-01T01:10:00Z">
              <w:rPr/>
            </w:rPrChange>
          </w:rPr>
          <w:t xml:space="preserve"> collector</w:t>
        </w:r>
        <w:r w:rsidRPr="0042080E">
          <w:t>. Network flows are highly granular; for example, flow records include details such as IP addresses, packet and byte counts, timestamps, Type of Service (</w:t>
        </w:r>
        <w:proofErr w:type="spellStart"/>
        <w:r w:rsidRPr="0042080E">
          <w:t>ToS</w:t>
        </w:r>
        <w:proofErr w:type="spellEnd"/>
        <w:r w:rsidRPr="0042080E">
          <w:t>), application ports, input and output interfaces, etc.</w:t>
        </w:r>
      </w:ins>
    </w:p>
    <w:p w14:paraId="7F0474C1" w14:textId="77777777" w:rsidR="00FE7C8F" w:rsidRDefault="00FE7C8F">
      <w:pPr>
        <w:pStyle w:val="FeaturePara"/>
        <w:rPr>
          <w:ins w:id="1680" w:author="Bob Rudis" w:date="2013-11-01T01:04:00Z"/>
        </w:rPr>
        <w:pPrChange w:id="1681" w:author="Bob Rudis" w:date="2013-11-01T01:09:00Z">
          <w:pPr>
            <w:pStyle w:val="Para"/>
          </w:pPr>
        </w:pPrChange>
      </w:pPr>
      <w:proofErr w:type="spellStart"/>
      <w:ins w:id="1682" w:author="Bob Rudis" w:date="2013-11-01T00:53:00Z">
        <w:r>
          <w:t>NetFlow</w:t>
        </w:r>
        <w:proofErr w:type="spellEnd"/>
        <w:r>
          <w:t xml:space="preserve"> data</w:t>
        </w:r>
        <w:r w:rsidR="0042080E">
          <w:t xml:space="preserve"> </w:t>
        </w:r>
      </w:ins>
      <w:ins w:id="1683" w:author="Bob Rudis" w:date="2013-11-01T01:10:00Z">
        <w:r>
          <w:t>is</w:t>
        </w:r>
      </w:ins>
      <w:ins w:id="1684" w:author="Bob Rudis" w:date="2013-11-01T00:53:00Z">
        <w:r w:rsidR="0042080E">
          <w:t xml:space="preserve"> extremely useful for security analytics, but can be challenging to work with. </w:t>
        </w:r>
      </w:ins>
      <w:ins w:id="1685" w:author="Bob Rudis" w:date="2013-11-01T00:55:00Z">
        <w:r w:rsidR="0042080E" w:rsidRPr="0042080E">
          <w:t xml:space="preserve">For example, if you have a 10 </w:t>
        </w:r>
        <w:proofErr w:type="spellStart"/>
        <w:r w:rsidR="0042080E" w:rsidRPr="0042080E">
          <w:t>Gbps</w:t>
        </w:r>
        <w:proofErr w:type="spellEnd"/>
        <w:r w:rsidR="0042080E" w:rsidRPr="0042080E">
          <w:t xml:space="preserve"> link that is only 50% utilized, you can expect to churn out </w:t>
        </w:r>
        <w:r w:rsidR="0042080E" w:rsidRPr="0042080E">
          <w:rPr>
            <w:i/>
            <w:rPrChange w:id="1686" w:author="Bob Rudis" w:date="2013-11-01T00:56:00Z">
              <w:rPr/>
            </w:rPrChange>
          </w:rPr>
          <w:t xml:space="preserve">2.3TB of </w:t>
        </w:r>
        <w:proofErr w:type="spellStart"/>
        <w:r w:rsidR="0042080E" w:rsidRPr="0042080E">
          <w:rPr>
            <w:i/>
            <w:rPrChange w:id="1687" w:author="Bob Rudis" w:date="2013-11-01T00:56:00Z">
              <w:rPr/>
            </w:rPrChange>
          </w:rPr>
          <w:t>NetFlow</w:t>
        </w:r>
        <w:proofErr w:type="spellEnd"/>
        <w:r w:rsidR="0042080E" w:rsidRPr="0042080E">
          <w:rPr>
            <w:i/>
            <w:rPrChange w:id="1688" w:author="Bob Rudis" w:date="2013-11-01T00:56:00Z">
              <w:rPr/>
            </w:rPrChange>
          </w:rPr>
          <w:t xml:space="preserve"> </w:t>
        </w:r>
        <w:r w:rsidR="0042080E" w:rsidRPr="0042080E">
          <w:rPr>
            <w:i/>
            <w:rPrChange w:id="1689" w:author="Bob Rudis" w:date="2013-11-01T00:56:00Z">
              <w:rPr/>
            </w:rPrChange>
          </w:rPr>
          <w:lastRenderedPageBreak/>
          <w:t xml:space="preserve">data </w:t>
        </w:r>
        <w:r w:rsidR="0042080E" w:rsidRPr="0042080E">
          <w:rPr>
            <w:b/>
            <w:i/>
            <w:rPrChange w:id="1690" w:author="Bob Rudis" w:date="2013-11-01T00:56:00Z">
              <w:rPr/>
            </w:rPrChange>
          </w:rPr>
          <w:t>per hour</w:t>
        </w:r>
        <w:r w:rsidR="0042080E" w:rsidRPr="0042080E">
          <w:t>.</w:t>
        </w:r>
        <w:r w:rsidR="0042080E">
          <w:t xml:space="preserve"> </w:t>
        </w:r>
      </w:ins>
      <w:ins w:id="1691" w:author="Bob Rudis" w:date="2013-11-01T00:58:00Z">
        <w:r w:rsidR="00E509C9">
          <w:t xml:space="preserve">This is definitely a job for </w:t>
        </w:r>
        <w:proofErr w:type="spellStart"/>
        <w:r w:rsidR="00E509C9">
          <w:t>Hadoop</w:t>
        </w:r>
        <w:proofErr w:type="spellEnd"/>
        <w:r w:rsidR="00E509C9">
          <w:t xml:space="preserve"> since the input stream gathering and storage functions can be distributed across a large cluster (since it would overwhelm a single host)</w:t>
        </w:r>
      </w:ins>
      <w:ins w:id="1692" w:author="Bob Rudis" w:date="2013-11-01T00:59:00Z">
        <w:r w:rsidR="00E509C9">
          <w:t xml:space="preserve"> and converted on the fly to work with </w:t>
        </w:r>
        <w:proofErr w:type="spellStart"/>
        <w:r w:rsidR="00E509C9">
          <w:t>Hadoop</w:t>
        </w:r>
        <w:proofErr w:type="spellEnd"/>
        <w:r w:rsidR="00E509C9">
          <w:t xml:space="preserve"> native file formats. Then, </w:t>
        </w:r>
      </w:ins>
      <w:ins w:id="1693" w:author="Bob Rudis" w:date="2013-11-01T01:04:00Z">
        <w:r w:rsidR="00E509C9">
          <w:t>you</w:t>
        </w:r>
      </w:ins>
      <w:ins w:id="1694" w:author="Bob Rudis" w:date="2013-11-01T00:59:00Z">
        <w:r w:rsidR="00E509C9">
          <w:t xml:space="preserve"> can begin to design </w:t>
        </w:r>
        <w:proofErr w:type="spellStart"/>
        <w:r w:rsidR="00E509C9">
          <w:t>MapReduce</w:t>
        </w:r>
        <w:proofErr w:type="spellEnd"/>
        <w:r w:rsidR="00E509C9">
          <w:t xml:space="preserve"> jobs </w:t>
        </w:r>
      </w:ins>
      <w:ins w:id="1695" w:author="Bob Rudis" w:date="2013-11-01T01:05:00Z">
        <w:r w:rsidR="00E509C9">
          <w:t>such as performing</w:t>
        </w:r>
      </w:ins>
      <w:ins w:id="1696" w:author="Bob Rudis" w:date="2013-11-01T01:02:00Z">
        <w:r w:rsidR="00E509C9">
          <w:t xml:space="preserve"> anomaly detection</w:t>
        </w:r>
      </w:ins>
      <w:ins w:id="1697" w:author="Bob Rudis" w:date="2013-11-01T01:03:00Z">
        <w:r w:rsidR="00E509C9">
          <w:t xml:space="preserve"> or analyzing </w:t>
        </w:r>
        <w:proofErr w:type="spellStart"/>
        <w:r w:rsidR="00E509C9">
          <w:t>DDoS</w:t>
        </w:r>
        <w:proofErr w:type="spellEnd"/>
        <w:r w:rsidR="00E509C9">
          <w:t xml:space="preserve"> captures for patterns</w:t>
        </w:r>
      </w:ins>
      <w:ins w:id="1698" w:author="Bob Rudis" w:date="2013-11-01T01:04:00Z">
        <w:r>
          <w:t>.</w:t>
        </w:r>
      </w:ins>
    </w:p>
    <w:p w14:paraId="34FCD20D" w14:textId="69000021" w:rsidR="0042080E" w:rsidRPr="00DC4FF6" w:rsidRDefault="00E509C9">
      <w:pPr>
        <w:pStyle w:val="FeaturePara"/>
        <w:rPr>
          <w:ins w:id="1699" w:author="Bob Rudis" w:date="2013-11-01T00:38:00Z"/>
        </w:rPr>
        <w:pPrChange w:id="1700" w:author="Bob Rudis" w:date="2013-11-01T01:09:00Z">
          <w:pPr>
            <w:pStyle w:val="Para"/>
          </w:pPr>
        </w:pPrChange>
      </w:pPr>
      <w:ins w:id="1701" w:author="Bob Rudis" w:date="2013-11-01T01:04:00Z">
        <w:r>
          <w:t xml:space="preserve">Tools such as </w:t>
        </w:r>
        <w:proofErr w:type="spellStart"/>
        <w:r>
          <w:t>PacketPig</w:t>
        </w:r>
        <w:proofErr w:type="spellEnd"/>
        <w:r>
          <w:t xml:space="preserve"> (</w:t>
        </w:r>
        <w:bookmarkStart w:id="1702" w:name="_GoBack"/>
        <w:r w:rsidRPr="00425C2E">
          <w:rPr>
            <w:rStyle w:val="InlineURL"/>
            <w:rPrChange w:id="1703" w:author="Bob Rudis" w:date="2013-11-01T01:48:00Z">
              <w:rPr/>
            </w:rPrChange>
          </w:rPr>
          <w:fldChar w:fldCharType="begin"/>
        </w:r>
        <w:r w:rsidRPr="00425C2E">
          <w:rPr>
            <w:rStyle w:val="InlineURL"/>
            <w:rPrChange w:id="1704" w:author="Bob Rudis" w:date="2013-11-01T01:48:00Z">
              <w:rPr/>
            </w:rPrChange>
          </w:rPr>
          <w:instrText xml:space="preserve"> HYPERLINK "http://hortonworks.com/blog/big-data-security-part-one-introducing-packetpig/" </w:instrText>
        </w:r>
        <w:r w:rsidRPr="00425C2E">
          <w:rPr>
            <w:rStyle w:val="InlineURL"/>
            <w:rPrChange w:id="1705" w:author="Bob Rudis" w:date="2013-11-01T01:48:00Z">
              <w:rPr/>
            </w:rPrChange>
          </w:rPr>
          <w:fldChar w:fldCharType="separate"/>
        </w:r>
        <w:r w:rsidRPr="00425C2E">
          <w:rPr>
            <w:rStyle w:val="InlineURL"/>
            <w:rPrChange w:id="1706" w:author="Bob Rudis" w:date="2013-11-01T01:48:00Z">
              <w:rPr>
                <w:rStyle w:val="Hyperlink"/>
              </w:rPr>
            </w:rPrChange>
          </w:rPr>
          <w:t>http://hortonworks.com/blog/big-data-security-part-one-introducing-packetpig/</w:t>
        </w:r>
        <w:r w:rsidRPr="00425C2E">
          <w:rPr>
            <w:rStyle w:val="InlineURL"/>
            <w:rPrChange w:id="1707" w:author="Bob Rudis" w:date="2013-11-01T01:48:00Z">
              <w:rPr/>
            </w:rPrChange>
          </w:rPr>
          <w:fldChar w:fldCharType="end"/>
        </w:r>
        <w:r w:rsidRPr="00425C2E">
          <w:rPr>
            <w:rStyle w:val="InlineURL"/>
            <w:rPrChange w:id="1708" w:author="Bob Rudis" w:date="2013-11-01T01:48:00Z">
              <w:rPr/>
            </w:rPrChange>
          </w:rPr>
          <w:t>)</w:t>
        </w:r>
        <w:r>
          <w:t xml:space="preserve"> </w:t>
        </w:r>
        <w:bookmarkEnd w:id="1702"/>
        <w:r>
          <w:t xml:space="preserve">can help reduce some of the tedium involved in getting </w:t>
        </w:r>
        <w:proofErr w:type="spellStart"/>
        <w:r>
          <w:t>NetFlow</w:t>
        </w:r>
        <w:proofErr w:type="spellEnd"/>
        <w:r>
          <w:t xml:space="preserve"> data into an environment where analysis can be performed, but it cannot abstract the complexity of such an environment. </w:t>
        </w:r>
      </w:ins>
      <w:ins w:id="1709" w:author="Bob Rudis" w:date="2013-11-01T01:08:00Z">
        <w:r w:rsidR="008F04F7">
          <w:t xml:space="preserve">You will need to thoroughly understand numerous </w:t>
        </w:r>
        <w:proofErr w:type="spellStart"/>
        <w:r w:rsidR="008F04F7">
          <w:t>NoSQL</w:t>
        </w:r>
        <w:proofErr w:type="spellEnd"/>
        <w:r w:rsidR="008F04F7">
          <w:t xml:space="preserve"> technologies if you wish to head down the path of analyzing </w:t>
        </w:r>
        <w:proofErr w:type="spellStart"/>
        <w:r w:rsidR="008F04F7">
          <w:t>NetFlow</w:t>
        </w:r>
        <w:proofErr w:type="spellEnd"/>
        <w:r w:rsidR="008F04F7">
          <w:t xml:space="preserve"> data at-scale.</w:t>
        </w:r>
      </w:ins>
    </w:p>
    <w:p w14:paraId="6F0F7FF2" w14:textId="77777777" w:rsidR="00E77648" w:rsidRDefault="00E77648" w:rsidP="00F86F73">
      <w:pPr>
        <w:pStyle w:val="Para"/>
      </w:pPr>
      <w:r>
        <w:t>If you have the time, s</w:t>
      </w:r>
      <w:r w:rsidR="003A1A9C">
        <w:t xml:space="preserve">pace, </w:t>
      </w:r>
      <w:r w:rsidR="00DD16F6">
        <w:t xml:space="preserve">personnel, </w:t>
      </w:r>
      <w:r>
        <w:t>budget</w:t>
      </w:r>
      <w:ins w:id="1710" w:author="Kent, Kevin - Indianapolis" w:date="2013-10-30T13:28:00Z">
        <w:r w:rsidR="00B27B35">
          <w:t>,</w:t>
        </w:r>
      </w:ins>
      <w:r>
        <w:t xml:space="preserve"> </w:t>
      </w:r>
      <w:r>
        <w:rPr>
          <w:i/>
        </w:rPr>
        <w:t>and</w:t>
      </w:r>
      <w:r>
        <w:t xml:space="preserve"> use</w:t>
      </w:r>
      <w:del w:id="1711" w:author="Kent, Kevin - Indianapolis" w:date="2013-10-30T13:28:00Z">
        <w:r w:rsidDel="00B27B35">
          <w:delText>-</w:delText>
        </w:r>
      </w:del>
      <w:ins w:id="1712" w:author="Kent, Kevin - Indianapolis" w:date="2013-10-30T13:28:00Z">
        <w:r w:rsidR="00B27B35">
          <w:t xml:space="preserve"> </w:t>
        </w:r>
      </w:ins>
      <w:r>
        <w:t>cases to set</w:t>
      </w:r>
      <w:ins w:id="1713" w:author="Kent, Kevin - Indianapolis" w:date="2013-10-30T13:28:00Z">
        <w:r w:rsidR="00B27B35">
          <w:t xml:space="preserve"> </w:t>
        </w:r>
      </w:ins>
      <w:r>
        <w:t xml:space="preserve">up </w:t>
      </w:r>
      <w:proofErr w:type="spellStart"/>
      <w:r>
        <w:t>Hadoop</w:t>
      </w:r>
      <w:proofErr w:type="spellEnd"/>
      <w:r>
        <w:t>/</w:t>
      </w:r>
      <w:r w:rsidR="003A1A9C">
        <w:t>HDFS/</w:t>
      </w:r>
      <w:r>
        <w:t xml:space="preserve">Hive, </w:t>
      </w:r>
      <w:del w:id="1714" w:author="Kent, Kevin - Indianapolis" w:date="2013-10-25T13:56:00Z">
        <w:r w:rsidDel="005B5BCF">
          <w:delText xml:space="preserve">then </w:delText>
        </w:r>
      </w:del>
      <w:r>
        <w:t xml:space="preserve">it may be well worth the investment. Imagine being able to keep </w:t>
      </w:r>
      <w:r w:rsidR="006A55EE">
        <w:t xml:space="preserve">a full year’s </w:t>
      </w:r>
      <w:r w:rsidR="00DD16F6">
        <w:t xml:space="preserve">online </w:t>
      </w:r>
      <w:r w:rsidR="006A55EE">
        <w:t xml:space="preserve">archive of </w:t>
      </w:r>
      <w:r>
        <w:t>every log file from every system, network device, firewall</w:t>
      </w:r>
      <w:ins w:id="1715" w:author="Kent, Kevin - Indianapolis" w:date="2013-10-30T13:29:00Z">
        <w:r w:rsidR="00B27B35">
          <w:t>,</w:t>
        </w:r>
      </w:ins>
      <w:r>
        <w:t xml:space="preserve"> and mail server in a massively effici</w:t>
      </w:r>
      <w:r w:rsidR="003A1A9C">
        <w:t xml:space="preserve">ent data warehouse and perform </w:t>
      </w:r>
      <w:r w:rsidR="006A55EE">
        <w:t xml:space="preserve">basic </w:t>
      </w:r>
      <w:r w:rsidR="00224CCC">
        <w:t xml:space="preserve">inquiries across all of those components. </w:t>
      </w:r>
      <w:r w:rsidR="00224CCC" w:rsidRPr="006A55EE">
        <w:rPr>
          <w:i/>
        </w:rPr>
        <w:t>That’s</w:t>
      </w:r>
      <w:r w:rsidR="00224CCC">
        <w:t xml:space="preserve"> where the real power of </w:t>
      </w:r>
      <w:proofErr w:type="spellStart"/>
      <w:r w:rsidR="00224CCC">
        <w:t>Hive+Hadoop</w:t>
      </w:r>
      <w:proofErr w:type="spellEnd"/>
      <w:r w:rsidR="00224CCC">
        <w:t xml:space="preserve"> lies.</w:t>
      </w:r>
    </w:p>
    <w:p w14:paraId="40AC513D" w14:textId="77777777" w:rsidR="00D3641C" w:rsidRDefault="00D3641C" w:rsidP="00D3641C">
      <w:pPr>
        <w:pStyle w:val="FeatureType"/>
      </w:pPr>
      <w:proofErr w:type="gramStart"/>
      <w:r>
        <w:t>type</w:t>
      </w:r>
      <w:proofErr w:type="gramEnd"/>
      <w:r>
        <w:t>="</w:t>
      </w:r>
      <w:del w:id="1716" w:author="Kent, Kevin - Indianapolis" w:date="2013-10-25T13:56:00Z">
        <w:r w:rsidDel="005B5BCF">
          <w:delText>tip</w:delText>
        </w:r>
      </w:del>
      <w:ins w:id="1717" w:author="Kent, Kevin - Indianapolis" w:date="2013-10-25T13:56:00Z">
        <w:r w:rsidR="005B5BCF">
          <w:t>general</w:t>
        </w:r>
      </w:ins>
      <w:r>
        <w:t>"</w:t>
      </w:r>
    </w:p>
    <w:p w14:paraId="2DB56169" w14:textId="77777777" w:rsidR="00D3641C" w:rsidRDefault="00D41638" w:rsidP="00D3641C">
      <w:pPr>
        <w:pStyle w:val="FeatureTitle"/>
      </w:pPr>
      <w:r>
        <w:t xml:space="preserve">What about </w:t>
      </w:r>
      <w:proofErr w:type="spellStart"/>
      <w:r>
        <w:t>HBase</w:t>
      </w:r>
      <w:proofErr w:type="spellEnd"/>
      <w:r>
        <w:t>, Cassandra,</w:t>
      </w:r>
      <w:r w:rsidR="00DD16F6">
        <w:t xml:space="preserve"> Pig</w:t>
      </w:r>
      <w:del w:id="1718" w:author="Kent, Kevin - Indianapolis" w:date="2013-10-25T13:56:00Z">
        <w:r w:rsidDel="005B5BCF">
          <w:delText>,</w:delText>
        </w:r>
      </w:del>
      <w:proofErr w:type="gramStart"/>
      <w:r>
        <w:t xml:space="preserve"> …</w:t>
      </w:r>
      <w:r w:rsidR="00DD16F6">
        <w:t>?</w:t>
      </w:r>
      <w:proofErr w:type="gramEnd"/>
    </w:p>
    <w:p w14:paraId="2266C13A" w14:textId="77777777" w:rsidR="00DD16F6" w:rsidRDefault="00DD16F6" w:rsidP="00DD16F6">
      <w:pPr>
        <w:pStyle w:val="FeaturePara"/>
      </w:pPr>
      <w:r>
        <w:t xml:space="preserve">The full </w:t>
      </w:r>
      <w:proofErr w:type="spellStart"/>
      <w:r>
        <w:t>Hadoop</w:t>
      </w:r>
      <w:proofErr w:type="spellEnd"/>
      <w:r>
        <w:t xml:space="preserve"> ecosystem continues to expand at a relentless pace. Advancements within the environment </w:t>
      </w:r>
      <w:r w:rsidR="00927E0E">
        <w:t xml:space="preserve">itself </w:t>
      </w:r>
      <w:r>
        <w:t>(</w:t>
      </w:r>
      <w:del w:id="1719" w:author="Kent, Kevin - Indianapolis" w:date="2013-10-25T13:56:00Z">
        <w:r w:rsidDel="005B5BCF">
          <w:delText>e.g.</w:delText>
        </w:r>
      </w:del>
      <w:ins w:id="1720" w:author="Kent, Kevin - Indianapolis" w:date="2013-10-25T13:56:00Z">
        <w:r w:rsidR="005B5BCF">
          <w:t>for example,</w:t>
        </w:r>
      </w:ins>
      <w:r>
        <w:t xml:space="preserve"> </w:t>
      </w:r>
      <w:proofErr w:type="spellStart"/>
      <w:r>
        <w:t>Hadoop</w:t>
      </w:r>
      <w:proofErr w:type="spellEnd"/>
      <w:r>
        <w:t xml:space="preserve"> </w:t>
      </w:r>
      <w:r w:rsidR="00927E0E">
        <w:t>2.0) as well as integration with the environment (</w:t>
      </w:r>
      <w:del w:id="1721" w:author="Kent, Kevin - Indianapolis" w:date="2013-10-25T13:56:00Z">
        <w:r w:rsidR="00927E0E" w:rsidDel="005B5BCF">
          <w:delText>e.g.</w:delText>
        </w:r>
      </w:del>
      <w:ins w:id="1722" w:author="Kent, Kevin - Indianapolis" w:date="2013-10-25T13:56:00Z">
        <w:r w:rsidR="005B5BCF">
          <w:t>for example,</w:t>
        </w:r>
      </w:ins>
      <w:r w:rsidR="00927E0E">
        <w:t xml:space="preserve"> Cassandra, </w:t>
      </w:r>
      <w:proofErr w:type="spellStart"/>
      <w:r w:rsidR="00927E0E">
        <w:t>MongoDB</w:t>
      </w:r>
      <w:proofErr w:type="spellEnd"/>
      <w:r w:rsidR="00927E0E">
        <w:t xml:space="preserve">) and unique vendor-specific offerings are introducing nascent </w:t>
      </w:r>
      <w:del w:id="1723" w:author="Kent, Kevin - Indianapolis" w:date="2013-10-25T13:57:00Z">
        <w:r w:rsidR="00927E0E" w:rsidDel="005B5BCF">
          <w:delText xml:space="preserve">new </w:delText>
        </w:r>
      </w:del>
      <w:r w:rsidR="00927E0E">
        <w:t>alternatives that have their own strengths, tradeoffs</w:t>
      </w:r>
      <w:ins w:id="1724" w:author="Kent, Kevin - Indianapolis" w:date="2013-10-25T13:57:00Z">
        <w:r w:rsidR="005B5BCF">
          <w:t>,</w:t>
        </w:r>
      </w:ins>
      <w:r w:rsidR="00927E0E">
        <w:t xml:space="preserve"> and idiosyncrasies. </w:t>
      </w:r>
    </w:p>
    <w:p w14:paraId="5B0F9DDE" w14:textId="77777777" w:rsidR="00927E0E" w:rsidRPr="00DD16F6" w:rsidRDefault="00927E0E" w:rsidP="00DD16F6">
      <w:pPr>
        <w:pStyle w:val="FeaturePara"/>
      </w:pPr>
      <w:r>
        <w:t>You will need to spend some effort looking at all the options you have available and mapping them to your perceived needs</w:t>
      </w:r>
      <w:del w:id="1725" w:author="Kent, Kevin - Indianapolis" w:date="2013-10-25T13:57:00Z">
        <w:r w:rsidDel="005B5BCF">
          <w:delText>,</w:delText>
        </w:r>
      </w:del>
      <w:ins w:id="1726" w:author="Kent, Kevin - Indianapolis" w:date="2013-10-25T13:57:00Z">
        <w:r w:rsidR="005B5BCF">
          <w:t>.</w:t>
        </w:r>
      </w:ins>
      <w:r>
        <w:t xml:space="preserve"> </w:t>
      </w:r>
      <w:del w:id="1727" w:author="Kent, Kevin - Indianapolis" w:date="2013-10-25T13:57:00Z">
        <w:r w:rsidDel="005B5BCF">
          <w:delText>t</w:delText>
        </w:r>
      </w:del>
      <w:ins w:id="1728" w:author="Kent, Kevin - Indianapolis" w:date="2013-10-25T13:57:00Z">
        <w:r w:rsidR="005B5BCF">
          <w:t>T</w:t>
        </w:r>
      </w:ins>
      <w:r>
        <w:t>hen choos</w:t>
      </w:r>
      <w:ins w:id="1729" w:author="Kent, Kevin - Indianapolis" w:date="2013-10-25T13:57:00Z">
        <w:r w:rsidR="005B5BCF">
          <w:t>e</w:t>
        </w:r>
      </w:ins>
      <w:del w:id="1730" w:author="Kent, Kevin - Indianapolis" w:date="2013-10-25T13:57:00Z">
        <w:r w:rsidDel="005B5BCF">
          <w:delText>ing</w:delText>
        </w:r>
      </w:del>
      <w:r>
        <w:t xml:space="preserve"> a direction and stick</w:t>
      </w:r>
      <w:del w:id="1731" w:author="Kent, Kevin - Indianapolis" w:date="2013-10-25T13:57:00Z">
        <w:r w:rsidDel="005B5BCF">
          <w:delText>ing</w:delText>
        </w:r>
      </w:del>
      <w:r>
        <w:t xml:space="preserve"> with it. A </w:t>
      </w:r>
      <w:proofErr w:type="spellStart"/>
      <w:r>
        <w:t>Hadoop</w:t>
      </w:r>
      <w:proofErr w:type="spellEnd"/>
      <w:r>
        <w:t xml:space="preserve"> analytics environment—much like Rome—cannot be built in a day. Despite the continuing advancements, this ecosystem is far from mature and you will be forging new ground</w:t>
      </w:r>
      <w:r w:rsidR="00DE3BBD">
        <w:t xml:space="preserve"> over a long period of time</w:t>
      </w:r>
      <w:r>
        <w:t xml:space="preserve"> with each step you take.</w:t>
      </w:r>
    </w:p>
    <w:p w14:paraId="012838A6" w14:textId="77777777" w:rsidR="00BF44A3" w:rsidRDefault="00F86F73" w:rsidP="00E07145">
      <w:pPr>
        <w:pStyle w:val="H2"/>
      </w:pPr>
      <w:proofErr w:type="spellStart"/>
      <w:r>
        <w:t>Mongo</w:t>
      </w:r>
      <w:r w:rsidR="00BF44A3">
        <w:t>DB</w:t>
      </w:r>
      <w:proofErr w:type="spellEnd"/>
    </w:p>
    <w:p w14:paraId="22511D88" w14:textId="77777777" w:rsidR="00D24097" w:rsidRDefault="00E24867" w:rsidP="007F355C">
      <w:pPr>
        <w:pStyle w:val="inineuro"/>
        <w:rPr>
          <w:ins w:id="1732" w:author="Bob Rudis" w:date="2013-10-31T23:07:00Z"/>
        </w:rPr>
      </w:pPr>
      <w:proofErr w:type="spellStart"/>
      <w:r>
        <w:t>MongoDB</w:t>
      </w:r>
      <w:proofErr w:type="spellEnd"/>
      <w:r w:rsidR="007F355C">
        <w:t xml:space="preserve"> (</w:t>
      </w:r>
      <w:r w:rsidR="007F355C" w:rsidRPr="00414225">
        <w:rPr>
          <w:rStyle w:val="InlineURL"/>
          <w:highlight w:val="green"/>
          <w:rPrChange w:id="1733" w:author="Russell Thomas" w:date="2013-10-22T13:26:00Z">
            <w:rPr>
              <w:rStyle w:val="InlineURL"/>
            </w:rPr>
          </w:rPrChange>
        </w:rPr>
        <w:t>http://www.mongodb.org/</w:t>
      </w:r>
      <w:r w:rsidR="007F355C" w:rsidRPr="00414225">
        <w:rPr>
          <w:highlight w:val="green"/>
          <w:rPrChange w:id="1734" w:author="Russell Thomas" w:date="2013-10-22T13:26:00Z">
            <w:rPr/>
          </w:rPrChange>
        </w:rPr>
        <w:t>)</w:t>
      </w:r>
      <w:r w:rsidR="007F355C">
        <w:t xml:space="preserve"> </w:t>
      </w:r>
      <w:r w:rsidR="00037311">
        <w:t>could be</w:t>
      </w:r>
      <w:r w:rsidR="00B15EB9">
        <w:t xml:space="preserve"> called the “MySQL</w:t>
      </w:r>
      <w:r>
        <w:t xml:space="preserve"> of </w:t>
      </w:r>
      <w:proofErr w:type="spellStart"/>
      <w:r>
        <w:t>NoSQL</w:t>
      </w:r>
      <w:proofErr w:type="spellEnd"/>
      <w:r>
        <w:t xml:space="preserve">” databases </w:t>
      </w:r>
      <w:r w:rsidR="00037311">
        <w:t>as it has a large and active community, is easy t</w:t>
      </w:r>
      <w:r w:rsidR="00B15EB9">
        <w:t>o deploy</w:t>
      </w:r>
      <w:r w:rsidR="00753A68">
        <w:t xml:space="preserve"> in development</w:t>
      </w:r>
      <w:ins w:id="1735" w:author="Kent, Kevin - Indianapolis" w:date="2013-10-25T13:58:00Z">
        <w:r w:rsidR="005B5BCF">
          <w:t>,</w:t>
        </w:r>
      </w:ins>
      <w:r w:rsidR="00B15EB9">
        <w:t xml:space="preserve"> and scales fairly well</w:t>
      </w:r>
      <w:r w:rsidR="00753A68">
        <w:t xml:space="preserve"> in </w:t>
      </w:r>
      <w:r w:rsidR="00753A68">
        <w:lastRenderedPageBreak/>
        <w:t>production</w:t>
      </w:r>
      <w:r w:rsidR="00B15EB9">
        <w:t xml:space="preserve">. At </w:t>
      </w:r>
      <w:r w:rsidR="00753A68">
        <w:t>its</w:t>
      </w:r>
      <w:r w:rsidR="00B15EB9">
        <w:t xml:space="preserve"> core, Mongo provides a way to do extremely quick prototyping given the schema-less nature of the platform. Unlike traditional SQL databases</w:t>
      </w:r>
      <w:ins w:id="1736" w:author="Kent, Kevin - Indianapolis" w:date="2013-10-25T13:58:00Z">
        <w:r w:rsidR="005B5BCF">
          <w:t>,</w:t>
        </w:r>
      </w:ins>
      <w:r w:rsidR="00B15EB9">
        <w:t xml:space="preserve"> where you need to define the fields you will be using up</w:t>
      </w:r>
      <w:del w:id="1737" w:author="Kent, Kevin - Indianapolis" w:date="2013-10-30T13:30:00Z">
        <w:r w:rsidR="00B15EB9" w:rsidDel="00B27B35">
          <w:delText>-</w:delText>
        </w:r>
      </w:del>
      <w:ins w:id="1738" w:author="Kent, Kevin - Indianapolis" w:date="2013-10-30T13:30:00Z">
        <w:r w:rsidR="00B27B35">
          <w:t xml:space="preserve"> </w:t>
        </w:r>
      </w:ins>
      <w:r w:rsidR="00B15EB9">
        <w:t>front, Mongo let</w:t>
      </w:r>
      <w:del w:id="1739" w:author="Kent, Kevin - Indianapolis" w:date="2013-10-25T13:58:00Z">
        <w:r w:rsidR="00B15EB9" w:rsidDel="005B5BCF">
          <w:delText>’</w:delText>
        </w:r>
      </w:del>
      <w:r w:rsidR="00B15EB9">
        <w:t xml:space="preserve">s you start with a basic </w:t>
      </w:r>
      <w:r w:rsidR="00753A68">
        <w:t>pseudo-</w:t>
      </w:r>
      <w:r w:rsidR="00B15EB9">
        <w:t>schema and refine your needs along the way.</w:t>
      </w:r>
    </w:p>
    <w:p w14:paraId="34070ECB" w14:textId="77777777" w:rsidR="00D24097" w:rsidRDefault="00D24097" w:rsidP="00D24097">
      <w:pPr>
        <w:pStyle w:val="FeatureType"/>
        <w:rPr>
          <w:ins w:id="1740" w:author="Bob Rudis" w:date="2013-10-31T23:08:00Z"/>
        </w:rPr>
      </w:pPr>
      <w:proofErr w:type="gramStart"/>
      <w:ins w:id="1741" w:author="Bob Rudis" w:date="2013-10-31T23:08:00Z">
        <w:r>
          <w:t>type</w:t>
        </w:r>
        <w:proofErr w:type="gramEnd"/>
        <w:r>
          <w:t>="note"</w:t>
        </w:r>
      </w:ins>
    </w:p>
    <w:p w14:paraId="5AB014F0" w14:textId="007D21F8" w:rsidR="00D24097" w:rsidRDefault="00D24097">
      <w:pPr>
        <w:pStyle w:val="FeaturePara"/>
        <w:rPr>
          <w:ins w:id="1742" w:author="Bob Rudis" w:date="2013-10-31T23:07:00Z"/>
        </w:rPr>
        <w:pPrChange w:id="1743" w:author="Bob Rudis" w:date="2013-10-31T23:08:00Z">
          <w:pPr>
            <w:pStyle w:val="inineuro"/>
          </w:pPr>
        </w:pPrChange>
      </w:pPr>
      <w:ins w:id="1744" w:author="Bob Rudis" w:date="2013-10-31T23:08:00Z">
        <w:r>
          <w:t xml:space="preserve">To follow along with these examples, install </w:t>
        </w:r>
        <w:proofErr w:type="spellStart"/>
        <w:r>
          <w:t>MongoDB</w:t>
        </w:r>
        <w:proofErr w:type="spellEnd"/>
        <w:r>
          <w:t xml:space="preserve"> via </w:t>
        </w:r>
        <w:r w:rsidRPr="00D24097">
          <w:rPr>
            <w:rStyle w:val="InlineCode"/>
            <w:rPrChange w:id="1745" w:author="Bob Rudis" w:date="2013-10-31T23:09:00Z">
              <w:rPr/>
            </w:rPrChange>
          </w:rPr>
          <w:t>sudo apt-get install mongodb</w:t>
        </w:r>
        <w:r>
          <w:t xml:space="preserve"> at a shell prompt and then start it with </w:t>
        </w:r>
      </w:ins>
      <w:ins w:id="1746" w:author="Bob Rudis" w:date="2013-10-31T23:09:00Z">
        <w:r w:rsidRPr="00D24097">
          <w:rPr>
            <w:rStyle w:val="InlineCode"/>
            <w:rPrChange w:id="1747" w:author="Bob Rudis" w:date="2013-10-31T23:09:00Z">
              <w:rPr/>
            </w:rPrChange>
          </w:rPr>
          <w:t>sudo /etc/init.d/mongodb start</w:t>
        </w:r>
        <w:r>
          <w:t>.</w:t>
        </w:r>
      </w:ins>
      <w:ins w:id="1748" w:author="Bob Rudis" w:date="2013-10-31T23:13:00Z">
        <w:r w:rsidR="00773A95">
          <w:t xml:space="preserve"> </w:t>
        </w:r>
      </w:ins>
    </w:p>
    <w:p w14:paraId="7F11FA76" w14:textId="66BB2CCD" w:rsidR="00020E7B" w:rsidRDefault="00A84FD3" w:rsidP="007F355C">
      <w:pPr>
        <w:pStyle w:val="inineuro"/>
      </w:pPr>
      <w:del w:id="1749" w:author="Bob Rudis" w:date="2013-10-31T23:07:00Z">
        <w:r w:rsidDel="00D24097">
          <w:delText xml:space="preserve"> </w:delText>
        </w:r>
      </w:del>
      <w:r>
        <w:t xml:space="preserve">For example, it’s very straightforward to start storing IP </w:t>
      </w:r>
      <w:proofErr w:type="spellStart"/>
      <w:r>
        <w:t>geolocation</w:t>
      </w:r>
      <w:proofErr w:type="spellEnd"/>
      <w:r>
        <w:t xml:space="preserve"> info from the </w:t>
      </w:r>
      <w:proofErr w:type="spellStart"/>
      <w:r>
        <w:t>AlienVault</w:t>
      </w:r>
      <w:proofErr w:type="spellEnd"/>
      <w:r>
        <w:t xml:space="preserve"> reputation database for an IP address</w:t>
      </w:r>
      <w:ins w:id="1750" w:author="Bob Rudis" w:date="2013-10-31T23:10:00Z">
        <w:r w:rsidR="007742F4">
          <w:t xml:space="preserve"> with the following commands</w:t>
        </w:r>
      </w:ins>
      <w:ins w:id="1751" w:author="Bob Rudis" w:date="2013-10-31T23:12:00Z">
        <w:r w:rsidR="007742F4">
          <w:t xml:space="preserve"> starting at a Linux shell prompt</w:t>
        </w:r>
      </w:ins>
      <w:r>
        <w:t>:</w:t>
      </w:r>
    </w:p>
    <w:p w14:paraId="4147EF0A" w14:textId="5AA804B1" w:rsidR="007742F4" w:rsidRDefault="007742F4" w:rsidP="00A84FD3">
      <w:pPr>
        <w:pStyle w:val="CodeSnippet"/>
        <w:rPr>
          <w:ins w:id="1752" w:author="Bob Rudis" w:date="2013-10-31T23:11:00Z"/>
        </w:rPr>
      </w:pPr>
      <w:ins w:id="1753" w:author="Bob Rudis" w:date="2013-10-31T23:11:00Z">
        <w:r w:rsidRPr="007742F4">
          <w:rPr>
            <w:color w:val="252525"/>
            <w:rPrChange w:id="1754" w:author="Bob Rudis" w:date="2013-10-31T23:12:00Z">
              <w:rPr/>
            </w:rPrChange>
          </w:rPr>
          <w:t xml:space="preserve">dds$ </w:t>
        </w:r>
      </w:ins>
      <w:ins w:id="1755" w:author="Bob Rudis" w:date="2013-10-31T23:12:00Z">
        <w:r w:rsidRPr="007742F4">
          <w:rPr>
            <w:color w:val="800026"/>
            <w:rPrChange w:id="1756" w:author="Bob Rudis" w:date="2013-10-31T23:12:00Z">
              <w:rPr/>
            </w:rPrChange>
          </w:rPr>
          <w:t>mongo</w:t>
        </w:r>
      </w:ins>
    </w:p>
    <w:p w14:paraId="6FC28FFB" w14:textId="77777777" w:rsidR="00850D7B" w:rsidRPr="007742F4" w:rsidRDefault="00850D7B" w:rsidP="00A84FD3">
      <w:pPr>
        <w:pStyle w:val="CodeSnippet"/>
        <w:rPr>
          <w:color w:val="800026"/>
          <w:rPrChange w:id="1757" w:author="Bob Rudis" w:date="2013-10-31T23:12:00Z">
            <w:rPr/>
          </w:rPrChange>
        </w:rPr>
      </w:pPr>
      <w:r w:rsidRPr="007742F4">
        <w:rPr>
          <w:color w:val="252525"/>
          <w:rPrChange w:id="1758" w:author="Bob Rudis" w:date="2013-10-31T23:12:00Z">
            <w:rPr/>
          </w:rPrChange>
        </w:rPr>
        <w:t xml:space="preserve">&gt; </w:t>
      </w:r>
      <w:r w:rsidR="00A84FD3" w:rsidRPr="007742F4">
        <w:rPr>
          <w:color w:val="800026"/>
          <w:rPrChange w:id="1759" w:author="Bob Rudis" w:date="2013-10-31T23:12:00Z">
            <w:rPr/>
          </w:rPrChange>
        </w:rPr>
        <w:t>db.av.insert ( { ip:"193.147.49.42",</w:t>
      </w:r>
    </w:p>
    <w:p w14:paraId="161A7304" w14:textId="77777777" w:rsidR="00A84FD3" w:rsidRPr="00D24097" w:rsidRDefault="00850D7B" w:rsidP="00A84FD3">
      <w:pPr>
        <w:pStyle w:val="CodeSnippet"/>
      </w:pPr>
      <w:r w:rsidRPr="007742F4">
        <w:rPr>
          <w:color w:val="800026"/>
          <w:rPrChange w:id="1760" w:author="Bob Rudis" w:date="2013-10-31T23:12:00Z">
            <w:rPr/>
          </w:rPrChange>
        </w:rPr>
        <w:t xml:space="preserve">                  </w:t>
      </w:r>
      <w:r w:rsidR="00A84FD3" w:rsidRPr="007742F4">
        <w:rPr>
          <w:color w:val="800026"/>
          <w:rPrChange w:id="1761" w:author="Bob Rudis" w:date="2013-10-31T23:12:00Z">
            <w:rPr/>
          </w:rPrChange>
        </w:rPr>
        <w:t xml:space="preserve"> geo:"40.4085,-3.6921" })</w:t>
      </w:r>
    </w:p>
    <w:p w14:paraId="0FBB2A69" w14:textId="77777777" w:rsidR="00850D7B" w:rsidRPr="00D24097" w:rsidRDefault="00850D7B" w:rsidP="00850D7B">
      <w:pPr>
        <w:pStyle w:val="CodeSnippet"/>
      </w:pPr>
      <w:r w:rsidRPr="007742F4">
        <w:rPr>
          <w:color w:val="252525"/>
          <w:rPrChange w:id="1762" w:author="Bob Rudis" w:date="2013-10-31T23:12:00Z">
            <w:rPr/>
          </w:rPrChange>
        </w:rPr>
        <w:t xml:space="preserve">&gt; </w:t>
      </w:r>
      <w:r w:rsidRPr="007742F4">
        <w:rPr>
          <w:color w:val="800026"/>
          <w:rPrChange w:id="1763" w:author="Bob Rudis" w:date="2013-10-31T23:12:00Z">
            <w:rPr/>
          </w:rPrChange>
        </w:rPr>
        <w:t>db.av.find(</w:t>
      </w:r>
      <w:r w:rsidR="00753A68" w:rsidRPr="007742F4">
        <w:rPr>
          <w:color w:val="800026"/>
          <w:rPrChange w:id="1764" w:author="Bob Rudis" w:date="2013-10-31T23:12:00Z">
            <w:rPr/>
          </w:rPrChange>
        </w:rPr>
        <w:t>{ ip:"193.147.49.42" }</w:t>
      </w:r>
      <w:r w:rsidRPr="007742F4">
        <w:rPr>
          <w:color w:val="800026"/>
          <w:rPrChange w:id="1765" w:author="Bob Rudis" w:date="2013-10-31T23:12:00Z">
            <w:rPr/>
          </w:rPrChange>
        </w:rPr>
        <w:t>)</w:t>
      </w:r>
    </w:p>
    <w:p w14:paraId="1A56BC56" w14:textId="77777777" w:rsidR="00850D7B" w:rsidRPr="007742F4" w:rsidRDefault="00850D7B" w:rsidP="00850D7B">
      <w:pPr>
        <w:pStyle w:val="CodeSnippet"/>
        <w:rPr>
          <w:color w:val="252525"/>
          <w:rPrChange w:id="1766" w:author="Bob Rudis" w:date="2013-10-31T23:12:00Z">
            <w:rPr/>
          </w:rPrChange>
        </w:rPr>
      </w:pPr>
      <w:r w:rsidRPr="007742F4">
        <w:rPr>
          <w:color w:val="252525"/>
          <w:rPrChange w:id="1767" w:author="Bob Rudis" w:date="2013-10-31T23:12:00Z">
            <w:rPr/>
          </w:rPrChange>
        </w:rPr>
        <w:t>{ "_id" : ObjectId("525bfbe02074bfa7aaad8316"),</w:t>
      </w:r>
    </w:p>
    <w:p w14:paraId="0C83FFF2" w14:textId="77777777" w:rsidR="00850D7B" w:rsidRPr="007742F4" w:rsidRDefault="00850D7B" w:rsidP="00850D7B">
      <w:pPr>
        <w:pStyle w:val="CodeSnippet"/>
        <w:rPr>
          <w:color w:val="252525"/>
          <w:rPrChange w:id="1768" w:author="Bob Rudis" w:date="2013-10-31T23:12:00Z">
            <w:rPr/>
          </w:rPrChange>
        </w:rPr>
      </w:pPr>
      <w:r w:rsidRPr="007742F4">
        <w:rPr>
          <w:color w:val="252525"/>
          <w:rPrChange w:id="1769" w:author="Bob Rudis" w:date="2013-10-31T23:12:00Z">
            <w:rPr/>
          </w:rPrChange>
        </w:rPr>
        <w:t xml:space="preserve">  "ip" : "193.147.49.42",</w:t>
      </w:r>
    </w:p>
    <w:p w14:paraId="3EFE8C14" w14:textId="737BB5A1" w:rsidR="00850D7B" w:rsidRDefault="00850D7B" w:rsidP="00850D7B">
      <w:pPr>
        <w:pStyle w:val="CodeSnippet"/>
      </w:pPr>
      <w:r w:rsidRPr="007742F4">
        <w:rPr>
          <w:color w:val="252525"/>
          <w:rPrChange w:id="1770" w:author="Bob Rudis" w:date="2013-10-31T23:12:00Z">
            <w:rPr/>
          </w:rPrChange>
        </w:rPr>
        <w:t xml:space="preserve">  "geo" : "40.4085</w:t>
      </w:r>
      <w:del w:id="1771" w:author="Bob Rudis" w:date="2013-10-31T23:11:00Z">
        <w:r w:rsidRPr="007742F4" w:rsidDel="007742F4">
          <w:rPr>
            <w:color w:val="252525"/>
            <w:rPrChange w:id="1772" w:author="Bob Rudis" w:date="2013-10-31T23:12:00Z">
              <w:rPr/>
            </w:rPrChange>
          </w:rPr>
          <w:delText>998535</w:delText>
        </w:r>
      </w:del>
      <w:r w:rsidRPr="007742F4">
        <w:rPr>
          <w:color w:val="252525"/>
          <w:rPrChange w:id="1773" w:author="Bob Rudis" w:date="2013-10-31T23:12:00Z">
            <w:rPr/>
          </w:rPrChange>
        </w:rPr>
        <w:t>,-3.6921</w:t>
      </w:r>
      <w:del w:id="1774" w:author="Bob Rudis" w:date="2013-10-31T23:11:00Z">
        <w:r w:rsidRPr="007742F4" w:rsidDel="007742F4">
          <w:rPr>
            <w:color w:val="252525"/>
            <w:rPrChange w:id="1775" w:author="Bob Rudis" w:date="2013-10-31T23:12:00Z">
              <w:rPr/>
            </w:rPrChange>
          </w:rPr>
          <w:delText>9994545</w:delText>
        </w:r>
      </w:del>
      <w:r w:rsidRPr="007742F4">
        <w:rPr>
          <w:color w:val="252525"/>
          <w:rPrChange w:id="1776" w:author="Bob Rudis" w:date="2013-10-31T23:12:00Z">
            <w:rPr/>
          </w:rPrChange>
        </w:rPr>
        <w:t>" }</w:t>
      </w:r>
    </w:p>
    <w:p w14:paraId="4650B8B3" w14:textId="77777777" w:rsidR="00A84FD3" w:rsidRDefault="005B5BCF" w:rsidP="00850D7B">
      <w:pPr>
        <w:pStyle w:val="ParaContinued"/>
      </w:pPr>
      <w:proofErr w:type="gramStart"/>
      <w:ins w:id="1777" w:author="Kent, Kevin - Indianapolis" w:date="2013-10-25T13:59:00Z">
        <w:r>
          <w:t>a</w:t>
        </w:r>
      </w:ins>
      <w:ins w:id="1778" w:author="Kent, Kevin - Indianapolis" w:date="2013-10-25T13:58:00Z">
        <w:r>
          <w:t>nd</w:t>
        </w:r>
        <w:proofErr w:type="gramEnd"/>
        <w:r>
          <w:t xml:space="preserve"> </w:t>
        </w:r>
      </w:ins>
      <w:r w:rsidR="00850D7B">
        <w:t>then</w:t>
      </w:r>
      <w:del w:id="1779" w:author="Kent, Kevin - Indianapolis" w:date="2013-10-25T13:58:00Z">
        <w:r w:rsidR="00850D7B" w:rsidDel="005B5BCF">
          <w:delText>,</w:delText>
        </w:r>
      </w:del>
      <w:r w:rsidR="00850D7B">
        <w:t xml:space="preserve"> choose to add other information later, like the type of malicious activity the host is engaged in:</w:t>
      </w:r>
    </w:p>
    <w:p w14:paraId="21CA9846" w14:textId="77777777" w:rsidR="00850D7B" w:rsidRPr="007742F4" w:rsidRDefault="00850D7B" w:rsidP="00850D7B">
      <w:pPr>
        <w:pStyle w:val="CodeSnippet"/>
        <w:rPr>
          <w:color w:val="800026"/>
          <w:rPrChange w:id="1780" w:author="Bob Rudis" w:date="2013-10-31T23:13:00Z">
            <w:rPr/>
          </w:rPrChange>
        </w:rPr>
      </w:pPr>
      <w:r w:rsidRPr="007742F4">
        <w:rPr>
          <w:color w:val="252525"/>
          <w:rPrChange w:id="1781" w:author="Bob Rudis" w:date="2013-10-31T23:13:00Z">
            <w:rPr/>
          </w:rPrChange>
        </w:rPr>
        <w:t xml:space="preserve">&gt; </w:t>
      </w:r>
      <w:r w:rsidRPr="007742F4">
        <w:rPr>
          <w:color w:val="800026"/>
          <w:rPrChange w:id="1782" w:author="Bob Rudis" w:date="2013-10-31T23:13:00Z">
            <w:rPr/>
          </w:rPrChange>
        </w:rPr>
        <w:t>db.av.update ( { ip:"193.147.49.42" },</w:t>
      </w:r>
    </w:p>
    <w:p w14:paraId="744088D2" w14:textId="77777777" w:rsidR="00850D7B" w:rsidRPr="00D24097" w:rsidRDefault="00850D7B" w:rsidP="00850D7B">
      <w:pPr>
        <w:pStyle w:val="CodeSnippet"/>
      </w:pPr>
      <w:r w:rsidRPr="007742F4">
        <w:rPr>
          <w:color w:val="800026"/>
          <w:rPrChange w:id="1783" w:author="Bob Rudis" w:date="2013-10-31T23:13:00Z">
            <w:rPr/>
          </w:rPrChange>
        </w:rPr>
        <w:t xml:space="preserve">                 { $set : { maltype:"Scanning Host" } } )</w:t>
      </w:r>
    </w:p>
    <w:p w14:paraId="6ACDE6DC" w14:textId="77777777" w:rsidR="00753A68" w:rsidRPr="007742F4" w:rsidRDefault="00753A68" w:rsidP="00753A68">
      <w:pPr>
        <w:pStyle w:val="CodeSnippet"/>
        <w:rPr>
          <w:color w:val="800026"/>
          <w:rPrChange w:id="1784" w:author="Bob Rudis" w:date="2013-10-31T23:13:00Z">
            <w:rPr/>
          </w:rPrChange>
        </w:rPr>
      </w:pPr>
      <w:r w:rsidRPr="007742F4">
        <w:rPr>
          <w:color w:val="252525"/>
          <w:rPrChange w:id="1785" w:author="Bob Rudis" w:date="2013-10-31T23:13:00Z">
            <w:rPr/>
          </w:rPrChange>
        </w:rPr>
        <w:t xml:space="preserve">&gt; </w:t>
      </w:r>
      <w:r w:rsidRPr="007742F4">
        <w:rPr>
          <w:color w:val="800026"/>
          <w:rPrChange w:id="1786" w:author="Bob Rudis" w:date="2013-10-31T23:13:00Z">
            <w:rPr/>
          </w:rPrChange>
        </w:rPr>
        <w:t>db.av.find({ ip:"193.147.49.42" })</w:t>
      </w:r>
    </w:p>
    <w:p w14:paraId="781E6873" w14:textId="77777777" w:rsidR="00850D7B" w:rsidRPr="007742F4" w:rsidRDefault="00850D7B" w:rsidP="00850D7B">
      <w:pPr>
        <w:pStyle w:val="CodeSnippet"/>
        <w:rPr>
          <w:color w:val="252525"/>
          <w:rPrChange w:id="1787" w:author="Bob Rudis" w:date="2013-10-31T23:13:00Z">
            <w:rPr/>
          </w:rPrChange>
        </w:rPr>
      </w:pPr>
      <w:r w:rsidRPr="007742F4">
        <w:rPr>
          <w:color w:val="800026"/>
          <w:rPrChange w:id="1788" w:author="Bob Rudis" w:date="2013-10-31T23:13:00Z">
            <w:rPr/>
          </w:rPrChange>
        </w:rPr>
        <w:t>{ "_id" : ObjectId("525bfbe02074bfa7aaad8316"),</w:t>
      </w:r>
    </w:p>
    <w:p w14:paraId="4199FE96" w14:textId="4688AB68" w:rsidR="00850D7B" w:rsidRPr="007742F4" w:rsidRDefault="00850D7B" w:rsidP="00850D7B">
      <w:pPr>
        <w:pStyle w:val="CodeSnippet"/>
        <w:rPr>
          <w:color w:val="252525"/>
          <w:rPrChange w:id="1789" w:author="Bob Rudis" w:date="2013-10-31T23:13:00Z">
            <w:rPr/>
          </w:rPrChange>
        </w:rPr>
      </w:pPr>
      <w:r w:rsidRPr="007742F4">
        <w:rPr>
          <w:color w:val="252525"/>
          <w:rPrChange w:id="1790" w:author="Bob Rudis" w:date="2013-10-31T23:13:00Z">
            <w:rPr/>
          </w:rPrChange>
        </w:rPr>
        <w:t xml:space="preserve">  "geo" : "40.4085</w:t>
      </w:r>
      <w:del w:id="1791" w:author="Bob Rudis" w:date="2013-10-31T23:12:00Z">
        <w:r w:rsidRPr="007742F4" w:rsidDel="007742F4">
          <w:rPr>
            <w:color w:val="252525"/>
            <w:rPrChange w:id="1792" w:author="Bob Rudis" w:date="2013-10-31T23:13:00Z">
              <w:rPr/>
            </w:rPrChange>
          </w:rPr>
          <w:delText>998535</w:delText>
        </w:r>
      </w:del>
      <w:r w:rsidRPr="007742F4">
        <w:rPr>
          <w:color w:val="252525"/>
          <w:rPrChange w:id="1793" w:author="Bob Rudis" w:date="2013-10-31T23:13:00Z">
            <w:rPr/>
          </w:rPrChange>
        </w:rPr>
        <w:t>,-3.6921</w:t>
      </w:r>
      <w:del w:id="1794" w:author="Bob Rudis" w:date="2013-10-31T23:12:00Z">
        <w:r w:rsidRPr="007742F4" w:rsidDel="007742F4">
          <w:rPr>
            <w:color w:val="252525"/>
            <w:rPrChange w:id="1795" w:author="Bob Rudis" w:date="2013-10-31T23:13:00Z">
              <w:rPr/>
            </w:rPrChange>
          </w:rPr>
          <w:delText>9994545</w:delText>
        </w:r>
      </w:del>
      <w:r w:rsidRPr="007742F4">
        <w:rPr>
          <w:color w:val="252525"/>
          <w:rPrChange w:id="1796" w:author="Bob Rudis" w:date="2013-10-31T23:13:00Z">
            <w:rPr/>
          </w:rPrChange>
        </w:rPr>
        <w:t>",</w:t>
      </w:r>
    </w:p>
    <w:p w14:paraId="4BC88F3E" w14:textId="77777777" w:rsidR="00850D7B" w:rsidRPr="007742F4" w:rsidRDefault="00850D7B" w:rsidP="00850D7B">
      <w:pPr>
        <w:pStyle w:val="CodeSnippet"/>
        <w:rPr>
          <w:color w:val="252525"/>
          <w:rPrChange w:id="1797" w:author="Bob Rudis" w:date="2013-10-31T23:13:00Z">
            <w:rPr/>
          </w:rPrChange>
        </w:rPr>
      </w:pPr>
      <w:r w:rsidRPr="007742F4">
        <w:rPr>
          <w:color w:val="252525"/>
          <w:rPrChange w:id="1798" w:author="Bob Rudis" w:date="2013-10-31T23:13:00Z">
            <w:rPr/>
          </w:rPrChange>
        </w:rPr>
        <w:t xml:space="preserve">  "ip" : "193.147.49.42",</w:t>
      </w:r>
    </w:p>
    <w:p w14:paraId="682C13B0" w14:textId="77777777" w:rsidR="00850D7B" w:rsidRPr="007742F4" w:rsidRDefault="00850D7B" w:rsidP="00850D7B">
      <w:pPr>
        <w:pStyle w:val="CodeSnippet"/>
        <w:rPr>
          <w:color w:val="252525"/>
          <w:rPrChange w:id="1799" w:author="Bob Rudis" w:date="2013-10-31T23:13:00Z">
            <w:rPr/>
          </w:rPrChange>
        </w:rPr>
      </w:pPr>
      <w:r w:rsidRPr="007742F4">
        <w:rPr>
          <w:color w:val="252525"/>
          <w:rPrChange w:id="1800" w:author="Bob Rudis" w:date="2013-10-31T23:13:00Z">
            <w:rPr/>
          </w:rPrChange>
        </w:rPr>
        <w:t xml:space="preserve">  "maltype" : "Scanning Host" }</w:t>
      </w:r>
    </w:p>
    <w:p w14:paraId="7DFC42CA" w14:textId="77777777" w:rsidR="00850D7B" w:rsidRDefault="00850D7B" w:rsidP="00020E7B">
      <w:pPr>
        <w:pStyle w:val="Para"/>
      </w:pPr>
      <w:r>
        <w:t xml:space="preserve">You do pay a price for these incremental field updates given the way Mongo stores the data and </w:t>
      </w:r>
      <w:r w:rsidR="00753A68">
        <w:t xml:space="preserve">manages the on-the-fly schema </w:t>
      </w:r>
      <w:r>
        <w:t>changes, and you may need to dump and reload the database to regain storage and query efficiency if you perform these type</w:t>
      </w:r>
      <w:r w:rsidR="00753A68">
        <w:t>s</w:t>
      </w:r>
      <w:r>
        <w:t xml:space="preserve"> of c</w:t>
      </w:r>
      <w:r w:rsidR="00753A68">
        <w:t>h</w:t>
      </w:r>
      <w:r>
        <w:t xml:space="preserve">anges </w:t>
      </w:r>
      <w:r w:rsidR="00753A68">
        <w:t>in production versus just experiment during development.</w:t>
      </w:r>
    </w:p>
    <w:p w14:paraId="519B4940" w14:textId="77777777" w:rsidR="007F355C" w:rsidRDefault="00753A68" w:rsidP="00BE5BC2">
      <w:pPr>
        <w:pStyle w:val="Para"/>
      </w:pPr>
      <w:r>
        <w:t xml:space="preserve">Mongo breathes JSON and uses binary JSON (BJSON) in API calls. This means you need to be comfortable with JavaScript notation and will definitely want to keep the </w:t>
      </w:r>
      <w:proofErr w:type="spellStart"/>
      <w:r>
        <w:t>JSONLint</w:t>
      </w:r>
      <w:proofErr w:type="spellEnd"/>
      <w:r>
        <w:t xml:space="preserve"> (</w:t>
      </w:r>
      <w:r w:rsidRPr="000F5390">
        <w:rPr>
          <w:rStyle w:val="InlineURL"/>
          <w:highlight w:val="green"/>
          <w:rPrChange w:id="1801" w:author="Russell Thomas" w:date="2013-10-22T13:13:00Z">
            <w:rPr>
              <w:rStyle w:val="InlineURL"/>
            </w:rPr>
          </w:rPrChange>
        </w:rPr>
        <w:t>http://jsonlint.com/</w:t>
      </w:r>
      <w:r w:rsidRPr="000F5390">
        <w:rPr>
          <w:highlight w:val="green"/>
          <w:rPrChange w:id="1802" w:author="Russell Thomas" w:date="2013-10-22T13:13:00Z">
            <w:rPr/>
          </w:rPrChange>
        </w:rPr>
        <w:t>)</w:t>
      </w:r>
      <w:r>
        <w:t xml:space="preserve"> URL handy to assist you when errors crop up in your input data. The use of JSON provides the capa</w:t>
      </w:r>
      <w:r w:rsidR="00BE5BC2">
        <w:t xml:space="preserve">bility of storing deeply nested or </w:t>
      </w:r>
      <w:r>
        <w:t>hierarchical records</w:t>
      </w:r>
      <w:r w:rsidR="00BE5BC2">
        <w:t xml:space="preserve"> and structures, which will require you to re-think any notions you may have on normalization. If you’re used to performing RDBMS normalization, then you’ll need to take a step back, ignore most of what you’ve been taught or </w:t>
      </w:r>
      <w:ins w:id="1803" w:author="Kent, Kevin - Indianapolis" w:date="2013-10-25T13:59:00Z">
        <w:r w:rsidR="005B5BCF">
          <w:t xml:space="preserve">have </w:t>
        </w:r>
      </w:ins>
      <w:r w:rsidR="00BE5BC2">
        <w:t>learned and embrace the verbosity of t</w:t>
      </w:r>
      <w:r w:rsidR="007F355C">
        <w:t xml:space="preserve">his side of the </w:t>
      </w:r>
      <w:proofErr w:type="spellStart"/>
      <w:r w:rsidR="007F355C">
        <w:t>NoSQL</w:t>
      </w:r>
      <w:proofErr w:type="spellEnd"/>
      <w:r w:rsidR="007F355C">
        <w:t xml:space="preserve"> universe.</w:t>
      </w:r>
    </w:p>
    <w:p w14:paraId="4D55FE7B" w14:textId="77777777" w:rsidR="00BE5BC2" w:rsidRDefault="00BE5BC2" w:rsidP="00BE5BC2">
      <w:pPr>
        <w:pStyle w:val="Para"/>
      </w:pPr>
      <w:r>
        <w:lastRenderedPageBreak/>
        <w:t xml:space="preserve">For example, malicious nodes in the </w:t>
      </w:r>
      <w:proofErr w:type="spellStart"/>
      <w:r>
        <w:t>AlienVault</w:t>
      </w:r>
      <w:proofErr w:type="spellEnd"/>
      <w:r>
        <w:t xml:space="preserve"> database can have multiple malicious activities associated with them. In traditional, normalized SQL, you would likely setup a separate table with host key and malicious node type field and have a row for each entry:</w:t>
      </w:r>
    </w:p>
    <w:p w14:paraId="7710938A" w14:textId="77777777" w:rsidR="00BE5BC2" w:rsidRDefault="00BE5BC2" w:rsidP="00BE5BC2">
      <w:pPr>
        <w:pStyle w:val="CodeSnippet"/>
      </w:pPr>
      <w:r>
        <w:t>+-------------+-------------+</w:t>
      </w:r>
    </w:p>
    <w:p w14:paraId="51F913B0" w14:textId="77777777" w:rsidR="00BE5BC2" w:rsidRDefault="00BE5BC2" w:rsidP="00BE5BC2">
      <w:pPr>
        <w:pStyle w:val="CodeSnippet"/>
      </w:pPr>
      <w:r>
        <w:t>|</w:t>
      </w:r>
      <w:r w:rsidRPr="00BE5BC2">
        <w:t>193.147.49.42</w:t>
      </w:r>
      <w:r>
        <w:t>|Scanning Host|</w:t>
      </w:r>
    </w:p>
    <w:p w14:paraId="5B7518D5" w14:textId="77777777" w:rsidR="00BE5BC2" w:rsidRDefault="00BE5BC2" w:rsidP="00BE5BC2">
      <w:pPr>
        <w:pStyle w:val="CodeSnippet"/>
      </w:pPr>
      <w:r>
        <w:t>|</w:t>
      </w:r>
      <w:r w:rsidRPr="00BE5BC2">
        <w:t>193.147.49.42</w:t>
      </w:r>
      <w:r>
        <w:t>|Spamming     |</w:t>
      </w:r>
    </w:p>
    <w:p w14:paraId="364691AD" w14:textId="77777777" w:rsidR="00BE5BC2" w:rsidRDefault="00BE5BC2" w:rsidP="00BE5BC2">
      <w:pPr>
        <w:pStyle w:val="CodeSnippet"/>
      </w:pPr>
      <w:r>
        <w:t>+-------------+-------------+</w:t>
      </w:r>
    </w:p>
    <w:p w14:paraId="4C4F5BB6" w14:textId="77777777" w:rsidR="00BE5BC2" w:rsidRPr="00BE5BC2" w:rsidRDefault="00BE5BC2" w:rsidP="00BE5BC2">
      <w:pPr>
        <w:pStyle w:val="ParaContinued"/>
      </w:pPr>
      <w:proofErr w:type="gramStart"/>
      <w:r>
        <w:t>then</w:t>
      </w:r>
      <w:proofErr w:type="gramEnd"/>
      <w:r>
        <w:t xml:space="preserve">, perform a </w:t>
      </w:r>
      <w:r w:rsidRPr="00BE5BC2">
        <w:rPr>
          <w:rStyle w:val="InlineCode"/>
        </w:rPr>
        <w:t>JOIN</w:t>
      </w:r>
      <w:r>
        <w:t xml:space="preserve"> when retrieving results. With Mongo, you would store those components as a JSON array within the record:</w:t>
      </w:r>
    </w:p>
    <w:p w14:paraId="1B7E21FF" w14:textId="77777777" w:rsidR="00BE5BC2" w:rsidRPr="00773A95" w:rsidRDefault="00BE5BC2" w:rsidP="00BE5BC2">
      <w:pPr>
        <w:pStyle w:val="CodeSnippet"/>
        <w:rPr>
          <w:color w:val="800026"/>
          <w:rPrChange w:id="1804" w:author="Bob Rudis" w:date="2013-10-31T23:13:00Z">
            <w:rPr/>
          </w:rPrChange>
        </w:rPr>
      </w:pPr>
      <w:r w:rsidRPr="00773A95">
        <w:rPr>
          <w:color w:val="252525"/>
          <w:rPrChange w:id="1805" w:author="Bob Rudis" w:date="2013-10-31T23:14:00Z">
            <w:rPr/>
          </w:rPrChange>
        </w:rPr>
        <w:t xml:space="preserve">&gt; </w:t>
      </w:r>
      <w:r w:rsidRPr="00773A95">
        <w:rPr>
          <w:color w:val="800026"/>
          <w:rPrChange w:id="1806" w:author="Bob Rudis" w:date="2013-10-31T23:13:00Z">
            <w:rPr/>
          </w:rPrChange>
        </w:rPr>
        <w:t>db.av.update ( { ip:"193.147.49.42" },</w:t>
      </w:r>
    </w:p>
    <w:p w14:paraId="50EAF50C" w14:textId="77777777" w:rsidR="00BE5BC2" w:rsidRPr="00773A95" w:rsidRDefault="00BE5BC2" w:rsidP="00BE5BC2">
      <w:pPr>
        <w:pStyle w:val="CodeSnippet"/>
        <w:rPr>
          <w:rPrChange w:id="1807" w:author="Bob Rudis" w:date="2013-10-31T23:13:00Z">
            <w:rPr>
              <w:highlight w:val="magenta"/>
            </w:rPr>
          </w:rPrChange>
        </w:rPr>
      </w:pPr>
      <w:r w:rsidRPr="00773A95">
        <w:rPr>
          <w:color w:val="800026"/>
          <w:rPrChange w:id="1808" w:author="Bob Rudis" w:date="2013-10-31T23:13:00Z">
            <w:rPr/>
          </w:rPrChange>
        </w:rPr>
        <w:t xml:space="preserve">                 { $set : { maltype:[ "Scanning Host",</w:t>
      </w:r>
      <w:del w:id="1809" w:author="Bob Rudis" w:date="2013-10-31T23:14:00Z">
        <w:r w:rsidRPr="00773A95" w:rsidDel="00773A95">
          <w:rPr>
            <w:color w:val="800026"/>
            <w:rPrChange w:id="1810" w:author="Bob Rudis" w:date="2013-10-31T23:13:00Z">
              <w:rPr/>
            </w:rPrChange>
          </w:rPr>
          <w:delText xml:space="preserve"> </w:delText>
        </w:r>
      </w:del>
      <w:r w:rsidRPr="00773A95">
        <w:rPr>
          <w:color w:val="800026"/>
          <w:rPrChange w:id="1811" w:author="Bob Rudis" w:date="2013-10-31T23:13:00Z">
            <w:rPr/>
          </w:rPrChange>
        </w:rPr>
        <w:t>"Spamming" ] } } )</w:t>
      </w:r>
    </w:p>
    <w:p w14:paraId="60C7BD27" w14:textId="7CAFEF9F" w:rsidR="00BE5BC2" w:rsidRDefault="00E469A4" w:rsidP="00020E7B">
      <w:pPr>
        <w:pStyle w:val="Para"/>
      </w:pPr>
      <w:r>
        <w:t>It may be difficult to see the value of this additional complexity with such a trivial example, but the power this hold</w:t>
      </w:r>
      <w:r w:rsidR="007F355C">
        <w:t>s</w:t>
      </w:r>
      <w:r>
        <w:t xml:space="preserve"> starts to become much clearer if you </w:t>
      </w:r>
      <w:del w:id="1812" w:author="Kent, Kevin - Indianapolis" w:date="2013-10-25T14:01:00Z">
        <w:r w:rsidDel="005B5BCF">
          <w:delText xml:space="preserve">take a </w:delText>
        </w:r>
      </w:del>
      <w:r>
        <w:t xml:space="preserve">look back at the VERIS JSON data in Chapter 6. </w:t>
      </w:r>
      <w:r w:rsidR="007F355C">
        <w:t>Creating a normalized</w:t>
      </w:r>
      <w:r w:rsidR="00B010B2">
        <w:t xml:space="preserve"> table</w:t>
      </w:r>
      <w:r w:rsidR="007F355C">
        <w:t xml:space="preserve"> structure to store all the fields</w:t>
      </w:r>
      <w:r w:rsidR="00B010B2">
        <w:t xml:space="preserve"> in an incident</w:t>
      </w:r>
      <w:r w:rsidR="007F355C">
        <w:t xml:space="preserve"> is possible, but not necessary given Mongo’s ability to </w:t>
      </w:r>
      <w:r w:rsidR="00B010B2">
        <w:t xml:space="preserve">efficiently </w:t>
      </w:r>
      <w:r w:rsidR="007F355C">
        <w:t xml:space="preserve">store, process and </w:t>
      </w:r>
      <w:r w:rsidR="00B010B2">
        <w:t xml:space="preserve">query complex field structures. If you have Mongo </w:t>
      </w:r>
      <w:ins w:id="1813" w:author="Bob Rudis" w:date="2013-10-31T23:18:00Z">
        <w:r w:rsidR="00773A95">
          <w:t xml:space="preserve">installed </w:t>
        </w:r>
      </w:ins>
      <w:ins w:id="1814" w:author="Bob Rudis" w:date="2013-10-31T23:15:00Z">
        <w:r w:rsidR="00773A95">
          <w:t>from the previous example, you can install</w:t>
        </w:r>
      </w:ins>
      <w:ins w:id="1815" w:author="Bob Rudis" w:date="2013-10-31T23:18:00Z">
        <w:r w:rsidR="00773A95">
          <w:t xml:space="preserve"> the </w:t>
        </w:r>
      </w:ins>
      <w:del w:id="1816" w:author="Bob Rudis" w:date="2013-10-31T23:16:00Z">
        <w:r w:rsidR="00B010B2" w:rsidDel="00773A95">
          <w:delText>and</w:delText>
        </w:r>
      </w:del>
      <w:del w:id="1817" w:author="Bob Rudis" w:date="2013-10-31T23:18:00Z">
        <w:r w:rsidR="00B010B2" w:rsidDel="00773A95">
          <w:delText xml:space="preserve"> </w:delText>
        </w:r>
      </w:del>
      <w:r w:rsidR="00B010B2" w:rsidRPr="00B010B2">
        <w:rPr>
          <w:rStyle w:val="InlineCode"/>
        </w:rPr>
        <w:t>git</w:t>
      </w:r>
      <w:r w:rsidR="004A3876">
        <w:t xml:space="preserve"> </w:t>
      </w:r>
      <w:ins w:id="1818" w:author="Bob Rudis" w:date="2013-10-31T23:18:00Z">
        <w:r w:rsidR="00773A95">
          <w:t xml:space="preserve">tool </w:t>
        </w:r>
      </w:ins>
      <w:del w:id="1819" w:author="Bob Rudis" w:date="2013-10-31T23:16:00Z">
        <w:r w:rsidR="004A3876" w:rsidDel="00773A95">
          <w:delText>installed</w:delText>
        </w:r>
      </w:del>
      <w:ins w:id="1820" w:author="Bob Rudis" w:date="2013-10-31T23:16:00Z">
        <w:r w:rsidR="00773A95">
          <w:t xml:space="preserve">via </w:t>
        </w:r>
        <w:r w:rsidR="00773A95" w:rsidRPr="00773A95">
          <w:rPr>
            <w:rStyle w:val="InlineCode"/>
            <w:rPrChange w:id="1821" w:author="Bob Rudis" w:date="2013-10-31T23:16:00Z">
              <w:rPr/>
            </w:rPrChange>
          </w:rPr>
          <w:t>sudo apt-get install git</w:t>
        </w:r>
      </w:ins>
      <w:r w:rsidR="00B010B2">
        <w:t xml:space="preserve">, </w:t>
      </w:r>
      <w:del w:id="1822" w:author="Bob Rudis" w:date="2013-10-31T23:16:00Z">
        <w:r w:rsidR="00B010B2" w:rsidDel="00773A95">
          <w:delText xml:space="preserve">you </w:delText>
        </w:r>
      </w:del>
      <w:ins w:id="1823" w:author="Bob Rudis" w:date="2013-10-31T23:16:00Z">
        <w:r w:rsidR="00773A95">
          <w:t>which will allow you to</w:t>
        </w:r>
      </w:ins>
      <w:del w:id="1824" w:author="Bob Rudis" w:date="2013-10-31T23:16:00Z">
        <w:r w:rsidR="00B010B2" w:rsidDel="00773A95">
          <w:delText>can</w:delText>
        </w:r>
      </w:del>
      <w:r w:rsidR="00B010B2">
        <w:t xml:space="preserve"> </w:t>
      </w:r>
      <w:ins w:id="1825" w:author="Bob Rudis" w:date="2013-10-31T23:19:00Z">
        <w:r w:rsidR="00773A95">
          <w:t xml:space="preserve">follow the steps in Listing 8-6 </w:t>
        </w:r>
      </w:ins>
      <w:ins w:id="1826" w:author="Bob Rudis" w:date="2013-10-31T23:34:00Z">
        <w:r w:rsidR="00C93714">
          <w:t xml:space="preserve">(found in </w:t>
        </w:r>
        <w:r w:rsidR="00C93714" w:rsidRPr="00C93714">
          <w:rPr>
            <w:rStyle w:val="InlineCode"/>
            <w:rPrChange w:id="1827" w:author="Bob Rudis" w:date="2013-10-31T23:34:00Z">
              <w:rPr/>
            </w:rPrChange>
          </w:rPr>
          <w:t>other/ch08.sh</w:t>
        </w:r>
        <w:r w:rsidR="00C93714">
          <w:t xml:space="preserve">) </w:t>
        </w:r>
      </w:ins>
      <w:r w:rsidR="004A3876">
        <w:t xml:space="preserve">download and import </w:t>
      </w:r>
      <w:r w:rsidR="00B010B2">
        <w:t xml:space="preserve">the </w:t>
      </w:r>
      <w:r w:rsidR="004A3876">
        <w:t xml:space="preserve">complex incident data in the </w:t>
      </w:r>
      <w:r w:rsidR="00B010B2">
        <w:t>entire VERIS Community Database</w:t>
      </w:r>
      <w:ins w:id="1828" w:author="Bob Rudis" w:date="2013-10-31T23:19:00Z">
        <w:r w:rsidR="00773A95">
          <w:t xml:space="preserve"> from their </w:t>
        </w:r>
        <w:proofErr w:type="spellStart"/>
        <w:r w:rsidR="00773A95">
          <w:t>github</w:t>
        </w:r>
        <w:proofErr w:type="spellEnd"/>
        <w:r w:rsidR="00773A95">
          <w:t xml:space="preserve"> repository</w:t>
        </w:r>
      </w:ins>
      <w:r w:rsidR="004A3876">
        <w:t xml:space="preserve"> </w:t>
      </w:r>
      <w:ins w:id="1829" w:author="Bob Rudis" w:date="2013-10-31T23:32:00Z">
        <w:r w:rsidR="001C0E0C">
          <w:t>(</w:t>
        </w:r>
        <w:r w:rsidR="001C0E0C" w:rsidRPr="008B46B1">
          <w:rPr>
            <w:rStyle w:val="InlineURL"/>
            <w:rPrChange w:id="1830" w:author="Bob Rudis" w:date="2013-10-31T23:34:00Z">
              <w:rPr/>
            </w:rPrChange>
          </w:rPr>
          <w:fldChar w:fldCharType="begin"/>
        </w:r>
        <w:r w:rsidR="001C0E0C" w:rsidRPr="008B46B1">
          <w:rPr>
            <w:rStyle w:val="InlineURL"/>
            <w:rPrChange w:id="1831" w:author="Bob Rudis" w:date="2013-10-31T23:34:00Z">
              <w:rPr/>
            </w:rPrChange>
          </w:rPr>
          <w:instrText xml:space="preserve"> HYPERLINK "https://github.com/vz-risk/" </w:instrText>
        </w:r>
        <w:r w:rsidR="001C0E0C" w:rsidRPr="008B46B1">
          <w:rPr>
            <w:rStyle w:val="InlineURL"/>
            <w:rPrChange w:id="1832" w:author="Bob Rudis" w:date="2013-10-31T23:34:00Z">
              <w:rPr/>
            </w:rPrChange>
          </w:rPr>
          <w:fldChar w:fldCharType="separate"/>
        </w:r>
        <w:r w:rsidR="001C0E0C" w:rsidRPr="008B46B1">
          <w:rPr>
            <w:rStyle w:val="InlineURL"/>
            <w:rPrChange w:id="1833" w:author="Bob Rudis" w:date="2013-10-31T23:34:00Z">
              <w:rPr>
                <w:rStyle w:val="Hyperlink"/>
              </w:rPr>
            </w:rPrChange>
          </w:rPr>
          <w:t>https://github.com/vz-risk/</w:t>
        </w:r>
        <w:r w:rsidR="001C0E0C" w:rsidRPr="008B46B1">
          <w:rPr>
            <w:rStyle w:val="InlineURL"/>
            <w:rPrChange w:id="1834" w:author="Bob Rudis" w:date="2013-10-31T23:34:00Z">
              <w:rPr/>
            </w:rPrChange>
          </w:rPr>
          <w:fldChar w:fldCharType="end"/>
        </w:r>
        <w:r w:rsidR="001C0E0C">
          <w:t xml:space="preserve">) </w:t>
        </w:r>
      </w:ins>
      <w:r w:rsidR="004A3876">
        <w:t xml:space="preserve">in about </w:t>
      </w:r>
      <w:del w:id="1835" w:author="Kent, Kevin - Indianapolis" w:date="2013-10-25T14:01:00Z">
        <w:r w:rsidR="004A3876" w:rsidDel="005B5BCF">
          <w:delText xml:space="preserve">five </w:delText>
        </w:r>
      </w:del>
      <w:ins w:id="1836" w:author="Kent, Kevin - Indianapolis" w:date="2013-10-25T14:01:00Z">
        <w:r w:rsidR="005B5BCF">
          <w:t xml:space="preserve">5 </w:t>
        </w:r>
      </w:ins>
      <w:r w:rsidR="004A3876">
        <w:t>minutes</w:t>
      </w:r>
      <w:ins w:id="1837" w:author="Kent, Kevin - Indianapolis" w:date="2013-10-25T14:01:00Z">
        <w:r w:rsidR="005B5BCF">
          <w:t>,</w:t>
        </w:r>
      </w:ins>
      <w:r w:rsidR="004A3876">
        <w:t xml:space="preserve"> without the need to create a databas</w:t>
      </w:r>
      <w:r w:rsidR="003C4DD5">
        <w:t>e or table schema ahead of time</w:t>
      </w:r>
      <w:del w:id="1838" w:author="Bob Rudis" w:date="2013-10-31T23:19:00Z">
        <w:r w:rsidR="003C4DD5" w:rsidDel="00773A95">
          <w:delText>:</w:delText>
        </w:r>
      </w:del>
      <w:ins w:id="1839" w:author="Bob Rudis" w:date="2013-10-31T23:19:00Z">
        <w:r w:rsidR="00773A95">
          <w:t>.</w:t>
        </w:r>
      </w:ins>
    </w:p>
    <w:p w14:paraId="3DF8CC9A" w14:textId="4DF0DECF" w:rsidR="00773A95" w:rsidRPr="002B1C43" w:rsidRDefault="00773A95">
      <w:pPr>
        <w:pStyle w:val="CodeListing"/>
        <w:rPr>
          <w:ins w:id="1840" w:author="Bob Rudis" w:date="2013-10-31T23:21:00Z"/>
          <w:i/>
          <w:color w:val="9B9B9B"/>
          <w:rPrChange w:id="1841" w:author="Bob Rudis" w:date="2013-10-31T23:37:00Z">
            <w:rPr>
              <w:ins w:id="1842" w:author="Bob Rudis" w:date="2013-10-31T23:21:00Z"/>
            </w:rPr>
          </w:rPrChange>
        </w:rPr>
        <w:pPrChange w:id="1843" w:author="Bob Rudis" w:date="2013-10-31T23:17:00Z">
          <w:pPr>
            <w:pStyle w:val="CodeSnippet"/>
          </w:pPr>
        </w:pPrChange>
      </w:pPr>
      <w:ins w:id="1844" w:author="Bob Rudis" w:date="2013-10-31T23:20:00Z">
        <w:r w:rsidRPr="002B1C43">
          <w:rPr>
            <w:i/>
            <w:color w:val="9B9B9B"/>
            <w:rPrChange w:id="1845" w:author="Bob Rudis" w:date="2013-10-31T23:37:00Z">
              <w:rPr/>
            </w:rPrChange>
          </w:rPr>
          <w:t># Listing 8-6</w:t>
        </w:r>
      </w:ins>
    </w:p>
    <w:p w14:paraId="7D1A8252" w14:textId="5239EBC2" w:rsidR="00A40975" w:rsidRPr="002B1C43" w:rsidRDefault="00A40975">
      <w:pPr>
        <w:pStyle w:val="CodeListing"/>
        <w:rPr>
          <w:ins w:id="1846" w:author="Bob Rudis" w:date="2013-10-31T23:20:00Z"/>
          <w:i/>
          <w:color w:val="9B9B9B"/>
          <w:rPrChange w:id="1847" w:author="Bob Rudis" w:date="2013-10-31T23:37:00Z">
            <w:rPr>
              <w:ins w:id="1848" w:author="Bob Rudis" w:date="2013-10-31T23:20:00Z"/>
            </w:rPr>
          </w:rPrChange>
        </w:rPr>
        <w:pPrChange w:id="1849" w:author="Bob Rudis" w:date="2013-10-31T23:17:00Z">
          <w:pPr>
            <w:pStyle w:val="CodeSnippet"/>
          </w:pPr>
        </w:pPrChange>
      </w:pPr>
      <w:ins w:id="1850" w:author="Bob Rudis" w:date="2013-10-31T23:21:00Z">
        <w:r w:rsidRPr="002B1C43">
          <w:rPr>
            <w:i/>
            <w:color w:val="9B9B9B"/>
            <w:rPrChange w:id="1851" w:author="Bob Rudis" w:date="2013-10-31T23:37:00Z">
              <w:rPr/>
            </w:rPrChange>
          </w:rPr>
          <w:t># Retrieve VCDB files, import into mongo and perform a query</w:t>
        </w:r>
      </w:ins>
    </w:p>
    <w:p w14:paraId="62AB92B9" w14:textId="2B3E0B73" w:rsidR="00773A95" w:rsidRPr="002B1C43" w:rsidRDefault="00773A95">
      <w:pPr>
        <w:pStyle w:val="CodeListing"/>
        <w:rPr>
          <w:ins w:id="1852" w:author="Bob Rudis" w:date="2013-10-31T23:20:00Z"/>
          <w:i/>
          <w:color w:val="9B9B9B"/>
          <w:rPrChange w:id="1853" w:author="Bob Rudis" w:date="2013-10-31T23:37:00Z">
            <w:rPr>
              <w:ins w:id="1854" w:author="Bob Rudis" w:date="2013-10-31T23:20:00Z"/>
            </w:rPr>
          </w:rPrChange>
        </w:rPr>
        <w:pPrChange w:id="1855" w:author="Bob Rudis" w:date="2013-10-31T23:17:00Z">
          <w:pPr>
            <w:pStyle w:val="CodeSnippet"/>
          </w:pPr>
        </w:pPrChange>
      </w:pPr>
      <w:ins w:id="1856" w:author="Bob Rudis" w:date="2013-10-31T23:20:00Z">
        <w:r w:rsidRPr="002B1C43">
          <w:rPr>
            <w:i/>
            <w:color w:val="9B9B9B"/>
            <w:rPrChange w:id="1857" w:author="Bob Rudis" w:date="2013-10-31T23:37:00Z">
              <w:rPr/>
            </w:rPrChange>
          </w:rPr>
          <w:t># Requires mongodb and git</w:t>
        </w:r>
      </w:ins>
    </w:p>
    <w:p w14:paraId="69B05B4E" w14:textId="0488AA91" w:rsidR="004A3876" w:rsidRPr="002B1C43" w:rsidRDefault="004A3876">
      <w:pPr>
        <w:pStyle w:val="CodeListing"/>
        <w:rPr>
          <w:i/>
          <w:color w:val="9B9B9B"/>
          <w:rPrChange w:id="1858" w:author="Bob Rudis" w:date="2013-10-31T23:37:00Z">
            <w:rPr/>
          </w:rPrChange>
        </w:rPr>
        <w:pPrChange w:id="1859" w:author="Bob Rudis" w:date="2013-10-31T23:17:00Z">
          <w:pPr>
            <w:pStyle w:val="CodeSnippet"/>
          </w:pPr>
        </w:pPrChange>
      </w:pPr>
      <w:r w:rsidRPr="002B1C43">
        <w:rPr>
          <w:i/>
          <w:color w:val="9B9B9B"/>
          <w:rPrChange w:id="1860" w:author="Bob Rudis" w:date="2013-10-31T23:37:00Z">
            <w:rPr/>
          </w:rPrChange>
        </w:rPr>
        <w:t># clone the VCDB github repository</w:t>
      </w:r>
    </w:p>
    <w:p w14:paraId="2DABACE2" w14:textId="77777777" w:rsidR="004A3876" w:rsidRPr="00773A95" w:rsidRDefault="004A3876">
      <w:pPr>
        <w:pStyle w:val="CodeListing"/>
        <w:pPrChange w:id="1861" w:author="Bob Rudis" w:date="2013-10-31T23:17:00Z">
          <w:pPr>
            <w:pStyle w:val="CodeSnippet"/>
          </w:pPr>
        </w:pPrChange>
      </w:pPr>
      <w:r w:rsidRPr="002B1C43">
        <w:rPr>
          <w:color w:val="252525"/>
          <w:rPrChange w:id="1862" w:author="Bob Rudis" w:date="2013-10-31T23:36:00Z">
            <w:rPr/>
          </w:rPrChange>
        </w:rPr>
        <w:t xml:space="preserve">dds$ </w:t>
      </w:r>
      <w:r w:rsidRPr="002B1C43">
        <w:rPr>
          <w:color w:val="800026"/>
          <w:rPrChange w:id="1863" w:author="Bob Rudis" w:date="2013-10-31T23:35:00Z">
            <w:rPr/>
          </w:rPrChange>
        </w:rPr>
        <w:t>git clone https://github.com/vz-risk/VCDB.git</w:t>
      </w:r>
    </w:p>
    <w:p w14:paraId="2E142302" w14:textId="77777777" w:rsidR="004A3876" w:rsidRPr="002B1C43" w:rsidRDefault="004A3876">
      <w:pPr>
        <w:pStyle w:val="CodeListing"/>
        <w:rPr>
          <w:i/>
          <w:color w:val="9B9B9B"/>
          <w:rPrChange w:id="1864" w:author="Bob Rudis" w:date="2013-10-31T23:37:00Z">
            <w:rPr/>
          </w:rPrChange>
        </w:rPr>
        <w:pPrChange w:id="1865" w:author="Bob Rudis" w:date="2013-10-31T23:17:00Z">
          <w:pPr>
            <w:pStyle w:val="CodeSnippet"/>
          </w:pPr>
        </w:pPrChange>
      </w:pPr>
      <w:r w:rsidRPr="002B1C43">
        <w:rPr>
          <w:i/>
          <w:color w:val="9B9B9B"/>
          <w:rPrChange w:id="1866" w:author="Bob Rudis" w:date="2013-10-31T23:37:00Z">
            <w:rPr/>
          </w:rPrChange>
        </w:rPr>
        <w:t># import all the incdients</w:t>
      </w:r>
    </w:p>
    <w:p w14:paraId="558FD373" w14:textId="77777777" w:rsidR="004A3876" w:rsidRPr="00773A95" w:rsidRDefault="004A3876">
      <w:pPr>
        <w:pStyle w:val="CodeListing"/>
        <w:pPrChange w:id="1867" w:author="Bob Rudis" w:date="2013-10-31T23:17:00Z">
          <w:pPr>
            <w:pStyle w:val="CodeSnippet"/>
          </w:pPr>
        </w:pPrChange>
      </w:pPr>
      <w:r w:rsidRPr="002B1C43">
        <w:rPr>
          <w:color w:val="252525"/>
          <w:rPrChange w:id="1868" w:author="Bob Rudis" w:date="2013-10-31T23:36:00Z">
            <w:rPr/>
          </w:rPrChange>
        </w:rPr>
        <w:t>dds$</w:t>
      </w:r>
      <w:r w:rsidRPr="00773A95">
        <w:t xml:space="preserve"> </w:t>
      </w:r>
      <w:r w:rsidRPr="002B1C43">
        <w:rPr>
          <w:color w:val="800026"/>
          <w:rPrChange w:id="1869" w:author="Bob Rudis" w:date="2013-10-31T23:35:00Z">
            <w:rPr/>
          </w:rPrChange>
        </w:rPr>
        <w:t>cd VCDB/incidents</w:t>
      </w:r>
    </w:p>
    <w:p w14:paraId="09AFC6CF" w14:textId="77777777" w:rsidR="004A3876" w:rsidRPr="002B1C43" w:rsidRDefault="004A3876">
      <w:pPr>
        <w:pStyle w:val="CodeListing"/>
        <w:rPr>
          <w:color w:val="800026"/>
          <w:rPrChange w:id="1870" w:author="Bob Rudis" w:date="2013-10-31T23:35:00Z">
            <w:rPr/>
          </w:rPrChange>
        </w:rPr>
        <w:pPrChange w:id="1871" w:author="Bob Rudis" w:date="2013-10-31T23:17:00Z">
          <w:pPr>
            <w:pStyle w:val="CodeSnippet"/>
          </w:pPr>
        </w:pPrChange>
      </w:pPr>
      <w:r w:rsidRPr="002B1C43">
        <w:rPr>
          <w:color w:val="252525"/>
          <w:rPrChange w:id="1872" w:author="Bob Rudis" w:date="2013-10-31T23:36:00Z">
            <w:rPr/>
          </w:rPrChange>
        </w:rPr>
        <w:t xml:space="preserve">dds$ </w:t>
      </w:r>
      <w:r w:rsidRPr="002B1C43">
        <w:rPr>
          <w:color w:val="800026"/>
          <w:rPrChange w:id="1873" w:author="Bob Rudis" w:date="2013-10-31T23:35:00Z">
            <w:rPr/>
          </w:rPrChange>
        </w:rPr>
        <w:t>ls | head -5</w:t>
      </w:r>
    </w:p>
    <w:p w14:paraId="376AB97C" w14:textId="77777777" w:rsidR="004A3876" w:rsidRPr="002B1C43" w:rsidRDefault="004A3876">
      <w:pPr>
        <w:pStyle w:val="CodeListing"/>
        <w:rPr>
          <w:color w:val="252525"/>
          <w:rPrChange w:id="1874" w:author="Bob Rudis" w:date="2013-10-31T23:36:00Z">
            <w:rPr/>
          </w:rPrChange>
        </w:rPr>
        <w:pPrChange w:id="1875" w:author="Bob Rudis" w:date="2013-10-31T23:17:00Z">
          <w:pPr>
            <w:pStyle w:val="CodeSnippet"/>
          </w:pPr>
        </w:pPrChange>
      </w:pPr>
      <w:r w:rsidRPr="002B1C43">
        <w:rPr>
          <w:color w:val="252525"/>
          <w:rPrChange w:id="1876" w:author="Bob Rudis" w:date="2013-10-31T23:36:00Z">
            <w:rPr/>
          </w:rPrChange>
        </w:rPr>
        <w:t>0012CC25-9167-40D8-8FE3-3D0DFD8FB6BB.json</w:t>
      </w:r>
    </w:p>
    <w:p w14:paraId="145A8C10" w14:textId="77777777" w:rsidR="004A3876" w:rsidRPr="002B1C43" w:rsidRDefault="004A3876">
      <w:pPr>
        <w:pStyle w:val="CodeListing"/>
        <w:rPr>
          <w:color w:val="252525"/>
          <w:rPrChange w:id="1877" w:author="Bob Rudis" w:date="2013-10-31T23:36:00Z">
            <w:rPr/>
          </w:rPrChange>
        </w:rPr>
        <w:pPrChange w:id="1878" w:author="Bob Rudis" w:date="2013-10-31T23:17:00Z">
          <w:pPr>
            <w:pStyle w:val="CodeSnippet"/>
          </w:pPr>
        </w:pPrChange>
      </w:pPr>
      <w:r w:rsidRPr="002B1C43">
        <w:rPr>
          <w:color w:val="252525"/>
          <w:rPrChange w:id="1879" w:author="Bob Rudis" w:date="2013-10-31T23:36:00Z">
            <w:rPr/>
          </w:rPrChange>
        </w:rPr>
        <w:t>002599D4-A872-433B-9980-BD9F257B283F.json</w:t>
      </w:r>
    </w:p>
    <w:p w14:paraId="70BBF642" w14:textId="77777777" w:rsidR="004A3876" w:rsidRPr="002B1C43" w:rsidRDefault="004A3876">
      <w:pPr>
        <w:pStyle w:val="CodeListing"/>
        <w:rPr>
          <w:color w:val="252525"/>
          <w:rPrChange w:id="1880" w:author="Bob Rudis" w:date="2013-10-31T23:36:00Z">
            <w:rPr/>
          </w:rPrChange>
        </w:rPr>
        <w:pPrChange w:id="1881" w:author="Bob Rudis" w:date="2013-10-31T23:17:00Z">
          <w:pPr>
            <w:pStyle w:val="CodeSnippet"/>
          </w:pPr>
        </w:pPrChange>
      </w:pPr>
      <w:r w:rsidRPr="002B1C43">
        <w:rPr>
          <w:color w:val="252525"/>
          <w:rPrChange w:id="1882" w:author="Bob Rudis" w:date="2013-10-31T23:36:00Z">
            <w:rPr/>
          </w:rPrChange>
        </w:rPr>
        <w:t>005C42A3-3FE8-47B5-866B-AFBB5E3F5B95.json</w:t>
      </w:r>
    </w:p>
    <w:p w14:paraId="75E347DF" w14:textId="77777777" w:rsidR="004A3876" w:rsidRPr="002B1C43" w:rsidRDefault="004A3876">
      <w:pPr>
        <w:pStyle w:val="CodeListing"/>
        <w:rPr>
          <w:color w:val="252525"/>
          <w:rPrChange w:id="1883" w:author="Bob Rudis" w:date="2013-10-31T23:36:00Z">
            <w:rPr/>
          </w:rPrChange>
        </w:rPr>
        <w:pPrChange w:id="1884" w:author="Bob Rudis" w:date="2013-10-31T23:17:00Z">
          <w:pPr>
            <w:pStyle w:val="CodeSnippet"/>
          </w:pPr>
        </w:pPrChange>
      </w:pPr>
      <w:r w:rsidRPr="002B1C43">
        <w:rPr>
          <w:color w:val="252525"/>
          <w:rPrChange w:id="1885" w:author="Bob Rudis" w:date="2013-10-31T23:36:00Z">
            <w:rPr/>
          </w:rPrChange>
        </w:rPr>
        <w:t>0096EF99-D9CB-4869-9F3D-F4E0D84F419B.json</w:t>
      </w:r>
    </w:p>
    <w:p w14:paraId="2B4926A1" w14:textId="77777777" w:rsidR="004A3876" w:rsidRPr="002B1C43" w:rsidRDefault="004A3876">
      <w:pPr>
        <w:pStyle w:val="CodeListing"/>
        <w:rPr>
          <w:color w:val="252525"/>
          <w:rPrChange w:id="1886" w:author="Bob Rudis" w:date="2013-10-31T23:36:00Z">
            <w:rPr/>
          </w:rPrChange>
        </w:rPr>
        <w:pPrChange w:id="1887" w:author="Bob Rudis" w:date="2013-10-31T23:17:00Z">
          <w:pPr>
            <w:pStyle w:val="CodeSnippet"/>
          </w:pPr>
        </w:pPrChange>
      </w:pPr>
      <w:r w:rsidRPr="002B1C43">
        <w:rPr>
          <w:color w:val="252525"/>
          <w:rPrChange w:id="1888" w:author="Bob Rudis" w:date="2013-10-31T23:36:00Z">
            <w:rPr/>
          </w:rPrChange>
        </w:rPr>
        <w:t>00CC39F6-D2E0-4FF4-9383-AE3E28922015.json</w:t>
      </w:r>
    </w:p>
    <w:p w14:paraId="305BC8A1" w14:textId="77777777" w:rsidR="004A3876" w:rsidRPr="002B1C43" w:rsidRDefault="004A3876">
      <w:pPr>
        <w:pStyle w:val="CodeListing"/>
        <w:rPr>
          <w:color w:val="800026"/>
          <w:rPrChange w:id="1889" w:author="Bob Rudis" w:date="2013-10-31T23:35:00Z">
            <w:rPr/>
          </w:rPrChange>
        </w:rPr>
        <w:pPrChange w:id="1890" w:author="Bob Rudis" w:date="2013-10-31T23:17:00Z">
          <w:pPr>
            <w:pStyle w:val="CodeSnippet"/>
          </w:pPr>
        </w:pPrChange>
      </w:pPr>
      <w:r w:rsidRPr="002B1C43">
        <w:rPr>
          <w:color w:val="252525"/>
          <w:rPrChange w:id="1891" w:author="Bob Rudis" w:date="2013-10-31T23:36:00Z">
            <w:rPr/>
          </w:rPrChange>
        </w:rPr>
        <w:t xml:space="preserve">dds$ </w:t>
      </w:r>
      <w:r w:rsidRPr="002B1C43">
        <w:rPr>
          <w:color w:val="800026"/>
          <w:rPrChange w:id="1892" w:author="Bob Rudis" w:date="2013-10-31T23:35:00Z">
            <w:rPr/>
          </w:rPrChange>
        </w:rPr>
        <w:t>for f in *.json ; do \</w:t>
      </w:r>
    </w:p>
    <w:p w14:paraId="4C2C8FAB" w14:textId="291D0B2C" w:rsidR="004A3876" w:rsidRPr="002B1C43" w:rsidRDefault="004A3876">
      <w:pPr>
        <w:pStyle w:val="CodeListing"/>
        <w:rPr>
          <w:color w:val="800026"/>
          <w:rPrChange w:id="1893" w:author="Bob Rudis" w:date="2013-10-31T23:35:00Z">
            <w:rPr/>
          </w:rPrChange>
        </w:rPr>
        <w:pPrChange w:id="1894" w:author="Bob Rudis" w:date="2013-10-31T23:17:00Z">
          <w:pPr>
            <w:pStyle w:val="CodeSnippet"/>
          </w:pPr>
        </w:pPrChange>
      </w:pPr>
      <w:r w:rsidRPr="002B1C43">
        <w:rPr>
          <w:color w:val="800026"/>
          <w:rPrChange w:id="1895" w:author="Bob Rudis" w:date="2013-10-31T23:35:00Z">
            <w:rPr/>
          </w:rPrChange>
        </w:rPr>
        <w:t xml:space="preserve">       mongoimport -d veris -c public --jsonArray $f </w:t>
      </w:r>
      <w:ins w:id="1896" w:author="Bob Rudis" w:date="2013-10-31T23:24:00Z">
        <w:r w:rsidR="00A40975" w:rsidRPr="002B1C43">
          <w:rPr>
            <w:color w:val="800026"/>
            <w:rPrChange w:id="1897" w:author="Bob Rudis" w:date="2013-10-31T23:35:00Z">
              <w:rPr/>
            </w:rPrChange>
          </w:rPr>
          <w:t>;</w:t>
        </w:r>
      </w:ins>
      <w:del w:id="1898" w:author="Bob Rudis" w:date="2013-10-31T23:24:00Z">
        <w:r w:rsidRPr="002B1C43" w:rsidDel="00A40975">
          <w:rPr>
            <w:color w:val="800026"/>
            <w:rPrChange w:id="1899" w:author="Bob Rudis" w:date="2013-10-31T23:35:00Z">
              <w:rPr/>
            </w:rPrChange>
          </w:rPr>
          <w:delText>\</w:delText>
        </w:r>
      </w:del>
    </w:p>
    <w:p w14:paraId="64908263" w14:textId="77777777" w:rsidR="004A3876" w:rsidRPr="002B1C43" w:rsidRDefault="004A3876">
      <w:pPr>
        <w:pStyle w:val="CodeListing"/>
        <w:rPr>
          <w:color w:val="800026"/>
          <w:rPrChange w:id="1900" w:author="Bob Rudis" w:date="2013-10-31T23:35:00Z">
            <w:rPr/>
          </w:rPrChange>
        </w:rPr>
        <w:pPrChange w:id="1901" w:author="Bob Rudis" w:date="2013-10-31T23:17:00Z">
          <w:pPr>
            <w:pStyle w:val="CodeSnippet"/>
          </w:pPr>
        </w:pPrChange>
      </w:pPr>
      <w:r w:rsidRPr="002B1C43">
        <w:rPr>
          <w:color w:val="800026"/>
          <w:rPrChange w:id="1902" w:author="Bob Rudis" w:date="2013-10-31T23:35:00Z">
            <w:rPr/>
          </w:rPrChange>
        </w:rPr>
        <w:t xml:space="preserve">     done</w:t>
      </w:r>
    </w:p>
    <w:p w14:paraId="16E7060E" w14:textId="77777777" w:rsidR="003C4DD5" w:rsidRPr="002B1C43" w:rsidRDefault="003C4DD5">
      <w:pPr>
        <w:pStyle w:val="CodeListing"/>
        <w:rPr>
          <w:i/>
          <w:color w:val="9B9B9B"/>
          <w:rPrChange w:id="1903" w:author="Bob Rudis" w:date="2013-10-31T23:37:00Z">
            <w:rPr/>
          </w:rPrChange>
        </w:rPr>
        <w:pPrChange w:id="1904" w:author="Bob Rudis" w:date="2013-10-31T23:17:00Z">
          <w:pPr>
            <w:pStyle w:val="CodeSnippet"/>
          </w:pPr>
        </w:pPrChange>
      </w:pPr>
      <w:r w:rsidRPr="002B1C43">
        <w:rPr>
          <w:i/>
          <w:color w:val="9B9B9B"/>
          <w:rPrChange w:id="1905" w:author="Bob Rudis" w:date="2013-10-31T23:37:00Z">
            <w:rPr/>
          </w:rPrChange>
        </w:rPr>
        <w:t># find all financial firms with security incident in the VCDB</w:t>
      </w:r>
    </w:p>
    <w:p w14:paraId="37E004C1" w14:textId="77777777" w:rsidR="003C4DD5" w:rsidRPr="002B1C43" w:rsidRDefault="003C4DD5">
      <w:pPr>
        <w:pStyle w:val="CodeListing"/>
        <w:rPr>
          <w:i/>
          <w:color w:val="9B9B9B"/>
          <w:rPrChange w:id="1906" w:author="Bob Rudis" w:date="2013-10-31T23:37:00Z">
            <w:rPr/>
          </w:rPrChange>
        </w:rPr>
        <w:pPrChange w:id="1907" w:author="Bob Rudis" w:date="2013-10-31T23:17:00Z">
          <w:pPr>
            <w:pStyle w:val="CodeSnippet"/>
          </w:pPr>
        </w:pPrChange>
      </w:pPr>
      <w:r w:rsidRPr="002B1C43">
        <w:rPr>
          <w:i/>
          <w:color w:val="9B9B9B"/>
          <w:rPrChange w:id="1908" w:author="Bob Rudis" w:date="2013-10-31T23:37:00Z">
            <w:rPr/>
          </w:rPrChange>
        </w:rPr>
        <w:t># 52 is NAICS code for financial firms</w:t>
      </w:r>
    </w:p>
    <w:p w14:paraId="751C11AD" w14:textId="77777777" w:rsidR="001C0E0C" w:rsidRPr="002B1C43" w:rsidRDefault="001C0E0C" w:rsidP="001C0E0C">
      <w:pPr>
        <w:pStyle w:val="CodeListing"/>
        <w:rPr>
          <w:ins w:id="1909" w:author="Bob Rudis" w:date="2013-10-31T23:31:00Z"/>
          <w:color w:val="800026"/>
          <w:rPrChange w:id="1910" w:author="Bob Rudis" w:date="2013-10-31T23:35:00Z">
            <w:rPr>
              <w:ins w:id="1911" w:author="Bob Rudis" w:date="2013-10-31T23:31:00Z"/>
            </w:rPr>
          </w:rPrChange>
        </w:rPr>
      </w:pPr>
      <w:ins w:id="1912" w:author="Bob Rudis" w:date="2013-10-31T23:31:00Z">
        <w:r w:rsidRPr="002B1C43">
          <w:rPr>
            <w:color w:val="252525"/>
            <w:rPrChange w:id="1913" w:author="Bob Rudis" w:date="2013-10-31T23:36:00Z">
              <w:rPr/>
            </w:rPrChange>
          </w:rPr>
          <w:t>dds$</w:t>
        </w:r>
        <w:r>
          <w:t xml:space="preserve"> </w:t>
        </w:r>
        <w:r w:rsidRPr="002B1C43">
          <w:rPr>
            <w:color w:val="800026"/>
            <w:rPrChange w:id="1914" w:author="Bob Rudis" w:date="2013-10-31T23:35:00Z">
              <w:rPr/>
            </w:rPrChange>
          </w:rPr>
          <w:t xml:space="preserve">echo 'db.public.find({"victim.industry": { $regex : "^52" } }, </w:t>
        </w:r>
      </w:ins>
    </w:p>
    <w:p w14:paraId="50DF055E" w14:textId="77777777" w:rsidR="001C0E0C" w:rsidRPr="002B1C43" w:rsidRDefault="001C0E0C" w:rsidP="001C0E0C">
      <w:pPr>
        <w:pStyle w:val="CodeListing"/>
        <w:rPr>
          <w:ins w:id="1915" w:author="Bob Rudis" w:date="2013-10-31T23:31:00Z"/>
          <w:color w:val="800026"/>
          <w:rPrChange w:id="1916" w:author="Bob Rudis" w:date="2013-10-31T23:35:00Z">
            <w:rPr>
              <w:ins w:id="1917" w:author="Bob Rudis" w:date="2013-10-31T23:31:00Z"/>
            </w:rPr>
          </w:rPrChange>
        </w:rPr>
      </w:pPr>
      <w:ins w:id="1918" w:author="Bob Rudis" w:date="2013-10-31T23:31:00Z">
        <w:r w:rsidRPr="002B1C43">
          <w:rPr>
            <w:color w:val="800026"/>
            <w:rPrChange w:id="1919" w:author="Bob Rudis" w:date="2013-10-31T23:35:00Z">
              <w:rPr/>
            </w:rPrChange>
          </w:rPr>
          <w:t xml:space="preserve">             { "victim.victim_id" : 1, _id : 0 } )' | mongo veris</w:t>
        </w:r>
      </w:ins>
    </w:p>
    <w:p w14:paraId="28232666" w14:textId="5099391B" w:rsidR="003C4DD5" w:rsidRPr="002B1C43" w:rsidDel="001C0E0C" w:rsidRDefault="003C4DD5">
      <w:pPr>
        <w:pStyle w:val="CodeListing"/>
        <w:rPr>
          <w:del w:id="1920" w:author="Bob Rudis" w:date="2013-10-31T23:31:00Z"/>
          <w:color w:val="252525"/>
          <w:rPrChange w:id="1921" w:author="Bob Rudis" w:date="2013-10-31T23:36:00Z">
            <w:rPr>
              <w:del w:id="1922" w:author="Bob Rudis" w:date="2013-10-31T23:31:00Z"/>
            </w:rPr>
          </w:rPrChange>
        </w:rPr>
        <w:pPrChange w:id="1923" w:author="Bob Rudis" w:date="2013-10-31T23:17:00Z">
          <w:pPr>
            <w:pStyle w:val="CodeSnippet"/>
          </w:pPr>
        </w:pPrChange>
      </w:pPr>
      <w:del w:id="1924" w:author="Bob Rudis" w:date="2013-10-31T23:31:00Z">
        <w:r w:rsidRPr="002B1C43" w:rsidDel="001C0E0C">
          <w:rPr>
            <w:color w:val="252525"/>
            <w:rPrChange w:id="1925" w:author="Bob Rudis" w:date="2013-10-31T23:36:00Z">
              <w:rPr/>
            </w:rPrChange>
          </w:rPr>
          <w:delText>dds$ mongo veris</w:delText>
        </w:r>
      </w:del>
    </w:p>
    <w:p w14:paraId="6784D910" w14:textId="62617030" w:rsidR="003C4DD5" w:rsidRPr="002B1C43" w:rsidDel="001C0E0C" w:rsidRDefault="003C4DD5">
      <w:pPr>
        <w:pStyle w:val="CodeListing"/>
        <w:rPr>
          <w:del w:id="1926" w:author="Bob Rudis" w:date="2013-10-31T23:31:00Z"/>
          <w:color w:val="252525"/>
          <w:rPrChange w:id="1927" w:author="Bob Rudis" w:date="2013-10-31T23:36:00Z">
            <w:rPr>
              <w:del w:id="1928" w:author="Bob Rudis" w:date="2013-10-31T23:31:00Z"/>
            </w:rPr>
          </w:rPrChange>
        </w:rPr>
        <w:pPrChange w:id="1929" w:author="Bob Rudis" w:date="2013-10-31T23:17:00Z">
          <w:pPr>
            <w:pStyle w:val="CodeSnippet"/>
          </w:pPr>
        </w:pPrChange>
      </w:pPr>
      <w:del w:id="1930" w:author="Bob Rudis" w:date="2013-10-31T23:31:00Z">
        <w:r w:rsidRPr="002B1C43" w:rsidDel="001C0E0C">
          <w:rPr>
            <w:color w:val="252525"/>
            <w:rPrChange w:id="1931" w:author="Bob Rudis" w:date="2013-10-31T23:36:00Z">
              <w:rPr/>
            </w:rPrChange>
          </w:rPr>
          <w:delText>&gt; db.public.find({"victim.industry": { $regex : "^52" } },</w:delText>
        </w:r>
      </w:del>
    </w:p>
    <w:p w14:paraId="6E883BFD" w14:textId="2C5FDFDE" w:rsidR="003C4DD5" w:rsidRPr="002B1C43" w:rsidDel="001C0E0C" w:rsidRDefault="003C4DD5">
      <w:pPr>
        <w:pStyle w:val="CodeListing"/>
        <w:rPr>
          <w:del w:id="1932" w:author="Bob Rudis" w:date="2013-10-31T23:31:00Z"/>
          <w:color w:val="252525"/>
          <w:rPrChange w:id="1933" w:author="Bob Rudis" w:date="2013-10-31T23:36:00Z">
            <w:rPr>
              <w:del w:id="1934" w:author="Bob Rudis" w:date="2013-10-31T23:31:00Z"/>
            </w:rPr>
          </w:rPrChange>
        </w:rPr>
        <w:pPrChange w:id="1935" w:author="Bob Rudis" w:date="2013-10-31T23:17:00Z">
          <w:pPr>
            <w:pStyle w:val="CodeSnippet"/>
          </w:pPr>
        </w:pPrChange>
      </w:pPr>
      <w:del w:id="1936" w:author="Bob Rudis" w:date="2013-10-31T23:31:00Z">
        <w:r w:rsidRPr="002B1C43" w:rsidDel="001C0E0C">
          <w:rPr>
            <w:color w:val="252525"/>
            <w:rPrChange w:id="1937" w:author="Bob Rudis" w:date="2013-10-31T23:36:00Z">
              <w:rPr/>
            </w:rPrChange>
          </w:rPr>
          <w:delText>...              { "victim.victim_id" : 1, _id : 0 } )</w:delText>
        </w:r>
      </w:del>
    </w:p>
    <w:p w14:paraId="7B723871" w14:textId="77777777" w:rsidR="003C4DD5" w:rsidRPr="002B1C43" w:rsidRDefault="003C4DD5">
      <w:pPr>
        <w:pStyle w:val="CodeListing"/>
        <w:rPr>
          <w:color w:val="252525"/>
          <w:rPrChange w:id="1938" w:author="Bob Rudis" w:date="2013-10-31T23:36:00Z">
            <w:rPr/>
          </w:rPrChange>
        </w:rPr>
        <w:pPrChange w:id="1939" w:author="Bob Rudis" w:date="2013-10-31T23:17:00Z">
          <w:pPr>
            <w:pStyle w:val="CodeSnippet"/>
          </w:pPr>
        </w:pPrChange>
      </w:pPr>
      <w:r w:rsidRPr="002B1C43">
        <w:rPr>
          <w:color w:val="252525"/>
          <w:rPrChange w:id="1940" w:author="Bob Rudis" w:date="2013-10-31T23:36:00Z">
            <w:rPr/>
          </w:rPrChange>
        </w:rPr>
        <w:t xml:space="preserve">{ "victim" : [  </w:t>
      </w:r>
    </w:p>
    <w:p w14:paraId="67EC37AA" w14:textId="77777777" w:rsidR="003C4DD5" w:rsidRPr="002B1C43" w:rsidRDefault="003C4DD5">
      <w:pPr>
        <w:pStyle w:val="CodeListing"/>
        <w:rPr>
          <w:color w:val="252525"/>
          <w:rPrChange w:id="1941" w:author="Bob Rudis" w:date="2013-10-31T23:36:00Z">
            <w:rPr/>
          </w:rPrChange>
        </w:rPr>
        <w:pPrChange w:id="1942" w:author="Bob Rudis" w:date="2013-10-31T23:17:00Z">
          <w:pPr>
            <w:pStyle w:val="CodeSnippet"/>
          </w:pPr>
        </w:pPrChange>
      </w:pPr>
      <w:r w:rsidRPr="002B1C43">
        <w:rPr>
          <w:color w:val="252525"/>
          <w:rPrChange w:id="1943" w:author="Bob Rudis" w:date="2013-10-31T23:36:00Z">
            <w:rPr/>
          </w:rPrChange>
        </w:rPr>
        <w:t>{  "victim_id" : "Blue Cross &amp; Blue Shield of Rhode Island" } ] }</w:t>
      </w:r>
    </w:p>
    <w:p w14:paraId="6C207542" w14:textId="77777777" w:rsidR="003C4DD5" w:rsidRPr="002B1C43" w:rsidRDefault="003C4DD5">
      <w:pPr>
        <w:pStyle w:val="CodeListing"/>
        <w:rPr>
          <w:color w:val="252525"/>
          <w:rPrChange w:id="1944" w:author="Bob Rudis" w:date="2013-10-31T23:36:00Z">
            <w:rPr/>
          </w:rPrChange>
        </w:rPr>
        <w:pPrChange w:id="1945" w:author="Bob Rudis" w:date="2013-10-31T23:17:00Z">
          <w:pPr>
            <w:pStyle w:val="CodeSnippet"/>
          </w:pPr>
        </w:pPrChange>
      </w:pPr>
      <w:r w:rsidRPr="002B1C43">
        <w:rPr>
          <w:color w:val="252525"/>
          <w:rPrChange w:id="1946" w:author="Bob Rudis" w:date="2013-10-31T23:36:00Z">
            <w:rPr/>
          </w:rPrChange>
        </w:rPr>
        <w:t xml:space="preserve">{ "victim" : [  </w:t>
      </w:r>
    </w:p>
    <w:p w14:paraId="343F5286" w14:textId="77777777" w:rsidR="003C4DD5" w:rsidRPr="002B1C43" w:rsidRDefault="003C4DD5">
      <w:pPr>
        <w:pStyle w:val="CodeListing"/>
        <w:rPr>
          <w:color w:val="252525"/>
          <w:rPrChange w:id="1947" w:author="Bob Rudis" w:date="2013-10-31T23:36:00Z">
            <w:rPr/>
          </w:rPrChange>
        </w:rPr>
        <w:pPrChange w:id="1948" w:author="Bob Rudis" w:date="2013-10-31T23:17:00Z">
          <w:pPr>
            <w:pStyle w:val="CodeSnippet"/>
          </w:pPr>
        </w:pPrChange>
      </w:pPr>
      <w:r w:rsidRPr="002B1C43">
        <w:rPr>
          <w:color w:val="252525"/>
          <w:rPrChange w:id="1949" w:author="Bob Rudis" w:date="2013-10-31T23:36:00Z">
            <w:rPr/>
          </w:rPrChange>
        </w:rPr>
        <w:t>{  "victim_id" : "Group Health Incorporated" } ] }</w:t>
      </w:r>
    </w:p>
    <w:p w14:paraId="7C4DA7BB" w14:textId="77777777" w:rsidR="003C4DD5" w:rsidRPr="002B1C43" w:rsidRDefault="003C4DD5">
      <w:pPr>
        <w:pStyle w:val="CodeListing"/>
        <w:rPr>
          <w:color w:val="252525"/>
          <w:rPrChange w:id="1950" w:author="Bob Rudis" w:date="2013-10-31T23:36:00Z">
            <w:rPr/>
          </w:rPrChange>
        </w:rPr>
        <w:pPrChange w:id="1951" w:author="Bob Rudis" w:date="2013-10-31T23:17:00Z">
          <w:pPr>
            <w:pStyle w:val="CodeSnippet"/>
          </w:pPr>
        </w:pPrChange>
      </w:pPr>
      <w:r w:rsidRPr="002B1C43">
        <w:rPr>
          <w:color w:val="252525"/>
          <w:rPrChange w:id="1952" w:author="Bob Rudis" w:date="2013-10-31T23:36:00Z">
            <w:rPr/>
          </w:rPrChange>
        </w:rPr>
        <w:t xml:space="preserve">{ "victim" : [ </w:t>
      </w:r>
    </w:p>
    <w:p w14:paraId="4A28B4F5" w14:textId="77777777" w:rsidR="003C4DD5" w:rsidRPr="002B1C43" w:rsidRDefault="003C4DD5">
      <w:pPr>
        <w:pStyle w:val="CodeListing"/>
        <w:rPr>
          <w:color w:val="800026"/>
          <w:rPrChange w:id="1953" w:author="Bob Rudis" w:date="2013-10-31T23:35:00Z">
            <w:rPr>
              <w:b/>
            </w:rPr>
          </w:rPrChange>
        </w:rPr>
        <w:pPrChange w:id="1954" w:author="Bob Rudis" w:date="2013-10-31T23:17:00Z">
          <w:pPr>
            <w:pStyle w:val="CodeSnippet"/>
          </w:pPr>
        </w:pPrChange>
      </w:pPr>
      <w:r w:rsidRPr="002B1C43">
        <w:rPr>
          <w:color w:val="800026"/>
          <w:rPrChange w:id="1955" w:author="Bob Rudis" w:date="2013-10-31T23:35:00Z">
            <w:rPr>
              <w:b/>
            </w:rPr>
          </w:rPrChange>
        </w:rPr>
        <w:t>{ "victim_id" : "Delta Dental of Pennsylvania" },</w:t>
      </w:r>
    </w:p>
    <w:p w14:paraId="16B2F6F2" w14:textId="77777777" w:rsidR="003C4DD5" w:rsidRPr="002B1C43" w:rsidRDefault="003C4DD5">
      <w:pPr>
        <w:pStyle w:val="CodeListing"/>
        <w:rPr>
          <w:color w:val="800026"/>
          <w:rPrChange w:id="1956" w:author="Bob Rudis" w:date="2013-10-31T23:35:00Z">
            <w:rPr>
              <w:b/>
            </w:rPr>
          </w:rPrChange>
        </w:rPr>
        <w:pPrChange w:id="1957" w:author="Bob Rudis" w:date="2013-10-31T23:17:00Z">
          <w:pPr>
            <w:pStyle w:val="CodeSnippet"/>
          </w:pPr>
        </w:pPrChange>
      </w:pPr>
      <w:r w:rsidRPr="002B1C43">
        <w:rPr>
          <w:color w:val="800026"/>
          <w:rPrChange w:id="1958" w:author="Bob Rudis" w:date="2013-10-31T23:35:00Z">
            <w:rPr>
              <w:b/>
            </w:rPr>
          </w:rPrChange>
        </w:rPr>
        <w:lastRenderedPageBreak/>
        <w:t>{ "victim_id" : "ZDI" } ] }</w:t>
      </w:r>
    </w:p>
    <w:p w14:paraId="6AB85084" w14:textId="77777777" w:rsidR="003C4DD5" w:rsidRPr="002B1C43" w:rsidRDefault="003C4DD5">
      <w:pPr>
        <w:pStyle w:val="CodeListing"/>
        <w:rPr>
          <w:color w:val="252525"/>
          <w:rPrChange w:id="1959" w:author="Bob Rudis" w:date="2013-10-31T23:36:00Z">
            <w:rPr/>
          </w:rPrChange>
        </w:rPr>
        <w:pPrChange w:id="1960" w:author="Bob Rudis" w:date="2013-10-31T23:17:00Z">
          <w:pPr>
            <w:pStyle w:val="CodeSnippet"/>
          </w:pPr>
        </w:pPrChange>
      </w:pPr>
      <w:r w:rsidRPr="002B1C43">
        <w:rPr>
          <w:color w:val="252525"/>
          <w:rPrChange w:id="1961" w:author="Bob Rudis" w:date="2013-10-31T23:36:00Z">
            <w:rPr/>
          </w:rPrChange>
        </w:rPr>
        <w:t xml:space="preserve">{ "victim" : [  </w:t>
      </w:r>
    </w:p>
    <w:p w14:paraId="3BF5D768" w14:textId="77777777" w:rsidR="003C4DD5" w:rsidRPr="002B1C43" w:rsidRDefault="003C4DD5">
      <w:pPr>
        <w:pStyle w:val="CodeListing"/>
        <w:rPr>
          <w:color w:val="252525"/>
          <w:rPrChange w:id="1962" w:author="Bob Rudis" w:date="2013-10-31T23:36:00Z">
            <w:rPr/>
          </w:rPrChange>
        </w:rPr>
        <w:pPrChange w:id="1963" w:author="Bob Rudis" w:date="2013-10-31T23:17:00Z">
          <w:pPr>
            <w:pStyle w:val="CodeSnippet"/>
          </w:pPr>
        </w:pPrChange>
      </w:pPr>
      <w:r w:rsidRPr="002B1C43">
        <w:rPr>
          <w:color w:val="252525"/>
          <w:rPrChange w:id="1964" w:author="Bob Rudis" w:date="2013-10-31T23:36:00Z">
            <w:rPr/>
          </w:rPrChange>
        </w:rPr>
        <w:t>{  "victim_id" : "UK National Health Service" } ] }</w:t>
      </w:r>
    </w:p>
    <w:p w14:paraId="6155897F" w14:textId="77777777" w:rsidR="003C4DD5" w:rsidRPr="002B1C43" w:rsidRDefault="003C4DD5">
      <w:pPr>
        <w:pStyle w:val="CodeListing"/>
        <w:rPr>
          <w:color w:val="252525"/>
          <w:rPrChange w:id="1965" w:author="Bob Rudis" w:date="2013-10-31T23:36:00Z">
            <w:rPr/>
          </w:rPrChange>
        </w:rPr>
        <w:pPrChange w:id="1966" w:author="Bob Rudis" w:date="2013-10-31T23:17:00Z">
          <w:pPr>
            <w:pStyle w:val="CodeSnippet"/>
          </w:pPr>
        </w:pPrChange>
      </w:pPr>
      <w:r w:rsidRPr="002B1C43">
        <w:rPr>
          <w:color w:val="252525"/>
          <w:rPrChange w:id="1967" w:author="Bob Rudis" w:date="2013-10-31T23:36:00Z">
            <w:rPr/>
          </w:rPrChange>
        </w:rPr>
        <w:t xml:space="preserve">{ "victim" : [ </w:t>
      </w:r>
    </w:p>
    <w:p w14:paraId="2988A960" w14:textId="77777777" w:rsidR="003C4DD5" w:rsidRPr="002B1C43" w:rsidRDefault="003C4DD5">
      <w:pPr>
        <w:pStyle w:val="CodeListing"/>
        <w:rPr>
          <w:color w:val="800026"/>
          <w:rPrChange w:id="1968" w:author="Bob Rudis" w:date="2013-10-31T23:35:00Z">
            <w:rPr>
              <w:b/>
            </w:rPr>
          </w:rPrChange>
        </w:rPr>
        <w:pPrChange w:id="1969" w:author="Bob Rudis" w:date="2013-10-31T23:17:00Z">
          <w:pPr>
            <w:pStyle w:val="CodeSnippet"/>
          </w:pPr>
        </w:pPrChange>
      </w:pPr>
      <w:r w:rsidRPr="002B1C43">
        <w:rPr>
          <w:color w:val="800026"/>
          <w:rPrChange w:id="1970" w:author="Bob Rudis" w:date="2013-10-31T23:35:00Z">
            <w:rPr>
              <w:b/>
            </w:rPr>
          </w:rPrChange>
        </w:rPr>
        <w:t xml:space="preserve">{ "victim_id" : "Mundo.com" }, </w:t>
      </w:r>
    </w:p>
    <w:p w14:paraId="7AD6925A" w14:textId="77777777" w:rsidR="003C4DD5" w:rsidRPr="002B1C43" w:rsidRDefault="003C4DD5">
      <w:pPr>
        <w:pStyle w:val="CodeListing"/>
        <w:rPr>
          <w:color w:val="800026"/>
          <w:rPrChange w:id="1971" w:author="Bob Rudis" w:date="2013-10-31T23:35:00Z">
            <w:rPr>
              <w:b/>
            </w:rPr>
          </w:rPrChange>
        </w:rPr>
        <w:pPrChange w:id="1972" w:author="Bob Rudis" w:date="2013-10-31T23:17:00Z">
          <w:pPr>
            <w:pStyle w:val="CodeSnippet"/>
          </w:pPr>
        </w:pPrChange>
      </w:pPr>
      <w:r w:rsidRPr="002B1C43">
        <w:rPr>
          <w:color w:val="800026"/>
          <w:rPrChange w:id="1973" w:author="Bob Rudis" w:date="2013-10-31T23:35:00Z">
            <w:rPr>
              <w:b/>
            </w:rPr>
          </w:rPrChange>
        </w:rPr>
        <w:t xml:space="preserve">{ "victim_id" : "Public Defender of Venezula" }, </w:t>
      </w:r>
    </w:p>
    <w:p w14:paraId="14B975AB" w14:textId="77777777" w:rsidR="003C4DD5" w:rsidRPr="002B1C43" w:rsidRDefault="003C4DD5">
      <w:pPr>
        <w:pStyle w:val="CodeListing"/>
        <w:rPr>
          <w:color w:val="800026"/>
          <w:rPrChange w:id="1974" w:author="Bob Rudis" w:date="2013-10-31T23:35:00Z">
            <w:rPr>
              <w:b/>
            </w:rPr>
          </w:rPrChange>
        </w:rPr>
        <w:pPrChange w:id="1975" w:author="Bob Rudis" w:date="2013-10-31T23:17:00Z">
          <w:pPr>
            <w:pStyle w:val="CodeSnippet"/>
          </w:pPr>
        </w:pPrChange>
      </w:pPr>
      <w:r w:rsidRPr="002B1C43">
        <w:rPr>
          <w:color w:val="800026"/>
          <w:rPrChange w:id="1976" w:author="Bob Rudis" w:date="2013-10-31T23:35:00Z">
            <w:rPr>
              <w:b/>
            </w:rPr>
          </w:rPrChange>
        </w:rPr>
        <w:t>{ "victim_id" : "Caroni Seguros SA" } ] }</w:t>
      </w:r>
    </w:p>
    <w:p w14:paraId="29E3D50C" w14:textId="77777777" w:rsidR="003C4DD5" w:rsidRPr="002B1C43" w:rsidRDefault="003C4DD5" w:rsidP="003C4DD5">
      <w:pPr>
        <w:pStyle w:val="CodeSnippet"/>
        <w:rPr>
          <w:ins w:id="1977" w:author="Russell Thomas" w:date="2013-10-22T16:04:00Z"/>
          <w:color w:val="252525"/>
          <w:rPrChange w:id="1978" w:author="Bob Rudis" w:date="2013-10-31T23:36:00Z">
            <w:rPr>
              <w:ins w:id="1979" w:author="Russell Thomas" w:date="2013-10-22T16:04:00Z"/>
            </w:rPr>
          </w:rPrChange>
        </w:rPr>
      </w:pPr>
      <w:r w:rsidRPr="002B1C43">
        <w:rPr>
          <w:color w:val="252525"/>
          <w:rPrChange w:id="1980" w:author="Bob Rudis" w:date="2013-10-31T23:36:00Z">
            <w:rPr/>
          </w:rPrChange>
        </w:rPr>
        <w:t>…</w:t>
      </w:r>
    </w:p>
    <w:p w14:paraId="2471027B" w14:textId="77777777" w:rsidR="00401E15" w:rsidRPr="003C4DD5" w:rsidRDefault="00401E15">
      <w:pPr>
        <w:pStyle w:val="QueryPara"/>
        <w:numPr>
          <w:ins w:id="1981" w:author="Russell Thomas" w:date="2013-10-22T16:04:00Z"/>
        </w:numPr>
        <w:pPrChange w:id="1982" w:author="Russell Thomas" w:date="2013-10-22T16:04:00Z">
          <w:pPr>
            <w:pStyle w:val="CodeSnippet"/>
          </w:pPr>
        </w:pPrChange>
      </w:pPr>
      <w:ins w:id="1983" w:author="Russell Thomas" w:date="2013-10-22T16:04:00Z">
        <w:r>
          <w:t xml:space="preserve">TE: I don’t have an environment to test the code above, and don’t know enough about </w:t>
        </w:r>
        <w:proofErr w:type="spellStart"/>
        <w:r>
          <w:t>MongoDB</w:t>
        </w:r>
        <w:proofErr w:type="spellEnd"/>
        <w:r>
          <w:t xml:space="preserve"> to validate this.</w:t>
        </w:r>
      </w:ins>
    </w:p>
    <w:p w14:paraId="1E78E959" w14:textId="77777777" w:rsidR="00B065DD" w:rsidRDefault="00B065DD">
      <w:pPr>
        <w:pStyle w:val="QueryPara"/>
        <w:rPr>
          <w:ins w:id="1984" w:author="Bob Rudis" w:date="2013-10-31T23:06:00Z"/>
        </w:rPr>
        <w:pPrChange w:id="1985" w:author="Kent, Kevin - Indianapolis" w:date="2013-10-30T13:34:00Z">
          <w:pPr>
            <w:pStyle w:val="ParaContinued"/>
          </w:pPr>
        </w:pPrChange>
      </w:pPr>
      <w:ins w:id="1986" w:author="Kent, Kevin - Indianapolis" w:date="2013-10-30T13:34:00Z">
        <w:r w:rsidRPr="00B065DD">
          <w:rPr>
            <w:rPrChange w:id="1987" w:author="Kent, Kevin - Indianapolis" w:date="2013-10-30T13:35:00Z">
              <w:rPr>
                <w:highlight w:val="green"/>
              </w:rPr>
            </w:rPrChange>
          </w:rPr>
          <w:t>[AU: Please make sure to confirm this code given the TE is not familiar with it. Thanks, Kevin (</w:t>
        </w:r>
        <w:proofErr w:type="spellStart"/>
        <w:r w:rsidRPr="00B065DD">
          <w:rPr>
            <w:rPrChange w:id="1988" w:author="Kent, Kevin - Indianapolis" w:date="2013-10-30T13:35:00Z">
              <w:rPr>
                <w:highlight w:val="green"/>
              </w:rPr>
            </w:rPrChange>
          </w:rPr>
          <w:t>PjE</w:t>
        </w:r>
        <w:proofErr w:type="spellEnd"/>
        <w:r w:rsidRPr="00B065DD">
          <w:rPr>
            <w:rPrChange w:id="1989" w:author="Kent, Kevin - Indianapolis" w:date="2013-10-30T13:35:00Z">
              <w:rPr>
                <w:highlight w:val="green"/>
              </w:rPr>
            </w:rPrChange>
          </w:rPr>
          <w:t>)]</w:t>
        </w:r>
      </w:ins>
    </w:p>
    <w:p w14:paraId="50604E29" w14:textId="77777777" w:rsidR="00D24097" w:rsidRDefault="00D24097">
      <w:pPr>
        <w:pStyle w:val="QueryPara"/>
        <w:rPr>
          <w:ins w:id="1990" w:author="Bob Rudis" w:date="2013-10-31T23:06:00Z"/>
        </w:rPr>
        <w:pPrChange w:id="1991" w:author="Kent, Kevin - Indianapolis" w:date="2013-10-30T13:34:00Z">
          <w:pPr>
            <w:pStyle w:val="ParaContinued"/>
          </w:pPr>
        </w:pPrChange>
      </w:pPr>
    </w:p>
    <w:p w14:paraId="19A34A05" w14:textId="7D30EC37" w:rsidR="00D24097" w:rsidRPr="00B065DD" w:rsidRDefault="00D24097">
      <w:pPr>
        <w:pStyle w:val="QueryPara"/>
        <w:rPr>
          <w:ins w:id="1992" w:author="Kent, Kevin - Indianapolis" w:date="2013-10-30T13:34:00Z"/>
          <w:rPrChange w:id="1993" w:author="Kent, Kevin - Indianapolis" w:date="2013-10-30T13:35:00Z">
            <w:rPr>
              <w:ins w:id="1994" w:author="Kent, Kevin - Indianapolis" w:date="2013-10-30T13:34:00Z"/>
              <w:highlight w:val="green"/>
            </w:rPr>
          </w:rPrChange>
        </w:rPr>
        <w:pPrChange w:id="1995" w:author="Kent, Kevin - Indianapolis" w:date="2013-10-30T13:34:00Z">
          <w:pPr>
            <w:pStyle w:val="ParaContinued"/>
          </w:pPr>
        </w:pPrChange>
      </w:pPr>
      <w:ins w:id="1996" w:author="Bob Rudis" w:date="2013-10-31T23:06:00Z">
        <w:r>
          <w:t>AR: done.</w:t>
        </w:r>
      </w:ins>
    </w:p>
    <w:p w14:paraId="1F9CCBCF" w14:textId="77777777" w:rsidR="00207FFB" w:rsidRDefault="00207FFB" w:rsidP="00207FFB">
      <w:pPr>
        <w:pStyle w:val="ParaContinued"/>
      </w:pPr>
      <w:del w:id="1997" w:author="Kent, Kevin - Indianapolis" w:date="2013-10-25T14:01:00Z">
        <w:r w:rsidRPr="005B5BCF" w:rsidDel="005B5BCF">
          <w:rPr>
            <w:highlight w:val="green"/>
            <w:rPrChange w:id="1998" w:author="Kent, Kevin - Indianapolis" w:date="2013-10-25T14:02:00Z">
              <w:rPr/>
            </w:rPrChange>
          </w:rPr>
          <w:delText>(</w:delText>
        </w:r>
      </w:del>
      <w:r w:rsidRPr="005B5BCF">
        <w:rPr>
          <w:highlight w:val="green"/>
          <w:rPrChange w:id="1999" w:author="Kent, Kevin - Indianapolis" w:date="2013-10-25T14:02:00Z">
            <w:rPr/>
          </w:rPrChange>
        </w:rPr>
        <w:t>We’ve highlighted instances where Mongo has understood some incidents have multiple victims.</w:t>
      </w:r>
      <w:del w:id="2000" w:author="Kent, Kevin - Indianapolis" w:date="2013-10-25T14:01:00Z">
        <w:r w:rsidRPr="005B5BCF" w:rsidDel="005B5BCF">
          <w:rPr>
            <w:highlight w:val="green"/>
            <w:rPrChange w:id="2001" w:author="Kent, Kevin - Indianapolis" w:date="2013-10-25T14:02:00Z">
              <w:rPr/>
            </w:rPrChange>
          </w:rPr>
          <w:delText>)</w:delText>
        </w:r>
      </w:del>
    </w:p>
    <w:p w14:paraId="5D437AD2" w14:textId="77777777" w:rsidR="005B5BCF" w:rsidRDefault="005B5BCF">
      <w:pPr>
        <w:pStyle w:val="QueryPara"/>
        <w:rPr>
          <w:ins w:id="2002" w:author="Kent, Kevin - Indianapolis" w:date="2013-10-25T14:02:00Z"/>
        </w:rPr>
        <w:pPrChange w:id="2003" w:author="Kent, Kevin - Indianapolis" w:date="2013-10-25T14:02:00Z">
          <w:pPr>
            <w:pStyle w:val="Para"/>
          </w:pPr>
        </w:pPrChange>
      </w:pPr>
      <w:ins w:id="2004" w:author="Kent, Kevin - Indianapolis" w:date="2013-10-25T14:02:00Z">
        <w:r w:rsidRPr="005B5BCF">
          <w:rPr>
            <w:highlight w:val="green"/>
            <w:rPrChange w:id="2005" w:author="Kent, Kevin - Indianapolis" w:date="2013-10-25T14:02:00Z">
              <w:rPr/>
            </w:rPrChange>
          </w:rPr>
          <w:t>[AU: When you insert your color code be sure to let me know what needs to be highlighted so that this statement will be true. Thanks, Kevin (</w:t>
        </w:r>
        <w:proofErr w:type="spellStart"/>
        <w:r w:rsidRPr="005B5BCF">
          <w:rPr>
            <w:highlight w:val="green"/>
            <w:rPrChange w:id="2006" w:author="Kent, Kevin - Indianapolis" w:date="2013-10-25T14:02:00Z">
              <w:rPr/>
            </w:rPrChange>
          </w:rPr>
          <w:t>PjE</w:t>
        </w:r>
        <w:proofErr w:type="spellEnd"/>
        <w:r w:rsidRPr="005B5BCF">
          <w:rPr>
            <w:highlight w:val="green"/>
            <w:rPrChange w:id="2007" w:author="Kent, Kevin - Indianapolis" w:date="2013-10-25T14:02:00Z">
              <w:rPr/>
            </w:rPrChange>
          </w:rPr>
          <w:t>)]</w:t>
        </w:r>
      </w:ins>
    </w:p>
    <w:p w14:paraId="00CBB418" w14:textId="77777777" w:rsidR="004A3876" w:rsidRDefault="00207FFB" w:rsidP="004A3876">
      <w:pPr>
        <w:pStyle w:val="Para"/>
      </w:pPr>
      <w:r>
        <w:t xml:space="preserve">If your record count is large enough to span multiple Mongo nodes, these simple queries will work </w:t>
      </w:r>
      <w:proofErr w:type="gramStart"/>
      <w:r>
        <w:t>un</w:t>
      </w:r>
      <w:proofErr w:type="gramEnd"/>
      <w:del w:id="2008" w:author="Kent, Kevin - Indianapolis" w:date="2013-10-30T13:35:00Z">
        <w:r w:rsidDel="00B065DD">
          <w:delText>-</w:delText>
        </w:r>
      </w:del>
      <w:r>
        <w:t xml:space="preserve">altered. Mongo can also perform data aggregation or even run </w:t>
      </w:r>
      <w:del w:id="2009" w:author="Kent, Kevin - Indianapolis" w:date="2013-10-25T14:03:00Z">
        <w:r w:rsidDel="005B5BCF">
          <w:delText>map-reduce</w:delText>
        </w:r>
      </w:del>
      <w:proofErr w:type="spellStart"/>
      <w:ins w:id="2010" w:author="Kent, Kevin - Indianapolis" w:date="2013-10-25T14:03:00Z">
        <w:r w:rsidR="005B5BCF">
          <w:t>MapReduce</w:t>
        </w:r>
      </w:ins>
      <w:proofErr w:type="spellEnd"/>
      <w:r>
        <w:t xml:space="preserve"> jobs across a whole cluster, mimicking some of the functionality of both </w:t>
      </w:r>
      <w:proofErr w:type="spellStart"/>
      <w:r>
        <w:t>Hadoop</w:t>
      </w:r>
      <w:proofErr w:type="spellEnd"/>
      <w:r>
        <w:t xml:space="preserve"> and more traditional SQL databases.</w:t>
      </w:r>
    </w:p>
    <w:p w14:paraId="21C89C1E" w14:textId="77777777" w:rsidR="00CC6E3C" w:rsidRDefault="00207FFB" w:rsidP="004A3876">
      <w:pPr>
        <w:pStyle w:val="Para"/>
      </w:pPr>
      <w:r>
        <w:t xml:space="preserve">Mongo can also be used as a tool in your data acquisition and cleanup processes, where you may have traditionally used built-in structures in your programming or scripting languages. </w:t>
      </w:r>
      <w:r w:rsidR="00CC6E3C">
        <w:t xml:space="preserve">For example, log processing is one of the less glamorous activities of security data analysis. They come in all shapes and sizes and some, like Cisco’s </w:t>
      </w:r>
      <w:proofErr w:type="spellStart"/>
      <w:r w:rsidR="00CC6E3C">
        <w:t>IronPort</w:t>
      </w:r>
      <w:proofErr w:type="spellEnd"/>
      <w:r w:rsidR="00CC6E3C">
        <w:t xml:space="preserve"> e-mail logs, require extra processing to get into a form useful for analytics. Take a look at the following sample:</w:t>
      </w:r>
    </w:p>
    <w:p w14:paraId="372B4E8D" w14:textId="7D314521" w:rsidR="007312E6" w:rsidRPr="007312E6" w:rsidRDefault="007312E6" w:rsidP="00CC6E3C">
      <w:pPr>
        <w:pStyle w:val="CodeSnippet"/>
        <w:rPr>
          <w:ins w:id="2011" w:author="Bob Rudis" w:date="2013-10-31T23:38:00Z"/>
          <w:i/>
          <w:color w:val="9B9B9B"/>
          <w:rPrChange w:id="2012" w:author="Bob Rudis" w:date="2013-10-31T23:38:00Z">
            <w:rPr>
              <w:ins w:id="2013" w:author="Bob Rudis" w:date="2013-10-31T23:38:00Z"/>
              <w:color w:val="252525"/>
            </w:rPr>
          </w:rPrChange>
        </w:rPr>
      </w:pPr>
      <w:ins w:id="2014" w:author="Bob Rudis" w:date="2013-10-31T23:38:00Z">
        <w:r w:rsidRPr="007312E6">
          <w:rPr>
            <w:i/>
            <w:color w:val="9B9B9B"/>
            <w:rPrChange w:id="2015" w:author="Bob Rudis" w:date="2013-10-31T23:38:00Z">
              <w:rPr>
                <w:color w:val="252525"/>
              </w:rPr>
            </w:rPrChange>
          </w:rPr>
          <w:t># Listing 8-7</w:t>
        </w:r>
      </w:ins>
    </w:p>
    <w:p w14:paraId="137150B1" w14:textId="6635F0FB" w:rsidR="007312E6" w:rsidRPr="007312E6" w:rsidRDefault="007312E6" w:rsidP="00CC6E3C">
      <w:pPr>
        <w:pStyle w:val="CodeSnippet"/>
        <w:rPr>
          <w:ins w:id="2016" w:author="Bob Rudis" w:date="2013-10-31T23:38:00Z"/>
          <w:i/>
          <w:color w:val="9B9B9B"/>
          <w:rPrChange w:id="2017" w:author="Bob Rudis" w:date="2013-10-31T23:38:00Z">
            <w:rPr>
              <w:ins w:id="2018" w:author="Bob Rudis" w:date="2013-10-31T23:38:00Z"/>
              <w:color w:val="252525"/>
            </w:rPr>
          </w:rPrChange>
        </w:rPr>
      </w:pPr>
      <w:ins w:id="2019" w:author="Bob Rudis" w:date="2013-10-31T23:38:00Z">
        <w:r w:rsidRPr="007312E6">
          <w:rPr>
            <w:i/>
            <w:color w:val="9B9B9B"/>
            <w:rPrChange w:id="2020" w:author="Bob Rudis" w:date="2013-10-31T23:38:00Z">
              <w:rPr>
                <w:color w:val="252525"/>
              </w:rPr>
            </w:rPrChange>
          </w:rPr>
          <w:t># Example of an IronPort log file</w:t>
        </w:r>
      </w:ins>
    </w:p>
    <w:p w14:paraId="2819E280" w14:textId="77777777" w:rsidR="00CC6E3C" w:rsidRPr="00D24097" w:rsidRDefault="00CC6E3C" w:rsidP="00CC6E3C">
      <w:pPr>
        <w:pStyle w:val="CodeSnippet"/>
        <w:rPr>
          <w:color w:val="252525"/>
          <w:rPrChange w:id="2021" w:author="Bob Rudis" w:date="2013-10-31T23:05:00Z">
            <w:rPr/>
          </w:rPrChange>
        </w:rPr>
      </w:pPr>
      <w:r w:rsidRPr="00D24097">
        <w:rPr>
          <w:color w:val="252525"/>
          <w:rPrChange w:id="2022" w:author="Bob Rudis" w:date="2013-10-31T23:05:00Z">
            <w:rPr/>
          </w:rPrChange>
        </w:rPr>
        <w:t>Fri Oct 18 11:05:01 2011 Info: Start MID 346564 ICID 1042862</w:t>
      </w:r>
    </w:p>
    <w:p w14:paraId="0412FEF0" w14:textId="77777777" w:rsidR="00CC6E3C" w:rsidRPr="00D24097" w:rsidRDefault="00CC6E3C" w:rsidP="00CC6E3C">
      <w:pPr>
        <w:pStyle w:val="CodeSnippet"/>
        <w:rPr>
          <w:color w:val="252525"/>
          <w:rPrChange w:id="2023" w:author="Bob Rudis" w:date="2013-10-31T23:05:00Z">
            <w:rPr/>
          </w:rPrChange>
        </w:rPr>
      </w:pPr>
      <w:r w:rsidRPr="00D24097">
        <w:rPr>
          <w:color w:val="252525"/>
          <w:rPrChange w:id="2024" w:author="Bob Rudis" w:date="2013-10-31T23:05:00Z">
            <w:rPr/>
          </w:rPrChange>
        </w:rPr>
        <w:t>Fri Oct 18 11:05:01 2011 Info: MID 346564 ICID 1042862 From:</w:t>
      </w:r>
    </w:p>
    <w:p w14:paraId="67CB0262" w14:textId="77777777" w:rsidR="00CC6E3C" w:rsidRPr="00D24097" w:rsidRDefault="00CC6E3C" w:rsidP="00CC6E3C">
      <w:pPr>
        <w:pStyle w:val="CodeSnippet"/>
        <w:rPr>
          <w:color w:val="252525"/>
          <w:rPrChange w:id="2025" w:author="Bob Rudis" w:date="2013-10-31T23:05:00Z">
            <w:rPr/>
          </w:rPrChange>
        </w:rPr>
      </w:pPr>
      <w:r w:rsidRPr="00D24097">
        <w:rPr>
          <w:color w:val="252525"/>
          <w:rPrChange w:id="2026" w:author="Bob Rudis" w:date="2013-10-31T23:05:00Z">
            <w:rPr/>
          </w:rPrChange>
        </w:rPr>
        <w:t xml:space="preserve"> &lt;dave@example.com&gt;</w:t>
      </w:r>
    </w:p>
    <w:p w14:paraId="72274CD7" w14:textId="77777777" w:rsidR="00CC6E3C" w:rsidRPr="00D24097" w:rsidRDefault="00CC6E3C" w:rsidP="00CC6E3C">
      <w:pPr>
        <w:pStyle w:val="CodeSnippet"/>
        <w:rPr>
          <w:color w:val="252525"/>
          <w:rPrChange w:id="2027" w:author="Bob Rudis" w:date="2013-10-31T23:05:00Z">
            <w:rPr/>
          </w:rPrChange>
        </w:rPr>
      </w:pPr>
      <w:r w:rsidRPr="00D24097">
        <w:rPr>
          <w:color w:val="252525"/>
          <w:rPrChange w:id="2028" w:author="Bob Rudis" w:date="2013-10-31T23:05:00Z">
            <w:rPr/>
          </w:rPrChange>
        </w:rPr>
        <w:t>Fri Oct 18 11:05:01 2011 Info: MID 346564 ICID 1042862 RID 0 To:</w:t>
      </w:r>
    </w:p>
    <w:p w14:paraId="68BBD787" w14:textId="77777777" w:rsidR="00CC6E3C" w:rsidRPr="00D24097" w:rsidRDefault="00CC6E3C" w:rsidP="00CC6E3C">
      <w:pPr>
        <w:pStyle w:val="CodeSnippet"/>
        <w:rPr>
          <w:color w:val="252525"/>
          <w:rPrChange w:id="2029" w:author="Bob Rudis" w:date="2013-10-31T23:05:00Z">
            <w:rPr/>
          </w:rPrChange>
        </w:rPr>
      </w:pPr>
      <w:r w:rsidRPr="00D24097">
        <w:rPr>
          <w:color w:val="252525"/>
          <w:rPrChange w:id="2030" w:author="Bob Rudis" w:date="2013-10-31T23:05:00Z">
            <w:rPr/>
          </w:rPrChange>
        </w:rPr>
        <w:t xml:space="preserve"> &lt;steve@test.com&gt;</w:t>
      </w:r>
    </w:p>
    <w:p w14:paraId="094846F7" w14:textId="77777777" w:rsidR="00CC6E3C" w:rsidRPr="00D24097" w:rsidRDefault="00CC6E3C" w:rsidP="00CC6E3C">
      <w:pPr>
        <w:pStyle w:val="CodeSnippet"/>
        <w:rPr>
          <w:color w:val="252525"/>
          <w:rPrChange w:id="2031" w:author="Bob Rudis" w:date="2013-10-31T23:05:00Z">
            <w:rPr/>
          </w:rPrChange>
        </w:rPr>
      </w:pPr>
      <w:r w:rsidRPr="00D24097">
        <w:rPr>
          <w:color w:val="252525"/>
          <w:rPrChange w:id="2032" w:author="Bob Rudis" w:date="2013-10-31T23:05:00Z">
            <w:rPr/>
          </w:rPrChange>
        </w:rPr>
        <w:t xml:space="preserve">Fri Oct 18 11:05:01 2011 Info: MID 346564 Message-ID </w:t>
      </w:r>
    </w:p>
    <w:p w14:paraId="34D71AF1" w14:textId="77777777" w:rsidR="00CC6E3C" w:rsidRPr="00D24097" w:rsidRDefault="00B342D1" w:rsidP="00CC6E3C">
      <w:pPr>
        <w:pStyle w:val="CodeSnippet"/>
        <w:rPr>
          <w:color w:val="252525"/>
          <w:rPrChange w:id="2033" w:author="Bob Rudis" w:date="2013-10-31T23:05:00Z">
            <w:rPr/>
          </w:rPrChange>
        </w:rPr>
      </w:pPr>
      <w:ins w:id="2034" w:author="Kent, Kevin - Indianapolis" w:date="2013-10-25T14:05:00Z">
        <w:r w:rsidRPr="00D24097">
          <w:rPr>
            <w:color w:val="252525"/>
            <w:rPrChange w:id="2035" w:author="Bob Rudis" w:date="2013-10-31T23:05:00Z">
              <w:rPr/>
            </w:rPrChange>
          </w:rPr>
          <w:t>'</w:t>
        </w:r>
      </w:ins>
      <w:del w:id="2036" w:author="Kent, Kevin - Indianapolis" w:date="2013-10-25T14:05:00Z">
        <w:r w:rsidR="00CC6E3C" w:rsidRPr="00D24097" w:rsidDel="00B342D1">
          <w:rPr>
            <w:color w:val="252525"/>
            <w:rPrChange w:id="2037" w:author="Bob Rudis" w:date="2013-10-31T23:05:00Z">
              <w:rPr/>
            </w:rPrChange>
          </w:rPr>
          <w:delText>‘</w:delText>
        </w:r>
      </w:del>
      <w:r w:rsidR="00CC6E3C" w:rsidRPr="00D24097">
        <w:rPr>
          <w:color w:val="252525"/>
          <w:rPrChange w:id="2038" w:author="Bob Rudis" w:date="2013-10-31T23:05:00Z">
            <w:rPr/>
          </w:rPrChange>
        </w:rPr>
        <w:t>&lt;112067.438985349-em02@</w:t>
      </w:r>
      <w:r w:rsidR="002316C2" w:rsidRPr="00D24097">
        <w:rPr>
          <w:color w:val="252525"/>
          <w:rPrChange w:id="2039" w:author="Bob Rudis" w:date="2013-10-31T23:05:00Z">
            <w:rPr/>
          </w:rPrChange>
        </w:rPr>
        <w:t>steel</w:t>
      </w:r>
      <w:r w:rsidR="00CC6E3C" w:rsidRPr="00D24097">
        <w:rPr>
          <w:color w:val="252525"/>
          <w:rPrChange w:id="2040" w:author="Bob Rudis" w:date="2013-10-31T23:05:00Z">
            <w:rPr/>
          </w:rPrChange>
        </w:rPr>
        <w:t>&gt;</w:t>
      </w:r>
      <w:del w:id="2041" w:author="Kent, Kevin - Indianapolis" w:date="2013-10-25T14:05:00Z">
        <w:r w:rsidR="00CC6E3C" w:rsidRPr="00D24097" w:rsidDel="00B342D1">
          <w:rPr>
            <w:color w:val="252525"/>
            <w:rPrChange w:id="2042" w:author="Bob Rudis" w:date="2013-10-31T23:05:00Z">
              <w:rPr/>
            </w:rPrChange>
          </w:rPr>
          <w:delText>’</w:delText>
        </w:r>
      </w:del>
      <w:ins w:id="2043" w:author="Kent, Kevin - Indianapolis" w:date="2013-10-25T14:05:00Z">
        <w:r w:rsidRPr="00D24097">
          <w:rPr>
            <w:color w:val="252525"/>
            <w:rPrChange w:id="2044" w:author="Bob Rudis" w:date="2013-10-31T23:05:00Z">
              <w:rPr/>
            </w:rPrChange>
          </w:rPr>
          <w:t>'</w:t>
        </w:r>
      </w:ins>
    </w:p>
    <w:p w14:paraId="3B3165A5" w14:textId="77777777" w:rsidR="00CC6E3C" w:rsidRPr="00D24097" w:rsidRDefault="00CC6E3C" w:rsidP="00CC6E3C">
      <w:pPr>
        <w:pStyle w:val="CodeSnippet"/>
        <w:rPr>
          <w:color w:val="252525"/>
          <w:rPrChange w:id="2045" w:author="Bob Rudis" w:date="2013-10-31T23:05:00Z">
            <w:rPr/>
          </w:rPrChange>
        </w:rPr>
      </w:pPr>
      <w:r w:rsidRPr="00D24097">
        <w:rPr>
          <w:color w:val="252525"/>
          <w:rPrChange w:id="2046" w:author="Bob Rudis" w:date="2013-10-31T23:05:00Z">
            <w:rPr/>
          </w:rPrChange>
        </w:rPr>
        <w:t>Fri Oct 18 11:05:01 2011 Info: MID 346564 Subject ‘TPS Reports Due'</w:t>
      </w:r>
    </w:p>
    <w:p w14:paraId="71153977" w14:textId="77777777" w:rsidR="00CC6E3C" w:rsidRPr="00D24097" w:rsidRDefault="00CC6E3C" w:rsidP="00CC6E3C">
      <w:pPr>
        <w:pStyle w:val="CodeSnippet"/>
        <w:rPr>
          <w:color w:val="252525"/>
          <w:rPrChange w:id="2047" w:author="Bob Rudis" w:date="2013-10-31T23:05:00Z">
            <w:rPr/>
          </w:rPrChange>
        </w:rPr>
      </w:pPr>
      <w:r w:rsidRPr="00D24097">
        <w:rPr>
          <w:color w:val="252525"/>
          <w:rPrChange w:id="2048" w:author="Bob Rudis" w:date="2013-10-31T23:05:00Z">
            <w:rPr/>
          </w:rPrChange>
        </w:rPr>
        <w:t>Fri Oct 18 11:05:02 2011 Info: MID 346564 ready 864 bytes from</w:t>
      </w:r>
    </w:p>
    <w:p w14:paraId="564A71DB" w14:textId="77777777" w:rsidR="00CC6E3C" w:rsidRPr="00D24097" w:rsidRDefault="00CC6E3C" w:rsidP="00CC6E3C">
      <w:pPr>
        <w:pStyle w:val="CodeSnippet"/>
        <w:rPr>
          <w:color w:val="252525"/>
          <w:rPrChange w:id="2049" w:author="Bob Rudis" w:date="2013-10-31T23:05:00Z">
            <w:rPr/>
          </w:rPrChange>
        </w:rPr>
      </w:pPr>
      <w:r w:rsidRPr="00D24097">
        <w:rPr>
          <w:color w:val="252525"/>
          <w:rPrChange w:id="2050" w:author="Bob Rudis" w:date="2013-10-31T23:05:00Z">
            <w:rPr/>
          </w:rPrChange>
        </w:rPr>
        <w:t xml:space="preserve"> &lt;dave@example.com&gt;</w:t>
      </w:r>
    </w:p>
    <w:p w14:paraId="00FEC07E" w14:textId="77777777" w:rsidR="00CC6E3C" w:rsidRPr="00D24097" w:rsidRDefault="00CC6E3C" w:rsidP="00CC6E3C">
      <w:pPr>
        <w:pStyle w:val="CodeSnippet"/>
        <w:rPr>
          <w:color w:val="252525"/>
          <w:rPrChange w:id="2051" w:author="Bob Rudis" w:date="2013-10-31T23:05:00Z">
            <w:rPr/>
          </w:rPrChange>
        </w:rPr>
      </w:pPr>
      <w:r w:rsidRPr="00D24097">
        <w:rPr>
          <w:color w:val="252525"/>
          <w:rPrChange w:id="2052" w:author="Bob Rudis" w:date="2013-10-31T23:05:00Z">
            <w:rPr/>
          </w:rPrChange>
        </w:rPr>
        <w:t>Fri Oct 18 11:05:02 2011 Info: MID 346564 matched all recipients for</w:t>
      </w:r>
    </w:p>
    <w:p w14:paraId="482B64C2" w14:textId="77777777" w:rsidR="00CC6E3C" w:rsidRPr="00D24097" w:rsidRDefault="00CC6E3C" w:rsidP="00CC6E3C">
      <w:pPr>
        <w:pStyle w:val="CodeSnippet"/>
        <w:rPr>
          <w:color w:val="252525"/>
          <w:rPrChange w:id="2053" w:author="Bob Rudis" w:date="2013-10-31T23:05:00Z">
            <w:rPr/>
          </w:rPrChange>
        </w:rPr>
      </w:pPr>
      <w:r w:rsidRPr="00D24097">
        <w:rPr>
          <w:color w:val="252525"/>
          <w:rPrChange w:id="2054" w:author="Bob Rudis" w:date="2013-10-31T23:05:00Z">
            <w:rPr/>
          </w:rPrChange>
        </w:rPr>
        <w:t xml:space="preserve"> per-recipient policy local domains in the outbound table</w:t>
      </w:r>
    </w:p>
    <w:p w14:paraId="43C54F27" w14:textId="77777777" w:rsidR="00CC6E3C" w:rsidRPr="00D24097" w:rsidRDefault="00CC6E3C" w:rsidP="00CC6E3C">
      <w:pPr>
        <w:pStyle w:val="CodeSnippet"/>
        <w:rPr>
          <w:color w:val="252525"/>
          <w:rPrChange w:id="2055" w:author="Bob Rudis" w:date="2013-10-31T23:05:00Z">
            <w:rPr/>
          </w:rPrChange>
        </w:rPr>
      </w:pPr>
      <w:r w:rsidRPr="00D24097">
        <w:rPr>
          <w:color w:val="252525"/>
          <w:rPrChange w:id="2056" w:author="Bob Rudis" w:date="2013-10-31T23:05:00Z">
            <w:rPr/>
          </w:rPrChange>
        </w:rPr>
        <w:t>Fri Oct 18 11:05:03 2011 Info: MID 346564 interim AV verdict using</w:t>
      </w:r>
    </w:p>
    <w:p w14:paraId="037A66F6" w14:textId="77777777" w:rsidR="00CC6E3C" w:rsidRPr="00D24097" w:rsidRDefault="00CC6E3C" w:rsidP="00CC6E3C">
      <w:pPr>
        <w:pStyle w:val="CodeSnippet"/>
        <w:rPr>
          <w:color w:val="252525"/>
          <w:rPrChange w:id="2057" w:author="Bob Rudis" w:date="2013-10-31T23:05:00Z">
            <w:rPr/>
          </w:rPrChange>
        </w:rPr>
      </w:pPr>
      <w:r w:rsidRPr="00D24097">
        <w:rPr>
          <w:color w:val="252525"/>
          <w:rPrChange w:id="2058" w:author="Bob Rudis" w:date="2013-10-31T23:05:00Z">
            <w:rPr/>
          </w:rPrChange>
        </w:rPr>
        <w:t xml:space="preserve"> Sophos CLEAN</w:t>
      </w:r>
    </w:p>
    <w:p w14:paraId="09CC8C0A" w14:textId="77777777" w:rsidR="00CC6E3C" w:rsidRPr="00D24097" w:rsidRDefault="00CC6E3C" w:rsidP="00CC6E3C">
      <w:pPr>
        <w:pStyle w:val="CodeSnippet"/>
        <w:rPr>
          <w:color w:val="252525"/>
          <w:rPrChange w:id="2059" w:author="Bob Rudis" w:date="2013-10-31T23:05:00Z">
            <w:rPr/>
          </w:rPrChange>
        </w:rPr>
      </w:pPr>
      <w:r w:rsidRPr="00D24097">
        <w:rPr>
          <w:color w:val="252525"/>
          <w:rPrChange w:id="2060" w:author="Bob Rudis" w:date="2013-10-31T23:05:00Z">
            <w:rPr/>
          </w:rPrChange>
        </w:rPr>
        <w:t>Fri Oct 18 11:05:03 2011 Info: MID 346564 antivirus negative</w:t>
      </w:r>
    </w:p>
    <w:p w14:paraId="0725169B" w14:textId="77777777" w:rsidR="00CC6E3C" w:rsidRPr="00D24097" w:rsidRDefault="00CC6E3C" w:rsidP="00CC6E3C">
      <w:pPr>
        <w:pStyle w:val="CodeSnippet"/>
        <w:rPr>
          <w:color w:val="252525"/>
          <w:rPrChange w:id="2061" w:author="Bob Rudis" w:date="2013-10-31T23:05:00Z">
            <w:rPr/>
          </w:rPrChange>
        </w:rPr>
      </w:pPr>
      <w:r w:rsidRPr="00D24097">
        <w:rPr>
          <w:color w:val="252525"/>
          <w:rPrChange w:id="2062" w:author="Bob Rudis" w:date="2013-10-31T23:05:00Z">
            <w:rPr/>
          </w:rPrChange>
        </w:rPr>
        <w:t>Fri Oct 18 11:05:03 2011 Info: MID 346564 DLP no violation</w:t>
      </w:r>
    </w:p>
    <w:p w14:paraId="34E0E9EA" w14:textId="77777777" w:rsidR="00CC6E3C" w:rsidRPr="00D24097" w:rsidRDefault="00CC6E3C" w:rsidP="00CC6E3C">
      <w:pPr>
        <w:pStyle w:val="CodeSnippet"/>
        <w:rPr>
          <w:color w:val="252525"/>
          <w:rPrChange w:id="2063" w:author="Bob Rudis" w:date="2013-10-31T23:05:00Z">
            <w:rPr/>
          </w:rPrChange>
        </w:rPr>
      </w:pPr>
      <w:r w:rsidRPr="00D24097">
        <w:rPr>
          <w:color w:val="252525"/>
          <w:rPrChange w:id="2064" w:author="Bob Rudis" w:date="2013-10-31T23:05:00Z">
            <w:rPr/>
          </w:rPrChange>
        </w:rPr>
        <w:t>Fri Oct 18 11:05:03 2011 Info: MID 346564 queued for delivery</w:t>
      </w:r>
    </w:p>
    <w:p w14:paraId="337A72ED" w14:textId="77777777" w:rsidR="00CC6E3C" w:rsidRPr="00D24097" w:rsidRDefault="00CC6E3C" w:rsidP="00CC6E3C">
      <w:pPr>
        <w:pStyle w:val="CodeSnippet"/>
        <w:rPr>
          <w:color w:val="252525"/>
          <w:rPrChange w:id="2065" w:author="Bob Rudis" w:date="2013-10-31T23:05:00Z">
            <w:rPr/>
          </w:rPrChange>
        </w:rPr>
      </w:pPr>
      <w:r w:rsidRPr="00D24097">
        <w:rPr>
          <w:color w:val="252525"/>
          <w:rPrChange w:id="2066" w:author="Bob Rudis" w:date="2013-10-31T23:05:00Z">
            <w:rPr/>
          </w:rPrChange>
        </w:rPr>
        <w:lastRenderedPageBreak/>
        <w:t>Fri Oct 18 11:05:03 2011 Info: Delivery start DCID 178987 MID 346564</w:t>
      </w:r>
    </w:p>
    <w:p w14:paraId="7B97BB6C" w14:textId="77777777" w:rsidR="00CC6E3C" w:rsidRPr="00D24097" w:rsidRDefault="00CC6E3C" w:rsidP="00CC6E3C">
      <w:pPr>
        <w:pStyle w:val="CodeSnippet"/>
        <w:rPr>
          <w:color w:val="252525"/>
          <w:rPrChange w:id="2067" w:author="Bob Rudis" w:date="2013-10-31T23:05:00Z">
            <w:rPr/>
          </w:rPrChange>
        </w:rPr>
      </w:pPr>
      <w:r w:rsidRPr="00D24097">
        <w:rPr>
          <w:color w:val="252525"/>
          <w:rPrChange w:id="2068" w:author="Bob Rudis" w:date="2013-10-31T23:05:00Z">
            <w:rPr/>
          </w:rPrChange>
        </w:rPr>
        <w:t xml:space="preserve"> to RID [0]</w:t>
      </w:r>
    </w:p>
    <w:p w14:paraId="06FE0976" w14:textId="77777777" w:rsidR="00CC6E3C" w:rsidRPr="00D24097" w:rsidRDefault="00CC6E3C" w:rsidP="00CC6E3C">
      <w:pPr>
        <w:pStyle w:val="CodeSnippet"/>
        <w:rPr>
          <w:color w:val="252525"/>
          <w:rPrChange w:id="2069" w:author="Bob Rudis" w:date="2013-10-31T23:05:00Z">
            <w:rPr/>
          </w:rPrChange>
        </w:rPr>
      </w:pPr>
      <w:r w:rsidRPr="00D24097">
        <w:rPr>
          <w:color w:val="252525"/>
          <w:rPrChange w:id="2070" w:author="Bob Rudis" w:date="2013-10-31T23:05:00Z">
            <w:rPr/>
          </w:rPrChange>
        </w:rPr>
        <w:t>Fri Oct 18 11:05:04 2011 Info: Message done DCID 178987 MID 346564</w:t>
      </w:r>
    </w:p>
    <w:p w14:paraId="5ABDA4A5" w14:textId="77777777" w:rsidR="00CC6E3C" w:rsidRPr="00D24097" w:rsidRDefault="00CC6E3C" w:rsidP="00CC6E3C">
      <w:pPr>
        <w:pStyle w:val="CodeSnippet"/>
        <w:rPr>
          <w:color w:val="252525"/>
          <w:rPrChange w:id="2071" w:author="Bob Rudis" w:date="2013-10-31T23:05:00Z">
            <w:rPr/>
          </w:rPrChange>
        </w:rPr>
      </w:pPr>
      <w:r w:rsidRPr="00D24097">
        <w:rPr>
          <w:color w:val="252525"/>
          <w:rPrChange w:id="2072" w:author="Bob Rudis" w:date="2013-10-31T23:05:00Z">
            <w:rPr/>
          </w:rPrChange>
        </w:rPr>
        <w:t xml:space="preserve"> to RID [0]</w:t>
      </w:r>
    </w:p>
    <w:p w14:paraId="3862314C" w14:textId="77777777" w:rsidR="00CC6E3C" w:rsidRPr="00D24097" w:rsidRDefault="00CC6E3C" w:rsidP="00CC6E3C">
      <w:pPr>
        <w:pStyle w:val="CodeSnippet"/>
        <w:rPr>
          <w:color w:val="252525"/>
          <w:rPrChange w:id="2073" w:author="Bob Rudis" w:date="2013-10-31T23:05:00Z">
            <w:rPr/>
          </w:rPrChange>
        </w:rPr>
      </w:pPr>
      <w:r w:rsidRPr="00D24097">
        <w:rPr>
          <w:color w:val="252525"/>
          <w:rPrChange w:id="2074" w:author="Bob Rudis" w:date="2013-10-31T23:05:00Z">
            <w:rPr/>
          </w:rPrChange>
        </w:rPr>
        <w:t xml:space="preserve">Fri Oct 18 11:05:04 2011 Info: MID 346564 RID [0] Response </w:t>
      </w:r>
      <w:ins w:id="2075" w:author="Kent, Kevin - Indianapolis" w:date="2013-10-25T14:05:00Z">
        <w:r w:rsidR="00B342D1" w:rsidRPr="00D24097">
          <w:rPr>
            <w:color w:val="252525"/>
            <w:rPrChange w:id="2076" w:author="Bob Rudis" w:date="2013-10-31T23:05:00Z">
              <w:rPr/>
            </w:rPrChange>
          </w:rPr>
          <w:t>'</w:t>
        </w:r>
      </w:ins>
      <w:del w:id="2077" w:author="Kent, Kevin - Indianapolis" w:date="2013-10-25T14:05:00Z">
        <w:r w:rsidRPr="00D24097" w:rsidDel="00B342D1">
          <w:rPr>
            <w:color w:val="252525"/>
            <w:rPrChange w:id="2078" w:author="Bob Rudis" w:date="2013-10-31T23:05:00Z">
              <w:rPr/>
            </w:rPrChange>
          </w:rPr>
          <w:delText>‘</w:delText>
        </w:r>
      </w:del>
      <w:r w:rsidRPr="00D24097">
        <w:rPr>
          <w:color w:val="252525"/>
          <w:rPrChange w:id="2079" w:author="Bob Rudis" w:date="2013-10-31T23:05:00Z">
            <w:rPr/>
          </w:rPrChange>
        </w:rPr>
        <w:t>ok:</w:t>
      </w:r>
    </w:p>
    <w:p w14:paraId="2A0A04E8" w14:textId="77777777" w:rsidR="00CC6E3C" w:rsidRPr="00D24097" w:rsidRDefault="00CC6E3C" w:rsidP="00CC6E3C">
      <w:pPr>
        <w:pStyle w:val="CodeSnippet"/>
        <w:rPr>
          <w:color w:val="252525"/>
          <w:rPrChange w:id="2080" w:author="Bob Rudis" w:date="2013-10-31T23:05:00Z">
            <w:rPr/>
          </w:rPrChange>
        </w:rPr>
      </w:pPr>
      <w:r w:rsidRPr="00D24097">
        <w:rPr>
          <w:color w:val="252525"/>
          <w:rPrChange w:id="2081" w:author="Bob Rudis" w:date="2013-10-31T23:05:00Z">
            <w:rPr/>
          </w:rPrChange>
        </w:rPr>
        <w:t xml:space="preserve">  Message 10569973 accepted</w:t>
      </w:r>
      <w:del w:id="2082" w:author="Kent, Kevin - Indianapolis" w:date="2013-10-25T14:05:00Z">
        <w:r w:rsidRPr="00D24097" w:rsidDel="00B342D1">
          <w:rPr>
            <w:color w:val="252525"/>
            <w:rPrChange w:id="2083" w:author="Bob Rudis" w:date="2013-10-31T23:05:00Z">
              <w:rPr/>
            </w:rPrChange>
          </w:rPr>
          <w:delText>’</w:delText>
        </w:r>
      </w:del>
      <w:ins w:id="2084" w:author="Kent, Kevin - Indianapolis" w:date="2013-10-25T14:05:00Z">
        <w:r w:rsidR="00B342D1" w:rsidRPr="00D24097">
          <w:rPr>
            <w:color w:val="252525"/>
            <w:rPrChange w:id="2085" w:author="Bob Rudis" w:date="2013-10-31T23:05:00Z">
              <w:rPr/>
            </w:rPrChange>
          </w:rPr>
          <w:t>'</w:t>
        </w:r>
      </w:ins>
    </w:p>
    <w:p w14:paraId="5D6AF905" w14:textId="77777777" w:rsidR="00CC6E3C" w:rsidRPr="00D24097" w:rsidRDefault="00CC6E3C" w:rsidP="00CC6E3C">
      <w:pPr>
        <w:pStyle w:val="CodeSnippet"/>
        <w:rPr>
          <w:color w:val="252525"/>
          <w:rPrChange w:id="2086" w:author="Bob Rudis" w:date="2013-10-31T23:05:00Z">
            <w:rPr/>
          </w:rPrChange>
        </w:rPr>
      </w:pPr>
      <w:r w:rsidRPr="00D24097">
        <w:rPr>
          <w:color w:val="252525"/>
          <w:rPrChange w:id="2087" w:author="Bob Rudis" w:date="2013-10-31T23:05:00Z">
            <w:rPr/>
          </w:rPrChange>
        </w:rPr>
        <w:t>Fri Oct 18 11:05:04 2011 Info: Message finished MID 346564 done</w:t>
      </w:r>
    </w:p>
    <w:p w14:paraId="6BE00C41" w14:textId="77777777" w:rsidR="00B342D1" w:rsidRDefault="00B342D1" w:rsidP="00B342D1">
      <w:pPr>
        <w:pStyle w:val="QueryPara"/>
        <w:rPr>
          <w:ins w:id="2088" w:author="Bob Rudis" w:date="2013-10-31T23:38:00Z"/>
        </w:rPr>
      </w:pPr>
      <w:ins w:id="2089" w:author="Kent, Kevin - Indianapolis" w:date="2013-10-25T14:05:00Z">
        <w:r>
          <w:t xml:space="preserve">[[Author: Changed a few of the single quotes above to "straight" ones, as needed in code. </w:t>
        </w:r>
        <w:proofErr w:type="spellStart"/>
        <w:r>
          <w:t>Kezia</w:t>
        </w:r>
        <w:proofErr w:type="spellEnd"/>
        <w:r>
          <w:t>]]</w:t>
        </w:r>
      </w:ins>
    </w:p>
    <w:p w14:paraId="3E6ABFE6" w14:textId="0AF1631B" w:rsidR="007312E6" w:rsidRDefault="007312E6" w:rsidP="00B342D1">
      <w:pPr>
        <w:pStyle w:val="QueryPara"/>
        <w:rPr>
          <w:ins w:id="2090" w:author="Kent, Kevin - Indianapolis" w:date="2013-10-25T14:05:00Z"/>
        </w:rPr>
      </w:pPr>
      <w:ins w:id="2091" w:author="Bob Rudis" w:date="2013-10-31T23:38:00Z">
        <w:r>
          <w:t>AR: Thx. I wish Word wouldn</w:t>
        </w:r>
      </w:ins>
      <w:ins w:id="2092" w:author="Bob Rudis" w:date="2013-10-31T23:39:00Z">
        <w:r>
          <w:t>’t insert them automatically</w:t>
        </w:r>
      </w:ins>
    </w:p>
    <w:p w14:paraId="0D4318D8" w14:textId="0E2C8D9F" w:rsidR="00272A07" w:rsidRDefault="00CC6E3C" w:rsidP="00CC6E3C">
      <w:pPr>
        <w:pStyle w:val="ParaContinued"/>
      </w:pPr>
      <w:r>
        <w:t>Because Mongo allows incremental s</w:t>
      </w:r>
      <w:r w:rsidR="002316C2">
        <w:t>chem</w:t>
      </w:r>
      <w:r>
        <w:t>a build out, you can use that feature to create records for each message (MID) as you parse the log file</w:t>
      </w:r>
      <w:ins w:id="2093" w:author="Kent, Kevin - Indianapolis" w:date="2013-10-25T14:06:00Z">
        <w:r w:rsidR="00B342D1">
          <w:t>. You can</w:t>
        </w:r>
      </w:ins>
      <w:r>
        <w:t xml:space="preserve"> then add fields as you go, ending up with a final, complete database and an idea of </w:t>
      </w:r>
      <w:del w:id="2094" w:author="Kent, Kevin - Indianapolis" w:date="2013-10-25T14:06:00Z">
        <w:r w:rsidDel="00B342D1">
          <w:delText xml:space="preserve">what </w:delText>
        </w:r>
      </w:del>
      <w:ins w:id="2095" w:author="Kent, Kevin - Indianapolis" w:date="2013-10-25T14:06:00Z">
        <w:r w:rsidR="00B342D1">
          <w:t xml:space="preserve">how </w:t>
        </w:r>
      </w:ins>
      <w:r>
        <w:t>a complete per</w:t>
      </w:r>
      <w:r w:rsidR="00272A07">
        <w:t>-record schema might look</w:t>
      </w:r>
      <w:del w:id="2096" w:author="Kent, Kevin - Indianapolis" w:date="2013-10-25T14:06:00Z">
        <w:r w:rsidR="00272A07" w:rsidDel="00B342D1">
          <w:delText xml:space="preserve"> like</w:delText>
        </w:r>
      </w:del>
      <w:r w:rsidR="00272A07">
        <w:t xml:space="preserve">. The Mongo entry for the </w:t>
      </w:r>
      <w:del w:id="2097" w:author="Kent, Kevin - Indianapolis" w:date="2013-10-25T14:06:00Z">
        <w:r w:rsidR="00272A07" w:rsidDel="00B342D1">
          <w:delText xml:space="preserve">above </w:delText>
        </w:r>
      </w:del>
      <w:ins w:id="2098" w:author="Kent, Kevin - Indianapolis" w:date="2013-10-25T14:06:00Z">
        <w:r w:rsidR="00B342D1">
          <w:t xml:space="preserve">previous </w:t>
        </w:r>
      </w:ins>
      <w:r w:rsidR="00272A07">
        <w:t>record could look like</w:t>
      </w:r>
      <w:ins w:id="2099" w:author="Kent, Kevin - Indianapolis" w:date="2013-10-25T14:06:00Z">
        <w:r w:rsidR="00B342D1">
          <w:t xml:space="preserve"> </w:t>
        </w:r>
      </w:ins>
      <w:ins w:id="2100" w:author="Bob Rudis" w:date="2013-10-31T23:39:00Z">
        <w:r w:rsidR="008E0F9A">
          <w:t>the one found in Listing 8-8.</w:t>
        </w:r>
      </w:ins>
      <w:ins w:id="2101" w:author="Kent, Kevin - Indianapolis" w:date="2013-10-25T14:06:00Z">
        <w:del w:id="2102" w:author="Bob Rudis" w:date="2013-10-31T23:39:00Z">
          <w:r w:rsidR="00B342D1" w:rsidDel="008E0F9A">
            <w:delText>this</w:delText>
          </w:r>
        </w:del>
      </w:ins>
      <w:del w:id="2103" w:author="Bob Rudis" w:date="2013-10-31T23:39:00Z">
        <w:r w:rsidR="00272A07" w:rsidDel="008E0F9A">
          <w:delText>:</w:delText>
        </w:r>
      </w:del>
    </w:p>
    <w:p w14:paraId="5629C2DC" w14:textId="532A05C7" w:rsidR="008E0F9A" w:rsidRPr="008D2ACA" w:rsidRDefault="008E0F9A" w:rsidP="008E0F9A">
      <w:pPr>
        <w:pStyle w:val="CodeSnippet"/>
        <w:rPr>
          <w:ins w:id="2104" w:author="Bob Rudis" w:date="2013-10-31T23:39:00Z"/>
          <w:i/>
          <w:color w:val="9B9B9B"/>
        </w:rPr>
      </w:pPr>
      <w:ins w:id="2105" w:author="Bob Rudis" w:date="2013-10-31T23:39:00Z">
        <w:r>
          <w:rPr>
            <w:i/>
            <w:color w:val="9B9B9B"/>
          </w:rPr>
          <w:t># Listing 8-8</w:t>
        </w:r>
      </w:ins>
    </w:p>
    <w:p w14:paraId="1B255162" w14:textId="71019384" w:rsidR="008E0F9A" w:rsidRPr="008D2ACA" w:rsidRDefault="008E0F9A" w:rsidP="008E0F9A">
      <w:pPr>
        <w:pStyle w:val="CodeSnippet"/>
        <w:rPr>
          <w:ins w:id="2106" w:author="Bob Rudis" w:date="2013-10-31T23:39:00Z"/>
          <w:i/>
          <w:color w:val="9B9B9B"/>
        </w:rPr>
      </w:pPr>
      <w:ins w:id="2107" w:author="Bob Rudis" w:date="2013-10-31T23:39:00Z">
        <w:r w:rsidRPr="008D2ACA">
          <w:rPr>
            <w:i/>
            <w:color w:val="9B9B9B"/>
          </w:rPr>
          <w:t># Example of an IronPort log file</w:t>
        </w:r>
        <w:r w:rsidR="00D924FC">
          <w:rPr>
            <w:i/>
            <w:color w:val="9B9B9B"/>
          </w:rPr>
          <w:t xml:space="preserve"> translated to JSON via Mongo</w:t>
        </w:r>
        <w:r w:rsidR="000D5BD6">
          <w:rPr>
            <w:i/>
            <w:color w:val="9B9B9B"/>
          </w:rPr>
          <w:t>DB</w:t>
        </w:r>
      </w:ins>
    </w:p>
    <w:p w14:paraId="621CDA6D" w14:textId="77777777" w:rsidR="00272A07" w:rsidRPr="00D24097" w:rsidRDefault="00272A07" w:rsidP="00272A07">
      <w:pPr>
        <w:pStyle w:val="CodeSnippet"/>
        <w:rPr>
          <w:color w:val="800026"/>
          <w:rPrChange w:id="2108" w:author="Bob Rudis" w:date="2013-10-31T23:05:00Z">
            <w:rPr/>
          </w:rPrChange>
        </w:rPr>
      </w:pPr>
      <w:r w:rsidRPr="00D24097">
        <w:rPr>
          <w:color w:val="800026"/>
          <w:rPrChange w:id="2109" w:author="Bob Rudis" w:date="2013-10-31T23:05:00Z">
            <w:rPr/>
          </w:rPrChange>
        </w:rPr>
        <w:t>{</w:t>
      </w:r>
    </w:p>
    <w:p w14:paraId="07F47E23" w14:textId="77777777" w:rsidR="00272A07" w:rsidRPr="00D24097" w:rsidRDefault="00272A07" w:rsidP="00272A07">
      <w:pPr>
        <w:pStyle w:val="CodeSnippet"/>
        <w:rPr>
          <w:color w:val="800026"/>
          <w:rPrChange w:id="2110" w:author="Bob Rudis" w:date="2013-10-31T23:05:00Z">
            <w:rPr/>
          </w:rPrChange>
        </w:rPr>
      </w:pPr>
      <w:r w:rsidRPr="00D24097">
        <w:rPr>
          <w:color w:val="800026"/>
          <w:rPrChange w:id="2111" w:author="Bob Rudis" w:date="2013-10-31T23:05:00Z">
            <w:rPr/>
          </w:rPrChange>
        </w:rPr>
        <w:t xml:space="preserve">    mid : "346564",</w:t>
      </w:r>
    </w:p>
    <w:p w14:paraId="4997C5D4" w14:textId="77777777" w:rsidR="00272A07" w:rsidRPr="00D24097" w:rsidRDefault="00272A07" w:rsidP="00272A07">
      <w:pPr>
        <w:pStyle w:val="CodeSnippet"/>
        <w:rPr>
          <w:color w:val="800026"/>
          <w:rPrChange w:id="2112" w:author="Bob Rudis" w:date="2013-10-31T23:05:00Z">
            <w:rPr/>
          </w:rPrChange>
        </w:rPr>
      </w:pPr>
      <w:r w:rsidRPr="00D24097">
        <w:rPr>
          <w:color w:val="800026"/>
          <w:rPrChange w:id="2113" w:author="Bob Rudis" w:date="2013-10-31T23:05:00Z">
            <w:rPr/>
          </w:rPrChange>
        </w:rPr>
        <w:t xml:space="preserve">    icid : "1042862",</w:t>
      </w:r>
    </w:p>
    <w:p w14:paraId="5E8D29EF" w14:textId="77777777" w:rsidR="00272A07" w:rsidRPr="00D24097" w:rsidRDefault="00272A07" w:rsidP="00272A07">
      <w:pPr>
        <w:pStyle w:val="CodeSnippet"/>
        <w:rPr>
          <w:color w:val="800026"/>
          <w:rPrChange w:id="2114" w:author="Bob Rudis" w:date="2013-10-31T23:05:00Z">
            <w:rPr/>
          </w:rPrChange>
        </w:rPr>
      </w:pPr>
      <w:r w:rsidRPr="00D24097">
        <w:rPr>
          <w:color w:val="800026"/>
          <w:rPrChange w:id="2115" w:author="Bob Rudis" w:date="2013-10-31T23:05:00Z">
            <w:rPr/>
          </w:rPrChange>
        </w:rPr>
        <w:t xml:space="preserve">    from : "dave@example.com",</w:t>
      </w:r>
    </w:p>
    <w:p w14:paraId="688EA072" w14:textId="77777777" w:rsidR="00272A07" w:rsidRPr="00D24097" w:rsidRDefault="00272A07" w:rsidP="00272A07">
      <w:pPr>
        <w:pStyle w:val="CodeSnippet"/>
        <w:rPr>
          <w:color w:val="800026"/>
          <w:rPrChange w:id="2116" w:author="Bob Rudis" w:date="2013-10-31T23:05:00Z">
            <w:rPr/>
          </w:rPrChange>
        </w:rPr>
      </w:pPr>
      <w:r w:rsidRPr="00D24097">
        <w:rPr>
          <w:color w:val="800026"/>
          <w:rPrChange w:id="2117" w:author="Bob Rudis" w:date="2013-10-31T23:05:00Z">
            <w:rPr/>
          </w:rPrChange>
        </w:rPr>
        <w:t xml:space="preserve">    to : "steve@test.com",</w:t>
      </w:r>
    </w:p>
    <w:p w14:paraId="42AE2176" w14:textId="77777777" w:rsidR="00272A07" w:rsidRPr="00D24097" w:rsidRDefault="005F214B" w:rsidP="00272A07">
      <w:pPr>
        <w:pStyle w:val="CodeSnippet"/>
        <w:rPr>
          <w:color w:val="800026"/>
          <w:rPrChange w:id="2118" w:author="Bob Rudis" w:date="2013-10-31T23:05:00Z">
            <w:rPr/>
          </w:rPrChange>
        </w:rPr>
      </w:pPr>
      <w:r w:rsidRPr="00D24097">
        <w:rPr>
          <w:color w:val="800026"/>
          <w:rPrChange w:id="2119" w:author="Bob Rudis" w:date="2013-10-31T23:05:00Z">
            <w:rPr/>
          </w:rPrChange>
        </w:rPr>
        <w:t xml:space="preserve">    m</w:t>
      </w:r>
      <w:r w:rsidR="00272A07" w:rsidRPr="00D24097">
        <w:rPr>
          <w:color w:val="800026"/>
          <w:rPrChange w:id="2120" w:author="Bob Rudis" w:date="2013-10-31T23:05:00Z">
            <w:rPr/>
          </w:rPrChange>
        </w:rPr>
        <w:t>essageID : "112067.438985349-em02@steel",</w:t>
      </w:r>
    </w:p>
    <w:p w14:paraId="2D4682DC" w14:textId="77777777" w:rsidR="00272A07" w:rsidRPr="00D24097" w:rsidRDefault="00272A07" w:rsidP="00272A07">
      <w:pPr>
        <w:pStyle w:val="CodeSnippet"/>
        <w:rPr>
          <w:color w:val="800026"/>
          <w:rPrChange w:id="2121" w:author="Bob Rudis" w:date="2013-10-31T23:05:00Z">
            <w:rPr/>
          </w:rPrChange>
        </w:rPr>
      </w:pPr>
      <w:r w:rsidRPr="00D24097">
        <w:rPr>
          <w:color w:val="800026"/>
          <w:rPrChange w:id="2122" w:author="Bob Rudis" w:date="2013-10-31T23:05:00Z">
            <w:rPr/>
          </w:rPrChange>
        </w:rPr>
        <w:t xml:space="preserve">    subj: "TPS Reports Due",</w:t>
      </w:r>
    </w:p>
    <w:p w14:paraId="05170758" w14:textId="77777777" w:rsidR="00272A07" w:rsidRPr="00D24097" w:rsidRDefault="00272A07" w:rsidP="00272A07">
      <w:pPr>
        <w:pStyle w:val="CodeSnippet"/>
        <w:rPr>
          <w:color w:val="800026"/>
          <w:rPrChange w:id="2123" w:author="Bob Rudis" w:date="2013-10-31T23:05:00Z">
            <w:rPr/>
          </w:rPrChange>
        </w:rPr>
      </w:pPr>
      <w:r w:rsidRPr="00D24097">
        <w:rPr>
          <w:color w:val="800026"/>
          <w:rPrChange w:id="2124" w:author="Bob Rudis" w:date="2013-10-31T23:05:00Z">
            <w:rPr/>
          </w:rPrChange>
        </w:rPr>
        <w:t xml:space="preserve">    bytes: "864"</w:t>
      </w:r>
    </w:p>
    <w:p w14:paraId="5F817124" w14:textId="77777777" w:rsidR="00272A07" w:rsidRPr="00D24097" w:rsidRDefault="00272A07" w:rsidP="00272A07">
      <w:pPr>
        <w:pStyle w:val="CodeSnippet"/>
        <w:rPr>
          <w:color w:val="800026"/>
          <w:rPrChange w:id="2125" w:author="Bob Rudis" w:date="2013-10-31T23:05:00Z">
            <w:rPr/>
          </w:rPrChange>
        </w:rPr>
      </w:pPr>
      <w:r w:rsidRPr="00D24097">
        <w:rPr>
          <w:color w:val="800026"/>
          <w:rPrChange w:id="2126" w:author="Bob Rudis" w:date="2013-10-31T23:05:00Z">
            <w:rPr/>
          </w:rPrChange>
        </w:rPr>
        <w:t xml:space="preserve">    matchStatus : 1,</w:t>
      </w:r>
    </w:p>
    <w:p w14:paraId="03DE586F" w14:textId="77777777" w:rsidR="005F214B" w:rsidRPr="00D24097" w:rsidRDefault="005F214B" w:rsidP="00272A07">
      <w:pPr>
        <w:pStyle w:val="CodeSnippet"/>
        <w:rPr>
          <w:color w:val="800026"/>
          <w:rPrChange w:id="2127" w:author="Bob Rudis" w:date="2013-10-31T23:05:00Z">
            <w:rPr/>
          </w:rPrChange>
        </w:rPr>
      </w:pPr>
      <w:r w:rsidRPr="00D24097">
        <w:rPr>
          <w:color w:val="800026"/>
          <w:rPrChange w:id="2128" w:author="Bob Rudis" w:date="2013-10-31T23:05:00Z">
            <w:rPr/>
          </w:rPrChange>
        </w:rPr>
        <w:t xml:space="preserve">    delivered : 1,</w:t>
      </w:r>
    </w:p>
    <w:p w14:paraId="03F35273" w14:textId="77777777" w:rsidR="00272A07" w:rsidRPr="00D24097" w:rsidRDefault="00272A07" w:rsidP="00272A07">
      <w:pPr>
        <w:pStyle w:val="CodeSnippet"/>
        <w:rPr>
          <w:color w:val="800026"/>
          <w:rPrChange w:id="2129" w:author="Bob Rudis" w:date="2013-10-31T23:05:00Z">
            <w:rPr/>
          </w:rPrChange>
        </w:rPr>
      </w:pPr>
      <w:r w:rsidRPr="00D24097">
        <w:rPr>
          <w:color w:val="800026"/>
          <w:rPrChange w:id="2130" w:author="Bob Rudis" w:date="2013-10-31T23:05:00Z">
            <w:rPr/>
          </w:rPrChange>
        </w:rPr>
        <w:t xml:space="preserve">    av : { engine : "Sophos", verdict: "CLEAN" },</w:t>
      </w:r>
    </w:p>
    <w:p w14:paraId="28AEBB21" w14:textId="77777777" w:rsidR="00272A07" w:rsidRPr="00D24097" w:rsidRDefault="00272A07" w:rsidP="00272A07">
      <w:pPr>
        <w:pStyle w:val="CodeSnippet"/>
        <w:rPr>
          <w:color w:val="800026"/>
          <w:rPrChange w:id="2131" w:author="Bob Rudis" w:date="2013-10-31T23:05:00Z">
            <w:rPr/>
          </w:rPrChange>
        </w:rPr>
      </w:pPr>
      <w:r w:rsidRPr="00D24097">
        <w:rPr>
          <w:color w:val="800026"/>
          <w:rPrChange w:id="2132" w:author="Bob Rudis" w:date="2013-10-31T23:05:00Z">
            <w:rPr/>
          </w:rPrChange>
        </w:rPr>
        <w:t xml:space="preserve">    dlp : { violation : "none" },</w:t>
      </w:r>
    </w:p>
    <w:p w14:paraId="524DA10D" w14:textId="77777777" w:rsidR="00272A07" w:rsidRPr="00D24097" w:rsidRDefault="00272A07" w:rsidP="00272A07">
      <w:pPr>
        <w:pStyle w:val="CodeSnippet"/>
        <w:rPr>
          <w:color w:val="800026"/>
          <w:rPrChange w:id="2133" w:author="Bob Rudis" w:date="2013-10-31T23:05:00Z">
            <w:rPr/>
          </w:rPrChange>
        </w:rPr>
      </w:pPr>
      <w:r w:rsidRPr="00D24097">
        <w:rPr>
          <w:color w:val="800026"/>
          <w:rPrChange w:id="2134" w:author="Bob Rudis" w:date="2013-10-31T23:05:00Z">
            <w:rPr/>
          </w:rPrChange>
        </w:rPr>
        <w:t xml:space="preserve">    start : "Fri Oct 18 11:05:01",</w:t>
      </w:r>
    </w:p>
    <w:p w14:paraId="0728552E" w14:textId="77777777" w:rsidR="00272A07" w:rsidRPr="00D24097" w:rsidRDefault="00272A07" w:rsidP="00272A07">
      <w:pPr>
        <w:pStyle w:val="CodeSnippet"/>
        <w:rPr>
          <w:color w:val="800026"/>
          <w:rPrChange w:id="2135" w:author="Bob Rudis" w:date="2013-10-31T23:05:00Z">
            <w:rPr/>
          </w:rPrChange>
        </w:rPr>
      </w:pPr>
      <w:r w:rsidRPr="00D24097">
        <w:rPr>
          <w:color w:val="800026"/>
          <w:rPrChange w:id="2136" w:author="Bob Rudis" w:date="2013-10-31T23:05:00Z">
            <w:rPr/>
          </w:rPrChange>
        </w:rPr>
        <w:t xml:space="preserve">    finish : "Fri Oct 18 11:05:01"</w:t>
      </w:r>
    </w:p>
    <w:p w14:paraId="315876F1" w14:textId="77777777" w:rsidR="00272A07" w:rsidRPr="00D24097" w:rsidRDefault="00272A07" w:rsidP="00272A07">
      <w:pPr>
        <w:pStyle w:val="CodeSnippet"/>
        <w:rPr>
          <w:color w:val="800026"/>
          <w:rPrChange w:id="2137" w:author="Bob Rudis" w:date="2013-10-31T23:05:00Z">
            <w:rPr/>
          </w:rPrChange>
        </w:rPr>
      </w:pPr>
      <w:r w:rsidRPr="00D24097">
        <w:rPr>
          <w:color w:val="800026"/>
          <w:rPrChange w:id="2138" w:author="Bob Rudis" w:date="2013-10-31T23:05:00Z">
            <w:rPr/>
          </w:rPrChange>
        </w:rPr>
        <w:t>}</w:t>
      </w:r>
    </w:p>
    <w:p w14:paraId="29D7BBFE" w14:textId="77777777" w:rsidR="00CC6E3C" w:rsidRDefault="00272A07" w:rsidP="00CC6E3C">
      <w:pPr>
        <w:pStyle w:val="ParaContinued"/>
      </w:pPr>
      <w:r>
        <w:t>Once all the records have been created, y</w:t>
      </w:r>
      <w:r w:rsidR="00CC6E3C">
        <w:t xml:space="preserve">ou can </w:t>
      </w:r>
      <w:del w:id="2139" w:author="Kent, Kevin - Indianapolis" w:date="2013-10-25T14:07:00Z">
        <w:r w:rsidR="00CC6E3C" w:rsidDel="00B342D1">
          <w:delText xml:space="preserve">then </w:delText>
        </w:r>
      </w:del>
      <w:r w:rsidR="00CC6E3C">
        <w:t xml:space="preserve">use Mongo and Python or R to perform </w:t>
      </w:r>
      <w:r w:rsidR="002316C2">
        <w:t xml:space="preserve">time series analysis, </w:t>
      </w:r>
      <w:r w:rsidR="00ED4D1E">
        <w:t xml:space="preserve">z-scaled </w:t>
      </w:r>
      <w:r w:rsidR="002316C2">
        <w:t>anomaly detection, clustering</w:t>
      </w:r>
      <w:ins w:id="2140" w:author="Kent, Kevin - Indianapolis" w:date="2013-10-30T13:37:00Z">
        <w:r w:rsidR="00B065DD">
          <w:t>,</w:t>
        </w:r>
      </w:ins>
      <w:r w:rsidR="002316C2">
        <w:t xml:space="preserve"> or a host of other analyses.</w:t>
      </w:r>
      <w:r>
        <w:t xml:space="preserve"> </w:t>
      </w:r>
    </w:p>
    <w:p w14:paraId="5453BAD7" w14:textId="77777777" w:rsidR="002316C2" w:rsidRDefault="002316C2" w:rsidP="002316C2">
      <w:pPr>
        <w:pStyle w:val="FeatureType"/>
      </w:pPr>
      <w:proofErr w:type="gramStart"/>
      <w:r>
        <w:t>type</w:t>
      </w:r>
      <w:proofErr w:type="gramEnd"/>
      <w:r>
        <w:t>="</w:t>
      </w:r>
      <w:del w:id="2141" w:author="Kent, Kevin - Indianapolis" w:date="2013-10-25T14:07:00Z">
        <w:r w:rsidDel="00B342D1">
          <w:delText>tip</w:delText>
        </w:r>
      </w:del>
      <w:ins w:id="2142" w:author="Kent, Kevin - Indianapolis" w:date="2013-10-25T14:07:00Z">
        <w:r w:rsidR="00B342D1">
          <w:t>general</w:t>
        </w:r>
      </w:ins>
      <w:r>
        <w:t>"</w:t>
      </w:r>
    </w:p>
    <w:p w14:paraId="2B33B375" w14:textId="77777777" w:rsidR="002316C2" w:rsidRDefault="002316C2" w:rsidP="002316C2">
      <w:pPr>
        <w:pStyle w:val="FeatureTitle"/>
      </w:pPr>
      <w:proofErr w:type="gramStart"/>
      <w:r>
        <w:t xml:space="preserve">Why </w:t>
      </w:r>
      <w:r w:rsidR="00B065DD">
        <w:t>Not Us</w:t>
      </w:r>
      <w:r>
        <w:t xml:space="preserve">e Mongo for </w:t>
      </w:r>
      <w:r w:rsidR="00B065DD">
        <w:t>Everything</w:t>
      </w:r>
      <w:r>
        <w:t>?</w:t>
      </w:r>
      <w:proofErr w:type="gramEnd"/>
    </w:p>
    <w:p w14:paraId="797851D0" w14:textId="77777777" w:rsidR="002316C2" w:rsidRDefault="002316C2" w:rsidP="002316C2">
      <w:pPr>
        <w:pStyle w:val="FeaturePara"/>
      </w:pPr>
      <w:r>
        <w:t xml:space="preserve">It’s possible to fall into the trap of trying to use Mongo for everything, especially since it allows you to be a bit lazy up front. </w:t>
      </w:r>
      <w:del w:id="2143" w:author="Kent, Kevin - Indianapolis" w:date="2013-10-25T14:07:00Z">
        <w:r w:rsidDel="00B342D1">
          <w:delText xml:space="preserve">While </w:delText>
        </w:r>
      </w:del>
      <w:ins w:id="2144" w:author="Kent, Kevin - Indianapolis" w:date="2013-10-25T14:07:00Z">
        <w:r w:rsidR="00B342D1">
          <w:t xml:space="preserve">Although </w:t>
        </w:r>
      </w:ins>
      <w:r>
        <w:t>it’s great for some tasks, the platform still has some rough edges at th</w:t>
      </w:r>
      <w:r w:rsidR="00742D7D">
        <w:t>e time this chapter was written</w:t>
      </w:r>
      <w:ins w:id="2145" w:author="Kent, Kevin - Indianapolis" w:date="2013-10-25T14:07:00Z">
        <w:r w:rsidR="00B342D1">
          <w:t>.</w:t>
        </w:r>
      </w:ins>
      <w:r w:rsidR="00742D7D">
        <w:t xml:space="preserve"> </w:t>
      </w:r>
      <w:del w:id="2146" w:author="Kent, Kevin - Indianapolis" w:date="2013-10-25T14:07:00Z">
        <w:r w:rsidR="00742D7D" w:rsidDel="00B342D1">
          <w:delText>that y</w:delText>
        </w:r>
      </w:del>
      <w:ins w:id="2147" w:author="Kent, Kevin - Indianapolis" w:date="2013-10-25T14:07:00Z">
        <w:r w:rsidR="00B342D1">
          <w:t>Y</w:t>
        </w:r>
      </w:ins>
      <w:r w:rsidR="00742D7D">
        <w:t xml:space="preserve">ou </w:t>
      </w:r>
      <w:r w:rsidR="00A87E6D">
        <w:t>might</w:t>
      </w:r>
      <w:r w:rsidR="00742D7D">
        <w:t xml:space="preserve"> want to take into account when deciding on Mongo for a project</w:t>
      </w:r>
      <w:del w:id="2148" w:author="Kent, Kevin - Indianapolis" w:date="2013-10-25T14:07:00Z">
        <w:r w:rsidR="00742D7D" w:rsidDel="00B342D1">
          <w:delText>. Here are just a few</w:delText>
        </w:r>
      </w:del>
      <w:r w:rsidR="00742D7D">
        <w:t>:</w:t>
      </w:r>
    </w:p>
    <w:p w14:paraId="17E78F40" w14:textId="77777777" w:rsidR="002316C2" w:rsidRDefault="002316C2" w:rsidP="002316C2">
      <w:pPr>
        <w:pStyle w:val="FeatureListBulleted"/>
      </w:pPr>
      <w:r>
        <w:t>Record counting operations are improving but are still slower than other database platforms due to the way Mongo uses the underlying b-tree database file structures.</w:t>
      </w:r>
    </w:p>
    <w:p w14:paraId="296F594D" w14:textId="77777777" w:rsidR="002316C2" w:rsidRDefault="002316C2" w:rsidP="002316C2">
      <w:pPr>
        <w:pStyle w:val="FeatureListBulleted"/>
      </w:pPr>
      <w:r>
        <w:t>Field names are not compress</w:t>
      </w:r>
      <w:r w:rsidR="0064709D">
        <w:t>ed</w:t>
      </w:r>
      <w:r>
        <w:t xml:space="preserve"> and take up </w:t>
      </w:r>
      <w:r w:rsidR="0064709D">
        <w:t xml:space="preserve">real </w:t>
      </w:r>
      <w:r>
        <w:t xml:space="preserve">space </w:t>
      </w:r>
      <w:r w:rsidRPr="0064709D">
        <w:rPr>
          <w:i/>
        </w:rPr>
        <w:t>per-</w:t>
      </w:r>
      <w:r w:rsidRPr="0064709D">
        <w:rPr>
          <w:i/>
        </w:rPr>
        <w:lastRenderedPageBreak/>
        <w:t>record</w:t>
      </w:r>
      <w:r>
        <w:t xml:space="preserve">. This leads to practices such as using </w:t>
      </w:r>
      <w:del w:id="2149" w:author="Kent, Kevin - Indianapolis" w:date="2013-10-25T14:08:00Z">
        <w:r w:rsidDel="00B342D1">
          <w:delText>“</w:delText>
        </w:r>
      </w:del>
      <w:r w:rsidRPr="0064709D">
        <w:rPr>
          <w:rStyle w:val="InlineCode"/>
        </w:rPr>
        <w:t>sip</w:t>
      </w:r>
      <w:del w:id="2150" w:author="Kent, Kevin - Indianapolis" w:date="2013-10-25T14:08:00Z">
        <w:r w:rsidDel="00B342D1">
          <w:delText>”</w:delText>
        </w:r>
      </w:del>
      <w:r>
        <w:t xml:space="preserve"> instead of </w:t>
      </w:r>
      <w:del w:id="2151" w:author="Kent, Kevin - Indianapolis" w:date="2013-10-25T14:08:00Z">
        <w:r w:rsidDel="00B342D1">
          <w:delText>“</w:delText>
        </w:r>
      </w:del>
      <w:r w:rsidRPr="0064709D">
        <w:rPr>
          <w:rStyle w:val="InlineCode"/>
        </w:rPr>
        <w:t>src_ip</w:t>
      </w:r>
      <w:del w:id="2152" w:author="Kent, Kevin - Indianapolis" w:date="2013-10-25T14:08:00Z">
        <w:r w:rsidDel="00B342D1">
          <w:delText>”</w:delText>
        </w:r>
      </w:del>
      <w:r>
        <w:t xml:space="preserve"> or </w:t>
      </w:r>
      <w:del w:id="2153" w:author="Kent, Kevin - Indianapolis" w:date="2013-10-25T14:08:00Z">
        <w:r w:rsidDel="00B342D1">
          <w:delText>“</w:delText>
        </w:r>
      </w:del>
      <w:r w:rsidRPr="0064709D">
        <w:rPr>
          <w:rStyle w:val="InlineCode"/>
        </w:rPr>
        <w:t>sourceIP</w:t>
      </w:r>
      <w:del w:id="2154" w:author="Kent, Kevin - Indianapolis" w:date="2013-10-25T14:08:00Z">
        <w:r w:rsidDel="00B342D1">
          <w:delText>”</w:delText>
        </w:r>
      </w:del>
      <w:r w:rsidR="0064709D">
        <w:t xml:space="preserve"> and </w:t>
      </w:r>
      <w:del w:id="2155" w:author="Kent, Kevin - Indianapolis" w:date="2013-10-25T14:08:00Z">
        <w:r w:rsidR="0064709D" w:rsidDel="00B342D1">
          <w:delText>“</w:delText>
        </w:r>
      </w:del>
      <w:r w:rsidR="0064709D" w:rsidRPr="0064709D">
        <w:rPr>
          <w:rStyle w:val="InlineCode"/>
        </w:rPr>
        <w:t>u</w:t>
      </w:r>
      <w:del w:id="2156" w:author="Kent, Kevin - Indianapolis" w:date="2013-10-25T14:08:00Z">
        <w:r w:rsidR="0064709D" w:rsidDel="00B342D1">
          <w:delText>”</w:delText>
        </w:r>
      </w:del>
      <w:r w:rsidR="0064709D">
        <w:t xml:space="preserve"> for “</w:t>
      </w:r>
      <w:r w:rsidR="0064709D" w:rsidRPr="0064709D">
        <w:rPr>
          <w:rStyle w:val="InlineCode"/>
        </w:rPr>
        <w:t>username</w:t>
      </w:r>
      <w:r w:rsidR="0064709D">
        <w:t>”, making queries somewhat unreadable unless you’re extremely familiar with the data.</w:t>
      </w:r>
    </w:p>
    <w:p w14:paraId="2FC1AAA7" w14:textId="77777777" w:rsidR="0064709D" w:rsidRDefault="0064709D" w:rsidP="002316C2">
      <w:pPr>
        <w:pStyle w:val="FeatureListBulleted"/>
      </w:pPr>
      <w:r>
        <w:t xml:space="preserve">Maintenance operations are still required and can impair operations. You </w:t>
      </w:r>
      <w:r w:rsidRPr="0064709D">
        <w:rPr>
          <w:i/>
        </w:rPr>
        <w:t>will</w:t>
      </w:r>
      <w:r>
        <w:t xml:space="preserve"> need to compact the database regularly and this can be a time-consuming, blocking operation across a whole cluster. </w:t>
      </w:r>
      <w:del w:id="2157" w:author="Kent, Kevin - Indianapolis" w:date="2013-10-25T14:08:00Z">
        <w:r w:rsidDel="00B342D1">
          <w:delText xml:space="preserve">While </w:delText>
        </w:r>
      </w:del>
      <w:ins w:id="2158" w:author="Kent, Kevin - Indianapolis" w:date="2013-10-25T14:08:00Z">
        <w:r w:rsidR="00B342D1">
          <w:t xml:space="preserve">Although </w:t>
        </w:r>
      </w:ins>
      <w:r>
        <w:t>this is</w:t>
      </w:r>
      <w:del w:id="2159" w:author="Kent, Kevin - Indianapolis" w:date="2013-10-25T14:10:00Z">
        <w:r w:rsidDel="00B342D1">
          <w:delText>,</w:delText>
        </w:r>
      </w:del>
      <w:r>
        <w:t xml:space="preserve"> most likely</w:t>
      </w:r>
      <w:del w:id="2160" w:author="Kent, Kevin - Indianapolis" w:date="2013-10-25T14:10:00Z">
        <w:r w:rsidDel="00B342D1">
          <w:delText>,</w:delText>
        </w:r>
      </w:del>
      <w:r>
        <w:t xml:space="preserve"> not a problem for your analytics </w:t>
      </w:r>
      <w:r w:rsidR="00742D7D">
        <w:t>environment</w:t>
      </w:r>
      <w:ins w:id="2161" w:author="Kent, Kevin - Indianapolis" w:date="2013-10-25T14:10:00Z">
        <w:r w:rsidR="00B342D1">
          <w:t>,</w:t>
        </w:r>
      </w:ins>
      <w:r>
        <w:t xml:space="preserve"> be careful if you’re using Mongo to present an interactive data interface to other users.</w:t>
      </w:r>
    </w:p>
    <w:p w14:paraId="33BC8DAE" w14:textId="77777777" w:rsidR="00B342D1" w:rsidRPr="002316C2" w:rsidRDefault="0064709D" w:rsidP="00742D7D">
      <w:pPr>
        <w:pStyle w:val="FeatureListBulleted"/>
      </w:pPr>
      <w:r>
        <w:t>By default, writes to a Mongo database work a bit like UDP packets in that it’s “send</w:t>
      </w:r>
      <w:r w:rsidR="00742D7D">
        <w:t>,</w:t>
      </w:r>
      <w:r>
        <w:t xml:space="preserve"> and pray it’s received</w:t>
      </w:r>
      <w:ins w:id="2162" w:author="Kent, Kevin - Indianapolis" w:date="2013-10-25T14:11:00Z">
        <w:r w:rsidR="00B342D1">
          <w:t>.</w:t>
        </w:r>
      </w:ins>
      <w:r>
        <w:t>”</w:t>
      </w:r>
      <w:del w:id="2163" w:author="Kent, Kevin - Indianapolis" w:date="2013-10-25T14:11:00Z">
        <w:r w:rsidDel="00B342D1">
          <w:delText>.</w:delText>
        </w:r>
      </w:del>
      <w:r>
        <w:t xml:space="preserve"> You need to explicitly set options for enabling “write concern” to get more TCP-like behavior.</w:t>
      </w:r>
      <w:r w:rsidR="004B3F36">
        <w:t xml:space="preserve"> This can have a serious impact on performance</w:t>
      </w:r>
      <w:r w:rsidR="00742D7D">
        <w:t xml:space="preserve"> such as the need to guarantee writes of log entries you are aggregating into Mongo.</w:t>
      </w:r>
    </w:p>
    <w:p w14:paraId="63940AD9" w14:textId="77777777" w:rsidR="00BF44A3" w:rsidRDefault="00C00A34" w:rsidP="00852565">
      <w:pPr>
        <w:pStyle w:val="H2"/>
      </w:pPr>
      <w:r>
        <w:t>Special Purpose Databases</w:t>
      </w:r>
    </w:p>
    <w:p w14:paraId="41712157" w14:textId="77777777" w:rsidR="00BF44A3" w:rsidRDefault="003076E8" w:rsidP="00550C83">
      <w:pPr>
        <w:pStyle w:val="Para"/>
      </w:pPr>
      <w:r>
        <w:t>It’s far too easy to get snarled on what truly constitutes</w:t>
      </w:r>
      <w:r w:rsidR="006450CF">
        <w:t xml:space="preserve"> a </w:t>
      </w:r>
      <w:r w:rsidR="00637A6F">
        <w:t>“</w:t>
      </w:r>
      <w:r w:rsidR="006450CF">
        <w:t>database</w:t>
      </w:r>
      <w:r w:rsidR="00637A6F">
        <w:t>”</w:t>
      </w:r>
      <w:r w:rsidR="006450CF">
        <w:t xml:space="preserve">. </w:t>
      </w:r>
      <w:r w:rsidR="00637A6F">
        <w:t xml:space="preserve">For those still entrenched in the SQL world, </w:t>
      </w:r>
      <w:proofErr w:type="spellStart"/>
      <w:r w:rsidR="00637A6F">
        <w:t>NoSQL</w:t>
      </w:r>
      <w:proofErr w:type="spellEnd"/>
      <w:r w:rsidR="00637A6F">
        <w:t xml:space="preserve"> is a serious affront to their sensibilities. For those who’ve a</w:t>
      </w:r>
      <w:r w:rsidR="00A87E6D">
        <w:t xml:space="preserve">djusted to the </w:t>
      </w:r>
      <w:proofErr w:type="spellStart"/>
      <w:r w:rsidR="00A87E6D">
        <w:t>NoSQL</w:t>
      </w:r>
      <w:proofErr w:type="spellEnd"/>
      <w:r w:rsidR="00A87E6D">
        <w:t xml:space="preserve"> paradigm,</w:t>
      </w:r>
      <w:r w:rsidR="00637A6F">
        <w:t xml:space="preserve"> tool</w:t>
      </w:r>
      <w:r w:rsidR="00F8421F">
        <w:t>s</w:t>
      </w:r>
      <w:r w:rsidR="00637A6F">
        <w:t xml:space="preserve"> such as </w:t>
      </w:r>
      <w:proofErr w:type="spellStart"/>
      <w:r w:rsidR="00637A6F">
        <w:t>ElasticSearch</w:t>
      </w:r>
      <w:proofErr w:type="spellEnd"/>
      <w:r w:rsidR="00637A6F">
        <w:t xml:space="preserve"> (</w:t>
      </w:r>
      <w:r w:rsidR="00637A6F" w:rsidRPr="009124AD">
        <w:rPr>
          <w:rStyle w:val="InlineURL"/>
          <w:highlight w:val="green"/>
          <w:rPrChange w:id="2164" w:author="Russell Thomas" w:date="2013-10-22T13:12:00Z">
            <w:rPr>
              <w:rStyle w:val="InlineURL"/>
            </w:rPr>
          </w:rPrChange>
        </w:rPr>
        <w:t>http://www.elasticsearch.org/</w:t>
      </w:r>
      <w:r w:rsidR="00637A6F" w:rsidRPr="009124AD">
        <w:rPr>
          <w:highlight w:val="green"/>
          <w:rPrChange w:id="2165" w:author="Russell Thomas" w:date="2013-10-22T13:12:00Z">
            <w:rPr/>
          </w:rPrChange>
        </w:rPr>
        <w:t>)</w:t>
      </w:r>
      <w:r w:rsidR="00637A6F">
        <w:t xml:space="preserve"> </w:t>
      </w:r>
      <w:r w:rsidR="00F8421F">
        <w:t>and Neo4j (</w:t>
      </w:r>
      <w:r w:rsidR="00F8421F" w:rsidRPr="000F5390">
        <w:rPr>
          <w:rStyle w:val="InlineURL"/>
          <w:highlight w:val="green"/>
          <w:rPrChange w:id="2166" w:author="Russell Thomas" w:date="2013-10-22T13:13:00Z">
            <w:rPr>
              <w:rStyle w:val="InlineURL"/>
            </w:rPr>
          </w:rPrChange>
        </w:rPr>
        <w:t>http://www.neo4j.org/</w:t>
      </w:r>
      <w:r w:rsidR="00F8421F" w:rsidRPr="000F5390">
        <w:rPr>
          <w:highlight w:val="green"/>
          <w:rPrChange w:id="2167" w:author="Russell Thomas" w:date="2013-10-22T13:13:00Z">
            <w:rPr/>
          </w:rPrChange>
        </w:rPr>
        <w:t>)</w:t>
      </w:r>
      <w:r w:rsidR="00F8421F">
        <w:t xml:space="preserve"> </w:t>
      </w:r>
      <w:r w:rsidR="00637A6F">
        <w:t xml:space="preserve">may be equally as </w:t>
      </w:r>
      <w:r w:rsidR="00A00E4E">
        <w:t>world jarring.</w:t>
      </w:r>
    </w:p>
    <w:p w14:paraId="2C18DFC6" w14:textId="77777777" w:rsidR="00BD5509" w:rsidRDefault="00BD5509" w:rsidP="00550C83">
      <w:pPr>
        <w:pStyle w:val="Para"/>
      </w:pPr>
      <w:del w:id="2168" w:author="Russell Thomas" w:date="2013-10-22T14:46:00Z">
        <w:r w:rsidDel="00754144">
          <w:delText xml:space="preserve">When </w:delText>
        </w:r>
      </w:del>
      <w:ins w:id="2169" w:author="Russell Thomas" w:date="2013-10-22T14:46:00Z">
        <w:r w:rsidR="00754144">
          <w:t>D</w:t>
        </w:r>
      </w:ins>
      <w:del w:id="2170" w:author="Russell Thomas" w:date="2013-10-22T14:46:00Z">
        <w:r w:rsidDel="00754144">
          <w:delText>d</w:delText>
        </w:r>
      </w:del>
      <w:r>
        <w:t xml:space="preserve">atabases </w:t>
      </w:r>
      <w:del w:id="2171" w:author="Russell Thomas" w:date="2013-10-22T14:46:00Z">
        <w:r w:rsidDel="00754144">
          <w:delText xml:space="preserve">become </w:delText>
        </w:r>
      </w:del>
      <w:ins w:id="2172" w:author="Russell Thomas" w:date="2013-10-22T14:46:00Z">
        <w:r w:rsidR="00754144">
          <w:t xml:space="preserve">will be an essential element in your </w:t>
        </w:r>
      </w:ins>
      <w:del w:id="2173" w:author="Russell Thomas" w:date="2013-10-22T14:46:00Z">
        <w:r w:rsidDel="00754144">
          <w:delText xml:space="preserve">part of an </w:delText>
        </w:r>
      </w:del>
      <w:r>
        <w:t xml:space="preserve">analytics workflow, </w:t>
      </w:r>
      <w:del w:id="2174" w:author="Russell Thomas" w:date="2013-10-22T14:46:00Z">
        <w:r w:rsidDel="00686763">
          <w:delText>one of the primary use case scenarios may look like</w:delText>
        </w:r>
      </w:del>
      <w:ins w:id="2175" w:author="Russell Thomas" w:date="2013-10-22T14:46:00Z">
        <w:r w:rsidR="00686763">
          <w:t>which might look like this</w:t>
        </w:r>
      </w:ins>
      <w:r>
        <w:t>:</w:t>
      </w:r>
    </w:p>
    <w:p w14:paraId="514D6840" w14:textId="77777777" w:rsidR="00847441" w:rsidRDefault="00847441">
      <w:pPr>
        <w:pStyle w:val="QueryPara"/>
        <w:rPr>
          <w:ins w:id="2176" w:author="Bob Rudis" w:date="2013-10-31T23:04:00Z"/>
        </w:rPr>
        <w:pPrChange w:id="2177" w:author="Kent, Kevin - Indianapolis" w:date="2013-10-30T13:47:00Z">
          <w:pPr>
            <w:pStyle w:val="ListBulleted"/>
          </w:pPr>
        </w:pPrChange>
      </w:pPr>
      <w:ins w:id="2178" w:author="Kent, Kevin - Indianapolis" w:date="2013-10-30T13:47:00Z">
        <w:r>
          <w:t>[AU: Should the following be a numbered list? Are these items in order since they are a workflow? Thanks, Kevin (</w:t>
        </w:r>
        <w:proofErr w:type="spellStart"/>
        <w:r>
          <w:t>PjE</w:t>
        </w:r>
        <w:proofErr w:type="spellEnd"/>
        <w:r>
          <w:t>)]</w:t>
        </w:r>
      </w:ins>
    </w:p>
    <w:p w14:paraId="0F48A658" w14:textId="77777777" w:rsidR="00D24097" w:rsidRDefault="00D24097">
      <w:pPr>
        <w:pStyle w:val="QueryPara"/>
        <w:rPr>
          <w:ins w:id="2179" w:author="Bob Rudis" w:date="2013-10-31T23:04:00Z"/>
        </w:rPr>
        <w:pPrChange w:id="2180" w:author="Kent, Kevin - Indianapolis" w:date="2013-10-30T13:47:00Z">
          <w:pPr>
            <w:pStyle w:val="ListBulleted"/>
          </w:pPr>
        </w:pPrChange>
      </w:pPr>
    </w:p>
    <w:p w14:paraId="71222DFF" w14:textId="322E080F" w:rsidR="00D24097" w:rsidRDefault="00D24097">
      <w:pPr>
        <w:pStyle w:val="QueryPara"/>
        <w:rPr>
          <w:ins w:id="2181" w:author="Kent, Kevin - Indianapolis" w:date="2013-10-30T13:47:00Z"/>
        </w:rPr>
        <w:pPrChange w:id="2182" w:author="Kent, Kevin - Indianapolis" w:date="2013-10-30T13:47:00Z">
          <w:pPr>
            <w:pStyle w:val="ListBulleted"/>
          </w:pPr>
        </w:pPrChange>
      </w:pPr>
      <w:ins w:id="2183" w:author="Bob Rudis" w:date="2013-10-31T23:04:00Z">
        <w:r>
          <w:t xml:space="preserve">AR: Muscle </w:t>
        </w:r>
      </w:ins>
      <w:ins w:id="2184" w:author="Bob Rudis" w:date="2013-10-31T23:05:00Z">
        <w:r>
          <w:t>memory</w:t>
        </w:r>
      </w:ins>
      <w:ins w:id="2185" w:author="Bob Rudis" w:date="2013-10-31T23:04:00Z">
        <w:r>
          <w:t xml:space="preserve"> </w:t>
        </w:r>
      </w:ins>
      <w:ins w:id="2186" w:author="Bob Rudis" w:date="2013-10-31T23:05:00Z">
        <w:r>
          <w:t xml:space="preserve">always has me going to </w:t>
        </w:r>
        <w:proofErr w:type="spellStart"/>
        <w:r>
          <w:t>ListBulleted</w:t>
        </w:r>
        <w:proofErr w:type="spellEnd"/>
        <w:r>
          <w:t>. Fixed. Thx.</w:t>
        </w:r>
      </w:ins>
    </w:p>
    <w:p w14:paraId="21A5375E" w14:textId="77777777" w:rsidR="00BD5509" w:rsidRDefault="00BD5509">
      <w:pPr>
        <w:pStyle w:val="ListNumber"/>
        <w:pPrChange w:id="2187" w:author="Bob Rudis" w:date="2013-10-31T23:05:00Z">
          <w:pPr>
            <w:pStyle w:val="ListBulleted"/>
          </w:pPr>
        </w:pPrChange>
      </w:pPr>
      <w:r>
        <w:t>Identify the data sources (</w:t>
      </w:r>
      <w:del w:id="2188" w:author="Kent, Kevin - Indianapolis" w:date="2013-10-25T14:17:00Z">
        <w:r w:rsidDel="0018062E">
          <w:delText xml:space="preserve">e.g. </w:delText>
        </w:r>
      </w:del>
      <w:ins w:id="2189" w:author="Kent, Kevin - Indianapolis" w:date="2013-10-25T14:17:00Z">
        <w:r w:rsidR="0018062E">
          <w:t xml:space="preserve">for example, </w:t>
        </w:r>
      </w:ins>
      <w:r>
        <w:t>logs, traditional databases, alerts)</w:t>
      </w:r>
    </w:p>
    <w:p w14:paraId="5A49DC00" w14:textId="77777777" w:rsidR="00BD5509" w:rsidRDefault="00BD5509">
      <w:pPr>
        <w:pStyle w:val="ListNumber"/>
        <w:pPrChange w:id="2190" w:author="Bob Rudis" w:date="2013-10-31T23:05:00Z">
          <w:pPr>
            <w:pStyle w:val="ListBulleted"/>
          </w:pPr>
        </w:pPrChange>
      </w:pPr>
      <w:r>
        <w:t>Collect, transform (if needed)</w:t>
      </w:r>
      <w:ins w:id="2191" w:author="Kent, Kevin - Indianapolis" w:date="2013-10-25T14:17:00Z">
        <w:r w:rsidR="0018062E">
          <w:t>,</w:t>
        </w:r>
      </w:ins>
      <w:r>
        <w:t xml:space="preserve"> and store the data</w:t>
      </w:r>
    </w:p>
    <w:p w14:paraId="5E89D772" w14:textId="77777777" w:rsidR="00BD5509" w:rsidRDefault="00BD5509">
      <w:pPr>
        <w:pStyle w:val="ListNumber"/>
        <w:pPrChange w:id="2192" w:author="Bob Rudis" w:date="2013-10-31T23:05:00Z">
          <w:pPr>
            <w:pStyle w:val="ListBulleted"/>
          </w:pPr>
        </w:pPrChange>
      </w:pPr>
      <w:r>
        <w:t>Query the data store</w:t>
      </w:r>
    </w:p>
    <w:p w14:paraId="691B1C62" w14:textId="77777777" w:rsidR="00BD5509" w:rsidRDefault="00BD5509">
      <w:pPr>
        <w:pStyle w:val="ListNumber"/>
        <w:pPrChange w:id="2193" w:author="Bob Rudis" w:date="2013-10-31T23:05:00Z">
          <w:pPr>
            <w:pStyle w:val="ListBulleted"/>
          </w:pPr>
        </w:pPrChange>
      </w:pPr>
      <w:r>
        <w:t>Provide analytics on the results</w:t>
      </w:r>
    </w:p>
    <w:p w14:paraId="501CD1FD" w14:textId="77777777" w:rsidR="00BD5509" w:rsidRDefault="00BD5509" w:rsidP="00550C83">
      <w:pPr>
        <w:pStyle w:val="Para"/>
      </w:pPr>
      <w:del w:id="2194" w:author="Russell Thomas" w:date="2013-10-22T14:49:00Z">
        <w:r w:rsidDel="00686763">
          <w:delText xml:space="preserve">When </w:delText>
        </w:r>
      </w:del>
      <w:ins w:id="2195" w:author="Russell Thomas" w:date="2013-10-22T14:49:00Z">
        <w:r w:rsidR="00686763">
          <w:t xml:space="preserve">If you choose to </w:t>
        </w:r>
      </w:ins>
      <w:r>
        <w:t>work</w:t>
      </w:r>
      <w:del w:id="2196" w:author="Russell Thomas" w:date="2013-10-22T14:50:00Z">
        <w:r w:rsidDel="00686763">
          <w:delText>ing</w:delText>
        </w:r>
      </w:del>
      <w:r>
        <w:t xml:space="preserve"> with raw SQL or </w:t>
      </w:r>
      <w:proofErr w:type="spellStart"/>
      <w:r>
        <w:t>NoSQL</w:t>
      </w:r>
      <w:proofErr w:type="spellEnd"/>
      <w:r>
        <w:t xml:space="preserve"> databases, </w:t>
      </w:r>
      <w:ins w:id="2197" w:author="Russell Thomas" w:date="2013-10-22T14:50:00Z">
        <w:r w:rsidR="00686763">
          <w:t xml:space="preserve">then </w:t>
        </w:r>
      </w:ins>
      <w:r>
        <w:t xml:space="preserve">you </w:t>
      </w:r>
      <w:ins w:id="2198" w:author="Russell Thomas" w:date="2013-10-22T14:50:00Z">
        <w:r w:rsidR="00686763">
          <w:t xml:space="preserve">will need </w:t>
        </w:r>
      </w:ins>
      <w:del w:id="2199" w:author="Russell Thomas" w:date="2013-10-22T14:50:00Z">
        <w:r w:rsidDel="00686763">
          <w:delText xml:space="preserve">have </w:delText>
        </w:r>
      </w:del>
      <w:r>
        <w:t>to perform</w:t>
      </w:r>
      <w:r w:rsidR="001E78EC">
        <w:t xml:space="preserve"> most of the</w:t>
      </w:r>
      <w:r>
        <w:t xml:space="preserve"> setup</w:t>
      </w:r>
      <w:r w:rsidR="001E78EC">
        <w:t xml:space="preserve"> and cleanup tasks on your own</w:t>
      </w:r>
      <w:ins w:id="2200" w:author="Russell Thomas" w:date="2013-10-22T14:49:00Z">
        <w:r w:rsidR="00686763">
          <w:t>,</w:t>
        </w:r>
      </w:ins>
      <w:r w:rsidR="001E78EC">
        <w:t xml:space="preserve"> which requires</w:t>
      </w:r>
      <w:del w:id="2201" w:author="Russell Thomas" w:date="2013-10-22T14:49:00Z">
        <w:r w:rsidR="001E78EC" w:rsidDel="00686763">
          <w:delText xml:space="preserve">, as seen in the previous sections, </w:delText>
        </w:r>
      </w:del>
      <w:ins w:id="2202" w:author="Russell Thomas" w:date="2013-10-22T14:49:00Z">
        <w:r w:rsidR="00686763">
          <w:t xml:space="preserve"> </w:t>
        </w:r>
      </w:ins>
      <w:r w:rsidR="001E78EC">
        <w:t>DBA-like intimacy with the underlying</w:t>
      </w:r>
      <w:r w:rsidR="00A87E6D">
        <w:t xml:space="preserve"> database platforms.</w:t>
      </w:r>
    </w:p>
    <w:p w14:paraId="7CB0B072" w14:textId="77777777" w:rsidR="00A87E6D" w:rsidRDefault="00A87E6D" w:rsidP="00A87E6D">
      <w:pPr>
        <w:pStyle w:val="H3"/>
      </w:pPr>
      <w:proofErr w:type="spellStart"/>
      <w:r>
        <w:lastRenderedPageBreak/>
        <w:t>ElasticSearch</w:t>
      </w:r>
      <w:proofErr w:type="spellEnd"/>
      <w:r>
        <w:t xml:space="preserve"> </w:t>
      </w:r>
      <w:r w:rsidR="0018062E">
        <w:t xml:space="preserve">for </w:t>
      </w:r>
      <w:r>
        <w:t>Logs</w:t>
      </w:r>
    </w:p>
    <w:p w14:paraId="216E07F1" w14:textId="77777777" w:rsidR="001E78EC" w:rsidRDefault="001E78EC" w:rsidP="00550C83">
      <w:pPr>
        <w:pStyle w:val="Para"/>
      </w:pPr>
      <w:r>
        <w:t xml:space="preserve">If you’re focused on the goal of analytics more than the journey of how to get your data there, you may be interested in tools like </w:t>
      </w:r>
      <w:proofErr w:type="spellStart"/>
      <w:r>
        <w:t>ElasticSearch</w:t>
      </w:r>
      <w:proofErr w:type="spellEnd"/>
      <w:r>
        <w:t xml:space="preserve"> that abstract the complexities of the back</w:t>
      </w:r>
      <w:del w:id="2203" w:author="Kent, Kevin - Indianapolis" w:date="2013-10-25T14:18:00Z">
        <w:r w:rsidDel="0018062E">
          <w:delText>-</w:delText>
        </w:r>
      </w:del>
      <w:r>
        <w:t>end and give you an input, query</w:t>
      </w:r>
      <w:ins w:id="2204" w:author="Kent, Kevin - Indianapolis" w:date="2013-10-30T13:48:00Z">
        <w:r w:rsidR="00847441">
          <w:t>,</w:t>
        </w:r>
      </w:ins>
      <w:r>
        <w:t xml:space="preserve"> and a</w:t>
      </w:r>
      <w:r w:rsidR="00A87E6D">
        <w:t>nalytics interface to work with on the front end.</w:t>
      </w:r>
    </w:p>
    <w:p w14:paraId="15336C37" w14:textId="77777777" w:rsidR="006B1B48" w:rsidRDefault="00A87E6D" w:rsidP="00550C83">
      <w:pPr>
        <w:pStyle w:val="Para"/>
      </w:pPr>
      <w:proofErr w:type="spellStart"/>
      <w:r>
        <w:t>ElasticSearch</w:t>
      </w:r>
      <w:proofErr w:type="spellEnd"/>
      <w:r>
        <w:t xml:space="preserve"> consumes practically anything you give it and provides straightforward ways to ask it questions and get data out of it. You just need to feed it semi- or unstructured data and fold in some domain intelligence to enable smart indexing. It works </w:t>
      </w:r>
      <w:r w:rsidR="006B1B48">
        <w:t>its</w:t>
      </w:r>
      <w:r>
        <w:t xml:space="preserve"> multi-node </w:t>
      </w:r>
      <w:proofErr w:type="spellStart"/>
      <w:r>
        <w:t>NoSQL</w:t>
      </w:r>
      <w:proofErr w:type="spellEnd"/>
      <w:r>
        <w:t xml:space="preserve"> magic in </w:t>
      </w:r>
      <w:r w:rsidR="006B1B48">
        <w:t>conjunction</w:t>
      </w:r>
      <w:r>
        <w:t xml:space="preserve"> with a layer of full-text searching to give you </w:t>
      </w:r>
      <w:r w:rsidR="006B1B48">
        <w:t xml:space="preserve">almost instantaneous query results even for large amounts of data. It’s </w:t>
      </w:r>
      <w:r w:rsidR="006B1B48">
        <w:rPr>
          <w:i/>
        </w:rPr>
        <w:t>highly</w:t>
      </w:r>
      <w:r w:rsidR="006B1B48">
        <w:t xml:space="preserve"> geared toward</w:t>
      </w:r>
      <w:del w:id="2205" w:author="Kent, Kevin - Indianapolis" w:date="2013-10-25T14:18:00Z">
        <w:r w:rsidR="006B1B48" w:rsidDel="0018062E">
          <w:delText>s</w:delText>
        </w:r>
      </w:del>
      <w:r w:rsidR="006B1B48">
        <w:t xml:space="preserve"> log data and supports an aggregation framework similar to that of Mongo.</w:t>
      </w:r>
    </w:p>
    <w:p w14:paraId="70CB2E47" w14:textId="77777777" w:rsidR="006B1B48" w:rsidRPr="006B1B48" w:rsidRDefault="006B1B48" w:rsidP="00550C83">
      <w:pPr>
        <w:pStyle w:val="Para"/>
      </w:pPr>
      <w:r>
        <w:t xml:space="preserve">If you are analyzing a wide variety of logs in your security work, </w:t>
      </w:r>
      <w:proofErr w:type="spellStart"/>
      <w:r>
        <w:t>ElasticSearch</w:t>
      </w:r>
      <w:proofErr w:type="spellEnd"/>
      <w:r>
        <w:t xml:space="preserve"> may be something you should consider investigating.</w:t>
      </w:r>
    </w:p>
    <w:p w14:paraId="3DBB51C1" w14:textId="77777777" w:rsidR="00A87E6D" w:rsidRDefault="00A87E6D" w:rsidP="00A87E6D">
      <w:pPr>
        <w:pStyle w:val="H3"/>
      </w:pPr>
      <w:r>
        <w:t xml:space="preserve">Neo4j </w:t>
      </w:r>
      <w:r w:rsidR="0018062E">
        <w:t xml:space="preserve">for </w:t>
      </w:r>
      <w:r>
        <w:t>“Connections”</w:t>
      </w:r>
    </w:p>
    <w:p w14:paraId="563C2B9C" w14:textId="77777777" w:rsidR="00A87E6D" w:rsidRDefault="006B1B48" w:rsidP="00550C83">
      <w:pPr>
        <w:pStyle w:val="Para"/>
      </w:pPr>
      <w:r>
        <w:t xml:space="preserve">As indicated in </w:t>
      </w:r>
      <w:ins w:id="2206" w:author="Russell Thomas" w:date="2013-10-22T14:51:00Z">
        <w:r w:rsidR="002E52CB">
          <w:t xml:space="preserve">several </w:t>
        </w:r>
      </w:ins>
      <w:del w:id="2207" w:author="Russell Thomas" w:date="2013-10-22T14:51:00Z">
        <w:r w:rsidDel="002E52CB">
          <w:delText xml:space="preserve">a few </w:delText>
        </w:r>
      </w:del>
      <w:r>
        <w:t xml:space="preserve">previous chapters, many areas of information security analytics involve looking at connections between nodes. You’ve also seen how network graph structures can make working with these connections a bit easier. </w:t>
      </w:r>
      <w:del w:id="2208" w:author="Kent, Kevin - Indianapolis" w:date="2013-10-25T14:19:00Z">
        <w:r w:rsidDel="0018062E">
          <w:delText>While</w:delText>
        </w:r>
      </w:del>
      <w:ins w:id="2209" w:author="Kent, Kevin - Indianapolis" w:date="2013-10-25T14:19:00Z">
        <w:r w:rsidR="0018062E">
          <w:t>Although</w:t>
        </w:r>
      </w:ins>
      <w:r>
        <w:t xml:space="preserve"> it’s possible to model graph structures in SQL databases or Mongo, </w:t>
      </w:r>
      <w:proofErr w:type="spellStart"/>
      <w:r>
        <w:t>Redis</w:t>
      </w:r>
      <w:proofErr w:type="spellEnd"/>
      <w:r>
        <w:t xml:space="preserve">, </w:t>
      </w:r>
      <w:del w:id="2210" w:author="Kent, Kevin - Indianapolis" w:date="2013-10-25T14:20:00Z">
        <w:r w:rsidDel="0018062E">
          <w:delText>etc</w:delText>
        </w:r>
      </w:del>
      <w:ins w:id="2211" w:author="Kent, Kevin - Indianapolis" w:date="2013-10-25T14:20:00Z">
        <w:r w:rsidR="0018062E">
          <w:t>and so on</w:t>
        </w:r>
      </w:ins>
      <w:del w:id="2212" w:author="Kent, Kevin - Indianapolis" w:date="2013-10-25T14:20:00Z">
        <w:r w:rsidDel="0018062E">
          <w:delText>.</w:delText>
        </w:r>
      </w:del>
      <w:ins w:id="2213" w:author="Kent, Kevin - Indianapolis" w:date="2013-10-25T14:20:00Z">
        <w:r w:rsidR="0018062E">
          <w:t>,</w:t>
        </w:r>
      </w:ins>
      <w:r>
        <w:t xml:space="preserve"> it’s easier to use a something like Neo4j that provides direct support for network graph models and operations.</w:t>
      </w:r>
    </w:p>
    <w:p w14:paraId="5D61D8FC" w14:textId="77777777" w:rsidR="006B1B48" w:rsidRDefault="006B1B48" w:rsidP="00550C83">
      <w:pPr>
        <w:pStyle w:val="Para"/>
      </w:pPr>
      <w:r>
        <w:t xml:space="preserve">If the </w:t>
      </w:r>
      <w:r w:rsidRPr="006B1B48">
        <w:rPr>
          <w:rStyle w:val="InlineCode"/>
        </w:rPr>
        <w:t>igraph</w:t>
      </w:r>
      <w:r>
        <w:t xml:space="preserve"> operations in Chapter 4 intrigued you, then you’ll be even more impressed with the feature set in Neo4j</w:t>
      </w:r>
      <w:r w:rsidR="00B8100A">
        <w:t xml:space="preserve"> </w:t>
      </w:r>
      <w:del w:id="2214" w:author="Kent, Kevin - Indianapolis" w:date="2013-10-25T14:20:00Z">
        <w:r w:rsidR="00B8100A" w:rsidDel="0018062E">
          <w:delText xml:space="preserve">since </w:delText>
        </w:r>
      </w:del>
      <w:ins w:id="2215" w:author="Kent, Kevin - Indianapolis" w:date="2013-10-25T14:20:00Z">
        <w:r w:rsidR="0018062E">
          <w:t xml:space="preserve">because </w:t>
        </w:r>
      </w:ins>
      <w:r w:rsidR="00B8100A">
        <w:t xml:space="preserve">it essentially scales similar computations and analytics across millions or billions of nodes. You can import high level vertex + edge connection data into Neo4j from </w:t>
      </w:r>
      <w:del w:id="2216" w:author="Kent, Kevin - Indianapolis" w:date="2013-10-25T14:21:00Z">
        <w:r w:rsidR="00B8100A" w:rsidDel="0018062E">
          <w:delText>n</w:delText>
        </w:r>
      </w:del>
      <w:proofErr w:type="spellStart"/>
      <w:ins w:id="2217" w:author="Kent, Kevin - Indianapolis" w:date="2013-10-25T14:21:00Z">
        <w:r w:rsidR="0018062E">
          <w:t>N</w:t>
        </w:r>
      </w:ins>
      <w:r w:rsidR="00B8100A">
        <w:t>et</w:t>
      </w:r>
      <w:del w:id="2218" w:author="Kent, Kevin - Indianapolis" w:date="2013-10-25T14:21:00Z">
        <w:r w:rsidR="00B8100A" w:rsidDel="0018062E">
          <w:delText>f</w:delText>
        </w:r>
      </w:del>
      <w:ins w:id="2219" w:author="Kent, Kevin - Indianapolis" w:date="2013-10-25T14:21:00Z">
        <w:r w:rsidR="0018062E">
          <w:t>F</w:t>
        </w:r>
      </w:ins>
      <w:r w:rsidR="00B8100A">
        <w:t>low</w:t>
      </w:r>
      <w:proofErr w:type="spellEnd"/>
      <w:r w:rsidR="00B8100A">
        <w:t xml:space="preserve"> sources, firewall, proxy, e-mail</w:t>
      </w:r>
      <w:ins w:id="2220" w:author="Kent, Kevin - Indianapolis" w:date="2013-10-25T14:21:00Z">
        <w:r w:rsidR="0018062E">
          <w:t>,</w:t>
        </w:r>
      </w:ins>
      <w:r w:rsidR="00B8100A">
        <w:t xml:space="preserve"> and DNS logs and augment the connection and node information with detail d</w:t>
      </w:r>
      <w:r w:rsidR="00ED4D1E">
        <w:t>ata from each of those sources.</w:t>
      </w:r>
    </w:p>
    <w:p w14:paraId="0DCE292C" w14:textId="77777777" w:rsidR="006E3528" w:rsidRDefault="006E3528" w:rsidP="00550C83">
      <w:pPr>
        <w:pStyle w:val="Para"/>
      </w:pPr>
      <w:r>
        <w:t xml:space="preserve">You still need to have a graph model </w:t>
      </w:r>
      <w:r w:rsidR="00FA2DBE">
        <w:t>in mind when you’re designing for</w:t>
      </w:r>
      <w:r>
        <w:t xml:space="preserve"> Neo4</w:t>
      </w:r>
      <w:r w:rsidR="00FA2DBE">
        <w:t>j</w:t>
      </w:r>
      <w:r>
        <w:t xml:space="preserve"> and will need to learn a new graph</w:t>
      </w:r>
      <w:r w:rsidR="00FA2DBE">
        <w:t xml:space="preserve">-specific query language—Cypher—to get work done. </w:t>
      </w:r>
      <w:ins w:id="2221" w:author="Russell Thomas" w:date="2013-10-22T14:54:00Z">
        <w:r w:rsidR="004126E4">
          <w:t>However, m</w:t>
        </w:r>
      </w:ins>
      <w:del w:id="2222" w:author="Russell Thomas" w:date="2013-10-22T14:54:00Z">
        <w:r w:rsidR="00FA2DBE" w:rsidDel="004126E4">
          <w:delText>M</w:delText>
        </w:r>
      </w:del>
      <w:r w:rsidR="00FA2DBE">
        <w:t>any fine-grained tasks will</w:t>
      </w:r>
      <w:ins w:id="2223" w:author="Russell Thomas" w:date="2013-10-22T14:54:00Z">
        <w:r w:rsidR="004126E4">
          <w:t xml:space="preserve"> require that you</w:t>
        </w:r>
      </w:ins>
      <w:r w:rsidR="00FA2DBE">
        <w:t xml:space="preserve"> </w:t>
      </w:r>
      <w:r>
        <w:t xml:space="preserve">either roll up your sleeves and code a bit in Java or Python or </w:t>
      </w:r>
      <w:ins w:id="2224" w:author="Russell Thomas" w:date="2013-10-22T14:54:00Z">
        <w:r w:rsidR="004126E4">
          <w:t xml:space="preserve">use the </w:t>
        </w:r>
      </w:ins>
      <w:del w:id="2225" w:author="Russell Thomas" w:date="2013-10-22T14:55:00Z">
        <w:r w:rsidR="00FA2DBE" w:rsidDel="004126E4">
          <w:delText xml:space="preserve">interface with </w:delText>
        </w:r>
      </w:del>
      <w:r w:rsidR="00FA2DBE">
        <w:t>Neo4j</w:t>
      </w:r>
      <w:del w:id="2226" w:author="Russell Thomas" w:date="2013-10-22T14:55:00Z">
        <w:r w:rsidR="00FA2DBE" w:rsidDel="004126E4">
          <w:delText>’s</w:delText>
        </w:r>
      </w:del>
      <w:r w:rsidR="00FA2DBE">
        <w:t xml:space="preserve"> REST interface to funnel query output into your analytics platform of choice.</w:t>
      </w:r>
    </w:p>
    <w:p w14:paraId="390E267F" w14:textId="77777777" w:rsidR="00550C83" w:rsidRDefault="00550C83" w:rsidP="00550C83">
      <w:pPr>
        <w:pStyle w:val="H1"/>
      </w:pPr>
      <w:del w:id="2227" w:author="Kent, Kevin - Indianapolis" w:date="2013-10-25T14:22:00Z">
        <w:r w:rsidDel="0018062E">
          <w:lastRenderedPageBreak/>
          <w:delText xml:space="preserve">In </w:delText>
        </w:r>
      </w:del>
      <w:r>
        <w:t>Summary</w:t>
      </w:r>
    </w:p>
    <w:p w14:paraId="6EE7A1BD" w14:textId="77777777" w:rsidR="006450CF" w:rsidRDefault="0069792D" w:rsidP="00F469F8">
      <w:pPr>
        <w:pStyle w:val="Para"/>
      </w:pPr>
      <w:r>
        <w:t xml:space="preserve">Becoming a truly effective as a security data scientist </w:t>
      </w:r>
      <w:del w:id="2228" w:author="Kent, Kevin - Indianapolis" w:date="2013-10-25T14:22:00Z">
        <w:r w:rsidDel="0018062E">
          <w:delText xml:space="preserve">will </w:delText>
        </w:r>
      </w:del>
      <w:r>
        <w:t>require</w:t>
      </w:r>
      <w:ins w:id="2229" w:author="Kent, Kevin - Indianapolis" w:date="2013-10-25T14:22:00Z">
        <w:r w:rsidR="0018062E">
          <w:t>s</w:t>
        </w:r>
      </w:ins>
      <w:r>
        <w:t xml:space="preserve"> a shift in mindset from any monolithic relational database fidelity you may have. Solving real problems </w:t>
      </w:r>
      <w:del w:id="2230" w:author="Kent, Kevin - Indianapolis" w:date="2013-10-25T14:24:00Z">
        <w:r w:rsidDel="00B87F06">
          <w:delText xml:space="preserve">will </w:delText>
        </w:r>
      </w:del>
      <w:r>
        <w:t>require</w:t>
      </w:r>
      <w:ins w:id="2231" w:author="Kent, Kevin - Indianapolis" w:date="2013-10-25T14:24:00Z">
        <w:r w:rsidR="00B87F06">
          <w:t>s</w:t>
        </w:r>
      </w:ins>
      <w:r>
        <w:t xml:space="preserve"> you to keep your options open, recognizing each database technology has unique benefits for specific tasks.</w:t>
      </w:r>
    </w:p>
    <w:p w14:paraId="4734B410" w14:textId="77777777" w:rsidR="00F469F8" w:rsidRDefault="006450CF" w:rsidP="00F469F8">
      <w:pPr>
        <w:pStyle w:val="Para"/>
      </w:pPr>
      <w:r>
        <w:t xml:space="preserve">This chapter has presented a survey of various technologies combined with small examples in many different types of SQL and </w:t>
      </w:r>
      <w:proofErr w:type="spellStart"/>
      <w:r>
        <w:t>NoSQL</w:t>
      </w:r>
      <w:proofErr w:type="spellEnd"/>
      <w:r>
        <w:t xml:space="preserve"> database environments. We’ve outlined strengths and weaknesses in the choices you have and even provided some counseling on how to enhance interactions with your traditional SQL stores.</w:t>
      </w:r>
    </w:p>
    <w:p w14:paraId="4BECB2F0" w14:textId="77777777" w:rsidR="006450CF" w:rsidRDefault="00A87E6D" w:rsidP="00F469F8">
      <w:pPr>
        <w:pStyle w:val="Para"/>
      </w:pPr>
      <w:r>
        <w:t>We’ve focused on some core database offerings, but have not provided an exhaustive reference since that would be a book on it</w:t>
      </w:r>
      <w:del w:id="2232" w:author="Kent, Kevin - Indianapolis" w:date="2013-10-25T14:24:00Z">
        <w:r w:rsidDel="00B87F06">
          <w:delText>’</w:delText>
        </w:r>
      </w:del>
      <w:r>
        <w:t xml:space="preserve">s own. </w:t>
      </w:r>
      <w:r w:rsidR="006450CF">
        <w:t xml:space="preserve">You will need to keep abreast of developments </w:t>
      </w:r>
      <w:r w:rsidR="002327DC">
        <w:t xml:space="preserve">in the database space—both SQL and </w:t>
      </w:r>
      <w:proofErr w:type="spellStart"/>
      <w:r w:rsidR="002327DC">
        <w:t>NoSQL</w:t>
      </w:r>
      <w:proofErr w:type="spellEnd"/>
      <w:r w:rsidR="002327DC">
        <w:t>—to see where you may need to make adjustments in the future.</w:t>
      </w:r>
      <w:r w:rsidR="00C035A6">
        <w:t xml:space="preserve"> </w:t>
      </w:r>
      <w:r w:rsidR="002327DC">
        <w:t xml:space="preserve">If you are working with larger and larger amounts of data, it may be time to wade a bit deeper into the </w:t>
      </w:r>
      <w:proofErr w:type="spellStart"/>
      <w:r w:rsidR="002327DC">
        <w:t>Hadoop</w:t>
      </w:r>
      <w:proofErr w:type="spellEnd"/>
      <w:r w:rsidR="002327DC">
        <w:t xml:space="preserve"> ecosystem, provided you understand the level of commitment required and the constraints you will be facing.</w:t>
      </w:r>
    </w:p>
    <w:p w14:paraId="529974F5" w14:textId="77777777" w:rsidR="002327DC" w:rsidRPr="00F469F8" w:rsidRDefault="002327DC" w:rsidP="00F469F8">
      <w:pPr>
        <w:pStyle w:val="Para"/>
      </w:pPr>
      <w:r>
        <w:t>Finally, you’ve seen that databases can take many forms</w:t>
      </w:r>
      <w:ins w:id="2233" w:author="Kent, Kevin - Indianapolis" w:date="2013-10-25T14:25:00Z">
        <w:r w:rsidR="00B87F06">
          <w:t>,</w:t>
        </w:r>
      </w:ins>
      <w:r>
        <w:t xml:space="preserve"> that they can be used as a means to an end (</w:t>
      </w:r>
      <w:del w:id="2234" w:author="Kent, Kevin - Indianapolis" w:date="2013-10-25T14:25:00Z">
        <w:r w:rsidDel="00B87F06">
          <w:delText>e.g.</w:delText>
        </w:r>
      </w:del>
      <w:ins w:id="2235" w:author="Kent, Kevin - Indianapolis" w:date="2013-10-25T14:25:00Z">
        <w:r w:rsidR="00B87F06">
          <w:t>for example,</w:t>
        </w:r>
      </w:ins>
      <w:r>
        <w:t xml:space="preserve"> log parsing) as well as an end in and of themselves.</w:t>
      </w:r>
    </w:p>
    <w:p w14:paraId="6428B7B0" w14:textId="77777777" w:rsidR="00F469F8" w:rsidRDefault="00F469F8" w:rsidP="00F469F8">
      <w:pPr>
        <w:pStyle w:val="H1"/>
      </w:pPr>
      <w:del w:id="2236" w:author="Kent, Kevin - Indianapolis" w:date="2013-10-30T13:52:00Z">
        <w:r w:rsidDel="00847441">
          <w:delText xml:space="preserve">For Further </w:delText>
        </w:r>
      </w:del>
      <w:ins w:id="2237" w:author="Kent, Kevin - Indianapolis" w:date="2013-10-30T13:52:00Z">
        <w:r w:rsidR="00847441">
          <w:t xml:space="preserve">Recommended </w:t>
        </w:r>
      </w:ins>
      <w:r>
        <w:t>Reading</w:t>
      </w:r>
      <w:ins w:id="2238" w:author="Kent, Kevin - Indianapolis" w:date="2013-10-30T13:52:00Z">
        <w:r w:rsidR="00847441">
          <w:t>s</w:t>
        </w:r>
      </w:ins>
    </w:p>
    <w:p w14:paraId="091BCF3B" w14:textId="77777777" w:rsidR="00847441" w:rsidRPr="00A00517" w:rsidRDefault="00847441" w:rsidP="00847441">
      <w:pPr>
        <w:pStyle w:val="Para"/>
        <w:rPr>
          <w:ins w:id="2239" w:author="Kent, Kevin - Indianapolis" w:date="2013-10-30T13:52:00Z"/>
        </w:rPr>
      </w:pPr>
      <w:ins w:id="2240" w:author="Kent, Kevin - Indianapolis" w:date="2013-10-30T13:52:00Z">
        <w:r w:rsidRPr="00A00517">
          <w:t xml:space="preserve">The following are some recommended readings that can further </w:t>
        </w:r>
        <w:proofErr w:type="gramStart"/>
        <w:r w:rsidRPr="00A00517">
          <w:t>your</w:t>
        </w:r>
        <w:proofErr w:type="gramEnd"/>
        <w:r w:rsidRPr="00A00517">
          <w:t xml:space="preserve"> understanding on some of the topics we touch on in this chapter. For full information </w:t>
        </w:r>
        <w:r>
          <w:t>on</w:t>
        </w:r>
        <w:r w:rsidRPr="00A00517">
          <w:t xml:space="preserve"> these recommendations and </w:t>
        </w:r>
        <w:r>
          <w:t xml:space="preserve">for </w:t>
        </w:r>
        <w:r w:rsidRPr="00A00517">
          <w:t xml:space="preserve">the sources we cite in the chapter, please see Appendix </w:t>
        </w:r>
        <w:r>
          <w:t>B</w:t>
        </w:r>
        <w:r w:rsidRPr="00A00517">
          <w:t>.</w:t>
        </w:r>
      </w:ins>
    </w:p>
    <w:p w14:paraId="0AE9BA51" w14:textId="77777777" w:rsidR="00B87F06" w:rsidRDefault="00B87F06">
      <w:pPr>
        <w:pStyle w:val="ListUnmarked"/>
        <w:pPrChange w:id="2241" w:author="Kent, Kevin - Indianapolis" w:date="2013-10-30T13:55:00Z">
          <w:pPr>
            <w:pStyle w:val="Para"/>
          </w:pPr>
        </w:pPrChange>
      </w:pPr>
      <w:r w:rsidRPr="00847441">
        <w:rPr>
          <w:b/>
          <w:i/>
          <w:rPrChange w:id="2242" w:author="Kent, Kevin - Indianapolis" w:date="2013-10-30T13:56:00Z">
            <w:rPr>
              <w:i/>
            </w:rPr>
          </w:rPrChange>
        </w:rPr>
        <w:t>Relational Database Design Clearly Explained, Second Edition,</w:t>
      </w:r>
      <w:r w:rsidRPr="00847441">
        <w:rPr>
          <w:b/>
          <w:rPrChange w:id="2243" w:author="Kent, Kevin - Indianapolis" w:date="2013-10-30T13:56:00Z">
            <w:rPr/>
          </w:rPrChange>
        </w:rPr>
        <w:t xml:space="preserve"> by Jan L. Harrington</w:t>
      </w:r>
      <w:del w:id="2244" w:author="Kent, Kevin - Indianapolis" w:date="2013-10-30T13:55:00Z">
        <w:r w:rsidRPr="00847441" w:rsidDel="00847441">
          <w:delText xml:space="preserve">. </w:delText>
        </w:r>
        <w:r w:rsidRPr="006925CD" w:rsidDel="00847441">
          <w:delText xml:space="preserve">(Morgan Kaufmann </w:delText>
        </w:r>
        <w:r w:rsidDel="00847441">
          <w:delText>Publishers, 2002.</w:delText>
        </w:r>
        <w:r w:rsidRPr="006925CD" w:rsidDel="00847441">
          <w:delText>)</w:delText>
        </w:r>
        <w:r w:rsidDel="00847441">
          <w:delText xml:space="preserve"> </w:delText>
        </w:r>
      </w:del>
      <w:ins w:id="2245" w:author="Kent, Kevin - Indianapolis" w:date="2013-10-30T13:55:00Z">
        <w:r w:rsidR="00847441">
          <w:rPr>
            <w:bCs/>
          </w:rPr>
          <w:t>—</w:t>
        </w:r>
      </w:ins>
      <w:r>
        <w:t>One of the most complete and accessible resources available</w:t>
      </w:r>
      <w:proofErr w:type="gramStart"/>
      <w:r>
        <w:t>;</w:t>
      </w:r>
      <w:proofErr w:type="gramEnd"/>
      <w:r>
        <w:t xml:space="preserve"> especially helpful to nascent arrivals to the world of RDBMS systems.</w:t>
      </w:r>
    </w:p>
    <w:p w14:paraId="439D6B86" w14:textId="77777777" w:rsidR="00B87F06" w:rsidRDefault="00B87F06">
      <w:pPr>
        <w:pStyle w:val="ListUnmarked"/>
        <w:pPrChange w:id="2246" w:author="Kent, Kevin - Indianapolis" w:date="2013-10-30T13:55:00Z">
          <w:pPr>
            <w:pStyle w:val="Para"/>
          </w:pPr>
        </w:pPrChange>
      </w:pPr>
      <w:r w:rsidRPr="00847441">
        <w:rPr>
          <w:b/>
          <w:i/>
          <w:rPrChange w:id="2247" w:author="Kent, Kevin - Indianapolis" w:date="2013-10-30T13:57:00Z">
            <w:rPr>
              <w:i/>
            </w:rPr>
          </w:rPrChange>
        </w:rPr>
        <w:t xml:space="preserve">Professional </w:t>
      </w:r>
      <w:proofErr w:type="spellStart"/>
      <w:r w:rsidRPr="00847441">
        <w:rPr>
          <w:b/>
          <w:i/>
          <w:rPrChange w:id="2248" w:author="Kent, Kevin - Indianapolis" w:date="2013-10-30T13:57:00Z">
            <w:rPr>
              <w:i/>
            </w:rPr>
          </w:rPrChange>
        </w:rPr>
        <w:t>Hadoop</w:t>
      </w:r>
      <w:proofErr w:type="spellEnd"/>
      <w:r w:rsidRPr="00847441">
        <w:rPr>
          <w:b/>
          <w:i/>
          <w:rPrChange w:id="2249" w:author="Kent, Kevin - Indianapolis" w:date="2013-10-30T13:57:00Z">
            <w:rPr>
              <w:i/>
            </w:rPr>
          </w:rPrChange>
        </w:rPr>
        <w:t xml:space="preserve"> Solutions</w:t>
      </w:r>
      <w:del w:id="2250" w:author="Kent, Kevin - Indianapolis" w:date="2013-10-30T13:56:00Z">
        <w:r w:rsidRPr="00847441" w:rsidDel="00847441">
          <w:rPr>
            <w:b/>
            <w:rPrChange w:id="2251" w:author="Kent, Kevin - Indianapolis" w:date="2013-10-30T13:57:00Z">
              <w:rPr/>
            </w:rPrChange>
          </w:rPr>
          <w:delText>,</w:delText>
        </w:r>
      </w:del>
      <w:r w:rsidRPr="00847441">
        <w:rPr>
          <w:b/>
          <w:rPrChange w:id="2252" w:author="Kent, Kevin - Indianapolis" w:date="2013-10-30T13:57:00Z">
            <w:rPr/>
          </w:rPrChange>
        </w:rPr>
        <w:t xml:space="preserve"> by </w:t>
      </w:r>
      <w:ins w:id="2253" w:author="Kent, Kevin - Indianapolis" w:date="2013-10-30T13:56:00Z">
        <w:r w:rsidR="00847441" w:rsidRPr="00847441">
          <w:rPr>
            <w:b/>
            <w:rPrChange w:id="2254" w:author="Kent, Kevin - Indianapolis" w:date="2013-10-30T13:57:00Z">
              <w:rPr/>
            </w:rPrChange>
          </w:rPr>
          <w:t xml:space="preserve">Boris </w:t>
        </w:r>
      </w:ins>
      <w:proofErr w:type="spellStart"/>
      <w:r w:rsidRPr="00847441">
        <w:rPr>
          <w:b/>
          <w:rPrChange w:id="2255" w:author="Kent, Kevin - Indianapolis" w:date="2013-10-30T13:57:00Z">
            <w:rPr/>
          </w:rPrChange>
        </w:rPr>
        <w:t>Lublinsky</w:t>
      </w:r>
      <w:proofErr w:type="spellEnd"/>
      <w:del w:id="2256" w:author="Kent, Kevin - Indianapolis" w:date="2013-10-30T13:56:00Z">
        <w:r w:rsidRPr="00847441" w:rsidDel="00847441">
          <w:rPr>
            <w:b/>
            <w:rPrChange w:id="2257" w:author="Kent, Kevin - Indianapolis" w:date="2013-10-30T13:57:00Z">
              <w:rPr/>
            </w:rPrChange>
          </w:rPr>
          <w:delText>, Boris</w:delText>
        </w:r>
      </w:del>
      <w:r w:rsidRPr="00847441">
        <w:rPr>
          <w:b/>
          <w:rPrChange w:id="2258" w:author="Kent, Kevin - Indianapolis" w:date="2013-10-30T13:57:00Z">
            <w:rPr/>
          </w:rPrChange>
        </w:rPr>
        <w:t xml:space="preserve">, Kevin T. Smith, and Alexey </w:t>
      </w:r>
      <w:proofErr w:type="spellStart"/>
      <w:r w:rsidRPr="00847441">
        <w:rPr>
          <w:b/>
          <w:rPrChange w:id="2259" w:author="Kent, Kevin - Indianapolis" w:date="2013-10-30T13:57:00Z">
            <w:rPr/>
          </w:rPrChange>
        </w:rPr>
        <w:t>Yakubovich</w:t>
      </w:r>
      <w:proofErr w:type="spellEnd"/>
      <w:del w:id="2260" w:author="Kent, Kevin - Indianapolis" w:date="2013-10-30T13:55:00Z">
        <w:r w:rsidRPr="00576BD8" w:rsidDel="00847441">
          <w:delText>.</w:delText>
        </w:r>
        <w:r w:rsidDel="00847441">
          <w:delText xml:space="preserve"> (</w:delText>
        </w:r>
        <w:r w:rsidRPr="00576BD8" w:rsidDel="00847441">
          <w:delText>John Wiley &amp; Sons, 2013.</w:delText>
        </w:r>
        <w:r w:rsidDel="00847441">
          <w:delText xml:space="preserve">) </w:delText>
        </w:r>
      </w:del>
      <w:ins w:id="2261" w:author="Kent, Kevin - Indianapolis" w:date="2013-10-30T13:55:00Z">
        <w:r w:rsidR="00847441">
          <w:t>—</w:t>
        </w:r>
      </w:ins>
      <w:r>
        <w:t xml:space="preserve">An excellent and thorough introduction to the </w:t>
      </w:r>
      <w:proofErr w:type="spellStart"/>
      <w:r>
        <w:t>Hadoop</w:t>
      </w:r>
      <w:proofErr w:type="spellEnd"/>
      <w:r>
        <w:t xml:space="preserve"> ecosystem with modern, </w:t>
      </w:r>
      <w:r>
        <w:lastRenderedPageBreak/>
        <w:t xml:space="preserve">real-world examples and advice on how to secure your </w:t>
      </w:r>
      <w:proofErr w:type="spellStart"/>
      <w:r>
        <w:t>Hadoop</w:t>
      </w:r>
      <w:proofErr w:type="spellEnd"/>
      <w:r>
        <w:t xml:space="preserve"> analytics environments.</w:t>
      </w:r>
    </w:p>
    <w:p w14:paraId="0932D311" w14:textId="77777777" w:rsidR="00B87F06" w:rsidRPr="00F469F8" w:rsidRDefault="00B87F06">
      <w:pPr>
        <w:pStyle w:val="ListUnmarked"/>
        <w:pPrChange w:id="2262" w:author="Kent, Kevin - Indianapolis" w:date="2013-10-30T13:55:00Z">
          <w:pPr>
            <w:pStyle w:val="Para"/>
          </w:pPr>
        </w:pPrChange>
      </w:pPr>
      <w:r w:rsidRPr="00947248">
        <w:rPr>
          <w:b/>
          <w:i/>
          <w:rPrChange w:id="2263" w:author="Kent, Kevin - Indianapolis" w:date="2013-10-30T13:58:00Z">
            <w:rPr>
              <w:i/>
            </w:rPr>
          </w:rPrChange>
        </w:rPr>
        <w:t xml:space="preserve">Professional </w:t>
      </w:r>
      <w:proofErr w:type="spellStart"/>
      <w:r w:rsidRPr="00947248">
        <w:rPr>
          <w:b/>
          <w:i/>
          <w:rPrChange w:id="2264" w:author="Kent, Kevin - Indianapolis" w:date="2013-10-30T13:58:00Z">
            <w:rPr>
              <w:i/>
            </w:rPr>
          </w:rPrChange>
        </w:rPr>
        <w:t>NoSQL</w:t>
      </w:r>
      <w:proofErr w:type="spellEnd"/>
      <w:del w:id="2265" w:author="Kent, Kevin - Indianapolis" w:date="2013-10-30T13:57:00Z">
        <w:r w:rsidRPr="00947248" w:rsidDel="00947248">
          <w:rPr>
            <w:b/>
            <w:rPrChange w:id="2266" w:author="Kent, Kevin - Indianapolis" w:date="2013-10-30T13:57:00Z">
              <w:rPr/>
            </w:rPrChange>
          </w:rPr>
          <w:delText>,</w:delText>
        </w:r>
      </w:del>
      <w:r w:rsidRPr="00947248">
        <w:rPr>
          <w:b/>
          <w:rPrChange w:id="2267" w:author="Kent, Kevin - Indianapolis" w:date="2013-10-30T13:57:00Z">
            <w:rPr/>
          </w:rPrChange>
        </w:rPr>
        <w:t xml:space="preserve"> by </w:t>
      </w:r>
      <w:proofErr w:type="spellStart"/>
      <w:ins w:id="2268" w:author="Kent, Kevin - Indianapolis" w:date="2013-10-30T13:57:00Z">
        <w:r w:rsidR="00947248" w:rsidRPr="00947248">
          <w:rPr>
            <w:b/>
            <w:rPrChange w:id="2269" w:author="Kent, Kevin - Indianapolis" w:date="2013-10-30T13:57:00Z">
              <w:rPr/>
            </w:rPrChange>
          </w:rPr>
          <w:t>Shashank</w:t>
        </w:r>
        <w:proofErr w:type="spellEnd"/>
        <w:r w:rsidR="00947248" w:rsidRPr="00947248">
          <w:rPr>
            <w:b/>
            <w:rPrChange w:id="2270" w:author="Kent, Kevin - Indianapolis" w:date="2013-10-30T13:57:00Z">
              <w:rPr/>
            </w:rPrChange>
          </w:rPr>
          <w:t xml:space="preserve"> </w:t>
        </w:r>
      </w:ins>
      <w:proofErr w:type="spellStart"/>
      <w:r w:rsidRPr="00947248">
        <w:rPr>
          <w:b/>
          <w:rPrChange w:id="2271" w:author="Kent, Kevin - Indianapolis" w:date="2013-10-30T13:57:00Z">
            <w:rPr/>
          </w:rPrChange>
        </w:rPr>
        <w:t>Tiwari</w:t>
      </w:r>
      <w:proofErr w:type="spellEnd"/>
      <w:del w:id="2272" w:author="Kent, Kevin - Indianapolis" w:date="2013-10-30T13:57:00Z">
        <w:r w:rsidRPr="006E3528" w:rsidDel="00947248">
          <w:delText>, Shashank</w:delText>
        </w:r>
      </w:del>
      <w:del w:id="2273" w:author="Kent, Kevin - Indianapolis" w:date="2013-10-30T13:56:00Z">
        <w:r w:rsidRPr="006E3528" w:rsidDel="00847441">
          <w:delText xml:space="preserve"> </w:delText>
        </w:r>
        <w:r w:rsidDel="00847441">
          <w:delText>(</w:delText>
        </w:r>
        <w:r w:rsidRPr="006E3528" w:rsidDel="00847441">
          <w:delText>John Wiley &amp; Sons, 2011.</w:delText>
        </w:r>
        <w:r w:rsidDel="00847441">
          <w:delText xml:space="preserve">) </w:delText>
        </w:r>
      </w:del>
      <w:ins w:id="2274" w:author="Kent, Kevin - Indianapolis" w:date="2013-10-30T13:56:00Z">
        <w:r w:rsidR="00847441">
          <w:t>—</w:t>
        </w:r>
      </w:ins>
      <w:r>
        <w:t xml:space="preserve">Far more comprehensive reference on </w:t>
      </w:r>
      <w:proofErr w:type="spellStart"/>
      <w:r>
        <w:t>NoSQL</w:t>
      </w:r>
      <w:proofErr w:type="spellEnd"/>
      <w:r>
        <w:t xml:space="preserve"> database technologies that digs a bit deeper into many of the options described in this chapter.</w:t>
      </w:r>
    </w:p>
    <w:p w14:paraId="7DD7EF6A" w14:textId="77777777" w:rsidR="00D16466" w:rsidRPr="00F11C3B" w:rsidRDefault="00D16466">
      <w:pPr>
        <w:pStyle w:val="QueryPara"/>
        <w:rPr>
          <w:ins w:id="2275" w:author="Kent, Kevin - Indianapolis" w:date="2013-10-30T09:47:00Z"/>
        </w:rPr>
        <w:pPrChange w:id="2276" w:author="Kent, Kevin - Indianapolis" w:date="2013-10-30T09:47:00Z">
          <w:pPr>
            <w:pStyle w:val="H1"/>
          </w:pPr>
        </w:pPrChange>
      </w:pPr>
      <w:ins w:id="2277" w:author="Kent, Kevin - Indianapolis" w:date="2013-10-30T09:47:00Z">
        <w:r w:rsidRPr="00847441">
          <w:t>[AU: Please put the full reference for that source below (and the recommended readings above) into the references appendix. Thanks, Kevin (PJE)</w:t>
        </w:r>
        <w:r w:rsidRPr="00F36F90">
          <w:t>]</w:t>
        </w:r>
      </w:ins>
    </w:p>
    <w:p w14:paraId="09D8C3D7" w14:textId="77777777" w:rsidR="001F23D8" w:rsidRDefault="001F23D8" w:rsidP="00D16466">
      <w:pPr>
        <w:pStyle w:val="QueryPara"/>
        <w:rPr>
          <w:ins w:id="2278" w:author="Bob Rudis" w:date="2013-10-31T23:04:00Z"/>
        </w:rPr>
      </w:pPr>
    </w:p>
    <w:p w14:paraId="6008B735" w14:textId="631A5B58" w:rsidR="00F469F8" w:rsidDel="00D16466" w:rsidRDefault="001F23D8" w:rsidP="00F469F8">
      <w:pPr>
        <w:pStyle w:val="H1"/>
        <w:rPr>
          <w:del w:id="2279" w:author="Kent, Kevin - Indianapolis" w:date="2013-10-30T09:47:00Z"/>
        </w:rPr>
      </w:pPr>
      <w:ins w:id="2280" w:author="Bob Rudis" w:date="2013-10-31T23:04:00Z">
        <w:r>
          <w:t>AR: we will do that</w:t>
        </w:r>
      </w:ins>
      <w:del w:id="2281" w:author="Kent, Kevin - Indianapolis" w:date="2013-10-30T09:47:00Z">
        <w:r w:rsidR="00F469F8" w:rsidDel="00D16466">
          <w:delText>References</w:delText>
        </w:r>
      </w:del>
    </w:p>
    <w:p w14:paraId="49695647" w14:textId="77777777" w:rsidR="00F303B7" w:rsidDel="00D16466" w:rsidRDefault="00F469F8" w:rsidP="00F469F8">
      <w:pPr>
        <w:pStyle w:val="Para"/>
        <w:rPr>
          <w:del w:id="2282" w:author="Kent, Kevin - Indianapolis" w:date="2013-10-30T09:47:00Z"/>
        </w:rPr>
      </w:pPr>
      <w:del w:id="2283" w:author="Kent, Kevin - Indianapolis" w:date="2013-10-30T09:47:00Z">
        <w:r w:rsidRPr="004F640B" w:rsidDel="00D16466">
          <w:rPr>
            <w:rStyle w:val="Superscript"/>
          </w:rPr>
          <w:delText>1</w:delText>
        </w:r>
        <w:r w:rsidRPr="00F469F8" w:rsidDel="00D16466">
          <w:delText>Codd, Edgar Frank. "A relational model of data for large shared data banks." Communications of the ACM 26, no. 1 (1983): 64-69.</w:delText>
        </w:r>
      </w:del>
    </w:p>
    <w:p w14:paraId="691FBC74" w14:textId="6364FCDA" w:rsidR="00B87F06" w:rsidRPr="00F469F8" w:rsidRDefault="001F23D8" w:rsidP="00D16466">
      <w:pPr>
        <w:pStyle w:val="QueryPara"/>
      </w:pPr>
      <w:ins w:id="2284" w:author="Bob Rudis" w:date="2013-10-31T23:04:00Z">
        <w:r>
          <w:t>.</w:t>
        </w:r>
      </w:ins>
    </w:p>
    <w:sectPr w:rsidR="00B87F06" w:rsidRPr="00F469F8"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1BE1A" w14:textId="77777777" w:rsidR="002836CC" w:rsidRDefault="002836CC" w:rsidP="00402F98">
      <w:r>
        <w:separator/>
      </w:r>
    </w:p>
  </w:endnote>
  <w:endnote w:type="continuationSeparator" w:id="0">
    <w:p w14:paraId="7B6464C7" w14:textId="77777777" w:rsidR="002836CC" w:rsidRDefault="002836CC"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DA61B" w14:textId="77777777" w:rsidR="002836CC" w:rsidRDefault="002836CC" w:rsidP="00402F98">
      <w:r>
        <w:separator/>
      </w:r>
    </w:p>
  </w:footnote>
  <w:footnote w:type="continuationSeparator" w:id="0">
    <w:p w14:paraId="112FE800" w14:textId="77777777" w:rsidR="002836CC" w:rsidRDefault="002836CC"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5"/>
  </w:num>
  <w:num w:numId="30">
    <w:abstractNumId w:val="34"/>
  </w:num>
  <w:num w:numId="31">
    <w:abstractNumId w:val="38"/>
  </w:num>
  <w:num w:numId="32">
    <w:abstractNumId w:val="30"/>
  </w:num>
  <w:num w:numId="33">
    <w:abstractNumId w:val="28"/>
  </w:num>
  <w:num w:numId="34">
    <w:abstractNumId w:val="29"/>
  </w:num>
  <w:num w:numId="35">
    <w:abstractNumId w:val="18"/>
  </w:num>
  <w:num w:numId="36">
    <w:abstractNumId w:val="12"/>
  </w:num>
  <w:num w:numId="37">
    <w:abstractNumId w:val="17"/>
  </w:num>
  <w:num w:numId="38">
    <w:abstractNumId w:val="3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clickAndTypeStyle w:val="Para"/>
  <w:drawingGridHorizontalSpacing w:val="187"/>
  <w:drawingGridVerticalSpacing w:val="187"/>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4E"/>
    <w:rsid w:val="00010056"/>
    <w:rsid w:val="00012D47"/>
    <w:rsid w:val="00020E7B"/>
    <w:rsid w:val="000239BB"/>
    <w:rsid w:val="0002400F"/>
    <w:rsid w:val="00026AC6"/>
    <w:rsid w:val="000302F3"/>
    <w:rsid w:val="00032BFB"/>
    <w:rsid w:val="000347C0"/>
    <w:rsid w:val="0003583F"/>
    <w:rsid w:val="00035DA0"/>
    <w:rsid w:val="00036E02"/>
    <w:rsid w:val="00037311"/>
    <w:rsid w:val="0004354A"/>
    <w:rsid w:val="00075127"/>
    <w:rsid w:val="00075B20"/>
    <w:rsid w:val="00085C7D"/>
    <w:rsid w:val="00087194"/>
    <w:rsid w:val="000A0B3B"/>
    <w:rsid w:val="000A5213"/>
    <w:rsid w:val="000A71F0"/>
    <w:rsid w:val="000B206C"/>
    <w:rsid w:val="000B4703"/>
    <w:rsid w:val="000B6DAD"/>
    <w:rsid w:val="000D0376"/>
    <w:rsid w:val="000D5BD6"/>
    <w:rsid w:val="000E3753"/>
    <w:rsid w:val="000F3550"/>
    <w:rsid w:val="000F3807"/>
    <w:rsid w:val="000F5390"/>
    <w:rsid w:val="00102C80"/>
    <w:rsid w:val="00105E2F"/>
    <w:rsid w:val="001143A8"/>
    <w:rsid w:val="00115472"/>
    <w:rsid w:val="00115768"/>
    <w:rsid w:val="001166B0"/>
    <w:rsid w:val="00116848"/>
    <w:rsid w:val="00133825"/>
    <w:rsid w:val="00142FC6"/>
    <w:rsid w:val="00144111"/>
    <w:rsid w:val="0016726A"/>
    <w:rsid w:val="001766E8"/>
    <w:rsid w:val="0018062E"/>
    <w:rsid w:val="00187FD0"/>
    <w:rsid w:val="001A716E"/>
    <w:rsid w:val="001B4EFF"/>
    <w:rsid w:val="001C0E0C"/>
    <w:rsid w:val="001C1A48"/>
    <w:rsid w:val="001E0118"/>
    <w:rsid w:val="001E2FD5"/>
    <w:rsid w:val="001E633A"/>
    <w:rsid w:val="001E6ED2"/>
    <w:rsid w:val="001E78EC"/>
    <w:rsid w:val="001F23D8"/>
    <w:rsid w:val="001F3E78"/>
    <w:rsid w:val="0020246A"/>
    <w:rsid w:val="00202640"/>
    <w:rsid w:val="00204B89"/>
    <w:rsid w:val="00204CF3"/>
    <w:rsid w:val="00207FFB"/>
    <w:rsid w:val="00224CCC"/>
    <w:rsid w:val="0022691F"/>
    <w:rsid w:val="002316C2"/>
    <w:rsid w:val="002318C5"/>
    <w:rsid w:val="002327DC"/>
    <w:rsid w:val="00234BD8"/>
    <w:rsid w:val="00235C83"/>
    <w:rsid w:val="00262F8D"/>
    <w:rsid w:val="0026304B"/>
    <w:rsid w:val="00265F3E"/>
    <w:rsid w:val="002672B0"/>
    <w:rsid w:val="00272A07"/>
    <w:rsid w:val="00275745"/>
    <w:rsid w:val="002836CC"/>
    <w:rsid w:val="0028668A"/>
    <w:rsid w:val="00293EB5"/>
    <w:rsid w:val="00294B37"/>
    <w:rsid w:val="002A4976"/>
    <w:rsid w:val="002A5C45"/>
    <w:rsid w:val="002A7310"/>
    <w:rsid w:val="002B1C43"/>
    <w:rsid w:val="002D41D5"/>
    <w:rsid w:val="002E2444"/>
    <w:rsid w:val="002E4003"/>
    <w:rsid w:val="002E4473"/>
    <w:rsid w:val="002E52CB"/>
    <w:rsid w:val="00300BD4"/>
    <w:rsid w:val="003011C1"/>
    <w:rsid w:val="0030158B"/>
    <w:rsid w:val="003076E8"/>
    <w:rsid w:val="00310992"/>
    <w:rsid w:val="00320883"/>
    <w:rsid w:val="003260B9"/>
    <w:rsid w:val="003269E3"/>
    <w:rsid w:val="0033144E"/>
    <w:rsid w:val="00332EBE"/>
    <w:rsid w:val="003520FF"/>
    <w:rsid w:val="003535AC"/>
    <w:rsid w:val="00357162"/>
    <w:rsid w:val="00364859"/>
    <w:rsid w:val="00365243"/>
    <w:rsid w:val="00367091"/>
    <w:rsid w:val="003758C5"/>
    <w:rsid w:val="00375EC4"/>
    <w:rsid w:val="00380D60"/>
    <w:rsid w:val="00383253"/>
    <w:rsid w:val="00383B5C"/>
    <w:rsid w:val="003948EB"/>
    <w:rsid w:val="00396968"/>
    <w:rsid w:val="003A161B"/>
    <w:rsid w:val="003A1A9C"/>
    <w:rsid w:val="003A63D4"/>
    <w:rsid w:val="003A7437"/>
    <w:rsid w:val="003B3976"/>
    <w:rsid w:val="003C4496"/>
    <w:rsid w:val="003C4DD5"/>
    <w:rsid w:val="003D4ADD"/>
    <w:rsid w:val="003D4E19"/>
    <w:rsid w:val="004005A0"/>
    <w:rsid w:val="00401E15"/>
    <w:rsid w:val="00402D01"/>
    <w:rsid w:val="00402F98"/>
    <w:rsid w:val="004126E4"/>
    <w:rsid w:val="00413D9B"/>
    <w:rsid w:val="00414225"/>
    <w:rsid w:val="00420769"/>
    <w:rsid w:val="0042080E"/>
    <w:rsid w:val="00422CF5"/>
    <w:rsid w:val="00425C2E"/>
    <w:rsid w:val="00435F10"/>
    <w:rsid w:val="004403FD"/>
    <w:rsid w:val="00442E29"/>
    <w:rsid w:val="004438E2"/>
    <w:rsid w:val="004607FC"/>
    <w:rsid w:val="00461582"/>
    <w:rsid w:val="0046291B"/>
    <w:rsid w:val="004671CC"/>
    <w:rsid w:val="00474F27"/>
    <w:rsid w:val="00492C54"/>
    <w:rsid w:val="004A3876"/>
    <w:rsid w:val="004A5D9E"/>
    <w:rsid w:val="004B1253"/>
    <w:rsid w:val="004B1415"/>
    <w:rsid w:val="004B3F36"/>
    <w:rsid w:val="004D3FD5"/>
    <w:rsid w:val="004D5409"/>
    <w:rsid w:val="004E6DCF"/>
    <w:rsid w:val="004F0A05"/>
    <w:rsid w:val="004F153C"/>
    <w:rsid w:val="004F18A3"/>
    <w:rsid w:val="004F640B"/>
    <w:rsid w:val="004F7372"/>
    <w:rsid w:val="005076A6"/>
    <w:rsid w:val="00514C2F"/>
    <w:rsid w:val="00522EE6"/>
    <w:rsid w:val="0053229A"/>
    <w:rsid w:val="00545568"/>
    <w:rsid w:val="00550C83"/>
    <w:rsid w:val="005515D9"/>
    <w:rsid w:val="005515E8"/>
    <w:rsid w:val="00553C88"/>
    <w:rsid w:val="005563A3"/>
    <w:rsid w:val="00564740"/>
    <w:rsid w:val="00571429"/>
    <w:rsid w:val="00576AB8"/>
    <w:rsid w:val="00576BD8"/>
    <w:rsid w:val="00577C1D"/>
    <w:rsid w:val="005B5BCF"/>
    <w:rsid w:val="005C1D19"/>
    <w:rsid w:val="005C66A1"/>
    <w:rsid w:val="005C78EA"/>
    <w:rsid w:val="005C7DAA"/>
    <w:rsid w:val="005F214B"/>
    <w:rsid w:val="00606A0B"/>
    <w:rsid w:val="00616C8E"/>
    <w:rsid w:val="00616DBA"/>
    <w:rsid w:val="00622118"/>
    <w:rsid w:val="00637A6F"/>
    <w:rsid w:val="006428BA"/>
    <w:rsid w:val="00644310"/>
    <w:rsid w:val="006450CF"/>
    <w:rsid w:val="0064709D"/>
    <w:rsid w:val="006541BD"/>
    <w:rsid w:val="00664E0B"/>
    <w:rsid w:val="006758E7"/>
    <w:rsid w:val="006768BD"/>
    <w:rsid w:val="00677FDB"/>
    <w:rsid w:val="00686763"/>
    <w:rsid w:val="006925CD"/>
    <w:rsid w:val="0069792D"/>
    <w:rsid w:val="006A0940"/>
    <w:rsid w:val="006A27BF"/>
    <w:rsid w:val="006A55EE"/>
    <w:rsid w:val="006B1B48"/>
    <w:rsid w:val="006B7C41"/>
    <w:rsid w:val="006B7C5A"/>
    <w:rsid w:val="006C28B8"/>
    <w:rsid w:val="006C7A60"/>
    <w:rsid w:val="006E3528"/>
    <w:rsid w:val="006E361B"/>
    <w:rsid w:val="006F4E38"/>
    <w:rsid w:val="00707BDC"/>
    <w:rsid w:val="00710639"/>
    <w:rsid w:val="00710C8E"/>
    <w:rsid w:val="00713161"/>
    <w:rsid w:val="007240CB"/>
    <w:rsid w:val="007302DD"/>
    <w:rsid w:val="007312E6"/>
    <w:rsid w:val="007340C5"/>
    <w:rsid w:val="00735662"/>
    <w:rsid w:val="00742D7D"/>
    <w:rsid w:val="0075102E"/>
    <w:rsid w:val="00751234"/>
    <w:rsid w:val="00752A70"/>
    <w:rsid w:val="00753A68"/>
    <w:rsid w:val="00754144"/>
    <w:rsid w:val="00764729"/>
    <w:rsid w:val="00773A95"/>
    <w:rsid w:val="007742F4"/>
    <w:rsid w:val="007B57C1"/>
    <w:rsid w:val="007B78C3"/>
    <w:rsid w:val="007C6781"/>
    <w:rsid w:val="007D2AD1"/>
    <w:rsid w:val="007D3E5D"/>
    <w:rsid w:val="007D67A8"/>
    <w:rsid w:val="007E0D44"/>
    <w:rsid w:val="007E2147"/>
    <w:rsid w:val="007E31B7"/>
    <w:rsid w:val="007F355C"/>
    <w:rsid w:val="00803A65"/>
    <w:rsid w:val="00805E1C"/>
    <w:rsid w:val="00832837"/>
    <w:rsid w:val="00847441"/>
    <w:rsid w:val="00850D7B"/>
    <w:rsid w:val="00852565"/>
    <w:rsid w:val="00852822"/>
    <w:rsid w:val="008539C7"/>
    <w:rsid w:val="00855533"/>
    <w:rsid w:val="00861DE9"/>
    <w:rsid w:val="0086610F"/>
    <w:rsid w:val="0087761C"/>
    <w:rsid w:val="00885DDD"/>
    <w:rsid w:val="008879F8"/>
    <w:rsid w:val="008B324E"/>
    <w:rsid w:val="008B46B1"/>
    <w:rsid w:val="008C4C7C"/>
    <w:rsid w:val="008C63E2"/>
    <w:rsid w:val="008D0891"/>
    <w:rsid w:val="008D4E9E"/>
    <w:rsid w:val="008D4FF4"/>
    <w:rsid w:val="008E0F9A"/>
    <w:rsid w:val="008E4C69"/>
    <w:rsid w:val="008E54B1"/>
    <w:rsid w:val="008E769B"/>
    <w:rsid w:val="008F04F7"/>
    <w:rsid w:val="008F2F53"/>
    <w:rsid w:val="008F4DB2"/>
    <w:rsid w:val="0090112F"/>
    <w:rsid w:val="009124AD"/>
    <w:rsid w:val="0091469E"/>
    <w:rsid w:val="0092663E"/>
    <w:rsid w:val="00927E0E"/>
    <w:rsid w:val="00937748"/>
    <w:rsid w:val="00947248"/>
    <w:rsid w:val="00954575"/>
    <w:rsid w:val="009636DC"/>
    <w:rsid w:val="00972EAA"/>
    <w:rsid w:val="00981335"/>
    <w:rsid w:val="00996E61"/>
    <w:rsid w:val="009A11AB"/>
    <w:rsid w:val="009A1278"/>
    <w:rsid w:val="009C0A86"/>
    <w:rsid w:val="009F5A34"/>
    <w:rsid w:val="009F6490"/>
    <w:rsid w:val="00A00E4E"/>
    <w:rsid w:val="00A03312"/>
    <w:rsid w:val="00A12F2B"/>
    <w:rsid w:val="00A1686A"/>
    <w:rsid w:val="00A323F9"/>
    <w:rsid w:val="00A40975"/>
    <w:rsid w:val="00A44441"/>
    <w:rsid w:val="00A56D1B"/>
    <w:rsid w:val="00A56EB5"/>
    <w:rsid w:val="00A601BA"/>
    <w:rsid w:val="00A64850"/>
    <w:rsid w:val="00A832A0"/>
    <w:rsid w:val="00A83B7D"/>
    <w:rsid w:val="00A84FD3"/>
    <w:rsid w:val="00A862AD"/>
    <w:rsid w:val="00A868D6"/>
    <w:rsid w:val="00A87E6D"/>
    <w:rsid w:val="00AA2F11"/>
    <w:rsid w:val="00AB128B"/>
    <w:rsid w:val="00AD4B5C"/>
    <w:rsid w:val="00AE0519"/>
    <w:rsid w:val="00AF0E4F"/>
    <w:rsid w:val="00B010B2"/>
    <w:rsid w:val="00B065DD"/>
    <w:rsid w:val="00B06A63"/>
    <w:rsid w:val="00B12E78"/>
    <w:rsid w:val="00B15EB9"/>
    <w:rsid w:val="00B22D26"/>
    <w:rsid w:val="00B23DB7"/>
    <w:rsid w:val="00B27B35"/>
    <w:rsid w:val="00B342D1"/>
    <w:rsid w:val="00B351FF"/>
    <w:rsid w:val="00B43B3F"/>
    <w:rsid w:val="00B606DB"/>
    <w:rsid w:val="00B6116C"/>
    <w:rsid w:val="00B614F1"/>
    <w:rsid w:val="00B65A79"/>
    <w:rsid w:val="00B76A4A"/>
    <w:rsid w:val="00B8100A"/>
    <w:rsid w:val="00B8466B"/>
    <w:rsid w:val="00B86504"/>
    <w:rsid w:val="00B87F06"/>
    <w:rsid w:val="00B925DC"/>
    <w:rsid w:val="00B94C7D"/>
    <w:rsid w:val="00B95B42"/>
    <w:rsid w:val="00B97274"/>
    <w:rsid w:val="00BA1349"/>
    <w:rsid w:val="00BA2046"/>
    <w:rsid w:val="00BA20DB"/>
    <w:rsid w:val="00BA70DE"/>
    <w:rsid w:val="00BD5509"/>
    <w:rsid w:val="00BE5BC2"/>
    <w:rsid w:val="00BE77BD"/>
    <w:rsid w:val="00BF44A3"/>
    <w:rsid w:val="00BF542B"/>
    <w:rsid w:val="00BF66E8"/>
    <w:rsid w:val="00C00A34"/>
    <w:rsid w:val="00C035A6"/>
    <w:rsid w:val="00C1289C"/>
    <w:rsid w:val="00C33A2C"/>
    <w:rsid w:val="00C35884"/>
    <w:rsid w:val="00C41F01"/>
    <w:rsid w:val="00C439D1"/>
    <w:rsid w:val="00C64AFA"/>
    <w:rsid w:val="00C848C4"/>
    <w:rsid w:val="00C9062B"/>
    <w:rsid w:val="00C93714"/>
    <w:rsid w:val="00C93AF7"/>
    <w:rsid w:val="00CA1C20"/>
    <w:rsid w:val="00CC1643"/>
    <w:rsid w:val="00CC6E3C"/>
    <w:rsid w:val="00CF11D3"/>
    <w:rsid w:val="00CF288E"/>
    <w:rsid w:val="00CF689A"/>
    <w:rsid w:val="00D00BA7"/>
    <w:rsid w:val="00D028E1"/>
    <w:rsid w:val="00D06CF6"/>
    <w:rsid w:val="00D16466"/>
    <w:rsid w:val="00D2009C"/>
    <w:rsid w:val="00D24097"/>
    <w:rsid w:val="00D32955"/>
    <w:rsid w:val="00D3641C"/>
    <w:rsid w:val="00D41638"/>
    <w:rsid w:val="00D518BF"/>
    <w:rsid w:val="00D63BB4"/>
    <w:rsid w:val="00D63C62"/>
    <w:rsid w:val="00D65677"/>
    <w:rsid w:val="00D727C4"/>
    <w:rsid w:val="00D73F4E"/>
    <w:rsid w:val="00D858A9"/>
    <w:rsid w:val="00D85BE6"/>
    <w:rsid w:val="00D924FC"/>
    <w:rsid w:val="00D95FED"/>
    <w:rsid w:val="00DB54B7"/>
    <w:rsid w:val="00DB5AC5"/>
    <w:rsid w:val="00DC4FF6"/>
    <w:rsid w:val="00DC50A0"/>
    <w:rsid w:val="00DD16F6"/>
    <w:rsid w:val="00DD2601"/>
    <w:rsid w:val="00DD2D62"/>
    <w:rsid w:val="00DE3BBD"/>
    <w:rsid w:val="00DF5825"/>
    <w:rsid w:val="00E07145"/>
    <w:rsid w:val="00E13D56"/>
    <w:rsid w:val="00E22615"/>
    <w:rsid w:val="00E24867"/>
    <w:rsid w:val="00E25BC7"/>
    <w:rsid w:val="00E26367"/>
    <w:rsid w:val="00E27E71"/>
    <w:rsid w:val="00E3397E"/>
    <w:rsid w:val="00E469A4"/>
    <w:rsid w:val="00E509C9"/>
    <w:rsid w:val="00E53163"/>
    <w:rsid w:val="00E55F83"/>
    <w:rsid w:val="00E57FC2"/>
    <w:rsid w:val="00E60D75"/>
    <w:rsid w:val="00E625D3"/>
    <w:rsid w:val="00E65998"/>
    <w:rsid w:val="00E73008"/>
    <w:rsid w:val="00E7381B"/>
    <w:rsid w:val="00E73B63"/>
    <w:rsid w:val="00E7523F"/>
    <w:rsid w:val="00E75535"/>
    <w:rsid w:val="00E77648"/>
    <w:rsid w:val="00E8011C"/>
    <w:rsid w:val="00E867ED"/>
    <w:rsid w:val="00EA3E89"/>
    <w:rsid w:val="00EB43EE"/>
    <w:rsid w:val="00EB5069"/>
    <w:rsid w:val="00EC32B7"/>
    <w:rsid w:val="00EC6C06"/>
    <w:rsid w:val="00ED0F6A"/>
    <w:rsid w:val="00ED4D1E"/>
    <w:rsid w:val="00ED4E85"/>
    <w:rsid w:val="00ED6091"/>
    <w:rsid w:val="00EF06F0"/>
    <w:rsid w:val="00F11C3B"/>
    <w:rsid w:val="00F22A20"/>
    <w:rsid w:val="00F23AF8"/>
    <w:rsid w:val="00F27B40"/>
    <w:rsid w:val="00F303B7"/>
    <w:rsid w:val="00F36F90"/>
    <w:rsid w:val="00F469F8"/>
    <w:rsid w:val="00F50D24"/>
    <w:rsid w:val="00F535DE"/>
    <w:rsid w:val="00F57EFB"/>
    <w:rsid w:val="00F61D15"/>
    <w:rsid w:val="00F66B26"/>
    <w:rsid w:val="00F716D8"/>
    <w:rsid w:val="00F71CE4"/>
    <w:rsid w:val="00F77216"/>
    <w:rsid w:val="00F77B2E"/>
    <w:rsid w:val="00F80042"/>
    <w:rsid w:val="00F8421F"/>
    <w:rsid w:val="00F86C2E"/>
    <w:rsid w:val="00F86F73"/>
    <w:rsid w:val="00F94C68"/>
    <w:rsid w:val="00FA0FC5"/>
    <w:rsid w:val="00FA2DBE"/>
    <w:rsid w:val="00FA2F20"/>
    <w:rsid w:val="00FA40E0"/>
    <w:rsid w:val="00FA5E18"/>
    <w:rsid w:val="00FA6BE7"/>
    <w:rsid w:val="00FB0E15"/>
    <w:rsid w:val="00FB75F8"/>
    <w:rsid w:val="00FD2BB3"/>
    <w:rsid w:val="00FD72E0"/>
    <w:rsid w:val="00FD7BD8"/>
    <w:rsid w:val="00FE7C8F"/>
    <w:rsid w:val="00FF1CC2"/>
    <w:rsid w:val="00FF29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33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DC4FF6"/>
    <w:rPr>
      <w:sz w:val="24"/>
      <w:szCs w:val="24"/>
    </w:rPr>
  </w:style>
  <w:style w:type="paragraph" w:styleId="Heading1">
    <w:name w:val="heading 1"/>
    <w:next w:val="Normal"/>
    <w:link w:val="Heading1Char"/>
    <w:qFormat/>
    <w:rsid w:val="00DC4FF6"/>
    <w:pPr>
      <w:keepNext/>
      <w:numPr>
        <w:numId w:val="19"/>
      </w:numPr>
      <w:spacing w:before="240"/>
      <w:outlineLvl w:val="0"/>
    </w:pPr>
    <w:rPr>
      <w:b/>
      <w:caps/>
      <w:sz w:val="28"/>
      <w:szCs w:val="28"/>
    </w:rPr>
  </w:style>
  <w:style w:type="paragraph" w:styleId="Heading2">
    <w:name w:val="heading 2"/>
    <w:basedOn w:val="Normal"/>
    <w:next w:val="Normal"/>
    <w:link w:val="Heading2Char"/>
    <w:qFormat/>
    <w:rsid w:val="00DC4FF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C4FF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C4FF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C4FF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C4FF6"/>
    <w:pPr>
      <w:numPr>
        <w:ilvl w:val="5"/>
        <w:numId w:val="19"/>
      </w:numPr>
      <w:outlineLvl w:val="5"/>
    </w:pPr>
    <w:rPr>
      <w:sz w:val="24"/>
    </w:rPr>
  </w:style>
  <w:style w:type="paragraph" w:styleId="Heading7">
    <w:name w:val="heading 7"/>
    <w:next w:val="Normal"/>
    <w:link w:val="Heading7Char"/>
    <w:qFormat/>
    <w:rsid w:val="00DC4FF6"/>
    <w:pPr>
      <w:numPr>
        <w:ilvl w:val="6"/>
        <w:numId w:val="19"/>
      </w:numPr>
      <w:outlineLvl w:val="6"/>
    </w:pPr>
    <w:rPr>
      <w:sz w:val="24"/>
    </w:rPr>
  </w:style>
  <w:style w:type="paragraph" w:styleId="Heading8">
    <w:name w:val="heading 8"/>
    <w:next w:val="Normal"/>
    <w:link w:val="Heading8Char"/>
    <w:qFormat/>
    <w:rsid w:val="00DC4FF6"/>
    <w:pPr>
      <w:numPr>
        <w:ilvl w:val="7"/>
        <w:numId w:val="19"/>
      </w:numPr>
      <w:outlineLvl w:val="7"/>
    </w:pPr>
    <w:rPr>
      <w:sz w:val="24"/>
    </w:rPr>
  </w:style>
  <w:style w:type="paragraph" w:styleId="Heading9">
    <w:name w:val="heading 9"/>
    <w:next w:val="Normal"/>
    <w:link w:val="Heading9Char"/>
    <w:qFormat/>
    <w:rsid w:val="00DC4FF6"/>
    <w:pPr>
      <w:numPr>
        <w:ilvl w:val="8"/>
        <w:numId w:val="19"/>
      </w:numPr>
      <w:outlineLvl w:val="8"/>
    </w:pPr>
    <w:rPr>
      <w:sz w:val="24"/>
    </w:rPr>
  </w:style>
  <w:style w:type="character" w:default="1" w:styleId="DefaultParagraphFont">
    <w:name w:val="Default Paragraph Font"/>
    <w:semiHidden/>
    <w:rsid w:val="00DC4F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C4FF6"/>
  </w:style>
  <w:style w:type="paragraph" w:customStyle="1" w:styleId="Para">
    <w:name w:val="Para"/>
    <w:link w:val="ParaChar"/>
    <w:qFormat/>
    <w:rsid w:val="00DC4FF6"/>
    <w:pPr>
      <w:spacing w:after="120"/>
      <w:ind w:left="720" w:firstLine="720"/>
    </w:pPr>
    <w:rPr>
      <w:snapToGrid w:val="0"/>
      <w:sz w:val="26"/>
    </w:rPr>
  </w:style>
  <w:style w:type="paragraph" w:customStyle="1" w:styleId="AbstractHead">
    <w:name w:val="AbstractHead"/>
    <w:basedOn w:val="Para"/>
    <w:next w:val="Normal"/>
    <w:rsid w:val="00DC4FF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C4FF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C4FF6"/>
    <w:pPr>
      <w:spacing w:after="120"/>
      <w:ind w:left="720" w:firstLine="720"/>
    </w:pPr>
    <w:rPr>
      <w:snapToGrid w:val="0"/>
      <w:sz w:val="26"/>
    </w:rPr>
  </w:style>
  <w:style w:type="paragraph" w:customStyle="1" w:styleId="Address">
    <w:name w:val="Address"/>
    <w:basedOn w:val="Normal"/>
    <w:rsid w:val="00DC4FF6"/>
    <w:pPr>
      <w:widowControl w:val="0"/>
      <w:spacing w:before="120"/>
      <w:ind w:left="2160"/>
    </w:pPr>
    <w:rPr>
      <w:snapToGrid w:val="0"/>
      <w:szCs w:val="20"/>
    </w:rPr>
  </w:style>
  <w:style w:type="paragraph" w:customStyle="1" w:styleId="AddressDescription">
    <w:name w:val="AddressDescription"/>
    <w:basedOn w:val="Normal"/>
    <w:next w:val="Normal"/>
    <w:rsid w:val="00DC4FF6"/>
    <w:pPr>
      <w:widowControl w:val="0"/>
      <w:spacing w:before="120" w:after="120"/>
      <w:ind w:left="2160"/>
    </w:pPr>
    <w:rPr>
      <w:snapToGrid w:val="0"/>
      <w:szCs w:val="20"/>
    </w:rPr>
  </w:style>
  <w:style w:type="paragraph" w:customStyle="1" w:styleId="AddressName">
    <w:name w:val="AddressName"/>
    <w:basedOn w:val="Normal"/>
    <w:next w:val="Normal"/>
    <w:rsid w:val="00DC4FF6"/>
    <w:pPr>
      <w:widowControl w:val="0"/>
      <w:spacing w:before="120"/>
      <w:ind w:left="2160"/>
    </w:pPr>
    <w:rPr>
      <w:snapToGrid w:val="0"/>
      <w:szCs w:val="20"/>
    </w:rPr>
  </w:style>
  <w:style w:type="paragraph" w:customStyle="1" w:styleId="Question">
    <w:name w:val="Question"/>
    <w:next w:val="Normal"/>
    <w:link w:val="QuestionChar"/>
    <w:rsid w:val="00DC4FF6"/>
    <w:pPr>
      <w:spacing w:after="120"/>
      <w:ind w:left="2160" w:hanging="720"/>
    </w:pPr>
    <w:rPr>
      <w:sz w:val="26"/>
    </w:rPr>
  </w:style>
  <w:style w:type="paragraph" w:customStyle="1" w:styleId="Option">
    <w:name w:val="Option"/>
    <w:basedOn w:val="Question"/>
    <w:link w:val="OptionChar"/>
    <w:rsid w:val="00DC4FF6"/>
    <w:pPr>
      <w:ind w:left="2880"/>
    </w:pPr>
  </w:style>
  <w:style w:type="paragraph" w:customStyle="1" w:styleId="Answer">
    <w:name w:val="Answer"/>
    <w:basedOn w:val="Option"/>
    <w:next w:val="Normal"/>
    <w:link w:val="AnswerChar"/>
    <w:rsid w:val="00DC4FF6"/>
    <w:pPr>
      <w:widowControl w:val="0"/>
    </w:pPr>
    <w:rPr>
      <w:snapToGrid w:val="0"/>
    </w:rPr>
  </w:style>
  <w:style w:type="paragraph" w:customStyle="1" w:styleId="AnswersHead">
    <w:name w:val="AnswersHead"/>
    <w:basedOn w:val="Normal"/>
    <w:next w:val="Para"/>
    <w:rsid w:val="00DC4FF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C4FF6"/>
    <w:pPr>
      <w:spacing w:after="360"/>
      <w:outlineLvl w:val="0"/>
    </w:pPr>
    <w:rPr>
      <w:rFonts w:ascii="Arial" w:hAnsi="Arial"/>
      <w:b/>
      <w:snapToGrid w:val="0"/>
      <w:sz w:val="60"/>
    </w:rPr>
  </w:style>
  <w:style w:type="paragraph" w:customStyle="1" w:styleId="AppendixTitle">
    <w:name w:val="AppendixTitle"/>
    <w:basedOn w:val="ChapterTitle"/>
    <w:next w:val="Para"/>
    <w:rsid w:val="00DC4FF6"/>
    <w:pPr>
      <w:spacing w:before="120" w:after="120"/>
    </w:pPr>
  </w:style>
  <w:style w:type="paragraph" w:customStyle="1" w:styleId="AuthorBio">
    <w:name w:val="AuthorBio"/>
    <w:rsid w:val="00DC4FF6"/>
    <w:pPr>
      <w:spacing w:before="240" w:after="240"/>
      <w:ind w:firstLine="720"/>
    </w:pPr>
    <w:rPr>
      <w:rFonts w:ascii="Arial" w:hAnsi="Arial"/>
    </w:rPr>
  </w:style>
  <w:style w:type="paragraph" w:styleId="BalloonText">
    <w:name w:val="Balloon Text"/>
    <w:link w:val="BalloonTextChar"/>
    <w:semiHidden/>
    <w:rsid w:val="00DC4FF6"/>
    <w:rPr>
      <w:rFonts w:ascii="Tahoma" w:hAnsi="Tahoma" w:cs="Tahoma"/>
      <w:sz w:val="16"/>
      <w:szCs w:val="16"/>
    </w:rPr>
  </w:style>
  <w:style w:type="paragraph" w:styleId="Bibliography">
    <w:name w:val="Bibliography"/>
    <w:basedOn w:val="Normal"/>
    <w:next w:val="Normal"/>
    <w:semiHidden/>
    <w:rsid w:val="00DC4FF6"/>
    <w:pPr>
      <w:spacing w:after="200" w:line="276" w:lineRule="auto"/>
    </w:pPr>
    <w:rPr>
      <w:rFonts w:ascii="Calibri" w:eastAsia="Calibri" w:hAnsi="Calibri"/>
      <w:sz w:val="22"/>
      <w:szCs w:val="22"/>
    </w:rPr>
  </w:style>
  <w:style w:type="paragraph" w:customStyle="1" w:styleId="BibliographyEntry">
    <w:name w:val="BibliographyEntry"/>
    <w:rsid w:val="00DC4FF6"/>
    <w:pPr>
      <w:ind w:left="1440" w:hanging="720"/>
    </w:pPr>
    <w:rPr>
      <w:rFonts w:ascii="Arial" w:hAnsi="Arial" w:cs="Tahoma"/>
      <w:sz w:val="26"/>
      <w:szCs w:val="16"/>
    </w:rPr>
  </w:style>
  <w:style w:type="paragraph" w:customStyle="1" w:styleId="BibliographyHead">
    <w:name w:val="BibliographyHead"/>
    <w:next w:val="BibliographyEntry"/>
    <w:rsid w:val="00DC4FF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C4FF6"/>
    <w:rPr>
      <w:rFonts w:ascii="Arial" w:hAnsi="Arial"/>
      <w:b/>
      <w:smallCaps/>
      <w:sz w:val="60"/>
      <w:szCs w:val="60"/>
    </w:rPr>
  </w:style>
  <w:style w:type="character" w:customStyle="1" w:styleId="BoldItalic">
    <w:name w:val="BoldItalic"/>
    <w:rsid w:val="00DC4FF6"/>
    <w:rPr>
      <w:b/>
      <w:i/>
    </w:rPr>
  </w:style>
  <w:style w:type="character" w:styleId="BookTitle">
    <w:name w:val="Book Title"/>
    <w:qFormat/>
    <w:rsid w:val="00DC4FF6"/>
    <w:rPr>
      <w:b/>
      <w:bCs/>
      <w:smallCaps/>
      <w:spacing w:val="5"/>
    </w:rPr>
  </w:style>
  <w:style w:type="paragraph" w:customStyle="1" w:styleId="BookAuthor">
    <w:name w:val="BookAuthor"/>
    <w:basedOn w:val="Normal"/>
    <w:rsid w:val="00DC4FF6"/>
    <w:pPr>
      <w:spacing w:before="120" w:after="600"/>
      <w:ind w:left="720" w:firstLine="720"/>
      <w:contextualSpacing/>
      <w:jc w:val="center"/>
    </w:pPr>
    <w:rPr>
      <w:sz w:val="32"/>
      <w:szCs w:val="20"/>
    </w:rPr>
  </w:style>
  <w:style w:type="paragraph" w:customStyle="1" w:styleId="BookEdition">
    <w:name w:val="BookEdition"/>
    <w:qFormat/>
    <w:rsid w:val="00DC4FF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C4FF6"/>
    <w:pPr>
      <w:spacing w:before="480" w:after="480"/>
      <w:ind w:left="720" w:firstLine="720"/>
      <w:jc w:val="center"/>
    </w:pPr>
    <w:rPr>
      <w:rFonts w:ascii="Arial" w:hAnsi="Arial"/>
      <w:b/>
      <w:snapToGrid w:val="0"/>
      <w:sz w:val="52"/>
      <w:szCs w:val="20"/>
    </w:rPr>
  </w:style>
  <w:style w:type="paragraph" w:customStyle="1" w:styleId="BookReviewAuthor">
    <w:name w:val="BookReviewAuthor"/>
    <w:rsid w:val="00DC4FF6"/>
    <w:pPr>
      <w:ind w:left="4320"/>
    </w:pPr>
    <w:rPr>
      <w:snapToGrid w:val="0"/>
    </w:rPr>
  </w:style>
  <w:style w:type="paragraph" w:customStyle="1" w:styleId="BookReviewItem">
    <w:name w:val="BookReviewItem"/>
    <w:rsid w:val="00DC4FF6"/>
    <w:pPr>
      <w:spacing w:before="240" w:after="240"/>
      <w:ind w:left="3600" w:right="1440" w:hanging="720"/>
    </w:pPr>
    <w:rPr>
      <w:sz w:val="28"/>
    </w:rPr>
  </w:style>
  <w:style w:type="paragraph" w:customStyle="1" w:styleId="BookTitle0">
    <w:name w:val="BookTitle"/>
    <w:basedOn w:val="Normal"/>
    <w:next w:val="Normal"/>
    <w:rsid w:val="00DC4FF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C4FF6"/>
    <w:pPr>
      <w:pageBreakBefore w:val="0"/>
      <w:spacing w:before="480"/>
    </w:pPr>
    <w:rPr>
      <w:sz w:val="36"/>
    </w:rPr>
  </w:style>
  <w:style w:type="character" w:customStyle="1" w:styleId="Callout">
    <w:name w:val="Callout"/>
    <w:rsid w:val="00DC4FF6"/>
    <w:rPr>
      <w:bdr w:val="none" w:sz="0" w:space="0" w:color="auto"/>
      <w:shd w:val="clear" w:color="auto" w:fill="B2A1C7"/>
    </w:rPr>
  </w:style>
  <w:style w:type="paragraph" w:customStyle="1" w:styleId="ChapterSubtitle">
    <w:name w:val="ChapterSubtitle"/>
    <w:basedOn w:val="ChapterTitle"/>
    <w:next w:val="Para"/>
    <w:rsid w:val="00DC4FF6"/>
    <w:rPr>
      <w:sz w:val="44"/>
    </w:rPr>
  </w:style>
  <w:style w:type="paragraph" w:customStyle="1" w:styleId="ChapterAuthor">
    <w:name w:val="ChapterAuthor"/>
    <w:basedOn w:val="ChapterSubtitle"/>
    <w:next w:val="Normal"/>
    <w:rsid w:val="00DC4FF6"/>
    <w:pPr>
      <w:spacing w:after="120"/>
      <w:outlineLvl w:val="9"/>
    </w:pPr>
    <w:rPr>
      <w:i/>
      <w:sz w:val="36"/>
    </w:rPr>
  </w:style>
  <w:style w:type="paragraph" w:customStyle="1" w:styleId="ChapterAuthorAffiliation">
    <w:name w:val="ChapterAuthorAffiliation"/>
    <w:next w:val="Para"/>
    <w:rsid w:val="00DC4FF6"/>
    <w:pPr>
      <w:spacing w:after="120"/>
    </w:pPr>
    <w:rPr>
      <w:rFonts w:ascii="Arial" w:hAnsi="Arial"/>
      <w:i/>
      <w:smallCaps/>
      <w:snapToGrid w:val="0"/>
      <w:sz w:val="36"/>
    </w:rPr>
  </w:style>
  <w:style w:type="paragraph" w:customStyle="1" w:styleId="FootnoteEntry">
    <w:name w:val="FootnoteEntry"/>
    <w:rsid w:val="00DC4FF6"/>
    <w:pPr>
      <w:ind w:left="1440" w:hanging="720"/>
    </w:pPr>
    <w:rPr>
      <w:snapToGrid w:val="0"/>
    </w:rPr>
  </w:style>
  <w:style w:type="paragraph" w:customStyle="1" w:styleId="ChapterCredit">
    <w:name w:val="ChapterCredit"/>
    <w:basedOn w:val="FootnoteEntry"/>
    <w:next w:val="Para"/>
    <w:rsid w:val="00DC4FF6"/>
    <w:pPr>
      <w:spacing w:before="120" w:after="120"/>
      <w:ind w:left="0" w:firstLine="0"/>
    </w:pPr>
  </w:style>
  <w:style w:type="paragraph" w:customStyle="1" w:styleId="Objective">
    <w:name w:val="Objective"/>
    <w:rsid w:val="00DC4FF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C4FF6"/>
    <w:rPr>
      <w:i w:val="0"/>
    </w:rPr>
  </w:style>
  <w:style w:type="paragraph" w:customStyle="1" w:styleId="ChapterFeaturingList">
    <w:name w:val="ChapterFeaturingList"/>
    <w:basedOn w:val="ChapterObjective"/>
    <w:rsid w:val="00DC4FF6"/>
    <w:rPr>
      <w:b w:val="0"/>
      <w:sz w:val="26"/>
      <w:u w:val="none"/>
    </w:rPr>
  </w:style>
  <w:style w:type="paragraph" w:customStyle="1" w:styleId="ChapterFeaturingListSub">
    <w:name w:val="ChapterFeaturingListSub"/>
    <w:rsid w:val="00DC4FF6"/>
    <w:pPr>
      <w:spacing w:after="120"/>
      <w:ind w:left="2880"/>
      <w:contextualSpacing/>
    </w:pPr>
    <w:rPr>
      <w:rFonts w:ascii="Arial" w:hAnsi="Arial"/>
      <w:snapToGrid w:val="0"/>
      <w:sz w:val="26"/>
    </w:rPr>
  </w:style>
  <w:style w:type="paragraph" w:customStyle="1" w:styleId="ChapterFeaturingListSub2">
    <w:name w:val="ChapterFeaturingListSub2"/>
    <w:rsid w:val="00DC4FF6"/>
    <w:pPr>
      <w:spacing w:after="120"/>
      <w:ind w:left="3600"/>
    </w:pPr>
    <w:rPr>
      <w:rFonts w:ascii="Arial" w:hAnsi="Arial"/>
      <w:snapToGrid w:val="0"/>
      <w:sz w:val="26"/>
    </w:rPr>
  </w:style>
  <w:style w:type="paragraph" w:customStyle="1" w:styleId="ChapterIntroductionHead">
    <w:name w:val="ChapterIntroductionHead"/>
    <w:next w:val="Normal"/>
    <w:rsid w:val="00DC4FF6"/>
    <w:pPr>
      <w:ind w:left="1440"/>
      <w:outlineLvl w:val="0"/>
    </w:pPr>
    <w:rPr>
      <w:rFonts w:ascii="Arial" w:hAnsi="Arial"/>
      <w:b/>
      <w:snapToGrid w:val="0"/>
      <w:sz w:val="26"/>
    </w:rPr>
  </w:style>
  <w:style w:type="paragraph" w:customStyle="1" w:styleId="ChapterIntroductionPara">
    <w:name w:val="ChapterIntroductionPara"/>
    <w:next w:val="Para"/>
    <w:rsid w:val="00DC4FF6"/>
    <w:pPr>
      <w:ind w:left="1440"/>
    </w:pPr>
    <w:rPr>
      <w:rFonts w:ascii="Arial" w:hAnsi="Arial"/>
      <w:snapToGrid w:val="0"/>
      <w:sz w:val="26"/>
    </w:rPr>
  </w:style>
  <w:style w:type="paragraph" w:customStyle="1" w:styleId="ObjectiveTitle">
    <w:name w:val="ObjectiveTitle"/>
    <w:basedOn w:val="Objective"/>
    <w:next w:val="Objective"/>
    <w:rsid w:val="00DC4FF6"/>
    <w:pPr>
      <w:spacing w:before="240"/>
      <w:ind w:left="1800"/>
    </w:pPr>
    <w:rPr>
      <w:u w:val="none"/>
    </w:rPr>
  </w:style>
  <w:style w:type="paragraph" w:customStyle="1" w:styleId="ChapterObjectiveTitle">
    <w:name w:val="ChapterObjectiveTitle"/>
    <w:basedOn w:val="ObjectiveTitle"/>
    <w:next w:val="ChapterObjective"/>
    <w:rsid w:val="00DC4FF6"/>
    <w:pPr>
      <w:ind w:left="1440" w:firstLine="0"/>
    </w:pPr>
    <w:rPr>
      <w:i w:val="0"/>
    </w:rPr>
  </w:style>
  <w:style w:type="paragraph" w:customStyle="1" w:styleId="Subobjective">
    <w:name w:val="Subobjective"/>
    <w:basedOn w:val="Objective"/>
    <w:rsid w:val="00DC4FF6"/>
    <w:pPr>
      <w:keepNext/>
      <w:spacing w:before="180"/>
      <w:ind w:left="2880"/>
    </w:pPr>
  </w:style>
  <w:style w:type="paragraph" w:customStyle="1" w:styleId="ChapterSubobjective">
    <w:name w:val="ChapterSubobjective"/>
    <w:basedOn w:val="Subobjective"/>
    <w:rsid w:val="00DC4FF6"/>
    <w:pPr>
      <w:keepNext w:val="0"/>
    </w:pPr>
    <w:rPr>
      <w:i w:val="0"/>
    </w:rPr>
  </w:style>
  <w:style w:type="paragraph" w:customStyle="1" w:styleId="Code80">
    <w:name w:val="Code80"/>
    <w:rsid w:val="00DC4FF6"/>
    <w:pPr>
      <w:spacing w:before="120" w:after="120"/>
      <w:contextualSpacing/>
    </w:pPr>
    <w:rPr>
      <w:rFonts w:ascii="Courier New" w:hAnsi="Courier New"/>
      <w:noProof/>
      <w:snapToGrid w:val="0"/>
      <w:sz w:val="16"/>
    </w:rPr>
  </w:style>
  <w:style w:type="paragraph" w:customStyle="1" w:styleId="Code80Sub">
    <w:name w:val="Code80Sub"/>
    <w:rsid w:val="00DC4FF6"/>
    <w:pPr>
      <w:ind w:left="1440"/>
    </w:pPr>
    <w:rPr>
      <w:rFonts w:ascii="Courier New" w:hAnsi="Courier New"/>
      <w:noProof/>
      <w:snapToGrid w:val="0"/>
      <w:sz w:val="16"/>
      <w:lang w:val="de-DE"/>
    </w:rPr>
  </w:style>
  <w:style w:type="character" w:customStyle="1" w:styleId="CodeColorBlue">
    <w:name w:val="CodeColorBlue"/>
    <w:rsid w:val="00DC4FF6"/>
    <w:rPr>
      <w:rFonts w:cs="Arial"/>
      <w:color w:val="0000FF"/>
    </w:rPr>
  </w:style>
  <w:style w:type="character" w:customStyle="1" w:styleId="CodeColorBlue2">
    <w:name w:val="CodeColorBlue2"/>
    <w:rsid w:val="00DC4FF6"/>
    <w:rPr>
      <w:rFonts w:cs="Arial"/>
      <w:color w:val="0000A5"/>
    </w:rPr>
  </w:style>
  <w:style w:type="character" w:customStyle="1" w:styleId="CodeColorBlue3">
    <w:name w:val="CodeColorBlue3"/>
    <w:rsid w:val="00DC4FF6"/>
    <w:rPr>
      <w:rFonts w:cs="Arial"/>
      <w:color w:val="6464B9"/>
    </w:rPr>
  </w:style>
  <w:style w:type="character" w:customStyle="1" w:styleId="CodeColorBluegreen">
    <w:name w:val="CodeColorBluegreen"/>
    <w:rsid w:val="00DC4FF6"/>
    <w:rPr>
      <w:rFonts w:cs="Arial"/>
      <w:color w:val="2B91AF"/>
    </w:rPr>
  </w:style>
  <w:style w:type="character" w:customStyle="1" w:styleId="CodeColorBrown">
    <w:name w:val="CodeColorBrown"/>
    <w:rsid w:val="00DC4FF6"/>
    <w:rPr>
      <w:rFonts w:cs="Arial"/>
      <w:color w:val="A31515"/>
    </w:rPr>
  </w:style>
  <w:style w:type="character" w:customStyle="1" w:styleId="CodeColorDkBlue">
    <w:name w:val="CodeColorDkBlue"/>
    <w:rsid w:val="00DC4FF6"/>
    <w:rPr>
      <w:rFonts w:cs="Times New Roman"/>
      <w:color w:val="000080"/>
      <w:szCs w:val="22"/>
    </w:rPr>
  </w:style>
  <w:style w:type="character" w:customStyle="1" w:styleId="CodeColorGreen">
    <w:name w:val="CodeColorGreen"/>
    <w:rsid w:val="00DC4FF6"/>
    <w:rPr>
      <w:rFonts w:cs="Arial"/>
      <w:color w:val="008000"/>
    </w:rPr>
  </w:style>
  <w:style w:type="character" w:customStyle="1" w:styleId="CodeColorGreen2">
    <w:name w:val="CodeColorGreen2"/>
    <w:rsid w:val="00DC4FF6"/>
    <w:rPr>
      <w:rFonts w:cs="Arial"/>
      <w:color w:val="629755"/>
    </w:rPr>
  </w:style>
  <w:style w:type="character" w:customStyle="1" w:styleId="CodeColorGrey30">
    <w:name w:val="CodeColorGrey30"/>
    <w:rsid w:val="00DC4FF6"/>
    <w:rPr>
      <w:rFonts w:cs="Arial"/>
      <w:color w:val="808080"/>
    </w:rPr>
  </w:style>
  <w:style w:type="character" w:customStyle="1" w:styleId="CodeColorGrey55">
    <w:name w:val="CodeColorGrey55"/>
    <w:rsid w:val="00DC4FF6"/>
    <w:rPr>
      <w:rFonts w:cs="Arial"/>
      <w:color w:val="C0C0C0"/>
    </w:rPr>
  </w:style>
  <w:style w:type="character" w:customStyle="1" w:styleId="CodeColorGrey80">
    <w:name w:val="CodeColorGrey80"/>
    <w:rsid w:val="00DC4FF6"/>
    <w:rPr>
      <w:rFonts w:cs="Arial"/>
      <w:color w:val="555555"/>
    </w:rPr>
  </w:style>
  <w:style w:type="character" w:customStyle="1" w:styleId="CodeColorHotPink">
    <w:name w:val="CodeColorHotPink"/>
    <w:rsid w:val="00DC4FF6"/>
    <w:rPr>
      <w:rFonts w:cs="Times New Roman"/>
      <w:color w:val="DF36FA"/>
      <w:szCs w:val="18"/>
    </w:rPr>
  </w:style>
  <w:style w:type="character" w:customStyle="1" w:styleId="CodeColorMagenta">
    <w:name w:val="CodeColorMagenta"/>
    <w:rsid w:val="00DC4FF6"/>
    <w:rPr>
      <w:rFonts w:cs="Arial"/>
      <w:color w:val="A31515"/>
    </w:rPr>
  </w:style>
  <w:style w:type="character" w:customStyle="1" w:styleId="CodeColorOrange">
    <w:name w:val="CodeColorOrange"/>
    <w:rsid w:val="00DC4FF6"/>
    <w:rPr>
      <w:rFonts w:cs="Arial"/>
      <w:color w:val="B96464"/>
    </w:rPr>
  </w:style>
  <w:style w:type="character" w:customStyle="1" w:styleId="CodeColorPeach">
    <w:name w:val="CodeColorPeach"/>
    <w:rsid w:val="00DC4FF6"/>
    <w:rPr>
      <w:rFonts w:cs="Arial"/>
      <w:color w:val="FFDBA3"/>
    </w:rPr>
  </w:style>
  <w:style w:type="character" w:customStyle="1" w:styleId="CodeColorPurple">
    <w:name w:val="CodeColorPurple"/>
    <w:rsid w:val="00DC4FF6"/>
    <w:rPr>
      <w:rFonts w:cs="Arial"/>
      <w:color w:val="951795"/>
    </w:rPr>
  </w:style>
  <w:style w:type="character" w:customStyle="1" w:styleId="CodeColorPurple2">
    <w:name w:val="CodeColorPurple2"/>
    <w:rsid w:val="00DC4FF6"/>
    <w:rPr>
      <w:rFonts w:cs="Arial"/>
      <w:color w:val="800080"/>
    </w:rPr>
  </w:style>
  <w:style w:type="character" w:customStyle="1" w:styleId="CodeColorRed">
    <w:name w:val="CodeColorRed"/>
    <w:rsid w:val="00DC4FF6"/>
    <w:rPr>
      <w:rFonts w:cs="Arial"/>
      <w:color w:val="FF0000"/>
    </w:rPr>
  </w:style>
  <w:style w:type="character" w:customStyle="1" w:styleId="CodeColorRed2">
    <w:name w:val="CodeColorRed2"/>
    <w:rsid w:val="00DC4FF6"/>
    <w:rPr>
      <w:rFonts w:cs="Arial"/>
      <w:color w:val="800000"/>
    </w:rPr>
  </w:style>
  <w:style w:type="character" w:customStyle="1" w:styleId="CodeColorRed3">
    <w:name w:val="CodeColorRed3"/>
    <w:rsid w:val="00DC4FF6"/>
    <w:rPr>
      <w:rFonts w:cs="Arial"/>
      <w:color w:val="A31515"/>
    </w:rPr>
  </w:style>
  <w:style w:type="character" w:customStyle="1" w:styleId="CodeColorTealBlue">
    <w:name w:val="CodeColorTealBlue"/>
    <w:rsid w:val="00DC4FF6"/>
    <w:rPr>
      <w:rFonts w:cs="Times New Roman"/>
      <w:color w:val="008080"/>
      <w:szCs w:val="22"/>
    </w:rPr>
  </w:style>
  <w:style w:type="character" w:customStyle="1" w:styleId="CodeColorWhite">
    <w:name w:val="CodeColorWhite"/>
    <w:rsid w:val="00DC4FF6"/>
    <w:rPr>
      <w:rFonts w:cs="Arial"/>
      <w:color w:val="FFFFFF"/>
      <w:bdr w:val="none" w:sz="0" w:space="0" w:color="auto"/>
    </w:rPr>
  </w:style>
  <w:style w:type="paragraph" w:customStyle="1" w:styleId="CodeHead">
    <w:name w:val="CodeHead"/>
    <w:next w:val="Normal"/>
    <w:rsid w:val="00DC4FF6"/>
    <w:pPr>
      <w:spacing w:before="120" w:after="120"/>
    </w:pPr>
    <w:rPr>
      <w:rFonts w:ascii="Arial" w:hAnsi="Arial"/>
      <w:b/>
      <w:snapToGrid w:val="0"/>
      <w:sz w:val="22"/>
    </w:rPr>
  </w:style>
  <w:style w:type="character" w:customStyle="1" w:styleId="CodeHighlight">
    <w:name w:val="CodeHighlight"/>
    <w:rsid w:val="00DC4FF6"/>
    <w:rPr>
      <w:b/>
      <w:color w:val="7F7F7F"/>
      <w:kern w:val="0"/>
      <w:position w:val="0"/>
      <w:u w:val="none"/>
      <w:bdr w:val="none" w:sz="0" w:space="0" w:color="auto"/>
      <w:shd w:val="clear" w:color="auto" w:fill="auto"/>
    </w:rPr>
  </w:style>
  <w:style w:type="paragraph" w:customStyle="1" w:styleId="CodeLabel">
    <w:name w:val="CodeLabel"/>
    <w:qFormat/>
    <w:rsid w:val="00DC4FF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C4FF6"/>
    <w:pPr>
      <w:widowControl w:val="0"/>
      <w:spacing w:before="120" w:after="120"/>
      <w:contextualSpacing/>
    </w:pPr>
    <w:rPr>
      <w:rFonts w:ascii="Courier New" w:hAnsi="Courier New"/>
      <w:noProof/>
      <w:snapToGrid w:val="0"/>
      <w:sz w:val="18"/>
    </w:rPr>
  </w:style>
  <w:style w:type="paragraph" w:customStyle="1" w:styleId="CodeListing80">
    <w:name w:val="CodeListing80"/>
    <w:rsid w:val="00DC4FF6"/>
    <w:rPr>
      <w:rFonts w:ascii="Courier New" w:hAnsi="Courier New"/>
      <w:noProof/>
      <w:snapToGrid w:val="0"/>
      <w:sz w:val="16"/>
    </w:rPr>
  </w:style>
  <w:style w:type="paragraph" w:customStyle="1" w:styleId="CodeNote">
    <w:name w:val="CodeNote"/>
    <w:qFormat/>
    <w:rsid w:val="00DC4FF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C4FF6"/>
    <w:pPr>
      <w:shd w:val="clear" w:color="auto" w:fill="D9D9D9"/>
    </w:pPr>
    <w:rPr>
      <w:rFonts w:ascii="Courier New" w:hAnsi="Courier New"/>
      <w:noProof/>
      <w:snapToGrid w:val="0"/>
      <w:sz w:val="18"/>
    </w:rPr>
  </w:style>
  <w:style w:type="paragraph" w:customStyle="1" w:styleId="CodeScreen80">
    <w:name w:val="CodeScreen80"/>
    <w:qFormat/>
    <w:rsid w:val="00DC4FF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C4FF6"/>
    <w:pPr>
      <w:ind w:left="720"/>
    </w:pPr>
  </w:style>
  <w:style w:type="paragraph" w:customStyle="1" w:styleId="CodeSnippet">
    <w:name w:val="CodeSnippet"/>
    <w:link w:val="CodeSnippetChar"/>
    <w:rsid w:val="00DC4FF6"/>
    <w:pPr>
      <w:spacing w:before="120" w:after="120"/>
      <w:contextualSpacing/>
    </w:pPr>
    <w:rPr>
      <w:rFonts w:ascii="Courier New" w:hAnsi="Courier New"/>
      <w:noProof/>
      <w:snapToGrid w:val="0"/>
      <w:sz w:val="18"/>
    </w:rPr>
  </w:style>
  <w:style w:type="paragraph" w:customStyle="1" w:styleId="CodeSnippetSub">
    <w:name w:val="CodeSnippetSub"/>
    <w:rsid w:val="00DC4FF6"/>
    <w:pPr>
      <w:ind w:left="720"/>
    </w:pPr>
    <w:rPr>
      <w:rFonts w:ascii="Courier New" w:hAnsi="Courier New"/>
      <w:noProof/>
      <w:snapToGrid w:val="0"/>
      <w:sz w:val="18"/>
    </w:rPr>
  </w:style>
  <w:style w:type="paragraph" w:customStyle="1" w:styleId="H5">
    <w:name w:val="H5"/>
    <w:next w:val="Para"/>
    <w:rsid w:val="00DC4FF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C4FF6"/>
    <w:pPr>
      <w:pBdr>
        <w:top w:val="single" w:sz="4" w:space="4" w:color="auto"/>
      </w:pBdr>
      <w:outlineLvl w:val="6"/>
    </w:pPr>
    <w:rPr>
      <w:i/>
      <w:noProof/>
    </w:rPr>
  </w:style>
  <w:style w:type="paragraph" w:customStyle="1" w:styleId="ContentsAbstract">
    <w:name w:val="ContentsAbstract"/>
    <w:qFormat/>
    <w:rsid w:val="00DC4FF6"/>
    <w:pPr>
      <w:spacing w:before="120" w:after="120"/>
      <w:ind w:left="1008"/>
      <w:contextualSpacing/>
    </w:pPr>
    <w:rPr>
      <w:rFonts w:ascii="Arial" w:hAnsi="Arial"/>
      <w:snapToGrid w:val="0"/>
      <w:sz w:val="18"/>
    </w:rPr>
  </w:style>
  <w:style w:type="paragraph" w:customStyle="1" w:styleId="ContentsPartTitle">
    <w:name w:val="ContentsPartTitle"/>
    <w:next w:val="Normal"/>
    <w:rsid w:val="00DC4FF6"/>
    <w:rPr>
      <w:b/>
      <w:sz w:val="28"/>
    </w:rPr>
  </w:style>
  <w:style w:type="paragraph" w:customStyle="1" w:styleId="ContentsChapterTitle">
    <w:name w:val="ContentsChapterTitle"/>
    <w:basedOn w:val="ContentsPartTitle"/>
    <w:next w:val="Normal"/>
    <w:rsid w:val="00DC4FF6"/>
    <w:pPr>
      <w:ind w:left="288"/>
    </w:pPr>
    <w:rPr>
      <w:sz w:val="26"/>
    </w:rPr>
  </w:style>
  <w:style w:type="paragraph" w:customStyle="1" w:styleId="ContentsH1">
    <w:name w:val="ContentsH1"/>
    <w:basedOn w:val="ContentsPartTitle"/>
    <w:rsid w:val="00DC4FF6"/>
    <w:pPr>
      <w:ind w:left="576"/>
    </w:pPr>
    <w:rPr>
      <w:b w:val="0"/>
      <w:sz w:val="24"/>
    </w:rPr>
  </w:style>
  <w:style w:type="paragraph" w:customStyle="1" w:styleId="ContentsH2">
    <w:name w:val="ContentsH2"/>
    <w:basedOn w:val="ContentsPartTitle"/>
    <w:rsid w:val="00DC4FF6"/>
    <w:pPr>
      <w:ind w:left="864"/>
    </w:pPr>
    <w:rPr>
      <w:b w:val="0"/>
      <w:sz w:val="22"/>
    </w:rPr>
  </w:style>
  <w:style w:type="paragraph" w:customStyle="1" w:styleId="ContentsH3">
    <w:name w:val="ContentsH3"/>
    <w:qFormat/>
    <w:rsid w:val="00DC4FF6"/>
    <w:pPr>
      <w:ind w:left="1440"/>
    </w:pPr>
    <w:rPr>
      <w:snapToGrid w:val="0"/>
      <w:color w:val="000000"/>
      <w:sz w:val="22"/>
      <w:szCs w:val="60"/>
    </w:rPr>
  </w:style>
  <w:style w:type="paragraph" w:customStyle="1" w:styleId="Copyright">
    <w:name w:val="Copyright"/>
    <w:rsid w:val="00DC4FF6"/>
    <w:pPr>
      <w:widowControl w:val="0"/>
      <w:spacing w:before="280"/>
      <w:ind w:left="720"/>
    </w:pPr>
    <w:rPr>
      <w:snapToGrid w:val="0"/>
      <w:color w:val="000000"/>
      <w:sz w:val="26"/>
    </w:rPr>
  </w:style>
  <w:style w:type="paragraph" w:customStyle="1" w:styleId="CrossRefPara">
    <w:name w:val="CrossRefPara"/>
    <w:next w:val="Para"/>
    <w:rsid w:val="00DC4FF6"/>
    <w:pPr>
      <w:ind w:left="1440" w:right="1440"/>
    </w:pPr>
    <w:rPr>
      <w:rFonts w:ascii="Arial" w:hAnsi="Arial" w:cs="AGaramond Bold"/>
      <w:color w:val="000000"/>
      <w:sz w:val="18"/>
      <w:szCs w:val="17"/>
    </w:rPr>
  </w:style>
  <w:style w:type="character" w:customStyle="1" w:styleId="CrossRefTerm">
    <w:name w:val="CrossRefTerm"/>
    <w:rsid w:val="00DC4FF6"/>
    <w:rPr>
      <w:i/>
    </w:rPr>
  </w:style>
  <w:style w:type="paragraph" w:customStyle="1" w:styleId="CustomChapterOpener">
    <w:name w:val="CustomChapterOpener"/>
    <w:basedOn w:val="Normal"/>
    <w:next w:val="Para"/>
    <w:rsid w:val="00DC4FF6"/>
    <w:pPr>
      <w:spacing w:after="120"/>
      <w:ind w:left="720" w:firstLine="720"/>
    </w:pPr>
    <w:rPr>
      <w:snapToGrid w:val="0"/>
      <w:sz w:val="26"/>
      <w:szCs w:val="20"/>
    </w:rPr>
  </w:style>
  <w:style w:type="character" w:customStyle="1" w:styleId="CustomCharStyle">
    <w:name w:val="CustomCharStyle"/>
    <w:rsid w:val="00DC4FF6"/>
    <w:rPr>
      <w:b/>
      <w:i/>
    </w:rPr>
  </w:style>
  <w:style w:type="paragraph" w:customStyle="1" w:styleId="ParaContinued">
    <w:name w:val="ParaContinued"/>
    <w:basedOn w:val="Normal"/>
    <w:next w:val="Para"/>
    <w:rsid w:val="00DC4FF6"/>
    <w:pPr>
      <w:spacing w:after="120"/>
      <w:ind w:left="720"/>
    </w:pPr>
    <w:rPr>
      <w:snapToGrid w:val="0"/>
      <w:sz w:val="26"/>
      <w:szCs w:val="20"/>
    </w:rPr>
  </w:style>
  <w:style w:type="paragraph" w:customStyle="1" w:styleId="CustomHead">
    <w:name w:val="CustomHead"/>
    <w:basedOn w:val="ParaContinued"/>
    <w:next w:val="Normal"/>
    <w:rsid w:val="00DC4FF6"/>
    <w:rPr>
      <w:b/>
    </w:rPr>
  </w:style>
  <w:style w:type="paragraph" w:customStyle="1" w:styleId="CustomList">
    <w:name w:val="CustomList"/>
    <w:basedOn w:val="Normal"/>
    <w:rsid w:val="00DC4FF6"/>
    <w:pPr>
      <w:widowControl w:val="0"/>
      <w:spacing w:before="120" w:after="120"/>
      <w:ind w:left="1440"/>
    </w:pPr>
    <w:rPr>
      <w:snapToGrid w:val="0"/>
      <w:szCs w:val="20"/>
    </w:rPr>
  </w:style>
  <w:style w:type="paragraph" w:customStyle="1" w:styleId="CustomStyle1">
    <w:name w:val="CustomStyle1"/>
    <w:basedOn w:val="Normal"/>
    <w:rsid w:val="00DC4FF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C4FF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C4FF6"/>
    <w:rPr>
      <w:i/>
    </w:rPr>
  </w:style>
  <w:style w:type="paragraph" w:customStyle="1" w:styleId="Dialog">
    <w:name w:val="Dialog"/>
    <w:rsid w:val="00DC4FF6"/>
    <w:pPr>
      <w:spacing w:before="120" w:after="120"/>
      <w:ind w:left="1440" w:hanging="720"/>
      <w:contextualSpacing/>
    </w:pPr>
    <w:rPr>
      <w:snapToGrid w:val="0"/>
      <w:sz w:val="26"/>
      <w:szCs w:val="26"/>
    </w:rPr>
  </w:style>
  <w:style w:type="paragraph" w:customStyle="1" w:styleId="Directive">
    <w:name w:val="Directive"/>
    <w:next w:val="Normal"/>
    <w:rsid w:val="00DC4FF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C4FF6"/>
  </w:style>
  <w:style w:type="paragraph" w:customStyle="1" w:styleId="DOI">
    <w:name w:val="DOI"/>
    <w:rsid w:val="00DC4FF6"/>
    <w:rPr>
      <w:rFonts w:ascii="Courier New" w:hAnsi="Courier New"/>
      <w:snapToGrid w:val="0"/>
    </w:rPr>
  </w:style>
  <w:style w:type="character" w:styleId="Emphasis">
    <w:name w:val="Emphasis"/>
    <w:qFormat/>
    <w:rsid w:val="00DC4FF6"/>
    <w:rPr>
      <w:i/>
      <w:iCs/>
    </w:rPr>
  </w:style>
  <w:style w:type="paragraph" w:customStyle="1" w:styleId="EndnoteEntry">
    <w:name w:val="EndnoteEntry"/>
    <w:rsid w:val="00DC4FF6"/>
    <w:pPr>
      <w:spacing w:after="120"/>
      <w:ind w:left="720" w:hanging="720"/>
    </w:pPr>
    <w:rPr>
      <w:sz w:val="24"/>
    </w:rPr>
  </w:style>
  <w:style w:type="paragraph" w:customStyle="1" w:styleId="EndnotesHead">
    <w:name w:val="EndnotesHead"/>
    <w:basedOn w:val="BibliographyHead"/>
    <w:next w:val="EndnoteEntry"/>
    <w:rsid w:val="00DC4FF6"/>
  </w:style>
  <w:style w:type="paragraph" w:customStyle="1" w:styleId="EndnoteTitle">
    <w:name w:val="EndnoteTitle"/>
    <w:next w:val="EndnoteEntry"/>
    <w:rsid w:val="00DC4FF6"/>
    <w:pPr>
      <w:spacing w:after="120"/>
    </w:pPr>
    <w:rPr>
      <w:rFonts w:ascii="Arial" w:hAnsi="Arial"/>
      <w:b/>
      <w:smallCaps/>
      <w:snapToGrid w:val="0"/>
      <w:color w:val="000000"/>
      <w:sz w:val="60"/>
      <w:szCs w:val="60"/>
    </w:rPr>
  </w:style>
  <w:style w:type="paragraph" w:customStyle="1" w:styleId="Epigraph">
    <w:name w:val="Epigraph"/>
    <w:next w:val="Normal"/>
    <w:rsid w:val="00DC4FF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C4FF6"/>
    <w:pPr>
      <w:contextualSpacing/>
    </w:pPr>
    <w:rPr>
      <w:sz w:val="24"/>
    </w:rPr>
  </w:style>
  <w:style w:type="paragraph" w:customStyle="1" w:styleId="Equation">
    <w:name w:val="Equation"/>
    <w:rsid w:val="00DC4FF6"/>
    <w:pPr>
      <w:spacing w:before="120" w:after="120"/>
      <w:ind w:left="1440"/>
    </w:pPr>
    <w:rPr>
      <w:snapToGrid w:val="0"/>
      <w:sz w:val="26"/>
    </w:rPr>
  </w:style>
  <w:style w:type="paragraph" w:customStyle="1" w:styleId="EquationNumbered">
    <w:name w:val="EquationNumbered"/>
    <w:rsid w:val="00DC4FF6"/>
    <w:pPr>
      <w:spacing w:before="120" w:after="120"/>
      <w:ind w:left="1440"/>
    </w:pPr>
    <w:rPr>
      <w:snapToGrid w:val="0"/>
      <w:sz w:val="26"/>
    </w:rPr>
  </w:style>
  <w:style w:type="paragraph" w:customStyle="1" w:styleId="ExercisesHead">
    <w:name w:val="ExercisesHead"/>
    <w:basedOn w:val="Normal"/>
    <w:next w:val="Para"/>
    <w:rsid w:val="00DC4FF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DC4FF6"/>
    <w:pPr>
      <w:ind w:left="2160" w:firstLine="0"/>
    </w:pPr>
  </w:style>
  <w:style w:type="paragraph" w:customStyle="1" w:styleId="ExtractAttribution">
    <w:name w:val="ExtractAttribution"/>
    <w:next w:val="Para"/>
    <w:rsid w:val="00DC4FF6"/>
    <w:pPr>
      <w:spacing w:after="120"/>
      <w:ind w:left="3240"/>
    </w:pPr>
    <w:rPr>
      <w:b/>
      <w:sz w:val="24"/>
    </w:rPr>
  </w:style>
  <w:style w:type="paragraph" w:customStyle="1" w:styleId="ExtractPara">
    <w:name w:val="ExtractPara"/>
    <w:rsid w:val="00DC4FF6"/>
    <w:pPr>
      <w:spacing w:before="120" w:after="60"/>
      <w:ind w:left="2160" w:right="720"/>
    </w:pPr>
    <w:rPr>
      <w:snapToGrid w:val="0"/>
      <w:sz w:val="24"/>
    </w:rPr>
  </w:style>
  <w:style w:type="paragraph" w:customStyle="1" w:styleId="ExtractContinued">
    <w:name w:val="ExtractContinued"/>
    <w:basedOn w:val="ExtractPara"/>
    <w:qFormat/>
    <w:rsid w:val="00DC4FF6"/>
    <w:pPr>
      <w:spacing w:before="0"/>
      <w:ind w:firstLine="720"/>
    </w:pPr>
  </w:style>
  <w:style w:type="paragraph" w:customStyle="1" w:styleId="ExtractListBulleted">
    <w:name w:val="ExtractListBulleted"/>
    <w:rsid w:val="00DC4FF6"/>
    <w:pPr>
      <w:numPr>
        <w:numId w:val="14"/>
      </w:numPr>
      <w:spacing w:before="120" w:after="120"/>
      <w:ind w:right="864"/>
      <w:contextualSpacing/>
    </w:pPr>
    <w:rPr>
      <w:snapToGrid w:val="0"/>
      <w:sz w:val="24"/>
      <w:szCs w:val="26"/>
    </w:rPr>
  </w:style>
  <w:style w:type="paragraph" w:customStyle="1" w:styleId="ExtractListNumbered">
    <w:name w:val="ExtractListNumbered"/>
    <w:rsid w:val="00DC4FF6"/>
    <w:pPr>
      <w:spacing w:before="120" w:after="120"/>
      <w:ind w:left="2794" w:right="864" w:hanging="274"/>
      <w:contextualSpacing/>
    </w:pPr>
    <w:rPr>
      <w:snapToGrid w:val="0"/>
      <w:sz w:val="24"/>
      <w:szCs w:val="26"/>
    </w:rPr>
  </w:style>
  <w:style w:type="paragraph" w:customStyle="1" w:styleId="FeatureCode80">
    <w:name w:val="FeatureCode80"/>
    <w:rsid w:val="00DC4FF6"/>
    <w:pPr>
      <w:pBdr>
        <w:left w:val="single" w:sz="36" w:space="17" w:color="C0C0C0"/>
      </w:pBdr>
      <w:ind w:left="216"/>
    </w:pPr>
    <w:rPr>
      <w:rFonts w:ascii="Courier New" w:hAnsi="Courier New"/>
      <w:noProof/>
      <w:sz w:val="16"/>
    </w:rPr>
  </w:style>
  <w:style w:type="paragraph" w:customStyle="1" w:styleId="FeatureCode80Sub">
    <w:name w:val="FeatureCode80Sub"/>
    <w:rsid w:val="00DC4FF6"/>
    <w:pPr>
      <w:pBdr>
        <w:left w:val="single" w:sz="36" w:space="30" w:color="C0C0C0"/>
      </w:pBdr>
      <w:ind w:left="475"/>
    </w:pPr>
    <w:rPr>
      <w:rFonts w:ascii="Courier New" w:hAnsi="Courier New"/>
      <w:noProof/>
      <w:sz w:val="16"/>
    </w:rPr>
  </w:style>
  <w:style w:type="paragraph" w:customStyle="1" w:styleId="FeatureCodeScreen">
    <w:name w:val="FeatureCodeScreen"/>
    <w:rsid w:val="00DC4FF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C4FF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C4FF6"/>
    <w:pPr>
      <w:shd w:val="pct25" w:color="auto" w:fill="auto"/>
    </w:pPr>
  </w:style>
  <w:style w:type="paragraph" w:customStyle="1" w:styleId="FeatureCodeSnippet">
    <w:name w:val="FeatureCodeSnippet"/>
    <w:rsid w:val="00DC4FF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C4FF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C4FF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C4FF6"/>
    <w:pPr>
      <w:pBdr>
        <w:left w:val="single" w:sz="36" w:space="24" w:color="C0C0C0"/>
      </w:pBdr>
      <w:ind w:left="360"/>
    </w:pPr>
    <w:rPr>
      <w:snapToGrid w:val="0"/>
      <w:sz w:val="16"/>
    </w:rPr>
  </w:style>
  <w:style w:type="paragraph" w:customStyle="1" w:styleId="FeatureFigureSource">
    <w:name w:val="FeatureFigureSource"/>
    <w:rsid w:val="00DC4FF6"/>
    <w:pPr>
      <w:pBdr>
        <w:left w:val="single" w:sz="36" w:space="6" w:color="BFBFBF"/>
      </w:pBdr>
      <w:spacing w:after="240"/>
      <w:contextualSpacing/>
    </w:pPr>
    <w:rPr>
      <w:snapToGrid w:val="0"/>
    </w:rPr>
  </w:style>
  <w:style w:type="paragraph" w:customStyle="1" w:styleId="FeatureSource">
    <w:name w:val="FeatureSource"/>
    <w:next w:val="Para"/>
    <w:rsid w:val="00DC4FF6"/>
    <w:pPr>
      <w:pBdr>
        <w:left w:val="single" w:sz="36" w:space="6" w:color="C0C0C0"/>
      </w:pBdr>
      <w:spacing w:after="240"/>
    </w:pPr>
    <w:rPr>
      <w:rFonts w:ascii="Arial" w:hAnsi="Arial"/>
      <w:u w:val="single"/>
    </w:rPr>
  </w:style>
  <w:style w:type="paragraph" w:customStyle="1" w:styleId="FeatureFootnote">
    <w:name w:val="FeatureFootnote"/>
    <w:basedOn w:val="FeatureSource"/>
    <w:rsid w:val="00DC4FF6"/>
    <w:pPr>
      <w:spacing w:before="120" w:after="120"/>
      <w:ind w:left="720" w:hanging="720"/>
      <w:contextualSpacing/>
    </w:pPr>
    <w:rPr>
      <w:sz w:val="22"/>
      <w:u w:val="none"/>
    </w:rPr>
  </w:style>
  <w:style w:type="paragraph" w:customStyle="1" w:styleId="FeatureH1">
    <w:name w:val="FeatureH1"/>
    <w:next w:val="Normal"/>
    <w:rsid w:val="00DC4FF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C4FF6"/>
    <w:pPr>
      <w:contextualSpacing w:val="0"/>
    </w:pPr>
    <w:rPr>
      <w:rFonts w:ascii="Times New Roman" w:hAnsi="Times New Roman"/>
    </w:rPr>
  </w:style>
  <w:style w:type="paragraph" w:customStyle="1" w:styleId="FeatureH2">
    <w:name w:val="FeatureH2"/>
    <w:next w:val="Normal"/>
    <w:rsid w:val="00DC4FF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C4FF6"/>
    <w:pPr>
      <w:spacing w:before="120"/>
    </w:pPr>
    <w:rPr>
      <w:u w:val="single"/>
    </w:rPr>
  </w:style>
  <w:style w:type="paragraph" w:customStyle="1" w:styleId="FeatureH3">
    <w:name w:val="FeatureH3"/>
    <w:next w:val="Normal"/>
    <w:rsid w:val="00DC4FF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C4FF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C4FF6"/>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C4FF6"/>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C4FF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C4FF6"/>
    <w:pPr>
      <w:pBdr>
        <w:left w:val="single" w:sz="36" w:space="6" w:color="C0C0C0"/>
      </w:pBdr>
    </w:pPr>
    <w:rPr>
      <w:rFonts w:ascii="Arial" w:hAnsi="Arial"/>
      <w:b/>
      <w:snapToGrid w:val="0"/>
      <w:sz w:val="26"/>
    </w:rPr>
  </w:style>
  <w:style w:type="paragraph" w:customStyle="1" w:styleId="FeatureListNumbered">
    <w:name w:val="FeatureListNumbered"/>
    <w:rsid w:val="00DC4FF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C4FF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C4FF6"/>
    <w:pPr>
      <w:pBdr>
        <w:left w:val="single" w:sz="36" w:space="20" w:color="C0C0C0"/>
      </w:pBdr>
      <w:ind w:left="274" w:firstLine="432"/>
    </w:pPr>
    <w:rPr>
      <w:rFonts w:ascii="Arial" w:hAnsi="Arial"/>
      <w:snapToGrid w:val="0"/>
      <w:sz w:val="26"/>
    </w:rPr>
  </w:style>
  <w:style w:type="paragraph" w:customStyle="1" w:styleId="FeatureListParaSub">
    <w:name w:val="FeatureListParaSub"/>
    <w:rsid w:val="00DC4FF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C4FF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C4FF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DC4FF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C4FF6"/>
    <w:pPr>
      <w:pBdr>
        <w:left w:val="single" w:sz="36" w:space="6" w:color="C0C0C0"/>
      </w:pBdr>
      <w:spacing w:after="120"/>
    </w:pPr>
    <w:rPr>
      <w:rFonts w:ascii="Arial" w:hAnsi="Arial"/>
      <w:sz w:val="26"/>
    </w:rPr>
  </w:style>
  <w:style w:type="paragraph" w:customStyle="1" w:styleId="FeatureRecipeProcedure">
    <w:name w:val="FeatureRecipeProcedure"/>
    <w:rsid w:val="00DC4FF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C4FF6"/>
    <w:pPr>
      <w:ind w:left="720" w:hanging="288"/>
    </w:pPr>
  </w:style>
  <w:style w:type="paragraph" w:customStyle="1" w:styleId="FeatureRecipeTitle">
    <w:name w:val="FeatureRecipeTitle"/>
    <w:rsid w:val="00DC4FF6"/>
    <w:pPr>
      <w:pBdr>
        <w:left w:val="single" w:sz="36" w:space="6" w:color="C0C0C0"/>
      </w:pBdr>
    </w:pPr>
    <w:rPr>
      <w:rFonts w:ascii="Arial" w:hAnsi="Arial"/>
      <w:b/>
      <w:u w:val="single"/>
    </w:rPr>
  </w:style>
  <w:style w:type="paragraph" w:customStyle="1" w:styleId="FeatureRecipeYield">
    <w:name w:val="FeatureRecipeYield"/>
    <w:rsid w:val="00DC4FF6"/>
    <w:pPr>
      <w:pBdr>
        <w:left w:val="single" w:sz="36" w:space="14" w:color="C0C0C0"/>
      </w:pBdr>
      <w:ind w:left="144"/>
    </w:pPr>
    <w:rPr>
      <w:rFonts w:ascii="Arial" w:hAnsi="Arial"/>
      <w:sz w:val="16"/>
    </w:rPr>
  </w:style>
  <w:style w:type="paragraph" w:customStyle="1" w:styleId="FeatureReference">
    <w:name w:val="FeatureReference"/>
    <w:qFormat/>
    <w:rsid w:val="00DC4FF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C4FF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C4FF6"/>
    <w:pPr>
      <w:pBdr>
        <w:left w:val="single" w:sz="36" w:space="17" w:color="C0C0C0"/>
      </w:pBdr>
      <w:ind w:left="216"/>
    </w:pPr>
  </w:style>
  <w:style w:type="paragraph" w:customStyle="1" w:styleId="FeatureRunInPara">
    <w:name w:val="FeatureRunInPara"/>
    <w:basedOn w:val="FeatureListUnmarked"/>
    <w:next w:val="FeatureRunInHead"/>
    <w:rsid w:val="00DC4FF6"/>
    <w:pPr>
      <w:pBdr>
        <w:left w:val="single" w:sz="36" w:space="6" w:color="C0C0C0"/>
      </w:pBdr>
      <w:spacing w:before="0"/>
      <w:ind w:left="0"/>
    </w:pPr>
  </w:style>
  <w:style w:type="paragraph" w:customStyle="1" w:styleId="FeatureRunInParaSub">
    <w:name w:val="FeatureRunInParaSub"/>
    <w:basedOn w:val="FeatureRunInPara"/>
    <w:next w:val="FeatureRunInHeadSub"/>
    <w:rsid w:val="00DC4FF6"/>
    <w:pPr>
      <w:pBdr>
        <w:left w:val="single" w:sz="36" w:space="17" w:color="C0C0C0"/>
      </w:pBdr>
      <w:ind w:left="216"/>
      <w:contextualSpacing/>
    </w:pPr>
  </w:style>
  <w:style w:type="paragraph" w:customStyle="1" w:styleId="FeatureSlug">
    <w:name w:val="FeatureSlug"/>
    <w:next w:val="FeaturePara"/>
    <w:qFormat/>
    <w:rsid w:val="00DC4FF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C4FF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C4FF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C4FF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C4FF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C4FF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C4FF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C4FF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C4FF6"/>
    <w:pPr>
      <w:pBdr>
        <w:left w:val="single" w:sz="36" w:space="6" w:color="C0C0C0"/>
      </w:pBdr>
      <w:spacing w:before="120"/>
      <w:ind w:left="0" w:firstLine="0"/>
    </w:pPr>
  </w:style>
  <w:style w:type="paragraph" w:customStyle="1" w:styleId="FigureLabel">
    <w:name w:val="FigureLabel"/>
    <w:rsid w:val="00DC4FF6"/>
    <w:pPr>
      <w:ind w:left="1440"/>
    </w:pPr>
    <w:rPr>
      <w:rFonts w:ascii="Arial" w:hAnsi="Arial"/>
    </w:rPr>
  </w:style>
  <w:style w:type="paragraph" w:customStyle="1" w:styleId="FigureSource">
    <w:name w:val="FigureSource"/>
    <w:next w:val="Para"/>
    <w:link w:val="FigureSourceChar"/>
    <w:rsid w:val="00DC4FF6"/>
    <w:pPr>
      <w:spacing w:after="240"/>
      <w:ind w:left="1440"/>
    </w:pPr>
    <w:rPr>
      <w:rFonts w:ascii="Arial" w:hAnsi="Arial"/>
      <w:sz w:val="22"/>
    </w:rPr>
  </w:style>
  <w:style w:type="paragraph" w:customStyle="1" w:styleId="FurtherReadingHead">
    <w:name w:val="FurtherReadingHead"/>
    <w:basedOn w:val="BibliographyHead"/>
    <w:next w:val="Para"/>
    <w:rsid w:val="00DC4FF6"/>
  </w:style>
  <w:style w:type="character" w:customStyle="1" w:styleId="GenusSpecies">
    <w:name w:val="GenusSpecies"/>
    <w:rsid w:val="00DC4FF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C4FF6"/>
    <w:pPr>
      <w:spacing w:after="120"/>
      <w:ind w:left="720" w:firstLine="720"/>
    </w:pPr>
    <w:rPr>
      <w:snapToGrid w:val="0"/>
      <w:sz w:val="26"/>
      <w:szCs w:val="20"/>
    </w:rPr>
  </w:style>
  <w:style w:type="paragraph" w:customStyle="1" w:styleId="H3">
    <w:name w:val="H3"/>
    <w:next w:val="Para"/>
    <w:qFormat/>
    <w:rsid w:val="00DC4FF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C4FF6"/>
    <w:pPr>
      <w:spacing w:before="240"/>
      <w:outlineLvl w:val="9"/>
    </w:pPr>
  </w:style>
  <w:style w:type="paragraph" w:customStyle="1" w:styleId="H4">
    <w:name w:val="H4"/>
    <w:next w:val="Para"/>
    <w:link w:val="H4Char"/>
    <w:rsid w:val="00DC4FF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C4FF6"/>
  </w:style>
  <w:style w:type="paragraph" w:customStyle="1" w:styleId="GlossaryTitle">
    <w:name w:val="GlossaryTitle"/>
    <w:basedOn w:val="ChapterTitle"/>
    <w:next w:val="Normal"/>
    <w:rsid w:val="00DC4FF6"/>
    <w:pPr>
      <w:spacing w:before="120" w:after="120"/>
    </w:pPr>
  </w:style>
  <w:style w:type="paragraph" w:customStyle="1" w:styleId="H1">
    <w:name w:val="H1"/>
    <w:next w:val="Para"/>
    <w:qFormat/>
    <w:rsid w:val="00DC4FF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C4FF6"/>
    <w:pPr>
      <w:keepNext/>
      <w:widowControl w:val="0"/>
      <w:spacing w:before="360" w:after="240"/>
      <w:outlineLvl w:val="2"/>
    </w:pPr>
    <w:rPr>
      <w:rFonts w:ascii="Arial" w:hAnsi="Arial"/>
      <w:b/>
      <w:snapToGrid w:val="0"/>
      <w:sz w:val="40"/>
      <w:u w:val="single"/>
    </w:rPr>
  </w:style>
  <w:style w:type="paragraph" w:customStyle="1" w:styleId="H6">
    <w:name w:val="H6"/>
    <w:next w:val="Para"/>
    <w:rsid w:val="00DC4FF6"/>
    <w:pPr>
      <w:spacing w:before="240" w:after="120"/>
    </w:pPr>
    <w:rPr>
      <w:rFonts w:ascii="Arial" w:hAnsi="Arial"/>
      <w:snapToGrid w:val="0"/>
      <w:u w:val="single"/>
    </w:rPr>
  </w:style>
  <w:style w:type="paragraph" w:customStyle="1" w:styleId="Index1">
    <w:name w:val="Index1"/>
    <w:rsid w:val="00DC4FF6"/>
    <w:pPr>
      <w:widowControl w:val="0"/>
      <w:ind w:left="1800" w:hanging="360"/>
    </w:pPr>
    <w:rPr>
      <w:snapToGrid w:val="0"/>
      <w:sz w:val="26"/>
    </w:rPr>
  </w:style>
  <w:style w:type="paragraph" w:customStyle="1" w:styleId="Index2">
    <w:name w:val="Index2"/>
    <w:basedOn w:val="Index1"/>
    <w:next w:val="Index1"/>
    <w:rsid w:val="00DC4FF6"/>
    <w:pPr>
      <w:ind w:left="2520"/>
    </w:pPr>
  </w:style>
  <w:style w:type="paragraph" w:customStyle="1" w:styleId="Index3">
    <w:name w:val="Index3"/>
    <w:basedOn w:val="Index1"/>
    <w:rsid w:val="00DC4FF6"/>
    <w:pPr>
      <w:ind w:left="3240"/>
    </w:pPr>
  </w:style>
  <w:style w:type="paragraph" w:customStyle="1" w:styleId="IndexLetter">
    <w:name w:val="IndexLetter"/>
    <w:basedOn w:val="H3"/>
    <w:next w:val="Index1"/>
    <w:rsid w:val="00DC4FF6"/>
  </w:style>
  <w:style w:type="paragraph" w:customStyle="1" w:styleId="IndexNote">
    <w:name w:val="IndexNote"/>
    <w:basedOn w:val="Normal"/>
    <w:rsid w:val="00DC4FF6"/>
    <w:pPr>
      <w:widowControl w:val="0"/>
      <w:spacing w:before="120" w:after="120"/>
      <w:ind w:left="720" w:firstLine="720"/>
    </w:pPr>
    <w:rPr>
      <w:snapToGrid w:val="0"/>
      <w:sz w:val="26"/>
      <w:szCs w:val="20"/>
    </w:rPr>
  </w:style>
  <w:style w:type="paragraph" w:customStyle="1" w:styleId="IndexTitle">
    <w:name w:val="IndexTitle"/>
    <w:basedOn w:val="H2"/>
    <w:next w:val="IndexNote"/>
    <w:rsid w:val="00DC4FF6"/>
    <w:pPr>
      <w:spacing w:line="540" w:lineRule="exact"/>
    </w:pPr>
  </w:style>
  <w:style w:type="character" w:customStyle="1" w:styleId="InlineCode">
    <w:name w:val="InlineCode"/>
    <w:rsid w:val="00DC4FF6"/>
    <w:rPr>
      <w:rFonts w:ascii="Courier New" w:hAnsi="Courier New"/>
      <w:noProof/>
      <w:color w:val="auto"/>
    </w:rPr>
  </w:style>
  <w:style w:type="character" w:customStyle="1" w:styleId="InlineCodeUserInput">
    <w:name w:val="InlineCodeUserInput"/>
    <w:rsid w:val="00DC4FF6"/>
    <w:rPr>
      <w:rFonts w:ascii="Courier New" w:hAnsi="Courier New"/>
      <w:b/>
      <w:noProof/>
      <w:color w:val="auto"/>
    </w:rPr>
  </w:style>
  <w:style w:type="character" w:customStyle="1" w:styleId="InlineCodeUserInputVariable">
    <w:name w:val="InlineCodeUserInputVariable"/>
    <w:rsid w:val="00DC4FF6"/>
    <w:rPr>
      <w:rFonts w:ascii="Courier New" w:hAnsi="Courier New"/>
      <w:b/>
      <w:i/>
      <w:noProof/>
      <w:color w:val="auto"/>
    </w:rPr>
  </w:style>
  <w:style w:type="character" w:customStyle="1" w:styleId="InlineCodeVariable">
    <w:name w:val="InlineCodeVariable"/>
    <w:rsid w:val="00DC4FF6"/>
    <w:rPr>
      <w:rFonts w:ascii="Courier New" w:hAnsi="Courier New"/>
      <w:i/>
      <w:noProof/>
      <w:color w:val="auto"/>
    </w:rPr>
  </w:style>
  <w:style w:type="character" w:customStyle="1" w:styleId="InlineURL">
    <w:name w:val="InlineURL"/>
    <w:rsid w:val="00DC4FF6"/>
    <w:rPr>
      <w:rFonts w:ascii="Courier New" w:hAnsi="Courier New"/>
      <w:noProof/>
      <w:color w:val="auto"/>
      <w:u w:val="single"/>
    </w:rPr>
  </w:style>
  <w:style w:type="character" w:customStyle="1" w:styleId="InlineEmail">
    <w:name w:val="InlineEmail"/>
    <w:rsid w:val="00DC4FF6"/>
    <w:rPr>
      <w:rFonts w:ascii="Courier New" w:hAnsi="Courier New"/>
      <w:noProof/>
      <w:color w:val="auto"/>
      <w:u w:val="double"/>
    </w:rPr>
  </w:style>
  <w:style w:type="paragraph" w:customStyle="1" w:styleId="IntroductionTitle">
    <w:name w:val="IntroductionTitle"/>
    <w:basedOn w:val="ChapterTitle"/>
    <w:next w:val="Para"/>
    <w:rsid w:val="00DC4FF6"/>
    <w:pPr>
      <w:spacing w:before="120" w:after="120"/>
    </w:pPr>
  </w:style>
  <w:style w:type="paragraph" w:customStyle="1" w:styleId="KeyConceptsHead">
    <w:name w:val="KeyConceptsHead"/>
    <w:basedOn w:val="BibliographyHead"/>
    <w:next w:val="Para"/>
    <w:rsid w:val="00DC4FF6"/>
  </w:style>
  <w:style w:type="character" w:customStyle="1" w:styleId="KeyTerm">
    <w:name w:val="KeyTerm"/>
    <w:rsid w:val="00DC4FF6"/>
    <w:rPr>
      <w:i/>
      <w:color w:val="auto"/>
      <w:bdr w:val="none" w:sz="0" w:space="0" w:color="auto"/>
      <w:shd w:val="clear" w:color="auto" w:fill="DBE5F1"/>
    </w:rPr>
  </w:style>
  <w:style w:type="paragraph" w:customStyle="1" w:styleId="KeyTermsHead">
    <w:name w:val="KeyTermsHead"/>
    <w:basedOn w:val="Normal"/>
    <w:next w:val="Normal"/>
    <w:rsid w:val="00DC4FF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C4FF6"/>
    <w:pPr>
      <w:spacing w:before="240" w:after="240"/>
      <w:ind w:left="1440" w:right="720" w:hanging="720"/>
    </w:pPr>
    <w:rPr>
      <w:sz w:val="24"/>
    </w:rPr>
  </w:style>
  <w:style w:type="paragraph" w:styleId="ListBullet">
    <w:name w:val="List Bullet"/>
    <w:rsid w:val="00DC4FF6"/>
    <w:rPr>
      <w:sz w:val="24"/>
    </w:rPr>
  </w:style>
  <w:style w:type="paragraph" w:customStyle="1" w:styleId="ColorfulList-Accent11">
    <w:name w:val="Colorful List - Accent 11"/>
    <w:basedOn w:val="Normal"/>
    <w:qFormat/>
    <w:rsid w:val="00DC4FF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C4FF6"/>
    <w:pPr>
      <w:numPr>
        <w:numId w:val="5"/>
      </w:numPr>
      <w:spacing w:before="120" w:after="120"/>
      <w:contextualSpacing/>
    </w:pPr>
    <w:rPr>
      <w:snapToGrid w:val="0"/>
      <w:sz w:val="26"/>
    </w:rPr>
  </w:style>
  <w:style w:type="paragraph" w:customStyle="1" w:styleId="ListBulletedSub">
    <w:name w:val="ListBulletedSub"/>
    <w:link w:val="ListBulletedSubChar"/>
    <w:rsid w:val="00DC4FF6"/>
    <w:pPr>
      <w:numPr>
        <w:numId w:val="6"/>
      </w:numPr>
      <w:spacing w:before="120" w:after="120"/>
      <w:contextualSpacing/>
    </w:pPr>
    <w:rPr>
      <w:snapToGrid w:val="0"/>
      <w:sz w:val="26"/>
    </w:rPr>
  </w:style>
  <w:style w:type="paragraph" w:customStyle="1" w:styleId="ListBulletedSub2">
    <w:name w:val="ListBulletedSub2"/>
    <w:basedOn w:val="ListBulletedSub"/>
    <w:rsid w:val="00DC4FF6"/>
    <w:pPr>
      <w:numPr>
        <w:numId w:val="7"/>
      </w:numPr>
    </w:pPr>
  </w:style>
  <w:style w:type="paragraph" w:customStyle="1" w:styleId="ListCheck">
    <w:name w:val="ListCheck"/>
    <w:rsid w:val="00DC4FF6"/>
    <w:pPr>
      <w:numPr>
        <w:numId w:val="8"/>
      </w:numPr>
      <w:spacing w:before="120" w:after="120"/>
      <w:contextualSpacing/>
    </w:pPr>
    <w:rPr>
      <w:snapToGrid w:val="0"/>
      <w:sz w:val="26"/>
    </w:rPr>
  </w:style>
  <w:style w:type="paragraph" w:customStyle="1" w:styleId="ListCheckSub">
    <w:name w:val="ListCheckSub"/>
    <w:basedOn w:val="ListCheck"/>
    <w:rsid w:val="00DC4FF6"/>
    <w:pPr>
      <w:numPr>
        <w:numId w:val="9"/>
      </w:numPr>
    </w:pPr>
  </w:style>
  <w:style w:type="paragraph" w:customStyle="1" w:styleId="ListHead">
    <w:name w:val="ListHead"/>
    <w:rsid w:val="00DC4FF6"/>
    <w:pPr>
      <w:ind w:left="1440"/>
    </w:pPr>
    <w:rPr>
      <w:b/>
      <w:sz w:val="26"/>
    </w:rPr>
  </w:style>
  <w:style w:type="paragraph" w:customStyle="1" w:styleId="ListNumbered">
    <w:name w:val="ListNumbered"/>
    <w:qFormat/>
    <w:rsid w:val="00DC4FF6"/>
    <w:pPr>
      <w:widowControl w:val="0"/>
      <w:spacing w:before="120" w:after="120"/>
      <w:ind w:left="1800" w:hanging="360"/>
      <w:contextualSpacing/>
    </w:pPr>
    <w:rPr>
      <w:snapToGrid w:val="0"/>
      <w:sz w:val="26"/>
    </w:rPr>
  </w:style>
  <w:style w:type="paragraph" w:customStyle="1" w:styleId="ListNumberedSub">
    <w:name w:val="ListNumberedSub"/>
    <w:basedOn w:val="ListNumbered"/>
    <w:rsid w:val="00DC4FF6"/>
    <w:pPr>
      <w:ind w:left="2520"/>
    </w:pPr>
  </w:style>
  <w:style w:type="paragraph" w:customStyle="1" w:styleId="ListNumberedSub2">
    <w:name w:val="ListNumberedSub2"/>
    <w:basedOn w:val="ListNumberedSub"/>
    <w:rsid w:val="00DC4FF6"/>
    <w:pPr>
      <w:ind w:left="3240"/>
    </w:pPr>
  </w:style>
  <w:style w:type="paragraph" w:customStyle="1" w:styleId="ListNumberedSub3">
    <w:name w:val="ListNumberedSub3"/>
    <w:rsid w:val="00DC4FF6"/>
    <w:pPr>
      <w:spacing w:before="120" w:after="120"/>
      <w:ind w:left="3960" w:hanging="360"/>
      <w:contextualSpacing/>
    </w:pPr>
    <w:rPr>
      <w:sz w:val="26"/>
    </w:rPr>
  </w:style>
  <w:style w:type="paragraph" w:customStyle="1" w:styleId="ListPara">
    <w:name w:val="ListPara"/>
    <w:basedOn w:val="Normal"/>
    <w:rsid w:val="00DC4FF6"/>
    <w:pPr>
      <w:widowControl w:val="0"/>
      <w:ind w:left="1800" w:firstLine="360"/>
    </w:pPr>
    <w:rPr>
      <w:snapToGrid w:val="0"/>
      <w:sz w:val="26"/>
      <w:szCs w:val="20"/>
    </w:rPr>
  </w:style>
  <w:style w:type="paragraph" w:customStyle="1" w:styleId="ListParaSub">
    <w:name w:val="ListParaSub"/>
    <w:basedOn w:val="ListPara"/>
    <w:rsid w:val="00DC4FF6"/>
    <w:pPr>
      <w:spacing w:line="260" w:lineRule="exact"/>
      <w:ind w:left="2520"/>
    </w:pPr>
  </w:style>
  <w:style w:type="paragraph" w:customStyle="1" w:styleId="ListParaSub2">
    <w:name w:val="ListParaSub2"/>
    <w:basedOn w:val="ListParaSub"/>
    <w:rsid w:val="00DC4FF6"/>
    <w:pPr>
      <w:ind w:left="3240"/>
    </w:pPr>
  </w:style>
  <w:style w:type="paragraph" w:customStyle="1" w:styleId="ListUnmarked">
    <w:name w:val="ListUnmarked"/>
    <w:qFormat/>
    <w:rsid w:val="00DC4FF6"/>
    <w:pPr>
      <w:spacing w:before="60" w:after="60"/>
      <w:ind w:left="1728"/>
    </w:pPr>
    <w:rPr>
      <w:sz w:val="26"/>
    </w:rPr>
  </w:style>
  <w:style w:type="paragraph" w:customStyle="1" w:styleId="ListUnmarkedSub">
    <w:name w:val="ListUnmarkedSub"/>
    <w:rsid w:val="00DC4FF6"/>
    <w:pPr>
      <w:spacing w:before="60" w:after="60"/>
      <w:ind w:left="2160"/>
    </w:pPr>
    <w:rPr>
      <w:sz w:val="26"/>
    </w:rPr>
  </w:style>
  <w:style w:type="paragraph" w:customStyle="1" w:styleId="ListUnmarkedSub2">
    <w:name w:val="ListUnmarkedSub2"/>
    <w:basedOn w:val="ListUnmarkedSub"/>
    <w:rsid w:val="00DC4FF6"/>
    <w:pPr>
      <w:ind w:left="2880"/>
    </w:pPr>
  </w:style>
  <w:style w:type="paragraph" w:customStyle="1" w:styleId="ListWhere">
    <w:name w:val="ListWhere"/>
    <w:rsid w:val="00DC4FF6"/>
    <w:pPr>
      <w:spacing w:before="120" w:after="120"/>
      <w:ind w:left="2160"/>
      <w:contextualSpacing/>
    </w:pPr>
    <w:rPr>
      <w:snapToGrid w:val="0"/>
      <w:sz w:val="26"/>
    </w:rPr>
  </w:style>
  <w:style w:type="paragraph" w:customStyle="1" w:styleId="MatterTitle">
    <w:name w:val="MatterTitle"/>
    <w:next w:val="Para"/>
    <w:rsid w:val="00DC4FF6"/>
    <w:pPr>
      <w:spacing w:before="120" w:after="120"/>
    </w:pPr>
    <w:rPr>
      <w:rFonts w:ascii="Arial" w:hAnsi="Arial"/>
      <w:b/>
      <w:smallCaps/>
      <w:snapToGrid w:val="0"/>
      <w:color w:val="000000"/>
      <w:sz w:val="60"/>
      <w:szCs w:val="60"/>
    </w:rPr>
  </w:style>
  <w:style w:type="character" w:customStyle="1" w:styleId="MenuArrow">
    <w:name w:val="MenuArrow"/>
    <w:rsid w:val="00DC4FF6"/>
    <w:rPr>
      <w:rFonts w:ascii="Wingdings" w:hAnsi="Wingdings"/>
    </w:rPr>
  </w:style>
  <w:style w:type="paragraph" w:customStyle="1" w:styleId="OnlineReference">
    <w:name w:val="OnlineReference"/>
    <w:qFormat/>
    <w:rsid w:val="00DC4FF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C4FF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C4FF6"/>
    <w:pPr>
      <w:numPr>
        <w:numId w:val="10"/>
      </w:numPr>
      <w:spacing w:before="120" w:after="120"/>
      <w:contextualSpacing/>
    </w:pPr>
    <w:rPr>
      <w:snapToGrid w:val="0"/>
      <w:sz w:val="26"/>
    </w:rPr>
  </w:style>
  <w:style w:type="paragraph" w:customStyle="1" w:styleId="ParaNumbered">
    <w:name w:val="ParaNumbered"/>
    <w:rsid w:val="00DC4FF6"/>
    <w:pPr>
      <w:spacing w:after="120"/>
      <w:ind w:left="720" w:firstLine="720"/>
    </w:pPr>
    <w:rPr>
      <w:snapToGrid w:val="0"/>
      <w:sz w:val="26"/>
    </w:rPr>
  </w:style>
  <w:style w:type="paragraph" w:customStyle="1" w:styleId="PartFeaturingList">
    <w:name w:val="PartFeaturingList"/>
    <w:basedOn w:val="ChapterFeaturingList"/>
    <w:rsid w:val="00DC4FF6"/>
  </w:style>
  <w:style w:type="paragraph" w:customStyle="1" w:styleId="PartIntroductionPara">
    <w:name w:val="PartIntroductionPara"/>
    <w:rsid w:val="00DC4FF6"/>
    <w:pPr>
      <w:spacing w:after="120"/>
      <w:ind w:left="720" w:firstLine="720"/>
    </w:pPr>
    <w:rPr>
      <w:sz w:val="26"/>
    </w:rPr>
  </w:style>
  <w:style w:type="paragraph" w:customStyle="1" w:styleId="PartTitle">
    <w:name w:val="PartTitle"/>
    <w:basedOn w:val="ChapterTitle"/>
    <w:rsid w:val="00DC4FF6"/>
    <w:pPr>
      <w:widowControl w:val="0"/>
      <w:pBdr>
        <w:bottom w:val="single" w:sz="4" w:space="1" w:color="auto"/>
      </w:pBdr>
    </w:pPr>
  </w:style>
  <w:style w:type="paragraph" w:customStyle="1" w:styleId="PoetryPara">
    <w:name w:val="PoetryPara"/>
    <w:next w:val="Normal"/>
    <w:rsid w:val="00DC4FF6"/>
    <w:pPr>
      <w:spacing w:before="360" w:after="60"/>
      <w:ind w:left="2160"/>
      <w:contextualSpacing/>
    </w:pPr>
    <w:rPr>
      <w:snapToGrid w:val="0"/>
      <w:sz w:val="22"/>
    </w:rPr>
  </w:style>
  <w:style w:type="paragraph" w:customStyle="1" w:styleId="PoetryContinued">
    <w:name w:val="PoetryContinued"/>
    <w:basedOn w:val="PoetryPara"/>
    <w:qFormat/>
    <w:rsid w:val="00DC4FF6"/>
    <w:pPr>
      <w:spacing w:before="0"/>
      <w:contextualSpacing w:val="0"/>
    </w:pPr>
  </w:style>
  <w:style w:type="paragraph" w:customStyle="1" w:styleId="PoetrySource">
    <w:name w:val="PoetrySource"/>
    <w:rsid w:val="00DC4FF6"/>
    <w:pPr>
      <w:ind w:left="2880"/>
    </w:pPr>
    <w:rPr>
      <w:snapToGrid w:val="0"/>
      <w:sz w:val="18"/>
    </w:rPr>
  </w:style>
  <w:style w:type="paragraph" w:customStyle="1" w:styleId="PoetryTitle">
    <w:name w:val="PoetryTitle"/>
    <w:basedOn w:val="PoetryPara"/>
    <w:next w:val="PoetryPara"/>
    <w:rsid w:val="00DC4FF6"/>
    <w:rPr>
      <w:b/>
      <w:sz w:val="24"/>
    </w:rPr>
  </w:style>
  <w:style w:type="paragraph" w:customStyle="1" w:styleId="PrefaceTitle">
    <w:name w:val="PrefaceTitle"/>
    <w:next w:val="Para"/>
    <w:rsid w:val="00DC4FF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C4FF6"/>
  </w:style>
  <w:style w:type="character" w:customStyle="1" w:styleId="QueryInline">
    <w:name w:val="QueryInline"/>
    <w:rsid w:val="00DC4FF6"/>
    <w:rPr>
      <w:bdr w:val="none" w:sz="0" w:space="0" w:color="auto"/>
      <w:shd w:val="clear" w:color="auto" w:fill="FFCC99"/>
    </w:rPr>
  </w:style>
  <w:style w:type="paragraph" w:customStyle="1" w:styleId="QueryPara">
    <w:name w:val="QueryPara"/>
    <w:rsid w:val="00DC4FF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C4FF6"/>
  </w:style>
  <w:style w:type="paragraph" w:customStyle="1" w:styleId="QuestionsHead">
    <w:name w:val="QuestionsHead"/>
    <w:basedOn w:val="BibliographyHead"/>
    <w:next w:val="Para"/>
    <w:rsid w:val="00DC4FF6"/>
  </w:style>
  <w:style w:type="paragraph" w:customStyle="1" w:styleId="QuoteSource">
    <w:name w:val="QuoteSource"/>
    <w:basedOn w:val="Normal"/>
    <w:rsid w:val="00DC4FF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C4FF6"/>
    <w:rPr>
      <w:i w:val="0"/>
      <w:sz w:val="24"/>
    </w:rPr>
  </w:style>
  <w:style w:type="paragraph" w:customStyle="1" w:styleId="RecipeFootnote">
    <w:name w:val="RecipeFootnote"/>
    <w:basedOn w:val="Normal"/>
    <w:rsid w:val="00DC4FF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C4FF6"/>
    <w:pPr>
      <w:spacing w:before="240"/>
      <w:ind w:left="720"/>
    </w:pPr>
    <w:rPr>
      <w:rFonts w:ascii="Arial" w:hAnsi="Arial"/>
      <w:b/>
      <w:snapToGrid w:val="0"/>
      <w:sz w:val="26"/>
    </w:rPr>
  </w:style>
  <w:style w:type="paragraph" w:customStyle="1" w:styleId="RecipeIngredientList">
    <w:name w:val="RecipeIngredientList"/>
    <w:basedOn w:val="Normal"/>
    <w:rsid w:val="00DC4FF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C4FF6"/>
    <w:pPr>
      <w:spacing w:before="120" w:after="120"/>
      <w:ind w:left="1440" w:firstLine="360"/>
      <w:contextualSpacing/>
    </w:pPr>
    <w:rPr>
      <w:rFonts w:ascii="Arial" w:hAnsi="Arial"/>
      <w:snapToGrid w:val="0"/>
      <w:sz w:val="26"/>
    </w:rPr>
  </w:style>
  <w:style w:type="paragraph" w:customStyle="1" w:styleId="RecipeMetricMeasure">
    <w:name w:val="RecipeMetricMeasure"/>
    <w:rsid w:val="00DC4FF6"/>
    <w:rPr>
      <w:rFonts w:ascii="Arial" w:hAnsi="Arial"/>
      <w:snapToGrid w:val="0"/>
      <w:sz w:val="26"/>
    </w:rPr>
  </w:style>
  <w:style w:type="paragraph" w:customStyle="1" w:styleId="RecipeNutritionInfo">
    <w:name w:val="RecipeNutritionInfo"/>
    <w:basedOn w:val="Normal"/>
    <w:rsid w:val="00DC4FF6"/>
    <w:pPr>
      <w:spacing w:before="120" w:after="120"/>
      <w:ind w:left="720"/>
      <w:contextualSpacing/>
    </w:pPr>
    <w:rPr>
      <w:rFonts w:ascii="Arial" w:hAnsi="Arial"/>
      <w:snapToGrid w:val="0"/>
      <w:sz w:val="22"/>
      <w:szCs w:val="20"/>
    </w:rPr>
  </w:style>
  <w:style w:type="paragraph" w:customStyle="1" w:styleId="RecipePercentage">
    <w:name w:val="RecipePercentage"/>
    <w:rsid w:val="00DC4FF6"/>
    <w:rPr>
      <w:rFonts w:ascii="Arial" w:hAnsi="Arial"/>
      <w:snapToGrid w:val="0"/>
      <w:sz w:val="26"/>
    </w:rPr>
  </w:style>
  <w:style w:type="paragraph" w:customStyle="1" w:styleId="RecipeProcedure">
    <w:name w:val="RecipeProcedure"/>
    <w:rsid w:val="00DC4FF6"/>
    <w:pPr>
      <w:spacing w:before="120" w:after="120"/>
      <w:ind w:left="1800" w:hanging="720"/>
    </w:pPr>
    <w:rPr>
      <w:rFonts w:ascii="Arial" w:hAnsi="Arial"/>
      <w:snapToGrid w:val="0"/>
      <w:sz w:val="26"/>
    </w:rPr>
  </w:style>
  <w:style w:type="paragraph" w:customStyle="1" w:styleId="RecipeProcedureHead">
    <w:name w:val="RecipeProcedureHead"/>
    <w:rsid w:val="00DC4FF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C4FF6"/>
    <w:pPr>
      <w:ind w:left="720"/>
    </w:pPr>
    <w:rPr>
      <w:rFonts w:ascii="Arial" w:hAnsi="Arial"/>
      <w:b/>
      <w:smallCaps/>
      <w:snapToGrid w:val="0"/>
      <w:sz w:val="32"/>
      <w:u w:val="single"/>
    </w:rPr>
  </w:style>
  <w:style w:type="paragraph" w:customStyle="1" w:styleId="RecipeTableHead">
    <w:name w:val="RecipeTableHead"/>
    <w:rsid w:val="00DC4FF6"/>
    <w:rPr>
      <w:rFonts w:ascii="Arial" w:hAnsi="Arial"/>
      <w:b/>
      <w:smallCaps/>
      <w:snapToGrid w:val="0"/>
      <w:sz w:val="26"/>
    </w:rPr>
  </w:style>
  <w:style w:type="paragraph" w:customStyle="1" w:styleId="RecipeTime">
    <w:name w:val="RecipeTime"/>
    <w:rsid w:val="00DC4FF6"/>
    <w:pPr>
      <w:spacing w:before="120" w:after="120"/>
      <w:ind w:left="720"/>
      <w:contextualSpacing/>
    </w:pPr>
    <w:rPr>
      <w:rFonts w:ascii="Arial" w:hAnsi="Arial"/>
      <w:i/>
      <w:snapToGrid w:val="0"/>
      <w:sz w:val="26"/>
    </w:rPr>
  </w:style>
  <w:style w:type="paragraph" w:customStyle="1" w:styleId="RecipeTitle">
    <w:name w:val="RecipeTitle"/>
    <w:next w:val="RecipeIngredientList"/>
    <w:rsid w:val="00DC4FF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C4FF6"/>
    <w:pPr>
      <w:ind w:left="720"/>
    </w:pPr>
    <w:rPr>
      <w:rFonts w:ascii="Arial" w:hAnsi="Arial"/>
      <w:b/>
      <w:i/>
      <w:smallCaps/>
      <w:snapToGrid w:val="0"/>
      <w:sz w:val="36"/>
      <w:szCs w:val="40"/>
    </w:rPr>
  </w:style>
  <w:style w:type="paragraph" w:customStyle="1" w:styleId="RecipeUSMeasure">
    <w:name w:val="RecipeUSMeasure"/>
    <w:rsid w:val="00DC4FF6"/>
    <w:rPr>
      <w:rFonts w:ascii="Arial" w:hAnsi="Arial"/>
      <w:snapToGrid w:val="0"/>
      <w:sz w:val="26"/>
    </w:rPr>
  </w:style>
  <w:style w:type="paragraph" w:customStyle="1" w:styleId="RecipeVariationPara">
    <w:name w:val="RecipeVariationPara"/>
    <w:basedOn w:val="RecipeTime"/>
    <w:rsid w:val="00DC4FF6"/>
    <w:rPr>
      <w:i w:val="0"/>
      <w:sz w:val="24"/>
      <w:u w:val="single"/>
    </w:rPr>
  </w:style>
  <w:style w:type="paragraph" w:customStyle="1" w:styleId="RecipeVariationHead">
    <w:name w:val="RecipeVariationHead"/>
    <w:rsid w:val="00DC4FF6"/>
    <w:pPr>
      <w:spacing w:before="60" w:after="60"/>
      <w:ind w:left="720"/>
    </w:pPr>
    <w:rPr>
      <w:rFonts w:ascii="Arial" w:hAnsi="Arial"/>
      <w:b/>
      <w:snapToGrid w:val="0"/>
      <w:sz w:val="22"/>
      <w:u w:val="single"/>
    </w:rPr>
  </w:style>
  <w:style w:type="paragraph" w:customStyle="1" w:styleId="RecipeNoteHead">
    <w:name w:val="RecipeNoteHead"/>
    <w:rsid w:val="00DC4FF6"/>
    <w:pPr>
      <w:spacing w:before="60" w:after="60"/>
      <w:ind w:left="720"/>
    </w:pPr>
    <w:rPr>
      <w:rFonts w:ascii="Arial" w:hAnsi="Arial"/>
      <w:b/>
      <w:snapToGrid w:val="0"/>
    </w:rPr>
  </w:style>
  <w:style w:type="paragraph" w:customStyle="1" w:styleId="RecipeNotePara">
    <w:name w:val="RecipeNotePara"/>
    <w:basedOn w:val="RecipeTime"/>
    <w:rsid w:val="00DC4FF6"/>
    <w:rPr>
      <w:i w:val="0"/>
      <w:sz w:val="24"/>
      <w:u w:val="single"/>
    </w:rPr>
  </w:style>
  <w:style w:type="paragraph" w:customStyle="1" w:styleId="RecipeYield">
    <w:name w:val="RecipeYield"/>
    <w:rsid w:val="00DC4FF6"/>
    <w:pPr>
      <w:ind w:left="720"/>
    </w:pPr>
    <w:rPr>
      <w:rFonts w:ascii="Arial" w:hAnsi="Arial"/>
      <w:snapToGrid w:val="0"/>
    </w:rPr>
  </w:style>
  <w:style w:type="paragraph" w:customStyle="1" w:styleId="Reference">
    <w:name w:val="Reference"/>
    <w:basedOn w:val="Normal"/>
    <w:rsid w:val="00DC4FF6"/>
    <w:pPr>
      <w:spacing w:before="120" w:after="120"/>
      <w:ind w:left="720" w:hanging="720"/>
    </w:pPr>
    <w:rPr>
      <w:szCs w:val="20"/>
    </w:rPr>
  </w:style>
  <w:style w:type="paragraph" w:customStyle="1" w:styleId="ReferenceAnnotation">
    <w:name w:val="ReferenceAnnotation"/>
    <w:basedOn w:val="Reference"/>
    <w:rsid w:val="00DC4FF6"/>
    <w:pPr>
      <w:spacing w:before="0" w:after="0"/>
      <w:ind w:firstLine="0"/>
    </w:pPr>
    <w:rPr>
      <w:snapToGrid w:val="0"/>
    </w:rPr>
  </w:style>
  <w:style w:type="paragraph" w:customStyle="1" w:styleId="ReferencesHead">
    <w:name w:val="ReferencesHead"/>
    <w:basedOn w:val="BibliographyHead"/>
    <w:next w:val="Reference"/>
    <w:rsid w:val="00DC4FF6"/>
  </w:style>
  <w:style w:type="paragraph" w:customStyle="1" w:styleId="ReferenceTitle">
    <w:name w:val="ReferenceTitle"/>
    <w:basedOn w:val="MatterTitle"/>
    <w:next w:val="Reference"/>
    <w:rsid w:val="00DC4FF6"/>
  </w:style>
  <w:style w:type="paragraph" w:customStyle="1" w:styleId="ReviewHead">
    <w:name w:val="ReviewHead"/>
    <w:basedOn w:val="BibliographyHead"/>
    <w:next w:val="Para"/>
    <w:rsid w:val="00DC4FF6"/>
  </w:style>
  <w:style w:type="paragraph" w:customStyle="1" w:styleId="RunInHead">
    <w:name w:val="RunInHead"/>
    <w:next w:val="Normal"/>
    <w:rsid w:val="00DC4FF6"/>
    <w:pPr>
      <w:spacing w:before="240"/>
      <w:ind w:left="1440"/>
    </w:pPr>
    <w:rPr>
      <w:rFonts w:ascii="Arial" w:hAnsi="Arial"/>
      <w:b/>
      <w:sz w:val="26"/>
    </w:rPr>
  </w:style>
  <w:style w:type="paragraph" w:customStyle="1" w:styleId="RunInHeadSub">
    <w:name w:val="RunInHeadSub"/>
    <w:basedOn w:val="RunInHead"/>
    <w:next w:val="Normal"/>
    <w:rsid w:val="00DC4FF6"/>
    <w:pPr>
      <w:ind w:left="2160"/>
    </w:pPr>
    <w:rPr>
      <w:snapToGrid w:val="0"/>
    </w:rPr>
  </w:style>
  <w:style w:type="paragraph" w:customStyle="1" w:styleId="RunInPara">
    <w:name w:val="RunInPara"/>
    <w:basedOn w:val="Normal"/>
    <w:link w:val="RunInParaChar"/>
    <w:rsid w:val="00DC4FF6"/>
    <w:pPr>
      <w:widowControl w:val="0"/>
      <w:spacing w:after="120"/>
      <w:ind w:left="1440"/>
    </w:pPr>
    <w:rPr>
      <w:snapToGrid w:val="0"/>
      <w:szCs w:val="20"/>
    </w:rPr>
  </w:style>
  <w:style w:type="paragraph" w:customStyle="1" w:styleId="RunInParaSub">
    <w:name w:val="RunInParaSub"/>
    <w:basedOn w:val="RunInPara"/>
    <w:rsid w:val="00DC4FF6"/>
    <w:pPr>
      <w:ind w:left="2160"/>
    </w:pPr>
  </w:style>
  <w:style w:type="paragraph" w:styleId="Salutation">
    <w:name w:val="Salutation"/>
    <w:next w:val="Normal"/>
    <w:link w:val="SalutationChar"/>
    <w:rsid w:val="00DC4FF6"/>
    <w:rPr>
      <w:sz w:val="24"/>
    </w:rPr>
  </w:style>
  <w:style w:type="paragraph" w:customStyle="1" w:styleId="SectionTitle">
    <w:name w:val="SectionTitle"/>
    <w:basedOn w:val="ChapterTitle"/>
    <w:next w:val="ChapterTitle"/>
    <w:rsid w:val="00DC4FF6"/>
    <w:pPr>
      <w:pBdr>
        <w:bottom w:val="single" w:sz="4" w:space="1" w:color="auto"/>
      </w:pBdr>
    </w:pPr>
  </w:style>
  <w:style w:type="paragraph" w:customStyle="1" w:styleId="Series">
    <w:name w:val="Series"/>
    <w:rsid w:val="00DC4FF6"/>
    <w:pPr>
      <w:ind w:left="720"/>
    </w:pPr>
    <w:rPr>
      <w:sz w:val="24"/>
    </w:rPr>
  </w:style>
  <w:style w:type="paragraph" w:customStyle="1" w:styleId="SignatureLine">
    <w:name w:val="SignatureLine"/>
    <w:qFormat/>
    <w:rsid w:val="00DC4FF6"/>
    <w:pPr>
      <w:spacing w:before="240" w:after="240"/>
      <w:ind w:left="4320"/>
      <w:contextualSpacing/>
      <w:jc w:val="right"/>
    </w:pPr>
    <w:rPr>
      <w:rFonts w:ascii="Arial" w:hAnsi="Arial"/>
      <w:snapToGrid w:val="0"/>
      <w:sz w:val="18"/>
    </w:rPr>
  </w:style>
  <w:style w:type="paragraph" w:customStyle="1" w:styleId="Slug">
    <w:name w:val="Slug"/>
    <w:basedOn w:val="Normal"/>
    <w:next w:val="Para"/>
    <w:rsid w:val="00DC4FF6"/>
    <w:pPr>
      <w:spacing w:before="360" w:after="360"/>
      <w:ind w:left="1440"/>
    </w:pPr>
    <w:rPr>
      <w:rFonts w:ascii="Arial" w:hAnsi="Arial"/>
      <w:b/>
      <w:szCs w:val="20"/>
    </w:rPr>
  </w:style>
  <w:style w:type="character" w:customStyle="1" w:styleId="Subscript">
    <w:name w:val="Subscript"/>
    <w:rsid w:val="00DC4FF6"/>
    <w:rPr>
      <w:vertAlign w:val="subscript"/>
    </w:rPr>
  </w:style>
  <w:style w:type="paragraph" w:styleId="Subtitle">
    <w:name w:val="Subtitle"/>
    <w:basedOn w:val="Normal"/>
    <w:link w:val="SubtitleChar"/>
    <w:qFormat/>
    <w:rsid w:val="00DC4FF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C4FF6"/>
  </w:style>
  <w:style w:type="character" w:customStyle="1" w:styleId="Superscript">
    <w:name w:val="Superscript"/>
    <w:rsid w:val="00DC4FF6"/>
    <w:rPr>
      <w:vertAlign w:val="superscript"/>
    </w:rPr>
  </w:style>
  <w:style w:type="paragraph" w:customStyle="1" w:styleId="SupplementInstruction">
    <w:name w:val="SupplementInstruction"/>
    <w:rsid w:val="00DC4FF6"/>
    <w:pPr>
      <w:spacing w:before="120" w:after="120"/>
      <w:ind w:left="720"/>
    </w:pPr>
    <w:rPr>
      <w:i/>
      <w:sz w:val="26"/>
    </w:rPr>
  </w:style>
  <w:style w:type="paragraph" w:customStyle="1" w:styleId="TableCaption">
    <w:name w:val="TableCaption"/>
    <w:basedOn w:val="Slug"/>
    <w:qFormat/>
    <w:rsid w:val="00DC4FF6"/>
    <w:pPr>
      <w:keepNext/>
      <w:widowControl w:val="0"/>
      <w:spacing w:before="240" w:after="120"/>
      <w:ind w:left="0"/>
    </w:pPr>
    <w:rPr>
      <w:snapToGrid w:val="0"/>
    </w:rPr>
  </w:style>
  <w:style w:type="paragraph" w:customStyle="1" w:styleId="TableEntry">
    <w:name w:val="TableEntry"/>
    <w:qFormat/>
    <w:rsid w:val="00DC4FF6"/>
    <w:pPr>
      <w:spacing w:after="60"/>
    </w:pPr>
    <w:rPr>
      <w:rFonts w:ascii="Arial" w:hAnsi="Arial"/>
      <w:sz w:val="22"/>
    </w:rPr>
  </w:style>
  <w:style w:type="paragraph" w:customStyle="1" w:styleId="TableFootnote">
    <w:name w:val="TableFootnote"/>
    <w:rsid w:val="00DC4FF6"/>
    <w:pPr>
      <w:spacing w:after="240"/>
      <w:ind w:left="1440"/>
      <w:contextualSpacing/>
    </w:pPr>
    <w:rPr>
      <w:rFonts w:ascii="Arial" w:hAnsi="Arial"/>
      <w:sz w:val="18"/>
    </w:rPr>
  </w:style>
  <w:style w:type="paragraph" w:customStyle="1" w:styleId="TableHead">
    <w:name w:val="TableHead"/>
    <w:qFormat/>
    <w:rsid w:val="00DC4FF6"/>
    <w:pPr>
      <w:keepNext/>
    </w:pPr>
    <w:rPr>
      <w:rFonts w:ascii="Arial" w:hAnsi="Arial"/>
      <w:b/>
      <w:sz w:val="22"/>
    </w:rPr>
  </w:style>
  <w:style w:type="paragraph" w:customStyle="1" w:styleId="TableSource">
    <w:name w:val="TableSource"/>
    <w:next w:val="Normal"/>
    <w:rsid w:val="00DC4FF6"/>
    <w:pPr>
      <w:pBdr>
        <w:top w:val="single" w:sz="4" w:space="1" w:color="auto"/>
      </w:pBdr>
      <w:spacing w:after="240"/>
      <w:ind w:left="1440"/>
      <w:contextualSpacing/>
    </w:pPr>
    <w:rPr>
      <w:rFonts w:ascii="Arial" w:hAnsi="Arial"/>
      <w:snapToGrid w:val="0"/>
    </w:rPr>
  </w:style>
  <w:style w:type="paragraph" w:customStyle="1" w:styleId="TabularEntry">
    <w:name w:val="TabularEntry"/>
    <w:rsid w:val="00DC4FF6"/>
    <w:pPr>
      <w:widowControl w:val="0"/>
    </w:pPr>
    <w:rPr>
      <w:snapToGrid w:val="0"/>
      <w:sz w:val="26"/>
    </w:rPr>
  </w:style>
  <w:style w:type="paragraph" w:customStyle="1" w:styleId="TabularEntrySub">
    <w:name w:val="TabularEntrySub"/>
    <w:basedOn w:val="TabularEntry"/>
    <w:rsid w:val="00DC4FF6"/>
    <w:pPr>
      <w:ind w:left="360"/>
    </w:pPr>
  </w:style>
  <w:style w:type="paragraph" w:customStyle="1" w:styleId="TabularHead">
    <w:name w:val="TabularHead"/>
    <w:qFormat/>
    <w:rsid w:val="00DC4FF6"/>
    <w:pPr>
      <w:spacing w:line="276" w:lineRule="auto"/>
    </w:pPr>
    <w:rPr>
      <w:b/>
      <w:snapToGrid w:val="0"/>
      <w:sz w:val="26"/>
    </w:rPr>
  </w:style>
  <w:style w:type="paragraph" w:customStyle="1" w:styleId="TextBreak">
    <w:name w:val="TextBreak"/>
    <w:next w:val="Para"/>
    <w:rsid w:val="00DC4FF6"/>
    <w:pPr>
      <w:jc w:val="center"/>
    </w:pPr>
    <w:rPr>
      <w:rFonts w:ascii="Arial" w:hAnsi="Arial"/>
      <w:b/>
      <w:snapToGrid w:val="0"/>
      <w:sz w:val="24"/>
    </w:rPr>
  </w:style>
  <w:style w:type="paragraph" w:customStyle="1" w:styleId="TOCTitle">
    <w:name w:val="TOCTitle"/>
    <w:next w:val="Para"/>
    <w:rsid w:val="00DC4FF6"/>
    <w:pPr>
      <w:spacing w:before="120" w:after="120"/>
    </w:pPr>
    <w:rPr>
      <w:rFonts w:ascii="Arial" w:hAnsi="Arial"/>
      <w:b/>
      <w:smallCaps/>
      <w:snapToGrid w:val="0"/>
      <w:color w:val="000000"/>
      <w:sz w:val="60"/>
      <w:szCs w:val="60"/>
    </w:rPr>
  </w:style>
  <w:style w:type="character" w:customStyle="1" w:styleId="UserInput">
    <w:name w:val="UserInput"/>
    <w:rsid w:val="00DC4FF6"/>
    <w:rPr>
      <w:b/>
    </w:rPr>
  </w:style>
  <w:style w:type="character" w:customStyle="1" w:styleId="UserInputVariable">
    <w:name w:val="UserInputVariable"/>
    <w:rsid w:val="00DC4FF6"/>
    <w:rPr>
      <w:b/>
      <w:i/>
    </w:rPr>
  </w:style>
  <w:style w:type="character" w:customStyle="1" w:styleId="Variable">
    <w:name w:val="Variable"/>
    <w:rsid w:val="00DC4FF6"/>
    <w:rPr>
      <w:i/>
    </w:rPr>
  </w:style>
  <w:style w:type="character" w:customStyle="1" w:styleId="WileyBold">
    <w:name w:val="WileyBold"/>
    <w:rsid w:val="00DC4FF6"/>
    <w:rPr>
      <w:b/>
    </w:rPr>
  </w:style>
  <w:style w:type="character" w:customStyle="1" w:styleId="WileyBoldItalic">
    <w:name w:val="WileyBoldItalic"/>
    <w:rsid w:val="00DC4FF6"/>
    <w:rPr>
      <w:b/>
      <w:i/>
    </w:rPr>
  </w:style>
  <w:style w:type="character" w:customStyle="1" w:styleId="WileyItalic">
    <w:name w:val="WileyItalic"/>
    <w:rsid w:val="00DC4FF6"/>
    <w:rPr>
      <w:i/>
    </w:rPr>
  </w:style>
  <w:style w:type="character" w:customStyle="1" w:styleId="WileySymbol">
    <w:name w:val="WileySymbol"/>
    <w:rsid w:val="00DC4FF6"/>
    <w:rPr>
      <w:rFonts w:ascii="Symbol" w:hAnsi="Symbol"/>
    </w:rPr>
  </w:style>
  <w:style w:type="character" w:customStyle="1" w:styleId="wileyTemp">
    <w:name w:val="wileyTemp"/>
    <w:rsid w:val="00DC4FF6"/>
  </w:style>
  <w:style w:type="paragraph" w:customStyle="1" w:styleId="wsBlockA">
    <w:name w:val="wsBlockA"/>
    <w:basedOn w:val="Normal"/>
    <w:qFormat/>
    <w:rsid w:val="00DC4FF6"/>
    <w:pPr>
      <w:spacing w:before="120" w:after="120"/>
      <w:ind w:left="2160" w:right="1440"/>
    </w:pPr>
    <w:rPr>
      <w:rFonts w:ascii="Arial" w:eastAsia="Calibri" w:hAnsi="Arial"/>
      <w:sz w:val="20"/>
      <w:szCs w:val="22"/>
    </w:rPr>
  </w:style>
  <w:style w:type="paragraph" w:customStyle="1" w:styleId="wsBlockB">
    <w:name w:val="wsBlockB"/>
    <w:basedOn w:val="Normal"/>
    <w:qFormat/>
    <w:rsid w:val="00DC4FF6"/>
    <w:pPr>
      <w:spacing w:before="120" w:after="120"/>
      <w:ind w:left="2160" w:right="1440"/>
    </w:pPr>
    <w:rPr>
      <w:rFonts w:eastAsia="Calibri"/>
      <w:sz w:val="20"/>
      <w:szCs w:val="22"/>
    </w:rPr>
  </w:style>
  <w:style w:type="paragraph" w:customStyle="1" w:styleId="wsBlockC">
    <w:name w:val="wsBlockC"/>
    <w:basedOn w:val="Normal"/>
    <w:qFormat/>
    <w:rsid w:val="00DC4FF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C4FF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C4FF6"/>
    <w:pPr>
      <w:spacing w:before="120" w:after="120"/>
      <w:ind w:left="720"/>
    </w:pPr>
    <w:rPr>
      <w:rFonts w:eastAsia="Calibri"/>
      <w:b/>
      <w:sz w:val="28"/>
      <w:szCs w:val="22"/>
      <w:u w:val="wave"/>
    </w:rPr>
  </w:style>
  <w:style w:type="paragraph" w:customStyle="1" w:styleId="wsHeadStyleC">
    <w:name w:val="wsHeadStyleC"/>
    <w:basedOn w:val="Normal"/>
    <w:qFormat/>
    <w:rsid w:val="00DC4FF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C4FF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C4FF6"/>
    <w:pPr>
      <w:numPr>
        <w:numId w:val="12"/>
      </w:numPr>
      <w:spacing w:before="120" w:after="120"/>
    </w:pPr>
    <w:rPr>
      <w:rFonts w:eastAsia="Calibri"/>
      <w:sz w:val="26"/>
      <w:szCs w:val="22"/>
    </w:rPr>
  </w:style>
  <w:style w:type="paragraph" w:customStyle="1" w:styleId="wsListBulletedC">
    <w:name w:val="wsListBulletedC"/>
    <w:basedOn w:val="Normal"/>
    <w:qFormat/>
    <w:rsid w:val="00DC4FF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C4FF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C4FF6"/>
    <w:pPr>
      <w:spacing w:before="120" w:after="120"/>
      <w:ind w:left="2160" w:hanging="720"/>
    </w:pPr>
    <w:rPr>
      <w:rFonts w:eastAsia="Calibri"/>
      <w:sz w:val="26"/>
      <w:szCs w:val="22"/>
    </w:rPr>
  </w:style>
  <w:style w:type="paragraph" w:customStyle="1" w:styleId="wsListNumberedC">
    <w:name w:val="wsListNumberedC"/>
    <w:basedOn w:val="Normal"/>
    <w:qFormat/>
    <w:rsid w:val="00DC4FF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C4FF6"/>
    <w:pPr>
      <w:spacing w:before="120" w:after="120"/>
      <w:ind w:left="1440"/>
    </w:pPr>
    <w:rPr>
      <w:rFonts w:ascii="Arial" w:eastAsia="Calibri" w:hAnsi="Arial"/>
      <w:sz w:val="26"/>
      <w:szCs w:val="22"/>
    </w:rPr>
  </w:style>
  <w:style w:type="paragraph" w:customStyle="1" w:styleId="wsListUnmarkedB">
    <w:name w:val="wsListUnmarkedB"/>
    <w:basedOn w:val="Normal"/>
    <w:qFormat/>
    <w:rsid w:val="00DC4FF6"/>
    <w:pPr>
      <w:spacing w:before="120" w:after="120"/>
      <w:ind w:left="1440"/>
    </w:pPr>
    <w:rPr>
      <w:rFonts w:eastAsia="Calibri"/>
      <w:sz w:val="26"/>
      <w:szCs w:val="22"/>
    </w:rPr>
  </w:style>
  <w:style w:type="paragraph" w:customStyle="1" w:styleId="wsListUnmarkedC">
    <w:name w:val="wsListUnmarkedC"/>
    <w:basedOn w:val="Normal"/>
    <w:qFormat/>
    <w:rsid w:val="00DC4FF6"/>
    <w:pPr>
      <w:spacing w:before="120" w:after="120"/>
      <w:ind w:left="1440"/>
    </w:pPr>
    <w:rPr>
      <w:rFonts w:ascii="Verdana" w:eastAsia="Calibri" w:hAnsi="Verdana"/>
      <w:sz w:val="26"/>
      <w:szCs w:val="22"/>
    </w:rPr>
  </w:style>
  <w:style w:type="paragraph" w:customStyle="1" w:styleId="wsNameDate">
    <w:name w:val="wsNameDate"/>
    <w:qFormat/>
    <w:rsid w:val="00DC4FF6"/>
    <w:pPr>
      <w:spacing w:before="240" w:after="240"/>
    </w:pPr>
    <w:rPr>
      <w:rFonts w:ascii="Arial" w:eastAsia="Calibri" w:hAnsi="Arial"/>
      <w:b/>
      <w:sz w:val="28"/>
      <w:szCs w:val="22"/>
    </w:rPr>
  </w:style>
  <w:style w:type="paragraph" w:customStyle="1" w:styleId="wsParaA">
    <w:name w:val="wsParaA"/>
    <w:basedOn w:val="Normal"/>
    <w:qFormat/>
    <w:rsid w:val="00DC4FF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C4FF6"/>
    <w:pPr>
      <w:spacing w:before="120" w:after="120"/>
      <w:ind w:left="720" w:firstLine="720"/>
      <w:contextualSpacing/>
    </w:pPr>
    <w:rPr>
      <w:rFonts w:eastAsia="Calibri"/>
      <w:sz w:val="26"/>
      <w:szCs w:val="22"/>
    </w:rPr>
  </w:style>
  <w:style w:type="paragraph" w:customStyle="1" w:styleId="wsParaC">
    <w:name w:val="wsParaC"/>
    <w:basedOn w:val="Normal"/>
    <w:qFormat/>
    <w:rsid w:val="00DC4FF6"/>
    <w:pPr>
      <w:spacing w:before="120" w:after="120"/>
      <w:ind w:left="720" w:firstLine="720"/>
      <w:contextualSpacing/>
    </w:pPr>
    <w:rPr>
      <w:rFonts w:ascii="Verdana" w:eastAsia="Calibri" w:hAnsi="Verdana"/>
      <w:sz w:val="26"/>
      <w:szCs w:val="22"/>
    </w:rPr>
  </w:style>
  <w:style w:type="paragraph" w:customStyle="1" w:styleId="wsTitle">
    <w:name w:val="wsTitle"/>
    <w:qFormat/>
    <w:rsid w:val="00DC4FF6"/>
    <w:rPr>
      <w:rFonts w:ascii="Arial" w:eastAsia="Calibri" w:hAnsi="Arial"/>
      <w:b/>
      <w:sz w:val="36"/>
      <w:szCs w:val="32"/>
    </w:rPr>
  </w:style>
  <w:style w:type="character" w:styleId="CommentReference">
    <w:name w:val="annotation reference"/>
    <w:semiHidden/>
    <w:rsid w:val="00DC4FF6"/>
    <w:rPr>
      <w:sz w:val="16"/>
      <w:szCs w:val="16"/>
    </w:rPr>
  </w:style>
  <w:style w:type="paragraph" w:styleId="CommentText">
    <w:name w:val="annotation text"/>
    <w:basedOn w:val="Normal"/>
    <w:link w:val="CommentTextChar"/>
    <w:semiHidden/>
    <w:rsid w:val="00DC4FF6"/>
    <w:rPr>
      <w:sz w:val="20"/>
      <w:szCs w:val="20"/>
    </w:rPr>
  </w:style>
  <w:style w:type="paragraph" w:styleId="CommentSubject">
    <w:name w:val="annotation subject"/>
    <w:basedOn w:val="CommentText"/>
    <w:next w:val="CommentText"/>
    <w:link w:val="CommentSubjectChar"/>
    <w:semiHidden/>
    <w:rsid w:val="00DC4FF6"/>
    <w:rPr>
      <w:b/>
      <w:bCs/>
    </w:rPr>
  </w:style>
  <w:style w:type="character" w:styleId="FollowedHyperlink">
    <w:name w:val="FollowedHyperlink"/>
    <w:rsid w:val="00DC4FF6"/>
    <w:rPr>
      <w:color w:val="800080"/>
      <w:u w:val="single"/>
    </w:rPr>
  </w:style>
  <w:style w:type="character" w:styleId="HTMLAcronym">
    <w:name w:val="HTML Acronym"/>
    <w:basedOn w:val="DefaultParagraphFont"/>
    <w:rsid w:val="00DC4FF6"/>
  </w:style>
  <w:style w:type="character" w:styleId="HTMLCite">
    <w:name w:val="HTML Cite"/>
    <w:rsid w:val="00DC4FF6"/>
    <w:rPr>
      <w:i/>
      <w:iCs/>
    </w:rPr>
  </w:style>
  <w:style w:type="character" w:styleId="HTMLCode">
    <w:name w:val="HTML Code"/>
    <w:rsid w:val="00DC4FF6"/>
    <w:rPr>
      <w:rFonts w:ascii="Courier New" w:hAnsi="Courier New" w:cs="Courier New"/>
      <w:sz w:val="20"/>
      <w:szCs w:val="20"/>
    </w:rPr>
  </w:style>
  <w:style w:type="character" w:styleId="HTMLDefinition">
    <w:name w:val="HTML Definition"/>
    <w:rsid w:val="00DC4FF6"/>
    <w:rPr>
      <w:i/>
      <w:iCs/>
    </w:rPr>
  </w:style>
  <w:style w:type="character" w:styleId="HTMLKeyboard">
    <w:name w:val="HTML Keyboard"/>
    <w:rsid w:val="00DC4FF6"/>
    <w:rPr>
      <w:rFonts w:ascii="Courier New" w:hAnsi="Courier New" w:cs="Courier New"/>
      <w:sz w:val="20"/>
      <w:szCs w:val="20"/>
    </w:rPr>
  </w:style>
  <w:style w:type="character" w:styleId="HTMLSample">
    <w:name w:val="HTML Sample"/>
    <w:rsid w:val="00DC4FF6"/>
    <w:rPr>
      <w:rFonts w:ascii="Courier New" w:hAnsi="Courier New" w:cs="Courier New"/>
    </w:rPr>
  </w:style>
  <w:style w:type="character" w:styleId="HTMLTypewriter">
    <w:name w:val="HTML Typewriter"/>
    <w:rsid w:val="00DC4FF6"/>
    <w:rPr>
      <w:rFonts w:ascii="Courier New" w:hAnsi="Courier New" w:cs="Courier New"/>
      <w:sz w:val="20"/>
      <w:szCs w:val="20"/>
    </w:rPr>
  </w:style>
  <w:style w:type="character" w:styleId="HTMLVariable">
    <w:name w:val="HTML Variable"/>
    <w:rsid w:val="00DC4FF6"/>
    <w:rPr>
      <w:i/>
      <w:iCs/>
    </w:rPr>
  </w:style>
  <w:style w:type="character" w:styleId="Hyperlink">
    <w:name w:val="Hyperlink"/>
    <w:rsid w:val="00DC4FF6"/>
    <w:rPr>
      <w:color w:val="0000FF"/>
      <w:u w:val="single"/>
    </w:rPr>
  </w:style>
  <w:style w:type="character" w:styleId="LineNumber">
    <w:name w:val="line number"/>
    <w:basedOn w:val="DefaultParagraphFont"/>
    <w:rsid w:val="00DC4FF6"/>
  </w:style>
  <w:style w:type="character" w:styleId="PageNumber">
    <w:name w:val="page number"/>
    <w:basedOn w:val="DefaultParagraphFont"/>
    <w:rsid w:val="00DC4FF6"/>
  </w:style>
  <w:style w:type="character" w:styleId="Strong">
    <w:name w:val="Strong"/>
    <w:qFormat/>
    <w:rsid w:val="00DC4FF6"/>
    <w:rPr>
      <w:b/>
      <w:bCs/>
    </w:rPr>
  </w:style>
  <w:style w:type="paragraph" w:customStyle="1" w:styleId="RecipeTool">
    <w:name w:val="RecipeTool"/>
    <w:qFormat/>
    <w:rsid w:val="00DC4FF6"/>
    <w:pPr>
      <w:spacing w:before="240" w:after="240"/>
      <w:ind w:left="1440"/>
      <w:contextualSpacing/>
    </w:pPr>
    <w:rPr>
      <w:rFonts w:ascii="Arial" w:hAnsi="Arial"/>
      <w:b/>
      <w:snapToGrid w:val="0"/>
      <w:sz w:val="24"/>
    </w:rPr>
  </w:style>
  <w:style w:type="character" w:customStyle="1" w:styleId="TextCircled">
    <w:name w:val="TextCircled"/>
    <w:uiPriority w:val="1"/>
    <w:qFormat/>
    <w:rsid w:val="00DC4FF6"/>
    <w:rPr>
      <w:bdr w:val="single" w:sz="18" w:space="0" w:color="92D050"/>
    </w:rPr>
  </w:style>
  <w:style w:type="character" w:customStyle="1" w:styleId="TextHighlighted">
    <w:name w:val="TextHighlighted"/>
    <w:uiPriority w:val="1"/>
    <w:qFormat/>
    <w:rsid w:val="00DC4FF6"/>
    <w:rPr>
      <w:bdr w:val="none" w:sz="0" w:space="0" w:color="auto"/>
      <w:shd w:val="clear" w:color="auto" w:fill="92D050"/>
    </w:rPr>
  </w:style>
  <w:style w:type="paragraph" w:customStyle="1" w:styleId="PullQuoteAttribution">
    <w:name w:val="PullQuoteAttribution"/>
    <w:next w:val="Para"/>
    <w:qFormat/>
    <w:rsid w:val="00DC4FF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C4FF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C4FF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C4FF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C4FF6"/>
    <w:pPr>
      <w:spacing w:line="276" w:lineRule="auto"/>
      <w:ind w:left="576"/>
    </w:pPr>
    <w:rPr>
      <w:b/>
      <w:i/>
      <w:sz w:val="24"/>
    </w:rPr>
  </w:style>
  <w:style w:type="paragraph" w:customStyle="1" w:styleId="DialogContinued">
    <w:name w:val="DialogContinued"/>
    <w:basedOn w:val="Dialog"/>
    <w:qFormat/>
    <w:rsid w:val="00DC4FF6"/>
    <w:pPr>
      <w:ind w:firstLine="0"/>
    </w:pPr>
  </w:style>
  <w:style w:type="paragraph" w:customStyle="1" w:styleId="ParaListUnmarked">
    <w:name w:val="ParaListUnmarked"/>
    <w:qFormat/>
    <w:rsid w:val="00DC4FF6"/>
    <w:pPr>
      <w:spacing w:before="240" w:after="240"/>
      <w:ind w:left="720"/>
    </w:pPr>
    <w:rPr>
      <w:snapToGrid w:val="0"/>
      <w:sz w:val="26"/>
    </w:rPr>
  </w:style>
  <w:style w:type="paragraph" w:customStyle="1" w:styleId="RecipeContributor">
    <w:name w:val="RecipeContributor"/>
    <w:next w:val="RecipeIngredientList"/>
    <w:qFormat/>
    <w:rsid w:val="00DC4FF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C4FF6"/>
    <w:rPr>
      <w:b/>
    </w:rPr>
  </w:style>
  <w:style w:type="paragraph" w:customStyle="1" w:styleId="RecipeNutritionHead">
    <w:name w:val="RecipeNutritionHead"/>
    <w:basedOn w:val="RecipeNutritionInfo"/>
    <w:next w:val="RecipeNutritionInfo"/>
    <w:qFormat/>
    <w:rsid w:val="00DC4FF6"/>
    <w:pPr>
      <w:spacing w:after="0"/>
    </w:pPr>
    <w:rPr>
      <w:b/>
    </w:rPr>
  </w:style>
  <w:style w:type="paragraph" w:styleId="TOC5">
    <w:name w:val="toc 5"/>
    <w:basedOn w:val="Normal"/>
    <w:next w:val="Normal"/>
    <w:autoRedefine/>
    <w:uiPriority w:val="39"/>
    <w:rsid w:val="00DC4FF6"/>
    <w:pPr>
      <w:ind w:left="1800"/>
    </w:pPr>
    <w:rPr>
      <w:rFonts w:eastAsia="Calibri" w:cs="Cordia New"/>
      <w:sz w:val="22"/>
      <w:szCs w:val="22"/>
    </w:rPr>
  </w:style>
  <w:style w:type="paragraph" w:styleId="TOC6">
    <w:name w:val="toc 6"/>
    <w:basedOn w:val="Normal"/>
    <w:next w:val="Normal"/>
    <w:autoRedefine/>
    <w:uiPriority w:val="39"/>
    <w:rsid w:val="00DC4FF6"/>
    <w:pPr>
      <w:ind w:left="2160"/>
    </w:pPr>
    <w:rPr>
      <w:rFonts w:eastAsia="Calibri" w:cs="Cordia New"/>
      <w:sz w:val="22"/>
      <w:szCs w:val="22"/>
    </w:rPr>
  </w:style>
  <w:style w:type="paragraph" w:customStyle="1" w:styleId="RecipeSubhead">
    <w:name w:val="RecipeSubhead"/>
    <w:basedOn w:val="RecipeProcedureHead"/>
    <w:rsid w:val="00DC4FF6"/>
    <w:rPr>
      <w:i/>
    </w:rPr>
  </w:style>
  <w:style w:type="character" w:customStyle="1" w:styleId="KeyTermDefinition">
    <w:name w:val="KeyTermDefinition"/>
    <w:uiPriority w:val="1"/>
    <w:rsid w:val="00DC4FF6"/>
    <w:rPr>
      <w:bdr w:val="none" w:sz="0" w:space="0" w:color="auto"/>
      <w:shd w:val="clear" w:color="auto" w:fill="auto"/>
    </w:rPr>
  </w:style>
  <w:style w:type="paragraph" w:styleId="Header">
    <w:name w:val="header"/>
    <w:basedOn w:val="Normal"/>
    <w:link w:val="HeaderChar"/>
    <w:rsid w:val="00DC4FF6"/>
    <w:pPr>
      <w:tabs>
        <w:tab w:val="center" w:pos="4320"/>
        <w:tab w:val="right" w:pos="8640"/>
      </w:tabs>
    </w:pPr>
  </w:style>
  <w:style w:type="paragraph" w:styleId="Footer">
    <w:name w:val="footer"/>
    <w:basedOn w:val="Normal"/>
    <w:link w:val="FooterChar"/>
    <w:rsid w:val="00DC4FF6"/>
    <w:pPr>
      <w:tabs>
        <w:tab w:val="center" w:pos="4320"/>
        <w:tab w:val="right" w:pos="8640"/>
      </w:tabs>
    </w:pPr>
  </w:style>
  <w:style w:type="character" w:customStyle="1" w:styleId="TwitterLink">
    <w:name w:val="TwitterLink"/>
    <w:uiPriority w:val="1"/>
    <w:rsid w:val="00DC4FF6"/>
    <w:rPr>
      <w:rFonts w:ascii="Courier New" w:hAnsi="Courier New"/>
      <w:u w:val="dash"/>
    </w:rPr>
  </w:style>
  <w:style w:type="character" w:customStyle="1" w:styleId="DigitalLinkID">
    <w:name w:val="DigitalLinkID"/>
    <w:uiPriority w:val="1"/>
    <w:rsid w:val="00DC4FF6"/>
    <w:rPr>
      <w:rFonts w:cs="Courier New"/>
      <w:color w:val="FF0000"/>
      <w:sz w:val="16"/>
      <w:szCs w:val="16"/>
      <w:bdr w:val="none" w:sz="0" w:space="0" w:color="auto"/>
      <w:shd w:val="clear" w:color="auto" w:fill="FFFFFF"/>
    </w:rPr>
  </w:style>
  <w:style w:type="paragraph" w:customStyle="1" w:styleId="DialogSource">
    <w:name w:val="DialogSource"/>
    <w:basedOn w:val="Dialog"/>
    <w:rsid w:val="00DC4FF6"/>
    <w:pPr>
      <w:ind w:left="2880" w:firstLine="0"/>
    </w:pPr>
  </w:style>
  <w:style w:type="character" w:customStyle="1" w:styleId="DigitalOnlyText">
    <w:name w:val="DigitalOnlyText"/>
    <w:uiPriority w:val="1"/>
    <w:rsid w:val="00DC4FF6"/>
    <w:rPr>
      <w:bdr w:val="single" w:sz="2" w:space="0" w:color="002060"/>
      <w:shd w:val="clear" w:color="auto" w:fill="auto"/>
    </w:rPr>
  </w:style>
  <w:style w:type="character" w:customStyle="1" w:styleId="PrintOnlyText">
    <w:name w:val="PrintOnlyText"/>
    <w:uiPriority w:val="1"/>
    <w:rsid w:val="00DC4FF6"/>
    <w:rPr>
      <w:bdr w:val="single" w:sz="2" w:space="0" w:color="FF0000"/>
    </w:rPr>
  </w:style>
  <w:style w:type="paragraph" w:customStyle="1" w:styleId="TableListBulleted">
    <w:name w:val="TableListBulleted"/>
    <w:qFormat/>
    <w:rsid w:val="00DC4FF6"/>
    <w:pPr>
      <w:numPr>
        <w:numId w:val="15"/>
      </w:numPr>
      <w:spacing w:before="120" w:after="120"/>
    </w:pPr>
    <w:rPr>
      <w:rFonts w:ascii="Arial" w:hAnsi="Arial"/>
      <w:snapToGrid w:val="0"/>
      <w:sz w:val="22"/>
    </w:rPr>
  </w:style>
  <w:style w:type="paragraph" w:customStyle="1" w:styleId="TableListNumbered">
    <w:name w:val="TableListNumbered"/>
    <w:qFormat/>
    <w:rsid w:val="00DC4FF6"/>
    <w:pPr>
      <w:spacing w:before="120" w:after="120"/>
      <w:ind w:left="288" w:hanging="288"/>
    </w:pPr>
    <w:rPr>
      <w:rFonts w:ascii="Arial" w:hAnsi="Arial"/>
      <w:snapToGrid w:val="0"/>
      <w:sz w:val="22"/>
    </w:rPr>
  </w:style>
  <w:style w:type="paragraph" w:customStyle="1" w:styleId="TableListUnmarked">
    <w:name w:val="TableListUnmarked"/>
    <w:qFormat/>
    <w:rsid w:val="00DC4FF6"/>
    <w:pPr>
      <w:spacing w:before="120" w:after="120"/>
      <w:ind w:left="288"/>
    </w:pPr>
    <w:rPr>
      <w:rFonts w:ascii="Arial" w:hAnsi="Arial"/>
      <w:snapToGrid w:val="0"/>
      <w:sz w:val="22"/>
    </w:rPr>
  </w:style>
  <w:style w:type="paragraph" w:customStyle="1" w:styleId="TableSubhead">
    <w:name w:val="TableSubhead"/>
    <w:qFormat/>
    <w:rsid w:val="00DC4FF6"/>
    <w:pPr>
      <w:ind w:left="144"/>
    </w:pPr>
    <w:rPr>
      <w:rFonts w:ascii="Arial" w:hAnsi="Arial"/>
      <w:b/>
      <w:snapToGrid w:val="0"/>
      <w:sz w:val="22"/>
    </w:rPr>
  </w:style>
  <w:style w:type="paragraph" w:customStyle="1" w:styleId="TabularSource">
    <w:name w:val="TabularSource"/>
    <w:basedOn w:val="TabularEntry"/>
    <w:qFormat/>
    <w:rsid w:val="00DC4FF6"/>
    <w:pPr>
      <w:spacing w:before="120" w:after="120"/>
      <w:ind w:left="1440"/>
    </w:pPr>
    <w:rPr>
      <w:sz w:val="20"/>
    </w:rPr>
  </w:style>
  <w:style w:type="paragraph" w:customStyle="1" w:styleId="ExtractListUnmarked">
    <w:name w:val="ExtractListUnmarked"/>
    <w:qFormat/>
    <w:rsid w:val="00DC4FF6"/>
    <w:pPr>
      <w:spacing w:before="120" w:after="120"/>
      <w:ind w:left="2880"/>
    </w:pPr>
    <w:rPr>
      <w:noProof/>
      <w:sz w:val="24"/>
    </w:rPr>
  </w:style>
  <w:style w:type="character" w:customStyle="1" w:styleId="DigitalLinkAnchorText">
    <w:name w:val="DigitalLinkAnchorText"/>
    <w:rsid w:val="00DC4FF6"/>
    <w:rPr>
      <w:bdr w:val="none" w:sz="0" w:space="0" w:color="auto"/>
      <w:shd w:val="clear" w:color="auto" w:fill="D6E3BC"/>
    </w:rPr>
  </w:style>
  <w:style w:type="character" w:customStyle="1" w:styleId="DigitalLinkDestination">
    <w:name w:val="DigitalLinkDestination"/>
    <w:rsid w:val="00DC4FF6"/>
    <w:rPr>
      <w:bdr w:val="none" w:sz="0" w:space="0" w:color="auto"/>
      <w:shd w:val="clear" w:color="auto" w:fill="EAF1DD"/>
    </w:rPr>
  </w:style>
  <w:style w:type="paragraph" w:customStyle="1" w:styleId="FeatureRecipeTitleAlternative">
    <w:name w:val="FeatureRecipeTitleAlternative"/>
    <w:basedOn w:val="RecipeTitleAlternative"/>
    <w:rsid w:val="00DC4FF6"/>
    <w:pPr>
      <w:shd w:val="pct20" w:color="auto" w:fill="auto"/>
    </w:pPr>
  </w:style>
  <w:style w:type="paragraph" w:customStyle="1" w:styleId="FeatureSubRecipeTitle">
    <w:name w:val="FeatureSubRecipeTitle"/>
    <w:basedOn w:val="RecipeSubrecipeTitle"/>
    <w:rsid w:val="00DC4FF6"/>
    <w:pPr>
      <w:shd w:val="pct20" w:color="auto" w:fill="auto"/>
    </w:pPr>
  </w:style>
  <w:style w:type="paragraph" w:customStyle="1" w:styleId="FeatureRecipeTool">
    <w:name w:val="FeatureRecipeTool"/>
    <w:basedOn w:val="RecipeTool"/>
    <w:rsid w:val="00DC4FF6"/>
    <w:pPr>
      <w:shd w:val="pct20" w:color="auto" w:fill="auto"/>
    </w:pPr>
  </w:style>
  <w:style w:type="paragraph" w:customStyle="1" w:styleId="FeatureRecipeIntro">
    <w:name w:val="FeatureRecipeIntro"/>
    <w:basedOn w:val="RecipeIntro"/>
    <w:rsid w:val="00DC4FF6"/>
    <w:pPr>
      <w:shd w:val="pct20" w:color="auto" w:fill="auto"/>
    </w:pPr>
  </w:style>
  <w:style w:type="paragraph" w:customStyle="1" w:styleId="FeatureRecipeIntroHead">
    <w:name w:val="FeatureRecipeIntroHead"/>
    <w:basedOn w:val="RecipeIntroHead"/>
    <w:rsid w:val="00DC4FF6"/>
    <w:pPr>
      <w:shd w:val="pct20" w:color="auto" w:fill="auto"/>
    </w:pPr>
  </w:style>
  <w:style w:type="paragraph" w:customStyle="1" w:styleId="FeatureRecipeContributor">
    <w:name w:val="FeatureRecipeContributor"/>
    <w:basedOn w:val="RecipeContributor"/>
    <w:rsid w:val="00DC4FF6"/>
    <w:pPr>
      <w:shd w:val="pct20" w:color="auto" w:fill="auto"/>
    </w:pPr>
  </w:style>
  <w:style w:type="paragraph" w:customStyle="1" w:styleId="FeatureRecipeIngredientHead">
    <w:name w:val="FeatureRecipeIngredientHead"/>
    <w:basedOn w:val="RecipeIngredientHead"/>
    <w:rsid w:val="00DC4FF6"/>
    <w:pPr>
      <w:shd w:val="pct20" w:color="auto" w:fill="auto"/>
    </w:pPr>
  </w:style>
  <w:style w:type="paragraph" w:customStyle="1" w:styleId="FeatureRecipeIngredientSubhead">
    <w:name w:val="FeatureRecipeIngredientSubhead"/>
    <w:basedOn w:val="RecipeIngredientSubhead"/>
    <w:rsid w:val="00DC4FF6"/>
    <w:pPr>
      <w:shd w:val="pct20" w:color="auto" w:fill="auto"/>
    </w:pPr>
  </w:style>
  <w:style w:type="paragraph" w:customStyle="1" w:styleId="FeatureRecipeProcedureHead">
    <w:name w:val="FeatureRecipeProcedureHead"/>
    <w:basedOn w:val="RecipeProcedureHead"/>
    <w:rsid w:val="00DC4FF6"/>
    <w:pPr>
      <w:shd w:val="pct20" w:color="auto" w:fill="FFFFFF"/>
    </w:pPr>
  </w:style>
  <w:style w:type="paragraph" w:customStyle="1" w:styleId="FeatureRecipeTime">
    <w:name w:val="FeatureRecipeTime"/>
    <w:basedOn w:val="RecipeTime"/>
    <w:rsid w:val="00DC4FF6"/>
    <w:pPr>
      <w:shd w:val="pct20" w:color="auto" w:fill="auto"/>
    </w:pPr>
  </w:style>
  <w:style w:type="paragraph" w:customStyle="1" w:styleId="FeatureRecipeSubhead">
    <w:name w:val="FeatureRecipeSubhead"/>
    <w:basedOn w:val="RecipeSubhead"/>
    <w:rsid w:val="00DC4FF6"/>
    <w:pPr>
      <w:shd w:val="pct20" w:color="auto" w:fill="FFFFFF"/>
    </w:pPr>
  </w:style>
  <w:style w:type="paragraph" w:customStyle="1" w:styleId="FeatureRecipeVariationTitle">
    <w:name w:val="FeatureRecipeVariationTitle"/>
    <w:basedOn w:val="RecipeVariationTitle"/>
    <w:rsid w:val="00DC4FF6"/>
    <w:pPr>
      <w:shd w:val="pct20" w:color="auto" w:fill="auto"/>
    </w:pPr>
  </w:style>
  <w:style w:type="paragraph" w:customStyle="1" w:styleId="FeatureRecipeVariationHead">
    <w:name w:val="FeatureRecipeVariationHead"/>
    <w:basedOn w:val="RecipeVariationHead"/>
    <w:rsid w:val="00DC4FF6"/>
    <w:pPr>
      <w:shd w:val="pct20" w:color="auto" w:fill="auto"/>
    </w:pPr>
  </w:style>
  <w:style w:type="paragraph" w:customStyle="1" w:styleId="FeaturerecipeVariationPara">
    <w:name w:val="FeaturerecipeVariationPara"/>
    <w:basedOn w:val="RecipeVariationPara"/>
    <w:rsid w:val="00DC4FF6"/>
    <w:pPr>
      <w:shd w:val="pct20" w:color="auto" w:fill="auto"/>
    </w:pPr>
  </w:style>
  <w:style w:type="paragraph" w:customStyle="1" w:styleId="FeatureRecipeNoteHead">
    <w:name w:val="FeatureRecipeNoteHead"/>
    <w:basedOn w:val="RecipeNoteHead"/>
    <w:rsid w:val="00DC4FF6"/>
    <w:pPr>
      <w:shd w:val="pct20" w:color="auto" w:fill="auto"/>
    </w:pPr>
  </w:style>
  <w:style w:type="paragraph" w:customStyle="1" w:styleId="FeatureRecipeNotePara">
    <w:name w:val="FeatureRecipeNotePara"/>
    <w:basedOn w:val="RecipeNotePara"/>
    <w:rsid w:val="00DC4FF6"/>
    <w:pPr>
      <w:shd w:val="pct20" w:color="auto" w:fill="auto"/>
    </w:pPr>
  </w:style>
  <w:style w:type="paragraph" w:customStyle="1" w:styleId="FeatureRecipeNutritionInfo">
    <w:name w:val="FeatureRecipeNutritionInfo"/>
    <w:basedOn w:val="RecipeNutritionInfo"/>
    <w:rsid w:val="00DC4FF6"/>
    <w:pPr>
      <w:shd w:val="pct20" w:color="auto" w:fill="auto"/>
    </w:pPr>
  </w:style>
  <w:style w:type="paragraph" w:customStyle="1" w:styleId="FeatureRecipeNutritionHead">
    <w:name w:val="FeatureRecipeNutritionHead"/>
    <w:basedOn w:val="RecipeNutritionHead"/>
    <w:rsid w:val="00DC4FF6"/>
    <w:pPr>
      <w:shd w:val="pct20" w:color="auto" w:fill="auto"/>
    </w:pPr>
  </w:style>
  <w:style w:type="paragraph" w:customStyle="1" w:styleId="FeatureRecipeFootnote">
    <w:name w:val="FeatureRecipeFootnote"/>
    <w:basedOn w:val="RecipeFootnote"/>
    <w:rsid w:val="00DC4FF6"/>
    <w:pPr>
      <w:shd w:val="pct20" w:color="auto" w:fill="auto"/>
    </w:pPr>
  </w:style>
  <w:style w:type="paragraph" w:customStyle="1" w:styleId="FeatureRecipeTableHead">
    <w:name w:val="FeatureRecipeTableHead"/>
    <w:basedOn w:val="RecipeTableHead"/>
    <w:rsid w:val="00DC4FF6"/>
    <w:pPr>
      <w:shd w:val="pct20" w:color="auto" w:fill="auto"/>
    </w:pPr>
  </w:style>
  <w:style w:type="paragraph" w:customStyle="1" w:styleId="CopyrightLine">
    <w:name w:val="CopyrightLine"/>
    <w:qFormat/>
    <w:rsid w:val="00DC4FF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C4FF6"/>
    <w:rPr>
      <w:rFonts w:ascii="Courier New" w:hAnsi="Courier New"/>
      <w:bdr w:val="single" w:sz="2" w:space="0" w:color="FF0000"/>
    </w:rPr>
  </w:style>
  <w:style w:type="character" w:customStyle="1" w:styleId="DigitalOnlyURL">
    <w:name w:val="DigitalOnlyURL"/>
    <w:uiPriority w:val="1"/>
    <w:rsid w:val="00DC4FF6"/>
    <w:rPr>
      <w:rFonts w:ascii="Courier New" w:hAnsi="Courier New"/>
      <w:bdr w:val="single" w:sz="2" w:space="0" w:color="002060"/>
      <w:shd w:val="clear" w:color="auto" w:fill="auto"/>
    </w:rPr>
  </w:style>
  <w:style w:type="paragraph" w:styleId="TOC1">
    <w:name w:val="toc 1"/>
    <w:basedOn w:val="Normal"/>
    <w:next w:val="Normal"/>
    <w:autoRedefine/>
    <w:rsid w:val="00DC4FF6"/>
  </w:style>
  <w:style w:type="paragraph" w:styleId="TOC2">
    <w:name w:val="toc 2"/>
    <w:basedOn w:val="Normal"/>
    <w:next w:val="Normal"/>
    <w:autoRedefine/>
    <w:rsid w:val="00DC4FF6"/>
    <w:pPr>
      <w:ind w:left="240"/>
    </w:pPr>
  </w:style>
  <w:style w:type="paragraph" w:styleId="TOC3">
    <w:name w:val="toc 3"/>
    <w:basedOn w:val="Normal"/>
    <w:next w:val="Normal"/>
    <w:autoRedefine/>
    <w:rsid w:val="00DC4FF6"/>
    <w:pPr>
      <w:ind w:left="480"/>
    </w:pPr>
  </w:style>
  <w:style w:type="character" w:customStyle="1" w:styleId="FigureSourceChar">
    <w:name w:val="FigureSource Char"/>
    <w:link w:val="FigureSource"/>
    <w:rsid w:val="00DC4FF6"/>
    <w:rPr>
      <w:rFonts w:ascii="Arial" w:hAnsi="Arial"/>
      <w:sz w:val="22"/>
    </w:rPr>
  </w:style>
  <w:style w:type="numbering" w:styleId="111111">
    <w:name w:val="Outline List 2"/>
    <w:basedOn w:val="NoList"/>
    <w:rsid w:val="00DC4FF6"/>
    <w:pPr>
      <w:numPr>
        <w:numId w:val="17"/>
      </w:numPr>
    </w:pPr>
  </w:style>
  <w:style w:type="numbering" w:styleId="1ai">
    <w:name w:val="Outline List 1"/>
    <w:basedOn w:val="NoList"/>
    <w:rsid w:val="00DC4FF6"/>
    <w:pPr>
      <w:numPr>
        <w:numId w:val="18"/>
      </w:numPr>
    </w:pPr>
  </w:style>
  <w:style w:type="numbering" w:styleId="ArticleSection">
    <w:name w:val="Outline List 3"/>
    <w:basedOn w:val="NoList"/>
    <w:rsid w:val="00DC4FF6"/>
    <w:pPr>
      <w:numPr>
        <w:numId w:val="19"/>
      </w:numPr>
    </w:pPr>
  </w:style>
  <w:style w:type="paragraph" w:styleId="BlockText">
    <w:name w:val="Block Text"/>
    <w:basedOn w:val="Normal"/>
    <w:rsid w:val="00DC4FF6"/>
    <w:pPr>
      <w:spacing w:after="120"/>
      <w:ind w:left="1440" w:right="1440"/>
    </w:pPr>
  </w:style>
  <w:style w:type="paragraph" w:styleId="BodyText">
    <w:name w:val="Body Text"/>
    <w:basedOn w:val="Normal"/>
    <w:link w:val="BodyTextChar"/>
    <w:rsid w:val="00DC4FF6"/>
    <w:pPr>
      <w:spacing w:after="120"/>
    </w:pPr>
  </w:style>
  <w:style w:type="paragraph" w:styleId="BodyText2">
    <w:name w:val="Body Text 2"/>
    <w:basedOn w:val="Normal"/>
    <w:link w:val="BodyText2Char"/>
    <w:rsid w:val="00DC4FF6"/>
    <w:pPr>
      <w:spacing w:after="120" w:line="480" w:lineRule="auto"/>
    </w:pPr>
  </w:style>
  <w:style w:type="paragraph" w:styleId="BodyText3">
    <w:name w:val="Body Text 3"/>
    <w:basedOn w:val="Normal"/>
    <w:link w:val="BodyText3Char"/>
    <w:rsid w:val="00DC4FF6"/>
    <w:pPr>
      <w:spacing w:after="120"/>
    </w:pPr>
    <w:rPr>
      <w:sz w:val="16"/>
      <w:szCs w:val="16"/>
    </w:rPr>
  </w:style>
  <w:style w:type="paragraph" w:styleId="BodyTextFirstIndent">
    <w:name w:val="Body Text First Indent"/>
    <w:basedOn w:val="BodyText"/>
    <w:link w:val="BodyTextFirstIndentChar"/>
    <w:rsid w:val="00DC4FF6"/>
    <w:pPr>
      <w:ind w:firstLine="210"/>
    </w:pPr>
  </w:style>
  <w:style w:type="paragraph" w:styleId="BodyTextIndent">
    <w:name w:val="Body Text Indent"/>
    <w:basedOn w:val="Normal"/>
    <w:link w:val="BodyTextIndentChar"/>
    <w:rsid w:val="00DC4FF6"/>
    <w:pPr>
      <w:spacing w:after="120"/>
      <w:ind w:left="360"/>
    </w:pPr>
  </w:style>
  <w:style w:type="paragraph" w:styleId="BodyTextFirstIndent2">
    <w:name w:val="Body Text First Indent 2"/>
    <w:basedOn w:val="BodyTextIndent"/>
    <w:link w:val="BodyTextFirstIndent2Char"/>
    <w:rsid w:val="00DC4FF6"/>
    <w:pPr>
      <w:ind w:firstLine="210"/>
    </w:pPr>
  </w:style>
  <w:style w:type="paragraph" w:styleId="BodyTextIndent2">
    <w:name w:val="Body Text Indent 2"/>
    <w:basedOn w:val="Normal"/>
    <w:link w:val="BodyTextIndent2Char"/>
    <w:rsid w:val="00DC4FF6"/>
    <w:pPr>
      <w:spacing w:after="120" w:line="480" w:lineRule="auto"/>
      <w:ind w:left="360"/>
    </w:pPr>
  </w:style>
  <w:style w:type="paragraph" w:styleId="BodyTextIndent3">
    <w:name w:val="Body Text Indent 3"/>
    <w:basedOn w:val="Normal"/>
    <w:link w:val="BodyTextIndent3Char"/>
    <w:rsid w:val="00DC4FF6"/>
    <w:pPr>
      <w:spacing w:after="120"/>
      <w:ind w:left="360"/>
    </w:pPr>
    <w:rPr>
      <w:sz w:val="16"/>
      <w:szCs w:val="16"/>
    </w:rPr>
  </w:style>
  <w:style w:type="paragraph" w:styleId="Caption">
    <w:name w:val="caption"/>
    <w:basedOn w:val="Normal"/>
    <w:next w:val="Normal"/>
    <w:qFormat/>
    <w:rsid w:val="00DC4FF6"/>
    <w:rPr>
      <w:b/>
      <w:bCs/>
      <w:sz w:val="20"/>
      <w:szCs w:val="20"/>
    </w:rPr>
  </w:style>
  <w:style w:type="paragraph" w:styleId="Closing">
    <w:name w:val="Closing"/>
    <w:basedOn w:val="Normal"/>
    <w:link w:val="ClosingChar"/>
    <w:rsid w:val="00DC4FF6"/>
    <w:pPr>
      <w:ind w:left="4320"/>
    </w:pPr>
  </w:style>
  <w:style w:type="paragraph" w:styleId="Date">
    <w:name w:val="Date"/>
    <w:basedOn w:val="Normal"/>
    <w:next w:val="Normal"/>
    <w:link w:val="DateChar"/>
    <w:rsid w:val="00DC4FF6"/>
  </w:style>
  <w:style w:type="paragraph" w:styleId="DocumentMap">
    <w:name w:val="Document Map"/>
    <w:basedOn w:val="Normal"/>
    <w:link w:val="DocumentMapChar"/>
    <w:rsid w:val="00DC4FF6"/>
    <w:pPr>
      <w:shd w:val="clear" w:color="auto" w:fill="000080"/>
    </w:pPr>
    <w:rPr>
      <w:rFonts w:ascii="Tahoma" w:hAnsi="Tahoma" w:cs="Tahoma"/>
      <w:sz w:val="20"/>
      <w:szCs w:val="20"/>
    </w:rPr>
  </w:style>
  <w:style w:type="paragraph" w:styleId="E-mailSignature">
    <w:name w:val="E-mail Signature"/>
    <w:basedOn w:val="Normal"/>
    <w:link w:val="E-mailSignatureChar"/>
    <w:rsid w:val="00DC4FF6"/>
  </w:style>
  <w:style w:type="character" w:styleId="EndnoteReference">
    <w:name w:val="endnote reference"/>
    <w:rsid w:val="00DC4FF6"/>
    <w:rPr>
      <w:vertAlign w:val="superscript"/>
    </w:rPr>
  </w:style>
  <w:style w:type="paragraph" w:styleId="EndnoteText">
    <w:name w:val="endnote text"/>
    <w:basedOn w:val="Normal"/>
    <w:link w:val="EndnoteTextChar"/>
    <w:rsid w:val="00DC4FF6"/>
    <w:rPr>
      <w:sz w:val="20"/>
      <w:szCs w:val="20"/>
    </w:rPr>
  </w:style>
  <w:style w:type="paragraph" w:styleId="EnvelopeAddress">
    <w:name w:val="envelope address"/>
    <w:basedOn w:val="Normal"/>
    <w:rsid w:val="00DC4FF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C4FF6"/>
    <w:rPr>
      <w:rFonts w:ascii="Arial" w:hAnsi="Arial" w:cs="Arial"/>
      <w:sz w:val="20"/>
      <w:szCs w:val="20"/>
    </w:rPr>
  </w:style>
  <w:style w:type="character" w:styleId="FootnoteReference">
    <w:name w:val="footnote reference"/>
    <w:rsid w:val="00DC4FF6"/>
    <w:rPr>
      <w:vertAlign w:val="superscript"/>
    </w:rPr>
  </w:style>
  <w:style w:type="paragraph" w:styleId="FootnoteText">
    <w:name w:val="footnote text"/>
    <w:basedOn w:val="Normal"/>
    <w:link w:val="FootnoteTextChar"/>
    <w:rsid w:val="00DC4FF6"/>
    <w:rPr>
      <w:sz w:val="20"/>
      <w:szCs w:val="20"/>
    </w:rPr>
  </w:style>
  <w:style w:type="paragraph" w:styleId="HTMLAddress">
    <w:name w:val="HTML Address"/>
    <w:basedOn w:val="Normal"/>
    <w:link w:val="HTMLAddressChar"/>
    <w:rsid w:val="00DC4FF6"/>
    <w:rPr>
      <w:i/>
      <w:iCs/>
    </w:rPr>
  </w:style>
  <w:style w:type="paragraph" w:styleId="HTMLPreformatted">
    <w:name w:val="HTML Preformatted"/>
    <w:basedOn w:val="Normal"/>
    <w:link w:val="HTMLPreformattedChar"/>
    <w:rsid w:val="00DC4FF6"/>
    <w:rPr>
      <w:rFonts w:ascii="Courier New" w:hAnsi="Courier New" w:cs="Courier New"/>
      <w:sz w:val="20"/>
      <w:szCs w:val="20"/>
    </w:rPr>
  </w:style>
  <w:style w:type="paragraph" w:styleId="Index10">
    <w:name w:val="index 1"/>
    <w:basedOn w:val="Normal"/>
    <w:next w:val="Normal"/>
    <w:autoRedefine/>
    <w:rsid w:val="00DC4FF6"/>
    <w:pPr>
      <w:ind w:left="240" w:hanging="240"/>
    </w:pPr>
  </w:style>
  <w:style w:type="paragraph" w:styleId="Index20">
    <w:name w:val="index 2"/>
    <w:basedOn w:val="Normal"/>
    <w:next w:val="Normal"/>
    <w:autoRedefine/>
    <w:rsid w:val="00DC4FF6"/>
    <w:pPr>
      <w:ind w:left="480" w:hanging="240"/>
    </w:pPr>
  </w:style>
  <w:style w:type="paragraph" w:styleId="Index30">
    <w:name w:val="index 3"/>
    <w:basedOn w:val="Normal"/>
    <w:next w:val="Normal"/>
    <w:autoRedefine/>
    <w:rsid w:val="00DC4FF6"/>
    <w:pPr>
      <w:ind w:left="720" w:hanging="240"/>
    </w:pPr>
  </w:style>
  <w:style w:type="paragraph" w:styleId="Index4">
    <w:name w:val="index 4"/>
    <w:basedOn w:val="Normal"/>
    <w:next w:val="Normal"/>
    <w:autoRedefine/>
    <w:rsid w:val="00DC4FF6"/>
    <w:pPr>
      <w:ind w:left="960" w:hanging="240"/>
    </w:pPr>
  </w:style>
  <w:style w:type="paragraph" w:styleId="Index5">
    <w:name w:val="index 5"/>
    <w:basedOn w:val="Normal"/>
    <w:next w:val="Normal"/>
    <w:autoRedefine/>
    <w:rsid w:val="00DC4FF6"/>
    <w:pPr>
      <w:ind w:left="1200" w:hanging="240"/>
    </w:pPr>
  </w:style>
  <w:style w:type="paragraph" w:styleId="Index6">
    <w:name w:val="index 6"/>
    <w:basedOn w:val="Normal"/>
    <w:next w:val="Normal"/>
    <w:autoRedefine/>
    <w:rsid w:val="00DC4FF6"/>
    <w:pPr>
      <w:ind w:left="1440" w:hanging="240"/>
    </w:pPr>
  </w:style>
  <w:style w:type="paragraph" w:styleId="Index7">
    <w:name w:val="index 7"/>
    <w:basedOn w:val="Normal"/>
    <w:next w:val="Normal"/>
    <w:autoRedefine/>
    <w:rsid w:val="00DC4FF6"/>
    <w:pPr>
      <w:ind w:left="1680" w:hanging="240"/>
    </w:pPr>
  </w:style>
  <w:style w:type="paragraph" w:styleId="Index8">
    <w:name w:val="index 8"/>
    <w:basedOn w:val="Normal"/>
    <w:next w:val="Normal"/>
    <w:autoRedefine/>
    <w:rsid w:val="00DC4FF6"/>
    <w:pPr>
      <w:ind w:left="1920" w:hanging="240"/>
    </w:pPr>
  </w:style>
  <w:style w:type="paragraph" w:styleId="Index9">
    <w:name w:val="index 9"/>
    <w:basedOn w:val="Normal"/>
    <w:next w:val="Normal"/>
    <w:autoRedefine/>
    <w:rsid w:val="00DC4FF6"/>
    <w:pPr>
      <w:ind w:left="2160" w:hanging="240"/>
    </w:pPr>
  </w:style>
  <w:style w:type="paragraph" w:styleId="IndexHeading">
    <w:name w:val="index heading"/>
    <w:basedOn w:val="Normal"/>
    <w:next w:val="Index10"/>
    <w:rsid w:val="00DC4FF6"/>
    <w:rPr>
      <w:rFonts w:ascii="Arial" w:hAnsi="Arial" w:cs="Arial"/>
      <w:b/>
      <w:bCs/>
    </w:rPr>
  </w:style>
  <w:style w:type="paragraph" w:styleId="List">
    <w:name w:val="List"/>
    <w:basedOn w:val="Normal"/>
    <w:rsid w:val="00DC4FF6"/>
    <w:pPr>
      <w:ind w:left="360" w:hanging="360"/>
    </w:pPr>
  </w:style>
  <w:style w:type="paragraph" w:styleId="List2">
    <w:name w:val="List 2"/>
    <w:basedOn w:val="Normal"/>
    <w:rsid w:val="00DC4FF6"/>
    <w:pPr>
      <w:ind w:left="720" w:hanging="360"/>
    </w:pPr>
  </w:style>
  <w:style w:type="paragraph" w:styleId="List3">
    <w:name w:val="List 3"/>
    <w:basedOn w:val="Normal"/>
    <w:rsid w:val="00DC4FF6"/>
    <w:pPr>
      <w:ind w:left="1080" w:hanging="360"/>
    </w:pPr>
  </w:style>
  <w:style w:type="paragraph" w:styleId="List4">
    <w:name w:val="List 4"/>
    <w:basedOn w:val="Normal"/>
    <w:rsid w:val="00DC4FF6"/>
    <w:pPr>
      <w:ind w:left="1440" w:hanging="360"/>
    </w:pPr>
  </w:style>
  <w:style w:type="paragraph" w:styleId="List5">
    <w:name w:val="List 5"/>
    <w:basedOn w:val="Normal"/>
    <w:rsid w:val="00DC4FF6"/>
    <w:pPr>
      <w:ind w:left="1800" w:hanging="360"/>
    </w:pPr>
  </w:style>
  <w:style w:type="paragraph" w:styleId="ListBullet2">
    <w:name w:val="List Bullet 2"/>
    <w:basedOn w:val="Normal"/>
    <w:rsid w:val="00DC4FF6"/>
    <w:pPr>
      <w:numPr>
        <w:numId w:val="20"/>
      </w:numPr>
    </w:pPr>
  </w:style>
  <w:style w:type="paragraph" w:styleId="ListBullet3">
    <w:name w:val="List Bullet 3"/>
    <w:basedOn w:val="Normal"/>
    <w:rsid w:val="00DC4FF6"/>
    <w:pPr>
      <w:numPr>
        <w:numId w:val="21"/>
      </w:numPr>
    </w:pPr>
  </w:style>
  <w:style w:type="paragraph" w:styleId="ListBullet4">
    <w:name w:val="List Bullet 4"/>
    <w:basedOn w:val="Normal"/>
    <w:rsid w:val="00DC4FF6"/>
    <w:pPr>
      <w:numPr>
        <w:numId w:val="22"/>
      </w:numPr>
    </w:pPr>
  </w:style>
  <w:style w:type="paragraph" w:styleId="ListBullet5">
    <w:name w:val="List Bullet 5"/>
    <w:basedOn w:val="Normal"/>
    <w:rsid w:val="00DC4FF6"/>
    <w:pPr>
      <w:numPr>
        <w:numId w:val="23"/>
      </w:numPr>
    </w:pPr>
  </w:style>
  <w:style w:type="paragraph" w:styleId="ListContinue">
    <w:name w:val="List Continue"/>
    <w:basedOn w:val="Normal"/>
    <w:rsid w:val="00DC4FF6"/>
    <w:pPr>
      <w:spacing w:after="120"/>
      <w:ind w:left="360"/>
    </w:pPr>
  </w:style>
  <w:style w:type="paragraph" w:styleId="ListContinue2">
    <w:name w:val="List Continue 2"/>
    <w:basedOn w:val="Normal"/>
    <w:rsid w:val="00DC4FF6"/>
    <w:pPr>
      <w:spacing w:after="120"/>
      <w:ind w:left="720"/>
    </w:pPr>
  </w:style>
  <w:style w:type="paragraph" w:styleId="ListContinue3">
    <w:name w:val="List Continue 3"/>
    <w:basedOn w:val="Normal"/>
    <w:rsid w:val="00DC4FF6"/>
    <w:pPr>
      <w:spacing w:after="120"/>
      <w:ind w:left="1080"/>
    </w:pPr>
  </w:style>
  <w:style w:type="paragraph" w:styleId="ListContinue4">
    <w:name w:val="List Continue 4"/>
    <w:basedOn w:val="Normal"/>
    <w:rsid w:val="00DC4FF6"/>
    <w:pPr>
      <w:spacing w:after="120"/>
      <w:ind w:left="1440"/>
    </w:pPr>
  </w:style>
  <w:style w:type="paragraph" w:styleId="ListContinue5">
    <w:name w:val="List Continue 5"/>
    <w:basedOn w:val="Normal"/>
    <w:rsid w:val="00DC4FF6"/>
    <w:pPr>
      <w:spacing w:after="120"/>
      <w:ind w:left="1800"/>
    </w:pPr>
  </w:style>
  <w:style w:type="paragraph" w:styleId="ListNumber">
    <w:name w:val="List Number"/>
    <w:basedOn w:val="Normal"/>
    <w:rsid w:val="00DC4FF6"/>
    <w:pPr>
      <w:numPr>
        <w:numId w:val="24"/>
      </w:numPr>
    </w:pPr>
  </w:style>
  <w:style w:type="paragraph" w:styleId="ListNumber2">
    <w:name w:val="List Number 2"/>
    <w:basedOn w:val="Normal"/>
    <w:rsid w:val="00DC4FF6"/>
    <w:pPr>
      <w:numPr>
        <w:numId w:val="25"/>
      </w:numPr>
    </w:pPr>
  </w:style>
  <w:style w:type="paragraph" w:styleId="ListNumber3">
    <w:name w:val="List Number 3"/>
    <w:basedOn w:val="Normal"/>
    <w:rsid w:val="00DC4FF6"/>
    <w:pPr>
      <w:numPr>
        <w:numId w:val="26"/>
      </w:numPr>
    </w:pPr>
  </w:style>
  <w:style w:type="paragraph" w:styleId="ListNumber4">
    <w:name w:val="List Number 4"/>
    <w:basedOn w:val="Normal"/>
    <w:rsid w:val="00DC4FF6"/>
    <w:pPr>
      <w:numPr>
        <w:numId w:val="27"/>
      </w:numPr>
    </w:pPr>
  </w:style>
  <w:style w:type="paragraph" w:styleId="ListNumber5">
    <w:name w:val="List Number 5"/>
    <w:basedOn w:val="Normal"/>
    <w:rsid w:val="00DC4FF6"/>
    <w:pPr>
      <w:numPr>
        <w:numId w:val="28"/>
      </w:numPr>
    </w:pPr>
  </w:style>
  <w:style w:type="paragraph" w:styleId="MacroText">
    <w:name w:val="macro"/>
    <w:link w:val="MacroTextChar"/>
    <w:rsid w:val="00DC4F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DC4F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C4FF6"/>
  </w:style>
  <w:style w:type="paragraph" w:styleId="NormalIndent">
    <w:name w:val="Normal Indent"/>
    <w:basedOn w:val="Normal"/>
    <w:rsid w:val="00DC4FF6"/>
    <w:pPr>
      <w:ind w:left="720"/>
    </w:pPr>
  </w:style>
  <w:style w:type="paragraph" w:styleId="NoteHeading">
    <w:name w:val="Note Heading"/>
    <w:basedOn w:val="Normal"/>
    <w:next w:val="Normal"/>
    <w:link w:val="NoteHeadingChar"/>
    <w:rsid w:val="00DC4FF6"/>
  </w:style>
  <w:style w:type="paragraph" w:styleId="PlainText">
    <w:name w:val="Plain Text"/>
    <w:basedOn w:val="Normal"/>
    <w:link w:val="PlainTextChar"/>
    <w:rsid w:val="00DC4FF6"/>
    <w:rPr>
      <w:rFonts w:ascii="Courier New" w:hAnsi="Courier New" w:cs="Courier New"/>
      <w:sz w:val="20"/>
      <w:szCs w:val="20"/>
    </w:rPr>
  </w:style>
  <w:style w:type="paragraph" w:styleId="Signature">
    <w:name w:val="Signature"/>
    <w:basedOn w:val="Normal"/>
    <w:link w:val="SignatureChar"/>
    <w:rsid w:val="00DC4FF6"/>
    <w:pPr>
      <w:ind w:left="4320"/>
    </w:pPr>
  </w:style>
  <w:style w:type="table" w:styleId="Table3Deffects1">
    <w:name w:val="Table 3D effects 1"/>
    <w:basedOn w:val="TableNormal"/>
    <w:rsid w:val="00DC4FF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C4FF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C4FF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C4F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C4F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C4FF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C4FF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C4FF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C4FF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C4FF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C4FF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C4FF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C4FF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C4FF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C4FF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C4FF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C4FF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C4F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C4F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C4FF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C4FF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C4FF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C4FF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C4FF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C4F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C4FF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C4FF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C4FF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C4FF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C4FF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C4FF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C4FF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C4FF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C4FF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C4FF6"/>
    <w:pPr>
      <w:ind w:left="240" w:hanging="240"/>
    </w:pPr>
  </w:style>
  <w:style w:type="paragraph" w:styleId="TableofFigures">
    <w:name w:val="table of figures"/>
    <w:basedOn w:val="Normal"/>
    <w:next w:val="Normal"/>
    <w:rsid w:val="00DC4FF6"/>
  </w:style>
  <w:style w:type="table" w:styleId="TableProfessional">
    <w:name w:val="Table Professional"/>
    <w:basedOn w:val="TableNormal"/>
    <w:rsid w:val="00DC4F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C4FF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C4FF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C4FF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C4FF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C4FF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C4F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C4FF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C4F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C4FF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C4FF6"/>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DC4FF6"/>
    <w:pPr>
      <w:spacing w:before="120"/>
    </w:pPr>
    <w:rPr>
      <w:rFonts w:ascii="Arial" w:hAnsi="Arial" w:cs="Arial"/>
      <w:b/>
      <w:bCs/>
    </w:rPr>
  </w:style>
  <w:style w:type="paragraph" w:styleId="TOC4">
    <w:name w:val="toc 4"/>
    <w:basedOn w:val="Normal"/>
    <w:next w:val="Normal"/>
    <w:autoRedefine/>
    <w:rsid w:val="00DC4FF6"/>
    <w:pPr>
      <w:ind w:left="720"/>
    </w:pPr>
  </w:style>
  <w:style w:type="paragraph" w:styleId="TOC7">
    <w:name w:val="toc 7"/>
    <w:basedOn w:val="Normal"/>
    <w:next w:val="Normal"/>
    <w:autoRedefine/>
    <w:rsid w:val="00DC4FF6"/>
    <w:pPr>
      <w:ind w:left="1440"/>
    </w:pPr>
  </w:style>
  <w:style w:type="paragraph" w:styleId="TOC8">
    <w:name w:val="toc 8"/>
    <w:basedOn w:val="Normal"/>
    <w:next w:val="Normal"/>
    <w:autoRedefine/>
    <w:rsid w:val="00DC4FF6"/>
    <w:pPr>
      <w:ind w:left="1680"/>
    </w:pPr>
  </w:style>
  <w:style w:type="paragraph" w:styleId="TOC9">
    <w:name w:val="toc 9"/>
    <w:basedOn w:val="Normal"/>
    <w:next w:val="Normal"/>
    <w:autoRedefine/>
    <w:rsid w:val="00DC4FF6"/>
    <w:pPr>
      <w:ind w:left="1920"/>
    </w:pPr>
  </w:style>
  <w:style w:type="character" w:customStyle="1" w:styleId="DigitalLinkAnchorCode">
    <w:name w:val="DigitalLinkAnchorCode"/>
    <w:uiPriority w:val="1"/>
    <w:rsid w:val="00DC4FF6"/>
    <w:rPr>
      <w:rFonts w:ascii="Courier New" w:hAnsi="Courier New"/>
      <w:bdr w:val="none" w:sz="0" w:space="0" w:color="auto"/>
      <w:shd w:val="clear" w:color="auto" w:fill="D6E3BC"/>
    </w:rPr>
  </w:style>
  <w:style w:type="character" w:customStyle="1" w:styleId="InlineGraphic">
    <w:name w:val="InlineGraphic"/>
    <w:uiPriority w:val="1"/>
    <w:rsid w:val="00DC4FF6"/>
    <w:rPr>
      <w:bdr w:val="none" w:sz="0" w:space="0" w:color="auto"/>
      <w:shd w:val="clear" w:color="auto" w:fill="00B050"/>
    </w:rPr>
  </w:style>
  <w:style w:type="paragraph" w:customStyle="1" w:styleId="RecipeTableSubhead">
    <w:name w:val="RecipeTableSubhead"/>
    <w:basedOn w:val="TableSubhead"/>
    <w:qFormat/>
    <w:rsid w:val="00DC4FF6"/>
  </w:style>
  <w:style w:type="paragraph" w:customStyle="1" w:styleId="featurec">
    <w:name w:val="featurec"/>
    <w:basedOn w:val="CodeSnippet"/>
    <w:rsid w:val="006758E7"/>
  </w:style>
  <w:style w:type="paragraph" w:customStyle="1" w:styleId="inlinecodevaraible">
    <w:name w:val="inlinecodevaraible"/>
    <w:basedOn w:val="FeaturePara"/>
    <w:rsid w:val="00F80042"/>
  </w:style>
  <w:style w:type="paragraph" w:customStyle="1" w:styleId="inlinecodeurl">
    <w:name w:val="inlinecodeurl"/>
    <w:basedOn w:val="Para"/>
    <w:rsid w:val="0075102E"/>
  </w:style>
  <w:style w:type="paragraph" w:customStyle="1" w:styleId="inline">
    <w:name w:val="inline"/>
    <w:basedOn w:val="Para"/>
    <w:rsid w:val="006768BD"/>
  </w:style>
  <w:style w:type="paragraph" w:customStyle="1" w:styleId="p">
    <w:name w:val="p"/>
    <w:basedOn w:val="inline"/>
    <w:rsid w:val="006768BD"/>
  </w:style>
  <w:style w:type="paragraph" w:customStyle="1" w:styleId="inineurl">
    <w:name w:val="inineurl"/>
    <w:basedOn w:val="Para"/>
    <w:rsid w:val="007F355C"/>
  </w:style>
  <w:style w:type="paragraph" w:customStyle="1" w:styleId="inineuro">
    <w:name w:val="inineuro"/>
    <w:basedOn w:val="inineurl"/>
    <w:rsid w:val="007F355C"/>
  </w:style>
  <w:style w:type="character" w:customStyle="1" w:styleId="Heading1Char">
    <w:name w:val="Heading 1 Char"/>
    <w:basedOn w:val="DefaultParagraphFont"/>
    <w:link w:val="Heading1"/>
    <w:rsid w:val="00F36F90"/>
    <w:rPr>
      <w:b/>
      <w:caps/>
      <w:sz w:val="28"/>
      <w:szCs w:val="28"/>
    </w:rPr>
  </w:style>
  <w:style w:type="character" w:customStyle="1" w:styleId="Heading2Char">
    <w:name w:val="Heading 2 Char"/>
    <w:basedOn w:val="DefaultParagraphFont"/>
    <w:link w:val="Heading2"/>
    <w:rsid w:val="00F36F90"/>
    <w:rPr>
      <w:rFonts w:ascii="Cambria" w:hAnsi="Cambria"/>
      <w:b/>
      <w:bCs/>
      <w:color w:val="4F81BD"/>
      <w:sz w:val="26"/>
      <w:szCs w:val="26"/>
    </w:rPr>
  </w:style>
  <w:style w:type="character" w:customStyle="1" w:styleId="Heading3Char">
    <w:name w:val="Heading 3 Char"/>
    <w:basedOn w:val="DefaultParagraphFont"/>
    <w:link w:val="Heading3"/>
    <w:rsid w:val="00F36F90"/>
    <w:rPr>
      <w:rFonts w:ascii="Cambria" w:hAnsi="Cambria"/>
      <w:b/>
      <w:bCs/>
      <w:color w:val="4F81BD"/>
      <w:sz w:val="22"/>
      <w:szCs w:val="22"/>
    </w:rPr>
  </w:style>
  <w:style w:type="character" w:customStyle="1" w:styleId="Heading4Char">
    <w:name w:val="Heading 4 Char"/>
    <w:basedOn w:val="DefaultParagraphFont"/>
    <w:link w:val="Heading4"/>
    <w:rsid w:val="00F36F90"/>
    <w:rPr>
      <w:rFonts w:ascii="Arial" w:hAnsi="Arial"/>
      <w:b/>
      <w:sz w:val="22"/>
    </w:rPr>
  </w:style>
  <w:style w:type="character" w:customStyle="1" w:styleId="Heading5Char">
    <w:name w:val="Heading 5 Char"/>
    <w:basedOn w:val="DefaultParagraphFont"/>
    <w:link w:val="Heading5"/>
    <w:rsid w:val="00F36F90"/>
    <w:rPr>
      <w:rFonts w:ascii="Arial" w:hAnsi="Arial"/>
      <w:b/>
    </w:rPr>
  </w:style>
  <w:style w:type="paragraph" w:customStyle="1" w:styleId="RecipeVariationPreparation">
    <w:name w:val="RecipeVariationPreparation"/>
    <w:basedOn w:val="RecipeTime"/>
    <w:rsid w:val="00F36F90"/>
    <w:rPr>
      <w:i w:val="0"/>
      <w:sz w:val="21"/>
    </w:rPr>
  </w:style>
  <w:style w:type="paragraph" w:customStyle="1" w:styleId="RecipeVariationFlavor">
    <w:name w:val="RecipeVariationFlavor"/>
    <w:basedOn w:val="RecipeTime"/>
    <w:rsid w:val="00F36F90"/>
    <w:rPr>
      <w:i w:val="0"/>
      <w:sz w:val="21"/>
    </w:rPr>
  </w:style>
  <w:style w:type="character" w:customStyle="1" w:styleId="HeaderChar">
    <w:name w:val="Header Char"/>
    <w:basedOn w:val="DefaultParagraphFont"/>
    <w:link w:val="Header"/>
    <w:rsid w:val="00F36F90"/>
    <w:rPr>
      <w:sz w:val="24"/>
      <w:szCs w:val="24"/>
    </w:rPr>
  </w:style>
  <w:style w:type="character" w:customStyle="1" w:styleId="FooterChar">
    <w:name w:val="Footer Char"/>
    <w:basedOn w:val="DefaultParagraphFont"/>
    <w:link w:val="Footer"/>
    <w:rsid w:val="00F36F90"/>
    <w:rPr>
      <w:sz w:val="24"/>
      <w:szCs w:val="24"/>
    </w:rPr>
  </w:style>
  <w:style w:type="paragraph" w:customStyle="1" w:styleId="RecipeVariationH2">
    <w:name w:val="RecipeVariationH2"/>
    <w:rsid w:val="00F36F90"/>
    <w:pPr>
      <w:spacing w:before="60" w:after="60"/>
      <w:ind w:left="720"/>
      <w:outlineLvl w:val="6"/>
    </w:pPr>
    <w:rPr>
      <w:rFonts w:ascii="Arial" w:hAnsi="Arial"/>
      <w:b/>
      <w:snapToGrid w:val="0"/>
    </w:rPr>
  </w:style>
  <w:style w:type="paragraph" w:styleId="ListParagraph">
    <w:name w:val="List Paragraph"/>
    <w:basedOn w:val="Normal"/>
    <w:uiPriority w:val="99"/>
    <w:qFormat/>
    <w:rsid w:val="00F36F90"/>
    <w:pPr>
      <w:ind w:left="720"/>
      <w:contextualSpacing/>
    </w:pPr>
    <w:rPr>
      <w:color w:val="FF0000"/>
    </w:rPr>
  </w:style>
  <w:style w:type="paragraph" w:styleId="Revision">
    <w:name w:val="Revision"/>
    <w:hidden/>
    <w:uiPriority w:val="99"/>
    <w:semiHidden/>
    <w:rsid w:val="00F36F90"/>
    <w:rPr>
      <w:color w:val="FF0000"/>
      <w:sz w:val="40"/>
    </w:rPr>
  </w:style>
  <w:style w:type="character" w:styleId="IntenseEmphasis">
    <w:name w:val="Intense Emphasis"/>
    <w:basedOn w:val="DefaultParagraphFont"/>
    <w:uiPriority w:val="99"/>
    <w:rsid w:val="00F36F90"/>
    <w:rPr>
      <w:b/>
      <w:bCs/>
      <w:i/>
      <w:iCs/>
      <w:color w:val="4F81BD" w:themeColor="accent1"/>
    </w:rPr>
  </w:style>
  <w:style w:type="character" w:styleId="IntenseReference">
    <w:name w:val="Intense Reference"/>
    <w:basedOn w:val="DefaultParagraphFont"/>
    <w:uiPriority w:val="99"/>
    <w:rsid w:val="00F36F90"/>
    <w:rPr>
      <w:b/>
      <w:bCs/>
      <w:smallCaps/>
      <w:color w:val="C0504D" w:themeColor="accent2"/>
      <w:spacing w:val="5"/>
      <w:u w:val="single"/>
    </w:rPr>
  </w:style>
  <w:style w:type="character" w:styleId="PlaceholderText">
    <w:name w:val="Placeholder Text"/>
    <w:basedOn w:val="DefaultParagraphFont"/>
    <w:uiPriority w:val="99"/>
    <w:semiHidden/>
    <w:rsid w:val="00F36F90"/>
    <w:rPr>
      <w:color w:val="808080"/>
    </w:rPr>
  </w:style>
  <w:style w:type="character" w:styleId="SubtleEmphasis">
    <w:name w:val="Subtle Emphasis"/>
    <w:basedOn w:val="DefaultParagraphFont"/>
    <w:uiPriority w:val="99"/>
    <w:rsid w:val="00F36F90"/>
    <w:rPr>
      <w:i/>
      <w:iCs/>
      <w:color w:val="808080" w:themeColor="text1" w:themeTint="7F"/>
    </w:rPr>
  </w:style>
  <w:style w:type="character" w:styleId="SubtleReference">
    <w:name w:val="Subtle Reference"/>
    <w:basedOn w:val="DefaultParagraphFont"/>
    <w:uiPriority w:val="99"/>
    <w:qFormat/>
    <w:rsid w:val="00F36F90"/>
    <w:rPr>
      <w:smallCaps/>
      <w:color w:val="C0504D" w:themeColor="accent2"/>
      <w:u w:val="single"/>
    </w:rPr>
  </w:style>
  <w:style w:type="table" w:styleId="LightShading-Accent5">
    <w:name w:val="Light Shading Accent 5"/>
    <w:basedOn w:val="TableNormal"/>
    <w:uiPriority w:val="60"/>
    <w:rsid w:val="00F36F90"/>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F36F90"/>
    <w:rPr>
      <w:rFonts w:ascii="Courier New" w:hAnsi="Courier New" w:cs="Courier New"/>
    </w:rPr>
  </w:style>
  <w:style w:type="character" w:customStyle="1" w:styleId="Heading6Char">
    <w:name w:val="Heading 6 Char"/>
    <w:basedOn w:val="DefaultParagraphFont"/>
    <w:link w:val="Heading6"/>
    <w:rsid w:val="00F36F90"/>
    <w:rPr>
      <w:sz w:val="24"/>
    </w:rPr>
  </w:style>
  <w:style w:type="character" w:customStyle="1" w:styleId="Heading7Char">
    <w:name w:val="Heading 7 Char"/>
    <w:basedOn w:val="DefaultParagraphFont"/>
    <w:link w:val="Heading7"/>
    <w:rsid w:val="00F36F90"/>
    <w:rPr>
      <w:sz w:val="24"/>
    </w:rPr>
  </w:style>
  <w:style w:type="character" w:customStyle="1" w:styleId="Heading8Char">
    <w:name w:val="Heading 8 Char"/>
    <w:basedOn w:val="DefaultParagraphFont"/>
    <w:link w:val="Heading8"/>
    <w:rsid w:val="00F36F90"/>
    <w:rPr>
      <w:sz w:val="24"/>
    </w:rPr>
  </w:style>
  <w:style w:type="character" w:customStyle="1" w:styleId="Heading9Char">
    <w:name w:val="Heading 9 Char"/>
    <w:basedOn w:val="DefaultParagraphFont"/>
    <w:link w:val="Heading9"/>
    <w:rsid w:val="00F36F90"/>
    <w:rPr>
      <w:sz w:val="24"/>
    </w:rPr>
  </w:style>
  <w:style w:type="paragraph" w:customStyle="1" w:styleId="ChapterObjectives">
    <w:name w:val="ChapterObjectives"/>
    <w:next w:val="Normal"/>
    <w:rsid w:val="00F36F90"/>
    <w:rPr>
      <w:rFonts w:ascii="Helvetica" w:hAnsi="Helvetica"/>
      <w:sz w:val="24"/>
    </w:rPr>
  </w:style>
  <w:style w:type="paragraph" w:customStyle="1" w:styleId="ListNumberedExercises">
    <w:name w:val="ListNumberedExercises"/>
    <w:next w:val="Normal"/>
    <w:rsid w:val="00F36F90"/>
    <w:rPr>
      <w:rFonts w:ascii="Helvetica" w:hAnsi="Helvetica"/>
      <w:sz w:val="24"/>
    </w:rPr>
  </w:style>
  <w:style w:type="paragraph" w:styleId="Quote">
    <w:name w:val="Quote"/>
    <w:link w:val="QuoteChar"/>
    <w:qFormat/>
    <w:rsid w:val="00F36F90"/>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F36F90"/>
    <w:rPr>
      <w:snapToGrid w:val="0"/>
      <w:sz w:val="26"/>
    </w:rPr>
  </w:style>
  <w:style w:type="character" w:customStyle="1" w:styleId="BodyTextChar">
    <w:name w:val="Body Text Char"/>
    <w:basedOn w:val="DefaultParagraphFont"/>
    <w:link w:val="BodyText"/>
    <w:rsid w:val="00F36F90"/>
    <w:rPr>
      <w:sz w:val="24"/>
      <w:szCs w:val="24"/>
    </w:rPr>
  </w:style>
  <w:style w:type="paragraph" w:customStyle="1" w:styleId="Comment">
    <w:name w:val="Comment"/>
    <w:next w:val="Normal"/>
    <w:rsid w:val="00F36F90"/>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F36F90"/>
    <w:rPr>
      <w:i/>
    </w:rPr>
  </w:style>
  <w:style w:type="character" w:customStyle="1" w:styleId="SubtitleChar">
    <w:name w:val="Subtitle Char"/>
    <w:basedOn w:val="DefaultParagraphFont"/>
    <w:link w:val="Subtitle"/>
    <w:rsid w:val="00F36F90"/>
    <w:rPr>
      <w:rFonts w:ascii="Arial" w:eastAsia="Calibri" w:hAnsi="Arial"/>
      <w:sz w:val="22"/>
      <w:szCs w:val="22"/>
    </w:rPr>
  </w:style>
  <w:style w:type="character" w:customStyle="1" w:styleId="SalutationChar">
    <w:name w:val="Salutation Char"/>
    <w:basedOn w:val="DefaultParagraphFont"/>
    <w:link w:val="Salutation"/>
    <w:rsid w:val="00F36F90"/>
    <w:rPr>
      <w:sz w:val="24"/>
    </w:rPr>
  </w:style>
  <w:style w:type="character" w:customStyle="1" w:styleId="CommentTextChar">
    <w:name w:val="Comment Text Char"/>
    <w:basedOn w:val="DefaultParagraphFont"/>
    <w:link w:val="CommentText"/>
    <w:semiHidden/>
    <w:rsid w:val="00F36F90"/>
  </w:style>
  <w:style w:type="character" w:customStyle="1" w:styleId="CommentSubjectChar">
    <w:name w:val="Comment Subject Char"/>
    <w:basedOn w:val="CommentTextChar"/>
    <w:link w:val="CommentSubject"/>
    <w:semiHidden/>
    <w:rsid w:val="00F36F90"/>
    <w:rPr>
      <w:b/>
      <w:bCs/>
    </w:rPr>
  </w:style>
  <w:style w:type="character" w:customStyle="1" w:styleId="BalloonTextChar">
    <w:name w:val="Balloon Text Char"/>
    <w:basedOn w:val="DefaultParagraphFont"/>
    <w:link w:val="BalloonText"/>
    <w:semiHidden/>
    <w:rsid w:val="00F36F90"/>
    <w:rPr>
      <w:rFonts w:ascii="Tahoma" w:hAnsi="Tahoma" w:cs="Tahoma"/>
      <w:sz w:val="16"/>
      <w:szCs w:val="16"/>
    </w:rPr>
  </w:style>
  <w:style w:type="character" w:customStyle="1" w:styleId="FootnoteTextChar">
    <w:name w:val="Footnote Text Char"/>
    <w:basedOn w:val="DefaultParagraphFont"/>
    <w:link w:val="FootnoteText"/>
    <w:rsid w:val="00F36F90"/>
  </w:style>
  <w:style w:type="character" w:customStyle="1" w:styleId="CodeColorBlueBold">
    <w:name w:val="CodeColorBlueBold"/>
    <w:basedOn w:val="CodeColorBlue"/>
    <w:rsid w:val="00F36F90"/>
    <w:rPr>
      <w:rFonts w:cs="Arial"/>
      <w:b/>
      <w:color w:val="0000FF"/>
    </w:rPr>
  </w:style>
  <w:style w:type="character" w:customStyle="1" w:styleId="CodeColorBlue2Bold">
    <w:name w:val="CodeColorBlue2Bold"/>
    <w:basedOn w:val="CodeColorBlue2"/>
    <w:rsid w:val="00F36F90"/>
    <w:rPr>
      <w:rFonts w:cs="Arial"/>
      <w:b/>
      <w:color w:val="0000A5"/>
    </w:rPr>
  </w:style>
  <w:style w:type="character" w:customStyle="1" w:styleId="CodeColorBlue3Bold">
    <w:name w:val="CodeColorBlue3Bold"/>
    <w:basedOn w:val="CodeColorBlue3"/>
    <w:rsid w:val="00F36F90"/>
    <w:rPr>
      <w:rFonts w:cs="Arial"/>
      <w:b/>
      <w:color w:val="6464B9"/>
    </w:rPr>
  </w:style>
  <w:style w:type="character" w:customStyle="1" w:styleId="CodeColorBluegreenBold">
    <w:name w:val="CodeColorBluegreenBold"/>
    <w:basedOn w:val="CodeColorBluegreen"/>
    <w:rsid w:val="00F36F90"/>
    <w:rPr>
      <w:rFonts w:cs="Arial"/>
      <w:b/>
      <w:color w:val="2B91AF"/>
    </w:rPr>
  </w:style>
  <w:style w:type="character" w:customStyle="1" w:styleId="CodeColorBrownBold">
    <w:name w:val="CodeColorBrownBold"/>
    <w:basedOn w:val="CodeColorBrown"/>
    <w:rsid w:val="00F36F90"/>
    <w:rPr>
      <w:rFonts w:cs="Arial"/>
      <w:b/>
      <w:color w:val="A31515"/>
    </w:rPr>
  </w:style>
  <w:style w:type="character" w:customStyle="1" w:styleId="CodeColorDkBlueBold">
    <w:name w:val="CodeColorDkBlueBold"/>
    <w:basedOn w:val="CodeColorDkBlue"/>
    <w:rsid w:val="00F36F90"/>
    <w:rPr>
      <w:rFonts w:cs="Times New Roman"/>
      <w:b/>
      <w:color w:val="000080"/>
      <w:szCs w:val="22"/>
    </w:rPr>
  </w:style>
  <w:style w:type="character" w:customStyle="1" w:styleId="CodeColorGreenBold">
    <w:name w:val="CodeColorGreenBold"/>
    <w:basedOn w:val="CodeColorGreen"/>
    <w:rsid w:val="00F36F90"/>
    <w:rPr>
      <w:rFonts w:cs="Arial"/>
      <w:b/>
      <w:color w:val="008000"/>
    </w:rPr>
  </w:style>
  <w:style w:type="character" w:customStyle="1" w:styleId="CodeColorGrey30Bold">
    <w:name w:val="CodeColorGrey30Bold"/>
    <w:basedOn w:val="CodeColorGrey30"/>
    <w:rsid w:val="00F36F90"/>
    <w:rPr>
      <w:rFonts w:cs="Arial"/>
      <w:b/>
      <w:color w:val="808080"/>
    </w:rPr>
  </w:style>
  <w:style w:type="character" w:customStyle="1" w:styleId="CodeColorGrey55Bold">
    <w:name w:val="CodeColorGrey55Bold"/>
    <w:basedOn w:val="CodeColorGrey55"/>
    <w:rsid w:val="00F36F90"/>
    <w:rPr>
      <w:rFonts w:cs="Arial"/>
      <w:b/>
      <w:color w:val="C0C0C0"/>
    </w:rPr>
  </w:style>
  <w:style w:type="character" w:customStyle="1" w:styleId="CodeColorGrey80Bold">
    <w:name w:val="CodeColorGrey80Bold"/>
    <w:basedOn w:val="CodeColorGrey80"/>
    <w:rsid w:val="00F36F90"/>
    <w:rPr>
      <w:rFonts w:cs="Arial"/>
      <w:b/>
      <w:color w:val="555555"/>
    </w:rPr>
  </w:style>
  <w:style w:type="character" w:customStyle="1" w:styleId="CodeColorHotPinkBold">
    <w:name w:val="CodeColorHotPinkBold"/>
    <w:basedOn w:val="CodeColorHotPink"/>
    <w:rsid w:val="00F36F90"/>
    <w:rPr>
      <w:rFonts w:cs="Times New Roman"/>
      <w:b/>
      <w:color w:val="DF36FA"/>
      <w:szCs w:val="18"/>
    </w:rPr>
  </w:style>
  <w:style w:type="character" w:customStyle="1" w:styleId="CodeColorMagentaBold">
    <w:name w:val="CodeColorMagentaBold"/>
    <w:basedOn w:val="CodeColorMagenta"/>
    <w:rsid w:val="00F36F90"/>
    <w:rPr>
      <w:rFonts w:cs="Arial"/>
      <w:b/>
      <w:color w:val="844646"/>
    </w:rPr>
  </w:style>
  <w:style w:type="character" w:customStyle="1" w:styleId="CodeColorOrangeBold">
    <w:name w:val="CodeColorOrangeBold"/>
    <w:basedOn w:val="CodeColorOrange"/>
    <w:rsid w:val="00F36F90"/>
    <w:rPr>
      <w:rFonts w:cs="Arial"/>
      <w:b/>
      <w:color w:val="B96464"/>
    </w:rPr>
  </w:style>
  <w:style w:type="character" w:customStyle="1" w:styleId="CodeColorPeachBold">
    <w:name w:val="CodeColorPeachBold"/>
    <w:basedOn w:val="CodeColorPeach"/>
    <w:rsid w:val="00F36F90"/>
    <w:rPr>
      <w:rFonts w:cs="Arial"/>
      <w:b/>
      <w:color w:val="FFDBA3"/>
    </w:rPr>
  </w:style>
  <w:style w:type="character" w:customStyle="1" w:styleId="CodeColorPurpleBold">
    <w:name w:val="CodeColorPurpleBold"/>
    <w:basedOn w:val="CodeColorPurple"/>
    <w:rsid w:val="00F36F90"/>
    <w:rPr>
      <w:rFonts w:cs="Arial"/>
      <w:b/>
      <w:color w:val="951795"/>
    </w:rPr>
  </w:style>
  <w:style w:type="character" w:customStyle="1" w:styleId="CodeColorPurple2Bold">
    <w:name w:val="CodeColorPurple2Bold"/>
    <w:basedOn w:val="CodeColorPurple2"/>
    <w:rsid w:val="00F36F90"/>
    <w:rPr>
      <w:rFonts w:cs="Arial"/>
      <w:b/>
      <w:color w:val="800080"/>
    </w:rPr>
  </w:style>
  <w:style w:type="character" w:customStyle="1" w:styleId="CodeColorRedBold">
    <w:name w:val="CodeColorRedBold"/>
    <w:basedOn w:val="CodeColorRed"/>
    <w:rsid w:val="00F36F90"/>
    <w:rPr>
      <w:rFonts w:cs="Arial"/>
      <w:b/>
      <w:color w:val="FF0000"/>
    </w:rPr>
  </w:style>
  <w:style w:type="character" w:customStyle="1" w:styleId="CodeColorRed2Bold">
    <w:name w:val="CodeColorRed2Bold"/>
    <w:basedOn w:val="CodeColorRed2"/>
    <w:rsid w:val="00F36F90"/>
    <w:rPr>
      <w:rFonts w:cs="Arial"/>
      <w:b/>
      <w:color w:val="800000"/>
    </w:rPr>
  </w:style>
  <w:style w:type="character" w:customStyle="1" w:styleId="CodeColorRed3Bold">
    <w:name w:val="CodeColorRed3Bold"/>
    <w:basedOn w:val="CodeColorRed3"/>
    <w:rsid w:val="00F36F90"/>
    <w:rPr>
      <w:rFonts w:cs="Arial"/>
      <w:b/>
      <w:color w:val="A31515"/>
    </w:rPr>
  </w:style>
  <w:style w:type="character" w:customStyle="1" w:styleId="CodeColorTealBlueBold">
    <w:name w:val="CodeColorTealBlueBold"/>
    <w:basedOn w:val="CodeColorTealBlue"/>
    <w:rsid w:val="00F36F90"/>
    <w:rPr>
      <w:rFonts w:cs="Times New Roman"/>
      <w:b/>
      <w:color w:val="008080"/>
      <w:szCs w:val="22"/>
    </w:rPr>
  </w:style>
  <w:style w:type="character" w:customStyle="1" w:styleId="CodeColorWhiteBold">
    <w:name w:val="CodeColorWhiteBold"/>
    <w:basedOn w:val="CodeColorWhite"/>
    <w:rsid w:val="00F36F90"/>
    <w:rPr>
      <w:rFonts w:cs="Arial"/>
      <w:b/>
      <w:color w:val="FFFFFF"/>
      <w:bdr w:val="none" w:sz="0" w:space="0" w:color="auto"/>
    </w:rPr>
  </w:style>
  <w:style w:type="paragraph" w:customStyle="1" w:styleId="ParaListContinued">
    <w:name w:val="ParaListContinued"/>
    <w:qFormat/>
    <w:rsid w:val="00F36F90"/>
    <w:pPr>
      <w:spacing w:after="240"/>
      <w:ind w:left="720" w:firstLine="720"/>
      <w:contextualSpacing/>
    </w:pPr>
    <w:rPr>
      <w:snapToGrid w:val="0"/>
      <w:sz w:val="26"/>
    </w:rPr>
  </w:style>
  <w:style w:type="character" w:customStyle="1" w:styleId="BodyText2Char">
    <w:name w:val="Body Text 2 Char"/>
    <w:basedOn w:val="DefaultParagraphFont"/>
    <w:link w:val="BodyText2"/>
    <w:rsid w:val="00F36F90"/>
    <w:rPr>
      <w:sz w:val="24"/>
      <w:szCs w:val="24"/>
    </w:rPr>
  </w:style>
  <w:style w:type="character" w:customStyle="1" w:styleId="BodyText3Char">
    <w:name w:val="Body Text 3 Char"/>
    <w:basedOn w:val="DefaultParagraphFont"/>
    <w:link w:val="BodyText3"/>
    <w:rsid w:val="00F36F90"/>
    <w:rPr>
      <w:sz w:val="16"/>
      <w:szCs w:val="16"/>
    </w:rPr>
  </w:style>
  <w:style w:type="character" w:customStyle="1" w:styleId="BodyTextFirstIndentChar">
    <w:name w:val="Body Text First Indent Char"/>
    <w:basedOn w:val="BodyTextChar"/>
    <w:link w:val="BodyTextFirstIndent"/>
    <w:rsid w:val="00F36F90"/>
    <w:rPr>
      <w:sz w:val="24"/>
      <w:szCs w:val="24"/>
    </w:rPr>
  </w:style>
  <w:style w:type="character" w:customStyle="1" w:styleId="BodyTextIndentChar">
    <w:name w:val="Body Text Indent Char"/>
    <w:basedOn w:val="DefaultParagraphFont"/>
    <w:link w:val="BodyTextIndent"/>
    <w:rsid w:val="00F36F90"/>
    <w:rPr>
      <w:sz w:val="24"/>
      <w:szCs w:val="24"/>
    </w:rPr>
  </w:style>
  <w:style w:type="character" w:customStyle="1" w:styleId="BodyTextFirstIndent2Char">
    <w:name w:val="Body Text First Indent 2 Char"/>
    <w:basedOn w:val="BodyTextIndentChar"/>
    <w:link w:val="BodyTextFirstIndent2"/>
    <w:rsid w:val="00F36F90"/>
    <w:rPr>
      <w:sz w:val="24"/>
      <w:szCs w:val="24"/>
    </w:rPr>
  </w:style>
  <w:style w:type="character" w:customStyle="1" w:styleId="BodyTextIndent2Char">
    <w:name w:val="Body Text Indent 2 Char"/>
    <w:basedOn w:val="DefaultParagraphFont"/>
    <w:link w:val="BodyTextIndent2"/>
    <w:rsid w:val="00F36F90"/>
    <w:rPr>
      <w:sz w:val="24"/>
      <w:szCs w:val="24"/>
    </w:rPr>
  </w:style>
  <w:style w:type="character" w:customStyle="1" w:styleId="BodyTextIndent3Char">
    <w:name w:val="Body Text Indent 3 Char"/>
    <w:basedOn w:val="DefaultParagraphFont"/>
    <w:link w:val="BodyTextIndent3"/>
    <w:rsid w:val="00F36F90"/>
    <w:rPr>
      <w:sz w:val="16"/>
      <w:szCs w:val="16"/>
    </w:rPr>
  </w:style>
  <w:style w:type="character" w:customStyle="1" w:styleId="ClosingChar">
    <w:name w:val="Closing Char"/>
    <w:basedOn w:val="DefaultParagraphFont"/>
    <w:link w:val="Closing"/>
    <w:rsid w:val="00F36F90"/>
    <w:rPr>
      <w:sz w:val="24"/>
      <w:szCs w:val="24"/>
    </w:rPr>
  </w:style>
  <w:style w:type="table" w:customStyle="1" w:styleId="ColorfulGrid1">
    <w:name w:val="Colorful Grid1"/>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F36F90"/>
    <w:rPr>
      <w:sz w:val="24"/>
      <w:szCs w:val="24"/>
    </w:rPr>
  </w:style>
  <w:style w:type="character" w:customStyle="1" w:styleId="DocumentMapChar">
    <w:name w:val="Document Map Char"/>
    <w:basedOn w:val="DefaultParagraphFont"/>
    <w:link w:val="DocumentMap"/>
    <w:rsid w:val="00F36F90"/>
    <w:rPr>
      <w:rFonts w:ascii="Tahoma" w:hAnsi="Tahoma" w:cs="Tahoma"/>
      <w:shd w:val="clear" w:color="auto" w:fill="000080"/>
    </w:rPr>
  </w:style>
  <w:style w:type="character" w:customStyle="1" w:styleId="E-mailSignatureChar">
    <w:name w:val="E-mail Signature Char"/>
    <w:basedOn w:val="DefaultParagraphFont"/>
    <w:link w:val="E-mailSignature"/>
    <w:rsid w:val="00F36F90"/>
    <w:rPr>
      <w:sz w:val="24"/>
      <w:szCs w:val="24"/>
    </w:rPr>
  </w:style>
  <w:style w:type="character" w:customStyle="1" w:styleId="EndnoteTextChar">
    <w:name w:val="Endnote Text Char"/>
    <w:basedOn w:val="DefaultParagraphFont"/>
    <w:link w:val="EndnoteText"/>
    <w:rsid w:val="00F36F90"/>
  </w:style>
  <w:style w:type="character" w:customStyle="1" w:styleId="HTMLAddressChar">
    <w:name w:val="HTML Address Char"/>
    <w:basedOn w:val="DefaultParagraphFont"/>
    <w:link w:val="HTMLAddress"/>
    <w:rsid w:val="00F36F90"/>
    <w:rPr>
      <w:i/>
      <w:iCs/>
      <w:sz w:val="24"/>
      <w:szCs w:val="24"/>
    </w:rPr>
  </w:style>
  <w:style w:type="paragraph" w:styleId="IntenseQuote">
    <w:name w:val="Intense Quote"/>
    <w:basedOn w:val="Normal"/>
    <w:next w:val="Normal"/>
    <w:link w:val="IntenseQuoteChar"/>
    <w:uiPriority w:val="99"/>
    <w:rsid w:val="00F36F9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F36F90"/>
    <w:rPr>
      <w:rFonts w:ascii="Calibri" w:eastAsia="Calibri" w:hAnsi="Calibri"/>
      <w:b/>
      <w:bCs/>
      <w:i/>
      <w:iCs/>
      <w:color w:val="4F81BD" w:themeColor="accent1"/>
      <w:sz w:val="22"/>
      <w:szCs w:val="22"/>
    </w:rPr>
  </w:style>
  <w:style w:type="table" w:customStyle="1" w:styleId="LightGrid1">
    <w:name w:val="Light Grid1"/>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F36F90"/>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36F90"/>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36F90"/>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36F90"/>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36F90"/>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F36F90"/>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F36F90"/>
    <w:rPr>
      <w:rFonts w:ascii="Courier New" w:hAnsi="Courier New" w:cs="Courier New"/>
    </w:rPr>
  </w:style>
  <w:style w:type="table" w:customStyle="1" w:styleId="MediumGrid11">
    <w:name w:val="Medium Grid 11"/>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F36F90"/>
    <w:rPr>
      <w:rFonts w:ascii="Arial" w:hAnsi="Arial" w:cs="Arial"/>
      <w:sz w:val="24"/>
      <w:szCs w:val="24"/>
      <w:shd w:val="pct20" w:color="auto" w:fill="auto"/>
    </w:rPr>
  </w:style>
  <w:style w:type="paragraph" w:styleId="NoSpacing">
    <w:name w:val="No Spacing"/>
    <w:uiPriority w:val="99"/>
    <w:qFormat/>
    <w:rsid w:val="00F36F90"/>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F36F90"/>
    <w:rPr>
      <w:sz w:val="24"/>
      <w:szCs w:val="24"/>
    </w:rPr>
  </w:style>
  <w:style w:type="character" w:customStyle="1" w:styleId="PlainTextChar">
    <w:name w:val="Plain Text Char"/>
    <w:basedOn w:val="DefaultParagraphFont"/>
    <w:link w:val="PlainText"/>
    <w:rsid w:val="00F36F90"/>
    <w:rPr>
      <w:rFonts w:ascii="Courier New" w:hAnsi="Courier New" w:cs="Courier New"/>
    </w:rPr>
  </w:style>
  <w:style w:type="character" w:customStyle="1" w:styleId="SignatureChar">
    <w:name w:val="Signature Char"/>
    <w:basedOn w:val="DefaultParagraphFont"/>
    <w:link w:val="Signature"/>
    <w:rsid w:val="00F36F90"/>
    <w:rPr>
      <w:sz w:val="24"/>
      <w:szCs w:val="24"/>
    </w:rPr>
  </w:style>
  <w:style w:type="character" w:customStyle="1" w:styleId="TitleChar">
    <w:name w:val="Title Char"/>
    <w:basedOn w:val="DefaultParagraphFont"/>
    <w:link w:val="Title"/>
    <w:rsid w:val="00F36F90"/>
    <w:rPr>
      <w:rFonts w:ascii="Arial" w:hAnsi="Arial" w:cs="Arial"/>
      <w:b/>
      <w:bCs/>
      <w:kern w:val="28"/>
      <w:sz w:val="32"/>
      <w:szCs w:val="32"/>
    </w:rPr>
  </w:style>
  <w:style w:type="paragraph" w:styleId="TOCHeading">
    <w:name w:val="TOC Heading"/>
    <w:basedOn w:val="Heading1"/>
    <w:next w:val="Normal"/>
    <w:uiPriority w:val="99"/>
    <w:semiHidden/>
    <w:qFormat/>
    <w:rsid w:val="00F36F90"/>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F36F90"/>
    <w:pPr>
      <w:shd w:val="clear" w:color="auto" w:fill="BFBFBF" w:themeFill="background1" w:themeFillShade="BF"/>
    </w:pPr>
  </w:style>
  <w:style w:type="paragraph" w:customStyle="1" w:styleId="FeatureRecipeVariationPara0">
    <w:name w:val="FeatureRecipeVariationPara"/>
    <w:basedOn w:val="RecipeVariationPara"/>
    <w:qFormat/>
    <w:rsid w:val="00F36F90"/>
    <w:pPr>
      <w:shd w:val="clear" w:color="auto" w:fill="BFBFBF" w:themeFill="background1" w:themeFillShade="BF"/>
    </w:pPr>
  </w:style>
  <w:style w:type="paragraph" w:customStyle="1" w:styleId="RecipeVariation2">
    <w:name w:val="RecipeVariation2"/>
    <w:basedOn w:val="RecipeVariationH2"/>
    <w:qFormat/>
    <w:rsid w:val="00F36F90"/>
    <w:rPr>
      <w:i/>
    </w:rPr>
  </w:style>
  <w:style w:type="paragraph" w:customStyle="1" w:styleId="FeatureRecipeVariation2">
    <w:name w:val="FeatureRecipeVariation2"/>
    <w:basedOn w:val="RecipeVariation2"/>
    <w:qFormat/>
    <w:rsid w:val="00F36F90"/>
    <w:pPr>
      <w:shd w:val="clear" w:color="auto" w:fill="BFBFBF" w:themeFill="background1" w:themeFillShade="BF"/>
    </w:pPr>
  </w:style>
  <w:style w:type="paragraph" w:customStyle="1" w:styleId="FeatureRecipeUSMeasure">
    <w:name w:val="FeatureRecipeUSMeasure"/>
    <w:basedOn w:val="RecipeUSMeasure"/>
    <w:qFormat/>
    <w:rsid w:val="00F36F90"/>
    <w:pPr>
      <w:shd w:val="clear" w:color="auto" w:fill="BFBFBF" w:themeFill="background1" w:themeFillShade="BF"/>
    </w:pPr>
  </w:style>
  <w:style w:type="paragraph" w:customStyle="1" w:styleId="FeatureRecipeMetricMeasure">
    <w:name w:val="FeatureRecipeMetricMeasure"/>
    <w:basedOn w:val="RecipeMetricMeasure"/>
    <w:qFormat/>
    <w:rsid w:val="00F36F90"/>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F36F90"/>
    <w:pPr>
      <w:shd w:val="clear" w:color="auto" w:fill="BFBFBF" w:themeFill="background1" w:themeFillShade="BF"/>
    </w:pPr>
  </w:style>
  <w:style w:type="paragraph" w:customStyle="1" w:styleId="FeatureRecipeVariationH2">
    <w:name w:val="FeatureRecipeVariationH2"/>
    <w:basedOn w:val="RecipeVariationH2"/>
    <w:qFormat/>
    <w:rsid w:val="00F36F90"/>
    <w:pPr>
      <w:shd w:val="clear" w:color="auto" w:fill="BFBFBF" w:themeFill="background1" w:themeFillShade="BF"/>
    </w:pPr>
  </w:style>
  <w:style w:type="paragraph" w:customStyle="1" w:styleId="RecipeNoteHead3">
    <w:name w:val="RecipeNoteHead3"/>
    <w:basedOn w:val="RecipeNotePara"/>
    <w:qFormat/>
    <w:rsid w:val="00F36F90"/>
    <w:rPr>
      <w:i/>
    </w:rPr>
  </w:style>
  <w:style w:type="paragraph" w:customStyle="1" w:styleId="FeatureRecipeNoteHead3">
    <w:name w:val="FeatureRecipeNoteHead3"/>
    <w:basedOn w:val="RecipeNoteHead3"/>
    <w:qFormat/>
    <w:rsid w:val="00F36F90"/>
    <w:pPr>
      <w:shd w:val="clear" w:color="auto" w:fill="BFBFBF" w:themeFill="background1" w:themeFillShade="BF"/>
    </w:pPr>
  </w:style>
  <w:style w:type="paragraph" w:customStyle="1" w:styleId="FeatureRecipeNoteHead4">
    <w:name w:val="FeatureRecipeNoteHead4"/>
    <w:basedOn w:val="FeatureRecipeNoteHead3"/>
    <w:qFormat/>
    <w:rsid w:val="00F36F90"/>
    <w:rPr>
      <w:b/>
    </w:rPr>
  </w:style>
  <w:style w:type="paragraph" w:customStyle="1" w:styleId="RecipeNoteHead4">
    <w:name w:val="RecipeNoteHead4"/>
    <w:basedOn w:val="FeatureRecipeNoteHead4"/>
    <w:qFormat/>
    <w:rsid w:val="00F36F90"/>
    <w:pPr>
      <w:shd w:val="clear" w:color="auto" w:fill="FFFFFF" w:themeFill="background1"/>
    </w:pPr>
  </w:style>
  <w:style w:type="paragraph" w:customStyle="1" w:styleId="RecipeVariationH1">
    <w:name w:val="RecipeVariationH1"/>
    <w:rsid w:val="00F36F90"/>
    <w:pPr>
      <w:spacing w:before="60" w:after="60"/>
      <w:ind w:left="720"/>
    </w:pPr>
    <w:rPr>
      <w:rFonts w:ascii="Arial" w:hAnsi="Arial"/>
      <w:b/>
      <w:snapToGrid w:val="0"/>
      <w:sz w:val="22"/>
      <w:u w:val="single"/>
    </w:rPr>
  </w:style>
  <w:style w:type="character" w:customStyle="1" w:styleId="Bold">
    <w:name w:val="Bold"/>
    <w:rsid w:val="00F36F90"/>
    <w:rPr>
      <w:b/>
    </w:rPr>
  </w:style>
  <w:style w:type="character" w:customStyle="1" w:styleId="boldred">
    <w:name w:val="bold red"/>
    <w:rsid w:val="00F36F90"/>
  </w:style>
  <w:style w:type="paragraph" w:customStyle="1" w:styleId="FloatingHead">
    <w:name w:val="FloatingHead"/>
    <w:next w:val="Para"/>
    <w:rsid w:val="00F36F90"/>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F36F90"/>
  </w:style>
  <w:style w:type="paragraph" w:customStyle="1" w:styleId="Style2">
    <w:name w:val="Style2"/>
    <w:basedOn w:val="ChapterTitle"/>
    <w:qFormat/>
    <w:rsid w:val="00F36F90"/>
  </w:style>
  <w:style w:type="table" w:styleId="ColorfulGrid">
    <w:name w:val="Colorful Grid"/>
    <w:basedOn w:val="TableNormal"/>
    <w:uiPriority w:val="73"/>
    <w:rsid w:val="00F36F90"/>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F36F90"/>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F36F90"/>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F36F90"/>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F36F90"/>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F36F90"/>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F36F9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F36F9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F36F9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F36F9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F36F9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F36F90"/>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F36F9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F36F9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F36F90"/>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F36F90"/>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F36F9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36F9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F36F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36F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F36F90"/>
    <w:pPr>
      <w:spacing w:after="200" w:line="276" w:lineRule="auto"/>
    </w:pPr>
    <w:rPr>
      <w:rFonts w:ascii="Arial" w:hAnsi="Arial"/>
      <w:b/>
      <w:snapToGrid w:val="0"/>
      <w:sz w:val="60"/>
    </w:rPr>
  </w:style>
  <w:style w:type="paragraph" w:customStyle="1" w:styleId="ChapterSubObjective0">
    <w:name w:val="ChapterSubObjective"/>
    <w:next w:val="Normal"/>
    <w:rsid w:val="00F36F90"/>
    <w:rPr>
      <w:rFonts w:ascii="Helvetica" w:hAnsi="Helvetica"/>
      <w:sz w:val="24"/>
    </w:rPr>
  </w:style>
  <w:style w:type="character" w:customStyle="1" w:styleId="ParaChar">
    <w:name w:val="Para Char"/>
    <w:basedOn w:val="DefaultParagraphFont"/>
    <w:link w:val="Para"/>
    <w:rsid w:val="00F36F90"/>
    <w:rPr>
      <w:snapToGrid w:val="0"/>
      <w:sz w:val="26"/>
    </w:rPr>
  </w:style>
  <w:style w:type="character" w:customStyle="1" w:styleId="H4Char">
    <w:name w:val="H4 Char"/>
    <w:basedOn w:val="DefaultParagraphFont"/>
    <w:link w:val="H4"/>
    <w:rsid w:val="00F36F90"/>
    <w:rPr>
      <w:b/>
      <w:snapToGrid w:val="0"/>
      <w:sz w:val="26"/>
      <w:u w:val="single"/>
    </w:rPr>
  </w:style>
  <w:style w:type="character" w:customStyle="1" w:styleId="CodeSnippetChar">
    <w:name w:val="CodeSnippet Char"/>
    <w:basedOn w:val="DefaultParagraphFont"/>
    <w:link w:val="CodeSnippet"/>
    <w:rsid w:val="00F36F90"/>
    <w:rPr>
      <w:rFonts w:ascii="Courier New" w:hAnsi="Courier New"/>
      <w:noProof/>
      <w:snapToGrid w:val="0"/>
      <w:sz w:val="18"/>
    </w:rPr>
  </w:style>
  <w:style w:type="paragraph" w:customStyle="1" w:styleId="Sidebar">
    <w:name w:val="Sidebar"/>
    <w:rsid w:val="00F36F90"/>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F36F90"/>
    <w:pPr>
      <w:pBdr>
        <w:top w:val="none" w:sz="0" w:space="0" w:color="auto"/>
      </w:pBdr>
    </w:pPr>
  </w:style>
  <w:style w:type="paragraph" w:customStyle="1" w:styleId="Title4">
    <w:name w:val="Title4"/>
    <w:next w:val="Para"/>
    <w:rsid w:val="00F36F90"/>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F36F90"/>
    <w:pPr>
      <w:keepNext/>
    </w:pPr>
    <w:rPr>
      <w:b/>
      <w:i/>
    </w:rPr>
  </w:style>
  <w:style w:type="paragraph" w:customStyle="1" w:styleId="CustomNote1">
    <w:name w:val="CustomNote1"/>
    <w:basedOn w:val="Note"/>
    <w:rsid w:val="00F36F90"/>
    <w:pPr>
      <w:widowControl w:val="0"/>
      <w:numPr>
        <w:numId w:val="0"/>
      </w:numPr>
      <w:tabs>
        <w:tab w:val="num" w:pos="360"/>
      </w:tabs>
      <w:ind w:left="1800" w:hanging="360"/>
    </w:pPr>
  </w:style>
  <w:style w:type="paragraph" w:customStyle="1" w:styleId="Note">
    <w:name w:val="Note"/>
    <w:basedOn w:val="ParaContinued"/>
    <w:next w:val="Para"/>
    <w:rsid w:val="00F36F90"/>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F36F90"/>
    <w:pPr>
      <w:widowControl w:val="0"/>
      <w:numPr>
        <w:numId w:val="0"/>
      </w:numPr>
      <w:tabs>
        <w:tab w:val="num" w:pos="360"/>
      </w:tabs>
      <w:ind w:left="1800" w:hanging="360"/>
    </w:pPr>
  </w:style>
  <w:style w:type="paragraph" w:customStyle="1" w:styleId="ExerciseCodeSnippet">
    <w:name w:val="ExerciseCodeSnippet"/>
    <w:basedOn w:val="SidebarCodeSnippetSub"/>
    <w:rsid w:val="00F36F90"/>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F36F90"/>
    <w:pPr>
      <w:pBdr>
        <w:left w:val="double" w:sz="12" w:space="31" w:color="auto"/>
      </w:pBdr>
      <w:ind w:left="1080"/>
    </w:pPr>
  </w:style>
  <w:style w:type="paragraph" w:customStyle="1" w:styleId="SidebarCodeSnippet">
    <w:name w:val="SidebarCodeSnippet"/>
    <w:basedOn w:val="Sidebar"/>
    <w:rsid w:val="00F36F90"/>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F36F90"/>
  </w:style>
  <w:style w:type="paragraph" w:customStyle="1" w:styleId="SidebarList">
    <w:name w:val="SidebarList"/>
    <w:basedOn w:val="List"/>
    <w:rsid w:val="00F36F90"/>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F36F90"/>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F36F90"/>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F36F90"/>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F36F90"/>
    <w:pPr>
      <w:numPr>
        <w:numId w:val="34"/>
      </w:numPr>
      <w:spacing w:line="260" w:lineRule="exact"/>
    </w:pPr>
  </w:style>
  <w:style w:type="paragraph" w:customStyle="1" w:styleId="ExerciseListNumbered">
    <w:name w:val="ExerciseListNumbered"/>
    <w:basedOn w:val="SidebarListNumbered"/>
    <w:rsid w:val="00F36F90"/>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F36F90"/>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F36F90"/>
    <w:pPr>
      <w:ind w:left="720"/>
    </w:pPr>
  </w:style>
  <w:style w:type="paragraph" w:customStyle="1" w:styleId="SidebarListSub">
    <w:name w:val="SidebarListSub"/>
    <w:basedOn w:val="ListSub"/>
    <w:rsid w:val="00F36F90"/>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F36F90"/>
    <w:pPr>
      <w:ind w:left="2160"/>
    </w:pPr>
  </w:style>
  <w:style w:type="paragraph" w:customStyle="1" w:styleId="Title3">
    <w:name w:val="Title3"/>
    <w:next w:val="Para"/>
    <w:rsid w:val="00F36F90"/>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F36F90"/>
    <w:rPr>
      <w:rFonts w:ascii="Arial" w:hAnsi="Arial"/>
      <w:b/>
      <w:sz w:val="20"/>
    </w:rPr>
  </w:style>
  <w:style w:type="paragraph" w:customStyle="1" w:styleId="PartIntroduction">
    <w:name w:val="PartIntroduction"/>
    <w:rsid w:val="00F36F90"/>
    <w:pPr>
      <w:spacing w:after="120"/>
      <w:ind w:left="720" w:firstLine="720"/>
    </w:pPr>
    <w:rPr>
      <w:sz w:val="26"/>
    </w:rPr>
  </w:style>
  <w:style w:type="paragraph" w:customStyle="1" w:styleId="Title2">
    <w:name w:val="Title2"/>
    <w:next w:val="Para"/>
    <w:rsid w:val="00F36F90"/>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F36F90"/>
  </w:style>
  <w:style w:type="paragraph" w:customStyle="1" w:styleId="SidebarURLPara">
    <w:name w:val="SidebarURLPara"/>
    <w:basedOn w:val="URLPara"/>
    <w:next w:val="Sidebar"/>
    <w:rsid w:val="00F36F90"/>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F36F90"/>
    <w:rPr>
      <w:color w:val="FF00FF"/>
    </w:rPr>
  </w:style>
  <w:style w:type="paragraph" w:customStyle="1" w:styleId="SubObjective0">
    <w:name w:val="SubObjective"/>
    <w:basedOn w:val="Objective"/>
    <w:rsid w:val="00F36F90"/>
    <w:pPr>
      <w:keepNext/>
      <w:spacing w:before="180"/>
      <w:ind w:left="2880"/>
    </w:pPr>
  </w:style>
  <w:style w:type="character" w:customStyle="1" w:styleId="SybexSymbol">
    <w:name w:val="SybexSymbol"/>
    <w:rsid w:val="00F36F90"/>
    <w:rPr>
      <w:rFonts w:ascii="Symbol" w:hAnsi="Symbol"/>
    </w:rPr>
  </w:style>
  <w:style w:type="paragraph" w:customStyle="1" w:styleId="Title5">
    <w:name w:val="Title5"/>
    <w:next w:val="Para"/>
    <w:rsid w:val="00F36F90"/>
    <w:pPr>
      <w:keepNext/>
      <w:widowControl w:val="0"/>
      <w:spacing w:before="240" w:after="60"/>
      <w:outlineLvl w:val="5"/>
    </w:pPr>
    <w:rPr>
      <w:rFonts w:ascii="Arial" w:hAnsi="Arial"/>
      <w:b/>
      <w:i/>
      <w:snapToGrid w:val="0"/>
      <w:sz w:val="22"/>
    </w:rPr>
  </w:style>
  <w:style w:type="paragraph" w:customStyle="1" w:styleId="Exercise">
    <w:name w:val="Exercise"/>
    <w:basedOn w:val="Sidebar"/>
    <w:rsid w:val="00F36F90"/>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F36F90"/>
    <w:pPr>
      <w:pBdr>
        <w:left w:val="double" w:sz="12" w:space="24" w:color="auto"/>
      </w:pBdr>
      <w:ind w:firstLine="0"/>
    </w:pPr>
  </w:style>
  <w:style w:type="paragraph" w:customStyle="1" w:styleId="ExerciseTitle">
    <w:name w:val="ExerciseTitle"/>
    <w:basedOn w:val="SidebarTitle"/>
    <w:next w:val="Exercise"/>
    <w:rsid w:val="00F36F90"/>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F36F90"/>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F36F90"/>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F36F90"/>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F36F90"/>
    <w:pPr>
      <w:outlineLvl w:val="9"/>
    </w:pPr>
  </w:style>
  <w:style w:type="paragraph" w:customStyle="1" w:styleId="Title1">
    <w:name w:val="Title1"/>
    <w:next w:val="Para"/>
    <w:rsid w:val="00F36F90"/>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F36F90"/>
    <w:pPr>
      <w:keepNext/>
      <w:spacing w:before="240"/>
    </w:pPr>
    <w:rPr>
      <w:rFonts w:ascii="Arial" w:hAnsi="Arial"/>
      <w:b/>
      <w:i/>
    </w:rPr>
  </w:style>
  <w:style w:type="paragraph" w:customStyle="1" w:styleId="Disclaimer">
    <w:name w:val="Disclaimer"/>
    <w:next w:val="Para"/>
    <w:rsid w:val="00F36F90"/>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F36F90"/>
    <w:pPr>
      <w:ind w:firstLine="0"/>
    </w:pPr>
  </w:style>
  <w:style w:type="paragraph" w:customStyle="1" w:styleId="ExerciseListParaSub">
    <w:name w:val="ExerciseListParaSub"/>
    <w:basedOn w:val="ExerciseListPara"/>
    <w:rsid w:val="00F36F90"/>
    <w:pPr>
      <w:ind w:left="720"/>
    </w:pPr>
  </w:style>
  <w:style w:type="paragraph" w:customStyle="1" w:styleId="SidebarListParaSub">
    <w:name w:val="SidebarListParaSub"/>
    <w:basedOn w:val="SidebarListSub"/>
    <w:rsid w:val="00F36F90"/>
  </w:style>
  <w:style w:type="paragraph" w:customStyle="1" w:styleId="Author">
    <w:name w:val="Author"/>
    <w:basedOn w:val="BodyText"/>
    <w:next w:val="BodyText"/>
    <w:rsid w:val="00F36F90"/>
    <w:pPr>
      <w:spacing w:after="3000"/>
      <w:ind w:left="720" w:firstLine="720"/>
      <w:jc w:val="center"/>
    </w:pPr>
    <w:rPr>
      <w:sz w:val="32"/>
    </w:rPr>
  </w:style>
  <w:style w:type="paragraph" w:customStyle="1" w:styleId="FullTitle">
    <w:name w:val="FullTitle"/>
    <w:basedOn w:val="Para"/>
    <w:rsid w:val="00F36F90"/>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F36F90"/>
    <w:pPr>
      <w:ind w:left="1080"/>
    </w:pPr>
  </w:style>
  <w:style w:type="paragraph" w:customStyle="1" w:styleId="SidebarTroubleshootingTitle">
    <w:name w:val="SidebarTroubleshootingTitle"/>
    <w:basedOn w:val="SidebarTitle"/>
    <w:next w:val="Sidebar"/>
    <w:rsid w:val="00F36F90"/>
  </w:style>
  <w:style w:type="paragraph" w:customStyle="1" w:styleId="SidebarOpportunitiesTitle">
    <w:name w:val="SidebarOpportunitiesTitle"/>
    <w:basedOn w:val="SidebarTitle"/>
    <w:next w:val="Sidebar"/>
    <w:rsid w:val="00F36F90"/>
  </w:style>
  <w:style w:type="paragraph" w:customStyle="1" w:styleId="SidebarCustom1Title">
    <w:name w:val="SidebarCustom1Title"/>
    <w:basedOn w:val="SidebarTitle"/>
    <w:next w:val="Sidebar"/>
    <w:rsid w:val="00F36F90"/>
  </w:style>
  <w:style w:type="paragraph" w:customStyle="1" w:styleId="SidebarCustom2Title">
    <w:name w:val="SidebarCustom2Title"/>
    <w:basedOn w:val="SidebarTitle"/>
    <w:next w:val="Sidebar"/>
    <w:rsid w:val="00F36F90"/>
  </w:style>
  <w:style w:type="paragraph" w:customStyle="1" w:styleId="SidebarRunInPara">
    <w:name w:val="SidebarRunInPara"/>
    <w:basedOn w:val="SidebarList"/>
    <w:rsid w:val="00F36F90"/>
  </w:style>
  <w:style w:type="paragraph" w:customStyle="1" w:styleId="SidebarRunInParaSub">
    <w:name w:val="SidebarRunInParaSub"/>
    <w:basedOn w:val="SidebarRunInPara"/>
    <w:rsid w:val="00F36F90"/>
    <w:pPr>
      <w:ind w:left="1080"/>
    </w:pPr>
  </w:style>
  <w:style w:type="character" w:customStyle="1" w:styleId="QuestionChar">
    <w:name w:val="Question Char"/>
    <w:basedOn w:val="DefaultParagraphFont"/>
    <w:link w:val="Question"/>
    <w:rsid w:val="00F36F90"/>
    <w:rPr>
      <w:sz w:val="26"/>
    </w:rPr>
  </w:style>
  <w:style w:type="character" w:customStyle="1" w:styleId="OptionChar">
    <w:name w:val="Option Char"/>
    <w:basedOn w:val="QuestionChar"/>
    <w:link w:val="Option"/>
    <w:rsid w:val="00F36F90"/>
    <w:rPr>
      <w:sz w:val="26"/>
    </w:rPr>
  </w:style>
  <w:style w:type="character" w:customStyle="1" w:styleId="AnswerChar">
    <w:name w:val="Answer Char"/>
    <w:basedOn w:val="OptionChar"/>
    <w:link w:val="Answer"/>
    <w:rsid w:val="00F36F90"/>
    <w:rPr>
      <w:snapToGrid w:val="0"/>
      <w:sz w:val="26"/>
    </w:rPr>
  </w:style>
  <w:style w:type="character" w:customStyle="1" w:styleId="ExplanationChar">
    <w:name w:val="Explanation Char"/>
    <w:basedOn w:val="AnswerChar"/>
    <w:link w:val="Explanation"/>
    <w:rsid w:val="00F36F90"/>
    <w:rPr>
      <w:snapToGrid w:val="0"/>
      <w:sz w:val="26"/>
    </w:rPr>
  </w:style>
  <w:style w:type="paragraph" w:customStyle="1" w:styleId="InsideAddress">
    <w:name w:val="Inside Address"/>
    <w:basedOn w:val="Normal"/>
    <w:rsid w:val="00F36F90"/>
    <w:pPr>
      <w:spacing w:line="220" w:lineRule="atLeast"/>
      <w:jc w:val="both"/>
    </w:pPr>
    <w:rPr>
      <w:rFonts w:ascii="Arial" w:hAnsi="Arial"/>
      <w:spacing w:val="-5"/>
      <w:sz w:val="20"/>
    </w:rPr>
  </w:style>
  <w:style w:type="paragraph" w:customStyle="1" w:styleId="Par">
    <w:name w:val="Par"/>
    <w:basedOn w:val="Para"/>
    <w:rsid w:val="00F36F90"/>
    <w:rPr>
      <w:rFonts w:ascii="Times-Roman" w:hAnsi="Times-Roman" w:cs="Times-Roman"/>
      <w:color w:val="000000"/>
      <w:sz w:val="19"/>
      <w:szCs w:val="19"/>
    </w:rPr>
  </w:style>
  <w:style w:type="character" w:customStyle="1" w:styleId="FeatureParaChar">
    <w:name w:val="FeaturePara Char"/>
    <w:basedOn w:val="DefaultParagraphFont"/>
    <w:link w:val="FeaturePara"/>
    <w:rsid w:val="00F36F90"/>
    <w:rPr>
      <w:rFonts w:ascii="Arial" w:hAnsi="Arial"/>
      <w:sz w:val="26"/>
    </w:rPr>
  </w:style>
  <w:style w:type="table" w:customStyle="1" w:styleId="LightShading-Accent51">
    <w:name w:val="Light Shading - Accent 51"/>
    <w:rsid w:val="00F36F90"/>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F36F90"/>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F36F90"/>
    <w:pPr>
      <w:jc w:val="right"/>
    </w:pPr>
    <w:rPr>
      <w:rFonts w:ascii="Arial" w:hAnsi="Arial"/>
      <w:b/>
      <w:noProof/>
      <w:color w:val="000000"/>
      <w:sz w:val="28"/>
      <w:szCs w:val="20"/>
    </w:rPr>
  </w:style>
  <w:style w:type="paragraph" w:customStyle="1" w:styleId="lefttitle">
    <w:name w:val="lefttitle"/>
    <w:basedOn w:val="Normal"/>
    <w:rsid w:val="00F36F90"/>
    <w:rPr>
      <w:rFonts w:ascii="Arial" w:hAnsi="Arial"/>
      <w:b/>
      <w:noProof/>
      <w:color w:val="000000"/>
      <w:sz w:val="28"/>
      <w:szCs w:val="20"/>
    </w:rPr>
  </w:style>
  <w:style w:type="paragraph" w:customStyle="1" w:styleId="CaseStudyTitle">
    <w:name w:val="CaseStudyTitle"/>
    <w:next w:val="Normal"/>
    <w:rsid w:val="00F36F90"/>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F36F90"/>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F36F90"/>
    <w:rPr>
      <w:snapToGrid w:val="0"/>
      <w:sz w:val="26"/>
    </w:rPr>
  </w:style>
  <w:style w:type="paragraph" w:customStyle="1" w:styleId="Bu">
    <w:name w:val="Bu"/>
    <w:basedOn w:val="Para"/>
    <w:rsid w:val="00F36F90"/>
  </w:style>
  <w:style w:type="paragraph" w:customStyle="1" w:styleId="FeatureParaItalic">
    <w:name w:val="FeaturePara + Italic"/>
    <w:basedOn w:val="FeaturePara"/>
    <w:link w:val="FeatureParaItalicChar"/>
    <w:rsid w:val="00F36F90"/>
    <w:rPr>
      <w:i/>
      <w:iCs/>
      <w:snapToGrid w:val="0"/>
    </w:rPr>
  </w:style>
  <w:style w:type="character" w:customStyle="1" w:styleId="FeatureParaItalicChar">
    <w:name w:val="FeaturePara + Italic Char"/>
    <w:basedOn w:val="FeatureParaChar"/>
    <w:link w:val="FeatureParaItalic"/>
    <w:rsid w:val="00F36F90"/>
    <w:rPr>
      <w:rFonts w:ascii="Arial" w:hAnsi="Arial"/>
      <w:i/>
      <w:iCs/>
      <w:snapToGrid w:val="0"/>
      <w:sz w:val="26"/>
    </w:rPr>
  </w:style>
  <w:style w:type="character" w:customStyle="1" w:styleId="RunInParaChar">
    <w:name w:val="RunInPara Char"/>
    <w:basedOn w:val="DefaultParagraphFont"/>
    <w:link w:val="RunInPara"/>
    <w:rsid w:val="00F36F90"/>
    <w:rPr>
      <w:snapToGrid w:val="0"/>
      <w:sz w:val="24"/>
    </w:rPr>
  </w:style>
  <w:style w:type="paragraph" w:customStyle="1" w:styleId="RunInParaItalic">
    <w:name w:val="RunInPara + Italic"/>
    <w:basedOn w:val="RunInPara"/>
    <w:link w:val="RunInParaItalicChar"/>
    <w:rsid w:val="00F36F90"/>
    <w:rPr>
      <w:i/>
      <w:iCs/>
      <w:sz w:val="26"/>
    </w:rPr>
  </w:style>
  <w:style w:type="character" w:customStyle="1" w:styleId="RunInParaItalicChar">
    <w:name w:val="RunInPara + Italic Char"/>
    <w:basedOn w:val="RunInParaChar"/>
    <w:link w:val="RunInParaItalic"/>
    <w:rsid w:val="00F36F90"/>
    <w:rPr>
      <w:i/>
      <w:iCs/>
      <w:snapToGrid w:val="0"/>
      <w:sz w:val="26"/>
    </w:rPr>
  </w:style>
  <w:style w:type="paragraph" w:customStyle="1" w:styleId="Noparagraphstyle">
    <w:name w:val="[No paragraph style]"/>
    <w:rsid w:val="00F36F90"/>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F36F90"/>
  </w:style>
  <w:style w:type="character" w:customStyle="1" w:styleId="BodyTextChar1">
    <w:name w:val="Body Text Char1"/>
    <w:basedOn w:val="DefaultParagraphFont"/>
    <w:rsid w:val="00F36F90"/>
    <w:rPr>
      <w:rFonts w:asciiTheme="minorHAnsi" w:eastAsiaTheme="minorHAnsi" w:hAnsiTheme="minorHAnsi" w:cstheme="minorBidi"/>
      <w:sz w:val="22"/>
      <w:szCs w:val="22"/>
    </w:rPr>
  </w:style>
  <w:style w:type="paragraph" w:customStyle="1" w:styleId="action">
    <w:name w:val="action"/>
    <w:rsid w:val="00F36F90"/>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F36F90"/>
    <w:pPr>
      <w:spacing w:before="60" w:after="60"/>
      <w:ind w:left="43" w:right="43"/>
    </w:pPr>
    <w:rPr>
      <w:rFonts w:ascii="Times Roman" w:hAnsi="Times Roman"/>
      <w:sz w:val="20"/>
      <w:szCs w:val="20"/>
    </w:rPr>
  </w:style>
  <w:style w:type="table" w:customStyle="1" w:styleId="LightShading-Accent52">
    <w:name w:val="Light Shading - Accent 52"/>
    <w:rsid w:val="00F36F90"/>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F36F90"/>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F36F90"/>
    <w:pPr>
      <w:spacing w:before="100" w:beforeAutospacing="1" w:after="100" w:afterAutospacing="1"/>
    </w:pPr>
  </w:style>
  <w:style w:type="paragraph" w:customStyle="1" w:styleId="query">
    <w:name w:val="query"/>
    <w:basedOn w:val="CodeSnippet"/>
    <w:rsid w:val="00365243"/>
    <w:pPr>
      <w:ind w:left="720" w:hanging="72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DC4FF6"/>
    <w:rPr>
      <w:sz w:val="24"/>
      <w:szCs w:val="24"/>
    </w:rPr>
  </w:style>
  <w:style w:type="paragraph" w:styleId="Heading1">
    <w:name w:val="heading 1"/>
    <w:next w:val="Normal"/>
    <w:link w:val="Heading1Char"/>
    <w:qFormat/>
    <w:rsid w:val="00DC4FF6"/>
    <w:pPr>
      <w:keepNext/>
      <w:numPr>
        <w:numId w:val="19"/>
      </w:numPr>
      <w:spacing w:before="240"/>
      <w:outlineLvl w:val="0"/>
    </w:pPr>
    <w:rPr>
      <w:b/>
      <w:caps/>
      <w:sz w:val="28"/>
      <w:szCs w:val="28"/>
    </w:rPr>
  </w:style>
  <w:style w:type="paragraph" w:styleId="Heading2">
    <w:name w:val="heading 2"/>
    <w:basedOn w:val="Normal"/>
    <w:next w:val="Normal"/>
    <w:link w:val="Heading2Char"/>
    <w:qFormat/>
    <w:rsid w:val="00DC4FF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C4FF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C4FF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C4FF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C4FF6"/>
    <w:pPr>
      <w:numPr>
        <w:ilvl w:val="5"/>
        <w:numId w:val="19"/>
      </w:numPr>
      <w:outlineLvl w:val="5"/>
    </w:pPr>
    <w:rPr>
      <w:sz w:val="24"/>
    </w:rPr>
  </w:style>
  <w:style w:type="paragraph" w:styleId="Heading7">
    <w:name w:val="heading 7"/>
    <w:next w:val="Normal"/>
    <w:link w:val="Heading7Char"/>
    <w:qFormat/>
    <w:rsid w:val="00DC4FF6"/>
    <w:pPr>
      <w:numPr>
        <w:ilvl w:val="6"/>
        <w:numId w:val="19"/>
      </w:numPr>
      <w:outlineLvl w:val="6"/>
    </w:pPr>
    <w:rPr>
      <w:sz w:val="24"/>
    </w:rPr>
  </w:style>
  <w:style w:type="paragraph" w:styleId="Heading8">
    <w:name w:val="heading 8"/>
    <w:next w:val="Normal"/>
    <w:link w:val="Heading8Char"/>
    <w:qFormat/>
    <w:rsid w:val="00DC4FF6"/>
    <w:pPr>
      <w:numPr>
        <w:ilvl w:val="7"/>
        <w:numId w:val="19"/>
      </w:numPr>
      <w:outlineLvl w:val="7"/>
    </w:pPr>
    <w:rPr>
      <w:sz w:val="24"/>
    </w:rPr>
  </w:style>
  <w:style w:type="paragraph" w:styleId="Heading9">
    <w:name w:val="heading 9"/>
    <w:next w:val="Normal"/>
    <w:link w:val="Heading9Char"/>
    <w:qFormat/>
    <w:rsid w:val="00DC4FF6"/>
    <w:pPr>
      <w:numPr>
        <w:ilvl w:val="8"/>
        <w:numId w:val="19"/>
      </w:numPr>
      <w:outlineLvl w:val="8"/>
    </w:pPr>
    <w:rPr>
      <w:sz w:val="24"/>
    </w:rPr>
  </w:style>
  <w:style w:type="character" w:default="1" w:styleId="DefaultParagraphFont">
    <w:name w:val="Default Paragraph Font"/>
    <w:semiHidden/>
    <w:rsid w:val="00DC4F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C4FF6"/>
  </w:style>
  <w:style w:type="paragraph" w:customStyle="1" w:styleId="Para">
    <w:name w:val="Para"/>
    <w:link w:val="ParaChar"/>
    <w:qFormat/>
    <w:rsid w:val="00DC4FF6"/>
    <w:pPr>
      <w:spacing w:after="120"/>
      <w:ind w:left="720" w:firstLine="720"/>
    </w:pPr>
    <w:rPr>
      <w:snapToGrid w:val="0"/>
      <w:sz w:val="26"/>
    </w:rPr>
  </w:style>
  <w:style w:type="paragraph" w:customStyle="1" w:styleId="AbstractHead">
    <w:name w:val="AbstractHead"/>
    <w:basedOn w:val="Para"/>
    <w:next w:val="Normal"/>
    <w:rsid w:val="00DC4FF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C4FF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C4FF6"/>
    <w:pPr>
      <w:spacing w:after="120"/>
      <w:ind w:left="720" w:firstLine="720"/>
    </w:pPr>
    <w:rPr>
      <w:snapToGrid w:val="0"/>
      <w:sz w:val="26"/>
    </w:rPr>
  </w:style>
  <w:style w:type="paragraph" w:customStyle="1" w:styleId="Address">
    <w:name w:val="Address"/>
    <w:basedOn w:val="Normal"/>
    <w:rsid w:val="00DC4FF6"/>
    <w:pPr>
      <w:widowControl w:val="0"/>
      <w:spacing w:before="120"/>
      <w:ind w:left="2160"/>
    </w:pPr>
    <w:rPr>
      <w:snapToGrid w:val="0"/>
      <w:szCs w:val="20"/>
    </w:rPr>
  </w:style>
  <w:style w:type="paragraph" w:customStyle="1" w:styleId="AddressDescription">
    <w:name w:val="AddressDescription"/>
    <w:basedOn w:val="Normal"/>
    <w:next w:val="Normal"/>
    <w:rsid w:val="00DC4FF6"/>
    <w:pPr>
      <w:widowControl w:val="0"/>
      <w:spacing w:before="120" w:after="120"/>
      <w:ind w:left="2160"/>
    </w:pPr>
    <w:rPr>
      <w:snapToGrid w:val="0"/>
      <w:szCs w:val="20"/>
    </w:rPr>
  </w:style>
  <w:style w:type="paragraph" w:customStyle="1" w:styleId="AddressName">
    <w:name w:val="AddressName"/>
    <w:basedOn w:val="Normal"/>
    <w:next w:val="Normal"/>
    <w:rsid w:val="00DC4FF6"/>
    <w:pPr>
      <w:widowControl w:val="0"/>
      <w:spacing w:before="120"/>
      <w:ind w:left="2160"/>
    </w:pPr>
    <w:rPr>
      <w:snapToGrid w:val="0"/>
      <w:szCs w:val="20"/>
    </w:rPr>
  </w:style>
  <w:style w:type="paragraph" w:customStyle="1" w:styleId="Question">
    <w:name w:val="Question"/>
    <w:next w:val="Normal"/>
    <w:link w:val="QuestionChar"/>
    <w:rsid w:val="00DC4FF6"/>
    <w:pPr>
      <w:spacing w:after="120"/>
      <w:ind w:left="2160" w:hanging="720"/>
    </w:pPr>
    <w:rPr>
      <w:sz w:val="26"/>
    </w:rPr>
  </w:style>
  <w:style w:type="paragraph" w:customStyle="1" w:styleId="Option">
    <w:name w:val="Option"/>
    <w:basedOn w:val="Question"/>
    <w:link w:val="OptionChar"/>
    <w:rsid w:val="00DC4FF6"/>
    <w:pPr>
      <w:ind w:left="2880"/>
    </w:pPr>
  </w:style>
  <w:style w:type="paragraph" w:customStyle="1" w:styleId="Answer">
    <w:name w:val="Answer"/>
    <w:basedOn w:val="Option"/>
    <w:next w:val="Normal"/>
    <w:link w:val="AnswerChar"/>
    <w:rsid w:val="00DC4FF6"/>
    <w:pPr>
      <w:widowControl w:val="0"/>
    </w:pPr>
    <w:rPr>
      <w:snapToGrid w:val="0"/>
    </w:rPr>
  </w:style>
  <w:style w:type="paragraph" w:customStyle="1" w:styleId="AnswersHead">
    <w:name w:val="AnswersHead"/>
    <w:basedOn w:val="Normal"/>
    <w:next w:val="Para"/>
    <w:rsid w:val="00DC4FF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C4FF6"/>
    <w:pPr>
      <w:spacing w:after="360"/>
      <w:outlineLvl w:val="0"/>
    </w:pPr>
    <w:rPr>
      <w:rFonts w:ascii="Arial" w:hAnsi="Arial"/>
      <w:b/>
      <w:snapToGrid w:val="0"/>
      <w:sz w:val="60"/>
    </w:rPr>
  </w:style>
  <w:style w:type="paragraph" w:customStyle="1" w:styleId="AppendixTitle">
    <w:name w:val="AppendixTitle"/>
    <w:basedOn w:val="ChapterTitle"/>
    <w:next w:val="Para"/>
    <w:rsid w:val="00DC4FF6"/>
    <w:pPr>
      <w:spacing w:before="120" w:after="120"/>
    </w:pPr>
  </w:style>
  <w:style w:type="paragraph" w:customStyle="1" w:styleId="AuthorBio">
    <w:name w:val="AuthorBio"/>
    <w:rsid w:val="00DC4FF6"/>
    <w:pPr>
      <w:spacing w:before="240" w:after="240"/>
      <w:ind w:firstLine="720"/>
    </w:pPr>
    <w:rPr>
      <w:rFonts w:ascii="Arial" w:hAnsi="Arial"/>
    </w:rPr>
  </w:style>
  <w:style w:type="paragraph" w:styleId="BalloonText">
    <w:name w:val="Balloon Text"/>
    <w:link w:val="BalloonTextChar"/>
    <w:semiHidden/>
    <w:rsid w:val="00DC4FF6"/>
    <w:rPr>
      <w:rFonts w:ascii="Tahoma" w:hAnsi="Tahoma" w:cs="Tahoma"/>
      <w:sz w:val="16"/>
      <w:szCs w:val="16"/>
    </w:rPr>
  </w:style>
  <w:style w:type="paragraph" w:styleId="Bibliography">
    <w:name w:val="Bibliography"/>
    <w:basedOn w:val="Normal"/>
    <w:next w:val="Normal"/>
    <w:semiHidden/>
    <w:rsid w:val="00DC4FF6"/>
    <w:pPr>
      <w:spacing w:after="200" w:line="276" w:lineRule="auto"/>
    </w:pPr>
    <w:rPr>
      <w:rFonts w:ascii="Calibri" w:eastAsia="Calibri" w:hAnsi="Calibri"/>
      <w:sz w:val="22"/>
      <w:szCs w:val="22"/>
    </w:rPr>
  </w:style>
  <w:style w:type="paragraph" w:customStyle="1" w:styleId="BibliographyEntry">
    <w:name w:val="BibliographyEntry"/>
    <w:rsid w:val="00DC4FF6"/>
    <w:pPr>
      <w:ind w:left="1440" w:hanging="720"/>
    </w:pPr>
    <w:rPr>
      <w:rFonts w:ascii="Arial" w:hAnsi="Arial" w:cs="Tahoma"/>
      <w:sz w:val="26"/>
      <w:szCs w:val="16"/>
    </w:rPr>
  </w:style>
  <w:style w:type="paragraph" w:customStyle="1" w:styleId="BibliographyHead">
    <w:name w:val="BibliographyHead"/>
    <w:next w:val="BibliographyEntry"/>
    <w:rsid w:val="00DC4FF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C4FF6"/>
    <w:rPr>
      <w:rFonts w:ascii="Arial" w:hAnsi="Arial"/>
      <w:b/>
      <w:smallCaps/>
      <w:sz w:val="60"/>
      <w:szCs w:val="60"/>
    </w:rPr>
  </w:style>
  <w:style w:type="character" w:customStyle="1" w:styleId="BoldItalic">
    <w:name w:val="BoldItalic"/>
    <w:rsid w:val="00DC4FF6"/>
    <w:rPr>
      <w:b/>
      <w:i/>
    </w:rPr>
  </w:style>
  <w:style w:type="character" w:styleId="BookTitle">
    <w:name w:val="Book Title"/>
    <w:qFormat/>
    <w:rsid w:val="00DC4FF6"/>
    <w:rPr>
      <w:b/>
      <w:bCs/>
      <w:smallCaps/>
      <w:spacing w:val="5"/>
    </w:rPr>
  </w:style>
  <w:style w:type="paragraph" w:customStyle="1" w:styleId="BookAuthor">
    <w:name w:val="BookAuthor"/>
    <w:basedOn w:val="Normal"/>
    <w:rsid w:val="00DC4FF6"/>
    <w:pPr>
      <w:spacing w:before="120" w:after="600"/>
      <w:ind w:left="720" w:firstLine="720"/>
      <w:contextualSpacing/>
      <w:jc w:val="center"/>
    </w:pPr>
    <w:rPr>
      <w:sz w:val="32"/>
      <w:szCs w:val="20"/>
    </w:rPr>
  </w:style>
  <w:style w:type="paragraph" w:customStyle="1" w:styleId="BookEdition">
    <w:name w:val="BookEdition"/>
    <w:qFormat/>
    <w:rsid w:val="00DC4FF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C4FF6"/>
    <w:pPr>
      <w:spacing w:before="480" w:after="480"/>
      <w:ind w:left="720" w:firstLine="720"/>
      <w:jc w:val="center"/>
    </w:pPr>
    <w:rPr>
      <w:rFonts w:ascii="Arial" w:hAnsi="Arial"/>
      <w:b/>
      <w:snapToGrid w:val="0"/>
      <w:sz w:val="52"/>
      <w:szCs w:val="20"/>
    </w:rPr>
  </w:style>
  <w:style w:type="paragraph" w:customStyle="1" w:styleId="BookReviewAuthor">
    <w:name w:val="BookReviewAuthor"/>
    <w:rsid w:val="00DC4FF6"/>
    <w:pPr>
      <w:ind w:left="4320"/>
    </w:pPr>
    <w:rPr>
      <w:snapToGrid w:val="0"/>
    </w:rPr>
  </w:style>
  <w:style w:type="paragraph" w:customStyle="1" w:styleId="BookReviewItem">
    <w:name w:val="BookReviewItem"/>
    <w:rsid w:val="00DC4FF6"/>
    <w:pPr>
      <w:spacing w:before="240" w:after="240"/>
      <w:ind w:left="3600" w:right="1440" w:hanging="720"/>
    </w:pPr>
    <w:rPr>
      <w:sz w:val="28"/>
    </w:rPr>
  </w:style>
  <w:style w:type="paragraph" w:customStyle="1" w:styleId="BookTitle0">
    <w:name w:val="BookTitle"/>
    <w:basedOn w:val="Normal"/>
    <w:next w:val="Normal"/>
    <w:rsid w:val="00DC4FF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C4FF6"/>
    <w:pPr>
      <w:pageBreakBefore w:val="0"/>
      <w:spacing w:before="480"/>
    </w:pPr>
    <w:rPr>
      <w:sz w:val="36"/>
    </w:rPr>
  </w:style>
  <w:style w:type="character" w:customStyle="1" w:styleId="Callout">
    <w:name w:val="Callout"/>
    <w:rsid w:val="00DC4FF6"/>
    <w:rPr>
      <w:bdr w:val="none" w:sz="0" w:space="0" w:color="auto"/>
      <w:shd w:val="clear" w:color="auto" w:fill="B2A1C7"/>
    </w:rPr>
  </w:style>
  <w:style w:type="paragraph" w:customStyle="1" w:styleId="ChapterSubtitle">
    <w:name w:val="ChapterSubtitle"/>
    <w:basedOn w:val="ChapterTitle"/>
    <w:next w:val="Para"/>
    <w:rsid w:val="00DC4FF6"/>
    <w:rPr>
      <w:sz w:val="44"/>
    </w:rPr>
  </w:style>
  <w:style w:type="paragraph" w:customStyle="1" w:styleId="ChapterAuthor">
    <w:name w:val="ChapterAuthor"/>
    <w:basedOn w:val="ChapterSubtitle"/>
    <w:next w:val="Normal"/>
    <w:rsid w:val="00DC4FF6"/>
    <w:pPr>
      <w:spacing w:after="120"/>
      <w:outlineLvl w:val="9"/>
    </w:pPr>
    <w:rPr>
      <w:i/>
      <w:sz w:val="36"/>
    </w:rPr>
  </w:style>
  <w:style w:type="paragraph" w:customStyle="1" w:styleId="ChapterAuthorAffiliation">
    <w:name w:val="ChapterAuthorAffiliation"/>
    <w:next w:val="Para"/>
    <w:rsid w:val="00DC4FF6"/>
    <w:pPr>
      <w:spacing w:after="120"/>
    </w:pPr>
    <w:rPr>
      <w:rFonts w:ascii="Arial" w:hAnsi="Arial"/>
      <w:i/>
      <w:smallCaps/>
      <w:snapToGrid w:val="0"/>
      <w:sz w:val="36"/>
    </w:rPr>
  </w:style>
  <w:style w:type="paragraph" w:customStyle="1" w:styleId="FootnoteEntry">
    <w:name w:val="FootnoteEntry"/>
    <w:rsid w:val="00DC4FF6"/>
    <w:pPr>
      <w:ind w:left="1440" w:hanging="720"/>
    </w:pPr>
    <w:rPr>
      <w:snapToGrid w:val="0"/>
    </w:rPr>
  </w:style>
  <w:style w:type="paragraph" w:customStyle="1" w:styleId="ChapterCredit">
    <w:name w:val="ChapterCredit"/>
    <w:basedOn w:val="FootnoteEntry"/>
    <w:next w:val="Para"/>
    <w:rsid w:val="00DC4FF6"/>
    <w:pPr>
      <w:spacing w:before="120" w:after="120"/>
      <w:ind w:left="0" w:firstLine="0"/>
    </w:pPr>
  </w:style>
  <w:style w:type="paragraph" w:customStyle="1" w:styleId="Objective">
    <w:name w:val="Objective"/>
    <w:rsid w:val="00DC4FF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C4FF6"/>
    <w:rPr>
      <w:i w:val="0"/>
    </w:rPr>
  </w:style>
  <w:style w:type="paragraph" w:customStyle="1" w:styleId="ChapterFeaturingList">
    <w:name w:val="ChapterFeaturingList"/>
    <w:basedOn w:val="ChapterObjective"/>
    <w:rsid w:val="00DC4FF6"/>
    <w:rPr>
      <w:b w:val="0"/>
      <w:sz w:val="26"/>
      <w:u w:val="none"/>
    </w:rPr>
  </w:style>
  <w:style w:type="paragraph" w:customStyle="1" w:styleId="ChapterFeaturingListSub">
    <w:name w:val="ChapterFeaturingListSub"/>
    <w:rsid w:val="00DC4FF6"/>
    <w:pPr>
      <w:spacing w:after="120"/>
      <w:ind w:left="2880"/>
      <w:contextualSpacing/>
    </w:pPr>
    <w:rPr>
      <w:rFonts w:ascii="Arial" w:hAnsi="Arial"/>
      <w:snapToGrid w:val="0"/>
      <w:sz w:val="26"/>
    </w:rPr>
  </w:style>
  <w:style w:type="paragraph" w:customStyle="1" w:styleId="ChapterFeaturingListSub2">
    <w:name w:val="ChapterFeaturingListSub2"/>
    <w:rsid w:val="00DC4FF6"/>
    <w:pPr>
      <w:spacing w:after="120"/>
      <w:ind w:left="3600"/>
    </w:pPr>
    <w:rPr>
      <w:rFonts w:ascii="Arial" w:hAnsi="Arial"/>
      <w:snapToGrid w:val="0"/>
      <w:sz w:val="26"/>
    </w:rPr>
  </w:style>
  <w:style w:type="paragraph" w:customStyle="1" w:styleId="ChapterIntroductionHead">
    <w:name w:val="ChapterIntroductionHead"/>
    <w:next w:val="Normal"/>
    <w:rsid w:val="00DC4FF6"/>
    <w:pPr>
      <w:ind w:left="1440"/>
      <w:outlineLvl w:val="0"/>
    </w:pPr>
    <w:rPr>
      <w:rFonts w:ascii="Arial" w:hAnsi="Arial"/>
      <w:b/>
      <w:snapToGrid w:val="0"/>
      <w:sz w:val="26"/>
    </w:rPr>
  </w:style>
  <w:style w:type="paragraph" w:customStyle="1" w:styleId="ChapterIntroductionPara">
    <w:name w:val="ChapterIntroductionPara"/>
    <w:next w:val="Para"/>
    <w:rsid w:val="00DC4FF6"/>
    <w:pPr>
      <w:ind w:left="1440"/>
    </w:pPr>
    <w:rPr>
      <w:rFonts w:ascii="Arial" w:hAnsi="Arial"/>
      <w:snapToGrid w:val="0"/>
      <w:sz w:val="26"/>
    </w:rPr>
  </w:style>
  <w:style w:type="paragraph" w:customStyle="1" w:styleId="ObjectiveTitle">
    <w:name w:val="ObjectiveTitle"/>
    <w:basedOn w:val="Objective"/>
    <w:next w:val="Objective"/>
    <w:rsid w:val="00DC4FF6"/>
    <w:pPr>
      <w:spacing w:before="240"/>
      <w:ind w:left="1800"/>
    </w:pPr>
    <w:rPr>
      <w:u w:val="none"/>
    </w:rPr>
  </w:style>
  <w:style w:type="paragraph" w:customStyle="1" w:styleId="ChapterObjectiveTitle">
    <w:name w:val="ChapterObjectiveTitle"/>
    <w:basedOn w:val="ObjectiveTitle"/>
    <w:next w:val="ChapterObjective"/>
    <w:rsid w:val="00DC4FF6"/>
    <w:pPr>
      <w:ind w:left="1440" w:firstLine="0"/>
    </w:pPr>
    <w:rPr>
      <w:i w:val="0"/>
    </w:rPr>
  </w:style>
  <w:style w:type="paragraph" w:customStyle="1" w:styleId="Subobjective">
    <w:name w:val="Subobjective"/>
    <w:basedOn w:val="Objective"/>
    <w:rsid w:val="00DC4FF6"/>
    <w:pPr>
      <w:keepNext/>
      <w:spacing w:before="180"/>
      <w:ind w:left="2880"/>
    </w:pPr>
  </w:style>
  <w:style w:type="paragraph" w:customStyle="1" w:styleId="ChapterSubobjective">
    <w:name w:val="ChapterSubobjective"/>
    <w:basedOn w:val="Subobjective"/>
    <w:rsid w:val="00DC4FF6"/>
    <w:pPr>
      <w:keepNext w:val="0"/>
    </w:pPr>
    <w:rPr>
      <w:i w:val="0"/>
    </w:rPr>
  </w:style>
  <w:style w:type="paragraph" w:customStyle="1" w:styleId="Code80">
    <w:name w:val="Code80"/>
    <w:rsid w:val="00DC4FF6"/>
    <w:pPr>
      <w:spacing w:before="120" w:after="120"/>
      <w:contextualSpacing/>
    </w:pPr>
    <w:rPr>
      <w:rFonts w:ascii="Courier New" w:hAnsi="Courier New"/>
      <w:noProof/>
      <w:snapToGrid w:val="0"/>
      <w:sz w:val="16"/>
    </w:rPr>
  </w:style>
  <w:style w:type="paragraph" w:customStyle="1" w:styleId="Code80Sub">
    <w:name w:val="Code80Sub"/>
    <w:rsid w:val="00DC4FF6"/>
    <w:pPr>
      <w:ind w:left="1440"/>
    </w:pPr>
    <w:rPr>
      <w:rFonts w:ascii="Courier New" w:hAnsi="Courier New"/>
      <w:noProof/>
      <w:snapToGrid w:val="0"/>
      <w:sz w:val="16"/>
      <w:lang w:val="de-DE"/>
    </w:rPr>
  </w:style>
  <w:style w:type="character" w:customStyle="1" w:styleId="CodeColorBlue">
    <w:name w:val="CodeColorBlue"/>
    <w:rsid w:val="00DC4FF6"/>
    <w:rPr>
      <w:rFonts w:cs="Arial"/>
      <w:color w:val="0000FF"/>
    </w:rPr>
  </w:style>
  <w:style w:type="character" w:customStyle="1" w:styleId="CodeColorBlue2">
    <w:name w:val="CodeColorBlue2"/>
    <w:rsid w:val="00DC4FF6"/>
    <w:rPr>
      <w:rFonts w:cs="Arial"/>
      <w:color w:val="0000A5"/>
    </w:rPr>
  </w:style>
  <w:style w:type="character" w:customStyle="1" w:styleId="CodeColorBlue3">
    <w:name w:val="CodeColorBlue3"/>
    <w:rsid w:val="00DC4FF6"/>
    <w:rPr>
      <w:rFonts w:cs="Arial"/>
      <w:color w:val="6464B9"/>
    </w:rPr>
  </w:style>
  <w:style w:type="character" w:customStyle="1" w:styleId="CodeColorBluegreen">
    <w:name w:val="CodeColorBluegreen"/>
    <w:rsid w:val="00DC4FF6"/>
    <w:rPr>
      <w:rFonts w:cs="Arial"/>
      <w:color w:val="2B91AF"/>
    </w:rPr>
  </w:style>
  <w:style w:type="character" w:customStyle="1" w:styleId="CodeColorBrown">
    <w:name w:val="CodeColorBrown"/>
    <w:rsid w:val="00DC4FF6"/>
    <w:rPr>
      <w:rFonts w:cs="Arial"/>
      <w:color w:val="A31515"/>
    </w:rPr>
  </w:style>
  <w:style w:type="character" w:customStyle="1" w:styleId="CodeColorDkBlue">
    <w:name w:val="CodeColorDkBlue"/>
    <w:rsid w:val="00DC4FF6"/>
    <w:rPr>
      <w:rFonts w:cs="Times New Roman"/>
      <w:color w:val="000080"/>
      <w:szCs w:val="22"/>
    </w:rPr>
  </w:style>
  <w:style w:type="character" w:customStyle="1" w:styleId="CodeColorGreen">
    <w:name w:val="CodeColorGreen"/>
    <w:rsid w:val="00DC4FF6"/>
    <w:rPr>
      <w:rFonts w:cs="Arial"/>
      <w:color w:val="008000"/>
    </w:rPr>
  </w:style>
  <w:style w:type="character" w:customStyle="1" w:styleId="CodeColorGreen2">
    <w:name w:val="CodeColorGreen2"/>
    <w:rsid w:val="00DC4FF6"/>
    <w:rPr>
      <w:rFonts w:cs="Arial"/>
      <w:color w:val="629755"/>
    </w:rPr>
  </w:style>
  <w:style w:type="character" w:customStyle="1" w:styleId="CodeColorGrey30">
    <w:name w:val="CodeColorGrey30"/>
    <w:rsid w:val="00DC4FF6"/>
    <w:rPr>
      <w:rFonts w:cs="Arial"/>
      <w:color w:val="808080"/>
    </w:rPr>
  </w:style>
  <w:style w:type="character" w:customStyle="1" w:styleId="CodeColorGrey55">
    <w:name w:val="CodeColorGrey55"/>
    <w:rsid w:val="00DC4FF6"/>
    <w:rPr>
      <w:rFonts w:cs="Arial"/>
      <w:color w:val="C0C0C0"/>
    </w:rPr>
  </w:style>
  <w:style w:type="character" w:customStyle="1" w:styleId="CodeColorGrey80">
    <w:name w:val="CodeColorGrey80"/>
    <w:rsid w:val="00DC4FF6"/>
    <w:rPr>
      <w:rFonts w:cs="Arial"/>
      <w:color w:val="555555"/>
    </w:rPr>
  </w:style>
  <w:style w:type="character" w:customStyle="1" w:styleId="CodeColorHotPink">
    <w:name w:val="CodeColorHotPink"/>
    <w:rsid w:val="00DC4FF6"/>
    <w:rPr>
      <w:rFonts w:cs="Times New Roman"/>
      <w:color w:val="DF36FA"/>
      <w:szCs w:val="18"/>
    </w:rPr>
  </w:style>
  <w:style w:type="character" w:customStyle="1" w:styleId="CodeColorMagenta">
    <w:name w:val="CodeColorMagenta"/>
    <w:rsid w:val="00DC4FF6"/>
    <w:rPr>
      <w:rFonts w:cs="Arial"/>
      <w:color w:val="A31515"/>
    </w:rPr>
  </w:style>
  <w:style w:type="character" w:customStyle="1" w:styleId="CodeColorOrange">
    <w:name w:val="CodeColorOrange"/>
    <w:rsid w:val="00DC4FF6"/>
    <w:rPr>
      <w:rFonts w:cs="Arial"/>
      <w:color w:val="B96464"/>
    </w:rPr>
  </w:style>
  <w:style w:type="character" w:customStyle="1" w:styleId="CodeColorPeach">
    <w:name w:val="CodeColorPeach"/>
    <w:rsid w:val="00DC4FF6"/>
    <w:rPr>
      <w:rFonts w:cs="Arial"/>
      <w:color w:val="FFDBA3"/>
    </w:rPr>
  </w:style>
  <w:style w:type="character" w:customStyle="1" w:styleId="CodeColorPurple">
    <w:name w:val="CodeColorPurple"/>
    <w:rsid w:val="00DC4FF6"/>
    <w:rPr>
      <w:rFonts w:cs="Arial"/>
      <w:color w:val="951795"/>
    </w:rPr>
  </w:style>
  <w:style w:type="character" w:customStyle="1" w:styleId="CodeColorPurple2">
    <w:name w:val="CodeColorPurple2"/>
    <w:rsid w:val="00DC4FF6"/>
    <w:rPr>
      <w:rFonts w:cs="Arial"/>
      <w:color w:val="800080"/>
    </w:rPr>
  </w:style>
  <w:style w:type="character" w:customStyle="1" w:styleId="CodeColorRed">
    <w:name w:val="CodeColorRed"/>
    <w:rsid w:val="00DC4FF6"/>
    <w:rPr>
      <w:rFonts w:cs="Arial"/>
      <w:color w:val="FF0000"/>
    </w:rPr>
  </w:style>
  <w:style w:type="character" w:customStyle="1" w:styleId="CodeColorRed2">
    <w:name w:val="CodeColorRed2"/>
    <w:rsid w:val="00DC4FF6"/>
    <w:rPr>
      <w:rFonts w:cs="Arial"/>
      <w:color w:val="800000"/>
    </w:rPr>
  </w:style>
  <w:style w:type="character" w:customStyle="1" w:styleId="CodeColorRed3">
    <w:name w:val="CodeColorRed3"/>
    <w:rsid w:val="00DC4FF6"/>
    <w:rPr>
      <w:rFonts w:cs="Arial"/>
      <w:color w:val="A31515"/>
    </w:rPr>
  </w:style>
  <w:style w:type="character" w:customStyle="1" w:styleId="CodeColorTealBlue">
    <w:name w:val="CodeColorTealBlue"/>
    <w:rsid w:val="00DC4FF6"/>
    <w:rPr>
      <w:rFonts w:cs="Times New Roman"/>
      <w:color w:val="008080"/>
      <w:szCs w:val="22"/>
    </w:rPr>
  </w:style>
  <w:style w:type="character" w:customStyle="1" w:styleId="CodeColorWhite">
    <w:name w:val="CodeColorWhite"/>
    <w:rsid w:val="00DC4FF6"/>
    <w:rPr>
      <w:rFonts w:cs="Arial"/>
      <w:color w:val="FFFFFF"/>
      <w:bdr w:val="none" w:sz="0" w:space="0" w:color="auto"/>
    </w:rPr>
  </w:style>
  <w:style w:type="paragraph" w:customStyle="1" w:styleId="CodeHead">
    <w:name w:val="CodeHead"/>
    <w:next w:val="Normal"/>
    <w:rsid w:val="00DC4FF6"/>
    <w:pPr>
      <w:spacing w:before="120" w:after="120"/>
    </w:pPr>
    <w:rPr>
      <w:rFonts w:ascii="Arial" w:hAnsi="Arial"/>
      <w:b/>
      <w:snapToGrid w:val="0"/>
      <w:sz w:val="22"/>
    </w:rPr>
  </w:style>
  <w:style w:type="character" w:customStyle="1" w:styleId="CodeHighlight">
    <w:name w:val="CodeHighlight"/>
    <w:rsid w:val="00DC4FF6"/>
    <w:rPr>
      <w:b/>
      <w:color w:val="7F7F7F"/>
      <w:kern w:val="0"/>
      <w:position w:val="0"/>
      <w:u w:val="none"/>
      <w:bdr w:val="none" w:sz="0" w:space="0" w:color="auto"/>
      <w:shd w:val="clear" w:color="auto" w:fill="auto"/>
    </w:rPr>
  </w:style>
  <w:style w:type="paragraph" w:customStyle="1" w:styleId="CodeLabel">
    <w:name w:val="CodeLabel"/>
    <w:qFormat/>
    <w:rsid w:val="00DC4FF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C4FF6"/>
    <w:pPr>
      <w:widowControl w:val="0"/>
      <w:spacing w:before="120" w:after="120"/>
      <w:contextualSpacing/>
    </w:pPr>
    <w:rPr>
      <w:rFonts w:ascii="Courier New" w:hAnsi="Courier New"/>
      <w:noProof/>
      <w:snapToGrid w:val="0"/>
      <w:sz w:val="18"/>
    </w:rPr>
  </w:style>
  <w:style w:type="paragraph" w:customStyle="1" w:styleId="CodeListing80">
    <w:name w:val="CodeListing80"/>
    <w:rsid w:val="00DC4FF6"/>
    <w:rPr>
      <w:rFonts w:ascii="Courier New" w:hAnsi="Courier New"/>
      <w:noProof/>
      <w:snapToGrid w:val="0"/>
      <w:sz w:val="16"/>
    </w:rPr>
  </w:style>
  <w:style w:type="paragraph" w:customStyle="1" w:styleId="CodeNote">
    <w:name w:val="CodeNote"/>
    <w:qFormat/>
    <w:rsid w:val="00DC4FF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C4FF6"/>
    <w:pPr>
      <w:shd w:val="clear" w:color="auto" w:fill="D9D9D9"/>
    </w:pPr>
    <w:rPr>
      <w:rFonts w:ascii="Courier New" w:hAnsi="Courier New"/>
      <w:noProof/>
      <w:snapToGrid w:val="0"/>
      <w:sz w:val="18"/>
    </w:rPr>
  </w:style>
  <w:style w:type="paragraph" w:customStyle="1" w:styleId="CodeScreen80">
    <w:name w:val="CodeScreen80"/>
    <w:qFormat/>
    <w:rsid w:val="00DC4FF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C4FF6"/>
    <w:pPr>
      <w:ind w:left="720"/>
    </w:pPr>
  </w:style>
  <w:style w:type="paragraph" w:customStyle="1" w:styleId="CodeSnippet">
    <w:name w:val="CodeSnippet"/>
    <w:link w:val="CodeSnippetChar"/>
    <w:rsid w:val="00DC4FF6"/>
    <w:pPr>
      <w:spacing w:before="120" w:after="120"/>
      <w:contextualSpacing/>
    </w:pPr>
    <w:rPr>
      <w:rFonts w:ascii="Courier New" w:hAnsi="Courier New"/>
      <w:noProof/>
      <w:snapToGrid w:val="0"/>
      <w:sz w:val="18"/>
    </w:rPr>
  </w:style>
  <w:style w:type="paragraph" w:customStyle="1" w:styleId="CodeSnippetSub">
    <w:name w:val="CodeSnippetSub"/>
    <w:rsid w:val="00DC4FF6"/>
    <w:pPr>
      <w:ind w:left="720"/>
    </w:pPr>
    <w:rPr>
      <w:rFonts w:ascii="Courier New" w:hAnsi="Courier New"/>
      <w:noProof/>
      <w:snapToGrid w:val="0"/>
      <w:sz w:val="18"/>
    </w:rPr>
  </w:style>
  <w:style w:type="paragraph" w:customStyle="1" w:styleId="H5">
    <w:name w:val="H5"/>
    <w:next w:val="Para"/>
    <w:rsid w:val="00DC4FF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C4FF6"/>
    <w:pPr>
      <w:pBdr>
        <w:top w:val="single" w:sz="4" w:space="4" w:color="auto"/>
      </w:pBdr>
      <w:outlineLvl w:val="6"/>
    </w:pPr>
    <w:rPr>
      <w:i/>
      <w:noProof/>
    </w:rPr>
  </w:style>
  <w:style w:type="paragraph" w:customStyle="1" w:styleId="ContentsAbstract">
    <w:name w:val="ContentsAbstract"/>
    <w:qFormat/>
    <w:rsid w:val="00DC4FF6"/>
    <w:pPr>
      <w:spacing w:before="120" w:after="120"/>
      <w:ind w:left="1008"/>
      <w:contextualSpacing/>
    </w:pPr>
    <w:rPr>
      <w:rFonts w:ascii="Arial" w:hAnsi="Arial"/>
      <w:snapToGrid w:val="0"/>
      <w:sz w:val="18"/>
    </w:rPr>
  </w:style>
  <w:style w:type="paragraph" w:customStyle="1" w:styleId="ContentsPartTitle">
    <w:name w:val="ContentsPartTitle"/>
    <w:next w:val="Normal"/>
    <w:rsid w:val="00DC4FF6"/>
    <w:rPr>
      <w:b/>
      <w:sz w:val="28"/>
    </w:rPr>
  </w:style>
  <w:style w:type="paragraph" w:customStyle="1" w:styleId="ContentsChapterTitle">
    <w:name w:val="ContentsChapterTitle"/>
    <w:basedOn w:val="ContentsPartTitle"/>
    <w:next w:val="Normal"/>
    <w:rsid w:val="00DC4FF6"/>
    <w:pPr>
      <w:ind w:left="288"/>
    </w:pPr>
    <w:rPr>
      <w:sz w:val="26"/>
    </w:rPr>
  </w:style>
  <w:style w:type="paragraph" w:customStyle="1" w:styleId="ContentsH1">
    <w:name w:val="ContentsH1"/>
    <w:basedOn w:val="ContentsPartTitle"/>
    <w:rsid w:val="00DC4FF6"/>
    <w:pPr>
      <w:ind w:left="576"/>
    </w:pPr>
    <w:rPr>
      <w:b w:val="0"/>
      <w:sz w:val="24"/>
    </w:rPr>
  </w:style>
  <w:style w:type="paragraph" w:customStyle="1" w:styleId="ContentsH2">
    <w:name w:val="ContentsH2"/>
    <w:basedOn w:val="ContentsPartTitle"/>
    <w:rsid w:val="00DC4FF6"/>
    <w:pPr>
      <w:ind w:left="864"/>
    </w:pPr>
    <w:rPr>
      <w:b w:val="0"/>
      <w:sz w:val="22"/>
    </w:rPr>
  </w:style>
  <w:style w:type="paragraph" w:customStyle="1" w:styleId="ContentsH3">
    <w:name w:val="ContentsH3"/>
    <w:qFormat/>
    <w:rsid w:val="00DC4FF6"/>
    <w:pPr>
      <w:ind w:left="1440"/>
    </w:pPr>
    <w:rPr>
      <w:snapToGrid w:val="0"/>
      <w:color w:val="000000"/>
      <w:sz w:val="22"/>
      <w:szCs w:val="60"/>
    </w:rPr>
  </w:style>
  <w:style w:type="paragraph" w:customStyle="1" w:styleId="Copyright">
    <w:name w:val="Copyright"/>
    <w:rsid w:val="00DC4FF6"/>
    <w:pPr>
      <w:widowControl w:val="0"/>
      <w:spacing w:before="280"/>
      <w:ind w:left="720"/>
    </w:pPr>
    <w:rPr>
      <w:snapToGrid w:val="0"/>
      <w:color w:val="000000"/>
      <w:sz w:val="26"/>
    </w:rPr>
  </w:style>
  <w:style w:type="paragraph" w:customStyle="1" w:styleId="CrossRefPara">
    <w:name w:val="CrossRefPara"/>
    <w:next w:val="Para"/>
    <w:rsid w:val="00DC4FF6"/>
    <w:pPr>
      <w:ind w:left="1440" w:right="1440"/>
    </w:pPr>
    <w:rPr>
      <w:rFonts w:ascii="Arial" w:hAnsi="Arial" w:cs="AGaramond Bold"/>
      <w:color w:val="000000"/>
      <w:sz w:val="18"/>
      <w:szCs w:val="17"/>
    </w:rPr>
  </w:style>
  <w:style w:type="character" w:customStyle="1" w:styleId="CrossRefTerm">
    <w:name w:val="CrossRefTerm"/>
    <w:rsid w:val="00DC4FF6"/>
    <w:rPr>
      <w:i/>
    </w:rPr>
  </w:style>
  <w:style w:type="paragraph" w:customStyle="1" w:styleId="CustomChapterOpener">
    <w:name w:val="CustomChapterOpener"/>
    <w:basedOn w:val="Normal"/>
    <w:next w:val="Para"/>
    <w:rsid w:val="00DC4FF6"/>
    <w:pPr>
      <w:spacing w:after="120"/>
      <w:ind w:left="720" w:firstLine="720"/>
    </w:pPr>
    <w:rPr>
      <w:snapToGrid w:val="0"/>
      <w:sz w:val="26"/>
      <w:szCs w:val="20"/>
    </w:rPr>
  </w:style>
  <w:style w:type="character" w:customStyle="1" w:styleId="CustomCharStyle">
    <w:name w:val="CustomCharStyle"/>
    <w:rsid w:val="00DC4FF6"/>
    <w:rPr>
      <w:b/>
      <w:i/>
    </w:rPr>
  </w:style>
  <w:style w:type="paragraph" w:customStyle="1" w:styleId="ParaContinued">
    <w:name w:val="ParaContinued"/>
    <w:basedOn w:val="Normal"/>
    <w:next w:val="Para"/>
    <w:rsid w:val="00DC4FF6"/>
    <w:pPr>
      <w:spacing w:after="120"/>
      <w:ind w:left="720"/>
    </w:pPr>
    <w:rPr>
      <w:snapToGrid w:val="0"/>
      <w:sz w:val="26"/>
      <w:szCs w:val="20"/>
    </w:rPr>
  </w:style>
  <w:style w:type="paragraph" w:customStyle="1" w:styleId="CustomHead">
    <w:name w:val="CustomHead"/>
    <w:basedOn w:val="ParaContinued"/>
    <w:next w:val="Normal"/>
    <w:rsid w:val="00DC4FF6"/>
    <w:rPr>
      <w:b/>
    </w:rPr>
  </w:style>
  <w:style w:type="paragraph" w:customStyle="1" w:styleId="CustomList">
    <w:name w:val="CustomList"/>
    <w:basedOn w:val="Normal"/>
    <w:rsid w:val="00DC4FF6"/>
    <w:pPr>
      <w:widowControl w:val="0"/>
      <w:spacing w:before="120" w:after="120"/>
      <w:ind w:left="1440"/>
    </w:pPr>
    <w:rPr>
      <w:snapToGrid w:val="0"/>
      <w:szCs w:val="20"/>
    </w:rPr>
  </w:style>
  <w:style w:type="paragraph" w:customStyle="1" w:styleId="CustomStyle1">
    <w:name w:val="CustomStyle1"/>
    <w:basedOn w:val="Normal"/>
    <w:rsid w:val="00DC4FF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C4FF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C4FF6"/>
    <w:rPr>
      <w:i/>
    </w:rPr>
  </w:style>
  <w:style w:type="paragraph" w:customStyle="1" w:styleId="Dialog">
    <w:name w:val="Dialog"/>
    <w:rsid w:val="00DC4FF6"/>
    <w:pPr>
      <w:spacing w:before="120" w:after="120"/>
      <w:ind w:left="1440" w:hanging="720"/>
      <w:contextualSpacing/>
    </w:pPr>
    <w:rPr>
      <w:snapToGrid w:val="0"/>
      <w:sz w:val="26"/>
      <w:szCs w:val="26"/>
    </w:rPr>
  </w:style>
  <w:style w:type="paragraph" w:customStyle="1" w:styleId="Directive">
    <w:name w:val="Directive"/>
    <w:next w:val="Normal"/>
    <w:rsid w:val="00DC4FF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C4FF6"/>
  </w:style>
  <w:style w:type="paragraph" w:customStyle="1" w:styleId="DOI">
    <w:name w:val="DOI"/>
    <w:rsid w:val="00DC4FF6"/>
    <w:rPr>
      <w:rFonts w:ascii="Courier New" w:hAnsi="Courier New"/>
      <w:snapToGrid w:val="0"/>
    </w:rPr>
  </w:style>
  <w:style w:type="character" w:styleId="Emphasis">
    <w:name w:val="Emphasis"/>
    <w:qFormat/>
    <w:rsid w:val="00DC4FF6"/>
    <w:rPr>
      <w:i/>
      <w:iCs/>
    </w:rPr>
  </w:style>
  <w:style w:type="paragraph" w:customStyle="1" w:styleId="EndnoteEntry">
    <w:name w:val="EndnoteEntry"/>
    <w:rsid w:val="00DC4FF6"/>
    <w:pPr>
      <w:spacing w:after="120"/>
      <w:ind w:left="720" w:hanging="720"/>
    </w:pPr>
    <w:rPr>
      <w:sz w:val="24"/>
    </w:rPr>
  </w:style>
  <w:style w:type="paragraph" w:customStyle="1" w:styleId="EndnotesHead">
    <w:name w:val="EndnotesHead"/>
    <w:basedOn w:val="BibliographyHead"/>
    <w:next w:val="EndnoteEntry"/>
    <w:rsid w:val="00DC4FF6"/>
  </w:style>
  <w:style w:type="paragraph" w:customStyle="1" w:styleId="EndnoteTitle">
    <w:name w:val="EndnoteTitle"/>
    <w:next w:val="EndnoteEntry"/>
    <w:rsid w:val="00DC4FF6"/>
    <w:pPr>
      <w:spacing w:after="120"/>
    </w:pPr>
    <w:rPr>
      <w:rFonts w:ascii="Arial" w:hAnsi="Arial"/>
      <w:b/>
      <w:smallCaps/>
      <w:snapToGrid w:val="0"/>
      <w:color w:val="000000"/>
      <w:sz w:val="60"/>
      <w:szCs w:val="60"/>
    </w:rPr>
  </w:style>
  <w:style w:type="paragraph" w:customStyle="1" w:styleId="Epigraph">
    <w:name w:val="Epigraph"/>
    <w:next w:val="Normal"/>
    <w:rsid w:val="00DC4FF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C4FF6"/>
    <w:pPr>
      <w:contextualSpacing/>
    </w:pPr>
    <w:rPr>
      <w:sz w:val="24"/>
    </w:rPr>
  </w:style>
  <w:style w:type="paragraph" w:customStyle="1" w:styleId="Equation">
    <w:name w:val="Equation"/>
    <w:rsid w:val="00DC4FF6"/>
    <w:pPr>
      <w:spacing w:before="120" w:after="120"/>
      <w:ind w:left="1440"/>
    </w:pPr>
    <w:rPr>
      <w:snapToGrid w:val="0"/>
      <w:sz w:val="26"/>
    </w:rPr>
  </w:style>
  <w:style w:type="paragraph" w:customStyle="1" w:styleId="EquationNumbered">
    <w:name w:val="EquationNumbered"/>
    <w:rsid w:val="00DC4FF6"/>
    <w:pPr>
      <w:spacing w:before="120" w:after="120"/>
      <w:ind w:left="1440"/>
    </w:pPr>
    <w:rPr>
      <w:snapToGrid w:val="0"/>
      <w:sz w:val="26"/>
    </w:rPr>
  </w:style>
  <w:style w:type="paragraph" w:customStyle="1" w:styleId="ExercisesHead">
    <w:name w:val="ExercisesHead"/>
    <w:basedOn w:val="Normal"/>
    <w:next w:val="Para"/>
    <w:rsid w:val="00DC4FF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DC4FF6"/>
    <w:pPr>
      <w:ind w:left="2160" w:firstLine="0"/>
    </w:pPr>
  </w:style>
  <w:style w:type="paragraph" w:customStyle="1" w:styleId="ExtractAttribution">
    <w:name w:val="ExtractAttribution"/>
    <w:next w:val="Para"/>
    <w:rsid w:val="00DC4FF6"/>
    <w:pPr>
      <w:spacing w:after="120"/>
      <w:ind w:left="3240"/>
    </w:pPr>
    <w:rPr>
      <w:b/>
      <w:sz w:val="24"/>
    </w:rPr>
  </w:style>
  <w:style w:type="paragraph" w:customStyle="1" w:styleId="ExtractPara">
    <w:name w:val="ExtractPara"/>
    <w:rsid w:val="00DC4FF6"/>
    <w:pPr>
      <w:spacing w:before="120" w:after="60"/>
      <w:ind w:left="2160" w:right="720"/>
    </w:pPr>
    <w:rPr>
      <w:snapToGrid w:val="0"/>
      <w:sz w:val="24"/>
    </w:rPr>
  </w:style>
  <w:style w:type="paragraph" w:customStyle="1" w:styleId="ExtractContinued">
    <w:name w:val="ExtractContinued"/>
    <w:basedOn w:val="ExtractPara"/>
    <w:qFormat/>
    <w:rsid w:val="00DC4FF6"/>
    <w:pPr>
      <w:spacing w:before="0"/>
      <w:ind w:firstLine="720"/>
    </w:pPr>
  </w:style>
  <w:style w:type="paragraph" w:customStyle="1" w:styleId="ExtractListBulleted">
    <w:name w:val="ExtractListBulleted"/>
    <w:rsid w:val="00DC4FF6"/>
    <w:pPr>
      <w:numPr>
        <w:numId w:val="14"/>
      </w:numPr>
      <w:spacing w:before="120" w:after="120"/>
      <w:ind w:right="864"/>
      <w:contextualSpacing/>
    </w:pPr>
    <w:rPr>
      <w:snapToGrid w:val="0"/>
      <w:sz w:val="24"/>
      <w:szCs w:val="26"/>
    </w:rPr>
  </w:style>
  <w:style w:type="paragraph" w:customStyle="1" w:styleId="ExtractListNumbered">
    <w:name w:val="ExtractListNumbered"/>
    <w:rsid w:val="00DC4FF6"/>
    <w:pPr>
      <w:spacing w:before="120" w:after="120"/>
      <w:ind w:left="2794" w:right="864" w:hanging="274"/>
      <w:contextualSpacing/>
    </w:pPr>
    <w:rPr>
      <w:snapToGrid w:val="0"/>
      <w:sz w:val="24"/>
      <w:szCs w:val="26"/>
    </w:rPr>
  </w:style>
  <w:style w:type="paragraph" w:customStyle="1" w:styleId="FeatureCode80">
    <w:name w:val="FeatureCode80"/>
    <w:rsid w:val="00DC4FF6"/>
    <w:pPr>
      <w:pBdr>
        <w:left w:val="single" w:sz="36" w:space="17" w:color="C0C0C0"/>
      </w:pBdr>
      <w:ind w:left="216"/>
    </w:pPr>
    <w:rPr>
      <w:rFonts w:ascii="Courier New" w:hAnsi="Courier New"/>
      <w:noProof/>
      <w:sz w:val="16"/>
    </w:rPr>
  </w:style>
  <w:style w:type="paragraph" w:customStyle="1" w:styleId="FeatureCode80Sub">
    <w:name w:val="FeatureCode80Sub"/>
    <w:rsid w:val="00DC4FF6"/>
    <w:pPr>
      <w:pBdr>
        <w:left w:val="single" w:sz="36" w:space="30" w:color="C0C0C0"/>
      </w:pBdr>
      <w:ind w:left="475"/>
    </w:pPr>
    <w:rPr>
      <w:rFonts w:ascii="Courier New" w:hAnsi="Courier New"/>
      <w:noProof/>
      <w:sz w:val="16"/>
    </w:rPr>
  </w:style>
  <w:style w:type="paragraph" w:customStyle="1" w:styleId="FeatureCodeScreen">
    <w:name w:val="FeatureCodeScreen"/>
    <w:rsid w:val="00DC4FF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C4FF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C4FF6"/>
    <w:pPr>
      <w:shd w:val="pct25" w:color="auto" w:fill="auto"/>
    </w:pPr>
  </w:style>
  <w:style w:type="paragraph" w:customStyle="1" w:styleId="FeatureCodeSnippet">
    <w:name w:val="FeatureCodeSnippet"/>
    <w:rsid w:val="00DC4FF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C4FF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C4FF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C4FF6"/>
    <w:pPr>
      <w:pBdr>
        <w:left w:val="single" w:sz="36" w:space="24" w:color="C0C0C0"/>
      </w:pBdr>
      <w:ind w:left="360"/>
    </w:pPr>
    <w:rPr>
      <w:snapToGrid w:val="0"/>
      <w:sz w:val="16"/>
    </w:rPr>
  </w:style>
  <w:style w:type="paragraph" w:customStyle="1" w:styleId="FeatureFigureSource">
    <w:name w:val="FeatureFigureSource"/>
    <w:rsid w:val="00DC4FF6"/>
    <w:pPr>
      <w:pBdr>
        <w:left w:val="single" w:sz="36" w:space="6" w:color="BFBFBF"/>
      </w:pBdr>
      <w:spacing w:after="240"/>
      <w:contextualSpacing/>
    </w:pPr>
    <w:rPr>
      <w:snapToGrid w:val="0"/>
    </w:rPr>
  </w:style>
  <w:style w:type="paragraph" w:customStyle="1" w:styleId="FeatureSource">
    <w:name w:val="FeatureSource"/>
    <w:next w:val="Para"/>
    <w:rsid w:val="00DC4FF6"/>
    <w:pPr>
      <w:pBdr>
        <w:left w:val="single" w:sz="36" w:space="6" w:color="C0C0C0"/>
      </w:pBdr>
      <w:spacing w:after="240"/>
    </w:pPr>
    <w:rPr>
      <w:rFonts w:ascii="Arial" w:hAnsi="Arial"/>
      <w:u w:val="single"/>
    </w:rPr>
  </w:style>
  <w:style w:type="paragraph" w:customStyle="1" w:styleId="FeatureFootnote">
    <w:name w:val="FeatureFootnote"/>
    <w:basedOn w:val="FeatureSource"/>
    <w:rsid w:val="00DC4FF6"/>
    <w:pPr>
      <w:spacing w:before="120" w:after="120"/>
      <w:ind w:left="720" w:hanging="720"/>
      <w:contextualSpacing/>
    </w:pPr>
    <w:rPr>
      <w:sz w:val="22"/>
      <w:u w:val="none"/>
    </w:rPr>
  </w:style>
  <w:style w:type="paragraph" w:customStyle="1" w:styleId="FeatureH1">
    <w:name w:val="FeatureH1"/>
    <w:next w:val="Normal"/>
    <w:rsid w:val="00DC4FF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C4FF6"/>
    <w:pPr>
      <w:contextualSpacing w:val="0"/>
    </w:pPr>
    <w:rPr>
      <w:rFonts w:ascii="Times New Roman" w:hAnsi="Times New Roman"/>
    </w:rPr>
  </w:style>
  <w:style w:type="paragraph" w:customStyle="1" w:styleId="FeatureH2">
    <w:name w:val="FeatureH2"/>
    <w:next w:val="Normal"/>
    <w:rsid w:val="00DC4FF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C4FF6"/>
    <w:pPr>
      <w:spacing w:before="120"/>
    </w:pPr>
    <w:rPr>
      <w:u w:val="single"/>
    </w:rPr>
  </w:style>
  <w:style w:type="paragraph" w:customStyle="1" w:styleId="FeatureH3">
    <w:name w:val="FeatureH3"/>
    <w:next w:val="Normal"/>
    <w:rsid w:val="00DC4FF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C4FF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C4FF6"/>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C4FF6"/>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C4FF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C4FF6"/>
    <w:pPr>
      <w:pBdr>
        <w:left w:val="single" w:sz="36" w:space="6" w:color="C0C0C0"/>
      </w:pBdr>
    </w:pPr>
    <w:rPr>
      <w:rFonts w:ascii="Arial" w:hAnsi="Arial"/>
      <w:b/>
      <w:snapToGrid w:val="0"/>
      <w:sz w:val="26"/>
    </w:rPr>
  </w:style>
  <w:style w:type="paragraph" w:customStyle="1" w:styleId="FeatureListNumbered">
    <w:name w:val="FeatureListNumbered"/>
    <w:rsid w:val="00DC4FF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C4FF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C4FF6"/>
    <w:pPr>
      <w:pBdr>
        <w:left w:val="single" w:sz="36" w:space="20" w:color="C0C0C0"/>
      </w:pBdr>
      <w:ind w:left="274" w:firstLine="432"/>
    </w:pPr>
    <w:rPr>
      <w:rFonts w:ascii="Arial" w:hAnsi="Arial"/>
      <w:snapToGrid w:val="0"/>
      <w:sz w:val="26"/>
    </w:rPr>
  </w:style>
  <w:style w:type="paragraph" w:customStyle="1" w:styleId="FeatureListParaSub">
    <w:name w:val="FeatureListParaSub"/>
    <w:rsid w:val="00DC4FF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C4FF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C4FF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DC4FF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C4FF6"/>
    <w:pPr>
      <w:pBdr>
        <w:left w:val="single" w:sz="36" w:space="6" w:color="C0C0C0"/>
      </w:pBdr>
      <w:spacing w:after="120"/>
    </w:pPr>
    <w:rPr>
      <w:rFonts w:ascii="Arial" w:hAnsi="Arial"/>
      <w:sz w:val="26"/>
    </w:rPr>
  </w:style>
  <w:style w:type="paragraph" w:customStyle="1" w:styleId="FeatureRecipeProcedure">
    <w:name w:val="FeatureRecipeProcedure"/>
    <w:rsid w:val="00DC4FF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C4FF6"/>
    <w:pPr>
      <w:ind w:left="720" w:hanging="288"/>
    </w:pPr>
  </w:style>
  <w:style w:type="paragraph" w:customStyle="1" w:styleId="FeatureRecipeTitle">
    <w:name w:val="FeatureRecipeTitle"/>
    <w:rsid w:val="00DC4FF6"/>
    <w:pPr>
      <w:pBdr>
        <w:left w:val="single" w:sz="36" w:space="6" w:color="C0C0C0"/>
      </w:pBdr>
    </w:pPr>
    <w:rPr>
      <w:rFonts w:ascii="Arial" w:hAnsi="Arial"/>
      <w:b/>
      <w:u w:val="single"/>
    </w:rPr>
  </w:style>
  <w:style w:type="paragraph" w:customStyle="1" w:styleId="FeatureRecipeYield">
    <w:name w:val="FeatureRecipeYield"/>
    <w:rsid w:val="00DC4FF6"/>
    <w:pPr>
      <w:pBdr>
        <w:left w:val="single" w:sz="36" w:space="14" w:color="C0C0C0"/>
      </w:pBdr>
      <w:ind w:left="144"/>
    </w:pPr>
    <w:rPr>
      <w:rFonts w:ascii="Arial" w:hAnsi="Arial"/>
      <w:sz w:val="16"/>
    </w:rPr>
  </w:style>
  <w:style w:type="paragraph" w:customStyle="1" w:styleId="FeatureReference">
    <w:name w:val="FeatureReference"/>
    <w:qFormat/>
    <w:rsid w:val="00DC4FF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C4FF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C4FF6"/>
    <w:pPr>
      <w:pBdr>
        <w:left w:val="single" w:sz="36" w:space="17" w:color="C0C0C0"/>
      </w:pBdr>
      <w:ind w:left="216"/>
    </w:pPr>
  </w:style>
  <w:style w:type="paragraph" w:customStyle="1" w:styleId="FeatureRunInPara">
    <w:name w:val="FeatureRunInPara"/>
    <w:basedOn w:val="FeatureListUnmarked"/>
    <w:next w:val="FeatureRunInHead"/>
    <w:rsid w:val="00DC4FF6"/>
    <w:pPr>
      <w:pBdr>
        <w:left w:val="single" w:sz="36" w:space="6" w:color="C0C0C0"/>
      </w:pBdr>
      <w:spacing w:before="0"/>
      <w:ind w:left="0"/>
    </w:pPr>
  </w:style>
  <w:style w:type="paragraph" w:customStyle="1" w:styleId="FeatureRunInParaSub">
    <w:name w:val="FeatureRunInParaSub"/>
    <w:basedOn w:val="FeatureRunInPara"/>
    <w:next w:val="FeatureRunInHeadSub"/>
    <w:rsid w:val="00DC4FF6"/>
    <w:pPr>
      <w:pBdr>
        <w:left w:val="single" w:sz="36" w:space="17" w:color="C0C0C0"/>
      </w:pBdr>
      <w:ind w:left="216"/>
      <w:contextualSpacing/>
    </w:pPr>
  </w:style>
  <w:style w:type="paragraph" w:customStyle="1" w:styleId="FeatureSlug">
    <w:name w:val="FeatureSlug"/>
    <w:next w:val="FeaturePara"/>
    <w:qFormat/>
    <w:rsid w:val="00DC4FF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C4FF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C4FF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C4FF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C4FF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C4FF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C4FF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C4FF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C4FF6"/>
    <w:pPr>
      <w:pBdr>
        <w:left w:val="single" w:sz="36" w:space="6" w:color="C0C0C0"/>
      </w:pBdr>
      <w:spacing w:before="120"/>
      <w:ind w:left="0" w:firstLine="0"/>
    </w:pPr>
  </w:style>
  <w:style w:type="paragraph" w:customStyle="1" w:styleId="FigureLabel">
    <w:name w:val="FigureLabel"/>
    <w:rsid w:val="00DC4FF6"/>
    <w:pPr>
      <w:ind w:left="1440"/>
    </w:pPr>
    <w:rPr>
      <w:rFonts w:ascii="Arial" w:hAnsi="Arial"/>
    </w:rPr>
  </w:style>
  <w:style w:type="paragraph" w:customStyle="1" w:styleId="FigureSource">
    <w:name w:val="FigureSource"/>
    <w:next w:val="Para"/>
    <w:link w:val="FigureSourceChar"/>
    <w:rsid w:val="00DC4FF6"/>
    <w:pPr>
      <w:spacing w:after="240"/>
      <w:ind w:left="1440"/>
    </w:pPr>
    <w:rPr>
      <w:rFonts w:ascii="Arial" w:hAnsi="Arial"/>
      <w:sz w:val="22"/>
    </w:rPr>
  </w:style>
  <w:style w:type="paragraph" w:customStyle="1" w:styleId="FurtherReadingHead">
    <w:name w:val="FurtherReadingHead"/>
    <w:basedOn w:val="BibliographyHead"/>
    <w:next w:val="Para"/>
    <w:rsid w:val="00DC4FF6"/>
  </w:style>
  <w:style w:type="character" w:customStyle="1" w:styleId="GenusSpecies">
    <w:name w:val="GenusSpecies"/>
    <w:rsid w:val="00DC4FF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C4FF6"/>
    <w:pPr>
      <w:spacing w:after="120"/>
      <w:ind w:left="720" w:firstLine="720"/>
    </w:pPr>
    <w:rPr>
      <w:snapToGrid w:val="0"/>
      <w:sz w:val="26"/>
      <w:szCs w:val="20"/>
    </w:rPr>
  </w:style>
  <w:style w:type="paragraph" w:customStyle="1" w:styleId="H3">
    <w:name w:val="H3"/>
    <w:next w:val="Para"/>
    <w:qFormat/>
    <w:rsid w:val="00DC4FF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C4FF6"/>
    <w:pPr>
      <w:spacing w:before="240"/>
      <w:outlineLvl w:val="9"/>
    </w:pPr>
  </w:style>
  <w:style w:type="paragraph" w:customStyle="1" w:styleId="H4">
    <w:name w:val="H4"/>
    <w:next w:val="Para"/>
    <w:link w:val="H4Char"/>
    <w:rsid w:val="00DC4FF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C4FF6"/>
  </w:style>
  <w:style w:type="paragraph" w:customStyle="1" w:styleId="GlossaryTitle">
    <w:name w:val="GlossaryTitle"/>
    <w:basedOn w:val="ChapterTitle"/>
    <w:next w:val="Normal"/>
    <w:rsid w:val="00DC4FF6"/>
    <w:pPr>
      <w:spacing w:before="120" w:after="120"/>
    </w:pPr>
  </w:style>
  <w:style w:type="paragraph" w:customStyle="1" w:styleId="H1">
    <w:name w:val="H1"/>
    <w:next w:val="Para"/>
    <w:qFormat/>
    <w:rsid w:val="00DC4FF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C4FF6"/>
    <w:pPr>
      <w:keepNext/>
      <w:widowControl w:val="0"/>
      <w:spacing w:before="360" w:after="240"/>
      <w:outlineLvl w:val="2"/>
    </w:pPr>
    <w:rPr>
      <w:rFonts w:ascii="Arial" w:hAnsi="Arial"/>
      <w:b/>
      <w:snapToGrid w:val="0"/>
      <w:sz w:val="40"/>
      <w:u w:val="single"/>
    </w:rPr>
  </w:style>
  <w:style w:type="paragraph" w:customStyle="1" w:styleId="H6">
    <w:name w:val="H6"/>
    <w:next w:val="Para"/>
    <w:rsid w:val="00DC4FF6"/>
    <w:pPr>
      <w:spacing w:before="240" w:after="120"/>
    </w:pPr>
    <w:rPr>
      <w:rFonts w:ascii="Arial" w:hAnsi="Arial"/>
      <w:snapToGrid w:val="0"/>
      <w:u w:val="single"/>
    </w:rPr>
  </w:style>
  <w:style w:type="paragraph" w:customStyle="1" w:styleId="Index1">
    <w:name w:val="Index1"/>
    <w:rsid w:val="00DC4FF6"/>
    <w:pPr>
      <w:widowControl w:val="0"/>
      <w:ind w:left="1800" w:hanging="360"/>
    </w:pPr>
    <w:rPr>
      <w:snapToGrid w:val="0"/>
      <w:sz w:val="26"/>
    </w:rPr>
  </w:style>
  <w:style w:type="paragraph" w:customStyle="1" w:styleId="Index2">
    <w:name w:val="Index2"/>
    <w:basedOn w:val="Index1"/>
    <w:next w:val="Index1"/>
    <w:rsid w:val="00DC4FF6"/>
    <w:pPr>
      <w:ind w:left="2520"/>
    </w:pPr>
  </w:style>
  <w:style w:type="paragraph" w:customStyle="1" w:styleId="Index3">
    <w:name w:val="Index3"/>
    <w:basedOn w:val="Index1"/>
    <w:rsid w:val="00DC4FF6"/>
    <w:pPr>
      <w:ind w:left="3240"/>
    </w:pPr>
  </w:style>
  <w:style w:type="paragraph" w:customStyle="1" w:styleId="IndexLetter">
    <w:name w:val="IndexLetter"/>
    <w:basedOn w:val="H3"/>
    <w:next w:val="Index1"/>
    <w:rsid w:val="00DC4FF6"/>
  </w:style>
  <w:style w:type="paragraph" w:customStyle="1" w:styleId="IndexNote">
    <w:name w:val="IndexNote"/>
    <w:basedOn w:val="Normal"/>
    <w:rsid w:val="00DC4FF6"/>
    <w:pPr>
      <w:widowControl w:val="0"/>
      <w:spacing w:before="120" w:after="120"/>
      <w:ind w:left="720" w:firstLine="720"/>
    </w:pPr>
    <w:rPr>
      <w:snapToGrid w:val="0"/>
      <w:sz w:val="26"/>
      <w:szCs w:val="20"/>
    </w:rPr>
  </w:style>
  <w:style w:type="paragraph" w:customStyle="1" w:styleId="IndexTitle">
    <w:name w:val="IndexTitle"/>
    <w:basedOn w:val="H2"/>
    <w:next w:val="IndexNote"/>
    <w:rsid w:val="00DC4FF6"/>
    <w:pPr>
      <w:spacing w:line="540" w:lineRule="exact"/>
    </w:pPr>
  </w:style>
  <w:style w:type="character" w:customStyle="1" w:styleId="InlineCode">
    <w:name w:val="InlineCode"/>
    <w:rsid w:val="00DC4FF6"/>
    <w:rPr>
      <w:rFonts w:ascii="Courier New" w:hAnsi="Courier New"/>
      <w:noProof/>
      <w:color w:val="auto"/>
    </w:rPr>
  </w:style>
  <w:style w:type="character" w:customStyle="1" w:styleId="InlineCodeUserInput">
    <w:name w:val="InlineCodeUserInput"/>
    <w:rsid w:val="00DC4FF6"/>
    <w:rPr>
      <w:rFonts w:ascii="Courier New" w:hAnsi="Courier New"/>
      <w:b/>
      <w:noProof/>
      <w:color w:val="auto"/>
    </w:rPr>
  </w:style>
  <w:style w:type="character" w:customStyle="1" w:styleId="InlineCodeUserInputVariable">
    <w:name w:val="InlineCodeUserInputVariable"/>
    <w:rsid w:val="00DC4FF6"/>
    <w:rPr>
      <w:rFonts w:ascii="Courier New" w:hAnsi="Courier New"/>
      <w:b/>
      <w:i/>
      <w:noProof/>
      <w:color w:val="auto"/>
    </w:rPr>
  </w:style>
  <w:style w:type="character" w:customStyle="1" w:styleId="InlineCodeVariable">
    <w:name w:val="InlineCodeVariable"/>
    <w:rsid w:val="00DC4FF6"/>
    <w:rPr>
      <w:rFonts w:ascii="Courier New" w:hAnsi="Courier New"/>
      <w:i/>
      <w:noProof/>
      <w:color w:val="auto"/>
    </w:rPr>
  </w:style>
  <w:style w:type="character" w:customStyle="1" w:styleId="InlineURL">
    <w:name w:val="InlineURL"/>
    <w:rsid w:val="00DC4FF6"/>
    <w:rPr>
      <w:rFonts w:ascii="Courier New" w:hAnsi="Courier New"/>
      <w:noProof/>
      <w:color w:val="auto"/>
      <w:u w:val="single"/>
    </w:rPr>
  </w:style>
  <w:style w:type="character" w:customStyle="1" w:styleId="InlineEmail">
    <w:name w:val="InlineEmail"/>
    <w:rsid w:val="00DC4FF6"/>
    <w:rPr>
      <w:rFonts w:ascii="Courier New" w:hAnsi="Courier New"/>
      <w:noProof/>
      <w:color w:val="auto"/>
      <w:u w:val="double"/>
    </w:rPr>
  </w:style>
  <w:style w:type="paragraph" w:customStyle="1" w:styleId="IntroductionTitle">
    <w:name w:val="IntroductionTitle"/>
    <w:basedOn w:val="ChapterTitle"/>
    <w:next w:val="Para"/>
    <w:rsid w:val="00DC4FF6"/>
    <w:pPr>
      <w:spacing w:before="120" w:after="120"/>
    </w:pPr>
  </w:style>
  <w:style w:type="paragraph" w:customStyle="1" w:styleId="KeyConceptsHead">
    <w:name w:val="KeyConceptsHead"/>
    <w:basedOn w:val="BibliographyHead"/>
    <w:next w:val="Para"/>
    <w:rsid w:val="00DC4FF6"/>
  </w:style>
  <w:style w:type="character" w:customStyle="1" w:styleId="KeyTerm">
    <w:name w:val="KeyTerm"/>
    <w:rsid w:val="00DC4FF6"/>
    <w:rPr>
      <w:i/>
      <w:color w:val="auto"/>
      <w:bdr w:val="none" w:sz="0" w:space="0" w:color="auto"/>
      <w:shd w:val="clear" w:color="auto" w:fill="DBE5F1"/>
    </w:rPr>
  </w:style>
  <w:style w:type="paragraph" w:customStyle="1" w:styleId="KeyTermsHead">
    <w:name w:val="KeyTermsHead"/>
    <w:basedOn w:val="Normal"/>
    <w:next w:val="Normal"/>
    <w:rsid w:val="00DC4FF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C4FF6"/>
    <w:pPr>
      <w:spacing w:before="240" w:after="240"/>
      <w:ind w:left="1440" w:right="720" w:hanging="720"/>
    </w:pPr>
    <w:rPr>
      <w:sz w:val="24"/>
    </w:rPr>
  </w:style>
  <w:style w:type="paragraph" w:styleId="ListBullet">
    <w:name w:val="List Bullet"/>
    <w:rsid w:val="00DC4FF6"/>
    <w:rPr>
      <w:sz w:val="24"/>
    </w:rPr>
  </w:style>
  <w:style w:type="paragraph" w:customStyle="1" w:styleId="ColorfulList-Accent11">
    <w:name w:val="Colorful List - Accent 11"/>
    <w:basedOn w:val="Normal"/>
    <w:qFormat/>
    <w:rsid w:val="00DC4FF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C4FF6"/>
    <w:pPr>
      <w:numPr>
        <w:numId w:val="5"/>
      </w:numPr>
      <w:spacing w:before="120" w:after="120"/>
      <w:contextualSpacing/>
    </w:pPr>
    <w:rPr>
      <w:snapToGrid w:val="0"/>
      <w:sz w:val="26"/>
    </w:rPr>
  </w:style>
  <w:style w:type="paragraph" w:customStyle="1" w:styleId="ListBulletedSub">
    <w:name w:val="ListBulletedSub"/>
    <w:link w:val="ListBulletedSubChar"/>
    <w:rsid w:val="00DC4FF6"/>
    <w:pPr>
      <w:numPr>
        <w:numId w:val="6"/>
      </w:numPr>
      <w:spacing w:before="120" w:after="120"/>
      <w:contextualSpacing/>
    </w:pPr>
    <w:rPr>
      <w:snapToGrid w:val="0"/>
      <w:sz w:val="26"/>
    </w:rPr>
  </w:style>
  <w:style w:type="paragraph" w:customStyle="1" w:styleId="ListBulletedSub2">
    <w:name w:val="ListBulletedSub2"/>
    <w:basedOn w:val="ListBulletedSub"/>
    <w:rsid w:val="00DC4FF6"/>
    <w:pPr>
      <w:numPr>
        <w:numId w:val="7"/>
      </w:numPr>
    </w:pPr>
  </w:style>
  <w:style w:type="paragraph" w:customStyle="1" w:styleId="ListCheck">
    <w:name w:val="ListCheck"/>
    <w:rsid w:val="00DC4FF6"/>
    <w:pPr>
      <w:numPr>
        <w:numId w:val="8"/>
      </w:numPr>
      <w:spacing w:before="120" w:after="120"/>
      <w:contextualSpacing/>
    </w:pPr>
    <w:rPr>
      <w:snapToGrid w:val="0"/>
      <w:sz w:val="26"/>
    </w:rPr>
  </w:style>
  <w:style w:type="paragraph" w:customStyle="1" w:styleId="ListCheckSub">
    <w:name w:val="ListCheckSub"/>
    <w:basedOn w:val="ListCheck"/>
    <w:rsid w:val="00DC4FF6"/>
    <w:pPr>
      <w:numPr>
        <w:numId w:val="9"/>
      </w:numPr>
    </w:pPr>
  </w:style>
  <w:style w:type="paragraph" w:customStyle="1" w:styleId="ListHead">
    <w:name w:val="ListHead"/>
    <w:rsid w:val="00DC4FF6"/>
    <w:pPr>
      <w:ind w:left="1440"/>
    </w:pPr>
    <w:rPr>
      <w:b/>
      <w:sz w:val="26"/>
    </w:rPr>
  </w:style>
  <w:style w:type="paragraph" w:customStyle="1" w:styleId="ListNumbered">
    <w:name w:val="ListNumbered"/>
    <w:qFormat/>
    <w:rsid w:val="00DC4FF6"/>
    <w:pPr>
      <w:widowControl w:val="0"/>
      <w:spacing w:before="120" w:after="120"/>
      <w:ind w:left="1800" w:hanging="360"/>
      <w:contextualSpacing/>
    </w:pPr>
    <w:rPr>
      <w:snapToGrid w:val="0"/>
      <w:sz w:val="26"/>
    </w:rPr>
  </w:style>
  <w:style w:type="paragraph" w:customStyle="1" w:styleId="ListNumberedSub">
    <w:name w:val="ListNumberedSub"/>
    <w:basedOn w:val="ListNumbered"/>
    <w:rsid w:val="00DC4FF6"/>
    <w:pPr>
      <w:ind w:left="2520"/>
    </w:pPr>
  </w:style>
  <w:style w:type="paragraph" w:customStyle="1" w:styleId="ListNumberedSub2">
    <w:name w:val="ListNumberedSub2"/>
    <w:basedOn w:val="ListNumberedSub"/>
    <w:rsid w:val="00DC4FF6"/>
    <w:pPr>
      <w:ind w:left="3240"/>
    </w:pPr>
  </w:style>
  <w:style w:type="paragraph" w:customStyle="1" w:styleId="ListNumberedSub3">
    <w:name w:val="ListNumberedSub3"/>
    <w:rsid w:val="00DC4FF6"/>
    <w:pPr>
      <w:spacing w:before="120" w:after="120"/>
      <w:ind w:left="3960" w:hanging="360"/>
      <w:contextualSpacing/>
    </w:pPr>
    <w:rPr>
      <w:sz w:val="26"/>
    </w:rPr>
  </w:style>
  <w:style w:type="paragraph" w:customStyle="1" w:styleId="ListPara">
    <w:name w:val="ListPara"/>
    <w:basedOn w:val="Normal"/>
    <w:rsid w:val="00DC4FF6"/>
    <w:pPr>
      <w:widowControl w:val="0"/>
      <w:ind w:left="1800" w:firstLine="360"/>
    </w:pPr>
    <w:rPr>
      <w:snapToGrid w:val="0"/>
      <w:sz w:val="26"/>
      <w:szCs w:val="20"/>
    </w:rPr>
  </w:style>
  <w:style w:type="paragraph" w:customStyle="1" w:styleId="ListParaSub">
    <w:name w:val="ListParaSub"/>
    <w:basedOn w:val="ListPara"/>
    <w:rsid w:val="00DC4FF6"/>
    <w:pPr>
      <w:spacing w:line="260" w:lineRule="exact"/>
      <w:ind w:left="2520"/>
    </w:pPr>
  </w:style>
  <w:style w:type="paragraph" w:customStyle="1" w:styleId="ListParaSub2">
    <w:name w:val="ListParaSub2"/>
    <w:basedOn w:val="ListParaSub"/>
    <w:rsid w:val="00DC4FF6"/>
    <w:pPr>
      <w:ind w:left="3240"/>
    </w:pPr>
  </w:style>
  <w:style w:type="paragraph" w:customStyle="1" w:styleId="ListUnmarked">
    <w:name w:val="ListUnmarked"/>
    <w:qFormat/>
    <w:rsid w:val="00DC4FF6"/>
    <w:pPr>
      <w:spacing w:before="60" w:after="60"/>
      <w:ind w:left="1728"/>
    </w:pPr>
    <w:rPr>
      <w:sz w:val="26"/>
    </w:rPr>
  </w:style>
  <w:style w:type="paragraph" w:customStyle="1" w:styleId="ListUnmarkedSub">
    <w:name w:val="ListUnmarkedSub"/>
    <w:rsid w:val="00DC4FF6"/>
    <w:pPr>
      <w:spacing w:before="60" w:after="60"/>
      <w:ind w:left="2160"/>
    </w:pPr>
    <w:rPr>
      <w:sz w:val="26"/>
    </w:rPr>
  </w:style>
  <w:style w:type="paragraph" w:customStyle="1" w:styleId="ListUnmarkedSub2">
    <w:name w:val="ListUnmarkedSub2"/>
    <w:basedOn w:val="ListUnmarkedSub"/>
    <w:rsid w:val="00DC4FF6"/>
    <w:pPr>
      <w:ind w:left="2880"/>
    </w:pPr>
  </w:style>
  <w:style w:type="paragraph" w:customStyle="1" w:styleId="ListWhere">
    <w:name w:val="ListWhere"/>
    <w:rsid w:val="00DC4FF6"/>
    <w:pPr>
      <w:spacing w:before="120" w:after="120"/>
      <w:ind w:left="2160"/>
      <w:contextualSpacing/>
    </w:pPr>
    <w:rPr>
      <w:snapToGrid w:val="0"/>
      <w:sz w:val="26"/>
    </w:rPr>
  </w:style>
  <w:style w:type="paragraph" w:customStyle="1" w:styleId="MatterTitle">
    <w:name w:val="MatterTitle"/>
    <w:next w:val="Para"/>
    <w:rsid w:val="00DC4FF6"/>
    <w:pPr>
      <w:spacing w:before="120" w:after="120"/>
    </w:pPr>
    <w:rPr>
      <w:rFonts w:ascii="Arial" w:hAnsi="Arial"/>
      <w:b/>
      <w:smallCaps/>
      <w:snapToGrid w:val="0"/>
      <w:color w:val="000000"/>
      <w:sz w:val="60"/>
      <w:szCs w:val="60"/>
    </w:rPr>
  </w:style>
  <w:style w:type="character" w:customStyle="1" w:styleId="MenuArrow">
    <w:name w:val="MenuArrow"/>
    <w:rsid w:val="00DC4FF6"/>
    <w:rPr>
      <w:rFonts w:ascii="Wingdings" w:hAnsi="Wingdings"/>
    </w:rPr>
  </w:style>
  <w:style w:type="paragraph" w:customStyle="1" w:styleId="OnlineReference">
    <w:name w:val="OnlineReference"/>
    <w:qFormat/>
    <w:rsid w:val="00DC4FF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C4FF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C4FF6"/>
    <w:pPr>
      <w:numPr>
        <w:numId w:val="10"/>
      </w:numPr>
      <w:spacing w:before="120" w:after="120"/>
      <w:contextualSpacing/>
    </w:pPr>
    <w:rPr>
      <w:snapToGrid w:val="0"/>
      <w:sz w:val="26"/>
    </w:rPr>
  </w:style>
  <w:style w:type="paragraph" w:customStyle="1" w:styleId="ParaNumbered">
    <w:name w:val="ParaNumbered"/>
    <w:rsid w:val="00DC4FF6"/>
    <w:pPr>
      <w:spacing w:after="120"/>
      <w:ind w:left="720" w:firstLine="720"/>
    </w:pPr>
    <w:rPr>
      <w:snapToGrid w:val="0"/>
      <w:sz w:val="26"/>
    </w:rPr>
  </w:style>
  <w:style w:type="paragraph" w:customStyle="1" w:styleId="PartFeaturingList">
    <w:name w:val="PartFeaturingList"/>
    <w:basedOn w:val="ChapterFeaturingList"/>
    <w:rsid w:val="00DC4FF6"/>
  </w:style>
  <w:style w:type="paragraph" w:customStyle="1" w:styleId="PartIntroductionPara">
    <w:name w:val="PartIntroductionPara"/>
    <w:rsid w:val="00DC4FF6"/>
    <w:pPr>
      <w:spacing w:after="120"/>
      <w:ind w:left="720" w:firstLine="720"/>
    </w:pPr>
    <w:rPr>
      <w:sz w:val="26"/>
    </w:rPr>
  </w:style>
  <w:style w:type="paragraph" w:customStyle="1" w:styleId="PartTitle">
    <w:name w:val="PartTitle"/>
    <w:basedOn w:val="ChapterTitle"/>
    <w:rsid w:val="00DC4FF6"/>
    <w:pPr>
      <w:widowControl w:val="0"/>
      <w:pBdr>
        <w:bottom w:val="single" w:sz="4" w:space="1" w:color="auto"/>
      </w:pBdr>
    </w:pPr>
  </w:style>
  <w:style w:type="paragraph" w:customStyle="1" w:styleId="PoetryPara">
    <w:name w:val="PoetryPara"/>
    <w:next w:val="Normal"/>
    <w:rsid w:val="00DC4FF6"/>
    <w:pPr>
      <w:spacing w:before="360" w:after="60"/>
      <w:ind w:left="2160"/>
      <w:contextualSpacing/>
    </w:pPr>
    <w:rPr>
      <w:snapToGrid w:val="0"/>
      <w:sz w:val="22"/>
    </w:rPr>
  </w:style>
  <w:style w:type="paragraph" w:customStyle="1" w:styleId="PoetryContinued">
    <w:name w:val="PoetryContinued"/>
    <w:basedOn w:val="PoetryPara"/>
    <w:qFormat/>
    <w:rsid w:val="00DC4FF6"/>
    <w:pPr>
      <w:spacing w:before="0"/>
      <w:contextualSpacing w:val="0"/>
    </w:pPr>
  </w:style>
  <w:style w:type="paragraph" w:customStyle="1" w:styleId="PoetrySource">
    <w:name w:val="PoetrySource"/>
    <w:rsid w:val="00DC4FF6"/>
    <w:pPr>
      <w:ind w:left="2880"/>
    </w:pPr>
    <w:rPr>
      <w:snapToGrid w:val="0"/>
      <w:sz w:val="18"/>
    </w:rPr>
  </w:style>
  <w:style w:type="paragraph" w:customStyle="1" w:styleId="PoetryTitle">
    <w:name w:val="PoetryTitle"/>
    <w:basedOn w:val="PoetryPara"/>
    <w:next w:val="PoetryPara"/>
    <w:rsid w:val="00DC4FF6"/>
    <w:rPr>
      <w:b/>
      <w:sz w:val="24"/>
    </w:rPr>
  </w:style>
  <w:style w:type="paragraph" w:customStyle="1" w:styleId="PrefaceTitle">
    <w:name w:val="PrefaceTitle"/>
    <w:next w:val="Para"/>
    <w:rsid w:val="00DC4FF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C4FF6"/>
  </w:style>
  <w:style w:type="character" w:customStyle="1" w:styleId="QueryInline">
    <w:name w:val="QueryInline"/>
    <w:rsid w:val="00DC4FF6"/>
    <w:rPr>
      <w:bdr w:val="none" w:sz="0" w:space="0" w:color="auto"/>
      <w:shd w:val="clear" w:color="auto" w:fill="FFCC99"/>
    </w:rPr>
  </w:style>
  <w:style w:type="paragraph" w:customStyle="1" w:styleId="QueryPara">
    <w:name w:val="QueryPara"/>
    <w:rsid w:val="00DC4FF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C4FF6"/>
  </w:style>
  <w:style w:type="paragraph" w:customStyle="1" w:styleId="QuestionsHead">
    <w:name w:val="QuestionsHead"/>
    <w:basedOn w:val="BibliographyHead"/>
    <w:next w:val="Para"/>
    <w:rsid w:val="00DC4FF6"/>
  </w:style>
  <w:style w:type="paragraph" w:customStyle="1" w:styleId="QuoteSource">
    <w:name w:val="QuoteSource"/>
    <w:basedOn w:val="Normal"/>
    <w:rsid w:val="00DC4FF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C4FF6"/>
    <w:rPr>
      <w:i w:val="0"/>
      <w:sz w:val="24"/>
    </w:rPr>
  </w:style>
  <w:style w:type="paragraph" w:customStyle="1" w:styleId="RecipeFootnote">
    <w:name w:val="RecipeFootnote"/>
    <w:basedOn w:val="Normal"/>
    <w:rsid w:val="00DC4FF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C4FF6"/>
    <w:pPr>
      <w:spacing w:before="240"/>
      <w:ind w:left="720"/>
    </w:pPr>
    <w:rPr>
      <w:rFonts w:ascii="Arial" w:hAnsi="Arial"/>
      <w:b/>
      <w:snapToGrid w:val="0"/>
      <w:sz w:val="26"/>
    </w:rPr>
  </w:style>
  <w:style w:type="paragraph" w:customStyle="1" w:styleId="RecipeIngredientList">
    <w:name w:val="RecipeIngredientList"/>
    <w:basedOn w:val="Normal"/>
    <w:rsid w:val="00DC4FF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C4FF6"/>
    <w:pPr>
      <w:spacing w:before="120" w:after="120"/>
      <w:ind w:left="1440" w:firstLine="360"/>
      <w:contextualSpacing/>
    </w:pPr>
    <w:rPr>
      <w:rFonts w:ascii="Arial" w:hAnsi="Arial"/>
      <w:snapToGrid w:val="0"/>
      <w:sz w:val="26"/>
    </w:rPr>
  </w:style>
  <w:style w:type="paragraph" w:customStyle="1" w:styleId="RecipeMetricMeasure">
    <w:name w:val="RecipeMetricMeasure"/>
    <w:rsid w:val="00DC4FF6"/>
    <w:rPr>
      <w:rFonts w:ascii="Arial" w:hAnsi="Arial"/>
      <w:snapToGrid w:val="0"/>
      <w:sz w:val="26"/>
    </w:rPr>
  </w:style>
  <w:style w:type="paragraph" w:customStyle="1" w:styleId="RecipeNutritionInfo">
    <w:name w:val="RecipeNutritionInfo"/>
    <w:basedOn w:val="Normal"/>
    <w:rsid w:val="00DC4FF6"/>
    <w:pPr>
      <w:spacing w:before="120" w:after="120"/>
      <w:ind w:left="720"/>
      <w:contextualSpacing/>
    </w:pPr>
    <w:rPr>
      <w:rFonts w:ascii="Arial" w:hAnsi="Arial"/>
      <w:snapToGrid w:val="0"/>
      <w:sz w:val="22"/>
      <w:szCs w:val="20"/>
    </w:rPr>
  </w:style>
  <w:style w:type="paragraph" w:customStyle="1" w:styleId="RecipePercentage">
    <w:name w:val="RecipePercentage"/>
    <w:rsid w:val="00DC4FF6"/>
    <w:rPr>
      <w:rFonts w:ascii="Arial" w:hAnsi="Arial"/>
      <w:snapToGrid w:val="0"/>
      <w:sz w:val="26"/>
    </w:rPr>
  </w:style>
  <w:style w:type="paragraph" w:customStyle="1" w:styleId="RecipeProcedure">
    <w:name w:val="RecipeProcedure"/>
    <w:rsid w:val="00DC4FF6"/>
    <w:pPr>
      <w:spacing w:before="120" w:after="120"/>
      <w:ind w:left="1800" w:hanging="720"/>
    </w:pPr>
    <w:rPr>
      <w:rFonts w:ascii="Arial" w:hAnsi="Arial"/>
      <w:snapToGrid w:val="0"/>
      <w:sz w:val="26"/>
    </w:rPr>
  </w:style>
  <w:style w:type="paragraph" w:customStyle="1" w:styleId="RecipeProcedureHead">
    <w:name w:val="RecipeProcedureHead"/>
    <w:rsid w:val="00DC4FF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C4FF6"/>
    <w:pPr>
      <w:ind w:left="720"/>
    </w:pPr>
    <w:rPr>
      <w:rFonts w:ascii="Arial" w:hAnsi="Arial"/>
      <w:b/>
      <w:smallCaps/>
      <w:snapToGrid w:val="0"/>
      <w:sz w:val="32"/>
      <w:u w:val="single"/>
    </w:rPr>
  </w:style>
  <w:style w:type="paragraph" w:customStyle="1" w:styleId="RecipeTableHead">
    <w:name w:val="RecipeTableHead"/>
    <w:rsid w:val="00DC4FF6"/>
    <w:rPr>
      <w:rFonts w:ascii="Arial" w:hAnsi="Arial"/>
      <w:b/>
      <w:smallCaps/>
      <w:snapToGrid w:val="0"/>
      <w:sz w:val="26"/>
    </w:rPr>
  </w:style>
  <w:style w:type="paragraph" w:customStyle="1" w:styleId="RecipeTime">
    <w:name w:val="RecipeTime"/>
    <w:rsid w:val="00DC4FF6"/>
    <w:pPr>
      <w:spacing w:before="120" w:after="120"/>
      <w:ind w:left="720"/>
      <w:contextualSpacing/>
    </w:pPr>
    <w:rPr>
      <w:rFonts w:ascii="Arial" w:hAnsi="Arial"/>
      <w:i/>
      <w:snapToGrid w:val="0"/>
      <w:sz w:val="26"/>
    </w:rPr>
  </w:style>
  <w:style w:type="paragraph" w:customStyle="1" w:styleId="RecipeTitle">
    <w:name w:val="RecipeTitle"/>
    <w:next w:val="RecipeIngredientList"/>
    <w:rsid w:val="00DC4FF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C4FF6"/>
    <w:pPr>
      <w:ind w:left="720"/>
    </w:pPr>
    <w:rPr>
      <w:rFonts w:ascii="Arial" w:hAnsi="Arial"/>
      <w:b/>
      <w:i/>
      <w:smallCaps/>
      <w:snapToGrid w:val="0"/>
      <w:sz w:val="36"/>
      <w:szCs w:val="40"/>
    </w:rPr>
  </w:style>
  <w:style w:type="paragraph" w:customStyle="1" w:styleId="RecipeUSMeasure">
    <w:name w:val="RecipeUSMeasure"/>
    <w:rsid w:val="00DC4FF6"/>
    <w:rPr>
      <w:rFonts w:ascii="Arial" w:hAnsi="Arial"/>
      <w:snapToGrid w:val="0"/>
      <w:sz w:val="26"/>
    </w:rPr>
  </w:style>
  <w:style w:type="paragraph" w:customStyle="1" w:styleId="RecipeVariationPara">
    <w:name w:val="RecipeVariationPara"/>
    <w:basedOn w:val="RecipeTime"/>
    <w:rsid w:val="00DC4FF6"/>
    <w:rPr>
      <w:i w:val="0"/>
      <w:sz w:val="24"/>
      <w:u w:val="single"/>
    </w:rPr>
  </w:style>
  <w:style w:type="paragraph" w:customStyle="1" w:styleId="RecipeVariationHead">
    <w:name w:val="RecipeVariationHead"/>
    <w:rsid w:val="00DC4FF6"/>
    <w:pPr>
      <w:spacing w:before="60" w:after="60"/>
      <w:ind w:left="720"/>
    </w:pPr>
    <w:rPr>
      <w:rFonts w:ascii="Arial" w:hAnsi="Arial"/>
      <w:b/>
      <w:snapToGrid w:val="0"/>
      <w:sz w:val="22"/>
      <w:u w:val="single"/>
    </w:rPr>
  </w:style>
  <w:style w:type="paragraph" w:customStyle="1" w:styleId="RecipeNoteHead">
    <w:name w:val="RecipeNoteHead"/>
    <w:rsid w:val="00DC4FF6"/>
    <w:pPr>
      <w:spacing w:before="60" w:after="60"/>
      <w:ind w:left="720"/>
    </w:pPr>
    <w:rPr>
      <w:rFonts w:ascii="Arial" w:hAnsi="Arial"/>
      <w:b/>
      <w:snapToGrid w:val="0"/>
    </w:rPr>
  </w:style>
  <w:style w:type="paragraph" w:customStyle="1" w:styleId="RecipeNotePara">
    <w:name w:val="RecipeNotePara"/>
    <w:basedOn w:val="RecipeTime"/>
    <w:rsid w:val="00DC4FF6"/>
    <w:rPr>
      <w:i w:val="0"/>
      <w:sz w:val="24"/>
      <w:u w:val="single"/>
    </w:rPr>
  </w:style>
  <w:style w:type="paragraph" w:customStyle="1" w:styleId="RecipeYield">
    <w:name w:val="RecipeYield"/>
    <w:rsid w:val="00DC4FF6"/>
    <w:pPr>
      <w:ind w:left="720"/>
    </w:pPr>
    <w:rPr>
      <w:rFonts w:ascii="Arial" w:hAnsi="Arial"/>
      <w:snapToGrid w:val="0"/>
    </w:rPr>
  </w:style>
  <w:style w:type="paragraph" w:customStyle="1" w:styleId="Reference">
    <w:name w:val="Reference"/>
    <w:basedOn w:val="Normal"/>
    <w:rsid w:val="00DC4FF6"/>
    <w:pPr>
      <w:spacing w:before="120" w:after="120"/>
      <w:ind w:left="720" w:hanging="720"/>
    </w:pPr>
    <w:rPr>
      <w:szCs w:val="20"/>
    </w:rPr>
  </w:style>
  <w:style w:type="paragraph" w:customStyle="1" w:styleId="ReferenceAnnotation">
    <w:name w:val="ReferenceAnnotation"/>
    <w:basedOn w:val="Reference"/>
    <w:rsid w:val="00DC4FF6"/>
    <w:pPr>
      <w:spacing w:before="0" w:after="0"/>
      <w:ind w:firstLine="0"/>
    </w:pPr>
    <w:rPr>
      <w:snapToGrid w:val="0"/>
    </w:rPr>
  </w:style>
  <w:style w:type="paragraph" w:customStyle="1" w:styleId="ReferencesHead">
    <w:name w:val="ReferencesHead"/>
    <w:basedOn w:val="BibliographyHead"/>
    <w:next w:val="Reference"/>
    <w:rsid w:val="00DC4FF6"/>
  </w:style>
  <w:style w:type="paragraph" w:customStyle="1" w:styleId="ReferenceTitle">
    <w:name w:val="ReferenceTitle"/>
    <w:basedOn w:val="MatterTitle"/>
    <w:next w:val="Reference"/>
    <w:rsid w:val="00DC4FF6"/>
  </w:style>
  <w:style w:type="paragraph" w:customStyle="1" w:styleId="ReviewHead">
    <w:name w:val="ReviewHead"/>
    <w:basedOn w:val="BibliographyHead"/>
    <w:next w:val="Para"/>
    <w:rsid w:val="00DC4FF6"/>
  </w:style>
  <w:style w:type="paragraph" w:customStyle="1" w:styleId="RunInHead">
    <w:name w:val="RunInHead"/>
    <w:next w:val="Normal"/>
    <w:rsid w:val="00DC4FF6"/>
    <w:pPr>
      <w:spacing w:before="240"/>
      <w:ind w:left="1440"/>
    </w:pPr>
    <w:rPr>
      <w:rFonts w:ascii="Arial" w:hAnsi="Arial"/>
      <w:b/>
      <w:sz w:val="26"/>
    </w:rPr>
  </w:style>
  <w:style w:type="paragraph" w:customStyle="1" w:styleId="RunInHeadSub">
    <w:name w:val="RunInHeadSub"/>
    <w:basedOn w:val="RunInHead"/>
    <w:next w:val="Normal"/>
    <w:rsid w:val="00DC4FF6"/>
    <w:pPr>
      <w:ind w:left="2160"/>
    </w:pPr>
    <w:rPr>
      <w:snapToGrid w:val="0"/>
    </w:rPr>
  </w:style>
  <w:style w:type="paragraph" w:customStyle="1" w:styleId="RunInPara">
    <w:name w:val="RunInPara"/>
    <w:basedOn w:val="Normal"/>
    <w:link w:val="RunInParaChar"/>
    <w:rsid w:val="00DC4FF6"/>
    <w:pPr>
      <w:widowControl w:val="0"/>
      <w:spacing w:after="120"/>
      <w:ind w:left="1440"/>
    </w:pPr>
    <w:rPr>
      <w:snapToGrid w:val="0"/>
      <w:szCs w:val="20"/>
    </w:rPr>
  </w:style>
  <w:style w:type="paragraph" w:customStyle="1" w:styleId="RunInParaSub">
    <w:name w:val="RunInParaSub"/>
    <w:basedOn w:val="RunInPara"/>
    <w:rsid w:val="00DC4FF6"/>
    <w:pPr>
      <w:ind w:left="2160"/>
    </w:pPr>
  </w:style>
  <w:style w:type="paragraph" w:styleId="Salutation">
    <w:name w:val="Salutation"/>
    <w:next w:val="Normal"/>
    <w:link w:val="SalutationChar"/>
    <w:rsid w:val="00DC4FF6"/>
    <w:rPr>
      <w:sz w:val="24"/>
    </w:rPr>
  </w:style>
  <w:style w:type="paragraph" w:customStyle="1" w:styleId="SectionTitle">
    <w:name w:val="SectionTitle"/>
    <w:basedOn w:val="ChapterTitle"/>
    <w:next w:val="ChapterTitle"/>
    <w:rsid w:val="00DC4FF6"/>
    <w:pPr>
      <w:pBdr>
        <w:bottom w:val="single" w:sz="4" w:space="1" w:color="auto"/>
      </w:pBdr>
    </w:pPr>
  </w:style>
  <w:style w:type="paragraph" w:customStyle="1" w:styleId="Series">
    <w:name w:val="Series"/>
    <w:rsid w:val="00DC4FF6"/>
    <w:pPr>
      <w:ind w:left="720"/>
    </w:pPr>
    <w:rPr>
      <w:sz w:val="24"/>
    </w:rPr>
  </w:style>
  <w:style w:type="paragraph" w:customStyle="1" w:styleId="SignatureLine">
    <w:name w:val="SignatureLine"/>
    <w:qFormat/>
    <w:rsid w:val="00DC4FF6"/>
    <w:pPr>
      <w:spacing w:before="240" w:after="240"/>
      <w:ind w:left="4320"/>
      <w:contextualSpacing/>
      <w:jc w:val="right"/>
    </w:pPr>
    <w:rPr>
      <w:rFonts w:ascii="Arial" w:hAnsi="Arial"/>
      <w:snapToGrid w:val="0"/>
      <w:sz w:val="18"/>
    </w:rPr>
  </w:style>
  <w:style w:type="paragraph" w:customStyle="1" w:styleId="Slug">
    <w:name w:val="Slug"/>
    <w:basedOn w:val="Normal"/>
    <w:next w:val="Para"/>
    <w:rsid w:val="00DC4FF6"/>
    <w:pPr>
      <w:spacing w:before="360" w:after="360"/>
      <w:ind w:left="1440"/>
    </w:pPr>
    <w:rPr>
      <w:rFonts w:ascii="Arial" w:hAnsi="Arial"/>
      <w:b/>
      <w:szCs w:val="20"/>
    </w:rPr>
  </w:style>
  <w:style w:type="character" w:customStyle="1" w:styleId="Subscript">
    <w:name w:val="Subscript"/>
    <w:rsid w:val="00DC4FF6"/>
    <w:rPr>
      <w:vertAlign w:val="subscript"/>
    </w:rPr>
  </w:style>
  <w:style w:type="paragraph" w:styleId="Subtitle">
    <w:name w:val="Subtitle"/>
    <w:basedOn w:val="Normal"/>
    <w:link w:val="SubtitleChar"/>
    <w:qFormat/>
    <w:rsid w:val="00DC4FF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C4FF6"/>
  </w:style>
  <w:style w:type="character" w:customStyle="1" w:styleId="Superscript">
    <w:name w:val="Superscript"/>
    <w:rsid w:val="00DC4FF6"/>
    <w:rPr>
      <w:vertAlign w:val="superscript"/>
    </w:rPr>
  </w:style>
  <w:style w:type="paragraph" w:customStyle="1" w:styleId="SupplementInstruction">
    <w:name w:val="SupplementInstruction"/>
    <w:rsid w:val="00DC4FF6"/>
    <w:pPr>
      <w:spacing w:before="120" w:after="120"/>
      <w:ind w:left="720"/>
    </w:pPr>
    <w:rPr>
      <w:i/>
      <w:sz w:val="26"/>
    </w:rPr>
  </w:style>
  <w:style w:type="paragraph" w:customStyle="1" w:styleId="TableCaption">
    <w:name w:val="TableCaption"/>
    <w:basedOn w:val="Slug"/>
    <w:qFormat/>
    <w:rsid w:val="00DC4FF6"/>
    <w:pPr>
      <w:keepNext/>
      <w:widowControl w:val="0"/>
      <w:spacing w:before="240" w:after="120"/>
      <w:ind w:left="0"/>
    </w:pPr>
    <w:rPr>
      <w:snapToGrid w:val="0"/>
    </w:rPr>
  </w:style>
  <w:style w:type="paragraph" w:customStyle="1" w:styleId="TableEntry">
    <w:name w:val="TableEntry"/>
    <w:qFormat/>
    <w:rsid w:val="00DC4FF6"/>
    <w:pPr>
      <w:spacing w:after="60"/>
    </w:pPr>
    <w:rPr>
      <w:rFonts w:ascii="Arial" w:hAnsi="Arial"/>
      <w:sz w:val="22"/>
    </w:rPr>
  </w:style>
  <w:style w:type="paragraph" w:customStyle="1" w:styleId="TableFootnote">
    <w:name w:val="TableFootnote"/>
    <w:rsid w:val="00DC4FF6"/>
    <w:pPr>
      <w:spacing w:after="240"/>
      <w:ind w:left="1440"/>
      <w:contextualSpacing/>
    </w:pPr>
    <w:rPr>
      <w:rFonts w:ascii="Arial" w:hAnsi="Arial"/>
      <w:sz w:val="18"/>
    </w:rPr>
  </w:style>
  <w:style w:type="paragraph" w:customStyle="1" w:styleId="TableHead">
    <w:name w:val="TableHead"/>
    <w:qFormat/>
    <w:rsid w:val="00DC4FF6"/>
    <w:pPr>
      <w:keepNext/>
    </w:pPr>
    <w:rPr>
      <w:rFonts w:ascii="Arial" w:hAnsi="Arial"/>
      <w:b/>
      <w:sz w:val="22"/>
    </w:rPr>
  </w:style>
  <w:style w:type="paragraph" w:customStyle="1" w:styleId="TableSource">
    <w:name w:val="TableSource"/>
    <w:next w:val="Normal"/>
    <w:rsid w:val="00DC4FF6"/>
    <w:pPr>
      <w:pBdr>
        <w:top w:val="single" w:sz="4" w:space="1" w:color="auto"/>
      </w:pBdr>
      <w:spacing w:after="240"/>
      <w:ind w:left="1440"/>
      <w:contextualSpacing/>
    </w:pPr>
    <w:rPr>
      <w:rFonts w:ascii="Arial" w:hAnsi="Arial"/>
      <w:snapToGrid w:val="0"/>
    </w:rPr>
  </w:style>
  <w:style w:type="paragraph" w:customStyle="1" w:styleId="TabularEntry">
    <w:name w:val="TabularEntry"/>
    <w:rsid w:val="00DC4FF6"/>
    <w:pPr>
      <w:widowControl w:val="0"/>
    </w:pPr>
    <w:rPr>
      <w:snapToGrid w:val="0"/>
      <w:sz w:val="26"/>
    </w:rPr>
  </w:style>
  <w:style w:type="paragraph" w:customStyle="1" w:styleId="TabularEntrySub">
    <w:name w:val="TabularEntrySub"/>
    <w:basedOn w:val="TabularEntry"/>
    <w:rsid w:val="00DC4FF6"/>
    <w:pPr>
      <w:ind w:left="360"/>
    </w:pPr>
  </w:style>
  <w:style w:type="paragraph" w:customStyle="1" w:styleId="TabularHead">
    <w:name w:val="TabularHead"/>
    <w:qFormat/>
    <w:rsid w:val="00DC4FF6"/>
    <w:pPr>
      <w:spacing w:line="276" w:lineRule="auto"/>
    </w:pPr>
    <w:rPr>
      <w:b/>
      <w:snapToGrid w:val="0"/>
      <w:sz w:val="26"/>
    </w:rPr>
  </w:style>
  <w:style w:type="paragraph" w:customStyle="1" w:styleId="TextBreak">
    <w:name w:val="TextBreak"/>
    <w:next w:val="Para"/>
    <w:rsid w:val="00DC4FF6"/>
    <w:pPr>
      <w:jc w:val="center"/>
    </w:pPr>
    <w:rPr>
      <w:rFonts w:ascii="Arial" w:hAnsi="Arial"/>
      <w:b/>
      <w:snapToGrid w:val="0"/>
      <w:sz w:val="24"/>
    </w:rPr>
  </w:style>
  <w:style w:type="paragraph" w:customStyle="1" w:styleId="TOCTitle">
    <w:name w:val="TOCTitle"/>
    <w:next w:val="Para"/>
    <w:rsid w:val="00DC4FF6"/>
    <w:pPr>
      <w:spacing w:before="120" w:after="120"/>
    </w:pPr>
    <w:rPr>
      <w:rFonts w:ascii="Arial" w:hAnsi="Arial"/>
      <w:b/>
      <w:smallCaps/>
      <w:snapToGrid w:val="0"/>
      <w:color w:val="000000"/>
      <w:sz w:val="60"/>
      <w:szCs w:val="60"/>
    </w:rPr>
  </w:style>
  <w:style w:type="character" w:customStyle="1" w:styleId="UserInput">
    <w:name w:val="UserInput"/>
    <w:rsid w:val="00DC4FF6"/>
    <w:rPr>
      <w:b/>
    </w:rPr>
  </w:style>
  <w:style w:type="character" w:customStyle="1" w:styleId="UserInputVariable">
    <w:name w:val="UserInputVariable"/>
    <w:rsid w:val="00DC4FF6"/>
    <w:rPr>
      <w:b/>
      <w:i/>
    </w:rPr>
  </w:style>
  <w:style w:type="character" w:customStyle="1" w:styleId="Variable">
    <w:name w:val="Variable"/>
    <w:rsid w:val="00DC4FF6"/>
    <w:rPr>
      <w:i/>
    </w:rPr>
  </w:style>
  <w:style w:type="character" w:customStyle="1" w:styleId="WileyBold">
    <w:name w:val="WileyBold"/>
    <w:rsid w:val="00DC4FF6"/>
    <w:rPr>
      <w:b/>
    </w:rPr>
  </w:style>
  <w:style w:type="character" w:customStyle="1" w:styleId="WileyBoldItalic">
    <w:name w:val="WileyBoldItalic"/>
    <w:rsid w:val="00DC4FF6"/>
    <w:rPr>
      <w:b/>
      <w:i/>
    </w:rPr>
  </w:style>
  <w:style w:type="character" w:customStyle="1" w:styleId="WileyItalic">
    <w:name w:val="WileyItalic"/>
    <w:rsid w:val="00DC4FF6"/>
    <w:rPr>
      <w:i/>
    </w:rPr>
  </w:style>
  <w:style w:type="character" w:customStyle="1" w:styleId="WileySymbol">
    <w:name w:val="WileySymbol"/>
    <w:rsid w:val="00DC4FF6"/>
    <w:rPr>
      <w:rFonts w:ascii="Symbol" w:hAnsi="Symbol"/>
    </w:rPr>
  </w:style>
  <w:style w:type="character" w:customStyle="1" w:styleId="wileyTemp">
    <w:name w:val="wileyTemp"/>
    <w:rsid w:val="00DC4FF6"/>
  </w:style>
  <w:style w:type="paragraph" w:customStyle="1" w:styleId="wsBlockA">
    <w:name w:val="wsBlockA"/>
    <w:basedOn w:val="Normal"/>
    <w:qFormat/>
    <w:rsid w:val="00DC4FF6"/>
    <w:pPr>
      <w:spacing w:before="120" w:after="120"/>
      <w:ind w:left="2160" w:right="1440"/>
    </w:pPr>
    <w:rPr>
      <w:rFonts w:ascii="Arial" w:eastAsia="Calibri" w:hAnsi="Arial"/>
      <w:sz w:val="20"/>
      <w:szCs w:val="22"/>
    </w:rPr>
  </w:style>
  <w:style w:type="paragraph" w:customStyle="1" w:styleId="wsBlockB">
    <w:name w:val="wsBlockB"/>
    <w:basedOn w:val="Normal"/>
    <w:qFormat/>
    <w:rsid w:val="00DC4FF6"/>
    <w:pPr>
      <w:spacing w:before="120" w:after="120"/>
      <w:ind w:left="2160" w:right="1440"/>
    </w:pPr>
    <w:rPr>
      <w:rFonts w:eastAsia="Calibri"/>
      <w:sz w:val="20"/>
      <w:szCs w:val="22"/>
    </w:rPr>
  </w:style>
  <w:style w:type="paragraph" w:customStyle="1" w:styleId="wsBlockC">
    <w:name w:val="wsBlockC"/>
    <w:basedOn w:val="Normal"/>
    <w:qFormat/>
    <w:rsid w:val="00DC4FF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C4FF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C4FF6"/>
    <w:pPr>
      <w:spacing w:before="120" w:after="120"/>
      <w:ind w:left="720"/>
    </w:pPr>
    <w:rPr>
      <w:rFonts w:eastAsia="Calibri"/>
      <w:b/>
      <w:sz w:val="28"/>
      <w:szCs w:val="22"/>
      <w:u w:val="wave"/>
    </w:rPr>
  </w:style>
  <w:style w:type="paragraph" w:customStyle="1" w:styleId="wsHeadStyleC">
    <w:name w:val="wsHeadStyleC"/>
    <w:basedOn w:val="Normal"/>
    <w:qFormat/>
    <w:rsid w:val="00DC4FF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C4FF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C4FF6"/>
    <w:pPr>
      <w:numPr>
        <w:numId w:val="12"/>
      </w:numPr>
      <w:spacing w:before="120" w:after="120"/>
    </w:pPr>
    <w:rPr>
      <w:rFonts w:eastAsia="Calibri"/>
      <w:sz w:val="26"/>
      <w:szCs w:val="22"/>
    </w:rPr>
  </w:style>
  <w:style w:type="paragraph" w:customStyle="1" w:styleId="wsListBulletedC">
    <w:name w:val="wsListBulletedC"/>
    <w:basedOn w:val="Normal"/>
    <w:qFormat/>
    <w:rsid w:val="00DC4FF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C4FF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C4FF6"/>
    <w:pPr>
      <w:spacing w:before="120" w:after="120"/>
      <w:ind w:left="2160" w:hanging="720"/>
    </w:pPr>
    <w:rPr>
      <w:rFonts w:eastAsia="Calibri"/>
      <w:sz w:val="26"/>
      <w:szCs w:val="22"/>
    </w:rPr>
  </w:style>
  <w:style w:type="paragraph" w:customStyle="1" w:styleId="wsListNumberedC">
    <w:name w:val="wsListNumberedC"/>
    <w:basedOn w:val="Normal"/>
    <w:qFormat/>
    <w:rsid w:val="00DC4FF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C4FF6"/>
    <w:pPr>
      <w:spacing w:before="120" w:after="120"/>
      <w:ind w:left="1440"/>
    </w:pPr>
    <w:rPr>
      <w:rFonts w:ascii="Arial" w:eastAsia="Calibri" w:hAnsi="Arial"/>
      <w:sz w:val="26"/>
      <w:szCs w:val="22"/>
    </w:rPr>
  </w:style>
  <w:style w:type="paragraph" w:customStyle="1" w:styleId="wsListUnmarkedB">
    <w:name w:val="wsListUnmarkedB"/>
    <w:basedOn w:val="Normal"/>
    <w:qFormat/>
    <w:rsid w:val="00DC4FF6"/>
    <w:pPr>
      <w:spacing w:before="120" w:after="120"/>
      <w:ind w:left="1440"/>
    </w:pPr>
    <w:rPr>
      <w:rFonts w:eastAsia="Calibri"/>
      <w:sz w:val="26"/>
      <w:szCs w:val="22"/>
    </w:rPr>
  </w:style>
  <w:style w:type="paragraph" w:customStyle="1" w:styleId="wsListUnmarkedC">
    <w:name w:val="wsListUnmarkedC"/>
    <w:basedOn w:val="Normal"/>
    <w:qFormat/>
    <w:rsid w:val="00DC4FF6"/>
    <w:pPr>
      <w:spacing w:before="120" w:after="120"/>
      <w:ind w:left="1440"/>
    </w:pPr>
    <w:rPr>
      <w:rFonts w:ascii="Verdana" w:eastAsia="Calibri" w:hAnsi="Verdana"/>
      <w:sz w:val="26"/>
      <w:szCs w:val="22"/>
    </w:rPr>
  </w:style>
  <w:style w:type="paragraph" w:customStyle="1" w:styleId="wsNameDate">
    <w:name w:val="wsNameDate"/>
    <w:qFormat/>
    <w:rsid w:val="00DC4FF6"/>
    <w:pPr>
      <w:spacing w:before="240" w:after="240"/>
    </w:pPr>
    <w:rPr>
      <w:rFonts w:ascii="Arial" w:eastAsia="Calibri" w:hAnsi="Arial"/>
      <w:b/>
      <w:sz w:val="28"/>
      <w:szCs w:val="22"/>
    </w:rPr>
  </w:style>
  <w:style w:type="paragraph" w:customStyle="1" w:styleId="wsParaA">
    <w:name w:val="wsParaA"/>
    <w:basedOn w:val="Normal"/>
    <w:qFormat/>
    <w:rsid w:val="00DC4FF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C4FF6"/>
    <w:pPr>
      <w:spacing w:before="120" w:after="120"/>
      <w:ind w:left="720" w:firstLine="720"/>
      <w:contextualSpacing/>
    </w:pPr>
    <w:rPr>
      <w:rFonts w:eastAsia="Calibri"/>
      <w:sz w:val="26"/>
      <w:szCs w:val="22"/>
    </w:rPr>
  </w:style>
  <w:style w:type="paragraph" w:customStyle="1" w:styleId="wsParaC">
    <w:name w:val="wsParaC"/>
    <w:basedOn w:val="Normal"/>
    <w:qFormat/>
    <w:rsid w:val="00DC4FF6"/>
    <w:pPr>
      <w:spacing w:before="120" w:after="120"/>
      <w:ind w:left="720" w:firstLine="720"/>
      <w:contextualSpacing/>
    </w:pPr>
    <w:rPr>
      <w:rFonts w:ascii="Verdana" w:eastAsia="Calibri" w:hAnsi="Verdana"/>
      <w:sz w:val="26"/>
      <w:szCs w:val="22"/>
    </w:rPr>
  </w:style>
  <w:style w:type="paragraph" w:customStyle="1" w:styleId="wsTitle">
    <w:name w:val="wsTitle"/>
    <w:qFormat/>
    <w:rsid w:val="00DC4FF6"/>
    <w:rPr>
      <w:rFonts w:ascii="Arial" w:eastAsia="Calibri" w:hAnsi="Arial"/>
      <w:b/>
      <w:sz w:val="36"/>
      <w:szCs w:val="32"/>
    </w:rPr>
  </w:style>
  <w:style w:type="character" w:styleId="CommentReference">
    <w:name w:val="annotation reference"/>
    <w:semiHidden/>
    <w:rsid w:val="00DC4FF6"/>
    <w:rPr>
      <w:sz w:val="16"/>
      <w:szCs w:val="16"/>
    </w:rPr>
  </w:style>
  <w:style w:type="paragraph" w:styleId="CommentText">
    <w:name w:val="annotation text"/>
    <w:basedOn w:val="Normal"/>
    <w:link w:val="CommentTextChar"/>
    <w:semiHidden/>
    <w:rsid w:val="00DC4FF6"/>
    <w:rPr>
      <w:sz w:val="20"/>
      <w:szCs w:val="20"/>
    </w:rPr>
  </w:style>
  <w:style w:type="paragraph" w:styleId="CommentSubject">
    <w:name w:val="annotation subject"/>
    <w:basedOn w:val="CommentText"/>
    <w:next w:val="CommentText"/>
    <w:link w:val="CommentSubjectChar"/>
    <w:semiHidden/>
    <w:rsid w:val="00DC4FF6"/>
    <w:rPr>
      <w:b/>
      <w:bCs/>
    </w:rPr>
  </w:style>
  <w:style w:type="character" w:styleId="FollowedHyperlink">
    <w:name w:val="FollowedHyperlink"/>
    <w:rsid w:val="00DC4FF6"/>
    <w:rPr>
      <w:color w:val="800080"/>
      <w:u w:val="single"/>
    </w:rPr>
  </w:style>
  <w:style w:type="character" w:styleId="HTMLAcronym">
    <w:name w:val="HTML Acronym"/>
    <w:basedOn w:val="DefaultParagraphFont"/>
    <w:rsid w:val="00DC4FF6"/>
  </w:style>
  <w:style w:type="character" w:styleId="HTMLCite">
    <w:name w:val="HTML Cite"/>
    <w:rsid w:val="00DC4FF6"/>
    <w:rPr>
      <w:i/>
      <w:iCs/>
    </w:rPr>
  </w:style>
  <w:style w:type="character" w:styleId="HTMLCode">
    <w:name w:val="HTML Code"/>
    <w:rsid w:val="00DC4FF6"/>
    <w:rPr>
      <w:rFonts w:ascii="Courier New" w:hAnsi="Courier New" w:cs="Courier New"/>
      <w:sz w:val="20"/>
      <w:szCs w:val="20"/>
    </w:rPr>
  </w:style>
  <w:style w:type="character" w:styleId="HTMLDefinition">
    <w:name w:val="HTML Definition"/>
    <w:rsid w:val="00DC4FF6"/>
    <w:rPr>
      <w:i/>
      <w:iCs/>
    </w:rPr>
  </w:style>
  <w:style w:type="character" w:styleId="HTMLKeyboard">
    <w:name w:val="HTML Keyboard"/>
    <w:rsid w:val="00DC4FF6"/>
    <w:rPr>
      <w:rFonts w:ascii="Courier New" w:hAnsi="Courier New" w:cs="Courier New"/>
      <w:sz w:val="20"/>
      <w:szCs w:val="20"/>
    </w:rPr>
  </w:style>
  <w:style w:type="character" w:styleId="HTMLSample">
    <w:name w:val="HTML Sample"/>
    <w:rsid w:val="00DC4FF6"/>
    <w:rPr>
      <w:rFonts w:ascii="Courier New" w:hAnsi="Courier New" w:cs="Courier New"/>
    </w:rPr>
  </w:style>
  <w:style w:type="character" w:styleId="HTMLTypewriter">
    <w:name w:val="HTML Typewriter"/>
    <w:rsid w:val="00DC4FF6"/>
    <w:rPr>
      <w:rFonts w:ascii="Courier New" w:hAnsi="Courier New" w:cs="Courier New"/>
      <w:sz w:val="20"/>
      <w:szCs w:val="20"/>
    </w:rPr>
  </w:style>
  <w:style w:type="character" w:styleId="HTMLVariable">
    <w:name w:val="HTML Variable"/>
    <w:rsid w:val="00DC4FF6"/>
    <w:rPr>
      <w:i/>
      <w:iCs/>
    </w:rPr>
  </w:style>
  <w:style w:type="character" w:styleId="Hyperlink">
    <w:name w:val="Hyperlink"/>
    <w:rsid w:val="00DC4FF6"/>
    <w:rPr>
      <w:color w:val="0000FF"/>
      <w:u w:val="single"/>
    </w:rPr>
  </w:style>
  <w:style w:type="character" w:styleId="LineNumber">
    <w:name w:val="line number"/>
    <w:basedOn w:val="DefaultParagraphFont"/>
    <w:rsid w:val="00DC4FF6"/>
  </w:style>
  <w:style w:type="character" w:styleId="PageNumber">
    <w:name w:val="page number"/>
    <w:basedOn w:val="DefaultParagraphFont"/>
    <w:rsid w:val="00DC4FF6"/>
  </w:style>
  <w:style w:type="character" w:styleId="Strong">
    <w:name w:val="Strong"/>
    <w:qFormat/>
    <w:rsid w:val="00DC4FF6"/>
    <w:rPr>
      <w:b/>
      <w:bCs/>
    </w:rPr>
  </w:style>
  <w:style w:type="paragraph" w:customStyle="1" w:styleId="RecipeTool">
    <w:name w:val="RecipeTool"/>
    <w:qFormat/>
    <w:rsid w:val="00DC4FF6"/>
    <w:pPr>
      <w:spacing w:before="240" w:after="240"/>
      <w:ind w:left="1440"/>
      <w:contextualSpacing/>
    </w:pPr>
    <w:rPr>
      <w:rFonts w:ascii="Arial" w:hAnsi="Arial"/>
      <w:b/>
      <w:snapToGrid w:val="0"/>
      <w:sz w:val="24"/>
    </w:rPr>
  </w:style>
  <w:style w:type="character" w:customStyle="1" w:styleId="TextCircled">
    <w:name w:val="TextCircled"/>
    <w:uiPriority w:val="1"/>
    <w:qFormat/>
    <w:rsid w:val="00DC4FF6"/>
    <w:rPr>
      <w:bdr w:val="single" w:sz="18" w:space="0" w:color="92D050"/>
    </w:rPr>
  </w:style>
  <w:style w:type="character" w:customStyle="1" w:styleId="TextHighlighted">
    <w:name w:val="TextHighlighted"/>
    <w:uiPriority w:val="1"/>
    <w:qFormat/>
    <w:rsid w:val="00DC4FF6"/>
    <w:rPr>
      <w:bdr w:val="none" w:sz="0" w:space="0" w:color="auto"/>
      <w:shd w:val="clear" w:color="auto" w:fill="92D050"/>
    </w:rPr>
  </w:style>
  <w:style w:type="paragraph" w:customStyle="1" w:styleId="PullQuoteAttribution">
    <w:name w:val="PullQuoteAttribution"/>
    <w:next w:val="Para"/>
    <w:qFormat/>
    <w:rsid w:val="00DC4FF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C4FF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C4FF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C4FF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C4FF6"/>
    <w:pPr>
      <w:spacing w:line="276" w:lineRule="auto"/>
      <w:ind w:left="576"/>
    </w:pPr>
    <w:rPr>
      <w:b/>
      <w:i/>
      <w:sz w:val="24"/>
    </w:rPr>
  </w:style>
  <w:style w:type="paragraph" w:customStyle="1" w:styleId="DialogContinued">
    <w:name w:val="DialogContinued"/>
    <w:basedOn w:val="Dialog"/>
    <w:qFormat/>
    <w:rsid w:val="00DC4FF6"/>
    <w:pPr>
      <w:ind w:firstLine="0"/>
    </w:pPr>
  </w:style>
  <w:style w:type="paragraph" w:customStyle="1" w:styleId="ParaListUnmarked">
    <w:name w:val="ParaListUnmarked"/>
    <w:qFormat/>
    <w:rsid w:val="00DC4FF6"/>
    <w:pPr>
      <w:spacing w:before="240" w:after="240"/>
      <w:ind w:left="720"/>
    </w:pPr>
    <w:rPr>
      <w:snapToGrid w:val="0"/>
      <w:sz w:val="26"/>
    </w:rPr>
  </w:style>
  <w:style w:type="paragraph" w:customStyle="1" w:styleId="RecipeContributor">
    <w:name w:val="RecipeContributor"/>
    <w:next w:val="RecipeIngredientList"/>
    <w:qFormat/>
    <w:rsid w:val="00DC4FF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C4FF6"/>
    <w:rPr>
      <w:b/>
    </w:rPr>
  </w:style>
  <w:style w:type="paragraph" w:customStyle="1" w:styleId="RecipeNutritionHead">
    <w:name w:val="RecipeNutritionHead"/>
    <w:basedOn w:val="RecipeNutritionInfo"/>
    <w:next w:val="RecipeNutritionInfo"/>
    <w:qFormat/>
    <w:rsid w:val="00DC4FF6"/>
    <w:pPr>
      <w:spacing w:after="0"/>
    </w:pPr>
    <w:rPr>
      <w:b/>
    </w:rPr>
  </w:style>
  <w:style w:type="paragraph" w:styleId="TOC5">
    <w:name w:val="toc 5"/>
    <w:basedOn w:val="Normal"/>
    <w:next w:val="Normal"/>
    <w:autoRedefine/>
    <w:uiPriority w:val="39"/>
    <w:rsid w:val="00DC4FF6"/>
    <w:pPr>
      <w:ind w:left="1800"/>
    </w:pPr>
    <w:rPr>
      <w:rFonts w:eastAsia="Calibri" w:cs="Cordia New"/>
      <w:sz w:val="22"/>
      <w:szCs w:val="22"/>
    </w:rPr>
  </w:style>
  <w:style w:type="paragraph" w:styleId="TOC6">
    <w:name w:val="toc 6"/>
    <w:basedOn w:val="Normal"/>
    <w:next w:val="Normal"/>
    <w:autoRedefine/>
    <w:uiPriority w:val="39"/>
    <w:rsid w:val="00DC4FF6"/>
    <w:pPr>
      <w:ind w:left="2160"/>
    </w:pPr>
    <w:rPr>
      <w:rFonts w:eastAsia="Calibri" w:cs="Cordia New"/>
      <w:sz w:val="22"/>
      <w:szCs w:val="22"/>
    </w:rPr>
  </w:style>
  <w:style w:type="paragraph" w:customStyle="1" w:styleId="RecipeSubhead">
    <w:name w:val="RecipeSubhead"/>
    <w:basedOn w:val="RecipeProcedureHead"/>
    <w:rsid w:val="00DC4FF6"/>
    <w:rPr>
      <w:i/>
    </w:rPr>
  </w:style>
  <w:style w:type="character" w:customStyle="1" w:styleId="KeyTermDefinition">
    <w:name w:val="KeyTermDefinition"/>
    <w:uiPriority w:val="1"/>
    <w:rsid w:val="00DC4FF6"/>
    <w:rPr>
      <w:bdr w:val="none" w:sz="0" w:space="0" w:color="auto"/>
      <w:shd w:val="clear" w:color="auto" w:fill="auto"/>
    </w:rPr>
  </w:style>
  <w:style w:type="paragraph" w:styleId="Header">
    <w:name w:val="header"/>
    <w:basedOn w:val="Normal"/>
    <w:link w:val="HeaderChar"/>
    <w:rsid w:val="00DC4FF6"/>
    <w:pPr>
      <w:tabs>
        <w:tab w:val="center" w:pos="4320"/>
        <w:tab w:val="right" w:pos="8640"/>
      </w:tabs>
    </w:pPr>
  </w:style>
  <w:style w:type="paragraph" w:styleId="Footer">
    <w:name w:val="footer"/>
    <w:basedOn w:val="Normal"/>
    <w:link w:val="FooterChar"/>
    <w:rsid w:val="00DC4FF6"/>
    <w:pPr>
      <w:tabs>
        <w:tab w:val="center" w:pos="4320"/>
        <w:tab w:val="right" w:pos="8640"/>
      </w:tabs>
    </w:pPr>
  </w:style>
  <w:style w:type="character" w:customStyle="1" w:styleId="TwitterLink">
    <w:name w:val="TwitterLink"/>
    <w:uiPriority w:val="1"/>
    <w:rsid w:val="00DC4FF6"/>
    <w:rPr>
      <w:rFonts w:ascii="Courier New" w:hAnsi="Courier New"/>
      <w:u w:val="dash"/>
    </w:rPr>
  </w:style>
  <w:style w:type="character" w:customStyle="1" w:styleId="DigitalLinkID">
    <w:name w:val="DigitalLinkID"/>
    <w:uiPriority w:val="1"/>
    <w:rsid w:val="00DC4FF6"/>
    <w:rPr>
      <w:rFonts w:cs="Courier New"/>
      <w:color w:val="FF0000"/>
      <w:sz w:val="16"/>
      <w:szCs w:val="16"/>
      <w:bdr w:val="none" w:sz="0" w:space="0" w:color="auto"/>
      <w:shd w:val="clear" w:color="auto" w:fill="FFFFFF"/>
    </w:rPr>
  </w:style>
  <w:style w:type="paragraph" w:customStyle="1" w:styleId="DialogSource">
    <w:name w:val="DialogSource"/>
    <w:basedOn w:val="Dialog"/>
    <w:rsid w:val="00DC4FF6"/>
    <w:pPr>
      <w:ind w:left="2880" w:firstLine="0"/>
    </w:pPr>
  </w:style>
  <w:style w:type="character" w:customStyle="1" w:styleId="DigitalOnlyText">
    <w:name w:val="DigitalOnlyText"/>
    <w:uiPriority w:val="1"/>
    <w:rsid w:val="00DC4FF6"/>
    <w:rPr>
      <w:bdr w:val="single" w:sz="2" w:space="0" w:color="002060"/>
      <w:shd w:val="clear" w:color="auto" w:fill="auto"/>
    </w:rPr>
  </w:style>
  <w:style w:type="character" w:customStyle="1" w:styleId="PrintOnlyText">
    <w:name w:val="PrintOnlyText"/>
    <w:uiPriority w:val="1"/>
    <w:rsid w:val="00DC4FF6"/>
    <w:rPr>
      <w:bdr w:val="single" w:sz="2" w:space="0" w:color="FF0000"/>
    </w:rPr>
  </w:style>
  <w:style w:type="paragraph" w:customStyle="1" w:styleId="TableListBulleted">
    <w:name w:val="TableListBulleted"/>
    <w:qFormat/>
    <w:rsid w:val="00DC4FF6"/>
    <w:pPr>
      <w:numPr>
        <w:numId w:val="15"/>
      </w:numPr>
      <w:spacing w:before="120" w:after="120"/>
    </w:pPr>
    <w:rPr>
      <w:rFonts w:ascii="Arial" w:hAnsi="Arial"/>
      <w:snapToGrid w:val="0"/>
      <w:sz w:val="22"/>
    </w:rPr>
  </w:style>
  <w:style w:type="paragraph" w:customStyle="1" w:styleId="TableListNumbered">
    <w:name w:val="TableListNumbered"/>
    <w:qFormat/>
    <w:rsid w:val="00DC4FF6"/>
    <w:pPr>
      <w:spacing w:before="120" w:after="120"/>
      <w:ind w:left="288" w:hanging="288"/>
    </w:pPr>
    <w:rPr>
      <w:rFonts w:ascii="Arial" w:hAnsi="Arial"/>
      <w:snapToGrid w:val="0"/>
      <w:sz w:val="22"/>
    </w:rPr>
  </w:style>
  <w:style w:type="paragraph" w:customStyle="1" w:styleId="TableListUnmarked">
    <w:name w:val="TableListUnmarked"/>
    <w:qFormat/>
    <w:rsid w:val="00DC4FF6"/>
    <w:pPr>
      <w:spacing w:before="120" w:after="120"/>
      <w:ind w:left="288"/>
    </w:pPr>
    <w:rPr>
      <w:rFonts w:ascii="Arial" w:hAnsi="Arial"/>
      <w:snapToGrid w:val="0"/>
      <w:sz w:val="22"/>
    </w:rPr>
  </w:style>
  <w:style w:type="paragraph" w:customStyle="1" w:styleId="TableSubhead">
    <w:name w:val="TableSubhead"/>
    <w:qFormat/>
    <w:rsid w:val="00DC4FF6"/>
    <w:pPr>
      <w:ind w:left="144"/>
    </w:pPr>
    <w:rPr>
      <w:rFonts w:ascii="Arial" w:hAnsi="Arial"/>
      <w:b/>
      <w:snapToGrid w:val="0"/>
      <w:sz w:val="22"/>
    </w:rPr>
  </w:style>
  <w:style w:type="paragraph" w:customStyle="1" w:styleId="TabularSource">
    <w:name w:val="TabularSource"/>
    <w:basedOn w:val="TabularEntry"/>
    <w:qFormat/>
    <w:rsid w:val="00DC4FF6"/>
    <w:pPr>
      <w:spacing w:before="120" w:after="120"/>
      <w:ind w:left="1440"/>
    </w:pPr>
    <w:rPr>
      <w:sz w:val="20"/>
    </w:rPr>
  </w:style>
  <w:style w:type="paragraph" w:customStyle="1" w:styleId="ExtractListUnmarked">
    <w:name w:val="ExtractListUnmarked"/>
    <w:qFormat/>
    <w:rsid w:val="00DC4FF6"/>
    <w:pPr>
      <w:spacing w:before="120" w:after="120"/>
      <w:ind w:left="2880"/>
    </w:pPr>
    <w:rPr>
      <w:noProof/>
      <w:sz w:val="24"/>
    </w:rPr>
  </w:style>
  <w:style w:type="character" w:customStyle="1" w:styleId="DigitalLinkAnchorText">
    <w:name w:val="DigitalLinkAnchorText"/>
    <w:rsid w:val="00DC4FF6"/>
    <w:rPr>
      <w:bdr w:val="none" w:sz="0" w:space="0" w:color="auto"/>
      <w:shd w:val="clear" w:color="auto" w:fill="D6E3BC"/>
    </w:rPr>
  </w:style>
  <w:style w:type="character" w:customStyle="1" w:styleId="DigitalLinkDestination">
    <w:name w:val="DigitalLinkDestination"/>
    <w:rsid w:val="00DC4FF6"/>
    <w:rPr>
      <w:bdr w:val="none" w:sz="0" w:space="0" w:color="auto"/>
      <w:shd w:val="clear" w:color="auto" w:fill="EAF1DD"/>
    </w:rPr>
  </w:style>
  <w:style w:type="paragraph" w:customStyle="1" w:styleId="FeatureRecipeTitleAlternative">
    <w:name w:val="FeatureRecipeTitleAlternative"/>
    <w:basedOn w:val="RecipeTitleAlternative"/>
    <w:rsid w:val="00DC4FF6"/>
    <w:pPr>
      <w:shd w:val="pct20" w:color="auto" w:fill="auto"/>
    </w:pPr>
  </w:style>
  <w:style w:type="paragraph" w:customStyle="1" w:styleId="FeatureSubRecipeTitle">
    <w:name w:val="FeatureSubRecipeTitle"/>
    <w:basedOn w:val="RecipeSubrecipeTitle"/>
    <w:rsid w:val="00DC4FF6"/>
    <w:pPr>
      <w:shd w:val="pct20" w:color="auto" w:fill="auto"/>
    </w:pPr>
  </w:style>
  <w:style w:type="paragraph" w:customStyle="1" w:styleId="FeatureRecipeTool">
    <w:name w:val="FeatureRecipeTool"/>
    <w:basedOn w:val="RecipeTool"/>
    <w:rsid w:val="00DC4FF6"/>
    <w:pPr>
      <w:shd w:val="pct20" w:color="auto" w:fill="auto"/>
    </w:pPr>
  </w:style>
  <w:style w:type="paragraph" w:customStyle="1" w:styleId="FeatureRecipeIntro">
    <w:name w:val="FeatureRecipeIntro"/>
    <w:basedOn w:val="RecipeIntro"/>
    <w:rsid w:val="00DC4FF6"/>
    <w:pPr>
      <w:shd w:val="pct20" w:color="auto" w:fill="auto"/>
    </w:pPr>
  </w:style>
  <w:style w:type="paragraph" w:customStyle="1" w:styleId="FeatureRecipeIntroHead">
    <w:name w:val="FeatureRecipeIntroHead"/>
    <w:basedOn w:val="RecipeIntroHead"/>
    <w:rsid w:val="00DC4FF6"/>
    <w:pPr>
      <w:shd w:val="pct20" w:color="auto" w:fill="auto"/>
    </w:pPr>
  </w:style>
  <w:style w:type="paragraph" w:customStyle="1" w:styleId="FeatureRecipeContributor">
    <w:name w:val="FeatureRecipeContributor"/>
    <w:basedOn w:val="RecipeContributor"/>
    <w:rsid w:val="00DC4FF6"/>
    <w:pPr>
      <w:shd w:val="pct20" w:color="auto" w:fill="auto"/>
    </w:pPr>
  </w:style>
  <w:style w:type="paragraph" w:customStyle="1" w:styleId="FeatureRecipeIngredientHead">
    <w:name w:val="FeatureRecipeIngredientHead"/>
    <w:basedOn w:val="RecipeIngredientHead"/>
    <w:rsid w:val="00DC4FF6"/>
    <w:pPr>
      <w:shd w:val="pct20" w:color="auto" w:fill="auto"/>
    </w:pPr>
  </w:style>
  <w:style w:type="paragraph" w:customStyle="1" w:styleId="FeatureRecipeIngredientSubhead">
    <w:name w:val="FeatureRecipeIngredientSubhead"/>
    <w:basedOn w:val="RecipeIngredientSubhead"/>
    <w:rsid w:val="00DC4FF6"/>
    <w:pPr>
      <w:shd w:val="pct20" w:color="auto" w:fill="auto"/>
    </w:pPr>
  </w:style>
  <w:style w:type="paragraph" w:customStyle="1" w:styleId="FeatureRecipeProcedureHead">
    <w:name w:val="FeatureRecipeProcedureHead"/>
    <w:basedOn w:val="RecipeProcedureHead"/>
    <w:rsid w:val="00DC4FF6"/>
    <w:pPr>
      <w:shd w:val="pct20" w:color="auto" w:fill="FFFFFF"/>
    </w:pPr>
  </w:style>
  <w:style w:type="paragraph" w:customStyle="1" w:styleId="FeatureRecipeTime">
    <w:name w:val="FeatureRecipeTime"/>
    <w:basedOn w:val="RecipeTime"/>
    <w:rsid w:val="00DC4FF6"/>
    <w:pPr>
      <w:shd w:val="pct20" w:color="auto" w:fill="auto"/>
    </w:pPr>
  </w:style>
  <w:style w:type="paragraph" w:customStyle="1" w:styleId="FeatureRecipeSubhead">
    <w:name w:val="FeatureRecipeSubhead"/>
    <w:basedOn w:val="RecipeSubhead"/>
    <w:rsid w:val="00DC4FF6"/>
    <w:pPr>
      <w:shd w:val="pct20" w:color="auto" w:fill="FFFFFF"/>
    </w:pPr>
  </w:style>
  <w:style w:type="paragraph" w:customStyle="1" w:styleId="FeatureRecipeVariationTitle">
    <w:name w:val="FeatureRecipeVariationTitle"/>
    <w:basedOn w:val="RecipeVariationTitle"/>
    <w:rsid w:val="00DC4FF6"/>
    <w:pPr>
      <w:shd w:val="pct20" w:color="auto" w:fill="auto"/>
    </w:pPr>
  </w:style>
  <w:style w:type="paragraph" w:customStyle="1" w:styleId="FeatureRecipeVariationHead">
    <w:name w:val="FeatureRecipeVariationHead"/>
    <w:basedOn w:val="RecipeVariationHead"/>
    <w:rsid w:val="00DC4FF6"/>
    <w:pPr>
      <w:shd w:val="pct20" w:color="auto" w:fill="auto"/>
    </w:pPr>
  </w:style>
  <w:style w:type="paragraph" w:customStyle="1" w:styleId="FeaturerecipeVariationPara">
    <w:name w:val="FeaturerecipeVariationPara"/>
    <w:basedOn w:val="RecipeVariationPara"/>
    <w:rsid w:val="00DC4FF6"/>
    <w:pPr>
      <w:shd w:val="pct20" w:color="auto" w:fill="auto"/>
    </w:pPr>
  </w:style>
  <w:style w:type="paragraph" w:customStyle="1" w:styleId="FeatureRecipeNoteHead">
    <w:name w:val="FeatureRecipeNoteHead"/>
    <w:basedOn w:val="RecipeNoteHead"/>
    <w:rsid w:val="00DC4FF6"/>
    <w:pPr>
      <w:shd w:val="pct20" w:color="auto" w:fill="auto"/>
    </w:pPr>
  </w:style>
  <w:style w:type="paragraph" w:customStyle="1" w:styleId="FeatureRecipeNotePara">
    <w:name w:val="FeatureRecipeNotePara"/>
    <w:basedOn w:val="RecipeNotePara"/>
    <w:rsid w:val="00DC4FF6"/>
    <w:pPr>
      <w:shd w:val="pct20" w:color="auto" w:fill="auto"/>
    </w:pPr>
  </w:style>
  <w:style w:type="paragraph" w:customStyle="1" w:styleId="FeatureRecipeNutritionInfo">
    <w:name w:val="FeatureRecipeNutritionInfo"/>
    <w:basedOn w:val="RecipeNutritionInfo"/>
    <w:rsid w:val="00DC4FF6"/>
    <w:pPr>
      <w:shd w:val="pct20" w:color="auto" w:fill="auto"/>
    </w:pPr>
  </w:style>
  <w:style w:type="paragraph" w:customStyle="1" w:styleId="FeatureRecipeNutritionHead">
    <w:name w:val="FeatureRecipeNutritionHead"/>
    <w:basedOn w:val="RecipeNutritionHead"/>
    <w:rsid w:val="00DC4FF6"/>
    <w:pPr>
      <w:shd w:val="pct20" w:color="auto" w:fill="auto"/>
    </w:pPr>
  </w:style>
  <w:style w:type="paragraph" w:customStyle="1" w:styleId="FeatureRecipeFootnote">
    <w:name w:val="FeatureRecipeFootnote"/>
    <w:basedOn w:val="RecipeFootnote"/>
    <w:rsid w:val="00DC4FF6"/>
    <w:pPr>
      <w:shd w:val="pct20" w:color="auto" w:fill="auto"/>
    </w:pPr>
  </w:style>
  <w:style w:type="paragraph" w:customStyle="1" w:styleId="FeatureRecipeTableHead">
    <w:name w:val="FeatureRecipeTableHead"/>
    <w:basedOn w:val="RecipeTableHead"/>
    <w:rsid w:val="00DC4FF6"/>
    <w:pPr>
      <w:shd w:val="pct20" w:color="auto" w:fill="auto"/>
    </w:pPr>
  </w:style>
  <w:style w:type="paragraph" w:customStyle="1" w:styleId="CopyrightLine">
    <w:name w:val="CopyrightLine"/>
    <w:qFormat/>
    <w:rsid w:val="00DC4FF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C4FF6"/>
    <w:rPr>
      <w:rFonts w:ascii="Courier New" w:hAnsi="Courier New"/>
      <w:bdr w:val="single" w:sz="2" w:space="0" w:color="FF0000"/>
    </w:rPr>
  </w:style>
  <w:style w:type="character" w:customStyle="1" w:styleId="DigitalOnlyURL">
    <w:name w:val="DigitalOnlyURL"/>
    <w:uiPriority w:val="1"/>
    <w:rsid w:val="00DC4FF6"/>
    <w:rPr>
      <w:rFonts w:ascii="Courier New" w:hAnsi="Courier New"/>
      <w:bdr w:val="single" w:sz="2" w:space="0" w:color="002060"/>
      <w:shd w:val="clear" w:color="auto" w:fill="auto"/>
    </w:rPr>
  </w:style>
  <w:style w:type="paragraph" w:styleId="TOC1">
    <w:name w:val="toc 1"/>
    <w:basedOn w:val="Normal"/>
    <w:next w:val="Normal"/>
    <w:autoRedefine/>
    <w:rsid w:val="00DC4FF6"/>
  </w:style>
  <w:style w:type="paragraph" w:styleId="TOC2">
    <w:name w:val="toc 2"/>
    <w:basedOn w:val="Normal"/>
    <w:next w:val="Normal"/>
    <w:autoRedefine/>
    <w:rsid w:val="00DC4FF6"/>
    <w:pPr>
      <w:ind w:left="240"/>
    </w:pPr>
  </w:style>
  <w:style w:type="paragraph" w:styleId="TOC3">
    <w:name w:val="toc 3"/>
    <w:basedOn w:val="Normal"/>
    <w:next w:val="Normal"/>
    <w:autoRedefine/>
    <w:rsid w:val="00DC4FF6"/>
    <w:pPr>
      <w:ind w:left="480"/>
    </w:pPr>
  </w:style>
  <w:style w:type="character" w:customStyle="1" w:styleId="FigureSourceChar">
    <w:name w:val="FigureSource Char"/>
    <w:link w:val="FigureSource"/>
    <w:rsid w:val="00DC4FF6"/>
    <w:rPr>
      <w:rFonts w:ascii="Arial" w:hAnsi="Arial"/>
      <w:sz w:val="22"/>
    </w:rPr>
  </w:style>
  <w:style w:type="numbering" w:styleId="111111">
    <w:name w:val="Outline List 2"/>
    <w:basedOn w:val="NoList"/>
    <w:rsid w:val="00DC4FF6"/>
    <w:pPr>
      <w:numPr>
        <w:numId w:val="17"/>
      </w:numPr>
    </w:pPr>
  </w:style>
  <w:style w:type="numbering" w:styleId="1ai">
    <w:name w:val="Outline List 1"/>
    <w:basedOn w:val="NoList"/>
    <w:rsid w:val="00DC4FF6"/>
    <w:pPr>
      <w:numPr>
        <w:numId w:val="18"/>
      </w:numPr>
    </w:pPr>
  </w:style>
  <w:style w:type="numbering" w:styleId="ArticleSection">
    <w:name w:val="Outline List 3"/>
    <w:basedOn w:val="NoList"/>
    <w:rsid w:val="00DC4FF6"/>
    <w:pPr>
      <w:numPr>
        <w:numId w:val="19"/>
      </w:numPr>
    </w:pPr>
  </w:style>
  <w:style w:type="paragraph" w:styleId="BlockText">
    <w:name w:val="Block Text"/>
    <w:basedOn w:val="Normal"/>
    <w:rsid w:val="00DC4FF6"/>
    <w:pPr>
      <w:spacing w:after="120"/>
      <w:ind w:left="1440" w:right="1440"/>
    </w:pPr>
  </w:style>
  <w:style w:type="paragraph" w:styleId="BodyText">
    <w:name w:val="Body Text"/>
    <w:basedOn w:val="Normal"/>
    <w:link w:val="BodyTextChar"/>
    <w:rsid w:val="00DC4FF6"/>
    <w:pPr>
      <w:spacing w:after="120"/>
    </w:pPr>
  </w:style>
  <w:style w:type="paragraph" w:styleId="BodyText2">
    <w:name w:val="Body Text 2"/>
    <w:basedOn w:val="Normal"/>
    <w:link w:val="BodyText2Char"/>
    <w:rsid w:val="00DC4FF6"/>
    <w:pPr>
      <w:spacing w:after="120" w:line="480" w:lineRule="auto"/>
    </w:pPr>
  </w:style>
  <w:style w:type="paragraph" w:styleId="BodyText3">
    <w:name w:val="Body Text 3"/>
    <w:basedOn w:val="Normal"/>
    <w:link w:val="BodyText3Char"/>
    <w:rsid w:val="00DC4FF6"/>
    <w:pPr>
      <w:spacing w:after="120"/>
    </w:pPr>
    <w:rPr>
      <w:sz w:val="16"/>
      <w:szCs w:val="16"/>
    </w:rPr>
  </w:style>
  <w:style w:type="paragraph" w:styleId="BodyTextFirstIndent">
    <w:name w:val="Body Text First Indent"/>
    <w:basedOn w:val="BodyText"/>
    <w:link w:val="BodyTextFirstIndentChar"/>
    <w:rsid w:val="00DC4FF6"/>
    <w:pPr>
      <w:ind w:firstLine="210"/>
    </w:pPr>
  </w:style>
  <w:style w:type="paragraph" w:styleId="BodyTextIndent">
    <w:name w:val="Body Text Indent"/>
    <w:basedOn w:val="Normal"/>
    <w:link w:val="BodyTextIndentChar"/>
    <w:rsid w:val="00DC4FF6"/>
    <w:pPr>
      <w:spacing w:after="120"/>
      <w:ind w:left="360"/>
    </w:pPr>
  </w:style>
  <w:style w:type="paragraph" w:styleId="BodyTextFirstIndent2">
    <w:name w:val="Body Text First Indent 2"/>
    <w:basedOn w:val="BodyTextIndent"/>
    <w:link w:val="BodyTextFirstIndent2Char"/>
    <w:rsid w:val="00DC4FF6"/>
    <w:pPr>
      <w:ind w:firstLine="210"/>
    </w:pPr>
  </w:style>
  <w:style w:type="paragraph" w:styleId="BodyTextIndent2">
    <w:name w:val="Body Text Indent 2"/>
    <w:basedOn w:val="Normal"/>
    <w:link w:val="BodyTextIndent2Char"/>
    <w:rsid w:val="00DC4FF6"/>
    <w:pPr>
      <w:spacing w:after="120" w:line="480" w:lineRule="auto"/>
      <w:ind w:left="360"/>
    </w:pPr>
  </w:style>
  <w:style w:type="paragraph" w:styleId="BodyTextIndent3">
    <w:name w:val="Body Text Indent 3"/>
    <w:basedOn w:val="Normal"/>
    <w:link w:val="BodyTextIndent3Char"/>
    <w:rsid w:val="00DC4FF6"/>
    <w:pPr>
      <w:spacing w:after="120"/>
      <w:ind w:left="360"/>
    </w:pPr>
    <w:rPr>
      <w:sz w:val="16"/>
      <w:szCs w:val="16"/>
    </w:rPr>
  </w:style>
  <w:style w:type="paragraph" w:styleId="Caption">
    <w:name w:val="caption"/>
    <w:basedOn w:val="Normal"/>
    <w:next w:val="Normal"/>
    <w:qFormat/>
    <w:rsid w:val="00DC4FF6"/>
    <w:rPr>
      <w:b/>
      <w:bCs/>
      <w:sz w:val="20"/>
      <w:szCs w:val="20"/>
    </w:rPr>
  </w:style>
  <w:style w:type="paragraph" w:styleId="Closing">
    <w:name w:val="Closing"/>
    <w:basedOn w:val="Normal"/>
    <w:link w:val="ClosingChar"/>
    <w:rsid w:val="00DC4FF6"/>
    <w:pPr>
      <w:ind w:left="4320"/>
    </w:pPr>
  </w:style>
  <w:style w:type="paragraph" w:styleId="Date">
    <w:name w:val="Date"/>
    <w:basedOn w:val="Normal"/>
    <w:next w:val="Normal"/>
    <w:link w:val="DateChar"/>
    <w:rsid w:val="00DC4FF6"/>
  </w:style>
  <w:style w:type="paragraph" w:styleId="DocumentMap">
    <w:name w:val="Document Map"/>
    <w:basedOn w:val="Normal"/>
    <w:link w:val="DocumentMapChar"/>
    <w:rsid w:val="00DC4FF6"/>
    <w:pPr>
      <w:shd w:val="clear" w:color="auto" w:fill="000080"/>
    </w:pPr>
    <w:rPr>
      <w:rFonts w:ascii="Tahoma" w:hAnsi="Tahoma" w:cs="Tahoma"/>
      <w:sz w:val="20"/>
      <w:szCs w:val="20"/>
    </w:rPr>
  </w:style>
  <w:style w:type="paragraph" w:styleId="E-mailSignature">
    <w:name w:val="E-mail Signature"/>
    <w:basedOn w:val="Normal"/>
    <w:link w:val="E-mailSignatureChar"/>
    <w:rsid w:val="00DC4FF6"/>
  </w:style>
  <w:style w:type="character" w:styleId="EndnoteReference">
    <w:name w:val="endnote reference"/>
    <w:rsid w:val="00DC4FF6"/>
    <w:rPr>
      <w:vertAlign w:val="superscript"/>
    </w:rPr>
  </w:style>
  <w:style w:type="paragraph" w:styleId="EndnoteText">
    <w:name w:val="endnote text"/>
    <w:basedOn w:val="Normal"/>
    <w:link w:val="EndnoteTextChar"/>
    <w:rsid w:val="00DC4FF6"/>
    <w:rPr>
      <w:sz w:val="20"/>
      <w:szCs w:val="20"/>
    </w:rPr>
  </w:style>
  <w:style w:type="paragraph" w:styleId="EnvelopeAddress">
    <w:name w:val="envelope address"/>
    <w:basedOn w:val="Normal"/>
    <w:rsid w:val="00DC4FF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C4FF6"/>
    <w:rPr>
      <w:rFonts w:ascii="Arial" w:hAnsi="Arial" w:cs="Arial"/>
      <w:sz w:val="20"/>
      <w:szCs w:val="20"/>
    </w:rPr>
  </w:style>
  <w:style w:type="character" w:styleId="FootnoteReference">
    <w:name w:val="footnote reference"/>
    <w:rsid w:val="00DC4FF6"/>
    <w:rPr>
      <w:vertAlign w:val="superscript"/>
    </w:rPr>
  </w:style>
  <w:style w:type="paragraph" w:styleId="FootnoteText">
    <w:name w:val="footnote text"/>
    <w:basedOn w:val="Normal"/>
    <w:link w:val="FootnoteTextChar"/>
    <w:rsid w:val="00DC4FF6"/>
    <w:rPr>
      <w:sz w:val="20"/>
      <w:szCs w:val="20"/>
    </w:rPr>
  </w:style>
  <w:style w:type="paragraph" w:styleId="HTMLAddress">
    <w:name w:val="HTML Address"/>
    <w:basedOn w:val="Normal"/>
    <w:link w:val="HTMLAddressChar"/>
    <w:rsid w:val="00DC4FF6"/>
    <w:rPr>
      <w:i/>
      <w:iCs/>
    </w:rPr>
  </w:style>
  <w:style w:type="paragraph" w:styleId="HTMLPreformatted">
    <w:name w:val="HTML Preformatted"/>
    <w:basedOn w:val="Normal"/>
    <w:link w:val="HTMLPreformattedChar"/>
    <w:rsid w:val="00DC4FF6"/>
    <w:rPr>
      <w:rFonts w:ascii="Courier New" w:hAnsi="Courier New" w:cs="Courier New"/>
      <w:sz w:val="20"/>
      <w:szCs w:val="20"/>
    </w:rPr>
  </w:style>
  <w:style w:type="paragraph" w:styleId="Index10">
    <w:name w:val="index 1"/>
    <w:basedOn w:val="Normal"/>
    <w:next w:val="Normal"/>
    <w:autoRedefine/>
    <w:rsid w:val="00DC4FF6"/>
    <w:pPr>
      <w:ind w:left="240" w:hanging="240"/>
    </w:pPr>
  </w:style>
  <w:style w:type="paragraph" w:styleId="Index20">
    <w:name w:val="index 2"/>
    <w:basedOn w:val="Normal"/>
    <w:next w:val="Normal"/>
    <w:autoRedefine/>
    <w:rsid w:val="00DC4FF6"/>
    <w:pPr>
      <w:ind w:left="480" w:hanging="240"/>
    </w:pPr>
  </w:style>
  <w:style w:type="paragraph" w:styleId="Index30">
    <w:name w:val="index 3"/>
    <w:basedOn w:val="Normal"/>
    <w:next w:val="Normal"/>
    <w:autoRedefine/>
    <w:rsid w:val="00DC4FF6"/>
    <w:pPr>
      <w:ind w:left="720" w:hanging="240"/>
    </w:pPr>
  </w:style>
  <w:style w:type="paragraph" w:styleId="Index4">
    <w:name w:val="index 4"/>
    <w:basedOn w:val="Normal"/>
    <w:next w:val="Normal"/>
    <w:autoRedefine/>
    <w:rsid w:val="00DC4FF6"/>
    <w:pPr>
      <w:ind w:left="960" w:hanging="240"/>
    </w:pPr>
  </w:style>
  <w:style w:type="paragraph" w:styleId="Index5">
    <w:name w:val="index 5"/>
    <w:basedOn w:val="Normal"/>
    <w:next w:val="Normal"/>
    <w:autoRedefine/>
    <w:rsid w:val="00DC4FF6"/>
    <w:pPr>
      <w:ind w:left="1200" w:hanging="240"/>
    </w:pPr>
  </w:style>
  <w:style w:type="paragraph" w:styleId="Index6">
    <w:name w:val="index 6"/>
    <w:basedOn w:val="Normal"/>
    <w:next w:val="Normal"/>
    <w:autoRedefine/>
    <w:rsid w:val="00DC4FF6"/>
    <w:pPr>
      <w:ind w:left="1440" w:hanging="240"/>
    </w:pPr>
  </w:style>
  <w:style w:type="paragraph" w:styleId="Index7">
    <w:name w:val="index 7"/>
    <w:basedOn w:val="Normal"/>
    <w:next w:val="Normal"/>
    <w:autoRedefine/>
    <w:rsid w:val="00DC4FF6"/>
    <w:pPr>
      <w:ind w:left="1680" w:hanging="240"/>
    </w:pPr>
  </w:style>
  <w:style w:type="paragraph" w:styleId="Index8">
    <w:name w:val="index 8"/>
    <w:basedOn w:val="Normal"/>
    <w:next w:val="Normal"/>
    <w:autoRedefine/>
    <w:rsid w:val="00DC4FF6"/>
    <w:pPr>
      <w:ind w:left="1920" w:hanging="240"/>
    </w:pPr>
  </w:style>
  <w:style w:type="paragraph" w:styleId="Index9">
    <w:name w:val="index 9"/>
    <w:basedOn w:val="Normal"/>
    <w:next w:val="Normal"/>
    <w:autoRedefine/>
    <w:rsid w:val="00DC4FF6"/>
    <w:pPr>
      <w:ind w:left="2160" w:hanging="240"/>
    </w:pPr>
  </w:style>
  <w:style w:type="paragraph" w:styleId="IndexHeading">
    <w:name w:val="index heading"/>
    <w:basedOn w:val="Normal"/>
    <w:next w:val="Index10"/>
    <w:rsid w:val="00DC4FF6"/>
    <w:rPr>
      <w:rFonts w:ascii="Arial" w:hAnsi="Arial" w:cs="Arial"/>
      <w:b/>
      <w:bCs/>
    </w:rPr>
  </w:style>
  <w:style w:type="paragraph" w:styleId="List">
    <w:name w:val="List"/>
    <w:basedOn w:val="Normal"/>
    <w:rsid w:val="00DC4FF6"/>
    <w:pPr>
      <w:ind w:left="360" w:hanging="360"/>
    </w:pPr>
  </w:style>
  <w:style w:type="paragraph" w:styleId="List2">
    <w:name w:val="List 2"/>
    <w:basedOn w:val="Normal"/>
    <w:rsid w:val="00DC4FF6"/>
    <w:pPr>
      <w:ind w:left="720" w:hanging="360"/>
    </w:pPr>
  </w:style>
  <w:style w:type="paragraph" w:styleId="List3">
    <w:name w:val="List 3"/>
    <w:basedOn w:val="Normal"/>
    <w:rsid w:val="00DC4FF6"/>
    <w:pPr>
      <w:ind w:left="1080" w:hanging="360"/>
    </w:pPr>
  </w:style>
  <w:style w:type="paragraph" w:styleId="List4">
    <w:name w:val="List 4"/>
    <w:basedOn w:val="Normal"/>
    <w:rsid w:val="00DC4FF6"/>
    <w:pPr>
      <w:ind w:left="1440" w:hanging="360"/>
    </w:pPr>
  </w:style>
  <w:style w:type="paragraph" w:styleId="List5">
    <w:name w:val="List 5"/>
    <w:basedOn w:val="Normal"/>
    <w:rsid w:val="00DC4FF6"/>
    <w:pPr>
      <w:ind w:left="1800" w:hanging="360"/>
    </w:pPr>
  </w:style>
  <w:style w:type="paragraph" w:styleId="ListBullet2">
    <w:name w:val="List Bullet 2"/>
    <w:basedOn w:val="Normal"/>
    <w:rsid w:val="00DC4FF6"/>
    <w:pPr>
      <w:numPr>
        <w:numId w:val="20"/>
      </w:numPr>
    </w:pPr>
  </w:style>
  <w:style w:type="paragraph" w:styleId="ListBullet3">
    <w:name w:val="List Bullet 3"/>
    <w:basedOn w:val="Normal"/>
    <w:rsid w:val="00DC4FF6"/>
    <w:pPr>
      <w:numPr>
        <w:numId w:val="21"/>
      </w:numPr>
    </w:pPr>
  </w:style>
  <w:style w:type="paragraph" w:styleId="ListBullet4">
    <w:name w:val="List Bullet 4"/>
    <w:basedOn w:val="Normal"/>
    <w:rsid w:val="00DC4FF6"/>
    <w:pPr>
      <w:numPr>
        <w:numId w:val="22"/>
      </w:numPr>
    </w:pPr>
  </w:style>
  <w:style w:type="paragraph" w:styleId="ListBullet5">
    <w:name w:val="List Bullet 5"/>
    <w:basedOn w:val="Normal"/>
    <w:rsid w:val="00DC4FF6"/>
    <w:pPr>
      <w:numPr>
        <w:numId w:val="23"/>
      </w:numPr>
    </w:pPr>
  </w:style>
  <w:style w:type="paragraph" w:styleId="ListContinue">
    <w:name w:val="List Continue"/>
    <w:basedOn w:val="Normal"/>
    <w:rsid w:val="00DC4FF6"/>
    <w:pPr>
      <w:spacing w:after="120"/>
      <w:ind w:left="360"/>
    </w:pPr>
  </w:style>
  <w:style w:type="paragraph" w:styleId="ListContinue2">
    <w:name w:val="List Continue 2"/>
    <w:basedOn w:val="Normal"/>
    <w:rsid w:val="00DC4FF6"/>
    <w:pPr>
      <w:spacing w:after="120"/>
      <w:ind w:left="720"/>
    </w:pPr>
  </w:style>
  <w:style w:type="paragraph" w:styleId="ListContinue3">
    <w:name w:val="List Continue 3"/>
    <w:basedOn w:val="Normal"/>
    <w:rsid w:val="00DC4FF6"/>
    <w:pPr>
      <w:spacing w:after="120"/>
      <w:ind w:left="1080"/>
    </w:pPr>
  </w:style>
  <w:style w:type="paragraph" w:styleId="ListContinue4">
    <w:name w:val="List Continue 4"/>
    <w:basedOn w:val="Normal"/>
    <w:rsid w:val="00DC4FF6"/>
    <w:pPr>
      <w:spacing w:after="120"/>
      <w:ind w:left="1440"/>
    </w:pPr>
  </w:style>
  <w:style w:type="paragraph" w:styleId="ListContinue5">
    <w:name w:val="List Continue 5"/>
    <w:basedOn w:val="Normal"/>
    <w:rsid w:val="00DC4FF6"/>
    <w:pPr>
      <w:spacing w:after="120"/>
      <w:ind w:left="1800"/>
    </w:pPr>
  </w:style>
  <w:style w:type="paragraph" w:styleId="ListNumber">
    <w:name w:val="List Number"/>
    <w:basedOn w:val="Normal"/>
    <w:rsid w:val="00DC4FF6"/>
    <w:pPr>
      <w:numPr>
        <w:numId w:val="24"/>
      </w:numPr>
    </w:pPr>
  </w:style>
  <w:style w:type="paragraph" w:styleId="ListNumber2">
    <w:name w:val="List Number 2"/>
    <w:basedOn w:val="Normal"/>
    <w:rsid w:val="00DC4FF6"/>
    <w:pPr>
      <w:numPr>
        <w:numId w:val="25"/>
      </w:numPr>
    </w:pPr>
  </w:style>
  <w:style w:type="paragraph" w:styleId="ListNumber3">
    <w:name w:val="List Number 3"/>
    <w:basedOn w:val="Normal"/>
    <w:rsid w:val="00DC4FF6"/>
    <w:pPr>
      <w:numPr>
        <w:numId w:val="26"/>
      </w:numPr>
    </w:pPr>
  </w:style>
  <w:style w:type="paragraph" w:styleId="ListNumber4">
    <w:name w:val="List Number 4"/>
    <w:basedOn w:val="Normal"/>
    <w:rsid w:val="00DC4FF6"/>
    <w:pPr>
      <w:numPr>
        <w:numId w:val="27"/>
      </w:numPr>
    </w:pPr>
  </w:style>
  <w:style w:type="paragraph" w:styleId="ListNumber5">
    <w:name w:val="List Number 5"/>
    <w:basedOn w:val="Normal"/>
    <w:rsid w:val="00DC4FF6"/>
    <w:pPr>
      <w:numPr>
        <w:numId w:val="28"/>
      </w:numPr>
    </w:pPr>
  </w:style>
  <w:style w:type="paragraph" w:styleId="MacroText">
    <w:name w:val="macro"/>
    <w:link w:val="MacroTextChar"/>
    <w:rsid w:val="00DC4F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DC4F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C4FF6"/>
  </w:style>
  <w:style w:type="paragraph" w:styleId="NormalIndent">
    <w:name w:val="Normal Indent"/>
    <w:basedOn w:val="Normal"/>
    <w:rsid w:val="00DC4FF6"/>
    <w:pPr>
      <w:ind w:left="720"/>
    </w:pPr>
  </w:style>
  <w:style w:type="paragraph" w:styleId="NoteHeading">
    <w:name w:val="Note Heading"/>
    <w:basedOn w:val="Normal"/>
    <w:next w:val="Normal"/>
    <w:link w:val="NoteHeadingChar"/>
    <w:rsid w:val="00DC4FF6"/>
  </w:style>
  <w:style w:type="paragraph" w:styleId="PlainText">
    <w:name w:val="Plain Text"/>
    <w:basedOn w:val="Normal"/>
    <w:link w:val="PlainTextChar"/>
    <w:rsid w:val="00DC4FF6"/>
    <w:rPr>
      <w:rFonts w:ascii="Courier New" w:hAnsi="Courier New" w:cs="Courier New"/>
      <w:sz w:val="20"/>
      <w:szCs w:val="20"/>
    </w:rPr>
  </w:style>
  <w:style w:type="paragraph" w:styleId="Signature">
    <w:name w:val="Signature"/>
    <w:basedOn w:val="Normal"/>
    <w:link w:val="SignatureChar"/>
    <w:rsid w:val="00DC4FF6"/>
    <w:pPr>
      <w:ind w:left="4320"/>
    </w:pPr>
  </w:style>
  <w:style w:type="table" w:styleId="Table3Deffects1">
    <w:name w:val="Table 3D effects 1"/>
    <w:basedOn w:val="TableNormal"/>
    <w:rsid w:val="00DC4FF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C4FF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C4FF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C4F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C4F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C4FF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C4FF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C4FF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C4FF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C4FF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C4FF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C4FF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C4FF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C4FF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C4FF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C4FF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C4FF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C4F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C4F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C4FF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C4FF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C4FF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C4FF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C4FF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C4F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C4FF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C4FF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C4FF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C4FF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C4FF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C4FF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C4FF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C4FF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C4FF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C4FF6"/>
    <w:pPr>
      <w:ind w:left="240" w:hanging="240"/>
    </w:pPr>
  </w:style>
  <w:style w:type="paragraph" w:styleId="TableofFigures">
    <w:name w:val="table of figures"/>
    <w:basedOn w:val="Normal"/>
    <w:next w:val="Normal"/>
    <w:rsid w:val="00DC4FF6"/>
  </w:style>
  <w:style w:type="table" w:styleId="TableProfessional">
    <w:name w:val="Table Professional"/>
    <w:basedOn w:val="TableNormal"/>
    <w:rsid w:val="00DC4F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C4FF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C4FF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C4FF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C4FF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C4FF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C4F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C4FF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C4F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C4FF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C4FF6"/>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DC4FF6"/>
    <w:pPr>
      <w:spacing w:before="120"/>
    </w:pPr>
    <w:rPr>
      <w:rFonts w:ascii="Arial" w:hAnsi="Arial" w:cs="Arial"/>
      <w:b/>
      <w:bCs/>
    </w:rPr>
  </w:style>
  <w:style w:type="paragraph" w:styleId="TOC4">
    <w:name w:val="toc 4"/>
    <w:basedOn w:val="Normal"/>
    <w:next w:val="Normal"/>
    <w:autoRedefine/>
    <w:rsid w:val="00DC4FF6"/>
    <w:pPr>
      <w:ind w:left="720"/>
    </w:pPr>
  </w:style>
  <w:style w:type="paragraph" w:styleId="TOC7">
    <w:name w:val="toc 7"/>
    <w:basedOn w:val="Normal"/>
    <w:next w:val="Normal"/>
    <w:autoRedefine/>
    <w:rsid w:val="00DC4FF6"/>
    <w:pPr>
      <w:ind w:left="1440"/>
    </w:pPr>
  </w:style>
  <w:style w:type="paragraph" w:styleId="TOC8">
    <w:name w:val="toc 8"/>
    <w:basedOn w:val="Normal"/>
    <w:next w:val="Normal"/>
    <w:autoRedefine/>
    <w:rsid w:val="00DC4FF6"/>
    <w:pPr>
      <w:ind w:left="1680"/>
    </w:pPr>
  </w:style>
  <w:style w:type="paragraph" w:styleId="TOC9">
    <w:name w:val="toc 9"/>
    <w:basedOn w:val="Normal"/>
    <w:next w:val="Normal"/>
    <w:autoRedefine/>
    <w:rsid w:val="00DC4FF6"/>
    <w:pPr>
      <w:ind w:left="1920"/>
    </w:pPr>
  </w:style>
  <w:style w:type="character" w:customStyle="1" w:styleId="DigitalLinkAnchorCode">
    <w:name w:val="DigitalLinkAnchorCode"/>
    <w:uiPriority w:val="1"/>
    <w:rsid w:val="00DC4FF6"/>
    <w:rPr>
      <w:rFonts w:ascii="Courier New" w:hAnsi="Courier New"/>
      <w:bdr w:val="none" w:sz="0" w:space="0" w:color="auto"/>
      <w:shd w:val="clear" w:color="auto" w:fill="D6E3BC"/>
    </w:rPr>
  </w:style>
  <w:style w:type="character" w:customStyle="1" w:styleId="InlineGraphic">
    <w:name w:val="InlineGraphic"/>
    <w:uiPriority w:val="1"/>
    <w:rsid w:val="00DC4FF6"/>
    <w:rPr>
      <w:bdr w:val="none" w:sz="0" w:space="0" w:color="auto"/>
      <w:shd w:val="clear" w:color="auto" w:fill="00B050"/>
    </w:rPr>
  </w:style>
  <w:style w:type="paragraph" w:customStyle="1" w:styleId="RecipeTableSubhead">
    <w:name w:val="RecipeTableSubhead"/>
    <w:basedOn w:val="TableSubhead"/>
    <w:qFormat/>
    <w:rsid w:val="00DC4FF6"/>
  </w:style>
  <w:style w:type="paragraph" w:customStyle="1" w:styleId="featurec">
    <w:name w:val="featurec"/>
    <w:basedOn w:val="CodeSnippet"/>
    <w:rsid w:val="006758E7"/>
  </w:style>
  <w:style w:type="paragraph" w:customStyle="1" w:styleId="inlinecodevaraible">
    <w:name w:val="inlinecodevaraible"/>
    <w:basedOn w:val="FeaturePara"/>
    <w:rsid w:val="00F80042"/>
  </w:style>
  <w:style w:type="paragraph" w:customStyle="1" w:styleId="inlinecodeurl">
    <w:name w:val="inlinecodeurl"/>
    <w:basedOn w:val="Para"/>
    <w:rsid w:val="0075102E"/>
  </w:style>
  <w:style w:type="paragraph" w:customStyle="1" w:styleId="inline">
    <w:name w:val="inline"/>
    <w:basedOn w:val="Para"/>
    <w:rsid w:val="006768BD"/>
  </w:style>
  <w:style w:type="paragraph" w:customStyle="1" w:styleId="p">
    <w:name w:val="p"/>
    <w:basedOn w:val="inline"/>
    <w:rsid w:val="006768BD"/>
  </w:style>
  <w:style w:type="paragraph" w:customStyle="1" w:styleId="inineurl">
    <w:name w:val="inineurl"/>
    <w:basedOn w:val="Para"/>
    <w:rsid w:val="007F355C"/>
  </w:style>
  <w:style w:type="paragraph" w:customStyle="1" w:styleId="inineuro">
    <w:name w:val="inineuro"/>
    <w:basedOn w:val="inineurl"/>
    <w:rsid w:val="007F355C"/>
  </w:style>
  <w:style w:type="character" w:customStyle="1" w:styleId="Heading1Char">
    <w:name w:val="Heading 1 Char"/>
    <w:basedOn w:val="DefaultParagraphFont"/>
    <w:link w:val="Heading1"/>
    <w:rsid w:val="00F36F90"/>
    <w:rPr>
      <w:b/>
      <w:caps/>
      <w:sz w:val="28"/>
      <w:szCs w:val="28"/>
    </w:rPr>
  </w:style>
  <w:style w:type="character" w:customStyle="1" w:styleId="Heading2Char">
    <w:name w:val="Heading 2 Char"/>
    <w:basedOn w:val="DefaultParagraphFont"/>
    <w:link w:val="Heading2"/>
    <w:rsid w:val="00F36F90"/>
    <w:rPr>
      <w:rFonts w:ascii="Cambria" w:hAnsi="Cambria"/>
      <w:b/>
      <w:bCs/>
      <w:color w:val="4F81BD"/>
      <w:sz w:val="26"/>
      <w:szCs w:val="26"/>
    </w:rPr>
  </w:style>
  <w:style w:type="character" w:customStyle="1" w:styleId="Heading3Char">
    <w:name w:val="Heading 3 Char"/>
    <w:basedOn w:val="DefaultParagraphFont"/>
    <w:link w:val="Heading3"/>
    <w:rsid w:val="00F36F90"/>
    <w:rPr>
      <w:rFonts w:ascii="Cambria" w:hAnsi="Cambria"/>
      <w:b/>
      <w:bCs/>
      <w:color w:val="4F81BD"/>
      <w:sz w:val="22"/>
      <w:szCs w:val="22"/>
    </w:rPr>
  </w:style>
  <w:style w:type="character" w:customStyle="1" w:styleId="Heading4Char">
    <w:name w:val="Heading 4 Char"/>
    <w:basedOn w:val="DefaultParagraphFont"/>
    <w:link w:val="Heading4"/>
    <w:rsid w:val="00F36F90"/>
    <w:rPr>
      <w:rFonts w:ascii="Arial" w:hAnsi="Arial"/>
      <w:b/>
      <w:sz w:val="22"/>
    </w:rPr>
  </w:style>
  <w:style w:type="character" w:customStyle="1" w:styleId="Heading5Char">
    <w:name w:val="Heading 5 Char"/>
    <w:basedOn w:val="DefaultParagraphFont"/>
    <w:link w:val="Heading5"/>
    <w:rsid w:val="00F36F90"/>
    <w:rPr>
      <w:rFonts w:ascii="Arial" w:hAnsi="Arial"/>
      <w:b/>
    </w:rPr>
  </w:style>
  <w:style w:type="paragraph" w:customStyle="1" w:styleId="RecipeVariationPreparation">
    <w:name w:val="RecipeVariationPreparation"/>
    <w:basedOn w:val="RecipeTime"/>
    <w:rsid w:val="00F36F90"/>
    <w:rPr>
      <w:i w:val="0"/>
      <w:sz w:val="21"/>
    </w:rPr>
  </w:style>
  <w:style w:type="paragraph" w:customStyle="1" w:styleId="RecipeVariationFlavor">
    <w:name w:val="RecipeVariationFlavor"/>
    <w:basedOn w:val="RecipeTime"/>
    <w:rsid w:val="00F36F90"/>
    <w:rPr>
      <w:i w:val="0"/>
      <w:sz w:val="21"/>
    </w:rPr>
  </w:style>
  <w:style w:type="character" w:customStyle="1" w:styleId="HeaderChar">
    <w:name w:val="Header Char"/>
    <w:basedOn w:val="DefaultParagraphFont"/>
    <w:link w:val="Header"/>
    <w:rsid w:val="00F36F90"/>
    <w:rPr>
      <w:sz w:val="24"/>
      <w:szCs w:val="24"/>
    </w:rPr>
  </w:style>
  <w:style w:type="character" w:customStyle="1" w:styleId="FooterChar">
    <w:name w:val="Footer Char"/>
    <w:basedOn w:val="DefaultParagraphFont"/>
    <w:link w:val="Footer"/>
    <w:rsid w:val="00F36F90"/>
    <w:rPr>
      <w:sz w:val="24"/>
      <w:szCs w:val="24"/>
    </w:rPr>
  </w:style>
  <w:style w:type="paragraph" w:customStyle="1" w:styleId="RecipeVariationH2">
    <w:name w:val="RecipeVariationH2"/>
    <w:rsid w:val="00F36F90"/>
    <w:pPr>
      <w:spacing w:before="60" w:after="60"/>
      <w:ind w:left="720"/>
      <w:outlineLvl w:val="6"/>
    </w:pPr>
    <w:rPr>
      <w:rFonts w:ascii="Arial" w:hAnsi="Arial"/>
      <w:b/>
      <w:snapToGrid w:val="0"/>
    </w:rPr>
  </w:style>
  <w:style w:type="paragraph" w:styleId="ListParagraph">
    <w:name w:val="List Paragraph"/>
    <w:basedOn w:val="Normal"/>
    <w:uiPriority w:val="99"/>
    <w:qFormat/>
    <w:rsid w:val="00F36F90"/>
    <w:pPr>
      <w:ind w:left="720"/>
      <w:contextualSpacing/>
    </w:pPr>
    <w:rPr>
      <w:color w:val="FF0000"/>
    </w:rPr>
  </w:style>
  <w:style w:type="paragraph" w:styleId="Revision">
    <w:name w:val="Revision"/>
    <w:hidden/>
    <w:uiPriority w:val="99"/>
    <w:semiHidden/>
    <w:rsid w:val="00F36F90"/>
    <w:rPr>
      <w:color w:val="FF0000"/>
      <w:sz w:val="40"/>
    </w:rPr>
  </w:style>
  <w:style w:type="character" w:styleId="IntenseEmphasis">
    <w:name w:val="Intense Emphasis"/>
    <w:basedOn w:val="DefaultParagraphFont"/>
    <w:uiPriority w:val="99"/>
    <w:rsid w:val="00F36F90"/>
    <w:rPr>
      <w:b/>
      <w:bCs/>
      <w:i/>
      <w:iCs/>
      <w:color w:val="4F81BD" w:themeColor="accent1"/>
    </w:rPr>
  </w:style>
  <w:style w:type="character" w:styleId="IntenseReference">
    <w:name w:val="Intense Reference"/>
    <w:basedOn w:val="DefaultParagraphFont"/>
    <w:uiPriority w:val="99"/>
    <w:rsid w:val="00F36F90"/>
    <w:rPr>
      <w:b/>
      <w:bCs/>
      <w:smallCaps/>
      <w:color w:val="C0504D" w:themeColor="accent2"/>
      <w:spacing w:val="5"/>
      <w:u w:val="single"/>
    </w:rPr>
  </w:style>
  <w:style w:type="character" w:styleId="PlaceholderText">
    <w:name w:val="Placeholder Text"/>
    <w:basedOn w:val="DefaultParagraphFont"/>
    <w:uiPriority w:val="99"/>
    <w:semiHidden/>
    <w:rsid w:val="00F36F90"/>
    <w:rPr>
      <w:color w:val="808080"/>
    </w:rPr>
  </w:style>
  <w:style w:type="character" w:styleId="SubtleEmphasis">
    <w:name w:val="Subtle Emphasis"/>
    <w:basedOn w:val="DefaultParagraphFont"/>
    <w:uiPriority w:val="99"/>
    <w:rsid w:val="00F36F90"/>
    <w:rPr>
      <w:i/>
      <w:iCs/>
      <w:color w:val="808080" w:themeColor="text1" w:themeTint="7F"/>
    </w:rPr>
  </w:style>
  <w:style w:type="character" w:styleId="SubtleReference">
    <w:name w:val="Subtle Reference"/>
    <w:basedOn w:val="DefaultParagraphFont"/>
    <w:uiPriority w:val="99"/>
    <w:qFormat/>
    <w:rsid w:val="00F36F90"/>
    <w:rPr>
      <w:smallCaps/>
      <w:color w:val="C0504D" w:themeColor="accent2"/>
      <w:u w:val="single"/>
    </w:rPr>
  </w:style>
  <w:style w:type="table" w:styleId="LightShading-Accent5">
    <w:name w:val="Light Shading Accent 5"/>
    <w:basedOn w:val="TableNormal"/>
    <w:uiPriority w:val="60"/>
    <w:rsid w:val="00F36F90"/>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F36F90"/>
    <w:rPr>
      <w:rFonts w:ascii="Courier New" w:hAnsi="Courier New" w:cs="Courier New"/>
    </w:rPr>
  </w:style>
  <w:style w:type="character" w:customStyle="1" w:styleId="Heading6Char">
    <w:name w:val="Heading 6 Char"/>
    <w:basedOn w:val="DefaultParagraphFont"/>
    <w:link w:val="Heading6"/>
    <w:rsid w:val="00F36F90"/>
    <w:rPr>
      <w:sz w:val="24"/>
    </w:rPr>
  </w:style>
  <w:style w:type="character" w:customStyle="1" w:styleId="Heading7Char">
    <w:name w:val="Heading 7 Char"/>
    <w:basedOn w:val="DefaultParagraphFont"/>
    <w:link w:val="Heading7"/>
    <w:rsid w:val="00F36F90"/>
    <w:rPr>
      <w:sz w:val="24"/>
    </w:rPr>
  </w:style>
  <w:style w:type="character" w:customStyle="1" w:styleId="Heading8Char">
    <w:name w:val="Heading 8 Char"/>
    <w:basedOn w:val="DefaultParagraphFont"/>
    <w:link w:val="Heading8"/>
    <w:rsid w:val="00F36F90"/>
    <w:rPr>
      <w:sz w:val="24"/>
    </w:rPr>
  </w:style>
  <w:style w:type="character" w:customStyle="1" w:styleId="Heading9Char">
    <w:name w:val="Heading 9 Char"/>
    <w:basedOn w:val="DefaultParagraphFont"/>
    <w:link w:val="Heading9"/>
    <w:rsid w:val="00F36F90"/>
    <w:rPr>
      <w:sz w:val="24"/>
    </w:rPr>
  </w:style>
  <w:style w:type="paragraph" w:customStyle="1" w:styleId="ChapterObjectives">
    <w:name w:val="ChapterObjectives"/>
    <w:next w:val="Normal"/>
    <w:rsid w:val="00F36F90"/>
    <w:rPr>
      <w:rFonts w:ascii="Helvetica" w:hAnsi="Helvetica"/>
      <w:sz w:val="24"/>
    </w:rPr>
  </w:style>
  <w:style w:type="paragraph" w:customStyle="1" w:styleId="ListNumberedExercises">
    <w:name w:val="ListNumberedExercises"/>
    <w:next w:val="Normal"/>
    <w:rsid w:val="00F36F90"/>
    <w:rPr>
      <w:rFonts w:ascii="Helvetica" w:hAnsi="Helvetica"/>
      <w:sz w:val="24"/>
    </w:rPr>
  </w:style>
  <w:style w:type="paragraph" w:styleId="Quote">
    <w:name w:val="Quote"/>
    <w:link w:val="QuoteChar"/>
    <w:qFormat/>
    <w:rsid w:val="00F36F90"/>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F36F90"/>
    <w:rPr>
      <w:snapToGrid w:val="0"/>
      <w:sz w:val="26"/>
    </w:rPr>
  </w:style>
  <w:style w:type="character" w:customStyle="1" w:styleId="BodyTextChar">
    <w:name w:val="Body Text Char"/>
    <w:basedOn w:val="DefaultParagraphFont"/>
    <w:link w:val="BodyText"/>
    <w:rsid w:val="00F36F90"/>
    <w:rPr>
      <w:sz w:val="24"/>
      <w:szCs w:val="24"/>
    </w:rPr>
  </w:style>
  <w:style w:type="paragraph" w:customStyle="1" w:styleId="Comment">
    <w:name w:val="Comment"/>
    <w:next w:val="Normal"/>
    <w:rsid w:val="00F36F90"/>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F36F90"/>
    <w:rPr>
      <w:i/>
    </w:rPr>
  </w:style>
  <w:style w:type="character" w:customStyle="1" w:styleId="SubtitleChar">
    <w:name w:val="Subtitle Char"/>
    <w:basedOn w:val="DefaultParagraphFont"/>
    <w:link w:val="Subtitle"/>
    <w:rsid w:val="00F36F90"/>
    <w:rPr>
      <w:rFonts w:ascii="Arial" w:eastAsia="Calibri" w:hAnsi="Arial"/>
      <w:sz w:val="22"/>
      <w:szCs w:val="22"/>
    </w:rPr>
  </w:style>
  <w:style w:type="character" w:customStyle="1" w:styleId="SalutationChar">
    <w:name w:val="Salutation Char"/>
    <w:basedOn w:val="DefaultParagraphFont"/>
    <w:link w:val="Salutation"/>
    <w:rsid w:val="00F36F90"/>
    <w:rPr>
      <w:sz w:val="24"/>
    </w:rPr>
  </w:style>
  <w:style w:type="character" w:customStyle="1" w:styleId="CommentTextChar">
    <w:name w:val="Comment Text Char"/>
    <w:basedOn w:val="DefaultParagraphFont"/>
    <w:link w:val="CommentText"/>
    <w:semiHidden/>
    <w:rsid w:val="00F36F90"/>
  </w:style>
  <w:style w:type="character" w:customStyle="1" w:styleId="CommentSubjectChar">
    <w:name w:val="Comment Subject Char"/>
    <w:basedOn w:val="CommentTextChar"/>
    <w:link w:val="CommentSubject"/>
    <w:semiHidden/>
    <w:rsid w:val="00F36F90"/>
    <w:rPr>
      <w:b/>
      <w:bCs/>
    </w:rPr>
  </w:style>
  <w:style w:type="character" w:customStyle="1" w:styleId="BalloonTextChar">
    <w:name w:val="Balloon Text Char"/>
    <w:basedOn w:val="DefaultParagraphFont"/>
    <w:link w:val="BalloonText"/>
    <w:semiHidden/>
    <w:rsid w:val="00F36F90"/>
    <w:rPr>
      <w:rFonts w:ascii="Tahoma" w:hAnsi="Tahoma" w:cs="Tahoma"/>
      <w:sz w:val="16"/>
      <w:szCs w:val="16"/>
    </w:rPr>
  </w:style>
  <w:style w:type="character" w:customStyle="1" w:styleId="FootnoteTextChar">
    <w:name w:val="Footnote Text Char"/>
    <w:basedOn w:val="DefaultParagraphFont"/>
    <w:link w:val="FootnoteText"/>
    <w:rsid w:val="00F36F90"/>
  </w:style>
  <w:style w:type="character" w:customStyle="1" w:styleId="CodeColorBlueBold">
    <w:name w:val="CodeColorBlueBold"/>
    <w:basedOn w:val="CodeColorBlue"/>
    <w:rsid w:val="00F36F90"/>
    <w:rPr>
      <w:rFonts w:cs="Arial"/>
      <w:b/>
      <w:color w:val="0000FF"/>
    </w:rPr>
  </w:style>
  <w:style w:type="character" w:customStyle="1" w:styleId="CodeColorBlue2Bold">
    <w:name w:val="CodeColorBlue2Bold"/>
    <w:basedOn w:val="CodeColorBlue2"/>
    <w:rsid w:val="00F36F90"/>
    <w:rPr>
      <w:rFonts w:cs="Arial"/>
      <w:b/>
      <w:color w:val="0000A5"/>
    </w:rPr>
  </w:style>
  <w:style w:type="character" w:customStyle="1" w:styleId="CodeColorBlue3Bold">
    <w:name w:val="CodeColorBlue3Bold"/>
    <w:basedOn w:val="CodeColorBlue3"/>
    <w:rsid w:val="00F36F90"/>
    <w:rPr>
      <w:rFonts w:cs="Arial"/>
      <w:b/>
      <w:color w:val="6464B9"/>
    </w:rPr>
  </w:style>
  <w:style w:type="character" w:customStyle="1" w:styleId="CodeColorBluegreenBold">
    <w:name w:val="CodeColorBluegreenBold"/>
    <w:basedOn w:val="CodeColorBluegreen"/>
    <w:rsid w:val="00F36F90"/>
    <w:rPr>
      <w:rFonts w:cs="Arial"/>
      <w:b/>
      <w:color w:val="2B91AF"/>
    </w:rPr>
  </w:style>
  <w:style w:type="character" w:customStyle="1" w:styleId="CodeColorBrownBold">
    <w:name w:val="CodeColorBrownBold"/>
    <w:basedOn w:val="CodeColorBrown"/>
    <w:rsid w:val="00F36F90"/>
    <w:rPr>
      <w:rFonts w:cs="Arial"/>
      <w:b/>
      <w:color w:val="A31515"/>
    </w:rPr>
  </w:style>
  <w:style w:type="character" w:customStyle="1" w:styleId="CodeColorDkBlueBold">
    <w:name w:val="CodeColorDkBlueBold"/>
    <w:basedOn w:val="CodeColorDkBlue"/>
    <w:rsid w:val="00F36F90"/>
    <w:rPr>
      <w:rFonts w:cs="Times New Roman"/>
      <w:b/>
      <w:color w:val="000080"/>
      <w:szCs w:val="22"/>
    </w:rPr>
  </w:style>
  <w:style w:type="character" w:customStyle="1" w:styleId="CodeColorGreenBold">
    <w:name w:val="CodeColorGreenBold"/>
    <w:basedOn w:val="CodeColorGreen"/>
    <w:rsid w:val="00F36F90"/>
    <w:rPr>
      <w:rFonts w:cs="Arial"/>
      <w:b/>
      <w:color w:val="008000"/>
    </w:rPr>
  </w:style>
  <w:style w:type="character" w:customStyle="1" w:styleId="CodeColorGrey30Bold">
    <w:name w:val="CodeColorGrey30Bold"/>
    <w:basedOn w:val="CodeColorGrey30"/>
    <w:rsid w:val="00F36F90"/>
    <w:rPr>
      <w:rFonts w:cs="Arial"/>
      <w:b/>
      <w:color w:val="808080"/>
    </w:rPr>
  </w:style>
  <w:style w:type="character" w:customStyle="1" w:styleId="CodeColorGrey55Bold">
    <w:name w:val="CodeColorGrey55Bold"/>
    <w:basedOn w:val="CodeColorGrey55"/>
    <w:rsid w:val="00F36F90"/>
    <w:rPr>
      <w:rFonts w:cs="Arial"/>
      <w:b/>
      <w:color w:val="C0C0C0"/>
    </w:rPr>
  </w:style>
  <w:style w:type="character" w:customStyle="1" w:styleId="CodeColorGrey80Bold">
    <w:name w:val="CodeColorGrey80Bold"/>
    <w:basedOn w:val="CodeColorGrey80"/>
    <w:rsid w:val="00F36F90"/>
    <w:rPr>
      <w:rFonts w:cs="Arial"/>
      <w:b/>
      <w:color w:val="555555"/>
    </w:rPr>
  </w:style>
  <w:style w:type="character" w:customStyle="1" w:styleId="CodeColorHotPinkBold">
    <w:name w:val="CodeColorHotPinkBold"/>
    <w:basedOn w:val="CodeColorHotPink"/>
    <w:rsid w:val="00F36F90"/>
    <w:rPr>
      <w:rFonts w:cs="Times New Roman"/>
      <w:b/>
      <w:color w:val="DF36FA"/>
      <w:szCs w:val="18"/>
    </w:rPr>
  </w:style>
  <w:style w:type="character" w:customStyle="1" w:styleId="CodeColorMagentaBold">
    <w:name w:val="CodeColorMagentaBold"/>
    <w:basedOn w:val="CodeColorMagenta"/>
    <w:rsid w:val="00F36F90"/>
    <w:rPr>
      <w:rFonts w:cs="Arial"/>
      <w:b/>
      <w:color w:val="844646"/>
    </w:rPr>
  </w:style>
  <w:style w:type="character" w:customStyle="1" w:styleId="CodeColorOrangeBold">
    <w:name w:val="CodeColorOrangeBold"/>
    <w:basedOn w:val="CodeColorOrange"/>
    <w:rsid w:val="00F36F90"/>
    <w:rPr>
      <w:rFonts w:cs="Arial"/>
      <w:b/>
      <w:color w:val="B96464"/>
    </w:rPr>
  </w:style>
  <w:style w:type="character" w:customStyle="1" w:styleId="CodeColorPeachBold">
    <w:name w:val="CodeColorPeachBold"/>
    <w:basedOn w:val="CodeColorPeach"/>
    <w:rsid w:val="00F36F90"/>
    <w:rPr>
      <w:rFonts w:cs="Arial"/>
      <w:b/>
      <w:color w:val="FFDBA3"/>
    </w:rPr>
  </w:style>
  <w:style w:type="character" w:customStyle="1" w:styleId="CodeColorPurpleBold">
    <w:name w:val="CodeColorPurpleBold"/>
    <w:basedOn w:val="CodeColorPurple"/>
    <w:rsid w:val="00F36F90"/>
    <w:rPr>
      <w:rFonts w:cs="Arial"/>
      <w:b/>
      <w:color w:val="951795"/>
    </w:rPr>
  </w:style>
  <w:style w:type="character" w:customStyle="1" w:styleId="CodeColorPurple2Bold">
    <w:name w:val="CodeColorPurple2Bold"/>
    <w:basedOn w:val="CodeColorPurple2"/>
    <w:rsid w:val="00F36F90"/>
    <w:rPr>
      <w:rFonts w:cs="Arial"/>
      <w:b/>
      <w:color w:val="800080"/>
    </w:rPr>
  </w:style>
  <w:style w:type="character" w:customStyle="1" w:styleId="CodeColorRedBold">
    <w:name w:val="CodeColorRedBold"/>
    <w:basedOn w:val="CodeColorRed"/>
    <w:rsid w:val="00F36F90"/>
    <w:rPr>
      <w:rFonts w:cs="Arial"/>
      <w:b/>
      <w:color w:val="FF0000"/>
    </w:rPr>
  </w:style>
  <w:style w:type="character" w:customStyle="1" w:styleId="CodeColorRed2Bold">
    <w:name w:val="CodeColorRed2Bold"/>
    <w:basedOn w:val="CodeColorRed2"/>
    <w:rsid w:val="00F36F90"/>
    <w:rPr>
      <w:rFonts w:cs="Arial"/>
      <w:b/>
      <w:color w:val="800000"/>
    </w:rPr>
  </w:style>
  <w:style w:type="character" w:customStyle="1" w:styleId="CodeColorRed3Bold">
    <w:name w:val="CodeColorRed3Bold"/>
    <w:basedOn w:val="CodeColorRed3"/>
    <w:rsid w:val="00F36F90"/>
    <w:rPr>
      <w:rFonts w:cs="Arial"/>
      <w:b/>
      <w:color w:val="A31515"/>
    </w:rPr>
  </w:style>
  <w:style w:type="character" w:customStyle="1" w:styleId="CodeColorTealBlueBold">
    <w:name w:val="CodeColorTealBlueBold"/>
    <w:basedOn w:val="CodeColorTealBlue"/>
    <w:rsid w:val="00F36F90"/>
    <w:rPr>
      <w:rFonts w:cs="Times New Roman"/>
      <w:b/>
      <w:color w:val="008080"/>
      <w:szCs w:val="22"/>
    </w:rPr>
  </w:style>
  <w:style w:type="character" w:customStyle="1" w:styleId="CodeColorWhiteBold">
    <w:name w:val="CodeColorWhiteBold"/>
    <w:basedOn w:val="CodeColorWhite"/>
    <w:rsid w:val="00F36F90"/>
    <w:rPr>
      <w:rFonts w:cs="Arial"/>
      <w:b/>
      <w:color w:val="FFFFFF"/>
      <w:bdr w:val="none" w:sz="0" w:space="0" w:color="auto"/>
    </w:rPr>
  </w:style>
  <w:style w:type="paragraph" w:customStyle="1" w:styleId="ParaListContinued">
    <w:name w:val="ParaListContinued"/>
    <w:qFormat/>
    <w:rsid w:val="00F36F90"/>
    <w:pPr>
      <w:spacing w:after="240"/>
      <w:ind w:left="720" w:firstLine="720"/>
      <w:contextualSpacing/>
    </w:pPr>
    <w:rPr>
      <w:snapToGrid w:val="0"/>
      <w:sz w:val="26"/>
    </w:rPr>
  </w:style>
  <w:style w:type="character" w:customStyle="1" w:styleId="BodyText2Char">
    <w:name w:val="Body Text 2 Char"/>
    <w:basedOn w:val="DefaultParagraphFont"/>
    <w:link w:val="BodyText2"/>
    <w:rsid w:val="00F36F90"/>
    <w:rPr>
      <w:sz w:val="24"/>
      <w:szCs w:val="24"/>
    </w:rPr>
  </w:style>
  <w:style w:type="character" w:customStyle="1" w:styleId="BodyText3Char">
    <w:name w:val="Body Text 3 Char"/>
    <w:basedOn w:val="DefaultParagraphFont"/>
    <w:link w:val="BodyText3"/>
    <w:rsid w:val="00F36F90"/>
    <w:rPr>
      <w:sz w:val="16"/>
      <w:szCs w:val="16"/>
    </w:rPr>
  </w:style>
  <w:style w:type="character" w:customStyle="1" w:styleId="BodyTextFirstIndentChar">
    <w:name w:val="Body Text First Indent Char"/>
    <w:basedOn w:val="BodyTextChar"/>
    <w:link w:val="BodyTextFirstIndent"/>
    <w:rsid w:val="00F36F90"/>
    <w:rPr>
      <w:sz w:val="24"/>
      <w:szCs w:val="24"/>
    </w:rPr>
  </w:style>
  <w:style w:type="character" w:customStyle="1" w:styleId="BodyTextIndentChar">
    <w:name w:val="Body Text Indent Char"/>
    <w:basedOn w:val="DefaultParagraphFont"/>
    <w:link w:val="BodyTextIndent"/>
    <w:rsid w:val="00F36F90"/>
    <w:rPr>
      <w:sz w:val="24"/>
      <w:szCs w:val="24"/>
    </w:rPr>
  </w:style>
  <w:style w:type="character" w:customStyle="1" w:styleId="BodyTextFirstIndent2Char">
    <w:name w:val="Body Text First Indent 2 Char"/>
    <w:basedOn w:val="BodyTextIndentChar"/>
    <w:link w:val="BodyTextFirstIndent2"/>
    <w:rsid w:val="00F36F90"/>
    <w:rPr>
      <w:sz w:val="24"/>
      <w:szCs w:val="24"/>
    </w:rPr>
  </w:style>
  <w:style w:type="character" w:customStyle="1" w:styleId="BodyTextIndent2Char">
    <w:name w:val="Body Text Indent 2 Char"/>
    <w:basedOn w:val="DefaultParagraphFont"/>
    <w:link w:val="BodyTextIndent2"/>
    <w:rsid w:val="00F36F90"/>
    <w:rPr>
      <w:sz w:val="24"/>
      <w:szCs w:val="24"/>
    </w:rPr>
  </w:style>
  <w:style w:type="character" w:customStyle="1" w:styleId="BodyTextIndent3Char">
    <w:name w:val="Body Text Indent 3 Char"/>
    <w:basedOn w:val="DefaultParagraphFont"/>
    <w:link w:val="BodyTextIndent3"/>
    <w:rsid w:val="00F36F90"/>
    <w:rPr>
      <w:sz w:val="16"/>
      <w:szCs w:val="16"/>
    </w:rPr>
  </w:style>
  <w:style w:type="character" w:customStyle="1" w:styleId="ClosingChar">
    <w:name w:val="Closing Char"/>
    <w:basedOn w:val="DefaultParagraphFont"/>
    <w:link w:val="Closing"/>
    <w:rsid w:val="00F36F90"/>
    <w:rPr>
      <w:sz w:val="24"/>
      <w:szCs w:val="24"/>
    </w:rPr>
  </w:style>
  <w:style w:type="table" w:customStyle="1" w:styleId="ColorfulGrid1">
    <w:name w:val="Colorful Grid1"/>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F36F9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F36F9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F36F90"/>
    <w:rPr>
      <w:sz w:val="24"/>
      <w:szCs w:val="24"/>
    </w:rPr>
  </w:style>
  <w:style w:type="character" w:customStyle="1" w:styleId="DocumentMapChar">
    <w:name w:val="Document Map Char"/>
    <w:basedOn w:val="DefaultParagraphFont"/>
    <w:link w:val="DocumentMap"/>
    <w:rsid w:val="00F36F90"/>
    <w:rPr>
      <w:rFonts w:ascii="Tahoma" w:hAnsi="Tahoma" w:cs="Tahoma"/>
      <w:shd w:val="clear" w:color="auto" w:fill="000080"/>
    </w:rPr>
  </w:style>
  <w:style w:type="character" w:customStyle="1" w:styleId="E-mailSignatureChar">
    <w:name w:val="E-mail Signature Char"/>
    <w:basedOn w:val="DefaultParagraphFont"/>
    <w:link w:val="E-mailSignature"/>
    <w:rsid w:val="00F36F90"/>
    <w:rPr>
      <w:sz w:val="24"/>
      <w:szCs w:val="24"/>
    </w:rPr>
  </w:style>
  <w:style w:type="character" w:customStyle="1" w:styleId="EndnoteTextChar">
    <w:name w:val="Endnote Text Char"/>
    <w:basedOn w:val="DefaultParagraphFont"/>
    <w:link w:val="EndnoteText"/>
    <w:rsid w:val="00F36F90"/>
  </w:style>
  <w:style w:type="character" w:customStyle="1" w:styleId="HTMLAddressChar">
    <w:name w:val="HTML Address Char"/>
    <w:basedOn w:val="DefaultParagraphFont"/>
    <w:link w:val="HTMLAddress"/>
    <w:rsid w:val="00F36F90"/>
    <w:rPr>
      <w:i/>
      <w:iCs/>
      <w:sz w:val="24"/>
      <w:szCs w:val="24"/>
    </w:rPr>
  </w:style>
  <w:style w:type="paragraph" w:styleId="IntenseQuote">
    <w:name w:val="Intense Quote"/>
    <w:basedOn w:val="Normal"/>
    <w:next w:val="Normal"/>
    <w:link w:val="IntenseQuoteChar"/>
    <w:uiPriority w:val="99"/>
    <w:rsid w:val="00F36F9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F36F90"/>
    <w:rPr>
      <w:rFonts w:ascii="Calibri" w:eastAsia="Calibri" w:hAnsi="Calibri"/>
      <w:b/>
      <w:bCs/>
      <w:i/>
      <w:iCs/>
      <w:color w:val="4F81BD" w:themeColor="accent1"/>
      <w:sz w:val="22"/>
      <w:szCs w:val="22"/>
    </w:rPr>
  </w:style>
  <w:style w:type="table" w:customStyle="1" w:styleId="LightGrid1">
    <w:name w:val="Light Grid1"/>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F36F90"/>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36F90"/>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36F90"/>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36F90"/>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36F90"/>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F36F90"/>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F36F90"/>
    <w:rPr>
      <w:rFonts w:ascii="Courier New" w:hAnsi="Courier New" w:cs="Courier New"/>
    </w:rPr>
  </w:style>
  <w:style w:type="table" w:customStyle="1" w:styleId="MediumGrid11">
    <w:name w:val="Medium Grid 11"/>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F36F9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36F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36F9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36F9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F36F90"/>
    <w:rPr>
      <w:rFonts w:ascii="Arial" w:hAnsi="Arial" w:cs="Arial"/>
      <w:sz w:val="24"/>
      <w:szCs w:val="24"/>
      <w:shd w:val="pct20" w:color="auto" w:fill="auto"/>
    </w:rPr>
  </w:style>
  <w:style w:type="paragraph" w:styleId="NoSpacing">
    <w:name w:val="No Spacing"/>
    <w:uiPriority w:val="99"/>
    <w:qFormat/>
    <w:rsid w:val="00F36F90"/>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F36F90"/>
    <w:rPr>
      <w:sz w:val="24"/>
      <w:szCs w:val="24"/>
    </w:rPr>
  </w:style>
  <w:style w:type="character" w:customStyle="1" w:styleId="PlainTextChar">
    <w:name w:val="Plain Text Char"/>
    <w:basedOn w:val="DefaultParagraphFont"/>
    <w:link w:val="PlainText"/>
    <w:rsid w:val="00F36F90"/>
    <w:rPr>
      <w:rFonts w:ascii="Courier New" w:hAnsi="Courier New" w:cs="Courier New"/>
    </w:rPr>
  </w:style>
  <w:style w:type="character" w:customStyle="1" w:styleId="SignatureChar">
    <w:name w:val="Signature Char"/>
    <w:basedOn w:val="DefaultParagraphFont"/>
    <w:link w:val="Signature"/>
    <w:rsid w:val="00F36F90"/>
    <w:rPr>
      <w:sz w:val="24"/>
      <w:szCs w:val="24"/>
    </w:rPr>
  </w:style>
  <w:style w:type="character" w:customStyle="1" w:styleId="TitleChar">
    <w:name w:val="Title Char"/>
    <w:basedOn w:val="DefaultParagraphFont"/>
    <w:link w:val="Title"/>
    <w:rsid w:val="00F36F90"/>
    <w:rPr>
      <w:rFonts w:ascii="Arial" w:hAnsi="Arial" w:cs="Arial"/>
      <w:b/>
      <w:bCs/>
      <w:kern w:val="28"/>
      <w:sz w:val="32"/>
      <w:szCs w:val="32"/>
    </w:rPr>
  </w:style>
  <w:style w:type="paragraph" w:styleId="TOCHeading">
    <w:name w:val="TOC Heading"/>
    <w:basedOn w:val="Heading1"/>
    <w:next w:val="Normal"/>
    <w:uiPriority w:val="99"/>
    <w:semiHidden/>
    <w:qFormat/>
    <w:rsid w:val="00F36F90"/>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F36F90"/>
    <w:pPr>
      <w:shd w:val="clear" w:color="auto" w:fill="BFBFBF" w:themeFill="background1" w:themeFillShade="BF"/>
    </w:pPr>
  </w:style>
  <w:style w:type="paragraph" w:customStyle="1" w:styleId="FeatureRecipeVariationPara0">
    <w:name w:val="FeatureRecipeVariationPara"/>
    <w:basedOn w:val="RecipeVariationPara"/>
    <w:qFormat/>
    <w:rsid w:val="00F36F90"/>
    <w:pPr>
      <w:shd w:val="clear" w:color="auto" w:fill="BFBFBF" w:themeFill="background1" w:themeFillShade="BF"/>
    </w:pPr>
  </w:style>
  <w:style w:type="paragraph" w:customStyle="1" w:styleId="RecipeVariation2">
    <w:name w:val="RecipeVariation2"/>
    <w:basedOn w:val="RecipeVariationH2"/>
    <w:qFormat/>
    <w:rsid w:val="00F36F90"/>
    <w:rPr>
      <w:i/>
    </w:rPr>
  </w:style>
  <w:style w:type="paragraph" w:customStyle="1" w:styleId="FeatureRecipeVariation2">
    <w:name w:val="FeatureRecipeVariation2"/>
    <w:basedOn w:val="RecipeVariation2"/>
    <w:qFormat/>
    <w:rsid w:val="00F36F90"/>
    <w:pPr>
      <w:shd w:val="clear" w:color="auto" w:fill="BFBFBF" w:themeFill="background1" w:themeFillShade="BF"/>
    </w:pPr>
  </w:style>
  <w:style w:type="paragraph" w:customStyle="1" w:styleId="FeatureRecipeUSMeasure">
    <w:name w:val="FeatureRecipeUSMeasure"/>
    <w:basedOn w:val="RecipeUSMeasure"/>
    <w:qFormat/>
    <w:rsid w:val="00F36F90"/>
    <w:pPr>
      <w:shd w:val="clear" w:color="auto" w:fill="BFBFBF" w:themeFill="background1" w:themeFillShade="BF"/>
    </w:pPr>
  </w:style>
  <w:style w:type="paragraph" w:customStyle="1" w:styleId="FeatureRecipeMetricMeasure">
    <w:name w:val="FeatureRecipeMetricMeasure"/>
    <w:basedOn w:val="RecipeMetricMeasure"/>
    <w:qFormat/>
    <w:rsid w:val="00F36F90"/>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F36F90"/>
    <w:pPr>
      <w:shd w:val="clear" w:color="auto" w:fill="BFBFBF" w:themeFill="background1" w:themeFillShade="BF"/>
    </w:pPr>
  </w:style>
  <w:style w:type="paragraph" w:customStyle="1" w:styleId="FeatureRecipeVariationH2">
    <w:name w:val="FeatureRecipeVariationH2"/>
    <w:basedOn w:val="RecipeVariationH2"/>
    <w:qFormat/>
    <w:rsid w:val="00F36F90"/>
    <w:pPr>
      <w:shd w:val="clear" w:color="auto" w:fill="BFBFBF" w:themeFill="background1" w:themeFillShade="BF"/>
    </w:pPr>
  </w:style>
  <w:style w:type="paragraph" w:customStyle="1" w:styleId="RecipeNoteHead3">
    <w:name w:val="RecipeNoteHead3"/>
    <w:basedOn w:val="RecipeNotePara"/>
    <w:qFormat/>
    <w:rsid w:val="00F36F90"/>
    <w:rPr>
      <w:i/>
    </w:rPr>
  </w:style>
  <w:style w:type="paragraph" w:customStyle="1" w:styleId="FeatureRecipeNoteHead3">
    <w:name w:val="FeatureRecipeNoteHead3"/>
    <w:basedOn w:val="RecipeNoteHead3"/>
    <w:qFormat/>
    <w:rsid w:val="00F36F90"/>
    <w:pPr>
      <w:shd w:val="clear" w:color="auto" w:fill="BFBFBF" w:themeFill="background1" w:themeFillShade="BF"/>
    </w:pPr>
  </w:style>
  <w:style w:type="paragraph" w:customStyle="1" w:styleId="FeatureRecipeNoteHead4">
    <w:name w:val="FeatureRecipeNoteHead4"/>
    <w:basedOn w:val="FeatureRecipeNoteHead3"/>
    <w:qFormat/>
    <w:rsid w:val="00F36F90"/>
    <w:rPr>
      <w:b/>
    </w:rPr>
  </w:style>
  <w:style w:type="paragraph" w:customStyle="1" w:styleId="RecipeNoteHead4">
    <w:name w:val="RecipeNoteHead4"/>
    <w:basedOn w:val="FeatureRecipeNoteHead4"/>
    <w:qFormat/>
    <w:rsid w:val="00F36F90"/>
    <w:pPr>
      <w:shd w:val="clear" w:color="auto" w:fill="FFFFFF" w:themeFill="background1"/>
    </w:pPr>
  </w:style>
  <w:style w:type="paragraph" w:customStyle="1" w:styleId="RecipeVariationH1">
    <w:name w:val="RecipeVariationH1"/>
    <w:rsid w:val="00F36F90"/>
    <w:pPr>
      <w:spacing w:before="60" w:after="60"/>
      <w:ind w:left="720"/>
    </w:pPr>
    <w:rPr>
      <w:rFonts w:ascii="Arial" w:hAnsi="Arial"/>
      <w:b/>
      <w:snapToGrid w:val="0"/>
      <w:sz w:val="22"/>
      <w:u w:val="single"/>
    </w:rPr>
  </w:style>
  <w:style w:type="character" w:customStyle="1" w:styleId="Bold">
    <w:name w:val="Bold"/>
    <w:rsid w:val="00F36F90"/>
    <w:rPr>
      <w:b/>
    </w:rPr>
  </w:style>
  <w:style w:type="character" w:customStyle="1" w:styleId="boldred">
    <w:name w:val="bold red"/>
    <w:rsid w:val="00F36F90"/>
  </w:style>
  <w:style w:type="paragraph" w:customStyle="1" w:styleId="FloatingHead">
    <w:name w:val="FloatingHead"/>
    <w:next w:val="Para"/>
    <w:rsid w:val="00F36F90"/>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F36F90"/>
  </w:style>
  <w:style w:type="paragraph" w:customStyle="1" w:styleId="Style2">
    <w:name w:val="Style2"/>
    <w:basedOn w:val="ChapterTitle"/>
    <w:qFormat/>
    <w:rsid w:val="00F36F90"/>
  </w:style>
  <w:style w:type="table" w:styleId="ColorfulGrid">
    <w:name w:val="Colorful Grid"/>
    <w:basedOn w:val="TableNormal"/>
    <w:uiPriority w:val="73"/>
    <w:rsid w:val="00F36F90"/>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F36F90"/>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F36F90"/>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F36F90"/>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F36F90"/>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F36F90"/>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F36F9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F36F9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F36F9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F36F9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F36F9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F36F90"/>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F36F9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F36F9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F36F90"/>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F36F90"/>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F36F9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36F9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F36F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36F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F36F90"/>
    <w:pPr>
      <w:spacing w:after="200" w:line="276" w:lineRule="auto"/>
    </w:pPr>
    <w:rPr>
      <w:rFonts w:ascii="Arial" w:hAnsi="Arial"/>
      <w:b/>
      <w:snapToGrid w:val="0"/>
      <w:sz w:val="60"/>
    </w:rPr>
  </w:style>
  <w:style w:type="paragraph" w:customStyle="1" w:styleId="ChapterSubObjective0">
    <w:name w:val="ChapterSubObjective"/>
    <w:next w:val="Normal"/>
    <w:rsid w:val="00F36F90"/>
    <w:rPr>
      <w:rFonts w:ascii="Helvetica" w:hAnsi="Helvetica"/>
      <w:sz w:val="24"/>
    </w:rPr>
  </w:style>
  <w:style w:type="character" w:customStyle="1" w:styleId="ParaChar">
    <w:name w:val="Para Char"/>
    <w:basedOn w:val="DefaultParagraphFont"/>
    <w:link w:val="Para"/>
    <w:rsid w:val="00F36F90"/>
    <w:rPr>
      <w:snapToGrid w:val="0"/>
      <w:sz w:val="26"/>
    </w:rPr>
  </w:style>
  <w:style w:type="character" w:customStyle="1" w:styleId="H4Char">
    <w:name w:val="H4 Char"/>
    <w:basedOn w:val="DefaultParagraphFont"/>
    <w:link w:val="H4"/>
    <w:rsid w:val="00F36F90"/>
    <w:rPr>
      <w:b/>
      <w:snapToGrid w:val="0"/>
      <w:sz w:val="26"/>
      <w:u w:val="single"/>
    </w:rPr>
  </w:style>
  <w:style w:type="character" w:customStyle="1" w:styleId="CodeSnippetChar">
    <w:name w:val="CodeSnippet Char"/>
    <w:basedOn w:val="DefaultParagraphFont"/>
    <w:link w:val="CodeSnippet"/>
    <w:rsid w:val="00F36F90"/>
    <w:rPr>
      <w:rFonts w:ascii="Courier New" w:hAnsi="Courier New"/>
      <w:noProof/>
      <w:snapToGrid w:val="0"/>
      <w:sz w:val="18"/>
    </w:rPr>
  </w:style>
  <w:style w:type="paragraph" w:customStyle="1" w:styleId="Sidebar">
    <w:name w:val="Sidebar"/>
    <w:rsid w:val="00F36F90"/>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F36F90"/>
    <w:pPr>
      <w:pBdr>
        <w:top w:val="none" w:sz="0" w:space="0" w:color="auto"/>
      </w:pBdr>
    </w:pPr>
  </w:style>
  <w:style w:type="paragraph" w:customStyle="1" w:styleId="Title4">
    <w:name w:val="Title4"/>
    <w:next w:val="Para"/>
    <w:rsid w:val="00F36F90"/>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F36F90"/>
    <w:pPr>
      <w:keepNext/>
    </w:pPr>
    <w:rPr>
      <w:b/>
      <w:i/>
    </w:rPr>
  </w:style>
  <w:style w:type="paragraph" w:customStyle="1" w:styleId="CustomNote1">
    <w:name w:val="CustomNote1"/>
    <w:basedOn w:val="Note"/>
    <w:rsid w:val="00F36F90"/>
    <w:pPr>
      <w:widowControl w:val="0"/>
      <w:numPr>
        <w:numId w:val="0"/>
      </w:numPr>
      <w:tabs>
        <w:tab w:val="num" w:pos="360"/>
      </w:tabs>
      <w:ind w:left="1800" w:hanging="360"/>
    </w:pPr>
  </w:style>
  <w:style w:type="paragraph" w:customStyle="1" w:styleId="Note">
    <w:name w:val="Note"/>
    <w:basedOn w:val="ParaContinued"/>
    <w:next w:val="Para"/>
    <w:rsid w:val="00F36F90"/>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F36F90"/>
    <w:pPr>
      <w:widowControl w:val="0"/>
      <w:numPr>
        <w:numId w:val="0"/>
      </w:numPr>
      <w:tabs>
        <w:tab w:val="num" w:pos="360"/>
      </w:tabs>
      <w:ind w:left="1800" w:hanging="360"/>
    </w:pPr>
  </w:style>
  <w:style w:type="paragraph" w:customStyle="1" w:styleId="ExerciseCodeSnippet">
    <w:name w:val="ExerciseCodeSnippet"/>
    <w:basedOn w:val="SidebarCodeSnippetSub"/>
    <w:rsid w:val="00F36F90"/>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F36F90"/>
    <w:pPr>
      <w:pBdr>
        <w:left w:val="double" w:sz="12" w:space="31" w:color="auto"/>
      </w:pBdr>
      <w:ind w:left="1080"/>
    </w:pPr>
  </w:style>
  <w:style w:type="paragraph" w:customStyle="1" w:styleId="SidebarCodeSnippet">
    <w:name w:val="SidebarCodeSnippet"/>
    <w:basedOn w:val="Sidebar"/>
    <w:rsid w:val="00F36F90"/>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F36F90"/>
  </w:style>
  <w:style w:type="paragraph" w:customStyle="1" w:styleId="SidebarList">
    <w:name w:val="SidebarList"/>
    <w:basedOn w:val="List"/>
    <w:rsid w:val="00F36F90"/>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F36F90"/>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F36F90"/>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F36F90"/>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F36F90"/>
    <w:pPr>
      <w:numPr>
        <w:numId w:val="34"/>
      </w:numPr>
      <w:spacing w:line="260" w:lineRule="exact"/>
    </w:pPr>
  </w:style>
  <w:style w:type="paragraph" w:customStyle="1" w:styleId="ExerciseListNumbered">
    <w:name w:val="ExerciseListNumbered"/>
    <w:basedOn w:val="SidebarListNumbered"/>
    <w:rsid w:val="00F36F90"/>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F36F90"/>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F36F90"/>
    <w:pPr>
      <w:ind w:left="720"/>
    </w:pPr>
  </w:style>
  <w:style w:type="paragraph" w:customStyle="1" w:styleId="SidebarListSub">
    <w:name w:val="SidebarListSub"/>
    <w:basedOn w:val="ListSub"/>
    <w:rsid w:val="00F36F90"/>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F36F90"/>
    <w:pPr>
      <w:ind w:left="2160"/>
    </w:pPr>
  </w:style>
  <w:style w:type="paragraph" w:customStyle="1" w:styleId="Title3">
    <w:name w:val="Title3"/>
    <w:next w:val="Para"/>
    <w:rsid w:val="00F36F90"/>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F36F90"/>
    <w:rPr>
      <w:rFonts w:ascii="Arial" w:hAnsi="Arial"/>
      <w:b/>
      <w:sz w:val="20"/>
    </w:rPr>
  </w:style>
  <w:style w:type="paragraph" w:customStyle="1" w:styleId="PartIntroduction">
    <w:name w:val="PartIntroduction"/>
    <w:rsid w:val="00F36F90"/>
    <w:pPr>
      <w:spacing w:after="120"/>
      <w:ind w:left="720" w:firstLine="720"/>
    </w:pPr>
    <w:rPr>
      <w:sz w:val="26"/>
    </w:rPr>
  </w:style>
  <w:style w:type="paragraph" w:customStyle="1" w:styleId="Title2">
    <w:name w:val="Title2"/>
    <w:next w:val="Para"/>
    <w:rsid w:val="00F36F90"/>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F36F90"/>
  </w:style>
  <w:style w:type="paragraph" w:customStyle="1" w:styleId="SidebarURLPara">
    <w:name w:val="SidebarURLPara"/>
    <w:basedOn w:val="URLPara"/>
    <w:next w:val="Sidebar"/>
    <w:rsid w:val="00F36F90"/>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F36F90"/>
    <w:rPr>
      <w:color w:val="FF00FF"/>
    </w:rPr>
  </w:style>
  <w:style w:type="paragraph" w:customStyle="1" w:styleId="SubObjective0">
    <w:name w:val="SubObjective"/>
    <w:basedOn w:val="Objective"/>
    <w:rsid w:val="00F36F90"/>
    <w:pPr>
      <w:keepNext/>
      <w:spacing w:before="180"/>
      <w:ind w:left="2880"/>
    </w:pPr>
  </w:style>
  <w:style w:type="character" w:customStyle="1" w:styleId="SybexSymbol">
    <w:name w:val="SybexSymbol"/>
    <w:rsid w:val="00F36F90"/>
    <w:rPr>
      <w:rFonts w:ascii="Symbol" w:hAnsi="Symbol"/>
    </w:rPr>
  </w:style>
  <w:style w:type="paragraph" w:customStyle="1" w:styleId="Title5">
    <w:name w:val="Title5"/>
    <w:next w:val="Para"/>
    <w:rsid w:val="00F36F90"/>
    <w:pPr>
      <w:keepNext/>
      <w:widowControl w:val="0"/>
      <w:spacing w:before="240" w:after="60"/>
      <w:outlineLvl w:val="5"/>
    </w:pPr>
    <w:rPr>
      <w:rFonts w:ascii="Arial" w:hAnsi="Arial"/>
      <w:b/>
      <w:i/>
      <w:snapToGrid w:val="0"/>
      <w:sz w:val="22"/>
    </w:rPr>
  </w:style>
  <w:style w:type="paragraph" w:customStyle="1" w:styleId="Exercise">
    <w:name w:val="Exercise"/>
    <w:basedOn w:val="Sidebar"/>
    <w:rsid w:val="00F36F90"/>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F36F90"/>
    <w:pPr>
      <w:pBdr>
        <w:left w:val="double" w:sz="12" w:space="24" w:color="auto"/>
      </w:pBdr>
      <w:ind w:firstLine="0"/>
    </w:pPr>
  </w:style>
  <w:style w:type="paragraph" w:customStyle="1" w:styleId="ExerciseTitle">
    <w:name w:val="ExerciseTitle"/>
    <w:basedOn w:val="SidebarTitle"/>
    <w:next w:val="Exercise"/>
    <w:rsid w:val="00F36F90"/>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F36F90"/>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F36F90"/>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F36F90"/>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F36F90"/>
    <w:pPr>
      <w:outlineLvl w:val="9"/>
    </w:pPr>
  </w:style>
  <w:style w:type="paragraph" w:customStyle="1" w:styleId="Title1">
    <w:name w:val="Title1"/>
    <w:next w:val="Para"/>
    <w:rsid w:val="00F36F90"/>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F36F90"/>
    <w:pPr>
      <w:keepNext/>
      <w:spacing w:before="240"/>
    </w:pPr>
    <w:rPr>
      <w:rFonts w:ascii="Arial" w:hAnsi="Arial"/>
      <w:b/>
      <w:i/>
    </w:rPr>
  </w:style>
  <w:style w:type="paragraph" w:customStyle="1" w:styleId="Disclaimer">
    <w:name w:val="Disclaimer"/>
    <w:next w:val="Para"/>
    <w:rsid w:val="00F36F90"/>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F36F90"/>
    <w:pPr>
      <w:ind w:firstLine="0"/>
    </w:pPr>
  </w:style>
  <w:style w:type="paragraph" w:customStyle="1" w:styleId="ExerciseListParaSub">
    <w:name w:val="ExerciseListParaSub"/>
    <w:basedOn w:val="ExerciseListPara"/>
    <w:rsid w:val="00F36F90"/>
    <w:pPr>
      <w:ind w:left="720"/>
    </w:pPr>
  </w:style>
  <w:style w:type="paragraph" w:customStyle="1" w:styleId="SidebarListParaSub">
    <w:name w:val="SidebarListParaSub"/>
    <w:basedOn w:val="SidebarListSub"/>
    <w:rsid w:val="00F36F90"/>
  </w:style>
  <w:style w:type="paragraph" w:customStyle="1" w:styleId="Author">
    <w:name w:val="Author"/>
    <w:basedOn w:val="BodyText"/>
    <w:next w:val="BodyText"/>
    <w:rsid w:val="00F36F90"/>
    <w:pPr>
      <w:spacing w:after="3000"/>
      <w:ind w:left="720" w:firstLine="720"/>
      <w:jc w:val="center"/>
    </w:pPr>
    <w:rPr>
      <w:sz w:val="32"/>
    </w:rPr>
  </w:style>
  <w:style w:type="paragraph" w:customStyle="1" w:styleId="FullTitle">
    <w:name w:val="FullTitle"/>
    <w:basedOn w:val="Para"/>
    <w:rsid w:val="00F36F90"/>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F36F90"/>
    <w:pPr>
      <w:ind w:left="1080"/>
    </w:pPr>
  </w:style>
  <w:style w:type="paragraph" w:customStyle="1" w:styleId="SidebarTroubleshootingTitle">
    <w:name w:val="SidebarTroubleshootingTitle"/>
    <w:basedOn w:val="SidebarTitle"/>
    <w:next w:val="Sidebar"/>
    <w:rsid w:val="00F36F90"/>
  </w:style>
  <w:style w:type="paragraph" w:customStyle="1" w:styleId="SidebarOpportunitiesTitle">
    <w:name w:val="SidebarOpportunitiesTitle"/>
    <w:basedOn w:val="SidebarTitle"/>
    <w:next w:val="Sidebar"/>
    <w:rsid w:val="00F36F90"/>
  </w:style>
  <w:style w:type="paragraph" w:customStyle="1" w:styleId="SidebarCustom1Title">
    <w:name w:val="SidebarCustom1Title"/>
    <w:basedOn w:val="SidebarTitle"/>
    <w:next w:val="Sidebar"/>
    <w:rsid w:val="00F36F90"/>
  </w:style>
  <w:style w:type="paragraph" w:customStyle="1" w:styleId="SidebarCustom2Title">
    <w:name w:val="SidebarCustom2Title"/>
    <w:basedOn w:val="SidebarTitle"/>
    <w:next w:val="Sidebar"/>
    <w:rsid w:val="00F36F90"/>
  </w:style>
  <w:style w:type="paragraph" w:customStyle="1" w:styleId="SidebarRunInPara">
    <w:name w:val="SidebarRunInPara"/>
    <w:basedOn w:val="SidebarList"/>
    <w:rsid w:val="00F36F90"/>
  </w:style>
  <w:style w:type="paragraph" w:customStyle="1" w:styleId="SidebarRunInParaSub">
    <w:name w:val="SidebarRunInParaSub"/>
    <w:basedOn w:val="SidebarRunInPara"/>
    <w:rsid w:val="00F36F90"/>
    <w:pPr>
      <w:ind w:left="1080"/>
    </w:pPr>
  </w:style>
  <w:style w:type="character" w:customStyle="1" w:styleId="QuestionChar">
    <w:name w:val="Question Char"/>
    <w:basedOn w:val="DefaultParagraphFont"/>
    <w:link w:val="Question"/>
    <w:rsid w:val="00F36F90"/>
    <w:rPr>
      <w:sz w:val="26"/>
    </w:rPr>
  </w:style>
  <w:style w:type="character" w:customStyle="1" w:styleId="OptionChar">
    <w:name w:val="Option Char"/>
    <w:basedOn w:val="QuestionChar"/>
    <w:link w:val="Option"/>
    <w:rsid w:val="00F36F90"/>
    <w:rPr>
      <w:sz w:val="26"/>
    </w:rPr>
  </w:style>
  <w:style w:type="character" w:customStyle="1" w:styleId="AnswerChar">
    <w:name w:val="Answer Char"/>
    <w:basedOn w:val="OptionChar"/>
    <w:link w:val="Answer"/>
    <w:rsid w:val="00F36F90"/>
    <w:rPr>
      <w:snapToGrid w:val="0"/>
      <w:sz w:val="26"/>
    </w:rPr>
  </w:style>
  <w:style w:type="character" w:customStyle="1" w:styleId="ExplanationChar">
    <w:name w:val="Explanation Char"/>
    <w:basedOn w:val="AnswerChar"/>
    <w:link w:val="Explanation"/>
    <w:rsid w:val="00F36F90"/>
    <w:rPr>
      <w:snapToGrid w:val="0"/>
      <w:sz w:val="26"/>
    </w:rPr>
  </w:style>
  <w:style w:type="paragraph" w:customStyle="1" w:styleId="InsideAddress">
    <w:name w:val="Inside Address"/>
    <w:basedOn w:val="Normal"/>
    <w:rsid w:val="00F36F90"/>
    <w:pPr>
      <w:spacing w:line="220" w:lineRule="atLeast"/>
      <w:jc w:val="both"/>
    </w:pPr>
    <w:rPr>
      <w:rFonts w:ascii="Arial" w:hAnsi="Arial"/>
      <w:spacing w:val="-5"/>
      <w:sz w:val="20"/>
    </w:rPr>
  </w:style>
  <w:style w:type="paragraph" w:customStyle="1" w:styleId="Par">
    <w:name w:val="Par"/>
    <w:basedOn w:val="Para"/>
    <w:rsid w:val="00F36F90"/>
    <w:rPr>
      <w:rFonts w:ascii="Times-Roman" w:hAnsi="Times-Roman" w:cs="Times-Roman"/>
      <w:color w:val="000000"/>
      <w:sz w:val="19"/>
      <w:szCs w:val="19"/>
    </w:rPr>
  </w:style>
  <w:style w:type="character" w:customStyle="1" w:styleId="FeatureParaChar">
    <w:name w:val="FeaturePara Char"/>
    <w:basedOn w:val="DefaultParagraphFont"/>
    <w:link w:val="FeaturePara"/>
    <w:rsid w:val="00F36F90"/>
    <w:rPr>
      <w:rFonts w:ascii="Arial" w:hAnsi="Arial"/>
      <w:sz w:val="26"/>
    </w:rPr>
  </w:style>
  <w:style w:type="table" w:customStyle="1" w:styleId="LightShading-Accent51">
    <w:name w:val="Light Shading - Accent 51"/>
    <w:rsid w:val="00F36F90"/>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F36F90"/>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F36F90"/>
    <w:pPr>
      <w:jc w:val="right"/>
    </w:pPr>
    <w:rPr>
      <w:rFonts w:ascii="Arial" w:hAnsi="Arial"/>
      <w:b/>
      <w:noProof/>
      <w:color w:val="000000"/>
      <w:sz w:val="28"/>
      <w:szCs w:val="20"/>
    </w:rPr>
  </w:style>
  <w:style w:type="paragraph" w:customStyle="1" w:styleId="lefttitle">
    <w:name w:val="lefttitle"/>
    <w:basedOn w:val="Normal"/>
    <w:rsid w:val="00F36F90"/>
    <w:rPr>
      <w:rFonts w:ascii="Arial" w:hAnsi="Arial"/>
      <w:b/>
      <w:noProof/>
      <w:color w:val="000000"/>
      <w:sz w:val="28"/>
      <w:szCs w:val="20"/>
    </w:rPr>
  </w:style>
  <w:style w:type="paragraph" w:customStyle="1" w:styleId="CaseStudyTitle">
    <w:name w:val="CaseStudyTitle"/>
    <w:next w:val="Normal"/>
    <w:rsid w:val="00F36F90"/>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F36F90"/>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F36F90"/>
    <w:rPr>
      <w:snapToGrid w:val="0"/>
      <w:sz w:val="26"/>
    </w:rPr>
  </w:style>
  <w:style w:type="paragraph" w:customStyle="1" w:styleId="Bu">
    <w:name w:val="Bu"/>
    <w:basedOn w:val="Para"/>
    <w:rsid w:val="00F36F90"/>
  </w:style>
  <w:style w:type="paragraph" w:customStyle="1" w:styleId="FeatureParaItalic">
    <w:name w:val="FeaturePara + Italic"/>
    <w:basedOn w:val="FeaturePara"/>
    <w:link w:val="FeatureParaItalicChar"/>
    <w:rsid w:val="00F36F90"/>
    <w:rPr>
      <w:i/>
      <w:iCs/>
      <w:snapToGrid w:val="0"/>
    </w:rPr>
  </w:style>
  <w:style w:type="character" w:customStyle="1" w:styleId="FeatureParaItalicChar">
    <w:name w:val="FeaturePara + Italic Char"/>
    <w:basedOn w:val="FeatureParaChar"/>
    <w:link w:val="FeatureParaItalic"/>
    <w:rsid w:val="00F36F90"/>
    <w:rPr>
      <w:rFonts w:ascii="Arial" w:hAnsi="Arial"/>
      <w:i/>
      <w:iCs/>
      <w:snapToGrid w:val="0"/>
      <w:sz w:val="26"/>
    </w:rPr>
  </w:style>
  <w:style w:type="character" w:customStyle="1" w:styleId="RunInParaChar">
    <w:name w:val="RunInPara Char"/>
    <w:basedOn w:val="DefaultParagraphFont"/>
    <w:link w:val="RunInPara"/>
    <w:rsid w:val="00F36F90"/>
    <w:rPr>
      <w:snapToGrid w:val="0"/>
      <w:sz w:val="24"/>
    </w:rPr>
  </w:style>
  <w:style w:type="paragraph" w:customStyle="1" w:styleId="RunInParaItalic">
    <w:name w:val="RunInPara + Italic"/>
    <w:basedOn w:val="RunInPara"/>
    <w:link w:val="RunInParaItalicChar"/>
    <w:rsid w:val="00F36F90"/>
    <w:rPr>
      <w:i/>
      <w:iCs/>
      <w:sz w:val="26"/>
    </w:rPr>
  </w:style>
  <w:style w:type="character" w:customStyle="1" w:styleId="RunInParaItalicChar">
    <w:name w:val="RunInPara + Italic Char"/>
    <w:basedOn w:val="RunInParaChar"/>
    <w:link w:val="RunInParaItalic"/>
    <w:rsid w:val="00F36F90"/>
    <w:rPr>
      <w:i/>
      <w:iCs/>
      <w:snapToGrid w:val="0"/>
      <w:sz w:val="26"/>
    </w:rPr>
  </w:style>
  <w:style w:type="paragraph" w:customStyle="1" w:styleId="Noparagraphstyle">
    <w:name w:val="[No paragraph style]"/>
    <w:rsid w:val="00F36F90"/>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F36F90"/>
  </w:style>
  <w:style w:type="character" w:customStyle="1" w:styleId="BodyTextChar1">
    <w:name w:val="Body Text Char1"/>
    <w:basedOn w:val="DefaultParagraphFont"/>
    <w:rsid w:val="00F36F90"/>
    <w:rPr>
      <w:rFonts w:asciiTheme="minorHAnsi" w:eastAsiaTheme="minorHAnsi" w:hAnsiTheme="minorHAnsi" w:cstheme="minorBidi"/>
      <w:sz w:val="22"/>
      <w:szCs w:val="22"/>
    </w:rPr>
  </w:style>
  <w:style w:type="paragraph" w:customStyle="1" w:styleId="action">
    <w:name w:val="action"/>
    <w:rsid w:val="00F36F90"/>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F36F90"/>
    <w:pPr>
      <w:spacing w:before="60" w:after="60"/>
      <w:ind w:left="43" w:right="43"/>
    </w:pPr>
    <w:rPr>
      <w:rFonts w:ascii="Times Roman" w:hAnsi="Times Roman"/>
      <w:sz w:val="20"/>
      <w:szCs w:val="20"/>
    </w:rPr>
  </w:style>
  <w:style w:type="table" w:customStyle="1" w:styleId="LightShading-Accent52">
    <w:name w:val="Light Shading - Accent 52"/>
    <w:rsid w:val="00F36F90"/>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F36F90"/>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F36F90"/>
    <w:pPr>
      <w:spacing w:before="100" w:beforeAutospacing="1" w:after="100" w:afterAutospacing="1"/>
    </w:pPr>
  </w:style>
  <w:style w:type="paragraph" w:customStyle="1" w:styleId="query">
    <w:name w:val="query"/>
    <w:basedOn w:val="CodeSnippet"/>
    <w:rsid w:val="00365243"/>
    <w:pPr>
      <w:ind w:left="720" w:hanging="72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3426">
      <w:bodyDiv w:val="1"/>
      <w:marLeft w:val="0"/>
      <w:marRight w:val="0"/>
      <w:marTop w:val="0"/>
      <w:marBottom w:val="0"/>
      <w:divBdr>
        <w:top w:val="none" w:sz="0" w:space="0" w:color="auto"/>
        <w:left w:val="none" w:sz="0" w:space="0" w:color="auto"/>
        <w:bottom w:val="none" w:sz="0" w:space="0" w:color="auto"/>
        <w:right w:val="none" w:sz="0" w:space="0" w:color="auto"/>
      </w:divBdr>
    </w:div>
    <w:div w:id="124276751">
      <w:bodyDiv w:val="1"/>
      <w:marLeft w:val="0"/>
      <w:marRight w:val="0"/>
      <w:marTop w:val="0"/>
      <w:marBottom w:val="0"/>
      <w:divBdr>
        <w:top w:val="none" w:sz="0" w:space="0" w:color="auto"/>
        <w:left w:val="none" w:sz="0" w:space="0" w:color="auto"/>
        <w:bottom w:val="none" w:sz="0" w:space="0" w:color="auto"/>
        <w:right w:val="none" w:sz="0" w:space="0" w:color="auto"/>
      </w:divBdr>
    </w:div>
    <w:div w:id="249698671">
      <w:bodyDiv w:val="1"/>
      <w:marLeft w:val="0"/>
      <w:marRight w:val="0"/>
      <w:marTop w:val="0"/>
      <w:marBottom w:val="0"/>
      <w:divBdr>
        <w:top w:val="none" w:sz="0" w:space="0" w:color="auto"/>
        <w:left w:val="none" w:sz="0" w:space="0" w:color="auto"/>
        <w:bottom w:val="none" w:sz="0" w:space="0" w:color="auto"/>
        <w:right w:val="none" w:sz="0" w:space="0" w:color="auto"/>
      </w:divBdr>
    </w:div>
    <w:div w:id="608509739">
      <w:bodyDiv w:val="1"/>
      <w:marLeft w:val="0"/>
      <w:marRight w:val="0"/>
      <w:marTop w:val="0"/>
      <w:marBottom w:val="0"/>
      <w:divBdr>
        <w:top w:val="none" w:sz="0" w:space="0" w:color="auto"/>
        <w:left w:val="none" w:sz="0" w:space="0" w:color="auto"/>
        <w:bottom w:val="none" w:sz="0" w:space="0" w:color="auto"/>
        <w:right w:val="none" w:sz="0" w:space="0" w:color="auto"/>
      </w:divBdr>
    </w:div>
    <w:div w:id="762071875">
      <w:bodyDiv w:val="1"/>
      <w:marLeft w:val="0"/>
      <w:marRight w:val="0"/>
      <w:marTop w:val="0"/>
      <w:marBottom w:val="0"/>
      <w:divBdr>
        <w:top w:val="none" w:sz="0" w:space="0" w:color="auto"/>
        <w:left w:val="none" w:sz="0" w:space="0" w:color="auto"/>
        <w:bottom w:val="none" w:sz="0" w:space="0" w:color="auto"/>
        <w:right w:val="none" w:sz="0" w:space="0" w:color="auto"/>
      </w:divBdr>
    </w:div>
    <w:div w:id="810368824">
      <w:bodyDiv w:val="1"/>
      <w:marLeft w:val="0"/>
      <w:marRight w:val="0"/>
      <w:marTop w:val="0"/>
      <w:marBottom w:val="0"/>
      <w:divBdr>
        <w:top w:val="none" w:sz="0" w:space="0" w:color="auto"/>
        <w:left w:val="none" w:sz="0" w:space="0" w:color="auto"/>
        <w:bottom w:val="none" w:sz="0" w:space="0" w:color="auto"/>
        <w:right w:val="none" w:sz="0" w:space="0" w:color="auto"/>
      </w:divBdr>
    </w:div>
    <w:div w:id="1411121775">
      <w:bodyDiv w:val="1"/>
      <w:marLeft w:val="0"/>
      <w:marRight w:val="0"/>
      <w:marTop w:val="0"/>
      <w:marBottom w:val="0"/>
      <w:divBdr>
        <w:top w:val="none" w:sz="0" w:space="0" w:color="auto"/>
        <w:left w:val="none" w:sz="0" w:space="0" w:color="auto"/>
        <w:bottom w:val="none" w:sz="0" w:space="0" w:color="auto"/>
        <w:right w:val="none" w:sz="0" w:space="0" w:color="auto"/>
      </w:divBdr>
    </w:div>
    <w:div w:id="1449816097">
      <w:bodyDiv w:val="1"/>
      <w:marLeft w:val="0"/>
      <w:marRight w:val="0"/>
      <w:marTop w:val="0"/>
      <w:marBottom w:val="0"/>
      <w:divBdr>
        <w:top w:val="none" w:sz="0" w:space="0" w:color="auto"/>
        <w:left w:val="none" w:sz="0" w:space="0" w:color="auto"/>
        <w:bottom w:val="none" w:sz="0" w:space="0" w:color="auto"/>
        <w:right w:val="none" w:sz="0" w:space="0" w:color="auto"/>
      </w:divBdr>
    </w:div>
    <w:div w:id="1685356524">
      <w:bodyDiv w:val="1"/>
      <w:marLeft w:val="0"/>
      <w:marRight w:val="0"/>
      <w:marTop w:val="0"/>
      <w:marBottom w:val="0"/>
      <w:divBdr>
        <w:top w:val="none" w:sz="0" w:space="0" w:color="auto"/>
        <w:left w:val="none" w:sz="0" w:space="0" w:color="auto"/>
        <w:bottom w:val="none" w:sz="0" w:space="0" w:color="auto"/>
        <w:right w:val="none" w:sz="0" w:space="0" w:color="auto"/>
      </w:divBdr>
    </w:div>
    <w:div w:id="1872717135">
      <w:bodyDiv w:val="1"/>
      <w:marLeft w:val="0"/>
      <w:marRight w:val="0"/>
      <w:marTop w:val="0"/>
      <w:marBottom w:val="0"/>
      <w:divBdr>
        <w:top w:val="none" w:sz="0" w:space="0" w:color="auto"/>
        <w:left w:val="none" w:sz="0" w:space="0" w:color="auto"/>
        <w:bottom w:val="none" w:sz="0" w:space="0" w:color="auto"/>
        <w:right w:val="none" w:sz="0" w:space="0" w:color="auto"/>
      </w:divBdr>
    </w:div>
    <w:div w:id="1882549995">
      <w:bodyDiv w:val="1"/>
      <w:marLeft w:val="0"/>
      <w:marRight w:val="0"/>
      <w:marTop w:val="0"/>
      <w:marBottom w:val="0"/>
      <w:divBdr>
        <w:top w:val="none" w:sz="0" w:space="0" w:color="auto"/>
        <w:left w:val="none" w:sz="0" w:space="0" w:color="auto"/>
        <w:bottom w:val="none" w:sz="0" w:space="0" w:color="auto"/>
        <w:right w:val="none" w:sz="0" w:space="0" w:color="auto"/>
      </w:divBdr>
    </w:div>
    <w:div w:id="19887043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jarvis:Users:bob:Document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00D5D-C0EA-194F-8C7E-212991E91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466</TotalTime>
  <Pages>30</Pages>
  <Words>9431</Words>
  <Characters>53760</Characters>
  <Application>Microsoft Macintosh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63065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 Rudis</dc:creator>
  <cp:lastModifiedBy>Bob Rudis</cp:lastModifiedBy>
  <cp:revision>46</cp:revision>
  <cp:lastPrinted>2013-10-13T19:54:00Z</cp:lastPrinted>
  <dcterms:created xsi:type="dcterms:W3CDTF">2013-10-25T16:27:00Z</dcterms:created>
  <dcterms:modified xsi:type="dcterms:W3CDTF">2013-11-01T05:48:00Z</dcterms:modified>
</cp:coreProperties>
</file>