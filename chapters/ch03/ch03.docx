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33637527" w:rsidR="00F61D15" w:rsidRDefault="00D0459F" w:rsidP="00751234">
      <w:pPr>
        <w:pStyle w:val="ChapterTitle"/>
      </w:pPr>
      <w:r>
        <w:t xml:space="preserve">Chapter </w:t>
      </w:r>
      <w:r w:rsidR="00213E6B">
        <w:t>3</w:t>
      </w:r>
      <w:r>
        <w:t>: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09921AF5" w:rsidR="00E92259" w:rsidRDefault="00E92259" w:rsidP="00D0459F">
      <w:pPr>
        <w:pStyle w:val="Para"/>
      </w:pPr>
      <w:r>
        <w:t>This chapter ta</w:t>
      </w:r>
      <w:bookmarkStart w:id="0" w:name="_GoBack"/>
      <w:bookmarkEnd w:id="0"/>
      <w:r>
        <w:t>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583427">
        <w:t>Python</w:t>
      </w:r>
      <w:r w:rsidR="00364C66">
        <w:t xml:space="preserve"> and </w:t>
      </w:r>
      <w:r w:rsidR="003B7392">
        <w:t>R</w:t>
      </w:r>
      <w:r w:rsidR="00364C66">
        <w:t xml:space="preserve"> to </w:t>
      </w:r>
      <w:r w:rsidR="00243168">
        <w:t xml:space="preserve">provide a somewhat-agnostic view </w:t>
      </w:r>
      <w:r w:rsidR="00364C66">
        <w:t>of the similarities</w:t>
      </w:r>
      <w:r w:rsidR="008C7359">
        <w:t>, strengths</w:t>
      </w:r>
      <w:r w:rsidR="00364C66">
        <w:t xml:space="preserve"> and differences between both languages in a real life </w:t>
      </w:r>
      <w:r w:rsidR="00243168">
        <w:t xml:space="preserve">data analysis context. </w:t>
      </w:r>
      <w:r w:rsidR="00364C66">
        <w:t>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583427">
        <w:t>IPython</w:t>
      </w:r>
      <w:proofErr w:type="spellEnd"/>
      <w:r w:rsidR="00A565F7" w:rsidRPr="0066621A">
        <w:rPr>
          <w:i/>
        </w:rPr>
        <w:t xml:space="preserve"> </w:t>
      </w:r>
      <w:r w:rsidR="00A565F7" w:rsidRPr="00583427">
        <w:t>Notebooks</w:t>
      </w:r>
      <w:r w:rsidR="00A565F7">
        <w:t xml:space="preserve"> or </w:t>
      </w:r>
      <w:proofErr w:type="spellStart"/>
      <w:r w:rsidR="0066621A" w:rsidRPr="00583427">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1B7A4C8B" w:rsidR="007C7BB9" w:rsidRDefault="003B75BB" w:rsidP="00B14F6C">
      <w:pPr>
        <w:pStyle w:val="H1"/>
      </w:pPr>
      <w:r>
        <w:t>Solving A Problem</w:t>
      </w:r>
    </w:p>
    <w:p w14:paraId="24D92504" w14:textId="5779DCC7" w:rsidR="005D32EC" w:rsidRDefault="003C5405" w:rsidP="003C5405">
      <w:pPr>
        <w:pStyle w:val="Para"/>
        <w:rPr>
          <w:noProof/>
        </w:rPr>
      </w:pPr>
      <w:r>
        <w:t xml:space="preserve">Chapter 1 emphasized the criticality of developing a solid research question before going off and “playing with data”. For our Hello World example, we are working on a problem given to us by the </w:t>
      </w:r>
      <w:r>
        <w:lastRenderedPageBreak/>
        <w:t xml:space="preserve">manager of our Security Operations Center (SOC). It seems the SOC analysts are </w:t>
      </w:r>
      <w:r w:rsidR="005D32EC">
        <w:t>becoming inundated with “trivial” alerts</w:t>
      </w:r>
      <w:r w:rsidR="005D32EC">
        <w:rPr>
          <w:noProof/>
        </w:rPr>
        <w:t xml:space="preserve"> ever since a new data set of indicators was introduced into the Security Information and Event Management (SIEM) system. They have asked for our help in reducing</w:t>
      </w:r>
      <w:r w:rsidR="003B75BB">
        <w:rPr>
          <w:noProof/>
        </w:rPr>
        <w:t xml:space="preserve"> the number of “trivial” alerts without sacrificing visibility.</w:t>
      </w:r>
    </w:p>
    <w:p w14:paraId="79DE2062" w14:textId="24C9B7C2" w:rsidR="005D32EC" w:rsidRDefault="005D32EC" w:rsidP="003C5405">
      <w:pPr>
        <w:pStyle w:val="Para"/>
        <w:rPr>
          <w:noProof/>
        </w:rPr>
      </w:pPr>
      <w:r>
        <w:rPr>
          <w:noProof/>
        </w:rPr>
        <w:t xml:space="preserve">This is a good problem to tackle through data analysis, and we should be able to form a </w:t>
      </w:r>
      <w:r w:rsidR="00AF1193">
        <w:rPr>
          <w:noProof/>
        </w:rPr>
        <w:t>solid</w:t>
      </w:r>
      <w:r>
        <w:rPr>
          <w:noProof/>
        </w:rPr>
        <w:t>, practical question to ask after we perform some exploratory data analysis and hopefully arrive at an answer that helps out the SOC.</w:t>
      </w:r>
    </w:p>
    <w:p w14:paraId="177D191E" w14:textId="269BC551" w:rsidR="00364C66" w:rsidRDefault="00A6189E" w:rsidP="00B92F5B">
      <w:pPr>
        <w:pStyle w:val="H1"/>
      </w:pPr>
      <w:r>
        <w:t xml:space="preserve">Getting </w:t>
      </w:r>
      <w:r w:rsidR="00364C66">
        <w:t>Data</w:t>
      </w:r>
    </w:p>
    <w:p w14:paraId="47EA31D6" w14:textId="4A5EED30"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2FEDBBD8" w14:textId="1D3C1399" w:rsidR="00202087" w:rsidRDefault="00202087" w:rsidP="002C7BE5">
      <w:pPr>
        <w:pStyle w:val="Para"/>
      </w:pPr>
      <w:r>
        <w:t xml:space="preserve">For this </w:t>
      </w:r>
      <w:r w:rsidR="005D32EC">
        <w:t>example</w:t>
      </w:r>
      <w:r>
        <w:t xml:space="preserve">, we’ll </w:t>
      </w:r>
      <w:r w:rsidR="005D32EC">
        <w:t>state that the SOC chose to integrate</w:t>
      </w:r>
      <w:r>
        <w:t xml:space="preserve"> </w:t>
      </w:r>
      <w:proofErr w:type="spellStart"/>
      <w:r>
        <w:t>AlienVault’s</w:t>
      </w:r>
      <w:proofErr w:type="spellEnd"/>
      <w:r>
        <w:t xml:space="preserve"> IP Reputation Database </w:t>
      </w:r>
      <w:r w:rsidR="00CF67C0">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5D32EC">
        <w:t xml:space="preserve"> into the SIEM</w:t>
      </w:r>
      <w:r w:rsidR="00C716E6">
        <w:t xml:space="preserve">. </w:t>
      </w:r>
      <w:r w:rsidR="001C5239">
        <w:t xml:space="preserve">AlienVault </w:t>
      </w:r>
      <w:r w:rsidR="005D32EC">
        <w:t xml:space="preserve">itself </w:t>
      </w:r>
      <w:r w:rsidR="001C5239">
        <w:t>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w:t>
      </w:r>
      <w:r w:rsidR="00D80DE2">
        <w:t xml:space="preserve">free of charge </w:t>
      </w:r>
      <w:r w:rsidR="00CF67C0">
        <w:t xml:space="preserve">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2068DAF5" w14:textId="77777777" w:rsidR="000B7332" w:rsidRDefault="000B7332" w:rsidP="000B7332">
      <w:pPr>
        <w:pStyle w:val="FeatureType"/>
      </w:pPr>
      <w:proofErr w:type="gramStart"/>
      <w:r>
        <w:t>type</w:t>
      </w:r>
      <w:proofErr w:type="gramEnd"/>
      <w:r>
        <w:t>="tip"</w:t>
      </w:r>
    </w:p>
    <w:p w14:paraId="71A4BB0C" w14:textId="6D20D288"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5D32EC">
        <w:t xml:space="preserve">If you plan on performing a long term analysis of this data set—often referred to as a longitudinal study—it would be a good idea to script some code to perform </w:t>
      </w:r>
      <w:r w:rsidR="00C716E6">
        <w:t>this check to see if it’s time to download a new one</w:t>
      </w:r>
      <w:r w:rsidR="005D32EC">
        <w:t>, even in scheduled jobs</w:t>
      </w:r>
      <w:r w:rsidR="00C716E6">
        <w:t>.</w:t>
      </w:r>
    </w:p>
    <w:p w14:paraId="0D48236E" w14:textId="20D79906" w:rsidR="000B5329" w:rsidRDefault="000B5329" w:rsidP="002C7BE5">
      <w:pPr>
        <w:pStyle w:val="Para"/>
      </w:pPr>
      <w:r>
        <w:lastRenderedPageBreak/>
        <w:t xml:space="preserve">When performing </w:t>
      </w:r>
      <w:r w:rsidR="005D32EC">
        <w:t>an</w:t>
      </w:r>
      <w:r w:rsidR="007C7BB9">
        <w:t xml:space="preserve"> exploratory analysis </w:t>
      </w:r>
      <w:r>
        <w:t xml:space="preserve">or getting a first look at a data set, </w:t>
      </w:r>
      <w:r w:rsidR="007C7BB9">
        <w:t>it’s acceptable to just d</w:t>
      </w:r>
      <w:r>
        <w:t>o a quick download via browser</w:t>
      </w:r>
      <w:r w:rsidR="00AF1193">
        <w:t xml:space="preserve"> (or </w:t>
      </w:r>
      <w:r w:rsidR="00AF1193" w:rsidRPr="00583427">
        <w:rPr>
          <w:rStyle w:val="InlineCode"/>
        </w:rPr>
        <w:t>wget</w:t>
      </w:r>
      <w:r w:rsidR="00AF1193">
        <w:t>/</w:t>
      </w:r>
      <w:r w:rsidR="00AF1193" w:rsidRPr="00583427">
        <w:rPr>
          <w:rStyle w:val="InlineCode"/>
        </w:rPr>
        <w:t>curl</w:t>
      </w:r>
      <w:r w:rsidR="00AF1193">
        <w:t xml:space="preserve"> if you are handy on the command-line)</w:t>
      </w:r>
      <w:r>
        <w:t xml:space="preserve">.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388745C7"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583427">
        <w:t>R</w:t>
      </w:r>
      <w:r>
        <w:t xml:space="preserve"> and </w:t>
      </w:r>
      <w:r w:rsidR="0066621A" w:rsidRPr="00583427">
        <w:t>Python</w:t>
      </w:r>
      <w:r>
        <w:t>.</w:t>
      </w:r>
      <w:r w:rsidR="001B6CD5">
        <w:t xml:space="preserve"> If you are following along with </w:t>
      </w:r>
      <w:proofErr w:type="spellStart"/>
      <w:r w:rsidR="001B6CD5" w:rsidRPr="00583427">
        <w:t>RStudio</w:t>
      </w:r>
      <w:proofErr w:type="spellEnd"/>
      <w:r w:rsidR="001B6CD5">
        <w:t xml:space="preserve"> or </w:t>
      </w:r>
      <w:proofErr w:type="spellStart"/>
      <w:r w:rsidR="003D42C5" w:rsidRPr="00583427">
        <w:t>IPython</w:t>
      </w:r>
      <w:proofErr w:type="spellEnd"/>
      <w:r w:rsidR="001B6CD5">
        <w:t xml:space="preserve">, </w:t>
      </w:r>
      <w:r w:rsidR="00621246">
        <w:t>all code examples</w:t>
      </w:r>
      <w:r w:rsidR="001B6CD5">
        <w:t xml:space="preserve"> assume a working directory of the top level of the project structure (e.g. executing </w:t>
      </w:r>
      <w:r w:rsidR="009F33DD">
        <w:t xml:space="preserve">in the </w:t>
      </w:r>
      <w:r w:rsidR="001B6CD5">
        <w:t>“</w:t>
      </w:r>
      <w:r w:rsidR="009F33DD">
        <w:rPr>
          <w:rStyle w:val="InlineCode"/>
        </w:rPr>
        <w:t>ch</w:t>
      </w:r>
      <w:r w:rsidR="005D32EC">
        <w:rPr>
          <w:rStyle w:val="InlineCode"/>
        </w:rPr>
        <w:t>0</w:t>
      </w:r>
      <w:r w:rsidR="009F33DD">
        <w:rPr>
          <w:rStyle w:val="InlineCode"/>
        </w:rPr>
        <w:t>3</w:t>
      </w:r>
      <w:r w:rsidR="006A1882">
        <w:t>” directory</w:t>
      </w:r>
      <w:r w:rsidR="00621246">
        <w:t xml:space="preserve"> from the </w:t>
      </w:r>
      <w:r w:rsidR="00621246" w:rsidRPr="00621246">
        <w:rPr>
          <w:rStyle w:val="InlineCode"/>
        </w:rPr>
        <w:t>prep</w:t>
      </w:r>
      <w:r w:rsidR="00621246">
        <w:t xml:space="preserve"> example</w:t>
      </w:r>
      <w:r w:rsidR="0005353E">
        <w:t xml:space="preserve"> in </w:t>
      </w:r>
      <w:r w:rsidR="0005353E" w:rsidRPr="00583427">
        <w:rPr>
          <w:highlight w:val="yellow"/>
        </w:rPr>
        <w:t>Chapter 2</w:t>
      </w:r>
      <w:r w:rsidR="006A1882">
        <w:t xml:space="preserve">). Code blocks </w:t>
      </w:r>
      <w:r w:rsidR="009D372B">
        <w:t>are</w:t>
      </w:r>
      <w:r w:rsidR="00AF1193">
        <w:t xml:space="preserve">, for the most part, </w:t>
      </w:r>
      <w:r w:rsidR="009D372B">
        <w:t>self-contained</w:t>
      </w:r>
      <w:r w:rsidR="006A1882">
        <w:t xml:space="preserve">, but each will expect this first snippet </w:t>
      </w:r>
      <w:r w:rsidR="00621246">
        <w:t xml:space="preserve">and the </w:t>
      </w:r>
      <w:r w:rsidR="00AF1193">
        <w:t>snippet in the next section on</w:t>
      </w:r>
      <w:r w:rsidR="00621246">
        <w:t xml:space="preserve"> ‘</w:t>
      </w:r>
      <w:r w:rsidR="00621246" w:rsidRPr="00583427">
        <w:rPr>
          <w:i/>
        </w:rPr>
        <w:t>Reading In Data</w:t>
      </w:r>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583427">
        <w:t>RStudio</w:t>
      </w:r>
      <w:proofErr w:type="spellEnd"/>
      <w:r w:rsidR="00621246">
        <w:t xml:space="preserve"> or </w:t>
      </w:r>
      <w:proofErr w:type="spellStart"/>
      <w:r w:rsidR="00621246" w:rsidRPr="00583427">
        <w:t>IPython</w:t>
      </w:r>
      <w:proofErr w:type="spellEnd"/>
      <w:r w:rsidR="00621246">
        <w:t xml:space="preserve"> session</w:t>
      </w:r>
      <w:r w:rsidR="006A1882">
        <w:t>.</w:t>
      </w:r>
    </w:p>
    <w:p w14:paraId="5414E6B0" w14:textId="646E307B" w:rsidR="00F10D6B" w:rsidRDefault="0066621A" w:rsidP="00F10D6B">
      <w:pPr>
        <w:pStyle w:val="CodeTitle"/>
      </w:pPr>
      <w:r w:rsidRPr="0066621A">
        <w:t>R</w:t>
      </w:r>
      <w:r w:rsidR="00F10D6B">
        <w:t xml:space="preserve"> code to download the AlienVault data</w:t>
      </w:r>
    </w:p>
    <w:p w14:paraId="4DCE753C" w14:textId="77777777" w:rsidR="009D372B" w:rsidRPr="009D372B" w:rsidRDefault="009D372B" w:rsidP="009D372B">
      <w:pPr>
        <w:pStyle w:val="CodeSnippet"/>
      </w:pPr>
      <w:r w:rsidRPr="009D372B">
        <w:t># URL for the AlienVault IP Reputation Database (OSSIM format)</w:t>
      </w:r>
    </w:p>
    <w:p w14:paraId="047454D2" w14:textId="77777777" w:rsidR="009D372B" w:rsidRPr="009D372B" w:rsidRDefault="009D372B" w:rsidP="009D372B">
      <w:pPr>
        <w:pStyle w:val="CodeSnippet"/>
      </w:pPr>
      <w:r w:rsidRPr="009D372B">
        <w:t># storing the URL in a variable makes it easier to modify later</w:t>
      </w:r>
    </w:p>
    <w:p w14:paraId="7DE6A8F1" w14:textId="65827B09" w:rsidR="009D372B" w:rsidRDefault="009D372B" w:rsidP="009D372B">
      <w:pPr>
        <w:pStyle w:val="CodeSnippet"/>
      </w:pPr>
      <w:r w:rsidRPr="009D372B">
        <w:t># if it changes</w:t>
      </w:r>
      <w:r w:rsidR="00AF1193">
        <w:t>. NOTE: we are using a specific version of the data</w:t>
      </w:r>
    </w:p>
    <w:p w14:paraId="40C520A7" w14:textId="5B153AED" w:rsidR="00AF1193" w:rsidRDefault="00AF1193" w:rsidP="009D372B">
      <w:pPr>
        <w:pStyle w:val="CodeSnippet"/>
      </w:pPr>
      <w:r>
        <w:t xml:space="preserve"># in these examples, so we are pulling it from an alternate </w:t>
      </w:r>
    </w:p>
    <w:p w14:paraId="59B6F657" w14:textId="58826F56" w:rsidR="00AF1193" w:rsidRPr="009D372B" w:rsidRDefault="00AF1193" w:rsidP="009D372B">
      <w:pPr>
        <w:pStyle w:val="CodeSnippet"/>
      </w:pPr>
      <w:r>
        <w:t># book-specific location.</w:t>
      </w:r>
    </w:p>
    <w:p w14:paraId="62BF512F" w14:textId="77777777" w:rsidR="00AF1193" w:rsidRPr="00583427" w:rsidRDefault="009D372B" w:rsidP="009D372B">
      <w:pPr>
        <w:pStyle w:val="CodeSnippet"/>
        <w:rPr>
          <w:b/>
        </w:rPr>
      </w:pPr>
      <w:r w:rsidRPr="00583427">
        <w:rPr>
          <w:b/>
        </w:rPr>
        <w:t xml:space="preserve">avURL &lt;- </w:t>
      </w:r>
    </w:p>
    <w:p w14:paraId="43EC9DCA" w14:textId="388CAE39" w:rsidR="009D372B" w:rsidRPr="00583427" w:rsidRDefault="00AF1193" w:rsidP="009D372B">
      <w:pPr>
        <w:pStyle w:val="CodeSnippet"/>
        <w:rPr>
          <w:b/>
        </w:rPr>
      </w:pPr>
      <w:r w:rsidRPr="00583427">
        <w:rPr>
          <w:b/>
        </w:rPr>
        <w:t xml:space="preserve">  </w:t>
      </w:r>
      <w:r w:rsidR="009D372B" w:rsidRPr="00583427">
        <w:rPr>
          <w:b/>
        </w:rPr>
        <w:t>"</w:t>
      </w:r>
      <w:r w:rsidRPr="00583427">
        <w:rPr>
          <w:b/>
        </w:rPr>
        <w:t>http://www.dropbox.com/s/auj4tjrau83ed83/reputation.data</w:t>
      </w:r>
      <w:r w:rsidR="009D372B" w:rsidRPr="00583427">
        <w:rPr>
          <w:b/>
        </w:rPr>
        <w:t>"</w:t>
      </w:r>
    </w:p>
    <w:p w14:paraId="676E27D8" w14:textId="77777777" w:rsidR="009D372B" w:rsidRPr="009D372B" w:rsidRDefault="009D372B" w:rsidP="009D372B">
      <w:pPr>
        <w:pStyle w:val="CodeSnippet"/>
      </w:pPr>
    </w:p>
    <w:p w14:paraId="07FB8507" w14:textId="77777777" w:rsidR="009D372B" w:rsidRPr="009D372B" w:rsidRDefault="009D372B" w:rsidP="009D372B">
      <w:pPr>
        <w:pStyle w:val="CodeSnippet"/>
      </w:pPr>
      <w:r w:rsidRPr="009D372B">
        <w:t># use relative path for the downloaded data</w:t>
      </w:r>
    </w:p>
    <w:p w14:paraId="572B252C" w14:textId="77777777" w:rsidR="009D372B" w:rsidRPr="00583427" w:rsidRDefault="009D372B" w:rsidP="009D372B">
      <w:pPr>
        <w:pStyle w:val="CodeSnippet"/>
        <w:rPr>
          <w:b/>
        </w:rPr>
      </w:pPr>
      <w:r w:rsidRPr="00583427">
        <w:rPr>
          <w:b/>
        </w:rPr>
        <w:t>avRep &lt;- "data/reputation.data"</w:t>
      </w:r>
    </w:p>
    <w:p w14:paraId="2D3DFBB3" w14:textId="77777777" w:rsidR="009D372B" w:rsidRPr="009D372B" w:rsidRDefault="009D372B" w:rsidP="009D372B">
      <w:pPr>
        <w:pStyle w:val="CodeSnippet"/>
      </w:pPr>
    </w:p>
    <w:p w14:paraId="3DEDDF63" w14:textId="77777777" w:rsidR="009D372B" w:rsidRPr="009D372B" w:rsidRDefault="009D372B" w:rsidP="009D372B">
      <w:pPr>
        <w:pStyle w:val="CodeSnippet"/>
      </w:pPr>
      <w:r w:rsidRPr="009D372B">
        <w:t># using an if{}-wrapped test with download.file() vs read.xxx()</w:t>
      </w:r>
    </w:p>
    <w:p w14:paraId="699FBF3D" w14:textId="77777777" w:rsidR="009D372B" w:rsidRPr="009D372B" w:rsidRDefault="009D372B" w:rsidP="009D372B">
      <w:pPr>
        <w:pStyle w:val="CodeSnippet"/>
      </w:pPr>
      <w:r w:rsidRPr="009D372B">
        <w:t xml:space="preserve"># directly avoids having to re-download a 16MB file every time </w:t>
      </w:r>
    </w:p>
    <w:p w14:paraId="1A94B078" w14:textId="08048CC3" w:rsidR="009D372B" w:rsidRPr="009D372B" w:rsidRDefault="009D372B" w:rsidP="009D372B">
      <w:pPr>
        <w:pStyle w:val="CodeSnippet"/>
      </w:pPr>
      <w:r w:rsidRPr="009D372B">
        <w:t># we run the script</w:t>
      </w:r>
    </w:p>
    <w:p w14:paraId="5542AB48" w14:textId="77777777" w:rsidR="009D372B" w:rsidRPr="00583427" w:rsidRDefault="009D372B" w:rsidP="009D372B">
      <w:pPr>
        <w:pStyle w:val="CodeSnippet"/>
        <w:rPr>
          <w:b/>
        </w:rPr>
      </w:pPr>
      <w:r w:rsidRPr="00583427">
        <w:rPr>
          <w:b/>
        </w:rPr>
        <w:t>if (file.access(avRep)) {</w:t>
      </w:r>
    </w:p>
    <w:p w14:paraId="79B1D221" w14:textId="5FCD4704" w:rsidR="009D372B" w:rsidRPr="00583427" w:rsidRDefault="009D372B" w:rsidP="009D372B">
      <w:pPr>
        <w:pStyle w:val="CodeSnippet"/>
        <w:rPr>
          <w:b/>
        </w:rPr>
      </w:pPr>
      <w:r w:rsidRPr="00583427">
        <w:rPr>
          <w:b/>
        </w:rPr>
        <w:t xml:space="preserve">  download.file(avURL,</w:t>
      </w:r>
      <w:r w:rsidR="000660DD" w:rsidRPr="00583427">
        <w:rPr>
          <w:b/>
        </w:rPr>
        <w:t xml:space="preserve"> </w:t>
      </w:r>
      <w:r w:rsidRPr="00583427">
        <w:rPr>
          <w:b/>
        </w:rPr>
        <w:t xml:space="preserve">avRep) </w:t>
      </w:r>
    </w:p>
    <w:p w14:paraId="1A2D7801" w14:textId="77777777" w:rsidR="009D372B" w:rsidRPr="00FB1112" w:rsidRDefault="009D372B" w:rsidP="009D372B">
      <w:pPr>
        <w:pStyle w:val="CodeSnippet"/>
        <w:rPr>
          <w:b/>
          <w:i/>
        </w:rPr>
      </w:pPr>
      <w:r w:rsidRPr="00583427">
        <w:rPr>
          <w:b/>
        </w:rPr>
        <w:t>}</w:t>
      </w:r>
    </w:p>
    <w:p w14:paraId="52E92DBA" w14:textId="5D618B8A" w:rsidR="00F279C8" w:rsidRDefault="0066621A" w:rsidP="009D372B">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877662F" w14:textId="44D8E105" w:rsidR="00F279C8" w:rsidRDefault="00F279C8" w:rsidP="00FB1112">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4C1C18" w14:textId="77777777" w:rsidR="00AF1193" w:rsidRDefault="00F279C8" w:rsidP="00AF1193">
      <w:pPr>
        <w:pStyle w:val="CodeSnippet"/>
      </w:pPr>
      <w:r>
        <w:t># if it changes</w:t>
      </w:r>
      <w:r w:rsidR="00AF1193">
        <w:t>. NOTE: we are using a specific version of the data</w:t>
      </w:r>
    </w:p>
    <w:p w14:paraId="4DDEB08A" w14:textId="77777777" w:rsidR="00AF1193" w:rsidRDefault="00AF1193" w:rsidP="00AF1193">
      <w:pPr>
        <w:pStyle w:val="CodeSnippet"/>
      </w:pPr>
      <w:r>
        <w:t xml:space="preserve"># in these examples, so we are pulling it from an alternate </w:t>
      </w:r>
    </w:p>
    <w:p w14:paraId="5C618C5F" w14:textId="4F3D60B2" w:rsidR="00D80DE2" w:rsidRDefault="00AF1193" w:rsidP="003B745E">
      <w:pPr>
        <w:pStyle w:val="CodeSnippet"/>
      </w:pPr>
      <w:r>
        <w:t># book-specific location.</w:t>
      </w:r>
    </w:p>
    <w:p w14:paraId="2E2EAB93" w14:textId="77777777" w:rsidR="00F279C8" w:rsidRDefault="00F279C8" w:rsidP="003B745E">
      <w:pPr>
        <w:pStyle w:val="CodeSnippet"/>
      </w:pPr>
    </w:p>
    <w:p w14:paraId="4F78EC9C" w14:textId="77777777" w:rsidR="00F279C8" w:rsidRPr="00583427" w:rsidRDefault="00F279C8" w:rsidP="003B745E">
      <w:pPr>
        <w:pStyle w:val="CodeSnippet"/>
        <w:rPr>
          <w:b/>
        </w:rPr>
      </w:pPr>
      <w:r w:rsidRPr="00583427">
        <w:rPr>
          <w:b/>
        </w:rPr>
        <w:t>import urllib</w:t>
      </w:r>
    </w:p>
    <w:p w14:paraId="6D19FE14" w14:textId="77777777" w:rsidR="00F279C8" w:rsidRPr="00583427" w:rsidRDefault="00F279C8" w:rsidP="003B745E">
      <w:pPr>
        <w:pStyle w:val="CodeSnippet"/>
        <w:rPr>
          <w:b/>
        </w:rPr>
      </w:pPr>
      <w:r w:rsidRPr="00583427">
        <w:rPr>
          <w:b/>
        </w:rPr>
        <w:t>import os.path</w:t>
      </w:r>
    </w:p>
    <w:p w14:paraId="19352434" w14:textId="77777777" w:rsidR="00F279C8" w:rsidRDefault="00F279C8" w:rsidP="003B745E">
      <w:pPr>
        <w:pStyle w:val="CodeSnippet"/>
      </w:pPr>
    </w:p>
    <w:p w14:paraId="26BA97C3" w14:textId="00B36B61" w:rsidR="00F279C8" w:rsidRPr="00583427" w:rsidRDefault="00F279C8" w:rsidP="003B745E">
      <w:pPr>
        <w:pStyle w:val="CodeSnippet"/>
        <w:rPr>
          <w:b/>
        </w:rPr>
      </w:pPr>
      <w:r w:rsidRPr="00583427">
        <w:rPr>
          <w:b/>
        </w:rPr>
        <w:t>avURL = "</w:t>
      </w:r>
      <w:r w:rsidR="00AF1193" w:rsidRPr="00583427">
        <w:rPr>
          <w:b/>
        </w:rPr>
        <w:t>http://www.dropbox.com/s/auj4tjrau83ed83/reputation.data</w:t>
      </w:r>
      <w:r w:rsidRPr="00583427">
        <w:rPr>
          <w:b/>
        </w:rPr>
        <w:t>"</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Pr="00583427" w:rsidRDefault="00F279C8" w:rsidP="003B745E">
      <w:pPr>
        <w:pStyle w:val="CodeSnippet"/>
        <w:rPr>
          <w:b/>
        </w:rPr>
      </w:pPr>
      <w:r w:rsidRPr="00583427">
        <w:rPr>
          <w:b/>
        </w:rP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73D79365" w14:textId="7E2B0C20" w:rsidR="00F279C8" w:rsidRDefault="00F279C8" w:rsidP="003B745E">
      <w:pPr>
        <w:pStyle w:val="CodeSnippet"/>
      </w:pPr>
      <w:r>
        <w:t># run the script</w:t>
      </w:r>
    </w:p>
    <w:p w14:paraId="303E76A3" w14:textId="77777777" w:rsidR="00F279C8" w:rsidRPr="00583427" w:rsidRDefault="00F279C8" w:rsidP="003B745E">
      <w:pPr>
        <w:pStyle w:val="CodeSnippet"/>
        <w:rPr>
          <w:b/>
        </w:rPr>
      </w:pPr>
      <w:r w:rsidRPr="00583427">
        <w:rPr>
          <w:b/>
        </w:rPr>
        <w:t>if not os.path.isfile(avRep):</w:t>
      </w:r>
    </w:p>
    <w:p w14:paraId="675A293F" w14:textId="77777777" w:rsidR="00F279C8" w:rsidRPr="00583427" w:rsidRDefault="00F279C8" w:rsidP="003B745E">
      <w:pPr>
        <w:pStyle w:val="CodeSnippet"/>
        <w:rPr>
          <w:b/>
        </w:rPr>
      </w:pPr>
      <w:r w:rsidRPr="00583427">
        <w:rPr>
          <w:b/>
        </w:rPr>
        <w:t xml:space="preserve">    urllib.urlretrieve(avURL, filename=avRep)</w:t>
      </w:r>
    </w:p>
    <w:p w14:paraId="4F1F0D92" w14:textId="1EFC3486" w:rsidR="00DE00F7" w:rsidRDefault="00570CB1" w:rsidP="00570CB1">
      <w:pPr>
        <w:pStyle w:val="Para"/>
      </w:pPr>
      <w:r>
        <w:t xml:space="preserve">The </w:t>
      </w:r>
      <w:r w:rsidR="0066621A" w:rsidRPr="00583427">
        <w:t>R</w:t>
      </w:r>
      <w:r>
        <w:t xml:space="preserve"> and </w:t>
      </w:r>
      <w:r w:rsidR="0066621A" w:rsidRPr="00583427">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31FD49CB" w:rsidR="002C7BE5" w:rsidRDefault="0066621A" w:rsidP="002C7BE5">
      <w:pPr>
        <w:pStyle w:val="Para"/>
      </w:pPr>
      <w:r w:rsidRPr="00583427">
        <w:t>R</w:t>
      </w:r>
      <w:r w:rsidR="005F5551">
        <w:t xml:space="preserve"> and </w:t>
      </w:r>
      <w:r w:rsidRPr="00583427">
        <w:t>Python</w:t>
      </w:r>
      <w:r w:rsidR="005F5551">
        <w:t xml:space="preserve"> (</w:t>
      </w:r>
      <w:r w:rsidR="00DE00F7">
        <w:t>especially with</w:t>
      </w:r>
      <w:r w:rsidR="005F5551">
        <w:t xml:space="preserve"> </w:t>
      </w:r>
      <w:r w:rsidRPr="00583427">
        <w:t>pandas</w:t>
      </w:r>
      <w:r w:rsidR="005F5551">
        <w:t xml:space="preserve">) abstract quite a bit of complexity when it comes to reading and parsing data into structures for processing. </w:t>
      </w:r>
      <w:r w:rsidRPr="00583427">
        <w:t>R</w:t>
      </w:r>
      <w:r w:rsidR="005F5551" w:rsidRPr="00FB1112">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583427">
        <w:t>pandas</w:t>
      </w:r>
      <w:r w:rsidR="00AF1193">
        <w:t>'</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1D0E3C93" w14:textId="77777777" w:rsidR="00941DCA" w:rsidRDefault="00941DCA" w:rsidP="00941DCA">
      <w:pPr>
        <w:pStyle w:val="FeatureType"/>
      </w:pPr>
      <w:proofErr w:type="gramStart"/>
      <w:r>
        <w:t>type</w:t>
      </w:r>
      <w:proofErr w:type="gramEnd"/>
      <w:r>
        <w:t>="general"</w:t>
      </w:r>
    </w:p>
    <w:p w14:paraId="4636963D" w14:textId="77777777" w:rsidR="00941DCA" w:rsidRDefault="00941DCA" w:rsidP="00941DCA">
      <w:pPr>
        <w:pStyle w:val="FeatureTitle"/>
      </w:pPr>
      <w:r>
        <w:t>The Revolution Will Be [</w:t>
      </w:r>
      <w:proofErr w:type="spellStart"/>
      <w:r>
        <w:t>Tab|Comma</w:t>
      </w:r>
      <w:proofErr w:type="spellEnd"/>
      <w:r>
        <w:t>]–Separated!</w:t>
      </w:r>
    </w:p>
    <w:p w14:paraId="372E7CE6" w14:textId="547D280D" w:rsidR="00941DCA" w:rsidRDefault="003D63A5" w:rsidP="00941DCA">
      <w:pPr>
        <w:pStyle w:val="FeaturePara"/>
      </w:pPr>
      <w:r>
        <w:t xml:space="preserve">Base </w:t>
      </w:r>
      <w:r w:rsidR="00AF1193">
        <w:t>R</w:t>
      </w:r>
      <w:r w:rsidR="00941DCA">
        <w:t xml:space="preserve"> and Python’s pandas package</w:t>
      </w:r>
      <w:r>
        <w:t xml:space="preserve"> both</w:t>
      </w:r>
      <w:r w:rsidR="00941DCA">
        <w:t xml:space="preserve"> </w:t>
      </w:r>
      <w:r>
        <w:t>excel at</w:t>
      </w:r>
      <w:r w:rsidR="00941DCA">
        <w:t xml:space="preserve"> reading in delimited files</w:t>
      </w:r>
      <w:r>
        <w:t>. While they are also both agnostic when it comes to what that delimiter is, there is a general acceptance in the data science community that it should either be a comma (CSV) or a tab (TSV) character and the majority of the sample data sets available to practice with come in one of those two flavors. This format is thoroughly defined in RFC 1480 (</w:t>
      </w:r>
      <w:r w:rsidRPr="003D63A5">
        <w:rPr>
          <w:rStyle w:val="InlineURL"/>
        </w:rPr>
        <w:t>http://www.rfc-editor.org/rfc/rfc4180.txt</w:t>
      </w:r>
      <w:r>
        <w:t>) and has the following high-level attributes:</w:t>
      </w:r>
    </w:p>
    <w:p w14:paraId="4FC5655F" w14:textId="096793F9" w:rsidR="003D63A5" w:rsidRDefault="002F4300" w:rsidP="002F4300">
      <w:pPr>
        <w:pStyle w:val="FeatureListBulleted"/>
      </w:pPr>
      <w:r>
        <w:t>One record per line</w:t>
      </w:r>
    </w:p>
    <w:p w14:paraId="65A47D83" w14:textId="341B29DD" w:rsidR="002F4300" w:rsidRDefault="007522EC" w:rsidP="002F4300">
      <w:pPr>
        <w:pStyle w:val="FeatureListBulleted"/>
      </w:pPr>
      <w:r>
        <w:t>An o</w:t>
      </w:r>
      <w:r w:rsidR="002F4300">
        <w:t>ptional header line</w:t>
      </w:r>
    </w:p>
    <w:p w14:paraId="7270046C" w14:textId="1121E48C"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p>
    <w:p w14:paraId="69BFF02E" w14:textId="1D779576" w:rsidR="002F4300" w:rsidRDefault="002F4300" w:rsidP="002F4300">
      <w:pPr>
        <w:pStyle w:val="FeatureListBulleted"/>
      </w:pPr>
      <w:r>
        <w:t>Each line should have the same number of fields</w:t>
      </w:r>
    </w:p>
    <w:p w14:paraId="0FADA4B0" w14:textId="1393BF18" w:rsidR="002F4300" w:rsidRDefault="002F4300" w:rsidP="002F4300">
      <w:pPr>
        <w:pStyle w:val="FeatureListBulleted"/>
      </w:pPr>
      <w:r>
        <w:t>Spaces in fields should be treated as significant</w:t>
      </w:r>
    </w:p>
    <w:p w14:paraId="2616B651" w14:textId="3C91B87C"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xml:space="preserve">, if you intend to do any work in environments like </w:t>
      </w:r>
      <w:proofErr w:type="spellStart"/>
      <w:r w:rsidR="007522EC">
        <w:t>Hadoop</w:t>
      </w:r>
      <w:proofErr w:type="spellEnd"/>
      <w:r w:rsidR="007522EC">
        <w:t>,</w:t>
      </w:r>
      <w:r>
        <w:t xml:space="preserve"> you will </w:t>
      </w:r>
      <w:r w:rsidRPr="007522EC">
        <w:rPr>
          <w:i/>
        </w:rPr>
        <w:t xml:space="preserve">need </w:t>
      </w:r>
      <w:r>
        <w:t xml:space="preserve">to become familiar with CSV and </w:t>
      </w:r>
      <w:r w:rsidR="003016F6">
        <w:t xml:space="preserve">especially </w:t>
      </w:r>
      <w:r>
        <w:t>TSV.</w:t>
      </w:r>
    </w:p>
    <w:p w14:paraId="08E04E55" w14:textId="0A6E9A7F"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It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Pr="00850E45">
        <w:rPr>
          <w:rStyle w:val="InlineURL"/>
        </w:rPr>
        <w:t>http://www.rfc-editor.org/rfc/rfc4627.txt</w:t>
      </w:r>
      <w:r>
        <w:t xml:space="preserve">) </w:t>
      </w:r>
      <w:r w:rsidR="00B5072C">
        <w:t>and</w:t>
      </w:r>
      <w:r w:rsidR="00314266">
        <w:t xml:space="preserve"> has two primary structures:</w:t>
      </w:r>
    </w:p>
    <w:p w14:paraId="4BB75780" w14:textId="07D462EC" w:rsidR="00314266" w:rsidRDefault="00314266" w:rsidP="00850E45">
      <w:pPr>
        <w:pStyle w:val="FeatureListBulleted"/>
      </w:pPr>
      <w:r>
        <w:t xml:space="preserve">A collection of name/value pairs (e.g. “a </w:t>
      </w:r>
      <w:r w:rsidR="00147070">
        <w:t>dictionary</w:t>
      </w:r>
      <w:r>
        <w:t>”)</w:t>
      </w:r>
    </w:p>
    <w:p w14:paraId="45972FB7" w14:textId="7B2073C9" w:rsidR="00314266" w:rsidRDefault="00314266" w:rsidP="00850E45">
      <w:pPr>
        <w:pStyle w:val="FeatureListBulleted"/>
      </w:pPr>
      <w:r>
        <w:t>An ordered list of values (e.g. an “array”)</w:t>
      </w:r>
    </w:p>
    <w:p w14:paraId="6040AC9E" w14:textId="440735F4"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 xml:space="preserve">representation </w:t>
      </w:r>
      <w:r w:rsidR="00850E45">
        <w:t xml:space="preserve">since it is syntactically less verbose, much </w:t>
      </w:r>
      <w:r w:rsidR="00314266">
        <w:t xml:space="preserve">easier to parse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 processing needs.</w:t>
      </w:r>
    </w:p>
    <w:p w14:paraId="295292EB" w14:textId="4790D35A"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r w:rsidR="003D63A5">
        <w:t>/delimiter</w:t>
      </w:r>
      <w:r>
        <w:t>.</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72188F19" w14:textId="60766CD6" w:rsidR="00EF7460" w:rsidRDefault="00EF7460" w:rsidP="00EF7460">
      <w:pPr>
        <w:pStyle w:val="Para"/>
      </w:pPr>
      <w:r>
        <w:t>We should also notice that the reputation data file lacks the optional header</w:t>
      </w:r>
      <w:r w:rsidR="0005353E">
        <w:t>, so the example code</w:t>
      </w:r>
      <w:r>
        <w:t xml:space="preserve"> segment assigns more meaningful column names manually. This is a completely optional step, but it will help avoid confusion as you expand your analyses and, as we’ll see in later chapters, help build consistency across data frames if you bring in additional data sets. </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12C77AC6" w14:textId="77777777" w:rsidR="009D372B" w:rsidRDefault="009D372B" w:rsidP="009D372B">
      <w:pPr>
        <w:pStyle w:val="CodeSnippet"/>
      </w:pPr>
      <w:r>
        <w:t># read in the IP reputation db into a data frame</w:t>
      </w:r>
    </w:p>
    <w:p w14:paraId="09BDACC3" w14:textId="7D796C72" w:rsidR="009D372B" w:rsidRDefault="009D372B" w:rsidP="009D372B">
      <w:pPr>
        <w:pStyle w:val="CodeSnippet"/>
      </w:pPr>
      <w:r>
        <w:t># this data file has no header, so set header=FALSE</w:t>
      </w:r>
    </w:p>
    <w:p w14:paraId="4C997C79" w14:textId="41D69176" w:rsidR="009D372B" w:rsidRPr="00583427" w:rsidRDefault="009D372B" w:rsidP="009D372B">
      <w:pPr>
        <w:pStyle w:val="CodeSnippet"/>
        <w:rPr>
          <w:b/>
        </w:rPr>
      </w:pPr>
      <w:r w:rsidRPr="00583427">
        <w:rPr>
          <w:b/>
        </w:rPr>
        <w:t>av &lt;- read.csv(avRep,sep="#",</w:t>
      </w:r>
      <w:r w:rsidR="000660DD" w:rsidRPr="00583427">
        <w:rPr>
          <w:b/>
        </w:rPr>
        <w:t xml:space="preserve"> </w:t>
      </w:r>
      <w:r w:rsidRPr="00583427">
        <w:rPr>
          <w:b/>
        </w:rPr>
        <w:t>header=FALSE)</w:t>
      </w:r>
    </w:p>
    <w:p w14:paraId="3748FA4F" w14:textId="77777777" w:rsidR="009D372B" w:rsidRDefault="009D372B" w:rsidP="009D372B">
      <w:pPr>
        <w:pStyle w:val="CodeSnippet"/>
      </w:pPr>
    </w:p>
    <w:p w14:paraId="6C9ED3B9" w14:textId="3BC6CF64" w:rsidR="009D372B" w:rsidRDefault="009D372B" w:rsidP="006A1882">
      <w:pPr>
        <w:pStyle w:val="CodeSnippet"/>
      </w:pPr>
      <w:r>
        <w:t># as</w:t>
      </w:r>
      <w:r w:rsidR="006A1882">
        <w:t>sign more readable column names since we didn’t pick</w:t>
      </w:r>
    </w:p>
    <w:p w14:paraId="1127B7E7" w14:textId="550F0B30" w:rsidR="006A1882" w:rsidRDefault="006A1882" w:rsidP="006A1882">
      <w:pPr>
        <w:pStyle w:val="CodeSnippet"/>
      </w:pPr>
      <w:r>
        <w:t># any up from the header</w:t>
      </w:r>
    </w:p>
    <w:p w14:paraId="242D5E17" w14:textId="299597E3" w:rsidR="009D372B" w:rsidRPr="00583427" w:rsidRDefault="009D372B" w:rsidP="009D372B">
      <w:pPr>
        <w:pStyle w:val="CodeSnippet"/>
        <w:rPr>
          <w:b/>
        </w:rPr>
      </w:pPr>
      <w:r w:rsidRPr="00583427">
        <w:rPr>
          <w:b/>
        </w:rPr>
        <w:t>colnames(av) &lt;- c("IP",</w:t>
      </w:r>
      <w:r w:rsidR="000660DD" w:rsidRPr="00583427">
        <w:rPr>
          <w:b/>
        </w:rPr>
        <w:t xml:space="preserve"> </w:t>
      </w:r>
      <w:r w:rsidRPr="00583427">
        <w:rPr>
          <w:b/>
        </w:rPr>
        <w:t>"Reliability",</w:t>
      </w:r>
      <w:r w:rsidR="000660DD" w:rsidRPr="00583427">
        <w:rPr>
          <w:b/>
        </w:rPr>
        <w:t xml:space="preserve"> </w:t>
      </w:r>
      <w:r w:rsidRPr="00583427">
        <w:rPr>
          <w:b/>
        </w:rPr>
        <w:t>"Risk",</w:t>
      </w:r>
      <w:r w:rsidR="000660DD" w:rsidRPr="00583427">
        <w:rPr>
          <w:b/>
        </w:rPr>
        <w:t xml:space="preserve"> </w:t>
      </w:r>
      <w:r w:rsidRPr="00583427">
        <w:rPr>
          <w:b/>
        </w:rPr>
        <w:t>"Type",</w:t>
      </w:r>
    </w:p>
    <w:p w14:paraId="7B7F51D2" w14:textId="3A3A4015" w:rsidR="009D372B" w:rsidRPr="00583427" w:rsidRDefault="0005353E" w:rsidP="009D372B">
      <w:pPr>
        <w:pStyle w:val="CodeSnippet"/>
        <w:rPr>
          <w:b/>
        </w:rPr>
      </w:pPr>
      <w:r w:rsidRPr="00583427">
        <w:rPr>
          <w:b/>
        </w:rPr>
        <w:t xml:space="preserve">                  </w:t>
      </w:r>
      <w:r w:rsidR="009D372B" w:rsidRPr="00583427">
        <w:rPr>
          <w:b/>
        </w:rPr>
        <w:t>"Country",</w:t>
      </w:r>
      <w:r w:rsidR="000660DD" w:rsidRPr="00583427">
        <w:rPr>
          <w:b/>
        </w:rPr>
        <w:t xml:space="preserve"> </w:t>
      </w:r>
      <w:r w:rsidR="009D372B" w:rsidRPr="00583427">
        <w:rPr>
          <w:b/>
        </w:rPr>
        <w:t>"Locale",</w:t>
      </w:r>
      <w:r w:rsidR="000660DD" w:rsidRPr="00583427">
        <w:rPr>
          <w:b/>
        </w:rPr>
        <w:t xml:space="preserve"> </w:t>
      </w:r>
      <w:r w:rsidR="009D372B" w:rsidRPr="00583427">
        <w:rPr>
          <w:b/>
        </w:rPr>
        <w:t>"Coords",</w:t>
      </w:r>
      <w:r w:rsidR="000660DD" w:rsidRPr="00583427">
        <w:rPr>
          <w:b/>
        </w:rPr>
        <w:t xml:space="preserve"> </w:t>
      </w:r>
      <w:r w:rsidR="009D372B" w:rsidRPr="00583427">
        <w:rPr>
          <w:b/>
        </w:rPr>
        <w:t>"x")</w:t>
      </w:r>
    </w:p>
    <w:p w14:paraId="5E72F1B4" w14:textId="77777777" w:rsidR="009D372B" w:rsidRDefault="009D372B" w:rsidP="009D372B">
      <w:pPr>
        <w:pStyle w:val="CodeSnippet"/>
      </w:pPr>
    </w:p>
    <w:p w14:paraId="41125392" w14:textId="49D2E41C" w:rsidR="00C37679" w:rsidRDefault="00C37679" w:rsidP="00C37679">
      <w:pPr>
        <w:pStyle w:val="CodeSnippet"/>
      </w:pPr>
      <w:r>
        <w:t># get an overview of the data frame with str()</w:t>
      </w:r>
    </w:p>
    <w:p w14:paraId="2B937515" w14:textId="77777777" w:rsidR="00C37679" w:rsidRPr="00C37679" w:rsidRDefault="00C37679" w:rsidP="00C37679">
      <w:pPr>
        <w:pStyle w:val="CodeSnippet"/>
        <w:rPr>
          <w:b/>
        </w:rPr>
      </w:pPr>
      <w:r w:rsidRPr="00E10121">
        <w:rPr>
          <w:b/>
        </w:rPr>
        <w:t>str(av)</w:t>
      </w:r>
    </w:p>
    <w:p w14:paraId="52FF70E2" w14:textId="77777777" w:rsidR="00C37679" w:rsidRDefault="00C37679" w:rsidP="00C37679">
      <w:pPr>
        <w:pStyle w:val="CodeSnippet"/>
      </w:pPr>
      <w:r>
        <w:t>'data.frame':</w:t>
      </w:r>
      <w:r>
        <w:tab/>
        <w:t>258626 obs. of  8 variables:</w:t>
      </w:r>
    </w:p>
    <w:p w14:paraId="2C13863B" w14:textId="04114055" w:rsidR="00224D8C" w:rsidRDefault="00224D8C" w:rsidP="00224D8C">
      <w:pPr>
        <w:pStyle w:val="QueryPara"/>
        <w:rPr>
          <w:ins w:id="1" w:author="Bob Rudis" w:date="2013-07-21T15:57:00Z"/>
        </w:rPr>
      </w:pPr>
      <w:ins w:id="2" w:author="Bob Rudis" w:date="2013-07-21T15:57:00Z">
        <w:r>
          <w:t>[AU/ED: Please change the tab(s) in the above line to spaces.]</w:t>
        </w:r>
      </w:ins>
    </w:p>
    <w:p w14:paraId="23B8B5EE" w14:textId="3C4B33EB" w:rsidR="00F51C1E" w:rsidRDefault="00F51C1E" w:rsidP="00F51C1E">
      <w:pPr>
        <w:pStyle w:val="QueryPara"/>
      </w:pPr>
      <w:r>
        <w:t>[AU/ED: Please change the tab(s) in the above line to spaces.]</w:t>
      </w:r>
    </w:p>
    <w:p w14:paraId="027A1317" w14:textId="7F3B5F01" w:rsidR="0054521C" w:rsidRDefault="0054521C" w:rsidP="00583427">
      <w:pPr>
        <w:pStyle w:val="QueryPara"/>
      </w:pPr>
      <w:r>
        <w:t>[AU/ED: Please change the tab(s) in the above line to spaces.]</w:t>
      </w:r>
    </w:p>
    <w:p w14:paraId="2C9A682B" w14:textId="35C28521" w:rsidR="00C37679" w:rsidRDefault="00C37679" w:rsidP="00C37679">
      <w:pPr>
        <w:pStyle w:val="CodeSnippet"/>
      </w:pPr>
      <w:r>
        <w:t xml:space="preserve"> $ IP         : Factor w/ 258626 levels "1.0.232.167",...</w:t>
      </w:r>
    </w:p>
    <w:p w14:paraId="3A9AF9D6" w14:textId="77777777" w:rsidR="00C37679" w:rsidRDefault="00C37679" w:rsidP="00C37679">
      <w:pPr>
        <w:pStyle w:val="CodeSnippet"/>
      </w:pPr>
      <w:r>
        <w:t xml:space="preserve"> $ Reliability: int  4 4 4 6 4 4 4 4 4 6 ...</w:t>
      </w:r>
    </w:p>
    <w:p w14:paraId="666F53C4" w14:textId="77777777" w:rsidR="00C37679" w:rsidRDefault="00C37679" w:rsidP="00C37679">
      <w:pPr>
        <w:pStyle w:val="CodeSnippet"/>
      </w:pPr>
      <w:r>
        <w:t xml:space="preserve"> $ Risk       : int  2 2 2 3 5 2 2 2 2 3 ...</w:t>
      </w:r>
    </w:p>
    <w:p w14:paraId="57ED7BEA" w14:textId="3086DC2B" w:rsidR="00C37679" w:rsidRDefault="00C37679" w:rsidP="00C37679">
      <w:pPr>
        <w:pStyle w:val="CodeSnippet"/>
      </w:pPr>
      <w:r>
        <w:t xml:space="preserve"> $ Type       : Factor w/ 34 levels "APT;Malware Domain",...</w:t>
      </w:r>
    </w:p>
    <w:p w14:paraId="4CB7A78F" w14:textId="7D02C6E6" w:rsidR="00C37679" w:rsidRDefault="00C37679" w:rsidP="00C37679">
      <w:pPr>
        <w:pStyle w:val="CodeSnippet"/>
      </w:pPr>
      <w:r>
        <w:t xml:space="preserve"> $ Country    : Factor w/ 153 levels "","A1","A2","AE",...</w:t>
      </w:r>
    </w:p>
    <w:p w14:paraId="3CA3F3D6" w14:textId="09381BA0" w:rsidR="00C37679" w:rsidRDefault="00C37679" w:rsidP="00C37679">
      <w:pPr>
        <w:pStyle w:val="CodeSnippet"/>
      </w:pPr>
      <w:r>
        <w:t xml:space="preserve"> $ Locale     : Factor w/ 2573 levels "","Aachen","Aarhus",...</w:t>
      </w:r>
    </w:p>
    <w:p w14:paraId="78CE3F3E" w14:textId="77777777" w:rsidR="00C37679" w:rsidRDefault="00C37679" w:rsidP="00C37679">
      <w:pPr>
        <w:pStyle w:val="CodeSnippet"/>
      </w:pPr>
      <w:r>
        <w:t xml:space="preserve"> $ Coords     : Factor w/ 3140 levels ...</w:t>
      </w:r>
    </w:p>
    <w:p w14:paraId="1B5D19F2" w14:textId="0126E34D" w:rsidR="00C37679" w:rsidRDefault="00C37679" w:rsidP="00C37679">
      <w:pPr>
        <w:pStyle w:val="CodeSnippet"/>
      </w:pPr>
      <w:r>
        <w:t xml:space="preserve"> $ x          : Factor w/ 34 levels "1;6","11","11;12",...</w:t>
      </w:r>
    </w:p>
    <w:p w14:paraId="27F420CA" w14:textId="77777777" w:rsidR="00C37679" w:rsidRDefault="00C37679" w:rsidP="009D372B">
      <w:pPr>
        <w:pStyle w:val="CodeSnippet"/>
      </w:pPr>
    </w:p>
    <w:p w14:paraId="7AAF6F83" w14:textId="3A85DBD1" w:rsidR="009D372B" w:rsidRDefault="009D372B" w:rsidP="009D372B">
      <w:pPr>
        <w:pStyle w:val="CodeSnippet"/>
      </w:pPr>
      <w:r>
        <w:t xml:space="preserve"># take a quick look at the first </w:t>
      </w:r>
      <w:r w:rsidR="00213E6B">
        <w:t xml:space="preserve">few </w:t>
      </w:r>
      <w:r>
        <w:t>rows of data</w:t>
      </w:r>
    </w:p>
    <w:p w14:paraId="76B40C0A" w14:textId="31297C5A" w:rsidR="009D372B" w:rsidRDefault="009D372B" w:rsidP="009D372B">
      <w:pPr>
        <w:pStyle w:val="CodeSnippet"/>
      </w:pPr>
      <w:r w:rsidRPr="009D372B">
        <w:rPr>
          <w:b/>
        </w:rPr>
        <w:t>head(av)</w:t>
      </w:r>
    </w:p>
    <w:p w14:paraId="12352B21" w14:textId="40C171AD" w:rsidR="009D372B" w:rsidRDefault="00EF7460" w:rsidP="009D372B">
      <w:pPr>
        <w:pStyle w:val="CodeSnippet"/>
      </w:pPr>
      <w:r>
        <w:t xml:space="preserve">   </w:t>
      </w:r>
      <w:r w:rsidR="009D372B">
        <w:t xml:space="preserve">IP </w:t>
      </w:r>
      <w:r>
        <w:t xml:space="preserve">            </w:t>
      </w:r>
      <w:r w:rsidR="009D372B">
        <w:t>Reliability Risk          Type Country     Locale</w:t>
      </w:r>
    </w:p>
    <w:p w14:paraId="1CC45BFE" w14:textId="77777777" w:rsidR="009D372B" w:rsidRDefault="009D372B" w:rsidP="009D372B">
      <w:pPr>
        <w:pStyle w:val="CodeSnippet"/>
      </w:pPr>
      <w:r>
        <w:t>1  222.76.212.189           4    2 Scanning Host      CN     Xiamen</w:t>
      </w:r>
    </w:p>
    <w:p w14:paraId="3409F24C" w14:textId="77777777" w:rsidR="009D372B" w:rsidRDefault="009D372B" w:rsidP="009D372B">
      <w:pPr>
        <w:pStyle w:val="CodeSnippet"/>
      </w:pPr>
      <w:r>
        <w:t>2  222.76.212.185           4    2 Scanning Host      CN     Xiamen</w:t>
      </w:r>
    </w:p>
    <w:p w14:paraId="7CA10AF9" w14:textId="77777777" w:rsidR="009D372B" w:rsidRDefault="009D372B" w:rsidP="009D372B">
      <w:pPr>
        <w:pStyle w:val="CodeSnippet"/>
      </w:pPr>
      <w:r>
        <w:t>3  222.76.212.186           4    2 Scanning Host      CN     Xiamen</w:t>
      </w:r>
    </w:p>
    <w:p w14:paraId="492EE998" w14:textId="77777777" w:rsidR="009D372B" w:rsidRDefault="009D372B" w:rsidP="009D372B">
      <w:pPr>
        <w:pStyle w:val="CodeSnippet"/>
      </w:pPr>
      <w:r>
        <w:t xml:space="preserve">4     5.34.246.67           6    3      Spamming      US           </w:t>
      </w:r>
    </w:p>
    <w:p w14:paraId="27C43EDE" w14:textId="77777777" w:rsidR="009D372B" w:rsidRDefault="009D372B" w:rsidP="009D372B">
      <w:pPr>
        <w:pStyle w:val="CodeSnippet"/>
      </w:pPr>
      <w:r>
        <w:t>5   178.94.97.176           4    5 Scanning Host      UA     Merefa</w:t>
      </w:r>
    </w:p>
    <w:p w14:paraId="2EAC8B8A" w14:textId="77777777" w:rsidR="009D372B" w:rsidRDefault="009D372B" w:rsidP="009D372B">
      <w:pPr>
        <w:pStyle w:val="CodeSnippet"/>
      </w:pPr>
      <w:r>
        <w:t>6     66.2.49.232           4    2 Scanning Host      US Union City</w:t>
      </w:r>
    </w:p>
    <w:p w14:paraId="38ED00E2" w14:textId="47493AED" w:rsidR="009D372B" w:rsidRDefault="00EF7460" w:rsidP="009D372B">
      <w:pPr>
        <w:pStyle w:val="CodeSnippet"/>
      </w:pPr>
      <w:r>
        <w:t xml:space="preserve">                         </w:t>
      </w:r>
      <w:r w:rsidR="009D372B">
        <w:t>Coords  x</w:t>
      </w:r>
    </w:p>
    <w:p w14:paraId="7747B504" w14:textId="77777777" w:rsidR="009D372B" w:rsidRDefault="009D372B" w:rsidP="009D372B">
      <w:pPr>
        <w:pStyle w:val="CodeSnippet"/>
      </w:pPr>
      <w:r>
        <w:t>1    24.4797992706,118.08190155 11</w:t>
      </w:r>
    </w:p>
    <w:p w14:paraId="14F84F45" w14:textId="77777777" w:rsidR="009D372B" w:rsidRDefault="009D372B" w:rsidP="009D372B">
      <w:pPr>
        <w:pStyle w:val="CodeSnippet"/>
      </w:pPr>
      <w:r>
        <w:t>2    24.4797992706,118.08190155 11</w:t>
      </w:r>
    </w:p>
    <w:p w14:paraId="1505C470" w14:textId="77777777" w:rsidR="009D372B" w:rsidRDefault="009D372B" w:rsidP="009D372B">
      <w:pPr>
        <w:pStyle w:val="CodeSnippet"/>
      </w:pPr>
      <w:r>
        <w:t>3    24.4797992706,118.08190155 11</w:t>
      </w:r>
    </w:p>
    <w:p w14:paraId="194DC346" w14:textId="77777777" w:rsidR="009D372B" w:rsidRDefault="009D372B" w:rsidP="009D372B">
      <w:pPr>
        <w:pStyle w:val="CodeSnippet"/>
      </w:pPr>
      <w:r>
        <w:t>4                    38.0,-97.0 12</w:t>
      </w:r>
    </w:p>
    <w:p w14:paraId="57490BF3" w14:textId="77777777" w:rsidR="009D372B" w:rsidRDefault="009D372B" w:rsidP="009D372B">
      <w:pPr>
        <w:pStyle w:val="CodeSnippet"/>
      </w:pPr>
      <w:r>
        <w:t>5   49.8230018616,36.0507011414 11</w:t>
      </w:r>
    </w:p>
    <w:p w14:paraId="285C59F9" w14:textId="77777777" w:rsidR="009D372B" w:rsidRDefault="009D372B" w:rsidP="009D372B">
      <w:pPr>
        <w:pStyle w:val="CodeSnippet"/>
      </w:pPr>
      <w:r>
        <w:t>6  37.5962982178,-122.065696716 11</w:t>
      </w:r>
    </w:p>
    <w:p w14:paraId="6DDE394A" w14:textId="77777777" w:rsidR="00C37679" w:rsidRDefault="00C37679" w:rsidP="009D372B">
      <w:pPr>
        <w:pStyle w:val="CodeSnippet"/>
      </w:pPr>
    </w:p>
    <w:p w14:paraId="43550849" w14:textId="77777777" w:rsidR="009D372B" w:rsidRDefault="009D372B" w:rsidP="009D372B">
      <w:pPr>
        <w:pStyle w:val="CodeSnippet"/>
      </w:pPr>
    </w:p>
    <w:p w14:paraId="01264837" w14:textId="24BE20B4" w:rsidR="0005353E" w:rsidRPr="00FB1112" w:rsidRDefault="0066621A" w:rsidP="00583427">
      <w:pPr>
        <w:pStyle w:val="CodeTitle"/>
      </w:pPr>
      <w:r w:rsidRPr="0066621A">
        <w:t>Python</w:t>
      </w:r>
      <w:r w:rsidR="00090250">
        <w:t xml:space="preserve"> code to read in the AlienVault data</w:t>
      </w:r>
    </w:p>
    <w:p w14:paraId="19E5A19A" w14:textId="2CF96020" w:rsidR="00090250" w:rsidRPr="00E51B88" w:rsidRDefault="00E51B88" w:rsidP="003B745E">
      <w:pPr>
        <w:pStyle w:val="CodeSnippet"/>
      </w:pPr>
      <w:r w:rsidRPr="00583427">
        <w:rPr>
          <w:b/>
        </w:rPr>
        <w:t xml:space="preserve">import </w:t>
      </w:r>
      <w:r w:rsidR="0066621A" w:rsidRPr="00583427">
        <w:rPr>
          <w:b/>
        </w:rPr>
        <w:t>pandas</w:t>
      </w:r>
      <w:r w:rsidRPr="00583427">
        <w:rPr>
          <w:b/>
        </w:rPr>
        <w:t xml:space="preserve"> as pd</w:t>
      </w: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EA10CD8" w14:textId="75E97115" w:rsidR="009D372B" w:rsidRDefault="00090250" w:rsidP="009D372B">
      <w:pPr>
        <w:pStyle w:val="CodeSnippet"/>
      </w:pPr>
      <w:r w:rsidRPr="00583427">
        <w:rPr>
          <w:b/>
        </w:rPr>
        <w:t>av = pd.read_csv(avRep,sep="#")</w:t>
      </w:r>
    </w:p>
    <w:p w14:paraId="56CCC94F" w14:textId="77777777" w:rsidR="009D372B" w:rsidRDefault="009D372B" w:rsidP="009D372B">
      <w:pPr>
        <w:pStyle w:val="CodeSnippet"/>
      </w:pPr>
      <w:r>
        <w:t># make smarter column names</w:t>
      </w:r>
    </w:p>
    <w:p w14:paraId="0953CF3E" w14:textId="77777777" w:rsidR="009D372B" w:rsidRPr="00583427" w:rsidRDefault="009D372B" w:rsidP="009D372B">
      <w:pPr>
        <w:pStyle w:val="CodeSnippet"/>
        <w:rPr>
          <w:b/>
        </w:rPr>
      </w:pPr>
      <w:r w:rsidRPr="00583427">
        <w:rPr>
          <w:b/>
        </w:rPr>
        <w:t>av.columns = ["IP","Reliability","Risk","Type","Country",</w:t>
      </w:r>
    </w:p>
    <w:p w14:paraId="4C7F8226" w14:textId="17A41B15" w:rsidR="00090250" w:rsidRDefault="009D372B" w:rsidP="003B745E">
      <w:pPr>
        <w:pStyle w:val="CodeSnippet"/>
      </w:pPr>
      <w:r w:rsidRPr="00583427">
        <w:rPr>
          <w:b/>
        </w:rPr>
        <w:t xml:space="preserve">              "Locale","Coords","x"]</w:t>
      </w: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 xml:space="preserve">&lt;class </w:t>
      </w:r>
      <w:r w:rsidRPr="009F33DD">
        <w:t>'</w:t>
      </w:r>
      <w:r w:rsidR="0066621A" w:rsidRPr="009F33DD">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74B7CDB5" w14:textId="77777777" w:rsidR="00FB1112" w:rsidRDefault="00FB1112" w:rsidP="003B745E">
      <w:pPr>
        <w:pStyle w:val="CodeSnippet"/>
        <w:rPr>
          <w:b/>
        </w:rPr>
      </w:pPr>
    </w:p>
    <w:p w14:paraId="305E6EDB" w14:textId="6A3DD77A" w:rsidR="005612A5" w:rsidRDefault="005612A5" w:rsidP="003B745E">
      <w:pPr>
        <w:pStyle w:val="CodeSnippet"/>
      </w:pPr>
      <w:r w:rsidRPr="00E67477">
        <w:rPr>
          <w:b/>
        </w:rPr>
        <w:t>av.head()</w:t>
      </w:r>
      <w:r w:rsidR="00E67477">
        <w:t xml:space="preserve"> </w:t>
      </w:r>
      <w:r w:rsidR="00E67477" w:rsidRPr="00E67477">
        <w:rPr>
          <w:i/>
        </w:rPr>
        <w:t xml:space="preserve"># take a look at the first </w:t>
      </w:r>
      <w:r w:rsidR="009D372B">
        <w:rPr>
          <w:i/>
        </w:rPr>
        <w:t>10</w:t>
      </w:r>
      <w:r w:rsidR="00E67477" w:rsidRPr="00E67477">
        <w:rPr>
          <w:i/>
        </w:rPr>
        <w:t xml:space="preserve">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583427">
        <w:t>IPython</w:t>
      </w:r>
      <w:proofErr w:type="spellEnd"/>
      <w:r w:rsidR="00431113">
        <w:t xml:space="preserve"> </w:t>
      </w:r>
      <w:r w:rsidRPr="00583427">
        <w:t>Notebook</w:t>
      </w:r>
      <w:r w:rsidRPr="00FB1112">
        <w:t>s</w:t>
      </w:r>
      <w:r>
        <w:t xml:space="preserve">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Pr="00583427" w:rsidRDefault="00431113" w:rsidP="00431113">
      <w:pPr>
        <w:pStyle w:val="CodeSnippet"/>
        <w:rPr>
          <w:b/>
        </w:rPr>
      </w:pPr>
      <w:r w:rsidRPr="00583427">
        <w:rPr>
          <w:b/>
        </w:rPr>
        <w:t xml:space="preserve">from </w:t>
      </w:r>
      <w:r w:rsidR="0066621A" w:rsidRPr="00583427">
        <w:rPr>
          <w:b/>
        </w:rPr>
        <w:t>IPython</w:t>
      </w:r>
      <w:r w:rsidRPr="00583427">
        <w:rPr>
          <w:b/>
        </w:rPr>
        <w:t xml:space="preserve">.display import HTML </w:t>
      </w:r>
    </w:p>
    <w:p w14:paraId="5203C908" w14:textId="4B06BA17" w:rsidR="00431113" w:rsidRPr="00583427" w:rsidRDefault="00431113" w:rsidP="00431113">
      <w:pPr>
        <w:pStyle w:val="CodeSnippet"/>
        <w:rPr>
          <w:b/>
        </w:rPr>
      </w:pPr>
      <w:r w:rsidRPr="00583427">
        <w:rPr>
          <w:b/>
        </w:rPr>
        <w:t>HTML(av.head(10).to_html())</w:t>
      </w:r>
    </w:p>
    <w:p w14:paraId="1E926E98" w14:textId="22B303D9" w:rsidR="00431113" w:rsidRDefault="00431113" w:rsidP="00431113">
      <w:pPr>
        <w:pStyle w:val="Slug"/>
      </w:pPr>
      <w:r>
        <w:t xml:space="preserve">Figure 3-1 </w:t>
      </w:r>
      <w:proofErr w:type="spellStart"/>
      <w:r w:rsidR="0066621A" w:rsidRPr="00583427">
        <w:t>IPython</w:t>
      </w:r>
      <w:proofErr w:type="spellEnd"/>
      <w:r>
        <w:t xml:space="preserve"> HTML </w:t>
      </w:r>
      <w:proofErr w:type="gramStart"/>
      <w:r>
        <w:t>head(</w:t>
      </w:r>
      <w:proofErr w:type="gramEnd"/>
      <w:r>
        <w:t xml:space="preserve">) Output </w:t>
      </w:r>
      <w:r>
        <w:tab/>
        <w:t>[</w:t>
      </w:r>
      <w:r w:rsidR="000B119D" w:rsidRPr="000B119D">
        <w:t>793725c03f001</w:t>
      </w:r>
      <w:r>
        <w:t>.png]</w:t>
      </w:r>
    </w:p>
    <w:p w14:paraId="5C37177C" w14:textId="77777777" w:rsidR="00FC2485" w:rsidRDefault="00FC2485" w:rsidP="00FC2485">
      <w:pPr>
        <w:pStyle w:val="H1"/>
      </w:pPr>
      <w:r>
        <w:t>Exploring Data</w:t>
      </w:r>
    </w:p>
    <w:p w14:paraId="5C5939BF" w14:textId="432B07CA" w:rsidR="00885DFC" w:rsidRDefault="00213E6B" w:rsidP="00FC2485">
      <w:pPr>
        <w:pStyle w:val="Para"/>
      </w:pPr>
      <w:r>
        <w:t>Now that we have a general idea of the variables and how they look, i</w:t>
      </w:r>
      <w:r w:rsidR="00A905B5">
        <w:t xml:space="preserve">t’s now 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 xml:space="preserve">about the data </w:t>
      </w:r>
      <w:r w:rsidR="00A905B5">
        <w:t xml:space="preserve">and </w:t>
      </w:r>
      <w:r w:rsidR="00773E3D">
        <w:t>enable</w:t>
      </w:r>
      <w:r w:rsidR="00A905B5">
        <w:t xml:space="preserve"> us</w:t>
      </w:r>
      <w:r w:rsidR="00773E3D">
        <w:t xml:space="preserve"> to</w:t>
      </w:r>
      <w:r w:rsidR="00A905B5">
        <w:t xml:space="preserve"> form good questions to ask a</w:t>
      </w:r>
      <w:r w:rsidR="00AB437F">
        <w:t>nd answer. Despite</w:t>
      </w:r>
      <w:r w:rsidR="00A905B5">
        <w:t xml:space="preserve"> having almost 260,000 records, we have many tools at our disposal to help get a feel for what it contains.</w:t>
      </w:r>
    </w:p>
    <w:p w14:paraId="3B122392" w14:textId="6CFECCDD" w:rsidR="00885DFC" w:rsidRDefault="00DC628A" w:rsidP="00FC2485">
      <w:pPr>
        <w:pStyle w:val="Para"/>
      </w:pPr>
      <w:r>
        <w:t>But before we go any deeper into the data, t</w:t>
      </w:r>
      <w:r w:rsidR="00885DFC">
        <w:t xml:space="preserve">here are some </w:t>
      </w:r>
      <w:r w:rsidR="00313BE9">
        <w:t>tid</w:t>
      </w:r>
      <w:r w:rsidR="00885DFC">
        <w:t xml:space="preserve">bits of information we </w:t>
      </w:r>
      <w:r w:rsidR="00313BE9">
        <w:t>know about the data</w:t>
      </w:r>
      <w:r>
        <w:t xml:space="preserve"> and let’s recap that here:</w:t>
      </w:r>
    </w:p>
    <w:p w14:paraId="49BEA39D" w14:textId="48CD30E6" w:rsidR="00DC628A" w:rsidRDefault="00DC628A" w:rsidP="00DC628A">
      <w:pPr>
        <w:pStyle w:val="ListBulleted"/>
      </w:pPr>
      <w:r w:rsidRPr="00583427">
        <w:rPr>
          <w:rStyle w:val="InlineCodeVariable"/>
        </w:rPr>
        <w:t>Reliability</w:t>
      </w:r>
      <w:r>
        <w:t xml:space="preserve">, </w:t>
      </w:r>
      <w:r w:rsidRPr="00583427">
        <w:rPr>
          <w:rStyle w:val="InlineCodeVariable"/>
        </w:rPr>
        <w:t>Risk</w:t>
      </w:r>
      <w:r>
        <w:t xml:space="preserve"> and </w:t>
      </w:r>
      <w:r w:rsidRPr="00583427">
        <w:rPr>
          <w:rStyle w:val="InlineCodeVariable"/>
        </w:rPr>
        <w:t>“x”</w:t>
      </w:r>
      <w:r>
        <w:t xml:space="preserve"> </w:t>
      </w:r>
      <w:r w:rsidR="00E25A9A">
        <w:t xml:space="preserve">are </w:t>
      </w:r>
      <w:r w:rsidRPr="00583427">
        <w:rPr>
          <w:b/>
        </w:rPr>
        <w:t>integers</w:t>
      </w:r>
    </w:p>
    <w:p w14:paraId="31978F55" w14:textId="3466F5CB" w:rsidR="00DC628A" w:rsidRDefault="00DC628A" w:rsidP="00DC628A">
      <w:pPr>
        <w:pStyle w:val="ListBulleted"/>
      </w:pPr>
      <w:r w:rsidRPr="00583427">
        <w:rPr>
          <w:rStyle w:val="InlineCodeVariable"/>
        </w:rPr>
        <w:t>IP</w:t>
      </w:r>
      <w:r>
        <w:t xml:space="preserve">, </w:t>
      </w:r>
      <w:r w:rsidRPr="00583427">
        <w:rPr>
          <w:rStyle w:val="InlineCodeVariable"/>
        </w:rPr>
        <w:t>Type</w:t>
      </w:r>
      <w:r>
        <w:t xml:space="preserve">, </w:t>
      </w:r>
      <w:r w:rsidRPr="00583427">
        <w:rPr>
          <w:rStyle w:val="InlineCodeVariable"/>
        </w:rPr>
        <w:t>Country</w:t>
      </w:r>
      <w:r>
        <w:t xml:space="preserve">, </w:t>
      </w:r>
      <w:r w:rsidRPr="00583427">
        <w:rPr>
          <w:rStyle w:val="InlineCodeVariable"/>
        </w:rPr>
        <w:t>Locale</w:t>
      </w:r>
      <w:r>
        <w:t xml:space="preserve"> and </w:t>
      </w:r>
      <w:r w:rsidRPr="00583427">
        <w:rPr>
          <w:rStyle w:val="InlineCodeVariable"/>
        </w:rPr>
        <w:t>Coords</w:t>
      </w:r>
      <w:r>
        <w:t xml:space="preserve"> </w:t>
      </w:r>
      <w:r w:rsidR="00E25A9A">
        <w:t>are</w:t>
      </w:r>
      <w:r>
        <w:t xml:space="preserve"> </w:t>
      </w:r>
      <w:r w:rsidRPr="00583427">
        <w:rPr>
          <w:b/>
        </w:rPr>
        <w:t>character strings</w:t>
      </w:r>
    </w:p>
    <w:p w14:paraId="0B049600" w14:textId="45C00437" w:rsidR="00FA0CD7" w:rsidRDefault="00FA0CD7" w:rsidP="00FA0CD7">
      <w:pPr>
        <w:pStyle w:val="ListBulleted"/>
      </w:pPr>
      <w:r>
        <w:t xml:space="preserve">The IP address is stored in the dotted-quad notation, not hostnames or decimal format </w:t>
      </w:r>
    </w:p>
    <w:p w14:paraId="4556F6A7" w14:textId="77777777" w:rsidR="00DC628A" w:rsidRDefault="00DC628A" w:rsidP="00DC628A">
      <w:pPr>
        <w:pStyle w:val="ListBulleted"/>
      </w:pPr>
      <w:r>
        <w:t xml:space="preserve">Each record is associated with a unique IP address, so there are </w:t>
      </w:r>
      <w:r w:rsidRPr="00B42F90">
        <w:t>258</w:t>
      </w:r>
      <w:r>
        <w:t>,</w:t>
      </w:r>
      <w:r w:rsidRPr="00B42F90">
        <w:t>626</w:t>
      </w:r>
      <w:r>
        <w:t xml:space="preserve"> IP addresses (in this download)</w:t>
      </w:r>
    </w:p>
    <w:p w14:paraId="413C9105" w14:textId="0E811816" w:rsidR="00B42F90" w:rsidRDefault="00FA0CD7" w:rsidP="00583427">
      <w:pPr>
        <w:pStyle w:val="inlinecodestyle"/>
      </w:pPr>
      <w:r>
        <w:t>E</w:t>
      </w:r>
      <w:r w:rsidR="00B42F90">
        <w:t xml:space="preserve">ach IP address has been pre-geo-located </w:t>
      </w:r>
      <w:r w:rsidR="00DC628A">
        <w:t xml:space="preserve">into the latitude and longitude pair in the </w:t>
      </w:r>
      <w:r w:rsidR="00DC628A" w:rsidRPr="00583427">
        <w:rPr>
          <w:rStyle w:val="InlineCodeVariable"/>
        </w:rPr>
        <w:t>Coords</w:t>
      </w:r>
      <w:r w:rsidR="00DC628A">
        <w:t xml:space="preserve"> field</w:t>
      </w:r>
      <w:r w:rsidR="00147DE5">
        <w:t xml:space="preserve">, </w:t>
      </w:r>
      <w:r w:rsidR="00DC628A">
        <w:t>but they are in a single field separated by a comma.  We will have to parse that further if we want to use that field.</w:t>
      </w:r>
    </w:p>
    <w:p w14:paraId="31A04F02" w14:textId="0E922770" w:rsidR="004731E9" w:rsidRDefault="00DC628A" w:rsidP="00FC2485">
      <w:pPr>
        <w:pStyle w:val="Para"/>
      </w:pPr>
      <w:r>
        <w:t xml:space="preserve">When we have quantitative variables (which is a fancy way to </w:t>
      </w:r>
      <w:r w:rsidR="00A724F7">
        <w:t>say “</w:t>
      </w:r>
      <w:r w:rsidR="00AF3982">
        <w:t>numbers representing a quantity</w:t>
      </w:r>
      <w:r w:rsidR="00A724F7">
        <w:t>”</w:t>
      </w:r>
      <w:r w:rsidR="00AF3982">
        <w:t>)</w:t>
      </w:r>
      <w:r>
        <w:t xml:space="preserve">, a good </w:t>
      </w:r>
      <w:r w:rsidR="001C7DDD">
        <w:t xml:space="preserve">first </w:t>
      </w:r>
      <w:r>
        <w:t xml:space="preserve">exploratory step is </w:t>
      </w:r>
      <w:proofErr w:type="gramStart"/>
      <w:r>
        <w:t xml:space="preserve">to </w:t>
      </w:r>
      <w:r w:rsidR="00E15D16">
        <w:t xml:space="preserve"> look</w:t>
      </w:r>
      <w:proofErr w:type="gramEnd"/>
      <w:r w:rsidR="00E15D16">
        <w:t xml:space="preserve"> at </w:t>
      </w:r>
      <w:r>
        <w:t>the basic</w:t>
      </w:r>
      <w:r w:rsidR="00E15D16">
        <w:t xml:space="preserve"> </w:t>
      </w:r>
      <w:r w:rsidR="004731E9">
        <w:rPr>
          <w:i/>
        </w:rPr>
        <w:t>descriptive statistics</w:t>
      </w:r>
      <w:r w:rsidR="00805B0F">
        <w:rPr>
          <w:i/>
        </w:rPr>
        <w:t xml:space="preserve"> </w:t>
      </w:r>
      <w:r>
        <w:t>on the variables</w:t>
      </w:r>
      <w:r w:rsidR="00653EEF">
        <w:t>. These are comprised of:</w:t>
      </w:r>
    </w:p>
    <w:p w14:paraId="2317D45C" w14:textId="54E1A3CD" w:rsidR="004731E9" w:rsidRDefault="00653EEF" w:rsidP="00805B0F">
      <w:pPr>
        <w:pStyle w:val="ListBulleted"/>
      </w:pPr>
      <w:proofErr w:type="gramStart"/>
      <w:r w:rsidRPr="00805B0F">
        <w:rPr>
          <w:i/>
        </w:rPr>
        <w:t>minimum</w:t>
      </w:r>
      <w:proofErr w:type="gramEnd"/>
      <w:r>
        <w:t xml:space="preserve"> and </w:t>
      </w:r>
      <w:r w:rsidRPr="00805B0F">
        <w:rPr>
          <w:i/>
        </w:rPr>
        <w:t>m</w:t>
      </w:r>
      <w:r w:rsidR="004731E9" w:rsidRPr="00805B0F">
        <w:rPr>
          <w:i/>
        </w:rPr>
        <w:t>aximum</w:t>
      </w:r>
      <w:r w:rsidR="004731E9">
        <w:t xml:space="preserve"> values</w:t>
      </w:r>
      <w:r w:rsidR="00A724F7">
        <w:t>;</w:t>
      </w:r>
      <w:r>
        <w:t xml:space="preserve"> </w:t>
      </w:r>
      <w:r w:rsidR="00AF3982">
        <w:t xml:space="preserve">taking the difference of these will </w:t>
      </w:r>
      <w:r>
        <w:t xml:space="preserve">give us the </w:t>
      </w:r>
      <w:r w:rsidRPr="00805B0F">
        <w:rPr>
          <w:i/>
        </w:rPr>
        <w:t>range</w:t>
      </w:r>
      <w:r>
        <w:t xml:space="preserve"> (</w:t>
      </w:r>
      <w:r w:rsidR="00AF3982" w:rsidRPr="00583427">
        <w:rPr>
          <w:i/>
        </w:rPr>
        <w:t>range</w:t>
      </w:r>
      <w:r w:rsidR="00AF3982">
        <w:t xml:space="preserve"> = </w:t>
      </w:r>
      <w:r w:rsidRPr="00805B0F">
        <w:rPr>
          <w:i/>
        </w:rPr>
        <w:t>max</w:t>
      </w:r>
      <w:r>
        <w:t xml:space="preserve"> - </w:t>
      </w:r>
      <w:r w:rsidRPr="00805B0F">
        <w:rPr>
          <w:i/>
        </w:rPr>
        <w:t>min</w:t>
      </w:r>
      <w:r>
        <w:t>)</w:t>
      </w:r>
    </w:p>
    <w:p w14:paraId="509697DA" w14:textId="160DCBF4" w:rsidR="004731E9" w:rsidRDefault="00653EEF" w:rsidP="00805B0F">
      <w:pPr>
        <w:pStyle w:val="ListBulleted"/>
      </w:pPr>
      <w:proofErr w:type="gramStart"/>
      <w:r w:rsidRPr="00805B0F">
        <w:rPr>
          <w:i/>
        </w:rPr>
        <w:t>m</w:t>
      </w:r>
      <w:r w:rsidR="004731E9" w:rsidRPr="00805B0F">
        <w:rPr>
          <w:i/>
        </w:rPr>
        <w:t>edian</w:t>
      </w:r>
      <w:proofErr w:type="gramEnd"/>
      <w:r w:rsidR="004731E9">
        <w:t xml:space="preserve"> (</w:t>
      </w:r>
      <w:r>
        <w:t>the value at the middle of the data set)</w:t>
      </w:r>
    </w:p>
    <w:p w14:paraId="4EEC9787" w14:textId="44D5FA5E" w:rsidR="00805B0F" w:rsidRDefault="00805B0F" w:rsidP="00805B0F">
      <w:pPr>
        <w:pStyle w:val="ListBulleted"/>
      </w:pPr>
      <w:r w:rsidRPr="00805B0F">
        <w:rPr>
          <w:i/>
        </w:rPr>
        <w:t>1</w:t>
      </w:r>
      <w:r w:rsidRPr="00805B0F">
        <w:rPr>
          <w:i/>
          <w:vertAlign w:val="superscript"/>
        </w:rPr>
        <w:t>st</w:t>
      </w:r>
      <w:r w:rsidRPr="00805B0F">
        <w:rPr>
          <w:i/>
        </w:rPr>
        <w:t xml:space="preserve"> </w:t>
      </w:r>
      <w:r w:rsidRPr="00805B0F">
        <w:t>and</w:t>
      </w:r>
      <w:r w:rsidRPr="00805B0F">
        <w:rPr>
          <w:i/>
        </w:rPr>
        <w:t xml:space="preserve"> 3</w:t>
      </w:r>
      <w:r w:rsidRPr="00805B0F">
        <w:rPr>
          <w:i/>
          <w:vertAlign w:val="superscript"/>
        </w:rPr>
        <w:t>rd</w:t>
      </w:r>
      <w:r w:rsidRPr="00805B0F">
        <w:rPr>
          <w:i/>
        </w:rPr>
        <w:t xml:space="preserve"> quartiles</w:t>
      </w:r>
      <w:r>
        <w:t xml:space="preserve"> (</w:t>
      </w:r>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r>
        <w:t>median value of the first and last halves of the data, respectively</w:t>
      </w:r>
      <w:r w:rsidR="00AF3982">
        <w:t>)</w:t>
      </w:r>
    </w:p>
    <w:p w14:paraId="7377D00B" w14:textId="4D6FE79A" w:rsidR="00805B0F" w:rsidRDefault="00805B0F" w:rsidP="00805B0F">
      <w:pPr>
        <w:pStyle w:val="ListBulleted"/>
      </w:pPr>
      <w:proofErr w:type="gramStart"/>
      <w:r w:rsidRPr="00805B0F">
        <w:rPr>
          <w:i/>
        </w:rPr>
        <w:t>mean</w:t>
      </w:r>
      <w:proofErr w:type="gramEnd"/>
      <w:r>
        <w:t xml:space="preserve"> (sum of all values divided by the number of count)</w:t>
      </w:r>
    </w:p>
    <w:p w14:paraId="0EC84F91" w14:textId="226C7F08" w:rsidR="007A3F9C" w:rsidRDefault="00805B0F" w:rsidP="00FC2485">
      <w:pPr>
        <w:pStyle w:val="Para"/>
      </w:pPr>
      <w:r>
        <w:t xml:space="preserve">You may see the min, max, median and quartiles referred to as the </w:t>
      </w:r>
      <w:r w:rsidRPr="00805B0F">
        <w:rPr>
          <w:i/>
        </w:rPr>
        <w:t>five number summary</w:t>
      </w:r>
      <w:r>
        <w:rPr>
          <w:i/>
        </w:rPr>
        <w:t xml:space="preserve"> </w:t>
      </w:r>
      <w:r>
        <w:t>of a data set</w:t>
      </w:r>
      <w:r w:rsidR="007F2690">
        <w:t xml:space="preserve"> (as developed by Tukey)</w:t>
      </w:r>
      <w:r>
        <w:t>, and both languages have built</w:t>
      </w:r>
      <w:r w:rsidR="0084231F">
        <w:t xml:space="preserve">-in functions to calculate them, along with the mean. We’ll look at the summary on our two primary numeric columns: </w:t>
      </w:r>
      <w:r w:rsidR="007A3F9C" w:rsidRPr="007A3F9C">
        <w:rPr>
          <w:i/>
        </w:rPr>
        <w:t>Reliability</w:t>
      </w:r>
      <w:r w:rsidR="007A3F9C">
        <w:t xml:space="preserve"> and </w:t>
      </w:r>
      <w:r w:rsidR="007A3F9C" w:rsidRPr="007A3F9C">
        <w:rPr>
          <w:i/>
        </w:rPr>
        <w:t>Risk</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0B2C4388" w14:textId="58375018" w:rsidR="0057679F" w:rsidRDefault="0036148A" w:rsidP="0036148A">
      <w:pPr>
        <w:pStyle w:val="CodeSnippet"/>
      </w:pPr>
      <w:r>
        <w:t xml:space="preserve">  1.000   2.000   2.000   2.221   2.000   7.000 </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0F226174" w14:textId="5B3F544C" w:rsidR="00DA2558" w:rsidRPr="0084231F" w:rsidRDefault="00372185" w:rsidP="006A1882">
      <w:pPr>
        <w:pStyle w:val="Para"/>
      </w:pPr>
      <w:r>
        <w:t>From an examination of the above results</w:t>
      </w:r>
      <w:r w:rsidR="003813F3">
        <w:t xml:space="preserve">, we </w:t>
      </w:r>
      <w:r w:rsidR="006A1882">
        <w:t>make a note that t</w:t>
      </w:r>
      <w:r w:rsidR="00AB437F">
        <w:t xml:space="preserve">he </w:t>
      </w:r>
      <w:r w:rsidR="000548C7" w:rsidRPr="00583427">
        <w:rPr>
          <w:rStyle w:val="InlineCodeVariable"/>
        </w:rPr>
        <w:t>Reliability</w:t>
      </w:r>
      <w:r w:rsidR="000548C7">
        <w:t xml:space="preserve"> </w:t>
      </w:r>
      <w:r w:rsidR="00AB437F">
        <w:t>column</w:t>
      </w:r>
      <w:r w:rsidR="000548C7">
        <w:t xml:space="preserve"> spreads across the </w:t>
      </w:r>
      <w:r w:rsidR="000548C7" w:rsidRPr="00805B0F">
        <w:rPr>
          <w:i/>
        </w:rPr>
        <w:t>documented</w:t>
      </w:r>
      <w:r w:rsidR="000548C7">
        <w:t xml:space="preserve"> </w:t>
      </w:r>
      <w:r w:rsidR="0005353E">
        <w:t>(</w:t>
      </w:r>
      <w:r w:rsidR="0005353E" w:rsidRPr="00583427">
        <w:rPr>
          <w:rStyle w:val="InlineURL"/>
        </w:rPr>
        <w:t>http://www.slideshare.net/alienvault/building-an-ip-reputation-engine-tracking-the-miscreants</w:t>
      </w:r>
      <w:r w:rsidR="0005353E">
        <w:t xml:space="preserve">) </w:t>
      </w:r>
      <w:r w:rsidR="006E2C95">
        <w:t xml:space="preserve">potential </w:t>
      </w:r>
      <w:r w:rsidR="0024305C">
        <w:t>range of</w:t>
      </w:r>
      <w:r w:rsidR="00805B0F">
        <w:t xml:space="preserve"> </w:t>
      </w:r>
      <w:r w:rsidR="000548C7">
        <w:t xml:space="preserve">[1…10] but the </w:t>
      </w:r>
      <w:r w:rsidR="000548C7" w:rsidRPr="00583427">
        <w:rPr>
          <w:rStyle w:val="InlineCodeVariable"/>
        </w:rPr>
        <w:t>Risk</w:t>
      </w:r>
      <w:r w:rsidR="000548C7">
        <w:t xml:space="preserve"> </w:t>
      </w:r>
      <w:r w:rsidR="006E2C95">
        <w:t>column</w:t>
      </w:r>
      <w:r w:rsidR="000548C7">
        <w:t>—which</w:t>
      </w:r>
      <w:r w:rsidR="006A1882">
        <w:t xml:space="preserve"> AlienVault says has</w:t>
      </w:r>
      <w:r w:rsidR="000548C7">
        <w:t xml:space="preserve"> a documented</w:t>
      </w:r>
      <w:r w:rsidR="006A1882">
        <w:t xml:space="preserve"> </w:t>
      </w:r>
      <w:r w:rsidR="006E2C95">
        <w:t xml:space="preserve">potential </w:t>
      </w:r>
      <w:r w:rsidR="000548C7">
        <w:t>range of [1…</w:t>
      </w:r>
      <w:r w:rsidR="006A1882">
        <w:t>10]—</w:t>
      </w:r>
      <w:r w:rsidR="00DA2558">
        <w:t>only has a spread of [1…7</w:t>
      </w:r>
      <w:r w:rsidR="006A1882">
        <w:t>].</w:t>
      </w:r>
      <w:r w:rsidR="0084231F">
        <w:t xml:space="preserve"> We can also see that </w:t>
      </w:r>
      <w:r w:rsidR="006F4C5C">
        <w:t xml:space="preserve">both </w:t>
      </w:r>
      <w:r w:rsidR="0084231F" w:rsidRPr="00583427">
        <w:rPr>
          <w:rStyle w:val="InlineCodeVariable"/>
        </w:rPr>
        <w:t>Risk</w:t>
      </w:r>
      <w:r w:rsidR="0084231F">
        <w:t xml:space="preserve"> </w:t>
      </w:r>
      <w:r w:rsidR="006F4C5C">
        <w:t xml:space="preserve">and </w:t>
      </w:r>
      <w:r w:rsidR="006F4C5C" w:rsidRPr="00583427">
        <w:rPr>
          <w:rStyle w:val="InlineCodeVariable"/>
        </w:rPr>
        <w:t>Reliability</w:t>
      </w:r>
      <w:r w:rsidR="006F4C5C">
        <w:t xml:space="preserve"> appear</w:t>
      </w:r>
      <w:r w:rsidR="0084231F">
        <w:t xml:space="preserve"> to heavily gravitate towards a value of “2”</w:t>
      </w:r>
    </w:p>
    <w:p w14:paraId="445DA2A8" w14:textId="07D7CD53"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583427">
        <w:rPr>
          <w:rStyle w:val="InlineCodeVariable"/>
        </w:rPr>
        <w:t>Reliability</w:t>
      </w:r>
      <w:r w:rsidR="00B42F90">
        <w:t>”, “</w:t>
      </w:r>
      <w:r w:rsidR="00B42F90" w:rsidRPr="00583427">
        <w:rPr>
          <w:rStyle w:val="InlineCodeVariable"/>
        </w:rPr>
        <w:t>Risk</w:t>
      </w:r>
      <w:r w:rsidR="00B42F90">
        <w:t>”, “</w:t>
      </w:r>
      <w:r w:rsidR="00B42F90" w:rsidRPr="00583427">
        <w:rPr>
          <w:rStyle w:val="InlineCodeVariable"/>
        </w:rPr>
        <w:t>Type</w:t>
      </w:r>
      <w:r w:rsidR="00B42F90">
        <w:t>” and “</w:t>
      </w:r>
      <w:r w:rsidR="00B42F90" w:rsidRPr="00583427">
        <w:rPr>
          <w:rStyle w:val="InlineCodeVariable"/>
        </w:rPr>
        <w:t>Country</w:t>
      </w:r>
      <w:r w:rsidR="00B42F90">
        <w:t>” fields are</w:t>
      </w:r>
      <w:r w:rsidR="001C36E1">
        <w:t xml:space="preserve"> actually</w:t>
      </w:r>
      <w:r w:rsidR="00B42F90">
        <w:t xml:space="preserve"> the equivalent of categorical data: i.e. they enable </w:t>
      </w:r>
      <w:r w:rsidR="006F4C5C">
        <w:t>slicing</w:t>
      </w:r>
      <w:r w:rsidR="00B42F90">
        <w:t xml:space="preserve"> the data set into groups. </w:t>
      </w:r>
      <w:r w:rsidR="001C36E1">
        <w:t>Even though we just treated “</w:t>
      </w:r>
      <w:r w:rsidR="001C36E1" w:rsidRPr="00583427">
        <w:rPr>
          <w:rStyle w:val="InlineCodeVariable"/>
        </w:rPr>
        <w:t>Reliability</w:t>
      </w:r>
      <w:r w:rsidR="001C36E1">
        <w:t>” and “</w:t>
      </w:r>
      <w:r w:rsidR="001C36E1" w:rsidRPr="00583427">
        <w:rPr>
          <w:rStyle w:val="InlineCodeVariable"/>
        </w:rPr>
        <w:t>Risk</w:t>
      </w:r>
      <w:r w:rsidR="001C36E1">
        <w:t xml:space="preserve">” as numbers they actually are categorical, meaning each entry will be assigned an integer and a value of “4” is not necessarily twice that of “2”, in other words, the number is more a label then a measurement.  </w:t>
      </w:r>
      <w:r w:rsidR="000660DD">
        <w:t xml:space="preserve">Categorical data may also be referred to as nominal values, factors or in some cases, qualitative variables. </w:t>
      </w:r>
      <w:r w:rsidR="00B42F90">
        <w:t>W</w:t>
      </w:r>
      <w:r w:rsidR="000660DD">
        <w:t xml:space="preserve">ithin </w:t>
      </w:r>
      <w:r w:rsidR="000660DD" w:rsidRPr="00FB1112">
        <w:t>R</w:t>
      </w:r>
      <w:r w:rsidR="000660DD">
        <w:t xml:space="preserve">, the difference between the two will automatically be handled by the </w:t>
      </w:r>
      <w:r w:rsidR="00E76169" w:rsidRPr="00E76169">
        <w:rPr>
          <w:rStyle w:val="InlineCode"/>
        </w:rPr>
        <w:t>summary(</w:t>
      </w:r>
      <w:proofErr w:type="gramStart"/>
      <w:r w:rsidR="00E76169" w:rsidRPr="00E76169">
        <w:rPr>
          <w:rStyle w:val="InlineCode"/>
        </w:rPr>
        <w:t>)</w:t>
      </w:r>
      <w:r w:rsidR="00E76169">
        <w:t>function</w:t>
      </w:r>
      <w:proofErr w:type="gramEnd"/>
      <w:r w:rsidR="00C37679">
        <w:t xml:space="preserve">, and it will display the </w:t>
      </w:r>
      <w:r w:rsidR="00313BE9">
        <w:t>count</w:t>
      </w:r>
      <w:r w:rsidR="00C37679">
        <w:t xml:space="preserve"> for each category.  </w:t>
      </w:r>
      <w:r w:rsidR="00E25A9A">
        <w:t xml:space="preserve">This will not work on the quantitative variables though, in order to get a count of those, we could use the </w:t>
      </w:r>
      <w:r w:rsidR="00E25A9A" w:rsidRPr="00583427">
        <w:rPr>
          <w:rStyle w:val="InlineCode"/>
        </w:rPr>
        <w:t>table()</w:t>
      </w:r>
      <w:r w:rsidR="00E25A9A">
        <w:t xml:space="preserve"> command if there are not too many unique values in the variable.  </w:t>
      </w:r>
      <w:r w:rsidR="00C37679">
        <w:t xml:space="preserve">Within </w:t>
      </w:r>
      <w:r w:rsidR="00F625ED" w:rsidRPr="00583427">
        <w:t>P</w:t>
      </w:r>
      <w:r w:rsidR="00C37679" w:rsidRPr="00FB1112">
        <w:t>ython</w:t>
      </w:r>
      <w:r w:rsidR="00C37679">
        <w:t xml:space="preserve">, we will create a short function that leverages </w:t>
      </w:r>
      <w:r w:rsidR="0066621A" w:rsidRPr="00583427">
        <w:t>pandas</w:t>
      </w:r>
      <w:r w:rsidR="00375DCD">
        <w:t xml:space="preserve"> to convert a data frame column (which is just an array) into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3D01D78A" w14:textId="67457622" w:rsidR="0084231F" w:rsidRPr="0084231F" w:rsidRDefault="00E25A9A" w:rsidP="0084231F">
      <w:pPr>
        <w:pStyle w:val="CodeSnippet"/>
        <w:rPr>
          <w:b/>
        </w:rPr>
      </w:pPr>
      <w:r>
        <w:rPr>
          <w:b/>
        </w:rPr>
        <w:t>table</w:t>
      </w:r>
      <w:r w:rsidR="0084231F" w:rsidRPr="0084231F">
        <w:rPr>
          <w:b/>
        </w:rPr>
        <w:t>(av$Reliability)</w:t>
      </w:r>
    </w:p>
    <w:p w14:paraId="49F70E77" w14:textId="77777777" w:rsidR="0084231F" w:rsidRDefault="0084231F" w:rsidP="0084231F">
      <w:pPr>
        <w:pStyle w:val="CodeSnippet"/>
      </w:pPr>
      <w:r>
        <w:t xml:space="preserve">     1      2      3      4      5      6      7      8      9     10 </w:t>
      </w:r>
    </w:p>
    <w:p w14:paraId="495A531B" w14:textId="25F2BC01" w:rsidR="00941DCA" w:rsidRDefault="0084231F" w:rsidP="0084231F">
      <w:pPr>
        <w:pStyle w:val="CodeSnippet"/>
      </w:pPr>
      <w:r>
        <w:t xml:space="preserve">  5612 149117  10892  87040      7   4758    297     21    686    196</w:t>
      </w:r>
    </w:p>
    <w:p w14:paraId="6C2344DB" w14:textId="77777777" w:rsidR="0084231F" w:rsidRDefault="0084231F" w:rsidP="0084231F">
      <w:pPr>
        <w:pStyle w:val="CodeSnippet"/>
        <w:rPr>
          <w:b/>
        </w:rPr>
      </w:pPr>
    </w:p>
    <w:p w14:paraId="1177C038" w14:textId="27618E8D" w:rsidR="0084231F" w:rsidRPr="0084231F" w:rsidRDefault="00E25A9A" w:rsidP="0084231F">
      <w:pPr>
        <w:pStyle w:val="CodeSnippet"/>
        <w:rPr>
          <w:b/>
        </w:rPr>
      </w:pPr>
      <w:r>
        <w:rPr>
          <w:b/>
        </w:rPr>
        <w:t>table</w:t>
      </w:r>
      <w:r w:rsidR="0084231F" w:rsidRPr="0084231F">
        <w:rPr>
          <w:b/>
        </w:rPr>
        <w:t>(av$</w:t>
      </w:r>
      <w:r w:rsidR="0084231F">
        <w:rPr>
          <w:b/>
        </w:rPr>
        <w:t>Risk</w:t>
      </w:r>
      <w:r w:rsidR="0084231F" w:rsidRPr="0084231F">
        <w:rPr>
          <w:b/>
        </w:rPr>
        <w:t>)</w:t>
      </w:r>
    </w:p>
    <w:p w14:paraId="13BBFF24" w14:textId="77777777" w:rsidR="0084231F" w:rsidRDefault="0084231F" w:rsidP="0084231F">
      <w:pPr>
        <w:pStyle w:val="CodeSnippet"/>
      </w:pPr>
      <w:r>
        <w:t xml:space="preserve">     1      2      3      4      5      6      7 </w:t>
      </w:r>
    </w:p>
    <w:p w14:paraId="68E7B9C7" w14:textId="2E37D40F" w:rsidR="00941DCA" w:rsidRDefault="0084231F" w:rsidP="0084231F">
      <w:pPr>
        <w:pStyle w:val="CodeSnippet"/>
      </w:pPr>
      <w:r>
        <w:t xml:space="preserve">    39 213852  33719   9588   1328     90     10</w:t>
      </w:r>
    </w:p>
    <w:p w14:paraId="2ECF14F9" w14:textId="77777777" w:rsidR="0084231F" w:rsidRDefault="0084231F" w:rsidP="0084231F">
      <w:pPr>
        <w:pStyle w:val="CodeSnippet"/>
        <w:rPr>
          <w:b/>
        </w:rPr>
      </w:pPr>
    </w:p>
    <w:p w14:paraId="0AA1278A" w14:textId="6113D7ED" w:rsidR="00E25A9A" w:rsidRPr="00583427" w:rsidRDefault="00E25A9A" w:rsidP="0084231F">
      <w:pPr>
        <w:pStyle w:val="CodeSnippet"/>
      </w:pPr>
      <w:r>
        <w:t># summary sorts by the counts by default</w:t>
      </w:r>
    </w:p>
    <w:p w14:paraId="25ECAD00" w14:textId="77777777" w:rsidR="00E25A9A" w:rsidRDefault="00E25A9A" w:rsidP="00E25A9A">
      <w:pPr>
        <w:pStyle w:val="CodeSnippet"/>
      </w:pPr>
      <w:r w:rsidRPr="00E10121">
        <w:t># maxsum sets how many factors to display</w:t>
      </w:r>
    </w:p>
    <w:p w14:paraId="149F9BEE" w14:textId="64A68C0A" w:rsidR="006A1882" w:rsidRPr="00941DCA" w:rsidRDefault="00F93BA1" w:rsidP="006A1882">
      <w:pPr>
        <w:pStyle w:val="CodeSnippet"/>
        <w:rPr>
          <w:b/>
        </w:rPr>
      </w:pPr>
      <w:r>
        <w:rPr>
          <w:b/>
        </w:rPr>
        <w:t>summary</w:t>
      </w:r>
      <w:r w:rsidR="006A1882" w:rsidRPr="00941DCA">
        <w:rPr>
          <w:b/>
        </w:rPr>
        <w:t>(av$Type</w:t>
      </w:r>
      <w:r>
        <w:rPr>
          <w:b/>
        </w:rPr>
        <w:t>, maxsum=10</w:t>
      </w:r>
      <w:r w:rsidR="006A1882" w:rsidRPr="00941DCA">
        <w:rPr>
          <w:b/>
        </w:rPr>
        <w:t>)</w:t>
      </w:r>
    </w:p>
    <w:p w14:paraId="443110E2" w14:textId="77777777" w:rsidR="00F93BA1" w:rsidRDefault="00F93BA1" w:rsidP="00F93BA1">
      <w:pPr>
        <w:pStyle w:val="CodeSnippet"/>
      </w:pPr>
      <w:r>
        <w:t xml:space="preserve">               Scanning Host               Malware Domain </w:t>
      </w:r>
    </w:p>
    <w:p w14:paraId="29618060" w14:textId="77777777" w:rsidR="00F93BA1" w:rsidRDefault="00F93BA1" w:rsidP="00F93BA1">
      <w:pPr>
        <w:pStyle w:val="CodeSnippet"/>
      </w:pPr>
      <w:r>
        <w:t xml:space="preserve">                      234180                         9274 </w:t>
      </w:r>
    </w:p>
    <w:p w14:paraId="1C86A749" w14:textId="77777777" w:rsidR="00F93BA1" w:rsidRDefault="00F93BA1" w:rsidP="00F93BA1">
      <w:pPr>
        <w:pStyle w:val="CodeSnippet"/>
      </w:pPr>
      <w:r>
        <w:t xml:space="preserve">                  Malware IP               Malicious Host </w:t>
      </w:r>
    </w:p>
    <w:p w14:paraId="74CC6F23" w14:textId="77777777" w:rsidR="00F93BA1" w:rsidRDefault="00F93BA1" w:rsidP="00F93BA1">
      <w:pPr>
        <w:pStyle w:val="CodeSnippet"/>
      </w:pPr>
      <w:r>
        <w:t xml:space="preserve">                        6470                         3770 </w:t>
      </w:r>
    </w:p>
    <w:p w14:paraId="61D086D3" w14:textId="77777777" w:rsidR="00F93BA1" w:rsidRDefault="00F93BA1" w:rsidP="00F93BA1">
      <w:pPr>
        <w:pStyle w:val="CodeSnippet"/>
      </w:pPr>
      <w:r>
        <w:t xml:space="preserve">                    Spamming                          C&amp;C </w:t>
      </w:r>
    </w:p>
    <w:p w14:paraId="17D14943" w14:textId="77777777" w:rsidR="00F93BA1" w:rsidRDefault="00F93BA1" w:rsidP="00F93BA1">
      <w:pPr>
        <w:pStyle w:val="CodeSnippet"/>
      </w:pPr>
      <w:r>
        <w:t xml:space="preserve">                        3487                          610 </w:t>
      </w:r>
    </w:p>
    <w:p w14:paraId="52F44570" w14:textId="77777777" w:rsidR="00F93BA1" w:rsidRDefault="00F93BA1" w:rsidP="00F93BA1">
      <w:pPr>
        <w:pStyle w:val="CodeSnippet"/>
      </w:pPr>
      <w:r>
        <w:t xml:space="preserve">Scanning Host;Malicious Host    Malware Domain;Malware IP </w:t>
      </w:r>
    </w:p>
    <w:p w14:paraId="0018B913" w14:textId="77777777" w:rsidR="00F93BA1" w:rsidRDefault="00F93BA1" w:rsidP="00F93BA1">
      <w:pPr>
        <w:pStyle w:val="CodeSnippet"/>
      </w:pPr>
      <w:r>
        <w:t xml:space="preserve">                         215                          173 </w:t>
      </w:r>
    </w:p>
    <w:p w14:paraId="4F80CA25" w14:textId="77777777" w:rsidR="00F93BA1" w:rsidRDefault="00F93BA1" w:rsidP="00F93BA1">
      <w:pPr>
        <w:pStyle w:val="CodeSnippet"/>
      </w:pPr>
      <w:r>
        <w:t xml:space="preserve">Malicious Host;Scanning Host                      (Other) </w:t>
      </w:r>
    </w:p>
    <w:p w14:paraId="397E6C7E" w14:textId="3BFC4698" w:rsidR="00941DCA" w:rsidRDefault="00F93BA1" w:rsidP="00941DCA">
      <w:pPr>
        <w:pStyle w:val="CodeSnippet"/>
        <w:rPr>
          <w:b/>
        </w:rPr>
      </w:pPr>
      <w:r>
        <w:t xml:space="preserve">                         163                          284 </w:t>
      </w:r>
    </w:p>
    <w:p w14:paraId="374EEA18" w14:textId="7FF79EDE" w:rsidR="00941DCA" w:rsidRPr="00941DCA" w:rsidRDefault="00D63597" w:rsidP="00941DCA">
      <w:pPr>
        <w:pStyle w:val="CodeSnippet"/>
        <w:rPr>
          <w:b/>
        </w:rPr>
      </w:pPr>
      <w:r>
        <w:rPr>
          <w:b/>
        </w:rPr>
        <w:t>summary</w:t>
      </w:r>
      <w:r w:rsidR="00941DCA" w:rsidRPr="00941DCA">
        <w:rPr>
          <w:b/>
        </w:rPr>
        <w:t>(av$Country,</w:t>
      </w:r>
      <w:r>
        <w:rPr>
          <w:b/>
        </w:rPr>
        <w:t xml:space="preserve"> maxsum</w:t>
      </w:r>
      <w:r w:rsidR="00941DCA" w:rsidRPr="00941DCA">
        <w:rPr>
          <w:b/>
        </w:rPr>
        <w:t>=4</w:t>
      </w:r>
      <w:r>
        <w:rPr>
          <w:b/>
        </w:rPr>
        <w:t>0</w:t>
      </w:r>
      <w:r w:rsidR="00941DCA" w:rsidRPr="00941DCA">
        <w:rPr>
          <w:b/>
        </w:rPr>
        <w:t>)</w:t>
      </w:r>
    </w:p>
    <w:p w14:paraId="09343981" w14:textId="77777777" w:rsidR="00D63597" w:rsidRDefault="00D63597" w:rsidP="00D63597">
      <w:pPr>
        <w:pStyle w:val="CodeSnippet"/>
      </w:pPr>
      <w:r>
        <w:t xml:space="preserve">     CN      US      TR              DE      NL      RU      GB </w:t>
      </w:r>
    </w:p>
    <w:p w14:paraId="338ECF8C" w14:textId="77777777" w:rsidR="00D63597" w:rsidRDefault="00D63597" w:rsidP="00D63597">
      <w:pPr>
        <w:pStyle w:val="CodeSnippet"/>
      </w:pPr>
      <w:r>
        <w:t xml:space="preserve">  68583   50387   13958   10055    9953    7931    6346    6293 </w:t>
      </w:r>
    </w:p>
    <w:p w14:paraId="08BD04DB" w14:textId="77777777" w:rsidR="00D63597" w:rsidRDefault="00D63597" w:rsidP="00D63597">
      <w:pPr>
        <w:pStyle w:val="CodeSnippet"/>
      </w:pPr>
      <w:r>
        <w:t xml:space="preserve">     IN      FR      TW      BR      UA      RO      KR      CA </w:t>
      </w:r>
    </w:p>
    <w:p w14:paraId="566FF49D" w14:textId="77777777" w:rsidR="00D63597" w:rsidRDefault="00D63597" w:rsidP="00D63597">
      <w:pPr>
        <w:pStyle w:val="CodeSnippet"/>
      </w:pPr>
      <w:r>
        <w:t xml:space="preserve">   5480    5449    4399    3811    3443    3274    3101    3051 </w:t>
      </w:r>
    </w:p>
    <w:p w14:paraId="20080793" w14:textId="77777777" w:rsidR="00D63597" w:rsidRDefault="00D63597" w:rsidP="00D63597">
      <w:pPr>
        <w:pStyle w:val="CodeSnippet"/>
      </w:pPr>
      <w:r>
        <w:t xml:space="preserve">     AR      MX      TH      IT      HK      ES      CL      AE </w:t>
      </w:r>
    </w:p>
    <w:p w14:paraId="6F175263" w14:textId="77777777" w:rsidR="00D63597" w:rsidRDefault="00D63597" w:rsidP="00D63597">
      <w:pPr>
        <w:pStyle w:val="CodeSnippet"/>
      </w:pPr>
      <w:r>
        <w:t xml:space="preserve">   3046    3039    2572    2448    2361    1929    1896    1827 </w:t>
      </w:r>
    </w:p>
    <w:p w14:paraId="6CC0A4CF" w14:textId="77777777" w:rsidR="00D63597" w:rsidRDefault="00D63597" w:rsidP="00D63597">
      <w:pPr>
        <w:pStyle w:val="CodeSnippet"/>
      </w:pPr>
      <w:r>
        <w:t xml:space="preserve">     JP      HU      PL      VE      EG      ID      RS      PK </w:t>
      </w:r>
    </w:p>
    <w:p w14:paraId="357F9B5A" w14:textId="77777777" w:rsidR="00D63597" w:rsidRDefault="00D63597" w:rsidP="00D63597">
      <w:pPr>
        <w:pStyle w:val="CodeSnippet"/>
      </w:pPr>
      <w:r>
        <w:t xml:space="preserve">   1811    1636    1610    1589    1452    1378    1323    1309 </w:t>
      </w:r>
    </w:p>
    <w:p w14:paraId="7B7792CD" w14:textId="77777777" w:rsidR="00D63597" w:rsidRDefault="00D63597" w:rsidP="00D63597">
      <w:pPr>
        <w:pStyle w:val="CodeSnippet"/>
      </w:pPr>
      <w:r>
        <w:t xml:space="preserve">     VN      LV      NO      CZ      BG      SG      IR (Other) </w:t>
      </w:r>
    </w:p>
    <w:p w14:paraId="6E24B4A9" w14:textId="02DC1E3E" w:rsidR="0084231F" w:rsidRDefault="00D63597" w:rsidP="00941DCA">
      <w:pPr>
        <w:pStyle w:val="CodeSnippet"/>
      </w:pPr>
      <w:r>
        <w:t xml:space="preserve">   1203    1056     958     928     871     868     866   15136</w:t>
      </w:r>
    </w:p>
    <w:p w14:paraId="6EF5DFFD" w14:textId="5A53EFD5" w:rsidR="00D15C07" w:rsidRDefault="0066621A" w:rsidP="00D15C07">
      <w:pPr>
        <w:pStyle w:val="CodeTitle"/>
      </w:pPr>
      <w:r w:rsidRPr="0066621A">
        <w:t>Python</w:t>
      </w:r>
      <w:r w:rsidR="00D15C07">
        <w:t xml:space="preserve"> exploratory code for AlienVault data</w:t>
      </w:r>
    </w:p>
    <w:p w14:paraId="10B6BC82" w14:textId="1730D328" w:rsidR="00D15C07" w:rsidRDefault="006F4C5C" w:rsidP="00D15C07">
      <w:pPr>
        <w:pStyle w:val="CodeSnippet"/>
      </w:pPr>
      <w:r>
        <w:t># factor</w:t>
      </w:r>
      <w:r w:rsidR="00D15C07">
        <w:t>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583427">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583427">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Pr="00583427" w:rsidRDefault="004711BC" w:rsidP="004711BC">
      <w:pPr>
        <w:pStyle w:val="CodeSnippet"/>
        <w:rPr>
          <w:b/>
        </w:rPr>
      </w:pPr>
      <w:r w:rsidRPr="00583427">
        <w:rPr>
          <w:b/>
        </w:rPr>
        <w:t>def factor_col(col):</w:t>
      </w:r>
    </w:p>
    <w:p w14:paraId="64EDA8B3" w14:textId="77777777" w:rsidR="004711BC" w:rsidRPr="00583427" w:rsidRDefault="004711BC" w:rsidP="004711BC">
      <w:pPr>
        <w:pStyle w:val="CodeSnippet"/>
        <w:rPr>
          <w:b/>
        </w:rPr>
      </w:pPr>
      <w:r w:rsidRPr="00583427">
        <w:rPr>
          <w:b/>
        </w:rPr>
        <w:t xml:space="preserve">    factor = pd.Categorical.from_array(col)</w:t>
      </w:r>
    </w:p>
    <w:p w14:paraId="0C6DBB77" w14:textId="77777777" w:rsidR="004711BC" w:rsidRPr="00583427" w:rsidRDefault="004711BC" w:rsidP="004711BC">
      <w:pPr>
        <w:pStyle w:val="CodeSnippet"/>
        <w:rPr>
          <w:b/>
        </w:rPr>
      </w:pPr>
      <w:r w:rsidRPr="00583427">
        <w:rPr>
          <w:b/>
        </w:rPr>
        <w:t xml:space="preserve">    return pd.value_counts(factor,sort=True).reindex(factor.levels)</w:t>
      </w:r>
    </w:p>
    <w:p w14:paraId="68BD6EF0" w14:textId="77777777" w:rsidR="004711BC" w:rsidRDefault="004711BC" w:rsidP="004711BC">
      <w:pPr>
        <w:pStyle w:val="CodeSnippet"/>
      </w:pPr>
    </w:p>
    <w:p w14:paraId="4655DB8F" w14:textId="77777777" w:rsidR="004711BC" w:rsidRPr="00583427" w:rsidRDefault="004711BC" w:rsidP="004711BC">
      <w:pPr>
        <w:pStyle w:val="CodeSnippet"/>
        <w:rPr>
          <w:b/>
        </w:rPr>
      </w:pPr>
      <w:r w:rsidRPr="00583427">
        <w:rPr>
          <w:b/>
        </w:rPr>
        <w:t>rel_ct = pd.value_counts(av['Reliability'])</w:t>
      </w:r>
    </w:p>
    <w:p w14:paraId="66D4C5C7" w14:textId="77777777" w:rsidR="004711BC" w:rsidRPr="00583427" w:rsidRDefault="004711BC" w:rsidP="004711BC">
      <w:pPr>
        <w:pStyle w:val="CodeSnippet"/>
        <w:rPr>
          <w:b/>
        </w:rPr>
      </w:pPr>
      <w:r w:rsidRPr="00583427">
        <w:rPr>
          <w:b/>
        </w:rPr>
        <w:t>risk_ct = pd.value_counts(av['Risk'])</w:t>
      </w:r>
    </w:p>
    <w:p w14:paraId="0BB4526A" w14:textId="77777777" w:rsidR="004711BC" w:rsidRPr="00583427" w:rsidRDefault="004711BC" w:rsidP="004711BC">
      <w:pPr>
        <w:pStyle w:val="CodeSnippet"/>
        <w:rPr>
          <w:b/>
        </w:rPr>
      </w:pPr>
      <w:r w:rsidRPr="00583427">
        <w:rPr>
          <w:b/>
        </w:rPr>
        <w:t>type_ct = pd.value_counts(av['Type'])</w:t>
      </w:r>
    </w:p>
    <w:p w14:paraId="1FCA6E4C" w14:textId="77777777" w:rsidR="004711BC" w:rsidRPr="00583427" w:rsidRDefault="004711BC" w:rsidP="004711BC">
      <w:pPr>
        <w:pStyle w:val="CodeSnippet"/>
        <w:rPr>
          <w:b/>
        </w:rPr>
      </w:pPr>
      <w:r w:rsidRPr="00583427">
        <w:rPr>
          <w:b/>
        </w:rP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5C5159FC" w14:textId="598911D0" w:rsidR="00D15C07" w:rsidRPr="00D15C07" w:rsidRDefault="00941DCA" w:rsidP="00D15C07">
      <w:pPr>
        <w:pStyle w:val="CodeSnippet"/>
      </w:pPr>
      <w:r>
        <w:t>...</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600DF40E" w14:textId="77777777" w:rsidR="00D15C07" w:rsidRPr="00D15C07" w:rsidRDefault="00D15C07" w:rsidP="00D15C07">
      <w:pPr>
        <w:pStyle w:val="CodeSnippet"/>
      </w:pPr>
      <w:r w:rsidRPr="00D15C07">
        <w:t>...</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5B75D8B7" w14:textId="5A52925F" w:rsidR="008A678B" w:rsidRPr="00CE65F6" w:rsidRDefault="008A678B" w:rsidP="0084231F">
      <w:pPr>
        <w:pStyle w:val="Para"/>
        <w:ind w:left="1440" w:firstLine="0"/>
      </w:pPr>
      <w:r>
        <w:t>The</w:t>
      </w:r>
      <w:r w:rsidR="003813F3">
        <w:t>se</w:t>
      </w:r>
      <w:r>
        <w:t xml:space="preserve"> numerical tables help</w:t>
      </w:r>
      <w:r w:rsidR="001B0DD8">
        <w:t xml:space="preserve"> us </w:t>
      </w:r>
      <w:r w:rsidR="006F4C5C">
        <w:t>discern the</w:t>
      </w:r>
      <w:r w:rsidR="001B0DD8">
        <w:t xml:space="preserv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 xml:space="preserve">We’ll </w:t>
      </w:r>
      <w:r w:rsidR="0024305C">
        <w:t>start with</w:t>
      </w:r>
      <w:r w:rsidR="003813F3">
        <w:t xml:space="preserve"> </w:t>
      </w:r>
      <w:r w:rsidR="00CE65F6">
        <w:t>a simple bar chart</w:t>
      </w:r>
      <w:r w:rsidR="003813F3">
        <w:t xml:space="preserve"> to</w:t>
      </w:r>
      <w:r w:rsidR="00CE65F6">
        <w:t xml:space="preserve"> get a very quick visual overview of the </w:t>
      </w:r>
      <w:r w:rsidR="003813F3" w:rsidRPr="00583427">
        <w:rPr>
          <w:rStyle w:val="InlineCodeVariable"/>
        </w:rPr>
        <w:t>Country</w:t>
      </w:r>
      <w:r w:rsidR="003813F3" w:rsidRPr="003813F3">
        <w:t xml:space="preserve">, </w:t>
      </w:r>
      <w:r w:rsidR="003813F3" w:rsidRPr="00583427">
        <w:rPr>
          <w:rStyle w:val="InlineCodeVariable"/>
        </w:rPr>
        <w:t>R</w:t>
      </w:r>
      <w:r w:rsidR="00CE65F6" w:rsidRPr="00583427">
        <w:rPr>
          <w:rStyle w:val="InlineCodeVariable"/>
        </w:rPr>
        <w:t>eliability</w:t>
      </w:r>
      <w:r w:rsidR="003813F3">
        <w:t xml:space="preserve"> and</w:t>
      </w:r>
      <w:r w:rsidR="00CE65F6">
        <w:t xml:space="preserve"> </w:t>
      </w:r>
      <w:r w:rsidR="00CE65F6" w:rsidRPr="00583427">
        <w:rPr>
          <w:rStyle w:val="InlineCodeVariable"/>
        </w:rPr>
        <w:t>Risk</w:t>
      </w:r>
      <w:r w:rsidR="003813F3">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42B34325" w14:textId="77777777" w:rsidR="008A5890" w:rsidRPr="00583427" w:rsidRDefault="008A5890" w:rsidP="00A54FF8">
      <w:pPr>
        <w:pStyle w:val="CodeSnippet"/>
        <w:rPr>
          <w:b/>
        </w:rPr>
      </w:pPr>
      <w:r w:rsidRPr="00583427">
        <w:rPr>
          <w:b/>
        </w:rPr>
        <w:t>library(ggplot2)</w:t>
      </w:r>
    </w:p>
    <w:p w14:paraId="507F8B1C" w14:textId="77777777" w:rsidR="008A5890" w:rsidRDefault="008A5890" w:rsidP="00A54FF8">
      <w:pPr>
        <w:pStyle w:val="CodeSnippet"/>
      </w:pPr>
    </w:p>
    <w:p w14:paraId="71A90AA3" w14:textId="7223CBCA" w:rsidR="00A54FF8" w:rsidRDefault="00A54FF8" w:rsidP="00A54FF8">
      <w:pPr>
        <w:pStyle w:val="CodeSnippet"/>
      </w:pPr>
      <w:r>
        <w:t># Bar graph of counts (sorted) by Country (top 20)</w:t>
      </w:r>
    </w:p>
    <w:p w14:paraId="62074B2A" w14:textId="5180E007" w:rsidR="008A5890" w:rsidRDefault="00A54FF8" w:rsidP="00583427">
      <w:pPr>
        <w:pStyle w:val="CodeSnippet"/>
      </w:pPr>
      <w:r>
        <w:t># get the top 20 countries' names</w:t>
      </w:r>
    </w:p>
    <w:p w14:paraId="7B30C932" w14:textId="77777777" w:rsidR="008A5890" w:rsidRPr="00583427" w:rsidRDefault="008A5890" w:rsidP="00583427">
      <w:pPr>
        <w:pStyle w:val="CodeSnippet"/>
        <w:rPr>
          <w:b/>
        </w:rPr>
      </w:pPr>
      <w:r w:rsidRPr="00583427">
        <w:rPr>
          <w:b/>
        </w:rPr>
        <w:t>country.top20 &lt;- names(summary(av$Country))[1:20]</w:t>
      </w:r>
    </w:p>
    <w:p w14:paraId="0EB4EF87" w14:textId="77777777" w:rsidR="006B1585" w:rsidRDefault="006B1585" w:rsidP="006B1585">
      <w:pPr>
        <w:pStyle w:val="CodeSnippet"/>
      </w:pPr>
      <w:r>
        <w:t xml:space="preserve"># give ggplot a subset of our data (the top 20 countries) </w:t>
      </w:r>
    </w:p>
    <w:p w14:paraId="4E55BD3F" w14:textId="77777777" w:rsidR="006B1585" w:rsidRDefault="006B1585" w:rsidP="006B1585">
      <w:pPr>
        <w:pStyle w:val="CodeSnippet"/>
      </w:pPr>
      <w:r>
        <w:t># map the x value to a sorted count of country</w:t>
      </w:r>
    </w:p>
    <w:p w14:paraId="4A4A045C" w14:textId="77777777" w:rsidR="006B1585" w:rsidRPr="00583427" w:rsidRDefault="006B1585" w:rsidP="006B1585">
      <w:pPr>
        <w:pStyle w:val="CodeSnippet"/>
        <w:rPr>
          <w:b/>
        </w:rPr>
      </w:pPr>
      <w:r w:rsidRPr="00583427">
        <w:rPr>
          <w:b/>
        </w:rPr>
        <w:t xml:space="preserve">g &lt;- ggplot(data=subset(av,Country %in% country.top20), </w:t>
      </w:r>
    </w:p>
    <w:p w14:paraId="14961B89" w14:textId="07955387" w:rsidR="006B1585" w:rsidRPr="00583427" w:rsidRDefault="006B1585" w:rsidP="006B1585">
      <w:pPr>
        <w:pStyle w:val="CodeSnippet"/>
        <w:rPr>
          <w:b/>
        </w:rPr>
      </w:pPr>
      <w:r w:rsidRPr="00583427">
        <w:rPr>
          <w:b/>
        </w:rPr>
        <w:t xml:space="preserve">            aes(x=reorder(Country,</w:t>
      </w:r>
      <w:r w:rsidR="007474C8">
        <w:rPr>
          <w:b/>
        </w:rPr>
        <w:t xml:space="preserve"> </w:t>
      </w:r>
      <w:r w:rsidRPr="00583427">
        <w:rPr>
          <w:b/>
        </w:rPr>
        <w:t>Country,</w:t>
      </w:r>
      <w:r w:rsidR="007474C8">
        <w:rPr>
          <w:b/>
        </w:rPr>
        <w:t xml:space="preserve"> </w:t>
      </w:r>
      <w:r w:rsidRPr="00583427">
        <w:rPr>
          <w:b/>
        </w:rPr>
        <w:t>length)))</w:t>
      </w:r>
    </w:p>
    <w:p w14:paraId="7C2B8524" w14:textId="184250C3" w:rsidR="00A54FF8" w:rsidRDefault="00A54FF8" w:rsidP="00A54FF8">
      <w:pPr>
        <w:pStyle w:val="CodeSnippet"/>
      </w:pPr>
      <w:r>
        <w:t># tell ggplot we want a bar chart</w:t>
      </w:r>
    </w:p>
    <w:p w14:paraId="2C9FA0A1" w14:textId="4321048F" w:rsidR="00A54FF8" w:rsidRPr="00583427" w:rsidRDefault="00A54FF8" w:rsidP="00A54FF8">
      <w:pPr>
        <w:pStyle w:val="CodeSnippet"/>
        <w:rPr>
          <w:b/>
        </w:rPr>
      </w:pPr>
      <w:r w:rsidRPr="00583427">
        <w:rPr>
          <w:b/>
        </w:rPr>
        <w:t>g &lt;- g + geom_bar()</w:t>
      </w:r>
    </w:p>
    <w:p w14:paraId="02E1FF5B" w14:textId="77777777" w:rsidR="00A54FF8" w:rsidRDefault="00A54FF8" w:rsidP="00A54FF8">
      <w:pPr>
        <w:pStyle w:val="CodeSnippet"/>
      </w:pPr>
      <w:r>
        <w:t># ensure we have decent labels</w:t>
      </w:r>
    </w:p>
    <w:p w14:paraId="330E08BF" w14:textId="208A00BB" w:rsidR="00A54FF8" w:rsidRPr="00583427" w:rsidRDefault="00A54FF8" w:rsidP="00A54FF8">
      <w:pPr>
        <w:pStyle w:val="CodeSnippet"/>
        <w:rPr>
          <w:b/>
        </w:rPr>
      </w:pPr>
      <w:r w:rsidRPr="00583427">
        <w:rPr>
          <w:b/>
        </w:rPr>
        <w:t>g &lt;- g + labs(title="Country Counts",</w:t>
      </w:r>
      <w:r w:rsidR="007474C8">
        <w:rPr>
          <w:b/>
        </w:rPr>
        <w:t xml:space="preserve"> </w:t>
      </w:r>
      <w:r w:rsidRPr="00583427">
        <w:rPr>
          <w:b/>
        </w:rPr>
        <w:t>x="Country")</w:t>
      </w:r>
    </w:p>
    <w:p w14:paraId="3C725431" w14:textId="77777777" w:rsidR="00A54FF8" w:rsidRPr="008A5890" w:rsidRDefault="00A54FF8" w:rsidP="00A54FF8">
      <w:pPr>
        <w:pStyle w:val="CodeSnippet"/>
      </w:pPr>
      <w:r w:rsidRPr="008A5890">
        <w:t># rotate the chart to make this one more readable</w:t>
      </w:r>
    </w:p>
    <w:p w14:paraId="0914AD40" w14:textId="77777777" w:rsidR="00A54FF8" w:rsidRPr="00583427" w:rsidRDefault="00A54FF8" w:rsidP="00A54FF8">
      <w:pPr>
        <w:pStyle w:val="CodeSnippet"/>
        <w:rPr>
          <w:b/>
        </w:rPr>
      </w:pPr>
      <w:r w:rsidRPr="00583427">
        <w:rPr>
          <w:b/>
        </w:rPr>
        <w:t>g &lt;- g + coord_flip()</w:t>
      </w:r>
    </w:p>
    <w:p w14:paraId="0FE8643D" w14:textId="615A2F75" w:rsidR="00904F89" w:rsidRDefault="00904F89" w:rsidP="00A54FF8">
      <w:pPr>
        <w:pStyle w:val="CodeSnippet"/>
      </w:pPr>
      <w:r>
        <w:t># display the image</w:t>
      </w:r>
    </w:p>
    <w:p w14:paraId="794734BB" w14:textId="538EA606" w:rsidR="00A54FF8" w:rsidRPr="00583427" w:rsidRDefault="008A5890" w:rsidP="00A54FF8">
      <w:pPr>
        <w:pStyle w:val="CodeSnippet"/>
        <w:rPr>
          <w:b/>
        </w:rPr>
      </w:pPr>
      <w:r w:rsidRPr="00583427">
        <w:rPr>
          <w:b/>
        </w:rPr>
        <w:t>print(</w:t>
      </w:r>
      <w:r w:rsidR="00A54FF8" w:rsidRPr="00583427">
        <w:rPr>
          <w:b/>
        </w:rPr>
        <w:t>g</w:t>
      </w:r>
      <w:r w:rsidRPr="00583427">
        <w:rPr>
          <w:b/>
        </w:rPr>
        <w:t>)</w:t>
      </w:r>
    </w:p>
    <w:p w14:paraId="3BBEEAE3" w14:textId="77777777" w:rsidR="00A54FF8" w:rsidRDefault="00A54FF8" w:rsidP="00A54FF8">
      <w:pPr>
        <w:pStyle w:val="CodeSnippet"/>
      </w:pPr>
    </w:p>
    <w:p w14:paraId="358475A3" w14:textId="77777777" w:rsidR="001C36E1" w:rsidRDefault="001C36E1" w:rsidP="001C36E1">
      <w:pPr>
        <w:pStyle w:val="CodeSnippet"/>
      </w:pPr>
      <w:r>
        <w:t># Bar graph of counts by Risk</w:t>
      </w:r>
    </w:p>
    <w:p w14:paraId="5A89F815" w14:textId="1757442B" w:rsidR="001C36E1" w:rsidRDefault="001C36E1" w:rsidP="001C36E1">
      <w:pPr>
        <w:pStyle w:val="CodeSnippet"/>
      </w:pPr>
      <w:r>
        <w:t># note we can call ggplot and add the bar chart in one line</w:t>
      </w:r>
    </w:p>
    <w:p w14:paraId="35A1B0AD" w14:textId="77777777" w:rsidR="001C36E1" w:rsidRPr="00583427" w:rsidRDefault="001C36E1" w:rsidP="001C36E1">
      <w:pPr>
        <w:pStyle w:val="CodeSnippet"/>
        <w:rPr>
          <w:b/>
        </w:rPr>
      </w:pPr>
      <w:r w:rsidRPr="00583427">
        <w:rPr>
          <w:b/>
        </w:rPr>
        <w:t>g &lt;- ggplot(data=av, aes(x=Risk)) + geom_bar()</w:t>
      </w:r>
    </w:p>
    <w:p w14:paraId="1703BB1C" w14:textId="77777777" w:rsidR="001C36E1" w:rsidRDefault="001C36E1" w:rsidP="001C36E1">
      <w:pPr>
        <w:pStyle w:val="CodeSnippet"/>
      </w:pPr>
      <w:r>
        <w:t># force an X scale to be just the limits of the data</w:t>
      </w:r>
    </w:p>
    <w:p w14:paraId="052DE7FC" w14:textId="77777777" w:rsidR="001C36E1" w:rsidRDefault="001C36E1" w:rsidP="001C36E1">
      <w:pPr>
        <w:pStyle w:val="CodeSnippet"/>
      </w:pPr>
      <w:r>
        <w:t># and to be discrete vs continuous</w:t>
      </w:r>
    </w:p>
    <w:p w14:paraId="4D29549C" w14:textId="77777777" w:rsidR="001C36E1" w:rsidRPr="00583427" w:rsidRDefault="001C36E1" w:rsidP="001C36E1">
      <w:pPr>
        <w:pStyle w:val="CodeSnippet"/>
        <w:rPr>
          <w:b/>
        </w:rPr>
      </w:pPr>
      <w:r w:rsidRPr="00583427">
        <w:rPr>
          <w:b/>
        </w:rPr>
        <w:t>g &lt;- g + scale_x_discrete(limits=seq(max(av$Risk))</w:t>
      </w:r>
    </w:p>
    <w:p w14:paraId="459FC900" w14:textId="30A8CA70" w:rsidR="001C36E1" w:rsidRPr="00583427" w:rsidRDefault="001C36E1" w:rsidP="001C36E1">
      <w:pPr>
        <w:pStyle w:val="CodeSnippet"/>
        <w:rPr>
          <w:b/>
        </w:rPr>
      </w:pPr>
      <w:r w:rsidRPr="00583427">
        <w:rPr>
          <w:b/>
        </w:rPr>
        <w:t>g &lt;- g + labs(title="'Risk' Counts",</w:t>
      </w:r>
      <w:r w:rsidR="00760993">
        <w:rPr>
          <w:b/>
        </w:rPr>
        <w:t xml:space="preserve"> </w:t>
      </w:r>
      <w:r w:rsidRPr="00583427">
        <w:rPr>
          <w:b/>
        </w:rPr>
        <w:t>x="Risk Score")</w:t>
      </w:r>
    </w:p>
    <w:p w14:paraId="1DEEE729" w14:textId="77777777" w:rsidR="001C36E1" w:rsidRPr="00583427" w:rsidRDefault="001C36E1" w:rsidP="001C36E1">
      <w:pPr>
        <w:pStyle w:val="CodeSnippet"/>
        <w:rPr>
          <w:b/>
        </w:rPr>
      </w:pPr>
      <w:r w:rsidRPr="00583427">
        <w:rPr>
          <w:b/>
        </w:rPr>
        <w:t>print(g)</w:t>
      </w:r>
    </w:p>
    <w:p w14:paraId="28FFD16C" w14:textId="77777777" w:rsidR="00760993" w:rsidRDefault="00760993" w:rsidP="00A54FF8">
      <w:pPr>
        <w:pStyle w:val="CodeSnippet"/>
      </w:pPr>
    </w:p>
    <w:p w14:paraId="38903906" w14:textId="3E27D9B7" w:rsidR="00904F89" w:rsidRDefault="00760993" w:rsidP="00A54FF8">
      <w:pPr>
        <w:pStyle w:val="CodeSnippet"/>
      </w:pPr>
      <w:r>
        <w:t># Bar graph of counts by Reliability</w:t>
      </w:r>
    </w:p>
    <w:p w14:paraId="037E8630" w14:textId="77777777" w:rsidR="00760993" w:rsidRPr="00583427" w:rsidRDefault="00760993" w:rsidP="00760993">
      <w:pPr>
        <w:pStyle w:val="CodeSnippet"/>
        <w:rPr>
          <w:b/>
        </w:rPr>
      </w:pPr>
      <w:r w:rsidRPr="00583427">
        <w:rPr>
          <w:b/>
        </w:rPr>
        <w:t>g &lt;- ggplot(data=av, aes(x=Reliability)) + geom_bar()</w:t>
      </w:r>
    </w:p>
    <w:p w14:paraId="27EE9D54" w14:textId="77777777" w:rsidR="00760993" w:rsidRPr="00583427" w:rsidRDefault="00760993" w:rsidP="00760993">
      <w:pPr>
        <w:pStyle w:val="CodeSnippet"/>
        <w:rPr>
          <w:b/>
        </w:rPr>
      </w:pPr>
      <w:r w:rsidRPr="00583427">
        <w:rPr>
          <w:b/>
        </w:rPr>
        <w:t>g &lt;- g + scale_x_discrete(limits=seq(max(av$Reliability)))</w:t>
      </w:r>
    </w:p>
    <w:p w14:paraId="08167AB5" w14:textId="3E128F4B" w:rsidR="00760993" w:rsidRPr="00583427" w:rsidRDefault="00760993" w:rsidP="00760993">
      <w:pPr>
        <w:pStyle w:val="CodeSnippet"/>
        <w:rPr>
          <w:b/>
        </w:rPr>
      </w:pPr>
      <w:r w:rsidRPr="00583427">
        <w:rPr>
          <w:b/>
        </w:rPr>
        <w:t>g &lt;- g + labs(title="'Reliabiity' Counts",</w:t>
      </w:r>
      <w:r>
        <w:rPr>
          <w:b/>
        </w:rPr>
        <w:t xml:space="preserve"> </w:t>
      </w:r>
      <w:r w:rsidRPr="00583427">
        <w:rPr>
          <w:b/>
        </w:rPr>
        <w:t>x="Reliability Score")</w:t>
      </w:r>
    </w:p>
    <w:p w14:paraId="660044C2" w14:textId="0AA76E34" w:rsidR="005F611E" w:rsidRPr="00A54FF8" w:rsidRDefault="00760993" w:rsidP="005F611E">
      <w:pPr>
        <w:pStyle w:val="CodeSnippet"/>
      </w:pPr>
      <w:r w:rsidRPr="00583427">
        <w:rPr>
          <w:b/>
        </w:rPr>
        <w:t>print(g)</w:t>
      </w:r>
    </w:p>
    <w:p w14:paraId="386FBAE7" w14:textId="3B27BDCB" w:rsidR="000B119D" w:rsidRDefault="000B119D" w:rsidP="000B119D">
      <w:pPr>
        <w:pStyle w:val="Slug"/>
      </w:pPr>
      <w:r>
        <w:t>Figure 3-2 Country Factor Bar Chart (</w:t>
      </w:r>
      <w:r w:rsidRPr="00583427">
        <w:t>R</w:t>
      </w:r>
      <w:r>
        <w:t>)</w:t>
      </w:r>
      <w:r>
        <w:tab/>
        <w:t>[793725c03f002.eps]</w:t>
      </w:r>
    </w:p>
    <w:p w14:paraId="31620929" w14:textId="159E2189" w:rsidR="000B119D" w:rsidRDefault="000B119D" w:rsidP="000B119D">
      <w:pPr>
        <w:pStyle w:val="Slug"/>
      </w:pPr>
      <w:r>
        <w:t>Figure 3-3 Reliability Factor Bar Chart (</w:t>
      </w:r>
      <w:r w:rsidRPr="00583427">
        <w:t>R</w:t>
      </w:r>
      <w:r>
        <w:t>)</w:t>
      </w:r>
      <w:r>
        <w:tab/>
        <w:t>[793725c03f003.eps]</w:t>
      </w:r>
    </w:p>
    <w:p w14:paraId="19062A30" w14:textId="6BC60883" w:rsidR="000B119D" w:rsidRDefault="000B119D" w:rsidP="000B119D">
      <w:pPr>
        <w:pStyle w:val="Slug"/>
      </w:pPr>
      <w:r>
        <w:t>Figure 3-4 Risk Factor Bar Chart (</w:t>
      </w:r>
      <w:r w:rsidRPr="00583427">
        <w:t>R</w:t>
      </w:r>
      <w:r>
        <w:t>)</w:t>
      </w:r>
      <w:r>
        <w:tab/>
        <w:t>[793725c03f004.eps]</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290B13B8" w:rsidR="00CE65F6" w:rsidRDefault="00CE65F6" w:rsidP="00CE65F6">
      <w:pPr>
        <w:pStyle w:val="CodeSnippet"/>
      </w:pPr>
      <w:r>
        <w:t xml:space="preserve"># </w:t>
      </w:r>
      <w:r w:rsidR="003B75A1">
        <w:t>sort by country</w:t>
      </w:r>
    </w:p>
    <w:p w14:paraId="409C4FAA" w14:textId="77777777" w:rsidR="00CE65F6" w:rsidRPr="00583427" w:rsidRDefault="00CE65F6" w:rsidP="00CE65F6">
      <w:pPr>
        <w:pStyle w:val="CodeSnippet"/>
        <w:rPr>
          <w:b/>
        </w:rPr>
      </w:pPr>
      <w:r w:rsidRPr="00583427">
        <w:rPr>
          <w:b/>
        </w:rPr>
        <w:t>country_ct = pd.value_counts(av['Country'])</w:t>
      </w:r>
    </w:p>
    <w:p w14:paraId="5943CA7B" w14:textId="77777777" w:rsidR="003B75A1" w:rsidRDefault="003B75A1" w:rsidP="00CE65F6">
      <w:pPr>
        <w:pStyle w:val="CodeSnippet"/>
      </w:pPr>
    </w:p>
    <w:p w14:paraId="18BBA7C1" w14:textId="721F4D22" w:rsidR="003B75A1" w:rsidRDefault="003B75A1" w:rsidP="00CE65F6">
      <w:pPr>
        <w:pStyle w:val="CodeSnippet"/>
      </w:pPr>
      <w:r>
        <w:t># plot the data</w:t>
      </w:r>
    </w:p>
    <w:p w14:paraId="013184B7" w14:textId="77777777" w:rsidR="00F67D21" w:rsidRPr="00583427" w:rsidRDefault="00CE65F6" w:rsidP="00CE65F6">
      <w:pPr>
        <w:pStyle w:val="CodeSnippet"/>
        <w:rPr>
          <w:b/>
        </w:rPr>
      </w:pPr>
      <w:r w:rsidRPr="00583427">
        <w:rPr>
          <w:b/>
        </w:rPr>
        <w:t xml:space="preserve">country_ct[:20].plot(kind='bar', rot=0, </w:t>
      </w:r>
    </w:p>
    <w:p w14:paraId="290036C3" w14:textId="0841A42B" w:rsidR="003B75A1" w:rsidRPr="00583427" w:rsidRDefault="00F67D21" w:rsidP="00CE65F6">
      <w:pPr>
        <w:pStyle w:val="CodeSnippet"/>
        <w:rPr>
          <w:b/>
        </w:rPr>
      </w:pPr>
      <w:r w:rsidRPr="00583427">
        <w:rPr>
          <w:b/>
        </w:rPr>
        <w:t xml:space="preserve">           </w:t>
      </w:r>
      <w:r w:rsidR="00CE65F6" w:rsidRPr="00583427">
        <w:rPr>
          <w:b/>
        </w:rPr>
        <w:t>title="Summary By Country")</w:t>
      </w:r>
    </w:p>
    <w:p w14:paraId="4558F3D8" w14:textId="77777777" w:rsidR="00F67D21" w:rsidRPr="00583427" w:rsidRDefault="00CE65F6" w:rsidP="00CE65F6">
      <w:pPr>
        <w:pStyle w:val="CodeSnippet"/>
        <w:rPr>
          <w:b/>
        </w:rPr>
      </w:pPr>
      <w:r w:rsidRPr="00583427">
        <w:rPr>
          <w:b/>
        </w:rPr>
        <w:t>factor_col(av['</w:t>
      </w:r>
      <w:r w:rsidR="00F67D21" w:rsidRPr="00583427">
        <w:rPr>
          <w:b/>
        </w:rPr>
        <w:t>Reliability']).plot(kind='bar',</w:t>
      </w:r>
    </w:p>
    <w:p w14:paraId="389A6256" w14:textId="1C83E654" w:rsidR="00CE65F6" w:rsidRPr="00583427" w:rsidRDefault="00F67D21" w:rsidP="00CE65F6">
      <w:pPr>
        <w:pStyle w:val="CodeSnippet"/>
        <w:rPr>
          <w:b/>
        </w:rPr>
      </w:pPr>
      <w:r w:rsidRPr="00583427">
        <w:rPr>
          <w:b/>
        </w:rPr>
        <w:t xml:space="preserve">           </w:t>
      </w:r>
      <w:r w:rsidR="00CE65F6" w:rsidRPr="00583427">
        <w:rPr>
          <w:b/>
        </w:rPr>
        <w:t>rot=0,title="Summary By 'Reliability'")</w:t>
      </w:r>
    </w:p>
    <w:p w14:paraId="0B27F6A4" w14:textId="77777777" w:rsidR="00F67D21" w:rsidRPr="00583427" w:rsidRDefault="00CE65F6" w:rsidP="00CE65F6">
      <w:pPr>
        <w:pStyle w:val="CodeSnippet"/>
        <w:rPr>
          <w:b/>
        </w:rPr>
      </w:pPr>
      <w:r w:rsidRPr="00583427">
        <w:rPr>
          <w:b/>
        </w:rPr>
        <w:t xml:space="preserve">factor_col(av['Risk']).plot(kind='bar', rot=0, </w:t>
      </w:r>
    </w:p>
    <w:p w14:paraId="15BB43D4" w14:textId="4F4E12BC" w:rsidR="00CE65F6" w:rsidRPr="00583427" w:rsidRDefault="00F67D21" w:rsidP="00CE65F6">
      <w:pPr>
        <w:pStyle w:val="CodeSnippet"/>
        <w:rPr>
          <w:b/>
        </w:rPr>
      </w:pPr>
      <w:r w:rsidRPr="00583427">
        <w:rPr>
          <w:b/>
        </w:rPr>
        <w:t xml:space="preserve">           </w:t>
      </w:r>
      <w:r w:rsidR="00CE65F6" w:rsidRPr="00583427">
        <w:rPr>
          <w:b/>
        </w:rPr>
        <w:t>title="Summary By 'Risk'")</w:t>
      </w:r>
    </w:p>
    <w:p w14:paraId="037E31FC" w14:textId="4C25D389" w:rsidR="00CE65F6" w:rsidRPr="00583427" w:rsidRDefault="00CE65F6" w:rsidP="00CE65F6">
      <w:pPr>
        <w:pStyle w:val="CodeSnippet"/>
        <w:rPr>
          <w:b/>
        </w:rPr>
      </w:pPr>
      <w:r w:rsidRPr="00583427">
        <w:rPr>
          <w:b/>
        </w:rPr>
        <w:t>factor_col(av['Type']).plot(kind='bar', rot=0)</w:t>
      </w:r>
    </w:p>
    <w:p w14:paraId="7C3A18F9" w14:textId="3C188817" w:rsidR="00CE65F6" w:rsidRDefault="000B119D" w:rsidP="00CE65F6">
      <w:pPr>
        <w:pStyle w:val="Slug"/>
      </w:pPr>
      <w:r>
        <w:t>Figure 3-5</w:t>
      </w:r>
      <w:r w:rsidR="00CE65F6">
        <w:t xml:space="preserve"> </w:t>
      </w:r>
      <w:r>
        <w:t>Country Factor Bar Chart (</w:t>
      </w:r>
      <w:r w:rsidRPr="00583427">
        <w:t>Python</w:t>
      </w:r>
      <w:r>
        <w:rPr>
          <w:i/>
        </w:rPr>
        <w:t>)</w:t>
      </w:r>
      <w:r w:rsidR="00CE65F6">
        <w:tab/>
        <w:t>[</w:t>
      </w:r>
      <w:r>
        <w:t>793725c03f005</w:t>
      </w:r>
      <w:r w:rsidR="00CE65F6">
        <w:t>.</w:t>
      </w:r>
      <w:r w:rsidR="005C1FE7">
        <w:t>png</w:t>
      </w:r>
      <w:r w:rsidR="00CE65F6">
        <w:t>]</w:t>
      </w:r>
    </w:p>
    <w:p w14:paraId="00FA0D53" w14:textId="5BF2A3FC" w:rsidR="000B119D" w:rsidRDefault="000B119D" w:rsidP="000B119D">
      <w:pPr>
        <w:pStyle w:val="Slug"/>
      </w:pPr>
      <w:r>
        <w:t>Figure 3-6 Reliability Factor Bar Chart (</w:t>
      </w:r>
      <w:r w:rsidRPr="00583427">
        <w:t>Python</w:t>
      </w:r>
      <w:r>
        <w:t>)</w:t>
      </w:r>
      <w:r>
        <w:tab/>
        <w:t>[793725c03f006.png]</w:t>
      </w:r>
    </w:p>
    <w:p w14:paraId="542DED6B" w14:textId="4B3D9417" w:rsidR="000B119D" w:rsidRPr="000B119D" w:rsidRDefault="000B119D" w:rsidP="000B119D">
      <w:pPr>
        <w:pStyle w:val="Slug"/>
      </w:pPr>
      <w:r>
        <w:t>Figure 3-7 Risk Factor Bar Chart (</w:t>
      </w:r>
      <w:r w:rsidRPr="00583427">
        <w:t>Python</w:t>
      </w:r>
      <w:r>
        <w:t>)</w:t>
      </w:r>
      <w:r>
        <w:tab/>
        <w:t>[793725c03f007.png]</w:t>
      </w:r>
    </w:p>
    <w:p w14:paraId="6E00BA3C" w14:textId="49215F5D" w:rsidR="00355D32" w:rsidRDefault="00B31DBE" w:rsidP="000906A5">
      <w:pPr>
        <w:pStyle w:val="Para"/>
      </w:pPr>
      <w:r>
        <w:t xml:space="preserve">The </w:t>
      </w:r>
      <w:r w:rsidR="00AE1BDC" w:rsidRPr="00583427">
        <w:rPr>
          <w:rStyle w:val="InlineCodeVariable"/>
        </w:rPr>
        <w:t>C</w:t>
      </w:r>
      <w:r w:rsidRPr="00583427">
        <w:rPr>
          <w:rStyle w:val="InlineCodeVariable"/>
        </w:rPr>
        <w:t>ountry</w:t>
      </w:r>
      <w:r>
        <w:t xml:space="preserve"> chart shows there are definitely some countries that are contributing more significantly to </w:t>
      </w:r>
      <w:r w:rsidR="007D6457">
        <w:t>the number of malicious nodes, and w</w:t>
      </w:r>
      <w:r>
        <w:t>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2F6E4C08" w14:textId="1A1E524D" w:rsidR="001B3E1D" w:rsidRDefault="001B3E1D" w:rsidP="001B3E1D">
      <w:pPr>
        <w:pStyle w:val="CodeTitle"/>
      </w:pPr>
      <w:r w:rsidRPr="0066621A">
        <w:t>R</w:t>
      </w:r>
      <w:r>
        <w:t xml:space="preserve"> code compare country percentage makeup</w:t>
      </w:r>
    </w:p>
    <w:p w14:paraId="2ED9ED4E" w14:textId="5C7C341C" w:rsidR="00760993" w:rsidRDefault="00760993" w:rsidP="0009772B">
      <w:pPr>
        <w:pStyle w:val="CodeSnippet"/>
      </w:pPr>
      <w:r>
        <w:t xml:space="preserve"># </w:t>
      </w:r>
      <w:r w:rsidR="0009772B">
        <w:t>store the top 10 returned by summary() in a vector</w:t>
      </w:r>
    </w:p>
    <w:p w14:paraId="3102782E" w14:textId="3F5AC5B2" w:rsidR="00760993" w:rsidRDefault="00760993" w:rsidP="007D6457">
      <w:pPr>
        <w:pStyle w:val="CodeSnippet"/>
        <w:rPr>
          <w:b/>
        </w:rPr>
      </w:pPr>
      <w:r w:rsidRPr="00583427">
        <w:rPr>
          <w:b/>
        </w:rPr>
        <w:t>country10 &lt;- summary(av$Country, maxsum=10)</w:t>
      </w:r>
    </w:p>
    <w:p w14:paraId="52BBF255" w14:textId="047CA97D" w:rsidR="0009772B" w:rsidRDefault="0009772B" w:rsidP="007D6457">
      <w:pPr>
        <w:pStyle w:val="CodeSnippet"/>
      </w:pPr>
      <w:r w:rsidRPr="00583427">
        <w:t xml:space="preserve"># now convert to a percentage by dividing by number of rows </w:t>
      </w:r>
    </w:p>
    <w:p w14:paraId="73B8C357" w14:textId="42C64C92" w:rsidR="0009772B" w:rsidRPr="00583427" w:rsidRDefault="0009772B" w:rsidP="007D6457">
      <w:pPr>
        <w:pStyle w:val="CodeSnippet"/>
        <w:rPr>
          <w:b/>
        </w:rPr>
      </w:pPr>
      <w:r w:rsidRPr="0009772B">
        <w:rPr>
          <w:b/>
        </w:rPr>
        <w:t>country.perc</w:t>
      </w:r>
      <w:r w:rsidRPr="00583427">
        <w:rPr>
          <w:b/>
        </w:rPr>
        <w:t>10 &lt;- country10/nrow(av)</w:t>
      </w:r>
    </w:p>
    <w:p w14:paraId="2AB091BF" w14:textId="7E0DD086" w:rsidR="00A70A9F" w:rsidRDefault="0009772B" w:rsidP="007D6457">
      <w:pPr>
        <w:pStyle w:val="CodeSnippet"/>
      </w:pPr>
      <w:r>
        <w:t># and print it</w:t>
      </w:r>
    </w:p>
    <w:p w14:paraId="4255F419" w14:textId="291486FA" w:rsidR="0009772B" w:rsidRDefault="0009772B" w:rsidP="007D6457">
      <w:pPr>
        <w:pStyle w:val="CodeSnippet"/>
        <w:rPr>
          <w:b/>
        </w:rPr>
      </w:pPr>
      <w:r>
        <w:rPr>
          <w:b/>
        </w:rPr>
        <w:t>print(country.perc10)</w:t>
      </w:r>
    </w:p>
    <w:p w14:paraId="42888EF9" w14:textId="77777777" w:rsidR="0009772B" w:rsidRPr="0009772B" w:rsidRDefault="0009772B" w:rsidP="0009772B">
      <w:pPr>
        <w:pStyle w:val="CodeSnippet"/>
        <w:rPr>
          <w:b/>
        </w:rPr>
      </w:pPr>
      <w:r w:rsidRPr="0009772B">
        <w:rPr>
          <w:b/>
        </w:rPr>
        <w:t xml:space="preserve">        CN         US         TR                    DE         NL </w:t>
      </w:r>
    </w:p>
    <w:p w14:paraId="0BE1BE0D" w14:textId="77777777" w:rsidR="0009772B" w:rsidRPr="0009772B" w:rsidRDefault="0009772B" w:rsidP="0009772B">
      <w:pPr>
        <w:pStyle w:val="CodeSnippet"/>
        <w:rPr>
          <w:b/>
        </w:rPr>
      </w:pPr>
      <w:r w:rsidRPr="0009772B">
        <w:rPr>
          <w:b/>
        </w:rPr>
        <w:t xml:space="preserve">0.26518215 0.19482573 0.05396983 0.03887854 0.03848414 0.03066590 </w:t>
      </w:r>
    </w:p>
    <w:p w14:paraId="6E44B929" w14:textId="77777777" w:rsidR="0009772B" w:rsidRPr="0009772B" w:rsidRDefault="0009772B" w:rsidP="0009772B">
      <w:pPr>
        <w:pStyle w:val="CodeSnippet"/>
        <w:rPr>
          <w:b/>
        </w:rPr>
      </w:pPr>
      <w:r w:rsidRPr="0009772B">
        <w:rPr>
          <w:b/>
        </w:rPr>
        <w:t xml:space="preserve">        RU         GB         IN    (Other) </w:t>
      </w:r>
    </w:p>
    <w:p w14:paraId="5D803BD3" w14:textId="77777777" w:rsidR="0009772B" w:rsidRPr="0009772B" w:rsidRDefault="0009772B" w:rsidP="0009772B">
      <w:pPr>
        <w:pStyle w:val="CodeSnippet"/>
        <w:rPr>
          <w:b/>
        </w:rPr>
      </w:pPr>
      <w:r w:rsidRPr="0009772B">
        <w:rPr>
          <w:b/>
        </w:rPr>
        <w:t xml:space="preserve">0.02453736 0.02433243 0.02118890 0.30793501 </w:t>
      </w:r>
    </w:p>
    <w:p w14:paraId="4502C70B" w14:textId="77777777" w:rsidR="0009772B" w:rsidRPr="00583427" w:rsidRDefault="0009772B" w:rsidP="007D6457">
      <w:pPr>
        <w:pStyle w:val="CodeSnippet"/>
        <w:rPr>
          <w:b/>
        </w:rPr>
      </w:pPr>
    </w:p>
    <w:p w14:paraId="1568C0E1" w14:textId="442901C7" w:rsidR="00B53DDF" w:rsidRDefault="00B53DDF" w:rsidP="00B53DDF">
      <w:pPr>
        <w:pStyle w:val="CodeTitle"/>
      </w:pPr>
      <w:r>
        <w:t>Python code compare country percentage makeup</w:t>
      </w:r>
    </w:p>
    <w:p w14:paraId="6C4F0190" w14:textId="2DFBD51F" w:rsidR="00B53DDF" w:rsidRDefault="00B53DDF" w:rsidP="00B53DDF">
      <w:pPr>
        <w:pStyle w:val="CodeSnippet"/>
      </w:pPr>
      <w:r>
        <w:t># extract the top 10 most prevalent conuntries</w:t>
      </w:r>
    </w:p>
    <w:p w14:paraId="7A289B44" w14:textId="77777777" w:rsidR="00B53DDF" w:rsidRPr="00583427" w:rsidRDefault="00B53DDF" w:rsidP="00B53DDF">
      <w:pPr>
        <w:pStyle w:val="CodeSnippet"/>
        <w:rPr>
          <w:b/>
        </w:rPr>
      </w:pPr>
      <w:r w:rsidRPr="00583427">
        <w:rPr>
          <w:b/>
        </w:rPr>
        <w:t xml:space="preserve">top10 = pd.value_counts(av['Country'])[0:9] </w:t>
      </w:r>
    </w:p>
    <w:p w14:paraId="14EDCE72" w14:textId="77777777" w:rsidR="00B53DDF" w:rsidRDefault="00B53DDF" w:rsidP="00B53DDF">
      <w:pPr>
        <w:pStyle w:val="CodeSnippet"/>
      </w:pPr>
      <w:r>
        <w:t># calculate the % for each of the top 10</w:t>
      </w:r>
    </w:p>
    <w:p w14:paraId="02D97AF7" w14:textId="77777777" w:rsidR="00B53DDF" w:rsidRPr="00583427" w:rsidRDefault="00B53DDF" w:rsidP="00B53DDF">
      <w:pPr>
        <w:pStyle w:val="CodeSnippet"/>
        <w:rPr>
          <w:b/>
        </w:rPr>
      </w:pPr>
      <w:r w:rsidRPr="00583427">
        <w:rPr>
          <w:b/>
        </w:rPr>
        <w:t>top10.astype(float) / len(av['Country'])</w:t>
      </w:r>
    </w:p>
    <w:p w14:paraId="392FE98B" w14:textId="77777777" w:rsidR="001B0287" w:rsidRDefault="001B0287" w:rsidP="001B0287">
      <w:pPr>
        <w:pStyle w:val="CodeSnippet"/>
      </w:pPr>
    </w:p>
    <w:p w14:paraId="6D085FB7" w14:textId="77777777" w:rsidR="001B0287" w:rsidRDefault="001B0287" w:rsidP="001B0287">
      <w:pPr>
        <w:pStyle w:val="CodeSnippet"/>
      </w:pPr>
      <w:r>
        <w:t>CN    0.264421</w:t>
      </w:r>
    </w:p>
    <w:p w14:paraId="754CF141" w14:textId="77777777" w:rsidR="001B0287" w:rsidRDefault="001B0287" w:rsidP="001B0287">
      <w:pPr>
        <w:pStyle w:val="CodeSnippet"/>
      </w:pPr>
      <w:r>
        <w:t>US    0.193775</w:t>
      </w:r>
    </w:p>
    <w:p w14:paraId="23D03B88" w14:textId="77777777" w:rsidR="001B0287" w:rsidRDefault="001B0287" w:rsidP="001B0287">
      <w:pPr>
        <w:pStyle w:val="CodeSnippet"/>
      </w:pPr>
      <w:r>
        <w:t>TR    0.053935</w:t>
      </w:r>
    </w:p>
    <w:p w14:paraId="0688A00F" w14:textId="77777777" w:rsidR="001B0287" w:rsidRDefault="001B0287" w:rsidP="001B0287">
      <w:pPr>
        <w:pStyle w:val="CodeSnippet"/>
      </w:pPr>
      <w:r>
        <w:t>DE    0.038272</w:t>
      </w:r>
    </w:p>
    <w:p w14:paraId="42711626" w14:textId="77777777" w:rsidR="001B0287" w:rsidRDefault="001B0287" w:rsidP="001B0287">
      <w:pPr>
        <w:pStyle w:val="CodeSnippet"/>
      </w:pPr>
      <w:r>
        <w:t>NL    0.030473</w:t>
      </w:r>
    </w:p>
    <w:p w14:paraId="076B7A36" w14:textId="77777777" w:rsidR="001B0287" w:rsidRDefault="001B0287" w:rsidP="001B0287">
      <w:pPr>
        <w:pStyle w:val="CodeSnippet"/>
      </w:pPr>
      <w:r>
        <w:t>RU    0.024371</w:t>
      </w:r>
    </w:p>
    <w:p w14:paraId="413C2B41" w14:textId="77777777" w:rsidR="001B0287" w:rsidRDefault="001B0287" w:rsidP="001B0287">
      <w:pPr>
        <w:pStyle w:val="CodeSnippet"/>
      </w:pPr>
      <w:r>
        <w:t>GB    0.024271</w:t>
      </w:r>
    </w:p>
    <w:p w14:paraId="3C543AF3" w14:textId="77777777" w:rsidR="001B0287" w:rsidRDefault="001B0287" w:rsidP="001B0287">
      <w:pPr>
        <w:pStyle w:val="CodeSnippet"/>
      </w:pPr>
      <w:r>
        <w:t>IN    0.021174</w:t>
      </w:r>
    </w:p>
    <w:p w14:paraId="06664A0F" w14:textId="77777777" w:rsidR="001B0287" w:rsidRDefault="001B0287" w:rsidP="001B0287">
      <w:pPr>
        <w:pStyle w:val="CodeSnippet"/>
      </w:pPr>
      <w:r>
        <w:t>FR    0.021023</w:t>
      </w:r>
    </w:p>
    <w:p w14:paraId="52D41853" w14:textId="65DBB808" w:rsidR="00A70A9F" w:rsidRDefault="001B0287" w:rsidP="007D6457">
      <w:pPr>
        <w:pStyle w:val="CodeSnippet"/>
      </w:pPr>
      <w:r>
        <w:t>dtype: float64</w:t>
      </w:r>
    </w:p>
    <w:p w14:paraId="05D8AF5D" w14:textId="4446F5F2" w:rsidR="007D6457" w:rsidRDefault="003A760B" w:rsidP="007D6457">
      <w:pPr>
        <w:pStyle w:val="Para"/>
      </w:pPr>
      <w:r>
        <w:t xml:space="preserve">Our quick calculations show </w:t>
      </w:r>
      <w:r w:rsidR="007D6457">
        <w:t>China and the United States account for almost 46% of the malicious nodes in the list</w:t>
      </w:r>
      <w:r w:rsidR="000C0C07">
        <w:t xml:space="preserve"> and Russia is just 2.5%. </w:t>
      </w:r>
      <w:r w:rsidR="00AE1BDC">
        <w:t>One</w:t>
      </w:r>
      <w:r w:rsidR="000C0C07">
        <w:t xml:space="preserve"> avenue to explore </w:t>
      </w:r>
      <w:r w:rsidR="001B0287">
        <w:t xml:space="preserve">here </w:t>
      </w:r>
      <w:r w:rsidR="000C0C07">
        <w:t>would be to see how this compares with various industry reports</w:t>
      </w:r>
      <w:r w:rsidR="00AE1BDC">
        <w:t xml:space="preserve"> since</w:t>
      </w:r>
      <w:r w:rsidR="000C0C07">
        <w:t xml:space="preserve"> we would expect </w:t>
      </w:r>
      <w:r w:rsidR="000F7B57">
        <w:t>many</w:t>
      </w:r>
      <w:r w:rsidR="000C0C07">
        <w:t xml:space="preserve"> of these</w:t>
      </w:r>
      <w:r w:rsidR="00AE1BDC">
        <w:t xml:space="preserve"> countries to be in the top ten, but</w:t>
      </w:r>
      <w:r w:rsidR="000C0C07">
        <w:t xml:space="preserve"> the </w:t>
      </w:r>
      <w:r w:rsidR="00E15593">
        <w:t>amount some of them are contributing may suggest some bias in the data set. You can also see that almost 4% of the nodes cannot be geo-located</w:t>
      </w:r>
      <w:r w:rsidR="000F7B57">
        <w:t xml:space="preserve">. </w:t>
      </w:r>
      <w:r w:rsidR="0024305C">
        <w:t>The chapter on “</w:t>
      </w:r>
      <w:r w:rsidR="0024305C" w:rsidRPr="00583427">
        <w:rPr>
          <w:i/>
          <w:highlight w:val="yellow"/>
        </w:rPr>
        <w:t>Mapping Badness</w:t>
      </w:r>
      <w:r w:rsidR="0024305C">
        <w:t>” cover</w:t>
      </w:r>
      <w:r>
        <w:t>s</w:t>
      </w:r>
      <w:r w:rsidR="00AE1BDC">
        <w:t xml:space="preserve"> the challenges and pitfalls of </w:t>
      </w:r>
      <w:r w:rsidR="0024305C">
        <w:t xml:space="preserve">IP address </w:t>
      </w:r>
      <w:r w:rsidR="00AE1BDC">
        <w:t>geo-</w:t>
      </w:r>
      <w:r w:rsidR="0024305C">
        <w:t>location</w:t>
      </w:r>
      <w:r w:rsidR="00AE1BDC">
        <w:t>, so we’ll refrain from exploring that further here</w:t>
      </w:r>
      <w:r w:rsidR="000C0C07">
        <w:t>.</w:t>
      </w:r>
    </w:p>
    <w:p w14:paraId="6ABBA7EB" w14:textId="16299853" w:rsidR="00AE1BDC" w:rsidRDefault="00AE1BDC" w:rsidP="007D6457">
      <w:pPr>
        <w:pStyle w:val="Para"/>
      </w:pPr>
      <w:r>
        <w:t xml:space="preserve">Looking </w:t>
      </w:r>
      <w:r w:rsidR="00245122">
        <w:t>at the “</w:t>
      </w:r>
      <w:r w:rsidR="00245122" w:rsidRPr="00583427">
        <w:rPr>
          <w:rStyle w:val="InlineCodeVariable"/>
        </w:rPr>
        <w:t>Risk</w:t>
      </w:r>
      <w:r w:rsidR="00245122">
        <w:t>” variable</w:t>
      </w:r>
      <w:r>
        <w:t xml:space="preserve">, the level of </w:t>
      </w:r>
      <w:r w:rsidRPr="00DA2558">
        <w:t>risk</w:t>
      </w:r>
      <w:r>
        <w:t xml:space="preserve"> of most of the nodes is, well, </w:t>
      </w:r>
      <w:r w:rsidRPr="003813F3">
        <w:rPr>
          <w:i/>
        </w:rPr>
        <w:t>negligible</w:t>
      </w:r>
      <w:r>
        <w:t xml:space="preserve">. There are other elements that stand out with this </w:t>
      </w:r>
      <w:r w:rsidR="00245122">
        <w:t>data though</w:t>
      </w:r>
      <w:r>
        <w:t>, foremost being that practically no endpoints are in categories 1, 5, 6 or 7, and none in the rest of the defined possible range</w:t>
      </w:r>
      <w:r w:rsidR="003A760B">
        <w:t xml:space="preserve"> [8-10]</w:t>
      </w:r>
      <w:r>
        <w:t>. We should make another note to dig a bit deeper, but there is more than a hint of bias from this perspective.</w:t>
      </w:r>
    </w:p>
    <w:p w14:paraId="2734FBFF" w14:textId="714B411E" w:rsidR="00AE1BDC" w:rsidRPr="00AE1BDC" w:rsidRDefault="00AE1BDC" w:rsidP="007D6457">
      <w:pPr>
        <w:pStyle w:val="Para"/>
      </w:pPr>
      <w:r>
        <w:t xml:space="preserve">Finally, the </w:t>
      </w:r>
      <w:r w:rsidRPr="00583427">
        <w:rPr>
          <w:rStyle w:val="InlineCodeVariable"/>
        </w:rPr>
        <w:t>Reliability</w:t>
      </w:r>
      <w:r>
        <w:t xml:space="preserve"> </w:t>
      </w:r>
      <w:r w:rsidR="003A760B">
        <w:t>rating of the nodes also appears</w:t>
      </w:r>
      <w:r>
        <w:t xml:space="preserve"> to be a bit skewed.</w:t>
      </w:r>
      <w:r w:rsidR="00FB7D74">
        <w:t xml:space="preserve"> The</w:t>
      </w:r>
      <w:r w:rsidR="00245122">
        <w:t xml:space="preserve"> values are mostly </w:t>
      </w:r>
      <w:r w:rsidR="00FB7D74">
        <w:t>cluster</w:t>
      </w:r>
      <w:r w:rsidR="00245122">
        <w:t>ed</w:t>
      </w:r>
      <w:r w:rsidR="00FB7D74">
        <w:t xml:space="preserve"> in levels 2 and 4 and not </w:t>
      </w:r>
      <w:r w:rsidR="003D767E">
        <w:t>many ratings</w:t>
      </w:r>
      <w:r w:rsidR="00FB7D74">
        <w:t xml:space="preserve"> above level 4. </w:t>
      </w:r>
      <w:r w:rsidR="00245122">
        <w:t xml:space="preserve">The fact that it completely skips a reliability rating of 3 should raise some questions.  It could indicate a systemic flaw in the assignment of the rating, or it could be that we have at least two distinct data sets.  Either way, that large quantity of 2’s and 4’s and low quantity of 3’s is something we may see if we can determine what’s going on, because it’s just a little odd. </w:t>
      </w:r>
    </w:p>
    <w:p w14:paraId="2D4C06F0" w14:textId="04BD42F8" w:rsidR="000906A5" w:rsidRDefault="000906A5" w:rsidP="000906A5">
      <w:pPr>
        <w:pStyle w:val="Para"/>
      </w:pPr>
      <w:r>
        <w:t xml:space="preserve">We now have some leads to </w:t>
      </w:r>
      <w:r w:rsidR="00DC4773">
        <w:t>pursue</w:t>
      </w:r>
      <w:r>
        <w:t xml:space="preserve"> and a much better idea of </w:t>
      </w:r>
      <w:r w:rsidR="00DC4773">
        <w:t xml:space="preserve">the makeup of the </w:t>
      </w:r>
      <w:r>
        <w:t xml:space="preserve">key components of the </w:t>
      </w:r>
      <w:r w:rsidR="00CD6032">
        <w:t>data, which</w:t>
      </w:r>
      <w:r>
        <w:t xml:space="preserve"> should be plenty of fodder for formulating </w:t>
      </w:r>
      <w:r w:rsidR="000F7B57">
        <w:t>a practical question</w:t>
      </w:r>
      <w:r>
        <w:t>.</w:t>
      </w:r>
    </w:p>
    <w:p w14:paraId="488CE649" w14:textId="6F0E2278" w:rsidR="00FC2485" w:rsidRDefault="003B75BB" w:rsidP="00E76169">
      <w:pPr>
        <w:pStyle w:val="H1"/>
      </w:pPr>
      <w:r>
        <w:t>Honing In On</w:t>
      </w:r>
      <w:r w:rsidR="00FC2485">
        <w:t xml:space="preserve"> A Question</w:t>
      </w:r>
    </w:p>
    <w:p w14:paraId="0FCFADD2" w14:textId="3E186B18" w:rsidR="000906A5" w:rsidRPr="008A678B" w:rsidRDefault="000906A5" w:rsidP="000906A5">
      <w:pPr>
        <w:pStyle w:val="Para"/>
      </w:pPr>
      <w:r>
        <w:t>Conside</w:t>
      </w:r>
      <w:r w:rsidR="00CD6032">
        <w:t>r</w:t>
      </w:r>
      <w:r w:rsidR="003B75BB">
        <w:t xml:space="preserve"> both our problem and</w:t>
      </w:r>
      <w:r w:rsidR="00CD6032">
        <w:t xml:space="preserve">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w:t>
      </w:r>
      <w:r w:rsidR="0024305C">
        <w:t>log/</w:t>
      </w:r>
      <w:r w:rsidR="00CD6032">
        <w:t xml:space="preserve">block </w:t>
      </w:r>
      <w:r>
        <w:t xml:space="preserve">malicious activity. How </w:t>
      </w:r>
      <w:r w:rsidR="003B75BB">
        <w:t xml:space="preserve">can </w:t>
      </w:r>
      <w:r>
        <w:t xml:space="preserve">this quick overview of the reputation data </w:t>
      </w:r>
      <w:r w:rsidR="00FE545A">
        <w:t xml:space="preserve">influence </w:t>
      </w:r>
      <w:r w:rsidR="00DC4773">
        <w:t xml:space="preserve">the configuration of </w:t>
      </w:r>
      <w:r w:rsidR="003B75BB">
        <w:t>the SIEM in our problem</w:t>
      </w:r>
      <w:r w:rsidR="00FE545A">
        <w:t xml:space="preserve"> </w:t>
      </w:r>
      <w:r>
        <w:t xml:space="preserve">to ensure the least number of </w:t>
      </w:r>
      <w:r w:rsidR="003B75BB">
        <w:t>“trivial” alerts</w:t>
      </w:r>
      <w:r>
        <w:t>?</w:t>
      </w:r>
    </w:p>
    <w:p w14:paraId="49A5E32C" w14:textId="3299D665" w:rsidR="00F46AFB" w:rsidRDefault="00F46AFB" w:rsidP="00F46AFB">
      <w:pPr>
        <w:pStyle w:val="Para"/>
      </w:pPr>
      <w:r>
        <w:t xml:space="preserve">We’ll take a slightly more deterministic view of those questions by </w:t>
      </w:r>
      <w:r w:rsidR="0024305C">
        <w:t>asking,</w:t>
      </w:r>
      <w:r>
        <w:t xml:space="preserve"> </w:t>
      </w:r>
      <w:r w:rsidR="0040548F">
        <w:t>“</w:t>
      </w:r>
      <w:r w:rsidR="00245122">
        <w:rPr>
          <w:i/>
        </w:rPr>
        <w:t>which</w:t>
      </w:r>
      <w:r w:rsidRPr="0040548F">
        <w:rPr>
          <w:i/>
        </w:rPr>
        <w:t xml:space="preserve"> nodes from the reputation d</w:t>
      </w:r>
      <w:r w:rsidR="0040548F">
        <w:rPr>
          <w:i/>
        </w:rPr>
        <w:t>atabase represent a real threat?</w:t>
      </w:r>
      <w:r w:rsidR="003B75BB">
        <w:rPr>
          <w:i/>
        </w:rPr>
        <w:t>”</w:t>
      </w:r>
      <w:r>
        <w:t xml:space="preserve"> There </w:t>
      </w:r>
      <w:r w:rsidRPr="00B42B1D">
        <w:rPr>
          <w:i/>
        </w:rPr>
        <w:t>is</w:t>
      </w:r>
      <w:r>
        <w:t xml:space="preserve"> a reason AlienVault included both </w:t>
      </w:r>
      <w:r w:rsidRPr="00583427">
        <w:rPr>
          <w:rStyle w:val="InlineCodeVariable"/>
        </w:rPr>
        <w:t>Risk</w:t>
      </w:r>
      <w:r>
        <w:t xml:space="preserve"> and </w:t>
      </w:r>
      <w:r w:rsidRPr="00583427">
        <w:rPr>
          <w:rStyle w:val="InlineCodeVariable"/>
        </w:rPr>
        <w:t>Reliability</w:t>
      </w:r>
      <w:r>
        <w:t xml:space="preserve"> fields</w:t>
      </w:r>
      <w:r w:rsidR="0040548F">
        <w:t>,</w:t>
      </w:r>
      <w:r>
        <w:t xml:space="preserve"> and we should be able to use these attributes to classify nodes into </w:t>
      </w:r>
      <w:r w:rsidR="00245122">
        <w:t xml:space="preserve">two categories: 1) the nodes </w:t>
      </w:r>
      <w:r>
        <w:t xml:space="preserve">we </w:t>
      </w:r>
      <w:r w:rsidR="00245122">
        <w:t xml:space="preserve">really </w:t>
      </w:r>
      <w:r>
        <w:t>care about</w:t>
      </w:r>
      <w:r w:rsidR="00245122">
        <w:t>,</w:t>
      </w:r>
      <w:r>
        <w:t xml:space="preserve"> and </w:t>
      </w:r>
      <w:r w:rsidR="00245122">
        <w:t>2) everything else.</w:t>
      </w:r>
      <w:r>
        <w:t xml:space="preserve"> The definition of “really care about” can be somewhat subjective, but it is</w:t>
      </w:r>
      <w:r w:rsidR="0024305C">
        <w:t xml:space="preserve"> unrealistic to believe we can</w:t>
      </w:r>
      <w:r>
        <w:t xml:space="preserve"> alert on </w:t>
      </w:r>
      <w:r w:rsidR="003A760B">
        <w:t>all</w:t>
      </w:r>
      <w:r>
        <w:t xml:space="preserve"> detected activity by one of these </w:t>
      </w:r>
      <w:r w:rsidR="003B75BB" w:rsidRPr="00B42F90">
        <w:t>258</w:t>
      </w:r>
      <w:r w:rsidR="003B75BB">
        <w:t>,</w:t>
      </w:r>
      <w:r w:rsidR="003B75BB" w:rsidRPr="00B42F90">
        <w:t>626</w:t>
      </w:r>
      <w:r w:rsidR="003B75BB">
        <w:t xml:space="preserve"> </w:t>
      </w:r>
      <w:r>
        <w:t xml:space="preserve">nodes. Some form of prioritization triage </w:t>
      </w:r>
      <w:r w:rsidRPr="0040548F">
        <w:rPr>
          <w:i/>
        </w:rPr>
        <w:t>must</w:t>
      </w:r>
      <w:r>
        <w:t xml:space="preserve"> occur and it is a far better approach to base the outcome on statistical analysis versus</w:t>
      </w:r>
      <w:r w:rsidR="0024305C">
        <w:t xml:space="preserve"> a</w:t>
      </w:r>
      <w:r>
        <w:t xml:space="preserve"> “gut call” or </w:t>
      </w:r>
      <w:r w:rsidR="003A760B">
        <w:t xml:space="preserve">solely on </w:t>
      </w:r>
      <w:r>
        <w:t>“expert opinion”</w:t>
      </w:r>
      <w:r w:rsidR="003A760B">
        <w:t xml:space="preserve"> alone</w:t>
      </w:r>
      <w:r>
        <w:t>.</w:t>
      </w:r>
    </w:p>
    <w:p w14:paraId="4F6DB019" w14:textId="5FDEAF38" w:rsidR="00F46AFB" w:rsidRDefault="00F46AFB" w:rsidP="00F46AFB">
      <w:pPr>
        <w:pStyle w:val="Para"/>
      </w:pPr>
      <w:r>
        <w:t>A good first step to answering the “</w:t>
      </w:r>
      <w:r w:rsidRPr="00583427">
        <w:rPr>
          <w:i/>
        </w:rPr>
        <w:t>which nodes do we really care about?</w:t>
      </w:r>
      <w:r>
        <w:t xml:space="preserve">” question is to cross-classify the nodes using the </w:t>
      </w:r>
      <w:r w:rsidRPr="00583427">
        <w:rPr>
          <w:rStyle w:val="InlineCodeVariable"/>
        </w:rPr>
        <w:t>Risk</w:t>
      </w:r>
      <w:r>
        <w:t xml:space="preserve"> and </w:t>
      </w:r>
      <w:r w:rsidRPr="00583427">
        <w:rPr>
          <w:rStyle w:val="InlineCodeVariable"/>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If that sounds a bit confusing, it will make much more sense when you review the output below.</w:t>
      </w:r>
      <w:r w:rsidR="00F246BC">
        <w:t xml:space="preserve"> </w:t>
      </w:r>
      <w:r w:rsidR="003A760B">
        <w:t>After</w:t>
      </w:r>
      <w:r w:rsidR="0024305C">
        <w:t xml:space="preserve"> building a contingency table, w</w:t>
      </w:r>
      <w:r w:rsidR="00F246BC">
        <w:t xml:space="preserve">e can take both a numeric and graphical look at the results to see where the AlienVault nodes cluster. </w:t>
      </w:r>
    </w:p>
    <w:p w14:paraId="1FCE0761" w14:textId="5089939C" w:rsidR="001B3E1D" w:rsidRDefault="001B3E1D" w:rsidP="001B3E1D">
      <w:pPr>
        <w:pStyle w:val="CodeTitle"/>
      </w:pPr>
      <w:r w:rsidRPr="0066621A">
        <w:t>R</w:t>
      </w:r>
      <w:r>
        <w:t xml:space="preserve"> code for risk/reliability contingeny table generation</w:t>
      </w:r>
    </w:p>
    <w:p w14:paraId="7D068BF8" w14:textId="77777777" w:rsidR="0024305C" w:rsidRDefault="00F46AFB" w:rsidP="00F46AFB">
      <w:pPr>
        <w:pStyle w:val="CodeSnippet"/>
      </w:pPr>
      <w:r>
        <w:t xml:space="preserve"># </w:t>
      </w:r>
      <w:r w:rsidR="0024305C">
        <w:t>compute contingency table for Risk/Reliability</w:t>
      </w:r>
      <w:r>
        <w:t xml:space="preserve"> factors</w:t>
      </w:r>
      <w:r w:rsidR="0024305C">
        <w:t xml:space="preserve"> which </w:t>
      </w:r>
    </w:p>
    <w:p w14:paraId="54470F4A" w14:textId="77777777" w:rsidR="0024305C" w:rsidRDefault="0024305C" w:rsidP="00F46AFB">
      <w:pPr>
        <w:pStyle w:val="CodeSnippet"/>
      </w:pPr>
      <w:r>
        <w:t># produces a matrix of counts of rows that have attributes at</w:t>
      </w:r>
    </w:p>
    <w:p w14:paraId="202627C9" w14:textId="3C44E2CE" w:rsidR="0024305C" w:rsidRDefault="0024305C" w:rsidP="00F46AFB">
      <w:pPr>
        <w:pStyle w:val="CodeSnippet"/>
      </w:pPr>
      <w:r>
        <w:t># each (x, y) location</w:t>
      </w:r>
    </w:p>
    <w:p w14:paraId="30D62E4B" w14:textId="77777777" w:rsidR="00F46AFB" w:rsidRPr="00583427" w:rsidRDefault="00F46AFB" w:rsidP="00F46AFB">
      <w:pPr>
        <w:pStyle w:val="CodeSnippet"/>
        <w:rPr>
          <w:b/>
        </w:rPr>
      </w:pPr>
      <w:r w:rsidRPr="00583427">
        <w:rPr>
          <w:b/>
        </w:rPr>
        <w:t>rr.tab &lt;- xtabs(~Risk+Reliability, data=av)</w:t>
      </w:r>
    </w:p>
    <w:p w14:paraId="4F8E7FD8" w14:textId="77777777" w:rsidR="00F46AFB" w:rsidRPr="00583427" w:rsidRDefault="00F46AFB" w:rsidP="00F46AFB">
      <w:pPr>
        <w:pStyle w:val="CodeSnippet"/>
        <w:rPr>
          <w:b/>
        </w:rPr>
      </w:pPr>
      <w:r w:rsidRPr="00583427">
        <w:rPr>
          <w:b/>
        </w:rPr>
        <w:t>ftable(rr.tab) # print table</w:t>
      </w:r>
    </w:p>
    <w:p w14:paraId="7BB415DA" w14:textId="77777777" w:rsidR="003A760B" w:rsidRDefault="003A760B" w:rsidP="00F246BC">
      <w:pPr>
        <w:pStyle w:val="CodeSnippet"/>
      </w:pPr>
    </w:p>
    <w:p w14:paraId="46B74042" w14:textId="64B4B48B" w:rsidR="003A760B" w:rsidRDefault="003A760B" w:rsidP="00F246BC">
      <w:pPr>
        <w:pStyle w:val="CodeSnippet"/>
      </w:pPr>
      <w:r>
        <w:t># virtually identical output to pandas (below)</w:t>
      </w:r>
    </w:p>
    <w:p w14:paraId="7F290BC0" w14:textId="77777777" w:rsidR="003A760B" w:rsidRDefault="003A760B" w:rsidP="00F246BC">
      <w:pPr>
        <w:pStyle w:val="CodeSnippet"/>
      </w:pPr>
    </w:p>
    <w:p w14:paraId="3EDFBC9E" w14:textId="77777777" w:rsidR="00587C93" w:rsidRDefault="00587C93" w:rsidP="00587C93">
      <w:pPr>
        <w:pStyle w:val="CodeSnippet"/>
      </w:pPr>
      <w:r>
        <w:t># graphical view</w:t>
      </w:r>
    </w:p>
    <w:p w14:paraId="2853C514" w14:textId="77777777" w:rsidR="00587C93" w:rsidRPr="00583427" w:rsidRDefault="00587C93" w:rsidP="00587C93">
      <w:pPr>
        <w:pStyle w:val="CodeSnippet"/>
        <w:rPr>
          <w:b/>
        </w:rPr>
      </w:pPr>
      <w:r w:rsidRPr="00583427">
        <w:rPr>
          <w:b/>
        </w:rPr>
        <w:t>library(lattice)</w:t>
      </w:r>
    </w:p>
    <w:p w14:paraId="30BC5547" w14:textId="77777777" w:rsidR="00587C93" w:rsidRDefault="00587C93" w:rsidP="00587C93">
      <w:pPr>
        <w:pStyle w:val="CodeSnippet"/>
      </w:pPr>
      <w:r>
        <w:t># cast the table into a data frame</w:t>
      </w:r>
    </w:p>
    <w:p w14:paraId="4420436F" w14:textId="77777777" w:rsidR="00587C93" w:rsidRPr="00583427" w:rsidRDefault="00587C93" w:rsidP="00587C93">
      <w:pPr>
        <w:pStyle w:val="CodeSnippet"/>
        <w:rPr>
          <w:b/>
        </w:rPr>
      </w:pPr>
      <w:r w:rsidRPr="00583427">
        <w:rPr>
          <w:b/>
        </w:rPr>
        <w:t>rr.df = data.frame(table(av$Risk, av$Reliability))</w:t>
      </w:r>
    </w:p>
    <w:p w14:paraId="24C7CD78" w14:textId="77777777" w:rsidR="00587C93" w:rsidRDefault="00587C93" w:rsidP="00587C93">
      <w:pPr>
        <w:pStyle w:val="CodeSnippet"/>
      </w:pPr>
      <w:r>
        <w:t># set the column names since table uses "Var1" and "Var2"</w:t>
      </w:r>
    </w:p>
    <w:p w14:paraId="20224DC3" w14:textId="77777777" w:rsidR="00587C93" w:rsidRPr="00583427" w:rsidRDefault="00587C93" w:rsidP="00587C93">
      <w:pPr>
        <w:pStyle w:val="CodeSnippet"/>
        <w:rPr>
          <w:b/>
        </w:rPr>
      </w:pPr>
      <w:r w:rsidRPr="00583427">
        <w:rPr>
          <w:b/>
        </w:rPr>
        <w:t>colnames(rr.df) &lt;- c("Risk", "Reliability", "Freq")</w:t>
      </w:r>
    </w:p>
    <w:p w14:paraId="5F0DEB29" w14:textId="77777777" w:rsidR="00587C93" w:rsidRDefault="00587C93" w:rsidP="00587C93">
      <w:pPr>
        <w:pStyle w:val="CodeSnippet"/>
      </w:pPr>
      <w:r>
        <w:t># now create a level plot with readable labels</w:t>
      </w:r>
    </w:p>
    <w:p w14:paraId="34035C03" w14:textId="77777777" w:rsidR="00587C93" w:rsidRPr="00583427" w:rsidRDefault="00587C93" w:rsidP="00587C93">
      <w:pPr>
        <w:pStyle w:val="CodeSnippet"/>
        <w:rPr>
          <w:b/>
        </w:rPr>
      </w:pPr>
      <w:r w:rsidRPr="00583427">
        <w:rPr>
          <w:b/>
        </w:rPr>
        <w:t xml:space="preserve">levelplot(Freq~Risk*Reliability, data=rr.df, main="Risk ~ Reliabilty", </w:t>
      </w:r>
    </w:p>
    <w:p w14:paraId="7FEDA9F1" w14:textId="77777777" w:rsidR="00587C93" w:rsidRPr="00583427" w:rsidRDefault="00587C93" w:rsidP="00587C93">
      <w:pPr>
        <w:pStyle w:val="CodeSnippet"/>
        <w:rPr>
          <w:b/>
        </w:rPr>
      </w:pPr>
      <w:r w:rsidRPr="00583427">
        <w:rPr>
          <w:b/>
        </w:rPr>
        <w:t xml:space="preserve">          ylab="Reliability", xlab = "Risk", shrink = c(0.5, 1),</w:t>
      </w:r>
    </w:p>
    <w:p w14:paraId="5B9D6DFF" w14:textId="77777777" w:rsidR="00587C93" w:rsidRPr="00583427" w:rsidRDefault="00587C93" w:rsidP="00587C93">
      <w:pPr>
        <w:pStyle w:val="CodeSnippet"/>
        <w:rPr>
          <w:b/>
        </w:rPr>
      </w:pPr>
      <w:r w:rsidRPr="00583427">
        <w:rPr>
          <w:b/>
        </w:rPr>
        <w:t xml:space="preserve">          col.regions = colorRampPalette(c("#FFFFFF", "#0868AC"))(20))</w:t>
      </w:r>
    </w:p>
    <w:p w14:paraId="252AD636" w14:textId="3ECD350E" w:rsidR="00C02F14" w:rsidRDefault="009457EF" w:rsidP="00B737FA">
      <w:pPr>
        <w:pStyle w:val="Slug"/>
      </w:pPr>
      <w:r>
        <w:t>Figure 3-</w:t>
      </w:r>
      <w:r w:rsidR="000B119D">
        <w:t>8</w:t>
      </w:r>
      <w:r>
        <w:t xml:space="preserve"> Risk/Reliability Contingency Table</w:t>
      </w:r>
      <w:r w:rsidR="0049779F">
        <w:t xml:space="preserve"> </w:t>
      </w:r>
      <w:r w:rsidR="003A760B">
        <w:t xml:space="preserve">Level Plot </w:t>
      </w:r>
      <w:r w:rsidR="0049779F">
        <w:t>(</w:t>
      </w:r>
      <w:r w:rsidR="0049779F" w:rsidRPr="00583427">
        <w:t>R</w:t>
      </w:r>
      <w:r w:rsidR="0049779F">
        <w:t>)</w:t>
      </w:r>
      <w:r>
        <w:tab/>
        <w:t>[</w:t>
      </w:r>
      <w:r w:rsidR="000B119D">
        <w:t>793725c03f008</w:t>
      </w:r>
      <w:r>
        <w:t>.</w:t>
      </w:r>
      <w:r w:rsidR="000B119D">
        <w:t>eps</w:t>
      </w:r>
      <w:r>
        <w:t>]</w:t>
      </w:r>
    </w:p>
    <w:p w14:paraId="418F85F3" w14:textId="75D2B2DC" w:rsidR="00CD2A4E" w:rsidRDefault="00CD2A4E" w:rsidP="00CD2A4E">
      <w:pPr>
        <w:pStyle w:val="CodeTitle"/>
      </w:pPr>
      <w:r>
        <w:t>Python code for risk/reliability contingeny table generation</w:t>
      </w:r>
    </w:p>
    <w:p w14:paraId="6A4B2543" w14:textId="77777777" w:rsidR="0024305C" w:rsidRDefault="0024305C" w:rsidP="0024305C">
      <w:pPr>
        <w:pStyle w:val="CodeSnippet"/>
      </w:pPr>
      <w:r>
        <w:t xml:space="preserve"># compute contingency table for Risk/Reliability factors which </w:t>
      </w:r>
    </w:p>
    <w:p w14:paraId="5FE17D0A" w14:textId="77777777" w:rsidR="0024305C" w:rsidRDefault="0024305C" w:rsidP="0024305C">
      <w:pPr>
        <w:pStyle w:val="CodeSnippet"/>
      </w:pPr>
      <w:r>
        <w:t># produces a matrix of counts of rows that have attributes at</w:t>
      </w:r>
    </w:p>
    <w:p w14:paraId="6886D294" w14:textId="77777777" w:rsidR="0024305C" w:rsidRDefault="0024305C" w:rsidP="0024305C">
      <w:pPr>
        <w:pStyle w:val="CodeSnippet"/>
      </w:pPr>
      <w:r>
        <w:t># each (x, y) location</w:t>
      </w:r>
    </w:p>
    <w:p w14:paraId="1AEA1816" w14:textId="77777777" w:rsidR="00CA11A1" w:rsidRPr="00583427" w:rsidRDefault="00CA11A1" w:rsidP="00CA11A1">
      <w:pPr>
        <w:pStyle w:val="CodeSnippet"/>
        <w:rPr>
          <w:b/>
        </w:rPr>
      </w:pPr>
      <w:r w:rsidRPr="00583427">
        <w:rPr>
          <w:b/>
        </w:rPr>
        <w:t>pd.crosstab(av['Risk'], av['Reliability'])</w:t>
      </w:r>
    </w:p>
    <w:p w14:paraId="037F12A4" w14:textId="77777777" w:rsidR="003A760B" w:rsidRDefault="003A760B" w:rsidP="00CA11A1">
      <w:pPr>
        <w:pStyle w:val="CodeSnippet"/>
      </w:pPr>
    </w:p>
    <w:p w14:paraId="1A229E49" w14:textId="77777777" w:rsidR="003A760B" w:rsidRDefault="003A760B" w:rsidP="003A760B">
      <w:pPr>
        <w:pStyle w:val="CodeSnippet"/>
      </w:pPr>
      <w:r>
        <w:t>Reliability    1       2     3      4   5     6    7   8    9   10</w:t>
      </w:r>
    </w:p>
    <w:p w14:paraId="3D1F2379" w14:textId="77777777" w:rsidR="003A760B" w:rsidRDefault="003A760B" w:rsidP="003A760B">
      <w:pPr>
        <w:pStyle w:val="CodeSnippet"/>
      </w:pPr>
      <w:r>
        <w:t>Risk</w:t>
      </w:r>
    </w:p>
    <w:p w14:paraId="6EA0A156" w14:textId="77777777" w:rsidR="003A760B" w:rsidRDefault="003A760B" w:rsidP="003A760B">
      <w:pPr>
        <w:pStyle w:val="CodeSnippet"/>
      </w:pPr>
      <w:r>
        <w:t>1               0       0    16      7   0     8    8   0    0   0</w:t>
      </w:r>
    </w:p>
    <w:p w14:paraId="235A4BEB" w14:textId="77777777" w:rsidR="003A760B" w:rsidRDefault="003A760B" w:rsidP="003A760B">
      <w:pPr>
        <w:pStyle w:val="CodeSnippet"/>
      </w:pPr>
      <w:r>
        <w:t>2             804  149114  3670  57652   4  2084   85  11  345  82</w:t>
      </w:r>
    </w:p>
    <w:p w14:paraId="5A1F2A98" w14:textId="77777777" w:rsidR="003A760B" w:rsidRDefault="003A760B" w:rsidP="003A760B">
      <w:pPr>
        <w:pStyle w:val="CodeSnippet"/>
      </w:pPr>
      <w:r>
        <w:t>3            2225       3  6668  22168   2  2151  156   7  260  79</w:t>
      </w:r>
    </w:p>
    <w:p w14:paraId="78B1FA35" w14:textId="77777777" w:rsidR="003A760B" w:rsidRDefault="003A760B" w:rsidP="003A760B">
      <w:pPr>
        <w:pStyle w:val="CodeSnippet"/>
      </w:pPr>
      <w:r>
        <w:t>4            2129       0   481   6447   0   404   43   2   58  24</w:t>
      </w:r>
    </w:p>
    <w:p w14:paraId="5ED8C028" w14:textId="77777777" w:rsidR="003A760B" w:rsidRDefault="003A760B" w:rsidP="003A760B">
      <w:pPr>
        <w:pStyle w:val="CodeSnippet"/>
      </w:pPr>
      <w:r>
        <w:t>5             432       0    55    700   1   103    5   1   20  11</w:t>
      </w:r>
    </w:p>
    <w:p w14:paraId="3C50B6F1" w14:textId="77777777" w:rsidR="003A760B" w:rsidRDefault="003A760B" w:rsidP="003A760B">
      <w:pPr>
        <w:pStyle w:val="CodeSnippet"/>
      </w:pPr>
      <w:r>
        <w:t>6              19       0     2     60   0     8    0   0    1   0</w:t>
      </w:r>
    </w:p>
    <w:p w14:paraId="5B6AD74F" w14:textId="7F87116A" w:rsidR="003A760B" w:rsidRDefault="003A760B" w:rsidP="003A760B">
      <w:pPr>
        <w:pStyle w:val="CodeSnippet"/>
      </w:pPr>
      <w:r>
        <w:t>7               3       0     0      5   0     0    0   0    2   0</w:t>
      </w:r>
    </w:p>
    <w:p w14:paraId="21AAC183" w14:textId="77777777" w:rsidR="00CA11A1" w:rsidRDefault="00CA11A1" w:rsidP="00CA11A1">
      <w:pPr>
        <w:pStyle w:val="CodeSnippet"/>
      </w:pPr>
    </w:p>
    <w:p w14:paraId="2ECE76F0" w14:textId="783AF4A2" w:rsidR="00CA11A1" w:rsidRDefault="00CA11A1" w:rsidP="00CA11A1">
      <w:pPr>
        <w:pStyle w:val="CodeSnippet"/>
      </w:pPr>
      <w:r>
        <w:t># graphical view of contingency table</w:t>
      </w:r>
      <w:r w:rsidR="00B12FB5">
        <w:t xml:space="preserve"> (swapping risk/reliability)</w:t>
      </w:r>
    </w:p>
    <w:p w14:paraId="45FD53EC" w14:textId="77777777" w:rsidR="002E4BFB" w:rsidRPr="00583427" w:rsidRDefault="002E4BFB" w:rsidP="002E4BFB">
      <w:pPr>
        <w:pStyle w:val="CodeSnippet"/>
        <w:rPr>
          <w:b/>
        </w:rPr>
      </w:pPr>
      <w:r w:rsidRPr="00583427">
        <w:rPr>
          <w:b/>
        </w:rPr>
        <w:t>xtab = pd.crosstab(av['Reliability'], av['Risk'])</w:t>
      </w:r>
    </w:p>
    <w:p w14:paraId="22896E63" w14:textId="77777777" w:rsidR="002E4BFB" w:rsidRPr="00583427" w:rsidRDefault="002E4BFB" w:rsidP="002E4BFB">
      <w:pPr>
        <w:pStyle w:val="CodeSnippet"/>
        <w:rPr>
          <w:b/>
        </w:rPr>
      </w:pPr>
      <w:r w:rsidRPr="00583427">
        <w:rPr>
          <w:b/>
        </w:rPr>
        <w:t>plt.pcolor(xtab,cmap=cm.Blues)</w:t>
      </w:r>
    </w:p>
    <w:p w14:paraId="0D5C83CA" w14:textId="77777777" w:rsidR="002E4BFB" w:rsidRPr="00583427" w:rsidRDefault="002E4BFB" w:rsidP="002E4BFB">
      <w:pPr>
        <w:pStyle w:val="CodeSnippet"/>
        <w:rPr>
          <w:b/>
        </w:rPr>
      </w:pPr>
      <w:r w:rsidRPr="00583427">
        <w:rPr>
          <w:b/>
        </w:rPr>
        <w:t>plt.yticks(arange(0.5,len(xtab.index), 1),xtab.index)</w:t>
      </w:r>
    </w:p>
    <w:p w14:paraId="31389C39" w14:textId="77777777" w:rsidR="002E4BFB" w:rsidRPr="00583427" w:rsidRDefault="002E4BFB" w:rsidP="002E4BFB">
      <w:pPr>
        <w:pStyle w:val="CodeSnippet"/>
        <w:rPr>
          <w:b/>
        </w:rPr>
      </w:pPr>
      <w:r w:rsidRPr="00583427">
        <w:rPr>
          <w:b/>
        </w:rPr>
        <w:t>plt.xticks(arange(0.5,len(xtab.columns), 1),xtab.columns)</w:t>
      </w:r>
    </w:p>
    <w:p w14:paraId="71F92C91" w14:textId="77777777" w:rsidR="002E4BFB" w:rsidRPr="00583427" w:rsidRDefault="002E4BFB" w:rsidP="002E4BFB">
      <w:pPr>
        <w:pStyle w:val="CodeSnippet"/>
        <w:rPr>
          <w:b/>
        </w:rPr>
      </w:pPr>
      <w:r w:rsidRPr="00583427">
        <w:rPr>
          <w:b/>
        </w:rPr>
        <w:t>plt.colorbar()</w:t>
      </w:r>
    </w:p>
    <w:p w14:paraId="16F5C80D" w14:textId="77A0D92E" w:rsidR="0049779F" w:rsidRDefault="000B119D" w:rsidP="0049779F">
      <w:pPr>
        <w:pStyle w:val="Slug"/>
      </w:pPr>
      <w:r>
        <w:t>Figure 3-9</w:t>
      </w:r>
      <w:r w:rsidR="0049779F">
        <w:t xml:space="preserve"> Risk/Reliability C</w:t>
      </w:r>
      <w:r w:rsidR="00CA66CA">
        <w:t>ontingency Table</w:t>
      </w:r>
      <w:r w:rsidR="003A760B">
        <w:t xml:space="preserve"> </w:t>
      </w:r>
      <w:proofErr w:type="spellStart"/>
      <w:r w:rsidR="003A760B">
        <w:t>Heatmap</w:t>
      </w:r>
      <w:proofErr w:type="spellEnd"/>
      <w:r w:rsidR="00CA66CA">
        <w:t xml:space="preserve"> (</w:t>
      </w:r>
      <w:r w:rsidR="00CA66CA" w:rsidRPr="00583427">
        <w:t>Python</w:t>
      </w:r>
      <w:r w:rsidR="00CA66CA">
        <w:t>)</w:t>
      </w:r>
      <w:r w:rsidR="00CA66CA">
        <w:tab/>
        <w:t>[</w:t>
      </w:r>
      <w:r>
        <w:t>793725c03f009</w:t>
      </w:r>
      <w:r w:rsidR="0049779F">
        <w:t>.png]</w:t>
      </w:r>
    </w:p>
    <w:p w14:paraId="03C773B5" w14:textId="77777777" w:rsidR="00833D22" w:rsidRDefault="0049779F" w:rsidP="003F663F">
      <w:pPr>
        <w:pStyle w:val="Para"/>
      </w:pPr>
      <w:r>
        <w:t xml:space="preserve">Figure 3-4 </w:t>
      </w:r>
      <w:r w:rsidR="00CA66CA">
        <w:t xml:space="preserve">is a level plot and uses both size and color to show quantity whereas Figure 3-5 is a standard </w:t>
      </w:r>
      <w:proofErr w:type="spellStart"/>
      <w:r w:rsidR="00CA66CA">
        <w:t>heatmap</w:t>
      </w:r>
      <w:proofErr w:type="spellEnd"/>
      <w:r w:rsidR="00CA66CA">
        <w:t xml:space="preserve"> that relies on color alone to show quantity.</w:t>
      </w:r>
      <w:r w:rsidR="003A760B">
        <w:t xml:space="preserve"> </w:t>
      </w:r>
      <w:r w:rsidR="00B737FA">
        <w:t>With both factors combined, we are definitely starting to see bias</w:t>
      </w:r>
      <w:r w:rsidR="00324EA7">
        <w:t xml:space="preserve"> around [2, 2]</w:t>
      </w:r>
      <w:r w:rsidR="00B737FA">
        <w:t xml:space="preserve"> in the data set. </w:t>
      </w:r>
    </w:p>
    <w:p w14:paraId="28EC501C" w14:textId="628366F3" w:rsidR="005D32EC" w:rsidRDefault="00587C93" w:rsidP="003F663F">
      <w:pPr>
        <w:pStyle w:val="Para"/>
      </w:pPr>
      <w:r>
        <w:t>Just as a fun aside,</w:t>
      </w:r>
      <w:r w:rsidR="00E64D72">
        <w:t xml:space="preserve"> we’d like to know if the patterns we are seeing are occurring by chance, or if there is some underlying patter to it.  While we could do some fancy-pants statistics here and maybe apply Fisher’s exact test we don’t want to get crazy.  What </w:t>
      </w:r>
      <w:r>
        <w:t xml:space="preserve">if we made the assumption that every value of </w:t>
      </w:r>
      <w:r w:rsidRPr="00583427">
        <w:rPr>
          <w:rStyle w:val="InlineCodeVariable"/>
        </w:rPr>
        <w:t>Risk</w:t>
      </w:r>
      <w:r>
        <w:t xml:space="preserve"> and </w:t>
      </w:r>
      <w:r w:rsidRPr="00583427">
        <w:rPr>
          <w:rStyle w:val="InlineCodeVariable"/>
        </w:rPr>
        <w:t>Reliability</w:t>
      </w:r>
      <w:r>
        <w:t xml:space="preserve"> had an equal chance of occurring, what would the level plot look like?  We should expect some amount of natural variation both is the systems </w:t>
      </w:r>
      <w:r w:rsidR="00E64D72">
        <w:t>and the data collection process s</w:t>
      </w:r>
      <w:r>
        <w:t xml:space="preserve">o some combinations </w:t>
      </w:r>
      <w:r w:rsidR="00E64D72">
        <w:t>would naturally occur more often then others.  But how different would it look from the data we are looking at</w:t>
      </w:r>
      <w:r>
        <w:t xml:space="preserve">?  In </w:t>
      </w:r>
    </w:p>
    <w:p w14:paraId="1ACF66DC" w14:textId="7E5A9C4B" w:rsidR="00B737FA" w:rsidRDefault="00587C93" w:rsidP="003F663F">
      <w:pPr>
        <w:pStyle w:val="Para"/>
      </w:pPr>
      <w:r>
        <w:t xml:space="preserve"> </w:t>
      </w:r>
      <w:r w:rsidR="003B75BB">
        <w:t>W</w:t>
      </w:r>
      <w:r>
        <w:t xml:space="preserve">e can use the </w:t>
      </w:r>
      <w:r w:rsidRPr="00583427">
        <w:rPr>
          <w:rStyle w:val="InlineCode"/>
        </w:rPr>
        <w:t>sample()</w:t>
      </w:r>
      <w:r>
        <w:t xml:space="preserve"> command to </w:t>
      </w:r>
      <w:r w:rsidR="00E64D72">
        <w:t xml:space="preserve">generate random samples and build a contingency table from randomness.  Running this multiple times should produce random tables each time. </w:t>
      </w:r>
    </w:p>
    <w:p w14:paraId="48F0B54B" w14:textId="78FEDA6F" w:rsidR="001B3E1D" w:rsidRDefault="001B3E1D" w:rsidP="001B3E1D">
      <w:pPr>
        <w:pStyle w:val="CodeTitle"/>
      </w:pPr>
      <w:r w:rsidRPr="0066621A">
        <w:t>R</w:t>
      </w:r>
      <w:r>
        <w:t xml:space="preserve"> code to generate baseline “random” sample for contingency table comparison</w:t>
      </w:r>
    </w:p>
    <w:p w14:paraId="540EA540" w14:textId="77777777" w:rsidR="00324EA7" w:rsidRDefault="00324EA7" w:rsidP="00324EA7">
      <w:pPr>
        <w:pStyle w:val="CodeSnippet"/>
      </w:pPr>
      <w:r>
        <w:t># generate random samples for risk &amp; reliability and re-run xtab</w:t>
      </w:r>
    </w:p>
    <w:p w14:paraId="19917C23" w14:textId="77777777" w:rsidR="002908CC" w:rsidRDefault="002908CC" w:rsidP="002908CC">
      <w:pPr>
        <w:pStyle w:val="CodeSnippet"/>
      </w:pPr>
      <w:r>
        <w:t># starting PRNG from reproducable point</w:t>
      </w:r>
    </w:p>
    <w:p w14:paraId="7D54030F" w14:textId="77777777" w:rsidR="002908CC" w:rsidRPr="002908CC" w:rsidRDefault="002908CC" w:rsidP="002908CC">
      <w:pPr>
        <w:pStyle w:val="CodeSnippet"/>
      </w:pPr>
      <w:r w:rsidRPr="00583427">
        <w:rPr>
          <w:b/>
        </w:rPr>
        <w:t xml:space="preserve">set.seed(1492) </w:t>
      </w:r>
      <w:r w:rsidRPr="002908CC">
        <w:t># as it leads to discovery</w:t>
      </w:r>
    </w:p>
    <w:p w14:paraId="1B064712" w14:textId="77777777" w:rsidR="002908CC" w:rsidRDefault="002908CC" w:rsidP="002908CC">
      <w:pPr>
        <w:pStyle w:val="CodeSnippet"/>
      </w:pPr>
      <w:r>
        <w:t># generate 260,000 random samples</w:t>
      </w:r>
    </w:p>
    <w:p w14:paraId="5AE13150" w14:textId="3CB1D93A" w:rsidR="002908CC" w:rsidRPr="00583427" w:rsidRDefault="002908CC" w:rsidP="002908CC">
      <w:pPr>
        <w:pStyle w:val="CodeSnippet"/>
        <w:rPr>
          <w:b/>
        </w:rPr>
      </w:pPr>
      <w:r w:rsidRPr="00583427">
        <w:rPr>
          <w:b/>
        </w:rPr>
        <w:t>rsk=sample(1:7, 260000,</w:t>
      </w:r>
      <w:r w:rsidR="009933BC">
        <w:rPr>
          <w:b/>
        </w:rPr>
        <w:t xml:space="preserve"> </w:t>
      </w:r>
      <w:r w:rsidRPr="00583427">
        <w:rPr>
          <w:b/>
        </w:rPr>
        <w:t>replace=T)</w:t>
      </w:r>
    </w:p>
    <w:p w14:paraId="0C2DB79C" w14:textId="20486F96" w:rsidR="002908CC" w:rsidRPr="00583427" w:rsidRDefault="002908CC" w:rsidP="002908CC">
      <w:pPr>
        <w:pStyle w:val="CodeSnippet"/>
        <w:rPr>
          <w:b/>
        </w:rPr>
      </w:pPr>
      <w:r w:rsidRPr="00583427">
        <w:rPr>
          <w:b/>
        </w:rPr>
        <w:t>rel=sample(1:10, 260000,</w:t>
      </w:r>
      <w:r w:rsidR="009933BC">
        <w:rPr>
          <w:b/>
        </w:rPr>
        <w:t xml:space="preserve"> </w:t>
      </w:r>
      <w:r w:rsidRPr="00583427">
        <w:rPr>
          <w:b/>
        </w:rPr>
        <w:t>replace=T)</w:t>
      </w:r>
    </w:p>
    <w:p w14:paraId="50E9A494" w14:textId="77777777" w:rsidR="002908CC" w:rsidRDefault="002908CC" w:rsidP="002908CC">
      <w:pPr>
        <w:pStyle w:val="CodeSnippet"/>
      </w:pPr>
      <w:r>
        <w:t># cast table into data frame</w:t>
      </w:r>
    </w:p>
    <w:p w14:paraId="2E5B917E" w14:textId="77777777" w:rsidR="002908CC" w:rsidRPr="00583427" w:rsidRDefault="002908CC" w:rsidP="002908CC">
      <w:pPr>
        <w:pStyle w:val="CodeSnippet"/>
        <w:rPr>
          <w:b/>
        </w:rPr>
      </w:pPr>
      <w:r w:rsidRPr="00583427">
        <w:rPr>
          <w:b/>
        </w:rPr>
        <w:t>tmp.df = data.frame(table(factor(rsk), factor(rel)))</w:t>
      </w:r>
    </w:p>
    <w:p w14:paraId="09E94C71" w14:textId="77777777" w:rsidR="002908CC" w:rsidRPr="00583427" w:rsidRDefault="002908CC" w:rsidP="002908CC">
      <w:pPr>
        <w:pStyle w:val="CodeSnippet"/>
        <w:rPr>
          <w:b/>
        </w:rPr>
      </w:pPr>
      <w:r w:rsidRPr="00583427">
        <w:rPr>
          <w:b/>
        </w:rPr>
        <w:t>colnames(tmp.df) &lt;- c("Risk", "Reliability", "Freq")</w:t>
      </w:r>
    </w:p>
    <w:p w14:paraId="56265155" w14:textId="77777777" w:rsidR="002908CC" w:rsidRPr="00583427" w:rsidRDefault="002908CC" w:rsidP="002908CC">
      <w:pPr>
        <w:pStyle w:val="CodeSnippet"/>
        <w:rPr>
          <w:b/>
        </w:rPr>
      </w:pPr>
      <w:r w:rsidRPr="00583427">
        <w:rPr>
          <w:b/>
        </w:rPr>
        <w:t xml:space="preserve">levelplot(Freq~Reliability*Risk, data=tmp.df, main="Risk ~ Reliabilty", </w:t>
      </w:r>
    </w:p>
    <w:p w14:paraId="170B1242" w14:textId="77777777" w:rsidR="002908CC" w:rsidRPr="00583427" w:rsidRDefault="002908CC" w:rsidP="002908CC">
      <w:pPr>
        <w:pStyle w:val="CodeSnippet"/>
        <w:rPr>
          <w:b/>
        </w:rPr>
      </w:pPr>
      <w:r w:rsidRPr="00583427">
        <w:rPr>
          <w:b/>
        </w:rPr>
        <w:t xml:space="preserve">          ylab="Risk", xlab = "Reliability", shrink = c(0.5, 1),</w:t>
      </w:r>
    </w:p>
    <w:p w14:paraId="1219E077" w14:textId="4C4EC6F7" w:rsidR="002908CC" w:rsidRDefault="002908CC" w:rsidP="002908CC">
      <w:pPr>
        <w:pStyle w:val="CodeSnippet"/>
      </w:pPr>
      <w:r w:rsidRPr="00583427">
        <w:rPr>
          <w:b/>
        </w:rPr>
        <w:t xml:space="preserve">          col.regions = colorRampPalette(c("#FFFFFF",</w:t>
      </w:r>
      <w:r w:rsidR="009933BC">
        <w:rPr>
          <w:b/>
        </w:rPr>
        <w:t xml:space="preserve"> </w:t>
      </w:r>
      <w:r w:rsidRPr="00583427">
        <w:rPr>
          <w:b/>
        </w:rPr>
        <w:t>"#0868AC"))(20))</w:t>
      </w:r>
    </w:p>
    <w:p w14:paraId="31F0DD20" w14:textId="0FB5D6B1" w:rsidR="00324EA7" w:rsidRDefault="00324EA7" w:rsidP="00324EA7">
      <w:pPr>
        <w:pStyle w:val="CodeSnippet"/>
      </w:pPr>
    </w:p>
    <w:p w14:paraId="5E5CB0EB" w14:textId="5E402742" w:rsidR="00F958BD" w:rsidRDefault="00F958BD" w:rsidP="00F958BD">
      <w:pPr>
        <w:pStyle w:val="CodeTitle"/>
      </w:pPr>
      <w:r>
        <w:t>Python code to generate baseline “random” sample for contingency table comparison</w:t>
      </w:r>
    </w:p>
    <w:p w14:paraId="0A0474B7" w14:textId="77777777" w:rsidR="00F958BD" w:rsidRDefault="00F958BD" w:rsidP="00F958BD">
      <w:pPr>
        <w:pStyle w:val="CodeSnippet"/>
      </w:pPr>
      <w:r>
        <w:t># generate random data to show the difference</w:t>
      </w:r>
    </w:p>
    <w:p w14:paraId="5C227FE2" w14:textId="3290F278" w:rsidR="003B75BB" w:rsidRDefault="003B75BB" w:rsidP="00F958BD">
      <w:pPr>
        <w:pStyle w:val="CodeSnippet"/>
      </w:pPr>
      <w:r>
        <w:t># starting random numbers from a reproducable point</w:t>
      </w:r>
    </w:p>
    <w:p w14:paraId="36FD28BB" w14:textId="40990E30" w:rsidR="003B75BB" w:rsidRPr="00583427" w:rsidRDefault="003B75BB" w:rsidP="003B75BB">
      <w:pPr>
        <w:pStyle w:val="CodeSnippet"/>
      </w:pPr>
      <w:r w:rsidRPr="003B75BB">
        <w:rPr>
          <w:b/>
        </w:rPr>
        <w:t>np.random.</w:t>
      </w:r>
      <w:r w:rsidRPr="003B75BB">
        <w:rPr>
          <w:b/>
          <w:bCs/>
        </w:rPr>
        <w:t>seed</w:t>
      </w:r>
      <w:r>
        <w:rPr>
          <w:b/>
        </w:rPr>
        <w:t>(1492</w:t>
      </w:r>
      <w:r w:rsidRPr="003B75BB">
        <w:rPr>
          <w:b/>
        </w:rPr>
        <w:t>)</w:t>
      </w:r>
      <w:r>
        <w:rPr>
          <w:b/>
        </w:rPr>
        <w:t xml:space="preserve"> </w:t>
      </w:r>
      <w:r>
        <w:t># as it leads to discovery</w:t>
      </w:r>
    </w:p>
    <w:p w14:paraId="67FE58DC" w14:textId="77777777" w:rsidR="00F958BD" w:rsidRPr="00583427" w:rsidRDefault="00F958BD" w:rsidP="00F958BD">
      <w:pPr>
        <w:pStyle w:val="CodeSnippet"/>
        <w:rPr>
          <w:b/>
        </w:rPr>
      </w:pPr>
      <w:r w:rsidRPr="00583427">
        <w:rPr>
          <w:b/>
        </w:rPr>
        <w:t xml:space="preserve">data = { 'rsk': randint(1, 7, 260000), </w:t>
      </w:r>
    </w:p>
    <w:p w14:paraId="23A3DB99" w14:textId="77777777" w:rsidR="00F958BD" w:rsidRPr="00583427" w:rsidRDefault="00F958BD" w:rsidP="00F958BD">
      <w:pPr>
        <w:pStyle w:val="CodeSnippet"/>
        <w:rPr>
          <w:b/>
        </w:rPr>
      </w:pPr>
      <w:r w:rsidRPr="00583427">
        <w:rPr>
          <w:b/>
        </w:rPr>
        <w:t xml:space="preserve">         'rel': randint(1, 10, 260000) }</w:t>
      </w:r>
    </w:p>
    <w:p w14:paraId="602C30BB" w14:textId="77777777" w:rsidR="00F958BD" w:rsidRPr="00583427" w:rsidRDefault="00F958BD" w:rsidP="00F958BD">
      <w:pPr>
        <w:pStyle w:val="CodeSnippet"/>
        <w:rPr>
          <w:b/>
        </w:rPr>
      </w:pPr>
      <w:r w:rsidRPr="00583427">
        <w:rPr>
          <w:b/>
        </w:rPr>
        <w:t>tmp_df = pd.DataFrame(data, columns=['rsk', 'rel'])</w:t>
      </w:r>
    </w:p>
    <w:p w14:paraId="1A565FF6" w14:textId="77777777" w:rsidR="00F958BD" w:rsidRDefault="00F958BD" w:rsidP="00F958BD">
      <w:pPr>
        <w:pStyle w:val="CodeSnippet"/>
      </w:pPr>
    </w:p>
    <w:p w14:paraId="01A514B0" w14:textId="34466627" w:rsidR="002C238D" w:rsidRDefault="002C238D" w:rsidP="002E4BFB">
      <w:pPr>
        <w:pStyle w:val="CodeSnippet"/>
      </w:pPr>
      <w:r>
        <w:t># compute crosstab and plot</w:t>
      </w:r>
    </w:p>
    <w:p w14:paraId="73978125" w14:textId="35174967" w:rsidR="002E4BFB" w:rsidRPr="00583427" w:rsidRDefault="002E4BFB" w:rsidP="002E4BFB">
      <w:pPr>
        <w:pStyle w:val="CodeSnippet"/>
        <w:rPr>
          <w:b/>
        </w:rPr>
      </w:pPr>
      <w:r w:rsidRPr="00583427">
        <w:rPr>
          <w:b/>
        </w:rPr>
        <w:t>xtab = pd.crosstab(tmp_df['rel'], tmp_df['rsk'])</w:t>
      </w:r>
    </w:p>
    <w:p w14:paraId="7D58230B" w14:textId="36880E84" w:rsidR="002C238D" w:rsidRPr="00583427" w:rsidRDefault="002C238D" w:rsidP="002E4BFB">
      <w:pPr>
        <w:pStyle w:val="CodeSnippet"/>
        <w:rPr>
          <w:b/>
        </w:rPr>
      </w:pPr>
      <w:r w:rsidRPr="00583427">
        <w:rPr>
          <w:b/>
        </w:rPr>
        <w:t>print xtab # not shown</w:t>
      </w:r>
    </w:p>
    <w:p w14:paraId="1CA1BCD1" w14:textId="095712E1" w:rsidR="002C238D" w:rsidRDefault="00CA66CA" w:rsidP="002E4BFB">
      <w:pPr>
        <w:pStyle w:val="CodeSnippet"/>
      </w:pPr>
      <w:r>
        <w:t># plot</w:t>
      </w:r>
    </w:p>
    <w:p w14:paraId="1642540B" w14:textId="77777777" w:rsidR="002E4BFB" w:rsidRPr="00583427" w:rsidRDefault="002E4BFB" w:rsidP="002E4BFB">
      <w:pPr>
        <w:pStyle w:val="CodeSnippet"/>
        <w:rPr>
          <w:b/>
        </w:rPr>
      </w:pPr>
      <w:r w:rsidRPr="00583427">
        <w:rPr>
          <w:b/>
        </w:rPr>
        <w:t>plt.pcolor(xtab,cmap=cm.Blues)</w:t>
      </w:r>
    </w:p>
    <w:p w14:paraId="099ED72E" w14:textId="77777777" w:rsidR="002E4BFB" w:rsidRPr="00583427" w:rsidRDefault="002E4BFB" w:rsidP="002E4BFB">
      <w:pPr>
        <w:pStyle w:val="CodeSnippet"/>
        <w:rPr>
          <w:b/>
        </w:rPr>
      </w:pPr>
      <w:r w:rsidRPr="00583427">
        <w:rPr>
          <w:b/>
        </w:rPr>
        <w:t>plt.yticks(arange(0.5,len(xtab.index), 1),xtab.index)</w:t>
      </w:r>
    </w:p>
    <w:p w14:paraId="2DB1C77E" w14:textId="77777777" w:rsidR="002E4BFB" w:rsidRPr="00583427" w:rsidRDefault="002E4BFB" w:rsidP="002E4BFB">
      <w:pPr>
        <w:pStyle w:val="CodeSnippet"/>
        <w:rPr>
          <w:b/>
        </w:rPr>
      </w:pPr>
      <w:r w:rsidRPr="00583427">
        <w:rPr>
          <w:b/>
        </w:rPr>
        <w:t>plt.xticks(arange(0.5,len(xtab.columns), 1),xtab.columns)</w:t>
      </w:r>
    </w:p>
    <w:p w14:paraId="44FEC5EE" w14:textId="77777777" w:rsidR="002E4BFB" w:rsidRDefault="002E4BFB" w:rsidP="002E4BFB">
      <w:pPr>
        <w:pStyle w:val="CodeSnippet"/>
      </w:pPr>
      <w:r w:rsidRPr="00583427">
        <w:rPr>
          <w:b/>
        </w:rPr>
        <w:t>plt.colorbar()</w:t>
      </w:r>
    </w:p>
    <w:p w14:paraId="4B017CFA" w14:textId="48F7BA6D" w:rsidR="00CA66CA" w:rsidRDefault="00CA66CA" w:rsidP="00CA66CA">
      <w:pPr>
        <w:pStyle w:val="Slug"/>
      </w:pPr>
      <w:r>
        <w:t>Figure 3-</w:t>
      </w:r>
      <w:r w:rsidR="000B119D">
        <w:t>10</w:t>
      </w:r>
      <w:r>
        <w:t xml:space="preserve"> “Unbiased” Risk/Reliability Contingency Table (</w:t>
      </w:r>
      <w:r w:rsidRPr="00583427">
        <w:t>R</w:t>
      </w:r>
      <w:r>
        <w:t>)</w:t>
      </w:r>
      <w:r>
        <w:tab/>
        <w:t>[</w:t>
      </w:r>
      <w:r w:rsidR="000B119D">
        <w:t>793725c03f010</w:t>
      </w:r>
      <w:r>
        <w:t>.</w:t>
      </w:r>
      <w:r w:rsidR="000B119D">
        <w:t>eps</w:t>
      </w:r>
      <w:r>
        <w:t>]</w:t>
      </w:r>
    </w:p>
    <w:p w14:paraId="13245851" w14:textId="595B9F78" w:rsidR="00CA66CA" w:rsidRDefault="00CA66CA" w:rsidP="00CA66CA">
      <w:pPr>
        <w:pStyle w:val="Slug"/>
      </w:pPr>
      <w:r>
        <w:t>Figure 3-</w:t>
      </w:r>
      <w:r w:rsidR="000B119D">
        <w:t>11</w:t>
      </w:r>
      <w:r>
        <w:t xml:space="preserve"> “Unbiased” Risk/Reliability Contingency Table (</w:t>
      </w:r>
      <w:r w:rsidRPr="00583427">
        <w:t>Python</w:t>
      </w:r>
      <w:r>
        <w:t>)</w:t>
      </w:r>
      <w:r>
        <w:tab/>
        <w:t>[</w:t>
      </w:r>
      <w:r w:rsidR="000B119D">
        <w:t>793725c03f011</w:t>
      </w:r>
      <w:r>
        <w:t>.png]</w:t>
      </w:r>
    </w:p>
    <w:p w14:paraId="03C282DF" w14:textId="69298485" w:rsidR="008316F8" w:rsidRDefault="0068601B" w:rsidP="003F663F">
      <w:pPr>
        <w:pStyle w:val="Para"/>
      </w:pPr>
      <w:r>
        <w:t>Figure</w:t>
      </w:r>
      <w:r w:rsidR="00CA66CA">
        <w:t xml:space="preserve"> 3-6 and Figure 3-7</w:t>
      </w:r>
      <w:r>
        <w:t xml:space="preserve"> </w:t>
      </w:r>
      <w:r w:rsidR="002908CC">
        <w:t xml:space="preserve">show two things, first, we can make some pretty and colorful </w:t>
      </w:r>
      <w:r w:rsidR="008316F8">
        <w:t xml:space="preserve">random </w:t>
      </w:r>
      <w:r w:rsidR="002908CC">
        <w:t>boxes</w:t>
      </w:r>
      <w:r w:rsidR="009933BC">
        <w:t xml:space="preserve"> with a few lines of code</w:t>
      </w:r>
      <w:r w:rsidR="002908CC">
        <w:t xml:space="preserve"> and second, </w:t>
      </w:r>
      <w:r w:rsidR="00CA66CA">
        <w:t xml:space="preserve">there is </w:t>
      </w:r>
      <w:r w:rsidR="00833D22">
        <w:t xml:space="preserve">definitely </w:t>
      </w:r>
      <w:r w:rsidR="00CA66CA">
        <w:t>something pulling</w:t>
      </w:r>
      <w:r>
        <w:t xml:space="preserve"> nodes into the lower </w:t>
      </w:r>
      <w:r w:rsidRPr="00583427">
        <w:rPr>
          <w:rStyle w:val="InlineCodeVariable"/>
        </w:rPr>
        <w:t>Risk</w:t>
      </w:r>
      <w:r>
        <w:rPr>
          <w:i/>
        </w:rPr>
        <w:t xml:space="preserve"> </w:t>
      </w:r>
      <w:r>
        <w:t xml:space="preserve">and </w:t>
      </w:r>
      <w:r w:rsidRPr="00583427">
        <w:rPr>
          <w:rStyle w:val="InlineCodeVariable"/>
        </w:rPr>
        <w:t>Reliability</w:t>
      </w:r>
      <w:r>
        <w:t xml:space="preserve"> categories. </w:t>
      </w:r>
      <w:r w:rsidR="002908CC">
        <w:t xml:space="preserve"> It could be because the world just has low risk and reliability or the sampling method or scoring system is introducing the skew.  </w:t>
      </w:r>
    </w:p>
    <w:p w14:paraId="799FD02B" w14:textId="7BD64B51" w:rsidR="00324EA7" w:rsidRDefault="008316F8" w:rsidP="003F663F">
      <w:pPr>
        <w:pStyle w:val="Para"/>
      </w:pPr>
      <w:r>
        <w:t>Let’s turn our attention to the “</w:t>
      </w:r>
      <w:r w:rsidRPr="00583427">
        <w:rPr>
          <w:rStyle w:val="InlineCodeVariable"/>
        </w:rPr>
        <w:t>Type</w:t>
      </w:r>
      <w:r>
        <w:t>” variable and see if we can’t establish a relationship with the “</w:t>
      </w:r>
      <w:r w:rsidRPr="00583427">
        <w:rPr>
          <w:rStyle w:val="InlineCodeVariable"/>
        </w:rPr>
        <w:t>Risk</w:t>
      </w:r>
      <w:r>
        <w:t>” and “</w:t>
      </w:r>
      <w:r w:rsidRPr="00583427">
        <w:rPr>
          <w:rStyle w:val="InlineCodeVariable"/>
        </w:rPr>
        <w:t>Reliability</w:t>
      </w:r>
      <w:r>
        <w:t>” ratings.  Looking closely at the “</w:t>
      </w:r>
      <w:r w:rsidRPr="00583427">
        <w:rPr>
          <w:rStyle w:val="InlineCodeVariable"/>
        </w:rPr>
        <w:t>Type</w:t>
      </w:r>
      <w:r>
        <w:t>” variable, we notice that some entries have more than type assigned to it and they are separate by a semi-colon (there are 215 “</w:t>
      </w:r>
      <w:r w:rsidRPr="00583427">
        <w:rPr>
          <w:rStyle w:val="InlineCode"/>
        </w:rPr>
        <w:t>Scanning Host;Malicious Host</w:t>
      </w:r>
      <w:r w:rsidR="006C290E">
        <w:t>” values</w:t>
      </w:r>
      <w:r w:rsidR="003B75BB">
        <w:t xml:space="preserve">, </w:t>
      </w:r>
      <w:r>
        <w:t>for example).  Since we want to see how those types compare, those with a combination of types shouldn’t be mixed with other types.  So rather than try to parse out the nodes with multiple types, we will just reassign all of them into a category of “</w:t>
      </w:r>
      <w:r w:rsidRPr="00583427">
        <w:rPr>
          <w:rStyle w:val="InlineCode"/>
        </w:rPr>
        <w:t>Multiples</w:t>
      </w:r>
      <w:r>
        <w:t xml:space="preserve">” to show that they were assigned more than one type.  Then we can create a three-way contingency table and see how that looks.  </w:t>
      </w:r>
      <w:r w:rsidR="00324EA7">
        <w:t xml:space="preserve">Let’s pull in the </w:t>
      </w:r>
      <w:r w:rsidR="00324EA7" w:rsidRPr="00583427">
        <w:rPr>
          <w:rStyle w:val="InlineCodeVariable"/>
        </w:rPr>
        <w:t>Type</w:t>
      </w:r>
      <w:r w:rsidR="00324EA7">
        <w:t xml:space="preserve"> column and see how that impacts the view.</w:t>
      </w:r>
    </w:p>
    <w:p w14:paraId="640ED726" w14:textId="1FC04FC9" w:rsidR="001B3E1D" w:rsidRDefault="001B3E1D" w:rsidP="001B3E1D">
      <w:pPr>
        <w:pStyle w:val="CodeTitle"/>
      </w:pPr>
      <w:r w:rsidRPr="0066621A">
        <w:t>R</w:t>
      </w:r>
      <w:r>
        <w:t xml:space="preserve"> code to generate a 3-way risk/reliability/type contingency table</w:t>
      </w:r>
    </w:p>
    <w:p w14:paraId="47F56D4A" w14:textId="31EB9180" w:rsidR="00B01042" w:rsidRDefault="00B01042" w:rsidP="00B01042">
      <w:pPr>
        <w:pStyle w:val="CodeSnippet"/>
      </w:pPr>
      <w:r>
        <w:t xml:space="preserve"># Create a new varible called "simpletype" </w:t>
      </w:r>
    </w:p>
    <w:p w14:paraId="2D6E866D" w14:textId="77777777" w:rsidR="00B01042" w:rsidRDefault="00B01042" w:rsidP="00B01042">
      <w:pPr>
        <w:pStyle w:val="CodeSnippet"/>
      </w:pPr>
      <w:r>
        <w:t># replacing mutiple categories with label of "Multiples"</w:t>
      </w:r>
    </w:p>
    <w:p w14:paraId="0427D593" w14:textId="77777777" w:rsidR="00B01042" w:rsidRPr="00583427" w:rsidRDefault="00B01042" w:rsidP="00B01042">
      <w:pPr>
        <w:pStyle w:val="CodeSnippet"/>
        <w:rPr>
          <w:b/>
        </w:rPr>
      </w:pPr>
      <w:r w:rsidRPr="00583427">
        <w:rPr>
          <w:b/>
        </w:rPr>
        <w:t>av$simpletype &lt;- as.character(av$Type)</w:t>
      </w:r>
    </w:p>
    <w:p w14:paraId="073910F1" w14:textId="77777777" w:rsidR="00B01042" w:rsidRDefault="00B01042" w:rsidP="00B01042">
      <w:pPr>
        <w:pStyle w:val="CodeSnippet"/>
      </w:pPr>
      <w:r>
        <w:t># Group all nodes with mutiple categories into a new category</w:t>
      </w:r>
    </w:p>
    <w:p w14:paraId="334BAB4B" w14:textId="77777777" w:rsidR="00B01042" w:rsidRPr="00583427" w:rsidRDefault="00B01042" w:rsidP="00B01042">
      <w:pPr>
        <w:pStyle w:val="CodeSnippet"/>
        <w:rPr>
          <w:b/>
        </w:rPr>
      </w:pPr>
      <w:r w:rsidRPr="00583427">
        <w:rPr>
          <w:b/>
        </w:rPr>
        <w:t>av$simpletype[grep(';', av$simpletype)] &lt;- "Multiples"</w:t>
      </w:r>
    </w:p>
    <w:p w14:paraId="78F7297E" w14:textId="77777777" w:rsidR="00B01042" w:rsidRDefault="00B01042" w:rsidP="00B01042">
      <w:pPr>
        <w:pStyle w:val="CodeSnippet"/>
      </w:pPr>
      <w:r>
        <w:t># Turn it into a factor again</w:t>
      </w:r>
    </w:p>
    <w:p w14:paraId="3CFFD164" w14:textId="77777777" w:rsidR="00B01042" w:rsidRPr="00583427" w:rsidRDefault="00B01042" w:rsidP="00B01042">
      <w:pPr>
        <w:pStyle w:val="CodeSnippet"/>
        <w:rPr>
          <w:b/>
        </w:rPr>
      </w:pPr>
      <w:r w:rsidRPr="00583427">
        <w:rPr>
          <w:b/>
        </w:rPr>
        <w:t>av$simpletype &lt;- factor(av$simpletype)</w:t>
      </w:r>
    </w:p>
    <w:p w14:paraId="3D10C4AB" w14:textId="77777777" w:rsidR="00B01042" w:rsidRDefault="00B01042" w:rsidP="00B01042">
      <w:pPr>
        <w:pStyle w:val="CodeSnippet"/>
      </w:pPr>
    </w:p>
    <w:p w14:paraId="475597B5" w14:textId="77777777" w:rsidR="00B01042" w:rsidRPr="00583427" w:rsidRDefault="00B01042" w:rsidP="00B01042">
      <w:pPr>
        <w:pStyle w:val="CodeSnippet"/>
        <w:rPr>
          <w:b/>
        </w:rPr>
      </w:pPr>
      <w:r w:rsidRPr="00583427">
        <w:rPr>
          <w:b/>
        </w:rPr>
        <w:t>rrt.df = data.frame(table(av$Risk, av$Reliability, av$simpletype))</w:t>
      </w:r>
    </w:p>
    <w:p w14:paraId="39A9CE73" w14:textId="77777777" w:rsidR="00B01042" w:rsidRPr="00583427" w:rsidRDefault="00B01042" w:rsidP="00B01042">
      <w:pPr>
        <w:pStyle w:val="CodeSnippet"/>
        <w:rPr>
          <w:b/>
        </w:rPr>
      </w:pPr>
      <w:r w:rsidRPr="00583427">
        <w:rPr>
          <w:b/>
        </w:rPr>
        <w:t>colnames(rrt.df) &lt;- c("Risk", "Reliability", "simpletype", "Freq")</w:t>
      </w:r>
    </w:p>
    <w:p w14:paraId="4261E77F" w14:textId="77777777" w:rsidR="00B01042" w:rsidRPr="00583427" w:rsidRDefault="00B01042" w:rsidP="00B01042">
      <w:pPr>
        <w:pStyle w:val="CodeSnippet"/>
        <w:rPr>
          <w:b/>
        </w:rPr>
      </w:pPr>
      <w:r w:rsidRPr="00583427">
        <w:rPr>
          <w:b/>
        </w:rPr>
        <w:t xml:space="preserve">levelplot(Freq ~ Reliability*Risk|simpletype, data =rrt.df, </w:t>
      </w:r>
    </w:p>
    <w:p w14:paraId="40FAC52F" w14:textId="77777777" w:rsidR="00B01042" w:rsidRPr="00583427" w:rsidRDefault="00B01042" w:rsidP="00B01042">
      <w:pPr>
        <w:pStyle w:val="CodeSnippet"/>
        <w:rPr>
          <w:b/>
        </w:rPr>
      </w:pPr>
      <w:r w:rsidRPr="00583427">
        <w:rPr>
          <w:b/>
        </w:rPr>
        <w:t xml:space="preserve">          main="Risk ~ Reliabilty | Type", ylab = "Risk",</w:t>
      </w:r>
    </w:p>
    <w:p w14:paraId="6F6B71F1" w14:textId="77777777" w:rsidR="00B01042" w:rsidRPr="00583427" w:rsidRDefault="00B01042" w:rsidP="00B01042">
      <w:pPr>
        <w:pStyle w:val="CodeSnippet"/>
        <w:rPr>
          <w:b/>
        </w:rPr>
      </w:pPr>
      <w:r w:rsidRPr="00583427">
        <w:rPr>
          <w:b/>
        </w:rPr>
        <w:t xml:space="preserve">          xlab = "Reliability", shrink = c(0.5, 1), </w:t>
      </w:r>
    </w:p>
    <w:p w14:paraId="08D69C6C" w14:textId="63C387A1" w:rsidR="0062297A" w:rsidRDefault="00B01042" w:rsidP="00B01042">
      <w:pPr>
        <w:pStyle w:val="CodeSnippet"/>
      </w:pPr>
      <w:r w:rsidRPr="00583427">
        <w:rPr>
          <w:b/>
        </w:rPr>
        <w:t xml:space="preserve">          col.regions = colorRampPalette(c("#FFFFFF","#0868AC"))(20))</w:t>
      </w:r>
    </w:p>
    <w:p w14:paraId="09F77229" w14:textId="77777777" w:rsidR="005626B1" w:rsidRDefault="005626B1" w:rsidP="0062297A">
      <w:pPr>
        <w:pStyle w:val="CodeSnippet"/>
      </w:pPr>
    </w:p>
    <w:p w14:paraId="3B77D907" w14:textId="5C9C89DF" w:rsidR="005626B1" w:rsidRDefault="005626B1" w:rsidP="005626B1">
      <w:pPr>
        <w:pStyle w:val="CodeTitle"/>
      </w:pPr>
      <w:r>
        <w:t>Python code to generate a 3-way risk/reliability/type contingency table</w:t>
      </w:r>
    </w:p>
    <w:p w14:paraId="53D8356B" w14:textId="77777777" w:rsidR="002C238D" w:rsidRDefault="002C238D" w:rsidP="005626B1">
      <w:pPr>
        <w:pStyle w:val="CodeSnippet"/>
      </w:pPr>
      <w:r>
        <w:t># create new column as a copy of Type column</w:t>
      </w:r>
    </w:p>
    <w:p w14:paraId="3BEBF45A" w14:textId="288627E8" w:rsidR="005626B1" w:rsidRPr="00583427" w:rsidRDefault="005626B1" w:rsidP="005626B1">
      <w:pPr>
        <w:pStyle w:val="CodeSnippet"/>
        <w:rPr>
          <w:b/>
        </w:rPr>
      </w:pPr>
      <w:r w:rsidRPr="00583427">
        <w:rPr>
          <w:b/>
        </w:rPr>
        <w:t>av['newtype'] = av['Type']</w:t>
      </w:r>
    </w:p>
    <w:p w14:paraId="3DB5C78C" w14:textId="3CD52C77" w:rsidR="002C238D" w:rsidRDefault="002C238D" w:rsidP="005626B1">
      <w:pPr>
        <w:pStyle w:val="CodeSnippet"/>
      </w:pPr>
      <w:r>
        <w:t># replace multi-Type entries with “Multiples”</w:t>
      </w:r>
    </w:p>
    <w:p w14:paraId="6609F92F" w14:textId="77777777" w:rsidR="005626B1" w:rsidRPr="00583427" w:rsidRDefault="005626B1" w:rsidP="005626B1">
      <w:pPr>
        <w:pStyle w:val="CodeSnippet"/>
        <w:rPr>
          <w:b/>
        </w:rPr>
      </w:pPr>
      <w:r w:rsidRPr="00583427">
        <w:rPr>
          <w:b/>
        </w:rPr>
        <w:t>av[av['newtype'].str.contains(";")] = "Multiples"</w:t>
      </w:r>
    </w:p>
    <w:p w14:paraId="5917B51C" w14:textId="7D8BD1E1" w:rsidR="002C238D" w:rsidRDefault="002C238D" w:rsidP="005626B1">
      <w:pPr>
        <w:pStyle w:val="CodeSnippet"/>
      </w:pPr>
      <w:r>
        <w:t># setup new crosstab structures</w:t>
      </w:r>
    </w:p>
    <w:p w14:paraId="27A96DC5" w14:textId="77777777" w:rsidR="005626B1" w:rsidRPr="00583427" w:rsidRDefault="005626B1" w:rsidP="005626B1">
      <w:pPr>
        <w:pStyle w:val="CodeSnippet"/>
        <w:rPr>
          <w:b/>
        </w:rPr>
      </w:pPr>
      <w:r w:rsidRPr="00583427">
        <w:rPr>
          <w:b/>
        </w:rPr>
        <w:t>typ = av['newtype']</w:t>
      </w:r>
    </w:p>
    <w:p w14:paraId="29E4F569" w14:textId="77777777" w:rsidR="005626B1" w:rsidRPr="00583427" w:rsidRDefault="005626B1" w:rsidP="005626B1">
      <w:pPr>
        <w:pStyle w:val="CodeSnippet"/>
        <w:rPr>
          <w:b/>
        </w:rPr>
      </w:pPr>
      <w:r w:rsidRPr="00583427">
        <w:rPr>
          <w:b/>
        </w:rPr>
        <w:t>rel = av['Reliability']</w:t>
      </w:r>
    </w:p>
    <w:p w14:paraId="4FA784A0" w14:textId="77777777" w:rsidR="005626B1" w:rsidRPr="00583427" w:rsidRDefault="005626B1" w:rsidP="005626B1">
      <w:pPr>
        <w:pStyle w:val="CodeSnippet"/>
        <w:rPr>
          <w:b/>
        </w:rPr>
      </w:pPr>
      <w:r w:rsidRPr="00583427">
        <w:rPr>
          <w:b/>
        </w:rPr>
        <w:t>rsk = av['Risk']</w:t>
      </w:r>
    </w:p>
    <w:p w14:paraId="50430E49" w14:textId="77777777" w:rsidR="002C238D" w:rsidRDefault="002C238D" w:rsidP="005626B1">
      <w:pPr>
        <w:pStyle w:val="CodeSnippet"/>
      </w:pPr>
      <w:r>
        <w:t># comput crosstabl making it split on the</w:t>
      </w:r>
    </w:p>
    <w:p w14:paraId="74A637A2" w14:textId="4A3E2E5D" w:rsidR="002C238D" w:rsidRDefault="002C238D" w:rsidP="005626B1">
      <w:pPr>
        <w:pStyle w:val="CodeSnippet"/>
      </w:pPr>
      <w:r>
        <w:t># new “type” column</w:t>
      </w:r>
    </w:p>
    <w:p w14:paraId="5A03AC24" w14:textId="77777777" w:rsidR="005626B1" w:rsidRPr="00583427" w:rsidRDefault="005626B1" w:rsidP="005626B1">
      <w:pPr>
        <w:pStyle w:val="CodeSnippet"/>
        <w:rPr>
          <w:b/>
        </w:rPr>
      </w:pPr>
      <w:r w:rsidRPr="00583427">
        <w:rPr>
          <w:b/>
        </w:rPr>
        <w:t xml:space="preserve">xtab = pd.crosstab(typ, [ rel, rsk ], </w:t>
      </w:r>
    </w:p>
    <w:p w14:paraId="6897D2E7" w14:textId="5C921EAA" w:rsidR="005626B1" w:rsidRPr="00583427" w:rsidRDefault="005626B1" w:rsidP="005626B1">
      <w:pPr>
        <w:pStyle w:val="CodeSnippet"/>
        <w:rPr>
          <w:b/>
        </w:rPr>
      </w:pPr>
      <w:r w:rsidRPr="00583427">
        <w:rPr>
          <w:b/>
        </w:rPr>
        <w:t xml:space="preserve">          rownames=['typ'], colnames=['rel', 'rsk'])</w:t>
      </w:r>
    </w:p>
    <w:p w14:paraId="13F360C2" w14:textId="02E07FEC" w:rsidR="005626B1" w:rsidRPr="00583427" w:rsidRDefault="005626B1" w:rsidP="005626B1">
      <w:pPr>
        <w:pStyle w:val="CodeSnippet"/>
        <w:rPr>
          <w:b/>
        </w:rPr>
      </w:pPr>
      <w:r w:rsidRPr="00583427">
        <w:rPr>
          <w:b/>
        </w:rPr>
        <w:t>print xtab #output not shown</w:t>
      </w:r>
    </w:p>
    <w:p w14:paraId="74E3431E" w14:textId="6CAF3972" w:rsidR="005626B1" w:rsidRPr="00583427" w:rsidRDefault="005626B1" w:rsidP="0062297A">
      <w:pPr>
        <w:pStyle w:val="CodeSnippet"/>
        <w:rPr>
          <w:b/>
        </w:rPr>
      </w:pPr>
      <w:r w:rsidRPr="00583427">
        <w:rPr>
          <w:b/>
        </w:rPr>
        <w:t>xtab.plot(kind='bar',legend=False) #output not shown</w:t>
      </w:r>
    </w:p>
    <w:p w14:paraId="7AB8D725" w14:textId="32FA2E3A" w:rsidR="0062297A" w:rsidRDefault="00CA66CA" w:rsidP="0062297A">
      <w:pPr>
        <w:pStyle w:val="Slug"/>
      </w:pPr>
      <w:r>
        <w:t>Figure 3-</w:t>
      </w:r>
      <w:r w:rsidR="000B119D">
        <w:t>12</w:t>
      </w:r>
      <w:r w:rsidR="0062297A">
        <w:t xml:space="preserve"> 3-Way Risk/Reliability/Type Contingency Table</w:t>
      </w:r>
      <w:r w:rsidR="000B119D">
        <w:t xml:space="preserve"> (</w:t>
      </w:r>
      <w:r w:rsidR="000B119D" w:rsidRPr="00583427">
        <w:t>R</w:t>
      </w:r>
      <w:r w:rsidR="000B119D">
        <w:t>)</w:t>
      </w:r>
      <w:r w:rsidR="0062297A">
        <w:tab/>
        <w:t>[</w:t>
      </w:r>
      <w:r w:rsidR="000B119D">
        <w:t>793725c03f01</w:t>
      </w:r>
      <w:r w:rsidR="00583427">
        <w:t>2</w:t>
      </w:r>
      <w:r w:rsidR="0062297A">
        <w:t>.</w:t>
      </w:r>
      <w:r w:rsidR="000B119D">
        <w:t>eps</w:t>
      </w:r>
      <w:r w:rsidR="0062297A">
        <w:t>]</w:t>
      </w:r>
    </w:p>
    <w:p w14:paraId="6CF81F8A" w14:textId="73FD543D" w:rsidR="0068601B" w:rsidRDefault="00B01042" w:rsidP="003F663F">
      <w:pPr>
        <w:pStyle w:val="Para"/>
      </w:pPr>
      <w:r>
        <w:t xml:space="preserve">They say a picture is worth a thousand words, but in this case it’s worth about 234,000 data points in the </w:t>
      </w:r>
      <w:r w:rsidRPr="0062297A">
        <w:rPr>
          <w:rStyle w:val="InlineCode"/>
        </w:rPr>
        <w:t>Scanning Hosts</w:t>
      </w:r>
      <w:r>
        <w:t xml:space="preserve"> category (about 90% of the entries are classified as scanning hosts).  That category is so large and generally </w:t>
      </w:r>
      <w:r w:rsidR="00A82192">
        <w:t xml:space="preserve">low risk that it is </w:t>
      </w:r>
      <w:r>
        <w:t xml:space="preserve">overshadowing the rest of the categories.  Let’s </w:t>
      </w:r>
      <w:r w:rsidR="0062297A">
        <w:t xml:space="preserve">remove that from the </w:t>
      </w:r>
      <w:r w:rsidR="0062297A">
        <w:rPr>
          <w:i/>
        </w:rPr>
        <w:t>Type</w:t>
      </w:r>
      <w:r w:rsidR="0062297A">
        <w:t xml:space="preserve"> factors</w:t>
      </w:r>
      <w:r w:rsidR="00CA66CA">
        <w:t xml:space="preserve"> and </w:t>
      </w:r>
      <w:r>
        <w:t xml:space="preserve">re-generate the image.  This isn’t to say those aren’t important, </w:t>
      </w:r>
      <w:r w:rsidR="00A82192">
        <w:t xml:space="preserve">but remember we are trying to understand which of these entries we really care about, nodes with low risk and reliability </w:t>
      </w:r>
      <w:r w:rsidR="00FB1112">
        <w:t>ratings are</w:t>
      </w:r>
      <w:r w:rsidR="00A82192">
        <w:t xml:space="preserve"> things we don’t want to be woken up from our nap for.  We want to peal that away and look at the </w:t>
      </w:r>
      <w:r w:rsidR="00AA63EA">
        <w:t xml:space="preserve">relationships </w:t>
      </w:r>
      <w:r w:rsidR="00A82192">
        <w:t xml:space="preserve">that may </w:t>
      </w:r>
      <w:r w:rsidR="00AA63EA">
        <w:t>exist underneath the scanning hosts</w:t>
      </w:r>
      <w:r>
        <w:t>.</w:t>
      </w:r>
    </w:p>
    <w:p w14:paraId="2FC1A51E" w14:textId="32ACAFFB" w:rsidR="001B3E1D" w:rsidRDefault="001B3E1D" w:rsidP="001B3E1D">
      <w:pPr>
        <w:pStyle w:val="CodeTitle"/>
      </w:pPr>
      <w:r w:rsidRPr="0066621A">
        <w:t>R</w:t>
      </w:r>
      <w:r>
        <w:t xml:space="preserve"> code to filter out “Scanning Host” type</w:t>
      </w:r>
    </w:p>
    <w:p w14:paraId="4E85907C" w14:textId="71B10327" w:rsidR="002C238D" w:rsidRDefault="002C238D" w:rsidP="0062297A">
      <w:pPr>
        <w:pStyle w:val="CodeSnippet"/>
      </w:pPr>
      <w:r>
        <w:t># from the existing rrt.df, filter out ‘Scanning Host’</w:t>
      </w:r>
    </w:p>
    <w:p w14:paraId="343C617D" w14:textId="77777777" w:rsidR="00AA63EA" w:rsidRPr="00583427" w:rsidRDefault="00AA63EA" w:rsidP="00AA63EA">
      <w:pPr>
        <w:pStyle w:val="CodeSnippet"/>
        <w:rPr>
          <w:b/>
        </w:rPr>
      </w:pPr>
      <w:r w:rsidRPr="00583427">
        <w:rPr>
          <w:b/>
        </w:rPr>
        <w:t>rrt.df &lt;- subset(rrt.df, simpletype != "Scanning Host")</w:t>
      </w:r>
    </w:p>
    <w:p w14:paraId="0B74B64E" w14:textId="77777777" w:rsidR="00AA63EA" w:rsidRPr="00583427" w:rsidRDefault="00AA63EA" w:rsidP="00AA63EA">
      <w:pPr>
        <w:pStyle w:val="CodeSnippet"/>
        <w:rPr>
          <w:b/>
        </w:rPr>
      </w:pPr>
      <w:r w:rsidRPr="00583427">
        <w:rPr>
          <w:b/>
        </w:rPr>
        <w:t xml:space="preserve">levelplot(Freq ~ Reliability*Risk|simpletype, data =rrt.df, </w:t>
      </w:r>
    </w:p>
    <w:p w14:paraId="1782832A" w14:textId="77777777" w:rsidR="00AA63EA" w:rsidRPr="00583427" w:rsidRDefault="00AA63EA" w:rsidP="00AA63EA">
      <w:pPr>
        <w:pStyle w:val="CodeSnippet"/>
        <w:rPr>
          <w:b/>
        </w:rPr>
      </w:pPr>
      <w:r w:rsidRPr="00583427">
        <w:rPr>
          <w:b/>
        </w:rPr>
        <w:t xml:space="preserve">          main="Risk ~ Reliabilty | Type", ylab = "Risk",</w:t>
      </w:r>
    </w:p>
    <w:p w14:paraId="04EE97E9" w14:textId="77777777" w:rsidR="00AA63EA" w:rsidRPr="00583427" w:rsidRDefault="00AA63EA" w:rsidP="00AA63EA">
      <w:pPr>
        <w:pStyle w:val="CodeSnippet"/>
        <w:rPr>
          <w:b/>
        </w:rPr>
      </w:pPr>
      <w:r w:rsidRPr="00583427">
        <w:rPr>
          <w:b/>
        </w:rPr>
        <w:t xml:space="preserve">          xlab = "Reliability", shrink = c(0.5, 1), </w:t>
      </w:r>
    </w:p>
    <w:p w14:paraId="50467B38" w14:textId="77777777" w:rsidR="00AA63EA" w:rsidRPr="00583427" w:rsidRDefault="00AA63EA" w:rsidP="00AA63EA">
      <w:pPr>
        <w:pStyle w:val="CodeSnippet"/>
        <w:rPr>
          <w:b/>
        </w:rPr>
      </w:pPr>
      <w:r w:rsidRPr="00583427">
        <w:rPr>
          <w:b/>
        </w:rPr>
        <w:t xml:space="preserve">          col.regions = colorRampPalette(c("#FFFFFF","#0868AC"))(20))</w:t>
      </w:r>
    </w:p>
    <w:p w14:paraId="5955DD1C" w14:textId="312B240E" w:rsidR="0062297A" w:rsidRDefault="0062297A" w:rsidP="0062297A">
      <w:pPr>
        <w:pStyle w:val="CodeSnippet"/>
      </w:pPr>
    </w:p>
    <w:p w14:paraId="214E6F1F" w14:textId="65F3E1F7" w:rsidR="005626B1" w:rsidRDefault="005626B1" w:rsidP="005626B1">
      <w:pPr>
        <w:pStyle w:val="CodeTitle"/>
      </w:pPr>
      <w:r>
        <w:t>Python code to filter out “Scanning Host” type</w:t>
      </w:r>
    </w:p>
    <w:p w14:paraId="2F9C7E1F" w14:textId="73D8A033" w:rsidR="002C238D" w:rsidRDefault="002C238D" w:rsidP="005626B1">
      <w:pPr>
        <w:pStyle w:val="CodeSnippet"/>
      </w:pPr>
      <w:r>
        <w:t># filter out all “Scanning Host”s</w:t>
      </w:r>
    </w:p>
    <w:p w14:paraId="6FF9ACAA" w14:textId="5861EF4B" w:rsidR="00220041" w:rsidRPr="00583427" w:rsidRDefault="005626B1" w:rsidP="005626B1">
      <w:pPr>
        <w:pStyle w:val="CodeSnippet"/>
        <w:rPr>
          <w:b/>
        </w:rPr>
      </w:pPr>
      <w:r w:rsidRPr="00583427">
        <w:rPr>
          <w:b/>
        </w:rPr>
        <w:t>rrt_df = av[av['newtype'] != "Scanning Host"]</w:t>
      </w:r>
    </w:p>
    <w:p w14:paraId="461C8AF3" w14:textId="5886AFC0" w:rsidR="005626B1" w:rsidRPr="00583427" w:rsidRDefault="005626B1" w:rsidP="005626B1">
      <w:pPr>
        <w:pStyle w:val="CodeSnippet"/>
        <w:rPr>
          <w:b/>
        </w:rPr>
      </w:pPr>
      <w:r w:rsidRPr="00583427">
        <w:rPr>
          <w:b/>
        </w:rPr>
        <w:t>typ =</w:t>
      </w:r>
      <w:r w:rsidR="002C238D" w:rsidRPr="00583427">
        <w:rPr>
          <w:b/>
        </w:rPr>
        <w:t xml:space="preserve"> </w:t>
      </w:r>
      <w:r w:rsidRPr="00583427">
        <w:rPr>
          <w:b/>
        </w:rPr>
        <w:t>rrt_df['newtype']</w:t>
      </w:r>
    </w:p>
    <w:p w14:paraId="500B763A" w14:textId="77777777" w:rsidR="005626B1" w:rsidRPr="00583427" w:rsidRDefault="005626B1" w:rsidP="005626B1">
      <w:pPr>
        <w:pStyle w:val="CodeSnippet"/>
        <w:rPr>
          <w:b/>
        </w:rPr>
      </w:pPr>
      <w:r w:rsidRPr="00583427">
        <w:rPr>
          <w:b/>
        </w:rPr>
        <w:t>rel = rrt_df['Reliability']</w:t>
      </w:r>
    </w:p>
    <w:p w14:paraId="62C36E3A" w14:textId="77777777" w:rsidR="005626B1" w:rsidRPr="00583427" w:rsidRDefault="005626B1" w:rsidP="005626B1">
      <w:pPr>
        <w:pStyle w:val="CodeSnippet"/>
        <w:rPr>
          <w:b/>
        </w:rPr>
      </w:pPr>
      <w:r w:rsidRPr="00583427">
        <w:rPr>
          <w:b/>
        </w:rPr>
        <w:t>rsk = rrt_df['Risk']</w:t>
      </w:r>
    </w:p>
    <w:p w14:paraId="5830A50F" w14:textId="77777777" w:rsidR="005626B1" w:rsidRPr="00583427" w:rsidRDefault="005626B1" w:rsidP="005626B1">
      <w:pPr>
        <w:pStyle w:val="CodeSnippet"/>
        <w:rPr>
          <w:b/>
        </w:rPr>
      </w:pPr>
      <w:r w:rsidRPr="00583427">
        <w:rPr>
          <w:b/>
        </w:rPr>
        <w:t xml:space="preserve">xtab = pd.crosstab(typ, [ rel, rsk ], </w:t>
      </w:r>
    </w:p>
    <w:p w14:paraId="7E689B21" w14:textId="718B9C32" w:rsidR="005626B1" w:rsidRPr="00583427" w:rsidRDefault="005626B1" w:rsidP="005626B1">
      <w:pPr>
        <w:pStyle w:val="CodeSnippet"/>
        <w:rPr>
          <w:b/>
        </w:rPr>
      </w:pPr>
      <w:r w:rsidRPr="00583427">
        <w:rPr>
          <w:b/>
        </w:rPr>
        <w:t xml:space="preserve">       rownames=['typ'], colnames=['rel', 'rsk'])</w:t>
      </w:r>
    </w:p>
    <w:p w14:paraId="13F42CD8" w14:textId="6D06DD11" w:rsidR="005626B1" w:rsidRPr="00AA63EA" w:rsidRDefault="005626B1" w:rsidP="005626B1">
      <w:pPr>
        <w:pStyle w:val="CodeSnippet"/>
      </w:pPr>
      <w:r w:rsidRPr="00583427">
        <w:rPr>
          <w:b/>
        </w:rPr>
        <w:t xml:space="preserve">print xtab </w:t>
      </w:r>
      <w:r w:rsidRPr="00AA63EA">
        <w:t># not shown</w:t>
      </w:r>
    </w:p>
    <w:p w14:paraId="193BB484" w14:textId="53C4732B" w:rsidR="005626B1" w:rsidRPr="00AA63EA" w:rsidRDefault="005626B1" w:rsidP="0062297A">
      <w:pPr>
        <w:pStyle w:val="CodeSnippet"/>
      </w:pPr>
      <w:r w:rsidRPr="00583427">
        <w:rPr>
          <w:b/>
        </w:rPr>
        <w:t xml:space="preserve">xtab.plot(kind='bar',legend=False) </w:t>
      </w:r>
      <w:r w:rsidRPr="00AA63EA">
        <w:t># not shown</w:t>
      </w:r>
    </w:p>
    <w:p w14:paraId="667724C8" w14:textId="531E3C70" w:rsidR="0062297A" w:rsidRDefault="00CA66CA" w:rsidP="0062297A">
      <w:pPr>
        <w:pStyle w:val="Slug"/>
      </w:pPr>
      <w:r>
        <w:t>Figure 3-</w:t>
      </w:r>
      <w:r w:rsidR="00583427">
        <w:t>13</w:t>
      </w:r>
      <w:r w:rsidR="0062297A">
        <w:t xml:space="preserve"> 3-Way Risk/Reliability/Type Contingency Table without “Scanning Host”</w:t>
      </w:r>
      <w:r w:rsidR="000B119D">
        <w:t xml:space="preserve"> (</w:t>
      </w:r>
      <w:r w:rsidR="000B119D" w:rsidRPr="00583427">
        <w:t>R</w:t>
      </w:r>
      <w:r w:rsidR="000B119D">
        <w:t>)</w:t>
      </w:r>
      <w:r w:rsidR="0062297A">
        <w:tab/>
        <w:t>[</w:t>
      </w:r>
      <w:r w:rsidR="000B119D">
        <w:t>793725c03f01</w:t>
      </w:r>
      <w:r w:rsidR="00583427">
        <w:t>3</w:t>
      </w:r>
      <w:r w:rsidR="0062297A">
        <w:t>.</w:t>
      </w:r>
      <w:r w:rsidR="000B119D">
        <w:t>eps</w:t>
      </w:r>
      <w:r w:rsidR="0062297A">
        <w:t>]</w:t>
      </w:r>
    </w:p>
    <w:p w14:paraId="33DD00BD" w14:textId="233F18A2" w:rsidR="0062297A" w:rsidRPr="007172D4" w:rsidRDefault="00AA63EA" w:rsidP="0062297A">
      <w:pPr>
        <w:pStyle w:val="Para"/>
      </w:pPr>
      <w:r>
        <w:t xml:space="preserve">Now we are getting somewhere.  In this graphic, we can see the </w:t>
      </w:r>
      <w:r w:rsidR="00FB1112">
        <w:t>“</w:t>
      </w:r>
      <w:r w:rsidR="007172D4" w:rsidRPr="007172D4">
        <w:rPr>
          <w:rStyle w:val="InlineCode"/>
        </w:rPr>
        <w:t>Malware domain</w:t>
      </w:r>
      <w:r w:rsidR="00FB1112">
        <w:t>”</w:t>
      </w:r>
      <w:r w:rsidR="007172D4">
        <w:t xml:space="preserve"> </w:t>
      </w:r>
      <w:r w:rsidR="007172D4">
        <w:rPr>
          <w:i/>
        </w:rPr>
        <w:t>Type</w:t>
      </w:r>
      <w:r w:rsidR="007172D4">
        <w:t xml:space="preserve"> </w:t>
      </w:r>
      <w:r>
        <w:t xml:space="preserve">has risk ratings limited to 2’s and 3’s, and the reliability is focused around 2, but spreads the range of values.  We can also start to see the patterns in the other categories as well, but let’s regenerate this again after we remove the </w:t>
      </w:r>
      <w:r w:rsidR="00FB1112">
        <w:t>“</w:t>
      </w:r>
      <w:r>
        <w:rPr>
          <w:rStyle w:val="InlineCode"/>
        </w:rPr>
        <w:t>Malware domain</w:t>
      </w:r>
      <w:r w:rsidR="00FB1112">
        <w:t>”</w:t>
      </w:r>
      <w:r>
        <w:t xml:space="preserve">. Also, it looks like </w:t>
      </w:r>
      <w:r w:rsidR="00FB1112">
        <w:t>“</w:t>
      </w:r>
      <w:r>
        <w:rPr>
          <w:rStyle w:val="InlineCode"/>
        </w:rPr>
        <w:t>Ma</w:t>
      </w:r>
      <w:r w:rsidR="007172D4" w:rsidRPr="001B3E1D">
        <w:rPr>
          <w:rStyle w:val="InlineCode"/>
        </w:rPr>
        <w:t>lware distribution</w:t>
      </w:r>
      <w:r w:rsidR="00FB1112">
        <w:t>”</w:t>
      </w:r>
      <w:r w:rsidR="007172D4">
        <w:t xml:space="preserve"> does not seem to be contributing any risk. Let’s filter </w:t>
      </w:r>
      <w:r>
        <w:t xml:space="preserve">that out of the </w:t>
      </w:r>
      <w:r w:rsidR="007172D4" w:rsidRPr="00583427">
        <w:rPr>
          <w:rStyle w:val="InlineCodeVariable"/>
        </w:rPr>
        <w:t>Type</w:t>
      </w:r>
      <w:r w:rsidR="007172D4" w:rsidRPr="00FB1112">
        <w:t>s</w:t>
      </w:r>
      <w:r w:rsidR="007172D4">
        <w:t xml:space="preserve"> out as well.</w:t>
      </w:r>
    </w:p>
    <w:p w14:paraId="25E7FC50" w14:textId="0592F313" w:rsidR="001B3E1D" w:rsidRDefault="001B3E1D" w:rsidP="001B3E1D">
      <w:pPr>
        <w:pStyle w:val="CodeTitle"/>
      </w:pPr>
      <w:r w:rsidRPr="0066621A">
        <w:t>R</w:t>
      </w:r>
      <w:r>
        <w:t xml:space="preserve"> code to filter out remaining types</w:t>
      </w:r>
    </w:p>
    <w:p w14:paraId="00DE9F14" w14:textId="77777777" w:rsidR="00C91FA7" w:rsidRPr="00583427" w:rsidRDefault="00C91FA7" w:rsidP="00C91FA7">
      <w:pPr>
        <w:pStyle w:val="CodeSnippet"/>
        <w:rPr>
          <w:b/>
        </w:rPr>
      </w:pPr>
      <w:r w:rsidRPr="00583427">
        <w:rPr>
          <w:b/>
        </w:rPr>
        <w:t xml:space="preserve">rrt.df = subset(rrt.df, </w:t>
      </w:r>
    </w:p>
    <w:p w14:paraId="098C5FED" w14:textId="1DC393BE" w:rsidR="00220041" w:rsidRPr="00583427" w:rsidRDefault="00220041" w:rsidP="00C91FA7">
      <w:pPr>
        <w:pStyle w:val="CodeSnippet"/>
        <w:rPr>
          <w:b/>
        </w:rPr>
      </w:pPr>
      <w:r w:rsidRPr="00583427">
        <w:rPr>
          <w:b/>
        </w:rPr>
        <w:t xml:space="preserve">          </w:t>
      </w:r>
      <w:r w:rsidR="00C91FA7" w:rsidRPr="00583427">
        <w:rPr>
          <w:b/>
        </w:rPr>
        <w:t xml:space="preserve"> !(</w:t>
      </w:r>
      <w:r w:rsidR="00A82192" w:rsidRPr="00583427">
        <w:rPr>
          <w:b/>
        </w:rPr>
        <w:t xml:space="preserve">simpletype </w:t>
      </w:r>
      <w:r w:rsidRPr="00583427">
        <w:rPr>
          <w:b/>
        </w:rPr>
        <w:t>%in% c("Malware distribution",</w:t>
      </w:r>
    </w:p>
    <w:p w14:paraId="7789798F" w14:textId="0FD7179B" w:rsidR="00C91FA7" w:rsidRPr="00583427" w:rsidRDefault="00220041" w:rsidP="00C91FA7">
      <w:pPr>
        <w:pStyle w:val="CodeSnippet"/>
        <w:rPr>
          <w:b/>
        </w:rPr>
      </w:pPr>
      <w:r w:rsidRPr="00583427">
        <w:rPr>
          <w:b/>
        </w:rPr>
        <w:t xml:space="preserve">                     </w:t>
      </w:r>
      <w:r w:rsidR="00A82192" w:rsidRPr="00583427">
        <w:rPr>
          <w:b/>
        </w:rPr>
        <w:t xml:space="preserve">      </w:t>
      </w:r>
      <w:r w:rsidRPr="00583427">
        <w:rPr>
          <w:b/>
        </w:rPr>
        <w:t xml:space="preserve">    </w:t>
      </w:r>
      <w:r w:rsidR="00C91FA7" w:rsidRPr="00583427">
        <w:rPr>
          <w:b/>
        </w:rPr>
        <w:t>"Malware Domain")))</w:t>
      </w:r>
    </w:p>
    <w:p w14:paraId="33786918" w14:textId="77777777" w:rsidR="00C91FA7" w:rsidRPr="00583427" w:rsidRDefault="00C91FA7" w:rsidP="00C91FA7">
      <w:pPr>
        <w:pStyle w:val="CodeSnippet"/>
        <w:rPr>
          <w:b/>
        </w:rPr>
      </w:pPr>
      <w:r w:rsidRPr="00583427">
        <w:rPr>
          <w:b/>
        </w:rPr>
        <w:t>sprintf("Count: %d; Percent: %2.1f%%",</w:t>
      </w:r>
    </w:p>
    <w:p w14:paraId="2D647EAF" w14:textId="77777777" w:rsidR="00C91FA7" w:rsidRPr="00583427" w:rsidRDefault="00C91FA7" w:rsidP="00C91FA7">
      <w:pPr>
        <w:pStyle w:val="CodeSnippet"/>
        <w:rPr>
          <w:b/>
        </w:rPr>
      </w:pPr>
      <w:r w:rsidRPr="00583427">
        <w:rPr>
          <w:b/>
        </w:rPr>
        <w:t xml:space="preserve">        sum(rrt.df$Freq),</w:t>
      </w:r>
    </w:p>
    <w:p w14:paraId="035CC590" w14:textId="77777777" w:rsidR="00C91FA7" w:rsidRPr="00583427" w:rsidRDefault="00C91FA7" w:rsidP="00C91FA7">
      <w:pPr>
        <w:pStyle w:val="CodeSnippet"/>
        <w:rPr>
          <w:b/>
        </w:rPr>
      </w:pPr>
      <w:r w:rsidRPr="00583427">
        <w:rPr>
          <w:b/>
        </w:rPr>
        <w:t xml:space="preserve">        100*sum(rrt.df$Freq)/nrow(av))</w:t>
      </w:r>
    </w:p>
    <w:p w14:paraId="5C1760CC" w14:textId="7201D6B0" w:rsidR="00C91FA7" w:rsidRDefault="00A82192" w:rsidP="00C91FA7">
      <w:pPr>
        <w:pStyle w:val="CodeSnippet"/>
      </w:pPr>
      <w:r>
        <w:t># this outputs:</w:t>
      </w:r>
    </w:p>
    <w:p w14:paraId="436BB87B" w14:textId="781B12A4" w:rsidR="00C91FA7" w:rsidRPr="00583427" w:rsidRDefault="00A82192" w:rsidP="00C91FA7">
      <w:pPr>
        <w:pStyle w:val="CodeSnippet"/>
      </w:pPr>
      <w:r>
        <w:t xml:space="preserve"># </w:t>
      </w:r>
      <w:r w:rsidRPr="00583427">
        <w:t xml:space="preserve">[1] </w:t>
      </w:r>
      <w:r w:rsidR="00C91FA7" w:rsidRPr="00583427">
        <w:t>Count: 15171; Percent: 5.9%</w:t>
      </w:r>
    </w:p>
    <w:p w14:paraId="17275C94" w14:textId="77777777" w:rsidR="00C91FA7" w:rsidRDefault="00C91FA7" w:rsidP="00C91FA7">
      <w:pPr>
        <w:pStyle w:val="CodeSnippet"/>
      </w:pPr>
    </w:p>
    <w:p w14:paraId="5647C45D" w14:textId="77777777" w:rsidR="00A82192" w:rsidRPr="00583427" w:rsidRDefault="00A82192" w:rsidP="00A82192">
      <w:pPr>
        <w:pStyle w:val="CodeSnippet"/>
        <w:rPr>
          <w:b/>
        </w:rPr>
      </w:pPr>
      <w:r w:rsidRPr="00583427">
        <w:rPr>
          <w:b/>
        </w:rPr>
        <w:t xml:space="preserve">levelplot(Freq ~ Reliability*Risk|simpletype, data =rrt.df, </w:t>
      </w:r>
    </w:p>
    <w:p w14:paraId="1A44F948" w14:textId="77777777" w:rsidR="00A82192" w:rsidRPr="00583427" w:rsidRDefault="00A82192" w:rsidP="00A82192">
      <w:pPr>
        <w:pStyle w:val="CodeSnippet"/>
        <w:rPr>
          <w:b/>
        </w:rPr>
      </w:pPr>
      <w:r w:rsidRPr="00583427">
        <w:rPr>
          <w:b/>
        </w:rPr>
        <w:t xml:space="preserve">          main="Risk ~ Reliabilty | Type", ylab = "Risk",</w:t>
      </w:r>
    </w:p>
    <w:p w14:paraId="631BFC4C" w14:textId="77777777" w:rsidR="00A82192" w:rsidRPr="00583427" w:rsidRDefault="00A82192" w:rsidP="00A82192">
      <w:pPr>
        <w:pStyle w:val="CodeSnippet"/>
        <w:rPr>
          <w:b/>
        </w:rPr>
      </w:pPr>
      <w:r w:rsidRPr="00583427">
        <w:rPr>
          <w:b/>
        </w:rPr>
        <w:t xml:space="preserve">          xlab = "Reliability", shrink = c(0.5, 1), </w:t>
      </w:r>
    </w:p>
    <w:p w14:paraId="30C779CD" w14:textId="4A35EBE7" w:rsidR="007172D4" w:rsidRPr="00583427" w:rsidRDefault="00A82192" w:rsidP="00A82192">
      <w:pPr>
        <w:pStyle w:val="CodeSnippet"/>
        <w:rPr>
          <w:b/>
        </w:rPr>
      </w:pPr>
      <w:r w:rsidRPr="00583427">
        <w:rPr>
          <w:b/>
        </w:rPr>
        <w:t xml:space="preserve">          col.regions = colorRampPalette(c("#FFFFFF","#0868AC"))(20))</w:t>
      </w:r>
      <w:r w:rsidR="00220041" w:rsidRPr="00583427">
        <w:rPr>
          <w:b/>
        </w:rPr>
        <w:t xml:space="preserve"> </w:t>
      </w:r>
    </w:p>
    <w:p w14:paraId="5CB13EA2" w14:textId="6078AD45" w:rsidR="004D728F" w:rsidRDefault="004D728F" w:rsidP="004D728F">
      <w:pPr>
        <w:pStyle w:val="CodeTitle"/>
      </w:pPr>
      <w:r>
        <w:t>Python code to filter out remaining types</w:t>
      </w:r>
    </w:p>
    <w:p w14:paraId="1A5ABF35" w14:textId="77777777" w:rsidR="004D728F" w:rsidRPr="00583427" w:rsidRDefault="004D728F" w:rsidP="004D728F">
      <w:pPr>
        <w:pStyle w:val="CodeSnippet"/>
        <w:rPr>
          <w:b/>
        </w:rPr>
      </w:pPr>
      <w:r w:rsidRPr="00583427">
        <w:rPr>
          <w:b/>
        </w:rPr>
        <w:t>rrt_df = rrt_df[rrt_df['newtype'] != "Malware distribution" ]</w:t>
      </w:r>
    </w:p>
    <w:p w14:paraId="266601E3" w14:textId="77777777" w:rsidR="004D728F" w:rsidRPr="00583427" w:rsidRDefault="004D728F" w:rsidP="004D728F">
      <w:pPr>
        <w:pStyle w:val="CodeSnippet"/>
        <w:rPr>
          <w:b/>
        </w:rPr>
      </w:pPr>
      <w:r w:rsidRPr="00583427">
        <w:rPr>
          <w:b/>
        </w:rPr>
        <w:t>rrt_df = rrt_df[rrt_df['newtype'] != "Malware Domain" ]</w:t>
      </w:r>
    </w:p>
    <w:p w14:paraId="32632CB2" w14:textId="49A79DAA" w:rsidR="004D728F" w:rsidRPr="00583427" w:rsidRDefault="004D728F" w:rsidP="004D728F">
      <w:pPr>
        <w:pStyle w:val="CodeSnippet"/>
        <w:rPr>
          <w:b/>
        </w:rPr>
      </w:pPr>
      <w:r w:rsidRPr="00583427">
        <w:rPr>
          <w:b/>
        </w:rPr>
        <w:t>typ =</w:t>
      </w:r>
      <w:r w:rsidR="00CD4F7E" w:rsidRPr="00583427">
        <w:rPr>
          <w:b/>
        </w:rPr>
        <w:t xml:space="preserve"> </w:t>
      </w:r>
      <w:r w:rsidRPr="00583427">
        <w:rPr>
          <w:b/>
        </w:rPr>
        <w:t>rrt_df['newtype']</w:t>
      </w:r>
    </w:p>
    <w:p w14:paraId="21B66A3A" w14:textId="77777777" w:rsidR="004D728F" w:rsidRPr="00583427" w:rsidRDefault="004D728F" w:rsidP="004D728F">
      <w:pPr>
        <w:pStyle w:val="CodeSnippet"/>
        <w:rPr>
          <w:b/>
        </w:rPr>
      </w:pPr>
      <w:r w:rsidRPr="00583427">
        <w:rPr>
          <w:b/>
        </w:rPr>
        <w:t>rel = rrt_df['Reliability']</w:t>
      </w:r>
    </w:p>
    <w:p w14:paraId="6E160A6F" w14:textId="77777777" w:rsidR="004D728F" w:rsidRPr="00583427" w:rsidRDefault="004D728F" w:rsidP="004D728F">
      <w:pPr>
        <w:pStyle w:val="CodeSnippet"/>
        <w:rPr>
          <w:b/>
        </w:rPr>
      </w:pPr>
      <w:r w:rsidRPr="00583427">
        <w:rPr>
          <w:b/>
        </w:rPr>
        <w:t>rsk = rrt_df['Risk']</w:t>
      </w:r>
    </w:p>
    <w:p w14:paraId="3B10627C" w14:textId="77777777" w:rsidR="00AB1E9A" w:rsidRPr="00583427" w:rsidRDefault="004D728F" w:rsidP="004D728F">
      <w:pPr>
        <w:pStyle w:val="CodeSnippet"/>
        <w:rPr>
          <w:b/>
        </w:rPr>
      </w:pPr>
      <w:r w:rsidRPr="00583427">
        <w:rPr>
          <w:b/>
        </w:rPr>
        <w:t>xtab =</w:t>
      </w:r>
      <w:r w:rsidR="00AB1E9A" w:rsidRPr="00583427">
        <w:rPr>
          <w:b/>
        </w:rPr>
        <w:t xml:space="preserve"> pd.crosstab(typ, [ rel, rsk ],</w:t>
      </w:r>
    </w:p>
    <w:p w14:paraId="5E9B3C95" w14:textId="338F9BE2" w:rsidR="004D728F" w:rsidRPr="00583427" w:rsidRDefault="00AB1E9A" w:rsidP="004D728F">
      <w:pPr>
        <w:pStyle w:val="CodeSnippet"/>
        <w:rPr>
          <w:b/>
        </w:rPr>
      </w:pPr>
      <w:r w:rsidRPr="00583427">
        <w:rPr>
          <w:b/>
        </w:rPr>
        <w:t xml:space="preserve">        </w:t>
      </w:r>
      <w:r w:rsidR="004D728F" w:rsidRPr="00583427">
        <w:rPr>
          <w:b/>
        </w:rPr>
        <w:t>rownames=['typ'],</w:t>
      </w:r>
      <w:r w:rsidRPr="00583427">
        <w:rPr>
          <w:b/>
        </w:rPr>
        <w:t xml:space="preserve"> </w:t>
      </w:r>
      <w:r w:rsidR="004D728F" w:rsidRPr="00583427">
        <w:rPr>
          <w:b/>
        </w:rPr>
        <w:t>colnames=['rel', 'rsk'])</w:t>
      </w:r>
    </w:p>
    <w:p w14:paraId="7AFAB5F9" w14:textId="77777777" w:rsidR="00CD4F7E" w:rsidRDefault="00CD4F7E" w:rsidP="004D728F">
      <w:pPr>
        <w:pStyle w:val="CodeSnippet"/>
      </w:pPr>
    </w:p>
    <w:p w14:paraId="54A7A7D4" w14:textId="77777777" w:rsidR="00CD4F7E" w:rsidRPr="00583427" w:rsidRDefault="00CD4F7E" w:rsidP="00CD4F7E">
      <w:pPr>
        <w:pStyle w:val="CodeSnippet"/>
        <w:rPr>
          <w:b/>
        </w:rPr>
      </w:pPr>
      <w:r w:rsidRPr="00583427">
        <w:rPr>
          <w:b/>
        </w:rPr>
        <w:t xml:space="preserve">print "Count: %d; Percent: %2.1f%%" % </w:t>
      </w:r>
    </w:p>
    <w:p w14:paraId="3EDE54CB" w14:textId="77777777" w:rsidR="00CD4F7E" w:rsidRPr="00583427" w:rsidRDefault="00CD4F7E" w:rsidP="00CD4F7E">
      <w:pPr>
        <w:pStyle w:val="CodeSnippet"/>
        <w:rPr>
          <w:b/>
        </w:rPr>
      </w:pPr>
      <w:r w:rsidRPr="00583427">
        <w:rPr>
          <w:b/>
        </w:rPr>
        <w:t xml:space="preserve">      (len(rrt_df), (float(len(rrt_df)) / len(av)) * 100)</w:t>
      </w:r>
    </w:p>
    <w:p w14:paraId="3F3E828F" w14:textId="57A60FD7" w:rsidR="00CD4F7E" w:rsidRPr="00583427" w:rsidRDefault="00A82192" w:rsidP="00CD4F7E">
      <w:pPr>
        <w:pStyle w:val="CodeSnippet"/>
      </w:pPr>
      <w:r w:rsidRPr="00583427">
        <w:t># this outputs:</w:t>
      </w:r>
    </w:p>
    <w:p w14:paraId="14709CDD" w14:textId="56C37300" w:rsidR="00CD4F7E" w:rsidRPr="00583427" w:rsidRDefault="00A82192" w:rsidP="00CD4F7E">
      <w:pPr>
        <w:pStyle w:val="CodeSnippet"/>
      </w:pPr>
      <w:r w:rsidRPr="00583427">
        <w:t xml:space="preserve"># </w:t>
      </w:r>
      <w:r w:rsidR="00CD4F7E" w:rsidRPr="00583427">
        <w:t>Count: 15171; Percent: 5.9%</w:t>
      </w:r>
    </w:p>
    <w:p w14:paraId="7F2408E4" w14:textId="77777777" w:rsidR="00CD4F7E" w:rsidRDefault="00CD4F7E" w:rsidP="004D728F">
      <w:pPr>
        <w:pStyle w:val="CodeSnippet"/>
      </w:pPr>
    </w:p>
    <w:p w14:paraId="4FE99BC9" w14:textId="500A4BAE" w:rsidR="004D728F" w:rsidRPr="00583427" w:rsidRDefault="004D728F" w:rsidP="004D728F">
      <w:pPr>
        <w:pStyle w:val="CodeSnippet"/>
        <w:rPr>
          <w:b/>
        </w:rPr>
      </w:pPr>
      <w:r w:rsidRPr="00583427">
        <w:rPr>
          <w:b/>
        </w:rPr>
        <w:t>print xtab # not shown</w:t>
      </w:r>
    </w:p>
    <w:p w14:paraId="325B0A0C" w14:textId="36062E00" w:rsidR="004D728F" w:rsidRPr="00A82192" w:rsidRDefault="004D728F" w:rsidP="007172D4">
      <w:pPr>
        <w:pStyle w:val="CodeSnippet"/>
      </w:pPr>
      <w:r w:rsidRPr="00583427">
        <w:rPr>
          <w:b/>
        </w:rPr>
        <w:t>xtab.plot(kind='bar',legend=False</w:t>
      </w:r>
      <w:r w:rsidRPr="00A82192">
        <w:t>) # not shown</w:t>
      </w:r>
    </w:p>
    <w:p w14:paraId="4991A71D" w14:textId="5346ED66" w:rsidR="007172D4" w:rsidRDefault="00CA66CA" w:rsidP="007172D4">
      <w:pPr>
        <w:pStyle w:val="Slug"/>
      </w:pPr>
      <w:r>
        <w:t>Figure 3-</w:t>
      </w:r>
      <w:r w:rsidR="00583427">
        <w:t>14</w:t>
      </w:r>
      <w:r w:rsidR="007172D4">
        <w:t xml:space="preserve"> 3-Way Risk/Reliability/Type </w:t>
      </w:r>
      <w:r>
        <w:t xml:space="preserve">Contingency Table </w:t>
      </w:r>
      <w:r w:rsidR="000B119D">
        <w:t>— Final (</w:t>
      </w:r>
      <w:r w:rsidR="000B119D" w:rsidRPr="00583427">
        <w:t>R</w:t>
      </w:r>
      <w:r w:rsidR="000B119D">
        <w:t>)</w:t>
      </w:r>
      <w:r>
        <w:tab/>
        <w:t>[</w:t>
      </w:r>
      <w:r w:rsidR="00583427">
        <w:t>793725c03f014</w:t>
      </w:r>
      <w:r w:rsidR="007172D4">
        <w:t>.</w:t>
      </w:r>
      <w:r w:rsidR="000B119D">
        <w:t>eps</w:t>
      </w:r>
      <w:r w:rsidR="007172D4">
        <w:t>]</w:t>
      </w:r>
    </w:p>
    <w:p w14:paraId="3BCB0EBD" w14:textId="7F966454" w:rsidR="005547F0" w:rsidRDefault="00C91FA7" w:rsidP="003F663F">
      <w:pPr>
        <w:pStyle w:val="Para"/>
      </w:pPr>
      <w:r>
        <w:t>With this final bit of filtering, we’ve reduced the list to less than 6% of the original and have honed in fairly well on the nodes representing the ones we “really should care about”.</w:t>
      </w:r>
      <w:r w:rsidR="003F645D">
        <w:t xml:space="preserve">  Looking at this graphic, we can see none of the </w:t>
      </w:r>
      <w:r w:rsidR="003B75BB">
        <w:t>“</w:t>
      </w:r>
      <w:r w:rsidR="003F645D" w:rsidRPr="00583427">
        <w:rPr>
          <w:rStyle w:val="InlineCode"/>
        </w:rPr>
        <w:t>Command and Control</w:t>
      </w:r>
      <w:r w:rsidR="003B75BB">
        <w:t>”</w:t>
      </w:r>
      <w:r w:rsidR="003F645D">
        <w:t xml:space="preserve"> hosts are below a risk of 4 (nor above the risk of 5</w:t>
      </w:r>
      <w:r w:rsidR="005547F0">
        <w:t xml:space="preserve">).  </w:t>
      </w:r>
      <w:r>
        <w:t xml:space="preserve">If </w:t>
      </w:r>
      <w:r w:rsidR="005547F0">
        <w:t>we</w:t>
      </w:r>
      <w:r>
        <w:t xml:space="preserve"> wanted to </w:t>
      </w:r>
      <w:r w:rsidR="00DB5920">
        <w:t>further reduce the scope</w:t>
      </w:r>
      <w:r>
        <w:t xml:space="preserve">, </w:t>
      </w:r>
      <w:r w:rsidR="005547F0">
        <w:t xml:space="preserve">we </w:t>
      </w:r>
      <w:r>
        <w:t xml:space="preserve">could </w:t>
      </w:r>
      <w:r w:rsidR="00DB5920">
        <w:t>filter</w:t>
      </w:r>
      <w:r>
        <w:t xml:space="preserve"> by </w:t>
      </w:r>
      <w:r w:rsidR="00DB5920">
        <w:t xml:space="preserve">various combinations of </w:t>
      </w:r>
      <w:r w:rsidRPr="00583427">
        <w:rPr>
          <w:rStyle w:val="InlineCodeVariable"/>
        </w:rPr>
        <w:t>Reliability</w:t>
      </w:r>
      <w:r>
        <w:t xml:space="preserve"> </w:t>
      </w:r>
      <w:r w:rsidR="00DB5920">
        <w:t>and/</w:t>
      </w:r>
      <w:r>
        <w:t xml:space="preserve">or </w:t>
      </w:r>
      <w:r w:rsidRPr="00583427">
        <w:rPr>
          <w:rStyle w:val="InlineCodeVariable"/>
        </w:rPr>
        <w:t>Risk</w:t>
      </w:r>
      <w:r>
        <w:t xml:space="preserve">. </w:t>
      </w:r>
      <w:r w:rsidR="005547F0">
        <w:t xml:space="preserve"> Perhaps we want to go back to the categories we filtered out too and bring a subset of those back in.  </w:t>
      </w:r>
    </w:p>
    <w:p w14:paraId="64F81FA2" w14:textId="7E3ADEC4" w:rsidR="00C91FA7" w:rsidRDefault="005547F0" w:rsidP="004B6123">
      <w:pPr>
        <w:pStyle w:val="Para"/>
      </w:pPr>
      <w:r>
        <w:t>The rather simple parsing and slicing we did here doesn’t show us the important variables, it simply helps understand the relationships and the frequency with which they occur.  Just because 90% of the data was scanning hosts, perhaps we only want to filter of those hosts with a risk of 2 or below.</w:t>
      </w:r>
      <w:r w:rsidR="00C91FA7">
        <w:t xml:space="preserve"> Our analysis has</w:t>
      </w:r>
      <w:r w:rsidR="001C2A86">
        <w:t xml:space="preserve"> merely</w:t>
      </w:r>
      <w:r w:rsidR="00C91FA7">
        <w:t xml:space="preserve"> let us identify a set of nodes we can generate a higher </w:t>
      </w:r>
      <w:r w:rsidR="00CA66CA">
        <w:t xml:space="preserve">priority </w:t>
      </w:r>
      <w:r w:rsidR="00C91FA7">
        <w:t>alert</w:t>
      </w:r>
      <w:r w:rsidR="00CA66CA">
        <w:t>s</w:t>
      </w:r>
      <w:r w:rsidR="00C91FA7">
        <w:t xml:space="preserve"> on while still capturing the </w:t>
      </w:r>
      <w:r w:rsidR="006867A3">
        <w:t xml:space="preserve">other </w:t>
      </w:r>
      <w:r w:rsidR="006867A3" w:rsidRPr="00583427">
        <w:rPr>
          <w:rStyle w:val="InlineCodeVariable"/>
        </w:rPr>
        <w:t>Types</w:t>
      </w:r>
      <w:r w:rsidR="006867A3">
        <w:t xml:space="preserve"> into a lower priority or informational log.</w:t>
      </w:r>
    </w:p>
    <w:p w14:paraId="5B4AD4BF" w14:textId="5C219A30" w:rsidR="001C2A86" w:rsidRPr="006867A3" w:rsidRDefault="001C2A86" w:rsidP="003F663F">
      <w:pPr>
        <w:pStyle w:val="Para"/>
      </w:pPr>
      <w:r>
        <w:t xml:space="preserve">Since AlienVault updates this list hourly, we can create a script to do this filtering before </w:t>
      </w:r>
      <w:r w:rsidR="001E5C5F">
        <w:t>importing new revisions into our security tools</w:t>
      </w:r>
      <w:r w:rsidR="00CA66CA">
        <w:t xml:space="preserve"> and keep track of the percentage of nodes filtered out</w:t>
      </w:r>
      <w:r w:rsidR="00243168">
        <w:t xml:space="preserve"> as a flag for the need to potentially readjust our rules</w:t>
      </w:r>
      <w:r w:rsidR="001E5C5F">
        <w:t xml:space="preserve">. Furthermore, we should strongly consider re-performing this exploratory analysis on a semi-frequent basis to see whether we need to </w:t>
      </w:r>
      <w:r w:rsidR="00243168">
        <w:t>re-think</w:t>
      </w:r>
      <w:r w:rsidR="001E5C5F">
        <w:t xml:space="preserve"> our perspective on what constitutes </w:t>
      </w:r>
      <w:r w:rsidR="00243168">
        <w:t>nodes</w:t>
      </w:r>
      <w:r w:rsidR="001E5C5F">
        <w:t xml:space="preserve"> we “really should care about”.</w:t>
      </w:r>
    </w:p>
    <w:p w14:paraId="51E9A1EA" w14:textId="521CB230" w:rsidR="001B3917" w:rsidRDefault="00CC05B1" w:rsidP="00CC05B1">
      <w:pPr>
        <w:pStyle w:val="H1"/>
      </w:pPr>
      <w:r>
        <w:t>In Summary</w:t>
      </w:r>
    </w:p>
    <w:p w14:paraId="54516857" w14:textId="30061127" w:rsidR="00CC05B1" w:rsidRDefault="009552DF" w:rsidP="004321C0">
      <w:pPr>
        <w:pStyle w:val="Para"/>
      </w:pPr>
      <w:r>
        <w:t xml:space="preserve">This chapter introduced the </w:t>
      </w:r>
      <w:r w:rsidR="004F703C">
        <w:t>core</w:t>
      </w:r>
      <w:r>
        <w:t xml:space="preserve"> structure and concepts of data analyses in </w:t>
      </w:r>
      <w:r w:rsidR="0066621A" w:rsidRPr="00583427">
        <w:t>Python</w:t>
      </w:r>
      <w:r>
        <w:t xml:space="preserve"> and </w:t>
      </w:r>
      <w:r w:rsidR="0066621A" w:rsidRPr="00583427">
        <w:t>R</w:t>
      </w:r>
      <w:r>
        <w:t>. We incorporated basic statistics, foundational scripting</w:t>
      </w:r>
      <w:r w:rsidR="006D78C1">
        <w:t>/analysis patterns and introductory</w:t>
      </w:r>
      <w:r>
        <w:t xml:space="preserve"> visualizations to help us both ask and answer </w:t>
      </w:r>
      <w:r w:rsidR="006867A3">
        <w:t>a pertinent question</w:t>
      </w:r>
      <w:r>
        <w:t xml:space="preserve">. In addition, each example has demonstrated the similarity of </w:t>
      </w:r>
      <w:r w:rsidR="0066621A" w:rsidRPr="00583427">
        <w:t>Python</w:t>
      </w:r>
      <w:r>
        <w:t xml:space="preserve"> (with </w:t>
      </w:r>
      <w:r w:rsidR="0066621A" w:rsidRPr="00583427">
        <w:t>pandas</w:t>
      </w:r>
      <w:r>
        <w:t xml:space="preserve">) and </w:t>
      </w:r>
      <w:r w:rsidR="0066621A" w:rsidRPr="00583427">
        <w:t>R</w:t>
      </w:r>
      <w:r>
        <w:t xml:space="preserve"> coding techniques and generated output.</w:t>
      </w:r>
      <w:r w:rsidR="00857E7F">
        <w:t xml:space="preserve"> The steps presented are just an example of one direction this particular analysis led. Every situation will be different </w:t>
      </w:r>
      <w:r w:rsidR="00243168">
        <w:t>and will require</w:t>
      </w:r>
      <w:r w:rsidR="00857E7F">
        <w:t xml:space="preserve"> you to pull in</w:t>
      </w:r>
      <w:r w:rsidR="00243168">
        <w:t xml:space="preserve"> different tools and techniques as needed.</w:t>
      </w:r>
    </w:p>
    <w:p w14:paraId="315BBD39" w14:textId="140E6EA4" w:rsidR="009552DF" w:rsidRDefault="00345071" w:rsidP="004321C0">
      <w:pPr>
        <w:pStyle w:val="Para"/>
      </w:pPr>
      <w:r>
        <w:t>In future chapters</w:t>
      </w:r>
      <w:r w:rsidR="009552DF">
        <w:t xml:space="preserve"> we will focus mainly on </w:t>
      </w:r>
      <w:r w:rsidR="0066621A" w:rsidRPr="00583427">
        <w:t>R</w:t>
      </w:r>
      <w:r w:rsidR="009552DF">
        <w:t xml:space="preserve"> code, with some </w:t>
      </w:r>
      <w:r w:rsidR="0066621A" w:rsidRPr="00583427">
        <w:t>Python</w:t>
      </w:r>
      <w:r w:rsidR="009552DF">
        <w:t xml:space="preserve"> sprinkled in on</w:t>
      </w:r>
      <w:r w:rsidR="00243168">
        <w:t xml:space="preserve"> occasion. If you are already </w:t>
      </w:r>
      <w:r w:rsidR="009552DF">
        <w:t xml:space="preserve">familiar with </w:t>
      </w:r>
      <w:r w:rsidR="0066621A" w:rsidRPr="00583427">
        <w:t>Python</w:t>
      </w:r>
      <w:r w:rsidR="00243168">
        <w:t>/</w:t>
      </w:r>
      <w:r w:rsidR="0066621A" w:rsidRPr="00583427">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583427">
        <w:t>R</w:t>
      </w:r>
      <w:r w:rsidR="003710F2">
        <w:t xml:space="preserve"> and </w:t>
      </w:r>
      <w:r w:rsidR="0066621A" w:rsidRPr="00583427">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583427">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F51C1E">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3B75BB" w:rsidRDefault="003B75BB" w:rsidP="00402F98">
      <w:r>
        <w:separator/>
      </w:r>
    </w:p>
  </w:endnote>
  <w:endnote w:type="continuationSeparator" w:id="0">
    <w:p w14:paraId="326582FC" w14:textId="77777777" w:rsidR="003B75BB" w:rsidRDefault="003B75BB"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3B75BB" w:rsidRDefault="003B75BB" w:rsidP="00402F98">
      <w:r>
        <w:separator/>
      </w:r>
    </w:p>
  </w:footnote>
  <w:footnote w:type="continuationSeparator" w:id="0">
    <w:p w14:paraId="7E139114" w14:textId="77777777" w:rsidR="003B75BB" w:rsidRDefault="003B75BB"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oNotTrackMov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27068"/>
    <w:rsid w:val="000347C0"/>
    <w:rsid w:val="00036E02"/>
    <w:rsid w:val="0005353E"/>
    <w:rsid w:val="000548C7"/>
    <w:rsid w:val="00063346"/>
    <w:rsid w:val="000660BC"/>
    <w:rsid w:val="000660DD"/>
    <w:rsid w:val="00087194"/>
    <w:rsid w:val="00090250"/>
    <w:rsid w:val="000906A5"/>
    <w:rsid w:val="00090FB9"/>
    <w:rsid w:val="00094A11"/>
    <w:rsid w:val="00096863"/>
    <w:rsid w:val="0009772B"/>
    <w:rsid w:val="000A0B3B"/>
    <w:rsid w:val="000A5213"/>
    <w:rsid w:val="000A5D7F"/>
    <w:rsid w:val="000B119D"/>
    <w:rsid w:val="000B4703"/>
    <w:rsid w:val="000B5329"/>
    <w:rsid w:val="000B5C3E"/>
    <w:rsid w:val="000B6DAD"/>
    <w:rsid w:val="000B7332"/>
    <w:rsid w:val="000C0C07"/>
    <w:rsid w:val="000D0376"/>
    <w:rsid w:val="000D0F37"/>
    <w:rsid w:val="000D4701"/>
    <w:rsid w:val="000E08E3"/>
    <w:rsid w:val="000F7B57"/>
    <w:rsid w:val="00105E2F"/>
    <w:rsid w:val="001143A8"/>
    <w:rsid w:val="00120081"/>
    <w:rsid w:val="00132697"/>
    <w:rsid w:val="001327E0"/>
    <w:rsid w:val="00142FC6"/>
    <w:rsid w:val="00144111"/>
    <w:rsid w:val="00147070"/>
    <w:rsid w:val="00147DE5"/>
    <w:rsid w:val="00157329"/>
    <w:rsid w:val="00187FD0"/>
    <w:rsid w:val="001903AB"/>
    <w:rsid w:val="0019109C"/>
    <w:rsid w:val="001A716E"/>
    <w:rsid w:val="001B0287"/>
    <w:rsid w:val="001B0DD8"/>
    <w:rsid w:val="001B3917"/>
    <w:rsid w:val="001B3E1D"/>
    <w:rsid w:val="001B6CD5"/>
    <w:rsid w:val="001C26C9"/>
    <w:rsid w:val="001C2A86"/>
    <w:rsid w:val="001C36E1"/>
    <w:rsid w:val="001C49B0"/>
    <w:rsid w:val="001C5239"/>
    <w:rsid w:val="001C7DDD"/>
    <w:rsid w:val="001D0516"/>
    <w:rsid w:val="001E2FD5"/>
    <w:rsid w:val="001E5C5F"/>
    <w:rsid w:val="001F61F1"/>
    <w:rsid w:val="00202087"/>
    <w:rsid w:val="0020246A"/>
    <w:rsid w:val="00203EE4"/>
    <w:rsid w:val="00213E6B"/>
    <w:rsid w:val="00220041"/>
    <w:rsid w:val="00223C3B"/>
    <w:rsid w:val="00224D8C"/>
    <w:rsid w:val="0022692C"/>
    <w:rsid w:val="00233B1E"/>
    <w:rsid w:val="00235F0E"/>
    <w:rsid w:val="0024305C"/>
    <w:rsid w:val="00243168"/>
    <w:rsid w:val="00245122"/>
    <w:rsid w:val="0024555C"/>
    <w:rsid w:val="00262F8D"/>
    <w:rsid w:val="0026304B"/>
    <w:rsid w:val="002672B0"/>
    <w:rsid w:val="00270AC9"/>
    <w:rsid w:val="00273E95"/>
    <w:rsid w:val="002908CC"/>
    <w:rsid w:val="00294242"/>
    <w:rsid w:val="002A4976"/>
    <w:rsid w:val="002A6170"/>
    <w:rsid w:val="002B552F"/>
    <w:rsid w:val="002C238D"/>
    <w:rsid w:val="002C4248"/>
    <w:rsid w:val="002C7BE5"/>
    <w:rsid w:val="002E2444"/>
    <w:rsid w:val="002E4473"/>
    <w:rsid w:val="002E4BFB"/>
    <w:rsid w:val="002F0121"/>
    <w:rsid w:val="002F1D44"/>
    <w:rsid w:val="002F4300"/>
    <w:rsid w:val="00300BD4"/>
    <w:rsid w:val="0030158B"/>
    <w:rsid w:val="003016F6"/>
    <w:rsid w:val="0031364F"/>
    <w:rsid w:val="00313BE9"/>
    <w:rsid w:val="00314266"/>
    <w:rsid w:val="00324EA7"/>
    <w:rsid w:val="003260B9"/>
    <w:rsid w:val="00345071"/>
    <w:rsid w:val="00355D32"/>
    <w:rsid w:val="0036148A"/>
    <w:rsid w:val="003615EF"/>
    <w:rsid w:val="003629C7"/>
    <w:rsid w:val="00364859"/>
    <w:rsid w:val="00364C66"/>
    <w:rsid w:val="003710F2"/>
    <w:rsid w:val="00372185"/>
    <w:rsid w:val="00375DCD"/>
    <w:rsid w:val="00375EC4"/>
    <w:rsid w:val="00380D60"/>
    <w:rsid w:val="003813F3"/>
    <w:rsid w:val="003921E6"/>
    <w:rsid w:val="003A7437"/>
    <w:rsid w:val="003A760B"/>
    <w:rsid w:val="003B03F9"/>
    <w:rsid w:val="003B3976"/>
    <w:rsid w:val="003B7392"/>
    <w:rsid w:val="003B745E"/>
    <w:rsid w:val="003B75A1"/>
    <w:rsid w:val="003B75BB"/>
    <w:rsid w:val="003C5405"/>
    <w:rsid w:val="003D2FF2"/>
    <w:rsid w:val="003D42C5"/>
    <w:rsid w:val="003D63A5"/>
    <w:rsid w:val="003D767E"/>
    <w:rsid w:val="003F00CF"/>
    <w:rsid w:val="003F2AB6"/>
    <w:rsid w:val="003F645D"/>
    <w:rsid w:val="003F663F"/>
    <w:rsid w:val="004005A0"/>
    <w:rsid w:val="00402F98"/>
    <w:rsid w:val="0040548F"/>
    <w:rsid w:val="004071D0"/>
    <w:rsid w:val="00420769"/>
    <w:rsid w:val="00420CB5"/>
    <w:rsid w:val="00430934"/>
    <w:rsid w:val="00431113"/>
    <w:rsid w:val="004321C0"/>
    <w:rsid w:val="0046291B"/>
    <w:rsid w:val="00465DEC"/>
    <w:rsid w:val="004711BC"/>
    <w:rsid w:val="004731E9"/>
    <w:rsid w:val="004958B3"/>
    <w:rsid w:val="0049779F"/>
    <w:rsid w:val="004B37C2"/>
    <w:rsid w:val="004B6123"/>
    <w:rsid w:val="004D50A4"/>
    <w:rsid w:val="004D728F"/>
    <w:rsid w:val="004D76B2"/>
    <w:rsid w:val="004F0A05"/>
    <w:rsid w:val="004F703C"/>
    <w:rsid w:val="005042BC"/>
    <w:rsid w:val="00514C2F"/>
    <w:rsid w:val="00525E6E"/>
    <w:rsid w:val="00527845"/>
    <w:rsid w:val="0053229A"/>
    <w:rsid w:val="00533B04"/>
    <w:rsid w:val="005340B3"/>
    <w:rsid w:val="0054521C"/>
    <w:rsid w:val="005510E9"/>
    <w:rsid w:val="005515E8"/>
    <w:rsid w:val="00553C88"/>
    <w:rsid w:val="005547F0"/>
    <w:rsid w:val="00555A19"/>
    <w:rsid w:val="005563A3"/>
    <w:rsid w:val="005566D1"/>
    <w:rsid w:val="005612A5"/>
    <w:rsid w:val="005626B1"/>
    <w:rsid w:val="0057045D"/>
    <w:rsid w:val="00570CB1"/>
    <w:rsid w:val="0057679F"/>
    <w:rsid w:val="00577C1D"/>
    <w:rsid w:val="00583427"/>
    <w:rsid w:val="00587C93"/>
    <w:rsid w:val="005B45A0"/>
    <w:rsid w:val="005C0ADE"/>
    <w:rsid w:val="005C1FE7"/>
    <w:rsid w:val="005C78EA"/>
    <w:rsid w:val="005C7DAA"/>
    <w:rsid w:val="005D0DD5"/>
    <w:rsid w:val="005D32EC"/>
    <w:rsid w:val="005E0CDC"/>
    <w:rsid w:val="005F5551"/>
    <w:rsid w:val="005F59FE"/>
    <w:rsid w:val="005F611E"/>
    <w:rsid w:val="00607ECD"/>
    <w:rsid w:val="00621246"/>
    <w:rsid w:val="0062297A"/>
    <w:rsid w:val="00627D4B"/>
    <w:rsid w:val="006302FA"/>
    <w:rsid w:val="006428BA"/>
    <w:rsid w:val="00653EEF"/>
    <w:rsid w:val="00664E0B"/>
    <w:rsid w:val="0066621A"/>
    <w:rsid w:val="0068601B"/>
    <w:rsid w:val="006867A3"/>
    <w:rsid w:val="00696E71"/>
    <w:rsid w:val="00696EA2"/>
    <w:rsid w:val="006A1882"/>
    <w:rsid w:val="006A2E0B"/>
    <w:rsid w:val="006A3737"/>
    <w:rsid w:val="006A454B"/>
    <w:rsid w:val="006B1585"/>
    <w:rsid w:val="006B7A78"/>
    <w:rsid w:val="006B7C5A"/>
    <w:rsid w:val="006C290E"/>
    <w:rsid w:val="006C50CD"/>
    <w:rsid w:val="006D1392"/>
    <w:rsid w:val="006D78C1"/>
    <w:rsid w:val="006E2C95"/>
    <w:rsid w:val="006E361B"/>
    <w:rsid w:val="006E53C6"/>
    <w:rsid w:val="006F4C5C"/>
    <w:rsid w:val="006F4E38"/>
    <w:rsid w:val="00702F28"/>
    <w:rsid w:val="00710639"/>
    <w:rsid w:val="00713161"/>
    <w:rsid w:val="007172D4"/>
    <w:rsid w:val="00727F16"/>
    <w:rsid w:val="00733C5F"/>
    <w:rsid w:val="00737107"/>
    <w:rsid w:val="007474C8"/>
    <w:rsid w:val="00751234"/>
    <w:rsid w:val="007522EC"/>
    <w:rsid w:val="0075257D"/>
    <w:rsid w:val="007553CC"/>
    <w:rsid w:val="00760993"/>
    <w:rsid w:val="00764855"/>
    <w:rsid w:val="00773133"/>
    <w:rsid w:val="0077397F"/>
    <w:rsid w:val="00773E3D"/>
    <w:rsid w:val="00775E82"/>
    <w:rsid w:val="0078678C"/>
    <w:rsid w:val="00792C51"/>
    <w:rsid w:val="00795E67"/>
    <w:rsid w:val="007A3F9C"/>
    <w:rsid w:val="007B287E"/>
    <w:rsid w:val="007B69AC"/>
    <w:rsid w:val="007C6781"/>
    <w:rsid w:val="007C7BB9"/>
    <w:rsid w:val="007D6457"/>
    <w:rsid w:val="007E2EA3"/>
    <w:rsid w:val="007F2690"/>
    <w:rsid w:val="00803739"/>
    <w:rsid w:val="00805B0F"/>
    <w:rsid w:val="008316F8"/>
    <w:rsid w:val="00833D22"/>
    <w:rsid w:val="0083779D"/>
    <w:rsid w:val="008417EB"/>
    <w:rsid w:val="0084231F"/>
    <w:rsid w:val="00844E87"/>
    <w:rsid w:val="00850E45"/>
    <w:rsid w:val="00857E7F"/>
    <w:rsid w:val="00885DFC"/>
    <w:rsid w:val="008A1D1A"/>
    <w:rsid w:val="008A2B81"/>
    <w:rsid w:val="008A4108"/>
    <w:rsid w:val="008A5890"/>
    <w:rsid w:val="008A678B"/>
    <w:rsid w:val="008B196A"/>
    <w:rsid w:val="008B48C3"/>
    <w:rsid w:val="008B69DB"/>
    <w:rsid w:val="008B709A"/>
    <w:rsid w:val="008B7B6A"/>
    <w:rsid w:val="008C7359"/>
    <w:rsid w:val="008D0891"/>
    <w:rsid w:val="008D47CE"/>
    <w:rsid w:val="008E3B87"/>
    <w:rsid w:val="008E54B1"/>
    <w:rsid w:val="008F2F53"/>
    <w:rsid w:val="0090112F"/>
    <w:rsid w:val="00904F89"/>
    <w:rsid w:val="00910429"/>
    <w:rsid w:val="0091469E"/>
    <w:rsid w:val="00923D04"/>
    <w:rsid w:val="0092663E"/>
    <w:rsid w:val="00941DCA"/>
    <w:rsid w:val="009457EF"/>
    <w:rsid w:val="009552DF"/>
    <w:rsid w:val="0096268B"/>
    <w:rsid w:val="00962ADA"/>
    <w:rsid w:val="0096595F"/>
    <w:rsid w:val="00966E9A"/>
    <w:rsid w:val="00972EAA"/>
    <w:rsid w:val="009933BC"/>
    <w:rsid w:val="00996C3B"/>
    <w:rsid w:val="009A1A2A"/>
    <w:rsid w:val="009A7C41"/>
    <w:rsid w:val="009D372B"/>
    <w:rsid w:val="009E4914"/>
    <w:rsid w:val="009E7220"/>
    <w:rsid w:val="009F33DD"/>
    <w:rsid w:val="00A029A6"/>
    <w:rsid w:val="00A359DC"/>
    <w:rsid w:val="00A44441"/>
    <w:rsid w:val="00A54FF8"/>
    <w:rsid w:val="00A5605B"/>
    <w:rsid w:val="00A565F7"/>
    <w:rsid w:val="00A601BA"/>
    <w:rsid w:val="00A6189E"/>
    <w:rsid w:val="00A64850"/>
    <w:rsid w:val="00A70A9F"/>
    <w:rsid w:val="00A724F7"/>
    <w:rsid w:val="00A82192"/>
    <w:rsid w:val="00A832A0"/>
    <w:rsid w:val="00A83B7D"/>
    <w:rsid w:val="00A862AD"/>
    <w:rsid w:val="00A86E08"/>
    <w:rsid w:val="00A905B5"/>
    <w:rsid w:val="00AA28AE"/>
    <w:rsid w:val="00AA2F11"/>
    <w:rsid w:val="00AA63EA"/>
    <w:rsid w:val="00AB1E9A"/>
    <w:rsid w:val="00AB437F"/>
    <w:rsid w:val="00AD0DFA"/>
    <w:rsid w:val="00AE0519"/>
    <w:rsid w:val="00AE1BDC"/>
    <w:rsid w:val="00AF1193"/>
    <w:rsid w:val="00AF20AB"/>
    <w:rsid w:val="00AF3982"/>
    <w:rsid w:val="00B01042"/>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468E"/>
    <w:rsid w:val="00B65A79"/>
    <w:rsid w:val="00B737FA"/>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37679"/>
    <w:rsid w:val="00C41F01"/>
    <w:rsid w:val="00C439D1"/>
    <w:rsid w:val="00C47EF0"/>
    <w:rsid w:val="00C564DF"/>
    <w:rsid w:val="00C64AFA"/>
    <w:rsid w:val="00C716E6"/>
    <w:rsid w:val="00C75305"/>
    <w:rsid w:val="00C80A05"/>
    <w:rsid w:val="00C848C4"/>
    <w:rsid w:val="00C91FA7"/>
    <w:rsid w:val="00C92819"/>
    <w:rsid w:val="00CA11A1"/>
    <w:rsid w:val="00CA1C20"/>
    <w:rsid w:val="00CA271C"/>
    <w:rsid w:val="00CA66CA"/>
    <w:rsid w:val="00CA709F"/>
    <w:rsid w:val="00CB0E6A"/>
    <w:rsid w:val="00CC05B1"/>
    <w:rsid w:val="00CD2A4E"/>
    <w:rsid w:val="00CD3140"/>
    <w:rsid w:val="00CD4F7E"/>
    <w:rsid w:val="00CD6032"/>
    <w:rsid w:val="00CE65F6"/>
    <w:rsid w:val="00CF67C0"/>
    <w:rsid w:val="00D02BAC"/>
    <w:rsid w:val="00D0459F"/>
    <w:rsid w:val="00D06B0B"/>
    <w:rsid w:val="00D06CF6"/>
    <w:rsid w:val="00D15C07"/>
    <w:rsid w:val="00D2009C"/>
    <w:rsid w:val="00D20B88"/>
    <w:rsid w:val="00D274A1"/>
    <w:rsid w:val="00D275AA"/>
    <w:rsid w:val="00D36903"/>
    <w:rsid w:val="00D44C4F"/>
    <w:rsid w:val="00D63597"/>
    <w:rsid w:val="00D63C62"/>
    <w:rsid w:val="00D65677"/>
    <w:rsid w:val="00D666B2"/>
    <w:rsid w:val="00D7510B"/>
    <w:rsid w:val="00D80DE2"/>
    <w:rsid w:val="00D86DEB"/>
    <w:rsid w:val="00D95FED"/>
    <w:rsid w:val="00DA2558"/>
    <w:rsid w:val="00DA50F6"/>
    <w:rsid w:val="00DB54B7"/>
    <w:rsid w:val="00DB5920"/>
    <w:rsid w:val="00DB6064"/>
    <w:rsid w:val="00DC4773"/>
    <w:rsid w:val="00DC628A"/>
    <w:rsid w:val="00DD2D62"/>
    <w:rsid w:val="00DD33A9"/>
    <w:rsid w:val="00DD4920"/>
    <w:rsid w:val="00DD49D8"/>
    <w:rsid w:val="00DD4B2C"/>
    <w:rsid w:val="00DE00F7"/>
    <w:rsid w:val="00DE0F8F"/>
    <w:rsid w:val="00DF195D"/>
    <w:rsid w:val="00DF5825"/>
    <w:rsid w:val="00E13D56"/>
    <w:rsid w:val="00E15593"/>
    <w:rsid w:val="00E15D16"/>
    <w:rsid w:val="00E2084E"/>
    <w:rsid w:val="00E25A9A"/>
    <w:rsid w:val="00E25BC7"/>
    <w:rsid w:val="00E35C73"/>
    <w:rsid w:val="00E464A9"/>
    <w:rsid w:val="00E47E24"/>
    <w:rsid w:val="00E51B88"/>
    <w:rsid w:val="00E53163"/>
    <w:rsid w:val="00E55F83"/>
    <w:rsid w:val="00E630ED"/>
    <w:rsid w:val="00E64D72"/>
    <w:rsid w:val="00E67477"/>
    <w:rsid w:val="00E72878"/>
    <w:rsid w:val="00E73008"/>
    <w:rsid w:val="00E76169"/>
    <w:rsid w:val="00E92259"/>
    <w:rsid w:val="00E9498C"/>
    <w:rsid w:val="00EB43EE"/>
    <w:rsid w:val="00ED04C5"/>
    <w:rsid w:val="00EF7460"/>
    <w:rsid w:val="00EF7548"/>
    <w:rsid w:val="00F10D6B"/>
    <w:rsid w:val="00F11D88"/>
    <w:rsid w:val="00F22A20"/>
    <w:rsid w:val="00F246BC"/>
    <w:rsid w:val="00F258AA"/>
    <w:rsid w:val="00F279C8"/>
    <w:rsid w:val="00F4013C"/>
    <w:rsid w:val="00F466D3"/>
    <w:rsid w:val="00F46AFB"/>
    <w:rsid w:val="00F47C88"/>
    <w:rsid w:val="00F51C1E"/>
    <w:rsid w:val="00F61D15"/>
    <w:rsid w:val="00F625ED"/>
    <w:rsid w:val="00F67D21"/>
    <w:rsid w:val="00F77216"/>
    <w:rsid w:val="00F77B2E"/>
    <w:rsid w:val="00F93BA1"/>
    <w:rsid w:val="00F958BD"/>
    <w:rsid w:val="00F95BD2"/>
    <w:rsid w:val="00FA0CD7"/>
    <w:rsid w:val="00FA0FC5"/>
    <w:rsid w:val="00FA184D"/>
    <w:rsid w:val="00FA2F20"/>
    <w:rsid w:val="00FA5E18"/>
    <w:rsid w:val="00FB0717"/>
    <w:rsid w:val="00FB1112"/>
    <w:rsid w:val="00FB75F8"/>
    <w:rsid w:val="00FB7D74"/>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83427"/>
    <w:rPr>
      <w:sz w:val="24"/>
      <w:szCs w:val="24"/>
    </w:rPr>
  </w:style>
  <w:style w:type="paragraph" w:styleId="Heading1">
    <w:name w:val="heading 1"/>
    <w:next w:val="Normal"/>
    <w:qFormat/>
    <w:rsid w:val="00583427"/>
    <w:pPr>
      <w:keepNext/>
      <w:numPr>
        <w:numId w:val="19"/>
      </w:numPr>
      <w:spacing w:before="240"/>
      <w:outlineLvl w:val="0"/>
    </w:pPr>
    <w:rPr>
      <w:b/>
      <w:caps/>
      <w:sz w:val="28"/>
      <w:szCs w:val="28"/>
    </w:rPr>
  </w:style>
  <w:style w:type="paragraph" w:styleId="Heading2">
    <w:name w:val="heading 2"/>
    <w:basedOn w:val="Normal"/>
    <w:next w:val="Normal"/>
    <w:qFormat/>
    <w:rsid w:val="0058342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8342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8342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8342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83427"/>
    <w:pPr>
      <w:numPr>
        <w:ilvl w:val="5"/>
        <w:numId w:val="19"/>
      </w:numPr>
      <w:outlineLvl w:val="5"/>
    </w:pPr>
    <w:rPr>
      <w:sz w:val="24"/>
    </w:rPr>
  </w:style>
  <w:style w:type="paragraph" w:styleId="Heading7">
    <w:name w:val="heading 7"/>
    <w:next w:val="Normal"/>
    <w:qFormat/>
    <w:rsid w:val="00583427"/>
    <w:pPr>
      <w:numPr>
        <w:ilvl w:val="6"/>
        <w:numId w:val="19"/>
      </w:numPr>
      <w:outlineLvl w:val="6"/>
    </w:pPr>
    <w:rPr>
      <w:sz w:val="24"/>
    </w:rPr>
  </w:style>
  <w:style w:type="paragraph" w:styleId="Heading8">
    <w:name w:val="heading 8"/>
    <w:next w:val="Normal"/>
    <w:qFormat/>
    <w:rsid w:val="00583427"/>
    <w:pPr>
      <w:numPr>
        <w:ilvl w:val="7"/>
        <w:numId w:val="19"/>
      </w:numPr>
      <w:outlineLvl w:val="7"/>
    </w:pPr>
    <w:rPr>
      <w:sz w:val="24"/>
    </w:rPr>
  </w:style>
  <w:style w:type="paragraph" w:styleId="Heading9">
    <w:name w:val="heading 9"/>
    <w:next w:val="Normal"/>
    <w:qFormat/>
    <w:rsid w:val="00583427"/>
    <w:pPr>
      <w:numPr>
        <w:ilvl w:val="8"/>
        <w:numId w:val="19"/>
      </w:numPr>
      <w:outlineLvl w:val="8"/>
    </w:pPr>
    <w:rPr>
      <w:sz w:val="24"/>
    </w:rPr>
  </w:style>
  <w:style w:type="character" w:default="1" w:styleId="DefaultParagraphFont">
    <w:name w:val="Default Paragraph Font"/>
    <w:semiHidden/>
    <w:rsid w:val="00583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83427"/>
  </w:style>
  <w:style w:type="paragraph" w:customStyle="1" w:styleId="Para">
    <w:name w:val="Para"/>
    <w:qFormat/>
    <w:rsid w:val="00583427"/>
    <w:pPr>
      <w:spacing w:after="120"/>
      <w:ind w:left="720" w:firstLine="720"/>
    </w:pPr>
    <w:rPr>
      <w:snapToGrid w:val="0"/>
      <w:sz w:val="26"/>
    </w:rPr>
  </w:style>
  <w:style w:type="paragraph" w:customStyle="1" w:styleId="AbstractHead">
    <w:name w:val="AbstractHead"/>
    <w:basedOn w:val="Para"/>
    <w:next w:val="Normal"/>
    <w:rsid w:val="0058342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8342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83427"/>
    <w:pPr>
      <w:spacing w:after="120"/>
      <w:ind w:left="720" w:firstLine="720"/>
    </w:pPr>
    <w:rPr>
      <w:snapToGrid w:val="0"/>
      <w:sz w:val="26"/>
    </w:rPr>
  </w:style>
  <w:style w:type="paragraph" w:customStyle="1" w:styleId="Address">
    <w:name w:val="Address"/>
    <w:basedOn w:val="Normal"/>
    <w:rsid w:val="00583427"/>
    <w:pPr>
      <w:widowControl w:val="0"/>
      <w:spacing w:before="120"/>
      <w:ind w:left="2160"/>
    </w:pPr>
    <w:rPr>
      <w:snapToGrid w:val="0"/>
      <w:szCs w:val="20"/>
    </w:rPr>
  </w:style>
  <w:style w:type="paragraph" w:customStyle="1" w:styleId="AddressDescription">
    <w:name w:val="AddressDescription"/>
    <w:basedOn w:val="Normal"/>
    <w:next w:val="Normal"/>
    <w:rsid w:val="00583427"/>
    <w:pPr>
      <w:widowControl w:val="0"/>
      <w:spacing w:before="120" w:after="120"/>
      <w:ind w:left="2160"/>
    </w:pPr>
    <w:rPr>
      <w:snapToGrid w:val="0"/>
      <w:szCs w:val="20"/>
    </w:rPr>
  </w:style>
  <w:style w:type="paragraph" w:customStyle="1" w:styleId="AddressName">
    <w:name w:val="AddressName"/>
    <w:basedOn w:val="Normal"/>
    <w:next w:val="Normal"/>
    <w:rsid w:val="00583427"/>
    <w:pPr>
      <w:widowControl w:val="0"/>
      <w:spacing w:before="120"/>
      <w:ind w:left="2160"/>
    </w:pPr>
    <w:rPr>
      <w:snapToGrid w:val="0"/>
      <w:szCs w:val="20"/>
    </w:rPr>
  </w:style>
  <w:style w:type="paragraph" w:customStyle="1" w:styleId="Question">
    <w:name w:val="Question"/>
    <w:next w:val="Normal"/>
    <w:rsid w:val="00583427"/>
    <w:pPr>
      <w:spacing w:after="120"/>
      <w:ind w:left="2160" w:hanging="720"/>
    </w:pPr>
    <w:rPr>
      <w:sz w:val="26"/>
    </w:rPr>
  </w:style>
  <w:style w:type="paragraph" w:customStyle="1" w:styleId="Option">
    <w:name w:val="Option"/>
    <w:basedOn w:val="Question"/>
    <w:rsid w:val="00583427"/>
    <w:pPr>
      <w:ind w:left="2880"/>
    </w:pPr>
  </w:style>
  <w:style w:type="paragraph" w:customStyle="1" w:styleId="Answer">
    <w:name w:val="Answer"/>
    <w:basedOn w:val="Option"/>
    <w:next w:val="Normal"/>
    <w:rsid w:val="00583427"/>
    <w:pPr>
      <w:widowControl w:val="0"/>
    </w:pPr>
    <w:rPr>
      <w:snapToGrid w:val="0"/>
    </w:rPr>
  </w:style>
  <w:style w:type="paragraph" w:customStyle="1" w:styleId="AnswersHead">
    <w:name w:val="AnswersHead"/>
    <w:basedOn w:val="Normal"/>
    <w:next w:val="Para"/>
    <w:rsid w:val="0058342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83427"/>
    <w:pPr>
      <w:spacing w:after="360"/>
      <w:outlineLvl w:val="0"/>
    </w:pPr>
    <w:rPr>
      <w:rFonts w:ascii="Arial" w:hAnsi="Arial"/>
      <w:b/>
      <w:snapToGrid w:val="0"/>
      <w:sz w:val="60"/>
    </w:rPr>
  </w:style>
  <w:style w:type="paragraph" w:customStyle="1" w:styleId="AppendixTitle">
    <w:name w:val="AppendixTitle"/>
    <w:basedOn w:val="ChapterTitle"/>
    <w:next w:val="Para"/>
    <w:rsid w:val="00583427"/>
    <w:pPr>
      <w:spacing w:before="120" w:after="120"/>
    </w:pPr>
  </w:style>
  <w:style w:type="paragraph" w:customStyle="1" w:styleId="AuthorBio">
    <w:name w:val="AuthorBio"/>
    <w:rsid w:val="00583427"/>
    <w:pPr>
      <w:spacing w:before="240" w:after="240"/>
      <w:ind w:firstLine="720"/>
    </w:pPr>
    <w:rPr>
      <w:rFonts w:ascii="Arial" w:hAnsi="Arial"/>
    </w:rPr>
  </w:style>
  <w:style w:type="paragraph" w:styleId="BalloonText">
    <w:name w:val="Balloon Text"/>
    <w:semiHidden/>
    <w:rsid w:val="00583427"/>
    <w:rPr>
      <w:rFonts w:ascii="Tahoma" w:hAnsi="Tahoma" w:cs="Tahoma"/>
      <w:sz w:val="16"/>
      <w:szCs w:val="16"/>
    </w:rPr>
  </w:style>
  <w:style w:type="paragraph" w:styleId="Bibliography">
    <w:name w:val="Bibliography"/>
    <w:basedOn w:val="Normal"/>
    <w:next w:val="Normal"/>
    <w:semiHidden/>
    <w:rsid w:val="00583427"/>
    <w:pPr>
      <w:spacing w:after="200" w:line="276" w:lineRule="auto"/>
    </w:pPr>
    <w:rPr>
      <w:rFonts w:ascii="Calibri" w:eastAsia="Calibri" w:hAnsi="Calibri"/>
      <w:sz w:val="22"/>
      <w:szCs w:val="22"/>
    </w:rPr>
  </w:style>
  <w:style w:type="paragraph" w:customStyle="1" w:styleId="BibliographyEntry">
    <w:name w:val="BibliographyEntry"/>
    <w:rsid w:val="00583427"/>
    <w:pPr>
      <w:ind w:left="1440" w:hanging="720"/>
    </w:pPr>
    <w:rPr>
      <w:rFonts w:ascii="Arial" w:hAnsi="Arial" w:cs="Tahoma"/>
      <w:sz w:val="26"/>
      <w:szCs w:val="16"/>
    </w:rPr>
  </w:style>
  <w:style w:type="paragraph" w:customStyle="1" w:styleId="BibliographyHead">
    <w:name w:val="BibliographyHead"/>
    <w:next w:val="BibliographyEntry"/>
    <w:rsid w:val="0058342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83427"/>
    <w:rPr>
      <w:rFonts w:ascii="Arial" w:hAnsi="Arial"/>
      <w:b/>
      <w:smallCaps/>
      <w:sz w:val="60"/>
      <w:szCs w:val="60"/>
    </w:rPr>
  </w:style>
  <w:style w:type="character" w:customStyle="1" w:styleId="BoldItalic">
    <w:name w:val="BoldItalic"/>
    <w:rsid w:val="00583427"/>
    <w:rPr>
      <w:b/>
      <w:i/>
    </w:rPr>
  </w:style>
  <w:style w:type="character" w:styleId="BookTitle">
    <w:name w:val="Book Title"/>
    <w:qFormat/>
    <w:rsid w:val="00583427"/>
    <w:rPr>
      <w:b/>
      <w:bCs/>
      <w:smallCaps/>
      <w:spacing w:val="5"/>
    </w:rPr>
  </w:style>
  <w:style w:type="paragraph" w:customStyle="1" w:styleId="BookAuthor">
    <w:name w:val="BookAuthor"/>
    <w:basedOn w:val="Normal"/>
    <w:rsid w:val="00583427"/>
    <w:pPr>
      <w:spacing w:before="120" w:after="600"/>
      <w:ind w:left="720" w:firstLine="720"/>
      <w:contextualSpacing/>
      <w:jc w:val="center"/>
    </w:pPr>
    <w:rPr>
      <w:sz w:val="32"/>
      <w:szCs w:val="20"/>
    </w:rPr>
  </w:style>
  <w:style w:type="paragraph" w:customStyle="1" w:styleId="BookEdition">
    <w:name w:val="BookEdition"/>
    <w:qFormat/>
    <w:rsid w:val="0058342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83427"/>
    <w:pPr>
      <w:spacing w:before="480" w:after="480"/>
      <w:ind w:left="720" w:firstLine="720"/>
      <w:jc w:val="center"/>
    </w:pPr>
    <w:rPr>
      <w:rFonts w:ascii="Arial" w:hAnsi="Arial"/>
      <w:b/>
      <w:snapToGrid w:val="0"/>
      <w:sz w:val="52"/>
      <w:szCs w:val="20"/>
    </w:rPr>
  </w:style>
  <w:style w:type="paragraph" w:customStyle="1" w:styleId="BookReviewAuthor">
    <w:name w:val="BookReviewAuthor"/>
    <w:rsid w:val="00583427"/>
    <w:pPr>
      <w:ind w:left="4320"/>
    </w:pPr>
    <w:rPr>
      <w:snapToGrid w:val="0"/>
    </w:rPr>
  </w:style>
  <w:style w:type="paragraph" w:customStyle="1" w:styleId="BookReviewItem">
    <w:name w:val="BookReviewItem"/>
    <w:rsid w:val="00583427"/>
    <w:pPr>
      <w:spacing w:before="240" w:after="240"/>
      <w:ind w:left="3600" w:right="1440" w:hanging="720"/>
    </w:pPr>
    <w:rPr>
      <w:sz w:val="28"/>
    </w:rPr>
  </w:style>
  <w:style w:type="paragraph" w:customStyle="1" w:styleId="BookTitle0">
    <w:name w:val="BookTitle"/>
    <w:basedOn w:val="Normal"/>
    <w:next w:val="Normal"/>
    <w:rsid w:val="0058342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83427"/>
    <w:pPr>
      <w:pageBreakBefore w:val="0"/>
      <w:spacing w:before="480"/>
    </w:pPr>
    <w:rPr>
      <w:sz w:val="36"/>
    </w:rPr>
  </w:style>
  <w:style w:type="character" w:customStyle="1" w:styleId="Callout">
    <w:name w:val="Callout"/>
    <w:rsid w:val="00583427"/>
    <w:rPr>
      <w:bdr w:val="none" w:sz="0" w:space="0" w:color="auto"/>
      <w:shd w:val="clear" w:color="auto" w:fill="B2A1C7"/>
    </w:rPr>
  </w:style>
  <w:style w:type="paragraph" w:customStyle="1" w:styleId="ChapterSubtitle">
    <w:name w:val="ChapterSubtitle"/>
    <w:basedOn w:val="ChapterTitle"/>
    <w:next w:val="Para"/>
    <w:rsid w:val="00583427"/>
    <w:rPr>
      <w:sz w:val="44"/>
    </w:rPr>
  </w:style>
  <w:style w:type="paragraph" w:customStyle="1" w:styleId="ChapterAuthor">
    <w:name w:val="ChapterAuthor"/>
    <w:basedOn w:val="ChapterSubtitle"/>
    <w:next w:val="Normal"/>
    <w:rsid w:val="00583427"/>
    <w:pPr>
      <w:spacing w:after="120"/>
      <w:outlineLvl w:val="9"/>
    </w:pPr>
    <w:rPr>
      <w:i/>
      <w:sz w:val="36"/>
    </w:rPr>
  </w:style>
  <w:style w:type="paragraph" w:customStyle="1" w:styleId="ChapterAuthorAffiliation">
    <w:name w:val="ChapterAuthorAffiliation"/>
    <w:next w:val="Para"/>
    <w:rsid w:val="00583427"/>
    <w:pPr>
      <w:spacing w:after="120"/>
    </w:pPr>
    <w:rPr>
      <w:rFonts w:ascii="Arial" w:hAnsi="Arial"/>
      <w:i/>
      <w:smallCaps/>
      <w:snapToGrid w:val="0"/>
      <w:sz w:val="36"/>
    </w:rPr>
  </w:style>
  <w:style w:type="paragraph" w:customStyle="1" w:styleId="FootnoteEntry">
    <w:name w:val="FootnoteEntry"/>
    <w:rsid w:val="00583427"/>
    <w:pPr>
      <w:ind w:left="1440" w:hanging="720"/>
    </w:pPr>
    <w:rPr>
      <w:snapToGrid w:val="0"/>
    </w:rPr>
  </w:style>
  <w:style w:type="paragraph" w:customStyle="1" w:styleId="ChapterCredit">
    <w:name w:val="ChapterCredit"/>
    <w:basedOn w:val="FootnoteEntry"/>
    <w:next w:val="Para"/>
    <w:rsid w:val="00583427"/>
    <w:pPr>
      <w:spacing w:before="120" w:after="120"/>
      <w:ind w:left="0" w:firstLine="0"/>
    </w:pPr>
  </w:style>
  <w:style w:type="paragraph" w:customStyle="1" w:styleId="Objective">
    <w:name w:val="Objective"/>
    <w:rsid w:val="0058342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83427"/>
    <w:rPr>
      <w:i w:val="0"/>
    </w:rPr>
  </w:style>
  <w:style w:type="paragraph" w:customStyle="1" w:styleId="ChapterFeaturingList">
    <w:name w:val="ChapterFeaturingList"/>
    <w:basedOn w:val="ChapterObjective"/>
    <w:rsid w:val="00583427"/>
    <w:rPr>
      <w:b w:val="0"/>
      <w:sz w:val="26"/>
      <w:u w:val="none"/>
    </w:rPr>
  </w:style>
  <w:style w:type="paragraph" w:customStyle="1" w:styleId="ChapterFeaturingListSub">
    <w:name w:val="ChapterFeaturingListSub"/>
    <w:rsid w:val="00583427"/>
    <w:pPr>
      <w:spacing w:after="120"/>
      <w:ind w:left="2880"/>
      <w:contextualSpacing/>
    </w:pPr>
    <w:rPr>
      <w:rFonts w:ascii="Arial" w:hAnsi="Arial"/>
      <w:snapToGrid w:val="0"/>
      <w:sz w:val="26"/>
    </w:rPr>
  </w:style>
  <w:style w:type="paragraph" w:customStyle="1" w:styleId="ChapterFeaturingListSub2">
    <w:name w:val="ChapterFeaturingListSub2"/>
    <w:rsid w:val="00583427"/>
    <w:pPr>
      <w:spacing w:after="120"/>
      <w:ind w:left="3600"/>
    </w:pPr>
    <w:rPr>
      <w:rFonts w:ascii="Arial" w:hAnsi="Arial"/>
      <w:snapToGrid w:val="0"/>
      <w:sz w:val="26"/>
    </w:rPr>
  </w:style>
  <w:style w:type="paragraph" w:customStyle="1" w:styleId="ChapterIntroductionHead">
    <w:name w:val="ChapterIntroductionHead"/>
    <w:next w:val="Normal"/>
    <w:rsid w:val="00583427"/>
    <w:pPr>
      <w:ind w:left="1440"/>
      <w:outlineLvl w:val="0"/>
    </w:pPr>
    <w:rPr>
      <w:rFonts w:ascii="Arial" w:hAnsi="Arial"/>
      <w:b/>
      <w:snapToGrid w:val="0"/>
      <w:sz w:val="26"/>
    </w:rPr>
  </w:style>
  <w:style w:type="paragraph" w:customStyle="1" w:styleId="ChapterIntroductionPara">
    <w:name w:val="ChapterIntroductionPara"/>
    <w:next w:val="Para"/>
    <w:rsid w:val="00583427"/>
    <w:pPr>
      <w:ind w:left="1440"/>
    </w:pPr>
    <w:rPr>
      <w:rFonts w:ascii="Arial" w:hAnsi="Arial"/>
      <w:snapToGrid w:val="0"/>
      <w:sz w:val="26"/>
    </w:rPr>
  </w:style>
  <w:style w:type="paragraph" w:customStyle="1" w:styleId="ObjectiveTitle">
    <w:name w:val="ObjectiveTitle"/>
    <w:basedOn w:val="Objective"/>
    <w:next w:val="Objective"/>
    <w:rsid w:val="00583427"/>
    <w:pPr>
      <w:spacing w:before="240"/>
      <w:ind w:left="1800"/>
    </w:pPr>
    <w:rPr>
      <w:u w:val="none"/>
    </w:rPr>
  </w:style>
  <w:style w:type="paragraph" w:customStyle="1" w:styleId="ChapterObjectiveTitle">
    <w:name w:val="ChapterObjectiveTitle"/>
    <w:basedOn w:val="ObjectiveTitle"/>
    <w:next w:val="ChapterObjective"/>
    <w:rsid w:val="00583427"/>
    <w:pPr>
      <w:ind w:left="1440" w:firstLine="0"/>
    </w:pPr>
    <w:rPr>
      <w:i w:val="0"/>
    </w:rPr>
  </w:style>
  <w:style w:type="paragraph" w:customStyle="1" w:styleId="Subobjective">
    <w:name w:val="Subobjective"/>
    <w:basedOn w:val="Objective"/>
    <w:rsid w:val="00583427"/>
    <w:pPr>
      <w:keepNext/>
      <w:spacing w:before="180"/>
      <w:ind w:left="2880"/>
    </w:pPr>
  </w:style>
  <w:style w:type="paragraph" w:customStyle="1" w:styleId="ChapterSubobjective">
    <w:name w:val="ChapterSubobjective"/>
    <w:basedOn w:val="Subobjective"/>
    <w:rsid w:val="00583427"/>
    <w:pPr>
      <w:keepNext w:val="0"/>
    </w:pPr>
    <w:rPr>
      <w:i w:val="0"/>
    </w:rPr>
  </w:style>
  <w:style w:type="paragraph" w:customStyle="1" w:styleId="Code80">
    <w:name w:val="Code80"/>
    <w:rsid w:val="00583427"/>
    <w:pPr>
      <w:spacing w:before="120" w:after="120"/>
      <w:contextualSpacing/>
    </w:pPr>
    <w:rPr>
      <w:rFonts w:ascii="Courier New" w:hAnsi="Courier New"/>
      <w:noProof/>
      <w:snapToGrid w:val="0"/>
      <w:sz w:val="16"/>
    </w:rPr>
  </w:style>
  <w:style w:type="paragraph" w:customStyle="1" w:styleId="Code80Sub">
    <w:name w:val="Code80Sub"/>
    <w:rsid w:val="00583427"/>
    <w:pPr>
      <w:ind w:left="1440"/>
    </w:pPr>
    <w:rPr>
      <w:rFonts w:ascii="Courier New" w:hAnsi="Courier New"/>
      <w:noProof/>
      <w:snapToGrid w:val="0"/>
      <w:sz w:val="16"/>
      <w:lang w:val="de-DE"/>
    </w:rPr>
  </w:style>
  <w:style w:type="character" w:customStyle="1" w:styleId="CodeColorBlue">
    <w:name w:val="CodeColorBlue"/>
    <w:rsid w:val="00583427"/>
    <w:rPr>
      <w:rFonts w:cs="Arial"/>
      <w:color w:val="0000FF"/>
    </w:rPr>
  </w:style>
  <w:style w:type="character" w:customStyle="1" w:styleId="CodeColorBlue2">
    <w:name w:val="CodeColorBlue2"/>
    <w:rsid w:val="00583427"/>
    <w:rPr>
      <w:rFonts w:cs="Arial"/>
      <w:color w:val="0000A5"/>
    </w:rPr>
  </w:style>
  <w:style w:type="character" w:customStyle="1" w:styleId="CodeColorBlue3">
    <w:name w:val="CodeColorBlue3"/>
    <w:rsid w:val="00583427"/>
    <w:rPr>
      <w:rFonts w:cs="Arial"/>
      <w:color w:val="6464B9"/>
    </w:rPr>
  </w:style>
  <w:style w:type="character" w:customStyle="1" w:styleId="CodeColorBluegreen">
    <w:name w:val="CodeColorBluegreen"/>
    <w:rsid w:val="00583427"/>
    <w:rPr>
      <w:rFonts w:cs="Arial"/>
      <w:color w:val="2B91AF"/>
    </w:rPr>
  </w:style>
  <w:style w:type="character" w:customStyle="1" w:styleId="CodeColorBrown">
    <w:name w:val="CodeColorBrown"/>
    <w:rsid w:val="00583427"/>
    <w:rPr>
      <w:rFonts w:cs="Arial"/>
      <w:color w:val="A31515"/>
    </w:rPr>
  </w:style>
  <w:style w:type="character" w:customStyle="1" w:styleId="CodeColorDkBlue">
    <w:name w:val="CodeColorDkBlue"/>
    <w:rsid w:val="00583427"/>
    <w:rPr>
      <w:rFonts w:cs="Times New Roman"/>
      <w:color w:val="000080"/>
      <w:szCs w:val="22"/>
    </w:rPr>
  </w:style>
  <w:style w:type="character" w:customStyle="1" w:styleId="CodeColorGreen">
    <w:name w:val="CodeColorGreen"/>
    <w:rsid w:val="00583427"/>
    <w:rPr>
      <w:rFonts w:cs="Arial"/>
      <w:color w:val="008000"/>
    </w:rPr>
  </w:style>
  <w:style w:type="character" w:customStyle="1" w:styleId="CodeColorGreen2">
    <w:name w:val="CodeColorGreen2"/>
    <w:rsid w:val="00583427"/>
    <w:rPr>
      <w:rFonts w:cs="Arial"/>
      <w:color w:val="629755"/>
    </w:rPr>
  </w:style>
  <w:style w:type="character" w:customStyle="1" w:styleId="CodeColorGrey30">
    <w:name w:val="CodeColorGrey30"/>
    <w:rsid w:val="00583427"/>
    <w:rPr>
      <w:rFonts w:cs="Arial"/>
      <w:color w:val="808080"/>
    </w:rPr>
  </w:style>
  <w:style w:type="character" w:customStyle="1" w:styleId="CodeColorGrey55">
    <w:name w:val="CodeColorGrey55"/>
    <w:rsid w:val="00583427"/>
    <w:rPr>
      <w:rFonts w:cs="Arial"/>
      <w:color w:val="C0C0C0"/>
    </w:rPr>
  </w:style>
  <w:style w:type="character" w:customStyle="1" w:styleId="CodeColorGrey80">
    <w:name w:val="CodeColorGrey80"/>
    <w:rsid w:val="00583427"/>
    <w:rPr>
      <w:rFonts w:cs="Arial"/>
      <w:color w:val="555555"/>
    </w:rPr>
  </w:style>
  <w:style w:type="character" w:customStyle="1" w:styleId="CodeColorHotPink">
    <w:name w:val="CodeColorHotPink"/>
    <w:rsid w:val="00583427"/>
    <w:rPr>
      <w:rFonts w:cs="Times New Roman"/>
      <w:color w:val="DF36FA"/>
      <w:szCs w:val="18"/>
    </w:rPr>
  </w:style>
  <w:style w:type="character" w:customStyle="1" w:styleId="CodeColorMagenta">
    <w:name w:val="CodeColorMagenta"/>
    <w:rsid w:val="00583427"/>
    <w:rPr>
      <w:rFonts w:cs="Arial"/>
      <w:color w:val="A31515"/>
    </w:rPr>
  </w:style>
  <w:style w:type="character" w:customStyle="1" w:styleId="CodeColorOrange">
    <w:name w:val="CodeColorOrange"/>
    <w:rsid w:val="00583427"/>
    <w:rPr>
      <w:rFonts w:cs="Arial"/>
      <w:color w:val="B96464"/>
    </w:rPr>
  </w:style>
  <w:style w:type="character" w:customStyle="1" w:styleId="CodeColorPeach">
    <w:name w:val="CodeColorPeach"/>
    <w:rsid w:val="00583427"/>
    <w:rPr>
      <w:rFonts w:cs="Arial"/>
      <w:color w:val="FFDBA3"/>
    </w:rPr>
  </w:style>
  <w:style w:type="character" w:customStyle="1" w:styleId="CodeColorPurple">
    <w:name w:val="CodeColorPurple"/>
    <w:rsid w:val="00583427"/>
    <w:rPr>
      <w:rFonts w:cs="Arial"/>
      <w:color w:val="951795"/>
    </w:rPr>
  </w:style>
  <w:style w:type="character" w:customStyle="1" w:styleId="CodeColorPurple2">
    <w:name w:val="CodeColorPurple2"/>
    <w:rsid w:val="00583427"/>
    <w:rPr>
      <w:rFonts w:cs="Arial"/>
      <w:color w:val="800080"/>
    </w:rPr>
  </w:style>
  <w:style w:type="character" w:customStyle="1" w:styleId="CodeColorRed">
    <w:name w:val="CodeColorRed"/>
    <w:rsid w:val="00583427"/>
    <w:rPr>
      <w:rFonts w:cs="Arial"/>
      <w:color w:val="FF0000"/>
    </w:rPr>
  </w:style>
  <w:style w:type="character" w:customStyle="1" w:styleId="CodeColorRed2">
    <w:name w:val="CodeColorRed2"/>
    <w:rsid w:val="00583427"/>
    <w:rPr>
      <w:rFonts w:cs="Arial"/>
      <w:color w:val="800000"/>
    </w:rPr>
  </w:style>
  <w:style w:type="character" w:customStyle="1" w:styleId="CodeColorRed3">
    <w:name w:val="CodeColorRed3"/>
    <w:rsid w:val="00583427"/>
    <w:rPr>
      <w:rFonts w:cs="Arial"/>
      <w:color w:val="A31515"/>
    </w:rPr>
  </w:style>
  <w:style w:type="character" w:customStyle="1" w:styleId="CodeColorTealBlue">
    <w:name w:val="CodeColorTealBlue"/>
    <w:rsid w:val="00583427"/>
    <w:rPr>
      <w:rFonts w:cs="Times New Roman"/>
      <w:color w:val="008080"/>
      <w:szCs w:val="22"/>
    </w:rPr>
  </w:style>
  <w:style w:type="character" w:customStyle="1" w:styleId="CodeColorWhite">
    <w:name w:val="CodeColorWhite"/>
    <w:rsid w:val="00583427"/>
    <w:rPr>
      <w:rFonts w:cs="Arial"/>
      <w:color w:val="FFFFFF"/>
      <w:bdr w:val="none" w:sz="0" w:space="0" w:color="auto"/>
    </w:rPr>
  </w:style>
  <w:style w:type="paragraph" w:customStyle="1" w:styleId="CodeHead">
    <w:name w:val="CodeHead"/>
    <w:next w:val="Normal"/>
    <w:rsid w:val="00583427"/>
    <w:pPr>
      <w:spacing w:before="120" w:after="120"/>
    </w:pPr>
    <w:rPr>
      <w:rFonts w:ascii="Arial" w:hAnsi="Arial"/>
      <w:b/>
      <w:snapToGrid w:val="0"/>
      <w:sz w:val="22"/>
    </w:rPr>
  </w:style>
  <w:style w:type="character" w:customStyle="1" w:styleId="CodeHighlight">
    <w:name w:val="CodeHighlight"/>
    <w:rsid w:val="00583427"/>
    <w:rPr>
      <w:b/>
      <w:color w:val="7F7F7F"/>
      <w:kern w:val="0"/>
      <w:position w:val="0"/>
      <w:u w:val="none"/>
      <w:bdr w:val="none" w:sz="0" w:space="0" w:color="auto"/>
      <w:shd w:val="clear" w:color="auto" w:fill="auto"/>
    </w:rPr>
  </w:style>
  <w:style w:type="paragraph" w:customStyle="1" w:styleId="CodeLabel">
    <w:name w:val="CodeLabel"/>
    <w:qFormat/>
    <w:rsid w:val="0058342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83427"/>
    <w:pPr>
      <w:widowControl w:val="0"/>
      <w:spacing w:before="120" w:after="120"/>
      <w:contextualSpacing/>
    </w:pPr>
    <w:rPr>
      <w:rFonts w:ascii="Courier New" w:hAnsi="Courier New"/>
      <w:noProof/>
      <w:snapToGrid w:val="0"/>
      <w:sz w:val="18"/>
    </w:rPr>
  </w:style>
  <w:style w:type="paragraph" w:customStyle="1" w:styleId="CodeListing80">
    <w:name w:val="CodeListing80"/>
    <w:rsid w:val="00583427"/>
    <w:rPr>
      <w:rFonts w:ascii="Courier New" w:hAnsi="Courier New"/>
      <w:noProof/>
      <w:snapToGrid w:val="0"/>
      <w:sz w:val="16"/>
    </w:rPr>
  </w:style>
  <w:style w:type="paragraph" w:customStyle="1" w:styleId="CodeNote">
    <w:name w:val="CodeNote"/>
    <w:qFormat/>
    <w:rsid w:val="0058342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83427"/>
    <w:pPr>
      <w:shd w:val="clear" w:color="auto" w:fill="D9D9D9"/>
    </w:pPr>
    <w:rPr>
      <w:rFonts w:ascii="Courier New" w:hAnsi="Courier New"/>
      <w:noProof/>
      <w:snapToGrid w:val="0"/>
      <w:sz w:val="18"/>
    </w:rPr>
  </w:style>
  <w:style w:type="paragraph" w:customStyle="1" w:styleId="CodeScreen80">
    <w:name w:val="CodeScreen80"/>
    <w:qFormat/>
    <w:rsid w:val="0058342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83427"/>
    <w:pPr>
      <w:ind w:left="720"/>
    </w:pPr>
  </w:style>
  <w:style w:type="paragraph" w:customStyle="1" w:styleId="CodeSnippet">
    <w:name w:val="CodeSnippet"/>
    <w:rsid w:val="00583427"/>
    <w:pPr>
      <w:spacing w:before="120" w:after="120"/>
      <w:contextualSpacing/>
    </w:pPr>
    <w:rPr>
      <w:rFonts w:ascii="Courier New" w:hAnsi="Courier New"/>
      <w:noProof/>
      <w:snapToGrid w:val="0"/>
      <w:sz w:val="18"/>
    </w:rPr>
  </w:style>
  <w:style w:type="paragraph" w:customStyle="1" w:styleId="CodeSnippetSub">
    <w:name w:val="CodeSnippetSub"/>
    <w:rsid w:val="00583427"/>
    <w:pPr>
      <w:ind w:left="720"/>
    </w:pPr>
    <w:rPr>
      <w:rFonts w:ascii="Courier New" w:hAnsi="Courier New"/>
      <w:noProof/>
      <w:snapToGrid w:val="0"/>
      <w:sz w:val="18"/>
    </w:rPr>
  </w:style>
  <w:style w:type="paragraph" w:customStyle="1" w:styleId="H5">
    <w:name w:val="H5"/>
    <w:next w:val="Para"/>
    <w:rsid w:val="0058342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83427"/>
    <w:pPr>
      <w:pBdr>
        <w:top w:val="single" w:sz="4" w:space="4" w:color="auto"/>
      </w:pBdr>
      <w:outlineLvl w:val="6"/>
    </w:pPr>
    <w:rPr>
      <w:i/>
      <w:noProof/>
    </w:rPr>
  </w:style>
  <w:style w:type="paragraph" w:customStyle="1" w:styleId="ContentsAbstract">
    <w:name w:val="ContentsAbstract"/>
    <w:qFormat/>
    <w:rsid w:val="00583427"/>
    <w:pPr>
      <w:spacing w:before="120" w:after="120"/>
      <w:ind w:left="1008"/>
      <w:contextualSpacing/>
    </w:pPr>
    <w:rPr>
      <w:rFonts w:ascii="Arial" w:hAnsi="Arial"/>
      <w:snapToGrid w:val="0"/>
      <w:sz w:val="18"/>
    </w:rPr>
  </w:style>
  <w:style w:type="paragraph" w:customStyle="1" w:styleId="ContentsPartTitle">
    <w:name w:val="ContentsPartTitle"/>
    <w:next w:val="Normal"/>
    <w:rsid w:val="00583427"/>
    <w:rPr>
      <w:b/>
      <w:sz w:val="28"/>
    </w:rPr>
  </w:style>
  <w:style w:type="paragraph" w:customStyle="1" w:styleId="ContentsChapterTitle">
    <w:name w:val="ContentsChapterTitle"/>
    <w:basedOn w:val="ContentsPartTitle"/>
    <w:next w:val="Normal"/>
    <w:rsid w:val="00583427"/>
    <w:pPr>
      <w:ind w:left="288"/>
    </w:pPr>
    <w:rPr>
      <w:sz w:val="26"/>
    </w:rPr>
  </w:style>
  <w:style w:type="paragraph" w:customStyle="1" w:styleId="ContentsH1">
    <w:name w:val="ContentsH1"/>
    <w:basedOn w:val="ContentsPartTitle"/>
    <w:rsid w:val="00583427"/>
    <w:pPr>
      <w:ind w:left="576"/>
    </w:pPr>
    <w:rPr>
      <w:b w:val="0"/>
      <w:sz w:val="24"/>
    </w:rPr>
  </w:style>
  <w:style w:type="paragraph" w:customStyle="1" w:styleId="ContentsH2">
    <w:name w:val="ContentsH2"/>
    <w:basedOn w:val="ContentsPartTitle"/>
    <w:rsid w:val="00583427"/>
    <w:pPr>
      <w:ind w:left="864"/>
    </w:pPr>
    <w:rPr>
      <w:b w:val="0"/>
      <w:sz w:val="22"/>
    </w:rPr>
  </w:style>
  <w:style w:type="paragraph" w:customStyle="1" w:styleId="ContentsH3">
    <w:name w:val="ContentsH3"/>
    <w:qFormat/>
    <w:rsid w:val="00583427"/>
    <w:pPr>
      <w:ind w:left="1440"/>
    </w:pPr>
    <w:rPr>
      <w:snapToGrid w:val="0"/>
      <w:color w:val="000000"/>
      <w:sz w:val="22"/>
      <w:szCs w:val="60"/>
    </w:rPr>
  </w:style>
  <w:style w:type="paragraph" w:customStyle="1" w:styleId="Copyright">
    <w:name w:val="Copyright"/>
    <w:rsid w:val="00583427"/>
    <w:pPr>
      <w:widowControl w:val="0"/>
      <w:spacing w:before="280"/>
      <w:ind w:left="720"/>
    </w:pPr>
    <w:rPr>
      <w:snapToGrid w:val="0"/>
      <w:color w:val="000000"/>
      <w:sz w:val="26"/>
    </w:rPr>
  </w:style>
  <w:style w:type="paragraph" w:customStyle="1" w:styleId="CrossRefPara">
    <w:name w:val="CrossRefPara"/>
    <w:next w:val="Para"/>
    <w:rsid w:val="00583427"/>
    <w:pPr>
      <w:ind w:left="1440" w:right="1440"/>
    </w:pPr>
    <w:rPr>
      <w:rFonts w:ascii="Arial" w:hAnsi="Arial" w:cs="AGaramond Bold"/>
      <w:color w:val="000000"/>
      <w:sz w:val="18"/>
      <w:szCs w:val="17"/>
    </w:rPr>
  </w:style>
  <w:style w:type="character" w:customStyle="1" w:styleId="CrossRefTerm">
    <w:name w:val="CrossRefTerm"/>
    <w:rsid w:val="00583427"/>
    <w:rPr>
      <w:i/>
    </w:rPr>
  </w:style>
  <w:style w:type="paragraph" w:customStyle="1" w:styleId="CustomChapterOpener">
    <w:name w:val="CustomChapterOpener"/>
    <w:basedOn w:val="Normal"/>
    <w:next w:val="Para"/>
    <w:rsid w:val="00583427"/>
    <w:pPr>
      <w:spacing w:after="120"/>
      <w:ind w:left="720" w:firstLine="720"/>
    </w:pPr>
    <w:rPr>
      <w:snapToGrid w:val="0"/>
      <w:sz w:val="26"/>
      <w:szCs w:val="20"/>
    </w:rPr>
  </w:style>
  <w:style w:type="character" w:customStyle="1" w:styleId="CustomCharStyle">
    <w:name w:val="CustomCharStyle"/>
    <w:rsid w:val="00583427"/>
    <w:rPr>
      <w:b/>
      <w:i/>
    </w:rPr>
  </w:style>
  <w:style w:type="paragraph" w:customStyle="1" w:styleId="ParaContinued">
    <w:name w:val="ParaContinued"/>
    <w:basedOn w:val="Normal"/>
    <w:next w:val="Para"/>
    <w:rsid w:val="00583427"/>
    <w:pPr>
      <w:spacing w:after="120"/>
      <w:ind w:left="720"/>
    </w:pPr>
    <w:rPr>
      <w:snapToGrid w:val="0"/>
      <w:sz w:val="26"/>
      <w:szCs w:val="20"/>
    </w:rPr>
  </w:style>
  <w:style w:type="paragraph" w:customStyle="1" w:styleId="CustomHead">
    <w:name w:val="CustomHead"/>
    <w:basedOn w:val="ParaContinued"/>
    <w:next w:val="Normal"/>
    <w:rsid w:val="00583427"/>
    <w:rPr>
      <w:b/>
    </w:rPr>
  </w:style>
  <w:style w:type="paragraph" w:customStyle="1" w:styleId="CustomList">
    <w:name w:val="CustomList"/>
    <w:basedOn w:val="Normal"/>
    <w:rsid w:val="00583427"/>
    <w:pPr>
      <w:widowControl w:val="0"/>
      <w:spacing w:before="120" w:after="120"/>
      <w:ind w:left="1440"/>
    </w:pPr>
    <w:rPr>
      <w:snapToGrid w:val="0"/>
      <w:szCs w:val="20"/>
    </w:rPr>
  </w:style>
  <w:style w:type="paragraph" w:customStyle="1" w:styleId="CustomStyle1">
    <w:name w:val="CustomStyle1"/>
    <w:basedOn w:val="Normal"/>
    <w:rsid w:val="0058342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8342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83427"/>
    <w:rPr>
      <w:i/>
    </w:rPr>
  </w:style>
  <w:style w:type="paragraph" w:customStyle="1" w:styleId="Dialog">
    <w:name w:val="Dialog"/>
    <w:rsid w:val="00583427"/>
    <w:pPr>
      <w:spacing w:before="120" w:after="120"/>
      <w:ind w:left="1440" w:hanging="720"/>
      <w:contextualSpacing/>
    </w:pPr>
    <w:rPr>
      <w:snapToGrid w:val="0"/>
      <w:sz w:val="26"/>
      <w:szCs w:val="26"/>
    </w:rPr>
  </w:style>
  <w:style w:type="paragraph" w:customStyle="1" w:styleId="Directive">
    <w:name w:val="Directive"/>
    <w:next w:val="Normal"/>
    <w:rsid w:val="0058342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83427"/>
  </w:style>
  <w:style w:type="paragraph" w:customStyle="1" w:styleId="DOI">
    <w:name w:val="DOI"/>
    <w:rsid w:val="00583427"/>
    <w:rPr>
      <w:rFonts w:ascii="Courier New" w:hAnsi="Courier New"/>
      <w:snapToGrid w:val="0"/>
    </w:rPr>
  </w:style>
  <w:style w:type="character" w:styleId="Emphasis">
    <w:name w:val="Emphasis"/>
    <w:qFormat/>
    <w:rsid w:val="00583427"/>
    <w:rPr>
      <w:i/>
      <w:iCs/>
    </w:rPr>
  </w:style>
  <w:style w:type="paragraph" w:customStyle="1" w:styleId="EndnoteEntry">
    <w:name w:val="EndnoteEntry"/>
    <w:rsid w:val="00583427"/>
    <w:pPr>
      <w:spacing w:after="120"/>
      <w:ind w:left="720" w:hanging="720"/>
    </w:pPr>
    <w:rPr>
      <w:sz w:val="24"/>
    </w:rPr>
  </w:style>
  <w:style w:type="paragraph" w:customStyle="1" w:styleId="EndnotesHead">
    <w:name w:val="EndnotesHead"/>
    <w:basedOn w:val="BibliographyHead"/>
    <w:next w:val="EndnoteEntry"/>
    <w:rsid w:val="00583427"/>
  </w:style>
  <w:style w:type="paragraph" w:customStyle="1" w:styleId="EndnoteTitle">
    <w:name w:val="EndnoteTitle"/>
    <w:next w:val="EndnoteEntry"/>
    <w:rsid w:val="00583427"/>
    <w:pPr>
      <w:spacing w:after="120"/>
    </w:pPr>
    <w:rPr>
      <w:rFonts w:ascii="Arial" w:hAnsi="Arial"/>
      <w:b/>
      <w:smallCaps/>
      <w:snapToGrid w:val="0"/>
      <w:color w:val="000000"/>
      <w:sz w:val="60"/>
      <w:szCs w:val="60"/>
    </w:rPr>
  </w:style>
  <w:style w:type="paragraph" w:customStyle="1" w:styleId="Epigraph">
    <w:name w:val="Epigraph"/>
    <w:next w:val="Normal"/>
    <w:rsid w:val="0058342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83427"/>
    <w:pPr>
      <w:contextualSpacing/>
    </w:pPr>
    <w:rPr>
      <w:sz w:val="24"/>
    </w:rPr>
  </w:style>
  <w:style w:type="paragraph" w:customStyle="1" w:styleId="Equation">
    <w:name w:val="Equation"/>
    <w:rsid w:val="00583427"/>
    <w:pPr>
      <w:spacing w:before="120" w:after="120"/>
      <w:ind w:left="1440"/>
    </w:pPr>
    <w:rPr>
      <w:snapToGrid w:val="0"/>
      <w:sz w:val="26"/>
    </w:rPr>
  </w:style>
  <w:style w:type="paragraph" w:customStyle="1" w:styleId="EquationNumbered">
    <w:name w:val="EquationNumbered"/>
    <w:rsid w:val="00583427"/>
    <w:pPr>
      <w:spacing w:before="120" w:after="120"/>
      <w:ind w:left="1440"/>
    </w:pPr>
    <w:rPr>
      <w:snapToGrid w:val="0"/>
      <w:sz w:val="26"/>
    </w:rPr>
  </w:style>
  <w:style w:type="paragraph" w:customStyle="1" w:styleId="ExercisesHead">
    <w:name w:val="ExercisesHead"/>
    <w:basedOn w:val="Normal"/>
    <w:next w:val="Para"/>
    <w:rsid w:val="0058342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83427"/>
    <w:pPr>
      <w:ind w:left="2160" w:firstLine="0"/>
    </w:pPr>
  </w:style>
  <w:style w:type="paragraph" w:customStyle="1" w:styleId="ExtractAttribution">
    <w:name w:val="ExtractAttribution"/>
    <w:next w:val="Para"/>
    <w:rsid w:val="00583427"/>
    <w:pPr>
      <w:spacing w:after="120"/>
      <w:ind w:left="3240"/>
    </w:pPr>
    <w:rPr>
      <w:b/>
      <w:sz w:val="24"/>
    </w:rPr>
  </w:style>
  <w:style w:type="paragraph" w:customStyle="1" w:styleId="ExtractPara">
    <w:name w:val="ExtractPara"/>
    <w:rsid w:val="00583427"/>
    <w:pPr>
      <w:spacing w:before="120" w:after="60"/>
      <w:ind w:left="2160" w:right="720"/>
    </w:pPr>
    <w:rPr>
      <w:snapToGrid w:val="0"/>
      <w:sz w:val="24"/>
    </w:rPr>
  </w:style>
  <w:style w:type="paragraph" w:customStyle="1" w:styleId="ExtractContinued">
    <w:name w:val="ExtractContinued"/>
    <w:basedOn w:val="ExtractPara"/>
    <w:qFormat/>
    <w:rsid w:val="00583427"/>
    <w:pPr>
      <w:spacing w:before="0"/>
      <w:ind w:firstLine="720"/>
    </w:pPr>
  </w:style>
  <w:style w:type="paragraph" w:customStyle="1" w:styleId="ExtractListBulleted">
    <w:name w:val="ExtractListBulleted"/>
    <w:rsid w:val="00583427"/>
    <w:pPr>
      <w:numPr>
        <w:numId w:val="14"/>
      </w:numPr>
      <w:spacing w:before="120" w:after="120"/>
      <w:ind w:right="864"/>
      <w:contextualSpacing/>
    </w:pPr>
    <w:rPr>
      <w:snapToGrid w:val="0"/>
      <w:sz w:val="24"/>
      <w:szCs w:val="26"/>
    </w:rPr>
  </w:style>
  <w:style w:type="paragraph" w:customStyle="1" w:styleId="ExtractListNumbered">
    <w:name w:val="ExtractListNumbered"/>
    <w:rsid w:val="00583427"/>
    <w:pPr>
      <w:spacing w:before="120" w:after="120"/>
      <w:ind w:left="2794" w:right="864" w:hanging="274"/>
      <w:contextualSpacing/>
    </w:pPr>
    <w:rPr>
      <w:snapToGrid w:val="0"/>
      <w:sz w:val="24"/>
      <w:szCs w:val="26"/>
    </w:rPr>
  </w:style>
  <w:style w:type="paragraph" w:customStyle="1" w:styleId="FeatureCode80">
    <w:name w:val="FeatureCode80"/>
    <w:rsid w:val="00583427"/>
    <w:pPr>
      <w:pBdr>
        <w:left w:val="single" w:sz="36" w:space="17" w:color="C0C0C0"/>
      </w:pBdr>
      <w:ind w:left="216"/>
    </w:pPr>
    <w:rPr>
      <w:rFonts w:ascii="Courier New" w:hAnsi="Courier New"/>
      <w:noProof/>
      <w:sz w:val="16"/>
    </w:rPr>
  </w:style>
  <w:style w:type="paragraph" w:customStyle="1" w:styleId="FeatureCode80Sub">
    <w:name w:val="FeatureCode80Sub"/>
    <w:rsid w:val="00583427"/>
    <w:pPr>
      <w:pBdr>
        <w:left w:val="single" w:sz="36" w:space="30" w:color="C0C0C0"/>
      </w:pBdr>
      <w:ind w:left="475"/>
    </w:pPr>
    <w:rPr>
      <w:rFonts w:ascii="Courier New" w:hAnsi="Courier New"/>
      <w:noProof/>
      <w:sz w:val="16"/>
    </w:rPr>
  </w:style>
  <w:style w:type="paragraph" w:customStyle="1" w:styleId="FeatureCodeScreen">
    <w:name w:val="FeatureCodeScreen"/>
    <w:rsid w:val="0058342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8342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83427"/>
    <w:pPr>
      <w:shd w:val="pct25" w:color="auto" w:fill="auto"/>
    </w:pPr>
  </w:style>
  <w:style w:type="paragraph" w:customStyle="1" w:styleId="FeatureCodeSnippet">
    <w:name w:val="FeatureCodeSnippet"/>
    <w:rsid w:val="0058342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8342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8342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83427"/>
    <w:pPr>
      <w:pBdr>
        <w:left w:val="single" w:sz="36" w:space="24" w:color="C0C0C0"/>
      </w:pBdr>
      <w:ind w:left="360"/>
    </w:pPr>
    <w:rPr>
      <w:snapToGrid w:val="0"/>
      <w:sz w:val="16"/>
    </w:rPr>
  </w:style>
  <w:style w:type="paragraph" w:customStyle="1" w:styleId="FeatureFigureSource">
    <w:name w:val="FeatureFigureSource"/>
    <w:rsid w:val="00583427"/>
    <w:pPr>
      <w:pBdr>
        <w:left w:val="single" w:sz="36" w:space="6" w:color="BFBFBF"/>
      </w:pBdr>
      <w:spacing w:after="240"/>
      <w:contextualSpacing/>
    </w:pPr>
    <w:rPr>
      <w:snapToGrid w:val="0"/>
    </w:rPr>
  </w:style>
  <w:style w:type="paragraph" w:customStyle="1" w:styleId="FeatureSource">
    <w:name w:val="FeatureSource"/>
    <w:next w:val="Para"/>
    <w:rsid w:val="00583427"/>
    <w:pPr>
      <w:pBdr>
        <w:left w:val="single" w:sz="36" w:space="6" w:color="C0C0C0"/>
      </w:pBdr>
      <w:spacing w:after="240"/>
    </w:pPr>
    <w:rPr>
      <w:rFonts w:ascii="Arial" w:hAnsi="Arial"/>
      <w:u w:val="single"/>
    </w:rPr>
  </w:style>
  <w:style w:type="paragraph" w:customStyle="1" w:styleId="FeatureFootnote">
    <w:name w:val="FeatureFootnote"/>
    <w:basedOn w:val="FeatureSource"/>
    <w:rsid w:val="00583427"/>
    <w:pPr>
      <w:spacing w:before="120" w:after="120"/>
      <w:ind w:left="720" w:hanging="720"/>
      <w:contextualSpacing/>
    </w:pPr>
    <w:rPr>
      <w:sz w:val="22"/>
      <w:u w:val="none"/>
    </w:rPr>
  </w:style>
  <w:style w:type="paragraph" w:customStyle="1" w:styleId="FeatureH1">
    <w:name w:val="FeatureH1"/>
    <w:next w:val="Normal"/>
    <w:rsid w:val="0058342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83427"/>
    <w:pPr>
      <w:contextualSpacing w:val="0"/>
    </w:pPr>
    <w:rPr>
      <w:rFonts w:ascii="Times New Roman" w:hAnsi="Times New Roman"/>
    </w:rPr>
  </w:style>
  <w:style w:type="paragraph" w:customStyle="1" w:styleId="FeatureH2">
    <w:name w:val="FeatureH2"/>
    <w:next w:val="Normal"/>
    <w:rsid w:val="0058342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83427"/>
    <w:pPr>
      <w:spacing w:before="120"/>
    </w:pPr>
    <w:rPr>
      <w:u w:val="single"/>
    </w:rPr>
  </w:style>
  <w:style w:type="paragraph" w:customStyle="1" w:styleId="FeatureH3">
    <w:name w:val="FeatureH3"/>
    <w:next w:val="Normal"/>
    <w:rsid w:val="0058342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8342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8342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8342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8342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83427"/>
    <w:pPr>
      <w:pBdr>
        <w:left w:val="single" w:sz="36" w:space="6" w:color="C0C0C0"/>
      </w:pBdr>
    </w:pPr>
    <w:rPr>
      <w:rFonts w:ascii="Arial" w:hAnsi="Arial"/>
      <w:b/>
      <w:snapToGrid w:val="0"/>
      <w:sz w:val="26"/>
    </w:rPr>
  </w:style>
  <w:style w:type="paragraph" w:customStyle="1" w:styleId="FeatureListNumbered">
    <w:name w:val="FeatureListNumbered"/>
    <w:rsid w:val="0058342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8342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83427"/>
    <w:pPr>
      <w:pBdr>
        <w:left w:val="single" w:sz="36" w:space="20" w:color="C0C0C0"/>
      </w:pBdr>
      <w:ind w:left="274" w:firstLine="432"/>
    </w:pPr>
    <w:rPr>
      <w:rFonts w:ascii="Arial" w:hAnsi="Arial"/>
      <w:snapToGrid w:val="0"/>
      <w:sz w:val="26"/>
    </w:rPr>
  </w:style>
  <w:style w:type="paragraph" w:customStyle="1" w:styleId="FeatureListParaSub">
    <w:name w:val="FeatureListParaSub"/>
    <w:rsid w:val="0058342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8342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8342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8342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83427"/>
    <w:pPr>
      <w:pBdr>
        <w:left w:val="single" w:sz="36" w:space="6" w:color="C0C0C0"/>
      </w:pBdr>
      <w:spacing w:after="120"/>
    </w:pPr>
    <w:rPr>
      <w:rFonts w:ascii="Arial" w:hAnsi="Arial"/>
      <w:sz w:val="26"/>
    </w:rPr>
  </w:style>
  <w:style w:type="paragraph" w:customStyle="1" w:styleId="FeatureRecipeProcedure">
    <w:name w:val="FeatureRecipeProcedure"/>
    <w:rsid w:val="0058342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83427"/>
    <w:pPr>
      <w:ind w:left="720" w:hanging="288"/>
    </w:pPr>
  </w:style>
  <w:style w:type="paragraph" w:customStyle="1" w:styleId="FeatureRecipeTitle">
    <w:name w:val="FeatureRecipeTitle"/>
    <w:rsid w:val="00583427"/>
    <w:pPr>
      <w:pBdr>
        <w:left w:val="single" w:sz="36" w:space="6" w:color="C0C0C0"/>
      </w:pBdr>
    </w:pPr>
    <w:rPr>
      <w:rFonts w:ascii="Arial" w:hAnsi="Arial"/>
      <w:b/>
      <w:u w:val="single"/>
    </w:rPr>
  </w:style>
  <w:style w:type="paragraph" w:customStyle="1" w:styleId="FeatureRecipeYield">
    <w:name w:val="FeatureRecipeYield"/>
    <w:rsid w:val="00583427"/>
    <w:pPr>
      <w:pBdr>
        <w:left w:val="single" w:sz="36" w:space="14" w:color="C0C0C0"/>
      </w:pBdr>
      <w:ind w:left="144"/>
    </w:pPr>
    <w:rPr>
      <w:rFonts w:ascii="Arial" w:hAnsi="Arial"/>
      <w:sz w:val="16"/>
    </w:rPr>
  </w:style>
  <w:style w:type="paragraph" w:customStyle="1" w:styleId="FeatureReference">
    <w:name w:val="FeatureReference"/>
    <w:qFormat/>
    <w:rsid w:val="0058342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8342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83427"/>
    <w:pPr>
      <w:pBdr>
        <w:left w:val="single" w:sz="36" w:space="17" w:color="C0C0C0"/>
      </w:pBdr>
      <w:ind w:left="216"/>
    </w:pPr>
  </w:style>
  <w:style w:type="paragraph" w:customStyle="1" w:styleId="FeatureRunInPara">
    <w:name w:val="FeatureRunInPara"/>
    <w:basedOn w:val="FeatureListUnmarked"/>
    <w:next w:val="FeatureRunInHead"/>
    <w:rsid w:val="00583427"/>
    <w:pPr>
      <w:pBdr>
        <w:left w:val="single" w:sz="36" w:space="6" w:color="C0C0C0"/>
      </w:pBdr>
      <w:spacing w:before="0"/>
      <w:ind w:left="0"/>
    </w:pPr>
  </w:style>
  <w:style w:type="paragraph" w:customStyle="1" w:styleId="FeatureRunInParaSub">
    <w:name w:val="FeatureRunInParaSub"/>
    <w:basedOn w:val="FeatureRunInPara"/>
    <w:next w:val="FeatureRunInHeadSub"/>
    <w:rsid w:val="00583427"/>
    <w:pPr>
      <w:pBdr>
        <w:left w:val="single" w:sz="36" w:space="17" w:color="C0C0C0"/>
      </w:pBdr>
      <w:ind w:left="216"/>
      <w:contextualSpacing/>
    </w:pPr>
  </w:style>
  <w:style w:type="paragraph" w:customStyle="1" w:styleId="FeatureSlug">
    <w:name w:val="FeatureSlug"/>
    <w:next w:val="FeaturePara"/>
    <w:qFormat/>
    <w:rsid w:val="0058342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8342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8342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8342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8342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8342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8342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8342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83427"/>
    <w:pPr>
      <w:pBdr>
        <w:left w:val="single" w:sz="36" w:space="6" w:color="C0C0C0"/>
      </w:pBdr>
      <w:spacing w:before="120"/>
      <w:ind w:left="0" w:firstLine="0"/>
    </w:pPr>
  </w:style>
  <w:style w:type="paragraph" w:customStyle="1" w:styleId="FigureLabel">
    <w:name w:val="FigureLabel"/>
    <w:rsid w:val="00583427"/>
    <w:pPr>
      <w:ind w:left="1440"/>
    </w:pPr>
    <w:rPr>
      <w:rFonts w:ascii="Arial" w:hAnsi="Arial"/>
    </w:rPr>
  </w:style>
  <w:style w:type="paragraph" w:customStyle="1" w:styleId="FigureSource">
    <w:name w:val="FigureSource"/>
    <w:next w:val="Para"/>
    <w:link w:val="FigureSourceChar"/>
    <w:rsid w:val="00583427"/>
    <w:pPr>
      <w:spacing w:after="240"/>
      <w:ind w:left="1440"/>
    </w:pPr>
    <w:rPr>
      <w:rFonts w:ascii="Arial" w:hAnsi="Arial"/>
      <w:sz w:val="22"/>
    </w:rPr>
  </w:style>
  <w:style w:type="paragraph" w:customStyle="1" w:styleId="FurtherReadingHead">
    <w:name w:val="FurtherReadingHead"/>
    <w:basedOn w:val="BibliographyHead"/>
    <w:next w:val="Para"/>
    <w:rsid w:val="00583427"/>
  </w:style>
  <w:style w:type="character" w:customStyle="1" w:styleId="GenusSpecies">
    <w:name w:val="GenusSpecies"/>
    <w:rsid w:val="0058342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83427"/>
    <w:pPr>
      <w:spacing w:after="120"/>
      <w:ind w:left="720" w:firstLine="720"/>
    </w:pPr>
    <w:rPr>
      <w:snapToGrid w:val="0"/>
      <w:sz w:val="26"/>
      <w:szCs w:val="20"/>
    </w:rPr>
  </w:style>
  <w:style w:type="paragraph" w:customStyle="1" w:styleId="H3">
    <w:name w:val="H3"/>
    <w:next w:val="Para"/>
    <w:qFormat/>
    <w:rsid w:val="0058342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83427"/>
    <w:pPr>
      <w:spacing w:before="240"/>
      <w:outlineLvl w:val="9"/>
    </w:pPr>
  </w:style>
  <w:style w:type="paragraph" w:customStyle="1" w:styleId="H4">
    <w:name w:val="H4"/>
    <w:next w:val="Para"/>
    <w:rsid w:val="0058342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83427"/>
  </w:style>
  <w:style w:type="paragraph" w:customStyle="1" w:styleId="GlossaryTitle">
    <w:name w:val="GlossaryTitle"/>
    <w:basedOn w:val="ChapterTitle"/>
    <w:next w:val="Normal"/>
    <w:rsid w:val="00583427"/>
    <w:pPr>
      <w:spacing w:before="120" w:after="120"/>
    </w:pPr>
  </w:style>
  <w:style w:type="paragraph" w:customStyle="1" w:styleId="H1">
    <w:name w:val="H1"/>
    <w:next w:val="Para"/>
    <w:qFormat/>
    <w:rsid w:val="0058342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83427"/>
    <w:pPr>
      <w:keepNext/>
      <w:widowControl w:val="0"/>
      <w:spacing w:before="360" w:after="240"/>
      <w:outlineLvl w:val="2"/>
    </w:pPr>
    <w:rPr>
      <w:rFonts w:ascii="Arial" w:hAnsi="Arial"/>
      <w:b/>
      <w:snapToGrid w:val="0"/>
      <w:sz w:val="40"/>
      <w:u w:val="single"/>
    </w:rPr>
  </w:style>
  <w:style w:type="paragraph" w:customStyle="1" w:styleId="H6">
    <w:name w:val="H6"/>
    <w:next w:val="Para"/>
    <w:rsid w:val="00583427"/>
    <w:pPr>
      <w:spacing w:before="240" w:after="120"/>
    </w:pPr>
    <w:rPr>
      <w:rFonts w:ascii="Arial" w:hAnsi="Arial"/>
      <w:snapToGrid w:val="0"/>
      <w:u w:val="single"/>
    </w:rPr>
  </w:style>
  <w:style w:type="paragraph" w:customStyle="1" w:styleId="Index1">
    <w:name w:val="Index1"/>
    <w:rsid w:val="00583427"/>
    <w:pPr>
      <w:widowControl w:val="0"/>
      <w:ind w:left="1800" w:hanging="360"/>
    </w:pPr>
    <w:rPr>
      <w:snapToGrid w:val="0"/>
      <w:sz w:val="26"/>
    </w:rPr>
  </w:style>
  <w:style w:type="paragraph" w:customStyle="1" w:styleId="Index2">
    <w:name w:val="Index2"/>
    <w:basedOn w:val="Index1"/>
    <w:next w:val="Index1"/>
    <w:rsid w:val="00583427"/>
    <w:pPr>
      <w:ind w:left="2520"/>
    </w:pPr>
  </w:style>
  <w:style w:type="paragraph" w:customStyle="1" w:styleId="Index3">
    <w:name w:val="Index3"/>
    <w:basedOn w:val="Index1"/>
    <w:rsid w:val="00583427"/>
    <w:pPr>
      <w:ind w:left="3240"/>
    </w:pPr>
  </w:style>
  <w:style w:type="paragraph" w:customStyle="1" w:styleId="IndexLetter">
    <w:name w:val="IndexLetter"/>
    <w:basedOn w:val="H3"/>
    <w:next w:val="Index1"/>
    <w:rsid w:val="00583427"/>
  </w:style>
  <w:style w:type="paragraph" w:customStyle="1" w:styleId="IndexNote">
    <w:name w:val="IndexNote"/>
    <w:basedOn w:val="Normal"/>
    <w:rsid w:val="00583427"/>
    <w:pPr>
      <w:widowControl w:val="0"/>
      <w:spacing w:before="120" w:after="120"/>
      <w:ind w:left="720" w:firstLine="720"/>
    </w:pPr>
    <w:rPr>
      <w:snapToGrid w:val="0"/>
      <w:sz w:val="26"/>
      <w:szCs w:val="20"/>
    </w:rPr>
  </w:style>
  <w:style w:type="paragraph" w:customStyle="1" w:styleId="IndexTitle">
    <w:name w:val="IndexTitle"/>
    <w:basedOn w:val="H2"/>
    <w:next w:val="IndexNote"/>
    <w:rsid w:val="00583427"/>
    <w:pPr>
      <w:spacing w:line="540" w:lineRule="exact"/>
    </w:pPr>
  </w:style>
  <w:style w:type="character" w:customStyle="1" w:styleId="InlineCode">
    <w:name w:val="InlineCode"/>
    <w:rsid w:val="00583427"/>
    <w:rPr>
      <w:rFonts w:ascii="Courier New" w:hAnsi="Courier New"/>
      <w:noProof/>
      <w:color w:val="auto"/>
    </w:rPr>
  </w:style>
  <w:style w:type="character" w:customStyle="1" w:styleId="InlineCodeUserInput">
    <w:name w:val="InlineCodeUserInput"/>
    <w:rsid w:val="00583427"/>
    <w:rPr>
      <w:rFonts w:ascii="Courier New" w:hAnsi="Courier New"/>
      <w:b/>
      <w:noProof/>
      <w:color w:val="auto"/>
    </w:rPr>
  </w:style>
  <w:style w:type="character" w:customStyle="1" w:styleId="InlineCodeUserInputVariable">
    <w:name w:val="InlineCodeUserInputVariable"/>
    <w:rsid w:val="00583427"/>
    <w:rPr>
      <w:rFonts w:ascii="Courier New" w:hAnsi="Courier New"/>
      <w:b/>
      <w:i/>
      <w:noProof/>
      <w:color w:val="auto"/>
    </w:rPr>
  </w:style>
  <w:style w:type="character" w:customStyle="1" w:styleId="InlineCodeVariable">
    <w:name w:val="InlineCodeVariable"/>
    <w:rsid w:val="00583427"/>
    <w:rPr>
      <w:rFonts w:ascii="Courier New" w:hAnsi="Courier New"/>
      <w:i/>
      <w:noProof/>
      <w:color w:val="auto"/>
    </w:rPr>
  </w:style>
  <w:style w:type="character" w:customStyle="1" w:styleId="InlineURL">
    <w:name w:val="InlineURL"/>
    <w:rsid w:val="00583427"/>
    <w:rPr>
      <w:rFonts w:ascii="Courier New" w:hAnsi="Courier New"/>
      <w:noProof/>
      <w:color w:val="auto"/>
      <w:u w:val="single"/>
    </w:rPr>
  </w:style>
  <w:style w:type="character" w:customStyle="1" w:styleId="InlineEmail">
    <w:name w:val="InlineEmail"/>
    <w:rsid w:val="00583427"/>
    <w:rPr>
      <w:rFonts w:ascii="Courier New" w:hAnsi="Courier New"/>
      <w:noProof/>
      <w:color w:val="auto"/>
      <w:u w:val="double"/>
    </w:rPr>
  </w:style>
  <w:style w:type="paragraph" w:customStyle="1" w:styleId="IntroductionTitle">
    <w:name w:val="IntroductionTitle"/>
    <w:basedOn w:val="ChapterTitle"/>
    <w:next w:val="Para"/>
    <w:rsid w:val="00583427"/>
    <w:pPr>
      <w:spacing w:before="120" w:after="120"/>
    </w:pPr>
  </w:style>
  <w:style w:type="paragraph" w:customStyle="1" w:styleId="KeyConceptsHead">
    <w:name w:val="KeyConceptsHead"/>
    <w:basedOn w:val="BibliographyHead"/>
    <w:next w:val="Para"/>
    <w:rsid w:val="00583427"/>
  </w:style>
  <w:style w:type="character" w:customStyle="1" w:styleId="KeyTerm">
    <w:name w:val="KeyTerm"/>
    <w:rsid w:val="00583427"/>
    <w:rPr>
      <w:i/>
      <w:color w:val="auto"/>
      <w:bdr w:val="none" w:sz="0" w:space="0" w:color="auto"/>
      <w:shd w:val="clear" w:color="auto" w:fill="DBE5F1"/>
    </w:rPr>
  </w:style>
  <w:style w:type="paragraph" w:customStyle="1" w:styleId="KeyTermsHead">
    <w:name w:val="KeyTermsHead"/>
    <w:basedOn w:val="Normal"/>
    <w:next w:val="Normal"/>
    <w:rsid w:val="0058342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83427"/>
    <w:pPr>
      <w:spacing w:before="240" w:after="240"/>
      <w:ind w:left="1440" w:right="720" w:hanging="720"/>
    </w:pPr>
    <w:rPr>
      <w:sz w:val="24"/>
    </w:rPr>
  </w:style>
  <w:style w:type="paragraph" w:styleId="ListBullet">
    <w:name w:val="List Bullet"/>
    <w:rsid w:val="00583427"/>
    <w:rPr>
      <w:sz w:val="24"/>
    </w:rPr>
  </w:style>
  <w:style w:type="paragraph" w:customStyle="1" w:styleId="ColorfulList-Accent11">
    <w:name w:val="Colorful List - Accent 11"/>
    <w:basedOn w:val="Normal"/>
    <w:qFormat/>
    <w:rsid w:val="0058342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83427"/>
    <w:pPr>
      <w:numPr>
        <w:numId w:val="5"/>
      </w:numPr>
      <w:spacing w:before="120" w:after="120"/>
      <w:contextualSpacing/>
    </w:pPr>
    <w:rPr>
      <w:snapToGrid w:val="0"/>
      <w:sz w:val="26"/>
    </w:rPr>
  </w:style>
  <w:style w:type="paragraph" w:customStyle="1" w:styleId="ListBulletedSub">
    <w:name w:val="ListBulletedSub"/>
    <w:rsid w:val="00583427"/>
    <w:pPr>
      <w:numPr>
        <w:numId w:val="6"/>
      </w:numPr>
      <w:spacing w:before="120" w:after="120"/>
      <w:contextualSpacing/>
    </w:pPr>
    <w:rPr>
      <w:snapToGrid w:val="0"/>
      <w:sz w:val="26"/>
    </w:rPr>
  </w:style>
  <w:style w:type="paragraph" w:customStyle="1" w:styleId="ListBulletedSub2">
    <w:name w:val="ListBulletedSub2"/>
    <w:basedOn w:val="ListBulletedSub"/>
    <w:rsid w:val="00583427"/>
    <w:pPr>
      <w:numPr>
        <w:numId w:val="7"/>
      </w:numPr>
    </w:pPr>
  </w:style>
  <w:style w:type="paragraph" w:customStyle="1" w:styleId="ListCheck">
    <w:name w:val="ListCheck"/>
    <w:rsid w:val="00583427"/>
    <w:pPr>
      <w:numPr>
        <w:numId w:val="8"/>
      </w:numPr>
      <w:spacing w:before="120" w:after="120"/>
      <w:contextualSpacing/>
    </w:pPr>
    <w:rPr>
      <w:snapToGrid w:val="0"/>
      <w:sz w:val="26"/>
    </w:rPr>
  </w:style>
  <w:style w:type="paragraph" w:customStyle="1" w:styleId="ListCheckSub">
    <w:name w:val="ListCheckSub"/>
    <w:basedOn w:val="ListCheck"/>
    <w:rsid w:val="00583427"/>
    <w:pPr>
      <w:numPr>
        <w:numId w:val="9"/>
      </w:numPr>
    </w:pPr>
  </w:style>
  <w:style w:type="paragraph" w:customStyle="1" w:styleId="ListHead">
    <w:name w:val="ListHead"/>
    <w:rsid w:val="00583427"/>
    <w:pPr>
      <w:ind w:left="1440"/>
    </w:pPr>
    <w:rPr>
      <w:b/>
      <w:sz w:val="26"/>
    </w:rPr>
  </w:style>
  <w:style w:type="paragraph" w:customStyle="1" w:styleId="ListNumbered">
    <w:name w:val="ListNumbered"/>
    <w:qFormat/>
    <w:rsid w:val="00583427"/>
    <w:pPr>
      <w:widowControl w:val="0"/>
      <w:spacing w:before="120" w:after="120"/>
      <w:ind w:left="1800" w:hanging="360"/>
      <w:contextualSpacing/>
    </w:pPr>
    <w:rPr>
      <w:snapToGrid w:val="0"/>
      <w:sz w:val="26"/>
    </w:rPr>
  </w:style>
  <w:style w:type="paragraph" w:customStyle="1" w:styleId="ListNumberedSub">
    <w:name w:val="ListNumberedSub"/>
    <w:basedOn w:val="ListNumbered"/>
    <w:rsid w:val="00583427"/>
    <w:pPr>
      <w:ind w:left="2520"/>
    </w:pPr>
  </w:style>
  <w:style w:type="paragraph" w:customStyle="1" w:styleId="ListNumberedSub2">
    <w:name w:val="ListNumberedSub2"/>
    <w:basedOn w:val="ListNumberedSub"/>
    <w:rsid w:val="00583427"/>
    <w:pPr>
      <w:ind w:left="3240"/>
    </w:pPr>
  </w:style>
  <w:style w:type="paragraph" w:customStyle="1" w:styleId="ListNumberedSub3">
    <w:name w:val="ListNumberedSub3"/>
    <w:rsid w:val="00583427"/>
    <w:pPr>
      <w:spacing w:before="120" w:after="120"/>
      <w:ind w:left="3960" w:hanging="360"/>
      <w:contextualSpacing/>
    </w:pPr>
    <w:rPr>
      <w:sz w:val="26"/>
    </w:rPr>
  </w:style>
  <w:style w:type="paragraph" w:customStyle="1" w:styleId="ListPara">
    <w:name w:val="ListPara"/>
    <w:basedOn w:val="Normal"/>
    <w:rsid w:val="00583427"/>
    <w:pPr>
      <w:widowControl w:val="0"/>
      <w:ind w:left="1800" w:firstLine="360"/>
    </w:pPr>
    <w:rPr>
      <w:snapToGrid w:val="0"/>
      <w:sz w:val="26"/>
      <w:szCs w:val="20"/>
    </w:rPr>
  </w:style>
  <w:style w:type="paragraph" w:customStyle="1" w:styleId="ListParaSub">
    <w:name w:val="ListParaSub"/>
    <w:basedOn w:val="ListPara"/>
    <w:rsid w:val="00583427"/>
    <w:pPr>
      <w:spacing w:line="260" w:lineRule="exact"/>
      <w:ind w:left="2520"/>
    </w:pPr>
  </w:style>
  <w:style w:type="paragraph" w:customStyle="1" w:styleId="ListParaSub2">
    <w:name w:val="ListParaSub2"/>
    <w:basedOn w:val="ListParaSub"/>
    <w:rsid w:val="00583427"/>
    <w:pPr>
      <w:ind w:left="3240"/>
    </w:pPr>
  </w:style>
  <w:style w:type="paragraph" w:customStyle="1" w:styleId="ListUnmarked">
    <w:name w:val="ListUnmarked"/>
    <w:qFormat/>
    <w:rsid w:val="00583427"/>
    <w:pPr>
      <w:spacing w:before="60" w:after="60"/>
      <w:ind w:left="1728"/>
    </w:pPr>
    <w:rPr>
      <w:sz w:val="26"/>
    </w:rPr>
  </w:style>
  <w:style w:type="paragraph" w:customStyle="1" w:styleId="ListUnmarkedSub">
    <w:name w:val="ListUnmarkedSub"/>
    <w:rsid w:val="00583427"/>
    <w:pPr>
      <w:spacing w:before="60" w:after="60"/>
      <w:ind w:left="2160"/>
    </w:pPr>
    <w:rPr>
      <w:sz w:val="26"/>
    </w:rPr>
  </w:style>
  <w:style w:type="paragraph" w:customStyle="1" w:styleId="ListUnmarkedSub2">
    <w:name w:val="ListUnmarkedSub2"/>
    <w:basedOn w:val="ListUnmarkedSub"/>
    <w:rsid w:val="00583427"/>
    <w:pPr>
      <w:ind w:left="2880"/>
    </w:pPr>
  </w:style>
  <w:style w:type="paragraph" w:customStyle="1" w:styleId="ListWhere">
    <w:name w:val="ListWhere"/>
    <w:rsid w:val="00583427"/>
    <w:pPr>
      <w:spacing w:before="120" w:after="120"/>
      <w:ind w:left="2160"/>
      <w:contextualSpacing/>
    </w:pPr>
    <w:rPr>
      <w:snapToGrid w:val="0"/>
      <w:sz w:val="26"/>
    </w:rPr>
  </w:style>
  <w:style w:type="paragraph" w:customStyle="1" w:styleId="MatterTitle">
    <w:name w:val="MatterTitle"/>
    <w:next w:val="Para"/>
    <w:rsid w:val="00583427"/>
    <w:pPr>
      <w:spacing w:before="120" w:after="120"/>
    </w:pPr>
    <w:rPr>
      <w:rFonts w:ascii="Arial" w:hAnsi="Arial"/>
      <w:b/>
      <w:smallCaps/>
      <w:snapToGrid w:val="0"/>
      <w:color w:val="000000"/>
      <w:sz w:val="60"/>
      <w:szCs w:val="60"/>
    </w:rPr>
  </w:style>
  <w:style w:type="character" w:customStyle="1" w:styleId="MenuArrow">
    <w:name w:val="MenuArrow"/>
    <w:rsid w:val="00583427"/>
    <w:rPr>
      <w:rFonts w:ascii="Wingdings" w:hAnsi="Wingdings"/>
    </w:rPr>
  </w:style>
  <w:style w:type="paragraph" w:customStyle="1" w:styleId="OnlineReference">
    <w:name w:val="OnlineReference"/>
    <w:qFormat/>
    <w:rsid w:val="0058342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8342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83427"/>
    <w:pPr>
      <w:numPr>
        <w:numId w:val="10"/>
      </w:numPr>
      <w:spacing w:before="120" w:after="120"/>
      <w:contextualSpacing/>
    </w:pPr>
    <w:rPr>
      <w:snapToGrid w:val="0"/>
      <w:sz w:val="26"/>
    </w:rPr>
  </w:style>
  <w:style w:type="paragraph" w:customStyle="1" w:styleId="ParaNumbered">
    <w:name w:val="ParaNumbered"/>
    <w:rsid w:val="00583427"/>
    <w:pPr>
      <w:spacing w:after="120"/>
      <w:ind w:left="720" w:firstLine="720"/>
    </w:pPr>
    <w:rPr>
      <w:snapToGrid w:val="0"/>
      <w:sz w:val="26"/>
    </w:rPr>
  </w:style>
  <w:style w:type="paragraph" w:customStyle="1" w:styleId="PartFeaturingList">
    <w:name w:val="PartFeaturingList"/>
    <w:basedOn w:val="ChapterFeaturingList"/>
    <w:rsid w:val="00583427"/>
  </w:style>
  <w:style w:type="paragraph" w:customStyle="1" w:styleId="PartIntroductionPara">
    <w:name w:val="PartIntroductionPara"/>
    <w:rsid w:val="00583427"/>
    <w:pPr>
      <w:spacing w:after="120"/>
      <w:ind w:left="720" w:firstLine="720"/>
    </w:pPr>
    <w:rPr>
      <w:sz w:val="26"/>
    </w:rPr>
  </w:style>
  <w:style w:type="paragraph" w:customStyle="1" w:styleId="PartTitle">
    <w:name w:val="PartTitle"/>
    <w:basedOn w:val="ChapterTitle"/>
    <w:rsid w:val="00583427"/>
    <w:pPr>
      <w:widowControl w:val="0"/>
      <w:pBdr>
        <w:bottom w:val="single" w:sz="4" w:space="1" w:color="auto"/>
      </w:pBdr>
    </w:pPr>
  </w:style>
  <w:style w:type="paragraph" w:customStyle="1" w:styleId="PoetryPara">
    <w:name w:val="PoetryPara"/>
    <w:next w:val="Normal"/>
    <w:rsid w:val="00583427"/>
    <w:pPr>
      <w:spacing w:before="360" w:after="60"/>
      <w:ind w:left="2160"/>
      <w:contextualSpacing/>
    </w:pPr>
    <w:rPr>
      <w:snapToGrid w:val="0"/>
      <w:sz w:val="22"/>
    </w:rPr>
  </w:style>
  <w:style w:type="paragraph" w:customStyle="1" w:styleId="PoetryContinued">
    <w:name w:val="PoetryContinued"/>
    <w:basedOn w:val="PoetryPara"/>
    <w:qFormat/>
    <w:rsid w:val="00583427"/>
    <w:pPr>
      <w:spacing w:before="0"/>
      <w:contextualSpacing w:val="0"/>
    </w:pPr>
  </w:style>
  <w:style w:type="paragraph" w:customStyle="1" w:styleId="PoetrySource">
    <w:name w:val="PoetrySource"/>
    <w:rsid w:val="00583427"/>
    <w:pPr>
      <w:ind w:left="2880"/>
    </w:pPr>
    <w:rPr>
      <w:snapToGrid w:val="0"/>
      <w:sz w:val="18"/>
    </w:rPr>
  </w:style>
  <w:style w:type="paragraph" w:customStyle="1" w:styleId="PoetryTitle">
    <w:name w:val="PoetryTitle"/>
    <w:basedOn w:val="PoetryPara"/>
    <w:next w:val="PoetryPara"/>
    <w:rsid w:val="00583427"/>
    <w:rPr>
      <w:b/>
      <w:sz w:val="24"/>
    </w:rPr>
  </w:style>
  <w:style w:type="paragraph" w:customStyle="1" w:styleId="PrefaceTitle">
    <w:name w:val="PrefaceTitle"/>
    <w:next w:val="Para"/>
    <w:rsid w:val="0058342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83427"/>
  </w:style>
  <w:style w:type="character" w:customStyle="1" w:styleId="QueryInline">
    <w:name w:val="QueryInline"/>
    <w:rsid w:val="00583427"/>
    <w:rPr>
      <w:bdr w:val="none" w:sz="0" w:space="0" w:color="auto"/>
      <w:shd w:val="clear" w:color="auto" w:fill="FFCC99"/>
    </w:rPr>
  </w:style>
  <w:style w:type="paragraph" w:customStyle="1" w:styleId="QueryPara">
    <w:name w:val="QueryPara"/>
    <w:rsid w:val="0058342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83427"/>
  </w:style>
  <w:style w:type="paragraph" w:customStyle="1" w:styleId="QuestionsHead">
    <w:name w:val="QuestionsHead"/>
    <w:basedOn w:val="BibliographyHead"/>
    <w:next w:val="Para"/>
    <w:rsid w:val="00583427"/>
  </w:style>
  <w:style w:type="paragraph" w:customStyle="1" w:styleId="QuoteSource">
    <w:name w:val="QuoteSource"/>
    <w:basedOn w:val="Normal"/>
    <w:rsid w:val="0058342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83427"/>
    <w:rPr>
      <w:i w:val="0"/>
      <w:sz w:val="24"/>
    </w:rPr>
  </w:style>
  <w:style w:type="paragraph" w:customStyle="1" w:styleId="RecipeFootnote">
    <w:name w:val="RecipeFootnote"/>
    <w:basedOn w:val="Normal"/>
    <w:rsid w:val="0058342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83427"/>
    <w:pPr>
      <w:spacing w:before="240"/>
      <w:ind w:left="720"/>
    </w:pPr>
    <w:rPr>
      <w:rFonts w:ascii="Arial" w:hAnsi="Arial"/>
      <w:b/>
      <w:snapToGrid w:val="0"/>
      <w:sz w:val="26"/>
    </w:rPr>
  </w:style>
  <w:style w:type="paragraph" w:customStyle="1" w:styleId="RecipeIngredientList">
    <w:name w:val="RecipeIngredientList"/>
    <w:basedOn w:val="Normal"/>
    <w:rsid w:val="0058342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83427"/>
    <w:pPr>
      <w:spacing w:before="120" w:after="120"/>
      <w:ind w:left="1440" w:firstLine="360"/>
      <w:contextualSpacing/>
    </w:pPr>
    <w:rPr>
      <w:rFonts w:ascii="Arial" w:hAnsi="Arial"/>
      <w:snapToGrid w:val="0"/>
      <w:sz w:val="26"/>
    </w:rPr>
  </w:style>
  <w:style w:type="paragraph" w:customStyle="1" w:styleId="RecipeMetricMeasure">
    <w:name w:val="RecipeMetricMeasure"/>
    <w:rsid w:val="00583427"/>
    <w:rPr>
      <w:rFonts w:ascii="Arial" w:hAnsi="Arial"/>
      <w:snapToGrid w:val="0"/>
      <w:sz w:val="26"/>
    </w:rPr>
  </w:style>
  <w:style w:type="paragraph" w:customStyle="1" w:styleId="RecipeNutritionInfo">
    <w:name w:val="RecipeNutritionInfo"/>
    <w:basedOn w:val="Normal"/>
    <w:rsid w:val="00583427"/>
    <w:pPr>
      <w:spacing w:before="120" w:after="120"/>
      <w:ind w:left="720"/>
      <w:contextualSpacing/>
    </w:pPr>
    <w:rPr>
      <w:rFonts w:ascii="Arial" w:hAnsi="Arial"/>
      <w:snapToGrid w:val="0"/>
      <w:sz w:val="22"/>
      <w:szCs w:val="20"/>
    </w:rPr>
  </w:style>
  <w:style w:type="paragraph" w:customStyle="1" w:styleId="RecipePercentage">
    <w:name w:val="RecipePercentage"/>
    <w:rsid w:val="00583427"/>
    <w:rPr>
      <w:rFonts w:ascii="Arial" w:hAnsi="Arial"/>
      <w:snapToGrid w:val="0"/>
      <w:sz w:val="26"/>
    </w:rPr>
  </w:style>
  <w:style w:type="paragraph" w:customStyle="1" w:styleId="RecipeProcedure">
    <w:name w:val="RecipeProcedure"/>
    <w:rsid w:val="00583427"/>
    <w:pPr>
      <w:spacing w:before="120" w:after="120"/>
      <w:ind w:left="1800" w:hanging="720"/>
    </w:pPr>
    <w:rPr>
      <w:rFonts w:ascii="Arial" w:hAnsi="Arial"/>
      <w:snapToGrid w:val="0"/>
      <w:sz w:val="26"/>
    </w:rPr>
  </w:style>
  <w:style w:type="paragraph" w:customStyle="1" w:styleId="RecipeProcedureHead">
    <w:name w:val="RecipeProcedureHead"/>
    <w:rsid w:val="0058342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83427"/>
    <w:pPr>
      <w:ind w:left="720"/>
    </w:pPr>
    <w:rPr>
      <w:rFonts w:ascii="Arial" w:hAnsi="Arial"/>
      <w:b/>
      <w:smallCaps/>
      <w:snapToGrid w:val="0"/>
      <w:sz w:val="32"/>
      <w:u w:val="single"/>
    </w:rPr>
  </w:style>
  <w:style w:type="paragraph" w:customStyle="1" w:styleId="RecipeTableHead">
    <w:name w:val="RecipeTableHead"/>
    <w:rsid w:val="00583427"/>
    <w:rPr>
      <w:rFonts w:ascii="Arial" w:hAnsi="Arial"/>
      <w:b/>
      <w:smallCaps/>
      <w:snapToGrid w:val="0"/>
      <w:sz w:val="26"/>
    </w:rPr>
  </w:style>
  <w:style w:type="paragraph" w:customStyle="1" w:styleId="RecipeTime">
    <w:name w:val="RecipeTime"/>
    <w:rsid w:val="00583427"/>
    <w:pPr>
      <w:spacing w:before="120" w:after="120"/>
      <w:ind w:left="720"/>
      <w:contextualSpacing/>
    </w:pPr>
    <w:rPr>
      <w:rFonts w:ascii="Arial" w:hAnsi="Arial"/>
      <w:i/>
      <w:snapToGrid w:val="0"/>
      <w:sz w:val="26"/>
    </w:rPr>
  </w:style>
  <w:style w:type="paragraph" w:customStyle="1" w:styleId="RecipeTitle">
    <w:name w:val="RecipeTitle"/>
    <w:next w:val="RecipeIngredientList"/>
    <w:rsid w:val="0058342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83427"/>
    <w:pPr>
      <w:ind w:left="720"/>
    </w:pPr>
    <w:rPr>
      <w:rFonts w:ascii="Arial" w:hAnsi="Arial"/>
      <w:b/>
      <w:i/>
      <w:smallCaps/>
      <w:snapToGrid w:val="0"/>
      <w:sz w:val="36"/>
      <w:szCs w:val="40"/>
    </w:rPr>
  </w:style>
  <w:style w:type="paragraph" w:customStyle="1" w:styleId="RecipeUSMeasure">
    <w:name w:val="RecipeUSMeasure"/>
    <w:rsid w:val="00583427"/>
    <w:rPr>
      <w:rFonts w:ascii="Arial" w:hAnsi="Arial"/>
      <w:snapToGrid w:val="0"/>
      <w:sz w:val="26"/>
    </w:rPr>
  </w:style>
  <w:style w:type="paragraph" w:customStyle="1" w:styleId="RecipeVariationPara">
    <w:name w:val="RecipeVariationPara"/>
    <w:basedOn w:val="RecipeTime"/>
    <w:rsid w:val="00583427"/>
    <w:rPr>
      <w:i w:val="0"/>
      <w:sz w:val="24"/>
      <w:u w:val="single"/>
    </w:rPr>
  </w:style>
  <w:style w:type="paragraph" w:customStyle="1" w:styleId="RecipeVariationHead">
    <w:name w:val="RecipeVariationHead"/>
    <w:rsid w:val="00583427"/>
    <w:pPr>
      <w:spacing w:before="60" w:after="60"/>
      <w:ind w:left="720"/>
    </w:pPr>
    <w:rPr>
      <w:rFonts w:ascii="Arial" w:hAnsi="Arial"/>
      <w:b/>
      <w:snapToGrid w:val="0"/>
      <w:sz w:val="22"/>
      <w:u w:val="single"/>
    </w:rPr>
  </w:style>
  <w:style w:type="paragraph" w:customStyle="1" w:styleId="RecipeNoteHead">
    <w:name w:val="RecipeNoteHead"/>
    <w:rsid w:val="00583427"/>
    <w:pPr>
      <w:spacing w:before="60" w:after="60"/>
      <w:ind w:left="720"/>
    </w:pPr>
    <w:rPr>
      <w:rFonts w:ascii="Arial" w:hAnsi="Arial"/>
      <w:b/>
      <w:snapToGrid w:val="0"/>
    </w:rPr>
  </w:style>
  <w:style w:type="paragraph" w:customStyle="1" w:styleId="RecipeNotePara">
    <w:name w:val="RecipeNotePara"/>
    <w:basedOn w:val="RecipeTime"/>
    <w:rsid w:val="00583427"/>
    <w:rPr>
      <w:i w:val="0"/>
      <w:sz w:val="24"/>
      <w:u w:val="single"/>
    </w:rPr>
  </w:style>
  <w:style w:type="paragraph" w:customStyle="1" w:styleId="RecipeYield">
    <w:name w:val="RecipeYield"/>
    <w:rsid w:val="00583427"/>
    <w:pPr>
      <w:ind w:left="720"/>
    </w:pPr>
    <w:rPr>
      <w:rFonts w:ascii="Arial" w:hAnsi="Arial"/>
      <w:snapToGrid w:val="0"/>
    </w:rPr>
  </w:style>
  <w:style w:type="paragraph" w:customStyle="1" w:styleId="Reference">
    <w:name w:val="Reference"/>
    <w:basedOn w:val="Normal"/>
    <w:rsid w:val="00583427"/>
    <w:pPr>
      <w:spacing w:before="120" w:after="120"/>
      <w:ind w:left="720" w:hanging="720"/>
    </w:pPr>
    <w:rPr>
      <w:szCs w:val="20"/>
    </w:rPr>
  </w:style>
  <w:style w:type="paragraph" w:customStyle="1" w:styleId="ReferenceAnnotation">
    <w:name w:val="ReferenceAnnotation"/>
    <w:basedOn w:val="Reference"/>
    <w:rsid w:val="00583427"/>
    <w:pPr>
      <w:spacing w:before="0" w:after="0"/>
      <w:ind w:firstLine="0"/>
    </w:pPr>
    <w:rPr>
      <w:snapToGrid w:val="0"/>
    </w:rPr>
  </w:style>
  <w:style w:type="paragraph" w:customStyle="1" w:styleId="ReferencesHead">
    <w:name w:val="ReferencesHead"/>
    <w:basedOn w:val="BibliographyHead"/>
    <w:next w:val="Reference"/>
    <w:rsid w:val="00583427"/>
  </w:style>
  <w:style w:type="paragraph" w:customStyle="1" w:styleId="ReferenceTitle">
    <w:name w:val="ReferenceTitle"/>
    <w:basedOn w:val="MatterTitle"/>
    <w:next w:val="Reference"/>
    <w:rsid w:val="00583427"/>
  </w:style>
  <w:style w:type="paragraph" w:customStyle="1" w:styleId="ReviewHead">
    <w:name w:val="ReviewHead"/>
    <w:basedOn w:val="BibliographyHead"/>
    <w:next w:val="Para"/>
    <w:rsid w:val="00583427"/>
  </w:style>
  <w:style w:type="paragraph" w:customStyle="1" w:styleId="RunInHead">
    <w:name w:val="RunInHead"/>
    <w:next w:val="Normal"/>
    <w:rsid w:val="00583427"/>
    <w:pPr>
      <w:spacing w:before="240"/>
      <w:ind w:left="1440"/>
    </w:pPr>
    <w:rPr>
      <w:rFonts w:ascii="Arial" w:hAnsi="Arial"/>
      <w:b/>
      <w:sz w:val="26"/>
    </w:rPr>
  </w:style>
  <w:style w:type="paragraph" w:customStyle="1" w:styleId="RunInHeadSub">
    <w:name w:val="RunInHeadSub"/>
    <w:basedOn w:val="RunInHead"/>
    <w:next w:val="Normal"/>
    <w:rsid w:val="00583427"/>
    <w:pPr>
      <w:ind w:left="2160"/>
    </w:pPr>
    <w:rPr>
      <w:snapToGrid w:val="0"/>
    </w:rPr>
  </w:style>
  <w:style w:type="paragraph" w:customStyle="1" w:styleId="RunInPara">
    <w:name w:val="RunInPara"/>
    <w:basedOn w:val="Normal"/>
    <w:rsid w:val="00583427"/>
    <w:pPr>
      <w:widowControl w:val="0"/>
      <w:spacing w:after="120"/>
      <w:ind w:left="1440"/>
    </w:pPr>
    <w:rPr>
      <w:snapToGrid w:val="0"/>
      <w:szCs w:val="20"/>
    </w:rPr>
  </w:style>
  <w:style w:type="paragraph" w:customStyle="1" w:styleId="RunInParaSub">
    <w:name w:val="RunInParaSub"/>
    <w:basedOn w:val="RunInPara"/>
    <w:rsid w:val="00583427"/>
    <w:pPr>
      <w:ind w:left="2160"/>
    </w:pPr>
  </w:style>
  <w:style w:type="paragraph" w:styleId="Salutation">
    <w:name w:val="Salutation"/>
    <w:next w:val="Normal"/>
    <w:rsid w:val="00583427"/>
    <w:rPr>
      <w:sz w:val="24"/>
    </w:rPr>
  </w:style>
  <w:style w:type="paragraph" w:customStyle="1" w:styleId="SectionTitle">
    <w:name w:val="SectionTitle"/>
    <w:basedOn w:val="ChapterTitle"/>
    <w:next w:val="ChapterTitle"/>
    <w:rsid w:val="00583427"/>
    <w:pPr>
      <w:pBdr>
        <w:bottom w:val="single" w:sz="4" w:space="1" w:color="auto"/>
      </w:pBdr>
    </w:pPr>
  </w:style>
  <w:style w:type="paragraph" w:customStyle="1" w:styleId="Series">
    <w:name w:val="Series"/>
    <w:rsid w:val="00583427"/>
    <w:pPr>
      <w:ind w:left="720"/>
    </w:pPr>
    <w:rPr>
      <w:sz w:val="24"/>
    </w:rPr>
  </w:style>
  <w:style w:type="paragraph" w:customStyle="1" w:styleId="SignatureLine">
    <w:name w:val="SignatureLine"/>
    <w:qFormat/>
    <w:rsid w:val="00583427"/>
    <w:pPr>
      <w:spacing w:before="240" w:after="240"/>
      <w:ind w:left="4320"/>
      <w:contextualSpacing/>
      <w:jc w:val="right"/>
    </w:pPr>
    <w:rPr>
      <w:rFonts w:ascii="Arial" w:hAnsi="Arial"/>
      <w:snapToGrid w:val="0"/>
      <w:sz w:val="18"/>
    </w:rPr>
  </w:style>
  <w:style w:type="paragraph" w:customStyle="1" w:styleId="Slug">
    <w:name w:val="Slug"/>
    <w:basedOn w:val="Normal"/>
    <w:next w:val="Para"/>
    <w:rsid w:val="00583427"/>
    <w:pPr>
      <w:spacing w:before="360" w:after="360"/>
      <w:ind w:left="1440"/>
    </w:pPr>
    <w:rPr>
      <w:rFonts w:ascii="Arial" w:hAnsi="Arial"/>
      <w:b/>
      <w:szCs w:val="20"/>
    </w:rPr>
  </w:style>
  <w:style w:type="character" w:customStyle="1" w:styleId="Subscript">
    <w:name w:val="Subscript"/>
    <w:rsid w:val="00583427"/>
    <w:rPr>
      <w:vertAlign w:val="subscript"/>
    </w:rPr>
  </w:style>
  <w:style w:type="paragraph" w:styleId="Subtitle">
    <w:name w:val="Subtitle"/>
    <w:basedOn w:val="Normal"/>
    <w:qFormat/>
    <w:rsid w:val="0058342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83427"/>
  </w:style>
  <w:style w:type="character" w:customStyle="1" w:styleId="Superscript">
    <w:name w:val="Superscript"/>
    <w:rsid w:val="00583427"/>
    <w:rPr>
      <w:vertAlign w:val="superscript"/>
    </w:rPr>
  </w:style>
  <w:style w:type="paragraph" w:customStyle="1" w:styleId="SupplementInstruction">
    <w:name w:val="SupplementInstruction"/>
    <w:rsid w:val="00583427"/>
    <w:pPr>
      <w:spacing w:before="120" w:after="120"/>
      <w:ind w:left="720"/>
    </w:pPr>
    <w:rPr>
      <w:i/>
      <w:sz w:val="26"/>
    </w:rPr>
  </w:style>
  <w:style w:type="paragraph" w:customStyle="1" w:styleId="TableCaption">
    <w:name w:val="TableCaption"/>
    <w:basedOn w:val="Slug"/>
    <w:qFormat/>
    <w:rsid w:val="00583427"/>
    <w:pPr>
      <w:keepNext/>
      <w:widowControl w:val="0"/>
      <w:spacing w:before="240" w:after="120"/>
      <w:ind w:left="0"/>
    </w:pPr>
    <w:rPr>
      <w:snapToGrid w:val="0"/>
    </w:rPr>
  </w:style>
  <w:style w:type="paragraph" w:customStyle="1" w:styleId="TableEntry">
    <w:name w:val="TableEntry"/>
    <w:qFormat/>
    <w:rsid w:val="00583427"/>
    <w:pPr>
      <w:spacing w:after="60"/>
    </w:pPr>
    <w:rPr>
      <w:rFonts w:ascii="Arial" w:hAnsi="Arial"/>
      <w:sz w:val="22"/>
    </w:rPr>
  </w:style>
  <w:style w:type="paragraph" w:customStyle="1" w:styleId="TableFootnote">
    <w:name w:val="TableFootnote"/>
    <w:rsid w:val="00583427"/>
    <w:pPr>
      <w:spacing w:after="240"/>
      <w:ind w:left="1440"/>
      <w:contextualSpacing/>
    </w:pPr>
    <w:rPr>
      <w:rFonts w:ascii="Arial" w:hAnsi="Arial"/>
      <w:sz w:val="18"/>
    </w:rPr>
  </w:style>
  <w:style w:type="paragraph" w:customStyle="1" w:styleId="TableHead">
    <w:name w:val="TableHead"/>
    <w:qFormat/>
    <w:rsid w:val="00583427"/>
    <w:pPr>
      <w:keepNext/>
    </w:pPr>
    <w:rPr>
      <w:rFonts w:ascii="Arial" w:hAnsi="Arial"/>
      <w:b/>
      <w:sz w:val="22"/>
    </w:rPr>
  </w:style>
  <w:style w:type="paragraph" w:customStyle="1" w:styleId="TableSource">
    <w:name w:val="TableSource"/>
    <w:next w:val="Normal"/>
    <w:rsid w:val="00583427"/>
    <w:pPr>
      <w:pBdr>
        <w:top w:val="single" w:sz="4" w:space="1" w:color="auto"/>
      </w:pBdr>
      <w:spacing w:after="240"/>
      <w:ind w:left="1440"/>
      <w:contextualSpacing/>
    </w:pPr>
    <w:rPr>
      <w:rFonts w:ascii="Arial" w:hAnsi="Arial"/>
      <w:snapToGrid w:val="0"/>
    </w:rPr>
  </w:style>
  <w:style w:type="paragraph" w:customStyle="1" w:styleId="TabularEntry">
    <w:name w:val="TabularEntry"/>
    <w:rsid w:val="00583427"/>
    <w:pPr>
      <w:widowControl w:val="0"/>
    </w:pPr>
    <w:rPr>
      <w:snapToGrid w:val="0"/>
      <w:sz w:val="26"/>
    </w:rPr>
  </w:style>
  <w:style w:type="paragraph" w:customStyle="1" w:styleId="TabularEntrySub">
    <w:name w:val="TabularEntrySub"/>
    <w:basedOn w:val="TabularEntry"/>
    <w:rsid w:val="00583427"/>
    <w:pPr>
      <w:ind w:left="360"/>
    </w:pPr>
  </w:style>
  <w:style w:type="paragraph" w:customStyle="1" w:styleId="TabularHead">
    <w:name w:val="TabularHead"/>
    <w:qFormat/>
    <w:rsid w:val="00583427"/>
    <w:pPr>
      <w:spacing w:line="276" w:lineRule="auto"/>
    </w:pPr>
    <w:rPr>
      <w:b/>
      <w:snapToGrid w:val="0"/>
      <w:sz w:val="26"/>
    </w:rPr>
  </w:style>
  <w:style w:type="paragraph" w:customStyle="1" w:styleId="TextBreak">
    <w:name w:val="TextBreak"/>
    <w:next w:val="Para"/>
    <w:rsid w:val="00583427"/>
    <w:pPr>
      <w:jc w:val="center"/>
    </w:pPr>
    <w:rPr>
      <w:rFonts w:ascii="Arial" w:hAnsi="Arial"/>
      <w:b/>
      <w:snapToGrid w:val="0"/>
      <w:sz w:val="24"/>
    </w:rPr>
  </w:style>
  <w:style w:type="paragraph" w:customStyle="1" w:styleId="TOCTitle">
    <w:name w:val="TOCTitle"/>
    <w:next w:val="Para"/>
    <w:rsid w:val="00583427"/>
    <w:pPr>
      <w:spacing w:before="120" w:after="120"/>
    </w:pPr>
    <w:rPr>
      <w:rFonts w:ascii="Arial" w:hAnsi="Arial"/>
      <w:b/>
      <w:smallCaps/>
      <w:snapToGrid w:val="0"/>
      <w:color w:val="000000"/>
      <w:sz w:val="60"/>
      <w:szCs w:val="60"/>
    </w:rPr>
  </w:style>
  <w:style w:type="character" w:customStyle="1" w:styleId="UserInput">
    <w:name w:val="UserInput"/>
    <w:rsid w:val="00583427"/>
    <w:rPr>
      <w:b/>
    </w:rPr>
  </w:style>
  <w:style w:type="character" w:customStyle="1" w:styleId="UserInputVariable">
    <w:name w:val="UserInputVariable"/>
    <w:rsid w:val="00583427"/>
    <w:rPr>
      <w:b/>
      <w:i/>
    </w:rPr>
  </w:style>
  <w:style w:type="character" w:customStyle="1" w:styleId="Variable">
    <w:name w:val="Variable"/>
    <w:rsid w:val="00583427"/>
    <w:rPr>
      <w:i/>
    </w:rPr>
  </w:style>
  <w:style w:type="character" w:customStyle="1" w:styleId="WileyBold">
    <w:name w:val="WileyBold"/>
    <w:rsid w:val="00583427"/>
    <w:rPr>
      <w:b/>
    </w:rPr>
  </w:style>
  <w:style w:type="character" w:customStyle="1" w:styleId="WileyBoldItalic">
    <w:name w:val="WileyBoldItalic"/>
    <w:rsid w:val="00583427"/>
    <w:rPr>
      <w:b/>
      <w:i/>
    </w:rPr>
  </w:style>
  <w:style w:type="character" w:customStyle="1" w:styleId="WileyItalic">
    <w:name w:val="WileyItalic"/>
    <w:rsid w:val="00583427"/>
    <w:rPr>
      <w:i/>
    </w:rPr>
  </w:style>
  <w:style w:type="character" w:customStyle="1" w:styleId="WileySymbol">
    <w:name w:val="WileySymbol"/>
    <w:rsid w:val="00583427"/>
    <w:rPr>
      <w:rFonts w:ascii="Symbol" w:hAnsi="Symbol"/>
    </w:rPr>
  </w:style>
  <w:style w:type="character" w:customStyle="1" w:styleId="wileyTemp">
    <w:name w:val="wileyTemp"/>
    <w:rsid w:val="00583427"/>
  </w:style>
  <w:style w:type="paragraph" w:customStyle="1" w:styleId="wsBlockA">
    <w:name w:val="wsBlockA"/>
    <w:basedOn w:val="Normal"/>
    <w:qFormat/>
    <w:rsid w:val="00583427"/>
    <w:pPr>
      <w:spacing w:before="120" w:after="120"/>
      <w:ind w:left="2160" w:right="1440"/>
    </w:pPr>
    <w:rPr>
      <w:rFonts w:ascii="Arial" w:eastAsia="Calibri" w:hAnsi="Arial"/>
      <w:sz w:val="20"/>
      <w:szCs w:val="22"/>
    </w:rPr>
  </w:style>
  <w:style w:type="paragraph" w:customStyle="1" w:styleId="wsBlockB">
    <w:name w:val="wsBlockB"/>
    <w:basedOn w:val="Normal"/>
    <w:qFormat/>
    <w:rsid w:val="00583427"/>
    <w:pPr>
      <w:spacing w:before="120" w:after="120"/>
      <w:ind w:left="2160" w:right="1440"/>
    </w:pPr>
    <w:rPr>
      <w:rFonts w:eastAsia="Calibri"/>
      <w:sz w:val="20"/>
      <w:szCs w:val="22"/>
    </w:rPr>
  </w:style>
  <w:style w:type="paragraph" w:customStyle="1" w:styleId="wsBlockC">
    <w:name w:val="wsBlockC"/>
    <w:basedOn w:val="Normal"/>
    <w:qFormat/>
    <w:rsid w:val="0058342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8342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83427"/>
    <w:pPr>
      <w:spacing w:before="120" w:after="120"/>
      <w:ind w:left="720"/>
    </w:pPr>
    <w:rPr>
      <w:rFonts w:eastAsia="Calibri"/>
      <w:b/>
      <w:sz w:val="28"/>
      <w:szCs w:val="22"/>
      <w:u w:val="wave"/>
    </w:rPr>
  </w:style>
  <w:style w:type="paragraph" w:customStyle="1" w:styleId="wsHeadStyleC">
    <w:name w:val="wsHeadStyleC"/>
    <w:basedOn w:val="Normal"/>
    <w:qFormat/>
    <w:rsid w:val="0058342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8342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83427"/>
    <w:pPr>
      <w:numPr>
        <w:numId w:val="12"/>
      </w:numPr>
      <w:spacing w:before="120" w:after="120"/>
    </w:pPr>
    <w:rPr>
      <w:rFonts w:eastAsia="Calibri"/>
      <w:sz w:val="26"/>
      <w:szCs w:val="22"/>
    </w:rPr>
  </w:style>
  <w:style w:type="paragraph" w:customStyle="1" w:styleId="wsListBulletedC">
    <w:name w:val="wsListBulletedC"/>
    <w:basedOn w:val="Normal"/>
    <w:qFormat/>
    <w:rsid w:val="0058342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8342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83427"/>
    <w:pPr>
      <w:spacing w:before="120" w:after="120"/>
      <w:ind w:left="2160" w:hanging="720"/>
    </w:pPr>
    <w:rPr>
      <w:rFonts w:eastAsia="Calibri"/>
      <w:sz w:val="26"/>
      <w:szCs w:val="22"/>
    </w:rPr>
  </w:style>
  <w:style w:type="paragraph" w:customStyle="1" w:styleId="wsListNumberedC">
    <w:name w:val="wsListNumberedC"/>
    <w:basedOn w:val="Normal"/>
    <w:qFormat/>
    <w:rsid w:val="0058342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83427"/>
    <w:pPr>
      <w:spacing w:before="120" w:after="120"/>
      <w:ind w:left="1440"/>
    </w:pPr>
    <w:rPr>
      <w:rFonts w:ascii="Arial" w:eastAsia="Calibri" w:hAnsi="Arial"/>
      <w:sz w:val="26"/>
      <w:szCs w:val="22"/>
    </w:rPr>
  </w:style>
  <w:style w:type="paragraph" w:customStyle="1" w:styleId="wsListUnmarkedB">
    <w:name w:val="wsListUnmarkedB"/>
    <w:basedOn w:val="Normal"/>
    <w:qFormat/>
    <w:rsid w:val="00583427"/>
    <w:pPr>
      <w:spacing w:before="120" w:after="120"/>
      <w:ind w:left="1440"/>
    </w:pPr>
    <w:rPr>
      <w:rFonts w:eastAsia="Calibri"/>
      <w:sz w:val="26"/>
      <w:szCs w:val="22"/>
    </w:rPr>
  </w:style>
  <w:style w:type="paragraph" w:customStyle="1" w:styleId="wsListUnmarkedC">
    <w:name w:val="wsListUnmarkedC"/>
    <w:basedOn w:val="Normal"/>
    <w:qFormat/>
    <w:rsid w:val="00583427"/>
    <w:pPr>
      <w:spacing w:before="120" w:after="120"/>
      <w:ind w:left="1440"/>
    </w:pPr>
    <w:rPr>
      <w:rFonts w:ascii="Verdana" w:eastAsia="Calibri" w:hAnsi="Verdana"/>
      <w:sz w:val="26"/>
      <w:szCs w:val="22"/>
    </w:rPr>
  </w:style>
  <w:style w:type="paragraph" w:customStyle="1" w:styleId="wsNameDate">
    <w:name w:val="wsNameDate"/>
    <w:qFormat/>
    <w:rsid w:val="00583427"/>
    <w:pPr>
      <w:spacing w:before="240" w:after="240"/>
    </w:pPr>
    <w:rPr>
      <w:rFonts w:ascii="Arial" w:eastAsia="Calibri" w:hAnsi="Arial"/>
      <w:b/>
      <w:sz w:val="28"/>
      <w:szCs w:val="22"/>
    </w:rPr>
  </w:style>
  <w:style w:type="paragraph" w:customStyle="1" w:styleId="wsParaA">
    <w:name w:val="wsParaA"/>
    <w:basedOn w:val="Normal"/>
    <w:qFormat/>
    <w:rsid w:val="0058342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83427"/>
    <w:pPr>
      <w:spacing w:before="120" w:after="120"/>
      <w:ind w:left="720" w:firstLine="720"/>
      <w:contextualSpacing/>
    </w:pPr>
    <w:rPr>
      <w:rFonts w:eastAsia="Calibri"/>
      <w:sz w:val="26"/>
      <w:szCs w:val="22"/>
    </w:rPr>
  </w:style>
  <w:style w:type="paragraph" w:customStyle="1" w:styleId="wsParaC">
    <w:name w:val="wsParaC"/>
    <w:basedOn w:val="Normal"/>
    <w:qFormat/>
    <w:rsid w:val="00583427"/>
    <w:pPr>
      <w:spacing w:before="120" w:after="120"/>
      <w:ind w:left="720" w:firstLine="720"/>
      <w:contextualSpacing/>
    </w:pPr>
    <w:rPr>
      <w:rFonts w:ascii="Verdana" w:eastAsia="Calibri" w:hAnsi="Verdana"/>
      <w:sz w:val="26"/>
      <w:szCs w:val="22"/>
    </w:rPr>
  </w:style>
  <w:style w:type="paragraph" w:customStyle="1" w:styleId="wsTitle">
    <w:name w:val="wsTitle"/>
    <w:qFormat/>
    <w:rsid w:val="00583427"/>
    <w:rPr>
      <w:rFonts w:ascii="Arial" w:eastAsia="Calibri" w:hAnsi="Arial"/>
      <w:b/>
      <w:sz w:val="36"/>
      <w:szCs w:val="32"/>
    </w:rPr>
  </w:style>
  <w:style w:type="character" w:styleId="CommentReference">
    <w:name w:val="annotation reference"/>
    <w:semiHidden/>
    <w:rsid w:val="00583427"/>
    <w:rPr>
      <w:sz w:val="16"/>
      <w:szCs w:val="16"/>
    </w:rPr>
  </w:style>
  <w:style w:type="paragraph" w:styleId="CommentText">
    <w:name w:val="annotation text"/>
    <w:basedOn w:val="Normal"/>
    <w:semiHidden/>
    <w:rsid w:val="00583427"/>
    <w:rPr>
      <w:sz w:val="20"/>
      <w:szCs w:val="20"/>
    </w:rPr>
  </w:style>
  <w:style w:type="paragraph" w:styleId="CommentSubject">
    <w:name w:val="annotation subject"/>
    <w:basedOn w:val="CommentText"/>
    <w:next w:val="CommentText"/>
    <w:semiHidden/>
    <w:rsid w:val="00583427"/>
    <w:rPr>
      <w:b/>
      <w:bCs/>
    </w:rPr>
  </w:style>
  <w:style w:type="character" w:styleId="FollowedHyperlink">
    <w:name w:val="FollowedHyperlink"/>
    <w:rsid w:val="00583427"/>
    <w:rPr>
      <w:color w:val="800080"/>
      <w:u w:val="single"/>
    </w:rPr>
  </w:style>
  <w:style w:type="character" w:styleId="HTMLAcronym">
    <w:name w:val="HTML Acronym"/>
    <w:basedOn w:val="DefaultParagraphFont"/>
    <w:rsid w:val="00583427"/>
  </w:style>
  <w:style w:type="character" w:styleId="HTMLCite">
    <w:name w:val="HTML Cite"/>
    <w:rsid w:val="00583427"/>
    <w:rPr>
      <w:i/>
      <w:iCs/>
    </w:rPr>
  </w:style>
  <w:style w:type="character" w:styleId="HTMLCode">
    <w:name w:val="HTML Code"/>
    <w:rsid w:val="00583427"/>
    <w:rPr>
      <w:rFonts w:ascii="Courier New" w:hAnsi="Courier New" w:cs="Courier New"/>
      <w:sz w:val="20"/>
      <w:szCs w:val="20"/>
    </w:rPr>
  </w:style>
  <w:style w:type="character" w:styleId="HTMLDefinition">
    <w:name w:val="HTML Definition"/>
    <w:rsid w:val="00583427"/>
    <w:rPr>
      <w:i/>
      <w:iCs/>
    </w:rPr>
  </w:style>
  <w:style w:type="character" w:styleId="HTMLKeyboard">
    <w:name w:val="HTML Keyboard"/>
    <w:rsid w:val="00583427"/>
    <w:rPr>
      <w:rFonts w:ascii="Courier New" w:hAnsi="Courier New" w:cs="Courier New"/>
      <w:sz w:val="20"/>
      <w:szCs w:val="20"/>
    </w:rPr>
  </w:style>
  <w:style w:type="character" w:styleId="HTMLSample">
    <w:name w:val="HTML Sample"/>
    <w:rsid w:val="00583427"/>
    <w:rPr>
      <w:rFonts w:ascii="Courier New" w:hAnsi="Courier New" w:cs="Courier New"/>
    </w:rPr>
  </w:style>
  <w:style w:type="character" w:styleId="HTMLTypewriter">
    <w:name w:val="HTML Typewriter"/>
    <w:rsid w:val="00583427"/>
    <w:rPr>
      <w:rFonts w:ascii="Courier New" w:hAnsi="Courier New" w:cs="Courier New"/>
      <w:sz w:val="20"/>
      <w:szCs w:val="20"/>
    </w:rPr>
  </w:style>
  <w:style w:type="character" w:styleId="HTMLVariable">
    <w:name w:val="HTML Variable"/>
    <w:rsid w:val="00583427"/>
    <w:rPr>
      <w:i/>
      <w:iCs/>
    </w:rPr>
  </w:style>
  <w:style w:type="character" w:styleId="Hyperlink">
    <w:name w:val="Hyperlink"/>
    <w:rsid w:val="00583427"/>
    <w:rPr>
      <w:color w:val="0000FF"/>
      <w:u w:val="single"/>
    </w:rPr>
  </w:style>
  <w:style w:type="character" w:styleId="LineNumber">
    <w:name w:val="line number"/>
    <w:basedOn w:val="DefaultParagraphFont"/>
    <w:rsid w:val="00583427"/>
  </w:style>
  <w:style w:type="character" w:styleId="PageNumber">
    <w:name w:val="page number"/>
    <w:basedOn w:val="DefaultParagraphFont"/>
    <w:rsid w:val="00583427"/>
  </w:style>
  <w:style w:type="character" w:styleId="Strong">
    <w:name w:val="Strong"/>
    <w:qFormat/>
    <w:rsid w:val="00583427"/>
    <w:rPr>
      <w:b/>
      <w:bCs/>
    </w:rPr>
  </w:style>
  <w:style w:type="paragraph" w:customStyle="1" w:styleId="RecipeTool">
    <w:name w:val="RecipeTool"/>
    <w:qFormat/>
    <w:rsid w:val="00583427"/>
    <w:pPr>
      <w:spacing w:before="240" w:after="240"/>
      <w:ind w:left="1440"/>
      <w:contextualSpacing/>
    </w:pPr>
    <w:rPr>
      <w:rFonts w:ascii="Arial" w:hAnsi="Arial"/>
      <w:b/>
      <w:snapToGrid w:val="0"/>
      <w:sz w:val="24"/>
    </w:rPr>
  </w:style>
  <w:style w:type="character" w:customStyle="1" w:styleId="TextCircled">
    <w:name w:val="TextCircled"/>
    <w:uiPriority w:val="1"/>
    <w:qFormat/>
    <w:rsid w:val="00583427"/>
    <w:rPr>
      <w:bdr w:val="single" w:sz="18" w:space="0" w:color="92D050"/>
    </w:rPr>
  </w:style>
  <w:style w:type="character" w:customStyle="1" w:styleId="TextHighlighted">
    <w:name w:val="TextHighlighted"/>
    <w:uiPriority w:val="1"/>
    <w:qFormat/>
    <w:rsid w:val="00583427"/>
    <w:rPr>
      <w:bdr w:val="none" w:sz="0" w:space="0" w:color="auto"/>
      <w:shd w:val="clear" w:color="auto" w:fill="92D050"/>
    </w:rPr>
  </w:style>
  <w:style w:type="paragraph" w:customStyle="1" w:styleId="PullQuoteAttribution">
    <w:name w:val="PullQuoteAttribution"/>
    <w:next w:val="Para"/>
    <w:qFormat/>
    <w:rsid w:val="0058342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8342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8342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8342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83427"/>
    <w:pPr>
      <w:spacing w:line="276" w:lineRule="auto"/>
      <w:ind w:left="576"/>
    </w:pPr>
    <w:rPr>
      <w:b/>
      <w:i/>
      <w:sz w:val="24"/>
    </w:rPr>
  </w:style>
  <w:style w:type="paragraph" w:customStyle="1" w:styleId="DialogContinued">
    <w:name w:val="DialogContinued"/>
    <w:basedOn w:val="Dialog"/>
    <w:qFormat/>
    <w:rsid w:val="00583427"/>
    <w:pPr>
      <w:ind w:firstLine="0"/>
    </w:pPr>
  </w:style>
  <w:style w:type="paragraph" w:customStyle="1" w:styleId="ParaListUnmarked">
    <w:name w:val="ParaListUnmarked"/>
    <w:qFormat/>
    <w:rsid w:val="00583427"/>
    <w:pPr>
      <w:spacing w:before="240" w:after="240"/>
      <w:ind w:left="720"/>
    </w:pPr>
    <w:rPr>
      <w:snapToGrid w:val="0"/>
      <w:sz w:val="26"/>
    </w:rPr>
  </w:style>
  <w:style w:type="paragraph" w:customStyle="1" w:styleId="RecipeContributor">
    <w:name w:val="RecipeContributor"/>
    <w:next w:val="RecipeIngredientList"/>
    <w:qFormat/>
    <w:rsid w:val="0058342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83427"/>
    <w:rPr>
      <w:b/>
    </w:rPr>
  </w:style>
  <w:style w:type="paragraph" w:customStyle="1" w:styleId="RecipeNutritionHead">
    <w:name w:val="RecipeNutritionHead"/>
    <w:basedOn w:val="RecipeNutritionInfo"/>
    <w:next w:val="RecipeNutritionInfo"/>
    <w:qFormat/>
    <w:rsid w:val="00583427"/>
    <w:pPr>
      <w:spacing w:after="0"/>
    </w:pPr>
    <w:rPr>
      <w:b/>
    </w:rPr>
  </w:style>
  <w:style w:type="paragraph" w:styleId="TOC5">
    <w:name w:val="toc 5"/>
    <w:basedOn w:val="Normal"/>
    <w:next w:val="Normal"/>
    <w:autoRedefine/>
    <w:uiPriority w:val="39"/>
    <w:semiHidden/>
    <w:rsid w:val="00583427"/>
    <w:pPr>
      <w:ind w:left="1800"/>
    </w:pPr>
    <w:rPr>
      <w:rFonts w:eastAsia="Calibri" w:cs="Cordia New"/>
      <w:sz w:val="22"/>
      <w:szCs w:val="22"/>
    </w:rPr>
  </w:style>
  <w:style w:type="paragraph" w:styleId="TOC6">
    <w:name w:val="toc 6"/>
    <w:basedOn w:val="Normal"/>
    <w:next w:val="Normal"/>
    <w:autoRedefine/>
    <w:uiPriority w:val="39"/>
    <w:semiHidden/>
    <w:rsid w:val="00583427"/>
    <w:pPr>
      <w:ind w:left="2160"/>
    </w:pPr>
    <w:rPr>
      <w:rFonts w:eastAsia="Calibri" w:cs="Cordia New"/>
      <w:sz w:val="22"/>
      <w:szCs w:val="22"/>
    </w:rPr>
  </w:style>
  <w:style w:type="paragraph" w:customStyle="1" w:styleId="RecipeSubhead">
    <w:name w:val="RecipeSubhead"/>
    <w:basedOn w:val="RecipeProcedureHead"/>
    <w:rsid w:val="00583427"/>
    <w:rPr>
      <w:i/>
    </w:rPr>
  </w:style>
  <w:style w:type="character" w:customStyle="1" w:styleId="KeyTermDefinition">
    <w:name w:val="KeyTermDefinition"/>
    <w:uiPriority w:val="1"/>
    <w:rsid w:val="00583427"/>
    <w:rPr>
      <w:bdr w:val="none" w:sz="0" w:space="0" w:color="auto"/>
      <w:shd w:val="clear" w:color="auto" w:fill="auto"/>
    </w:rPr>
  </w:style>
  <w:style w:type="paragraph" w:styleId="Header">
    <w:name w:val="header"/>
    <w:basedOn w:val="Normal"/>
    <w:rsid w:val="00583427"/>
    <w:pPr>
      <w:tabs>
        <w:tab w:val="center" w:pos="4320"/>
        <w:tab w:val="right" w:pos="8640"/>
      </w:tabs>
    </w:pPr>
  </w:style>
  <w:style w:type="paragraph" w:styleId="Footer">
    <w:name w:val="footer"/>
    <w:basedOn w:val="Normal"/>
    <w:rsid w:val="00583427"/>
    <w:pPr>
      <w:tabs>
        <w:tab w:val="center" w:pos="4320"/>
        <w:tab w:val="right" w:pos="8640"/>
      </w:tabs>
    </w:pPr>
  </w:style>
  <w:style w:type="character" w:customStyle="1" w:styleId="TwitterLink">
    <w:name w:val="TwitterLink"/>
    <w:uiPriority w:val="1"/>
    <w:rsid w:val="00583427"/>
    <w:rPr>
      <w:rFonts w:ascii="Courier New" w:hAnsi="Courier New"/>
      <w:u w:val="dash"/>
    </w:rPr>
  </w:style>
  <w:style w:type="character" w:customStyle="1" w:styleId="DigitalLinkID">
    <w:name w:val="DigitalLinkID"/>
    <w:uiPriority w:val="1"/>
    <w:rsid w:val="00583427"/>
    <w:rPr>
      <w:rFonts w:cs="Courier New"/>
      <w:color w:val="FF0000"/>
      <w:sz w:val="16"/>
      <w:szCs w:val="16"/>
      <w:bdr w:val="none" w:sz="0" w:space="0" w:color="auto"/>
      <w:shd w:val="clear" w:color="auto" w:fill="FFFFFF"/>
    </w:rPr>
  </w:style>
  <w:style w:type="paragraph" w:customStyle="1" w:styleId="DialogSource">
    <w:name w:val="DialogSource"/>
    <w:basedOn w:val="Dialog"/>
    <w:rsid w:val="00583427"/>
    <w:pPr>
      <w:ind w:left="2880" w:firstLine="0"/>
    </w:pPr>
  </w:style>
  <w:style w:type="character" w:customStyle="1" w:styleId="DigitalOnlyText">
    <w:name w:val="DigitalOnlyText"/>
    <w:uiPriority w:val="1"/>
    <w:rsid w:val="00583427"/>
    <w:rPr>
      <w:bdr w:val="single" w:sz="2" w:space="0" w:color="002060"/>
      <w:shd w:val="clear" w:color="auto" w:fill="auto"/>
    </w:rPr>
  </w:style>
  <w:style w:type="character" w:customStyle="1" w:styleId="PrintOnlyText">
    <w:name w:val="PrintOnlyText"/>
    <w:uiPriority w:val="1"/>
    <w:rsid w:val="00583427"/>
    <w:rPr>
      <w:bdr w:val="single" w:sz="2" w:space="0" w:color="FF0000"/>
    </w:rPr>
  </w:style>
  <w:style w:type="paragraph" w:customStyle="1" w:styleId="TableListBulleted">
    <w:name w:val="TableListBulleted"/>
    <w:qFormat/>
    <w:rsid w:val="00583427"/>
    <w:pPr>
      <w:numPr>
        <w:numId w:val="15"/>
      </w:numPr>
      <w:spacing w:before="120" w:after="120"/>
    </w:pPr>
    <w:rPr>
      <w:rFonts w:ascii="Arial" w:hAnsi="Arial"/>
      <w:snapToGrid w:val="0"/>
      <w:sz w:val="22"/>
    </w:rPr>
  </w:style>
  <w:style w:type="paragraph" w:customStyle="1" w:styleId="TableListNumbered">
    <w:name w:val="TableListNumbered"/>
    <w:qFormat/>
    <w:rsid w:val="00583427"/>
    <w:pPr>
      <w:spacing w:before="120" w:after="120"/>
      <w:ind w:left="288" w:hanging="288"/>
    </w:pPr>
    <w:rPr>
      <w:rFonts w:ascii="Arial" w:hAnsi="Arial"/>
      <w:snapToGrid w:val="0"/>
      <w:sz w:val="22"/>
    </w:rPr>
  </w:style>
  <w:style w:type="paragraph" w:customStyle="1" w:styleId="TableListUnmarked">
    <w:name w:val="TableListUnmarked"/>
    <w:qFormat/>
    <w:rsid w:val="00583427"/>
    <w:pPr>
      <w:spacing w:before="120" w:after="120"/>
      <w:ind w:left="288"/>
    </w:pPr>
    <w:rPr>
      <w:rFonts w:ascii="Arial" w:hAnsi="Arial"/>
      <w:snapToGrid w:val="0"/>
      <w:sz w:val="22"/>
    </w:rPr>
  </w:style>
  <w:style w:type="paragraph" w:customStyle="1" w:styleId="TableSubhead">
    <w:name w:val="TableSubhead"/>
    <w:qFormat/>
    <w:rsid w:val="00583427"/>
    <w:pPr>
      <w:ind w:left="144"/>
    </w:pPr>
    <w:rPr>
      <w:rFonts w:ascii="Arial" w:hAnsi="Arial"/>
      <w:b/>
      <w:snapToGrid w:val="0"/>
      <w:sz w:val="22"/>
    </w:rPr>
  </w:style>
  <w:style w:type="paragraph" w:customStyle="1" w:styleId="TabularSource">
    <w:name w:val="TabularSource"/>
    <w:basedOn w:val="TabularEntry"/>
    <w:qFormat/>
    <w:rsid w:val="00583427"/>
    <w:pPr>
      <w:spacing w:before="120" w:after="120"/>
      <w:ind w:left="1440"/>
    </w:pPr>
    <w:rPr>
      <w:sz w:val="20"/>
    </w:rPr>
  </w:style>
  <w:style w:type="paragraph" w:customStyle="1" w:styleId="ExtractListUnmarked">
    <w:name w:val="ExtractListUnmarked"/>
    <w:qFormat/>
    <w:rsid w:val="00583427"/>
    <w:pPr>
      <w:spacing w:before="120" w:after="120"/>
      <w:ind w:left="2880"/>
    </w:pPr>
    <w:rPr>
      <w:noProof/>
      <w:sz w:val="24"/>
    </w:rPr>
  </w:style>
  <w:style w:type="character" w:customStyle="1" w:styleId="DigitalLinkAnchorText">
    <w:name w:val="DigitalLinkAnchorText"/>
    <w:rsid w:val="00583427"/>
    <w:rPr>
      <w:bdr w:val="none" w:sz="0" w:space="0" w:color="auto"/>
      <w:shd w:val="clear" w:color="auto" w:fill="D6E3BC"/>
    </w:rPr>
  </w:style>
  <w:style w:type="character" w:customStyle="1" w:styleId="DigitalLinkDestination">
    <w:name w:val="DigitalLinkDestination"/>
    <w:rsid w:val="00583427"/>
    <w:rPr>
      <w:bdr w:val="none" w:sz="0" w:space="0" w:color="auto"/>
      <w:shd w:val="clear" w:color="auto" w:fill="EAF1DD"/>
    </w:rPr>
  </w:style>
  <w:style w:type="paragraph" w:customStyle="1" w:styleId="FeatureRecipeTitleAlternative">
    <w:name w:val="FeatureRecipeTitleAlternative"/>
    <w:basedOn w:val="RecipeTitleAlternative"/>
    <w:rsid w:val="00583427"/>
    <w:pPr>
      <w:shd w:val="pct20" w:color="auto" w:fill="auto"/>
    </w:pPr>
  </w:style>
  <w:style w:type="paragraph" w:customStyle="1" w:styleId="FeatureSubRecipeTitle">
    <w:name w:val="FeatureSubRecipeTitle"/>
    <w:basedOn w:val="RecipeSubrecipeTitle"/>
    <w:rsid w:val="00583427"/>
    <w:pPr>
      <w:shd w:val="pct20" w:color="auto" w:fill="auto"/>
    </w:pPr>
  </w:style>
  <w:style w:type="paragraph" w:customStyle="1" w:styleId="FeatureRecipeTool">
    <w:name w:val="FeatureRecipeTool"/>
    <w:basedOn w:val="RecipeTool"/>
    <w:rsid w:val="00583427"/>
    <w:pPr>
      <w:shd w:val="pct20" w:color="auto" w:fill="auto"/>
    </w:pPr>
  </w:style>
  <w:style w:type="paragraph" w:customStyle="1" w:styleId="FeatureRecipeIntro">
    <w:name w:val="FeatureRecipeIntro"/>
    <w:basedOn w:val="RecipeIntro"/>
    <w:rsid w:val="00583427"/>
    <w:pPr>
      <w:shd w:val="pct20" w:color="auto" w:fill="auto"/>
    </w:pPr>
  </w:style>
  <w:style w:type="paragraph" w:customStyle="1" w:styleId="FeatureRecipeIntroHead">
    <w:name w:val="FeatureRecipeIntroHead"/>
    <w:basedOn w:val="RecipeIntroHead"/>
    <w:rsid w:val="00583427"/>
    <w:pPr>
      <w:shd w:val="pct20" w:color="auto" w:fill="auto"/>
    </w:pPr>
  </w:style>
  <w:style w:type="paragraph" w:customStyle="1" w:styleId="FeatureRecipeContributor">
    <w:name w:val="FeatureRecipeContributor"/>
    <w:basedOn w:val="RecipeContributor"/>
    <w:rsid w:val="00583427"/>
    <w:pPr>
      <w:shd w:val="pct20" w:color="auto" w:fill="auto"/>
    </w:pPr>
  </w:style>
  <w:style w:type="paragraph" w:customStyle="1" w:styleId="FeatureRecipeIngredientHead">
    <w:name w:val="FeatureRecipeIngredientHead"/>
    <w:basedOn w:val="RecipeIngredientHead"/>
    <w:rsid w:val="00583427"/>
    <w:pPr>
      <w:shd w:val="pct20" w:color="auto" w:fill="auto"/>
    </w:pPr>
  </w:style>
  <w:style w:type="paragraph" w:customStyle="1" w:styleId="FeatureRecipeIngredientSubhead">
    <w:name w:val="FeatureRecipeIngredientSubhead"/>
    <w:basedOn w:val="RecipeIngredientSubhead"/>
    <w:rsid w:val="00583427"/>
    <w:pPr>
      <w:shd w:val="pct20" w:color="auto" w:fill="auto"/>
    </w:pPr>
  </w:style>
  <w:style w:type="paragraph" w:customStyle="1" w:styleId="FeatureRecipeProcedureHead">
    <w:name w:val="FeatureRecipeProcedureHead"/>
    <w:basedOn w:val="RecipeProcedureHead"/>
    <w:rsid w:val="00583427"/>
    <w:pPr>
      <w:shd w:val="pct20" w:color="auto" w:fill="FFFFFF"/>
    </w:pPr>
  </w:style>
  <w:style w:type="paragraph" w:customStyle="1" w:styleId="FeatureRecipeTime">
    <w:name w:val="FeatureRecipeTime"/>
    <w:basedOn w:val="RecipeTime"/>
    <w:rsid w:val="00583427"/>
    <w:pPr>
      <w:shd w:val="pct20" w:color="auto" w:fill="auto"/>
    </w:pPr>
  </w:style>
  <w:style w:type="paragraph" w:customStyle="1" w:styleId="FeatureRecipeSubhead">
    <w:name w:val="FeatureRecipeSubhead"/>
    <w:basedOn w:val="RecipeSubhead"/>
    <w:rsid w:val="00583427"/>
    <w:pPr>
      <w:shd w:val="pct20" w:color="auto" w:fill="FFFFFF"/>
    </w:pPr>
  </w:style>
  <w:style w:type="paragraph" w:customStyle="1" w:styleId="FeatureRecipeVariationTitle">
    <w:name w:val="FeatureRecipeVariationTitle"/>
    <w:basedOn w:val="RecipeVariationTitle"/>
    <w:rsid w:val="00583427"/>
    <w:pPr>
      <w:shd w:val="pct20" w:color="auto" w:fill="auto"/>
    </w:pPr>
  </w:style>
  <w:style w:type="paragraph" w:customStyle="1" w:styleId="FeatureRecipeVariationHead">
    <w:name w:val="FeatureRecipeVariationHead"/>
    <w:basedOn w:val="RecipeVariationHead"/>
    <w:rsid w:val="00583427"/>
    <w:pPr>
      <w:shd w:val="pct20" w:color="auto" w:fill="auto"/>
    </w:pPr>
  </w:style>
  <w:style w:type="paragraph" w:customStyle="1" w:styleId="FeaturerecipeVariationPara">
    <w:name w:val="FeaturerecipeVariationPara"/>
    <w:basedOn w:val="RecipeVariationPara"/>
    <w:rsid w:val="00583427"/>
    <w:pPr>
      <w:shd w:val="pct20" w:color="auto" w:fill="auto"/>
    </w:pPr>
  </w:style>
  <w:style w:type="paragraph" w:customStyle="1" w:styleId="FeatureRecipeNoteHead">
    <w:name w:val="FeatureRecipeNoteHead"/>
    <w:basedOn w:val="RecipeNoteHead"/>
    <w:rsid w:val="00583427"/>
    <w:pPr>
      <w:shd w:val="pct20" w:color="auto" w:fill="auto"/>
    </w:pPr>
  </w:style>
  <w:style w:type="paragraph" w:customStyle="1" w:styleId="FeatureRecipeNotePara">
    <w:name w:val="FeatureRecipeNotePara"/>
    <w:basedOn w:val="RecipeNotePara"/>
    <w:rsid w:val="00583427"/>
    <w:pPr>
      <w:shd w:val="pct20" w:color="auto" w:fill="auto"/>
    </w:pPr>
  </w:style>
  <w:style w:type="paragraph" w:customStyle="1" w:styleId="FeatureRecipeNutritionInfo">
    <w:name w:val="FeatureRecipeNutritionInfo"/>
    <w:basedOn w:val="RecipeNutritionInfo"/>
    <w:rsid w:val="00583427"/>
    <w:pPr>
      <w:shd w:val="pct20" w:color="auto" w:fill="auto"/>
    </w:pPr>
  </w:style>
  <w:style w:type="paragraph" w:customStyle="1" w:styleId="FeatureRecipeNutritionHead">
    <w:name w:val="FeatureRecipeNutritionHead"/>
    <w:basedOn w:val="RecipeNutritionHead"/>
    <w:rsid w:val="00583427"/>
    <w:pPr>
      <w:shd w:val="pct20" w:color="auto" w:fill="auto"/>
    </w:pPr>
  </w:style>
  <w:style w:type="paragraph" w:customStyle="1" w:styleId="FeatureRecipeFootnote">
    <w:name w:val="FeatureRecipeFootnote"/>
    <w:basedOn w:val="RecipeFootnote"/>
    <w:rsid w:val="00583427"/>
    <w:pPr>
      <w:shd w:val="pct20" w:color="auto" w:fill="auto"/>
    </w:pPr>
  </w:style>
  <w:style w:type="paragraph" w:customStyle="1" w:styleId="FeatureRecipeTableHead">
    <w:name w:val="FeatureRecipeTableHead"/>
    <w:basedOn w:val="RecipeTableHead"/>
    <w:rsid w:val="00583427"/>
    <w:pPr>
      <w:shd w:val="pct20" w:color="auto" w:fill="auto"/>
    </w:pPr>
  </w:style>
  <w:style w:type="paragraph" w:customStyle="1" w:styleId="CopyrightLine">
    <w:name w:val="CopyrightLine"/>
    <w:qFormat/>
    <w:rsid w:val="0058342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83427"/>
    <w:rPr>
      <w:rFonts w:ascii="Courier New" w:hAnsi="Courier New"/>
      <w:bdr w:val="single" w:sz="2" w:space="0" w:color="FF0000"/>
    </w:rPr>
  </w:style>
  <w:style w:type="character" w:customStyle="1" w:styleId="DigitalOnlyURL">
    <w:name w:val="DigitalOnlyURL"/>
    <w:uiPriority w:val="1"/>
    <w:rsid w:val="00583427"/>
    <w:rPr>
      <w:rFonts w:ascii="Courier New" w:hAnsi="Courier New"/>
      <w:bdr w:val="single" w:sz="2" w:space="0" w:color="002060"/>
      <w:shd w:val="clear" w:color="auto" w:fill="auto"/>
    </w:rPr>
  </w:style>
  <w:style w:type="paragraph" w:styleId="TOC1">
    <w:name w:val="toc 1"/>
    <w:basedOn w:val="Normal"/>
    <w:next w:val="Normal"/>
    <w:autoRedefine/>
    <w:semiHidden/>
    <w:rsid w:val="00583427"/>
  </w:style>
  <w:style w:type="paragraph" w:styleId="TOC2">
    <w:name w:val="toc 2"/>
    <w:basedOn w:val="Normal"/>
    <w:next w:val="Normal"/>
    <w:autoRedefine/>
    <w:semiHidden/>
    <w:rsid w:val="00583427"/>
    <w:pPr>
      <w:ind w:left="240"/>
    </w:pPr>
  </w:style>
  <w:style w:type="paragraph" w:styleId="TOC3">
    <w:name w:val="toc 3"/>
    <w:basedOn w:val="Normal"/>
    <w:next w:val="Normal"/>
    <w:autoRedefine/>
    <w:semiHidden/>
    <w:rsid w:val="00583427"/>
    <w:pPr>
      <w:ind w:left="480"/>
    </w:pPr>
  </w:style>
  <w:style w:type="character" w:customStyle="1" w:styleId="FigureSourceChar">
    <w:name w:val="FigureSource Char"/>
    <w:link w:val="FigureSource"/>
    <w:rsid w:val="00583427"/>
    <w:rPr>
      <w:rFonts w:ascii="Arial" w:hAnsi="Arial"/>
      <w:sz w:val="22"/>
    </w:rPr>
  </w:style>
  <w:style w:type="numbering" w:styleId="111111">
    <w:name w:val="Outline List 2"/>
    <w:basedOn w:val="NoList"/>
    <w:rsid w:val="00583427"/>
    <w:pPr>
      <w:numPr>
        <w:numId w:val="17"/>
      </w:numPr>
    </w:pPr>
  </w:style>
  <w:style w:type="numbering" w:styleId="1ai">
    <w:name w:val="Outline List 1"/>
    <w:basedOn w:val="NoList"/>
    <w:rsid w:val="00583427"/>
    <w:pPr>
      <w:numPr>
        <w:numId w:val="18"/>
      </w:numPr>
    </w:pPr>
  </w:style>
  <w:style w:type="numbering" w:styleId="ArticleSection">
    <w:name w:val="Outline List 3"/>
    <w:basedOn w:val="NoList"/>
    <w:rsid w:val="00583427"/>
    <w:pPr>
      <w:numPr>
        <w:numId w:val="19"/>
      </w:numPr>
    </w:pPr>
  </w:style>
  <w:style w:type="paragraph" w:styleId="BlockText">
    <w:name w:val="Block Text"/>
    <w:basedOn w:val="Normal"/>
    <w:rsid w:val="00583427"/>
    <w:pPr>
      <w:spacing w:after="120"/>
      <w:ind w:left="1440" w:right="1440"/>
    </w:pPr>
  </w:style>
  <w:style w:type="paragraph" w:styleId="BodyText">
    <w:name w:val="Body Text"/>
    <w:basedOn w:val="Normal"/>
    <w:rsid w:val="00583427"/>
    <w:pPr>
      <w:spacing w:after="120"/>
    </w:pPr>
  </w:style>
  <w:style w:type="paragraph" w:styleId="BodyText2">
    <w:name w:val="Body Text 2"/>
    <w:basedOn w:val="Normal"/>
    <w:rsid w:val="00583427"/>
    <w:pPr>
      <w:spacing w:after="120" w:line="480" w:lineRule="auto"/>
    </w:pPr>
  </w:style>
  <w:style w:type="paragraph" w:styleId="BodyText3">
    <w:name w:val="Body Text 3"/>
    <w:basedOn w:val="Normal"/>
    <w:rsid w:val="00583427"/>
    <w:pPr>
      <w:spacing w:after="120"/>
    </w:pPr>
    <w:rPr>
      <w:sz w:val="16"/>
      <w:szCs w:val="16"/>
    </w:rPr>
  </w:style>
  <w:style w:type="paragraph" w:styleId="BodyTextFirstIndent">
    <w:name w:val="Body Text First Indent"/>
    <w:basedOn w:val="BodyText"/>
    <w:rsid w:val="00583427"/>
    <w:pPr>
      <w:ind w:firstLine="210"/>
    </w:pPr>
  </w:style>
  <w:style w:type="paragraph" w:styleId="BodyTextIndent">
    <w:name w:val="Body Text Indent"/>
    <w:basedOn w:val="Normal"/>
    <w:rsid w:val="00583427"/>
    <w:pPr>
      <w:spacing w:after="120"/>
      <w:ind w:left="360"/>
    </w:pPr>
  </w:style>
  <w:style w:type="paragraph" w:styleId="BodyTextFirstIndent2">
    <w:name w:val="Body Text First Indent 2"/>
    <w:basedOn w:val="BodyTextIndent"/>
    <w:rsid w:val="00583427"/>
    <w:pPr>
      <w:ind w:firstLine="210"/>
    </w:pPr>
  </w:style>
  <w:style w:type="paragraph" w:styleId="BodyTextIndent2">
    <w:name w:val="Body Text Indent 2"/>
    <w:basedOn w:val="Normal"/>
    <w:rsid w:val="00583427"/>
    <w:pPr>
      <w:spacing w:after="120" w:line="480" w:lineRule="auto"/>
      <w:ind w:left="360"/>
    </w:pPr>
  </w:style>
  <w:style w:type="paragraph" w:styleId="BodyTextIndent3">
    <w:name w:val="Body Text Indent 3"/>
    <w:basedOn w:val="Normal"/>
    <w:rsid w:val="00583427"/>
    <w:pPr>
      <w:spacing w:after="120"/>
      <w:ind w:left="360"/>
    </w:pPr>
    <w:rPr>
      <w:sz w:val="16"/>
      <w:szCs w:val="16"/>
    </w:rPr>
  </w:style>
  <w:style w:type="paragraph" w:styleId="Caption">
    <w:name w:val="caption"/>
    <w:basedOn w:val="Normal"/>
    <w:next w:val="Normal"/>
    <w:qFormat/>
    <w:rsid w:val="00583427"/>
    <w:rPr>
      <w:b/>
      <w:bCs/>
      <w:sz w:val="20"/>
      <w:szCs w:val="20"/>
    </w:rPr>
  </w:style>
  <w:style w:type="paragraph" w:styleId="Closing">
    <w:name w:val="Closing"/>
    <w:basedOn w:val="Normal"/>
    <w:rsid w:val="00583427"/>
    <w:pPr>
      <w:ind w:left="4320"/>
    </w:pPr>
  </w:style>
  <w:style w:type="paragraph" w:styleId="Date">
    <w:name w:val="Date"/>
    <w:basedOn w:val="Normal"/>
    <w:next w:val="Normal"/>
    <w:rsid w:val="00583427"/>
  </w:style>
  <w:style w:type="paragraph" w:styleId="DocumentMap">
    <w:name w:val="Document Map"/>
    <w:basedOn w:val="Normal"/>
    <w:semiHidden/>
    <w:rsid w:val="00583427"/>
    <w:pPr>
      <w:shd w:val="clear" w:color="auto" w:fill="000080"/>
    </w:pPr>
    <w:rPr>
      <w:rFonts w:ascii="Tahoma" w:hAnsi="Tahoma" w:cs="Tahoma"/>
      <w:sz w:val="20"/>
      <w:szCs w:val="20"/>
    </w:rPr>
  </w:style>
  <w:style w:type="paragraph" w:styleId="E-mailSignature">
    <w:name w:val="E-mail Signature"/>
    <w:basedOn w:val="Normal"/>
    <w:rsid w:val="00583427"/>
  </w:style>
  <w:style w:type="character" w:styleId="EndnoteReference">
    <w:name w:val="endnote reference"/>
    <w:semiHidden/>
    <w:rsid w:val="00583427"/>
    <w:rPr>
      <w:vertAlign w:val="superscript"/>
    </w:rPr>
  </w:style>
  <w:style w:type="paragraph" w:styleId="EndnoteText">
    <w:name w:val="endnote text"/>
    <w:basedOn w:val="Normal"/>
    <w:semiHidden/>
    <w:rsid w:val="00583427"/>
    <w:rPr>
      <w:sz w:val="20"/>
      <w:szCs w:val="20"/>
    </w:rPr>
  </w:style>
  <w:style w:type="paragraph" w:styleId="EnvelopeAddress">
    <w:name w:val="envelope address"/>
    <w:basedOn w:val="Normal"/>
    <w:rsid w:val="0058342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83427"/>
    <w:rPr>
      <w:rFonts w:ascii="Arial" w:hAnsi="Arial" w:cs="Arial"/>
      <w:sz w:val="20"/>
      <w:szCs w:val="20"/>
    </w:rPr>
  </w:style>
  <w:style w:type="character" w:styleId="FootnoteReference">
    <w:name w:val="footnote reference"/>
    <w:semiHidden/>
    <w:rsid w:val="00583427"/>
    <w:rPr>
      <w:vertAlign w:val="superscript"/>
    </w:rPr>
  </w:style>
  <w:style w:type="paragraph" w:styleId="FootnoteText">
    <w:name w:val="footnote text"/>
    <w:basedOn w:val="Normal"/>
    <w:semiHidden/>
    <w:rsid w:val="00583427"/>
    <w:rPr>
      <w:sz w:val="20"/>
      <w:szCs w:val="20"/>
    </w:rPr>
  </w:style>
  <w:style w:type="paragraph" w:styleId="HTMLAddress">
    <w:name w:val="HTML Address"/>
    <w:basedOn w:val="Normal"/>
    <w:rsid w:val="00583427"/>
    <w:rPr>
      <w:i/>
      <w:iCs/>
    </w:rPr>
  </w:style>
  <w:style w:type="paragraph" w:styleId="HTMLPreformatted">
    <w:name w:val="HTML Preformatted"/>
    <w:basedOn w:val="Normal"/>
    <w:rsid w:val="00583427"/>
    <w:rPr>
      <w:rFonts w:ascii="Courier New" w:hAnsi="Courier New" w:cs="Courier New"/>
      <w:sz w:val="20"/>
      <w:szCs w:val="20"/>
    </w:rPr>
  </w:style>
  <w:style w:type="paragraph" w:styleId="Index10">
    <w:name w:val="index 1"/>
    <w:basedOn w:val="Normal"/>
    <w:next w:val="Normal"/>
    <w:autoRedefine/>
    <w:semiHidden/>
    <w:rsid w:val="00583427"/>
    <w:pPr>
      <w:ind w:left="240" w:hanging="240"/>
    </w:pPr>
  </w:style>
  <w:style w:type="paragraph" w:styleId="Index20">
    <w:name w:val="index 2"/>
    <w:basedOn w:val="Normal"/>
    <w:next w:val="Normal"/>
    <w:autoRedefine/>
    <w:semiHidden/>
    <w:rsid w:val="00583427"/>
    <w:pPr>
      <w:ind w:left="480" w:hanging="240"/>
    </w:pPr>
  </w:style>
  <w:style w:type="paragraph" w:styleId="Index30">
    <w:name w:val="index 3"/>
    <w:basedOn w:val="Normal"/>
    <w:next w:val="Normal"/>
    <w:autoRedefine/>
    <w:semiHidden/>
    <w:rsid w:val="00583427"/>
    <w:pPr>
      <w:ind w:left="720" w:hanging="240"/>
    </w:pPr>
  </w:style>
  <w:style w:type="paragraph" w:styleId="Index4">
    <w:name w:val="index 4"/>
    <w:basedOn w:val="Normal"/>
    <w:next w:val="Normal"/>
    <w:autoRedefine/>
    <w:semiHidden/>
    <w:rsid w:val="00583427"/>
    <w:pPr>
      <w:ind w:left="960" w:hanging="240"/>
    </w:pPr>
  </w:style>
  <w:style w:type="paragraph" w:styleId="Index5">
    <w:name w:val="index 5"/>
    <w:basedOn w:val="Normal"/>
    <w:next w:val="Normal"/>
    <w:autoRedefine/>
    <w:semiHidden/>
    <w:rsid w:val="00583427"/>
    <w:pPr>
      <w:ind w:left="1200" w:hanging="240"/>
    </w:pPr>
  </w:style>
  <w:style w:type="paragraph" w:styleId="Index6">
    <w:name w:val="index 6"/>
    <w:basedOn w:val="Normal"/>
    <w:next w:val="Normal"/>
    <w:autoRedefine/>
    <w:semiHidden/>
    <w:rsid w:val="00583427"/>
    <w:pPr>
      <w:ind w:left="1440" w:hanging="240"/>
    </w:pPr>
  </w:style>
  <w:style w:type="paragraph" w:styleId="Index7">
    <w:name w:val="index 7"/>
    <w:basedOn w:val="Normal"/>
    <w:next w:val="Normal"/>
    <w:autoRedefine/>
    <w:semiHidden/>
    <w:rsid w:val="00583427"/>
    <w:pPr>
      <w:ind w:left="1680" w:hanging="240"/>
    </w:pPr>
  </w:style>
  <w:style w:type="paragraph" w:styleId="Index8">
    <w:name w:val="index 8"/>
    <w:basedOn w:val="Normal"/>
    <w:next w:val="Normal"/>
    <w:autoRedefine/>
    <w:semiHidden/>
    <w:rsid w:val="00583427"/>
    <w:pPr>
      <w:ind w:left="1920" w:hanging="240"/>
    </w:pPr>
  </w:style>
  <w:style w:type="paragraph" w:styleId="Index9">
    <w:name w:val="index 9"/>
    <w:basedOn w:val="Normal"/>
    <w:next w:val="Normal"/>
    <w:autoRedefine/>
    <w:semiHidden/>
    <w:rsid w:val="00583427"/>
    <w:pPr>
      <w:ind w:left="2160" w:hanging="240"/>
    </w:pPr>
  </w:style>
  <w:style w:type="paragraph" w:styleId="IndexHeading">
    <w:name w:val="index heading"/>
    <w:basedOn w:val="Normal"/>
    <w:next w:val="Index10"/>
    <w:semiHidden/>
    <w:rsid w:val="00583427"/>
    <w:rPr>
      <w:rFonts w:ascii="Arial" w:hAnsi="Arial" w:cs="Arial"/>
      <w:b/>
      <w:bCs/>
    </w:rPr>
  </w:style>
  <w:style w:type="paragraph" w:styleId="List">
    <w:name w:val="List"/>
    <w:basedOn w:val="Normal"/>
    <w:rsid w:val="00583427"/>
    <w:pPr>
      <w:ind w:left="360" w:hanging="360"/>
    </w:pPr>
  </w:style>
  <w:style w:type="paragraph" w:styleId="List2">
    <w:name w:val="List 2"/>
    <w:basedOn w:val="Normal"/>
    <w:rsid w:val="00583427"/>
    <w:pPr>
      <w:ind w:left="720" w:hanging="360"/>
    </w:pPr>
  </w:style>
  <w:style w:type="paragraph" w:styleId="List3">
    <w:name w:val="List 3"/>
    <w:basedOn w:val="Normal"/>
    <w:rsid w:val="00583427"/>
    <w:pPr>
      <w:ind w:left="1080" w:hanging="360"/>
    </w:pPr>
  </w:style>
  <w:style w:type="paragraph" w:styleId="List4">
    <w:name w:val="List 4"/>
    <w:basedOn w:val="Normal"/>
    <w:rsid w:val="00583427"/>
    <w:pPr>
      <w:ind w:left="1440" w:hanging="360"/>
    </w:pPr>
  </w:style>
  <w:style w:type="paragraph" w:styleId="List5">
    <w:name w:val="List 5"/>
    <w:basedOn w:val="Normal"/>
    <w:rsid w:val="00583427"/>
    <w:pPr>
      <w:ind w:left="1800" w:hanging="360"/>
    </w:pPr>
  </w:style>
  <w:style w:type="paragraph" w:styleId="ListBullet2">
    <w:name w:val="List Bullet 2"/>
    <w:basedOn w:val="Normal"/>
    <w:rsid w:val="00583427"/>
    <w:pPr>
      <w:numPr>
        <w:numId w:val="20"/>
      </w:numPr>
    </w:pPr>
  </w:style>
  <w:style w:type="paragraph" w:styleId="ListBullet3">
    <w:name w:val="List Bullet 3"/>
    <w:basedOn w:val="Normal"/>
    <w:rsid w:val="00583427"/>
    <w:pPr>
      <w:numPr>
        <w:numId w:val="21"/>
      </w:numPr>
    </w:pPr>
  </w:style>
  <w:style w:type="paragraph" w:styleId="ListBullet4">
    <w:name w:val="List Bullet 4"/>
    <w:basedOn w:val="Normal"/>
    <w:rsid w:val="00583427"/>
    <w:pPr>
      <w:numPr>
        <w:numId w:val="22"/>
      </w:numPr>
    </w:pPr>
  </w:style>
  <w:style w:type="paragraph" w:styleId="ListBullet5">
    <w:name w:val="List Bullet 5"/>
    <w:basedOn w:val="Normal"/>
    <w:rsid w:val="00583427"/>
    <w:pPr>
      <w:numPr>
        <w:numId w:val="23"/>
      </w:numPr>
    </w:pPr>
  </w:style>
  <w:style w:type="paragraph" w:styleId="ListContinue">
    <w:name w:val="List Continue"/>
    <w:basedOn w:val="Normal"/>
    <w:rsid w:val="00583427"/>
    <w:pPr>
      <w:spacing w:after="120"/>
      <w:ind w:left="360"/>
    </w:pPr>
  </w:style>
  <w:style w:type="paragraph" w:styleId="ListContinue2">
    <w:name w:val="List Continue 2"/>
    <w:basedOn w:val="Normal"/>
    <w:rsid w:val="00583427"/>
    <w:pPr>
      <w:spacing w:after="120"/>
      <w:ind w:left="720"/>
    </w:pPr>
  </w:style>
  <w:style w:type="paragraph" w:styleId="ListContinue3">
    <w:name w:val="List Continue 3"/>
    <w:basedOn w:val="Normal"/>
    <w:rsid w:val="00583427"/>
    <w:pPr>
      <w:spacing w:after="120"/>
      <w:ind w:left="1080"/>
    </w:pPr>
  </w:style>
  <w:style w:type="paragraph" w:styleId="ListContinue4">
    <w:name w:val="List Continue 4"/>
    <w:basedOn w:val="Normal"/>
    <w:rsid w:val="00583427"/>
    <w:pPr>
      <w:spacing w:after="120"/>
      <w:ind w:left="1440"/>
    </w:pPr>
  </w:style>
  <w:style w:type="paragraph" w:styleId="ListContinue5">
    <w:name w:val="List Continue 5"/>
    <w:basedOn w:val="Normal"/>
    <w:rsid w:val="00583427"/>
    <w:pPr>
      <w:spacing w:after="120"/>
      <w:ind w:left="1800"/>
    </w:pPr>
  </w:style>
  <w:style w:type="paragraph" w:styleId="ListNumber">
    <w:name w:val="List Number"/>
    <w:basedOn w:val="Normal"/>
    <w:rsid w:val="00583427"/>
    <w:pPr>
      <w:numPr>
        <w:numId w:val="24"/>
      </w:numPr>
    </w:pPr>
  </w:style>
  <w:style w:type="paragraph" w:styleId="ListNumber2">
    <w:name w:val="List Number 2"/>
    <w:basedOn w:val="Normal"/>
    <w:rsid w:val="00583427"/>
    <w:pPr>
      <w:numPr>
        <w:numId w:val="25"/>
      </w:numPr>
    </w:pPr>
  </w:style>
  <w:style w:type="paragraph" w:styleId="ListNumber3">
    <w:name w:val="List Number 3"/>
    <w:basedOn w:val="Normal"/>
    <w:rsid w:val="00583427"/>
    <w:pPr>
      <w:numPr>
        <w:numId w:val="26"/>
      </w:numPr>
    </w:pPr>
  </w:style>
  <w:style w:type="paragraph" w:styleId="ListNumber4">
    <w:name w:val="List Number 4"/>
    <w:basedOn w:val="Normal"/>
    <w:rsid w:val="00583427"/>
    <w:pPr>
      <w:numPr>
        <w:numId w:val="27"/>
      </w:numPr>
    </w:pPr>
  </w:style>
  <w:style w:type="paragraph" w:styleId="ListNumber5">
    <w:name w:val="List Number 5"/>
    <w:basedOn w:val="Normal"/>
    <w:rsid w:val="00583427"/>
    <w:pPr>
      <w:numPr>
        <w:numId w:val="28"/>
      </w:numPr>
    </w:pPr>
  </w:style>
  <w:style w:type="paragraph" w:styleId="MacroText">
    <w:name w:val="macro"/>
    <w:semiHidden/>
    <w:rsid w:val="005834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834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83427"/>
  </w:style>
  <w:style w:type="paragraph" w:styleId="NormalIndent">
    <w:name w:val="Normal Indent"/>
    <w:basedOn w:val="Normal"/>
    <w:rsid w:val="00583427"/>
    <w:pPr>
      <w:ind w:left="720"/>
    </w:pPr>
  </w:style>
  <w:style w:type="paragraph" w:styleId="NoteHeading">
    <w:name w:val="Note Heading"/>
    <w:basedOn w:val="Normal"/>
    <w:next w:val="Normal"/>
    <w:rsid w:val="00583427"/>
  </w:style>
  <w:style w:type="paragraph" w:styleId="PlainText">
    <w:name w:val="Plain Text"/>
    <w:basedOn w:val="Normal"/>
    <w:rsid w:val="00583427"/>
    <w:rPr>
      <w:rFonts w:ascii="Courier New" w:hAnsi="Courier New" w:cs="Courier New"/>
      <w:sz w:val="20"/>
      <w:szCs w:val="20"/>
    </w:rPr>
  </w:style>
  <w:style w:type="paragraph" w:styleId="Signature">
    <w:name w:val="Signature"/>
    <w:basedOn w:val="Normal"/>
    <w:rsid w:val="00583427"/>
    <w:pPr>
      <w:ind w:left="4320"/>
    </w:pPr>
  </w:style>
  <w:style w:type="table" w:styleId="Table3Deffects1">
    <w:name w:val="Table 3D effects 1"/>
    <w:basedOn w:val="TableNormal"/>
    <w:rsid w:val="0058342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8342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8342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342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342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342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342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8342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8342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8342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8342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342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342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342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342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342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8342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834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8342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342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342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342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8342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8342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8342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8342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8342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8342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8342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8342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8342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8342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83427"/>
    <w:pPr>
      <w:ind w:left="240" w:hanging="240"/>
    </w:pPr>
  </w:style>
  <w:style w:type="paragraph" w:styleId="TableofFigures">
    <w:name w:val="table of figures"/>
    <w:basedOn w:val="Normal"/>
    <w:next w:val="Normal"/>
    <w:semiHidden/>
    <w:rsid w:val="00583427"/>
  </w:style>
  <w:style w:type="table" w:styleId="TableProfessional">
    <w:name w:val="Table Professional"/>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8342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8342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8342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8342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8342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834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8342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8342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8342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8342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83427"/>
    <w:pPr>
      <w:spacing w:before="120"/>
    </w:pPr>
    <w:rPr>
      <w:rFonts w:ascii="Arial" w:hAnsi="Arial" w:cs="Arial"/>
      <w:b/>
      <w:bCs/>
    </w:rPr>
  </w:style>
  <w:style w:type="paragraph" w:styleId="TOC4">
    <w:name w:val="toc 4"/>
    <w:basedOn w:val="Normal"/>
    <w:next w:val="Normal"/>
    <w:autoRedefine/>
    <w:semiHidden/>
    <w:rsid w:val="00583427"/>
    <w:pPr>
      <w:ind w:left="720"/>
    </w:pPr>
  </w:style>
  <w:style w:type="paragraph" w:styleId="TOC7">
    <w:name w:val="toc 7"/>
    <w:basedOn w:val="Normal"/>
    <w:next w:val="Normal"/>
    <w:autoRedefine/>
    <w:semiHidden/>
    <w:rsid w:val="00583427"/>
    <w:pPr>
      <w:ind w:left="1440"/>
    </w:pPr>
  </w:style>
  <w:style w:type="paragraph" w:styleId="TOC8">
    <w:name w:val="toc 8"/>
    <w:basedOn w:val="Normal"/>
    <w:next w:val="Normal"/>
    <w:autoRedefine/>
    <w:semiHidden/>
    <w:rsid w:val="00583427"/>
    <w:pPr>
      <w:ind w:left="1680"/>
    </w:pPr>
  </w:style>
  <w:style w:type="paragraph" w:styleId="TOC9">
    <w:name w:val="toc 9"/>
    <w:basedOn w:val="Normal"/>
    <w:next w:val="Normal"/>
    <w:autoRedefine/>
    <w:semiHidden/>
    <w:rsid w:val="00583427"/>
    <w:pPr>
      <w:ind w:left="1920"/>
    </w:pPr>
  </w:style>
  <w:style w:type="character" w:customStyle="1" w:styleId="DigitalLinkAnchorCode">
    <w:name w:val="DigitalLinkAnchorCode"/>
    <w:uiPriority w:val="1"/>
    <w:rsid w:val="00583427"/>
    <w:rPr>
      <w:rFonts w:ascii="Courier New" w:hAnsi="Courier New"/>
      <w:bdr w:val="none" w:sz="0" w:space="0" w:color="auto"/>
      <w:shd w:val="clear" w:color="auto" w:fill="D6E3BC"/>
    </w:rPr>
  </w:style>
  <w:style w:type="character" w:customStyle="1" w:styleId="InlineGraphic">
    <w:name w:val="InlineGraphic"/>
    <w:uiPriority w:val="1"/>
    <w:rsid w:val="00583427"/>
    <w:rPr>
      <w:bdr w:val="none" w:sz="0" w:space="0" w:color="auto"/>
      <w:shd w:val="clear" w:color="auto" w:fill="00B050"/>
    </w:rPr>
  </w:style>
  <w:style w:type="paragraph" w:customStyle="1" w:styleId="RecipeTableSubhead">
    <w:name w:val="RecipeTableSubhead"/>
    <w:basedOn w:val="TableSubhead"/>
    <w:qFormat/>
    <w:rsid w:val="0058342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 w:type="paragraph" w:customStyle="1" w:styleId="inlinecodestyle">
    <w:name w:val="inlinecodestyle"/>
    <w:basedOn w:val="ListBulleted"/>
    <w:rsid w:val="000535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83427"/>
    <w:rPr>
      <w:sz w:val="24"/>
      <w:szCs w:val="24"/>
    </w:rPr>
  </w:style>
  <w:style w:type="paragraph" w:styleId="Heading1">
    <w:name w:val="heading 1"/>
    <w:next w:val="Normal"/>
    <w:qFormat/>
    <w:rsid w:val="00583427"/>
    <w:pPr>
      <w:keepNext/>
      <w:numPr>
        <w:numId w:val="19"/>
      </w:numPr>
      <w:spacing w:before="240"/>
      <w:outlineLvl w:val="0"/>
    </w:pPr>
    <w:rPr>
      <w:b/>
      <w:caps/>
      <w:sz w:val="28"/>
      <w:szCs w:val="28"/>
    </w:rPr>
  </w:style>
  <w:style w:type="paragraph" w:styleId="Heading2">
    <w:name w:val="heading 2"/>
    <w:basedOn w:val="Normal"/>
    <w:next w:val="Normal"/>
    <w:qFormat/>
    <w:rsid w:val="0058342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8342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8342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8342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83427"/>
    <w:pPr>
      <w:numPr>
        <w:ilvl w:val="5"/>
        <w:numId w:val="19"/>
      </w:numPr>
      <w:outlineLvl w:val="5"/>
    </w:pPr>
    <w:rPr>
      <w:sz w:val="24"/>
    </w:rPr>
  </w:style>
  <w:style w:type="paragraph" w:styleId="Heading7">
    <w:name w:val="heading 7"/>
    <w:next w:val="Normal"/>
    <w:qFormat/>
    <w:rsid w:val="00583427"/>
    <w:pPr>
      <w:numPr>
        <w:ilvl w:val="6"/>
        <w:numId w:val="19"/>
      </w:numPr>
      <w:outlineLvl w:val="6"/>
    </w:pPr>
    <w:rPr>
      <w:sz w:val="24"/>
    </w:rPr>
  </w:style>
  <w:style w:type="paragraph" w:styleId="Heading8">
    <w:name w:val="heading 8"/>
    <w:next w:val="Normal"/>
    <w:qFormat/>
    <w:rsid w:val="00583427"/>
    <w:pPr>
      <w:numPr>
        <w:ilvl w:val="7"/>
        <w:numId w:val="19"/>
      </w:numPr>
      <w:outlineLvl w:val="7"/>
    </w:pPr>
    <w:rPr>
      <w:sz w:val="24"/>
    </w:rPr>
  </w:style>
  <w:style w:type="paragraph" w:styleId="Heading9">
    <w:name w:val="heading 9"/>
    <w:next w:val="Normal"/>
    <w:qFormat/>
    <w:rsid w:val="00583427"/>
    <w:pPr>
      <w:numPr>
        <w:ilvl w:val="8"/>
        <w:numId w:val="19"/>
      </w:numPr>
      <w:outlineLvl w:val="8"/>
    </w:pPr>
    <w:rPr>
      <w:sz w:val="24"/>
    </w:rPr>
  </w:style>
  <w:style w:type="character" w:default="1" w:styleId="DefaultParagraphFont">
    <w:name w:val="Default Paragraph Font"/>
    <w:semiHidden/>
    <w:rsid w:val="00583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83427"/>
  </w:style>
  <w:style w:type="paragraph" w:customStyle="1" w:styleId="Para">
    <w:name w:val="Para"/>
    <w:qFormat/>
    <w:rsid w:val="00583427"/>
    <w:pPr>
      <w:spacing w:after="120"/>
      <w:ind w:left="720" w:firstLine="720"/>
    </w:pPr>
    <w:rPr>
      <w:snapToGrid w:val="0"/>
      <w:sz w:val="26"/>
    </w:rPr>
  </w:style>
  <w:style w:type="paragraph" w:customStyle="1" w:styleId="AbstractHead">
    <w:name w:val="AbstractHead"/>
    <w:basedOn w:val="Para"/>
    <w:next w:val="Normal"/>
    <w:rsid w:val="0058342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8342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83427"/>
    <w:pPr>
      <w:spacing w:after="120"/>
      <w:ind w:left="720" w:firstLine="720"/>
    </w:pPr>
    <w:rPr>
      <w:snapToGrid w:val="0"/>
      <w:sz w:val="26"/>
    </w:rPr>
  </w:style>
  <w:style w:type="paragraph" w:customStyle="1" w:styleId="Address">
    <w:name w:val="Address"/>
    <w:basedOn w:val="Normal"/>
    <w:rsid w:val="00583427"/>
    <w:pPr>
      <w:widowControl w:val="0"/>
      <w:spacing w:before="120"/>
      <w:ind w:left="2160"/>
    </w:pPr>
    <w:rPr>
      <w:snapToGrid w:val="0"/>
      <w:szCs w:val="20"/>
    </w:rPr>
  </w:style>
  <w:style w:type="paragraph" w:customStyle="1" w:styleId="AddressDescription">
    <w:name w:val="AddressDescription"/>
    <w:basedOn w:val="Normal"/>
    <w:next w:val="Normal"/>
    <w:rsid w:val="00583427"/>
    <w:pPr>
      <w:widowControl w:val="0"/>
      <w:spacing w:before="120" w:after="120"/>
      <w:ind w:left="2160"/>
    </w:pPr>
    <w:rPr>
      <w:snapToGrid w:val="0"/>
      <w:szCs w:val="20"/>
    </w:rPr>
  </w:style>
  <w:style w:type="paragraph" w:customStyle="1" w:styleId="AddressName">
    <w:name w:val="AddressName"/>
    <w:basedOn w:val="Normal"/>
    <w:next w:val="Normal"/>
    <w:rsid w:val="00583427"/>
    <w:pPr>
      <w:widowControl w:val="0"/>
      <w:spacing w:before="120"/>
      <w:ind w:left="2160"/>
    </w:pPr>
    <w:rPr>
      <w:snapToGrid w:val="0"/>
      <w:szCs w:val="20"/>
    </w:rPr>
  </w:style>
  <w:style w:type="paragraph" w:customStyle="1" w:styleId="Question">
    <w:name w:val="Question"/>
    <w:next w:val="Normal"/>
    <w:rsid w:val="00583427"/>
    <w:pPr>
      <w:spacing w:after="120"/>
      <w:ind w:left="2160" w:hanging="720"/>
    </w:pPr>
    <w:rPr>
      <w:sz w:val="26"/>
    </w:rPr>
  </w:style>
  <w:style w:type="paragraph" w:customStyle="1" w:styleId="Option">
    <w:name w:val="Option"/>
    <w:basedOn w:val="Question"/>
    <w:rsid w:val="00583427"/>
    <w:pPr>
      <w:ind w:left="2880"/>
    </w:pPr>
  </w:style>
  <w:style w:type="paragraph" w:customStyle="1" w:styleId="Answer">
    <w:name w:val="Answer"/>
    <w:basedOn w:val="Option"/>
    <w:next w:val="Normal"/>
    <w:rsid w:val="00583427"/>
    <w:pPr>
      <w:widowControl w:val="0"/>
    </w:pPr>
    <w:rPr>
      <w:snapToGrid w:val="0"/>
    </w:rPr>
  </w:style>
  <w:style w:type="paragraph" w:customStyle="1" w:styleId="AnswersHead">
    <w:name w:val="AnswersHead"/>
    <w:basedOn w:val="Normal"/>
    <w:next w:val="Para"/>
    <w:rsid w:val="0058342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83427"/>
    <w:pPr>
      <w:spacing w:after="360"/>
      <w:outlineLvl w:val="0"/>
    </w:pPr>
    <w:rPr>
      <w:rFonts w:ascii="Arial" w:hAnsi="Arial"/>
      <w:b/>
      <w:snapToGrid w:val="0"/>
      <w:sz w:val="60"/>
    </w:rPr>
  </w:style>
  <w:style w:type="paragraph" w:customStyle="1" w:styleId="AppendixTitle">
    <w:name w:val="AppendixTitle"/>
    <w:basedOn w:val="ChapterTitle"/>
    <w:next w:val="Para"/>
    <w:rsid w:val="00583427"/>
    <w:pPr>
      <w:spacing w:before="120" w:after="120"/>
    </w:pPr>
  </w:style>
  <w:style w:type="paragraph" w:customStyle="1" w:styleId="AuthorBio">
    <w:name w:val="AuthorBio"/>
    <w:rsid w:val="00583427"/>
    <w:pPr>
      <w:spacing w:before="240" w:after="240"/>
      <w:ind w:firstLine="720"/>
    </w:pPr>
    <w:rPr>
      <w:rFonts w:ascii="Arial" w:hAnsi="Arial"/>
    </w:rPr>
  </w:style>
  <w:style w:type="paragraph" w:styleId="BalloonText">
    <w:name w:val="Balloon Text"/>
    <w:semiHidden/>
    <w:rsid w:val="00583427"/>
    <w:rPr>
      <w:rFonts w:ascii="Tahoma" w:hAnsi="Tahoma" w:cs="Tahoma"/>
      <w:sz w:val="16"/>
      <w:szCs w:val="16"/>
    </w:rPr>
  </w:style>
  <w:style w:type="paragraph" w:styleId="Bibliography">
    <w:name w:val="Bibliography"/>
    <w:basedOn w:val="Normal"/>
    <w:next w:val="Normal"/>
    <w:semiHidden/>
    <w:rsid w:val="00583427"/>
    <w:pPr>
      <w:spacing w:after="200" w:line="276" w:lineRule="auto"/>
    </w:pPr>
    <w:rPr>
      <w:rFonts w:ascii="Calibri" w:eastAsia="Calibri" w:hAnsi="Calibri"/>
      <w:sz w:val="22"/>
      <w:szCs w:val="22"/>
    </w:rPr>
  </w:style>
  <w:style w:type="paragraph" w:customStyle="1" w:styleId="BibliographyEntry">
    <w:name w:val="BibliographyEntry"/>
    <w:rsid w:val="00583427"/>
    <w:pPr>
      <w:ind w:left="1440" w:hanging="720"/>
    </w:pPr>
    <w:rPr>
      <w:rFonts w:ascii="Arial" w:hAnsi="Arial" w:cs="Tahoma"/>
      <w:sz w:val="26"/>
      <w:szCs w:val="16"/>
    </w:rPr>
  </w:style>
  <w:style w:type="paragraph" w:customStyle="1" w:styleId="BibliographyHead">
    <w:name w:val="BibliographyHead"/>
    <w:next w:val="BibliographyEntry"/>
    <w:rsid w:val="0058342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83427"/>
    <w:rPr>
      <w:rFonts w:ascii="Arial" w:hAnsi="Arial"/>
      <w:b/>
      <w:smallCaps/>
      <w:sz w:val="60"/>
      <w:szCs w:val="60"/>
    </w:rPr>
  </w:style>
  <w:style w:type="character" w:customStyle="1" w:styleId="BoldItalic">
    <w:name w:val="BoldItalic"/>
    <w:rsid w:val="00583427"/>
    <w:rPr>
      <w:b/>
      <w:i/>
    </w:rPr>
  </w:style>
  <w:style w:type="character" w:styleId="BookTitle">
    <w:name w:val="Book Title"/>
    <w:qFormat/>
    <w:rsid w:val="00583427"/>
    <w:rPr>
      <w:b/>
      <w:bCs/>
      <w:smallCaps/>
      <w:spacing w:val="5"/>
    </w:rPr>
  </w:style>
  <w:style w:type="paragraph" w:customStyle="1" w:styleId="BookAuthor">
    <w:name w:val="BookAuthor"/>
    <w:basedOn w:val="Normal"/>
    <w:rsid w:val="00583427"/>
    <w:pPr>
      <w:spacing w:before="120" w:after="600"/>
      <w:ind w:left="720" w:firstLine="720"/>
      <w:contextualSpacing/>
      <w:jc w:val="center"/>
    </w:pPr>
    <w:rPr>
      <w:sz w:val="32"/>
      <w:szCs w:val="20"/>
    </w:rPr>
  </w:style>
  <w:style w:type="paragraph" w:customStyle="1" w:styleId="BookEdition">
    <w:name w:val="BookEdition"/>
    <w:qFormat/>
    <w:rsid w:val="0058342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83427"/>
    <w:pPr>
      <w:spacing w:before="480" w:after="480"/>
      <w:ind w:left="720" w:firstLine="720"/>
      <w:jc w:val="center"/>
    </w:pPr>
    <w:rPr>
      <w:rFonts w:ascii="Arial" w:hAnsi="Arial"/>
      <w:b/>
      <w:snapToGrid w:val="0"/>
      <w:sz w:val="52"/>
      <w:szCs w:val="20"/>
    </w:rPr>
  </w:style>
  <w:style w:type="paragraph" w:customStyle="1" w:styleId="BookReviewAuthor">
    <w:name w:val="BookReviewAuthor"/>
    <w:rsid w:val="00583427"/>
    <w:pPr>
      <w:ind w:left="4320"/>
    </w:pPr>
    <w:rPr>
      <w:snapToGrid w:val="0"/>
    </w:rPr>
  </w:style>
  <w:style w:type="paragraph" w:customStyle="1" w:styleId="BookReviewItem">
    <w:name w:val="BookReviewItem"/>
    <w:rsid w:val="00583427"/>
    <w:pPr>
      <w:spacing w:before="240" w:after="240"/>
      <w:ind w:left="3600" w:right="1440" w:hanging="720"/>
    </w:pPr>
    <w:rPr>
      <w:sz w:val="28"/>
    </w:rPr>
  </w:style>
  <w:style w:type="paragraph" w:customStyle="1" w:styleId="BookTitle0">
    <w:name w:val="BookTitle"/>
    <w:basedOn w:val="Normal"/>
    <w:next w:val="Normal"/>
    <w:rsid w:val="0058342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83427"/>
    <w:pPr>
      <w:pageBreakBefore w:val="0"/>
      <w:spacing w:before="480"/>
    </w:pPr>
    <w:rPr>
      <w:sz w:val="36"/>
    </w:rPr>
  </w:style>
  <w:style w:type="character" w:customStyle="1" w:styleId="Callout">
    <w:name w:val="Callout"/>
    <w:rsid w:val="00583427"/>
    <w:rPr>
      <w:bdr w:val="none" w:sz="0" w:space="0" w:color="auto"/>
      <w:shd w:val="clear" w:color="auto" w:fill="B2A1C7"/>
    </w:rPr>
  </w:style>
  <w:style w:type="paragraph" w:customStyle="1" w:styleId="ChapterSubtitle">
    <w:name w:val="ChapterSubtitle"/>
    <w:basedOn w:val="ChapterTitle"/>
    <w:next w:val="Para"/>
    <w:rsid w:val="00583427"/>
    <w:rPr>
      <w:sz w:val="44"/>
    </w:rPr>
  </w:style>
  <w:style w:type="paragraph" w:customStyle="1" w:styleId="ChapterAuthor">
    <w:name w:val="ChapterAuthor"/>
    <w:basedOn w:val="ChapterSubtitle"/>
    <w:next w:val="Normal"/>
    <w:rsid w:val="00583427"/>
    <w:pPr>
      <w:spacing w:after="120"/>
      <w:outlineLvl w:val="9"/>
    </w:pPr>
    <w:rPr>
      <w:i/>
      <w:sz w:val="36"/>
    </w:rPr>
  </w:style>
  <w:style w:type="paragraph" w:customStyle="1" w:styleId="ChapterAuthorAffiliation">
    <w:name w:val="ChapterAuthorAffiliation"/>
    <w:next w:val="Para"/>
    <w:rsid w:val="00583427"/>
    <w:pPr>
      <w:spacing w:after="120"/>
    </w:pPr>
    <w:rPr>
      <w:rFonts w:ascii="Arial" w:hAnsi="Arial"/>
      <w:i/>
      <w:smallCaps/>
      <w:snapToGrid w:val="0"/>
      <w:sz w:val="36"/>
    </w:rPr>
  </w:style>
  <w:style w:type="paragraph" w:customStyle="1" w:styleId="FootnoteEntry">
    <w:name w:val="FootnoteEntry"/>
    <w:rsid w:val="00583427"/>
    <w:pPr>
      <w:ind w:left="1440" w:hanging="720"/>
    </w:pPr>
    <w:rPr>
      <w:snapToGrid w:val="0"/>
    </w:rPr>
  </w:style>
  <w:style w:type="paragraph" w:customStyle="1" w:styleId="ChapterCredit">
    <w:name w:val="ChapterCredit"/>
    <w:basedOn w:val="FootnoteEntry"/>
    <w:next w:val="Para"/>
    <w:rsid w:val="00583427"/>
    <w:pPr>
      <w:spacing w:before="120" w:after="120"/>
      <w:ind w:left="0" w:firstLine="0"/>
    </w:pPr>
  </w:style>
  <w:style w:type="paragraph" w:customStyle="1" w:styleId="Objective">
    <w:name w:val="Objective"/>
    <w:rsid w:val="0058342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83427"/>
    <w:rPr>
      <w:i w:val="0"/>
    </w:rPr>
  </w:style>
  <w:style w:type="paragraph" w:customStyle="1" w:styleId="ChapterFeaturingList">
    <w:name w:val="ChapterFeaturingList"/>
    <w:basedOn w:val="ChapterObjective"/>
    <w:rsid w:val="00583427"/>
    <w:rPr>
      <w:b w:val="0"/>
      <w:sz w:val="26"/>
      <w:u w:val="none"/>
    </w:rPr>
  </w:style>
  <w:style w:type="paragraph" w:customStyle="1" w:styleId="ChapterFeaturingListSub">
    <w:name w:val="ChapterFeaturingListSub"/>
    <w:rsid w:val="00583427"/>
    <w:pPr>
      <w:spacing w:after="120"/>
      <w:ind w:left="2880"/>
      <w:contextualSpacing/>
    </w:pPr>
    <w:rPr>
      <w:rFonts w:ascii="Arial" w:hAnsi="Arial"/>
      <w:snapToGrid w:val="0"/>
      <w:sz w:val="26"/>
    </w:rPr>
  </w:style>
  <w:style w:type="paragraph" w:customStyle="1" w:styleId="ChapterFeaturingListSub2">
    <w:name w:val="ChapterFeaturingListSub2"/>
    <w:rsid w:val="00583427"/>
    <w:pPr>
      <w:spacing w:after="120"/>
      <w:ind w:left="3600"/>
    </w:pPr>
    <w:rPr>
      <w:rFonts w:ascii="Arial" w:hAnsi="Arial"/>
      <w:snapToGrid w:val="0"/>
      <w:sz w:val="26"/>
    </w:rPr>
  </w:style>
  <w:style w:type="paragraph" w:customStyle="1" w:styleId="ChapterIntroductionHead">
    <w:name w:val="ChapterIntroductionHead"/>
    <w:next w:val="Normal"/>
    <w:rsid w:val="00583427"/>
    <w:pPr>
      <w:ind w:left="1440"/>
      <w:outlineLvl w:val="0"/>
    </w:pPr>
    <w:rPr>
      <w:rFonts w:ascii="Arial" w:hAnsi="Arial"/>
      <w:b/>
      <w:snapToGrid w:val="0"/>
      <w:sz w:val="26"/>
    </w:rPr>
  </w:style>
  <w:style w:type="paragraph" w:customStyle="1" w:styleId="ChapterIntroductionPara">
    <w:name w:val="ChapterIntroductionPara"/>
    <w:next w:val="Para"/>
    <w:rsid w:val="00583427"/>
    <w:pPr>
      <w:ind w:left="1440"/>
    </w:pPr>
    <w:rPr>
      <w:rFonts w:ascii="Arial" w:hAnsi="Arial"/>
      <w:snapToGrid w:val="0"/>
      <w:sz w:val="26"/>
    </w:rPr>
  </w:style>
  <w:style w:type="paragraph" w:customStyle="1" w:styleId="ObjectiveTitle">
    <w:name w:val="ObjectiveTitle"/>
    <w:basedOn w:val="Objective"/>
    <w:next w:val="Objective"/>
    <w:rsid w:val="00583427"/>
    <w:pPr>
      <w:spacing w:before="240"/>
      <w:ind w:left="1800"/>
    </w:pPr>
    <w:rPr>
      <w:u w:val="none"/>
    </w:rPr>
  </w:style>
  <w:style w:type="paragraph" w:customStyle="1" w:styleId="ChapterObjectiveTitle">
    <w:name w:val="ChapterObjectiveTitle"/>
    <w:basedOn w:val="ObjectiveTitle"/>
    <w:next w:val="ChapterObjective"/>
    <w:rsid w:val="00583427"/>
    <w:pPr>
      <w:ind w:left="1440" w:firstLine="0"/>
    </w:pPr>
    <w:rPr>
      <w:i w:val="0"/>
    </w:rPr>
  </w:style>
  <w:style w:type="paragraph" w:customStyle="1" w:styleId="Subobjective">
    <w:name w:val="Subobjective"/>
    <w:basedOn w:val="Objective"/>
    <w:rsid w:val="00583427"/>
    <w:pPr>
      <w:keepNext/>
      <w:spacing w:before="180"/>
      <w:ind w:left="2880"/>
    </w:pPr>
  </w:style>
  <w:style w:type="paragraph" w:customStyle="1" w:styleId="ChapterSubobjective">
    <w:name w:val="ChapterSubobjective"/>
    <w:basedOn w:val="Subobjective"/>
    <w:rsid w:val="00583427"/>
    <w:pPr>
      <w:keepNext w:val="0"/>
    </w:pPr>
    <w:rPr>
      <w:i w:val="0"/>
    </w:rPr>
  </w:style>
  <w:style w:type="paragraph" w:customStyle="1" w:styleId="Code80">
    <w:name w:val="Code80"/>
    <w:rsid w:val="00583427"/>
    <w:pPr>
      <w:spacing w:before="120" w:after="120"/>
      <w:contextualSpacing/>
    </w:pPr>
    <w:rPr>
      <w:rFonts w:ascii="Courier New" w:hAnsi="Courier New"/>
      <w:noProof/>
      <w:snapToGrid w:val="0"/>
      <w:sz w:val="16"/>
    </w:rPr>
  </w:style>
  <w:style w:type="paragraph" w:customStyle="1" w:styleId="Code80Sub">
    <w:name w:val="Code80Sub"/>
    <w:rsid w:val="00583427"/>
    <w:pPr>
      <w:ind w:left="1440"/>
    </w:pPr>
    <w:rPr>
      <w:rFonts w:ascii="Courier New" w:hAnsi="Courier New"/>
      <w:noProof/>
      <w:snapToGrid w:val="0"/>
      <w:sz w:val="16"/>
      <w:lang w:val="de-DE"/>
    </w:rPr>
  </w:style>
  <w:style w:type="character" w:customStyle="1" w:styleId="CodeColorBlue">
    <w:name w:val="CodeColorBlue"/>
    <w:rsid w:val="00583427"/>
    <w:rPr>
      <w:rFonts w:cs="Arial"/>
      <w:color w:val="0000FF"/>
    </w:rPr>
  </w:style>
  <w:style w:type="character" w:customStyle="1" w:styleId="CodeColorBlue2">
    <w:name w:val="CodeColorBlue2"/>
    <w:rsid w:val="00583427"/>
    <w:rPr>
      <w:rFonts w:cs="Arial"/>
      <w:color w:val="0000A5"/>
    </w:rPr>
  </w:style>
  <w:style w:type="character" w:customStyle="1" w:styleId="CodeColorBlue3">
    <w:name w:val="CodeColorBlue3"/>
    <w:rsid w:val="00583427"/>
    <w:rPr>
      <w:rFonts w:cs="Arial"/>
      <w:color w:val="6464B9"/>
    </w:rPr>
  </w:style>
  <w:style w:type="character" w:customStyle="1" w:styleId="CodeColorBluegreen">
    <w:name w:val="CodeColorBluegreen"/>
    <w:rsid w:val="00583427"/>
    <w:rPr>
      <w:rFonts w:cs="Arial"/>
      <w:color w:val="2B91AF"/>
    </w:rPr>
  </w:style>
  <w:style w:type="character" w:customStyle="1" w:styleId="CodeColorBrown">
    <w:name w:val="CodeColorBrown"/>
    <w:rsid w:val="00583427"/>
    <w:rPr>
      <w:rFonts w:cs="Arial"/>
      <w:color w:val="A31515"/>
    </w:rPr>
  </w:style>
  <w:style w:type="character" w:customStyle="1" w:styleId="CodeColorDkBlue">
    <w:name w:val="CodeColorDkBlue"/>
    <w:rsid w:val="00583427"/>
    <w:rPr>
      <w:rFonts w:cs="Times New Roman"/>
      <w:color w:val="000080"/>
      <w:szCs w:val="22"/>
    </w:rPr>
  </w:style>
  <w:style w:type="character" w:customStyle="1" w:styleId="CodeColorGreen">
    <w:name w:val="CodeColorGreen"/>
    <w:rsid w:val="00583427"/>
    <w:rPr>
      <w:rFonts w:cs="Arial"/>
      <w:color w:val="008000"/>
    </w:rPr>
  </w:style>
  <w:style w:type="character" w:customStyle="1" w:styleId="CodeColorGreen2">
    <w:name w:val="CodeColorGreen2"/>
    <w:rsid w:val="00583427"/>
    <w:rPr>
      <w:rFonts w:cs="Arial"/>
      <w:color w:val="629755"/>
    </w:rPr>
  </w:style>
  <w:style w:type="character" w:customStyle="1" w:styleId="CodeColorGrey30">
    <w:name w:val="CodeColorGrey30"/>
    <w:rsid w:val="00583427"/>
    <w:rPr>
      <w:rFonts w:cs="Arial"/>
      <w:color w:val="808080"/>
    </w:rPr>
  </w:style>
  <w:style w:type="character" w:customStyle="1" w:styleId="CodeColorGrey55">
    <w:name w:val="CodeColorGrey55"/>
    <w:rsid w:val="00583427"/>
    <w:rPr>
      <w:rFonts w:cs="Arial"/>
      <w:color w:val="C0C0C0"/>
    </w:rPr>
  </w:style>
  <w:style w:type="character" w:customStyle="1" w:styleId="CodeColorGrey80">
    <w:name w:val="CodeColorGrey80"/>
    <w:rsid w:val="00583427"/>
    <w:rPr>
      <w:rFonts w:cs="Arial"/>
      <w:color w:val="555555"/>
    </w:rPr>
  </w:style>
  <w:style w:type="character" w:customStyle="1" w:styleId="CodeColorHotPink">
    <w:name w:val="CodeColorHotPink"/>
    <w:rsid w:val="00583427"/>
    <w:rPr>
      <w:rFonts w:cs="Times New Roman"/>
      <w:color w:val="DF36FA"/>
      <w:szCs w:val="18"/>
    </w:rPr>
  </w:style>
  <w:style w:type="character" w:customStyle="1" w:styleId="CodeColorMagenta">
    <w:name w:val="CodeColorMagenta"/>
    <w:rsid w:val="00583427"/>
    <w:rPr>
      <w:rFonts w:cs="Arial"/>
      <w:color w:val="A31515"/>
    </w:rPr>
  </w:style>
  <w:style w:type="character" w:customStyle="1" w:styleId="CodeColorOrange">
    <w:name w:val="CodeColorOrange"/>
    <w:rsid w:val="00583427"/>
    <w:rPr>
      <w:rFonts w:cs="Arial"/>
      <w:color w:val="B96464"/>
    </w:rPr>
  </w:style>
  <w:style w:type="character" w:customStyle="1" w:styleId="CodeColorPeach">
    <w:name w:val="CodeColorPeach"/>
    <w:rsid w:val="00583427"/>
    <w:rPr>
      <w:rFonts w:cs="Arial"/>
      <w:color w:val="FFDBA3"/>
    </w:rPr>
  </w:style>
  <w:style w:type="character" w:customStyle="1" w:styleId="CodeColorPurple">
    <w:name w:val="CodeColorPurple"/>
    <w:rsid w:val="00583427"/>
    <w:rPr>
      <w:rFonts w:cs="Arial"/>
      <w:color w:val="951795"/>
    </w:rPr>
  </w:style>
  <w:style w:type="character" w:customStyle="1" w:styleId="CodeColorPurple2">
    <w:name w:val="CodeColorPurple2"/>
    <w:rsid w:val="00583427"/>
    <w:rPr>
      <w:rFonts w:cs="Arial"/>
      <w:color w:val="800080"/>
    </w:rPr>
  </w:style>
  <w:style w:type="character" w:customStyle="1" w:styleId="CodeColorRed">
    <w:name w:val="CodeColorRed"/>
    <w:rsid w:val="00583427"/>
    <w:rPr>
      <w:rFonts w:cs="Arial"/>
      <w:color w:val="FF0000"/>
    </w:rPr>
  </w:style>
  <w:style w:type="character" w:customStyle="1" w:styleId="CodeColorRed2">
    <w:name w:val="CodeColorRed2"/>
    <w:rsid w:val="00583427"/>
    <w:rPr>
      <w:rFonts w:cs="Arial"/>
      <w:color w:val="800000"/>
    </w:rPr>
  </w:style>
  <w:style w:type="character" w:customStyle="1" w:styleId="CodeColorRed3">
    <w:name w:val="CodeColorRed3"/>
    <w:rsid w:val="00583427"/>
    <w:rPr>
      <w:rFonts w:cs="Arial"/>
      <w:color w:val="A31515"/>
    </w:rPr>
  </w:style>
  <w:style w:type="character" w:customStyle="1" w:styleId="CodeColorTealBlue">
    <w:name w:val="CodeColorTealBlue"/>
    <w:rsid w:val="00583427"/>
    <w:rPr>
      <w:rFonts w:cs="Times New Roman"/>
      <w:color w:val="008080"/>
      <w:szCs w:val="22"/>
    </w:rPr>
  </w:style>
  <w:style w:type="character" w:customStyle="1" w:styleId="CodeColorWhite">
    <w:name w:val="CodeColorWhite"/>
    <w:rsid w:val="00583427"/>
    <w:rPr>
      <w:rFonts w:cs="Arial"/>
      <w:color w:val="FFFFFF"/>
      <w:bdr w:val="none" w:sz="0" w:space="0" w:color="auto"/>
    </w:rPr>
  </w:style>
  <w:style w:type="paragraph" w:customStyle="1" w:styleId="CodeHead">
    <w:name w:val="CodeHead"/>
    <w:next w:val="Normal"/>
    <w:rsid w:val="00583427"/>
    <w:pPr>
      <w:spacing w:before="120" w:after="120"/>
    </w:pPr>
    <w:rPr>
      <w:rFonts w:ascii="Arial" w:hAnsi="Arial"/>
      <w:b/>
      <w:snapToGrid w:val="0"/>
      <w:sz w:val="22"/>
    </w:rPr>
  </w:style>
  <w:style w:type="character" w:customStyle="1" w:styleId="CodeHighlight">
    <w:name w:val="CodeHighlight"/>
    <w:rsid w:val="00583427"/>
    <w:rPr>
      <w:b/>
      <w:color w:val="7F7F7F"/>
      <w:kern w:val="0"/>
      <w:position w:val="0"/>
      <w:u w:val="none"/>
      <w:bdr w:val="none" w:sz="0" w:space="0" w:color="auto"/>
      <w:shd w:val="clear" w:color="auto" w:fill="auto"/>
    </w:rPr>
  </w:style>
  <w:style w:type="paragraph" w:customStyle="1" w:styleId="CodeLabel">
    <w:name w:val="CodeLabel"/>
    <w:qFormat/>
    <w:rsid w:val="0058342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83427"/>
    <w:pPr>
      <w:widowControl w:val="0"/>
      <w:spacing w:before="120" w:after="120"/>
      <w:contextualSpacing/>
    </w:pPr>
    <w:rPr>
      <w:rFonts w:ascii="Courier New" w:hAnsi="Courier New"/>
      <w:noProof/>
      <w:snapToGrid w:val="0"/>
      <w:sz w:val="18"/>
    </w:rPr>
  </w:style>
  <w:style w:type="paragraph" w:customStyle="1" w:styleId="CodeListing80">
    <w:name w:val="CodeListing80"/>
    <w:rsid w:val="00583427"/>
    <w:rPr>
      <w:rFonts w:ascii="Courier New" w:hAnsi="Courier New"/>
      <w:noProof/>
      <w:snapToGrid w:val="0"/>
      <w:sz w:val="16"/>
    </w:rPr>
  </w:style>
  <w:style w:type="paragraph" w:customStyle="1" w:styleId="CodeNote">
    <w:name w:val="CodeNote"/>
    <w:qFormat/>
    <w:rsid w:val="0058342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83427"/>
    <w:pPr>
      <w:shd w:val="clear" w:color="auto" w:fill="D9D9D9"/>
    </w:pPr>
    <w:rPr>
      <w:rFonts w:ascii="Courier New" w:hAnsi="Courier New"/>
      <w:noProof/>
      <w:snapToGrid w:val="0"/>
      <w:sz w:val="18"/>
    </w:rPr>
  </w:style>
  <w:style w:type="paragraph" w:customStyle="1" w:styleId="CodeScreen80">
    <w:name w:val="CodeScreen80"/>
    <w:qFormat/>
    <w:rsid w:val="0058342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83427"/>
    <w:pPr>
      <w:ind w:left="720"/>
    </w:pPr>
  </w:style>
  <w:style w:type="paragraph" w:customStyle="1" w:styleId="CodeSnippet">
    <w:name w:val="CodeSnippet"/>
    <w:rsid w:val="00583427"/>
    <w:pPr>
      <w:spacing w:before="120" w:after="120"/>
      <w:contextualSpacing/>
    </w:pPr>
    <w:rPr>
      <w:rFonts w:ascii="Courier New" w:hAnsi="Courier New"/>
      <w:noProof/>
      <w:snapToGrid w:val="0"/>
      <w:sz w:val="18"/>
    </w:rPr>
  </w:style>
  <w:style w:type="paragraph" w:customStyle="1" w:styleId="CodeSnippetSub">
    <w:name w:val="CodeSnippetSub"/>
    <w:rsid w:val="00583427"/>
    <w:pPr>
      <w:ind w:left="720"/>
    </w:pPr>
    <w:rPr>
      <w:rFonts w:ascii="Courier New" w:hAnsi="Courier New"/>
      <w:noProof/>
      <w:snapToGrid w:val="0"/>
      <w:sz w:val="18"/>
    </w:rPr>
  </w:style>
  <w:style w:type="paragraph" w:customStyle="1" w:styleId="H5">
    <w:name w:val="H5"/>
    <w:next w:val="Para"/>
    <w:rsid w:val="0058342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83427"/>
    <w:pPr>
      <w:pBdr>
        <w:top w:val="single" w:sz="4" w:space="4" w:color="auto"/>
      </w:pBdr>
      <w:outlineLvl w:val="6"/>
    </w:pPr>
    <w:rPr>
      <w:i/>
      <w:noProof/>
    </w:rPr>
  </w:style>
  <w:style w:type="paragraph" w:customStyle="1" w:styleId="ContentsAbstract">
    <w:name w:val="ContentsAbstract"/>
    <w:qFormat/>
    <w:rsid w:val="00583427"/>
    <w:pPr>
      <w:spacing w:before="120" w:after="120"/>
      <w:ind w:left="1008"/>
      <w:contextualSpacing/>
    </w:pPr>
    <w:rPr>
      <w:rFonts w:ascii="Arial" w:hAnsi="Arial"/>
      <w:snapToGrid w:val="0"/>
      <w:sz w:val="18"/>
    </w:rPr>
  </w:style>
  <w:style w:type="paragraph" w:customStyle="1" w:styleId="ContentsPartTitle">
    <w:name w:val="ContentsPartTitle"/>
    <w:next w:val="Normal"/>
    <w:rsid w:val="00583427"/>
    <w:rPr>
      <w:b/>
      <w:sz w:val="28"/>
    </w:rPr>
  </w:style>
  <w:style w:type="paragraph" w:customStyle="1" w:styleId="ContentsChapterTitle">
    <w:name w:val="ContentsChapterTitle"/>
    <w:basedOn w:val="ContentsPartTitle"/>
    <w:next w:val="Normal"/>
    <w:rsid w:val="00583427"/>
    <w:pPr>
      <w:ind w:left="288"/>
    </w:pPr>
    <w:rPr>
      <w:sz w:val="26"/>
    </w:rPr>
  </w:style>
  <w:style w:type="paragraph" w:customStyle="1" w:styleId="ContentsH1">
    <w:name w:val="ContentsH1"/>
    <w:basedOn w:val="ContentsPartTitle"/>
    <w:rsid w:val="00583427"/>
    <w:pPr>
      <w:ind w:left="576"/>
    </w:pPr>
    <w:rPr>
      <w:b w:val="0"/>
      <w:sz w:val="24"/>
    </w:rPr>
  </w:style>
  <w:style w:type="paragraph" w:customStyle="1" w:styleId="ContentsH2">
    <w:name w:val="ContentsH2"/>
    <w:basedOn w:val="ContentsPartTitle"/>
    <w:rsid w:val="00583427"/>
    <w:pPr>
      <w:ind w:left="864"/>
    </w:pPr>
    <w:rPr>
      <w:b w:val="0"/>
      <w:sz w:val="22"/>
    </w:rPr>
  </w:style>
  <w:style w:type="paragraph" w:customStyle="1" w:styleId="ContentsH3">
    <w:name w:val="ContentsH3"/>
    <w:qFormat/>
    <w:rsid w:val="00583427"/>
    <w:pPr>
      <w:ind w:left="1440"/>
    </w:pPr>
    <w:rPr>
      <w:snapToGrid w:val="0"/>
      <w:color w:val="000000"/>
      <w:sz w:val="22"/>
      <w:szCs w:val="60"/>
    </w:rPr>
  </w:style>
  <w:style w:type="paragraph" w:customStyle="1" w:styleId="Copyright">
    <w:name w:val="Copyright"/>
    <w:rsid w:val="00583427"/>
    <w:pPr>
      <w:widowControl w:val="0"/>
      <w:spacing w:before="280"/>
      <w:ind w:left="720"/>
    </w:pPr>
    <w:rPr>
      <w:snapToGrid w:val="0"/>
      <w:color w:val="000000"/>
      <w:sz w:val="26"/>
    </w:rPr>
  </w:style>
  <w:style w:type="paragraph" w:customStyle="1" w:styleId="CrossRefPara">
    <w:name w:val="CrossRefPara"/>
    <w:next w:val="Para"/>
    <w:rsid w:val="00583427"/>
    <w:pPr>
      <w:ind w:left="1440" w:right="1440"/>
    </w:pPr>
    <w:rPr>
      <w:rFonts w:ascii="Arial" w:hAnsi="Arial" w:cs="AGaramond Bold"/>
      <w:color w:val="000000"/>
      <w:sz w:val="18"/>
      <w:szCs w:val="17"/>
    </w:rPr>
  </w:style>
  <w:style w:type="character" w:customStyle="1" w:styleId="CrossRefTerm">
    <w:name w:val="CrossRefTerm"/>
    <w:rsid w:val="00583427"/>
    <w:rPr>
      <w:i/>
    </w:rPr>
  </w:style>
  <w:style w:type="paragraph" w:customStyle="1" w:styleId="CustomChapterOpener">
    <w:name w:val="CustomChapterOpener"/>
    <w:basedOn w:val="Normal"/>
    <w:next w:val="Para"/>
    <w:rsid w:val="00583427"/>
    <w:pPr>
      <w:spacing w:after="120"/>
      <w:ind w:left="720" w:firstLine="720"/>
    </w:pPr>
    <w:rPr>
      <w:snapToGrid w:val="0"/>
      <w:sz w:val="26"/>
      <w:szCs w:val="20"/>
    </w:rPr>
  </w:style>
  <w:style w:type="character" w:customStyle="1" w:styleId="CustomCharStyle">
    <w:name w:val="CustomCharStyle"/>
    <w:rsid w:val="00583427"/>
    <w:rPr>
      <w:b/>
      <w:i/>
    </w:rPr>
  </w:style>
  <w:style w:type="paragraph" w:customStyle="1" w:styleId="ParaContinued">
    <w:name w:val="ParaContinued"/>
    <w:basedOn w:val="Normal"/>
    <w:next w:val="Para"/>
    <w:rsid w:val="00583427"/>
    <w:pPr>
      <w:spacing w:after="120"/>
      <w:ind w:left="720"/>
    </w:pPr>
    <w:rPr>
      <w:snapToGrid w:val="0"/>
      <w:sz w:val="26"/>
      <w:szCs w:val="20"/>
    </w:rPr>
  </w:style>
  <w:style w:type="paragraph" w:customStyle="1" w:styleId="CustomHead">
    <w:name w:val="CustomHead"/>
    <w:basedOn w:val="ParaContinued"/>
    <w:next w:val="Normal"/>
    <w:rsid w:val="00583427"/>
    <w:rPr>
      <w:b/>
    </w:rPr>
  </w:style>
  <w:style w:type="paragraph" w:customStyle="1" w:styleId="CustomList">
    <w:name w:val="CustomList"/>
    <w:basedOn w:val="Normal"/>
    <w:rsid w:val="00583427"/>
    <w:pPr>
      <w:widowControl w:val="0"/>
      <w:spacing w:before="120" w:after="120"/>
      <w:ind w:left="1440"/>
    </w:pPr>
    <w:rPr>
      <w:snapToGrid w:val="0"/>
      <w:szCs w:val="20"/>
    </w:rPr>
  </w:style>
  <w:style w:type="paragraph" w:customStyle="1" w:styleId="CustomStyle1">
    <w:name w:val="CustomStyle1"/>
    <w:basedOn w:val="Normal"/>
    <w:rsid w:val="0058342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8342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83427"/>
    <w:rPr>
      <w:i/>
    </w:rPr>
  </w:style>
  <w:style w:type="paragraph" w:customStyle="1" w:styleId="Dialog">
    <w:name w:val="Dialog"/>
    <w:rsid w:val="00583427"/>
    <w:pPr>
      <w:spacing w:before="120" w:after="120"/>
      <w:ind w:left="1440" w:hanging="720"/>
      <w:contextualSpacing/>
    </w:pPr>
    <w:rPr>
      <w:snapToGrid w:val="0"/>
      <w:sz w:val="26"/>
      <w:szCs w:val="26"/>
    </w:rPr>
  </w:style>
  <w:style w:type="paragraph" w:customStyle="1" w:styleId="Directive">
    <w:name w:val="Directive"/>
    <w:next w:val="Normal"/>
    <w:rsid w:val="0058342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83427"/>
  </w:style>
  <w:style w:type="paragraph" w:customStyle="1" w:styleId="DOI">
    <w:name w:val="DOI"/>
    <w:rsid w:val="00583427"/>
    <w:rPr>
      <w:rFonts w:ascii="Courier New" w:hAnsi="Courier New"/>
      <w:snapToGrid w:val="0"/>
    </w:rPr>
  </w:style>
  <w:style w:type="character" w:styleId="Emphasis">
    <w:name w:val="Emphasis"/>
    <w:qFormat/>
    <w:rsid w:val="00583427"/>
    <w:rPr>
      <w:i/>
      <w:iCs/>
    </w:rPr>
  </w:style>
  <w:style w:type="paragraph" w:customStyle="1" w:styleId="EndnoteEntry">
    <w:name w:val="EndnoteEntry"/>
    <w:rsid w:val="00583427"/>
    <w:pPr>
      <w:spacing w:after="120"/>
      <w:ind w:left="720" w:hanging="720"/>
    </w:pPr>
    <w:rPr>
      <w:sz w:val="24"/>
    </w:rPr>
  </w:style>
  <w:style w:type="paragraph" w:customStyle="1" w:styleId="EndnotesHead">
    <w:name w:val="EndnotesHead"/>
    <w:basedOn w:val="BibliographyHead"/>
    <w:next w:val="EndnoteEntry"/>
    <w:rsid w:val="00583427"/>
  </w:style>
  <w:style w:type="paragraph" w:customStyle="1" w:styleId="EndnoteTitle">
    <w:name w:val="EndnoteTitle"/>
    <w:next w:val="EndnoteEntry"/>
    <w:rsid w:val="00583427"/>
    <w:pPr>
      <w:spacing w:after="120"/>
    </w:pPr>
    <w:rPr>
      <w:rFonts w:ascii="Arial" w:hAnsi="Arial"/>
      <w:b/>
      <w:smallCaps/>
      <w:snapToGrid w:val="0"/>
      <w:color w:val="000000"/>
      <w:sz w:val="60"/>
      <w:szCs w:val="60"/>
    </w:rPr>
  </w:style>
  <w:style w:type="paragraph" w:customStyle="1" w:styleId="Epigraph">
    <w:name w:val="Epigraph"/>
    <w:next w:val="Normal"/>
    <w:rsid w:val="0058342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83427"/>
    <w:pPr>
      <w:contextualSpacing/>
    </w:pPr>
    <w:rPr>
      <w:sz w:val="24"/>
    </w:rPr>
  </w:style>
  <w:style w:type="paragraph" w:customStyle="1" w:styleId="Equation">
    <w:name w:val="Equation"/>
    <w:rsid w:val="00583427"/>
    <w:pPr>
      <w:spacing w:before="120" w:after="120"/>
      <w:ind w:left="1440"/>
    </w:pPr>
    <w:rPr>
      <w:snapToGrid w:val="0"/>
      <w:sz w:val="26"/>
    </w:rPr>
  </w:style>
  <w:style w:type="paragraph" w:customStyle="1" w:styleId="EquationNumbered">
    <w:name w:val="EquationNumbered"/>
    <w:rsid w:val="00583427"/>
    <w:pPr>
      <w:spacing w:before="120" w:after="120"/>
      <w:ind w:left="1440"/>
    </w:pPr>
    <w:rPr>
      <w:snapToGrid w:val="0"/>
      <w:sz w:val="26"/>
    </w:rPr>
  </w:style>
  <w:style w:type="paragraph" w:customStyle="1" w:styleId="ExercisesHead">
    <w:name w:val="ExercisesHead"/>
    <w:basedOn w:val="Normal"/>
    <w:next w:val="Para"/>
    <w:rsid w:val="0058342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83427"/>
    <w:pPr>
      <w:ind w:left="2160" w:firstLine="0"/>
    </w:pPr>
  </w:style>
  <w:style w:type="paragraph" w:customStyle="1" w:styleId="ExtractAttribution">
    <w:name w:val="ExtractAttribution"/>
    <w:next w:val="Para"/>
    <w:rsid w:val="00583427"/>
    <w:pPr>
      <w:spacing w:after="120"/>
      <w:ind w:left="3240"/>
    </w:pPr>
    <w:rPr>
      <w:b/>
      <w:sz w:val="24"/>
    </w:rPr>
  </w:style>
  <w:style w:type="paragraph" w:customStyle="1" w:styleId="ExtractPara">
    <w:name w:val="ExtractPara"/>
    <w:rsid w:val="00583427"/>
    <w:pPr>
      <w:spacing w:before="120" w:after="60"/>
      <w:ind w:left="2160" w:right="720"/>
    </w:pPr>
    <w:rPr>
      <w:snapToGrid w:val="0"/>
      <w:sz w:val="24"/>
    </w:rPr>
  </w:style>
  <w:style w:type="paragraph" w:customStyle="1" w:styleId="ExtractContinued">
    <w:name w:val="ExtractContinued"/>
    <w:basedOn w:val="ExtractPara"/>
    <w:qFormat/>
    <w:rsid w:val="00583427"/>
    <w:pPr>
      <w:spacing w:before="0"/>
      <w:ind w:firstLine="720"/>
    </w:pPr>
  </w:style>
  <w:style w:type="paragraph" w:customStyle="1" w:styleId="ExtractListBulleted">
    <w:name w:val="ExtractListBulleted"/>
    <w:rsid w:val="00583427"/>
    <w:pPr>
      <w:numPr>
        <w:numId w:val="14"/>
      </w:numPr>
      <w:spacing w:before="120" w:after="120"/>
      <w:ind w:right="864"/>
      <w:contextualSpacing/>
    </w:pPr>
    <w:rPr>
      <w:snapToGrid w:val="0"/>
      <w:sz w:val="24"/>
      <w:szCs w:val="26"/>
    </w:rPr>
  </w:style>
  <w:style w:type="paragraph" w:customStyle="1" w:styleId="ExtractListNumbered">
    <w:name w:val="ExtractListNumbered"/>
    <w:rsid w:val="00583427"/>
    <w:pPr>
      <w:spacing w:before="120" w:after="120"/>
      <w:ind w:left="2794" w:right="864" w:hanging="274"/>
      <w:contextualSpacing/>
    </w:pPr>
    <w:rPr>
      <w:snapToGrid w:val="0"/>
      <w:sz w:val="24"/>
      <w:szCs w:val="26"/>
    </w:rPr>
  </w:style>
  <w:style w:type="paragraph" w:customStyle="1" w:styleId="FeatureCode80">
    <w:name w:val="FeatureCode80"/>
    <w:rsid w:val="00583427"/>
    <w:pPr>
      <w:pBdr>
        <w:left w:val="single" w:sz="36" w:space="17" w:color="C0C0C0"/>
      </w:pBdr>
      <w:ind w:left="216"/>
    </w:pPr>
    <w:rPr>
      <w:rFonts w:ascii="Courier New" w:hAnsi="Courier New"/>
      <w:noProof/>
      <w:sz w:val="16"/>
    </w:rPr>
  </w:style>
  <w:style w:type="paragraph" w:customStyle="1" w:styleId="FeatureCode80Sub">
    <w:name w:val="FeatureCode80Sub"/>
    <w:rsid w:val="00583427"/>
    <w:pPr>
      <w:pBdr>
        <w:left w:val="single" w:sz="36" w:space="30" w:color="C0C0C0"/>
      </w:pBdr>
      <w:ind w:left="475"/>
    </w:pPr>
    <w:rPr>
      <w:rFonts w:ascii="Courier New" w:hAnsi="Courier New"/>
      <w:noProof/>
      <w:sz w:val="16"/>
    </w:rPr>
  </w:style>
  <w:style w:type="paragraph" w:customStyle="1" w:styleId="FeatureCodeScreen">
    <w:name w:val="FeatureCodeScreen"/>
    <w:rsid w:val="0058342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8342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83427"/>
    <w:pPr>
      <w:shd w:val="pct25" w:color="auto" w:fill="auto"/>
    </w:pPr>
  </w:style>
  <w:style w:type="paragraph" w:customStyle="1" w:styleId="FeatureCodeSnippet">
    <w:name w:val="FeatureCodeSnippet"/>
    <w:rsid w:val="0058342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8342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8342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83427"/>
    <w:pPr>
      <w:pBdr>
        <w:left w:val="single" w:sz="36" w:space="24" w:color="C0C0C0"/>
      </w:pBdr>
      <w:ind w:left="360"/>
    </w:pPr>
    <w:rPr>
      <w:snapToGrid w:val="0"/>
      <w:sz w:val="16"/>
    </w:rPr>
  </w:style>
  <w:style w:type="paragraph" w:customStyle="1" w:styleId="FeatureFigureSource">
    <w:name w:val="FeatureFigureSource"/>
    <w:rsid w:val="00583427"/>
    <w:pPr>
      <w:pBdr>
        <w:left w:val="single" w:sz="36" w:space="6" w:color="BFBFBF"/>
      </w:pBdr>
      <w:spacing w:after="240"/>
      <w:contextualSpacing/>
    </w:pPr>
    <w:rPr>
      <w:snapToGrid w:val="0"/>
    </w:rPr>
  </w:style>
  <w:style w:type="paragraph" w:customStyle="1" w:styleId="FeatureSource">
    <w:name w:val="FeatureSource"/>
    <w:next w:val="Para"/>
    <w:rsid w:val="00583427"/>
    <w:pPr>
      <w:pBdr>
        <w:left w:val="single" w:sz="36" w:space="6" w:color="C0C0C0"/>
      </w:pBdr>
      <w:spacing w:after="240"/>
    </w:pPr>
    <w:rPr>
      <w:rFonts w:ascii="Arial" w:hAnsi="Arial"/>
      <w:u w:val="single"/>
    </w:rPr>
  </w:style>
  <w:style w:type="paragraph" w:customStyle="1" w:styleId="FeatureFootnote">
    <w:name w:val="FeatureFootnote"/>
    <w:basedOn w:val="FeatureSource"/>
    <w:rsid w:val="00583427"/>
    <w:pPr>
      <w:spacing w:before="120" w:after="120"/>
      <w:ind w:left="720" w:hanging="720"/>
      <w:contextualSpacing/>
    </w:pPr>
    <w:rPr>
      <w:sz w:val="22"/>
      <w:u w:val="none"/>
    </w:rPr>
  </w:style>
  <w:style w:type="paragraph" w:customStyle="1" w:styleId="FeatureH1">
    <w:name w:val="FeatureH1"/>
    <w:next w:val="Normal"/>
    <w:rsid w:val="0058342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83427"/>
    <w:pPr>
      <w:contextualSpacing w:val="0"/>
    </w:pPr>
    <w:rPr>
      <w:rFonts w:ascii="Times New Roman" w:hAnsi="Times New Roman"/>
    </w:rPr>
  </w:style>
  <w:style w:type="paragraph" w:customStyle="1" w:styleId="FeatureH2">
    <w:name w:val="FeatureH2"/>
    <w:next w:val="Normal"/>
    <w:rsid w:val="0058342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83427"/>
    <w:pPr>
      <w:spacing w:before="120"/>
    </w:pPr>
    <w:rPr>
      <w:u w:val="single"/>
    </w:rPr>
  </w:style>
  <w:style w:type="paragraph" w:customStyle="1" w:styleId="FeatureH3">
    <w:name w:val="FeatureH3"/>
    <w:next w:val="Normal"/>
    <w:rsid w:val="0058342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8342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8342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8342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8342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83427"/>
    <w:pPr>
      <w:pBdr>
        <w:left w:val="single" w:sz="36" w:space="6" w:color="C0C0C0"/>
      </w:pBdr>
    </w:pPr>
    <w:rPr>
      <w:rFonts w:ascii="Arial" w:hAnsi="Arial"/>
      <w:b/>
      <w:snapToGrid w:val="0"/>
      <w:sz w:val="26"/>
    </w:rPr>
  </w:style>
  <w:style w:type="paragraph" w:customStyle="1" w:styleId="FeatureListNumbered">
    <w:name w:val="FeatureListNumbered"/>
    <w:rsid w:val="0058342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8342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83427"/>
    <w:pPr>
      <w:pBdr>
        <w:left w:val="single" w:sz="36" w:space="20" w:color="C0C0C0"/>
      </w:pBdr>
      <w:ind w:left="274" w:firstLine="432"/>
    </w:pPr>
    <w:rPr>
      <w:rFonts w:ascii="Arial" w:hAnsi="Arial"/>
      <w:snapToGrid w:val="0"/>
      <w:sz w:val="26"/>
    </w:rPr>
  </w:style>
  <w:style w:type="paragraph" w:customStyle="1" w:styleId="FeatureListParaSub">
    <w:name w:val="FeatureListParaSub"/>
    <w:rsid w:val="0058342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8342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8342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8342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83427"/>
    <w:pPr>
      <w:pBdr>
        <w:left w:val="single" w:sz="36" w:space="6" w:color="C0C0C0"/>
      </w:pBdr>
      <w:spacing w:after="120"/>
    </w:pPr>
    <w:rPr>
      <w:rFonts w:ascii="Arial" w:hAnsi="Arial"/>
      <w:sz w:val="26"/>
    </w:rPr>
  </w:style>
  <w:style w:type="paragraph" w:customStyle="1" w:styleId="FeatureRecipeProcedure">
    <w:name w:val="FeatureRecipeProcedure"/>
    <w:rsid w:val="0058342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83427"/>
    <w:pPr>
      <w:ind w:left="720" w:hanging="288"/>
    </w:pPr>
  </w:style>
  <w:style w:type="paragraph" w:customStyle="1" w:styleId="FeatureRecipeTitle">
    <w:name w:val="FeatureRecipeTitle"/>
    <w:rsid w:val="00583427"/>
    <w:pPr>
      <w:pBdr>
        <w:left w:val="single" w:sz="36" w:space="6" w:color="C0C0C0"/>
      </w:pBdr>
    </w:pPr>
    <w:rPr>
      <w:rFonts w:ascii="Arial" w:hAnsi="Arial"/>
      <w:b/>
      <w:u w:val="single"/>
    </w:rPr>
  </w:style>
  <w:style w:type="paragraph" w:customStyle="1" w:styleId="FeatureRecipeYield">
    <w:name w:val="FeatureRecipeYield"/>
    <w:rsid w:val="00583427"/>
    <w:pPr>
      <w:pBdr>
        <w:left w:val="single" w:sz="36" w:space="14" w:color="C0C0C0"/>
      </w:pBdr>
      <w:ind w:left="144"/>
    </w:pPr>
    <w:rPr>
      <w:rFonts w:ascii="Arial" w:hAnsi="Arial"/>
      <w:sz w:val="16"/>
    </w:rPr>
  </w:style>
  <w:style w:type="paragraph" w:customStyle="1" w:styleId="FeatureReference">
    <w:name w:val="FeatureReference"/>
    <w:qFormat/>
    <w:rsid w:val="0058342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8342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83427"/>
    <w:pPr>
      <w:pBdr>
        <w:left w:val="single" w:sz="36" w:space="17" w:color="C0C0C0"/>
      </w:pBdr>
      <w:ind w:left="216"/>
    </w:pPr>
  </w:style>
  <w:style w:type="paragraph" w:customStyle="1" w:styleId="FeatureRunInPara">
    <w:name w:val="FeatureRunInPara"/>
    <w:basedOn w:val="FeatureListUnmarked"/>
    <w:next w:val="FeatureRunInHead"/>
    <w:rsid w:val="00583427"/>
    <w:pPr>
      <w:pBdr>
        <w:left w:val="single" w:sz="36" w:space="6" w:color="C0C0C0"/>
      </w:pBdr>
      <w:spacing w:before="0"/>
      <w:ind w:left="0"/>
    </w:pPr>
  </w:style>
  <w:style w:type="paragraph" w:customStyle="1" w:styleId="FeatureRunInParaSub">
    <w:name w:val="FeatureRunInParaSub"/>
    <w:basedOn w:val="FeatureRunInPara"/>
    <w:next w:val="FeatureRunInHeadSub"/>
    <w:rsid w:val="00583427"/>
    <w:pPr>
      <w:pBdr>
        <w:left w:val="single" w:sz="36" w:space="17" w:color="C0C0C0"/>
      </w:pBdr>
      <w:ind w:left="216"/>
      <w:contextualSpacing/>
    </w:pPr>
  </w:style>
  <w:style w:type="paragraph" w:customStyle="1" w:styleId="FeatureSlug">
    <w:name w:val="FeatureSlug"/>
    <w:next w:val="FeaturePara"/>
    <w:qFormat/>
    <w:rsid w:val="0058342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8342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8342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8342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8342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8342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8342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8342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83427"/>
    <w:pPr>
      <w:pBdr>
        <w:left w:val="single" w:sz="36" w:space="6" w:color="C0C0C0"/>
      </w:pBdr>
      <w:spacing w:before="120"/>
      <w:ind w:left="0" w:firstLine="0"/>
    </w:pPr>
  </w:style>
  <w:style w:type="paragraph" w:customStyle="1" w:styleId="FigureLabel">
    <w:name w:val="FigureLabel"/>
    <w:rsid w:val="00583427"/>
    <w:pPr>
      <w:ind w:left="1440"/>
    </w:pPr>
    <w:rPr>
      <w:rFonts w:ascii="Arial" w:hAnsi="Arial"/>
    </w:rPr>
  </w:style>
  <w:style w:type="paragraph" w:customStyle="1" w:styleId="FigureSource">
    <w:name w:val="FigureSource"/>
    <w:next w:val="Para"/>
    <w:link w:val="FigureSourceChar"/>
    <w:rsid w:val="00583427"/>
    <w:pPr>
      <w:spacing w:after="240"/>
      <w:ind w:left="1440"/>
    </w:pPr>
    <w:rPr>
      <w:rFonts w:ascii="Arial" w:hAnsi="Arial"/>
      <w:sz w:val="22"/>
    </w:rPr>
  </w:style>
  <w:style w:type="paragraph" w:customStyle="1" w:styleId="FurtherReadingHead">
    <w:name w:val="FurtherReadingHead"/>
    <w:basedOn w:val="BibliographyHead"/>
    <w:next w:val="Para"/>
    <w:rsid w:val="00583427"/>
  </w:style>
  <w:style w:type="character" w:customStyle="1" w:styleId="GenusSpecies">
    <w:name w:val="GenusSpecies"/>
    <w:rsid w:val="0058342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83427"/>
    <w:pPr>
      <w:spacing w:after="120"/>
      <w:ind w:left="720" w:firstLine="720"/>
    </w:pPr>
    <w:rPr>
      <w:snapToGrid w:val="0"/>
      <w:sz w:val="26"/>
      <w:szCs w:val="20"/>
    </w:rPr>
  </w:style>
  <w:style w:type="paragraph" w:customStyle="1" w:styleId="H3">
    <w:name w:val="H3"/>
    <w:next w:val="Para"/>
    <w:qFormat/>
    <w:rsid w:val="0058342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83427"/>
    <w:pPr>
      <w:spacing w:before="240"/>
      <w:outlineLvl w:val="9"/>
    </w:pPr>
  </w:style>
  <w:style w:type="paragraph" w:customStyle="1" w:styleId="H4">
    <w:name w:val="H4"/>
    <w:next w:val="Para"/>
    <w:rsid w:val="0058342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83427"/>
  </w:style>
  <w:style w:type="paragraph" w:customStyle="1" w:styleId="GlossaryTitle">
    <w:name w:val="GlossaryTitle"/>
    <w:basedOn w:val="ChapterTitle"/>
    <w:next w:val="Normal"/>
    <w:rsid w:val="00583427"/>
    <w:pPr>
      <w:spacing w:before="120" w:after="120"/>
    </w:pPr>
  </w:style>
  <w:style w:type="paragraph" w:customStyle="1" w:styleId="H1">
    <w:name w:val="H1"/>
    <w:next w:val="Para"/>
    <w:qFormat/>
    <w:rsid w:val="0058342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83427"/>
    <w:pPr>
      <w:keepNext/>
      <w:widowControl w:val="0"/>
      <w:spacing w:before="360" w:after="240"/>
      <w:outlineLvl w:val="2"/>
    </w:pPr>
    <w:rPr>
      <w:rFonts w:ascii="Arial" w:hAnsi="Arial"/>
      <w:b/>
      <w:snapToGrid w:val="0"/>
      <w:sz w:val="40"/>
      <w:u w:val="single"/>
    </w:rPr>
  </w:style>
  <w:style w:type="paragraph" w:customStyle="1" w:styleId="H6">
    <w:name w:val="H6"/>
    <w:next w:val="Para"/>
    <w:rsid w:val="00583427"/>
    <w:pPr>
      <w:spacing w:before="240" w:after="120"/>
    </w:pPr>
    <w:rPr>
      <w:rFonts w:ascii="Arial" w:hAnsi="Arial"/>
      <w:snapToGrid w:val="0"/>
      <w:u w:val="single"/>
    </w:rPr>
  </w:style>
  <w:style w:type="paragraph" w:customStyle="1" w:styleId="Index1">
    <w:name w:val="Index1"/>
    <w:rsid w:val="00583427"/>
    <w:pPr>
      <w:widowControl w:val="0"/>
      <w:ind w:left="1800" w:hanging="360"/>
    </w:pPr>
    <w:rPr>
      <w:snapToGrid w:val="0"/>
      <w:sz w:val="26"/>
    </w:rPr>
  </w:style>
  <w:style w:type="paragraph" w:customStyle="1" w:styleId="Index2">
    <w:name w:val="Index2"/>
    <w:basedOn w:val="Index1"/>
    <w:next w:val="Index1"/>
    <w:rsid w:val="00583427"/>
    <w:pPr>
      <w:ind w:left="2520"/>
    </w:pPr>
  </w:style>
  <w:style w:type="paragraph" w:customStyle="1" w:styleId="Index3">
    <w:name w:val="Index3"/>
    <w:basedOn w:val="Index1"/>
    <w:rsid w:val="00583427"/>
    <w:pPr>
      <w:ind w:left="3240"/>
    </w:pPr>
  </w:style>
  <w:style w:type="paragraph" w:customStyle="1" w:styleId="IndexLetter">
    <w:name w:val="IndexLetter"/>
    <w:basedOn w:val="H3"/>
    <w:next w:val="Index1"/>
    <w:rsid w:val="00583427"/>
  </w:style>
  <w:style w:type="paragraph" w:customStyle="1" w:styleId="IndexNote">
    <w:name w:val="IndexNote"/>
    <w:basedOn w:val="Normal"/>
    <w:rsid w:val="00583427"/>
    <w:pPr>
      <w:widowControl w:val="0"/>
      <w:spacing w:before="120" w:after="120"/>
      <w:ind w:left="720" w:firstLine="720"/>
    </w:pPr>
    <w:rPr>
      <w:snapToGrid w:val="0"/>
      <w:sz w:val="26"/>
      <w:szCs w:val="20"/>
    </w:rPr>
  </w:style>
  <w:style w:type="paragraph" w:customStyle="1" w:styleId="IndexTitle">
    <w:name w:val="IndexTitle"/>
    <w:basedOn w:val="H2"/>
    <w:next w:val="IndexNote"/>
    <w:rsid w:val="00583427"/>
    <w:pPr>
      <w:spacing w:line="540" w:lineRule="exact"/>
    </w:pPr>
  </w:style>
  <w:style w:type="character" w:customStyle="1" w:styleId="InlineCode">
    <w:name w:val="InlineCode"/>
    <w:rsid w:val="00583427"/>
    <w:rPr>
      <w:rFonts w:ascii="Courier New" w:hAnsi="Courier New"/>
      <w:noProof/>
      <w:color w:val="auto"/>
    </w:rPr>
  </w:style>
  <w:style w:type="character" w:customStyle="1" w:styleId="InlineCodeUserInput">
    <w:name w:val="InlineCodeUserInput"/>
    <w:rsid w:val="00583427"/>
    <w:rPr>
      <w:rFonts w:ascii="Courier New" w:hAnsi="Courier New"/>
      <w:b/>
      <w:noProof/>
      <w:color w:val="auto"/>
    </w:rPr>
  </w:style>
  <w:style w:type="character" w:customStyle="1" w:styleId="InlineCodeUserInputVariable">
    <w:name w:val="InlineCodeUserInputVariable"/>
    <w:rsid w:val="00583427"/>
    <w:rPr>
      <w:rFonts w:ascii="Courier New" w:hAnsi="Courier New"/>
      <w:b/>
      <w:i/>
      <w:noProof/>
      <w:color w:val="auto"/>
    </w:rPr>
  </w:style>
  <w:style w:type="character" w:customStyle="1" w:styleId="InlineCodeVariable">
    <w:name w:val="InlineCodeVariable"/>
    <w:rsid w:val="00583427"/>
    <w:rPr>
      <w:rFonts w:ascii="Courier New" w:hAnsi="Courier New"/>
      <w:i/>
      <w:noProof/>
      <w:color w:val="auto"/>
    </w:rPr>
  </w:style>
  <w:style w:type="character" w:customStyle="1" w:styleId="InlineURL">
    <w:name w:val="InlineURL"/>
    <w:rsid w:val="00583427"/>
    <w:rPr>
      <w:rFonts w:ascii="Courier New" w:hAnsi="Courier New"/>
      <w:noProof/>
      <w:color w:val="auto"/>
      <w:u w:val="single"/>
    </w:rPr>
  </w:style>
  <w:style w:type="character" w:customStyle="1" w:styleId="InlineEmail">
    <w:name w:val="InlineEmail"/>
    <w:rsid w:val="00583427"/>
    <w:rPr>
      <w:rFonts w:ascii="Courier New" w:hAnsi="Courier New"/>
      <w:noProof/>
      <w:color w:val="auto"/>
      <w:u w:val="double"/>
    </w:rPr>
  </w:style>
  <w:style w:type="paragraph" w:customStyle="1" w:styleId="IntroductionTitle">
    <w:name w:val="IntroductionTitle"/>
    <w:basedOn w:val="ChapterTitle"/>
    <w:next w:val="Para"/>
    <w:rsid w:val="00583427"/>
    <w:pPr>
      <w:spacing w:before="120" w:after="120"/>
    </w:pPr>
  </w:style>
  <w:style w:type="paragraph" w:customStyle="1" w:styleId="KeyConceptsHead">
    <w:name w:val="KeyConceptsHead"/>
    <w:basedOn w:val="BibliographyHead"/>
    <w:next w:val="Para"/>
    <w:rsid w:val="00583427"/>
  </w:style>
  <w:style w:type="character" w:customStyle="1" w:styleId="KeyTerm">
    <w:name w:val="KeyTerm"/>
    <w:rsid w:val="00583427"/>
    <w:rPr>
      <w:i/>
      <w:color w:val="auto"/>
      <w:bdr w:val="none" w:sz="0" w:space="0" w:color="auto"/>
      <w:shd w:val="clear" w:color="auto" w:fill="DBE5F1"/>
    </w:rPr>
  </w:style>
  <w:style w:type="paragraph" w:customStyle="1" w:styleId="KeyTermsHead">
    <w:name w:val="KeyTermsHead"/>
    <w:basedOn w:val="Normal"/>
    <w:next w:val="Normal"/>
    <w:rsid w:val="0058342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83427"/>
    <w:pPr>
      <w:spacing w:before="240" w:after="240"/>
      <w:ind w:left="1440" w:right="720" w:hanging="720"/>
    </w:pPr>
    <w:rPr>
      <w:sz w:val="24"/>
    </w:rPr>
  </w:style>
  <w:style w:type="paragraph" w:styleId="ListBullet">
    <w:name w:val="List Bullet"/>
    <w:rsid w:val="00583427"/>
    <w:rPr>
      <w:sz w:val="24"/>
    </w:rPr>
  </w:style>
  <w:style w:type="paragraph" w:customStyle="1" w:styleId="ColorfulList-Accent11">
    <w:name w:val="Colorful List - Accent 11"/>
    <w:basedOn w:val="Normal"/>
    <w:qFormat/>
    <w:rsid w:val="0058342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83427"/>
    <w:pPr>
      <w:numPr>
        <w:numId w:val="5"/>
      </w:numPr>
      <w:spacing w:before="120" w:after="120"/>
      <w:contextualSpacing/>
    </w:pPr>
    <w:rPr>
      <w:snapToGrid w:val="0"/>
      <w:sz w:val="26"/>
    </w:rPr>
  </w:style>
  <w:style w:type="paragraph" w:customStyle="1" w:styleId="ListBulletedSub">
    <w:name w:val="ListBulletedSub"/>
    <w:rsid w:val="00583427"/>
    <w:pPr>
      <w:numPr>
        <w:numId w:val="6"/>
      </w:numPr>
      <w:spacing w:before="120" w:after="120"/>
      <w:contextualSpacing/>
    </w:pPr>
    <w:rPr>
      <w:snapToGrid w:val="0"/>
      <w:sz w:val="26"/>
    </w:rPr>
  </w:style>
  <w:style w:type="paragraph" w:customStyle="1" w:styleId="ListBulletedSub2">
    <w:name w:val="ListBulletedSub2"/>
    <w:basedOn w:val="ListBulletedSub"/>
    <w:rsid w:val="00583427"/>
    <w:pPr>
      <w:numPr>
        <w:numId w:val="7"/>
      </w:numPr>
    </w:pPr>
  </w:style>
  <w:style w:type="paragraph" w:customStyle="1" w:styleId="ListCheck">
    <w:name w:val="ListCheck"/>
    <w:rsid w:val="00583427"/>
    <w:pPr>
      <w:numPr>
        <w:numId w:val="8"/>
      </w:numPr>
      <w:spacing w:before="120" w:after="120"/>
      <w:contextualSpacing/>
    </w:pPr>
    <w:rPr>
      <w:snapToGrid w:val="0"/>
      <w:sz w:val="26"/>
    </w:rPr>
  </w:style>
  <w:style w:type="paragraph" w:customStyle="1" w:styleId="ListCheckSub">
    <w:name w:val="ListCheckSub"/>
    <w:basedOn w:val="ListCheck"/>
    <w:rsid w:val="00583427"/>
    <w:pPr>
      <w:numPr>
        <w:numId w:val="9"/>
      </w:numPr>
    </w:pPr>
  </w:style>
  <w:style w:type="paragraph" w:customStyle="1" w:styleId="ListHead">
    <w:name w:val="ListHead"/>
    <w:rsid w:val="00583427"/>
    <w:pPr>
      <w:ind w:left="1440"/>
    </w:pPr>
    <w:rPr>
      <w:b/>
      <w:sz w:val="26"/>
    </w:rPr>
  </w:style>
  <w:style w:type="paragraph" w:customStyle="1" w:styleId="ListNumbered">
    <w:name w:val="ListNumbered"/>
    <w:qFormat/>
    <w:rsid w:val="00583427"/>
    <w:pPr>
      <w:widowControl w:val="0"/>
      <w:spacing w:before="120" w:after="120"/>
      <w:ind w:left="1800" w:hanging="360"/>
      <w:contextualSpacing/>
    </w:pPr>
    <w:rPr>
      <w:snapToGrid w:val="0"/>
      <w:sz w:val="26"/>
    </w:rPr>
  </w:style>
  <w:style w:type="paragraph" w:customStyle="1" w:styleId="ListNumberedSub">
    <w:name w:val="ListNumberedSub"/>
    <w:basedOn w:val="ListNumbered"/>
    <w:rsid w:val="00583427"/>
    <w:pPr>
      <w:ind w:left="2520"/>
    </w:pPr>
  </w:style>
  <w:style w:type="paragraph" w:customStyle="1" w:styleId="ListNumberedSub2">
    <w:name w:val="ListNumberedSub2"/>
    <w:basedOn w:val="ListNumberedSub"/>
    <w:rsid w:val="00583427"/>
    <w:pPr>
      <w:ind w:left="3240"/>
    </w:pPr>
  </w:style>
  <w:style w:type="paragraph" w:customStyle="1" w:styleId="ListNumberedSub3">
    <w:name w:val="ListNumberedSub3"/>
    <w:rsid w:val="00583427"/>
    <w:pPr>
      <w:spacing w:before="120" w:after="120"/>
      <w:ind w:left="3960" w:hanging="360"/>
      <w:contextualSpacing/>
    </w:pPr>
    <w:rPr>
      <w:sz w:val="26"/>
    </w:rPr>
  </w:style>
  <w:style w:type="paragraph" w:customStyle="1" w:styleId="ListPara">
    <w:name w:val="ListPara"/>
    <w:basedOn w:val="Normal"/>
    <w:rsid w:val="00583427"/>
    <w:pPr>
      <w:widowControl w:val="0"/>
      <w:ind w:left="1800" w:firstLine="360"/>
    </w:pPr>
    <w:rPr>
      <w:snapToGrid w:val="0"/>
      <w:sz w:val="26"/>
      <w:szCs w:val="20"/>
    </w:rPr>
  </w:style>
  <w:style w:type="paragraph" w:customStyle="1" w:styleId="ListParaSub">
    <w:name w:val="ListParaSub"/>
    <w:basedOn w:val="ListPara"/>
    <w:rsid w:val="00583427"/>
    <w:pPr>
      <w:spacing w:line="260" w:lineRule="exact"/>
      <w:ind w:left="2520"/>
    </w:pPr>
  </w:style>
  <w:style w:type="paragraph" w:customStyle="1" w:styleId="ListParaSub2">
    <w:name w:val="ListParaSub2"/>
    <w:basedOn w:val="ListParaSub"/>
    <w:rsid w:val="00583427"/>
    <w:pPr>
      <w:ind w:left="3240"/>
    </w:pPr>
  </w:style>
  <w:style w:type="paragraph" w:customStyle="1" w:styleId="ListUnmarked">
    <w:name w:val="ListUnmarked"/>
    <w:qFormat/>
    <w:rsid w:val="00583427"/>
    <w:pPr>
      <w:spacing w:before="60" w:after="60"/>
      <w:ind w:left="1728"/>
    </w:pPr>
    <w:rPr>
      <w:sz w:val="26"/>
    </w:rPr>
  </w:style>
  <w:style w:type="paragraph" w:customStyle="1" w:styleId="ListUnmarkedSub">
    <w:name w:val="ListUnmarkedSub"/>
    <w:rsid w:val="00583427"/>
    <w:pPr>
      <w:spacing w:before="60" w:after="60"/>
      <w:ind w:left="2160"/>
    </w:pPr>
    <w:rPr>
      <w:sz w:val="26"/>
    </w:rPr>
  </w:style>
  <w:style w:type="paragraph" w:customStyle="1" w:styleId="ListUnmarkedSub2">
    <w:name w:val="ListUnmarkedSub2"/>
    <w:basedOn w:val="ListUnmarkedSub"/>
    <w:rsid w:val="00583427"/>
    <w:pPr>
      <w:ind w:left="2880"/>
    </w:pPr>
  </w:style>
  <w:style w:type="paragraph" w:customStyle="1" w:styleId="ListWhere">
    <w:name w:val="ListWhere"/>
    <w:rsid w:val="00583427"/>
    <w:pPr>
      <w:spacing w:before="120" w:after="120"/>
      <w:ind w:left="2160"/>
      <w:contextualSpacing/>
    </w:pPr>
    <w:rPr>
      <w:snapToGrid w:val="0"/>
      <w:sz w:val="26"/>
    </w:rPr>
  </w:style>
  <w:style w:type="paragraph" w:customStyle="1" w:styleId="MatterTitle">
    <w:name w:val="MatterTitle"/>
    <w:next w:val="Para"/>
    <w:rsid w:val="00583427"/>
    <w:pPr>
      <w:spacing w:before="120" w:after="120"/>
    </w:pPr>
    <w:rPr>
      <w:rFonts w:ascii="Arial" w:hAnsi="Arial"/>
      <w:b/>
      <w:smallCaps/>
      <w:snapToGrid w:val="0"/>
      <w:color w:val="000000"/>
      <w:sz w:val="60"/>
      <w:szCs w:val="60"/>
    </w:rPr>
  </w:style>
  <w:style w:type="character" w:customStyle="1" w:styleId="MenuArrow">
    <w:name w:val="MenuArrow"/>
    <w:rsid w:val="00583427"/>
    <w:rPr>
      <w:rFonts w:ascii="Wingdings" w:hAnsi="Wingdings"/>
    </w:rPr>
  </w:style>
  <w:style w:type="paragraph" w:customStyle="1" w:styleId="OnlineReference">
    <w:name w:val="OnlineReference"/>
    <w:qFormat/>
    <w:rsid w:val="0058342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8342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83427"/>
    <w:pPr>
      <w:numPr>
        <w:numId w:val="10"/>
      </w:numPr>
      <w:spacing w:before="120" w:after="120"/>
      <w:contextualSpacing/>
    </w:pPr>
    <w:rPr>
      <w:snapToGrid w:val="0"/>
      <w:sz w:val="26"/>
    </w:rPr>
  </w:style>
  <w:style w:type="paragraph" w:customStyle="1" w:styleId="ParaNumbered">
    <w:name w:val="ParaNumbered"/>
    <w:rsid w:val="00583427"/>
    <w:pPr>
      <w:spacing w:after="120"/>
      <w:ind w:left="720" w:firstLine="720"/>
    </w:pPr>
    <w:rPr>
      <w:snapToGrid w:val="0"/>
      <w:sz w:val="26"/>
    </w:rPr>
  </w:style>
  <w:style w:type="paragraph" w:customStyle="1" w:styleId="PartFeaturingList">
    <w:name w:val="PartFeaturingList"/>
    <w:basedOn w:val="ChapterFeaturingList"/>
    <w:rsid w:val="00583427"/>
  </w:style>
  <w:style w:type="paragraph" w:customStyle="1" w:styleId="PartIntroductionPara">
    <w:name w:val="PartIntroductionPara"/>
    <w:rsid w:val="00583427"/>
    <w:pPr>
      <w:spacing w:after="120"/>
      <w:ind w:left="720" w:firstLine="720"/>
    </w:pPr>
    <w:rPr>
      <w:sz w:val="26"/>
    </w:rPr>
  </w:style>
  <w:style w:type="paragraph" w:customStyle="1" w:styleId="PartTitle">
    <w:name w:val="PartTitle"/>
    <w:basedOn w:val="ChapterTitle"/>
    <w:rsid w:val="00583427"/>
    <w:pPr>
      <w:widowControl w:val="0"/>
      <w:pBdr>
        <w:bottom w:val="single" w:sz="4" w:space="1" w:color="auto"/>
      </w:pBdr>
    </w:pPr>
  </w:style>
  <w:style w:type="paragraph" w:customStyle="1" w:styleId="PoetryPara">
    <w:name w:val="PoetryPara"/>
    <w:next w:val="Normal"/>
    <w:rsid w:val="00583427"/>
    <w:pPr>
      <w:spacing w:before="360" w:after="60"/>
      <w:ind w:left="2160"/>
      <w:contextualSpacing/>
    </w:pPr>
    <w:rPr>
      <w:snapToGrid w:val="0"/>
      <w:sz w:val="22"/>
    </w:rPr>
  </w:style>
  <w:style w:type="paragraph" w:customStyle="1" w:styleId="PoetryContinued">
    <w:name w:val="PoetryContinued"/>
    <w:basedOn w:val="PoetryPara"/>
    <w:qFormat/>
    <w:rsid w:val="00583427"/>
    <w:pPr>
      <w:spacing w:before="0"/>
      <w:contextualSpacing w:val="0"/>
    </w:pPr>
  </w:style>
  <w:style w:type="paragraph" w:customStyle="1" w:styleId="PoetrySource">
    <w:name w:val="PoetrySource"/>
    <w:rsid w:val="00583427"/>
    <w:pPr>
      <w:ind w:left="2880"/>
    </w:pPr>
    <w:rPr>
      <w:snapToGrid w:val="0"/>
      <w:sz w:val="18"/>
    </w:rPr>
  </w:style>
  <w:style w:type="paragraph" w:customStyle="1" w:styleId="PoetryTitle">
    <w:name w:val="PoetryTitle"/>
    <w:basedOn w:val="PoetryPara"/>
    <w:next w:val="PoetryPara"/>
    <w:rsid w:val="00583427"/>
    <w:rPr>
      <w:b/>
      <w:sz w:val="24"/>
    </w:rPr>
  </w:style>
  <w:style w:type="paragraph" w:customStyle="1" w:styleId="PrefaceTitle">
    <w:name w:val="PrefaceTitle"/>
    <w:next w:val="Para"/>
    <w:rsid w:val="0058342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83427"/>
  </w:style>
  <w:style w:type="character" w:customStyle="1" w:styleId="QueryInline">
    <w:name w:val="QueryInline"/>
    <w:rsid w:val="00583427"/>
    <w:rPr>
      <w:bdr w:val="none" w:sz="0" w:space="0" w:color="auto"/>
      <w:shd w:val="clear" w:color="auto" w:fill="FFCC99"/>
    </w:rPr>
  </w:style>
  <w:style w:type="paragraph" w:customStyle="1" w:styleId="QueryPara">
    <w:name w:val="QueryPara"/>
    <w:rsid w:val="0058342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83427"/>
  </w:style>
  <w:style w:type="paragraph" w:customStyle="1" w:styleId="QuestionsHead">
    <w:name w:val="QuestionsHead"/>
    <w:basedOn w:val="BibliographyHead"/>
    <w:next w:val="Para"/>
    <w:rsid w:val="00583427"/>
  </w:style>
  <w:style w:type="paragraph" w:customStyle="1" w:styleId="QuoteSource">
    <w:name w:val="QuoteSource"/>
    <w:basedOn w:val="Normal"/>
    <w:rsid w:val="0058342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83427"/>
    <w:rPr>
      <w:i w:val="0"/>
      <w:sz w:val="24"/>
    </w:rPr>
  </w:style>
  <w:style w:type="paragraph" w:customStyle="1" w:styleId="RecipeFootnote">
    <w:name w:val="RecipeFootnote"/>
    <w:basedOn w:val="Normal"/>
    <w:rsid w:val="0058342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83427"/>
    <w:pPr>
      <w:spacing w:before="240"/>
      <w:ind w:left="720"/>
    </w:pPr>
    <w:rPr>
      <w:rFonts w:ascii="Arial" w:hAnsi="Arial"/>
      <w:b/>
      <w:snapToGrid w:val="0"/>
      <w:sz w:val="26"/>
    </w:rPr>
  </w:style>
  <w:style w:type="paragraph" w:customStyle="1" w:styleId="RecipeIngredientList">
    <w:name w:val="RecipeIngredientList"/>
    <w:basedOn w:val="Normal"/>
    <w:rsid w:val="0058342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83427"/>
    <w:pPr>
      <w:spacing w:before="120" w:after="120"/>
      <w:ind w:left="1440" w:firstLine="360"/>
      <w:contextualSpacing/>
    </w:pPr>
    <w:rPr>
      <w:rFonts w:ascii="Arial" w:hAnsi="Arial"/>
      <w:snapToGrid w:val="0"/>
      <w:sz w:val="26"/>
    </w:rPr>
  </w:style>
  <w:style w:type="paragraph" w:customStyle="1" w:styleId="RecipeMetricMeasure">
    <w:name w:val="RecipeMetricMeasure"/>
    <w:rsid w:val="00583427"/>
    <w:rPr>
      <w:rFonts w:ascii="Arial" w:hAnsi="Arial"/>
      <w:snapToGrid w:val="0"/>
      <w:sz w:val="26"/>
    </w:rPr>
  </w:style>
  <w:style w:type="paragraph" w:customStyle="1" w:styleId="RecipeNutritionInfo">
    <w:name w:val="RecipeNutritionInfo"/>
    <w:basedOn w:val="Normal"/>
    <w:rsid w:val="00583427"/>
    <w:pPr>
      <w:spacing w:before="120" w:after="120"/>
      <w:ind w:left="720"/>
      <w:contextualSpacing/>
    </w:pPr>
    <w:rPr>
      <w:rFonts w:ascii="Arial" w:hAnsi="Arial"/>
      <w:snapToGrid w:val="0"/>
      <w:sz w:val="22"/>
      <w:szCs w:val="20"/>
    </w:rPr>
  </w:style>
  <w:style w:type="paragraph" w:customStyle="1" w:styleId="RecipePercentage">
    <w:name w:val="RecipePercentage"/>
    <w:rsid w:val="00583427"/>
    <w:rPr>
      <w:rFonts w:ascii="Arial" w:hAnsi="Arial"/>
      <w:snapToGrid w:val="0"/>
      <w:sz w:val="26"/>
    </w:rPr>
  </w:style>
  <w:style w:type="paragraph" w:customStyle="1" w:styleId="RecipeProcedure">
    <w:name w:val="RecipeProcedure"/>
    <w:rsid w:val="00583427"/>
    <w:pPr>
      <w:spacing w:before="120" w:after="120"/>
      <w:ind w:left="1800" w:hanging="720"/>
    </w:pPr>
    <w:rPr>
      <w:rFonts w:ascii="Arial" w:hAnsi="Arial"/>
      <w:snapToGrid w:val="0"/>
      <w:sz w:val="26"/>
    </w:rPr>
  </w:style>
  <w:style w:type="paragraph" w:customStyle="1" w:styleId="RecipeProcedureHead">
    <w:name w:val="RecipeProcedureHead"/>
    <w:rsid w:val="0058342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83427"/>
    <w:pPr>
      <w:ind w:left="720"/>
    </w:pPr>
    <w:rPr>
      <w:rFonts w:ascii="Arial" w:hAnsi="Arial"/>
      <w:b/>
      <w:smallCaps/>
      <w:snapToGrid w:val="0"/>
      <w:sz w:val="32"/>
      <w:u w:val="single"/>
    </w:rPr>
  </w:style>
  <w:style w:type="paragraph" w:customStyle="1" w:styleId="RecipeTableHead">
    <w:name w:val="RecipeTableHead"/>
    <w:rsid w:val="00583427"/>
    <w:rPr>
      <w:rFonts w:ascii="Arial" w:hAnsi="Arial"/>
      <w:b/>
      <w:smallCaps/>
      <w:snapToGrid w:val="0"/>
      <w:sz w:val="26"/>
    </w:rPr>
  </w:style>
  <w:style w:type="paragraph" w:customStyle="1" w:styleId="RecipeTime">
    <w:name w:val="RecipeTime"/>
    <w:rsid w:val="00583427"/>
    <w:pPr>
      <w:spacing w:before="120" w:after="120"/>
      <w:ind w:left="720"/>
      <w:contextualSpacing/>
    </w:pPr>
    <w:rPr>
      <w:rFonts w:ascii="Arial" w:hAnsi="Arial"/>
      <w:i/>
      <w:snapToGrid w:val="0"/>
      <w:sz w:val="26"/>
    </w:rPr>
  </w:style>
  <w:style w:type="paragraph" w:customStyle="1" w:styleId="RecipeTitle">
    <w:name w:val="RecipeTitle"/>
    <w:next w:val="RecipeIngredientList"/>
    <w:rsid w:val="0058342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83427"/>
    <w:pPr>
      <w:ind w:left="720"/>
    </w:pPr>
    <w:rPr>
      <w:rFonts w:ascii="Arial" w:hAnsi="Arial"/>
      <w:b/>
      <w:i/>
      <w:smallCaps/>
      <w:snapToGrid w:val="0"/>
      <w:sz w:val="36"/>
      <w:szCs w:val="40"/>
    </w:rPr>
  </w:style>
  <w:style w:type="paragraph" w:customStyle="1" w:styleId="RecipeUSMeasure">
    <w:name w:val="RecipeUSMeasure"/>
    <w:rsid w:val="00583427"/>
    <w:rPr>
      <w:rFonts w:ascii="Arial" w:hAnsi="Arial"/>
      <w:snapToGrid w:val="0"/>
      <w:sz w:val="26"/>
    </w:rPr>
  </w:style>
  <w:style w:type="paragraph" w:customStyle="1" w:styleId="RecipeVariationPara">
    <w:name w:val="RecipeVariationPara"/>
    <w:basedOn w:val="RecipeTime"/>
    <w:rsid w:val="00583427"/>
    <w:rPr>
      <w:i w:val="0"/>
      <w:sz w:val="24"/>
      <w:u w:val="single"/>
    </w:rPr>
  </w:style>
  <w:style w:type="paragraph" w:customStyle="1" w:styleId="RecipeVariationHead">
    <w:name w:val="RecipeVariationHead"/>
    <w:rsid w:val="00583427"/>
    <w:pPr>
      <w:spacing w:before="60" w:after="60"/>
      <w:ind w:left="720"/>
    </w:pPr>
    <w:rPr>
      <w:rFonts w:ascii="Arial" w:hAnsi="Arial"/>
      <w:b/>
      <w:snapToGrid w:val="0"/>
      <w:sz w:val="22"/>
      <w:u w:val="single"/>
    </w:rPr>
  </w:style>
  <w:style w:type="paragraph" w:customStyle="1" w:styleId="RecipeNoteHead">
    <w:name w:val="RecipeNoteHead"/>
    <w:rsid w:val="00583427"/>
    <w:pPr>
      <w:spacing w:before="60" w:after="60"/>
      <w:ind w:left="720"/>
    </w:pPr>
    <w:rPr>
      <w:rFonts w:ascii="Arial" w:hAnsi="Arial"/>
      <w:b/>
      <w:snapToGrid w:val="0"/>
    </w:rPr>
  </w:style>
  <w:style w:type="paragraph" w:customStyle="1" w:styleId="RecipeNotePara">
    <w:name w:val="RecipeNotePara"/>
    <w:basedOn w:val="RecipeTime"/>
    <w:rsid w:val="00583427"/>
    <w:rPr>
      <w:i w:val="0"/>
      <w:sz w:val="24"/>
      <w:u w:val="single"/>
    </w:rPr>
  </w:style>
  <w:style w:type="paragraph" w:customStyle="1" w:styleId="RecipeYield">
    <w:name w:val="RecipeYield"/>
    <w:rsid w:val="00583427"/>
    <w:pPr>
      <w:ind w:left="720"/>
    </w:pPr>
    <w:rPr>
      <w:rFonts w:ascii="Arial" w:hAnsi="Arial"/>
      <w:snapToGrid w:val="0"/>
    </w:rPr>
  </w:style>
  <w:style w:type="paragraph" w:customStyle="1" w:styleId="Reference">
    <w:name w:val="Reference"/>
    <w:basedOn w:val="Normal"/>
    <w:rsid w:val="00583427"/>
    <w:pPr>
      <w:spacing w:before="120" w:after="120"/>
      <w:ind w:left="720" w:hanging="720"/>
    </w:pPr>
    <w:rPr>
      <w:szCs w:val="20"/>
    </w:rPr>
  </w:style>
  <w:style w:type="paragraph" w:customStyle="1" w:styleId="ReferenceAnnotation">
    <w:name w:val="ReferenceAnnotation"/>
    <w:basedOn w:val="Reference"/>
    <w:rsid w:val="00583427"/>
    <w:pPr>
      <w:spacing w:before="0" w:after="0"/>
      <w:ind w:firstLine="0"/>
    </w:pPr>
    <w:rPr>
      <w:snapToGrid w:val="0"/>
    </w:rPr>
  </w:style>
  <w:style w:type="paragraph" w:customStyle="1" w:styleId="ReferencesHead">
    <w:name w:val="ReferencesHead"/>
    <w:basedOn w:val="BibliographyHead"/>
    <w:next w:val="Reference"/>
    <w:rsid w:val="00583427"/>
  </w:style>
  <w:style w:type="paragraph" w:customStyle="1" w:styleId="ReferenceTitle">
    <w:name w:val="ReferenceTitle"/>
    <w:basedOn w:val="MatterTitle"/>
    <w:next w:val="Reference"/>
    <w:rsid w:val="00583427"/>
  </w:style>
  <w:style w:type="paragraph" w:customStyle="1" w:styleId="ReviewHead">
    <w:name w:val="ReviewHead"/>
    <w:basedOn w:val="BibliographyHead"/>
    <w:next w:val="Para"/>
    <w:rsid w:val="00583427"/>
  </w:style>
  <w:style w:type="paragraph" w:customStyle="1" w:styleId="RunInHead">
    <w:name w:val="RunInHead"/>
    <w:next w:val="Normal"/>
    <w:rsid w:val="00583427"/>
    <w:pPr>
      <w:spacing w:before="240"/>
      <w:ind w:left="1440"/>
    </w:pPr>
    <w:rPr>
      <w:rFonts w:ascii="Arial" w:hAnsi="Arial"/>
      <w:b/>
      <w:sz w:val="26"/>
    </w:rPr>
  </w:style>
  <w:style w:type="paragraph" w:customStyle="1" w:styleId="RunInHeadSub">
    <w:name w:val="RunInHeadSub"/>
    <w:basedOn w:val="RunInHead"/>
    <w:next w:val="Normal"/>
    <w:rsid w:val="00583427"/>
    <w:pPr>
      <w:ind w:left="2160"/>
    </w:pPr>
    <w:rPr>
      <w:snapToGrid w:val="0"/>
    </w:rPr>
  </w:style>
  <w:style w:type="paragraph" w:customStyle="1" w:styleId="RunInPara">
    <w:name w:val="RunInPara"/>
    <w:basedOn w:val="Normal"/>
    <w:rsid w:val="00583427"/>
    <w:pPr>
      <w:widowControl w:val="0"/>
      <w:spacing w:after="120"/>
      <w:ind w:left="1440"/>
    </w:pPr>
    <w:rPr>
      <w:snapToGrid w:val="0"/>
      <w:szCs w:val="20"/>
    </w:rPr>
  </w:style>
  <w:style w:type="paragraph" w:customStyle="1" w:styleId="RunInParaSub">
    <w:name w:val="RunInParaSub"/>
    <w:basedOn w:val="RunInPara"/>
    <w:rsid w:val="00583427"/>
    <w:pPr>
      <w:ind w:left="2160"/>
    </w:pPr>
  </w:style>
  <w:style w:type="paragraph" w:styleId="Salutation">
    <w:name w:val="Salutation"/>
    <w:next w:val="Normal"/>
    <w:rsid w:val="00583427"/>
    <w:rPr>
      <w:sz w:val="24"/>
    </w:rPr>
  </w:style>
  <w:style w:type="paragraph" w:customStyle="1" w:styleId="SectionTitle">
    <w:name w:val="SectionTitle"/>
    <w:basedOn w:val="ChapterTitle"/>
    <w:next w:val="ChapterTitle"/>
    <w:rsid w:val="00583427"/>
    <w:pPr>
      <w:pBdr>
        <w:bottom w:val="single" w:sz="4" w:space="1" w:color="auto"/>
      </w:pBdr>
    </w:pPr>
  </w:style>
  <w:style w:type="paragraph" w:customStyle="1" w:styleId="Series">
    <w:name w:val="Series"/>
    <w:rsid w:val="00583427"/>
    <w:pPr>
      <w:ind w:left="720"/>
    </w:pPr>
    <w:rPr>
      <w:sz w:val="24"/>
    </w:rPr>
  </w:style>
  <w:style w:type="paragraph" w:customStyle="1" w:styleId="SignatureLine">
    <w:name w:val="SignatureLine"/>
    <w:qFormat/>
    <w:rsid w:val="00583427"/>
    <w:pPr>
      <w:spacing w:before="240" w:after="240"/>
      <w:ind w:left="4320"/>
      <w:contextualSpacing/>
      <w:jc w:val="right"/>
    </w:pPr>
    <w:rPr>
      <w:rFonts w:ascii="Arial" w:hAnsi="Arial"/>
      <w:snapToGrid w:val="0"/>
      <w:sz w:val="18"/>
    </w:rPr>
  </w:style>
  <w:style w:type="paragraph" w:customStyle="1" w:styleId="Slug">
    <w:name w:val="Slug"/>
    <w:basedOn w:val="Normal"/>
    <w:next w:val="Para"/>
    <w:rsid w:val="00583427"/>
    <w:pPr>
      <w:spacing w:before="360" w:after="360"/>
      <w:ind w:left="1440"/>
    </w:pPr>
    <w:rPr>
      <w:rFonts w:ascii="Arial" w:hAnsi="Arial"/>
      <w:b/>
      <w:szCs w:val="20"/>
    </w:rPr>
  </w:style>
  <w:style w:type="character" w:customStyle="1" w:styleId="Subscript">
    <w:name w:val="Subscript"/>
    <w:rsid w:val="00583427"/>
    <w:rPr>
      <w:vertAlign w:val="subscript"/>
    </w:rPr>
  </w:style>
  <w:style w:type="paragraph" w:styleId="Subtitle">
    <w:name w:val="Subtitle"/>
    <w:basedOn w:val="Normal"/>
    <w:qFormat/>
    <w:rsid w:val="0058342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83427"/>
  </w:style>
  <w:style w:type="character" w:customStyle="1" w:styleId="Superscript">
    <w:name w:val="Superscript"/>
    <w:rsid w:val="00583427"/>
    <w:rPr>
      <w:vertAlign w:val="superscript"/>
    </w:rPr>
  </w:style>
  <w:style w:type="paragraph" w:customStyle="1" w:styleId="SupplementInstruction">
    <w:name w:val="SupplementInstruction"/>
    <w:rsid w:val="00583427"/>
    <w:pPr>
      <w:spacing w:before="120" w:after="120"/>
      <w:ind w:left="720"/>
    </w:pPr>
    <w:rPr>
      <w:i/>
      <w:sz w:val="26"/>
    </w:rPr>
  </w:style>
  <w:style w:type="paragraph" w:customStyle="1" w:styleId="TableCaption">
    <w:name w:val="TableCaption"/>
    <w:basedOn w:val="Slug"/>
    <w:qFormat/>
    <w:rsid w:val="00583427"/>
    <w:pPr>
      <w:keepNext/>
      <w:widowControl w:val="0"/>
      <w:spacing w:before="240" w:after="120"/>
      <w:ind w:left="0"/>
    </w:pPr>
    <w:rPr>
      <w:snapToGrid w:val="0"/>
    </w:rPr>
  </w:style>
  <w:style w:type="paragraph" w:customStyle="1" w:styleId="TableEntry">
    <w:name w:val="TableEntry"/>
    <w:qFormat/>
    <w:rsid w:val="00583427"/>
    <w:pPr>
      <w:spacing w:after="60"/>
    </w:pPr>
    <w:rPr>
      <w:rFonts w:ascii="Arial" w:hAnsi="Arial"/>
      <w:sz w:val="22"/>
    </w:rPr>
  </w:style>
  <w:style w:type="paragraph" w:customStyle="1" w:styleId="TableFootnote">
    <w:name w:val="TableFootnote"/>
    <w:rsid w:val="00583427"/>
    <w:pPr>
      <w:spacing w:after="240"/>
      <w:ind w:left="1440"/>
      <w:contextualSpacing/>
    </w:pPr>
    <w:rPr>
      <w:rFonts w:ascii="Arial" w:hAnsi="Arial"/>
      <w:sz w:val="18"/>
    </w:rPr>
  </w:style>
  <w:style w:type="paragraph" w:customStyle="1" w:styleId="TableHead">
    <w:name w:val="TableHead"/>
    <w:qFormat/>
    <w:rsid w:val="00583427"/>
    <w:pPr>
      <w:keepNext/>
    </w:pPr>
    <w:rPr>
      <w:rFonts w:ascii="Arial" w:hAnsi="Arial"/>
      <w:b/>
      <w:sz w:val="22"/>
    </w:rPr>
  </w:style>
  <w:style w:type="paragraph" w:customStyle="1" w:styleId="TableSource">
    <w:name w:val="TableSource"/>
    <w:next w:val="Normal"/>
    <w:rsid w:val="00583427"/>
    <w:pPr>
      <w:pBdr>
        <w:top w:val="single" w:sz="4" w:space="1" w:color="auto"/>
      </w:pBdr>
      <w:spacing w:after="240"/>
      <w:ind w:left="1440"/>
      <w:contextualSpacing/>
    </w:pPr>
    <w:rPr>
      <w:rFonts w:ascii="Arial" w:hAnsi="Arial"/>
      <w:snapToGrid w:val="0"/>
    </w:rPr>
  </w:style>
  <w:style w:type="paragraph" w:customStyle="1" w:styleId="TabularEntry">
    <w:name w:val="TabularEntry"/>
    <w:rsid w:val="00583427"/>
    <w:pPr>
      <w:widowControl w:val="0"/>
    </w:pPr>
    <w:rPr>
      <w:snapToGrid w:val="0"/>
      <w:sz w:val="26"/>
    </w:rPr>
  </w:style>
  <w:style w:type="paragraph" w:customStyle="1" w:styleId="TabularEntrySub">
    <w:name w:val="TabularEntrySub"/>
    <w:basedOn w:val="TabularEntry"/>
    <w:rsid w:val="00583427"/>
    <w:pPr>
      <w:ind w:left="360"/>
    </w:pPr>
  </w:style>
  <w:style w:type="paragraph" w:customStyle="1" w:styleId="TabularHead">
    <w:name w:val="TabularHead"/>
    <w:qFormat/>
    <w:rsid w:val="00583427"/>
    <w:pPr>
      <w:spacing w:line="276" w:lineRule="auto"/>
    </w:pPr>
    <w:rPr>
      <w:b/>
      <w:snapToGrid w:val="0"/>
      <w:sz w:val="26"/>
    </w:rPr>
  </w:style>
  <w:style w:type="paragraph" w:customStyle="1" w:styleId="TextBreak">
    <w:name w:val="TextBreak"/>
    <w:next w:val="Para"/>
    <w:rsid w:val="00583427"/>
    <w:pPr>
      <w:jc w:val="center"/>
    </w:pPr>
    <w:rPr>
      <w:rFonts w:ascii="Arial" w:hAnsi="Arial"/>
      <w:b/>
      <w:snapToGrid w:val="0"/>
      <w:sz w:val="24"/>
    </w:rPr>
  </w:style>
  <w:style w:type="paragraph" w:customStyle="1" w:styleId="TOCTitle">
    <w:name w:val="TOCTitle"/>
    <w:next w:val="Para"/>
    <w:rsid w:val="00583427"/>
    <w:pPr>
      <w:spacing w:before="120" w:after="120"/>
    </w:pPr>
    <w:rPr>
      <w:rFonts w:ascii="Arial" w:hAnsi="Arial"/>
      <w:b/>
      <w:smallCaps/>
      <w:snapToGrid w:val="0"/>
      <w:color w:val="000000"/>
      <w:sz w:val="60"/>
      <w:szCs w:val="60"/>
    </w:rPr>
  </w:style>
  <w:style w:type="character" w:customStyle="1" w:styleId="UserInput">
    <w:name w:val="UserInput"/>
    <w:rsid w:val="00583427"/>
    <w:rPr>
      <w:b/>
    </w:rPr>
  </w:style>
  <w:style w:type="character" w:customStyle="1" w:styleId="UserInputVariable">
    <w:name w:val="UserInputVariable"/>
    <w:rsid w:val="00583427"/>
    <w:rPr>
      <w:b/>
      <w:i/>
    </w:rPr>
  </w:style>
  <w:style w:type="character" w:customStyle="1" w:styleId="Variable">
    <w:name w:val="Variable"/>
    <w:rsid w:val="00583427"/>
    <w:rPr>
      <w:i/>
    </w:rPr>
  </w:style>
  <w:style w:type="character" w:customStyle="1" w:styleId="WileyBold">
    <w:name w:val="WileyBold"/>
    <w:rsid w:val="00583427"/>
    <w:rPr>
      <w:b/>
    </w:rPr>
  </w:style>
  <w:style w:type="character" w:customStyle="1" w:styleId="WileyBoldItalic">
    <w:name w:val="WileyBoldItalic"/>
    <w:rsid w:val="00583427"/>
    <w:rPr>
      <w:b/>
      <w:i/>
    </w:rPr>
  </w:style>
  <w:style w:type="character" w:customStyle="1" w:styleId="WileyItalic">
    <w:name w:val="WileyItalic"/>
    <w:rsid w:val="00583427"/>
    <w:rPr>
      <w:i/>
    </w:rPr>
  </w:style>
  <w:style w:type="character" w:customStyle="1" w:styleId="WileySymbol">
    <w:name w:val="WileySymbol"/>
    <w:rsid w:val="00583427"/>
    <w:rPr>
      <w:rFonts w:ascii="Symbol" w:hAnsi="Symbol"/>
    </w:rPr>
  </w:style>
  <w:style w:type="character" w:customStyle="1" w:styleId="wileyTemp">
    <w:name w:val="wileyTemp"/>
    <w:rsid w:val="00583427"/>
  </w:style>
  <w:style w:type="paragraph" w:customStyle="1" w:styleId="wsBlockA">
    <w:name w:val="wsBlockA"/>
    <w:basedOn w:val="Normal"/>
    <w:qFormat/>
    <w:rsid w:val="00583427"/>
    <w:pPr>
      <w:spacing w:before="120" w:after="120"/>
      <w:ind w:left="2160" w:right="1440"/>
    </w:pPr>
    <w:rPr>
      <w:rFonts w:ascii="Arial" w:eastAsia="Calibri" w:hAnsi="Arial"/>
      <w:sz w:val="20"/>
      <w:szCs w:val="22"/>
    </w:rPr>
  </w:style>
  <w:style w:type="paragraph" w:customStyle="1" w:styleId="wsBlockB">
    <w:name w:val="wsBlockB"/>
    <w:basedOn w:val="Normal"/>
    <w:qFormat/>
    <w:rsid w:val="00583427"/>
    <w:pPr>
      <w:spacing w:before="120" w:after="120"/>
      <w:ind w:left="2160" w:right="1440"/>
    </w:pPr>
    <w:rPr>
      <w:rFonts w:eastAsia="Calibri"/>
      <w:sz w:val="20"/>
      <w:szCs w:val="22"/>
    </w:rPr>
  </w:style>
  <w:style w:type="paragraph" w:customStyle="1" w:styleId="wsBlockC">
    <w:name w:val="wsBlockC"/>
    <w:basedOn w:val="Normal"/>
    <w:qFormat/>
    <w:rsid w:val="0058342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8342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83427"/>
    <w:pPr>
      <w:spacing w:before="120" w:after="120"/>
      <w:ind w:left="720"/>
    </w:pPr>
    <w:rPr>
      <w:rFonts w:eastAsia="Calibri"/>
      <w:b/>
      <w:sz w:val="28"/>
      <w:szCs w:val="22"/>
      <w:u w:val="wave"/>
    </w:rPr>
  </w:style>
  <w:style w:type="paragraph" w:customStyle="1" w:styleId="wsHeadStyleC">
    <w:name w:val="wsHeadStyleC"/>
    <w:basedOn w:val="Normal"/>
    <w:qFormat/>
    <w:rsid w:val="0058342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8342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83427"/>
    <w:pPr>
      <w:numPr>
        <w:numId w:val="12"/>
      </w:numPr>
      <w:spacing w:before="120" w:after="120"/>
    </w:pPr>
    <w:rPr>
      <w:rFonts w:eastAsia="Calibri"/>
      <w:sz w:val="26"/>
      <w:szCs w:val="22"/>
    </w:rPr>
  </w:style>
  <w:style w:type="paragraph" w:customStyle="1" w:styleId="wsListBulletedC">
    <w:name w:val="wsListBulletedC"/>
    <w:basedOn w:val="Normal"/>
    <w:qFormat/>
    <w:rsid w:val="0058342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8342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83427"/>
    <w:pPr>
      <w:spacing w:before="120" w:after="120"/>
      <w:ind w:left="2160" w:hanging="720"/>
    </w:pPr>
    <w:rPr>
      <w:rFonts w:eastAsia="Calibri"/>
      <w:sz w:val="26"/>
      <w:szCs w:val="22"/>
    </w:rPr>
  </w:style>
  <w:style w:type="paragraph" w:customStyle="1" w:styleId="wsListNumberedC">
    <w:name w:val="wsListNumberedC"/>
    <w:basedOn w:val="Normal"/>
    <w:qFormat/>
    <w:rsid w:val="0058342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83427"/>
    <w:pPr>
      <w:spacing w:before="120" w:after="120"/>
      <w:ind w:left="1440"/>
    </w:pPr>
    <w:rPr>
      <w:rFonts w:ascii="Arial" w:eastAsia="Calibri" w:hAnsi="Arial"/>
      <w:sz w:val="26"/>
      <w:szCs w:val="22"/>
    </w:rPr>
  </w:style>
  <w:style w:type="paragraph" w:customStyle="1" w:styleId="wsListUnmarkedB">
    <w:name w:val="wsListUnmarkedB"/>
    <w:basedOn w:val="Normal"/>
    <w:qFormat/>
    <w:rsid w:val="00583427"/>
    <w:pPr>
      <w:spacing w:before="120" w:after="120"/>
      <w:ind w:left="1440"/>
    </w:pPr>
    <w:rPr>
      <w:rFonts w:eastAsia="Calibri"/>
      <w:sz w:val="26"/>
      <w:szCs w:val="22"/>
    </w:rPr>
  </w:style>
  <w:style w:type="paragraph" w:customStyle="1" w:styleId="wsListUnmarkedC">
    <w:name w:val="wsListUnmarkedC"/>
    <w:basedOn w:val="Normal"/>
    <w:qFormat/>
    <w:rsid w:val="00583427"/>
    <w:pPr>
      <w:spacing w:before="120" w:after="120"/>
      <w:ind w:left="1440"/>
    </w:pPr>
    <w:rPr>
      <w:rFonts w:ascii="Verdana" w:eastAsia="Calibri" w:hAnsi="Verdana"/>
      <w:sz w:val="26"/>
      <w:szCs w:val="22"/>
    </w:rPr>
  </w:style>
  <w:style w:type="paragraph" w:customStyle="1" w:styleId="wsNameDate">
    <w:name w:val="wsNameDate"/>
    <w:qFormat/>
    <w:rsid w:val="00583427"/>
    <w:pPr>
      <w:spacing w:before="240" w:after="240"/>
    </w:pPr>
    <w:rPr>
      <w:rFonts w:ascii="Arial" w:eastAsia="Calibri" w:hAnsi="Arial"/>
      <w:b/>
      <w:sz w:val="28"/>
      <w:szCs w:val="22"/>
    </w:rPr>
  </w:style>
  <w:style w:type="paragraph" w:customStyle="1" w:styleId="wsParaA">
    <w:name w:val="wsParaA"/>
    <w:basedOn w:val="Normal"/>
    <w:qFormat/>
    <w:rsid w:val="0058342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83427"/>
    <w:pPr>
      <w:spacing w:before="120" w:after="120"/>
      <w:ind w:left="720" w:firstLine="720"/>
      <w:contextualSpacing/>
    </w:pPr>
    <w:rPr>
      <w:rFonts w:eastAsia="Calibri"/>
      <w:sz w:val="26"/>
      <w:szCs w:val="22"/>
    </w:rPr>
  </w:style>
  <w:style w:type="paragraph" w:customStyle="1" w:styleId="wsParaC">
    <w:name w:val="wsParaC"/>
    <w:basedOn w:val="Normal"/>
    <w:qFormat/>
    <w:rsid w:val="00583427"/>
    <w:pPr>
      <w:spacing w:before="120" w:after="120"/>
      <w:ind w:left="720" w:firstLine="720"/>
      <w:contextualSpacing/>
    </w:pPr>
    <w:rPr>
      <w:rFonts w:ascii="Verdana" w:eastAsia="Calibri" w:hAnsi="Verdana"/>
      <w:sz w:val="26"/>
      <w:szCs w:val="22"/>
    </w:rPr>
  </w:style>
  <w:style w:type="paragraph" w:customStyle="1" w:styleId="wsTitle">
    <w:name w:val="wsTitle"/>
    <w:qFormat/>
    <w:rsid w:val="00583427"/>
    <w:rPr>
      <w:rFonts w:ascii="Arial" w:eastAsia="Calibri" w:hAnsi="Arial"/>
      <w:b/>
      <w:sz w:val="36"/>
      <w:szCs w:val="32"/>
    </w:rPr>
  </w:style>
  <w:style w:type="character" w:styleId="CommentReference">
    <w:name w:val="annotation reference"/>
    <w:semiHidden/>
    <w:rsid w:val="00583427"/>
    <w:rPr>
      <w:sz w:val="16"/>
      <w:szCs w:val="16"/>
    </w:rPr>
  </w:style>
  <w:style w:type="paragraph" w:styleId="CommentText">
    <w:name w:val="annotation text"/>
    <w:basedOn w:val="Normal"/>
    <w:semiHidden/>
    <w:rsid w:val="00583427"/>
    <w:rPr>
      <w:sz w:val="20"/>
      <w:szCs w:val="20"/>
    </w:rPr>
  </w:style>
  <w:style w:type="paragraph" w:styleId="CommentSubject">
    <w:name w:val="annotation subject"/>
    <w:basedOn w:val="CommentText"/>
    <w:next w:val="CommentText"/>
    <w:semiHidden/>
    <w:rsid w:val="00583427"/>
    <w:rPr>
      <w:b/>
      <w:bCs/>
    </w:rPr>
  </w:style>
  <w:style w:type="character" w:styleId="FollowedHyperlink">
    <w:name w:val="FollowedHyperlink"/>
    <w:rsid w:val="00583427"/>
    <w:rPr>
      <w:color w:val="800080"/>
      <w:u w:val="single"/>
    </w:rPr>
  </w:style>
  <w:style w:type="character" w:styleId="HTMLAcronym">
    <w:name w:val="HTML Acronym"/>
    <w:basedOn w:val="DefaultParagraphFont"/>
    <w:rsid w:val="00583427"/>
  </w:style>
  <w:style w:type="character" w:styleId="HTMLCite">
    <w:name w:val="HTML Cite"/>
    <w:rsid w:val="00583427"/>
    <w:rPr>
      <w:i/>
      <w:iCs/>
    </w:rPr>
  </w:style>
  <w:style w:type="character" w:styleId="HTMLCode">
    <w:name w:val="HTML Code"/>
    <w:rsid w:val="00583427"/>
    <w:rPr>
      <w:rFonts w:ascii="Courier New" w:hAnsi="Courier New" w:cs="Courier New"/>
      <w:sz w:val="20"/>
      <w:szCs w:val="20"/>
    </w:rPr>
  </w:style>
  <w:style w:type="character" w:styleId="HTMLDefinition">
    <w:name w:val="HTML Definition"/>
    <w:rsid w:val="00583427"/>
    <w:rPr>
      <w:i/>
      <w:iCs/>
    </w:rPr>
  </w:style>
  <w:style w:type="character" w:styleId="HTMLKeyboard">
    <w:name w:val="HTML Keyboard"/>
    <w:rsid w:val="00583427"/>
    <w:rPr>
      <w:rFonts w:ascii="Courier New" w:hAnsi="Courier New" w:cs="Courier New"/>
      <w:sz w:val="20"/>
      <w:szCs w:val="20"/>
    </w:rPr>
  </w:style>
  <w:style w:type="character" w:styleId="HTMLSample">
    <w:name w:val="HTML Sample"/>
    <w:rsid w:val="00583427"/>
    <w:rPr>
      <w:rFonts w:ascii="Courier New" w:hAnsi="Courier New" w:cs="Courier New"/>
    </w:rPr>
  </w:style>
  <w:style w:type="character" w:styleId="HTMLTypewriter">
    <w:name w:val="HTML Typewriter"/>
    <w:rsid w:val="00583427"/>
    <w:rPr>
      <w:rFonts w:ascii="Courier New" w:hAnsi="Courier New" w:cs="Courier New"/>
      <w:sz w:val="20"/>
      <w:szCs w:val="20"/>
    </w:rPr>
  </w:style>
  <w:style w:type="character" w:styleId="HTMLVariable">
    <w:name w:val="HTML Variable"/>
    <w:rsid w:val="00583427"/>
    <w:rPr>
      <w:i/>
      <w:iCs/>
    </w:rPr>
  </w:style>
  <w:style w:type="character" w:styleId="Hyperlink">
    <w:name w:val="Hyperlink"/>
    <w:rsid w:val="00583427"/>
    <w:rPr>
      <w:color w:val="0000FF"/>
      <w:u w:val="single"/>
    </w:rPr>
  </w:style>
  <w:style w:type="character" w:styleId="LineNumber">
    <w:name w:val="line number"/>
    <w:basedOn w:val="DefaultParagraphFont"/>
    <w:rsid w:val="00583427"/>
  </w:style>
  <w:style w:type="character" w:styleId="PageNumber">
    <w:name w:val="page number"/>
    <w:basedOn w:val="DefaultParagraphFont"/>
    <w:rsid w:val="00583427"/>
  </w:style>
  <w:style w:type="character" w:styleId="Strong">
    <w:name w:val="Strong"/>
    <w:qFormat/>
    <w:rsid w:val="00583427"/>
    <w:rPr>
      <w:b/>
      <w:bCs/>
    </w:rPr>
  </w:style>
  <w:style w:type="paragraph" w:customStyle="1" w:styleId="RecipeTool">
    <w:name w:val="RecipeTool"/>
    <w:qFormat/>
    <w:rsid w:val="00583427"/>
    <w:pPr>
      <w:spacing w:before="240" w:after="240"/>
      <w:ind w:left="1440"/>
      <w:contextualSpacing/>
    </w:pPr>
    <w:rPr>
      <w:rFonts w:ascii="Arial" w:hAnsi="Arial"/>
      <w:b/>
      <w:snapToGrid w:val="0"/>
      <w:sz w:val="24"/>
    </w:rPr>
  </w:style>
  <w:style w:type="character" w:customStyle="1" w:styleId="TextCircled">
    <w:name w:val="TextCircled"/>
    <w:uiPriority w:val="1"/>
    <w:qFormat/>
    <w:rsid w:val="00583427"/>
    <w:rPr>
      <w:bdr w:val="single" w:sz="18" w:space="0" w:color="92D050"/>
    </w:rPr>
  </w:style>
  <w:style w:type="character" w:customStyle="1" w:styleId="TextHighlighted">
    <w:name w:val="TextHighlighted"/>
    <w:uiPriority w:val="1"/>
    <w:qFormat/>
    <w:rsid w:val="00583427"/>
    <w:rPr>
      <w:bdr w:val="none" w:sz="0" w:space="0" w:color="auto"/>
      <w:shd w:val="clear" w:color="auto" w:fill="92D050"/>
    </w:rPr>
  </w:style>
  <w:style w:type="paragraph" w:customStyle="1" w:styleId="PullQuoteAttribution">
    <w:name w:val="PullQuoteAttribution"/>
    <w:next w:val="Para"/>
    <w:qFormat/>
    <w:rsid w:val="0058342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8342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8342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8342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83427"/>
    <w:pPr>
      <w:spacing w:line="276" w:lineRule="auto"/>
      <w:ind w:left="576"/>
    </w:pPr>
    <w:rPr>
      <w:b/>
      <w:i/>
      <w:sz w:val="24"/>
    </w:rPr>
  </w:style>
  <w:style w:type="paragraph" w:customStyle="1" w:styleId="DialogContinued">
    <w:name w:val="DialogContinued"/>
    <w:basedOn w:val="Dialog"/>
    <w:qFormat/>
    <w:rsid w:val="00583427"/>
    <w:pPr>
      <w:ind w:firstLine="0"/>
    </w:pPr>
  </w:style>
  <w:style w:type="paragraph" w:customStyle="1" w:styleId="ParaListUnmarked">
    <w:name w:val="ParaListUnmarked"/>
    <w:qFormat/>
    <w:rsid w:val="00583427"/>
    <w:pPr>
      <w:spacing w:before="240" w:after="240"/>
      <w:ind w:left="720"/>
    </w:pPr>
    <w:rPr>
      <w:snapToGrid w:val="0"/>
      <w:sz w:val="26"/>
    </w:rPr>
  </w:style>
  <w:style w:type="paragraph" w:customStyle="1" w:styleId="RecipeContributor">
    <w:name w:val="RecipeContributor"/>
    <w:next w:val="RecipeIngredientList"/>
    <w:qFormat/>
    <w:rsid w:val="0058342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83427"/>
    <w:rPr>
      <w:b/>
    </w:rPr>
  </w:style>
  <w:style w:type="paragraph" w:customStyle="1" w:styleId="RecipeNutritionHead">
    <w:name w:val="RecipeNutritionHead"/>
    <w:basedOn w:val="RecipeNutritionInfo"/>
    <w:next w:val="RecipeNutritionInfo"/>
    <w:qFormat/>
    <w:rsid w:val="00583427"/>
    <w:pPr>
      <w:spacing w:after="0"/>
    </w:pPr>
    <w:rPr>
      <w:b/>
    </w:rPr>
  </w:style>
  <w:style w:type="paragraph" w:styleId="TOC5">
    <w:name w:val="toc 5"/>
    <w:basedOn w:val="Normal"/>
    <w:next w:val="Normal"/>
    <w:autoRedefine/>
    <w:uiPriority w:val="39"/>
    <w:semiHidden/>
    <w:rsid w:val="00583427"/>
    <w:pPr>
      <w:ind w:left="1800"/>
    </w:pPr>
    <w:rPr>
      <w:rFonts w:eastAsia="Calibri" w:cs="Cordia New"/>
      <w:sz w:val="22"/>
      <w:szCs w:val="22"/>
    </w:rPr>
  </w:style>
  <w:style w:type="paragraph" w:styleId="TOC6">
    <w:name w:val="toc 6"/>
    <w:basedOn w:val="Normal"/>
    <w:next w:val="Normal"/>
    <w:autoRedefine/>
    <w:uiPriority w:val="39"/>
    <w:semiHidden/>
    <w:rsid w:val="00583427"/>
    <w:pPr>
      <w:ind w:left="2160"/>
    </w:pPr>
    <w:rPr>
      <w:rFonts w:eastAsia="Calibri" w:cs="Cordia New"/>
      <w:sz w:val="22"/>
      <w:szCs w:val="22"/>
    </w:rPr>
  </w:style>
  <w:style w:type="paragraph" w:customStyle="1" w:styleId="RecipeSubhead">
    <w:name w:val="RecipeSubhead"/>
    <w:basedOn w:val="RecipeProcedureHead"/>
    <w:rsid w:val="00583427"/>
    <w:rPr>
      <w:i/>
    </w:rPr>
  </w:style>
  <w:style w:type="character" w:customStyle="1" w:styleId="KeyTermDefinition">
    <w:name w:val="KeyTermDefinition"/>
    <w:uiPriority w:val="1"/>
    <w:rsid w:val="00583427"/>
    <w:rPr>
      <w:bdr w:val="none" w:sz="0" w:space="0" w:color="auto"/>
      <w:shd w:val="clear" w:color="auto" w:fill="auto"/>
    </w:rPr>
  </w:style>
  <w:style w:type="paragraph" w:styleId="Header">
    <w:name w:val="header"/>
    <w:basedOn w:val="Normal"/>
    <w:rsid w:val="00583427"/>
    <w:pPr>
      <w:tabs>
        <w:tab w:val="center" w:pos="4320"/>
        <w:tab w:val="right" w:pos="8640"/>
      </w:tabs>
    </w:pPr>
  </w:style>
  <w:style w:type="paragraph" w:styleId="Footer">
    <w:name w:val="footer"/>
    <w:basedOn w:val="Normal"/>
    <w:rsid w:val="00583427"/>
    <w:pPr>
      <w:tabs>
        <w:tab w:val="center" w:pos="4320"/>
        <w:tab w:val="right" w:pos="8640"/>
      </w:tabs>
    </w:pPr>
  </w:style>
  <w:style w:type="character" w:customStyle="1" w:styleId="TwitterLink">
    <w:name w:val="TwitterLink"/>
    <w:uiPriority w:val="1"/>
    <w:rsid w:val="00583427"/>
    <w:rPr>
      <w:rFonts w:ascii="Courier New" w:hAnsi="Courier New"/>
      <w:u w:val="dash"/>
    </w:rPr>
  </w:style>
  <w:style w:type="character" w:customStyle="1" w:styleId="DigitalLinkID">
    <w:name w:val="DigitalLinkID"/>
    <w:uiPriority w:val="1"/>
    <w:rsid w:val="00583427"/>
    <w:rPr>
      <w:rFonts w:cs="Courier New"/>
      <w:color w:val="FF0000"/>
      <w:sz w:val="16"/>
      <w:szCs w:val="16"/>
      <w:bdr w:val="none" w:sz="0" w:space="0" w:color="auto"/>
      <w:shd w:val="clear" w:color="auto" w:fill="FFFFFF"/>
    </w:rPr>
  </w:style>
  <w:style w:type="paragraph" w:customStyle="1" w:styleId="DialogSource">
    <w:name w:val="DialogSource"/>
    <w:basedOn w:val="Dialog"/>
    <w:rsid w:val="00583427"/>
    <w:pPr>
      <w:ind w:left="2880" w:firstLine="0"/>
    </w:pPr>
  </w:style>
  <w:style w:type="character" w:customStyle="1" w:styleId="DigitalOnlyText">
    <w:name w:val="DigitalOnlyText"/>
    <w:uiPriority w:val="1"/>
    <w:rsid w:val="00583427"/>
    <w:rPr>
      <w:bdr w:val="single" w:sz="2" w:space="0" w:color="002060"/>
      <w:shd w:val="clear" w:color="auto" w:fill="auto"/>
    </w:rPr>
  </w:style>
  <w:style w:type="character" w:customStyle="1" w:styleId="PrintOnlyText">
    <w:name w:val="PrintOnlyText"/>
    <w:uiPriority w:val="1"/>
    <w:rsid w:val="00583427"/>
    <w:rPr>
      <w:bdr w:val="single" w:sz="2" w:space="0" w:color="FF0000"/>
    </w:rPr>
  </w:style>
  <w:style w:type="paragraph" w:customStyle="1" w:styleId="TableListBulleted">
    <w:name w:val="TableListBulleted"/>
    <w:qFormat/>
    <w:rsid w:val="00583427"/>
    <w:pPr>
      <w:numPr>
        <w:numId w:val="15"/>
      </w:numPr>
      <w:spacing w:before="120" w:after="120"/>
    </w:pPr>
    <w:rPr>
      <w:rFonts w:ascii="Arial" w:hAnsi="Arial"/>
      <w:snapToGrid w:val="0"/>
      <w:sz w:val="22"/>
    </w:rPr>
  </w:style>
  <w:style w:type="paragraph" w:customStyle="1" w:styleId="TableListNumbered">
    <w:name w:val="TableListNumbered"/>
    <w:qFormat/>
    <w:rsid w:val="00583427"/>
    <w:pPr>
      <w:spacing w:before="120" w:after="120"/>
      <w:ind w:left="288" w:hanging="288"/>
    </w:pPr>
    <w:rPr>
      <w:rFonts w:ascii="Arial" w:hAnsi="Arial"/>
      <w:snapToGrid w:val="0"/>
      <w:sz w:val="22"/>
    </w:rPr>
  </w:style>
  <w:style w:type="paragraph" w:customStyle="1" w:styleId="TableListUnmarked">
    <w:name w:val="TableListUnmarked"/>
    <w:qFormat/>
    <w:rsid w:val="00583427"/>
    <w:pPr>
      <w:spacing w:before="120" w:after="120"/>
      <w:ind w:left="288"/>
    </w:pPr>
    <w:rPr>
      <w:rFonts w:ascii="Arial" w:hAnsi="Arial"/>
      <w:snapToGrid w:val="0"/>
      <w:sz w:val="22"/>
    </w:rPr>
  </w:style>
  <w:style w:type="paragraph" w:customStyle="1" w:styleId="TableSubhead">
    <w:name w:val="TableSubhead"/>
    <w:qFormat/>
    <w:rsid w:val="00583427"/>
    <w:pPr>
      <w:ind w:left="144"/>
    </w:pPr>
    <w:rPr>
      <w:rFonts w:ascii="Arial" w:hAnsi="Arial"/>
      <w:b/>
      <w:snapToGrid w:val="0"/>
      <w:sz w:val="22"/>
    </w:rPr>
  </w:style>
  <w:style w:type="paragraph" w:customStyle="1" w:styleId="TabularSource">
    <w:name w:val="TabularSource"/>
    <w:basedOn w:val="TabularEntry"/>
    <w:qFormat/>
    <w:rsid w:val="00583427"/>
    <w:pPr>
      <w:spacing w:before="120" w:after="120"/>
      <w:ind w:left="1440"/>
    </w:pPr>
    <w:rPr>
      <w:sz w:val="20"/>
    </w:rPr>
  </w:style>
  <w:style w:type="paragraph" w:customStyle="1" w:styleId="ExtractListUnmarked">
    <w:name w:val="ExtractListUnmarked"/>
    <w:qFormat/>
    <w:rsid w:val="00583427"/>
    <w:pPr>
      <w:spacing w:before="120" w:after="120"/>
      <w:ind w:left="2880"/>
    </w:pPr>
    <w:rPr>
      <w:noProof/>
      <w:sz w:val="24"/>
    </w:rPr>
  </w:style>
  <w:style w:type="character" w:customStyle="1" w:styleId="DigitalLinkAnchorText">
    <w:name w:val="DigitalLinkAnchorText"/>
    <w:rsid w:val="00583427"/>
    <w:rPr>
      <w:bdr w:val="none" w:sz="0" w:space="0" w:color="auto"/>
      <w:shd w:val="clear" w:color="auto" w:fill="D6E3BC"/>
    </w:rPr>
  </w:style>
  <w:style w:type="character" w:customStyle="1" w:styleId="DigitalLinkDestination">
    <w:name w:val="DigitalLinkDestination"/>
    <w:rsid w:val="00583427"/>
    <w:rPr>
      <w:bdr w:val="none" w:sz="0" w:space="0" w:color="auto"/>
      <w:shd w:val="clear" w:color="auto" w:fill="EAF1DD"/>
    </w:rPr>
  </w:style>
  <w:style w:type="paragraph" w:customStyle="1" w:styleId="FeatureRecipeTitleAlternative">
    <w:name w:val="FeatureRecipeTitleAlternative"/>
    <w:basedOn w:val="RecipeTitleAlternative"/>
    <w:rsid w:val="00583427"/>
    <w:pPr>
      <w:shd w:val="pct20" w:color="auto" w:fill="auto"/>
    </w:pPr>
  </w:style>
  <w:style w:type="paragraph" w:customStyle="1" w:styleId="FeatureSubRecipeTitle">
    <w:name w:val="FeatureSubRecipeTitle"/>
    <w:basedOn w:val="RecipeSubrecipeTitle"/>
    <w:rsid w:val="00583427"/>
    <w:pPr>
      <w:shd w:val="pct20" w:color="auto" w:fill="auto"/>
    </w:pPr>
  </w:style>
  <w:style w:type="paragraph" w:customStyle="1" w:styleId="FeatureRecipeTool">
    <w:name w:val="FeatureRecipeTool"/>
    <w:basedOn w:val="RecipeTool"/>
    <w:rsid w:val="00583427"/>
    <w:pPr>
      <w:shd w:val="pct20" w:color="auto" w:fill="auto"/>
    </w:pPr>
  </w:style>
  <w:style w:type="paragraph" w:customStyle="1" w:styleId="FeatureRecipeIntro">
    <w:name w:val="FeatureRecipeIntro"/>
    <w:basedOn w:val="RecipeIntro"/>
    <w:rsid w:val="00583427"/>
    <w:pPr>
      <w:shd w:val="pct20" w:color="auto" w:fill="auto"/>
    </w:pPr>
  </w:style>
  <w:style w:type="paragraph" w:customStyle="1" w:styleId="FeatureRecipeIntroHead">
    <w:name w:val="FeatureRecipeIntroHead"/>
    <w:basedOn w:val="RecipeIntroHead"/>
    <w:rsid w:val="00583427"/>
    <w:pPr>
      <w:shd w:val="pct20" w:color="auto" w:fill="auto"/>
    </w:pPr>
  </w:style>
  <w:style w:type="paragraph" w:customStyle="1" w:styleId="FeatureRecipeContributor">
    <w:name w:val="FeatureRecipeContributor"/>
    <w:basedOn w:val="RecipeContributor"/>
    <w:rsid w:val="00583427"/>
    <w:pPr>
      <w:shd w:val="pct20" w:color="auto" w:fill="auto"/>
    </w:pPr>
  </w:style>
  <w:style w:type="paragraph" w:customStyle="1" w:styleId="FeatureRecipeIngredientHead">
    <w:name w:val="FeatureRecipeIngredientHead"/>
    <w:basedOn w:val="RecipeIngredientHead"/>
    <w:rsid w:val="00583427"/>
    <w:pPr>
      <w:shd w:val="pct20" w:color="auto" w:fill="auto"/>
    </w:pPr>
  </w:style>
  <w:style w:type="paragraph" w:customStyle="1" w:styleId="FeatureRecipeIngredientSubhead">
    <w:name w:val="FeatureRecipeIngredientSubhead"/>
    <w:basedOn w:val="RecipeIngredientSubhead"/>
    <w:rsid w:val="00583427"/>
    <w:pPr>
      <w:shd w:val="pct20" w:color="auto" w:fill="auto"/>
    </w:pPr>
  </w:style>
  <w:style w:type="paragraph" w:customStyle="1" w:styleId="FeatureRecipeProcedureHead">
    <w:name w:val="FeatureRecipeProcedureHead"/>
    <w:basedOn w:val="RecipeProcedureHead"/>
    <w:rsid w:val="00583427"/>
    <w:pPr>
      <w:shd w:val="pct20" w:color="auto" w:fill="FFFFFF"/>
    </w:pPr>
  </w:style>
  <w:style w:type="paragraph" w:customStyle="1" w:styleId="FeatureRecipeTime">
    <w:name w:val="FeatureRecipeTime"/>
    <w:basedOn w:val="RecipeTime"/>
    <w:rsid w:val="00583427"/>
    <w:pPr>
      <w:shd w:val="pct20" w:color="auto" w:fill="auto"/>
    </w:pPr>
  </w:style>
  <w:style w:type="paragraph" w:customStyle="1" w:styleId="FeatureRecipeSubhead">
    <w:name w:val="FeatureRecipeSubhead"/>
    <w:basedOn w:val="RecipeSubhead"/>
    <w:rsid w:val="00583427"/>
    <w:pPr>
      <w:shd w:val="pct20" w:color="auto" w:fill="FFFFFF"/>
    </w:pPr>
  </w:style>
  <w:style w:type="paragraph" w:customStyle="1" w:styleId="FeatureRecipeVariationTitle">
    <w:name w:val="FeatureRecipeVariationTitle"/>
    <w:basedOn w:val="RecipeVariationTitle"/>
    <w:rsid w:val="00583427"/>
    <w:pPr>
      <w:shd w:val="pct20" w:color="auto" w:fill="auto"/>
    </w:pPr>
  </w:style>
  <w:style w:type="paragraph" w:customStyle="1" w:styleId="FeatureRecipeVariationHead">
    <w:name w:val="FeatureRecipeVariationHead"/>
    <w:basedOn w:val="RecipeVariationHead"/>
    <w:rsid w:val="00583427"/>
    <w:pPr>
      <w:shd w:val="pct20" w:color="auto" w:fill="auto"/>
    </w:pPr>
  </w:style>
  <w:style w:type="paragraph" w:customStyle="1" w:styleId="FeaturerecipeVariationPara">
    <w:name w:val="FeaturerecipeVariationPara"/>
    <w:basedOn w:val="RecipeVariationPara"/>
    <w:rsid w:val="00583427"/>
    <w:pPr>
      <w:shd w:val="pct20" w:color="auto" w:fill="auto"/>
    </w:pPr>
  </w:style>
  <w:style w:type="paragraph" w:customStyle="1" w:styleId="FeatureRecipeNoteHead">
    <w:name w:val="FeatureRecipeNoteHead"/>
    <w:basedOn w:val="RecipeNoteHead"/>
    <w:rsid w:val="00583427"/>
    <w:pPr>
      <w:shd w:val="pct20" w:color="auto" w:fill="auto"/>
    </w:pPr>
  </w:style>
  <w:style w:type="paragraph" w:customStyle="1" w:styleId="FeatureRecipeNotePara">
    <w:name w:val="FeatureRecipeNotePara"/>
    <w:basedOn w:val="RecipeNotePara"/>
    <w:rsid w:val="00583427"/>
    <w:pPr>
      <w:shd w:val="pct20" w:color="auto" w:fill="auto"/>
    </w:pPr>
  </w:style>
  <w:style w:type="paragraph" w:customStyle="1" w:styleId="FeatureRecipeNutritionInfo">
    <w:name w:val="FeatureRecipeNutritionInfo"/>
    <w:basedOn w:val="RecipeNutritionInfo"/>
    <w:rsid w:val="00583427"/>
    <w:pPr>
      <w:shd w:val="pct20" w:color="auto" w:fill="auto"/>
    </w:pPr>
  </w:style>
  <w:style w:type="paragraph" w:customStyle="1" w:styleId="FeatureRecipeNutritionHead">
    <w:name w:val="FeatureRecipeNutritionHead"/>
    <w:basedOn w:val="RecipeNutritionHead"/>
    <w:rsid w:val="00583427"/>
    <w:pPr>
      <w:shd w:val="pct20" w:color="auto" w:fill="auto"/>
    </w:pPr>
  </w:style>
  <w:style w:type="paragraph" w:customStyle="1" w:styleId="FeatureRecipeFootnote">
    <w:name w:val="FeatureRecipeFootnote"/>
    <w:basedOn w:val="RecipeFootnote"/>
    <w:rsid w:val="00583427"/>
    <w:pPr>
      <w:shd w:val="pct20" w:color="auto" w:fill="auto"/>
    </w:pPr>
  </w:style>
  <w:style w:type="paragraph" w:customStyle="1" w:styleId="FeatureRecipeTableHead">
    <w:name w:val="FeatureRecipeTableHead"/>
    <w:basedOn w:val="RecipeTableHead"/>
    <w:rsid w:val="00583427"/>
    <w:pPr>
      <w:shd w:val="pct20" w:color="auto" w:fill="auto"/>
    </w:pPr>
  </w:style>
  <w:style w:type="paragraph" w:customStyle="1" w:styleId="CopyrightLine">
    <w:name w:val="CopyrightLine"/>
    <w:qFormat/>
    <w:rsid w:val="0058342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83427"/>
    <w:rPr>
      <w:rFonts w:ascii="Courier New" w:hAnsi="Courier New"/>
      <w:bdr w:val="single" w:sz="2" w:space="0" w:color="FF0000"/>
    </w:rPr>
  </w:style>
  <w:style w:type="character" w:customStyle="1" w:styleId="DigitalOnlyURL">
    <w:name w:val="DigitalOnlyURL"/>
    <w:uiPriority w:val="1"/>
    <w:rsid w:val="00583427"/>
    <w:rPr>
      <w:rFonts w:ascii="Courier New" w:hAnsi="Courier New"/>
      <w:bdr w:val="single" w:sz="2" w:space="0" w:color="002060"/>
      <w:shd w:val="clear" w:color="auto" w:fill="auto"/>
    </w:rPr>
  </w:style>
  <w:style w:type="paragraph" w:styleId="TOC1">
    <w:name w:val="toc 1"/>
    <w:basedOn w:val="Normal"/>
    <w:next w:val="Normal"/>
    <w:autoRedefine/>
    <w:semiHidden/>
    <w:rsid w:val="00583427"/>
  </w:style>
  <w:style w:type="paragraph" w:styleId="TOC2">
    <w:name w:val="toc 2"/>
    <w:basedOn w:val="Normal"/>
    <w:next w:val="Normal"/>
    <w:autoRedefine/>
    <w:semiHidden/>
    <w:rsid w:val="00583427"/>
    <w:pPr>
      <w:ind w:left="240"/>
    </w:pPr>
  </w:style>
  <w:style w:type="paragraph" w:styleId="TOC3">
    <w:name w:val="toc 3"/>
    <w:basedOn w:val="Normal"/>
    <w:next w:val="Normal"/>
    <w:autoRedefine/>
    <w:semiHidden/>
    <w:rsid w:val="00583427"/>
    <w:pPr>
      <w:ind w:left="480"/>
    </w:pPr>
  </w:style>
  <w:style w:type="character" w:customStyle="1" w:styleId="FigureSourceChar">
    <w:name w:val="FigureSource Char"/>
    <w:link w:val="FigureSource"/>
    <w:rsid w:val="00583427"/>
    <w:rPr>
      <w:rFonts w:ascii="Arial" w:hAnsi="Arial"/>
      <w:sz w:val="22"/>
    </w:rPr>
  </w:style>
  <w:style w:type="numbering" w:styleId="111111">
    <w:name w:val="Outline List 2"/>
    <w:basedOn w:val="NoList"/>
    <w:rsid w:val="00583427"/>
    <w:pPr>
      <w:numPr>
        <w:numId w:val="17"/>
      </w:numPr>
    </w:pPr>
  </w:style>
  <w:style w:type="numbering" w:styleId="1ai">
    <w:name w:val="Outline List 1"/>
    <w:basedOn w:val="NoList"/>
    <w:rsid w:val="00583427"/>
    <w:pPr>
      <w:numPr>
        <w:numId w:val="18"/>
      </w:numPr>
    </w:pPr>
  </w:style>
  <w:style w:type="numbering" w:styleId="ArticleSection">
    <w:name w:val="Outline List 3"/>
    <w:basedOn w:val="NoList"/>
    <w:rsid w:val="00583427"/>
    <w:pPr>
      <w:numPr>
        <w:numId w:val="19"/>
      </w:numPr>
    </w:pPr>
  </w:style>
  <w:style w:type="paragraph" w:styleId="BlockText">
    <w:name w:val="Block Text"/>
    <w:basedOn w:val="Normal"/>
    <w:rsid w:val="00583427"/>
    <w:pPr>
      <w:spacing w:after="120"/>
      <w:ind w:left="1440" w:right="1440"/>
    </w:pPr>
  </w:style>
  <w:style w:type="paragraph" w:styleId="BodyText">
    <w:name w:val="Body Text"/>
    <w:basedOn w:val="Normal"/>
    <w:rsid w:val="00583427"/>
    <w:pPr>
      <w:spacing w:after="120"/>
    </w:pPr>
  </w:style>
  <w:style w:type="paragraph" w:styleId="BodyText2">
    <w:name w:val="Body Text 2"/>
    <w:basedOn w:val="Normal"/>
    <w:rsid w:val="00583427"/>
    <w:pPr>
      <w:spacing w:after="120" w:line="480" w:lineRule="auto"/>
    </w:pPr>
  </w:style>
  <w:style w:type="paragraph" w:styleId="BodyText3">
    <w:name w:val="Body Text 3"/>
    <w:basedOn w:val="Normal"/>
    <w:rsid w:val="00583427"/>
    <w:pPr>
      <w:spacing w:after="120"/>
    </w:pPr>
    <w:rPr>
      <w:sz w:val="16"/>
      <w:szCs w:val="16"/>
    </w:rPr>
  </w:style>
  <w:style w:type="paragraph" w:styleId="BodyTextFirstIndent">
    <w:name w:val="Body Text First Indent"/>
    <w:basedOn w:val="BodyText"/>
    <w:rsid w:val="00583427"/>
    <w:pPr>
      <w:ind w:firstLine="210"/>
    </w:pPr>
  </w:style>
  <w:style w:type="paragraph" w:styleId="BodyTextIndent">
    <w:name w:val="Body Text Indent"/>
    <w:basedOn w:val="Normal"/>
    <w:rsid w:val="00583427"/>
    <w:pPr>
      <w:spacing w:after="120"/>
      <w:ind w:left="360"/>
    </w:pPr>
  </w:style>
  <w:style w:type="paragraph" w:styleId="BodyTextFirstIndent2">
    <w:name w:val="Body Text First Indent 2"/>
    <w:basedOn w:val="BodyTextIndent"/>
    <w:rsid w:val="00583427"/>
    <w:pPr>
      <w:ind w:firstLine="210"/>
    </w:pPr>
  </w:style>
  <w:style w:type="paragraph" w:styleId="BodyTextIndent2">
    <w:name w:val="Body Text Indent 2"/>
    <w:basedOn w:val="Normal"/>
    <w:rsid w:val="00583427"/>
    <w:pPr>
      <w:spacing w:after="120" w:line="480" w:lineRule="auto"/>
      <w:ind w:left="360"/>
    </w:pPr>
  </w:style>
  <w:style w:type="paragraph" w:styleId="BodyTextIndent3">
    <w:name w:val="Body Text Indent 3"/>
    <w:basedOn w:val="Normal"/>
    <w:rsid w:val="00583427"/>
    <w:pPr>
      <w:spacing w:after="120"/>
      <w:ind w:left="360"/>
    </w:pPr>
    <w:rPr>
      <w:sz w:val="16"/>
      <w:szCs w:val="16"/>
    </w:rPr>
  </w:style>
  <w:style w:type="paragraph" w:styleId="Caption">
    <w:name w:val="caption"/>
    <w:basedOn w:val="Normal"/>
    <w:next w:val="Normal"/>
    <w:qFormat/>
    <w:rsid w:val="00583427"/>
    <w:rPr>
      <w:b/>
      <w:bCs/>
      <w:sz w:val="20"/>
      <w:szCs w:val="20"/>
    </w:rPr>
  </w:style>
  <w:style w:type="paragraph" w:styleId="Closing">
    <w:name w:val="Closing"/>
    <w:basedOn w:val="Normal"/>
    <w:rsid w:val="00583427"/>
    <w:pPr>
      <w:ind w:left="4320"/>
    </w:pPr>
  </w:style>
  <w:style w:type="paragraph" w:styleId="Date">
    <w:name w:val="Date"/>
    <w:basedOn w:val="Normal"/>
    <w:next w:val="Normal"/>
    <w:rsid w:val="00583427"/>
  </w:style>
  <w:style w:type="paragraph" w:styleId="DocumentMap">
    <w:name w:val="Document Map"/>
    <w:basedOn w:val="Normal"/>
    <w:semiHidden/>
    <w:rsid w:val="00583427"/>
    <w:pPr>
      <w:shd w:val="clear" w:color="auto" w:fill="000080"/>
    </w:pPr>
    <w:rPr>
      <w:rFonts w:ascii="Tahoma" w:hAnsi="Tahoma" w:cs="Tahoma"/>
      <w:sz w:val="20"/>
      <w:szCs w:val="20"/>
    </w:rPr>
  </w:style>
  <w:style w:type="paragraph" w:styleId="E-mailSignature">
    <w:name w:val="E-mail Signature"/>
    <w:basedOn w:val="Normal"/>
    <w:rsid w:val="00583427"/>
  </w:style>
  <w:style w:type="character" w:styleId="EndnoteReference">
    <w:name w:val="endnote reference"/>
    <w:semiHidden/>
    <w:rsid w:val="00583427"/>
    <w:rPr>
      <w:vertAlign w:val="superscript"/>
    </w:rPr>
  </w:style>
  <w:style w:type="paragraph" w:styleId="EndnoteText">
    <w:name w:val="endnote text"/>
    <w:basedOn w:val="Normal"/>
    <w:semiHidden/>
    <w:rsid w:val="00583427"/>
    <w:rPr>
      <w:sz w:val="20"/>
      <w:szCs w:val="20"/>
    </w:rPr>
  </w:style>
  <w:style w:type="paragraph" w:styleId="EnvelopeAddress">
    <w:name w:val="envelope address"/>
    <w:basedOn w:val="Normal"/>
    <w:rsid w:val="0058342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83427"/>
    <w:rPr>
      <w:rFonts w:ascii="Arial" w:hAnsi="Arial" w:cs="Arial"/>
      <w:sz w:val="20"/>
      <w:szCs w:val="20"/>
    </w:rPr>
  </w:style>
  <w:style w:type="character" w:styleId="FootnoteReference">
    <w:name w:val="footnote reference"/>
    <w:semiHidden/>
    <w:rsid w:val="00583427"/>
    <w:rPr>
      <w:vertAlign w:val="superscript"/>
    </w:rPr>
  </w:style>
  <w:style w:type="paragraph" w:styleId="FootnoteText">
    <w:name w:val="footnote text"/>
    <w:basedOn w:val="Normal"/>
    <w:semiHidden/>
    <w:rsid w:val="00583427"/>
    <w:rPr>
      <w:sz w:val="20"/>
      <w:szCs w:val="20"/>
    </w:rPr>
  </w:style>
  <w:style w:type="paragraph" w:styleId="HTMLAddress">
    <w:name w:val="HTML Address"/>
    <w:basedOn w:val="Normal"/>
    <w:rsid w:val="00583427"/>
    <w:rPr>
      <w:i/>
      <w:iCs/>
    </w:rPr>
  </w:style>
  <w:style w:type="paragraph" w:styleId="HTMLPreformatted">
    <w:name w:val="HTML Preformatted"/>
    <w:basedOn w:val="Normal"/>
    <w:rsid w:val="00583427"/>
    <w:rPr>
      <w:rFonts w:ascii="Courier New" w:hAnsi="Courier New" w:cs="Courier New"/>
      <w:sz w:val="20"/>
      <w:szCs w:val="20"/>
    </w:rPr>
  </w:style>
  <w:style w:type="paragraph" w:styleId="Index10">
    <w:name w:val="index 1"/>
    <w:basedOn w:val="Normal"/>
    <w:next w:val="Normal"/>
    <w:autoRedefine/>
    <w:semiHidden/>
    <w:rsid w:val="00583427"/>
    <w:pPr>
      <w:ind w:left="240" w:hanging="240"/>
    </w:pPr>
  </w:style>
  <w:style w:type="paragraph" w:styleId="Index20">
    <w:name w:val="index 2"/>
    <w:basedOn w:val="Normal"/>
    <w:next w:val="Normal"/>
    <w:autoRedefine/>
    <w:semiHidden/>
    <w:rsid w:val="00583427"/>
    <w:pPr>
      <w:ind w:left="480" w:hanging="240"/>
    </w:pPr>
  </w:style>
  <w:style w:type="paragraph" w:styleId="Index30">
    <w:name w:val="index 3"/>
    <w:basedOn w:val="Normal"/>
    <w:next w:val="Normal"/>
    <w:autoRedefine/>
    <w:semiHidden/>
    <w:rsid w:val="00583427"/>
    <w:pPr>
      <w:ind w:left="720" w:hanging="240"/>
    </w:pPr>
  </w:style>
  <w:style w:type="paragraph" w:styleId="Index4">
    <w:name w:val="index 4"/>
    <w:basedOn w:val="Normal"/>
    <w:next w:val="Normal"/>
    <w:autoRedefine/>
    <w:semiHidden/>
    <w:rsid w:val="00583427"/>
    <w:pPr>
      <w:ind w:left="960" w:hanging="240"/>
    </w:pPr>
  </w:style>
  <w:style w:type="paragraph" w:styleId="Index5">
    <w:name w:val="index 5"/>
    <w:basedOn w:val="Normal"/>
    <w:next w:val="Normal"/>
    <w:autoRedefine/>
    <w:semiHidden/>
    <w:rsid w:val="00583427"/>
    <w:pPr>
      <w:ind w:left="1200" w:hanging="240"/>
    </w:pPr>
  </w:style>
  <w:style w:type="paragraph" w:styleId="Index6">
    <w:name w:val="index 6"/>
    <w:basedOn w:val="Normal"/>
    <w:next w:val="Normal"/>
    <w:autoRedefine/>
    <w:semiHidden/>
    <w:rsid w:val="00583427"/>
    <w:pPr>
      <w:ind w:left="1440" w:hanging="240"/>
    </w:pPr>
  </w:style>
  <w:style w:type="paragraph" w:styleId="Index7">
    <w:name w:val="index 7"/>
    <w:basedOn w:val="Normal"/>
    <w:next w:val="Normal"/>
    <w:autoRedefine/>
    <w:semiHidden/>
    <w:rsid w:val="00583427"/>
    <w:pPr>
      <w:ind w:left="1680" w:hanging="240"/>
    </w:pPr>
  </w:style>
  <w:style w:type="paragraph" w:styleId="Index8">
    <w:name w:val="index 8"/>
    <w:basedOn w:val="Normal"/>
    <w:next w:val="Normal"/>
    <w:autoRedefine/>
    <w:semiHidden/>
    <w:rsid w:val="00583427"/>
    <w:pPr>
      <w:ind w:left="1920" w:hanging="240"/>
    </w:pPr>
  </w:style>
  <w:style w:type="paragraph" w:styleId="Index9">
    <w:name w:val="index 9"/>
    <w:basedOn w:val="Normal"/>
    <w:next w:val="Normal"/>
    <w:autoRedefine/>
    <w:semiHidden/>
    <w:rsid w:val="00583427"/>
    <w:pPr>
      <w:ind w:left="2160" w:hanging="240"/>
    </w:pPr>
  </w:style>
  <w:style w:type="paragraph" w:styleId="IndexHeading">
    <w:name w:val="index heading"/>
    <w:basedOn w:val="Normal"/>
    <w:next w:val="Index10"/>
    <w:semiHidden/>
    <w:rsid w:val="00583427"/>
    <w:rPr>
      <w:rFonts w:ascii="Arial" w:hAnsi="Arial" w:cs="Arial"/>
      <w:b/>
      <w:bCs/>
    </w:rPr>
  </w:style>
  <w:style w:type="paragraph" w:styleId="List">
    <w:name w:val="List"/>
    <w:basedOn w:val="Normal"/>
    <w:rsid w:val="00583427"/>
    <w:pPr>
      <w:ind w:left="360" w:hanging="360"/>
    </w:pPr>
  </w:style>
  <w:style w:type="paragraph" w:styleId="List2">
    <w:name w:val="List 2"/>
    <w:basedOn w:val="Normal"/>
    <w:rsid w:val="00583427"/>
    <w:pPr>
      <w:ind w:left="720" w:hanging="360"/>
    </w:pPr>
  </w:style>
  <w:style w:type="paragraph" w:styleId="List3">
    <w:name w:val="List 3"/>
    <w:basedOn w:val="Normal"/>
    <w:rsid w:val="00583427"/>
    <w:pPr>
      <w:ind w:left="1080" w:hanging="360"/>
    </w:pPr>
  </w:style>
  <w:style w:type="paragraph" w:styleId="List4">
    <w:name w:val="List 4"/>
    <w:basedOn w:val="Normal"/>
    <w:rsid w:val="00583427"/>
    <w:pPr>
      <w:ind w:left="1440" w:hanging="360"/>
    </w:pPr>
  </w:style>
  <w:style w:type="paragraph" w:styleId="List5">
    <w:name w:val="List 5"/>
    <w:basedOn w:val="Normal"/>
    <w:rsid w:val="00583427"/>
    <w:pPr>
      <w:ind w:left="1800" w:hanging="360"/>
    </w:pPr>
  </w:style>
  <w:style w:type="paragraph" w:styleId="ListBullet2">
    <w:name w:val="List Bullet 2"/>
    <w:basedOn w:val="Normal"/>
    <w:rsid w:val="00583427"/>
    <w:pPr>
      <w:numPr>
        <w:numId w:val="20"/>
      </w:numPr>
    </w:pPr>
  </w:style>
  <w:style w:type="paragraph" w:styleId="ListBullet3">
    <w:name w:val="List Bullet 3"/>
    <w:basedOn w:val="Normal"/>
    <w:rsid w:val="00583427"/>
    <w:pPr>
      <w:numPr>
        <w:numId w:val="21"/>
      </w:numPr>
    </w:pPr>
  </w:style>
  <w:style w:type="paragraph" w:styleId="ListBullet4">
    <w:name w:val="List Bullet 4"/>
    <w:basedOn w:val="Normal"/>
    <w:rsid w:val="00583427"/>
    <w:pPr>
      <w:numPr>
        <w:numId w:val="22"/>
      </w:numPr>
    </w:pPr>
  </w:style>
  <w:style w:type="paragraph" w:styleId="ListBullet5">
    <w:name w:val="List Bullet 5"/>
    <w:basedOn w:val="Normal"/>
    <w:rsid w:val="00583427"/>
    <w:pPr>
      <w:numPr>
        <w:numId w:val="23"/>
      </w:numPr>
    </w:pPr>
  </w:style>
  <w:style w:type="paragraph" w:styleId="ListContinue">
    <w:name w:val="List Continue"/>
    <w:basedOn w:val="Normal"/>
    <w:rsid w:val="00583427"/>
    <w:pPr>
      <w:spacing w:after="120"/>
      <w:ind w:left="360"/>
    </w:pPr>
  </w:style>
  <w:style w:type="paragraph" w:styleId="ListContinue2">
    <w:name w:val="List Continue 2"/>
    <w:basedOn w:val="Normal"/>
    <w:rsid w:val="00583427"/>
    <w:pPr>
      <w:spacing w:after="120"/>
      <w:ind w:left="720"/>
    </w:pPr>
  </w:style>
  <w:style w:type="paragraph" w:styleId="ListContinue3">
    <w:name w:val="List Continue 3"/>
    <w:basedOn w:val="Normal"/>
    <w:rsid w:val="00583427"/>
    <w:pPr>
      <w:spacing w:after="120"/>
      <w:ind w:left="1080"/>
    </w:pPr>
  </w:style>
  <w:style w:type="paragraph" w:styleId="ListContinue4">
    <w:name w:val="List Continue 4"/>
    <w:basedOn w:val="Normal"/>
    <w:rsid w:val="00583427"/>
    <w:pPr>
      <w:spacing w:after="120"/>
      <w:ind w:left="1440"/>
    </w:pPr>
  </w:style>
  <w:style w:type="paragraph" w:styleId="ListContinue5">
    <w:name w:val="List Continue 5"/>
    <w:basedOn w:val="Normal"/>
    <w:rsid w:val="00583427"/>
    <w:pPr>
      <w:spacing w:after="120"/>
      <w:ind w:left="1800"/>
    </w:pPr>
  </w:style>
  <w:style w:type="paragraph" w:styleId="ListNumber">
    <w:name w:val="List Number"/>
    <w:basedOn w:val="Normal"/>
    <w:rsid w:val="00583427"/>
    <w:pPr>
      <w:numPr>
        <w:numId w:val="24"/>
      </w:numPr>
    </w:pPr>
  </w:style>
  <w:style w:type="paragraph" w:styleId="ListNumber2">
    <w:name w:val="List Number 2"/>
    <w:basedOn w:val="Normal"/>
    <w:rsid w:val="00583427"/>
    <w:pPr>
      <w:numPr>
        <w:numId w:val="25"/>
      </w:numPr>
    </w:pPr>
  </w:style>
  <w:style w:type="paragraph" w:styleId="ListNumber3">
    <w:name w:val="List Number 3"/>
    <w:basedOn w:val="Normal"/>
    <w:rsid w:val="00583427"/>
    <w:pPr>
      <w:numPr>
        <w:numId w:val="26"/>
      </w:numPr>
    </w:pPr>
  </w:style>
  <w:style w:type="paragraph" w:styleId="ListNumber4">
    <w:name w:val="List Number 4"/>
    <w:basedOn w:val="Normal"/>
    <w:rsid w:val="00583427"/>
    <w:pPr>
      <w:numPr>
        <w:numId w:val="27"/>
      </w:numPr>
    </w:pPr>
  </w:style>
  <w:style w:type="paragraph" w:styleId="ListNumber5">
    <w:name w:val="List Number 5"/>
    <w:basedOn w:val="Normal"/>
    <w:rsid w:val="00583427"/>
    <w:pPr>
      <w:numPr>
        <w:numId w:val="28"/>
      </w:numPr>
    </w:pPr>
  </w:style>
  <w:style w:type="paragraph" w:styleId="MacroText">
    <w:name w:val="macro"/>
    <w:semiHidden/>
    <w:rsid w:val="005834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834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83427"/>
  </w:style>
  <w:style w:type="paragraph" w:styleId="NormalIndent">
    <w:name w:val="Normal Indent"/>
    <w:basedOn w:val="Normal"/>
    <w:rsid w:val="00583427"/>
    <w:pPr>
      <w:ind w:left="720"/>
    </w:pPr>
  </w:style>
  <w:style w:type="paragraph" w:styleId="NoteHeading">
    <w:name w:val="Note Heading"/>
    <w:basedOn w:val="Normal"/>
    <w:next w:val="Normal"/>
    <w:rsid w:val="00583427"/>
  </w:style>
  <w:style w:type="paragraph" w:styleId="PlainText">
    <w:name w:val="Plain Text"/>
    <w:basedOn w:val="Normal"/>
    <w:rsid w:val="00583427"/>
    <w:rPr>
      <w:rFonts w:ascii="Courier New" w:hAnsi="Courier New" w:cs="Courier New"/>
      <w:sz w:val="20"/>
      <w:szCs w:val="20"/>
    </w:rPr>
  </w:style>
  <w:style w:type="paragraph" w:styleId="Signature">
    <w:name w:val="Signature"/>
    <w:basedOn w:val="Normal"/>
    <w:rsid w:val="00583427"/>
    <w:pPr>
      <w:ind w:left="4320"/>
    </w:pPr>
  </w:style>
  <w:style w:type="table" w:styleId="Table3Deffects1">
    <w:name w:val="Table 3D effects 1"/>
    <w:basedOn w:val="TableNormal"/>
    <w:rsid w:val="0058342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8342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8342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342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342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342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342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8342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8342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8342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8342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342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342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342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342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342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8342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834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8342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342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342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342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8342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8342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8342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8342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8342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8342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8342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8342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8342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8342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83427"/>
    <w:pPr>
      <w:ind w:left="240" w:hanging="240"/>
    </w:pPr>
  </w:style>
  <w:style w:type="paragraph" w:styleId="TableofFigures">
    <w:name w:val="table of figures"/>
    <w:basedOn w:val="Normal"/>
    <w:next w:val="Normal"/>
    <w:semiHidden/>
    <w:rsid w:val="00583427"/>
  </w:style>
  <w:style w:type="table" w:styleId="TableProfessional">
    <w:name w:val="Table Professional"/>
    <w:basedOn w:val="TableNormal"/>
    <w:rsid w:val="0058342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8342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8342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8342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8342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8342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834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8342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8342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8342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8342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83427"/>
    <w:pPr>
      <w:spacing w:before="120"/>
    </w:pPr>
    <w:rPr>
      <w:rFonts w:ascii="Arial" w:hAnsi="Arial" w:cs="Arial"/>
      <w:b/>
      <w:bCs/>
    </w:rPr>
  </w:style>
  <w:style w:type="paragraph" w:styleId="TOC4">
    <w:name w:val="toc 4"/>
    <w:basedOn w:val="Normal"/>
    <w:next w:val="Normal"/>
    <w:autoRedefine/>
    <w:semiHidden/>
    <w:rsid w:val="00583427"/>
    <w:pPr>
      <w:ind w:left="720"/>
    </w:pPr>
  </w:style>
  <w:style w:type="paragraph" w:styleId="TOC7">
    <w:name w:val="toc 7"/>
    <w:basedOn w:val="Normal"/>
    <w:next w:val="Normal"/>
    <w:autoRedefine/>
    <w:semiHidden/>
    <w:rsid w:val="00583427"/>
    <w:pPr>
      <w:ind w:left="1440"/>
    </w:pPr>
  </w:style>
  <w:style w:type="paragraph" w:styleId="TOC8">
    <w:name w:val="toc 8"/>
    <w:basedOn w:val="Normal"/>
    <w:next w:val="Normal"/>
    <w:autoRedefine/>
    <w:semiHidden/>
    <w:rsid w:val="00583427"/>
    <w:pPr>
      <w:ind w:left="1680"/>
    </w:pPr>
  </w:style>
  <w:style w:type="paragraph" w:styleId="TOC9">
    <w:name w:val="toc 9"/>
    <w:basedOn w:val="Normal"/>
    <w:next w:val="Normal"/>
    <w:autoRedefine/>
    <w:semiHidden/>
    <w:rsid w:val="00583427"/>
    <w:pPr>
      <w:ind w:left="1920"/>
    </w:pPr>
  </w:style>
  <w:style w:type="character" w:customStyle="1" w:styleId="DigitalLinkAnchorCode">
    <w:name w:val="DigitalLinkAnchorCode"/>
    <w:uiPriority w:val="1"/>
    <w:rsid w:val="00583427"/>
    <w:rPr>
      <w:rFonts w:ascii="Courier New" w:hAnsi="Courier New"/>
      <w:bdr w:val="none" w:sz="0" w:space="0" w:color="auto"/>
      <w:shd w:val="clear" w:color="auto" w:fill="D6E3BC"/>
    </w:rPr>
  </w:style>
  <w:style w:type="character" w:customStyle="1" w:styleId="InlineGraphic">
    <w:name w:val="InlineGraphic"/>
    <w:uiPriority w:val="1"/>
    <w:rsid w:val="00583427"/>
    <w:rPr>
      <w:bdr w:val="none" w:sz="0" w:space="0" w:color="auto"/>
      <w:shd w:val="clear" w:color="auto" w:fill="00B050"/>
    </w:rPr>
  </w:style>
  <w:style w:type="paragraph" w:customStyle="1" w:styleId="RecipeTableSubhead">
    <w:name w:val="RecipeTableSubhead"/>
    <w:basedOn w:val="TableSubhead"/>
    <w:qFormat/>
    <w:rsid w:val="0058342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 w:type="paragraph" w:customStyle="1" w:styleId="inlinecodestyle">
    <w:name w:val="inlinecodestyle"/>
    <w:basedOn w:val="ListBulleted"/>
    <w:rsid w:val="0005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257060410">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34989407">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C6B48-5377-4F46-9F9E-3FC8C764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10</TotalTime>
  <Pages>21</Pages>
  <Words>6420</Words>
  <Characters>36596</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10</cp:revision>
  <cp:lastPrinted>2013-07-11T16:45:00Z</cp:lastPrinted>
  <dcterms:created xsi:type="dcterms:W3CDTF">2013-07-21T19:32:00Z</dcterms:created>
  <dcterms:modified xsi:type="dcterms:W3CDTF">2013-07-21T19:57:00Z</dcterms:modified>
</cp:coreProperties>
</file>