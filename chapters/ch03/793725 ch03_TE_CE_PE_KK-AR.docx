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EB02C" w14:textId="77777777" w:rsidR="00033187" w:rsidRDefault="00033187" w:rsidP="00263AA6">
      <w:pPr>
        <w:pStyle w:val="QueryPara"/>
        <w:numPr>
          <w:ins w:id="0" w:author="John Sleeva" w:date="2013-09-27T02:20:00Z"/>
        </w:numPr>
        <w:rPr>
          <w:ins w:id="1" w:author="John Sleeva" w:date="2013-09-27T02:20:00Z"/>
        </w:rPr>
      </w:pPr>
      <w:ins w:id="2" w:author="John Sleeva" w:date="2013-09-27T02:20:00Z">
        <w:r w:rsidRPr="00263AA6">
          <w:t>AU: (</w:t>
        </w:r>
        <w:r w:rsidRPr="00263AA6">
          <w:rPr>
            <w:i/>
          </w:rPr>
          <w:t>Global for chapter</w:t>
        </w:r>
        <w:r w:rsidRPr="00263AA6">
          <w:t xml:space="preserve">) Please note all code lines highlighted in purple. You’ll need to </w:t>
        </w:r>
        <w:proofErr w:type="spellStart"/>
        <w:r w:rsidRPr="00263AA6">
          <w:t>rebreak</w:t>
        </w:r>
        <w:proofErr w:type="spellEnd"/>
        <w:r w:rsidRPr="00263AA6">
          <w:t xml:space="preserve"> these lines somewhere before the highlights. Do so by adding a hard return (Return) and then indenting the run-over line using spaces (not tabs). Please do not manua</w:t>
        </w:r>
        <w:r w:rsidR="00263AA6" w:rsidRPr="00263AA6">
          <w:t>lly alter the style or indents.</w:t>
        </w:r>
      </w:ins>
    </w:p>
    <w:p w14:paraId="09897383" w14:textId="77777777" w:rsidR="00033187" w:rsidRDefault="00033187" w:rsidP="00BD1958">
      <w:pPr>
        <w:pStyle w:val="QueryPara"/>
        <w:numPr>
          <w:ins w:id="3" w:author="John Sleeva" w:date="2013-09-27T02:20:00Z"/>
        </w:numPr>
        <w:rPr>
          <w:ins w:id="4" w:author="John Sleeva" w:date="2013-09-27T02:20:00Z"/>
          <w:rFonts w:eastAsiaTheme="minorEastAsia"/>
        </w:rPr>
      </w:pPr>
    </w:p>
    <w:p w14:paraId="79210EE0" w14:textId="77777777" w:rsidR="00832FF3" w:rsidRDefault="00BD1958" w:rsidP="00BD1958">
      <w:pPr>
        <w:pStyle w:val="QueryPara"/>
        <w:numPr>
          <w:ins w:id="5" w:author="John Sleeva" w:date="2013-09-27T01:05:00Z"/>
        </w:numPr>
        <w:rPr>
          <w:ins w:id="6" w:author="John Sleeva" w:date="2013-09-27T01:05:00Z"/>
          <w:rFonts w:eastAsiaTheme="minorEastAsia"/>
        </w:rPr>
      </w:pPr>
      <w:ins w:id="7" w:author="John Sleeva" w:date="2013-09-22T14:09:00Z">
        <w:r>
          <w:rPr>
            <w:rFonts w:eastAsiaTheme="minorEastAsia"/>
          </w:rPr>
          <w:t xml:space="preserve">AU: </w:t>
        </w:r>
      </w:ins>
      <w:ins w:id="8" w:author="John Sleeva" w:date="2013-09-27T01:04:00Z">
        <w:r w:rsidR="00832FF3">
          <w:rPr>
            <w:rFonts w:eastAsiaTheme="minorEastAsia"/>
          </w:rPr>
          <w:t xml:space="preserve">I’ve replaced </w:t>
        </w:r>
      </w:ins>
      <w:ins w:id="9" w:author="John Sleeva" w:date="2013-09-27T01:05:00Z">
        <w:r w:rsidR="00832FF3">
          <w:rPr>
            <w:rFonts w:eastAsiaTheme="minorEastAsia"/>
          </w:rPr>
          <w:t xml:space="preserve">all </w:t>
        </w:r>
      </w:ins>
      <w:ins w:id="10" w:author="John Sleeva" w:date="2013-09-27T01:04:00Z">
        <w:r w:rsidR="00832FF3">
          <w:rPr>
            <w:rFonts w:eastAsiaTheme="minorEastAsia"/>
          </w:rPr>
          <w:t>the code that was originally bolded with the “</w:t>
        </w:r>
        <w:proofErr w:type="spellStart"/>
        <w:r w:rsidR="00832FF3">
          <w:rPr>
            <w:rFonts w:eastAsiaTheme="minorEastAsia"/>
          </w:rPr>
          <w:t>CodeHighlight</w:t>
        </w:r>
        <w:proofErr w:type="spellEnd"/>
        <w:r w:rsidR="00832FF3">
          <w:rPr>
            <w:rFonts w:eastAsiaTheme="minorEastAsia"/>
          </w:rPr>
          <w:t>” style—which, in the end, will result in the code being bold.</w:t>
        </w:r>
      </w:ins>
      <w:ins w:id="11" w:author="John Sleeva" w:date="2013-09-27T01:05:00Z">
        <w:r w:rsidR="00832FF3">
          <w:rPr>
            <w:rFonts w:eastAsiaTheme="minorEastAsia"/>
          </w:rPr>
          <w:t xml:space="preserve"> </w:t>
        </w:r>
        <w:proofErr w:type="gramStart"/>
        <w:r w:rsidR="00832FF3">
          <w:rPr>
            <w:rFonts w:eastAsiaTheme="minorEastAsia"/>
          </w:rPr>
          <w:t>Just a technicality, really.</w:t>
        </w:r>
        <w:proofErr w:type="gramEnd"/>
      </w:ins>
    </w:p>
    <w:p w14:paraId="0444A09D" w14:textId="77777777" w:rsidR="00832FF3" w:rsidRDefault="00832FF3" w:rsidP="00BD1958">
      <w:pPr>
        <w:pStyle w:val="QueryPara"/>
        <w:numPr>
          <w:ins w:id="12" w:author="John Sleeva" w:date="2013-09-27T01:05:00Z"/>
        </w:numPr>
        <w:rPr>
          <w:ins w:id="13" w:author="John Sleeva" w:date="2013-09-27T01:05:00Z"/>
          <w:rFonts w:eastAsiaTheme="minorEastAsia"/>
        </w:rPr>
      </w:pPr>
    </w:p>
    <w:p w14:paraId="57D2569D" w14:textId="77777777" w:rsidR="00BD1958" w:rsidRPr="00832FF3" w:rsidRDefault="00832FF3" w:rsidP="00BD1958">
      <w:pPr>
        <w:pStyle w:val="QueryPara"/>
        <w:numPr>
          <w:ins w:id="14" w:author="John Sleeva" w:date="2013-09-27T01:05:00Z"/>
        </w:numPr>
        <w:rPr>
          <w:ins w:id="15" w:author="John Sleeva" w:date="2013-09-22T14:09:00Z"/>
          <w:rFonts w:eastAsiaTheme="minorEastAsia"/>
          <w:rPrChange w:id="16" w:author="John Sleeva" w:date="2013-09-27T01:05:00Z">
            <w:rPr>
              <w:ins w:id="17" w:author="John Sleeva" w:date="2013-09-22T14:09:00Z"/>
            </w:rPr>
          </w:rPrChange>
        </w:rPr>
      </w:pPr>
      <w:ins w:id="18" w:author="John Sleeva" w:date="2013-09-27T01:06:00Z">
        <w:r>
          <w:rPr>
            <w:rFonts w:eastAsiaTheme="minorEastAsia"/>
          </w:rPr>
          <w:t>Also, a</w:t>
        </w:r>
      </w:ins>
      <w:ins w:id="19" w:author="John Sleeva" w:date="2013-09-22T14:09:00Z">
        <w:r w:rsidR="00BD1958">
          <w:rPr>
            <w:rFonts w:eastAsiaTheme="minorEastAsia"/>
          </w:rPr>
          <w:t>s mentioned in chapter 2, i</w:t>
        </w:r>
        <w:r w:rsidR="00BD1958" w:rsidRPr="000C643C">
          <w:rPr>
            <w:rFonts w:eastAsiaTheme="minorEastAsia"/>
          </w:rPr>
          <w:t xml:space="preserve">f any color is needed </w:t>
        </w:r>
        <w:r w:rsidR="00BD1958">
          <w:rPr>
            <w:rFonts w:eastAsiaTheme="minorEastAsia"/>
          </w:rPr>
          <w:t>for the code in this chapter</w:t>
        </w:r>
        <w:r w:rsidR="00BD1958" w:rsidRPr="000C643C">
          <w:rPr>
            <w:rFonts w:eastAsiaTheme="minorEastAsia"/>
          </w:rPr>
          <w:t xml:space="preserve">, </w:t>
        </w:r>
        <w:r w:rsidR="00BD1958">
          <w:rPr>
            <w:rFonts w:eastAsiaTheme="minorEastAsia"/>
          </w:rPr>
          <w:t xml:space="preserve">please add it. You can find instructions in the author guidelines documentation. If you have questions, </w:t>
        </w:r>
      </w:ins>
      <w:ins w:id="20" w:author="John Sleeva" w:date="2013-09-27T01:06:00Z">
        <w:r>
          <w:rPr>
            <w:rFonts w:eastAsiaTheme="minorEastAsia"/>
          </w:rPr>
          <w:t xml:space="preserve">please </w:t>
        </w:r>
      </w:ins>
      <w:ins w:id="21" w:author="John Sleeva" w:date="2013-09-22T14:09:00Z">
        <w:r w:rsidR="00BD1958">
          <w:rPr>
            <w:rFonts w:eastAsiaTheme="minorEastAsia"/>
          </w:rPr>
          <w:t>contact Kevin</w:t>
        </w:r>
      </w:ins>
      <w:ins w:id="22" w:author="John Sleeva" w:date="2013-09-27T01:06:00Z">
        <w:r>
          <w:rPr>
            <w:rFonts w:eastAsiaTheme="minorEastAsia"/>
          </w:rPr>
          <w:t xml:space="preserve"> right away</w:t>
        </w:r>
      </w:ins>
      <w:ins w:id="23" w:author="John Sleeva" w:date="2013-09-22T14:09:00Z">
        <w:r w:rsidR="00BD1958">
          <w:rPr>
            <w:rFonts w:eastAsiaTheme="minorEastAsia"/>
          </w:rPr>
          <w:t>. Thanks. --John</w:t>
        </w:r>
      </w:ins>
    </w:p>
    <w:p w14:paraId="3B51ABFD" w14:textId="77777777" w:rsidR="00BD1958" w:rsidRDefault="00BD1958" w:rsidP="00A25A44">
      <w:pPr>
        <w:pStyle w:val="QueryPara"/>
        <w:numPr>
          <w:ins w:id="24" w:author="John Sleeva" w:date="2013-09-22T14:09:00Z"/>
        </w:numPr>
        <w:rPr>
          <w:ins w:id="25" w:author="John Sleeva" w:date="2013-09-22T14:09:00Z"/>
        </w:rPr>
      </w:pPr>
    </w:p>
    <w:p w14:paraId="473FD26A" w14:textId="77777777" w:rsidR="00A25A44" w:rsidRDefault="00A25A44" w:rsidP="00A25A44">
      <w:pPr>
        <w:pStyle w:val="QueryPara"/>
        <w:numPr>
          <w:ins w:id="26" w:author="Kezia Endsley" w:date="2013-08-05T07:08:00Z"/>
        </w:numPr>
        <w:rPr>
          <w:ins w:id="27" w:author="Russell Thomas" w:date="2013-08-20T10:58:00Z"/>
        </w:rPr>
      </w:pPr>
      <w:ins w:id="28" w:author="Kezia Endsley" w:date="2013-08-05T07:08:00Z">
        <w:r>
          <w:t>[[</w:t>
        </w:r>
      </w:ins>
      <w:ins w:id="29" w:author="Kezia Endsley" w:date="2013-08-05T07:09:00Z">
        <w:r>
          <w:t xml:space="preserve">CE by </w:t>
        </w:r>
      </w:ins>
      <w:proofErr w:type="spellStart"/>
      <w:ins w:id="30" w:author="Kezia Endsley" w:date="2013-08-05T07:08:00Z">
        <w:r>
          <w:t>Kezia</w:t>
        </w:r>
      </w:ins>
      <w:proofErr w:type="spellEnd"/>
      <w:ins w:id="31" w:author="Kezia Endsley" w:date="2013-08-05T07:09:00Z">
        <w:r>
          <w:t xml:space="preserve"> </w:t>
        </w:r>
        <w:proofErr w:type="spellStart"/>
        <w:r>
          <w:t>Endsley</w:t>
        </w:r>
      </w:ins>
      <w:proofErr w:type="spellEnd"/>
      <w:ins w:id="32" w:author="Kezia Endsley" w:date="2013-08-05T07:08:00Z">
        <w:r>
          <w:t xml:space="preserve">]] </w:t>
        </w:r>
      </w:ins>
    </w:p>
    <w:p w14:paraId="76780D9D" w14:textId="77777777" w:rsidR="000E22AD" w:rsidRDefault="000E22AD" w:rsidP="000E22AD">
      <w:pPr>
        <w:pStyle w:val="QueryPara"/>
        <w:numPr>
          <w:ins w:id="33" w:author="Russell Thomas" w:date="2013-08-20T10:58:00Z"/>
        </w:numPr>
        <w:rPr>
          <w:ins w:id="34" w:author="Russell Thomas" w:date="2013-08-20T10:58:00Z"/>
        </w:rPr>
      </w:pPr>
    </w:p>
    <w:p w14:paraId="76AF2975" w14:textId="77777777" w:rsidR="000E22AD" w:rsidRDefault="000E22AD" w:rsidP="00A25A44">
      <w:pPr>
        <w:pStyle w:val="QueryPara"/>
        <w:numPr>
          <w:ins w:id="35" w:author="Russell Thomas" w:date="2013-08-20T10:58:00Z"/>
        </w:numPr>
        <w:rPr>
          <w:ins w:id="36" w:author="Kezia Endsley" w:date="2013-08-05T07:08:00Z"/>
        </w:rPr>
      </w:pPr>
      <w:ins w:id="37" w:author="Russell Thomas" w:date="2013-08-20T10:58:00Z">
        <w:r>
          <w:t>[[TE by Russell Thomas –</w:t>
        </w:r>
        <w:r w:rsidRPr="00573F9E">
          <w:rPr>
            <w:highlight w:val="red"/>
          </w:rPr>
          <w:t>RED</w:t>
        </w:r>
        <w:r>
          <w:t xml:space="preserve"> has error that needs to be fixed, </w:t>
        </w:r>
        <w:r w:rsidRPr="00573F9E">
          <w:rPr>
            <w:highlight w:val="yellow"/>
          </w:rPr>
          <w:t>YELLOW</w:t>
        </w:r>
        <w:r>
          <w:t xml:space="preserve"> needs attention.  Some yellow is by CE]]</w:t>
        </w:r>
      </w:ins>
    </w:p>
    <w:p w14:paraId="38D65D39" w14:textId="77777777" w:rsidR="00004B76" w:rsidRDefault="00004B76">
      <w:pPr>
        <w:pStyle w:val="QueryPara"/>
        <w:rPr>
          <w:ins w:id="38" w:author="Kent, Kevin - Indianapolis" w:date="2013-10-09T11:23:00Z"/>
        </w:rPr>
        <w:pPrChange w:id="39" w:author="Kent, Kevin - Indianapolis" w:date="2013-10-09T11:23:00Z">
          <w:pPr>
            <w:pStyle w:val="ChapterTitle"/>
          </w:pPr>
        </w:pPrChange>
      </w:pPr>
      <w:bookmarkStart w:id="40" w:name="_Toc241878730"/>
      <w:ins w:id="41" w:author="Kent, Kevin - Indianapolis" w:date="2013-10-09T11:23:00Z">
        <w:r>
          <w:t>[AU: The TE has some real discrepancies he found in the code. Please address/fix the code as needed and resubmit after AR. Thanks, Kevin (</w:t>
        </w:r>
        <w:proofErr w:type="spellStart"/>
        <w:r>
          <w:t>PjE</w:t>
        </w:r>
        <w:proofErr w:type="spellEnd"/>
        <w:r>
          <w:t>)]</w:t>
        </w:r>
      </w:ins>
    </w:p>
    <w:p w14:paraId="12C326F5" w14:textId="77777777" w:rsidR="00F61D15" w:rsidRDefault="00D0459F" w:rsidP="00751234">
      <w:pPr>
        <w:pStyle w:val="ChapterTitle"/>
      </w:pPr>
      <w:r>
        <w:t xml:space="preserve">Chapter </w:t>
      </w:r>
      <w:r w:rsidR="00213E6B">
        <w:t>3</w:t>
      </w:r>
      <w:r>
        <w:t xml:space="preserve">: Learning </w:t>
      </w:r>
      <w:ins w:id="42" w:author="Kezia Endsley" w:date="2013-08-05T07:08:00Z">
        <w:r w:rsidR="00A25A44">
          <w:t>t</w:t>
        </w:r>
      </w:ins>
      <w:del w:id="43" w:author="Kezia Endsley" w:date="2013-08-05T07:08:00Z">
        <w:r w:rsidDel="00A25A44">
          <w:delText>T</w:delText>
        </w:r>
      </w:del>
      <w:r>
        <w:t>he “Hello World”</w:t>
      </w:r>
      <w:ins w:id="44" w:author="Kezia Endsley" w:date="2013-08-05T07:08:00Z">
        <w:r w:rsidR="00A25A44">
          <w:t xml:space="preserve"> o</w:t>
        </w:r>
      </w:ins>
      <w:del w:id="45" w:author="Kezia Endsley" w:date="2013-08-05T07:08:00Z">
        <w:r w:rsidDel="00A25A44">
          <w:delText xml:space="preserve"> O</w:delText>
        </w:r>
      </w:del>
      <w:r>
        <w:t>f Security Data Analysis</w:t>
      </w:r>
      <w:bookmarkEnd w:id="40"/>
    </w:p>
    <w:p w14:paraId="63BA30E9" w14:textId="77777777" w:rsidR="00D0459F" w:rsidRPr="00D0459F" w:rsidRDefault="00D0459F" w:rsidP="00D0459F">
      <w:pPr>
        <w:pStyle w:val="Epigraph"/>
        <w:rPr>
          <w:sz w:val="24"/>
          <w:shd w:val="clear" w:color="auto" w:fill="FFFFFF"/>
        </w:rPr>
      </w:pPr>
      <w:r w:rsidRPr="00D0459F">
        <w:rPr>
          <w:sz w:val="24"/>
          <w:shd w:val="clear" w:color="auto" w:fill="FFFFFF"/>
        </w:rPr>
        <w:t>“</w:t>
      </w:r>
      <w:r w:rsidR="002E78DA" w:rsidRPr="00D0459F">
        <w:rPr>
          <w:sz w:val="24"/>
          <w:shd w:val="clear" w:color="auto" w:fill="FFFFFF"/>
        </w:rPr>
        <w:t xml:space="preserve">From </w:t>
      </w:r>
      <w:r w:rsidRPr="00D0459F">
        <w:rPr>
          <w:sz w:val="24"/>
          <w:shd w:val="clear" w:color="auto" w:fill="FFFFFF"/>
        </w:rPr>
        <w:t>one thing, know ten thousand things</w:t>
      </w:r>
      <w:ins w:id="46" w:author="John Sleeva" w:date="2013-09-27T02:12:00Z">
        <w:r w:rsidR="00926C5D">
          <w:rPr>
            <w:sz w:val="24"/>
            <w:shd w:val="clear" w:color="auto" w:fill="FFFFFF"/>
          </w:rPr>
          <w:t>.</w:t>
        </w:r>
      </w:ins>
      <w:r w:rsidRPr="00D0459F">
        <w:rPr>
          <w:sz w:val="24"/>
          <w:shd w:val="clear" w:color="auto" w:fill="FFFFFF"/>
        </w:rPr>
        <w:t xml:space="preserve">” </w:t>
      </w:r>
    </w:p>
    <w:p w14:paraId="78F3456A" w14:textId="77777777" w:rsidR="00D0459F" w:rsidRPr="00D0459F" w:rsidRDefault="00D0459F" w:rsidP="00D0459F">
      <w:pPr>
        <w:pStyle w:val="EpigraphSource"/>
        <w:rPr>
          <w:shd w:val="clear" w:color="auto" w:fill="FFFFFF"/>
        </w:rPr>
      </w:pPr>
      <w:r w:rsidRPr="00D0459F">
        <w:rPr>
          <w:shd w:val="clear" w:color="auto" w:fill="FFFFFF"/>
        </w:rPr>
        <w:t>―</w:t>
      </w:r>
      <w:del w:id="47" w:author="Kezia Endsley" w:date="2013-08-05T07:08:00Z">
        <w:r w:rsidRPr="00D0459F" w:rsidDel="002E78DA">
          <w:rPr>
            <w:shd w:val="clear" w:color="auto" w:fill="FFFFFF"/>
          </w:rPr>
          <w:delText xml:space="preserve"> </w:delText>
        </w:r>
      </w:del>
      <w:r w:rsidRPr="00D0459F">
        <w:rPr>
          <w:shd w:val="clear" w:color="auto" w:fill="FFFFFF"/>
        </w:rPr>
        <w:t xml:space="preserve">Miyamoto </w:t>
      </w:r>
      <w:proofErr w:type="spellStart"/>
      <w:r w:rsidRPr="00D0459F">
        <w:rPr>
          <w:shd w:val="clear" w:color="auto" w:fill="FFFFFF"/>
        </w:rPr>
        <w:t>Musashi</w:t>
      </w:r>
      <w:proofErr w:type="spellEnd"/>
      <w:r w:rsidRPr="00D0459F">
        <w:rPr>
          <w:shd w:val="clear" w:color="auto" w:fill="FFFFFF"/>
        </w:rPr>
        <w:t xml:space="preserve">, </w:t>
      </w:r>
      <w:r w:rsidR="00DD5024" w:rsidRPr="00DD5024">
        <w:rPr>
          <w:i/>
          <w:shd w:val="clear" w:color="auto" w:fill="FFFFFF"/>
          <w:rPrChange w:id="48" w:author="Kezia Endsley" w:date="2013-08-05T08:43:00Z">
            <w:rPr>
              <w:rFonts w:asciiTheme="minorHAnsi" w:eastAsiaTheme="minorHAnsi" w:hAnsiTheme="minorHAnsi" w:cstheme="minorBidi"/>
              <w:snapToGrid/>
              <w:color w:val="auto"/>
              <w:sz w:val="22"/>
              <w:szCs w:val="22"/>
              <w:shd w:val="clear" w:color="auto" w:fill="FFFFFF"/>
            </w:rPr>
          </w:rPrChange>
        </w:rPr>
        <w:t>The Book of Five Rings</w:t>
      </w:r>
      <w:del w:id="49" w:author="Kezia Endsley" w:date="2013-08-05T08:43:00Z">
        <w:r w:rsidRPr="00D0459F" w:rsidDel="00B60849">
          <w:rPr>
            <w:shd w:val="clear" w:color="auto" w:fill="FFFFFF"/>
          </w:rPr>
          <w:delText>: Miyamoto Musashi</w:delText>
        </w:r>
      </w:del>
    </w:p>
    <w:p w14:paraId="27BAED7E" w14:textId="77777777" w:rsidR="00607ECD" w:rsidRDefault="0019109C" w:rsidP="00D0459F">
      <w:pPr>
        <w:pStyle w:val="Para"/>
      </w:pPr>
      <w:r>
        <w:t>If you’ve ever tried to learn a new programming language there’s a good chance you started of</w:t>
      </w:r>
      <w:ins w:id="50" w:author="Kezia Endsley" w:date="2013-08-05T07:09:00Z">
        <w:r w:rsidR="00A25A44">
          <w:t>f</w:t>
        </w:r>
      </w:ins>
      <w:r>
        <w:t xml:space="preserve">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4935C986" w14:textId="77777777" w:rsidR="002773E2"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execute</w:t>
      </w:r>
      <w:ins w:id="51" w:author="Kezia Endsley" w:date="2013-08-05T07:09:00Z">
        <w:r w:rsidR="00795F79">
          <w:t>,</w:t>
        </w:r>
      </w:ins>
      <w:r w:rsidR="00364C66">
        <w:t xml:space="preserve"> and take </w:t>
      </w:r>
      <w:r w:rsidR="008C7359">
        <w:t>concepts</w:t>
      </w:r>
      <w:r w:rsidR="00364C66">
        <w:t xml:space="preserve"> from as you start to perform your own analyses. There are </w:t>
      </w:r>
      <w:r w:rsidR="00C47EF0">
        <w:lastRenderedPageBreak/>
        <w:t xml:space="preserve">parallel </w:t>
      </w:r>
      <w:r w:rsidR="00364C66">
        <w:t xml:space="preserve">examples </w:t>
      </w:r>
      <w:r w:rsidR="00313BE9">
        <w:t>in</w:t>
      </w:r>
      <w:r w:rsidR="00364C66">
        <w:t xml:space="preserve"> </w:t>
      </w:r>
      <w:r w:rsidR="0066621A" w:rsidRPr="00583427">
        <w:t>Python</w:t>
      </w:r>
      <w:r w:rsidR="00364C66">
        <w:t xml:space="preserve"> and </w:t>
      </w:r>
      <w:r w:rsidR="003B7392">
        <w:t>R</w:t>
      </w:r>
      <w:r w:rsidR="00364C66">
        <w:t xml:space="preserve"> to </w:t>
      </w:r>
      <w:r w:rsidR="00243168">
        <w:t>provide a somewhat</w:t>
      </w:r>
      <w:ins w:id="52" w:author="Kezia Endsley" w:date="2013-08-05T07:10:00Z">
        <w:r w:rsidR="00795F79">
          <w:t xml:space="preserve"> </w:t>
        </w:r>
      </w:ins>
      <w:del w:id="53" w:author="Kezia Endsley" w:date="2013-08-05T07:10:00Z">
        <w:r w:rsidR="00243168" w:rsidDel="00795F79">
          <w:delText>-</w:delText>
        </w:r>
      </w:del>
      <w:r w:rsidR="00243168">
        <w:t xml:space="preserve">agnostic view </w:t>
      </w:r>
      <w:r w:rsidR="00364C66">
        <w:t>of the similarities</w:t>
      </w:r>
      <w:r w:rsidR="008C7359">
        <w:t>, strengths</w:t>
      </w:r>
      <w:ins w:id="54" w:author="Kezia Endsley" w:date="2013-08-05T07:10:00Z">
        <w:r w:rsidR="00795F79">
          <w:t>,</w:t>
        </w:r>
      </w:ins>
      <w:r w:rsidR="00364C66">
        <w:t xml:space="preserve"> and differences between both languages in a real</w:t>
      </w:r>
      <w:ins w:id="55" w:author="Kezia Endsley" w:date="2013-08-05T07:10:00Z">
        <w:r w:rsidR="00795F79">
          <w:t>-</w:t>
        </w:r>
      </w:ins>
      <w:del w:id="56" w:author="Kezia Endsley" w:date="2013-08-05T07:10:00Z">
        <w:r w:rsidR="00364C66" w:rsidDel="00795F79">
          <w:delText xml:space="preserve"> </w:delText>
        </w:r>
      </w:del>
      <w:r w:rsidR="00364C66">
        <w:t xml:space="preserve">life </w:t>
      </w:r>
      <w:r w:rsidR="00243168">
        <w:t xml:space="preserve">data analysis context. </w:t>
      </w:r>
      <w:r w:rsidR="00364C66">
        <w:t>If you’re not familiar with one or both of those langu</w:t>
      </w:r>
      <w:r w:rsidR="00A565F7">
        <w:t>ages</w:t>
      </w:r>
      <w:ins w:id="57" w:author="Kezia Endsley" w:date="2013-08-05T07:10:00Z">
        <w:r w:rsidR="00795F79">
          <w:t>,</w:t>
        </w:r>
      </w:ins>
      <w:r w:rsidR="00A565F7">
        <w:t xml:space="preserve"> you should read Chapter 2</w:t>
      </w:r>
      <w:r w:rsidR="00364C66">
        <w:t xml:space="preserve"> </w:t>
      </w:r>
      <w:del w:id="58" w:author="Kezia Endsley" w:date="2013-08-05T07:11:00Z">
        <w:r w:rsidR="00364C66" w:rsidDel="00795F79">
          <w:delText xml:space="preserve">first </w:delText>
        </w:r>
      </w:del>
      <w:r w:rsidR="00364C66">
        <w:t>and at least skim some of the ex</w:t>
      </w:r>
      <w:r w:rsidR="00313BE9">
        <w:t xml:space="preserve">ternal resources </w:t>
      </w:r>
      <w:r w:rsidR="008C7359">
        <w:t>reference</w:t>
      </w:r>
      <w:r w:rsidR="00313BE9">
        <w:t>d there</w:t>
      </w:r>
      <w:r w:rsidR="008C7359">
        <w:t>.</w:t>
      </w:r>
    </w:p>
    <w:p w14:paraId="2F80EFD9" w14:textId="77777777" w:rsidR="00E92259" w:rsidRDefault="00A565F7" w:rsidP="00D0459F">
      <w:pPr>
        <w:pStyle w:val="Para"/>
        <w:rPr>
          <w:ins w:id="59" w:author="Bob Rudis" w:date="2013-10-20T17:06:00Z"/>
        </w:rPr>
      </w:pPr>
      <w:r>
        <w:t xml:space="preserve">This is a good place to reinforce the recommendation to use </w:t>
      </w:r>
      <w:proofErr w:type="spellStart"/>
      <w:r w:rsidR="0066621A" w:rsidRPr="00583427">
        <w:t>IPython</w:t>
      </w:r>
      <w:proofErr w:type="spellEnd"/>
      <w:r w:rsidRPr="0066621A">
        <w:rPr>
          <w:i/>
        </w:rPr>
        <w:t xml:space="preserve"> </w:t>
      </w:r>
      <w:r w:rsidRPr="00583427">
        <w:t>Notebooks</w:t>
      </w:r>
      <w:r>
        <w:t xml:space="preserve"> or </w:t>
      </w:r>
      <w:proofErr w:type="spellStart"/>
      <w:r w:rsidR="0066621A" w:rsidRPr="00583427">
        <w:t>RStudio</w:t>
      </w:r>
      <w:proofErr w:type="spellEnd"/>
      <w:r>
        <w:t xml:space="preserve"> for your analyses and exploration as they provide very robust and forgiving environments</w:t>
      </w:r>
      <w:del w:id="60" w:author="Russell Thomas" w:date="2013-08-20T11:01:00Z">
        <w:r w:rsidDel="000E22AD">
          <w:delText xml:space="preserve"> and</w:delText>
        </w:r>
      </w:del>
      <w:ins w:id="61" w:author="Russell Thomas" w:date="2013-08-20T11:01:00Z">
        <w:r w:rsidR="000E22AD">
          <w:t>,</w:t>
        </w:r>
      </w:ins>
      <w:r>
        <w:t xml:space="preserve"> </w:t>
      </w:r>
      <w:del w:id="62" w:author="Russell Thomas" w:date="2013-08-20T11:00:00Z">
        <w:r w:rsidDel="000E22AD">
          <w:delText xml:space="preserve">each </w:delText>
        </w:r>
      </w:del>
      <w:del w:id="63" w:author="Kezia Endsley" w:date="2013-08-05T07:13:00Z">
        <w:r w:rsidDel="002773E2">
          <w:delText>will be</w:delText>
        </w:r>
      </w:del>
      <w:ins w:id="64" w:author="Kezia Endsley" w:date="2013-08-05T07:13:00Z">
        <w:r w:rsidR="002773E2">
          <w:t>is</w:t>
        </w:r>
      </w:ins>
      <w:r>
        <w:t xml:space="preserve"> </w:t>
      </w:r>
      <w:del w:id="65" w:author="Russell Thomas" w:date="2013-08-20T11:00:00Z">
        <w:r w:rsidDel="000E22AD">
          <w:delText>far more optimal</w:delText>
        </w:r>
      </w:del>
      <w:ins w:id="66" w:author="Russell Thomas" w:date="2013-08-20T11:02:00Z">
        <w:r w:rsidR="000E22AD">
          <w:t>which means</w:t>
        </w:r>
      </w:ins>
      <w:ins w:id="67" w:author="Russell Thomas" w:date="2013-08-20T11:00:00Z">
        <w:r w:rsidR="000E22AD">
          <w:t xml:space="preserve"> you will be much more productive compared to the alternative of writing,</w:t>
        </w:r>
      </w:ins>
      <w:r>
        <w:t xml:space="preserve"> </w:t>
      </w:r>
      <w:del w:id="68" w:author="Kezia Endsley" w:date="2013-08-05T07:11:00Z">
        <w:r w:rsidDel="00795F79">
          <w:delText xml:space="preserve">then </w:delText>
        </w:r>
      </w:del>
      <w:ins w:id="69" w:author="Kezia Endsley" w:date="2013-08-05T07:11:00Z">
        <w:del w:id="70" w:author="Russell Thomas" w:date="2013-08-20T11:01:00Z">
          <w:r w:rsidR="00795F79" w:rsidDel="000E22AD">
            <w:delText xml:space="preserve">than </w:delText>
          </w:r>
        </w:del>
      </w:ins>
      <w:r>
        <w:t>saving</w:t>
      </w:r>
      <w:ins w:id="71" w:author="Russell Thomas" w:date="2013-08-20T11:01:00Z">
        <w:r w:rsidR="000E22AD">
          <w:t>,</w:t>
        </w:r>
      </w:ins>
      <w:r>
        <w:t xml:space="preserve"> and executing scripts</w:t>
      </w:r>
      <w:ins w:id="72" w:author="Russell Thomas" w:date="2013-08-20T11:00:00Z">
        <w:r w:rsidR="000E22AD">
          <w:t xml:space="preserve"> within the bare interpreter shells</w:t>
        </w:r>
      </w:ins>
      <w:r>
        <w:t>.</w:t>
      </w:r>
      <w:r w:rsidR="008C7359">
        <w:t xml:space="preserve"> </w:t>
      </w:r>
      <w:r w:rsidR="00364C66">
        <w:t>Remember, all the source code, sample data</w:t>
      </w:r>
      <w:ins w:id="73" w:author="Kezia Endsley" w:date="2013-08-05T07:11:00Z">
        <w:r w:rsidR="00795F79">
          <w:t>,</w:t>
        </w:r>
      </w:ins>
      <w:r w:rsidR="00364C66">
        <w:t xml:space="preserve"> and visualizations are on the book’s </w:t>
      </w:r>
      <w:del w:id="74" w:author="Kezia Endsley" w:date="2013-08-05T07:11:00Z">
        <w:r w:rsidR="00364C66" w:rsidDel="00795F79">
          <w:delText>web sit</w:delText>
        </w:r>
        <w:r w:rsidR="008C7359" w:rsidDel="00795F79">
          <w:delText>e</w:delText>
        </w:r>
      </w:del>
      <w:ins w:id="75" w:author="Kezia Endsley" w:date="2013-08-05T07:11:00Z">
        <w:r w:rsidR="00795F79">
          <w:t>website</w:t>
        </w:r>
      </w:ins>
      <w:r w:rsidR="008C7359">
        <w:t xml:space="preserve">, so </w:t>
      </w:r>
      <w:ins w:id="76" w:author="Kezia Endsley" w:date="2013-08-05T07:11:00Z">
        <w:r w:rsidR="00795F79">
          <w:t xml:space="preserve">there’s </w:t>
        </w:r>
      </w:ins>
      <w:r w:rsidR="008C7359">
        <w:t>no need for transcription</w:t>
      </w:r>
      <w:ins w:id="77" w:author="Kezia Endsley" w:date="2013-08-05T07:12:00Z">
        <w:r w:rsidR="00795F79">
          <w:t xml:space="preserve">. You can </w:t>
        </w:r>
      </w:ins>
      <w:del w:id="78" w:author="Kezia Endsley" w:date="2013-08-05T07:12:00Z">
        <w:r w:rsidR="008C7359" w:rsidDel="00795F79">
          <w:delText xml:space="preserve">, </w:delText>
        </w:r>
      </w:del>
      <w:r w:rsidR="008C7359">
        <w:t xml:space="preserve">just </w:t>
      </w:r>
      <w:r w:rsidR="00D02BAC">
        <w:t xml:space="preserve">cut/paste and </w:t>
      </w:r>
      <w:r w:rsidR="00C47EF0">
        <w:t xml:space="preserve">focus on the flow </w:t>
      </w:r>
      <w:del w:id="79" w:author="Kezia Endsley" w:date="2013-08-05T07:12:00Z">
        <w:r w:rsidR="008C7359" w:rsidDel="00795F79">
          <w:delText xml:space="preserve">of </w:delText>
        </w:r>
      </w:del>
      <w:r w:rsidR="00C47EF0">
        <w:t>and concepts presented in the examples</w:t>
      </w:r>
      <w:r w:rsidR="008C7359">
        <w:t>.</w:t>
      </w:r>
    </w:p>
    <w:p w14:paraId="007E2D54" w14:textId="77777777" w:rsidR="00276A9F" w:rsidRPr="00A17A85" w:rsidRDefault="00276A9F" w:rsidP="00276A9F">
      <w:pPr>
        <w:pStyle w:val="CodeListing"/>
        <w:rPr>
          <w:ins w:id="80" w:author="Bob Rudis" w:date="2013-10-20T17:06:00Z"/>
        </w:rPr>
      </w:pPr>
      <w:ins w:id="81" w:author="Bob Rudis" w:date="2013-10-20T17:06:00Z">
        <w:r>
          <w:t>Listing 3-0</w:t>
        </w:r>
      </w:ins>
    </w:p>
    <w:p w14:paraId="039DACA9" w14:textId="77777777" w:rsidR="00E874CA" w:rsidRDefault="00E874CA">
      <w:pPr>
        <w:pStyle w:val="CodeSnippet"/>
        <w:shd w:val="clear" w:color="auto" w:fill="FFF8EA"/>
        <w:rPr>
          <w:ins w:id="82" w:author="Bob Rudis" w:date="2013-10-20T18:02:00Z"/>
          <w:i/>
          <w:color w:val="9B9B9B"/>
        </w:rPr>
        <w:pPrChange w:id="83" w:author="Bob Rudis" w:date="2013-10-20T22:15:00Z">
          <w:pPr>
            <w:pStyle w:val="CodeSnippet"/>
          </w:pPr>
        </w:pPrChange>
      </w:pPr>
      <w:ins w:id="84" w:author="Bob Rudis" w:date="2013-10-20T18:02:00Z">
        <w:r>
          <w:rPr>
            <w:i/>
            <w:color w:val="9B9B9B"/>
          </w:rPr>
          <w:t># This is for the R code in the chapter</w:t>
        </w:r>
      </w:ins>
    </w:p>
    <w:p w14:paraId="52F58B43" w14:textId="77777777" w:rsidR="00276A9F" w:rsidRPr="00A17A85" w:rsidRDefault="00276A9F">
      <w:pPr>
        <w:pStyle w:val="CodeSnippet"/>
        <w:shd w:val="clear" w:color="auto" w:fill="FFF8EA"/>
        <w:rPr>
          <w:ins w:id="85" w:author="Bob Rudis" w:date="2013-10-20T17:06:00Z"/>
          <w:i/>
          <w:color w:val="9B9B9B"/>
        </w:rPr>
        <w:pPrChange w:id="86" w:author="Bob Rudis" w:date="2013-10-20T22:15:00Z">
          <w:pPr>
            <w:pStyle w:val="CodeSnippet"/>
          </w:pPr>
        </w:pPrChange>
      </w:pPr>
      <w:ins w:id="87" w:author="Bob Rudis" w:date="2013-10-20T17:06:00Z">
        <w:r w:rsidRPr="00A17A85">
          <w:rPr>
            <w:i/>
            <w:color w:val="9B9B9B"/>
          </w:rPr>
          <w:t># set working directory to chapter location</w:t>
        </w:r>
      </w:ins>
    </w:p>
    <w:p w14:paraId="30EC73B2" w14:textId="77777777" w:rsidR="00276A9F" w:rsidRPr="00A17A85" w:rsidRDefault="00276A9F">
      <w:pPr>
        <w:pStyle w:val="CodeSnippet"/>
        <w:shd w:val="clear" w:color="auto" w:fill="FFF8EA"/>
        <w:rPr>
          <w:ins w:id="88" w:author="Bob Rudis" w:date="2013-10-20T17:06:00Z"/>
          <w:i/>
          <w:color w:val="9B9B9B"/>
        </w:rPr>
        <w:pPrChange w:id="89" w:author="Bob Rudis" w:date="2013-10-20T22:15:00Z">
          <w:pPr>
            <w:pStyle w:val="CodeSnippet"/>
          </w:pPr>
        </w:pPrChange>
      </w:pPr>
      <w:ins w:id="90" w:author="Bob Rudis" w:date="2013-10-20T17:06:00Z">
        <w:r w:rsidRPr="00A17A85">
          <w:rPr>
            <w:i/>
            <w:color w:val="9B9B9B"/>
          </w:rPr>
          <w:t># (change for where you set up files in ch 2)</w:t>
        </w:r>
      </w:ins>
    </w:p>
    <w:p w14:paraId="7A1F52E5" w14:textId="77777777" w:rsidR="00276A9F" w:rsidRPr="00A17A85" w:rsidRDefault="00276A9F">
      <w:pPr>
        <w:pStyle w:val="CodeSnippet"/>
        <w:shd w:val="clear" w:color="auto" w:fill="FFF8EA"/>
        <w:rPr>
          <w:ins w:id="91" w:author="Bob Rudis" w:date="2013-10-20T17:06:00Z"/>
          <w:color w:val="800026"/>
        </w:rPr>
        <w:pPrChange w:id="92" w:author="Bob Rudis" w:date="2013-10-20T22:15:00Z">
          <w:pPr>
            <w:pStyle w:val="CodeSnippet"/>
          </w:pPr>
        </w:pPrChange>
      </w:pPr>
      <w:ins w:id="93" w:author="Bob Rudis" w:date="2013-10-20T17:06:00Z">
        <w:r w:rsidRPr="00A17A85">
          <w:rPr>
            <w:color w:val="800026"/>
          </w:rPr>
          <w:t>setwd("~/book/ch0</w:t>
        </w:r>
      </w:ins>
      <w:ins w:id="94" w:author="Bob Rudis" w:date="2013-10-20T17:07:00Z">
        <w:r>
          <w:rPr>
            <w:color w:val="800026"/>
          </w:rPr>
          <w:t>3</w:t>
        </w:r>
      </w:ins>
      <w:ins w:id="95" w:author="Bob Rudis" w:date="2013-10-20T17:06:00Z">
        <w:r w:rsidRPr="00A17A85">
          <w:rPr>
            <w:color w:val="800026"/>
          </w:rPr>
          <w:t>")</w:t>
        </w:r>
      </w:ins>
    </w:p>
    <w:p w14:paraId="1EBC163A" w14:textId="77777777" w:rsidR="00276A9F" w:rsidRPr="00A17A85" w:rsidRDefault="00276A9F">
      <w:pPr>
        <w:pStyle w:val="CodeSnippet"/>
        <w:shd w:val="clear" w:color="auto" w:fill="FFF8EA"/>
        <w:rPr>
          <w:ins w:id="96" w:author="Bob Rudis" w:date="2013-10-20T17:06:00Z"/>
          <w:i/>
          <w:color w:val="9B9B9B"/>
        </w:rPr>
        <w:pPrChange w:id="97" w:author="Bob Rudis" w:date="2013-10-20T22:15:00Z">
          <w:pPr>
            <w:pStyle w:val="CodeSnippet"/>
          </w:pPr>
        </w:pPrChange>
      </w:pPr>
      <w:ins w:id="98" w:author="Bob Rudis" w:date="2013-10-20T17:06:00Z">
        <w:r w:rsidRPr="00A17A85">
          <w:rPr>
            <w:i/>
            <w:color w:val="9B9B9B"/>
          </w:rPr>
          <w:t># make sure the packages for this chapter</w:t>
        </w:r>
      </w:ins>
    </w:p>
    <w:p w14:paraId="30AD6C70" w14:textId="77777777" w:rsidR="00276A9F" w:rsidRPr="00A17A85" w:rsidRDefault="00276A9F">
      <w:pPr>
        <w:pStyle w:val="CodeSnippet"/>
        <w:shd w:val="clear" w:color="auto" w:fill="FFF8EA"/>
        <w:rPr>
          <w:ins w:id="99" w:author="Bob Rudis" w:date="2013-10-20T17:06:00Z"/>
          <w:i/>
          <w:color w:val="9B9B9B"/>
        </w:rPr>
        <w:pPrChange w:id="100" w:author="Bob Rudis" w:date="2013-10-20T22:15:00Z">
          <w:pPr>
            <w:pStyle w:val="CodeSnippet"/>
          </w:pPr>
        </w:pPrChange>
      </w:pPr>
      <w:ins w:id="101" w:author="Bob Rudis" w:date="2013-10-20T17:06:00Z">
        <w:r w:rsidRPr="00A17A85">
          <w:rPr>
            <w:i/>
            <w:color w:val="9B9B9B"/>
          </w:rPr>
          <w:t># are installed, install if necessary</w:t>
        </w:r>
      </w:ins>
    </w:p>
    <w:p w14:paraId="0825D577" w14:textId="77777777" w:rsidR="00276A9F" w:rsidRPr="00A17A85" w:rsidRDefault="00276A9F">
      <w:pPr>
        <w:pStyle w:val="CodeSnippet"/>
        <w:shd w:val="clear" w:color="auto" w:fill="FFF8EA"/>
        <w:rPr>
          <w:ins w:id="102" w:author="Bob Rudis" w:date="2013-10-20T17:06:00Z"/>
          <w:color w:val="800026"/>
        </w:rPr>
        <w:pPrChange w:id="103" w:author="Bob Rudis" w:date="2013-10-20T22:15:00Z">
          <w:pPr>
            <w:pStyle w:val="CodeSnippet"/>
          </w:pPr>
        </w:pPrChange>
      </w:pPr>
      <w:ins w:id="104" w:author="Bob Rudis" w:date="2013-10-20T17:06:00Z">
        <w:r w:rsidRPr="00A17A85">
          <w:rPr>
            <w:color w:val="800026"/>
          </w:rPr>
          <w:t>pkg &lt;- c("ggplot2", "scales", "maptools",</w:t>
        </w:r>
      </w:ins>
    </w:p>
    <w:p w14:paraId="2E7AE25D" w14:textId="77777777" w:rsidR="00276A9F" w:rsidRPr="00A17A85" w:rsidRDefault="00276A9F">
      <w:pPr>
        <w:pStyle w:val="CodeSnippet"/>
        <w:shd w:val="clear" w:color="auto" w:fill="FFF8EA"/>
        <w:rPr>
          <w:ins w:id="105" w:author="Bob Rudis" w:date="2013-10-20T17:06:00Z"/>
          <w:color w:val="800026"/>
        </w:rPr>
        <w:pPrChange w:id="106" w:author="Bob Rudis" w:date="2013-10-20T22:15:00Z">
          <w:pPr>
            <w:pStyle w:val="CodeSnippet"/>
          </w:pPr>
        </w:pPrChange>
      </w:pPr>
      <w:ins w:id="107" w:author="Bob Rudis" w:date="2013-10-20T17:06:00Z">
        <w:r w:rsidRPr="00AC7474">
          <w:rPr>
            <w:color w:val="800026"/>
          </w:rPr>
          <w:t xml:space="preserve">         </w:t>
        </w:r>
        <w:r w:rsidRPr="00A17A85">
          <w:rPr>
            <w:color w:val="800026"/>
          </w:rPr>
          <w:t>"sp", "maps", "grid", "car" )</w:t>
        </w:r>
      </w:ins>
    </w:p>
    <w:p w14:paraId="3B4AE31A" w14:textId="77777777" w:rsidR="00276A9F" w:rsidRPr="00A17A85" w:rsidRDefault="00276A9F">
      <w:pPr>
        <w:pStyle w:val="CodeSnippet"/>
        <w:shd w:val="clear" w:color="auto" w:fill="FFF8EA"/>
        <w:rPr>
          <w:ins w:id="108" w:author="Bob Rudis" w:date="2013-10-20T17:06:00Z"/>
          <w:color w:val="800026"/>
        </w:rPr>
        <w:pPrChange w:id="109" w:author="Bob Rudis" w:date="2013-10-20T22:15:00Z">
          <w:pPr>
            <w:pStyle w:val="CodeSnippet"/>
          </w:pPr>
        </w:pPrChange>
      </w:pPr>
      <w:ins w:id="110" w:author="Bob Rudis" w:date="2013-10-20T17:06:00Z">
        <w:r w:rsidRPr="00A17A85">
          <w:rPr>
            <w:color w:val="800026"/>
          </w:rPr>
          <w:t>new.pkg &lt;- pkg[!(pkg %in% installed.packages())]</w:t>
        </w:r>
      </w:ins>
    </w:p>
    <w:p w14:paraId="42F723B4" w14:textId="77777777" w:rsidR="00276A9F" w:rsidRPr="00A17A85" w:rsidRDefault="00276A9F">
      <w:pPr>
        <w:pStyle w:val="CodeSnippet"/>
        <w:shd w:val="clear" w:color="auto" w:fill="FFF8EA"/>
        <w:rPr>
          <w:ins w:id="111" w:author="Bob Rudis" w:date="2013-10-20T17:06:00Z"/>
          <w:color w:val="800026"/>
        </w:rPr>
        <w:pPrChange w:id="112" w:author="Bob Rudis" w:date="2013-10-20T22:15:00Z">
          <w:pPr>
            <w:pStyle w:val="CodeSnippet"/>
          </w:pPr>
        </w:pPrChange>
      </w:pPr>
      <w:ins w:id="113" w:author="Bob Rudis" w:date="2013-10-20T17:06:00Z">
        <w:r w:rsidRPr="00A17A85">
          <w:rPr>
            <w:color w:val="800026"/>
          </w:rPr>
          <w:t>if (length(new.pkg)) {</w:t>
        </w:r>
      </w:ins>
    </w:p>
    <w:p w14:paraId="1E218044" w14:textId="77777777" w:rsidR="00276A9F" w:rsidRDefault="00276A9F">
      <w:pPr>
        <w:pStyle w:val="CodeSnippet"/>
        <w:shd w:val="clear" w:color="auto" w:fill="FFF8EA"/>
        <w:rPr>
          <w:ins w:id="114" w:author="Bob Rudis" w:date="2013-10-20T17:37:00Z"/>
          <w:color w:val="800026"/>
        </w:rPr>
        <w:pPrChange w:id="115" w:author="Bob Rudis" w:date="2013-10-20T22:15:00Z">
          <w:pPr>
            <w:pStyle w:val="CodeSnippet"/>
          </w:pPr>
        </w:pPrChange>
      </w:pPr>
      <w:ins w:id="116" w:author="Bob Rudis" w:date="2013-10-20T17:06:00Z">
        <w:r w:rsidRPr="00A17A85">
          <w:rPr>
            <w:color w:val="800026"/>
          </w:rPr>
          <w:t xml:space="preserve">  install.packages(new.pkg)  </w:t>
        </w:r>
      </w:ins>
    </w:p>
    <w:p w14:paraId="06427C4F" w14:textId="77777777" w:rsidR="00AC38CF" w:rsidRDefault="00AC38CF">
      <w:pPr>
        <w:pStyle w:val="CodeSnippet"/>
        <w:shd w:val="clear" w:color="auto" w:fill="FFF8EA"/>
        <w:rPr>
          <w:ins w:id="117" w:author="Bob Rudis" w:date="2013-10-20T17:59:00Z"/>
          <w:color w:val="800026"/>
        </w:rPr>
        <w:pPrChange w:id="118" w:author="Bob Rudis" w:date="2013-10-20T22:15:00Z">
          <w:pPr>
            <w:pStyle w:val="CodeSnippet"/>
          </w:pPr>
        </w:pPrChange>
      </w:pPr>
      <w:ins w:id="119" w:author="Bob Rudis" w:date="2013-10-20T17:37:00Z">
        <w:r>
          <w:rPr>
            <w:color w:val="800026"/>
          </w:rPr>
          <w:t>}</w:t>
        </w:r>
      </w:ins>
    </w:p>
    <w:p w14:paraId="3FA7A0BD" w14:textId="77777777" w:rsidR="00E874CA" w:rsidRPr="00E874CA" w:rsidRDefault="00E874CA">
      <w:pPr>
        <w:pStyle w:val="CodeListing"/>
        <w:rPr>
          <w:ins w:id="120" w:author="Bob Rudis" w:date="2013-10-20T17:59:00Z"/>
          <w:rPrChange w:id="121" w:author="Bob Rudis" w:date="2013-10-20T18:00:00Z">
            <w:rPr>
              <w:ins w:id="122" w:author="Bob Rudis" w:date="2013-10-20T17:59:00Z"/>
              <w:color w:val="800026"/>
            </w:rPr>
          </w:rPrChange>
        </w:rPr>
        <w:pPrChange w:id="123" w:author="Bob Rudis" w:date="2013-10-20T18:02:00Z">
          <w:pPr>
            <w:pStyle w:val="CodeSnippet"/>
          </w:pPr>
        </w:pPrChange>
      </w:pPr>
      <w:ins w:id="124" w:author="Bob Rudis" w:date="2013-10-20T17:59:00Z">
        <w:r w:rsidRPr="00105EDC">
          <w:t>Listing 3-1</w:t>
        </w:r>
      </w:ins>
    </w:p>
    <w:p w14:paraId="1CCE5BC9" w14:textId="77777777" w:rsidR="00E874CA" w:rsidRDefault="00E874CA">
      <w:pPr>
        <w:pStyle w:val="CodeSnippet"/>
        <w:shd w:val="clear" w:color="auto" w:fill="FFF8EA"/>
        <w:rPr>
          <w:ins w:id="125" w:author="Bob Rudis" w:date="2013-10-20T18:02:00Z"/>
          <w:i/>
          <w:color w:val="9B9B9B"/>
        </w:rPr>
        <w:pPrChange w:id="126" w:author="Bob Rudis" w:date="2013-10-20T22:15:00Z">
          <w:pPr>
            <w:pStyle w:val="CodeSnippet"/>
          </w:pPr>
        </w:pPrChange>
      </w:pPr>
      <w:ins w:id="127" w:author="Bob Rudis" w:date="2013-10-20T18:02:00Z">
        <w:r>
          <w:rPr>
            <w:i/>
            <w:color w:val="9B9B9B"/>
          </w:rPr>
          <w:t># This is for the Python code in the chapter</w:t>
        </w:r>
      </w:ins>
    </w:p>
    <w:p w14:paraId="33A401CA" w14:textId="77777777" w:rsidR="00E874CA" w:rsidRPr="00A17A85" w:rsidRDefault="00E874CA">
      <w:pPr>
        <w:pStyle w:val="CodeSnippet"/>
        <w:shd w:val="clear" w:color="auto" w:fill="FFF8EA"/>
        <w:rPr>
          <w:ins w:id="128" w:author="Bob Rudis" w:date="2013-10-20T18:00:00Z"/>
          <w:i/>
          <w:color w:val="9B9B9B"/>
        </w:rPr>
        <w:pPrChange w:id="129" w:author="Bob Rudis" w:date="2013-10-20T22:15:00Z">
          <w:pPr>
            <w:pStyle w:val="CodeSnippet"/>
          </w:pPr>
        </w:pPrChange>
      </w:pPr>
      <w:ins w:id="130" w:author="Bob Rudis" w:date="2013-10-20T18:00:00Z">
        <w:r w:rsidRPr="00A17A85">
          <w:rPr>
            <w:i/>
            <w:color w:val="9B9B9B"/>
          </w:rPr>
          <w:t xml:space="preserve"># </w:t>
        </w:r>
        <w:r>
          <w:rPr>
            <w:i/>
            <w:color w:val="9B9B9B"/>
          </w:rPr>
          <w:t>loads the necessary Python library for chdir</w:t>
        </w:r>
      </w:ins>
    </w:p>
    <w:p w14:paraId="35E57F12" w14:textId="77777777" w:rsidR="00E874CA" w:rsidRDefault="00E874CA">
      <w:pPr>
        <w:pStyle w:val="CodeSnippet"/>
        <w:shd w:val="clear" w:color="auto" w:fill="FFF8EA"/>
        <w:rPr>
          <w:ins w:id="131" w:author="Bob Rudis" w:date="2013-10-20T17:59:00Z"/>
          <w:color w:val="800026"/>
        </w:rPr>
        <w:pPrChange w:id="132" w:author="Bob Rudis" w:date="2013-10-20T22:15:00Z">
          <w:pPr>
            <w:pStyle w:val="CodeSnippet"/>
          </w:pPr>
        </w:pPrChange>
      </w:pPr>
      <w:ins w:id="133" w:author="Bob Rudis" w:date="2013-10-20T17:59:00Z">
        <w:r>
          <w:rPr>
            <w:color w:val="800026"/>
          </w:rPr>
          <w:t>import os</w:t>
        </w:r>
      </w:ins>
    </w:p>
    <w:p w14:paraId="4048A377" w14:textId="77777777" w:rsidR="00E874CA" w:rsidRPr="00A17A85" w:rsidRDefault="00E874CA">
      <w:pPr>
        <w:pStyle w:val="CodeSnippet"/>
        <w:shd w:val="clear" w:color="auto" w:fill="FFF8EA"/>
        <w:rPr>
          <w:ins w:id="134" w:author="Bob Rudis" w:date="2013-10-20T18:00:00Z"/>
          <w:i/>
          <w:color w:val="9B9B9B"/>
        </w:rPr>
        <w:pPrChange w:id="135" w:author="Bob Rudis" w:date="2013-10-20T22:15:00Z">
          <w:pPr>
            <w:pStyle w:val="CodeSnippet"/>
          </w:pPr>
        </w:pPrChange>
      </w:pPr>
      <w:ins w:id="136" w:author="Bob Rudis" w:date="2013-10-20T18:00:00Z">
        <w:r w:rsidRPr="00A17A85">
          <w:rPr>
            <w:i/>
            <w:color w:val="9B9B9B"/>
          </w:rPr>
          <w:t># set working directory to chapter location</w:t>
        </w:r>
      </w:ins>
    </w:p>
    <w:p w14:paraId="3DB3E279" w14:textId="77777777" w:rsidR="00E874CA" w:rsidRPr="00A17A85" w:rsidRDefault="00E874CA">
      <w:pPr>
        <w:pStyle w:val="CodeSnippet"/>
        <w:shd w:val="clear" w:color="auto" w:fill="FFF8EA"/>
        <w:rPr>
          <w:ins w:id="137" w:author="Bob Rudis" w:date="2013-10-20T18:00:00Z"/>
          <w:i/>
          <w:color w:val="9B9B9B"/>
        </w:rPr>
        <w:pPrChange w:id="138" w:author="Bob Rudis" w:date="2013-10-20T22:15:00Z">
          <w:pPr>
            <w:pStyle w:val="CodeSnippet"/>
          </w:pPr>
        </w:pPrChange>
      </w:pPr>
      <w:ins w:id="139" w:author="Bob Rudis" w:date="2013-10-20T18:00:00Z">
        <w:r w:rsidRPr="00A17A85">
          <w:rPr>
            <w:i/>
            <w:color w:val="9B9B9B"/>
          </w:rPr>
          <w:t># (change for where you set up files in ch 2)</w:t>
        </w:r>
      </w:ins>
    </w:p>
    <w:p w14:paraId="3904186B" w14:textId="77777777" w:rsidR="00E874CA" w:rsidRPr="00A17A85" w:rsidRDefault="00E874CA">
      <w:pPr>
        <w:pStyle w:val="CodeSnippet"/>
        <w:shd w:val="clear" w:color="auto" w:fill="FFF8EA"/>
        <w:rPr>
          <w:ins w:id="140" w:author="Bob Rudis" w:date="2013-10-20T17:06:00Z"/>
          <w:color w:val="800026"/>
        </w:rPr>
        <w:pPrChange w:id="141" w:author="Bob Rudis" w:date="2013-10-20T22:15:00Z">
          <w:pPr>
            <w:pStyle w:val="CodeSnippet"/>
          </w:pPr>
        </w:pPrChange>
      </w:pPr>
      <w:ins w:id="142" w:author="Bob Rudis" w:date="2013-10-20T17:59:00Z">
        <w:r w:rsidRPr="00E874CA">
          <w:rPr>
            <w:color w:val="800026"/>
          </w:rPr>
          <w:t>os.chdir(os.path.expanduser("~") + "/book/ch03")</w:t>
        </w:r>
      </w:ins>
    </w:p>
    <w:p w14:paraId="6D29A041" w14:textId="77777777" w:rsidR="00276A9F" w:rsidDel="00AC38CF" w:rsidRDefault="00276A9F" w:rsidP="00B14F6C">
      <w:pPr>
        <w:pStyle w:val="H1"/>
        <w:rPr>
          <w:del w:id="143" w:author="Bob Rudis" w:date="2013-10-20T17:07:00Z"/>
          <w:color w:val="800026"/>
        </w:rPr>
      </w:pPr>
    </w:p>
    <w:p w14:paraId="70F5C037" w14:textId="77777777" w:rsidR="00AC38CF" w:rsidRPr="00105EDC" w:rsidRDefault="00AC38CF" w:rsidP="00105EDC">
      <w:pPr>
        <w:pStyle w:val="Para"/>
        <w:rPr>
          <w:ins w:id="144" w:author="Bob Rudis" w:date="2013-10-20T17:37:00Z"/>
        </w:rPr>
      </w:pPr>
    </w:p>
    <w:p w14:paraId="1EDBFFAF" w14:textId="77777777" w:rsidR="007C7BB9" w:rsidRDefault="003B75BB" w:rsidP="00B14F6C">
      <w:pPr>
        <w:pStyle w:val="H1"/>
      </w:pPr>
      <w:bookmarkStart w:id="145" w:name="_Toc241878731"/>
      <w:r>
        <w:t xml:space="preserve">Solving </w:t>
      </w:r>
      <w:ins w:id="146" w:author="Kezia Endsley" w:date="2013-08-05T07:12:00Z">
        <w:r w:rsidR="00795F79">
          <w:t>a</w:t>
        </w:r>
      </w:ins>
      <w:del w:id="147" w:author="Kezia Endsley" w:date="2013-08-05T07:12:00Z">
        <w:r w:rsidDel="00795F79">
          <w:delText>A</w:delText>
        </w:r>
      </w:del>
      <w:r>
        <w:t xml:space="preserve"> Problem</w:t>
      </w:r>
      <w:bookmarkEnd w:id="145"/>
    </w:p>
    <w:p w14:paraId="78ECA03B" w14:textId="77777777" w:rsidR="005D32EC" w:rsidRDefault="003C5405" w:rsidP="003C5405">
      <w:pPr>
        <w:pStyle w:val="Para"/>
        <w:rPr>
          <w:noProof/>
        </w:rPr>
      </w:pPr>
      <w:r>
        <w:t>Chapter 1 emphasized the criticality of developing a solid research question before going off and “playing with data</w:t>
      </w:r>
      <w:ins w:id="148" w:author="Kezia Endsley" w:date="2013-08-05T07:13:00Z">
        <w:r w:rsidR="002773E2">
          <w:t>.</w:t>
        </w:r>
      </w:ins>
      <w:r>
        <w:t>”</w:t>
      </w:r>
      <w:del w:id="149" w:author="Kezia Endsley" w:date="2013-08-05T07:13:00Z">
        <w:r w:rsidDel="002773E2">
          <w:delText>.</w:delText>
        </w:r>
      </w:del>
      <w:r>
        <w:t xml:space="preserve"> For </w:t>
      </w:r>
      <w:del w:id="150" w:author="Kezia Endsley" w:date="2013-08-05T07:13:00Z">
        <w:r w:rsidDel="002773E2">
          <w:delText xml:space="preserve">our </w:delText>
        </w:r>
      </w:del>
      <w:ins w:id="151" w:author="Kezia Endsley" w:date="2013-08-05T07:13:00Z">
        <w:r w:rsidR="002773E2">
          <w:t>this “</w:t>
        </w:r>
      </w:ins>
      <w:r>
        <w:t>Hello World</w:t>
      </w:r>
      <w:ins w:id="152" w:author="Kezia Endsley" w:date="2013-08-05T07:13:00Z">
        <w:r w:rsidR="002773E2">
          <w:t>”</w:t>
        </w:r>
      </w:ins>
      <w:r>
        <w:t xml:space="preserve"> example, </w:t>
      </w:r>
      <w:del w:id="153" w:author="Kezia Endsley" w:date="2013-08-05T07:13:00Z">
        <w:r w:rsidDel="002773E2">
          <w:delText>we are</w:delText>
        </w:r>
      </w:del>
      <w:ins w:id="154" w:author="Kezia Endsley" w:date="2013-08-05T07:13:00Z">
        <w:r w:rsidR="002773E2">
          <w:t>you are</w:t>
        </w:r>
      </w:ins>
      <w:r>
        <w:t xml:space="preserve"> working on a problem given to </w:t>
      </w:r>
      <w:del w:id="155" w:author="Kezia Endsley" w:date="2013-08-05T07:13:00Z">
        <w:r w:rsidDel="002773E2">
          <w:delText xml:space="preserve">us </w:delText>
        </w:r>
      </w:del>
      <w:ins w:id="156" w:author="Kezia Endsley" w:date="2013-08-05T07:13:00Z">
        <w:r w:rsidR="002773E2">
          <w:t xml:space="preserve">you </w:t>
        </w:r>
      </w:ins>
      <w:r>
        <w:t xml:space="preserve">by the manager of </w:t>
      </w:r>
      <w:del w:id="157" w:author="Kezia Endsley" w:date="2013-08-05T07:14:00Z">
        <w:r w:rsidDel="002773E2">
          <w:delText xml:space="preserve">our </w:delText>
        </w:r>
      </w:del>
      <w:ins w:id="158" w:author="Kezia Endsley" w:date="2013-08-05T07:14:00Z">
        <w:r w:rsidR="002773E2">
          <w:t xml:space="preserve">the </w:t>
        </w:r>
      </w:ins>
      <w:r>
        <w:t xml:space="preserve">Security Operations Center (SOC). It seems the SOC analysts are </w:t>
      </w:r>
      <w:r w:rsidR="005D32EC">
        <w:t>becoming inundated with “trivial” alerts</w:t>
      </w:r>
      <w:r w:rsidR="005D32EC">
        <w:rPr>
          <w:noProof/>
        </w:rPr>
        <w:t xml:space="preserve"> ever since a new data set of indicators was introduced into the Security Information </w:t>
      </w:r>
      <w:r w:rsidR="005D32EC">
        <w:rPr>
          <w:noProof/>
        </w:rPr>
        <w:lastRenderedPageBreak/>
        <w:t xml:space="preserve">and Event Management (SIEM) system. They have asked for </w:t>
      </w:r>
      <w:ins w:id="159" w:author="Kezia Endsley" w:date="2013-08-05T07:14:00Z">
        <w:r w:rsidR="002773E2">
          <w:rPr>
            <w:noProof/>
          </w:rPr>
          <w:t>y</w:t>
        </w:r>
      </w:ins>
      <w:r w:rsidR="005D32EC">
        <w:rPr>
          <w:noProof/>
        </w:rPr>
        <w:t>our help in reducing</w:t>
      </w:r>
      <w:r w:rsidR="003B75BB">
        <w:rPr>
          <w:noProof/>
        </w:rPr>
        <w:t xml:space="preserve"> the number of “trivial” alerts without sacrificing visibility.</w:t>
      </w:r>
    </w:p>
    <w:p w14:paraId="28CBF876" w14:textId="77777777" w:rsidR="002773E2" w:rsidRDefault="002773E2" w:rsidP="002773E2">
      <w:pPr>
        <w:pStyle w:val="QueryPara"/>
        <w:numPr>
          <w:ins w:id="160" w:author="Kezia Endsley" w:date="2013-08-05T07:14:00Z"/>
        </w:numPr>
        <w:rPr>
          <w:ins w:id="161" w:author="Kezia Endsley" w:date="2013-08-05T07:14:00Z"/>
        </w:rPr>
      </w:pPr>
      <w:ins w:id="162" w:author="Kezia Endsley" w:date="2013-08-05T07:14:00Z">
        <w:r>
          <w:t xml:space="preserve">[[Authors: Just a few notes about why I made the edits I did in case you’re wondering. We avoid using “we” when you mean author and reader and prefer “you” instead (“we” to represent several authors is fine). We avoid using past tense and future tense when possible and use present tense to discuss any information in the book. Also, we use the serial comma. </w:t>
        </w:r>
        <w:proofErr w:type="spellStart"/>
        <w:r>
          <w:t>Kezia</w:t>
        </w:r>
        <w:proofErr w:type="spellEnd"/>
        <w:r>
          <w:t xml:space="preserve">]] </w:t>
        </w:r>
      </w:ins>
    </w:p>
    <w:p w14:paraId="3407989D" w14:textId="77777777" w:rsidR="005D32EC" w:rsidRDefault="005D32EC" w:rsidP="003C5405">
      <w:pPr>
        <w:pStyle w:val="Para"/>
        <w:rPr>
          <w:noProof/>
        </w:rPr>
      </w:pPr>
      <w:r>
        <w:rPr>
          <w:noProof/>
        </w:rPr>
        <w:t xml:space="preserve">This is a good problem to tackle through data analysis, and we should be able to form a </w:t>
      </w:r>
      <w:r w:rsidR="00AF1193">
        <w:rPr>
          <w:noProof/>
        </w:rPr>
        <w:t>solid</w:t>
      </w:r>
      <w:r>
        <w:rPr>
          <w:noProof/>
        </w:rPr>
        <w:t>, practical question to ask after we perform some exploratory data analysis and hopefully arrive at an answer that helps out the SOC.</w:t>
      </w:r>
    </w:p>
    <w:p w14:paraId="22769F65" w14:textId="77777777" w:rsidR="00364C66" w:rsidRDefault="00A6189E" w:rsidP="00B92F5B">
      <w:pPr>
        <w:pStyle w:val="H1"/>
      </w:pPr>
      <w:bookmarkStart w:id="163" w:name="_Toc241878732"/>
      <w:r>
        <w:t xml:space="preserve">Getting </w:t>
      </w:r>
      <w:r w:rsidR="00364C66">
        <w:t>Data</w:t>
      </w:r>
      <w:bookmarkEnd w:id="163"/>
    </w:p>
    <w:p w14:paraId="3BCDAFCC" w14:textId="35BE5FA3" w:rsidR="002C7BE5" w:rsidRDefault="008D47CE" w:rsidP="002C7BE5">
      <w:pPr>
        <w:pStyle w:val="Para"/>
        <w:rPr>
          <w:ins w:id="164" w:author="Russell Thomas" w:date="2013-08-20T11:18:00Z"/>
        </w:rPr>
      </w:pPr>
      <w:r>
        <w:t xml:space="preserve">We are </w:t>
      </w:r>
      <w:ins w:id="165" w:author="Jay Jacobs" w:date="2013-10-21T09:24:00Z">
        <w:r w:rsidR="00B56C65">
          <w:t xml:space="preserve">entering an </w:t>
        </w:r>
      </w:ins>
      <w:del w:id="166" w:author="Jay Jacobs" w:date="2013-10-21T09:24:00Z">
        <w:r w:rsidDel="00B56C65">
          <w:delText xml:space="preserve">living </w:delText>
        </w:r>
        <w:r w:rsidR="005C0ADE" w:rsidDel="00B56C65">
          <w:delText>in</w:delText>
        </w:r>
        <w:r w:rsidR="001C26C9" w:rsidDel="00B56C65">
          <w:delText xml:space="preserve"> a</w:delText>
        </w:r>
      </w:del>
      <w:del w:id="167" w:author="Jay Jacobs" w:date="2013-10-21T09:25:00Z">
        <w:r w:rsidR="001C26C9" w:rsidDel="00B56C65">
          <w:delText xml:space="preserve"> </w:delText>
        </w:r>
      </w:del>
      <w:del w:id="168" w:author="Russell Thomas" w:date="2013-08-20T11:18:00Z">
        <w:r w:rsidR="001C26C9" w:rsidDel="002965B0">
          <w:delText xml:space="preserve">silver </w:delText>
        </w:r>
      </w:del>
      <w:ins w:id="169" w:author="Russell Thomas" w:date="2013-08-20T11:18:00Z">
        <w:del w:id="170" w:author="Jay Jacobs" w:date="2013-10-21T09:25:00Z">
          <w:r w:rsidR="002965B0" w:rsidDel="00B56C65">
            <w:delText xml:space="preserve">golden </w:delText>
          </w:r>
        </w:del>
      </w:ins>
      <w:r>
        <w:t>age of data in information security. The challenge is no longer where to get d</w:t>
      </w:r>
      <w:r w:rsidR="009F33DD">
        <w:t xml:space="preserve">ata from, but what to do with it. And, the kind </w:t>
      </w:r>
      <w:r w:rsidR="00202087">
        <w:t xml:space="preserve">of information in each </w:t>
      </w:r>
      <w:r w:rsidR="009F33DD">
        <w:t xml:space="preserve">data set </w:t>
      </w:r>
      <w:r>
        <w:t>will d</w:t>
      </w:r>
      <w:r w:rsidR="00202087">
        <w:t>rive the type of research you perform.</w:t>
      </w:r>
    </w:p>
    <w:p w14:paraId="5CDDF13C" w14:textId="77777777" w:rsidR="00DD5024" w:rsidRDefault="002965B0">
      <w:pPr>
        <w:pStyle w:val="QueryPara"/>
        <w:numPr>
          <w:ins w:id="171" w:author="Russell Thomas" w:date="2013-08-20T11:18:00Z"/>
        </w:numPr>
        <w:rPr>
          <w:ins w:id="172" w:author="Bob Rudis" w:date="2013-10-20T17:08:00Z"/>
        </w:rPr>
        <w:pPrChange w:id="173" w:author="Russell Thomas" w:date="2013-08-20T11:18:00Z">
          <w:pPr>
            <w:pStyle w:val="Para"/>
          </w:pPr>
        </w:pPrChange>
      </w:pPr>
      <w:ins w:id="174" w:author="Russell Thomas" w:date="2013-08-20T11:18:00Z">
        <w:r>
          <w:t>“</w:t>
        </w:r>
        <w:proofErr w:type="gramStart"/>
        <w:r>
          <w:t>silver</w:t>
        </w:r>
        <w:proofErr w:type="gramEnd"/>
        <w:r>
          <w:t xml:space="preserve"> age” is a lesser age </w:t>
        </w:r>
        <w:r w:rsidR="00DD5024" w:rsidRPr="00DD5024">
          <w:rPr>
            <w:i/>
            <w:rPrChange w:id="175" w:author="Russell Thomas" w:date="2013-08-20T11:18:00Z">
              <w:rPr/>
            </w:rPrChange>
          </w:rPr>
          <w:t>following</w:t>
        </w:r>
        <w:r>
          <w:t xml:space="preserve"> a golden age.</w:t>
        </w:r>
      </w:ins>
    </w:p>
    <w:p w14:paraId="497C799E" w14:textId="77777777" w:rsidR="00276A9F" w:rsidRDefault="00276A9F">
      <w:pPr>
        <w:pStyle w:val="QueryPara"/>
        <w:numPr>
          <w:ins w:id="176" w:author="Russell Thomas" w:date="2013-08-20T11:18:00Z"/>
        </w:numPr>
        <w:pPrChange w:id="177" w:author="Russell Thomas" w:date="2013-08-20T11:18:00Z">
          <w:pPr>
            <w:pStyle w:val="Para"/>
          </w:pPr>
        </w:pPrChange>
      </w:pPr>
      <w:ins w:id="178" w:author="Bob Rudis" w:date="2013-10-20T17:08:00Z">
        <w:r>
          <w:t xml:space="preserve">Roger that. </w:t>
        </w:r>
      </w:ins>
    </w:p>
    <w:p w14:paraId="47526EAD" w14:textId="77777777" w:rsidR="00202087" w:rsidRDefault="00202087" w:rsidP="002C7BE5">
      <w:pPr>
        <w:pStyle w:val="Para"/>
        <w:rPr>
          <w:ins w:id="179" w:author="Russell Thomas" w:date="2013-08-20T11:24:00Z"/>
        </w:rPr>
      </w:pPr>
      <w:r>
        <w:t xml:space="preserve">For this </w:t>
      </w:r>
      <w:r w:rsidR="005D32EC">
        <w:t>example</w:t>
      </w:r>
      <w:r>
        <w:t xml:space="preserve">, </w:t>
      </w:r>
      <w:del w:id="180" w:author="Kezia Endsley" w:date="2013-08-05T07:15:00Z">
        <w:r w:rsidDel="002773E2">
          <w:delText xml:space="preserve">we’ll </w:delText>
        </w:r>
        <w:r w:rsidR="005D32EC" w:rsidDel="002773E2">
          <w:delText xml:space="preserve">state that </w:delText>
        </w:r>
      </w:del>
      <w:r w:rsidR="005D32EC">
        <w:t>the SOC chose to integrate</w:t>
      </w:r>
      <w:r>
        <w:t xml:space="preserve"> </w:t>
      </w:r>
      <w:proofErr w:type="spellStart"/>
      <w:r>
        <w:t>AlienVault’s</w:t>
      </w:r>
      <w:proofErr w:type="spellEnd"/>
      <w:r>
        <w:t xml:space="preserve"> IP Reputation </w:t>
      </w:r>
      <w:r w:rsidRPr="000B4B9B">
        <w:t xml:space="preserve">Database </w:t>
      </w:r>
      <w:r w:rsidR="00CF67C0" w:rsidRPr="000B4B9B">
        <w:t>(</w:t>
      </w:r>
      <w:r w:rsidR="00DD5024" w:rsidRPr="00DD5024">
        <w:rPr>
          <w:rStyle w:val="InlineURL"/>
          <w:rPrChange w:id="181" w:author="John Sleeva" w:date="2013-09-26T23:55:00Z">
            <w:rPr>
              <w:rFonts w:asciiTheme="minorHAnsi" w:eastAsiaTheme="minorHAnsi" w:hAnsiTheme="minorHAnsi"/>
              <w:snapToGrid/>
              <w:color w:val="0000FF"/>
              <w:sz w:val="22"/>
              <w:szCs w:val="22"/>
              <w:u w:val="single"/>
            </w:rPr>
          </w:rPrChange>
        </w:rPr>
        <w:fldChar w:fldCharType="begin"/>
      </w:r>
      <w:r w:rsidR="00DD5024" w:rsidRPr="00DD5024">
        <w:rPr>
          <w:rStyle w:val="InlineURL"/>
          <w:rPrChange w:id="182" w:author="John Sleeva" w:date="2013-09-26T23:55:00Z">
            <w:rPr>
              <w:rFonts w:asciiTheme="minorHAnsi" w:eastAsiaTheme="minorHAnsi" w:hAnsiTheme="minorHAnsi" w:cstheme="minorBidi"/>
              <w:snapToGrid/>
              <w:sz w:val="22"/>
              <w:szCs w:val="22"/>
            </w:rPr>
          </w:rPrChange>
        </w:rPr>
        <w:instrText>HYPERLINK "http://labs.alienvault.com/labs/index.php/projects/open-source-ip-reputation-portal/download-ip-reputation-database/"</w:instrText>
      </w:r>
      <w:r w:rsidR="00DD5024" w:rsidRPr="00DD5024">
        <w:rPr>
          <w:rStyle w:val="InlineURL"/>
          <w:rPrChange w:id="183" w:author="John Sleeva" w:date="2013-09-26T23:55:00Z">
            <w:rPr>
              <w:rFonts w:asciiTheme="minorHAnsi" w:eastAsiaTheme="minorHAnsi" w:hAnsiTheme="minorHAnsi"/>
              <w:snapToGrid/>
              <w:color w:val="0000FF"/>
              <w:sz w:val="22"/>
              <w:szCs w:val="22"/>
              <w:u w:val="single"/>
            </w:rPr>
          </w:rPrChange>
        </w:rPr>
        <w:fldChar w:fldCharType="separate"/>
      </w:r>
      <w:r w:rsidR="00DD5024" w:rsidRPr="00DD5024">
        <w:rPr>
          <w:rStyle w:val="InlineURL"/>
          <w:rPrChange w:id="184" w:author="John Sleeva" w:date="2013-09-26T23:55:00Z">
            <w:rPr>
              <w:rStyle w:val="Hyperlink"/>
              <w:rFonts w:ascii="Courier New" w:eastAsiaTheme="minorHAnsi" w:hAnsi="Courier New"/>
              <w:noProof/>
              <w:snapToGrid/>
              <w:sz w:val="22"/>
              <w:szCs w:val="22"/>
            </w:rPr>
          </w:rPrChange>
        </w:rPr>
        <w:t>http://labs.alienvault.com/labs/index.php/projects/open-source-ip-reputation-portal/download-ip-reputation-database/</w:t>
      </w:r>
      <w:r w:rsidR="00DD5024" w:rsidRPr="00DD5024">
        <w:rPr>
          <w:rStyle w:val="InlineURL"/>
          <w:rPrChange w:id="185" w:author="John Sleeva" w:date="2013-09-26T23:55:00Z">
            <w:rPr>
              <w:rFonts w:asciiTheme="minorHAnsi" w:eastAsiaTheme="minorHAnsi" w:hAnsiTheme="minorHAnsi"/>
              <w:snapToGrid/>
              <w:color w:val="0000FF"/>
              <w:sz w:val="22"/>
              <w:szCs w:val="22"/>
              <w:u w:val="single"/>
            </w:rPr>
          </w:rPrChange>
        </w:rPr>
        <w:fldChar w:fldCharType="end"/>
      </w:r>
      <w:r w:rsidR="00DD5024" w:rsidRPr="00DD5024">
        <w:rPr>
          <w:rPrChange w:id="186" w:author="John Sleeva" w:date="2013-09-26T23:55:00Z">
            <w:rPr>
              <w:color w:val="0000FF"/>
              <w:u w:val="single"/>
            </w:rPr>
          </w:rPrChange>
        </w:rPr>
        <w:t>)</w:t>
      </w:r>
      <w:r w:rsidR="005D32EC" w:rsidRPr="000B4B9B">
        <w:t xml:space="preserve"> into</w:t>
      </w:r>
      <w:r w:rsidR="005D32EC">
        <w:t xml:space="preserve"> the SIEM</w:t>
      </w:r>
      <w:r w:rsidR="00C716E6">
        <w:t xml:space="preserve">. </w:t>
      </w:r>
      <w:r w:rsidR="001C5239">
        <w:t xml:space="preserve">AlienVault </w:t>
      </w:r>
      <w:r w:rsidR="005D32EC">
        <w:t xml:space="preserve">itself </w:t>
      </w:r>
      <w:r w:rsidR="001C5239">
        <w:t xml:space="preserve">develops OSSIM—an open source security information manager—and a proprietary unified </w:t>
      </w:r>
      <w:del w:id="187" w:author="Bob Rudis" w:date="2013-10-20T17:09:00Z">
        <w:r w:rsidR="001C5239" w:rsidDel="00276A9F">
          <w:delText xml:space="preserve">threat </w:delText>
        </w:r>
      </w:del>
      <w:ins w:id="188" w:author="Bob Rudis" w:date="2013-10-20T17:09:00Z">
        <w:r w:rsidR="00276A9F">
          <w:t xml:space="preserve">security </w:t>
        </w:r>
      </w:ins>
      <w:r w:rsidR="001C5239">
        <w:t>management (U</w:t>
      </w:r>
      <w:ins w:id="189" w:author="Bob Rudis" w:date="2013-10-20T17:09:00Z">
        <w:r w:rsidR="00276A9F">
          <w:t>S</w:t>
        </w:r>
      </w:ins>
      <w:del w:id="190" w:author="Bob Rudis" w:date="2013-10-20T17:09:00Z">
        <w:r w:rsidR="001C5239" w:rsidDel="00276A9F">
          <w:delText>T</w:delText>
        </w:r>
      </w:del>
      <w:r w:rsidR="001C5239">
        <w: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r w:rsidR="002773E2">
        <w:t>Internet</w:t>
      </w:r>
      <w:r w:rsidR="00CF67C0">
        <w:t xml:space="preserve">. AlienVault provides this data in numerous formats </w:t>
      </w:r>
      <w:r w:rsidR="00D80DE2">
        <w:t>free of charge</w:t>
      </w:r>
      <w:ins w:id="191" w:author="Kezia Endsley" w:date="2013-08-05T07:19:00Z">
        <w:r w:rsidR="002773E2">
          <w:t>.</w:t>
        </w:r>
      </w:ins>
      <w:r w:rsidR="00D80DE2">
        <w:t xml:space="preserve"> </w:t>
      </w:r>
      <w:del w:id="192" w:author="Kezia Endsley" w:date="2013-08-05T07:19:00Z">
        <w:r w:rsidR="00CF67C0" w:rsidDel="002773E2">
          <w:delText>and t</w:delText>
        </w:r>
      </w:del>
      <w:ins w:id="193" w:author="Kezia Endsley" w:date="2013-08-05T07:19:00Z">
        <w:r w:rsidR="002773E2">
          <w:t>T</w:t>
        </w:r>
      </w:ins>
      <w:r w:rsidR="00CF67C0">
        <w:t xml:space="preserve">he version </w:t>
      </w:r>
      <w:del w:id="194" w:author="Kezia Endsley" w:date="2013-08-05T07:19:00Z">
        <w:r w:rsidR="00CF67C0" w:rsidDel="002773E2">
          <w:delText>we’ll be working</w:delText>
        </w:r>
      </w:del>
      <w:ins w:id="195" w:author="Kezia Endsley" w:date="2013-08-05T07:19:00Z">
        <w:r w:rsidR="002773E2">
          <w:t>you work</w:t>
        </w:r>
      </w:ins>
      <w:r w:rsidR="00CF67C0">
        <w:t xml:space="preserve"> with </w:t>
      </w:r>
      <w:r w:rsidR="00CF67C0" w:rsidRPr="000B4B9B">
        <w:t>is the OSSIM Format</w:t>
      </w:r>
      <w:r w:rsidR="00090FB9" w:rsidRPr="000B4B9B">
        <w:t xml:space="preserve"> </w:t>
      </w:r>
      <w:r w:rsidR="00CF67C0" w:rsidRPr="000B4B9B">
        <w:t>(</w:t>
      </w:r>
      <w:r w:rsidR="00DD5024" w:rsidRPr="00DD5024">
        <w:rPr>
          <w:rStyle w:val="InlineURL"/>
          <w:rPrChange w:id="196" w:author="John Sleeva" w:date="2013-09-26T23:55:00Z">
            <w:rPr>
              <w:rFonts w:asciiTheme="minorHAnsi" w:eastAsiaTheme="minorHAnsi" w:hAnsiTheme="minorHAnsi"/>
              <w:snapToGrid/>
              <w:color w:val="0000FF"/>
              <w:sz w:val="22"/>
              <w:szCs w:val="22"/>
              <w:u w:val="single"/>
            </w:rPr>
          </w:rPrChange>
        </w:rPr>
        <w:fldChar w:fldCharType="begin"/>
      </w:r>
      <w:r w:rsidR="00DD5024" w:rsidRPr="00DD5024">
        <w:rPr>
          <w:rStyle w:val="InlineURL"/>
          <w:rPrChange w:id="197" w:author="John Sleeva" w:date="2013-09-26T23:55:00Z">
            <w:rPr>
              <w:rFonts w:asciiTheme="minorHAnsi" w:eastAsiaTheme="minorHAnsi" w:hAnsiTheme="minorHAnsi"/>
              <w:snapToGrid/>
              <w:color w:val="0000FF"/>
              <w:sz w:val="22"/>
              <w:szCs w:val="22"/>
              <w:u w:val="single"/>
            </w:rPr>
          </w:rPrChange>
        </w:rPr>
        <w:instrText>HYPERLINK "http://reputation.alienvault.com/reputation.data"</w:instrText>
      </w:r>
      <w:r w:rsidR="00DD5024" w:rsidRPr="00DD5024">
        <w:rPr>
          <w:rStyle w:val="InlineURL"/>
          <w:rPrChange w:id="198" w:author="John Sleeva" w:date="2013-09-26T23:55:00Z">
            <w:rPr>
              <w:rFonts w:asciiTheme="minorHAnsi" w:eastAsiaTheme="minorHAnsi" w:hAnsiTheme="minorHAnsi"/>
              <w:snapToGrid/>
              <w:color w:val="0000FF"/>
              <w:sz w:val="22"/>
              <w:szCs w:val="22"/>
              <w:u w:val="single"/>
            </w:rPr>
          </w:rPrChange>
        </w:rPr>
        <w:fldChar w:fldCharType="separate"/>
      </w:r>
      <w:r w:rsidR="00DD5024" w:rsidRPr="00DD5024">
        <w:rPr>
          <w:rStyle w:val="InlineURL"/>
          <w:rPrChange w:id="199" w:author="John Sleeva" w:date="2013-09-26T23:55:00Z">
            <w:rPr>
              <w:rStyle w:val="Hyperlink"/>
              <w:rFonts w:ascii="Courier New" w:eastAsiaTheme="minorHAnsi" w:hAnsi="Courier New"/>
              <w:noProof/>
              <w:snapToGrid/>
              <w:sz w:val="22"/>
              <w:szCs w:val="22"/>
            </w:rPr>
          </w:rPrChange>
        </w:rPr>
        <w:t>http://reputation.alienvault.com/reputation.data</w:t>
      </w:r>
      <w:r w:rsidR="00DD5024" w:rsidRPr="00DD5024">
        <w:rPr>
          <w:rStyle w:val="InlineURL"/>
          <w:rPrChange w:id="200" w:author="John Sleeva" w:date="2013-09-26T23:55:00Z">
            <w:rPr>
              <w:rFonts w:asciiTheme="minorHAnsi" w:eastAsiaTheme="minorHAnsi" w:hAnsiTheme="minorHAnsi"/>
              <w:snapToGrid/>
              <w:color w:val="0000FF"/>
              <w:sz w:val="22"/>
              <w:szCs w:val="22"/>
              <w:u w:val="single"/>
            </w:rPr>
          </w:rPrChange>
        </w:rPr>
        <w:fldChar w:fldCharType="end"/>
      </w:r>
      <w:r w:rsidR="007C7BB9">
        <w:t xml:space="preserve">) </w:t>
      </w:r>
      <w:r w:rsidR="009F33DD">
        <w:t>since</w:t>
      </w:r>
      <w:r w:rsidR="007C7BB9">
        <w:t xml:space="preserve"> it provides</w:t>
      </w:r>
      <w:r w:rsidR="009F33DD">
        <w:t xml:space="preserve"> the richest information of all the </w:t>
      </w:r>
      <w:r w:rsidR="007C7BB9">
        <w:t>available</w:t>
      </w:r>
      <w:r w:rsidR="009F33DD">
        <w:t xml:space="preserve"> formats</w:t>
      </w:r>
      <w:r w:rsidR="007C7BB9">
        <w:t>.</w:t>
      </w:r>
    </w:p>
    <w:p w14:paraId="406CB93E" w14:textId="77777777" w:rsidR="00C846B7" w:rsidRDefault="00CA0D94" w:rsidP="00C846B7">
      <w:pPr>
        <w:pStyle w:val="QueryPara"/>
        <w:numPr>
          <w:ins w:id="201" w:author="Russell Thomas" w:date="2013-08-20T11:24:00Z"/>
        </w:numPr>
        <w:rPr>
          <w:ins w:id="202" w:author="John Sleeva" w:date="2013-09-27T01:08:00Z"/>
        </w:rPr>
      </w:pPr>
      <w:ins w:id="203" w:author="Russell Thomas" w:date="2013-08-20T11:24:00Z">
        <w:r>
          <w:t>[</w:t>
        </w:r>
        <w:proofErr w:type="gramStart"/>
        <w:r>
          <w:t xml:space="preserve">[ </w:t>
        </w:r>
      </w:ins>
      <w:ins w:id="204" w:author="Russell Thomas" w:date="2013-08-20T11:29:00Z">
        <w:r>
          <w:t>The</w:t>
        </w:r>
        <w:proofErr w:type="gramEnd"/>
        <w:r>
          <w:t xml:space="preserve"> text below suggests that this is a</w:t>
        </w:r>
      </w:ins>
      <w:ins w:id="205" w:author="Russell Thomas" w:date="2013-08-20T11:27:00Z">
        <w:r>
          <w:t xml:space="preserve"> “quick download” </w:t>
        </w:r>
      </w:ins>
      <w:ins w:id="206" w:author="Russell Thomas" w:date="2013-08-20T11:30:00Z">
        <w:r>
          <w:t>via the browser, but for me it took at least 45 seconds.  Granted, I</w:t>
        </w:r>
      </w:ins>
      <w:ins w:id="207" w:author="Russell Thomas" w:date="2013-08-20T11:31:00Z">
        <w:r>
          <w:t>’m on a rate-limited guest network, but I’d suggest using</w:t>
        </w:r>
      </w:ins>
      <w:ins w:id="208" w:author="Russell Thomas" w:date="2013-08-20T11:32:00Z">
        <w:r>
          <w:t xml:space="preserve"> a different word other than “quick”.</w:t>
        </w:r>
      </w:ins>
      <w:ins w:id="209" w:author="Russell Thomas" w:date="2013-08-20T11:31:00Z">
        <w:r>
          <w:t xml:space="preserve"> </w:t>
        </w:r>
      </w:ins>
      <w:ins w:id="210" w:author="Russell Thomas" w:date="2013-08-20T11:26:00Z">
        <w:r>
          <w:t>]]</w:t>
        </w:r>
      </w:ins>
    </w:p>
    <w:p w14:paraId="260B438F" w14:textId="77777777" w:rsidR="00D56481" w:rsidRDefault="00D56481" w:rsidP="00C846B7">
      <w:pPr>
        <w:pStyle w:val="QueryPara"/>
        <w:numPr>
          <w:ins w:id="211" w:author="John Sleeva" w:date="2013-09-27T01:08:00Z"/>
        </w:numPr>
        <w:rPr>
          <w:ins w:id="212" w:author="John Sleeva" w:date="2013-09-27T01:08:00Z"/>
        </w:rPr>
      </w:pPr>
    </w:p>
    <w:p w14:paraId="192B9C18" w14:textId="77777777" w:rsidR="00DD5024" w:rsidRDefault="00D56481">
      <w:pPr>
        <w:pStyle w:val="QueryPara"/>
        <w:numPr>
          <w:ins w:id="213" w:author="John Sleeva" w:date="2013-09-27T01:08:00Z"/>
        </w:numPr>
        <w:rPr>
          <w:ins w:id="214" w:author="Bob Rudis" w:date="2013-10-20T17:09:00Z"/>
        </w:rPr>
        <w:pPrChange w:id="215" w:author="Russell Thomas" w:date="2013-08-20T11:24:00Z">
          <w:pPr>
            <w:pStyle w:val="Para"/>
          </w:pPr>
        </w:pPrChange>
      </w:pPr>
      <w:ins w:id="216" w:author="John Sleeva" w:date="2013-09-27T01:08:00Z">
        <w:r>
          <w:t xml:space="preserve">AU: Should we go ahead and mention the name of </w:t>
        </w:r>
        <w:proofErr w:type="spellStart"/>
        <w:r>
          <w:t>AlienVault’s</w:t>
        </w:r>
        <w:proofErr w:type="spellEnd"/>
        <w:r>
          <w:t xml:space="preserve"> UTM? </w:t>
        </w:r>
        <w:del w:id="217" w:author="Bob Rudis" w:date="2013-10-20T17:09:00Z">
          <w:r w:rsidDel="00276A9F">
            <w:delText>--</w:delText>
          </w:r>
        </w:del>
      </w:ins>
      <w:ins w:id="218" w:author="Bob Rudis" w:date="2013-10-20T17:09:00Z">
        <w:r w:rsidR="00276A9F">
          <w:t>–</w:t>
        </w:r>
      </w:ins>
      <w:ins w:id="219" w:author="John Sleeva" w:date="2013-09-27T01:08:00Z">
        <w:r>
          <w:t>John</w:t>
        </w:r>
      </w:ins>
    </w:p>
    <w:p w14:paraId="391001B6" w14:textId="77777777" w:rsidR="00276A9F" w:rsidRDefault="00276A9F">
      <w:pPr>
        <w:pStyle w:val="QueryPara"/>
        <w:numPr>
          <w:ins w:id="220" w:author="John Sleeva" w:date="2013-09-27T01:08:00Z"/>
        </w:numPr>
        <w:rPr>
          <w:ins w:id="221" w:author="Bob Rudis" w:date="2013-10-20T17:09:00Z"/>
        </w:rPr>
        <w:pPrChange w:id="222" w:author="Russell Thomas" w:date="2013-08-20T11:24:00Z">
          <w:pPr>
            <w:pStyle w:val="Para"/>
          </w:pPr>
        </w:pPrChange>
      </w:pPr>
    </w:p>
    <w:p w14:paraId="361E776A" w14:textId="77777777" w:rsidR="00276A9F" w:rsidRDefault="00276A9F">
      <w:pPr>
        <w:pStyle w:val="QueryPara"/>
        <w:numPr>
          <w:ins w:id="223" w:author="John Sleeva" w:date="2013-09-27T01:08:00Z"/>
        </w:numPr>
        <w:pPrChange w:id="224" w:author="Russell Thomas" w:date="2013-08-20T11:24:00Z">
          <w:pPr>
            <w:pStyle w:val="Para"/>
          </w:pPr>
        </w:pPrChange>
      </w:pPr>
      <w:ins w:id="225" w:author="Bob Rudis" w:date="2013-10-20T17:09:00Z">
        <w:r>
          <w:lastRenderedPageBreak/>
          <w:t xml:space="preserve">Actually USM (they changed the name since the spring, so I changed it here) is the name </w:t>
        </w:r>
        <w:r>
          <w:sym w:font="Wingdings" w:char="F04A"/>
        </w:r>
      </w:ins>
    </w:p>
    <w:p w14:paraId="49D7DE3F" w14:textId="77777777" w:rsidR="000B7332" w:rsidRDefault="000B7332" w:rsidP="000B7332">
      <w:pPr>
        <w:pStyle w:val="FeatureType"/>
      </w:pPr>
      <w:proofErr w:type="gramStart"/>
      <w:r>
        <w:t>type</w:t>
      </w:r>
      <w:proofErr w:type="gramEnd"/>
      <w:r>
        <w:t>="tip"</w:t>
      </w:r>
    </w:p>
    <w:p w14:paraId="7975EE53" w14:textId="77777777" w:rsidR="000B7332" w:rsidRDefault="000B7332" w:rsidP="000B7332">
      <w:pPr>
        <w:pStyle w:val="FeaturePara"/>
      </w:pPr>
      <w:r>
        <w:t>AlienVault updates their IP reputation data set hourly and produces a companion “</w:t>
      </w:r>
      <w:r w:rsidRPr="000B4B9B">
        <w:t>revision” file  (</w:t>
      </w:r>
      <w:r w:rsidR="00DD5024" w:rsidRPr="00DD5024">
        <w:rPr>
          <w:rStyle w:val="InlineURL"/>
          <w:rPrChange w:id="226" w:author="John Sleeva" w:date="2013-09-26T23:55:00Z">
            <w:rPr>
              <w:rFonts w:asciiTheme="minorHAnsi" w:eastAsiaTheme="minorHAnsi" w:hAnsiTheme="minorHAnsi"/>
              <w:snapToGrid w:val="0"/>
              <w:color w:val="0000FF"/>
              <w:sz w:val="22"/>
              <w:szCs w:val="22"/>
              <w:u w:val="single"/>
            </w:rPr>
          </w:rPrChange>
        </w:rPr>
        <w:fldChar w:fldCharType="begin"/>
      </w:r>
      <w:r w:rsidR="00DD5024" w:rsidRPr="00DD5024">
        <w:rPr>
          <w:rStyle w:val="InlineURL"/>
          <w:rPrChange w:id="227" w:author="John Sleeva" w:date="2013-09-26T23:55:00Z">
            <w:rPr>
              <w:rFonts w:asciiTheme="minorHAnsi" w:eastAsiaTheme="minorHAnsi" w:hAnsiTheme="minorHAnsi"/>
              <w:snapToGrid w:val="0"/>
              <w:color w:val="0000FF"/>
              <w:sz w:val="22"/>
              <w:szCs w:val="22"/>
              <w:u w:val="single"/>
            </w:rPr>
          </w:rPrChange>
        </w:rPr>
        <w:instrText>HYPERLINK "http://reputation.alienvault.com/reputation.rev"</w:instrText>
      </w:r>
      <w:r w:rsidR="00DD5024" w:rsidRPr="00DD5024">
        <w:rPr>
          <w:rStyle w:val="InlineURL"/>
          <w:rPrChange w:id="228" w:author="John Sleeva" w:date="2013-09-26T23:55:00Z">
            <w:rPr>
              <w:rFonts w:asciiTheme="minorHAnsi" w:eastAsiaTheme="minorHAnsi" w:hAnsiTheme="minorHAnsi"/>
              <w:snapToGrid w:val="0"/>
              <w:color w:val="0000FF"/>
              <w:sz w:val="22"/>
              <w:szCs w:val="22"/>
              <w:u w:val="single"/>
            </w:rPr>
          </w:rPrChange>
        </w:rPr>
        <w:fldChar w:fldCharType="separate"/>
      </w:r>
      <w:r w:rsidR="00DD5024" w:rsidRPr="00DD5024">
        <w:rPr>
          <w:rStyle w:val="InlineURL"/>
          <w:rPrChange w:id="229" w:author="John Sleeva" w:date="2013-09-26T23:55:00Z">
            <w:rPr>
              <w:rStyle w:val="Hyperlink"/>
              <w:rFonts w:ascii="Courier New" w:eastAsiaTheme="minorHAnsi" w:hAnsi="Courier New"/>
              <w:noProof/>
              <w:snapToGrid w:val="0"/>
              <w:sz w:val="22"/>
              <w:szCs w:val="22"/>
            </w:rPr>
          </w:rPrChange>
        </w:rPr>
        <w:t>http://reputation.alienvault.com/reputation.rev</w:t>
      </w:r>
      <w:r w:rsidR="00DD5024" w:rsidRPr="00DD5024">
        <w:rPr>
          <w:rStyle w:val="InlineURL"/>
          <w:rPrChange w:id="230" w:author="John Sleeva" w:date="2013-09-26T23:55:00Z">
            <w:rPr>
              <w:rFonts w:asciiTheme="minorHAnsi" w:eastAsiaTheme="minorHAnsi" w:hAnsiTheme="minorHAnsi"/>
              <w:snapToGrid w:val="0"/>
              <w:color w:val="0000FF"/>
              <w:sz w:val="22"/>
              <w:szCs w:val="22"/>
              <w:u w:val="single"/>
            </w:rPr>
          </w:rPrChange>
        </w:rPr>
        <w:fldChar w:fldCharType="end"/>
      </w:r>
      <w:r w:rsidR="00DD5024" w:rsidRPr="00DD5024">
        <w:rPr>
          <w:rPrChange w:id="231" w:author="John Sleeva" w:date="2013-09-26T23:55:00Z">
            <w:rPr>
              <w:rFonts w:ascii="Times New Roman" w:hAnsi="Times New Roman"/>
              <w:snapToGrid w:val="0"/>
              <w:color w:val="0000FF"/>
              <w:u w:val="single"/>
            </w:rPr>
          </w:rPrChange>
        </w:rPr>
        <w:t>),</w:t>
      </w:r>
      <w:r w:rsidRPr="000B4B9B">
        <w:t xml:space="preserve"> enabling you to</w:t>
      </w:r>
      <w:r>
        <w:t xml:space="preserve"> ensure you are working with the latest data set or keep a history of data sets. </w:t>
      </w:r>
      <w:r w:rsidR="005D32EC">
        <w:t xml:space="preserve">If you plan on performing a long term analysis of this data set—often referred to as a </w:t>
      </w:r>
      <w:r w:rsidR="00DD5024" w:rsidRPr="00DD5024">
        <w:rPr>
          <w:i/>
          <w:rPrChange w:id="232" w:author="John Sleeva" w:date="2013-09-22T14:12:00Z">
            <w:rPr>
              <w:rFonts w:ascii="Times New Roman" w:hAnsi="Times New Roman"/>
              <w:snapToGrid w:val="0"/>
              <w:color w:val="0000FF"/>
              <w:u w:val="single"/>
            </w:rPr>
          </w:rPrChange>
        </w:rPr>
        <w:t>longitudinal study</w:t>
      </w:r>
      <w:r w:rsidR="005D32EC">
        <w:t>—</w:t>
      </w:r>
      <w:del w:id="233" w:author="Kezia Endsley" w:date="2013-08-05T07:19:00Z">
        <w:r w:rsidR="005D32EC" w:rsidDel="002773E2">
          <w:delText>it would be</w:delText>
        </w:r>
      </w:del>
      <w:ins w:id="234" w:author="Kezia Endsley" w:date="2013-08-05T07:19:00Z">
        <w:r w:rsidR="002773E2">
          <w:t>it’s</w:t>
        </w:r>
      </w:ins>
      <w:r w:rsidR="005D32EC">
        <w:t xml:space="preserve"> a good idea to script some code to perform </w:t>
      </w:r>
      <w:r w:rsidR="00C716E6">
        <w:t>this check to see if it’s time to download a new one</w:t>
      </w:r>
      <w:r w:rsidR="005D32EC">
        <w:t>, even in scheduled jobs</w:t>
      </w:r>
      <w:r w:rsidR="00C716E6">
        <w:t>.</w:t>
      </w:r>
    </w:p>
    <w:p w14:paraId="3C44E562" w14:textId="77777777" w:rsidR="000B5329" w:rsidRDefault="000B5329" w:rsidP="002C7BE5">
      <w:pPr>
        <w:pStyle w:val="Para"/>
      </w:pPr>
      <w:r>
        <w:t xml:space="preserve">When performing </w:t>
      </w:r>
      <w:r w:rsidR="005D32EC">
        <w:t>an</w:t>
      </w:r>
      <w:r w:rsidR="007C7BB9">
        <w:t xml:space="preserve"> exploratory analysis </w:t>
      </w:r>
      <w:r>
        <w:t xml:space="preserve">or getting a first look at a data set, </w:t>
      </w:r>
      <w:del w:id="235" w:author="Russell Thomas" w:date="2013-08-20T11:31:00Z">
        <w:r w:rsidR="007C7BB9" w:rsidDel="00CA0D94">
          <w:delText xml:space="preserve">it’s </w:delText>
        </w:r>
      </w:del>
      <w:del w:id="236" w:author="Russell Thomas" w:date="2013-08-20T11:04:00Z">
        <w:r w:rsidR="007C7BB9" w:rsidDel="000E22AD">
          <w:delText xml:space="preserve">acceptable </w:delText>
        </w:r>
      </w:del>
      <w:ins w:id="237" w:author="Russell Thomas" w:date="2013-08-20T11:31:00Z">
        <w:r w:rsidR="00CA0D94">
          <w:t xml:space="preserve">you might find it helpful </w:t>
        </w:r>
      </w:ins>
      <w:r w:rsidR="007C7BB9">
        <w:t xml:space="preserve">to </w:t>
      </w:r>
      <w:del w:id="238" w:author="Kezia Endsley" w:date="2013-08-05T07:20:00Z">
        <w:r w:rsidR="007C7BB9" w:rsidDel="00216741">
          <w:delText xml:space="preserve">just </w:delText>
        </w:r>
      </w:del>
      <w:del w:id="239" w:author="Bob Rudis" w:date="2013-10-20T17:10:00Z">
        <w:r w:rsidR="007C7BB9" w:rsidDel="00276A9F">
          <w:delText>d</w:delText>
        </w:r>
        <w:r w:rsidDel="00276A9F">
          <w:delText xml:space="preserve">o a </w:delText>
        </w:r>
        <w:r w:rsidR="00DD5024" w:rsidRPr="00DD5024" w:rsidDel="00276A9F">
          <w:rPr>
            <w:highlight w:val="yellow"/>
            <w:rPrChange w:id="240" w:author="Russell Thomas" w:date="2013-08-20T11:26:00Z">
              <w:rPr>
                <w:color w:val="0000FF"/>
                <w:u w:val="single"/>
              </w:rPr>
            </w:rPrChange>
          </w:rPr>
          <w:delText>quick</w:delText>
        </w:r>
        <w:r w:rsidDel="00276A9F">
          <w:delText xml:space="preserve"> </w:delText>
        </w:r>
      </w:del>
      <w:ins w:id="241" w:author="Bob Rudis" w:date="2013-10-20T17:10:00Z">
        <w:r w:rsidR="00276A9F">
          <w:t xml:space="preserve">perform an initial </w:t>
        </w:r>
      </w:ins>
      <w:r>
        <w:t>download via browser</w:t>
      </w:r>
      <w:r w:rsidR="00AF1193">
        <w:t xml:space="preserve"> (or </w:t>
      </w:r>
      <w:ins w:id="242" w:author="Kezia Endsley" w:date="2013-08-05T07:20:00Z">
        <w:r w:rsidR="00216741">
          <w:t xml:space="preserve">use </w:t>
        </w:r>
      </w:ins>
      <w:r w:rsidR="00AF1193" w:rsidRPr="00583427">
        <w:rPr>
          <w:rStyle w:val="InlineCode"/>
        </w:rPr>
        <w:t>wget</w:t>
      </w:r>
      <w:r w:rsidR="00AF1193">
        <w:t>/</w:t>
      </w:r>
      <w:r w:rsidR="00AF1193" w:rsidRPr="00583427">
        <w:rPr>
          <w:rStyle w:val="InlineCode"/>
        </w:rPr>
        <w:t>curl</w:t>
      </w:r>
      <w:r w:rsidR="00AF1193">
        <w:t xml:space="preserve"> if you are handy on the command</w:t>
      </w:r>
      <w:ins w:id="243" w:author="Kezia Endsley" w:date="2013-08-05T07:20:00Z">
        <w:r w:rsidR="00216741">
          <w:t xml:space="preserve"> </w:t>
        </w:r>
      </w:ins>
      <w:del w:id="244" w:author="Kezia Endsley" w:date="2013-08-05T07:20:00Z">
        <w:r w:rsidR="00AF1193" w:rsidDel="00216741">
          <w:delText>-</w:delText>
        </w:r>
      </w:del>
      <w:r w:rsidR="00AF1193">
        <w:t>line)</w:t>
      </w:r>
      <w:r>
        <w:t>.</w:t>
      </w:r>
      <w:ins w:id="245" w:author="Bob Rudis" w:date="2013-10-20T17:10:00Z">
        <w:r w:rsidR="00276A9F">
          <w:t xml:space="preserve"> The AlienVault database hovers near 16MB, so it</w:t>
        </w:r>
      </w:ins>
      <w:ins w:id="246" w:author="Bob Rudis" w:date="2013-10-20T17:11:00Z">
        <w:r w:rsidR="00276A9F">
          <w:t xml:space="preserve"> may take a minute or two to download on slower connections.</w:t>
        </w:r>
      </w:ins>
      <w:r>
        <w:t xml:space="preserve"> </w:t>
      </w:r>
      <w:del w:id="247" w:author="Bob Rudis" w:date="2013-10-20T17:11:00Z">
        <w:r w:rsidDel="00276A9F">
          <w:delText xml:space="preserve">If we </w:delText>
        </w:r>
      </w:del>
      <w:ins w:id="248" w:author="Kezia Endsley" w:date="2013-08-05T07:20:00Z">
        <w:del w:id="249" w:author="Bob Rudis" w:date="2013-10-20T17:11:00Z">
          <w:r w:rsidR="00216741" w:rsidDel="00276A9F">
            <w:delText xml:space="preserve">you </w:delText>
          </w:r>
        </w:del>
      </w:ins>
      <w:del w:id="250" w:author="Bob Rudis" w:date="2013-10-20T17:11:00Z">
        <w:r w:rsidDel="00276A9F">
          <w:delText>do</w:delText>
        </w:r>
      </w:del>
      <w:ins w:id="251" w:author="Bob Rudis" w:date="2013-10-20T17:11:00Z">
        <w:r w:rsidR="00276A9F">
          <w:t>When you download</w:t>
        </w:r>
      </w:ins>
      <w:r>
        <w:t xml:space="preserve"> </w:t>
      </w:r>
      <w:del w:id="252" w:author="Bob Rudis" w:date="2013-10-20T17:11:00Z">
        <w:r w:rsidDel="00276A9F">
          <w:delText xml:space="preserve">that for </w:delText>
        </w:r>
      </w:del>
      <w:r w:rsidR="006E53C6">
        <w:t xml:space="preserve">the </w:t>
      </w:r>
      <w:r>
        <w:t xml:space="preserve">AlienVault IP reputation database and </w:t>
      </w:r>
      <w:r w:rsidR="001C26C9">
        <w:t xml:space="preserve">examine </w:t>
      </w:r>
      <w:r>
        <w:t>the first few data elements</w:t>
      </w:r>
      <w:ins w:id="253" w:author="Kezia Endsley" w:date="2013-08-05T07:20:00Z">
        <w:r w:rsidR="00216741">
          <w:t>,</w:t>
        </w:r>
      </w:ins>
      <w:r w:rsidR="00A86E08">
        <w:t xml:space="preserve"> </w:t>
      </w:r>
      <w:ins w:id="254" w:author="Kezia Endsley" w:date="2013-08-05T07:20:00Z">
        <w:r w:rsidR="00216741">
          <w:t>you</w:t>
        </w:r>
      </w:ins>
      <w:del w:id="255" w:author="Kezia Endsley" w:date="2013-08-05T07:20:00Z">
        <w:r w:rsidR="00A86E08" w:rsidDel="00216741">
          <w:delText>we</w:delText>
        </w:r>
      </w:del>
      <w:r w:rsidR="00A86E08">
        <w:t xml:space="preserve"> can get an i</w:t>
      </w:r>
      <w:r w:rsidR="001C26C9">
        <w:t xml:space="preserve">dea of the contents and </w:t>
      </w:r>
      <w:r w:rsidR="001C5239">
        <w:t>format, which</w:t>
      </w:r>
      <w:r w:rsidR="00A86E08">
        <w:t xml:space="preserve"> will come in handy when </w:t>
      </w:r>
      <w:ins w:id="256" w:author="Kezia Endsley" w:date="2013-08-05T07:20:00Z">
        <w:r w:rsidR="00216741">
          <w:t>you</w:t>
        </w:r>
      </w:ins>
      <w:del w:id="257" w:author="Kezia Endsley" w:date="2013-08-05T07:20:00Z">
        <w:r w:rsidR="00A86E08" w:rsidDel="00216741">
          <w:delText>we</w:delText>
        </w:r>
      </w:del>
      <w:r w:rsidR="00A86E08">
        <w:t xml:space="preserve"> start to read in and work with the data.</w:t>
      </w:r>
      <w:r w:rsidR="00FE6772">
        <w:t xml:space="preserve"> Here, </w:t>
      </w:r>
      <w:del w:id="258" w:author="Kezia Endsley" w:date="2013-08-05T07:20:00Z">
        <w:r w:rsidR="00FE6772" w:rsidDel="00216741">
          <w:delText xml:space="preserve">we </w:delText>
        </w:r>
      </w:del>
      <w:ins w:id="259" w:author="Kezia Endsley" w:date="2013-08-05T07:20:00Z">
        <w:r w:rsidR="00216741">
          <w:t xml:space="preserve">you </w:t>
        </w:r>
      </w:ins>
      <w:r w:rsidR="00FE6772">
        <w:t>use some simple Linux/UNIX commands to inspect the download:</w:t>
      </w:r>
    </w:p>
    <w:p w14:paraId="3A20A490" w14:textId="77777777" w:rsidR="00A86E08" w:rsidRDefault="00A86E08">
      <w:pPr>
        <w:pStyle w:val="CodeHead"/>
        <w:pPrChange w:id="260" w:author="Kent, Kevin - Indianapolis" w:date="2013-10-08T15:44:00Z">
          <w:pPr>
            <w:pStyle w:val="CodeTitle"/>
          </w:pPr>
        </w:pPrChange>
      </w:pPr>
      <w:r>
        <w:t xml:space="preserve">Performing a </w:t>
      </w:r>
      <w:r w:rsidR="00216741">
        <w:t>Quick Revi</w:t>
      </w:r>
      <w:r>
        <w:t xml:space="preserve">ew of the </w:t>
      </w:r>
      <w:r w:rsidR="00216741">
        <w:t>Downloaded Data S</w:t>
      </w:r>
      <w:r>
        <w:t>et</w:t>
      </w:r>
    </w:p>
    <w:p w14:paraId="1155F87D" w14:textId="77777777" w:rsidR="00DD5024" w:rsidRDefault="00DD5024">
      <w:pPr>
        <w:pStyle w:val="CodeSnippet"/>
        <w:shd w:val="clear" w:color="auto" w:fill="FFF8EA"/>
        <w:pPrChange w:id="261" w:author="Bob Rudis" w:date="2013-10-20T18:08:00Z">
          <w:pPr>
            <w:pStyle w:val="CodeScreen"/>
          </w:pPr>
        </w:pPrChange>
      </w:pPr>
      <w:r w:rsidRPr="00DD5024">
        <w:rPr>
          <w:rPrChange w:id="262" w:author="John Sleeva" w:date="2013-09-26T23:55:00Z">
            <w:rPr>
              <w:color w:val="0000FF"/>
              <w:u w:val="single"/>
            </w:rPr>
          </w:rPrChange>
        </w:rPr>
        <w:t xml:space="preserve">$ </w:t>
      </w:r>
      <w:r w:rsidRPr="00E874CA">
        <w:rPr>
          <w:rStyle w:val="CodeHighlight"/>
          <w:color w:val="800026"/>
          <w:rPrChange w:id="263" w:author="Bob Rudis" w:date="2013-10-20T18:07:00Z">
            <w:rPr>
              <w:b/>
              <w:color w:val="0000FF"/>
              <w:u w:val="single"/>
            </w:rPr>
          </w:rPrChange>
        </w:rPr>
        <w:t>head -10 reputation.data</w:t>
      </w:r>
      <w:r w:rsidRPr="00DD5024">
        <w:rPr>
          <w:b/>
          <w:rPrChange w:id="264" w:author="John Sleeva" w:date="2013-09-26T23:55:00Z">
            <w:rPr>
              <w:b/>
              <w:color w:val="0000FF"/>
              <w:u w:val="single"/>
            </w:rPr>
          </w:rPrChange>
        </w:rPr>
        <w:t xml:space="preserve"> </w:t>
      </w:r>
      <w:r w:rsidRPr="00E874CA">
        <w:rPr>
          <w:i/>
          <w:color w:val="9B9B9B"/>
          <w:rPrChange w:id="265" w:author="Bob Rudis" w:date="2013-10-20T18:02:00Z">
            <w:rPr>
              <w:color w:val="0000FF"/>
              <w:u w:val="single"/>
            </w:rPr>
          </w:rPrChange>
        </w:rPr>
        <w:t># look at the first few lines in the file</w:t>
      </w:r>
    </w:p>
    <w:p w14:paraId="2A2A9486" w14:textId="77777777" w:rsidR="00DD5024" w:rsidRPr="00E874CA" w:rsidRDefault="00DD5024">
      <w:pPr>
        <w:pStyle w:val="CodeSnippet"/>
        <w:shd w:val="clear" w:color="auto" w:fill="FFF8EA"/>
        <w:rPr>
          <w:color w:val="252525"/>
          <w:rPrChange w:id="266" w:author="Bob Rudis" w:date="2013-10-20T18:07:00Z">
            <w:rPr/>
          </w:rPrChange>
        </w:rPr>
        <w:pPrChange w:id="267" w:author="Bob Rudis" w:date="2013-10-20T18:08:00Z">
          <w:pPr>
            <w:pStyle w:val="CodeScreen"/>
          </w:pPr>
        </w:pPrChange>
      </w:pPr>
      <w:r w:rsidRPr="00E874CA">
        <w:rPr>
          <w:color w:val="252525"/>
          <w:rPrChange w:id="268" w:author="Bob Rudis" w:date="2013-10-20T18:07:00Z">
            <w:rPr>
              <w:color w:val="0000FF"/>
              <w:u w:val="single"/>
            </w:rPr>
          </w:rPrChange>
        </w:rPr>
        <w:t>222.76.212.189#4#2#Scanning Host#CN#Xiamen#24.479799270,118.08190155#11</w:t>
      </w:r>
    </w:p>
    <w:p w14:paraId="3E90AC9A" w14:textId="77777777" w:rsidR="00DD5024" w:rsidRPr="00E874CA" w:rsidRDefault="00DD5024">
      <w:pPr>
        <w:pStyle w:val="CodeSnippet"/>
        <w:shd w:val="clear" w:color="auto" w:fill="FFF8EA"/>
        <w:rPr>
          <w:color w:val="252525"/>
          <w:rPrChange w:id="269" w:author="Bob Rudis" w:date="2013-10-20T18:07:00Z">
            <w:rPr/>
          </w:rPrChange>
        </w:rPr>
        <w:pPrChange w:id="270" w:author="Bob Rudis" w:date="2013-10-20T18:08:00Z">
          <w:pPr>
            <w:pStyle w:val="CodeScreen"/>
          </w:pPr>
        </w:pPrChange>
      </w:pPr>
      <w:r w:rsidRPr="00E874CA">
        <w:rPr>
          <w:color w:val="252525"/>
          <w:rPrChange w:id="271" w:author="Bob Rudis" w:date="2013-10-20T18:07:00Z">
            <w:rPr>
              <w:color w:val="0000FF"/>
              <w:u w:val="single"/>
            </w:rPr>
          </w:rPrChange>
        </w:rPr>
        <w:t>222.76.212.185#4#2#Scanning Host#CN#Xiamen#24.479799270,118.08190155#11</w:t>
      </w:r>
    </w:p>
    <w:p w14:paraId="4F3A5434" w14:textId="77777777" w:rsidR="00DD5024" w:rsidRPr="00E874CA" w:rsidRDefault="00DD5024">
      <w:pPr>
        <w:pStyle w:val="CodeSnippet"/>
        <w:shd w:val="clear" w:color="auto" w:fill="FFF8EA"/>
        <w:rPr>
          <w:color w:val="252525"/>
          <w:rPrChange w:id="272" w:author="Bob Rudis" w:date="2013-10-20T18:07:00Z">
            <w:rPr/>
          </w:rPrChange>
        </w:rPr>
        <w:pPrChange w:id="273" w:author="Bob Rudis" w:date="2013-10-20T18:08:00Z">
          <w:pPr>
            <w:pStyle w:val="CodeScreen"/>
          </w:pPr>
        </w:pPrChange>
      </w:pPr>
      <w:r w:rsidRPr="00E874CA">
        <w:rPr>
          <w:color w:val="252525"/>
          <w:rPrChange w:id="274" w:author="Bob Rudis" w:date="2013-10-20T18:07:00Z">
            <w:rPr>
              <w:color w:val="0000FF"/>
              <w:u w:val="single"/>
            </w:rPr>
          </w:rPrChange>
        </w:rPr>
        <w:t>222.76.212.186#4#2#Scanning Host#CN#Xiamen#24.479799270,118.08190155#11</w:t>
      </w:r>
    </w:p>
    <w:p w14:paraId="0BBD3AF1" w14:textId="77777777" w:rsidR="00DD5024" w:rsidRPr="00E874CA" w:rsidRDefault="00DD5024">
      <w:pPr>
        <w:pStyle w:val="CodeSnippet"/>
        <w:shd w:val="clear" w:color="auto" w:fill="FFF8EA"/>
        <w:rPr>
          <w:color w:val="252525"/>
          <w:rPrChange w:id="275" w:author="Bob Rudis" w:date="2013-10-20T18:07:00Z">
            <w:rPr/>
          </w:rPrChange>
        </w:rPr>
        <w:pPrChange w:id="276" w:author="Bob Rudis" w:date="2013-10-20T18:08:00Z">
          <w:pPr>
            <w:pStyle w:val="CodeScreen"/>
          </w:pPr>
        </w:pPrChange>
      </w:pPr>
      <w:r w:rsidRPr="00E874CA">
        <w:rPr>
          <w:color w:val="252525"/>
          <w:rPrChange w:id="277" w:author="Bob Rudis" w:date="2013-10-20T18:07:00Z">
            <w:rPr>
              <w:color w:val="0000FF"/>
              <w:u w:val="single"/>
            </w:rPr>
          </w:rPrChange>
        </w:rPr>
        <w:t>5.34.246.67#6#3#Spamming#US##38.0,-97.0#12</w:t>
      </w:r>
    </w:p>
    <w:p w14:paraId="758AE02D" w14:textId="77777777" w:rsidR="00DD5024" w:rsidRPr="00E874CA" w:rsidRDefault="00DD5024">
      <w:pPr>
        <w:pStyle w:val="CodeSnippet"/>
        <w:shd w:val="clear" w:color="auto" w:fill="FFF8EA"/>
        <w:rPr>
          <w:color w:val="252525"/>
          <w:rPrChange w:id="278" w:author="Bob Rudis" w:date="2013-10-20T18:07:00Z">
            <w:rPr/>
          </w:rPrChange>
        </w:rPr>
        <w:pPrChange w:id="279" w:author="Bob Rudis" w:date="2013-10-20T18:08:00Z">
          <w:pPr>
            <w:pStyle w:val="CodeScreen"/>
          </w:pPr>
        </w:pPrChange>
      </w:pPr>
      <w:r w:rsidRPr="00E874CA">
        <w:rPr>
          <w:color w:val="252525"/>
          <w:rPrChange w:id="280" w:author="Bob Rudis" w:date="2013-10-20T18:07:00Z">
            <w:rPr>
              <w:color w:val="0000FF"/>
              <w:u w:val="single"/>
            </w:rPr>
          </w:rPrChange>
        </w:rPr>
        <w:t>178.94.97.176#4#5#Scanning Host#UA#Merefa#49.823001861,36.0507011414#11</w:t>
      </w:r>
    </w:p>
    <w:p w14:paraId="6BC71A20" w14:textId="77777777" w:rsidR="00DD5024" w:rsidRPr="00E874CA" w:rsidRDefault="00DD5024">
      <w:pPr>
        <w:pStyle w:val="CodeSnippet"/>
        <w:shd w:val="clear" w:color="auto" w:fill="FFF8EA"/>
        <w:rPr>
          <w:color w:val="252525"/>
          <w:rPrChange w:id="281" w:author="Bob Rudis" w:date="2013-10-20T18:07:00Z">
            <w:rPr/>
          </w:rPrChange>
        </w:rPr>
        <w:pPrChange w:id="282" w:author="Bob Rudis" w:date="2013-10-20T18:08:00Z">
          <w:pPr>
            <w:pStyle w:val="CodeScreen"/>
          </w:pPr>
        </w:pPrChange>
      </w:pPr>
      <w:r w:rsidRPr="00E874CA">
        <w:rPr>
          <w:color w:val="252525"/>
          <w:rPrChange w:id="283" w:author="Bob Rudis" w:date="2013-10-20T18:07:00Z">
            <w:rPr>
              <w:color w:val="0000FF"/>
              <w:u w:val="single"/>
            </w:rPr>
          </w:rPrChange>
        </w:rPr>
        <w:t>66.2.49.232#4#2#Scanning Host#US#Union City#37.59629821,-122.0656966#11</w:t>
      </w:r>
    </w:p>
    <w:p w14:paraId="50424086" w14:textId="77777777" w:rsidR="00DD5024" w:rsidRPr="00E874CA" w:rsidRDefault="00DD5024">
      <w:pPr>
        <w:pStyle w:val="CodeSnippet"/>
        <w:shd w:val="clear" w:color="auto" w:fill="FFF8EA"/>
        <w:rPr>
          <w:color w:val="252525"/>
          <w:rPrChange w:id="284" w:author="Bob Rudis" w:date="2013-10-20T18:07:00Z">
            <w:rPr/>
          </w:rPrChange>
        </w:rPr>
        <w:pPrChange w:id="285" w:author="Bob Rudis" w:date="2013-10-20T18:08:00Z">
          <w:pPr>
            <w:pStyle w:val="CodeScreen"/>
          </w:pPr>
        </w:pPrChange>
      </w:pPr>
      <w:r w:rsidRPr="00E874CA">
        <w:rPr>
          <w:color w:val="252525"/>
          <w:rPrChange w:id="286" w:author="Bob Rudis" w:date="2013-10-20T18:07:00Z">
            <w:rPr>
              <w:color w:val="0000FF"/>
              <w:u w:val="single"/>
            </w:rPr>
          </w:rPrChange>
        </w:rPr>
        <w:t>222.76.212.173#4#2#Scanning Host#CN#Xiamen#24.479799270,118.08190155#11</w:t>
      </w:r>
    </w:p>
    <w:p w14:paraId="18B23B1C" w14:textId="77777777" w:rsidR="00DD5024" w:rsidRPr="00E874CA" w:rsidRDefault="00DD5024">
      <w:pPr>
        <w:pStyle w:val="CodeSnippet"/>
        <w:shd w:val="clear" w:color="auto" w:fill="FFF8EA"/>
        <w:rPr>
          <w:color w:val="252525"/>
          <w:rPrChange w:id="287" w:author="Bob Rudis" w:date="2013-10-20T18:07:00Z">
            <w:rPr/>
          </w:rPrChange>
        </w:rPr>
        <w:pPrChange w:id="288" w:author="Bob Rudis" w:date="2013-10-20T18:08:00Z">
          <w:pPr>
            <w:pStyle w:val="CodeScreen"/>
          </w:pPr>
        </w:pPrChange>
      </w:pPr>
      <w:r w:rsidRPr="00E874CA">
        <w:rPr>
          <w:color w:val="252525"/>
          <w:rPrChange w:id="289" w:author="Bob Rudis" w:date="2013-10-20T18:07:00Z">
            <w:rPr>
              <w:color w:val="0000FF"/>
              <w:u w:val="single"/>
            </w:rPr>
          </w:rPrChange>
        </w:rPr>
        <w:t>222.76.212.172#4#2#Scanning Host#CN#Xiamen#24.479799270,118.08190155#11</w:t>
      </w:r>
    </w:p>
    <w:p w14:paraId="08926044" w14:textId="77777777" w:rsidR="00DD5024" w:rsidRPr="00E874CA" w:rsidRDefault="00DD5024">
      <w:pPr>
        <w:pStyle w:val="CodeSnippet"/>
        <w:shd w:val="clear" w:color="auto" w:fill="FFF8EA"/>
        <w:rPr>
          <w:color w:val="252525"/>
          <w:rPrChange w:id="290" w:author="Bob Rudis" w:date="2013-10-20T18:07:00Z">
            <w:rPr/>
          </w:rPrChange>
        </w:rPr>
        <w:pPrChange w:id="291" w:author="Bob Rudis" w:date="2013-10-20T18:08:00Z">
          <w:pPr>
            <w:pStyle w:val="CodeScreen"/>
          </w:pPr>
        </w:pPrChange>
      </w:pPr>
      <w:r w:rsidRPr="00E874CA">
        <w:rPr>
          <w:color w:val="252525"/>
          <w:rPrChange w:id="292" w:author="Bob Rudis" w:date="2013-10-20T18:07:00Z">
            <w:rPr>
              <w:color w:val="0000FF"/>
              <w:u w:val="single"/>
            </w:rPr>
          </w:rPrChange>
        </w:rPr>
        <w:t>222.76.212.171#4#2#Scanning Host#CN#Xiamen#24.479799270,118.08190155#11</w:t>
      </w:r>
    </w:p>
    <w:p w14:paraId="7283C1EE" w14:textId="77777777" w:rsidR="00DD5024" w:rsidRPr="00E874CA" w:rsidRDefault="00DD5024">
      <w:pPr>
        <w:pStyle w:val="CodeSnippet"/>
        <w:shd w:val="clear" w:color="auto" w:fill="FFF8EA"/>
        <w:rPr>
          <w:color w:val="252525"/>
          <w:rPrChange w:id="293" w:author="Bob Rudis" w:date="2013-10-20T18:07:00Z">
            <w:rPr/>
          </w:rPrChange>
        </w:rPr>
        <w:pPrChange w:id="294" w:author="Bob Rudis" w:date="2013-10-20T18:08:00Z">
          <w:pPr>
            <w:pStyle w:val="CodeScreen"/>
          </w:pPr>
        </w:pPrChange>
      </w:pPr>
      <w:r w:rsidRPr="00E874CA">
        <w:rPr>
          <w:color w:val="252525"/>
          <w:rPrChange w:id="295" w:author="Bob Rudis" w:date="2013-10-20T18:07:00Z">
            <w:rPr>
              <w:color w:val="0000FF"/>
              <w:u w:val="single"/>
            </w:rPr>
          </w:rPrChange>
        </w:rPr>
        <w:t>174.142.46.19#6#3#Spamming###24.4797992706,118.08190155#12</w:t>
      </w:r>
    </w:p>
    <w:p w14:paraId="43B3AE43" w14:textId="77777777" w:rsidR="00DD5024" w:rsidRDefault="00DD5024">
      <w:pPr>
        <w:pStyle w:val="CodeSnippet"/>
        <w:shd w:val="clear" w:color="auto" w:fill="FFF8EA"/>
        <w:pPrChange w:id="296" w:author="Bob Rudis" w:date="2013-10-20T18:08:00Z">
          <w:pPr>
            <w:pStyle w:val="CodeScreen"/>
          </w:pPr>
        </w:pPrChange>
      </w:pPr>
    </w:p>
    <w:p w14:paraId="5F312245" w14:textId="77777777" w:rsidR="00DD5024" w:rsidRPr="00DD5024" w:rsidRDefault="00DD5024">
      <w:pPr>
        <w:pStyle w:val="CodeSnippet"/>
        <w:shd w:val="clear" w:color="auto" w:fill="FFF8EA"/>
        <w:rPr>
          <w:rPrChange w:id="297" w:author="John Sleeva" w:date="2013-09-26T23:55:00Z">
            <w:rPr>
              <w:i/>
            </w:rPr>
          </w:rPrChange>
        </w:rPr>
        <w:pPrChange w:id="298" w:author="Bob Rudis" w:date="2013-10-20T18:08:00Z">
          <w:pPr>
            <w:pStyle w:val="CodeScreen"/>
          </w:pPr>
        </w:pPrChange>
      </w:pPr>
      <w:r w:rsidRPr="00DD5024">
        <w:rPr>
          <w:rPrChange w:id="299" w:author="John Sleeva" w:date="2013-09-26T23:55:00Z">
            <w:rPr>
              <w:color w:val="0000FF"/>
              <w:u w:val="single"/>
            </w:rPr>
          </w:rPrChange>
        </w:rPr>
        <w:t xml:space="preserve">$ </w:t>
      </w:r>
      <w:r w:rsidRPr="00E874CA">
        <w:rPr>
          <w:rStyle w:val="CodeHighlight"/>
          <w:color w:val="800026"/>
          <w:rPrChange w:id="300" w:author="Bob Rudis" w:date="2013-10-20T18:07:00Z">
            <w:rPr>
              <w:b/>
              <w:color w:val="0000FF"/>
              <w:u w:val="single"/>
            </w:rPr>
          </w:rPrChange>
        </w:rPr>
        <w:t>wc –l reputation.data</w:t>
      </w:r>
      <w:r w:rsidRPr="00DD5024">
        <w:rPr>
          <w:rPrChange w:id="301" w:author="John Sleeva" w:date="2013-09-27T00:00:00Z">
            <w:rPr>
              <w:color w:val="0000FF"/>
              <w:u w:val="single"/>
            </w:rPr>
          </w:rPrChange>
        </w:rPr>
        <w:t xml:space="preserve"> </w:t>
      </w:r>
      <w:r w:rsidRPr="00E874CA">
        <w:rPr>
          <w:i/>
          <w:color w:val="9B9B9B"/>
          <w:rPrChange w:id="302" w:author="Bob Rudis" w:date="2013-10-20T18:01:00Z">
            <w:rPr>
              <w:color w:val="0000FF"/>
              <w:u w:val="single"/>
            </w:rPr>
          </w:rPrChange>
        </w:rPr>
        <w:t># see how many total records there are</w:t>
      </w:r>
    </w:p>
    <w:p w14:paraId="7AFC9A6A" w14:textId="77777777" w:rsidR="00DD5024" w:rsidRPr="00E874CA" w:rsidRDefault="00DD5024">
      <w:pPr>
        <w:pStyle w:val="CodeSnippet"/>
        <w:shd w:val="clear" w:color="auto" w:fill="FFF8EA"/>
        <w:rPr>
          <w:color w:val="252525"/>
          <w:rPrChange w:id="303" w:author="Bob Rudis" w:date="2013-10-20T18:08:00Z">
            <w:rPr/>
          </w:rPrChange>
        </w:rPr>
        <w:pPrChange w:id="304" w:author="Bob Rudis" w:date="2013-10-20T18:08:00Z">
          <w:pPr>
            <w:pStyle w:val="CodeScreen"/>
          </w:pPr>
        </w:pPrChange>
      </w:pPr>
      <w:r w:rsidRPr="00E874CA">
        <w:rPr>
          <w:color w:val="252525"/>
          <w:rPrChange w:id="305" w:author="Bob Rudis" w:date="2013-10-20T18:08:00Z">
            <w:rPr>
              <w:color w:val="0000FF"/>
              <w:u w:val="single"/>
            </w:rPr>
          </w:rPrChange>
        </w:rPr>
        <w:t xml:space="preserve">  258626 reputation.data</w:t>
      </w:r>
    </w:p>
    <w:p w14:paraId="47BCBD2F" w14:textId="326A3BEA" w:rsidR="00966E9A" w:rsidRDefault="00966E9A" w:rsidP="002C7BE5">
      <w:pPr>
        <w:pStyle w:val="Para"/>
      </w:pPr>
      <w:r>
        <w:t>For most projects</w:t>
      </w:r>
      <w:ins w:id="306" w:author="Kezia Endsley" w:date="2013-08-05T07:21:00Z">
        <w:r w:rsidR="00216741">
          <w:t>,</w:t>
        </w:r>
      </w:ins>
      <w:r>
        <w:t xml:space="preserve"> it’s better</w:t>
      </w:r>
      <w:r w:rsidR="00090FB9">
        <w:t xml:space="preserve"> to get into the habit of retrieving the data source directly from your analysis scripts.</w:t>
      </w:r>
      <w:r>
        <w:t xml:space="preserve"> If you still prefer to download files manually you should provide some type of comment in your </w:t>
      </w:r>
      <w:r w:rsidR="001C26C9">
        <w:t>programs</w:t>
      </w:r>
      <w:r>
        <w:t xml:space="preserve"> that </w:t>
      </w:r>
      <w:r w:rsidR="001C26C9">
        <w:t xml:space="preserve">provides </w:t>
      </w:r>
      <w:r w:rsidR="00702F28">
        <w:t>details</w:t>
      </w:r>
      <w:r>
        <w:t xml:space="preserve"> </w:t>
      </w:r>
      <w:del w:id="307" w:author="Kezia Endsley" w:date="2013-08-05T07:22:00Z">
        <w:r w:rsidR="001C26C9" w:rsidDel="00EE03DC">
          <w:delText xml:space="preserve">on </w:delText>
        </w:r>
      </w:del>
      <w:ins w:id="308" w:author="Kezia Endsley" w:date="2013-08-05T07:22:00Z">
        <w:r w:rsidR="00EE03DC">
          <w:t xml:space="preserve">about </w:t>
        </w:r>
      </w:ins>
      <w:r>
        <w:t>where the source data comes from and when you retrieved the data</w:t>
      </w:r>
      <w:r w:rsidR="001C26C9">
        <w:t xml:space="preserve"> for your current analysis</w:t>
      </w:r>
      <w:ins w:id="309" w:author="Kezia Endsley" w:date="2013-08-05T07:21:00Z">
        <w:r w:rsidR="00216741">
          <w:t>. T</w:t>
        </w:r>
        <w:r w:rsidR="00E40933">
          <w:t>h</w:t>
        </w:r>
        <w:r w:rsidR="00216741">
          <w:t>ese comments</w:t>
        </w:r>
      </w:ins>
      <w:r>
        <w:t xml:space="preserve"> </w:t>
      </w:r>
      <w:del w:id="310" w:author="Kezia Endsley" w:date="2013-08-05T07:21:00Z">
        <w:r w:rsidDel="00216741">
          <w:delText xml:space="preserve">to </w:delText>
        </w:r>
      </w:del>
      <w:r>
        <w:t>make it easier to repeat the analyses at a later date</w:t>
      </w:r>
      <w:ins w:id="311" w:author="Jay Jacobs" w:date="2013-10-21T09:28:00Z">
        <w:r w:rsidR="00B56C65">
          <w:t xml:space="preserve">, and </w:t>
        </w:r>
      </w:ins>
      <w:ins w:id="312" w:author="Jay Jacobs" w:date="2013-10-21T09:29:00Z">
        <w:r w:rsidR="00B56C65">
          <w:t xml:space="preserve">trust </w:t>
        </w:r>
        <w:proofErr w:type="gramStart"/>
        <w:r w:rsidR="00B56C65">
          <w:t>us,</w:t>
        </w:r>
        <w:proofErr w:type="gramEnd"/>
        <w:r w:rsidR="00B56C65">
          <w:t xml:space="preserve"> </w:t>
        </w:r>
      </w:ins>
      <w:ins w:id="313" w:author="Jay Jacobs" w:date="2013-10-21T09:28:00Z">
        <w:r w:rsidR="00B56C65">
          <w:t xml:space="preserve">you’ll </w:t>
        </w:r>
      </w:ins>
      <w:del w:id="314" w:author="Jay Jacobs" w:date="2013-10-21T09:28:00Z">
        <w:r w:rsidDel="00B56C65">
          <w:delText>.</w:delText>
        </w:r>
        <w:r w:rsidRPr="00966E9A" w:rsidDel="00B56C65">
          <w:delText xml:space="preserve"> </w:delText>
        </w:r>
      </w:del>
      <w:ins w:id="315" w:author="Jay Jacobs" w:date="2013-10-21T09:26:00Z">
        <w:r w:rsidR="00B56C65">
          <w:t xml:space="preserve">revisit </w:t>
        </w:r>
      </w:ins>
      <w:ins w:id="316" w:author="Jay Jacobs" w:date="2013-10-21T09:28:00Z">
        <w:r w:rsidR="00B56C65">
          <w:t>your code and analyses more often than you think.</w:t>
        </w:r>
      </w:ins>
      <w:ins w:id="317" w:author="Jay Jacobs" w:date="2013-10-21T09:27:00Z">
        <w:r w:rsidR="00B56C65">
          <w:t xml:space="preserve"> </w:t>
        </w:r>
      </w:ins>
    </w:p>
    <w:p w14:paraId="2EB28479" w14:textId="77777777" w:rsidR="000B5329" w:rsidRDefault="00966E9A" w:rsidP="002C7BE5">
      <w:pPr>
        <w:pStyle w:val="Para"/>
      </w:pPr>
      <w:r>
        <w:t xml:space="preserve">The following </w:t>
      </w:r>
      <w:r w:rsidR="00621246">
        <w:t>examples</w:t>
      </w:r>
      <w:r>
        <w:t xml:space="preserve"> show how to </w:t>
      </w:r>
      <w:r w:rsidR="005E0CDC">
        <w:t>perform</w:t>
      </w:r>
      <w:r>
        <w:t xml:space="preserve"> the data retrieval in both </w:t>
      </w:r>
      <w:r w:rsidR="0066621A" w:rsidRPr="00583427">
        <w:t>R</w:t>
      </w:r>
      <w:r>
        <w:t xml:space="preserve"> and </w:t>
      </w:r>
      <w:r w:rsidR="0066621A" w:rsidRPr="00583427">
        <w:t>Python</w:t>
      </w:r>
      <w:r>
        <w:t>.</w:t>
      </w:r>
      <w:r w:rsidR="001B6CD5">
        <w:t xml:space="preserve"> If you are following along with </w:t>
      </w:r>
      <w:proofErr w:type="spellStart"/>
      <w:r w:rsidR="001B6CD5" w:rsidRPr="00583427">
        <w:t>RStudio</w:t>
      </w:r>
      <w:proofErr w:type="spellEnd"/>
      <w:r w:rsidR="001B6CD5">
        <w:t xml:space="preserve"> or </w:t>
      </w:r>
      <w:proofErr w:type="spellStart"/>
      <w:r w:rsidR="003D42C5" w:rsidRPr="00583427">
        <w:t>IPython</w:t>
      </w:r>
      <w:proofErr w:type="spellEnd"/>
      <w:r w:rsidR="001B6CD5">
        <w:t xml:space="preserve">, </w:t>
      </w:r>
      <w:r w:rsidR="00621246">
        <w:t xml:space="preserve">all </w:t>
      </w:r>
      <w:ins w:id="318" w:author="Kezia Endsley" w:date="2013-08-05T07:23:00Z">
        <w:r w:rsidR="007D1D1F">
          <w:t xml:space="preserve">the </w:t>
        </w:r>
      </w:ins>
      <w:r w:rsidR="00621246">
        <w:t>code examples</w:t>
      </w:r>
      <w:r w:rsidR="001B6CD5">
        <w:t xml:space="preserve"> assume a working directory of the top </w:t>
      </w:r>
      <w:r w:rsidR="001B6CD5">
        <w:lastRenderedPageBreak/>
        <w:t>level of the project structure (</w:t>
      </w:r>
      <w:del w:id="319" w:author="Kezia Endsley" w:date="2013-08-05T07:21:00Z">
        <w:r w:rsidR="001B6CD5" w:rsidDel="00E40933">
          <w:delText>e.g.</w:delText>
        </w:r>
      </w:del>
      <w:ins w:id="320" w:author="Kezia Endsley" w:date="2013-08-05T07:21:00Z">
        <w:r w:rsidR="00E40933">
          <w:t>such as</w:t>
        </w:r>
      </w:ins>
      <w:r w:rsidR="001B6CD5">
        <w:t xml:space="preserve"> executing </w:t>
      </w:r>
      <w:r w:rsidR="009F33DD">
        <w:t xml:space="preserve">in the </w:t>
      </w:r>
      <w:del w:id="321" w:author="Kezia Endsley" w:date="2013-08-05T07:21:00Z">
        <w:r w:rsidR="001B6CD5" w:rsidRPr="00105EDC" w:rsidDel="00E40933">
          <w:delText>“</w:delText>
        </w:r>
      </w:del>
      <w:ins w:id="322" w:author="Russell Thomas" w:date="2013-08-20T11:13:00Z">
        <w:r w:rsidR="002965B0" w:rsidRPr="004877D3">
          <w:rPr>
            <w:rStyle w:val="InlineCode"/>
            <w:rPrChange w:id="323" w:author="Bob Rudis" w:date="2013-10-20T18:08:00Z">
              <w:rPr>
                <w:rStyle w:val="InlineCode"/>
                <w:highlight w:val="yellow"/>
              </w:rPr>
            </w:rPrChange>
          </w:rPr>
          <w:t>book/c</w:t>
        </w:r>
      </w:ins>
      <w:r w:rsidR="00DD5024" w:rsidRPr="004877D3">
        <w:rPr>
          <w:rStyle w:val="InlineCode"/>
          <w:rPrChange w:id="324" w:author="Bob Rudis" w:date="2013-10-20T18:08:00Z">
            <w:rPr>
              <w:rStyle w:val="InlineCode"/>
              <w:sz w:val="18"/>
            </w:rPr>
          </w:rPrChange>
        </w:rPr>
        <w:t>h03</w:t>
      </w:r>
      <w:del w:id="325" w:author="Kezia Endsley" w:date="2013-08-05T07:21:00Z">
        <w:r w:rsidR="006A1882" w:rsidDel="00E40933">
          <w:delText>”</w:delText>
        </w:r>
      </w:del>
      <w:r w:rsidR="006A1882">
        <w:t xml:space="preserve"> directory</w:t>
      </w:r>
      <w:r w:rsidR="00621246">
        <w:t xml:space="preserve"> </w:t>
      </w:r>
      <w:ins w:id="326" w:author="Russell Thomas" w:date="2013-08-20T11:11:00Z">
        <w:r w:rsidR="002965B0">
          <w:t>that was suggested in Chapter 2</w:t>
        </w:r>
      </w:ins>
      <w:ins w:id="327" w:author="Russell Thomas" w:date="2013-08-20T11:13:00Z">
        <w:r w:rsidR="002965B0">
          <w:t xml:space="preserve">, </w:t>
        </w:r>
      </w:ins>
      <w:ins w:id="328" w:author="Russell Thomas" w:date="2013-08-20T11:14:00Z">
        <w:r w:rsidR="002965B0">
          <w:t xml:space="preserve">which you </w:t>
        </w:r>
      </w:ins>
      <w:ins w:id="329" w:author="Russell Thomas" w:date="2013-08-20T11:13:00Z">
        <w:r w:rsidR="002965B0">
          <w:t xml:space="preserve">either manually created or </w:t>
        </w:r>
      </w:ins>
      <w:ins w:id="330" w:author="Russell Thomas" w:date="2013-08-20T11:14:00Z">
        <w:r w:rsidR="002965B0">
          <w:t xml:space="preserve">created using </w:t>
        </w:r>
      </w:ins>
      <w:ins w:id="331" w:author="Russell Thomas" w:date="2013-08-20T11:15:00Z">
        <w:r w:rsidR="002965B0">
          <w:t>the</w:t>
        </w:r>
      </w:ins>
      <w:ins w:id="332" w:author="Russell Thomas" w:date="2013-08-20T11:11:00Z">
        <w:r w:rsidR="002965B0">
          <w:t xml:space="preserve"> </w:t>
        </w:r>
      </w:ins>
      <w:del w:id="333" w:author="Russell Thomas" w:date="2013-08-20T11:14:00Z">
        <w:r w:rsidR="00621246" w:rsidDel="002965B0">
          <w:delText xml:space="preserve">from the </w:delText>
        </w:r>
      </w:del>
      <w:r w:rsidR="00621246" w:rsidRPr="00621246">
        <w:rPr>
          <w:rStyle w:val="InlineCode"/>
        </w:rPr>
        <w:t>prep</w:t>
      </w:r>
      <w:ins w:id="334" w:author="Russell Thomas" w:date="2013-08-20T11:14:00Z">
        <w:r w:rsidR="002965B0">
          <w:t xml:space="preserve"> script</w:t>
        </w:r>
      </w:ins>
      <w:ins w:id="335" w:author="John Sleeva" w:date="2013-09-27T05:25:00Z">
        <w:r w:rsidR="003D3100">
          <w:t xml:space="preserve"> </w:t>
        </w:r>
      </w:ins>
      <w:del w:id="336" w:author="Russell Thomas" w:date="2013-08-20T11:13:00Z">
        <w:r w:rsidR="00621246" w:rsidDel="002965B0">
          <w:delText xml:space="preserve"> </w:delText>
        </w:r>
      </w:del>
      <w:ins w:id="337" w:author="Russell Thomas" w:date="2013-08-20T11:15:00Z">
        <w:r w:rsidR="002965B0">
          <w:t>we provided</w:t>
        </w:r>
      </w:ins>
      <w:del w:id="338" w:author="Russell Thomas" w:date="2013-08-20T11:13:00Z">
        <w:r w:rsidR="00621246" w:rsidDel="002965B0">
          <w:delText>example</w:delText>
        </w:r>
        <w:r w:rsidR="0005353E" w:rsidDel="002965B0">
          <w:delText xml:space="preserve"> in </w:delText>
        </w:r>
        <w:r w:rsidR="0005353E" w:rsidRPr="00583427" w:rsidDel="002965B0">
          <w:rPr>
            <w:highlight w:val="yellow"/>
          </w:rPr>
          <w:delText>Chapter 2</w:delText>
        </w:r>
      </w:del>
      <w:r w:rsidR="006A1882">
        <w:t xml:space="preserve">). Code blocks </w:t>
      </w:r>
      <w:r w:rsidR="009D372B">
        <w:t>are</w:t>
      </w:r>
      <w:r w:rsidR="00AF1193">
        <w:t xml:space="preserve">, for the most part, </w:t>
      </w:r>
      <w:r w:rsidR="009D372B">
        <w:t>self-contained</w:t>
      </w:r>
      <w:r w:rsidR="006A1882">
        <w:t xml:space="preserve">, but each </w:t>
      </w:r>
      <w:del w:id="339" w:author="Kezia Endsley" w:date="2013-08-05T07:23:00Z">
        <w:r w:rsidR="006A1882" w:rsidDel="007D1D1F">
          <w:delText xml:space="preserve">will </w:delText>
        </w:r>
      </w:del>
      <w:ins w:id="340" w:author="Kezia Endsley" w:date="2013-08-05T07:23:00Z">
        <w:r w:rsidR="007D1D1F">
          <w:t xml:space="preserve">block </w:t>
        </w:r>
      </w:ins>
      <w:r w:rsidR="006A1882">
        <w:t>expect</w:t>
      </w:r>
      <w:ins w:id="341" w:author="Kezia Endsley" w:date="2013-08-05T07:24:00Z">
        <w:r w:rsidR="007D1D1F">
          <w:t>s</w:t>
        </w:r>
      </w:ins>
      <w:r w:rsidR="006A1882">
        <w:t xml:space="preserve"> this first snippet </w:t>
      </w:r>
      <w:r w:rsidR="00621246">
        <w:t xml:space="preserve">and the </w:t>
      </w:r>
      <w:r w:rsidR="00AF1193">
        <w:t>snippet in the next section on</w:t>
      </w:r>
      <w:r w:rsidR="00621246">
        <w:t xml:space="preserve"> </w:t>
      </w:r>
      <w:ins w:id="342" w:author="Kezia Endsley" w:date="2013-08-05T07:22:00Z">
        <w:r w:rsidR="00EE03DC">
          <w:t>“</w:t>
        </w:r>
      </w:ins>
      <w:del w:id="343" w:author="Kezia Endsley" w:date="2013-08-05T07:22:00Z">
        <w:r w:rsidR="00621246" w:rsidDel="00EE03DC">
          <w:delText>‘</w:delText>
        </w:r>
      </w:del>
      <w:r w:rsidR="00DD5024" w:rsidRPr="00DD5024">
        <w:rPr>
          <w:rPrChange w:id="344" w:author="Kezia Endsley" w:date="2013-08-05T07:22:00Z">
            <w:rPr>
              <w:rFonts w:ascii="Courier New" w:hAnsi="Courier New"/>
              <w:i/>
              <w:noProof/>
              <w:sz w:val="18"/>
            </w:rPr>
          </w:rPrChange>
        </w:rPr>
        <w:t xml:space="preserve">Reading </w:t>
      </w:r>
      <w:ins w:id="345" w:author="Kezia Endsley" w:date="2013-08-05T07:22:00Z">
        <w:r w:rsidR="00EE03DC">
          <w:t>i</w:t>
        </w:r>
      </w:ins>
      <w:del w:id="346" w:author="Kezia Endsley" w:date="2013-08-05T07:22:00Z">
        <w:r w:rsidR="00DD5024" w:rsidRPr="00DD5024">
          <w:rPr>
            <w:rPrChange w:id="347" w:author="Kezia Endsley" w:date="2013-08-05T07:22:00Z">
              <w:rPr>
                <w:rFonts w:ascii="Courier New" w:hAnsi="Courier New"/>
                <w:i/>
                <w:noProof/>
                <w:sz w:val="18"/>
              </w:rPr>
            </w:rPrChange>
          </w:rPr>
          <w:delText>I</w:delText>
        </w:r>
      </w:del>
      <w:r w:rsidR="00DD5024" w:rsidRPr="00DD5024">
        <w:rPr>
          <w:rPrChange w:id="348" w:author="Kezia Endsley" w:date="2013-08-05T07:22:00Z">
            <w:rPr>
              <w:rFonts w:ascii="Courier New" w:hAnsi="Courier New"/>
              <w:i/>
              <w:noProof/>
              <w:sz w:val="18"/>
            </w:rPr>
          </w:rPrChange>
        </w:rPr>
        <w:t>n Data</w:t>
      </w:r>
      <w:ins w:id="349" w:author="Kezia Endsley" w:date="2013-08-05T07:22:00Z">
        <w:r w:rsidR="00EE03DC">
          <w:t>”</w:t>
        </w:r>
      </w:ins>
      <w:del w:id="350" w:author="Kezia Endsley" w:date="2013-08-05T07:22:00Z">
        <w:r w:rsidR="00621246" w:rsidDel="00EE03DC">
          <w:delText>’</w:delText>
        </w:r>
      </w:del>
      <w:r w:rsidR="00621246">
        <w:t xml:space="preserve"> </w:t>
      </w:r>
      <w:r w:rsidR="006A1882">
        <w:t xml:space="preserve">to have been </w:t>
      </w:r>
      <w:r w:rsidR="00621246">
        <w:t>executed</w:t>
      </w:r>
      <w:r w:rsidR="006A1882">
        <w:t xml:space="preserve"> </w:t>
      </w:r>
      <w:r w:rsidR="00621246">
        <w:t xml:space="preserve">in the running </w:t>
      </w:r>
      <w:proofErr w:type="spellStart"/>
      <w:r w:rsidR="00621246" w:rsidRPr="00583427">
        <w:t>RStudio</w:t>
      </w:r>
      <w:proofErr w:type="spellEnd"/>
      <w:r w:rsidR="00621246">
        <w:t xml:space="preserve"> or </w:t>
      </w:r>
      <w:proofErr w:type="spellStart"/>
      <w:r w:rsidR="00621246" w:rsidRPr="00583427">
        <w:t>IPython</w:t>
      </w:r>
      <w:proofErr w:type="spellEnd"/>
      <w:r w:rsidR="00621246">
        <w:t xml:space="preserve"> session</w:t>
      </w:r>
      <w:r w:rsidR="006A1882">
        <w:t>.</w:t>
      </w:r>
    </w:p>
    <w:p w14:paraId="1190EBFA" w14:textId="77777777" w:rsidR="002965B0" w:rsidRDefault="00EE03DC" w:rsidP="00EE03DC">
      <w:pPr>
        <w:pStyle w:val="QueryPara"/>
        <w:numPr>
          <w:ins w:id="351" w:author="Kezia Endsley" w:date="2013-08-05T07:23:00Z"/>
        </w:numPr>
        <w:rPr>
          <w:ins w:id="352" w:author="Russell Thomas" w:date="2013-08-20T11:15:00Z"/>
        </w:rPr>
      </w:pPr>
      <w:ins w:id="353" w:author="Kezia Endsley" w:date="2013-08-05T07:23:00Z">
        <w:r>
          <w:t xml:space="preserve">[[Authors: Should that be ch02 directory, since that was chapter 2? </w:t>
        </w:r>
        <w:proofErr w:type="spellStart"/>
        <w:r>
          <w:t>Kezia</w:t>
        </w:r>
        <w:proofErr w:type="spellEnd"/>
        <w:r>
          <w:t>]]</w:t>
        </w:r>
      </w:ins>
    </w:p>
    <w:p w14:paraId="7FB99D60" w14:textId="77777777" w:rsidR="002965B0" w:rsidRDefault="002965B0" w:rsidP="00EE03DC">
      <w:pPr>
        <w:pStyle w:val="QueryPara"/>
        <w:numPr>
          <w:ins w:id="354" w:author="Russell Thomas" w:date="2013-08-20T11:15:00Z"/>
        </w:numPr>
        <w:rPr>
          <w:ins w:id="355" w:author="Russell Thomas" w:date="2013-08-20T11:15:00Z"/>
        </w:rPr>
      </w:pPr>
    </w:p>
    <w:p w14:paraId="0ED757A0" w14:textId="77777777" w:rsidR="00CA0D94" w:rsidRDefault="002965B0" w:rsidP="00EE03DC">
      <w:pPr>
        <w:pStyle w:val="QueryPara"/>
        <w:numPr>
          <w:ins w:id="356" w:author="Russell Thomas" w:date="2013-08-20T11:15:00Z"/>
        </w:numPr>
        <w:rPr>
          <w:ins w:id="357" w:author="Russell Thomas" w:date="2013-08-20T11:39:00Z"/>
        </w:rPr>
      </w:pPr>
      <w:ins w:id="358" w:author="Russell Thomas" w:date="2013-08-20T11:15:00Z">
        <w:r>
          <w:t>[</w:t>
        </w:r>
        <w:proofErr w:type="gramStart"/>
        <w:r>
          <w:t>[ No</w:t>
        </w:r>
        <w:proofErr w:type="gramEnd"/>
        <w:r>
          <w:t xml:space="preserve">.  </w:t>
        </w:r>
        <w:proofErr w:type="gramStart"/>
        <w:r>
          <w:t>the</w:t>
        </w:r>
        <w:proofErr w:type="gramEnd"/>
        <w:r>
          <w:t xml:space="preserve"> proper directory is book/ch03, which is consistent with the text and script in Chapter 2</w:t>
        </w:r>
      </w:ins>
      <w:ins w:id="359" w:author="Russell Thomas" w:date="2013-08-20T11:39:00Z">
        <w:r w:rsidR="00CA0D94">
          <w:t>.</w:t>
        </w:r>
      </w:ins>
    </w:p>
    <w:p w14:paraId="76495064" w14:textId="77777777" w:rsidR="00CA0D94" w:rsidRDefault="00CA0D94" w:rsidP="00EE03DC">
      <w:pPr>
        <w:pStyle w:val="QueryPara"/>
        <w:numPr>
          <w:ins w:id="360" w:author="Russell Thomas" w:date="2013-08-20T11:39:00Z"/>
        </w:numPr>
        <w:rPr>
          <w:ins w:id="361" w:author="Russell Thomas" w:date="2013-08-20T11:39:00Z"/>
        </w:rPr>
      </w:pPr>
    </w:p>
    <w:p w14:paraId="759E002A" w14:textId="77777777" w:rsidR="00CA0D94" w:rsidRDefault="00CA0D94" w:rsidP="00EE03DC">
      <w:pPr>
        <w:pStyle w:val="QueryPara"/>
        <w:numPr>
          <w:ins w:id="362" w:author="Russell Thomas" w:date="2013-08-20T11:39:00Z"/>
        </w:numPr>
        <w:rPr>
          <w:ins w:id="363" w:author="Russell Thomas" w:date="2013-08-20T11:39:00Z"/>
        </w:rPr>
      </w:pPr>
      <w:ins w:id="364" w:author="Russell Thomas" w:date="2013-08-20T11:39:00Z">
        <w:r>
          <w:t xml:space="preserve">However, some additional instruction should be given on how to set the working directory in both </w:t>
        </w:r>
        <w:proofErr w:type="spellStart"/>
        <w:r>
          <w:t>R</w:t>
        </w:r>
      </w:ins>
      <w:ins w:id="365" w:author="Russell Thomas" w:date="2013-08-20T11:40:00Z">
        <w:r>
          <w:t>studio</w:t>
        </w:r>
      </w:ins>
      <w:proofErr w:type="spellEnd"/>
      <w:ins w:id="366" w:author="Russell Thomas" w:date="2013-08-20T11:39:00Z">
        <w:r>
          <w:t xml:space="preserve"> and </w:t>
        </w:r>
        <w:proofErr w:type="spellStart"/>
        <w:r>
          <w:t>IPython</w:t>
        </w:r>
      </w:ins>
      <w:proofErr w:type="spellEnd"/>
      <w:ins w:id="367" w:author="Russell Thomas" w:date="2013-08-20T11:40:00Z">
        <w:r>
          <w:t xml:space="preserve">.  </w:t>
        </w:r>
      </w:ins>
      <w:ins w:id="368" w:author="Russell Thomas" w:date="2013-08-20T11:41:00Z">
        <w:r>
          <w:t xml:space="preserve">In </w:t>
        </w:r>
        <w:proofErr w:type="spellStart"/>
        <w:r>
          <w:t>Rstudio</w:t>
        </w:r>
        <w:proofErr w:type="spellEnd"/>
        <w:r>
          <w:t xml:space="preserve">, </w:t>
        </w:r>
      </w:ins>
      <w:ins w:id="369" w:author="Russell Thomas" w:date="2013-08-20T11:40:00Z">
        <w:r>
          <w:t>I found that I needed to use the menu “Session/Change Working Directory…</w:t>
        </w:r>
        <w:proofErr w:type="gramStart"/>
        <w:r>
          <w:t>”,</w:t>
        </w:r>
        <w:proofErr w:type="gramEnd"/>
        <w:r>
          <w:t xml:space="preserve"> which executed this command: </w:t>
        </w:r>
        <w:proofErr w:type="spellStart"/>
        <w:r w:rsidRPr="00CA0D94">
          <w:t>setwd</w:t>
        </w:r>
        <w:proofErr w:type="spellEnd"/>
        <w:r w:rsidRPr="00CA0D94">
          <w:t>("~/book/ch03")</w:t>
        </w:r>
      </w:ins>
    </w:p>
    <w:p w14:paraId="49794491" w14:textId="77777777" w:rsidR="00EE03DC" w:rsidRDefault="002965B0" w:rsidP="00EE03DC">
      <w:pPr>
        <w:pStyle w:val="QueryPara"/>
        <w:numPr>
          <w:ins w:id="370" w:author="Russell Thomas" w:date="2013-08-20T11:39:00Z"/>
        </w:numPr>
        <w:rPr>
          <w:ins w:id="371" w:author="Kezia Endsley" w:date="2013-08-05T07:23:00Z"/>
        </w:rPr>
      </w:pPr>
      <w:ins w:id="372" w:author="Russell Thomas" w:date="2013-08-20T11:15:00Z">
        <w:r>
          <w:t xml:space="preserve"> ]]</w:t>
        </w:r>
      </w:ins>
      <w:ins w:id="373" w:author="Kezia Endsley" w:date="2013-08-05T07:23:00Z">
        <w:r w:rsidR="00EE03DC">
          <w:t xml:space="preserve"> </w:t>
        </w:r>
      </w:ins>
    </w:p>
    <w:p w14:paraId="4C484B83" w14:textId="77777777" w:rsidR="00F10D6B" w:rsidRDefault="0066621A">
      <w:pPr>
        <w:pStyle w:val="CodeHead"/>
        <w:pPrChange w:id="374" w:author="Kent, Kevin - Indianapolis" w:date="2013-10-08T15:45:00Z">
          <w:pPr>
            <w:pStyle w:val="CodeTitle"/>
          </w:pPr>
        </w:pPrChange>
      </w:pPr>
      <w:r w:rsidRPr="0066621A">
        <w:t>R</w:t>
      </w:r>
      <w:r w:rsidR="00F10D6B">
        <w:t xml:space="preserve"> </w:t>
      </w:r>
      <w:r w:rsidR="00466102">
        <w:t xml:space="preserve">Code </w:t>
      </w:r>
      <w:r w:rsidR="00F10D6B">
        <w:t xml:space="preserve">to </w:t>
      </w:r>
      <w:r w:rsidR="00466102">
        <w:t xml:space="preserve">Download </w:t>
      </w:r>
      <w:r w:rsidR="00F10D6B">
        <w:t xml:space="preserve">the AlienVault </w:t>
      </w:r>
      <w:r w:rsidR="00466102">
        <w:t>Data</w:t>
      </w:r>
    </w:p>
    <w:p w14:paraId="0C85BC75" w14:textId="77777777" w:rsidR="00785268" w:rsidRDefault="004877D3">
      <w:pPr>
        <w:pStyle w:val="CodeListing"/>
        <w:rPr>
          <w:ins w:id="375" w:author="Bob Rudis" w:date="2013-10-20T17:38:00Z"/>
        </w:rPr>
        <w:pPrChange w:id="376" w:author="Bob Rudis" w:date="2013-10-20T17:39:00Z">
          <w:pPr>
            <w:pStyle w:val="CodeSnippet"/>
          </w:pPr>
        </w:pPrChange>
      </w:pPr>
      <w:ins w:id="377" w:author="Bob Rudis" w:date="2013-10-20T17:38:00Z">
        <w:r>
          <w:t>Listing 3-2</w:t>
        </w:r>
      </w:ins>
    </w:p>
    <w:p w14:paraId="019B7C25" w14:textId="77777777" w:rsidR="009D372B" w:rsidRPr="004877D3" w:rsidRDefault="00DD5024">
      <w:pPr>
        <w:pStyle w:val="CodeSnippet"/>
        <w:shd w:val="clear" w:color="auto" w:fill="FFF8EA"/>
        <w:rPr>
          <w:i/>
          <w:color w:val="9B9B9B"/>
          <w:rPrChange w:id="378" w:author="Bob Rudis" w:date="2013-10-20T18:14:00Z">
            <w:rPr/>
          </w:rPrChange>
        </w:rPr>
        <w:pPrChange w:id="379" w:author="Bob Rudis" w:date="2013-10-20T18:14:00Z">
          <w:pPr>
            <w:pStyle w:val="CodeSnippet"/>
          </w:pPr>
        </w:pPrChange>
      </w:pPr>
      <w:r w:rsidRPr="004877D3">
        <w:rPr>
          <w:i/>
          <w:color w:val="9B9B9B"/>
          <w:rPrChange w:id="380" w:author="Bob Rudis" w:date="2013-10-20T18:14:00Z">
            <w:rPr/>
          </w:rPrChange>
        </w:rPr>
        <w:t># URL for the AlienVault IP Reputation Database (OSSIM format)</w:t>
      </w:r>
    </w:p>
    <w:p w14:paraId="44F64E4A" w14:textId="77777777" w:rsidR="009D372B" w:rsidRPr="004877D3" w:rsidRDefault="00DD5024">
      <w:pPr>
        <w:pStyle w:val="CodeSnippet"/>
        <w:shd w:val="clear" w:color="auto" w:fill="FFF8EA"/>
        <w:rPr>
          <w:i/>
          <w:color w:val="9B9B9B"/>
          <w:rPrChange w:id="381" w:author="Bob Rudis" w:date="2013-10-20T18:14:00Z">
            <w:rPr/>
          </w:rPrChange>
        </w:rPr>
        <w:pPrChange w:id="382" w:author="Bob Rudis" w:date="2013-10-20T18:14:00Z">
          <w:pPr>
            <w:pStyle w:val="CodeSnippet"/>
          </w:pPr>
        </w:pPrChange>
      </w:pPr>
      <w:r w:rsidRPr="004877D3">
        <w:rPr>
          <w:i/>
          <w:color w:val="9B9B9B"/>
          <w:rPrChange w:id="383" w:author="Bob Rudis" w:date="2013-10-20T18:14:00Z">
            <w:rPr/>
          </w:rPrChange>
        </w:rPr>
        <w:t># storing the URL in a variable makes it easier to modify later</w:t>
      </w:r>
    </w:p>
    <w:p w14:paraId="3826453A" w14:textId="77777777" w:rsidR="009D372B" w:rsidRPr="004877D3" w:rsidRDefault="00DD5024">
      <w:pPr>
        <w:pStyle w:val="CodeSnippet"/>
        <w:shd w:val="clear" w:color="auto" w:fill="FFF8EA"/>
        <w:rPr>
          <w:i/>
          <w:color w:val="9B9B9B"/>
          <w:rPrChange w:id="384" w:author="Bob Rudis" w:date="2013-10-20T18:14:00Z">
            <w:rPr/>
          </w:rPrChange>
        </w:rPr>
        <w:pPrChange w:id="385" w:author="Bob Rudis" w:date="2013-10-20T18:14:00Z">
          <w:pPr>
            <w:pStyle w:val="CodeSnippet"/>
          </w:pPr>
        </w:pPrChange>
      </w:pPr>
      <w:r w:rsidRPr="004877D3">
        <w:rPr>
          <w:i/>
          <w:color w:val="9B9B9B"/>
          <w:rPrChange w:id="386" w:author="Bob Rudis" w:date="2013-10-20T18:14:00Z">
            <w:rPr/>
          </w:rPrChange>
        </w:rPr>
        <w:t># if it changes. NOTE: we are using a specific version of the data</w:t>
      </w:r>
    </w:p>
    <w:p w14:paraId="2F3A86EE" w14:textId="77777777" w:rsidR="00AF1193" w:rsidRPr="004877D3" w:rsidRDefault="00DD5024">
      <w:pPr>
        <w:pStyle w:val="CodeSnippet"/>
        <w:shd w:val="clear" w:color="auto" w:fill="FFF8EA"/>
        <w:rPr>
          <w:i/>
          <w:color w:val="9B9B9B"/>
          <w:rPrChange w:id="387" w:author="Bob Rudis" w:date="2013-10-20T18:14:00Z">
            <w:rPr/>
          </w:rPrChange>
        </w:rPr>
        <w:pPrChange w:id="388" w:author="Bob Rudis" w:date="2013-10-20T18:14:00Z">
          <w:pPr>
            <w:pStyle w:val="CodeSnippet"/>
          </w:pPr>
        </w:pPrChange>
      </w:pPr>
      <w:r w:rsidRPr="004877D3">
        <w:rPr>
          <w:i/>
          <w:color w:val="9B9B9B"/>
          <w:rPrChange w:id="389" w:author="Bob Rudis" w:date="2013-10-20T18:14:00Z">
            <w:rPr/>
          </w:rPrChange>
        </w:rPr>
        <w:t xml:space="preserve"># in these examples, so we are pulling it from an alternate </w:t>
      </w:r>
    </w:p>
    <w:p w14:paraId="73572F86" w14:textId="77777777" w:rsidR="00AF1193" w:rsidRPr="004877D3" w:rsidRDefault="00DD5024">
      <w:pPr>
        <w:pStyle w:val="CodeSnippet"/>
        <w:shd w:val="clear" w:color="auto" w:fill="FFF8EA"/>
        <w:rPr>
          <w:i/>
          <w:color w:val="9B9B9B"/>
          <w:rPrChange w:id="390" w:author="Bob Rudis" w:date="2013-10-20T18:14:00Z">
            <w:rPr/>
          </w:rPrChange>
        </w:rPr>
        <w:pPrChange w:id="391" w:author="Bob Rudis" w:date="2013-10-20T18:14:00Z">
          <w:pPr>
            <w:pStyle w:val="CodeSnippet"/>
          </w:pPr>
        </w:pPrChange>
      </w:pPr>
      <w:r w:rsidRPr="004877D3">
        <w:rPr>
          <w:i/>
          <w:color w:val="9B9B9B"/>
          <w:rPrChange w:id="392" w:author="Bob Rudis" w:date="2013-10-20T18:14:00Z">
            <w:rPr/>
          </w:rPrChange>
        </w:rPr>
        <w:t># book-specific location.</w:t>
      </w:r>
    </w:p>
    <w:p w14:paraId="72C72A6D" w14:textId="77777777" w:rsidR="00AF1193" w:rsidRPr="004877D3" w:rsidRDefault="00DD5024">
      <w:pPr>
        <w:pStyle w:val="CodeSnippet"/>
        <w:shd w:val="clear" w:color="auto" w:fill="FFF8EA"/>
        <w:rPr>
          <w:color w:val="800026"/>
          <w:rPrChange w:id="393" w:author="Bob Rudis" w:date="2013-10-20T18:13:00Z">
            <w:rPr>
              <w:b/>
            </w:rPr>
          </w:rPrChange>
        </w:rPr>
        <w:pPrChange w:id="394" w:author="Bob Rudis" w:date="2013-10-20T18:14:00Z">
          <w:pPr>
            <w:pStyle w:val="CodeSnippet"/>
          </w:pPr>
        </w:pPrChange>
      </w:pPr>
      <w:r w:rsidRPr="004877D3">
        <w:rPr>
          <w:color w:val="800026"/>
          <w:rPrChange w:id="395" w:author="Bob Rudis" w:date="2013-10-20T18:13:00Z">
            <w:rPr>
              <w:b/>
            </w:rPr>
          </w:rPrChange>
        </w:rPr>
        <w:t xml:space="preserve">avURL &lt;- </w:t>
      </w:r>
    </w:p>
    <w:p w14:paraId="5DB39673" w14:textId="77777777" w:rsidR="009D372B" w:rsidRPr="004877D3" w:rsidRDefault="00DD5024">
      <w:pPr>
        <w:pStyle w:val="CodeSnippet"/>
        <w:shd w:val="clear" w:color="auto" w:fill="FFF8EA"/>
        <w:rPr>
          <w:color w:val="800026"/>
          <w:rPrChange w:id="396" w:author="Bob Rudis" w:date="2013-10-20T18:13:00Z">
            <w:rPr>
              <w:b/>
            </w:rPr>
          </w:rPrChange>
        </w:rPr>
        <w:pPrChange w:id="397" w:author="Bob Rudis" w:date="2013-10-20T18:14:00Z">
          <w:pPr>
            <w:pStyle w:val="CodeSnippet"/>
          </w:pPr>
        </w:pPrChange>
      </w:pPr>
      <w:r w:rsidRPr="004877D3">
        <w:rPr>
          <w:color w:val="800026"/>
          <w:rPrChange w:id="398" w:author="Bob Rudis" w:date="2013-10-20T18:13:00Z">
            <w:rPr>
              <w:b/>
            </w:rPr>
          </w:rPrChange>
        </w:rPr>
        <w:t xml:space="preserve">  "</w:t>
      </w:r>
      <w:ins w:id="399" w:author="Bob Rudis" w:date="2013-10-20T17:31:00Z">
        <w:r w:rsidR="00AC38CF" w:rsidRPr="004877D3">
          <w:rPr>
            <w:color w:val="800026"/>
            <w:rPrChange w:id="400" w:author="Bob Rudis" w:date="2013-10-20T18:13:00Z">
              <w:rPr>
                <w:rStyle w:val="CodeHighlight"/>
              </w:rPr>
            </w:rPrChange>
          </w:rPr>
          <w:t>http://datadrivensecurity.info/book/ch03/data/reputation.data</w:t>
        </w:r>
      </w:ins>
      <w:del w:id="401" w:author="Bob Rudis" w:date="2013-10-20T17:31:00Z">
        <w:r w:rsidRPr="004877D3" w:rsidDel="00AC38CF">
          <w:rPr>
            <w:color w:val="800026"/>
            <w:rPrChange w:id="402" w:author="Bob Rudis" w:date="2013-10-20T18:13:00Z">
              <w:rPr>
                <w:b/>
              </w:rPr>
            </w:rPrChange>
          </w:rPr>
          <w:delText>http://www.dropbox.com/s/auj4tjrau83ed83/reputation.data</w:delText>
        </w:r>
      </w:del>
      <w:r w:rsidRPr="004877D3">
        <w:rPr>
          <w:color w:val="800026"/>
          <w:rPrChange w:id="403" w:author="Bob Rudis" w:date="2013-10-20T18:13:00Z">
            <w:rPr>
              <w:b/>
            </w:rPr>
          </w:rPrChange>
        </w:rPr>
        <w:t>"</w:t>
      </w:r>
    </w:p>
    <w:p w14:paraId="4D9FA78C" w14:textId="77777777" w:rsidR="009D372B" w:rsidRPr="00105EDC" w:rsidRDefault="009D372B">
      <w:pPr>
        <w:pStyle w:val="CodeSnippet"/>
        <w:shd w:val="clear" w:color="auto" w:fill="FFF8EA"/>
        <w:pPrChange w:id="404" w:author="Bob Rudis" w:date="2013-10-20T18:14:00Z">
          <w:pPr>
            <w:pStyle w:val="CodeSnippet"/>
          </w:pPr>
        </w:pPrChange>
      </w:pPr>
    </w:p>
    <w:p w14:paraId="00EB83AC" w14:textId="77777777" w:rsidR="009D372B" w:rsidRPr="004877D3" w:rsidRDefault="00DD5024">
      <w:pPr>
        <w:pStyle w:val="CodeSnippet"/>
        <w:shd w:val="clear" w:color="auto" w:fill="FFF8EA"/>
        <w:rPr>
          <w:i/>
          <w:rPrChange w:id="405" w:author="Bob Rudis" w:date="2013-10-20T18:12:00Z">
            <w:rPr/>
          </w:rPrChange>
        </w:rPr>
        <w:pPrChange w:id="406" w:author="Bob Rudis" w:date="2013-10-20T18:14:00Z">
          <w:pPr>
            <w:pStyle w:val="CodeSnippet"/>
          </w:pPr>
        </w:pPrChange>
      </w:pPr>
      <w:r w:rsidRPr="004877D3">
        <w:rPr>
          <w:i/>
          <w:rPrChange w:id="407" w:author="Bob Rudis" w:date="2013-10-20T18:12:00Z">
            <w:rPr/>
          </w:rPrChange>
        </w:rPr>
        <w:t># use relative path for the downloaded data</w:t>
      </w:r>
    </w:p>
    <w:p w14:paraId="662720D8" w14:textId="77777777" w:rsidR="009D372B" w:rsidRPr="004877D3" w:rsidRDefault="00DD5024">
      <w:pPr>
        <w:pStyle w:val="CodeSnippet"/>
        <w:shd w:val="clear" w:color="auto" w:fill="FFF8EA"/>
        <w:rPr>
          <w:color w:val="800026"/>
          <w:rPrChange w:id="408" w:author="Bob Rudis" w:date="2013-10-20T18:13:00Z">
            <w:rPr>
              <w:b/>
            </w:rPr>
          </w:rPrChange>
        </w:rPr>
        <w:pPrChange w:id="409" w:author="Bob Rudis" w:date="2013-10-20T18:14:00Z">
          <w:pPr>
            <w:pStyle w:val="CodeSnippet"/>
          </w:pPr>
        </w:pPrChange>
      </w:pPr>
      <w:r w:rsidRPr="004877D3">
        <w:rPr>
          <w:color w:val="800026"/>
          <w:rPrChange w:id="410" w:author="Bob Rudis" w:date="2013-10-20T18:13:00Z">
            <w:rPr>
              <w:b/>
            </w:rPr>
          </w:rPrChange>
        </w:rPr>
        <w:t>avRep &lt;- "data/reputation.data"</w:t>
      </w:r>
    </w:p>
    <w:p w14:paraId="0623E3A1" w14:textId="77777777" w:rsidR="009D372B" w:rsidRPr="00105EDC" w:rsidRDefault="009D372B">
      <w:pPr>
        <w:pStyle w:val="CodeSnippet"/>
        <w:shd w:val="clear" w:color="auto" w:fill="FFF8EA"/>
        <w:pPrChange w:id="411" w:author="Bob Rudis" w:date="2013-10-20T18:14:00Z">
          <w:pPr>
            <w:pStyle w:val="CodeSnippet"/>
          </w:pPr>
        </w:pPrChange>
      </w:pPr>
    </w:p>
    <w:p w14:paraId="29E0384F" w14:textId="77777777" w:rsidR="009D372B" w:rsidRPr="004877D3" w:rsidRDefault="00DD5024">
      <w:pPr>
        <w:pStyle w:val="CodeSnippet"/>
        <w:shd w:val="clear" w:color="auto" w:fill="FFF8EA"/>
        <w:rPr>
          <w:i/>
          <w:color w:val="9B9B9B"/>
          <w:rPrChange w:id="412" w:author="Bob Rudis" w:date="2013-10-20T18:14:00Z">
            <w:rPr/>
          </w:rPrChange>
        </w:rPr>
        <w:pPrChange w:id="413" w:author="Bob Rudis" w:date="2013-10-20T18:14:00Z">
          <w:pPr>
            <w:pStyle w:val="CodeSnippet"/>
          </w:pPr>
        </w:pPrChange>
      </w:pPr>
      <w:r w:rsidRPr="004877D3">
        <w:rPr>
          <w:i/>
          <w:color w:val="9B9B9B"/>
          <w:rPrChange w:id="414" w:author="Bob Rudis" w:date="2013-10-20T18:14:00Z">
            <w:rPr/>
          </w:rPrChange>
        </w:rPr>
        <w:t># using an if{}-wrapped test with download.file() vs read.xxx()</w:t>
      </w:r>
    </w:p>
    <w:p w14:paraId="19DCF79B" w14:textId="77777777" w:rsidR="009D372B" w:rsidRPr="004877D3" w:rsidRDefault="00DD5024">
      <w:pPr>
        <w:pStyle w:val="CodeSnippet"/>
        <w:shd w:val="clear" w:color="auto" w:fill="FFF8EA"/>
        <w:rPr>
          <w:i/>
          <w:color w:val="9B9B9B"/>
          <w:rPrChange w:id="415" w:author="Bob Rudis" w:date="2013-10-20T18:14:00Z">
            <w:rPr/>
          </w:rPrChange>
        </w:rPr>
        <w:pPrChange w:id="416" w:author="Bob Rudis" w:date="2013-10-20T18:14:00Z">
          <w:pPr>
            <w:pStyle w:val="CodeSnippet"/>
          </w:pPr>
        </w:pPrChange>
      </w:pPr>
      <w:r w:rsidRPr="004877D3">
        <w:rPr>
          <w:i/>
          <w:color w:val="9B9B9B"/>
          <w:rPrChange w:id="417" w:author="Bob Rudis" w:date="2013-10-20T18:14:00Z">
            <w:rPr/>
          </w:rPrChange>
        </w:rPr>
        <w:t xml:space="preserve"># directly avoids having to re-download a 16MB file every time </w:t>
      </w:r>
    </w:p>
    <w:p w14:paraId="4D13C508" w14:textId="77777777" w:rsidR="009D372B" w:rsidRPr="004877D3" w:rsidRDefault="00DD5024">
      <w:pPr>
        <w:pStyle w:val="CodeSnippet"/>
        <w:shd w:val="clear" w:color="auto" w:fill="FFF8EA"/>
        <w:rPr>
          <w:i/>
          <w:color w:val="9B9B9B"/>
          <w:rPrChange w:id="418" w:author="Bob Rudis" w:date="2013-10-20T18:14:00Z">
            <w:rPr/>
          </w:rPrChange>
        </w:rPr>
        <w:pPrChange w:id="419" w:author="Bob Rudis" w:date="2013-10-20T18:14:00Z">
          <w:pPr>
            <w:pStyle w:val="CodeSnippet"/>
          </w:pPr>
        </w:pPrChange>
      </w:pPr>
      <w:r w:rsidRPr="004877D3">
        <w:rPr>
          <w:i/>
          <w:color w:val="9B9B9B"/>
          <w:rPrChange w:id="420" w:author="Bob Rudis" w:date="2013-10-20T18:14:00Z">
            <w:rPr/>
          </w:rPrChange>
        </w:rPr>
        <w:t># we run the script</w:t>
      </w:r>
    </w:p>
    <w:p w14:paraId="0A7AA7F0" w14:textId="77777777" w:rsidR="009D372B" w:rsidRPr="004877D3" w:rsidRDefault="00DD5024">
      <w:pPr>
        <w:pStyle w:val="CodeSnippet"/>
        <w:shd w:val="clear" w:color="auto" w:fill="FFF8EA"/>
        <w:rPr>
          <w:color w:val="800026"/>
          <w:rPrChange w:id="421" w:author="Bob Rudis" w:date="2013-10-20T18:13:00Z">
            <w:rPr>
              <w:b/>
            </w:rPr>
          </w:rPrChange>
        </w:rPr>
        <w:pPrChange w:id="422" w:author="Bob Rudis" w:date="2013-10-20T18:14:00Z">
          <w:pPr>
            <w:pStyle w:val="CodeSnippet"/>
          </w:pPr>
        </w:pPrChange>
      </w:pPr>
      <w:r w:rsidRPr="004877D3">
        <w:rPr>
          <w:color w:val="800026"/>
          <w:rPrChange w:id="423" w:author="Bob Rudis" w:date="2013-10-20T18:13:00Z">
            <w:rPr>
              <w:b/>
            </w:rPr>
          </w:rPrChange>
        </w:rPr>
        <w:t>if (file.access(avRep)) {</w:t>
      </w:r>
    </w:p>
    <w:p w14:paraId="1E896879" w14:textId="77777777" w:rsidR="009D372B" w:rsidRPr="004877D3" w:rsidRDefault="00DD5024">
      <w:pPr>
        <w:pStyle w:val="CodeSnippet"/>
        <w:shd w:val="clear" w:color="auto" w:fill="FFF8EA"/>
        <w:rPr>
          <w:color w:val="800026"/>
          <w:rPrChange w:id="424" w:author="Bob Rudis" w:date="2013-10-20T18:13:00Z">
            <w:rPr>
              <w:b/>
            </w:rPr>
          </w:rPrChange>
        </w:rPr>
        <w:pPrChange w:id="425" w:author="Bob Rudis" w:date="2013-10-20T18:14:00Z">
          <w:pPr>
            <w:pStyle w:val="CodeSnippet"/>
          </w:pPr>
        </w:pPrChange>
      </w:pPr>
      <w:r w:rsidRPr="004877D3">
        <w:rPr>
          <w:color w:val="800026"/>
          <w:rPrChange w:id="426" w:author="Bob Rudis" w:date="2013-10-20T18:13:00Z">
            <w:rPr>
              <w:b/>
            </w:rPr>
          </w:rPrChange>
        </w:rPr>
        <w:t xml:space="preserve">  download.file(avURL, avRep) </w:t>
      </w:r>
    </w:p>
    <w:p w14:paraId="1879ABF9" w14:textId="77777777" w:rsidR="009D372B" w:rsidRPr="004877D3" w:rsidRDefault="00DD5024">
      <w:pPr>
        <w:pStyle w:val="CodeSnippet"/>
        <w:shd w:val="clear" w:color="auto" w:fill="FFF8EA"/>
        <w:rPr>
          <w:ins w:id="427" w:author="Russell Thomas" w:date="2013-08-20T11:43:00Z"/>
          <w:color w:val="800026"/>
          <w:rPrChange w:id="428" w:author="Bob Rudis" w:date="2013-10-20T18:13:00Z">
            <w:rPr>
              <w:ins w:id="429" w:author="Russell Thomas" w:date="2013-08-20T11:43:00Z"/>
              <w:b/>
            </w:rPr>
          </w:rPrChange>
        </w:rPr>
        <w:pPrChange w:id="430" w:author="Bob Rudis" w:date="2013-10-20T18:14:00Z">
          <w:pPr>
            <w:pStyle w:val="CodeSnippet"/>
          </w:pPr>
        </w:pPrChange>
      </w:pPr>
      <w:r w:rsidRPr="004877D3">
        <w:rPr>
          <w:color w:val="800026"/>
          <w:rPrChange w:id="431" w:author="Bob Rudis" w:date="2013-10-20T18:13:00Z">
            <w:rPr>
              <w:b/>
            </w:rPr>
          </w:rPrChange>
        </w:rPr>
        <w:t>}</w:t>
      </w:r>
    </w:p>
    <w:p w14:paraId="0EC723E9" w14:textId="77777777" w:rsidR="004877D3" w:rsidRPr="004877D3" w:rsidRDefault="004877D3">
      <w:pPr>
        <w:pStyle w:val="CodeSnippet"/>
        <w:numPr>
          <w:ins w:id="432" w:author="Unknown"/>
        </w:numPr>
        <w:shd w:val="clear" w:color="auto" w:fill="FFF8EA"/>
        <w:rPr>
          <w:ins w:id="433" w:author="Bob Rudis" w:date="2013-10-20T18:10:00Z"/>
          <w:color w:val="252525"/>
          <w:rPrChange w:id="434" w:author="Bob Rudis" w:date="2013-10-20T18:14:00Z">
            <w:rPr>
              <w:ins w:id="435" w:author="Bob Rudis" w:date="2013-10-20T18:10:00Z"/>
              <w:b/>
            </w:rPr>
          </w:rPrChange>
        </w:rPr>
        <w:pPrChange w:id="436" w:author="Bob Rudis" w:date="2013-10-20T18:14:00Z">
          <w:pPr>
            <w:pStyle w:val="CodeSnippet"/>
          </w:pPr>
        </w:pPrChange>
      </w:pPr>
      <w:ins w:id="437" w:author="Bob Rudis" w:date="2013-10-20T18:11:00Z">
        <w:r w:rsidRPr="004877D3">
          <w:rPr>
            <w:color w:val="252525"/>
            <w:rPrChange w:id="438" w:author="Bob Rudis" w:date="2013-10-20T18:14:00Z">
              <w:rPr/>
            </w:rPrChange>
          </w:rPr>
          <w:t xml:space="preserve">## </w:t>
        </w:r>
      </w:ins>
      <w:ins w:id="439" w:author="Bob Rudis" w:date="2013-10-20T18:10:00Z">
        <w:r w:rsidRPr="004877D3">
          <w:rPr>
            <w:color w:val="252525"/>
            <w:rPrChange w:id="440" w:author="Bob Rudis" w:date="2013-10-20T18:14:00Z">
              <w:rPr>
                <w:b/>
              </w:rPr>
            </w:rPrChange>
          </w:rPr>
          <w:t>trying URL 'http://datadrivensecurity…/ch03/data/reputation.data'</w:t>
        </w:r>
      </w:ins>
    </w:p>
    <w:p w14:paraId="08B95AD2" w14:textId="77777777" w:rsidR="004877D3" w:rsidRPr="004877D3" w:rsidRDefault="004877D3">
      <w:pPr>
        <w:pStyle w:val="CodeSnippet"/>
        <w:numPr>
          <w:ins w:id="441" w:author="Unknown"/>
        </w:numPr>
        <w:shd w:val="clear" w:color="auto" w:fill="FFF8EA"/>
        <w:rPr>
          <w:ins w:id="442" w:author="Bob Rudis" w:date="2013-10-20T18:10:00Z"/>
          <w:color w:val="252525"/>
          <w:rPrChange w:id="443" w:author="Bob Rudis" w:date="2013-10-20T18:14:00Z">
            <w:rPr>
              <w:ins w:id="444" w:author="Bob Rudis" w:date="2013-10-20T18:10:00Z"/>
              <w:b/>
            </w:rPr>
          </w:rPrChange>
        </w:rPr>
        <w:pPrChange w:id="445" w:author="Bob Rudis" w:date="2013-10-20T18:14:00Z">
          <w:pPr>
            <w:pStyle w:val="CodeSnippet"/>
          </w:pPr>
        </w:pPrChange>
      </w:pPr>
      <w:ins w:id="446" w:author="Bob Rudis" w:date="2013-10-20T18:11:00Z">
        <w:r w:rsidRPr="004877D3">
          <w:rPr>
            <w:color w:val="252525"/>
            <w:rPrChange w:id="447" w:author="Bob Rudis" w:date="2013-10-20T18:14:00Z">
              <w:rPr/>
            </w:rPrChange>
          </w:rPr>
          <w:t xml:space="preserve">## </w:t>
        </w:r>
      </w:ins>
      <w:ins w:id="448" w:author="Bob Rudis" w:date="2013-10-20T18:10:00Z">
        <w:r w:rsidRPr="004877D3">
          <w:rPr>
            <w:color w:val="252525"/>
            <w:rPrChange w:id="449" w:author="Bob Rudis" w:date="2013-10-20T18:14:00Z">
              <w:rPr>
                <w:b/>
              </w:rPr>
            </w:rPrChange>
          </w:rPr>
          <w:t>Content type 'application/octet-stream' length 17668227 bytes</w:t>
        </w:r>
      </w:ins>
    </w:p>
    <w:p w14:paraId="49DDCE1B" w14:textId="77777777" w:rsidR="004877D3" w:rsidRPr="004877D3" w:rsidRDefault="004877D3">
      <w:pPr>
        <w:pStyle w:val="CodeSnippet"/>
        <w:numPr>
          <w:ins w:id="450" w:author="Unknown"/>
        </w:numPr>
        <w:shd w:val="clear" w:color="auto" w:fill="FFF8EA"/>
        <w:rPr>
          <w:ins w:id="451" w:author="Bob Rudis" w:date="2013-10-20T18:10:00Z"/>
          <w:color w:val="252525"/>
          <w:rPrChange w:id="452" w:author="Bob Rudis" w:date="2013-10-20T18:14:00Z">
            <w:rPr>
              <w:ins w:id="453" w:author="Bob Rudis" w:date="2013-10-20T18:10:00Z"/>
              <w:b/>
            </w:rPr>
          </w:rPrChange>
        </w:rPr>
        <w:pPrChange w:id="454" w:author="Bob Rudis" w:date="2013-10-20T18:14:00Z">
          <w:pPr>
            <w:pStyle w:val="CodeSnippet"/>
          </w:pPr>
        </w:pPrChange>
      </w:pPr>
      <w:ins w:id="455" w:author="Bob Rudis" w:date="2013-10-20T18:11:00Z">
        <w:r w:rsidRPr="004877D3">
          <w:rPr>
            <w:color w:val="252525"/>
            <w:rPrChange w:id="456" w:author="Bob Rudis" w:date="2013-10-20T18:14:00Z">
              <w:rPr/>
            </w:rPrChange>
          </w:rPr>
          <w:t xml:space="preserve">## </w:t>
        </w:r>
      </w:ins>
      <w:ins w:id="457" w:author="Bob Rudis" w:date="2013-10-20T18:10:00Z">
        <w:r w:rsidRPr="004877D3">
          <w:rPr>
            <w:color w:val="252525"/>
            <w:rPrChange w:id="458" w:author="Bob Rudis" w:date="2013-10-20T18:14:00Z">
              <w:rPr>
                <w:b/>
              </w:rPr>
            </w:rPrChange>
          </w:rPr>
          <w:t>opened URL</w:t>
        </w:r>
      </w:ins>
    </w:p>
    <w:p w14:paraId="5D38B4E7" w14:textId="77777777" w:rsidR="004877D3" w:rsidRPr="004877D3" w:rsidRDefault="004877D3">
      <w:pPr>
        <w:pStyle w:val="CodeSnippet"/>
        <w:numPr>
          <w:ins w:id="459" w:author="Unknown"/>
        </w:numPr>
        <w:shd w:val="clear" w:color="auto" w:fill="FFF8EA"/>
        <w:rPr>
          <w:ins w:id="460" w:author="Bob Rudis" w:date="2013-10-20T18:10:00Z"/>
          <w:color w:val="252525"/>
          <w:rPrChange w:id="461" w:author="Bob Rudis" w:date="2013-10-20T18:14:00Z">
            <w:rPr>
              <w:ins w:id="462" w:author="Bob Rudis" w:date="2013-10-20T18:10:00Z"/>
              <w:b/>
            </w:rPr>
          </w:rPrChange>
        </w:rPr>
        <w:pPrChange w:id="463" w:author="Bob Rudis" w:date="2013-10-20T18:14:00Z">
          <w:pPr>
            <w:pStyle w:val="CodeSnippet"/>
          </w:pPr>
        </w:pPrChange>
      </w:pPr>
      <w:ins w:id="464" w:author="Bob Rudis" w:date="2013-10-20T18:11:00Z">
        <w:r w:rsidRPr="004877D3">
          <w:rPr>
            <w:color w:val="252525"/>
            <w:rPrChange w:id="465" w:author="Bob Rudis" w:date="2013-10-20T18:14:00Z">
              <w:rPr/>
            </w:rPrChange>
          </w:rPr>
          <w:t xml:space="preserve">## </w:t>
        </w:r>
      </w:ins>
      <w:ins w:id="466" w:author="Bob Rudis" w:date="2013-10-20T18:10:00Z">
        <w:r w:rsidRPr="004877D3">
          <w:rPr>
            <w:color w:val="252525"/>
            <w:rPrChange w:id="467" w:author="Bob Rudis" w:date="2013-10-20T18:14:00Z">
              <w:rPr>
                <w:b/>
              </w:rPr>
            </w:rPrChange>
          </w:rPr>
          <w:t>==================================================</w:t>
        </w:r>
      </w:ins>
    </w:p>
    <w:p w14:paraId="6380EC9D" w14:textId="77777777" w:rsidR="004877D3" w:rsidRPr="004877D3" w:rsidRDefault="004877D3">
      <w:pPr>
        <w:pStyle w:val="CodeSnippet"/>
        <w:numPr>
          <w:ins w:id="468" w:author="Unknown"/>
        </w:numPr>
        <w:shd w:val="clear" w:color="auto" w:fill="FFF8EA"/>
        <w:rPr>
          <w:ins w:id="469" w:author="Bob Rudis" w:date="2013-10-20T18:10:00Z"/>
          <w:color w:val="252525"/>
          <w:rPrChange w:id="470" w:author="Bob Rudis" w:date="2013-10-20T18:14:00Z">
            <w:rPr>
              <w:ins w:id="471" w:author="Bob Rudis" w:date="2013-10-20T18:10:00Z"/>
              <w:b/>
            </w:rPr>
          </w:rPrChange>
        </w:rPr>
        <w:pPrChange w:id="472" w:author="Bob Rudis" w:date="2013-10-20T18:14:00Z">
          <w:pPr>
            <w:pStyle w:val="CodeSnippet"/>
          </w:pPr>
        </w:pPrChange>
      </w:pPr>
      <w:ins w:id="473" w:author="Bob Rudis" w:date="2013-10-20T18:11:00Z">
        <w:r w:rsidRPr="004877D3">
          <w:rPr>
            <w:color w:val="252525"/>
            <w:rPrChange w:id="474" w:author="Bob Rudis" w:date="2013-10-20T18:14:00Z">
              <w:rPr/>
            </w:rPrChange>
          </w:rPr>
          <w:t xml:space="preserve">## </w:t>
        </w:r>
      </w:ins>
      <w:ins w:id="475" w:author="Bob Rudis" w:date="2013-10-20T18:10:00Z">
        <w:r w:rsidRPr="004877D3">
          <w:rPr>
            <w:color w:val="252525"/>
            <w:rPrChange w:id="476" w:author="Bob Rudis" w:date="2013-10-20T18:14:00Z">
              <w:rPr>
                <w:b/>
              </w:rPr>
            </w:rPrChange>
          </w:rPr>
          <w:t>downloaded 16.8 Mb</w:t>
        </w:r>
      </w:ins>
    </w:p>
    <w:p w14:paraId="6402360C" w14:textId="77777777" w:rsidR="004877D3" w:rsidRDefault="004877D3" w:rsidP="009D372B">
      <w:pPr>
        <w:pStyle w:val="CodeSnippet"/>
        <w:numPr>
          <w:ins w:id="477" w:author="Russell Thomas" w:date="2013-08-20T11:43:00Z"/>
        </w:numPr>
        <w:rPr>
          <w:ins w:id="478" w:author="Russell Thomas" w:date="2013-08-20T11:43:00Z"/>
          <w:b/>
        </w:rPr>
      </w:pPr>
    </w:p>
    <w:p w14:paraId="43E06398" w14:textId="77777777" w:rsidR="00713860" w:rsidRDefault="00713860" w:rsidP="00713860">
      <w:pPr>
        <w:pStyle w:val="QueryPara"/>
        <w:numPr>
          <w:ins w:id="479" w:author="Russell Thomas" w:date="2013-08-20T11:43:00Z"/>
        </w:numPr>
        <w:rPr>
          <w:ins w:id="480" w:author="Russell Thomas" w:date="2013-08-20T14:04:00Z"/>
        </w:rPr>
      </w:pPr>
      <w:ins w:id="481" w:author="Russell Thomas" w:date="2013-08-20T11:43:00Z">
        <w:r>
          <w:t>[</w:t>
        </w:r>
        <w:proofErr w:type="gramStart"/>
        <w:r>
          <w:t xml:space="preserve">[ </w:t>
        </w:r>
      </w:ins>
      <w:ins w:id="482" w:author="Russell Thomas" w:date="2013-08-20T14:04:00Z">
        <w:r w:rsidR="007803E2">
          <w:t>I</w:t>
        </w:r>
        <w:proofErr w:type="gramEnd"/>
        <w:r w:rsidR="007803E2">
          <w:t xml:space="preserve"> get the following error when I ran this in </w:t>
        </w:r>
        <w:proofErr w:type="spellStart"/>
        <w:r w:rsidR="007803E2">
          <w:t>RStudio</w:t>
        </w:r>
        <w:proofErr w:type="spellEnd"/>
        <w:r w:rsidR="007803E2">
          <w:t>:</w:t>
        </w:r>
      </w:ins>
    </w:p>
    <w:p w14:paraId="12599404" w14:textId="77777777" w:rsidR="007803E2" w:rsidRDefault="007803E2" w:rsidP="00713860">
      <w:pPr>
        <w:pStyle w:val="QueryPara"/>
        <w:numPr>
          <w:ins w:id="483" w:author="Russell Thomas" w:date="2013-08-20T14:04:00Z"/>
        </w:numPr>
        <w:rPr>
          <w:ins w:id="484" w:author="Russell Thomas" w:date="2013-08-20T14:04:00Z"/>
        </w:rPr>
      </w:pPr>
    </w:p>
    <w:p w14:paraId="1190101C" w14:textId="77777777" w:rsidR="007803E2" w:rsidRDefault="007803E2" w:rsidP="007803E2">
      <w:pPr>
        <w:pStyle w:val="QueryPara"/>
        <w:numPr>
          <w:ins w:id="485" w:author="Russell Thomas" w:date="2013-08-20T14:04:00Z"/>
        </w:numPr>
        <w:ind w:left="720"/>
        <w:rPr>
          <w:ins w:id="486" w:author="Russell Thomas" w:date="2013-08-20T14:04:00Z"/>
        </w:rPr>
      </w:pPr>
      <w:proofErr w:type="gramStart"/>
      <w:ins w:id="487" w:author="Russell Thomas" w:date="2013-08-20T14:04:00Z">
        <w:r>
          <w:t>trying</w:t>
        </w:r>
        <w:proofErr w:type="gramEnd"/>
        <w:r>
          <w:t xml:space="preserve"> URL 'http://www.dropbox.com/s/auj4tjrau83ed83/reputation.data'</w:t>
        </w:r>
      </w:ins>
    </w:p>
    <w:p w14:paraId="5EC6AD8E" w14:textId="77777777" w:rsidR="007803E2" w:rsidRDefault="007803E2" w:rsidP="007803E2">
      <w:pPr>
        <w:pStyle w:val="QueryPara"/>
        <w:numPr>
          <w:ins w:id="488" w:author="Russell Thomas" w:date="2013-08-20T14:04:00Z"/>
        </w:numPr>
        <w:ind w:left="720"/>
        <w:rPr>
          <w:ins w:id="489" w:author="Russell Thomas" w:date="2013-08-20T14:04:00Z"/>
        </w:rPr>
      </w:pPr>
      <w:ins w:id="490" w:author="Russell Thomas" w:date="2013-08-20T14:04:00Z">
        <w:r>
          <w:t xml:space="preserve">Error in </w:t>
        </w:r>
        <w:proofErr w:type="spellStart"/>
        <w:proofErr w:type="gramStart"/>
        <w:r>
          <w:t>download.file</w:t>
        </w:r>
        <w:proofErr w:type="spellEnd"/>
        <w:r>
          <w:t>(</w:t>
        </w:r>
        <w:proofErr w:type="spellStart"/>
        <w:proofErr w:type="gramEnd"/>
        <w:r>
          <w:t>avURL</w:t>
        </w:r>
        <w:proofErr w:type="spellEnd"/>
        <w:r>
          <w:t xml:space="preserve">, </w:t>
        </w:r>
        <w:proofErr w:type="spellStart"/>
        <w:r>
          <w:t>avRep</w:t>
        </w:r>
        <w:proofErr w:type="spellEnd"/>
        <w:r>
          <w:t xml:space="preserve">) : </w:t>
        </w:r>
      </w:ins>
    </w:p>
    <w:p w14:paraId="06FD00F3" w14:textId="77777777" w:rsidR="00DD5024" w:rsidRDefault="007803E2">
      <w:pPr>
        <w:pStyle w:val="QueryPara"/>
        <w:numPr>
          <w:ins w:id="491" w:author="Russell Thomas" w:date="2013-08-20T14:04:00Z"/>
        </w:numPr>
        <w:ind w:left="720"/>
        <w:rPr>
          <w:ins w:id="492" w:author="Russell Thomas" w:date="2013-08-20T13:53:00Z"/>
        </w:rPr>
        <w:pPrChange w:id="493" w:author="Russell Thomas" w:date="2013-08-20T14:04:00Z">
          <w:pPr>
            <w:pStyle w:val="QueryPara"/>
          </w:pPr>
        </w:pPrChange>
      </w:pPr>
      <w:ins w:id="494" w:author="Russell Thomas" w:date="2013-08-20T14:04:00Z">
        <w:r>
          <w:t xml:space="preserve">  </w:t>
        </w:r>
        <w:proofErr w:type="gramStart"/>
        <w:r>
          <w:t>cannot</w:t>
        </w:r>
        <w:proofErr w:type="gramEnd"/>
        <w:r>
          <w:t xml:space="preserve"> open URL 'http://www.dropbox.com/s/auj4tjrau83ed83/reputation.data'</w:t>
        </w:r>
      </w:ins>
    </w:p>
    <w:p w14:paraId="331A0E05" w14:textId="77777777" w:rsidR="00713860" w:rsidRDefault="00713860" w:rsidP="00713860">
      <w:pPr>
        <w:pStyle w:val="QueryPara"/>
        <w:numPr>
          <w:ins w:id="495" w:author="Russell Thomas" w:date="2013-08-20T13:53:00Z"/>
        </w:numPr>
        <w:rPr>
          <w:ins w:id="496" w:author="Russell Thomas" w:date="2013-08-20T13:53:00Z"/>
        </w:rPr>
      </w:pPr>
    </w:p>
    <w:p w14:paraId="0998A1F2" w14:textId="77777777" w:rsidR="00713860" w:rsidRDefault="007803E2" w:rsidP="00713860">
      <w:pPr>
        <w:pStyle w:val="QueryPara"/>
        <w:numPr>
          <w:ins w:id="497" w:author="Russell Thomas" w:date="2013-08-20T13:53:00Z"/>
        </w:numPr>
        <w:rPr>
          <w:ins w:id="498" w:author="Russell Thomas" w:date="2013-08-20T13:52:00Z"/>
        </w:rPr>
      </w:pPr>
      <w:ins w:id="499" w:author="Russell Thomas" w:date="2013-08-20T14:04:00Z">
        <w:r>
          <w:t xml:space="preserve">The problem seems to be that the URL takes me to the download page, not the file download itself.  I confirmed </w:t>
        </w:r>
      </w:ins>
      <w:ins w:id="500" w:author="Russell Thomas" w:date="2013-08-20T14:05:00Z">
        <w:r>
          <w:t>this</w:t>
        </w:r>
      </w:ins>
      <w:ins w:id="501" w:author="Russell Thomas" w:date="2013-08-20T14:04:00Z">
        <w:r>
          <w:t xml:space="preserve"> by loading the URL into the browser</w:t>
        </w:r>
      </w:ins>
    </w:p>
    <w:p w14:paraId="3F89895F" w14:textId="77777777" w:rsidR="00DD5024" w:rsidRDefault="003C5E00">
      <w:pPr>
        <w:pStyle w:val="QueryPara"/>
        <w:numPr>
          <w:ins w:id="502" w:author="Russell Thomas" w:date="2013-08-20T11:43:00Z"/>
        </w:numPr>
        <w:pPrChange w:id="503" w:author="Russell Thomas" w:date="2013-08-20T11:43:00Z">
          <w:pPr>
            <w:pStyle w:val="CodeSnippet"/>
          </w:pPr>
        </w:pPrChange>
      </w:pPr>
      <w:ins w:id="504" w:author="Russell Thomas" w:date="2013-08-20T11:44:00Z">
        <w:r>
          <w:t>.</w:t>
        </w:r>
      </w:ins>
    </w:p>
    <w:p w14:paraId="1A67CDCB" w14:textId="77777777" w:rsidR="00F279C8" w:rsidRDefault="0066621A">
      <w:pPr>
        <w:pStyle w:val="CodeHead"/>
        <w:pPrChange w:id="505" w:author="Kent, Kevin - Indianapolis" w:date="2013-10-08T15:45:00Z">
          <w:pPr>
            <w:pStyle w:val="CodeTitle"/>
          </w:pPr>
        </w:pPrChange>
      </w:pPr>
      <w:r w:rsidRPr="0066621A">
        <w:t>Python</w:t>
      </w:r>
      <w:r w:rsidR="00F279C8">
        <w:t xml:space="preserve"> </w:t>
      </w:r>
      <w:r w:rsidR="00466102">
        <w:t xml:space="preserve">Code </w:t>
      </w:r>
      <w:r w:rsidR="00F279C8">
        <w:t xml:space="preserve">to </w:t>
      </w:r>
      <w:r w:rsidR="00466102">
        <w:t xml:space="preserve">Download </w:t>
      </w:r>
      <w:r w:rsidR="00F279C8">
        <w:t xml:space="preserve">the AlienVault </w:t>
      </w:r>
      <w:r w:rsidR="00466102">
        <w:t>Data</w:t>
      </w:r>
    </w:p>
    <w:p w14:paraId="1B4E94C7" w14:textId="77777777" w:rsidR="004877D3" w:rsidRPr="00105EDC" w:rsidRDefault="004877D3">
      <w:pPr>
        <w:pStyle w:val="CodeListing"/>
        <w:rPr>
          <w:ins w:id="506" w:author="Bob Rudis" w:date="2013-10-20T18:15:00Z"/>
        </w:rPr>
        <w:pPrChange w:id="507" w:author="Bob Rudis" w:date="2013-10-20T18:16:00Z">
          <w:pPr>
            <w:pStyle w:val="CodeSnippet"/>
          </w:pPr>
        </w:pPrChange>
      </w:pPr>
      <w:ins w:id="508" w:author="Bob Rudis" w:date="2013-10-20T18:15:00Z">
        <w:r w:rsidRPr="00105EDC">
          <w:t>Listing 3-3</w:t>
        </w:r>
      </w:ins>
    </w:p>
    <w:p w14:paraId="30AE5A54" w14:textId="77777777" w:rsidR="00F279C8" w:rsidRPr="00BE137A" w:rsidDel="00785268" w:rsidRDefault="00DD5024">
      <w:pPr>
        <w:pStyle w:val="CodeSnippet"/>
        <w:shd w:val="clear" w:color="auto" w:fill="FFF8EA"/>
        <w:rPr>
          <w:del w:id="509" w:author="Bob Rudis" w:date="2013-10-20T17:40:00Z"/>
          <w:i/>
          <w:color w:val="9B9B9B"/>
          <w:rPrChange w:id="510" w:author="Bob Rudis" w:date="2013-10-20T18:19:00Z">
            <w:rPr>
              <w:del w:id="511" w:author="Bob Rudis" w:date="2013-10-20T17:40:00Z"/>
            </w:rPr>
          </w:rPrChange>
        </w:rPr>
        <w:pPrChange w:id="512" w:author="Bob Rudis" w:date="2013-10-20T18:19:00Z">
          <w:pPr>
            <w:pStyle w:val="CodeSnippet"/>
          </w:pPr>
        </w:pPrChange>
      </w:pPr>
      <w:del w:id="513" w:author="Bob Rudis" w:date="2013-10-20T17:40:00Z">
        <w:r w:rsidRPr="00BE137A" w:rsidDel="00785268">
          <w:rPr>
            <w:i/>
            <w:color w:val="9B9B9B"/>
            <w:rPrChange w:id="514" w:author="Bob Rudis" w:date="2013-10-20T18:19:00Z">
              <w:rPr/>
            </w:rPrChange>
          </w:rPr>
          <w:delText>#!/usr/bin/python</w:delText>
        </w:r>
      </w:del>
    </w:p>
    <w:p w14:paraId="2BCC1FA9" w14:textId="77777777" w:rsidR="00F279C8" w:rsidRPr="00BE137A" w:rsidRDefault="00DD5024">
      <w:pPr>
        <w:pStyle w:val="CodeSnippet"/>
        <w:shd w:val="clear" w:color="auto" w:fill="FFF8EA"/>
        <w:rPr>
          <w:i/>
          <w:color w:val="9B9B9B"/>
          <w:rPrChange w:id="515" w:author="Bob Rudis" w:date="2013-10-20T18:19:00Z">
            <w:rPr/>
          </w:rPrChange>
        </w:rPr>
        <w:pPrChange w:id="516" w:author="Bob Rudis" w:date="2013-10-20T18:19:00Z">
          <w:pPr>
            <w:pStyle w:val="CodeSnippet"/>
          </w:pPr>
        </w:pPrChange>
      </w:pPr>
      <w:r w:rsidRPr="00BE137A">
        <w:rPr>
          <w:i/>
          <w:color w:val="9B9B9B"/>
          <w:rPrChange w:id="517" w:author="Bob Rudis" w:date="2013-10-20T18:19:00Z">
            <w:rPr/>
          </w:rPrChange>
        </w:rPr>
        <w:t># URL for the AlienVault IP Reputation Database (OSSIM format)</w:t>
      </w:r>
    </w:p>
    <w:p w14:paraId="50E75363" w14:textId="77777777" w:rsidR="00F279C8" w:rsidRPr="00BE137A" w:rsidRDefault="00DD5024">
      <w:pPr>
        <w:pStyle w:val="CodeSnippet"/>
        <w:shd w:val="clear" w:color="auto" w:fill="FFF8EA"/>
        <w:rPr>
          <w:i/>
          <w:color w:val="9B9B9B"/>
          <w:rPrChange w:id="518" w:author="Bob Rudis" w:date="2013-10-20T18:19:00Z">
            <w:rPr/>
          </w:rPrChange>
        </w:rPr>
        <w:pPrChange w:id="519" w:author="Bob Rudis" w:date="2013-10-20T18:19:00Z">
          <w:pPr>
            <w:pStyle w:val="CodeSnippet"/>
          </w:pPr>
        </w:pPrChange>
      </w:pPr>
      <w:r w:rsidRPr="00BE137A">
        <w:rPr>
          <w:i/>
          <w:color w:val="9B9B9B"/>
          <w:rPrChange w:id="520" w:author="Bob Rudis" w:date="2013-10-20T18:19:00Z">
            <w:rPr/>
          </w:rPrChange>
        </w:rPr>
        <w:t># storing the URL in a variable makes it easier to modify later</w:t>
      </w:r>
    </w:p>
    <w:p w14:paraId="5576D142" w14:textId="77777777" w:rsidR="00AF1193" w:rsidRPr="00BE137A" w:rsidRDefault="00DD5024">
      <w:pPr>
        <w:pStyle w:val="CodeSnippet"/>
        <w:shd w:val="clear" w:color="auto" w:fill="FFF8EA"/>
        <w:rPr>
          <w:i/>
          <w:color w:val="9B9B9B"/>
          <w:rPrChange w:id="521" w:author="Bob Rudis" w:date="2013-10-20T18:19:00Z">
            <w:rPr/>
          </w:rPrChange>
        </w:rPr>
        <w:pPrChange w:id="522" w:author="Bob Rudis" w:date="2013-10-20T18:19:00Z">
          <w:pPr>
            <w:pStyle w:val="CodeSnippet"/>
          </w:pPr>
        </w:pPrChange>
      </w:pPr>
      <w:r w:rsidRPr="00BE137A">
        <w:rPr>
          <w:i/>
          <w:color w:val="9B9B9B"/>
          <w:rPrChange w:id="523" w:author="Bob Rudis" w:date="2013-10-20T18:19:00Z">
            <w:rPr/>
          </w:rPrChange>
        </w:rPr>
        <w:t># if it changes. NOTE: we are using a specific version of the data</w:t>
      </w:r>
    </w:p>
    <w:p w14:paraId="4A46B814" w14:textId="77777777" w:rsidR="00AF1193" w:rsidRPr="00BE137A" w:rsidRDefault="00DD5024">
      <w:pPr>
        <w:pStyle w:val="CodeSnippet"/>
        <w:shd w:val="clear" w:color="auto" w:fill="FFF8EA"/>
        <w:rPr>
          <w:i/>
          <w:color w:val="9B9B9B"/>
          <w:rPrChange w:id="524" w:author="Bob Rudis" w:date="2013-10-20T18:19:00Z">
            <w:rPr/>
          </w:rPrChange>
        </w:rPr>
        <w:pPrChange w:id="525" w:author="Bob Rudis" w:date="2013-10-20T18:19:00Z">
          <w:pPr>
            <w:pStyle w:val="CodeSnippet"/>
          </w:pPr>
        </w:pPrChange>
      </w:pPr>
      <w:r w:rsidRPr="00BE137A">
        <w:rPr>
          <w:i/>
          <w:color w:val="9B9B9B"/>
          <w:rPrChange w:id="526" w:author="Bob Rudis" w:date="2013-10-20T18:19:00Z">
            <w:rPr/>
          </w:rPrChange>
        </w:rPr>
        <w:t xml:space="preserve"># in these examples, so we are pulling it from an alternate </w:t>
      </w:r>
    </w:p>
    <w:p w14:paraId="1610AEB6" w14:textId="77777777" w:rsidR="00D80DE2" w:rsidRPr="00BE137A" w:rsidRDefault="00DD5024">
      <w:pPr>
        <w:pStyle w:val="CodeSnippet"/>
        <w:shd w:val="clear" w:color="auto" w:fill="FFF8EA"/>
        <w:rPr>
          <w:i/>
          <w:color w:val="9B9B9B"/>
          <w:rPrChange w:id="527" w:author="Bob Rudis" w:date="2013-10-20T18:19:00Z">
            <w:rPr/>
          </w:rPrChange>
        </w:rPr>
        <w:pPrChange w:id="528" w:author="Bob Rudis" w:date="2013-10-20T18:19:00Z">
          <w:pPr>
            <w:pStyle w:val="CodeSnippet"/>
          </w:pPr>
        </w:pPrChange>
      </w:pPr>
      <w:r w:rsidRPr="00BE137A">
        <w:rPr>
          <w:i/>
          <w:color w:val="9B9B9B"/>
          <w:rPrChange w:id="529" w:author="Bob Rudis" w:date="2013-10-20T18:19:00Z">
            <w:rPr/>
          </w:rPrChange>
        </w:rPr>
        <w:t># book-specific location.</w:t>
      </w:r>
    </w:p>
    <w:p w14:paraId="190B2E9F" w14:textId="77777777" w:rsidR="00F279C8" w:rsidRPr="00BE137A" w:rsidDel="00BE137A" w:rsidRDefault="00F279C8">
      <w:pPr>
        <w:pStyle w:val="CodeSnippet"/>
        <w:shd w:val="clear" w:color="auto" w:fill="FFF8EA"/>
        <w:rPr>
          <w:del w:id="530" w:author="Bob Rudis" w:date="2013-10-20T18:19:00Z"/>
          <w:color w:val="800026"/>
          <w:rPrChange w:id="531" w:author="Bob Rudis" w:date="2013-10-20T18:19:00Z">
            <w:rPr>
              <w:del w:id="532" w:author="Bob Rudis" w:date="2013-10-20T18:19:00Z"/>
            </w:rPr>
          </w:rPrChange>
        </w:rPr>
        <w:pPrChange w:id="533" w:author="Bob Rudis" w:date="2013-10-20T18:19:00Z">
          <w:pPr>
            <w:pStyle w:val="CodeSnippet"/>
          </w:pPr>
        </w:pPrChange>
      </w:pPr>
    </w:p>
    <w:p w14:paraId="5D084D92" w14:textId="77777777" w:rsidR="00F279C8" w:rsidRPr="00BE137A" w:rsidRDefault="00DD5024">
      <w:pPr>
        <w:pStyle w:val="CodeSnippet"/>
        <w:shd w:val="clear" w:color="auto" w:fill="FFF8EA"/>
        <w:rPr>
          <w:color w:val="800026"/>
          <w:rPrChange w:id="534" w:author="Bob Rudis" w:date="2013-10-20T18:19:00Z">
            <w:rPr>
              <w:b/>
            </w:rPr>
          </w:rPrChange>
        </w:rPr>
        <w:pPrChange w:id="535" w:author="Bob Rudis" w:date="2013-10-20T18:19:00Z">
          <w:pPr>
            <w:pStyle w:val="CodeSnippet"/>
          </w:pPr>
        </w:pPrChange>
      </w:pPr>
      <w:r w:rsidRPr="00BE137A">
        <w:rPr>
          <w:color w:val="800026"/>
          <w:rPrChange w:id="536" w:author="Bob Rudis" w:date="2013-10-20T18:19:00Z">
            <w:rPr>
              <w:b/>
            </w:rPr>
          </w:rPrChange>
        </w:rPr>
        <w:t>import urllib</w:t>
      </w:r>
    </w:p>
    <w:p w14:paraId="2294C2A4" w14:textId="77777777" w:rsidR="00F279C8" w:rsidRPr="00BE137A" w:rsidRDefault="00DD5024">
      <w:pPr>
        <w:pStyle w:val="CodeSnippet"/>
        <w:shd w:val="clear" w:color="auto" w:fill="FFF8EA"/>
        <w:rPr>
          <w:color w:val="800026"/>
          <w:rPrChange w:id="537" w:author="Bob Rudis" w:date="2013-10-20T18:19:00Z">
            <w:rPr>
              <w:b/>
            </w:rPr>
          </w:rPrChange>
        </w:rPr>
        <w:pPrChange w:id="538" w:author="Bob Rudis" w:date="2013-10-20T18:19:00Z">
          <w:pPr>
            <w:pStyle w:val="CodeSnippet"/>
          </w:pPr>
        </w:pPrChange>
      </w:pPr>
      <w:r w:rsidRPr="00BE137A">
        <w:rPr>
          <w:color w:val="800026"/>
          <w:rPrChange w:id="539" w:author="Bob Rudis" w:date="2013-10-20T18:19:00Z">
            <w:rPr>
              <w:b/>
            </w:rPr>
          </w:rPrChange>
        </w:rPr>
        <w:t>import os.path</w:t>
      </w:r>
    </w:p>
    <w:p w14:paraId="3FFBD6EF" w14:textId="77777777" w:rsidR="00F279C8" w:rsidRPr="00105EDC" w:rsidRDefault="00F279C8">
      <w:pPr>
        <w:pStyle w:val="CodeSnippet"/>
        <w:shd w:val="clear" w:color="auto" w:fill="FFF8EA"/>
        <w:pPrChange w:id="540" w:author="Bob Rudis" w:date="2013-10-20T18:19:00Z">
          <w:pPr>
            <w:pStyle w:val="CodeSnippet"/>
          </w:pPr>
        </w:pPrChange>
      </w:pPr>
    </w:p>
    <w:p w14:paraId="3B7161FF" w14:textId="77777777" w:rsidR="00F279C8" w:rsidRPr="00BE137A" w:rsidRDefault="00DD5024">
      <w:pPr>
        <w:pStyle w:val="CodeSnippet"/>
        <w:shd w:val="clear" w:color="auto" w:fill="FFF8EA"/>
        <w:rPr>
          <w:color w:val="800026"/>
          <w:rPrChange w:id="541" w:author="Bob Rudis" w:date="2013-10-20T18:19:00Z">
            <w:rPr>
              <w:b/>
            </w:rPr>
          </w:rPrChange>
        </w:rPr>
        <w:pPrChange w:id="542" w:author="Bob Rudis" w:date="2013-10-20T18:19:00Z">
          <w:pPr>
            <w:pStyle w:val="CodeSnippet"/>
          </w:pPr>
        </w:pPrChange>
      </w:pPr>
      <w:r w:rsidRPr="00BE137A">
        <w:rPr>
          <w:color w:val="800026"/>
          <w:rPrChange w:id="543" w:author="Bob Rudis" w:date="2013-10-20T18:19:00Z">
            <w:rPr>
              <w:b/>
            </w:rPr>
          </w:rPrChange>
        </w:rPr>
        <w:t>avURL = "</w:t>
      </w:r>
      <w:ins w:id="544" w:author="Bob Rudis" w:date="2013-10-20T18:16:00Z">
        <w:r w:rsidR="004877D3" w:rsidRPr="00BE137A">
          <w:rPr>
            <w:color w:val="800026"/>
            <w:rPrChange w:id="545" w:author="Bob Rudis" w:date="2013-10-20T18:19:00Z">
              <w:rPr/>
            </w:rPrChange>
          </w:rPr>
          <w:t>http://datadrivensecurity.info/book/ch03/data/reputation.data</w:t>
        </w:r>
      </w:ins>
      <w:del w:id="546" w:author="Bob Rudis" w:date="2013-10-20T18:16:00Z">
        <w:r w:rsidRPr="00BE137A" w:rsidDel="004877D3">
          <w:rPr>
            <w:color w:val="800026"/>
            <w:rPrChange w:id="547" w:author="Bob Rudis" w:date="2013-10-20T18:19:00Z">
              <w:rPr>
                <w:b/>
              </w:rPr>
            </w:rPrChange>
          </w:rPr>
          <w:delText>http://www.dropbox.com/s/auj4tjrau83ed83/reputation.data</w:delText>
        </w:r>
      </w:del>
      <w:r w:rsidRPr="00BE137A">
        <w:rPr>
          <w:color w:val="800026"/>
          <w:rPrChange w:id="548" w:author="Bob Rudis" w:date="2013-10-20T18:19:00Z">
            <w:rPr>
              <w:b/>
            </w:rPr>
          </w:rPrChange>
        </w:rPr>
        <w:t>"</w:t>
      </w:r>
    </w:p>
    <w:p w14:paraId="07C93EF2" w14:textId="77777777" w:rsidR="00F279C8" w:rsidRPr="00105EDC" w:rsidRDefault="00F279C8">
      <w:pPr>
        <w:pStyle w:val="CodeSnippet"/>
        <w:shd w:val="clear" w:color="auto" w:fill="FFF8EA"/>
        <w:pPrChange w:id="549" w:author="Bob Rudis" w:date="2013-10-20T18:19:00Z">
          <w:pPr>
            <w:pStyle w:val="CodeSnippet"/>
          </w:pPr>
        </w:pPrChange>
      </w:pPr>
    </w:p>
    <w:p w14:paraId="4E806C15" w14:textId="77777777" w:rsidR="00F279C8" w:rsidRPr="00BE137A" w:rsidRDefault="00DD5024">
      <w:pPr>
        <w:pStyle w:val="CodeSnippet"/>
        <w:shd w:val="clear" w:color="auto" w:fill="FFF8EA"/>
        <w:rPr>
          <w:i/>
          <w:color w:val="9B9B9B"/>
          <w:rPrChange w:id="550" w:author="Bob Rudis" w:date="2013-10-20T18:19:00Z">
            <w:rPr/>
          </w:rPrChange>
        </w:rPr>
        <w:pPrChange w:id="551" w:author="Bob Rudis" w:date="2013-10-20T18:19:00Z">
          <w:pPr>
            <w:pStyle w:val="CodeSnippet"/>
          </w:pPr>
        </w:pPrChange>
      </w:pPr>
      <w:r w:rsidRPr="00BE137A">
        <w:rPr>
          <w:i/>
          <w:color w:val="9B9B9B"/>
          <w:rPrChange w:id="552" w:author="Bob Rudis" w:date="2013-10-20T18:19:00Z">
            <w:rPr/>
          </w:rPrChange>
        </w:rPr>
        <w:t># relative path for the downloaded data</w:t>
      </w:r>
    </w:p>
    <w:p w14:paraId="2FBF34E0" w14:textId="77777777" w:rsidR="00F279C8" w:rsidRPr="00BE137A" w:rsidRDefault="00DD5024">
      <w:pPr>
        <w:pStyle w:val="CodeSnippet"/>
        <w:shd w:val="clear" w:color="auto" w:fill="FFF8EA"/>
        <w:rPr>
          <w:color w:val="800026"/>
          <w:rPrChange w:id="553" w:author="Bob Rudis" w:date="2013-10-20T18:19:00Z">
            <w:rPr>
              <w:b/>
            </w:rPr>
          </w:rPrChange>
        </w:rPr>
        <w:pPrChange w:id="554" w:author="Bob Rudis" w:date="2013-10-20T18:19:00Z">
          <w:pPr>
            <w:pStyle w:val="CodeSnippet"/>
          </w:pPr>
        </w:pPrChange>
      </w:pPr>
      <w:r w:rsidRPr="00BE137A">
        <w:rPr>
          <w:color w:val="800026"/>
          <w:rPrChange w:id="555" w:author="Bob Rudis" w:date="2013-10-20T18:19:00Z">
            <w:rPr>
              <w:b/>
            </w:rPr>
          </w:rPrChange>
        </w:rPr>
        <w:t>avRep = "data/reputation.data"</w:t>
      </w:r>
    </w:p>
    <w:p w14:paraId="555C47A5" w14:textId="77777777" w:rsidR="00F279C8" w:rsidRPr="00105EDC" w:rsidRDefault="00F279C8">
      <w:pPr>
        <w:pStyle w:val="CodeSnippet"/>
        <w:shd w:val="clear" w:color="auto" w:fill="FFF8EA"/>
        <w:pPrChange w:id="556" w:author="Bob Rudis" w:date="2013-10-20T18:19:00Z">
          <w:pPr>
            <w:pStyle w:val="CodeSnippet"/>
          </w:pPr>
        </w:pPrChange>
      </w:pPr>
    </w:p>
    <w:p w14:paraId="50356FB7" w14:textId="77777777" w:rsidR="00F279C8" w:rsidRPr="00BE137A" w:rsidRDefault="00DD5024">
      <w:pPr>
        <w:pStyle w:val="CodeSnippet"/>
        <w:shd w:val="clear" w:color="auto" w:fill="FFF8EA"/>
        <w:rPr>
          <w:i/>
          <w:color w:val="9B9B9B"/>
          <w:rPrChange w:id="557" w:author="Bob Rudis" w:date="2013-10-20T18:19:00Z">
            <w:rPr/>
          </w:rPrChange>
        </w:rPr>
        <w:pPrChange w:id="558" w:author="Bob Rudis" w:date="2013-10-20T18:19:00Z">
          <w:pPr>
            <w:pStyle w:val="CodeSnippet"/>
          </w:pPr>
        </w:pPrChange>
      </w:pPr>
      <w:r w:rsidRPr="00BE137A">
        <w:rPr>
          <w:i/>
          <w:color w:val="9B9B9B"/>
          <w:rPrChange w:id="559" w:author="Bob Rudis" w:date="2013-10-20T18:19:00Z">
            <w:rPr/>
          </w:rPrChange>
        </w:rPr>
        <w:t># using an if-wrapped test with urllib.urlretrieve() vs direct read</w:t>
      </w:r>
    </w:p>
    <w:p w14:paraId="2D0B931A" w14:textId="77777777" w:rsidR="00F279C8" w:rsidRPr="00BE137A" w:rsidRDefault="00DD5024">
      <w:pPr>
        <w:pStyle w:val="CodeSnippet"/>
        <w:shd w:val="clear" w:color="auto" w:fill="FFF8EA"/>
        <w:rPr>
          <w:i/>
          <w:color w:val="9B9B9B"/>
          <w:rPrChange w:id="560" w:author="Bob Rudis" w:date="2013-10-20T18:19:00Z">
            <w:rPr/>
          </w:rPrChange>
        </w:rPr>
        <w:pPrChange w:id="561" w:author="Bob Rudis" w:date="2013-10-20T18:19:00Z">
          <w:pPr>
            <w:pStyle w:val="CodeSnippet"/>
          </w:pPr>
        </w:pPrChange>
      </w:pPr>
      <w:r w:rsidRPr="00BE137A">
        <w:rPr>
          <w:i/>
          <w:color w:val="9B9B9B"/>
          <w:rPrChange w:id="562" w:author="Bob Rudis" w:date="2013-10-20T18:19:00Z">
            <w:rPr/>
          </w:rPrChange>
        </w:rPr>
        <w:t># via panads avoids having to re-download a 16MB file every time we</w:t>
      </w:r>
    </w:p>
    <w:p w14:paraId="30171B32" w14:textId="77777777" w:rsidR="00F279C8" w:rsidRPr="00BE137A" w:rsidRDefault="00DD5024">
      <w:pPr>
        <w:pStyle w:val="CodeSnippet"/>
        <w:shd w:val="clear" w:color="auto" w:fill="FFF8EA"/>
        <w:rPr>
          <w:i/>
          <w:color w:val="9B9B9B"/>
          <w:rPrChange w:id="563" w:author="Bob Rudis" w:date="2013-10-20T18:19:00Z">
            <w:rPr/>
          </w:rPrChange>
        </w:rPr>
        <w:pPrChange w:id="564" w:author="Bob Rudis" w:date="2013-10-20T18:19:00Z">
          <w:pPr>
            <w:pStyle w:val="CodeSnippet"/>
          </w:pPr>
        </w:pPrChange>
      </w:pPr>
      <w:r w:rsidRPr="00BE137A">
        <w:rPr>
          <w:i/>
          <w:color w:val="9B9B9B"/>
          <w:rPrChange w:id="565" w:author="Bob Rudis" w:date="2013-10-20T18:19:00Z">
            <w:rPr/>
          </w:rPrChange>
        </w:rPr>
        <w:t># run the script</w:t>
      </w:r>
    </w:p>
    <w:p w14:paraId="017B2356" w14:textId="77777777" w:rsidR="00F279C8" w:rsidRPr="00BE137A" w:rsidRDefault="00DD5024">
      <w:pPr>
        <w:pStyle w:val="CodeSnippet"/>
        <w:shd w:val="clear" w:color="auto" w:fill="FFF8EA"/>
        <w:rPr>
          <w:color w:val="800026"/>
          <w:rPrChange w:id="566" w:author="Bob Rudis" w:date="2013-10-20T18:19:00Z">
            <w:rPr>
              <w:b/>
            </w:rPr>
          </w:rPrChange>
        </w:rPr>
        <w:pPrChange w:id="567" w:author="Bob Rudis" w:date="2013-10-20T18:19:00Z">
          <w:pPr>
            <w:pStyle w:val="CodeSnippet"/>
          </w:pPr>
        </w:pPrChange>
      </w:pPr>
      <w:r w:rsidRPr="00BE137A">
        <w:rPr>
          <w:color w:val="800026"/>
          <w:rPrChange w:id="568" w:author="Bob Rudis" w:date="2013-10-20T18:19:00Z">
            <w:rPr>
              <w:b/>
            </w:rPr>
          </w:rPrChange>
        </w:rPr>
        <w:t>if not os.path.isfile(avRep):</w:t>
      </w:r>
    </w:p>
    <w:p w14:paraId="6C07495F" w14:textId="77777777" w:rsidR="00F279C8" w:rsidRPr="00BE137A" w:rsidRDefault="00DD5024">
      <w:pPr>
        <w:pStyle w:val="CodeSnippet"/>
        <w:shd w:val="clear" w:color="auto" w:fill="FFF8EA"/>
        <w:rPr>
          <w:color w:val="800026"/>
          <w:rPrChange w:id="569" w:author="Bob Rudis" w:date="2013-10-20T18:19:00Z">
            <w:rPr>
              <w:b/>
            </w:rPr>
          </w:rPrChange>
        </w:rPr>
        <w:pPrChange w:id="570" w:author="Bob Rudis" w:date="2013-10-20T18:19:00Z">
          <w:pPr>
            <w:pStyle w:val="CodeSnippet"/>
          </w:pPr>
        </w:pPrChange>
      </w:pPr>
      <w:r w:rsidRPr="00BE137A">
        <w:rPr>
          <w:color w:val="800026"/>
          <w:rPrChange w:id="571" w:author="Bob Rudis" w:date="2013-10-20T18:19:00Z">
            <w:rPr>
              <w:b/>
            </w:rPr>
          </w:rPrChange>
        </w:rPr>
        <w:t xml:space="preserve">    urllib.urlretrieve(avURL, filename=avRep)</w:t>
      </w:r>
    </w:p>
    <w:p w14:paraId="6E96A504" w14:textId="77777777" w:rsidR="007803E2" w:rsidRDefault="007803E2" w:rsidP="007803E2">
      <w:pPr>
        <w:pStyle w:val="QueryPara"/>
        <w:numPr>
          <w:ins w:id="572" w:author="Russell Thomas" w:date="2013-08-20T14:06:00Z"/>
        </w:numPr>
        <w:rPr>
          <w:ins w:id="573" w:author="Russell Thomas" w:date="2013-08-20T14:07:00Z"/>
        </w:rPr>
      </w:pPr>
      <w:ins w:id="574" w:author="Russell Thomas" w:date="2013-08-20T14:06:00Z">
        <w:r>
          <w:t>[</w:t>
        </w:r>
        <w:proofErr w:type="gramStart"/>
        <w:r>
          <w:t>[ This</w:t>
        </w:r>
        <w:proofErr w:type="gramEnd"/>
        <w:r>
          <w:t xml:space="preserve"> doesn’t work as described.  Unlike the R code, it doe</w:t>
        </w:r>
        <w:r w:rsidR="00A27A19">
          <w:t>s not give me an error message, but it still doesn</w:t>
        </w:r>
      </w:ins>
      <w:ins w:id="575" w:author="Russell Thomas" w:date="2013-08-20T14:31:00Z">
        <w:r w:rsidR="00A27A19">
          <w:t>’t work properly.</w:t>
        </w:r>
      </w:ins>
      <w:ins w:id="576" w:author="Russell Thomas" w:date="2013-08-20T14:06:00Z">
        <w:r>
          <w:t xml:space="preserve"> Instead it puts a parsed version of the download web page into the file </w:t>
        </w:r>
        <w:proofErr w:type="spellStart"/>
        <w:r>
          <w:t>reputation.data</w:t>
        </w:r>
        <w:proofErr w:type="spellEnd"/>
        <w:r>
          <w:t xml:space="preserve"> </w:t>
        </w:r>
      </w:ins>
      <w:ins w:id="577" w:author="Russell Thomas" w:date="2013-08-20T14:07:00Z">
        <w:r>
          <w:t>–</w:t>
        </w:r>
      </w:ins>
      <w:ins w:id="578" w:author="Russell Thomas" w:date="2013-08-20T14:06:00Z">
        <w:r>
          <w:t xml:space="preserve"> 27K</w:t>
        </w:r>
      </w:ins>
      <w:ins w:id="579" w:author="Russell Thomas" w:date="2013-08-20T14:07:00Z">
        <w:r>
          <w:t xml:space="preserve">B total.  </w:t>
        </w:r>
      </w:ins>
    </w:p>
    <w:p w14:paraId="2445783A" w14:textId="77777777" w:rsidR="007803E2" w:rsidRDefault="007803E2" w:rsidP="007803E2">
      <w:pPr>
        <w:pStyle w:val="QueryPara"/>
        <w:numPr>
          <w:ins w:id="580" w:author="Russell Thomas" w:date="2013-08-20T14:07:00Z"/>
        </w:numPr>
        <w:rPr>
          <w:ins w:id="581" w:author="Russell Thomas" w:date="2013-08-20T14:07:00Z"/>
        </w:rPr>
      </w:pPr>
    </w:p>
    <w:p w14:paraId="18220098" w14:textId="77777777" w:rsidR="00DD5024" w:rsidRDefault="007803E2">
      <w:pPr>
        <w:pStyle w:val="QueryPara"/>
        <w:numPr>
          <w:ins w:id="582" w:author="Russell Thomas" w:date="2013-08-20T14:07:00Z"/>
        </w:numPr>
        <w:rPr>
          <w:ins w:id="583" w:author="Bob Rudis" w:date="2013-10-20T18:20:00Z"/>
        </w:rPr>
        <w:pPrChange w:id="584" w:author="Russell Thomas" w:date="2013-08-20T14:06:00Z">
          <w:pPr>
            <w:pStyle w:val="Para"/>
          </w:pPr>
        </w:pPrChange>
      </w:pPr>
      <w:ins w:id="585" w:author="Russell Thomas" w:date="2013-08-20T14:07:00Z">
        <w:r>
          <w:t xml:space="preserve">Also, the yellow highlighted line seems to indicate that this is a shell script.  If that is what is intended, </w:t>
        </w:r>
        <w:proofErr w:type="gramStart"/>
        <w:r>
          <w:t>the you</w:t>
        </w:r>
        <w:proofErr w:type="gramEnd"/>
        <w:r>
          <w:t xml:space="preserve"> </w:t>
        </w:r>
      </w:ins>
      <w:ins w:id="586" w:author="Russell Thomas" w:date="2013-08-20T14:08:00Z">
        <w:r>
          <w:t>should</w:t>
        </w:r>
      </w:ins>
      <w:ins w:id="587" w:author="Russell Thomas" w:date="2013-08-20T14:07:00Z">
        <w:r>
          <w:t xml:space="preserve"> </w:t>
        </w:r>
      </w:ins>
      <w:ins w:id="588" w:author="Russell Thomas" w:date="2013-08-20T14:08:00Z">
        <w:r>
          <w:t>explicitly say “run this from a terminal shell”. ]]</w:t>
        </w:r>
      </w:ins>
    </w:p>
    <w:p w14:paraId="1182D2AF" w14:textId="77777777" w:rsidR="00105EDC" w:rsidRDefault="00105EDC">
      <w:pPr>
        <w:pStyle w:val="QueryPara"/>
        <w:numPr>
          <w:ins w:id="589" w:author="Russell Thomas" w:date="2013-08-20T14:07:00Z"/>
        </w:numPr>
        <w:rPr>
          <w:ins w:id="590" w:author="Bob Rudis" w:date="2013-10-20T18:20:00Z"/>
        </w:rPr>
        <w:pPrChange w:id="591" w:author="Russell Thomas" w:date="2013-08-20T14:06:00Z">
          <w:pPr>
            <w:pStyle w:val="Para"/>
          </w:pPr>
        </w:pPrChange>
      </w:pPr>
    </w:p>
    <w:p w14:paraId="62D93806" w14:textId="690A7C78" w:rsidR="00105EDC" w:rsidRDefault="00105EDC">
      <w:pPr>
        <w:pStyle w:val="QueryPara"/>
        <w:numPr>
          <w:ins w:id="592" w:author="Russell Thomas" w:date="2013-08-20T14:07:00Z"/>
        </w:numPr>
        <w:rPr>
          <w:ins w:id="593" w:author="Russell Thomas" w:date="2013-08-20T14:06:00Z"/>
        </w:rPr>
        <w:pPrChange w:id="594" w:author="Russell Thomas" w:date="2013-08-20T14:06:00Z">
          <w:pPr>
            <w:pStyle w:val="Para"/>
          </w:pPr>
        </w:pPrChange>
      </w:pPr>
      <w:ins w:id="595" w:author="Bob Rudis" w:date="2013-10-20T18:20:00Z">
        <w:r>
          <w:t xml:space="preserve">AR: inadvertently moved the </w:t>
        </w:r>
        <w:proofErr w:type="spellStart"/>
        <w:r>
          <w:t>dropbox</w:t>
        </w:r>
        <w:proofErr w:type="spellEnd"/>
        <w:r>
          <w:t xml:space="preserve"> data. Gave it it’s own domain now.</w:t>
        </w:r>
      </w:ins>
    </w:p>
    <w:p w14:paraId="6B7D918C" w14:textId="77777777" w:rsidR="00DE00F7" w:rsidRDefault="00570CB1" w:rsidP="00570CB1">
      <w:pPr>
        <w:pStyle w:val="Para"/>
      </w:pPr>
      <w:r>
        <w:t xml:space="preserve">The </w:t>
      </w:r>
      <w:r w:rsidR="0066621A" w:rsidRPr="00583427">
        <w:t>R</w:t>
      </w:r>
      <w:r>
        <w:t xml:space="preserve"> and </w:t>
      </w:r>
      <w:r w:rsidR="0066621A" w:rsidRPr="00583427">
        <w:t>Python</w:t>
      </w:r>
      <w:r>
        <w:t xml:space="preserve"> code look</w:t>
      </w:r>
      <w:ins w:id="596" w:author="Kezia Endsley" w:date="2013-08-05T07:24:00Z">
        <w:r w:rsidR="007D1D1F">
          <w:t>s</w:t>
        </w:r>
      </w:ins>
      <w:r>
        <w:t xml:space="preserve">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4B4588E4" w14:textId="77777777" w:rsidR="00570CB1" w:rsidRDefault="00570CB1" w:rsidP="00570CB1">
      <w:pPr>
        <w:pStyle w:val="Para"/>
      </w:pPr>
      <w:r>
        <w:t xml:space="preserve">With the IP reputation data in hand, it’s now time to read in the data so </w:t>
      </w:r>
      <w:del w:id="597" w:author="Kezia Endsley" w:date="2013-08-05T07:25:00Z">
        <w:r w:rsidDel="007D1D1F">
          <w:delText xml:space="preserve">we </w:delText>
        </w:r>
      </w:del>
      <w:ins w:id="598" w:author="Kezia Endsley" w:date="2013-08-05T07:25:00Z">
        <w:r w:rsidR="007D1D1F">
          <w:t xml:space="preserve">you </w:t>
        </w:r>
      </w:ins>
      <w:r>
        <w:t>can begin to work with it.</w:t>
      </w:r>
    </w:p>
    <w:p w14:paraId="45A1755C" w14:textId="77777777" w:rsidR="00A6189E" w:rsidRDefault="00A6189E" w:rsidP="00A6189E">
      <w:pPr>
        <w:pStyle w:val="H1"/>
      </w:pPr>
      <w:bookmarkStart w:id="599" w:name="_Toc241878733"/>
      <w:r>
        <w:lastRenderedPageBreak/>
        <w:t>Reading In Data</w:t>
      </w:r>
      <w:bookmarkEnd w:id="599"/>
    </w:p>
    <w:p w14:paraId="5E201ECA" w14:textId="77777777" w:rsidR="002C7BE5" w:rsidRDefault="0066621A" w:rsidP="002C7BE5">
      <w:pPr>
        <w:pStyle w:val="Para"/>
        <w:rPr>
          <w:ins w:id="600" w:author="John Sleeva" w:date="2013-09-27T01:11:00Z"/>
        </w:rPr>
      </w:pPr>
      <w:r w:rsidRPr="00583427">
        <w:t>R</w:t>
      </w:r>
      <w:r w:rsidR="005F5551">
        <w:t xml:space="preserve"> and </w:t>
      </w:r>
      <w:r w:rsidRPr="00583427">
        <w:t>Python</w:t>
      </w:r>
      <w:r w:rsidR="005F5551">
        <w:t xml:space="preserve"> (</w:t>
      </w:r>
      <w:r w:rsidR="00DE00F7">
        <w:t>especially with</w:t>
      </w:r>
      <w:r w:rsidR="005F5551">
        <w:t xml:space="preserve"> </w:t>
      </w:r>
      <w:r w:rsidRPr="00583427">
        <w:t>pandas</w:t>
      </w:r>
      <w:r w:rsidR="005F5551">
        <w:t xml:space="preserve">) abstract quite a bit of complexity when it comes to reading and parsing data into structures for processing. </w:t>
      </w:r>
      <w:r w:rsidRPr="00583427">
        <w:t>R</w:t>
      </w:r>
      <w:r w:rsidR="005F5551" w:rsidRPr="00FB1112">
        <w:t>’s</w:t>
      </w:r>
      <w:r w:rsidR="005F5551">
        <w:t xml:space="preserve"> </w:t>
      </w:r>
      <w:r w:rsidR="00DD5024" w:rsidRPr="00105EDC">
        <w:rPr>
          <w:rStyle w:val="InlineCode"/>
        </w:rPr>
        <w:t>read.table()</w:t>
      </w:r>
      <w:r w:rsidR="00DD5024" w:rsidRPr="00105EDC">
        <w:rPr>
          <w:rPrChange w:id="601" w:author="Bob Rudis" w:date="2013-10-20T18:20:00Z">
            <w:rPr>
              <w:rFonts w:ascii="Courier New" w:hAnsi="Courier New"/>
              <w:noProof/>
            </w:rPr>
          </w:rPrChange>
        </w:rPr>
        <w:t xml:space="preserve">, </w:t>
      </w:r>
      <w:r w:rsidR="00DD5024" w:rsidRPr="00105EDC">
        <w:rPr>
          <w:rStyle w:val="InlineCode"/>
        </w:rPr>
        <w:t>read.csv()</w:t>
      </w:r>
      <w:ins w:id="602" w:author="Kezia Endsley" w:date="2013-08-05T07:26:00Z">
        <w:r w:rsidR="00DD5024" w:rsidRPr="00105EDC">
          <w:rPr>
            <w:rPrChange w:id="603" w:author="Bob Rudis" w:date="2013-10-20T18:20:00Z">
              <w:rPr>
                <w:rStyle w:val="InlineCode"/>
                <w:sz w:val="18"/>
              </w:rPr>
            </w:rPrChange>
          </w:rPr>
          <w:t>,</w:t>
        </w:r>
      </w:ins>
      <w:r w:rsidR="00DD5024" w:rsidRPr="00105EDC">
        <w:rPr>
          <w:rPrChange w:id="604" w:author="Bob Rudis" w:date="2013-10-20T18:20:00Z">
            <w:rPr>
              <w:rFonts w:ascii="Courier New" w:hAnsi="Courier New"/>
              <w:noProof/>
            </w:rPr>
          </w:rPrChange>
        </w:rPr>
        <w:t xml:space="preserve"> and </w:t>
      </w:r>
      <w:r w:rsidR="00DD5024" w:rsidRPr="00105EDC">
        <w:rPr>
          <w:rStyle w:val="InlineCode"/>
        </w:rPr>
        <w:t>read.delim()</w:t>
      </w:r>
      <w:r w:rsidR="005F5551" w:rsidRPr="00105EDC">
        <w:t xml:space="preserve"> </w:t>
      </w:r>
      <w:ins w:id="605" w:author="John Sleeva" w:date="2013-09-27T02:48:00Z">
        <w:r w:rsidR="00303058" w:rsidRPr="00105EDC">
          <w:t>function</w:t>
        </w:r>
      </w:ins>
      <w:r w:rsidR="008E69BB" w:rsidRPr="00105EDC">
        <w:t>s</w:t>
      </w:r>
      <w:ins w:id="606" w:author="John Sleeva" w:date="2013-09-27T02:48:00Z">
        <w:r w:rsidR="00303058" w:rsidRPr="00105EDC">
          <w:t xml:space="preserve"> </w:t>
        </w:r>
      </w:ins>
      <w:r w:rsidR="005F5551" w:rsidRPr="00105EDC">
        <w:t xml:space="preserve">and </w:t>
      </w:r>
      <w:r w:rsidRPr="00105EDC">
        <w:t>pandas</w:t>
      </w:r>
      <w:r w:rsidR="00AF1193" w:rsidRPr="00105EDC">
        <w:t>'</w:t>
      </w:r>
      <w:r w:rsidR="008B69DB" w:rsidRPr="00105EDC">
        <w:t xml:space="preserve"> </w:t>
      </w:r>
      <w:r w:rsidR="00DD5024" w:rsidRPr="00105EDC">
        <w:rPr>
          <w:rStyle w:val="InlineCode"/>
        </w:rPr>
        <w:t>read_csv()</w:t>
      </w:r>
      <w:ins w:id="607" w:author="John Sleeva" w:date="2013-09-27T02:48:00Z">
        <w:r w:rsidR="00DD5024" w:rsidRPr="00DD5024">
          <w:rPr>
            <w:rPrChange w:id="608" w:author="John Sleeva" w:date="2013-09-27T02:48:00Z">
              <w:rPr>
                <w:rStyle w:val="InlineCode"/>
              </w:rPr>
            </w:rPrChange>
          </w:rPr>
          <w:t>function</w:t>
        </w:r>
      </w:ins>
      <w:r w:rsidR="005F5551">
        <w:t xml:space="preserve"> </w:t>
      </w:r>
      <w:del w:id="609" w:author="Kezia Endsley" w:date="2013-08-05T07:26:00Z">
        <w:r w:rsidR="005F5551" w:rsidDel="007D1D1F">
          <w:delText xml:space="preserve">will </w:delText>
        </w:r>
      </w:del>
      <w:r w:rsidR="005F5551">
        <w:t>cover nearly all your delimited</w:t>
      </w:r>
      <w:r w:rsidR="008B69DB">
        <w:t xml:space="preserve"> file</w:t>
      </w:r>
      <w:ins w:id="610" w:author="Kezia Endsley" w:date="2013-08-05T07:26:00Z">
        <w:r w:rsidR="007D1D1F">
          <w:t>-</w:t>
        </w:r>
      </w:ins>
      <w:del w:id="611" w:author="Kezia Endsley" w:date="2013-08-05T07:26:00Z">
        <w:r w:rsidR="008B69DB" w:rsidDel="007D1D1F">
          <w:delText xml:space="preserve"> </w:delText>
        </w:r>
      </w:del>
      <w:r w:rsidR="008B69DB">
        <w:t>reading needs and provide robust configuration options for e</w:t>
      </w:r>
      <w:r w:rsidR="00E51B88">
        <w:t xml:space="preserve">ven the most gnarly input file. Both tools, as </w:t>
      </w:r>
      <w:del w:id="612" w:author="Kezia Endsley" w:date="2013-08-05T07:26:00Z">
        <w:r w:rsidR="00E51B88" w:rsidDel="007D1D1F">
          <w:delText xml:space="preserve">we’ll </w:delText>
        </w:r>
      </w:del>
      <w:ins w:id="613" w:author="Kezia Endsley" w:date="2013-08-05T07:26:00Z">
        <w:r w:rsidR="007D1D1F">
          <w:t xml:space="preserve">you </w:t>
        </w:r>
      </w:ins>
      <w:del w:id="614" w:author="Kezia Endsley" w:date="2013-08-05T08:44:00Z">
        <w:r w:rsidR="00E51B88" w:rsidDel="00DE044B">
          <w:delText xml:space="preserve">see </w:delText>
        </w:r>
      </w:del>
      <w:ins w:id="615" w:author="Kezia Endsley" w:date="2013-08-05T08:44:00Z">
        <w:r w:rsidR="00DE044B">
          <w:t xml:space="preserve">learn </w:t>
        </w:r>
      </w:ins>
      <w:r w:rsidR="00E51B88">
        <w:t xml:space="preserve">in later chapters, </w:t>
      </w:r>
      <w:r w:rsidR="006302FA">
        <w:t xml:space="preserve">also </w:t>
      </w:r>
      <w:r w:rsidR="00E51B88">
        <w:t xml:space="preserve">provide ways to retrieve data from SQL and </w:t>
      </w:r>
      <w:del w:id="616" w:author="Kezia Endsley" w:date="2013-08-05T07:26:00Z">
        <w:r w:rsidR="00E51B88" w:rsidDel="007D1D1F">
          <w:delText>“</w:delText>
        </w:r>
      </w:del>
      <w:proofErr w:type="spellStart"/>
      <w:r w:rsidR="00E51B88">
        <w:t>NoSQL</w:t>
      </w:r>
      <w:proofErr w:type="spellEnd"/>
      <w:del w:id="617" w:author="Kezia Endsley" w:date="2013-08-05T07:26:00Z">
        <w:r w:rsidR="00E51B88" w:rsidDel="007D1D1F">
          <w:delText>”</w:delText>
        </w:r>
      </w:del>
      <w:r w:rsidR="00E51B88">
        <w:t xml:space="preserve"> databases, HDFS “big data” setups</w:t>
      </w:r>
      <w:ins w:id="618" w:author="Kezia Endsley" w:date="2013-08-05T07:27:00Z">
        <w:r w:rsidR="007D1D1F">
          <w:t>,</w:t>
        </w:r>
      </w:ins>
      <w:r w:rsidR="00E51B88">
        <w:t xml:space="preserve"> and even </w:t>
      </w:r>
      <w:r w:rsidR="002B552F">
        <w:t>handle</w:t>
      </w:r>
      <w:r w:rsidR="00E51B88">
        <w:t xml:space="preserve"> unstructured data</w:t>
      </w:r>
      <w:r w:rsidR="002B552F">
        <w:t xml:space="preserve"> quite well</w:t>
      </w:r>
      <w:r w:rsidR="00E51B88">
        <w:t>.</w:t>
      </w:r>
    </w:p>
    <w:p w14:paraId="114A1975" w14:textId="77777777" w:rsidR="00DD5024" w:rsidRDefault="00694B17">
      <w:pPr>
        <w:pStyle w:val="QueryPara"/>
        <w:numPr>
          <w:ins w:id="619" w:author="John Sleeva" w:date="2013-09-27T01:11:00Z"/>
        </w:numPr>
        <w:rPr>
          <w:ins w:id="620" w:author="Bob Rudis" w:date="2013-10-20T17:15:00Z"/>
        </w:rPr>
        <w:pPrChange w:id="621" w:author="John Sleeva" w:date="2013-09-27T01:11:00Z">
          <w:pPr>
            <w:pStyle w:val="Para"/>
          </w:pPr>
        </w:pPrChange>
      </w:pPr>
      <w:ins w:id="622" w:author="John Sleeva" w:date="2013-09-27T01:11:00Z">
        <w:r>
          <w:t xml:space="preserve">AU: </w:t>
        </w:r>
      </w:ins>
      <w:ins w:id="623" w:author="John Sleeva" w:date="2013-09-27T02:34:00Z">
        <w:r w:rsidR="002E254A">
          <w:t xml:space="preserve">The </w:t>
        </w:r>
      </w:ins>
      <w:ins w:id="624" w:author="John Sleeva" w:date="2013-09-27T02:35:00Z">
        <w:r w:rsidR="002E254A">
          <w:t>highlights above are “</w:t>
        </w:r>
      </w:ins>
      <w:ins w:id="625" w:author="John Sleeva" w:date="2013-09-27T02:47:00Z">
        <w:r w:rsidR="00303058">
          <w:t>functions</w:t>
        </w:r>
      </w:ins>
      <w:ins w:id="626" w:author="John Sleeva" w:date="2013-09-27T02:35:00Z">
        <w:r w:rsidR="002E254A">
          <w:t>,” right? I</w:t>
        </w:r>
      </w:ins>
      <w:ins w:id="627" w:author="John Sleeva" w:date="2013-09-27T02:49:00Z">
        <w:r w:rsidR="005A273B">
          <w:t xml:space="preserve">f not, please specify what </w:t>
        </w:r>
      </w:ins>
      <w:ins w:id="628" w:author="John Sleeva" w:date="2013-09-27T02:35:00Z">
        <w:r w:rsidR="005A273B">
          <w:t>they are, similar to what I</w:t>
        </w:r>
      </w:ins>
      <w:ins w:id="629" w:author="John Sleeva" w:date="2013-09-27T02:49:00Z">
        <w:r w:rsidR="005A273B">
          <w:t xml:space="preserve">’ve done by adding “function.” I see later in the chapter you refer to </w:t>
        </w:r>
      </w:ins>
      <w:ins w:id="630" w:author="John Sleeva" w:date="2013-09-27T02:50:00Z">
        <w:r w:rsidR="005A273B">
          <w:t xml:space="preserve">the </w:t>
        </w:r>
        <w:proofErr w:type="gramStart"/>
        <w:r w:rsidR="005A273B">
          <w:t>table(</w:t>
        </w:r>
        <w:proofErr w:type="gramEnd"/>
        <w:r w:rsidR="005A273B">
          <w:t>) and sample() “commands.” Ideally, we’d be consistent in our terminology</w:t>
        </w:r>
      </w:ins>
      <w:ins w:id="631" w:author="John Sleeva" w:date="2013-09-27T02:52:00Z">
        <w:r w:rsidR="005A273B">
          <w:t xml:space="preserve">. Okay to change those to </w:t>
        </w:r>
      </w:ins>
      <w:ins w:id="632" w:author="John Sleeva" w:date="2013-09-27T02:53:00Z">
        <w:r w:rsidR="005A273B">
          <w:t xml:space="preserve">“() function”? </w:t>
        </w:r>
      </w:ins>
      <w:ins w:id="633" w:author="John Sleeva" w:date="2013-09-27T02:50:00Z">
        <w:r w:rsidR="005A273B">
          <w:t xml:space="preserve">--John </w:t>
        </w:r>
      </w:ins>
    </w:p>
    <w:p w14:paraId="62BF4A76" w14:textId="77777777" w:rsidR="00276A9F" w:rsidRDefault="00276A9F">
      <w:pPr>
        <w:pStyle w:val="QueryPara"/>
        <w:numPr>
          <w:ins w:id="634" w:author="John Sleeva" w:date="2013-09-27T01:11:00Z"/>
        </w:numPr>
        <w:rPr>
          <w:ins w:id="635" w:author="Bob Rudis" w:date="2013-10-20T17:15:00Z"/>
        </w:rPr>
        <w:pPrChange w:id="636" w:author="John Sleeva" w:date="2013-09-27T01:11:00Z">
          <w:pPr>
            <w:pStyle w:val="Para"/>
          </w:pPr>
        </w:pPrChange>
      </w:pPr>
    </w:p>
    <w:p w14:paraId="5F986A1B" w14:textId="62AC92A6" w:rsidR="00276A9F" w:rsidRDefault="00105EDC">
      <w:pPr>
        <w:pStyle w:val="QueryPara"/>
        <w:numPr>
          <w:ins w:id="637" w:author="John Sleeva" w:date="2013-09-27T01:11:00Z"/>
        </w:numPr>
        <w:pPrChange w:id="638" w:author="John Sleeva" w:date="2013-09-27T01:11:00Z">
          <w:pPr>
            <w:pStyle w:val="Para"/>
          </w:pPr>
        </w:pPrChange>
      </w:pPr>
      <w:ins w:id="639" w:author="Bob Rudis" w:date="2013-10-20T18:20:00Z">
        <w:r>
          <w:t xml:space="preserve">AR: </w:t>
        </w:r>
      </w:ins>
      <w:ins w:id="640" w:author="Bob Rudis" w:date="2013-10-20T17:15:00Z">
        <w:r w:rsidR="00276A9F">
          <w:t xml:space="preserve">Yes. Agreed that it might be confusing to folks new to R. The terms are used fairly interchangeably amongst R-folk, but consistency </w:t>
        </w:r>
        <w:proofErr w:type="spellStart"/>
        <w:r w:rsidR="00276A9F">
          <w:t>shld</w:t>
        </w:r>
        <w:proofErr w:type="spellEnd"/>
        <w:r w:rsidR="00276A9F">
          <w:t xml:space="preserve"> be the aim here.</w:t>
        </w:r>
      </w:ins>
    </w:p>
    <w:p w14:paraId="752B7475" w14:textId="77777777" w:rsidR="00941DCA" w:rsidRDefault="00941DCA" w:rsidP="00941DCA">
      <w:pPr>
        <w:pStyle w:val="FeatureType"/>
      </w:pPr>
      <w:proofErr w:type="gramStart"/>
      <w:r>
        <w:t>type</w:t>
      </w:r>
      <w:proofErr w:type="gramEnd"/>
      <w:r>
        <w:t>="</w:t>
      </w:r>
      <w:del w:id="641" w:author="John Sleeva" w:date="2013-09-27T03:04:00Z">
        <w:r w:rsidDel="00AE7E4A">
          <w:delText>general</w:delText>
        </w:r>
      </w:del>
      <w:ins w:id="642" w:author="John Sleeva" w:date="2013-09-27T03:04:00Z">
        <w:r w:rsidR="00AE7E4A">
          <w:t>note</w:t>
        </w:r>
      </w:ins>
      <w:r>
        <w:t>"</w:t>
      </w:r>
    </w:p>
    <w:p w14:paraId="1F1FA6DD" w14:textId="51144D8A" w:rsidR="00941DCA" w:rsidRDefault="00941DCA" w:rsidP="00941DCA">
      <w:pPr>
        <w:pStyle w:val="FeatureTitle"/>
        <w:rPr>
          <w:ins w:id="643" w:author="John Sleeva" w:date="2013-09-27T02:05:00Z"/>
        </w:rPr>
      </w:pPr>
      <w:r>
        <w:t xml:space="preserve">The Revolution Will Be </w:t>
      </w:r>
      <w:del w:id="644" w:author="Bob Rudis" w:date="2013-10-20T18:21:00Z">
        <w:r w:rsidDel="00105EDC">
          <w:delText>[Tab|Comma]–Separated</w:delText>
        </w:r>
      </w:del>
      <w:ins w:id="645" w:author="Bob Rudis" w:date="2013-10-20T18:27:00Z">
        <w:r w:rsidR="00105EDC">
          <w:t>Properly</w:t>
        </w:r>
      </w:ins>
      <w:ins w:id="646" w:author="Bob Rudis" w:date="2013-10-20T18:21:00Z">
        <w:r w:rsidR="00105EDC">
          <w:t xml:space="preserve"> Delimited</w:t>
        </w:r>
      </w:ins>
      <w:r>
        <w:t>!</w:t>
      </w:r>
    </w:p>
    <w:p w14:paraId="1C513797" w14:textId="77777777" w:rsidR="00DD5024" w:rsidRDefault="00A44B69">
      <w:pPr>
        <w:pStyle w:val="QueryPara"/>
        <w:numPr>
          <w:ins w:id="647" w:author="John Sleeva" w:date="2013-09-27T02:05:00Z"/>
        </w:numPr>
        <w:pPrChange w:id="648" w:author="John Sleeva" w:date="2013-09-27T02:05:00Z">
          <w:pPr>
            <w:pStyle w:val="FeatureTitle"/>
          </w:pPr>
        </w:pPrChange>
      </w:pPr>
      <w:ins w:id="649" w:author="John Sleeva" w:date="2013-09-27T02:05:00Z">
        <w:r>
          <w:t xml:space="preserve">AU: I’d suggest a different title, as this sidebar also mentions TSV </w:t>
        </w:r>
      </w:ins>
      <w:ins w:id="650" w:author="John Sleeva" w:date="2013-09-27T02:06:00Z">
        <w:r>
          <w:t>and</w:t>
        </w:r>
      </w:ins>
      <w:ins w:id="651" w:author="John Sleeva" w:date="2013-09-27T02:05:00Z">
        <w:r>
          <w:t xml:space="preserve"> </w:t>
        </w:r>
      </w:ins>
      <w:ins w:id="652" w:author="John Sleeva" w:date="2013-09-27T02:06:00Z">
        <w:r>
          <w:t>JSON. --John</w:t>
        </w:r>
      </w:ins>
    </w:p>
    <w:p w14:paraId="72CE6462" w14:textId="4D042D84" w:rsidR="00941DCA" w:rsidRDefault="003D63A5" w:rsidP="00941DCA">
      <w:pPr>
        <w:pStyle w:val="FeaturePara"/>
        <w:rPr>
          <w:ins w:id="653" w:author="John Sleeva" w:date="2013-09-27T01:26:00Z"/>
        </w:rPr>
      </w:pPr>
      <w:r>
        <w:t xml:space="preserve">Base </w:t>
      </w:r>
      <w:r w:rsidR="00AF1193">
        <w:t>R</w:t>
      </w:r>
      <w:r w:rsidR="00941DCA">
        <w:t xml:space="preserve"> and Python’s pandas package</w:t>
      </w:r>
      <w:r>
        <w:t xml:space="preserve"> both</w:t>
      </w:r>
      <w:r w:rsidR="00941DCA">
        <w:t xml:space="preserve"> </w:t>
      </w:r>
      <w:r>
        <w:t>excel at</w:t>
      </w:r>
      <w:r w:rsidR="00941DCA">
        <w:t xml:space="preserve"> reading in delimited files</w:t>
      </w:r>
      <w:r>
        <w:t xml:space="preserve">. </w:t>
      </w:r>
      <w:del w:id="654" w:author="Kezia Endsley" w:date="2013-08-05T07:27:00Z">
        <w:r w:rsidDel="007D1D1F">
          <w:delText xml:space="preserve">While </w:delText>
        </w:r>
      </w:del>
      <w:ins w:id="655" w:author="Kezia Endsley" w:date="2013-08-05T07:27:00Z">
        <w:r w:rsidR="007D1D1F">
          <w:t xml:space="preserve">Although </w:t>
        </w:r>
      </w:ins>
      <w:r>
        <w:t>they are also both agnostic when it comes to what that delimiter is, there is a general acceptance in the data science community that it should either be a comma</w:t>
      </w:r>
      <w:ins w:id="656" w:author="John Sleeva" w:date="2013-09-27T02:03:00Z">
        <w:r w:rsidR="00A44B69">
          <w:t>-separated value</w:t>
        </w:r>
      </w:ins>
      <w:r>
        <w:t xml:space="preserve"> (CSV) or a tab</w:t>
      </w:r>
      <w:ins w:id="657" w:author="John Sleeva" w:date="2013-09-27T01:22:00Z">
        <w:r w:rsidR="00FE2AAC">
          <w:t>-separated</w:t>
        </w:r>
      </w:ins>
      <w:r>
        <w:t xml:space="preserve"> </w:t>
      </w:r>
      <w:ins w:id="658" w:author="John Sleeva" w:date="2013-09-27T01:22:00Z">
        <w:r w:rsidR="00FE2AAC">
          <w:t xml:space="preserve">value </w:t>
        </w:r>
      </w:ins>
      <w:r>
        <w:t>(TSV)</w:t>
      </w:r>
      <w:del w:id="659" w:author="Bob Rudis" w:date="2013-10-20T18:22:00Z">
        <w:r w:rsidDel="00105EDC">
          <w:delText xml:space="preserve"> </w:delText>
        </w:r>
        <w:r w:rsidR="00DD5024" w:rsidRPr="00DD5024" w:rsidDel="00105EDC">
          <w:rPr>
            <w:highlight w:val="cyan"/>
            <w:rPrChange w:id="660" w:author="John Sleeva" w:date="2013-09-27T02:04:00Z">
              <w:rPr>
                <w:rFonts w:ascii="Courier New" w:hAnsi="Courier New"/>
                <w:b/>
                <w:noProof/>
                <w:sz w:val="28"/>
                <w:szCs w:val="26"/>
              </w:rPr>
            </w:rPrChange>
          </w:rPr>
          <w:delText>character</w:delText>
        </w:r>
      </w:del>
      <w:ins w:id="661" w:author="John Sleeva" w:date="2013-09-27T01:16:00Z">
        <w:r w:rsidR="004C1278">
          <w:t>,</w:t>
        </w:r>
      </w:ins>
      <w:r>
        <w:t xml:space="preserve"> and the majority of the sample data sets available to practice with come in one of those two flavors. </w:t>
      </w:r>
      <w:del w:id="662" w:author="John Sleeva" w:date="2013-09-27T01:25:00Z">
        <w:r w:rsidDel="00FE2AAC">
          <w:delText xml:space="preserve">This </w:delText>
        </w:r>
      </w:del>
      <w:ins w:id="663" w:author="John Sleeva" w:date="2013-09-27T01:25:00Z">
        <w:r w:rsidR="00FE2AAC">
          <w:t xml:space="preserve">The CSV </w:t>
        </w:r>
      </w:ins>
      <w:r>
        <w:t xml:space="preserve">format is thoroughly defined in RFC </w:t>
      </w:r>
      <w:del w:id="664" w:author="Bob Rudis" w:date="2013-10-20T18:25:00Z">
        <w:r w:rsidDel="00105EDC">
          <w:delText>1</w:delText>
        </w:r>
      </w:del>
      <w:r>
        <w:t>4</w:t>
      </w:r>
      <w:ins w:id="665" w:author="Bob Rudis" w:date="2013-10-20T18:25:00Z">
        <w:r w:rsidR="00105EDC">
          <w:t>1</w:t>
        </w:r>
      </w:ins>
      <w:r>
        <w:t>80 (</w:t>
      </w:r>
      <w:r w:rsidR="00DD5024" w:rsidRPr="00DD5024">
        <w:rPr>
          <w:rStyle w:val="InlineURL"/>
          <w:rPrChange w:id="666" w:author="John Sleeva" w:date="2013-09-26T23:55:00Z">
            <w:rPr>
              <w:rStyle w:val="InlineURL"/>
              <w:b/>
              <w:snapToGrid w:val="0"/>
              <w:sz w:val="28"/>
              <w:szCs w:val="26"/>
            </w:rPr>
          </w:rPrChange>
        </w:rPr>
        <w:t>http://www.rfc-editor.org/rfc/rfc4180.txt</w:t>
      </w:r>
      <w:r>
        <w:t>) and has the following high-level attributes:</w:t>
      </w:r>
    </w:p>
    <w:p w14:paraId="72EDFD35" w14:textId="77777777" w:rsidR="00DD5024" w:rsidRDefault="00FE2AAC">
      <w:pPr>
        <w:pStyle w:val="QueryPara"/>
        <w:numPr>
          <w:ins w:id="667" w:author="John Sleeva" w:date="2013-09-27T01:26:00Z"/>
        </w:numPr>
        <w:pPrChange w:id="668" w:author="John Sleeva" w:date="2013-09-27T01:26:00Z">
          <w:pPr>
            <w:pStyle w:val="FeaturePara"/>
          </w:pPr>
        </w:pPrChange>
      </w:pPr>
      <w:ins w:id="669" w:author="John Sleeva" w:date="2013-09-27T01:26:00Z">
        <w:r>
          <w:t xml:space="preserve">AU: </w:t>
        </w:r>
        <w:r w:rsidR="00E475D5">
          <w:t xml:space="preserve">Note edit above to specify </w:t>
        </w:r>
      </w:ins>
      <w:ins w:id="670" w:author="John Sleeva" w:date="2013-09-27T01:27:00Z">
        <w:r w:rsidR="00E475D5">
          <w:t xml:space="preserve">that the RFC is for </w:t>
        </w:r>
      </w:ins>
      <w:ins w:id="671" w:author="John Sleeva" w:date="2013-09-27T01:26:00Z">
        <w:r w:rsidR="00E475D5">
          <w:t>CSV</w:t>
        </w:r>
      </w:ins>
      <w:ins w:id="672" w:author="John Sleeva" w:date="2013-09-27T01:27:00Z">
        <w:r w:rsidR="00E475D5">
          <w:t>. Shouldn’</w:t>
        </w:r>
      </w:ins>
      <w:ins w:id="673" w:author="John Sleeva" w:date="2013-09-27T01:29:00Z">
        <w:r w:rsidR="00E475D5">
          <w:t xml:space="preserve">t we also include the same (RFC and attributes, if they differ) for TSV, given </w:t>
        </w:r>
      </w:ins>
      <w:ins w:id="674" w:author="John Sleeva" w:date="2013-09-27T01:30:00Z">
        <w:r w:rsidR="00E475D5">
          <w:t xml:space="preserve">the importance you give it below? </w:t>
        </w:r>
      </w:ins>
      <w:ins w:id="675" w:author="John Sleeva" w:date="2013-09-27T02:03:00Z">
        <w:r w:rsidR="00A44B69">
          <w:t xml:space="preserve">If these attributes also apply to TSV, let’s note that. </w:t>
        </w:r>
      </w:ins>
      <w:ins w:id="676" w:author="John Sleeva" w:date="2013-09-27T02:04:00Z">
        <w:r w:rsidR="00A44B69">
          <w:br/>
        </w:r>
        <w:r w:rsidR="00A44B69">
          <w:br/>
          <w:t xml:space="preserve">Also, is “character” necessary, or can the sentence stand without it? </w:t>
        </w:r>
      </w:ins>
      <w:ins w:id="677" w:author="John Sleeva" w:date="2013-09-27T02:53:00Z">
        <w:r w:rsidR="005A273B">
          <w:t xml:space="preserve">Is that term redundant with “value”? </w:t>
        </w:r>
      </w:ins>
      <w:ins w:id="678" w:author="John Sleeva" w:date="2013-09-27T02:04:00Z">
        <w:r w:rsidR="00A44B69">
          <w:t>Thank</w:t>
        </w:r>
      </w:ins>
      <w:ins w:id="679" w:author="John Sleeva" w:date="2013-09-27T02:53:00Z">
        <w:r w:rsidR="005A273B">
          <w:t>s</w:t>
        </w:r>
      </w:ins>
      <w:ins w:id="680" w:author="John Sleeva" w:date="2013-09-27T02:04:00Z">
        <w:r w:rsidR="00A44B69">
          <w:t xml:space="preserve"> </w:t>
        </w:r>
      </w:ins>
      <w:ins w:id="681" w:author="John Sleeva" w:date="2013-09-27T01:30:00Z">
        <w:r w:rsidR="00E475D5">
          <w:t>--John</w:t>
        </w:r>
      </w:ins>
    </w:p>
    <w:p w14:paraId="2F17D2F7" w14:textId="354D7EA4" w:rsidR="003D63A5" w:rsidRDefault="00105EDC" w:rsidP="002F4300">
      <w:pPr>
        <w:pStyle w:val="FeatureListBulleted"/>
      </w:pPr>
      <w:ins w:id="682" w:author="Bob Rudis" w:date="2013-10-20T18:24:00Z">
        <w:r>
          <w:lastRenderedPageBreak/>
          <w:t>There should only be on</w:t>
        </w:r>
      </w:ins>
      <w:del w:id="683" w:author="Bob Rudis" w:date="2013-10-20T18:24:00Z">
        <w:r w:rsidR="002F4300" w:rsidDel="00105EDC">
          <w:delText>On</w:delText>
        </w:r>
      </w:del>
      <w:r w:rsidR="002F4300">
        <w:t>e record per line</w:t>
      </w:r>
      <w:ins w:id="684" w:author="John Sleeva" w:date="2013-09-27T01:17:00Z">
        <w:r w:rsidR="004C1278">
          <w:t>.</w:t>
        </w:r>
      </w:ins>
    </w:p>
    <w:p w14:paraId="4005192F" w14:textId="582A2301" w:rsidR="002F4300" w:rsidRDefault="00105EDC" w:rsidP="002F4300">
      <w:pPr>
        <w:pStyle w:val="FeatureListBulleted"/>
      </w:pPr>
      <w:ins w:id="685" w:author="Bob Rudis" w:date="2013-10-20T18:24:00Z">
        <w:r>
          <w:t xml:space="preserve">Data files can include </w:t>
        </w:r>
      </w:ins>
      <w:del w:id="686" w:author="Bob Rudis" w:date="2013-10-20T18:24:00Z">
        <w:r w:rsidR="007522EC" w:rsidDel="00105EDC">
          <w:delText>A</w:delText>
        </w:r>
      </w:del>
      <w:ins w:id="687" w:author="Bob Rudis" w:date="2013-10-20T18:24:00Z">
        <w:r>
          <w:t>a</w:t>
        </w:r>
      </w:ins>
      <w:r w:rsidR="007522EC">
        <w:t>n o</w:t>
      </w:r>
      <w:r w:rsidR="002F4300">
        <w:t>ptional header line</w:t>
      </w:r>
      <w:ins w:id="688" w:author="John Sleeva" w:date="2013-09-27T01:17:00Z">
        <w:r w:rsidR="004C1278">
          <w:t>.</w:t>
        </w:r>
      </w:ins>
    </w:p>
    <w:p w14:paraId="1EA3F68B" w14:textId="77777777" w:rsidR="002F4300" w:rsidRDefault="002F4300" w:rsidP="002F4300">
      <w:pPr>
        <w:pStyle w:val="FeatureListBulleted"/>
      </w:pPr>
      <w:r>
        <w:t xml:space="preserve">Header and </w:t>
      </w:r>
      <w:r w:rsidR="007522EC">
        <w:t xml:space="preserve">data </w:t>
      </w:r>
      <w:r w:rsidR="006A2E0B">
        <w:t>rows have</w:t>
      </w:r>
      <w:r>
        <w:t xml:space="preserve"> fields separated by commas (or tabs)</w:t>
      </w:r>
      <w:ins w:id="689" w:author="John Sleeva" w:date="2013-09-27T01:17:00Z">
        <w:r w:rsidR="004C1278">
          <w:t>.</w:t>
        </w:r>
      </w:ins>
    </w:p>
    <w:p w14:paraId="1335FD81" w14:textId="77777777" w:rsidR="002F4300" w:rsidRDefault="002F4300" w:rsidP="002F4300">
      <w:pPr>
        <w:pStyle w:val="FeatureListBulleted"/>
      </w:pPr>
      <w:r>
        <w:t>Each line should have the same number of fields</w:t>
      </w:r>
      <w:ins w:id="690" w:author="John Sleeva" w:date="2013-09-27T01:17:00Z">
        <w:r w:rsidR="004C1278">
          <w:t>.</w:t>
        </w:r>
      </w:ins>
    </w:p>
    <w:p w14:paraId="194AEA86" w14:textId="77777777" w:rsidR="002F4300" w:rsidRDefault="002F4300" w:rsidP="002F4300">
      <w:pPr>
        <w:pStyle w:val="FeatureListBulleted"/>
      </w:pPr>
      <w:r>
        <w:t>Spaces in fields should be treated as significant</w:t>
      </w:r>
      <w:ins w:id="691" w:author="John Sleeva" w:date="2013-09-27T01:17:00Z">
        <w:r w:rsidR="004C1278">
          <w:t>.</w:t>
        </w:r>
      </w:ins>
    </w:p>
    <w:p w14:paraId="6A13D40B" w14:textId="77777777" w:rsidR="00DD5024" w:rsidRDefault="004C1278">
      <w:pPr>
        <w:pStyle w:val="QueryPara"/>
        <w:numPr>
          <w:ins w:id="692" w:author="John Sleeva" w:date="2013-09-27T01:17:00Z"/>
        </w:numPr>
        <w:rPr>
          <w:ins w:id="693" w:author="John Sleeva" w:date="2013-09-27T01:17:00Z"/>
        </w:rPr>
        <w:pPrChange w:id="694" w:author="John Sleeva" w:date="2013-09-27T01:17:00Z">
          <w:pPr>
            <w:pStyle w:val="FeatureListBulleted"/>
          </w:pPr>
        </w:pPrChange>
      </w:pPr>
      <w:ins w:id="695" w:author="John Sleeva" w:date="2013-09-27T01:17:00Z">
        <w:r>
          <w:t>AU: For parallel structure, please rephrase the first two bullets to be complete sentences. --John</w:t>
        </w:r>
      </w:ins>
    </w:p>
    <w:p w14:paraId="0BAF4587" w14:textId="0A25412E" w:rsidR="00105EDC" w:rsidRDefault="00105EDC">
      <w:pPr>
        <w:pStyle w:val="FeatureParaContinued"/>
        <w:rPr>
          <w:ins w:id="696" w:author="Bob Rudis" w:date="2013-10-20T18:24:00Z"/>
        </w:rPr>
        <w:pPrChange w:id="697" w:author="Bob Rudis" w:date="2013-10-20T18:25:00Z">
          <w:pPr>
            <w:pStyle w:val="FeaturePara"/>
          </w:pPr>
        </w:pPrChange>
      </w:pPr>
      <w:ins w:id="698" w:author="Bob Rudis" w:date="2013-10-20T18:25:00Z">
        <w:r>
          <w:t xml:space="preserve">Though RFC 4180 explicitly specifies </w:t>
        </w:r>
      </w:ins>
      <w:ins w:id="699" w:author="Bob Rudis" w:date="2013-10-20T18:26:00Z">
        <w:r>
          <w:t>the comma as the separator, the same rules apply when using tabs (there is no corresponding RFC for tab-separated files).</w:t>
        </w:r>
      </w:ins>
    </w:p>
    <w:p w14:paraId="15BAA123" w14:textId="71B0D6CE" w:rsidR="002F4300" w:rsidRDefault="002F4300" w:rsidP="00941DCA">
      <w:pPr>
        <w:pStyle w:val="FeaturePara"/>
      </w:pPr>
      <w:del w:id="700" w:author="John Sleeva" w:date="2013-09-27T01:19:00Z">
        <w:r w:rsidDel="004C1278">
          <w:delText xml:space="preserve">There are a large number of </w:delText>
        </w:r>
      </w:del>
      <w:ins w:id="701" w:author="John Sleeva" w:date="2013-09-27T01:19:00Z">
        <w:r w:rsidR="004C1278">
          <w:t xml:space="preserve">Many </w:t>
        </w:r>
      </w:ins>
      <w:r>
        <w:t xml:space="preserve">tools </w:t>
      </w:r>
      <w:r w:rsidR="007522EC">
        <w:t xml:space="preserve">in the security domain </w:t>
      </w:r>
      <w:del w:id="702" w:author="John Sleeva" w:date="2013-09-27T01:19:00Z">
        <w:r w:rsidDel="004C1278">
          <w:delText>t</w:delText>
        </w:r>
        <w:r w:rsidR="00F258AA" w:rsidDel="004C1278">
          <w:delText xml:space="preserve">hat </w:delText>
        </w:r>
      </w:del>
      <w:r w:rsidR="00F258AA">
        <w:t>can import and export</w:t>
      </w:r>
      <w:r>
        <w:t xml:space="preserve"> CSV-formatted files</w:t>
      </w:r>
      <w:del w:id="703" w:author="John Sleeva" w:date="2013-09-27T01:19:00Z">
        <w:r w:rsidDel="004C1278">
          <w:delText xml:space="preserve"> and</w:delText>
        </w:r>
        <w:r w:rsidR="007522EC" w:rsidDel="004C1278">
          <w:delText>, i</w:delText>
        </w:r>
      </w:del>
      <w:ins w:id="704" w:author="John Sleeva" w:date="2013-09-27T01:19:00Z">
        <w:r w:rsidR="004C1278">
          <w:t>. I</w:t>
        </w:r>
      </w:ins>
      <w:r w:rsidR="007522EC">
        <w:t xml:space="preserve">f you intend to do any work in environments like </w:t>
      </w:r>
      <w:proofErr w:type="spellStart"/>
      <w:r w:rsidR="007522EC">
        <w:t>Hadoop</w:t>
      </w:r>
      <w:proofErr w:type="spellEnd"/>
      <w:r w:rsidR="007522EC">
        <w:t>,</w:t>
      </w:r>
      <w:r>
        <w:t xml:space="preserve"> you </w:t>
      </w:r>
      <w:del w:id="705" w:author="Kezia Endsley" w:date="2013-08-05T07:28:00Z">
        <w:r w:rsidDel="005E6CA1">
          <w:delText xml:space="preserve">will </w:delText>
        </w:r>
        <w:r w:rsidRPr="007522EC" w:rsidDel="005E6CA1">
          <w:rPr>
            <w:i/>
          </w:rPr>
          <w:delText>need</w:delText>
        </w:r>
      </w:del>
      <w:ins w:id="706" w:author="Kezia Endsley" w:date="2013-08-05T07:28:00Z">
        <w:r w:rsidR="005E6CA1">
          <w:t>have</w:t>
        </w:r>
      </w:ins>
      <w:r w:rsidRPr="007522EC">
        <w:rPr>
          <w:i/>
        </w:rPr>
        <w:t xml:space="preserve"> </w:t>
      </w:r>
      <w:r>
        <w:t>to become familiar with CSV</w:t>
      </w:r>
      <w:del w:id="707" w:author="Bob Rudis" w:date="2013-10-20T18:27:00Z">
        <w:r w:rsidDel="00105EDC">
          <w:delText xml:space="preserve"> </w:delText>
        </w:r>
        <w:r w:rsidR="00DD5024" w:rsidRPr="00105EDC" w:rsidDel="00105EDC">
          <w:rPr>
            <w:rPrChange w:id="708" w:author="Bob Rudis" w:date="2013-10-20T18:27:00Z">
              <w:rPr>
                <w:rFonts w:ascii="Courier New" w:hAnsi="Courier New"/>
                <w:noProof/>
                <w:snapToGrid w:val="0"/>
                <w:u w:val="single"/>
              </w:rPr>
            </w:rPrChange>
          </w:rPr>
          <w:delText xml:space="preserve">and especially </w:delText>
        </w:r>
      </w:del>
      <w:ins w:id="709" w:author="Bob Rudis" w:date="2013-10-20T18:27:00Z">
        <w:r w:rsidR="00105EDC">
          <w:t>/</w:t>
        </w:r>
      </w:ins>
      <w:r w:rsidR="00DD5024" w:rsidRPr="00105EDC">
        <w:rPr>
          <w:rPrChange w:id="710" w:author="Bob Rudis" w:date="2013-10-20T18:27:00Z">
            <w:rPr>
              <w:rFonts w:ascii="Courier New" w:hAnsi="Courier New"/>
              <w:noProof/>
              <w:snapToGrid w:val="0"/>
              <w:u w:val="single"/>
            </w:rPr>
          </w:rPrChange>
        </w:rPr>
        <w:t>TSV</w:t>
      </w:r>
      <w:r>
        <w:t>.</w:t>
      </w:r>
    </w:p>
    <w:p w14:paraId="33C467D9" w14:textId="1B216B29" w:rsidR="002F4300" w:rsidRDefault="002F4300" w:rsidP="00941DCA">
      <w:pPr>
        <w:pStyle w:val="FeaturePara"/>
      </w:pPr>
      <w:r>
        <w:t xml:space="preserve">Another </w:t>
      </w:r>
      <w:r w:rsidR="00B5072C">
        <w:t>established</w:t>
      </w:r>
      <w:r>
        <w:t xml:space="preserve"> format is JSON (JavaScript Object Notation), which has grown to become </w:t>
      </w:r>
      <w:r w:rsidR="007522EC">
        <w:t>the preferred way to transport data between s</w:t>
      </w:r>
      <w:r>
        <w:t>ervers and browsers</w:t>
      </w:r>
      <w:r w:rsidR="007522EC">
        <w:t xml:space="preserve">. </w:t>
      </w:r>
      <w:ins w:id="711" w:author="Bob Rudis" w:date="2013-10-20T18:28:00Z">
        <w:r w:rsidR="00105EDC">
          <w:t xml:space="preserve">As you’ll see in Chapter 8, </w:t>
        </w:r>
      </w:ins>
      <w:del w:id="712" w:author="Bob Rudis" w:date="2013-10-20T18:28:00Z">
        <w:r w:rsidR="007522EC" w:rsidDel="00105EDC">
          <w:delText>I</w:delText>
        </w:r>
      </w:del>
      <w:ins w:id="713" w:author="Bob Rudis" w:date="2013-10-20T18:28:00Z">
        <w:r w:rsidR="00105EDC">
          <w:t>i</w:t>
        </w:r>
      </w:ins>
      <w:r w:rsidR="007522EC">
        <w:t xml:space="preserve">t is also the foundational data format behind many </w:t>
      </w:r>
      <w:proofErr w:type="spellStart"/>
      <w:r w:rsidR="007522EC">
        <w:t>NoSQL</w:t>
      </w:r>
      <w:proofErr w:type="spellEnd"/>
      <w:r w:rsidR="007522EC">
        <w:t xml:space="preserve"> database environments/</w:t>
      </w:r>
      <w:r>
        <w:t xml:space="preserve">tools. </w:t>
      </w:r>
      <w:r w:rsidR="00B5072C">
        <w:t xml:space="preserve">The </w:t>
      </w:r>
      <w:r>
        <w:t xml:space="preserve">JSON </w:t>
      </w:r>
      <w:r w:rsidR="00B5072C">
        <w:t>format is</w:t>
      </w:r>
      <w:r>
        <w:t xml:space="preserve"> defined in RFC 4627 (</w:t>
      </w:r>
      <w:r w:rsidR="00DD5024" w:rsidRPr="00DD5024">
        <w:rPr>
          <w:rStyle w:val="InlineURL"/>
          <w:rPrChange w:id="714" w:author="John Sleeva" w:date="2013-09-26T23:56:00Z">
            <w:rPr>
              <w:rStyle w:val="InlineURL"/>
              <w:snapToGrid w:val="0"/>
            </w:rPr>
          </w:rPrChange>
        </w:rPr>
        <w:t>http://www.rfc-editor.org/rfc/rfc4627.txt</w:t>
      </w:r>
      <w:r>
        <w:t xml:space="preserve">) </w:t>
      </w:r>
      <w:r w:rsidR="00B5072C">
        <w:t>and</w:t>
      </w:r>
      <w:r w:rsidR="00314266">
        <w:t xml:space="preserve"> has two primary structures:</w:t>
      </w:r>
    </w:p>
    <w:p w14:paraId="10D0C926" w14:textId="77777777" w:rsidR="00314266" w:rsidRDefault="00314266" w:rsidP="00850E45">
      <w:pPr>
        <w:pStyle w:val="FeatureListBulleted"/>
      </w:pPr>
      <w:r>
        <w:t>A collection of name/value pairs (</w:t>
      </w:r>
      <w:del w:id="715" w:author="Kezia Endsley" w:date="2013-08-05T07:28:00Z">
        <w:r w:rsidDel="005E6CA1">
          <w:delText>e.g. “</w:delText>
        </w:r>
      </w:del>
      <w:r>
        <w:t xml:space="preserve">a </w:t>
      </w:r>
      <w:ins w:id="716" w:author="Kezia Endsley" w:date="2013-08-05T07:28:00Z">
        <w:r w:rsidR="005E6CA1">
          <w:t>“</w:t>
        </w:r>
      </w:ins>
      <w:r w:rsidR="00147070">
        <w:t>dictionary</w:t>
      </w:r>
      <w:r>
        <w:t>”)</w:t>
      </w:r>
    </w:p>
    <w:p w14:paraId="34C17E10" w14:textId="77777777" w:rsidR="00314266" w:rsidRDefault="00314266" w:rsidP="00850E45">
      <w:pPr>
        <w:pStyle w:val="FeatureListBulleted"/>
      </w:pPr>
      <w:r>
        <w:t>An ordered list of values (</w:t>
      </w:r>
      <w:del w:id="717" w:author="Kezia Endsley" w:date="2013-08-05T07:28:00Z">
        <w:r w:rsidDel="005E6CA1">
          <w:delText xml:space="preserve">e.g. </w:delText>
        </w:r>
      </w:del>
      <w:r>
        <w:t>an “array”)</w:t>
      </w:r>
    </w:p>
    <w:p w14:paraId="7E0DFBAF" w14:textId="77777777" w:rsidR="00314266" w:rsidRPr="00941DCA" w:rsidRDefault="001D0516" w:rsidP="00941DCA">
      <w:pPr>
        <w:pStyle w:val="FeaturePara"/>
      </w:pPr>
      <w:r>
        <w:t>JSON enables richer and more complex data representation than CSV</w:t>
      </w:r>
      <w:r w:rsidR="00B5072C">
        <w:t>/TSV</w:t>
      </w:r>
      <w:r>
        <w:t xml:space="preserve"> and is </w:t>
      </w:r>
      <w:r w:rsidR="00850E45">
        <w:t>rapidly</w:t>
      </w:r>
      <w:r w:rsidR="00314266">
        <w:t xml:space="preserve"> </w:t>
      </w:r>
      <w:r w:rsidR="00850E45">
        <w:t xml:space="preserve">superseding </w:t>
      </w:r>
      <w:r>
        <w:t>another popular</w:t>
      </w:r>
      <w:r w:rsidR="00B5072C">
        <w:t>, structured format—</w:t>
      </w:r>
      <w:r w:rsidR="00850E45">
        <w:t>the Extensible Markup Language (XML)</w:t>
      </w:r>
      <w:r w:rsidR="00B5072C">
        <w:t>—</w:t>
      </w:r>
      <w:r w:rsidR="00314266">
        <w:t xml:space="preserve">as the preferred </w:t>
      </w:r>
      <w:r w:rsidR="00314266" w:rsidRPr="00850E45">
        <w:rPr>
          <w:i/>
        </w:rPr>
        <w:t>data exchange</w:t>
      </w:r>
      <w:r w:rsidR="00314266">
        <w:t xml:space="preserve"> </w:t>
      </w:r>
      <w:r>
        <w:t>representation</w:t>
      </w:r>
      <w:ins w:id="718" w:author="Kezia Endsley" w:date="2013-08-05T07:29:00Z">
        <w:r w:rsidR="002A4E76">
          <w:t>. This is because</w:t>
        </w:r>
      </w:ins>
      <w:r>
        <w:t xml:space="preserve"> </w:t>
      </w:r>
      <w:ins w:id="719" w:author="Kezia Endsley" w:date="2013-08-05T07:29:00Z">
        <w:r w:rsidR="002A4E76">
          <w:t xml:space="preserve">it’s </w:t>
        </w:r>
      </w:ins>
      <w:del w:id="720" w:author="Kezia Endsley" w:date="2013-08-05T07:29:00Z">
        <w:r w:rsidR="00850E45" w:rsidDel="002A4E76">
          <w:delText xml:space="preserve">since it is </w:delText>
        </w:r>
      </w:del>
      <w:r w:rsidR="00850E45">
        <w:t xml:space="preserve">syntactically less verbose, much </w:t>
      </w:r>
      <w:r w:rsidR="00314266">
        <w:t>easier to parse</w:t>
      </w:r>
      <w:ins w:id="721" w:author="Kezia Endsley" w:date="2013-08-05T07:29:00Z">
        <w:r w:rsidR="002A4E76">
          <w:t>,</w:t>
        </w:r>
      </w:ins>
      <w:r w:rsidR="00314266">
        <w:t xml:space="preserve"> </w:t>
      </w:r>
      <w:r w:rsidR="00850E45">
        <w:t xml:space="preserve">and </w:t>
      </w:r>
      <w:r w:rsidR="00B5072C">
        <w:t xml:space="preserve">(usually) </w:t>
      </w:r>
      <w:r w:rsidR="00850E45">
        <w:t xml:space="preserve">more </w:t>
      </w:r>
      <w:r>
        <w:t>readable</w:t>
      </w:r>
      <w:r w:rsidR="00314266">
        <w:t>.</w:t>
      </w:r>
      <w:r w:rsidR="00850E45">
        <w:t xml:space="preserve"> XML has and will continue to excel at document representation, but </w:t>
      </w:r>
      <w:r>
        <w:t xml:space="preserve">you should strongly consider using JSON for </w:t>
      </w:r>
      <w:r w:rsidR="00B5072C">
        <w:t xml:space="preserve">your </w:t>
      </w:r>
      <w:r>
        <w:t>structured data</w:t>
      </w:r>
      <w:ins w:id="722" w:author="Kezia Endsley" w:date="2013-08-05T07:29:00Z">
        <w:r w:rsidR="002A4E76">
          <w:t>-</w:t>
        </w:r>
      </w:ins>
      <w:del w:id="723" w:author="Kezia Endsley" w:date="2013-08-05T07:29:00Z">
        <w:r w:rsidDel="002A4E76">
          <w:delText xml:space="preserve"> </w:delText>
        </w:r>
      </w:del>
      <w:r>
        <w:t>processing needs.</w:t>
      </w:r>
    </w:p>
    <w:p w14:paraId="797D5A89" w14:textId="77777777" w:rsidR="006B7A78" w:rsidRDefault="00E51B88" w:rsidP="006B7A78">
      <w:pPr>
        <w:pStyle w:val="Para"/>
      </w:pPr>
      <w:r>
        <w:t xml:space="preserve">From </w:t>
      </w:r>
      <w:del w:id="724" w:author="Kezia Endsley" w:date="2013-08-05T07:29:00Z">
        <w:r w:rsidDel="002A4E76">
          <w:delText xml:space="preserve">our </w:delText>
        </w:r>
      </w:del>
      <w:ins w:id="725" w:author="Kezia Endsley" w:date="2013-08-05T07:29:00Z">
        <w:r w:rsidR="002A4E76">
          <w:t xml:space="preserve">a </w:t>
        </w:r>
      </w:ins>
      <w:r>
        <w:t xml:space="preserve">cursory examination of the downloaded file, </w:t>
      </w:r>
      <w:del w:id="726" w:author="Kezia Endsley" w:date="2013-08-05T07:29:00Z">
        <w:r w:rsidDel="002A4E76">
          <w:delText xml:space="preserve">we </w:delText>
        </w:r>
      </w:del>
      <w:ins w:id="727" w:author="Kezia Endsley" w:date="2013-08-05T07:29:00Z">
        <w:r w:rsidR="002A4E76">
          <w:t xml:space="preserve">you </w:t>
        </w:r>
      </w:ins>
      <w:r>
        <w:t xml:space="preserve">can see the AlienVault data has a fairly straightforward record format with eight primary </w:t>
      </w:r>
      <w:r w:rsidR="00F47C88">
        <w:t xml:space="preserve">fields </w:t>
      </w:r>
      <w:r>
        <w:t xml:space="preserve">using a </w:t>
      </w:r>
      <w:del w:id="728" w:author="Kezia Endsley" w:date="2013-08-05T07:29:00Z">
        <w:r w:rsidDel="002A4E76">
          <w:delText>“</w:delText>
        </w:r>
      </w:del>
      <w:r w:rsidRPr="00BA78D6">
        <w:rPr>
          <w:rStyle w:val="InlineCode"/>
        </w:rPr>
        <w:t>#</w:t>
      </w:r>
      <w:del w:id="729" w:author="Kezia Endsley" w:date="2013-08-05T07:30:00Z">
        <w:r w:rsidDel="002A4E76">
          <w:delText>”</w:delText>
        </w:r>
      </w:del>
      <w:r>
        <w:t xml:space="preserve"> as </w:t>
      </w:r>
      <w:r w:rsidR="005340B3">
        <w:t xml:space="preserve">the </w:t>
      </w:r>
      <w:r>
        <w:t>field separator</w:t>
      </w:r>
      <w:r w:rsidR="003D63A5">
        <w:t>/delimiter</w:t>
      </w:r>
      <w:r>
        <w:t>.</w:t>
      </w:r>
    </w:p>
    <w:p w14:paraId="5907449C" w14:textId="77777777" w:rsidR="00DD5024" w:rsidRDefault="00DD5024">
      <w:pPr>
        <w:pStyle w:val="CodeSnippet"/>
        <w:pPrChange w:id="730" w:author="Kezia Endsley" w:date="2013-08-05T07:29:00Z">
          <w:pPr>
            <w:pStyle w:val="CodeScreen"/>
          </w:pPr>
        </w:pPrChange>
      </w:pPr>
      <w:r w:rsidRPr="00DD5024">
        <w:rPr>
          <w:rPrChange w:id="731" w:author="John Sleeva" w:date="2013-09-26T23:56:00Z">
            <w:rPr>
              <w:u w:val="single"/>
            </w:rPr>
          </w:rPrChange>
        </w:rPr>
        <w:t>222.76.212.189#4#2#Scanning Host#CN#Xiamen#24.479799270,118.08190155#11</w:t>
      </w:r>
    </w:p>
    <w:p w14:paraId="06E004D8" w14:textId="77777777" w:rsidR="00EF7460" w:rsidRDefault="00EF7460" w:rsidP="00EF7460">
      <w:pPr>
        <w:pStyle w:val="Para"/>
      </w:pPr>
      <w:del w:id="732" w:author="Kezia Endsley" w:date="2013-08-05T07:30:00Z">
        <w:r w:rsidDel="002A4E76">
          <w:delText>We should also notice</w:delText>
        </w:r>
      </w:del>
      <w:ins w:id="733" w:author="Kezia Endsley" w:date="2013-08-05T07:30:00Z">
        <w:r w:rsidR="002A4E76">
          <w:t>Notice also</w:t>
        </w:r>
      </w:ins>
      <w:r>
        <w:t xml:space="preserve"> that the reputation data file lacks the optional header</w:t>
      </w:r>
      <w:r w:rsidR="0005353E">
        <w:t>, so the example code</w:t>
      </w:r>
      <w:r>
        <w:t xml:space="preserve"> segment assigns more meaningful column names manually. This is a completely optional step, but it </w:t>
      </w:r>
      <w:del w:id="734" w:author="Kezia Endsley" w:date="2013-08-05T07:30:00Z">
        <w:r w:rsidDel="002A4E76">
          <w:delText xml:space="preserve">will </w:delText>
        </w:r>
      </w:del>
      <w:r>
        <w:t>help</w:t>
      </w:r>
      <w:ins w:id="735" w:author="Kezia Endsley" w:date="2013-08-05T07:30:00Z">
        <w:r w:rsidR="002A4E76">
          <w:t>s</w:t>
        </w:r>
      </w:ins>
      <w:r>
        <w:t xml:space="preserve"> avoid confusion as you expand your analyses and, as </w:t>
      </w:r>
      <w:del w:id="736" w:author="Kezia Endsley" w:date="2013-08-05T07:30:00Z">
        <w:r w:rsidDel="002A4E76">
          <w:delText xml:space="preserve">we’ll </w:delText>
        </w:r>
      </w:del>
      <w:ins w:id="737" w:author="Kezia Endsley" w:date="2013-08-05T07:30:00Z">
        <w:r w:rsidR="002A4E76">
          <w:t xml:space="preserve">you </w:t>
        </w:r>
      </w:ins>
      <w:r>
        <w:t xml:space="preserve">see in later </w:t>
      </w:r>
      <w:r>
        <w:lastRenderedPageBreak/>
        <w:t>chapters, help</w:t>
      </w:r>
      <w:ins w:id="738" w:author="Kezia Endsley" w:date="2013-08-05T07:30:00Z">
        <w:r w:rsidR="002A4E76">
          <w:t>s</w:t>
        </w:r>
      </w:ins>
      <w:r>
        <w:t xml:space="preserve"> build consistency across data frames if you bring in additional data sets. </w:t>
      </w:r>
    </w:p>
    <w:p w14:paraId="1AB7959E" w14:textId="2EB39B29" w:rsidR="00DD5EFB" w:rsidRDefault="00313BE9" w:rsidP="00E51B88">
      <w:pPr>
        <w:pStyle w:val="Para"/>
        <w:rPr>
          <w:ins w:id="739" w:author="Bob Rudis" w:date="2013-10-20T19:38:00Z"/>
        </w:rPr>
      </w:pPr>
      <w:r>
        <w:t>The consistency in the record format</w:t>
      </w:r>
      <w:r w:rsidR="00E51B88">
        <w:t xml:space="preserve"> makes the consumption of the data equally as straightforward in each language.</w:t>
      </w:r>
      <w:ins w:id="740" w:author="Bob Rudis" w:date="2013-10-20T18:30:00Z">
        <w:r w:rsidR="005D6DE6">
          <w:t xml:space="preserve"> </w:t>
        </w:r>
      </w:ins>
      <w:ins w:id="741" w:author="Bob Rudis" w:date="2013-10-20T20:23:00Z">
        <w:r w:rsidR="00F13102">
          <w:t>In each language/environment, w</w:t>
        </w:r>
      </w:ins>
      <w:ins w:id="742" w:author="Bob Rudis" w:date="2013-10-20T19:38:00Z">
        <w:r w:rsidR="00DD5EFB">
          <w:t>e follow a typical pattern</w:t>
        </w:r>
      </w:ins>
      <w:ins w:id="743" w:author="Bob Rudis" w:date="2013-10-20T20:23:00Z">
        <w:r w:rsidR="00F13102">
          <w:t xml:space="preserve"> </w:t>
        </w:r>
      </w:ins>
      <w:ins w:id="744" w:author="Bob Rudis" w:date="2013-10-20T19:38:00Z">
        <w:r w:rsidR="00DD5EFB">
          <w:t>of:</w:t>
        </w:r>
      </w:ins>
    </w:p>
    <w:p w14:paraId="262FBA3A" w14:textId="77777777" w:rsidR="00DD5EFB" w:rsidRDefault="00DD5EFB">
      <w:pPr>
        <w:pStyle w:val="ListBulleted"/>
        <w:rPr>
          <w:ins w:id="745" w:author="Bob Rudis" w:date="2013-10-20T19:39:00Z"/>
        </w:rPr>
        <w:pPrChange w:id="746" w:author="Bob Rudis" w:date="2013-10-20T19:40:00Z">
          <w:pPr>
            <w:pStyle w:val="Para"/>
          </w:pPr>
        </w:pPrChange>
      </w:pPr>
      <w:ins w:id="747" w:author="Bob Rudis" w:date="2013-10-20T19:38:00Z">
        <w:r>
          <w:t>Reading in data</w:t>
        </w:r>
      </w:ins>
    </w:p>
    <w:p w14:paraId="76ADE296" w14:textId="77777777" w:rsidR="00DD5EFB" w:rsidRDefault="00DD5EFB">
      <w:pPr>
        <w:pStyle w:val="ListBulleted"/>
        <w:rPr>
          <w:ins w:id="748" w:author="Bob Rudis" w:date="2013-10-20T19:39:00Z"/>
        </w:rPr>
        <w:pPrChange w:id="749" w:author="Bob Rudis" w:date="2013-10-20T19:40:00Z">
          <w:pPr>
            <w:pStyle w:val="Para"/>
          </w:pPr>
        </w:pPrChange>
      </w:pPr>
      <w:ins w:id="750" w:author="Bob Rudis" w:date="2013-10-20T19:39:00Z">
        <w:r>
          <w:t>Assigning meaningful column names (if necessary)</w:t>
        </w:r>
      </w:ins>
    </w:p>
    <w:p w14:paraId="69C79DF2" w14:textId="5D5BD659" w:rsidR="00DD5EFB" w:rsidRDefault="00DD5EFB">
      <w:pPr>
        <w:pStyle w:val="ListBulleted"/>
        <w:rPr>
          <w:ins w:id="751" w:author="Bob Rudis" w:date="2013-10-20T19:39:00Z"/>
        </w:rPr>
        <w:pPrChange w:id="752" w:author="Bob Rudis" w:date="2013-10-20T19:40:00Z">
          <w:pPr>
            <w:pStyle w:val="Para"/>
          </w:pPr>
        </w:pPrChange>
      </w:pPr>
      <w:ins w:id="753" w:author="Bob Rudis" w:date="2013-10-20T19:39:00Z">
        <w:r>
          <w:t>Using built-in function</w:t>
        </w:r>
        <w:r w:rsidR="00F90FD3">
          <w:t>s to get an overview of the structure of the data</w:t>
        </w:r>
      </w:ins>
    </w:p>
    <w:p w14:paraId="7735932B" w14:textId="663AD40B" w:rsidR="00F90FD3" w:rsidRDefault="00F90FD3">
      <w:pPr>
        <w:pStyle w:val="ListBulleted"/>
        <w:rPr>
          <w:ins w:id="754" w:author="Bob Rudis" w:date="2013-10-20T19:39:00Z"/>
        </w:rPr>
        <w:pPrChange w:id="755" w:author="Bob Rudis" w:date="2013-10-20T19:40:00Z">
          <w:pPr>
            <w:pStyle w:val="Para"/>
          </w:pPr>
        </w:pPrChange>
      </w:pPr>
      <w:ins w:id="756" w:author="Bob Rudis" w:date="2013-10-20T19:40:00Z">
        <w:r>
          <w:t xml:space="preserve">Taking a look at the first few rows of data, typically with the </w:t>
        </w:r>
        <w:r w:rsidRPr="00F90FD3">
          <w:rPr>
            <w:rStyle w:val="InlineCode"/>
            <w:rPrChange w:id="757" w:author="Bob Rudis" w:date="2013-10-20T19:41:00Z">
              <w:rPr/>
            </w:rPrChange>
          </w:rPr>
          <w:t>head()</w:t>
        </w:r>
        <w:r>
          <w:t xml:space="preserve"> function</w:t>
        </w:r>
      </w:ins>
    </w:p>
    <w:p w14:paraId="3B56617F" w14:textId="24A6BFA9" w:rsidR="00F13102" w:rsidRDefault="00F13102">
      <w:pPr>
        <w:pStyle w:val="ParaContinued"/>
        <w:rPr>
          <w:ins w:id="758" w:author="Bob Rudis" w:date="2013-10-20T20:24:00Z"/>
        </w:rPr>
        <w:pPrChange w:id="759" w:author="Bob Rudis" w:date="2013-10-20T20:24:00Z">
          <w:pPr>
            <w:pStyle w:val="Para"/>
          </w:pPr>
        </w:pPrChange>
      </w:pPr>
      <w:proofErr w:type="gramStart"/>
      <w:ins w:id="760" w:author="Bob Rudis" w:date="2013-10-20T20:24:00Z">
        <w:r>
          <w:t>that</w:t>
        </w:r>
        <w:proofErr w:type="gramEnd"/>
        <w:r>
          <w:t xml:space="preserve"> we’ll cover in more detail in Chapter 4.</w:t>
        </w:r>
      </w:ins>
    </w:p>
    <w:p w14:paraId="5B2682B9" w14:textId="07DA9CA4" w:rsidR="00E51B88" w:rsidRDefault="005D6DE6" w:rsidP="00E51B88">
      <w:pPr>
        <w:pStyle w:val="Para"/>
        <w:rPr>
          <w:ins w:id="761" w:author="Russell Thomas" w:date="2013-08-20T14:22:00Z"/>
        </w:rPr>
      </w:pPr>
      <w:ins w:id="762" w:author="Bob Rudis" w:date="2013-10-20T18:30:00Z">
        <w:r>
          <w:t>The code below builds on the code from the previous section. It won’t work correctly otherwise. This is the pattern we will follow in the book, so you should load and run the code in each chapter sequentially.</w:t>
        </w:r>
      </w:ins>
    </w:p>
    <w:p w14:paraId="6F71CC25" w14:textId="77777777" w:rsidR="005A0D2F" w:rsidRDefault="005A0D2F" w:rsidP="005A0D2F">
      <w:pPr>
        <w:pStyle w:val="QueryPara"/>
        <w:numPr>
          <w:ins w:id="763" w:author="Russell Thomas" w:date="2013-08-20T14:22:00Z"/>
        </w:numPr>
        <w:rPr>
          <w:ins w:id="764" w:author="Russell Thomas" w:date="2013-08-20T14:22:00Z"/>
        </w:rPr>
      </w:pPr>
      <w:ins w:id="765" w:author="Russell Thomas" w:date="2013-08-20T14:22:00Z">
        <w:r>
          <w:t>Add:</w:t>
        </w:r>
      </w:ins>
    </w:p>
    <w:p w14:paraId="7BB19894" w14:textId="77777777" w:rsidR="00DD5024" w:rsidRDefault="005A0D2F">
      <w:pPr>
        <w:pStyle w:val="QueryPara"/>
        <w:numPr>
          <w:ins w:id="766" w:author="Russell Thomas" w:date="2013-08-20T14:22:00Z"/>
        </w:numPr>
        <w:pPrChange w:id="767" w:author="Russell Thomas" w:date="2013-08-20T14:22:00Z">
          <w:pPr>
            <w:pStyle w:val="Para"/>
          </w:pPr>
        </w:pPrChange>
      </w:pPr>
      <w:ins w:id="768" w:author="Russell Thomas" w:date="2013-08-20T14:22:00Z">
        <w:r>
          <w:t>“The code below builds on the</w:t>
        </w:r>
      </w:ins>
      <w:ins w:id="769" w:author="Russell Thomas" w:date="2013-08-20T14:23:00Z">
        <w:r>
          <w:t xml:space="preserve"> code from the previous section.</w:t>
        </w:r>
      </w:ins>
      <w:ins w:id="770" w:author="Russell Thomas" w:date="2013-08-20T14:24:00Z">
        <w:r>
          <w:t xml:space="preserve">  It won’t work correctly otherwise.</w:t>
        </w:r>
      </w:ins>
      <w:ins w:id="771" w:author="Russell Thomas" w:date="2013-08-20T14:23:00Z">
        <w:r>
          <w:t xml:space="preserve">  This is the pattern we will follow in the book, so you should load and run the code in each chapter sequentially.</w:t>
        </w:r>
        <w:proofErr w:type="gramStart"/>
        <w:r>
          <w:t>” ]</w:t>
        </w:r>
        <w:proofErr w:type="gramEnd"/>
        <w:r>
          <w:t>]</w:t>
        </w:r>
      </w:ins>
    </w:p>
    <w:p w14:paraId="673770C1" w14:textId="77777777" w:rsidR="000E74FC" w:rsidRDefault="000E74FC">
      <w:pPr>
        <w:pStyle w:val="QueryPara"/>
        <w:rPr>
          <w:ins w:id="772" w:author="Bob Rudis" w:date="2013-10-20T20:24:00Z"/>
        </w:rPr>
        <w:pPrChange w:id="773" w:author="Kent, Kevin - Indianapolis" w:date="2013-10-08T15:48:00Z">
          <w:pPr>
            <w:pStyle w:val="CodeHead"/>
          </w:pPr>
        </w:pPrChange>
      </w:pPr>
      <w:ins w:id="774" w:author="Kent, Kevin - Indianapolis" w:date="2013-10-08T15:48:00Z">
        <w:r>
          <w:t>[AU: That’s a good idea! Thanks, Kevin (</w:t>
        </w:r>
        <w:proofErr w:type="spellStart"/>
        <w:r>
          <w:t>PjE</w:t>
        </w:r>
        <w:proofErr w:type="spellEnd"/>
        <w:r>
          <w:t>)]</w:t>
        </w:r>
      </w:ins>
    </w:p>
    <w:p w14:paraId="7255653F" w14:textId="77777777" w:rsidR="00AF7631" w:rsidRDefault="00AF7631">
      <w:pPr>
        <w:pStyle w:val="QueryPara"/>
        <w:rPr>
          <w:ins w:id="775" w:author="Bob Rudis" w:date="2013-10-20T20:24:00Z"/>
        </w:rPr>
        <w:pPrChange w:id="776" w:author="Kent, Kevin - Indianapolis" w:date="2013-10-08T15:48:00Z">
          <w:pPr>
            <w:pStyle w:val="CodeHead"/>
          </w:pPr>
        </w:pPrChange>
      </w:pPr>
    </w:p>
    <w:p w14:paraId="5CD6CB59" w14:textId="02A796EB" w:rsidR="00AF7631" w:rsidRDefault="00AF7631">
      <w:pPr>
        <w:pStyle w:val="QueryPara"/>
        <w:rPr>
          <w:ins w:id="777" w:author="Kent, Kevin - Indianapolis" w:date="2013-10-08T15:48:00Z"/>
        </w:rPr>
        <w:pPrChange w:id="778" w:author="Kent, Kevin - Indianapolis" w:date="2013-10-08T15:48:00Z">
          <w:pPr>
            <w:pStyle w:val="CodeHead"/>
          </w:pPr>
        </w:pPrChange>
      </w:pPr>
      <w:ins w:id="779" w:author="Bob Rudis" w:date="2013-10-20T20:24:00Z">
        <w:r>
          <w:t>AR: Agreed. Done.</w:t>
        </w:r>
      </w:ins>
    </w:p>
    <w:p w14:paraId="54ED9A37" w14:textId="77777777" w:rsidR="00E51B88" w:rsidRDefault="0066621A">
      <w:pPr>
        <w:pStyle w:val="CodeHead"/>
        <w:pPrChange w:id="780" w:author="Kent, Kevin - Indianapolis" w:date="2013-10-08T15:45:00Z">
          <w:pPr>
            <w:pStyle w:val="CodeTitle"/>
          </w:pPr>
        </w:pPrChange>
      </w:pPr>
      <w:r w:rsidRPr="0066621A">
        <w:t>R</w:t>
      </w:r>
      <w:r w:rsidR="00E51B88">
        <w:t xml:space="preserve"> </w:t>
      </w:r>
      <w:r w:rsidR="00A271C5">
        <w:t xml:space="preserve">Code </w:t>
      </w:r>
      <w:r w:rsidR="00E51B88">
        <w:t xml:space="preserve">to </w:t>
      </w:r>
      <w:r w:rsidR="00A271C5">
        <w:t xml:space="preserve">Read </w:t>
      </w:r>
      <w:r w:rsidR="00E51B88">
        <w:t xml:space="preserve">in the AlienVault </w:t>
      </w:r>
      <w:r w:rsidR="00A271C5">
        <w:t>Data</w:t>
      </w:r>
    </w:p>
    <w:p w14:paraId="5647A929" w14:textId="77777777" w:rsidR="003A1B91" w:rsidRPr="003A1B91" w:rsidRDefault="003A1B91">
      <w:pPr>
        <w:pStyle w:val="CodeListing"/>
        <w:rPr>
          <w:ins w:id="781" w:author="Bob Rudis" w:date="2013-10-20T18:54:00Z"/>
          <w:rPrChange w:id="782" w:author="Bob Rudis" w:date="2013-10-20T18:54:00Z">
            <w:rPr>
              <w:ins w:id="783" w:author="Bob Rudis" w:date="2013-10-20T18:54:00Z"/>
              <w:i/>
            </w:rPr>
          </w:rPrChange>
        </w:rPr>
        <w:pPrChange w:id="784" w:author="Bob Rudis" w:date="2013-10-20T18:54:00Z">
          <w:pPr>
            <w:pStyle w:val="CodeSnippet"/>
          </w:pPr>
        </w:pPrChange>
      </w:pPr>
      <w:ins w:id="785" w:author="Bob Rudis" w:date="2013-10-20T18:54:00Z">
        <w:r w:rsidRPr="003A1B91">
          <w:rPr>
            <w:rPrChange w:id="786" w:author="Bob Rudis" w:date="2013-10-20T18:54:00Z">
              <w:rPr>
                <w:i/>
              </w:rPr>
            </w:rPrChange>
          </w:rPr>
          <w:t>Listing 3-4</w:t>
        </w:r>
      </w:ins>
    </w:p>
    <w:p w14:paraId="3A4224B8" w14:textId="163169A8" w:rsidR="009D372B" w:rsidRPr="00090453" w:rsidRDefault="009D372B">
      <w:pPr>
        <w:pStyle w:val="CodeSnippet"/>
        <w:shd w:val="clear" w:color="auto" w:fill="FFF8EA"/>
        <w:rPr>
          <w:i/>
          <w:color w:val="9B9B9B"/>
          <w:rPrChange w:id="787" w:author="Bob Rudis" w:date="2013-10-20T19:29:00Z">
            <w:rPr/>
          </w:rPrChange>
        </w:rPr>
        <w:pPrChange w:id="788" w:author="Bob Rudis" w:date="2013-10-20T19:30:00Z">
          <w:pPr>
            <w:pStyle w:val="CodeSnippet"/>
          </w:pPr>
        </w:pPrChange>
      </w:pPr>
      <w:r w:rsidRPr="00090453">
        <w:rPr>
          <w:i/>
          <w:color w:val="9B9B9B"/>
          <w:rPrChange w:id="789" w:author="Bob Rudis" w:date="2013-10-20T19:29:00Z">
            <w:rPr/>
          </w:rPrChange>
        </w:rPr>
        <w:t># read in the IP reputation db into a data frame</w:t>
      </w:r>
    </w:p>
    <w:p w14:paraId="16878089" w14:textId="77777777" w:rsidR="009D372B" w:rsidRPr="00090453" w:rsidRDefault="009D372B">
      <w:pPr>
        <w:pStyle w:val="CodeSnippet"/>
        <w:shd w:val="clear" w:color="auto" w:fill="FFF8EA"/>
        <w:rPr>
          <w:i/>
          <w:color w:val="9B9B9B"/>
          <w:rPrChange w:id="790" w:author="Bob Rudis" w:date="2013-10-20T19:29:00Z">
            <w:rPr/>
          </w:rPrChange>
        </w:rPr>
        <w:pPrChange w:id="791" w:author="Bob Rudis" w:date="2013-10-20T19:30:00Z">
          <w:pPr>
            <w:pStyle w:val="CodeSnippet"/>
          </w:pPr>
        </w:pPrChange>
      </w:pPr>
      <w:r w:rsidRPr="00090453">
        <w:rPr>
          <w:i/>
          <w:color w:val="9B9B9B"/>
          <w:rPrChange w:id="792" w:author="Bob Rudis" w:date="2013-10-20T19:29:00Z">
            <w:rPr/>
          </w:rPrChange>
        </w:rPr>
        <w:t># this data file has no header, so set header=FALSE</w:t>
      </w:r>
    </w:p>
    <w:p w14:paraId="675ACB81" w14:textId="77777777" w:rsidR="009D372B" w:rsidRPr="003A1B91" w:rsidRDefault="00DD5024">
      <w:pPr>
        <w:pStyle w:val="CodeSnippet"/>
        <w:shd w:val="clear" w:color="auto" w:fill="FFF8EA"/>
        <w:rPr>
          <w:color w:val="800026"/>
          <w:rPrChange w:id="793" w:author="Bob Rudis" w:date="2013-10-20T18:49:00Z">
            <w:rPr>
              <w:b/>
            </w:rPr>
          </w:rPrChange>
        </w:rPr>
        <w:pPrChange w:id="794" w:author="Bob Rudis" w:date="2013-10-20T19:30:00Z">
          <w:pPr>
            <w:pStyle w:val="CodeSnippet"/>
          </w:pPr>
        </w:pPrChange>
      </w:pPr>
      <w:r w:rsidRPr="003A1B91">
        <w:rPr>
          <w:color w:val="800026"/>
          <w:rPrChange w:id="795" w:author="Bob Rudis" w:date="2013-10-20T18:49:00Z">
            <w:rPr>
              <w:b/>
              <w:sz w:val="26"/>
              <w:u w:val="single"/>
            </w:rPr>
          </w:rPrChange>
        </w:rPr>
        <w:t>av &lt;- read.csv(avRep,sep="#", header=FALSE)</w:t>
      </w:r>
    </w:p>
    <w:p w14:paraId="213DF57F" w14:textId="77777777" w:rsidR="009D372B" w:rsidRPr="00C30CB1" w:rsidRDefault="009D372B">
      <w:pPr>
        <w:pStyle w:val="CodeSnippet"/>
        <w:shd w:val="clear" w:color="auto" w:fill="FFF8EA"/>
        <w:pPrChange w:id="796" w:author="Bob Rudis" w:date="2013-10-20T19:30:00Z">
          <w:pPr>
            <w:pStyle w:val="CodeSnippet"/>
          </w:pPr>
        </w:pPrChange>
      </w:pPr>
    </w:p>
    <w:p w14:paraId="60FFD69C" w14:textId="77777777" w:rsidR="009D372B" w:rsidRPr="00090453" w:rsidRDefault="009D372B">
      <w:pPr>
        <w:pStyle w:val="CodeSnippet"/>
        <w:shd w:val="clear" w:color="auto" w:fill="FFF8EA"/>
        <w:rPr>
          <w:i/>
          <w:color w:val="9B9B9B"/>
          <w:rPrChange w:id="797" w:author="Bob Rudis" w:date="2013-10-20T19:29:00Z">
            <w:rPr/>
          </w:rPrChange>
        </w:rPr>
        <w:pPrChange w:id="798" w:author="Bob Rudis" w:date="2013-10-20T19:30:00Z">
          <w:pPr>
            <w:pStyle w:val="CodeSnippet"/>
          </w:pPr>
        </w:pPrChange>
      </w:pPr>
      <w:r w:rsidRPr="00090453">
        <w:rPr>
          <w:i/>
          <w:color w:val="9B9B9B"/>
          <w:rPrChange w:id="799" w:author="Bob Rudis" w:date="2013-10-20T19:29:00Z">
            <w:rPr/>
          </w:rPrChange>
        </w:rPr>
        <w:t># as</w:t>
      </w:r>
      <w:r w:rsidR="006A1882" w:rsidRPr="00090453">
        <w:rPr>
          <w:i/>
          <w:color w:val="9B9B9B"/>
          <w:rPrChange w:id="800" w:author="Bob Rudis" w:date="2013-10-20T19:29:00Z">
            <w:rPr/>
          </w:rPrChange>
        </w:rPr>
        <w:t>sign more readable column names since we didn’t pick</w:t>
      </w:r>
    </w:p>
    <w:p w14:paraId="51D917D5" w14:textId="77777777" w:rsidR="006A1882" w:rsidRPr="00090453" w:rsidRDefault="006A1882">
      <w:pPr>
        <w:pStyle w:val="CodeSnippet"/>
        <w:shd w:val="clear" w:color="auto" w:fill="FFF8EA"/>
        <w:rPr>
          <w:i/>
          <w:color w:val="9B9B9B"/>
          <w:rPrChange w:id="801" w:author="Bob Rudis" w:date="2013-10-20T19:29:00Z">
            <w:rPr/>
          </w:rPrChange>
        </w:rPr>
        <w:pPrChange w:id="802" w:author="Bob Rudis" w:date="2013-10-20T19:30:00Z">
          <w:pPr>
            <w:pStyle w:val="CodeSnippet"/>
          </w:pPr>
        </w:pPrChange>
      </w:pPr>
      <w:r w:rsidRPr="00090453">
        <w:rPr>
          <w:i/>
          <w:color w:val="9B9B9B"/>
          <w:rPrChange w:id="803" w:author="Bob Rudis" w:date="2013-10-20T19:29:00Z">
            <w:rPr/>
          </w:rPrChange>
        </w:rPr>
        <w:t># any up from the header</w:t>
      </w:r>
    </w:p>
    <w:p w14:paraId="10741535" w14:textId="77777777" w:rsidR="009D372B" w:rsidRPr="003A1B91" w:rsidRDefault="00DD5024">
      <w:pPr>
        <w:pStyle w:val="CodeSnippet"/>
        <w:shd w:val="clear" w:color="auto" w:fill="FFF8EA"/>
        <w:rPr>
          <w:color w:val="800026"/>
          <w:rPrChange w:id="804" w:author="Bob Rudis" w:date="2013-10-20T18:49:00Z">
            <w:rPr>
              <w:b/>
            </w:rPr>
          </w:rPrChange>
        </w:rPr>
        <w:pPrChange w:id="805" w:author="Bob Rudis" w:date="2013-10-20T19:30:00Z">
          <w:pPr>
            <w:pStyle w:val="CodeSnippet"/>
          </w:pPr>
        </w:pPrChange>
      </w:pPr>
      <w:r w:rsidRPr="003A1B91">
        <w:rPr>
          <w:color w:val="800026"/>
          <w:rPrChange w:id="806" w:author="Bob Rudis" w:date="2013-10-20T18:49:00Z">
            <w:rPr>
              <w:b/>
              <w:sz w:val="26"/>
              <w:u w:val="single"/>
            </w:rPr>
          </w:rPrChange>
        </w:rPr>
        <w:t>colnames(av) &lt;- c("IP", "Reliability", "Risk", "Type",</w:t>
      </w:r>
    </w:p>
    <w:p w14:paraId="505E4907" w14:textId="77777777" w:rsidR="009D372B" w:rsidRPr="003A1B91" w:rsidRDefault="00DD5024">
      <w:pPr>
        <w:pStyle w:val="CodeSnippet"/>
        <w:shd w:val="clear" w:color="auto" w:fill="FFF8EA"/>
        <w:rPr>
          <w:color w:val="800026"/>
          <w:rPrChange w:id="807" w:author="Bob Rudis" w:date="2013-10-20T18:49:00Z">
            <w:rPr>
              <w:b/>
            </w:rPr>
          </w:rPrChange>
        </w:rPr>
        <w:pPrChange w:id="808" w:author="Bob Rudis" w:date="2013-10-20T19:30:00Z">
          <w:pPr>
            <w:pStyle w:val="CodeSnippet"/>
          </w:pPr>
        </w:pPrChange>
      </w:pPr>
      <w:r w:rsidRPr="003A1B91">
        <w:rPr>
          <w:color w:val="800026"/>
          <w:rPrChange w:id="809" w:author="Bob Rudis" w:date="2013-10-20T18:49:00Z">
            <w:rPr>
              <w:b/>
              <w:sz w:val="26"/>
              <w:u w:val="single"/>
            </w:rPr>
          </w:rPrChange>
        </w:rPr>
        <w:t xml:space="preserve">                  "Country", "Locale", "Coords", "x")</w:t>
      </w:r>
    </w:p>
    <w:p w14:paraId="4C2462EA" w14:textId="3A915697" w:rsidR="009D372B" w:rsidRPr="00C30CB1" w:rsidDel="00C1511F" w:rsidRDefault="009D372B">
      <w:pPr>
        <w:pStyle w:val="CodeSnippet"/>
        <w:shd w:val="clear" w:color="auto" w:fill="FFF8EA"/>
        <w:rPr>
          <w:del w:id="810" w:author="Bob Rudis" w:date="2013-10-20T19:01:00Z"/>
        </w:rPr>
        <w:pPrChange w:id="811" w:author="Bob Rudis" w:date="2013-10-20T19:30:00Z">
          <w:pPr>
            <w:pStyle w:val="CodeSnippet"/>
          </w:pPr>
        </w:pPrChange>
      </w:pPr>
    </w:p>
    <w:p w14:paraId="2AF38EE4" w14:textId="023BA94A" w:rsidR="00C37679" w:rsidRPr="00C30CB1" w:rsidRDefault="00DD5024">
      <w:pPr>
        <w:pStyle w:val="CodeSnippet"/>
        <w:shd w:val="clear" w:color="auto" w:fill="FFF8EA"/>
        <w:rPr>
          <w:i/>
          <w:rPrChange w:id="812" w:author="Bob Rudis" w:date="2013-10-20T18:46:00Z">
            <w:rPr/>
          </w:rPrChange>
        </w:rPr>
        <w:pPrChange w:id="813" w:author="Bob Rudis" w:date="2013-10-20T19:30:00Z">
          <w:pPr>
            <w:pStyle w:val="CodeSnippet"/>
          </w:pPr>
        </w:pPrChange>
      </w:pPr>
      <w:moveFromRangeStart w:id="814" w:author="Bob Rudis" w:date="2013-10-20T19:01:00Z" w:name="move243915022"/>
      <w:moveFrom w:id="815" w:author="Bob Rudis" w:date="2013-10-20T19:01:00Z">
        <w:r w:rsidRPr="00C30CB1" w:rsidDel="00C1511F">
          <w:rPr>
            <w:i/>
            <w:rPrChange w:id="816" w:author="Bob Rudis" w:date="2013-10-20T18:46:00Z">
              <w:rPr>
                <w:sz w:val="26"/>
                <w:u w:val="single"/>
              </w:rPr>
            </w:rPrChange>
          </w:rPr>
          <w:t># get an overview of the data frame</w:t>
        </w:r>
      </w:moveFrom>
      <w:moveFromRangeEnd w:id="814"/>
      <w:del w:id="817" w:author="Bob Rudis" w:date="2013-10-20T19:01:00Z">
        <w:r w:rsidRPr="00C30CB1" w:rsidDel="00C1511F">
          <w:rPr>
            <w:i/>
            <w:rPrChange w:id="818" w:author="Bob Rudis" w:date="2013-10-20T18:46:00Z">
              <w:rPr>
                <w:sz w:val="26"/>
                <w:u w:val="single"/>
              </w:rPr>
            </w:rPrChange>
          </w:rPr>
          <w:delText xml:space="preserve"> with str()</w:delText>
        </w:r>
      </w:del>
    </w:p>
    <w:p w14:paraId="5CBD792C" w14:textId="60C49229" w:rsidR="00C37679" w:rsidRPr="003A1B91" w:rsidRDefault="00DD5024">
      <w:pPr>
        <w:pStyle w:val="CodeSnippet"/>
        <w:shd w:val="clear" w:color="auto" w:fill="FFF8EA"/>
        <w:rPr>
          <w:color w:val="800026"/>
          <w:rPrChange w:id="819" w:author="Bob Rudis" w:date="2013-10-20T18:49:00Z">
            <w:rPr>
              <w:b/>
            </w:rPr>
          </w:rPrChange>
        </w:rPr>
        <w:pPrChange w:id="820" w:author="Bob Rudis" w:date="2013-10-20T19:30:00Z">
          <w:pPr>
            <w:pStyle w:val="CodeSnippet"/>
          </w:pPr>
        </w:pPrChange>
      </w:pPr>
      <w:r w:rsidRPr="003A1B91">
        <w:rPr>
          <w:color w:val="800026"/>
          <w:rPrChange w:id="821" w:author="Bob Rudis" w:date="2013-10-20T18:49:00Z">
            <w:rPr>
              <w:b/>
              <w:sz w:val="26"/>
              <w:u w:val="single"/>
            </w:rPr>
          </w:rPrChange>
        </w:rPr>
        <w:t>str(av)</w:t>
      </w:r>
      <w:ins w:id="822" w:author="Bob Rudis" w:date="2013-10-20T19:01:00Z">
        <w:r w:rsidR="00C1511F">
          <w:rPr>
            <w:color w:val="800026"/>
          </w:rPr>
          <w:t xml:space="preserve"> </w:t>
        </w:r>
      </w:ins>
      <w:moveToRangeStart w:id="823" w:author="Bob Rudis" w:date="2013-10-20T19:01:00Z" w:name="move243915022"/>
      <w:moveTo w:id="824" w:author="Bob Rudis" w:date="2013-10-20T19:01:00Z">
        <w:r w:rsidR="00C1511F" w:rsidRPr="00DD5EFB">
          <w:rPr>
            <w:i/>
            <w:color w:val="9B9B9B"/>
            <w:rPrChange w:id="825" w:author="Bob Rudis" w:date="2013-10-20T19:30:00Z">
              <w:rPr>
                <w:i/>
              </w:rPr>
            </w:rPrChange>
          </w:rPr>
          <w:t># get an overview of the data frame</w:t>
        </w:r>
      </w:moveTo>
      <w:moveToRangeEnd w:id="823"/>
    </w:p>
    <w:p w14:paraId="5B575D5B" w14:textId="3842BAD9" w:rsidR="00C1511F" w:rsidRPr="00090453" w:rsidRDefault="00C1511F">
      <w:pPr>
        <w:pStyle w:val="CodeSnippet"/>
        <w:shd w:val="clear" w:color="auto" w:fill="FFF8EA"/>
        <w:rPr>
          <w:ins w:id="826" w:author="Bob Rudis" w:date="2013-10-20T19:08:00Z"/>
          <w:color w:val="252525"/>
          <w:rPrChange w:id="827" w:author="Bob Rudis" w:date="2013-10-20T19:29:00Z">
            <w:rPr>
              <w:ins w:id="828" w:author="Bob Rudis" w:date="2013-10-20T19:08:00Z"/>
            </w:rPr>
          </w:rPrChange>
        </w:rPr>
        <w:pPrChange w:id="829" w:author="Bob Rudis" w:date="2013-10-20T19:30:00Z">
          <w:pPr>
            <w:pStyle w:val="CodeSnippet"/>
          </w:pPr>
        </w:pPrChange>
      </w:pPr>
      <w:ins w:id="830" w:author="Bob Rudis" w:date="2013-10-20T19:08:00Z">
        <w:r w:rsidRPr="00090453">
          <w:rPr>
            <w:color w:val="252525"/>
            <w:rPrChange w:id="831" w:author="Bob Rudis" w:date="2013-10-20T19:29:00Z">
              <w:rPr/>
            </w:rPrChange>
          </w:rPr>
          <w:t>## 'data.frame':</w:t>
        </w:r>
      </w:ins>
      <w:ins w:id="832" w:author="Bob Rudis" w:date="2013-10-20T19:09:00Z">
        <w:r w:rsidR="00B64F48" w:rsidRPr="00090453">
          <w:rPr>
            <w:color w:val="252525"/>
            <w:rPrChange w:id="833" w:author="Bob Rudis" w:date="2013-10-20T19:29:00Z">
              <w:rPr/>
            </w:rPrChange>
          </w:rPr>
          <w:t xml:space="preserve"> </w:t>
        </w:r>
      </w:ins>
      <w:ins w:id="834" w:author="Bob Rudis" w:date="2013-10-20T19:08:00Z">
        <w:r w:rsidRPr="00090453">
          <w:rPr>
            <w:color w:val="252525"/>
            <w:rPrChange w:id="835" w:author="Bob Rudis" w:date="2013-10-20T19:29:00Z">
              <w:rPr/>
            </w:rPrChange>
          </w:rPr>
          <w:t>258626 obs. of  8 variables:</w:t>
        </w:r>
      </w:ins>
    </w:p>
    <w:p w14:paraId="41A54EAA" w14:textId="646E0246" w:rsidR="00C1511F" w:rsidRPr="00090453" w:rsidRDefault="00C1511F">
      <w:pPr>
        <w:pStyle w:val="CodeSnippet"/>
        <w:shd w:val="clear" w:color="auto" w:fill="FFF8EA"/>
        <w:rPr>
          <w:ins w:id="836" w:author="Bob Rudis" w:date="2013-10-20T19:08:00Z"/>
          <w:color w:val="252525"/>
          <w:rPrChange w:id="837" w:author="Bob Rudis" w:date="2013-10-20T19:29:00Z">
            <w:rPr>
              <w:ins w:id="838" w:author="Bob Rudis" w:date="2013-10-20T19:08:00Z"/>
            </w:rPr>
          </w:rPrChange>
        </w:rPr>
        <w:pPrChange w:id="839" w:author="Bob Rudis" w:date="2013-10-20T19:30:00Z">
          <w:pPr>
            <w:pStyle w:val="CodeSnippet"/>
          </w:pPr>
        </w:pPrChange>
      </w:pPr>
      <w:ins w:id="840" w:author="Bob Rudis" w:date="2013-10-20T19:08:00Z">
        <w:r w:rsidRPr="00090453">
          <w:rPr>
            <w:color w:val="252525"/>
            <w:rPrChange w:id="841" w:author="Bob Rudis" w:date="2013-10-20T19:29:00Z">
              <w:rPr/>
            </w:rPrChange>
          </w:rPr>
          <w:t>## $ IP : Factor w/ 258626 levels "1.0.232.167",..: 154069 154065</w:t>
        </w:r>
      </w:ins>
    </w:p>
    <w:p w14:paraId="7DC7AB18" w14:textId="6B5A129D" w:rsidR="00C1511F" w:rsidRPr="00090453" w:rsidRDefault="00C1511F">
      <w:pPr>
        <w:pStyle w:val="CodeSnippet"/>
        <w:shd w:val="clear" w:color="auto" w:fill="FFF8EA"/>
        <w:rPr>
          <w:ins w:id="842" w:author="Bob Rudis" w:date="2013-10-20T19:08:00Z"/>
          <w:color w:val="252525"/>
          <w:rPrChange w:id="843" w:author="Bob Rudis" w:date="2013-10-20T19:29:00Z">
            <w:rPr>
              <w:ins w:id="844" w:author="Bob Rudis" w:date="2013-10-20T19:08:00Z"/>
            </w:rPr>
          </w:rPrChange>
        </w:rPr>
        <w:pPrChange w:id="845" w:author="Bob Rudis" w:date="2013-10-20T19:30:00Z">
          <w:pPr>
            <w:pStyle w:val="CodeSnippet"/>
          </w:pPr>
        </w:pPrChange>
      </w:pPr>
      <w:ins w:id="846" w:author="Bob Rudis" w:date="2013-10-20T19:08:00Z">
        <w:r w:rsidRPr="00090453">
          <w:rPr>
            <w:color w:val="252525"/>
            <w:rPrChange w:id="847" w:author="Bob Rudis" w:date="2013-10-20T19:29:00Z">
              <w:rPr/>
            </w:rPrChange>
          </w:rPr>
          <w:t>##    154066 171110 64223 197880 154052 154051 154050 56741 ...</w:t>
        </w:r>
      </w:ins>
    </w:p>
    <w:p w14:paraId="6FFBA1AA" w14:textId="79891368" w:rsidR="00C1511F" w:rsidRPr="00090453" w:rsidRDefault="00C1511F">
      <w:pPr>
        <w:pStyle w:val="CodeSnippet"/>
        <w:shd w:val="clear" w:color="auto" w:fill="FFF8EA"/>
        <w:rPr>
          <w:ins w:id="848" w:author="Bob Rudis" w:date="2013-10-20T19:08:00Z"/>
          <w:color w:val="252525"/>
          <w:rPrChange w:id="849" w:author="Bob Rudis" w:date="2013-10-20T19:29:00Z">
            <w:rPr>
              <w:ins w:id="850" w:author="Bob Rudis" w:date="2013-10-20T19:08:00Z"/>
            </w:rPr>
          </w:rPrChange>
        </w:rPr>
        <w:pPrChange w:id="851" w:author="Bob Rudis" w:date="2013-10-20T19:30:00Z">
          <w:pPr>
            <w:pStyle w:val="CodeSnippet"/>
          </w:pPr>
        </w:pPrChange>
      </w:pPr>
      <w:ins w:id="852" w:author="Bob Rudis" w:date="2013-10-20T19:08:00Z">
        <w:r w:rsidRPr="00090453">
          <w:rPr>
            <w:color w:val="252525"/>
            <w:rPrChange w:id="853" w:author="Bob Rudis" w:date="2013-10-20T19:29:00Z">
              <w:rPr/>
            </w:rPrChange>
          </w:rPr>
          <w:t>## $ Reliability: int 4 4 4 6 4 4 4 4 4 6 ...</w:t>
        </w:r>
      </w:ins>
    </w:p>
    <w:p w14:paraId="2375F0F8" w14:textId="1ABA7F16" w:rsidR="00C1511F" w:rsidRPr="00090453" w:rsidRDefault="00C1511F">
      <w:pPr>
        <w:pStyle w:val="CodeSnippet"/>
        <w:shd w:val="clear" w:color="auto" w:fill="FFF8EA"/>
        <w:rPr>
          <w:ins w:id="854" w:author="Bob Rudis" w:date="2013-10-20T19:08:00Z"/>
          <w:color w:val="252525"/>
          <w:rPrChange w:id="855" w:author="Bob Rudis" w:date="2013-10-20T19:29:00Z">
            <w:rPr>
              <w:ins w:id="856" w:author="Bob Rudis" w:date="2013-10-20T19:08:00Z"/>
            </w:rPr>
          </w:rPrChange>
        </w:rPr>
        <w:pPrChange w:id="857" w:author="Bob Rudis" w:date="2013-10-20T19:30:00Z">
          <w:pPr>
            <w:pStyle w:val="CodeSnippet"/>
          </w:pPr>
        </w:pPrChange>
      </w:pPr>
      <w:ins w:id="858" w:author="Bob Rudis" w:date="2013-10-20T19:08:00Z">
        <w:r w:rsidRPr="00090453">
          <w:rPr>
            <w:color w:val="252525"/>
            <w:rPrChange w:id="859" w:author="Bob Rudis" w:date="2013-10-20T19:29:00Z">
              <w:rPr/>
            </w:rPrChange>
          </w:rPr>
          <w:t>## $ Risk : int 2 2 2 3 5 2 2 2 2 3 ...</w:t>
        </w:r>
      </w:ins>
    </w:p>
    <w:p w14:paraId="7EAA1775" w14:textId="7FAA1DAB" w:rsidR="00C1511F" w:rsidRPr="00090453" w:rsidRDefault="00C1511F">
      <w:pPr>
        <w:pStyle w:val="CodeSnippet"/>
        <w:shd w:val="clear" w:color="auto" w:fill="FFF8EA"/>
        <w:rPr>
          <w:ins w:id="860" w:author="Bob Rudis" w:date="2013-10-20T19:08:00Z"/>
          <w:color w:val="252525"/>
          <w:rPrChange w:id="861" w:author="Bob Rudis" w:date="2013-10-20T19:29:00Z">
            <w:rPr>
              <w:ins w:id="862" w:author="Bob Rudis" w:date="2013-10-20T19:08:00Z"/>
            </w:rPr>
          </w:rPrChange>
        </w:rPr>
        <w:pPrChange w:id="863" w:author="Bob Rudis" w:date="2013-10-20T19:30:00Z">
          <w:pPr>
            <w:pStyle w:val="CodeSnippet"/>
          </w:pPr>
        </w:pPrChange>
      </w:pPr>
      <w:ins w:id="864" w:author="Bob Rudis" w:date="2013-10-20T19:08:00Z">
        <w:r w:rsidRPr="00090453">
          <w:rPr>
            <w:color w:val="252525"/>
            <w:rPrChange w:id="865" w:author="Bob Rudis" w:date="2013-10-20T19:29:00Z">
              <w:rPr/>
            </w:rPrChange>
          </w:rPr>
          <w:t>## $ Type : Factor w/ 34 levels "APT;Malware Domain",..: 25 25 25 31 25</w:t>
        </w:r>
      </w:ins>
    </w:p>
    <w:p w14:paraId="5E52DAA3" w14:textId="3C412F8B" w:rsidR="00C1511F" w:rsidRPr="00090453" w:rsidRDefault="00C1511F">
      <w:pPr>
        <w:pStyle w:val="CodeSnippet"/>
        <w:shd w:val="clear" w:color="auto" w:fill="FFF8EA"/>
        <w:rPr>
          <w:ins w:id="866" w:author="Bob Rudis" w:date="2013-10-20T19:08:00Z"/>
          <w:color w:val="252525"/>
          <w:rPrChange w:id="867" w:author="Bob Rudis" w:date="2013-10-20T19:29:00Z">
            <w:rPr>
              <w:ins w:id="868" w:author="Bob Rudis" w:date="2013-10-20T19:08:00Z"/>
            </w:rPr>
          </w:rPrChange>
        </w:rPr>
        <w:pPrChange w:id="869" w:author="Bob Rudis" w:date="2013-10-20T19:30:00Z">
          <w:pPr>
            <w:pStyle w:val="CodeSnippet"/>
          </w:pPr>
        </w:pPrChange>
      </w:pPr>
      <w:ins w:id="870" w:author="Bob Rudis" w:date="2013-10-20T19:08:00Z">
        <w:r w:rsidRPr="00090453">
          <w:rPr>
            <w:color w:val="252525"/>
            <w:rPrChange w:id="871" w:author="Bob Rudis" w:date="2013-10-20T19:29:00Z">
              <w:rPr/>
            </w:rPrChange>
          </w:rPr>
          <w:t>##    25 25 25 25 31 ...</w:t>
        </w:r>
      </w:ins>
    </w:p>
    <w:p w14:paraId="2B9A983A" w14:textId="2BC9BC3E" w:rsidR="00C1511F" w:rsidRPr="00090453" w:rsidRDefault="00C1511F">
      <w:pPr>
        <w:pStyle w:val="CodeSnippet"/>
        <w:shd w:val="clear" w:color="auto" w:fill="FFF8EA"/>
        <w:rPr>
          <w:ins w:id="872" w:author="Bob Rudis" w:date="2013-10-20T19:08:00Z"/>
          <w:color w:val="252525"/>
          <w:rPrChange w:id="873" w:author="Bob Rudis" w:date="2013-10-20T19:29:00Z">
            <w:rPr>
              <w:ins w:id="874" w:author="Bob Rudis" w:date="2013-10-20T19:08:00Z"/>
            </w:rPr>
          </w:rPrChange>
        </w:rPr>
        <w:pPrChange w:id="875" w:author="Bob Rudis" w:date="2013-10-20T19:30:00Z">
          <w:pPr>
            <w:pStyle w:val="CodeSnippet"/>
          </w:pPr>
        </w:pPrChange>
      </w:pPr>
      <w:ins w:id="876" w:author="Bob Rudis" w:date="2013-10-20T19:08:00Z">
        <w:r w:rsidRPr="00090453">
          <w:rPr>
            <w:color w:val="252525"/>
            <w:rPrChange w:id="877" w:author="Bob Rudis" w:date="2013-10-20T19:29:00Z">
              <w:rPr/>
            </w:rPrChange>
          </w:rPr>
          <w:t>## $ Country : Factor w/ 153 levels "","A1","A2","AE",..: 34 34 34 143</w:t>
        </w:r>
      </w:ins>
    </w:p>
    <w:p w14:paraId="64CEA9F5" w14:textId="75475AB5" w:rsidR="00C1511F" w:rsidRPr="00090453" w:rsidRDefault="00C1511F">
      <w:pPr>
        <w:pStyle w:val="CodeSnippet"/>
        <w:shd w:val="clear" w:color="auto" w:fill="FFF8EA"/>
        <w:rPr>
          <w:ins w:id="878" w:author="Bob Rudis" w:date="2013-10-20T19:08:00Z"/>
          <w:color w:val="252525"/>
          <w:rPrChange w:id="879" w:author="Bob Rudis" w:date="2013-10-20T19:29:00Z">
            <w:rPr>
              <w:ins w:id="880" w:author="Bob Rudis" w:date="2013-10-20T19:08:00Z"/>
            </w:rPr>
          </w:rPrChange>
        </w:rPr>
        <w:pPrChange w:id="881" w:author="Bob Rudis" w:date="2013-10-20T19:30:00Z">
          <w:pPr>
            <w:pStyle w:val="CodeSnippet"/>
          </w:pPr>
        </w:pPrChange>
      </w:pPr>
      <w:ins w:id="882" w:author="Bob Rudis" w:date="2013-10-20T19:08:00Z">
        <w:r w:rsidRPr="00090453">
          <w:rPr>
            <w:color w:val="252525"/>
            <w:rPrChange w:id="883" w:author="Bob Rudis" w:date="2013-10-20T19:29:00Z">
              <w:rPr/>
            </w:rPrChange>
          </w:rPr>
          <w:t>##    141 143 34 34 34 1 ...</w:t>
        </w:r>
      </w:ins>
    </w:p>
    <w:p w14:paraId="675B0161" w14:textId="4D6FB6D5" w:rsidR="00C1511F" w:rsidRPr="00090453" w:rsidRDefault="00C1511F">
      <w:pPr>
        <w:pStyle w:val="CodeSnippet"/>
        <w:shd w:val="clear" w:color="auto" w:fill="FFF8EA"/>
        <w:rPr>
          <w:ins w:id="884" w:author="Bob Rudis" w:date="2013-10-20T19:08:00Z"/>
          <w:color w:val="252525"/>
          <w:rPrChange w:id="885" w:author="Bob Rudis" w:date="2013-10-20T19:29:00Z">
            <w:rPr>
              <w:ins w:id="886" w:author="Bob Rudis" w:date="2013-10-20T19:08:00Z"/>
            </w:rPr>
          </w:rPrChange>
        </w:rPr>
        <w:pPrChange w:id="887" w:author="Bob Rudis" w:date="2013-10-20T19:30:00Z">
          <w:pPr>
            <w:pStyle w:val="CodeSnippet"/>
          </w:pPr>
        </w:pPrChange>
      </w:pPr>
      <w:ins w:id="888" w:author="Bob Rudis" w:date="2013-10-20T19:08:00Z">
        <w:r w:rsidRPr="00090453">
          <w:rPr>
            <w:color w:val="252525"/>
            <w:rPrChange w:id="889" w:author="Bob Rudis" w:date="2013-10-20T19:29:00Z">
              <w:rPr/>
            </w:rPrChange>
          </w:rPr>
          <w:t>## $ Locale : Factor w/ 2573 levels "","Aachen","Aarhus",..: 2506 2506</w:t>
        </w:r>
      </w:ins>
    </w:p>
    <w:p w14:paraId="2950DD3A" w14:textId="51C5E491" w:rsidR="00C1511F" w:rsidRPr="00090453" w:rsidRDefault="00C1511F">
      <w:pPr>
        <w:pStyle w:val="CodeSnippet"/>
        <w:shd w:val="clear" w:color="auto" w:fill="FFF8EA"/>
        <w:rPr>
          <w:ins w:id="890" w:author="Bob Rudis" w:date="2013-10-20T19:08:00Z"/>
          <w:color w:val="252525"/>
          <w:rPrChange w:id="891" w:author="Bob Rudis" w:date="2013-10-20T19:29:00Z">
            <w:rPr>
              <w:ins w:id="892" w:author="Bob Rudis" w:date="2013-10-20T19:08:00Z"/>
            </w:rPr>
          </w:rPrChange>
        </w:rPr>
        <w:pPrChange w:id="893" w:author="Bob Rudis" w:date="2013-10-20T19:30:00Z">
          <w:pPr>
            <w:pStyle w:val="CodeSnippet"/>
          </w:pPr>
        </w:pPrChange>
      </w:pPr>
      <w:ins w:id="894" w:author="Bob Rudis" w:date="2013-10-20T19:08:00Z">
        <w:r w:rsidRPr="00090453">
          <w:rPr>
            <w:color w:val="252525"/>
            <w:rPrChange w:id="895" w:author="Bob Rudis" w:date="2013-10-20T19:29:00Z">
              <w:rPr/>
            </w:rPrChange>
          </w:rPr>
          <w:t>##    2506 1 1374 2342 2506 2506 2506 1 ...</w:t>
        </w:r>
      </w:ins>
    </w:p>
    <w:p w14:paraId="1E43BEA2" w14:textId="2FDE6AB0" w:rsidR="00C1511F" w:rsidRPr="00090453" w:rsidRDefault="00C1511F">
      <w:pPr>
        <w:pStyle w:val="CodeSnippet"/>
        <w:shd w:val="clear" w:color="auto" w:fill="FFF8EA"/>
        <w:rPr>
          <w:ins w:id="896" w:author="Bob Rudis" w:date="2013-10-20T19:08:00Z"/>
          <w:color w:val="252525"/>
          <w:rPrChange w:id="897" w:author="Bob Rudis" w:date="2013-10-20T19:29:00Z">
            <w:rPr>
              <w:ins w:id="898" w:author="Bob Rudis" w:date="2013-10-20T19:08:00Z"/>
            </w:rPr>
          </w:rPrChange>
        </w:rPr>
        <w:pPrChange w:id="899" w:author="Bob Rudis" w:date="2013-10-20T19:30:00Z">
          <w:pPr>
            <w:pStyle w:val="CodeSnippet"/>
          </w:pPr>
        </w:pPrChange>
      </w:pPr>
      <w:ins w:id="900" w:author="Bob Rudis" w:date="2013-10-20T19:08:00Z">
        <w:r w:rsidRPr="00090453">
          <w:rPr>
            <w:color w:val="252525"/>
            <w:rPrChange w:id="901" w:author="Bob Rudis" w:date="2013-10-20T19:29:00Z">
              <w:rPr/>
            </w:rPrChange>
          </w:rPr>
          <w:t>## $ Coords : Factor w/ 3140 levels "-0.139500007033,98.1859970093",..:</w:t>
        </w:r>
      </w:ins>
    </w:p>
    <w:p w14:paraId="27F5080C" w14:textId="02AFBDE1" w:rsidR="00C1511F" w:rsidRPr="00090453" w:rsidRDefault="00C1511F">
      <w:pPr>
        <w:pStyle w:val="CodeSnippet"/>
        <w:shd w:val="clear" w:color="auto" w:fill="FFF8EA"/>
        <w:rPr>
          <w:ins w:id="902" w:author="Bob Rudis" w:date="2013-10-20T19:08:00Z"/>
          <w:color w:val="252525"/>
          <w:rPrChange w:id="903" w:author="Bob Rudis" w:date="2013-10-20T19:29:00Z">
            <w:rPr>
              <w:ins w:id="904" w:author="Bob Rudis" w:date="2013-10-20T19:08:00Z"/>
            </w:rPr>
          </w:rPrChange>
        </w:rPr>
        <w:pPrChange w:id="905" w:author="Bob Rudis" w:date="2013-10-20T19:30:00Z">
          <w:pPr>
            <w:pStyle w:val="CodeSnippet"/>
          </w:pPr>
        </w:pPrChange>
      </w:pPr>
      <w:ins w:id="906" w:author="Bob Rudis" w:date="2013-10-20T19:08:00Z">
        <w:r w:rsidRPr="00090453">
          <w:rPr>
            <w:color w:val="252525"/>
            <w:rPrChange w:id="907" w:author="Bob Rudis" w:date="2013-10-20T19:29:00Z">
              <w:rPr/>
            </w:rPrChange>
          </w:rPr>
          <w:lastRenderedPageBreak/>
          <w:t>##    489 489 489 1426 2676 1384 489 489 489 489 ...</w:t>
        </w:r>
      </w:ins>
    </w:p>
    <w:p w14:paraId="7E427ADD" w14:textId="2B140F58" w:rsidR="00C1511F" w:rsidRPr="00090453" w:rsidRDefault="00C1511F">
      <w:pPr>
        <w:pStyle w:val="CodeSnippet"/>
        <w:shd w:val="clear" w:color="auto" w:fill="FFF8EA"/>
        <w:rPr>
          <w:ins w:id="908" w:author="Bob Rudis" w:date="2013-10-20T19:08:00Z"/>
          <w:color w:val="252525"/>
          <w:rPrChange w:id="909" w:author="Bob Rudis" w:date="2013-10-20T19:29:00Z">
            <w:rPr>
              <w:ins w:id="910" w:author="Bob Rudis" w:date="2013-10-20T19:08:00Z"/>
            </w:rPr>
          </w:rPrChange>
        </w:rPr>
        <w:pPrChange w:id="911" w:author="Bob Rudis" w:date="2013-10-20T19:30:00Z">
          <w:pPr>
            <w:pStyle w:val="CodeSnippet"/>
          </w:pPr>
        </w:pPrChange>
      </w:pPr>
      <w:ins w:id="912" w:author="Bob Rudis" w:date="2013-10-20T19:08:00Z">
        <w:r w:rsidRPr="00090453">
          <w:rPr>
            <w:color w:val="252525"/>
            <w:rPrChange w:id="913" w:author="Bob Rudis" w:date="2013-10-20T19:29:00Z">
              <w:rPr/>
            </w:rPrChange>
          </w:rPr>
          <w:t>## $ x : Factor w/ 34 levels "11","11;12","11;2",..: 1 1 1 7 1 1 1 1 1</w:t>
        </w:r>
      </w:ins>
    </w:p>
    <w:p w14:paraId="00212708" w14:textId="77777777" w:rsidR="00B64F48" w:rsidRDefault="00C1511F">
      <w:pPr>
        <w:pStyle w:val="CodeSnippet"/>
        <w:shd w:val="clear" w:color="auto" w:fill="FFF8EA"/>
        <w:rPr>
          <w:ins w:id="914" w:author="Bob Rudis" w:date="2013-10-20T19:12:00Z"/>
        </w:rPr>
        <w:pPrChange w:id="915" w:author="Bob Rudis" w:date="2013-10-20T19:30:00Z">
          <w:pPr>
            <w:pStyle w:val="CodeSnippet"/>
          </w:pPr>
        </w:pPrChange>
      </w:pPr>
      <w:ins w:id="916" w:author="Bob Rudis" w:date="2013-10-20T19:08:00Z">
        <w:r w:rsidRPr="00090453">
          <w:rPr>
            <w:color w:val="252525"/>
            <w:rPrChange w:id="917" w:author="Bob Rudis" w:date="2013-10-20T19:29:00Z">
              <w:rPr/>
            </w:rPrChange>
          </w:rPr>
          <w:t>##    7 ...</w:t>
        </w:r>
      </w:ins>
    </w:p>
    <w:p w14:paraId="6BDE7D99" w14:textId="12E31AFA" w:rsidR="00C37679" w:rsidRPr="00C30CB1" w:rsidDel="00C1511F" w:rsidRDefault="00C37679">
      <w:pPr>
        <w:pStyle w:val="CodeSnippet"/>
        <w:shd w:val="clear" w:color="auto" w:fill="FFF8EA"/>
        <w:rPr>
          <w:del w:id="918" w:author="Bob Rudis" w:date="2013-10-20T19:00:00Z"/>
        </w:rPr>
        <w:pPrChange w:id="919" w:author="Bob Rudis" w:date="2013-10-20T19:30:00Z">
          <w:pPr>
            <w:pStyle w:val="CodeSnippet"/>
          </w:pPr>
        </w:pPrChange>
      </w:pPr>
      <w:del w:id="920" w:author="Bob Rudis" w:date="2013-10-20T19:00:00Z">
        <w:r w:rsidRPr="00C30CB1" w:rsidDel="00C1511F">
          <w:delText>'data.frame'</w:delText>
        </w:r>
      </w:del>
      <w:del w:id="921" w:author="Bob Rudis" w:date="2013-10-20T18:29:00Z">
        <w:r w:rsidRPr="00C30CB1" w:rsidDel="005D6DE6">
          <w:rPr>
            <w:rPrChange w:id="922" w:author="Bob Rudis" w:date="2013-10-20T18:46:00Z">
              <w:rPr>
                <w:highlight w:val="cyan"/>
              </w:rPr>
            </w:rPrChange>
          </w:rPr>
          <w:delText>:</w:delText>
        </w:r>
        <w:r w:rsidRPr="00C30CB1" w:rsidDel="005D6DE6">
          <w:rPr>
            <w:rPrChange w:id="923" w:author="Bob Rudis" w:date="2013-10-20T18:46:00Z">
              <w:rPr>
                <w:highlight w:val="cyan"/>
              </w:rPr>
            </w:rPrChange>
          </w:rPr>
          <w:tab/>
        </w:r>
      </w:del>
      <w:del w:id="924" w:author="Bob Rudis" w:date="2013-10-20T19:00:00Z">
        <w:r w:rsidRPr="00C30CB1" w:rsidDel="00C1511F">
          <w:rPr>
            <w:rPrChange w:id="925" w:author="Bob Rudis" w:date="2013-10-20T18:46:00Z">
              <w:rPr>
                <w:highlight w:val="cyan"/>
              </w:rPr>
            </w:rPrChange>
          </w:rPr>
          <w:delText>2</w:delText>
        </w:r>
        <w:r w:rsidRPr="00C30CB1" w:rsidDel="00C1511F">
          <w:delText>58626 obs. of  8 variables:</w:delText>
        </w:r>
      </w:del>
    </w:p>
    <w:p w14:paraId="51855702" w14:textId="4CB3670B" w:rsidR="00DA2BFE" w:rsidDel="00C1511F" w:rsidRDefault="00DA2BFE">
      <w:pPr>
        <w:pStyle w:val="QueryPara"/>
        <w:shd w:val="clear" w:color="auto" w:fill="FFF8EA"/>
        <w:rPr>
          <w:ins w:id="926" w:author="John Sleeva" w:date="2013-09-27T02:25:00Z"/>
          <w:del w:id="927" w:author="Bob Rudis" w:date="2013-10-20T19:00:00Z"/>
        </w:rPr>
        <w:pPrChange w:id="928" w:author="Bob Rudis" w:date="2013-10-20T19:30:00Z">
          <w:pPr>
            <w:pStyle w:val="QueryPara"/>
          </w:pPr>
        </w:pPrChange>
      </w:pPr>
      <w:ins w:id="929" w:author="John Sleeva" w:date="2013-09-27T02:25:00Z">
        <w:del w:id="930" w:author="Bob Rudis" w:date="2013-10-20T19:00:00Z">
          <w:r w:rsidDel="00C1511F">
            <w:delText>[AU/ED: Please change the tab(s) in the above line(s) to spaces(s).]</w:delText>
          </w:r>
        </w:del>
      </w:ins>
    </w:p>
    <w:p w14:paraId="0367CE75" w14:textId="1A0CB29C" w:rsidR="00C37679" w:rsidDel="00C1511F" w:rsidRDefault="00C37679">
      <w:pPr>
        <w:pStyle w:val="CodeSnippet"/>
        <w:shd w:val="clear" w:color="auto" w:fill="FFF8EA"/>
        <w:rPr>
          <w:del w:id="931" w:author="Bob Rudis" w:date="2013-10-20T19:00:00Z"/>
        </w:rPr>
        <w:pPrChange w:id="932" w:author="Bob Rudis" w:date="2013-10-20T19:30:00Z">
          <w:pPr>
            <w:pStyle w:val="CodeSnippet"/>
          </w:pPr>
        </w:pPrChange>
      </w:pPr>
      <w:del w:id="933" w:author="Bob Rudis" w:date="2013-10-20T19:00:00Z">
        <w:r w:rsidDel="00C1511F">
          <w:delText>$ IP         : Factor w/ 258626 levels "1.0.232.167",...</w:delText>
        </w:r>
      </w:del>
    </w:p>
    <w:p w14:paraId="4068131B" w14:textId="73370D18" w:rsidR="00C37679" w:rsidDel="00C1511F" w:rsidRDefault="00C37679">
      <w:pPr>
        <w:pStyle w:val="CodeSnippet"/>
        <w:shd w:val="clear" w:color="auto" w:fill="FFF8EA"/>
        <w:rPr>
          <w:del w:id="934" w:author="Bob Rudis" w:date="2013-10-20T19:00:00Z"/>
        </w:rPr>
        <w:pPrChange w:id="935" w:author="Bob Rudis" w:date="2013-10-20T19:30:00Z">
          <w:pPr>
            <w:pStyle w:val="CodeSnippet"/>
          </w:pPr>
        </w:pPrChange>
      </w:pPr>
      <w:del w:id="936" w:author="Bob Rudis" w:date="2013-10-20T19:00:00Z">
        <w:r w:rsidDel="00C1511F">
          <w:delText xml:space="preserve"> $ Reliability: int  4 4 4 6 4 4 4 4 4 6 ...</w:delText>
        </w:r>
      </w:del>
    </w:p>
    <w:p w14:paraId="73B1B9EA" w14:textId="34999C7B" w:rsidR="00C37679" w:rsidDel="00C1511F" w:rsidRDefault="00C37679">
      <w:pPr>
        <w:pStyle w:val="CodeSnippet"/>
        <w:shd w:val="clear" w:color="auto" w:fill="FFF8EA"/>
        <w:rPr>
          <w:del w:id="937" w:author="Bob Rudis" w:date="2013-10-20T19:00:00Z"/>
        </w:rPr>
        <w:pPrChange w:id="938" w:author="Bob Rudis" w:date="2013-10-20T19:30:00Z">
          <w:pPr>
            <w:pStyle w:val="CodeSnippet"/>
          </w:pPr>
        </w:pPrChange>
      </w:pPr>
      <w:del w:id="939" w:author="Bob Rudis" w:date="2013-10-20T19:00:00Z">
        <w:r w:rsidDel="00C1511F">
          <w:delText xml:space="preserve"> $ Risk       : int  2 2 2 3 5 2 2 2 2 3 ...</w:delText>
        </w:r>
      </w:del>
    </w:p>
    <w:p w14:paraId="04362E50" w14:textId="0AB77493" w:rsidR="00C37679" w:rsidDel="00C1511F" w:rsidRDefault="00C37679">
      <w:pPr>
        <w:pStyle w:val="CodeSnippet"/>
        <w:shd w:val="clear" w:color="auto" w:fill="FFF8EA"/>
        <w:rPr>
          <w:del w:id="940" w:author="Bob Rudis" w:date="2013-10-20T19:00:00Z"/>
        </w:rPr>
        <w:pPrChange w:id="941" w:author="Bob Rudis" w:date="2013-10-20T19:30:00Z">
          <w:pPr>
            <w:pStyle w:val="CodeSnippet"/>
          </w:pPr>
        </w:pPrChange>
      </w:pPr>
      <w:del w:id="942" w:author="Bob Rudis" w:date="2013-10-20T19:00:00Z">
        <w:r w:rsidDel="00C1511F">
          <w:delText xml:space="preserve"> $ Type       : Factor w/ 34 levels "APT;Malware Domain",...</w:delText>
        </w:r>
      </w:del>
    </w:p>
    <w:p w14:paraId="2D9B608C" w14:textId="083B0B34" w:rsidR="00C37679" w:rsidDel="00C1511F" w:rsidRDefault="00C37679">
      <w:pPr>
        <w:pStyle w:val="CodeSnippet"/>
        <w:shd w:val="clear" w:color="auto" w:fill="FFF8EA"/>
        <w:rPr>
          <w:del w:id="943" w:author="Bob Rudis" w:date="2013-10-20T19:00:00Z"/>
        </w:rPr>
        <w:pPrChange w:id="944" w:author="Bob Rudis" w:date="2013-10-20T19:30:00Z">
          <w:pPr>
            <w:pStyle w:val="CodeSnippet"/>
          </w:pPr>
        </w:pPrChange>
      </w:pPr>
      <w:del w:id="945" w:author="Bob Rudis" w:date="2013-10-20T19:00:00Z">
        <w:r w:rsidDel="00C1511F">
          <w:delText xml:space="preserve"> $ Country    : Factor w/ 153 levels "","A1","A2","AE",...</w:delText>
        </w:r>
      </w:del>
    </w:p>
    <w:p w14:paraId="3CD39827" w14:textId="3E3716C5" w:rsidR="00C37679" w:rsidDel="00C1511F" w:rsidRDefault="00C37679">
      <w:pPr>
        <w:pStyle w:val="CodeSnippet"/>
        <w:shd w:val="clear" w:color="auto" w:fill="FFF8EA"/>
        <w:rPr>
          <w:del w:id="946" w:author="Bob Rudis" w:date="2013-10-20T19:00:00Z"/>
        </w:rPr>
        <w:pPrChange w:id="947" w:author="Bob Rudis" w:date="2013-10-20T19:30:00Z">
          <w:pPr>
            <w:pStyle w:val="CodeSnippet"/>
          </w:pPr>
        </w:pPrChange>
      </w:pPr>
      <w:del w:id="948" w:author="Bob Rudis" w:date="2013-10-20T19:00:00Z">
        <w:r w:rsidDel="00C1511F">
          <w:delText xml:space="preserve"> $ Locale     : Factor w/ 2573 levels "","Aachen","Aarhus",...</w:delText>
        </w:r>
      </w:del>
    </w:p>
    <w:p w14:paraId="1C80D9FA" w14:textId="31B1B51C" w:rsidR="00C37679" w:rsidDel="00C1511F" w:rsidRDefault="00C37679">
      <w:pPr>
        <w:pStyle w:val="CodeSnippet"/>
        <w:shd w:val="clear" w:color="auto" w:fill="FFF8EA"/>
        <w:rPr>
          <w:del w:id="949" w:author="Bob Rudis" w:date="2013-10-20T19:00:00Z"/>
        </w:rPr>
        <w:pPrChange w:id="950" w:author="Bob Rudis" w:date="2013-10-20T19:30:00Z">
          <w:pPr>
            <w:pStyle w:val="CodeSnippet"/>
          </w:pPr>
        </w:pPrChange>
      </w:pPr>
      <w:del w:id="951" w:author="Bob Rudis" w:date="2013-10-20T19:00:00Z">
        <w:r w:rsidDel="00C1511F">
          <w:delText xml:space="preserve"> $ Coords     : Factor w/ 3140 levels ...</w:delText>
        </w:r>
      </w:del>
    </w:p>
    <w:p w14:paraId="1636FC14" w14:textId="4DD81F52" w:rsidR="00C37679" w:rsidDel="00C1511F" w:rsidRDefault="00C37679">
      <w:pPr>
        <w:pStyle w:val="CodeSnippet"/>
        <w:shd w:val="clear" w:color="auto" w:fill="FFF8EA"/>
        <w:rPr>
          <w:del w:id="952" w:author="Bob Rudis" w:date="2013-10-20T19:00:00Z"/>
        </w:rPr>
        <w:pPrChange w:id="953" w:author="Bob Rudis" w:date="2013-10-20T19:30:00Z">
          <w:pPr>
            <w:pStyle w:val="CodeSnippet"/>
          </w:pPr>
        </w:pPrChange>
      </w:pPr>
      <w:del w:id="954" w:author="Bob Rudis" w:date="2013-10-20T19:00:00Z">
        <w:r w:rsidDel="00C1511F">
          <w:delText xml:space="preserve"> $ x          : Factor w/ 34 levels "1;6","11","11;12",...</w:delText>
        </w:r>
      </w:del>
    </w:p>
    <w:p w14:paraId="56713DD7" w14:textId="2B9C0555" w:rsidR="00C37679" w:rsidDel="00C30CB1" w:rsidRDefault="00C37679">
      <w:pPr>
        <w:pStyle w:val="CodeSnippet"/>
        <w:shd w:val="clear" w:color="auto" w:fill="FFF8EA"/>
        <w:rPr>
          <w:del w:id="955" w:author="Bob Rudis" w:date="2013-10-20T18:47:00Z"/>
        </w:rPr>
        <w:pPrChange w:id="956" w:author="Bob Rudis" w:date="2013-10-20T19:30:00Z">
          <w:pPr>
            <w:pStyle w:val="CodeSnippet"/>
          </w:pPr>
        </w:pPrChange>
      </w:pPr>
    </w:p>
    <w:p w14:paraId="515E523F" w14:textId="4403ECD3" w:rsidR="009D372B" w:rsidRPr="00C30CB1" w:rsidRDefault="009D372B">
      <w:pPr>
        <w:pStyle w:val="CodeSnippet"/>
        <w:shd w:val="clear" w:color="auto" w:fill="FFF8EA"/>
        <w:rPr>
          <w:i/>
          <w:rPrChange w:id="957" w:author="Bob Rudis" w:date="2013-10-20T18:47:00Z">
            <w:rPr/>
          </w:rPrChange>
        </w:rPr>
        <w:pPrChange w:id="958" w:author="Bob Rudis" w:date="2013-10-20T19:30:00Z">
          <w:pPr>
            <w:pStyle w:val="CodeSnippet"/>
          </w:pPr>
        </w:pPrChange>
      </w:pPr>
      <w:del w:id="959" w:author="Bob Rudis" w:date="2013-10-20T19:01:00Z">
        <w:r w:rsidRPr="00C30CB1" w:rsidDel="00C1511F">
          <w:rPr>
            <w:i/>
            <w:rPrChange w:id="960" w:author="Bob Rudis" w:date="2013-10-20T18:47:00Z">
              <w:rPr/>
            </w:rPrChange>
          </w:rPr>
          <w:delText xml:space="preserve"># take a quick look at the first </w:delText>
        </w:r>
        <w:r w:rsidR="00213E6B" w:rsidRPr="00C30CB1" w:rsidDel="00C1511F">
          <w:rPr>
            <w:i/>
            <w:rPrChange w:id="961" w:author="Bob Rudis" w:date="2013-10-20T18:47:00Z">
              <w:rPr/>
            </w:rPrChange>
          </w:rPr>
          <w:delText xml:space="preserve">few </w:delText>
        </w:r>
        <w:r w:rsidRPr="00C30CB1" w:rsidDel="00C1511F">
          <w:rPr>
            <w:i/>
            <w:rPrChange w:id="962" w:author="Bob Rudis" w:date="2013-10-20T18:47:00Z">
              <w:rPr/>
            </w:rPrChange>
          </w:rPr>
          <w:delText>rows of data</w:delText>
        </w:r>
      </w:del>
    </w:p>
    <w:p w14:paraId="2A861F5E" w14:textId="740E7B74" w:rsidR="009D372B" w:rsidRPr="003A1B91" w:rsidRDefault="00DD5024">
      <w:pPr>
        <w:pStyle w:val="CodeSnippet"/>
        <w:shd w:val="clear" w:color="auto" w:fill="FFF8EA"/>
        <w:rPr>
          <w:ins w:id="963" w:author="Bob Rudis" w:date="2013-10-20T18:48:00Z"/>
          <w:rStyle w:val="CodeHighlight"/>
          <w:b w:val="0"/>
          <w:color w:val="800026"/>
          <w:rPrChange w:id="964" w:author="Bob Rudis" w:date="2013-10-20T18:49:00Z">
            <w:rPr>
              <w:ins w:id="965" w:author="Bob Rudis" w:date="2013-10-20T18:48:00Z"/>
              <w:rStyle w:val="CodeHighlight"/>
              <w:b w:val="0"/>
            </w:rPr>
          </w:rPrChange>
        </w:rPr>
        <w:pPrChange w:id="966" w:author="Bob Rudis" w:date="2013-10-20T19:30:00Z">
          <w:pPr>
            <w:pStyle w:val="CodeSnippet"/>
          </w:pPr>
        </w:pPrChange>
      </w:pPr>
      <w:r w:rsidRPr="00266D96">
        <w:rPr>
          <w:color w:val="800026"/>
          <w:rPrChange w:id="967" w:author="Bob Rudis" w:date="2013-10-20T20:37:00Z">
            <w:rPr>
              <w:b/>
              <w:color w:val="7F7F7F"/>
              <w:sz w:val="26"/>
              <w:u w:val="single"/>
            </w:rPr>
          </w:rPrChange>
        </w:rPr>
        <w:t>head(av)</w:t>
      </w:r>
      <w:ins w:id="968" w:author="Bob Rudis" w:date="2013-10-20T19:01:00Z">
        <w:r w:rsidR="00C1511F">
          <w:rPr>
            <w:rStyle w:val="CodeHighlight"/>
            <w:b w:val="0"/>
            <w:color w:val="800026"/>
          </w:rPr>
          <w:t xml:space="preserve"> </w:t>
        </w:r>
        <w:r w:rsidR="00C1511F" w:rsidRPr="00DD5EFB">
          <w:rPr>
            <w:i/>
            <w:color w:val="9B9B9B"/>
            <w:rPrChange w:id="969" w:author="Bob Rudis" w:date="2013-10-20T19:30:00Z">
              <w:rPr>
                <w:i/>
              </w:rPr>
            </w:rPrChange>
          </w:rPr>
          <w:t># take a quick look at the first few rows of data</w:t>
        </w:r>
      </w:ins>
    </w:p>
    <w:p w14:paraId="27905F47" w14:textId="4BEDAFD9" w:rsidR="00B64F48" w:rsidRPr="00090453" w:rsidRDefault="00B64F48">
      <w:pPr>
        <w:pStyle w:val="CodeSnippet"/>
        <w:shd w:val="clear" w:color="auto" w:fill="FFF8EA"/>
        <w:rPr>
          <w:ins w:id="970" w:author="Bob Rudis" w:date="2013-10-20T19:11:00Z"/>
          <w:rStyle w:val="CodeHighlight"/>
          <w:b w:val="0"/>
          <w:color w:val="252525"/>
          <w:rPrChange w:id="971" w:author="Bob Rudis" w:date="2013-10-20T19:29:00Z">
            <w:rPr>
              <w:ins w:id="972" w:author="Bob Rudis" w:date="2013-10-20T19:11:00Z"/>
              <w:rStyle w:val="CodeHighlight"/>
              <w:b w:val="0"/>
            </w:rPr>
          </w:rPrChange>
        </w:rPr>
        <w:pPrChange w:id="973" w:author="Bob Rudis" w:date="2013-10-20T19:30:00Z">
          <w:pPr>
            <w:pStyle w:val="CodeSnippet"/>
          </w:pPr>
        </w:pPrChange>
      </w:pPr>
      <w:ins w:id="974" w:author="Bob Rudis" w:date="2013-10-20T19:11:00Z">
        <w:r w:rsidRPr="00090453">
          <w:rPr>
            <w:color w:val="252525"/>
            <w:rPrChange w:id="975" w:author="Bob Rudis" w:date="2013-10-20T19:29:00Z">
              <w:rPr>
                <w:b/>
                <w:color w:val="7F7F7F"/>
              </w:rPr>
            </w:rPrChange>
          </w:rPr>
          <w:t xml:space="preserve">## </w:t>
        </w:r>
        <w:r w:rsidRPr="00090453">
          <w:rPr>
            <w:rStyle w:val="CodeHighlight"/>
            <w:b w:val="0"/>
            <w:color w:val="252525"/>
            <w:rPrChange w:id="976" w:author="Bob Rudis" w:date="2013-10-20T19:29:00Z">
              <w:rPr>
                <w:rStyle w:val="CodeHighlight"/>
                <w:b w:val="0"/>
              </w:rPr>
            </w:rPrChange>
          </w:rPr>
          <w:t xml:space="preserve">              IP Reliability Risk          Type Country     Locale</w:t>
        </w:r>
      </w:ins>
    </w:p>
    <w:p w14:paraId="68A3FDB5" w14:textId="67728286" w:rsidR="00B64F48" w:rsidRPr="00090453" w:rsidRDefault="00B64F48">
      <w:pPr>
        <w:pStyle w:val="CodeSnippet"/>
        <w:shd w:val="clear" w:color="auto" w:fill="FFF8EA"/>
        <w:rPr>
          <w:ins w:id="977" w:author="Bob Rudis" w:date="2013-10-20T19:11:00Z"/>
          <w:rStyle w:val="CodeHighlight"/>
          <w:b w:val="0"/>
          <w:color w:val="252525"/>
          <w:rPrChange w:id="978" w:author="Bob Rudis" w:date="2013-10-20T19:29:00Z">
            <w:rPr>
              <w:ins w:id="979" w:author="Bob Rudis" w:date="2013-10-20T19:11:00Z"/>
              <w:rStyle w:val="CodeHighlight"/>
              <w:b w:val="0"/>
            </w:rPr>
          </w:rPrChange>
        </w:rPr>
        <w:pPrChange w:id="980" w:author="Bob Rudis" w:date="2013-10-20T19:30:00Z">
          <w:pPr>
            <w:pStyle w:val="CodeSnippet"/>
          </w:pPr>
        </w:pPrChange>
      </w:pPr>
      <w:ins w:id="981" w:author="Bob Rudis" w:date="2013-10-20T19:11:00Z">
        <w:r w:rsidRPr="00090453">
          <w:rPr>
            <w:color w:val="252525"/>
            <w:rPrChange w:id="982" w:author="Bob Rudis" w:date="2013-10-20T19:29:00Z">
              <w:rPr>
                <w:b/>
                <w:color w:val="7F7F7F"/>
              </w:rPr>
            </w:rPrChange>
          </w:rPr>
          <w:t xml:space="preserve">## </w:t>
        </w:r>
        <w:r w:rsidRPr="00090453">
          <w:rPr>
            <w:rStyle w:val="CodeHighlight"/>
            <w:b w:val="0"/>
            <w:color w:val="252525"/>
            <w:rPrChange w:id="983" w:author="Bob Rudis" w:date="2013-10-20T19:29:00Z">
              <w:rPr>
                <w:rStyle w:val="CodeHighlight"/>
                <w:b w:val="0"/>
              </w:rPr>
            </w:rPrChange>
          </w:rPr>
          <w:t>1 222.76.212.189           4    2 Scanning Host      CN     Xiamen</w:t>
        </w:r>
      </w:ins>
    </w:p>
    <w:p w14:paraId="7648FD90" w14:textId="2F0631E3" w:rsidR="00B64F48" w:rsidRPr="00090453" w:rsidRDefault="00B64F48">
      <w:pPr>
        <w:pStyle w:val="CodeSnippet"/>
        <w:shd w:val="clear" w:color="auto" w:fill="FFF8EA"/>
        <w:rPr>
          <w:ins w:id="984" w:author="Bob Rudis" w:date="2013-10-20T19:11:00Z"/>
          <w:rStyle w:val="CodeHighlight"/>
          <w:b w:val="0"/>
          <w:color w:val="252525"/>
          <w:rPrChange w:id="985" w:author="Bob Rudis" w:date="2013-10-20T19:29:00Z">
            <w:rPr>
              <w:ins w:id="986" w:author="Bob Rudis" w:date="2013-10-20T19:11:00Z"/>
              <w:rStyle w:val="CodeHighlight"/>
              <w:b w:val="0"/>
            </w:rPr>
          </w:rPrChange>
        </w:rPr>
        <w:pPrChange w:id="987" w:author="Bob Rudis" w:date="2013-10-20T19:30:00Z">
          <w:pPr>
            <w:pStyle w:val="CodeSnippet"/>
          </w:pPr>
        </w:pPrChange>
      </w:pPr>
      <w:ins w:id="988" w:author="Bob Rudis" w:date="2013-10-20T19:11:00Z">
        <w:r w:rsidRPr="00090453">
          <w:rPr>
            <w:color w:val="252525"/>
            <w:rPrChange w:id="989" w:author="Bob Rudis" w:date="2013-10-20T19:29:00Z">
              <w:rPr>
                <w:b/>
                <w:color w:val="7F7F7F"/>
              </w:rPr>
            </w:rPrChange>
          </w:rPr>
          <w:t xml:space="preserve">## </w:t>
        </w:r>
        <w:r w:rsidRPr="00090453">
          <w:rPr>
            <w:rStyle w:val="CodeHighlight"/>
            <w:b w:val="0"/>
            <w:color w:val="252525"/>
            <w:rPrChange w:id="990" w:author="Bob Rudis" w:date="2013-10-20T19:29:00Z">
              <w:rPr>
                <w:rStyle w:val="CodeHighlight"/>
                <w:b w:val="0"/>
              </w:rPr>
            </w:rPrChange>
          </w:rPr>
          <w:t>2 222.76.212.185           4    2 Scanning Host      CN     Xiamen</w:t>
        </w:r>
      </w:ins>
    </w:p>
    <w:p w14:paraId="69348455" w14:textId="1BB4AED4" w:rsidR="00B64F48" w:rsidRPr="00090453" w:rsidRDefault="00B64F48">
      <w:pPr>
        <w:pStyle w:val="CodeSnippet"/>
        <w:shd w:val="clear" w:color="auto" w:fill="FFF8EA"/>
        <w:rPr>
          <w:ins w:id="991" w:author="Bob Rudis" w:date="2013-10-20T19:11:00Z"/>
          <w:rStyle w:val="CodeHighlight"/>
          <w:b w:val="0"/>
          <w:color w:val="252525"/>
          <w:rPrChange w:id="992" w:author="Bob Rudis" w:date="2013-10-20T19:29:00Z">
            <w:rPr>
              <w:ins w:id="993" w:author="Bob Rudis" w:date="2013-10-20T19:11:00Z"/>
              <w:rStyle w:val="CodeHighlight"/>
              <w:b w:val="0"/>
            </w:rPr>
          </w:rPrChange>
        </w:rPr>
        <w:pPrChange w:id="994" w:author="Bob Rudis" w:date="2013-10-20T19:30:00Z">
          <w:pPr>
            <w:pStyle w:val="CodeSnippet"/>
          </w:pPr>
        </w:pPrChange>
      </w:pPr>
      <w:ins w:id="995" w:author="Bob Rudis" w:date="2013-10-20T19:11:00Z">
        <w:r w:rsidRPr="00090453">
          <w:rPr>
            <w:color w:val="252525"/>
            <w:rPrChange w:id="996" w:author="Bob Rudis" w:date="2013-10-20T19:29:00Z">
              <w:rPr>
                <w:b/>
                <w:color w:val="7F7F7F"/>
              </w:rPr>
            </w:rPrChange>
          </w:rPr>
          <w:t xml:space="preserve">## </w:t>
        </w:r>
        <w:r w:rsidRPr="00090453">
          <w:rPr>
            <w:rStyle w:val="CodeHighlight"/>
            <w:b w:val="0"/>
            <w:color w:val="252525"/>
            <w:rPrChange w:id="997" w:author="Bob Rudis" w:date="2013-10-20T19:29:00Z">
              <w:rPr>
                <w:rStyle w:val="CodeHighlight"/>
                <w:b w:val="0"/>
              </w:rPr>
            </w:rPrChange>
          </w:rPr>
          <w:t>3 222.76.212.186           4    2 Scanning Host      CN     Xiamen</w:t>
        </w:r>
      </w:ins>
    </w:p>
    <w:p w14:paraId="1EC59702" w14:textId="7DA3BAED" w:rsidR="00B64F48" w:rsidRPr="00090453" w:rsidRDefault="00B64F48">
      <w:pPr>
        <w:pStyle w:val="CodeSnippet"/>
        <w:shd w:val="clear" w:color="auto" w:fill="FFF8EA"/>
        <w:rPr>
          <w:ins w:id="998" w:author="Bob Rudis" w:date="2013-10-20T19:11:00Z"/>
          <w:rStyle w:val="CodeHighlight"/>
          <w:b w:val="0"/>
          <w:color w:val="252525"/>
          <w:rPrChange w:id="999" w:author="Bob Rudis" w:date="2013-10-20T19:29:00Z">
            <w:rPr>
              <w:ins w:id="1000" w:author="Bob Rudis" w:date="2013-10-20T19:11:00Z"/>
              <w:rStyle w:val="CodeHighlight"/>
              <w:b w:val="0"/>
            </w:rPr>
          </w:rPrChange>
        </w:rPr>
        <w:pPrChange w:id="1001" w:author="Bob Rudis" w:date="2013-10-20T19:30:00Z">
          <w:pPr>
            <w:pStyle w:val="CodeSnippet"/>
          </w:pPr>
        </w:pPrChange>
      </w:pPr>
      <w:ins w:id="1002" w:author="Bob Rudis" w:date="2013-10-20T19:11:00Z">
        <w:r w:rsidRPr="00090453">
          <w:rPr>
            <w:color w:val="252525"/>
            <w:rPrChange w:id="1003" w:author="Bob Rudis" w:date="2013-10-20T19:29:00Z">
              <w:rPr>
                <w:b/>
                <w:color w:val="7F7F7F"/>
              </w:rPr>
            </w:rPrChange>
          </w:rPr>
          <w:t xml:space="preserve">## </w:t>
        </w:r>
        <w:r w:rsidRPr="00090453">
          <w:rPr>
            <w:rStyle w:val="CodeHighlight"/>
            <w:b w:val="0"/>
            <w:color w:val="252525"/>
            <w:rPrChange w:id="1004" w:author="Bob Rudis" w:date="2013-10-20T19:29:00Z">
              <w:rPr>
                <w:rStyle w:val="CodeHighlight"/>
                <w:b w:val="0"/>
              </w:rPr>
            </w:rPrChange>
          </w:rPr>
          <w:t xml:space="preserve">4    5.34.246.67           6    3      Spamming      US           </w:t>
        </w:r>
      </w:ins>
    </w:p>
    <w:p w14:paraId="1D3EF14F" w14:textId="0D4713FB" w:rsidR="00B64F48" w:rsidRPr="00090453" w:rsidRDefault="00B64F48">
      <w:pPr>
        <w:pStyle w:val="CodeSnippet"/>
        <w:shd w:val="clear" w:color="auto" w:fill="FFF8EA"/>
        <w:rPr>
          <w:ins w:id="1005" w:author="Bob Rudis" w:date="2013-10-20T19:11:00Z"/>
          <w:rStyle w:val="CodeHighlight"/>
          <w:b w:val="0"/>
          <w:color w:val="252525"/>
          <w:rPrChange w:id="1006" w:author="Bob Rudis" w:date="2013-10-20T19:29:00Z">
            <w:rPr>
              <w:ins w:id="1007" w:author="Bob Rudis" w:date="2013-10-20T19:11:00Z"/>
              <w:rStyle w:val="CodeHighlight"/>
              <w:b w:val="0"/>
            </w:rPr>
          </w:rPrChange>
        </w:rPr>
        <w:pPrChange w:id="1008" w:author="Bob Rudis" w:date="2013-10-20T19:30:00Z">
          <w:pPr>
            <w:pStyle w:val="CodeSnippet"/>
          </w:pPr>
        </w:pPrChange>
      </w:pPr>
      <w:ins w:id="1009" w:author="Bob Rudis" w:date="2013-10-20T19:11:00Z">
        <w:r w:rsidRPr="00090453">
          <w:rPr>
            <w:color w:val="252525"/>
            <w:rPrChange w:id="1010" w:author="Bob Rudis" w:date="2013-10-20T19:29:00Z">
              <w:rPr>
                <w:b/>
                <w:color w:val="7F7F7F"/>
              </w:rPr>
            </w:rPrChange>
          </w:rPr>
          <w:t xml:space="preserve">## </w:t>
        </w:r>
        <w:r w:rsidRPr="00090453">
          <w:rPr>
            <w:rStyle w:val="CodeHighlight"/>
            <w:b w:val="0"/>
            <w:color w:val="252525"/>
            <w:rPrChange w:id="1011" w:author="Bob Rudis" w:date="2013-10-20T19:29:00Z">
              <w:rPr>
                <w:rStyle w:val="CodeHighlight"/>
                <w:b w:val="0"/>
              </w:rPr>
            </w:rPrChange>
          </w:rPr>
          <w:t>5  178.94.97.176           4    5 Scanning Host      UA     Merefa</w:t>
        </w:r>
      </w:ins>
    </w:p>
    <w:p w14:paraId="12BC256A" w14:textId="7AD63DA6" w:rsidR="00B64F48" w:rsidRPr="00090453" w:rsidRDefault="00B64F48">
      <w:pPr>
        <w:pStyle w:val="CodeSnippet"/>
        <w:shd w:val="clear" w:color="auto" w:fill="FFF8EA"/>
        <w:rPr>
          <w:ins w:id="1012" w:author="Bob Rudis" w:date="2013-10-20T19:11:00Z"/>
          <w:rStyle w:val="CodeHighlight"/>
          <w:b w:val="0"/>
          <w:color w:val="252525"/>
          <w:rPrChange w:id="1013" w:author="Bob Rudis" w:date="2013-10-20T19:29:00Z">
            <w:rPr>
              <w:ins w:id="1014" w:author="Bob Rudis" w:date="2013-10-20T19:11:00Z"/>
              <w:rStyle w:val="CodeHighlight"/>
              <w:b w:val="0"/>
            </w:rPr>
          </w:rPrChange>
        </w:rPr>
        <w:pPrChange w:id="1015" w:author="Bob Rudis" w:date="2013-10-20T19:30:00Z">
          <w:pPr>
            <w:pStyle w:val="CodeSnippet"/>
          </w:pPr>
        </w:pPrChange>
      </w:pPr>
      <w:ins w:id="1016" w:author="Bob Rudis" w:date="2013-10-20T19:11:00Z">
        <w:r w:rsidRPr="00090453">
          <w:rPr>
            <w:color w:val="252525"/>
            <w:rPrChange w:id="1017" w:author="Bob Rudis" w:date="2013-10-20T19:29:00Z">
              <w:rPr>
                <w:b/>
                <w:color w:val="7F7F7F"/>
              </w:rPr>
            </w:rPrChange>
          </w:rPr>
          <w:t xml:space="preserve">## </w:t>
        </w:r>
        <w:r w:rsidRPr="00090453">
          <w:rPr>
            <w:rStyle w:val="CodeHighlight"/>
            <w:b w:val="0"/>
            <w:color w:val="252525"/>
            <w:rPrChange w:id="1018" w:author="Bob Rudis" w:date="2013-10-20T19:29:00Z">
              <w:rPr>
                <w:rStyle w:val="CodeHighlight"/>
                <w:b w:val="0"/>
              </w:rPr>
            </w:rPrChange>
          </w:rPr>
          <w:t>6    66.2.49.232           4    2 Scanning Host      US Union City</w:t>
        </w:r>
      </w:ins>
    </w:p>
    <w:p w14:paraId="56F41272" w14:textId="080815B9" w:rsidR="00B64F48" w:rsidRPr="00090453" w:rsidRDefault="00B64F48">
      <w:pPr>
        <w:pStyle w:val="CodeSnippet"/>
        <w:shd w:val="clear" w:color="auto" w:fill="FFF8EA"/>
        <w:rPr>
          <w:ins w:id="1019" w:author="Bob Rudis" w:date="2013-10-20T19:11:00Z"/>
          <w:rStyle w:val="CodeHighlight"/>
          <w:b w:val="0"/>
          <w:color w:val="252525"/>
          <w:rPrChange w:id="1020" w:author="Bob Rudis" w:date="2013-10-20T19:29:00Z">
            <w:rPr>
              <w:ins w:id="1021" w:author="Bob Rudis" w:date="2013-10-20T19:11:00Z"/>
              <w:rStyle w:val="CodeHighlight"/>
              <w:b w:val="0"/>
            </w:rPr>
          </w:rPrChange>
        </w:rPr>
        <w:pPrChange w:id="1022" w:author="Bob Rudis" w:date="2013-10-20T19:30:00Z">
          <w:pPr>
            <w:pStyle w:val="CodeSnippet"/>
          </w:pPr>
        </w:pPrChange>
      </w:pPr>
      <w:ins w:id="1023" w:author="Bob Rudis" w:date="2013-10-20T19:11:00Z">
        <w:r w:rsidRPr="00090453">
          <w:rPr>
            <w:color w:val="252525"/>
            <w:rPrChange w:id="1024" w:author="Bob Rudis" w:date="2013-10-20T19:29:00Z">
              <w:rPr>
                <w:b/>
                <w:color w:val="7F7F7F"/>
              </w:rPr>
            </w:rPrChange>
          </w:rPr>
          <w:t xml:space="preserve">## </w:t>
        </w:r>
        <w:r w:rsidRPr="00090453">
          <w:rPr>
            <w:rStyle w:val="CodeHighlight"/>
            <w:b w:val="0"/>
            <w:color w:val="252525"/>
            <w:rPrChange w:id="1025" w:author="Bob Rudis" w:date="2013-10-20T19:29:00Z">
              <w:rPr>
                <w:rStyle w:val="CodeHighlight"/>
                <w:b w:val="0"/>
              </w:rPr>
            </w:rPrChange>
          </w:rPr>
          <w:t xml:space="preserve">                        Coords  x</w:t>
        </w:r>
      </w:ins>
    </w:p>
    <w:p w14:paraId="6C748F6E" w14:textId="39361CF8" w:rsidR="00B64F48" w:rsidRPr="00090453" w:rsidRDefault="00B64F48">
      <w:pPr>
        <w:pStyle w:val="CodeSnippet"/>
        <w:shd w:val="clear" w:color="auto" w:fill="FFF8EA"/>
        <w:rPr>
          <w:ins w:id="1026" w:author="Bob Rudis" w:date="2013-10-20T19:11:00Z"/>
          <w:rStyle w:val="CodeHighlight"/>
          <w:b w:val="0"/>
          <w:color w:val="252525"/>
          <w:rPrChange w:id="1027" w:author="Bob Rudis" w:date="2013-10-20T19:29:00Z">
            <w:rPr>
              <w:ins w:id="1028" w:author="Bob Rudis" w:date="2013-10-20T19:11:00Z"/>
              <w:rStyle w:val="CodeHighlight"/>
              <w:b w:val="0"/>
            </w:rPr>
          </w:rPrChange>
        </w:rPr>
        <w:pPrChange w:id="1029" w:author="Bob Rudis" w:date="2013-10-20T19:30:00Z">
          <w:pPr>
            <w:pStyle w:val="CodeSnippet"/>
          </w:pPr>
        </w:pPrChange>
      </w:pPr>
      <w:ins w:id="1030" w:author="Bob Rudis" w:date="2013-10-20T19:11:00Z">
        <w:r w:rsidRPr="00090453">
          <w:rPr>
            <w:color w:val="252525"/>
            <w:rPrChange w:id="1031" w:author="Bob Rudis" w:date="2013-10-20T19:29:00Z">
              <w:rPr>
                <w:b/>
                <w:color w:val="7F7F7F"/>
              </w:rPr>
            </w:rPrChange>
          </w:rPr>
          <w:t xml:space="preserve">## </w:t>
        </w:r>
        <w:r w:rsidRPr="00090453">
          <w:rPr>
            <w:rStyle w:val="CodeHighlight"/>
            <w:b w:val="0"/>
            <w:color w:val="252525"/>
            <w:rPrChange w:id="1032" w:author="Bob Rudis" w:date="2013-10-20T19:29:00Z">
              <w:rPr>
                <w:rStyle w:val="CodeHighlight"/>
                <w:b w:val="0"/>
              </w:rPr>
            </w:rPrChange>
          </w:rPr>
          <w:t>1   24.4797992706,118.08190155 11</w:t>
        </w:r>
      </w:ins>
    </w:p>
    <w:p w14:paraId="4EAF5E01" w14:textId="6C0229DC" w:rsidR="00B64F48" w:rsidRPr="00090453" w:rsidRDefault="00B64F48">
      <w:pPr>
        <w:pStyle w:val="CodeSnippet"/>
        <w:shd w:val="clear" w:color="auto" w:fill="FFF8EA"/>
        <w:rPr>
          <w:ins w:id="1033" w:author="Bob Rudis" w:date="2013-10-20T19:11:00Z"/>
          <w:rStyle w:val="CodeHighlight"/>
          <w:b w:val="0"/>
          <w:color w:val="252525"/>
          <w:rPrChange w:id="1034" w:author="Bob Rudis" w:date="2013-10-20T19:29:00Z">
            <w:rPr>
              <w:ins w:id="1035" w:author="Bob Rudis" w:date="2013-10-20T19:11:00Z"/>
              <w:rStyle w:val="CodeHighlight"/>
              <w:b w:val="0"/>
            </w:rPr>
          </w:rPrChange>
        </w:rPr>
        <w:pPrChange w:id="1036" w:author="Bob Rudis" w:date="2013-10-20T19:30:00Z">
          <w:pPr>
            <w:pStyle w:val="CodeSnippet"/>
          </w:pPr>
        </w:pPrChange>
      </w:pPr>
      <w:ins w:id="1037" w:author="Bob Rudis" w:date="2013-10-20T19:11:00Z">
        <w:r w:rsidRPr="00090453">
          <w:rPr>
            <w:color w:val="252525"/>
            <w:rPrChange w:id="1038" w:author="Bob Rudis" w:date="2013-10-20T19:29:00Z">
              <w:rPr>
                <w:b/>
                <w:color w:val="7F7F7F"/>
              </w:rPr>
            </w:rPrChange>
          </w:rPr>
          <w:t xml:space="preserve">## </w:t>
        </w:r>
        <w:r w:rsidRPr="00090453">
          <w:rPr>
            <w:rStyle w:val="CodeHighlight"/>
            <w:b w:val="0"/>
            <w:color w:val="252525"/>
            <w:rPrChange w:id="1039" w:author="Bob Rudis" w:date="2013-10-20T19:29:00Z">
              <w:rPr>
                <w:rStyle w:val="CodeHighlight"/>
                <w:b w:val="0"/>
              </w:rPr>
            </w:rPrChange>
          </w:rPr>
          <w:t>2   24.4797992706,118.08190155 11</w:t>
        </w:r>
      </w:ins>
    </w:p>
    <w:p w14:paraId="38B62DB2" w14:textId="2A0CDFF9" w:rsidR="00B64F48" w:rsidRPr="00090453" w:rsidRDefault="00B64F48">
      <w:pPr>
        <w:pStyle w:val="CodeSnippet"/>
        <w:shd w:val="clear" w:color="auto" w:fill="FFF8EA"/>
        <w:rPr>
          <w:ins w:id="1040" w:author="Bob Rudis" w:date="2013-10-20T19:11:00Z"/>
          <w:rStyle w:val="CodeHighlight"/>
          <w:b w:val="0"/>
          <w:color w:val="252525"/>
          <w:rPrChange w:id="1041" w:author="Bob Rudis" w:date="2013-10-20T19:29:00Z">
            <w:rPr>
              <w:ins w:id="1042" w:author="Bob Rudis" w:date="2013-10-20T19:11:00Z"/>
              <w:rStyle w:val="CodeHighlight"/>
              <w:b w:val="0"/>
            </w:rPr>
          </w:rPrChange>
        </w:rPr>
        <w:pPrChange w:id="1043" w:author="Bob Rudis" w:date="2013-10-20T19:30:00Z">
          <w:pPr>
            <w:pStyle w:val="CodeSnippet"/>
          </w:pPr>
        </w:pPrChange>
      </w:pPr>
      <w:ins w:id="1044" w:author="Bob Rudis" w:date="2013-10-20T19:11:00Z">
        <w:r w:rsidRPr="00090453">
          <w:rPr>
            <w:color w:val="252525"/>
            <w:rPrChange w:id="1045" w:author="Bob Rudis" w:date="2013-10-20T19:29:00Z">
              <w:rPr>
                <w:b/>
                <w:color w:val="7F7F7F"/>
              </w:rPr>
            </w:rPrChange>
          </w:rPr>
          <w:t xml:space="preserve">## </w:t>
        </w:r>
        <w:r w:rsidRPr="00090453">
          <w:rPr>
            <w:rStyle w:val="CodeHighlight"/>
            <w:b w:val="0"/>
            <w:color w:val="252525"/>
            <w:rPrChange w:id="1046" w:author="Bob Rudis" w:date="2013-10-20T19:29:00Z">
              <w:rPr>
                <w:rStyle w:val="CodeHighlight"/>
                <w:b w:val="0"/>
              </w:rPr>
            </w:rPrChange>
          </w:rPr>
          <w:t>3   24.4797992706,118.08190155 11</w:t>
        </w:r>
      </w:ins>
    </w:p>
    <w:p w14:paraId="4003DDA1" w14:textId="4AF92175" w:rsidR="00B64F48" w:rsidRPr="00090453" w:rsidRDefault="00B64F48">
      <w:pPr>
        <w:pStyle w:val="CodeSnippet"/>
        <w:shd w:val="clear" w:color="auto" w:fill="FFF8EA"/>
        <w:rPr>
          <w:ins w:id="1047" w:author="Bob Rudis" w:date="2013-10-20T19:11:00Z"/>
          <w:rStyle w:val="CodeHighlight"/>
          <w:b w:val="0"/>
          <w:color w:val="252525"/>
          <w:rPrChange w:id="1048" w:author="Bob Rudis" w:date="2013-10-20T19:29:00Z">
            <w:rPr>
              <w:ins w:id="1049" w:author="Bob Rudis" w:date="2013-10-20T19:11:00Z"/>
              <w:rStyle w:val="CodeHighlight"/>
              <w:b w:val="0"/>
            </w:rPr>
          </w:rPrChange>
        </w:rPr>
        <w:pPrChange w:id="1050" w:author="Bob Rudis" w:date="2013-10-20T19:30:00Z">
          <w:pPr>
            <w:pStyle w:val="CodeSnippet"/>
          </w:pPr>
        </w:pPrChange>
      </w:pPr>
      <w:ins w:id="1051" w:author="Bob Rudis" w:date="2013-10-20T19:11:00Z">
        <w:r w:rsidRPr="00090453">
          <w:rPr>
            <w:color w:val="252525"/>
            <w:rPrChange w:id="1052" w:author="Bob Rudis" w:date="2013-10-20T19:29:00Z">
              <w:rPr>
                <w:b/>
                <w:color w:val="7F7F7F"/>
              </w:rPr>
            </w:rPrChange>
          </w:rPr>
          <w:t xml:space="preserve">## </w:t>
        </w:r>
        <w:r w:rsidRPr="00090453">
          <w:rPr>
            <w:rStyle w:val="CodeHighlight"/>
            <w:b w:val="0"/>
            <w:color w:val="252525"/>
            <w:rPrChange w:id="1053" w:author="Bob Rudis" w:date="2013-10-20T19:29:00Z">
              <w:rPr>
                <w:rStyle w:val="CodeHighlight"/>
                <w:b w:val="0"/>
              </w:rPr>
            </w:rPrChange>
          </w:rPr>
          <w:t>4                   38.0,-97.0 12</w:t>
        </w:r>
      </w:ins>
    </w:p>
    <w:p w14:paraId="6F5A4CC4" w14:textId="528562B7" w:rsidR="00B64F48" w:rsidRPr="00090453" w:rsidRDefault="00B64F48">
      <w:pPr>
        <w:pStyle w:val="CodeSnippet"/>
        <w:shd w:val="clear" w:color="auto" w:fill="FFF8EA"/>
        <w:rPr>
          <w:ins w:id="1054" w:author="Bob Rudis" w:date="2013-10-20T19:11:00Z"/>
          <w:rStyle w:val="CodeHighlight"/>
          <w:b w:val="0"/>
          <w:color w:val="252525"/>
          <w:rPrChange w:id="1055" w:author="Bob Rudis" w:date="2013-10-20T19:29:00Z">
            <w:rPr>
              <w:ins w:id="1056" w:author="Bob Rudis" w:date="2013-10-20T19:11:00Z"/>
              <w:rStyle w:val="CodeHighlight"/>
              <w:b w:val="0"/>
            </w:rPr>
          </w:rPrChange>
        </w:rPr>
        <w:pPrChange w:id="1057" w:author="Bob Rudis" w:date="2013-10-20T19:30:00Z">
          <w:pPr>
            <w:pStyle w:val="CodeSnippet"/>
          </w:pPr>
        </w:pPrChange>
      </w:pPr>
      <w:ins w:id="1058" w:author="Bob Rudis" w:date="2013-10-20T19:11:00Z">
        <w:r w:rsidRPr="00090453">
          <w:rPr>
            <w:color w:val="252525"/>
            <w:rPrChange w:id="1059" w:author="Bob Rudis" w:date="2013-10-20T19:29:00Z">
              <w:rPr>
                <w:b/>
                <w:color w:val="7F7F7F"/>
              </w:rPr>
            </w:rPrChange>
          </w:rPr>
          <w:t xml:space="preserve">## </w:t>
        </w:r>
        <w:r w:rsidRPr="00090453">
          <w:rPr>
            <w:rStyle w:val="CodeHighlight"/>
            <w:b w:val="0"/>
            <w:color w:val="252525"/>
            <w:rPrChange w:id="1060" w:author="Bob Rudis" w:date="2013-10-20T19:29:00Z">
              <w:rPr>
                <w:rStyle w:val="CodeHighlight"/>
                <w:b w:val="0"/>
              </w:rPr>
            </w:rPrChange>
          </w:rPr>
          <w:t>5  49.8230018616,36.0507011414 11</w:t>
        </w:r>
      </w:ins>
    </w:p>
    <w:p w14:paraId="392FA61C" w14:textId="6228DED2" w:rsidR="00C30CB1" w:rsidRPr="00090453" w:rsidDel="00B64F48" w:rsidRDefault="00B64F48">
      <w:pPr>
        <w:pStyle w:val="CodeSnippet"/>
        <w:shd w:val="clear" w:color="auto" w:fill="FFF8EA"/>
        <w:rPr>
          <w:del w:id="1061" w:author="Bob Rudis" w:date="2013-10-20T19:09:00Z"/>
          <w:rStyle w:val="CodeHighlight"/>
          <w:b w:val="0"/>
          <w:color w:val="252525"/>
          <w:rPrChange w:id="1062" w:author="Bob Rudis" w:date="2013-10-20T19:29:00Z">
            <w:rPr>
              <w:del w:id="1063" w:author="Bob Rudis" w:date="2013-10-20T19:09:00Z"/>
              <w:rStyle w:val="CodeHighlight"/>
              <w:b w:val="0"/>
            </w:rPr>
          </w:rPrChange>
        </w:rPr>
        <w:pPrChange w:id="1064" w:author="Bob Rudis" w:date="2013-10-20T19:30:00Z">
          <w:pPr>
            <w:pStyle w:val="CodeSnippet"/>
          </w:pPr>
        </w:pPrChange>
      </w:pPr>
      <w:ins w:id="1065" w:author="Bob Rudis" w:date="2013-10-20T19:11:00Z">
        <w:r w:rsidRPr="00090453">
          <w:rPr>
            <w:color w:val="252525"/>
            <w:rPrChange w:id="1066" w:author="Bob Rudis" w:date="2013-10-20T19:29:00Z">
              <w:rPr>
                <w:b/>
                <w:color w:val="7F7F7F"/>
              </w:rPr>
            </w:rPrChange>
          </w:rPr>
          <w:t xml:space="preserve">## </w:t>
        </w:r>
        <w:r w:rsidRPr="00090453">
          <w:rPr>
            <w:rStyle w:val="CodeHighlight"/>
            <w:b w:val="0"/>
            <w:color w:val="252525"/>
            <w:rPrChange w:id="1067" w:author="Bob Rudis" w:date="2013-10-20T19:29:00Z">
              <w:rPr>
                <w:rStyle w:val="CodeHighlight"/>
                <w:b w:val="0"/>
              </w:rPr>
            </w:rPrChange>
          </w:rPr>
          <w:t>6 37.5962982178,-122.065696716 11</w:t>
        </w:r>
      </w:ins>
    </w:p>
    <w:p w14:paraId="19086591" w14:textId="77777777" w:rsidR="00B64F48" w:rsidRPr="00090453" w:rsidRDefault="00B64F48">
      <w:pPr>
        <w:pStyle w:val="CodeSnippet"/>
        <w:shd w:val="clear" w:color="auto" w:fill="FFF8EA"/>
        <w:rPr>
          <w:ins w:id="1068" w:author="Bob Rudis" w:date="2013-10-20T19:11:00Z"/>
          <w:rStyle w:val="CodeHighlight"/>
          <w:b w:val="0"/>
          <w:color w:val="252525"/>
          <w:rPrChange w:id="1069" w:author="Bob Rudis" w:date="2013-10-20T19:29:00Z">
            <w:rPr>
              <w:ins w:id="1070" w:author="Bob Rudis" w:date="2013-10-20T19:11:00Z"/>
              <w:rStyle w:val="CodeHighlight"/>
              <w:rFonts w:ascii="Times New Roman" w:hAnsi="Times New Roman"/>
              <w:b w:val="0"/>
              <w:noProof w:val="0"/>
              <w:snapToGrid/>
              <w:sz w:val="24"/>
              <w:szCs w:val="24"/>
            </w:rPr>
          </w:rPrChange>
        </w:rPr>
        <w:pPrChange w:id="1071" w:author="Bob Rudis" w:date="2013-10-20T19:30:00Z">
          <w:pPr>
            <w:pStyle w:val="CodeSnippet"/>
          </w:pPr>
        </w:pPrChange>
      </w:pPr>
    </w:p>
    <w:p w14:paraId="766E22E0" w14:textId="05F75CAB" w:rsidR="009D372B" w:rsidDel="003A1B91" w:rsidRDefault="00EF7460" w:rsidP="009D372B">
      <w:pPr>
        <w:pStyle w:val="CodeSnippet"/>
        <w:rPr>
          <w:del w:id="1072" w:author="Bob Rudis" w:date="2013-10-20T18:50:00Z"/>
        </w:rPr>
      </w:pPr>
      <w:del w:id="1073" w:author="Bob Rudis" w:date="2013-10-20T18:50:00Z">
        <w:r w:rsidDel="003A1B91">
          <w:delText xml:space="preserve">   </w:delText>
        </w:r>
        <w:r w:rsidR="009D372B" w:rsidDel="003A1B91">
          <w:delText xml:space="preserve">IP </w:delText>
        </w:r>
        <w:r w:rsidDel="003A1B91">
          <w:delText xml:space="preserve">            </w:delText>
        </w:r>
        <w:r w:rsidR="009D372B" w:rsidDel="003A1B91">
          <w:delText>Reliability Risk          Type Country     Locale</w:delText>
        </w:r>
      </w:del>
    </w:p>
    <w:p w14:paraId="7A3CE162" w14:textId="2BEC04E0" w:rsidR="009D372B" w:rsidDel="003A1B91" w:rsidRDefault="009D372B" w:rsidP="009D372B">
      <w:pPr>
        <w:pStyle w:val="CodeSnippet"/>
        <w:rPr>
          <w:del w:id="1074" w:author="Bob Rudis" w:date="2013-10-20T18:50:00Z"/>
        </w:rPr>
      </w:pPr>
      <w:del w:id="1075" w:author="Bob Rudis" w:date="2013-10-20T18:50:00Z">
        <w:r w:rsidDel="003A1B91">
          <w:delText>1  222.76.212.189           4    2 Scanning Host      CN     Xiamen</w:delText>
        </w:r>
      </w:del>
    </w:p>
    <w:p w14:paraId="0C9F701B" w14:textId="126B1CF2" w:rsidR="009D372B" w:rsidDel="003A1B91" w:rsidRDefault="009D372B" w:rsidP="009D372B">
      <w:pPr>
        <w:pStyle w:val="CodeSnippet"/>
        <w:rPr>
          <w:del w:id="1076" w:author="Bob Rudis" w:date="2013-10-20T18:50:00Z"/>
        </w:rPr>
      </w:pPr>
      <w:del w:id="1077" w:author="Bob Rudis" w:date="2013-10-20T18:50:00Z">
        <w:r w:rsidDel="003A1B91">
          <w:delText>2  222.76.212.185           4    2 Scanning Host      CN     Xiamen</w:delText>
        </w:r>
      </w:del>
    </w:p>
    <w:p w14:paraId="5B9C66E4" w14:textId="2EFE1D5F" w:rsidR="009D372B" w:rsidDel="003A1B91" w:rsidRDefault="009D372B" w:rsidP="009D372B">
      <w:pPr>
        <w:pStyle w:val="CodeSnippet"/>
        <w:rPr>
          <w:del w:id="1078" w:author="Bob Rudis" w:date="2013-10-20T18:50:00Z"/>
        </w:rPr>
      </w:pPr>
      <w:del w:id="1079" w:author="Bob Rudis" w:date="2013-10-20T18:50:00Z">
        <w:r w:rsidDel="003A1B91">
          <w:delText>3  222.76.212.186           4    2 Scanning Host      CN     Xiamen</w:delText>
        </w:r>
      </w:del>
    </w:p>
    <w:p w14:paraId="1A2423AE" w14:textId="1B208885" w:rsidR="009D372B" w:rsidDel="003A1B91" w:rsidRDefault="009D372B" w:rsidP="009D372B">
      <w:pPr>
        <w:pStyle w:val="CodeSnippet"/>
        <w:rPr>
          <w:del w:id="1080" w:author="Bob Rudis" w:date="2013-10-20T18:50:00Z"/>
        </w:rPr>
      </w:pPr>
      <w:del w:id="1081" w:author="Bob Rudis" w:date="2013-10-20T18:50:00Z">
        <w:r w:rsidDel="003A1B91">
          <w:delText xml:space="preserve">4     5.34.246.67           6    3      Spamming      US           </w:delText>
        </w:r>
      </w:del>
    </w:p>
    <w:p w14:paraId="77797E6F" w14:textId="41C60620" w:rsidR="009D372B" w:rsidDel="003A1B91" w:rsidRDefault="009D372B" w:rsidP="009D372B">
      <w:pPr>
        <w:pStyle w:val="CodeSnippet"/>
        <w:rPr>
          <w:del w:id="1082" w:author="Bob Rudis" w:date="2013-10-20T18:50:00Z"/>
        </w:rPr>
      </w:pPr>
      <w:del w:id="1083" w:author="Bob Rudis" w:date="2013-10-20T18:50:00Z">
        <w:r w:rsidDel="003A1B91">
          <w:delText>5   178.94.97.176           4    5 Scanning Host      UA     Merefa</w:delText>
        </w:r>
      </w:del>
    </w:p>
    <w:p w14:paraId="0AF45952" w14:textId="5EAC5C63" w:rsidR="009D372B" w:rsidDel="003A1B91" w:rsidRDefault="009D372B" w:rsidP="009D372B">
      <w:pPr>
        <w:pStyle w:val="CodeSnippet"/>
        <w:rPr>
          <w:del w:id="1084" w:author="Bob Rudis" w:date="2013-10-20T18:50:00Z"/>
        </w:rPr>
      </w:pPr>
      <w:del w:id="1085" w:author="Bob Rudis" w:date="2013-10-20T18:50:00Z">
        <w:r w:rsidDel="003A1B91">
          <w:delText>6     66.2.49.232           4    2 Scanning Host      US Union City</w:delText>
        </w:r>
      </w:del>
    </w:p>
    <w:p w14:paraId="5B134EF7" w14:textId="640C9A85" w:rsidR="009D372B" w:rsidDel="003A1B91" w:rsidRDefault="00EF7460" w:rsidP="009D372B">
      <w:pPr>
        <w:pStyle w:val="CodeSnippet"/>
        <w:rPr>
          <w:del w:id="1086" w:author="Bob Rudis" w:date="2013-10-20T18:50:00Z"/>
        </w:rPr>
      </w:pPr>
      <w:del w:id="1087" w:author="Bob Rudis" w:date="2013-10-20T18:50:00Z">
        <w:r w:rsidDel="003A1B91">
          <w:delText xml:space="preserve">                         </w:delText>
        </w:r>
        <w:r w:rsidR="009D372B" w:rsidDel="003A1B91">
          <w:delText>Coords  x</w:delText>
        </w:r>
      </w:del>
    </w:p>
    <w:p w14:paraId="0EC95212" w14:textId="19D44D92" w:rsidR="009D372B" w:rsidDel="003A1B91" w:rsidRDefault="009D372B" w:rsidP="009D372B">
      <w:pPr>
        <w:pStyle w:val="CodeSnippet"/>
        <w:rPr>
          <w:del w:id="1088" w:author="Bob Rudis" w:date="2013-10-20T18:50:00Z"/>
        </w:rPr>
      </w:pPr>
      <w:del w:id="1089" w:author="Bob Rudis" w:date="2013-10-20T18:50:00Z">
        <w:r w:rsidDel="003A1B91">
          <w:delText>1    24.4797992706,118.08190155 11</w:delText>
        </w:r>
      </w:del>
    </w:p>
    <w:p w14:paraId="5C5E2513" w14:textId="11BBA0E9" w:rsidR="009D372B" w:rsidDel="003A1B91" w:rsidRDefault="009D372B" w:rsidP="009D372B">
      <w:pPr>
        <w:pStyle w:val="CodeSnippet"/>
        <w:rPr>
          <w:del w:id="1090" w:author="Bob Rudis" w:date="2013-10-20T18:50:00Z"/>
        </w:rPr>
      </w:pPr>
      <w:del w:id="1091" w:author="Bob Rudis" w:date="2013-10-20T18:50:00Z">
        <w:r w:rsidDel="003A1B91">
          <w:delText>2    24.4797992706,118.08190155 11</w:delText>
        </w:r>
      </w:del>
    </w:p>
    <w:p w14:paraId="22C12E02" w14:textId="19B47134" w:rsidR="009D372B" w:rsidDel="003A1B91" w:rsidRDefault="009D372B" w:rsidP="009D372B">
      <w:pPr>
        <w:pStyle w:val="CodeSnippet"/>
        <w:rPr>
          <w:del w:id="1092" w:author="Bob Rudis" w:date="2013-10-20T18:50:00Z"/>
        </w:rPr>
      </w:pPr>
      <w:del w:id="1093" w:author="Bob Rudis" w:date="2013-10-20T18:50:00Z">
        <w:r w:rsidDel="003A1B91">
          <w:delText>3    24.4797992706,118.08190155 11</w:delText>
        </w:r>
      </w:del>
    </w:p>
    <w:p w14:paraId="680ECFFA" w14:textId="35203B5E" w:rsidR="009D372B" w:rsidDel="003A1B91" w:rsidRDefault="009D372B" w:rsidP="009D372B">
      <w:pPr>
        <w:pStyle w:val="CodeSnippet"/>
        <w:rPr>
          <w:del w:id="1094" w:author="Bob Rudis" w:date="2013-10-20T18:50:00Z"/>
        </w:rPr>
      </w:pPr>
      <w:del w:id="1095" w:author="Bob Rudis" w:date="2013-10-20T18:50:00Z">
        <w:r w:rsidDel="003A1B91">
          <w:delText>4                    38.0,-97.0 12</w:delText>
        </w:r>
      </w:del>
    </w:p>
    <w:p w14:paraId="1B4D8E14" w14:textId="79B7A890" w:rsidR="009D372B" w:rsidDel="003A1B91" w:rsidRDefault="009D372B" w:rsidP="009D372B">
      <w:pPr>
        <w:pStyle w:val="CodeSnippet"/>
        <w:rPr>
          <w:del w:id="1096" w:author="Bob Rudis" w:date="2013-10-20T18:50:00Z"/>
        </w:rPr>
      </w:pPr>
      <w:del w:id="1097" w:author="Bob Rudis" w:date="2013-10-20T18:50:00Z">
        <w:r w:rsidDel="003A1B91">
          <w:delText>5   49.8230018616,36.0507011414 11</w:delText>
        </w:r>
      </w:del>
    </w:p>
    <w:p w14:paraId="09504A18" w14:textId="17ACD3AB" w:rsidR="009D372B" w:rsidDel="003A1B91" w:rsidRDefault="009D372B" w:rsidP="009D372B">
      <w:pPr>
        <w:pStyle w:val="CodeSnippet"/>
        <w:rPr>
          <w:del w:id="1098" w:author="Bob Rudis" w:date="2013-10-20T18:50:00Z"/>
        </w:rPr>
      </w:pPr>
      <w:del w:id="1099" w:author="Bob Rudis" w:date="2013-10-20T18:50:00Z">
        <w:r w:rsidDel="003A1B91">
          <w:delText>6  37.5962982178,-122.065696716 11</w:delText>
        </w:r>
      </w:del>
    </w:p>
    <w:p w14:paraId="6837305E" w14:textId="7306DC96" w:rsidR="00C37679" w:rsidDel="00B64F48" w:rsidRDefault="00C37679" w:rsidP="009D372B">
      <w:pPr>
        <w:pStyle w:val="CodeSnippet"/>
        <w:rPr>
          <w:del w:id="1100" w:author="Bob Rudis" w:date="2013-10-20T19:09:00Z"/>
        </w:rPr>
      </w:pPr>
    </w:p>
    <w:p w14:paraId="28476216" w14:textId="77777777" w:rsidR="009D372B" w:rsidRDefault="009D372B" w:rsidP="009D372B">
      <w:pPr>
        <w:pStyle w:val="CodeSnippet"/>
      </w:pPr>
    </w:p>
    <w:p w14:paraId="558ABAF6" w14:textId="77777777" w:rsidR="0005353E" w:rsidRPr="00FB1112" w:rsidRDefault="0066621A">
      <w:pPr>
        <w:pStyle w:val="CodeHead"/>
        <w:pPrChange w:id="1101" w:author="Kent, Kevin - Indianapolis" w:date="2013-10-08T15:45:00Z">
          <w:pPr>
            <w:pStyle w:val="CodeTitle"/>
          </w:pPr>
        </w:pPrChange>
      </w:pPr>
      <w:r w:rsidRPr="0066621A">
        <w:t>Python</w:t>
      </w:r>
      <w:r w:rsidR="00090250">
        <w:t xml:space="preserve"> </w:t>
      </w:r>
      <w:r w:rsidR="00A271C5">
        <w:t xml:space="preserve">Code </w:t>
      </w:r>
      <w:r w:rsidR="00090250">
        <w:t xml:space="preserve">to </w:t>
      </w:r>
      <w:r w:rsidR="00A271C5">
        <w:t xml:space="preserve">Read </w:t>
      </w:r>
      <w:r w:rsidR="00090250">
        <w:t xml:space="preserve">in the AlienVault </w:t>
      </w:r>
      <w:r w:rsidR="00A271C5">
        <w:t>Data</w:t>
      </w:r>
    </w:p>
    <w:p w14:paraId="09B766E7" w14:textId="77777777" w:rsidR="003A1B91" w:rsidRDefault="003A1B91">
      <w:pPr>
        <w:pStyle w:val="CodeListing"/>
        <w:rPr>
          <w:ins w:id="1102" w:author="Bob Rudis" w:date="2013-10-20T18:54:00Z"/>
        </w:rPr>
        <w:pPrChange w:id="1103" w:author="Bob Rudis" w:date="2013-10-20T18:54:00Z">
          <w:pPr>
            <w:pStyle w:val="CodeSnippet"/>
          </w:pPr>
        </w:pPrChange>
      </w:pPr>
      <w:ins w:id="1104" w:author="Bob Rudis" w:date="2013-10-20T18:54:00Z">
        <w:r>
          <w:t>Listing 3-5</w:t>
        </w:r>
      </w:ins>
    </w:p>
    <w:p w14:paraId="46B46F05" w14:textId="073FC3D9" w:rsidR="00090453" w:rsidRPr="00090453" w:rsidRDefault="00090453">
      <w:pPr>
        <w:pStyle w:val="CodeSnippet"/>
        <w:shd w:val="clear" w:color="auto" w:fill="FFF8EA"/>
        <w:rPr>
          <w:ins w:id="1105" w:author="Bob Rudis" w:date="2013-10-20T19:28:00Z"/>
          <w:i/>
          <w:color w:val="9B9B9B"/>
          <w:rPrChange w:id="1106" w:author="Bob Rudis" w:date="2013-10-20T19:29:00Z">
            <w:rPr>
              <w:ins w:id="1107" w:author="Bob Rudis" w:date="2013-10-20T19:28:00Z"/>
              <w:i/>
              <w:color w:val="000000" w:themeColor="text1"/>
            </w:rPr>
          </w:rPrChange>
        </w:rPr>
        <w:pPrChange w:id="1108" w:author="Bob Rudis" w:date="2013-10-20T19:29:00Z">
          <w:pPr>
            <w:pStyle w:val="CodeSnippet"/>
          </w:pPr>
        </w:pPrChange>
      </w:pPr>
      <w:ins w:id="1109" w:author="Bob Rudis" w:date="2013-10-20T19:28:00Z">
        <w:r w:rsidRPr="00090453">
          <w:rPr>
            <w:i/>
            <w:color w:val="9B9B9B"/>
            <w:rPrChange w:id="1110" w:author="Bob Rudis" w:date="2013-10-20T19:29:00Z">
              <w:rPr>
                <w:i/>
                <w:color w:val="000000" w:themeColor="text1"/>
              </w:rPr>
            </w:rPrChange>
          </w:rPr>
          <w:t># first time using the pandas library so we need to import it</w:t>
        </w:r>
      </w:ins>
    </w:p>
    <w:p w14:paraId="46334875" w14:textId="5BF35A4C" w:rsidR="00090250" w:rsidRPr="00090453" w:rsidRDefault="00DD5024">
      <w:pPr>
        <w:pStyle w:val="CodeSnippet"/>
        <w:shd w:val="clear" w:color="auto" w:fill="FFF8EA"/>
        <w:rPr>
          <w:color w:val="800026"/>
          <w:rPrChange w:id="1111" w:author="Bob Rudis" w:date="2013-10-20T19:27:00Z">
            <w:rPr/>
          </w:rPrChange>
        </w:rPr>
        <w:pPrChange w:id="1112" w:author="Bob Rudis" w:date="2013-10-20T19:29:00Z">
          <w:pPr>
            <w:pStyle w:val="CodeSnippet"/>
          </w:pPr>
        </w:pPrChange>
      </w:pPr>
      <w:r w:rsidRPr="00090453">
        <w:rPr>
          <w:color w:val="800026"/>
          <w:rPrChange w:id="1113" w:author="Bob Rudis" w:date="2013-10-20T19:27:00Z">
            <w:rPr>
              <w:b/>
              <w:sz w:val="26"/>
              <w:u w:val="single"/>
            </w:rPr>
          </w:rPrChange>
        </w:rPr>
        <w:t>import pandas as pd</w:t>
      </w:r>
    </w:p>
    <w:p w14:paraId="386F8938" w14:textId="77777777" w:rsidR="00090250" w:rsidRPr="00090453" w:rsidRDefault="00DD5024">
      <w:pPr>
        <w:pStyle w:val="CodeSnippet"/>
        <w:shd w:val="clear" w:color="auto" w:fill="FFF8EA"/>
        <w:rPr>
          <w:i/>
          <w:color w:val="9B9B9B"/>
          <w:rPrChange w:id="1114" w:author="Bob Rudis" w:date="2013-10-20T19:29:00Z">
            <w:rPr/>
          </w:rPrChange>
        </w:rPr>
        <w:pPrChange w:id="1115" w:author="Bob Rudis" w:date="2013-10-20T19:29:00Z">
          <w:pPr>
            <w:pStyle w:val="CodeSnippet"/>
          </w:pPr>
        </w:pPrChange>
      </w:pPr>
      <w:r w:rsidRPr="00090453">
        <w:rPr>
          <w:i/>
          <w:color w:val="9B9B9B"/>
          <w:rPrChange w:id="1116" w:author="Bob Rudis" w:date="2013-10-20T19:29:00Z">
            <w:rPr>
              <w:sz w:val="26"/>
              <w:u w:val="single"/>
            </w:rPr>
          </w:rPrChange>
        </w:rPr>
        <w:t># read in the data into a pandas data frame</w:t>
      </w:r>
    </w:p>
    <w:p w14:paraId="29F00595" w14:textId="77777777" w:rsidR="009D372B" w:rsidRPr="00090453" w:rsidRDefault="00DD5024">
      <w:pPr>
        <w:pStyle w:val="CodeSnippet"/>
        <w:shd w:val="clear" w:color="auto" w:fill="FFF8EA"/>
        <w:rPr>
          <w:color w:val="800026"/>
          <w:rPrChange w:id="1117" w:author="Bob Rudis" w:date="2013-10-20T19:27:00Z">
            <w:rPr/>
          </w:rPrChange>
        </w:rPr>
        <w:pPrChange w:id="1118" w:author="Bob Rudis" w:date="2013-10-20T19:29:00Z">
          <w:pPr>
            <w:pStyle w:val="CodeSnippet"/>
          </w:pPr>
        </w:pPrChange>
      </w:pPr>
      <w:r w:rsidRPr="00090453">
        <w:rPr>
          <w:color w:val="800026"/>
          <w:rPrChange w:id="1119" w:author="Bob Rudis" w:date="2013-10-20T19:27:00Z">
            <w:rPr>
              <w:b/>
              <w:sz w:val="26"/>
              <w:u w:val="single"/>
            </w:rPr>
          </w:rPrChange>
        </w:rPr>
        <w:t>av = pd.read_csv(avRep,sep="#")</w:t>
      </w:r>
    </w:p>
    <w:p w14:paraId="7812EF9B" w14:textId="77777777" w:rsidR="009D372B" w:rsidRPr="00090453" w:rsidRDefault="00DD5024">
      <w:pPr>
        <w:pStyle w:val="CodeSnippet"/>
        <w:shd w:val="clear" w:color="auto" w:fill="FFF8EA"/>
        <w:rPr>
          <w:i/>
          <w:color w:val="9B9B9B"/>
          <w:rPrChange w:id="1120" w:author="Bob Rudis" w:date="2013-10-20T19:29:00Z">
            <w:rPr/>
          </w:rPrChange>
        </w:rPr>
        <w:pPrChange w:id="1121" w:author="Bob Rudis" w:date="2013-10-20T19:29:00Z">
          <w:pPr>
            <w:pStyle w:val="CodeSnippet"/>
          </w:pPr>
        </w:pPrChange>
      </w:pPr>
      <w:r w:rsidRPr="00090453">
        <w:rPr>
          <w:i/>
          <w:color w:val="9B9B9B"/>
          <w:rPrChange w:id="1122" w:author="Bob Rudis" w:date="2013-10-20T19:29:00Z">
            <w:rPr>
              <w:sz w:val="26"/>
              <w:u w:val="single"/>
            </w:rPr>
          </w:rPrChange>
        </w:rPr>
        <w:t># make smarter column names</w:t>
      </w:r>
    </w:p>
    <w:p w14:paraId="097EFC48" w14:textId="77777777" w:rsidR="009D372B" w:rsidRPr="00090453" w:rsidRDefault="00DD5024">
      <w:pPr>
        <w:pStyle w:val="CodeSnippet"/>
        <w:shd w:val="clear" w:color="auto" w:fill="FFF8EA"/>
        <w:rPr>
          <w:color w:val="800026"/>
          <w:rPrChange w:id="1123" w:author="Bob Rudis" w:date="2013-10-20T19:27:00Z">
            <w:rPr>
              <w:b/>
            </w:rPr>
          </w:rPrChange>
        </w:rPr>
        <w:pPrChange w:id="1124" w:author="Bob Rudis" w:date="2013-10-20T19:29:00Z">
          <w:pPr>
            <w:pStyle w:val="CodeSnippet"/>
          </w:pPr>
        </w:pPrChange>
      </w:pPr>
      <w:r w:rsidRPr="00090453">
        <w:rPr>
          <w:color w:val="800026"/>
          <w:rPrChange w:id="1125" w:author="Bob Rudis" w:date="2013-10-20T19:27:00Z">
            <w:rPr>
              <w:b/>
              <w:sz w:val="26"/>
              <w:u w:val="single"/>
            </w:rPr>
          </w:rPrChange>
        </w:rPr>
        <w:t>av.columns = ["IP","Reliability","Risk","Type","Country",</w:t>
      </w:r>
    </w:p>
    <w:p w14:paraId="67A10A14" w14:textId="77777777" w:rsidR="00090250" w:rsidRPr="00090453" w:rsidRDefault="00DD5024">
      <w:pPr>
        <w:pStyle w:val="CodeSnippet"/>
        <w:shd w:val="clear" w:color="auto" w:fill="FFF8EA"/>
        <w:rPr>
          <w:color w:val="800026"/>
          <w:rPrChange w:id="1126" w:author="Bob Rudis" w:date="2013-10-20T19:27:00Z">
            <w:rPr/>
          </w:rPrChange>
        </w:rPr>
        <w:pPrChange w:id="1127" w:author="Bob Rudis" w:date="2013-10-20T19:29:00Z">
          <w:pPr>
            <w:pStyle w:val="CodeSnippet"/>
          </w:pPr>
        </w:pPrChange>
      </w:pPr>
      <w:r w:rsidRPr="00090453">
        <w:rPr>
          <w:color w:val="800026"/>
          <w:rPrChange w:id="1128" w:author="Bob Rudis" w:date="2013-10-20T19:27:00Z">
            <w:rPr>
              <w:b/>
              <w:sz w:val="26"/>
              <w:u w:val="single"/>
            </w:rPr>
          </w:rPrChange>
        </w:rPr>
        <w:t xml:space="preserve">              "Locale","Coords","x"]</w:t>
      </w:r>
    </w:p>
    <w:p w14:paraId="280C9CC0" w14:textId="77777777" w:rsidR="00090250" w:rsidRPr="00090453" w:rsidRDefault="00DD5024">
      <w:pPr>
        <w:pStyle w:val="CodeSnippet"/>
        <w:shd w:val="clear" w:color="auto" w:fill="FFF8EA"/>
        <w:rPr>
          <w:ins w:id="1129" w:author="Bob Rudis" w:date="2013-10-20T19:14:00Z"/>
          <w:color w:val="800026"/>
          <w:rPrChange w:id="1130" w:author="Bob Rudis" w:date="2013-10-20T19:27:00Z">
            <w:rPr>
              <w:ins w:id="1131" w:author="Bob Rudis" w:date="2013-10-20T19:14:00Z"/>
            </w:rPr>
          </w:rPrChange>
        </w:rPr>
        <w:pPrChange w:id="1132" w:author="Bob Rudis" w:date="2013-10-20T19:29:00Z">
          <w:pPr>
            <w:pStyle w:val="CodeSnippet"/>
          </w:pPr>
        </w:pPrChange>
      </w:pPr>
      <w:r w:rsidRPr="00090453">
        <w:rPr>
          <w:color w:val="800026"/>
          <w:rPrChange w:id="1133" w:author="Bob Rudis" w:date="2013-10-20T19:27:00Z">
            <w:rPr>
              <w:b/>
              <w:sz w:val="26"/>
              <w:u w:val="single"/>
            </w:rPr>
          </w:rPrChange>
        </w:rPr>
        <w:t>print(av) # take a quick look at the data structure</w:t>
      </w:r>
    </w:p>
    <w:p w14:paraId="65E30797" w14:textId="2D37FE10" w:rsidR="00B64F48" w:rsidRPr="00090453" w:rsidRDefault="00B64F48">
      <w:pPr>
        <w:pStyle w:val="CodeSnippet"/>
        <w:shd w:val="clear" w:color="auto" w:fill="FFF8EA"/>
        <w:rPr>
          <w:ins w:id="1134" w:author="Bob Rudis" w:date="2013-10-20T19:15:00Z"/>
          <w:color w:val="252525"/>
          <w:rPrChange w:id="1135" w:author="Bob Rudis" w:date="2013-10-20T19:28:00Z">
            <w:rPr>
              <w:ins w:id="1136" w:author="Bob Rudis" w:date="2013-10-20T19:15:00Z"/>
            </w:rPr>
          </w:rPrChange>
        </w:rPr>
        <w:pPrChange w:id="1137" w:author="Bob Rudis" w:date="2013-10-20T19:29:00Z">
          <w:pPr>
            <w:pStyle w:val="CodeSnippet"/>
          </w:pPr>
        </w:pPrChange>
      </w:pPr>
      <w:ins w:id="1138" w:author="Bob Rudis" w:date="2013-10-20T19:15:00Z">
        <w:r w:rsidRPr="00090453">
          <w:rPr>
            <w:color w:val="252525"/>
            <w:rPrChange w:id="1139" w:author="Bob Rudis" w:date="2013-10-20T19:28:00Z">
              <w:rPr/>
            </w:rPrChange>
          </w:rPr>
          <w:t>## &lt;class 'pandas.core.frame.DataFrame'&gt;</w:t>
        </w:r>
      </w:ins>
    </w:p>
    <w:p w14:paraId="51A70851" w14:textId="053B9770" w:rsidR="00B64F48" w:rsidRPr="00090453" w:rsidRDefault="00B64F48">
      <w:pPr>
        <w:pStyle w:val="CodeSnippet"/>
        <w:shd w:val="clear" w:color="auto" w:fill="FFF8EA"/>
        <w:rPr>
          <w:ins w:id="1140" w:author="Bob Rudis" w:date="2013-10-20T19:15:00Z"/>
          <w:color w:val="252525"/>
          <w:rPrChange w:id="1141" w:author="Bob Rudis" w:date="2013-10-20T19:28:00Z">
            <w:rPr>
              <w:ins w:id="1142" w:author="Bob Rudis" w:date="2013-10-20T19:15:00Z"/>
            </w:rPr>
          </w:rPrChange>
        </w:rPr>
        <w:pPrChange w:id="1143" w:author="Bob Rudis" w:date="2013-10-20T19:29:00Z">
          <w:pPr>
            <w:pStyle w:val="CodeSnippet"/>
          </w:pPr>
        </w:pPrChange>
      </w:pPr>
      <w:ins w:id="1144" w:author="Bob Rudis" w:date="2013-10-20T19:15:00Z">
        <w:r w:rsidRPr="00090453">
          <w:rPr>
            <w:color w:val="252525"/>
            <w:rPrChange w:id="1145" w:author="Bob Rudis" w:date="2013-10-20T19:28:00Z">
              <w:rPr/>
            </w:rPrChange>
          </w:rPr>
          <w:t>## Int64Index: 258626 entries, 0 to 258625</w:t>
        </w:r>
      </w:ins>
    </w:p>
    <w:p w14:paraId="0FF6EAD0" w14:textId="5A2D43E8" w:rsidR="00B64F48" w:rsidRPr="00090453" w:rsidRDefault="00B64F48">
      <w:pPr>
        <w:pStyle w:val="CodeSnippet"/>
        <w:shd w:val="clear" w:color="auto" w:fill="FFF8EA"/>
        <w:rPr>
          <w:ins w:id="1146" w:author="Bob Rudis" w:date="2013-10-20T19:15:00Z"/>
          <w:color w:val="252525"/>
          <w:rPrChange w:id="1147" w:author="Bob Rudis" w:date="2013-10-20T19:28:00Z">
            <w:rPr>
              <w:ins w:id="1148" w:author="Bob Rudis" w:date="2013-10-20T19:15:00Z"/>
            </w:rPr>
          </w:rPrChange>
        </w:rPr>
        <w:pPrChange w:id="1149" w:author="Bob Rudis" w:date="2013-10-20T19:29:00Z">
          <w:pPr>
            <w:pStyle w:val="CodeSnippet"/>
          </w:pPr>
        </w:pPrChange>
      </w:pPr>
      <w:ins w:id="1150" w:author="Bob Rudis" w:date="2013-10-20T19:15:00Z">
        <w:r w:rsidRPr="00090453">
          <w:rPr>
            <w:color w:val="252525"/>
            <w:rPrChange w:id="1151" w:author="Bob Rudis" w:date="2013-10-20T19:28:00Z">
              <w:rPr/>
            </w:rPrChange>
          </w:rPr>
          <w:t>## Data columns (total 8 columns):</w:t>
        </w:r>
      </w:ins>
    </w:p>
    <w:p w14:paraId="0E9AE9CF" w14:textId="1592F92B" w:rsidR="00B64F48" w:rsidRPr="00090453" w:rsidRDefault="00B64F48">
      <w:pPr>
        <w:pStyle w:val="CodeSnippet"/>
        <w:shd w:val="clear" w:color="auto" w:fill="FFF8EA"/>
        <w:rPr>
          <w:ins w:id="1152" w:author="Bob Rudis" w:date="2013-10-20T19:15:00Z"/>
          <w:color w:val="252525"/>
          <w:rPrChange w:id="1153" w:author="Bob Rudis" w:date="2013-10-20T19:28:00Z">
            <w:rPr>
              <w:ins w:id="1154" w:author="Bob Rudis" w:date="2013-10-20T19:15:00Z"/>
            </w:rPr>
          </w:rPrChange>
        </w:rPr>
        <w:pPrChange w:id="1155" w:author="Bob Rudis" w:date="2013-10-20T19:29:00Z">
          <w:pPr>
            <w:pStyle w:val="CodeSnippet"/>
          </w:pPr>
        </w:pPrChange>
      </w:pPr>
      <w:ins w:id="1156" w:author="Bob Rudis" w:date="2013-10-20T19:15:00Z">
        <w:r w:rsidRPr="00090453">
          <w:rPr>
            <w:color w:val="252525"/>
            <w:rPrChange w:id="1157" w:author="Bob Rudis" w:date="2013-10-20T19:28:00Z">
              <w:rPr/>
            </w:rPrChange>
          </w:rPr>
          <w:t>## IP             258626  non-null values</w:t>
        </w:r>
      </w:ins>
    </w:p>
    <w:p w14:paraId="68085F2C" w14:textId="426DB0F3" w:rsidR="00B64F48" w:rsidRPr="00090453" w:rsidRDefault="00B64F48">
      <w:pPr>
        <w:pStyle w:val="CodeSnippet"/>
        <w:shd w:val="clear" w:color="auto" w:fill="FFF8EA"/>
        <w:rPr>
          <w:ins w:id="1158" w:author="Bob Rudis" w:date="2013-10-20T19:15:00Z"/>
          <w:color w:val="252525"/>
          <w:rPrChange w:id="1159" w:author="Bob Rudis" w:date="2013-10-20T19:28:00Z">
            <w:rPr>
              <w:ins w:id="1160" w:author="Bob Rudis" w:date="2013-10-20T19:15:00Z"/>
            </w:rPr>
          </w:rPrChange>
        </w:rPr>
        <w:pPrChange w:id="1161" w:author="Bob Rudis" w:date="2013-10-20T19:29:00Z">
          <w:pPr>
            <w:pStyle w:val="CodeSnippet"/>
          </w:pPr>
        </w:pPrChange>
      </w:pPr>
      <w:ins w:id="1162" w:author="Bob Rudis" w:date="2013-10-20T19:15:00Z">
        <w:r w:rsidRPr="00090453">
          <w:rPr>
            <w:color w:val="252525"/>
            <w:rPrChange w:id="1163" w:author="Bob Rudis" w:date="2013-10-20T19:28:00Z">
              <w:rPr/>
            </w:rPrChange>
          </w:rPr>
          <w:t>## Reliability    258626  non-null values</w:t>
        </w:r>
      </w:ins>
    </w:p>
    <w:p w14:paraId="243804EF" w14:textId="052A3B50" w:rsidR="00B64F48" w:rsidRPr="00090453" w:rsidRDefault="00B64F48">
      <w:pPr>
        <w:pStyle w:val="CodeSnippet"/>
        <w:shd w:val="clear" w:color="auto" w:fill="FFF8EA"/>
        <w:rPr>
          <w:ins w:id="1164" w:author="Bob Rudis" w:date="2013-10-20T19:15:00Z"/>
          <w:color w:val="252525"/>
          <w:rPrChange w:id="1165" w:author="Bob Rudis" w:date="2013-10-20T19:28:00Z">
            <w:rPr>
              <w:ins w:id="1166" w:author="Bob Rudis" w:date="2013-10-20T19:15:00Z"/>
            </w:rPr>
          </w:rPrChange>
        </w:rPr>
        <w:pPrChange w:id="1167" w:author="Bob Rudis" w:date="2013-10-20T19:29:00Z">
          <w:pPr>
            <w:pStyle w:val="CodeSnippet"/>
          </w:pPr>
        </w:pPrChange>
      </w:pPr>
      <w:ins w:id="1168" w:author="Bob Rudis" w:date="2013-10-20T19:15:00Z">
        <w:r w:rsidRPr="00090453">
          <w:rPr>
            <w:color w:val="252525"/>
            <w:rPrChange w:id="1169" w:author="Bob Rudis" w:date="2013-10-20T19:28:00Z">
              <w:rPr/>
            </w:rPrChange>
          </w:rPr>
          <w:t>## Risk           258626  non-null values</w:t>
        </w:r>
      </w:ins>
    </w:p>
    <w:p w14:paraId="14221886" w14:textId="40322828" w:rsidR="00B64F48" w:rsidRPr="00090453" w:rsidRDefault="00B64F48">
      <w:pPr>
        <w:pStyle w:val="CodeSnippet"/>
        <w:shd w:val="clear" w:color="auto" w:fill="FFF8EA"/>
        <w:rPr>
          <w:ins w:id="1170" w:author="Bob Rudis" w:date="2013-10-20T19:15:00Z"/>
          <w:color w:val="252525"/>
          <w:rPrChange w:id="1171" w:author="Bob Rudis" w:date="2013-10-20T19:28:00Z">
            <w:rPr>
              <w:ins w:id="1172" w:author="Bob Rudis" w:date="2013-10-20T19:15:00Z"/>
            </w:rPr>
          </w:rPrChange>
        </w:rPr>
        <w:pPrChange w:id="1173" w:author="Bob Rudis" w:date="2013-10-20T19:29:00Z">
          <w:pPr>
            <w:pStyle w:val="CodeSnippet"/>
          </w:pPr>
        </w:pPrChange>
      </w:pPr>
      <w:ins w:id="1174" w:author="Bob Rudis" w:date="2013-10-20T19:15:00Z">
        <w:r w:rsidRPr="00090453">
          <w:rPr>
            <w:color w:val="252525"/>
            <w:rPrChange w:id="1175" w:author="Bob Rudis" w:date="2013-10-20T19:28:00Z">
              <w:rPr/>
            </w:rPrChange>
          </w:rPr>
          <w:t>## Type           258626  non-null values</w:t>
        </w:r>
      </w:ins>
    </w:p>
    <w:p w14:paraId="7B137C08" w14:textId="5F3B53EE" w:rsidR="00B64F48" w:rsidRPr="00090453" w:rsidRDefault="00B64F48">
      <w:pPr>
        <w:pStyle w:val="CodeSnippet"/>
        <w:shd w:val="clear" w:color="auto" w:fill="FFF8EA"/>
        <w:rPr>
          <w:ins w:id="1176" w:author="Bob Rudis" w:date="2013-10-20T19:15:00Z"/>
          <w:color w:val="252525"/>
          <w:rPrChange w:id="1177" w:author="Bob Rudis" w:date="2013-10-20T19:28:00Z">
            <w:rPr>
              <w:ins w:id="1178" w:author="Bob Rudis" w:date="2013-10-20T19:15:00Z"/>
            </w:rPr>
          </w:rPrChange>
        </w:rPr>
        <w:pPrChange w:id="1179" w:author="Bob Rudis" w:date="2013-10-20T19:29:00Z">
          <w:pPr>
            <w:pStyle w:val="CodeSnippet"/>
          </w:pPr>
        </w:pPrChange>
      </w:pPr>
      <w:ins w:id="1180" w:author="Bob Rudis" w:date="2013-10-20T19:15:00Z">
        <w:r w:rsidRPr="00090453">
          <w:rPr>
            <w:color w:val="252525"/>
            <w:rPrChange w:id="1181" w:author="Bob Rudis" w:date="2013-10-20T19:28:00Z">
              <w:rPr/>
            </w:rPrChange>
          </w:rPr>
          <w:t>## Country        248571  non-null values</w:t>
        </w:r>
      </w:ins>
    </w:p>
    <w:p w14:paraId="358A3751" w14:textId="020FC3A8" w:rsidR="00B64F48" w:rsidRPr="00090453" w:rsidRDefault="00B64F48">
      <w:pPr>
        <w:pStyle w:val="CodeSnippet"/>
        <w:shd w:val="clear" w:color="auto" w:fill="FFF8EA"/>
        <w:rPr>
          <w:ins w:id="1182" w:author="Bob Rudis" w:date="2013-10-20T19:15:00Z"/>
          <w:color w:val="252525"/>
          <w:rPrChange w:id="1183" w:author="Bob Rudis" w:date="2013-10-20T19:28:00Z">
            <w:rPr>
              <w:ins w:id="1184" w:author="Bob Rudis" w:date="2013-10-20T19:15:00Z"/>
            </w:rPr>
          </w:rPrChange>
        </w:rPr>
        <w:pPrChange w:id="1185" w:author="Bob Rudis" w:date="2013-10-20T19:29:00Z">
          <w:pPr>
            <w:pStyle w:val="CodeSnippet"/>
          </w:pPr>
        </w:pPrChange>
      </w:pPr>
      <w:ins w:id="1186" w:author="Bob Rudis" w:date="2013-10-20T19:15:00Z">
        <w:r w:rsidRPr="00090453">
          <w:rPr>
            <w:color w:val="252525"/>
            <w:rPrChange w:id="1187" w:author="Bob Rudis" w:date="2013-10-20T19:28:00Z">
              <w:rPr/>
            </w:rPrChange>
          </w:rPr>
          <w:t>## Locale         184556  non-null values</w:t>
        </w:r>
      </w:ins>
    </w:p>
    <w:p w14:paraId="1278F45F" w14:textId="31D1B09D" w:rsidR="00B64F48" w:rsidRPr="00090453" w:rsidRDefault="00B64F48">
      <w:pPr>
        <w:pStyle w:val="CodeSnippet"/>
        <w:shd w:val="clear" w:color="auto" w:fill="FFF8EA"/>
        <w:rPr>
          <w:ins w:id="1188" w:author="Bob Rudis" w:date="2013-10-20T19:15:00Z"/>
          <w:color w:val="252525"/>
          <w:rPrChange w:id="1189" w:author="Bob Rudis" w:date="2013-10-20T19:28:00Z">
            <w:rPr>
              <w:ins w:id="1190" w:author="Bob Rudis" w:date="2013-10-20T19:15:00Z"/>
            </w:rPr>
          </w:rPrChange>
        </w:rPr>
        <w:pPrChange w:id="1191" w:author="Bob Rudis" w:date="2013-10-20T19:29:00Z">
          <w:pPr>
            <w:pStyle w:val="CodeSnippet"/>
          </w:pPr>
        </w:pPrChange>
      </w:pPr>
      <w:ins w:id="1192" w:author="Bob Rudis" w:date="2013-10-20T19:15:00Z">
        <w:r w:rsidRPr="00090453">
          <w:rPr>
            <w:color w:val="252525"/>
            <w:rPrChange w:id="1193" w:author="Bob Rudis" w:date="2013-10-20T19:28:00Z">
              <w:rPr/>
            </w:rPrChange>
          </w:rPr>
          <w:t>## Coords         258626  non-null values</w:t>
        </w:r>
      </w:ins>
    </w:p>
    <w:p w14:paraId="4543A11A" w14:textId="547153CC" w:rsidR="00B64F48" w:rsidRPr="00090453" w:rsidRDefault="00B64F48">
      <w:pPr>
        <w:pStyle w:val="CodeSnippet"/>
        <w:shd w:val="clear" w:color="auto" w:fill="FFF8EA"/>
        <w:rPr>
          <w:ins w:id="1194" w:author="Bob Rudis" w:date="2013-10-20T19:15:00Z"/>
          <w:color w:val="252525"/>
          <w:rPrChange w:id="1195" w:author="Bob Rudis" w:date="2013-10-20T19:28:00Z">
            <w:rPr>
              <w:ins w:id="1196" w:author="Bob Rudis" w:date="2013-10-20T19:15:00Z"/>
            </w:rPr>
          </w:rPrChange>
        </w:rPr>
        <w:pPrChange w:id="1197" w:author="Bob Rudis" w:date="2013-10-20T19:29:00Z">
          <w:pPr>
            <w:pStyle w:val="CodeSnippet"/>
          </w:pPr>
        </w:pPrChange>
      </w:pPr>
      <w:ins w:id="1198" w:author="Bob Rudis" w:date="2013-10-20T19:15:00Z">
        <w:r w:rsidRPr="00090453">
          <w:rPr>
            <w:color w:val="252525"/>
            <w:rPrChange w:id="1199" w:author="Bob Rudis" w:date="2013-10-20T19:28:00Z">
              <w:rPr/>
            </w:rPrChange>
          </w:rPr>
          <w:t>## x              258626  non-null values</w:t>
        </w:r>
      </w:ins>
    </w:p>
    <w:p w14:paraId="56A38811" w14:textId="1AA8A502" w:rsidR="00B64F48" w:rsidRPr="00090453" w:rsidRDefault="00B64F48">
      <w:pPr>
        <w:pStyle w:val="CodeSnippet"/>
        <w:shd w:val="clear" w:color="auto" w:fill="FFF8EA"/>
        <w:rPr>
          <w:color w:val="252525"/>
          <w:rPrChange w:id="1200" w:author="Bob Rudis" w:date="2013-10-20T19:28:00Z">
            <w:rPr>
              <w:i/>
            </w:rPr>
          </w:rPrChange>
        </w:rPr>
        <w:pPrChange w:id="1201" w:author="Bob Rudis" w:date="2013-10-20T19:29:00Z">
          <w:pPr>
            <w:pStyle w:val="CodeSnippet"/>
          </w:pPr>
        </w:pPrChange>
      </w:pPr>
      <w:ins w:id="1202" w:author="Bob Rudis" w:date="2013-10-20T19:15:00Z">
        <w:r w:rsidRPr="00090453">
          <w:rPr>
            <w:color w:val="252525"/>
            <w:rPrChange w:id="1203" w:author="Bob Rudis" w:date="2013-10-20T19:28:00Z">
              <w:rPr/>
            </w:rPrChange>
          </w:rPr>
          <w:t>## dtypes: int64(2), object(6)</w:t>
        </w:r>
      </w:ins>
    </w:p>
    <w:p w14:paraId="06E6326B" w14:textId="02A6EB7B" w:rsidR="00E67477" w:rsidRPr="00090453" w:rsidDel="003A1B91" w:rsidRDefault="00E67477">
      <w:pPr>
        <w:pStyle w:val="CodeSnippet"/>
        <w:shd w:val="clear" w:color="auto" w:fill="FFF8EA"/>
        <w:rPr>
          <w:del w:id="1204" w:author="Bob Rudis" w:date="2013-10-20T18:53:00Z"/>
          <w:color w:val="000000" w:themeColor="text1"/>
          <w:rPrChange w:id="1205" w:author="Bob Rudis" w:date="2013-10-20T19:27:00Z">
            <w:rPr>
              <w:del w:id="1206" w:author="Bob Rudis" w:date="2013-10-20T18:53:00Z"/>
            </w:rPr>
          </w:rPrChange>
        </w:rPr>
        <w:pPrChange w:id="1207" w:author="Bob Rudis" w:date="2013-10-20T19:29:00Z">
          <w:pPr>
            <w:pStyle w:val="CodeSnippet"/>
          </w:pPr>
        </w:pPrChange>
      </w:pPr>
      <w:del w:id="1208" w:author="Bob Rudis" w:date="2013-10-20T18:53:00Z">
        <w:r w:rsidRPr="00090453" w:rsidDel="003A1B91">
          <w:rPr>
            <w:color w:val="000000" w:themeColor="text1"/>
            <w:rPrChange w:id="1209" w:author="Bob Rudis" w:date="2013-10-20T19:27:00Z">
              <w:rPr/>
            </w:rPrChange>
          </w:rPr>
          <w:delText>&lt;class '</w:delText>
        </w:r>
        <w:r w:rsidR="0066621A" w:rsidRPr="00090453" w:rsidDel="003A1B91">
          <w:rPr>
            <w:color w:val="000000" w:themeColor="text1"/>
            <w:rPrChange w:id="1210" w:author="Bob Rudis" w:date="2013-10-20T19:27:00Z">
              <w:rPr/>
            </w:rPrChange>
          </w:rPr>
          <w:delText>pandas</w:delText>
        </w:r>
        <w:r w:rsidRPr="00090453" w:rsidDel="003A1B91">
          <w:rPr>
            <w:color w:val="000000" w:themeColor="text1"/>
            <w:rPrChange w:id="1211" w:author="Bob Rudis" w:date="2013-10-20T19:27:00Z">
              <w:rPr/>
            </w:rPrChange>
          </w:rPr>
          <w:delText>.core.frame.DataFrame'&gt;</w:delText>
        </w:r>
      </w:del>
    </w:p>
    <w:p w14:paraId="4828DCFB" w14:textId="3B0FC727" w:rsidR="00E67477" w:rsidRPr="00090453" w:rsidDel="003A1B91" w:rsidRDefault="00E67477">
      <w:pPr>
        <w:pStyle w:val="CodeSnippet"/>
        <w:shd w:val="clear" w:color="auto" w:fill="FFF8EA"/>
        <w:rPr>
          <w:del w:id="1212" w:author="Bob Rudis" w:date="2013-10-20T18:53:00Z"/>
          <w:color w:val="000000" w:themeColor="text1"/>
          <w:rPrChange w:id="1213" w:author="Bob Rudis" w:date="2013-10-20T19:27:00Z">
            <w:rPr>
              <w:del w:id="1214" w:author="Bob Rudis" w:date="2013-10-20T18:53:00Z"/>
            </w:rPr>
          </w:rPrChange>
        </w:rPr>
        <w:pPrChange w:id="1215" w:author="Bob Rudis" w:date="2013-10-20T19:29:00Z">
          <w:pPr>
            <w:pStyle w:val="CodeSnippet"/>
          </w:pPr>
        </w:pPrChange>
      </w:pPr>
      <w:del w:id="1216" w:author="Bob Rudis" w:date="2013-10-20T18:53:00Z">
        <w:r w:rsidRPr="00090453" w:rsidDel="003A1B91">
          <w:rPr>
            <w:color w:val="000000" w:themeColor="text1"/>
            <w:rPrChange w:id="1217" w:author="Bob Rudis" w:date="2013-10-20T19:27:00Z">
              <w:rPr/>
            </w:rPrChange>
          </w:rPr>
          <w:delText>Int64Index: 258625 entries, 0 to 258624</w:delText>
        </w:r>
      </w:del>
    </w:p>
    <w:p w14:paraId="62B2662B" w14:textId="67580792" w:rsidR="00E67477" w:rsidRPr="00090453" w:rsidDel="003A1B91" w:rsidRDefault="00E67477">
      <w:pPr>
        <w:pStyle w:val="CodeSnippet"/>
        <w:shd w:val="clear" w:color="auto" w:fill="FFF8EA"/>
        <w:rPr>
          <w:del w:id="1218" w:author="Bob Rudis" w:date="2013-10-20T18:53:00Z"/>
          <w:color w:val="000000" w:themeColor="text1"/>
          <w:rPrChange w:id="1219" w:author="Bob Rudis" w:date="2013-10-20T19:27:00Z">
            <w:rPr>
              <w:del w:id="1220" w:author="Bob Rudis" w:date="2013-10-20T18:53:00Z"/>
            </w:rPr>
          </w:rPrChange>
        </w:rPr>
        <w:pPrChange w:id="1221" w:author="Bob Rudis" w:date="2013-10-20T19:29:00Z">
          <w:pPr>
            <w:pStyle w:val="CodeSnippet"/>
          </w:pPr>
        </w:pPrChange>
      </w:pPr>
      <w:del w:id="1222" w:author="Bob Rudis" w:date="2013-10-20T18:53:00Z">
        <w:r w:rsidRPr="00090453" w:rsidDel="003A1B91">
          <w:rPr>
            <w:color w:val="000000" w:themeColor="text1"/>
            <w:rPrChange w:id="1223" w:author="Bob Rudis" w:date="2013-10-20T19:27:00Z">
              <w:rPr/>
            </w:rPrChange>
          </w:rPr>
          <w:delText>Data columns (total 8 columns):</w:delText>
        </w:r>
      </w:del>
    </w:p>
    <w:p w14:paraId="7106696B" w14:textId="3727552A" w:rsidR="00E67477" w:rsidRPr="00090453" w:rsidDel="003A1B91" w:rsidRDefault="00E67477">
      <w:pPr>
        <w:pStyle w:val="CodeSnippet"/>
        <w:shd w:val="clear" w:color="auto" w:fill="FFF8EA"/>
        <w:rPr>
          <w:del w:id="1224" w:author="Bob Rudis" w:date="2013-10-20T18:53:00Z"/>
          <w:color w:val="000000" w:themeColor="text1"/>
          <w:rPrChange w:id="1225" w:author="Bob Rudis" w:date="2013-10-20T19:27:00Z">
            <w:rPr>
              <w:del w:id="1226" w:author="Bob Rudis" w:date="2013-10-20T18:53:00Z"/>
            </w:rPr>
          </w:rPrChange>
        </w:rPr>
        <w:pPrChange w:id="1227" w:author="Bob Rudis" w:date="2013-10-20T19:29:00Z">
          <w:pPr>
            <w:pStyle w:val="CodeSnippet"/>
          </w:pPr>
        </w:pPrChange>
      </w:pPr>
      <w:del w:id="1228" w:author="Bob Rudis" w:date="2013-10-20T18:53:00Z">
        <w:r w:rsidRPr="00090453" w:rsidDel="003A1B91">
          <w:rPr>
            <w:color w:val="000000" w:themeColor="text1"/>
            <w:rPrChange w:id="1229" w:author="Bob Rudis" w:date="2013-10-20T19:27:00Z">
              <w:rPr/>
            </w:rPrChange>
          </w:rPr>
          <w:delText>IP             258625  non-null values</w:delText>
        </w:r>
      </w:del>
    </w:p>
    <w:p w14:paraId="1E0719FF" w14:textId="7AFB0006" w:rsidR="00E67477" w:rsidRPr="00090453" w:rsidDel="003A1B91" w:rsidRDefault="00E67477">
      <w:pPr>
        <w:pStyle w:val="CodeSnippet"/>
        <w:shd w:val="clear" w:color="auto" w:fill="FFF8EA"/>
        <w:rPr>
          <w:del w:id="1230" w:author="Bob Rudis" w:date="2013-10-20T18:53:00Z"/>
          <w:color w:val="000000" w:themeColor="text1"/>
          <w:rPrChange w:id="1231" w:author="Bob Rudis" w:date="2013-10-20T19:27:00Z">
            <w:rPr>
              <w:del w:id="1232" w:author="Bob Rudis" w:date="2013-10-20T18:53:00Z"/>
            </w:rPr>
          </w:rPrChange>
        </w:rPr>
        <w:pPrChange w:id="1233" w:author="Bob Rudis" w:date="2013-10-20T19:29:00Z">
          <w:pPr>
            <w:pStyle w:val="CodeSnippet"/>
          </w:pPr>
        </w:pPrChange>
      </w:pPr>
      <w:del w:id="1234" w:author="Bob Rudis" w:date="2013-10-20T18:53:00Z">
        <w:r w:rsidRPr="00090453" w:rsidDel="003A1B91">
          <w:rPr>
            <w:color w:val="000000" w:themeColor="text1"/>
            <w:rPrChange w:id="1235" w:author="Bob Rudis" w:date="2013-10-20T19:27:00Z">
              <w:rPr/>
            </w:rPrChange>
          </w:rPr>
          <w:delText>Reliability    258625  non-null values</w:delText>
        </w:r>
      </w:del>
    </w:p>
    <w:p w14:paraId="117D0350" w14:textId="0A3CE93C" w:rsidR="00E67477" w:rsidRPr="00090453" w:rsidDel="003A1B91" w:rsidRDefault="00E67477">
      <w:pPr>
        <w:pStyle w:val="CodeSnippet"/>
        <w:shd w:val="clear" w:color="auto" w:fill="FFF8EA"/>
        <w:rPr>
          <w:del w:id="1236" w:author="Bob Rudis" w:date="2013-10-20T18:53:00Z"/>
          <w:color w:val="000000" w:themeColor="text1"/>
          <w:rPrChange w:id="1237" w:author="Bob Rudis" w:date="2013-10-20T19:27:00Z">
            <w:rPr>
              <w:del w:id="1238" w:author="Bob Rudis" w:date="2013-10-20T18:53:00Z"/>
            </w:rPr>
          </w:rPrChange>
        </w:rPr>
        <w:pPrChange w:id="1239" w:author="Bob Rudis" w:date="2013-10-20T19:29:00Z">
          <w:pPr>
            <w:pStyle w:val="CodeSnippet"/>
          </w:pPr>
        </w:pPrChange>
      </w:pPr>
      <w:del w:id="1240" w:author="Bob Rudis" w:date="2013-10-20T18:53:00Z">
        <w:r w:rsidRPr="00090453" w:rsidDel="003A1B91">
          <w:rPr>
            <w:color w:val="000000" w:themeColor="text1"/>
            <w:rPrChange w:id="1241" w:author="Bob Rudis" w:date="2013-10-20T19:27:00Z">
              <w:rPr/>
            </w:rPrChange>
          </w:rPr>
          <w:delText>Risk           258625  non-null values</w:delText>
        </w:r>
      </w:del>
    </w:p>
    <w:p w14:paraId="03F4C5F8" w14:textId="5DCC4A6F" w:rsidR="00E67477" w:rsidRPr="00090453" w:rsidDel="003A1B91" w:rsidRDefault="00E67477">
      <w:pPr>
        <w:pStyle w:val="CodeSnippet"/>
        <w:shd w:val="clear" w:color="auto" w:fill="FFF8EA"/>
        <w:rPr>
          <w:del w:id="1242" w:author="Bob Rudis" w:date="2013-10-20T18:53:00Z"/>
          <w:color w:val="000000" w:themeColor="text1"/>
          <w:rPrChange w:id="1243" w:author="Bob Rudis" w:date="2013-10-20T19:27:00Z">
            <w:rPr>
              <w:del w:id="1244" w:author="Bob Rudis" w:date="2013-10-20T18:53:00Z"/>
            </w:rPr>
          </w:rPrChange>
        </w:rPr>
        <w:pPrChange w:id="1245" w:author="Bob Rudis" w:date="2013-10-20T19:29:00Z">
          <w:pPr>
            <w:pStyle w:val="CodeSnippet"/>
          </w:pPr>
        </w:pPrChange>
      </w:pPr>
      <w:del w:id="1246" w:author="Bob Rudis" w:date="2013-10-20T18:53:00Z">
        <w:r w:rsidRPr="00090453" w:rsidDel="003A1B91">
          <w:rPr>
            <w:color w:val="000000" w:themeColor="text1"/>
            <w:rPrChange w:id="1247" w:author="Bob Rudis" w:date="2013-10-20T19:27:00Z">
              <w:rPr/>
            </w:rPrChange>
          </w:rPr>
          <w:delText>Type           258625  non-null values</w:delText>
        </w:r>
      </w:del>
    </w:p>
    <w:p w14:paraId="605B6D85" w14:textId="0150618A" w:rsidR="00E67477" w:rsidRPr="00090453" w:rsidDel="003A1B91" w:rsidRDefault="00E67477">
      <w:pPr>
        <w:pStyle w:val="CodeSnippet"/>
        <w:shd w:val="clear" w:color="auto" w:fill="FFF8EA"/>
        <w:rPr>
          <w:del w:id="1248" w:author="Bob Rudis" w:date="2013-10-20T18:53:00Z"/>
          <w:color w:val="000000" w:themeColor="text1"/>
          <w:rPrChange w:id="1249" w:author="Bob Rudis" w:date="2013-10-20T19:27:00Z">
            <w:rPr>
              <w:del w:id="1250" w:author="Bob Rudis" w:date="2013-10-20T18:53:00Z"/>
            </w:rPr>
          </w:rPrChange>
        </w:rPr>
        <w:pPrChange w:id="1251" w:author="Bob Rudis" w:date="2013-10-20T19:29:00Z">
          <w:pPr>
            <w:pStyle w:val="CodeSnippet"/>
          </w:pPr>
        </w:pPrChange>
      </w:pPr>
      <w:del w:id="1252" w:author="Bob Rudis" w:date="2013-10-20T18:53:00Z">
        <w:r w:rsidRPr="00090453" w:rsidDel="003A1B91">
          <w:rPr>
            <w:color w:val="000000" w:themeColor="text1"/>
            <w:rPrChange w:id="1253" w:author="Bob Rudis" w:date="2013-10-20T19:27:00Z">
              <w:rPr/>
            </w:rPrChange>
          </w:rPr>
          <w:delText>Country        248570  non-null values</w:delText>
        </w:r>
      </w:del>
    </w:p>
    <w:p w14:paraId="2E856A86" w14:textId="292A1AEF" w:rsidR="00E67477" w:rsidRPr="00090453" w:rsidDel="003A1B91" w:rsidRDefault="00E67477">
      <w:pPr>
        <w:pStyle w:val="CodeSnippet"/>
        <w:shd w:val="clear" w:color="auto" w:fill="FFF8EA"/>
        <w:rPr>
          <w:del w:id="1254" w:author="Bob Rudis" w:date="2013-10-20T18:53:00Z"/>
          <w:color w:val="000000" w:themeColor="text1"/>
          <w:rPrChange w:id="1255" w:author="Bob Rudis" w:date="2013-10-20T19:27:00Z">
            <w:rPr>
              <w:del w:id="1256" w:author="Bob Rudis" w:date="2013-10-20T18:53:00Z"/>
            </w:rPr>
          </w:rPrChange>
        </w:rPr>
        <w:pPrChange w:id="1257" w:author="Bob Rudis" w:date="2013-10-20T19:29:00Z">
          <w:pPr>
            <w:pStyle w:val="CodeSnippet"/>
          </w:pPr>
        </w:pPrChange>
      </w:pPr>
      <w:del w:id="1258" w:author="Bob Rudis" w:date="2013-10-20T18:53:00Z">
        <w:r w:rsidRPr="00090453" w:rsidDel="003A1B91">
          <w:rPr>
            <w:color w:val="000000" w:themeColor="text1"/>
            <w:rPrChange w:id="1259" w:author="Bob Rudis" w:date="2013-10-20T19:27:00Z">
              <w:rPr/>
            </w:rPrChange>
          </w:rPr>
          <w:delText>Locale         184555  non-null values</w:delText>
        </w:r>
      </w:del>
    </w:p>
    <w:p w14:paraId="4F545D09" w14:textId="4F58070B" w:rsidR="00E67477" w:rsidRPr="00090453" w:rsidDel="003A1B91" w:rsidRDefault="00E67477">
      <w:pPr>
        <w:pStyle w:val="CodeSnippet"/>
        <w:shd w:val="clear" w:color="auto" w:fill="FFF8EA"/>
        <w:rPr>
          <w:del w:id="1260" w:author="Bob Rudis" w:date="2013-10-20T18:53:00Z"/>
          <w:color w:val="000000" w:themeColor="text1"/>
          <w:rPrChange w:id="1261" w:author="Bob Rudis" w:date="2013-10-20T19:27:00Z">
            <w:rPr>
              <w:del w:id="1262" w:author="Bob Rudis" w:date="2013-10-20T18:53:00Z"/>
            </w:rPr>
          </w:rPrChange>
        </w:rPr>
        <w:pPrChange w:id="1263" w:author="Bob Rudis" w:date="2013-10-20T19:29:00Z">
          <w:pPr>
            <w:pStyle w:val="CodeSnippet"/>
          </w:pPr>
        </w:pPrChange>
      </w:pPr>
      <w:del w:id="1264" w:author="Bob Rudis" w:date="2013-10-20T18:53:00Z">
        <w:r w:rsidRPr="00090453" w:rsidDel="003A1B91">
          <w:rPr>
            <w:color w:val="000000" w:themeColor="text1"/>
            <w:rPrChange w:id="1265" w:author="Bob Rudis" w:date="2013-10-20T19:27:00Z">
              <w:rPr/>
            </w:rPrChange>
          </w:rPr>
          <w:delText>Coords         258625  non-null values</w:delText>
        </w:r>
      </w:del>
    </w:p>
    <w:p w14:paraId="7282119C" w14:textId="7F12FEBB" w:rsidR="00E67477" w:rsidRPr="00090453" w:rsidDel="003A1B91" w:rsidRDefault="00E67477">
      <w:pPr>
        <w:pStyle w:val="CodeSnippet"/>
        <w:shd w:val="clear" w:color="auto" w:fill="FFF8EA"/>
        <w:rPr>
          <w:del w:id="1266" w:author="Bob Rudis" w:date="2013-10-20T18:53:00Z"/>
          <w:color w:val="000000" w:themeColor="text1"/>
          <w:rPrChange w:id="1267" w:author="Bob Rudis" w:date="2013-10-20T19:27:00Z">
            <w:rPr>
              <w:del w:id="1268" w:author="Bob Rudis" w:date="2013-10-20T18:53:00Z"/>
            </w:rPr>
          </w:rPrChange>
        </w:rPr>
        <w:pPrChange w:id="1269" w:author="Bob Rudis" w:date="2013-10-20T19:29:00Z">
          <w:pPr>
            <w:pStyle w:val="CodeSnippet"/>
          </w:pPr>
        </w:pPrChange>
      </w:pPr>
      <w:del w:id="1270" w:author="Bob Rudis" w:date="2013-10-20T18:53:00Z">
        <w:r w:rsidRPr="00090453" w:rsidDel="003A1B91">
          <w:rPr>
            <w:color w:val="000000" w:themeColor="text1"/>
            <w:rPrChange w:id="1271" w:author="Bob Rudis" w:date="2013-10-20T19:27:00Z">
              <w:rPr/>
            </w:rPrChange>
          </w:rPr>
          <w:delText>x              258625  non-null values</w:delText>
        </w:r>
      </w:del>
    </w:p>
    <w:p w14:paraId="02EA8ABB" w14:textId="5D04CFC5" w:rsidR="00090250" w:rsidRPr="00090453" w:rsidDel="003A1B91" w:rsidRDefault="00E67477">
      <w:pPr>
        <w:pStyle w:val="CodeSnippet"/>
        <w:shd w:val="clear" w:color="auto" w:fill="FFF8EA"/>
        <w:rPr>
          <w:del w:id="1272" w:author="Bob Rudis" w:date="2013-10-20T18:53:00Z"/>
          <w:color w:val="000000" w:themeColor="text1"/>
          <w:rPrChange w:id="1273" w:author="Bob Rudis" w:date="2013-10-20T19:27:00Z">
            <w:rPr>
              <w:del w:id="1274" w:author="Bob Rudis" w:date="2013-10-20T18:53:00Z"/>
            </w:rPr>
          </w:rPrChange>
        </w:rPr>
        <w:pPrChange w:id="1275" w:author="Bob Rudis" w:date="2013-10-20T19:29:00Z">
          <w:pPr>
            <w:pStyle w:val="CodeSnippet"/>
          </w:pPr>
        </w:pPrChange>
      </w:pPr>
      <w:del w:id="1276" w:author="Bob Rudis" w:date="2013-10-20T18:53:00Z">
        <w:r w:rsidRPr="00090453" w:rsidDel="003A1B91">
          <w:rPr>
            <w:color w:val="000000" w:themeColor="text1"/>
            <w:rPrChange w:id="1277" w:author="Bob Rudis" w:date="2013-10-20T19:27:00Z">
              <w:rPr/>
            </w:rPrChange>
          </w:rPr>
          <w:delText>dtypes: int64(2), object(6)</w:delText>
        </w:r>
      </w:del>
    </w:p>
    <w:p w14:paraId="7AD8E18D" w14:textId="77777777" w:rsidR="00FB1112" w:rsidRPr="00090453" w:rsidRDefault="00FB1112">
      <w:pPr>
        <w:pStyle w:val="CodeSnippet"/>
        <w:shd w:val="clear" w:color="auto" w:fill="FFF8EA"/>
        <w:rPr>
          <w:color w:val="000000" w:themeColor="text1"/>
          <w:rPrChange w:id="1278" w:author="Bob Rudis" w:date="2013-10-20T19:27:00Z">
            <w:rPr/>
          </w:rPrChange>
        </w:rPr>
        <w:pPrChange w:id="1279" w:author="Bob Rudis" w:date="2013-10-20T19:29:00Z">
          <w:pPr>
            <w:pStyle w:val="CodeSnippet"/>
          </w:pPr>
        </w:pPrChange>
      </w:pPr>
    </w:p>
    <w:p w14:paraId="6D51D236" w14:textId="6ABE6B5D" w:rsidR="005612A5" w:rsidRPr="00090453" w:rsidRDefault="00DD5024">
      <w:pPr>
        <w:pStyle w:val="CodeSnippet"/>
        <w:shd w:val="clear" w:color="auto" w:fill="FFF8EA"/>
        <w:rPr>
          <w:i/>
          <w:color w:val="9B9B9B"/>
          <w:rPrChange w:id="1280" w:author="Bob Rudis" w:date="2013-10-20T19:29:00Z">
            <w:rPr/>
          </w:rPrChange>
        </w:rPr>
        <w:pPrChange w:id="1281" w:author="Bob Rudis" w:date="2013-10-20T19:29:00Z">
          <w:pPr>
            <w:pStyle w:val="CodeSnippet"/>
          </w:pPr>
        </w:pPrChange>
      </w:pPr>
      <w:del w:id="1282" w:author="Bob Rudis" w:date="2013-10-20T19:26:00Z">
        <w:r w:rsidRPr="00090453" w:rsidDel="00090453">
          <w:rPr>
            <w:i/>
            <w:color w:val="9B9B9B"/>
            <w:rPrChange w:id="1283" w:author="Bob Rudis" w:date="2013-10-20T19:29:00Z">
              <w:rPr>
                <w:b/>
                <w:sz w:val="26"/>
                <w:u w:val="single"/>
              </w:rPr>
            </w:rPrChange>
          </w:rPr>
          <w:delText xml:space="preserve">av.head() </w:delText>
        </w:r>
      </w:del>
      <w:r w:rsidRPr="00090453">
        <w:rPr>
          <w:i/>
          <w:color w:val="9B9B9B"/>
          <w:rPrChange w:id="1284" w:author="Bob Rudis" w:date="2013-10-20T19:29:00Z">
            <w:rPr>
              <w:sz w:val="26"/>
              <w:u w:val="single"/>
            </w:rPr>
          </w:rPrChange>
        </w:rPr>
        <w:t># take a look at the first 10 rows</w:t>
      </w:r>
    </w:p>
    <w:p w14:paraId="1609E005" w14:textId="77777777" w:rsidR="00090453" w:rsidRPr="00090453" w:rsidRDefault="00090453">
      <w:pPr>
        <w:pStyle w:val="CodeSnippet"/>
        <w:shd w:val="clear" w:color="auto" w:fill="FFF8EA"/>
        <w:rPr>
          <w:ins w:id="1285" w:author="Bob Rudis" w:date="2013-10-20T19:26:00Z"/>
          <w:rStyle w:val="CodeHighlight"/>
          <w:b w:val="0"/>
          <w:color w:val="800026"/>
          <w:rPrChange w:id="1286" w:author="Bob Rudis" w:date="2013-10-20T19:27:00Z">
            <w:rPr>
              <w:ins w:id="1287" w:author="Bob Rudis" w:date="2013-10-20T19:26:00Z"/>
              <w:rStyle w:val="CodeHighlight"/>
              <w:b w:val="0"/>
            </w:rPr>
          </w:rPrChange>
        </w:rPr>
        <w:pPrChange w:id="1288" w:author="Bob Rudis" w:date="2013-10-20T19:29:00Z">
          <w:pPr>
            <w:pStyle w:val="CodeSnippet"/>
          </w:pPr>
        </w:pPrChange>
      </w:pPr>
      <w:ins w:id="1289" w:author="Bob Rudis" w:date="2013-10-20T19:26:00Z">
        <w:r w:rsidRPr="00090453">
          <w:rPr>
            <w:rStyle w:val="CodeHighlight"/>
            <w:b w:val="0"/>
            <w:color w:val="800026"/>
            <w:rPrChange w:id="1290" w:author="Bob Rudis" w:date="2013-10-20T19:27:00Z">
              <w:rPr>
                <w:rStyle w:val="CodeHighlight"/>
                <w:b w:val="0"/>
              </w:rPr>
            </w:rPrChange>
          </w:rPr>
          <w:t>av.head().to_csv(sys.stdout)</w:t>
        </w:r>
      </w:ins>
    </w:p>
    <w:p w14:paraId="13CD2E6D" w14:textId="010CBB9A" w:rsidR="00090453" w:rsidRPr="00090453" w:rsidRDefault="00090453">
      <w:pPr>
        <w:pStyle w:val="CodeSnippet"/>
        <w:shd w:val="clear" w:color="auto" w:fill="FFF8EA"/>
        <w:rPr>
          <w:ins w:id="1291" w:author="Bob Rudis" w:date="2013-10-20T19:27:00Z"/>
          <w:rStyle w:val="CodeHighlight"/>
          <w:b w:val="0"/>
          <w:color w:val="252525"/>
          <w:rPrChange w:id="1292" w:author="Bob Rudis" w:date="2013-10-20T19:28:00Z">
            <w:rPr>
              <w:ins w:id="1293" w:author="Bob Rudis" w:date="2013-10-20T19:27:00Z"/>
              <w:rStyle w:val="CodeHighlight"/>
              <w:b w:val="0"/>
            </w:rPr>
          </w:rPrChange>
        </w:rPr>
        <w:pPrChange w:id="1294" w:author="Bob Rudis" w:date="2013-10-20T19:29:00Z">
          <w:pPr>
            <w:pStyle w:val="CodeSnippet"/>
          </w:pPr>
        </w:pPrChange>
      </w:pPr>
      <w:ins w:id="1295" w:author="Bob Rudis" w:date="2013-10-20T19:26:00Z">
        <w:r w:rsidRPr="00090453">
          <w:rPr>
            <w:rStyle w:val="CodeHighlight"/>
            <w:b w:val="0"/>
            <w:color w:val="252525"/>
            <w:rPrChange w:id="1296" w:author="Bob Rudis" w:date="2013-10-20T19:28:00Z">
              <w:rPr>
                <w:rStyle w:val="CodeHighlight"/>
                <w:b w:val="0"/>
              </w:rPr>
            </w:rPrChange>
          </w:rPr>
          <w:t xml:space="preserve">## </w:t>
        </w:r>
      </w:ins>
      <w:ins w:id="1297" w:author="Bob Rudis" w:date="2013-10-20T19:27:00Z">
        <w:r w:rsidRPr="00090453">
          <w:rPr>
            <w:rStyle w:val="CodeHighlight"/>
            <w:b w:val="0"/>
            <w:color w:val="252525"/>
            <w:rPrChange w:id="1298" w:author="Bob Rudis" w:date="2013-10-20T19:28:00Z">
              <w:rPr>
                <w:rStyle w:val="CodeHighlight"/>
                <w:b w:val="0"/>
              </w:rPr>
            </w:rPrChange>
          </w:rPr>
          <w:t>,IP,Reliability,Risk,Type,Country,Locale,Coords,x</w:t>
        </w:r>
      </w:ins>
    </w:p>
    <w:p w14:paraId="417AC179" w14:textId="77777777" w:rsidR="00090453" w:rsidRPr="00090453" w:rsidRDefault="00090453">
      <w:pPr>
        <w:pStyle w:val="CodeSnippet"/>
        <w:shd w:val="clear" w:color="auto" w:fill="FFF8EA"/>
        <w:rPr>
          <w:ins w:id="1299" w:author="Bob Rudis" w:date="2013-10-20T19:27:00Z"/>
          <w:rStyle w:val="CodeHighlight"/>
          <w:b w:val="0"/>
          <w:color w:val="252525"/>
          <w:rPrChange w:id="1300" w:author="Bob Rudis" w:date="2013-10-20T19:28:00Z">
            <w:rPr>
              <w:ins w:id="1301" w:author="Bob Rudis" w:date="2013-10-20T19:27:00Z"/>
              <w:rStyle w:val="CodeHighlight"/>
              <w:b w:val="0"/>
            </w:rPr>
          </w:rPrChange>
        </w:rPr>
        <w:pPrChange w:id="1302" w:author="Bob Rudis" w:date="2013-10-20T19:29:00Z">
          <w:pPr>
            <w:pStyle w:val="CodeSnippet"/>
          </w:pPr>
        </w:pPrChange>
      </w:pPr>
      <w:ins w:id="1303" w:author="Bob Rudis" w:date="2013-10-20T19:27:00Z">
        <w:r w:rsidRPr="00090453">
          <w:rPr>
            <w:rStyle w:val="CodeHighlight"/>
            <w:b w:val="0"/>
            <w:color w:val="252525"/>
            <w:rPrChange w:id="1304" w:author="Bob Rudis" w:date="2013-10-20T19:28:00Z">
              <w:rPr>
                <w:rStyle w:val="CodeHighlight"/>
                <w:b w:val="0"/>
              </w:rPr>
            </w:rPrChange>
          </w:rPr>
          <w:t>## 0,222.76.212.189,4,2,Scanning Host,CN,Xiamen,"24.4797992706,</w:t>
        </w:r>
      </w:ins>
    </w:p>
    <w:p w14:paraId="1D5D0970" w14:textId="77777777" w:rsidR="00090453" w:rsidRPr="00090453" w:rsidRDefault="00090453">
      <w:pPr>
        <w:pStyle w:val="CodeSnippet"/>
        <w:shd w:val="clear" w:color="auto" w:fill="FFF8EA"/>
        <w:rPr>
          <w:ins w:id="1305" w:author="Bob Rudis" w:date="2013-10-20T19:27:00Z"/>
          <w:rStyle w:val="CodeHighlight"/>
          <w:b w:val="0"/>
          <w:color w:val="252525"/>
          <w:rPrChange w:id="1306" w:author="Bob Rudis" w:date="2013-10-20T19:28:00Z">
            <w:rPr>
              <w:ins w:id="1307" w:author="Bob Rudis" w:date="2013-10-20T19:27:00Z"/>
              <w:rStyle w:val="CodeHighlight"/>
              <w:b w:val="0"/>
            </w:rPr>
          </w:rPrChange>
        </w:rPr>
        <w:pPrChange w:id="1308" w:author="Bob Rudis" w:date="2013-10-20T19:29:00Z">
          <w:pPr>
            <w:pStyle w:val="CodeSnippet"/>
          </w:pPr>
        </w:pPrChange>
      </w:pPr>
      <w:ins w:id="1309" w:author="Bob Rudis" w:date="2013-10-20T19:27:00Z">
        <w:r w:rsidRPr="00090453">
          <w:rPr>
            <w:rStyle w:val="CodeHighlight"/>
            <w:b w:val="0"/>
            <w:color w:val="252525"/>
            <w:rPrChange w:id="1310" w:author="Bob Rudis" w:date="2013-10-20T19:28:00Z">
              <w:rPr>
                <w:rStyle w:val="CodeHighlight"/>
                <w:b w:val="0"/>
              </w:rPr>
            </w:rPrChange>
          </w:rPr>
          <w:t>## 118.08190155",11</w:t>
        </w:r>
      </w:ins>
    </w:p>
    <w:p w14:paraId="153FD64C" w14:textId="77777777" w:rsidR="00090453" w:rsidRPr="00090453" w:rsidRDefault="00090453">
      <w:pPr>
        <w:pStyle w:val="CodeSnippet"/>
        <w:shd w:val="clear" w:color="auto" w:fill="FFF8EA"/>
        <w:rPr>
          <w:ins w:id="1311" w:author="Bob Rudis" w:date="2013-10-20T19:27:00Z"/>
          <w:rStyle w:val="CodeHighlight"/>
          <w:b w:val="0"/>
          <w:color w:val="252525"/>
          <w:rPrChange w:id="1312" w:author="Bob Rudis" w:date="2013-10-20T19:28:00Z">
            <w:rPr>
              <w:ins w:id="1313" w:author="Bob Rudis" w:date="2013-10-20T19:27:00Z"/>
              <w:rStyle w:val="CodeHighlight"/>
              <w:b w:val="0"/>
            </w:rPr>
          </w:rPrChange>
        </w:rPr>
        <w:pPrChange w:id="1314" w:author="Bob Rudis" w:date="2013-10-20T19:29:00Z">
          <w:pPr>
            <w:pStyle w:val="CodeSnippet"/>
          </w:pPr>
        </w:pPrChange>
      </w:pPr>
      <w:ins w:id="1315" w:author="Bob Rudis" w:date="2013-10-20T19:27:00Z">
        <w:r w:rsidRPr="00090453">
          <w:rPr>
            <w:rStyle w:val="CodeHighlight"/>
            <w:b w:val="0"/>
            <w:color w:val="252525"/>
            <w:rPrChange w:id="1316" w:author="Bob Rudis" w:date="2013-10-20T19:28:00Z">
              <w:rPr>
                <w:rStyle w:val="CodeHighlight"/>
                <w:b w:val="0"/>
              </w:rPr>
            </w:rPrChange>
          </w:rPr>
          <w:t>## 1,222.76.212.185,4,2,Scanning Host,CN,Xiamen,"24.4797992706,</w:t>
        </w:r>
      </w:ins>
    </w:p>
    <w:p w14:paraId="4D0CD576" w14:textId="77777777" w:rsidR="00090453" w:rsidRPr="00090453" w:rsidRDefault="00090453">
      <w:pPr>
        <w:pStyle w:val="CodeSnippet"/>
        <w:shd w:val="clear" w:color="auto" w:fill="FFF8EA"/>
        <w:rPr>
          <w:ins w:id="1317" w:author="Bob Rudis" w:date="2013-10-20T19:27:00Z"/>
          <w:rStyle w:val="CodeHighlight"/>
          <w:b w:val="0"/>
          <w:color w:val="252525"/>
          <w:rPrChange w:id="1318" w:author="Bob Rudis" w:date="2013-10-20T19:28:00Z">
            <w:rPr>
              <w:ins w:id="1319" w:author="Bob Rudis" w:date="2013-10-20T19:27:00Z"/>
              <w:rStyle w:val="CodeHighlight"/>
              <w:b w:val="0"/>
            </w:rPr>
          </w:rPrChange>
        </w:rPr>
        <w:pPrChange w:id="1320" w:author="Bob Rudis" w:date="2013-10-20T19:29:00Z">
          <w:pPr>
            <w:pStyle w:val="CodeSnippet"/>
          </w:pPr>
        </w:pPrChange>
      </w:pPr>
      <w:ins w:id="1321" w:author="Bob Rudis" w:date="2013-10-20T19:27:00Z">
        <w:r w:rsidRPr="00090453">
          <w:rPr>
            <w:rStyle w:val="CodeHighlight"/>
            <w:b w:val="0"/>
            <w:color w:val="252525"/>
            <w:rPrChange w:id="1322" w:author="Bob Rudis" w:date="2013-10-20T19:28:00Z">
              <w:rPr>
                <w:rStyle w:val="CodeHighlight"/>
                <w:b w:val="0"/>
              </w:rPr>
            </w:rPrChange>
          </w:rPr>
          <w:t>## 118.08190155",11</w:t>
        </w:r>
      </w:ins>
    </w:p>
    <w:p w14:paraId="0065DE06" w14:textId="77777777" w:rsidR="00090453" w:rsidRPr="00090453" w:rsidRDefault="00090453">
      <w:pPr>
        <w:pStyle w:val="CodeSnippet"/>
        <w:shd w:val="clear" w:color="auto" w:fill="FFF8EA"/>
        <w:rPr>
          <w:ins w:id="1323" w:author="Bob Rudis" w:date="2013-10-20T19:27:00Z"/>
          <w:rStyle w:val="CodeHighlight"/>
          <w:b w:val="0"/>
          <w:color w:val="252525"/>
          <w:rPrChange w:id="1324" w:author="Bob Rudis" w:date="2013-10-20T19:28:00Z">
            <w:rPr>
              <w:ins w:id="1325" w:author="Bob Rudis" w:date="2013-10-20T19:27:00Z"/>
              <w:rStyle w:val="CodeHighlight"/>
              <w:b w:val="0"/>
            </w:rPr>
          </w:rPrChange>
        </w:rPr>
        <w:pPrChange w:id="1326" w:author="Bob Rudis" w:date="2013-10-20T19:29:00Z">
          <w:pPr>
            <w:pStyle w:val="CodeSnippet"/>
          </w:pPr>
        </w:pPrChange>
      </w:pPr>
      <w:ins w:id="1327" w:author="Bob Rudis" w:date="2013-10-20T19:27:00Z">
        <w:r w:rsidRPr="00090453">
          <w:rPr>
            <w:rStyle w:val="CodeHighlight"/>
            <w:b w:val="0"/>
            <w:color w:val="252525"/>
            <w:rPrChange w:id="1328" w:author="Bob Rudis" w:date="2013-10-20T19:28:00Z">
              <w:rPr>
                <w:rStyle w:val="CodeHighlight"/>
                <w:b w:val="0"/>
              </w:rPr>
            </w:rPrChange>
          </w:rPr>
          <w:t>## 2,222.76.212.186,4,2,Scanning Host,CN,Xiamen,"24.4797992706,</w:t>
        </w:r>
      </w:ins>
    </w:p>
    <w:p w14:paraId="5F032A99" w14:textId="77777777" w:rsidR="00090453" w:rsidRPr="00090453" w:rsidRDefault="00090453">
      <w:pPr>
        <w:pStyle w:val="CodeSnippet"/>
        <w:shd w:val="clear" w:color="auto" w:fill="FFF8EA"/>
        <w:rPr>
          <w:ins w:id="1329" w:author="Bob Rudis" w:date="2013-10-20T19:27:00Z"/>
          <w:rStyle w:val="CodeHighlight"/>
          <w:b w:val="0"/>
          <w:color w:val="252525"/>
          <w:rPrChange w:id="1330" w:author="Bob Rudis" w:date="2013-10-20T19:28:00Z">
            <w:rPr>
              <w:ins w:id="1331" w:author="Bob Rudis" w:date="2013-10-20T19:27:00Z"/>
              <w:rStyle w:val="CodeHighlight"/>
              <w:b w:val="0"/>
            </w:rPr>
          </w:rPrChange>
        </w:rPr>
        <w:pPrChange w:id="1332" w:author="Bob Rudis" w:date="2013-10-20T19:29:00Z">
          <w:pPr>
            <w:pStyle w:val="CodeSnippet"/>
          </w:pPr>
        </w:pPrChange>
      </w:pPr>
      <w:ins w:id="1333" w:author="Bob Rudis" w:date="2013-10-20T19:27:00Z">
        <w:r w:rsidRPr="00090453">
          <w:rPr>
            <w:rStyle w:val="CodeHighlight"/>
            <w:b w:val="0"/>
            <w:color w:val="252525"/>
            <w:rPrChange w:id="1334" w:author="Bob Rudis" w:date="2013-10-20T19:28:00Z">
              <w:rPr>
                <w:rStyle w:val="CodeHighlight"/>
                <w:b w:val="0"/>
              </w:rPr>
            </w:rPrChange>
          </w:rPr>
          <w:t>## 118.08190155",11</w:t>
        </w:r>
      </w:ins>
    </w:p>
    <w:p w14:paraId="1786260C" w14:textId="77777777" w:rsidR="00090453" w:rsidRPr="00090453" w:rsidRDefault="00090453">
      <w:pPr>
        <w:pStyle w:val="CodeSnippet"/>
        <w:shd w:val="clear" w:color="auto" w:fill="FFF8EA"/>
        <w:rPr>
          <w:ins w:id="1335" w:author="Bob Rudis" w:date="2013-10-20T19:27:00Z"/>
          <w:rStyle w:val="CodeHighlight"/>
          <w:b w:val="0"/>
          <w:color w:val="252525"/>
          <w:rPrChange w:id="1336" w:author="Bob Rudis" w:date="2013-10-20T19:28:00Z">
            <w:rPr>
              <w:ins w:id="1337" w:author="Bob Rudis" w:date="2013-10-20T19:27:00Z"/>
              <w:rStyle w:val="CodeHighlight"/>
              <w:b w:val="0"/>
            </w:rPr>
          </w:rPrChange>
        </w:rPr>
        <w:pPrChange w:id="1338" w:author="Bob Rudis" w:date="2013-10-20T19:29:00Z">
          <w:pPr>
            <w:pStyle w:val="CodeSnippet"/>
          </w:pPr>
        </w:pPrChange>
      </w:pPr>
      <w:ins w:id="1339" w:author="Bob Rudis" w:date="2013-10-20T19:27:00Z">
        <w:r w:rsidRPr="00090453">
          <w:rPr>
            <w:rStyle w:val="CodeHighlight"/>
            <w:b w:val="0"/>
            <w:color w:val="252525"/>
            <w:rPrChange w:id="1340" w:author="Bob Rudis" w:date="2013-10-20T19:28:00Z">
              <w:rPr>
                <w:rStyle w:val="CodeHighlight"/>
                <w:b w:val="0"/>
              </w:rPr>
            </w:rPrChange>
          </w:rPr>
          <w:t>## 3,5.34.246.67,6,3,Spamming,US,,"38.0,-97.0",12</w:t>
        </w:r>
      </w:ins>
    </w:p>
    <w:p w14:paraId="106E62E5" w14:textId="77777777" w:rsidR="00090453" w:rsidRPr="00090453" w:rsidRDefault="00090453">
      <w:pPr>
        <w:pStyle w:val="CodeSnippet"/>
        <w:shd w:val="clear" w:color="auto" w:fill="FFF8EA"/>
        <w:rPr>
          <w:ins w:id="1341" w:author="Bob Rudis" w:date="2013-10-20T19:27:00Z"/>
          <w:rStyle w:val="CodeHighlight"/>
          <w:b w:val="0"/>
          <w:color w:val="252525"/>
          <w:rPrChange w:id="1342" w:author="Bob Rudis" w:date="2013-10-20T19:28:00Z">
            <w:rPr>
              <w:ins w:id="1343" w:author="Bob Rudis" w:date="2013-10-20T19:27:00Z"/>
              <w:rStyle w:val="CodeHighlight"/>
              <w:b w:val="0"/>
            </w:rPr>
          </w:rPrChange>
        </w:rPr>
        <w:pPrChange w:id="1344" w:author="Bob Rudis" w:date="2013-10-20T19:29:00Z">
          <w:pPr>
            <w:pStyle w:val="CodeSnippet"/>
          </w:pPr>
        </w:pPrChange>
      </w:pPr>
      <w:ins w:id="1345" w:author="Bob Rudis" w:date="2013-10-20T19:27:00Z">
        <w:r w:rsidRPr="00090453">
          <w:rPr>
            <w:rStyle w:val="CodeHighlight"/>
            <w:b w:val="0"/>
            <w:color w:val="252525"/>
            <w:rPrChange w:id="1346" w:author="Bob Rudis" w:date="2013-10-20T19:28:00Z">
              <w:rPr>
                <w:rStyle w:val="CodeHighlight"/>
                <w:b w:val="0"/>
              </w:rPr>
            </w:rPrChange>
          </w:rPr>
          <w:t>## 4,178.94.97.176,4,5,Scanning Host,UA,Merefa,"49.8230018616,</w:t>
        </w:r>
      </w:ins>
    </w:p>
    <w:p w14:paraId="275322D9" w14:textId="77777777" w:rsidR="00090453" w:rsidRPr="00090453" w:rsidRDefault="00090453">
      <w:pPr>
        <w:pStyle w:val="CodeSnippet"/>
        <w:shd w:val="clear" w:color="auto" w:fill="FFF8EA"/>
        <w:rPr>
          <w:ins w:id="1347" w:author="Bob Rudis" w:date="2013-10-20T19:27:00Z"/>
          <w:rStyle w:val="CodeHighlight"/>
          <w:b w:val="0"/>
          <w:color w:val="252525"/>
          <w:rPrChange w:id="1348" w:author="Bob Rudis" w:date="2013-10-20T19:28:00Z">
            <w:rPr>
              <w:ins w:id="1349" w:author="Bob Rudis" w:date="2013-10-20T19:27:00Z"/>
              <w:rStyle w:val="CodeHighlight"/>
              <w:b w:val="0"/>
            </w:rPr>
          </w:rPrChange>
        </w:rPr>
        <w:pPrChange w:id="1350" w:author="Bob Rudis" w:date="2013-10-20T19:29:00Z">
          <w:pPr>
            <w:pStyle w:val="CodeSnippet"/>
          </w:pPr>
        </w:pPrChange>
      </w:pPr>
      <w:ins w:id="1351" w:author="Bob Rudis" w:date="2013-10-20T19:27:00Z">
        <w:r w:rsidRPr="00090453">
          <w:rPr>
            <w:rStyle w:val="CodeHighlight"/>
            <w:b w:val="0"/>
            <w:color w:val="252525"/>
            <w:rPrChange w:id="1352" w:author="Bob Rudis" w:date="2013-10-20T19:28:00Z">
              <w:rPr>
                <w:rStyle w:val="CodeHighlight"/>
                <w:b w:val="0"/>
              </w:rPr>
            </w:rPrChange>
          </w:rPr>
          <w:t>## 36.0507011414",11</w:t>
        </w:r>
      </w:ins>
    </w:p>
    <w:p w14:paraId="69EC3684" w14:textId="77777777" w:rsidR="003A1B91" w:rsidRDefault="003A1B91" w:rsidP="00E67477">
      <w:pPr>
        <w:pStyle w:val="CodeSnippet"/>
        <w:rPr>
          <w:ins w:id="1353" w:author="Bob Rudis" w:date="2013-10-20T18:53:00Z"/>
        </w:rPr>
      </w:pPr>
    </w:p>
    <w:p w14:paraId="76FA596D" w14:textId="2546BDCC" w:rsidR="00E67477" w:rsidRPr="003A1B91" w:rsidDel="003A1B91" w:rsidRDefault="00E67477" w:rsidP="00E67477">
      <w:pPr>
        <w:pStyle w:val="CodeSnippet"/>
        <w:rPr>
          <w:del w:id="1354" w:author="Bob Rudis" w:date="2013-10-20T18:53:00Z"/>
          <w:highlight w:val="yellow"/>
          <w:rPrChange w:id="1355" w:author="Bob Rudis" w:date="2013-10-20T18:50:00Z">
            <w:rPr>
              <w:del w:id="1356" w:author="Bob Rudis" w:date="2013-10-20T18:53:00Z"/>
            </w:rPr>
          </w:rPrChange>
        </w:rPr>
      </w:pPr>
      <w:del w:id="1357" w:author="Bob Rudis" w:date="2013-10-20T18:53:00Z">
        <w:r w:rsidRPr="003A1B91" w:rsidDel="003A1B91">
          <w:delText xml:space="preserve">               </w:delText>
        </w:r>
        <w:r w:rsidR="00DD5024" w:rsidRPr="003A1B91" w:rsidDel="003A1B91">
          <w:rPr>
            <w:highlight w:val="yellow"/>
            <w:rPrChange w:id="1358" w:author="Bob Rudis" w:date="2013-10-20T18:50:00Z">
              <w:rPr>
                <w:sz w:val="26"/>
                <w:u w:val="single"/>
              </w:rPr>
            </w:rPrChange>
          </w:rPr>
          <w:delText>IP  Reliability  Risk           Type Country      Locale</w:delText>
        </w:r>
      </w:del>
    </w:p>
    <w:p w14:paraId="7D459584" w14:textId="2EBF5D69" w:rsidR="00E67477" w:rsidRPr="003A1B91" w:rsidDel="003A1B91" w:rsidRDefault="00DD5024" w:rsidP="00E67477">
      <w:pPr>
        <w:pStyle w:val="CodeSnippet"/>
        <w:rPr>
          <w:del w:id="1359" w:author="Bob Rudis" w:date="2013-10-20T18:53:00Z"/>
          <w:highlight w:val="yellow"/>
          <w:rPrChange w:id="1360" w:author="Bob Rudis" w:date="2013-10-20T18:50:00Z">
            <w:rPr>
              <w:del w:id="1361" w:author="Bob Rudis" w:date="2013-10-20T18:53:00Z"/>
            </w:rPr>
          </w:rPrChange>
        </w:rPr>
      </w:pPr>
      <w:del w:id="1362" w:author="Bob Rudis" w:date="2013-10-20T18:53:00Z">
        <w:r w:rsidRPr="003A1B91" w:rsidDel="003A1B91">
          <w:rPr>
            <w:highlight w:val="yellow"/>
            <w:rPrChange w:id="1363" w:author="Bob Rudis" w:date="2013-10-20T18:50:00Z">
              <w:rPr>
                <w:sz w:val="26"/>
                <w:u w:val="single"/>
              </w:rPr>
            </w:rPrChange>
          </w:rPr>
          <w:delText>0  222.76.212.185            4     2  Scanning Host      CN      Xiamen</w:delText>
        </w:r>
      </w:del>
    </w:p>
    <w:p w14:paraId="7185F0F2" w14:textId="0FB03156" w:rsidR="00E67477" w:rsidRPr="003A1B91" w:rsidDel="003A1B91" w:rsidRDefault="00DD5024" w:rsidP="00E67477">
      <w:pPr>
        <w:pStyle w:val="CodeSnippet"/>
        <w:rPr>
          <w:del w:id="1364" w:author="Bob Rudis" w:date="2013-10-20T18:53:00Z"/>
          <w:highlight w:val="yellow"/>
          <w:rPrChange w:id="1365" w:author="Bob Rudis" w:date="2013-10-20T18:50:00Z">
            <w:rPr>
              <w:del w:id="1366" w:author="Bob Rudis" w:date="2013-10-20T18:53:00Z"/>
            </w:rPr>
          </w:rPrChange>
        </w:rPr>
      </w:pPr>
      <w:del w:id="1367" w:author="Bob Rudis" w:date="2013-10-20T18:53:00Z">
        <w:r w:rsidRPr="003A1B91" w:rsidDel="003A1B91">
          <w:rPr>
            <w:highlight w:val="yellow"/>
            <w:rPrChange w:id="1368" w:author="Bob Rudis" w:date="2013-10-20T18:50:00Z">
              <w:rPr>
                <w:sz w:val="26"/>
                <w:u w:val="single"/>
              </w:rPr>
            </w:rPrChange>
          </w:rPr>
          <w:delText>1  222.76.212.186            4     2  Scanning Host      CN      Xiamen</w:delText>
        </w:r>
      </w:del>
    </w:p>
    <w:p w14:paraId="3A7967D4" w14:textId="364C43B8" w:rsidR="00E67477" w:rsidRPr="003A1B91" w:rsidDel="003A1B91" w:rsidRDefault="00DD5024" w:rsidP="00E67477">
      <w:pPr>
        <w:pStyle w:val="CodeSnippet"/>
        <w:rPr>
          <w:del w:id="1369" w:author="Bob Rudis" w:date="2013-10-20T18:53:00Z"/>
          <w:highlight w:val="yellow"/>
          <w:rPrChange w:id="1370" w:author="Bob Rudis" w:date="2013-10-20T18:50:00Z">
            <w:rPr>
              <w:del w:id="1371" w:author="Bob Rudis" w:date="2013-10-20T18:53:00Z"/>
            </w:rPr>
          </w:rPrChange>
        </w:rPr>
      </w:pPr>
      <w:del w:id="1372" w:author="Bob Rudis" w:date="2013-10-20T18:53:00Z">
        <w:r w:rsidRPr="003A1B91" w:rsidDel="003A1B91">
          <w:rPr>
            <w:highlight w:val="yellow"/>
            <w:rPrChange w:id="1373" w:author="Bob Rudis" w:date="2013-10-20T18:50:00Z">
              <w:rPr>
                <w:sz w:val="26"/>
                <w:u w:val="single"/>
              </w:rPr>
            </w:rPrChange>
          </w:rPr>
          <w:delText>2     5.34.246.67            6     3       Spamming      US         NaN</w:delText>
        </w:r>
      </w:del>
    </w:p>
    <w:p w14:paraId="5E9109DA" w14:textId="571D5F98" w:rsidR="00E67477" w:rsidRPr="003A1B91" w:rsidDel="003A1B91" w:rsidRDefault="00DD5024" w:rsidP="00E67477">
      <w:pPr>
        <w:pStyle w:val="CodeSnippet"/>
        <w:rPr>
          <w:del w:id="1374" w:author="Bob Rudis" w:date="2013-10-20T18:53:00Z"/>
          <w:highlight w:val="yellow"/>
          <w:rPrChange w:id="1375" w:author="Bob Rudis" w:date="2013-10-20T18:50:00Z">
            <w:rPr>
              <w:del w:id="1376" w:author="Bob Rudis" w:date="2013-10-20T18:53:00Z"/>
            </w:rPr>
          </w:rPrChange>
        </w:rPr>
      </w:pPr>
      <w:del w:id="1377" w:author="Bob Rudis" w:date="2013-10-20T18:53:00Z">
        <w:r w:rsidRPr="003A1B91" w:rsidDel="003A1B91">
          <w:rPr>
            <w:highlight w:val="yellow"/>
            <w:rPrChange w:id="1378" w:author="Bob Rudis" w:date="2013-10-20T18:50:00Z">
              <w:rPr>
                <w:sz w:val="26"/>
                <w:u w:val="single"/>
              </w:rPr>
            </w:rPrChange>
          </w:rPr>
          <w:delText>3   178.94.97.176            4     5  Scanning Host      UA      Merefa</w:delText>
        </w:r>
      </w:del>
    </w:p>
    <w:p w14:paraId="7D33E83A" w14:textId="361F1060" w:rsidR="00E67477" w:rsidRPr="003A1B91" w:rsidDel="003A1B91" w:rsidRDefault="00DD5024" w:rsidP="00E67477">
      <w:pPr>
        <w:pStyle w:val="CodeSnippet"/>
        <w:rPr>
          <w:del w:id="1379" w:author="Bob Rudis" w:date="2013-10-20T18:53:00Z"/>
          <w:highlight w:val="yellow"/>
          <w:rPrChange w:id="1380" w:author="Bob Rudis" w:date="2013-10-20T18:50:00Z">
            <w:rPr>
              <w:del w:id="1381" w:author="Bob Rudis" w:date="2013-10-20T18:53:00Z"/>
            </w:rPr>
          </w:rPrChange>
        </w:rPr>
      </w:pPr>
      <w:del w:id="1382" w:author="Bob Rudis" w:date="2013-10-20T18:53:00Z">
        <w:r w:rsidRPr="003A1B91" w:rsidDel="003A1B91">
          <w:rPr>
            <w:highlight w:val="yellow"/>
            <w:rPrChange w:id="1383" w:author="Bob Rudis" w:date="2013-10-20T18:50:00Z">
              <w:rPr>
                <w:sz w:val="26"/>
                <w:u w:val="single"/>
              </w:rPr>
            </w:rPrChange>
          </w:rPr>
          <w:delText>4     66.2.49.232            4     2  Scanning Host      US  Union City</w:delText>
        </w:r>
      </w:del>
    </w:p>
    <w:p w14:paraId="4B60F8D3" w14:textId="58546640" w:rsidR="00E67477" w:rsidRPr="003A1B91" w:rsidDel="003A1B91" w:rsidRDefault="00DD5024" w:rsidP="00E67477">
      <w:pPr>
        <w:pStyle w:val="CodeSnippet"/>
        <w:rPr>
          <w:del w:id="1384" w:author="Bob Rudis" w:date="2013-10-20T18:53:00Z"/>
          <w:highlight w:val="yellow"/>
          <w:rPrChange w:id="1385" w:author="Bob Rudis" w:date="2013-10-20T18:50:00Z">
            <w:rPr>
              <w:del w:id="1386" w:author="Bob Rudis" w:date="2013-10-20T18:53:00Z"/>
            </w:rPr>
          </w:rPrChange>
        </w:rPr>
      </w:pPr>
      <w:del w:id="1387" w:author="Bob Rudis" w:date="2013-10-20T18:53:00Z">
        <w:r w:rsidRPr="003A1B91" w:rsidDel="003A1B91">
          <w:rPr>
            <w:highlight w:val="yellow"/>
            <w:rPrChange w:id="1388" w:author="Bob Rudis" w:date="2013-10-20T18:50:00Z">
              <w:rPr>
                <w:sz w:val="26"/>
                <w:u w:val="single"/>
              </w:rPr>
            </w:rPrChange>
          </w:rPr>
          <w:delText>5  222.76.212.173            4     2  Scanning Host      CN      Xiamen</w:delText>
        </w:r>
      </w:del>
    </w:p>
    <w:p w14:paraId="623684F3" w14:textId="0E1E9E09" w:rsidR="00E67477" w:rsidRPr="003A1B91" w:rsidDel="003A1B91" w:rsidRDefault="00DD5024" w:rsidP="00E67477">
      <w:pPr>
        <w:pStyle w:val="CodeSnippet"/>
        <w:rPr>
          <w:del w:id="1389" w:author="Bob Rudis" w:date="2013-10-20T18:53:00Z"/>
          <w:highlight w:val="yellow"/>
          <w:rPrChange w:id="1390" w:author="Bob Rudis" w:date="2013-10-20T18:50:00Z">
            <w:rPr>
              <w:del w:id="1391" w:author="Bob Rudis" w:date="2013-10-20T18:53:00Z"/>
            </w:rPr>
          </w:rPrChange>
        </w:rPr>
      </w:pPr>
      <w:del w:id="1392" w:author="Bob Rudis" w:date="2013-10-20T18:53:00Z">
        <w:r w:rsidRPr="003A1B91" w:rsidDel="003A1B91">
          <w:rPr>
            <w:highlight w:val="yellow"/>
            <w:rPrChange w:id="1393" w:author="Bob Rudis" w:date="2013-10-20T18:50:00Z">
              <w:rPr>
                <w:sz w:val="26"/>
                <w:u w:val="single"/>
              </w:rPr>
            </w:rPrChange>
          </w:rPr>
          <w:delText>6  222.76.212.172            4     2  Scanning Host      CN      Xiamen</w:delText>
        </w:r>
      </w:del>
    </w:p>
    <w:p w14:paraId="6097575C" w14:textId="65BC0172" w:rsidR="00E67477" w:rsidRPr="003A1B91" w:rsidDel="003A1B91" w:rsidRDefault="00DD5024" w:rsidP="00E67477">
      <w:pPr>
        <w:pStyle w:val="CodeSnippet"/>
        <w:rPr>
          <w:del w:id="1394" w:author="Bob Rudis" w:date="2013-10-20T18:53:00Z"/>
          <w:highlight w:val="yellow"/>
          <w:rPrChange w:id="1395" w:author="Bob Rudis" w:date="2013-10-20T18:50:00Z">
            <w:rPr>
              <w:del w:id="1396" w:author="Bob Rudis" w:date="2013-10-20T18:53:00Z"/>
            </w:rPr>
          </w:rPrChange>
        </w:rPr>
      </w:pPr>
      <w:del w:id="1397" w:author="Bob Rudis" w:date="2013-10-20T18:53:00Z">
        <w:r w:rsidRPr="003A1B91" w:rsidDel="003A1B91">
          <w:rPr>
            <w:highlight w:val="yellow"/>
            <w:rPrChange w:id="1398" w:author="Bob Rudis" w:date="2013-10-20T18:50:00Z">
              <w:rPr>
                <w:sz w:val="26"/>
                <w:u w:val="single"/>
              </w:rPr>
            </w:rPrChange>
          </w:rPr>
          <w:delText>7  222.76.212.171            4     2  Scanning Host      CN      Xiamen</w:delText>
        </w:r>
      </w:del>
    </w:p>
    <w:p w14:paraId="28FF52A5" w14:textId="54F21274" w:rsidR="00E67477" w:rsidRPr="003A1B91" w:rsidDel="003A1B91" w:rsidRDefault="00DD5024" w:rsidP="00E67477">
      <w:pPr>
        <w:pStyle w:val="CodeSnippet"/>
        <w:rPr>
          <w:del w:id="1399" w:author="Bob Rudis" w:date="2013-10-20T18:53:00Z"/>
          <w:highlight w:val="yellow"/>
          <w:rPrChange w:id="1400" w:author="Bob Rudis" w:date="2013-10-20T18:50:00Z">
            <w:rPr>
              <w:del w:id="1401" w:author="Bob Rudis" w:date="2013-10-20T18:53:00Z"/>
            </w:rPr>
          </w:rPrChange>
        </w:rPr>
      </w:pPr>
      <w:del w:id="1402" w:author="Bob Rudis" w:date="2013-10-20T18:53:00Z">
        <w:r w:rsidRPr="003A1B91" w:rsidDel="003A1B91">
          <w:rPr>
            <w:highlight w:val="yellow"/>
            <w:rPrChange w:id="1403" w:author="Bob Rudis" w:date="2013-10-20T18:50:00Z">
              <w:rPr>
                <w:sz w:val="26"/>
                <w:u w:val="single"/>
              </w:rPr>
            </w:rPrChange>
          </w:rPr>
          <w:delText>8   174.142.46.19            6     3       Spamming     NaN         NaN</w:delText>
        </w:r>
      </w:del>
    </w:p>
    <w:p w14:paraId="66123ED5" w14:textId="4B66678B" w:rsidR="00E67477" w:rsidRPr="003A1B91" w:rsidDel="003A1B91" w:rsidRDefault="00DD5024" w:rsidP="00E67477">
      <w:pPr>
        <w:pStyle w:val="CodeSnippet"/>
        <w:rPr>
          <w:del w:id="1404" w:author="Bob Rudis" w:date="2013-10-20T18:53:00Z"/>
          <w:highlight w:val="yellow"/>
          <w:rPrChange w:id="1405" w:author="Bob Rudis" w:date="2013-10-20T18:50:00Z">
            <w:rPr>
              <w:del w:id="1406" w:author="Bob Rudis" w:date="2013-10-20T18:53:00Z"/>
            </w:rPr>
          </w:rPrChange>
        </w:rPr>
      </w:pPr>
      <w:del w:id="1407" w:author="Bob Rudis" w:date="2013-10-20T18:53:00Z">
        <w:r w:rsidRPr="003A1B91" w:rsidDel="003A1B91">
          <w:rPr>
            <w:highlight w:val="yellow"/>
            <w:rPrChange w:id="1408" w:author="Bob Rudis" w:date="2013-10-20T18:50:00Z">
              <w:rPr>
                <w:sz w:val="26"/>
                <w:u w:val="single"/>
              </w:rPr>
            </w:rPrChange>
          </w:rPr>
          <w:delText>9     66.2.49.244            4     2  Scanning Host      US  Union City</w:delText>
        </w:r>
      </w:del>
    </w:p>
    <w:p w14:paraId="650168BD" w14:textId="329F1165" w:rsidR="00E67477" w:rsidRPr="003A1B91" w:rsidDel="003A1B91" w:rsidRDefault="00E67477" w:rsidP="00E67477">
      <w:pPr>
        <w:pStyle w:val="CodeSnippet"/>
        <w:rPr>
          <w:del w:id="1409" w:author="Bob Rudis" w:date="2013-10-20T18:53:00Z"/>
          <w:highlight w:val="yellow"/>
          <w:rPrChange w:id="1410" w:author="Bob Rudis" w:date="2013-10-20T18:50:00Z">
            <w:rPr>
              <w:del w:id="1411" w:author="Bob Rudis" w:date="2013-10-20T18:53:00Z"/>
            </w:rPr>
          </w:rPrChange>
        </w:rPr>
      </w:pPr>
    </w:p>
    <w:p w14:paraId="021C0211" w14:textId="767616FC" w:rsidR="00E67477" w:rsidRPr="003A1B91" w:rsidDel="003A1B91" w:rsidRDefault="00DD5024" w:rsidP="00E67477">
      <w:pPr>
        <w:pStyle w:val="CodeSnippet"/>
        <w:rPr>
          <w:del w:id="1412" w:author="Bob Rudis" w:date="2013-10-20T18:53:00Z"/>
          <w:highlight w:val="yellow"/>
          <w:rPrChange w:id="1413" w:author="Bob Rudis" w:date="2013-10-20T18:50:00Z">
            <w:rPr>
              <w:del w:id="1414" w:author="Bob Rudis" w:date="2013-10-20T18:53:00Z"/>
            </w:rPr>
          </w:rPrChange>
        </w:rPr>
      </w:pPr>
      <w:del w:id="1415" w:author="Bob Rudis" w:date="2013-10-20T18:53:00Z">
        <w:r w:rsidRPr="003A1B91" w:rsidDel="003A1B91">
          <w:rPr>
            <w:highlight w:val="yellow"/>
            <w:rPrChange w:id="1416" w:author="Bob Rudis" w:date="2013-10-20T18:50:00Z">
              <w:rPr>
                <w:sz w:val="26"/>
                <w:u w:val="single"/>
              </w:rPr>
            </w:rPrChange>
          </w:rPr>
          <w:delText xml:space="preserve">                         Coords   x</w:delText>
        </w:r>
      </w:del>
    </w:p>
    <w:p w14:paraId="0787ECC5" w14:textId="25639D48" w:rsidR="00E67477" w:rsidRPr="003A1B91" w:rsidDel="003A1B91" w:rsidRDefault="00DD5024" w:rsidP="00E67477">
      <w:pPr>
        <w:pStyle w:val="CodeSnippet"/>
        <w:rPr>
          <w:del w:id="1417" w:author="Bob Rudis" w:date="2013-10-20T18:53:00Z"/>
          <w:highlight w:val="yellow"/>
          <w:rPrChange w:id="1418" w:author="Bob Rudis" w:date="2013-10-20T18:50:00Z">
            <w:rPr>
              <w:del w:id="1419" w:author="Bob Rudis" w:date="2013-10-20T18:53:00Z"/>
            </w:rPr>
          </w:rPrChange>
        </w:rPr>
      </w:pPr>
      <w:del w:id="1420" w:author="Bob Rudis" w:date="2013-10-20T18:53:00Z">
        <w:r w:rsidRPr="003A1B91" w:rsidDel="003A1B91">
          <w:rPr>
            <w:highlight w:val="yellow"/>
            <w:rPrChange w:id="1421" w:author="Bob Rudis" w:date="2013-10-20T18:50:00Z">
              <w:rPr>
                <w:sz w:val="26"/>
                <w:u w:val="single"/>
              </w:rPr>
            </w:rPrChange>
          </w:rPr>
          <w:delText>0    24.4797992706,118.08190155  11</w:delText>
        </w:r>
      </w:del>
    </w:p>
    <w:p w14:paraId="0492E397" w14:textId="7CE9D204" w:rsidR="00E67477" w:rsidRPr="003A1B91" w:rsidDel="003A1B91" w:rsidRDefault="00DD5024" w:rsidP="00E67477">
      <w:pPr>
        <w:pStyle w:val="CodeSnippet"/>
        <w:rPr>
          <w:del w:id="1422" w:author="Bob Rudis" w:date="2013-10-20T18:53:00Z"/>
          <w:highlight w:val="yellow"/>
          <w:rPrChange w:id="1423" w:author="Bob Rudis" w:date="2013-10-20T18:50:00Z">
            <w:rPr>
              <w:del w:id="1424" w:author="Bob Rudis" w:date="2013-10-20T18:53:00Z"/>
            </w:rPr>
          </w:rPrChange>
        </w:rPr>
      </w:pPr>
      <w:del w:id="1425" w:author="Bob Rudis" w:date="2013-10-20T18:53:00Z">
        <w:r w:rsidRPr="003A1B91" w:rsidDel="003A1B91">
          <w:rPr>
            <w:highlight w:val="yellow"/>
            <w:rPrChange w:id="1426" w:author="Bob Rudis" w:date="2013-10-20T18:50:00Z">
              <w:rPr>
                <w:sz w:val="26"/>
                <w:u w:val="single"/>
              </w:rPr>
            </w:rPrChange>
          </w:rPr>
          <w:delText>1    24.4797992706,118.08190155  11</w:delText>
        </w:r>
      </w:del>
    </w:p>
    <w:p w14:paraId="1231CDCC" w14:textId="51D49F29" w:rsidR="00E67477" w:rsidRPr="003A1B91" w:rsidDel="003A1B91" w:rsidRDefault="00DD5024" w:rsidP="00E67477">
      <w:pPr>
        <w:pStyle w:val="CodeSnippet"/>
        <w:rPr>
          <w:del w:id="1427" w:author="Bob Rudis" w:date="2013-10-20T18:53:00Z"/>
          <w:highlight w:val="yellow"/>
          <w:rPrChange w:id="1428" w:author="Bob Rudis" w:date="2013-10-20T18:50:00Z">
            <w:rPr>
              <w:del w:id="1429" w:author="Bob Rudis" w:date="2013-10-20T18:53:00Z"/>
            </w:rPr>
          </w:rPrChange>
        </w:rPr>
      </w:pPr>
      <w:del w:id="1430" w:author="Bob Rudis" w:date="2013-10-20T18:53:00Z">
        <w:r w:rsidRPr="003A1B91" w:rsidDel="003A1B91">
          <w:rPr>
            <w:highlight w:val="yellow"/>
            <w:rPrChange w:id="1431" w:author="Bob Rudis" w:date="2013-10-20T18:50:00Z">
              <w:rPr>
                <w:sz w:val="26"/>
                <w:u w:val="single"/>
              </w:rPr>
            </w:rPrChange>
          </w:rPr>
          <w:delText>2                    38.0,-97.0  12</w:delText>
        </w:r>
      </w:del>
    </w:p>
    <w:p w14:paraId="1BB0CD4D" w14:textId="203916E4" w:rsidR="00E67477" w:rsidRPr="003A1B91" w:rsidDel="003A1B91" w:rsidRDefault="00DD5024" w:rsidP="00E67477">
      <w:pPr>
        <w:pStyle w:val="CodeSnippet"/>
        <w:rPr>
          <w:del w:id="1432" w:author="Bob Rudis" w:date="2013-10-20T18:53:00Z"/>
          <w:highlight w:val="yellow"/>
          <w:rPrChange w:id="1433" w:author="Bob Rudis" w:date="2013-10-20T18:50:00Z">
            <w:rPr>
              <w:del w:id="1434" w:author="Bob Rudis" w:date="2013-10-20T18:53:00Z"/>
            </w:rPr>
          </w:rPrChange>
        </w:rPr>
      </w:pPr>
      <w:del w:id="1435" w:author="Bob Rudis" w:date="2013-10-20T18:53:00Z">
        <w:r w:rsidRPr="003A1B91" w:rsidDel="003A1B91">
          <w:rPr>
            <w:highlight w:val="yellow"/>
            <w:rPrChange w:id="1436" w:author="Bob Rudis" w:date="2013-10-20T18:50:00Z">
              <w:rPr>
                <w:sz w:val="26"/>
                <w:u w:val="single"/>
              </w:rPr>
            </w:rPrChange>
          </w:rPr>
          <w:delText>3   49.8230018616,36.0507011414  11</w:delText>
        </w:r>
      </w:del>
    </w:p>
    <w:p w14:paraId="68C0CCC6" w14:textId="4C3D4CD8" w:rsidR="00E67477" w:rsidRPr="003A1B91" w:rsidDel="003A1B91" w:rsidRDefault="00DD5024" w:rsidP="00E67477">
      <w:pPr>
        <w:pStyle w:val="CodeSnippet"/>
        <w:rPr>
          <w:del w:id="1437" w:author="Bob Rudis" w:date="2013-10-20T18:53:00Z"/>
          <w:highlight w:val="yellow"/>
          <w:rPrChange w:id="1438" w:author="Bob Rudis" w:date="2013-10-20T18:50:00Z">
            <w:rPr>
              <w:del w:id="1439" w:author="Bob Rudis" w:date="2013-10-20T18:53:00Z"/>
            </w:rPr>
          </w:rPrChange>
        </w:rPr>
      </w:pPr>
      <w:del w:id="1440" w:author="Bob Rudis" w:date="2013-10-20T18:53:00Z">
        <w:r w:rsidRPr="003A1B91" w:rsidDel="003A1B91">
          <w:rPr>
            <w:highlight w:val="yellow"/>
            <w:rPrChange w:id="1441" w:author="Bob Rudis" w:date="2013-10-20T18:50:00Z">
              <w:rPr>
                <w:sz w:val="26"/>
                <w:u w:val="single"/>
              </w:rPr>
            </w:rPrChange>
          </w:rPr>
          <w:delText>4  37.5962982178,-122.065696716  11</w:delText>
        </w:r>
      </w:del>
    </w:p>
    <w:p w14:paraId="477CC4E9" w14:textId="02324AF4" w:rsidR="00E67477" w:rsidRPr="003A1B91" w:rsidDel="003A1B91" w:rsidRDefault="00DD5024" w:rsidP="00E67477">
      <w:pPr>
        <w:pStyle w:val="CodeSnippet"/>
        <w:rPr>
          <w:del w:id="1442" w:author="Bob Rudis" w:date="2013-10-20T18:53:00Z"/>
          <w:highlight w:val="yellow"/>
          <w:rPrChange w:id="1443" w:author="Bob Rudis" w:date="2013-10-20T18:50:00Z">
            <w:rPr>
              <w:del w:id="1444" w:author="Bob Rudis" w:date="2013-10-20T18:53:00Z"/>
            </w:rPr>
          </w:rPrChange>
        </w:rPr>
      </w:pPr>
      <w:del w:id="1445" w:author="Bob Rudis" w:date="2013-10-20T18:53:00Z">
        <w:r w:rsidRPr="003A1B91" w:rsidDel="003A1B91">
          <w:rPr>
            <w:highlight w:val="yellow"/>
            <w:rPrChange w:id="1446" w:author="Bob Rudis" w:date="2013-10-20T18:50:00Z">
              <w:rPr>
                <w:sz w:val="26"/>
                <w:u w:val="single"/>
              </w:rPr>
            </w:rPrChange>
          </w:rPr>
          <w:delText>5    24.4797992706,118.08190155  11</w:delText>
        </w:r>
      </w:del>
    </w:p>
    <w:p w14:paraId="189AF796" w14:textId="5B108B60" w:rsidR="00E67477" w:rsidRPr="003A1B91" w:rsidDel="003A1B91" w:rsidRDefault="00DD5024" w:rsidP="00E67477">
      <w:pPr>
        <w:pStyle w:val="CodeSnippet"/>
        <w:rPr>
          <w:del w:id="1447" w:author="Bob Rudis" w:date="2013-10-20T18:53:00Z"/>
          <w:highlight w:val="yellow"/>
          <w:rPrChange w:id="1448" w:author="Bob Rudis" w:date="2013-10-20T18:50:00Z">
            <w:rPr>
              <w:del w:id="1449" w:author="Bob Rudis" w:date="2013-10-20T18:53:00Z"/>
            </w:rPr>
          </w:rPrChange>
        </w:rPr>
      </w:pPr>
      <w:del w:id="1450" w:author="Bob Rudis" w:date="2013-10-20T18:53:00Z">
        <w:r w:rsidRPr="003A1B91" w:rsidDel="003A1B91">
          <w:rPr>
            <w:highlight w:val="yellow"/>
            <w:rPrChange w:id="1451" w:author="Bob Rudis" w:date="2013-10-20T18:50:00Z">
              <w:rPr>
                <w:sz w:val="26"/>
                <w:u w:val="single"/>
              </w:rPr>
            </w:rPrChange>
          </w:rPr>
          <w:delText>6    24.4797992706,118.08190155  11</w:delText>
        </w:r>
      </w:del>
    </w:p>
    <w:p w14:paraId="0C190046" w14:textId="79D93217" w:rsidR="00E67477" w:rsidRPr="003A1B91" w:rsidDel="003A1B91" w:rsidRDefault="00DD5024" w:rsidP="00E67477">
      <w:pPr>
        <w:pStyle w:val="CodeSnippet"/>
        <w:rPr>
          <w:del w:id="1452" w:author="Bob Rudis" w:date="2013-10-20T18:53:00Z"/>
          <w:highlight w:val="yellow"/>
          <w:rPrChange w:id="1453" w:author="Bob Rudis" w:date="2013-10-20T18:50:00Z">
            <w:rPr>
              <w:del w:id="1454" w:author="Bob Rudis" w:date="2013-10-20T18:53:00Z"/>
            </w:rPr>
          </w:rPrChange>
        </w:rPr>
      </w:pPr>
      <w:del w:id="1455" w:author="Bob Rudis" w:date="2013-10-20T18:53:00Z">
        <w:r w:rsidRPr="003A1B91" w:rsidDel="003A1B91">
          <w:rPr>
            <w:highlight w:val="yellow"/>
            <w:rPrChange w:id="1456" w:author="Bob Rudis" w:date="2013-10-20T18:50:00Z">
              <w:rPr>
                <w:sz w:val="26"/>
                <w:u w:val="single"/>
              </w:rPr>
            </w:rPrChange>
          </w:rPr>
          <w:delText>7    24.4797992706,118.08190155  11</w:delText>
        </w:r>
      </w:del>
    </w:p>
    <w:p w14:paraId="362C3B8C" w14:textId="3365F81D" w:rsidR="00E67477" w:rsidRPr="003A1B91" w:rsidDel="003A1B91" w:rsidRDefault="00DD5024" w:rsidP="00E67477">
      <w:pPr>
        <w:pStyle w:val="CodeSnippet"/>
        <w:rPr>
          <w:del w:id="1457" w:author="Bob Rudis" w:date="2013-10-20T18:53:00Z"/>
          <w:highlight w:val="yellow"/>
          <w:rPrChange w:id="1458" w:author="Bob Rudis" w:date="2013-10-20T18:50:00Z">
            <w:rPr>
              <w:del w:id="1459" w:author="Bob Rudis" w:date="2013-10-20T18:53:00Z"/>
            </w:rPr>
          </w:rPrChange>
        </w:rPr>
      </w:pPr>
      <w:del w:id="1460" w:author="Bob Rudis" w:date="2013-10-20T18:53:00Z">
        <w:r w:rsidRPr="003A1B91" w:rsidDel="003A1B91">
          <w:rPr>
            <w:highlight w:val="yellow"/>
            <w:rPrChange w:id="1461" w:author="Bob Rudis" w:date="2013-10-20T18:50:00Z">
              <w:rPr>
                <w:sz w:val="26"/>
                <w:u w:val="single"/>
              </w:rPr>
            </w:rPrChange>
          </w:rPr>
          <w:delText>8    24.4797992706,118.08190155  12</w:delText>
        </w:r>
      </w:del>
    </w:p>
    <w:p w14:paraId="59F53396" w14:textId="02427EED" w:rsidR="00E67477" w:rsidRPr="003A1B91" w:rsidDel="003A1B91" w:rsidRDefault="00DD5024" w:rsidP="00E67477">
      <w:pPr>
        <w:pStyle w:val="CodeSnippet"/>
        <w:rPr>
          <w:ins w:id="1462" w:author="Russell Thomas" w:date="2013-08-20T14:28:00Z"/>
          <w:del w:id="1463" w:author="Bob Rudis" w:date="2013-10-20T18:53:00Z"/>
        </w:rPr>
      </w:pPr>
      <w:del w:id="1464" w:author="Bob Rudis" w:date="2013-10-20T18:53:00Z">
        <w:r w:rsidRPr="003A1B91" w:rsidDel="003A1B91">
          <w:rPr>
            <w:highlight w:val="yellow"/>
            <w:rPrChange w:id="1465" w:author="Bob Rudis" w:date="2013-10-20T18:50:00Z">
              <w:rPr>
                <w:sz w:val="26"/>
                <w:u w:val="single"/>
              </w:rPr>
            </w:rPrChange>
          </w:rPr>
          <w:delText>9  37.5962982178,-122.065696716  11</w:delText>
        </w:r>
      </w:del>
    </w:p>
    <w:p w14:paraId="2EC8F781" w14:textId="77777777" w:rsidR="005A0D2F" w:rsidRDefault="005A0D2F" w:rsidP="005A0D2F">
      <w:pPr>
        <w:pStyle w:val="QueryPara"/>
        <w:numPr>
          <w:ins w:id="1466" w:author="Russell Thomas" w:date="2013-08-20T14:28:00Z"/>
        </w:numPr>
        <w:rPr>
          <w:ins w:id="1467" w:author="Russell Thomas" w:date="2013-08-20T14:29:00Z"/>
        </w:rPr>
      </w:pPr>
      <w:ins w:id="1468" w:author="Russell Thomas" w:date="2013-08-20T14:29:00Z">
        <w:r>
          <w:t>[</w:t>
        </w:r>
        <w:proofErr w:type="gramStart"/>
        <w:r>
          <w:t>[ I</w:t>
        </w:r>
        <w:proofErr w:type="gramEnd"/>
        <w:r>
          <w:t xml:space="preserve"> don’t get this output.  Instead, I get this:</w:t>
        </w:r>
      </w:ins>
    </w:p>
    <w:p w14:paraId="6ECBECEC" w14:textId="77777777" w:rsidR="005A0D2F" w:rsidRDefault="005A0D2F" w:rsidP="005A0D2F">
      <w:pPr>
        <w:pStyle w:val="QueryPara"/>
        <w:numPr>
          <w:ins w:id="1469" w:author="Russell Thomas" w:date="2013-08-20T14:29:00Z"/>
        </w:numPr>
        <w:ind w:left="720"/>
        <w:rPr>
          <w:ins w:id="1470" w:author="Russell Thomas" w:date="2013-08-20T14:29:00Z"/>
        </w:rPr>
      </w:pPr>
      <w:proofErr w:type="gramStart"/>
      <w:ins w:id="1471" w:author="Russell Thomas" w:date="2013-08-20T14:29:00Z">
        <w:r w:rsidRPr="005A0D2F">
          <w:t>Out[</w:t>
        </w:r>
        <w:proofErr w:type="gramEnd"/>
        <w:r w:rsidRPr="005A0D2F">
          <w:t>4]:  &amp;</w:t>
        </w:r>
        <w:proofErr w:type="spellStart"/>
        <w:r w:rsidRPr="005A0D2F">
          <w:t>ltclass</w:t>
        </w:r>
        <w:proofErr w:type="spellEnd"/>
        <w:r w:rsidRPr="005A0D2F">
          <w:t xml:space="preserve"> 'pandas.core.frame.</w:t>
        </w:r>
        <w:proofErr w:type="spellStart"/>
        <w:r w:rsidRPr="005A0D2F">
          <w:t>DataFrame</w:t>
        </w:r>
        <w:proofErr w:type="spellEnd"/>
        <w:r w:rsidRPr="005A0D2F">
          <w:t>'&amp;</w:t>
        </w:r>
        <w:proofErr w:type="spellStart"/>
        <w:r w:rsidRPr="005A0D2F">
          <w:t>gt</w:t>
        </w:r>
        <w:proofErr w:type="spellEnd"/>
        <w:r w:rsidRPr="005A0D2F">
          <w:t xml:space="preserve"> Int64Index: 5 entries, 0 to 4 Data columns (total 8 columns): </w:t>
        </w:r>
      </w:ins>
    </w:p>
    <w:p w14:paraId="204D0A81" w14:textId="77777777" w:rsidR="005A0D2F" w:rsidRDefault="005A0D2F" w:rsidP="005A0D2F">
      <w:pPr>
        <w:pStyle w:val="QueryPara"/>
        <w:numPr>
          <w:ins w:id="1472" w:author="Russell Thomas" w:date="2013-08-20T14:29:00Z"/>
        </w:numPr>
        <w:ind w:left="720"/>
        <w:rPr>
          <w:ins w:id="1473" w:author="Russell Thomas" w:date="2013-08-20T14:29:00Z"/>
        </w:rPr>
      </w:pPr>
      <w:ins w:id="1474" w:author="Russell Thomas" w:date="2013-08-20T14:29:00Z">
        <w:r w:rsidRPr="005A0D2F">
          <w:lastRenderedPageBreak/>
          <w:t xml:space="preserve">IP             </w:t>
        </w:r>
        <w:proofErr w:type="gramStart"/>
        <w:r w:rsidRPr="005A0D2F">
          <w:t>5  non</w:t>
        </w:r>
        <w:proofErr w:type="gramEnd"/>
        <w:r w:rsidRPr="005A0D2F">
          <w:t xml:space="preserve">-null values </w:t>
        </w:r>
      </w:ins>
    </w:p>
    <w:p w14:paraId="4698B893" w14:textId="77777777" w:rsidR="005A0D2F" w:rsidRDefault="005A0D2F" w:rsidP="005A0D2F">
      <w:pPr>
        <w:pStyle w:val="QueryPara"/>
        <w:numPr>
          <w:ins w:id="1475" w:author="Russell Thomas" w:date="2013-08-20T14:29:00Z"/>
        </w:numPr>
        <w:ind w:left="720"/>
        <w:rPr>
          <w:ins w:id="1476" w:author="Russell Thomas" w:date="2013-08-20T14:29:00Z"/>
        </w:rPr>
      </w:pPr>
      <w:ins w:id="1477" w:author="Russell Thomas" w:date="2013-08-20T14:29:00Z">
        <w:r w:rsidRPr="005A0D2F">
          <w:t xml:space="preserve">Reliability    </w:t>
        </w:r>
        <w:proofErr w:type="gramStart"/>
        <w:r w:rsidRPr="005A0D2F">
          <w:t>5  non</w:t>
        </w:r>
        <w:proofErr w:type="gramEnd"/>
        <w:r w:rsidRPr="005A0D2F">
          <w:t xml:space="preserve">-null values </w:t>
        </w:r>
      </w:ins>
    </w:p>
    <w:p w14:paraId="6BEDC4B4" w14:textId="77777777" w:rsidR="005A0D2F" w:rsidRDefault="005A0D2F" w:rsidP="005A0D2F">
      <w:pPr>
        <w:pStyle w:val="QueryPara"/>
        <w:numPr>
          <w:ins w:id="1478" w:author="Russell Thomas" w:date="2013-08-20T14:29:00Z"/>
        </w:numPr>
        <w:ind w:left="720"/>
        <w:rPr>
          <w:ins w:id="1479" w:author="Russell Thomas" w:date="2013-08-20T14:29:00Z"/>
        </w:rPr>
      </w:pPr>
      <w:ins w:id="1480" w:author="Russell Thomas" w:date="2013-08-20T14:29:00Z">
        <w:r w:rsidRPr="005A0D2F">
          <w:t xml:space="preserve">Risk           </w:t>
        </w:r>
        <w:proofErr w:type="gramStart"/>
        <w:r w:rsidRPr="005A0D2F">
          <w:t>5  non</w:t>
        </w:r>
        <w:proofErr w:type="gramEnd"/>
        <w:r w:rsidRPr="005A0D2F">
          <w:t xml:space="preserve">-null values </w:t>
        </w:r>
      </w:ins>
    </w:p>
    <w:p w14:paraId="1BA01D69" w14:textId="77777777" w:rsidR="005A0D2F" w:rsidRDefault="005A0D2F" w:rsidP="005A0D2F">
      <w:pPr>
        <w:pStyle w:val="QueryPara"/>
        <w:numPr>
          <w:ins w:id="1481" w:author="Russell Thomas" w:date="2013-08-20T14:29:00Z"/>
        </w:numPr>
        <w:ind w:left="720"/>
        <w:rPr>
          <w:ins w:id="1482" w:author="Russell Thomas" w:date="2013-08-20T14:29:00Z"/>
        </w:rPr>
      </w:pPr>
      <w:ins w:id="1483" w:author="Russell Thomas" w:date="2013-08-20T14:29:00Z">
        <w:r w:rsidRPr="005A0D2F">
          <w:t xml:space="preserve">Type           </w:t>
        </w:r>
        <w:proofErr w:type="gramStart"/>
        <w:r w:rsidRPr="005A0D2F">
          <w:t>5  non</w:t>
        </w:r>
        <w:proofErr w:type="gramEnd"/>
        <w:r w:rsidRPr="005A0D2F">
          <w:t xml:space="preserve">-null values </w:t>
        </w:r>
      </w:ins>
    </w:p>
    <w:p w14:paraId="68950DE6" w14:textId="77777777" w:rsidR="005A0D2F" w:rsidRDefault="005A0D2F" w:rsidP="005A0D2F">
      <w:pPr>
        <w:pStyle w:val="QueryPara"/>
        <w:numPr>
          <w:ins w:id="1484" w:author="Russell Thomas" w:date="2013-08-20T14:30:00Z"/>
        </w:numPr>
        <w:ind w:left="720"/>
        <w:rPr>
          <w:ins w:id="1485" w:author="Russell Thomas" w:date="2013-08-20T14:30:00Z"/>
        </w:rPr>
      </w:pPr>
      <w:ins w:id="1486" w:author="Russell Thomas" w:date="2013-08-20T14:29:00Z">
        <w:r w:rsidRPr="005A0D2F">
          <w:t xml:space="preserve">Country        </w:t>
        </w:r>
        <w:proofErr w:type="gramStart"/>
        <w:r w:rsidRPr="005A0D2F">
          <w:t>5  non</w:t>
        </w:r>
        <w:proofErr w:type="gramEnd"/>
        <w:r w:rsidRPr="005A0D2F">
          <w:t xml:space="preserve">-null values </w:t>
        </w:r>
      </w:ins>
    </w:p>
    <w:p w14:paraId="394318B5" w14:textId="77777777" w:rsidR="005A0D2F" w:rsidRDefault="005A0D2F" w:rsidP="005A0D2F">
      <w:pPr>
        <w:pStyle w:val="QueryPara"/>
        <w:numPr>
          <w:ins w:id="1487" w:author="Russell Thomas" w:date="2013-08-20T14:30:00Z"/>
        </w:numPr>
        <w:ind w:left="720"/>
        <w:rPr>
          <w:ins w:id="1488" w:author="Russell Thomas" w:date="2013-08-20T14:30:00Z"/>
        </w:rPr>
      </w:pPr>
      <w:ins w:id="1489" w:author="Russell Thomas" w:date="2013-08-20T14:29:00Z">
        <w:r w:rsidRPr="005A0D2F">
          <w:t xml:space="preserve">Locale         </w:t>
        </w:r>
        <w:proofErr w:type="gramStart"/>
        <w:r w:rsidRPr="005A0D2F">
          <w:t>4  non</w:t>
        </w:r>
        <w:proofErr w:type="gramEnd"/>
        <w:r w:rsidRPr="005A0D2F">
          <w:t xml:space="preserve">-null values </w:t>
        </w:r>
      </w:ins>
    </w:p>
    <w:p w14:paraId="5E179DA9" w14:textId="77777777" w:rsidR="005A0D2F" w:rsidRDefault="005A0D2F" w:rsidP="005A0D2F">
      <w:pPr>
        <w:pStyle w:val="QueryPara"/>
        <w:numPr>
          <w:ins w:id="1490" w:author="Russell Thomas" w:date="2013-08-20T14:30:00Z"/>
        </w:numPr>
        <w:ind w:left="720"/>
        <w:rPr>
          <w:ins w:id="1491" w:author="Russell Thomas" w:date="2013-08-20T14:30:00Z"/>
        </w:rPr>
      </w:pPr>
      <w:proofErr w:type="spellStart"/>
      <w:ins w:id="1492" w:author="Russell Thomas" w:date="2013-08-20T14:29:00Z">
        <w:r w:rsidRPr="005A0D2F">
          <w:t>Coords</w:t>
        </w:r>
        <w:proofErr w:type="spellEnd"/>
        <w:r w:rsidRPr="005A0D2F">
          <w:t xml:space="preserve">         </w:t>
        </w:r>
        <w:proofErr w:type="gramStart"/>
        <w:r w:rsidRPr="005A0D2F">
          <w:t>5  non</w:t>
        </w:r>
        <w:proofErr w:type="gramEnd"/>
        <w:r w:rsidRPr="005A0D2F">
          <w:t xml:space="preserve">-null values </w:t>
        </w:r>
      </w:ins>
    </w:p>
    <w:p w14:paraId="4B08484A" w14:textId="77777777" w:rsidR="005A0D2F" w:rsidRDefault="005A0D2F" w:rsidP="005A0D2F">
      <w:pPr>
        <w:pStyle w:val="QueryPara"/>
        <w:numPr>
          <w:ins w:id="1493" w:author="Russell Thomas" w:date="2013-08-20T14:30:00Z"/>
        </w:numPr>
        <w:ind w:left="720"/>
        <w:rPr>
          <w:ins w:id="1494" w:author="Russell Thomas" w:date="2013-08-20T14:30:00Z"/>
        </w:rPr>
      </w:pPr>
      <w:proofErr w:type="gramStart"/>
      <w:ins w:id="1495" w:author="Russell Thomas" w:date="2013-08-20T14:29:00Z">
        <w:r w:rsidRPr="005A0D2F">
          <w:t>x</w:t>
        </w:r>
        <w:proofErr w:type="gramEnd"/>
        <w:r w:rsidRPr="005A0D2F">
          <w:t xml:space="preserve">              5  non-null values </w:t>
        </w:r>
      </w:ins>
    </w:p>
    <w:p w14:paraId="17CA2E4E" w14:textId="77777777" w:rsidR="00DD5024" w:rsidRDefault="005A0D2F">
      <w:pPr>
        <w:pStyle w:val="QueryPara"/>
        <w:numPr>
          <w:ins w:id="1496" w:author="Russell Thomas" w:date="2013-08-20T14:30:00Z"/>
        </w:numPr>
        <w:ind w:left="720"/>
        <w:rPr>
          <w:ins w:id="1497" w:author="Bob Rudis" w:date="2013-10-20T19:30:00Z"/>
        </w:rPr>
        <w:pPrChange w:id="1498" w:author="Russell Thomas" w:date="2013-08-20T14:29:00Z">
          <w:pPr>
            <w:pStyle w:val="CodeSnippet"/>
          </w:pPr>
        </w:pPrChange>
      </w:pPr>
      <w:proofErr w:type="spellStart"/>
      <w:proofErr w:type="gramStart"/>
      <w:ins w:id="1499" w:author="Russell Thomas" w:date="2013-08-20T14:29:00Z">
        <w:r w:rsidRPr="005A0D2F">
          <w:t>dtypes</w:t>
        </w:r>
        <w:proofErr w:type="spellEnd"/>
        <w:proofErr w:type="gramEnd"/>
        <w:r w:rsidRPr="005A0D2F">
          <w:t>: int64(2), object(6)</w:t>
        </w:r>
      </w:ins>
    </w:p>
    <w:p w14:paraId="352C78DF" w14:textId="4E106CD6" w:rsidR="00DD5EFB" w:rsidRDefault="00DD5EFB">
      <w:pPr>
        <w:pStyle w:val="QueryPara"/>
        <w:numPr>
          <w:ins w:id="1500" w:author="Russell Thomas" w:date="2013-08-20T14:30:00Z"/>
        </w:numPr>
        <w:ind w:left="720"/>
        <w:pPrChange w:id="1501" w:author="Russell Thomas" w:date="2013-08-20T14:29:00Z">
          <w:pPr>
            <w:pStyle w:val="CodeSnippet"/>
          </w:pPr>
        </w:pPrChange>
      </w:pPr>
      <w:ins w:id="1502" w:author="Bob Rudis" w:date="2013-10-20T19:30:00Z">
        <w:r>
          <w:t>AR: FIXED! #</w:t>
        </w:r>
        <w:proofErr w:type="spellStart"/>
        <w:proofErr w:type="gramStart"/>
        <w:r>
          <w:t>ty</w:t>
        </w:r>
      </w:ins>
      <w:proofErr w:type="spellEnd"/>
      <w:proofErr w:type="gramEnd"/>
    </w:p>
    <w:p w14:paraId="425F1DA2" w14:textId="629726AF" w:rsidR="00CC23D6" w:rsidRDefault="00DC46B4" w:rsidP="00E51B88">
      <w:pPr>
        <w:pStyle w:val="Para"/>
        <w:rPr>
          <w:ins w:id="1503" w:author="John Sleeva" w:date="2013-09-27T08:25:00Z"/>
        </w:rPr>
      </w:pPr>
      <w:ins w:id="1504" w:author="Bob Rudis" w:date="2013-10-20T20:25:00Z">
        <w:r>
          <w:t xml:space="preserve">Within Canopy, </w:t>
        </w:r>
      </w:ins>
      <w:proofErr w:type="spellStart"/>
      <w:r w:rsidR="00DD5024" w:rsidRPr="00F90FD3">
        <w:rPr>
          <w:rPrChange w:id="1505" w:author="Bob Rudis" w:date="2013-10-20T19:43:00Z">
            <w:rPr>
              <w:rFonts w:ascii="Courier New" w:hAnsi="Courier New"/>
              <w:noProof/>
              <w:sz w:val="18"/>
              <w:u w:val="single"/>
            </w:rPr>
          </w:rPrChange>
        </w:rPr>
        <w:t>IPython</w:t>
      </w:r>
      <w:proofErr w:type="spellEnd"/>
      <w:del w:id="1506" w:author="Bob Rudis" w:date="2013-10-20T20:25:00Z">
        <w:r w:rsidR="00DD5024" w:rsidRPr="00F90FD3" w:rsidDel="00DC46B4">
          <w:rPr>
            <w:rPrChange w:id="1507" w:author="Bob Rudis" w:date="2013-10-20T19:43:00Z">
              <w:rPr>
                <w:rFonts w:ascii="Courier New" w:hAnsi="Courier New"/>
                <w:noProof/>
                <w:sz w:val="18"/>
                <w:u w:val="single"/>
              </w:rPr>
            </w:rPrChange>
          </w:rPr>
          <w:delText xml:space="preserve"> </w:delText>
        </w:r>
      </w:del>
      <w:del w:id="1508" w:author="Bob Rudis" w:date="2013-10-20T19:42:00Z">
        <w:r w:rsidR="00DD5024" w:rsidRPr="00F90FD3" w:rsidDel="00F90FD3">
          <w:rPr>
            <w:rPrChange w:id="1509" w:author="Bob Rudis" w:date="2013-10-20T19:43:00Z">
              <w:rPr>
                <w:rFonts w:ascii="Courier New" w:hAnsi="Courier New"/>
                <w:noProof/>
                <w:sz w:val="18"/>
                <w:u w:val="single"/>
              </w:rPr>
            </w:rPrChange>
          </w:rPr>
          <w:delText>Notebooks</w:delText>
        </w:r>
        <w:r w:rsidR="0066621A" w:rsidRPr="00F90FD3" w:rsidDel="00F90FD3">
          <w:delText xml:space="preserve"> </w:delText>
        </w:r>
      </w:del>
      <w:del w:id="1510" w:author="Bob Rudis" w:date="2013-10-20T20:25:00Z">
        <w:r w:rsidR="002B552F" w:rsidRPr="00F90FD3" w:rsidDel="00DC46B4">
          <w:delText>a</w:delText>
        </w:r>
        <w:r w:rsidR="002B552F" w:rsidDel="00DC46B4">
          <w:delText xml:space="preserve">lso </w:delText>
        </w:r>
        <w:r w:rsidR="0066621A" w:rsidDel="00DC46B4">
          <w:delText>ha</w:delText>
        </w:r>
      </w:del>
      <w:del w:id="1511" w:author="Bob Rudis" w:date="2013-10-20T19:42:00Z">
        <w:r w:rsidR="0066621A" w:rsidDel="00F90FD3">
          <w:delText>ve</w:delText>
        </w:r>
      </w:del>
      <w:del w:id="1512" w:author="Bob Rudis" w:date="2013-10-20T20:25:00Z">
        <w:r w:rsidR="00962ADA" w:rsidDel="00DC46B4">
          <w:delText xml:space="preserve"> </w:delText>
        </w:r>
        <w:r w:rsidR="00431113" w:rsidDel="00DC46B4">
          <w:delText>a useful</w:delText>
        </w:r>
      </w:del>
      <w:r w:rsidR="00431113">
        <w:t xml:space="preserve"> set of functions</w:t>
      </w:r>
      <w:r w:rsidR="001903AB">
        <w:t xml:space="preserve"> </w:t>
      </w:r>
      <w:r w:rsidR="00431113">
        <w:t xml:space="preserve">to output data to </w:t>
      </w:r>
      <w:r w:rsidR="005F59FE">
        <w:t xml:space="preserve">a more viewer-friendly </w:t>
      </w:r>
      <w:r w:rsidR="00431113">
        <w:t>HTML</w:t>
      </w:r>
      <w:r w:rsidR="00996C3B">
        <w:t xml:space="preserve"> format</w:t>
      </w:r>
      <w:ins w:id="1513" w:author="Bob Rudis" w:date="2013-10-20T20:25:00Z">
        <w:r>
          <w:t xml:space="preserve"> can be used to make the </w:t>
        </w:r>
        <w:r w:rsidRPr="00DC46B4">
          <w:rPr>
            <w:rStyle w:val="InlineCode"/>
            <w:rPrChange w:id="1514" w:author="Bob Rudis" w:date="2013-10-20T20:26:00Z">
              <w:rPr/>
            </w:rPrChange>
          </w:rPr>
          <w:t xml:space="preserve">head() </w:t>
        </w:r>
        <w:r>
          <w:t>output in Listing 3-5</w:t>
        </w:r>
      </w:ins>
      <w:ins w:id="1515" w:author="Bob Rudis" w:date="2013-10-20T20:26:00Z">
        <w:r>
          <w:t xml:space="preserve"> much easier to read </w:t>
        </w:r>
      </w:ins>
      <w:ins w:id="1516" w:author="Kezia Endsley" w:date="2013-08-05T07:32:00Z">
        <w:del w:id="1517" w:author="Bob Rudis" w:date="2013-10-20T20:25:00Z">
          <w:r w:rsidR="00A271C5" w:rsidDel="00DC46B4">
            <w:delText xml:space="preserve"> </w:delText>
          </w:r>
        </w:del>
        <w:r w:rsidR="00A271C5">
          <w:t>(see Figure 3</w:t>
        </w:r>
        <w:del w:id="1518" w:author="John Sleeva" w:date="2013-09-27T05:38:00Z">
          <w:r w:rsidR="00A271C5" w:rsidDel="00767AA4">
            <w:delText>.</w:delText>
          </w:r>
        </w:del>
      </w:ins>
      <w:ins w:id="1519" w:author="John Sleeva" w:date="2013-09-27T05:38:00Z">
        <w:r w:rsidR="00767AA4">
          <w:t>-</w:t>
        </w:r>
      </w:ins>
      <w:ins w:id="1520" w:author="Kezia Endsley" w:date="2013-08-05T07:32:00Z">
        <w:r w:rsidR="00A271C5">
          <w:t>1).</w:t>
        </w:r>
      </w:ins>
    </w:p>
    <w:p w14:paraId="5600ABA3" w14:textId="77777777" w:rsidR="00CC23D6" w:rsidRDefault="00CC23D6" w:rsidP="00CC23D6">
      <w:pPr>
        <w:pStyle w:val="QueryPara"/>
        <w:numPr>
          <w:ins w:id="1521" w:author="John Sleeva" w:date="2013-09-27T08:25:00Z"/>
        </w:numPr>
        <w:rPr>
          <w:ins w:id="1522" w:author="John Sleeva" w:date="2013-09-27T08:27:00Z"/>
        </w:rPr>
      </w:pPr>
      <w:ins w:id="1523" w:author="John Sleeva" w:date="2013-09-27T08:25:00Z">
        <w:r>
          <w:t>AU: If you make adjustments above based on the TE’s comment, presumably you’ll also need to up</w:t>
        </w:r>
      </w:ins>
      <w:ins w:id="1524" w:author="Kent, Kevin - Indianapolis" w:date="2013-10-08T15:43:00Z">
        <w:r w:rsidR="004E73C7">
          <w:t>date</w:t>
        </w:r>
      </w:ins>
      <w:ins w:id="1525" w:author="John Sleeva" w:date="2013-09-27T08:26:00Z">
        <w:r>
          <w:t xml:space="preserve"> figure 3-1. </w:t>
        </w:r>
      </w:ins>
    </w:p>
    <w:p w14:paraId="72C5799B" w14:textId="77777777" w:rsidR="00CC23D6" w:rsidRDefault="00CC23D6" w:rsidP="00CC23D6">
      <w:pPr>
        <w:pStyle w:val="QueryPara"/>
        <w:numPr>
          <w:ins w:id="1526" w:author="John Sleeva" w:date="2013-09-27T08:27:00Z"/>
        </w:numPr>
        <w:rPr>
          <w:ins w:id="1527" w:author="John Sleeva" w:date="2013-09-27T08:27:00Z"/>
        </w:rPr>
      </w:pPr>
    </w:p>
    <w:p w14:paraId="0AE9D1D3" w14:textId="1A34A82D" w:rsidR="00F90FD3" w:rsidRDefault="00CC23D6">
      <w:pPr>
        <w:pStyle w:val="QueryPara"/>
        <w:numPr>
          <w:ins w:id="1528" w:author="John Sleeva" w:date="2013-09-27T08:27:00Z"/>
        </w:numPr>
        <w:rPr>
          <w:ins w:id="1529" w:author="Bob Rudis" w:date="2013-10-20T19:42:00Z"/>
        </w:rPr>
        <w:pPrChange w:id="1530" w:author="John Sleeva" w:date="2013-09-27T08:25:00Z">
          <w:pPr>
            <w:pStyle w:val="Para"/>
          </w:pPr>
        </w:pPrChange>
      </w:pPr>
      <w:ins w:id="1531" w:author="John Sleeva" w:date="2013-09-27T08:27:00Z">
        <w:r>
          <w:t>Also, “</w:t>
        </w:r>
        <w:proofErr w:type="gramStart"/>
        <w:r>
          <w:t>head(</w:t>
        </w:r>
        <w:proofErr w:type="gramEnd"/>
        <w:r>
          <w:t xml:space="preserve">)” is not mentioned in the text of the chapter. Shouldn’t it be, given its mention in the following code title and the figure caption? </w:t>
        </w:r>
      </w:ins>
      <w:ins w:id="1532" w:author="John Sleeva" w:date="2013-09-27T08:26:00Z">
        <w:del w:id="1533" w:author="Bob Rudis" w:date="2013-10-20T19:42:00Z">
          <w:r w:rsidDel="00F90FD3">
            <w:delText>--</w:delText>
          </w:r>
        </w:del>
      </w:ins>
      <w:ins w:id="1534" w:author="Bob Rudis" w:date="2013-10-20T19:42:00Z">
        <w:r w:rsidR="00F90FD3">
          <w:t>–</w:t>
        </w:r>
      </w:ins>
      <w:ins w:id="1535" w:author="John Sleeva" w:date="2013-09-27T08:26:00Z">
        <w:r>
          <w:t>John</w:t>
        </w:r>
      </w:ins>
    </w:p>
    <w:p w14:paraId="41E17731" w14:textId="77777777" w:rsidR="00F90FD3" w:rsidRDefault="00F90FD3">
      <w:pPr>
        <w:pStyle w:val="QueryPara"/>
        <w:numPr>
          <w:ins w:id="1536" w:author="John Sleeva" w:date="2013-09-27T08:27:00Z"/>
        </w:numPr>
        <w:rPr>
          <w:ins w:id="1537" w:author="Bob Rudis" w:date="2013-10-20T19:43:00Z"/>
        </w:rPr>
        <w:pPrChange w:id="1538" w:author="John Sleeva" w:date="2013-09-27T08:25:00Z">
          <w:pPr>
            <w:pStyle w:val="Para"/>
          </w:pPr>
        </w:pPrChange>
      </w:pPr>
    </w:p>
    <w:p w14:paraId="1CD73702" w14:textId="36146E52" w:rsidR="00E67477" w:rsidRDefault="00F90FD3">
      <w:pPr>
        <w:pStyle w:val="QueryPara"/>
        <w:numPr>
          <w:ins w:id="1539" w:author="John Sleeva" w:date="2013-09-27T08:27:00Z"/>
        </w:numPr>
        <w:pPrChange w:id="1540" w:author="John Sleeva" w:date="2013-09-27T08:25:00Z">
          <w:pPr>
            <w:pStyle w:val="Para"/>
          </w:pPr>
        </w:pPrChange>
      </w:pPr>
      <w:ins w:id="1541" w:author="Bob Rudis" w:date="2013-10-20T19:42:00Z">
        <w:r>
          <w:t xml:space="preserve">AR: Figure updated; Added mention of </w:t>
        </w:r>
        <w:proofErr w:type="gramStart"/>
        <w:r>
          <w:t>head(</w:t>
        </w:r>
        <w:proofErr w:type="gramEnd"/>
        <w:r>
          <w:t>)</w:t>
        </w:r>
      </w:ins>
      <w:del w:id="1542" w:author="Kezia Endsley" w:date="2013-08-05T07:32:00Z">
        <w:r w:rsidR="00431113" w:rsidDel="00A271C5">
          <w:delText>:</w:delText>
        </w:r>
      </w:del>
    </w:p>
    <w:p w14:paraId="0765F968" w14:textId="77777777" w:rsidR="00431113" w:rsidRDefault="0066621A">
      <w:pPr>
        <w:pStyle w:val="CodeHead"/>
        <w:pPrChange w:id="1543" w:author="Kent, Kevin - Indianapolis" w:date="2013-10-08T15:45:00Z">
          <w:pPr>
            <w:pStyle w:val="CodeTitle"/>
          </w:pPr>
        </w:pPrChange>
      </w:pPr>
      <w:r w:rsidRPr="0066621A">
        <w:t>IPython</w:t>
      </w:r>
      <w:r w:rsidR="00431113">
        <w:t xml:space="preserve"> </w:t>
      </w:r>
      <w:r w:rsidR="00A271C5">
        <w:t xml:space="preserve">Code </w:t>
      </w:r>
      <w:r w:rsidR="00431113">
        <w:t xml:space="preserve">to </w:t>
      </w:r>
      <w:r w:rsidR="00A271C5">
        <w:t xml:space="preserve">Display </w:t>
      </w:r>
      <w:proofErr w:type="gramStart"/>
      <w:r w:rsidR="00431113">
        <w:t>head(</w:t>
      </w:r>
      <w:proofErr w:type="gramEnd"/>
      <w:r w:rsidR="00431113">
        <w:t xml:space="preserve">) as an HTML </w:t>
      </w:r>
      <w:r w:rsidR="00A271C5">
        <w:t>Table</w:t>
      </w:r>
    </w:p>
    <w:p w14:paraId="1A4875F1" w14:textId="318635CC" w:rsidR="00DD5EFB" w:rsidRDefault="00DD5EFB">
      <w:pPr>
        <w:pStyle w:val="CodeListing"/>
        <w:rPr>
          <w:ins w:id="1544" w:author="Bob Rudis" w:date="2013-10-20T19:35:00Z"/>
        </w:rPr>
        <w:pPrChange w:id="1545" w:author="Bob Rudis" w:date="2013-10-20T19:35:00Z">
          <w:pPr>
            <w:pStyle w:val="CodeSnippet"/>
          </w:pPr>
        </w:pPrChange>
      </w:pPr>
      <w:ins w:id="1546" w:author="Bob Rudis" w:date="2013-10-20T19:35:00Z">
        <w:r>
          <w:t>Listing 3-6</w:t>
        </w:r>
      </w:ins>
    </w:p>
    <w:p w14:paraId="5B20735B" w14:textId="73116F71" w:rsidR="002540BA" w:rsidRDefault="002540BA">
      <w:pPr>
        <w:pStyle w:val="CodeSnippet"/>
        <w:shd w:val="clear" w:color="auto" w:fill="FFF8EA"/>
        <w:rPr>
          <w:ins w:id="1547" w:author="Bob Rudis" w:date="2013-10-20T20:10:00Z"/>
          <w:i/>
          <w:color w:val="9B9B9B"/>
        </w:rPr>
        <w:pPrChange w:id="1548" w:author="Bob Rudis" w:date="2013-10-20T19:42:00Z">
          <w:pPr>
            <w:pStyle w:val="CodeSnippet"/>
          </w:pPr>
        </w:pPrChange>
      </w:pPr>
      <w:ins w:id="1549" w:author="Bob Rudis" w:date="2013-10-20T20:10:00Z">
        <w:r>
          <w:rPr>
            <w:i/>
            <w:color w:val="9B9B9B"/>
          </w:rPr>
          <w:t># require object: av (3-</w:t>
        </w:r>
      </w:ins>
      <w:ins w:id="1550" w:author="Bob Rudis" w:date="2013-10-20T20:11:00Z">
        <w:r>
          <w:rPr>
            <w:i/>
            <w:color w:val="9B9B9B"/>
          </w:rPr>
          <w:t>5)</w:t>
        </w:r>
      </w:ins>
    </w:p>
    <w:p w14:paraId="0AC90ACB" w14:textId="5BC0F23A" w:rsidR="00BC2747" w:rsidRDefault="00BC2747">
      <w:pPr>
        <w:pStyle w:val="CodeSnippet"/>
        <w:shd w:val="clear" w:color="auto" w:fill="FFF8EA"/>
        <w:rPr>
          <w:ins w:id="1551" w:author="Bob Rudis" w:date="2013-10-20T19:44:00Z"/>
          <w:i/>
          <w:color w:val="9B9B9B"/>
        </w:rPr>
        <w:pPrChange w:id="1552" w:author="Bob Rudis" w:date="2013-10-20T19:42:00Z">
          <w:pPr>
            <w:pStyle w:val="CodeSnippet"/>
          </w:pPr>
        </w:pPrChange>
      </w:pPr>
      <w:ins w:id="1553" w:author="Bob Rudis" w:date="2013-10-20T19:44:00Z">
        <w:r>
          <w:rPr>
            <w:i/>
            <w:color w:val="9B9B9B"/>
          </w:rPr>
          <w:t># See corresponding output in Figure 3-1</w:t>
        </w:r>
      </w:ins>
    </w:p>
    <w:p w14:paraId="1E65AF98" w14:textId="7D5FCEDE" w:rsidR="00DD5EFB" w:rsidRPr="00DD5EFB" w:rsidRDefault="00DD5EFB">
      <w:pPr>
        <w:pStyle w:val="CodeSnippet"/>
        <w:shd w:val="clear" w:color="auto" w:fill="FFF8EA"/>
        <w:rPr>
          <w:ins w:id="1554" w:author="Bob Rudis" w:date="2013-10-20T19:34:00Z"/>
          <w:i/>
          <w:color w:val="9B9B9B"/>
          <w:rPrChange w:id="1555" w:author="Bob Rudis" w:date="2013-10-20T19:36:00Z">
            <w:rPr>
              <w:ins w:id="1556" w:author="Bob Rudis" w:date="2013-10-20T19:34:00Z"/>
              <w:rStyle w:val="CodeHighlight"/>
            </w:rPr>
          </w:rPrChange>
        </w:rPr>
        <w:pPrChange w:id="1557" w:author="Bob Rudis" w:date="2013-10-20T19:42:00Z">
          <w:pPr>
            <w:pStyle w:val="CodeSnippet"/>
          </w:pPr>
        </w:pPrChange>
      </w:pPr>
      <w:ins w:id="1558" w:author="Bob Rudis" w:date="2013-10-20T19:34:00Z">
        <w:r w:rsidRPr="00DD5EFB">
          <w:rPr>
            <w:i/>
            <w:color w:val="9B9B9B"/>
            <w:rPrChange w:id="1559" w:author="Bob Rudis" w:date="2013-10-20T19:36:00Z">
              <w:rPr>
                <w:rStyle w:val="CodeHighlight"/>
              </w:rPr>
            </w:rPrChange>
          </w:rPr>
          <w:t xml:space="preserve"># </w:t>
        </w:r>
      </w:ins>
      <w:ins w:id="1560" w:author="Bob Rudis" w:date="2013-10-20T19:35:00Z">
        <w:r w:rsidRPr="00DD5EFB">
          <w:rPr>
            <w:i/>
            <w:color w:val="9B9B9B"/>
            <w:rPrChange w:id="1561" w:author="Bob Rudis" w:date="2013-10-20T19:36:00Z">
              <w:rPr/>
            </w:rPrChange>
          </w:rPr>
          <w:t>import the capability to display Python objects as formatted HTML</w:t>
        </w:r>
      </w:ins>
    </w:p>
    <w:p w14:paraId="6E1DCEAA" w14:textId="77777777" w:rsidR="00431113" w:rsidRPr="00DD5EFB" w:rsidRDefault="00DD5024">
      <w:pPr>
        <w:pStyle w:val="CodeSnippet"/>
        <w:shd w:val="clear" w:color="auto" w:fill="FFF8EA"/>
        <w:rPr>
          <w:ins w:id="1562" w:author="Bob Rudis" w:date="2013-10-20T19:35:00Z"/>
          <w:color w:val="800026"/>
          <w:rPrChange w:id="1563" w:author="Bob Rudis" w:date="2013-10-20T19:36:00Z">
            <w:rPr>
              <w:ins w:id="1564" w:author="Bob Rudis" w:date="2013-10-20T19:35:00Z"/>
            </w:rPr>
          </w:rPrChange>
        </w:rPr>
        <w:pPrChange w:id="1565" w:author="Bob Rudis" w:date="2013-10-20T19:42:00Z">
          <w:pPr>
            <w:pStyle w:val="CodeSnippet"/>
          </w:pPr>
        </w:pPrChange>
      </w:pPr>
      <w:r w:rsidRPr="00DD5EFB">
        <w:rPr>
          <w:color w:val="800026"/>
          <w:rPrChange w:id="1566" w:author="Bob Rudis" w:date="2013-10-20T19:36:00Z">
            <w:rPr>
              <w:b/>
              <w:u w:val="single"/>
            </w:rPr>
          </w:rPrChange>
        </w:rPr>
        <w:t xml:space="preserve">from IPython.display import HTML </w:t>
      </w:r>
    </w:p>
    <w:p w14:paraId="72F4A18A" w14:textId="5924D5B7" w:rsidR="00DD5EFB" w:rsidRPr="00DD5EFB" w:rsidRDefault="00DD5EFB">
      <w:pPr>
        <w:pStyle w:val="CodeSnippet"/>
        <w:shd w:val="clear" w:color="auto" w:fill="FFF8EA"/>
        <w:rPr>
          <w:i/>
          <w:color w:val="9B9B9B"/>
          <w:rPrChange w:id="1567" w:author="Bob Rudis" w:date="2013-10-20T19:36:00Z">
            <w:rPr>
              <w:b/>
            </w:rPr>
          </w:rPrChange>
        </w:rPr>
        <w:pPrChange w:id="1568" w:author="Bob Rudis" w:date="2013-10-20T19:42:00Z">
          <w:pPr>
            <w:pStyle w:val="CodeSnippet"/>
          </w:pPr>
        </w:pPrChange>
      </w:pPr>
      <w:ins w:id="1569" w:author="Bob Rudis" w:date="2013-10-20T19:35:00Z">
        <w:r w:rsidRPr="00DD5EFB">
          <w:rPr>
            <w:i/>
            <w:color w:val="9B9B9B"/>
            <w:rPrChange w:id="1570" w:author="Bob Rudis" w:date="2013-10-20T19:36:00Z">
              <w:rPr/>
            </w:rPrChange>
          </w:rPr>
          <w:t xml:space="preserve"># display the first 10 lines </w:t>
        </w:r>
      </w:ins>
      <w:ins w:id="1571" w:author="Bob Rudis" w:date="2013-10-20T19:36:00Z">
        <w:r w:rsidRPr="00DD5EFB">
          <w:rPr>
            <w:i/>
            <w:color w:val="9B9B9B"/>
            <w:rPrChange w:id="1572" w:author="Bob Rudis" w:date="2013-10-20T19:36:00Z">
              <w:rPr/>
            </w:rPrChange>
          </w:rPr>
          <w:t xml:space="preserve">of the dataframe </w:t>
        </w:r>
      </w:ins>
      <w:ins w:id="1573" w:author="Bob Rudis" w:date="2013-10-20T19:35:00Z">
        <w:r w:rsidRPr="00DD5EFB">
          <w:rPr>
            <w:i/>
            <w:color w:val="9B9B9B"/>
            <w:rPrChange w:id="1574" w:author="Bob Rudis" w:date="2013-10-20T19:36:00Z">
              <w:rPr/>
            </w:rPrChange>
          </w:rPr>
          <w:t>as formatted HTML</w:t>
        </w:r>
      </w:ins>
    </w:p>
    <w:p w14:paraId="088E3F54" w14:textId="77777777" w:rsidR="00431113" w:rsidRPr="00DD5EFB" w:rsidRDefault="00DD5024">
      <w:pPr>
        <w:pStyle w:val="CodeSnippet"/>
        <w:shd w:val="clear" w:color="auto" w:fill="FFF8EA"/>
        <w:rPr>
          <w:color w:val="800026"/>
          <w:rPrChange w:id="1575" w:author="Bob Rudis" w:date="2013-10-20T19:36:00Z">
            <w:rPr/>
          </w:rPrChange>
        </w:rPr>
        <w:pPrChange w:id="1576" w:author="Bob Rudis" w:date="2013-10-20T19:42:00Z">
          <w:pPr>
            <w:pStyle w:val="CodeSnippet"/>
          </w:pPr>
        </w:pPrChange>
      </w:pPr>
      <w:r w:rsidRPr="00DD5EFB">
        <w:rPr>
          <w:color w:val="800026"/>
          <w:rPrChange w:id="1577" w:author="Bob Rudis" w:date="2013-10-20T19:36:00Z">
            <w:rPr>
              <w:b/>
              <w:u w:val="single"/>
            </w:rPr>
          </w:rPrChange>
        </w:rPr>
        <w:t>HTML(av.head(10).to_html())</w:t>
      </w:r>
    </w:p>
    <w:p w14:paraId="54203ED3" w14:textId="77777777" w:rsidR="00CB0A2C" w:rsidRDefault="00CB0A2C" w:rsidP="00CB0A2C">
      <w:pPr>
        <w:pStyle w:val="QueryPara"/>
        <w:numPr>
          <w:ins w:id="1578" w:author="Kezia Endsley" w:date="2013-08-05T08:18:00Z"/>
        </w:numPr>
        <w:rPr>
          <w:ins w:id="1579" w:author="Russell Thomas" w:date="2013-08-20T14:33:00Z"/>
        </w:rPr>
      </w:pPr>
      <w:ins w:id="1580" w:author="Kezia Endsley" w:date="2013-08-05T08:18:00Z">
        <w:r w:rsidRPr="00071ED2">
          <w:t xml:space="preserve">[[Authors: </w:t>
        </w:r>
        <w:r>
          <w:t xml:space="preserve">All figs need a text reference--I added a simple one above. </w:t>
        </w:r>
        <w:proofErr w:type="spellStart"/>
        <w:r w:rsidRPr="00071ED2">
          <w:t>Kezia</w:t>
        </w:r>
        <w:proofErr w:type="spellEnd"/>
        <w:r w:rsidRPr="00071ED2">
          <w:t>]]</w:t>
        </w:r>
      </w:ins>
    </w:p>
    <w:p w14:paraId="7416FF2A" w14:textId="77777777" w:rsidR="008E1C0E" w:rsidRDefault="008E1C0E" w:rsidP="00CB0A2C">
      <w:pPr>
        <w:pStyle w:val="QueryPara"/>
        <w:numPr>
          <w:ins w:id="1581" w:author="Russell Thomas" w:date="2013-08-20T14:33:00Z"/>
        </w:numPr>
        <w:rPr>
          <w:ins w:id="1582" w:author="Russell Thomas" w:date="2013-08-20T14:33:00Z"/>
        </w:rPr>
      </w:pPr>
    </w:p>
    <w:p w14:paraId="3147D848" w14:textId="77777777" w:rsidR="008E1C0E" w:rsidRDefault="008E1C0E" w:rsidP="00CB0A2C">
      <w:pPr>
        <w:pStyle w:val="QueryPara"/>
        <w:numPr>
          <w:ins w:id="1583" w:author="Russell Thomas" w:date="2013-08-20T14:33:00Z"/>
        </w:numPr>
        <w:rPr>
          <w:ins w:id="1584" w:author="Bob Rudis" w:date="2013-10-20T19:42:00Z"/>
        </w:rPr>
      </w:pPr>
      <w:ins w:id="1585" w:author="Russell Thomas" w:date="2013-08-20T14:33:00Z">
        <w:r>
          <w:t>[[Authors: You’ve just introduced “</w:t>
        </w:r>
        <w:proofErr w:type="spellStart"/>
        <w:r>
          <w:t>IPython</w:t>
        </w:r>
        <w:proofErr w:type="spellEnd"/>
        <w:r>
          <w:t xml:space="preserve"> Notebooks” but you haven’t explained what they are, nor explained how they appear in </w:t>
        </w:r>
      </w:ins>
      <w:ins w:id="1586" w:author="Russell Thomas" w:date="2013-08-20T14:34:00Z">
        <w:r>
          <w:t xml:space="preserve">the </w:t>
        </w:r>
      </w:ins>
      <w:ins w:id="1587" w:author="Russell Thomas" w:date="2013-08-20T14:33:00Z">
        <w:r>
          <w:t>Canopy</w:t>
        </w:r>
      </w:ins>
      <w:ins w:id="1588" w:author="Russell Thomas" w:date="2013-08-20T14:34:00Z">
        <w:r>
          <w:t xml:space="preserve"> console.  The </w:t>
        </w:r>
        <w:proofErr w:type="spellStart"/>
        <w:r>
          <w:t>IPython</w:t>
        </w:r>
        <w:proofErr w:type="spellEnd"/>
        <w:r>
          <w:t xml:space="preserve"> Notebooks I’m familiar with operate inside of a web browser and have their own user interface and interaction patterns.  For example, in </w:t>
        </w:r>
        <w:proofErr w:type="spellStart"/>
        <w:r>
          <w:t>IPython</w:t>
        </w:r>
        <w:proofErr w:type="spellEnd"/>
        <w:r>
          <w:t xml:space="preserve"> </w:t>
        </w:r>
      </w:ins>
      <w:ins w:id="1589" w:author="Russell Thomas" w:date="2013-08-20T14:35:00Z">
        <w:r>
          <w:t>Notebooks, each “</w:t>
        </w:r>
        <w:proofErr w:type="gramStart"/>
        <w:r>
          <w:t>In[</w:t>
        </w:r>
        <w:proofErr w:type="gramEnd"/>
        <w:r>
          <w:t xml:space="preserve">xxx]:” appears in it’s own cell, which can be highlighted, edited, and </w:t>
        </w:r>
        <w:proofErr w:type="spellStart"/>
        <w:r>
          <w:t>rexecuted</w:t>
        </w:r>
        <w:proofErr w:type="spellEnd"/>
        <w:r>
          <w:t>, and also reordered.   Cells can be merged, split, etc.  ]]</w:t>
        </w:r>
      </w:ins>
    </w:p>
    <w:p w14:paraId="52AC951E" w14:textId="77777777" w:rsidR="00F90FD3" w:rsidRDefault="00F90FD3" w:rsidP="00CB0A2C">
      <w:pPr>
        <w:pStyle w:val="QueryPara"/>
        <w:numPr>
          <w:ins w:id="1590" w:author="Russell Thomas" w:date="2013-08-20T14:33:00Z"/>
        </w:numPr>
        <w:rPr>
          <w:ins w:id="1591" w:author="Bob Rudis" w:date="2013-10-20T19:43:00Z"/>
        </w:rPr>
      </w:pPr>
    </w:p>
    <w:p w14:paraId="52800668" w14:textId="45B4ACE6" w:rsidR="00F90FD3" w:rsidRPr="00071ED2" w:rsidRDefault="00F90FD3" w:rsidP="00CB0A2C">
      <w:pPr>
        <w:pStyle w:val="QueryPara"/>
        <w:numPr>
          <w:ins w:id="1592" w:author="Russell Thomas" w:date="2013-08-20T14:33:00Z"/>
        </w:numPr>
        <w:rPr>
          <w:ins w:id="1593" w:author="Kezia Endsley" w:date="2013-08-05T08:18:00Z"/>
        </w:rPr>
      </w:pPr>
      <w:ins w:id="1594" w:author="Bob Rudis" w:date="2013-10-20T19:42:00Z">
        <w:r>
          <w:t xml:space="preserve">AR: Canopy behaves a bit like </w:t>
        </w:r>
        <w:proofErr w:type="spellStart"/>
        <w:r>
          <w:t>IPython</w:t>
        </w:r>
        <w:proofErr w:type="spellEnd"/>
        <w:r>
          <w:t xml:space="preserve"> Notebooks, but on review I agree that this might be confusing for some folks, so I modified it </w:t>
        </w:r>
      </w:ins>
    </w:p>
    <w:p w14:paraId="2C411CE5" w14:textId="77777777" w:rsidR="00431113" w:rsidRDefault="00DD5024" w:rsidP="00431113">
      <w:pPr>
        <w:pStyle w:val="Slug"/>
      </w:pPr>
      <w:r w:rsidRPr="00DD5024">
        <w:rPr>
          <w:rPrChange w:id="1595" w:author="John Sleeva" w:date="2013-09-26T23:57:00Z">
            <w:rPr>
              <w:rFonts w:ascii="Courier New" w:hAnsi="Courier New"/>
              <w:b w:val="0"/>
              <w:noProof/>
              <w:snapToGrid w:val="0"/>
              <w:sz w:val="18"/>
              <w:u w:val="single"/>
            </w:rPr>
          </w:rPrChange>
        </w:rPr>
        <w:lastRenderedPageBreak/>
        <w:t>Figure 3</w:t>
      </w:r>
      <w:ins w:id="1596" w:author="Kezia Endsley" w:date="2013-08-05T07:31:00Z">
        <w:del w:id="1597" w:author="John Sleeva" w:date="2013-09-27T05:38:00Z">
          <w:r w:rsidRPr="00DD5024">
            <w:rPr>
              <w:rPrChange w:id="1598" w:author="John Sleeva" w:date="2013-09-26T23:57:00Z">
                <w:rPr>
                  <w:rFonts w:ascii="Courier New" w:hAnsi="Courier New"/>
                  <w:b w:val="0"/>
                  <w:noProof/>
                  <w:snapToGrid w:val="0"/>
                  <w:sz w:val="18"/>
                  <w:u w:val="single"/>
                </w:rPr>
              </w:rPrChange>
            </w:rPr>
            <w:delText>.</w:delText>
          </w:r>
        </w:del>
      </w:ins>
      <w:ins w:id="1599" w:author="John Sleeva" w:date="2013-09-27T05:38:00Z">
        <w:r w:rsidR="00767AA4">
          <w:t>-</w:t>
        </w:r>
      </w:ins>
      <w:del w:id="1600" w:author="Kezia Endsley" w:date="2013-08-05T07:31:00Z">
        <w:r w:rsidRPr="00DD5024">
          <w:rPr>
            <w:rPrChange w:id="1601" w:author="John Sleeva" w:date="2013-09-26T23:57:00Z">
              <w:rPr>
                <w:rFonts w:ascii="Courier New" w:hAnsi="Courier New"/>
                <w:b w:val="0"/>
                <w:noProof/>
                <w:snapToGrid w:val="0"/>
                <w:sz w:val="18"/>
                <w:u w:val="single"/>
              </w:rPr>
            </w:rPrChange>
          </w:rPr>
          <w:delText>-</w:delText>
        </w:r>
      </w:del>
      <w:r w:rsidRPr="00DD5024">
        <w:rPr>
          <w:rPrChange w:id="1602" w:author="John Sleeva" w:date="2013-09-26T23:57:00Z">
            <w:rPr>
              <w:rFonts w:ascii="Courier New" w:hAnsi="Courier New"/>
              <w:b w:val="0"/>
              <w:noProof/>
              <w:snapToGrid w:val="0"/>
              <w:sz w:val="18"/>
              <w:u w:val="single"/>
            </w:rPr>
          </w:rPrChange>
        </w:rPr>
        <w:t>1</w:t>
      </w:r>
      <w:ins w:id="1603" w:author="John Sleeva" w:date="2013-09-27T05:38:00Z">
        <w:r w:rsidR="00767AA4">
          <w:tab/>
        </w:r>
      </w:ins>
      <w:del w:id="1604" w:author="John Sleeva" w:date="2013-09-27T05:38:00Z">
        <w:r w:rsidRPr="00DD5024">
          <w:rPr>
            <w:rPrChange w:id="1605" w:author="John Sleeva" w:date="2013-09-26T23:57:00Z">
              <w:rPr>
                <w:rFonts w:ascii="Courier New" w:hAnsi="Courier New"/>
                <w:b w:val="0"/>
                <w:noProof/>
                <w:snapToGrid w:val="0"/>
                <w:sz w:val="18"/>
                <w:u w:val="single"/>
              </w:rPr>
            </w:rPrChange>
          </w:rPr>
          <w:delText xml:space="preserve"> </w:delText>
        </w:r>
      </w:del>
      <w:proofErr w:type="spellStart"/>
      <w:r w:rsidRPr="00DD5024">
        <w:rPr>
          <w:rPrChange w:id="1606" w:author="John Sleeva" w:date="2013-09-26T23:57:00Z">
            <w:rPr>
              <w:rFonts w:ascii="Courier New" w:hAnsi="Courier New"/>
              <w:b w:val="0"/>
              <w:noProof/>
              <w:snapToGrid w:val="0"/>
              <w:sz w:val="18"/>
              <w:u w:val="single"/>
            </w:rPr>
          </w:rPrChange>
        </w:rPr>
        <w:t>IPython</w:t>
      </w:r>
      <w:proofErr w:type="spellEnd"/>
      <w:r w:rsidRPr="00DD5024">
        <w:rPr>
          <w:rPrChange w:id="1607" w:author="John Sleeva" w:date="2013-09-26T23:57:00Z">
            <w:rPr>
              <w:rFonts w:ascii="Courier New" w:hAnsi="Courier New"/>
              <w:b w:val="0"/>
              <w:noProof/>
              <w:snapToGrid w:val="0"/>
              <w:sz w:val="18"/>
              <w:u w:val="single"/>
            </w:rPr>
          </w:rPrChange>
        </w:rPr>
        <w:t xml:space="preserve"> HTML </w:t>
      </w:r>
      <w:proofErr w:type="gramStart"/>
      <w:r w:rsidRPr="00DD5024">
        <w:rPr>
          <w:rPrChange w:id="1608" w:author="John Sleeva" w:date="2013-09-26T23:57:00Z">
            <w:rPr>
              <w:rFonts w:ascii="Courier New" w:hAnsi="Courier New"/>
              <w:b w:val="0"/>
              <w:noProof/>
              <w:snapToGrid w:val="0"/>
              <w:sz w:val="18"/>
              <w:u w:val="single"/>
            </w:rPr>
          </w:rPrChange>
        </w:rPr>
        <w:t>head(</w:t>
      </w:r>
      <w:proofErr w:type="gramEnd"/>
      <w:r w:rsidRPr="00DD5024">
        <w:rPr>
          <w:rPrChange w:id="1609" w:author="John Sleeva" w:date="2013-09-26T23:57:00Z">
            <w:rPr>
              <w:rFonts w:ascii="Courier New" w:hAnsi="Courier New"/>
              <w:b w:val="0"/>
              <w:noProof/>
              <w:snapToGrid w:val="0"/>
              <w:sz w:val="18"/>
              <w:u w:val="single"/>
            </w:rPr>
          </w:rPrChange>
        </w:rPr>
        <w:t xml:space="preserve">) </w:t>
      </w:r>
      <w:del w:id="1610" w:author="John Sleeva" w:date="2013-09-27T05:38:00Z">
        <w:r w:rsidRPr="00DD5024">
          <w:rPr>
            <w:rPrChange w:id="1611" w:author="John Sleeva" w:date="2013-09-26T23:57:00Z">
              <w:rPr>
                <w:rFonts w:ascii="Courier New" w:hAnsi="Courier New"/>
                <w:b w:val="0"/>
                <w:noProof/>
                <w:snapToGrid w:val="0"/>
                <w:sz w:val="18"/>
                <w:u w:val="single"/>
              </w:rPr>
            </w:rPrChange>
          </w:rPr>
          <w:delText xml:space="preserve">Output </w:delText>
        </w:r>
      </w:del>
      <w:ins w:id="1612" w:author="John Sleeva" w:date="2013-09-27T05:38:00Z">
        <w:r w:rsidR="00767AA4">
          <w:t>o</w:t>
        </w:r>
        <w:r w:rsidRPr="00DD5024">
          <w:rPr>
            <w:rPrChange w:id="1613" w:author="John Sleeva" w:date="2013-09-26T23:57:00Z">
              <w:rPr>
                <w:rFonts w:ascii="Courier New" w:hAnsi="Courier New"/>
                <w:b w:val="0"/>
                <w:noProof/>
                <w:snapToGrid w:val="0"/>
                <w:sz w:val="18"/>
                <w:u w:val="single"/>
              </w:rPr>
            </w:rPrChange>
          </w:rPr>
          <w:t xml:space="preserve">utput </w:t>
        </w:r>
      </w:ins>
      <w:r w:rsidRPr="00DD5024">
        <w:rPr>
          <w:rPrChange w:id="1614" w:author="John Sleeva" w:date="2013-09-26T23:57:00Z">
            <w:rPr>
              <w:rFonts w:ascii="Courier New" w:hAnsi="Courier New"/>
              <w:b w:val="0"/>
              <w:noProof/>
              <w:snapToGrid w:val="0"/>
              <w:sz w:val="18"/>
              <w:u w:val="single"/>
            </w:rPr>
          </w:rPrChange>
        </w:rPr>
        <w:tab/>
        <w:t>[</w:t>
      </w:r>
      <w:ins w:id="1615" w:author="John Sleeva" w:date="2013-09-27T02:13:00Z">
        <w:r w:rsidR="00472EFB" w:rsidRPr="00472EFB">
          <w:t>9781118</w:t>
        </w:r>
      </w:ins>
      <w:r w:rsidRPr="00DD5024">
        <w:rPr>
          <w:rPrChange w:id="1616" w:author="John Sleeva" w:date="2013-09-26T23:57:00Z">
            <w:rPr>
              <w:rFonts w:ascii="Courier New" w:hAnsi="Courier New"/>
              <w:b w:val="0"/>
              <w:noProof/>
              <w:snapToGrid w:val="0"/>
              <w:sz w:val="18"/>
              <w:u w:val="single"/>
            </w:rPr>
          </w:rPrChange>
        </w:rPr>
        <w:t>793725</w:t>
      </w:r>
      <w:ins w:id="1617" w:author="John Sleeva" w:date="2013-09-27T02:13:00Z">
        <w:r w:rsidR="00472EFB">
          <w:t xml:space="preserve"> </w:t>
        </w:r>
      </w:ins>
      <w:r w:rsidRPr="00DD5024">
        <w:rPr>
          <w:rPrChange w:id="1618" w:author="John Sleeva" w:date="2013-09-26T23:57:00Z">
            <w:rPr>
              <w:rFonts w:ascii="Courier New" w:hAnsi="Courier New"/>
              <w:b w:val="0"/>
              <w:noProof/>
              <w:snapToGrid w:val="0"/>
              <w:sz w:val="18"/>
              <w:u w:val="single"/>
            </w:rPr>
          </w:rPrChange>
        </w:rPr>
        <w:t>c03f001.png]</w:t>
      </w:r>
    </w:p>
    <w:p w14:paraId="58FE55C1" w14:textId="77777777" w:rsidR="00FC2485" w:rsidRDefault="00FC2485" w:rsidP="00FC2485">
      <w:pPr>
        <w:pStyle w:val="H1"/>
      </w:pPr>
      <w:bookmarkStart w:id="1619" w:name="_Toc241878734"/>
      <w:r>
        <w:t>Exploring Data</w:t>
      </w:r>
      <w:bookmarkEnd w:id="1619"/>
    </w:p>
    <w:p w14:paraId="302CC1C7" w14:textId="77777777" w:rsidR="00885DFC" w:rsidRDefault="00213E6B" w:rsidP="00FC2485">
      <w:pPr>
        <w:pStyle w:val="Para"/>
      </w:pPr>
      <w:r>
        <w:t xml:space="preserve">Now that </w:t>
      </w:r>
      <w:del w:id="1620" w:author="Kezia Endsley" w:date="2013-08-05T07:32:00Z">
        <w:r w:rsidDel="00142538">
          <w:delText xml:space="preserve">we </w:delText>
        </w:r>
      </w:del>
      <w:ins w:id="1621" w:author="Kezia Endsley" w:date="2013-08-05T07:32:00Z">
        <w:r w:rsidR="00142538">
          <w:t xml:space="preserve">you </w:t>
        </w:r>
      </w:ins>
      <w:r>
        <w:t>have a general idea of the variables and how they look, i</w:t>
      </w:r>
      <w:r w:rsidR="00A905B5">
        <w:t xml:space="preserve">t’s </w:t>
      </w:r>
      <w:del w:id="1622" w:author="Kezia Endsley" w:date="2013-08-05T07:32:00Z">
        <w:r w:rsidR="00A905B5" w:rsidDel="00142538">
          <w:delText xml:space="preserve">now </w:delText>
        </w:r>
      </w:del>
      <w:r w:rsidR="00A905B5">
        <w:t xml:space="preserve">time to bring your security domain expertise into the </w:t>
      </w:r>
      <w:r w:rsidR="009F33DD">
        <w:t>mix</w:t>
      </w:r>
      <w:r w:rsidR="00A905B5">
        <w:t xml:space="preserve"> </w:t>
      </w:r>
      <w:r w:rsidR="002B552F">
        <w:t>to</w:t>
      </w:r>
      <w:r w:rsidR="00A905B5">
        <w:t xml:space="preserve"> explore </w:t>
      </w:r>
      <w:r w:rsidR="002B552F">
        <w:t>and</w:t>
      </w:r>
      <w:r w:rsidR="00A905B5">
        <w:t xml:space="preserve"> </w:t>
      </w:r>
      <w:r w:rsidR="002B552F">
        <w:t>discover</w:t>
      </w:r>
      <w:r w:rsidR="00A905B5">
        <w:t xml:space="preserve"> what is interesting </w:t>
      </w:r>
      <w:r w:rsidR="002B552F">
        <w:t>about the data</w:t>
      </w:r>
      <w:ins w:id="1623" w:author="Kezia Endsley" w:date="2013-08-05T07:32:00Z">
        <w:r w:rsidR="00142538">
          <w:t>. This</w:t>
        </w:r>
      </w:ins>
      <w:r w:rsidR="002B552F">
        <w:t xml:space="preserve"> </w:t>
      </w:r>
      <w:del w:id="1624" w:author="Kezia Endsley" w:date="2013-08-05T07:32:00Z">
        <w:r w:rsidR="00A905B5" w:rsidDel="00142538">
          <w:delText xml:space="preserve">and </w:delText>
        </w:r>
      </w:del>
      <w:ins w:id="1625" w:author="Kezia Endsley" w:date="2013-08-05T07:32:00Z">
        <w:r w:rsidR="00142538">
          <w:t xml:space="preserve">will </w:t>
        </w:r>
      </w:ins>
      <w:r w:rsidR="00773E3D">
        <w:t>enable</w:t>
      </w:r>
      <w:r w:rsidR="00A905B5">
        <w:t xml:space="preserve"> </w:t>
      </w:r>
      <w:del w:id="1626" w:author="Kezia Endsley" w:date="2013-08-05T07:32:00Z">
        <w:r w:rsidR="00A905B5" w:rsidDel="00142538">
          <w:delText>us</w:delText>
        </w:r>
        <w:r w:rsidR="00773E3D" w:rsidDel="00142538">
          <w:delText xml:space="preserve"> </w:delText>
        </w:r>
      </w:del>
      <w:ins w:id="1627" w:author="Kezia Endsley" w:date="2013-08-05T07:32:00Z">
        <w:r w:rsidR="00142538">
          <w:t xml:space="preserve">you </w:t>
        </w:r>
      </w:ins>
      <w:r w:rsidR="00773E3D">
        <w:t>to</w:t>
      </w:r>
      <w:r w:rsidR="00A905B5">
        <w:t xml:space="preserve"> form good questions to ask a</w:t>
      </w:r>
      <w:r w:rsidR="00AB437F">
        <w:t>nd answer. Despite</w:t>
      </w:r>
      <w:r w:rsidR="00A905B5">
        <w:t xml:space="preserve"> having almost 260,000 records, </w:t>
      </w:r>
      <w:del w:id="1628" w:author="Kezia Endsley" w:date="2013-08-05T07:32:00Z">
        <w:r w:rsidR="00A905B5" w:rsidDel="00142538">
          <w:delText xml:space="preserve">we </w:delText>
        </w:r>
      </w:del>
      <w:ins w:id="1629" w:author="Kezia Endsley" w:date="2013-08-05T07:32:00Z">
        <w:r w:rsidR="00142538">
          <w:t xml:space="preserve">you </w:t>
        </w:r>
      </w:ins>
      <w:r w:rsidR="00A905B5">
        <w:t xml:space="preserve">have many tools at </w:t>
      </w:r>
      <w:ins w:id="1630" w:author="Kezia Endsley" w:date="2013-08-05T07:32:00Z">
        <w:r w:rsidR="00142538">
          <w:t>y</w:t>
        </w:r>
      </w:ins>
      <w:r w:rsidR="00A905B5">
        <w:t>our disposal to help get a feel for what it contains.</w:t>
      </w:r>
    </w:p>
    <w:p w14:paraId="4012C204" w14:textId="77777777" w:rsidR="00885DFC" w:rsidRDefault="00DC628A" w:rsidP="00FC2485">
      <w:pPr>
        <w:pStyle w:val="Para"/>
      </w:pPr>
      <w:del w:id="1631" w:author="John Sleeva" w:date="2013-09-27T08:28:00Z">
        <w:r w:rsidDel="00CC23D6">
          <w:delText>But b</w:delText>
        </w:r>
      </w:del>
      <w:ins w:id="1632" w:author="John Sleeva" w:date="2013-09-27T08:28:00Z">
        <w:r w:rsidR="00CC23D6">
          <w:t>B</w:t>
        </w:r>
      </w:ins>
      <w:r>
        <w:t xml:space="preserve">efore </w:t>
      </w:r>
      <w:del w:id="1633" w:author="Kezia Endsley" w:date="2013-08-05T07:33:00Z">
        <w:r w:rsidDel="00142538">
          <w:delText xml:space="preserve">we </w:delText>
        </w:r>
      </w:del>
      <w:ins w:id="1634" w:author="Kezia Endsley" w:date="2013-08-05T07:33:00Z">
        <w:del w:id="1635" w:author="John Sleeva" w:date="2013-09-27T08:28:00Z">
          <w:r w:rsidR="00142538" w:rsidDel="00CC23D6">
            <w:delText xml:space="preserve">you </w:delText>
          </w:r>
        </w:del>
      </w:ins>
      <w:del w:id="1636" w:author="John Sleeva" w:date="2013-09-27T08:28:00Z">
        <w:r w:rsidDel="00CC23D6">
          <w:delText>go</w:delText>
        </w:r>
      </w:del>
      <w:ins w:id="1637" w:author="John Sleeva" w:date="2013-09-27T08:28:00Z">
        <w:r w:rsidR="00CC23D6">
          <w:t>going</w:t>
        </w:r>
      </w:ins>
      <w:r>
        <w:t xml:space="preserve"> any deeper into the data, </w:t>
      </w:r>
      <w:ins w:id="1638" w:author="John Sleeva" w:date="2013-09-27T08:28:00Z">
        <w:r w:rsidR="00CC23D6">
          <w:t xml:space="preserve">however, </w:t>
        </w:r>
      </w:ins>
      <w:r>
        <w:t>t</w:t>
      </w:r>
      <w:r w:rsidR="00885DFC">
        <w:t xml:space="preserve">here are some </w:t>
      </w:r>
      <w:r w:rsidR="00313BE9">
        <w:t>tid</w:t>
      </w:r>
      <w:r w:rsidR="00885DFC">
        <w:t xml:space="preserve">bits of information </w:t>
      </w:r>
      <w:del w:id="1639" w:author="Kezia Endsley" w:date="2013-08-05T07:33:00Z">
        <w:r w:rsidR="00885DFC" w:rsidDel="00142538">
          <w:delText xml:space="preserve">we </w:delText>
        </w:r>
      </w:del>
      <w:ins w:id="1640" w:author="Kezia Endsley" w:date="2013-08-05T07:33:00Z">
        <w:r w:rsidR="00142538">
          <w:t xml:space="preserve">you </w:t>
        </w:r>
      </w:ins>
      <w:r w:rsidR="00313BE9">
        <w:t>know about the data</w:t>
      </w:r>
      <w:ins w:id="1641" w:author="Kezia Endsley" w:date="2013-08-05T07:33:00Z">
        <w:r w:rsidR="00142538">
          <w:t>,</w:t>
        </w:r>
      </w:ins>
      <w:r>
        <w:t xml:space="preserve"> </w:t>
      </w:r>
      <w:del w:id="1642" w:author="Kezia Endsley" w:date="2013-08-05T07:33:00Z">
        <w:r w:rsidDel="00142538">
          <w:delText xml:space="preserve">and </w:delText>
        </w:r>
      </w:del>
      <w:ins w:id="1643" w:author="Kezia Endsley" w:date="2013-08-05T07:33:00Z">
        <w:r w:rsidR="00142538">
          <w:t xml:space="preserve">so </w:t>
        </w:r>
      </w:ins>
      <w:ins w:id="1644" w:author="Russell Thomas" w:date="2013-08-20T14:37:00Z">
        <w:r w:rsidR="008E1C0E">
          <w:t xml:space="preserve">we will </w:t>
        </w:r>
      </w:ins>
      <w:del w:id="1645" w:author="Russell Thomas" w:date="2013-08-20T14:37:00Z">
        <w:r w:rsidDel="008E1C0E">
          <w:delText>let’s recap</w:delText>
        </w:r>
      </w:del>
      <w:ins w:id="1646" w:author="Russell Thomas" w:date="2013-08-20T14:37:00Z">
        <w:r w:rsidR="008E1C0E">
          <w:t>summarize</w:t>
        </w:r>
      </w:ins>
      <w:r>
        <w:t xml:space="preserve"> </w:t>
      </w:r>
      <w:del w:id="1647" w:author="Kezia Endsley" w:date="2013-08-05T07:33:00Z">
        <w:r w:rsidDel="00142538">
          <w:delText xml:space="preserve">that </w:delText>
        </w:r>
      </w:del>
      <w:ins w:id="1648" w:author="Kezia Endsley" w:date="2013-08-05T07:33:00Z">
        <w:r w:rsidR="00142538">
          <w:t xml:space="preserve">them </w:t>
        </w:r>
      </w:ins>
      <w:r>
        <w:t>here:</w:t>
      </w:r>
    </w:p>
    <w:p w14:paraId="2AA9DB50" w14:textId="77777777" w:rsidR="00DC628A" w:rsidRDefault="00DD5024" w:rsidP="00DC628A">
      <w:pPr>
        <w:pStyle w:val="ListBulleted"/>
      </w:pPr>
      <w:r w:rsidRPr="00DD5024">
        <w:rPr>
          <w:rStyle w:val="InlineCode"/>
          <w:rPrChange w:id="1649" w:author="Kezia Endsley" w:date="2013-08-05T07:33:00Z">
            <w:rPr>
              <w:rStyle w:val="InlineCodeVariable"/>
              <w:sz w:val="18"/>
            </w:rPr>
          </w:rPrChange>
        </w:rPr>
        <w:t>Reliability</w:t>
      </w:r>
      <w:r w:rsidR="00DC628A">
        <w:t xml:space="preserve">, </w:t>
      </w:r>
      <w:r w:rsidRPr="00DD5024">
        <w:rPr>
          <w:rStyle w:val="InlineCode"/>
          <w:rPrChange w:id="1650" w:author="Kezia Endsley" w:date="2013-08-05T07:33:00Z">
            <w:rPr>
              <w:rStyle w:val="InlineCodeVariable"/>
              <w:sz w:val="18"/>
            </w:rPr>
          </w:rPrChange>
        </w:rPr>
        <w:t>Risk</w:t>
      </w:r>
      <w:ins w:id="1651" w:author="Kezia Endsley" w:date="2013-08-05T07:32:00Z">
        <w:r w:rsidRPr="00DD5024">
          <w:rPr>
            <w:rPrChange w:id="1652" w:author="Kezia Endsley" w:date="2013-08-05T07:32:00Z">
              <w:rPr>
                <w:rStyle w:val="InlineCodeVariable"/>
                <w:sz w:val="18"/>
              </w:rPr>
            </w:rPrChange>
          </w:rPr>
          <w:t>,</w:t>
        </w:r>
      </w:ins>
      <w:r w:rsidR="00DC628A">
        <w:t xml:space="preserve"> and </w:t>
      </w:r>
      <w:del w:id="1653" w:author="Kezia Endsley" w:date="2013-08-05T07:33:00Z">
        <w:r w:rsidR="00DC628A" w:rsidRPr="00583427" w:rsidDel="00142538">
          <w:rPr>
            <w:rStyle w:val="InlineCodeVariable"/>
          </w:rPr>
          <w:delText>“</w:delText>
        </w:r>
      </w:del>
      <w:r w:rsidRPr="00DD5024">
        <w:rPr>
          <w:rStyle w:val="InlineCode"/>
          <w:rPrChange w:id="1654" w:author="Kezia Endsley" w:date="2013-08-05T07:33:00Z">
            <w:rPr>
              <w:rStyle w:val="InlineCodeVariable"/>
              <w:sz w:val="18"/>
            </w:rPr>
          </w:rPrChange>
        </w:rPr>
        <w:t>x</w:t>
      </w:r>
      <w:del w:id="1655" w:author="Kezia Endsley" w:date="2013-08-05T07:33:00Z">
        <w:r w:rsidR="00DC628A" w:rsidRPr="00583427" w:rsidDel="00142538">
          <w:rPr>
            <w:rStyle w:val="InlineCodeVariable"/>
          </w:rPr>
          <w:delText>”</w:delText>
        </w:r>
      </w:del>
      <w:r w:rsidR="00DC628A">
        <w:t xml:space="preserve"> </w:t>
      </w:r>
      <w:r w:rsidR="00E25A9A">
        <w:t xml:space="preserve">are </w:t>
      </w:r>
      <w:r w:rsidRPr="00DD5024">
        <w:rPr>
          <w:i/>
          <w:rPrChange w:id="1656" w:author="Kezia Endsley" w:date="2013-08-05T07:33:00Z">
            <w:rPr>
              <w:rFonts w:ascii="Courier New" w:hAnsi="Courier New"/>
              <w:b/>
              <w:i/>
              <w:noProof/>
              <w:sz w:val="18"/>
            </w:rPr>
          </w:rPrChange>
        </w:rPr>
        <w:t>integers</w:t>
      </w:r>
      <w:ins w:id="1657" w:author="Kezia Endsley" w:date="2013-08-05T07:34:00Z">
        <w:r w:rsidR="00142538">
          <w:rPr>
            <w:i/>
          </w:rPr>
          <w:t>.</w:t>
        </w:r>
      </w:ins>
    </w:p>
    <w:p w14:paraId="514F46F5" w14:textId="77777777" w:rsidR="00DC628A" w:rsidRDefault="00DD5024" w:rsidP="00DC628A">
      <w:pPr>
        <w:pStyle w:val="ListBulleted"/>
      </w:pPr>
      <w:r w:rsidRPr="00DD5024">
        <w:rPr>
          <w:rStyle w:val="InlineCode"/>
          <w:rPrChange w:id="1658" w:author="Kezia Endsley" w:date="2013-08-05T07:33:00Z">
            <w:rPr>
              <w:rStyle w:val="InlineCodeVariable"/>
              <w:sz w:val="18"/>
            </w:rPr>
          </w:rPrChange>
        </w:rPr>
        <w:t>IP</w:t>
      </w:r>
      <w:r w:rsidR="00DC628A">
        <w:t xml:space="preserve">, </w:t>
      </w:r>
      <w:r w:rsidRPr="00DD5024">
        <w:rPr>
          <w:rStyle w:val="InlineCode"/>
          <w:rPrChange w:id="1659" w:author="Kezia Endsley" w:date="2013-08-05T07:33:00Z">
            <w:rPr>
              <w:rStyle w:val="InlineCodeVariable"/>
              <w:sz w:val="18"/>
            </w:rPr>
          </w:rPrChange>
        </w:rPr>
        <w:t>Type</w:t>
      </w:r>
      <w:r w:rsidR="00DC628A">
        <w:t xml:space="preserve">, </w:t>
      </w:r>
      <w:r w:rsidRPr="00DD5024">
        <w:rPr>
          <w:rStyle w:val="InlineCode"/>
          <w:rPrChange w:id="1660" w:author="Kezia Endsley" w:date="2013-08-05T07:33:00Z">
            <w:rPr>
              <w:rStyle w:val="InlineCodeVariable"/>
              <w:sz w:val="18"/>
            </w:rPr>
          </w:rPrChange>
        </w:rPr>
        <w:t>Country</w:t>
      </w:r>
      <w:r w:rsidR="00DC628A">
        <w:t xml:space="preserve">, </w:t>
      </w:r>
      <w:r w:rsidRPr="00DD5024">
        <w:rPr>
          <w:rStyle w:val="InlineCode"/>
          <w:rPrChange w:id="1661" w:author="Kezia Endsley" w:date="2013-08-05T07:33:00Z">
            <w:rPr>
              <w:rStyle w:val="InlineCodeVariable"/>
              <w:sz w:val="18"/>
            </w:rPr>
          </w:rPrChange>
        </w:rPr>
        <w:t>Locale</w:t>
      </w:r>
      <w:ins w:id="1662" w:author="Kezia Endsley" w:date="2013-08-05T07:34:00Z">
        <w:r w:rsidRPr="00DD5024">
          <w:rPr>
            <w:rPrChange w:id="1663" w:author="Kezia Endsley" w:date="2013-08-05T07:34:00Z">
              <w:rPr>
                <w:rStyle w:val="InlineCode"/>
                <w:sz w:val="18"/>
              </w:rPr>
            </w:rPrChange>
          </w:rPr>
          <w:t>,</w:t>
        </w:r>
      </w:ins>
      <w:r w:rsidR="00DC628A">
        <w:t xml:space="preserve"> and </w:t>
      </w:r>
      <w:r w:rsidRPr="00DD5024">
        <w:rPr>
          <w:rStyle w:val="InlineCode"/>
          <w:rPrChange w:id="1664" w:author="Kezia Endsley" w:date="2013-08-05T07:33:00Z">
            <w:rPr>
              <w:rStyle w:val="InlineCodeVariable"/>
              <w:sz w:val="18"/>
            </w:rPr>
          </w:rPrChange>
        </w:rPr>
        <w:t>Coords</w:t>
      </w:r>
      <w:r w:rsidR="00DC628A">
        <w:t xml:space="preserve"> </w:t>
      </w:r>
      <w:r w:rsidR="00E25A9A">
        <w:t>are</w:t>
      </w:r>
      <w:r w:rsidR="00DC628A">
        <w:t xml:space="preserve"> </w:t>
      </w:r>
      <w:r w:rsidRPr="00DD5024">
        <w:rPr>
          <w:i/>
          <w:rPrChange w:id="1665" w:author="Kezia Endsley" w:date="2013-08-05T07:33:00Z">
            <w:rPr>
              <w:rFonts w:ascii="Courier New" w:hAnsi="Courier New"/>
              <w:b/>
              <w:i/>
              <w:noProof/>
              <w:sz w:val="18"/>
            </w:rPr>
          </w:rPrChange>
        </w:rPr>
        <w:t>character strings</w:t>
      </w:r>
      <w:ins w:id="1666" w:author="Kezia Endsley" w:date="2013-08-05T07:34:00Z">
        <w:r w:rsidR="00142538">
          <w:rPr>
            <w:i/>
          </w:rPr>
          <w:t>.</w:t>
        </w:r>
      </w:ins>
    </w:p>
    <w:p w14:paraId="6961F600" w14:textId="77777777" w:rsidR="00FA0CD7" w:rsidRDefault="00FA0CD7" w:rsidP="00FA0CD7">
      <w:pPr>
        <w:pStyle w:val="ListBulleted"/>
      </w:pPr>
      <w:r>
        <w:t xml:space="preserve">The IP address is stored in the dotted-quad notation, not </w:t>
      </w:r>
      <w:ins w:id="1667" w:author="Kezia Endsley" w:date="2013-08-05T07:34:00Z">
        <w:r w:rsidR="00142538">
          <w:t xml:space="preserve">in </w:t>
        </w:r>
      </w:ins>
      <w:r>
        <w:t>hostnames or decimal format</w:t>
      </w:r>
      <w:ins w:id="1668" w:author="Kezia Endsley" w:date="2013-08-05T07:34:00Z">
        <w:r w:rsidR="00142538">
          <w:t>.</w:t>
        </w:r>
      </w:ins>
      <w:r>
        <w:t xml:space="preserve"> </w:t>
      </w:r>
    </w:p>
    <w:p w14:paraId="6E274566" w14:textId="77777777" w:rsidR="00DC628A" w:rsidRDefault="00DC628A" w:rsidP="00DC628A">
      <w:pPr>
        <w:pStyle w:val="ListBulleted"/>
      </w:pPr>
      <w:r>
        <w:t xml:space="preserve">Each record is associated with a unique IP address, so there are </w:t>
      </w:r>
      <w:r w:rsidRPr="00B42F90">
        <w:t>258</w:t>
      </w:r>
      <w:r>
        <w:t>,</w:t>
      </w:r>
      <w:r w:rsidRPr="00B42F90">
        <w:t>626</w:t>
      </w:r>
      <w:r>
        <w:t xml:space="preserve"> IP addresses (in this download)</w:t>
      </w:r>
      <w:ins w:id="1669" w:author="Kezia Endsley" w:date="2013-08-05T07:34:00Z">
        <w:r w:rsidR="00142538">
          <w:t>.</w:t>
        </w:r>
      </w:ins>
    </w:p>
    <w:p w14:paraId="739E4D5E" w14:textId="77777777" w:rsidR="00B42F90" w:rsidRDefault="00FA0CD7" w:rsidP="00583427">
      <w:pPr>
        <w:pStyle w:val="inlinecodestyle"/>
      </w:pPr>
      <w:r>
        <w:t>E</w:t>
      </w:r>
      <w:r w:rsidR="00B42F90">
        <w:t xml:space="preserve">ach IP address has been </w:t>
      </w:r>
      <w:del w:id="1670" w:author="Kezia Endsley" w:date="2013-08-05T07:34:00Z">
        <w:r w:rsidR="00B42F90" w:rsidDel="00CE7263">
          <w:delText>pre-</w:delText>
        </w:r>
      </w:del>
      <w:r w:rsidR="00B42F90">
        <w:t xml:space="preserve">geo-located </w:t>
      </w:r>
      <w:r w:rsidR="00DC628A">
        <w:t xml:space="preserve">into the latitude and longitude pair in the </w:t>
      </w:r>
      <w:r w:rsidR="00DD5024" w:rsidRPr="00DD5024">
        <w:rPr>
          <w:rStyle w:val="InlineCode"/>
          <w:rPrChange w:id="1671" w:author="Kezia Endsley" w:date="2013-08-05T07:33:00Z">
            <w:rPr>
              <w:rStyle w:val="InlineCodeVariable"/>
              <w:sz w:val="18"/>
            </w:rPr>
          </w:rPrChange>
        </w:rPr>
        <w:t>Coords</w:t>
      </w:r>
      <w:r w:rsidR="00DC628A">
        <w:t xml:space="preserve"> field</w:t>
      </w:r>
      <w:r w:rsidR="00147DE5">
        <w:t xml:space="preserve">, </w:t>
      </w:r>
      <w:r w:rsidR="00DC628A">
        <w:t>but they are in a single field separated by a comma</w:t>
      </w:r>
      <w:r w:rsidR="00CF733C">
        <w:t xml:space="preserve">. </w:t>
      </w:r>
      <w:del w:id="1672" w:author="Kezia Endsley" w:date="2013-08-05T07:34:00Z">
        <w:r w:rsidR="00DC628A" w:rsidDel="00CE7263">
          <w:delText xml:space="preserve">We </w:delText>
        </w:r>
      </w:del>
      <w:ins w:id="1673" w:author="Kezia Endsley" w:date="2013-08-05T07:34:00Z">
        <w:r w:rsidR="00CE7263">
          <w:t xml:space="preserve">You </w:t>
        </w:r>
      </w:ins>
      <w:r w:rsidR="00DC628A">
        <w:t xml:space="preserve">will have to parse that further if </w:t>
      </w:r>
      <w:del w:id="1674" w:author="Kezia Endsley" w:date="2013-08-05T07:34:00Z">
        <w:r w:rsidR="00DC628A" w:rsidDel="00CE7263">
          <w:delText xml:space="preserve">we </w:delText>
        </w:r>
      </w:del>
      <w:ins w:id="1675" w:author="Kezia Endsley" w:date="2013-08-05T07:34:00Z">
        <w:r w:rsidR="00CE7263">
          <w:t xml:space="preserve">you </w:t>
        </w:r>
      </w:ins>
      <w:r w:rsidR="00DC628A">
        <w:t>want to use that field.</w:t>
      </w:r>
    </w:p>
    <w:p w14:paraId="1B0AFDF8" w14:textId="77777777" w:rsidR="004731E9" w:rsidRDefault="00DC628A" w:rsidP="00FC2485">
      <w:pPr>
        <w:pStyle w:val="Para"/>
      </w:pPr>
      <w:r>
        <w:t xml:space="preserve">When </w:t>
      </w:r>
      <w:del w:id="1676" w:author="Kezia Endsley" w:date="2013-08-05T07:35:00Z">
        <w:r w:rsidDel="00CE7263">
          <w:delText xml:space="preserve">we </w:delText>
        </w:r>
      </w:del>
      <w:ins w:id="1677" w:author="Kezia Endsley" w:date="2013-08-05T07:35:00Z">
        <w:r w:rsidR="00CE7263">
          <w:t xml:space="preserve">you </w:t>
        </w:r>
      </w:ins>
      <w:r>
        <w:t xml:space="preserve">have quantitative variables (which is a fancy way to </w:t>
      </w:r>
      <w:r w:rsidR="00A724F7">
        <w:t>say “</w:t>
      </w:r>
      <w:r w:rsidR="00AF3982">
        <w:t>numbers representing a quantity</w:t>
      </w:r>
      <w:r w:rsidR="00A724F7">
        <w:t>”</w:t>
      </w:r>
      <w:r w:rsidR="00AF3982">
        <w:t>)</w:t>
      </w:r>
      <w:r>
        <w:t xml:space="preserve">, a good </w:t>
      </w:r>
      <w:r w:rsidR="001C7DDD">
        <w:t xml:space="preserve">first </w:t>
      </w:r>
      <w:r>
        <w:t xml:space="preserve">exploratory step is to </w:t>
      </w:r>
      <w:del w:id="1678" w:author="Kezia Endsley" w:date="2013-08-05T07:35:00Z">
        <w:r w:rsidR="00E15D16" w:rsidDel="00CE7263">
          <w:delText xml:space="preserve"> </w:delText>
        </w:r>
      </w:del>
      <w:r w:rsidR="00E15D16">
        <w:t xml:space="preserve">look at </w:t>
      </w:r>
      <w:r>
        <w:t xml:space="preserve">the </w:t>
      </w:r>
      <w:r w:rsidRPr="00D04003">
        <w:t>basic</w:t>
      </w:r>
      <w:r w:rsidR="00E15D16" w:rsidRPr="00D04003">
        <w:t xml:space="preserve"> </w:t>
      </w:r>
      <w:r w:rsidR="00DD5024" w:rsidRPr="00DD5024">
        <w:rPr>
          <w:i/>
          <w:rPrChange w:id="1679" w:author="John Sleeva" w:date="2013-09-26T23:57:00Z">
            <w:rPr>
              <w:rFonts w:ascii="Courier New" w:hAnsi="Courier New"/>
              <w:i/>
              <w:noProof/>
              <w:sz w:val="18"/>
            </w:rPr>
          </w:rPrChange>
        </w:rPr>
        <w:t>descriptive statistics</w:t>
      </w:r>
      <w:r w:rsidR="00805B0F" w:rsidRPr="00D04003">
        <w:rPr>
          <w:i/>
        </w:rPr>
        <w:t xml:space="preserve"> </w:t>
      </w:r>
      <w:r w:rsidRPr="00D04003">
        <w:t>on</w:t>
      </w:r>
      <w:r>
        <w:t xml:space="preserve"> the variables</w:t>
      </w:r>
      <w:r w:rsidR="00653EEF">
        <w:t>. These are comprised of</w:t>
      </w:r>
      <w:ins w:id="1680" w:author="Kezia Endsley" w:date="2013-08-05T07:35:00Z">
        <w:r w:rsidR="00CE7263">
          <w:t xml:space="preserve"> the following</w:t>
        </w:r>
      </w:ins>
      <w:r w:rsidR="00653EEF">
        <w:t>:</w:t>
      </w:r>
    </w:p>
    <w:p w14:paraId="0FBDDF73" w14:textId="77777777" w:rsidR="004731E9" w:rsidRDefault="00CE7263" w:rsidP="00805B0F">
      <w:pPr>
        <w:pStyle w:val="ListBulleted"/>
      </w:pPr>
      <w:r w:rsidRPr="00805B0F">
        <w:rPr>
          <w:i/>
        </w:rPr>
        <w:t>Minimum</w:t>
      </w:r>
      <w:r>
        <w:t xml:space="preserve"> </w:t>
      </w:r>
      <w:r w:rsidR="00653EEF">
        <w:t xml:space="preserve">and </w:t>
      </w:r>
      <w:r w:rsidR="00653EEF" w:rsidRPr="00805B0F">
        <w:rPr>
          <w:i/>
        </w:rPr>
        <w:t>m</w:t>
      </w:r>
      <w:r w:rsidR="004731E9" w:rsidRPr="00805B0F">
        <w:rPr>
          <w:i/>
        </w:rPr>
        <w:t>aximum</w:t>
      </w:r>
      <w:r w:rsidR="004731E9">
        <w:t xml:space="preserve"> values</w:t>
      </w:r>
      <w:r w:rsidR="00A724F7">
        <w:t>;</w:t>
      </w:r>
      <w:r w:rsidR="00653EEF">
        <w:t xml:space="preserve"> </w:t>
      </w:r>
      <w:r w:rsidR="00AF3982">
        <w:t xml:space="preserve">taking the difference of these will </w:t>
      </w:r>
      <w:r w:rsidR="00653EEF">
        <w:t xml:space="preserve">give </w:t>
      </w:r>
      <w:del w:id="1681" w:author="Kezia Endsley" w:date="2013-08-05T07:35:00Z">
        <w:r w:rsidR="00653EEF" w:rsidDel="00CE7263">
          <w:delText xml:space="preserve">us </w:delText>
        </w:r>
      </w:del>
      <w:ins w:id="1682" w:author="Kezia Endsley" w:date="2013-08-05T07:35:00Z">
        <w:r>
          <w:t xml:space="preserve">you </w:t>
        </w:r>
      </w:ins>
      <w:r w:rsidR="00653EEF">
        <w:t xml:space="preserve">the </w:t>
      </w:r>
      <w:r w:rsidR="00653EEF" w:rsidRPr="00805B0F">
        <w:rPr>
          <w:i/>
        </w:rPr>
        <w:t>range</w:t>
      </w:r>
      <w:r w:rsidR="00653EEF">
        <w:t xml:space="preserve"> (</w:t>
      </w:r>
      <w:r w:rsidR="00AF3982" w:rsidRPr="00583427">
        <w:rPr>
          <w:i/>
        </w:rPr>
        <w:t>range</w:t>
      </w:r>
      <w:r w:rsidR="00AF3982">
        <w:t xml:space="preserve"> = </w:t>
      </w:r>
      <w:r w:rsidR="00653EEF" w:rsidRPr="00805B0F">
        <w:rPr>
          <w:i/>
        </w:rPr>
        <w:t>max</w:t>
      </w:r>
      <w:r w:rsidR="00653EEF">
        <w:t xml:space="preserve"> - </w:t>
      </w:r>
      <w:r w:rsidR="00653EEF" w:rsidRPr="00805B0F">
        <w:rPr>
          <w:i/>
        </w:rPr>
        <w:t>min</w:t>
      </w:r>
      <w:r w:rsidR="00653EEF">
        <w:t>)</w:t>
      </w:r>
    </w:p>
    <w:p w14:paraId="0231F5C7" w14:textId="77777777" w:rsidR="004731E9" w:rsidRDefault="00CE7263" w:rsidP="00805B0F">
      <w:pPr>
        <w:pStyle w:val="ListBulleted"/>
      </w:pPr>
      <w:r w:rsidRPr="00805B0F">
        <w:rPr>
          <w:i/>
        </w:rPr>
        <w:t>Median</w:t>
      </w:r>
      <w:r>
        <w:t xml:space="preserve"> </w:t>
      </w:r>
      <w:r w:rsidR="004731E9">
        <w:t>(</w:t>
      </w:r>
      <w:r w:rsidR="00653EEF">
        <w:t>the value at the middle of the data set)</w:t>
      </w:r>
    </w:p>
    <w:p w14:paraId="51AE9335" w14:textId="77777777" w:rsidR="00805B0F" w:rsidRDefault="00805B0F" w:rsidP="00805B0F">
      <w:pPr>
        <w:pStyle w:val="ListBulleted"/>
      </w:pPr>
      <w:del w:id="1683" w:author="Kezia Endsley" w:date="2013-08-05T07:35:00Z">
        <w:r w:rsidRPr="00805B0F" w:rsidDel="00CE7263">
          <w:rPr>
            <w:i/>
          </w:rPr>
          <w:delText>1</w:delText>
        </w:r>
        <w:r w:rsidRPr="00805B0F" w:rsidDel="00CE7263">
          <w:rPr>
            <w:i/>
            <w:vertAlign w:val="superscript"/>
          </w:rPr>
          <w:delText>st</w:delText>
        </w:r>
        <w:r w:rsidRPr="00805B0F" w:rsidDel="00CE7263">
          <w:rPr>
            <w:i/>
          </w:rPr>
          <w:delText xml:space="preserve"> </w:delText>
        </w:r>
      </w:del>
      <w:ins w:id="1684" w:author="Kezia Endsley" w:date="2013-08-05T07:35:00Z">
        <w:r w:rsidR="00CE7263">
          <w:rPr>
            <w:i/>
          </w:rPr>
          <w:t>First</w:t>
        </w:r>
        <w:r w:rsidR="00CE7263" w:rsidRPr="00805B0F">
          <w:rPr>
            <w:i/>
          </w:rPr>
          <w:t xml:space="preserve"> </w:t>
        </w:r>
      </w:ins>
      <w:r w:rsidRPr="00805B0F">
        <w:t>and</w:t>
      </w:r>
      <w:r w:rsidRPr="00805B0F">
        <w:rPr>
          <w:i/>
        </w:rPr>
        <w:t xml:space="preserve"> </w:t>
      </w:r>
      <w:del w:id="1685" w:author="Kezia Endsley" w:date="2013-08-05T07:35:00Z">
        <w:r w:rsidRPr="00805B0F" w:rsidDel="00CE7263">
          <w:rPr>
            <w:i/>
          </w:rPr>
          <w:delText>3</w:delText>
        </w:r>
        <w:r w:rsidRPr="00805B0F" w:rsidDel="00CE7263">
          <w:rPr>
            <w:i/>
            <w:vertAlign w:val="superscript"/>
          </w:rPr>
          <w:delText>rd</w:delText>
        </w:r>
        <w:r w:rsidRPr="00805B0F" w:rsidDel="00CE7263">
          <w:rPr>
            <w:i/>
          </w:rPr>
          <w:delText xml:space="preserve"> </w:delText>
        </w:r>
      </w:del>
      <w:ins w:id="1686" w:author="Kezia Endsley" w:date="2013-08-05T07:35:00Z">
        <w:r w:rsidR="00CE7263">
          <w:rPr>
            <w:i/>
          </w:rPr>
          <w:t>third</w:t>
        </w:r>
        <w:r w:rsidR="00CE7263" w:rsidRPr="00805B0F">
          <w:rPr>
            <w:i/>
          </w:rPr>
          <w:t xml:space="preserve"> </w:t>
        </w:r>
      </w:ins>
      <w:r w:rsidRPr="00805B0F">
        <w:rPr>
          <w:i/>
        </w:rPr>
        <w:t>quartiles</w:t>
      </w:r>
      <w:r>
        <w:t xml:space="preserve"> (</w:t>
      </w:r>
      <w:r w:rsidR="00AF3982">
        <w:t>the 25</w:t>
      </w:r>
      <w:r w:rsidR="00AF3982" w:rsidRPr="00E10121">
        <w:rPr>
          <w:vertAlign w:val="superscript"/>
        </w:rPr>
        <w:t>th</w:t>
      </w:r>
      <w:r w:rsidR="00AF3982">
        <w:t xml:space="preserve"> and 75</w:t>
      </w:r>
      <w:r w:rsidR="00AF3982" w:rsidRPr="00E10121">
        <w:rPr>
          <w:vertAlign w:val="superscript"/>
        </w:rPr>
        <w:t>th</w:t>
      </w:r>
      <w:r w:rsidR="00AF3982">
        <w:t xml:space="preserve"> percentiles, or you could think of it as the </w:t>
      </w:r>
      <w:r>
        <w:t>median value of the first and last halves of the data, respectively</w:t>
      </w:r>
      <w:r w:rsidR="00AF3982">
        <w:t>)</w:t>
      </w:r>
    </w:p>
    <w:p w14:paraId="31522FC6" w14:textId="77777777" w:rsidR="00805B0F" w:rsidRDefault="00CE7263" w:rsidP="00805B0F">
      <w:pPr>
        <w:pStyle w:val="ListBulleted"/>
      </w:pPr>
      <w:r w:rsidRPr="00805B0F">
        <w:rPr>
          <w:i/>
        </w:rPr>
        <w:t>Mean</w:t>
      </w:r>
      <w:r>
        <w:t xml:space="preserve"> </w:t>
      </w:r>
      <w:r w:rsidR="00805B0F">
        <w:t>(sum of all values divided by the number of count)</w:t>
      </w:r>
    </w:p>
    <w:p w14:paraId="38FF8F67" w14:textId="7DC79D77" w:rsidR="007A3F9C" w:rsidRDefault="00805B0F" w:rsidP="00FC2485">
      <w:pPr>
        <w:pStyle w:val="Para"/>
      </w:pPr>
      <w:r>
        <w:t>You may see the min, max, median</w:t>
      </w:r>
      <w:ins w:id="1687" w:author="Kezia Endsley" w:date="2013-08-05T07:35:00Z">
        <w:r w:rsidR="00CE7263">
          <w:t>,</w:t>
        </w:r>
      </w:ins>
      <w:r>
        <w:t xml:space="preserve"> and quartiles referred to as the </w:t>
      </w:r>
      <w:r w:rsidRPr="00805B0F">
        <w:rPr>
          <w:i/>
        </w:rPr>
        <w:t>five number summary</w:t>
      </w:r>
      <w:r>
        <w:rPr>
          <w:i/>
        </w:rPr>
        <w:t xml:space="preserve"> </w:t>
      </w:r>
      <w:r>
        <w:t>of a data set</w:t>
      </w:r>
      <w:r w:rsidR="007F2690">
        <w:t xml:space="preserve"> (as developed by </w:t>
      </w:r>
      <w:proofErr w:type="spellStart"/>
      <w:r w:rsidR="007F2690">
        <w:t>Tukey</w:t>
      </w:r>
      <w:proofErr w:type="spellEnd"/>
      <w:r w:rsidR="007F2690">
        <w:t>)</w:t>
      </w:r>
      <w:r>
        <w:t xml:space="preserve">, and </w:t>
      </w:r>
      <w:r>
        <w:lastRenderedPageBreak/>
        <w:t>both languages have built</w:t>
      </w:r>
      <w:r w:rsidR="0084231F">
        <w:t>-in functions to calculate them</w:t>
      </w:r>
      <w:ins w:id="1688" w:author="Bob Rudis" w:date="2013-10-20T19:47:00Z">
        <w:r w:rsidR="00BC2747">
          <w:t>—</w:t>
        </w:r>
        <w:r w:rsidR="00BC2747" w:rsidRPr="00BC2747">
          <w:rPr>
            <w:rStyle w:val="InlineCode"/>
            <w:rPrChange w:id="1689" w:author="Bob Rudis" w:date="2013-10-20T19:48:00Z">
              <w:rPr/>
            </w:rPrChange>
          </w:rPr>
          <w:t>summary()</w:t>
        </w:r>
        <w:r w:rsidR="00BC2747">
          <w:t xml:space="preserve"> in R and </w:t>
        </w:r>
        <w:r w:rsidR="00BC2747" w:rsidRPr="00BC2747">
          <w:rPr>
            <w:rStyle w:val="InlineCode"/>
            <w:rPrChange w:id="1690" w:author="Bob Rudis" w:date="2013-10-20T19:48:00Z">
              <w:rPr/>
            </w:rPrChange>
          </w:rPr>
          <w:t>describe()</w:t>
        </w:r>
        <w:r w:rsidR="00BC2747">
          <w:t xml:space="preserve"> in Python—</w:t>
        </w:r>
      </w:ins>
      <w:del w:id="1691" w:author="Bob Rudis" w:date="2013-10-20T19:48:00Z">
        <w:r w:rsidR="0084231F" w:rsidDel="00BC2747">
          <w:delText>,</w:delText>
        </w:r>
      </w:del>
      <w:r w:rsidR="0084231F">
        <w:t xml:space="preserve"> along with the mean. </w:t>
      </w:r>
      <w:del w:id="1692" w:author="Kezia Endsley" w:date="2013-08-05T07:36:00Z">
        <w:r w:rsidR="0084231F" w:rsidDel="00CE7263">
          <w:delText xml:space="preserve">We’ll </w:delText>
        </w:r>
      </w:del>
      <w:ins w:id="1693" w:author="Kezia Endsley" w:date="2013-08-05T07:36:00Z">
        <w:r w:rsidR="00CE7263">
          <w:t xml:space="preserve">Take a </w:t>
        </w:r>
      </w:ins>
      <w:r w:rsidR="0084231F">
        <w:t xml:space="preserve">look at the summary on </w:t>
      </w:r>
      <w:del w:id="1694" w:author="Kezia Endsley" w:date="2013-08-05T07:36:00Z">
        <w:r w:rsidR="0084231F" w:rsidDel="00CE7263">
          <w:delText xml:space="preserve">our </w:delText>
        </w:r>
      </w:del>
      <w:ins w:id="1695" w:author="Kezia Endsley" w:date="2013-08-05T07:36:00Z">
        <w:r w:rsidR="00CE7263">
          <w:t xml:space="preserve">the </w:t>
        </w:r>
      </w:ins>
      <w:r w:rsidR="0084231F">
        <w:t xml:space="preserve">two primary numeric columns: </w:t>
      </w:r>
      <w:r w:rsidR="00DD5024" w:rsidRPr="00DD5024">
        <w:rPr>
          <w:rStyle w:val="InlineCode"/>
          <w:rPrChange w:id="1696" w:author="Kezia Endsley" w:date="2013-08-05T07:36:00Z">
            <w:rPr>
              <w:rFonts w:ascii="Courier New" w:hAnsi="Courier New"/>
              <w:i/>
              <w:noProof/>
              <w:sz w:val="18"/>
            </w:rPr>
          </w:rPrChange>
        </w:rPr>
        <w:t>Reliability</w:t>
      </w:r>
      <w:r w:rsidR="007A3F9C">
        <w:t xml:space="preserve"> and </w:t>
      </w:r>
      <w:r w:rsidR="00DD5024" w:rsidRPr="00DD5024">
        <w:rPr>
          <w:rStyle w:val="InlineCode"/>
          <w:rPrChange w:id="1697" w:author="Kezia Endsley" w:date="2013-08-05T07:36:00Z">
            <w:rPr>
              <w:rFonts w:ascii="Courier New" w:hAnsi="Courier New"/>
              <w:i/>
              <w:noProof/>
              <w:sz w:val="18"/>
            </w:rPr>
          </w:rPrChange>
        </w:rPr>
        <w:t>Risk</w:t>
      </w:r>
      <w:r w:rsidR="007A3F9C">
        <w:t>.</w:t>
      </w:r>
    </w:p>
    <w:p w14:paraId="3F2D3F68" w14:textId="77777777" w:rsidR="0036148A" w:rsidRDefault="0066621A">
      <w:pPr>
        <w:pStyle w:val="CodeHead"/>
        <w:pPrChange w:id="1698" w:author="Kent, Kevin - Indianapolis" w:date="2013-10-08T15:45:00Z">
          <w:pPr>
            <w:pStyle w:val="CodeTitle"/>
          </w:pPr>
        </w:pPrChange>
      </w:pPr>
      <w:r w:rsidRPr="0066621A">
        <w:t>R</w:t>
      </w:r>
      <w:r w:rsidR="0036148A">
        <w:t xml:space="preserve"> </w:t>
      </w:r>
      <w:r w:rsidR="00CE7263">
        <w:t xml:space="preserve">Code </w:t>
      </w:r>
      <w:r w:rsidR="0036148A">
        <w:t xml:space="preserve">to </w:t>
      </w:r>
      <w:r w:rsidR="00CE7263">
        <w:t xml:space="preserve">Look </w:t>
      </w:r>
      <w:r w:rsidR="0036148A">
        <w:t xml:space="preserve">at the </w:t>
      </w:r>
      <w:r w:rsidR="00CE7263">
        <w:t xml:space="preserve">Central Tendency </w:t>
      </w:r>
      <w:r w:rsidR="0036148A">
        <w:t>of Reliabilty and Risk</w:t>
      </w:r>
    </w:p>
    <w:p w14:paraId="2186ABD5" w14:textId="0A46DEFF" w:rsidR="00BC2747" w:rsidRDefault="00BC2747">
      <w:pPr>
        <w:pStyle w:val="CodeListing"/>
        <w:rPr>
          <w:ins w:id="1699" w:author="Bob Rudis" w:date="2013-10-20T19:45:00Z"/>
        </w:rPr>
        <w:pPrChange w:id="1700" w:author="Bob Rudis" w:date="2013-10-20T19:45:00Z">
          <w:pPr>
            <w:pStyle w:val="CodeSnippet"/>
          </w:pPr>
        </w:pPrChange>
      </w:pPr>
      <w:ins w:id="1701" w:author="Bob Rudis" w:date="2013-10-20T19:45:00Z">
        <w:r>
          <w:t>Listing 3-7</w:t>
        </w:r>
      </w:ins>
    </w:p>
    <w:p w14:paraId="7CB424C7" w14:textId="7E26E552" w:rsidR="002540BA" w:rsidRDefault="002540BA" w:rsidP="002540BA">
      <w:pPr>
        <w:pStyle w:val="CodeSnippet"/>
        <w:shd w:val="clear" w:color="auto" w:fill="FFF8EA"/>
        <w:rPr>
          <w:ins w:id="1702" w:author="Bob Rudis" w:date="2013-10-20T20:12:00Z"/>
          <w:i/>
          <w:color w:val="9B9B9B"/>
        </w:rPr>
      </w:pPr>
      <w:ins w:id="1703" w:author="Bob Rudis" w:date="2013-10-20T20:12:00Z">
        <w:r>
          <w:rPr>
            <w:i/>
            <w:color w:val="9B9B9B"/>
          </w:rPr>
          <w:t># require object: av (3-4)</w:t>
        </w:r>
      </w:ins>
    </w:p>
    <w:p w14:paraId="45E63C37" w14:textId="77777777" w:rsidR="0036148A" w:rsidRPr="002540BA" w:rsidRDefault="00DD5024">
      <w:pPr>
        <w:pStyle w:val="CodeSnippet"/>
        <w:shd w:val="clear" w:color="auto" w:fill="FFF8EA"/>
        <w:rPr>
          <w:color w:val="800026"/>
          <w:rPrChange w:id="1704" w:author="Bob Rudis" w:date="2013-10-20T20:12:00Z">
            <w:rPr>
              <w:b/>
            </w:rPr>
          </w:rPrChange>
        </w:rPr>
        <w:pPrChange w:id="1705" w:author="Bob Rudis" w:date="2013-10-20T20:13:00Z">
          <w:pPr>
            <w:pStyle w:val="CodeSnippet"/>
          </w:pPr>
        </w:pPrChange>
      </w:pPr>
      <w:r w:rsidRPr="002540BA">
        <w:rPr>
          <w:color w:val="800026"/>
          <w:rPrChange w:id="1706" w:author="Bob Rudis" w:date="2013-10-20T20:12:00Z">
            <w:rPr>
              <w:b/>
              <w:i/>
            </w:rPr>
          </w:rPrChange>
        </w:rPr>
        <w:t>summary(av$Reliability)</w:t>
      </w:r>
    </w:p>
    <w:p w14:paraId="3B19C934" w14:textId="77777777" w:rsidR="00BC2747" w:rsidRPr="002540BA" w:rsidRDefault="00BC2747">
      <w:pPr>
        <w:pStyle w:val="CodeSnippet"/>
        <w:shd w:val="clear" w:color="auto" w:fill="FFF8EA"/>
        <w:rPr>
          <w:ins w:id="1707" w:author="Bob Rudis" w:date="2013-10-20T19:49:00Z"/>
          <w:color w:val="252525"/>
          <w:rPrChange w:id="1708" w:author="Bob Rudis" w:date="2013-10-20T20:12:00Z">
            <w:rPr>
              <w:ins w:id="1709" w:author="Bob Rudis" w:date="2013-10-20T19:49:00Z"/>
            </w:rPr>
          </w:rPrChange>
        </w:rPr>
        <w:pPrChange w:id="1710" w:author="Bob Rudis" w:date="2013-10-20T20:13:00Z">
          <w:pPr>
            <w:pStyle w:val="CodeSnippet"/>
          </w:pPr>
        </w:pPrChange>
      </w:pPr>
      <w:ins w:id="1711" w:author="Bob Rudis" w:date="2013-10-20T19:49:00Z">
        <w:r w:rsidRPr="002540BA">
          <w:rPr>
            <w:color w:val="252525"/>
            <w:rPrChange w:id="1712" w:author="Bob Rudis" w:date="2013-10-20T20:12:00Z">
              <w:rPr/>
            </w:rPrChange>
          </w:rPr>
          <w:t xml:space="preserve">## Min. 1st Qu.  Median    Mean 3rd Qu.    Max. </w:t>
        </w:r>
      </w:ins>
    </w:p>
    <w:p w14:paraId="6748A875" w14:textId="77777777" w:rsidR="00BC2747" w:rsidRPr="002540BA" w:rsidRDefault="00BC2747">
      <w:pPr>
        <w:pStyle w:val="CodeSnippet"/>
        <w:shd w:val="clear" w:color="auto" w:fill="FFF8EA"/>
        <w:rPr>
          <w:ins w:id="1713" w:author="Bob Rudis" w:date="2013-10-20T19:49:00Z"/>
          <w:color w:val="252525"/>
          <w:rPrChange w:id="1714" w:author="Bob Rudis" w:date="2013-10-20T20:12:00Z">
            <w:rPr>
              <w:ins w:id="1715" w:author="Bob Rudis" w:date="2013-10-20T19:49:00Z"/>
            </w:rPr>
          </w:rPrChange>
        </w:rPr>
        <w:pPrChange w:id="1716" w:author="Bob Rudis" w:date="2013-10-20T20:13:00Z">
          <w:pPr>
            <w:pStyle w:val="CodeSnippet"/>
          </w:pPr>
        </w:pPrChange>
      </w:pPr>
      <w:ins w:id="1717" w:author="Bob Rudis" w:date="2013-10-20T19:49:00Z">
        <w:r w:rsidRPr="002540BA">
          <w:rPr>
            <w:color w:val="252525"/>
            <w:rPrChange w:id="1718" w:author="Bob Rudis" w:date="2013-10-20T20:12:00Z">
              <w:rPr/>
            </w:rPrChange>
          </w:rPr>
          <w:t xml:space="preserve">## 1.000   2.000   2.000   2.798   4.000  10.000 </w:t>
        </w:r>
      </w:ins>
    </w:p>
    <w:p w14:paraId="2CA0F61A" w14:textId="7D355392" w:rsidR="0036148A" w:rsidRPr="00BC2747" w:rsidDel="00BC2747" w:rsidRDefault="0036148A">
      <w:pPr>
        <w:pStyle w:val="CodeSnippet"/>
        <w:shd w:val="clear" w:color="auto" w:fill="FFF8EA"/>
        <w:rPr>
          <w:del w:id="1719" w:author="Bob Rudis" w:date="2013-10-20T19:49:00Z"/>
        </w:rPr>
        <w:pPrChange w:id="1720" w:author="Bob Rudis" w:date="2013-10-20T20:13:00Z">
          <w:pPr>
            <w:pStyle w:val="CodeSnippet"/>
          </w:pPr>
        </w:pPrChange>
      </w:pPr>
      <w:del w:id="1721" w:author="Bob Rudis" w:date="2013-10-20T19:49:00Z">
        <w:r w:rsidRPr="00BC2747" w:rsidDel="00BC2747">
          <w:delText xml:space="preserve">   Min. 1st Qu.  Median    Mean 3rd Qu.    Max. </w:delText>
        </w:r>
      </w:del>
    </w:p>
    <w:p w14:paraId="360E2168" w14:textId="01D3F2E4" w:rsidR="0036148A" w:rsidRPr="00BC2747" w:rsidDel="00BC2747" w:rsidRDefault="0036148A">
      <w:pPr>
        <w:pStyle w:val="CodeSnippet"/>
        <w:shd w:val="clear" w:color="auto" w:fill="FFF8EA"/>
        <w:rPr>
          <w:del w:id="1722" w:author="Bob Rudis" w:date="2013-10-20T19:49:00Z"/>
        </w:rPr>
        <w:pPrChange w:id="1723" w:author="Bob Rudis" w:date="2013-10-20T20:13:00Z">
          <w:pPr>
            <w:pStyle w:val="CodeSnippet"/>
          </w:pPr>
        </w:pPrChange>
      </w:pPr>
      <w:del w:id="1724" w:author="Bob Rudis" w:date="2013-10-20T19:49:00Z">
        <w:r w:rsidRPr="00BC2747" w:rsidDel="00BC2747">
          <w:delText xml:space="preserve">  1.000   2.000   2.000   2.798   4.000  10.000 </w:delText>
        </w:r>
      </w:del>
    </w:p>
    <w:p w14:paraId="57246414" w14:textId="77777777" w:rsidR="0036148A" w:rsidRPr="00BC2747" w:rsidRDefault="0036148A">
      <w:pPr>
        <w:pStyle w:val="CodeSnippet"/>
        <w:shd w:val="clear" w:color="auto" w:fill="FFF8EA"/>
        <w:pPrChange w:id="1725" w:author="Bob Rudis" w:date="2013-10-20T20:13:00Z">
          <w:pPr>
            <w:pStyle w:val="CodeSnippet"/>
          </w:pPr>
        </w:pPrChange>
      </w:pPr>
    </w:p>
    <w:p w14:paraId="2A20302E" w14:textId="77777777" w:rsidR="0036148A" w:rsidRPr="002540BA" w:rsidRDefault="00DD5024">
      <w:pPr>
        <w:pStyle w:val="CodeSnippet"/>
        <w:shd w:val="clear" w:color="auto" w:fill="FFF8EA"/>
        <w:rPr>
          <w:color w:val="800026"/>
          <w:rPrChange w:id="1726" w:author="Bob Rudis" w:date="2013-10-20T20:12:00Z">
            <w:rPr>
              <w:b/>
            </w:rPr>
          </w:rPrChange>
        </w:rPr>
        <w:pPrChange w:id="1727" w:author="Bob Rudis" w:date="2013-10-20T20:13:00Z">
          <w:pPr>
            <w:pStyle w:val="CodeSnippet"/>
          </w:pPr>
        </w:pPrChange>
      </w:pPr>
      <w:r w:rsidRPr="002540BA">
        <w:rPr>
          <w:color w:val="800026"/>
          <w:rPrChange w:id="1728" w:author="Bob Rudis" w:date="2013-10-20T20:12:00Z">
            <w:rPr>
              <w:b/>
              <w:i/>
            </w:rPr>
          </w:rPrChange>
        </w:rPr>
        <w:t>summary(av$Risk)</w:t>
      </w:r>
    </w:p>
    <w:p w14:paraId="5C50120D" w14:textId="77777777" w:rsidR="00ED62F3" w:rsidRPr="002540BA" w:rsidRDefault="00ED62F3">
      <w:pPr>
        <w:pStyle w:val="CodeSnippet"/>
        <w:shd w:val="clear" w:color="auto" w:fill="FFF8EA"/>
        <w:rPr>
          <w:ins w:id="1729" w:author="Bob Rudis" w:date="2013-10-20T19:50:00Z"/>
          <w:color w:val="252525"/>
          <w:rPrChange w:id="1730" w:author="Bob Rudis" w:date="2013-10-20T20:12:00Z">
            <w:rPr>
              <w:ins w:id="1731" w:author="Bob Rudis" w:date="2013-10-20T19:50:00Z"/>
            </w:rPr>
          </w:rPrChange>
        </w:rPr>
        <w:pPrChange w:id="1732" w:author="Bob Rudis" w:date="2013-10-20T20:13:00Z">
          <w:pPr>
            <w:pStyle w:val="CodeSnippet"/>
          </w:pPr>
        </w:pPrChange>
      </w:pPr>
      <w:ins w:id="1733" w:author="Bob Rudis" w:date="2013-10-20T19:50:00Z">
        <w:r w:rsidRPr="002540BA">
          <w:rPr>
            <w:color w:val="252525"/>
            <w:rPrChange w:id="1734" w:author="Bob Rudis" w:date="2013-10-20T20:12:00Z">
              <w:rPr/>
            </w:rPrChange>
          </w:rPr>
          <w:t xml:space="preserve">## Min. 1st Qu.  Median    Mean 3rd Qu.    Max. </w:t>
        </w:r>
      </w:ins>
    </w:p>
    <w:p w14:paraId="2FE5112E" w14:textId="06D15B49" w:rsidR="0036148A" w:rsidRPr="002540BA" w:rsidDel="00ED62F3" w:rsidRDefault="00ED62F3">
      <w:pPr>
        <w:pStyle w:val="CodeSnippet"/>
        <w:shd w:val="clear" w:color="auto" w:fill="FFF8EA"/>
        <w:rPr>
          <w:del w:id="1735" w:author="Bob Rudis" w:date="2013-10-20T19:50:00Z"/>
          <w:color w:val="252525"/>
          <w:rPrChange w:id="1736" w:author="Bob Rudis" w:date="2013-10-20T20:12:00Z">
            <w:rPr>
              <w:del w:id="1737" w:author="Bob Rudis" w:date="2013-10-20T19:50:00Z"/>
            </w:rPr>
          </w:rPrChange>
        </w:rPr>
        <w:pPrChange w:id="1738" w:author="Bob Rudis" w:date="2013-10-20T20:13:00Z">
          <w:pPr>
            <w:pStyle w:val="CodeSnippet"/>
          </w:pPr>
        </w:pPrChange>
      </w:pPr>
      <w:ins w:id="1739" w:author="Bob Rudis" w:date="2013-10-20T19:50:00Z">
        <w:r w:rsidRPr="002540BA">
          <w:rPr>
            <w:color w:val="252525"/>
            <w:rPrChange w:id="1740" w:author="Bob Rudis" w:date="2013-10-20T20:12:00Z">
              <w:rPr/>
            </w:rPrChange>
          </w:rPr>
          <w:t xml:space="preserve">## 1.000   2.000   2.000   2.221   2.000   7.000 </w:t>
        </w:r>
      </w:ins>
      <w:del w:id="1741" w:author="Bob Rudis" w:date="2013-10-20T19:50:00Z">
        <w:r w:rsidR="0036148A" w:rsidRPr="002540BA" w:rsidDel="00ED62F3">
          <w:rPr>
            <w:color w:val="252525"/>
            <w:rPrChange w:id="1742" w:author="Bob Rudis" w:date="2013-10-20T20:12:00Z">
              <w:rPr/>
            </w:rPrChange>
          </w:rPr>
          <w:delText xml:space="preserve">   Min. 1st Qu.  Median    Mean 3rd Qu.    Max. </w:delText>
        </w:r>
      </w:del>
    </w:p>
    <w:p w14:paraId="40A2C5E8" w14:textId="067F4A3F" w:rsidR="00ED62F3" w:rsidRPr="002540BA" w:rsidRDefault="0036148A">
      <w:pPr>
        <w:pStyle w:val="CodeSnippet"/>
        <w:shd w:val="clear" w:color="auto" w:fill="FFF8EA"/>
        <w:rPr>
          <w:color w:val="252525"/>
          <w:rPrChange w:id="1743" w:author="Bob Rudis" w:date="2013-10-20T20:12:00Z">
            <w:rPr/>
          </w:rPrChange>
        </w:rPr>
        <w:pPrChange w:id="1744" w:author="Bob Rudis" w:date="2013-10-20T20:13:00Z">
          <w:pPr>
            <w:pStyle w:val="CodeSnippet"/>
          </w:pPr>
        </w:pPrChange>
      </w:pPr>
      <w:del w:id="1745" w:author="Bob Rudis" w:date="2013-10-20T19:50:00Z">
        <w:r w:rsidRPr="002540BA" w:rsidDel="00ED62F3">
          <w:rPr>
            <w:color w:val="252525"/>
            <w:rPrChange w:id="1746" w:author="Bob Rudis" w:date="2013-10-20T20:12:00Z">
              <w:rPr/>
            </w:rPrChange>
          </w:rPr>
          <w:delText xml:space="preserve">  1.000   2.000   2.000   2.221   2.000   7.000 </w:delText>
        </w:r>
      </w:del>
    </w:p>
    <w:p w14:paraId="44850D71" w14:textId="77777777" w:rsidR="007A3F9C" w:rsidRDefault="0066621A">
      <w:pPr>
        <w:pStyle w:val="CodeHead"/>
        <w:rPr>
          <w:ins w:id="1747" w:author="John Sleeva" w:date="2013-09-27T08:29:00Z"/>
        </w:rPr>
        <w:pPrChange w:id="1748" w:author="Kent, Kevin - Indianapolis" w:date="2013-10-08T15:45:00Z">
          <w:pPr>
            <w:pStyle w:val="CodeTitle"/>
          </w:pPr>
        </w:pPrChange>
      </w:pPr>
      <w:r w:rsidRPr="0066621A">
        <w:t>Python</w:t>
      </w:r>
      <w:r w:rsidR="007A3F9C">
        <w:t xml:space="preserve"> </w:t>
      </w:r>
      <w:r w:rsidR="000E5A30">
        <w:t xml:space="preserve">Code </w:t>
      </w:r>
      <w:r w:rsidR="007A3F9C">
        <w:t xml:space="preserve">to </w:t>
      </w:r>
      <w:r w:rsidR="000E5A30">
        <w:t xml:space="preserve">Look </w:t>
      </w:r>
      <w:r w:rsidR="007A3F9C">
        <w:t xml:space="preserve">at the </w:t>
      </w:r>
      <w:r w:rsidR="000E5A30">
        <w:t xml:space="preserve">Central Tendency </w:t>
      </w:r>
      <w:r w:rsidR="007A3F9C">
        <w:t>of Reliabilty and Risk</w:t>
      </w:r>
    </w:p>
    <w:p w14:paraId="3F617CDF" w14:textId="77777777" w:rsidR="00924465" w:rsidRDefault="00924465" w:rsidP="00924465">
      <w:pPr>
        <w:pStyle w:val="QueryPara"/>
        <w:numPr>
          <w:ins w:id="1749" w:author="John Sleeva" w:date="2013-09-27T08:29:00Z"/>
        </w:numPr>
        <w:rPr>
          <w:ins w:id="1750" w:author="John Sleeva" w:date="2013-09-27T08:30:00Z"/>
        </w:rPr>
      </w:pPr>
      <w:ins w:id="1751" w:author="John Sleeva" w:date="2013-09-27T08:29:00Z">
        <w:r>
          <w:t xml:space="preserve">AU: Should the text of the chapter </w:t>
        </w:r>
      </w:ins>
      <w:ins w:id="1752" w:author="John Sleeva" w:date="2013-09-27T08:30:00Z">
        <w:r>
          <w:t xml:space="preserve">discuss </w:t>
        </w:r>
      </w:ins>
      <w:proofErr w:type="gramStart"/>
      <w:ins w:id="1753" w:author="John Sleeva" w:date="2013-09-27T08:29:00Z">
        <w:r>
          <w:t>describe(</w:t>
        </w:r>
        <w:proofErr w:type="gramEnd"/>
        <w:r>
          <w:t xml:space="preserve">)? </w:t>
        </w:r>
      </w:ins>
    </w:p>
    <w:p w14:paraId="1A00592C" w14:textId="1AC4DC21" w:rsidR="00924465" w:rsidRDefault="00924465">
      <w:pPr>
        <w:pStyle w:val="QueryPara"/>
        <w:numPr>
          <w:ins w:id="1754" w:author="John Sleeva" w:date="2013-09-27T08:30:00Z"/>
        </w:numPr>
        <w:rPr>
          <w:ins w:id="1755" w:author="Bob Rudis" w:date="2013-10-20T20:26:00Z"/>
        </w:rPr>
        <w:pPrChange w:id="1756" w:author="John Sleeva" w:date="2013-09-27T08:29:00Z">
          <w:pPr>
            <w:pStyle w:val="CodeTitle"/>
          </w:pPr>
        </w:pPrChange>
      </w:pPr>
      <w:ins w:id="1757" w:author="John Sleeva" w:date="2013-09-27T08:30:00Z">
        <w:r>
          <w:t xml:space="preserve">*** Please keep this query in mind for all code that includes a function (or what have you) that then is not also mentioned in the text of the </w:t>
        </w:r>
      </w:ins>
      <w:ins w:id="1758" w:author="John Sleeva" w:date="2013-09-27T08:31:00Z">
        <w:r>
          <w:t>chapter</w:t>
        </w:r>
      </w:ins>
      <w:ins w:id="1759" w:author="John Sleeva" w:date="2013-09-27T08:30:00Z">
        <w:r>
          <w:t>,</w:t>
        </w:r>
      </w:ins>
      <w:ins w:id="1760" w:author="John Sleeva" w:date="2013-09-27T08:31:00Z">
        <w:r>
          <w:t xml:space="preserve"> as appropriate. Thanks </w:t>
        </w:r>
      </w:ins>
      <w:ins w:id="1761" w:author="John Sleeva" w:date="2013-09-27T08:30:00Z">
        <w:del w:id="1762" w:author="Bob Rudis" w:date="2013-10-20T20:26:00Z">
          <w:r w:rsidDel="00DC46B4">
            <w:delText>--</w:delText>
          </w:r>
        </w:del>
      </w:ins>
      <w:ins w:id="1763" w:author="Bob Rudis" w:date="2013-10-20T20:26:00Z">
        <w:r w:rsidR="00DC46B4">
          <w:t>–</w:t>
        </w:r>
      </w:ins>
      <w:ins w:id="1764" w:author="John Sleeva" w:date="2013-09-27T08:30:00Z">
        <w:r>
          <w:t>John</w:t>
        </w:r>
      </w:ins>
    </w:p>
    <w:p w14:paraId="316A5C3A" w14:textId="77777777" w:rsidR="00DC46B4" w:rsidRDefault="00DC46B4">
      <w:pPr>
        <w:pStyle w:val="QueryPara"/>
        <w:numPr>
          <w:ins w:id="1765" w:author="John Sleeva" w:date="2013-09-27T08:30:00Z"/>
        </w:numPr>
        <w:rPr>
          <w:ins w:id="1766" w:author="Bob Rudis" w:date="2013-10-20T20:26:00Z"/>
        </w:rPr>
        <w:pPrChange w:id="1767" w:author="John Sleeva" w:date="2013-09-27T08:29:00Z">
          <w:pPr>
            <w:pStyle w:val="CodeTitle"/>
          </w:pPr>
        </w:pPrChange>
      </w:pPr>
    </w:p>
    <w:p w14:paraId="10D6B351" w14:textId="0DC6D98A" w:rsidR="00DC46B4" w:rsidRPr="00924465" w:rsidRDefault="00DC46B4">
      <w:pPr>
        <w:pStyle w:val="QueryPara"/>
        <w:numPr>
          <w:ins w:id="1768" w:author="John Sleeva" w:date="2013-09-27T08:30:00Z"/>
        </w:numPr>
        <w:pPrChange w:id="1769" w:author="John Sleeva" w:date="2013-09-27T08:29:00Z">
          <w:pPr>
            <w:pStyle w:val="CodeTitle"/>
          </w:pPr>
        </w:pPrChange>
      </w:pPr>
      <w:ins w:id="1770" w:author="Bob Rudis" w:date="2013-10-20T20:26:00Z">
        <w:r>
          <w:t xml:space="preserve">AR: </w:t>
        </w:r>
      </w:ins>
      <w:proofErr w:type="gramStart"/>
      <w:ins w:id="1771" w:author="Bob Rudis" w:date="2013-10-20T20:27:00Z">
        <w:r>
          <w:t>understood ;</w:t>
        </w:r>
        <w:proofErr w:type="gramEnd"/>
        <w:r>
          <w:t xml:space="preserve"> </w:t>
        </w:r>
      </w:ins>
      <w:ins w:id="1772" w:author="Bob Rudis" w:date="2013-10-20T20:26:00Z">
        <w:r>
          <w:t>added reference</w:t>
        </w:r>
      </w:ins>
    </w:p>
    <w:p w14:paraId="30A5757C" w14:textId="58A50CB5" w:rsidR="00BC2747" w:rsidRDefault="00BC2747" w:rsidP="00BC2747">
      <w:pPr>
        <w:pStyle w:val="CodeSnippet"/>
        <w:rPr>
          <w:ins w:id="1773" w:author="Bob Rudis" w:date="2013-10-20T19:45:00Z"/>
        </w:rPr>
      </w:pPr>
      <w:ins w:id="1774" w:author="Bob Rudis" w:date="2013-10-20T19:45:00Z">
        <w:r>
          <w:t>Listing 3-8</w:t>
        </w:r>
      </w:ins>
    </w:p>
    <w:p w14:paraId="35388170" w14:textId="77777777" w:rsidR="002540BA" w:rsidRDefault="002540BA" w:rsidP="002540BA">
      <w:pPr>
        <w:pStyle w:val="CodeSnippet"/>
        <w:shd w:val="clear" w:color="auto" w:fill="FFF8EA"/>
        <w:rPr>
          <w:ins w:id="1775" w:author="Bob Rudis" w:date="2013-10-20T20:12:00Z"/>
          <w:i/>
          <w:color w:val="9B9B9B"/>
        </w:rPr>
      </w:pPr>
      <w:ins w:id="1776" w:author="Bob Rudis" w:date="2013-10-20T20:12:00Z">
        <w:r>
          <w:rPr>
            <w:i/>
            <w:color w:val="9B9B9B"/>
          </w:rPr>
          <w:t># require object: av (3-5)</w:t>
        </w:r>
      </w:ins>
    </w:p>
    <w:p w14:paraId="1A699E84" w14:textId="77777777" w:rsidR="00E15D16" w:rsidRPr="002540BA" w:rsidRDefault="00DD5024">
      <w:pPr>
        <w:pStyle w:val="CodeSnippet"/>
        <w:shd w:val="clear" w:color="auto" w:fill="FFF8EA"/>
        <w:rPr>
          <w:color w:val="800026"/>
          <w:rPrChange w:id="1777" w:author="Bob Rudis" w:date="2013-10-20T20:12:00Z">
            <w:rPr>
              <w:b/>
            </w:rPr>
          </w:rPrChange>
        </w:rPr>
        <w:pPrChange w:id="1778" w:author="Bob Rudis" w:date="2013-10-20T20:13:00Z">
          <w:pPr>
            <w:pStyle w:val="CodeSnippet"/>
          </w:pPr>
        </w:pPrChange>
      </w:pPr>
      <w:r w:rsidRPr="002540BA">
        <w:rPr>
          <w:color w:val="800026"/>
          <w:rPrChange w:id="1779" w:author="Bob Rudis" w:date="2013-10-20T20:12:00Z">
            <w:rPr>
              <w:b/>
              <w:i/>
            </w:rPr>
          </w:rPrChange>
        </w:rPr>
        <w:t>av['Reliability'].describe()</w:t>
      </w:r>
    </w:p>
    <w:p w14:paraId="4E216DC8" w14:textId="77777777" w:rsidR="00ED62F3" w:rsidRPr="002540BA" w:rsidRDefault="00ED62F3">
      <w:pPr>
        <w:pStyle w:val="CodeSnippet"/>
        <w:shd w:val="clear" w:color="auto" w:fill="FFF8EA"/>
        <w:rPr>
          <w:ins w:id="1780" w:author="Bob Rudis" w:date="2013-10-20T19:51:00Z"/>
          <w:color w:val="252525"/>
          <w:rPrChange w:id="1781" w:author="Bob Rudis" w:date="2013-10-20T20:12:00Z">
            <w:rPr>
              <w:ins w:id="1782" w:author="Bob Rudis" w:date="2013-10-20T19:51:00Z"/>
            </w:rPr>
          </w:rPrChange>
        </w:rPr>
        <w:pPrChange w:id="1783" w:author="Bob Rudis" w:date="2013-10-20T20:13:00Z">
          <w:pPr>
            <w:pStyle w:val="CodeSnippet"/>
          </w:pPr>
        </w:pPrChange>
      </w:pPr>
      <w:ins w:id="1784" w:author="Bob Rudis" w:date="2013-10-20T19:51:00Z">
        <w:r w:rsidRPr="002540BA">
          <w:rPr>
            <w:color w:val="252525"/>
            <w:rPrChange w:id="1785" w:author="Bob Rudis" w:date="2013-10-20T20:12:00Z">
              <w:rPr/>
            </w:rPrChange>
          </w:rPr>
          <w:t>## count    258626.000000</w:t>
        </w:r>
      </w:ins>
    </w:p>
    <w:p w14:paraId="737D7D2D" w14:textId="77777777" w:rsidR="00ED62F3" w:rsidRPr="002540BA" w:rsidRDefault="00ED62F3">
      <w:pPr>
        <w:pStyle w:val="CodeSnippet"/>
        <w:shd w:val="clear" w:color="auto" w:fill="FFF8EA"/>
        <w:rPr>
          <w:ins w:id="1786" w:author="Bob Rudis" w:date="2013-10-20T19:51:00Z"/>
          <w:color w:val="252525"/>
          <w:rPrChange w:id="1787" w:author="Bob Rudis" w:date="2013-10-20T20:12:00Z">
            <w:rPr>
              <w:ins w:id="1788" w:author="Bob Rudis" w:date="2013-10-20T19:51:00Z"/>
            </w:rPr>
          </w:rPrChange>
        </w:rPr>
        <w:pPrChange w:id="1789" w:author="Bob Rudis" w:date="2013-10-20T20:13:00Z">
          <w:pPr>
            <w:pStyle w:val="CodeSnippet"/>
          </w:pPr>
        </w:pPrChange>
      </w:pPr>
      <w:ins w:id="1790" w:author="Bob Rudis" w:date="2013-10-20T19:51:00Z">
        <w:r w:rsidRPr="002540BA">
          <w:rPr>
            <w:color w:val="252525"/>
            <w:rPrChange w:id="1791" w:author="Bob Rudis" w:date="2013-10-20T20:12:00Z">
              <w:rPr/>
            </w:rPrChange>
          </w:rPr>
          <w:t>## mean          2.798040</w:t>
        </w:r>
      </w:ins>
    </w:p>
    <w:p w14:paraId="30381A4A" w14:textId="77777777" w:rsidR="00ED62F3" w:rsidRPr="002540BA" w:rsidRDefault="00ED62F3">
      <w:pPr>
        <w:pStyle w:val="CodeSnippet"/>
        <w:shd w:val="clear" w:color="auto" w:fill="FFF8EA"/>
        <w:rPr>
          <w:ins w:id="1792" w:author="Bob Rudis" w:date="2013-10-20T19:51:00Z"/>
          <w:color w:val="252525"/>
          <w:rPrChange w:id="1793" w:author="Bob Rudis" w:date="2013-10-20T20:12:00Z">
            <w:rPr>
              <w:ins w:id="1794" w:author="Bob Rudis" w:date="2013-10-20T19:51:00Z"/>
            </w:rPr>
          </w:rPrChange>
        </w:rPr>
        <w:pPrChange w:id="1795" w:author="Bob Rudis" w:date="2013-10-20T20:13:00Z">
          <w:pPr>
            <w:pStyle w:val="CodeSnippet"/>
          </w:pPr>
        </w:pPrChange>
      </w:pPr>
      <w:ins w:id="1796" w:author="Bob Rudis" w:date="2013-10-20T19:51:00Z">
        <w:r w:rsidRPr="002540BA">
          <w:rPr>
            <w:color w:val="252525"/>
            <w:rPrChange w:id="1797" w:author="Bob Rudis" w:date="2013-10-20T20:12:00Z">
              <w:rPr/>
            </w:rPrChange>
          </w:rPr>
          <w:t>## std           1.130419</w:t>
        </w:r>
      </w:ins>
    </w:p>
    <w:p w14:paraId="735554EF" w14:textId="77777777" w:rsidR="00ED62F3" w:rsidRPr="002540BA" w:rsidRDefault="00ED62F3">
      <w:pPr>
        <w:pStyle w:val="CodeSnippet"/>
        <w:shd w:val="clear" w:color="auto" w:fill="FFF8EA"/>
        <w:rPr>
          <w:ins w:id="1798" w:author="Bob Rudis" w:date="2013-10-20T19:51:00Z"/>
          <w:color w:val="252525"/>
          <w:rPrChange w:id="1799" w:author="Bob Rudis" w:date="2013-10-20T20:12:00Z">
            <w:rPr>
              <w:ins w:id="1800" w:author="Bob Rudis" w:date="2013-10-20T19:51:00Z"/>
            </w:rPr>
          </w:rPrChange>
        </w:rPr>
        <w:pPrChange w:id="1801" w:author="Bob Rudis" w:date="2013-10-20T20:13:00Z">
          <w:pPr>
            <w:pStyle w:val="CodeSnippet"/>
          </w:pPr>
        </w:pPrChange>
      </w:pPr>
      <w:ins w:id="1802" w:author="Bob Rudis" w:date="2013-10-20T19:51:00Z">
        <w:r w:rsidRPr="002540BA">
          <w:rPr>
            <w:color w:val="252525"/>
            <w:rPrChange w:id="1803" w:author="Bob Rudis" w:date="2013-10-20T20:12:00Z">
              <w:rPr/>
            </w:rPrChange>
          </w:rPr>
          <w:t>## min           1.000000</w:t>
        </w:r>
      </w:ins>
    </w:p>
    <w:p w14:paraId="2BA83CAD" w14:textId="77777777" w:rsidR="00ED62F3" w:rsidRPr="002540BA" w:rsidRDefault="00ED62F3">
      <w:pPr>
        <w:pStyle w:val="CodeSnippet"/>
        <w:shd w:val="clear" w:color="auto" w:fill="FFF8EA"/>
        <w:rPr>
          <w:ins w:id="1804" w:author="Bob Rudis" w:date="2013-10-20T19:51:00Z"/>
          <w:color w:val="252525"/>
          <w:rPrChange w:id="1805" w:author="Bob Rudis" w:date="2013-10-20T20:12:00Z">
            <w:rPr>
              <w:ins w:id="1806" w:author="Bob Rudis" w:date="2013-10-20T19:51:00Z"/>
            </w:rPr>
          </w:rPrChange>
        </w:rPr>
        <w:pPrChange w:id="1807" w:author="Bob Rudis" w:date="2013-10-20T20:13:00Z">
          <w:pPr>
            <w:pStyle w:val="CodeSnippet"/>
          </w:pPr>
        </w:pPrChange>
      </w:pPr>
      <w:ins w:id="1808" w:author="Bob Rudis" w:date="2013-10-20T19:51:00Z">
        <w:r w:rsidRPr="002540BA">
          <w:rPr>
            <w:color w:val="252525"/>
            <w:rPrChange w:id="1809" w:author="Bob Rudis" w:date="2013-10-20T20:12:00Z">
              <w:rPr/>
            </w:rPrChange>
          </w:rPr>
          <w:t>## 25%           2.000000</w:t>
        </w:r>
      </w:ins>
    </w:p>
    <w:p w14:paraId="702C8965" w14:textId="77777777" w:rsidR="00ED62F3" w:rsidRPr="002540BA" w:rsidRDefault="00ED62F3">
      <w:pPr>
        <w:pStyle w:val="CodeSnippet"/>
        <w:shd w:val="clear" w:color="auto" w:fill="FFF8EA"/>
        <w:rPr>
          <w:ins w:id="1810" w:author="Bob Rudis" w:date="2013-10-20T19:51:00Z"/>
          <w:color w:val="252525"/>
          <w:rPrChange w:id="1811" w:author="Bob Rudis" w:date="2013-10-20T20:12:00Z">
            <w:rPr>
              <w:ins w:id="1812" w:author="Bob Rudis" w:date="2013-10-20T19:51:00Z"/>
            </w:rPr>
          </w:rPrChange>
        </w:rPr>
        <w:pPrChange w:id="1813" w:author="Bob Rudis" w:date="2013-10-20T20:13:00Z">
          <w:pPr>
            <w:pStyle w:val="CodeSnippet"/>
          </w:pPr>
        </w:pPrChange>
      </w:pPr>
      <w:ins w:id="1814" w:author="Bob Rudis" w:date="2013-10-20T19:51:00Z">
        <w:r w:rsidRPr="002540BA">
          <w:rPr>
            <w:color w:val="252525"/>
            <w:rPrChange w:id="1815" w:author="Bob Rudis" w:date="2013-10-20T20:12:00Z">
              <w:rPr/>
            </w:rPrChange>
          </w:rPr>
          <w:t>## 50%           2.000000</w:t>
        </w:r>
      </w:ins>
    </w:p>
    <w:p w14:paraId="779FCBA5" w14:textId="77777777" w:rsidR="00ED62F3" w:rsidRPr="002540BA" w:rsidRDefault="00ED62F3">
      <w:pPr>
        <w:pStyle w:val="CodeSnippet"/>
        <w:shd w:val="clear" w:color="auto" w:fill="FFF8EA"/>
        <w:rPr>
          <w:ins w:id="1816" w:author="Bob Rudis" w:date="2013-10-20T19:51:00Z"/>
          <w:color w:val="252525"/>
          <w:rPrChange w:id="1817" w:author="Bob Rudis" w:date="2013-10-20T20:12:00Z">
            <w:rPr>
              <w:ins w:id="1818" w:author="Bob Rudis" w:date="2013-10-20T19:51:00Z"/>
            </w:rPr>
          </w:rPrChange>
        </w:rPr>
        <w:pPrChange w:id="1819" w:author="Bob Rudis" w:date="2013-10-20T20:13:00Z">
          <w:pPr>
            <w:pStyle w:val="CodeSnippet"/>
          </w:pPr>
        </w:pPrChange>
      </w:pPr>
      <w:ins w:id="1820" w:author="Bob Rudis" w:date="2013-10-20T19:51:00Z">
        <w:r w:rsidRPr="002540BA">
          <w:rPr>
            <w:color w:val="252525"/>
            <w:rPrChange w:id="1821" w:author="Bob Rudis" w:date="2013-10-20T20:12:00Z">
              <w:rPr/>
            </w:rPrChange>
          </w:rPr>
          <w:t>## 75%           4.000000</w:t>
        </w:r>
      </w:ins>
    </w:p>
    <w:p w14:paraId="12BC5B1E" w14:textId="77777777" w:rsidR="00ED62F3" w:rsidRPr="002540BA" w:rsidRDefault="00ED62F3">
      <w:pPr>
        <w:pStyle w:val="CodeSnippet"/>
        <w:shd w:val="clear" w:color="auto" w:fill="FFF8EA"/>
        <w:rPr>
          <w:ins w:id="1822" w:author="Bob Rudis" w:date="2013-10-20T19:51:00Z"/>
          <w:color w:val="252525"/>
          <w:rPrChange w:id="1823" w:author="Bob Rudis" w:date="2013-10-20T20:12:00Z">
            <w:rPr>
              <w:ins w:id="1824" w:author="Bob Rudis" w:date="2013-10-20T19:51:00Z"/>
            </w:rPr>
          </w:rPrChange>
        </w:rPr>
        <w:pPrChange w:id="1825" w:author="Bob Rudis" w:date="2013-10-20T20:13:00Z">
          <w:pPr>
            <w:pStyle w:val="CodeSnippet"/>
          </w:pPr>
        </w:pPrChange>
      </w:pPr>
      <w:ins w:id="1826" w:author="Bob Rudis" w:date="2013-10-20T19:51:00Z">
        <w:r w:rsidRPr="002540BA">
          <w:rPr>
            <w:color w:val="252525"/>
            <w:rPrChange w:id="1827" w:author="Bob Rudis" w:date="2013-10-20T20:12:00Z">
              <w:rPr/>
            </w:rPrChange>
          </w:rPr>
          <w:t>## max          10.000000</w:t>
        </w:r>
      </w:ins>
    </w:p>
    <w:p w14:paraId="2BE5C419" w14:textId="77777777" w:rsidR="00ED62F3" w:rsidRPr="002540BA" w:rsidRDefault="00ED62F3">
      <w:pPr>
        <w:pStyle w:val="CodeSnippet"/>
        <w:shd w:val="clear" w:color="auto" w:fill="FFF8EA"/>
        <w:rPr>
          <w:ins w:id="1828" w:author="Bob Rudis" w:date="2013-10-20T19:52:00Z"/>
          <w:color w:val="252525"/>
          <w:rPrChange w:id="1829" w:author="Bob Rudis" w:date="2013-10-20T20:12:00Z">
            <w:rPr>
              <w:ins w:id="1830" w:author="Bob Rudis" w:date="2013-10-20T19:52:00Z"/>
            </w:rPr>
          </w:rPrChange>
        </w:rPr>
        <w:pPrChange w:id="1831" w:author="Bob Rudis" w:date="2013-10-20T20:13:00Z">
          <w:pPr>
            <w:pStyle w:val="CodeSnippet"/>
          </w:pPr>
        </w:pPrChange>
      </w:pPr>
      <w:ins w:id="1832" w:author="Bob Rudis" w:date="2013-10-20T19:52:00Z">
        <w:r w:rsidRPr="002540BA">
          <w:rPr>
            <w:color w:val="252525"/>
            <w:rPrChange w:id="1833" w:author="Bob Rudis" w:date="2013-10-20T20:12:00Z">
              <w:rPr/>
            </w:rPrChange>
          </w:rPr>
          <w:t>## Length: 8, dtype: float64</w:t>
        </w:r>
      </w:ins>
    </w:p>
    <w:p w14:paraId="60F2E3E6" w14:textId="5F00590D" w:rsidR="00E15D16" w:rsidRPr="00BC2747" w:rsidDel="00ED62F3" w:rsidRDefault="00E15D16">
      <w:pPr>
        <w:pStyle w:val="CodeSnippet"/>
        <w:shd w:val="clear" w:color="auto" w:fill="FFF8EA"/>
        <w:rPr>
          <w:del w:id="1834" w:author="Bob Rudis" w:date="2013-10-20T19:51:00Z"/>
        </w:rPr>
        <w:pPrChange w:id="1835" w:author="Bob Rudis" w:date="2013-10-20T20:13:00Z">
          <w:pPr>
            <w:pStyle w:val="CodeSnippet"/>
          </w:pPr>
        </w:pPrChange>
      </w:pPr>
      <w:del w:id="1836" w:author="Bob Rudis" w:date="2013-10-20T19:51:00Z">
        <w:r w:rsidRPr="00BC2747" w:rsidDel="00ED62F3">
          <w:delText>count    258625.000000</w:delText>
        </w:r>
      </w:del>
    </w:p>
    <w:p w14:paraId="611DE65D" w14:textId="57AB4892" w:rsidR="00E15D16" w:rsidRPr="00BC2747" w:rsidDel="00ED62F3" w:rsidRDefault="00E15D16">
      <w:pPr>
        <w:pStyle w:val="CodeSnippet"/>
        <w:shd w:val="clear" w:color="auto" w:fill="FFF8EA"/>
        <w:rPr>
          <w:del w:id="1837" w:author="Bob Rudis" w:date="2013-10-20T19:51:00Z"/>
          <w:rPrChange w:id="1838" w:author="Bob Rudis" w:date="2013-10-20T19:45:00Z">
            <w:rPr>
              <w:del w:id="1839" w:author="Bob Rudis" w:date="2013-10-20T19:51:00Z"/>
              <w:i/>
            </w:rPr>
          </w:rPrChange>
        </w:rPr>
        <w:pPrChange w:id="1840" w:author="Bob Rudis" w:date="2013-10-20T20:13:00Z">
          <w:pPr>
            <w:pStyle w:val="CodeSnippet"/>
          </w:pPr>
        </w:pPrChange>
      </w:pPr>
      <w:del w:id="1841" w:author="Bob Rudis" w:date="2013-10-20T19:51:00Z">
        <w:r w:rsidRPr="00BC2747" w:rsidDel="00ED62F3">
          <w:rPr>
            <w:rPrChange w:id="1842" w:author="Bob Rudis" w:date="2013-10-20T19:45:00Z">
              <w:rPr>
                <w:i/>
              </w:rPr>
            </w:rPrChange>
          </w:rPr>
          <w:delText>mean          2.798036</w:delText>
        </w:r>
      </w:del>
    </w:p>
    <w:p w14:paraId="531B68A2" w14:textId="610BF8FB" w:rsidR="00E15D16" w:rsidRPr="00BC2747" w:rsidDel="00ED62F3" w:rsidRDefault="00E15D16">
      <w:pPr>
        <w:pStyle w:val="CodeSnippet"/>
        <w:shd w:val="clear" w:color="auto" w:fill="FFF8EA"/>
        <w:rPr>
          <w:del w:id="1843" w:author="Bob Rudis" w:date="2013-10-20T19:51:00Z"/>
        </w:rPr>
        <w:pPrChange w:id="1844" w:author="Bob Rudis" w:date="2013-10-20T20:13:00Z">
          <w:pPr>
            <w:pStyle w:val="CodeSnippet"/>
          </w:pPr>
        </w:pPrChange>
      </w:pPr>
      <w:del w:id="1845" w:author="Bob Rudis" w:date="2013-10-20T19:51:00Z">
        <w:r w:rsidRPr="00BC2747" w:rsidDel="00ED62F3">
          <w:delText>std           1.130419</w:delText>
        </w:r>
      </w:del>
    </w:p>
    <w:p w14:paraId="5D89E970" w14:textId="235B9D43" w:rsidR="00E15D16" w:rsidRPr="00BC2747" w:rsidDel="00ED62F3" w:rsidRDefault="00E15D16">
      <w:pPr>
        <w:pStyle w:val="CodeSnippet"/>
        <w:shd w:val="clear" w:color="auto" w:fill="FFF8EA"/>
        <w:rPr>
          <w:del w:id="1846" w:author="Bob Rudis" w:date="2013-10-20T19:51:00Z"/>
          <w:rPrChange w:id="1847" w:author="Bob Rudis" w:date="2013-10-20T19:45:00Z">
            <w:rPr>
              <w:del w:id="1848" w:author="Bob Rudis" w:date="2013-10-20T19:51:00Z"/>
              <w:i/>
            </w:rPr>
          </w:rPrChange>
        </w:rPr>
        <w:pPrChange w:id="1849" w:author="Bob Rudis" w:date="2013-10-20T20:13:00Z">
          <w:pPr>
            <w:pStyle w:val="CodeSnippet"/>
          </w:pPr>
        </w:pPrChange>
      </w:pPr>
      <w:del w:id="1850" w:author="Bob Rudis" w:date="2013-10-20T19:51:00Z">
        <w:r w:rsidRPr="00BC2747" w:rsidDel="00ED62F3">
          <w:rPr>
            <w:rPrChange w:id="1851" w:author="Bob Rudis" w:date="2013-10-20T19:45:00Z">
              <w:rPr>
                <w:i/>
              </w:rPr>
            </w:rPrChange>
          </w:rPr>
          <w:delText>min           1.000000</w:delText>
        </w:r>
      </w:del>
    </w:p>
    <w:p w14:paraId="0ECD5EAF" w14:textId="0CACD248" w:rsidR="00E15D16" w:rsidRPr="00BC2747" w:rsidDel="00ED62F3" w:rsidRDefault="00E15D16">
      <w:pPr>
        <w:pStyle w:val="CodeSnippet"/>
        <w:shd w:val="clear" w:color="auto" w:fill="FFF8EA"/>
        <w:rPr>
          <w:del w:id="1852" w:author="Bob Rudis" w:date="2013-10-20T19:51:00Z"/>
        </w:rPr>
        <w:pPrChange w:id="1853" w:author="Bob Rudis" w:date="2013-10-20T20:13:00Z">
          <w:pPr>
            <w:pStyle w:val="CodeSnippet"/>
          </w:pPr>
        </w:pPrChange>
      </w:pPr>
      <w:del w:id="1854" w:author="Bob Rudis" w:date="2013-10-20T19:51:00Z">
        <w:r w:rsidRPr="00BC2747" w:rsidDel="00ED62F3">
          <w:delText>25%           2.000000</w:delText>
        </w:r>
      </w:del>
    </w:p>
    <w:p w14:paraId="77B60FC0" w14:textId="5D0BDDCF" w:rsidR="00E15D16" w:rsidRPr="00BC2747" w:rsidDel="00ED62F3" w:rsidRDefault="00E15D16">
      <w:pPr>
        <w:pStyle w:val="CodeSnippet"/>
        <w:shd w:val="clear" w:color="auto" w:fill="FFF8EA"/>
        <w:rPr>
          <w:del w:id="1855" w:author="Bob Rudis" w:date="2013-10-20T19:51:00Z"/>
        </w:rPr>
        <w:pPrChange w:id="1856" w:author="Bob Rudis" w:date="2013-10-20T20:13:00Z">
          <w:pPr>
            <w:pStyle w:val="CodeSnippet"/>
          </w:pPr>
        </w:pPrChange>
      </w:pPr>
      <w:del w:id="1857" w:author="Bob Rudis" w:date="2013-10-20T19:51:00Z">
        <w:r w:rsidRPr="00BC2747" w:rsidDel="00ED62F3">
          <w:delText>50%           2.000000</w:delText>
        </w:r>
      </w:del>
    </w:p>
    <w:p w14:paraId="1E873116" w14:textId="2B493D3F" w:rsidR="00E15D16" w:rsidRPr="00BC2747" w:rsidDel="00ED62F3" w:rsidRDefault="00E15D16">
      <w:pPr>
        <w:pStyle w:val="CodeSnippet"/>
        <w:shd w:val="clear" w:color="auto" w:fill="FFF8EA"/>
        <w:rPr>
          <w:del w:id="1858" w:author="Bob Rudis" w:date="2013-10-20T19:51:00Z"/>
        </w:rPr>
        <w:pPrChange w:id="1859" w:author="Bob Rudis" w:date="2013-10-20T20:13:00Z">
          <w:pPr>
            <w:pStyle w:val="CodeSnippet"/>
          </w:pPr>
        </w:pPrChange>
      </w:pPr>
      <w:del w:id="1860" w:author="Bob Rudis" w:date="2013-10-20T19:51:00Z">
        <w:r w:rsidRPr="00BC2747" w:rsidDel="00ED62F3">
          <w:delText>75%           4.000000</w:delText>
        </w:r>
      </w:del>
    </w:p>
    <w:p w14:paraId="4372E80B" w14:textId="33BF54B5" w:rsidR="00E15D16" w:rsidRPr="00BC2747" w:rsidDel="00ED62F3" w:rsidRDefault="00E15D16">
      <w:pPr>
        <w:pStyle w:val="CodeSnippet"/>
        <w:shd w:val="clear" w:color="auto" w:fill="FFF8EA"/>
        <w:rPr>
          <w:del w:id="1861" w:author="Bob Rudis" w:date="2013-10-20T19:51:00Z"/>
          <w:rPrChange w:id="1862" w:author="Bob Rudis" w:date="2013-10-20T19:45:00Z">
            <w:rPr>
              <w:del w:id="1863" w:author="Bob Rudis" w:date="2013-10-20T19:51:00Z"/>
              <w:i/>
            </w:rPr>
          </w:rPrChange>
        </w:rPr>
        <w:pPrChange w:id="1864" w:author="Bob Rudis" w:date="2013-10-20T20:13:00Z">
          <w:pPr>
            <w:pStyle w:val="CodeSnippet"/>
          </w:pPr>
        </w:pPrChange>
      </w:pPr>
      <w:del w:id="1865" w:author="Bob Rudis" w:date="2013-10-20T19:51:00Z">
        <w:r w:rsidRPr="00BC2747" w:rsidDel="00ED62F3">
          <w:rPr>
            <w:rPrChange w:id="1866" w:author="Bob Rudis" w:date="2013-10-20T19:45:00Z">
              <w:rPr>
                <w:i/>
              </w:rPr>
            </w:rPrChange>
          </w:rPr>
          <w:delText>max          10.000000</w:delText>
        </w:r>
      </w:del>
    </w:p>
    <w:p w14:paraId="2A3CB9AD" w14:textId="77777777" w:rsidR="00E15D16" w:rsidRPr="00BC2747" w:rsidRDefault="00E15D16">
      <w:pPr>
        <w:pStyle w:val="CodeSnippet"/>
        <w:shd w:val="clear" w:color="auto" w:fill="FFF8EA"/>
        <w:pPrChange w:id="1867" w:author="Bob Rudis" w:date="2013-10-20T20:13:00Z">
          <w:pPr>
            <w:pStyle w:val="CodeSnippet"/>
          </w:pPr>
        </w:pPrChange>
      </w:pPr>
    </w:p>
    <w:p w14:paraId="76ABE6DB" w14:textId="77777777" w:rsidR="00E15D16" w:rsidRPr="002540BA" w:rsidRDefault="00DD5024">
      <w:pPr>
        <w:pStyle w:val="CodeSnippet"/>
        <w:shd w:val="clear" w:color="auto" w:fill="FFF8EA"/>
        <w:rPr>
          <w:ins w:id="1868" w:author="Bob Rudis" w:date="2013-10-20T19:53:00Z"/>
          <w:color w:val="800026"/>
          <w:rPrChange w:id="1869" w:author="Bob Rudis" w:date="2013-10-20T20:12:00Z">
            <w:rPr>
              <w:ins w:id="1870" w:author="Bob Rudis" w:date="2013-10-20T19:53:00Z"/>
            </w:rPr>
          </w:rPrChange>
        </w:rPr>
        <w:pPrChange w:id="1871" w:author="Bob Rudis" w:date="2013-10-20T20:13:00Z">
          <w:pPr>
            <w:pStyle w:val="CodeSnippet"/>
          </w:pPr>
        </w:pPrChange>
      </w:pPr>
      <w:r w:rsidRPr="002540BA">
        <w:rPr>
          <w:color w:val="800026"/>
          <w:rPrChange w:id="1872" w:author="Bob Rudis" w:date="2013-10-20T20:12:00Z">
            <w:rPr>
              <w:b/>
              <w:i/>
            </w:rPr>
          </w:rPrChange>
        </w:rPr>
        <w:t>av['Risk'].describe()</w:t>
      </w:r>
    </w:p>
    <w:p w14:paraId="1ED3B08C" w14:textId="77777777" w:rsidR="00ED62F3" w:rsidRPr="002540BA" w:rsidRDefault="00ED62F3">
      <w:pPr>
        <w:pStyle w:val="CodeSnippet"/>
        <w:shd w:val="clear" w:color="auto" w:fill="FFF8EA"/>
        <w:rPr>
          <w:ins w:id="1873" w:author="Bob Rudis" w:date="2013-10-20T19:53:00Z"/>
          <w:color w:val="252525"/>
          <w:rPrChange w:id="1874" w:author="Bob Rudis" w:date="2013-10-20T20:12:00Z">
            <w:rPr>
              <w:ins w:id="1875" w:author="Bob Rudis" w:date="2013-10-20T19:53:00Z"/>
            </w:rPr>
          </w:rPrChange>
        </w:rPr>
        <w:pPrChange w:id="1876" w:author="Bob Rudis" w:date="2013-10-20T20:13:00Z">
          <w:pPr>
            <w:pStyle w:val="CodeSnippet"/>
          </w:pPr>
        </w:pPrChange>
      </w:pPr>
      <w:ins w:id="1877" w:author="Bob Rudis" w:date="2013-10-20T19:53:00Z">
        <w:r w:rsidRPr="002540BA">
          <w:rPr>
            <w:color w:val="252525"/>
            <w:rPrChange w:id="1878" w:author="Bob Rudis" w:date="2013-10-20T20:12:00Z">
              <w:rPr/>
            </w:rPrChange>
          </w:rPr>
          <w:t>## count    258626.000000</w:t>
        </w:r>
      </w:ins>
    </w:p>
    <w:p w14:paraId="3A289A84" w14:textId="77777777" w:rsidR="00ED62F3" w:rsidRPr="002540BA" w:rsidRDefault="00ED62F3">
      <w:pPr>
        <w:pStyle w:val="CodeSnippet"/>
        <w:shd w:val="clear" w:color="auto" w:fill="FFF8EA"/>
        <w:rPr>
          <w:ins w:id="1879" w:author="Bob Rudis" w:date="2013-10-20T19:53:00Z"/>
          <w:color w:val="252525"/>
          <w:rPrChange w:id="1880" w:author="Bob Rudis" w:date="2013-10-20T20:12:00Z">
            <w:rPr>
              <w:ins w:id="1881" w:author="Bob Rudis" w:date="2013-10-20T19:53:00Z"/>
            </w:rPr>
          </w:rPrChange>
        </w:rPr>
        <w:pPrChange w:id="1882" w:author="Bob Rudis" w:date="2013-10-20T20:13:00Z">
          <w:pPr>
            <w:pStyle w:val="CodeSnippet"/>
          </w:pPr>
        </w:pPrChange>
      </w:pPr>
      <w:ins w:id="1883" w:author="Bob Rudis" w:date="2013-10-20T19:53:00Z">
        <w:r w:rsidRPr="002540BA">
          <w:rPr>
            <w:color w:val="252525"/>
            <w:rPrChange w:id="1884" w:author="Bob Rudis" w:date="2013-10-20T20:12:00Z">
              <w:rPr/>
            </w:rPrChange>
          </w:rPr>
          <w:t>## mean          2.221362</w:t>
        </w:r>
      </w:ins>
    </w:p>
    <w:p w14:paraId="42BC8183" w14:textId="77777777" w:rsidR="00ED62F3" w:rsidRPr="002540BA" w:rsidRDefault="00ED62F3">
      <w:pPr>
        <w:pStyle w:val="CodeSnippet"/>
        <w:shd w:val="clear" w:color="auto" w:fill="FFF8EA"/>
        <w:rPr>
          <w:ins w:id="1885" w:author="Bob Rudis" w:date="2013-10-20T19:53:00Z"/>
          <w:color w:val="252525"/>
          <w:rPrChange w:id="1886" w:author="Bob Rudis" w:date="2013-10-20T20:12:00Z">
            <w:rPr>
              <w:ins w:id="1887" w:author="Bob Rudis" w:date="2013-10-20T19:53:00Z"/>
            </w:rPr>
          </w:rPrChange>
        </w:rPr>
        <w:pPrChange w:id="1888" w:author="Bob Rudis" w:date="2013-10-20T20:13:00Z">
          <w:pPr>
            <w:pStyle w:val="CodeSnippet"/>
          </w:pPr>
        </w:pPrChange>
      </w:pPr>
      <w:ins w:id="1889" w:author="Bob Rudis" w:date="2013-10-20T19:53:00Z">
        <w:r w:rsidRPr="002540BA">
          <w:rPr>
            <w:color w:val="252525"/>
            <w:rPrChange w:id="1890" w:author="Bob Rudis" w:date="2013-10-20T20:12:00Z">
              <w:rPr/>
            </w:rPrChange>
          </w:rPr>
          <w:t>## std           0.531571</w:t>
        </w:r>
      </w:ins>
    </w:p>
    <w:p w14:paraId="54C143F9" w14:textId="77777777" w:rsidR="00ED62F3" w:rsidRPr="002540BA" w:rsidRDefault="00ED62F3">
      <w:pPr>
        <w:pStyle w:val="CodeSnippet"/>
        <w:shd w:val="clear" w:color="auto" w:fill="FFF8EA"/>
        <w:rPr>
          <w:ins w:id="1891" w:author="Bob Rudis" w:date="2013-10-20T19:53:00Z"/>
          <w:color w:val="252525"/>
          <w:rPrChange w:id="1892" w:author="Bob Rudis" w:date="2013-10-20T20:12:00Z">
            <w:rPr>
              <w:ins w:id="1893" w:author="Bob Rudis" w:date="2013-10-20T19:53:00Z"/>
            </w:rPr>
          </w:rPrChange>
        </w:rPr>
        <w:pPrChange w:id="1894" w:author="Bob Rudis" w:date="2013-10-20T20:13:00Z">
          <w:pPr>
            <w:pStyle w:val="CodeSnippet"/>
          </w:pPr>
        </w:pPrChange>
      </w:pPr>
      <w:ins w:id="1895" w:author="Bob Rudis" w:date="2013-10-20T19:53:00Z">
        <w:r w:rsidRPr="002540BA">
          <w:rPr>
            <w:color w:val="252525"/>
            <w:rPrChange w:id="1896" w:author="Bob Rudis" w:date="2013-10-20T20:12:00Z">
              <w:rPr/>
            </w:rPrChange>
          </w:rPr>
          <w:t>## min           1.000000</w:t>
        </w:r>
      </w:ins>
    </w:p>
    <w:p w14:paraId="155988F1" w14:textId="77777777" w:rsidR="00ED62F3" w:rsidRPr="002540BA" w:rsidRDefault="00ED62F3">
      <w:pPr>
        <w:pStyle w:val="CodeSnippet"/>
        <w:shd w:val="clear" w:color="auto" w:fill="FFF8EA"/>
        <w:rPr>
          <w:ins w:id="1897" w:author="Bob Rudis" w:date="2013-10-20T19:53:00Z"/>
          <w:color w:val="252525"/>
          <w:rPrChange w:id="1898" w:author="Bob Rudis" w:date="2013-10-20T20:12:00Z">
            <w:rPr>
              <w:ins w:id="1899" w:author="Bob Rudis" w:date="2013-10-20T19:53:00Z"/>
            </w:rPr>
          </w:rPrChange>
        </w:rPr>
        <w:pPrChange w:id="1900" w:author="Bob Rudis" w:date="2013-10-20T20:13:00Z">
          <w:pPr>
            <w:pStyle w:val="CodeSnippet"/>
          </w:pPr>
        </w:pPrChange>
      </w:pPr>
      <w:ins w:id="1901" w:author="Bob Rudis" w:date="2013-10-20T19:53:00Z">
        <w:r w:rsidRPr="002540BA">
          <w:rPr>
            <w:color w:val="252525"/>
            <w:rPrChange w:id="1902" w:author="Bob Rudis" w:date="2013-10-20T20:12:00Z">
              <w:rPr/>
            </w:rPrChange>
          </w:rPr>
          <w:t>## 25%           2.000000</w:t>
        </w:r>
      </w:ins>
    </w:p>
    <w:p w14:paraId="26E74518" w14:textId="77777777" w:rsidR="00ED62F3" w:rsidRPr="002540BA" w:rsidRDefault="00ED62F3">
      <w:pPr>
        <w:pStyle w:val="CodeSnippet"/>
        <w:shd w:val="clear" w:color="auto" w:fill="FFF8EA"/>
        <w:rPr>
          <w:ins w:id="1903" w:author="Bob Rudis" w:date="2013-10-20T19:53:00Z"/>
          <w:color w:val="252525"/>
          <w:rPrChange w:id="1904" w:author="Bob Rudis" w:date="2013-10-20T20:12:00Z">
            <w:rPr>
              <w:ins w:id="1905" w:author="Bob Rudis" w:date="2013-10-20T19:53:00Z"/>
            </w:rPr>
          </w:rPrChange>
        </w:rPr>
        <w:pPrChange w:id="1906" w:author="Bob Rudis" w:date="2013-10-20T20:13:00Z">
          <w:pPr>
            <w:pStyle w:val="CodeSnippet"/>
          </w:pPr>
        </w:pPrChange>
      </w:pPr>
      <w:ins w:id="1907" w:author="Bob Rudis" w:date="2013-10-20T19:53:00Z">
        <w:r w:rsidRPr="002540BA">
          <w:rPr>
            <w:color w:val="252525"/>
            <w:rPrChange w:id="1908" w:author="Bob Rudis" w:date="2013-10-20T20:12:00Z">
              <w:rPr/>
            </w:rPrChange>
          </w:rPr>
          <w:t>## 50%           2.000000</w:t>
        </w:r>
      </w:ins>
    </w:p>
    <w:p w14:paraId="11525E66" w14:textId="77777777" w:rsidR="00ED62F3" w:rsidRPr="002540BA" w:rsidRDefault="00ED62F3">
      <w:pPr>
        <w:pStyle w:val="CodeSnippet"/>
        <w:shd w:val="clear" w:color="auto" w:fill="FFF8EA"/>
        <w:rPr>
          <w:ins w:id="1909" w:author="Bob Rudis" w:date="2013-10-20T19:53:00Z"/>
          <w:color w:val="252525"/>
          <w:rPrChange w:id="1910" w:author="Bob Rudis" w:date="2013-10-20T20:12:00Z">
            <w:rPr>
              <w:ins w:id="1911" w:author="Bob Rudis" w:date="2013-10-20T19:53:00Z"/>
            </w:rPr>
          </w:rPrChange>
        </w:rPr>
        <w:pPrChange w:id="1912" w:author="Bob Rudis" w:date="2013-10-20T20:13:00Z">
          <w:pPr>
            <w:pStyle w:val="CodeSnippet"/>
          </w:pPr>
        </w:pPrChange>
      </w:pPr>
      <w:ins w:id="1913" w:author="Bob Rudis" w:date="2013-10-20T19:53:00Z">
        <w:r w:rsidRPr="002540BA">
          <w:rPr>
            <w:color w:val="252525"/>
            <w:rPrChange w:id="1914" w:author="Bob Rudis" w:date="2013-10-20T20:12:00Z">
              <w:rPr/>
            </w:rPrChange>
          </w:rPr>
          <w:t>## 75%           2.000000</w:t>
        </w:r>
      </w:ins>
    </w:p>
    <w:p w14:paraId="1FFC16C5" w14:textId="77777777" w:rsidR="00ED62F3" w:rsidRPr="002540BA" w:rsidRDefault="00ED62F3">
      <w:pPr>
        <w:pStyle w:val="CodeSnippet"/>
        <w:shd w:val="clear" w:color="auto" w:fill="FFF8EA"/>
        <w:rPr>
          <w:ins w:id="1915" w:author="Bob Rudis" w:date="2013-10-20T19:53:00Z"/>
          <w:color w:val="252525"/>
          <w:rPrChange w:id="1916" w:author="Bob Rudis" w:date="2013-10-20T20:12:00Z">
            <w:rPr>
              <w:ins w:id="1917" w:author="Bob Rudis" w:date="2013-10-20T19:53:00Z"/>
            </w:rPr>
          </w:rPrChange>
        </w:rPr>
        <w:pPrChange w:id="1918" w:author="Bob Rudis" w:date="2013-10-20T20:13:00Z">
          <w:pPr>
            <w:pStyle w:val="CodeSnippet"/>
          </w:pPr>
        </w:pPrChange>
      </w:pPr>
      <w:ins w:id="1919" w:author="Bob Rudis" w:date="2013-10-20T19:53:00Z">
        <w:r w:rsidRPr="002540BA">
          <w:rPr>
            <w:color w:val="252525"/>
            <w:rPrChange w:id="1920" w:author="Bob Rudis" w:date="2013-10-20T20:12:00Z">
              <w:rPr/>
            </w:rPrChange>
          </w:rPr>
          <w:t>## max           7.000000</w:t>
        </w:r>
      </w:ins>
    </w:p>
    <w:p w14:paraId="25024162" w14:textId="77777777" w:rsidR="00ED62F3" w:rsidRPr="002540BA" w:rsidRDefault="00ED62F3">
      <w:pPr>
        <w:pStyle w:val="CodeSnippet"/>
        <w:shd w:val="clear" w:color="auto" w:fill="FFF8EA"/>
        <w:rPr>
          <w:ins w:id="1921" w:author="Bob Rudis" w:date="2013-10-20T19:53:00Z"/>
          <w:color w:val="252525"/>
          <w:rPrChange w:id="1922" w:author="Bob Rudis" w:date="2013-10-20T20:12:00Z">
            <w:rPr>
              <w:ins w:id="1923" w:author="Bob Rudis" w:date="2013-10-20T19:53:00Z"/>
            </w:rPr>
          </w:rPrChange>
        </w:rPr>
        <w:pPrChange w:id="1924" w:author="Bob Rudis" w:date="2013-10-20T20:13:00Z">
          <w:pPr>
            <w:pStyle w:val="CodeSnippet"/>
          </w:pPr>
        </w:pPrChange>
      </w:pPr>
      <w:ins w:id="1925" w:author="Bob Rudis" w:date="2013-10-20T19:53:00Z">
        <w:r w:rsidRPr="002540BA">
          <w:rPr>
            <w:color w:val="252525"/>
            <w:rPrChange w:id="1926" w:author="Bob Rudis" w:date="2013-10-20T20:12:00Z">
              <w:rPr/>
            </w:rPrChange>
          </w:rPr>
          <w:t>## Length: 8, dtype: float64</w:t>
        </w:r>
      </w:ins>
    </w:p>
    <w:p w14:paraId="6E38E875" w14:textId="05E4FB67" w:rsidR="00ED62F3" w:rsidRPr="00BC2747" w:rsidDel="00ED62F3" w:rsidRDefault="00ED62F3" w:rsidP="00BC2747">
      <w:pPr>
        <w:pStyle w:val="CodeSnippet"/>
        <w:rPr>
          <w:del w:id="1927" w:author="Bob Rudis" w:date="2013-10-20T19:53:00Z"/>
          <w:rPrChange w:id="1928" w:author="Bob Rudis" w:date="2013-10-20T19:45:00Z">
            <w:rPr>
              <w:del w:id="1929" w:author="Bob Rudis" w:date="2013-10-20T19:53:00Z"/>
              <w:b/>
            </w:rPr>
          </w:rPrChange>
        </w:rPr>
      </w:pPr>
    </w:p>
    <w:p w14:paraId="3BC44490" w14:textId="37853617" w:rsidR="00E15D16" w:rsidRPr="00BC2747" w:rsidDel="00ED62F3" w:rsidRDefault="00E15D16" w:rsidP="00BC2747">
      <w:pPr>
        <w:pStyle w:val="CodeSnippet"/>
        <w:rPr>
          <w:del w:id="1930" w:author="Bob Rudis" w:date="2013-10-20T19:51:00Z"/>
        </w:rPr>
      </w:pPr>
      <w:del w:id="1931" w:author="Bob Rudis" w:date="2013-10-20T19:51:00Z">
        <w:r w:rsidRPr="00BC2747" w:rsidDel="00ED62F3">
          <w:delText>count    258625.000000</w:delText>
        </w:r>
      </w:del>
    </w:p>
    <w:p w14:paraId="73871C74" w14:textId="15BA71F8" w:rsidR="00E15D16" w:rsidRPr="00BC2747" w:rsidDel="00ED62F3" w:rsidRDefault="00E15D16" w:rsidP="00BC2747">
      <w:pPr>
        <w:pStyle w:val="CodeSnippet"/>
        <w:rPr>
          <w:del w:id="1932" w:author="Bob Rudis" w:date="2013-10-20T19:51:00Z"/>
          <w:rPrChange w:id="1933" w:author="Bob Rudis" w:date="2013-10-20T19:45:00Z">
            <w:rPr>
              <w:del w:id="1934" w:author="Bob Rudis" w:date="2013-10-20T19:51:00Z"/>
              <w:i/>
            </w:rPr>
          </w:rPrChange>
        </w:rPr>
      </w:pPr>
      <w:del w:id="1935" w:author="Bob Rudis" w:date="2013-10-20T19:51:00Z">
        <w:r w:rsidRPr="00BC2747" w:rsidDel="00ED62F3">
          <w:rPr>
            <w:rPrChange w:id="1936" w:author="Bob Rudis" w:date="2013-10-20T19:45:00Z">
              <w:rPr>
                <w:i/>
              </w:rPr>
            </w:rPrChange>
          </w:rPr>
          <w:delText>mean          2.221363</w:delText>
        </w:r>
      </w:del>
    </w:p>
    <w:p w14:paraId="215B8DAC" w14:textId="2CB2EE3E" w:rsidR="00E15D16" w:rsidRPr="00BC2747" w:rsidDel="00ED62F3" w:rsidRDefault="00E15D16" w:rsidP="00BC2747">
      <w:pPr>
        <w:pStyle w:val="CodeSnippet"/>
        <w:rPr>
          <w:del w:id="1937" w:author="Bob Rudis" w:date="2013-10-20T19:51:00Z"/>
        </w:rPr>
      </w:pPr>
      <w:del w:id="1938" w:author="Bob Rudis" w:date="2013-10-20T19:51:00Z">
        <w:r w:rsidRPr="00BC2747" w:rsidDel="00ED62F3">
          <w:delText>std           0.531572</w:delText>
        </w:r>
      </w:del>
    </w:p>
    <w:p w14:paraId="5056B8F4" w14:textId="676A8E5F" w:rsidR="00E15D16" w:rsidRPr="00BC2747" w:rsidDel="00ED62F3" w:rsidRDefault="00E15D16" w:rsidP="00BC2747">
      <w:pPr>
        <w:pStyle w:val="CodeSnippet"/>
        <w:rPr>
          <w:del w:id="1939" w:author="Bob Rudis" w:date="2013-10-20T19:51:00Z"/>
          <w:rPrChange w:id="1940" w:author="Bob Rudis" w:date="2013-10-20T19:45:00Z">
            <w:rPr>
              <w:del w:id="1941" w:author="Bob Rudis" w:date="2013-10-20T19:51:00Z"/>
              <w:i/>
            </w:rPr>
          </w:rPrChange>
        </w:rPr>
      </w:pPr>
      <w:del w:id="1942" w:author="Bob Rudis" w:date="2013-10-20T19:51:00Z">
        <w:r w:rsidRPr="00BC2747" w:rsidDel="00ED62F3">
          <w:rPr>
            <w:rPrChange w:id="1943" w:author="Bob Rudis" w:date="2013-10-20T19:45:00Z">
              <w:rPr>
                <w:i/>
              </w:rPr>
            </w:rPrChange>
          </w:rPr>
          <w:delText>min           1.000000</w:delText>
        </w:r>
      </w:del>
    </w:p>
    <w:p w14:paraId="2A024EB2" w14:textId="7DE4C825" w:rsidR="00E15D16" w:rsidRPr="00BC2747" w:rsidDel="00ED62F3" w:rsidRDefault="00E15D16" w:rsidP="00BC2747">
      <w:pPr>
        <w:pStyle w:val="CodeSnippet"/>
        <w:rPr>
          <w:del w:id="1944" w:author="Bob Rudis" w:date="2013-10-20T19:51:00Z"/>
        </w:rPr>
      </w:pPr>
      <w:del w:id="1945" w:author="Bob Rudis" w:date="2013-10-20T19:51:00Z">
        <w:r w:rsidRPr="00BC2747" w:rsidDel="00ED62F3">
          <w:delText>25%           2.000000</w:delText>
        </w:r>
      </w:del>
    </w:p>
    <w:p w14:paraId="3591C547" w14:textId="4CDF3A63" w:rsidR="00E15D16" w:rsidRPr="00BC2747" w:rsidDel="00ED62F3" w:rsidRDefault="00E15D16" w:rsidP="00BC2747">
      <w:pPr>
        <w:pStyle w:val="CodeSnippet"/>
        <w:rPr>
          <w:del w:id="1946" w:author="Bob Rudis" w:date="2013-10-20T19:51:00Z"/>
        </w:rPr>
      </w:pPr>
      <w:del w:id="1947" w:author="Bob Rudis" w:date="2013-10-20T19:51:00Z">
        <w:r w:rsidRPr="00BC2747" w:rsidDel="00ED62F3">
          <w:delText>50%           2.000000</w:delText>
        </w:r>
      </w:del>
    </w:p>
    <w:p w14:paraId="3449FAA1" w14:textId="2ACFC70D" w:rsidR="00E15D16" w:rsidRPr="00BC2747" w:rsidDel="00ED62F3" w:rsidRDefault="00E15D16" w:rsidP="00BC2747">
      <w:pPr>
        <w:pStyle w:val="CodeSnippet"/>
        <w:rPr>
          <w:del w:id="1948" w:author="Bob Rudis" w:date="2013-10-20T19:51:00Z"/>
        </w:rPr>
      </w:pPr>
      <w:del w:id="1949" w:author="Bob Rudis" w:date="2013-10-20T19:51:00Z">
        <w:r w:rsidRPr="00BC2747" w:rsidDel="00ED62F3">
          <w:delText>75%           2.000000</w:delText>
        </w:r>
      </w:del>
    </w:p>
    <w:p w14:paraId="1520B10E" w14:textId="00140476" w:rsidR="00E15D16" w:rsidRPr="00BC2747" w:rsidDel="00ED62F3" w:rsidRDefault="00E15D16" w:rsidP="00BC2747">
      <w:pPr>
        <w:pStyle w:val="CodeSnippet"/>
        <w:rPr>
          <w:del w:id="1950" w:author="Bob Rudis" w:date="2013-10-20T19:51:00Z"/>
          <w:rPrChange w:id="1951" w:author="Bob Rudis" w:date="2013-10-20T19:45:00Z">
            <w:rPr>
              <w:del w:id="1952" w:author="Bob Rudis" w:date="2013-10-20T19:51:00Z"/>
              <w:i/>
            </w:rPr>
          </w:rPrChange>
        </w:rPr>
      </w:pPr>
      <w:del w:id="1953" w:author="Bob Rudis" w:date="2013-10-20T19:51:00Z">
        <w:r w:rsidRPr="00BC2747" w:rsidDel="00ED62F3">
          <w:rPr>
            <w:rPrChange w:id="1954" w:author="Bob Rudis" w:date="2013-10-20T19:45:00Z">
              <w:rPr>
                <w:i/>
              </w:rPr>
            </w:rPrChange>
          </w:rPr>
          <w:delText>max           7.000000</w:delText>
        </w:r>
      </w:del>
    </w:p>
    <w:p w14:paraId="22353344" w14:textId="77777777" w:rsidR="00E15D16" w:rsidRPr="00BC2747" w:rsidRDefault="00E15D16" w:rsidP="00BC2747">
      <w:pPr>
        <w:pStyle w:val="CodeSnippet"/>
      </w:pPr>
    </w:p>
    <w:p w14:paraId="6DFC6EA0" w14:textId="23609A03" w:rsidR="00F16488" w:rsidRDefault="00372185" w:rsidP="006A1882">
      <w:pPr>
        <w:pStyle w:val="Para"/>
        <w:rPr>
          <w:ins w:id="1955" w:author="Russell Thomas" w:date="2013-08-20T14:51:00Z"/>
        </w:rPr>
      </w:pPr>
      <w:del w:id="1956" w:author="Russell Thomas" w:date="2013-08-20T14:46:00Z">
        <w:r w:rsidDel="008744E4">
          <w:delText>From an examination</w:delText>
        </w:r>
      </w:del>
      <w:ins w:id="1957" w:author="Russell Thomas" w:date="2013-08-20T14:46:00Z">
        <w:r w:rsidR="008744E4">
          <w:t>As you look at</w:t>
        </w:r>
      </w:ins>
      <w:r>
        <w:t xml:space="preserve"> </w:t>
      </w:r>
      <w:del w:id="1958" w:author="Russell Thomas" w:date="2013-08-20T14:47:00Z">
        <w:r w:rsidDel="008744E4">
          <w:delText xml:space="preserve">of </w:delText>
        </w:r>
      </w:del>
      <w:del w:id="1959" w:author="Kezia Endsley" w:date="2013-08-05T07:36:00Z">
        <w:r w:rsidDel="00283F8B">
          <w:delText>the above</w:delText>
        </w:r>
      </w:del>
      <w:ins w:id="1960" w:author="Kezia Endsley" w:date="2013-08-05T07:36:00Z">
        <w:r w:rsidR="00283F8B">
          <w:t>these</w:t>
        </w:r>
      </w:ins>
      <w:r>
        <w:t xml:space="preserve"> results</w:t>
      </w:r>
      <w:r w:rsidR="003813F3">
        <w:t xml:space="preserve">, </w:t>
      </w:r>
      <w:del w:id="1961" w:author="Kezia Endsley" w:date="2013-08-05T07:36:00Z">
        <w:r w:rsidR="003813F3" w:rsidDel="00283F8B">
          <w:delText xml:space="preserve">we </w:delText>
        </w:r>
        <w:r w:rsidR="006A1882" w:rsidDel="00283F8B">
          <w:delText xml:space="preserve">make a </w:delText>
        </w:r>
      </w:del>
      <w:r w:rsidR="006A1882">
        <w:t>note that t</w:t>
      </w:r>
      <w:r w:rsidR="00AB437F">
        <w:t xml:space="preserve">he </w:t>
      </w:r>
      <w:r w:rsidR="00DD5024" w:rsidRPr="00DD5024">
        <w:rPr>
          <w:rStyle w:val="InlineCode"/>
          <w:rPrChange w:id="1962" w:author="Kezia Endsley" w:date="2013-08-05T07:36:00Z">
            <w:rPr>
              <w:rStyle w:val="InlineCodeVariable"/>
              <w:sz w:val="18"/>
            </w:rPr>
          </w:rPrChange>
        </w:rPr>
        <w:t>Reliability</w:t>
      </w:r>
      <w:r w:rsidR="000548C7">
        <w:t xml:space="preserve"> </w:t>
      </w:r>
      <w:r w:rsidR="00AB437F">
        <w:t>column</w:t>
      </w:r>
      <w:r w:rsidR="000548C7">
        <w:t xml:space="preserve"> sprea</w:t>
      </w:r>
      <w:r w:rsidR="000548C7" w:rsidRPr="00ED62F3">
        <w:t xml:space="preserve">ds across the </w:t>
      </w:r>
      <w:r w:rsidR="000548C7" w:rsidRPr="00ED62F3">
        <w:rPr>
          <w:i/>
        </w:rPr>
        <w:t>documented</w:t>
      </w:r>
      <w:r w:rsidR="000548C7" w:rsidRPr="00ED62F3">
        <w:t xml:space="preserve"> </w:t>
      </w:r>
      <w:ins w:id="1963" w:author="Russell Thomas" w:date="2013-08-20T14:47:00Z">
        <w:r w:rsidR="008744E4" w:rsidRPr="00ED62F3">
          <w:t xml:space="preserve">potential range of [1…10] </w:t>
        </w:r>
      </w:ins>
      <w:r w:rsidR="0005353E" w:rsidRPr="00ED62F3">
        <w:t>(</w:t>
      </w:r>
      <w:ins w:id="1964" w:author="Bob Rudis" w:date="2013-10-20T19:55:00Z">
        <w:r w:rsidR="00ED62F3" w:rsidRPr="00ED62F3">
          <w:t xml:space="preserve">Slide 10 of </w:t>
        </w:r>
      </w:ins>
      <w:r w:rsidR="00DD5024" w:rsidRPr="00ED62F3">
        <w:rPr>
          <w:rStyle w:val="InlineURL"/>
          <w:rFonts w:ascii="Times New Roman" w:hAnsi="Times New Roman" w:cstheme="minorBidi"/>
          <w:noProof w:val="0"/>
          <w:rPrChange w:id="1965" w:author="Bob Rudis" w:date="2013-10-20T19:55:00Z">
            <w:rPr>
              <w:rStyle w:val="InlineURL"/>
              <w:sz w:val="18"/>
            </w:rPr>
          </w:rPrChange>
        </w:rPr>
        <w:t>http://www.slideshare.net/alienvault/building-an-ip-reputation-engine-tracking-the-miscreants</w:t>
      </w:r>
      <w:r w:rsidR="0005353E" w:rsidRPr="00ED62F3">
        <w:t>)</w:t>
      </w:r>
      <w:r w:rsidR="0005353E">
        <w:t xml:space="preserve"> </w:t>
      </w:r>
    </w:p>
    <w:p w14:paraId="082CCF70" w14:textId="77777777" w:rsidR="00DD5024" w:rsidRDefault="00F16488">
      <w:pPr>
        <w:pStyle w:val="QueryPara"/>
        <w:numPr>
          <w:ins w:id="1966" w:author="Russell Thomas" w:date="2013-08-20T14:52:00Z"/>
        </w:numPr>
        <w:rPr>
          <w:ins w:id="1967" w:author="Bob Rudis" w:date="2013-10-20T20:13:00Z"/>
        </w:rPr>
        <w:pPrChange w:id="1968" w:author="Russell Thomas" w:date="2013-08-20T14:52:00Z">
          <w:pPr>
            <w:pStyle w:val="Para"/>
          </w:pPr>
        </w:pPrChange>
      </w:pPr>
      <w:ins w:id="1969" w:author="Russell Thomas" w:date="2013-08-20T14:52:00Z">
        <w:r>
          <w:lastRenderedPageBreak/>
          <w:t>[</w:t>
        </w:r>
        <w:proofErr w:type="gramStart"/>
        <w:r>
          <w:t>[ This</w:t>
        </w:r>
        <w:proofErr w:type="gramEnd"/>
        <w:r>
          <w:t xml:space="preserve"> is a good URL but it does not list or describe the potential range of the Reliability score. ]]</w:t>
        </w:r>
      </w:ins>
    </w:p>
    <w:p w14:paraId="45CF376E" w14:textId="77777777" w:rsidR="002540BA" w:rsidRDefault="002540BA">
      <w:pPr>
        <w:pStyle w:val="QueryPara"/>
        <w:numPr>
          <w:ins w:id="1970" w:author="Russell Thomas" w:date="2013-08-20T14:52:00Z"/>
        </w:numPr>
        <w:rPr>
          <w:ins w:id="1971" w:author="Bob Rudis" w:date="2013-10-20T19:54:00Z"/>
        </w:rPr>
        <w:pPrChange w:id="1972" w:author="Russell Thomas" w:date="2013-08-20T14:52:00Z">
          <w:pPr>
            <w:pStyle w:val="Para"/>
          </w:pPr>
        </w:pPrChange>
      </w:pPr>
    </w:p>
    <w:p w14:paraId="47F0975B" w14:textId="71CC234D" w:rsidR="00ED62F3" w:rsidRDefault="00ED62F3">
      <w:pPr>
        <w:pStyle w:val="QueryPara"/>
        <w:numPr>
          <w:ins w:id="1973" w:author="Russell Thomas" w:date="2013-08-20T14:52:00Z"/>
        </w:numPr>
        <w:rPr>
          <w:ins w:id="1974" w:author="Russell Thomas" w:date="2013-08-20T14:52:00Z"/>
        </w:rPr>
        <w:pPrChange w:id="1975" w:author="Russell Thomas" w:date="2013-08-20T14:52:00Z">
          <w:pPr>
            <w:pStyle w:val="Para"/>
          </w:pPr>
        </w:pPrChange>
      </w:pPr>
      <w:ins w:id="1976" w:author="Bob Rudis" w:date="2013-10-20T19:54:00Z">
        <w:r>
          <w:t xml:space="preserve">AR: </w:t>
        </w:r>
      </w:ins>
      <w:proofErr w:type="gramStart"/>
      <w:ins w:id="1977" w:author="Bob Rudis" w:date="2013-10-20T20:13:00Z">
        <w:r w:rsidR="002540BA">
          <w:t>It’s</w:t>
        </w:r>
        <w:proofErr w:type="gramEnd"/>
        <w:r w:rsidR="002540BA">
          <w:t xml:space="preserve"> on s</w:t>
        </w:r>
      </w:ins>
      <w:ins w:id="1978" w:author="Bob Rudis" w:date="2013-10-20T19:54:00Z">
        <w:r>
          <w:t xml:space="preserve">lide 10. I updated the paragraph text </w:t>
        </w:r>
      </w:ins>
      <w:ins w:id="1979" w:author="Bob Rudis" w:date="2013-10-20T20:13:00Z">
        <w:r w:rsidR="002540BA">
          <w:t>before the URL ref</w:t>
        </w:r>
      </w:ins>
    </w:p>
    <w:p w14:paraId="3A1EB0F6" w14:textId="77777777" w:rsidR="00DA2558" w:rsidRPr="0084231F" w:rsidRDefault="006E2C95" w:rsidP="006A1882">
      <w:pPr>
        <w:pStyle w:val="Para"/>
        <w:numPr>
          <w:ins w:id="1980" w:author="Russell Thomas" w:date="2013-08-20T14:51:00Z"/>
        </w:numPr>
      </w:pPr>
      <w:del w:id="1981" w:author="Russell Thomas" w:date="2013-08-20T14:47:00Z">
        <w:r w:rsidDel="008744E4">
          <w:delText xml:space="preserve">potential </w:delText>
        </w:r>
        <w:r w:rsidR="0024305C" w:rsidDel="008744E4">
          <w:delText>range of</w:delText>
        </w:r>
        <w:r w:rsidR="00805B0F" w:rsidDel="008744E4">
          <w:delText xml:space="preserve"> </w:delText>
        </w:r>
        <w:r w:rsidR="000548C7" w:rsidDel="008744E4">
          <w:delText xml:space="preserve">[1…10] </w:delText>
        </w:r>
      </w:del>
      <w:ins w:id="1982" w:author="Russell Thomas" w:date="2013-08-20T14:47:00Z">
        <w:r w:rsidR="008744E4">
          <w:t xml:space="preserve"> </w:t>
        </w:r>
      </w:ins>
      <w:proofErr w:type="gramStart"/>
      <w:r w:rsidR="000548C7">
        <w:t>but</w:t>
      </w:r>
      <w:proofErr w:type="gramEnd"/>
      <w:r w:rsidR="000548C7">
        <w:t xml:space="preserve"> the </w:t>
      </w:r>
      <w:r w:rsidR="00DD5024" w:rsidRPr="00DD5024">
        <w:rPr>
          <w:rStyle w:val="InlineCode"/>
          <w:rPrChange w:id="1983" w:author="Kezia Endsley" w:date="2013-08-05T07:37:00Z">
            <w:rPr>
              <w:rStyle w:val="InlineCodeVariable"/>
              <w:sz w:val="18"/>
            </w:rPr>
          </w:rPrChange>
        </w:rPr>
        <w:t>Risk</w:t>
      </w:r>
      <w:r w:rsidR="000548C7">
        <w:t xml:space="preserve"> </w:t>
      </w:r>
      <w:r>
        <w:t>column</w:t>
      </w:r>
      <w:r w:rsidR="000548C7">
        <w:t>—which</w:t>
      </w:r>
      <w:r w:rsidR="006A1882">
        <w:t xml:space="preserve"> AlienVault says has</w:t>
      </w:r>
      <w:r w:rsidR="000548C7">
        <w:t xml:space="preserve"> a documented</w:t>
      </w:r>
      <w:r w:rsidR="006A1882">
        <w:t xml:space="preserve"> </w:t>
      </w:r>
      <w:r>
        <w:t xml:space="preserve">potential </w:t>
      </w:r>
      <w:r w:rsidR="000548C7">
        <w:t>range of [1…</w:t>
      </w:r>
      <w:r w:rsidR="006A1882">
        <w:t>10]—</w:t>
      </w:r>
      <w:r w:rsidR="00DA2558">
        <w:t>only has a spread of [1…7</w:t>
      </w:r>
      <w:r w:rsidR="006A1882">
        <w:t>].</w:t>
      </w:r>
      <w:r w:rsidR="0084231F">
        <w:t xml:space="preserve"> </w:t>
      </w:r>
      <w:del w:id="1984" w:author="Kezia Endsley" w:date="2013-08-05T07:37:00Z">
        <w:r w:rsidR="0084231F" w:rsidDel="00283F8B">
          <w:delText xml:space="preserve">We </w:delText>
        </w:r>
      </w:del>
      <w:ins w:id="1985" w:author="Kezia Endsley" w:date="2013-08-05T07:37:00Z">
        <w:r w:rsidR="00283F8B">
          <w:t xml:space="preserve">You </w:t>
        </w:r>
      </w:ins>
      <w:r w:rsidR="0084231F">
        <w:t xml:space="preserve">can also see that </w:t>
      </w:r>
      <w:r w:rsidR="006F4C5C">
        <w:t xml:space="preserve">both </w:t>
      </w:r>
      <w:r w:rsidR="00DD5024" w:rsidRPr="00DD5024">
        <w:rPr>
          <w:rStyle w:val="InlineCode"/>
          <w:rPrChange w:id="1986" w:author="Kezia Endsley" w:date="2013-08-05T07:37:00Z">
            <w:rPr>
              <w:rStyle w:val="InlineCodeVariable"/>
              <w:sz w:val="18"/>
            </w:rPr>
          </w:rPrChange>
        </w:rPr>
        <w:t>Risk</w:t>
      </w:r>
      <w:r w:rsidR="0084231F">
        <w:t xml:space="preserve"> </w:t>
      </w:r>
      <w:r w:rsidR="006F4C5C">
        <w:t xml:space="preserve">and </w:t>
      </w:r>
      <w:r w:rsidR="00DD5024" w:rsidRPr="00DD5024">
        <w:rPr>
          <w:rStyle w:val="InlineCode"/>
          <w:rPrChange w:id="1987" w:author="Kezia Endsley" w:date="2013-08-05T07:37:00Z">
            <w:rPr>
              <w:rStyle w:val="InlineCodeVariable"/>
              <w:sz w:val="18"/>
            </w:rPr>
          </w:rPrChange>
        </w:rPr>
        <w:t>Reliability</w:t>
      </w:r>
      <w:r w:rsidR="006F4C5C">
        <w:t xml:space="preserve"> appear</w:t>
      </w:r>
      <w:r w:rsidR="0084231F">
        <w:t xml:space="preserve"> to </w:t>
      </w:r>
      <w:del w:id="1988" w:author="Russell Thomas" w:date="2013-08-20T14:53:00Z">
        <w:r w:rsidR="0084231F" w:rsidDel="00F16488">
          <w:delText>heavily gravitate towards</w:delText>
        </w:r>
      </w:del>
      <w:ins w:id="1989" w:author="Russell Thomas" w:date="2013-08-20T14:53:00Z">
        <w:r w:rsidR="00F16488">
          <w:t>center on</w:t>
        </w:r>
      </w:ins>
      <w:r w:rsidR="0084231F">
        <w:t xml:space="preserve"> a value of </w:t>
      </w:r>
      <w:del w:id="1990" w:author="Kezia Endsley" w:date="2013-08-05T07:37:00Z">
        <w:r w:rsidR="0084231F" w:rsidDel="00283F8B">
          <w:delText>“</w:delText>
        </w:r>
      </w:del>
      <w:r w:rsidR="0084231F">
        <w:t>2</w:t>
      </w:r>
      <w:ins w:id="1991" w:author="Kezia Endsley" w:date="2013-08-05T07:37:00Z">
        <w:r w:rsidR="00283F8B">
          <w:t>.</w:t>
        </w:r>
      </w:ins>
      <w:del w:id="1992" w:author="Kezia Endsley" w:date="2013-08-05T07:37:00Z">
        <w:r w:rsidR="0084231F" w:rsidDel="00283F8B">
          <w:delText>”</w:delText>
        </w:r>
      </w:del>
    </w:p>
    <w:p w14:paraId="4677ACD3" w14:textId="77777777" w:rsidR="00F16488" w:rsidRDefault="0036148A" w:rsidP="00FC2485">
      <w:pPr>
        <w:pStyle w:val="Para"/>
        <w:rPr>
          <w:ins w:id="1993" w:author="Bob Rudis" w:date="2013-10-21T00:55:00Z"/>
        </w:rPr>
      </w:pPr>
      <w:del w:id="1994" w:author="Kezia Endsley" w:date="2013-08-05T07:37:00Z">
        <w:r w:rsidDel="003F5412">
          <w:delText>W</w:delText>
        </w:r>
        <w:r w:rsidR="00B42F90" w:rsidDel="003F5412">
          <w:delText xml:space="preserve">e </w:delText>
        </w:r>
      </w:del>
      <w:ins w:id="1995" w:author="Kezia Endsley" w:date="2013-08-05T07:37:00Z">
        <w:r w:rsidR="003F5412">
          <w:t xml:space="preserve">You </w:t>
        </w:r>
      </w:ins>
      <w:r w:rsidR="00B42F90">
        <w:t xml:space="preserve">can </w:t>
      </w:r>
      <w:r w:rsidR="003813F3">
        <w:t xml:space="preserve">now dig a bit deeper and </w:t>
      </w:r>
      <w:r w:rsidR="00B42F90">
        <w:t xml:space="preserve">use the fact that the </w:t>
      </w:r>
      <w:del w:id="1996" w:author="Kezia Endsley" w:date="2013-08-05T07:37:00Z">
        <w:r w:rsidR="00B42F90" w:rsidDel="003F5412">
          <w:delText>“</w:delText>
        </w:r>
      </w:del>
      <w:r w:rsidR="00DD5024" w:rsidRPr="00DD5024">
        <w:rPr>
          <w:rStyle w:val="InlineCode"/>
          <w:rPrChange w:id="1997" w:author="Kezia Endsley" w:date="2013-08-05T07:37:00Z">
            <w:rPr>
              <w:rStyle w:val="InlineCodeVariable"/>
              <w:sz w:val="18"/>
            </w:rPr>
          </w:rPrChange>
        </w:rPr>
        <w:t>Reliability</w:t>
      </w:r>
      <w:del w:id="1998" w:author="Kezia Endsley" w:date="2013-08-05T07:37:00Z">
        <w:r w:rsidR="00B42F90" w:rsidDel="003F5412">
          <w:delText>”</w:delText>
        </w:r>
      </w:del>
      <w:r w:rsidR="00B42F90">
        <w:t xml:space="preserve">, </w:t>
      </w:r>
      <w:del w:id="1999" w:author="Kezia Endsley" w:date="2013-08-05T07:37:00Z">
        <w:r w:rsidR="00B42F90" w:rsidDel="003F5412">
          <w:delText>“</w:delText>
        </w:r>
      </w:del>
      <w:r w:rsidR="00DD5024" w:rsidRPr="00DD5024">
        <w:rPr>
          <w:rStyle w:val="InlineCode"/>
          <w:rPrChange w:id="2000" w:author="Kezia Endsley" w:date="2013-08-05T07:37:00Z">
            <w:rPr>
              <w:rStyle w:val="InlineCodeVariable"/>
              <w:sz w:val="18"/>
            </w:rPr>
          </w:rPrChange>
        </w:rPr>
        <w:t>Risk</w:t>
      </w:r>
      <w:del w:id="2001" w:author="Kezia Endsley" w:date="2013-08-05T07:37:00Z">
        <w:r w:rsidR="00B42F90" w:rsidDel="003F5412">
          <w:delText>”</w:delText>
        </w:r>
      </w:del>
      <w:r w:rsidR="00B42F90">
        <w:t xml:space="preserve">, </w:t>
      </w:r>
      <w:del w:id="2002" w:author="Kezia Endsley" w:date="2013-08-05T07:37:00Z">
        <w:r w:rsidR="00B42F90" w:rsidDel="003F5412">
          <w:delText>“</w:delText>
        </w:r>
      </w:del>
      <w:r w:rsidR="00DD5024" w:rsidRPr="00DD5024">
        <w:rPr>
          <w:rStyle w:val="InlineCode"/>
          <w:rPrChange w:id="2003" w:author="Kezia Endsley" w:date="2013-08-05T07:37:00Z">
            <w:rPr>
              <w:rStyle w:val="InlineCodeVariable"/>
              <w:sz w:val="18"/>
            </w:rPr>
          </w:rPrChange>
        </w:rPr>
        <w:t>Type</w:t>
      </w:r>
      <w:ins w:id="2004" w:author="Kezia Endsley" w:date="2013-08-05T07:37:00Z">
        <w:r w:rsidR="003F5412">
          <w:t>,</w:t>
        </w:r>
      </w:ins>
      <w:del w:id="2005" w:author="Kezia Endsley" w:date="2013-08-05T07:37:00Z">
        <w:r w:rsidR="00B42F90" w:rsidDel="003F5412">
          <w:delText>”</w:delText>
        </w:r>
      </w:del>
      <w:r w:rsidR="00B42F90">
        <w:t xml:space="preserve"> and </w:t>
      </w:r>
      <w:del w:id="2006" w:author="Kezia Endsley" w:date="2013-08-05T07:37:00Z">
        <w:r w:rsidR="00B42F90" w:rsidDel="003F5412">
          <w:delText>“</w:delText>
        </w:r>
      </w:del>
      <w:r w:rsidR="00DD5024" w:rsidRPr="00DD5024">
        <w:rPr>
          <w:rStyle w:val="InlineCode"/>
          <w:rPrChange w:id="2007" w:author="Kezia Endsley" w:date="2013-08-05T07:37:00Z">
            <w:rPr>
              <w:rStyle w:val="InlineCodeVariable"/>
              <w:sz w:val="18"/>
            </w:rPr>
          </w:rPrChange>
        </w:rPr>
        <w:t>Country</w:t>
      </w:r>
      <w:del w:id="2008" w:author="Kezia Endsley" w:date="2013-08-05T07:37:00Z">
        <w:r w:rsidR="00B42F90" w:rsidDel="003F5412">
          <w:delText>”</w:delText>
        </w:r>
      </w:del>
      <w:r w:rsidR="00B42F90">
        <w:t xml:space="preserve"> fields </w:t>
      </w:r>
      <w:del w:id="2009" w:author="Russell Thomas" w:date="2013-08-20T14:54:00Z">
        <w:r w:rsidR="00B42F90" w:rsidDel="00F16488">
          <w:delText>are</w:delText>
        </w:r>
        <w:r w:rsidR="001C36E1" w:rsidDel="00F16488">
          <w:delText xml:space="preserve"> actually</w:delText>
        </w:r>
        <w:r w:rsidR="00B42F90" w:rsidDel="00F16488">
          <w:delText xml:space="preserve"> the equivalent of categorical data</w:delText>
        </w:r>
      </w:del>
      <w:ins w:id="2010" w:author="Kezia Endsley" w:date="2013-08-05T07:37:00Z">
        <w:del w:id="2011" w:author="Russell Thomas" w:date="2013-08-20T14:54:00Z">
          <w:r w:rsidR="003F5412" w:rsidDel="00F16488">
            <w:delText xml:space="preserve">. That is, </w:delText>
          </w:r>
        </w:del>
      </w:ins>
      <w:del w:id="2012" w:author="Russell Thomas" w:date="2013-08-20T14:54:00Z">
        <w:r w:rsidR="00B42F90" w:rsidDel="00F16488">
          <w:delText>: i.e. they enable</w:delText>
        </w:r>
      </w:del>
      <w:ins w:id="2013" w:author="Russell Thomas" w:date="2013-08-20T14:54:00Z">
        <w:r w:rsidR="00F16488">
          <w:t>can be used together to define data set categories.</w:t>
        </w:r>
      </w:ins>
      <w:r w:rsidR="00B42F90">
        <w:t xml:space="preserve"> </w:t>
      </w:r>
      <w:del w:id="2014" w:author="Russell Thomas" w:date="2013-08-20T14:54:00Z">
        <w:r w:rsidR="006F4C5C" w:rsidDel="00F16488">
          <w:delText>slicing</w:delText>
        </w:r>
        <w:r w:rsidR="00B42F90" w:rsidDel="00F16488">
          <w:delText xml:space="preserve"> the data set into groups. </w:delText>
        </w:r>
      </w:del>
      <w:r w:rsidR="001C36E1">
        <w:t xml:space="preserve">Even though </w:t>
      </w:r>
      <w:del w:id="2015" w:author="Russell Thomas" w:date="2013-08-20T14:54:00Z">
        <w:r w:rsidR="001C36E1" w:rsidDel="00F16488">
          <w:delText xml:space="preserve">we </w:delText>
        </w:r>
      </w:del>
      <w:ins w:id="2016" w:author="Kezia Endsley" w:date="2013-08-05T07:38:00Z">
        <w:del w:id="2017" w:author="Russell Thomas" w:date="2013-08-20T14:54:00Z">
          <w:r w:rsidR="003F5412" w:rsidDel="00F16488">
            <w:delText>you</w:delText>
          </w:r>
        </w:del>
      </w:ins>
      <w:ins w:id="2018" w:author="Russell Thomas" w:date="2013-08-20T14:54:00Z">
        <w:r w:rsidR="00F16488">
          <w:t>we</w:t>
        </w:r>
      </w:ins>
      <w:ins w:id="2019" w:author="Kezia Endsley" w:date="2013-08-05T07:38:00Z">
        <w:r w:rsidR="003F5412">
          <w:t xml:space="preserve"> </w:t>
        </w:r>
      </w:ins>
      <w:r w:rsidR="001C36E1">
        <w:t xml:space="preserve">just treated </w:t>
      </w:r>
      <w:del w:id="2020" w:author="Kezia Endsley" w:date="2013-08-05T07:38:00Z">
        <w:r w:rsidR="001C36E1" w:rsidDel="003F5412">
          <w:delText>“</w:delText>
        </w:r>
      </w:del>
      <w:r w:rsidR="00DD5024" w:rsidRPr="00DD5024">
        <w:rPr>
          <w:rStyle w:val="InlineCode"/>
          <w:rPrChange w:id="2021" w:author="Kezia Endsley" w:date="2013-08-05T07:37:00Z">
            <w:rPr>
              <w:rStyle w:val="InlineCodeVariable"/>
              <w:sz w:val="18"/>
            </w:rPr>
          </w:rPrChange>
        </w:rPr>
        <w:t>Reliability</w:t>
      </w:r>
      <w:del w:id="2022" w:author="Kezia Endsley" w:date="2013-08-05T07:38:00Z">
        <w:r w:rsidR="001C36E1" w:rsidDel="003F5412">
          <w:delText>”</w:delText>
        </w:r>
      </w:del>
      <w:r w:rsidR="001C36E1">
        <w:t xml:space="preserve"> and </w:t>
      </w:r>
      <w:del w:id="2023" w:author="Kezia Endsley" w:date="2013-08-05T07:38:00Z">
        <w:r w:rsidR="001C36E1" w:rsidDel="003F5412">
          <w:delText>“</w:delText>
        </w:r>
      </w:del>
      <w:r w:rsidR="00DD5024" w:rsidRPr="00DD5024">
        <w:rPr>
          <w:rStyle w:val="InlineCode"/>
          <w:rPrChange w:id="2024" w:author="Kezia Endsley" w:date="2013-08-05T07:38:00Z">
            <w:rPr>
              <w:rStyle w:val="InlineCodeVariable"/>
              <w:sz w:val="18"/>
            </w:rPr>
          </w:rPrChange>
        </w:rPr>
        <w:t>Risk</w:t>
      </w:r>
      <w:del w:id="2025" w:author="Kezia Endsley" w:date="2013-08-05T07:38:00Z">
        <w:r w:rsidR="001C36E1" w:rsidDel="003F5412">
          <w:delText>”</w:delText>
        </w:r>
      </w:del>
      <w:r w:rsidR="001C36E1">
        <w:t xml:space="preserve"> as numbers</w:t>
      </w:r>
      <w:ins w:id="2026" w:author="Kezia Endsley" w:date="2013-08-05T07:38:00Z">
        <w:r w:rsidR="003F5412">
          <w:t>,</w:t>
        </w:r>
      </w:ins>
      <w:r w:rsidR="001C36E1">
        <w:t xml:space="preserve"> they actually are </w:t>
      </w:r>
      <w:del w:id="2027" w:author="Russell Thomas" w:date="2013-08-20T14:56:00Z">
        <w:r w:rsidR="001C36E1" w:rsidDel="00F16488">
          <w:delText>categorical</w:delText>
        </w:r>
      </w:del>
      <w:ins w:id="2028" w:author="Russell Thomas" w:date="2013-08-20T14:56:00Z">
        <w:r w:rsidR="00F16488">
          <w:t>ordinal</w:t>
        </w:r>
      </w:ins>
      <w:r w:rsidR="001C36E1">
        <w:t xml:space="preserve">, meaning each entry </w:t>
      </w:r>
      <w:del w:id="2029" w:author="Kezia Endsley" w:date="2013-08-05T07:38:00Z">
        <w:r w:rsidR="001C36E1" w:rsidDel="003F5412">
          <w:delText>will be</w:delText>
        </w:r>
      </w:del>
      <w:ins w:id="2030" w:author="Kezia Endsley" w:date="2013-08-05T07:38:00Z">
        <w:r w:rsidR="003F5412">
          <w:t>is</w:t>
        </w:r>
      </w:ins>
      <w:r w:rsidR="001C36E1">
        <w:t xml:space="preserve"> assigned an integer and a value of </w:t>
      </w:r>
      <w:del w:id="2031" w:author="Kezia Endsley" w:date="2013-08-05T07:38:00Z">
        <w:r w:rsidR="001C36E1" w:rsidDel="003F5412">
          <w:delText>“</w:delText>
        </w:r>
      </w:del>
      <w:r w:rsidR="001C36E1">
        <w:t>4</w:t>
      </w:r>
      <w:del w:id="2032" w:author="Kezia Endsley" w:date="2013-08-05T07:38:00Z">
        <w:r w:rsidR="001C36E1" w:rsidDel="003F5412">
          <w:delText>”</w:delText>
        </w:r>
      </w:del>
      <w:r w:rsidR="001C36E1">
        <w:t xml:space="preserve"> is not necessarily twice </w:t>
      </w:r>
      <w:ins w:id="2033" w:author="Russell Thomas" w:date="2013-08-20T14:55:00Z">
        <w:r w:rsidR="00F16488">
          <w:t xml:space="preserve">the Reliability or Risk </w:t>
        </w:r>
      </w:ins>
      <w:del w:id="2034" w:author="Russell Thomas" w:date="2013-08-20T14:55:00Z">
        <w:r w:rsidR="001C36E1" w:rsidDel="00F16488">
          <w:delText xml:space="preserve">that </w:delText>
        </w:r>
      </w:del>
      <w:r w:rsidR="001C36E1">
        <w:t xml:space="preserve">of </w:t>
      </w:r>
      <w:del w:id="2035" w:author="Kezia Endsley" w:date="2013-08-05T07:38:00Z">
        <w:r w:rsidR="001C36E1" w:rsidDel="003F5412">
          <w:delText>“</w:delText>
        </w:r>
      </w:del>
      <w:r w:rsidR="001C36E1">
        <w:t>2</w:t>
      </w:r>
      <w:ins w:id="2036" w:author="Kezia Endsley" w:date="2013-08-05T07:38:00Z">
        <w:r w:rsidR="003F5412">
          <w:t xml:space="preserve">. </w:t>
        </w:r>
      </w:ins>
      <w:del w:id="2037" w:author="Kezia Endsley" w:date="2013-08-05T07:38:00Z">
        <w:r w:rsidR="001C36E1" w:rsidDel="003F5412">
          <w:delText xml:space="preserve">”, in </w:delText>
        </w:r>
      </w:del>
      <w:ins w:id="2038" w:author="Russell Thomas" w:date="2013-08-20T14:56:00Z">
        <w:del w:id="2039" w:author="Jay Jacobs" w:date="2013-10-21T10:13:00Z">
          <w:r w:rsidR="00F16488" w:rsidDel="005255E6">
            <w:delText xml:space="preserve">.  </w:delText>
          </w:r>
        </w:del>
        <w:r w:rsidR="00F16488">
          <w:t xml:space="preserve">It only means that Reliability or Risk that is scored 4 </w:t>
        </w:r>
        <w:proofErr w:type="gramStart"/>
        <w:r w:rsidR="00F16488">
          <w:t>are</w:t>
        </w:r>
        <w:proofErr w:type="gramEnd"/>
        <w:r w:rsidR="00F16488">
          <w:t xml:space="preserve"> higher than those scored 2.  </w:t>
        </w:r>
      </w:ins>
      <w:ins w:id="2040" w:author="Kezia Endsley" w:date="2013-08-05T07:38:00Z">
        <w:r w:rsidR="003F5412">
          <w:t xml:space="preserve">In </w:t>
        </w:r>
      </w:ins>
      <w:r w:rsidR="001C36E1">
        <w:t xml:space="preserve">other words, the number is </w:t>
      </w:r>
      <w:del w:id="2041" w:author="Russell Thomas" w:date="2013-08-20T14:55:00Z">
        <w:r w:rsidR="001C36E1" w:rsidDel="00F16488">
          <w:delText xml:space="preserve">more </w:delText>
        </w:r>
      </w:del>
      <w:ins w:id="2042" w:author="Russell Thomas" w:date="2013-08-20T14:55:00Z">
        <w:r w:rsidR="00F16488">
          <w:t xml:space="preserve">has more meaning as </w:t>
        </w:r>
      </w:ins>
      <w:r w:rsidR="001C36E1">
        <w:t xml:space="preserve">a label </w:t>
      </w:r>
      <w:del w:id="2043" w:author="Kezia Endsley" w:date="2013-08-05T07:38:00Z">
        <w:r w:rsidR="001C36E1" w:rsidDel="003F5412">
          <w:delText xml:space="preserve">then </w:delText>
        </w:r>
      </w:del>
      <w:ins w:id="2044" w:author="Kezia Endsley" w:date="2013-08-05T07:38:00Z">
        <w:r w:rsidR="003F5412">
          <w:t xml:space="preserve">than </w:t>
        </w:r>
      </w:ins>
      <w:r w:rsidR="001C36E1">
        <w:t>a measurement</w:t>
      </w:r>
      <w:r w:rsidR="00CF733C">
        <w:t xml:space="preserve">. </w:t>
      </w:r>
      <w:r w:rsidR="00DD5024" w:rsidRPr="00DD5024">
        <w:rPr>
          <w:highlight w:val="yellow"/>
          <w:rPrChange w:id="2045" w:author="Russell Thomas" w:date="2013-08-20T14:57:00Z">
            <w:rPr>
              <w:rFonts w:ascii="Courier New" w:hAnsi="Courier New"/>
              <w:i/>
              <w:noProof/>
            </w:rPr>
          </w:rPrChange>
        </w:rPr>
        <w:t xml:space="preserve">Categorical data may also be referred to as </w:t>
      </w:r>
      <w:r w:rsidR="00DD5024" w:rsidRPr="00DD5024">
        <w:rPr>
          <w:i/>
          <w:highlight w:val="yellow"/>
          <w:rPrChange w:id="2046" w:author="John Sleeva" w:date="2013-09-22T14:13:00Z">
            <w:rPr>
              <w:rFonts w:ascii="Courier New" w:hAnsi="Courier New"/>
              <w:i/>
              <w:noProof/>
            </w:rPr>
          </w:rPrChange>
        </w:rPr>
        <w:t>nominal values</w:t>
      </w:r>
      <w:r w:rsidR="00DD5024" w:rsidRPr="00DD5024">
        <w:rPr>
          <w:highlight w:val="yellow"/>
          <w:rPrChange w:id="2047" w:author="Russell Thomas" w:date="2013-08-20T14:57:00Z">
            <w:rPr>
              <w:rFonts w:ascii="Courier New" w:hAnsi="Courier New"/>
              <w:i/>
              <w:noProof/>
            </w:rPr>
          </w:rPrChange>
        </w:rPr>
        <w:t xml:space="preserve">, </w:t>
      </w:r>
      <w:r w:rsidR="00DD5024" w:rsidRPr="00DD5024">
        <w:rPr>
          <w:i/>
          <w:highlight w:val="yellow"/>
          <w:rPrChange w:id="2048" w:author="John Sleeva" w:date="2013-09-22T14:13:00Z">
            <w:rPr>
              <w:rFonts w:ascii="Courier New" w:hAnsi="Courier New"/>
              <w:i/>
              <w:noProof/>
            </w:rPr>
          </w:rPrChange>
        </w:rPr>
        <w:t>factors</w:t>
      </w:r>
      <w:ins w:id="2049" w:author="Kezia Endsley" w:date="2013-08-05T07:40:00Z">
        <w:r w:rsidR="00DD5024" w:rsidRPr="00DD5024">
          <w:rPr>
            <w:highlight w:val="yellow"/>
            <w:rPrChange w:id="2050" w:author="Russell Thomas" w:date="2013-08-20T14:57:00Z">
              <w:rPr>
                <w:rFonts w:ascii="Courier New" w:hAnsi="Courier New"/>
                <w:i/>
                <w:noProof/>
              </w:rPr>
            </w:rPrChange>
          </w:rPr>
          <w:t>,</w:t>
        </w:r>
      </w:ins>
      <w:r w:rsidR="00DD5024" w:rsidRPr="00DD5024">
        <w:rPr>
          <w:highlight w:val="yellow"/>
          <w:rPrChange w:id="2051" w:author="Russell Thomas" w:date="2013-08-20T14:57:00Z">
            <w:rPr>
              <w:rFonts w:ascii="Courier New" w:hAnsi="Courier New"/>
              <w:i/>
              <w:noProof/>
            </w:rPr>
          </w:rPrChange>
        </w:rPr>
        <w:t xml:space="preserve"> or in some cases, </w:t>
      </w:r>
      <w:r w:rsidR="00DD5024" w:rsidRPr="00DD5024">
        <w:rPr>
          <w:i/>
          <w:highlight w:val="yellow"/>
          <w:rPrChange w:id="2052" w:author="John Sleeva" w:date="2013-09-22T14:13:00Z">
            <w:rPr>
              <w:rFonts w:ascii="Courier New" w:hAnsi="Courier New"/>
              <w:i/>
              <w:noProof/>
            </w:rPr>
          </w:rPrChange>
        </w:rPr>
        <w:t>qualitative variables</w:t>
      </w:r>
      <w:r w:rsidR="00DD5024" w:rsidRPr="00DD5024">
        <w:rPr>
          <w:highlight w:val="yellow"/>
          <w:rPrChange w:id="2053" w:author="Russell Thomas" w:date="2013-08-20T14:57:00Z">
            <w:rPr>
              <w:rFonts w:ascii="Courier New" w:hAnsi="Courier New"/>
              <w:i/>
              <w:noProof/>
            </w:rPr>
          </w:rPrChange>
        </w:rPr>
        <w:t>.</w:t>
      </w:r>
      <w:r w:rsidR="000660DD">
        <w:t xml:space="preserve"> </w:t>
      </w:r>
    </w:p>
    <w:p w14:paraId="386B5427" w14:textId="77777777" w:rsidR="005D160F" w:rsidRDefault="005D160F" w:rsidP="005D160F">
      <w:pPr>
        <w:pStyle w:val="FeatureType"/>
        <w:rPr>
          <w:ins w:id="2054" w:author="Bob Rudis" w:date="2013-10-21T00:55:00Z"/>
        </w:rPr>
      </w:pPr>
      <w:proofErr w:type="gramStart"/>
      <w:ins w:id="2055" w:author="Bob Rudis" w:date="2013-10-21T00:55:00Z">
        <w:r>
          <w:t>type</w:t>
        </w:r>
        <w:proofErr w:type="gramEnd"/>
        <w:r>
          <w:t>="note"</w:t>
        </w:r>
      </w:ins>
    </w:p>
    <w:p w14:paraId="71293999" w14:textId="402888FC" w:rsidR="005D160F" w:rsidRDefault="005D160F">
      <w:pPr>
        <w:pStyle w:val="FeatureTitle"/>
        <w:rPr>
          <w:ins w:id="2056" w:author="Bob Rudis" w:date="2013-10-21T00:55:00Z"/>
        </w:rPr>
        <w:pPrChange w:id="2057" w:author="Bob Rudis" w:date="2013-10-21T00:55:00Z">
          <w:pPr>
            <w:pStyle w:val="Para"/>
          </w:pPr>
        </w:pPrChange>
      </w:pPr>
      <w:ins w:id="2058" w:author="Bob Rudis" w:date="2013-10-21T00:55:00Z">
        <w:r>
          <w:t>Isn’t “data” just “data”?</w:t>
        </w:r>
      </w:ins>
    </w:p>
    <w:p w14:paraId="7B49254A" w14:textId="250454F7" w:rsidR="005D160F" w:rsidRDefault="005D160F">
      <w:pPr>
        <w:pStyle w:val="FeaturePara"/>
        <w:rPr>
          <w:ins w:id="2059" w:author="Bob Rudis" w:date="2013-10-21T01:06:00Z"/>
        </w:rPr>
        <w:pPrChange w:id="2060" w:author="Bob Rudis" w:date="2013-10-21T00:55:00Z">
          <w:pPr>
            <w:pStyle w:val="Para"/>
          </w:pPr>
        </w:pPrChange>
      </w:pPr>
      <w:ins w:id="2061" w:author="Bob Rudis" w:date="2013-10-21T00:57:00Z">
        <w:r>
          <w:t xml:space="preserve">You may be used to treating data holistically, thinking that the contents of a log file or </w:t>
        </w:r>
      </w:ins>
      <w:ins w:id="2062" w:author="Bob Rudis" w:date="2013-10-21T00:59:00Z">
        <w:r>
          <w:t>database extract is just</w:t>
        </w:r>
        <w:del w:id="2063" w:author="Jay Jacobs" w:date="2013-10-21T10:13:00Z">
          <w:r w:rsidDel="005255E6">
            <w:delText xml:space="preserve"> </w:delText>
          </w:r>
        </w:del>
      </w:ins>
      <w:ins w:id="2064" w:author="Bob Rudis" w:date="2013-10-21T01:40:00Z">
        <w:r w:rsidR="00B31C34">
          <w:t xml:space="preserve">, well, </w:t>
        </w:r>
      </w:ins>
      <w:ins w:id="2065" w:author="Bob Rudis" w:date="2013-10-21T00:59:00Z">
        <w:r>
          <w:rPr>
            <w:i/>
          </w:rPr>
          <w:t>data</w:t>
        </w:r>
        <w:r>
          <w:t>. If you</w:t>
        </w:r>
        <w:r w:rsidR="00B31C34">
          <w:t>’re used to working with d</w:t>
        </w:r>
        <w:r>
          <w:t xml:space="preserve">ata in spreadsheet form (like </w:t>
        </w:r>
      </w:ins>
      <w:ins w:id="2066" w:author="Bob Rudis" w:date="2013-10-21T01:00:00Z">
        <w:r>
          <w:t xml:space="preserve">Microsoft </w:t>
        </w:r>
      </w:ins>
      <w:ins w:id="2067" w:author="Bob Rudis" w:date="2013-10-21T00:59:00Z">
        <w:r>
          <w:t xml:space="preserve">Excel) </w:t>
        </w:r>
      </w:ins>
      <w:ins w:id="2068" w:author="Bob Rudis" w:date="2013-10-21T01:00:00Z">
        <w:r>
          <w:t xml:space="preserve">you aren’t really encouraged to think of </w:t>
        </w:r>
      </w:ins>
      <w:ins w:id="2069" w:author="Bob Rudis" w:date="2013-10-21T01:40:00Z">
        <w:r w:rsidR="00B31C34">
          <w:t>it</w:t>
        </w:r>
      </w:ins>
      <w:ins w:id="2070" w:author="Bob Rudis" w:date="2013-10-21T01:00:00Z">
        <w:r>
          <w:t xml:space="preserve"> any other way. </w:t>
        </w:r>
        <w:r w:rsidR="000E3E65">
          <w:t>Individual data elements can</w:t>
        </w:r>
      </w:ins>
      <w:ins w:id="2071" w:author="Bob Rudis" w:date="2013-10-21T01:41:00Z">
        <w:r w:rsidR="003F5571">
          <w:t>, however,</w:t>
        </w:r>
      </w:ins>
      <w:ins w:id="2072" w:author="Bob Rudis" w:date="2013-10-21T01:00:00Z">
        <w:r w:rsidR="000E3E65">
          <w:t xml:space="preserve"> be broken down into two broad categories: </w:t>
        </w:r>
        <w:r w:rsidR="000E3E65" w:rsidRPr="000E3E65">
          <w:rPr>
            <w:i/>
            <w:rPrChange w:id="2073" w:author="Bob Rudis" w:date="2013-10-21T01:01:00Z">
              <w:rPr/>
            </w:rPrChange>
          </w:rPr>
          <w:t>quantitative</w:t>
        </w:r>
        <w:r w:rsidR="000E3E65">
          <w:t xml:space="preserve"> and </w:t>
        </w:r>
        <w:r w:rsidR="000E3E65" w:rsidRPr="000E3E65">
          <w:rPr>
            <w:i/>
            <w:rPrChange w:id="2074" w:author="Bob Rudis" w:date="2013-10-21T01:01:00Z">
              <w:rPr/>
            </w:rPrChange>
          </w:rPr>
          <w:t>qualitative</w:t>
        </w:r>
        <w:r w:rsidR="000E3E65">
          <w:t xml:space="preserve">. </w:t>
        </w:r>
      </w:ins>
      <w:ins w:id="2075" w:author="Bob Rudis" w:date="2013-10-21T01:01:00Z">
        <w:r w:rsidR="000E3E65">
          <w:t xml:space="preserve">Quantitative data elements represent actual quantities whereas </w:t>
        </w:r>
      </w:ins>
      <w:ins w:id="2076" w:author="Bob Rudis" w:date="2013-10-21T01:03:00Z">
        <w:r w:rsidR="000E3E65">
          <w:t xml:space="preserve">qualitative (or </w:t>
        </w:r>
        <w:r w:rsidR="000E3E65">
          <w:rPr>
            <w:i/>
          </w:rPr>
          <w:t>categorical</w:t>
        </w:r>
        <w:r w:rsidR="000E3E65">
          <w:t xml:space="preserve">) data elements are more </w:t>
        </w:r>
      </w:ins>
      <w:ins w:id="2077" w:author="Bob Rudis" w:date="2013-10-21T01:04:00Z">
        <w:r w:rsidR="000E3E65">
          <w:t>descriptive in nature</w:t>
        </w:r>
      </w:ins>
    </w:p>
    <w:p w14:paraId="0740ABD0" w14:textId="147A718C" w:rsidR="008B1736" w:rsidRDefault="000E3E65">
      <w:pPr>
        <w:pStyle w:val="FeaturePara"/>
        <w:rPr>
          <w:ins w:id="2078" w:author="Bob Rudis" w:date="2013-10-21T01:13:00Z"/>
        </w:rPr>
        <w:pPrChange w:id="2079" w:author="Bob Rudis" w:date="2013-10-21T00:55:00Z">
          <w:pPr>
            <w:pStyle w:val="Para"/>
          </w:pPr>
        </w:pPrChange>
      </w:pPr>
      <w:ins w:id="2080" w:author="Bob Rudis" w:date="2013-10-21T01:06:00Z">
        <w:r>
          <w:t>TCP or UDP port numbers may be numeric, but they don’t actually represent a quantity</w:t>
        </w:r>
      </w:ins>
      <w:ins w:id="2081" w:author="Bob Rudis" w:date="2013-10-21T01:09:00Z">
        <w:r>
          <w:t>;</w:t>
        </w:r>
      </w:ins>
      <w:ins w:id="2082" w:author="Bob Rudis" w:date="2013-10-21T01:06:00Z">
        <w:r>
          <w:t xml:space="preserve"> they are just parts of a category</w:t>
        </w:r>
      </w:ins>
      <w:ins w:id="2083" w:author="Bob Rudis" w:date="2013-10-21T01:41:00Z">
        <w:r w:rsidR="003F5571">
          <w:t xml:space="preserve">, in this </w:t>
        </w:r>
      </w:ins>
      <w:ins w:id="2084" w:author="Bob Rudis" w:date="2013-10-21T01:42:00Z">
        <w:r w:rsidR="003F5571">
          <w:t>case numerically</w:t>
        </w:r>
      </w:ins>
      <w:ins w:id="2085" w:author="Bob Rudis" w:date="2013-10-21T01:08:00Z">
        <w:r>
          <w:t xml:space="preserve"> named entities. </w:t>
        </w:r>
      </w:ins>
      <w:ins w:id="2086" w:author="Bob Rudis" w:date="2013-10-21T01:11:00Z">
        <w:r w:rsidR="008B1736">
          <w:t>Port “22” is not truly greater or less port “7070”</w:t>
        </w:r>
      </w:ins>
      <w:ins w:id="2087" w:author="Bob Rudis" w:date="2013-10-21T01:12:00Z">
        <w:r w:rsidR="008B1736">
          <w:t xml:space="preserve">. </w:t>
        </w:r>
      </w:ins>
      <w:ins w:id="2088" w:author="Bob Rudis" w:date="2013-10-21T01:09:00Z">
        <w:r>
          <w:t>Conversely, “n</w:t>
        </w:r>
      </w:ins>
      <w:ins w:id="2089" w:author="Bob Rudis" w:date="2013-10-21T01:08:00Z">
        <w:r>
          <w:t>umber of bytes transferred</w:t>
        </w:r>
      </w:ins>
      <w:ins w:id="2090" w:author="Bob Rudis" w:date="2013-10-21T01:09:00Z">
        <w:r>
          <w:t xml:space="preserve">” or </w:t>
        </w:r>
      </w:ins>
      <w:ins w:id="2091" w:author="Bob Rudis" w:date="2013-10-21T01:10:00Z">
        <w:r>
          <w:t xml:space="preserve">“number of infected hosts” </w:t>
        </w:r>
      </w:ins>
      <w:ins w:id="2092" w:author="Bob Rudis" w:date="2013-10-21T01:41:00Z">
        <w:r w:rsidR="003F5571">
          <w:t>represents</w:t>
        </w:r>
      </w:ins>
      <w:ins w:id="2093" w:author="Bob Rudis" w:date="2013-10-21T01:10:00Z">
        <w:r>
          <w:t xml:space="preserve"> actual quantities </w:t>
        </w:r>
        <w:r w:rsidR="008B1736">
          <w:t>that can be compared numerically.</w:t>
        </w:r>
      </w:ins>
    </w:p>
    <w:p w14:paraId="4E86C6DC" w14:textId="3419A35F" w:rsidR="00931461" w:rsidRPr="00B56C65" w:rsidRDefault="008B1736">
      <w:pPr>
        <w:pStyle w:val="FeaturePara"/>
        <w:rPr>
          <w:ins w:id="2094" w:author="Bob Rudis" w:date="2013-10-21T01:18:00Z"/>
        </w:rPr>
        <w:pPrChange w:id="2095" w:author="Bob Rudis" w:date="2013-10-21T00:55:00Z">
          <w:pPr>
            <w:pStyle w:val="Para"/>
          </w:pPr>
        </w:pPrChange>
      </w:pPr>
      <w:ins w:id="2096" w:author="Bob Rudis" w:date="2013-10-21T01:13:00Z">
        <w:r>
          <w:t xml:space="preserve">Categorical data </w:t>
        </w:r>
      </w:ins>
      <w:ins w:id="2097" w:author="Bob Rudis" w:date="2013-10-21T01:15:00Z">
        <w:r>
          <w:t xml:space="preserve">is easily manipulated in R as </w:t>
        </w:r>
        <w:r w:rsidRPr="008B1736">
          <w:rPr>
            <w:rStyle w:val="InlineCode"/>
            <w:rPrChange w:id="2098" w:author="Bob Rudis" w:date="2013-10-21T01:16:00Z">
              <w:rPr/>
            </w:rPrChange>
          </w:rPr>
          <w:t>facto</w:t>
        </w:r>
      </w:ins>
      <w:ins w:id="2099" w:author="Jay Jacobs" w:date="2013-10-21T09:43:00Z">
        <w:r w:rsidR="00A7541F">
          <w:rPr>
            <w:rStyle w:val="InlineCode"/>
          </w:rPr>
          <w:t>rs</w:t>
        </w:r>
      </w:ins>
      <w:ins w:id="2100" w:author="Bob Rudis" w:date="2013-10-21T01:15:00Z">
        <w:del w:id="2101" w:author="Jay Jacobs" w:date="2013-10-21T09:43:00Z">
          <w:r w:rsidRPr="008B1736" w:rsidDel="00A7541F">
            <w:rPr>
              <w:rStyle w:val="InlineCode"/>
              <w:rPrChange w:id="2102" w:author="Bob Rudis" w:date="2013-10-21T01:16:00Z">
                <w:rPr/>
              </w:rPrChange>
            </w:rPr>
            <w:delText>r</w:delText>
          </w:r>
          <w:r w:rsidDel="00A7541F">
            <w:delText>s</w:delText>
          </w:r>
        </w:del>
      </w:ins>
      <w:ins w:id="2103" w:author="Bob Rudis" w:date="2013-10-21T01:23:00Z">
        <w:r w:rsidR="00931461">
          <w:t xml:space="preserve"> and in Python as a </w:t>
        </w:r>
        <w:proofErr w:type="gramStart"/>
        <w:r w:rsidR="00931461">
          <w:t>pandas</w:t>
        </w:r>
        <w:proofErr w:type="gramEnd"/>
        <w:r w:rsidR="00931461">
          <w:t xml:space="preserve"> </w:t>
        </w:r>
        <w:r w:rsidR="00931461" w:rsidRPr="00931461">
          <w:rPr>
            <w:rStyle w:val="InlineCode"/>
            <w:rPrChange w:id="2104" w:author="Bob Rudis" w:date="2013-10-21T01:23:00Z">
              <w:rPr/>
            </w:rPrChange>
          </w:rPr>
          <w:t>Categorical</w:t>
        </w:r>
        <w:r w:rsidR="00931461">
          <w:t xml:space="preserve"> class</w:t>
        </w:r>
      </w:ins>
      <w:ins w:id="2105" w:author="Bob Rudis" w:date="2013-10-21T01:15:00Z">
        <w:r>
          <w:t>.</w:t>
        </w:r>
      </w:ins>
      <w:ins w:id="2106" w:author="Bob Rudis" w:date="2013-10-21T01:20:00Z">
        <w:r>
          <w:t xml:space="preserve"> In fact,</w:t>
        </w:r>
      </w:ins>
      <w:ins w:id="2107" w:author="Bob Rudis" w:date="2013-10-21T01:13:00Z">
        <w:r>
          <w:t xml:space="preserve"> </w:t>
        </w:r>
      </w:ins>
      <w:ins w:id="2108" w:author="Bob Rudis" w:date="2013-10-21T01:23:00Z">
        <w:r w:rsidR="00931461">
          <w:t xml:space="preserve">both </w:t>
        </w:r>
      </w:ins>
      <w:ins w:id="2109" w:author="Bob Rudis" w:date="2013-10-21T01:16:00Z">
        <w:r>
          <w:t xml:space="preserve">R </w:t>
        </w:r>
      </w:ins>
      <w:ins w:id="2110" w:author="Bob Rudis" w:date="2013-10-21T01:23:00Z">
        <w:r w:rsidR="00931461">
          <w:t>and Python have extensive functions that all you to</w:t>
        </w:r>
      </w:ins>
      <w:ins w:id="2111" w:author="Bob Rudis" w:date="2013-10-21T01:16:00Z">
        <w:r>
          <w:t xml:space="preserve"> group, split, extract </w:t>
        </w:r>
      </w:ins>
      <w:ins w:id="2112" w:author="Bob Rudis" w:date="2013-10-21T01:20:00Z">
        <w:r>
          <w:t>a</w:t>
        </w:r>
        <w:r w:rsidR="00931461">
          <w:t xml:space="preserve">nd perform analysis on and </w:t>
        </w:r>
      </w:ins>
      <w:ins w:id="2113" w:author="Bob Rudis" w:date="2013-10-21T01:23:00Z">
        <w:r w:rsidR="00931461">
          <w:t>w</w:t>
        </w:r>
        <w:bookmarkStart w:id="2114" w:name="_GoBack"/>
        <w:bookmarkEnd w:id="2114"/>
        <w:r w:rsidR="00931461">
          <w:t>ith</w:t>
        </w:r>
      </w:ins>
      <w:ins w:id="2115" w:author="Bob Rudis" w:date="2013-10-21T01:20:00Z">
        <w:r w:rsidR="00931461">
          <w:t xml:space="preserve"> </w:t>
        </w:r>
      </w:ins>
      <w:ins w:id="2116" w:author="Bob Rudis" w:date="2013-10-21T01:16:00Z">
        <w:r>
          <w:t>factors.</w:t>
        </w:r>
      </w:ins>
      <w:ins w:id="2117" w:author="Bob Rudis" w:date="2013-10-21T01:17:00Z">
        <w:r>
          <w:t xml:space="preserve"> You can see in Listing 3-4 that R made a correct educated guess that </w:t>
        </w:r>
      </w:ins>
      <w:ins w:id="2118" w:author="Bob Rudis" w:date="2013-10-21T01:18:00Z">
        <w:r w:rsidRPr="008B1736">
          <w:rPr>
            <w:rStyle w:val="InlineCode"/>
            <w:rPrChange w:id="2119" w:author="Bob Rudis" w:date="2013-10-21T01:19:00Z">
              <w:rPr/>
            </w:rPrChange>
          </w:rPr>
          <w:t>IP</w:t>
        </w:r>
        <w:r>
          <w:t xml:space="preserve">, </w:t>
        </w:r>
        <w:r w:rsidRPr="00931461">
          <w:rPr>
            <w:rStyle w:val="InlineCode"/>
            <w:rPrChange w:id="2120" w:author="Bob Rudis" w:date="2013-10-21T01:21:00Z">
              <w:rPr/>
            </w:rPrChange>
          </w:rPr>
          <w:t>Type</w:t>
        </w:r>
        <w:r>
          <w:t xml:space="preserve">, </w:t>
        </w:r>
      </w:ins>
      <w:ins w:id="2121" w:author="Bob Rudis" w:date="2013-10-21T01:21:00Z">
        <w:r w:rsidR="00931461" w:rsidRPr="00B56C65">
          <w:rPr>
            <w:rStyle w:val="InlineCode"/>
          </w:rPr>
          <w:t>Country</w:t>
        </w:r>
        <w:r w:rsidR="00931461">
          <w:rPr>
            <w:rStyle w:val="InlineCode"/>
          </w:rPr>
          <w:t>,</w:t>
        </w:r>
        <w:r w:rsidR="00931461">
          <w:t xml:space="preserve"> and</w:t>
        </w:r>
      </w:ins>
      <w:ins w:id="2122" w:author="Bob Rudis" w:date="2013-10-21T01:18:00Z">
        <w:r>
          <w:t xml:space="preserve"> </w:t>
        </w:r>
        <w:r w:rsidRPr="008B1736">
          <w:rPr>
            <w:rStyle w:val="InlineCode"/>
            <w:rPrChange w:id="2123" w:author="Bob Rudis" w:date="2013-10-21T01:19:00Z">
              <w:rPr/>
            </w:rPrChange>
          </w:rPr>
          <w:t>Locale</w:t>
        </w:r>
        <w:r>
          <w:t xml:space="preserve"> were all categorical in nature</w:t>
        </w:r>
      </w:ins>
      <w:ins w:id="2124" w:author="Bob Rudis" w:date="2013-10-21T01:24:00Z">
        <w:r w:rsidR="00931461">
          <w:t xml:space="preserve"> as it scanned through the </w:t>
        </w:r>
        <w:r w:rsidR="00931461">
          <w:lastRenderedPageBreak/>
          <w:t>AlienVault IP reputation data file</w:t>
        </w:r>
      </w:ins>
      <w:ins w:id="2125" w:author="Bob Rudis" w:date="2013-10-21T01:18:00Z">
        <w:r>
          <w:t>.</w:t>
        </w:r>
      </w:ins>
      <w:ins w:id="2126" w:author="Bob Rudis" w:date="2013-10-21T01:19:00Z">
        <w:r w:rsidR="00931461">
          <w:t xml:space="preserve"> </w:t>
        </w:r>
      </w:ins>
      <w:ins w:id="2127" w:author="Bob Rudis" w:date="2013-10-21T01:31:00Z">
        <w:r w:rsidR="00B31C34">
          <w:t xml:space="preserve">Country names </w:t>
        </w:r>
      </w:ins>
      <w:ins w:id="2128" w:author="Bob Rudis" w:date="2013-10-21T01:33:00Z">
        <w:r w:rsidR="00B31C34">
          <w:t>and malware types are</w:t>
        </w:r>
      </w:ins>
      <w:ins w:id="2129" w:author="Bob Rudis" w:date="2013-10-21T01:42:00Z">
        <w:r w:rsidR="003F5571">
          <w:t xml:space="preserve"> easily identified as</w:t>
        </w:r>
      </w:ins>
      <w:ins w:id="2130" w:author="Bob Rudis" w:date="2013-10-21T01:33:00Z">
        <w:r w:rsidR="00B31C34">
          <w:t xml:space="preserve"> just classifications (</w:t>
        </w:r>
        <w:r w:rsidR="00B31C34">
          <w:rPr>
            <w:i/>
          </w:rPr>
          <w:t>nominal</w:t>
        </w:r>
        <w:r w:rsidR="00B31C34">
          <w:t xml:space="preserve"> data in statistics terms). </w:t>
        </w:r>
      </w:ins>
      <w:ins w:id="2131" w:author="Bob Rudis" w:date="2013-10-21T01:26:00Z">
        <w:r w:rsidR="00931461">
          <w:t>You can also see that</w:t>
        </w:r>
      </w:ins>
      <w:ins w:id="2132" w:author="Bob Rudis" w:date="2013-10-21T01:19:00Z">
        <w:r w:rsidR="00931461">
          <w:t xml:space="preserve"> R </w:t>
        </w:r>
      </w:ins>
      <w:ins w:id="2133" w:author="Bob Rudis" w:date="2013-10-21T01:30:00Z">
        <w:r w:rsidR="00931461">
          <w:t xml:space="preserve">did </w:t>
        </w:r>
        <w:r w:rsidR="00931461" w:rsidRPr="003F5571">
          <w:rPr>
            <w:i/>
            <w:rPrChange w:id="2134" w:author="Bob Rudis" w:date="2013-10-21T01:42:00Z">
              <w:rPr/>
            </w:rPrChange>
          </w:rPr>
          <w:t>not</w:t>
        </w:r>
        <w:r w:rsidR="00931461">
          <w:t xml:space="preserve"> properly </w:t>
        </w:r>
      </w:ins>
      <w:ins w:id="2135" w:author="Bob Rudis" w:date="2013-10-21T01:31:00Z">
        <w:r w:rsidR="00B31C34">
          <w:t>recognize that</w:t>
        </w:r>
      </w:ins>
      <w:ins w:id="2136" w:author="Bob Rudis" w:date="2013-10-21T01:19:00Z">
        <w:r>
          <w:t xml:space="preserve"> </w:t>
        </w:r>
        <w:r w:rsidRPr="008B1736">
          <w:rPr>
            <w:rStyle w:val="InlineCode"/>
            <w:rPrChange w:id="2137" w:author="Bob Rudis" w:date="2013-10-21T01:20:00Z">
              <w:rPr/>
            </w:rPrChange>
          </w:rPr>
          <w:t>Reliability</w:t>
        </w:r>
        <w:r>
          <w:t xml:space="preserve"> and </w:t>
        </w:r>
        <w:r w:rsidRPr="008B1736">
          <w:rPr>
            <w:rStyle w:val="InlineCode"/>
            <w:rPrChange w:id="2138" w:author="Bob Rudis" w:date="2013-10-21T01:20:00Z">
              <w:rPr/>
            </w:rPrChange>
          </w:rPr>
          <w:t>Risk</w:t>
        </w:r>
        <w:r>
          <w:t xml:space="preserve"> were both </w:t>
        </w:r>
      </w:ins>
      <w:ins w:id="2139" w:author="Bob Rudis" w:date="2013-10-21T01:31:00Z">
        <w:r w:rsidR="00B31C34">
          <w:t>qualitative</w:t>
        </w:r>
      </w:ins>
      <w:ins w:id="2140" w:author="Bob Rudis" w:date="2013-10-21T01:26:00Z">
        <w:r w:rsidR="00931461">
          <w:t xml:space="preserve"> </w:t>
        </w:r>
      </w:ins>
      <w:ins w:id="2141" w:author="Bob Rudis" w:date="2013-10-21T01:27:00Z">
        <w:r w:rsidR="00931461">
          <w:t>in nature</w:t>
        </w:r>
      </w:ins>
      <w:ins w:id="2142" w:author="Bob Rudis" w:date="2013-10-21T01:21:00Z">
        <w:r w:rsidR="00B31C34">
          <w:t>. Even though there is a</w:t>
        </w:r>
      </w:ins>
      <w:ins w:id="2143" w:author="Bob Rudis" w:date="2013-10-21T01:34:00Z">
        <w:r w:rsidR="00B31C34">
          <w:t xml:space="preserve"> meaningful sequence to them—risk level “5” is greater than “1”—</w:t>
        </w:r>
      </w:ins>
      <w:ins w:id="2144" w:author="Bob Rudis" w:date="2013-10-21T01:35:00Z">
        <w:r w:rsidR="00B31C34">
          <w:t>the</w:t>
        </w:r>
      </w:ins>
      <w:ins w:id="2145" w:author="Bob Rudis" w:date="2013-10-21T01:34:00Z">
        <w:r w:rsidR="00B31C34">
          <w:t xml:space="preserve"> </w:t>
        </w:r>
      </w:ins>
      <w:ins w:id="2146" w:author="Bob Rudis" w:date="2013-10-21T01:35:00Z">
        <w:r w:rsidR="00B31C34">
          <w:t xml:space="preserve">numeric, </w:t>
        </w:r>
      </w:ins>
      <w:ins w:id="2147" w:author="Bob Rudis" w:date="2013-10-21T01:34:00Z">
        <w:r w:rsidR="00B31C34">
          <w:rPr>
            <w:i/>
          </w:rPr>
          <w:t>ordinal</w:t>
        </w:r>
        <w:r w:rsidR="00B31C34">
          <w:t xml:space="preserve"> arrangement </w:t>
        </w:r>
      </w:ins>
      <w:ins w:id="2148" w:author="Bob Rudis" w:date="2013-10-21T01:35:00Z">
        <w:r w:rsidR="00B31C34">
          <w:t xml:space="preserve">is not expressing quantity (i.e. you should not try to calculate the mean of the </w:t>
        </w:r>
        <w:r w:rsidR="00B31C34" w:rsidRPr="003F5571">
          <w:rPr>
            <w:rStyle w:val="InlineCode"/>
            <w:rPrChange w:id="2149" w:author="Bob Rudis" w:date="2013-10-21T01:43:00Z">
              <w:rPr/>
            </w:rPrChange>
          </w:rPr>
          <w:t>Risk</w:t>
        </w:r>
        <w:r w:rsidR="00B31C34">
          <w:t xml:space="preserve"> values</w:t>
        </w:r>
      </w:ins>
      <w:ins w:id="2150" w:author="Bob Rudis" w:date="2013-10-21T01:43:00Z">
        <w:r w:rsidR="003F5571">
          <w:t xml:space="preserve"> or subtract one </w:t>
        </w:r>
        <w:r w:rsidR="003F5571" w:rsidRPr="003F5571">
          <w:rPr>
            <w:rStyle w:val="InlineCode"/>
            <w:rPrChange w:id="2151" w:author="Bob Rudis" w:date="2013-10-21T01:43:00Z">
              <w:rPr/>
            </w:rPrChange>
          </w:rPr>
          <w:t>Risk</w:t>
        </w:r>
        <w:r w:rsidR="003F5571">
          <w:t xml:space="preserve"> value from another</w:t>
        </w:r>
      </w:ins>
      <w:ins w:id="2152" w:author="Bob Rudis" w:date="2013-10-21T01:35:00Z">
        <w:r w:rsidR="00B31C34">
          <w:t>).</w:t>
        </w:r>
      </w:ins>
    </w:p>
    <w:p w14:paraId="07524BF7" w14:textId="77777777" w:rsidR="008B1736" w:rsidRPr="000E3E65" w:rsidRDefault="008B1736">
      <w:pPr>
        <w:pStyle w:val="FeaturePara"/>
        <w:rPr>
          <w:ins w:id="2153" w:author="Russell Thomas" w:date="2013-08-20T14:57:00Z"/>
          <w:rPrChange w:id="2154" w:author="Bob Rudis" w:date="2013-10-21T01:03:00Z">
            <w:rPr>
              <w:ins w:id="2155" w:author="Russell Thomas" w:date="2013-08-20T14:57:00Z"/>
            </w:rPr>
          </w:rPrChange>
        </w:rPr>
        <w:pPrChange w:id="2156" w:author="Bob Rudis" w:date="2013-10-21T00:55:00Z">
          <w:pPr>
            <w:pStyle w:val="Para"/>
          </w:pPr>
        </w:pPrChange>
      </w:pPr>
    </w:p>
    <w:p w14:paraId="782E0439" w14:textId="0D31E765" w:rsidR="00DD5024" w:rsidRDefault="00F16488">
      <w:pPr>
        <w:pStyle w:val="QueryPara"/>
        <w:numPr>
          <w:ins w:id="2157" w:author="Russell Thomas" w:date="2013-08-20T14:57:00Z"/>
        </w:numPr>
        <w:rPr>
          <w:ins w:id="2158" w:author="Bob Rudis" w:date="2013-10-21T00:56:00Z"/>
        </w:rPr>
        <w:pPrChange w:id="2159" w:author="Russell Thomas" w:date="2013-08-20T14:58:00Z">
          <w:pPr>
            <w:pStyle w:val="Para"/>
          </w:pPr>
        </w:pPrChange>
      </w:pPr>
      <w:ins w:id="2160" w:author="Russell Thomas" w:date="2013-08-20T14:58:00Z">
        <w:r>
          <w:t>[[</w:t>
        </w:r>
      </w:ins>
      <w:ins w:id="2161" w:author="Russell Thomas" w:date="2013-08-20T14:59:00Z">
        <w:r>
          <w:t>Autho</w:t>
        </w:r>
      </w:ins>
      <w:ins w:id="2162" w:author="Bob Rudis" w:date="2013-10-21T01:25:00Z">
        <w:r w:rsidR="00931461">
          <w:t>r</w:t>
        </w:r>
      </w:ins>
      <w:ins w:id="2163" w:author="Russell Thomas" w:date="2013-08-20T14:59:00Z">
        <w:r>
          <w:t>s:</w:t>
        </w:r>
      </w:ins>
      <w:ins w:id="2164" w:author="Russell Thomas" w:date="2013-08-20T14:58:00Z">
        <w:r>
          <w:t xml:space="preserve"> I wonder if you should have a separate paragraph explaining Nominal (Categorical), Ordinal, Interval, and Ratio scale data, and how both R and Python handle them.   The current paragraph may be correct but it might also be confusing.]]</w:t>
        </w:r>
      </w:ins>
    </w:p>
    <w:p w14:paraId="1EFBD33B" w14:textId="77777777" w:rsidR="005D160F" w:rsidRDefault="005D160F">
      <w:pPr>
        <w:pStyle w:val="QueryPara"/>
        <w:numPr>
          <w:ins w:id="2165" w:author="Russell Thomas" w:date="2013-08-20T14:57:00Z"/>
        </w:numPr>
        <w:rPr>
          <w:ins w:id="2166" w:author="Bob Rudis" w:date="2013-10-21T00:56:00Z"/>
        </w:rPr>
        <w:pPrChange w:id="2167" w:author="Russell Thomas" w:date="2013-08-20T14:58:00Z">
          <w:pPr>
            <w:pStyle w:val="Para"/>
          </w:pPr>
        </w:pPrChange>
      </w:pPr>
    </w:p>
    <w:p w14:paraId="3DE35055" w14:textId="7A79B003" w:rsidR="005D160F" w:rsidRDefault="005D160F">
      <w:pPr>
        <w:pStyle w:val="QueryPara"/>
        <w:numPr>
          <w:ins w:id="2168" w:author="Russell Thomas" w:date="2013-08-20T14:57:00Z"/>
        </w:numPr>
        <w:rPr>
          <w:ins w:id="2169" w:author="Russell Thomas" w:date="2013-08-20T14:57:00Z"/>
        </w:rPr>
        <w:pPrChange w:id="2170" w:author="Russell Thomas" w:date="2013-08-20T14:58:00Z">
          <w:pPr>
            <w:pStyle w:val="Para"/>
          </w:pPr>
        </w:pPrChange>
      </w:pPr>
      <w:ins w:id="2171" w:author="Bob Rudis" w:date="2013-10-21T00:56:00Z">
        <w:r>
          <w:t>AR: made it a feature</w:t>
        </w:r>
      </w:ins>
      <w:ins w:id="2172" w:author="Bob Rudis" w:date="2013-10-21T01:09:00Z">
        <w:r w:rsidR="000E3E65">
          <w:t xml:space="preserve"> (but veered a bit from explicitly dealing </w:t>
        </w:r>
      </w:ins>
      <w:ins w:id="2173" w:author="Bob Rudis" w:date="2013-10-21T01:40:00Z">
        <w:r w:rsidR="00B31C34">
          <w:t>w</w:t>
        </w:r>
      </w:ins>
      <w:ins w:id="2174" w:author="Bob Rudis" w:date="2013-10-21T01:09:00Z">
        <w:r w:rsidR="000E3E65">
          <w:t xml:space="preserve">ith </w:t>
        </w:r>
      </w:ins>
      <w:ins w:id="2175" w:author="Bob Rudis" w:date="2013-10-21T01:40:00Z">
        <w:r w:rsidR="00B31C34">
          <w:t>every nuance of categorical/</w:t>
        </w:r>
        <w:proofErr w:type="spellStart"/>
        <w:r w:rsidR="00B31C34">
          <w:t>quantative</w:t>
        </w:r>
      </w:ins>
      <w:proofErr w:type="spellEnd"/>
      <w:ins w:id="2176" w:author="Bob Rudis" w:date="2013-10-21T00:56:00Z">
        <w:r>
          <w:t xml:space="preserve"> if that’s acceptable</w:t>
        </w:r>
      </w:ins>
      <w:ins w:id="2177" w:author="Bob Rudis" w:date="2013-10-21T01:09:00Z">
        <w:r w:rsidR="000E3E65">
          <w:t>)</w:t>
        </w:r>
      </w:ins>
    </w:p>
    <w:p w14:paraId="1864FC4A" w14:textId="4E1BE0E7" w:rsidR="00E76169" w:rsidRDefault="00B42F90" w:rsidP="00FC2485">
      <w:pPr>
        <w:pStyle w:val="Para"/>
        <w:numPr>
          <w:ins w:id="2178" w:author="Russell Thomas" w:date="2013-08-20T14:57:00Z"/>
        </w:numPr>
      </w:pPr>
      <w:r>
        <w:t>W</w:t>
      </w:r>
      <w:r w:rsidR="000660DD">
        <w:t xml:space="preserve">ithin </w:t>
      </w:r>
      <w:r w:rsidR="000660DD" w:rsidRPr="00FB1112">
        <w:t>R</w:t>
      </w:r>
      <w:r w:rsidR="000660DD">
        <w:t xml:space="preserve">, the difference between the two </w:t>
      </w:r>
      <w:del w:id="2179" w:author="Kezia Endsley" w:date="2013-08-05T07:40:00Z">
        <w:r w:rsidR="000660DD" w:rsidDel="00900E8F">
          <w:delText xml:space="preserve">will </w:delText>
        </w:r>
      </w:del>
      <w:ins w:id="2180" w:author="Kezia Endsley" w:date="2013-08-05T07:40:00Z">
        <w:r w:rsidR="00900E8F">
          <w:t xml:space="preserve">is </w:t>
        </w:r>
      </w:ins>
      <w:r w:rsidR="000660DD">
        <w:t xml:space="preserve">automatically </w:t>
      </w:r>
      <w:del w:id="2181" w:author="Kezia Endsley" w:date="2013-08-05T07:40:00Z">
        <w:r w:rsidR="000660DD" w:rsidDel="00900E8F">
          <w:delText xml:space="preserve">be </w:delText>
        </w:r>
      </w:del>
      <w:r w:rsidR="000660DD">
        <w:t xml:space="preserve">handled by the </w:t>
      </w:r>
      <w:r w:rsidR="00DD5024" w:rsidRPr="00ED62F3">
        <w:rPr>
          <w:rStyle w:val="InlineCode"/>
        </w:rPr>
        <w:t>summary()</w:t>
      </w:r>
      <w:del w:id="2182" w:author="Bob Rudis" w:date="2013-10-20T19:57:00Z">
        <w:r w:rsidR="00DD5024" w:rsidRPr="00DD5024" w:rsidDel="00ED62F3">
          <w:rPr>
            <w:highlight w:val="cyan"/>
            <w:rPrChange w:id="2183" w:author="John Sleeva" w:date="2013-09-27T01:10:00Z">
              <w:rPr>
                <w:rFonts w:ascii="Courier New" w:hAnsi="Courier New"/>
                <w:noProof/>
              </w:rPr>
            </w:rPrChange>
          </w:rPr>
          <w:delText>function</w:delText>
        </w:r>
      </w:del>
      <w:ins w:id="2184" w:author="Bob Rudis" w:date="2013-10-20T19:57:00Z">
        <w:r w:rsidR="00ED62F3">
          <w:t>function</w:t>
        </w:r>
      </w:ins>
      <w:r w:rsidR="00C37679">
        <w:t xml:space="preserve">, and it </w:t>
      </w:r>
      <w:del w:id="2185" w:author="Kezia Endsley" w:date="2013-08-05T07:40:00Z">
        <w:r w:rsidR="00C37679" w:rsidDel="00900E8F">
          <w:delText xml:space="preserve">will </w:delText>
        </w:r>
      </w:del>
      <w:r w:rsidR="00C37679">
        <w:t>display</w:t>
      </w:r>
      <w:ins w:id="2186" w:author="Kezia Endsley" w:date="2013-08-05T07:40:00Z">
        <w:r w:rsidR="00900E8F">
          <w:t>s</w:t>
        </w:r>
      </w:ins>
      <w:r w:rsidR="00C37679">
        <w:t xml:space="preserve"> the </w:t>
      </w:r>
      <w:r w:rsidR="00313BE9">
        <w:t>count</w:t>
      </w:r>
      <w:r w:rsidR="00C37679">
        <w:t xml:space="preserve"> for each category</w:t>
      </w:r>
      <w:r w:rsidR="00CF733C">
        <w:t xml:space="preserve">. </w:t>
      </w:r>
      <w:r w:rsidR="00E25A9A">
        <w:t xml:space="preserve">This </w:t>
      </w:r>
      <w:del w:id="2187" w:author="Kezia Endsley" w:date="2013-08-05T07:40:00Z">
        <w:r w:rsidR="00E25A9A" w:rsidDel="00900E8F">
          <w:delText>will not</w:delText>
        </w:r>
      </w:del>
      <w:ins w:id="2188" w:author="Kezia Endsley" w:date="2013-08-05T07:40:00Z">
        <w:r w:rsidR="00900E8F">
          <w:t>doesn’t</w:t>
        </w:r>
      </w:ins>
      <w:r w:rsidR="00E25A9A">
        <w:t xml:space="preserve"> work on the quantitative variables though</w:t>
      </w:r>
      <w:ins w:id="2189" w:author="Kezia Endsley" w:date="2013-08-05T07:40:00Z">
        <w:r w:rsidR="00900E8F">
          <w:t xml:space="preserve">. </w:t>
        </w:r>
      </w:ins>
      <w:del w:id="2190" w:author="Kezia Endsley" w:date="2013-08-05T07:40:00Z">
        <w:r w:rsidR="00E25A9A" w:rsidDel="00900E8F">
          <w:delText>, i</w:delText>
        </w:r>
      </w:del>
      <w:ins w:id="2191" w:author="Kezia Endsley" w:date="2013-08-05T07:40:00Z">
        <w:r w:rsidR="00900E8F">
          <w:t>I</w:t>
        </w:r>
      </w:ins>
      <w:r w:rsidR="00E25A9A">
        <w:t xml:space="preserve">n order to get a count of those, </w:t>
      </w:r>
      <w:del w:id="2192" w:author="Kezia Endsley" w:date="2013-08-05T07:40:00Z">
        <w:r w:rsidR="00E25A9A" w:rsidDel="00900E8F">
          <w:delText xml:space="preserve">we </w:delText>
        </w:r>
      </w:del>
      <w:ins w:id="2193" w:author="Kezia Endsley" w:date="2013-08-05T07:40:00Z">
        <w:r w:rsidR="00900E8F">
          <w:t xml:space="preserve">you </w:t>
        </w:r>
      </w:ins>
      <w:del w:id="2194" w:author="Kezia Endsley" w:date="2013-08-05T07:40:00Z">
        <w:r w:rsidR="00E25A9A" w:rsidDel="00900E8F">
          <w:delText xml:space="preserve">could </w:delText>
        </w:r>
      </w:del>
      <w:ins w:id="2195" w:author="Kezia Endsley" w:date="2013-08-05T07:40:00Z">
        <w:r w:rsidR="00900E8F">
          <w:t xml:space="preserve">can </w:t>
        </w:r>
      </w:ins>
      <w:r w:rsidR="00E25A9A">
        <w:t xml:space="preserve">use the </w:t>
      </w:r>
      <w:r w:rsidR="00DD5024" w:rsidRPr="00ED62F3">
        <w:rPr>
          <w:rStyle w:val="InlineCode"/>
        </w:rPr>
        <w:t>table()</w:t>
      </w:r>
      <w:r w:rsidR="00DD5024" w:rsidRPr="00ED62F3">
        <w:rPr>
          <w:rPrChange w:id="2196" w:author="Bob Rudis" w:date="2013-10-20T19:58:00Z">
            <w:rPr>
              <w:rFonts w:ascii="Courier New" w:hAnsi="Courier New"/>
              <w:noProof/>
            </w:rPr>
          </w:rPrChange>
        </w:rPr>
        <w:t xml:space="preserve"> </w:t>
      </w:r>
      <w:del w:id="2197" w:author="Bob Rudis" w:date="2013-10-20T19:57:00Z">
        <w:r w:rsidR="00DD5024" w:rsidRPr="00DD5024" w:rsidDel="00ED62F3">
          <w:rPr>
            <w:highlight w:val="cyan"/>
            <w:rPrChange w:id="2198" w:author="John Sleeva" w:date="2013-09-27T01:10:00Z">
              <w:rPr>
                <w:rFonts w:ascii="Courier New" w:hAnsi="Courier New"/>
                <w:noProof/>
              </w:rPr>
            </w:rPrChange>
          </w:rPr>
          <w:delText>command</w:delText>
        </w:r>
        <w:r w:rsidR="00E25A9A" w:rsidDel="00ED62F3">
          <w:delText xml:space="preserve"> </w:delText>
        </w:r>
      </w:del>
      <w:ins w:id="2199" w:author="Bob Rudis" w:date="2013-10-20T19:57:00Z">
        <w:r w:rsidR="00ED62F3">
          <w:t xml:space="preserve">function </w:t>
        </w:r>
      </w:ins>
      <w:r w:rsidR="00E25A9A">
        <w:t>if there are not too many unique values in the variable</w:t>
      </w:r>
      <w:r w:rsidR="00CF733C">
        <w:t xml:space="preserve">. </w:t>
      </w:r>
      <w:r w:rsidR="00C37679">
        <w:t xml:space="preserve">Within </w:t>
      </w:r>
      <w:r w:rsidR="00F625ED" w:rsidRPr="00583427">
        <w:t>P</w:t>
      </w:r>
      <w:r w:rsidR="00C37679" w:rsidRPr="00FB1112">
        <w:t>ython</w:t>
      </w:r>
      <w:r w:rsidR="00C37679">
        <w:t xml:space="preserve">, </w:t>
      </w:r>
      <w:del w:id="2200" w:author="Kezia Endsley" w:date="2013-08-05T07:40:00Z">
        <w:r w:rsidR="00C37679" w:rsidDel="00900E8F">
          <w:delText>we will</w:delText>
        </w:r>
      </w:del>
      <w:ins w:id="2201" w:author="Kezia Endsley" w:date="2013-08-05T07:40:00Z">
        <w:r w:rsidR="00900E8F">
          <w:t>you can</w:t>
        </w:r>
      </w:ins>
      <w:r w:rsidR="00C37679">
        <w:t xml:space="preserve"> create a short function that leverages </w:t>
      </w:r>
      <w:r w:rsidR="0066621A" w:rsidRPr="00583427">
        <w:t>pandas</w:t>
      </w:r>
      <w:r w:rsidR="00375DCD">
        <w:t xml:space="preserve"> to convert a data frame column (which is just an array) into </w:t>
      </w:r>
      <w:r w:rsidR="003813F3">
        <w:t>a very appropriately named</w:t>
      </w:r>
      <w:r w:rsidR="00375DCD">
        <w:t xml:space="preserve"> </w:t>
      </w:r>
      <w:r w:rsidR="00375DCD" w:rsidRPr="00375DCD">
        <w:rPr>
          <w:rStyle w:val="InlineCode"/>
        </w:rPr>
        <w:t>Categorical</w:t>
      </w:r>
      <w:r w:rsidR="00375DCD">
        <w:t xml:space="preserve"> object</w:t>
      </w:r>
      <w:ins w:id="2202" w:author="Kezia Endsley" w:date="2013-08-05T07:40:00Z">
        <w:r w:rsidR="00900E8F">
          <w:t>,</w:t>
        </w:r>
      </w:ins>
      <w:r w:rsidR="00375DCD">
        <w:t xml:space="preserve"> which </w:t>
      </w:r>
      <w:del w:id="2203" w:author="Kezia Endsley" w:date="2013-08-05T07:40:00Z">
        <w:r w:rsidR="00375DCD" w:rsidDel="00900E8F">
          <w:delText xml:space="preserve">we </w:delText>
        </w:r>
      </w:del>
      <w:ins w:id="2204" w:author="Kezia Endsley" w:date="2013-08-05T07:40:00Z">
        <w:r w:rsidR="00900E8F">
          <w:t xml:space="preserve">you </w:t>
        </w:r>
      </w:ins>
      <w:r w:rsidR="00375DCD">
        <w:t>can tweak</w:t>
      </w:r>
      <w:r w:rsidR="003813F3">
        <w:t xml:space="preserve"> a bit</w:t>
      </w:r>
      <w:r w:rsidR="00375DCD">
        <w:t xml:space="preserve"> to give </w:t>
      </w:r>
      <w:del w:id="2205" w:author="Kezia Endsley" w:date="2013-08-05T07:40:00Z">
        <w:r w:rsidR="00375DCD" w:rsidDel="00900E8F">
          <w:delText xml:space="preserve">us </w:delText>
        </w:r>
      </w:del>
      <w:ins w:id="2206" w:author="Kezia Endsley" w:date="2013-08-05T07:40:00Z">
        <w:r w:rsidR="00900E8F">
          <w:t xml:space="preserve">you </w:t>
        </w:r>
      </w:ins>
      <w:r w:rsidR="00375DCD">
        <w:t xml:space="preserve">similar </w:t>
      </w:r>
      <w:r w:rsidR="00372185">
        <w:t xml:space="preserve">helpful </w:t>
      </w:r>
      <w:r w:rsidR="00375DCD">
        <w:t>output.</w:t>
      </w:r>
    </w:p>
    <w:p w14:paraId="752F66D7" w14:textId="77777777" w:rsidR="00900E8F" w:rsidRDefault="00900E8F" w:rsidP="00900E8F">
      <w:pPr>
        <w:pStyle w:val="QueryPara"/>
        <w:numPr>
          <w:ins w:id="2207" w:author="Kezia Endsley" w:date="2013-08-05T07:39:00Z"/>
        </w:numPr>
        <w:rPr>
          <w:ins w:id="2208" w:author="Bob Rudis" w:date="2013-10-20T20:13:00Z"/>
        </w:rPr>
      </w:pPr>
      <w:ins w:id="2209" w:author="Kezia Endsley" w:date="2013-08-05T07:39:00Z">
        <w:r w:rsidRPr="00071ED2">
          <w:t xml:space="preserve">[[Authors: We don’t use quotes around terms that have code font applied, unless the quotes are part of the actual code. </w:t>
        </w:r>
        <w:proofErr w:type="spellStart"/>
        <w:r w:rsidRPr="00071ED2">
          <w:t>Kezia</w:t>
        </w:r>
        <w:proofErr w:type="spellEnd"/>
        <w:r w:rsidRPr="00071ED2">
          <w:t>]]</w:t>
        </w:r>
      </w:ins>
    </w:p>
    <w:p w14:paraId="294EFAB4" w14:textId="77777777" w:rsidR="002540BA" w:rsidRDefault="002540BA" w:rsidP="00900E8F">
      <w:pPr>
        <w:pStyle w:val="QueryPara"/>
        <w:numPr>
          <w:ins w:id="2210" w:author="Kezia Endsley" w:date="2013-08-05T07:39:00Z"/>
        </w:numPr>
        <w:rPr>
          <w:ins w:id="2211" w:author="Bob Rudis" w:date="2013-10-20T19:56:00Z"/>
        </w:rPr>
      </w:pPr>
    </w:p>
    <w:p w14:paraId="42327D63" w14:textId="6C766CD6" w:rsidR="00ED62F3" w:rsidRPr="00071ED2" w:rsidRDefault="00DC46B4" w:rsidP="00900E8F">
      <w:pPr>
        <w:pStyle w:val="QueryPara"/>
        <w:numPr>
          <w:ins w:id="2212" w:author="Kezia Endsley" w:date="2013-08-05T07:39:00Z"/>
        </w:numPr>
        <w:rPr>
          <w:ins w:id="2213" w:author="Kezia Endsley" w:date="2013-08-05T07:39:00Z"/>
        </w:rPr>
      </w:pPr>
      <w:proofErr w:type="gramStart"/>
      <w:ins w:id="2214" w:author="Bob Rudis" w:date="2013-10-20T19:56:00Z">
        <w:r>
          <w:t>AR: A</w:t>
        </w:r>
        <w:r w:rsidR="00ED62F3">
          <w:t>pologies</w:t>
        </w:r>
      </w:ins>
      <w:ins w:id="2215" w:author="Bob Rudis" w:date="2013-10-20T20:27:00Z">
        <w:r>
          <w:t>,</w:t>
        </w:r>
      </w:ins>
      <w:ins w:id="2216" w:author="Bob Rudis" w:date="2013-10-20T19:56:00Z">
        <w:r w:rsidR="00ED62F3">
          <w:t xml:space="preserve"> again.</w:t>
        </w:r>
        <w:proofErr w:type="gramEnd"/>
        <w:r w:rsidR="00ED62F3">
          <w:t xml:space="preserve"> That was not clear at the start of all this. I’m afraid we created a great deal of additional work for you. </w:t>
        </w:r>
      </w:ins>
    </w:p>
    <w:p w14:paraId="36893CA5" w14:textId="77777777" w:rsidR="00D15C07" w:rsidRDefault="0066621A">
      <w:pPr>
        <w:pStyle w:val="CodeHead"/>
        <w:pPrChange w:id="2217" w:author="Kent, Kevin - Indianapolis" w:date="2013-10-08T15:45:00Z">
          <w:pPr>
            <w:pStyle w:val="CodeTitle"/>
          </w:pPr>
        </w:pPrChange>
      </w:pPr>
      <w:r w:rsidRPr="0066621A">
        <w:t>R</w:t>
      </w:r>
      <w:r w:rsidR="00D15C07">
        <w:t xml:space="preserve"> </w:t>
      </w:r>
      <w:r w:rsidR="00900E8F">
        <w:t xml:space="preserve">Exploratory Code </w:t>
      </w:r>
      <w:r w:rsidR="00D15C07">
        <w:t xml:space="preserve">for AlienVault </w:t>
      </w:r>
      <w:r w:rsidR="00900E8F">
        <w:t>Data</w:t>
      </w:r>
    </w:p>
    <w:p w14:paraId="0C9A10A8" w14:textId="77777777" w:rsidR="00C97946" w:rsidRDefault="00C97946">
      <w:pPr>
        <w:pStyle w:val="CodeListing"/>
        <w:rPr>
          <w:ins w:id="2218" w:author="Bob Rudis" w:date="2013-10-20T20:01:00Z"/>
        </w:rPr>
        <w:pPrChange w:id="2219" w:author="Bob Rudis" w:date="2013-10-20T20:01:00Z">
          <w:pPr>
            <w:pStyle w:val="CodeSnippet"/>
          </w:pPr>
        </w:pPrChange>
      </w:pPr>
      <w:ins w:id="2220" w:author="Bob Rudis" w:date="2013-10-20T20:01:00Z">
        <w:r>
          <w:t>Listing 3-9</w:t>
        </w:r>
      </w:ins>
    </w:p>
    <w:p w14:paraId="0C0269B9" w14:textId="47EB2CB3" w:rsidR="00C97946" w:rsidRPr="00A17A85" w:rsidRDefault="00C97946">
      <w:pPr>
        <w:pStyle w:val="CodeSnippet"/>
        <w:shd w:val="clear" w:color="auto" w:fill="FFF8EA"/>
        <w:rPr>
          <w:ins w:id="2221" w:author="Bob Rudis" w:date="2013-10-20T20:09:00Z"/>
          <w:i/>
          <w:color w:val="9B9B9B"/>
        </w:rPr>
        <w:pPrChange w:id="2222" w:author="Bob Rudis" w:date="2013-10-20T20:14:00Z">
          <w:pPr>
            <w:pStyle w:val="CodeSnippet"/>
          </w:pPr>
        </w:pPrChange>
      </w:pPr>
      <w:ins w:id="2223" w:author="Bob Rudis" w:date="2013-10-20T20:09:00Z">
        <w:r w:rsidRPr="00A17A85">
          <w:rPr>
            <w:i/>
            <w:color w:val="9B9B9B"/>
          </w:rPr>
          <w:t xml:space="preserve"># </w:t>
        </w:r>
        <w:r>
          <w:rPr>
            <w:i/>
            <w:color w:val="9B9B9B"/>
          </w:rPr>
          <w:t>require object: av (3-4)</w:t>
        </w:r>
      </w:ins>
    </w:p>
    <w:p w14:paraId="49E84734" w14:textId="0D7DB9BA" w:rsidR="0084231F" w:rsidRPr="00C97946" w:rsidRDefault="00DD5024">
      <w:pPr>
        <w:pStyle w:val="CodeSnippet"/>
        <w:shd w:val="clear" w:color="auto" w:fill="FFF8EA"/>
        <w:rPr>
          <w:color w:val="800026"/>
          <w:rPrChange w:id="2224" w:author="Bob Rudis" w:date="2013-10-20T20:07:00Z">
            <w:rPr>
              <w:b/>
            </w:rPr>
          </w:rPrChange>
        </w:rPr>
        <w:pPrChange w:id="2225" w:author="Bob Rudis" w:date="2013-10-20T20:14:00Z">
          <w:pPr>
            <w:pStyle w:val="CodeSnippet"/>
          </w:pPr>
        </w:pPrChange>
      </w:pPr>
      <w:r w:rsidRPr="00C97946">
        <w:rPr>
          <w:color w:val="800026"/>
          <w:rPrChange w:id="2226" w:author="Bob Rudis" w:date="2013-10-20T20:07:00Z">
            <w:rPr>
              <w:b/>
              <w:i/>
              <w:sz w:val="26"/>
            </w:rPr>
          </w:rPrChange>
        </w:rPr>
        <w:t>table(av$Reliability)</w:t>
      </w:r>
    </w:p>
    <w:p w14:paraId="164FE201" w14:textId="47BF9EE4" w:rsidR="00C97946" w:rsidRPr="00C97946" w:rsidRDefault="00C97946">
      <w:pPr>
        <w:pStyle w:val="CodeSnippet"/>
        <w:shd w:val="clear" w:color="auto" w:fill="FFF8EA"/>
        <w:rPr>
          <w:ins w:id="2227" w:author="Bob Rudis" w:date="2013-10-20T20:03:00Z"/>
          <w:color w:val="252525"/>
          <w:rPrChange w:id="2228" w:author="Bob Rudis" w:date="2013-10-20T20:07:00Z">
            <w:rPr>
              <w:ins w:id="2229" w:author="Bob Rudis" w:date="2013-10-20T20:03:00Z"/>
            </w:rPr>
          </w:rPrChange>
        </w:rPr>
        <w:pPrChange w:id="2230" w:author="Bob Rudis" w:date="2013-10-20T20:14:00Z">
          <w:pPr>
            <w:pStyle w:val="CodeSnippet"/>
          </w:pPr>
        </w:pPrChange>
      </w:pPr>
      <w:ins w:id="2231" w:author="Bob Rudis" w:date="2013-10-20T20:03:00Z">
        <w:r w:rsidRPr="00C97946">
          <w:rPr>
            <w:color w:val="252525"/>
            <w:rPrChange w:id="2232" w:author="Bob Rudis" w:date="2013-10-20T20:07:00Z">
              <w:rPr/>
            </w:rPrChange>
          </w:rPr>
          <w:t xml:space="preserve">## 1     </w:t>
        </w:r>
      </w:ins>
      <w:ins w:id="2233" w:author="Bob Rudis" w:date="2013-10-20T20:05:00Z">
        <w:r w:rsidRPr="00C97946">
          <w:rPr>
            <w:color w:val="252525"/>
            <w:rPrChange w:id="2234" w:author="Bob Rudis" w:date="2013-10-20T20:07:00Z">
              <w:rPr/>
            </w:rPrChange>
          </w:rPr>
          <w:t xml:space="preserve">   </w:t>
        </w:r>
      </w:ins>
      <w:ins w:id="2235" w:author="Bob Rudis" w:date="2013-10-20T20:03:00Z">
        <w:r w:rsidRPr="00C97946">
          <w:rPr>
            <w:color w:val="252525"/>
            <w:rPrChange w:id="2236" w:author="Bob Rudis" w:date="2013-10-20T20:07:00Z">
              <w:rPr/>
            </w:rPrChange>
          </w:rPr>
          <w:t xml:space="preserve"> 2      3      4      5      6      7      8      9 </w:t>
        </w:r>
      </w:ins>
    </w:p>
    <w:p w14:paraId="119DF8CA" w14:textId="77777777" w:rsidR="00C97946" w:rsidRPr="00C97946" w:rsidRDefault="00C97946">
      <w:pPr>
        <w:pStyle w:val="CodeSnippet"/>
        <w:shd w:val="clear" w:color="auto" w:fill="FFF8EA"/>
        <w:rPr>
          <w:ins w:id="2237" w:author="Bob Rudis" w:date="2013-10-20T20:03:00Z"/>
          <w:color w:val="252525"/>
          <w:rPrChange w:id="2238" w:author="Bob Rudis" w:date="2013-10-20T20:07:00Z">
            <w:rPr>
              <w:ins w:id="2239" w:author="Bob Rudis" w:date="2013-10-20T20:03:00Z"/>
            </w:rPr>
          </w:rPrChange>
        </w:rPr>
        <w:pPrChange w:id="2240" w:author="Bob Rudis" w:date="2013-10-20T20:14:00Z">
          <w:pPr>
            <w:pStyle w:val="CodeSnippet"/>
          </w:pPr>
        </w:pPrChange>
      </w:pPr>
      <w:ins w:id="2241" w:author="Bob Rudis" w:date="2013-10-20T20:03:00Z">
        <w:r w:rsidRPr="00C97946">
          <w:rPr>
            <w:color w:val="252525"/>
            <w:rPrChange w:id="2242" w:author="Bob Rudis" w:date="2013-10-20T20:07:00Z">
              <w:rPr/>
            </w:rPrChange>
          </w:rPr>
          <w:t xml:space="preserve">## 5612 149117  10892  87040      7   4758    297     21    686 </w:t>
        </w:r>
      </w:ins>
    </w:p>
    <w:p w14:paraId="745E083D" w14:textId="3B15BAB3" w:rsidR="00C97946" w:rsidRPr="00C97946" w:rsidRDefault="00C97946">
      <w:pPr>
        <w:pStyle w:val="CodeSnippet"/>
        <w:shd w:val="clear" w:color="auto" w:fill="FFF8EA"/>
        <w:rPr>
          <w:ins w:id="2243" w:author="Bob Rudis" w:date="2013-10-20T20:03:00Z"/>
          <w:color w:val="252525"/>
          <w:rPrChange w:id="2244" w:author="Bob Rudis" w:date="2013-10-20T20:07:00Z">
            <w:rPr>
              <w:ins w:id="2245" w:author="Bob Rudis" w:date="2013-10-20T20:03:00Z"/>
            </w:rPr>
          </w:rPrChange>
        </w:rPr>
        <w:pPrChange w:id="2246" w:author="Bob Rudis" w:date="2013-10-20T20:14:00Z">
          <w:pPr>
            <w:pStyle w:val="CodeSnippet"/>
          </w:pPr>
        </w:pPrChange>
      </w:pPr>
      <w:ins w:id="2247" w:author="Bob Rudis" w:date="2013-10-20T20:03:00Z">
        <w:r w:rsidRPr="00C97946">
          <w:rPr>
            <w:color w:val="252525"/>
            <w:rPrChange w:id="2248" w:author="Bob Rudis" w:date="2013-10-20T20:07:00Z">
              <w:rPr/>
            </w:rPrChange>
          </w:rPr>
          <w:t xml:space="preserve">## </w:t>
        </w:r>
      </w:ins>
      <w:ins w:id="2249" w:author="Bob Rudis" w:date="2013-10-20T20:07:00Z">
        <w:r w:rsidRPr="00C97946">
          <w:rPr>
            <w:color w:val="252525"/>
            <w:rPrChange w:id="2250" w:author="Bob Rudis" w:date="2013-10-20T20:07:00Z">
              <w:rPr/>
            </w:rPrChange>
          </w:rPr>
          <w:t xml:space="preserve"> </w:t>
        </w:r>
      </w:ins>
      <w:ins w:id="2251" w:author="Bob Rudis" w:date="2013-10-20T20:03:00Z">
        <w:r w:rsidRPr="00C97946">
          <w:rPr>
            <w:color w:val="252525"/>
            <w:rPrChange w:id="2252" w:author="Bob Rudis" w:date="2013-10-20T20:07:00Z">
              <w:rPr/>
            </w:rPrChange>
          </w:rPr>
          <w:t xml:space="preserve">10 </w:t>
        </w:r>
      </w:ins>
    </w:p>
    <w:p w14:paraId="566F0877" w14:textId="77777777" w:rsidR="00C97946" w:rsidRPr="00C97946" w:rsidRDefault="00C97946">
      <w:pPr>
        <w:pStyle w:val="CodeSnippet"/>
        <w:shd w:val="clear" w:color="auto" w:fill="FFF8EA"/>
        <w:rPr>
          <w:ins w:id="2253" w:author="Bob Rudis" w:date="2013-10-20T20:03:00Z"/>
          <w:color w:val="252525"/>
          <w:rPrChange w:id="2254" w:author="Bob Rudis" w:date="2013-10-20T20:07:00Z">
            <w:rPr>
              <w:ins w:id="2255" w:author="Bob Rudis" w:date="2013-10-20T20:03:00Z"/>
            </w:rPr>
          </w:rPrChange>
        </w:rPr>
        <w:pPrChange w:id="2256" w:author="Bob Rudis" w:date="2013-10-20T20:14:00Z">
          <w:pPr>
            <w:pStyle w:val="CodeSnippet"/>
          </w:pPr>
        </w:pPrChange>
      </w:pPr>
      <w:ins w:id="2257" w:author="Bob Rudis" w:date="2013-10-20T20:03:00Z">
        <w:r w:rsidRPr="00C97946">
          <w:rPr>
            <w:color w:val="252525"/>
            <w:rPrChange w:id="2258" w:author="Bob Rudis" w:date="2013-10-20T20:07:00Z">
              <w:rPr/>
            </w:rPrChange>
          </w:rPr>
          <w:t xml:space="preserve">## 196 </w:t>
        </w:r>
      </w:ins>
    </w:p>
    <w:p w14:paraId="6F0077BF" w14:textId="3D4FF850" w:rsidR="0084231F" w:rsidRPr="00C97946" w:rsidDel="00C97946" w:rsidRDefault="0084231F">
      <w:pPr>
        <w:pStyle w:val="CodeSnippet"/>
        <w:shd w:val="clear" w:color="auto" w:fill="FFF8EA"/>
        <w:rPr>
          <w:del w:id="2259" w:author="Bob Rudis" w:date="2013-10-20T20:03:00Z"/>
        </w:rPr>
        <w:pPrChange w:id="2260" w:author="Bob Rudis" w:date="2013-10-20T20:14:00Z">
          <w:pPr>
            <w:pStyle w:val="CodeSnippet"/>
          </w:pPr>
        </w:pPrChange>
      </w:pPr>
      <w:del w:id="2261" w:author="Bob Rudis" w:date="2013-10-20T20:03:00Z">
        <w:r w:rsidRPr="00C97946" w:rsidDel="00C97946">
          <w:delText xml:space="preserve">     1      2      3      4      5      6      7      8      9     10 </w:delText>
        </w:r>
      </w:del>
    </w:p>
    <w:p w14:paraId="7FFEBCC4" w14:textId="55E6E79A" w:rsidR="00941DCA" w:rsidRPr="00C97946" w:rsidDel="00C97946" w:rsidRDefault="0084231F">
      <w:pPr>
        <w:pStyle w:val="CodeSnippet"/>
        <w:shd w:val="clear" w:color="auto" w:fill="FFF8EA"/>
        <w:rPr>
          <w:del w:id="2262" w:author="Bob Rudis" w:date="2013-10-20T20:03:00Z"/>
        </w:rPr>
        <w:pPrChange w:id="2263" w:author="Bob Rudis" w:date="2013-10-20T20:14:00Z">
          <w:pPr>
            <w:pStyle w:val="CodeSnippet"/>
          </w:pPr>
        </w:pPrChange>
      </w:pPr>
      <w:del w:id="2264" w:author="Bob Rudis" w:date="2013-10-20T20:03:00Z">
        <w:r w:rsidRPr="00C97946" w:rsidDel="00C97946">
          <w:delText xml:space="preserve">  5612 149117  10892  87040      7   4758    297     21    686    196</w:delText>
        </w:r>
      </w:del>
    </w:p>
    <w:p w14:paraId="6A9C9812" w14:textId="77777777" w:rsidR="0084231F" w:rsidRPr="00C97946" w:rsidRDefault="0084231F">
      <w:pPr>
        <w:pStyle w:val="CodeSnippet"/>
        <w:shd w:val="clear" w:color="auto" w:fill="FFF8EA"/>
        <w:pPrChange w:id="2265" w:author="Bob Rudis" w:date="2013-10-20T20:14:00Z">
          <w:pPr>
            <w:pStyle w:val="CodeSnippet"/>
          </w:pPr>
        </w:pPrChange>
      </w:pPr>
    </w:p>
    <w:p w14:paraId="1482E7E6" w14:textId="77777777" w:rsidR="0084231F" w:rsidRPr="00C97946" w:rsidRDefault="00DD5024">
      <w:pPr>
        <w:pStyle w:val="CodeSnippet"/>
        <w:shd w:val="clear" w:color="auto" w:fill="FFF8EA"/>
        <w:rPr>
          <w:color w:val="800026"/>
          <w:rPrChange w:id="2266" w:author="Bob Rudis" w:date="2013-10-20T20:07:00Z">
            <w:rPr>
              <w:b/>
            </w:rPr>
          </w:rPrChange>
        </w:rPr>
        <w:pPrChange w:id="2267" w:author="Bob Rudis" w:date="2013-10-20T20:14:00Z">
          <w:pPr>
            <w:pStyle w:val="CodeSnippet"/>
          </w:pPr>
        </w:pPrChange>
      </w:pPr>
      <w:r w:rsidRPr="00C97946">
        <w:rPr>
          <w:color w:val="800026"/>
          <w:rPrChange w:id="2268" w:author="Bob Rudis" w:date="2013-10-20T20:07:00Z">
            <w:rPr>
              <w:b/>
              <w:i/>
              <w:sz w:val="26"/>
            </w:rPr>
          </w:rPrChange>
        </w:rPr>
        <w:t>table(av$Risk)</w:t>
      </w:r>
    </w:p>
    <w:p w14:paraId="38894167" w14:textId="50F2D259" w:rsidR="00C97946" w:rsidRPr="00C97946" w:rsidRDefault="00C97946">
      <w:pPr>
        <w:pStyle w:val="CodeSnippet"/>
        <w:shd w:val="clear" w:color="auto" w:fill="FFF8EA"/>
        <w:rPr>
          <w:ins w:id="2269" w:author="Bob Rudis" w:date="2013-10-20T20:03:00Z"/>
          <w:color w:val="252525"/>
          <w:rPrChange w:id="2270" w:author="Bob Rudis" w:date="2013-10-20T20:07:00Z">
            <w:rPr>
              <w:ins w:id="2271" w:author="Bob Rudis" w:date="2013-10-20T20:03:00Z"/>
            </w:rPr>
          </w:rPrChange>
        </w:rPr>
        <w:pPrChange w:id="2272" w:author="Bob Rudis" w:date="2013-10-20T20:14:00Z">
          <w:pPr>
            <w:pStyle w:val="CodeSnippet"/>
          </w:pPr>
        </w:pPrChange>
      </w:pPr>
      <w:ins w:id="2273" w:author="Bob Rudis" w:date="2013-10-20T20:03:00Z">
        <w:r w:rsidRPr="00C97946">
          <w:rPr>
            <w:color w:val="252525"/>
            <w:rPrChange w:id="2274" w:author="Bob Rudis" w:date="2013-10-20T20:07:00Z">
              <w:rPr/>
            </w:rPrChange>
          </w:rPr>
          <w:t xml:space="preserve">## 1     </w:t>
        </w:r>
      </w:ins>
      <w:ins w:id="2275" w:author="Bob Rudis" w:date="2013-10-20T20:05:00Z">
        <w:r w:rsidRPr="00C97946">
          <w:rPr>
            <w:color w:val="252525"/>
            <w:rPrChange w:id="2276" w:author="Bob Rudis" w:date="2013-10-20T20:07:00Z">
              <w:rPr/>
            </w:rPrChange>
          </w:rPr>
          <w:t xml:space="preserve"> </w:t>
        </w:r>
      </w:ins>
      <w:ins w:id="2277" w:author="Bob Rudis" w:date="2013-10-20T20:03:00Z">
        <w:r w:rsidRPr="00C97946">
          <w:rPr>
            <w:color w:val="252525"/>
            <w:rPrChange w:id="2278" w:author="Bob Rudis" w:date="2013-10-20T20:07:00Z">
              <w:rPr/>
            </w:rPrChange>
          </w:rPr>
          <w:t xml:space="preserve"> 2      3      4      5      6      7 </w:t>
        </w:r>
      </w:ins>
    </w:p>
    <w:p w14:paraId="049EDF38" w14:textId="77777777" w:rsidR="00C97946" w:rsidRPr="00C97946" w:rsidRDefault="00C97946">
      <w:pPr>
        <w:pStyle w:val="CodeSnippet"/>
        <w:shd w:val="clear" w:color="auto" w:fill="FFF8EA"/>
        <w:rPr>
          <w:ins w:id="2279" w:author="Bob Rudis" w:date="2013-10-20T20:03:00Z"/>
          <w:color w:val="252525"/>
          <w:rPrChange w:id="2280" w:author="Bob Rudis" w:date="2013-10-20T20:07:00Z">
            <w:rPr>
              <w:ins w:id="2281" w:author="Bob Rudis" w:date="2013-10-20T20:03:00Z"/>
            </w:rPr>
          </w:rPrChange>
        </w:rPr>
        <w:pPrChange w:id="2282" w:author="Bob Rudis" w:date="2013-10-20T20:14:00Z">
          <w:pPr>
            <w:pStyle w:val="CodeSnippet"/>
          </w:pPr>
        </w:pPrChange>
      </w:pPr>
      <w:ins w:id="2283" w:author="Bob Rudis" w:date="2013-10-20T20:03:00Z">
        <w:r w:rsidRPr="00C97946">
          <w:rPr>
            <w:color w:val="252525"/>
            <w:rPrChange w:id="2284" w:author="Bob Rudis" w:date="2013-10-20T20:07:00Z">
              <w:rPr/>
            </w:rPrChange>
          </w:rPr>
          <w:t>## 39 213852  33719   9588   1328     90     10</w:t>
        </w:r>
      </w:ins>
    </w:p>
    <w:p w14:paraId="7D07119B" w14:textId="7774BB5B" w:rsidR="0084231F" w:rsidRPr="00C97946" w:rsidDel="00C97946" w:rsidRDefault="0084231F">
      <w:pPr>
        <w:pStyle w:val="CodeSnippet"/>
        <w:shd w:val="clear" w:color="auto" w:fill="FFF8EA"/>
        <w:rPr>
          <w:del w:id="2285" w:author="Bob Rudis" w:date="2013-10-20T20:03:00Z"/>
        </w:rPr>
        <w:pPrChange w:id="2286" w:author="Bob Rudis" w:date="2013-10-20T20:14:00Z">
          <w:pPr>
            <w:pStyle w:val="CodeSnippet"/>
          </w:pPr>
        </w:pPrChange>
      </w:pPr>
      <w:del w:id="2287" w:author="Bob Rudis" w:date="2013-10-20T20:03:00Z">
        <w:r w:rsidRPr="00C97946" w:rsidDel="00C97946">
          <w:delText xml:space="preserve">     1      2      3      4      5      6      7 </w:delText>
        </w:r>
      </w:del>
    </w:p>
    <w:p w14:paraId="133B6A36" w14:textId="627B8AD0" w:rsidR="00941DCA" w:rsidRPr="00C97946" w:rsidDel="00C97946" w:rsidRDefault="0084231F">
      <w:pPr>
        <w:pStyle w:val="CodeSnippet"/>
        <w:shd w:val="clear" w:color="auto" w:fill="FFF8EA"/>
        <w:rPr>
          <w:del w:id="2288" w:author="Bob Rudis" w:date="2013-10-20T20:03:00Z"/>
        </w:rPr>
        <w:pPrChange w:id="2289" w:author="Bob Rudis" w:date="2013-10-20T20:14:00Z">
          <w:pPr>
            <w:pStyle w:val="CodeSnippet"/>
          </w:pPr>
        </w:pPrChange>
      </w:pPr>
      <w:del w:id="2290" w:author="Bob Rudis" w:date="2013-10-20T20:03:00Z">
        <w:r w:rsidRPr="00C97946" w:rsidDel="00C97946">
          <w:delText xml:space="preserve">    39 213852  33719   9588   1328     90     10</w:delText>
        </w:r>
      </w:del>
    </w:p>
    <w:p w14:paraId="696659AE" w14:textId="77777777" w:rsidR="0084231F" w:rsidRPr="00C97946" w:rsidRDefault="0084231F">
      <w:pPr>
        <w:pStyle w:val="CodeSnippet"/>
        <w:shd w:val="clear" w:color="auto" w:fill="FFF8EA"/>
        <w:pPrChange w:id="2291" w:author="Bob Rudis" w:date="2013-10-20T20:14:00Z">
          <w:pPr>
            <w:pStyle w:val="CodeSnippet"/>
          </w:pPr>
        </w:pPrChange>
      </w:pPr>
    </w:p>
    <w:p w14:paraId="168B4DAB" w14:textId="77777777" w:rsidR="00E25A9A" w:rsidRPr="00C97946" w:rsidRDefault="00E25A9A">
      <w:pPr>
        <w:pStyle w:val="CodeSnippet"/>
        <w:shd w:val="clear" w:color="auto" w:fill="FFF8EA"/>
        <w:rPr>
          <w:i/>
          <w:color w:val="9B9B9B"/>
          <w:rPrChange w:id="2292" w:author="Bob Rudis" w:date="2013-10-20T20:07:00Z">
            <w:rPr/>
          </w:rPrChange>
        </w:rPr>
        <w:pPrChange w:id="2293" w:author="Bob Rudis" w:date="2013-10-20T20:14:00Z">
          <w:pPr>
            <w:pStyle w:val="CodeSnippet"/>
          </w:pPr>
        </w:pPrChange>
      </w:pPr>
      <w:r w:rsidRPr="00C97946">
        <w:rPr>
          <w:i/>
          <w:color w:val="9B9B9B"/>
          <w:rPrChange w:id="2294" w:author="Bob Rudis" w:date="2013-10-20T20:07:00Z">
            <w:rPr/>
          </w:rPrChange>
        </w:rPr>
        <w:t># summary sorts by the counts by default</w:t>
      </w:r>
    </w:p>
    <w:p w14:paraId="792F4A59" w14:textId="77777777" w:rsidR="00E25A9A" w:rsidRPr="00C97946" w:rsidRDefault="00E25A9A">
      <w:pPr>
        <w:pStyle w:val="CodeSnippet"/>
        <w:shd w:val="clear" w:color="auto" w:fill="FFF8EA"/>
        <w:rPr>
          <w:i/>
          <w:color w:val="9B9B9B"/>
          <w:rPrChange w:id="2295" w:author="Bob Rudis" w:date="2013-10-20T20:07:00Z">
            <w:rPr/>
          </w:rPrChange>
        </w:rPr>
        <w:pPrChange w:id="2296" w:author="Bob Rudis" w:date="2013-10-20T20:14:00Z">
          <w:pPr>
            <w:pStyle w:val="CodeSnippet"/>
          </w:pPr>
        </w:pPrChange>
      </w:pPr>
      <w:r w:rsidRPr="00C97946">
        <w:rPr>
          <w:i/>
          <w:color w:val="9B9B9B"/>
          <w:rPrChange w:id="2297" w:author="Bob Rudis" w:date="2013-10-20T20:07:00Z">
            <w:rPr/>
          </w:rPrChange>
        </w:rPr>
        <w:lastRenderedPageBreak/>
        <w:t># maxsum sets how many factors to display</w:t>
      </w:r>
    </w:p>
    <w:p w14:paraId="26441F23" w14:textId="77777777" w:rsidR="006A1882" w:rsidRPr="00C97946" w:rsidRDefault="00DD5024">
      <w:pPr>
        <w:pStyle w:val="CodeSnippet"/>
        <w:shd w:val="clear" w:color="auto" w:fill="FFF8EA"/>
        <w:rPr>
          <w:color w:val="800026"/>
          <w:rPrChange w:id="2298" w:author="Bob Rudis" w:date="2013-10-20T20:07:00Z">
            <w:rPr>
              <w:b/>
            </w:rPr>
          </w:rPrChange>
        </w:rPr>
        <w:pPrChange w:id="2299" w:author="Bob Rudis" w:date="2013-10-20T20:14:00Z">
          <w:pPr>
            <w:pStyle w:val="CodeSnippet"/>
          </w:pPr>
        </w:pPrChange>
      </w:pPr>
      <w:r w:rsidRPr="00C97946">
        <w:rPr>
          <w:color w:val="800026"/>
          <w:rPrChange w:id="2300" w:author="Bob Rudis" w:date="2013-10-20T20:07:00Z">
            <w:rPr>
              <w:b/>
              <w:i/>
              <w:sz w:val="26"/>
            </w:rPr>
          </w:rPrChange>
        </w:rPr>
        <w:t>summary(av$Type, maxsum=10)</w:t>
      </w:r>
    </w:p>
    <w:p w14:paraId="7CC8DC78" w14:textId="77777777" w:rsidR="00C97946" w:rsidRPr="00C97946" w:rsidRDefault="00C97946">
      <w:pPr>
        <w:pStyle w:val="CodeSnippet"/>
        <w:shd w:val="clear" w:color="auto" w:fill="FFF8EA"/>
        <w:rPr>
          <w:ins w:id="2301" w:author="Bob Rudis" w:date="2013-10-20T20:05:00Z"/>
          <w:color w:val="252525"/>
          <w:rPrChange w:id="2302" w:author="Bob Rudis" w:date="2013-10-20T20:07:00Z">
            <w:rPr>
              <w:ins w:id="2303" w:author="Bob Rudis" w:date="2013-10-20T20:05:00Z"/>
            </w:rPr>
          </w:rPrChange>
        </w:rPr>
        <w:pPrChange w:id="2304" w:author="Bob Rudis" w:date="2013-10-20T20:14:00Z">
          <w:pPr>
            <w:pStyle w:val="CodeSnippet"/>
          </w:pPr>
        </w:pPrChange>
      </w:pPr>
      <w:ins w:id="2305" w:author="Bob Rudis" w:date="2013-10-20T20:05:00Z">
        <w:r w:rsidRPr="00C97946">
          <w:rPr>
            <w:color w:val="252525"/>
            <w:rPrChange w:id="2306" w:author="Bob Rudis" w:date="2013-10-20T20:07:00Z">
              <w:rPr/>
            </w:rPrChange>
          </w:rPr>
          <w:t xml:space="preserve">##                Scanning Host               Malware Domain </w:t>
        </w:r>
      </w:ins>
    </w:p>
    <w:p w14:paraId="40BEE998" w14:textId="77777777" w:rsidR="00C97946" w:rsidRPr="00C97946" w:rsidRDefault="00C97946">
      <w:pPr>
        <w:pStyle w:val="CodeSnippet"/>
        <w:shd w:val="clear" w:color="auto" w:fill="FFF8EA"/>
        <w:rPr>
          <w:ins w:id="2307" w:author="Bob Rudis" w:date="2013-10-20T20:05:00Z"/>
          <w:color w:val="252525"/>
          <w:rPrChange w:id="2308" w:author="Bob Rudis" w:date="2013-10-20T20:07:00Z">
            <w:rPr>
              <w:ins w:id="2309" w:author="Bob Rudis" w:date="2013-10-20T20:05:00Z"/>
            </w:rPr>
          </w:rPrChange>
        </w:rPr>
        <w:pPrChange w:id="2310" w:author="Bob Rudis" w:date="2013-10-20T20:14:00Z">
          <w:pPr>
            <w:pStyle w:val="CodeSnippet"/>
          </w:pPr>
        </w:pPrChange>
      </w:pPr>
      <w:ins w:id="2311" w:author="Bob Rudis" w:date="2013-10-20T20:05:00Z">
        <w:r w:rsidRPr="00C97946">
          <w:rPr>
            <w:color w:val="252525"/>
            <w:rPrChange w:id="2312" w:author="Bob Rudis" w:date="2013-10-20T20:07:00Z">
              <w:rPr/>
            </w:rPrChange>
          </w:rPr>
          <w:t xml:space="preserve">##                       234180                         9274 </w:t>
        </w:r>
      </w:ins>
    </w:p>
    <w:p w14:paraId="77144BC0" w14:textId="77777777" w:rsidR="00C97946" w:rsidRPr="00C97946" w:rsidRDefault="00C97946">
      <w:pPr>
        <w:pStyle w:val="CodeSnippet"/>
        <w:shd w:val="clear" w:color="auto" w:fill="FFF8EA"/>
        <w:rPr>
          <w:ins w:id="2313" w:author="Bob Rudis" w:date="2013-10-20T20:05:00Z"/>
          <w:color w:val="252525"/>
          <w:rPrChange w:id="2314" w:author="Bob Rudis" w:date="2013-10-20T20:07:00Z">
            <w:rPr>
              <w:ins w:id="2315" w:author="Bob Rudis" w:date="2013-10-20T20:05:00Z"/>
            </w:rPr>
          </w:rPrChange>
        </w:rPr>
        <w:pPrChange w:id="2316" w:author="Bob Rudis" w:date="2013-10-20T20:14:00Z">
          <w:pPr>
            <w:pStyle w:val="CodeSnippet"/>
          </w:pPr>
        </w:pPrChange>
      </w:pPr>
      <w:ins w:id="2317" w:author="Bob Rudis" w:date="2013-10-20T20:05:00Z">
        <w:r w:rsidRPr="00C97946">
          <w:rPr>
            <w:color w:val="252525"/>
            <w:rPrChange w:id="2318" w:author="Bob Rudis" w:date="2013-10-20T20:07:00Z">
              <w:rPr/>
            </w:rPrChange>
          </w:rPr>
          <w:t xml:space="preserve">##                   Malware IP               Malicious Host </w:t>
        </w:r>
      </w:ins>
    </w:p>
    <w:p w14:paraId="60AAF54A" w14:textId="77777777" w:rsidR="00C97946" w:rsidRPr="00C97946" w:rsidRDefault="00C97946">
      <w:pPr>
        <w:pStyle w:val="CodeSnippet"/>
        <w:shd w:val="clear" w:color="auto" w:fill="FFF8EA"/>
        <w:rPr>
          <w:ins w:id="2319" w:author="Bob Rudis" w:date="2013-10-20T20:05:00Z"/>
          <w:color w:val="252525"/>
          <w:rPrChange w:id="2320" w:author="Bob Rudis" w:date="2013-10-20T20:07:00Z">
            <w:rPr>
              <w:ins w:id="2321" w:author="Bob Rudis" w:date="2013-10-20T20:05:00Z"/>
            </w:rPr>
          </w:rPrChange>
        </w:rPr>
        <w:pPrChange w:id="2322" w:author="Bob Rudis" w:date="2013-10-20T20:14:00Z">
          <w:pPr>
            <w:pStyle w:val="CodeSnippet"/>
          </w:pPr>
        </w:pPrChange>
      </w:pPr>
      <w:ins w:id="2323" w:author="Bob Rudis" w:date="2013-10-20T20:05:00Z">
        <w:r w:rsidRPr="00C97946">
          <w:rPr>
            <w:color w:val="252525"/>
            <w:rPrChange w:id="2324" w:author="Bob Rudis" w:date="2013-10-20T20:07:00Z">
              <w:rPr/>
            </w:rPrChange>
          </w:rPr>
          <w:t xml:space="preserve">##                         6470                         3770 </w:t>
        </w:r>
      </w:ins>
    </w:p>
    <w:p w14:paraId="1991117E" w14:textId="77777777" w:rsidR="00C97946" w:rsidRPr="00C97946" w:rsidRDefault="00C97946">
      <w:pPr>
        <w:pStyle w:val="CodeSnippet"/>
        <w:shd w:val="clear" w:color="auto" w:fill="FFF8EA"/>
        <w:rPr>
          <w:ins w:id="2325" w:author="Bob Rudis" w:date="2013-10-20T20:05:00Z"/>
          <w:color w:val="252525"/>
          <w:rPrChange w:id="2326" w:author="Bob Rudis" w:date="2013-10-20T20:07:00Z">
            <w:rPr>
              <w:ins w:id="2327" w:author="Bob Rudis" w:date="2013-10-20T20:05:00Z"/>
            </w:rPr>
          </w:rPrChange>
        </w:rPr>
        <w:pPrChange w:id="2328" w:author="Bob Rudis" w:date="2013-10-20T20:14:00Z">
          <w:pPr>
            <w:pStyle w:val="CodeSnippet"/>
          </w:pPr>
        </w:pPrChange>
      </w:pPr>
      <w:ins w:id="2329" w:author="Bob Rudis" w:date="2013-10-20T20:05:00Z">
        <w:r w:rsidRPr="00C97946">
          <w:rPr>
            <w:color w:val="252525"/>
            <w:rPrChange w:id="2330" w:author="Bob Rudis" w:date="2013-10-20T20:07:00Z">
              <w:rPr/>
            </w:rPrChange>
          </w:rPr>
          <w:t xml:space="preserve">##                     Spamming                          C&amp;C </w:t>
        </w:r>
      </w:ins>
    </w:p>
    <w:p w14:paraId="6D58E10B" w14:textId="77777777" w:rsidR="00C97946" w:rsidRPr="00C97946" w:rsidRDefault="00C97946">
      <w:pPr>
        <w:pStyle w:val="CodeSnippet"/>
        <w:shd w:val="clear" w:color="auto" w:fill="FFF8EA"/>
        <w:rPr>
          <w:ins w:id="2331" w:author="Bob Rudis" w:date="2013-10-20T20:05:00Z"/>
          <w:color w:val="252525"/>
          <w:rPrChange w:id="2332" w:author="Bob Rudis" w:date="2013-10-20T20:07:00Z">
            <w:rPr>
              <w:ins w:id="2333" w:author="Bob Rudis" w:date="2013-10-20T20:05:00Z"/>
            </w:rPr>
          </w:rPrChange>
        </w:rPr>
        <w:pPrChange w:id="2334" w:author="Bob Rudis" w:date="2013-10-20T20:14:00Z">
          <w:pPr>
            <w:pStyle w:val="CodeSnippet"/>
          </w:pPr>
        </w:pPrChange>
      </w:pPr>
      <w:ins w:id="2335" w:author="Bob Rudis" w:date="2013-10-20T20:05:00Z">
        <w:r w:rsidRPr="00C97946">
          <w:rPr>
            <w:color w:val="252525"/>
            <w:rPrChange w:id="2336" w:author="Bob Rudis" w:date="2013-10-20T20:07:00Z">
              <w:rPr/>
            </w:rPrChange>
          </w:rPr>
          <w:t xml:space="preserve">##                         3487                          610 </w:t>
        </w:r>
      </w:ins>
    </w:p>
    <w:p w14:paraId="05BE4DC6" w14:textId="77777777" w:rsidR="00C97946" w:rsidRPr="00C97946" w:rsidRDefault="00C97946">
      <w:pPr>
        <w:pStyle w:val="CodeSnippet"/>
        <w:shd w:val="clear" w:color="auto" w:fill="FFF8EA"/>
        <w:rPr>
          <w:ins w:id="2337" w:author="Bob Rudis" w:date="2013-10-20T20:05:00Z"/>
          <w:color w:val="252525"/>
          <w:rPrChange w:id="2338" w:author="Bob Rudis" w:date="2013-10-20T20:07:00Z">
            <w:rPr>
              <w:ins w:id="2339" w:author="Bob Rudis" w:date="2013-10-20T20:05:00Z"/>
            </w:rPr>
          </w:rPrChange>
        </w:rPr>
        <w:pPrChange w:id="2340" w:author="Bob Rudis" w:date="2013-10-20T20:14:00Z">
          <w:pPr>
            <w:pStyle w:val="CodeSnippet"/>
          </w:pPr>
        </w:pPrChange>
      </w:pPr>
      <w:ins w:id="2341" w:author="Bob Rudis" w:date="2013-10-20T20:05:00Z">
        <w:r w:rsidRPr="00C97946">
          <w:rPr>
            <w:color w:val="252525"/>
            <w:rPrChange w:id="2342" w:author="Bob Rudis" w:date="2013-10-20T20:07:00Z">
              <w:rPr/>
            </w:rPrChange>
          </w:rPr>
          <w:t xml:space="preserve">## Scanning Host;Malicious Host    Malware Domain;Malware IP </w:t>
        </w:r>
      </w:ins>
    </w:p>
    <w:p w14:paraId="70BA5242" w14:textId="77777777" w:rsidR="00C97946" w:rsidRPr="00C97946" w:rsidRDefault="00C97946">
      <w:pPr>
        <w:pStyle w:val="CodeSnippet"/>
        <w:shd w:val="clear" w:color="auto" w:fill="FFF8EA"/>
        <w:rPr>
          <w:ins w:id="2343" w:author="Bob Rudis" w:date="2013-10-20T20:05:00Z"/>
          <w:color w:val="252525"/>
          <w:rPrChange w:id="2344" w:author="Bob Rudis" w:date="2013-10-20T20:07:00Z">
            <w:rPr>
              <w:ins w:id="2345" w:author="Bob Rudis" w:date="2013-10-20T20:05:00Z"/>
            </w:rPr>
          </w:rPrChange>
        </w:rPr>
        <w:pPrChange w:id="2346" w:author="Bob Rudis" w:date="2013-10-20T20:14:00Z">
          <w:pPr>
            <w:pStyle w:val="CodeSnippet"/>
          </w:pPr>
        </w:pPrChange>
      </w:pPr>
      <w:ins w:id="2347" w:author="Bob Rudis" w:date="2013-10-20T20:05:00Z">
        <w:r w:rsidRPr="00C97946">
          <w:rPr>
            <w:color w:val="252525"/>
            <w:rPrChange w:id="2348" w:author="Bob Rudis" w:date="2013-10-20T20:07:00Z">
              <w:rPr/>
            </w:rPrChange>
          </w:rPr>
          <w:t xml:space="preserve">##                          215                          173 </w:t>
        </w:r>
      </w:ins>
    </w:p>
    <w:p w14:paraId="36F2AA0F" w14:textId="77777777" w:rsidR="00C97946" w:rsidRPr="00C97946" w:rsidRDefault="00C97946">
      <w:pPr>
        <w:pStyle w:val="CodeSnippet"/>
        <w:shd w:val="clear" w:color="auto" w:fill="FFF8EA"/>
        <w:rPr>
          <w:ins w:id="2349" w:author="Bob Rudis" w:date="2013-10-20T20:05:00Z"/>
          <w:color w:val="252525"/>
          <w:rPrChange w:id="2350" w:author="Bob Rudis" w:date="2013-10-20T20:07:00Z">
            <w:rPr>
              <w:ins w:id="2351" w:author="Bob Rudis" w:date="2013-10-20T20:05:00Z"/>
            </w:rPr>
          </w:rPrChange>
        </w:rPr>
        <w:pPrChange w:id="2352" w:author="Bob Rudis" w:date="2013-10-20T20:14:00Z">
          <w:pPr>
            <w:pStyle w:val="CodeSnippet"/>
          </w:pPr>
        </w:pPrChange>
      </w:pPr>
      <w:ins w:id="2353" w:author="Bob Rudis" w:date="2013-10-20T20:05:00Z">
        <w:r w:rsidRPr="00C97946">
          <w:rPr>
            <w:color w:val="252525"/>
            <w:rPrChange w:id="2354" w:author="Bob Rudis" w:date="2013-10-20T20:07:00Z">
              <w:rPr/>
            </w:rPrChange>
          </w:rPr>
          <w:t xml:space="preserve">## Malicious Host;Scanning Host                      (Other) </w:t>
        </w:r>
      </w:ins>
    </w:p>
    <w:p w14:paraId="4C4304F6" w14:textId="77777777" w:rsidR="00C97946" w:rsidRPr="00C97946" w:rsidRDefault="00C97946">
      <w:pPr>
        <w:pStyle w:val="CodeSnippet"/>
        <w:shd w:val="clear" w:color="auto" w:fill="FFF8EA"/>
        <w:rPr>
          <w:ins w:id="2355" w:author="Bob Rudis" w:date="2013-10-20T20:06:00Z"/>
          <w:color w:val="252525"/>
          <w:rPrChange w:id="2356" w:author="Bob Rudis" w:date="2013-10-20T20:07:00Z">
            <w:rPr>
              <w:ins w:id="2357" w:author="Bob Rudis" w:date="2013-10-20T20:06:00Z"/>
            </w:rPr>
          </w:rPrChange>
        </w:rPr>
        <w:pPrChange w:id="2358" w:author="Bob Rudis" w:date="2013-10-20T20:14:00Z">
          <w:pPr>
            <w:pStyle w:val="CodeSnippet"/>
          </w:pPr>
        </w:pPrChange>
      </w:pPr>
      <w:ins w:id="2359" w:author="Bob Rudis" w:date="2013-10-20T20:05:00Z">
        <w:r w:rsidRPr="00C97946">
          <w:rPr>
            <w:color w:val="252525"/>
            <w:rPrChange w:id="2360" w:author="Bob Rudis" w:date="2013-10-20T20:07:00Z">
              <w:rPr/>
            </w:rPrChange>
          </w:rPr>
          <w:t xml:space="preserve">##                          163                          284 </w:t>
        </w:r>
      </w:ins>
    </w:p>
    <w:p w14:paraId="1414BC7C" w14:textId="77777777" w:rsidR="00C97946" w:rsidRDefault="00C97946">
      <w:pPr>
        <w:pStyle w:val="CodeSnippet"/>
        <w:shd w:val="clear" w:color="auto" w:fill="FFF8EA"/>
        <w:rPr>
          <w:ins w:id="2361" w:author="Bob Rudis" w:date="2013-10-20T20:06:00Z"/>
        </w:rPr>
        <w:pPrChange w:id="2362" w:author="Bob Rudis" w:date="2013-10-20T20:14:00Z">
          <w:pPr>
            <w:pStyle w:val="CodeSnippet"/>
          </w:pPr>
        </w:pPrChange>
      </w:pPr>
    </w:p>
    <w:p w14:paraId="1E6B3D49" w14:textId="42223AF1" w:rsidR="00F93BA1" w:rsidRPr="00C97946" w:rsidDel="00C97946" w:rsidRDefault="00F93BA1">
      <w:pPr>
        <w:pStyle w:val="CodeSnippet"/>
        <w:shd w:val="clear" w:color="auto" w:fill="FFF8EA"/>
        <w:rPr>
          <w:del w:id="2363" w:author="Bob Rudis" w:date="2013-10-20T20:05:00Z"/>
          <w:color w:val="800026"/>
          <w:rPrChange w:id="2364" w:author="Bob Rudis" w:date="2013-10-20T20:06:00Z">
            <w:rPr>
              <w:del w:id="2365" w:author="Bob Rudis" w:date="2013-10-20T20:05:00Z"/>
            </w:rPr>
          </w:rPrChange>
        </w:rPr>
        <w:pPrChange w:id="2366" w:author="Bob Rudis" w:date="2013-10-20T20:14:00Z">
          <w:pPr>
            <w:pStyle w:val="CodeSnippet"/>
          </w:pPr>
        </w:pPrChange>
      </w:pPr>
      <w:del w:id="2367" w:author="Bob Rudis" w:date="2013-10-20T20:05:00Z">
        <w:r w:rsidRPr="00C97946" w:rsidDel="00C97946">
          <w:rPr>
            <w:color w:val="800026"/>
            <w:rPrChange w:id="2368" w:author="Bob Rudis" w:date="2013-10-20T20:06:00Z">
              <w:rPr/>
            </w:rPrChange>
          </w:rPr>
          <w:delText xml:space="preserve">               Scanning Host               Malware Domain </w:delText>
        </w:r>
      </w:del>
    </w:p>
    <w:p w14:paraId="131ADC82" w14:textId="19E3171F" w:rsidR="00F93BA1" w:rsidRPr="00C97946" w:rsidDel="00C97946" w:rsidRDefault="00F93BA1">
      <w:pPr>
        <w:pStyle w:val="CodeSnippet"/>
        <w:shd w:val="clear" w:color="auto" w:fill="FFF8EA"/>
        <w:rPr>
          <w:del w:id="2369" w:author="Bob Rudis" w:date="2013-10-20T20:05:00Z"/>
          <w:color w:val="800026"/>
          <w:rPrChange w:id="2370" w:author="Bob Rudis" w:date="2013-10-20T20:06:00Z">
            <w:rPr>
              <w:del w:id="2371" w:author="Bob Rudis" w:date="2013-10-20T20:05:00Z"/>
            </w:rPr>
          </w:rPrChange>
        </w:rPr>
        <w:pPrChange w:id="2372" w:author="Bob Rudis" w:date="2013-10-20T20:14:00Z">
          <w:pPr>
            <w:pStyle w:val="CodeSnippet"/>
          </w:pPr>
        </w:pPrChange>
      </w:pPr>
      <w:del w:id="2373" w:author="Bob Rudis" w:date="2013-10-20T20:05:00Z">
        <w:r w:rsidRPr="00C97946" w:rsidDel="00C97946">
          <w:rPr>
            <w:color w:val="800026"/>
            <w:rPrChange w:id="2374" w:author="Bob Rudis" w:date="2013-10-20T20:06:00Z">
              <w:rPr/>
            </w:rPrChange>
          </w:rPr>
          <w:delText xml:space="preserve">                      234180                         9274 </w:delText>
        </w:r>
      </w:del>
    </w:p>
    <w:p w14:paraId="088A298B" w14:textId="37FAB2B0" w:rsidR="00F93BA1" w:rsidRPr="00C97946" w:rsidDel="00C97946" w:rsidRDefault="00F93BA1">
      <w:pPr>
        <w:pStyle w:val="CodeSnippet"/>
        <w:shd w:val="clear" w:color="auto" w:fill="FFF8EA"/>
        <w:rPr>
          <w:del w:id="2375" w:author="Bob Rudis" w:date="2013-10-20T20:05:00Z"/>
          <w:color w:val="800026"/>
          <w:rPrChange w:id="2376" w:author="Bob Rudis" w:date="2013-10-20T20:06:00Z">
            <w:rPr>
              <w:del w:id="2377" w:author="Bob Rudis" w:date="2013-10-20T20:05:00Z"/>
            </w:rPr>
          </w:rPrChange>
        </w:rPr>
        <w:pPrChange w:id="2378" w:author="Bob Rudis" w:date="2013-10-20T20:14:00Z">
          <w:pPr>
            <w:pStyle w:val="CodeSnippet"/>
          </w:pPr>
        </w:pPrChange>
      </w:pPr>
      <w:del w:id="2379" w:author="Bob Rudis" w:date="2013-10-20T20:05:00Z">
        <w:r w:rsidRPr="00C97946" w:rsidDel="00C97946">
          <w:rPr>
            <w:color w:val="800026"/>
            <w:rPrChange w:id="2380" w:author="Bob Rudis" w:date="2013-10-20T20:06:00Z">
              <w:rPr/>
            </w:rPrChange>
          </w:rPr>
          <w:delText xml:space="preserve">                  Malware IP               Malicious Host </w:delText>
        </w:r>
      </w:del>
    </w:p>
    <w:p w14:paraId="37686375" w14:textId="27A5ED25" w:rsidR="00F93BA1" w:rsidRPr="00C97946" w:rsidDel="00C97946" w:rsidRDefault="00F93BA1">
      <w:pPr>
        <w:pStyle w:val="CodeSnippet"/>
        <w:shd w:val="clear" w:color="auto" w:fill="FFF8EA"/>
        <w:rPr>
          <w:del w:id="2381" w:author="Bob Rudis" w:date="2013-10-20T20:05:00Z"/>
          <w:color w:val="800026"/>
          <w:rPrChange w:id="2382" w:author="Bob Rudis" w:date="2013-10-20T20:06:00Z">
            <w:rPr>
              <w:del w:id="2383" w:author="Bob Rudis" w:date="2013-10-20T20:05:00Z"/>
            </w:rPr>
          </w:rPrChange>
        </w:rPr>
        <w:pPrChange w:id="2384" w:author="Bob Rudis" w:date="2013-10-20T20:14:00Z">
          <w:pPr>
            <w:pStyle w:val="CodeSnippet"/>
          </w:pPr>
        </w:pPrChange>
      </w:pPr>
      <w:del w:id="2385" w:author="Bob Rudis" w:date="2013-10-20T20:05:00Z">
        <w:r w:rsidRPr="00C97946" w:rsidDel="00C97946">
          <w:rPr>
            <w:color w:val="800026"/>
            <w:rPrChange w:id="2386" w:author="Bob Rudis" w:date="2013-10-20T20:06:00Z">
              <w:rPr/>
            </w:rPrChange>
          </w:rPr>
          <w:delText xml:space="preserve">                        6470                         3770 </w:delText>
        </w:r>
      </w:del>
    </w:p>
    <w:p w14:paraId="3ABC4E8E" w14:textId="23876ACD" w:rsidR="00F93BA1" w:rsidRPr="00C97946" w:rsidDel="00C97946" w:rsidRDefault="00F93BA1">
      <w:pPr>
        <w:pStyle w:val="CodeSnippet"/>
        <w:shd w:val="clear" w:color="auto" w:fill="FFF8EA"/>
        <w:rPr>
          <w:del w:id="2387" w:author="Bob Rudis" w:date="2013-10-20T20:05:00Z"/>
          <w:color w:val="800026"/>
          <w:rPrChange w:id="2388" w:author="Bob Rudis" w:date="2013-10-20T20:06:00Z">
            <w:rPr>
              <w:del w:id="2389" w:author="Bob Rudis" w:date="2013-10-20T20:05:00Z"/>
            </w:rPr>
          </w:rPrChange>
        </w:rPr>
        <w:pPrChange w:id="2390" w:author="Bob Rudis" w:date="2013-10-20T20:14:00Z">
          <w:pPr>
            <w:pStyle w:val="CodeSnippet"/>
          </w:pPr>
        </w:pPrChange>
      </w:pPr>
      <w:del w:id="2391" w:author="Bob Rudis" w:date="2013-10-20T20:05:00Z">
        <w:r w:rsidRPr="00C97946" w:rsidDel="00C97946">
          <w:rPr>
            <w:color w:val="800026"/>
            <w:rPrChange w:id="2392" w:author="Bob Rudis" w:date="2013-10-20T20:06:00Z">
              <w:rPr/>
            </w:rPrChange>
          </w:rPr>
          <w:delText xml:space="preserve">                    Spamming                          C&amp;C </w:delText>
        </w:r>
      </w:del>
    </w:p>
    <w:p w14:paraId="651E6943" w14:textId="63A64FD5" w:rsidR="00F93BA1" w:rsidRPr="00C97946" w:rsidDel="00C97946" w:rsidRDefault="00F93BA1">
      <w:pPr>
        <w:pStyle w:val="CodeSnippet"/>
        <w:shd w:val="clear" w:color="auto" w:fill="FFF8EA"/>
        <w:rPr>
          <w:del w:id="2393" w:author="Bob Rudis" w:date="2013-10-20T20:05:00Z"/>
          <w:color w:val="800026"/>
          <w:rPrChange w:id="2394" w:author="Bob Rudis" w:date="2013-10-20T20:06:00Z">
            <w:rPr>
              <w:del w:id="2395" w:author="Bob Rudis" w:date="2013-10-20T20:05:00Z"/>
            </w:rPr>
          </w:rPrChange>
        </w:rPr>
        <w:pPrChange w:id="2396" w:author="Bob Rudis" w:date="2013-10-20T20:14:00Z">
          <w:pPr>
            <w:pStyle w:val="CodeSnippet"/>
          </w:pPr>
        </w:pPrChange>
      </w:pPr>
      <w:del w:id="2397" w:author="Bob Rudis" w:date="2013-10-20T20:05:00Z">
        <w:r w:rsidRPr="00C97946" w:rsidDel="00C97946">
          <w:rPr>
            <w:color w:val="800026"/>
            <w:rPrChange w:id="2398" w:author="Bob Rudis" w:date="2013-10-20T20:06:00Z">
              <w:rPr/>
            </w:rPrChange>
          </w:rPr>
          <w:delText xml:space="preserve">                        3487                          610 </w:delText>
        </w:r>
      </w:del>
    </w:p>
    <w:p w14:paraId="5AB91AB6" w14:textId="7E517E49" w:rsidR="00F93BA1" w:rsidRPr="00C97946" w:rsidDel="00C97946" w:rsidRDefault="00F93BA1">
      <w:pPr>
        <w:pStyle w:val="CodeSnippet"/>
        <w:shd w:val="clear" w:color="auto" w:fill="FFF8EA"/>
        <w:rPr>
          <w:del w:id="2399" w:author="Bob Rudis" w:date="2013-10-20T20:05:00Z"/>
          <w:color w:val="800026"/>
          <w:rPrChange w:id="2400" w:author="Bob Rudis" w:date="2013-10-20T20:06:00Z">
            <w:rPr>
              <w:del w:id="2401" w:author="Bob Rudis" w:date="2013-10-20T20:05:00Z"/>
            </w:rPr>
          </w:rPrChange>
        </w:rPr>
        <w:pPrChange w:id="2402" w:author="Bob Rudis" w:date="2013-10-20T20:14:00Z">
          <w:pPr>
            <w:pStyle w:val="CodeSnippet"/>
          </w:pPr>
        </w:pPrChange>
      </w:pPr>
      <w:del w:id="2403" w:author="Bob Rudis" w:date="2013-10-20T20:05:00Z">
        <w:r w:rsidRPr="00C97946" w:rsidDel="00C97946">
          <w:rPr>
            <w:color w:val="800026"/>
            <w:rPrChange w:id="2404" w:author="Bob Rudis" w:date="2013-10-20T20:06:00Z">
              <w:rPr/>
            </w:rPrChange>
          </w:rPr>
          <w:delText xml:space="preserve">Scanning Host;Malicious Host    Malware Domain;Malware IP </w:delText>
        </w:r>
      </w:del>
    </w:p>
    <w:p w14:paraId="0A429D20" w14:textId="1766A38B" w:rsidR="00F93BA1" w:rsidRPr="00C97946" w:rsidDel="00C97946" w:rsidRDefault="00F93BA1">
      <w:pPr>
        <w:pStyle w:val="CodeSnippet"/>
        <w:shd w:val="clear" w:color="auto" w:fill="FFF8EA"/>
        <w:rPr>
          <w:del w:id="2405" w:author="Bob Rudis" w:date="2013-10-20T20:05:00Z"/>
          <w:color w:val="800026"/>
          <w:rPrChange w:id="2406" w:author="Bob Rudis" w:date="2013-10-20T20:06:00Z">
            <w:rPr>
              <w:del w:id="2407" w:author="Bob Rudis" w:date="2013-10-20T20:05:00Z"/>
            </w:rPr>
          </w:rPrChange>
        </w:rPr>
        <w:pPrChange w:id="2408" w:author="Bob Rudis" w:date="2013-10-20T20:14:00Z">
          <w:pPr>
            <w:pStyle w:val="CodeSnippet"/>
          </w:pPr>
        </w:pPrChange>
      </w:pPr>
      <w:del w:id="2409" w:author="Bob Rudis" w:date="2013-10-20T20:05:00Z">
        <w:r w:rsidRPr="00C97946" w:rsidDel="00C97946">
          <w:rPr>
            <w:color w:val="800026"/>
            <w:rPrChange w:id="2410" w:author="Bob Rudis" w:date="2013-10-20T20:06:00Z">
              <w:rPr/>
            </w:rPrChange>
          </w:rPr>
          <w:delText xml:space="preserve">                         215                          173 </w:delText>
        </w:r>
      </w:del>
    </w:p>
    <w:p w14:paraId="38928268" w14:textId="579CCA0F" w:rsidR="00F93BA1" w:rsidRPr="00C97946" w:rsidDel="00C97946" w:rsidRDefault="00F93BA1">
      <w:pPr>
        <w:pStyle w:val="CodeSnippet"/>
        <w:shd w:val="clear" w:color="auto" w:fill="FFF8EA"/>
        <w:rPr>
          <w:del w:id="2411" w:author="Bob Rudis" w:date="2013-10-20T20:05:00Z"/>
          <w:color w:val="800026"/>
          <w:rPrChange w:id="2412" w:author="Bob Rudis" w:date="2013-10-20T20:06:00Z">
            <w:rPr>
              <w:del w:id="2413" w:author="Bob Rudis" w:date="2013-10-20T20:05:00Z"/>
            </w:rPr>
          </w:rPrChange>
        </w:rPr>
        <w:pPrChange w:id="2414" w:author="Bob Rudis" w:date="2013-10-20T20:14:00Z">
          <w:pPr>
            <w:pStyle w:val="CodeSnippet"/>
          </w:pPr>
        </w:pPrChange>
      </w:pPr>
      <w:del w:id="2415" w:author="Bob Rudis" w:date="2013-10-20T20:05:00Z">
        <w:r w:rsidRPr="00C97946" w:rsidDel="00C97946">
          <w:rPr>
            <w:color w:val="800026"/>
            <w:rPrChange w:id="2416" w:author="Bob Rudis" w:date="2013-10-20T20:06:00Z">
              <w:rPr/>
            </w:rPrChange>
          </w:rPr>
          <w:delText xml:space="preserve">Malicious Host;Scanning Host                      (Other) </w:delText>
        </w:r>
      </w:del>
    </w:p>
    <w:p w14:paraId="67A1A8F2" w14:textId="72608B31" w:rsidR="00941DCA" w:rsidRPr="00C97946" w:rsidDel="00C97946" w:rsidRDefault="00F93BA1">
      <w:pPr>
        <w:pStyle w:val="CodeSnippet"/>
        <w:shd w:val="clear" w:color="auto" w:fill="FFF8EA"/>
        <w:rPr>
          <w:del w:id="2417" w:author="Bob Rudis" w:date="2013-10-20T20:05:00Z"/>
          <w:color w:val="800026"/>
          <w:rPrChange w:id="2418" w:author="Bob Rudis" w:date="2013-10-20T20:06:00Z">
            <w:rPr>
              <w:del w:id="2419" w:author="Bob Rudis" w:date="2013-10-20T20:05:00Z"/>
            </w:rPr>
          </w:rPrChange>
        </w:rPr>
        <w:pPrChange w:id="2420" w:author="Bob Rudis" w:date="2013-10-20T20:14:00Z">
          <w:pPr>
            <w:pStyle w:val="CodeSnippet"/>
          </w:pPr>
        </w:pPrChange>
      </w:pPr>
      <w:del w:id="2421" w:author="Bob Rudis" w:date="2013-10-20T20:05:00Z">
        <w:r w:rsidRPr="00C97946" w:rsidDel="00C97946">
          <w:rPr>
            <w:color w:val="800026"/>
            <w:rPrChange w:id="2422" w:author="Bob Rudis" w:date="2013-10-20T20:06:00Z">
              <w:rPr/>
            </w:rPrChange>
          </w:rPr>
          <w:delText xml:space="preserve">                         163                          284 </w:delText>
        </w:r>
      </w:del>
    </w:p>
    <w:p w14:paraId="3FDB2B99" w14:textId="77777777" w:rsidR="00941DCA" w:rsidRPr="00C97946" w:rsidRDefault="00DD5024">
      <w:pPr>
        <w:pStyle w:val="CodeSnippet"/>
        <w:shd w:val="clear" w:color="auto" w:fill="FFF8EA"/>
        <w:rPr>
          <w:color w:val="800026"/>
          <w:rPrChange w:id="2423" w:author="Bob Rudis" w:date="2013-10-20T20:06:00Z">
            <w:rPr>
              <w:b/>
            </w:rPr>
          </w:rPrChange>
        </w:rPr>
        <w:pPrChange w:id="2424" w:author="Bob Rudis" w:date="2013-10-20T20:14:00Z">
          <w:pPr>
            <w:pStyle w:val="CodeSnippet"/>
          </w:pPr>
        </w:pPrChange>
      </w:pPr>
      <w:r w:rsidRPr="00C97946">
        <w:rPr>
          <w:color w:val="800026"/>
          <w:rPrChange w:id="2425" w:author="Bob Rudis" w:date="2013-10-20T20:06:00Z">
            <w:rPr>
              <w:b/>
              <w:i/>
              <w:sz w:val="26"/>
            </w:rPr>
          </w:rPrChange>
        </w:rPr>
        <w:t>summary(av$Country, maxsum=40)</w:t>
      </w:r>
    </w:p>
    <w:p w14:paraId="5EF7435F" w14:textId="77777777" w:rsidR="00C97946" w:rsidRPr="00C97946" w:rsidRDefault="00C97946">
      <w:pPr>
        <w:pStyle w:val="CodeSnippet"/>
        <w:shd w:val="clear" w:color="auto" w:fill="FFF8EA"/>
        <w:rPr>
          <w:ins w:id="2426" w:author="Bob Rudis" w:date="2013-10-20T20:06:00Z"/>
          <w:color w:val="252525"/>
          <w:rPrChange w:id="2427" w:author="Bob Rudis" w:date="2013-10-20T20:07:00Z">
            <w:rPr>
              <w:ins w:id="2428" w:author="Bob Rudis" w:date="2013-10-20T20:06:00Z"/>
            </w:rPr>
          </w:rPrChange>
        </w:rPr>
        <w:pPrChange w:id="2429" w:author="Bob Rudis" w:date="2013-10-20T20:14:00Z">
          <w:pPr>
            <w:pStyle w:val="CodeSnippet"/>
          </w:pPr>
        </w:pPrChange>
      </w:pPr>
      <w:ins w:id="2430" w:author="Bob Rudis" w:date="2013-10-20T20:06:00Z">
        <w:r w:rsidRPr="00C97946">
          <w:rPr>
            <w:color w:val="252525"/>
            <w:rPrChange w:id="2431" w:author="Bob Rudis" w:date="2013-10-20T20:07:00Z">
              <w:rPr/>
            </w:rPrChange>
          </w:rPr>
          <w:t xml:space="preserve">##      CN      US      TR              DE      NL      RU      GB </w:t>
        </w:r>
      </w:ins>
    </w:p>
    <w:p w14:paraId="4EE0701F" w14:textId="77777777" w:rsidR="00C97946" w:rsidRPr="00C97946" w:rsidRDefault="00C97946">
      <w:pPr>
        <w:pStyle w:val="CodeSnippet"/>
        <w:shd w:val="clear" w:color="auto" w:fill="FFF8EA"/>
        <w:rPr>
          <w:ins w:id="2432" w:author="Bob Rudis" w:date="2013-10-20T20:06:00Z"/>
          <w:color w:val="252525"/>
          <w:rPrChange w:id="2433" w:author="Bob Rudis" w:date="2013-10-20T20:07:00Z">
            <w:rPr>
              <w:ins w:id="2434" w:author="Bob Rudis" w:date="2013-10-20T20:06:00Z"/>
            </w:rPr>
          </w:rPrChange>
        </w:rPr>
        <w:pPrChange w:id="2435" w:author="Bob Rudis" w:date="2013-10-20T20:14:00Z">
          <w:pPr>
            <w:pStyle w:val="CodeSnippet"/>
          </w:pPr>
        </w:pPrChange>
      </w:pPr>
      <w:ins w:id="2436" w:author="Bob Rudis" w:date="2013-10-20T20:06:00Z">
        <w:r w:rsidRPr="00C97946">
          <w:rPr>
            <w:color w:val="252525"/>
            <w:rPrChange w:id="2437" w:author="Bob Rudis" w:date="2013-10-20T20:07:00Z">
              <w:rPr/>
            </w:rPrChange>
          </w:rPr>
          <w:t xml:space="preserve">##   68583   50387   13958   10055    9953    7931    6346    6293 </w:t>
        </w:r>
      </w:ins>
    </w:p>
    <w:p w14:paraId="133A4296" w14:textId="77777777" w:rsidR="00C97946" w:rsidRPr="00C97946" w:rsidRDefault="00C97946">
      <w:pPr>
        <w:pStyle w:val="CodeSnippet"/>
        <w:shd w:val="clear" w:color="auto" w:fill="FFF8EA"/>
        <w:rPr>
          <w:ins w:id="2438" w:author="Bob Rudis" w:date="2013-10-20T20:06:00Z"/>
          <w:color w:val="252525"/>
          <w:rPrChange w:id="2439" w:author="Bob Rudis" w:date="2013-10-20T20:07:00Z">
            <w:rPr>
              <w:ins w:id="2440" w:author="Bob Rudis" w:date="2013-10-20T20:06:00Z"/>
            </w:rPr>
          </w:rPrChange>
        </w:rPr>
        <w:pPrChange w:id="2441" w:author="Bob Rudis" w:date="2013-10-20T20:14:00Z">
          <w:pPr>
            <w:pStyle w:val="CodeSnippet"/>
          </w:pPr>
        </w:pPrChange>
      </w:pPr>
      <w:ins w:id="2442" w:author="Bob Rudis" w:date="2013-10-20T20:06:00Z">
        <w:r w:rsidRPr="00C97946">
          <w:rPr>
            <w:color w:val="252525"/>
            <w:rPrChange w:id="2443" w:author="Bob Rudis" w:date="2013-10-20T20:07:00Z">
              <w:rPr/>
            </w:rPrChange>
          </w:rPr>
          <w:t xml:space="preserve">##      IN      FR      TW      BR      UA      RO      KR      CA </w:t>
        </w:r>
      </w:ins>
    </w:p>
    <w:p w14:paraId="3D19287E" w14:textId="77777777" w:rsidR="00C97946" w:rsidRPr="00C97946" w:rsidRDefault="00C97946">
      <w:pPr>
        <w:pStyle w:val="CodeSnippet"/>
        <w:shd w:val="clear" w:color="auto" w:fill="FFF8EA"/>
        <w:rPr>
          <w:ins w:id="2444" w:author="Bob Rudis" w:date="2013-10-20T20:06:00Z"/>
          <w:color w:val="252525"/>
          <w:rPrChange w:id="2445" w:author="Bob Rudis" w:date="2013-10-20T20:07:00Z">
            <w:rPr>
              <w:ins w:id="2446" w:author="Bob Rudis" w:date="2013-10-20T20:06:00Z"/>
            </w:rPr>
          </w:rPrChange>
        </w:rPr>
        <w:pPrChange w:id="2447" w:author="Bob Rudis" w:date="2013-10-20T20:14:00Z">
          <w:pPr>
            <w:pStyle w:val="CodeSnippet"/>
          </w:pPr>
        </w:pPrChange>
      </w:pPr>
      <w:ins w:id="2448" w:author="Bob Rudis" w:date="2013-10-20T20:06:00Z">
        <w:r w:rsidRPr="00C97946">
          <w:rPr>
            <w:color w:val="252525"/>
            <w:rPrChange w:id="2449" w:author="Bob Rudis" w:date="2013-10-20T20:07:00Z">
              <w:rPr/>
            </w:rPrChange>
          </w:rPr>
          <w:t xml:space="preserve">##    5480    5449    4399    3811    3443    3274    3101    3051 </w:t>
        </w:r>
      </w:ins>
    </w:p>
    <w:p w14:paraId="093345DD" w14:textId="77777777" w:rsidR="00C97946" w:rsidRPr="00C97946" w:rsidRDefault="00C97946">
      <w:pPr>
        <w:pStyle w:val="CodeSnippet"/>
        <w:shd w:val="clear" w:color="auto" w:fill="FFF8EA"/>
        <w:rPr>
          <w:ins w:id="2450" w:author="Bob Rudis" w:date="2013-10-20T20:06:00Z"/>
          <w:color w:val="252525"/>
          <w:rPrChange w:id="2451" w:author="Bob Rudis" w:date="2013-10-20T20:07:00Z">
            <w:rPr>
              <w:ins w:id="2452" w:author="Bob Rudis" w:date="2013-10-20T20:06:00Z"/>
            </w:rPr>
          </w:rPrChange>
        </w:rPr>
        <w:pPrChange w:id="2453" w:author="Bob Rudis" w:date="2013-10-20T20:14:00Z">
          <w:pPr>
            <w:pStyle w:val="CodeSnippet"/>
          </w:pPr>
        </w:pPrChange>
      </w:pPr>
      <w:ins w:id="2454" w:author="Bob Rudis" w:date="2013-10-20T20:06:00Z">
        <w:r w:rsidRPr="00C97946">
          <w:rPr>
            <w:color w:val="252525"/>
            <w:rPrChange w:id="2455" w:author="Bob Rudis" w:date="2013-10-20T20:07:00Z">
              <w:rPr/>
            </w:rPrChange>
          </w:rPr>
          <w:t xml:space="preserve">##      AR      MX      TH      IT      HK      ES      CL      AE </w:t>
        </w:r>
      </w:ins>
    </w:p>
    <w:p w14:paraId="0F0BEBD5" w14:textId="77777777" w:rsidR="00C97946" w:rsidRPr="00C97946" w:rsidRDefault="00C97946">
      <w:pPr>
        <w:pStyle w:val="CodeSnippet"/>
        <w:shd w:val="clear" w:color="auto" w:fill="FFF8EA"/>
        <w:rPr>
          <w:ins w:id="2456" w:author="Bob Rudis" w:date="2013-10-20T20:06:00Z"/>
          <w:color w:val="252525"/>
          <w:rPrChange w:id="2457" w:author="Bob Rudis" w:date="2013-10-20T20:07:00Z">
            <w:rPr>
              <w:ins w:id="2458" w:author="Bob Rudis" w:date="2013-10-20T20:06:00Z"/>
            </w:rPr>
          </w:rPrChange>
        </w:rPr>
        <w:pPrChange w:id="2459" w:author="Bob Rudis" w:date="2013-10-20T20:14:00Z">
          <w:pPr>
            <w:pStyle w:val="CodeSnippet"/>
          </w:pPr>
        </w:pPrChange>
      </w:pPr>
      <w:ins w:id="2460" w:author="Bob Rudis" w:date="2013-10-20T20:06:00Z">
        <w:r w:rsidRPr="00C97946">
          <w:rPr>
            <w:color w:val="252525"/>
            <w:rPrChange w:id="2461" w:author="Bob Rudis" w:date="2013-10-20T20:07:00Z">
              <w:rPr/>
            </w:rPrChange>
          </w:rPr>
          <w:t xml:space="preserve">##    3046    3039    2572    2448    2361    1929    1896    1827 </w:t>
        </w:r>
      </w:ins>
    </w:p>
    <w:p w14:paraId="5762F4DD" w14:textId="77777777" w:rsidR="00C97946" w:rsidRPr="00C97946" w:rsidRDefault="00C97946">
      <w:pPr>
        <w:pStyle w:val="CodeSnippet"/>
        <w:shd w:val="clear" w:color="auto" w:fill="FFF8EA"/>
        <w:rPr>
          <w:ins w:id="2462" w:author="Bob Rudis" w:date="2013-10-20T20:06:00Z"/>
          <w:color w:val="252525"/>
          <w:rPrChange w:id="2463" w:author="Bob Rudis" w:date="2013-10-20T20:07:00Z">
            <w:rPr>
              <w:ins w:id="2464" w:author="Bob Rudis" w:date="2013-10-20T20:06:00Z"/>
            </w:rPr>
          </w:rPrChange>
        </w:rPr>
        <w:pPrChange w:id="2465" w:author="Bob Rudis" w:date="2013-10-20T20:14:00Z">
          <w:pPr>
            <w:pStyle w:val="CodeSnippet"/>
          </w:pPr>
        </w:pPrChange>
      </w:pPr>
      <w:ins w:id="2466" w:author="Bob Rudis" w:date="2013-10-20T20:06:00Z">
        <w:r w:rsidRPr="00C97946">
          <w:rPr>
            <w:color w:val="252525"/>
            <w:rPrChange w:id="2467" w:author="Bob Rudis" w:date="2013-10-20T20:07:00Z">
              <w:rPr/>
            </w:rPrChange>
          </w:rPr>
          <w:t xml:space="preserve">##      JP      HU      PL      VE      EG      ID      RS      PK </w:t>
        </w:r>
      </w:ins>
    </w:p>
    <w:p w14:paraId="0A589BC1" w14:textId="77777777" w:rsidR="00C97946" w:rsidRPr="00C97946" w:rsidRDefault="00C97946">
      <w:pPr>
        <w:pStyle w:val="CodeSnippet"/>
        <w:shd w:val="clear" w:color="auto" w:fill="FFF8EA"/>
        <w:rPr>
          <w:ins w:id="2468" w:author="Bob Rudis" w:date="2013-10-20T20:06:00Z"/>
          <w:color w:val="252525"/>
          <w:rPrChange w:id="2469" w:author="Bob Rudis" w:date="2013-10-20T20:07:00Z">
            <w:rPr>
              <w:ins w:id="2470" w:author="Bob Rudis" w:date="2013-10-20T20:06:00Z"/>
            </w:rPr>
          </w:rPrChange>
        </w:rPr>
        <w:pPrChange w:id="2471" w:author="Bob Rudis" w:date="2013-10-20T20:14:00Z">
          <w:pPr>
            <w:pStyle w:val="CodeSnippet"/>
          </w:pPr>
        </w:pPrChange>
      </w:pPr>
      <w:ins w:id="2472" w:author="Bob Rudis" w:date="2013-10-20T20:06:00Z">
        <w:r w:rsidRPr="00C97946">
          <w:rPr>
            <w:color w:val="252525"/>
            <w:rPrChange w:id="2473" w:author="Bob Rudis" w:date="2013-10-20T20:07:00Z">
              <w:rPr/>
            </w:rPrChange>
          </w:rPr>
          <w:t xml:space="preserve">##    1811    1636    1610    1589    1452    1378    1323    1309 </w:t>
        </w:r>
      </w:ins>
    </w:p>
    <w:p w14:paraId="045BE9F3" w14:textId="77777777" w:rsidR="00C97946" w:rsidRPr="00C97946" w:rsidRDefault="00C97946">
      <w:pPr>
        <w:pStyle w:val="CodeSnippet"/>
        <w:shd w:val="clear" w:color="auto" w:fill="FFF8EA"/>
        <w:rPr>
          <w:ins w:id="2474" w:author="Bob Rudis" w:date="2013-10-20T20:06:00Z"/>
          <w:color w:val="252525"/>
          <w:rPrChange w:id="2475" w:author="Bob Rudis" w:date="2013-10-20T20:07:00Z">
            <w:rPr>
              <w:ins w:id="2476" w:author="Bob Rudis" w:date="2013-10-20T20:06:00Z"/>
            </w:rPr>
          </w:rPrChange>
        </w:rPr>
        <w:pPrChange w:id="2477" w:author="Bob Rudis" w:date="2013-10-20T20:14:00Z">
          <w:pPr>
            <w:pStyle w:val="CodeSnippet"/>
          </w:pPr>
        </w:pPrChange>
      </w:pPr>
      <w:ins w:id="2478" w:author="Bob Rudis" w:date="2013-10-20T20:06:00Z">
        <w:r w:rsidRPr="00C97946">
          <w:rPr>
            <w:color w:val="252525"/>
            <w:rPrChange w:id="2479" w:author="Bob Rudis" w:date="2013-10-20T20:07:00Z">
              <w:rPr/>
            </w:rPrChange>
          </w:rPr>
          <w:t xml:space="preserve">##      VN      LV      NO      CZ      BG      SG      IR (Other) </w:t>
        </w:r>
      </w:ins>
    </w:p>
    <w:p w14:paraId="562464B2" w14:textId="552AB08B" w:rsidR="00D63597" w:rsidRPr="00C97946" w:rsidDel="00C97946" w:rsidRDefault="00C97946">
      <w:pPr>
        <w:pStyle w:val="CodeSnippet"/>
        <w:shd w:val="clear" w:color="auto" w:fill="FFF8EA"/>
        <w:rPr>
          <w:del w:id="2480" w:author="Bob Rudis" w:date="2013-10-20T20:06:00Z"/>
          <w:color w:val="252525"/>
          <w:rPrChange w:id="2481" w:author="Bob Rudis" w:date="2013-10-20T20:07:00Z">
            <w:rPr>
              <w:del w:id="2482" w:author="Bob Rudis" w:date="2013-10-20T20:06:00Z"/>
            </w:rPr>
          </w:rPrChange>
        </w:rPr>
        <w:pPrChange w:id="2483" w:author="Bob Rudis" w:date="2013-10-20T20:14:00Z">
          <w:pPr>
            <w:pStyle w:val="CodeSnippet"/>
          </w:pPr>
        </w:pPrChange>
      </w:pPr>
      <w:ins w:id="2484" w:author="Bob Rudis" w:date="2013-10-20T20:06:00Z">
        <w:r w:rsidRPr="00C97946">
          <w:rPr>
            <w:color w:val="252525"/>
            <w:rPrChange w:id="2485" w:author="Bob Rudis" w:date="2013-10-20T20:07:00Z">
              <w:rPr/>
            </w:rPrChange>
          </w:rPr>
          <w:t xml:space="preserve">##    1203    1056     958     928     871     868     866   15136 </w:t>
        </w:r>
      </w:ins>
      <w:del w:id="2486" w:author="Bob Rudis" w:date="2013-10-20T20:06:00Z">
        <w:r w:rsidR="00D63597" w:rsidRPr="00C97946" w:rsidDel="00C97946">
          <w:rPr>
            <w:color w:val="252525"/>
            <w:rPrChange w:id="2487" w:author="Bob Rudis" w:date="2013-10-20T20:07:00Z">
              <w:rPr/>
            </w:rPrChange>
          </w:rPr>
          <w:delText xml:space="preserve">     CN      US      TR              DE      NL      RU      GB </w:delText>
        </w:r>
      </w:del>
    </w:p>
    <w:p w14:paraId="4D37F1E1" w14:textId="2026DB6C" w:rsidR="00D63597" w:rsidRPr="00C97946" w:rsidDel="00C97946" w:rsidRDefault="00D63597">
      <w:pPr>
        <w:pStyle w:val="CodeSnippet"/>
        <w:shd w:val="clear" w:color="auto" w:fill="FFF8EA"/>
        <w:rPr>
          <w:del w:id="2488" w:author="Bob Rudis" w:date="2013-10-20T20:06:00Z"/>
          <w:color w:val="252525"/>
          <w:rPrChange w:id="2489" w:author="Bob Rudis" w:date="2013-10-20T20:07:00Z">
            <w:rPr>
              <w:del w:id="2490" w:author="Bob Rudis" w:date="2013-10-20T20:06:00Z"/>
            </w:rPr>
          </w:rPrChange>
        </w:rPr>
        <w:pPrChange w:id="2491" w:author="Bob Rudis" w:date="2013-10-20T20:14:00Z">
          <w:pPr>
            <w:pStyle w:val="CodeSnippet"/>
          </w:pPr>
        </w:pPrChange>
      </w:pPr>
      <w:del w:id="2492" w:author="Bob Rudis" w:date="2013-10-20T20:06:00Z">
        <w:r w:rsidRPr="00C97946" w:rsidDel="00C97946">
          <w:rPr>
            <w:color w:val="252525"/>
            <w:rPrChange w:id="2493" w:author="Bob Rudis" w:date="2013-10-20T20:07:00Z">
              <w:rPr/>
            </w:rPrChange>
          </w:rPr>
          <w:delText xml:space="preserve">  68583   50387   13958   10055    9953    7931    6346    6293 </w:delText>
        </w:r>
      </w:del>
    </w:p>
    <w:p w14:paraId="7647302F" w14:textId="0DBC7CBA" w:rsidR="00D63597" w:rsidRPr="00C97946" w:rsidDel="00C97946" w:rsidRDefault="00D63597">
      <w:pPr>
        <w:pStyle w:val="CodeSnippet"/>
        <w:shd w:val="clear" w:color="auto" w:fill="FFF8EA"/>
        <w:rPr>
          <w:del w:id="2494" w:author="Bob Rudis" w:date="2013-10-20T20:06:00Z"/>
          <w:color w:val="252525"/>
          <w:rPrChange w:id="2495" w:author="Bob Rudis" w:date="2013-10-20T20:07:00Z">
            <w:rPr>
              <w:del w:id="2496" w:author="Bob Rudis" w:date="2013-10-20T20:06:00Z"/>
            </w:rPr>
          </w:rPrChange>
        </w:rPr>
        <w:pPrChange w:id="2497" w:author="Bob Rudis" w:date="2013-10-20T20:14:00Z">
          <w:pPr>
            <w:pStyle w:val="CodeSnippet"/>
          </w:pPr>
        </w:pPrChange>
      </w:pPr>
      <w:del w:id="2498" w:author="Bob Rudis" w:date="2013-10-20T20:06:00Z">
        <w:r w:rsidRPr="00C97946" w:rsidDel="00C97946">
          <w:rPr>
            <w:color w:val="252525"/>
            <w:rPrChange w:id="2499" w:author="Bob Rudis" w:date="2013-10-20T20:07:00Z">
              <w:rPr/>
            </w:rPrChange>
          </w:rPr>
          <w:delText xml:space="preserve">     IN      FR      TW      BR      UA      RO      KR      CA </w:delText>
        </w:r>
      </w:del>
    </w:p>
    <w:p w14:paraId="2410670C" w14:textId="75F600B2" w:rsidR="00D63597" w:rsidRPr="00C97946" w:rsidDel="00C97946" w:rsidRDefault="00D63597">
      <w:pPr>
        <w:pStyle w:val="CodeSnippet"/>
        <w:shd w:val="clear" w:color="auto" w:fill="FFF8EA"/>
        <w:rPr>
          <w:del w:id="2500" w:author="Bob Rudis" w:date="2013-10-20T20:06:00Z"/>
          <w:color w:val="252525"/>
          <w:rPrChange w:id="2501" w:author="Bob Rudis" w:date="2013-10-20T20:07:00Z">
            <w:rPr>
              <w:del w:id="2502" w:author="Bob Rudis" w:date="2013-10-20T20:06:00Z"/>
            </w:rPr>
          </w:rPrChange>
        </w:rPr>
        <w:pPrChange w:id="2503" w:author="Bob Rudis" w:date="2013-10-20T20:14:00Z">
          <w:pPr>
            <w:pStyle w:val="CodeSnippet"/>
          </w:pPr>
        </w:pPrChange>
      </w:pPr>
      <w:del w:id="2504" w:author="Bob Rudis" w:date="2013-10-20T20:06:00Z">
        <w:r w:rsidRPr="00C97946" w:rsidDel="00C97946">
          <w:rPr>
            <w:color w:val="252525"/>
            <w:rPrChange w:id="2505" w:author="Bob Rudis" w:date="2013-10-20T20:07:00Z">
              <w:rPr/>
            </w:rPrChange>
          </w:rPr>
          <w:delText xml:space="preserve">   5480    5449    4399    3811    3443    3274    3101    3051 </w:delText>
        </w:r>
      </w:del>
    </w:p>
    <w:p w14:paraId="244E0776" w14:textId="7985B1F5" w:rsidR="00D63597" w:rsidRPr="00C97946" w:rsidDel="00C97946" w:rsidRDefault="00D63597">
      <w:pPr>
        <w:pStyle w:val="CodeSnippet"/>
        <w:shd w:val="clear" w:color="auto" w:fill="FFF8EA"/>
        <w:rPr>
          <w:del w:id="2506" w:author="Bob Rudis" w:date="2013-10-20T20:06:00Z"/>
          <w:color w:val="252525"/>
          <w:rPrChange w:id="2507" w:author="Bob Rudis" w:date="2013-10-20T20:07:00Z">
            <w:rPr>
              <w:del w:id="2508" w:author="Bob Rudis" w:date="2013-10-20T20:06:00Z"/>
            </w:rPr>
          </w:rPrChange>
        </w:rPr>
        <w:pPrChange w:id="2509" w:author="Bob Rudis" w:date="2013-10-20T20:14:00Z">
          <w:pPr>
            <w:pStyle w:val="CodeSnippet"/>
          </w:pPr>
        </w:pPrChange>
      </w:pPr>
      <w:del w:id="2510" w:author="Bob Rudis" w:date="2013-10-20T20:06:00Z">
        <w:r w:rsidRPr="00C97946" w:rsidDel="00C97946">
          <w:rPr>
            <w:color w:val="252525"/>
            <w:rPrChange w:id="2511" w:author="Bob Rudis" w:date="2013-10-20T20:07:00Z">
              <w:rPr/>
            </w:rPrChange>
          </w:rPr>
          <w:delText xml:space="preserve">     AR      MX      TH      IT      HK      ES      CL      AE </w:delText>
        </w:r>
      </w:del>
    </w:p>
    <w:p w14:paraId="6080F403" w14:textId="1909099B" w:rsidR="00D63597" w:rsidRPr="00C97946" w:rsidDel="00C97946" w:rsidRDefault="00D63597">
      <w:pPr>
        <w:pStyle w:val="CodeSnippet"/>
        <w:shd w:val="clear" w:color="auto" w:fill="FFF8EA"/>
        <w:rPr>
          <w:del w:id="2512" w:author="Bob Rudis" w:date="2013-10-20T20:06:00Z"/>
          <w:color w:val="252525"/>
          <w:rPrChange w:id="2513" w:author="Bob Rudis" w:date="2013-10-20T20:07:00Z">
            <w:rPr>
              <w:del w:id="2514" w:author="Bob Rudis" w:date="2013-10-20T20:06:00Z"/>
            </w:rPr>
          </w:rPrChange>
        </w:rPr>
        <w:pPrChange w:id="2515" w:author="Bob Rudis" w:date="2013-10-20T20:14:00Z">
          <w:pPr>
            <w:pStyle w:val="CodeSnippet"/>
          </w:pPr>
        </w:pPrChange>
      </w:pPr>
      <w:del w:id="2516" w:author="Bob Rudis" w:date="2013-10-20T20:06:00Z">
        <w:r w:rsidRPr="00C97946" w:rsidDel="00C97946">
          <w:rPr>
            <w:color w:val="252525"/>
            <w:rPrChange w:id="2517" w:author="Bob Rudis" w:date="2013-10-20T20:07:00Z">
              <w:rPr/>
            </w:rPrChange>
          </w:rPr>
          <w:delText xml:space="preserve">   3046    3039    2572    2448    2361    1929    1896    1827 </w:delText>
        </w:r>
      </w:del>
    </w:p>
    <w:p w14:paraId="4E1DEF21" w14:textId="0AC22DB1" w:rsidR="00D63597" w:rsidRPr="00C97946" w:rsidDel="00C97946" w:rsidRDefault="00D63597">
      <w:pPr>
        <w:pStyle w:val="CodeSnippet"/>
        <w:shd w:val="clear" w:color="auto" w:fill="FFF8EA"/>
        <w:rPr>
          <w:del w:id="2518" w:author="Bob Rudis" w:date="2013-10-20T20:06:00Z"/>
          <w:color w:val="252525"/>
          <w:rPrChange w:id="2519" w:author="Bob Rudis" w:date="2013-10-20T20:07:00Z">
            <w:rPr>
              <w:del w:id="2520" w:author="Bob Rudis" w:date="2013-10-20T20:06:00Z"/>
            </w:rPr>
          </w:rPrChange>
        </w:rPr>
        <w:pPrChange w:id="2521" w:author="Bob Rudis" w:date="2013-10-20T20:14:00Z">
          <w:pPr>
            <w:pStyle w:val="CodeSnippet"/>
          </w:pPr>
        </w:pPrChange>
      </w:pPr>
      <w:del w:id="2522" w:author="Bob Rudis" w:date="2013-10-20T20:06:00Z">
        <w:r w:rsidRPr="00C97946" w:rsidDel="00C97946">
          <w:rPr>
            <w:color w:val="252525"/>
            <w:rPrChange w:id="2523" w:author="Bob Rudis" w:date="2013-10-20T20:07:00Z">
              <w:rPr/>
            </w:rPrChange>
          </w:rPr>
          <w:delText xml:space="preserve">     JP      HU      PL      VE      EG      ID      RS      PK </w:delText>
        </w:r>
      </w:del>
    </w:p>
    <w:p w14:paraId="6D6BAF3C" w14:textId="2E0FB120" w:rsidR="00D63597" w:rsidRPr="00C97946" w:rsidDel="00C97946" w:rsidRDefault="00D63597">
      <w:pPr>
        <w:pStyle w:val="CodeSnippet"/>
        <w:shd w:val="clear" w:color="auto" w:fill="FFF8EA"/>
        <w:rPr>
          <w:del w:id="2524" w:author="Bob Rudis" w:date="2013-10-20T20:06:00Z"/>
          <w:color w:val="252525"/>
          <w:rPrChange w:id="2525" w:author="Bob Rudis" w:date="2013-10-20T20:07:00Z">
            <w:rPr>
              <w:del w:id="2526" w:author="Bob Rudis" w:date="2013-10-20T20:06:00Z"/>
            </w:rPr>
          </w:rPrChange>
        </w:rPr>
        <w:pPrChange w:id="2527" w:author="Bob Rudis" w:date="2013-10-20T20:14:00Z">
          <w:pPr>
            <w:pStyle w:val="CodeSnippet"/>
          </w:pPr>
        </w:pPrChange>
      </w:pPr>
      <w:del w:id="2528" w:author="Bob Rudis" w:date="2013-10-20T20:06:00Z">
        <w:r w:rsidRPr="00C97946" w:rsidDel="00C97946">
          <w:rPr>
            <w:color w:val="252525"/>
            <w:rPrChange w:id="2529" w:author="Bob Rudis" w:date="2013-10-20T20:07:00Z">
              <w:rPr/>
            </w:rPrChange>
          </w:rPr>
          <w:delText xml:space="preserve">   1811    1636    1610    1589    1452    1378    1323    1309 </w:delText>
        </w:r>
      </w:del>
    </w:p>
    <w:p w14:paraId="572E805D" w14:textId="2B0AF3BD" w:rsidR="00D63597" w:rsidRPr="00C97946" w:rsidDel="00C97946" w:rsidRDefault="00D63597">
      <w:pPr>
        <w:pStyle w:val="CodeSnippet"/>
        <w:shd w:val="clear" w:color="auto" w:fill="FFF8EA"/>
        <w:rPr>
          <w:del w:id="2530" w:author="Bob Rudis" w:date="2013-10-20T20:06:00Z"/>
          <w:color w:val="252525"/>
          <w:rPrChange w:id="2531" w:author="Bob Rudis" w:date="2013-10-20T20:07:00Z">
            <w:rPr>
              <w:del w:id="2532" w:author="Bob Rudis" w:date="2013-10-20T20:06:00Z"/>
            </w:rPr>
          </w:rPrChange>
        </w:rPr>
        <w:pPrChange w:id="2533" w:author="Bob Rudis" w:date="2013-10-20T20:14:00Z">
          <w:pPr>
            <w:pStyle w:val="CodeSnippet"/>
          </w:pPr>
        </w:pPrChange>
      </w:pPr>
      <w:del w:id="2534" w:author="Bob Rudis" w:date="2013-10-20T20:06:00Z">
        <w:r w:rsidRPr="00C97946" w:rsidDel="00C97946">
          <w:rPr>
            <w:color w:val="252525"/>
            <w:rPrChange w:id="2535" w:author="Bob Rudis" w:date="2013-10-20T20:07:00Z">
              <w:rPr/>
            </w:rPrChange>
          </w:rPr>
          <w:delText xml:space="preserve">     VN      LV      NO      CZ      BG      SG      IR (Other) </w:delText>
        </w:r>
      </w:del>
    </w:p>
    <w:p w14:paraId="2DFF5B75" w14:textId="42E4CF73" w:rsidR="00DD5024" w:rsidRPr="00C97946" w:rsidRDefault="00D63597">
      <w:pPr>
        <w:pStyle w:val="CodeSnippet"/>
        <w:shd w:val="clear" w:color="auto" w:fill="FFF8EA"/>
        <w:rPr>
          <w:color w:val="252525"/>
          <w:rPrChange w:id="2536" w:author="Bob Rudis" w:date="2013-10-20T20:07:00Z">
            <w:rPr/>
          </w:rPrChange>
        </w:rPr>
        <w:pPrChange w:id="2537" w:author="Bob Rudis" w:date="2013-10-20T20:14:00Z">
          <w:pPr>
            <w:pStyle w:val="QueryPara"/>
          </w:pPr>
        </w:pPrChange>
      </w:pPr>
      <w:del w:id="2538" w:author="Bob Rudis" w:date="2013-10-20T20:06:00Z">
        <w:r w:rsidRPr="00C97946" w:rsidDel="00C97946">
          <w:rPr>
            <w:color w:val="252525"/>
            <w:rPrChange w:id="2539" w:author="Bob Rudis" w:date="2013-10-20T20:07:00Z">
              <w:rPr/>
            </w:rPrChange>
          </w:rPr>
          <w:delText xml:space="preserve">   1203    1056     958     928     871     868     866   15136</w:delText>
        </w:r>
      </w:del>
    </w:p>
    <w:p w14:paraId="38647205" w14:textId="77777777" w:rsidR="00D15C07" w:rsidRDefault="0066621A">
      <w:pPr>
        <w:pStyle w:val="CodeHead"/>
        <w:pPrChange w:id="2540" w:author="Kent, Kevin - Indianapolis" w:date="2013-10-08T15:45:00Z">
          <w:pPr>
            <w:pStyle w:val="CodeTitle"/>
          </w:pPr>
        </w:pPrChange>
      </w:pPr>
      <w:r w:rsidRPr="0066621A">
        <w:t>Python</w:t>
      </w:r>
      <w:r w:rsidR="00D15C07">
        <w:t xml:space="preserve"> </w:t>
      </w:r>
      <w:r w:rsidR="00E463BE">
        <w:t xml:space="preserve">Exploratory Code </w:t>
      </w:r>
      <w:r w:rsidR="00D15C07">
        <w:t xml:space="preserve">for AlienVault </w:t>
      </w:r>
      <w:r w:rsidR="00E463BE">
        <w:t>Data</w:t>
      </w:r>
    </w:p>
    <w:p w14:paraId="5A74B20E" w14:textId="4B5FE411" w:rsidR="00C97946" w:rsidRDefault="00C97946">
      <w:pPr>
        <w:pStyle w:val="CodeListing"/>
        <w:rPr>
          <w:ins w:id="2541" w:author="Bob Rudis" w:date="2013-10-20T20:01:00Z"/>
        </w:rPr>
        <w:pPrChange w:id="2542" w:author="Bob Rudis" w:date="2013-10-20T20:01:00Z">
          <w:pPr>
            <w:pStyle w:val="CodeSnippet"/>
          </w:pPr>
        </w:pPrChange>
      </w:pPr>
      <w:ins w:id="2543" w:author="Bob Rudis" w:date="2013-10-20T20:01:00Z">
        <w:r>
          <w:t>Listing 3-10</w:t>
        </w:r>
      </w:ins>
    </w:p>
    <w:p w14:paraId="55965E07" w14:textId="77777777" w:rsidR="002540BA" w:rsidRDefault="002540BA" w:rsidP="002540BA">
      <w:pPr>
        <w:pStyle w:val="CodeSnippet"/>
        <w:shd w:val="clear" w:color="auto" w:fill="FFF8EA"/>
        <w:rPr>
          <w:ins w:id="2544" w:author="Bob Rudis" w:date="2013-10-20T20:14:00Z"/>
          <w:i/>
          <w:color w:val="9B9B9B"/>
        </w:rPr>
      </w:pPr>
      <w:ins w:id="2545" w:author="Bob Rudis" w:date="2013-10-20T20:14:00Z">
        <w:r>
          <w:rPr>
            <w:i/>
            <w:color w:val="9B9B9B"/>
          </w:rPr>
          <w:t># require object: av (3-5)</w:t>
        </w:r>
      </w:ins>
    </w:p>
    <w:p w14:paraId="0076ED7B" w14:textId="77777777" w:rsidR="00D15C07" w:rsidRPr="00E851AD" w:rsidRDefault="00DD5024">
      <w:pPr>
        <w:pStyle w:val="CodeSnippet"/>
        <w:shd w:val="clear" w:color="auto" w:fill="FFF8EA"/>
        <w:rPr>
          <w:i/>
          <w:color w:val="9B9B9B"/>
          <w:rPrChange w:id="2546" w:author="Bob Rudis" w:date="2013-10-20T20:20:00Z">
            <w:rPr/>
          </w:rPrChange>
        </w:rPr>
        <w:pPrChange w:id="2547" w:author="Bob Rudis" w:date="2013-10-20T20:19:00Z">
          <w:pPr>
            <w:pStyle w:val="CodeSnippet"/>
          </w:pPr>
        </w:pPrChange>
      </w:pPr>
      <w:r w:rsidRPr="00E851AD">
        <w:rPr>
          <w:i/>
          <w:color w:val="9B9B9B"/>
          <w:rPrChange w:id="2548" w:author="Bob Rudis" w:date="2013-10-20T20:20:00Z">
            <w:rPr>
              <w:i/>
              <w:sz w:val="26"/>
            </w:rPr>
          </w:rPrChange>
        </w:rPr>
        <w:t># factor_col(col)</w:t>
      </w:r>
    </w:p>
    <w:p w14:paraId="6D813BFB" w14:textId="77777777" w:rsidR="00D15C07" w:rsidRPr="00E851AD" w:rsidRDefault="00DD5024">
      <w:pPr>
        <w:pStyle w:val="CodeSnippet"/>
        <w:shd w:val="clear" w:color="auto" w:fill="FFF8EA"/>
        <w:rPr>
          <w:i/>
          <w:color w:val="9B9B9B"/>
          <w:rPrChange w:id="2549" w:author="Bob Rudis" w:date="2013-10-20T20:20:00Z">
            <w:rPr/>
          </w:rPrChange>
        </w:rPr>
        <w:pPrChange w:id="2550" w:author="Bob Rudis" w:date="2013-10-20T20:19:00Z">
          <w:pPr>
            <w:pStyle w:val="CodeSnippet"/>
          </w:pPr>
        </w:pPrChange>
      </w:pPr>
      <w:r w:rsidRPr="00E851AD">
        <w:rPr>
          <w:i/>
          <w:color w:val="9B9B9B"/>
          <w:rPrChange w:id="2551" w:author="Bob Rudis" w:date="2013-10-20T20:20:00Z">
            <w:rPr>
              <w:i/>
              <w:sz w:val="26"/>
            </w:rPr>
          </w:rPrChange>
        </w:rPr>
        <w:t xml:space="preserve"># </w:t>
      </w:r>
    </w:p>
    <w:p w14:paraId="11E70426" w14:textId="77777777" w:rsidR="00D15C07" w:rsidRPr="00E851AD" w:rsidRDefault="00DD5024">
      <w:pPr>
        <w:pStyle w:val="CodeSnippet"/>
        <w:shd w:val="clear" w:color="auto" w:fill="FFF8EA"/>
        <w:rPr>
          <w:i/>
          <w:color w:val="9B9B9B"/>
          <w:rPrChange w:id="2552" w:author="Bob Rudis" w:date="2013-10-20T20:20:00Z">
            <w:rPr/>
          </w:rPrChange>
        </w:rPr>
        <w:pPrChange w:id="2553" w:author="Bob Rudis" w:date="2013-10-20T20:19:00Z">
          <w:pPr>
            <w:pStyle w:val="CodeSnippet"/>
          </w:pPr>
        </w:pPrChange>
      </w:pPr>
      <w:r w:rsidRPr="00E851AD">
        <w:rPr>
          <w:i/>
          <w:color w:val="9B9B9B"/>
          <w:rPrChange w:id="2554" w:author="Bob Rudis" w:date="2013-10-20T20:20:00Z">
            <w:rPr>
              <w:i/>
              <w:sz w:val="26"/>
            </w:rPr>
          </w:rPrChange>
        </w:rPr>
        <w:t># helper function to mimic R's "summary()" function</w:t>
      </w:r>
    </w:p>
    <w:p w14:paraId="6696DD79" w14:textId="64638A6A" w:rsidR="00D15C07" w:rsidRPr="00E851AD" w:rsidRDefault="00DD5024">
      <w:pPr>
        <w:pStyle w:val="CodeSnippet"/>
        <w:shd w:val="clear" w:color="auto" w:fill="FFF8EA"/>
        <w:rPr>
          <w:i/>
          <w:color w:val="9B9B9B"/>
          <w:rPrChange w:id="2555" w:author="Bob Rudis" w:date="2013-10-20T20:20:00Z">
            <w:rPr/>
          </w:rPrChange>
        </w:rPr>
        <w:pPrChange w:id="2556" w:author="Bob Rudis" w:date="2013-10-20T20:19:00Z">
          <w:pPr>
            <w:pStyle w:val="CodeSnippet"/>
          </w:pPr>
        </w:pPrChange>
      </w:pPr>
      <w:r w:rsidRPr="00E851AD">
        <w:rPr>
          <w:i/>
          <w:color w:val="9B9B9B"/>
          <w:rPrChange w:id="2557" w:author="Bob Rudis" w:date="2013-10-20T20:20:00Z">
            <w:rPr>
              <w:i/>
              <w:sz w:val="26"/>
            </w:rPr>
          </w:rPrChange>
        </w:rPr>
        <w:t># for pandas "columns" (which are really just Python</w:t>
      </w:r>
      <w:ins w:id="2558" w:author="Bob Rudis" w:date="2013-10-20T20:20:00Z">
        <w:r w:rsidR="00E851AD" w:rsidRPr="00E851AD">
          <w:rPr>
            <w:i/>
            <w:color w:val="9B9B9B"/>
            <w:rPrChange w:id="2559" w:author="Bob Rudis" w:date="2013-10-20T20:20:00Z">
              <w:rPr>
                <w:i/>
              </w:rPr>
            </w:rPrChange>
          </w:rPr>
          <w:t xml:space="preserve"> arrays)</w:t>
        </w:r>
      </w:ins>
    </w:p>
    <w:p w14:paraId="44BB6996" w14:textId="2B38FB99" w:rsidR="00D15C07" w:rsidRPr="00E851AD" w:rsidDel="00E851AD" w:rsidRDefault="00DD5024">
      <w:pPr>
        <w:pStyle w:val="CodeSnippet"/>
        <w:shd w:val="clear" w:color="auto" w:fill="FFF8EA"/>
        <w:rPr>
          <w:del w:id="2560" w:author="Bob Rudis" w:date="2013-10-20T20:20:00Z"/>
          <w:i/>
          <w:color w:val="9B9B9B"/>
          <w:rPrChange w:id="2561" w:author="Bob Rudis" w:date="2013-10-20T20:20:00Z">
            <w:rPr>
              <w:del w:id="2562" w:author="Bob Rudis" w:date="2013-10-20T20:20:00Z"/>
            </w:rPr>
          </w:rPrChange>
        </w:rPr>
        <w:pPrChange w:id="2563" w:author="Bob Rudis" w:date="2013-10-20T20:19:00Z">
          <w:pPr>
            <w:pStyle w:val="CodeSnippet"/>
          </w:pPr>
        </w:pPrChange>
      </w:pPr>
      <w:del w:id="2564" w:author="Bob Rudis" w:date="2013-10-20T20:20:00Z">
        <w:r w:rsidRPr="00E851AD" w:rsidDel="00E851AD">
          <w:rPr>
            <w:i/>
            <w:color w:val="9B9B9B"/>
            <w:rPrChange w:id="2565" w:author="Bob Rudis" w:date="2013-10-20T20:20:00Z">
              <w:rPr>
                <w:i/>
                <w:sz w:val="26"/>
              </w:rPr>
            </w:rPrChange>
          </w:rPr>
          <w:delText># arrays)</w:delText>
        </w:r>
      </w:del>
    </w:p>
    <w:p w14:paraId="64CE7848" w14:textId="4418F406" w:rsidR="00D15C07" w:rsidRPr="00E851AD" w:rsidRDefault="00DD5024">
      <w:pPr>
        <w:pStyle w:val="CodeSnippet"/>
        <w:shd w:val="clear" w:color="auto" w:fill="FFF8EA"/>
        <w:rPr>
          <w:i/>
          <w:color w:val="9B9B9B"/>
          <w:rPrChange w:id="2566" w:author="Bob Rudis" w:date="2013-10-20T20:20:00Z">
            <w:rPr/>
          </w:rPrChange>
        </w:rPr>
        <w:pPrChange w:id="2567" w:author="Bob Rudis" w:date="2013-10-20T20:19:00Z">
          <w:pPr>
            <w:pStyle w:val="CodeSnippet"/>
          </w:pPr>
        </w:pPrChange>
      </w:pPr>
      <w:del w:id="2568" w:author="Bob Rudis" w:date="2013-10-20T20:20:00Z">
        <w:r w:rsidRPr="00E851AD" w:rsidDel="00E851AD">
          <w:rPr>
            <w:i/>
            <w:color w:val="9B9B9B"/>
            <w:rPrChange w:id="2569" w:author="Bob Rudis" w:date="2013-10-20T20:20:00Z">
              <w:rPr>
                <w:i/>
                <w:sz w:val="26"/>
              </w:rPr>
            </w:rPrChange>
          </w:rPr>
          <w:delText>#</w:delText>
        </w:r>
      </w:del>
    </w:p>
    <w:p w14:paraId="5FE9455C" w14:textId="77777777" w:rsidR="004711BC" w:rsidRPr="00E851AD" w:rsidRDefault="00DD5024">
      <w:pPr>
        <w:pStyle w:val="CodeSnippet"/>
        <w:shd w:val="clear" w:color="auto" w:fill="FFF8EA"/>
        <w:rPr>
          <w:color w:val="800026"/>
          <w:rPrChange w:id="2570" w:author="Bob Rudis" w:date="2013-10-20T20:20:00Z">
            <w:rPr>
              <w:b/>
            </w:rPr>
          </w:rPrChange>
        </w:rPr>
        <w:pPrChange w:id="2571" w:author="Bob Rudis" w:date="2013-10-20T20:19:00Z">
          <w:pPr>
            <w:pStyle w:val="CodeSnippet"/>
          </w:pPr>
        </w:pPrChange>
      </w:pPr>
      <w:r w:rsidRPr="00E851AD">
        <w:rPr>
          <w:color w:val="800026"/>
          <w:rPrChange w:id="2572" w:author="Bob Rudis" w:date="2013-10-20T20:20:00Z">
            <w:rPr>
              <w:b/>
              <w:i/>
              <w:sz w:val="26"/>
            </w:rPr>
          </w:rPrChange>
        </w:rPr>
        <w:t>def factor_col(col):</w:t>
      </w:r>
    </w:p>
    <w:p w14:paraId="1316C725" w14:textId="77777777" w:rsidR="004711BC" w:rsidRPr="00E851AD" w:rsidRDefault="00DD5024">
      <w:pPr>
        <w:pStyle w:val="CodeSnippet"/>
        <w:shd w:val="clear" w:color="auto" w:fill="FFF8EA"/>
        <w:rPr>
          <w:color w:val="800026"/>
          <w:rPrChange w:id="2573" w:author="Bob Rudis" w:date="2013-10-20T20:20:00Z">
            <w:rPr>
              <w:b/>
            </w:rPr>
          </w:rPrChange>
        </w:rPr>
        <w:pPrChange w:id="2574" w:author="Bob Rudis" w:date="2013-10-20T20:19:00Z">
          <w:pPr>
            <w:pStyle w:val="CodeSnippet"/>
          </w:pPr>
        </w:pPrChange>
      </w:pPr>
      <w:r w:rsidRPr="00E851AD">
        <w:rPr>
          <w:color w:val="800026"/>
          <w:rPrChange w:id="2575" w:author="Bob Rudis" w:date="2013-10-20T20:20:00Z">
            <w:rPr>
              <w:b/>
              <w:i/>
              <w:sz w:val="26"/>
            </w:rPr>
          </w:rPrChange>
        </w:rPr>
        <w:t xml:space="preserve">    factor = pd.Categorical.from_array(col)</w:t>
      </w:r>
    </w:p>
    <w:p w14:paraId="6BE29F6B" w14:textId="77777777" w:rsidR="004711BC" w:rsidRPr="00E851AD" w:rsidRDefault="00DD5024">
      <w:pPr>
        <w:pStyle w:val="CodeSnippet"/>
        <w:shd w:val="clear" w:color="auto" w:fill="FFF8EA"/>
        <w:rPr>
          <w:color w:val="800026"/>
          <w:rPrChange w:id="2576" w:author="Bob Rudis" w:date="2013-10-20T20:20:00Z">
            <w:rPr>
              <w:b/>
            </w:rPr>
          </w:rPrChange>
        </w:rPr>
        <w:pPrChange w:id="2577" w:author="Bob Rudis" w:date="2013-10-20T20:19:00Z">
          <w:pPr>
            <w:pStyle w:val="CodeSnippet"/>
          </w:pPr>
        </w:pPrChange>
      </w:pPr>
      <w:r w:rsidRPr="00E851AD">
        <w:rPr>
          <w:color w:val="800026"/>
          <w:rPrChange w:id="2578" w:author="Bob Rudis" w:date="2013-10-20T20:20:00Z">
            <w:rPr>
              <w:b/>
              <w:i/>
              <w:sz w:val="26"/>
            </w:rPr>
          </w:rPrChange>
        </w:rPr>
        <w:t xml:space="preserve">    return pd.value_counts(factor,sort=True).reindex(factor.levels)</w:t>
      </w:r>
    </w:p>
    <w:p w14:paraId="700AC8EC" w14:textId="77777777" w:rsidR="004711BC" w:rsidRPr="00E851AD" w:rsidRDefault="004711BC">
      <w:pPr>
        <w:pStyle w:val="CodeSnippet"/>
        <w:shd w:val="clear" w:color="auto" w:fill="FFF8EA"/>
        <w:rPr>
          <w:color w:val="800026"/>
          <w:rPrChange w:id="2579" w:author="Bob Rudis" w:date="2013-10-20T20:20:00Z">
            <w:rPr/>
          </w:rPrChange>
        </w:rPr>
        <w:pPrChange w:id="2580" w:author="Bob Rudis" w:date="2013-10-20T20:19:00Z">
          <w:pPr>
            <w:pStyle w:val="CodeSnippet"/>
          </w:pPr>
        </w:pPrChange>
      </w:pPr>
    </w:p>
    <w:p w14:paraId="68CB0C14" w14:textId="77777777" w:rsidR="004711BC" w:rsidRPr="00E851AD" w:rsidRDefault="00DD5024">
      <w:pPr>
        <w:pStyle w:val="CodeSnippet"/>
        <w:shd w:val="clear" w:color="auto" w:fill="FFF8EA"/>
        <w:rPr>
          <w:color w:val="800026"/>
          <w:rPrChange w:id="2581" w:author="Bob Rudis" w:date="2013-10-20T20:20:00Z">
            <w:rPr>
              <w:b/>
            </w:rPr>
          </w:rPrChange>
        </w:rPr>
        <w:pPrChange w:id="2582" w:author="Bob Rudis" w:date="2013-10-20T20:19:00Z">
          <w:pPr>
            <w:pStyle w:val="CodeSnippet"/>
          </w:pPr>
        </w:pPrChange>
      </w:pPr>
      <w:r w:rsidRPr="00E851AD">
        <w:rPr>
          <w:color w:val="800026"/>
          <w:rPrChange w:id="2583" w:author="Bob Rudis" w:date="2013-10-20T20:20:00Z">
            <w:rPr>
              <w:b/>
              <w:i/>
              <w:sz w:val="26"/>
            </w:rPr>
          </w:rPrChange>
        </w:rPr>
        <w:t>rel_ct = pd.value_counts(av['Reliability'])</w:t>
      </w:r>
    </w:p>
    <w:p w14:paraId="509B4F54" w14:textId="77777777" w:rsidR="004711BC" w:rsidRPr="00E851AD" w:rsidRDefault="00DD5024">
      <w:pPr>
        <w:pStyle w:val="CodeSnippet"/>
        <w:shd w:val="clear" w:color="auto" w:fill="FFF8EA"/>
        <w:rPr>
          <w:color w:val="800026"/>
          <w:rPrChange w:id="2584" w:author="Bob Rudis" w:date="2013-10-20T20:20:00Z">
            <w:rPr>
              <w:b/>
            </w:rPr>
          </w:rPrChange>
        </w:rPr>
        <w:pPrChange w:id="2585" w:author="Bob Rudis" w:date="2013-10-20T20:19:00Z">
          <w:pPr>
            <w:pStyle w:val="CodeSnippet"/>
          </w:pPr>
        </w:pPrChange>
      </w:pPr>
      <w:r w:rsidRPr="00E851AD">
        <w:rPr>
          <w:color w:val="800026"/>
          <w:rPrChange w:id="2586" w:author="Bob Rudis" w:date="2013-10-20T20:20:00Z">
            <w:rPr>
              <w:b/>
              <w:i/>
              <w:sz w:val="26"/>
            </w:rPr>
          </w:rPrChange>
        </w:rPr>
        <w:t>risk_ct = pd.value_counts(av['Risk'])</w:t>
      </w:r>
    </w:p>
    <w:p w14:paraId="713F3137" w14:textId="77777777" w:rsidR="004711BC" w:rsidRPr="00E851AD" w:rsidRDefault="00DD5024">
      <w:pPr>
        <w:pStyle w:val="CodeSnippet"/>
        <w:shd w:val="clear" w:color="auto" w:fill="FFF8EA"/>
        <w:rPr>
          <w:color w:val="800026"/>
          <w:rPrChange w:id="2587" w:author="Bob Rudis" w:date="2013-10-20T20:20:00Z">
            <w:rPr>
              <w:b/>
            </w:rPr>
          </w:rPrChange>
        </w:rPr>
        <w:pPrChange w:id="2588" w:author="Bob Rudis" w:date="2013-10-20T20:19:00Z">
          <w:pPr>
            <w:pStyle w:val="CodeSnippet"/>
          </w:pPr>
        </w:pPrChange>
      </w:pPr>
      <w:r w:rsidRPr="00E851AD">
        <w:rPr>
          <w:color w:val="800026"/>
          <w:rPrChange w:id="2589" w:author="Bob Rudis" w:date="2013-10-20T20:20:00Z">
            <w:rPr>
              <w:b/>
              <w:i/>
              <w:sz w:val="26"/>
            </w:rPr>
          </w:rPrChange>
        </w:rPr>
        <w:t>type_ct = pd.value_counts(av['Type'])</w:t>
      </w:r>
    </w:p>
    <w:p w14:paraId="204FF3CF" w14:textId="77777777" w:rsidR="004711BC" w:rsidRPr="00E851AD" w:rsidRDefault="00DD5024">
      <w:pPr>
        <w:pStyle w:val="CodeSnippet"/>
        <w:shd w:val="clear" w:color="auto" w:fill="FFF8EA"/>
        <w:rPr>
          <w:color w:val="800026"/>
          <w:rPrChange w:id="2590" w:author="Bob Rudis" w:date="2013-10-20T20:20:00Z">
            <w:rPr>
              <w:b/>
            </w:rPr>
          </w:rPrChange>
        </w:rPr>
        <w:pPrChange w:id="2591" w:author="Bob Rudis" w:date="2013-10-20T20:19:00Z">
          <w:pPr>
            <w:pStyle w:val="CodeSnippet"/>
          </w:pPr>
        </w:pPrChange>
      </w:pPr>
      <w:r w:rsidRPr="00E851AD">
        <w:rPr>
          <w:color w:val="800026"/>
          <w:rPrChange w:id="2592" w:author="Bob Rudis" w:date="2013-10-20T20:20:00Z">
            <w:rPr>
              <w:b/>
              <w:i/>
              <w:sz w:val="26"/>
            </w:rPr>
          </w:rPrChange>
        </w:rPr>
        <w:t>country_ct = pd.value_counts(av['Country'])</w:t>
      </w:r>
    </w:p>
    <w:p w14:paraId="3649042C" w14:textId="77777777" w:rsidR="00000AE7" w:rsidRPr="00E851AD" w:rsidRDefault="00000AE7">
      <w:pPr>
        <w:pStyle w:val="CodeSnippet"/>
        <w:shd w:val="clear" w:color="auto" w:fill="FFF8EA"/>
        <w:rPr>
          <w:color w:val="800026"/>
          <w:rPrChange w:id="2593" w:author="Bob Rudis" w:date="2013-10-20T20:20:00Z">
            <w:rPr/>
          </w:rPrChange>
        </w:rPr>
        <w:pPrChange w:id="2594" w:author="Bob Rudis" w:date="2013-10-20T20:19:00Z">
          <w:pPr>
            <w:pStyle w:val="CodeSnippet"/>
          </w:pPr>
        </w:pPrChange>
      </w:pPr>
    </w:p>
    <w:p w14:paraId="2A31D9C3" w14:textId="77777777" w:rsidR="004711BC" w:rsidRPr="00C97946" w:rsidRDefault="00DD5024">
      <w:pPr>
        <w:pStyle w:val="CodeSnippet"/>
        <w:shd w:val="clear" w:color="auto" w:fill="FFF8EA"/>
        <w:rPr>
          <w:rPrChange w:id="2595" w:author="Bob Rudis" w:date="2013-10-20T20:00:00Z">
            <w:rPr>
              <w:b/>
            </w:rPr>
          </w:rPrChange>
        </w:rPr>
        <w:pPrChange w:id="2596" w:author="Bob Rudis" w:date="2013-10-20T20:19:00Z">
          <w:pPr>
            <w:pStyle w:val="CodeSnippet"/>
          </w:pPr>
        </w:pPrChange>
      </w:pPr>
      <w:r w:rsidRPr="00E851AD">
        <w:rPr>
          <w:color w:val="800026"/>
          <w:rPrChange w:id="2597" w:author="Bob Rudis" w:date="2013-10-20T20:20:00Z">
            <w:rPr>
              <w:b/>
              <w:i/>
              <w:sz w:val="26"/>
            </w:rPr>
          </w:rPrChange>
        </w:rPr>
        <w:t>print factor_col(av['Reliability'])</w:t>
      </w:r>
    </w:p>
    <w:p w14:paraId="0C75794D" w14:textId="77777777" w:rsidR="00E851AD" w:rsidRPr="00E851AD" w:rsidRDefault="00E851AD">
      <w:pPr>
        <w:pStyle w:val="CodeSnippet"/>
        <w:shd w:val="clear" w:color="auto" w:fill="FFF8EA"/>
        <w:rPr>
          <w:ins w:id="2598" w:author="Bob Rudis" w:date="2013-10-20T20:16:00Z"/>
          <w:color w:val="252525"/>
          <w:rPrChange w:id="2599" w:author="Bob Rudis" w:date="2013-10-20T20:19:00Z">
            <w:rPr>
              <w:ins w:id="2600" w:author="Bob Rudis" w:date="2013-10-20T20:16:00Z"/>
            </w:rPr>
          </w:rPrChange>
        </w:rPr>
        <w:pPrChange w:id="2601" w:author="Bob Rudis" w:date="2013-10-20T20:19:00Z">
          <w:pPr>
            <w:pStyle w:val="CodeSnippet"/>
          </w:pPr>
        </w:pPrChange>
      </w:pPr>
      <w:ins w:id="2602" w:author="Bob Rudis" w:date="2013-10-20T20:16:00Z">
        <w:r w:rsidRPr="00E851AD">
          <w:rPr>
            <w:color w:val="252525"/>
            <w:rPrChange w:id="2603" w:author="Bob Rudis" w:date="2013-10-20T20:19:00Z">
              <w:rPr/>
            </w:rPrChange>
          </w:rPr>
          <w:t>## 1       5612</w:t>
        </w:r>
      </w:ins>
    </w:p>
    <w:p w14:paraId="11BB3EE4" w14:textId="77777777" w:rsidR="00E851AD" w:rsidRPr="00E851AD" w:rsidRDefault="00E851AD">
      <w:pPr>
        <w:pStyle w:val="CodeSnippet"/>
        <w:shd w:val="clear" w:color="auto" w:fill="FFF8EA"/>
        <w:rPr>
          <w:ins w:id="2604" w:author="Bob Rudis" w:date="2013-10-20T20:16:00Z"/>
          <w:color w:val="252525"/>
          <w:rPrChange w:id="2605" w:author="Bob Rudis" w:date="2013-10-20T20:19:00Z">
            <w:rPr>
              <w:ins w:id="2606" w:author="Bob Rudis" w:date="2013-10-20T20:16:00Z"/>
            </w:rPr>
          </w:rPrChange>
        </w:rPr>
        <w:pPrChange w:id="2607" w:author="Bob Rudis" w:date="2013-10-20T20:19:00Z">
          <w:pPr>
            <w:pStyle w:val="CodeSnippet"/>
          </w:pPr>
        </w:pPrChange>
      </w:pPr>
      <w:ins w:id="2608" w:author="Bob Rudis" w:date="2013-10-20T20:16:00Z">
        <w:r w:rsidRPr="00E851AD">
          <w:rPr>
            <w:color w:val="252525"/>
            <w:rPrChange w:id="2609" w:author="Bob Rudis" w:date="2013-10-20T20:19:00Z">
              <w:rPr/>
            </w:rPrChange>
          </w:rPr>
          <w:t>## 2     149117</w:t>
        </w:r>
      </w:ins>
    </w:p>
    <w:p w14:paraId="576861FB" w14:textId="77777777" w:rsidR="00E851AD" w:rsidRPr="00E851AD" w:rsidRDefault="00E851AD">
      <w:pPr>
        <w:pStyle w:val="CodeSnippet"/>
        <w:shd w:val="clear" w:color="auto" w:fill="FFF8EA"/>
        <w:rPr>
          <w:ins w:id="2610" w:author="Bob Rudis" w:date="2013-10-20T20:16:00Z"/>
          <w:color w:val="252525"/>
          <w:rPrChange w:id="2611" w:author="Bob Rudis" w:date="2013-10-20T20:19:00Z">
            <w:rPr>
              <w:ins w:id="2612" w:author="Bob Rudis" w:date="2013-10-20T20:16:00Z"/>
            </w:rPr>
          </w:rPrChange>
        </w:rPr>
        <w:pPrChange w:id="2613" w:author="Bob Rudis" w:date="2013-10-20T20:19:00Z">
          <w:pPr>
            <w:pStyle w:val="CodeSnippet"/>
          </w:pPr>
        </w:pPrChange>
      </w:pPr>
      <w:ins w:id="2614" w:author="Bob Rudis" w:date="2013-10-20T20:16:00Z">
        <w:r w:rsidRPr="00E851AD">
          <w:rPr>
            <w:color w:val="252525"/>
            <w:rPrChange w:id="2615" w:author="Bob Rudis" w:date="2013-10-20T20:19:00Z">
              <w:rPr/>
            </w:rPrChange>
          </w:rPr>
          <w:t>## 3      10892</w:t>
        </w:r>
      </w:ins>
    </w:p>
    <w:p w14:paraId="5A83BA04" w14:textId="77777777" w:rsidR="00E851AD" w:rsidRPr="00E851AD" w:rsidRDefault="00E851AD">
      <w:pPr>
        <w:pStyle w:val="CodeSnippet"/>
        <w:shd w:val="clear" w:color="auto" w:fill="FFF8EA"/>
        <w:rPr>
          <w:ins w:id="2616" w:author="Bob Rudis" w:date="2013-10-20T20:16:00Z"/>
          <w:color w:val="252525"/>
          <w:rPrChange w:id="2617" w:author="Bob Rudis" w:date="2013-10-20T20:19:00Z">
            <w:rPr>
              <w:ins w:id="2618" w:author="Bob Rudis" w:date="2013-10-20T20:16:00Z"/>
            </w:rPr>
          </w:rPrChange>
        </w:rPr>
        <w:pPrChange w:id="2619" w:author="Bob Rudis" w:date="2013-10-20T20:19:00Z">
          <w:pPr>
            <w:pStyle w:val="CodeSnippet"/>
          </w:pPr>
        </w:pPrChange>
      </w:pPr>
      <w:ins w:id="2620" w:author="Bob Rudis" w:date="2013-10-20T20:16:00Z">
        <w:r w:rsidRPr="00E851AD">
          <w:rPr>
            <w:color w:val="252525"/>
            <w:rPrChange w:id="2621" w:author="Bob Rudis" w:date="2013-10-20T20:19:00Z">
              <w:rPr/>
            </w:rPrChange>
          </w:rPr>
          <w:t>## 4      87040</w:t>
        </w:r>
      </w:ins>
    </w:p>
    <w:p w14:paraId="0A841182" w14:textId="77777777" w:rsidR="00E851AD" w:rsidRPr="00E851AD" w:rsidRDefault="00E851AD">
      <w:pPr>
        <w:pStyle w:val="CodeSnippet"/>
        <w:shd w:val="clear" w:color="auto" w:fill="FFF8EA"/>
        <w:rPr>
          <w:ins w:id="2622" w:author="Bob Rudis" w:date="2013-10-20T20:16:00Z"/>
          <w:color w:val="252525"/>
          <w:rPrChange w:id="2623" w:author="Bob Rudis" w:date="2013-10-20T20:19:00Z">
            <w:rPr>
              <w:ins w:id="2624" w:author="Bob Rudis" w:date="2013-10-20T20:16:00Z"/>
            </w:rPr>
          </w:rPrChange>
        </w:rPr>
        <w:pPrChange w:id="2625" w:author="Bob Rudis" w:date="2013-10-20T20:19:00Z">
          <w:pPr>
            <w:pStyle w:val="CodeSnippet"/>
          </w:pPr>
        </w:pPrChange>
      </w:pPr>
      <w:ins w:id="2626" w:author="Bob Rudis" w:date="2013-10-20T20:16:00Z">
        <w:r w:rsidRPr="00E851AD">
          <w:rPr>
            <w:color w:val="252525"/>
            <w:rPrChange w:id="2627" w:author="Bob Rudis" w:date="2013-10-20T20:19:00Z">
              <w:rPr/>
            </w:rPrChange>
          </w:rPr>
          <w:t>## 5          7</w:t>
        </w:r>
      </w:ins>
    </w:p>
    <w:p w14:paraId="07A06AD7" w14:textId="77777777" w:rsidR="00E851AD" w:rsidRPr="00E851AD" w:rsidRDefault="00E851AD">
      <w:pPr>
        <w:pStyle w:val="CodeSnippet"/>
        <w:shd w:val="clear" w:color="auto" w:fill="FFF8EA"/>
        <w:rPr>
          <w:ins w:id="2628" w:author="Bob Rudis" w:date="2013-10-20T20:16:00Z"/>
          <w:color w:val="252525"/>
          <w:rPrChange w:id="2629" w:author="Bob Rudis" w:date="2013-10-20T20:19:00Z">
            <w:rPr>
              <w:ins w:id="2630" w:author="Bob Rudis" w:date="2013-10-20T20:16:00Z"/>
            </w:rPr>
          </w:rPrChange>
        </w:rPr>
        <w:pPrChange w:id="2631" w:author="Bob Rudis" w:date="2013-10-20T20:19:00Z">
          <w:pPr>
            <w:pStyle w:val="CodeSnippet"/>
          </w:pPr>
        </w:pPrChange>
      </w:pPr>
      <w:ins w:id="2632" w:author="Bob Rudis" w:date="2013-10-20T20:16:00Z">
        <w:r w:rsidRPr="00E851AD">
          <w:rPr>
            <w:color w:val="252525"/>
            <w:rPrChange w:id="2633" w:author="Bob Rudis" w:date="2013-10-20T20:19:00Z">
              <w:rPr/>
            </w:rPrChange>
          </w:rPr>
          <w:t>## 6       4758</w:t>
        </w:r>
      </w:ins>
    </w:p>
    <w:p w14:paraId="302F7FF1" w14:textId="77777777" w:rsidR="00E851AD" w:rsidRPr="00E851AD" w:rsidRDefault="00E851AD">
      <w:pPr>
        <w:pStyle w:val="CodeSnippet"/>
        <w:shd w:val="clear" w:color="auto" w:fill="FFF8EA"/>
        <w:rPr>
          <w:ins w:id="2634" w:author="Bob Rudis" w:date="2013-10-20T20:16:00Z"/>
          <w:color w:val="252525"/>
          <w:rPrChange w:id="2635" w:author="Bob Rudis" w:date="2013-10-20T20:19:00Z">
            <w:rPr>
              <w:ins w:id="2636" w:author="Bob Rudis" w:date="2013-10-20T20:16:00Z"/>
            </w:rPr>
          </w:rPrChange>
        </w:rPr>
        <w:pPrChange w:id="2637" w:author="Bob Rudis" w:date="2013-10-20T20:19:00Z">
          <w:pPr>
            <w:pStyle w:val="CodeSnippet"/>
          </w:pPr>
        </w:pPrChange>
      </w:pPr>
      <w:ins w:id="2638" w:author="Bob Rudis" w:date="2013-10-20T20:16:00Z">
        <w:r w:rsidRPr="00E851AD">
          <w:rPr>
            <w:color w:val="252525"/>
            <w:rPrChange w:id="2639" w:author="Bob Rudis" w:date="2013-10-20T20:19:00Z">
              <w:rPr/>
            </w:rPrChange>
          </w:rPr>
          <w:t>## 7        297</w:t>
        </w:r>
      </w:ins>
    </w:p>
    <w:p w14:paraId="294BFF1E" w14:textId="77777777" w:rsidR="00E851AD" w:rsidRPr="00E851AD" w:rsidRDefault="00E851AD">
      <w:pPr>
        <w:pStyle w:val="CodeSnippet"/>
        <w:shd w:val="clear" w:color="auto" w:fill="FFF8EA"/>
        <w:rPr>
          <w:ins w:id="2640" w:author="Bob Rudis" w:date="2013-10-20T20:16:00Z"/>
          <w:color w:val="252525"/>
          <w:rPrChange w:id="2641" w:author="Bob Rudis" w:date="2013-10-20T20:19:00Z">
            <w:rPr>
              <w:ins w:id="2642" w:author="Bob Rudis" w:date="2013-10-20T20:16:00Z"/>
            </w:rPr>
          </w:rPrChange>
        </w:rPr>
        <w:pPrChange w:id="2643" w:author="Bob Rudis" w:date="2013-10-20T20:19:00Z">
          <w:pPr>
            <w:pStyle w:val="CodeSnippet"/>
          </w:pPr>
        </w:pPrChange>
      </w:pPr>
      <w:ins w:id="2644" w:author="Bob Rudis" w:date="2013-10-20T20:16:00Z">
        <w:r w:rsidRPr="00E851AD">
          <w:rPr>
            <w:color w:val="252525"/>
            <w:rPrChange w:id="2645" w:author="Bob Rudis" w:date="2013-10-20T20:19:00Z">
              <w:rPr/>
            </w:rPrChange>
          </w:rPr>
          <w:t>## 8         21</w:t>
        </w:r>
      </w:ins>
    </w:p>
    <w:p w14:paraId="6386EF13" w14:textId="77777777" w:rsidR="00E851AD" w:rsidRPr="00E851AD" w:rsidRDefault="00E851AD">
      <w:pPr>
        <w:pStyle w:val="CodeSnippet"/>
        <w:shd w:val="clear" w:color="auto" w:fill="FFF8EA"/>
        <w:rPr>
          <w:ins w:id="2646" w:author="Bob Rudis" w:date="2013-10-20T20:16:00Z"/>
          <w:color w:val="252525"/>
          <w:rPrChange w:id="2647" w:author="Bob Rudis" w:date="2013-10-20T20:19:00Z">
            <w:rPr>
              <w:ins w:id="2648" w:author="Bob Rudis" w:date="2013-10-20T20:16:00Z"/>
            </w:rPr>
          </w:rPrChange>
        </w:rPr>
        <w:pPrChange w:id="2649" w:author="Bob Rudis" w:date="2013-10-20T20:19:00Z">
          <w:pPr>
            <w:pStyle w:val="CodeSnippet"/>
          </w:pPr>
        </w:pPrChange>
      </w:pPr>
      <w:ins w:id="2650" w:author="Bob Rudis" w:date="2013-10-20T20:16:00Z">
        <w:r w:rsidRPr="00E851AD">
          <w:rPr>
            <w:color w:val="252525"/>
            <w:rPrChange w:id="2651" w:author="Bob Rudis" w:date="2013-10-20T20:19:00Z">
              <w:rPr/>
            </w:rPrChange>
          </w:rPr>
          <w:t>## 9        686</w:t>
        </w:r>
      </w:ins>
    </w:p>
    <w:p w14:paraId="4A8E8930" w14:textId="77777777" w:rsidR="00E851AD" w:rsidRPr="00E851AD" w:rsidRDefault="00E851AD">
      <w:pPr>
        <w:pStyle w:val="CodeSnippet"/>
        <w:shd w:val="clear" w:color="auto" w:fill="FFF8EA"/>
        <w:rPr>
          <w:ins w:id="2652" w:author="Bob Rudis" w:date="2013-10-20T20:16:00Z"/>
          <w:color w:val="252525"/>
          <w:rPrChange w:id="2653" w:author="Bob Rudis" w:date="2013-10-20T20:19:00Z">
            <w:rPr>
              <w:ins w:id="2654" w:author="Bob Rudis" w:date="2013-10-20T20:16:00Z"/>
            </w:rPr>
          </w:rPrChange>
        </w:rPr>
        <w:pPrChange w:id="2655" w:author="Bob Rudis" w:date="2013-10-20T20:19:00Z">
          <w:pPr>
            <w:pStyle w:val="CodeSnippet"/>
          </w:pPr>
        </w:pPrChange>
      </w:pPr>
      <w:ins w:id="2656" w:author="Bob Rudis" w:date="2013-10-20T20:16:00Z">
        <w:r w:rsidRPr="00E851AD">
          <w:rPr>
            <w:color w:val="252525"/>
            <w:rPrChange w:id="2657" w:author="Bob Rudis" w:date="2013-10-20T20:19:00Z">
              <w:rPr/>
            </w:rPrChange>
          </w:rPr>
          <w:t>## 10       196</w:t>
        </w:r>
      </w:ins>
    </w:p>
    <w:p w14:paraId="557BD625" w14:textId="5931D5BF" w:rsidR="00D15C07" w:rsidRPr="00E851AD" w:rsidDel="00E851AD" w:rsidRDefault="00E851AD">
      <w:pPr>
        <w:pStyle w:val="CodeSnippet"/>
        <w:shd w:val="clear" w:color="auto" w:fill="FFF8EA"/>
        <w:rPr>
          <w:del w:id="2658" w:author="Bob Rudis" w:date="2013-10-20T20:16:00Z"/>
          <w:color w:val="252525"/>
          <w:rPrChange w:id="2659" w:author="Bob Rudis" w:date="2013-10-20T20:19:00Z">
            <w:rPr>
              <w:del w:id="2660" w:author="Bob Rudis" w:date="2013-10-20T20:16:00Z"/>
            </w:rPr>
          </w:rPrChange>
        </w:rPr>
        <w:pPrChange w:id="2661" w:author="Bob Rudis" w:date="2013-10-20T20:19:00Z">
          <w:pPr>
            <w:pStyle w:val="CodeSnippet"/>
          </w:pPr>
        </w:pPrChange>
      </w:pPr>
      <w:ins w:id="2662" w:author="Bob Rudis" w:date="2013-10-20T20:16:00Z">
        <w:r w:rsidRPr="00E851AD">
          <w:rPr>
            <w:color w:val="252525"/>
            <w:rPrChange w:id="2663" w:author="Bob Rudis" w:date="2013-10-20T20:19:00Z">
              <w:rPr/>
            </w:rPrChange>
          </w:rPr>
          <w:t>## Length: 10, dtype: int64</w:t>
        </w:r>
      </w:ins>
      <w:del w:id="2664" w:author="Bob Rudis" w:date="2013-10-20T20:16:00Z">
        <w:r w:rsidR="00D15C07" w:rsidRPr="00E851AD" w:rsidDel="00E851AD">
          <w:rPr>
            <w:color w:val="252525"/>
            <w:rPrChange w:id="2665" w:author="Bob Rudis" w:date="2013-10-20T20:19:00Z">
              <w:rPr/>
            </w:rPrChange>
          </w:rPr>
          <w:delText>1       5612</w:delText>
        </w:r>
      </w:del>
    </w:p>
    <w:p w14:paraId="0AD32E26" w14:textId="27A32EE7" w:rsidR="00D15C07" w:rsidRPr="00E851AD" w:rsidDel="00E851AD" w:rsidRDefault="00D15C07">
      <w:pPr>
        <w:pStyle w:val="CodeSnippet"/>
        <w:shd w:val="clear" w:color="auto" w:fill="FFF8EA"/>
        <w:rPr>
          <w:del w:id="2666" w:author="Bob Rudis" w:date="2013-10-20T20:16:00Z"/>
          <w:color w:val="252525"/>
          <w:rPrChange w:id="2667" w:author="Bob Rudis" w:date="2013-10-20T20:19:00Z">
            <w:rPr>
              <w:del w:id="2668" w:author="Bob Rudis" w:date="2013-10-20T20:16:00Z"/>
            </w:rPr>
          </w:rPrChange>
        </w:rPr>
        <w:pPrChange w:id="2669" w:author="Bob Rudis" w:date="2013-10-20T20:19:00Z">
          <w:pPr>
            <w:pStyle w:val="CodeSnippet"/>
          </w:pPr>
        </w:pPrChange>
      </w:pPr>
      <w:del w:id="2670" w:author="Bob Rudis" w:date="2013-10-20T20:16:00Z">
        <w:r w:rsidRPr="00E851AD" w:rsidDel="00E851AD">
          <w:rPr>
            <w:color w:val="252525"/>
            <w:rPrChange w:id="2671" w:author="Bob Rudis" w:date="2013-10-20T20:19:00Z">
              <w:rPr/>
            </w:rPrChange>
          </w:rPr>
          <w:delText>2     149117</w:delText>
        </w:r>
      </w:del>
    </w:p>
    <w:p w14:paraId="629E2013" w14:textId="6F4452DF" w:rsidR="00D15C07" w:rsidRPr="00E851AD" w:rsidDel="00E851AD" w:rsidRDefault="00D15C07">
      <w:pPr>
        <w:pStyle w:val="CodeSnippet"/>
        <w:shd w:val="clear" w:color="auto" w:fill="FFF8EA"/>
        <w:rPr>
          <w:del w:id="2672" w:author="Bob Rudis" w:date="2013-10-20T20:16:00Z"/>
          <w:color w:val="252525"/>
          <w:rPrChange w:id="2673" w:author="Bob Rudis" w:date="2013-10-20T20:19:00Z">
            <w:rPr>
              <w:del w:id="2674" w:author="Bob Rudis" w:date="2013-10-20T20:16:00Z"/>
            </w:rPr>
          </w:rPrChange>
        </w:rPr>
        <w:pPrChange w:id="2675" w:author="Bob Rudis" w:date="2013-10-20T20:19:00Z">
          <w:pPr>
            <w:pStyle w:val="CodeSnippet"/>
          </w:pPr>
        </w:pPrChange>
      </w:pPr>
      <w:del w:id="2676" w:author="Bob Rudis" w:date="2013-10-20T20:16:00Z">
        <w:r w:rsidRPr="00E851AD" w:rsidDel="00E851AD">
          <w:rPr>
            <w:color w:val="252525"/>
            <w:rPrChange w:id="2677" w:author="Bob Rudis" w:date="2013-10-20T20:19:00Z">
              <w:rPr/>
            </w:rPrChange>
          </w:rPr>
          <w:delText>3      10892</w:delText>
        </w:r>
      </w:del>
    </w:p>
    <w:p w14:paraId="6741628D" w14:textId="2B2C3690" w:rsidR="00D15C07" w:rsidRPr="00E851AD" w:rsidDel="00E851AD" w:rsidRDefault="00D15C07">
      <w:pPr>
        <w:pStyle w:val="CodeSnippet"/>
        <w:shd w:val="clear" w:color="auto" w:fill="FFF8EA"/>
        <w:rPr>
          <w:del w:id="2678" w:author="Bob Rudis" w:date="2013-10-20T20:16:00Z"/>
          <w:color w:val="252525"/>
          <w:rPrChange w:id="2679" w:author="Bob Rudis" w:date="2013-10-20T20:19:00Z">
            <w:rPr>
              <w:del w:id="2680" w:author="Bob Rudis" w:date="2013-10-20T20:16:00Z"/>
            </w:rPr>
          </w:rPrChange>
        </w:rPr>
        <w:pPrChange w:id="2681" w:author="Bob Rudis" w:date="2013-10-20T20:19:00Z">
          <w:pPr>
            <w:pStyle w:val="CodeSnippet"/>
          </w:pPr>
        </w:pPrChange>
      </w:pPr>
      <w:del w:id="2682" w:author="Bob Rudis" w:date="2013-10-20T20:16:00Z">
        <w:r w:rsidRPr="00E851AD" w:rsidDel="00E851AD">
          <w:rPr>
            <w:color w:val="252525"/>
            <w:rPrChange w:id="2683" w:author="Bob Rudis" w:date="2013-10-20T20:19:00Z">
              <w:rPr/>
            </w:rPrChange>
          </w:rPr>
          <w:delText>4      87039</w:delText>
        </w:r>
      </w:del>
    </w:p>
    <w:p w14:paraId="526E9968" w14:textId="5A360E66" w:rsidR="00D15C07" w:rsidRPr="00E851AD" w:rsidDel="00E851AD" w:rsidRDefault="00D15C07">
      <w:pPr>
        <w:pStyle w:val="CodeSnippet"/>
        <w:shd w:val="clear" w:color="auto" w:fill="FFF8EA"/>
        <w:rPr>
          <w:del w:id="2684" w:author="Bob Rudis" w:date="2013-10-20T20:16:00Z"/>
          <w:color w:val="252525"/>
          <w:rPrChange w:id="2685" w:author="Bob Rudis" w:date="2013-10-20T20:19:00Z">
            <w:rPr>
              <w:del w:id="2686" w:author="Bob Rudis" w:date="2013-10-20T20:16:00Z"/>
            </w:rPr>
          </w:rPrChange>
        </w:rPr>
        <w:pPrChange w:id="2687" w:author="Bob Rudis" w:date="2013-10-20T20:19:00Z">
          <w:pPr>
            <w:pStyle w:val="CodeSnippet"/>
          </w:pPr>
        </w:pPrChange>
      </w:pPr>
      <w:del w:id="2688" w:author="Bob Rudis" w:date="2013-10-20T20:16:00Z">
        <w:r w:rsidRPr="00E851AD" w:rsidDel="00E851AD">
          <w:rPr>
            <w:color w:val="252525"/>
            <w:rPrChange w:id="2689" w:author="Bob Rudis" w:date="2013-10-20T20:19:00Z">
              <w:rPr/>
            </w:rPrChange>
          </w:rPr>
          <w:delText>5          7</w:delText>
        </w:r>
      </w:del>
    </w:p>
    <w:p w14:paraId="780010FB" w14:textId="66D341F5" w:rsidR="00D15C07" w:rsidRPr="00E851AD" w:rsidDel="00E851AD" w:rsidRDefault="00D15C07">
      <w:pPr>
        <w:pStyle w:val="CodeSnippet"/>
        <w:shd w:val="clear" w:color="auto" w:fill="FFF8EA"/>
        <w:rPr>
          <w:del w:id="2690" w:author="Bob Rudis" w:date="2013-10-20T20:16:00Z"/>
          <w:color w:val="252525"/>
          <w:rPrChange w:id="2691" w:author="Bob Rudis" w:date="2013-10-20T20:19:00Z">
            <w:rPr>
              <w:del w:id="2692" w:author="Bob Rudis" w:date="2013-10-20T20:16:00Z"/>
            </w:rPr>
          </w:rPrChange>
        </w:rPr>
        <w:pPrChange w:id="2693" w:author="Bob Rudis" w:date="2013-10-20T20:19:00Z">
          <w:pPr>
            <w:pStyle w:val="CodeSnippet"/>
          </w:pPr>
        </w:pPrChange>
      </w:pPr>
      <w:del w:id="2694" w:author="Bob Rudis" w:date="2013-10-20T20:16:00Z">
        <w:r w:rsidRPr="00E851AD" w:rsidDel="00E851AD">
          <w:rPr>
            <w:color w:val="252525"/>
            <w:rPrChange w:id="2695" w:author="Bob Rudis" w:date="2013-10-20T20:19:00Z">
              <w:rPr/>
            </w:rPrChange>
          </w:rPr>
          <w:delText>6       4758</w:delText>
        </w:r>
      </w:del>
    </w:p>
    <w:p w14:paraId="35986419" w14:textId="51964B37" w:rsidR="00D15C07" w:rsidRPr="00E851AD" w:rsidDel="00E851AD" w:rsidRDefault="00D15C07">
      <w:pPr>
        <w:pStyle w:val="CodeSnippet"/>
        <w:shd w:val="clear" w:color="auto" w:fill="FFF8EA"/>
        <w:rPr>
          <w:del w:id="2696" w:author="Bob Rudis" w:date="2013-10-20T20:16:00Z"/>
          <w:color w:val="252525"/>
          <w:rPrChange w:id="2697" w:author="Bob Rudis" w:date="2013-10-20T20:19:00Z">
            <w:rPr>
              <w:del w:id="2698" w:author="Bob Rudis" w:date="2013-10-20T20:16:00Z"/>
            </w:rPr>
          </w:rPrChange>
        </w:rPr>
        <w:pPrChange w:id="2699" w:author="Bob Rudis" w:date="2013-10-20T20:19:00Z">
          <w:pPr>
            <w:pStyle w:val="CodeSnippet"/>
          </w:pPr>
        </w:pPrChange>
      </w:pPr>
      <w:del w:id="2700" w:author="Bob Rudis" w:date="2013-10-20T20:16:00Z">
        <w:r w:rsidRPr="00E851AD" w:rsidDel="00E851AD">
          <w:rPr>
            <w:color w:val="252525"/>
            <w:rPrChange w:id="2701" w:author="Bob Rudis" w:date="2013-10-20T20:19:00Z">
              <w:rPr/>
            </w:rPrChange>
          </w:rPr>
          <w:delText>7        297</w:delText>
        </w:r>
      </w:del>
    </w:p>
    <w:p w14:paraId="3244D0C0" w14:textId="0DD05673" w:rsidR="00D15C07" w:rsidRPr="00E851AD" w:rsidDel="00E851AD" w:rsidRDefault="00D15C07">
      <w:pPr>
        <w:pStyle w:val="CodeSnippet"/>
        <w:shd w:val="clear" w:color="auto" w:fill="FFF8EA"/>
        <w:rPr>
          <w:del w:id="2702" w:author="Bob Rudis" w:date="2013-10-20T20:16:00Z"/>
          <w:color w:val="252525"/>
          <w:rPrChange w:id="2703" w:author="Bob Rudis" w:date="2013-10-20T20:19:00Z">
            <w:rPr>
              <w:del w:id="2704" w:author="Bob Rudis" w:date="2013-10-20T20:16:00Z"/>
            </w:rPr>
          </w:rPrChange>
        </w:rPr>
        <w:pPrChange w:id="2705" w:author="Bob Rudis" w:date="2013-10-20T20:19:00Z">
          <w:pPr>
            <w:pStyle w:val="CodeSnippet"/>
          </w:pPr>
        </w:pPrChange>
      </w:pPr>
      <w:del w:id="2706" w:author="Bob Rudis" w:date="2013-10-20T20:16:00Z">
        <w:r w:rsidRPr="00E851AD" w:rsidDel="00E851AD">
          <w:rPr>
            <w:color w:val="252525"/>
            <w:rPrChange w:id="2707" w:author="Bob Rudis" w:date="2013-10-20T20:19:00Z">
              <w:rPr/>
            </w:rPrChange>
          </w:rPr>
          <w:delText>8         21</w:delText>
        </w:r>
      </w:del>
    </w:p>
    <w:p w14:paraId="15091C09" w14:textId="0C91289C" w:rsidR="00D15C07" w:rsidRPr="00E851AD" w:rsidDel="00E851AD" w:rsidRDefault="00D15C07">
      <w:pPr>
        <w:pStyle w:val="CodeSnippet"/>
        <w:shd w:val="clear" w:color="auto" w:fill="FFF8EA"/>
        <w:rPr>
          <w:del w:id="2708" w:author="Bob Rudis" w:date="2013-10-20T20:16:00Z"/>
          <w:color w:val="252525"/>
          <w:rPrChange w:id="2709" w:author="Bob Rudis" w:date="2013-10-20T20:19:00Z">
            <w:rPr>
              <w:del w:id="2710" w:author="Bob Rudis" w:date="2013-10-20T20:16:00Z"/>
            </w:rPr>
          </w:rPrChange>
        </w:rPr>
        <w:pPrChange w:id="2711" w:author="Bob Rudis" w:date="2013-10-20T20:19:00Z">
          <w:pPr>
            <w:pStyle w:val="CodeSnippet"/>
          </w:pPr>
        </w:pPrChange>
      </w:pPr>
      <w:del w:id="2712" w:author="Bob Rudis" w:date="2013-10-20T20:16:00Z">
        <w:r w:rsidRPr="00E851AD" w:rsidDel="00E851AD">
          <w:rPr>
            <w:color w:val="252525"/>
            <w:rPrChange w:id="2713" w:author="Bob Rudis" w:date="2013-10-20T20:19:00Z">
              <w:rPr/>
            </w:rPrChange>
          </w:rPr>
          <w:delText>9        686</w:delText>
        </w:r>
      </w:del>
    </w:p>
    <w:p w14:paraId="19854749" w14:textId="37CFB04E" w:rsidR="00D15C07" w:rsidRPr="00E851AD" w:rsidDel="00E851AD" w:rsidRDefault="00D15C07">
      <w:pPr>
        <w:pStyle w:val="CodeSnippet"/>
        <w:shd w:val="clear" w:color="auto" w:fill="FFF8EA"/>
        <w:rPr>
          <w:del w:id="2714" w:author="Bob Rudis" w:date="2013-10-20T20:16:00Z"/>
          <w:color w:val="252525"/>
          <w:rPrChange w:id="2715" w:author="Bob Rudis" w:date="2013-10-20T20:19:00Z">
            <w:rPr>
              <w:del w:id="2716" w:author="Bob Rudis" w:date="2013-10-20T20:16:00Z"/>
            </w:rPr>
          </w:rPrChange>
        </w:rPr>
        <w:pPrChange w:id="2717" w:author="Bob Rudis" w:date="2013-10-20T20:19:00Z">
          <w:pPr>
            <w:pStyle w:val="CodeSnippet"/>
          </w:pPr>
        </w:pPrChange>
      </w:pPr>
      <w:del w:id="2718" w:author="Bob Rudis" w:date="2013-10-20T20:16:00Z">
        <w:r w:rsidRPr="00E851AD" w:rsidDel="00E851AD">
          <w:rPr>
            <w:color w:val="252525"/>
            <w:rPrChange w:id="2719" w:author="Bob Rudis" w:date="2013-10-20T20:19:00Z">
              <w:rPr/>
            </w:rPrChange>
          </w:rPr>
          <w:delText>10       196</w:delText>
        </w:r>
      </w:del>
    </w:p>
    <w:p w14:paraId="290C6FF9" w14:textId="35AB6CB0" w:rsidR="00D15C07" w:rsidRPr="00E851AD" w:rsidRDefault="00D15C07">
      <w:pPr>
        <w:pStyle w:val="CodeSnippet"/>
        <w:shd w:val="clear" w:color="auto" w:fill="FFF8EA"/>
        <w:rPr>
          <w:color w:val="252525"/>
          <w:rPrChange w:id="2720" w:author="Bob Rudis" w:date="2013-10-20T20:19:00Z">
            <w:rPr/>
          </w:rPrChange>
        </w:rPr>
        <w:pPrChange w:id="2721" w:author="Bob Rudis" w:date="2013-10-20T20:19:00Z">
          <w:pPr>
            <w:pStyle w:val="CodeSnippet"/>
          </w:pPr>
        </w:pPrChange>
      </w:pPr>
      <w:del w:id="2722" w:author="Bob Rudis" w:date="2013-10-20T20:16:00Z">
        <w:r w:rsidRPr="00E851AD" w:rsidDel="00E851AD">
          <w:rPr>
            <w:color w:val="252525"/>
            <w:rPrChange w:id="2723" w:author="Bob Rudis" w:date="2013-10-20T20:19:00Z">
              <w:rPr/>
            </w:rPrChange>
          </w:rPr>
          <w:delText>dtype: int64</w:delText>
        </w:r>
      </w:del>
    </w:p>
    <w:p w14:paraId="5D305CA0" w14:textId="77777777" w:rsidR="00D15C07" w:rsidRPr="00C97946" w:rsidRDefault="00D15C07">
      <w:pPr>
        <w:pStyle w:val="CodeSnippet"/>
        <w:shd w:val="clear" w:color="auto" w:fill="FFF8EA"/>
        <w:pPrChange w:id="2724" w:author="Bob Rudis" w:date="2013-10-20T20:19:00Z">
          <w:pPr>
            <w:pStyle w:val="CodeSnippet"/>
          </w:pPr>
        </w:pPrChange>
      </w:pPr>
    </w:p>
    <w:p w14:paraId="235E56AB" w14:textId="77777777" w:rsidR="004711BC" w:rsidRPr="00E851AD" w:rsidRDefault="00DD5024">
      <w:pPr>
        <w:pStyle w:val="CodeSnippet"/>
        <w:shd w:val="clear" w:color="auto" w:fill="FFF8EA"/>
        <w:rPr>
          <w:color w:val="800026"/>
          <w:rPrChange w:id="2725" w:author="Bob Rudis" w:date="2013-10-20T20:19:00Z">
            <w:rPr>
              <w:b/>
            </w:rPr>
          </w:rPrChange>
        </w:rPr>
        <w:pPrChange w:id="2726" w:author="Bob Rudis" w:date="2013-10-20T20:19:00Z">
          <w:pPr>
            <w:pStyle w:val="CodeSnippet"/>
          </w:pPr>
        </w:pPrChange>
      </w:pPr>
      <w:r w:rsidRPr="00E851AD">
        <w:rPr>
          <w:color w:val="800026"/>
          <w:rPrChange w:id="2727" w:author="Bob Rudis" w:date="2013-10-20T20:19:00Z">
            <w:rPr>
              <w:b/>
              <w:i/>
              <w:sz w:val="26"/>
            </w:rPr>
          </w:rPrChange>
        </w:rPr>
        <w:t>print factor_col(av['Risk'])</w:t>
      </w:r>
    </w:p>
    <w:p w14:paraId="299F4D8B" w14:textId="77777777" w:rsidR="00E851AD" w:rsidRPr="00E851AD" w:rsidRDefault="00E851AD">
      <w:pPr>
        <w:pStyle w:val="CodeSnippet"/>
        <w:shd w:val="clear" w:color="auto" w:fill="FFF8EA"/>
        <w:rPr>
          <w:ins w:id="2728" w:author="Bob Rudis" w:date="2013-10-20T20:16:00Z"/>
          <w:color w:val="252525"/>
          <w:rPrChange w:id="2729" w:author="Bob Rudis" w:date="2013-10-20T20:19:00Z">
            <w:rPr>
              <w:ins w:id="2730" w:author="Bob Rudis" w:date="2013-10-20T20:16:00Z"/>
            </w:rPr>
          </w:rPrChange>
        </w:rPr>
        <w:pPrChange w:id="2731" w:author="Bob Rudis" w:date="2013-10-20T20:19:00Z">
          <w:pPr>
            <w:pStyle w:val="CodeSnippet"/>
          </w:pPr>
        </w:pPrChange>
      </w:pPr>
      <w:ins w:id="2732" w:author="Bob Rudis" w:date="2013-10-20T20:16:00Z">
        <w:r w:rsidRPr="00E851AD">
          <w:rPr>
            <w:color w:val="252525"/>
            <w:rPrChange w:id="2733" w:author="Bob Rudis" w:date="2013-10-20T20:19:00Z">
              <w:rPr/>
            </w:rPrChange>
          </w:rPr>
          <w:t>## 1        39</w:t>
        </w:r>
      </w:ins>
    </w:p>
    <w:p w14:paraId="5F6EA490" w14:textId="77777777" w:rsidR="00E851AD" w:rsidRPr="00E851AD" w:rsidRDefault="00E851AD">
      <w:pPr>
        <w:pStyle w:val="CodeSnippet"/>
        <w:shd w:val="clear" w:color="auto" w:fill="FFF8EA"/>
        <w:rPr>
          <w:ins w:id="2734" w:author="Bob Rudis" w:date="2013-10-20T20:16:00Z"/>
          <w:color w:val="252525"/>
          <w:rPrChange w:id="2735" w:author="Bob Rudis" w:date="2013-10-20T20:19:00Z">
            <w:rPr>
              <w:ins w:id="2736" w:author="Bob Rudis" w:date="2013-10-20T20:16:00Z"/>
            </w:rPr>
          </w:rPrChange>
        </w:rPr>
        <w:pPrChange w:id="2737" w:author="Bob Rudis" w:date="2013-10-20T20:19:00Z">
          <w:pPr>
            <w:pStyle w:val="CodeSnippet"/>
          </w:pPr>
        </w:pPrChange>
      </w:pPr>
      <w:ins w:id="2738" w:author="Bob Rudis" w:date="2013-10-20T20:16:00Z">
        <w:r w:rsidRPr="00E851AD">
          <w:rPr>
            <w:color w:val="252525"/>
            <w:rPrChange w:id="2739" w:author="Bob Rudis" w:date="2013-10-20T20:19:00Z">
              <w:rPr/>
            </w:rPrChange>
          </w:rPr>
          <w:t>## 2    213852</w:t>
        </w:r>
      </w:ins>
    </w:p>
    <w:p w14:paraId="32AC04B3" w14:textId="77777777" w:rsidR="00E851AD" w:rsidRPr="00E851AD" w:rsidRDefault="00E851AD">
      <w:pPr>
        <w:pStyle w:val="CodeSnippet"/>
        <w:shd w:val="clear" w:color="auto" w:fill="FFF8EA"/>
        <w:rPr>
          <w:ins w:id="2740" w:author="Bob Rudis" w:date="2013-10-20T20:16:00Z"/>
          <w:color w:val="252525"/>
          <w:rPrChange w:id="2741" w:author="Bob Rudis" w:date="2013-10-20T20:19:00Z">
            <w:rPr>
              <w:ins w:id="2742" w:author="Bob Rudis" w:date="2013-10-20T20:16:00Z"/>
            </w:rPr>
          </w:rPrChange>
        </w:rPr>
        <w:pPrChange w:id="2743" w:author="Bob Rudis" w:date="2013-10-20T20:19:00Z">
          <w:pPr>
            <w:pStyle w:val="CodeSnippet"/>
          </w:pPr>
        </w:pPrChange>
      </w:pPr>
      <w:ins w:id="2744" w:author="Bob Rudis" w:date="2013-10-20T20:16:00Z">
        <w:r w:rsidRPr="00E851AD">
          <w:rPr>
            <w:color w:val="252525"/>
            <w:rPrChange w:id="2745" w:author="Bob Rudis" w:date="2013-10-20T20:19:00Z">
              <w:rPr/>
            </w:rPrChange>
          </w:rPr>
          <w:t>## 3     33719</w:t>
        </w:r>
      </w:ins>
    </w:p>
    <w:p w14:paraId="0C3D1F72" w14:textId="77777777" w:rsidR="00E851AD" w:rsidRPr="00E851AD" w:rsidRDefault="00E851AD">
      <w:pPr>
        <w:pStyle w:val="CodeSnippet"/>
        <w:shd w:val="clear" w:color="auto" w:fill="FFF8EA"/>
        <w:rPr>
          <w:ins w:id="2746" w:author="Bob Rudis" w:date="2013-10-20T20:16:00Z"/>
          <w:color w:val="252525"/>
          <w:rPrChange w:id="2747" w:author="Bob Rudis" w:date="2013-10-20T20:19:00Z">
            <w:rPr>
              <w:ins w:id="2748" w:author="Bob Rudis" w:date="2013-10-20T20:16:00Z"/>
            </w:rPr>
          </w:rPrChange>
        </w:rPr>
        <w:pPrChange w:id="2749" w:author="Bob Rudis" w:date="2013-10-20T20:19:00Z">
          <w:pPr>
            <w:pStyle w:val="CodeSnippet"/>
          </w:pPr>
        </w:pPrChange>
      </w:pPr>
      <w:ins w:id="2750" w:author="Bob Rudis" w:date="2013-10-20T20:16:00Z">
        <w:r w:rsidRPr="00E851AD">
          <w:rPr>
            <w:color w:val="252525"/>
            <w:rPrChange w:id="2751" w:author="Bob Rudis" w:date="2013-10-20T20:19:00Z">
              <w:rPr/>
            </w:rPrChange>
          </w:rPr>
          <w:t>## 4      9588</w:t>
        </w:r>
      </w:ins>
    </w:p>
    <w:p w14:paraId="1FEC18C8" w14:textId="77777777" w:rsidR="00E851AD" w:rsidRPr="00E851AD" w:rsidRDefault="00E851AD">
      <w:pPr>
        <w:pStyle w:val="CodeSnippet"/>
        <w:shd w:val="clear" w:color="auto" w:fill="FFF8EA"/>
        <w:rPr>
          <w:ins w:id="2752" w:author="Bob Rudis" w:date="2013-10-20T20:16:00Z"/>
          <w:color w:val="252525"/>
          <w:rPrChange w:id="2753" w:author="Bob Rudis" w:date="2013-10-20T20:19:00Z">
            <w:rPr>
              <w:ins w:id="2754" w:author="Bob Rudis" w:date="2013-10-20T20:16:00Z"/>
            </w:rPr>
          </w:rPrChange>
        </w:rPr>
        <w:pPrChange w:id="2755" w:author="Bob Rudis" w:date="2013-10-20T20:19:00Z">
          <w:pPr>
            <w:pStyle w:val="CodeSnippet"/>
          </w:pPr>
        </w:pPrChange>
      </w:pPr>
      <w:ins w:id="2756" w:author="Bob Rudis" w:date="2013-10-20T20:16:00Z">
        <w:r w:rsidRPr="00E851AD">
          <w:rPr>
            <w:color w:val="252525"/>
            <w:rPrChange w:id="2757" w:author="Bob Rudis" w:date="2013-10-20T20:19:00Z">
              <w:rPr/>
            </w:rPrChange>
          </w:rPr>
          <w:t>## 5      1328</w:t>
        </w:r>
      </w:ins>
    </w:p>
    <w:p w14:paraId="3F7F6542" w14:textId="77777777" w:rsidR="00E851AD" w:rsidRPr="00E851AD" w:rsidRDefault="00E851AD">
      <w:pPr>
        <w:pStyle w:val="CodeSnippet"/>
        <w:shd w:val="clear" w:color="auto" w:fill="FFF8EA"/>
        <w:rPr>
          <w:ins w:id="2758" w:author="Bob Rudis" w:date="2013-10-20T20:16:00Z"/>
          <w:color w:val="252525"/>
          <w:rPrChange w:id="2759" w:author="Bob Rudis" w:date="2013-10-20T20:19:00Z">
            <w:rPr>
              <w:ins w:id="2760" w:author="Bob Rudis" w:date="2013-10-20T20:16:00Z"/>
            </w:rPr>
          </w:rPrChange>
        </w:rPr>
        <w:pPrChange w:id="2761" w:author="Bob Rudis" w:date="2013-10-20T20:19:00Z">
          <w:pPr>
            <w:pStyle w:val="CodeSnippet"/>
          </w:pPr>
        </w:pPrChange>
      </w:pPr>
      <w:ins w:id="2762" w:author="Bob Rudis" w:date="2013-10-20T20:16:00Z">
        <w:r w:rsidRPr="00E851AD">
          <w:rPr>
            <w:color w:val="252525"/>
            <w:rPrChange w:id="2763" w:author="Bob Rudis" w:date="2013-10-20T20:19:00Z">
              <w:rPr/>
            </w:rPrChange>
          </w:rPr>
          <w:t>## 6        90</w:t>
        </w:r>
      </w:ins>
    </w:p>
    <w:p w14:paraId="155C5C16" w14:textId="77777777" w:rsidR="00E851AD" w:rsidRPr="00E851AD" w:rsidRDefault="00E851AD">
      <w:pPr>
        <w:pStyle w:val="CodeSnippet"/>
        <w:shd w:val="clear" w:color="auto" w:fill="FFF8EA"/>
        <w:rPr>
          <w:ins w:id="2764" w:author="Bob Rudis" w:date="2013-10-20T20:16:00Z"/>
          <w:color w:val="252525"/>
          <w:rPrChange w:id="2765" w:author="Bob Rudis" w:date="2013-10-20T20:19:00Z">
            <w:rPr>
              <w:ins w:id="2766" w:author="Bob Rudis" w:date="2013-10-20T20:16:00Z"/>
            </w:rPr>
          </w:rPrChange>
        </w:rPr>
        <w:pPrChange w:id="2767" w:author="Bob Rudis" w:date="2013-10-20T20:19:00Z">
          <w:pPr>
            <w:pStyle w:val="CodeSnippet"/>
          </w:pPr>
        </w:pPrChange>
      </w:pPr>
      <w:ins w:id="2768" w:author="Bob Rudis" w:date="2013-10-20T20:16:00Z">
        <w:r w:rsidRPr="00E851AD">
          <w:rPr>
            <w:color w:val="252525"/>
            <w:rPrChange w:id="2769" w:author="Bob Rudis" w:date="2013-10-20T20:19:00Z">
              <w:rPr/>
            </w:rPrChange>
          </w:rPr>
          <w:lastRenderedPageBreak/>
          <w:t>## 7        10</w:t>
        </w:r>
      </w:ins>
    </w:p>
    <w:p w14:paraId="752FB137" w14:textId="134579EF" w:rsidR="00D15C07" w:rsidRPr="00E851AD" w:rsidDel="00E851AD" w:rsidRDefault="00E851AD">
      <w:pPr>
        <w:pStyle w:val="CodeSnippet"/>
        <w:shd w:val="clear" w:color="auto" w:fill="FFF8EA"/>
        <w:rPr>
          <w:del w:id="2770" w:author="Bob Rudis" w:date="2013-10-20T20:16:00Z"/>
          <w:color w:val="252525"/>
          <w:rPrChange w:id="2771" w:author="Bob Rudis" w:date="2013-10-20T20:19:00Z">
            <w:rPr>
              <w:del w:id="2772" w:author="Bob Rudis" w:date="2013-10-20T20:16:00Z"/>
            </w:rPr>
          </w:rPrChange>
        </w:rPr>
        <w:pPrChange w:id="2773" w:author="Bob Rudis" w:date="2013-10-20T20:19:00Z">
          <w:pPr>
            <w:pStyle w:val="CodeSnippet"/>
          </w:pPr>
        </w:pPrChange>
      </w:pPr>
      <w:ins w:id="2774" w:author="Bob Rudis" w:date="2013-10-20T20:16:00Z">
        <w:r w:rsidRPr="00E851AD">
          <w:rPr>
            <w:color w:val="252525"/>
            <w:rPrChange w:id="2775" w:author="Bob Rudis" w:date="2013-10-20T20:19:00Z">
              <w:rPr/>
            </w:rPrChange>
          </w:rPr>
          <w:t>## Length: 7, dtype: int64</w:t>
        </w:r>
      </w:ins>
      <w:del w:id="2776" w:author="Bob Rudis" w:date="2013-10-20T20:16:00Z">
        <w:r w:rsidR="00D15C07" w:rsidRPr="00E851AD" w:rsidDel="00E851AD">
          <w:rPr>
            <w:color w:val="252525"/>
            <w:rPrChange w:id="2777" w:author="Bob Rudis" w:date="2013-10-20T20:19:00Z">
              <w:rPr/>
            </w:rPrChange>
          </w:rPr>
          <w:delText>1        39</w:delText>
        </w:r>
      </w:del>
    </w:p>
    <w:p w14:paraId="41AE75AE" w14:textId="15BB2B50" w:rsidR="00D15C07" w:rsidRPr="00E851AD" w:rsidDel="00E851AD" w:rsidRDefault="00D15C07">
      <w:pPr>
        <w:pStyle w:val="CodeSnippet"/>
        <w:shd w:val="clear" w:color="auto" w:fill="FFF8EA"/>
        <w:rPr>
          <w:del w:id="2778" w:author="Bob Rudis" w:date="2013-10-20T20:16:00Z"/>
          <w:color w:val="252525"/>
          <w:rPrChange w:id="2779" w:author="Bob Rudis" w:date="2013-10-20T20:19:00Z">
            <w:rPr>
              <w:del w:id="2780" w:author="Bob Rudis" w:date="2013-10-20T20:16:00Z"/>
            </w:rPr>
          </w:rPrChange>
        </w:rPr>
        <w:pPrChange w:id="2781" w:author="Bob Rudis" w:date="2013-10-20T20:19:00Z">
          <w:pPr>
            <w:pStyle w:val="CodeSnippet"/>
          </w:pPr>
        </w:pPrChange>
      </w:pPr>
      <w:del w:id="2782" w:author="Bob Rudis" w:date="2013-10-20T20:16:00Z">
        <w:r w:rsidRPr="00E851AD" w:rsidDel="00E851AD">
          <w:rPr>
            <w:color w:val="252525"/>
            <w:rPrChange w:id="2783" w:author="Bob Rudis" w:date="2013-10-20T20:19:00Z">
              <w:rPr/>
            </w:rPrChange>
          </w:rPr>
          <w:delText>2    213851</w:delText>
        </w:r>
      </w:del>
    </w:p>
    <w:p w14:paraId="5CE560DC" w14:textId="487968CA" w:rsidR="00D15C07" w:rsidRPr="00E851AD" w:rsidDel="00E851AD" w:rsidRDefault="00D15C07">
      <w:pPr>
        <w:pStyle w:val="CodeSnippet"/>
        <w:shd w:val="clear" w:color="auto" w:fill="FFF8EA"/>
        <w:rPr>
          <w:del w:id="2784" w:author="Bob Rudis" w:date="2013-10-20T20:16:00Z"/>
          <w:color w:val="252525"/>
          <w:rPrChange w:id="2785" w:author="Bob Rudis" w:date="2013-10-20T20:19:00Z">
            <w:rPr>
              <w:del w:id="2786" w:author="Bob Rudis" w:date="2013-10-20T20:16:00Z"/>
            </w:rPr>
          </w:rPrChange>
        </w:rPr>
        <w:pPrChange w:id="2787" w:author="Bob Rudis" w:date="2013-10-20T20:19:00Z">
          <w:pPr>
            <w:pStyle w:val="CodeSnippet"/>
          </w:pPr>
        </w:pPrChange>
      </w:pPr>
      <w:del w:id="2788" w:author="Bob Rudis" w:date="2013-10-20T20:16:00Z">
        <w:r w:rsidRPr="00E851AD" w:rsidDel="00E851AD">
          <w:rPr>
            <w:color w:val="252525"/>
            <w:rPrChange w:id="2789" w:author="Bob Rudis" w:date="2013-10-20T20:19:00Z">
              <w:rPr/>
            </w:rPrChange>
          </w:rPr>
          <w:delText>3     33719</w:delText>
        </w:r>
      </w:del>
    </w:p>
    <w:p w14:paraId="66C1D127" w14:textId="74B5E738" w:rsidR="00D15C07" w:rsidRPr="00E851AD" w:rsidDel="00E851AD" w:rsidRDefault="00D15C07">
      <w:pPr>
        <w:pStyle w:val="CodeSnippet"/>
        <w:shd w:val="clear" w:color="auto" w:fill="FFF8EA"/>
        <w:rPr>
          <w:del w:id="2790" w:author="Bob Rudis" w:date="2013-10-20T20:16:00Z"/>
          <w:color w:val="252525"/>
          <w:rPrChange w:id="2791" w:author="Bob Rudis" w:date="2013-10-20T20:19:00Z">
            <w:rPr>
              <w:del w:id="2792" w:author="Bob Rudis" w:date="2013-10-20T20:16:00Z"/>
            </w:rPr>
          </w:rPrChange>
        </w:rPr>
        <w:pPrChange w:id="2793" w:author="Bob Rudis" w:date="2013-10-20T20:19:00Z">
          <w:pPr>
            <w:pStyle w:val="CodeSnippet"/>
          </w:pPr>
        </w:pPrChange>
      </w:pPr>
      <w:del w:id="2794" w:author="Bob Rudis" w:date="2013-10-20T20:16:00Z">
        <w:r w:rsidRPr="00E851AD" w:rsidDel="00E851AD">
          <w:rPr>
            <w:color w:val="252525"/>
            <w:rPrChange w:id="2795" w:author="Bob Rudis" w:date="2013-10-20T20:19:00Z">
              <w:rPr/>
            </w:rPrChange>
          </w:rPr>
          <w:delText>4      9588</w:delText>
        </w:r>
      </w:del>
    </w:p>
    <w:p w14:paraId="3481C153" w14:textId="01744762" w:rsidR="00D15C07" w:rsidRPr="00E851AD" w:rsidDel="00E851AD" w:rsidRDefault="00D15C07">
      <w:pPr>
        <w:pStyle w:val="CodeSnippet"/>
        <w:shd w:val="clear" w:color="auto" w:fill="FFF8EA"/>
        <w:rPr>
          <w:del w:id="2796" w:author="Bob Rudis" w:date="2013-10-20T20:16:00Z"/>
          <w:color w:val="252525"/>
          <w:rPrChange w:id="2797" w:author="Bob Rudis" w:date="2013-10-20T20:19:00Z">
            <w:rPr>
              <w:del w:id="2798" w:author="Bob Rudis" w:date="2013-10-20T20:16:00Z"/>
            </w:rPr>
          </w:rPrChange>
        </w:rPr>
        <w:pPrChange w:id="2799" w:author="Bob Rudis" w:date="2013-10-20T20:19:00Z">
          <w:pPr>
            <w:pStyle w:val="CodeSnippet"/>
          </w:pPr>
        </w:pPrChange>
      </w:pPr>
      <w:del w:id="2800" w:author="Bob Rudis" w:date="2013-10-20T20:16:00Z">
        <w:r w:rsidRPr="00E851AD" w:rsidDel="00E851AD">
          <w:rPr>
            <w:color w:val="252525"/>
            <w:rPrChange w:id="2801" w:author="Bob Rudis" w:date="2013-10-20T20:19:00Z">
              <w:rPr/>
            </w:rPrChange>
          </w:rPr>
          <w:delText>5      1328</w:delText>
        </w:r>
      </w:del>
    </w:p>
    <w:p w14:paraId="70E2662A" w14:textId="64E32DC7" w:rsidR="00D15C07" w:rsidRPr="00E851AD" w:rsidDel="00E851AD" w:rsidRDefault="00D15C07">
      <w:pPr>
        <w:pStyle w:val="CodeSnippet"/>
        <w:shd w:val="clear" w:color="auto" w:fill="FFF8EA"/>
        <w:rPr>
          <w:del w:id="2802" w:author="Bob Rudis" w:date="2013-10-20T20:16:00Z"/>
          <w:color w:val="252525"/>
          <w:rPrChange w:id="2803" w:author="Bob Rudis" w:date="2013-10-20T20:19:00Z">
            <w:rPr>
              <w:del w:id="2804" w:author="Bob Rudis" w:date="2013-10-20T20:16:00Z"/>
            </w:rPr>
          </w:rPrChange>
        </w:rPr>
        <w:pPrChange w:id="2805" w:author="Bob Rudis" w:date="2013-10-20T20:19:00Z">
          <w:pPr>
            <w:pStyle w:val="CodeSnippet"/>
          </w:pPr>
        </w:pPrChange>
      </w:pPr>
      <w:del w:id="2806" w:author="Bob Rudis" w:date="2013-10-20T20:16:00Z">
        <w:r w:rsidRPr="00E851AD" w:rsidDel="00E851AD">
          <w:rPr>
            <w:color w:val="252525"/>
            <w:rPrChange w:id="2807" w:author="Bob Rudis" w:date="2013-10-20T20:19:00Z">
              <w:rPr/>
            </w:rPrChange>
          </w:rPr>
          <w:delText>6        90</w:delText>
        </w:r>
      </w:del>
    </w:p>
    <w:p w14:paraId="3876515E" w14:textId="7A600774" w:rsidR="00D15C07" w:rsidRPr="00E851AD" w:rsidDel="00E851AD" w:rsidRDefault="00D15C07">
      <w:pPr>
        <w:pStyle w:val="CodeSnippet"/>
        <w:shd w:val="clear" w:color="auto" w:fill="FFF8EA"/>
        <w:rPr>
          <w:del w:id="2808" w:author="Bob Rudis" w:date="2013-10-20T20:16:00Z"/>
          <w:color w:val="252525"/>
          <w:rPrChange w:id="2809" w:author="Bob Rudis" w:date="2013-10-20T20:19:00Z">
            <w:rPr>
              <w:del w:id="2810" w:author="Bob Rudis" w:date="2013-10-20T20:16:00Z"/>
            </w:rPr>
          </w:rPrChange>
        </w:rPr>
        <w:pPrChange w:id="2811" w:author="Bob Rudis" w:date="2013-10-20T20:19:00Z">
          <w:pPr>
            <w:pStyle w:val="CodeSnippet"/>
          </w:pPr>
        </w:pPrChange>
      </w:pPr>
      <w:del w:id="2812" w:author="Bob Rudis" w:date="2013-10-20T20:16:00Z">
        <w:r w:rsidRPr="00E851AD" w:rsidDel="00E851AD">
          <w:rPr>
            <w:color w:val="252525"/>
            <w:rPrChange w:id="2813" w:author="Bob Rudis" w:date="2013-10-20T20:19:00Z">
              <w:rPr/>
            </w:rPrChange>
          </w:rPr>
          <w:delText>7        10</w:delText>
        </w:r>
      </w:del>
    </w:p>
    <w:p w14:paraId="2E1C6395" w14:textId="510AE27A" w:rsidR="00D15C07" w:rsidRPr="00E851AD" w:rsidRDefault="00D15C07">
      <w:pPr>
        <w:pStyle w:val="CodeSnippet"/>
        <w:shd w:val="clear" w:color="auto" w:fill="FFF8EA"/>
        <w:rPr>
          <w:color w:val="252525"/>
          <w:rPrChange w:id="2814" w:author="Bob Rudis" w:date="2013-10-20T20:19:00Z">
            <w:rPr/>
          </w:rPrChange>
        </w:rPr>
        <w:pPrChange w:id="2815" w:author="Bob Rudis" w:date="2013-10-20T20:19:00Z">
          <w:pPr>
            <w:pStyle w:val="CodeSnippet"/>
          </w:pPr>
        </w:pPrChange>
      </w:pPr>
      <w:del w:id="2816" w:author="Bob Rudis" w:date="2013-10-20T20:16:00Z">
        <w:r w:rsidRPr="00E851AD" w:rsidDel="00E851AD">
          <w:rPr>
            <w:color w:val="252525"/>
            <w:rPrChange w:id="2817" w:author="Bob Rudis" w:date="2013-10-20T20:19:00Z">
              <w:rPr/>
            </w:rPrChange>
          </w:rPr>
          <w:delText>dtype: int64</w:delText>
        </w:r>
      </w:del>
    </w:p>
    <w:p w14:paraId="12251C34" w14:textId="77777777" w:rsidR="00D15C07" w:rsidRPr="00C97946" w:rsidRDefault="00D15C07">
      <w:pPr>
        <w:pStyle w:val="CodeSnippet"/>
        <w:shd w:val="clear" w:color="auto" w:fill="FFF8EA"/>
        <w:pPrChange w:id="2818" w:author="Bob Rudis" w:date="2013-10-20T20:19:00Z">
          <w:pPr>
            <w:pStyle w:val="CodeSnippet"/>
          </w:pPr>
        </w:pPrChange>
      </w:pPr>
    </w:p>
    <w:p w14:paraId="34B7BEE6" w14:textId="4BA12AA5" w:rsidR="004711BC" w:rsidRPr="00E851AD" w:rsidRDefault="00DD5024">
      <w:pPr>
        <w:pStyle w:val="CodeSnippet"/>
        <w:shd w:val="clear" w:color="auto" w:fill="FFF8EA"/>
        <w:rPr>
          <w:color w:val="800026"/>
          <w:rPrChange w:id="2819" w:author="Bob Rudis" w:date="2013-10-20T20:19:00Z">
            <w:rPr>
              <w:b/>
            </w:rPr>
          </w:rPrChange>
        </w:rPr>
        <w:pPrChange w:id="2820" w:author="Bob Rudis" w:date="2013-10-20T20:19:00Z">
          <w:pPr>
            <w:pStyle w:val="CodeSnippet"/>
          </w:pPr>
        </w:pPrChange>
      </w:pPr>
      <w:r w:rsidRPr="00E851AD">
        <w:rPr>
          <w:color w:val="800026"/>
          <w:rPrChange w:id="2821" w:author="Bob Rudis" w:date="2013-10-20T20:19:00Z">
            <w:rPr>
              <w:b/>
              <w:sz w:val="26"/>
            </w:rPr>
          </w:rPrChange>
        </w:rPr>
        <w:t>print factor_col(av['Type'])</w:t>
      </w:r>
      <w:ins w:id="2822" w:author="Bob Rudis" w:date="2013-10-20T20:17:00Z">
        <w:r w:rsidR="00E851AD" w:rsidRPr="00E851AD">
          <w:rPr>
            <w:color w:val="800026"/>
            <w:rPrChange w:id="2823" w:author="Bob Rudis" w:date="2013-10-20T20:19:00Z">
              <w:rPr/>
            </w:rPrChange>
          </w:rPr>
          <w:t>.head(n=10)</w:t>
        </w:r>
      </w:ins>
    </w:p>
    <w:p w14:paraId="02BBE6FF" w14:textId="77777777" w:rsidR="00E851AD" w:rsidRPr="00E851AD" w:rsidRDefault="00E851AD">
      <w:pPr>
        <w:pStyle w:val="CodeSnippet"/>
        <w:shd w:val="clear" w:color="auto" w:fill="FFF8EA"/>
        <w:rPr>
          <w:ins w:id="2824" w:author="Bob Rudis" w:date="2013-10-20T20:18:00Z"/>
          <w:color w:val="252525"/>
          <w:rPrChange w:id="2825" w:author="Bob Rudis" w:date="2013-10-20T20:19:00Z">
            <w:rPr>
              <w:ins w:id="2826" w:author="Bob Rudis" w:date="2013-10-20T20:18:00Z"/>
            </w:rPr>
          </w:rPrChange>
        </w:rPr>
        <w:pPrChange w:id="2827" w:author="Bob Rudis" w:date="2013-10-20T20:19:00Z">
          <w:pPr>
            <w:pStyle w:val="CodeSnippet"/>
          </w:pPr>
        </w:pPrChange>
      </w:pPr>
      <w:ins w:id="2828" w:author="Bob Rudis" w:date="2013-10-20T20:18:00Z">
        <w:r w:rsidRPr="00E851AD">
          <w:rPr>
            <w:color w:val="252525"/>
            <w:rPrChange w:id="2829" w:author="Bob Rudis" w:date="2013-10-20T20:19:00Z">
              <w:rPr/>
            </w:rPrChange>
          </w:rPr>
          <w:t>## APT;Malware Domain                  1</w:t>
        </w:r>
      </w:ins>
    </w:p>
    <w:p w14:paraId="7D99757D" w14:textId="77777777" w:rsidR="00E851AD" w:rsidRPr="00E851AD" w:rsidRDefault="00E851AD">
      <w:pPr>
        <w:pStyle w:val="CodeSnippet"/>
        <w:shd w:val="clear" w:color="auto" w:fill="FFF8EA"/>
        <w:rPr>
          <w:ins w:id="2830" w:author="Bob Rudis" w:date="2013-10-20T20:18:00Z"/>
          <w:color w:val="252525"/>
          <w:rPrChange w:id="2831" w:author="Bob Rudis" w:date="2013-10-20T20:19:00Z">
            <w:rPr>
              <w:ins w:id="2832" w:author="Bob Rudis" w:date="2013-10-20T20:18:00Z"/>
            </w:rPr>
          </w:rPrChange>
        </w:rPr>
        <w:pPrChange w:id="2833" w:author="Bob Rudis" w:date="2013-10-20T20:19:00Z">
          <w:pPr>
            <w:pStyle w:val="CodeSnippet"/>
          </w:pPr>
        </w:pPrChange>
      </w:pPr>
      <w:ins w:id="2834" w:author="Bob Rudis" w:date="2013-10-20T20:18:00Z">
        <w:r w:rsidRPr="00E851AD">
          <w:rPr>
            <w:color w:val="252525"/>
            <w:rPrChange w:id="2835" w:author="Bob Rudis" w:date="2013-10-20T20:19:00Z">
              <w:rPr/>
            </w:rPrChange>
          </w:rPr>
          <w:t>## C&amp;C                               610</w:t>
        </w:r>
      </w:ins>
    </w:p>
    <w:p w14:paraId="033D26BD" w14:textId="77777777" w:rsidR="00E851AD" w:rsidRPr="00E851AD" w:rsidRDefault="00E851AD">
      <w:pPr>
        <w:pStyle w:val="CodeSnippet"/>
        <w:shd w:val="clear" w:color="auto" w:fill="FFF8EA"/>
        <w:rPr>
          <w:ins w:id="2836" w:author="Bob Rudis" w:date="2013-10-20T20:18:00Z"/>
          <w:color w:val="252525"/>
          <w:rPrChange w:id="2837" w:author="Bob Rudis" w:date="2013-10-20T20:19:00Z">
            <w:rPr>
              <w:ins w:id="2838" w:author="Bob Rudis" w:date="2013-10-20T20:18:00Z"/>
            </w:rPr>
          </w:rPrChange>
        </w:rPr>
        <w:pPrChange w:id="2839" w:author="Bob Rudis" w:date="2013-10-20T20:19:00Z">
          <w:pPr>
            <w:pStyle w:val="CodeSnippet"/>
          </w:pPr>
        </w:pPrChange>
      </w:pPr>
      <w:ins w:id="2840" w:author="Bob Rudis" w:date="2013-10-20T20:18:00Z">
        <w:r w:rsidRPr="00E851AD">
          <w:rPr>
            <w:color w:val="252525"/>
            <w:rPrChange w:id="2841" w:author="Bob Rudis" w:date="2013-10-20T20:19:00Z">
              <w:rPr/>
            </w:rPrChange>
          </w:rPr>
          <w:t>## C&amp;C;Malware Domain                 31</w:t>
        </w:r>
      </w:ins>
    </w:p>
    <w:p w14:paraId="5C03E179" w14:textId="77777777" w:rsidR="00E851AD" w:rsidRPr="00E851AD" w:rsidRDefault="00E851AD">
      <w:pPr>
        <w:pStyle w:val="CodeSnippet"/>
        <w:shd w:val="clear" w:color="auto" w:fill="FFF8EA"/>
        <w:rPr>
          <w:ins w:id="2842" w:author="Bob Rudis" w:date="2013-10-20T20:18:00Z"/>
          <w:color w:val="252525"/>
          <w:rPrChange w:id="2843" w:author="Bob Rudis" w:date="2013-10-20T20:19:00Z">
            <w:rPr>
              <w:ins w:id="2844" w:author="Bob Rudis" w:date="2013-10-20T20:18:00Z"/>
            </w:rPr>
          </w:rPrChange>
        </w:rPr>
        <w:pPrChange w:id="2845" w:author="Bob Rudis" w:date="2013-10-20T20:19:00Z">
          <w:pPr>
            <w:pStyle w:val="CodeSnippet"/>
          </w:pPr>
        </w:pPrChange>
      </w:pPr>
      <w:ins w:id="2846" w:author="Bob Rudis" w:date="2013-10-20T20:18:00Z">
        <w:r w:rsidRPr="00E851AD">
          <w:rPr>
            <w:color w:val="252525"/>
            <w:rPrChange w:id="2847" w:author="Bob Rudis" w:date="2013-10-20T20:19:00Z">
              <w:rPr/>
            </w:rPrChange>
          </w:rPr>
          <w:t>## C&amp;C;Malware IP                     20</w:t>
        </w:r>
      </w:ins>
    </w:p>
    <w:p w14:paraId="1BEDBD5F" w14:textId="77777777" w:rsidR="00E851AD" w:rsidRPr="00E851AD" w:rsidRDefault="00E851AD">
      <w:pPr>
        <w:pStyle w:val="CodeSnippet"/>
        <w:shd w:val="clear" w:color="auto" w:fill="FFF8EA"/>
        <w:rPr>
          <w:ins w:id="2848" w:author="Bob Rudis" w:date="2013-10-20T20:18:00Z"/>
          <w:color w:val="252525"/>
          <w:rPrChange w:id="2849" w:author="Bob Rudis" w:date="2013-10-20T20:19:00Z">
            <w:rPr>
              <w:ins w:id="2850" w:author="Bob Rudis" w:date="2013-10-20T20:18:00Z"/>
            </w:rPr>
          </w:rPrChange>
        </w:rPr>
        <w:pPrChange w:id="2851" w:author="Bob Rudis" w:date="2013-10-20T20:19:00Z">
          <w:pPr>
            <w:pStyle w:val="CodeSnippet"/>
          </w:pPr>
        </w:pPrChange>
      </w:pPr>
      <w:ins w:id="2852" w:author="Bob Rudis" w:date="2013-10-20T20:18:00Z">
        <w:r w:rsidRPr="00E851AD">
          <w:rPr>
            <w:color w:val="252525"/>
            <w:rPrChange w:id="2853" w:author="Bob Rudis" w:date="2013-10-20T20:19:00Z">
              <w:rPr/>
            </w:rPrChange>
          </w:rPr>
          <w:t>## C&amp;C;Scanning Host                   7</w:t>
        </w:r>
      </w:ins>
    </w:p>
    <w:p w14:paraId="0A86AAE6" w14:textId="77777777" w:rsidR="00E851AD" w:rsidRPr="00E851AD" w:rsidRDefault="00E851AD">
      <w:pPr>
        <w:pStyle w:val="CodeSnippet"/>
        <w:shd w:val="clear" w:color="auto" w:fill="FFF8EA"/>
        <w:rPr>
          <w:ins w:id="2854" w:author="Bob Rudis" w:date="2013-10-20T20:18:00Z"/>
          <w:color w:val="252525"/>
          <w:rPrChange w:id="2855" w:author="Bob Rudis" w:date="2013-10-20T20:19:00Z">
            <w:rPr>
              <w:ins w:id="2856" w:author="Bob Rudis" w:date="2013-10-20T20:18:00Z"/>
            </w:rPr>
          </w:rPrChange>
        </w:rPr>
        <w:pPrChange w:id="2857" w:author="Bob Rudis" w:date="2013-10-20T20:19:00Z">
          <w:pPr>
            <w:pStyle w:val="CodeSnippet"/>
          </w:pPr>
        </w:pPrChange>
      </w:pPr>
      <w:ins w:id="2858" w:author="Bob Rudis" w:date="2013-10-20T20:18:00Z">
        <w:r w:rsidRPr="00E851AD">
          <w:rPr>
            <w:color w:val="252525"/>
            <w:rPrChange w:id="2859" w:author="Bob Rudis" w:date="2013-10-20T20:19:00Z">
              <w:rPr/>
            </w:rPrChange>
          </w:rPr>
          <w:t>## Malicious Host                   3770</w:t>
        </w:r>
      </w:ins>
    </w:p>
    <w:p w14:paraId="6B56F4AC" w14:textId="77777777" w:rsidR="00E851AD" w:rsidRPr="00E851AD" w:rsidRDefault="00E851AD">
      <w:pPr>
        <w:pStyle w:val="CodeSnippet"/>
        <w:shd w:val="clear" w:color="auto" w:fill="FFF8EA"/>
        <w:rPr>
          <w:ins w:id="2860" w:author="Bob Rudis" w:date="2013-10-20T20:18:00Z"/>
          <w:color w:val="252525"/>
          <w:rPrChange w:id="2861" w:author="Bob Rudis" w:date="2013-10-20T20:19:00Z">
            <w:rPr>
              <w:ins w:id="2862" w:author="Bob Rudis" w:date="2013-10-20T20:18:00Z"/>
            </w:rPr>
          </w:rPrChange>
        </w:rPr>
        <w:pPrChange w:id="2863" w:author="Bob Rudis" w:date="2013-10-20T20:19:00Z">
          <w:pPr>
            <w:pStyle w:val="CodeSnippet"/>
          </w:pPr>
        </w:pPrChange>
      </w:pPr>
      <w:ins w:id="2864" w:author="Bob Rudis" w:date="2013-10-20T20:18:00Z">
        <w:r w:rsidRPr="00E851AD">
          <w:rPr>
            <w:color w:val="252525"/>
            <w:rPrChange w:id="2865" w:author="Bob Rudis" w:date="2013-10-20T20:19:00Z">
              <w:rPr/>
            </w:rPrChange>
          </w:rPr>
          <w:t>## Malicious Host;Malware Domain       4</w:t>
        </w:r>
      </w:ins>
    </w:p>
    <w:p w14:paraId="01F55064" w14:textId="77777777" w:rsidR="00E851AD" w:rsidRPr="00E851AD" w:rsidRDefault="00E851AD">
      <w:pPr>
        <w:pStyle w:val="CodeSnippet"/>
        <w:shd w:val="clear" w:color="auto" w:fill="FFF8EA"/>
        <w:rPr>
          <w:ins w:id="2866" w:author="Bob Rudis" w:date="2013-10-20T20:18:00Z"/>
          <w:color w:val="252525"/>
          <w:rPrChange w:id="2867" w:author="Bob Rudis" w:date="2013-10-20T20:19:00Z">
            <w:rPr>
              <w:ins w:id="2868" w:author="Bob Rudis" w:date="2013-10-20T20:18:00Z"/>
            </w:rPr>
          </w:rPrChange>
        </w:rPr>
        <w:pPrChange w:id="2869" w:author="Bob Rudis" w:date="2013-10-20T20:19:00Z">
          <w:pPr>
            <w:pStyle w:val="CodeSnippet"/>
          </w:pPr>
        </w:pPrChange>
      </w:pPr>
      <w:ins w:id="2870" w:author="Bob Rudis" w:date="2013-10-20T20:18:00Z">
        <w:r w:rsidRPr="00E851AD">
          <w:rPr>
            <w:color w:val="252525"/>
            <w:rPrChange w:id="2871" w:author="Bob Rudis" w:date="2013-10-20T20:19:00Z">
              <w:rPr/>
            </w:rPrChange>
          </w:rPr>
          <w:t>## Malicious Host;Malware IP           2</w:t>
        </w:r>
      </w:ins>
    </w:p>
    <w:p w14:paraId="3B19C101" w14:textId="77777777" w:rsidR="00E851AD" w:rsidRPr="00E851AD" w:rsidRDefault="00E851AD">
      <w:pPr>
        <w:pStyle w:val="CodeSnippet"/>
        <w:shd w:val="clear" w:color="auto" w:fill="FFF8EA"/>
        <w:rPr>
          <w:ins w:id="2872" w:author="Bob Rudis" w:date="2013-10-20T20:18:00Z"/>
          <w:color w:val="252525"/>
          <w:rPrChange w:id="2873" w:author="Bob Rudis" w:date="2013-10-20T20:19:00Z">
            <w:rPr>
              <w:ins w:id="2874" w:author="Bob Rudis" w:date="2013-10-20T20:18:00Z"/>
            </w:rPr>
          </w:rPrChange>
        </w:rPr>
        <w:pPrChange w:id="2875" w:author="Bob Rudis" w:date="2013-10-20T20:19:00Z">
          <w:pPr>
            <w:pStyle w:val="CodeSnippet"/>
          </w:pPr>
        </w:pPrChange>
      </w:pPr>
      <w:ins w:id="2876" w:author="Bob Rudis" w:date="2013-10-20T20:18:00Z">
        <w:r w:rsidRPr="00E851AD">
          <w:rPr>
            <w:color w:val="252525"/>
            <w:rPrChange w:id="2877" w:author="Bob Rudis" w:date="2013-10-20T20:19:00Z">
              <w:rPr/>
            </w:rPrChange>
          </w:rPr>
          <w:t>## Malicious Host;Scanning Host      163</w:t>
        </w:r>
      </w:ins>
    </w:p>
    <w:p w14:paraId="660E1170" w14:textId="77777777" w:rsidR="00E851AD" w:rsidRPr="00E851AD" w:rsidRDefault="00E851AD">
      <w:pPr>
        <w:pStyle w:val="CodeSnippet"/>
        <w:shd w:val="clear" w:color="auto" w:fill="FFF8EA"/>
        <w:rPr>
          <w:ins w:id="2878" w:author="Bob Rudis" w:date="2013-10-20T20:18:00Z"/>
          <w:color w:val="252525"/>
          <w:rPrChange w:id="2879" w:author="Bob Rudis" w:date="2013-10-20T20:19:00Z">
            <w:rPr>
              <w:ins w:id="2880" w:author="Bob Rudis" w:date="2013-10-20T20:18:00Z"/>
            </w:rPr>
          </w:rPrChange>
        </w:rPr>
        <w:pPrChange w:id="2881" w:author="Bob Rudis" w:date="2013-10-20T20:19:00Z">
          <w:pPr>
            <w:pStyle w:val="CodeSnippet"/>
          </w:pPr>
        </w:pPrChange>
      </w:pPr>
      <w:ins w:id="2882" w:author="Bob Rudis" w:date="2013-10-20T20:18:00Z">
        <w:r w:rsidRPr="00E851AD">
          <w:rPr>
            <w:color w:val="252525"/>
            <w:rPrChange w:id="2883" w:author="Bob Rudis" w:date="2013-10-20T20:19:00Z">
              <w:rPr/>
            </w:rPrChange>
          </w:rPr>
          <w:t>## Malware Domain                   9274</w:t>
        </w:r>
      </w:ins>
    </w:p>
    <w:p w14:paraId="08234664" w14:textId="44BFF0DF" w:rsidR="00D15C07" w:rsidRPr="00E851AD" w:rsidDel="00E851AD" w:rsidRDefault="00E851AD">
      <w:pPr>
        <w:pStyle w:val="CodeSnippet"/>
        <w:shd w:val="clear" w:color="auto" w:fill="FFF8EA"/>
        <w:rPr>
          <w:del w:id="2884" w:author="Bob Rudis" w:date="2013-10-20T20:18:00Z"/>
          <w:color w:val="252525"/>
          <w:rPrChange w:id="2885" w:author="Bob Rudis" w:date="2013-10-20T20:19:00Z">
            <w:rPr>
              <w:del w:id="2886" w:author="Bob Rudis" w:date="2013-10-20T20:18:00Z"/>
            </w:rPr>
          </w:rPrChange>
        </w:rPr>
        <w:pPrChange w:id="2887" w:author="Bob Rudis" w:date="2013-10-20T20:19:00Z">
          <w:pPr>
            <w:pStyle w:val="CodeSnippet"/>
          </w:pPr>
        </w:pPrChange>
      </w:pPr>
      <w:ins w:id="2888" w:author="Bob Rudis" w:date="2013-10-20T20:18:00Z">
        <w:r w:rsidRPr="00E851AD">
          <w:rPr>
            <w:color w:val="252525"/>
            <w:rPrChange w:id="2889" w:author="Bob Rudis" w:date="2013-10-20T20:19:00Z">
              <w:rPr/>
            </w:rPrChange>
          </w:rPr>
          <w:t>## Length: 10, dtype: int64</w:t>
        </w:r>
      </w:ins>
      <w:del w:id="2890" w:author="Bob Rudis" w:date="2013-10-20T20:18:00Z">
        <w:r w:rsidR="00D15C07" w:rsidRPr="00E851AD" w:rsidDel="00E851AD">
          <w:rPr>
            <w:color w:val="252525"/>
            <w:rPrChange w:id="2891" w:author="Bob Rudis" w:date="2013-10-20T20:19:00Z">
              <w:rPr/>
            </w:rPrChange>
          </w:rPr>
          <w:delText>APT;Malware Domain                          1</w:delText>
        </w:r>
      </w:del>
    </w:p>
    <w:p w14:paraId="4C500CB8" w14:textId="44EE6757" w:rsidR="00D15C07" w:rsidRPr="00E851AD" w:rsidDel="00E851AD" w:rsidRDefault="00D15C07">
      <w:pPr>
        <w:pStyle w:val="CodeSnippet"/>
        <w:shd w:val="clear" w:color="auto" w:fill="FFF8EA"/>
        <w:rPr>
          <w:del w:id="2892" w:author="Bob Rudis" w:date="2013-10-20T20:18:00Z"/>
          <w:color w:val="252525"/>
          <w:rPrChange w:id="2893" w:author="Bob Rudis" w:date="2013-10-20T20:19:00Z">
            <w:rPr>
              <w:del w:id="2894" w:author="Bob Rudis" w:date="2013-10-20T20:18:00Z"/>
            </w:rPr>
          </w:rPrChange>
        </w:rPr>
        <w:pPrChange w:id="2895" w:author="Bob Rudis" w:date="2013-10-20T20:19:00Z">
          <w:pPr>
            <w:pStyle w:val="CodeSnippet"/>
          </w:pPr>
        </w:pPrChange>
      </w:pPr>
      <w:del w:id="2896" w:author="Bob Rudis" w:date="2013-10-20T20:18:00Z">
        <w:r w:rsidRPr="00E851AD" w:rsidDel="00E851AD">
          <w:rPr>
            <w:color w:val="252525"/>
            <w:rPrChange w:id="2897" w:author="Bob Rudis" w:date="2013-10-20T20:19:00Z">
              <w:rPr/>
            </w:rPrChange>
          </w:rPr>
          <w:delText>C&amp;C                                       610</w:delText>
        </w:r>
      </w:del>
    </w:p>
    <w:p w14:paraId="3604D6FF" w14:textId="08FF4C20" w:rsidR="00D15C07" w:rsidRPr="00E851AD" w:rsidDel="00E851AD" w:rsidRDefault="00D15C07">
      <w:pPr>
        <w:pStyle w:val="CodeSnippet"/>
        <w:shd w:val="clear" w:color="auto" w:fill="FFF8EA"/>
        <w:rPr>
          <w:del w:id="2898" w:author="Bob Rudis" w:date="2013-10-20T20:18:00Z"/>
          <w:color w:val="252525"/>
          <w:rPrChange w:id="2899" w:author="Bob Rudis" w:date="2013-10-20T20:19:00Z">
            <w:rPr>
              <w:del w:id="2900" w:author="Bob Rudis" w:date="2013-10-20T20:18:00Z"/>
            </w:rPr>
          </w:rPrChange>
        </w:rPr>
        <w:pPrChange w:id="2901" w:author="Bob Rudis" w:date="2013-10-20T20:19:00Z">
          <w:pPr>
            <w:pStyle w:val="CodeSnippet"/>
          </w:pPr>
        </w:pPrChange>
      </w:pPr>
      <w:del w:id="2902" w:author="Bob Rudis" w:date="2013-10-20T20:18:00Z">
        <w:r w:rsidRPr="00E851AD" w:rsidDel="00E851AD">
          <w:rPr>
            <w:color w:val="252525"/>
            <w:rPrChange w:id="2903" w:author="Bob Rudis" w:date="2013-10-20T20:19:00Z">
              <w:rPr/>
            </w:rPrChange>
          </w:rPr>
          <w:delText>C&amp;C;Malware Domain                         31</w:delText>
        </w:r>
      </w:del>
    </w:p>
    <w:p w14:paraId="72B8BA8B" w14:textId="45182118" w:rsidR="00D15C07" w:rsidRPr="00E851AD" w:rsidDel="00E851AD" w:rsidRDefault="00D15C07">
      <w:pPr>
        <w:pStyle w:val="CodeSnippet"/>
        <w:shd w:val="clear" w:color="auto" w:fill="FFF8EA"/>
        <w:rPr>
          <w:del w:id="2904" w:author="Bob Rudis" w:date="2013-10-20T20:18:00Z"/>
          <w:color w:val="252525"/>
          <w:rPrChange w:id="2905" w:author="Bob Rudis" w:date="2013-10-20T20:19:00Z">
            <w:rPr>
              <w:del w:id="2906" w:author="Bob Rudis" w:date="2013-10-20T20:18:00Z"/>
            </w:rPr>
          </w:rPrChange>
        </w:rPr>
        <w:pPrChange w:id="2907" w:author="Bob Rudis" w:date="2013-10-20T20:19:00Z">
          <w:pPr>
            <w:pStyle w:val="CodeSnippet"/>
          </w:pPr>
        </w:pPrChange>
      </w:pPr>
      <w:del w:id="2908" w:author="Bob Rudis" w:date="2013-10-20T20:18:00Z">
        <w:r w:rsidRPr="00E851AD" w:rsidDel="00E851AD">
          <w:rPr>
            <w:color w:val="252525"/>
            <w:rPrChange w:id="2909" w:author="Bob Rudis" w:date="2013-10-20T20:19:00Z">
              <w:rPr/>
            </w:rPrChange>
          </w:rPr>
          <w:delText>C&amp;C;Malware IP                             20</w:delText>
        </w:r>
      </w:del>
    </w:p>
    <w:p w14:paraId="33D95265" w14:textId="49BA7BC5" w:rsidR="00D15C07" w:rsidRPr="00E851AD" w:rsidDel="00E851AD" w:rsidRDefault="00D15C07">
      <w:pPr>
        <w:pStyle w:val="CodeSnippet"/>
        <w:shd w:val="clear" w:color="auto" w:fill="FFF8EA"/>
        <w:rPr>
          <w:del w:id="2910" w:author="Bob Rudis" w:date="2013-10-20T20:18:00Z"/>
          <w:color w:val="252525"/>
          <w:rPrChange w:id="2911" w:author="Bob Rudis" w:date="2013-10-20T20:19:00Z">
            <w:rPr>
              <w:del w:id="2912" w:author="Bob Rudis" w:date="2013-10-20T20:18:00Z"/>
            </w:rPr>
          </w:rPrChange>
        </w:rPr>
        <w:pPrChange w:id="2913" w:author="Bob Rudis" w:date="2013-10-20T20:19:00Z">
          <w:pPr>
            <w:pStyle w:val="CodeSnippet"/>
          </w:pPr>
        </w:pPrChange>
      </w:pPr>
      <w:del w:id="2914" w:author="Bob Rudis" w:date="2013-10-20T20:18:00Z">
        <w:r w:rsidRPr="00E851AD" w:rsidDel="00E851AD">
          <w:rPr>
            <w:color w:val="252525"/>
            <w:rPrChange w:id="2915" w:author="Bob Rudis" w:date="2013-10-20T20:19:00Z">
              <w:rPr/>
            </w:rPrChange>
          </w:rPr>
          <w:delText>C&amp;C;Scanning Host                           7</w:delText>
        </w:r>
      </w:del>
    </w:p>
    <w:p w14:paraId="333AB5BF" w14:textId="1B192355" w:rsidR="00D15C07" w:rsidRPr="00E851AD" w:rsidDel="00E851AD" w:rsidRDefault="00941DCA">
      <w:pPr>
        <w:pStyle w:val="CodeSnippet"/>
        <w:shd w:val="clear" w:color="auto" w:fill="FFF8EA"/>
        <w:rPr>
          <w:del w:id="2916" w:author="Bob Rudis" w:date="2013-10-20T20:18:00Z"/>
          <w:color w:val="252525"/>
          <w:rPrChange w:id="2917" w:author="Bob Rudis" w:date="2013-10-20T20:19:00Z">
            <w:rPr>
              <w:del w:id="2918" w:author="Bob Rudis" w:date="2013-10-20T20:18:00Z"/>
            </w:rPr>
          </w:rPrChange>
        </w:rPr>
        <w:pPrChange w:id="2919" w:author="Bob Rudis" w:date="2013-10-20T20:19:00Z">
          <w:pPr>
            <w:pStyle w:val="CodeSnippet"/>
          </w:pPr>
        </w:pPrChange>
      </w:pPr>
      <w:del w:id="2920" w:author="Bob Rudis" w:date="2013-10-20T20:18:00Z">
        <w:r w:rsidRPr="00E851AD" w:rsidDel="00E851AD">
          <w:rPr>
            <w:color w:val="252525"/>
            <w:rPrChange w:id="2921" w:author="Bob Rudis" w:date="2013-10-20T20:19:00Z">
              <w:rPr/>
            </w:rPrChange>
          </w:rPr>
          <w:delText>...</w:delText>
        </w:r>
      </w:del>
    </w:p>
    <w:p w14:paraId="6E5B3E0B" w14:textId="2E350C97" w:rsidR="00D15C07" w:rsidRPr="00E851AD" w:rsidDel="00E851AD" w:rsidRDefault="00D15C07">
      <w:pPr>
        <w:pStyle w:val="CodeSnippet"/>
        <w:shd w:val="clear" w:color="auto" w:fill="FFF8EA"/>
        <w:rPr>
          <w:del w:id="2922" w:author="Bob Rudis" w:date="2013-10-20T20:18:00Z"/>
          <w:color w:val="252525"/>
          <w:rPrChange w:id="2923" w:author="Bob Rudis" w:date="2013-10-20T20:19:00Z">
            <w:rPr>
              <w:del w:id="2924" w:author="Bob Rudis" w:date="2013-10-20T20:18:00Z"/>
            </w:rPr>
          </w:rPrChange>
        </w:rPr>
        <w:pPrChange w:id="2925" w:author="Bob Rudis" w:date="2013-10-20T20:19:00Z">
          <w:pPr>
            <w:pStyle w:val="CodeSnippet"/>
          </w:pPr>
        </w:pPrChange>
      </w:pPr>
      <w:del w:id="2926" w:author="Bob Rudis" w:date="2013-10-20T20:18:00Z">
        <w:r w:rsidRPr="00E851AD" w:rsidDel="00E851AD">
          <w:rPr>
            <w:color w:val="252525"/>
            <w:rPrChange w:id="2927" w:author="Bob Rudis" w:date="2013-10-20T20:19:00Z">
              <w:rPr/>
            </w:rPrChange>
          </w:rPr>
          <w:delText>Spamming                                 3487</w:delText>
        </w:r>
      </w:del>
    </w:p>
    <w:p w14:paraId="3D682E26" w14:textId="4430DA24" w:rsidR="00D15C07" w:rsidRPr="00E851AD" w:rsidDel="00E851AD" w:rsidRDefault="00D15C07">
      <w:pPr>
        <w:pStyle w:val="CodeSnippet"/>
        <w:shd w:val="clear" w:color="auto" w:fill="FFF8EA"/>
        <w:rPr>
          <w:del w:id="2928" w:author="Bob Rudis" w:date="2013-10-20T20:18:00Z"/>
          <w:color w:val="252525"/>
          <w:rPrChange w:id="2929" w:author="Bob Rudis" w:date="2013-10-20T20:19:00Z">
            <w:rPr>
              <w:del w:id="2930" w:author="Bob Rudis" w:date="2013-10-20T20:18:00Z"/>
            </w:rPr>
          </w:rPrChange>
        </w:rPr>
        <w:pPrChange w:id="2931" w:author="Bob Rudis" w:date="2013-10-20T20:19:00Z">
          <w:pPr>
            <w:pStyle w:val="CodeSnippet"/>
          </w:pPr>
        </w:pPrChange>
      </w:pPr>
      <w:del w:id="2932" w:author="Bob Rudis" w:date="2013-10-20T20:18:00Z">
        <w:r w:rsidRPr="00E851AD" w:rsidDel="00E851AD">
          <w:rPr>
            <w:color w:val="252525"/>
            <w:rPrChange w:id="2933" w:author="Bob Rudis" w:date="2013-10-20T20:19:00Z">
              <w:rPr/>
            </w:rPrChange>
          </w:rPr>
          <w:delText>Spamming;Malware Domain                     5</w:delText>
        </w:r>
      </w:del>
    </w:p>
    <w:p w14:paraId="60BF2EE9" w14:textId="212D7664" w:rsidR="00D15C07" w:rsidRPr="00E851AD" w:rsidDel="00E851AD" w:rsidRDefault="00D15C07">
      <w:pPr>
        <w:pStyle w:val="CodeSnippet"/>
        <w:shd w:val="clear" w:color="auto" w:fill="FFF8EA"/>
        <w:rPr>
          <w:del w:id="2934" w:author="Bob Rudis" w:date="2013-10-20T20:18:00Z"/>
          <w:color w:val="252525"/>
          <w:rPrChange w:id="2935" w:author="Bob Rudis" w:date="2013-10-20T20:19:00Z">
            <w:rPr>
              <w:del w:id="2936" w:author="Bob Rudis" w:date="2013-10-20T20:18:00Z"/>
            </w:rPr>
          </w:rPrChange>
        </w:rPr>
        <w:pPrChange w:id="2937" w:author="Bob Rudis" w:date="2013-10-20T20:19:00Z">
          <w:pPr>
            <w:pStyle w:val="CodeSnippet"/>
          </w:pPr>
        </w:pPrChange>
      </w:pPr>
      <w:del w:id="2938" w:author="Bob Rudis" w:date="2013-10-20T20:18:00Z">
        <w:r w:rsidRPr="00E851AD" w:rsidDel="00E851AD">
          <w:rPr>
            <w:color w:val="252525"/>
            <w:rPrChange w:id="2939" w:author="Bob Rudis" w:date="2013-10-20T20:19:00Z">
              <w:rPr/>
            </w:rPrChange>
          </w:rPr>
          <w:delText>Spamming;Malware IP                         4</w:delText>
        </w:r>
      </w:del>
    </w:p>
    <w:p w14:paraId="217788F2" w14:textId="68238F9A" w:rsidR="00D15C07" w:rsidRPr="00E851AD" w:rsidDel="00E851AD" w:rsidRDefault="00D15C07">
      <w:pPr>
        <w:pStyle w:val="CodeSnippet"/>
        <w:shd w:val="clear" w:color="auto" w:fill="FFF8EA"/>
        <w:rPr>
          <w:del w:id="2940" w:author="Bob Rudis" w:date="2013-10-20T20:18:00Z"/>
          <w:color w:val="252525"/>
          <w:rPrChange w:id="2941" w:author="Bob Rudis" w:date="2013-10-20T20:19:00Z">
            <w:rPr>
              <w:del w:id="2942" w:author="Bob Rudis" w:date="2013-10-20T20:18:00Z"/>
            </w:rPr>
          </w:rPrChange>
        </w:rPr>
        <w:pPrChange w:id="2943" w:author="Bob Rudis" w:date="2013-10-20T20:19:00Z">
          <w:pPr>
            <w:pStyle w:val="CodeSnippet"/>
          </w:pPr>
        </w:pPrChange>
      </w:pPr>
      <w:del w:id="2944" w:author="Bob Rudis" w:date="2013-10-20T20:18:00Z">
        <w:r w:rsidRPr="00E851AD" w:rsidDel="00E851AD">
          <w:rPr>
            <w:color w:val="252525"/>
            <w:rPrChange w:id="2945" w:author="Bob Rudis" w:date="2013-10-20T20:19:00Z">
              <w:rPr/>
            </w:rPrChange>
          </w:rPr>
          <w:delText>Spamming;Scanning Host                     24</w:delText>
        </w:r>
      </w:del>
    </w:p>
    <w:p w14:paraId="01CD7FC3" w14:textId="3748E668" w:rsidR="00D15C07" w:rsidRPr="00E851AD" w:rsidRDefault="00D15C07">
      <w:pPr>
        <w:pStyle w:val="CodeSnippet"/>
        <w:shd w:val="clear" w:color="auto" w:fill="FFF8EA"/>
        <w:rPr>
          <w:color w:val="252525"/>
          <w:rPrChange w:id="2946" w:author="Bob Rudis" w:date="2013-10-20T20:19:00Z">
            <w:rPr/>
          </w:rPrChange>
        </w:rPr>
        <w:pPrChange w:id="2947" w:author="Bob Rudis" w:date="2013-10-20T20:19:00Z">
          <w:pPr>
            <w:pStyle w:val="CodeSnippet"/>
          </w:pPr>
        </w:pPrChange>
      </w:pPr>
      <w:del w:id="2948" w:author="Bob Rudis" w:date="2013-10-20T20:18:00Z">
        <w:r w:rsidRPr="00E851AD" w:rsidDel="00E851AD">
          <w:rPr>
            <w:color w:val="252525"/>
            <w:rPrChange w:id="2949" w:author="Bob Rudis" w:date="2013-10-20T20:19:00Z">
              <w:rPr/>
            </w:rPrChange>
          </w:rPr>
          <w:delText>dtype: int64</w:delText>
        </w:r>
      </w:del>
    </w:p>
    <w:p w14:paraId="43AB1922" w14:textId="77777777" w:rsidR="00D15C07" w:rsidRPr="00C97946" w:rsidRDefault="00D15C07">
      <w:pPr>
        <w:pStyle w:val="CodeSnippet"/>
        <w:shd w:val="clear" w:color="auto" w:fill="FFF8EA"/>
        <w:pPrChange w:id="2950" w:author="Bob Rudis" w:date="2013-10-20T20:19:00Z">
          <w:pPr>
            <w:pStyle w:val="CodeSnippet"/>
          </w:pPr>
        </w:pPrChange>
      </w:pPr>
    </w:p>
    <w:p w14:paraId="15EFF729" w14:textId="2E0D74C5" w:rsidR="004711BC" w:rsidRPr="00E851AD" w:rsidRDefault="00DD5024">
      <w:pPr>
        <w:pStyle w:val="CodeSnippet"/>
        <w:shd w:val="clear" w:color="auto" w:fill="FFF8EA"/>
        <w:rPr>
          <w:color w:val="800026"/>
          <w:rPrChange w:id="2951" w:author="Bob Rudis" w:date="2013-10-20T20:19:00Z">
            <w:rPr>
              <w:b/>
            </w:rPr>
          </w:rPrChange>
        </w:rPr>
        <w:pPrChange w:id="2952" w:author="Bob Rudis" w:date="2013-10-20T20:19:00Z">
          <w:pPr>
            <w:pStyle w:val="CodeSnippet"/>
          </w:pPr>
        </w:pPrChange>
      </w:pPr>
      <w:r w:rsidRPr="00E851AD">
        <w:rPr>
          <w:color w:val="800026"/>
          <w:rPrChange w:id="2953" w:author="Bob Rudis" w:date="2013-10-20T20:19:00Z">
            <w:rPr>
              <w:b/>
              <w:sz w:val="26"/>
            </w:rPr>
          </w:rPrChange>
        </w:rPr>
        <w:t>print factor_col(av['Country'])</w:t>
      </w:r>
      <w:ins w:id="2954" w:author="Bob Rudis" w:date="2013-10-20T20:19:00Z">
        <w:r w:rsidR="00E851AD" w:rsidRPr="00E851AD">
          <w:rPr>
            <w:color w:val="800026"/>
            <w:rPrChange w:id="2955" w:author="Bob Rudis" w:date="2013-10-20T20:19:00Z">
              <w:rPr/>
            </w:rPrChange>
          </w:rPr>
          <w:t>.head(n=10)</w:t>
        </w:r>
      </w:ins>
    </w:p>
    <w:p w14:paraId="70EEF383" w14:textId="77777777" w:rsidR="00E851AD" w:rsidRPr="00E851AD" w:rsidRDefault="00E851AD">
      <w:pPr>
        <w:pStyle w:val="CodeSnippet"/>
        <w:shd w:val="clear" w:color="auto" w:fill="FFF8EA"/>
        <w:rPr>
          <w:ins w:id="2956" w:author="Bob Rudis" w:date="2013-10-20T20:19:00Z"/>
          <w:color w:val="252525"/>
          <w:rPrChange w:id="2957" w:author="Bob Rudis" w:date="2013-10-20T20:19:00Z">
            <w:rPr>
              <w:ins w:id="2958" w:author="Bob Rudis" w:date="2013-10-20T20:19:00Z"/>
            </w:rPr>
          </w:rPrChange>
        </w:rPr>
        <w:pPrChange w:id="2959" w:author="Bob Rudis" w:date="2013-10-20T20:19:00Z">
          <w:pPr>
            <w:pStyle w:val="CodeSnippet"/>
          </w:pPr>
        </w:pPrChange>
      </w:pPr>
      <w:ins w:id="2960" w:author="Bob Rudis" w:date="2013-10-20T20:19:00Z">
        <w:r w:rsidRPr="00E851AD">
          <w:rPr>
            <w:color w:val="252525"/>
            <w:rPrChange w:id="2961" w:author="Bob Rudis" w:date="2013-10-20T20:19:00Z">
              <w:rPr/>
            </w:rPrChange>
          </w:rPr>
          <w:t>## A1     267</w:t>
        </w:r>
      </w:ins>
    </w:p>
    <w:p w14:paraId="1A00EB6B" w14:textId="77777777" w:rsidR="00E851AD" w:rsidRPr="00E851AD" w:rsidRDefault="00E851AD">
      <w:pPr>
        <w:pStyle w:val="CodeSnippet"/>
        <w:shd w:val="clear" w:color="auto" w:fill="FFF8EA"/>
        <w:rPr>
          <w:ins w:id="2962" w:author="Bob Rudis" w:date="2013-10-20T20:19:00Z"/>
          <w:color w:val="252525"/>
          <w:rPrChange w:id="2963" w:author="Bob Rudis" w:date="2013-10-20T20:19:00Z">
            <w:rPr>
              <w:ins w:id="2964" w:author="Bob Rudis" w:date="2013-10-20T20:19:00Z"/>
            </w:rPr>
          </w:rPrChange>
        </w:rPr>
        <w:pPrChange w:id="2965" w:author="Bob Rudis" w:date="2013-10-20T20:19:00Z">
          <w:pPr>
            <w:pStyle w:val="CodeSnippet"/>
          </w:pPr>
        </w:pPrChange>
      </w:pPr>
      <w:ins w:id="2966" w:author="Bob Rudis" w:date="2013-10-20T20:19:00Z">
        <w:r w:rsidRPr="00E851AD">
          <w:rPr>
            <w:color w:val="252525"/>
            <w:rPrChange w:id="2967" w:author="Bob Rudis" w:date="2013-10-20T20:19:00Z">
              <w:rPr/>
            </w:rPrChange>
          </w:rPr>
          <w:t>## A2       2</w:t>
        </w:r>
      </w:ins>
    </w:p>
    <w:p w14:paraId="3054210B" w14:textId="77777777" w:rsidR="00E851AD" w:rsidRPr="00E851AD" w:rsidRDefault="00E851AD">
      <w:pPr>
        <w:pStyle w:val="CodeSnippet"/>
        <w:shd w:val="clear" w:color="auto" w:fill="FFF8EA"/>
        <w:rPr>
          <w:ins w:id="2968" w:author="Bob Rudis" w:date="2013-10-20T20:19:00Z"/>
          <w:color w:val="252525"/>
          <w:rPrChange w:id="2969" w:author="Bob Rudis" w:date="2013-10-20T20:19:00Z">
            <w:rPr>
              <w:ins w:id="2970" w:author="Bob Rudis" w:date="2013-10-20T20:19:00Z"/>
            </w:rPr>
          </w:rPrChange>
        </w:rPr>
        <w:pPrChange w:id="2971" w:author="Bob Rudis" w:date="2013-10-20T20:19:00Z">
          <w:pPr>
            <w:pStyle w:val="CodeSnippet"/>
          </w:pPr>
        </w:pPrChange>
      </w:pPr>
      <w:ins w:id="2972" w:author="Bob Rudis" w:date="2013-10-20T20:19:00Z">
        <w:r w:rsidRPr="00E851AD">
          <w:rPr>
            <w:color w:val="252525"/>
            <w:rPrChange w:id="2973" w:author="Bob Rudis" w:date="2013-10-20T20:19:00Z">
              <w:rPr/>
            </w:rPrChange>
          </w:rPr>
          <w:t>## AE    1827</w:t>
        </w:r>
      </w:ins>
    </w:p>
    <w:p w14:paraId="26846D2D" w14:textId="77777777" w:rsidR="00E851AD" w:rsidRPr="00E851AD" w:rsidRDefault="00E851AD">
      <w:pPr>
        <w:pStyle w:val="CodeSnippet"/>
        <w:shd w:val="clear" w:color="auto" w:fill="FFF8EA"/>
        <w:rPr>
          <w:ins w:id="2974" w:author="Bob Rudis" w:date="2013-10-20T20:19:00Z"/>
          <w:color w:val="252525"/>
          <w:rPrChange w:id="2975" w:author="Bob Rudis" w:date="2013-10-20T20:19:00Z">
            <w:rPr>
              <w:ins w:id="2976" w:author="Bob Rudis" w:date="2013-10-20T20:19:00Z"/>
            </w:rPr>
          </w:rPrChange>
        </w:rPr>
        <w:pPrChange w:id="2977" w:author="Bob Rudis" w:date="2013-10-20T20:19:00Z">
          <w:pPr>
            <w:pStyle w:val="CodeSnippet"/>
          </w:pPr>
        </w:pPrChange>
      </w:pPr>
      <w:ins w:id="2978" w:author="Bob Rudis" w:date="2013-10-20T20:19:00Z">
        <w:r w:rsidRPr="00E851AD">
          <w:rPr>
            <w:color w:val="252525"/>
            <w:rPrChange w:id="2979" w:author="Bob Rudis" w:date="2013-10-20T20:19:00Z">
              <w:rPr/>
            </w:rPrChange>
          </w:rPr>
          <w:t>## AL       4</w:t>
        </w:r>
      </w:ins>
    </w:p>
    <w:p w14:paraId="415D2A72" w14:textId="77777777" w:rsidR="00E851AD" w:rsidRPr="00E851AD" w:rsidRDefault="00E851AD">
      <w:pPr>
        <w:pStyle w:val="CodeSnippet"/>
        <w:shd w:val="clear" w:color="auto" w:fill="FFF8EA"/>
        <w:rPr>
          <w:ins w:id="2980" w:author="Bob Rudis" w:date="2013-10-20T20:19:00Z"/>
          <w:color w:val="252525"/>
          <w:rPrChange w:id="2981" w:author="Bob Rudis" w:date="2013-10-20T20:19:00Z">
            <w:rPr>
              <w:ins w:id="2982" w:author="Bob Rudis" w:date="2013-10-20T20:19:00Z"/>
            </w:rPr>
          </w:rPrChange>
        </w:rPr>
        <w:pPrChange w:id="2983" w:author="Bob Rudis" w:date="2013-10-20T20:19:00Z">
          <w:pPr>
            <w:pStyle w:val="CodeSnippet"/>
          </w:pPr>
        </w:pPrChange>
      </w:pPr>
      <w:ins w:id="2984" w:author="Bob Rudis" w:date="2013-10-20T20:19:00Z">
        <w:r w:rsidRPr="00E851AD">
          <w:rPr>
            <w:color w:val="252525"/>
            <w:rPrChange w:id="2985" w:author="Bob Rudis" w:date="2013-10-20T20:19:00Z">
              <w:rPr/>
            </w:rPrChange>
          </w:rPr>
          <w:t>## AM       6</w:t>
        </w:r>
      </w:ins>
    </w:p>
    <w:p w14:paraId="2E321BC0" w14:textId="77777777" w:rsidR="00E851AD" w:rsidRPr="00E851AD" w:rsidRDefault="00E851AD">
      <w:pPr>
        <w:pStyle w:val="CodeSnippet"/>
        <w:shd w:val="clear" w:color="auto" w:fill="FFF8EA"/>
        <w:rPr>
          <w:ins w:id="2986" w:author="Bob Rudis" w:date="2013-10-20T20:19:00Z"/>
          <w:color w:val="252525"/>
          <w:rPrChange w:id="2987" w:author="Bob Rudis" w:date="2013-10-20T20:19:00Z">
            <w:rPr>
              <w:ins w:id="2988" w:author="Bob Rudis" w:date="2013-10-20T20:19:00Z"/>
            </w:rPr>
          </w:rPrChange>
        </w:rPr>
        <w:pPrChange w:id="2989" w:author="Bob Rudis" w:date="2013-10-20T20:19:00Z">
          <w:pPr>
            <w:pStyle w:val="CodeSnippet"/>
          </w:pPr>
        </w:pPrChange>
      </w:pPr>
      <w:ins w:id="2990" w:author="Bob Rudis" w:date="2013-10-20T20:19:00Z">
        <w:r w:rsidRPr="00E851AD">
          <w:rPr>
            <w:color w:val="252525"/>
            <w:rPrChange w:id="2991" w:author="Bob Rudis" w:date="2013-10-20T20:19:00Z">
              <w:rPr/>
            </w:rPrChange>
          </w:rPr>
          <w:t>## AN       3</w:t>
        </w:r>
      </w:ins>
    </w:p>
    <w:p w14:paraId="535F6167" w14:textId="77777777" w:rsidR="00E851AD" w:rsidRPr="00E851AD" w:rsidRDefault="00E851AD">
      <w:pPr>
        <w:pStyle w:val="CodeSnippet"/>
        <w:shd w:val="clear" w:color="auto" w:fill="FFF8EA"/>
        <w:rPr>
          <w:ins w:id="2992" w:author="Bob Rudis" w:date="2013-10-20T20:19:00Z"/>
          <w:color w:val="252525"/>
          <w:rPrChange w:id="2993" w:author="Bob Rudis" w:date="2013-10-20T20:19:00Z">
            <w:rPr>
              <w:ins w:id="2994" w:author="Bob Rudis" w:date="2013-10-20T20:19:00Z"/>
            </w:rPr>
          </w:rPrChange>
        </w:rPr>
        <w:pPrChange w:id="2995" w:author="Bob Rudis" w:date="2013-10-20T20:19:00Z">
          <w:pPr>
            <w:pStyle w:val="CodeSnippet"/>
          </w:pPr>
        </w:pPrChange>
      </w:pPr>
      <w:ins w:id="2996" w:author="Bob Rudis" w:date="2013-10-20T20:19:00Z">
        <w:r w:rsidRPr="00E851AD">
          <w:rPr>
            <w:color w:val="252525"/>
            <w:rPrChange w:id="2997" w:author="Bob Rudis" w:date="2013-10-20T20:19:00Z">
              <w:rPr/>
            </w:rPrChange>
          </w:rPr>
          <w:t>## AO     256</w:t>
        </w:r>
      </w:ins>
    </w:p>
    <w:p w14:paraId="0D287F4B" w14:textId="77777777" w:rsidR="00E851AD" w:rsidRPr="00E851AD" w:rsidRDefault="00E851AD">
      <w:pPr>
        <w:pStyle w:val="CodeSnippet"/>
        <w:shd w:val="clear" w:color="auto" w:fill="FFF8EA"/>
        <w:rPr>
          <w:ins w:id="2998" w:author="Bob Rudis" w:date="2013-10-20T20:19:00Z"/>
          <w:color w:val="252525"/>
          <w:rPrChange w:id="2999" w:author="Bob Rudis" w:date="2013-10-20T20:19:00Z">
            <w:rPr>
              <w:ins w:id="3000" w:author="Bob Rudis" w:date="2013-10-20T20:19:00Z"/>
            </w:rPr>
          </w:rPrChange>
        </w:rPr>
        <w:pPrChange w:id="3001" w:author="Bob Rudis" w:date="2013-10-20T20:19:00Z">
          <w:pPr>
            <w:pStyle w:val="CodeSnippet"/>
          </w:pPr>
        </w:pPrChange>
      </w:pPr>
      <w:ins w:id="3002" w:author="Bob Rudis" w:date="2013-10-20T20:19:00Z">
        <w:r w:rsidRPr="00E851AD">
          <w:rPr>
            <w:color w:val="252525"/>
            <w:rPrChange w:id="3003" w:author="Bob Rudis" w:date="2013-10-20T20:19:00Z">
              <w:rPr/>
            </w:rPrChange>
          </w:rPr>
          <w:t>## AR    3046</w:t>
        </w:r>
      </w:ins>
    </w:p>
    <w:p w14:paraId="65A80FAC" w14:textId="77777777" w:rsidR="00E851AD" w:rsidRPr="00E851AD" w:rsidRDefault="00E851AD">
      <w:pPr>
        <w:pStyle w:val="CodeSnippet"/>
        <w:shd w:val="clear" w:color="auto" w:fill="FFF8EA"/>
        <w:rPr>
          <w:ins w:id="3004" w:author="Bob Rudis" w:date="2013-10-20T20:19:00Z"/>
          <w:color w:val="252525"/>
          <w:rPrChange w:id="3005" w:author="Bob Rudis" w:date="2013-10-20T20:19:00Z">
            <w:rPr>
              <w:ins w:id="3006" w:author="Bob Rudis" w:date="2013-10-20T20:19:00Z"/>
            </w:rPr>
          </w:rPrChange>
        </w:rPr>
        <w:pPrChange w:id="3007" w:author="Bob Rudis" w:date="2013-10-20T20:19:00Z">
          <w:pPr>
            <w:pStyle w:val="CodeSnippet"/>
          </w:pPr>
        </w:pPrChange>
      </w:pPr>
      <w:ins w:id="3008" w:author="Bob Rudis" w:date="2013-10-20T20:19:00Z">
        <w:r w:rsidRPr="00E851AD">
          <w:rPr>
            <w:color w:val="252525"/>
            <w:rPrChange w:id="3009" w:author="Bob Rudis" w:date="2013-10-20T20:19:00Z">
              <w:rPr/>
            </w:rPrChange>
          </w:rPr>
          <w:t>## AT      51</w:t>
        </w:r>
      </w:ins>
    </w:p>
    <w:p w14:paraId="7B6E38DC" w14:textId="77777777" w:rsidR="00E851AD" w:rsidRPr="00E851AD" w:rsidRDefault="00E851AD">
      <w:pPr>
        <w:pStyle w:val="CodeSnippet"/>
        <w:shd w:val="clear" w:color="auto" w:fill="FFF8EA"/>
        <w:rPr>
          <w:ins w:id="3010" w:author="Bob Rudis" w:date="2013-10-20T20:19:00Z"/>
          <w:color w:val="252525"/>
          <w:rPrChange w:id="3011" w:author="Bob Rudis" w:date="2013-10-20T20:19:00Z">
            <w:rPr>
              <w:ins w:id="3012" w:author="Bob Rudis" w:date="2013-10-20T20:19:00Z"/>
            </w:rPr>
          </w:rPrChange>
        </w:rPr>
        <w:pPrChange w:id="3013" w:author="Bob Rudis" w:date="2013-10-20T20:19:00Z">
          <w:pPr>
            <w:pStyle w:val="CodeSnippet"/>
          </w:pPr>
        </w:pPrChange>
      </w:pPr>
      <w:ins w:id="3014" w:author="Bob Rudis" w:date="2013-10-20T20:19:00Z">
        <w:r w:rsidRPr="00E851AD">
          <w:rPr>
            <w:color w:val="252525"/>
            <w:rPrChange w:id="3015" w:author="Bob Rudis" w:date="2013-10-20T20:19:00Z">
              <w:rPr/>
            </w:rPrChange>
          </w:rPr>
          <w:t>## AU     155</w:t>
        </w:r>
      </w:ins>
    </w:p>
    <w:p w14:paraId="31E9A727" w14:textId="4E884808" w:rsidR="00D15C07" w:rsidRPr="00E851AD" w:rsidDel="00E851AD" w:rsidRDefault="00E851AD">
      <w:pPr>
        <w:pStyle w:val="CodeSnippet"/>
        <w:shd w:val="clear" w:color="auto" w:fill="FFF8EA"/>
        <w:rPr>
          <w:del w:id="3016" w:author="Bob Rudis" w:date="2013-10-20T20:19:00Z"/>
          <w:color w:val="252525"/>
          <w:rPrChange w:id="3017" w:author="Bob Rudis" w:date="2013-10-20T20:19:00Z">
            <w:rPr>
              <w:del w:id="3018" w:author="Bob Rudis" w:date="2013-10-20T20:19:00Z"/>
            </w:rPr>
          </w:rPrChange>
        </w:rPr>
        <w:pPrChange w:id="3019" w:author="Bob Rudis" w:date="2013-10-20T20:19:00Z">
          <w:pPr>
            <w:pStyle w:val="CodeSnippet"/>
          </w:pPr>
        </w:pPrChange>
      </w:pPr>
      <w:ins w:id="3020" w:author="Bob Rudis" w:date="2013-10-20T20:19:00Z">
        <w:r w:rsidRPr="00E851AD">
          <w:rPr>
            <w:color w:val="252525"/>
            <w:rPrChange w:id="3021" w:author="Bob Rudis" w:date="2013-10-20T20:19:00Z">
              <w:rPr/>
            </w:rPrChange>
          </w:rPr>
          <w:t>## Length: 10, dtype: int64</w:t>
        </w:r>
      </w:ins>
      <w:del w:id="3022" w:author="Bob Rudis" w:date="2013-10-20T20:19:00Z">
        <w:r w:rsidR="00D15C07" w:rsidRPr="00E851AD" w:rsidDel="00E851AD">
          <w:rPr>
            <w:color w:val="252525"/>
            <w:rPrChange w:id="3023" w:author="Bob Rudis" w:date="2013-10-20T20:19:00Z">
              <w:rPr/>
            </w:rPrChange>
          </w:rPr>
          <w:delText>A1     267</w:delText>
        </w:r>
      </w:del>
    </w:p>
    <w:p w14:paraId="6BBE530A" w14:textId="7CEE7944" w:rsidR="00D15C07" w:rsidRPr="00E851AD" w:rsidDel="00E851AD" w:rsidRDefault="00D15C07">
      <w:pPr>
        <w:pStyle w:val="CodeSnippet"/>
        <w:shd w:val="clear" w:color="auto" w:fill="FFF8EA"/>
        <w:rPr>
          <w:del w:id="3024" w:author="Bob Rudis" w:date="2013-10-20T20:19:00Z"/>
          <w:color w:val="252525"/>
          <w:rPrChange w:id="3025" w:author="Bob Rudis" w:date="2013-10-20T20:19:00Z">
            <w:rPr>
              <w:del w:id="3026" w:author="Bob Rudis" w:date="2013-10-20T20:19:00Z"/>
            </w:rPr>
          </w:rPrChange>
        </w:rPr>
        <w:pPrChange w:id="3027" w:author="Bob Rudis" w:date="2013-10-20T20:19:00Z">
          <w:pPr>
            <w:pStyle w:val="CodeSnippet"/>
          </w:pPr>
        </w:pPrChange>
      </w:pPr>
      <w:del w:id="3028" w:author="Bob Rudis" w:date="2013-10-20T20:19:00Z">
        <w:r w:rsidRPr="00E851AD" w:rsidDel="00E851AD">
          <w:rPr>
            <w:color w:val="252525"/>
            <w:rPrChange w:id="3029" w:author="Bob Rudis" w:date="2013-10-20T20:19:00Z">
              <w:rPr/>
            </w:rPrChange>
          </w:rPr>
          <w:delText>A2       2</w:delText>
        </w:r>
      </w:del>
    </w:p>
    <w:p w14:paraId="7F849898" w14:textId="63AF1558" w:rsidR="00D15C07" w:rsidRPr="00E851AD" w:rsidDel="00E851AD" w:rsidRDefault="00D15C07">
      <w:pPr>
        <w:pStyle w:val="CodeSnippet"/>
        <w:shd w:val="clear" w:color="auto" w:fill="FFF8EA"/>
        <w:rPr>
          <w:del w:id="3030" w:author="Bob Rudis" w:date="2013-10-20T20:19:00Z"/>
          <w:color w:val="252525"/>
          <w:rPrChange w:id="3031" w:author="Bob Rudis" w:date="2013-10-20T20:19:00Z">
            <w:rPr>
              <w:del w:id="3032" w:author="Bob Rudis" w:date="2013-10-20T20:19:00Z"/>
            </w:rPr>
          </w:rPrChange>
        </w:rPr>
        <w:pPrChange w:id="3033" w:author="Bob Rudis" w:date="2013-10-20T20:19:00Z">
          <w:pPr>
            <w:pStyle w:val="CodeSnippet"/>
          </w:pPr>
        </w:pPrChange>
      </w:pPr>
      <w:del w:id="3034" w:author="Bob Rudis" w:date="2013-10-20T20:19:00Z">
        <w:r w:rsidRPr="00E851AD" w:rsidDel="00E851AD">
          <w:rPr>
            <w:color w:val="252525"/>
            <w:rPrChange w:id="3035" w:author="Bob Rudis" w:date="2013-10-20T20:19:00Z">
              <w:rPr/>
            </w:rPrChange>
          </w:rPr>
          <w:delText>AE    1827</w:delText>
        </w:r>
      </w:del>
    </w:p>
    <w:p w14:paraId="1CDF0A10" w14:textId="06A9EDF0" w:rsidR="00D15C07" w:rsidRPr="00E851AD" w:rsidDel="00E851AD" w:rsidRDefault="00D15C07">
      <w:pPr>
        <w:pStyle w:val="CodeSnippet"/>
        <w:shd w:val="clear" w:color="auto" w:fill="FFF8EA"/>
        <w:rPr>
          <w:del w:id="3036" w:author="Bob Rudis" w:date="2013-10-20T20:19:00Z"/>
          <w:color w:val="252525"/>
          <w:rPrChange w:id="3037" w:author="Bob Rudis" w:date="2013-10-20T20:19:00Z">
            <w:rPr>
              <w:del w:id="3038" w:author="Bob Rudis" w:date="2013-10-20T20:19:00Z"/>
            </w:rPr>
          </w:rPrChange>
        </w:rPr>
        <w:pPrChange w:id="3039" w:author="Bob Rudis" w:date="2013-10-20T20:19:00Z">
          <w:pPr>
            <w:pStyle w:val="CodeSnippet"/>
          </w:pPr>
        </w:pPrChange>
      </w:pPr>
      <w:del w:id="3040" w:author="Bob Rudis" w:date="2013-10-20T20:19:00Z">
        <w:r w:rsidRPr="00E851AD" w:rsidDel="00E851AD">
          <w:rPr>
            <w:color w:val="252525"/>
            <w:rPrChange w:id="3041" w:author="Bob Rudis" w:date="2013-10-20T20:19:00Z">
              <w:rPr/>
            </w:rPrChange>
          </w:rPr>
          <w:delText>AL       4</w:delText>
        </w:r>
      </w:del>
    </w:p>
    <w:p w14:paraId="3391D19E" w14:textId="4019D01A" w:rsidR="00D15C07" w:rsidRPr="00E851AD" w:rsidDel="00E851AD" w:rsidRDefault="00D15C07">
      <w:pPr>
        <w:pStyle w:val="CodeSnippet"/>
        <w:shd w:val="clear" w:color="auto" w:fill="FFF8EA"/>
        <w:rPr>
          <w:del w:id="3042" w:author="Bob Rudis" w:date="2013-10-20T20:19:00Z"/>
          <w:color w:val="252525"/>
          <w:rPrChange w:id="3043" w:author="Bob Rudis" w:date="2013-10-20T20:19:00Z">
            <w:rPr>
              <w:del w:id="3044" w:author="Bob Rudis" w:date="2013-10-20T20:19:00Z"/>
            </w:rPr>
          </w:rPrChange>
        </w:rPr>
        <w:pPrChange w:id="3045" w:author="Bob Rudis" w:date="2013-10-20T20:19:00Z">
          <w:pPr>
            <w:pStyle w:val="CodeSnippet"/>
          </w:pPr>
        </w:pPrChange>
      </w:pPr>
      <w:del w:id="3046" w:author="Bob Rudis" w:date="2013-10-20T20:19:00Z">
        <w:r w:rsidRPr="00E851AD" w:rsidDel="00E851AD">
          <w:rPr>
            <w:color w:val="252525"/>
            <w:rPrChange w:id="3047" w:author="Bob Rudis" w:date="2013-10-20T20:19:00Z">
              <w:rPr/>
            </w:rPrChange>
          </w:rPr>
          <w:delText>AM       6</w:delText>
        </w:r>
      </w:del>
    </w:p>
    <w:p w14:paraId="7C237103" w14:textId="39514CF6" w:rsidR="00D15C07" w:rsidRPr="00E851AD" w:rsidDel="00E851AD" w:rsidRDefault="00D15C07">
      <w:pPr>
        <w:pStyle w:val="CodeSnippet"/>
        <w:shd w:val="clear" w:color="auto" w:fill="FFF8EA"/>
        <w:rPr>
          <w:del w:id="3048" w:author="Bob Rudis" w:date="2013-10-20T20:19:00Z"/>
          <w:color w:val="252525"/>
          <w:rPrChange w:id="3049" w:author="Bob Rudis" w:date="2013-10-20T20:19:00Z">
            <w:rPr>
              <w:del w:id="3050" w:author="Bob Rudis" w:date="2013-10-20T20:19:00Z"/>
            </w:rPr>
          </w:rPrChange>
        </w:rPr>
        <w:pPrChange w:id="3051" w:author="Bob Rudis" w:date="2013-10-20T20:19:00Z">
          <w:pPr>
            <w:pStyle w:val="CodeSnippet"/>
          </w:pPr>
        </w:pPrChange>
      </w:pPr>
      <w:del w:id="3052" w:author="Bob Rudis" w:date="2013-10-20T20:19:00Z">
        <w:r w:rsidRPr="00E851AD" w:rsidDel="00E851AD">
          <w:rPr>
            <w:color w:val="252525"/>
            <w:rPrChange w:id="3053" w:author="Bob Rudis" w:date="2013-10-20T20:19:00Z">
              <w:rPr/>
            </w:rPrChange>
          </w:rPr>
          <w:delText>...</w:delText>
        </w:r>
      </w:del>
    </w:p>
    <w:p w14:paraId="76B37F64" w14:textId="7F025932" w:rsidR="00D15C07" w:rsidRPr="00E851AD" w:rsidDel="00E851AD" w:rsidRDefault="00D15C07">
      <w:pPr>
        <w:pStyle w:val="CodeSnippet"/>
        <w:shd w:val="clear" w:color="auto" w:fill="FFF8EA"/>
        <w:rPr>
          <w:del w:id="3054" w:author="Bob Rudis" w:date="2013-10-20T20:19:00Z"/>
          <w:color w:val="252525"/>
          <w:rPrChange w:id="3055" w:author="Bob Rudis" w:date="2013-10-20T20:19:00Z">
            <w:rPr>
              <w:del w:id="3056" w:author="Bob Rudis" w:date="2013-10-20T20:19:00Z"/>
            </w:rPr>
          </w:rPrChange>
        </w:rPr>
        <w:pPrChange w:id="3057" w:author="Bob Rudis" w:date="2013-10-20T20:19:00Z">
          <w:pPr>
            <w:pStyle w:val="CodeSnippet"/>
          </w:pPr>
        </w:pPrChange>
      </w:pPr>
      <w:del w:id="3058" w:author="Bob Rudis" w:date="2013-10-20T20:19:00Z">
        <w:r w:rsidRPr="00E851AD" w:rsidDel="00E851AD">
          <w:rPr>
            <w:color w:val="252525"/>
            <w:rPrChange w:id="3059" w:author="Bob Rudis" w:date="2013-10-20T20:19:00Z">
              <w:rPr/>
            </w:rPrChange>
          </w:rPr>
          <w:delText>VN     1203</w:delText>
        </w:r>
      </w:del>
    </w:p>
    <w:p w14:paraId="5F2B108B" w14:textId="1824DF95" w:rsidR="00D15C07" w:rsidRPr="00E851AD" w:rsidDel="00E851AD" w:rsidRDefault="00D15C07">
      <w:pPr>
        <w:pStyle w:val="CodeSnippet"/>
        <w:shd w:val="clear" w:color="auto" w:fill="FFF8EA"/>
        <w:rPr>
          <w:del w:id="3060" w:author="Bob Rudis" w:date="2013-10-20T20:19:00Z"/>
          <w:color w:val="252525"/>
          <w:rPrChange w:id="3061" w:author="Bob Rudis" w:date="2013-10-20T20:19:00Z">
            <w:rPr>
              <w:del w:id="3062" w:author="Bob Rudis" w:date="2013-10-20T20:19:00Z"/>
            </w:rPr>
          </w:rPrChange>
        </w:rPr>
        <w:pPrChange w:id="3063" w:author="Bob Rudis" w:date="2013-10-20T20:19:00Z">
          <w:pPr>
            <w:pStyle w:val="CodeSnippet"/>
          </w:pPr>
        </w:pPrChange>
      </w:pPr>
      <w:del w:id="3064" w:author="Bob Rudis" w:date="2013-10-20T20:19:00Z">
        <w:r w:rsidRPr="00E851AD" w:rsidDel="00E851AD">
          <w:rPr>
            <w:color w:val="252525"/>
            <w:rPrChange w:id="3065" w:author="Bob Rudis" w:date="2013-10-20T20:19:00Z">
              <w:rPr/>
            </w:rPrChange>
          </w:rPr>
          <w:delText>YE        2</w:delText>
        </w:r>
      </w:del>
    </w:p>
    <w:p w14:paraId="12269005" w14:textId="59A219E4" w:rsidR="00D15C07" w:rsidRPr="00E851AD" w:rsidDel="00E851AD" w:rsidRDefault="00D15C07">
      <w:pPr>
        <w:pStyle w:val="CodeSnippet"/>
        <w:shd w:val="clear" w:color="auto" w:fill="FFF8EA"/>
        <w:rPr>
          <w:del w:id="3066" w:author="Bob Rudis" w:date="2013-10-20T20:19:00Z"/>
          <w:color w:val="252525"/>
          <w:rPrChange w:id="3067" w:author="Bob Rudis" w:date="2013-10-20T20:19:00Z">
            <w:rPr>
              <w:del w:id="3068" w:author="Bob Rudis" w:date="2013-10-20T20:19:00Z"/>
            </w:rPr>
          </w:rPrChange>
        </w:rPr>
        <w:pPrChange w:id="3069" w:author="Bob Rudis" w:date="2013-10-20T20:19:00Z">
          <w:pPr>
            <w:pStyle w:val="CodeSnippet"/>
          </w:pPr>
        </w:pPrChange>
      </w:pPr>
      <w:del w:id="3070" w:author="Bob Rudis" w:date="2013-10-20T20:19:00Z">
        <w:r w:rsidRPr="00E851AD" w:rsidDel="00E851AD">
          <w:rPr>
            <w:color w:val="252525"/>
            <w:rPrChange w:id="3071" w:author="Bob Rudis" w:date="2013-10-20T20:19:00Z">
              <w:rPr/>
            </w:rPrChange>
          </w:rPr>
          <w:delText>ZA      573</w:delText>
        </w:r>
      </w:del>
    </w:p>
    <w:p w14:paraId="6C6FDC64" w14:textId="3AC81399" w:rsidR="00D15C07" w:rsidRPr="00E851AD" w:rsidDel="00E851AD" w:rsidRDefault="00D15C07">
      <w:pPr>
        <w:pStyle w:val="CodeSnippet"/>
        <w:shd w:val="clear" w:color="auto" w:fill="FFF8EA"/>
        <w:rPr>
          <w:del w:id="3072" w:author="Bob Rudis" w:date="2013-10-20T20:19:00Z"/>
          <w:color w:val="252525"/>
          <w:rPrChange w:id="3073" w:author="Bob Rudis" w:date="2013-10-20T20:19:00Z">
            <w:rPr>
              <w:del w:id="3074" w:author="Bob Rudis" w:date="2013-10-20T20:19:00Z"/>
            </w:rPr>
          </w:rPrChange>
        </w:rPr>
        <w:pPrChange w:id="3075" w:author="Bob Rudis" w:date="2013-10-20T20:19:00Z">
          <w:pPr>
            <w:pStyle w:val="CodeSnippet"/>
          </w:pPr>
        </w:pPrChange>
      </w:pPr>
      <w:del w:id="3076" w:author="Bob Rudis" w:date="2013-10-20T20:19:00Z">
        <w:r w:rsidRPr="00E851AD" w:rsidDel="00E851AD">
          <w:rPr>
            <w:color w:val="252525"/>
            <w:rPrChange w:id="3077" w:author="Bob Rudis" w:date="2013-10-20T20:19:00Z">
              <w:rPr/>
            </w:rPrChange>
          </w:rPr>
          <w:delText>ZM        1</w:delText>
        </w:r>
      </w:del>
    </w:p>
    <w:p w14:paraId="1A66DA99" w14:textId="28A4B145" w:rsidR="00D15C07" w:rsidRPr="00E851AD" w:rsidDel="00E851AD" w:rsidRDefault="00D15C07">
      <w:pPr>
        <w:pStyle w:val="CodeSnippet"/>
        <w:shd w:val="clear" w:color="auto" w:fill="FFF8EA"/>
        <w:rPr>
          <w:del w:id="3078" w:author="Bob Rudis" w:date="2013-10-20T20:19:00Z"/>
          <w:color w:val="252525"/>
          <w:rPrChange w:id="3079" w:author="Bob Rudis" w:date="2013-10-20T20:19:00Z">
            <w:rPr>
              <w:del w:id="3080" w:author="Bob Rudis" w:date="2013-10-20T20:19:00Z"/>
            </w:rPr>
          </w:rPrChange>
        </w:rPr>
        <w:pPrChange w:id="3081" w:author="Bob Rudis" w:date="2013-10-20T20:19:00Z">
          <w:pPr>
            <w:pStyle w:val="CodeSnippet"/>
          </w:pPr>
        </w:pPrChange>
      </w:pPr>
      <w:del w:id="3082" w:author="Bob Rudis" w:date="2013-10-20T20:19:00Z">
        <w:r w:rsidRPr="00E851AD" w:rsidDel="00E851AD">
          <w:rPr>
            <w:color w:val="252525"/>
            <w:rPrChange w:id="3083" w:author="Bob Rudis" w:date="2013-10-20T20:19:00Z">
              <w:rPr/>
            </w:rPrChange>
          </w:rPr>
          <w:delText>ZW        3</w:delText>
        </w:r>
      </w:del>
    </w:p>
    <w:p w14:paraId="76DCD334" w14:textId="513171FE" w:rsidR="00D15C07" w:rsidRPr="00E851AD" w:rsidRDefault="00D15C07">
      <w:pPr>
        <w:pStyle w:val="CodeSnippet"/>
        <w:shd w:val="clear" w:color="auto" w:fill="FFF8EA"/>
        <w:rPr>
          <w:color w:val="252525"/>
          <w:rPrChange w:id="3084" w:author="Bob Rudis" w:date="2013-10-20T20:19:00Z">
            <w:rPr/>
          </w:rPrChange>
        </w:rPr>
        <w:pPrChange w:id="3085" w:author="Bob Rudis" w:date="2013-10-20T20:19:00Z">
          <w:pPr>
            <w:pStyle w:val="CodeSnippet"/>
          </w:pPr>
        </w:pPrChange>
      </w:pPr>
      <w:del w:id="3086" w:author="Bob Rudis" w:date="2013-10-20T20:19:00Z">
        <w:r w:rsidRPr="00E851AD" w:rsidDel="00E851AD">
          <w:rPr>
            <w:color w:val="252525"/>
            <w:rPrChange w:id="3087" w:author="Bob Rudis" w:date="2013-10-20T20:19:00Z">
              <w:rPr/>
            </w:rPrChange>
          </w:rPr>
          <w:delText>Length: 152, dtype: int64</w:delText>
        </w:r>
      </w:del>
    </w:p>
    <w:p w14:paraId="109F77DE" w14:textId="542D8C3B" w:rsidR="008A678B" w:rsidRPr="00CE65F6" w:rsidRDefault="008A678B">
      <w:pPr>
        <w:pStyle w:val="Para"/>
        <w:pPrChange w:id="3088" w:author="Kent, Kevin - Indianapolis" w:date="2013-10-09T11:06:00Z">
          <w:pPr>
            <w:pStyle w:val="Para"/>
            <w:ind w:left="1440" w:firstLine="0"/>
          </w:pPr>
        </w:pPrChange>
      </w:pPr>
      <w:r>
        <w:t>The</w:t>
      </w:r>
      <w:r w:rsidR="003813F3">
        <w:t>se</w:t>
      </w:r>
      <w:r>
        <w:t xml:space="preserve"> numerical tables help</w:t>
      </w:r>
      <w:r w:rsidR="001B0DD8">
        <w:t xml:space="preserve"> </w:t>
      </w:r>
      <w:del w:id="3089" w:author="Kezia Endsley" w:date="2013-08-05T07:43:00Z">
        <w:r w:rsidR="001B0DD8" w:rsidDel="00E463BE">
          <w:delText xml:space="preserve">us </w:delText>
        </w:r>
      </w:del>
      <w:ins w:id="3090" w:author="Kezia Endsley" w:date="2013-08-05T07:43:00Z">
        <w:r w:rsidR="00E463BE">
          <w:t xml:space="preserve">you </w:t>
        </w:r>
      </w:ins>
      <w:del w:id="3091" w:author="Russell Thomas" w:date="2013-08-20T15:12:00Z">
        <w:r w:rsidR="006F4C5C" w:rsidDel="00901FEC">
          <w:delText>discern the</w:delText>
        </w:r>
        <w:r w:rsidR="001B0DD8" w:rsidDel="00901FEC">
          <w:delText xml:space="preserve"> makeup</w:delText>
        </w:r>
      </w:del>
      <w:ins w:id="3092" w:author="Russell Thomas" w:date="2013-08-20T15:12:00Z">
        <w:r w:rsidR="00901FEC">
          <w:t xml:space="preserve">get a </w:t>
        </w:r>
      </w:ins>
      <w:ins w:id="3093" w:author="Russell Thomas" w:date="2013-08-20T15:13:00Z">
        <w:r w:rsidR="00901FEC">
          <w:t>general</w:t>
        </w:r>
      </w:ins>
      <w:ins w:id="3094" w:author="Russell Thomas" w:date="2013-08-20T15:12:00Z">
        <w:r w:rsidR="00901FEC">
          <w:t xml:space="preserve"> view</w:t>
        </w:r>
      </w:ins>
      <w:r w:rsidR="001B0DD8">
        <w:t xml:space="preserve"> of the data</w:t>
      </w:r>
      <w:r>
        <w:t xml:space="preserve">, but a </w:t>
      </w:r>
      <w:ins w:id="3095" w:author="Russell Thomas" w:date="2013-08-20T15:13:00Z">
        <w:r w:rsidR="00901FEC">
          <w:t xml:space="preserve">graph of the distribution of the data </w:t>
        </w:r>
      </w:ins>
      <w:del w:id="3096" w:author="Russell Thomas" w:date="2013-08-20T15:13:00Z">
        <w:r w:rsidDel="00901FEC">
          <w:delText xml:space="preserve">picture </w:delText>
        </w:r>
      </w:del>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3813F3">
        <w:t>We</w:t>
      </w:r>
      <w:del w:id="3097" w:author="Kezia Endsley" w:date="2013-08-05T07:43:00Z">
        <w:r w:rsidR="003813F3" w:rsidDel="00E463BE">
          <w:delText>’ll</w:delText>
        </w:r>
      </w:del>
      <w:r w:rsidR="003813F3">
        <w:t xml:space="preserve"> </w:t>
      </w:r>
      <w:r w:rsidR="0024305C">
        <w:t>start with</w:t>
      </w:r>
      <w:r w:rsidR="003813F3">
        <w:t xml:space="preserve"> </w:t>
      </w:r>
      <w:r w:rsidR="00CE65F6">
        <w:t>a simple bar chart</w:t>
      </w:r>
      <w:r w:rsidR="003813F3">
        <w:t xml:space="preserve"> to</w:t>
      </w:r>
      <w:r w:rsidR="00CE65F6">
        <w:t xml:space="preserve"> get a very quick visual overview of the </w:t>
      </w:r>
      <w:r w:rsidR="00DD5024" w:rsidRPr="00DD5024">
        <w:rPr>
          <w:rStyle w:val="InlineCode"/>
          <w:rPrChange w:id="3098" w:author="Kezia Endsley" w:date="2013-08-05T07:43:00Z">
            <w:rPr>
              <w:rStyle w:val="InlineCodeVariable"/>
              <w:sz w:val="18"/>
            </w:rPr>
          </w:rPrChange>
        </w:rPr>
        <w:t>Country</w:t>
      </w:r>
      <w:r w:rsidR="003813F3" w:rsidRPr="003813F3">
        <w:t xml:space="preserve">, </w:t>
      </w:r>
      <w:r w:rsidR="00DD5024" w:rsidRPr="00DD5024">
        <w:rPr>
          <w:rStyle w:val="InlineCode"/>
          <w:rPrChange w:id="3099" w:author="Kezia Endsley" w:date="2013-08-05T07:43:00Z">
            <w:rPr>
              <w:rStyle w:val="InlineCodeVariable"/>
              <w:sz w:val="18"/>
            </w:rPr>
          </w:rPrChange>
        </w:rPr>
        <w:t>Reliability</w:t>
      </w:r>
      <w:ins w:id="3100" w:author="Kezia Endsley" w:date="2013-08-05T07:43:00Z">
        <w:r w:rsidR="00DD5024" w:rsidRPr="00DD5024">
          <w:rPr>
            <w:rPrChange w:id="3101" w:author="Kezia Endsley" w:date="2013-08-05T07:43:00Z">
              <w:rPr>
                <w:rStyle w:val="InlineCodeVariable"/>
                <w:sz w:val="18"/>
              </w:rPr>
            </w:rPrChange>
          </w:rPr>
          <w:t>,</w:t>
        </w:r>
      </w:ins>
      <w:r w:rsidR="003813F3">
        <w:t xml:space="preserve"> and</w:t>
      </w:r>
      <w:r w:rsidR="00CE65F6">
        <w:t xml:space="preserve"> </w:t>
      </w:r>
      <w:r w:rsidR="00DD5024" w:rsidRPr="00DD5024">
        <w:rPr>
          <w:rStyle w:val="InlineCode"/>
          <w:rPrChange w:id="3102" w:author="Kezia Endsley" w:date="2013-08-05T07:43:00Z">
            <w:rPr>
              <w:rStyle w:val="InlineCodeVariable"/>
              <w:sz w:val="18"/>
            </w:rPr>
          </w:rPrChange>
        </w:rPr>
        <w:t>Risk</w:t>
      </w:r>
      <w:r w:rsidR="003813F3">
        <w:t xml:space="preserve"> </w:t>
      </w:r>
      <w:r w:rsidR="00CE65F6">
        <w:t>factors</w:t>
      </w:r>
      <w:del w:id="3103" w:author="John Sleeva" w:date="2013-09-27T08:32:00Z">
        <w:r w:rsidR="00CE65F6" w:rsidDel="00924465">
          <w:delText>.</w:delText>
        </w:r>
      </w:del>
      <w:ins w:id="3104" w:author="Kezia Endsley" w:date="2013-08-05T07:59:00Z">
        <w:del w:id="3105" w:author="John Sleeva" w:date="2013-09-27T08:32:00Z">
          <w:r w:rsidR="005370B5" w:rsidDel="00924465">
            <w:delText xml:space="preserve"> S</w:delText>
          </w:r>
        </w:del>
      </w:ins>
      <w:ins w:id="3106" w:author="John Sleeva" w:date="2013-09-27T08:32:00Z">
        <w:r w:rsidR="00924465">
          <w:t xml:space="preserve"> (s</w:t>
        </w:r>
      </w:ins>
      <w:ins w:id="3107" w:author="Kezia Endsley" w:date="2013-08-05T07:59:00Z">
        <w:r w:rsidR="005370B5">
          <w:t>ee Figures 3</w:t>
        </w:r>
        <w:del w:id="3108" w:author="John Sleeva" w:date="2013-09-27T05:38:00Z">
          <w:r w:rsidR="005370B5" w:rsidDel="00767AA4">
            <w:delText>.</w:delText>
          </w:r>
        </w:del>
      </w:ins>
      <w:ins w:id="3109" w:author="John Sleeva" w:date="2013-09-27T05:38:00Z">
        <w:r w:rsidR="00767AA4">
          <w:t>-</w:t>
        </w:r>
      </w:ins>
      <w:ins w:id="3110" w:author="Kezia Endsley" w:date="2013-08-05T07:59:00Z">
        <w:r w:rsidR="005370B5">
          <w:t>2 through 3</w:t>
        </w:r>
        <w:del w:id="3111" w:author="John Sleeva" w:date="2013-09-27T05:38:00Z">
          <w:r w:rsidR="005370B5" w:rsidDel="00767AA4">
            <w:delText>.</w:delText>
          </w:r>
        </w:del>
      </w:ins>
      <w:ins w:id="3112" w:author="John Sleeva" w:date="2013-09-27T05:38:00Z">
        <w:r w:rsidR="00767AA4">
          <w:t>-</w:t>
        </w:r>
      </w:ins>
      <w:ins w:id="3113" w:author="Kezia Endsley" w:date="2013-08-05T07:59:00Z">
        <w:r w:rsidR="005370B5">
          <w:t>4</w:t>
        </w:r>
      </w:ins>
      <w:ins w:id="3114" w:author="John Sleeva" w:date="2013-09-27T08:32:00Z">
        <w:r w:rsidR="00924465">
          <w:t>, respectively)</w:t>
        </w:r>
      </w:ins>
      <w:ins w:id="3115" w:author="Kezia Endsley" w:date="2013-08-05T07:59:00Z">
        <w:r w:rsidR="005370B5">
          <w:t>.</w:t>
        </w:r>
      </w:ins>
      <w:ins w:id="3116" w:author="Bob Rudis" w:date="2013-10-20T21:31:00Z">
        <w:r w:rsidR="002F38FC">
          <w:t xml:space="preserve"> You’ll need to execute each R code listing individually to see each graph.</w:t>
        </w:r>
      </w:ins>
    </w:p>
    <w:p w14:paraId="50C62A6F" w14:textId="77777777" w:rsidR="00CE65F6" w:rsidRDefault="0066621A">
      <w:pPr>
        <w:pStyle w:val="CodeHead"/>
        <w:rPr>
          <w:ins w:id="3117" w:author="Russell Thomas" w:date="2013-08-20T15:31:00Z"/>
        </w:rPr>
        <w:pPrChange w:id="3118" w:author="Kent, Kevin - Indianapolis" w:date="2013-10-08T15:45:00Z">
          <w:pPr>
            <w:pStyle w:val="CodeTitle"/>
          </w:pPr>
        </w:pPrChange>
      </w:pPr>
      <w:r w:rsidRPr="0066621A">
        <w:t>R</w:t>
      </w:r>
      <w:r w:rsidR="00CE65F6">
        <w:t xml:space="preserve"> </w:t>
      </w:r>
      <w:r w:rsidR="00E463BE">
        <w:t xml:space="preserve">Code </w:t>
      </w:r>
      <w:r w:rsidR="00CE65F6">
        <w:t xml:space="preserve">for </w:t>
      </w:r>
      <w:r w:rsidR="00E463BE">
        <w:t xml:space="preserve">Visualizing Portions </w:t>
      </w:r>
      <w:r w:rsidR="00CE65F6">
        <w:t xml:space="preserve">of AlienVault </w:t>
      </w:r>
      <w:r w:rsidR="00E463BE">
        <w:t>Data</w:t>
      </w:r>
    </w:p>
    <w:p w14:paraId="5D56B34C" w14:textId="77777777" w:rsidR="00DD5024" w:rsidRDefault="00E559E2">
      <w:pPr>
        <w:pStyle w:val="QueryPara"/>
        <w:numPr>
          <w:ins w:id="3119" w:author="Russell Thomas" w:date="2013-08-20T15:31:00Z"/>
        </w:numPr>
        <w:rPr>
          <w:ins w:id="3120" w:author="Bob Rudis" w:date="2013-10-20T20:21:00Z"/>
        </w:rPr>
        <w:pPrChange w:id="3121" w:author="Russell Thomas" w:date="2013-08-20T15:32:00Z">
          <w:pPr>
            <w:pStyle w:val="CodeTitle"/>
          </w:pPr>
        </w:pPrChange>
      </w:pPr>
      <w:ins w:id="3122" w:author="Russell Thomas" w:date="2013-08-20T15:33:00Z">
        <w:r>
          <w:t xml:space="preserve">[[Editor: </w:t>
        </w:r>
      </w:ins>
      <w:ins w:id="3123" w:author="Russell Thomas" w:date="2013-08-20T15:32:00Z">
        <w:r>
          <w:t>I think each of these code snippets should be listed separately with the graph figure in between.</w:t>
        </w:r>
      </w:ins>
      <w:ins w:id="3124" w:author="Russell Thomas" w:date="2013-08-20T15:33:00Z">
        <w:r>
          <w:t xml:space="preserve">  Same for the Python code, below.</w:t>
        </w:r>
      </w:ins>
      <w:ins w:id="3125" w:author="Russell Thomas" w:date="2013-08-20T15:32:00Z">
        <w:r>
          <w:t>]]</w:t>
        </w:r>
      </w:ins>
      <w:ins w:id="3126" w:author="Kent, Kevin - Indianapolis" w:date="2013-10-09T11:09:00Z">
        <w:r w:rsidR="00930880">
          <w:t xml:space="preserve"> //Authors, We can try to space it out that way if you want. There</w:t>
        </w:r>
      </w:ins>
      <w:ins w:id="3127" w:author="Kent, Kevin - Indianapolis" w:date="2013-10-09T11:10:00Z">
        <w:r w:rsidR="00930880">
          <w:t>’s never a guarantee that the figures will land exactly where we place them, but we can certainly try to intersperse them with the code if you think that will help. Thanks, Kevin (</w:t>
        </w:r>
        <w:proofErr w:type="spellStart"/>
        <w:r w:rsidR="00930880">
          <w:t>PjE</w:t>
        </w:r>
        <w:proofErr w:type="spellEnd"/>
        <w:r w:rsidR="00930880">
          <w:t>)</w:t>
        </w:r>
      </w:ins>
    </w:p>
    <w:p w14:paraId="67000DF9" w14:textId="77777777" w:rsidR="00F13102" w:rsidRDefault="00F13102">
      <w:pPr>
        <w:pStyle w:val="QueryPara"/>
        <w:numPr>
          <w:ins w:id="3128" w:author="Russell Thomas" w:date="2013-08-20T15:31:00Z"/>
        </w:numPr>
        <w:rPr>
          <w:ins w:id="3129" w:author="Bob Rudis" w:date="2013-10-20T20:21:00Z"/>
        </w:rPr>
        <w:pPrChange w:id="3130" w:author="Russell Thomas" w:date="2013-08-20T15:32:00Z">
          <w:pPr>
            <w:pStyle w:val="CodeTitle"/>
          </w:pPr>
        </w:pPrChange>
      </w:pPr>
    </w:p>
    <w:p w14:paraId="0824F97B" w14:textId="2E5401F6" w:rsidR="00F13102" w:rsidRDefault="00F13102">
      <w:pPr>
        <w:pStyle w:val="QueryPara"/>
        <w:numPr>
          <w:ins w:id="3131" w:author="Russell Thomas" w:date="2013-08-20T15:31:00Z"/>
        </w:numPr>
        <w:pPrChange w:id="3132" w:author="Russell Thomas" w:date="2013-08-20T15:32:00Z">
          <w:pPr>
            <w:pStyle w:val="CodeTitle"/>
          </w:pPr>
        </w:pPrChange>
      </w:pPr>
      <w:ins w:id="3133" w:author="Bob Rudis" w:date="2013-10-20T20:21:00Z">
        <w:r>
          <w:t>AR: Totally agree. I split them out that way</w:t>
        </w:r>
      </w:ins>
    </w:p>
    <w:p w14:paraId="43377261" w14:textId="357D4A72" w:rsidR="00F13102" w:rsidRDefault="00F13102">
      <w:pPr>
        <w:pStyle w:val="CodeListing"/>
        <w:rPr>
          <w:ins w:id="3134" w:author="Bob Rudis" w:date="2013-10-20T20:22:00Z"/>
        </w:rPr>
        <w:pPrChange w:id="3135" w:author="Bob Rudis" w:date="2013-10-20T20:22:00Z">
          <w:pPr>
            <w:pStyle w:val="CodeSnippet"/>
          </w:pPr>
        </w:pPrChange>
      </w:pPr>
      <w:ins w:id="3136" w:author="Bob Rudis" w:date="2013-10-20T20:22:00Z">
        <w:r>
          <w:t>Listing 3-1</w:t>
        </w:r>
      </w:ins>
      <w:ins w:id="3137" w:author="Bob Rudis" w:date="2013-10-20T20:41:00Z">
        <w:r w:rsidR="00286D8B">
          <w:t>1</w:t>
        </w:r>
      </w:ins>
    </w:p>
    <w:p w14:paraId="778A9629" w14:textId="77777777" w:rsidR="00DC46B4" w:rsidRPr="00A17A85" w:rsidRDefault="00DC46B4" w:rsidP="00DC46B4">
      <w:pPr>
        <w:pStyle w:val="CodeSnippet"/>
        <w:shd w:val="clear" w:color="auto" w:fill="FFF8EA"/>
        <w:rPr>
          <w:ins w:id="3138" w:author="Bob Rudis" w:date="2013-10-20T20:29:00Z"/>
          <w:i/>
          <w:color w:val="9B9B9B"/>
        </w:rPr>
      </w:pPr>
      <w:ins w:id="3139" w:author="Bob Rudis" w:date="2013-10-20T20:29:00Z">
        <w:r w:rsidRPr="00A17A85">
          <w:rPr>
            <w:i/>
            <w:color w:val="9B9B9B"/>
          </w:rPr>
          <w:t xml:space="preserve"># </w:t>
        </w:r>
        <w:r>
          <w:rPr>
            <w:i/>
            <w:color w:val="9B9B9B"/>
          </w:rPr>
          <w:t>require object: av (3-4)</w:t>
        </w:r>
      </w:ins>
    </w:p>
    <w:p w14:paraId="42368600" w14:textId="1437F451" w:rsidR="00DC46B4" w:rsidRDefault="00DC46B4" w:rsidP="00DC46B4">
      <w:pPr>
        <w:pStyle w:val="CodeSnippet"/>
        <w:shd w:val="clear" w:color="auto" w:fill="FFF8EA"/>
        <w:rPr>
          <w:ins w:id="3140" w:author="Bob Rudis" w:date="2013-10-20T20:31:00Z"/>
          <w:i/>
          <w:color w:val="9B9B9B"/>
        </w:rPr>
      </w:pPr>
      <w:ins w:id="3141" w:author="Bob Rudis" w:date="2013-10-20T20:29:00Z">
        <w:r w:rsidRPr="00A17A85">
          <w:rPr>
            <w:i/>
            <w:color w:val="9B9B9B"/>
          </w:rPr>
          <w:t xml:space="preserve"># </w:t>
        </w:r>
        <w:r>
          <w:rPr>
            <w:i/>
            <w:color w:val="9B9B9B"/>
          </w:rPr>
          <w:t>We need to load the ggplot2 library to make the graphs</w:t>
        </w:r>
      </w:ins>
    </w:p>
    <w:p w14:paraId="3E7099B5" w14:textId="00C5938B" w:rsidR="003023C5" w:rsidRDefault="00846327" w:rsidP="00DC46B4">
      <w:pPr>
        <w:pStyle w:val="CodeSnippet"/>
        <w:shd w:val="clear" w:color="auto" w:fill="FFF8EA"/>
        <w:rPr>
          <w:ins w:id="3142" w:author="Bob Rudis" w:date="2013-10-20T20:56:00Z"/>
          <w:i/>
          <w:color w:val="9B9B9B"/>
        </w:rPr>
      </w:pPr>
      <w:ins w:id="3143" w:author="Bob Rudis" w:date="2013-10-20T20:31:00Z">
        <w:r>
          <w:rPr>
            <w:i/>
            <w:color w:val="9B9B9B"/>
          </w:rPr>
          <w:t xml:space="preserve"># </w:t>
        </w:r>
      </w:ins>
      <w:ins w:id="3144" w:author="Bob Rudis" w:date="2013-10-20T20:37:00Z">
        <w:r w:rsidR="00286D8B">
          <w:rPr>
            <w:i/>
            <w:color w:val="9B9B9B"/>
          </w:rPr>
          <w:t xml:space="preserve">See corresponding output in </w:t>
        </w:r>
      </w:ins>
      <w:ins w:id="3145" w:author="Bob Rudis" w:date="2013-10-20T20:31:00Z">
        <w:r>
          <w:rPr>
            <w:i/>
            <w:color w:val="9B9B9B"/>
          </w:rPr>
          <w:t>Figure 3-2</w:t>
        </w:r>
      </w:ins>
    </w:p>
    <w:p w14:paraId="13D8C3E8" w14:textId="23090554" w:rsidR="003023C5" w:rsidRDefault="003023C5" w:rsidP="00DC46B4">
      <w:pPr>
        <w:pStyle w:val="CodeSnippet"/>
        <w:shd w:val="clear" w:color="auto" w:fill="FFF8EA"/>
        <w:rPr>
          <w:ins w:id="3146" w:author="Bob Rudis" w:date="2013-10-20T20:56:00Z"/>
          <w:i/>
          <w:color w:val="9B9B9B"/>
        </w:rPr>
      </w:pPr>
      <w:ins w:id="3147" w:author="Bob Rudis" w:date="2013-10-20T20:56:00Z">
        <w:r>
          <w:rPr>
            <w:i/>
            <w:color w:val="9B9B9B"/>
          </w:rPr>
          <w:t># NOTE: Graphing the data shows there are a number of entries without</w:t>
        </w:r>
      </w:ins>
    </w:p>
    <w:p w14:paraId="7DE05AD1" w14:textId="3D8DAE09" w:rsidR="003023C5" w:rsidRPr="00A17A85" w:rsidRDefault="003023C5" w:rsidP="00DC46B4">
      <w:pPr>
        <w:pStyle w:val="CodeSnippet"/>
        <w:shd w:val="clear" w:color="auto" w:fill="FFF8EA"/>
        <w:rPr>
          <w:ins w:id="3148" w:author="Bob Rudis" w:date="2013-10-20T20:29:00Z"/>
          <w:i/>
          <w:color w:val="9B9B9B"/>
        </w:rPr>
      </w:pPr>
      <w:ins w:id="3149" w:author="Bob Rudis" w:date="2013-10-20T20:56:00Z">
        <w:r>
          <w:rPr>
            <w:i/>
            <w:color w:val="9B9B9B"/>
          </w:rPr>
          <w:t xml:space="preserve">#       a corresponding country code, hence the blank entry </w:t>
        </w:r>
      </w:ins>
    </w:p>
    <w:p w14:paraId="622955AE" w14:textId="77777777" w:rsidR="008A5890" w:rsidRPr="003023C5" w:rsidRDefault="00DD5024">
      <w:pPr>
        <w:pStyle w:val="CodeSnippet"/>
        <w:shd w:val="clear" w:color="auto" w:fill="FFF8EA"/>
        <w:rPr>
          <w:color w:val="800026"/>
          <w:rPrChange w:id="3150" w:author="Bob Rudis" w:date="2013-10-20T20:51:00Z">
            <w:rPr>
              <w:b/>
            </w:rPr>
          </w:rPrChange>
        </w:rPr>
        <w:pPrChange w:id="3151" w:author="Bob Rudis" w:date="2013-10-20T20:50:00Z">
          <w:pPr>
            <w:pStyle w:val="CodeSnippet"/>
          </w:pPr>
        </w:pPrChange>
      </w:pPr>
      <w:r w:rsidRPr="003023C5">
        <w:rPr>
          <w:color w:val="800026"/>
          <w:rPrChange w:id="3152" w:author="Bob Rudis" w:date="2013-10-20T20:51:00Z">
            <w:rPr>
              <w:b/>
              <w:sz w:val="22"/>
              <w:szCs w:val="22"/>
              <w:u w:val="double"/>
            </w:rPr>
          </w:rPrChange>
        </w:rPr>
        <w:t>library(ggplot2)</w:t>
      </w:r>
    </w:p>
    <w:p w14:paraId="66C8E3B4" w14:textId="77777777" w:rsidR="008A5890" w:rsidRPr="00F13102" w:rsidRDefault="008A5890">
      <w:pPr>
        <w:pStyle w:val="CodeSnippet"/>
        <w:shd w:val="clear" w:color="auto" w:fill="FFF8EA"/>
        <w:pPrChange w:id="3153" w:author="Bob Rudis" w:date="2013-10-20T20:50:00Z">
          <w:pPr>
            <w:pStyle w:val="CodeSnippet"/>
          </w:pPr>
        </w:pPrChange>
      </w:pPr>
    </w:p>
    <w:p w14:paraId="71E28427" w14:textId="77777777" w:rsidR="00286D8B" w:rsidRPr="00286D8B" w:rsidRDefault="00286D8B">
      <w:pPr>
        <w:pStyle w:val="CodeSnippet"/>
        <w:shd w:val="clear" w:color="auto" w:fill="FFF8EA"/>
        <w:rPr>
          <w:ins w:id="3154" w:author="Bob Rudis" w:date="2013-10-20T20:45:00Z"/>
          <w:i/>
          <w:color w:val="9B9B9B"/>
          <w:rPrChange w:id="3155" w:author="Bob Rudis" w:date="2013-10-20T20:51:00Z">
            <w:rPr>
              <w:ins w:id="3156" w:author="Bob Rudis" w:date="2013-10-20T20:45:00Z"/>
              <w:i/>
            </w:rPr>
          </w:rPrChange>
        </w:rPr>
        <w:pPrChange w:id="3157" w:author="Bob Rudis" w:date="2013-10-20T20:50:00Z">
          <w:pPr>
            <w:pStyle w:val="CodeSnippet"/>
          </w:pPr>
        </w:pPrChange>
      </w:pPr>
      <w:ins w:id="3158" w:author="Bob Rudis" w:date="2013-10-20T20:45:00Z">
        <w:r w:rsidRPr="00286D8B">
          <w:rPr>
            <w:i/>
            <w:color w:val="9B9B9B"/>
            <w:rPrChange w:id="3159" w:author="Bob Rudis" w:date="2013-10-20T20:51:00Z">
              <w:rPr>
                <w:i/>
              </w:rPr>
            </w:rPrChange>
          </w:rPr>
          <w:lastRenderedPageBreak/>
          <w:t># Bar graph of counts (sorted) by Country (top 20)</w:t>
        </w:r>
      </w:ins>
    </w:p>
    <w:p w14:paraId="19F4BAB1" w14:textId="77777777" w:rsidR="00286D8B" w:rsidRPr="00286D8B" w:rsidRDefault="00286D8B">
      <w:pPr>
        <w:pStyle w:val="CodeSnippet"/>
        <w:shd w:val="clear" w:color="auto" w:fill="FFF8EA"/>
        <w:rPr>
          <w:ins w:id="3160" w:author="Bob Rudis" w:date="2013-10-20T20:45:00Z"/>
          <w:i/>
          <w:color w:val="9B9B9B"/>
          <w:rPrChange w:id="3161" w:author="Bob Rudis" w:date="2013-10-20T20:51:00Z">
            <w:rPr>
              <w:ins w:id="3162" w:author="Bob Rudis" w:date="2013-10-20T20:45:00Z"/>
              <w:i/>
            </w:rPr>
          </w:rPrChange>
        </w:rPr>
        <w:pPrChange w:id="3163" w:author="Bob Rudis" w:date="2013-10-20T20:50:00Z">
          <w:pPr>
            <w:pStyle w:val="CodeSnippet"/>
          </w:pPr>
        </w:pPrChange>
      </w:pPr>
      <w:ins w:id="3164" w:author="Bob Rudis" w:date="2013-10-20T20:45:00Z">
        <w:r w:rsidRPr="00286D8B">
          <w:rPr>
            <w:i/>
            <w:color w:val="9B9B9B"/>
            <w:rPrChange w:id="3165" w:author="Bob Rudis" w:date="2013-10-20T20:51:00Z">
              <w:rPr>
                <w:i/>
              </w:rPr>
            </w:rPrChange>
          </w:rPr>
          <w:t># get the top 20 countries' names</w:t>
        </w:r>
      </w:ins>
    </w:p>
    <w:p w14:paraId="5CAAC8C7" w14:textId="77777777" w:rsidR="00286D8B" w:rsidRPr="003023C5" w:rsidRDefault="00286D8B">
      <w:pPr>
        <w:pStyle w:val="CodeSnippet"/>
        <w:shd w:val="clear" w:color="auto" w:fill="FFF8EA"/>
        <w:rPr>
          <w:ins w:id="3166" w:author="Bob Rudis" w:date="2013-10-20T20:45:00Z"/>
          <w:color w:val="800026"/>
          <w:rPrChange w:id="3167" w:author="Bob Rudis" w:date="2013-10-20T20:51:00Z">
            <w:rPr>
              <w:ins w:id="3168" w:author="Bob Rudis" w:date="2013-10-20T20:45:00Z"/>
              <w:i/>
            </w:rPr>
          </w:rPrChange>
        </w:rPr>
        <w:pPrChange w:id="3169" w:author="Bob Rudis" w:date="2013-10-20T20:50:00Z">
          <w:pPr>
            <w:pStyle w:val="CodeSnippet"/>
          </w:pPr>
        </w:pPrChange>
      </w:pPr>
      <w:ins w:id="3170" w:author="Bob Rudis" w:date="2013-10-20T20:45:00Z">
        <w:r w:rsidRPr="003023C5">
          <w:rPr>
            <w:color w:val="800026"/>
            <w:rPrChange w:id="3171" w:author="Bob Rudis" w:date="2013-10-20T20:51:00Z">
              <w:rPr>
                <w:i/>
              </w:rPr>
            </w:rPrChange>
          </w:rPr>
          <w:t>country.top20 &lt;- names(summary(av$Country))[1:20]</w:t>
        </w:r>
      </w:ins>
    </w:p>
    <w:p w14:paraId="1EE56824" w14:textId="77777777" w:rsidR="00286D8B" w:rsidRPr="00286D8B" w:rsidRDefault="00286D8B">
      <w:pPr>
        <w:pStyle w:val="CodeSnippet"/>
        <w:shd w:val="clear" w:color="auto" w:fill="FFF8EA"/>
        <w:rPr>
          <w:ins w:id="3172" w:author="Bob Rudis" w:date="2013-10-20T20:45:00Z"/>
          <w:i/>
          <w:color w:val="9B9B9B"/>
          <w:rPrChange w:id="3173" w:author="Bob Rudis" w:date="2013-10-20T20:51:00Z">
            <w:rPr>
              <w:ins w:id="3174" w:author="Bob Rudis" w:date="2013-10-20T20:45:00Z"/>
              <w:i/>
            </w:rPr>
          </w:rPrChange>
        </w:rPr>
        <w:pPrChange w:id="3175" w:author="Bob Rudis" w:date="2013-10-20T20:50:00Z">
          <w:pPr>
            <w:pStyle w:val="CodeSnippet"/>
          </w:pPr>
        </w:pPrChange>
      </w:pPr>
      <w:ins w:id="3176" w:author="Bob Rudis" w:date="2013-10-20T20:45:00Z">
        <w:r w:rsidRPr="00286D8B">
          <w:rPr>
            <w:i/>
            <w:color w:val="9B9B9B"/>
            <w:rPrChange w:id="3177" w:author="Bob Rudis" w:date="2013-10-20T20:51:00Z">
              <w:rPr>
                <w:i/>
              </w:rPr>
            </w:rPrChange>
          </w:rPr>
          <w:t xml:space="preserve"># give ggplot a subset of our data (the top 20 countries) </w:t>
        </w:r>
      </w:ins>
    </w:p>
    <w:p w14:paraId="61D8EB7E" w14:textId="77777777" w:rsidR="00286D8B" w:rsidRPr="00286D8B" w:rsidRDefault="00286D8B">
      <w:pPr>
        <w:pStyle w:val="CodeSnippet"/>
        <w:shd w:val="clear" w:color="auto" w:fill="FFF8EA"/>
        <w:rPr>
          <w:ins w:id="3178" w:author="Bob Rudis" w:date="2013-10-20T20:45:00Z"/>
          <w:i/>
          <w:color w:val="9B9B9B"/>
          <w:rPrChange w:id="3179" w:author="Bob Rudis" w:date="2013-10-20T20:51:00Z">
            <w:rPr>
              <w:ins w:id="3180" w:author="Bob Rudis" w:date="2013-10-20T20:45:00Z"/>
              <w:i/>
            </w:rPr>
          </w:rPrChange>
        </w:rPr>
        <w:pPrChange w:id="3181" w:author="Bob Rudis" w:date="2013-10-20T20:50:00Z">
          <w:pPr>
            <w:pStyle w:val="CodeSnippet"/>
          </w:pPr>
        </w:pPrChange>
      </w:pPr>
      <w:ins w:id="3182" w:author="Bob Rudis" w:date="2013-10-20T20:45:00Z">
        <w:r w:rsidRPr="00286D8B">
          <w:rPr>
            <w:i/>
            <w:color w:val="9B9B9B"/>
            <w:rPrChange w:id="3183" w:author="Bob Rudis" w:date="2013-10-20T20:51:00Z">
              <w:rPr>
                <w:i/>
              </w:rPr>
            </w:rPrChange>
          </w:rPr>
          <w:t># map the x value to a sorted count of country</w:t>
        </w:r>
      </w:ins>
    </w:p>
    <w:p w14:paraId="59CF2660" w14:textId="77777777" w:rsidR="00286D8B" w:rsidRPr="003023C5" w:rsidRDefault="00286D8B">
      <w:pPr>
        <w:pStyle w:val="CodeSnippet"/>
        <w:shd w:val="clear" w:color="auto" w:fill="FFF8EA"/>
        <w:rPr>
          <w:ins w:id="3184" w:author="Bob Rudis" w:date="2013-10-20T20:45:00Z"/>
          <w:color w:val="800026"/>
          <w:rPrChange w:id="3185" w:author="Bob Rudis" w:date="2013-10-20T20:51:00Z">
            <w:rPr>
              <w:ins w:id="3186" w:author="Bob Rudis" w:date="2013-10-20T20:45:00Z"/>
              <w:i/>
            </w:rPr>
          </w:rPrChange>
        </w:rPr>
        <w:pPrChange w:id="3187" w:author="Bob Rudis" w:date="2013-10-20T20:50:00Z">
          <w:pPr>
            <w:pStyle w:val="CodeSnippet"/>
          </w:pPr>
        </w:pPrChange>
      </w:pPr>
      <w:ins w:id="3188" w:author="Bob Rudis" w:date="2013-10-20T20:45:00Z">
        <w:r w:rsidRPr="003023C5">
          <w:rPr>
            <w:color w:val="800026"/>
            <w:rPrChange w:id="3189" w:author="Bob Rudis" w:date="2013-10-20T20:51:00Z">
              <w:rPr>
                <w:i/>
              </w:rPr>
            </w:rPrChange>
          </w:rPr>
          <w:t xml:space="preserve">gg &lt;- ggplot(data=subset(av,Country %in% country.top20), </w:t>
        </w:r>
      </w:ins>
    </w:p>
    <w:p w14:paraId="7B001666" w14:textId="77777777" w:rsidR="00286D8B" w:rsidRPr="003023C5" w:rsidRDefault="00286D8B">
      <w:pPr>
        <w:pStyle w:val="CodeSnippet"/>
        <w:shd w:val="clear" w:color="auto" w:fill="FFF8EA"/>
        <w:rPr>
          <w:ins w:id="3190" w:author="Bob Rudis" w:date="2013-10-20T20:45:00Z"/>
          <w:color w:val="800026"/>
          <w:rPrChange w:id="3191" w:author="Bob Rudis" w:date="2013-10-20T20:51:00Z">
            <w:rPr>
              <w:ins w:id="3192" w:author="Bob Rudis" w:date="2013-10-20T20:45:00Z"/>
              <w:i/>
            </w:rPr>
          </w:rPrChange>
        </w:rPr>
        <w:pPrChange w:id="3193" w:author="Bob Rudis" w:date="2013-10-20T20:50:00Z">
          <w:pPr>
            <w:pStyle w:val="CodeSnippet"/>
          </w:pPr>
        </w:pPrChange>
      </w:pPr>
      <w:ins w:id="3194" w:author="Bob Rudis" w:date="2013-10-20T20:45:00Z">
        <w:r w:rsidRPr="003023C5">
          <w:rPr>
            <w:color w:val="800026"/>
            <w:rPrChange w:id="3195" w:author="Bob Rudis" w:date="2013-10-20T20:51:00Z">
              <w:rPr>
                <w:i/>
              </w:rPr>
            </w:rPrChange>
          </w:rPr>
          <w:t xml:space="preserve">            aes(x=reorder(Country, Country, length)))</w:t>
        </w:r>
      </w:ins>
    </w:p>
    <w:p w14:paraId="4D684BFA" w14:textId="77777777" w:rsidR="00286D8B" w:rsidRPr="00286D8B" w:rsidRDefault="00286D8B">
      <w:pPr>
        <w:pStyle w:val="CodeSnippet"/>
        <w:shd w:val="clear" w:color="auto" w:fill="FFF8EA"/>
        <w:rPr>
          <w:ins w:id="3196" w:author="Bob Rudis" w:date="2013-10-20T20:45:00Z"/>
          <w:i/>
          <w:color w:val="9B9B9B"/>
          <w:rPrChange w:id="3197" w:author="Bob Rudis" w:date="2013-10-20T20:51:00Z">
            <w:rPr>
              <w:ins w:id="3198" w:author="Bob Rudis" w:date="2013-10-20T20:45:00Z"/>
              <w:i/>
            </w:rPr>
          </w:rPrChange>
        </w:rPr>
        <w:pPrChange w:id="3199" w:author="Bob Rudis" w:date="2013-10-20T20:50:00Z">
          <w:pPr>
            <w:pStyle w:val="CodeSnippet"/>
          </w:pPr>
        </w:pPrChange>
      </w:pPr>
      <w:ins w:id="3200" w:author="Bob Rudis" w:date="2013-10-20T20:45:00Z">
        <w:r w:rsidRPr="00286D8B">
          <w:rPr>
            <w:i/>
            <w:color w:val="9B9B9B"/>
            <w:rPrChange w:id="3201" w:author="Bob Rudis" w:date="2013-10-20T20:51:00Z">
              <w:rPr>
                <w:i/>
              </w:rPr>
            </w:rPrChange>
          </w:rPr>
          <w:t># tell ggplot we want a bar chart</w:t>
        </w:r>
      </w:ins>
    </w:p>
    <w:p w14:paraId="353798A7" w14:textId="4B2ABC76" w:rsidR="00286D8B" w:rsidRPr="003023C5" w:rsidRDefault="00286D8B">
      <w:pPr>
        <w:pStyle w:val="CodeSnippet"/>
        <w:shd w:val="clear" w:color="auto" w:fill="FFF8EA"/>
        <w:rPr>
          <w:ins w:id="3202" w:author="Bob Rudis" w:date="2013-10-20T20:45:00Z"/>
          <w:color w:val="800026"/>
          <w:rPrChange w:id="3203" w:author="Bob Rudis" w:date="2013-10-20T20:51:00Z">
            <w:rPr>
              <w:ins w:id="3204" w:author="Bob Rudis" w:date="2013-10-20T20:45:00Z"/>
              <w:i/>
            </w:rPr>
          </w:rPrChange>
        </w:rPr>
        <w:pPrChange w:id="3205" w:author="Bob Rudis" w:date="2013-10-20T20:50:00Z">
          <w:pPr>
            <w:pStyle w:val="CodeSnippet"/>
          </w:pPr>
        </w:pPrChange>
      </w:pPr>
      <w:ins w:id="3206" w:author="Bob Rudis" w:date="2013-10-20T20:45:00Z">
        <w:r w:rsidRPr="003023C5">
          <w:rPr>
            <w:color w:val="800026"/>
            <w:rPrChange w:id="3207" w:author="Bob Rudis" w:date="2013-10-20T20:51:00Z">
              <w:rPr>
                <w:i/>
              </w:rPr>
            </w:rPrChange>
          </w:rPr>
          <w:t>gg &lt;- gg + geom_bar(</w:t>
        </w:r>
      </w:ins>
      <w:ins w:id="3208" w:author="Bob Rudis" w:date="2013-10-20T20:57:00Z">
        <w:r w:rsidR="003023C5" w:rsidRPr="003023C5">
          <w:rPr>
            <w:color w:val="800026"/>
          </w:rPr>
          <w:t>fill="#000099"</w:t>
        </w:r>
      </w:ins>
      <w:ins w:id="3209" w:author="Bob Rudis" w:date="2013-10-20T20:45:00Z">
        <w:r w:rsidRPr="003023C5">
          <w:rPr>
            <w:color w:val="800026"/>
            <w:rPrChange w:id="3210" w:author="Bob Rudis" w:date="2013-10-20T20:51:00Z">
              <w:rPr>
                <w:i/>
              </w:rPr>
            </w:rPrChange>
          </w:rPr>
          <w:t>)</w:t>
        </w:r>
      </w:ins>
    </w:p>
    <w:p w14:paraId="30E8088C" w14:textId="77777777" w:rsidR="00286D8B" w:rsidRPr="00286D8B" w:rsidRDefault="00286D8B">
      <w:pPr>
        <w:pStyle w:val="CodeSnippet"/>
        <w:shd w:val="clear" w:color="auto" w:fill="FFF8EA"/>
        <w:rPr>
          <w:ins w:id="3211" w:author="Bob Rudis" w:date="2013-10-20T20:45:00Z"/>
          <w:i/>
          <w:color w:val="9B9B9B"/>
          <w:rPrChange w:id="3212" w:author="Bob Rudis" w:date="2013-10-20T20:50:00Z">
            <w:rPr>
              <w:ins w:id="3213" w:author="Bob Rudis" w:date="2013-10-20T20:45:00Z"/>
              <w:i/>
            </w:rPr>
          </w:rPrChange>
        </w:rPr>
        <w:pPrChange w:id="3214" w:author="Bob Rudis" w:date="2013-10-20T20:50:00Z">
          <w:pPr>
            <w:pStyle w:val="CodeSnippet"/>
          </w:pPr>
        </w:pPrChange>
      </w:pPr>
      <w:ins w:id="3215" w:author="Bob Rudis" w:date="2013-10-20T20:45:00Z">
        <w:r w:rsidRPr="00286D8B">
          <w:rPr>
            <w:i/>
            <w:color w:val="9B9B9B"/>
            <w:rPrChange w:id="3216" w:author="Bob Rudis" w:date="2013-10-20T20:50:00Z">
              <w:rPr>
                <w:i/>
              </w:rPr>
            </w:rPrChange>
          </w:rPr>
          <w:t># ensure we have decent labels</w:t>
        </w:r>
      </w:ins>
    </w:p>
    <w:p w14:paraId="509CC072" w14:textId="77777777" w:rsidR="00286D8B" w:rsidRPr="003023C5" w:rsidRDefault="00286D8B">
      <w:pPr>
        <w:pStyle w:val="CodeSnippet"/>
        <w:shd w:val="clear" w:color="auto" w:fill="FFF8EA"/>
        <w:rPr>
          <w:ins w:id="3217" w:author="Bob Rudis" w:date="2013-10-20T20:45:00Z"/>
          <w:color w:val="800026"/>
          <w:rPrChange w:id="3218" w:author="Bob Rudis" w:date="2013-10-20T20:51:00Z">
            <w:rPr>
              <w:ins w:id="3219" w:author="Bob Rudis" w:date="2013-10-20T20:45:00Z"/>
              <w:i/>
            </w:rPr>
          </w:rPrChange>
        </w:rPr>
        <w:pPrChange w:id="3220" w:author="Bob Rudis" w:date="2013-10-20T20:50:00Z">
          <w:pPr>
            <w:pStyle w:val="CodeSnippet"/>
          </w:pPr>
        </w:pPrChange>
      </w:pPr>
      <w:ins w:id="3221" w:author="Bob Rudis" w:date="2013-10-20T20:45:00Z">
        <w:r w:rsidRPr="003023C5">
          <w:rPr>
            <w:color w:val="800026"/>
            <w:rPrChange w:id="3222" w:author="Bob Rudis" w:date="2013-10-20T20:51:00Z">
              <w:rPr>
                <w:i/>
              </w:rPr>
            </w:rPrChange>
          </w:rPr>
          <w:t>gg &lt;- gg + labs(title="Country Counts", x="Country", y="Count")</w:t>
        </w:r>
      </w:ins>
    </w:p>
    <w:p w14:paraId="288FAA3C" w14:textId="77777777" w:rsidR="00286D8B" w:rsidRPr="00286D8B" w:rsidRDefault="00286D8B">
      <w:pPr>
        <w:pStyle w:val="CodeSnippet"/>
        <w:shd w:val="clear" w:color="auto" w:fill="FFF8EA"/>
        <w:rPr>
          <w:ins w:id="3223" w:author="Bob Rudis" w:date="2013-10-20T20:45:00Z"/>
          <w:i/>
          <w:color w:val="9B9B9B"/>
          <w:rPrChange w:id="3224" w:author="Bob Rudis" w:date="2013-10-20T20:50:00Z">
            <w:rPr>
              <w:ins w:id="3225" w:author="Bob Rudis" w:date="2013-10-20T20:45:00Z"/>
              <w:i/>
            </w:rPr>
          </w:rPrChange>
        </w:rPr>
        <w:pPrChange w:id="3226" w:author="Bob Rudis" w:date="2013-10-20T20:50:00Z">
          <w:pPr>
            <w:pStyle w:val="CodeSnippet"/>
          </w:pPr>
        </w:pPrChange>
      </w:pPr>
      <w:ins w:id="3227" w:author="Bob Rudis" w:date="2013-10-20T20:45:00Z">
        <w:r w:rsidRPr="00286D8B">
          <w:rPr>
            <w:i/>
            <w:color w:val="9B9B9B"/>
            <w:rPrChange w:id="3228" w:author="Bob Rudis" w:date="2013-10-20T20:50:00Z">
              <w:rPr>
                <w:i/>
              </w:rPr>
            </w:rPrChange>
          </w:rPr>
          <w:t># rotate the chart to make this one more readable</w:t>
        </w:r>
      </w:ins>
    </w:p>
    <w:p w14:paraId="2A828AF4" w14:textId="77777777" w:rsidR="00286D8B" w:rsidRPr="003023C5" w:rsidRDefault="00286D8B">
      <w:pPr>
        <w:pStyle w:val="CodeSnippet"/>
        <w:shd w:val="clear" w:color="auto" w:fill="FFF8EA"/>
        <w:rPr>
          <w:ins w:id="3229" w:author="Bob Rudis" w:date="2013-10-20T20:45:00Z"/>
          <w:color w:val="800026"/>
          <w:rPrChange w:id="3230" w:author="Bob Rudis" w:date="2013-10-20T20:51:00Z">
            <w:rPr>
              <w:ins w:id="3231" w:author="Bob Rudis" w:date="2013-10-20T20:45:00Z"/>
              <w:i/>
            </w:rPr>
          </w:rPrChange>
        </w:rPr>
        <w:pPrChange w:id="3232" w:author="Bob Rudis" w:date="2013-10-20T20:50:00Z">
          <w:pPr>
            <w:pStyle w:val="CodeSnippet"/>
          </w:pPr>
        </w:pPrChange>
      </w:pPr>
      <w:ins w:id="3233" w:author="Bob Rudis" w:date="2013-10-20T20:45:00Z">
        <w:r w:rsidRPr="003023C5">
          <w:rPr>
            <w:color w:val="800026"/>
            <w:rPrChange w:id="3234" w:author="Bob Rudis" w:date="2013-10-20T20:51:00Z">
              <w:rPr>
                <w:i/>
              </w:rPr>
            </w:rPrChange>
          </w:rPr>
          <w:t>gg &lt;- gg + coord_flip()</w:t>
        </w:r>
      </w:ins>
    </w:p>
    <w:p w14:paraId="6D196D3B" w14:textId="77777777" w:rsidR="00286D8B" w:rsidRPr="00286D8B" w:rsidRDefault="00286D8B">
      <w:pPr>
        <w:pStyle w:val="CodeSnippet"/>
        <w:shd w:val="clear" w:color="auto" w:fill="FFF8EA"/>
        <w:rPr>
          <w:ins w:id="3235" w:author="Bob Rudis" w:date="2013-10-20T20:45:00Z"/>
          <w:i/>
          <w:color w:val="9B9B9B"/>
          <w:rPrChange w:id="3236" w:author="Bob Rudis" w:date="2013-10-20T20:50:00Z">
            <w:rPr>
              <w:ins w:id="3237" w:author="Bob Rudis" w:date="2013-10-20T20:45:00Z"/>
              <w:i/>
            </w:rPr>
          </w:rPrChange>
        </w:rPr>
        <w:pPrChange w:id="3238" w:author="Bob Rudis" w:date="2013-10-20T20:50:00Z">
          <w:pPr>
            <w:pStyle w:val="CodeSnippet"/>
          </w:pPr>
        </w:pPrChange>
      </w:pPr>
      <w:ins w:id="3239" w:author="Bob Rudis" w:date="2013-10-20T20:45:00Z">
        <w:r w:rsidRPr="00286D8B">
          <w:rPr>
            <w:i/>
            <w:color w:val="9B9B9B"/>
            <w:rPrChange w:id="3240" w:author="Bob Rudis" w:date="2013-10-20T20:50:00Z">
              <w:rPr>
                <w:i/>
              </w:rPr>
            </w:rPrChange>
          </w:rPr>
          <w:t># remove "chart junk"</w:t>
        </w:r>
      </w:ins>
    </w:p>
    <w:p w14:paraId="71AD2C1D" w14:textId="411F4E75" w:rsidR="00286D8B" w:rsidRPr="003023C5" w:rsidRDefault="00286D8B">
      <w:pPr>
        <w:pStyle w:val="CodeSnippet"/>
        <w:shd w:val="clear" w:color="auto" w:fill="FFF8EA"/>
        <w:rPr>
          <w:ins w:id="3241" w:author="Bob Rudis" w:date="2013-10-20T20:45:00Z"/>
          <w:color w:val="800026"/>
          <w:rPrChange w:id="3242" w:author="Bob Rudis" w:date="2013-10-20T20:51:00Z">
            <w:rPr>
              <w:ins w:id="3243" w:author="Bob Rudis" w:date="2013-10-20T20:45:00Z"/>
              <w:i/>
            </w:rPr>
          </w:rPrChange>
        </w:rPr>
        <w:pPrChange w:id="3244" w:author="Bob Rudis" w:date="2013-10-20T21:10:00Z">
          <w:pPr>
            <w:pStyle w:val="CodeSnippet"/>
          </w:pPr>
        </w:pPrChange>
      </w:pPr>
      <w:ins w:id="3245" w:author="Bob Rudis" w:date="2013-10-20T20:45:00Z">
        <w:r w:rsidRPr="003023C5">
          <w:rPr>
            <w:color w:val="800026"/>
            <w:rPrChange w:id="3246" w:author="Bob Rudis" w:date="2013-10-20T20:51:00Z">
              <w:rPr>
                <w:i/>
              </w:rPr>
            </w:rPrChange>
          </w:rPr>
          <w:t>gg &lt;- gg + theme(panel.grid=element_blank(),</w:t>
        </w:r>
      </w:ins>
    </w:p>
    <w:p w14:paraId="1B824D52" w14:textId="77777777" w:rsidR="00286D8B" w:rsidRPr="003023C5" w:rsidRDefault="00286D8B">
      <w:pPr>
        <w:pStyle w:val="CodeSnippet"/>
        <w:shd w:val="clear" w:color="auto" w:fill="FFF8EA"/>
        <w:rPr>
          <w:ins w:id="3247" w:author="Bob Rudis" w:date="2013-10-20T20:45:00Z"/>
          <w:color w:val="800026"/>
          <w:rPrChange w:id="3248" w:author="Bob Rudis" w:date="2013-10-20T20:51:00Z">
            <w:rPr>
              <w:ins w:id="3249" w:author="Bob Rudis" w:date="2013-10-20T20:45:00Z"/>
              <w:i/>
            </w:rPr>
          </w:rPrChange>
        </w:rPr>
        <w:pPrChange w:id="3250" w:author="Bob Rudis" w:date="2013-10-20T20:50:00Z">
          <w:pPr>
            <w:pStyle w:val="CodeSnippet"/>
          </w:pPr>
        </w:pPrChange>
      </w:pPr>
      <w:ins w:id="3251" w:author="Bob Rudis" w:date="2013-10-20T20:45:00Z">
        <w:r w:rsidRPr="003023C5">
          <w:rPr>
            <w:color w:val="800026"/>
            <w:rPrChange w:id="3252" w:author="Bob Rudis" w:date="2013-10-20T20:51:00Z">
              <w:rPr>
                <w:i/>
              </w:rPr>
            </w:rPrChange>
          </w:rPr>
          <w:t xml:space="preserve">                 panel.background=element_blank())</w:t>
        </w:r>
      </w:ins>
    </w:p>
    <w:p w14:paraId="70DD1522" w14:textId="77777777" w:rsidR="00286D8B" w:rsidRPr="00286D8B" w:rsidRDefault="00286D8B">
      <w:pPr>
        <w:pStyle w:val="CodeSnippet"/>
        <w:shd w:val="clear" w:color="auto" w:fill="FFF8EA"/>
        <w:rPr>
          <w:ins w:id="3253" w:author="Bob Rudis" w:date="2013-10-20T20:45:00Z"/>
          <w:i/>
          <w:color w:val="9B9B9B"/>
          <w:rPrChange w:id="3254" w:author="Bob Rudis" w:date="2013-10-20T20:50:00Z">
            <w:rPr>
              <w:ins w:id="3255" w:author="Bob Rudis" w:date="2013-10-20T20:45:00Z"/>
              <w:i/>
            </w:rPr>
          </w:rPrChange>
        </w:rPr>
        <w:pPrChange w:id="3256" w:author="Bob Rudis" w:date="2013-10-20T20:50:00Z">
          <w:pPr>
            <w:pStyle w:val="CodeSnippet"/>
          </w:pPr>
        </w:pPrChange>
      </w:pPr>
      <w:ins w:id="3257" w:author="Bob Rudis" w:date="2013-10-20T20:45:00Z">
        <w:r w:rsidRPr="00286D8B">
          <w:rPr>
            <w:i/>
            <w:color w:val="9B9B9B"/>
            <w:rPrChange w:id="3258" w:author="Bob Rudis" w:date="2013-10-20T20:50:00Z">
              <w:rPr>
                <w:i/>
              </w:rPr>
            </w:rPrChange>
          </w:rPr>
          <w:t># display the image</w:t>
        </w:r>
      </w:ins>
    </w:p>
    <w:p w14:paraId="43D45505" w14:textId="6C80AB17" w:rsidR="00A54FF8" w:rsidRPr="003023C5" w:rsidDel="00286D8B" w:rsidRDefault="00286D8B">
      <w:pPr>
        <w:pStyle w:val="CodeSnippet"/>
        <w:shd w:val="clear" w:color="auto" w:fill="FFF8EA"/>
        <w:rPr>
          <w:del w:id="3259" w:author="Bob Rudis" w:date="2013-10-20T20:45:00Z"/>
          <w:i/>
          <w:color w:val="800026"/>
          <w:rPrChange w:id="3260" w:author="Bob Rudis" w:date="2013-10-20T20:51:00Z">
            <w:rPr>
              <w:del w:id="3261" w:author="Bob Rudis" w:date="2013-10-20T20:45:00Z"/>
            </w:rPr>
          </w:rPrChange>
        </w:rPr>
        <w:pPrChange w:id="3262" w:author="Bob Rudis" w:date="2013-10-20T20:50:00Z">
          <w:pPr>
            <w:pStyle w:val="CodeSnippet"/>
          </w:pPr>
        </w:pPrChange>
      </w:pPr>
      <w:ins w:id="3263" w:author="Bob Rudis" w:date="2013-10-20T20:45:00Z">
        <w:r w:rsidRPr="003023C5">
          <w:rPr>
            <w:color w:val="800026"/>
            <w:rPrChange w:id="3264" w:author="Bob Rudis" w:date="2013-10-20T20:51:00Z">
              <w:rPr>
                <w:i/>
              </w:rPr>
            </w:rPrChange>
          </w:rPr>
          <w:t>print(gg)</w:t>
        </w:r>
      </w:ins>
      <w:del w:id="3265" w:author="Bob Rudis" w:date="2013-10-20T20:45:00Z">
        <w:r w:rsidR="00DD5024" w:rsidRPr="003023C5" w:rsidDel="00286D8B">
          <w:rPr>
            <w:i/>
            <w:color w:val="800026"/>
            <w:rPrChange w:id="3266" w:author="Bob Rudis" w:date="2013-10-20T20:51:00Z">
              <w:rPr>
                <w:b/>
                <w:sz w:val="22"/>
                <w:szCs w:val="22"/>
                <w:u w:val="double"/>
              </w:rPr>
            </w:rPrChange>
          </w:rPr>
          <w:delText># Bar graph of counts (sorted) by Country (top 20)</w:delText>
        </w:r>
      </w:del>
    </w:p>
    <w:p w14:paraId="43CE787C" w14:textId="3F65CD2F" w:rsidR="008A5890" w:rsidRPr="003023C5" w:rsidDel="00286D8B" w:rsidRDefault="00DD5024">
      <w:pPr>
        <w:pStyle w:val="CodeSnippet"/>
        <w:shd w:val="clear" w:color="auto" w:fill="FFF8EA"/>
        <w:rPr>
          <w:del w:id="3267" w:author="Bob Rudis" w:date="2013-10-20T20:45:00Z"/>
          <w:i/>
          <w:color w:val="800026"/>
          <w:rPrChange w:id="3268" w:author="Bob Rudis" w:date="2013-10-20T20:51:00Z">
            <w:rPr>
              <w:del w:id="3269" w:author="Bob Rudis" w:date="2013-10-20T20:45:00Z"/>
            </w:rPr>
          </w:rPrChange>
        </w:rPr>
        <w:pPrChange w:id="3270" w:author="Bob Rudis" w:date="2013-10-20T20:50:00Z">
          <w:pPr>
            <w:pStyle w:val="CodeSnippet"/>
          </w:pPr>
        </w:pPrChange>
      </w:pPr>
      <w:del w:id="3271" w:author="Bob Rudis" w:date="2013-10-20T20:45:00Z">
        <w:r w:rsidRPr="003023C5" w:rsidDel="00286D8B">
          <w:rPr>
            <w:i/>
            <w:color w:val="800026"/>
            <w:rPrChange w:id="3272" w:author="Bob Rudis" w:date="2013-10-20T20:51:00Z">
              <w:rPr>
                <w:b/>
                <w:sz w:val="22"/>
                <w:szCs w:val="22"/>
                <w:u w:val="double"/>
              </w:rPr>
            </w:rPrChange>
          </w:rPr>
          <w:delText># get the top 20 countries' names</w:delText>
        </w:r>
      </w:del>
    </w:p>
    <w:p w14:paraId="62F0F474" w14:textId="08EC7461" w:rsidR="008A5890" w:rsidRPr="003023C5" w:rsidDel="00286D8B" w:rsidRDefault="00DD5024">
      <w:pPr>
        <w:pStyle w:val="CodeSnippet"/>
        <w:shd w:val="clear" w:color="auto" w:fill="FFF8EA"/>
        <w:rPr>
          <w:del w:id="3273" w:author="Bob Rudis" w:date="2013-10-20T20:45:00Z"/>
          <w:color w:val="800026"/>
          <w:rPrChange w:id="3274" w:author="Bob Rudis" w:date="2013-10-20T20:51:00Z">
            <w:rPr>
              <w:del w:id="3275" w:author="Bob Rudis" w:date="2013-10-20T20:45:00Z"/>
              <w:b/>
            </w:rPr>
          </w:rPrChange>
        </w:rPr>
        <w:pPrChange w:id="3276" w:author="Bob Rudis" w:date="2013-10-20T20:50:00Z">
          <w:pPr>
            <w:pStyle w:val="CodeSnippet"/>
          </w:pPr>
        </w:pPrChange>
      </w:pPr>
      <w:del w:id="3277" w:author="Bob Rudis" w:date="2013-10-20T20:45:00Z">
        <w:r w:rsidRPr="003023C5" w:rsidDel="00286D8B">
          <w:rPr>
            <w:color w:val="800026"/>
            <w:rPrChange w:id="3278" w:author="Bob Rudis" w:date="2013-10-20T20:51:00Z">
              <w:rPr>
                <w:b/>
                <w:sz w:val="22"/>
                <w:szCs w:val="22"/>
                <w:u w:val="double"/>
              </w:rPr>
            </w:rPrChange>
          </w:rPr>
          <w:delText>country.top20 &lt;- names(summary(av$Country))[1:20]</w:delText>
        </w:r>
      </w:del>
    </w:p>
    <w:p w14:paraId="50DEE3F3" w14:textId="1D5748A1" w:rsidR="006B1585" w:rsidRPr="003023C5" w:rsidDel="00286D8B" w:rsidRDefault="00DD5024">
      <w:pPr>
        <w:pStyle w:val="CodeSnippet"/>
        <w:shd w:val="clear" w:color="auto" w:fill="FFF8EA"/>
        <w:rPr>
          <w:del w:id="3279" w:author="Bob Rudis" w:date="2013-10-20T20:45:00Z"/>
          <w:i/>
          <w:color w:val="800026"/>
          <w:rPrChange w:id="3280" w:author="Bob Rudis" w:date="2013-10-20T20:51:00Z">
            <w:rPr>
              <w:del w:id="3281" w:author="Bob Rudis" w:date="2013-10-20T20:45:00Z"/>
            </w:rPr>
          </w:rPrChange>
        </w:rPr>
        <w:pPrChange w:id="3282" w:author="Bob Rudis" w:date="2013-10-20T20:50:00Z">
          <w:pPr>
            <w:pStyle w:val="CodeSnippet"/>
          </w:pPr>
        </w:pPrChange>
      </w:pPr>
      <w:del w:id="3283" w:author="Bob Rudis" w:date="2013-10-20T20:45:00Z">
        <w:r w:rsidRPr="003023C5" w:rsidDel="00286D8B">
          <w:rPr>
            <w:i/>
            <w:color w:val="800026"/>
            <w:rPrChange w:id="3284" w:author="Bob Rudis" w:date="2013-10-20T20:51:00Z">
              <w:rPr>
                <w:b/>
                <w:sz w:val="22"/>
                <w:szCs w:val="22"/>
                <w:u w:val="double"/>
              </w:rPr>
            </w:rPrChange>
          </w:rPr>
          <w:delText xml:space="preserve"># give ggplot a subset of our data (the top 20 countries) </w:delText>
        </w:r>
      </w:del>
    </w:p>
    <w:p w14:paraId="11DBCB01" w14:textId="248D969F" w:rsidR="006B1585" w:rsidRPr="003023C5" w:rsidDel="00286D8B" w:rsidRDefault="00DD5024">
      <w:pPr>
        <w:pStyle w:val="CodeSnippet"/>
        <w:shd w:val="clear" w:color="auto" w:fill="FFF8EA"/>
        <w:rPr>
          <w:del w:id="3285" w:author="Bob Rudis" w:date="2013-10-20T20:45:00Z"/>
          <w:i/>
          <w:color w:val="800026"/>
          <w:rPrChange w:id="3286" w:author="Bob Rudis" w:date="2013-10-20T20:51:00Z">
            <w:rPr>
              <w:del w:id="3287" w:author="Bob Rudis" w:date="2013-10-20T20:45:00Z"/>
            </w:rPr>
          </w:rPrChange>
        </w:rPr>
        <w:pPrChange w:id="3288" w:author="Bob Rudis" w:date="2013-10-20T20:50:00Z">
          <w:pPr>
            <w:pStyle w:val="CodeSnippet"/>
          </w:pPr>
        </w:pPrChange>
      </w:pPr>
      <w:del w:id="3289" w:author="Bob Rudis" w:date="2013-10-20T20:45:00Z">
        <w:r w:rsidRPr="003023C5" w:rsidDel="00286D8B">
          <w:rPr>
            <w:i/>
            <w:color w:val="800026"/>
            <w:rPrChange w:id="3290" w:author="Bob Rudis" w:date="2013-10-20T20:51:00Z">
              <w:rPr>
                <w:b/>
                <w:sz w:val="22"/>
                <w:szCs w:val="22"/>
                <w:u w:val="double"/>
              </w:rPr>
            </w:rPrChange>
          </w:rPr>
          <w:delText># map the x value to a sorted count of country</w:delText>
        </w:r>
      </w:del>
    </w:p>
    <w:p w14:paraId="3807A427" w14:textId="0DD40735" w:rsidR="006B1585" w:rsidRPr="003023C5" w:rsidDel="00286D8B" w:rsidRDefault="00DD5024">
      <w:pPr>
        <w:pStyle w:val="CodeSnippet"/>
        <w:shd w:val="clear" w:color="auto" w:fill="FFF8EA"/>
        <w:rPr>
          <w:del w:id="3291" w:author="Bob Rudis" w:date="2013-10-20T20:45:00Z"/>
          <w:color w:val="800026"/>
          <w:rPrChange w:id="3292" w:author="Bob Rudis" w:date="2013-10-20T20:51:00Z">
            <w:rPr>
              <w:del w:id="3293" w:author="Bob Rudis" w:date="2013-10-20T20:45:00Z"/>
              <w:b/>
            </w:rPr>
          </w:rPrChange>
        </w:rPr>
        <w:pPrChange w:id="3294" w:author="Bob Rudis" w:date="2013-10-20T20:50:00Z">
          <w:pPr>
            <w:pStyle w:val="CodeSnippet"/>
          </w:pPr>
        </w:pPrChange>
      </w:pPr>
      <w:del w:id="3295" w:author="Bob Rudis" w:date="2013-10-20T20:45:00Z">
        <w:r w:rsidRPr="003023C5" w:rsidDel="00286D8B">
          <w:rPr>
            <w:color w:val="800026"/>
            <w:rPrChange w:id="3296" w:author="Bob Rudis" w:date="2013-10-20T20:51:00Z">
              <w:rPr>
                <w:b/>
                <w:sz w:val="22"/>
                <w:szCs w:val="22"/>
                <w:u w:val="double"/>
              </w:rPr>
            </w:rPrChange>
          </w:rPr>
          <w:delText xml:space="preserve">g &lt;- ggplot(data=subset(av,Country %in% country.top20), </w:delText>
        </w:r>
      </w:del>
    </w:p>
    <w:p w14:paraId="18314E40" w14:textId="206E218E" w:rsidR="006B1585" w:rsidRPr="003023C5" w:rsidDel="00286D8B" w:rsidRDefault="00DD5024">
      <w:pPr>
        <w:pStyle w:val="CodeSnippet"/>
        <w:shd w:val="clear" w:color="auto" w:fill="FFF8EA"/>
        <w:rPr>
          <w:del w:id="3297" w:author="Bob Rudis" w:date="2013-10-20T20:45:00Z"/>
          <w:color w:val="800026"/>
          <w:rPrChange w:id="3298" w:author="Bob Rudis" w:date="2013-10-20T20:51:00Z">
            <w:rPr>
              <w:del w:id="3299" w:author="Bob Rudis" w:date="2013-10-20T20:45:00Z"/>
              <w:b/>
            </w:rPr>
          </w:rPrChange>
        </w:rPr>
        <w:pPrChange w:id="3300" w:author="Bob Rudis" w:date="2013-10-20T20:50:00Z">
          <w:pPr>
            <w:pStyle w:val="CodeSnippet"/>
          </w:pPr>
        </w:pPrChange>
      </w:pPr>
      <w:del w:id="3301" w:author="Bob Rudis" w:date="2013-10-20T20:45:00Z">
        <w:r w:rsidRPr="003023C5" w:rsidDel="00286D8B">
          <w:rPr>
            <w:color w:val="800026"/>
            <w:rPrChange w:id="3302" w:author="Bob Rudis" w:date="2013-10-20T20:51:00Z">
              <w:rPr>
                <w:b/>
                <w:sz w:val="22"/>
                <w:szCs w:val="22"/>
                <w:u w:val="double"/>
              </w:rPr>
            </w:rPrChange>
          </w:rPr>
          <w:delText xml:space="preserve">            aes(x=reorder(Country, Country, length)))</w:delText>
        </w:r>
      </w:del>
    </w:p>
    <w:p w14:paraId="3693BE2C" w14:textId="1BBF6733" w:rsidR="00A54FF8" w:rsidRPr="003023C5" w:rsidDel="00286D8B" w:rsidRDefault="00DD5024">
      <w:pPr>
        <w:pStyle w:val="CodeSnippet"/>
        <w:shd w:val="clear" w:color="auto" w:fill="FFF8EA"/>
        <w:rPr>
          <w:del w:id="3303" w:author="Bob Rudis" w:date="2013-10-20T20:45:00Z"/>
          <w:i/>
          <w:color w:val="800026"/>
          <w:rPrChange w:id="3304" w:author="Bob Rudis" w:date="2013-10-20T20:51:00Z">
            <w:rPr>
              <w:del w:id="3305" w:author="Bob Rudis" w:date="2013-10-20T20:45:00Z"/>
            </w:rPr>
          </w:rPrChange>
        </w:rPr>
        <w:pPrChange w:id="3306" w:author="Bob Rudis" w:date="2013-10-20T20:50:00Z">
          <w:pPr>
            <w:pStyle w:val="CodeSnippet"/>
          </w:pPr>
        </w:pPrChange>
      </w:pPr>
      <w:del w:id="3307" w:author="Bob Rudis" w:date="2013-10-20T20:45:00Z">
        <w:r w:rsidRPr="003023C5" w:rsidDel="00286D8B">
          <w:rPr>
            <w:i/>
            <w:color w:val="800026"/>
            <w:rPrChange w:id="3308" w:author="Bob Rudis" w:date="2013-10-20T20:51:00Z">
              <w:rPr>
                <w:b/>
                <w:sz w:val="22"/>
                <w:szCs w:val="22"/>
                <w:u w:val="double"/>
              </w:rPr>
            </w:rPrChange>
          </w:rPr>
          <w:delText># tell ggplot we want a bar chart</w:delText>
        </w:r>
      </w:del>
    </w:p>
    <w:p w14:paraId="5CF37E6A" w14:textId="68102C51" w:rsidR="00A54FF8" w:rsidRPr="003023C5" w:rsidDel="00286D8B" w:rsidRDefault="00DD5024">
      <w:pPr>
        <w:pStyle w:val="CodeSnippet"/>
        <w:shd w:val="clear" w:color="auto" w:fill="FFF8EA"/>
        <w:rPr>
          <w:del w:id="3309" w:author="Bob Rudis" w:date="2013-10-20T20:45:00Z"/>
          <w:color w:val="800026"/>
          <w:rPrChange w:id="3310" w:author="Bob Rudis" w:date="2013-10-20T20:51:00Z">
            <w:rPr>
              <w:del w:id="3311" w:author="Bob Rudis" w:date="2013-10-20T20:45:00Z"/>
              <w:b/>
            </w:rPr>
          </w:rPrChange>
        </w:rPr>
        <w:pPrChange w:id="3312" w:author="Bob Rudis" w:date="2013-10-20T20:50:00Z">
          <w:pPr>
            <w:pStyle w:val="CodeSnippet"/>
          </w:pPr>
        </w:pPrChange>
      </w:pPr>
      <w:del w:id="3313" w:author="Bob Rudis" w:date="2013-10-20T20:45:00Z">
        <w:r w:rsidRPr="003023C5" w:rsidDel="00286D8B">
          <w:rPr>
            <w:color w:val="800026"/>
            <w:rPrChange w:id="3314" w:author="Bob Rudis" w:date="2013-10-20T20:51:00Z">
              <w:rPr>
                <w:b/>
                <w:sz w:val="22"/>
                <w:szCs w:val="22"/>
                <w:u w:val="double"/>
              </w:rPr>
            </w:rPrChange>
          </w:rPr>
          <w:delText>g &lt;- g + geom_bar()</w:delText>
        </w:r>
      </w:del>
    </w:p>
    <w:p w14:paraId="04459FF3" w14:textId="261D66E1" w:rsidR="00A54FF8" w:rsidRPr="003023C5" w:rsidDel="00286D8B" w:rsidRDefault="00DD5024">
      <w:pPr>
        <w:pStyle w:val="CodeSnippet"/>
        <w:shd w:val="clear" w:color="auto" w:fill="FFF8EA"/>
        <w:rPr>
          <w:del w:id="3315" w:author="Bob Rudis" w:date="2013-10-20T20:45:00Z"/>
          <w:i/>
          <w:color w:val="800026"/>
          <w:rPrChange w:id="3316" w:author="Bob Rudis" w:date="2013-10-20T20:51:00Z">
            <w:rPr>
              <w:del w:id="3317" w:author="Bob Rudis" w:date="2013-10-20T20:45:00Z"/>
            </w:rPr>
          </w:rPrChange>
        </w:rPr>
        <w:pPrChange w:id="3318" w:author="Bob Rudis" w:date="2013-10-20T20:50:00Z">
          <w:pPr>
            <w:pStyle w:val="CodeSnippet"/>
          </w:pPr>
        </w:pPrChange>
      </w:pPr>
      <w:del w:id="3319" w:author="Bob Rudis" w:date="2013-10-20T20:45:00Z">
        <w:r w:rsidRPr="003023C5" w:rsidDel="00286D8B">
          <w:rPr>
            <w:i/>
            <w:color w:val="800026"/>
            <w:rPrChange w:id="3320" w:author="Bob Rudis" w:date="2013-10-20T20:51:00Z">
              <w:rPr>
                <w:b/>
                <w:sz w:val="22"/>
                <w:szCs w:val="22"/>
                <w:u w:val="double"/>
              </w:rPr>
            </w:rPrChange>
          </w:rPr>
          <w:delText># ensure we have decent labels</w:delText>
        </w:r>
      </w:del>
    </w:p>
    <w:p w14:paraId="7E15CEEB" w14:textId="1E44B5F8" w:rsidR="00A54FF8" w:rsidRPr="003023C5" w:rsidDel="00286D8B" w:rsidRDefault="00DD5024">
      <w:pPr>
        <w:pStyle w:val="CodeSnippet"/>
        <w:shd w:val="clear" w:color="auto" w:fill="FFF8EA"/>
        <w:rPr>
          <w:del w:id="3321" w:author="Bob Rudis" w:date="2013-10-20T20:45:00Z"/>
          <w:color w:val="800026"/>
          <w:rPrChange w:id="3322" w:author="Bob Rudis" w:date="2013-10-20T20:51:00Z">
            <w:rPr>
              <w:del w:id="3323" w:author="Bob Rudis" w:date="2013-10-20T20:45:00Z"/>
              <w:b/>
            </w:rPr>
          </w:rPrChange>
        </w:rPr>
        <w:pPrChange w:id="3324" w:author="Bob Rudis" w:date="2013-10-20T20:50:00Z">
          <w:pPr>
            <w:pStyle w:val="CodeSnippet"/>
          </w:pPr>
        </w:pPrChange>
      </w:pPr>
      <w:del w:id="3325" w:author="Bob Rudis" w:date="2013-10-20T20:45:00Z">
        <w:r w:rsidRPr="003023C5" w:rsidDel="00286D8B">
          <w:rPr>
            <w:color w:val="800026"/>
            <w:rPrChange w:id="3326" w:author="Bob Rudis" w:date="2013-10-20T20:51:00Z">
              <w:rPr>
                <w:b/>
                <w:sz w:val="22"/>
                <w:szCs w:val="22"/>
                <w:u w:val="double"/>
              </w:rPr>
            </w:rPrChange>
          </w:rPr>
          <w:delText>g &lt;- g + labs(title="Country Counts", x="Country")</w:delText>
        </w:r>
      </w:del>
    </w:p>
    <w:p w14:paraId="25AFFC91" w14:textId="6CD4AADF" w:rsidR="00A54FF8" w:rsidRPr="003023C5" w:rsidDel="00286D8B" w:rsidRDefault="00DD5024">
      <w:pPr>
        <w:pStyle w:val="CodeSnippet"/>
        <w:shd w:val="clear" w:color="auto" w:fill="FFF8EA"/>
        <w:rPr>
          <w:del w:id="3327" w:author="Bob Rudis" w:date="2013-10-20T20:45:00Z"/>
          <w:i/>
          <w:color w:val="800026"/>
          <w:rPrChange w:id="3328" w:author="Bob Rudis" w:date="2013-10-20T20:51:00Z">
            <w:rPr>
              <w:del w:id="3329" w:author="Bob Rudis" w:date="2013-10-20T20:45:00Z"/>
            </w:rPr>
          </w:rPrChange>
        </w:rPr>
        <w:pPrChange w:id="3330" w:author="Bob Rudis" w:date="2013-10-20T20:50:00Z">
          <w:pPr>
            <w:pStyle w:val="CodeSnippet"/>
          </w:pPr>
        </w:pPrChange>
      </w:pPr>
      <w:del w:id="3331" w:author="Bob Rudis" w:date="2013-10-20T20:45:00Z">
        <w:r w:rsidRPr="003023C5" w:rsidDel="00286D8B">
          <w:rPr>
            <w:i/>
            <w:color w:val="800026"/>
            <w:rPrChange w:id="3332" w:author="Bob Rudis" w:date="2013-10-20T20:51:00Z">
              <w:rPr>
                <w:b/>
                <w:sz w:val="22"/>
                <w:szCs w:val="22"/>
                <w:u w:val="double"/>
              </w:rPr>
            </w:rPrChange>
          </w:rPr>
          <w:delText># rotate the chart to make this one more readable</w:delText>
        </w:r>
      </w:del>
    </w:p>
    <w:p w14:paraId="6B790F6E" w14:textId="2666EA26" w:rsidR="00A54FF8" w:rsidRPr="003023C5" w:rsidDel="00286D8B" w:rsidRDefault="00DD5024">
      <w:pPr>
        <w:pStyle w:val="CodeSnippet"/>
        <w:shd w:val="clear" w:color="auto" w:fill="FFF8EA"/>
        <w:rPr>
          <w:del w:id="3333" w:author="Bob Rudis" w:date="2013-10-20T20:45:00Z"/>
          <w:color w:val="800026"/>
          <w:rPrChange w:id="3334" w:author="Bob Rudis" w:date="2013-10-20T20:51:00Z">
            <w:rPr>
              <w:del w:id="3335" w:author="Bob Rudis" w:date="2013-10-20T20:45:00Z"/>
              <w:b/>
            </w:rPr>
          </w:rPrChange>
        </w:rPr>
        <w:pPrChange w:id="3336" w:author="Bob Rudis" w:date="2013-10-20T20:50:00Z">
          <w:pPr>
            <w:pStyle w:val="CodeSnippet"/>
          </w:pPr>
        </w:pPrChange>
      </w:pPr>
      <w:del w:id="3337" w:author="Bob Rudis" w:date="2013-10-20T20:45:00Z">
        <w:r w:rsidRPr="003023C5" w:rsidDel="00286D8B">
          <w:rPr>
            <w:color w:val="800026"/>
            <w:rPrChange w:id="3338" w:author="Bob Rudis" w:date="2013-10-20T20:51:00Z">
              <w:rPr>
                <w:b/>
                <w:sz w:val="22"/>
                <w:szCs w:val="22"/>
                <w:u w:val="double"/>
              </w:rPr>
            </w:rPrChange>
          </w:rPr>
          <w:delText>g &lt;- g + coord_flip()</w:delText>
        </w:r>
      </w:del>
    </w:p>
    <w:p w14:paraId="1E51D71D" w14:textId="67FCF128" w:rsidR="00904F89" w:rsidRPr="003023C5" w:rsidDel="00286D8B" w:rsidRDefault="00DD5024">
      <w:pPr>
        <w:pStyle w:val="CodeSnippet"/>
        <w:shd w:val="clear" w:color="auto" w:fill="FFF8EA"/>
        <w:rPr>
          <w:del w:id="3339" w:author="Bob Rudis" w:date="2013-10-20T20:45:00Z"/>
          <w:i/>
          <w:color w:val="800026"/>
          <w:rPrChange w:id="3340" w:author="Bob Rudis" w:date="2013-10-20T20:51:00Z">
            <w:rPr>
              <w:del w:id="3341" w:author="Bob Rudis" w:date="2013-10-20T20:45:00Z"/>
            </w:rPr>
          </w:rPrChange>
        </w:rPr>
        <w:pPrChange w:id="3342" w:author="Bob Rudis" w:date="2013-10-20T20:50:00Z">
          <w:pPr>
            <w:pStyle w:val="CodeSnippet"/>
          </w:pPr>
        </w:pPrChange>
      </w:pPr>
      <w:del w:id="3343" w:author="Bob Rudis" w:date="2013-10-20T20:45:00Z">
        <w:r w:rsidRPr="003023C5" w:rsidDel="00286D8B">
          <w:rPr>
            <w:i/>
            <w:color w:val="800026"/>
            <w:rPrChange w:id="3344" w:author="Bob Rudis" w:date="2013-10-20T20:51:00Z">
              <w:rPr>
                <w:b/>
                <w:sz w:val="22"/>
                <w:szCs w:val="22"/>
                <w:u w:val="double"/>
              </w:rPr>
            </w:rPrChange>
          </w:rPr>
          <w:delText># display the image</w:delText>
        </w:r>
      </w:del>
    </w:p>
    <w:p w14:paraId="44B63998" w14:textId="6DBC7507" w:rsidR="00A54FF8" w:rsidRPr="003023C5" w:rsidRDefault="00DD5024">
      <w:pPr>
        <w:pStyle w:val="CodeSnippet"/>
        <w:shd w:val="clear" w:color="auto" w:fill="FFF8EA"/>
        <w:rPr>
          <w:color w:val="800026"/>
          <w:rPrChange w:id="3345" w:author="Bob Rudis" w:date="2013-10-20T20:51:00Z">
            <w:rPr>
              <w:b/>
            </w:rPr>
          </w:rPrChange>
        </w:rPr>
        <w:pPrChange w:id="3346" w:author="Bob Rudis" w:date="2013-10-20T20:50:00Z">
          <w:pPr>
            <w:pStyle w:val="CodeSnippet"/>
          </w:pPr>
        </w:pPrChange>
      </w:pPr>
      <w:del w:id="3347" w:author="Bob Rudis" w:date="2013-10-20T20:45:00Z">
        <w:r w:rsidRPr="003023C5" w:rsidDel="00286D8B">
          <w:rPr>
            <w:color w:val="800026"/>
            <w:rPrChange w:id="3348" w:author="Bob Rudis" w:date="2013-10-20T20:51:00Z">
              <w:rPr>
                <w:b/>
                <w:sz w:val="22"/>
                <w:szCs w:val="22"/>
                <w:u w:val="double"/>
              </w:rPr>
            </w:rPrChange>
          </w:rPr>
          <w:delText>print(g)</w:delText>
        </w:r>
      </w:del>
    </w:p>
    <w:p w14:paraId="09D0AE7A" w14:textId="77777777" w:rsidR="00846327" w:rsidRDefault="00846327" w:rsidP="00846327">
      <w:pPr>
        <w:pStyle w:val="Slug"/>
        <w:rPr>
          <w:ins w:id="3349" w:author="Bob Rudis" w:date="2013-10-20T20:31:00Z"/>
        </w:rPr>
      </w:pPr>
      <w:ins w:id="3350" w:author="Bob Rudis" w:date="2013-10-20T20:31:00Z">
        <w:r w:rsidRPr="00A17A85">
          <w:t>Figure 3</w:t>
        </w:r>
        <w:r>
          <w:t>-</w:t>
        </w:r>
        <w:r w:rsidRPr="00A17A85">
          <w:t xml:space="preserve">2 Country </w:t>
        </w:r>
        <w:r>
          <w:t>f</w:t>
        </w:r>
        <w:r w:rsidRPr="00A17A85">
          <w:t xml:space="preserve">actor </w:t>
        </w:r>
        <w:r>
          <w:t>b</w:t>
        </w:r>
        <w:r w:rsidRPr="00A17A85">
          <w:t xml:space="preserve">ar </w:t>
        </w:r>
        <w:r>
          <w:t>c</w:t>
        </w:r>
        <w:r w:rsidRPr="00A17A85">
          <w:t>hart (R)</w:t>
        </w:r>
        <w:r w:rsidRPr="00A17A85">
          <w:tab/>
          <w:t>[</w:t>
        </w:r>
        <w:r w:rsidRPr="00472EFB">
          <w:t>9781118</w:t>
        </w:r>
        <w:r w:rsidRPr="00A17A85">
          <w:t>793725</w:t>
        </w:r>
        <w:r>
          <w:t xml:space="preserve"> </w:t>
        </w:r>
        <w:r w:rsidRPr="00A17A85">
          <w:t>c03f002.</w:t>
        </w:r>
        <w:r w:rsidRPr="00927E30">
          <w:t>eps</w:t>
        </w:r>
        <w:r w:rsidRPr="00A17A85">
          <w:t>]</w:t>
        </w:r>
      </w:ins>
    </w:p>
    <w:p w14:paraId="6B69C541" w14:textId="1C79F064" w:rsidR="00F13102" w:rsidRDefault="00286D8B" w:rsidP="00F13102">
      <w:pPr>
        <w:pStyle w:val="CodeListing"/>
        <w:rPr>
          <w:ins w:id="3351" w:author="Bob Rudis" w:date="2013-10-20T20:22:00Z"/>
        </w:rPr>
      </w:pPr>
      <w:ins w:id="3352" w:author="Bob Rudis" w:date="2013-10-20T20:22:00Z">
        <w:r>
          <w:t>Listing 3-12</w:t>
        </w:r>
      </w:ins>
    </w:p>
    <w:p w14:paraId="3382B206" w14:textId="77777777" w:rsidR="00680D32" w:rsidRPr="00E70A8A" w:rsidRDefault="00680D32">
      <w:pPr>
        <w:pStyle w:val="CodeListing"/>
        <w:shd w:val="clear" w:color="auto" w:fill="FFF8EA"/>
        <w:rPr>
          <w:ins w:id="3353" w:author="Bob Rudis" w:date="2013-10-20T21:02:00Z"/>
          <w:i/>
          <w:color w:val="9B9B9B"/>
        </w:rPr>
        <w:pPrChange w:id="3354" w:author="Bob Rudis" w:date="2013-10-20T21:04:00Z">
          <w:pPr>
            <w:pStyle w:val="CodeListing"/>
          </w:pPr>
        </w:pPrChange>
      </w:pPr>
      <w:ins w:id="3355" w:author="Bob Rudis" w:date="2013-10-20T21:02:00Z">
        <w:r w:rsidRPr="00E70A8A">
          <w:rPr>
            <w:i/>
            <w:color w:val="9B9B9B"/>
          </w:rPr>
          <w:t># requires packages: ggplot2</w:t>
        </w:r>
      </w:ins>
    </w:p>
    <w:p w14:paraId="37F46B85" w14:textId="77777777" w:rsidR="00680D32" w:rsidRPr="00E70A8A" w:rsidRDefault="00680D32">
      <w:pPr>
        <w:pStyle w:val="CodeListing"/>
        <w:shd w:val="clear" w:color="auto" w:fill="FFF8EA"/>
        <w:rPr>
          <w:ins w:id="3356" w:author="Bob Rudis" w:date="2013-10-20T21:02:00Z"/>
          <w:i/>
          <w:color w:val="9B9B9B"/>
        </w:rPr>
        <w:pPrChange w:id="3357" w:author="Bob Rudis" w:date="2013-10-20T21:04:00Z">
          <w:pPr>
            <w:pStyle w:val="CodeListing"/>
          </w:pPr>
        </w:pPrChange>
      </w:pPr>
      <w:ins w:id="3358" w:author="Bob Rudis" w:date="2013-10-20T21:02:00Z">
        <w:r w:rsidRPr="00E70A8A">
          <w:rPr>
            <w:i/>
            <w:color w:val="9B9B9B"/>
          </w:rPr>
          <w:t># require object: av (3-4)</w:t>
        </w:r>
      </w:ins>
    </w:p>
    <w:p w14:paraId="36CD90E7" w14:textId="77777777" w:rsidR="00680D32" w:rsidRPr="00E70A8A" w:rsidRDefault="00680D32">
      <w:pPr>
        <w:pStyle w:val="CodeListing"/>
        <w:shd w:val="clear" w:color="auto" w:fill="FFF8EA"/>
        <w:rPr>
          <w:ins w:id="3359" w:author="Bob Rudis" w:date="2013-10-20T21:02:00Z"/>
          <w:i/>
          <w:color w:val="9B9B9B"/>
        </w:rPr>
        <w:pPrChange w:id="3360" w:author="Bob Rudis" w:date="2013-10-20T21:04:00Z">
          <w:pPr>
            <w:pStyle w:val="CodeListing"/>
          </w:pPr>
        </w:pPrChange>
      </w:pPr>
      <w:ins w:id="3361" w:author="Bob Rudis" w:date="2013-10-20T21:02:00Z">
        <w:r w:rsidRPr="00E70A8A">
          <w:rPr>
            <w:i/>
            <w:color w:val="9B9B9B"/>
          </w:rPr>
          <w:t># See corresponding output in Figure 3-3</w:t>
        </w:r>
      </w:ins>
    </w:p>
    <w:p w14:paraId="073CC19E" w14:textId="77777777" w:rsidR="00680D32" w:rsidRPr="00E70A8A" w:rsidRDefault="00680D32">
      <w:pPr>
        <w:pStyle w:val="CodeListing"/>
        <w:shd w:val="clear" w:color="auto" w:fill="FFF8EA"/>
        <w:rPr>
          <w:ins w:id="3362" w:author="Bob Rudis" w:date="2013-10-20T21:02:00Z"/>
          <w:i/>
          <w:color w:val="9B9B9B"/>
        </w:rPr>
        <w:pPrChange w:id="3363" w:author="Bob Rudis" w:date="2013-10-20T21:04:00Z">
          <w:pPr>
            <w:pStyle w:val="CodeListing"/>
          </w:pPr>
        </w:pPrChange>
      </w:pPr>
      <w:ins w:id="3364" w:author="Bob Rudis" w:date="2013-10-20T21:02:00Z">
        <w:r w:rsidRPr="00E70A8A">
          <w:rPr>
            <w:i/>
            <w:color w:val="9B9B9B"/>
          </w:rPr>
          <w:t># Bar graph of counts by Risk</w:t>
        </w:r>
      </w:ins>
    </w:p>
    <w:p w14:paraId="6537B328" w14:textId="77777777" w:rsidR="00680D32" w:rsidRPr="00E70A8A" w:rsidRDefault="00680D32">
      <w:pPr>
        <w:pStyle w:val="CodeListing"/>
        <w:shd w:val="clear" w:color="auto" w:fill="FFF8EA"/>
        <w:rPr>
          <w:ins w:id="3365" w:author="Bob Rudis" w:date="2013-10-20T21:02:00Z"/>
          <w:color w:val="800026"/>
          <w:rPrChange w:id="3366" w:author="Bob Rudis" w:date="2013-10-20T21:03:00Z">
            <w:rPr>
              <w:ins w:id="3367" w:author="Bob Rudis" w:date="2013-10-20T21:02:00Z"/>
              <w:i/>
              <w:color w:val="9B9B9B"/>
            </w:rPr>
          </w:rPrChange>
        </w:rPr>
        <w:pPrChange w:id="3368" w:author="Bob Rudis" w:date="2013-10-20T21:04:00Z">
          <w:pPr>
            <w:pStyle w:val="CodeListing"/>
          </w:pPr>
        </w:pPrChange>
      </w:pPr>
      <w:ins w:id="3369" w:author="Bob Rudis" w:date="2013-10-20T21:02:00Z">
        <w:r w:rsidRPr="00E70A8A">
          <w:rPr>
            <w:color w:val="800026"/>
            <w:rPrChange w:id="3370" w:author="Bob Rudis" w:date="2013-10-20T21:03:00Z">
              <w:rPr>
                <w:i/>
                <w:color w:val="9B9B9B"/>
              </w:rPr>
            </w:rPrChange>
          </w:rPr>
          <w:t>gg &lt;- ggplot(data=av, aes(x=Risk))</w:t>
        </w:r>
      </w:ins>
    </w:p>
    <w:p w14:paraId="24E101C4" w14:textId="77777777" w:rsidR="00680D32" w:rsidRPr="00E70A8A" w:rsidRDefault="00680D32">
      <w:pPr>
        <w:pStyle w:val="CodeListing"/>
        <w:shd w:val="clear" w:color="auto" w:fill="FFF8EA"/>
        <w:rPr>
          <w:ins w:id="3371" w:author="Bob Rudis" w:date="2013-10-20T21:02:00Z"/>
          <w:color w:val="800026"/>
          <w:rPrChange w:id="3372" w:author="Bob Rudis" w:date="2013-10-20T21:03:00Z">
            <w:rPr>
              <w:ins w:id="3373" w:author="Bob Rudis" w:date="2013-10-20T21:02:00Z"/>
              <w:i/>
              <w:color w:val="9B9B9B"/>
            </w:rPr>
          </w:rPrChange>
        </w:rPr>
        <w:pPrChange w:id="3374" w:author="Bob Rudis" w:date="2013-10-20T21:04:00Z">
          <w:pPr>
            <w:pStyle w:val="CodeListing"/>
          </w:pPr>
        </w:pPrChange>
      </w:pPr>
      <w:ins w:id="3375" w:author="Bob Rudis" w:date="2013-10-20T21:02:00Z">
        <w:r w:rsidRPr="00E70A8A">
          <w:rPr>
            <w:color w:val="800026"/>
            <w:rPrChange w:id="3376" w:author="Bob Rudis" w:date="2013-10-20T21:03:00Z">
              <w:rPr>
                <w:i/>
                <w:color w:val="9B9B9B"/>
              </w:rPr>
            </w:rPrChange>
          </w:rPr>
          <w:t>gg &lt;- gg + geom_bar(fill="#000099")</w:t>
        </w:r>
      </w:ins>
    </w:p>
    <w:p w14:paraId="670D75D2" w14:textId="77777777" w:rsidR="00680D32" w:rsidRPr="00E70A8A" w:rsidRDefault="00680D32">
      <w:pPr>
        <w:pStyle w:val="CodeListing"/>
        <w:shd w:val="clear" w:color="auto" w:fill="FFF8EA"/>
        <w:rPr>
          <w:ins w:id="3377" w:author="Bob Rudis" w:date="2013-10-20T21:02:00Z"/>
          <w:i/>
          <w:color w:val="9B9B9B"/>
        </w:rPr>
        <w:pPrChange w:id="3378" w:author="Bob Rudis" w:date="2013-10-20T21:04:00Z">
          <w:pPr>
            <w:pStyle w:val="CodeListing"/>
          </w:pPr>
        </w:pPrChange>
      </w:pPr>
      <w:ins w:id="3379" w:author="Bob Rudis" w:date="2013-10-20T21:02:00Z">
        <w:r w:rsidRPr="00E70A8A">
          <w:rPr>
            <w:i/>
            <w:color w:val="9B9B9B"/>
          </w:rPr>
          <w:t># force an X scale to be just the limits of the data</w:t>
        </w:r>
      </w:ins>
    </w:p>
    <w:p w14:paraId="0A6DED48" w14:textId="77777777" w:rsidR="00680D32" w:rsidRPr="00E70A8A" w:rsidRDefault="00680D32">
      <w:pPr>
        <w:pStyle w:val="CodeListing"/>
        <w:shd w:val="clear" w:color="auto" w:fill="FFF8EA"/>
        <w:rPr>
          <w:ins w:id="3380" w:author="Bob Rudis" w:date="2013-10-20T21:02:00Z"/>
          <w:i/>
          <w:color w:val="9B9B9B"/>
        </w:rPr>
        <w:pPrChange w:id="3381" w:author="Bob Rudis" w:date="2013-10-20T21:04:00Z">
          <w:pPr>
            <w:pStyle w:val="CodeListing"/>
          </w:pPr>
        </w:pPrChange>
      </w:pPr>
      <w:ins w:id="3382" w:author="Bob Rudis" w:date="2013-10-20T21:02:00Z">
        <w:r w:rsidRPr="00E70A8A">
          <w:rPr>
            <w:i/>
            <w:color w:val="9B9B9B"/>
          </w:rPr>
          <w:t># and to be discrete vs continuous</w:t>
        </w:r>
      </w:ins>
    </w:p>
    <w:p w14:paraId="36349D87" w14:textId="77777777" w:rsidR="00680D32" w:rsidRPr="00E70A8A" w:rsidRDefault="00680D32">
      <w:pPr>
        <w:pStyle w:val="CodeListing"/>
        <w:shd w:val="clear" w:color="auto" w:fill="FFF8EA"/>
        <w:rPr>
          <w:ins w:id="3383" w:author="Bob Rudis" w:date="2013-10-20T21:02:00Z"/>
          <w:color w:val="800026"/>
          <w:rPrChange w:id="3384" w:author="Bob Rudis" w:date="2013-10-20T21:04:00Z">
            <w:rPr>
              <w:ins w:id="3385" w:author="Bob Rudis" w:date="2013-10-20T21:02:00Z"/>
              <w:i/>
              <w:color w:val="9B9B9B"/>
            </w:rPr>
          </w:rPrChange>
        </w:rPr>
        <w:pPrChange w:id="3386" w:author="Bob Rudis" w:date="2013-10-20T21:04:00Z">
          <w:pPr>
            <w:pStyle w:val="CodeListing"/>
          </w:pPr>
        </w:pPrChange>
      </w:pPr>
      <w:ins w:id="3387" w:author="Bob Rudis" w:date="2013-10-20T21:02:00Z">
        <w:r w:rsidRPr="00E70A8A">
          <w:rPr>
            <w:color w:val="800026"/>
            <w:rPrChange w:id="3388" w:author="Bob Rudis" w:date="2013-10-20T21:04:00Z">
              <w:rPr>
                <w:i/>
                <w:color w:val="9B9B9B"/>
              </w:rPr>
            </w:rPrChange>
          </w:rPr>
          <w:t>gg &lt;- gg + scale_x_discrete(limits=seq(max(av$Risk)))</w:t>
        </w:r>
      </w:ins>
    </w:p>
    <w:p w14:paraId="1B8C0AA1" w14:textId="77777777" w:rsidR="00680D32" w:rsidRPr="00E70A8A" w:rsidRDefault="00680D32">
      <w:pPr>
        <w:pStyle w:val="CodeListing"/>
        <w:shd w:val="clear" w:color="auto" w:fill="FFF8EA"/>
        <w:rPr>
          <w:ins w:id="3389" w:author="Bob Rudis" w:date="2013-10-20T21:02:00Z"/>
          <w:color w:val="800026"/>
          <w:rPrChange w:id="3390" w:author="Bob Rudis" w:date="2013-10-20T21:04:00Z">
            <w:rPr>
              <w:ins w:id="3391" w:author="Bob Rudis" w:date="2013-10-20T21:02:00Z"/>
              <w:i/>
              <w:color w:val="9B9B9B"/>
            </w:rPr>
          </w:rPrChange>
        </w:rPr>
        <w:pPrChange w:id="3392" w:author="Bob Rudis" w:date="2013-10-20T21:04:00Z">
          <w:pPr>
            <w:pStyle w:val="CodeListing"/>
          </w:pPr>
        </w:pPrChange>
      </w:pPr>
      <w:ins w:id="3393" w:author="Bob Rudis" w:date="2013-10-20T21:02:00Z">
        <w:r w:rsidRPr="00E70A8A">
          <w:rPr>
            <w:color w:val="800026"/>
            <w:rPrChange w:id="3394" w:author="Bob Rudis" w:date="2013-10-20T21:04:00Z">
              <w:rPr>
                <w:i/>
                <w:color w:val="9B9B9B"/>
              </w:rPr>
            </w:rPrChange>
          </w:rPr>
          <w:t>gg &lt;- gg + labs(title="'Risk' Counts", x="Risk Score", y="Count")</w:t>
        </w:r>
      </w:ins>
    </w:p>
    <w:p w14:paraId="40EBDCE7" w14:textId="668C68A4" w:rsidR="00680D32" w:rsidRPr="00E70A8A" w:rsidRDefault="00680D32">
      <w:pPr>
        <w:pStyle w:val="CodeListing"/>
        <w:shd w:val="clear" w:color="auto" w:fill="FFF8EA"/>
        <w:rPr>
          <w:ins w:id="3395" w:author="Bob Rudis" w:date="2013-10-20T21:02:00Z"/>
          <w:color w:val="800026"/>
          <w:rPrChange w:id="3396" w:author="Bob Rudis" w:date="2013-10-20T21:04:00Z">
            <w:rPr>
              <w:ins w:id="3397" w:author="Bob Rudis" w:date="2013-10-20T21:02:00Z"/>
              <w:i/>
              <w:color w:val="9B9B9B"/>
            </w:rPr>
          </w:rPrChange>
        </w:rPr>
        <w:pPrChange w:id="3398" w:author="Bob Rudis" w:date="2013-10-20T21:11:00Z">
          <w:pPr>
            <w:pStyle w:val="CodeListing"/>
          </w:pPr>
        </w:pPrChange>
      </w:pPr>
      <w:ins w:id="3399" w:author="Bob Rudis" w:date="2013-10-20T21:02:00Z">
        <w:r w:rsidRPr="00E70A8A">
          <w:rPr>
            <w:color w:val="800026"/>
            <w:rPrChange w:id="3400" w:author="Bob Rudis" w:date="2013-10-20T21:04:00Z">
              <w:rPr>
                <w:i/>
                <w:color w:val="9B9B9B"/>
              </w:rPr>
            </w:rPrChange>
          </w:rPr>
          <w:t>gg &lt;- gg + theme(panel.grid=element_blank(),</w:t>
        </w:r>
      </w:ins>
    </w:p>
    <w:p w14:paraId="33866C60" w14:textId="77777777" w:rsidR="00680D32" w:rsidRPr="00E70A8A" w:rsidRDefault="00680D32">
      <w:pPr>
        <w:pStyle w:val="CodeListing"/>
        <w:shd w:val="clear" w:color="auto" w:fill="FFF8EA"/>
        <w:rPr>
          <w:ins w:id="3401" w:author="Bob Rudis" w:date="2013-10-20T21:02:00Z"/>
          <w:color w:val="800026"/>
          <w:rPrChange w:id="3402" w:author="Bob Rudis" w:date="2013-10-20T21:04:00Z">
            <w:rPr>
              <w:ins w:id="3403" w:author="Bob Rudis" w:date="2013-10-20T21:02:00Z"/>
              <w:i/>
              <w:color w:val="9B9B9B"/>
            </w:rPr>
          </w:rPrChange>
        </w:rPr>
        <w:pPrChange w:id="3404" w:author="Bob Rudis" w:date="2013-10-20T21:04:00Z">
          <w:pPr>
            <w:pStyle w:val="CodeListing"/>
          </w:pPr>
        </w:pPrChange>
      </w:pPr>
      <w:ins w:id="3405" w:author="Bob Rudis" w:date="2013-10-20T21:02:00Z">
        <w:r w:rsidRPr="00E70A8A">
          <w:rPr>
            <w:color w:val="800026"/>
            <w:rPrChange w:id="3406" w:author="Bob Rudis" w:date="2013-10-20T21:04:00Z">
              <w:rPr>
                <w:i/>
                <w:color w:val="9B9B9B"/>
              </w:rPr>
            </w:rPrChange>
          </w:rPr>
          <w:t xml:space="preserve">                 panel.background=element_blank())</w:t>
        </w:r>
      </w:ins>
    </w:p>
    <w:p w14:paraId="1DCC4FB1" w14:textId="46F86C47" w:rsidR="00A54FF8" w:rsidRPr="00E70A8A" w:rsidDel="00DC46B4" w:rsidRDefault="00680D32">
      <w:pPr>
        <w:pStyle w:val="CodeSnippet"/>
        <w:shd w:val="clear" w:color="auto" w:fill="FFF8EA"/>
        <w:rPr>
          <w:del w:id="3407" w:author="Bob Rudis" w:date="2013-10-20T20:27:00Z"/>
          <w:color w:val="800026"/>
          <w:rPrChange w:id="3408" w:author="Bob Rudis" w:date="2013-10-20T21:04:00Z">
            <w:rPr>
              <w:del w:id="3409" w:author="Bob Rudis" w:date="2013-10-20T20:27:00Z"/>
            </w:rPr>
          </w:rPrChange>
        </w:rPr>
        <w:pPrChange w:id="3410" w:author="Bob Rudis" w:date="2013-10-20T21:04:00Z">
          <w:pPr>
            <w:pStyle w:val="CodeSnippet"/>
          </w:pPr>
        </w:pPrChange>
      </w:pPr>
      <w:ins w:id="3411" w:author="Bob Rudis" w:date="2013-10-20T21:02:00Z">
        <w:r w:rsidRPr="00E70A8A">
          <w:rPr>
            <w:color w:val="800026"/>
            <w:rPrChange w:id="3412" w:author="Bob Rudis" w:date="2013-10-20T21:04:00Z">
              <w:rPr>
                <w:i/>
                <w:color w:val="9B9B9B"/>
              </w:rPr>
            </w:rPrChange>
          </w:rPr>
          <w:t>print(gg)</w:t>
        </w:r>
      </w:ins>
    </w:p>
    <w:p w14:paraId="4219FA1D" w14:textId="46A14CCE" w:rsidR="001C36E1" w:rsidRPr="00DC46B4" w:rsidDel="00680D32" w:rsidRDefault="00DD5024">
      <w:pPr>
        <w:pStyle w:val="CodeSnippet"/>
        <w:shd w:val="clear" w:color="auto" w:fill="FFF8EA"/>
        <w:rPr>
          <w:del w:id="3413" w:author="Bob Rudis" w:date="2013-10-20T21:02:00Z"/>
        </w:rPr>
        <w:pPrChange w:id="3414" w:author="Bob Rudis" w:date="2013-10-20T21:04:00Z">
          <w:pPr>
            <w:pStyle w:val="CodeSnippet"/>
          </w:pPr>
        </w:pPrChange>
      </w:pPr>
      <w:del w:id="3415" w:author="Bob Rudis" w:date="2013-10-20T21:02:00Z">
        <w:r w:rsidRPr="00DC46B4" w:rsidDel="00680D32">
          <w:rPr>
            <w:rPrChange w:id="3416" w:author="Bob Rudis" w:date="2013-10-20T20:30:00Z">
              <w:rPr>
                <w:b/>
                <w:sz w:val="22"/>
                <w:szCs w:val="22"/>
                <w:u w:val="double"/>
              </w:rPr>
            </w:rPrChange>
          </w:rPr>
          <w:delText># Bar graph of counts by Risk</w:delText>
        </w:r>
      </w:del>
    </w:p>
    <w:p w14:paraId="799D08F1" w14:textId="37DC62B5" w:rsidR="001C36E1" w:rsidRPr="00DC46B4" w:rsidDel="00680D32" w:rsidRDefault="00DD5024">
      <w:pPr>
        <w:pStyle w:val="CodeSnippet"/>
        <w:shd w:val="clear" w:color="auto" w:fill="FFF8EA"/>
        <w:rPr>
          <w:del w:id="3417" w:author="Bob Rudis" w:date="2013-10-20T21:02:00Z"/>
        </w:rPr>
        <w:pPrChange w:id="3418" w:author="Bob Rudis" w:date="2013-10-20T21:04:00Z">
          <w:pPr>
            <w:pStyle w:val="CodeSnippet"/>
          </w:pPr>
        </w:pPrChange>
      </w:pPr>
      <w:del w:id="3419" w:author="Bob Rudis" w:date="2013-10-20T21:02:00Z">
        <w:r w:rsidRPr="00DC46B4" w:rsidDel="00680D32">
          <w:rPr>
            <w:rPrChange w:id="3420" w:author="Bob Rudis" w:date="2013-10-20T20:30:00Z">
              <w:rPr>
                <w:b/>
                <w:sz w:val="22"/>
                <w:szCs w:val="22"/>
                <w:u w:val="double"/>
              </w:rPr>
            </w:rPrChange>
          </w:rPr>
          <w:delText># note we can call ggplot and add the bar chart in one line</w:delText>
        </w:r>
      </w:del>
    </w:p>
    <w:p w14:paraId="186D00A9" w14:textId="137E1CDD" w:rsidR="001C36E1" w:rsidRPr="00DC46B4" w:rsidDel="00680D32" w:rsidRDefault="00DD5024">
      <w:pPr>
        <w:pStyle w:val="CodeSnippet"/>
        <w:shd w:val="clear" w:color="auto" w:fill="FFF8EA"/>
        <w:rPr>
          <w:del w:id="3421" w:author="Bob Rudis" w:date="2013-10-20T21:02:00Z"/>
          <w:rPrChange w:id="3422" w:author="Bob Rudis" w:date="2013-10-20T20:30:00Z">
            <w:rPr>
              <w:del w:id="3423" w:author="Bob Rudis" w:date="2013-10-20T21:02:00Z"/>
              <w:b/>
            </w:rPr>
          </w:rPrChange>
        </w:rPr>
        <w:pPrChange w:id="3424" w:author="Bob Rudis" w:date="2013-10-20T21:04:00Z">
          <w:pPr>
            <w:pStyle w:val="CodeSnippet"/>
          </w:pPr>
        </w:pPrChange>
      </w:pPr>
      <w:del w:id="3425" w:author="Bob Rudis" w:date="2013-10-20T21:02:00Z">
        <w:r w:rsidRPr="00DC46B4" w:rsidDel="00680D32">
          <w:rPr>
            <w:rPrChange w:id="3426" w:author="Bob Rudis" w:date="2013-10-20T20:30:00Z">
              <w:rPr>
                <w:b/>
                <w:sz w:val="22"/>
                <w:szCs w:val="22"/>
                <w:u w:val="double"/>
              </w:rPr>
            </w:rPrChange>
          </w:rPr>
          <w:delText>g &lt;- ggplot(data=av, aes(x=Risk)) + geom_bar()</w:delText>
        </w:r>
      </w:del>
    </w:p>
    <w:p w14:paraId="28BF17A8" w14:textId="14CFB027" w:rsidR="001C36E1" w:rsidRPr="00DC46B4" w:rsidDel="00680D32" w:rsidRDefault="00DD5024">
      <w:pPr>
        <w:pStyle w:val="CodeSnippet"/>
        <w:shd w:val="clear" w:color="auto" w:fill="FFF8EA"/>
        <w:rPr>
          <w:del w:id="3427" w:author="Bob Rudis" w:date="2013-10-20T21:02:00Z"/>
        </w:rPr>
        <w:pPrChange w:id="3428" w:author="Bob Rudis" w:date="2013-10-20T21:04:00Z">
          <w:pPr>
            <w:pStyle w:val="CodeSnippet"/>
          </w:pPr>
        </w:pPrChange>
      </w:pPr>
      <w:del w:id="3429" w:author="Bob Rudis" w:date="2013-10-20T21:02:00Z">
        <w:r w:rsidRPr="00DC46B4" w:rsidDel="00680D32">
          <w:rPr>
            <w:rPrChange w:id="3430" w:author="Bob Rudis" w:date="2013-10-20T20:30:00Z">
              <w:rPr>
                <w:b/>
                <w:sz w:val="22"/>
                <w:szCs w:val="22"/>
                <w:u w:val="double"/>
              </w:rPr>
            </w:rPrChange>
          </w:rPr>
          <w:delText># force an X scale to be just the limits of the data</w:delText>
        </w:r>
      </w:del>
    </w:p>
    <w:p w14:paraId="45FB4DB7" w14:textId="2EA4ADAF" w:rsidR="001C36E1" w:rsidRPr="00DC46B4" w:rsidDel="00680D32" w:rsidRDefault="00DD5024">
      <w:pPr>
        <w:pStyle w:val="CodeSnippet"/>
        <w:shd w:val="clear" w:color="auto" w:fill="FFF8EA"/>
        <w:rPr>
          <w:del w:id="3431" w:author="Bob Rudis" w:date="2013-10-20T21:02:00Z"/>
        </w:rPr>
        <w:pPrChange w:id="3432" w:author="Bob Rudis" w:date="2013-10-20T21:04:00Z">
          <w:pPr>
            <w:pStyle w:val="CodeSnippet"/>
          </w:pPr>
        </w:pPrChange>
      </w:pPr>
      <w:del w:id="3433" w:author="Bob Rudis" w:date="2013-10-20T21:02:00Z">
        <w:r w:rsidRPr="00DC46B4" w:rsidDel="00680D32">
          <w:rPr>
            <w:rPrChange w:id="3434" w:author="Bob Rudis" w:date="2013-10-20T20:30:00Z">
              <w:rPr>
                <w:b/>
                <w:sz w:val="22"/>
                <w:szCs w:val="22"/>
                <w:u w:val="double"/>
              </w:rPr>
            </w:rPrChange>
          </w:rPr>
          <w:delText># and to be discrete vs continuous</w:delText>
        </w:r>
      </w:del>
    </w:p>
    <w:p w14:paraId="54E13C79" w14:textId="06D5A1D8" w:rsidR="001C36E1" w:rsidRPr="00DC46B4" w:rsidDel="00680D32" w:rsidRDefault="00DD5024">
      <w:pPr>
        <w:pStyle w:val="CodeSnippet"/>
        <w:shd w:val="clear" w:color="auto" w:fill="FFF8EA"/>
        <w:rPr>
          <w:del w:id="3435" w:author="Bob Rudis" w:date="2013-10-20T21:02:00Z"/>
          <w:rPrChange w:id="3436" w:author="Bob Rudis" w:date="2013-10-20T20:30:00Z">
            <w:rPr>
              <w:del w:id="3437" w:author="Bob Rudis" w:date="2013-10-20T21:02:00Z"/>
              <w:b/>
            </w:rPr>
          </w:rPrChange>
        </w:rPr>
        <w:pPrChange w:id="3438" w:author="Bob Rudis" w:date="2013-10-20T21:04:00Z">
          <w:pPr>
            <w:pStyle w:val="CodeSnippet"/>
          </w:pPr>
        </w:pPrChange>
      </w:pPr>
      <w:del w:id="3439" w:author="Bob Rudis" w:date="2013-10-20T21:02:00Z">
        <w:r w:rsidRPr="00DC46B4" w:rsidDel="00680D32">
          <w:rPr>
            <w:rPrChange w:id="3440" w:author="Bob Rudis" w:date="2013-10-20T20:30:00Z">
              <w:rPr>
                <w:b/>
                <w:sz w:val="22"/>
                <w:szCs w:val="22"/>
                <w:u w:val="double"/>
              </w:rPr>
            </w:rPrChange>
          </w:rPr>
          <w:delText>g &lt;- g + scale_x_discrete(limits=seq(max(av$Risk))</w:delText>
        </w:r>
      </w:del>
    </w:p>
    <w:p w14:paraId="5FD9C360" w14:textId="61131B8C" w:rsidR="001C36E1" w:rsidRPr="00DC46B4" w:rsidDel="00680D32" w:rsidRDefault="00DD5024">
      <w:pPr>
        <w:pStyle w:val="CodeSnippet"/>
        <w:shd w:val="clear" w:color="auto" w:fill="FFF8EA"/>
        <w:rPr>
          <w:del w:id="3441" w:author="Bob Rudis" w:date="2013-10-20T21:02:00Z"/>
          <w:rPrChange w:id="3442" w:author="Bob Rudis" w:date="2013-10-20T20:30:00Z">
            <w:rPr>
              <w:del w:id="3443" w:author="Bob Rudis" w:date="2013-10-20T21:02:00Z"/>
              <w:b/>
            </w:rPr>
          </w:rPrChange>
        </w:rPr>
        <w:pPrChange w:id="3444" w:author="Bob Rudis" w:date="2013-10-20T21:04:00Z">
          <w:pPr>
            <w:pStyle w:val="CodeSnippet"/>
          </w:pPr>
        </w:pPrChange>
      </w:pPr>
      <w:del w:id="3445" w:author="Bob Rudis" w:date="2013-10-20T21:02:00Z">
        <w:r w:rsidRPr="00DC46B4" w:rsidDel="00680D32">
          <w:rPr>
            <w:rPrChange w:id="3446" w:author="Bob Rudis" w:date="2013-10-20T20:30:00Z">
              <w:rPr>
                <w:b/>
                <w:sz w:val="22"/>
                <w:szCs w:val="22"/>
                <w:u w:val="double"/>
              </w:rPr>
            </w:rPrChange>
          </w:rPr>
          <w:delText>g &lt;- g + labs(title="'Risk' Counts", x="Risk Score")</w:delText>
        </w:r>
      </w:del>
    </w:p>
    <w:p w14:paraId="40291669" w14:textId="3514BD53" w:rsidR="001C36E1" w:rsidRPr="00DC46B4" w:rsidRDefault="00DD5024">
      <w:pPr>
        <w:pStyle w:val="CodeSnippet"/>
        <w:shd w:val="clear" w:color="auto" w:fill="FFF8EA"/>
        <w:rPr>
          <w:rPrChange w:id="3447" w:author="Bob Rudis" w:date="2013-10-20T20:30:00Z">
            <w:rPr>
              <w:b/>
            </w:rPr>
          </w:rPrChange>
        </w:rPr>
        <w:pPrChange w:id="3448" w:author="Bob Rudis" w:date="2013-10-20T21:04:00Z">
          <w:pPr>
            <w:pStyle w:val="CodeSnippet"/>
          </w:pPr>
        </w:pPrChange>
      </w:pPr>
      <w:del w:id="3449" w:author="Bob Rudis" w:date="2013-10-20T21:02:00Z">
        <w:r w:rsidRPr="00DC46B4" w:rsidDel="00680D32">
          <w:rPr>
            <w:rPrChange w:id="3450" w:author="Bob Rudis" w:date="2013-10-20T20:30:00Z">
              <w:rPr>
                <w:b/>
                <w:sz w:val="22"/>
                <w:szCs w:val="22"/>
                <w:u w:val="double"/>
              </w:rPr>
            </w:rPrChange>
          </w:rPr>
          <w:delText>print(g)</w:delText>
        </w:r>
      </w:del>
    </w:p>
    <w:p w14:paraId="2937DA8E" w14:textId="127EF6E0" w:rsidR="00846327" w:rsidRPr="00304920" w:rsidRDefault="00846327" w:rsidP="00846327">
      <w:pPr>
        <w:pStyle w:val="Slug"/>
        <w:rPr>
          <w:ins w:id="3451" w:author="Bob Rudis" w:date="2013-10-20T20:31:00Z"/>
        </w:rPr>
      </w:pPr>
      <w:ins w:id="3452" w:author="Bob Rudis" w:date="2013-10-20T20:31:00Z">
        <w:r w:rsidRPr="00A17A85">
          <w:t>Figure 3</w:t>
        </w:r>
        <w:r>
          <w:t>-</w:t>
        </w:r>
        <w:r w:rsidRPr="00A17A85">
          <w:t>3</w:t>
        </w:r>
        <w:r>
          <w:tab/>
        </w:r>
      </w:ins>
      <w:ins w:id="3453" w:author="Bob Rudis" w:date="2013-10-20T21:00:00Z">
        <w:r w:rsidR="003023C5">
          <w:t>Risk</w:t>
        </w:r>
      </w:ins>
      <w:ins w:id="3454" w:author="Bob Rudis" w:date="2013-10-20T20:31:00Z">
        <w:r w:rsidRPr="00A17A85">
          <w:t xml:space="preserve"> </w:t>
        </w:r>
        <w:r>
          <w:t>f</w:t>
        </w:r>
        <w:r w:rsidRPr="00A17A85">
          <w:t xml:space="preserve">actor </w:t>
        </w:r>
        <w:r>
          <w:t>b</w:t>
        </w:r>
        <w:r w:rsidRPr="00A17A85">
          <w:t xml:space="preserve">ar </w:t>
        </w:r>
        <w:r>
          <w:t>c</w:t>
        </w:r>
        <w:r w:rsidRPr="00A17A85">
          <w:t>hart (R)</w:t>
        </w:r>
        <w:r w:rsidRPr="00A17A85">
          <w:tab/>
          <w:t>[</w:t>
        </w:r>
        <w:r w:rsidRPr="00472EFB">
          <w:t>9781118</w:t>
        </w:r>
        <w:r w:rsidRPr="00A17A85">
          <w:t>793725</w:t>
        </w:r>
        <w:r>
          <w:t xml:space="preserve"> </w:t>
        </w:r>
        <w:r w:rsidRPr="00A17A85">
          <w:t>c03f003.eps]</w:t>
        </w:r>
      </w:ins>
    </w:p>
    <w:p w14:paraId="034DA080" w14:textId="25B9F927" w:rsidR="00760993" w:rsidDel="00846327" w:rsidRDefault="00760993" w:rsidP="00A54FF8">
      <w:pPr>
        <w:pStyle w:val="CodeSnippet"/>
        <w:numPr>
          <w:ins w:id="3455" w:author="Russell Thomas" w:date="2013-08-20T15:25:00Z"/>
        </w:numPr>
        <w:rPr>
          <w:ins w:id="3456" w:author="Russell Thomas" w:date="2013-08-20T15:25:00Z"/>
          <w:del w:id="3457" w:author="Bob Rudis" w:date="2013-10-20T20:31:00Z"/>
        </w:rPr>
      </w:pPr>
    </w:p>
    <w:p w14:paraId="5413069F" w14:textId="77777777" w:rsidR="00E559E2" w:rsidRDefault="00E559E2" w:rsidP="00E559E2">
      <w:pPr>
        <w:pStyle w:val="QueryPara"/>
        <w:numPr>
          <w:ins w:id="3458" w:author="Russell Thomas" w:date="2013-08-20T15:25:00Z"/>
        </w:numPr>
        <w:rPr>
          <w:ins w:id="3459" w:author="Russell Thomas" w:date="2013-08-20T15:26:00Z"/>
        </w:rPr>
      </w:pPr>
      <w:ins w:id="3460" w:author="Russell Thomas" w:date="2013-08-20T15:26:00Z">
        <w:r>
          <w:t>[</w:t>
        </w:r>
        <w:proofErr w:type="gramStart"/>
        <w:r>
          <w:t>[ I</w:t>
        </w:r>
        <w:proofErr w:type="gramEnd"/>
        <w:r>
          <w:t xml:space="preserve"> get the following error message for the last two lines:</w:t>
        </w:r>
      </w:ins>
    </w:p>
    <w:p w14:paraId="78F1DD79" w14:textId="77777777" w:rsidR="00E559E2" w:rsidRPr="00E559E2" w:rsidRDefault="00DD5024" w:rsidP="00E559E2">
      <w:pPr>
        <w:pStyle w:val="QueryPara"/>
        <w:numPr>
          <w:ins w:id="3461" w:author="Russell Thomas" w:date="2013-08-20T15:26:00Z"/>
        </w:numPr>
        <w:ind w:left="720"/>
        <w:rPr>
          <w:ins w:id="3462" w:author="Russell Thomas" w:date="2013-08-20T15:26:00Z"/>
          <w:sz w:val="22"/>
          <w:rPrChange w:id="3463" w:author="Russell Thomas" w:date="2013-08-20T15:26:00Z">
            <w:rPr>
              <w:ins w:id="3464" w:author="Russell Thomas" w:date="2013-08-20T15:26:00Z"/>
            </w:rPr>
          </w:rPrChange>
        </w:rPr>
      </w:pPr>
      <w:ins w:id="3465" w:author="Russell Thomas" w:date="2013-08-20T15:26:00Z">
        <w:r w:rsidRPr="00DD5024">
          <w:rPr>
            <w:sz w:val="22"/>
            <w:rPrChange w:id="3466" w:author="Russell Thomas" w:date="2013-08-20T15:26:00Z">
              <w:rPr>
                <w:rFonts w:ascii="Courier New" w:hAnsi="Courier New"/>
                <w:b/>
                <w:noProof/>
                <w:sz w:val="22"/>
                <w:szCs w:val="22"/>
                <w:u w:val="double"/>
              </w:rPr>
            </w:rPrChange>
          </w:rPr>
          <w:t xml:space="preserve">&gt; </w:t>
        </w:r>
        <w:proofErr w:type="gramStart"/>
        <w:r w:rsidRPr="00DD5024">
          <w:rPr>
            <w:sz w:val="22"/>
            <w:rPrChange w:id="3467" w:author="Russell Thomas" w:date="2013-08-20T15:26:00Z">
              <w:rPr>
                <w:rFonts w:ascii="Courier New" w:hAnsi="Courier New"/>
                <w:b/>
                <w:noProof/>
                <w:sz w:val="22"/>
                <w:szCs w:val="22"/>
                <w:u w:val="double"/>
              </w:rPr>
            </w:rPrChange>
          </w:rPr>
          <w:t>g</w:t>
        </w:r>
        <w:proofErr w:type="gramEnd"/>
        <w:r w:rsidRPr="00DD5024">
          <w:rPr>
            <w:sz w:val="22"/>
            <w:rPrChange w:id="3468" w:author="Russell Thomas" w:date="2013-08-20T15:26:00Z">
              <w:rPr>
                <w:rFonts w:ascii="Courier New" w:hAnsi="Courier New"/>
                <w:b/>
                <w:noProof/>
                <w:sz w:val="22"/>
                <w:szCs w:val="22"/>
                <w:u w:val="double"/>
              </w:rPr>
            </w:rPrChange>
          </w:rPr>
          <w:t xml:space="preserve"> &lt;- g + </w:t>
        </w:r>
        <w:proofErr w:type="spellStart"/>
        <w:r w:rsidRPr="00DD5024">
          <w:rPr>
            <w:sz w:val="22"/>
            <w:rPrChange w:id="3469" w:author="Russell Thomas" w:date="2013-08-20T15:26:00Z">
              <w:rPr>
                <w:rFonts w:ascii="Courier New" w:hAnsi="Courier New"/>
                <w:b/>
                <w:noProof/>
                <w:sz w:val="22"/>
                <w:szCs w:val="22"/>
                <w:u w:val="double"/>
              </w:rPr>
            </w:rPrChange>
          </w:rPr>
          <w:t>scale_x_discrete</w:t>
        </w:r>
        <w:proofErr w:type="spellEnd"/>
        <w:r w:rsidRPr="00DD5024">
          <w:rPr>
            <w:sz w:val="22"/>
            <w:rPrChange w:id="3470" w:author="Russell Thomas" w:date="2013-08-20T15:26:00Z">
              <w:rPr>
                <w:rFonts w:ascii="Courier New" w:hAnsi="Courier New"/>
                <w:b/>
                <w:noProof/>
                <w:sz w:val="22"/>
                <w:szCs w:val="22"/>
                <w:u w:val="double"/>
              </w:rPr>
            </w:rPrChange>
          </w:rPr>
          <w:t>(limits=</w:t>
        </w:r>
        <w:proofErr w:type="spellStart"/>
        <w:r w:rsidRPr="00DD5024">
          <w:rPr>
            <w:sz w:val="22"/>
            <w:rPrChange w:id="3471" w:author="Russell Thomas" w:date="2013-08-20T15:26:00Z">
              <w:rPr>
                <w:rFonts w:ascii="Courier New" w:hAnsi="Courier New"/>
                <w:b/>
                <w:noProof/>
                <w:sz w:val="22"/>
                <w:szCs w:val="22"/>
                <w:u w:val="double"/>
              </w:rPr>
            </w:rPrChange>
          </w:rPr>
          <w:t>seq</w:t>
        </w:r>
        <w:proofErr w:type="spellEnd"/>
        <w:r w:rsidRPr="00DD5024">
          <w:rPr>
            <w:sz w:val="22"/>
            <w:rPrChange w:id="3472" w:author="Russell Thomas" w:date="2013-08-20T15:26:00Z">
              <w:rPr>
                <w:rFonts w:ascii="Courier New" w:hAnsi="Courier New"/>
                <w:b/>
                <w:noProof/>
                <w:sz w:val="22"/>
                <w:szCs w:val="22"/>
                <w:u w:val="double"/>
              </w:rPr>
            </w:rPrChange>
          </w:rPr>
          <w:t>(max(</w:t>
        </w:r>
        <w:proofErr w:type="spellStart"/>
        <w:r w:rsidRPr="00DD5024">
          <w:rPr>
            <w:sz w:val="22"/>
            <w:rPrChange w:id="3473" w:author="Russell Thomas" w:date="2013-08-20T15:26:00Z">
              <w:rPr>
                <w:rFonts w:ascii="Courier New" w:hAnsi="Courier New"/>
                <w:b/>
                <w:noProof/>
                <w:sz w:val="22"/>
                <w:szCs w:val="22"/>
                <w:u w:val="double"/>
              </w:rPr>
            </w:rPrChange>
          </w:rPr>
          <w:t>av$Risk</w:t>
        </w:r>
        <w:proofErr w:type="spellEnd"/>
        <w:r w:rsidRPr="00DD5024">
          <w:rPr>
            <w:sz w:val="22"/>
            <w:rPrChange w:id="3474" w:author="Russell Thomas" w:date="2013-08-20T15:26:00Z">
              <w:rPr>
                <w:rFonts w:ascii="Courier New" w:hAnsi="Courier New"/>
                <w:b/>
                <w:noProof/>
                <w:sz w:val="22"/>
                <w:szCs w:val="22"/>
                <w:u w:val="double"/>
              </w:rPr>
            </w:rPrChange>
          </w:rPr>
          <w:t>))</w:t>
        </w:r>
      </w:ins>
    </w:p>
    <w:p w14:paraId="71CA6862" w14:textId="77777777" w:rsidR="00E559E2" w:rsidRPr="00E559E2" w:rsidRDefault="00DD5024" w:rsidP="00E559E2">
      <w:pPr>
        <w:pStyle w:val="QueryPara"/>
        <w:numPr>
          <w:ins w:id="3475" w:author="Russell Thomas" w:date="2013-08-20T15:26:00Z"/>
        </w:numPr>
        <w:ind w:left="720"/>
        <w:rPr>
          <w:ins w:id="3476" w:author="Russell Thomas" w:date="2013-08-20T15:26:00Z"/>
          <w:sz w:val="22"/>
          <w:rPrChange w:id="3477" w:author="Russell Thomas" w:date="2013-08-20T15:26:00Z">
            <w:rPr>
              <w:ins w:id="3478" w:author="Russell Thomas" w:date="2013-08-20T15:26:00Z"/>
            </w:rPr>
          </w:rPrChange>
        </w:rPr>
      </w:pPr>
      <w:ins w:id="3479" w:author="Russell Thomas" w:date="2013-08-20T15:26:00Z">
        <w:r w:rsidRPr="00DD5024">
          <w:rPr>
            <w:sz w:val="22"/>
            <w:rPrChange w:id="3480" w:author="Russell Thomas" w:date="2013-08-20T15:26:00Z">
              <w:rPr>
                <w:rFonts w:ascii="Courier New" w:hAnsi="Courier New"/>
                <w:b/>
                <w:noProof/>
                <w:sz w:val="22"/>
                <w:szCs w:val="22"/>
                <w:u w:val="double"/>
              </w:rPr>
            </w:rPrChange>
          </w:rPr>
          <w:t xml:space="preserve">+ </w:t>
        </w:r>
        <w:proofErr w:type="gramStart"/>
        <w:r w:rsidRPr="00DD5024">
          <w:rPr>
            <w:sz w:val="22"/>
            <w:rPrChange w:id="3481" w:author="Russell Thomas" w:date="2013-08-20T15:26:00Z">
              <w:rPr>
                <w:rFonts w:ascii="Courier New" w:hAnsi="Courier New"/>
                <w:b/>
                <w:noProof/>
                <w:sz w:val="22"/>
                <w:szCs w:val="22"/>
                <w:u w:val="double"/>
              </w:rPr>
            </w:rPrChange>
          </w:rPr>
          <w:t>g</w:t>
        </w:r>
        <w:proofErr w:type="gramEnd"/>
        <w:r w:rsidRPr="00DD5024">
          <w:rPr>
            <w:sz w:val="22"/>
            <w:rPrChange w:id="3482" w:author="Russell Thomas" w:date="2013-08-20T15:26:00Z">
              <w:rPr>
                <w:rFonts w:ascii="Courier New" w:hAnsi="Courier New"/>
                <w:b/>
                <w:noProof/>
                <w:sz w:val="22"/>
                <w:szCs w:val="22"/>
                <w:u w:val="double"/>
              </w:rPr>
            </w:rPrChange>
          </w:rPr>
          <w:t xml:space="preserve"> &lt;- g + labs(title="'Risk' Counts", x="Risk Score")</w:t>
        </w:r>
      </w:ins>
    </w:p>
    <w:p w14:paraId="7D137A7F" w14:textId="77777777" w:rsidR="00E559E2" w:rsidRPr="00E559E2" w:rsidRDefault="00DD5024" w:rsidP="00E559E2">
      <w:pPr>
        <w:pStyle w:val="QueryPara"/>
        <w:numPr>
          <w:ins w:id="3483" w:author="Russell Thomas" w:date="2013-08-20T15:26:00Z"/>
        </w:numPr>
        <w:ind w:left="720"/>
        <w:rPr>
          <w:ins w:id="3484" w:author="Russell Thomas" w:date="2013-08-20T15:26:00Z"/>
          <w:sz w:val="22"/>
          <w:rPrChange w:id="3485" w:author="Russell Thomas" w:date="2013-08-20T15:26:00Z">
            <w:rPr>
              <w:ins w:id="3486" w:author="Russell Thomas" w:date="2013-08-20T15:26:00Z"/>
            </w:rPr>
          </w:rPrChange>
        </w:rPr>
      </w:pPr>
      <w:ins w:id="3487" w:author="Russell Thomas" w:date="2013-08-20T15:26:00Z">
        <w:r w:rsidRPr="00DD5024">
          <w:rPr>
            <w:sz w:val="22"/>
            <w:rPrChange w:id="3488" w:author="Russell Thomas" w:date="2013-08-20T15:26:00Z">
              <w:rPr>
                <w:rFonts w:ascii="Courier New" w:hAnsi="Courier New"/>
                <w:b/>
                <w:noProof/>
                <w:sz w:val="22"/>
                <w:szCs w:val="22"/>
                <w:u w:val="double"/>
              </w:rPr>
            </w:rPrChange>
          </w:rPr>
          <w:t>Error: unexpected symbol in:</w:t>
        </w:r>
      </w:ins>
    </w:p>
    <w:p w14:paraId="6F4F66ED" w14:textId="77777777" w:rsidR="00E559E2" w:rsidRPr="00E559E2" w:rsidRDefault="00DD5024" w:rsidP="00E559E2">
      <w:pPr>
        <w:pStyle w:val="QueryPara"/>
        <w:numPr>
          <w:ins w:id="3489" w:author="Russell Thomas" w:date="2013-08-20T15:26:00Z"/>
        </w:numPr>
        <w:ind w:left="720"/>
        <w:rPr>
          <w:ins w:id="3490" w:author="Russell Thomas" w:date="2013-08-20T15:26:00Z"/>
          <w:sz w:val="22"/>
          <w:rPrChange w:id="3491" w:author="Russell Thomas" w:date="2013-08-20T15:26:00Z">
            <w:rPr>
              <w:ins w:id="3492" w:author="Russell Thomas" w:date="2013-08-20T15:26:00Z"/>
            </w:rPr>
          </w:rPrChange>
        </w:rPr>
      </w:pPr>
      <w:ins w:id="3493" w:author="Russell Thomas" w:date="2013-08-20T15:26:00Z">
        <w:r w:rsidRPr="00DD5024">
          <w:rPr>
            <w:sz w:val="22"/>
            <w:rPrChange w:id="3494" w:author="Russell Thomas" w:date="2013-08-20T15:26:00Z">
              <w:rPr>
                <w:rFonts w:ascii="Courier New" w:hAnsi="Courier New"/>
                <w:b/>
                <w:noProof/>
                <w:sz w:val="22"/>
                <w:szCs w:val="22"/>
                <w:u w:val="double"/>
              </w:rPr>
            </w:rPrChange>
          </w:rPr>
          <w:t>"</w:t>
        </w:r>
        <w:proofErr w:type="gramStart"/>
        <w:r w:rsidRPr="00DD5024">
          <w:rPr>
            <w:sz w:val="22"/>
            <w:rPrChange w:id="3495" w:author="Russell Thomas" w:date="2013-08-20T15:26:00Z">
              <w:rPr>
                <w:rFonts w:ascii="Courier New" w:hAnsi="Courier New"/>
                <w:b/>
                <w:noProof/>
                <w:sz w:val="22"/>
                <w:szCs w:val="22"/>
                <w:u w:val="double"/>
              </w:rPr>
            </w:rPrChange>
          </w:rPr>
          <w:t>g</w:t>
        </w:r>
        <w:proofErr w:type="gramEnd"/>
        <w:r w:rsidRPr="00DD5024">
          <w:rPr>
            <w:sz w:val="22"/>
            <w:rPrChange w:id="3496" w:author="Russell Thomas" w:date="2013-08-20T15:26:00Z">
              <w:rPr>
                <w:rFonts w:ascii="Courier New" w:hAnsi="Courier New"/>
                <w:b/>
                <w:noProof/>
                <w:sz w:val="22"/>
                <w:szCs w:val="22"/>
                <w:u w:val="double"/>
              </w:rPr>
            </w:rPrChange>
          </w:rPr>
          <w:t xml:space="preserve"> &lt;- g + </w:t>
        </w:r>
        <w:proofErr w:type="spellStart"/>
        <w:r w:rsidRPr="00DD5024">
          <w:rPr>
            <w:sz w:val="22"/>
            <w:rPrChange w:id="3497" w:author="Russell Thomas" w:date="2013-08-20T15:26:00Z">
              <w:rPr>
                <w:rFonts w:ascii="Courier New" w:hAnsi="Courier New"/>
                <w:b/>
                <w:noProof/>
                <w:sz w:val="22"/>
                <w:szCs w:val="22"/>
                <w:u w:val="double"/>
              </w:rPr>
            </w:rPrChange>
          </w:rPr>
          <w:t>scale_x_discrete</w:t>
        </w:r>
        <w:proofErr w:type="spellEnd"/>
        <w:r w:rsidRPr="00DD5024">
          <w:rPr>
            <w:sz w:val="22"/>
            <w:rPrChange w:id="3498" w:author="Russell Thomas" w:date="2013-08-20T15:26:00Z">
              <w:rPr>
                <w:rFonts w:ascii="Courier New" w:hAnsi="Courier New"/>
                <w:b/>
                <w:noProof/>
                <w:sz w:val="22"/>
                <w:szCs w:val="22"/>
                <w:u w:val="double"/>
              </w:rPr>
            </w:rPrChange>
          </w:rPr>
          <w:t>(limits=</w:t>
        </w:r>
        <w:proofErr w:type="spellStart"/>
        <w:r w:rsidRPr="00DD5024">
          <w:rPr>
            <w:sz w:val="22"/>
            <w:rPrChange w:id="3499" w:author="Russell Thomas" w:date="2013-08-20T15:26:00Z">
              <w:rPr>
                <w:rFonts w:ascii="Courier New" w:hAnsi="Courier New"/>
                <w:b/>
                <w:noProof/>
                <w:sz w:val="22"/>
                <w:szCs w:val="22"/>
                <w:u w:val="double"/>
              </w:rPr>
            </w:rPrChange>
          </w:rPr>
          <w:t>seq</w:t>
        </w:r>
        <w:proofErr w:type="spellEnd"/>
        <w:r w:rsidRPr="00DD5024">
          <w:rPr>
            <w:sz w:val="22"/>
            <w:rPrChange w:id="3500" w:author="Russell Thomas" w:date="2013-08-20T15:26:00Z">
              <w:rPr>
                <w:rFonts w:ascii="Courier New" w:hAnsi="Courier New"/>
                <w:b/>
                <w:noProof/>
                <w:sz w:val="22"/>
                <w:szCs w:val="22"/>
                <w:u w:val="double"/>
              </w:rPr>
            </w:rPrChange>
          </w:rPr>
          <w:t>(max(</w:t>
        </w:r>
        <w:proofErr w:type="spellStart"/>
        <w:r w:rsidRPr="00DD5024">
          <w:rPr>
            <w:sz w:val="22"/>
            <w:rPrChange w:id="3501" w:author="Russell Thomas" w:date="2013-08-20T15:26:00Z">
              <w:rPr>
                <w:rFonts w:ascii="Courier New" w:hAnsi="Courier New"/>
                <w:b/>
                <w:noProof/>
                <w:sz w:val="22"/>
                <w:szCs w:val="22"/>
                <w:u w:val="double"/>
              </w:rPr>
            </w:rPrChange>
          </w:rPr>
          <w:t>av$Risk</w:t>
        </w:r>
        <w:proofErr w:type="spellEnd"/>
        <w:r w:rsidRPr="00DD5024">
          <w:rPr>
            <w:sz w:val="22"/>
            <w:rPrChange w:id="3502" w:author="Russell Thomas" w:date="2013-08-20T15:26:00Z">
              <w:rPr>
                <w:rFonts w:ascii="Courier New" w:hAnsi="Courier New"/>
                <w:b/>
                <w:noProof/>
                <w:sz w:val="22"/>
                <w:szCs w:val="22"/>
                <w:u w:val="double"/>
              </w:rPr>
            </w:rPrChange>
          </w:rPr>
          <w:t>))</w:t>
        </w:r>
      </w:ins>
    </w:p>
    <w:p w14:paraId="542C77A0" w14:textId="77777777" w:rsidR="00E559E2" w:rsidRPr="00E559E2" w:rsidRDefault="00DD5024" w:rsidP="00E559E2">
      <w:pPr>
        <w:pStyle w:val="QueryPara"/>
        <w:numPr>
          <w:ins w:id="3503" w:author="Russell Thomas" w:date="2013-08-20T15:26:00Z"/>
        </w:numPr>
        <w:ind w:left="720"/>
        <w:rPr>
          <w:ins w:id="3504" w:author="Russell Thomas" w:date="2013-08-20T15:26:00Z"/>
          <w:sz w:val="22"/>
          <w:rPrChange w:id="3505" w:author="Russell Thomas" w:date="2013-08-20T15:26:00Z">
            <w:rPr>
              <w:ins w:id="3506" w:author="Russell Thomas" w:date="2013-08-20T15:26:00Z"/>
            </w:rPr>
          </w:rPrChange>
        </w:rPr>
      </w:pPr>
      <w:proofErr w:type="gramStart"/>
      <w:ins w:id="3507" w:author="Russell Thomas" w:date="2013-08-20T15:26:00Z">
        <w:r w:rsidRPr="00DD5024">
          <w:rPr>
            <w:sz w:val="22"/>
            <w:rPrChange w:id="3508" w:author="Russell Thomas" w:date="2013-08-20T15:26:00Z">
              <w:rPr>
                <w:rFonts w:ascii="Courier New" w:hAnsi="Courier New"/>
                <w:b/>
                <w:noProof/>
                <w:sz w:val="22"/>
                <w:szCs w:val="22"/>
                <w:u w:val="double"/>
              </w:rPr>
            </w:rPrChange>
          </w:rPr>
          <w:t>g</w:t>
        </w:r>
        <w:proofErr w:type="gramEnd"/>
        <w:r w:rsidRPr="00DD5024">
          <w:rPr>
            <w:sz w:val="22"/>
            <w:rPrChange w:id="3509" w:author="Russell Thomas" w:date="2013-08-20T15:26:00Z">
              <w:rPr>
                <w:rFonts w:ascii="Courier New" w:hAnsi="Courier New"/>
                <w:b/>
                <w:noProof/>
                <w:sz w:val="22"/>
                <w:szCs w:val="22"/>
                <w:u w:val="double"/>
              </w:rPr>
            </w:rPrChange>
          </w:rPr>
          <w:t>"</w:t>
        </w:r>
      </w:ins>
    </w:p>
    <w:p w14:paraId="48F613C2" w14:textId="77777777" w:rsidR="00E559E2" w:rsidRPr="00E559E2" w:rsidRDefault="00DD5024" w:rsidP="00E559E2">
      <w:pPr>
        <w:pStyle w:val="QueryPara"/>
        <w:numPr>
          <w:ins w:id="3510" w:author="Russell Thomas" w:date="2013-08-20T15:26:00Z"/>
        </w:numPr>
        <w:ind w:left="720"/>
        <w:rPr>
          <w:ins w:id="3511" w:author="Russell Thomas" w:date="2013-08-20T15:26:00Z"/>
          <w:sz w:val="22"/>
          <w:rPrChange w:id="3512" w:author="Russell Thomas" w:date="2013-08-20T15:26:00Z">
            <w:rPr>
              <w:ins w:id="3513" w:author="Russell Thomas" w:date="2013-08-20T15:26:00Z"/>
            </w:rPr>
          </w:rPrChange>
        </w:rPr>
      </w:pPr>
      <w:ins w:id="3514" w:author="Russell Thomas" w:date="2013-08-20T15:26:00Z">
        <w:r w:rsidRPr="00DD5024">
          <w:rPr>
            <w:sz w:val="22"/>
            <w:rPrChange w:id="3515" w:author="Russell Thomas" w:date="2013-08-20T15:26:00Z">
              <w:rPr>
                <w:rFonts w:ascii="Courier New" w:hAnsi="Courier New"/>
                <w:b/>
                <w:noProof/>
                <w:sz w:val="22"/>
                <w:szCs w:val="22"/>
                <w:u w:val="double"/>
              </w:rPr>
            </w:rPrChange>
          </w:rPr>
          <w:t xml:space="preserve">&gt; </w:t>
        </w:r>
        <w:proofErr w:type="gramStart"/>
        <w:r w:rsidRPr="00DD5024">
          <w:rPr>
            <w:sz w:val="22"/>
            <w:rPrChange w:id="3516" w:author="Russell Thomas" w:date="2013-08-20T15:26:00Z">
              <w:rPr>
                <w:rFonts w:ascii="Courier New" w:hAnsi="Courier New"/>
                <w:b/>
                <w:noProof/>
                <w:sz w:val="22"/>
                <w:szCs w:val="22"/>
                <w:u w:val="double"/>
              </w:rPr>
            </w:rPrChange>
          </w:rPr>
          <w:t>print</w:t>
        </w:r>
        <w:proofErr w:type="gramEnd"/>
        <w:r w:rsidRPr="00DD5024">
          <w:rPr>
            <w:sz w:val="22"/>
            <w:rPrChange w:id="3517" w:author="Russell Thomas" w:date="2013-08-20T15:26:00Z">
              <w:rPr>
                <w:rFonts w:ascii="Courier New" w:hAnsi="Courier New"/>
                <w:b/>
                <w:noProof/>
                <w:sz w:val="22"/>
                <w:szCs w:val="22"/>
                <w:u w:val="double"/>
              </w:rPr>
            </w:rPrChange>
          </w:rPr>
          <w:t>(g)</w:t>
        </w:r>
      </w:ins>
    </w:p>
    <w:p w14:paraId="2360E321" w14:textId="77777777" w:rsidR="00E559E2" w:rsidRDefault="00DD5024" w:rsidP="00E559E2">
      <w:pPr>
        <w:pStyle w:val="QueryPara"/>
        <w:numPr>
          <w:ins w:id="3518" w:author="Russell Thomas" w:date="2013-08-20T15:26:00Z"/>
        </w:numPr>
        <w:ind w:left="720"/>
        <w:rPr>
          <w:ins w:id="3519" w:author="Russell Thomas" w:date="2013-08-20T15:27:00Z"/>
          <w:sz w:val="22"/>
        </w:rPr>
      </w:pPr>
      <w:proofErr w:type="spellStart"/>
      <w:ins w:id="3520" w:author="Russell Thomas" w:date="2013-08-20T15:26:00Z">
        <w:r w:rsidRPr="00DD5024">
          <w:rPr>
            <w:sz w:val="22"/>
            <w:rPrChange w:id="3521" w:author="Russell Thomas" w:date="2013-08-20T15:26:00Z">
              <w:rPr>
                <w:rFonts w:ascii="Courier New" w:hAnsi="Courier New"/>
                <w:b/>
                <w:noProof/>
                <w:sz w:val="22"/>
                <w:szCs w:val="22"/>
                <w:u w:val="double"/>
              </w:rPr>
            </w:rPrChange>
          </w:rPr>
          <w:t>stat_bin</w:t>
        </w:r>
        <w:proofErr w:type="spellEnd"/>
        <w:r w:rsidRPr="00DD5024">
          <w:rPr>
            <w:sz w:val="22"/>
            <w:rPrChange w:id="3522" w:author="Russell Thomas" w:date="2013-08-20T15:26:00Z">
              <w:rPr>
                <w:rFonts w:ascii="Courier New" w:hAnsi="Courier New"/>
                <w:b/>
                <w:noProof/>
                <w:sz w:val="22"/>
                <w:szCs w:val="22"/>
                <w:u w:val="double"/>
              </w:rPr>
            </w:rPrChange>
          </w:rPr>
          <w:t xml:space="preserve">: </w:t>
        </w:r>
        <w:proofErr w:type="spellStart"/>
        <w:r w:rsidRPr="00DD5024">
          <w:rPr>
            <w:sz w:val="22"/>
            <w:rPrChange w:id="3523" w:author="Russell Thomas" w:date="2013-08-20T15:26:00Z">
              <w:rPr>
                <w:rFonts w:ascii="Courier New" w:hAnsi="Courier New"/>
                <w:b/>
                <w:noProof/>
                <w:sz w:val="22"/>
                <w:szCs w:val="22"/>
                <w:u w:val="double"/>
              </w:rPr>
            </w:rPrChange>
          </w:rPr>
          <w:t>binwidth</w:t>
        </w:r>
        <w:proofErr w:type="spellEnd"/>
        <w:r w:rsidRPr="00DD5024">
          <w:rPr>
            <w:sz w:val="22"/>
            <w:rPrChange w:id="3524" w:author="Russell Thomas" w:date="2013-08-20T15:26:00Z">
              <w:rPr>
                <w:rFonts w:ascii="Courier New" w:hAnsi="Courier New"/>
                <w:b/>
                <w:noProof/>
                <w:sz w:val="22"/>
                <w:szCs w:val="22"/>
                <w:u w:val="double"/>
              </w:rPr>
            </w:rPrChange>
          </w:rPr>
          <w:t xml:space="preserve"> defaulted to range/30. Use '</w:t>
        </w:r>
        <w:proofErr w:type="spellStart"/>
        <w:r w:rsidRPr="00DD5024">
          <w:rPr>
            <w:sz w:val="22"/>
            <w:rPrChange w:id="3525" w:author="Russell Thomas" w:date="2013-08-20T15:26:00Z">
              <w:rPr>
                <w:rFonts w:ascii="Courier New" w:hAnsi="Courier New"/>
                <w:b/>
                <w:noProof/>
                <w:sz w:val="22"/>
                <w:szCs w:val="22"/>
                <w:u w:val="double"/>
              </w:rPr>
            </w:rPrChange>
          </w:rPr>
          <w:t>binwidth</w:t>
        </w:r>
        <w:proofErr w:type="spellEnd"/>
        <w:r w:rsidRPr="00DD5024">
          <w:rPr>
            <w:sz w:val="22"/>
            <w:rPrChange w:id="3526" w:author="Russell Thomas" w:date="2013-08-20T15:26:00Z">
              <w:rPr>
                <w:rFonts w:ascii="Courier New" w:hAnsi="Courier New"/>
                <w:b/>
                <w:noProof/>
                <w:sz w:val="22"/>
                <w:szCs w:val="22"/>
                <w:u w:val="double"/>
              </w:rPr>
            </w:rPrChange>
          </w:rPr>
          <w:t xml:space="preserve"> = x' to adjust this.</w:t>
        </w:r>
      </w:ins>
    </w:p>
    <w:p w14:paraId="56F620CF" w14:textId="77777777" w:rsidR="00DD5024" w:rsidRDefault="00E559E2">
      <w:pPr>
        <w:pStyle w:val="QueryPara"/>
        <w:numPr>
          <w:ins w:id="3527" w:author="Russell Thomas" w:date="2013-08-20T15:27:00Z"/>
        </w:numPr>
        <w:rPr>
          <w:ins w:id="3528" w:author="Bob Rudis" w:date="2013-10-20T21:03:00Z"/>
          <w:sz w:val="22"/>
        </w:rPr>
        <w:pPrChange w:id="3529" w:author="Russell Thomas" w:date="2013-08-20T15:27:00Z">
          <w:pPr>
            <w:pStyle w:val="CodeSnippet"/>
          </w:pPr>
        </w:pPrChange>
      </w:pPr>
      <w:ins w:id="3530" w:author="Russell Thomas" w:date="2013-08-20T15:27:00Z">
        <w:r>
          <w:rPr>
            <w:sz w:val="22"/>
          </w:rPr>
          <w:t>I don’t know what is causing the errors.</w:t>
        </w:r>
      </w:ins>
    </w:p>
    <w:p w14:paraId="435EAB9F" w14:textId="77777777" w:rsidR="00680D32" w:rsidRDefault="00680D32">
      <w:pPr>
        <w:pStyle w:val="QueryPara"/>
        <w:numPr>
          <w:ins w:id="3531" w:author="Russell Thomas" w:date="2013-08-20T15:27:00Z"/>
        </w:numPr>
        <w:rPr>
          <w:ins w:id="3532" w:author="Bob Rudis" w:date="2013-10-20T21:03:00Z"/>
          <w:sz w:val="22"/>
        </w:rPr>
        <w:pPrChange w:id="3533" w:author="Russell Thomas" w:date="2013-08-20T15:27:00Z">
          <w:pPr>
            <w:pStyle w:val="CodeSnippet"/>
          </w:pPr>
        </w:pPrChange>
      </w:pPr>
    </w:p>
    <w:p w14:paraId="21EAC5B6" w14:textId="57D4D5D9" w:rsidR="00680D32" w:rsidRDefault="00680D32">
      <w:pPr>
        <w:pStyle w:val="QueryPara"/>
        <w:numPr>
          <w:ins w:id="3534" w:author="Russell Thomas" w:date="2013-08-20T15:27:00Z"/>
        </w:numPr>
        <w:rPr>
          <w:ins w:id="3535" w:author="Bob Rudis" w:date="2013-10-20T21:03:00Z"/>
          <w:sz w:val="22"/>
        </w:rPr>
        <w:pPrChange w:id="3536" w:author="Russell Thomas" w:date="2013-08-20T15:27:00Z">
          <w:pPr>
            <w:pStyle w:val="CodeSnippet"/>
          </w:pPr>
        </w:pPrChange>
      </w:pPr>
      <w:ins w:id="3537" w:author="Bob Rudis" w:date="2013-10-20T21:03:00Z">
        <w:r>
          <w:rPr>
            <w:sz w:val="22"/>
          </w:rPr>
          <w:t>AR: I missed a right parenthesis in the previous iteration</w:t>
        </w:r>
      </w:ins>
    </w:p>
    <w:p w14:paraId="46AF8D84" w14:textId="77777777" w:rsidR="00680D32" w:rsidRPr="00DD5024" w:rsidRDefault="00680D32">
      <w:pPr>
        <w:pStyle w:val="QueryPara"/>
        <w:numPr>
          <w:ins w:id="3538" w:author="Russell Thomas" w:date="2013-08-20T15:27:00Z"/>
        </w:numPr>
        <w:rPr>
          <w:ins w:id="3539" w:author="Russell Thomas" w:date="2013-08-20T15:25:00Z"/>
          <w:sz w:val="22"/>
          <w:rPrChange w:id="3540" w:author="Russell Thomas" w:date="2013-08-20T15:26:00Z">
            <w:rPr>
              <w:ins w:id="3541" w:author="Russell Thomas" w:date="2013-08-20T15:25:00Z"/>
            </w:rPr>
          </w:rPrChange>
        </w:rPr>
        <w:pPrChange w:id="3542" w:author="Russell Thomas" w:date="2013-08-20T15:27:00Z">
          <w:pPr>
            <w:pStyle w:val="CodeSnippet"/>
          </w:pPr>
        </w:pPrChange>
      </w:pPr>
    </w:p>
    <w:p w14:paraId="3B558B67" w14:textId="3B7B3423" w:rsidR="00E559E2" w:rsidDel="00846327" w:rsidRDefault="00E559E2" w:rsidP="00A54FF8">
      <w:pPr>
        <w:pStyle w:val="CodeSnippet"/>
        <w:rPr>
          <w:del w:id="3543" w:author="Bob Rudis" w:date="2013-10-20T20:31:00Z"/>
        </w:rPr>
      </w:pPr>
    </w:p>
    <w:p w14:paraId="5B285226" w14:textId="02BCEC87" w:rsidR="00F13102" w:rsidRDefault="00F13102" w:rsidP="00F13102">
      <w:pPr>
        <w:pStyle w:val="CodeListing"/>
        <w:rPr>
          <w:ins w:id="3544" w:author="Bob Rudis" w:date="2013-10-20T20:22:00Z"/>
        </w:rPr>
      </w:pPr>
      <w:ins w:id="3545" w:author="Bob Rudis" w:date="2013-10-20T20:22:00Z">
        <w:r>
          <w:t>Listing 3-1</w:t>
        </w:r>
        <w:r w:rsidR="00286D8B">
          <w:t>3</w:t>
        </w:r>
      </w:ins>
    </w:p>
    <w:p w14:paraId="7F9C2160" w14:textId="77777777" w:rsidR="00846327" w:rsidRPr="00A17A85" w:rsidRDefault="00846327">
      <w:pPr>
        <w:pStyle w:val="CodeSnippet"/>
        <w:shd w:val="clear" w:color="auto" w:fill="FFF8EA"/>
        <w:rPr>
          <w:ins w:id="3546" w:author="Bob Rudis" w:date="2013-10-20T20:31:00Z"/>
          <w:i/>
          <w:color w:val="9B9B9B"/>
        </w:rPr>
        <w:pPrChange w:id="3547" w:author="Bob Rudis" w:date="2013-10-20T21:14:00Z">
          <w:pPr>
            <w:pStyle w:val="CodeSnippet"/>
          </w:pPr>
        </w:pPrChange>
      </w:pPr>
      <w:ins w:id="3548" w:author="Bob Rudis" w:date="2013-10-20T20:31:00Z">
        <w:r w:rsidRPr="00A17A85">
          <w:rPr>
            <w:i/>
            <w:color w:val="9B9B9B"/>
          </w:rPr>
          <w:lastRenderedPageBreak/>
          <w:t xml:space="preserve"># requires </w:t>
        </w:r>
        <w:r>
          <w:rPr>
            <w:i/>
            <w:color w:val="9B9B9B"/>
          </w:rPr>
          <w:t xml:space="preserve">packages: </w:t>
        </w:r>
        <w:r w:rsidRPr="00A17A85">
          <w:rPr>
            <w:i/>
            <w:color w:val="9B9B9B"/>
          </w:rPr>
          <w:t>ggp</w:t>
        </w:r>
        <w:r>
          <w:rPr>
            <w:i/>
            <w:color w:val="9B9B9B"/>
          </w:rPr>
          <w:t>lot2</w:t>
        </w:r>
      </w:ins>
    </w:p>
    <w:p w14:paraId="23B95C7C" w14:textId="77777777" w:rsidR="00846327" w:rsidRPr="00147B9C" w:rsidRDefault="00846327">
      <w:pPr>
        <w:pStyle w:val="CodeSnippet"/>
        <w:shd w:val="clear" w:color="auto" w:fill="FFF8EA"/>
        <w:rPr>
          <w:ins w:id="3549" w:author="Bob Rudis" w:date="2013-10-20T20:31:00Z"/>
          <w:i/>
          <w:color w:val="9B9B9B"/>
        </w:rPr>
        <w:pPrChange w:id="3550" w:author="Bob Rudis" w:date="2013-10-20T21:14:00Z">
          <w:pPr>
            <w:pStyle w:val="CodeSnippet"/>
          </w:pPr>
        </w:pPrChange>
      </w:pPr>
      <w:ins w:id="3551" w:author="Bob Rudis" w:date="2013-10-20T20:31:00Z">
        <w:r w:rsidRPr="00147B9C">
          <w:rPr>
            <w:i/>
            <w:color w:val="9B9B9B"/>
          </w:rPr>
          <w:t># require object: av (3-4)</w:t>
        </w:r>
      </w:ins>
    </w:p>
    <w:p w14:paraId="7A751724" w14:textId="51A48CC0" w:rsidR="00846327" w:rsidRPr="00147B9C" w:rsidRDefault="00846327">
      <w:pPr>
        <w:pStyle w:val="CodeSnippet"/>
        <w:shd w:val="clear" w:color="auto" w:fill="FFF8EA"/>
        <w:rPr>
          <w:ins w:id="3552" w:author="Bob Rudis" w:date="2013-10-20T20:31:00Z"/>
          <w:i/>
          <w:color w:val="9B9B9B"/>
        </w:rPr>
        <w:pPrChange w:id="3553" w:author="Bob Rudis" w:date="2013-10-20T21:14:00Z">
          <w:pPr>
            <w:pStyle w:val="CodeSnippet"/>
          </w:pPr>
        </w:pPrChange>
      </w:pPr>
      <w:ins w:id="3554" w:author="Bob Rudis" w:date="2013-10-20T20:31:00Z">
        <w:r w:rsidRPr="00147B9C">
          <w:rPr>
            <w:i/>
            <w:color w:val="9B9B9B"/>
          </w:rPr>
          <w:t xml:space="preserve"># </w:t>
        </w:r>
      </w:ins>
      <w:ins w:id="3555" w:author="Bob Rudis" w:date="2013-10-20T20:37:00Z">
        <w:r w:rsidR="00286D8B" w:rsidRPr="00147B9C">
          <w:rPr>
            <w:i/>
            <w:color w:val="9B9B9B"/>
          </w:rPr>
          <w:t xml:space="preserve">See corresponding output in </w:t>
        </w:r>
      </w:ins>
      <w:ins w:id="3556" w:author="Bob Rudis" w:date="2013-10-20T20:31:00Z">
        <w:r w:rsidRPr="00147B9C">
          <w:rPr>
            <w:i/>
            <w:color w:val="9B9B9B"/>
          </w:rPr>
          <w:t>Figure 3-4</w:t>
        </w:r>
      </w:ins>
    </w:p>
    <w:p w14:paraId="5BD1BEF7" w14:textId="77777777" w:rsidR="00904F89" w:rsidRPr="00147B9C" w:rsidRDefault="00DD5024">
      <w:pPr>
        <w:pStyle w:val="CodeSnippet"/>
        <w:shd w:val="clear" w:color="auto" w:fill="FFF8EA"/>
        <w:rPr>
          <w:i/>
          <w:color w:val="9B9B9B"/>
          <w:rPrChange w:id="3557" w:author="Bob Rudis" w:date="2013-10-20T21:14:00Z">
            <w:rPr/>
          </w:rPrChange>
        </w:rPr>
        <w:pPrChange w:id="3558" w:author="Bob Rudis" w:date="2013-10-20T21:14:00Z">
          <w:pPr>
            <w:pStyle w:val="CodeSnippet"/>
          </w:pPr>
        </w:pPrChange>
      </w:pPr>
      <w:r w:rsidRPr="00147B9C">
        <w:rPr>
          <w:i/>
          <w:color w:val="9B9B9B"/>
          <w:rPrChange w:id="3559" w:author="Bob Rudis" w:date="2013-10-20T21:14:00Z">
            <w:rPr/>
          </w:rPrChange>
        </w:rPr>
        <w:t># Bar graph of counts by Reliability</w:t>
      </w:r>
    </w:p>
    <w:p w14:paraId="182EEC3D" w14:textId="77777777" w:rsidR="00147B9C" w:rsidRPr="00147B9C" w:rsidRDefault="00147B9C">
      <w:pPr>
        <w:pStyle w:val="CodeSnippet"/>
        <w:shd w:val="clear" w:color="auto" w:fill="FFF8EA"/>
        <w:rPr>
          <w:ins w:id="3560" w:author="Bob Rudis" w:date="2013-10-20T21:13:00Z"/>
          <w:color w:val="800026"/>
          <w:rPrChange w:id="3561" w:author="Bob Rudis" w:date="2013-10-20T21:13:00Z">
            <w:rPr>
              <w:ins w:id="3562" w:author="Bob Rudis" w:date="2013-10-20T21:13:00Z"/>
            </w:rPr>
          </w:rPrChange>
        </w:rPr>
        <w:pPrChange w:id="3563" w:author="Bob Rudis" w:date="2013-10-20T21:14:00Z">
          <w:pPr>
            <w:pStyle w:val="CodeSnippet"/>
          </w:pPr>
        </w:pPrChange>
      </w:pPr>
      <w:ins w:id="3564" w:author="Bob Rudis" w:date="2013-10-20T21:13:00Z">
        <w:r w:rsidRPr="00147B9C">
          <w:rPr>
            <w:color w:val="800026"/>
            <w:rPrChange w:id="3565" w:author="Bob Rudis" w:date="2013-10-20T21:13:00Z">
              <w:rPr/>
            </w:rPrChange>
          </w:rPr>
          <w:t>gg &lt;- ggplot(data=av, aes(x=Reliability))</w:t>
        </w:r>
      </w:ins>
    </w:p>
    <w:p w14:paraId="5B2996EE" w14:textId="77777777" w:rsidR="00147B9C" w:rsidRPr="00147B9C" w:rsidRDefault="00147B9C">
      <w:pPr>
        <w:pStyle w:val="CodeSnippet"/>
        <w:shd w:val="clear" w:color="auto" w:fill="FFF8EA"/>
        <w:rPr>
          <w:ins w:id="3566" w:author="Bob Rudis" w:date="2013-10-20T21:13:00Z"/>
          <w:color w:val="800026"/>
          <w:rPrChange w:id="3567" w:author="Bob Rudis" w:date="2013-10-20T21:13:00Z">
            <w:rPr>
              <w:ins w:id="3568" w:author="Bob Rudis" w:date="2013-10-20T21:13:00Z"/>
            </w:rPr>
          </w:rPrChange>
        </w:rPr>
        <w:pPrChange w:id="3569" w:author="Bob Rudis" w:date="2013-10-20T21:14:00Z">
          <w:pPr>
            <w:pStyle w:val="CodeSnippet"/>
          </w:pPr>
        </w:pPrChange>
      </w:pPr>
      <w:ins w:id="3570" w:author="Bob Rudis" w:date="2013-10-20T21:13:00Z">
        <w:r w:rsidRPr="00147B9C">
          <w:rPr>
            <w:color w:val="800026"/>
            <w:rPrChange w:id="3571" w:author="Bob Rudis" w:date="2013-10-20T21:13:00Z">
              <w:rPr/>
            </w:rPrChange>
          </w:rPr>
          <w:t>gg &lt;- gg + geom_bar(fill="#000099")</w:t>
        </w:r>
      </w:ins>
    </w:p>
    <w:p w14:paraId="65902032" w14:textId="77777777" w:rsidR="00147B9C" w:rsidRPr="00147B9C" w:rsidRDefault="00147B9C">
      <w:pPr>
        <w:pStyle w:val="CodeSnippet"/>
        <w:shd w:val="clear" w:color="auto" w:fill="FFF8EA"/>
        <w:rPr>
          <w:ins w:id="3572" w:author="Bob Rudis" w:date="2013-10-20T21:13:00Z"/>
          <w:color w:val="800026"/>
          <w:rPrChange w:id="3573" w:author="Bob Rudis" w:date="2013-10-20T21:13:00Z">
            <w:rPr>
              <w:ins w:id="3574" w:author="Bob Rudis" w:date="2013-10-20T21:13:00Z"/>
            </w:rPr>
          </w:rPrChange>
        </w:rPr>
        <w:pPrChange w:id="3575" w:author="Bob Rudis" w:date="2013-10-20T21:14:00Z">
          <w:pPr>
            <w:pStyle w:val="CodeSnippet"/>
          </w:pPr>
        </w:pPrChange>
      </w:pPr>
      <w:ins w:id="3576" w:author="Bob Rudis" w:date="2013-10-20T21:13:00Z">
        <w:r w:rsidRPr="00147B9C">
          <w:rPr>
            <w:color w:val="800026"/>
            <w:rPrChange w:id="3577" w:author="Bob Rudis" w:date="2013-10-20T21:13:00Z">
              <w:rPr/>
            </w:rPrChange>
          </w:rPr>
          <w:t>gg &lt;- gg + scale_x_discrete(limits=seq(max(av$Reliability)))</w:t>
        </w:r>
      </w:ins>
    </w:p>
    <w:p w14:paraId="6530020B" w14:textId="77777777" w:rsidR="00147B9C" w:rsidRPr="00147B9C" w:rsidRDefault="00147B9C">
      <w:pPr>
        <w:pStyle w:val="CodeSnippet"/>
        <w:shd w:val="clear" w:color="auto" w:fill="FFF8EA"/>
        <w:rPr>
          <w:ins w:id="3578" w:author="Bob Rudis" w:date="2013-10-20T21:13:00Z"/>
          <w:color w:val="800026"/>
          <w:rPrChange w:id="3579" w:author="Bob Rudis" w:date="2013-10-20T21:13:00Z">
            <w:rPr>
              <w:ins w:id="3580" w:author="Bob Rudis" w:date="2013-10-20T21:13:00Z"/>
            </w:rPr>
          </w:rPrChange>
        </w:rPr>
        <w:pPrChange w:id="3581" w:author="Bob Rudis" w:date="2013-10-20T21:14:00Z">
          <w:pPr>
            <w:pStyle w:val="CodeSnippet"/>
          </w:pPr>
        </w:pPrChange>
      </w:pPr>
      <w:ins w:id="3582" w:author="Bob Rudis" w:date="2013-10-20T21:13:00Z">
        <w:r w:rsidRPr="00147B9C">
          <w:rPr>
            <w:color w:val="800026"/>
            <w:rPrChange w:id="3583" w:author="Bob Rudis" w:date="2013-10-20T21:13:00Z">
              <w:rPr/>
            </w:rPrChange>
          </w:rPr>
          <w:t>gg &lt;- gg + labs(title="'Reliabiity' Counts", x="Reliability Score",</w:t>
        </w:r>
      </w:ins>
    </w:p>
    <w:p w14:paraId="7DCB3EB4" w14:textId="77777777" w:rsidR="00147B9C" w:rsidRPr="00147B9C" w:rsidRDefault="00147B9C">
      <w:pPr>
        <w:pStyle w:val="CodeSnippet"/>
        <w:shd w:val="clear" w:color="auto" w:fill="FFF8EA"/>
        <w:rPr>
          <w:ins w:id="3584" w:author="Bob Rudis" w:date="2013-10-20T21:13:00Z"/>
          <w:color w:val="800026"/>
          <w:rPrChange w:id="3585" w:author="Bob Rudis" w:date="2013-10-20T21:13:00Z">
            <w:rPr>
              <w:ins w:id="3586" w:author="Bob Rudis" w:date="2013-10-20T21:13:00Z"/>
            </w:rPr>
          </w:rPrChange>
        </w:rPr>
        <w:pPrChange w:id="3587" w:author="Bob Rudis" w:date="2013-10-20T21:14:00Z">
          <w:pPr>
            <w:pStyle w:val="CodeSnippet"/>
          </w:pPr>
        </w:pPrChange>
      </w:pPr>
      <w:ins w:id="3588" w:author="Bob Rudis" w:date="2013-10-20T21:13:00Z">
        <w:r w:rsidRPr="00147B9C">
          <w:rPr>
            <w:color w:val="800026"/>
            <w:rPrChange w:id="3589" w:author="Bob Rudis" w:date="2013-10-20T21:13:00Z">
              <w:rPr/>
            </w:rPrChange>
          </w:rPr>
          <w:t xml:space="preserve">                y="Count")</w:t>
        </w:r>
      </w:ins>
    </w:p>
    <w:p w14:paraId="79317001" w14:textId="77777777" w:rsidR="00147B9C" w:rsidRPr="00147B9C" w:rsidRDefault="00147B9C">
      <w:pPr>
        <w:pStyle w:val="CodeSnippet"/>
        <w:shd w:val="clear" w:color="auto" w:fill="FFF8EA"/>
        <w:rPr>
          <w:ins w:id="3590" w:author="Bob Rudis" w:date="2013-10-20T21:13:00Z"/>
          <w:color w:val="800026"/>
          <w:rPrChange w:id="3591" w:author="Bob Rudis" w:date="2013-10-20T21:13:00Z">
            <w:rPr>
              <w:ins w:id="3592" w:author="Bob Rudis" w:date="2013-10-20T21:13:00Z"/>
            </w:rPr>
          </w:rPrChange>
        </w:rPr>
        <w:pPrChange w:id="3593" w:author="Bob Rudis" w:date="2013-10-20T21:14:00Z">
          <w:pPr>
            <w:pStyle w:val="CodeSnippet"/>
          </w:pPr>
        </w:pPrChange>
      </w:pPr>
      <w:ins w:id="3594" w:author="Bob Rudis" w:date="2013-10-20T21:13:00Z">
        <w:r w:rsidRPr="00147B9C">
          <w:rPr>
            <w:color w:val="800026"/>
            <w:rPrChange w:id="3595" w:author="Bob Rudis" w:date="2013-10-20T21:13:00Z">
              <w:rPr/>
            </w:rPrChange>
          </w:rPr>
          <w:t>gg &lt;- gg + theme(panel.grid=element_blank(),</w:t>
        </w:r>
      </w:ins>
    </w:p>
    <w:p w14:paraId="78A2D6DD" w14:textId="77777777" w:rsidR="00147B9C" w:rsidRPr="00147B9C" w:rsidRDefault="00147B9C">
      <w:pPr>
        <w:pStyle w:val="CodeSnippet"/>
        <w:shd w:val="clear" w:color="auto" w:fill="FFF8EA"/>
        <w:rPr>
          <w:ins w:id="3596" w:author="Bob Rudis" w:date="2013-10-20T21:13:00Z"/>
          <w:color w:val="800026"/>
          <w:rPrChange w:id="3597" w:author="Bob Rudis" w:date="2013-10-20T21:13:00Z">
            <w:rPr>
              <w:ins w:id="3598" w:author="Bob Rudis" w:date="2013-10-20T21:13:00Z"/>
            </w:rPr>
          </w:rPrChange>
        </w:rPr>
        <w:pPrChange w:id="3599" w:author="Bob Rudis" w:date="2013-10-20T21:14:00Z">
          <w:pPr>
            <w:pStyle w:val="CodeSnippet"/>
          </w:pPr>
        </w:pPrChange>
      </w:pPr>
      <w:ins w:id="3600" w:author="Bob Rudis" w:date="2013-10-20T21:13:00Z">
        <w:r w:rsidRPr="00147B9C">
          <w:rPr>
            <w:color w:val="800026"/>
            <w:rPrChange w:id="3601" w:author="Bob Rudis" w:date="2013-10-20T21:13:00Z">
              <w:rPr/>
            </w:rPrChange>
          </w:rPr>
          <w:t xml:space="preserve">                 panel.background=element_blank())</w:t>
        </w:r>
      </w:ins>
    </w:p>
    <w:p w14:paraId="1897EDB0" w14:textId="1A19C9E8" w:rsidR="00760993" w:rsidRPr="00DC46B4" w:rsidDel="00147B9C" w:rsidRDefault="00147B9C">
      <w:pPr>
        <w:pStyle w:val="CodeSnippet"/>
        <w:shd w:val="clear" w:color="auto" w:fill="FFF8EA"/>
        <w:rPr>
          <w:del w:id="3602" w:author="Bob Rudis" w:date="2013-10-20T21:13:00Z"/>
          <w:rPrChange w:id="3603" w:author="Bob Rudis" w:date="2013-10-20T20:30:00Z">
            <w:rPr>
              <w:del w:id="3604" w:author="Bob Rudis" w:date="2013-10-20T21:13:00Z"/>
              <w:b/>
            </w:rPr>
          </w:rPrChange>
        </w:rPr>
        <w:pPrChange w:id="3605" w:author="Bob Rudis" w:date="2013-10-20T21:14:00Z">
          <w:pPr>
            <w:pStyle w:val="CodeSnippet"/>
          </w:pPr>
        </w:pPrChange>
      </w:pPr>
      <w:ins w:id="3606" w:author="Bob Rudis" w:date="2013-10-20T21:13:00Z">
        <w:r w:rsidRPr="00147B9C">
          <w:rPr>
            <w:color w:val="800026"/>
            <w:rPrChange w:id="3607" w:author="Bob Rudis" w:date="2013-10-20T21:13:00Z">
              <w:rPr/>
            </w:rPrChange>
          </w:rPr>
          <w:t>print(gg)</w:t>
        </w:r>
      </w:ins>
      <w:del w:id="3608" w:author="Bob Rudis" w:date="2013-10-20T21:13:00Z">
        <w:r w:rsidR="00DD5024" w:rsidRPr="00DC46B4" w:rsidDel="00147B9C">
          <w:rPr>
            <w:rPrChange w:id="3609" w:author="Bob Rudis" w:date="2013-10-20T20:30:00Z">
              <w:rPr>
                <w:b/>
                <w:i/>
              </w:rPr>
            </w:rPrChange>
          </w:rPr>
          <w:delText>g &lt;- ggplot(data=av, aes(x=Reliability)) + geom_bar()</w:delText>
        </w:r>
      </w:del>
    </w:p>
    <w:p w14:paraId="17863841" w14:textId="556422B9" w:rsidR="00760993" w:rsidRPr="00DC46B4" w:rsidDel="00147B9C" w:rsidRDefault="00DD5024">
      <w:pPr>
        <w:pStyle w:val="CodeSnippet"/>
        <w:shd w:val="clear" w:color="auto" w:fill="FFF8EA"/>
        <w:rPr>
          <w:del w:id="3610" w:author="Bob Rudis" w:date="2013-10-20T21:13:00Z"/>
          <w:rPrChange w:id="3611" w:author="Bob Rudis" w:date="2013-10-20T20:30:00Z">
            <w:rPr>
              <w:del w:id="3612" w:author="Bob Rudis" w:date="2013-10-20T21:13:00Z"/>
              <w:b/>
            </w:rPr>
          </w:rPrChange>
        </w:rPr>
        <w:pPrChange w:id="3613" w:author="Bob Rudis" w:date="2013-10-20T21:14:00Z">
          <w:pPr>
            <w:pStyle w:val="CodeSnippet"/>
          </w:pPr>
        </w:pPrChange>
      </w:pPr>
      <w:del w:id="3614" w:author="Bob Rudis" w:date="2013-10-20T21:13:00Z">
        <w:r w:rsidRPr="00DC46B4" w:rsidDel="00147B9C">
          <w:rPr>
            <w:rPrChange w:id="3615" w:author="Bob Rudis" w:date="2013-10-20T20:30:00Z">
              <w:rPr>
                <w:b/>
                <w:i/>
              </w:rPr>
            </w:rPrChange>
          </w:rPr>
          <w:delText>g &lt;- g + scale_x_discrete(limits=seq(max(av$Reliability)))</w:delText>
        </w:r>
      </w:del>
    </w:p>
    <w:p w14:paraId="1328DBC0" w14:textId="3CF74BEF" w:rsidR="00760993" w:rsidRPr="00DC46B4" w:rsidDel="00147B9C" w:rsidRDefault="00DD5024">
      <w:pPr>
        <w:pStyle w:val="CodeSnippet"/>
        <w:shd w:val="clear" w:color="auto" w:fill="FFF8EA"/>
        <w:rPr>
          <w:del w:id="3616" w:author="Bob Rudis" w:date="2013-10-20T21:13:00Z"/>
          <w:rPrChange w:id="3617" w:author="Bob Rudis" w:date="2013-10-20T20:30:00Z">
            <w:rPr>
              <w:del w:id="3618" w:author="Bob Rudis" w:date="2013-10-20T21:13:00Z"/>
              <w:b/>
            </w:rPr>
          </w:rPrChange>
        </w:rPr>
        <w:pPrChange w:id="3619" w:author="Bob Rudis" w:date="2013-10-20T21:14:00Z">
          <w:pPr>
            <w:pStyle w:val="CodeSnippet"/>
          </w:pPr>
        </w:pPrChange>
      </w:pPr>
      <w:del w:id="3620" w:author="Bob Rudis" w:date="2013-10-20T21:13:00Z">
        <w:r w:rsidRPr="00DC46B4" w:rsidDel="00147B9C">
          <w:rPr>
            <w:rPrChange w:id="3621" w:author="Bob Rudis" w:date="2013-10-20T20:30:00Z">
              <w:rPr>
                <w:b/>
                <w:i/>
              </w:rPr>
            </w:rPrChange>
          </w:rPr>
          <w:delText>g &lt;- g + labs(title="'Reliabiity' Counts", x="Reliability Score")</w:delText>
        </w:r>
      </w:del>
    </w:p>
    <w:p w14:paraId="218308D4" w14:textId="7628D98D" w:rsidR="005F611E" w:rsidRPr="00DC46B4" w:rsidRDefault="00DD5024">
      <w:pPr>
        <w:pStyle w:val="CodeSnippet"/>
        <w:shd w:val="clear" w:color="auto" w:fill="FFF8EA"/>
        <w:pPrChange w:id="3622" w:author="Bob Rudis" w:date="2013-10-20T21:14:00Z">
          <w:pPr>
            <w:pStyle w:val="CodeSnippet"/>
          </w:pPr>
        </w:pPrChange>
      </w:pPr>
      <w:del w:id="3623" w:author="Bob Rudis" w:date="2013-10-20T21:13:00Z">
        <w:r w:rsidRPr="00DC46B4" w:rsidDel="00147B9C">
          <w:rPr>
            <w:rPrChange w:id="3624" w:author="Bob Rudis" w:date="2013-10-20T20:30:00Z">
              <w:rPr>
                <w:b/>
                <w:i/>
              </w:rPr>
            </w:rPrChange>
          </w:rPr>
          <w:delText>print(g)</w:delText>
        </w:r>
      </w:del>
    </w:p>
    <w:p w14:paraId="3AF669B5" w14:textId="77777777" w:rsidR="005370B5" w:rsidRPr="00927E30" w:rsidRDefault="005370B5" w:rsidP="005370B5">
      <w:pPr>
        <w:pStyle w:val="QueryPara"/>
        <w:numPr>
          <w:ins w:id="3625" w:author="Kezia Endsley" w:date="2013-08-05T07:58:00Z"/>
        </w:numPr>
        <w:rPr>
          <w:ins w:id="3626" w:author="Kezia Endsley" w:date="2013-08-05T07:58:00Z"/>
        </w:rPr>
      </w:pPr>
      <w:ins w:id="3627" w:author="Kezia Endsley" w:date="2013-08-05T07:58:00Z">
        <w:r w:rsidRPr="00927E30">
          <w:t xml:space="preserve">[[Authors: Figures need text references before they appear. See my additions above. </w:t>
        </w:r>
        <w:proofErr w:type="spellStart"/>
        <w:r w:rsidRPr="00927E30">
          <w:t>Kezia</w:t>
        </w:r>
        <w:proofErr w:type="spellEnd"/>
        <w:r w:rsidRPr="00927E30">
          <w:t>]]</w:t>
        </w:r>
      </w:ins>
    </w:p>
    <w:p w14:paraId="1A42238A" w14:textId="3935CA64" w:rsidR="000B119D" w:rsidDel="00846327" w:rsidRDefault="00DD5024" w:rsidP="000B119D">
      <w:pPr>
        <w:pStyle w:val="Slug"/>
        <w:rPr>
          <w:ins w:id="3628" w:author="John Sleeva" w:date="2013-09-26T23:34:00Z"/>
          <w:del w:id="3629" w:author="Bob Rudis" w:date="2013-10-20T20:31:00Z"/>
        </w:rPr>
      </w:pPr>
      <w:del w:id="3630" w:author="Bob Rudis" w:date="2013-10-20T20:31:00Z">
        <w:r w:rsidRPr="00DD5024" w:rsidDel="00846327">
          <w:rPr>
            <w:b w:val="0"/>
            <w:rPrChange w:id="3631" w:author="John Sleeva" w:date="2013-09-26T23:33:00Z">
              <w:rPr>
                <w:rFonts w:ascii="Courier New" w:hAnsi="Courier New"/>
                <w:b w:val="0"/>
                <w:i/>
                <w:noProof/>
                <w:snapToGrid w:val="0"/>
                <w:sz w:val="18"/>
              </w:rPr>
            </w:rPrChange>
          </w:rPr>
          <w:delText>Figure 3</w:delText>
        </w:r>
      </w:del>
      <w:ins w:id="3632" w:author="Kezia Endsley" w:date="2013-08-05T07:59:00Z">
        <w:del w:id="3633" w:author="Bob Rudis" w:date="2013-10-20T20:31:00Z">
          <w:r w:rsidRPr="00DD5024" w:rsidDel="00846327">
            <w:rPr>
              <w:b w:val="0"/>
              <w:rPrChange w:id="3634" w:author="John Sleeva" w:date="2013-09-26T23:33:00Z">
                <w:rPr>
                  <w:rFonts w:ascii="Courier New" w:hAnsi="Courier New"/>
                  <w:b w:val="0"/>
                  <w:i/>
                  <w:noProof/>
                  <w:snapToGrid w:val="0"/>
                  <w:sz w:val="18"/>
                </w:rPr>
              </w:rPrChange>
            </w:rPr>
            <w:delText>.</w:delText>
          </w:r>
        </w:del>
      </w:ins>
      <w:ins w:id="3635" w:author="John Sleeva" w:date="2013-09-27T05:38:00Z">
        <w:del w:id="3636" w:author="Bob Rudis" w:date="2013-10-20T20:31:00Z">
          <w:r w:rsidR="00767AA4" w:rsidDel="00846327">
            <w:delText>-</w:delText>
          </w:r>
        </w:del>
      </w:ins>
      <w:del w:id="3637" w:author="Bob Rudis" w:date="2013-10-20T20:31:00Z">
        <w:r w:rsidRPr="00DD5024" w:rsidDel="00846327">
          <w:rPr>
            <w:b w:val="0"/>
            <w:rPrChange w:id="3638" w:author="John Sleeva" w:date="2013-09-26T23:33:00Z">
              <w:rPr>
                <w:rFonts w:ascii="Courier New" w:hAnsi="Courier New"/>
                <w:b w:val="0"/>
                <w:i/>
                <w:noProof/>
                <w:snapToGrid w:val="0"/>
                <w:sz w:val="18"/>
              </w:rPr>
            </w:rPrChange>
          </w:rPr>
          <w:delText xml:space="preserve">-2 Country Factor </w:delText>
        </w:r>
      </w:del>
      <w:ins w:id="3639" w:author="John Sleeva" w:date="2013-09-27T05:38:00Z">
        <w:del w:id="3640" w:author="Bob Rudis" w:date="2013-10-20T20:31:00Z">
          <w:r w:rsidR="00767AA4" w:rsidDel="00846327">
            <w:delText>f</w:delText>
          </w:r>
          <w:r w:rsidRPr="00DD5024" w:rsidDel="00846327">
            <w:rPr>
              <w:b w:val="0"/>
              <w:rPrChange w:id="3641" w:author="John Sleeva" w:date="2013-09-26T23:33:00Z">
                <w:rPr>
                  <w:rFonts w:ascii="Courier New" w:hAnsi="Courier New"/>
                  <w:b w:val="0"/>
                  <w:i/>
                  <w:noProof/>
                  <w:snapToGrid w:val="0"/>
                  <w:sz w:val="18"/>
                </w:rPr>
              </w:rPrChange>
            </w:rPr>
            <w:delText xml:space="preserve">actor </w:delText>
          </w:r>
        </w:del>
      </w:ins>
      <w:del w:id="3642" w:author="Bob Rudis" w:date="2013-10-20T20:31:00Z">
        <w:r w:rsidRPr="00DD5024" w:rsidDel="00846327">
          <w:rPr>
            <w:b w:val="0"/>
            <w:rPrChange w:id="3643" w:author="John Sleeva" w:date="2013-09-26T23:33:00Z">
              <w:rPr>
                <w:rFonts w:ascii="Courier New" w:hAnsi="Courier New"/>
                <w:b w:val="0"/>
                <w:i/>
                <w:noProof/>
                <w:snapToGrid w:val="0"/>
                <w:sz w:val="18"/>
              </w:rPr>
            </w:rPrChange>
          </w:rPr>
          <w:delText xml:space="preserve">Bar </w:delText>
        </w:r>
      </w:del>
      <w:ins w:id="3644" w:author="John Sleeva" w:date="2013-09-27T05:38:00Z">
        <w:del w:id="3645" w:author="Bob Rudis" w:date="2013-10-20T20:31:00Z">
          <w:r w:rsidR="00767AA4" w:rsidDel="00846327">
            <w:delText>b</w:delText>
          </w:r>
          <w:r w:rsidRPr="00DD5024" w:rsidDel="00846327">
            <w:rPr>
              <w:b w:val="0"/>
              <w:rPrChange w:id="3646" w:author="John Sleeva" w:date="2013-09-26T23:33:00Z">
                <w:rPr>
                  <w:rFonts w:ascii="Courier New" w:hAnsi="Courier New"/>
                  <w:b w:val="0"/>
                  <w:i/>
                  <w:noProof/>
                  <w:snapToGrid w:val="0"/>
                  <w:sz w:val="18"/>
                </w:rPr>
              </w:rPrChange>
            </w:rPr>
            <w:delText xml:space="preserve">ar </w:delText>
          </w:r>
        </w:del>
      </w:ins>
      <w:del w:id="3647" w:author="Bob Rudis" w:date="2013-10-20T20:31:00Z">
        <w:r w:rsidRPr="00DD5024" w:rsidDel="00846327">
          <w:rPr>
            <w:b w:val="0"/>
            <w:rPrChange w:id="3648" w:author="John Sleeva" w:date="2013-09-26T23:33:00Z">
              <w:rPr>
                <w:rFonts w:ascii="Courier New" w:hAnsi="Courier New"/>
                <w:b w:val="0"/>
                <w:i/>
                <w:noProof/>
                <w:snapToGrid w:val="0"/>
                <w:sz w:val="18"/>
              </w:rPr>
            </w:rPrChange>
          </w:rPr>
          <w:delText xml:space="preserve">Chart </w:delText>
        </w:r>
      </w:del>
      <w:ins w:id="3649" w:author="John Sleeva" w:date="2013-09-27T05:39:00Z">
        <w:del w:id="3650" w:author="Bob Rudis" w:date="2013-10-20T20:31:00Z">
          <w:r w:rsidR="00767AA4" w:rsidDel="00846327">
            <w:delText>c</w:delText>
          </w:r>
          <w:r w:rsidRPr="00DD5024" w:rsidDel="00846327">
            <w:rPr>
              <w:b w:val="0"/>
              <w:rPrChange w:id="3651" w:author="John Sleeva" w:date="2013-09-26T23:33:00Z">
                <w:rPr>
                  <w:rFonts w:ascii="Courier New" w:hAnsi="Courier New"/>
                  <w:b w:val="0"/>
                  <w:i/>
                  <w:noProof/>
                  <w:snapToGrid w:val="0"/>
                  <w:sz w:val="18"/>
                </w:rPr>
              </w:rPrChange>
            </w:rPr>
            <w:delText xml:space="preserve">hart </w:delText>
          </w:r>
        </w:del>
      </w:ins>
      <w:del w:id="3652" w:author="Bob Rudis" w:date="2013-10-20T20:31:00Z">
        <w:r w:rsidRPr="00DD5024" w:rsidDel="00846327">
          <w:rPr>
            <w:b w:val="0"/>
            <w:rPrChange w:id="3653" w:author="John Sleeva" w:date="2013-09-26T23:33:00Z">
              <w:rPr>
                <w:rFonts w:ascii="Courier New" w:hAnsi="Courier New"/>
                <w:b w:val="0"/>
                <w:i/>
                <w:noProof/>
                <w:snapToGrid w:val="0"/>
                <w:sz w:val="18"/>
              </w:rPr>
            </w:rPrChange>
          </w:rPr>
          <w:delText>(R)</w:delText>
        </w:r>
        <w:r w:rsidRPr="00DD5024" w:rsidDel="00846327">
          <w:rPr>
            <w:b w:val="0"/>
            <w:rPrChange w:id="3654" w:author="John Sleeva" w:date="2013-09-26T23:33:00Z">
              <w:rPr>
                <w:rFonts w:ascii="Courier New" w:hAnsi="Courier New"/>
                <w:b w:val="0"/>
                <w:i/>
                <w:noProof/>
                <w:snapToGrid w:val="0"/>
                <w:sz w:val="18"/>
              </w:rPr>
            </w:rPrChange>
          </w:rPr>
          <w:tab/>
          <w:delText>[</w:delText>
        </w:r>
      </w:del>
      <w:ins w:id="3655" w:author="John Sleeva" w:date="2013-09-27T02:14:00Z">
        <w:del w:id="3656" w:author="Bob Rudis" w:date="2013-10-20T20:31:00Z">
          <w:r w:rsidR="00472EFB" w:rsidRPr="00472EFB" w:rsidDel="00846327">
            <w:delText>9781118</w:delText>
          </w:r>
        </w:del>
      </w:ins>
      <w:del w:id="3657" w:author="Bob Rudis" w:date="2013-10-20T20:31:00Z">
        <w:r w:rsidRPr="00DD5024" w:rsidDel="00846327">
          <w:rPr>
            <w:b w:val="0"/>
            <w:rPrChange w:id="3658" w:author="John Sleeva" w:date="2013-09-26T23:33:00Z">
              <w:rPr>
                <w:rFonts w:ascii="Courier New" w:hAnsi="Courier New"/>
                <w:b w:val="0"/>
                <w:i/>
                <w:noProof/>
                <w:snapToGrid w:val="0"/>
                <w:sz w:val="18"/>
              </w:rPr>
            </w:rPrChange>
          </w:rPr>
          <w:delText>793725</w:delText>
        </w:r>
      </w:del>
      <w:ins w:id="3659" w:author="John Sleeva" w:date="2013-09-27T02:14:00Z">
        <w:del w:id="3660" w:author="Bob Rudis" w:date="2013-10-20T20:31:00Z">
          <w:r w:rsidR="00472EFB" w:rsidDel="00846327">
            <w:delText xml:space="preserve"> </w:delText>
          </w:r>
        </w:del>
      </w:ins>
      <w:del w:id="3661" w:author="Bob Rudis" w:date="2013-10-20T20:31:00Z">
        <w:r w:rsidRPr="00DD5024" w:rsidDel="00846327">
          <w:rPr>
            <w:b w:val="0"/>
            <w:rPrChange w:id="3662" w:author="John Sleeva" w:date="2013-09-26T23:33:00Z">
              <w:rPr>
                <w:rFonts w:ascii="Courier New" w:hAnsi="Courier New"/>
                <w:b w:val="0"/>
                <w:i/>
                <w:noProof/>
                <w:snapToGrid w:val="0"/>
                <w:sz w:val="18"/>
              </w:rPr>
            </w:rPrChange>
          </w:rPr>
          <w:delText>c03f002.</w:delText>
        </w:r>
        <w:r w:rsidR="00C846B7" w:rsidRPr="00927E30" w:rsidDel="00846327">
          <w:delText>eps</w:delText>
        </w:r>
        <w:r w:rsidRPr="00DD5024" w:rsidDel="00846327">
          <w:rPr>
            <w:b w:val="0"/>
            <w:rPrChange w:id="3663" w:author="John Sleeva" w:date="2013-09-26T23:33:00Z">
              <w:rPr>
                <w:rFonts w:ascii="Courier New" w:hAnsi="Courier New"/>
                <w:b w:val="0"/>
                <w:i/>
                <w:noProof/>
                <w:snapToGrid w:val="0"/>
                <w:sz w:val="18"/>
              </w:rPr>
            </w:rPrChange>
          </w:rPr>
          <w:delText>]</w:delText>
        </w:r>
      </w:del>
    </w:p>
    <w:p w14:paraId="765A365A" w14:textId="32647D6B" w:rsidR="00DD5024" w:rsidRDefault="00927E30">
      <w:pPr>
        <w:pStyle w:val="QueryPara"/>
        <w:numPr>
          <w:ins w:id="3664" w:author="John Sleeva" w:date="2013-09-26T23:34:00Z"/>
        </w:numPr>
        <w:rPr>
          <w:ins w:id="3665" w:author="Bob Rudis" w:date="2013-10-20T20:55:00Z"/>
        </w:rPr>
        <w:pPrChange w:id="3666" w:author="John Sleeva" w:date="2013-09-26T23:35:00Z">
          <w:pPr>
            <w:pStyle w:val="Slug"/>
          </w:pPr>
        </w:pPrChange>
      </w:pPr>
      <w:ins w:id="3667" w:author="John Sleeva" w:date="2013-09-26T23:35:00Z">
        <w:r>
          <w:t xml:space="preserve">AU: </w:t>
        </w:r>
      </w:ins>
      <w:ins w:id="3668" w:author="John Sleeva" w:date="2013-09-27T08:32:00Z">
        <w:r w:rsidR="00924465">
          <w:t>To verify, i</w:t>
        </w:r>
      </w:ins>
      <w:ins w:id="3669" w:author="John Sleeva" w:date="2013-09-26T23:35:00Z">
        <w:r>
          <w:t>s it correct that there is no country code for the 4</w:t>
        </w:r>
        <w:r w:rsidR="00DD5024" w:rsidRPr="00DD5024">
          <w:rPr>
            <w:vertAlign w:val="superscript"/>
            <w:rPrChange w:id="3670" w:author="John Sleeva" w:date="2013-09-26T23:35:00Z">
              <w:rPr>
                <w:rFonts w:ascii="Courier New" w:hAnsi="Courier New"/>
                <w:i/>
                <w:noProof/>
              </w:rPr>
            </w:rPrChange>
          </w:rPr>
          <w:t>th</w:t>
        </w:r>
        <w:r>
          <w:t xml:space="preserve"> entry in figure 3.2? </w:t>
        </w:r>
        <w:del w:id="3671" w:author="Bob Rudis" w:date="2013-10-20T20:55:00Z">
          <w:r w:rsidDel="003023C5">
            <w:delText>--</w:delText>
          </w:r>
        </w:del>
      </w:ins>
      <w:ins w:id="3672" w:author="Bob Rudis" w:date="2013-10-20T20:55:00Z">
        <w:r w:rsidR="003023C5">
          <w:t>–</w:t>
        </w:r>
      </w:ins>
      <w:ins w:id="3673" w:author="John Sleeva" w:date="2013-09-26T23:35:00Z">
        <w:r>
          <w:t>John</w:t>
        </w:r>
      </w:ins>
    </w:p>
    <w:p w14:paraId="36B9E65B" w14:textId="77777777" w:rsidR="003023C5" w:rsidRDefault="003023C5">
      <w:pPr>
        <w:pStyle w:val="QueryPara"/>
        <w:numPr>
          <w:ins w:id="3674" w:author="John Sleeva" w:date="2013-09-26T23:34:00Z"/>
        </w:numPr>
        <w:rPr>
          <w:ins w:id="3675" w:author="Bob Rudis" w:date="2013-10-20T20:55:00Z"/>
        </w:rPr>
        <w:pPrChange w:id="3676" w:author="John Sleeva" w:date="2013-09-26T23:35:00Z">
          <w:pPr>
            <w:pStyle w:val="Slug"/>
          </w:pPr>
        </w:pPrChange>
      </w:pPr>
    </w:p>
    <w:p w14:paraId="542C335C" w14:textId="2282ED5D" w:rsidR="003023C5" w:rsidRDefault="003023C5">
      <w:pPr>
        <w:pStyle w:val="QueryPara"/>
        <w:numPr>
          <w:ins w:id="3677" w:author="John Sleeva" w:date="2013-09-26T23:34:00Z"/>
        </w:numPr>
        <w:pPrChange w:id="3678" w:author="John Sleeva" w:date="2013-09-26T23:35:00Z">
          <w:pPr>
            <w:pStyle w:val="Slug"/>
          </w:pPr>
        </w:pPrChange>
      </w:pPr>
      <w:ins w:id="3679" w:author="Bob Rudis" w:date="2013-10-20T20:55:00Z">
        <w:r>
          <w:t>AR: Correct. I noted it in the comments of the code that generate the figure</w:t>
        </w:r>
      </w:ins>
    </w:p>
    <w:p w14:paraId="7DE416FF" w14:textId="36C73CD1" w:rsidR="000B119D" w:rsidRPr="00304920" w:rsidDel="00846327" w:rsidRDefault="00DD5024" w:rsidP="000B119D">
      <w:pPr>
        <w:pStyle w:val="Slug"/>
        <w:rPr>
          <w:del w:id="3680" w:author="Bob Rudis" w:date="2013-10-20T20:31:00Z"/>
        </w:rPr>
      </w:pPr>
      <w:del w:id="3681" w:author="Bob Rudis" w:date="2013-10-20T20:31:00Z">
        <w:r w:rsidRPr="00DD5024" w:rsidDel="00846327">
          <w:rPr>
            <w:b w:val="0"/>
            <w:rPrChange w:id="3682" w:author="John Sleeva" w:date="2013-09-26T23:33:00Z">
              <w:rPr>
                <w:rFonts w:ascii="Courier New" w:hAnsi="Courier New"/>
                <w:b w:val="0"/>
                <w:i/>
                <w:noProof/>
                <w:snapToGrid w:val="0"/>
                <w:sz w:val="18"/>
              </w:rPr>
            </w:rPrChange>
          </w:rPr>
          <w:delText>Figure 3</w:delText>
        </w:r>
      </w:del>
      <w:ins w:id="3683" w:author="Kezia Endsley" w:date="2013-08-05T07:59:00Z">
        <w:del w:id="3684" w:author="Bob Rudis" w:date="2013-10-20T20:31:00Z">
          <w:r w:rsidRPr="00DD5024" w:rsidDel="00846327">
            <w:rPr>
              <w:b w:val="0"/>
              <w:rPrChange w:id="3685" w:author="John Sleeva" w:date="2013-09-26T23:33:00Z">
                <w:rPr>
                  <w:rFonts w:ascii="Courier New" w:hAnsi="Courier New"/>
                  <w:b w:val="0"/>
                  <w:i/>
                  <w:noProof/>
                  <w:snapToGrid w:val="0"/>
                  <w:sz w:val="18"/>
                </w:rPr>
              </w:rPrChange>
            </w:rPr>
            <w:delText>.</w:delText>
          </w:r>
        </w:del>
      </w:ins>
      <w:ins w:id="3686" w:author="John Sleeva" w:date="2013-09-27T05:39:00Z">
        <w:del w:id="3687" w:author="Bob Rudis" w:date="2013-10-20T20:31:00Z">
          <w:r w:rsidR="00767AA4" w:rsidDel="00846327">
            <w:delText>-</w:delText>
          </w:r>
        </w:del>
      </w:ins>
      <w:del w:id="3688" w:author="Bob Rudis" w:date="2013-10-20T20:31:00Z">
        <w:r w:rsidRPr="00DD5024" w:rsidDel="00846327">
          <w:rPr>
            <w:b w:val="0"/>
            <w:rPrChange w:id="3689" w:author="John Sleeva" w:date="2013-09-26T23:33:00Z">
              <w:rPr>
                <w:rFonts w:ascii="Courier New" w:hAnsi="Courier New"/>
                <w:b w:val="0"/>
                <w:i/>
                <w:noProof/>
                <w:snapToGrid w:val="0"/>
                <w:sz w:val="18"/>
              </w:rPr>
            </w:rPrChange>
          </w:rPr>
          <w:delText>-3</w:delText>
        </w:r>
      </w:del>
      <w:ins w:id="3690" w:author="John Sleeva" w:date="2013-09-27T05:39:00Z">
        <w:del w:id="3691" w:author="Bob Rudis" w:date="2013-10-20T20:31:00Z">
          <w:r w:rsidR="00767AA4" w:rsidDel="00846327">
            <w:tab/>
          </w:r>
        </w:del>
      </w:ins>
      <w:del w:id="3692" w:author="Bob Rudis" w:date="2013-10-20T20:31:00Z">
        <w:r w:rsidRPr="00DD5024" w:rsidDel="00846327">
          <w:rPr>
            <w:b w:val="0"/>
            <w:rPrChange w:id="3693" w:author="John Sleeva" w:date="2013-09-26T23:33:00Z">
              <w:rPr>
                <w:rFonts w:ascii="Courier New" w:hAnsi="Courier New"/>
                <w:b w:val="0"/>
                <w:i/>
                <w:noProof/>
                <w:snapToGrid w:val="0"/>
                <w:sz w:val="18"/>
              </w:rPr>
            </w:rPrChange>
          </w:rPr>
          <w:delText xml:space="preserve"> Reliability Factor </w:delText>
        </w:r>
      </w:del>
      <w:ins w:id="3694" w:author="John Sleeva" w:date="2013-09-27T05:39:00Z">
        <w:del w:id="3695" w:author="Bob Rudis" w:date="2013-10-20T20:31:00Z">
          <w:r w:rsidR="00767AA4" w:rsidDel="00846327">
            <w:delText>f</w:delText>
          </w:r>
          <w:r w:rsidRPr="00DD5024" w:rsidDel="00846327">
            <w:rPr>
              <w:b w:val="0"/>
              <w:rPrChange w:id="3696" w:author="John Sleeva" w:date="2013-09-26T23:33:00Z">
                <w:rPr>
                  <w:rFonts w:ascii="Courier New" w:hAnsi="Courier New"/>
                  <w:b w:val="0"/>
                  <w:i/>
                  <w:noProof/>
                  <w:snapToGrid w:val="0"/>
                  <w:sz w:val="18"/>
                </w:rPr>
              </w:rPrChange>
            </w:rPr>
            <w:delText xml:space="preserve">actor </w:delText>
          </w:r>
        </w:del>
      </w:ins>
      <w:del w:id="3697" w:author="Bob Rudis" w:date="2013-10-20T20:31:00Z">
        <w:r w:rsidRPr="00DD5024" w:rsidDel="00846327">
          <w:rPr>
            <w:b w:val="0"/>
            <w:rPrChange w:id="3698" w:author="John Sleeva" w:date="2013-09-26T23:33:00Z">
              <w:rPr>
                <w:rFonts w:ascii="Courier New" w:hAnsi="Courier New"/>
                <w:b w:val="0"/>
                <w:i/>
                <w:noProof/>
                <w:snapToGrid w:val="0"/>
                <w:sz w:val="18"/>
              </w:rPr>
            </w:rPrChange>
          </w:rPr>
          <w:delText xml:space="preserve">Bar </w:delText>
        </w:r>
      </w:del>
      <w:ins w:id="3699" w:author="John Sleeva" w:date="2013-09-27T05:39:00Z">
        <w:del w:id="3700" w:author="Bob Rudis" w:date="2013-10-20T20:31:00Z">
          <w:r w:rsidR="00767AA4" w:rsidDel="00846327">
            <w:delText>b</w:delText>
          </w:r>
          <w:r w:rsidRPr="00DD5024" w:rsidDel="00846327">
            <w:rPr>
              <w:b w:val="0"/>
              <w:rPrChange w:id="3701" w:author="John Sleeva" w:date="2013-09-26T23:33:00Z">
                <w:rPr>
                  <w:rFonts w:ascii="Courier New" w:hAnsi="Courier New"/>
                  <w:b w:val="0"/>
                  <w:i/>
                  <w:noProof/>
                  <w:snapToGrid w:val="0"/>
                  <w:sz w:val="18"/>
                </w:rPr>
              </w:rPrChange>
            </w:rPr>
            <w:delText xml:space="preserve">ar </w:delText>
          </w:r>
        </w:del>
      </w:ins>
      <w:del w:id="3702" w:author="Bob Rudis" w:date="2013-10-20T20:31:00Z">
        <w:r w:rsidRPr="00DD5024" w:rsidDel="00846327">
          <w:rPr>
            <w:b w:val="0"/>
            <w:rPrChange w:id="3703" w:author="John Sleeva" w:date="2013-09-26T23:33:00Z">
              <w:rPr>
                <w:rFonts w:ascii="Courier New" w:hAnsi="Courier New"/>
                <w:b w:val="0"/>
                <w:i/>
                <w:noProof/>
                <w:snapToGrid w:val="0"/>
                <w:sz w:val="18"/>
              </w:rPr>
            </w:rPrChange>
          </w:rPr>
          <w:delText xml:space="preserve">Chart </w:delText>
        </w:r>
      </w:del>
      <w:ins w:id="3704" w:author="John Sleeva" w:date="2013-09-27T05:39:00Z">
        <w:del w:id="3705" w:author="Bob Rudis" w:date="2013-10-20T20:31:00Z">
          <w:r w:rsidR="00767AA4" w:rsidDel="00846327">
            <w:delText>c</w:delText>
          </w:r>
          <w:r w:rsidRPr="00DD5024" w:rsidDel="00846327">
            <w:rPr>
              <w:b w:val="0"/>
              <w:rPrChange w:id="3706" w:author="John Sleeva" w:date="2013-09-26T23:33:00Z">
                <w:rPr>
                  <w:rFonts w:ascii="Courier New" w:hAnsi="Courier New"/>
                  <w:b w:val="0"/>
                  <w:i/>
                  <w:noProof/>
                  <w:snapToGrid w:val="0"/>
                  <w:sz w:val="18"/>
                </w:rPr>
              </w:rPrChange>
            </w:rPr>
            <w:delText xml:space="preserve">hart </w:delText>
          </w:r>
        </w:del>
      </w:ins>
      <w:del w:id="3707" w:author="Bob Rudis" w:date="2013-10-20T20:31:00Z">
        <w:r w:rsidRPr="00DD5024" w:rsidDel="00846327">
          <w:rPr>
            <w:b w:val="0"/>
            <w:rPrChange w:id="3708" w:author="John Sleeva" w:date="2013-09-26T23:33:00Z">
              <w:rPr>
                <w:rFonts w:ascii="Courier New" w:hAnsi="Courier New"/>
                <w:b w:val="0"/>
                <w:i/>
                <w:noProof/>
                <w:snapToGrid w:val="0"/>
                <w:sz w:val="18"/>
              </w:rPr>
            </w:rPrChange>
          </w:rPr>
          <w:delText>(R)</w:delText>
        </w:r>
        <w:r w:rsidRPr="00DD5024" w:rsidDel="00846327">
          <w:rPr>
            <w:b w:val="0"/>
            <w:rPrChange w:id="3709" w:author="John Sleeva" w:date="2013-09-26T23:33:00Z">
              <w:rPr>
                <w:rFonts w:ascii="Courier New" w:hAnsi="Courier New"/>
                <w:b w:val="0"/>
                <w:i/>
                <w:noProof/>
                <w:snapToGrid w:val="0"/>
                <w:sz w:val="18"/>
              </w:rPr>
            </w:rPrChange>
          </w:rPr>
          <w:tab/>
          <w:delText>[</w:delText>
        </w:r>
      </w:del>
      <w:ins w:id="3710" w:author="John Sleeva" w:date="2013-09-27T02:14:00Z">
        <w:del w:id="3711" w:author="Bob Rudis" w:date="2013-10-20T20:31:00Z">
          <w:r w:rsidR="00472EFB" w:rsidRPr="00472EFB" w:rsidDel="00846327">
            <w:delText>9781118</w:delText>
          </w:r>
        </w:del>
      </w:ins>
      <w:del w:id="3712" w:author="Bob Rudis" w:date="2013-10-20T20:31:00Z">
        <w:r w:rsidRPr="00DD5024" w:rsidDel="00846327">
          <w:rPr>
            <w:b w:val="0"/>
            <w:rPrChange w:id="3713" w:author="John Sleeva" w:date="2013-09-26T23:33:00Z">
              <w:rPr>
                <w:rFonts w:ascii="Courier New" w:hAnsi="Courier New"/>
                <w:b w:val="0"/>
                <w:i/>
                <w:noProof/>
                <w:snapToGrid w:val="0"/>
                <w:sz w:val="18"/>
              </w:rPr>
            </w:rPrChange>
          </w:rPr>
          <w:delText>793725</w:delText>
        </w:r>
      </w:del>
      <w:ins w:id="3714" w:author="John Sleeva" w:date="2013-09-27T02:14:00Z">
        <w:del w:id="3715" w:author="Bob Rudis" w:date="2013-10-20T20:31:00Z">
          <w:r w:rsidR="00472EFB" w:rsidDel="00846327">
            <w:delText xml:space="preserve"> </w:delText>
          </w:r>
        </w:del>
      </w:ins>
      <w:del w:id="3716" w:author="Bob Rudis" w:date="2013-10-20T20:31:00Z">
        <w:r w:rsidRPr="00DD5024" w:rsidDel="00846327">
          <w:rPr>
            <w:b w:val="0"/>
            <w:rPrChange w:id="3717" w:author="John Sleeva" w:date="2013-09-26T23:33:00Z">
              <w:rPr>
                <w:rFonts w:ascii="Courier New" w:hAnsi="Courier New"/>
                <w:b w:val="0"/>
                <w:i/>
                <w:noProof/>
                <w:snapToGrid w:val="0"/>
                <w:sz w:val="18"/>
              </w:rPr>
            </w:rPrChange>
          </w:rPr>
          <w:delText>c03f003</w:delText>
        </w:r>
        <w:r w:rsidRPr="00DD5024" w:rsidDel="00846327">
          <w:rPr>
            <w:b w:val="0"/>
            <w:rPrChange w:id="3718" w:author="John Sleeva" w:date="2013-09-27T02:19:00Z">
              <w:rPr>
                <w:rFonts w:ascii="Courier New" w:hAnsi="Courier New"/>
                <w:b w:val="0"/>
                <w:i/>
                <w:noProof/>
                <w:snapToGrid w:val="0"/>
                <w:sz w:val="18"/>
              </w:rPr>
            </w:rPrChange>
          </w:rPr>
          <w:delText>.eps]</w:delText>
        </w:r>
      </w:del>
    </w:p>
    <w:p w14:paraId="32534207" w14:textId="243358F0" w:rsidR="000B119D" w:rsidRDefault="00DD5024" w:rsidP="000B119D">
      <w:pPr>
        <w:pStyle w:val="Slug"/>
      </w:pPr>
      <w:r w:rsidRPr="00DD5024">
        <w:rPr>
          <w:rPrChange w:id="3719" w:author="John Sleeva" w:date="2013-09-26T23:33:00Z">
            <w:rPr>
              <w:rFonts w:ascii="Courier New" w:hAnsi="Courier New"/>
              <w:b w:val="0"/>
              <w:i/>
              <w:noProof/>
              <w:snapToGrid w:val="0"/>
              <w:sz w:val="18"/>
            </w:rPr>
          </w:rPrChange>
        </w:rPr>
        <w:t>Figure 3</w:t>
      </w:r>
      <w:ins w:id="3720" w:author="John Sleeva" w:date="2013-09-27T05:39:00Z">
        <w:r w:rsidR="00767AA4">
          <w:t>-</w:t>
        </w:r>
      </w:ins>
      <w:ins w:id="3721" w:author="Kezia Endsley" w:date="2013-08-05T07:59:00Z">
        <w:del w:id="3722" w:author="John Sleeva" w:date="2013-09-27T05:39:00Z">
          <w:r w:rsidRPr="00DD5024">
            <w:rPr>
              <w:rPrChange w:id="3723" w:author="John Sleeva" w:date="2013-09-26T23:33:00Z">
                <w:rPr>
                  <w:rFonts w:ascii="Courier New" w:hAnsi="Courier New"/>
                  <w:b w:val="0"/>
                  <w:i/>
                  <w:noProof/>
                  <w:snapToGrid w:val="0"/>
                  <w:sz w:val="18"/>
                </w:rPr>
              </w:rPrChange>
            </w:rPr>
            <w:delText>.</w:delText>
          </w:r>
        </w:del>
      </w:ins>
      <w:del w:id="3724" w:author="Kezia Endsley" w:date="2013-08-05T07:59:00Z">
        <w:r w:rsidRPr="00DD5024">
          <w:rPr>
            <w:rPrChange w:id="3725" w:author="John Sleeva" w:date="2013-09-26T23:33:00Z">
              <w:rPr>
                <w:rFonts w:ascii="Courier New" w:hAnsi="Courier New"/>
                <w:b w:val="0"/>
                <w:i/>
                <w:noProof/>
                <w:snapToGrid w:val="0"/>
                <w:sz w:val="18"/>
              </w:rPr>
            </w:rPrChange>
          </w:rPr>
          <w:delText>-</w:delText>
        </w:r>
      </w:del>
      <w:r w:rsidRPr="00DD5024">
        <w:rPr>
          <w:rPrChange w:id="3726" w:author="John Sleeva" w:date="2013-09-26T23:33:00Z">
            <w:rPr>
              <w:rFonts w:ascii="Courier New" w:hAnsi="Courier New"/>
              <w:b w:val="0"/>
              <w:i/>
              <w:noProof/>
              <w:snapToGrid w:val="0"/>
              <w:sz w:val="18"/>
            </w:rPr>
          </w:rPrChange>
        </w:rPr>
        <w:t>4</w:t>
      </w:r>
      <w:ins w:id="3727" w:author="John Sleeva" w:date="2013-09-27T05:39:00Z">
        <w:r w:rsidR="00767AA4">
          <w:tab/>
        </w:r>
      </w:ins>
      <w:del w:id="3728" w:author="John Sleeva" w:date="2013-09-27T05:39:00Z">
        <w:r w:rsidRPr="00DD5024">
          <w:rPr>
            <w:rPrChange w:id="3729" w:author="John Sleeva" w:date="2013-09-26T23:33:00Z">
              <w:rPr>
                <w:rFonts w:ascii="Courier New" w:hAnsi="Courier New"/>
                <w:b w:val="0"/>
                <w:i/>
                <w:noProof/>
                <w:snapToGrid w:val="0"/>
                <w:sz w:val="18"/>
              </w:rPr>
            </w:rPrChange>
          </w:rPr>
          <w:delText xml:space="preserve"> </w:delText>
        </w:r>
      </w:del>
      <w:del w:id="3730" w:author="Bob Rudis" w:date="2013-10-20T21:00:00Z">
        <w:r w:rsidRPr="00DD5024" w:rsidDel="003023C5">
          <w:rPr>
            <w:rPrChange w:id="3731" w:author="John Sleeva" w:date="2013-09-26T23:33:00Z">
              <w:rPr>
                <w:rFonts w:ascii="Courier New" w:hAnsi="Courier New"/>
                <w:b w:val="0"/>
                <w:i/>
                <w:noProof/>
                <w:snapToGrid w:val="0"/>
                <w:sz w:val="18"/>
              </w:rPr>
            </w:rPrChange>
          </w:rPr>
          <w:delText>Risk</w:delText>
        </w:r>
      </w:del>
      <w:ins w:id="3732" w:author="Bob Rudis" w:date="2013-10-20T21:00:00Z">
        <w:r w:rsidR="003023C5">
          <w:t>Reliability</w:t>
        </w:r>
      </w:ins>
      <w:r w:rsidRPr="00DD5024">
        <w:rPr>
          <w:rPrChange w:id="3733" w:author="John Sleeva" w:date="2013-09-26T23:33:00Z">
            <w:rPr>
              <w:rFonts w:ascii="Courier New" w:hAnsi="Courier New"/>
              <w:b w:val="0"/>
              <w:i/>
              <w:noProof/>
              <w:snapToGrid w:val="0"/>
              <w:sz w:val="18"/>
            </w:rPr>
          </w:rPrChange>
        </w:rPr>
        <w:t xml:space="preserve"> </w:t>
      </w:r>
      <w:del w:id="3734" w:author="John Sleeva" w:date="2013-09-27T05:39:00Z">
        <w:r w:rsidRPr="00DD5024">
          <w:rPr>
            <w:rPrChange w:id="3735" w:author="John Sleeva" w:date="2013-09-26T23:33:00Z">
              <w:rPr>
                <w:rFonts w:ascii="Courier New" w:hAnsi="Courier New"/>
                <w:b w:val="0"/>
                <w:i/>
                <w:noProof/>
                <w:snapToGrid w:val="0"/>
                <w:sz w:val="18"/>
              </w:rPr>
            </w:rPrChange>
          </w:rPr>
          <w:delText xml:space="preserve">Factor </w:delText>
        </w:r>
      </w:del>
      <w:ins w:id="3736" w:author="John Sleeva" w:date="2013-09-27T05:39:00Z">
        <w:r w:rsidR="00767AA4">
          <w:t>f</w:t>
        </w:r>
        <w:r w:rsidRPr="00DD5024">
          <w:rPr>
            <w:rPrChange w:id="3737" w:author="John Sleeva" w:date="2013-09-26T23:33:00Z">
              <w:rPr>
                <w:rFonts w:ascii="Courier New" w:hAnsi="Courier New"/>
                <w:b w:val="0"/>
                <w:i/>
                <w:noProof/>
                <w:snapToGrid w:val="0"/>
                <w:sz w:val="18"/>
              </w:rPr>
            </w:rPrChange>
          </w:rPr>
          <w:t xml:space="preserve">actor </w:t>
        </w:r>
      </w:ins>
      <w:del w:id="3738" w:author="John Sleeva" w:date="2013-09-27T05:39:00Z">
        <w:r w:rsidRPr="00DD5024">
          <w:rPr>
            <w:rPrChange w:id="3739" w:author="John Sleeva" w:date="2013-09-26T23:33:00Z">
              <w:rPr>
                <w:rFonts w:ascii="Courier New" w:hAnsi="Courier New"/>
                <w:b w:val="0"/>
                <w:i/>
                <w:noProof/>
                <w:snapToGrid w:val="0"/>
                <w:sz w:val="18"/>
              </w:rPr>
            </w:rPrChange>
          </w:rPr>
          <w:delText xml:space="preserve">Bar </w:delText>
        </w:r>
      </w:del>
      <w:ins w:id="3740" w:author="John Sleeva" w:date="2013-09-27T05:39:00Z">
        <w:r w:rsidR="00767AA4">
          <w:t>b</w:t>
        </w:r>
        <w:r w:rsidRPr="00DD5024">
          <w:rPr>
            <w:rPrChange w:id="3741" w:author="John Sleeva" w:date="2013-09-26T23:33:00Z">
              <w:rPr>
                <w:rFonts w:ascii="Courier New" w:hAnsi="Courier New"/>
                <w:b w:val="0"/>
                <w:i/>
                <w:noProof/>
                <w:snapToGrid w:val="0"/>
                <w:sz w:val="18"/>
              </w:rPr>
            </w:rPrChange>
          </w:rPr>
          <w:t xml:space="preserve">ar </w:t>
        </w:r>
      </w:ins>
      <w:del w:id="3742" w:author="John Sleeva" w:date="2013-09-27T05:39:00Z">
        <w:r w:rsidRPr="00DD5024">
          <w:rPr>
            <w:rPrChange w:id="3743" w:author="John Sleeva" w:date="2013-09-26T23:33:00Z">
              <w:rPr>
                <w:rFonts w:ascii="Courier New" w:hAnsi="Courier New"/>
                <w:b w:val="0"/>
                <w:i/>
                <w:noProof/>
                <w:snapToGrid w:val="0"/>
                <w:sz w:val="18"/>
              </w:rPr>
            </w:rPrChange>
          </w:rPr>
          <w:delText xml:space="preserve">Chart </w:delText>
        </w:r>
      </w:del>
      <w:ins w:id="3744" w:author="John Sleeva" w:date="2013-09-27T05:39:00Z">
        <w:r w:rsidR="00767AA4">
          <w:t>c</w:t>
        </w:r>
        <w:r w:rsidRPr="00DD5024">
          <w:rPr>
            <w:rPrChange w:id="3745" w:author="John Sleeva" w:date="2013-09-26T23:33:00Z">
              <w:rPr>
                <w:rFonts w:ascii="Courier New" w:hAnsi="Courier New"/>
                <w:b w:val="0"/>
                <w:i/>
                <w:noProof/>
                <w:snapToGrid w:val="0"/>
                <w:sz w:val="18"/>
              </w:rPr>
            </w:rPrChange>
          </w:rPr>
          <w:t xml:space="preserve">hart </w:t>
        </w:r>
      </w:ins>
      <w:r w:rsidRPr="00DD5024">
        <w:rPr>
          <w:rPrChange w:id="3746" w:author="John Sleeva" w:date="2013-09-26T23:33:00Z">
            <w:rPr>
              <w:rFonts w:ascii="Courier New" w:hAnsi="Courier New"/>
              <w:b w:val="0"/>
              <w:i/>
              <w:noProof/>
              <w:snapToGrid w:val="0"/>
              <w:sz w:val="18"/>
            </w:rPr>
          </w:rPrChange>
        </w:rPr>
        <w:t>(R)</w:t>
      </w:r>
      <w:r w:rsidRPr="00DD5024">
        <w:rPr>
          <w:rPrChange w:id="3747" w:author="John Sleeva" w:date="2013-09-26T23:33:00Z">
            <w:rPr>
              <w:rFonts w:ascii="Courier New" w:hAnsi="Courier New"/>
              <w:b w:val="0"/>
              <w:i/>
              <w:noProof/>
              <w:snapToGrid w:val="0"/>
              <w:sz w:val="18"/>
            </w:rPr>
          </w:rPrChange>
        </w:rPr>
        <w:tab/>
        <w:t>[</w:t>
      </w:r>
      <w:ins w:id="3748" w:author="John Sleeva" w:date="2013-09-27T02:14:00Z">
        <w:r w:rsidR="00472EFB" w:rsidRPr="00472EFB">
          <w:t>9781118</w:t>
        </w:r>
      </w:ins>
      <w:r w:rsidRPr="00DD5024">
        <w:rPr>
          <w:rPrChange w:id="3749" w:author="John Sleeva" w:date="2013-09-26T23:33:00Z">
            <w:rPr>
              <w:rFonts w:ascii="Courier New" w:hAnsi="Courier New"/>
              <w:b w:val="0"/>
              <w:i/>
              <w:noProof/>
              <w:snapToGrid w:val="0"/>
              <w:sz w:val="18"/>
            </w:rPr>
          </w:rPrChange>
        </w:rPr>
        <w:t>793725</w:t>
      </w:r>
      <w:ins w:id="3750" w:author="John Sleeva" w:date="2013-09-27T02:14:00Z">
        <w:r w:rsidR="00472EFB">
          <w:t xml:space="preserve"> </w:t>
        </w:r>
      </w:ins>
      <w:r w:rsidRPr="00DD5024">
        <w:rPr>
          <w:rPrChange w:id="3751" w:author="John Sleeva" w:date="2013-09-26T23:33:00Z">
            <w:rPr>
              <w:rFonts w:ascii="Courier New" w:hAnsi="Courier New"/>
              <w:b w:val="0"/>
              <w:i/>
              <w:noProof/>
              <w:snapToGrid w:val="0"/>
              <w:sz w:val="18"/>
            </w:rPr>
          </w:rPrChange>
        </w:rPr>
        <w:t>c03f004</w:t>
      </w:r>
      <w:r w:rsidRPr="00DD5024">
        <w:rPr>
          <w:rPrChange w:id="3752" w:author="John Sleeva" w:date="2013-09-27T02:19:00Z">
            <w:rPr>
              <w:rFonts w:ascii="Courier New" w:hAnsi="Courier New"/>
              <w:b w:val="0"/>
              <w:i/>
              <w:noProof/>
              <w:snapToGrid w:val="0"/>
              <w:sz w:val="18"/>
            </w:rPr>
          </w:rPrChange>
        </w:rPr>
        <w:t>.eps]</w:t>
      </w:r>
    </w:p>
    <w:p w14:paraId="3F18D717" w14:textId="77777777" w:rsidR="006A2160" w:rsidRDefault="006A2160">
      <w:pPr>
        <w:pStyle w:val="QueryPara"/>
        <w:rPr>
          <w:ins w:id="3753" w:author="Bob Rudis" w:date="2013-10-20T21:24:00Z"/>
        </w:rPr>
        <w:pPrChange w:id="3754" w:author="Kent, Kevin - Indianapolis" w:date="2013-10-09T11:11:00Z">
          <w:pPr>
            <w:pStyle w:val="CodeHead"/>
          </w:pPr>
        </w:pPrChange>
      </w:pPr>
      <w:ins w:id="3755" w:author="Kent, Kevin - Indianapolis" w:date="2013-10-09T11:11:00Z">
        <w:r>
          <w:t>[AU: Now that we know we’re going to be a color book, can any of these figures take more advantage of color? If so, redo and resupply them. Thanks, Kevin (PJE)]</w:t>
        </w:r>
      </w:ins>
    </w:p>
    <w:p w14:paraId="2961C12E" w14:textId="77777777" w:rsidR="007D0FAE" w:rsidRDefault="007D0FAE">
      <w:pPr>
        <w:pStyle w:val="QueryPara"/>
        <w:rPr>
          <w:ins w:id="3756" w:author="Bob Rudis" w:date="2013-10-20T21:24:00Z"/>
        </w:rPr>
        <w:pPrChange w:id="3757" w:author="Kent, Kevin - Indianapolis" w:date="2013-10-09T11:11:00Z">
          <w:pPr>
            <w:pStyle w:val="CodeHead"/>
          </w:pPr>
        </w:pPrChange>
      </w:pPr>
    </w:p>
    <w:p w14:paraId="263CD136" w14:textId="31C52EE4" w:rsidR="007D0FAE" w:rsidRDefault="007D0FAE">
      <w:pPr>
        <w:pStyle w:val="QueryPara"/>
        <w:rPr>
          <w:ins w:id="3758" w:author="Kent, Kevin - Indianapolis" w:date="2013-10-09T11:11:00Z"/>
        </w:rPr>
        <w:pPrChange w:id="3759" w:author="Kent, Kevin - Indianapolis" w:date="2013-10-09T11:11:00Z">
          <w:pPr>
            <w:pStyle w:val="CodeHead"/>
          </w:pPr>
        </w:pPrChange>
      </w:pPr>
      <w:ins w:id="3760" w:author="Bob Rudis" w:date="2013-10-20T21:24:00Z">
        <w:r>
          <w:t>AR: Aye. Re-generated all of the graphics</w:t>
        </w:r>
      </w:ins>
    </w:p>
    <w:p w14:paraId="19E00515" w14:textId="5AB8B14F" w:rsidR="007D0FAE" w:rsidRDefault="002F38FC">
      <w:pPr>
        <w:pStyle w:val="Para"/>
        <w:rPr>
          <w:ins w:id="3761" w:author="Bob Rudis" w:date="2013-10-20T21:31:00Z"/>
        </w:rPr>
        <w:pPrChange w:id="3762" w:author="Bob Rudis" w:date="2013-10-20T21:31:00Z">
          <w:pPr>
            <w:pStyle w:val="CodeTitle"/>
          </w:pPr>
        </w:pPrChange>
      </w:pPr>
      <w:ins w:id="3763" w:author="Bob Rudis" w:date="2013-10-20T21:31:00Z">
        <w:r>
          <w:t xml:space="preserve">The Python version uses </w:t>
        </w:r>
      </w:ins>
    </w:p>
    <w:p w14:paraId="37007150" w14:textId="77777777" w:rsidR="00CE65F6" w:rsidRDefault="0066621A">
      <w:pPr>
        <w:pStyle w:val="CodeHead"/>
        <w:rPr>
          <w:ins w:id="3764" w:author="Russell Thomas" w:date="2013-08-20T15:36:00Z"/>
        </w:rPr>
        <w:pPrChange w:id="3765" w:author="Kent, Kevin - Indianapolis" w:date="2013-10-08T15:46:00Z">
          <w:pPr>
            <w:pStyle w:val="CodeTitle"/>
          </w:pPr>
        </w:pPrChange>
      </w:pPr>
      <w:r w:rsidRPr="0066621A">
        <w:t>Python</w:t>
      </w:r>
      <w:r w:rsidR="00CE65F6">
        <w:t xml:space="preserve"> </w:t>
      </w:r>
      <w:r w:rsidR="00E463BE">
        <w:t xml:space="preserve">Code </w:t>
      </w:r>
      <w:r w:rsidR="00CE65F6">
        <w:t xml:space="preserve">for </w:t>
      </w:r>
      <w:r w:rsidR="00E463BE">
        <w:t xml:space="preserve">Visualizing Portions </w:t>
      </w:r>
      <w:r w:rsidR="00CE65F6">
        <w:t xml:space="preserve">of AlienVault </w:t>
      </w:r>
      <w:r w:rsidR="00E463BE">
        <w:t>Data</w:t>
      </w:r>
    </w:p>
    <w:p w14:paraId="2707C961" w14:textId="77777777" w:rsidR="00DD5024" w:rsidRDefault="009A62F4">
      <w:pPr>
        <w:pStyle w:val="QueryPara"/>
        <w:numPr>
          <w:ins w:id="3766" w:author="Russell Thomas" w:date="2013-08-20T15:36:00Z"/>
        </w:numPr>
        <w:rPr>
          <w:ins w:id="3767" w:author="Russell Thomas" w:date="2013-08-20T15:36:00Z"/>
        </w:rPr>
        <w:pPrChange w:id="3768" w:author="Russell Thomas" w:date="2013-08-20T15:37:00Z">
          <w:pPr>
            <w:pStyle w:val="CodeListing"/>
          </w:pPr>
        </w:pPrChange>
      </w:pPr>
      <w:proofErr w:type="gramStart"/>
      <w:ins w:id="3769" w:author="Russell Thomas" w:date="2013-08-20T15:36:00Z">
        <w:r>
          <w:t>running</w:t>
        </w:r>
        <w:proofErr w:type="gramEnd"/>
        <w:r>
          <w:t xml:space="preserve"> this as a whole does not work correctly.  </w:t>
        </w:r>
      </w:ins>
      <w:ins w:id="3770" w:author="Russell Thomas" w:date="2013-08-20T15:38:00Z">
        <w:r>
          <w:t xml:space="preserve">It seems to </w:t>
        </w:r>
      </w:ins>
      <w:ins w:id="3771" w:author="Russell Thomas" w:date="2013-08-20T15:46:00Z">
        <w:r w:rsidR="00064FB9">
          <w:t>plot</w:t>
        </w:r>
      </w:ins>
      <w:ins w:id="3772" w:author="Russell Thomas" w:date="2013-08-20T15:38:00Z">
        <w:r>
          <w:t xml:space="preserve"> them all together in the same plot. </w:t>
        </w:r>
      </w:ins>
      <w:ins w:id="3773" w:author="Russell Thomas" w:date="2013-08-20T15:36:00Z">
        <w:r>
          <w:t>Here’s what I get:</w:t>
        </w:r>
      </w:ins>
    </w:p>
    <w:p w14:paraId="70C5545E" w14:textId="77777777" w:rsidR="00DD5024" w:rsidRDefault="00CC23D6">
      <w:pPr>
        <w:numPr>
          <w:ins w:id="3774" w:author="Russell Thomas" w:date="2013-08-20T15:36:00Z"/>
        </w:numPr>
        <w:pPrChange w:id="3775" w:author="Russell Thomas" w:date="2013-08-20T15:37:00Z">
          <w:pPr>
            <w:pStyle w:val="CodeTitle"/>
          </w:pPr>
        </w:pPrChange>
      </w:pPr>
      <w:ins w:id="3776" w:author="Russell Thomas" w:date="2013-08-20T15:38:00Z">
        <w:r>
          <w:rPr>
            <w:rFonts w:asciiTheme="minorHAnsi" w:eastAsiaTheme="minorHAnsi" w:hAnsiTheme="minorHAnsi" w:cstheme="minorBidi"/>
            <w:noProof/>
            <w:rPrChange w:id="3777" w:author="Unknown">
              <w:rPr>
                <w:rFonts w:ascii="Courier New" w:hAnsi="Courier New"/>
                <w:b w:val="0"/>
              </w:rPr>
            </w:rPrChange>
          </w:rPr>
          <w:lastRenderedPageBreak/>
          <w:drawing>
            <wp:inline distT="0" distB="0" distL="0" distR="0" wp14:anchorId="4472544C" wp14:editId="7118ADE4">
              <wp:extent cx="5181600" cy="3042285"/>
              <wp:effectExtent l="25400" t="0" r="0" b="0"/>
              <wp:docPr id="1" name="Picture 0" descr="python summary by 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summary by risk.jpg"/>
                      <pic:cNvPicPr/>
                    </pic:nvPicPr>
                    <pic:blipFill>
                      <a:blip r:embed="rId9"/>
                      <a:stretch>
                        <a:fillRect/>
                      </a:stretch>
                    </pic:blipFill>
                    <pic:spPr>
                      <a:xfrm>
                        <a:off x="0" y="0"/>
                        <a:ext cx="5181600" cy="3042285"/>
                      </a:xfrm>
                      <a:prstGeom prst="rect">
                        <a:avLst/>
                      </a:prstGeom>
                    </pic:spPr>
                  </pic:pic>
                </a:graphicData>
              </a:graphic>
            </wp:inline>
          </w:drawing>
        </w:r>
      </w:ins>
    </w:p>
    <w:p w14:paraId="0081F1C3" w14:textId="40373D41" w:rsidR="004F74C2" w:rsidRDefault="004F74C2" w:rsidP="004F74C2">
      <w:pPr>
        <w:pStyle w:val="CodeListing"/>
        <w:rPr>
          <w:ins w:id="3778" w:author="Bob Rudis" w:date="2013-10-20T21:15:00Z"/>
        </w:rPr>
      </w:pPr>
      <w:ins w:id="3779" w:author="Bob Rudis" w:date="2013-10-20T21:15:00Z">
        <w:r>
          <w:t>Listing 3-14</w:t>
        </w:r>
      </w:ins>
    </w:p>
    <w:p w14:paraId="3593C186" w14:textId="77777777" w:rsidR="004F74C2" w:rsidRDefault="004F74C2" w:rsidP="004F74C2">
      <w:pPr>
        <w:pStyle w:val="CodeSnippet"/>
        <w:shd w:val="clear" w:color="auto" w:fill="FFF8EA"/>
        <w:rPr>
          <w:ins w:id="3780" w:author="Bob Rudis" w:date="2013-10-20T21:19:00Z"/>
          <w:i/>
          <w:color w:val="9B9B9B"/>
        </w:rPr>
      </w:pPr>
      <w:ins w:id="3781" w:author="Bob Rudis" w:date="2013-10-20T21:19:00Z">
        <w:r>
          <w:rPr>
            <w:i/>
            <w:color w:val="9B9B9B"/>
          </w:rPr>
          <w:t># require object: av (3-5), factor_col (3-10)</w:t>
        </w:r>
      </w:ins>
    </w:p>
    <w:p w14:paraId="23BF6448" w14:textId="77777777" w:rsidR="007D0FAE" w:rsidRDefault="007D0FAE" w:rsidP="007D0FAE">
      <w:pPr>
        <w:pStyle w:val="CodeSnippet"/>
        <w:shd w:val="clear" w:color="auto" w:fill="FFF8EA"/>
        <w:rPr>
          <w:ins w:id="3782" w:author="Bob Rudis" w:date="2013-10-20T21:26:00Z"/>
          <w:i/>
          <w:color w:val="9B9B9B"/>
        </w:rPr>
      </w:pPr>
      <w:ins w:id="3783" w:author="Bob Rudis" w:date="2013-10-20T21:26:00Z">
        <w:r w:rsidRPr="00A17A85">
          <w:rPr>
            <w:i/>
            <w:color w:val="9B9B9B"/>
          </w:rPr>
          <w:t xml:space="preserve"># See corresponding output in </w:t>
        </w:r>
        <w:r>
          <w:rPr>
            <w:i/>
            <w:color w:val="9B9B9B"/>
          </w:rPr>
          <w:t>Figure 3-5</w:t>
        </w:r>
      </w:ins>
    </w:p>
    <w:p w14:paraId="11294F13" w14:textId="55C2B852" w:rsidR="007D0FAE" w:rsidRDefault="007D0FAE" w:rsidP="007D0FAE">
      <w:pPr>
        <w:pStyle w:val="CodeSnippet"/>
        <w:shd w:val="clear" w:color="auto" w:fill="FFF8EA"/>
        <w:rPr>
          <w:ins w:id="3784" w:author="Bob Rudis" w:date="2013-10-20T21:27:00Z"/>
          <w:i/>
          <w:color w:val="9B9B9B"/>
        </w:rPr>
      </w:pPr>
      <w:ins w:id="3785" w:author="Bob Rudis" w:date="2013-10-20T21:26:00Z">
        <w:r>
          <w:rPr>
            <w:i/>
            <w:color w:val="9B9B9B"/>
          </w:rPr>
          <w:t xml:space="preserve"># NOTE: Notice the </w:t>
        </w:r>
      </w:ins>
      <w:ins w:id="3786" w:author="Bob Rudis" w:date="2013-10-20T21:27:00Z">
        <w:r>
          <w:rPr>
            <w:i/>
            <w:color w:val="9B9B9B"/>
          </w:rPr>
          <w:t xml:space="preserve">significant </w:t>
        </w:r>
      </w:ins>
      <w:ins w:id="3787" w:author="Bob Rudis" w:date="2013-10-20T21:26:00Z">
        <w:r>
          <w:rPr>
            <w:i/>
            <w:color w:val="9B9B9B"/>
          </w:rPr>
          <w:t>differnce in the Python graph in that the</w:t>
        </w:r>
      </w:ins>
    </w:p>
    <w:p w14:paraId="7BBBBDE5" w14:textId="6992ED2E" w:rsidR="007D0FAE" w:rsidRDefault="007D0FAE" w:rsidP="007D0FAE">
      <w:pPr>
        <w:pStyle w:val="CodeSnippet"/>
        <w:shd w:val="clear" w:color="auto" w:fill="FFF8EA"/>
        <w:rPr>
          <w:ins w:id="3788" w:author="Bob Rudis" w:date="2013-10-20T21:26:00Z"/>
          <w:i/>
          <w:color w:val="9B9B9B"/>
        </w:rPr>
      </w:pPr>
      <w:ins w:id="3789" w:author="Bob Rudis" w:date="2013-10-20T21:26:00Z">
        <w:r>
          <w:rPr>
            <w:i/>
            <w:color w:val="9B9B9B"/>
          </w:rPr>
          <w:t xml:space="preserve">#       </w:t>
        </w:r>
      </w:ins>
      <w:ins w:id="3790" w:author="Bob Rudis" w:date="2013-10-20T21:27:00Z">
        <w:r>
          <w:rPr>
            <w:i/>
            <w:color w:val="9B9B9B"/>
          </w:rPr>
          <w:t xml:space="preserve">blank/empty </w:t>
        </w:r>
      </w:ins>
      <w:ins w:id="3791" w:author="Bob Rudis" w:date="2013-10-20T21:26:00Z">
        <w:r>
          <w:rPr>
            <w:i/>
            <w:color w:val="9B9B9B"/>
          </w:rPr>
          <w:t>country code entries are not in the graph</w:t>
        </w:r>
      </w:ins>
    </w:p>
    <w:p w14:paraId="193BF72D" w14:textId="77777777" w:rsidR="00581B90" w:rsidRPr="00107ABD" w:rsidRDefault="00581B90">
      <w:pPr>
        <w:pStyle w:val="CodeSnippet"/>
        <w:shd w:val="clear" w:color="auto" w:fill="FFF8EA"/>
        <w:rPr>
          <w:ins w:id="3792" w:author="Bob Rudis" w:date="2013-10-20T21:41:00Z"/>
          <w:i/>
          <w:color w:val="9B9B9B"/>
          <w:rPrChange w:id="3793" w:author="Bob Rudis" w:date="2013-10-20T21:59:00Z">
            <w:rPr>
              <w:ins w:id="3794" w:author="Bob Rudis" w:date="2013-10-20T21:41:00Z"/>
            </w:rPr>
          </w:rPrChange>
        </w:rPr>
        <w:pPrChange w:id="3795" w:author="Bob Rudis" w:date="2013-10-20T21:58:00Z">
          <w:pPr>
            <w:pStyle w:val="CodeSnippet"/>
          </w:pPr>
        </w:pPrChange>
      </w:pPr>
      <w:ins w:id="3796" w:author="Bob Rudis" w:date="2013-10-20T21:41:00Z">
        <w:r w:rsidRPr="00107ABD">
          <w:rPr>
            <w:i/>
            <w:color w:val="9B9B9B"/>
            <w:rPrChange w:id="3797" w:author="Bob Rudis" w:date="2013-10-20T21:59:00Z">
              <w:rPr/>
            </w:rPrChange>
          </w:rPr>
          <w:t># need some functions from matplotlib to help reduce 'chart junk'</w:t>
        </w:r>
      </w:ins>
    </w:p>
    <w:p w14:paraId="62FFF46D" w14:textId="2C863C1C" w:rsidR="00581B90" w:rsidRPr="00107ABD" w:rsidRDefault="00581B90">
      <w:pPr>
        <w:pStyle w:val="CodeSnippet"/>
        <w:shd w:val="clear" w:color="auto" w:fill="FFF8EA"/>
        <w:rPr>
          <w:ins w:id="3798" w:author="Bob Rudis" w:date="2013-10-20T21:41:00Z"/>
          <w:color w:val="800026"/>
          <w:rPrChange w:id="3799" w:author="Bob Rudis" w:date="2013-10-20T21:59:00Z">
            <w:rPr>
              <w:ins w:id="3800" w:author="Bob Rudis" w:date="2013-10-20T21:41:00Z"/>
            </w:rPr>
          </w:rPrChange>
        </w:rPr>
        <w:pPrChange w:id="3801" w:author="Bob Rudis" w:date="2013-10-20T21:58:00Z">
          <w:pPr>
            <w:pStyle w:val="CodeSnippet"/>
          </w:pPr>
        </w:pPrChange>
      </w:pPr>
      <w:ins w:id="3802" w:author="Bob Rudis" w:date="2013-10-20T21:41:00Z">
        <w:r w:rsidRPr="00107ABD">
          <w:rPr>
            <w:color w:val="800026"/>
            <w:rPrChange w:id="3803" w:author="Bob Rudis" w:date="2013-10-20T21:59:00Z">
              <w:rPr/>
            </w:rPrChange>
          </w:rPr>
          <w:t>import matplotlib.pyplot as plt</w:t>
        </w:r>
      </w:ins>
    </w:p>
    <w:p w14:paraId="5D429AF3" w14:textId="77777777" w:rsidR="00CE65F6" w:rsidRPr="00107ABD" w:rsidRDefault="00DD5024">
      <w:pPr>
        <w:pStyle w:val="CodeSnippet"/>
        <w:shd w:val="clear" w:color="auto" w:fill="FFF8EA"/>
        <w:rPr>
          <w:i/>
          <w:color w:val="9B9B9B"/>
          <w:rPrChange w:id="3804" w:author="Bob Rudis" w:date="2013-10-20T21:59:00Z">
            <w:rPr/>
          </w:rPrChange>
        </w:rPr>
        <w:pPrChange w:id="3805" w:author="Bob Rudis" w:date="2013-10-20T21:58:00Z">
          <w:pPr>
            <w:pStyle w:val="CodeSnippet"/>
          </w:pPr>
        </w:pPrChange>
      </w:pPr>
      <w:r w:rsidRPr="00107ABD">
        <w:rPr>
          <w:i/>
          <w:color w:val="9B9B9B"/>
          <w:rPrChange w:id="3806" w:author="Bob Rudis" w:date="2013-10-20T21:59:00Z">
            <w:rPr>
              <w:b/>
              <w:sz w:val="22"/>
              <w:szCs w:val="22"/>
              <w:u w:val="double"/>
            </w:rPr>
          </w:rPrChange>
        </w:rPr>
        <w:t># sort by country</w:t>
      </w:r>
    </w:p>
    <w:p w14:paraId="5F3F3F68" w14:textId="77777777" w:rsidR="00CE65F6" w:rsidRPr="00107ABD" w:rsidRDefault="00DD5024">
      <w:pPr>
        <w:pStyle w:val="CodeSnippet"/>
        <w:shd w:val="clear" w:color="auto" w:fill="FFF8EA"/>
        <w:rPr>
          <w:color w:val="800026"/>
          <w:rPrChange w:id="3807" w:author="Bob Rudis" w:date="2013-10-20T21:59:00Z">
            <w:rPr>
              <w:b/>
            </w:rPr>
          </w:rPrChange>
        </w:rPr>
        <w:pPrChange w:id="3808" w:author="Bob Rudis" w:date="2013-10-20T21:58:00Z">
          <w:pPr>
            <w:pStyle w:val="CodeSnippet"/>
          </w:pPr>
        </w:pPrChange>
      </w:pPr>
      <w:r w:rsidRPr="00107ABD">
        <w:rPr>
          <w:color w:val="800026"/>
          <w:rPrChange w:id="3809" w:author="Bob Rudis" w:date="2013-10-20T21:59:00Z">
            <w:rPr>
              <w:b/>
              <w:sz w:val="22"/>
              <w:szCs w:val="22"/>
              <w:u w:val="double"/>
            </w:rPr>
          </w:rPrChange>
        </w:rPr>
        <w:t>country_ct = pd.value_counts(av['Country'])</w:t>
      </w:r>
    </w:p>
    <w:p w14:paraId="18705E89" w14:textId="77777777" w:rsidR="003B75A1" w:rsidRPr="004F74C2" w:rsidRDefault="003B75A1">
      <w:pPr>
        <w:pStyle w:val="CodeSnippet"/>
        <w:shd w:val="clear" w:color="auto" w:fill="FFF8EA"/>
        <w:pPrChange w:id="3810" w:author="Bob Rudis" w:date="2013-10-20T21:58:00Z">
          <w:pPr>
            <w:pStyle w:val="CodeSnippet"/>
          </w:pPr>
        </w:pPrChange>
      </w:pPr>
    </w:p>
    <w:p w14:paraId="29E77ADF" w14:textId="7E006E29" w:rsidR="003B75A1" w:rsidRPr="00107ABD" w:rsidDel="00581B90" w:rsidRDefault="00DD5024">
      <w:pPr>
        <w:pStyle w:val="CodeSnippet"/>
        <w:shd w:val="clear" w:color="auto" w:fill="FFF8EA"/>
        <w:rPr>
          <w:del w:id="3811" w:author="Bob Rudis" w:date="2013-10-20T21:42:00Z"/>
          <w:i/>
          <w:color w:val="9B9B9B"/>
          <w:rPrChange w:id="3812" w:author="Bob Rudis" w:date="2013-10-20T21:59:00Z">
            <w:rPr>
              <w:del w:id="3813" w:author="Bob Rudis" w:date="2013-10-20T21:42:00Z"/>
            </w:rPr>
          </w:rPrChange>
        </w:rPr>
        <w:pPrChange w:id="3814" w:author="Bob Rudis" w:date="2013-10-20T21:58:00Z">
          <w:pPr>
            <w:pStyle w:val="CodeSnippet"/>
          </w:pPr>
        </w:pPrChange>
      </w:pPr>
      <w:del w:id="3815" w:author="Bob Rudis" w:date="2013-10-20T21:42:00Z">
        <w:r w:rsidRPr="00107ABD" w:rsidDel="00581B90">
          <w:rPr>
            <w:i/>
            <w:color w:val="9B9B9B"/>
            <w:rPrChange w:id="3816" w:author="Bob Rudis" w:date="2013-10-20T21:59:00Z">
              <w:rPr>
                <w:b/>
                <w:sz w:val="22"/>
                <w:szCs w:val="22"/>
                <w:u w:val="double"/>
              </w:rPr>
            </w:rPrChange>
          </w:rPr>
          <w:delText># plot the data</w:delText>
        </w:r>
      </w:del>
    </w:p>
    <w:p w14:paraId="196E6713" w14:textId="77777777" w:rsidR="00581B90" w:rsidRPr="00107ABD" w:rsidRDefault="00581B90">
      <w:pPr>
        <w:pStyle w:val="CodeSnippet"/>
        <w:shd w:val="clear" w:color="auto" w:fill="FFF8EA"/>
        <w:rPr>
          <w:ins w:id="3817" w:author="Bob Rudis" w:date="2013-10-20T21:42:00Z"/>
          <w:i/>
          <w:color w:val="9B9B9B"/>
          <w:rPrChange w:id="3818" w:author="Bob Rudis" w:date="2013-10-20T21:59:00Z">
            <w:rPr>
              <w:ins w:id="3819" w:author="Bob Rudis" w:date="2013-10-20T21:42:00Z"/>
            </w:rPr>
          </w:rPrChange>
        </w:rPr>
        <w:pPrChange w:id="3820" w:author="Bob Rudis" w:date="2013-10-20T21:58:00Z">
          <w:pPr>
            <w:pStyle w:val="CodeSnippet"/>
          </w:pPr>
        </w:pPrChange>
      </w:pPr>
      <w:ins w:id="3821" w:author="Bob Rudis" w:date="2013-10-20T21:42:00Z">
        <w:r w:rsidRPr="00107ABD">
          <w:rPr>
            <w:i/>
            <w:color w:val="9B9B9B"/>
            <w:rPrChange w:id="3822" w:author="Bob Rudis" w:date="2013-10-20T21:59:00Z">
              <w:rPr/>
            </w:rPrChange>
          </w:rPr>
          <w:t># plot the data</w:t>
        </w:r>
      </w:ins>
    </w:p>
    <w:p w14:paraId="3B9CBBA3" w14:textId="77777777" w:rsidR="00107ABD" w:rsidRPr="00107ABD" w:rsidRDefault="00107ABD">
      <w:pPr>
        <w:pStyle w:val="CodeSnippet"/>
        <w:shd w:val="clear" w:color="auto" w:fill="FFF8EA"/>
        <w:rPr>
          <w:ins w:id="3823" w:author="Bob Rudis" w:date="2013-10-20T21:57:00Z"/>
          <w:color w:val="800026"/>
          <w:rPrChange w:id="3824" w:author="Bob Rudis" w:date="2013-10-20T21:59:00Z">
            <w:rPr>
              <w:ins w:id="3825" w:author="Bob Rudis" w:date="2013-10-20T21:57:00Z"/>
            </w:rPr>
          </w:rPrChange>
        </w:rPr>
        <w:pPrChange w:id="3826" w:author="Bob Rudis" w:date="2013-10-20T21:58:00Z">
          <w:pPr>
            <w:pStyle w:val="CodeSnippet"/>
          </w:pPr>
        </w:pPrChange>
      </w:pPr>
      <w:ins w:id="3827" w:author="Bob Rudis" w:date="2013-10-20T21:57:00Z">
        <w:r w:rsidRPr="00107ABD">
          <w:rPr>
            <w:color w:val="800026"/>
            <w:rPrChange w:id="3828" w:author="Bob Rudis" w:date="2013-10-20T21:59:00Z">
              <w:rPr/>
            </w:rPrChange>
          </w:rPr>
          <w:t xml:space="preserve">plt.axes(frameon=0) </w:t>
        </w:r>
        <w:r w:rsidRPr="00107ABD">
          <w:rPr>
            <w:i/>
            <w:color w:val="9B9B9B"/>
            <w:rPrChange w:id="3829" w:author="Bob Rudis" w:date="2013-10-20T21:59:00Z">
              <w:rPr/>
            </w:rPrChange>
          </w:rPr>
          <w:t># reduce chart junk</w:t>
        </w:r>
      </w:ins>
    </w:p>
    <w:p w14:paraId="06D73802" w14:textId="77777777" w:rsidR="00107ABD" w:rsidRPr="00107ABD" w:rsidRDefault="00107ABD">
      <w:pPr>
        <w:pStyle w:val="CodeSnippet"/>
        <w:shd w:val="clear" w:color="auto" w:fill="FFF8EA"/>
        <w:rPr>
          <w:ins w:id="3830" w:author="Bob Rudis" w:date="2013-10-20T21:57:00Z"/>
          <w:color w:val="800026"/>
          <w:rPrChange w:id="3831" w:author="Bob Rudis" w:date="2013-10-20T21:59:00Z">
            <w:rPr>
              <w:ins w:id="3832" w:author="Bob Rudis" w:date="2013-10-20T21:57:00Z"/>
            </w:rPr>
          </w:rPrChange>
        </w:rPr>
        <w:pPrChange w:id="3833" w:author="Bob Rudis" w:date="2013-10-20T21:58:00Z">
          <w:pPr>
            <w:pStyle w:val="CodeSnippet"/>
          </w:pPr>
        </w:pPrChange>
      </w:pPr>
      <w:ins w:id="3834" w:author="Bob Rudis" w:date="2013-10-20T21:57:00Z">
        <w:r w:rsidRPr="00107ABD">
          <w:rPr>
            <w:color w:val="800026"/>
            <w:rPrChange w:id="3835" w:author="Bob Rudis" w:date="2013-10-20T21:59:00Z">
              <w:rPr/>
            </w:rPrChange>
          </w:rPr>
          <w:t xml:space="preserve">country_ct[:20].plot(kind='bar', </w:t>
        </w:r>
      </w:ins>
    </w:p>
    <w:p w14:paraId="098C5C67" w14:textId="77777777" w:rsidR="00107ABD" w:rsidRPr="00107ABD" w:rsidRDefault="00107ABD">
      <w:pPr>
        <w:pStyle w:val="CodeSnippet"/>
        <w:shd w:val="clear" w:color="auto" w:fill="FFF8EA"/>
        <w:rPr>
          <w:ins w:id="3836" w:author="Bob Rudis" w:date="2013-10-20T21:57:00Z"/>
          <w:color w:val="800026"/>
          <w:rPrChange w:id="3837" w:author="Bob Rudis" w:date="2013-10-20T21:59:00Z">
            <w:rPr>
              <w:ins w:id="3838" w:author="Bob Rudis" w:date="2013-10-20T21:57:00Z"/>
            </w:rPr>
          </w:rPrChange>
        </w:rPr>
        <w:pPrChange w:id="3839" w:author="Bob Rudis" w:date="2013-10-20T21:58:00Z">
          <w:pPr>
            <w:pStyle w:val="CodeSnippet"/>
          </w:pPr>
        </w:pPrChange>
      </w:pPr>
      <w:ins w:id="3840" w:author="Bob Rudis" w:date="2013-10-20T21:57:00Z">
        <w:r w:rsidRPr="00107ABD">
          <w:rPr>
            <w:color w:val="800026"/>
            <w:rPrChange w:id="3841" w:author="Bob Rudis" w:date="2013-10-20T21:59:00Z">
              <w:rPr/>
            </w:rPrChange>
          </w:rPr>
          <w:t xml:space="preserve">   rot=0, title="Summary By Country", figsize=(8,5)).grid(False)</w:t>
        </w:r>
      </w:ins>
    </w:p>
    <w:p w14:paraId="30619355" w14:textId="670864CB" w:rsidR="00F67D21" w:rsidRPr="004F74C2" w:rsidDel="007D0FAE" w:rsidRDefault="00DD5024">
      <w:pPr>
        <w:pStyle w:val="CodeSnippet"/>
        <w:rPr>
          <w:del w:id="3842" w:author="Bob Rudis" w:date="2013-10-20T21:28:00Z"/>
          <w:rPrChange w:id="3843" w:author="Bob Rudis" w:date="2013-10-20T21:17:00Z">
            <w:rPr>
              <w:del w:id="3844" w:author="Bob Rudis" w:date="2013-10-20T21:28:00Z"/>
              <w:b/>
            </w:rPr>
          </w:rPrChange>
        </w:rPr>
      </w:pPr>
      <w:del w:id="3845" w:author="Bob Rudis" w:date="2013-10-20T21:57:00Z">
        <w:r w:rsidRPr="004F74C2" w:rsidDel="00107ABD">
          <w:rPr>
            <w:rPrChange w:id="3846" w:author="Bob Rudis" w:date="2013-10-20T21:17:00Z">
              <w:rPr>
                <w:b/>
                <w:sz w:val="22"/>
                <w:szCs w:val="22"/>
                <w:u w:val="double"/>
              </w:rPr>
            </w:rPrChange>
          </w:rPr>
          <w:delText>country_ct[:20].plot(kind='bar', rot=0,</w:delText>
        </w:r>
      </w:del>
      <w:del w:id="3847" w:author="Bob Rudis" w:date="2013-10-20T21:28:00Z">
        <w:r w:rsidRPr="004F74C2" w:rsidDel="007D0FAE">
          <w:rPr>
            <w:rPrChange w:id="3848" w:author="Bob Rudis" w:date="2013-10-20T21:17:00Z">
              <w:rPr>
                <w:b/>
                <w:sz w:val="22"/>
                <w:szCs w:val="22"/>
                <w:u w:val="double"/>
              </w:rPr>
            </w:rPrChange>
          </w:rPr>
          <w:delText xml:space="preserve"> </w:delText>
        </w:r>
      </w:del>
    </w:p>
    <w:p w14:paraId="2A5DE0F2" w14:textId="030A4243" w:rsidR="003B75A1" w:rsidRDefault="00DD5024">
      <w:pPr>
        <w:pStyle w:val="CodeSnippet"/>
        <w:rPr>
          <w:ins w:id="3849" w:author="Bob Rudis" w:date="2013-10-20T21:30:00Z"/>
        </w:rPr>
      </w:pPr>
      <w:del w:id="3850" w:author="Bob Rudis" w:date="2013-10-20T21:28:00Z">
        <w:r w:rsidRPr="004F74C2" w:rsidDel="007D0FAE">
          <w:rPr>
            <w:rPrChange w:id="3851" w:author="Bob Rudis" w:date="2013-10-20T21:17:00Z">
              <w:rPr>
                <w:b/>
                <w:sz w:val="22"/>
                <w:szCs w:val="22"/>
                <w:u w:val="double"/>
              </w:rPr>
            </w:rPrChange>
          </w:rPr>
          <w:delText xml:space="preserve">           </w:delText>
        </w:r>
      </w:del>
      <w:del w:id="3852" w:author="Bob Rudis" w:date="2013-10-20T21:57:00Z">
        <w:r w:rsidRPr="004F74C2" w:rsidDel="00107ABD">
          <w:rPr>
            <w:rPrChange w:id="3853" w:author="Bob Rudis" w:date="2013-10-20T21:17:00Z">
              <w:rPr>
                <w:b/>
                <w:sz w:val="22"/>
                <w:szCs w:val="22"/>
                <w:u w:val="double"/>
              </w:rPr>
            </w:rPrChange>
          </w:rPr>
          <w:delText>title="Summary By Country")</w:delText>
        </w:r>
      </w:del>
    </w:p>
    <w:p w14:paraId="6EFC40DE" w14:textId="77777777" w:rsidR="007D0FAE" w:rsidRPr="00927E30" w:rsidRDefault="007D0FAE" w:rsidP="007D0FAE">
      <w:pPr>
        <w:pStyle w:val="Slug"/>
        <w:rPr>
          <w:ins w:id="3854" w:author="Bob Rudis" w:date="2013-10-20T21:30:00Z"/>
        </w:rPr>
      </w:pPr>
      <w:ins w:id="3855" w:author="Bob Rudis" w:date="2013-10-20T21:30:00Z">
        <w:r w:rsidRPr="00A17A85">
          <w:t>Figure 3</w:t>
        </w:r>
        <w:r>
          <w:t>-</w:t>
        </w:r>
        <w:r w:rsidRPr="00A17A85">
          <w:t>5</w:t>
        </w:r>
        <w:r>
          <w:tab/>
        </w:r>
        <w:r w:rsidRPr="00A17A85">
          <w:t xml:space="preserve">Country </w:t>
        </w:r>
        <w:r>
          <w:t>f</w:t>
        </w:r>
        <w:r w:rsidRPr="00A17A85">
          <w:t xml:space="preserve">actor </w:t>
        </w:r>
        <w:r>
          <w:t>b</w:t>
        </w:r>
        <w:r w:rsidRPr="00A17A85">
          <w:t xml:space="preserve">ar </w:t>
        </w:r>
        <w:r>
          <w:t>c</w:t>
        </w:r>
        <w:r w:rsidRPr="00A17A85">
          <w:t>hart (Python</w:t>
        </w:r>
        <w:r w:rsidRPr="00A17A85">
          <w:rPr>
            <w:i/>
          </w:rPr>
          <w:t>)</w:t>
        </w:r>
        <w:r w:rsidRPr="00A17A85">
          <w:tab/>
          <w:t>[</w:t>
        </w:r>
        <w:r w:rsidRPr="00472EFB">
          <w:t>9781118</w:t>
        </w:r>
        <w:r w:rsidRPr="00A17A85">
          <w:t>793725</w:t>
        </w:r>
        <w:r>
          <w:t xml:space="preserve"> </w:t>
        </w:r>
        <w:r w:rsidRPr="00A17A85">
          <w:t>c03f005.png]</w:t>
        </w:r>
      </w:ins>
    </w:p>
    <w:p w14:paraId="7C0F38A0" w14:textId="5E517078" w:rsidR="007D0FAE" w:rsidRPr="004F74C2" w:rsidDel="007D0FAE" w:rsidRDefault="007D0FAE">
      <w:pPr>
        <w:pStyle w:val="CodeSnippet"/>
        <w:rPr>
          <w:ins w:id="3856" w:author="Russell Thomas" w:date="2013-08-20T15:35:00Z"/>
          <w:del w:id="3857" w:author="Bob Rudis" w:date="2013-10-20T21:30:00Z"/>
          <w:rPrChange w:id="3858" w:author="Bob Rudis" w:date="2013-10-20T21:17:00Z">
            <w:rPr>
              <w:ins w:id="3859" w:author="Russell Thomas" w:date="2013-08-20T15:35:00Z"/>
              <w:del w:id="3860" w:author="Bob Rudis" w:date="2013-10-20T21:30:00Z"/>
              <w:b/>
            </w:rPr>
          </w:rPrChange>
        </w:rPr>
      </w:pPr>
    </w:p>
    <w:p w14:paraId="6E8B7F2D" w14:textId="77777777" w:rsidR="00DD5024" w:rsidRDefault="009A62F4">
      <w:pPr>
        <w:pStyle w:val="QueryPara"/>
        <w:numPr>
          <w:ins w:id="3861" w:author="Russell Thomas" w:date="2013-08-20T15:35:00Z"/>
        </w:numPr>
        <w:pPrChange w:id="3862" w:author="Russell Thomas" w:date="2013-08-20T15:35:00Z">
          <w:pPr>
            <w:pStyle w:val="CodeSnippet"/>
          </w:pPr>
        </w:pPrChange>
      </w:pPr>
      <w:ins w:id="3863" w:author="Russell Thomas" w:date="2013-08-20T15:35:00Z">
        <w:r w:rsidRPr="00927E30">
          <w:t>[</w:t>
        </w:r>
        <w:proofErr w:type="gramStart"/>
        <w:r w:rsidRPr="00927E30">
          <w:t>[ break</w:t>
        </w:r>
        <w:proofErr w:type="gramEnd"/>
        <w:r w:rsidRPr="00927E30">
          <w:t xml:space="preserve"> snippet ]]</w:t>
        </w:r>
      </w:ins>
    </w:p>
    <w:p w14:paraId="14247712" w14:textId="01EBA1EA" w:rsidR="004F74C2" w:rsidRDefault="004F74C2" w:rsidP="004F74C2">
      <w:pPr>
        <w:pStyle w:val="CodeListing"/>
        <w:rPr>
          <w:ins w:id="3864" w:author="Bob Rudis" w:date="2013-10-20T21:15:00Z"/>
        </w:rPr>
      </w:pPr>
      <w:ins w:id="3865" w:author="Bob Rudis" w:date="2013-10-20T21:15:00Z">
        <w:r>
          <w:t>Listing 3-15</w:t>
        </w:r>
      </w:ins>
    </w:p>
    <w:p w14:paraId="327F52EB" w14:textId="5BD36B95" w:rsidR="004F74C2" w:rsidRDefault="004F74C2" w:rsidP="004F74C2">
      <w:pPr>
        <w:pStyle w:val="CodeSnippet"/>
        <w:shd w:val="clear" w:color="auto" w:fill="FFF8EA"/>
        <w:rPr>
          <w:ins w:id="3866" w:author="Bob Rudis" w:date="2013-10-20T21:21:00Z"/>
          <w:i/>
          <w:color w:val="9B9B9B"/>
        </w:rPr>
      </w:pPr>
      <w:ins w:id="3867" w:author="Bob Rudis" w:date="2013-10-20T21:16:00Z">
        <w:r>
          <w:rPr>
            <w:i/>
            <w:color w:val="9B9B9B"/>
          </w:rPr>
          <w:t># require object: av (3-5)</w:t>
        </w:r>
      </w:ins>
      <w:ins w:id="3868" w:author="Bob Rudis" w:date="2013-10-20T21:19:00Z">
        <w:r>
          <w:rPr>
            <w:i/>
            <w:color w:val="9B9B9B"/>
          </w:rPr>
          <w:t>, factor_col (3-10)</w:t>
        </w:r>
      </w:ins>
    </w:p>
    <w:p w14:paraId="0324BEE6" w14:textId="10481FD5" w:rsidR="009B1169" w:rsidRDefault="009B1169" w:rsidP="004F74C2">
      <w:pPr>
        <w:pStyle w:val="CodeSnippet"/>
        <w:shd w:val="clear" w:color="auto" w:fill="FFF8EA"/>
        <w:rPr>
          <w:ins w:id="3869" w:author="Bob Rudis" w:date="2013-10-20T21:16:00Z"/>
          <w:i/>
          <w:color w:val="9B9B9B"/>
        </w:rPr>
      </w:pPr>
      <w:ins w:id="3870" w:author="Bob Rudis" w:date="2013-10-20T21:21:00Z">
        <w:r w:rsidRPr="00A17A85">
          <w:rPr>
            <w:i/>
            <w:color w:val="9B9B9B"/>
          </w:rPr>
          <w:t xml:space="preserve"># See corresponding output in </w:t>
        </w:r>
        <w:r>
          <w:rPr>
            <w:i/>
            <w:color w:val="9B9B9B"/>
          </w:rPr>
          <w:t>Figure 3-</w:t>
        </w:r>
      </w:ins>
      <w:ins w:id="3871" w:author="Bob Rudis" w:date="2013-10-20T21:44:00Z">
        <w:r w:rsidR="00581B90">
          <w:rPr>
            <w:i/>
            <w:color w:val="9B9B9B"/>
          </w:rPr>
          <w:t>6</w:t>
        </w:r>
      </w:ins>
    </w:p>
    <w:p w14:paraId="1D084C83" w14:textId="77777777" w:rsidR="00107ABD" w:rsidRPr="00107ABD" w:rsidRDefault="00107ABD" w:rsidP="00107ABD">
      <w:pPr>
        <w:pStyle w:val="CodeSnippet"/>
        <w:shd w:val="clear" w:color="auto" w:fill="FFF8EA"/>
        <w:rPr>
          <w:ins w:id="3872" w:author="Bob Rudis" w:date="2013-10-20T21:57:00Z"/>
          <w:i/>
          <w:color w:val="800026"/>
          <w:rPrChange w:id="3873" w:author="Bob Rudis" w:date="2013-10-20T21:58:00Z">
            <w:rPr>
              <w:ins w:id="3874" w:author="Bob Rudis" w:date="2013-10-20T21:57:00Z"/>
            </w:rPr>
          </w:rPrChange>
        </w:rPr>
      </w:pPr>
      <w:ins w:id="3875" w:author="Bob Rudis" w:date="2013-10-20T21:57:00Z">
        <w:r w:rsidRPr="00107ABD">
          <w:rPr>
            <w:color w:val="800026"/>
            <w:rPrChange w:id="3876" w:author="Bob Rudis" w:date="2013-10-20T21:58:00Z">
              <w:rPr/>
            </w:rPrChange>
          </w:rPr>
          <w:t xml:space="preserve">plt.axes(frameon=0) </w:t>
        </w:r>
        <w:r w:rsidRPr="00107ABD">
          <w:rPr>
            <w:i/>
            <w:color w:val="9B9B9B"/>
            <w:rPrChange w:id="3877" w:author="Bob Rudis" w:date="2013-10-20T21:59:00Z">
              <w:rPr/>
            </w:rPrChange>
          </w:rPr>
          <w:t># reduce chart junk</w:t>
        </w:r>
      </w:ins>
    </w:p>
    <w:p w14:paraId="626BF8A2" w14:textId="77777777" w:rsidR="00107ABD" w:rsidRPr="00107ABD" w:rsidRDefault="00107ABD" w:rsidP="00107ABD">
      <w:pPr>
        <w:pStyle w:val="CodeSnippet"/>
        <w:shd w:val="clear" w:color="auto" w:fill="FFF8EA"/>
        <w:rPr>
          <w:ins w:id="3878" w:author="Bob Rudis" w:date="2013-10-20T21:57:00Z"/>
          <w:color w:val="800026"/>
          <w:rPrChange w:id="3879" w:author="Bob Rudis" w:date="2013-10-20T21:58:00Z">
            <w:rPr>
              <w:ins w:id="3880" w:author="Bob Rudis" w:date="2013-10-20T21:57:00Z"/>
            </w:rPr>
          </w:rPrChange>
        </w:rPr>
      </w:pPr>
      <w:ins w:id="3881" w:author="Bob Rudis" w:date="2013-10-20T21:57:00Z">
        <w:r w:rsidRPr="00107ABD">
          <w:rPr>
            <w:color w:val="800026"/>
            <w:rPrChange w:id="3882" w:author="Bob Rudis" w:date="2013-10-20T21:58:00Z">
              <w:rPr/>
            </w:rPrChange>
          </w:rPr>
          <w:t>factor_col(av['Reliability']).plot(kind='bar', rot=0,</w:t>
        </w:r>
      </w:ins>
    </w:p>
    <w:p w14:paraId="789AC453" w14:textId="632E3DC9" w:rsidR="00F67D21" w:rsidRPr="004F74C2" w:rsidDel="00107ABD" w:rsidRDefault="00107ABD">
      <w:pPr>
        <w:pStyle w:val="CodeSnippet"/>
        <w:rPr>
          <w:del w:id="3883" w:author="Bob Rudis" w:date="2013-10-20T21:57:00Z"/>
          <w:rPrChange w:id="3884" w:author="Bob Rudis" w:date="2013-10-20T21:17:00Z">
            <w:rPr>
              <w:del w:id="3885" w:author="Bob Rudis" w:date="2013-10-20T21:57:00Z"/>
              <w:b/>
            </w:rPr>
          </w:rPrChange>
        </w:rPr>
      </w:pPr>
      <w:ins w:id="3886" w:author="Bob Rudis" w:date="2013-10-20T21:57:00Z">
        <w:r w:rsidRPr="00107ABD">
          <w:rPr>
            <w:color w:val="800026"/>
            <w:shd w:val="clear" w:color="auto" w:fill="FFF8EA"/>
            <w:rPrChange w:id="3887" w:author="Bob Rudis" w:date="2013-10-20T21:58:00Z">
              <w:rPr/>
            </w:rPrChange>
          </w:rPr>
          <w:t xml:space="preserve">           title="Summary By 'Reliability'", figsize=(8,5)).grid(False)</w:t>
        </w:r>
      </w:ins>
      <w:del w:id="3888" w:author="Bob Rudis" w:date="2013-10-20T21:57:00Z">
        <w:r w:rsidR="00DD5024" w:rsidRPr="004F74C2" w:rsidDel="00107ABD">
          <w:rPr>
            <w:rPrChange w:id="3889" w:author="Bob Rudis" w:date="2013-10-20T21:17:00Z">
              <w:rPr>
                <w:b/>
                <w:i/>
              </w:rPr>
            </w:rPrChange>
          </w:rPr>
          <w:delText>factor_col(av['Reliability']).plot(kind='bar',</w:delText>
        </w:r>
      </w:del>
    </w:p>
    <w:p w14:paraId="646AA268" w14:textId="095500B1" w:rsidR="00CE65F6" w:rsidRDefault="00DD5024">
      <w:pPr>
        <w:pStyle w:val="CodeSnippet"/>
        <w:rPr>
          <w:ins w:id="3890" w:author="Bob Rudis" w:date="2013-10-20T21:30:00Z"/>
        </w:rPr>
      </w:pPr>
      <w:del w:id="3891" w:author="Bob Rudis" w:date="2013-10-20T21:57:00Z">
        <w:r w:rsidRPr="004F74C2" w:rsidDel="00107ABD">
          <w:rPr>
            <w:rPrChange w:id="3892" w:author="Bob Rudis" w:date="2013-10-20T21:17:00Z">
              <w:rPr>
                <w:b/>
                <w:i/>
              </w:rPr>
            </w:rPrChange>
          </w:rPr>
          <w:delText xml:space="preserve">           rot=0,title="Summary By 'Reliability'")</w:delText>
        </w:r>
      </w:del>
    </w:p>
    <w:p w14:paraId="0723A31A" w14:textId="705288CC" w:rsidR="007D0FAE" w:rsidRPr="007D0FAE" w:rsidRDefault="007D0FAE">
      <w:pPr>
        <w:pStyle w:val="Slug"/>
        <w:rPr>
          <w:ins w:id="3893" w:author="Russell Thomas" w:date="2013-08-20T15:39:00Z"/>
          <w:b w:val="0"/>
          <w:rPrChange w:id="3894" w:author="Bob Rudis" w:date="2013-10-20T21:30:00Z">
            <w:rPr>
              <w:ins w:id="3895" w:author="Russell Thomas" w:date="2013-08-20T15:39:00Z"/>
              <w:b/>
            </w:rPr>
          </w:rPrChange>
        </w:rPr>
        <w:pPrChange w:id="3896" w:author="Bob Rudis" w:date="2013-10-20T21:30:00Z">
          <w:pPr>
            <w:pStyle w:val="CodeSnippet"/>
          </w:pPr>
        </w:pPrChange>
      </w:pPr>
      <w:ins w:id="3897" w:author="Bob Rudis" w:date="2013-10-20T21:30:00Z">
        <w:r w:rsidRPr="00A17A85">
          <w:t>Figure 3</w:t>
        </w:r>
        <w:r>
          <w:t>-</w:t>
        </w:r>
        <w:r w:rsidRPr="00A17A85">
          <w:t>6</w:t>
        </w:r>
        <w:r>
          <w:tab/>
        </w:r>
        <w:r w:rsidRPr="00A17A85">
          <w:t xml:space="preserve">Reliability </w:t>
        </w:r>
        <w:r>
          <w:t>f</w:t>
        </w:r>
        <w:r w:rsidRPr="00A17A85">
          <w:t xml:space="preserve">actor </w:t>
        </w:r>
        <w:r>
          <w:t>b</w:t>
        </w:r>
        <w:r w:rsidRPr="00A17A85">
          <w:t xml:space="preserve">ar </w:t>
        </w:r>
        <w:r>
          <w:t>c</w:t>
        </w:r>
        <w:r w:rsidRPr="00A17A85">
          <w:t>hart (Python)</w:t>
        </w:r>
        <w:r w:rsidRPr="00A17A85">
          <w:tab/>
          <w:t>[793725c03f006.png]</w:t>
        </w:r>
      </w:ins>
    </w:p>
    <w:p w14:paraId="69E54C2A" w14:textId="77777777" w:rsidR="009A62F4" w:rsidRPr="00927E30" w:rsidRDefault="009A62F4" w:rsidP="009A62F4">
      <w:pPr>
        <w:pStyle w:val="QueryPara"/>
        <w:numPr>
          <w:ins w:id="3898" w:author="Russell Thomas" w:date="2013-08-20T15:39:00Z"/>
        </w:numPr>
        <w:rPr>
          <w:ins w:id="3899" w:author="Russell Thomas" w:date="2013-08-20T15:39:00Z"/>
        </w:rPr>
      </w:pPr>
      <w:ins w:id="3900" w:author="Russell Thomas" w:date="2013-08-20T15:39:00Z">
        <w:r w:rsidRPr="00927E30">
          <w:t>[</w:t>
        </w:r>
        <w:proofErr w:type="gramStart"/>
        <w:r w:rsidRPr="00927E30">
          <w:t>[ break</w:t>
        </w:r>
        <w:proofErr w:type="gramEnd"/>
        <w:r w:rsidRPr="00927E30">
          <w:t xml:space="preserve"> snippet ]]</w:t>
        </w:r>
      </w:ins>
    </w:p>
    <w:p w14:paraId="27B277C5" w14:textId="75344BE3" w:rsidR="004F74C2" w:rsidRDefault="004F74C2" w:rsidP="004F74C2">
      <w:pPr>
        <w:pStyle w:val="CodeListing"/>
        <w:rPr>
          <w:ins w:id="3901" w:author="Bob Rudis" w:date="2013-10-20T21:15:00Z"/>
        </w:rPr>
      </w:pPr>
      <w:ins w:id="3902" w:author="Bob Rudis" w:date="2013-10-20T21:15:00Z">
        <w:r>
          <w:lastRenderedPageBreak/>
          <w:t>Listing 3-16</w:t>
        </w:r>
      </w:ins>
    </w:p>
    <w:p w14:paraId="0073F8CA" w14:textId="77777777" w:rsidR="004F74C2" w:rsidRDefault="004F74C2" w:rsidP="004F74C2">
      <w:pPr>
        <w:pStyle w:val="CodeSnippet"/>
        <w:shd w:val="clear" w:color="auto" w:fill="FFF8EA"/>
        <w:rPr>
          <w:ins w:id="3903" w:author="Bob Rudis" w:date="2013-10-20T21:21:00Z"/>
          <w:i/>
          <w:color w:val="9B9B9B"/>
        </w:rPr>
      </w:pPr>
      <w:ins w:id="3904" w:author="Bob Rudis" w:date="2013-10-20T21:19:00Z">
        <w:r>
          <w:rPr>
            <w:i/>
            <w:color w:val="9B9B9B"/>
          </w:rPr>
          <w:t># require object: av (3-5), factor_col (3-10)</w:t>
        </w:r>
      </w:ins>
    </w:p>
    <w:p w14:paraId="46956AAD" w14:textId="407D35B3" w:rsidR="009B1169" w:rsidRDefault="009B1169" w:rsidP="004F74C2">
      <w:pPr>
        <w:pStyle w:val="CodeSnippet"/>
        <w:shd w:val="clear" w:color="auto" w:fill="FFF8EA"/>
        <w:rPr>
          <w:ins w:id="3905" w:author="Bob Rudis" w:date="2013-10-20T21:19:00Z"/>
          <w:i/>
          <w:color w:val="9B9B9B"/>
        </w:rPr>
      </w:pPr>
      <w:ins w:id="3906" w:author="Bob Rudis" w:date="2013-10-20T21:21:00Z">
        <w:r w:rsidRPr="00A17A85">
          <w:rPr>
            <w:i/>
            <w:color w:val="9B9B9B"/>
          </w:rPr>
          <w:t xml:space="preserve"># See corresponding output in </w:t>
        </w:r>
        <w:r>
          <w:rPr>
            <w:i/>
            <w:color w:val="9B9B9B"/>
          </w:rPr>
          <w:t>Figure 3-</w:t>
        </w:r>
      </w:ins>
      <w:ins w:id="3907" w:author="Bob Rudis" w:date="2013-10-20T21:44:00Z">
        <w:r w:rsidR="00581B90">
          <w:rPr>
            <w:i/>
            <w:color w:val="9B9B9B"/>
          </w:rPr>
          <w:t>7</w:t>
        </w:r>
      </w:ins>
    </w:p>
    <w:p w14:paraId="7CC3E6CB" w14:textId="77777777" w:rsidR="00107ABD" w:rsidRPr="00107ABD" w:rsidRDefault="00107ABD" w:rsidP="00107ABD">
      <w:pPr>
        <w:pStyle w:val="CodeSnippet"/>
        <w:shd w:val="clear" w:color="auto" w:fill="FFF8EA"/>
        <w:rPr>
          <w:ins w:id="3908" w:author="Bob Rudis" w:date="2013-10-20T21:57:00Z"/>
          <w:i/>
          <w:color w:val="800026"/>
          <w:rPrChange w:id="3909" w:author="Bob Rudis" w:date="2013-10-20T21:58:00Z">
            <w:rPr>
              <w:ins w:id="3910" w:author="Bob Rudis" w:date="2013-10-20T21:57:00Z"/>
            </w:rPr>
          </w:rPrChange>
        </w:rPr>
      </w:pPr>
      <w:ins w:id="3911" w:author="Bob Rudis" w:date="2013-10-20T21:57:00Z">
        <w:r w:rsidRPr="00107ABD">
          <w:rPr>
            <w:color w:val="800026"/>
            <w:rPrChange w:id="3912" w:author="Bob Rudis" w:date="2013-10-20T21:58:00Z">
              <w:rPr/>
            </w:rPrChange>
          </w:rPr>
          <w:t xml:space="preserve">plt.axes(frameon=0) </w:t>
        </w:r>
        <w:r w:rsidRPr="00107ABD">
          <w:rPr>
            <w:i/>
            <w:color w:val="9B9B9B"/>
            <w:rPrChange w:id="3913" w:author="Bob Rudis" w:date="2013-10-20T21:59:00Z">
              <w:rPr/>
            </w:rPrChange>
          </w:rPr>
          <w:t># reduce chart junk</w:t>
        </w:r>
      </w:ins>
    </w:p>
    <w:p w14:paraId="0279EB31" w14:textId="77777777" w:rsidR="00107ABD" w:rsidRPr="00107ABD" w:rsidRDefault="00107ABD" w:rsidP="00107ABD">
      <w:pPr>
        <w:pStyle w:val="CodeSnippet"/>
        <w:shd w:val="clear" w:color="auto" w:fill="FFF8EA"/>
        <w:rPr>
          <w:ins w:id="3914" w:author="Bob Rudis" w:date="2013-10-20T21:57:00Z"/>
          <w:color w:val="800026"/>
          <w:rPrChange w:id="3915" w:author="Bob Rudis" w:date="2013-10-20T21:58:00Z">
            <w:rPr>
              <w:ins w:id="3916" w:author="Bob Rudis" w:date="2013-10-20T21:57:00Z"/>
            </w:rPr>
          </w:rPrChange>
        </w:rPr>
      </w:pPr>
      <w:ins w:id="3917" w:author="Bob Rudis" w:date="2013-10-20T21:57:00Z">
        <w:r w:rsidRPr="00107ABD">
          <w:rPr>
            <w:color w:val="800026"/>
            <w:rPrChange w:id="3918" w:author="Bob Rudis" w:date="2013-10-20T21:58:00Z">
              <w:rPr/>
            </w:rPrChange>
          </w:rPr>
          <w:t xml:space="preserve">factor_col(av['Risk']).plot(kind='bar', rot=0, </w:t>
        </w:r>
      </w:ins>
    </w:p>
    <w:p w14:paraId="1CA7E60A" w14:textId="1A406A94" w:rsidR="009A62F4" w:rsidRPr="00107ABD" w:rsidDel="004F74C2" w:rsidRDefault="00107ABD">
      <w:pPr>
        <w:pStyle w:val="CodeSnippet"/>
        <w:numPr>
          <w:ins w:id="3919" w:author="Russell Thomas" w:date="2013-08-20T15:39:00Z"/>
        </w:numPr>
        <w:shd w:val="clear" w:color="auto" w:fill="FFF8EA"/>
        <w:rPr>
          <w:del w:id="3920" w:author="Bob Rudis" w:date="2013-10-20T21:15:00Z"/>
          <w:color w:val="800026"/>
          <w:rPrChange w:id="3921" w:author="Bob Rudis" w:date="2013-10-20T21:58:00Z">
            <w:rPr>
              <w:del w:id="3922" w:author="Bob Rudis" w:date="2013-10-20T21:15:00Z"/>
            </w:rPr>
          </w:rPrChange>
        </w:rPr>
        <w:pPrChange w:id="3923" w:author="Bob Rudis" w:date="2013-10-20T21:58:00Z">
          <w:pPr>
            <w:pStyle w:val="CodeSnippet"/>
          </w:pPr>
        </w:pPrChange>
      </w:pPr>
      <w:ins w:id="3924" w:author="Bob Rudis" w:date="2013-10-20T21:57:00Z">
        <w:r w:rsidRPr="00107ABD">
          <w:rPr>
            <w:color w:val="800026"/>
            <w:rPrChange w:id="3925" w:author="Bob Rudis" w:date="2013-10-20T21:58:00Z">
              <w:rPr/>
            </w:rPrChange>
          </w:rPr>
          <w:t xml:space="preserve">           title="Summary By 'Risk'", figsize=(8,5)).grid(False)</w:t>
        </w:r>
      </w:ins>
    </w:p>
    <w:p w14:paraId="7030CDFE" w14:textId="23A9DB26" w:rsidR="00F67D21" w:rsidRPr="00107ABD" w:rsidDel="00107ABD" w:rsidRDefault="00DD5024">
      <w:pPr>
        <w:pStyle w:val="CodeSnippet"/>
        <w:shd w:val="clear" w:color="auto" w:fill="FFF8EA"/>
        <w:rPr>
          <w:del w:id="3926" w:author="Bob Rudis" w:date="2013-10-20T21:57:00Z"/>
          <w:color w:val="800026"/>
          <w:rPrChange w:id="3927" w:author="Bob Rudis" w:date="2013-10-20T21:58:00Z">
            <w:rPr>
              <w:del w:id="3928" w:author="Bob Rudis" w:date="2013-10-20T21:57:00Z"/>
              <w:b/>
            </w:rPr>
          </w:rPrChange>
        </w:rPr>
        <w:pPrChange w:id="3929" w:author="Bob Rudis" w:date="2013-10-20T21:58:00Z">
          <w:pPr>
            <w:pStyle w:val="CodeSnippet"/>
          </w:pPr>
        </w:pPrChange>
      </w:pPr>
      <w:del w:id="3930" w:author="Bob Rudis" w:date="2013-10-20T21:57:00Z">
        <w:r w:rsidRPr="00107ABD" w:rsidDel="00107ABD">
          <w:rPr>
            <w:color w:val="800026"/>
            <w:rPrChange w:id="3931" w:author="Bob Rudis" w:date="2013-10-20T21:58:00Z">
              <w:rPr>
                <w:b/>
                <w:i/>
              </w:rPr>
            </w:rPrChange>
          </w:rPr>
          <w:delText xml:space="preserve">factor_col(av['Risk']).plot(kind='bar', rot=0, </w:delText>
        </w:r>
      </w:del>
    </w:p>
    <w:p w14:paraId="1B5B8A9A" w14:textId="46491553" w:rsidR="00CE65F6" w:rsidRPr="00107ABD" w:rsidRDefault="00DD5024">
      <w:pPr>
        <w:pStyle w:val="CodeSnippet"/>
        <w:shd w:val="clear" w:color="auto" w:fill="FFF8EA"/>
        <w:rPr>
          <w:ins w:id="3932" w:author="Bob Rudis" w:date="2013-10-20T21:30:00Z"/>
          <w:color w:val="800026"/>
          <w:rPrChange w:id="3933" w:author="Bob Rudis" w:date="2013-10-20T21:58:00Z">
            <w:rPr>
              <w:ins w:id="3934" w:author="Bob Rudis" w:date="2013-10-20T21:30:00Z"/>
            </w:rPr>
          </w:rPrChange>
        </w:rPr>
        <w:pPrChange w:id="3935" w:author="Bob Rudis" w:date="2013-10-20T21:58:00Z">
          <w:pPr>
            <w:pStyle w:val="CodeSnippet"/>
          </w:pPr>
        </w:pPrChange>
      </w:pPr>
      <w:del w:id="3936" w:author="Bob Rudis" w:date="2013-10-20T21:57:00Z">
        <w:r w:rsidRPr="00107ABD" w:rsidDel="00107ABD">
          <w:rPr>
            <w:color w:val="800026"/>
            <w:rPrChange w:id="3937" w:author="Bob Rudis" w:date="2013-10-20T21:58:00Z">
              <w:rPr>
                <w:b/>
                <w:i/>
              </w:rPr>
            </w:rPrChange>
          </w:rPr>
          <w:delText xml:space="preserve">           title="Summary By 'Risk'")</w:delText>
        </w:r>
      </w:del>
    </w:p>
    <w:p w14:paraId="3BB7EBDB" w14:textId="77777777" w:rsidR="007D0FAE" w:rsidRPr="000B119D" w:rsidRDefault="007D0FAE" w:rsidP="007D0FAE">
      <w:pPr>
        <w:pStyle w:val="Slug"/>
        <w:rPr>
          <w:ins w:id="3938" w:author="Bob Rudis" w:date="2013-10-20T21:30:00Z"/>
        </w:rPr>
      </w:pPr>
      <w:ins w:id="3939" w:author="Bob Rudis" w:date="2013-10-20T21:30:00Z">
        <w:r w:rsidRPr="00A17A85">
          <w:t>Figure 3-7</w:t>
        </w:r>
        <w:r w:rsidRPr="00A17A85">
          <w:tab/>
          <w:t>Risk factor bar chart (Python)</w:t>
        </w:r>
        <w:r w:rsidRPr="00A17A85">
          <w:tab/>
          <w:t>[9781118793725 c03f007.png]</w:t>
        </w:r>
      </w:ins>
    </w:p>
    <w:p w14:paraId="042E063B" w14:textId="619F4DD9" w:rsidR="004F74C2" w:rsidRPr="004F74C2" w:rsidDel="004F74C2" w:rsidRDefault="004F74C2">
      <w:pPr>
        <w:pStyle w:val="CodeSnippet"/>
        <w:rPr>
          <w:ins w:id="3940" w:author="Russell Thomas" w:date="2013-08-20T15:39:00Z"/>
          <w:del w:id="3941" w:author="Bob Rudis" w:date="2013-10-20T21:20:00Z"/>
          <w:rPrChange w:id="3942" w:author="Bob Rudis" w:date="2013-10-20T21:17:00Z">
            <w:rPr>
              <w:ins w:id="3943" w:author="Russell Thomas" w:date="2013-08-20T15:39:00Z"/>
              <w:del w:id="3944" w:author="Bob Rudis" w:date="2013-10-20T21:20:00Z"/>
              <w:b/>
            </w:rPr>
          </w:rPrChange>
        </w:rPr>
      </w:pPr>
    </w:p>
    <w:p w14:paraId="21E0FD34" w14:textId="77777777" w:rsidR="009A62F4" w:rsidRPr="00583427" w:rsidRDefault="009A62F4" w:rsidP="009A62F4">
      <w:pPr>
        <w:pStyle w:val="QueryPara"/>
        <w:numPr>
          <w:ins w:id="3945" w:author="Russell Thomas" w:date="2013-08-20T15:39:00Z"/>
        </w:numPr>
        <w:rPr>
          <w:ins w:id="3946" w:author="Russell Thomas" w:date="2013-08-20T15:39:00Z"/>
        </w:rPr>
      </w:pPr>
      <w:ins w:id="3947" w:author="Russell Thomas" w:date="2013-08-20T15:39:00Z">
        <w:r>
          <w:t>[</w:t>
        </w:r>
        <w:proofErr w:type="gramStart"/>
        <w:r>
          <w:t>[ break</w:t>
        </w:r>
        <w:proofErr w:type="gramEnd"/>
        <w:r>
          <w:t xml:space="preserve"> snippet ]]</w:t>
        </w:r>
      </w:ins>
    </w:p>
    <w:p w14:paraId="4F5E83C3" w14:textId="1FE6178B" w:rsidR="009A62F4" w:rsidRPr="00583427" w:rsidDel="00581B90" w:rsidRDefault="009A62F4" w:rsidP="00CE65F6">
      <w:pPr>
        <w:pStyle w:val="CodeSnippet"/>
        <w:numPr>
          <w:ins w:id="3948" w:author="Russell Thomas" w:date="2013-08-20T15:39:00Z"/>
        </w:numPr>
        <w:rPr>
          <w:del w:id="3949" w:author="Bob Rudis" w:date="2013-10-20T21:43:00Z"/>
          <w:b/>
        </w:rPr>
      </w:pPr>
    </w:p>
    <w:p w14:paraId="77F1C1CD" w14:textId="472F2D58" w:rsidR="00CE65F6" w:rsidRPr="004F74C2" w:rsidRDefault="00DD5024">
      <w:pPr>
        <w:pStyle w:val="CodeSnippet"/>
        <w:rPr>
          <w:ins w:id="3950" w:author="Russell Thomas" w:date="2013-08-20T15:50:00Z"/>
          <w:rPrChange w:id="3951" w:author="Bob Rudis" w:date="2013-10-20T21:17:00Z">
            <w:rPr>
              <w:ins w:id="3952" w:author="Russell Thomas" w:date="2013-08-20T15:50:00Z"/>
              <w:b/>
            </w:rPr>
          </w:rPrChange>
        </w:rPr>
      </w:pPr>
      <w:del w:id="3953" w:author="Bob Rudis" w:date="2013-10-20T21:43:00Z">
        <w:r w:rsidRPr="004F74C2" w:rsidDel="00581B90">
          <w:rPr>
            <w:rPrChange w:id="3954" w:author="Bob Rudis" w:date="2013-10-20T21:17:00Z">
              <w:rPr>
                <w:b/>
                <w:i/>
              </w:rPr>
            </w:rPrChange>
          </w:rPr>
          <w:delText>factor_col(av['Type']).plot(kind='bar', rot=0)</w:delText>
        </w:r>
      </w:del>
    </w:p>
    <w:p w14:paraId="10A4E03E" w14:textId="68680536" w:rsidR="00064FB9" w:rsidRPr="00632F88" w:rsidDel="004F74C2" w:rsidRDefault="00064FB9" w:rsidP="00CE65F6">
      <w:pPr>
        <w:pStyle w:val="CodeSnippet"/>
        <w:numPr>
          <w:ins w:id="3955" w:author="Russell Thomas" w:date="2013-08-20T15:50:00Z"/>
        </w:numPr>
        <w:rPr>
          <w:ins w:id="3956" w:author="Russell Thomas" w:date="2013-08-20T15:50:00Z"/>
          <w:del w:id="3957" w:author="Bob Rudis" w:date="2013-10-20T21:21:00Z"/>
          <w:rPrChange w:id="3958" w:author="John Sleeva" w:date="2013-09-27T00:44:00Z">
            <w:rPr>
              <w:ins w:id="3959" w:author="Russell Thomas" w:date="2013-08-20T15:50:00Z"/>
              <w:del w:id="3960" w:author="Bob Rudis" w:date="2013-10-20T21:21:00Z"/>
              <w:b/>
            </w:rPr>
          </w:rPrChange>
        </w:rPr>
      </w:pPr>
    </w:p>
    <w:p w14:paraId="203B6D49" w14:textId="77777777" w:rsidR="00DD5024" w:rsidRDefault="00064FB9">
      <w:pPr>
        <w:pStyle w:val="QueryPara"/>
        <w:numPr>
          <w:ins w:id="3961" w:author="Russell Thomas" w:date="2013-08-20T15:50:00Z"/>
        </w:numPr>
        <w:rPr>
          <w:ins w:id="3962" w:author="Bob Rudis" w:date="2013-10-20T22:00:00Z"/>
        </w:rPr>
        <w:pPrChange w:id="3963" w:author="Russell Thomas" w:date="2013-08-20T15:51:00Z">
          <w:pPr>
            <w:pStyle w:val="CodeSnippet"/>
          </w:pPr>
        </w:pPrChange>
      </w:pPr>
      <w:ins w:id="3964" w:author="Russell Thomas" w:date="2013-08-20T15:50:00Z">
        <w:r>
          <w:t>[</w:t>
        </w:r>
        <w:proofErr w:type="gramStart"/>
        <w:r>
          <w:t>[ I</w:t>
        </w:r>
        <w:proofErr w:type="gramEnd"/>
        <w:r>
          <w:t xml:space="preserve"> don’t get the same result as </w:t>
        </w:r>
      </w:ins>
      <w:ins w:id="3965" w:author="Russell Thomas" w:date="2013-08-20T15:52:00Z">
        <w:r>
          <w:t xml:space="preserve">Figure </w:t>
        </w:r>
      </w:ins>
      <w:ins w:id="3966" w:author="Russell Thomas" w:date="2013-08-20T15:50:00Z">
        <w:r>
          <w:t>3.7.  Here’s what I get instead</w:t>
        </w:r>
      </w:ins>
      <w:ins w:id="3967" w:author="Russell Thomas" w:date="2013-08-20T15:51:00Z">
        <w:r>
          <w:t>:]]</w:t>
        </w:r>
      </w:ins>
    </w:p>
    <w:p w14:paraId="5269B69C" w14:textId="77777777" w:rsidR="009F6701" w:rsidRDefault="009F6701">
      <w:pPr>
        <w:pStyle w:val="QueryPara"/>
        <w:numPr>
          <w:ins w:id="3968" w:author="Russell Thomas" w:date="2013-08-20T15:50:00Z"/>
        </w:numPr>
        <w:rPr>
          <w:ins w:id="3969" w:author="Bob Rudis" w:date="2013-10-20T22:00:00Z"/>
        </w:rPr>
        <w:pPrChange w:id="3970" w:author="Russell Thomas" w:date="2013-08-20T15:51:00Z">
          <w:pPr>
            <w:pStyle w:val="CodeSnippet"/>
          </w:pPr>
        </w:pPrChange>
      </w:pPr>
    </w:p>
    <w:p w14:paraId="3C8F6014" w14:textId="2F737FD5" w:rsidR="009F6701" w:rsidRDefault="009F6701">
      <w:pPr>
        <w:pStyle w:val="QueryPara"/>
        <w:numPr>
          <w:ins w:id="3971" w:author="Russell Thomas" w:date="2013-08-20T15:50:00Z"/>
        </w:numPr>
        <w:rPr>
          <w:ins w:id="3972" w:author="Russell Thomas" w:date="2013-08-20T15:50:00Z"/>
        </w:rPr>
        <w:pPrChange w:id="3973" w:author="Russell Thomas" w:date="2013-08-20T15:51:00Z">
          <w:pPr>
            <w:pStyle w:val="CodeSnippet"/>
          </w:pPr>
        </w:pPrChange>
      </w:pPr>
      <w:ins w:id="3974" w:author="Bob Rudis" w:date="2013-10-20T22:00:00Z">
        <w:r>
          <w:t>AR: Fixed</w:t>
        </w:r>
      </w:ins>
    </w:p>
    <w:p w14:paraId="22DC5D4B" w14:textId="77777777" w:rsidR="00DD5024" w:rsidRDefault="00064FB9">
      <w:pPr>
        <w:numPr>
          <w:ins w:id="3975" w:author="Russell Thomas" w:date="2013-08-20T15:50:00Z"/>
        </w:numPr>
        <w:pPrChange w:id="3976" w:author="Russell Thomas" w:date="2013-08-20T15:51:00Z">
          <w:pPr>
            <w:pStyle w:val="CodeSnippet"/>
          </w:pPr>
        </w:pPrChange>
      </w:pPr>
      <w:ins w:id="3977" w:author="Russell Thomas" w:date="2013-08-20T15:51:00Z">
        <w:r>
          <w:t xml:space="preserve"> </w:t>
        </w:r>
        <w:r w:rsidR="00CC23D6">
          <w:rPr>
            <w:rFonts w:asciiTheme="minorHAnsi" w:eastAsiaTheme="minorHAnsi" w:hAnsiTheme="minorHAnsi" w:cstheme="minorBidi"/>
            <w:noProof/>
            <w:rPrChange w:id="3978" w:author="Unknown">
              <w:rPr>
                <w:i/>
              </w:rPr>
            </w:rPrChange>
          </w:rPr>
          <w:drawing>
            <wp:inline distT="0" distB="0" distL="0" distR="0" wp14:anchorId="5AD3EC34" wp14:editId="0F1961C8">
              <wp:extent cx="4434657" cy="2496125"/>
              <wp:effectExtent l="25400" t="0" r="10343" b="0"/>
              <wp:docPr id="2" name="Picture 1" descr="test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plot.png"/>
                      <pic:cNvPicPr/>
                    </pic:nvPicPr>
                    <pic:blipFill>
                      <a:blip r:embed="rId10"/>
                      <a:stretch>
                        <a:fillRect/>
                      </a:stretch>
                    </pic:blipFill>
                    <pic:spPr>
                      <a:xfrm>
                        <a:off x="0" y="0"/>
                        <a:ext cx="4437572" cy="2497766"/>
                      </a:xfrm>
                      <a:prstGeom prst="rect">
                        <a:avLst/>
                      </a:prstGeom>
                    </pic:spPr>
                  </pic:pic>
                </a:graphicData>
              </a:graphic>
            </wp:inline>
          </w:drawing>
        </w:r>
      </w:ins>
    </w:p>
    <w:p w14:paraId="7AF3BC91" w14:textId="57E952A5" w:rsidR="00DD5024" w:rsidDel="009B1169" w:rsidRDefault="00DD5024">
      <w:pPr>
        <w:pStyle w:val="Para"/>
        <w:numPr>
          <w:ins w:id="3979" w:author="Kezia Endsley" w:date="2013-08-05T07:59:00Z"/>
        </w:numPr>
        <w:rPr>
          <w:ins w:id="3980" w:author="Kezia Endsley" w:date="2013-08-05T07:59:00Z"/>
          <w:del w:id="3981" w:author="Bob Rudis" w:date="2013-10-20T21:21:00Z"/>
        </w:rPr>
        <w:pPrChange w:id="3982" w:author="Kezia Endsley" w:date="2013-08-05T08:00:00Z">
          <w:pPr>
            <w:pStyle w:val="Slug"/>
          </w:pPr>
        </w:pPrChange>
      </w:pPr>
      <w:ins w:id="3983" w:author="Kezia Endsley" w:date="2013-08-05T07:59:00Z">
        <w:del w:id="3984" w:author="Bob Rudis" w:date="2013-10-20T21:21:00Z">
          <w:r w:rsidRPr="00DD5024" w:rsidDel="009B1169">
            <w:rPr>
              <w:highlight w:val="yellow"/>
              <w:rPrChange w:id="3985" w:author="Kezia Endsley" w:date="2013-08-05T08:00:00Z">
                <w:rPr>
                  <w:rFonts w:ascii="Courier New" w:hAnsi="Courier New"/>
                  <w:b w:val="0"/>
                  <w:i/>
                  <w:noProof/>
                </w:rPr>
              </w:rPrChange>
            </w:rPr>
            <w:delText>Figures 3.</w:delText>
          </w:r>
        </w:del>
      </w:ins>
      <w:ins w:id="3986" w:author="John Sleeva" w:date="2013-09-27T05:39:00Z">
        <w:del w:id="3987" w:author="Bob Rudis" w:date="2013-10-20T21:21:00Z">
          <w:r w:rsidR="00767AA4" w:rsidDel="009B1169">
            <w:rPr>
              <w:highlight w:val="yellow"/>
            </w:rPr>
            <w:delText>-</w:delText>
          </w:r>
        </w:del>
      </w:ins>
      <w:ins w:id="3988" w:author="Kezia Endsley" w:date="2013-08-05T07:59:00Z">
        <w:del w:id="3989" w:author="Bob Rudis" w:date="2013-10-20T21:21:00Z">
          <w:r w:rsidRPr="00DD5024" w:rsidDel="009B1169">
            <w:rPr>
              <w:highlight w:val="yellow"/>
              <w:rPrChange w:id="3990" w:author="Kezia Endsley" w:date="2013-08-05T08:00:00Z">
                <w:rPr>
                  <w:rFonts w:ascii="Courier New" w:hAnsi="Courier New"/>
                  <w:b w:val="0"/>
                  <w:i/>
                  <w:noProof/>
                </w:rPr>
              </w:rPrChange>
            </w:rPr>
            <w:delText>5 through 3.</w:delText>
          </w:r>
        </w:del>
      </w:ins>
      <w:ins w:id="3991" w:author="John Sleeva" w:date="2013-09-27T05:39:00Z">
        <w:del w:id="3992" w:author="Bob Rudis" w:date="2013-10-20T21:21:00Z">
          <w:r w:rsidR="00767AA4" w:rsidDel="009B1169">
            <w:rPr>
              <w:highlight w:val="yellow"/>
            </w:rPr>
            <w:delText>-</w:delText>
          </w:r>
        </w:del>
      </w:ins>
      <w:ins w:id="3993" w:author="Kezia Endsley" w:date="2013-08-05T07:59:00Z">
        <w:del w:id="3994" w:author="Bob Rudis" w:date="2013-10-20T21:21:00Z">
          <w:r w:rsidRPr="00DD5024" w:rsidDel="009B1169">
            <w:rPr>
              <w:highlight w:val="yellow"/>
              <w:rPrChange w:id="3995" w:author="Kezia Endsley" w:date="2013-08-05T08:00:00Z">
                <w:rPr>
                  <w:rFonts w:ascii="Courier New" w:hAnsi="Courier New"/>
                  <w:b w:val="0"/>
                  <w:i/>
                  <w:noProof/>
                </w:rPr>
              </w:rPrChange>
            </w:rPr>
            <w:delText>7 show xxx</w:delText>
          </w:r>
          <w:r w:rsidR="00896F01" w:rsidDel="009B1169">
            <w:delText>.</w:delText>
          </w:r>
        </w:del>
      </w:ins>
    </w:p>
    <w:p w14:paraId="7395FAF6" w14:textId="77777777" w:rsidR="00896F01" w:rsidRDefault="00896F01" w:rsidP="00896F01">
      <w:pPr>
        <w:pStyle w:val="QueryPara"/>
        <w:numPr>
          <w:ins w:id="3996" w:author="Kezia Endsley" w:date="2013-08-05T08:00:00Z"/>
        </w:numPr>
        <w:rPr>
          <w:ins w:id="3997" w:author="Bob Rudis" w:date="2013-10-20T21:43:00Z"/>
        </w:rPr>
      </w:pPr>
      <w:ins w:id="3998" w:author="Kezia Endsley" w:date="2013-08-05T08:00:00Z">
        <w:r w:rsidRPr="00071ED2">
          <w:t xml:space="preserve">[[Authors: </w:t>
        </w:r>
        <w:r>
          <w:t xml:space="preserve">Please add text reference above for these three figs. </w:t>
        </w:r>
        <w:proofErr w:type="spellStart"/>
        <w:r w:rsidRPr="00071ED2">
          <w:t>Kezia</w:t>
        </w:r>
        <w:proofErr w:type="spellEnd"/>
        <w:r w:rsidRPr="00071ED2">
          <w:t>]]</w:t>
        </w:r>
      </w:ins>
    </w:p>
    <w:p w14:paraId="03FBFCE9" w14:textId="77777777" w:rsidR="00581B90" w:rsidRDefault="00581B90" w:rsidP="00896F01">
      <w:pPr>
        <w:pStyle w:val="QueryPara"/>
        <w:numPr>
          <w:ins w:id="3999" w:author="Kezia Endsley" w:date="2013-08-05T08:00:00Z"/>
        </w:numPr>
        <w:rPr>
          <w:ins w:id="4000" w:author="Bob Rudis" w:date="2013-10-20T21:43:00Z"/>
        </w:rPr>
      </w:pPr>
    </w:p>
    <w:p w14:paraId="75221C08" w14:textId="389A513F" w:rsidR="00581B90" w:rsidRPr="00071ED2" w:rsidRDefault="00581B90" w:rsidP="00896F01">
      <w:pPr>
        <w:pStyle w:val="QueryPara"/>
        <w:numPr>
          <w:ins w:id="4001" w:author="Kezia Endsley" w:date="2013-08-05T08:00:00Z"/>
        </w:numPr>
        <w:rPr>
          <w:ins w:id="4002" w:author="Kezia Endsley" w:date="2013-08-05T08:00:00Z"/>
        </w:rPr>
      </w:pPr>
      <w:ins w:id="4003" w:author="Bob Rudis" w:date="2013-10-20T21:43:00Z">
        <w:r>
          <w:t>AR: Done in the listing comments</w:t>
        </w:r>
      </w:ins>
    </w:p>
    <w:p w14:paraId="5BC9ABF9" w14:textId="1C42D5DE" w:rsidR="00CE65F6" w:rsidRPr="004F74C2" w:rsidDel="004F74C2" w:rsidRDefault="00DD5024" w:rsidP="00CE65F6">
      <w:pPr>
        <w:pStyle w:val="Slug"/>
        <w:rPr>
          <w:del w:id="4004" w:author="Bob Rudis" w:date="2013-10-20T21:20:00Z"/>
        </w:rPr>
      </w:pPr>
      <w:del w:id="4005" w:author="Bob Rudis" w:date="2013-10-20T21:20:00Z">
        <w:r w:rsidRPr="004F74C2" w:rsidDel="004F74C2">
          <w:rPr>
            <w:b w:val="0"/>
            <w:rPrChange w:id="4006" w:author="Bob Rudis" w:date="2013-10-20T21:20:00Z">
              <w:rPr>
                <w:rFonts w:ascii="Courier New" w:hAnsi="Courier New"/>
                <w:b w:val="0"/>
                <w:i/>
                <w:noProof/>
              </w:rPr>
            </w:rPrChange>
          </w:rPr>
          <w:delText>Figure 3</w:delText>
        </w:r>
      </w:del>
      <w:ins w:id="4007" w:author="Kezia Endsley" w:date="2013-08-05T07:59:00Z">
        <w:del w:id="4008" w:author="Bob Rudis" w:date="2013-10-20T21:20:00Z">
          <w:r w:rsidRPr="004F74C2" w:rsidDel="004F74C2">
            <w:rPr>
              <w:b w:val="0"/>
              <w:rPrChange w:id="4009" w:author="Bob Rudis" w:date="2013-10-20T21:20:00Z">
                <w:rPr>
                  <w:rFonts w:ascii="Courier New" w:hAnsi="Courier New"/>
                  <w:b w:val="0"/>
                  <w:i/>
                  <w:noProof/>
                </w:rPr>
              </w:rPrChange>
            </w:rPr>
            <w:delText>.</w:delText>
          </w:r>
        </w:del>
      </w:ins>
      <w:ins w:id="4010" w:author="John Sleeva" w:date="2013-09-27T05:39:00Z">
        <w:del w:id="4011" w:author="Bob Rudis" w:date="2013-10-20T21:20:00Z">
          <w:r w:rsidR="00767AA4" w:rsidRPr="004F74C2" w:rsidDel="004F74C2">
            <w:rPr>
              <w:b w:val="0"/>
            </w:rPr>
            <w:delText>-</w:delText>
          </w:r>
        </w:del>
      </w:ins>
      <w:del w:id="4012" w:author="Bob Rudis" w:date="2013-10-20T21:20:00Z">
        <w:r w:rsidRPr="004F74C2" w:rsidDel="004F74C2">
          <w:rPr>
            <w:b w:val="0"/>
            <w:rPrChange w:id="4013" w:author="Bob Rudis" w:date="2013-10-20T21:20:00Z">
              <w:rPr>
                <w:rFonts w:ascii="Courier New" w:hAnsi="Courier New"/>
                <w:b w:val="0"/>
                <w:i/>
                <w:noProof/>
              </w:rPr>
            </w:rPrChange>
          </w:rPr>
          <w:delText>-5</w:delText>
        </w:r>
      </w:del>
      <w:ins w:id="4014" w:author="John Sleeva" w:date="2013-09-27T05:39:00Z">
        <w:del w:id="4015" w:author="Bob Rudis" w:date="2013-10-20T21:20:00Z">
          <w:r w:rsidR="00767AA4" w:rsidRPr="004F74C2" w:rsidDel="004F74C2">
            <w:rPr>
              <w:b w:val="0"/>
            </w:rPr>
            <w:tab/>
          </w:r>
        </w:del>
      </w:ins>
      <w:del w:id="4016" w:author="Bob Rudis" w:date="2013-10-20T21:20:00Z">
        <w:r w:rsidRPr="004F74C2" w:rsidDel="004F74C2">
          <w:rPr>
            <w:b w:val="0"/>
            <w:rPrChange w:id="4017" w:author="Bob Rudis" w:date="2013-10-20T21:20:00Z">
              <w:rPr>
                <w:rFonts w:ascii="Courier New" w:hAnsi="Courier New"/>
                <w:b w:val="0"/>
                <w:i/>
                <w:noProof/>
              </w:rPr>
            </w:rPrChange>
          </w:rPr>
          <w:delText xml:space="preserve"> Country Factor </w:delText>
        </w:r>
      </w:del>
      <w:ins w:id="4018" w:author="John Sleeva" w:date="2013-09-27T05:39:00Z">
        <w:del w:id="4019" w:author="Bob Rudis" w:date="2013-10-20T21:20:00Z">
          <w:r w:rsidR="00767AA4" w:rsidRPr="004F74C2" w:rsidDel="004F74C2">
            <w:rPr>
              <w:b w:val="0"/>
            </w:rPr>
            <w:delText>f</w:delText>
          </w:r>
          <w:r w:rsidRPr="004F74C2" w:rsidDel="004F74C2">
            <w:rPr>
              <w:b w:val="0"/>
              <w:rPrChange w:id="4020" w:author="Bob Rudis" w:date="2013-10-20T21:20:00Z">
                <w:rPr>
                  <w:rFonts w:ascii="Courier New" w:hAnsi="Courier New"/>
                  <w:b w:val="0"/>
                  <w:i/>
                  <w:noProof/>
                </w:rPr>
              </w:rPrChange>
            </w:rPr>
            <w:delText xml:space="preserve">actor </w:delText>
          </w:r>
        </w:del>
      </w:ins>
      <w:del w:id="4021" w:author="Bob Rudis" w:date="2013-10-20T21:20:00Z">
        <w:r w:rsidRPr="004F74C2" w:rsidDel="004F74C2">
          <w:rPr>
            <w:b w:val="0"/>
            <w:rPrChange w:id="4022" w:author="Bob Rudis" w:date="2013-10-20T21:20:00Z">
              <w:rPr>
                <w:rFonts w:ascii="Courier New" w:hAnsi="Courier New"/>
                <w:b w:val="0"/>
                <w:i/>
                <w:noProof/>
              </w:rPr>
            </w:rPrChange>
          </w:rPr>
          <w:delText xml:space="preserve">Bar </w:delText>
        </w:r>
      </w:del>
      <w:ins w:id="4023" w:author="John Sleeva" w:date="2013-09-27T05:39:00Z">
        <w:del w:id="4024" w:author="Bob Rudis" w:date="2013-10-20T21:20:00Z">
          <w:r w:rsidR="00767AA4" w:rsidRPr="004F74C2" w:rsidDel="004F74C2">
            <w:rPr>
              <w:b w:val="0"/>
            </w:rPr>
            <w:delText>b</w:delText>
          </w:r>
          <w:r w:rsidRPr="004F74C2" w:rsidDel="004F74C2">
            <w:rPr>
              <w:b w:val="0"/>
              <w:rPrChange w:id="4025" w:author="Bob Rudis" w:date="2013-10-20T21:20:00Z">
                <w:rPr>
                  <w:rFonts w:ascii="Courier New" w:hAnsi="Courier New"/>
                  <w:b w:val="0"/>
                  <w:i/>
                  <w:noProof/>
                </w:rPr>
              </w:rPrChange>
            </w:rPr>
            <w:delText xml:space="preserve">ar </w:delText>
          </w:r>
        </w:del>
      </w:ins>
      <w:del w:id="4026" w:author="Bob Rudis" w:date="2013-10-20T21:20:00Z">
        <w:r w:rsidRPr="004F74C2" w:rsidDel="004F74C2">
          <w:rPr>
            <w:b w:val="0"/>
            <w:rPrChange w:id="4027" w:author="Bob Rudis" w:date="2013-10-20T21:20:00Z">
              <w:rPr>
                <w:rFonts w:ascii="Courier New" w:hAnsi="Courier New"/>
                <w:b w:val="0"/>
                <w:i/>
                <w:noProof/>
              </w:rPr>
            </w:rPrChange>
          </w:rPr>
          <w:delText xml:space="preserve">Chart </w:delText>
        </w:r>
      </w:del>
      <w:ins w:id="4028" w:author="John Sleeva" w:date="2013-09-27T05:39:00Z">
        <w:del w:id="4029" w:author="Bob Rudis" w:date="2013-10-20T21:20:00Z">
          <w:r w:rsidR="00767AA4" w:rsidRPr="004F74C2" w:rsidDel="004F74C2">
            <w:rPr>
              <w:b w:val="0"/>
            </w:rPr>
            <w:delText>c</w:delText>
          </w:r>
          <w:r w:rsidRPr="004F74C2" w:rsidDel="004F74C2">
            <w:rPr>
              <w:b w:val="0"/>
              <w:rPrChange w:id="4030" w:author="Bob Rudis" w:date="2013-10-20T21:20:00Z">
                <w:rPr>
                  <w:rFonts w:ascii="Courier New" w:hAnsi="Courier New"/>
                  <w:b w:val="0"/>
                  <w:i/>
                  <w:noProof/>
                </w:rPr>
              </w:rPrChange>
            </w:rPr>
            <w:delText xml:space="preserve">hart </w:delText>
          </w:r>
        </w:del>
      </w:ins>
      <w:del w:id="4031" w:author="Bob Rudis" w:date="2013-10-20T21:20:00Z">
        <w:r w:rsidRPr="004F74C2" w:rsidDel="004F74C2">
          <w:rPr>
            <w:b w:val="0"/>
            <w:rPrChange w:id="4032" w:author="Bob Rudis" w:date="2013-10-20T21:20:00Z">
              <w:rPr>
                <w:rFonts w:ascii="Courier New" w:hAnsi="Courier New"/>
                <w:b w:val="0"/>
                <w:i/>
                <w:noProof/>
              </w:rPr>
            </w:rPrChange>
          </w:rPr>
          <w:delText>(Python</w:delText>
        </w:r>
        <w:r w:rsidRPr="004F74C2" w:rsidDel="004F74C2">
          <w:rPr>
            <w:b w:val="0"/>
            <w:i/>
            <w:rPrChange w:id="4033" w:author="Bob Rudis" w:date="2013-10-20T21:20:00Z">
              <w:rPr>
                <w:rFonts w:ascii="Courier New" w:hAnsi="Courier New"/>
                <w:b w:val="0"/>
                <w:i/>
                <w:noProof/>
              </w:rPr>
            </w:rPrChange>
          </w:rPr>
          <w:delText>)</w:delText>
        </w:r>
        <w:r w:rsidRPr="004F74C2" w:rsidDel="004F74C2">
          <w:rPr>
            <w:b w:val="0"/>
            <w:rPrChange w:id="4034" w:author="Bob Rudis" w:date="2013-10-20T21:20:00Z">
              <w:rPr>
                <w:rFonts w:ascii="Courier New" w:hAnsi="Courier New"/>
                <w:b w:val="0"/>
                <w:i/>
                <w:noProof/>
              </w:rPr>
            </w:rPrChange>
          </w:rPr>
          <w:tab/>
          <w:delText>[</w:delText>
        </w:r>
      </w:del>
      <w:ins w:id="4035" w:author="John Sleeva" w:date="2013-09-27T02:14:00Z">
        <w:del w:id="4036" w:author="Bob Rudis" w:date="2013-10-20T21:20:00Z">
          <w:r w:rsidR="00472EFB" w:rsidRPr="004F74C2" w:rsidDel="004F74C2">
            <w:rPr>
              <w:b w:val="0"/>
            </w:rPr>
            <w:delText>9781118</w:delText>
          </w:r>
        </w:del>
      </w:ins>
      <w:del w:id="4037" w:author="Bob Rudis" w:date="2013-10-20T21:20:00Z">
        <w:r w:rsidRPr="004F74C2" w:rsidDel="004F74C2">
          <w:rPr>
            <w:b w:val="0"/>
            <w:rPrChange w:id="4038" w:author="Bob Rudis" w:date="2013-10-20T21:20:00Z">
              <w:rPr>
                <w:rFonts w:ascii="Courier New" w:hAnsi="Courier New"/>
                <w:b w:val="0"/>
                <w:i/>
                <w:noProof/>
              </w:rPr>
            </w:rPrChange>
          </w:rPr>
          <w:delText>793725</w:delText>
        </w:r>
      </w:del>
      <w:ins w:id="4039" w:author="John Sleeva" w:date="2013-09-27T02:14:00Z">
        <w:del w:id="4040" w:author="Bob Rudis" w:date="2013-10-20T21:20:00Z">
          <w:r w:rsidR="00472EFB" w:rsidRPr="004F74C2" w:rsidDel="004F74C2">
            <w:rPr>
              <w:b w:val="0"/>
            </w:rPr>
            <w:delText xml:space="preserve"> </w:delText>
          </w:r>
        </w:del>
      </w:ins>
      <w:del w:id="4041" w:author="Bob Rudis" w:date="2013-10-20T21:20:00Z">
        <w:r w:rsidRPr="004F74C2" w:rsidDel="004F74C2">
          <w:rPr>
            <w:b w:val="0"/>
            <w:rPrChange w:id="4042" w:author="Bob Rudis" w:date="2013-10-20T21:20:00Z">
              <w:rPr>
                <w:rFonts w:ascii="Courier New" w:hAnsi="Courier New"/>
                <w:b w:val="0"/>
                <w:i/>
                <w:noProof/>
              </w:rPr>
            </w:rPrChange>
          </w:rPr>
          <w:delText>c03f005.png]</w:delText>
        </w:r>
      </w:del>
    </w:p>
    <w:p w14:paraId="62D74BFE" w14:textId="3320962D" w:rsidR="000B119D" w:rsidRPr="004F74C2" w:rsidDel="004F74C2" w:rsidRDefault="00DD5024" w:rsidP="000B119D">
      <w:pPr>
        <w:pStyle w:val="Slug"/>
        <w:rPr>
          <w:del w:id="4043" w:author="Bob Rudis" w:date="2013-10-20T21:20:00Z"/>
        </w:rPr>
      </w:pPr>
      <w:del w:id="4044" w:author="Bob Rudis" w:date="2013-10-20T21:20:00Z">
        <w:r w:rsidRPr="004F74C2" w:rsidDel="004F74C2">
          <w:rPr>
            <w:b w:val="0"/>
            <w:rPrChange w:id="4045" w:author="Bob Rudis" w:date="2013-10-20T21:20:00Z">
              <w:rPr>
                <w:rFonts w:ascii="Courier New" w:hAnsi="Courier New"/>
                <w:b w:val="0"/>
                <w:i/>
                <w:noProof/>
              </w:rPr>
            </w:rPrChange>
          </w:rPr>
          <w:delText>Figure 3</w:delText>
        </w:r>
      </w:del>
      <w:ins w:id="4046" w:author="Kezia Endsley" w:date="2013-08-05T08:00:00Z">
        <w:del w:id="4047" w:author="Bob Rudis" w:date="2013-10-20T21:20:00Z">
          <w:r w:rsidRPr="004F74C2" w:rsidDel="004F74C2">
            <w:rPr>
              <w:b w:val="0"/>
              <w:rPrChange w:id="4048" w:author="Bob Rudis" w:date="2013-10-20T21:20:00Z">
                <w:rPr>
                  <w:rFonts w:ascii="Courier New" w:hAnsi="Courier New"/>
                  <w:b w:val="0"/>
                  <w:i/>
                  <w:noProof/>
                </w:rPr>
              </w:rPrChange>
            </w:rPr>
            <w:delText>.</w:delText>
          </w:r>
        </w:del>
      </w:ins>
      <w:ins w:id="4049" w:author="John Sleeva" w:date="2013-09-27T05:39:00Z">
        <w:del w:id="4050" w:author="Bob Rudis" w:date="2013-10-20T21:20:00Z">
          <w:r w:rsidR="00767AA4" w:rsidRPr="004F74C2" w:rsidDel="004F74C2">
            <w:rPr>
              <w:b w:val="0"/>
            </w:rPr>
            <w:delText>-</w:delText>
          </w:r>
        </w:del>
      </w:ins>
      <w:del w:id="4051" w:author="Bob Rudis" w:date="2013-10-20T21:20:00Z">
        <w:r w:rsidRPr="004F74C2" w:rsidDel="004F74C2">
          <w:rPr>
            <w:b w:val="0"/>
            <w:rPrChange w:id="4052" w:author="Bob Rudis" w:date="2013-10-20T21:20:00Z">
              <w:rPr>
                <w:rFonts w:ascii="Courier New" w:hAnsi="Courier New"/>
                <w:b w:val="0"/>
                <w:i/>
                <w:noProof/>
              </w:rPr>
            </w:rPrChange>
          </w:rPr>
          <w:delText>-6</w:delText>
        </w:r>
      </w:del>
      <w:ins w:id="4053" w:author="John Sleeva" w:date="2013-09-27T05:40:00Z">
        <w:del w:id="4054" w:author="Bob Rudis" w:date="2013-10-20T21:20:00Z">
          <w:r w:rsidR="00767AA4" w:rsidRPr="004F74C2" w:rsidDel="004F74C2">
            <w:rPr>
              <w:b w:val="0"/>
            </w:rPr>
            <w:tab/>
          </w:r>
        </w:del>
      </w:ins>
      <w:del w:id="4055" w:author="Bob Rudis" w:date="2013-10-20T21:20:00Z">
        <w:r w:rsidRPr="004F74C2" w:rsidDel="004F74C2">
          <w:rPr>
            <w:b w:val="0"/>
            <w:rPrChange w:id="4056" w:author="Bob Rudis" w:date="2013-10-20T21:20:00Z">
              <w:rPr>
                <w:rFonts w:ascii="Courier New" w:hAnsi="Courier New"/>
                <w:b w:val="0"/>
                <w:i/>
                <w:noProof/>
              </w:rPr>
            </w:rPrChange>
          </w:rPr>
          <w:delText xml:space="preserve"> Reliability Factor </w:delText>
        </w:r>
      </w:del>
      <w:ins w:id="4057" w:author="John Sleeva" w:date="2013-09-27T05:40:00Z">
        <w:del w:id="4058" w:author="Bob Rudis" w:date="2013-10-20T21:20:00Z">
          <w:r w:rsidR="00767AA4" w:rsidRPr="004F74C2" w:rsidDel="004F74C2">
            <w:rPr>
              <w:b w:val="0"/>
            </w:rPr>
            <w:delText>f</w:delText>
          </w:r>
          <w:r w:rsidRPr="004F74C2" w:rsidDel="004F74C2">
            <w:rPr>
              <w:b w:val="0"/>
              <w:rPrChange w:id="4059" w:author="Bob Rudis" w:date="2013-10-20T21:20:00Z">
                <w:rPr>
                  <w:rFonts w:ascii="Courier New" w:hAnsi="Courier New"/>
                  <w:b w:val="0"/>
                  <w:i/>
                  <w:noProof/>
                </w:rPr>
              </w:rPrChange>
            </w:rPr>
            <w:delText xml:space="preserve">actor </w:delText>
          </w:r>
        </w:del>
      </w:ins>
      <w:del w:id="4060" w:author="Bob Rudis" w:date="2013-10-20T21:20:00Z">
        <w:r w:rsidRPr="004F74C2" w:rsidDel="004F74C2">
          <w:rPr>
            <w:b w:val="0"/>
            <w:rPrChange w:id="4061" w:author="Bob Rudis" w:date="2013-10-20T21:20:00Z">
              <w:rPr>
                <w:rFonts w:ascii="Courier New" w:hAnsi="Courier New"/>
                <w:b w:val="0"/>
                <w:i/>
                <w:noProof/>
              </w:rPr>
            </w:rPrChange>
          </w:rPr>
          <w:delText xml:space="preserve">Bar </w:delText>
        </w:r>
      </w:del>
      <w:ins w:id="4062" w:author="John Sleeva" w:date="2013-09-27T05:40:00Z">
        <w:del w:id="4063" w:author="Bob Rudis" w:date="2013-10-20T21:20:00Z">
          <w:r w:rsidR="00767AA4" w:rsidRPr="004F74C2" w:rsidDel="004F74C2">
            <w:rPr>
              <w:b w:val="0"/>
            </w:rPr>
            <w:delText>b</w:delText>
          </w:r>
          <w:r w:rsidRPr="004F74C2" w:rsidDel="004F74C2">
            <w:rPr>
              <w:b w:val="0"/>
              <w:rPrChange w:id="4064" w:author="Bob Rudis" w:date="2013-10-20T21:20:00Z">
                <w:rPr>
                  <w:rFonts w:ascii="Courier New" w:hAnsi="Courier New"/>
                  <w:b w:val="0"/>
                  <w:i/>
                  <w:noProof/>
                </w:rPr>
              </w:rPrChange>
            </w:rPr>
            <w:delText xml:space="preserve">ar </w:delText>
          </w:r>
        </w:del>
      </w:ins>
      <w:del w:id="4065" w:author="Bob Rudis" w:date="2013-10-20T21:20:00Z">
        <w:r w:rsidRPr="004F74C2" w:rsidDel="004F74C2">
          <w:rPr>
            <w:b w:val="0"/>
            <w:rPrChange w:id="4066" w:author="Bob Rudis" w:date="2013-10-20T21:20:00Z">
              <w:rPr>
                <w:rFonts w:ascii="Courier New" w:hAnsi="Courier New"/>
                <w:b w:val="0"/>
                <w:i/>
                <w:noProof/>
              </w:rPr>
            </w:rPrChange>
          </w:rPr>
          <w:delText xml:space="preserve">Chart </w:delText>
        </w:r>
      </w:del>
      <w:ins w:id="4067" w:author="John Sleeva" w:date="2013-09-27T05:40:00Z">
        <w:del w:id="4068" w:author="Bob Rudis" w:date="2013-10-20T21:20:00Z">
          <w:r w:rsidR="00767AA4" w:rsidRPr="004F74C2" w:rsidDel="004F74C2">
            <w:rPr>
              <w:b w:val="0"/>
            </w:rPr>
            <w:delText>c</w:delText>
          </w:r>
          <w:r w:rsidRPr="004F74C2" w:rsidDel="004F74C2">
            <w:rPr>
              <w:b w:val="0"/>
              <w:rPrChange w:id="4069" w:author="Bob Rudis" w:date="2013-10-20T21:20:00Z">
                <w:rPr>
                  <w:rFonts w:ascii="Courier New" w:hAnsi="Courier New"/>
                  <w:b w:val="0"/>
                  <w:i/>
                  <w:noProof/>
                </w:rPr>
              </w:rPrChange>
            </w:rPr>
            <w:delText xml:space="preserve">hart </w:delText>
          </w:r>
        </w:del>
      </w:ins>
      <w:del w:id="4070" w:author="Bob Rudis" w:date="2013-10-20T21:20:00Z">
        <w:r w:rsidRPr="004F74C2" w:rsidDel="004F74C2">
          <w:rPr>
            <w:b w:val="0"/>
            <w:rPrChange w:id="4071" w:author="Bob Rudis" w:date="2013-10-20T21:20:00Z">
              <w:rPr>
                <w:rFonts w:ascii="Courier New" w:hAnsi="Courier New"/>
                <w:b w:val="0"/>
                <w:i/>
                <w:noProof/>
              </w:rPr>
            </w:rPrChange>
          </w:rPr>
          <w:delText>(Python)</w:delText>
        </w:r>
        <w:r w:rsidRPr="004F74C2" w:rsidDel="004F74C2">
          <w:rPr>
            <w:b w:val="0"/>
            <w:rPrChange w:id="4072" w:author="Bob Rudis" w:date="2013-10-20T21:20:00Z">
              <w:rPr>
                <w:rFonts w:ascii="Courier New" w:hAnsi="Courier New"/>
                <w:b w:val="0"/>
                <w:i/>
                <w:noProof/>
              </w:rPr>
            </w:rPrChange>
          </w:rPr>
          <w:tab/>
          <w:delText>[793725c03f006.png]</w:delText>
        </w:r>
      </w:del>
    </w:p>
    <w:p w14:paraId="788B359F" w14:textId="2C886D2F" w:rsidR="000B119D" w:rsidRPr="000B119D" w:rsidDel="004F74C2" w:rsidRDefault="00DD5024" w:rsidP="000B119D">
      <w:pPr>
        <w:pStyle w:val="Slug"/>
        <w:rPr>
          <w:del w:id="4073" w:author="Bob Rudis" w:date="2013-10-20T21:20:00Z"/>
        </w:rPr>
      </w:pPr>
      <w:del w:id="4074" w:author="Bob Rudis" w:date="2013-10-20T21:20:00Z">
        <w:r w:rsidRPr="004F74C2" w:rsidDel="004F74C2">
          <w:rPr>
            <w:b w:val="0"/>
            <w:rPrChange w:id="4075" w:author="Bob Rudis" w:date="2013-10-20T21:20:00Z">
              <w:rPr>
                <w:rFonts w:ascii="Courier New" w:hAnsi="Courier New"/>
                <w:b w:val="0"/>
                <w:i/>
                <w:noProof/>
              </w:rPr>
            </w:rPrChange>
          </w:rPr>
          <w:delText>Figure 3</w:delText>
        </w:r>
      </w:del>
      <w:ins w:id="4076" w:author="Kezia Endsley" w:date="2013-08-05T08:00:00Z">
        <w:del w:id="4077" w:author="Bob Rudis" w:date="2013-10-20T21:20:00Z">
          <w:r w:rsidRPr="004F74C2" w:rsidDel="004F74C2">
            <w:rPr>
              <w:b w:val="0"/>
              <w:rPrChange w:id="4078" w:author="Bob Rudis" w:date="2013-10-20T21:20:00Z">
                <w:rPr>
                  <w:rFonts w:ascii="Courier New" w:hAnsi="Courier New"/>
                  <w:b w:val="0"/>
                  <w:i/>
                  <w:noProof/>
                </w:rPr>
              </w:rPrChange>
            </w:rPr>
            <w:delText>.</w:delText>
          </w:r>
        </w:del>
      </w:ins>
      <w:ins w:id="4079" w:author="John Sleeva" w:date="2013-09-27T05:40:00Z">
        <w:del w:id="4080" w:author="Bob Rudis" w:date="2013-10-20T21:20:00Z">
          <w:r w:rsidR="00767AA4" w:rsidRPr="004F74C2" w:rsidDel="004F74C2">
            <w:rPr>
              <w:b w:val="0"/>
              <w:rPrChange w:id="4081" w:author="Bob Rudis" w:date="2013-10-20T21:20:00Z">
                <w:rPr>
                  <w:b w:val="0"/>
                  <w:highlight w:val="red"/>
                </w:rPr>
              </w:rPrChange>
            </w:rPr>
            <w:delText>-</w:delText>
          </w:r>
        </w:del>
      </w:ins>
      <w:del w:id="4082" w:author="Bob Rudis" w:date="2013-10-20T21:20:00Z">
        <w:r w:rsidRPr="004F74C2" w:rsidDel="004F74C2">
          <w:rPr>
            <w:b w:val="0"/>
            <w:rPrChange w:id="4083" w:author="Bob Rudis" w:date="2013-10-20T21:20:00Z">
              <w:rPr>
                <w:rFonts w:ascii="Courier New" w:hAnsi="Courier New"/>
                <w:b w:val="0"/>
                <w:i/>
                <w:noProof/>
              </w:rPr>
            </w:rPrChange>
          </w:rPr>
          <w:delText>-7</w:delText>
        </w:r>
      </w:del>
      <w:ins w:id="4084" w:author="John Sleeva" w:date="2013-09-27T05:40:00Z">
        <w:del w:id="4085" w:author="Bob Rudis" w:date="2013-10-20T21:20:00Z">
          <w:r w:rsidR="00767AA4" w:rsidRPr="004F74C2" w:rsidDel="004F74C2">
            <w:rPr>
              <w:b w:val="0"/>
              <w:rPrChange w:id="4086" w:author="Bob Rudis" w:date="2013-10-20T21:20:00Z">
                <w:rPr>
                  <w:b w:val="0"/>
                  <w:highlight w:val="red"/>
                </w:rPr>
              </w:rPrChange>
            </w:rPr>
            <w:tab/>
          </w:r>
        </w:del>
      </w:ins>
      <w:del w:id="4087" w:author="Bob Rudis" w:date="2013-10-20T21:20:00Z">
        <w:r w:rsidRPr="004F74C2" w:rsidDel="004F74C2">
          <w:rPr>
            <w:b w:val="0"/>
            <w:rPrChange w:id="4088" w:author="Bob Rudis" w:date="2013-10-20T21:20:00Z">
              <w:rPr>
                <w:rFonts w:ascii="Courier New" w:hAnsi="Courier New"/>
                <w:b w:val="0"/>
                <w:i/>
                <w:noProof/>
              </w:rPr>
            </w:rPrChange>
          </w:rPr>
          <w:delText xml:space="preserve"> Risk Factor </w:delText>
        </w:r>
      </w:del>
      <w:ins w:id="4089" w:author="John Sleeva" w:date="2013-09-27T05:40:00Z">
        <w:del w:id="4090" w:author="Bob Rudis" w:date="2013-10-20T21:20:00Z">
          <w:r w:rsidR="00767AA4" w:rsidRPr="004F74C2" w:rsidDel="004F74C2">
            <w:rPr>
              <w:b w:val="0"/>
              <w:rPrChange w:id="4091" w:author="Bob Rudis" w:date="2013-10-20T21:20:00Z">
                <w:rPr>
                  <w:b w:val="0"/>
                  <w:highlight w:val="red"/>
                </w:rPr>
              </w:rPrChange>
            </w:rPr>
            <w:delText>f</w:delText>
          </w:r>
          <w:r w:rsidRPr="004F74C2" w:rsidDel="004F74C2">
            <w:rPr>
              <w:b w:val="0"/>
              <w:rPrChange w:id="4092" w:author="Bob Rudis" w:date="2013-10-20T21:20:00Z">
                <w:rPr>
                  <w:rFonts w:ascii="Courier New" w:hAnsi="Courier New"/>
                  <w:b w:val="0"/>
                  <w:i/>
                  <w:noProof/>
                </w:rPr>
              </w:rPrChange>
            </w:rPr>
            <w:delText xml:space="preserve">actor </w:delText>
          </w:r>
        </w:del>
      </w:ins>
      <w:del w:id="4093" w:author="Bob Rudis" w:date="2013-10-20T21:20:00Z">
        <w:r w:rsidRPr="004F74C2" w:rsidDel="004F74C2">
          <w:rPr>
            <w:b w:val="0"/>
            <w:rPrChange w:id="4094" w:author="Bob Rudis" w:date="2013-10-20T21:20:00Z">
              <w:rPr>
                <w:rFonts w:ascii="Courier New" w:hAnsi="Courier New"/>
                <w:b w:val="0"/>
                <w:i/>
                <w:noProof/>
              </w:rPr>
            </w:rPrChange>
          </w:rPr>
          <w:delText xml:space="preserve">Bar </w:delText>
        </w:r>
      </w:del>
      <w:ins w:id="4095" w:author="John Sleeva" w:date="2013-09-27T05:40:00Z">
        <w:del w:id="4096" w:author="Bob Rudis" w:date="2013-10-20T21:20:00Z">
          <w:r w:rsidR="00767AA4" w:rsidRPr="004F74C2" w:rsidDel="004F74C2">
            <w:rPr>
              <w:b w:val="0"/>
              <w:rPrChange w:id="4097" w:author="Bob Rudis" w:date="2013-10-20T21:20:00Z">
                <w:rPr>
                  <w:b w:val="0"/>
                  <w:highlight w:val="red"/>
                </w:rPr>
              </w:rPrChange>
            </w:rPr>
            <w:delText>b</w:delText>
          </w:r>
          <w:r w:rsidRPr="004F74C2" w:rsidDel="004F74C2">
            <w:rPr>
              <w:b w:val="0"/>
              <w:rPrChange w:id="4098" w:author="Bob Rudis" w:date="2013-10-20T21:20:00Z">
                <w:rPr>
                  <w:rFonts w:ascii="Courier New" w:hAnsi="Courier New"/>
                  <w:b w:val="0"/>
                  <w:i/>
                  <w:noProof/>
                </w:rPr>
              </w:rPrChange>
            </w:rPr>
            <w:delText xml:space="preserve">ar </w:delText>
          </w:r>
        </w:del>
      </w:ins>
      <w:del w:id="4099" w:author="Bob Rudis" w:date="2013-10-20T21:20:00Z">
        <w:r w:rsidRPr="004F74C2" w:rsidDel="004F74C2">
          <w:rPr>
            <w:b w:val="0"/>
            <w:rPrChange w:id="4100" w:author="Bob Rudis" w:date="2013-10-20T21:20:00Z">
              <w:rPr>
                <w:rFonts w:ascii="Courier New" w:hAnsi="Courier New"/>
                <w:b w:val="0"/>
                <w:i/>
                <w:noProof/>
              </w:rPr>
            </w:rPrChange>
          </w:rPr>
          <w:delText xml:space="preserve">Chart </w:delText>
        </w:r>
      </w:del>
      <w:ins w:id="4101" w:author="John Sleeva" w:date="2013-09-27T05:40:00Z">
        <w:del w:id="4102" w:author="Bob Rudis" w:date="2013-10-20T21:20:00Z">
          <w:r w:rsidR="00767AA4" w:rsidRPr="004F74C2" w:rsidDel="004F74C2">
            <w:rPr>
              <w:b w:val="0"/>
              <w:rPrChange w:id="4103" w:author="Bob Rudis" w:date="2013-10-20T21:20:00Z">
                <w:rPr>
                  <w:b w:val="0"/>
                  <w:highlight w:val="red"/>
                </w:rPr>
              </w:rPrChange>
            </w:rPr>
            <w:delText>c</w:delText>
          </w:r>
          <w:r w:rsidRPr="004F74C2" w:rsidDel="004F74C2">
            <w:rPr>
              <w:b w:val="0"/>
              <w:rPrChange w:id="4104" w:author="Bob Rudis" w:date="2013-10-20T21:20:00Z">
                <w:rPr>
                  <w:rFonts w:ascii="Courier New" w:hAnsi="Courier New"/>
                  <w:b w:val="0"/>
                  <w:i/>
                  <w:noProof/>
                </w:rPr>
              </w:rPrChange>
            </w:rPr>
            <w:delText xml:space="preserve">hart </w:delText>
          </w:r>
        </w:del>
      </w:ins>
      <w:del w:id="4105" w:author="Bob Rudis" w:date="2013-10-20T21:20:00Z">
        <w:r w:rsidRPr="004F74C2" w:rsidDel="004F74C2">
          <w:rPr>
            <w:b w:val="0"/>
            <w:rPrChange w:id="4106" w:author="Bob Rudis" w:date="2013-10-20T21:20:00Z">
              <w:rPr>
                <w:rFonts w:ascii="Courier New" w:hAnsi="Courier New"/>
                <w:b w:val="0"/>
                <w:i/>
                <w:noProof/>
              </w:rPr>
            </w:rPrChange>
          </w:rPr>
          <w:delText>(Python)</w:delText>
        </w:r>
        <w:r w:rsidRPr="004F74C2" w:rsidDel="004F74C2">
          <w:rPr>
            <w:b w:val="0"/>
            <w:rPrChange w:id="4107" w:author="Bob Rudis" w:date="2013-10-20T21:20:00Z">
              <w:rPr>
                <w:rFonts w:ascii="Courier New" w:hAnsi="Courier New"/>
                <w:b w:val="0"/>
                <w:i/>
                <w:noProof/>
              </w:rPr>
            </w:rPrChange>
          </w:rPr>
          <w:tab/>
          <w:delText>[</w:delText>
        </w:r>
      </w:del>
      <w:ins w:id="4108" w:author="John Sleeva" w:date="2013-09-27T02:14:00Z">
        <w:del w:id="4109" w:author="Bob Rudis" w:date="2013-10-20T21:20:00Z">
          <w:r w:rsidRPr="004F74C2" w:rsidDel="004F74C2">
            <w:rPr>
              <w:b w:val="0"/>
              <w:rPrChange w:id="4110" w:author="Bob Rudis" w:date="2013-10-20T21:20:00Z">
                <w:rPr>
                  <w:rFonts w:ascii="Courier New" w:hAnsi="Courier New"/>
                  <w:b w:val="0"/>
                  <w:i/>
                  <w:noProof/>
                </w:rPr>
              </w:rPrChange>
            </w:rPr>
            <w:delText>9781118</w:delText>
          </w:r>
        </w:del>
      </w:ins>
      <w:del w:id="4111" w:author="Bob Rudis" w:date="2013-10-20T21:20:00Z">
        <w:r w:rsidRPr="004F74C2" w:rsidDel="004F74C2">
          <w:rPr>
            <w:b w:val="0"/>
            <w:rPrChange w:id="4112" w:author="Bob Rudis" w:date="2013-10-20T21:20:00Z">
              <w:rPr>
                <w:rFonts w:ascii="Courier New" w:hAnsi="Courier New"/>
                <w:b w:val="0"/>
                <w:i/>
                <w:noProof/>
              </w:rPr>
            </w:rPrChange>
          </w:rPr>
          <w:delText>793725</w:delText>
        </w:r>
      </w:del>
      <w:ins w:id="4113" w:author="John Sleeva" w:date="2013-09-27T02:14:00Z">
        <w:del w:id="4114" w:author="Bob Rudis" w:date="2013-10-20T21:20:00Z">
          <w:r w:rsidR="00472EFB" w:rsidRPr="004F74C2" w:rsidDel="004F74C2">
            <w:rPr>
              <w:b w:val="0"/>
              <w:rPrChange w:id="4115" w:author="Bob Rudis" w:date="2013-10-20T21:20:00Z">
                <w:rPr>
                  <w:b w:val="0"/>
                  <w:highlight w:val="red"/>
                </w:rPr>
              </w:rPrChange>
            </w:rPr>
            <w:delText xml:space="preserve"> </w:delText>
          </w:r>
        </w:del>
      </w:ins>
      <w:del w:id="4116" w:author="Bob Rudis" w:date="2013-10-20T21:20:00Z">
        <w:r w:rsidRPr="004F74C2" w:rsidDel="004F74C2">
          <w:rPr>
            <w:b w:val="0"/>
            <w:rPrChange w:id="4117" w:author="Bob Rudis" w:date="2013-10-20T21:20:00Z">
              <w:rPr>
                <w:rFonts w:ascii="Courier New" w:hAnsi="Courier New"/>
                <w:b w:val="0"/>
                <w:i/>
                <w:noProof/>
              </w:rPr>
            </w:rPrChange>
          </w:rPr>
          <w:delText>c03f007.png]</w:delText>
        </w:r>
      </w:del>
    </w:p>
    <w:p w14:paraId="0F95199D" w14:textId="77777777" w:rsidR="00355D32" w:rsidRDefault="00B31DBE" w:rsidP="000906A5">
      <w:pPr>
        <w:pStyle w:val="Para"/>
      </w:pPr>
      <w:r>
        <w:t xml:space="preserve">The </w:t>
      </w:r>
      <w:r w:rsidR="00DD5024" w:rsidRPr="00DD5024">
        <w:rPr>
          <w:rStyle w:val="InlineCode"/>
          <w:rPrChange w:id="4118" w:author="Kezia Endsley" w:date="2013-08-05T08:00:00Z">
            <w:rPr>
              <w:rStyle w:val="InlineCodeVariable"/>
              <w:b/>
              <w:snapToGrid/>
              <w:sz w:val="24"/>
            </w:rPr>
          </w:rPrChange>
        </w:rPr>
        <w:t>Country</w:t>
      </w:r>
      <w:r>
        <w:t xml:space="preserve"> chart</w:t>
      </w:r>
      <w:ins w:id="4119" w:author="Kezia Endsley" w:date="2013-08-05T08:00:00Z">
        <w:r w:rsidR="00896F01">
          <w:t xml:space="preserve">, </w:t>
        </w:r>
      </w:ins>
      <w:ins w:id="4120" w:author="John Sleeva" w:date="2013-09-27T08:33:00Z">
        <w:r w:rsidR="00924465">
          <w:t xml:space="preserve">as </w:t>
        </w:r>
      </w:ins>
      <w:ins w:id="4121" w:author="Kezia Endsley" w:date="2013-08-05T08:00:00Z">
        <w:r w:rsidR="00896F01">
          <w:t>shown in Figure 3</w:t>
        </w:r>
        <w:del w:id="4122" w:author="John Sleeva" w:date="2013-09-27T05:40:00Z">
          <w:r w:rsidR="00896F01" w:rsidDel="00767AA4">
            <w:delText>.</w:delText>
          </w:r>
        </w:del>
      </w:ins>
      <w:ins w:id="4123" w:author="John Sleeva" w:date="2013-09-27T05:40:00Z">
        <w:r w:rsidR="00767AA4">
          <w:t>-</w:t>
        </w:r>
      </w:ins>
      <w:ins w:id="4124" w:author="Kezia Endsley" w:date="2013-08-05T08:00:00Z">
        <w:r w:rsidR="00896F01">
          <w:t>5,</w:t>
        </w:r>
      </w:ins>
      <w:r>
        <w:t xml:space="preserve"> shows there are definitely some countries that are contributing more significantly to </w:t>
      </w:r>
      <w:r w:rsidR="007D6457">
        <w:t xml:space="preserve">the number of malicious nodes, and </w:t>
      </w:r>
      <w:ins w:id="4125" w:author="Kezia Endsley" w:date="2013-08-05T08:01:00Z">
        <w:r w:rsidR="00896F01">
          <w:t>you</w:t>
        </w:r>
      </w:ins>
      <w:del w:id="4126" w:author="Kezia Endsley" w:date="2013-08-05T08:01:00Z">
        <w:r w:rsidR="007D6457" w:rsidDel="00896F01">
          <w:delText>w</w:delText>
        </w:r>
        <w:r w:rsidDel="00896F01">
          <w:delText>e</w:delText>
        </w:r>
      </w:del>
      <w:r>
        <w:t xml:space="preserve"> can go back to numbers</w:t>
      </w:r>
      <w:r w:rsidR="007D6457">
        <w:t xml:space="preserve"> for a moment</w:t>
      </w:r>
      <w:r>
        <w:t xml:space="preserve"> to </w:t>
      </w:r>
      <w:r w:rsidR="007D6457">
        <w:t>look at the percentag</w:t>
      </w:r>
      <w:r w:rsidR="00120081">
        <w:t xml:space="preserve">es for the top </w:t>
      </w:r>
      <w:r w:rsidR="006F4C5C">
        <w:t>ten</w:t>
      </w:r>
      <w:r w:rsidR="00120081">
        <w:t xml:space="preserve"> in the list</w:t>
      </w:r>
      <w:r>
        <w:t>:</w:t>
      </w:r>
    </w:p>
    <w:p w14:paraId="66045175" w14:textId="6512C4D3" w:rsidR="001B3E1D" w:rsidRDefault="001B3E1D">
      <w:pPr>
        <w:pStyle w:val="CodeHead"/>
        <w:pPrChange w:id="4127" w:author="Kent, Kevin - Indianapolis" w:date="2013-10-08T15:46:00Z">
          <w:pPr>
            <w:pStyle w:val="CodeTitle"/>
          </w:pPr>
        </w:pPrChange>
      </w:pPr>
      <w:r w:rsidRPr="0066621A">
        <w:t>R</w:t>
      </w:r>
      <w:r>
        <w:t xml:space="preserve"> </w:t>
      </w:r>
      <w:r w:rsidR="00896F01">
        <w:t>Code Compar</w:t>
      </w:r>
      <w:del w:id="4128" w:author="Bob Rudis" w:date="2013-10-20T21:43:00Z">
        <w:r w:rsidR="00896F01" w:rsidDel="00581B90">
          <w:delText>e</w:delText>
        </w:r>
      </w:del>
      <w:ins w:id="4129" w:author="Bob Rudis" w:date="2013-10-20T21:43:00Z">
        <w:r w:rsidR="00581B90">
          <w:t>ing</w:t>
        </w:r>
      </w:ins>
      <w:r w:rsidR="00896F01">
        <w:t xml:space="preserve"> Country Percentage Makeup</w:t>
      </w:r>
    </w:p>
    <w:p w14:paraId="4EB5E2E6" w14:textId="77777777" w:rsidR="008A5189" w:rsidRDefault="008A5189" w:rsidP="008A5189">
      <w:pPr>
        <w:pStyle w:val="QueryPara"/>
        <w:numPr>
          <w:ins w:id="4130" w:author="Kezia Endsley" w:date="2013-08-05T08:01:00Z"/>
        </w:numPr>
        <w:rPr>
          <w:ins w:id="4131" w:author="Bob Rudis" w:date="2013-10-20T21:43:00Z"/>
        </w:rPr>
      </w:pPr>
      <w:ins w:id="4132" w:author="Kezia Endsley" w:date="2013-08-05T08:01:00Z">
        <w:r w:rsidRPr="00071ED2">
          <w:t xml:space="preserve">[[Authors: </w:t>
        </w:r>
        <w:r>
          <w:t xml:space="preserve">would it read better to change “Compare” above to Comparing”? </w:t>
        </w:r>
        <w:proofErr w:type="spellStart"/>
        <w:r w:rsidRPr="00071ED2">
          <w:t>Kezia</w:t>
        </w:r>
        <w:proofErr w:type="spellEnd"/>
        <w:r w:rsidRPr="00071ED2">
          <w:t>]]</w:t>
        </w:r>
      </w:ins>
    </w:p>
    <w:p w14:paraId="39974CD3" w14:textId="77777777" w:rsidR="00581B90" w:rsidRDefault="00581B90" w:rsidP="008A5189">
      <w:pPr>
        <w:pStyle w:val="QueryPara"/>
        <w:numPr>
          <w:ins w:id="4133" w:author="Kezia Endsley" w:date="2013-08-05T08:01:00Z"/>
        </w:numPr>
        <w:rPr>
          <w:ins w:id="4134" w:author="Bob Rudis" w:date="2013-10-20T21:43:00Z"/>
        </w:rPr>
      </w:pPr>
    </w:p>
    <w:p w14:paraId="7C6B0FB1" w14:textId="3245FFB9" w:rsidR="00581B90" w:rsidRPr="00071ED2" w:rsidRDefault="00581B90" w:rsidP="008A5189">
      <w:pPr>
        <w:pStyle w:val="QueryPara"/>
        <w:numPr>
          <w:ins w:id="4135" w:author="Kezia Endsley" w:date="2013-08-05T08:01:00Z"/>
        </w:numPr>
        <w:rPr>
          <w:ins w:id="4136" w:author="Kezia Endsley" w:date="2013-08-05T08:01:00Z"/>
        </w:rPr>
      </w:pPr>
      <w:ins w:id="4137" w:author="Bob Rudis" w:date="2013-10-20T21:43:00Z">
        <w:r>
          <w:t>AR: Agreed. Change made.</w:t>
        </w:r>
      </w:ins>
    </w:p>
    <w:p w14:paraId="60951099" w14:textId="77777777" w:rsidR="00FA67B4" w:rsidRDefault="00FA67B4">
      <w:pPr>
        <w:pStyle w:val="CodeListing"/>
        <w:rPr>
          <w:ins w:id="4138" w:author="Bob Rudis" w:date="2013-10-20T22:01:00Z"/>
        </w:rPr>
        <w:pPrChange w:id="4139" w:author="Bob Rudis" w:date="2013-10-20T22:05:00Z">
          <w:pPr>
            <w:pStyle w:val="CodeSnippet"/>
          </w:pPr>
        </w:pPrChange>
      </w:pPr>
      <w:ins w:id="4140" w:author="Bob Rudis" w:date="2013-10-20T22:01:00Z">
        <w:r>
          <w:t>Listing 3-17</w:t>
        </w:r>
      </w:ins>
    </w:p>
    <w:p w14:paraId="01FA8724" w14:textId="77E2B7D0" w:rsidR="00FA67B4" w:rsidRPr="00A17A85" w:rsidRDefault="00DD5024">
      <w:pPr>
        <w:pStyle w:val="CodeSnippet"/>
        <w:shd w:val="clear" w:color="auto" w:fill="FFF8EA"/>
        <w:rPr>
          <w:ins w:id="4141" w:author="Bob Rudis" w:date="2013-10-20T22:02:00Z"/>
          <w:i/>
          <w:color w:val="9B9B9B"/>
        </w:rPr>
      </w:pPr>
      <w:del w:id="4142" w:author="Bob Rudis" w:date="2013-10-20T22:02:00Z">
        <w:r w:rsidRPr="009F6701" w:rsidDel="00FA67B4">
          <w:rPr>
            <w:rPrChange w:id="4143" w:author="Bob Rudis" w:date="2013-10-20T22:00:00Z">
              <w:rPr>
                <w:b/>
                <w:i/>
                <w:snapToGrid/>
                <w:sz w:val="24"/>
              </w:rPr>
            </w:rPrChange>
          </w:rPr>
          <w:delText>#</w:delText>
        </w:r>
      </w:del>
      <w:ins w:id="4144" w:author="Bob Rudis" w:date="2013-10-20T22:02:00Z">
        <w:r w:rsidR="00FA67B4" w:rsidRPr="00A17A85">
          <w:rPr>
            <w:i/>
            <w:color w:val="9B9B9B"/>
          </w:rPr>
          <w:t># require object: av (3-4)</w:t>
        </w:r>
      </w:ins>
    </w:p>
    <w:p w14:paraId="32CE72E3" w14:textId="7C82202E" w:rsidR="00760993" w:rsidRPr="00FA67B4" w:rsidDel="00FA67B4" w:rsidRDefault="00DD5024">
      <w:pPr>
        <w:pStyle w:val="CodeSnippet"/>
        <w:shd w:val="clear" w:color="auto" w:fill="FFF8EA"/>
        <w:rPr>
          <w:del w:id="4145" w:author="Bob Rudis" w:date="2013-10-20T22:02:00Z"/>
          <w:color w:val="800026"/>
          <w:rPrChange w:id="4146" w:author="Bob Rudis" w:date="2013-10-20T22:05:00Z">
            <w:rPr>
              <w:del w:id="4147" w:author="Bob Rudis" w:date="2013-10-20T22:02:00Z"/>
            </w:rPr>
          </w:rPrChange>
        </w:rPr>
        <w:pPrChange w:id="4148" w:author="Bob Rudis" w:date="2013-10-20T22:05:00Z">
          <w:pPr>
            <w:pStyle w:val="CodeSnippet"/>
          </w:pPr>
        </w:pPrChange>
      </w:pPr>
      <w:del w:id="4149" w:author="Bob Rudis" w:date="2013-10-20T22:02:00Z">
        <w:r w:rsidRPr="00FA67B4" w:rsidDel="00FA67B4">
          <w:rPr>
            <w:color w:val="800026"/>
            <w:rPrChange w:id="4150" w:author="Bob Rudis" w:date="2013-10-20T22:05:00Z">
              <w:rPr>
                <w:b/>
                <w:i/>
              </w:rPr>
            </w:rPrChange>
          </w:rPr>
          <w:lastRenderedPageBreak/>
          <w:delText xml:space="preserve"> store the top 10 returned by summary() in a vector</w:delText>
        </w:r>
      </w:del>
    </w:p>
    <w:p w14:paraId="351A466F" w14:textId="77777777" w:rsidR="00760993" w:rsidRPr="00FA67B4" w:rsidRDefault="00DD5024">
      <w:pPr>
        <w:pStyle w:val="CodeSnippet"/>
        <w:shd w:val="clear" w:color="auto" w:fill="FFF8EA"/>
        <w:rPr>
          <w:color w:val="800026"/>
          <w:rPrChange w:id="4151" w:author="Bob Rudis" w:date="2013-10-20T22:05:00Z">
            <w:rPr>
              <w:b/>
            </w:rPr>
          </w:rPrChange>
        </w:rPr>
        <w:pPrChange w:id="4152" w:author="Bob Rudis" w:date="2013-10-20T22:05:00Z">
          <w:pPr>
            <w:pStyle w:val="CodeSnippet"/>
          </w:pPr>
        </w:pPrChange>
      </w:pPr>
      <w:r w:rsidRPr="00FA67B4">
        <w:rPr>
          <w:color w:val="800026"/>
          <w:rPrChange w:id="4153" w:author="Bob Rudis" w:date="2013-10-20T22:05:00Z">
            <w:rPr>
              <w:b/>
              <w:i/>
              <w:snapToGrid/>
              <w:sz w:val="24"/>
            </w:rPr>
          </w:rPrChange>
        </w:rPr>
        <w:t>country10 &lt;- summary(av$Country, maxsum=10)</w:t>
      </w:r>
    </w:p>
    <w:p w14:paraId="4C0CCD3E" w14:textId="77777777" w:rsidR="0009772B" w:rsidRPr="00FA67B4" w:rsidRDefault="00DD5024">
      <w:pPr>
        <w:pStyle w:val="CodeSnippet"/>
        <w:shd w:val="clear" w:color="auto" w:fill="FFF8EA"/>
        <w:rPr>
          <w:i/>
          <w:color w:val="9B9B9B"/>
          <w:rPrChange w:id="4154" w:author="Bob Rudis" w:date="2013-10-20T22:05:00Z">
            <w:rPr/>
          </w:rPrChange>
        </w:rPr>
        <w:pPrChange w:id="4155" w:author="Bob Rudis" w:date="2013-10-20T22:05:00Z">
          <w:pPr>
            <w:pStyle w:val="CodeSnippet"/>
          </w:pPr>
        </w:pPrChange>
      </w:pPr>
      <w:r w:rsidRPr="00FA67B4">
        <w:rPr>
          <w:i/>
          <w:color w:val="9B9B9B"/>
          <w:rPrChange w:id="4156" w:author="Bob Rudis" w:date="2013-10-20T22:05:00Z">
            <w:rPr>
              <w:b/>
              <w:i/>
              <w:snapToGrid/>
              <w:sz w:val="24"/>
            </w:rPr>
          </w:rPrChange>
        </w:rPr>
        <w:t xml:space="preserve"># now convert to a percentage by dividing by number of rows </w:t>
      </w:r>
    </w:p>
    <w:p w14:paraId="222A90DA" w14:textId="77777777" w:rsidR="0009772B" w:rsidRPr="00FA67B4" w:rsidRDefault="00DD5024">
      <w:pPr>
        <w:pStyle w:val="CodeSnippet"/>
        <w:shd w:val="clear" w:color="auto" w:fill="FFF8EA"/>
        <w:rPr>
          <w:color w:val="800026"/>
          <w:rPrChange w:id="4157" w:author="Bob Rudis" w:date="2013-10-20T22:05:00Z">
            <w:rPr>
              <w:b/>
            </w:rPr>
          </w:rPrChange>
        </w:rPr>
        <w:pPrChange w:id="4158" w:author="Bob Rudis" w:date="2013-10-20T22:05:00Z">
          <w:pPr>
            <w:pStyle w:val="CodeSnippet"/>
          </w:pPr>
        </w:pPrChange>
      </w:pPr>
      <w:r w:rsidRPr="00FA67B4">
        <w:rPr>
          <w:color w:val="800026"/>
          <w:rPrChange w:id="4159" w:author="Bob Rudis" w:date="2013-10-20T22:05:00Z">
            <w:rPr>
              <w:b/>
              <w:i/>
              <w:snapToGrid/>
              <w:sz w:val="24"/>
            </w:rPr>
          </w:rPrChange>
        </w:rPr>
        <w:t>country.perc10 &lt;- country10/nrow(av)</w:t>
      </w:r>
    </w:p>
    <w:p w14:paraId="5603C00E" w14:textId="77777777" w:rsidR="00A70A9F" w:rsidRPr="00FA67B4" w:rsidRDefault="00DD5024">
      <w:pPr>
        <w:pStyle w:val="CodeSnippet"/>
        <w:shd w:val="clear" w:color="auto" w:fill="FFF8EA"/>
        <w:rPr>
          <w:i/>
          <w:color w:val="9B9B9B"/>
          <w:rPrChange w:id="4160" w:author="Bob Rudis" w:date="2013-10-20T22:05:00Z">
            <w:rPr/>
          </w:rPrChange>
        </w:rPr>
        <w:pPrChange w:id="4161" w:author="Bob Rudis" w:date="2013-10-20T22:05:00Z">
          <w:pPr>
            <w:pStyle w:val="CodeSnippet"/>
          </w:pPr>
        </w:pPrChange>
      </w:pPr>
      <w:r w:rsidRPr="00FA67B4">
        <w:rPr>
          <w:i/>
          <w:color w:val="9B9B9B"/>
          <w:rPrChange w:id="4162" w:author="Bob Rudis" w:date="2013-10-20T22:05:00Z">
            <w:rPr>
              <w:b/>
              <w:i/>
              <w:snapToGrid/>
              <w:sz w:val="24"/>
            </w:rPr>
          </w:rPrChange>
        </w:rPr>
        <w:t># and print it</w:t>
      </w:r>
    </w:p>
    <w:p w14:paraId="68EBB027" w14:textId="77777777" w:rsidR="0009772B" w:rsidRPr="00FA67B4" w:rsidRDefault="00DD5024">
      <w:pPr>
        <w:pStyle w:val="CodeSnippet"/>
        <w:shd w:val="clear" w:color="auto" w:fill="FFF8EA"/>
        <w:rPr>
          <w:color w:val="800026"/>
          <w:rPrChange w:id="4163" w:author="Bob Rudis" w:date="2013-10-20T22:05:00Z">
            <w:rPr>
              <w:b/>
            </w:rPr>
          </w:rPrChange>
        </w:rPr>
        <w:pPrChange w:id="4164" w:author="Bob Rudis" w:date="2013-10-20T22:05:00Z">
          <w:pPr>
            <w:pStyle w:val="CodeSnippet"/>
          </w:pPr>
        </w:pPrChange>
      </w:pPr>
      <w:r w:rsidRPr="00FA67B4">
        <w:rPr>
          <w:color w:val="800026"/>
          <w:rPrChange w:id="4165" w:author="Bob Rudis" w:date="2013-10-20T22:05:00Z">
            <w:rPr>
              <w:b/>
              <w:i/>
              <w:snapToGrid/>
              <w:sz w:val="24"/>
            </w:rPr>
          </w:rPrChange>
        </w:rPr>
        <w:t>print(country.perc10)</w:t>
      </w:r>
    </w:p>
    <w:p w14:paraId="593609E3" w14:textId="77777777" w:rsidR="00FA67B4" w:rsidRPr="00FA67B4" w:rsidRDefault="00FA67B4">
      <w:pPr>
        <w:pStyle w:val="CodeSnippet"/>
        <w:shd w:val="clear" w:color="auto" w:fill="FFF8EA"/>
        <w:rPr>
          <w:ins w:id="4166" w:author="Bob Rudis" w:date="2013-10-20T22:04:00Z"/>
          <w:color w:val="252525"/>
          <w:rPrChange w:id="4167" w:author="Bob Rudis" w:date="2013-10-20T22:05:00Z">
            <w:rPr>
              <w:ins w:id="4168" w:author="Bob Rudis" w:date="2013-10-20T22:04:00Z"/>
            </w:rPr>
          </w:rPrChange>
        </w:rPr>
        <w:pPrChange w:id="4169" w:author="Bob Rudis" w:date="2013-10-20T22:05:00Z">
          <w:pPr>
            <w:pStyle w:val="CodeSnippet"/>
          </w:pPr>
        </w:pPrChange>
      </w:pPr>
      <w:ins w:id="4170" w:author="Bob Rudis" w:date="2013-10-20T22:04:00Z">
        <w:r w:rsidRPr="00FA67B4">
          <w:rPr>
            <w:color w:val="252525"/>
            <w:rPrChange w:id="4171" w:author="Bob Rudis" w:date="2013-10-20T22:05:00Z">
              <w:rPr/>
            </w:rPrChange>
          </w:rPr>
          <w:t xml:space="preserve">##         CN         US         TR                    DE         NL </w:t>
        </w:r>
      </w:ins>
    </w:p>
    <w:p w14:paraId="09262E8C" w14:textId="77777777" w:rsidR="00FA67B4" w:rsidRPr="00FA67B4" w:rsidRDefault="00FA67B4">
      <w:pPr>
        <w:pStyle w:val="CodeSnippet"/>
        <w:shd w:val="clear" w:color="auto" w:fill="FFF8EA"/>
        <w:rPr>
          <w:ins w:id="4172" w:author="Bob Rudis" w:date="2013-10-20T22:04:00Z"/>
          <w:color w:val="252525"/>
          <w:rPrChange w:id="4173" w:author="Bob Rudis" w:date="2013-10-20T22:05:00Z">
            <w:rPr>
              <w:ins w:id="4174" w:author="Bob Rudis" w:date="2013-10-20T22:04:00Z"/>
            </w:rPr>
          </w:rPrChange>
        </w:rPr>
        <w:pPrChange w:id="4175" w:author="Bob Rudis" w:date="2013-10-20T22:05:00Z">
          <w:pPr>
            <w:pStyle w:val="CodeSnippet"/>
          </w:pPr>
        </w:pPrChange>
      </w:pPr>
      <w:ins w:id="4176" w:author="Bob Rudis" w:date="2013-10-20T22:04:00Z">
        <w:r w:rsidRPr="00FA67B4">
          <w:rPr>
            <w:color w:val="252525"/>
            <w:rPrChange w:id="4177" w:author="Bob Rudis" w:date="2013-10-20T22:05:00Z">
              <w:rPr/>
            </w:rPrChange>
          </w:rPr>
          <w:t xml:space="preserve">## 0.26518215 0.19482573 0.05396983 0.03887854 0.03848414 0.03066590 </w:t>
        </w:r>
      </w:ins>
    </w:p>
    <w:p w14:paraId="18D4659D" w14:textId="77777777" w:rsidR="00FA67B4" w:rsidRPr="00FA67B4" w:rsidRDefault="00FA67B4">
      <w:pPr>
        <w:pStyle w:val="CodeSnippet"/>
        <w:shd w:val="clear" w:color="auto" w:fill="FFF8EA"/>
        <w:rPr>
          <w:ins w:id="4178" w:author="Bob Rudis" w:date="2013-10-20T22:04:00Z"/>
          <w:color w:val="252525"/>
          <w:rPrChange w:id="4179" w:author="Bob Rudis" w:date="2013-10-20T22:05:00Z">
            <w:rPr>
              <w:ins w:id="4180" w:author="Bob Rudis" w:date="2013-10-20T22:04:00Z"/>
            </w:rPr>
          </w:rPrChange>
        </w:rPr>
        <w:pPrChange w:id="4181" w:author="Bob Rudis" w:date="2013-10-20T22:05:00Z">
          <w:pPr>
            <w:pStyle w:val="CodeSnippet"/>
          </w:pPr>
        </w:pPrChange>
      </w:pPr>
      <w:ins w:id="4182" w:author="Bob Rudis" w:date="2013-10-20T22:04:00Z">
        <w:r w:rsidRPr="00FA67B4">
          <w:rPr>
            <w:color w:val="252525"/>
            <w:rPrChange w:id="4183" w:author="Bob Rudis" w:date="2013-10-20T22:05:00Z">
              <w:rPr/>
            </w:rPrChange>
          </w:rPr>
          <w:t xml:space="preserve">##         RU         GB         IN    (Other) </w:t>
        </w:r>
      </w:ins>
    </w:p>
    <w:p w14:paraId="34D1A48E" w14:textId="7F81DA89" w:rsidR="0009772B" w:rsidRPr="009F6701" w:rsidDel="00FA67B4" w:rsidRDefault="00FA67B4">
      <w:pPr>
        <w:pStyle w:val="CodeSnippet"/>
        <w:shd w:val="clear" w:color="auto" w:fill="FFF8EA"/>
        <w:rPr>
          <w:del w:id="4184" w:author="Bob Rudis" w:date="2013-10-20T22:04:00Z"/>
          <w:rPrChange w:id="4185" w:author="Bob Rudis" w:date="2013-10-20T22:00:00Z">
            <w:rPr>
              <w:del w:id="4186" w:author="Bob Rudis" w:date="2013-10-20T22:04:00Z"/>
              <w:b/>
            </w:rPr>
          </w:rPrChange>
        </w:rPr>
        <w:pPrChange w:id="4187" w:author="Bob Rudis" w:date="2013-10-20T22:05:00Z">
          <w:pPr>
            <w:pStyle w:val="CodeSnippet"/>
          </w:pPr>
        </w:pPrChange>
      </w:pPr>
      <w:ins w:id="4188" w:author="Bob Rudis" w:date="2013-10-20T22:04:00Z">
        <w:r w:rsidRPr="00FA67B4">
          <w:rPr>
            <w:color w:val="252525"/>
            <w:rPrChange w:id="4189" w:author="Bob Rudis" w:date="2013-10-20T22:05:00Z">
              <w:rPr/>
            </w:rPrChange>
          </w:rPr>
          <w:t xml:space="preserve">## 0.02453736 0.02433243 0.02118890 0.30793501 </w:t>
        </w:r>
      </w:ins>
      <w:del w:id="4190" w:author="Bob Rudis" w:date="2013-10-20T22:04:00Z">
        <w:r w:rsidR="00DD5024" w:rsidRPr="009F6701" w:rsidDel="00FA67B4">
          <w:rPr>
            <w:rPrChange w:id="4191" w:author="Bob Rudis" w:date="2013-10-20T22:00:00Z">
              <w:rPr>
                <w:b/>
                <w:i/>
              </w:rPr>
            </w:rPrChange>
          </w:rPr>
          <w:delText xml:space="preserve">        CN         US         TR                    DE         NL </w:delText>
        </w:r>
      </w:del>
    </w:p>
    <w:p w14:paraId="69A2B400" w14:textId="20B9B38A" w:rsidR="0009772B" w:rsidRPr="009F6701" w:rsidDel="00FA67B4" w:rsidRDefault="00DD5024">
      <w:pPr>
        <w:pStyle w:val="CodeSnippet"/>
        <w:shd w:val="clear" w:color="auto" w:fill="FFF8EA"/>
        <w:rPr>
          <w:del w:id="4192" w:author="Bob Rudis" w:date="2013-10-20T22:04:00Z"/>
          <w:rPrChange w:id="4193" w:author="Bob Rudis" w:date="2013-10-20T22:00:00Z">
            <w:rPr>
              <w:del w:id="4194" w:author="Bob Rudis" w:date="2013-10-20T22:04:00Z"/>
              <w:b/>
            </w:rPr>
          </w:rPrChange>
        </w:rPr>
        <w:pPrChange w:id="4195" w:author="Bob Rudis" w:date="2013-10-20T22:05:00Z">
          <w:pPr>
            <w:pStyle w:val="CodeSnippet"/>
          </w:pPr>
        </w:pPrChange>
      </w:pPr>
      <w:del w:id="4196" w:author="Bob Rudis" w:date="2013-10-20T22:04:00Z">
        <w:r w:rsidRPr="009F6701" w:rsidDel="00FA67B4">
          <w:rPr>
            <w:rPrChange w:id="4197" w:author="Bob Rudis" w:date="2013-10-20T22:00:00Z">
              <w:rPr>
                <w:b/>
                <w:i/>
              </w:rPr>
            </w:rPrChange>
          </w:rPr>
          <w:delText xml:space="preserve">0.26518215 0.19482573 0.05396983 0.03887854 0.03848414 0.03066590 </w:delText>
        </w:r>
      </w:del>
    </w:p>
    <w:p w14:paraId="21E04ABB" w14:textId="43EF4B36" w:rsidR="0009772B" w:rsidRPr="009F6701" w:rsidDel="00FA67B4" w:rsidRDefault="00DD5024">
      <w:pPr>
        <w:pStyle w:val="CodeSnippet"/>
        <w:shd w:val="clear" w:color="auto" w:fill="FFF8EA"/>
        <w:rPr>
          <w:del w:id="4198" w:author="Bob Rudis" w:date="2013-10-20T22:04:00Z"/>
          <w:rPrChange w:id="4199" w:author="Bob Rudis" w:date="2013-10-20T22:00:00Z">
            <w:rPr>
              <w:del w:id="4200" w:author="Bob Rudis" w:date="2013-10-20T22:04:00Z"/>
              <w:b/>
            </w:rPr>
          </w:rPrChange>
        </w:rPr>
        <w:pPrChange w:id="4201" w:author="Bob Rudis" w:date="2013-10-20T22:05:00Z">
          <w:pPr>
            <w:pStyle w:val="CodeSnippet"/>
          </w:pPr>
        </w:pPrChange>
      </w:pPr>
      <w:del w:id="4202" w:author="Bob Rudis" w:date="2013-10-20T22:04:00Z">
        <w:r w:rsidRPr="009F6701" w:rsidDel="00FA67B4">
          <w:rPr>
            <w:rPrChange w:id="4203" w:author="Bob Rudis" w:date="2013-10-20T22:00:00Z">
              <w:rPr>
                <w:b/>
                <w:i/>
              </w:rPr>
            </w:rPrChange>
          </w:rPr>
          <w:delText xml:space="preserve">        RU         GB         IN    (Other) </w:delText>
        </w:r>
      </w:del>
    </w:p>
    <w:p w14:paraId="349F9C89" w14:textId="062ACE60" w:rsidR="0009772B" w:rsidRPr="009F6701" w:rsidDel="00FA67B4" w:rsidRDefault="00DD5024">
      <w:pPr>
        <w:pStyle w:val="CodeSnippet"/>
        <w:shd w:val="clear" w:color="auto" w:fill="FFF8EA"/>
        <w:rPr>
          <w:del w:id="4204" w:author="Bob Rudis" w:date="2013-10-20T22:04:00Z"/>
          <w:rPrChange w:id="4205" w:author="Bob Rudis" w:date="2013-10-20T22:00:00Z">
            <w:rPr>
              <w:del w:id="4206" w:author="Bob Rudis" w:date="2013-10-20T22:04:00Z"/>
              <w:b/>
            </w:rPr>
          </w:rPrChange>
        </w:rPr>
        <w:pPrChange w:id="4207" w:author="Bob Rudis" w:date="2013-10-20T22:05:00Z">
          <w:pPr>
            <w:pStyle w:val="CodeSnippet"/>
          </w:pPr>
        </w:pPrChange>
      </w:pPr>
      <w:del w:id="4208" w:author="Bob Rudis" w:date="2013-10-20T22:04:00Z">
        <w:r w:rsidRPr="009F6701" w:rsidDel="00FA67B4">
          <w:rPr>
            <w:rPrChange w:id="4209" w:author="Bob Rudis" w:date="2013-10-20T22:00:00Z">
              <w:rPr>
                <w:b/>
                <w:i/>
              </w:rPr>
            </w:rPrChange>
          </w:rPr>
          <w:delText xml:space="preserve">0.02453736 0.02433243 0.02118890 0.30793501 </w:delText>
        </w:r>
      </w:del>
    </w:p>
    <w:p w14:paraId="6A44FAE0" w14:textId="77777777" w:rsidR="0009772B" w:rsidRPr="00632F88" w:rsidRDefault="0009772B">
      <w:pPr>
        <w:pStyle w:val="CodeSnippet"/>
        <w:shd w:val="clear" w:color="auto" w:fill="FFF8EA"/>
        <w:rPr>
          <w:rPrChange w:id="4210" w:author="John Sleeva" w:date="2013-09-27T00:45:00Z">
            <w:rPr>
              <w:b/>
            </w:rPr>
          </w:rPrChange>
        </w:rPr>
        <w:pPrChange w:id="4211" w:author="Bob Rudis" w:date="2013-10-20T22:05:00Z">
          <w:pPr>
            <w:pStyle w:val="CodeSnippet"/>
          </w:pPr>
        </w:pPrChange>
      </w:pPr>
    </w:p>
    <w:p w14:paraId="73594BAC" w14:textId="33A9B4BA" w:rsidR="00B53DDF" w:rsidRDefault="00B53DDF">
      <w:pPr>
        <w:pStyle w:val="CodeHead"/>
        <w:pPrChange w:id="4212" w:author="Kent, Kevin - Indianapolis" w:date="2013-10-08T15:46:00Z">
          <w:pPr>
            <w:pStyle w:val="CodeTitle"/>
          </w:pPr>
        </w:pPrChange>
      </w:pPr>
      <w:r>
        <w:t xml:space="preserve">Python </w:t>
      </w:r>
      <w:r w:rsidR="008A5189">
        <w:t>Code Compar</w:t>
      </w:r>
      <w:ins w:id="4213" w:author="Bob Rudis" w:date="2013-10-20T22:05:00Z">
        <w:r w:rsidR="00FA67B4">
          <w:t>ing</w:t>
        </w:r>
      </w:ins>
      <w:del w:id="4214" w:author="Bob Rudis" w:date="2013-10-20T22:05:00Z">
        <w:r w:rsidR="008A5189" w:rsidDel="00FA67B4">
          <w:delText>e</w:delText>
        </w:r>
      </w:del>
      <w:r w:rsidR="008A5189">
        <w:t xml:space="preserve"> Country Percentage Makeup</w:t>
      </w:r>
    </w:p>
    <w:p w14:paraId="43B8FFB1" w14:textId="77777777" w:rsidR="008A5189" w:rsidRDefault="008A5189" w:rsidP="008A5189">
      <w:pPr>
        <w:pStyle w:val="QueryPara"/>
        <w:numPr>
          <w:ins w:id="4215" w:author="Kezia Endsley" w:date="2013-08-05T08:01:00Z"/>
        </w:numPr>
        <w:rPr>
          <w:ins w:id="4216" w:author="Bob Rudis" w:date="2013-10-20T22:06:00Z"/>
        </w:rPr>
      </w:pPr>
      <w:ins w:id="4217" w:author="Kezia Endsley" w:date="2013-08-05T08:01:00Z">
        <w:r w:rsidRPr="00071ED2">
          <w:t xml:space="preserve">[[Authors: </w:t>
        </w:r>
        <w:r>
          <w:t xml:space="preserve">would it read better to change “Compare” above to Comparing”? </w:t>
        </w:r>
        <w:proofErr w:type="spellStart"/>
        <w:r w:rsidRPr="00071ED2">
          <w:t>Kezia</w:t>
        </w:r>
        <w:proofErr w:type="spellEnd"/>
        <w:r w:rsidRPr="00071ED2">
          <w:t>]]</w:t>
        </w:r>
      </w:ins>
    </w:p>
    <w:p w14:paraId="10872043" w14:textId="77777777" w:rsidR="00FA67B4" w:rsidRDefault="00FA67B4" w:rsidP="008A5189">
      <w:pPr>
        <w:pStyle w:val="QueryPara"/>
        <w:numPr>
          <w:ins w:id="4218" w:author="Kezia Endsley" w:date="2013-08-05T08:01:00Z"/>
        </w:numPr>
        <w:rPr>
          <w:ins w:id="4219" w:author="Bob Rudis" w:date="2013-10-20T22:06:00Z"/>
        </w:rPr>
      </w:pPr>
    </w:p>
    <w:p w14:paraId="6D6BE128" w14:textId="499CF966" w:rsidR="00FA67B4" w:rsidRPr="00071ED2" w:rsidRDefault="00FA67B4" w:rsidP="008A5189">
      <w:pPr>
        <w:pStyle w:val="QueryPara"/>
        <w:numPr>
          <w:ins w:id="4220" w:author="Kezia Endsley" w:date="2013-08-05T08:01:00Z"/>
        </w:numPr>
        <w:rPr>
          <w:ins w:id="4221" w:author="Kezia Endsley" w:date="2013-08-05T08:01:00Z"/>
        </w:rPr>
      </w:pPr>
      <w:ins w:id="4222" w:author="Bob Rudis" w:date="2013-10-20T22:06:00Z">
        <w:r>
          <w:t>AR: Agreed. Change made.</w:t>
        </w:r>
      </w:ins>
    </w:p>
    <w:p w14:paraId="3219BC99" w14:textId="2064FA2C" w:rsidR="00FA67B4" w:rsidRDefault="00FA67B4">
      <w:pPr>
        <w:pStyle w:val="CodeListing"/>
        <w:rPr>
          <w:ins w:id="4223" w:author="Bob Rudis" w:date="2013-10-20T22:07:00Z"/>
        </w:rPr>
        <w:pPrChange w:id="4224" w:author="Bob Rudis" w:date="2013-10-20T22:07:00Z">
          <w:pPr>
            <w:pStyle w:val="CodeSnippet"/>
          </w:pPr>
        </w:pPrChange>
      </w:pPr>
      <w:ins w:id="4225" w:author="Bob Rudis" w:date="2013-10-20T22:07:00Z">
        <w:r>
          <w:t>Listing 3-18</w:t>
        </w:r>
      </w:ins>
    </w:p>
    <w:p w14:paraId="2E467C23" w14:textId="61150528" w:rsidR="00D7316F" w:rsidRDefault="00D7316F" w:rsidP="00D7316F">
      <w:pPr>
        <w:pStyle w:val="CodeSnippet"/>
        <w:shd w:val="clear" w:color="auto" w:fill="FFF8EA"/>
        <w:rPr>
          <w:ins w:id="4226" w:author="Bob Rudis" w:date="2013-10-20T23:00:00Z"/>
          <w:i/>
          <w:color w:val="9B9B9B"/>
        </w:rPr>
      </w:pPr>
      <w:ins w:id="4227" w:author="Bob Rudis" w:date="2013-10-20T23:00:00Z">
        <w:r>
          <w:rPr>
            <w:i/>
            <w:color w:val="9B9B9B"/>
          </w:rPr>
          <w:t># require object: av (3-5)</w:t>
        </w:r>
      </w:ins>
    </w:p>
    <w:p w14:paraId="2B360D08" w14:textId="103DE8D4" w:rsidR="00B53DDF" w:rsidRPr="00D7316F" w:rsidRDefault="00DD5024">
      <w:pPr>
        <w:pStyle w:val="CodeSnippet"/>
        <w:shd w:val="clear" w:color="auto" w:fill="FFF8EA"/>
        <w:rPr>
          <w:i/>
          <w:color w:val="9B9B9B"/>
          <w:rPrChange w:id="4228" w:author="Bob Rudis" w:date="2013-10-20T23:00:00Z">
            <w:rPr/>
          </w:rPrChange>
        </w:rPr>
        <w:pPrChange w:id="4229" w:author="Bob Rudis" w:date="2013-10-20T22:09:00Z">
          <w:pPr>
            <w:pStyle w:val="CodeSnippet"/>
          </w:pPr>
        </w:pPrChange>
      </w:pPr>
      <w:r w:rsidRPr="00D7316F">
        <w:rPr>
          <w:i/>
          <w:color w:val="9B9B9B"/>
          <w:rPrChange w:id="4230" w:author="Bob Rudis" w:date="2013-10-20T23:00:00Z">
            <w:rPr>
              <w:b/>
              <w:i/>
              <w:snapToGrid/>
              <w:sz w:val="24"/>
            </w:rPr>
          </w:rPrChange>
        </w:rPr>
        <w:t># extract the top 10 most prevalent co</w:t>
      </w:r>
      <w:del w:id="4231" w:author="Bob Rudis" w:date="2013-10-20T22:06:00Z">
        <w:r w:rsidRPr="00D7316F" w:rsidDel="00FA67B4">
          <w:rPr>
            <w:i/>
            <w:color w:val="9B9B9B"/>
            <w:rPrChange w:id="4232" w:author="Bob Rudis" w:date="2013-10-20T23:00:00Z">
              <w:rPr>
                <w:b/>
                <w:i/>
                <w:snapToGrid/>
                <w:sz w:val="24"/>
              </w:rPr>
            </w:rPrChange>
          </w:rPr>
          <w:delText>n</w:delText>
        </w:r>
      </w:del>
      <w:r w:rsidRPr="00D7316F">
        <w:rPr>
          <w:i/>
          <w:color w:val="9B9B9B"/>
          <w:rPrChange w:id="4233" w:author="Bob Rudis" w:date="2013-10-20T23:00:00Z">
            <w:rPr>
              <w:b/>
              <w:i/>
              <w:snapToGrid/>
              <w:sz w:val="24"/>
            </w:rPr>
          </w:rPrChange>
        </w:rPr>
        <w:t>untries</w:t>
      </w:r>
    </w:p>
    <w:p w14:paraId="539EBCAE" w14:textId="77777777" w:rsidR="00B53DDF" w:rsidRPr="00FA67B4" w:rsidRDefault="00DD5024">
      <w:pPr>
        <w:pStyle w:val="CodeSnippet"/>
        <w:shd w:val="clear" w:color="auto" w:fill="FFF8EA"/>
        <w:rPr>
          <w:color w:val="800026"/>
          <w:rPrChange w:id="4234" w:author="Bob Rudis" w:date="2013-10-20T22:09:00Z">
            <w:rPr>
              <w:b/>
            </w:rPr>
          </w:rPrChange>
        </w:rPr>
        <w:pPrChange w:id="4235" w:author="Bob Rudis" w:date="2013-10-20T22:09:00Z">
          <w:pPr>
            <w:pStyle w:val="CodeSnippet"/>
          </w:pPr>
        </w:pPrChange>
      </w:pPr>
      <w:r w:rsidRPr="00FA67B4">
        <w:rPr>
          <w:color w:val="800026"/>
          <w:rPrChange w:id="4236" w:author="Bob Rudis" w:date="2013-10-20T22:09:00Z">
            <w:rPr>
              <w:b/>
              <w:i/>
              <w:snapToGrid/>
              <w:sz w:val="24"/>
            </w:rPr>
          </w:rPrChange>
        </w:rPr>
        <w:t xml:space="preserve">top10 = pd.value_counts(av['Country'])[0:9] </w:t>
      </w:r>
    </w:p>
    <w:p w14:paraId="0BB931B6" w14:textId="77777777" w:rsidR="00B53DDF" w:rsidRPr="00D7316F" w:rsidRDefault="00DD5024">
      <w:pPr>
        <w:pStyle w:val="CodeSnippet"/>
        <w:shd w:val="clear" w:color="auto" w:fill="FFF8EA"/>
        <w:rPr>
          <w:i/>
          <w:color w:val="9B9B9B"/>
          <w:rPrChange w:id="4237" w:author="Bob Rudis" w:date="2013-10-20T23:00:00Z">
            <w:rPr/>
          </w:rPrChange>
        </w:rPr>
        <w:pPrChange w:id="4238" w:author="Bob Rudis" w:date="2013-10-20T22:09:00Z">
          <w:pPr>
            <w:pStyle w:val="CodeSnippet"/>
          </w:pPr>
        </w:pPrChange>
      </w:pPr>
      <w:r w:rsidRPr="00D7316F">
        <w:rPr>
          <w:i/>
          <w:color w:val="9B9B9B"/>
          <w:rPrChange w:id="4239" w:author="Bob Rudis" w:date="2013-10-20T23:00:00Z">
            <w:rPr>
              <w:b/>
              <w:i/>
              <w:snapToGrid/>
              <w:sz w:val="24"/>
            </w:rPr>
          </w:rPrChange>
        </w:rPr>
        <w:t># calculate the % for each of the top 10</w:t>
      </w:r>
    </w:p>
    <w:p w14:paraId="5AB4C611" w14:textId="77777777" w:rsidR="00B53DDF" w:rsidRPr="00FA67B4" w:rsidRDefault="00DD5024">
      <w:pPr>
        <w:pStyle w:val="CodeSnippet"/>
        <w:shd w:val="clear" w:color="auto" w:fill="FFF8EA"/>
        <w:rPr>
          <w:color w:val="800026"/>
          <w:rPrChange w:id="4240" w:author="Bob Rudis" w:date="2013-10-20T22:09:00Z">
            <w:rPr>
              <w:b/>
            </w:rPr>
          </w:rPrChange>
        </w:rPr>
        <w:pPrChange w:id="4241" w:author="Bob Rudis" w:date="2013-10-20T22:09:00Z">
          <w:pPr>
            <w:pStyle w:val="CodeSnippet"/>
          </w:pPr>
        </w:pPrChange>
      </w:pPr>
      <w:r w:rsidRPr="00FA67B4">
        <w:rPr>
          <w:color w:val="800026"/>
          <w:rPrChange w:id="4242" w:author="Bob Rudis" w:date="2013-10-20T22:09:00Z">
            <w:rPr>
              <w:b/>
              <w:i/>
              <w:snapToGrid/>
              <w:sz w:val="24"/>
            </w:rPr>
          </w:rPrChange>
        </w:rPr>
        <w:t>top10.astype(float) / len(av['Country'])</w:t>
      </w:r>
    </w:p>
    <w:p w14:paraId="641F67CB" w14:textId="412C2AAE" w:rsidR="001B0287" w:rsidRPr="00D7316F" w:rsidDel="00FA67B4" w:rsidRDefault="001B0287">
      <w:pPr>
        <w:pStyle w:val="CodeSnippet"/>
        <w:shd w:val="clear" w:color="auto" w:fill="FFF8EA"/>
        <w:rPr>
          <w:del w:id="4243" w:author="Bob Rudis" w:date="2013-10-20T22:09:00Z"/>
          <w:color w:val="252525"/>
          <w:rPrChange w:id="4244" w:author="Bob Rudis" w:date="2013-10-20T23:01:00Z">
            <w:rPr>
              <w:del w:id="4245" w:author="Bob Rudis" w:date="2013-10-20T22:09:00Z"/>
            </w:rPr>
          </w:rPrChange>
        </w:rPr>
        <w:pPrChange w:id="4246" w:author="Bob Rudis" w:date="2013-10-20T22:09:00Z">
          <w:pPr>
            <w:pStyle w:val="CodeSnippet"/>
          </w:pPr>
        </w:pPrChange>
      </w:pPr>
    </w:p>
    <w:p w14:paraId="1F2EF001" w14:textId="77777777" w:rsidR="00FA67B4" w:rsidRPr="00D7316F" w:rsidRDefault="00FA67B4">
      <w:pPr>
        <w:pStyle w:val="CodeSnippet"/>
        <w:shd w:val="clear" w:color="auto" w:fill="FFF8EA"/>
        <w:rPr>
          <w:ins w:id="4247" w:author="Bob Rudis" w:date="2013-10-20T22:08:00Z"/>
          <w:color w:val="252525"/>
          <w:rPrChange w:id="4248" w:author="Bob Rudis" w:date="2013-10-20T23:01:00Z">
            <w:rPr>
              <w:ins w:id="4249" w:author="Bob Rudis" w:date="2013-10-20T22:08:00Z"/>
            </w:rPr>
          </w:rPrChange>
        </w:rPr>
        <w:pPrChange w:id="4250" w:author="Bob Rudis" w:date="2013-10-20T22:09:00Z">
          <w:pPr>
            <w:pStyle w:val="CodeSnippet"/>
          </w:pPr>
        </w:pPrChange>
      </w:pPr>
      <w:ins w:id="4251" w:author="Bob Rudis" w:date="2013-10-20T22:08:00Z">
        <w:r w:rsidRPr="00D7316F">
          <w:rPr>
            <w:color w:val="252525"/>
            <w:rPrChange w:id="4252" w:author="Bob Rudis" w:date="2013-10-20T23:01:00Z">
              <w:rPr/>
            </w:rPrChange>
          </w:rPr>
          <w:t>## CN    0.265182</w:t>
        </w:r>
      </w:ins>
    </w:p>
    <w:p w14:paraId="66BA1201" w14:textId="77777777" w:rsidR="00FA67B4" w:rsidRPr="00D7316F" w:rsidRDefault="00FA67B4">
      <w:pPr>
        <w:pStyle w:val="CodeSnippet"/>
        <w:shd w:val="clear" w:color="auto" w:fill="FFF8EA"/>
        <w:rPr>
          <w:ins w:id="4253" w:author="Bob Rudis" w:date="2013-10-20T22:08:00Z"/>
          <w:color w:val="252525"/>
          <w:rPrChange w:id="4254" w:author="Bob Rudis" w:date="2013-10-20T23:01:00Z">
            <w:rPr>
              <w:ins w:id="4255" w:author="Bob Rudis" w:date="2013-10-20T22:08:00Z"/>
            </w:rPr>
          </w:rPrChange>
        </w:rPr>
        <w:pPrChange w:id="4256" w:author="Bob Rudis" w:date="2013-10-20T22:09:00Z">
          <w:pPr>
            <w:pStyle w:val="CodeSnippet"/>
          </w:pPr>
        </w:pPrChange>
      </w:pPr>
      <w:ins w:id="4257" w:author="Bob Rudis" w:date="2013-10-20T22:08:00Z">
        <w:r w:rsidRPr="00D7316F">
          <w:rPr>
            <w:color w:val="252525"/>
            <w:rPrChange w:id="4258" w:author="Bob Rudis" w:date="2013-10-20T23:01:00Z">
              <w:rPr/>
            </w:rPrChange>
          </w:rPr>
          <w:t>## US    0.194826</w:t>
        </w:r>
      </w:ins>
    </w:p>
    <w:p w14:paraId="0B51A0AF" w14:textId="77777777" w:rsidR="00FA67B4" w:rsidRPr="00D7316F" w:rsidRDefault="00FA67B4">
      <w:pPr>
        <w:pStyle w:val="CodeSnippet"/>
        <w:shd w:val="clear" w:color="auto" w:fill="FFF8EA"/>
        <w:rPr>
          <w:ins w:id="4259" w:author="Bob Rudis" w:date="2013-10-20T22:08:00Z"/>
          <w:color w:val="252525"/>
          <w:rPrChange w:id="4260" w:author="Bob Rudis" w:date="2013-10-20T23:01:00Z">
            <w:rPr>
              <w:ins w:id="4261" w:author="Bob Rudis" w:date="2013-10-20T22:08:00Z"/>
            </w:rPr>
          </w:rPrChange>
        </w:rPr>
        <w:pPrChange w:id="4262" w:author="Bob Rudis" w:date="2013-10-20T22:09:00Z">
          <w:pPr>
            <w:pStyle w:val="CodeSnippet"/>
          </w:pPr>
        </w:pPrChange>
      </w:pPr>
      <w:ins w:id="4263" w:author="Bob Rudis" w:date="2013-10-20T22:08:00Z">
        <w:r w:rsidRPr="00D7316F">
          <w:rPr>
            <w:color w:val="252525"/>
            <w:rPrChange w:id="4264" w:author="Bob Rudis" w:date="2013-10-20T23:01:00Z">
              <w:rPr/>
            </w:rPrChange>
          </w:rPr>
          <w:t>## TR    0.053970</w:t>
        </w:r>
      </w:ins>
    </w:p>
    <w:p w14:paraId="558E17C4" w14:textId="77777777" w:rsidR="00FA67B4" w:rsidRPr="00D7316F" w:rsidRDefault="00FA67B4">
      <w:pPr>
        <w:pStyle w:val="CodeSnippet"/>
        <w:shd w:val="clear" w:color="auto" w:fill="FFF8EA"/>
        <w:rPr>
          <w:ins w:id="4265" w:author="Bob Rudis" w:date="2013-10-20T22:08:00Z"/>
          <w:color w:val="252525"/>
          <w:rPrChange w:id="4266" w:author="Bob Rudis" w:date="2013-10-20T23:01:00Z">
            <w:rPr>
              <w:ins w:id="4267" w:author="Bob Rudis" w:date="2013-10-20T22:08:00Z"/>
            </w:rPr>
          </w:rPrChange>
        </w:rPr>
        <w:pPrChange w:id="4268" w:author="Bob Rudis" w:date="2013-10-20T22:09:00Z">
          <w:pPr>
            <w:pStyle w:val="CodeSnippet"/>
          </w:pPr>
        </w:pPrChange>
      </w:pPr>
      <w:ins w:id="4269" w:author="Bob Rudis" w:date="2013-10-20T22:08:00Z">
        <w:r w:rsidRPr="00D7316F">
          <w:rPr>
            <w:color w:val="252525"/>
            <w:rPrChange w:id="4270" w:author="Bob Rudis" w:date="2013-10-20T23:01:00Z">
              <w:rPr/>
            </w:rPrChange>
          </w:rPr>
          <w:t>## DE    0.038484</w:t>
        </w:r>
      </w:ins>
    </w:p>
    <w:p w14:paraId="47328AE7" w14:textId="77777777" w:rsidR="00FA67B4" w:rsidRPr="00D7316F" w:rsidRDefault="00FA67B4">
      <w:pPr>
        <w:pStyle w:val="CodeSnippet"/>
        <w:shd w:val="clear" w:color="auto" w:fill="FFF8EA"/>
        <w:rPr>
          <w:ins w:id="4271" w:author="Bob Rudis" w:date="2013-10-20T22:08:00Z"/>
          <w:color w:val="252525"/>
          <w:rPrChange w:id="4272" w:author="Bob Rudis" w:date="2013-10-20T23:01:00Z">
            <w:rPr>
              <w:ins w:id="4273" w:author="Bob Rudis" w:date="2013-10-20T22:08:00Z"/>
            </w:rPr>
          </w:rPrChange>
        </w:rPr>
        <w:pPrChange w:id="4274" w:author="Bob Rudis" w:date="2013-10-20T22:09:00Z">
          <w:pPr>
            <w:pStyle w:val="CodeSnippet"/>
          </w:pPr>
        </w:pPrChange>
      </w:pPr>
      <w:ins w:id="4275" w:author="Bob Rudis" w:date="2013-10-20T22:08:00Z">
        <w:r w:rsidRPr="00D7316F">
          <w:rPr>
            <w:color w:val="252525"/>
            <w:rPrChange w:id="4276" w:author="Bob Rudis" w:date="2013-10-20T23:01:00Z">
              <w:rPr/>
            </w:rPrChange>
          </w:rPr>
          <w:t>## NL    0.030666</w:t>
        </w:r>
      </w:ins>
    </w:p>
    <w:p w14:paraId="79078B71" w14:textId="77777777" w:rsidR="00FA67B4" w:rsidRPr="00D7316F" w:rsidRDefault="00FA67B4">
      <w:pPr>
        <w:pStyle w:val="CodeSnippet"/>
        <w:shd w:val="clear" w:color="auto" w:fill="FFF8EA"/>
        <w:rPr>
          <w:ins w:id="4277" w:author="Bob Rudis" w:date="2013-10-20T22:08:00Z"/>
          <w:color w:val="252525"/>
          <w:rPrChange w:id="4278" w:author="Bob Rudis" w:date="2013-10-20T23:01:00Z">
            <w:rPr>
              <w:ins w:id="4279" w:author="Bob Rudis" w:date="2013-10-20T22:08:00Z"/>
            </w:rPr>
          </w:rPrChange>
        </w:rPr>
        <w:pPrChange w:id="4280" w:author="Bob Rudis" w:date="2013-10-20T22:09:00Z">
          <w:pPr>
            <w:pStyle w:val="CodeSnippet"/>
          </w:pPr>
        </w:pPrChange>
      </w:pPr>
      <w:ins w:id="4281" w:author="Bob Rudis" w:date="2013-10-20T22:08:00Z">
        <w:r w:rsidRPr="00D7316F">
          <w:rPr>
            <w:color w:val="252525"/>
            <w:rPrChange w:id="4282" w:author="Bob Rudis" w:date="2013-10-20T23:01:00Z">
              <w:rPr/>
            </w:rPrChange>
          </w:rPr>
          <w:t>## RU    0.024537</w:t>
        </w:r>
      </w:ins>
    </w:p>
    <w:p w14:paraId="317D71DA" w14:textId="77777777" w:rsidR="00FA67B4" w:rsidRPr="00D7316F" w:rsidRDefault="00FA67B4">
      <w:pPr>
        <w:pStyle w:val="CodeSnippet"/>
        <w:shd w:val="clear" w:color="auto" w:fill="FFF8EA"/>
        <w:rPr>
          <w:ins w:id="4283" w:author="Bob Rudis" w:date="2013-10-20T22:08:00Z"/>
          <w:color w:val="252525"/>
          <w:rPrChange w:id="4284" w:author="Bob Rudis" w:date="2013-10-20T23:01:00Z">
            <w:rPr>
              <w:ins w:id="4285" w:author="Bob Rudis" w:date="2013-10-20T22:08:00Z"/>
            </w:rPr>
          </w:rPrChange>
        </w:rPr>
        <w:pPrChange w:id="4286" w:author="Bob Rudis" w:date="2013-10-20T22:09:00Z">
          <w:pPr>
            <w:pStyle w:val="CodeSnippet"/>
          </w:pPr>
        </w:pPrChange>
      </w:pPr>
      <w:ins w:id="4287" w:author="Bob Rudis" w:date="2013-10-20T22:08:00Z">
        <w:r w:rsidRPr="00D7316F">
          <w:rPr>
            <w:color w:val="252525"/>
            <w:rPrChange w:id="4288" w:author="Bob Rudis" w:date="2013-10-20T23:01:00Z">
              <w:rPr/>
            </w:rPrChange>
          </w:rPr>
          <w:t>## GB    0.024332</w:t>
        </w:r>
      </w:ins>
    </w:p>
    <w:p w14:paraId="34857F27" w14:textId="77777777" w:rsidR="00FA67B4" w:rsidRPr="00D7316F" w:rsidRDefault="00FA67B4">
      <w:pPr>
        <w:pStyle w:val="CodeSnippet"/>
        <w:shd w:val="clear" w:color="auto" w:fill="FFF8EA"/>
        <w:rPr>
          <w:ins w:id="4289" w:author="Bob Rudis" w:date="2013-10-20T22:08:00Z"/>
          <w:color w:val="252525"/>
          <w:rPrChange w:id="4290" w:author="Bob Rudis" w:date="2013-10-20T23:01:00Z">
            <w:rPr>
              <w:ins w:id="4291" w:author="Bob Rudis" w:date="2013-10-20T22:08:00Z"/>
            </w:rPr>
          </w:rPrChange>
        </w:rPr>
        <w:pPrChange w:id="4292" w:author="Bob Rudis" w:date="2013-10-20T22:09:00Z">
          <w:pPr>
            <w:pStyle w:val="CodeSnippet"/>
          </w:pPr>
        </w:pPrChange>
      </w:pPr>
      <w:ins w:id="4293" w:author="Bob Rudis" w:date="2013-10-20T22:08:00Z">
        <w:r w:rsidRPr="00D7316F">
          <w:rPr>
            <w:color w:val="252525"/>
            <w:rPrChange w:id="4294" w:author="Bob Rudis" w:date="2013-10-20T23:01:00Z">
              <w:rPr/>
            </w:rPrChange>
          </w:rPr>
          <w:t>## IN    0.021189</w:t>
        </w:r>
      </w:ins>
    </w:p>
    <w:p w14:paraId="006BD589" w14:textId="77777777" w:rsidR="00FA67B4" w:rsidRPr="00D7316F" w:rsidRDefault="00FA67B4">
      <w:pPr>
        <w:pStyle w:val="CodeSnippet"/>
        <w:shd w:val="clear" w:color="auto" w:fill="FFF8EA"/>
        <w:rPr>
          <w:ins w:id="4295" w:author="Bob Rudis" w:date="2013-10-20T22:08:00Z"/>
          <w:color w:val="252525"/>
          <w:rPrChange w:id="4296" w:author="Bob Rudis" w:date="2013-10-20T23:01:00Z">
            <w:rPr>
              <w:ins w:id="4297" w:author="Bob Rudis" w:date="2013-10-20T22:08:00Z"/>
            </w:rPr>
          </w:rPrChange>
        </w:rPr>
        <w:pPrChange w:id="4298" w:author="Bob Rudis" w:date="2013-10-20T22:09:00Z">
          <w:pPr>
            <w:pStyle w:val="CodeSnippet"/>
          </w:pPr>
        </w:pPrChange>
      </w:pPr>
      <w:ins w:id="4299" w:author="Bob Rudis" w:date="2013-10-20T22:08:00Z">
        <w:r w:rsidRPr="00D7316F">
          <w:rPr>
            <w:color w:val="252525"/>
            <w:rPrChange w:id="4300" w:author="Bob Rudis" w:date="2013-10-20T23:01:00Z">
              <w:rPr/>
            </w:rPrChange>
          </w:rPr>
          <w:t>## FR    0.021069</w:t>
        </w:r>
      </w:ins>
    </w:p>
    <w:p w14:paraId="23DDCCFC" w14:textId="43EB9E7E" w:rsidR="001B0287" w:rsidRPr="00FA67B4" w:rsidDel="00FA67B4" w:rsidRDefault="00FA67B4">
      <w:pPr>
        <w:pStyle w:val="CodeSnippet"/>
        <w:shd w:val="clear" w:color="auto" w:fill="FFF8EA"/>
        <w:rPr>
          <w:del w:id="4301" w:author="Bob Rudis" w:date="2013-10-20T22:08:00Z"/>
        </w:rPr>
        <w:pPrChange w:id="4302" w:author="Bob Rudis" w:date="2013-10-20T22:09:00Z">
          <w:pPr>
            <w:pStyle w:val="CodeSnippet"/>
          </w:pPr>
        </w:pPrChange>
      </w:pPr>
      <w:ins w:id="4303" w:author="Bob Rudis" w:date="2013-10-20T22:08:00Z">
        <w:r w:rsidRPr="00D7316F">
          <w:rPr>
            <w:color w:val="252525"/>
            <w:rPrChange w:id="4304" w:author="Bob Rudis" w:date="2013-10-20T23:01:00Z">
              <w:rPr/>
            </w:rPrChange>
          </w:rPr>
          <w:t>## Length: 9, dtype: float64</w:t>
        </w:r>
      </w:ins>
      <w:del w:id="4305" w:author="Bob Rudis" w:date="2013-10-20T22:08:00Z">
        <w:r w:rsidR="001B0287" w:rsidRPr="00FA67B4" w:rsidDel="00FA67B4">
          <w:delText>CN    0.264421</w:delText>
        </w:r>
      </w:del>
    </w:p>
    <w:p w14:paraId="0F0DAB27" w14:textId="0A990718" w:rsidR="001B0287" w:rsidRPr="00FA67B4" w:rsidDel="00FA67B4" w:rsidRDefault="001B0287">
      <w:pPr>
        <w:pStyle w:val="CodeSnippet"/>
        <w:shd w:val="clear" w:color="auto" w:fill="FFF8EA"/>
        <w:rPr>
          <w:del w:id="4306" w:author="Bob Rudis" w:date="2013-10-20T22:08:00Z"/>
        </w:rPr>
        <w:pPrChange w:id="4307" w:author="Bob Rudis" w:date="2013-10-20T22:09:00Z">
          <w:pPr>
            <w:pStyle w:val="CodeSnippet"/>
          </w:pPr>
        </w:pPrChange>
      </w:pPr>
      <w:del w:id="4308" w:author="Bob Rudis" w:date="2013-10-20T22:08:00Z">
        <w:r w:rsidRPr="00FA67B4" w:rsidDel="00FA67B4">
          <w:delText>US    0.193775</w:delText>
        </w:r>
      </w:del>
    </w:p>
    <w:p w14:paraId="1A6BB536" w14:textId="2BB1D4A6" w:rsidR="001B0287" w:rsidRPr="00FA67B4" w:rsidDel="00FA67B4" w:rsidRDefault="001B0287">
      <w:pPr>
        <w:pStyle w:val="CodeSnippet"/>
        <w:shd w:val="clear" w:color="auto" w:fill="FFF8EA"/>
        <w:rPr>
          <w:del w:id="4309" w:author="Bob Rudis" w:date="2013-10-20T22:08:00Z"/>
        </w:rPr>
        <w:pPrChange w:id="4310" w:author="Bob Rudis" w:date="2013-10-20T22:09:00Z">
          <w:pPr>
            <w:pStyle w:val="CodeSnippet"/>
          </w:pPr>
        </w:pPrChange>
      </w:pPr>
      <w:del w:id="4311" w:author="Bob Rudis" w:date="2013-10-20T22:08:00Z">
        <w:r w:rsidRPr="00FA67B4" w:rsidDel="00FA67B4">
          <w:delText>TR    0.053935</w:delText>
        </w:r>
      </w:del>
    </w:p>
    <w:p w14:paraId="31139B61" w14:textId="6037AF3B" w:rsidR="001B0287" w:rsidRPr="00FA67B4" w:rsidDel="00FA67B4" w:rsidRDefault="001B0287">
      <w:pPr>
        <w:pStyle w:val="CodeSnippet"/>
        <w:shd w:val="clear" w:color="auto" w:fill="FFF8EA"/>
        <w:rPr>
          <w:del w:id="4312" w:author="Bob Rudis" w:date="2013-10-20T22:08:00Z"/>
        </w:rPr>
        <w:pPrChange w:id="4313" w:author="Bob Rudis" w:date="2013-10-20T22:09:00Z">
          <w:pPr>
            <w:pStyle w:val="CodeSnippet"/>
          </w:pPr>
        </w:pPrChange>
      </w:pPr>
      <w:del w:id="4314" w:author="Bob Rudis" w:date="2013-10-20T22:08:00Z">
        <w:r w:rsidRPr="00FA67B4" w:rsidDel="00FA67B4">
          <w:delText>DE    0.038272</w:delText>
        </w:r>
      </w:del>
    </w:p>
    <w:p w14:paraId="583CAC02" w14:textId="534A5CD9" w:rsidR="001B0287" w:rsidRPr="00FA67B4" w:rsidDel="00FA67B4" w:rsidRDefault="001B0287">
      <w:pPr>
        <w:pStyle w:val="CodeSnippet"/>
        <w:shd w:val="clear" w:color="auto" w:fill="FFF8EA"/>
        <w:rPr>
          <w:del w:id="4315" w:author="Bob Rudis" w:date="2013-10-20T22:08:00Z"/>
        </w:rPr>
        <w:pPrChange w:id="4316" w:author="Bob Rudis" w:date="2013-10-20T22:09:00Z">
          <w:pPr>
            <w:pStyle w:val="CodeSnippet"/>
          </w:pPr>
        </w:pPrChange>
      </w:pPr>
      <w:del w:id="4317" w:author="Bob Rudis" w:date="2013-10-20T22:08:00Z">
        <w:r w:rsidRPr="00FA67B4" w:rsidDel="00FA67B4">
          <w:delText>NL    0.030473</w:delText>
        </w:r>
      </w:del>
    </w:p>
    <w:p w14:paraId="2A9FA56A" w14:textId="66D8D8AE" w:rsidR="001B0287" w:rsidRPr="00FA67B4" w:rsidDel="00FA67B4" w:rsidRDefault="001B0287">
      <w:pPr>
        <w:pStyle w:val="CodeSnippet"/>
        <w:shd w:val="clear" w:color="auto" w:fill="FFF8EA"/>
        <w:rPr>
          <w:del w:id="4318" w:author="Bob Rudis" w:date="2013-10-20T22:08:00Z"/>
        </w:rPr>
        <w:pPrChange w:id="4319" w:author="Bob Rudis" w:date="2013-10-20T22:09:00Z">
          <w:pPr>
            <w:pStyle w:val="CodeSnippet"/>
          </w:pPr>
        </w:pPrChange>
      </w:pPr>
      <w:del w:id="4320" w:author="Bob Rudis" w:date="2013-10-20T22:08:00Z">
        <w:r w:rsidRPr="00FA67B4" w:rsidDel="00FA67B4">
          <w:delText>RU    0.024371</w:delText>
        </w:r>
      </w:del>
    </w:p>
    <w:p w14:paraId="4999A16F" w14:textId="4370037A" w:rsidR="001B0287" w:rsidRPr="00FA67B4" w:rsidDel="00FA67B4" w:rsidRDefault="001B0287">
      <w:pPr>
        <w:pStyle w:val="CodeSnippet"/>
        <w:shd w:val="clear" w:color="auto" w:fill="FFF8EA"/>
        <w:rPr>
          <w:del w:id="4321" w:author="Bob Rudis" w:date="2013-10-20T22:08:00Z"/>
        </w:rPr>
        <w:pPrChange w:id="4322" w:author="Bob Rudis" w:date="2013-10-20T22:09:00Z">
          <w:pPr>
            <w:pStyle w:val="CodeSnippet"/>
          </w:pPr>
        </w:pPrChange>
      </w:pPr>
      <w:del w:id="4323" w:author="Bob Rudis" w:date="2013-10-20T22:08:00Z">
        <w:r w:rsidRPr="00FA67B4" w:rsidDel="00FA67B4">
          <w:delText>GB    0.024271</w:delText>
        </w:r>
      </w:del>
    </w:p>
    <w:p w14:paraId="25D2F592" w14:textId="3B4226E1" w:rsidR="001B0287" w:rsidRPr="00FA67B4" w:rsidDel="00FA67B4" w:rsidRDefault="001B0287">
      <w:pPr>
        <w:pStyle w:val="CodeSnippet"/>
        <w:shd w:val="clear" w:color="auto" w:fill="FFF8EA"/>
        <w:rPr>
          <w:del w:id="4324" w:author="Bob Rudis" w:date="2013-10-20T22:08:00Z"/>
        </w:rPr>
        <w:pPrChange w:id="4325" w:author="Bob Rudis" w:date="2013-10-20T22:09:00Z">
          <w:pPr>
            <w:pStyle w:val="CodeSnippet"/>
          </w:pPr>
        </w:pPrChange>
      </w:pPr>
      <w:del w:id="4326" w:author="Bob Rudis" w:date="2013-10-20T22:08:00Z">
        <w:r w:rsidRPr="00FA67B4" w:rsidDel="00FA67B4">
          <w:delText>IN    0.021174</w:delText>
        </w:r>
      </w:del>
    </w:p>
    <w:p w14:paraId="29239824" w14:textId="73DA4B1E" w:rsidR="001B0287" w:rsidRPr="00FA67B4" w:rsidDel="00FA67B4" w:rsidRDefault="001B0287">
      <w:pPr>
        <w:pStyle w:val="CodeSnippet"/>
        <w:shd w:val="clear" w:color="auto" w:fill="FFF8EA"/>
        <w:rPr>
          <w:del w:id="4327" w:author="Bob Rudis" w:date="2013-10-20T22:08:00Z"/>
        </w:rPr>
        <w:pPrChange w:id="4328" w:author="Bob Rudis" w:date="2013-10-20T22:09:00Z">
          <w:pPr>
            <w:pStyle w:val="CodeSnippet"/>
          </w:pPr>
        </w:pPrChange>
      </w:pPr>
      <w:del w:id="4329" w:author="Bob Rudis" w:date="2013-10-20T22:08:00Z">
        <w:r w:rsidRPr="00FA67B4" w:rsidDel="00FA67B4">
          <w:delText>FR    0.021023</w:delText>
        </w:r>
      </w:del>
    </w:p>
    <w:p w14:paraId="55905619" w14:textId="1880C5BF" w:rsidR="00A70A9F" w:rsidRDefault="001B0287">
      <w:pPr>
        <w:pStyle w:val="CodeSnippet"/>
        <w:shd w:val="clear" w:color="auto" w:fill="FFF8EA"/>
        <w:rPr>
          <w:ins w:id="4330" w:author="Russell Thomas" w:date="2013-08-20T15:56:00Z"/>
        </w:rPr>
        <w:pPrChange w:id="4331" w:author="Bob Rudis" w:date="2013-10-20T22:09:00Z">
          <w:pPr>
            <w:pStyle w:val="CodeSnippet"/>
          </w:pPr>
        </w:pPrChange>
      </w:pPr>
      <w:del w:id="4332" w:author="Bob Rudis" w:date="2013-10-20T22:08:00Z">
        <w:r w:rsidRPr="00FA67B4" w:rsidDel="00FA67B4">
          <w:delText>dtype: float64</w:delText>
        </w:r>
      </w:del>
    </w:p>
    <w:p w14:paraId="1D43DFB1" w14:textId="77777777" w:rsidR="00F15AF4" w:rsidRDefault="00F15AF4" w:rsidP="00F15AF4">
      <w:pPr>
        <w:pStyle w:val="QueryPara"/>
        <w:numPr>
          <w:ins w:id="4333" w:author="Russell Thomas" w:date="2013-08-20T15:56:00Z"/>
        </w:numPr>
        <w:rPr>
          <w:ins w:id="4334" w:author="Russell Thomas" w:date="2013-08-20T15:57:00Z"/>
        </w:rPr>
      </w:pPr>
      <w:ins w:id="4335" w:author="Russell Thomas" w:date="2013-08-20T15:57:00Z">
        <w:r>
          <w:t>[</w:t>
        </w:r>
        <w:proofErr w:type="gramStart"/>
        <w:r>
          <w:t>[ I</w:t>
        </w:r>
        <w:proofErr w:type="gramEnd"/>
        <w:r>
          <w:t xml:space="preserve"> get different results – only slightly different, but even a little difference is disturbing:</w:t>
        </w:r>
      </w:ins>
    </w:p>
    <w:p w14:paraId="4FE93E46" w14:textId="77777777" w:rsidR="00F15AF4" w:rsidRDefault="00F15AF4" w:rsidP="00F15AF4">
      <w:pPr>
        <w:pStyle w:val="QueryPara"/>
        <w:numPr>
          <w:ins w:id="4336" w:author="Russell Thomas" w:date="2013-08-20T15:57:00Z"/>
        </w:numPr>
        <w:ind w:left="720"/>
        <w:rPr>
          <w:ins w:id="4337" w:author="Russell Thomas" w:date="2013-08-20T15:57:00Z"/>
        </w:rPr>
      </w:pPr>
      <w:ins w:id="4338" w:author="Russell Thomas" w:date="2013-08-20T15:57:00Z">
        <w:r w:rsidRPr="00F15AF4">
          <w:t xml:space="preserve">CN    0.265179 </w:t>
        </w:r>
      </w:ins>
    </w:p>
    <w:p w14:paraId="4206ED61" w14:textId="77777777" w:rsidR="00F15AF4" w:rsidRDefault="00F15AF4" w:rsidP="00F15AF4">
      <w:pPr>
        <w:pStyle w:val="QueryPara"/>
        <w:numPr>
          <w:ins w:id="4339" w:author="Russell Thomas" w:date="2013-08-20T15:57:00Z"/>
        </w:numPr>
        <w:ind w:left="720"/>
        <w:rPr>
          <w:ins w:id="4340" w:author="Russell Thomas" w:date="2013-08-20T15:57:00Z"/>
        </w:rPr>
      </w:pPr>
      <w:ins w:id="4341" w:author="Russell Thomas" w:date="2013-08-20T15:57:00Z">
        <w:r w:rsidRPr="00F15AF4">
          <w:t xml:space="preserve">US    0.194826 </w:t>
        </w:r>
      </w:ins>
    </w:p>
    <w:p w14:paraId="1ECD75EF" w14:textId="77777777" w:rsidR="00F15AF4" w:rsidRDefault="00F15AF4" w:rsidP="00F15AF4">
      <w:pPr>
        <w:pStyle w:val="QueryPara"/>
        <w:numPr>
          <w:ins w:id="4342" w:author="Russell Thomas" w:date="2013-08-20T15:57:00Z"/>
        </w:numPr>
        <w:ind w:left="720"/>
        <w:rPr>
          <w:ins w:id="4343" w:author="Russell Thomas" w:date="2013-08-20T15:57:00Z"/>
        </w:rPr>
      </w:pPr>
      <w:ins w:id="4344" w:author="Russell Thomas" w:date="2013-08-20T15:57:00Z">
        <w:r w:rsidRPr="00F15AF4">
          <w:t xml:space="preserve">TR    0.053970 </w:t>
        </w:r>
      </w:ins>
    </w:p>
    <w:p w14:paraId="4B32278B" w14:textId="77777777" w:rsidR="00F15AF4" w:rsidRDefault="00F15AF4" w:rsidP="00F15AF4">
      <w:pPr>
        <w:pStyle w:val="QueryPara"/>
        <w:numPr>
          <w:ins w:id="4345" w:author="Russell Thomas" w:date="2013-08-20T15:57:00Z"/>
        </w:numPr>
        <w:ind w:left="720"/>
        <w:rPr>
          <w:ins w:id="4346" w:author="Russell Thomas" w:date="2013-08-20T15:57:00Z"/>
        </w:rPr>
      </w:pPr>
      <w:ins w:id="4347" w:author="Russell Thomas" w:date="2013-08-20T15:57:00Z">
        <w:r w:rsidRPr="00F15AF4">
          <w:t xml:space="preserve">DE    0.038484 </w:t>
        </w:r>
      </w:ins>
    </w:p>
    <w:p w14:paraId="5E23D18B" w14:textId="77777777" w:rsidR="00F15AF4" w:rsidRDefault="00F15AF4" w:rsidP="00F15AF4">
      <w:pPr>
        <w:pStyle w:val="QueryPara"/>
        <w:numPr>
          <w:ins w:id="4348" w:author="Russell Thomas" w:date="2013-08-20T15:57:00Z"/>
        </w:numPr>
        <w:ind w:left="720"/>
        <w:rPr>
          <w:ins w:id="4349" w:author="Russell Thomas" w:date="2013-08-20T15:57:00Z"/>
        </w:rPr>
      </w:pPr>
      <w:ins w:id="4350" w:author="Russell Thomas" w:date="2013-08-20T15:57:00Z">
        <w:r w:rsidRPr="00F15AF4">
          <w:t xml:space="preserve">NL    0.030666 </w:t>
        </w:r>
      </w:ins>
    </w:p>
    <w:p w14:paraId="1F2A975E" w14:textId="77777777" w:rsidR="00F15AF4" w:rsidRDefault="00F15AF4" w:rsidP="00F15AF4">
      <w:pPr>
        <w:pStyle w:val="QueryPara"/>
        <w:numPr>
          <w:ins w:id="4351" w:author="Russell Thomas" w:date="2013-08-20T15:57:00Z"/>
        </w:numPr>
        <w:ind w:left="720"/>
        <w:rPr>
          <w:ins w:id="4352" w:author="Russell Thomas" w:date="2013-08-20T15:57:00Z"/>
        </w:rPr>
      </w:pPr>
      <w:ins w:id="4353" w:author="Russell Thomas" w:date="2013-08-20T15:57:00Z">
        <w:r w:rsidRPr="00F15AF4">
          <w:t xml:space="preserve">RU    0.024537 </w:t>
        </w:r>
      </w:ins>
    </w:p>
    <w:p w14:paraId="3FFDAAC5" w14:textId="77777777" w:rsidR="00F15AF4" w:rsidRDefault="00F15AF4" w:rsidP="00F15AF4">
      <w:pPr>
        <w:pStyle w:val="QueryPara"/>
        <w:numPr>
          <w:ins w:id="4354" w:author="Russell Thomas" w:date="2013-08-20T15:57:00Z"/>
        </w:numPr>
        <w:ind w:left="720"/>
        <w:rPr>
          <w:ins w:id="4355" w:author="Russell Thomas" w:date="2013-08-20T15:57:00Z"/>
        </w:rPr>
      </w:pPr>
      <w:ins w:id="4356" w:author="Russell Thomas" w:date="2013-08-20T15:57:00Z">
        <w:r w:rsidRPr="00F15AF4">
          <w:t xml:space="preserve">GB    0.024333 </w:t>
        </w:r>
      </w:ins>
    </w:p>
    <w:p w14:paraId="018D1532" w14:textId="77777777" w:rsidR="00F15AF4" w:rsidRDefault="00F15AF4" w:rsidP="00F15AF4">
      <w:pPr>
        <w:pStyle w:val="QueryPara"/>
        <w:numPr>
          <w:ins w:id="4357" w:author="Russell Thomas" w:date="2013-08-20T15:57:00Z"/>
        </w:numPr>
        <w:ind w:left="720"/>
        <w:rPr>
          <w:ins w:id="4358" w:author="Russell Thomas" w:date="2013-08-20T15:57:00Z"/>
        </w:rPr>
      </w:pPr>
      <w:ins w:id="4359" w:author="Russell Thomas" w:date="2013-08-20T15:57:00Z">
        <w:r w:rsidRPr="00F15AF4">
          <w:t xml:space="preserve">IN    0.021189 </w:t>
        </w:r>
      </w:ins>
    </w:p>
    <w:p w14:paraId="1C72D989" w14:textId="77777777" w:rsidR="00F15AF4" w:rsidRDefault="00F15AF4" w:rsidP="00F15AF4">
      <w:pPr>
        <w:pStyle w:val="QueryPara"/>
        <w:numPr>
          <w:ins w:id="4360" w:author="Russell Thomas" w:date="2013-08-20T15:57:00Z"/>
        </w:numPr>
        <w:ind w:left="720"/>
        <w:rPr>
          <w:ins w:id="4361" w:author="Russell Thomas" w:date="2013-08-20T15:57:00Z"/>
        </w:rPr>
      </w:pPr>
      <w:ins w:id="4362" w:author="Russell Thomas" w:date="2013-08-20T15:57:00Z">
        <w:r w:rsidRPr="00F15AF4">
          <w:t xml:space="preserve">FR    0.021069 </w:t>
        </w:r>
      </w:ins>
    </w:p>
    <w:p w14:paraId="7D10235A" w14:textId="77777777" w:rsidR="00DD5024" w:rsidRDefault="00F15AF4">
      <w:pPr>
        <w:pStyle w:val="QueryPara"/>
        <w:numPr>
          <w:ins w:id="4363" w:author="Russell Thomas" w:date="2013-08-20T15:57:00Z"/>
        </w:numPr>
        <w:ind w:left="720"/>
        <w:rPr>
          <w:ins w:id="4364" w:author="Bob Rudis" w:date="2013-10-20T22:06:00Z"/>
        </w:rPr>
        <w:pPrChange w:id="4365" w:author="Russell Thomas" w:date="2013-08-20T15:57:00Z">
          <w:pPr>
            <w:pStyle w:val="CodeSnippet"/>
          </w:pPr>
        </w:pPrChange>
      </w:pPr>
      <w:proofErr w:type="spellStart"/>
      <w:proofErr w:type="gramStart"/>
      <w:ins w:id="4366" w:author="Russell Thomas" w:date="2013-08-20T15:57:00Z">
        <w:r w:rsidRPr="00F15AF4">
          <w:t>dtype</w:t>
        </w:r>
        <w:proofErr w:type="spellEnd"/>
        <w:proofErr w:type="gramEnd"/>
        <w:r w:rsidRPr="00F15AF4">
          <w:t>: float64</w:t>
        </w:r>
      </w:ins>
    </w:p>
    <w:p w14:paraId="26189127" w14:textId="77777777" w:rsidR="00FA67B4" w:rsidRDefault="00FA67B4">
      <w:pPr>
        <w:pStyle w:val="QueryPara"/>
        <w:numPr>
          <w:ins w:id="4367" w:author="Russell Thomas" w:date="2013-08-20T15:57:00Z"/>
        </w:numPr>
        <w:ind w:left="720"/>
        <w:rPr>
          <w:ins w:id="4368" w:author="Bob Rudis" w:date="2013-10-20T22:06:00Z"/>
        </w:rPr>
        <w:pPrChange w:id="4369" w:author="Russell Thomas" w:date="2013-08-20T15:57:00Z">
          <w:pPr>
            <w:pStyle w:val="CodeSnippet"/>
          </w:pPr>
        </w:pPrChange>
      </w:pPr>
    </w:p>
    <w:p w14:paraId="17854981" w14:textId="6F61A683" w:rsidR="00FA67B4" w:rsidRDefault="00FA67B4">
      <w:pPr>
        <w:pStyle w:val="QueryPara"/>
        <w:numPr>
          <w:ins w:id="4370" w:author="Russell Thomas" w:date="2013-08-20T15:57:00Z"/>
        </w:numPr>
        <w:ind w:left="720"/>
        <w:pPrChange w:id="4371" w:author="Russell Thomas" w:date="2013-08-20T15:57:00Z">
          <w:pPr>
            <w:pStyle w:val="CodeSnippet"/>
          </w:pPr>
        </w:pPrChange>
      </w:pPr>
      <w:ins w:id="4372" w:author="Bob Rudis" w:date="2013-10-20T22:06:00Z">
        <w:r>
          <w:t xml:space="preserve">AR: Results were most likely due to a different </w:t>
        </w:r>
        <w:proofErr w:type="spellStart"/>
        <w:r>
          <w:t>reputation.data</w:t>
        </w:r>
        <w:proofErr w:type="spellEnd"/>
        <w:r>
          <w:t xml:space="preserve"> file being used.</w:t>
        </w:r>
      </w:ins>
    </w:p>
    <w:p w14:paraId="6F291D14" w14:textId="77777777" w:rsidR="006A2160" w:rsidRDefault="003A760B" w:rsidP="007D6457">
      <w:pPr>
        <w:pStyle w:val="Para"/>
        <w:rPr>
          <w:ins w:id="4373" w:author="Kent, Kevin - Indianapolis" w:date="2013-10-09T11:14:00Z"/>
        </w:rPr>
      </w:pPr>
      <w:del w:id="4374" w:author="Kezia Endsley" w:date="2013-08-05T08:02:00Z">
        <w:r w:rsidDel="00E05DF9">
          <w:delText xml:space="preserve">Our </w:delText>
        </w:r>
      </w:del>
      <w:ins w:id="4375" w:author="Kezia Endsley" w:date="2013-08-05T08:02:00Z">
        <w:r w:rsidR="00E05DF9">
          <w:t xml:space="preserve">These </w:t>
        </w:r>
      </w:ins>
      <w:r>
        <w:t>quick calculations show</w:t>
      </w:r>
      <w:ins w:id="4376" w:author="Russell Thomas" w:date="2013-08-20T15:53:00Z">
        <w:r w:rsidR="00064FB9">
          <w:t xml:space="preserve"> that</w:t>
        </w:r>
      </w:ins>
      <w:r>
        <w:t xml:space="preserve"> </w:t>
      </w:r>
      <w:r w:rsidR="007D6457">
        <w:t xml:space="preserve">China and the United States </w:t>
      </w:r>
      <w:ins w:id="4377" w:author="Russell Thomas" w:date="2013-08-20T15:53:00Z">
        <w:r w:rsidR="00064FB9">
          <w:t xml:space="preserve">together </w:t>
        </w:r>
      </w:ins>
      <w:r w:rsidR="007D6457">
        <w:t>account for almost 46</w:t>
      </w:r>
      <w:ins w:id="4378" w:author="Kezia Endsley" w:date="2013-08-05T08:02:00Z">
        <w:r w:rsidR="00E05DF9">
          <w:t xml:space="preserve"> percent</w:t>
        </w:r>
      </w:ins>
      <w:del w:id="4379" w:author="Kezia Endsley" w:date="2013-08-05T08:02:00Z">
        <w:r w:rsidR="007D6457" w:rsidDel="00E05DF9">
          <w:delText>%</w:delText>
        </w:r>
      </w:del>
      <w:r w:rsidR="007D6457">
        <w:t xml:space="preserve"> of the malicious nodes in the list</w:t>
      </w:r>
      <w:ins w:id="4380" w:author="John Sleeva" w:date="2013-09-27T00:46:00Z">
        <w:r w:rsidR="008E46B3">
          <w:t>,</w:t>
        </w:r>
      </w:ins>
      <w:r w:rsidR="000C0C07">
        <w:t xml:space="preserve"> and Russia </w:t>
      </w:r>
      <w:del w:id="4381" w:author="John Sleeva" w:date="2013-09-27T00:46:00Z">
        <w:r w:rsidR="000C0C07" w:rsidDel="008E46B3">
          <w:delText>is j</w:delText>
        </w:r>
      </w:del>
      <w:ins w:id="4382" w:author="John Sleeva" w:date="2013-09-27T00:46:00Z">
        <w:r w:rsidR="008E46B3">
          <w:t>accounts for j</w:t>
        </w:r>
      </w:ins>
      <w:r w:rsidR="000C0C07">
        <w:t>ust 2.</w:t>
      </w:r>
      <w:del w:id="4383" w:author="Russell Thomas" w:date="2013-08-20T15:54:00Z">
        <w:r w:rsidR="000C0C07" w:rsidDel="00064FB9">
          <w:delText>5</w:delText>
        </w:r>
      </w:del>
      <w:ins w:id="4384" w:author="Kezia Endsley" w:date="2013-08-05T08:02:00Z">
        <w:del w:id="4385" w:author="Russell Thomas" w:date="2013-08-20T15:54:00Z">
          <w:r w:rsidR="00E05DF9" w:rsidDel="00064FB9">
            <w:delText xml:space="preserve"> </w:delText>
          </w:r>
        </w:del>
      </w:ins>
      <w:ins w:id="4386" w:author="Russell Thomas" w:date="2013-08-20T15:54:00Z">
        <w:r w:rsidR="00064FB9">
          <w:t xml:space="preserve">4 </w:t>
        </w:r>
      </w:ins>
      <w:ins w:id="4387" w:author="Kezia Endsley" w:date="2013-08-05T08:02:00Z">
        <w:r w:rsidR="00E05DF9">
          <w:t>percent</w:t>
        </w:r>
      </w:ins>
      <w:del w:id="4388" w:author="Kezia Endsley" w:date="2013-08-05T08:02:00Z">
        <w:r w:rsidR="000C0C07" w:rsidDel="00E05DF9">
          <w:delText>%</w:delText>
        </w:r>
      </w:del>
      <w:r w:rsidR="000C0C07">
        <w:t xml:space="preserve">. </w:t>
      </w:r>
      <w:r w:rsidR="00AE1BDC">
        <w:t>One</w:t>
      </w:r>
      <w:r w:rsidR="000C0C07">
        <w:t xml:space="preserve"> avenue to explore </w:t>
      </w:r>
      <w:r w:rsidR="001B0287">
        <w:lastRenderedPageBreak/>
        <w:t xml:space="preserve">here </w:t>
      </w:r>
      <w:del w:id="4389" w:author="Kezia Endsley" w:date="2013-08-05T08:02:00Z">
        <w:r w:rsidR="000C0C07" w:rsidDel="00E05DF9">
          <w:delText>would be</w:delText>
        </w:r>
      </w:del>
      <w:ins w:id="4390" w:author="Kezia Endsley" w:date="2013-08-05T08:02:00Z">
        <w:r w:rsidR="00E05DF9">
          <w:t>is</w:t>
        </w:r>
      </w:ins>
      <w:r w:rsidR="000C0C07">
        <w:t xml:space="preserve"> to see how this compares with various industry reports</w:t>
      </w:r>
      <w:r w:rsidR="00AE1BDC">
        <w:t xml:space="preserve"> since</w:t>
      </w:r>
      <w:r w:rsidR="000C0C07">
        <w:t xml:space="preserve"> </w:t>
      </w:r>
      <w:del w:id="4391" w:author="Kezia Endsley" w:date="2013-08-05T08:02:00Z">
        <w:r w:rsidR="000C0C07" w:rsidDel="00E05DF9">
          <w:delText xml:space="preserve">we </w:delText>
        </w:r>
      </w:del>
      <w:ins w:id="4392" w:author="Kezia Endsley" w:date="2013-08-05T08:02:00Z">
        <w:r w:rsidR="00E05DF9">
          <w:t xml:space="preserve">you </w:t>
        </w:r>
      </w:ins>
      <w:r w:rsidR="000C0C07">
        <w:t xml:space="preserve">would expect </w:t>
      </w:r>
      <w:r w:rsidR="000F7B57">
        <w:t>many</w:t>
      </w:r>
      <w:r w:rsidR="000C0C07">
        <w:t xml:space="preserve"> of these</w:t>
      </w:r>
      <w:r w:rsidR="00AE1BDC">
        <w:t xml:space="preserve"> countries to be in the top ten</w:t>
      </w:r>
      <w:ins w:id="4393" w:author="Kezia Endsley" w:date="2013-08-05T08:02:00Z">
        <w:r w:rsidR="00E05DF9">
          <w:t>. However</w:t>
        </w:r>
      </w:ins>
      <w:r w:rsidR="00AE1BDC">
        <w:t xml:space="preserve">, </w:t>
      </w:r>
      <w:del w:id="4394" w:author="Kezia Endsley" w:date="2013-08-05T08:02:00Z">
        <w:r w:rsidR="00AE1BDC" w:rsidDel="00E05DF9">
          <w:delText>but</w:delText>
        </w:r>
        <w:r w:rsidR="000C0C07" w:rsidDel="00E05DF9">
          <w:delText xml:space="preserve"> </w:delText>
        </w:r>
      </w:del>
      <w:r w:rsidR="000C0C07">
        <w:t xml:space="preserve">the </w:t>
      </w:r>
      <w:proofErr w:type="gramStart"/>
      <w:r w:rsidR="00E15593">
        <w:t xml:space="preserve">amount </w:t>
      </w:r>
      <w:ins w:id="4395" w:author="Kezia Endsley" w:date="2013-08-05T08:02:00Z">
        <w:r w:rsidR="00E05DF9">
          <w:t xml:space="preserve">that </w:t>
        </w:r>
      </w:ins>
      <w:r w:rsidR="00E15593">
        <w:t xml:space="preserve">some </w:t>
      </w:r>
      <w:del w:id="4396" w:author="Russell Thomas" w:date="2013-08-20T15:58:00Z">
        <w:r w:rsidR="00E15593" w:rsidDel="00A671FF">
          <w:delText>of them</w:delText>
        </w:r>
      </w:del>
      <w:ins w:id="4397" w:author="Russell Thomas" w:date="2013-08-20T15:58:00Z">
        <w:r w:rsidR="00A671FF">
          <w:t>countries</w:t>
        </w:r>
      </w:ins>
      <w:r w:rsidR="00E15593">
        <w:t xml:space="preserve"> </w:t>
      </w:r>
      <w:del w:id="4398" w:author="Russell Thomas" w:date="2013-08-20T15:58:00Z">
        <w:r w:rsidR="00E15593" w:rsidDel="00A671FF">
          <w:delText xml:space="preserve">are </w:delText>
        </w:r>
      </w:del>
      <w:r w:rsidR="00E15593">
        <w:t>contribu</w:t>
      </w:r>
      <w:ins w:id="4399" w:author="Russell Thomas" w:date="2013-08-20T15:58:00Z">
        <w:r w:rsidR="00A671FF">
          <w:t>te</w:t>
        </w:r>
      </w:ins>
      <w:del w:id="4400" w:author="Russell Thomas" w:date="2013-08-20T15:58:00Z">
        <w:r w:rsidR="00E15593" w:rsidDel="00A671FF">
          <w:delText>ting</w:delText>
        </w:r>
      </w:del>
      <w:r w:rsidR="00E15593">
        <w:t xml:space="preserve"> </w:t>
      </w:r>
      <w:del w:id="4401" w:author="Russell Thomas" w:date="2013-08-20T15:58:00Z">
        <w:r w:rsidR="00E15593" w:rsidDel="00A671FF">
          <w:delText xml:space="preserve">may </w:delText>
        </w:r>
      </w:del>
      <w:r w:rsidR="00E15593">
        <w:t>suggest</w:t>
      </w:r>
      <w:proofErr w:type="gramEnd"/>
      <w:r w:rsidR="00E15593">
        <w:t xml:space="preserve"> </w:t>
      </w:r>
      <w:ins w:id="4402" w:author="Russell Thomas" w:date="2013-08-20T15:58:00Z">
        <w:r w:rsidR="00A671FF">
          <w:t xml:space="preserve">that there might be </w:t>
        </w:r>
      </w:ins>
      <w:r w:rsidR="00E15593">
        <w:t xml:space="preserve">some bias in the data set. You can also see that </w:t>
      </w:r>
      <w:del w:id="4403" w:author="Russell Thomas" w:date="2013-08-20T15:59:00Z">
        <w:r w:rsidR="00E15593" w:rsidDel="00A671FF">
          <w:delText>almost 4</w:delText>
        </w:r>
      </w:del>
      <w:ins w:id="4404" w:author="Kezia Endsley" w:date="2013-08-05T08:02:00Z">
        <w:del w:id="4405" w:author="Russell Thomas" w:date="2013-08-20T15:59:00Z">
          <w:r w:rsidR="00E05DF9" w:rsidDel="00A671FF">
            <w:delText xml:space="preserve"> </w:delText>
          </w:r>
        </w:del>
      </w:ins>
      <w:ins w:id="4406" w:author="Russell Thomas" w:date="2013-08-20T15:59:00Z">
        <w:r w:rsidR="00A671FF">
          <w:t xml:space="preserve">3 </w:t>
        </w:r>
      </w:ins>
      <w:ins w:id="4407" w:author="Kezia Endsley" w:date="2013-08-05T08:02:00Z">
        <w:r w:rsidR="00E05DF9">
          <w:t>percent</w:t>
        </w:r>
      </w:ins>
      <w:del w:id="4408" w:author="Kezia Endsley" w:date="2013-08-05T08:02:00Z">
        <w:r w:rsidR="00E15593" w:rsidDel="00E05DF9">
          <w:delText>%</w:delText>
        </w:r>
      </w:del>
      <w:r w:rsidR="00E15593">
        <w:t xml:space="preserve"> of the nodes cannot be geo-located</w:t>
      </w:r>
      <w:ins w:id="4409" w:author="Russell Thomas" w:date="2013-08-20T15:59:00Z">
        <w:r w:rsidR="00A671FF">
          <w:t xml:space="preserve"> (in the R output, (Other) category</w:t>
        </w:r>
        <w:del w:id="4410" w:author="John Sleeva" w:date="2013-09-27T05:25:00Z">
          <w:r w:rsidR="00A671FF" w:rsidDel="003D3100">
            <w:delText xml:space="preserve"> </w:delText>
          </w:r>
        </w:del>
        <w:r w:rsidR="00A671FF">
          <w:t>)</w:t>
        </w:r>
      </w:ins>
      <w:r w:rsidR="000F7B57">
        <w:t xml:space="preserve">. </w:t>
      </w:r>
    </w:p>
    <w:p w14:paraId="174D87B9" w14:textId="77777777" w:rsidR="006A2160" w:rsidRDefault="006A2160" w:rsidP="006A2160">
      <w:pPr>
        <w:pStyle w:val="FeatureType"/>
        <w:rPr>
          <w:ins w:id="4411" w:author="Kent, Kevin - Indianapolis" w:date="2013-10-09T11:14:00Z"/>
        </w:rPr>
      </w:pPr>
      <w:proofErr w:type="gramStart"/>
      <w:ins w:id="4412" w:author="Kent, Kevin - Indianapolis" w:date="2013-10-09T11:14:00Z">
        <w:r>
          <w:t>type</w:t>
        </w:r>
        <w:proofErr w:type="gramEnd"/>
        <w:r>
          <w:t>="note"</w:t>
        </w:r>
      </w:ins>
    </w:p>
    <w:p w14:paraId="145C76A3" w14:textId="566E3186" w:rsidR="007D6457" w:rsidRDefault="0024305C">
      <w:pPr>
        <w:pStyle w:val="FeaturePara"/>
        <w:rPr>
          <w:ins w:id="4413" w:author="John Sleeva" w:date="2013-09-27T05:26:00Z"/>
        </w:rPr>
        <w:pPrChange w:id="4414" w:author="Kent, Kevin - Indianapolis" w:date="2013-10-09T11:14:00Z">
          <w:pPr>
            <w:pStyle w:val="Para"/>
          </w:pPr>
        </w:pPrChange>
      </w:pPr>
      <w:del w:id="4415" w:author="Kezia Endsley" w:date="2013-08-05T08:03:00Z">
        <w:r w:rsidDel="00E05DF9">
          <w:delText>The c</w:delText>
        </w:r>
      </w:del>
      <w:ins w:id="4416" w:author="Kezia Endsley" w:date="2013-08-05T08:03:00Z">
        <w:r w:rsidR="00E05DF9">
          <w:t>C</w:t>
        </w:r>
      </w:ins>
      <w:r>
        <w:t xml:space="preserve">hapter </w:t>
      </w:r>
      <w:ins w:id="4417" w:author="Bob Rudis" w:date="2013-10-20T22:10:00Z">
        <w:r w:rsidR="00FA67B4">
          <w:t>5</w:t>
        </w:r>
      </w:ins>
      <w:ins w:id="4418" w:author="Kezia Endsley" w:date="2013-08-05T08:03:00Z">
        <w:del w:id="4419" w:author="Bob Rudis" w:date="2013-10-20T22:10:00Z">
          <w:r w:rsidR="00E05DF9" w:rsidDel="00FA67B4">
            <w:delText>4</w:delText>
          </w:r>
        </w:del>
        <w:del w:id="4420" w:author="Kent, Kevin - Indianapolis" w:date="2013-10-09T11:13:00Z">
          <w:r w:rsidR="00E05DF9" w:rsidDel="006A2160">
            <w:delText xml:space="preserve">, </w:delText>
          </w:r>
        </w:del>
      </w:ins>
      <w:del w:id="4421" w:author="Kent, Kevin - Indianapolis" w:date="2013-10-09T11:13:00Z">
        <w:r w:rsidRPr="00E05DF9" w:rsidDel="006A2160">
          <w:delText>on “</w:delText>
        </w:r>
      </w:del>
      <w:ins w:id="4422" w:author="Kezia Endsley" w:date="2013-08-05T08:03:00Z">
        <w:del w:id="4423" w:author="Kent, Kevin - Indianapolis" w:date="2013-10-09T11:13:00Z">
          <w:r w:rsidR="00E05DF9" w:rsidDel="006A2160">
            <w:delText>“</w:delText>
          </w:r>
        </w:del>
      </w:ins>
      <w:del w:id="4424" w:author="Kent, Kevin - Indianapolis" w:date="2013-10-09T11:13:00Z">
        <w:r w:rsidR="00E05DF9" w:rsidRPr="00E05DF9" w:rsidDel="006A2160">
          <w:rPr>
            <w:highlight w:val="yellow"/>
          </w:rPr>
          <w:delText xml:space="preserve">Mapping </w:delText>
        </w:r>
      </w:del>
      <w:ins w:id="4425" w:author="John Sleeva" w:date="2013-09-27T05:26:00Z">
        <w:del w:id="4426" w:author="Kent, Kevin - Indianapolis" w:date="2013-10-09T11:13:00Z">
          <w:r w:rsidR="003D3100" w:rsidDel="006A2160">
            <w:rPr>
              <w:highlight w:val="yellow"/>
            </w:rPr>
            <w:delText xml:space="preserve">Analyzing </w:delText>
          </w:r>
        </w:del>
      </w:ins>
      <w:del w:id="4427" w:author="Kent, Kevin - Indianapolis" w:date="2013-10-09T11:13:00Z">
        <w:r w:rsidR="00E05DF9" w:rsidRPr="00E05DF9" w:rsidDel="006A2160">
          <w:rPr>
            <w:highlight w:val="yellow"/>
          </w:rPr>
          <w:delText>Badness</w:delText>
        </w:r>
      </w:del>
      <w:ins w:id="4428" w:author="Kezia Endsley" w:date="2013-08-05T08:03:00Z">
        <w:del w:id="4429" w:author="Kent, Kevin - Indianapolis" w:date="2013-10-09T11:13:00Z">
          <w:r w:rsidR="00E05DF9" w:rsidDel="006A2160">
            <w:delText>,</w:delText>
          </w:r>
        </w:del>
      </w:ins>
      <w:del w:id="4430" w:author="Kent, Kevin - Indianapolis" w:date="2013-10-09T11:13:00Z">
        <w:r w:rsidRPr="00E05DF9" w:rsidDel="006A2160">
          <w:delText>”</w:delText>
        </w:r>
      </w:del>
      <w:r>
        <w:t xml:space="preserve"> cover</w:t>
      </w:r>
      <w:r w:rsidR="003A760B">
        <w:t>s</w:t>
      </w:r>
      <w:r w:rsidR="00AE1BDC">
        <w:t xml:space="preserve"> the challenges and pitfalls of </w:t>
      </w:r>
      <w:r>
        <w:t xml:space="preserve">IP address </w:t>
      </w:r>
      <w:r w:rsidR="00AE1BDC">
        <w:t>geo-</w:t>
      </w:r>
      <w:r>
        <w:t>location</w:t>
      </w:r>
      <w:r w:rsidR="00AE1BDC">
        <w:t>, so we’ll refrain from exploring that further here</w:t>
      </w:r>
      <w:r w:rsidR="000C0C07">
        <w:t>.</w:t>
      </w:r>
    </w:p>
    <w:p w14:paraId="3A40080F" w14:textId="77777777" w:rsidR="00DD5024" w:rsidRDefault="003D3100">
      <w:pPr>
        <w:pStyle w:val="QueryPara"/>
        <w:numPr>
          <w:ins w:id="4431" w:author="John Sleeva" w:date="2013-09-27T05:26:00Z"/>
        </w:numPr>
        <w:rPr>
          <w:ins w:id="4432" w:author="Bob Rudis" w:date="2013-10-20T22:10:00Z"/>
        </w:rPr>
        <w:pPrChange w:id="4433" w:author="John Sleeva" w:date="2013-09-27T05:26:00Z">
          <w:pPr>
            <w:pStyle w:val="Para"/>
          </w:pPr>
        </w:pPrChange>
      </w:pPr>
      <w:ins w:id="4434" w:author="John Sleeva" w:date="2013-09-27T05:26:00Z">
        <w:r>
          <w:t>AU: My TOC has chapter 4 as “Analyzing Badness.</w:t>
        </w:r>
      </w:ins>
      <w:ins w:id="4435" w:author="John Sleeva" w:date="2013-09-27T05:27:00Z">
        <w:r>
          <w:t>” Please confirm. --John</w:t>
        </w:r>
      </w:ins>
      <w:ins w:id="4436" w:author="Kent, Kevin - Indianapolis" w:date="2013-10-09T11:14:00Z">
        <w:r w:rsidR="006A2160">
          <w:t xml:space="preserve"> //Authors, I checked Ch. 4 and the reference looks correct to me, but please confirm. Thanks, Kevin (PJE)</w:t>
        </w:r>
      </w:ins>
    </w:p>
    <w:p w14:paraId="5C6EB320" w14:textId="77777777" w:rsidR="00FA67B4" w:rsidRDefault="00FA67B4">
      <w:pPr>
        <w:pStyle w:val="QueryPara"/>
        <w:numPr>
          <w:ins w:id="4437" w:author="John Sleeva" w:date="2013-09-27T05:26:00Z"/>
        </w:numPr>
        <w:rPr>
          <w:ins w:id="4438" w:author="Bob Rudis" w:date="2013-10-20T22:10:00Z"/>
        </w:rPr>
        <w:pPrChange w:id="4439" w:author="John Sleeva" w:date="2013-09-27T05:26:00Z">
          <w:pPr>
            <w:pStyle w:val="Para"/>
          </w:pPr>
        </w:pPrChange>
      </w:pPr>
    </w:p>
    <w:p w14:paraId="1DDABD7A" w14:textId="68EFAFF3" w:rsidR="00FA67B4" w:rsidRDefault="00FA67B4">
      <w:pPr>
        <w:pStyle w:val="QueryPara"/>
        <w:numPr>
          <w:ins w:id="4440" w:author="John Sleeva" w:date="2013-09-27T05:26:00Z"/>
        </w:numPr>
        <w:pPrChange w:id="4441" w:author="John Sleeva" w:date="2013-09-27T05:26:00Z">
          <w:pPr>
            <w:pStyle w:val="Para"/>
          </w:pPr>
        </w:pPrChange>
      </w:pPr>
      <w:ins w:id="4442" w:author="Bob Rudis" w:date="2013-10-20T22:10:00Z">
        <w:r>
          <w:t>AR: Changed reference to Chapter 5 #</w:t>
        </w:r>
        <w:proofErr w:type="spellStart"/>
        <w:r>
          <w:t>ty</w:t>
        </w:r>
      </w:ins>
      <w:proofErr w:type="spellEnd"/>
    </w:p>
    <w:p w14:paraId="4581EDCF" w14:textId="77777777" w:rsidR="00AE1BDC" w:rsidRDefault="00AE1BDC" w:rsidP="007D6457">
      <w:pPr>
        <w:pStyle w:val="Para"/>
      </w:pPr>
      <w:r>
        <w:t xml:space="preserve">Looking </w:t>
      </w:r>
      <w:r w:rsidR="00245122">
        <w:t xml:space="preserve">at the </w:t>
      </w:r>
      <w:del w:id="4443" w:author="Kezia Endsley" w:date="2013-08-05T08:03:00Z">
        <w:r w:rsidR="00245122" w:rsidDel="0049500B">
          <w:delText>“</w:delText>
        </w:r>
      </w:del>
      <w:r w:rsidR="00DD5024" w:rsidRPr="00DD5024">
        <w:rPr>
          <w:rStyle w:val="InlineCode"/>
          <w:rPrChange w:id="4444" w:author="Kezia Endsley" w:date="2013-08-05T08:03:00Z">
            <w:rPr>
              <w:rStyle w:val="InlineCodeVariable"/>
              <w:b/>
              <w:snapToGrid/>
              <w:sz w:val="24"/>
            </w:rPr>
          </w:rPrChange>
        </w:rPr>
        <w:t>Risk</w:t>
      </w:r>
      <w:del w:id="4445" w:author="Kezia Endsley" w:date="2013-08-05T08:03:00Z">
        <w:r w:rsidR="00245122" w:rsidDel="0049500B">
          <w:delText>”</w:delText>
        </w:r>
      </w:del>
      <w:r w:rsidR="00245122">
        <w:t xml:space="preserve"> variable</w:t>
      </w:r>
      <w:r>
        <w:t xml:space="preserve">, </w:t>
      </w:r>
      <w:ins w:id="4446" w:author="Kezia Endsley" w:date="2013-08-05T08:03:00Z">
        <w:r w:rsidR="00FC7AB6">
          <w:t xml:space="preserve">you can see that </w:t>
        </w:r>
      </w:ins>
      <w:r>
        <w:t xml:space="preserve">the level of </w:t>
      </w:r>
      <w:r w:rsidRPr="00DA2558">
        <w:t>risk</w:t>
      </w:r>
      <w:r>
        <w:t xml:space="preserve"> of most of the nodes is</w:t>
      </w:r>
      <w:del w:id="4447" w:author="Russell Thomas" w:date="2013-08-20T16:00:00Z">
        <w:r w:rsidDel="00EC258A">
          <w:delText>, well,</w:delText>
        </w:r>
      </w:del>
      <w:r>
        <w:t xml:space="preserve"> </w:t>
      </w:r>
      <w:r w:rsidRPr="003813F3">
        <w:rPr>
          <w:i/>
        </w:rPr>
        <w:t>negligible</w:t>
      </w:r>
      <w:ins w:id="4448" w:author="Russell Thomas" w:date="2013-08-20T16:00:00Z">
        <w:r w:rsidR="00EC258A">
          <w:rPr>
            <w:i/>
          </w:rPr>
          <w:t xml:space="preserve"> </w:t>
        </w:r>
        <w:r w:rsidR="00DD5024" w:rsidRPr="00DD5024">
          <w:rPr>
            <w:rPrChange w:id="4449" w:author="Russell Thomas" w:date="2013-08-20T16:00:00Z">
              <w:rPr>
                <w:rFonts w:ascii="Courier New" w:hAnsi="Courier New"/>
                <w:i/>
                <w:noProof/>
                <w:sz w:val="18"/>
              </w:rPr>
            </w:rPrChange>
          </w:rPr>
          <w:t>(</w:t>
        </w:r>
        <w:r w:rsidR="00EC258A">
          <w:t>i.e. so low that they can be disregarded)</w:t>
        </w:r>
      </w:ins>
      <w:r>
        <w:t xml:space="preserve">. There are other elements that stand out with this </w:t>
      </w:r>
      <w:r w:rsidR="00245122">
        <w:t>data though</w:t>
      </w:r>
      <w:r>
        <w:t>, foremost being that practically no endpoints are in categories 1, 5, 6</w:t>
      </w:r>
      <w:ins w:id="4450" w:author="Kezia Endsley" w:date="2013-08-05T08:04:00Z">
        <w:r w:rsidR="00FC7AB6">
          <w:t>,</w:t>
        </w:r>
      </w:ins>
      <w:r>
        <w:t xml:space="preserve"> or 7, and none in the rest of the defined possible range</w:t>
      </w:r>
      <w:r w:rsidR="003A760B">
        <w:t xml:space="preserve"> [8-10]</w:t>
      </w:r>
      <w:r>
        <w:t xml:space="preserve">. </w:t>
      </w:r>
      <w:del w:id="4451" w:author="Kezia Endsley" w:date="2013-08-05T08:04:00Z">
        <w:r w:rsidDel="00FC7AB6">
          <w:delText xml:space="preserve">We </w:delText>
        </w:r>
      </w:del>
      <w:ins w:id="4452" w:author="Kezia Endsley" w:date="2013-08-05T08:04:00Z">
        <w:del w:id="4453" w:author="Russell Thomas" w:date="2013-08-20T16:03:00Z">
          <w:r w:rsidR="00FC7AB6" w:rsidDel="00A270E1">
            <w:delText xml:space="preserve">You </w:delText>
          </w:r>
        </w:del>
      </w:ins>
      <w:del w:id="4454" w:author="Russell Thomas" w:date="2013-08-20T16:03:00Z">
        <w:r w:rsidDel="00A270E1">
          <w:delText>should make another note to</w:delText>
        </w:r>
      </w:del>
      <w:ins w:id="4455" w:author="Russell Thomas" w:date="2013-08-20T16:03:00Z">
        <w:r w:rsidR="00A270E1">
          <w:t>This anomaly is a sign to you that it is worth</w:t>
        </w:r>
      </w:ins>
      <w:r>
        <w:t xml:space="preserve"> dig</w:t>
      </w:r>
      <w:ins w:id="4456" w:author="Russell Thomas" w:date="2013-08-20T16:04:00Z">
        <w:r w:rsidR="00A270E1">
          <w:t>ging</w:t>
        </w:r>
      </w:ins>
      <w:r>
        <w:t xml:space="preserve"> a bit deeper, but </w:t>
      </w:r>
      <w:del w:id="4457" w:author="Russell Thomas" w:date="2013-08-20T16:04:00Z">
        <w:r w:rsidDel="00A270E1">
          <w:delText xml:space="preserve">there </w:delText>
        </w:r>
      </w:del>
      <w:ins w:id="4458" w:author="Russell Thomas" w:date="2013-08-20T16:04:00Z">
        <w:r w:rsidR="00A270E1">
          <w:t xml:space="preserve">the anomaly </w:t>
        </w:r>
      </w:ins>
      <w:ins w:id="4459" w:author="Russell Thomas" w:date="2013-08-20T16:05:00Z">
        <w:r w:rsidR="005B1AA4">
          <w:t>is significant evidence</w:t>
        </w:r>
      </w:ins>
      <w:del w:id="4460" w:author="Russell Thomas" w:date="2013-08-20T16:05:00Z">
        <w:r w:rsidDel="005B1AA4">
          <w:delText>is more than a hint</w:delText>
        </w:r>
      </w:del>
      <w:r>
        <w:t xml:space="preserve"> of bias </w:t>
      </w:r>
      <w:del w:id="4461" w:author="Russell Thomas" w:date="2013-08-20T16:05:00Z">
        <w:r w:rsidDel="005B1AA4">
          <w:delText>from this perspective</w:delText>
        </w:r>
      </w:del>
      <w:ins w:id="4462" w:author="Russell Thomas" w:date="2013-08-20T16:05:00Z">
        <w:r w:rsidR="005B1AA4">
          <w:t>in the data set</w:t>
        </w:r>
      </w:ins>
      <w:r>
        <w:t>.</w:t>
      </w:r>
    </w:p>
    <w:p w14:paraId="248CE72E" w14:textId="77777777" w:rsidR="00AE1BDC" w:rsidRPr="00AE1BDC" w:rsidRDefault="00AE1BDC" w:rsidP="007D6457">
      <w:pPr>
        <w:pStyle w:val="Para"/>
      </w:pPr>
      <w:r>
        <w:t xml:space="preserve">Finally, the </w:t>
      </w:r>
      <w:r w:rsidR="00DD5024" w:rsidRPr="00DD5024">
        <w:rPr>
          <w:rStyle w:val="InlineCode"/>
          <w:rPrChange w:id="4463" w:author="Kezia Endsley" w:date="2013-08-05T08:04:00Z">
            <w:rPr>
              <w:rStyle w:val="InlineCodeVariable"/>
              <w:b/>
              <w:snapToGrid/>
              <w:sz w:val="24"/>
            </w:rPr>
          </w:rPrChange>
        </w:rPr>
        <w:t>Reliability</w:t>
      </w:r>
      <w:r>
        <w:t xml:space="preserve"> </w:t>
      </w:r>
      <w:r w:rsidR="003A760B">
        <w:t>rating of the nodes also appears</w:t>
      </w:r>
      <w:r>
        <w:t xml:space="preserve"> to be a bit skewed</w:t>
      </w:r>
      <w:ins w:id="4464" w:author="Russell Thomas" w:date="2013-08-20T16:05:00Z">
        <w:r w:rsidR="005B4C39">
          <w:t xml:space="preserve"> (i.e. the distribution is extended to one side of the mean or central tendency)</w:t>
        </w:r>
      </w:ins>
      <w:r>
        <w:t>.</w:t>
      </w:r>
      <w:r w:rsidR="00FB7D74">
        <w:t xml:space="preserve"> The</w:t>
      </w:r>
      <w:r w:rsidR="00245122">
        <w:t xml:space="preserve"> values are mostly </w:t>
      </w:r>
      <w:r w:rsidR="00FB7D74">
        <w:t>cluster</w:t>
      </w:r>
      <w:r w:rsidR="00245122">
        <w:t>ed</w:t>
      </w:r>
      <w:r w:rsidR="00FB7D74">
        <w:t xml:space="preserve"> in levels 2 and 4</w:t>
      </w:r>
      <w:ins w:id="4465" w:author="Kezia Endsley" w:date="2013-08-05T08:04:00Z">
        <w:r w:rsidR="00380E59">
          <w:t>,</w:t>
        </w:r>
      </w:ins>
      <w:r w:rsidR="00FB7D74">
        <w:t xml:space="preserve"> </w:t>
      </w:r>
      <w:del w:id="4466" w:author="Kezia Endsley" w:date="2013-08-05T08:04:00Z">
        <w:r w:rsidR="00FB7D74" w:rsidDel="00380E59">
          <w:delText xml:space="preserve">and </w:delText>
        </w:r>
      </w:del>
      <w:ins w:id="4467" w:author="Kezia Endsley" w:date="2013-08-05T08:04:00Z">
        <w:r w:rsidR="00380E59">
          <w:t xml:space="preserve">with </w:t>
        </w:r>
      </w:ins>
      <w:r w:rsidR="00FB7D74">
        <w:t xml:space="preserve">not </w:t>
      </w:r>
      <w:r w:rsidR="003D767E">
        <w:t>many ratings</w:t>
      </w:r>
      <w:r w:rsidR="00FB7D74">
        <w:t xml:space="preserve"> above level 4. </w:t>
      </w:r>
      <w:r w:rsidR="00245122">
        <w:t>The fact that it completely skips a reliability rating of 3 should raise some questions</w:t>
      </w:r>
      <w:ins w:id="4468" w:author="Russell Thomas" w:date="2013-08-20T16:06:00Z">
        <w:r w:rsidR="005B4C39">
          <w:t xml:space="preserve"> in your mind</w:t>
        </w:r>
      </w:ins>
      <w:r w:rsidR="00CF733C">
        <w:t xml:space="preserve">. </w:t>
      </w:r>
      <w:r w:rsidR="00245122">
        <w:t xml:space="preserve">It could indicate a systemic flaw in the assignment of the rating, or it could be that </w:t>
      </w:r>
      <w:ins w:id="4469" w:author="Kezia Endsley" w:date="2013-08-05T08:04:00Z">
        <w:r w:rsidR="00380E59">
          <w:t>you</w:t>
        </w:r>
      </w:ins>
      <w:del w:id="4470" w:author="Kezia Endsley" w:date="2013-08-05T08:04:00Z">
        <w:r w:rsidR="00245122" w:rsidDel="00380E59">
          <w:delText>we</w:delText>
        </w:r>
      </w:del>
      <w:r w:rsidR="00245122">
        <w:t xml:space="preserve"> have at least two distinct data sets</w:t>
      </w:r>
      <w:r w:rsidR="00CF733C">
        <w:t xml:space="preserve">. </w:t>
      </w:r>
      <w:r w:rsidR="00245122">
        <w:t>Either way, that large quantity of 2</w:t>
      </w:r>
      <w:del w:id="4471" w:author="Kezia Endsley" w:date="2013-08-05T08:04:00Z">
        <w:r w:rsidR="00245122" w:rsidDel="00380E59">
          <w:delText>’</w:delText>
        </w:r>
      </w:del>
      <w:r w:rsidR="00245122">
        <w:t>s and 4</w:t>
      </w:r>
      <w:del w:id="4472" w:author="Kezia Endsley" w:date="2013-08-05T08:04:00Z">
        <w:r w:rsidR="00245122" w:rsidDel="00380E59">
          <w:delText>’</w:delText>
        </w:r>
      </w:del>
      <w:r w:rsidR="00245122">
        <w:t>s and low quantity of 3</w:t>
      </w:r>
      <w:del w:id="4473" w:author="Kezia Endsley" w:date="2013-08-05T08:04:00Z">
        <w:r w:rsidR="00245122" w:rsidDel="00380E59">
          <w:delText>’</w:delText>
        </w:r>
      </w:del>
      <w:r w:rsidR="00245122">
        <w:t xml:space="preserve">s is </w:t>
      </w:r>
      <w:ins w:id="4474" w:author="Kezia Endsley" w:date="2013-08-05T08:05:00Z">
        <w:r w:rsidR="00380E59">
          <w:t xml:space="preserve">a </w:t>
        </w:r>
        <w:del w:id="4475" w:author="Russell Thomas" w:date="2013-08-20T16:06:00Z">
          <w:r w:rsidR="00380E59" w:rsidDel="005B4C39">
            <w:delText>red flag</w:delText>
          </w:r>
        </w:del>
      </w:ins>
      <w:ins w:id="4476" w:author="Russell Thomas" w:date="2013-08-20T16:06:00Z">
        <w:r w:rsidR="005B4C39">
          <w:t>clear sign that</w:t>
        </w:r>
      </w:ins>
      <w:ins w:id="4477" w:author="Kezia Endsley" w:date="2013-08-05T08:05:00Z">
        <w:r w:rsidR="00380E59">
          <w:t xml:space="preserve"> you should investigate</w:t>
        </w:r>
      </w:ins>
      <w:ins w:id="4478" w:author="Russell Thomas" w:date="2013-08-20T16:07:00Z">
        <w:r w:rsidR="005B4C39">
          <w:t xml:space="preserve"> further</w:t>
        </w:r>
      </w:ins>
      <w:del w:id="4479" w:author="Kezia Endsley" w:date="2013-08-05T08:05:00Z">
        <w:r w:rsidR="00245122" w:rsidDel="00380E59">
          <w:delText>something we may see if we can determine what’s going on</w:delText>
        </w:r>
      </w:del>
      <w:r w:rsidR="00245122">
        <w:t>, because it’s just a little odd</w:t>
      </w:r>
      <w:ins w:id="4480" w:author="Russell Thomas" w:date="2013-08-20T16:07:00Z">
        <w:r w:rsidR="005B4C39">
          <w:t xml:space="preserve"> and surprising</w:t>
        </w:r>
      </w:ins>
      <w:r w:rsidR="00245122">
        <w:t>.</w:t>
      </w:r>
      <w:ins w:id="4481" w:author="Russell Thomas" w:date="2013-08-20T16:07:00Z">
        <w:r w:rsidR="005B4C39">
          <w:t xml:space="preserve"> </w:t>
        </w:r>
      </w:ins>
      <w:r w:rsidR="00245122">
        <w:t xml:space="preserve"> </w:t>
      </w:r>
    </w:p>
    <w:p w14:paraId="4C8DA667" w14:textId="77777777" w:rsidR="00DD5024" w:rsidRDefault="00DD5024">
      <w:pPr>
        <w:pStyle w:val="QueryPara"/>
        <w:rPr>
          <w:ins w:id="4482" w:author="Bob Rudis" w:date="2013-10-20T22:10:00Z"/>
        </w:rPr>
        <w:pPrChange w:id="4483" w:author="Kezia Endsley" w:date="2013-08-05T08:45:00Z">
          <w:pPr>
            <w:pStyle w:val="Para"/>
          </w:pPr>
        </w:pPrChange>
      </w:pPr>
      <w:ins w:id="4484" w:author="Kezia Endsley" w:date="2013-08-05T08:45:00Z">
        <w:r w:rsidRPr="00DD5024">
          <w:rPr>
            <w:rPrChange w:id="4485" w:author="Kezia Endsley" w:date="2013-08-05T08:45:00Z">
              <w:rPr>
                <w:rFonts w:ascii="Courier New" w:hAnsi="Courier New"/>
                <w:i/>
                <w:noProof/>
                <w:shd w:val="clear" w:color="auto" w:fill="FFFFFF"/>
              </w:rPr>
            </w:rPrChange>
          </w:rPr>
          <w:t xml:space="preserve">[[Authors: Edits to last sentence above okay? </w:t>
        </w:r>
        <w:proofErr w:type="spellStart"/>
        <w:r w:rsidRPr="00DD5024">
          <w:rPr>
            <w:rPrChange w:id="4486" w:author="Kezia Endsley" w:date="2013-08-05T08:45:00Z">
              <w:rPr>
                <w:rFonts w:ascii="Courier New" w:hAnsi="Courier New"/>
                <w:i/>
                <w:noProof/>
                <w:shd w:val="clear" w:color="auto" w:fill="FFFFFF"/>
              </w:rPr>
            </w:rPrChange>
          </w:rPr>
          <w:t>Kezia</w:t>
        </w:r>
        <w:proofErr w:type="spellEnd"/>
        <w:r w:rsidRPr="00DD5024">
          <w:rPr>
            <w:rPrChange w:id="4487" w:author="Kezia Endsley" w:date="2013-08-05T08:45:00Z">
              <w:rPr>
                <w:rFonts w:ascii="Courier New" w:hAnsi="Courier New"/>
                <w:i/>
                <w:noProof/>
                <w:shd w:val="clear" w:color="auto" w:fill="FFFFFF"/>
              </w:rPr>
            </w:rPrChange>
          </w:rPr>
          <w:t>]]</w:t>
        </w:r>
      </w:ins>
    </w:p>
    <w:p w14:paraId="4E3DF59D" w14:textId="77777777" w:rsidR="00FA67B4" w:rsidRDefault="00FA67B4">
      <w:pPr>
        <w:pStyle w:val="QueryPara"/>
        <w:rPr>
          <w:ins w:id="4488" w:author="Bob Rudis" w:date="2013-10-20T22:10:00Z"/>
        </w:rPr>
        <w:pPrChange w:id="4489" w:author="Kezia Endsley" w:date="2013-08-05T08:45:00Z">
          <w:pPr>
            <w:pStyle w:val="Para"/>
          </w:pPr>
        </w:pPrChange>
      </w:pPr>
    </w:p>
    <w:p w14:paraId="3A046493" w14:textId="55931B64" w:rsidR="00FA67B4" w:rsidRDefault="00FA67B4">
      <w:pPr>
        <w:pStyle w:val="QueryPara"/>
        <w:rPr>
          <w:ins w:id="4490" w:author="Kezia Endsley" w:date="2013-08-05T08:45:00Z"/>
        </w:rPr>
        <w:pPrChange w:id="4491" w:author="Kezia Endsley" w:date="2013-08-05T08:45:00Z">
          <w:pPr>
            <w:pStyle w:val="Para"/>
          </w:pPr>
        </w:pPrChange>
      </w:pPr>
      <w:ins w:id="4492" w:author="Bob Rudis" w:date="2013-10-20T22:10:00Z">
        <w:r>
          <w:t>AR: Yes.</w:t>
        </w:r>
      </w:ins>
    </w:p>
    <w:p w14:paraId="71359D53" w14:textId="77777777" w:rsidR="000906A5" w:rsidRDefault="00380E59" w:rsidP="000906A5">
      <w:pPr>
        <w:pStyle w:val="Para"/>
        <w:numPr>
          <w:ins w:id="4493" w:author="Kezia Endsley" w:date="2013-08-05T08:45:00Z"/>
        </w:numPr>
      </w:pPr>
      <w:ins w:id="4494" w:author="Kezia Endsley" w:date="2013-08-05T08:05:00Z">
        <w:r>
          <w:t>You</w:t>
        </w:r>
      </w:ins>
      <w:del w:id="4495" w:author="Kezia Endsley" w:date="2013-08-05T08:05:00Z">
        <w:r w:rsidR="000906A5" w:rsidDel="00380E59">
          <w:delText>We</w:delText>
        </w:r>
      </w:del>
      <w:r w:rsidR="000906A5">
        <w:t xml:space="preserve"> now have some leads to </w:t>
      </w:r>
      <w:r w:rsidR="00DC4773">
        <w:t>pursue</w:t>
      </w:r>
      <w:r w:rsidR="000906A5">
        <w:t xml:space="preserve"> and a much better idea of </w:t>
      </w:r>
      <w:r w:rsidR="00DC4773">
        <w:t xml:space="preserve">the makeup of the </w:t>
      </w:r>
      <w:r w:rsidR="000906A5">
        <w:t xml:space="preserve">key components of the </w:t>
      </w:r>
      <w:r w:rsidR="00CD6032">
        <w:t>data</w:t>
      </w:r>
      <w:ins w:id="4496" w:author="Kezia Endsley" w:date="2013-08-05T08:05:00Z">
        <w:r>
          <w:t xml:space="preserve">. </w:t>
        </w:r>
        <w:del w:id="4497" w:author="Russell Thomas" w:date="2013-08-20T16:07:00Z">
          <w:r w:rsidDel="005B4C39">
            <w:delText>This is</w:delText>
          </w:r>
        </w:del>
      </w:ins>
      <w:del w:id="4498" w:author="Russell Thomas" w:date="2013-08-20T16:07:00Z">
        <w:r w:rsidR="00CD6032" w:rsidDel="005B4C39">
          <w:delText>, which</w:delText>
        </w:r>
        <w:r w:rsidR="000906A5" w:rsidDel="005B4C39">
          <w:delText xml:space="preserve"> should be plenty of fodder for formulating </w:delText>
        </w:r>
        <w:r w:rsidR="000F7B57" w:rsidDel="005B4C39">
          <w:delText>a practical question</w:delText>
        </w:r>
      </w:del>
      <w:ins w:id="4499" w:author="Russell Thomas" w:date="2013-08-20T16:07:00Z">
        <w:r w:rsidR="005B4C39">
          <w:t>This preliminary analysis gives you enough information to formulate a research question</w:t>
        </w:r>
      </w:ins>
      <w:r w:rsidR="000906A5">
        <w:t>.</w:t>
      </w:r>
    </w:p>
    <w:p w14:paraId="30E1662D" w14:textId="77777777" w:rsidR="00FC2485" w:rsidRDefault="003B75BB" w:rsidP="00E76169">
      <w:pPr>
        <w:pStyle w:val="H1"/>
      </w:pPr>
      <w:bookmarkStart w:id="4500" w:name="_Toc241878735"/>
      <w:del w:id="4501" w:author="John Sleeva" w:date="2013-09-27T02:28:00Z">
        <w:r w:rsidDel="00263AA6">
          <w:lastRenderedPageBreak/>
          <w:delText xml:space="preserve">Honing </w:delText>
        </w:r>
      </w:del>
      <w:ins w:id="4502" w:author="John Sleeva" w:date="2013-09-27T02:28:00Z">
        <w:r w:rsidR="00263AA6">
          <w:t xml:space="preserve">Homing </w:t>
        </w:r>
      </w:ins>
      <w:r>
        <w:t xml:space="preserve">In </w:t>
      </w:r>
      <w:r w:rsidR="00E5526A">
        <w:t xml:space="preserve">on a </w:t>
      </w:r>
      <w:r w:rsidR="00FC2485">
        <w:t>Question</w:t>
      </w:r>
      <w:bookmarkEnd w:id="4500"/>
    </w:p>
    <w:p w14:paraId="52198AE9" w14:textId="3408F0E1" w:rsidR="000906A5" w:rsidRPr="008A678B" w:rsidRDefault="000906A5" w:rsidP="000906A5">
      <w:pPr>
        <w:pStyle w:val="Para"/>
      </w:pPr>
      <w:r>
        <w:t>Conside</w:t>
      </w:r>
      <w:r w:rsidR="00CD6032">
        <w:t>r</w:t>
      </w:r>
      <w:r w:rsidR="003B75BB">
        <w:t xml:space="preserve"> both </w:t>
      </w:r>
      <w:ins w:id="4503" w:author="Kezia Endsley" w:date="2013-08-05T08:06:00Z">
        <w:r w:rsidR="00E5526A">
          <w:t>the</w:t>
        </w:r>
      </w:ins>
      <w:del w:id="4504" w:author="Kezia Endsley" w:date="2013-08-05T08:06:00Z">
        <w:r w:rsidR="003B75BB" w:rsidDel="00E5526A">
          <w:delText>our</w:delText>
        </w:r>
      </w:del>
      <w:r w:rsidR="003B75BB">
        <w:t xml:space="preserve"> problem and</w:t>
      </w:r>
      <w:r w:rsidR="00CD6032">
        <w:t xml:space="preserve"> the primary use</w:t>
      </w:r>
      <w:ins w:id="4505" w:author="Kezia Endsley" w:date="2013-08-05T08:06:00Z">
        <w:r w:rsidR="00E5526A">
          <w:t xml:space="preserve"> </w:t>
        </w:r>
      </w:ins>
      <w:del w:id="4506" w:author="Kezia Endsley" w:date="2013-08-05T08:06:00Z">
        <w:r w:rsidR="00CD6032" w:rsidDel="00E5526A">
          <w:delText>-</w:delText>
        </w:r>
      </w:del>
      <w:r w:rsidR="00CD6032">
        <w:t xml:space="preserve">case for the AlienVault reputation </w:t>
      </w:r>
      <w:r>
        <w:t>data: importing it into a SEIM</w:t>
      </w:r>
      <w:r w:rsidR="00CD6032">
        <w:t xml:space="preserve"> or </w:t>
      </w:r>
      <w:ins w:id="4507" w:author="Russell Thomas" w:date="2013-08-20T16:08:00Z">
        <w:r w:rsidR="00F25DD4">
          <w:t>Intrusion Detection System/Intru</w:t>
        </w:r>
      </w:ins>
      <w:ins w:id="4508" w:author="Bob Rudis" w:date="2013-10-20T22:16:00Z">
        <w:r w:rsidR="00965D12">
          <w:t>s</w:t>
        </w:r>
      </w:ins>
      <w:ins w:id="4509" w:author="Russell Thomas" w:date="2013-08-20T16:08:00Z">
        <w:del w:id="4510" w:author="Bob Rudis" w:date="2013-10-20T22:16:00Z">
          <w:r w:rsidR="00F25DD4" w:rsidDel="00965D12">
            <w:delText>ct</w:delText>
          </w:r>
        </w:del>
        <w:r w:rsidR="00F25DD4">
          <w:t>ion Prevention System (</w:t>
        </w:r>
      </w:ins>
      <w:r w:rsidR="00CD6032">
        <w:t>ID</w:t>
      </w:r>
      <w:ins w:id="4511" w:author="Russell Thomas" w:date="2013-08-20T16:09:00Z">
        <w:r w:rsidR="00F25DD4">
          <w:t>S</w:t>
        </w:r>
      </w:ins>
      <w:del w:id="4512" w:author="Russell Thomas" w:date="2013-08-20T16:09:00Z">
        <w:r w:rsidR="00CD6032" w:rsidDel="00F25DD4">
          <w:delText>P</w:delText>
        </w:r>
      </w:del>
      <w:r w:rsidR="00CD6032">
        <w:t>/I</w:t>
      </w:r>
      <w:ins w:id="4513" w:author="Russell Thomas" w:date="2013-08-20T16:09:00Z">
        <w:r w:rsidR="00F25DD4">
          <w:t>P</w:t>
        </w:r>
      </w:ins>
      <w:del w:id="4514" w:author="Russell Thomas" w:date="2013-08-20T16:09:00Z">
        <w:r w:rsidR="00CD6032" w:rsidDel="00F25DD4">
          <w:delText>D</w:delText>
        </w:r>
      </w:del>
      <w:r w:rsidR="00CD6032">
        <w:t>S</w:t>
      </w:r>
      <w:ins w:id="4515" w:author="Russell Thomas" w:date="2013-08-20T16:09:00Z">
        <w:r w:rsidR="00F25DD4">
          <w:t>)</w:t>
        </w:r>
      </w:ins>
      <w:r>
        <w:t xml:space="preserve"> </w:t>
      </w:r>
      <w:del w:id="4516" w:author="Russell Thomas" w:date="2013-08-20T16:09:00Z">
        <w:r w:rsidDel="00F25DD4">
          <w:delText xml:space="preserve">environment </w:delText>
        </w:r>
      </w:del>
      <w:r>
        <w:t>to alert in</w:t>
      </w:r>
      <w:r w:rsidR="00E9498C">
        <w:t xml:space="preserve">cident response team members </w:t>
      </w:r>
      <w:r w:rsidR="00CD6032">
        <w:t xml:space="preserve">or </w:t>
      </w:r>
      <w:del w:id="4517" w:author="Kezia Endsley" w:date="2013-08-05T08:06:00Z">
        <w:r w:rsidR="00CD6032" w:rsidDel="00E5526A">
          <w:delText xml:space="preserve">just </w:delText>
        </w:r>
      </w:del>
      <w:ins w:id="4518" w:author="Kezia Endsley" w:date="2013-08-05T08:06:00Z">
        <w:r w:rsidR="00E5526A">
          <w:t xml:space="preserve">to </w:t>
        </w:r>
      </w:ins>
      <w:r w:rsidR="0024305C">
        <w:t>log/</w:t>
      </w:r>
      <w:r w:rsidR="00CD6032">
        <w:t xml:space="preserve">block </w:t>
      </w:r>
      <w:r>
        <w:t xml:space="preserve">malicious activity. How </w:t>
      </w:r>
      <w:r w:rsidR="003B75BB">
        <w:t xml:space="preserve">can </w:t>
      </w:r>
      <w:r>
        <w:t xml:space="preserve">this quick overview of the reputation data </w:t>
      </w:r>
      <w:r w:rsidR="00FE545A">
        <w:t xml:space="preserve">influence </w:t>
      </w:r>
      <w:r w:rsidR="00DC4773">
        <w:t xml:space="preserve">the configuration of </w:t>
      </w:r>
      <w:r w:rsidR="003B75BB">
        <w:t xml:space="preserve">the SIEM in </w:t>
      </w:r>
      <w:del w:id="4519" w:author="Kezia Endsley" w:date="2013-08-05T08:06:00Z">
        <w:r w:rsidR="003B75BB" w:rsidDel="00E5526A">
          <w:delText xml:space="preserve">our </w:delText>
        </w:r>
      </w:del>
      <w:ins w:id="4520" w:author="Kezia Endsley" w:date="2013-08-05T08:06:00Z">
        <w:r w:rsidR="00E5526A">
          <w:t xml:space="preserve">this </w:t>
        </w:r>
      </w:ins>
      <w:del w:id="4521" w:author="Russell Thomas" w:date="2013-08-20T16:10:00Z">
        <w:r w:rsidR="003B75BB" w:rsidDel="00F25DD4">
          <w:delText>problem</w:delText>
        </w:r>
        <w:r w:rsidR="00FE545A" w:rsidDel="00F25DD4">
          <w:delText xml:space="preserve"> </w:delText>
        </w:r>
      </w:del>
      <w:ins w:id="4522" w:author="Russell Thomas" w:date="2013-08-20T16:10:00Z">
        <w:r w:rsidR="00F25DD4">
          <w:t xml:space="preserve">setting </w:t>
        </w:r>
      </w:ins>
      <w:r>
        <w:t>to ensure</w:t>
      </w:r>
      <w:ins w:id="4523" w:author="Russell Thomas" w:date="2013-08-20T16:10:00Z">
        <w:r w:rsidR="00F25DD4">
          <w:t xml:space="preserve"> that</w:t>
        </w:r>
      </w:ins>
      <w:r>
        <w:t xml:space="preserve"> the least number of </w:t>
      </w:r>
      <w:r w:rsidR="003B75BB">
        <w:t>“trivial” alerts</w:t>
      </w:r>
      <w:ins w:id="4524" w:author="Russell Thomas" w:date="2013-08-20T16:10:00Z">
        <w:r w:rsidR="00F25DD4">
          <w:t xml:space="preserve"> are generated</w:t>
        </w:r>
      </w:ins>
      <w:r>
        <w:t>?</w:t>
      </w:r>
    </w:p>
    <w:p w14:paraId="38F3002F" w14:textId="540E48A0" w:rsidR="00F25DD4" w:rsidRDefault="00F46AFB" w:rsidP="00F46AFB">
      <w:pPr>
        <w:pStyle w:val="Para"/>
        <w:rPr>
          <w:ins w:id="4525" w:author="Russell Thomas" w:date="2013-08-20T16:12:00Z"/>
        </w:rPr>
      </w:pPr>
      <w:del w:id="4526" w:author="Kezia Endsley" w:date="2013-08-05T08:06:00Z">
        <w:r w:rsidDel="00E5526A">
          <w:delText xml:space="preserve">We’ll </w:delText>
        </w:r>
      </w:del>
      <w:ins w:id="4527" w:author="Kezia Endsley" w:date="2013-08-05T08:06:00Z">
        <w:r w:rsidR="00E5526A">
          <w:t xml:space="preserve">Let’s </w:t>
        </w:r>
      </w:ins>
      <w:r>
        <w:t xml:space="preserve">take a slightly more </w:t>
      </w:r>
      <w:del w:id="4528" w:author="Bob Rudis" w:date="2013-10-20T22:11:00Z">
        <w:r w:rsidR="00DD5024" w:rsidRPr="00DD5024" w:rsidDel="00FA67B4">
          <w:rPr>
            <w:highlight w:val="yellow"/>
            <w:rPrChange w:id="4529" w:author="Russell Thomas" w:date="2013-08-20T16:12:00Z">
              <w:rPr>
                <w:rFonts w:ascii="Courier New" w:hAnsi="Courier New"/>
                <w:i/>
                <w:noProof/>
              </w:rPr>
            </w:rPrChange>
          </w:rPr>
          <w:delText>deterministic</w:delText>
        </w:r>
        <w:r w:rsidDel="00FA67B4">
          <w:delText xml:space="preserve"> </w:delText>
        </w:r>
      </w:del>
      <w:ins w:id="4530" w:author="Bob Rudis" w:date="2013-10-20T22:11:00Z">
        <w:r w:rsidR="00FA67B4">
          <w:t xml:space="preserve">practical </w:t>
        </w:r>
      </w:ins>
      <w:r>
        <w:t xml:space="preserve">view of those questions by </w:t>
      </w:r>
      <w:r w:rsidR="0024305C">
        <w:t>asking,</w:t>
      </w:r>
      <w:r>
        <w:t xml:space="preserve"> </w:t>
      </w:r>
      <w:r w:rsidR="0040548F">
        <w:t>“</w:t>
      </w:r>
      <w:r w:rsidR="00DD5024" w:rsidRPr="00DD5024">
        <w:rPr>
          <w:rPrChange w:id="4531" w:author="Kezia Endsley" w:date="2013-08-05T08:06:00Z">
            <w:rPr>
              <w:rFonts w:ascii="Courier New" w:hAnsi="Courier New"/>
              <w:i/>
              <w:noProof/>
            </w:rPr>
          </w:rPrChange>
        </w:rPr>
        <w:t xml:space="preserve">which nodes from the reputation database represent a </w:t>
      </w:r>
      <w:ins w:id="4532" w:author="Bob Rudis" w:date="2013-10-20T22:11:00Z">
        <w:r w:rsidR="00965D12">
          <w:t xml:space="preserve">potentially </w:t>
        </w:r>
      </w:ins>
      <w:r w:rsidR="00DD5024" w:rsidRPr="00DD5024">
        <w:rPr>
          <w:rPrChange w:id="4533" w:author="Kezia Endsley" w:date="2013-08-05T08:06:00Z">
            <w:rPr>
              <w:rFonts w:ascii="Courier New" w:hAnsi="Courier New"/>
              <w:i/>
              <w:noProof/>
            </w:rPr>
          </w:rPrChange>
        </w:rPr>
        <w:t xml:space="preserve">real </w:t>
      </w:r>
      <w:r w:rsidR="00DD5024" w:rsidRPr="00DD5024">
        <w:rPr>
          <w:highlight w:val="yellow"/>
          <w:rPrChange w:id="4534" w:author="Russell Thomas" w:date="2013-08-20T16:16:00Z">
            <w:rPr>
              <w:rFonts w:ascii="Courier New" w:hAnsi="Courier New"/>
              <w:i/>
              <w:noProof/>
            </w:rPr>
          </w:rPrChange>
        </w:rPr>
        <w:t>threat</w:t>
      </w:r>
      <w:r w:rsidR="00DD5024" w:rsidRPr="00DD5024">
        <w:rPr>
          <w:rPrChange w:id="4535" w:author="Kezia Endsley" w:date="2013-08-05T08:06:00Z">
            <w:rPr>
              <w:rFonts w:ascii="Courier New" w:hAnsi="Courier New"/>
              <w:i/>
              <w:noProof/>
            </w:rPr>
          </w:rPrChange>
        </w:rPr>
        <w:t>?”</w:t>
      </w:r>
      <w:r>
        <w:t xml:space="preserve"> </w:t>
      </w:r>
    </w:p>
    <w:p w14:paraId="5D5AE85C" w14:textId="77777777" w:rsidR="00DD5024" w:rsidRDefault="00F25DD4">
      <w:pPr>
        <w:pStyle w:val="QueryPara"/>
        <w:numPr>
          <w:ins w:id="4536" w:author="Russell Thomas" w:date="2013-08-20T16:12:00Z"/>
        </w:numPr>
        <w:rPr>
          <w:ins w:id="4537" w:author="Bob Rudis" w:date="2013-10-20T22:11:00Z"/>
        </w:rPr>
        <w:pPrChange w:id="4538" w:author="Russell Thomas" w:date="2013-08-20T16:13:00Z">
          <w:pPr>
            <w:pStyle w:val="Para"/>
          </w:pPr>
        </w:pPrChange>
      </w:pPr>
      <w:ins w:id="4539" w:author="Russell Thomas" w:date="2013-08-20T16:13:00Z">
        <w:r>
          <w:t>[[Authors: I don’t know why this view is more “deterministic”.</w:t>
        </w:r>
      </w:ins>
      <w:ins w:id="4540" w:author="Russell Thomas" w:date="2013-08-20T16:14:00Z">
        <w:r>
          <w:t xml:space="preserve">  Are you saying “Does the reputation database provide </w:t>
        </w:r>
      </w:ins>
      <w:ins w:id="4541" w:author="Russell Thomas" w:date="2013-08-20T16:15:00Z">
        <w:r w:rsidR="00BE03A0">
          <w:t xml:space="preserve">solid </w:t>
        </w:r>
      </w:ins>
      <w:ins w:id="4542" w:author="Russell Thomas" w:date="2013-08-20T16:16:00Z">
        <w:r w:rsidR="00BE03A0">
          <w:t>evidence</w:t>
        </w:r>
      </w:ins>
      <w:ins w:id="4543" w:author="Russell Thomas" w:date="2013-08-20T16:15:00Z">
        <w:r w:rsidR="00BE03A0">
          <w:t xml:space="preserve"> regarding the relative risk of each node</w:t>
        </w:r>
      </w:ins>
      <w:ins w:id="4544" w:author="Russell Thomas" w:date="2013-08-20T16:16:00Z">
        <w:r w:rsidR="00BE03A0">
          <w:t xml:space="preserve"> for purposes of prioritization</w:t>
        </w:r>
      </w:ins>
      <w:ins w:id="4545" w:author="Russell Thomas" w:date="2013-08-20T16:15:00Z">
        <w:r w:rsidR="00BE03A0">
          <w:t>?”</w:t>
        </w:r>
      </w:ins>
      <w:ins w:id="4546" w:author="Russell Thomas" w:date="2013-08-20T16:16:00Z">
        <w:r w:rsidR="00BE03A0">
          <w:t xml:space="preserve">  And why introduce “threat” here?</w:t>
        </w:r>
      </w:ins>
    </w:p>
    <w:p w14:paraId="4304F645" w14:textId="77777777" w:rsidR="00965D12" w:rsidRDefault="00965D12">
      <w:pPr>
        <w:pStyle w:val="QueryPara"/>
        <w:numPr>
          <w:ins w:id="4547" w:author="Russell Thomas" w:date="2013-08-20T16:12:00Z"/>
        </w:numPr>
        <w:rPr>
          <w:ins w:id="4548" w:author="Bob Rudis" w:date="2013-10-20T22:11:00Z"/>
        </w:rPr>
        <w:pPrChange w:id="4549" w:author="Russell Thomas" w:date="2013-08-20T16:13:00Z">
          <w:pPr>
            <w:pStyle w:val="Para"/>
          </w:pPr>
        </w:pPrChange>
      </w:pPr>
    </w:p>
    <w:p w14:paraId="30688E3B" w14:textId="126B28CD" w:rsidR="00965D12" w:rsidRDefault="00965D12">
      <w:pPr>
        <w:pStyle w:val="QueryPara"/>
        <w:numPr>
          <w:ins w:id="4550" w:author="Russell Thomas" w:date="2013-08-20T16:12:00Z"/>
        </w:numPr>
        <w:rPr>
          <w:ins w:id="4551" w:author="Russell Thomas" w:date="2013-08-20T16:12:00Z"/>
        </w:rPr>
        <w:pPrChange w:id="4552" w:author="Russell Thomas" w:date="2013-08-20T16:13:00Z">
          <w:pPr>
            <w:pStyle w:val="Para"/>
          </w:pPr>
        </w:pPrChange>
      </w:pPr>
      <w:ins w:id="4553" w:author="Bob Rudis" w:date="2013-10-20T22:11:00Z">
        <w:r>
          <w:t>AR: Changed ‘deterministic’ to ‘practical’; Introducing ‘threat’ to start shifting the exercise</w:t>
        </w:r>
      </w:ins>
      <w:ins w:id="4554" w:author="Bob Rudis" w:date="2013-10-20T22:12:00Z">
        <w:r>
          <w:t xml:space="preserve"> into the security realm and going beyond just looking at basic data statistics. Since it’s a security book, a </w:t>
        </w:r>
      </w:ins>
      <w:ins w:id="4555" w:author="Bob Rudis" w:date="2013-10-20T22:13:00Z">
        <w:r>
          <w:t xml:space="preserve">‘threat’ is a good question to ask about, </w:t>
        </w:r>
        <w:proofErr w:type="spellStart"/>
        <w:proofErr w:type="gramStart"/>
        <w:r>
          <w:t>esp</w:t>
        </w:r>
        <w:proofErr w:type="spellEnd"/>
        <w:proofErr w:type="gramEnd"/>
        <w:r>
          <w:t xml:space="preserve"> with this data.</w:t>
        </w:r>
      </w:ins>
    </w:p>
    <w:p w14:paraId="0390F0BC" w14:textId="77777777" w:rsidR="00F46AFB" w:rsidRDefault="00F46AFB" w:rsidP="00F46AFB">
      <w:pPr>
        <w:pStyle w:val="Para"/>
        <w:numPr>
          <w:ins w:id="4556" w:author="Russell Thomas" w:date="2013-08-20T16:12:00Z"/>
        </w:numPr>
      </w:pPr>
      <w:r>
        <w:t xml:space="preserve">There </w:t>
      </w:r>
      <w:r w:rsidRPr="00B42B1D">
        <w:rPr>
          <w:i/>
        </w:rPr>
        <w:t>is</w:t>
      </w:r>
      <w:r>
        <w:t xml:space="preserve"> a reason AlienVault included both </w:t>
      </w:r>
      <w:r w:rsidR="00DD5024" w:rsidRPr="00DD5024">
        <w:rPr>
          <w:rStyle w:val="InlineCode"/>
          <w:rPrChange w:id="4557" w:author="Kezia Endsley" w:date="2013-08-05T08:06:00Z">
            <w:rPr>
              <w:rStyle w:val="InlineCodeVariable"/>
            </w:rPr>
          </w:rPrChange>
        </w:rPr>
        <w:t>Risk</w:t>
      </w:r>
      <w:r>
        <w:t xml:space="preserve"> and </w:t>
      </w:r>
      <w:r w:rsidR="00DD5024" w:rsidRPr="00DD5024">
        <w:rPr>
          <w:rStyle w:val="InlineCode"/>
          <w:rPrChange w:id="4558" w:author="Kezia Endsley" w:date="2013-08-05T08:06:00Z">
            <w:rPr>
              <w:rStyle w:val="InlineCodeVariable"/>
            </w:rPr>
          </w:rPrChange>
        </w:rPr>
        <w:t>Reliability</w:t>
      </w:r>
      <w:r>
        <w:t xml:space="preserve"> fields</w:t>
      </w:r>
      <w:r w:rsidR="0040548F">
        <w:t>,</w:t>
      </w:r>
      <w:r>
        <w:t xml:space="preserve"> and </w:t>
      </w:r>
      <w:del w:id="4559" w:author="Kezia Endsley" w:date="2013-08-05T08:06:00Z">
        <w:r w:rsidDel="00E5526A">
          <w:delText xml:space="preserve">we </w:delText>
        </w:r>
      </w:del>
      <w:ins w:id="4560" w:author="Kezia Endsley" w:date="2013-08-05T08:06:00Z">
        <w:r w:rsidR="00E5526A">
          <w:t xml:space="preserve">you </w:t>
        </w:r>
      </w:ins>
      <w:r>
        <w:t xml:space="preserve">should be able to use these attributes to classify nodes into </w:t>
      </w:r>
      <w:r w:rsidR="00245122">
        <w:t xml:space="preserve">two categories: 1) the nodes </w:t>
      </w:r>
      <w:del w:id="4561" w:author="Kezia Endsley" w:date="2013-08-05T08:06:00Z">
        <w:r w:rsidDel="00E5526A">
          <w:delText xml:space="preserve">we </w:delText>
        </w:r>
      </w:del>
      <w:ins w:id="4562" w:author="Kezia Endsley" w:date="2013-08-05T08:06:00Z">
        <w:r w:rsidR="00E5526A">
          <w:t xml:space="preserve">you </w:t>
        </w:r>
      </w:ins>
      <w:r w:rsidR="00245122">
        <w:t xml:space="preserve">really </w:t>
      </w:r>
      <w:r>
        <w:t>care about</w:t>
      </w:r>
      <w:del w:id="4563" w:author="Kezia Endsley" w:date="2013-08-05T08:07:00Z">
        <w:r w:rsidR="00245122" w:rsidDel="00E5526A">
          <w:delText>,</w:delText>
        </w:r>
      </w:del>
      <w:r>
        <w:t xml:space="preserve"> and </w:t>
      </w:r>
      <w:r w:rsidR="00245122">
        <w:t>2) everything else.</w:t>
      </w:r>
      <w:r>
        <w:t xml:space="preserve"> The definition of “really care about” can be somewhat subjective, but it is</w:t>
      </w:r>
      <w:r w:rsidR="0024305C">
        <w:t xml:space="preserve"> unrealistic to believe </w:t>
      </w:r>
      <w:del w:id="4564" w:author="Kezia Endsley" w:date="2013-08-05T08:07:00Z">
        <w:r w:rsidR="0024305C" w:rsidDel="00E5526A">
          <w:delText xml:space="preserve">we </w:delText>
        </w:r>
      </w:del>
      <w:ins w:id="4565" w:author="Kezia Endsley" w:date="2013-08-05T08:07:00Z">
        <w:r w:rsidR="00E5526A">
          <w:t xml:space="preserve">you </w:t>
        </w:r>
      </w:ins>
      <w:del w:id="4566" w:author="Russell Thomas" w:date="2013-08-20T16:17:00Z">
        <w:r w:rsidR="0024305C" w:rsidDel="00BE03A0">
          <w:delText>can</w:delText>
        </w:r>
        <w:r w:rsidDel="00BE03A0">
          <w:delText xml:space="preserve"> </w:delText>
        </w:r>
      </w:del>
      <w:ins w:id="4567" w:author="Russell Thomas" w:date="2013-08-20T16:17:00Z">
        <w:r w:rsidR="00BE03A0">
          <w:t xml:space="preserve">would want to generate an </w:t>
        </w:r>
      </w:ins>
      <w:r>
        <w:t xml:space="preserve">alert on </w:t>
      </w:r>
      <w:r w:rsidR="003A760B">
        <w:t>all</w:t>
      </w:r>
      <w:r>
        <w:t xml:space="preserve"> detected activity by one of these </w:t>
      </w:r>
      <w:r w:rsidR="003B75BB" w:rsidRPr="00B42F90">
        <w:t>258</w:t>
      </w:r>
      <w:r w:rsidR="003B75BB">
        <w:t>,</w:t>
      </w:r>
      <w:r w:rsidR="003B75BB" w:rsidRPr="00B42F90">
        <w:t>626</w:t>
      </w:r>
      <w:r w:rsidR="003B75BB">
        <w:t xml:space="preserve"> </w:t>
      </w:r>
      <w:r>
        <w:t>nodes. Some form of prioritization triage</w:t>
      </w:r>
      <w:ins w:id="4568" w:author="Russell Thomas" w:date="2013-08-20T16:17:00Z">
        <w:r w:rsidR="00BE03A0">
          <w:t xml:space="preserve"> and prioritization</w:t>
        </w:r>
      </w:ins>
      <w:r>
        <w:t xml:space="preserve"> </w:t>
      </w:r>
      <w:r w:rsidRPr="0040548F">
        <w:rPr>
          <w:i/>
        </w:rPr>
        <w:t>must</w:t>
      </w:r>
      <w:r>
        <w:t xml:space="preserve"> occur and it is a far better approach to base the </w:t>
      </w:r>
      <w:ins w:id="4569" w:author="Russell Thomas" w:date="2013-08-20T16:17:00Z">
        <w:r w:rsidR="00BE03A0">
          <w:t xml:space="preserve">triage and prioritization </w:t>
        </w:r>
      </w:ins>
      <w:del w:id="4570" w:author="Russell Thomas" w:date="2013-08-20T16:17:00Z">
        <w:r w:rsidDel="00BE03A0">
          <w:delText xml:space="preserve">outcome </w:delText>
        </w:r>
      </w:del>
      <w:r>
        <w:t xml:space="preserve">on statistical analysis </w:t>
      </w:r>
      <w:ins w:id="4571" w:author="Russell Thomas" w:date="2013-08-20T16:17:00Z">
        <w:r w:rsidR="00BE03A0">
          <w:t xml:space="preserve">of data and evidence </w:t>
        </w:r>
      </w:ins>
      <w:del w:id="4572" w:author="Russell Thomas" w:date="2013-08-20T16:18:00Z">
        <w:r w:rsidDel="00BE03A0">
          <w:delText>versus</w:delText>
        </w:r>
        <w:r w:rsidR="0024305C" w:rsidDel="00BE03A0">
          <w:delText xml:space="preserve"> </w:delText>
        </w:r>
      </w:del>
      <w:ins w:id="4573" w:author="Russell Thomas" w:date="2013-08-20T16:18:00Z">
        <w:r w:rsidR="00BE03A0">
          <w:t xml:space="preserve">rather than </w:t>
        </w:r>
      </w:ins>
      <w:r w:rsidR="0024305C">
        <w:t>a</w:t>
      </w:r>
      <w:r>
        <w:t xml:space="preserve"> “gut call” or </w:t>
      </w:r>
      <w:r w:rsidR="003A760B">
        <w:t xml:space="preserve">solely on </w:t>
      </w:r>
      <w:r>
        <w:t>“expert opinion”</w:t>
      </w:r>
      <w:r w:rsidR="003A760B">
        <w:t xml:space="preserve"> alone</w:t>
      </w:r>
      <w:r>
        <w:t>.</w:t>
      </w:r>
    </w:p>
    <w:p w14:paraId="1FD549AB" w14:textId="77777777" w:rsidR="009F295F" w:rsidRDefault="00965D12">
      <w:pPr>
        <w:pStyle w:val="Para"/>
        <w:rPr>
          <w:ins w:id="4574" w:author="Bob Rudis" w:date="2013-10-20T22:24:00Z"/>
        </w:rPr>
      </w:pPr>
      <w:ins w:id="4575" w:author="Bob Rudis" w:date="2013-10-20T22:18:00Z">
        <w:r>
          <w:t>It’s possible to see which nodes should garner our attention by</w:t>
        </w:r>
      </w:ins>
      <w:ins w:id="4576" w:author="Bob Rudis" w:date="2013-10-20T22:17:00Z">
        <w:r>
          <w:t xml:space="preserve"> comparing the </w:t>
        </w:r>
        <w:r w:rsidRPr="00A17A85">
          <w:rPr>
            <w:rStyle w:val="InlineCode"/>
          </w:rPr>
          <w:t>Risk</w:t>
        </w:r>
        <w:r>
          <w:t xml:space="preserve"> and </w:t>
        </w:r>
        <w:r w:rsidRPr="00A17A85">
          <w:rPr>
            <w:rStyle w:val="InlineCode"/>
          </w:rPr>
          <w:t>Reliability</w:t>
        </w:r>
        <w:r>
          <w:t xml:space="preserve"> factors</w:t>
        </w:r>
      </w:ins>
      <w:ins w:id="4577" w:author="Bob Rudis" w:date="2013-10-20T22:18:00Z">
        <w:r>
          <w:t>. To do this, we use a</w:t>
        </w:r>
      </w:ins>
      <w:del w:id="4578" w:author="Bob Rudis" w:date="2013-10-20T22:18:00Z">
        <w:r w:rsidR="00F46AFB" w:rsidDel="00965D12">
          <w:delText xml:space="preserve">A good first step to </w:delText>
        </w:r>
      </w:del>
      <w:ins w:id="4579" w:author="Kezia Endsley" w:date="2013-08-05T08:07:00Z">
        <w:del w:id="4580" w:author="Bob Rudis" w:date="2013-10-20T22:18:00Z">
          <w:r w:rsidR="00E5526A" w:rsidDel="00965D12">
            <w:delText xml:space="preserve">determining which nodes are non-trivial </w:delText>
          </w:r>
        </w:del>
      </w:ins>
      <w:del w:id="4581" w:author="Bob Rudis" w:date="2013-10-20T22:18:00Z">
        <w:r w:rsidR="00F46AFB" w:rsidDel="00965D12">
          <w:delText>answering the “</w:delText>
        </w:r>
        <w:r w:rsidR="00F46AFB" w:rsidRPr="00583427" w:rsidDel="00965D12">
          <w:rPr>
            <w:i/>
          </w:rPr>
          <w:delText>which nodes do we really care about?</w:delText>
        </w:r>
        <w:r w:rsidR="00F46AFB" w:rsidDel="00965D12">
          <w:delText xml:space="preserve">” question is to cross-classify the nodes using the </w:delText>
        </w:r>
        <w:r w:rsidR="00DD5024" w:rsidRPr="00DD5024" w:rsidDel="00965D12">
          <w:rPr>
            <w:rStyle w:val="InlineCode"/>
            <w:rPrChange w:id="4582" w:author="Kezia Endsley" w:date="2013-08-05T08:07:00Z">
              <w:rPr>
                <w:rStyle w:val="InlineCodeVariable"/>
              </w:rPr>
            </w:rPrChange>
          </w:rPr>
          <w:delText>Risk</w:delText>
        </w:r>
        <w:r w:rsidR="00F46AFB" w:rsidDel="00965D12">
          <w:delText xml:space="preserve"> and </w:delText>
        </w:r>
        <w:r w:rsidR="00DD5024" w:rsidRPr="00DD5024" w:rsidDel="00965D12">
          <w:rPr>
            <w:rStyle w:val="InlineCode"/>
            <w:rPrChange w:id="4583" w:author="Kezia Endsley" w:date="2013-08-05T08:07:00Z">
              <w:rPr>
                <w:rStyle w:val="InlineCodeVariable"/>
              </w:rPr>
            </w:rPrChange>
          </w:rPr>
          <w:delText>Reliability</w:delText>
        </w:r>
        <w:r w:rsidR="00F46AFB" w:rsidDel="00965D12">
          <w:delText xml:space="preserve"> factors.</w:delText>
        </w:r>
        <w:r w:rsidR="0096595F" w:rsidDel="00965D12">
          <w:delText xml:space="preserve"> </w:delText>
        </w:r>
        <w:r w:rsidR="00096863" w:rsidRPr="00096863" w:rsidDel="00965D12">
          <w:delText xml:space="preserve">This is more commonly referred </w:delText>
        </w:r>
        <w:r w:rsidR="00096863" w:rsidDel="00965D12">
          <w:delText>to as a</w:delText>
        </w:r>
      </w:del>
      <w:r w:rsidR="00096863">
        <w:t xml:space="preserve"> </w:t>
      </w:r>
      <w:r w:rsidR="00096863" w:rsidRPr="0024305C">
        <w:rPr>
          <w:i/>
        </w:rPr>
        <w:t>contingency table</w:t>
      </w:r>
      <w:r w:rsidR="00096863">
        <w:t>, which is a tabular view of the multivariate</w:t>
      </w:r>
      <w:r w:rsidR="00096863" w:rsidRPr="00096863">
        <w:t xml:space="preserve"> frequency distri</w:t>
      </w:r>
      <w:r w:rsidR="00096863">
        <w:t xml:space="preserve">bution of specific </w:t>
      </w:r>
      <w:r w:rsidR="00096863" w:rsidRPr="00096863">
        <w:t>variables</w:t>
      </w:r>
      <w:r w:rsidR="0040548F">
        <w:t xml:space="preserve">. </w:t>
      </w:r>
      <w:ins w:id="4584" w:author="Bob Rudis" w:date="2013-10-20T22:21:00Z">
        <w:r w:rsidR="009F295F">
          <w:t>In other words, a contingency table helps show relationships between two variables.</w:t>
        </w:r>
      </w:ins>
      <w:del w:id="4585" w:author="Bob Rudis" w:date="2013-10-20T22:21:00Z">
        <w:r w:rsidR="0040548F" w:rsidDel="00965D12">
          <w:delText xml:space="preserve">If that sounds a bit confusing, it will make much more sense when you review the </w:delText>
        </w:r>
      </w:del>
      <w:ins w:id="4586" w:author="Kezia Endsley" w:date="2013-08-05T08:08:00Z">
        <w:del w:id="4587" w:author="Bob Rudis" w:date="2013-10-20T22:21:00Z">
          <w:r w:rsidR="009F607B" w:rsidDel="00965D12">
            <w:delText xml:space="preserve">following </w:delText>
          </w:r>
        </w:del>
      </w:ins>
      <w:del w:id="4588" w:author="Bob Rudis" w:date="2013-10-20T22:21:00Z">
        <w:r w:rsidR="0040548F" w:rsidDel="00965D12">
          <w:delText>output below.</w:delText>
        </w:r>
      </w:del>
      <w:r w:rsidR="00F246BC">
        <w:t xml:space="preserve"> </w:t>
      </w:r>
      <w:r w:rsidR="003A760B">
        <w:t>After</w:t>
      </w:r>
      <w:r w:rsidR="0024305C">
        <w:t xml:space="preserve"> building a contingency table, </w:t>
      </w:r>
      <w:ins w:id="4589" w:author="Kezia Endsley" w:date="2013-08-05T08:08:00Z">
        <w:r w:rsidR="009F607B">
          <w:t>you</w:t>
        </w:r>
      </w:ins>
      <w:del w:id="4590" w:author="Kezia Endsley" w:date="2013-08-05T08:08:00Z">
        <w:r w:rsidR="0024305C" w:rsidDel="009F607B">
          <w:delText>w</w:delText>
        </w:r>
        <w:r w:rsidR="00F246BC" w:rsidDel="009F607B">
          <w:delText>e</w:delText>
        </w:r>
      </w:del>
      <w:r w:rsidR="00F246BC">
        <w:t xml:space="preserve"> can take both a numeric and graphical look at the results to see where the AlienVault nodes </w:t>
      </w:r>
      <w:ins w:id="4591" w:author="Bob Rudis" w:date="2013-10-20T22:23:00Z">
        <w:r w:rsidR="009F295F">
          <w:t>“</w:t>
        </w:r>
      </w:ins>
      <w:r w:rsidR="00F246BC">
        <w:t>cluster</w:t>
      </w:r>
      <w:ins w:id="4592" w:author="Bob Rudis" w:date="2013-10-20T22:23:00Z">
        <w:r w:rsidR="009F295F">
          <w:t>”</w:t>
        </w:r>
      </w:ins>
      <w:r w:rsidR="00F246BC">
        <w:t>.</w:t>
      </w:r>
    </w:p>
    <w:p w14:paraId="6A701192" w14:textId="1450BFF7" w:rsidR="00F46AFB" w:rsidRDefault="009F295F">
      <w:pPr>
        <w:pStyle w:val="Para"/>
      </w:pPr>
      <w:ins w:id="4593" w:author="Bob Rudis" w:date="2013-10-20T22:24:00Z">
        <w:r w:rsidRPr="005D160F">
          <w:rPr>
            <w:rPrChange w:id="4594" w:author="Bob Rudis" w:date="2013-10-21T00:54:00Z">
              <w:rPr>
                <w:highlight w:val="yellow"/>
              </w:rPr>
            </w:rPrChange>
          </w:rPr>
          <w:lastRenderedPageBreak/>
          <w:t xml:space="preserve">The output from </w:t>
        </w:r>
      </w:ins>
      <w:ins w:id="4595" w:author="Bob Rudis" w:date="2013-10-20T22:25:00Z">
        <w:r w:rsidRPr="005D160F">
          <w:rPr>
            <w:rPrChange w:id="4596" w:author="Bob Rudis" w:date="2013-10-21T00:54:00Z">
              <w:rPr>
                <w:highlight w:val="yellow"/>
              </w:rPr>
            </w:rPrChange>
          </w:rPr>
          <w:t xml:space="preserve">the R code in </w:t>
        </w:r>
      </w:ins>
      <w:ins w:id="4597" w:author="Bob Rudis" w:date="2013-10-20T22:24:00Z">
        <w:r w:rsidRPr="005D160F">
          <w:rPr>
            <w:rPrChange w:id="4598" w:author="Bob Rudis" w:date="2013-10-21T00:54:00Z">
              <w:rPr>
                <w:highlight w:val="yellow"/>
              </w:rPr>
            </w:rPrChange>
          </w:rPr>
          <w:t>Listing 3-19 is Figure 3-8 which shows the output of the contingency table as a level plot and uses size and color to show quantity, whereas</w:t>
        </w:r>
      </w:ins>
      <w:ins w:id="4599" w:author="Bob Rudis" w:date="2013-10-20T22:25:00Z">
        <w:r w:rsidRPr="005D160F">
          <w:t xml:space="preserve"> the Python code in</w:t>
        </w:r>
      </w:ins>
      <w:ins w:id="4600" w:author="Bob Rudis" w:date="2013-10-20T22:24:00Z">
        <w:r w:rsidRPr="005D160F">
          <w:t xml:space="preserve"> Figure 3-9 is</w:t>
        </w:r>
        <w:r>
          <w:t xml:space="preserve"> used to generate a standard heat map that relies on color alone to show quantity. (</w:t>
        </w:r>
        <w:r w:rsidRPr="00BE03A0">
          <w:t>A heat map is a graphical representation of data where the individual values contained in a matrix are represented as colors</w:t>
        </w:r>
        <w:r>
          <w:t xml:space="preserve">. </w:t>
        </w:r>
        <w:r>
          <w:fldChar w:fldCharType="begin"/>
        </w:r>
        <w:r>
          <w:instrText xml:space="preserve"> HYPERLINK "</w:instrText>
        </w:r>
        <w:r w:rsidRPr="00BE03A0">
          <w:instrText>http://en.wikipedia.org/wiki/Heat_map</w:instrText>
        </w:r>
        <w:r>
          <w:instrText xml:space="preserve">" </w:instrText>
        </w:r>
        <w:r>
          <w:fldChar w:fldCharType="separate"/>
        </w:r>
        <w:r w:rsidRPr="006A1FCE">
          <w:rPr>
            <w:rStyle w:val="Hyperlink"/>
            <w:rFonts w:cstheme="minorBidi"/>
          </w:rPr>
          <w:t>http://en.wikipedia.org/wiki/Heat_map</w:t>
        </w:r>
        <w:r>
          <w:fldChar w:fldCharType="end"/>
        </w:r>
        <w:r>
          <w:t xml:space="preserve">) With both factors combined, it is very apparent that the values in this data set bias are concentrated around [2, 2], which might be a sign of bias. </w:t>
        </w:r>
      </w:ins>
      <w:del w:id="4601" w:author="Bob Rudis" w:date="2013-10-20T22:24:00Z">
        <w:r w:rsidR="00F246BC" w:rsidDel="009F295F">
          <w:delText xml:space="preserve"> </w:delText>
        </w:r>
      </w:del>
    </w:p>
    <w:p w14:paraId="685EED7F" w14:textId="77777777" w:rsidR="00184DFD" w:rsidRDefault="00184DFD" w:rsidP="00184DFD">
      <w:pPr>
        <w:pStyle w:val="QueryPara"/>
        <w:numPr>
          <w:ins w:id="4602" w:author="Kezia Endsley" w:date="2013-08-05T08:45:00Z"/>
        </w:numPr>
        <w:rPr>
          <w:ins w:id="4603" w:author="John Sleeva" w:date="2013-09-27T08:41:00Z"/>
        </w:rPr>
      </w:pPr>
      <w:ins w:id="4604" w:author="Kezia Endsley" w:date="2013-08-05T08:45:00Z">
        <w:r w:rsidRPr="000D4C23">
          <w:t xml:space="preserve">[[Authors: Edits above okay? </w:t>
        </w:r>
        <w:proofErr w:type="spellStart"/>
        <w:r w:rsidRPr="000D4C23">
          <w:t>Kezia</w:t>
        </w:r>
        <w:proofErr w:type="spellEnd"/>
        <w:r w:rsidRPr="000D4C23">
          <w:t>]]</w:t>
        </w:r>
      </w:ins>
    </w:p>
    <w:p w14:paraId="1CCA0AB7" w14:textId="77777777" w:rsidR="00AF1A4F" w:rsidRDefault="00AF1A4F" w:rsidP="00184DFD">
      <w:pPr>
        <w:pStyle w:val="QueryPara"/>
        <w:numPr>
          <w:ins w:id="4605" w:author="John Sleeva" w:date="2013-09-27T08:41:00Z"/>
        </w:numPr>
        <w:rPr>
          <w:ins w:id="4606" w:author="John Sleeva" w:date="2013-09-27T08:41:00Z"/>
        </w:rPr>
      </w:pPr>
    </w:p>
    <w:p w14:paraId="0E09BF56" w14:textId="77777777" w:rsidR="00E97483" w:rsidRDefault="00AF1A4F" w:rsidP="00184DFD">
      <w:pPr>
        <w:pStyle w:val="QueryPara"/>
        <w:numPr>
          <w:ins w:id="4607" w:author="John Sleeva" w:date="2013-09-27T08:41:00Z"/>
        </w:numPr>
        <w:rPr>
          <w:ins w:id="4608" w:author="John Sleeva" w:date="2013-09-27T08:42:00Z"/>
        </w:rPr>
      </w:pPr>
      <w:ins w:id="4609" w:author="John Sleeva" w:date="2013-09-27T08:41:00Z">
        <w:r>
          <w:t xml:space="preserve">AU: Please add a more specific intro to this code. (It may be implied, but I think it </w:t>
        </w:r>
      </w:ins>
      <w:ins w:id="4610" w:author="John Sleeva" w:date="2013-09-27T08:42:00Z">
        <w:r>
          <w:t>could</w:t>
        </w:r>
      </w:ins>
      <w:ins w:id="4611" w:author="John Sleeva" w:date="2013-09-27T08:41:00Z">
        <w:r>
          <w:t xml:space="preserve"> </w:t>
        </w:r>
      </w:ins>
      <w:ins w:id="4612" w:author="John Sleeva" w:date="2013-09-27T08:42:00Z">
        <w:r w:rsidR="00E97483">
          <w:t>be stated more directly.)</w:t>
        </w:r>
      </w:ins>
    </w:p>
    <w:p w14:paraId="26FE0A34" w14:textId="77777777" w:rsidR="00E97483" w:rsidRDefault="00E97483" w:rsidP="00184DFD">
      <w:pPr>
        <w:pStyle w:val="QueryPara"/>
        <w:numPr>
          <w:ins w:id="4613" w:author="John Sleeva" w:date="2013-09-27T08:42:00Z"/>
        </w:numPr>
        <w:rPr>
          <w:ins w:id="4614" w:author="John Sleeva" w:date="2013-09-27T08:42:00Z"/>
        </w:rPr>
      </w:pPr>
    </w:p>
    <w:p w14:paraId="7ADA3D10" w14:textId="54A8A466" w:rsidR="00AF1A4F" w:rsidRDefault="00E97483" w:rsidP="00184DFD">
      <w:pPr>
        <w:pStyle w:val="QueryPara"/>
        <w:numPr>
          <w:ins w:id="4615" w:author="John Sleeva" w:date="2013-09-27T08:42:00Z"/>
        </w:numPr>
        <w:rPr>
          <w:ins w:id="4616" w:author="Bob Rudis" w:date="2013-10-20T22:23:00Z"/>
        </w:rPr>
      </w:pPr>
      <w:ins w:id="4617" w:author="John Sleeva" w:date="2013-09-27T08:42:00Z">
        <w:r>
          <w:t xml:space="preserve">Also, I’ve moved the figures to below so that they follow their references (SOP). </w:t>
        </w:r>
        <w:del w:id="4618" w:author="Bob Rudis" w:date="2013-10-20T22:23:00Z">
          <w:r w:rsidR="00AF1A4F" w:rsidDel="009F295F">
            <w:delText>--</w:delText>
          </w:r>
        </w:del>
      </w:ins>
      <w:ins w:id="4619" w:author="Bob Rudis" w:date="2013-10-20T22:23:00Z">
        <w:r w:rsidR="009F295F">
          <w:t>–</w:t>
        </w:r>
      </w:ins>
      <w:ins w:id="4620" w:author="John Sleeva" w:date="2013-09-27T08:42:00Z">
        <w:r w:rsidR="00AF1A4F">
          <w:t>John</w:t>
        </w:r>
      </w:ins>
    </w:p>
    <w:p w14:paraId="0E428E37" w14:textId="77777777" w:rsidR="009F295F" w:rsidRDefault="009F295F" w:rsidP="00184DFD">
      <w:pPr>
        <w:pStyle w:val="QueryPara"/>
        <w:numPr>
          <w:ins w:id="4621" w:author="John Sleeva" w:date="2013-09-27T08:42:00Z"/>
        </w:numPr>
        <w:rPr>
          <w:ins w:id="4622" w:author="Bob Rudis" w:date="2013-10-20T22:23:00Z"/>
        </w:rPr>
      </w:pPr>
    </w:p>
    <w:p w14:paraId="64B7C414" w14:textId="6DF3BDB8" w:rsidR="009F295F" w:rsidRPr="000D4C23" w:rsidRDefault="009F295F" w:rsidP="00184DFD">
      <w:pPr>
        <w:pStyle w:val="QueryPara"/>
        <w:numPr>
          <w:ins w:id="4623" w:author="John Sleeva" w:date="2013-09-27T08:42:00Z"/>
        </w:numPr>
        <w:rPr>
          <w:ins w:id="4624" w:author="Kezia Endsley" w:date="2013-08-05T08:45:00Z"/>
        </w:rPr>
      </w:pPr>
      <w:ins w:id="4625" w:author="Bob Rudis" w:date="2013-10-20T22:23:00Z">
        <w:r>
          <w:t>AR: tweaked the wording</w:t>
        </w:r>
      </w:ins>
      <w:proofErr w:type="gramStart"/>
      <w:ins w:id="4626" w:author="Bob Rudis" w:date="2013-10-20T22:25:00Z">
        <w:r>
          <w:t>;  move</w:t>
        </w:r>
        <w:proofErr w:type="gramEnd"/>
        <w:r>
          <w:t xml:space="preserve"> paragraph up before code &amp; plots</w:t>
        </w:r>
      </w:ins>
    </w:p>
    <w:p w14:paraId="2165764A" w14:textId="77777777" w:rsidR="001B3E1D" w:rsidRDefault="001B3E1D">
      <w:pPr>
        <w:pStyle w:val="CodeHead"/>
        <w:pPrChange w:id="4627" w:author="Kent, Kevin - Indianapolis" w:date="2013-10-08T15:46:00Z">
          <w:pPr>
            <w:pStyle w:val="CodeTitle"/>
          </w:pPr>
        </w:pPrChange>
      </w:pPr>
      <w:r w:rsidRPr="0066621A">
        <w:t>R</w:t>
      </w:r>
      <w:r>
        <w:t xml:space="preserve"> </w:t>
      </w:r>
      <w:r w:rsidR="00E5526A">
        <w:t xml:space="preserve">Code </w:t>
      </w:r>
      <w:r>
        <w:t xml:space="preserve">for </w:t>
      </w:r>
      <w:r w:rsidR="00E5526A">
        <w:t>Risk/Reliability Contingen</w:t>
      </w:r>
      <w:ins w:id="4628" w:author="John Sleeva" w:date="2013-09-27T08:40:00Z">
        <w:r w:rsidR="00AF1A4F">
          <w:t>c</w:t>
        </w:r>
      </w:ins>
      <w:r w:rsidR="00E5526A">
        <w:t>y Table Generation</w:t>
      </w:r>
    </w:p>
    <w:p w14:paraId="41532FC9" w14:textId="2F5D06FD" w:rsidR="009F295F" w:rsidRDefault="009F295F" w:rsidP="00F46AFB">
      <w:pPr>
        <w:pStyle w:val="CodeSnippet"/>
        <w:rPr>
          <w:ins w:id="4629" w:author="Bob Rudis" w:date="2013-10-20T22:26:00Z"/>
        </w:rPr>
      </w:pPr>
      <w:ins w:id="4630" w:author="Bob Rudis" w:date="2013-10-20T22:26:00Z">
        <w:r>
          <w:t>Listing 3-19</w:t>
        </w:r>
      </w:ins>
    </w:p>
    <w:p w14:paraId="14C682C3" w14:textId="77777777" w:rsidR="009F295F" w:rsidRPr="00417C97" w:rsidRDefault="009F295F">
      <w:pPr>
        <w:pStyle w:val="CodeSnippet"/>
        <w:shd w:val="clear" w:color="auto" w:fill="FFF8EA"/>
        <w:rPr>
          <w:ins w:id="4631" w:author="Bob Rudis" w:date="2013-10-20T22:27:00Z"/>
          <w:i/>
          <w:color w:val="9B9B9B"/>
          <w:rPrChange w:id="4632" w:author="Bob Rudis" w:date="2013-10-20T23:17:00Z">
            <w:rPr>
              <w:ins w:id="4633" w:author="Bob Rudis" w:date="2013-10-20T22:27:00Z"/>
            </w:rPr>
          </w:rPrChange>
        </w:rPr>
        <w:pPrChange w:id="4634" w:author="Bob Rudis" w:date="2013-10-20T23:16:00Z">
          <w:pPr>
            <w:pStyle w:val="CodeSnippet"/>
          </w:pPr>
        </w:pPrChange>
      </w:pPr>
      <w:ins w:id="4635" w:author="Bob Rudis" w:date="2013-10-20T22:27:00Z">
        <w:r w:rsidRPr="00417C97">
          <w:rPr>
            <w:i/>
            <w:color w:val="9B9B9B"/>
            <w:rPrChange w:id="4636" w:author="Bob Rudis" w:date="2013-10-20T23:17:00Z">
              <w:rPr/>
            </w:rPrChange>
          </w:rPr>
          <w:t># require object: av (3-4)</w:t>
        </w:r>
      </w:ins>
    </w:p>
    <w:p w14:paraId="38220F20" w14:textId="7521B512" w:rsidR="00417C97" w:rsidRPr="00417C97" w:rsidRDefault="00417C97">
      <w:pPr>
        <w:pStyle w:val="CodeSnippet"/>
        <w:shd w:val="clear" w:color="auto" w:fill="FFF8EA"/>
        <w:rPr>
          <w:ins w:id="4637" w:author="Bob Rudis" w:date="2013-10-20T23:16:00Z"/>
          <w:i/>
          <w:color w:val="9B9B9B"/>
          <w:rPrChange w:id="4638" w:author="Bob Rudis" w:date="2013-10-20T23:17:00Z">
            <w:rPr>
              <w:ins w:id="4639" w:author="Bob Rudis" w:date="2013-10-20T23:16:00Z"/>
              <w:i/>
            </w:rPr>
          </w:rPrChange>
        </w:rPr>
        <w:pPrChange w:id="4640" w:author="Bob Rudis" w:date="2013-10-20T23:16:00Z">
          <w:pPr>
            <w:pStyle w:val="CodeSnippet"/>
          </w:pPr>
        </w:pPrChange>
      </w:pPr>
      <w:ins w:id="4641" w:author="Bob Rudis" w:date="2013-10-20T23:16:00Z">
        <w:r w:rsidRPr="00417C97">
          <w:rPr>
            <w:i/>
            <w:color w:val="9B9B9B"/>
            <w:rPrChange w:id="4642" w:author="Bob Rudis" w:date="2013-10-20T23:17:00Z">
              <w:rPr>
                <w:i/>
              </w:rPr>
            </w:rPrChange>
          </w:rPr>
          <w:t># See corresponding output in Figure 3-8</w:t>
        </w:r>
      </w:ins>
    </w:p>
    <w:p w14:paraId="4C77C8E1" w14:textId="4D7680ED" w:rsidR="0024305C" w:rsidRPr="00417C97" w:rsidRDefault="00DD5024">
      <w:pPr>
        <w:pStyle w:val="CodeSnippet"/>
        <w:shd w:val="clear" w:color="auto" w:fill="FFF8EA"/>
        <w:rPr>
          <w:i/>
          <w:color w:val="9B9B9B"/>
          <w:rPrChange w:id="4643" w:author="Bob Rudis" w:date="2013-10-20T23:17:00Z">
            <w:rPr/>
          </w:rPrChange>
        </w:rPr>
        <w:pPrChange w:id="4644" w:author="Bob Rudis" w:date="2013-10-20T23:16:00Z">
          <w:pPr>
            <w:pStyle w:val="CodeSnippet"/>
          </w:pPr>
        </w:pPrChange>
      </w:pPr>
      <w:r w:rsidRPr="00417C97">
        <w:rPr>
          <w:i/>
          <w:color w:val="9B9B9B"/>
          <w:rPrChange w:id="4645" w:author="Bob Rudis" w:date="2013-10-20T23:17:00Z">
            <w:rPr>
              <w:i/>
              <w:sz w:val="26"/>
            </w:rPr>
          </w:rPrChange>
        </w:rPr>
        <w:t xml:space="preserve"># compute contingency table for Risk/Reliability factors which </w:t>
      </w:r>
    </w:p>
    <w:p w14:paraId="2A622AF8" w14:textId="77777777" w:rsidR="0024305C" w:rsidRPr="00417C97" w:rsidRDefault="00DD5024">
      <w:pPr>
        <w:pStyle w:val="CodeSnippet"/>
        <w:shd w:val="clear" w:color="auto" w:fill="FFF8EA"/>
        <w:rPr>
          <w:i/>
          <w:color w:val="9B9B9B"/>
          <w:rPrChange w:id="4646" w:author="Bob Rudis" w:date="2013-10-20T23:17:00Z">
            <w:rPr/>
          </w:rPrChange>
        </w:rPr>
        <w:pPrChange w:id="4647" w:author="Bob Rudis" w:date="2013-10-20T23:16:00Z">
          <w:pPr>
            <w:pStyle w:val="CodeSnippet"/>
          </w:pPr>
        </w:pPrChange>
      </w:pPr>
      <w:r w:rsidRPr="00417C97">
        <w:rPr>
          <w:i/>
          <w:color w:val="9B9B9B"/>
          <w:rPrChange w:id="4648" w:author="Bob Rudis" w:date="2013-10-20T23:17:00Z">
            <w:rPr>
              <w:i/>
              <w:sz w:val="26"/>
            </w:rPr>
          </w:rPrChange>
        </w:rPr>
        <w:t># produces a matrix of counts of rows that have attributes at</w:t>
      </w:r>
    </w:p>
    <w:p w14:paraId="13172DA9" w14:textId="77777777" w:rsidR="0024305C" w:rsidRPr="00417C97" w:rsidRDefault="00DD5024">
      <w:pPr>
        <w:pStyle w:val="CodeSnippet"/>
        <w:shd w:val="clear" w:color="auto" w:fill="FFF8EA"/>
        <w:rPr>
          <w:i/>
          <w:color w:val="9B9B9B"/>
          <w:rPrChange w:id="4649" w:author="Bob Rudis" w:date="2013-10-20T23:17:00Z">
            <w:rPr/>
          </w:rPrChange>
        </w:rPr>
        <w:pPrChange w:id="4650" w:author="Bob Rudis" w:date="2013-10-20T23:16:00Z">
          <w:pPr>
            <w:pStyle w:val="CodeSnippet"/>
          </w:pPr>
        </w:pPrChange>
      </w:pPr>
      <w:r w:rsidRPr="00417C97">
        <w:rPr>
          <w:i/>
          <w:color w:val="9B9B9B"/>
          <w:rPrChange w:id="4651" w:author="Bob Rudis" w:date="2013-10-20T23:17:00Z">
            <w:rPr>
              <w:i/>
              <w:sz w:val="26"/>
            </w:rPr>
          </w:rPrChange>
        </w:rPr>
        <w:t># each (x, y) location</w:t>
      </w:r>
    </w:p>
    <w:p w14:paraId="7B3F5D65" w14:textId="77777777" w:rsidR="00F46AFB" w:rsidRPr="00417C97" w:rsidRDefault="00DD5024">
      <w:pPr>
        <w:pStyle w:val="CodeSnippet"/>
        <w:shd w:val="clear" w:color="auto" w:fill="FFF8EA"/>
        <w:rPr>
          <w:color w:val="800026"/>
          <w:rPrChange w:id="4652" w:author="Bob Rudis" w:date="2013-10-20T23:17:00Z">
            <w:rPr>
              <w:b/>
            </w:rPr>
          </w:rPrChange>
        </w:rPr>
        <w:pPrChange w:id="4653" w:author="Bob Rudis" w:date="2013-10-20T23:16:00Z">
          <w:pPr>
            <w:pStyle w:val="CodeSnippet"/>
          </w:pPr>
        </w:pPrChange>
      </w:pPr>
      <w:r w:rsidRPr="00417C97">
        <w:rPr>
          <w:color w:val="800026"/>
          <w:rPrChange w:id="4654" w:author="Bob Rudis" w:date="2013-10-20T23:17:00Z">
            <w:rPr>
              <w:b/>
              <w:i/>
              <w:sz w:val="26"/>
            </w:rPr>
          </w:rPrChange>
        </w:rPr>
        <w:t>rr.tab &lt;- xtabs(~Risk+Reliability, data=av)</w:t>
      </w:r>
    </w:p>
    <w:p w14:paraId="48EEE3F3" w14:textId="77777777" w:rsidR="00F46AFB" w:rsidRPr="00417C97" w:rsidRDefault="00DD5024">
      <w:pPr>
        <w:pStyle w:val="CodeSnippet"/>
        <w:shd w:val="clear" w:color="auto" w:fill="FFF8EA"/>
        <w:rPr>
          <w:color w:val="800026"/>
          <w:rPrChange w:id="4655" w:author="Bob Rudis" w:date="2013-10-20T23:17:00Z">
            <w:rPr>
              <w:b/>
            </w:rPr>
          </w:rPrChange>
        </w:rPr>
        <w:pPrChange w:id="4656" w:author="Bob Rudis" w:date="2013-10-20T23:16:00Z">
          <w:pPr>
            <w:pStyle w:val="CodeSnippet"/>
          </w:pPr>
        </w:pPrChange>
      </w:pPr>
      <w:r w:rsidRPr="00417C97">
        <w:rPr>
          <w:color w:val="800026"/>
          <w:rPrChange w:id="4657" w:author="Bob Rudis" w:date="2013-10-20T23:17:00Z">
            <w:rPr>
              <w:b/>
              <w:i/>
              <w:sz w:val="26"/>
            </w:rPr>
          </w:rPrChange>
        </w:rPr>
        <w:t>ftable(rr.tab) # print table</w:t>
      </w:r>
    </w:p>
    <w:p w14:paraId="4F198506" w14:textId="27747CB1" w:rsidR="000D4EF0" w:rsidRPr="00417C97" w:rsidDel="000D4EF0" w:rsidRDefault="000D4EF0">
      <w:pPr>
        <w:pStyle w:val="CodeSnippet"/>
        <w:shd w:val="clear" w:color="auto" w:fill="FFF8EA"/>
        <w:rPr>
          <w:del w:id="4658" w:author="Bob Rudis" w:date="2013-10-20T22:43:00Z"/>
          <w:color w:val="252525"/>
          <w:rPrChange w:id="4659" w:author="Bob Rudis" w:date="2013-10-20T23:18:00Z">
            <w:rPr>
              <w:del w:id="4660" w:author="Bob Rudis" w:date="2013-10-20T22:43:00Z"/>
            </w:rPr>
          </w:rPrChange>
        </w:rPr>
        <w:pPrChange w:id="4661" w:author="Bob Rudis" w:date="2013-10-20T23:16:00Z">
          <w:pPr>
            <w:pStyle w:val="CodeSnippet"/>
          </w:pPr>
        </w:pPrChange>
      </w:pPr>
    </w:p>
    <w:p w14:paraId="4D49DC22" w14:textId="3F5B55F8" w:rsidR="003A760B" w:rsidRPr="00417C97" w:rsidRDefault="000D4EF0">
      <w:pPr>
        <w:pStyle w:val="CodeSnippet"/>
        <w:shd w:val="clear" w:color="auto" w:fill="FFF8EA"/>
        <w:rPr>
          <w:color w:val="252525"/>
          <w:rPrChange w:id="4662" w:author="Bob Rudis" w:date="2013-10-20T23:18:00Z">
            <w:rPr/>
          </w:rPrChange>
        </w:rPr>
        <w:pPrChange w:id="4663" w:author="Bob Rudis" w:date="2013-10-20T23:16:00Z">
          <w:pPr>
            <w:pStyle w:val="CodeSnippet"/>
          </w:pPr>
        </w:pPrChange>
      </w:pPr>
      <w:ins w:id="4664" w:author="Bob Rudis" w:date="2013-10-20T22:43:00Z">
        <w:r w:rsidRPr="00417C97">
          <w:rPr>
            <w:color w:val="252525"/>
            <w:rPrChange w:id="4665" w:author="Bob Rudis" w:date="2013-10-20T23:18:00Z">
              <w:rPr/>
            </w:rPrChange>
          </w:rPr>
          <w:t>#</w:t>
        </w:r>
      </w:ins>
      <w:r w:rsidR="00DD5024" w:rsidRPr="00417C97">
        <w:rPr>
          <w:color w:val="252525"/>
          <w:rPrChange w:id="4666" w:author="Bob Rudis" w:date="2013-10-20T23:18:00Z">
            <w:rPr>
              <w:i/>
              <w:sz w:val="26"/>
            </w:rPr>
          </w:rPrChange>
        </w:rPr>
        <w:t># virtually identical output to pandas (</w:t>
      </w:r>
      <w:ins w:id="4667" w:author="Bob Rudis" w:date="2013-10-20T22:44:00Z">
        <w:r w:rsidRPr="00417C97">
          <w:rPr>
            <w:color w:val="252525"/>
            <w:rPrChange w:id="4668" w:author="Bob Rudis" w:date="2013-10-20T23:18:00Z">
              <w:rPr/>
            </w:rPrChange>
          </w:rPr>
          <w:t xml:space="preserve">See </w:t>
        </w:r>
      </w:ins>
      <w:del w:id="4669" w:author="Bob Rudis" w:date="2013-10-20T22:44:00Z">
        <w:r w:rsidR="00DD5024" w:rsidRPr="00417C97" w:rsidDel="000D4EF0">
          <w:rPr>
            <w:color w:val="252525"/>
            <w:rPrChange w:id="4670" w:author="Bob Rudis" w:date="2013-10-20T23:18:00Z">
              <w:rPr>
                <w:i/>
                <w:sz w:val="26"/>
              </w:rPr>
            </w:rPrChange>
          </w:rPr>
          <w:delText>below</w:delText>
        </w:r>
      </w:del>
      <w:ins w:id="4671" w:author="Bob Rudis" w:date="2013-10-20T22:44:00Z">
        <w:r w:rsidRPr="00417C97">
          <w:rPr>
            <w:color w:val="252525"/>
            <w:rPrChange w:id="4672" w:author="Bob Rudis" w:date="2013-10-20T23:18:00Z">
              <w:rPr/>
            </w:rPrChange>
          </w:rPr>
          <w:t>Listing 3-20</w:t>
        </w:r>
      </w:ins>
      <w:r w:rsidR="00DD5024" w:rsidRPr="00417C97">
        <w:rPr>
          <w:color w:val="252525"/>
          <w:rPrChange w:id="4673" w:author="Bob Rudis" w:date="2013-10-20T23:18:00Z">
            <w:rPr>
              <w:i/>
              <w:sz w:val="26"/>
            </w:rPr>
          </w:rPrChange>
        </w:rPr>
        <w:t>)</w:t>
      </w:r>
    </w:p>
    <w:p w14:paraId="258EF379" w14:textId="77777777" w:rsidR="003A760B" w:rsidRPr="009F295F" w:rsidRDefault="003A760B">
      <w:pPr>
        <w:pStyle w:val="CodeSnippet"/>
        <w:shd w:val="clear" w:color="auto" w:fill="FFF8EA"/>
        <w:pPrChange w:id="4674" w:author="Bob Rudis" w:date="2013-10-20T23:16:00Z">
          <w:pPr>
            <w:pStyle w:val="CodeSnippet"/>
          </w:pPr>
        </w:pPrChange>
      </w:pPr>
    </w:p>
    <w:p w14:paraId="781F2ABE" w14:textId="2DFDE229" w:rsidR="00587C93" w:rsidRPr="00417C97" w:rsidRDefault="00DD5024">
      <w:pPr>
        <w:pStyle w:val="CodeSnippet"/>
        <w:shd w:val="clear" w:color="auto" w:fill="FFF8EA"/>
        <w:rPr>
          <w:i/>
          <w:color w:val="9B9B9B"/>
          <w:rPrChange w:id="4675" w:author="Bob Rudis" w:date="2013-10-20T23:17:00Z">
            <w:rPr/>
          </w:rPrChange>
        </w:rPr>
        <w:pPrChange w:id="4676" w:author="Bob Rudis" w:date="2013-10-20T23:16:00Z">
          <w:pPr>
            <w:pStyle w:val="CodeSnippet"/>
          </w:pPr>
        </w:pPrChange>
      </w:pPr>
      <w:r w:rsidRPr="00417C97">
        <w:rPr>
          <w:i/>
          <w:color w:val="9B9B9B"/>
          <w:rPrChange w:id="4677" w:author="Bob Rudis" w:date="2013-10-20T23:17:00Z">
            <w:rPr>
              <w:i/>
              <w:sz w:val="26"/>
            </w:rPr>
          </w:rPrChange>
        </w:rPr>
        <w:t># graphical view</w:t>
      </w:r>
      <w:ins w:id="4678" w:author="Bob Rudis" w:date="2013-10-20T22:44:00Z">
        <w:r w:rsidR="000D4EF0" w:rsidRPr="00417C97">
          <w:rPr>
            <w:i/>
            <w:color w:val="9B9B9B"/>
            <w:rPrChange w:id="4679" w:author="Bob Rudis" w:date="2013-10-20T23:17:00Z">
              <w:rPr/>
            </w:rPrChange>
          </w:rPr>
          <w:t xml:space="preserve"> of levelplot</w:t>
        </w:r>
      </w:ins>
    </w:p>
    <w:p w14:paraId="41C73886" w14:textId="12D05702" w:rsidR="009F295F" w:rsidRPr="00417C97" w:rsidRDefault="009F295F">
      <w:pPr>
        <w:pStyle w:val="CodeSnippet"/>
        <w:shd w:val="clear" w:color="auto" w:fill="FFF8EA"/>
        <w:rPr>
          <w:ins w:id="4680" w:author="Bob Rudis" w:date="2013-10-20T22:27:00Z"/>
          <w:i/>
          <w:color w:val="9B9B9B"/>
          <w:rPrChange w:id="4681" w:author="Bob Rudis" w:date="2013-10-20T23:17:00Z">
            <w:rPr>
              <w:ins w:id="4682" w:author="Bob Rudis" w:date="2013-10-20T22:27:00Z"/>
            </w:rPr>
          </w:rPrChange>
        </w:rPr>
        <w:pPrChange w:id="4683" w:author="Bob Rudis" w:date="2013-10-20T23:16:00Z">
          <w:pPr>
            <w:pStyle w:val="CodeSnippet"/>
          </w:pPr>
        </w:pPrChange>
      </w:pPr>
      <w:ins w:id="4684" w:author="Bob Rudis" w:date="2013-10-20T22:27:00Z">
        <w:r w:rsidRPr="00417C97">
          <w:rPr>
            <w:i/>
            <w:color w:val="9B9B9B"/>
            <w:rPrChange w:id="4685" w:author="Bob Rudis" w:date="2013-10-20T23:17:00Z">
              <w:rPr/>
            </w:rPrChange>
          </w:rPr>
          <w:t># need to use levelplot function from lattice package</w:t>
        </w:r>
      </w:ins>
    </w:p>
    <w:p w14:paraId="5EB7A74B" w14:textId="77777777" w:rsidR="00587C93" w:rsidRPr="00417C97" w:rsidRDefault="00DD5024">
      <w:pPr>
        <w:pStyle w:val="CodeSnippet"/>
        <w:shd w:val="clear" w:color="auto" w:fill="FFF8EA"/>
        <w:rPr>
          <w:color w:val="800026"/>
          <w:rPrChange w:id="4686" w:author="Bob Rudis" w:date="2013-10-20T23:17:00Z">
            <w:rPr>
              <w:b/>
            </w:rPr>
          </w:rPrChange>
        </w:rPr>
        <w:pPrChange w:id="4687" w:author="Bob Rudis" w:date="2013-10-20T23:16:00Z">
          <w:pPr>
            <w:pStyle w:val="CodeSnippet"/>
          </w:pPr>
        </w:pPrChange>
      </w:pPr>
      <w:r w:rsidRPr="00417C97">
        <w:rPr>
          <w:color w:val="800026"/>
          <w:rPrChange w:id="4688" w:author="Bob Rudis" w:date="2013-10-20T23:17:00Z">
            <w:rPr>
              <w:b/>
              <w:i/>
              <w:sz w:val="26"/>
            </w:rPr>
          </w:rPrChange>
        </w:rPr>
        <w:t>library(lattice)</w:t>
      </w:r>
    </w:p>
    <w:p w14:paraId="4699D438" w14:textId="77777777" w:rsidR="00587C93" w:rsidRPr="00417C97" w:rsidRDefault="00DD5024">
      <w:pPr>
        <w:pStyle w:val="CodeSnippet"/>
        <w:shd w:val="clear" w:color="auto" w:fill="FFF8EA"/>
        <w:rPr>
          <w:i/>
          <w:color w:val="9B9B9B"/>
          <w:rPrChange w:id="4689" w:author="Bob Rudis" w:date="2013-10-20T23:17:00Z">
            <w:rPr/>
          </w:rPrChange>
        </w:rPr>
        <w:pPrChange w:id="4690" w:author="Bob Rudis" w:date="2013-10-20T23:16:00Z">
          <w:pPr>
            <w:pStyle w:val="CodeSnippet"/>
          </w:pPr>
        </w:pPrChange>
      </w:pPr>
      <w:r w:rsidRPr="00417C97">
        <w:rPr>
          <w:i/>
          <w:color w:val="9B9B9B"/>
          <w:rPrChange w:id="4691" w:author="Bob Rudis" w:date="2013-10-20T23:17:00Z">
            <w:rPr>
              <w:i/>
              <w:sz w:val="26"/>
            </w:rPr>
          </w:rPrChange>
        </w:rPr>
        <w:t># cast the table into a data frame</w:t>
      </w:r>
    </w:p>
    <w:p w14:paraId="166F385F" w14:textId="77777777" w:rsidR="00587C93" w:rsidRPr="00417C97" w:rsidRDefault="00DD5024">
      <w:pPr>
        <w:pStyle w:val="CodeSnippet"/>
        <w:shd w:val="clear" w:color="auto" w:fill="FFF8EA"/>
        <w:rPr>
          <w:color w:val="800026"/>
          <w:rPrChange w:id="4692" w:author="Bob Rudis" w:date="2013-10-20T23:17:00Z">
            <w:rPr>
              <w:b/>
            </w:rPr>
          </w:rPrChange>
        </w:rPr>
        <w:pPrChange w:id="4693" w:author="Bob Rudis" w:date="2013-10-20T23:16:00Z">
          <w:pPr>
            <w:pStyle w:val="CodeSnippet"/>
          </w:pPr>
        </w:pPrChange>
      </w:pPr>
      <w:r w:rsidRPr="00417C97">
        <w:rPr>
          <w:color w:val="800026"/>
          <w:rPrChange w:id="4694" w:author="Bob Rudis" w:date="2013-10-20T23:17:00Z">
            <w:rPr>
              <w:b/>
              <w:i/>
              <w:sz w:val="26"/>
            </w:rPr>
          </w:rPrChange>
        </w:rPr>
        <w:t>rr.df = data.frame(table(av$Risk, av$Reliability))</w:t>
      </w:r>
    </w:p>
    <w:p w14:paraId="43D247B0" w14:textId="77777777" w:rsidR="00587C93" w:rsidRPr="00417C97" w:rsidRDefault="00DD5024">
      <w:pPr>
        <w:pStyle w:val="CodeSnippet"/>
        <w:shd w:val="clear" w:color="auto" w:fill="FFF8EA"/>
        <w:rPr>
          <w:i/>
          <w:color w:val="9B9B9B"/>
          <w:rPrChange w:id="4695" w:author="Bob Rudis" w:date="2013-10-20T23:17:00Z">
            <w:rPr/>
          </w:rPrChange>
        </w:rPr>
        <w:pPrChange w:id="4696" w:author="Bob Rudis" w:date="2013-10-20T23:16:00Z">
          <w:pPr>
            <w:pStyle w:val="CodeSnippet"/>
          </w:pPr>
        </w:pPrChange>
      </w:pPr>
      <w:r w:rsidRPr="00417C97">
        <w:rPr>
          <w:i/>
          <w:color w:val="9B9B9B"/>
          <w:rPrChange w:id="4697" w:author="Bob Rudis" w:date="2013-10-20T23:17:00Z">
            <w:rPr>
              <w:i/>
              <w:sz w:val="26"/>
            </w:rPr>
          </w:rPrChange>
        </w:rPr>
        <w:t># set the column names since table uses "Var1" and "Var2"</w:t>
      </w:r>
    </w:p>
    <w:p w14:paraId="75150719" w14:textId="77777777" w:rsidR="00587C93" w:rsidRPr="00417C97" w:rsidRDefault="00DD5024">
      <w:pPr>
        <w:pStyle w:val="CodeSnippet"/>
        <w:shd w:val="clear" w:color="auto" w:fill="FFF8EA"/>
        <w:rPr>
          <w:color w:val="800026"/>
          <w:rPrChange w:id="4698" w:author="Bob Rudis" w:date="2013-10-20T23:17:00Z">
            <w:rPr>
              <w:b/>
            </w:rPr>
          </w:rPrChange>
        </w:rPr>
        <w:pPrChange w:id="4699" w:author="Bob Rudis" w:date="2013-10-20T23:16:00Z">
          <w:pPr>
            <w:pStyle w:val="CodeSnippet"/>
          </w:pPr>
        </w:pPrChange>
      </w:pPr>
      <w:r w:rsidRPr="00417C97">
        <w:rPr>
          <w:color w:val="800026"/>
          <w:rPrChange w:id="4700" w:author="Bob Rudis" w:date="2013-10-20T23:17:00Z">
            <w:rPr>
              <w:b/>
              <w:i/>
              <w:sz w:val="26"/>
            </w:rPr>
          </w:rPrChange>
        </w:rPr>
        <w:t>colnames(rr.df) &lt;- c("Risk", "Reliability", "Freq")</w:t>
      </w:r>
    </w:p>
    <w:p w14:paraId="42BE33F5" w14:textId="77777777" w:rsidR="00587C93" w:rsidRPr="00417C97" w:rsidRDefault="00DD5024">
      <w:pPr>
        <w:pStyle w:val="CodeSnippet"/>
        <w:shd w:val="clear" w:color="auto" w:fill="FFF8EA"/>
        <w:rPr>
          <w:i/>
          <w:color w:val="9B9B9B"/>
          <w:rPrChange w:id="4701" w:author="Bob Rudis" w:date="2013-10-20T23:17:00Z">
            <w:rPr/>
          </w:rPrChange>
        </w:rPr>
        <w:pPrChange w:id="4702" w:author="Bob Rudis" w:date="2013-10-20T23:16:00Z">
          <w:pPr>
            <w:pStyle w:val="CodeSnippet"/>
          </w:pPr>
        </w:pPrChange>
      </w:pPr>
      <w:r w:rsidRPr="00417C97">
        <w:rPr>
          <w:i/>
          <w:color w:val="9B9B9B"/>
          <w:rPrChange w:id="4703" w:author="Bob Rudis" w:date="2013-10-20T23:17:00Z">
            <w:rPr>
              <w:i/>
              <w:sz w:val="26"/>
            </w:rPr>
          </w:rPrChange>
        </w:rPr>
        <w:t># now create a level plot with readable labels</w:t>
      </w:r>
    </w:p>
    <w:p w14:paraId="15DC0ACF" w14:textId="77777777" w:rsidR="00587C93" w:rsidRPr="00417C97" w:rsidRDefault="00DD5024">
      <w:pPr>
        <w:pStyle w:val="CodeSnippet"/>
        <w:shd w:val="clear" w:color="auto" w:fill="FFF8EA"/>
        <w:rPr>
          <w:color w:val="800026"/>
          <w:rPrChange w:id="4704" w:author="Bob Rudis" w:date="2013-10-20T23:17:00Z">
            <w:rPr>
              <w:b/>
            </w:rPr>
          </w:rPrChange>
        </w:rPr>
        <w:pPrChange w:id="4705" w:author="Bob Rudis" w:date="2013-10-20T23:16:00Z">
          <w:pPr>
            <w:pStyle w:val="CodeSnippet"/>
          </w:pPr>
        </w:pPrChange>
      </w:pPr>
      <w:r w:rsidRPr="00417C97">
        <w:rPr>
          <w:color w:val="800026"/>
          <w:rPrChange w:id="4706" w:author="Bob Rudis" w:date="2013-10-20T23:17:00Z">
            <w:rPr>
              <w:b/>
              <w:i/>
              <w:sz w:val="26"/>
            </w:rPr>
          </w:rPrChange>
        </w:rPr>
        <w:t xml:space="preserve">levelplot(Freq~Risk*Reliability, data=rr.df, main="Risk ~ Reliabilty", </w:t>
      </w:r>
    </w:p>
    <w:p w14:paraId="359761A5" w14:textId="77777777" w:rsidR="00587C93" w:rsidRPr="00417C97" w:rsidRDefault="00DD5024">
      <w:pPr>
        <w:pStyle w:val="CodeSnippet"/>
        <w:shd w:val="clear" w:color="auto" w:fill="FFF8EA"/>
        <w:rPr>
          <w:color w:val="800026"/>
          <w:rPrChange w:id="4707" w:author="Bob Rudis" w:date="2013-10-20T23:17:00Z">
            <w:rPr>
              <w:b/>
            </w:rPr>
          </w:rPrChange>
        </w:rPr>
        <w:pPrChange w:id="4708" w:author="Bob Rudis" w:date="2013-10-20T23:16:00Z">
          <w:pPr>
            <w:pStyle w:val="CodeSnippet"/>
          </w:pPr>
        </w:pPrChange>
      </w:pPr>
      <w:r w:rsidRPr="00417C97">
        <w:rPr>
          <w:color w:val="800026"/>
          <w:rPrChange w:id="4709" w:author="Bob Rudis" w:date="2013-10-20T23:17:00Z">
            <w:rPr>
              <w:b/>
              <w:i/>
              <w:sz w:val="26"/>
            </w:rPr>
          </w:rPrChange>
        </w:rPr>
        <w:t xml:space="preserve">          ylab="Reliability", xlab = "Risk", shrink = c(0.5, 1),</w:t>
      </w:r>
    </w:p>
    <w:p w14:paraId="0B89C47F" w14:textId="63F6AD16" w:rsidR="00587C93" w:rsidRPr="00417C97" w:rsidRDefault="00DD5024">
      <w:pPr>
        <w:pStyle w:val="CodeSnippet"/>
        <w:shd w:val="clear" w:color="auto" w:fill="FFF8EA"/>
        <w:rPr>
          <w:ins w:id="4710" w:author="Bob Rudis" w:date="2013-10-20T22:26:00Z"/>
          <w:rStyle w:val="CodeHighlight"/>
          <w:color w:val="800026"/>
          <w:rPrChange w:id="4711" w:author="Bob Rudis" w:date="2013-10-20T23:17:00Z">
            <w:rPr>
              <w:ins w:id="4712" w:author="Bob Rudis" w:date="2013-10-20T22:26:00Z"/>
              <w:rStyle w:val="CodeHighlight"/>
            </w:rPr>
          </w:rPrChange>
        </w:rPr>
        <w:pPrChange w:id="4713" w:author="Bob Rudis" w:date="2013-10-20T23:16:00Z">
          <w:pPr>
            <w:pStyle w:val="CodeSnippet"/>
          </w:pPr>
        </w:pPrChange>
      </w:pPr>
      <w:r w:rsidRPr="00417C97">
        <w:rPr>
          <w:color w:val="800026"/>
          <w:rPrChange w:id="4714" w:author="Bob Rudis" w:date="2013-10-20T23:17:00Z">
            <w:rPr>
              <w:b/>
              <w:i/>
              <w:color w:val="7F7F7F"/>
              <w:sz w:val="26"/>
            </w:rPr>
          </w:rPrChange>
        </w:rPr>
        <w:t xml:space="preserve">          col.regions = colorRampPalette(c("#</w:t>
      </w:r>
      <w:del w:id="4715" w:author="Bob Rudis" w:date="2013-10-20T22:46:00Z">
        <w:r w:rsidRPr="00417C97" w:rsidDel="000D4EF0">
          <w:rPr>
            <w:color w:val="800026"/>
            <w:rPrChange w:id="4716" w:author="Bob Rudis" w:date="2013-10-20T23:17:00Z">
              <w:rPr>
                <w:b/>
                <w:i/>
                <w:sz w:val="26"/>
              </w:rPr>
            </w:rPrChange>
          </w:rPr>
          <w:delText>FFFFFF</w:delText>
        </w:r>
      </w:del>
      <w:ins w:id="4717" w:author="Bob Rudis" w:date="2013-10-20T22:46:00Z">
        <w:r w:rsidR="000D4EF0" w:rsidRPr="00417C97">
          <w:rPr>
            <w:color w:val="800026"/>
            <w:rPrChange w:id="4718" w:author="Bob Rudis" w:date="2013-10-20T23:17:00Z">
              <w:rPr/>
            </w:rPrChange>
          </w:rPr>
          <w:t>F5F5F5</w:t>
        </w:r>
      </w:ins>
      <w:r w:rsidRPr="00417C97">
        <w:rPr>
          <w:color w:val="800026"/>
          <w:rPrChange w:id="4719" w:author="Bob Rudis" w:date="2013-10-20T23:17:00Z">
            <w:rPr>
              <w:b/>
              <w:i/>
              <w:sz w:val="26"/>
            </w:rPr>
          </w:rPrChange>
        </w:rPr>
        <w:t>", "#</w:t>
      </w:r>
      <w:ins w:id="4720" w:author="Bob Rudis" w:date="2013-10-20T22:45:00Z">
        <w:r w:rsidR="000D4EF0" w:rsidRPr="00417C97">
          <w:rPr>
            <w:color w:val="800026"/>
            <w:rPrChange w:id="4721" w:author="Bob Rudis" w:date="2013-10-20T23:17:00Z">
              <w:rPr/>
            </w:rPrChange>
          </w:rPr>
          <w:t>01665E</w:t>
        </w:r>
      </w:ins>
      <w:del w:id="4722" w:author="Bob Rudis" w:date="2013-10-20T22:45:00Z">
        <w:r w:rsidRPr="00417C97" w:rsidDel="000D4EF0">
          <w:rPr>
            <w:color w:val="800026"/>
            <w:rPrChange w:id="4723" w:author="Bob Rudis" w:date="2013-10-20T23:17:00Z">
              <w:rPr>
                <w:b/>
                <w:i/>
                <w:sz w:val="26"/>
              </w:rPr>
            </w:rPrChange>
          </w:rPr>
          <w:delText>0868AC</w:delText>
        </w:r>
      </w:del>
      <w:r w:rsidRPr="00417C97">
        <w:rPr>
          <w:color w:val="800026"/>
          <w:rPrChange w:id="4724" w:author="Bob Rudis" w:date="2013-10-20T23:17:00Z">
            <w:rPr>
              <w:b/>
              <w:i/>
              <w:sz w:val="26"/>
            </w:rPr>
          </w:rPrChange>
        </w:rPr>
        <w:t>"))(20))</w:t>
      </w:r>
    </w:p>
    <w:p w14:paraId="646993AD" w14:textId="77777777" w:rsidR="009F295F" w:rsidDel="009F295F" w:rsidRDefault="009F295F" w:rsidP="009F295F">
      <w:pPr>
        <w:pStyle w:val="Slug"/>
        <w:rPr>
          <w:del w:id="4725" w:author="Bob Rudis" w:date="2013-10-20T22:26:00Z"/>
        </w:rPr>
      </w:pPr>
      <w:moveToRangeStart w:id="4726" w:author="Bob Rudis" w:date="2013-10-20T22:26:00Z" w:name="move243927292"/>
      <w:moveTo w:id="4727" w:author="Bob Rudis" w:date="2013-10-20T22:26:00Z">
        <w:r w:rsidRPr="00927E30">
          <w:t xml:space="preserve">Figure </w:t>
        </w:r>
        <w:proofErr w:type="gramStart"/>
        <w:r w:rsidRPr="00927E30">
          <w:t>3</w:t>
        </w:r>
        <w:r>
          <w:t>-</w:t>
        </w:r>
        <w:r w:rsidRPr="00927E30">
          <w:t>8</w:t>
        </w:r>
        <w:r>
          <w:tab/>
        </w:r>
        <w:r w:rsidRPr="00927E30">
          <w:t>Risk/</w:t>
        </w:r>
        <w:r>
          <w:t>r</w:t>
        </w:r>
        <w:r w:rsidRPr="00927E30">
          <w:t xml:space="preserve">eliability </w:t>
        </w:r>
        <w:r>
          <w:t>c</w:t>
        </w:r>
        <w:r w:rsidRPr="00927E30">
          <w:t xml:space="preserve">ontingency </w:t>
        </w:r>
        <w:r>
          <w:t>t</w:t>
        </w:r>
        <w:r w:rsidRPr="00927E30">
          <w:t xml:space="preserve">able </w:t>
        </w:r>
        <w:r>
          <w:t>l</w:t>
        </w:r>
        <w:r w:rsidRPr="00927E30">
          <w:t xml:space="preserve">evel </w:t>
        </w:r>
        <w:r>
          <w:t>p</w:t>
        </w:r>
        <w:r w:rsidRPr="00927E30">
          <w:t>lot</w:t>
        </w:r>
        <w:proofErr w:type="gramEnd"/>
        <w:r w:rsidRPr="00927E30">
          <w:t xml:space="preserve"> (R)</w:t>
        </w:r>
        <w:r w:rsidRPr="00927E30">
          <w:tab/>
          <w:t>[</w:t>
        </w:r>
        <w:r w:rsidRPr="00472EFB">
          <w:t>9781118</w:t>
        </w:r>
        <w:r w:rsidRPr="00927E30">
          <w:t>793725</w:t>
        </w:r>
        <w:r>
          <w:t xml:space="preserve"> </w:t>
        </w:r>
        <w:r w:rsidRPr="00927E30">
          <w:t>c03f008.eps]</w:t>
        </w:r>
      </w:moveTo>
    </w:p>
    <w:moveToRangeEnd w:id="4726"/>
    <w:p w14:paraId="1F67991C" w14:textId="77777777" w:rsidR="009F295F" w:rsidRPr="008E46B3" w:rsidRDefault="009F295F">
      <w:pPr>
        <w:pStyle w:val="Slug"/>
        <w:rPr>
          <w:b w:val="0"/>
          <w:rPrChange w:id="4728" w:author="John Sleeva" w:date="2013-09-27T00:47:00Z">
            <w:rPr>
              <w:b/>
            </w:rPr>
          </w:rPrChange>
        </w:rPr>
        <w:pPrChange w:id="4729" w:author="Bob Rudis" w:date="2013-10-20T22:26:00Z">
          <w:pPr>
            <w:pStyle w:val="CodeSnippet"/>
          </w:pPr>
        </w:pPrChange>
      </w:pPr>
    </w:p>
    <w:p w14:paraId="3F43EF8A" w14:textId="77777777" w:rsidR="00C02F14" w:rsidDel="00AF1A4F" w:rsidRDefault="009457EF" w:rsidP="00B737FA">
      <w:pPr>
        <w:pStyle w:val="Slug"/>
        <w:rPr>
          <w:del w:id="4730" w:author="John Sleeva" w:date="2013-09-27T08:39:00Z"/>
        </w:rPr>
      </w:pPr>
      <w:del w:id="4731" w:author="John Sleeva" w:date="2013-09-27T08:39:00Z">
        <w:r w:rsidRPr="00927E30" w:rsidDel="00AF1A4F">
          <w:delText>Figure 3</w:delText>
        </w:r>
      </w:del>
      <w:ins w:id="4732" w:author="Kezia Endsley" w:date="2013-08-05T08:09:00Z">
        <w:del w:id="4733" w:author="John Sleeva" w:date="2013-09-27T05:40:00Z">
          <w:r w:rsidR="008356E0" w:rsidRPr="00927E30" w:rsidDel="00767AA4">
            <w:delText>.</w:delText>
          </w:r>
        </w:del>
      </w:ins>
      <w:del w:id="4734" w:author="John Sleeva" w:date="2013-09-27T08:39:00Z">
        <w:r w:rsidRPr="00927E30" w:rsidDel="00AF1A4F">
          <w:delText>-</w:delText>
        </w:r>
        <w:r w:rsidR="000B119D" w:rsidRPr="00927E30" w:rsidDel="00AF1A4F">
          <w:delText>8</w:delText>
        </w:r>
      </w:del>
      <w:del w:id="4735" w:author="John Sleeva" w:date="2013-09-27T05:40:00Z">
        <w:r w:rsidRPr="00927E30" w:rsidDel="00767AA4">
          <w:delText xml:space="preserve"> </w:delText>
        </w:r>
      </w:del>
      <w:del w:id="4736" w:author="John Sleeva" w:date="2013-09-27T08:39:00Z">
        <w:r w:rsidRPr="00927E30" w:rsidDel="00AF1A4F">
          <w:delText>Risk/</w:delText>
        </w:r>
      </w:del>
      <w:del w:id="4737" w:author="John Sleeva" w:date="2013-09-27T05:40:00Z">
        <w:r w:rsidRPr="00927E30" w:rsidDel="00767AA4">
          <w:delText>Reliability Contingency Table</w:delText>
        </w:r>
        <w:r w:rsidR="0049779F" w:rsidRPr="00927E30" w:rsidDel="00767AA4">
          <w:delText xml:space="preserve"> </w:delText>
        </w:r>
        <w:r w:rsidR="003A760B" w:rsidRPr="00927E30" w:rsidDel="00767AA4">
          <w:delText xml:space="preserve">Level Plot </w:delText>
        </w:r>
      </w:del>
      <w:del w:id="4738" w:author="John Sleeva" w:date="2013-09-27T08:39:00Z">
        <w:r w:rsidR="0049779F" w:rsidRPr="00927E30" w:rsidDel="00AF1A4F">
          <w:delText>(R)</w:delText>
        </w:r>
        <w:r w:rsidRPr="00927E30" w:rsidDel="00AF1A4F">
          <w:tab/>
          <w:delText>[</w:delText>
        </w:r>
        <w:r w:rsidR="000B119D" w:rsidRPr="00927E30" w:rsidDel="00AF1A4F">
          <w:delText>793725c03f008</w:delText>
        </w:r>
        <w:r w:rsidRPr="00927E30" w:rsidDel="00AF1A4F">
          <w:delText>.</w:delText>
        </w:r>
        <w:r w:rsidR="000B119D" w:rsidRPr="00927E30" w:rsidDel="00AF1A4F">
          <w:delText>eps</w:delText>
        </w:r>
        <w:r w:rsidRPr="00927E30" w:rsidDel="00AF1A4F">
          <w:delText>]</w:delText>
        </w:r>
      </w:del>
    </w:p>
    <w:p w14:paraId="2C494BD6" w14:textId="77777777" w:rsidR="00924465" w:rsidRPr="00071ED2" w:rsidDel="00AF1A4F" w:rsidRDefault="002169E9" w:rsidP="002169E9">
      <w:pPr>
        <w:pStyle w:val="QueryPara"/>
        <w:numPr>
          <w:ins w:id="4739" w:author="John Sleeva" w:date="2013-09-27T08:34:00Z"/>
        </w:numPr>
        <w:rPr>
          <w:ins w:id="4740" w:author="Kezia Endsley" w:date="2013-08-05T07:54:00Z"/>
          <w:del w:id="4741" w:author="John Sleeva" w:date="2013-09-27T08:39:00Z"/>
        </w:rPr>
      </w:pPr>
      <w:ins w:id="4742" w:author="Kezia Endsley" w:date="2013-08-05T07:54:00Z">
        <w:del w:id="4743" w:author="John Sleeva" w:date="2013-09-27T08:39:00Z">
          <w:r w:rsidRPr="00071ED2" w:rsidDel="00AF1A4F">
            <w:delText xml:space="preserve">[[Authors: </w:delText>
          </w:r>
        </w:del>
      </w:ins>
      <w:del w:id="4744" w:author="John Sleeva" w:date="2013-09-27T08:39:00Z">
        <w:r w:rsidR="00924465" w:rsidDel="00AF1A4F">
          <w:delText>F</w:delText>
        </w:r>
      </w:del>
      <w:ins w:id="4745" w:author="Kezia Endsley" w:date="2013-08-05T08:09:00Z">
        <w:del w:id="4746" w:author="John Sleeva" w:date="2013-09-27T08:39:00Z">
          <w:r w:rsidR="009F607B" w:rsidDel="00AF1A4F">
            <w:delText>igure</w:delText>
          </w:r>
          <w:r w:rsidR="008356E0" w:rsidDel="00AF1A4F">
            <w:delText>s</w:delText>
          </w:r>
          <w:r w:rsidR="009F607B" w:rsidDel="00AF1A4F">
            <w:delText xml:space="preserve"> 3.8</w:delText>
          </w:r>
          <w:r w:rsidR="008356E0" w:rsidDel="00AF1A4F">
            <w:delText xml:space="preserve"> and 3.9 need </w:delText>
          </w:r>
          <w:r w:rsidR="009F607B" w:rsidDel="00AF1A4F">
            <w:delText>text reference</w:delText>
          </w:r>
          <w:r w:rsidR="008356E0" w:rsidDel="00AF1A4F">
            <w:delText>s</w:delText>
          </w:r>
          <w:r w:rsidR="009F607B" w:rsidDel="00AF1A4F">
            <w:delText xml:space="preserve">. </w:delText>
          </w:r>
        </w:del>
      </w:ins>
      <w:ins w:id="4747" w:author="Kezia Endsley" w:date="2013-08-05T08:11:00Z">
        <w:del w:id="4748" w:author="John Sleeva" w:date="2013-09-27T08:39:00Z">
          <w:r w:rsidR="00BB792F" w:rsidDel="00AF1A4F">
            <w:delText xml:space="preserve">Check my edits below. </w:delText>
          </w:r>
        </w:del>
      </w:ins>
      <w:ins w:id="4749" w:author="Kezia Endsley" w:date="2013-08-05T07:54:00Z">
        <w:del w:id="4750" w:author="John Sleeva" w:date="2013-09-27T08:39:00Z">
          <w:r w:rsidRPr="00071ED2" w:rsidDel="00AF1A4F">
            <w:delText>Kezia]]</w:delText>
          </w:r>
        </w:del>
      </w:ins>
    </w:p>
    <w:p w14:paraId="12EF2E41" w14:textId="77777777" w:rsidR="00CD2A4E" w:rsidRDefault="00CD2A4E">
      <w:pPr>
        <w:pStyle w:val="CodeHead"/>
        <w:pPrChange w:id="4751" w:author="Kent, Kevin - Indianapolis" w:date="2013-10-08T15:46:00Z">
          <w:pPr>
            <w:pStyle w:val="CodeTitle"/>
          </w:pPr>
        </w:pPrChange>
      </w:pPr>
      <w:r>
        <w:t xml:space="preserve">Python </w:t>
      </w:r>
      <w:r w:rsidR="00602190">
        <w:t xml:space="preserve">Code </w:t>
      </w:r>
      <w:r>
        <w:t xml:space="preserve">for </w:t>
      </w:r>
      <w:r w:rsidR="00602190">
        <w:t>Risk/Reliability Contingen</w:t>
      </w:r>
      <w:ins w:id="4752" w:author="John Sleeva" w:date="2013-09-27T08:40:00Z">
        <w:r w:rsidR="00AF1A4F">
          <w:t>c</w:t>
        </w:r>
      </w:ins>
      <w:r w:rsidR="00602190">
        <w:t>y Table Generation</w:t>
      </w:r>
    </w:p>
    <w:p w14:paraId="1EE1F101" w14:textId="5CE765B7" w:rsidR="009F295F" w:rsidRDefault="009F295F" w:rsidP="0024305C">
      <w:pPr>
        <w:pStyle w:val="CodeSnippet"/>
        <w:rPr>
          <w:ins w:id="4753" w:author="Bob Rudis" w:date="2013-10-20T22:26:00Z"/>
        </w:rPr>
      </w:pPr>
      <w:ins w:id="4754" w:author="Bob Rudis" w:date="2013-10-20T22:26:00Z">
        <w:r>
          <w:t>Listing 3-20</w:t>
        </w:r>
      </w:ins>
    </w:p>
    <w:p w14:paraId="23489D91" w14:textId="0DFF19CE" w:rsidR="00D7316F" w:rsidRPr="00417C97" w:rsidRDefault="00DD5024">
      <w:pPr>
        <w:pStyle w:val="CodeSnippet"/>
        <w:shd w:val="clear" w:color="auto" w:fill="FFF8EA"/>
        <w:rPr>
          <w:ins w:id="4755" w:author="Bob Rudis" w:date="2013-10-20T23:01:00Z"/>
          <w:i/>
          <w:color w:val="9B9B9B"/>
        </w:rPr>
        <w:pPrChange w:id="4756" w:author="Bob Rudis" w:date="2013-10-20T23:16:00Z">
          <w:pPr>
            <w:pStyle w:val="CodeSnippet"/>
          </w:pPr>
        </w:pPrChange>
      </w:pPr>
      <w:r w:rsidRPr="00417C97">
        <w:rPr>
          <w:i/>
          <w:color w:val="9B9B9B"/>
          <w:rPrChange w:id="4757" w:author="Bob Rudis" w:date="2013-10-20T23:17:00Z">
            <w:rPr>
              <w:i/>
              <w:sz w:val="26"/>
            </w:rPr>
          </w:rPrChange>
        </w:rPr>
        <w:t xml:space="preserve"># </w:t>
      </w:r>
      <w:ins w:id="4758" w:author="Bob Rudis" w:date="2013-10-20T23:01:00Z">
        <w:r w:rsidR="00D7316F" w:rsidRPr="00417C97">
          <w:rPr>
            <w:i/>
            <w:color w:val="9B9B9B"/>
          </w:rPr>
          <w:t>require object: av (3-5)</w:t>
        </w:r>
      </w:ins>
    </w:p>
    <w:p w14:paraId="76952716" w14:textId="2D202BA2" w:rsidR="00D7316F" w:rsidRPr="00417C97" w:rsidRDefault="00D7316F">
      <w:pPr>
        <w:pStyle w:val="CodeSnippet"/>
        <w:shd w:val="clear" w:color="auto" w:fill="FFF8EA"/>
        <w:rPr>
          <w:ins w:id="4759" w:author="Bob Rudis" w:date="2013-10-20T23:06:00Z"/>
          <w:i/>
          <w:color w:val="9B9B9B"/>
          <w:rPrChange w:id="4760" w:author="Bob Rudis" w:date="2013-10-20T23:17:00Z">
            <w:rPr>
              <w:ins w:id="4761" w:author="Bob Rudis" w:date="2013-10-20T23:06:00Z"/>
            </w:rPr>
          </w:rPrChange>
        </w:rPr>
        <w:pPrChange w:id="4762" w:author="Bob Rudis" w:date="2013-10-20T23:16:00Z">
          <w:pPr>
            <w:pStyle w:val="CodeSnippet"/>
          </w:pPr>
        </w:pPrChange>
      </w:pPr>
      <w:ins w:id="4763" w:author="Bob Rudis" w:date="2013-10-20T23:06:00Z">
        <w:r w:rsidRPr="00417C97">
          <w:rPr>
            <w:i/>
            <w:color w:val="9B9B9B"/>
            <w:rPrChange w:id="4764" w:author="Bob Rudis" w:date="2013-10-20T23:17:00Z">
              <w:rPr/>
            </w:rPrChange>
          </w:rPr>
          <w:t># See corresponding output in Figure 3-9</w:t>
        </w:r>
      </w:ins>
    </w:p>
    <w:p w14:paraId="7CCE4176" w14:textId="08786674" w:rsidR="0024305C" w:rsidRPr="00417C97" w:rsidRDefault="00D7316F">
      <w:pPr>
        <w:pStyle w:val="CodeSnippet"/>
        <w:shd w:val="clear" w:color="auto" w:fill="FFF8EA"/>
        <w:rPr>
          <w:i/>
          <w:color w:val="9B9B9B"/>
          <w:rPrChange w:id="4765" w:author="Bob Rudis" w:date="2013-10-20T23:17:00Z">
            <w:rPr/>
          </w:rPrChange>
        </w:rPr>
        <w:pPrChange w:id="4766" w:author="Bob Rudis" w:date="2013-10-20T23:16:00Z">
          <w:pPr>
            <w:pStyle w:val="CodeSnippet"/>
          </w:pPr>
        </w:pPrChange>
      </w:pPr>
      <w:ins w:id="4767" w:author="Bob Rudis" w:date="2013-10-20T23:01:00Z">
        <w:r w:rsidRPr="00417C97">
          <w:rPr>
            <w:i/>
            <w:color w:val="9B9B9B"/>
          </w:rPr>
          <w:t xml:space="preserve"># </w:t>
        </w:r>
      </w:ins>
      <w:r w:rsidR="00DD5024" w:rsidRPr="00417C97">
        <w:rPr>
          <w:i/>
          <w:color w:val="9B9B9B"/>
          <w:rPrChange w:id="4768" w:author="Bob Rudis" w:date="2013-10-20T23:17:00Z">
            <w:rPr>
              <w:i/>
              <w:sz w:val="26"/>
            </w:rPr>
          </w:rPrChange>
        </w:rPr>
        <w:t xml:space="preserve">compute contingency table for Risk/Reliability factors which </w:t>
      </w:r>
    </w:p>
    <w:p w14:paraId="0FB24182" w14:textId="77777777" w:rsidR="0024305C" w:rsidRPr="00417C97" w:rsidRDefault="00DD5024">
      <w:pPr>
        <w:pStyle w:val="CodeSnippet"/>
        <w:shd w:val="clear" w:color="auto" w:fill="FFF8EA"/>
        <w:rPr>
          <w:i/>
          <w:color w:val="9B9B9B"/>
          <w:rPrChange w:id="4769" w:author="Bob Rudis" w:date="2013-10-20T23:17:00Z">
            <w:rPr/>
          </w:rPrChange>
        </w:rPr>
        <w:pPrChange w:id="4770" w:author="Bob Rudis" w:date="2013-10-20T23:16:00Z">
          <w:pPr>
            <w:pStyle w:val="CodeSnippet"/>
          </w:pPr>
        </w:pPrChange>
      </w:pPr>
      <w:r w:rsidRPr="00417C97">
        <w:rPr>
          <w:i/>
          <w:color w:val="9B9B9B"/>
          <w:rPrChange w:id="4771" w:author="Bob Rudis" w:date="2013-10-20T23:17:00Z">
            <w:rPr>
              <w:i/>
              <w:sz w:val="26"/>
            </w:rPr>
          </w:rPrChange>
        </w:rPr>
        <w:lastRenderedPageBreak/>
        <w:t># produces a matrix of counts of rows that have attributes at</w:t>
      </w:r>
    </w:p>
    <w:p w14:paraId="4487D299" w14:textId="77777777" w:rsidR="0024305C" w:rsidRPr="00417C97" w:rsidRDefault="00DD5024">
      <w:pPr>
        <w:pStyle w:val="CodeSnippet"/>
        <w:shd w:val="clear" w:color="auto" w:fill="FFF8EA"/>
        <w:rPr>
          <w:i/>
          <w:color w:val="9B9B9B"/>
          <w:rPrChange w:id="4772" w:author="Bob Rudis" w:date="2013-10-20T23:17:00Z">
            <w:rPr/>
          </w:rPrChange>
        </w:rPr>
        <w:pPrChange w:id="4773" w:author="Bob Rudis" w:date="2013-10-20T23:16:00Z">
          <w:pPr>
            <w:pStyle w:val="CodeSnippet"/>
          </w:pPr>
        </w:pPrChange>
      </w:pPr>
      <w:r w:rsidRPr="00417C97">
        <w:rPr>
          <w:i/>
          <w:color w:val="9B9B9B"/>
          <w:rPrChange w:id="4774" w:author="Bob Rudis" w:date="2013-10-20T23:17:00Z">
            <w:rPr>
              <w:i/>
              <w:sz w:val="26"/>
            </w:rPr>
          </w:rPrChange>
        </w:rPr>
        <w:t># each (x, y) location</w:t>
      </w:r>
    </w:p>
    <w:p w14:paraId="736AAD65" w14:textId="77777777" w:rsidR="00D7316F" w:rsidRPr="00417C97" w:rsidRDefault="00D7316F">
      <w:pPr>
        <w:pStyle w:val="CodeSnippet"/>
        <w:shd w:val="clear" w:color="auto" w:fill="FFF8EA"/>
        <w:rPr>
          <w:ins w:id="4775" w:author="Bob Rudis" w:date="2013-10-20T23:00:00Z"/>
          <w:i/>
          <w:color w:val="9B9B9B"/>
          <w:rPrChange w:id="4776" w:author="Bob Rudis" w:date="2013-10-20T23:17:00Z">
            <w:rPr>
              <w:ins w:id="4777" w:author="Bob Rudis" w:date="2013-10-20T23:00:00Z"/>
            </w:rPr>
          </w:rPrChange>
        </w:rPr>
        <w:pPrChange w:id="4778" w:author="Bob Rudis" w:date="2013-10-20T23:16:00Z">
          <w:pPr>
            <w:pStyle w:val="CodeSnippet"/>
          </w:pPr>
        </w:pPrChange>
      </w:pPr>
      <w:ins w:id="4779" w:author="Bob Rudis" w:date="2013-10-20T23:00:00Z">
        <w:r w:rsidRPr="00417C97">
          <w:rPr>
            <w:i/>
            <w:color w:val="9B9B9B"/>
            <w:rPrChange w:id="4780" w:author="Bob Rudis" w:date="2013-10-20T23:17:00Z">
              <w:rPr/>
            </w:rPrChange>
          </w:rPr>
          <w:t># need cm for basic colors</w:t>
        </w:r>
      </w:ins>
    </w:p>
    <w:p w14:paraId="6B4CFA40" w14:textId="77777777" w:rsidR="00D7316F" w:rsidRPr="00417C97" w:rsidRDefault="00D7316F">
      <w:pPr>
        <w:pStyle w:val="CodeSnippet"/>
        <w:shd w:val="clear" w:color="auto" w:fill="FFF8EA"/>
        <w:rPr>
          <w:ins w:id="4781" w:author="Bob Rudis" w:date="2013-10-20T23:02:00Z"/>
          <w:i/>
          <w:color w:val="9B9B9B"/>
          <w:rPrChange w:id="4782" w:author="Bob Rudis" w:date="2013-10-20T23:17:00Z">
            <w:rPr>
              <w:ins w:id="4783" w:author="Bob Rudis" w:date="2013-10-20T23:02:00Z"/>
              <w:i/>
            </w:rPr>
          </w:rPrChange>
        </w:rPr>
        <w:pPrChange w:id="4784" w:author="Bob Rudis" w:date="2013-10-20T23:16:00Z">
          <w:pPr>
            <w:pStyle w:val="CodeSnippet"/>
          </w:pPr>
        </w:pPrChange>
      </w:pPr>
      <w:ins w:id="4785" w:author="Bob Rudis" w:date="2013-10-20T23:00:00Z">
        <w:r w:rsidRPr="00417C97">
          <w:rPr>
            <w:i/>
            <w:color w:val="9B9B9B"/>
            <w:rPrChange w:id="4786" w:author="Bob Rudis" w:date="2013-10-20T23:17:00Z">
              <w:rPr/>
            </w:rPrChange>
          </w:rPr>
          <w:t># need arange to modify axes display</w:t>
        </w:r>
      </w:ins>
    </w:p>
    <w:p w14:paraId="347DBA99" w14:textId="03295321" w:rsidR="00D7316F" w:rsidRPr="00417C97" w:rsidRDefault="00D7316F">
      <w:pPr>
        <w:pStyle w:val="CodeSnippet"/>
        <w:shd w:val="clear" w:color="auto" w:fill="FFF8EA"/>
        <w:rPr>
          <w:ins w:id="4787" w:author="Bob Rudis" w:date="2013-10-20T23:00:00Z"/>
          <w:i/>
          <w:color w:val="800026"/>
          <w:rPrChange w:id="4788" w:author="Bob Rudis" w:date="2013-10-20T23:17:00Z">
            <w:rPr>
              <w:ins w:id="4789" w:author="Bob Rudis" w:date="2013-10-20T23:00:00Z"/>
            </w:rPr>
          </w:rPrChange>
        </w:rPr>
        <w:pPrChange w:id="4790" w:author="Bob Rudis" w:date="2013-10-20T23:16:00Z">
          <w:pPr>
            <w:pStyle w:val="CodeSnippet"/>
          </w:pPr>
        </w:pPrChange>
      </w:pPr>
      <w:ins w:id="4791" w:author="Bob Rudis" w:date="2013-10-20T23:00:00Z">
        <w:r w:rsidRPr="00417C97">
          <w:rPr>
            <w:i/>
            <w:color w:val="800026"/>
            <w:rPrChange w:id="4792" w:author="Bob Rudis" w:date="2013-10-20T23:17:00Z">
              <w:rPr/>
            </w:rPrChange>
          </w:rPr>
          <w:t>from matplotlib import cm</w:t>
        </w:r>
      </w:ins>
    </w:p>
    <w:p w14:paraId="140E88A9" w14:textId="77777777" w:rsidR="00D7316F" w:rsidRPr="00417C97" w:rsidRDefault="00D7316F">
      <w:pPr>
        <w:pStyle w:val="CodeSnippet"/>
        <w:shd w:val="clear" w:color="auto" w:fill="FFF8EA"/>
        <w:rPr>
          <w:ins w:id="4793" w:author="Bob Rudis" w:date="2013-10-20T23:00:00Z"/>
          <w:color w:val="800026"/>
          <w:rPrChange w:id="4794" w:author="Bob Rudis" w:date="2013-10-20T23:17:00Z">
            <w:rPr>
              <w:ins w:id="4795" w:author="Bob Rudis" w:date="2013-10-20T23:00:00Z"/>
            </w:rPr>
          </w:rPrChange>
        </w:rPr>
        <w:pPrChange w:id="4796" w:author="Bob Rudis" w:date="2013-10-20T23:16:00Z">
          <w:pPr>
            <w:pStyle w:val="CodeSnippet"/>
          </w:pPr>
        </w:pPrChange>
      </w:pPr>
      <w:ins w:id="4797" w:author="Bob Rudis" w:date="2013-10-20T23:00:00Z">
        <w:r w:rsidRPr="00417C97">
          <w:rPr>
            <w:color w:val="800026"/>
            <w:rPrChange w:id="4798" w:author="Bob Rudis" w:date="2013-10-20T23:17:00Z">
              <w:rPr/>
            </w:rPrChange>
          </w:rPr>
          <w:t>from numpy import arange</w:t>
        </w:r>
      </w:ins>
    </w:p>
    <w:p w14:paraId="2DB92B6F" w14:textId="77777777" w:rsidR="00417C97" w:rsidRDefault="00417C97">
      <w:pPr>
        <w:pStyle w:val="CodeSnippet"/>
        <w:shd w:val="clear" w:color="auto" w:fill="FFF8EA"/>
        <w:rPr>
          <w:ins w:id="4799" w:author="Bob Rudis" w:date="2013-10-20T23:16:00Z"/>
        </w:rPr>
        <w:pPrChange w:id="4800" w:author="Bob Rudis" w:date="2013-10-20T23:16:00Z">
          <w:pPr>
            <w:pStyle w:val="CodeSnippet"/>
          </w:pPr>
        </w:pPrChange>
      </w:pPr>
    </w:p>
    <w:p w14:paraId="29A6FE2B" w14:textId="0C9D8487" w:rsidR="00CA11A1" w:rsidRPr="00417C97" w:rsidRDefault="00DD5024">
      <w:pPr>
        <w:pStyle w:val="CodeSnippet"/>
        <w:shd w:val="clear" w:color="auto" w:fill="FFF8EA"/>
        <w:rPr>
          <w:color w:val="800026"/>
          <w:rPrChange w:id="4801" w:author="Bob Rudis" w:date="2013-10-20T23:17:00Z">
            <w:rPr>
              <w:b/>
            </w:rPr>
          </w:rPrChange>
        </w:rPr>
        <w:pPrChange w:id="4802" w:author="Bob Rudis" w:date="2013-10-20T23:16:00Z">
          <w:pPr>
            <w:pStyle w:val="CodeSnippet"/>
          </w:pPr>
        </w:pPrChange>
      </w:pPr>
      <w:r w:rsidRPr="00417C97">
        <w:rPr>
          <w:color w:val="800026"/>
          <w:rPrChange w:id="4803" w:author="Bob Rudis" w:date="2013-10-20T23:17:00Z">
            <w:rPr>
              <w:b/>
              <w:i/>
              <w:sz w:val="26"/>
            </w:rPr>
          </w:rPrChange>
        </w:rPr>
        <w:t>pd.crosstab(av['Risk'], av['Reliability'])</w:t>
      </w:r>
    </w:p>
    <w:p w14:paraId="06716F26" w14:textId="77777777" w:rsidR="003A760B" w:rsidRPr="00927E30" w:rsidRDefault="003A760B">
      <w:pPr>
        <w:pStyle w:val="CodeSnippet"/>
        <w:shd w:val="clear" w:color="auto" w:fill="FFF8EA"/>
        <w:pPrChange w:id="4804" w:author="Bob Rudis" w:date="2013-10-20T23:16:00Z">
          <w:pPr>
            <w:pStyle w:val="CodeSnippet"/>
          </w:pPr>
        </w:pPrChange>
      </w:pPr>
    </w:p>
    <w:p w14:paraId="24261C27" w14:textId="28590C8B" w:rsidR="003764E3" w:rsidRPr="00417C97" w:rsidRDefault="003764E3">
      <w:pPr>
        <w:pStyle w:val="CodeSnippet"/>
        <w:shd w:val="clear" w:color="auto" w:fill="FFF8EA"/>
        <w:rPr>
          <w:ins w:id="4805" w:author="Bob Rudis" w:date="2013-10-20T22:58:00Z"/>
          <w:color w:val="252525"/>
          <w:rPrChange w:id="4806" w:author="Bob Rudis" w:date="2013-10-20T23:15:00Z">
            <w:rPr>
              <w:ins w:id="4807" w:author="Bob Rudis" w:date="2013-10-20T22:58:00Z"/>
            </w:rPr>
          </w:rPrChange>
        </w:rPr>
        <w:pPrChange w:id="4808" w:author="Bob Rudis" w:date="2013-10-20T23:16:00Z">
          <w:pPr>
            <w:pStyle w:val="CodeSnippet"/>
          </w:pPr>
        </w:pPrChange>
      </w:pPr>
      <w:ins w:id="4809" w:author="Bob Rudis" w:date="2013-10-20T22:58:00Z">
        <w:r w:rsidRPr="00417C97">
          <w:rPr>
            <w:color w:val="252525"/>
            <w:rPrChange w:id="4810" w:author="Bob Rudis" w:date="2013-10-20T23:15:00Z">
              <w:rPr/>
            </w:rPrChange>
          </w:rPr>
          <w:t>## Reliability    1       2     3      4   5     6    7   8    9   10</w:t>
        </w:r>
      </w:ins>
    </w:p>
    <w:p w14:paraId="6512D038" w14:textId="5501D009" w:rsidR="003764E3" w:rsidRPr="00417C97" w:rsidRDefault="003764E3">
      <w:pPr>
        <w:pStyle w:val="CodeSnippet"/>
        <w:shd w:val="clear" w:color="auto" w:fill="FFF8EA"/>
        <w:rPr>
          <w:ins w:id="4811" w:author="Bob Rudis" w:date="2013-10-20T22:58:00Z"/>
          <w:color w:val="252525"/>
          <w:rPrChange w:id="4812" w:author="Bob Rudis" w:date="2013-10-20T23:15:00Z">
            <w:rPr>
              <w:ins w:id="4813" w:author="Bob Rudis" w:date="2013-10-20T22:58:00Z"/>
            </w:rPr>
          </w:rPrChange>
        </w:rPr>
        <w:pPrChange w:id="4814" w:author="Bob Rudis" w:date="2013-10-20T23:16:00Z">
          <w:pPr>
            <w:pStyle w:val="CodeSnippet"/>
          </w:pPr>
        </w:pPrChange>
      </w:pPr>
      <w:ins w:id="4815" w:author="Bob Rudis" w:date="2013-10-20T22:58:00Z">
        <w:r w:rsidRPr="00417C97">
          <w:rPr>
            <w:color w:val="252525"/>
            <w:rPrChange w:id="4816" w:author="Bob Rudis" w:date="2013-10-20T23:15:00Z">
              <w:rPr/>
            </w:rPrChange>
          </w:rPr>
          <w:t xml:space="preserve">## Risk                                                              </w:t>
        </w:r>
      </w:ins>
    </w:p>
    <w:p w14:paraId="1DCADC32" w14:textId="5981F768" w:rsidR="003764E3" w:rsidRPr="00417C97" w:rsidRDefault="003764E3">
      <w:pPr>
        <w:pStyle w:val="CodeSnippet"/>
        <w:shd w:val="clear" w:color="auto" w:fill="FFF8EA"/>
        <w:rPr>
          <w:ins w:id="4817" w:author="Bob Rudis" w:date="2013-10-20T22:58:00Z"/>
          <w:color w:val="252525"/>
          <w:rPrChange w:id="4818" w:author="Bob Rudis" w:date="2013-10-20T23:15:00Z">
            <w:rPr>
              <w:ins w:id="4819" w:author="Bob Rudis" w:date="2013-10-20T22:58:00Z"/>
            </w:rPr>
          </w:rPrChange>
        </w:rPr>
        <w:pPrChange w:id="4820" w:author="Bob Rudis" w:date="2013-10-20T23:16:00Z">
          <w:pPr>
            <w:pStyle w:val="CodeSnippet"/>
          </w:pPr>
        </w:pPrChange>
      </w:pPr>
      <w:ins w:id="4821" w:author="Bob Rudis" w:date="2013-10-20T22:58:00Z">
        <w:r w:rsidRPr="00417C97">
          <w:rPr>
            <w:color w:val="252525"/>
            <w:rPrChange w:id="4822" w:author="Bob Rudis" w:date="2013-10-20T23:15:00Z">
              <w:rPr/>
            </w:rPrChange>
          </w:rPr>
          <w:t>## 1               0       0    16      7   0     8    8   0    0   0</w:t>
        </w:r>
      </w:ins>
    </w:p>
    <w:p w14:paraId="0A6E3A91" w14:textId="3F525370" w:rsidR="003764E3" w:rsidRPr="00417C97" w:rsidRDefault="003764E3">
      <w:pPr>
        <w:pStyle w:val="CodeSnippet"/>
        <w:shd w:val="clear" w:color="auto" w:fill="FFF8EA"/>
        <w:rPr>
          <w:ins w:id="4823" w:author="Bob Rudis" w:date="2013-10-20T22:58:00Z"/>
          <w:color w:val="252525"/>
          <w:rPrChange w:id="4824" w:author="Bob Rudis" w:date="2013-10-20T23:15:00Z">
            <w:rPr>
              <w:ins w:id="4825" w:author="Bob Rudis" w:date="2013-10-20T22:58:00Z"/>
            </w:rPr>
          </w:rPrChange>
        </w:rPr>
        <w:pPrChange w:id="4826" w:author="Bob Rudis" w:date="2013-10-20T23:16:00Z">
          <w:pPr>
            <w:pStyle w:val="CodeSnippet"/>
          </w:pPr>
        </w:pPrChange>
      </w:pPr>
      <w:ins w:id="4827" w:author="Bob Rudis" w:date="2013-10-20T22:58:00Z">
        <w:r w:rsidRPr="00417C97">
          <w:rPr>
            <w:color w:val="252525"/>
            <w:rPrChange w:id="4828" w:author="Bob Rudis" w:date="2013-10-20T23:15:00Z">
              <w:rPr/>
            </w:rPrChange>
          </w:rPr>
          <w:t>## 2             804  149114  3670  57653   4  2084   85  11  345  82</w:t>
        </w:r>
      </w:ins>
    </w:p>
    <w:p w14:paraId="41C97C55" w14:textId="5457D896" w:rsidR="003764E3" w:rsidRPr="00417C97" w:rsidRDefault="003764E3">
      <w:pPr>
        <w:pStyle w:val="CodeSnippet"/>
        <w:shd w:val="clear" w:color="auto" w:fill="FFF8EA"/>
        <w:rPr>
          <w:ins w:id="4829" w:author="Bob Rudis" w:date="2013-10-20T22:58:00Z"/>
          <w:color w:val="252525"/>
          <w:rPrChange w:id="4830" w:author="Bob Rudis" w:date="2013-10-20T23:15:00Z">
            <w:rPr>
              <w:ins w:id="4831" w:author="Bob Rudis" w:date="2013-10-20T22:58:00Z"/>
            </w:rPr>
          </w:rPrChange>
        </w:rPr>
        <w:pPrChange w:id="4832" w:author="Bob Rudis" w:date="2013-10-20T23:16:00Z">
          <w:pPr>
            <w:pStyle w:val="CodeSnippet"/>
          </w:pPr>
        </w:pPrChange>
      </w:pPr>
      <w:ins w:id="4833" w:author="Bob Rudis" w:date="2013-10-20T22:58:00Z">
        <w:r w:rsidRPr="00417C97">
          <w:rPr>
            <w:color w:val="252525"/>
            <w:rPrChange w:id="4834" w:author="Bob Rudis" w:date="2013-10-20T23:15:00Z">
              <w:rPr/>
            </w:rPrChange>
          </w:rPr>
          <w:t>## 3            2225       3  6668  22168   2  2151  156   7  260  79</w:t>
        </w:r>
      </w:ins>
    </w:p>
    <w:p w14:paraId="69B3906F" w14:textId="491CD7B8" w:rsidR="003764E3" w:rsidRPr="00417C97" w:rsidRDefault="003764E3">
      <w:pPr>
        <w:pStyle w:val="CodeSnippet"/>
        <w:shd w:val="clear" w:color="auto" w:fill="FFF8EA"/>
        <w:rPr>
          <w:ins w:id="4835" w:author="Bob Rudis" w:date="2013-10-20T22:58:00Z"/>
          <w:color w:val="252525"/>
          <w:rPrChange w:id="4836" w:author="Bob Rudis" w:date="2013-10-20T23:15:00Z">
            <w:rPr>
              <w:ins w:id="4837" w:author="Bob Rudis" w:date="2013-10-20T22:58:00Z"/>
            </w:rPr>
          </w:rPrChange>
        </w:rPr>
        <w:pPrChange w:id="4838" w:author="Bob Rudis" w:date="2013-10-20T23:16:00Z">
          <w:pPr>
            <w:pStyle w:val="CodeSnippet"/>
          </w:pPr>
        </w:pPrChange>
      </w:pPr>
      <w:ins w:id="4839" w:author="Bob Rudis" w:date="2013-10-20T22:58:00Z">
        <w:r w:rsidRPr="00417C97">
          <w:rPr>
            <w:color w:val="252525"/>
            <w:rPrChange w:id="4840" w:author="Bob Rudis" w:date="2013-10-20T23:15:00Z">
              <w:rPr/>
            </w:rPrChange>
          </w:rPr>
          <w:t>## 4            2129       0   481   6447   0   404   43   2   58  24</w:t>
        </w:r>
      </w:ins>
    </w:p>
    <w:p w14:paraId="28B8DE13" w14:textId="728C96E4" w:rsidR="003764E3" w:rsidRPr="00417C97" w:rsidRDefault="003764E3">
      <w:pPr>
        <w:pStyle w:val="CodeSnippet"/>
        <w:shd w:val="clear" w:color="auto" w:fill="FFF8EA"/>
        <w:rPr>
          <w:ins w:id="4841" w:author="Bob Rudis" w:date="2013-10-20T22:58:00Z"/>
          <w:color w:val="252525"/>
          <w:rPrChange w:id="4842" w:author="Bob Rudis" w:date="2013-10-20T23:15:00Z">
            <w:rPr>
              <w:ins w:id="4843" w:author="Bob Rudis" w:date="2013-10-20T22:58:00Z"/>
            </w:rPr>
          </w:rPrChange>
        </w:rPr>
        <w:pPrChange w:id="4844" w:author="Bob Rudis" w:date="2013-10-20T23:16:00Z">
          <w:pPr>
            <w:pStyle w:val="CodeSnippet"/>
          </w:pPr>
        </w:pPrChange>
      </w:pPr>
      <w:ins w:id="4845" w:author="Bob Rudis" w:date="2013-10-20T22:58:00Z">
        <w:r w:rsidRPr="00417C97">
          <w:rPr>
            <w:color w:val="252525"/>
            <w:rPrChange w:id="4846" w:author="Bob Rudis" w:date="2013-10-20T23:15:00Z">
              <w:rPr/>
            </w:rPrChange>
          </w:rPr>
          <w:t>## 5             432       0    55    700   1   103    5   1   20  11</w:t>
        </w:r>
      </w:ins>
    </w:p>
    <w:p w14:paraId="572C3A05" w14:textId="16859BFF" w:rsidR="003764E3" w:rsidRPr="00417C97" w:rsidRDefault="003764E3">
      <w:pPr>
        <w:pStyle w:val="CodeSnippet"/>
        <w:shd w:val="clear" w:color="auto" w:fill="FFF8EA"/>
        <w:rPr>
          <w:ins w:id="4847" w:author="Bob Rudis" w:date="2013-10-20T22:58:00Z"/>
          <w:color w:val="252525"/>
          <w:rPrChange w:id="4848" w:author="Bob Rudis" w:date="2013-10-20T23:15:00Z">
            <w:rPr>
              <w:ins w:id="4849" w:author="Bob Rudis" w:date="2013-10-20T22:58:00Z"/>
            </w:rPr>
          </w:rPrChange>
        </w:rPr>
        <w:pPrChange w:id="4850" w:author="Bob Rudis" w:date="2013-10-20T23:16:00Z">
          <w:pPr>
            <w:pStyle w:val="CodeSnippet"/>
          </w:pPr>
        </w:pPrChange>
      </w:pPr>
      <w:ins w:id="4851" w:author="Bob Rudis" w:date="2013-10-20T22:58:00Z">
        <w:r w:rsidRPr="00417C97">
          <w:rPr>
            <w:color w:val="252525"/>
            <w:rPrChange w:id="4852" w:author="Bob Rudis" w:date="2013-10-20T23:15:00Z">
              <w:rPr/>
            </w:rPrChange>
          </w:rPr>
          <w:t>## 6              19       0     2     60   0     8    0   0    1   0</w:t>
        </w:r>
      </w:ins>
    </w:p>
    <w:p w14:paraId="48C1A8C5" w14:textId="1EBE4028" w:rsidR="003A760B" w:rsidRPr="00417C97" w:rsidDel="003764E3" w:rsidRDefault="003764E3">
      <w:pPr>
        <w:pStyle w:val="CodeSnippet"/>
        <w:shd w:val="clear" w:color="auto" w:fill="FFF8EA"/>
        <w:rPr>
          <w:del w:id="4853" w:author="Bob Rudis" w:date="2013-10-20T22:58:00Z"/>
          <w:color w:val="252525"/>
          <w:rPrChange w:id="4854" w:author="Bob Rudis" w:date="2013-10-20T23:15:00Z">
            <w:rPr>
              <w:del w:id="4855" w:author="Bob Rudis" w:date="2013-10-20T22:58:00Z"/>
            </w:rPr>
          </w:rPrChange>
        </w:rPr>
        <w:pPrChange w:id="4856" w:author="Bob Rudis" w:date="2013-10-20T23:16:00Z">
          <w:pPr>
            <w:pStyle w:val="CodeSnippet"/>
          </w:pPr>
        </w:pPrChange>
      </w:pPr>
      <w:ins w:id="4857" w:author="Bob Rudis" w:date="2013-10-20T22:58:00Z">
        <w:r w:rsidRPr="00417C97">
          <w:rPr>
            <w:color w:val="252525"/>
            <w:rPrChange w:id="4858" w:author="Bob Rudis" w:date="2013-10-20T23:15:00Z">
              <w:rPr/>
            </w:rPrChange>
          </w:rPr>
          <w:t>## 7               3       0     0      5   0     0    0   0    2   0</w:t>
        </w:r>
      </w:ins>
      <w:del w:id="4859" w:author="Bob Rudis" w:date="2013-10-20T22:58:00Z">
        <w:r w:rsidR="003A760B" w:rsidRPr="00417C97" w:rsidDel="003764E3">
          <w:rPr>
            <w:color w:val="252525"/>
            <w:rPrChange w:id="4860" w:author="Bob Rudis" w:date="2013-10-20T23:15:00Z">
              <w:rPr/>
            </w:rPrChange>
          </w:rPr>
          <w:delText>Reliability    1       2     3      4   5     6    7   8    9   10</w:delText>
        </w:r>
      </w:del>
    </w:p>
    <w:p w14:paraId="48746E99" w14:textId="3B5A3215" w:rsidR="003A760B" w:rsidRPr="00417C97" w:rsidDel="003764E3" w:rsidRDefault="003A760B">
      <w:pPr>
        <w:pStyle w:val="CodeSnippet"/>
        <w:shd w:val="clear" w:color="auto" w:fill="FFF8EA"/>
        <w:rPr>
          <w:del w:id="4861" w:author="Bob Rudis" w:date="2013-10-20T22:58:00Z"/>
          <w:color w:val="252525"/>
          <w:rPrChange w:id="4862" w:author="Bob Rudis" w:date="2013-10-20T23:15:00Z">
            <w:rPr>
              <w:del w:id="4863" w:author="Bob Rudis" w:date="2013-10-20T22:58:00Z"/>
            </w:rPr>
          </w:rPrChange>
        </w:rPr>
        <w:pPrChange w:id="4864" w:author="Bob Rudis" w:date="2013-10-20T23:16:00Z">
          <w:pPr>
            <w:pStyle w:val="CodeSnippet"/>
          </w:pPr>
        </w:pPrChange>
      </w:pPr>
      <w:del w:id="4865" w:author="Bob Rudis" w:date="2013-10-20T22:58:00Z">
        <w:r w:rsidRPr="00417C97" w:rsidDel="003764E3">
          <w:rPr>
            <w:color w:val="252525"/>
            <w:rPrChange w:id="4866" w:author="Bob Rudis" w:date="2013-10-20T23:15:00Z">
              <w:rPr/>
            </w:rPrChange>
          </w:rPr>
          <w:delText>Risk</w:delText>
        </w:r>
      </w:del>
    </w:p>
    <w:p w14:paraId="35C3C60A" w14:textId="0E4012C5" w:rsidR="003A760B" w:rsidRPr="00417C97" w:rsidDel="003764E3" w:rsidRDefault="003A760B">
      <w:pPr>
        <w:pStyle w:val="CodeSnippet"/>
        <w:shd w:val="clear" w:color="auto" w:fill="FFF8EA"/>
        <w:rPr>
          <w:del w:id="4867" w:author="Bob Rudis" w:date="2013-10-20T22:58:00Z"/>
          <w:color w:val="252525"/>
          <w:rPrChange w:id="4868" w:author="Bob Rudis" w:date="2013-10-20T23:15:00Z">
            <w:rPr>
              <w:del w:id="4869" w:author="Bob Rudis" w:date="2013-10-20T22:58:00Z"/>
            </w:rPr>
          </w:rPrChange>
        </w:rPr>
        <w:pPrChange w:id="4870" w:author="Bob Rudis" w:date="2013-10-20T23:16:00Z">
          <w:pPr>
            <w:pStyle w:val="CodeSnippet"/>
          </w:pPr>
        </w:pPrChange>
      </w:pPr>
      <w:del w:id="4871" w:author="Bob Rudis" w:date="2013-10-20T22:58:00Z">
        <w:r w:rsidRPr="00417C97" w:rsidDel="003764E3">
          <w:rPr>
            <w:color w:val="252525"/>
            <w:rPrChange w:id="4872" w:author="Bob Rudis" w:date="2013-10-20T23:15:00Z">
              <w:rPr/>
            </w:rPrChange>
          </w:rPr>
          <w:delText>1               0       0    16      7   0     8    8   0    0   0</w:delText>
        </w:r>
      </w:del>
    </w:p>
    <w:p w14:paraId="32913B09" w14:textId="4B1CB973" w:rsidR="003A760B" w:rsidRPr="00417C97" w:rsidDel="003764E3" w:rsidRDefault="003A760B">
      <w:pPr>
        <w:pStyle w:val="CodeSnippet"/>
        <w:shd w:val="clear" w:color="auto" w:fill="FFF8EA"/>
        <w:rPr>
          <w:del w:id="4873" w:author="Bob Rudis" w:date="2013-10-20T22:58:00Z"/>
          <w:color w:val="252525"/>
          <w:rPrChange w:id="4874" w:author="Bob Rudis" w:date="2013-10-20T23:15:00Z">
            <w:rPr>
              <w:del w:id="4875" w:author="Bob Rudis" w:date="2013-10-20T22:58:00Z"/>
            </w:rPr>
          </w:rPrChange>
        </w:rPr>
        <w:pPrChange w:id="4876" w:author="Bob Rudis" w:date="2013-10-20T23:16:00Z">
          <w:pPr>
            <w:pStyle w:val="CodeSnippet"/>
          </w:pPr>
        </w:pPrChange>
      </w:pPr>
      <w:del w:id="4877" w:author="Bob Rudis" w:date="2013-10-20T22:58:00Z">
        <w:r w:rsidRPr="00417C97" w:rsidDel="003764E3">
          <w:rPr>
            <w:color w:val="252525"/>
            <w:rPrChange w:id="4878" w:author="Bob Rudis" w:date="2013-10-20T23:15:00Z">
              <w:rPr/>
            </w:rPrChange>
          </w:rPr>
          <w:delText>2             804  149114  3670  57652   4  2084   85  11  345  82</w:delText>
        </w:r>
      </w:del>
    </w:p>
    <w:p w14:paraId="0892941A" w14:textId="28035F39" w:rsidR="003A760B" w:rsidRPr="00417C97" w:rsidDel="003764E3" w:rsidRDefault="003A760B">
      <w:pPr>
        <w:pStyle w:val="CodeSnippet"/>
        <w:shd w:val="clear" w:color="auto" w:fill="FFF8EA"/>
        <w:rPr>
          <w:del w:id="4879" w:author="Bob Rudis" w:date="2013-10-20T22:58:00Z"/>
          <w:color w:val="252525"/>
          <w:rPrChange w:id="4880" w:author="Bob Rudis" w:date="2013-10-20T23:15:00Z">
            <w:rPr>
              <w:del w:id="4881" w:author="Bob Rudis" w:date="2013-10-20T22:58:00Z"/>
            </w:rPr>
          </w:rPrChange>
        </w:rPr>
        <w:pPrChange w:id="4882" w:author="Bob Rudis" w:date="2013-10-20T23:16:00Z">
          <w:pPr>
            <w:pStyle w:val="CodeSnippet"/>
          </w:pPr>
        </w:pPrChange>
      </w:pPr>
      <w:del w:id="4883" w:author="Bob Rudis" w:date="2013-10-20T22:58:00Z">
        <w:r w:rsidRPr="00417C97" w:rsidDel="003764E3">
          <w:rPr>
            <w:color w:val="252525"/>
            <w:rPrChange w:id="4884" w:author="Bob Rudis" w:date="2013-10-20T23:15:00Z">
              <w:rPr/>
            </w:rPrChange>
          </w:rPr>
          <w:delText>3            2225       3  6668  22168   2  2151  156   7  260  79</w:delText>
        </w:r>
      </w:del>
    </w:p>
    <w:p w14:paraId="7A485606" w14:textId="660688DC" w:rsidR="003A760B" w:rsidRPr="00417C97" w:rsidDel="003764E3" w:rsidRDefault="003A760B">
      <w:pPr>
        <w:pStyle w:val="CodeSnippet"/>
        <w:shd w:val="clear" w:color="auto" w:fill="FFF8EA"/>
        <w:rPr>
          <w:del w:id="4885" w:author="Bob Rudis" w:date="2013-10-20T22:58:00Z"/>
          <w:color w:val="252525"/>
          <w:rPrChange w:id="4886" w:author="Bob Rudis" w:date="2013-10-20T23:15:00Z">
            <w:rPr>
              <w:del w:id="4887" w:author="Bob Rudis" w:date="2013-10-20T22:58:00Z"/>
            </w:rPr>
          </w:rPrChange>
        </w:rPr>
        <w:pPrChange w:id="4888" w:author="Bob Rudis" w:date="2013-10-20T23:16:00Z">
          <w:pPr>
            <w:pStyle w:val="CodeSnippet"/>
          </w:pPr>
        </w:pPrChange>
      </w:pPr>
      <w:del w:id="4889" w:author="Bob Rudis" w:date="2013-10-20T22:58:00Z">
        <w:r w:rsidRPr="00417C97" w:rsidDel="003764E3">
          <w:rPr>
            <w:color w:val="252525"/>
            <w:rPrChange w:id="4890" w:author="Bob Rudis" w:date="2013-10-20T23:15:00Z">
              <w:rPr/>
            </w:rPrChange>
          </w:rPr>
          <w:delText>4            2129       0   481   6447   0   404   43   2   58  24</w:delText>
        </w:r>
      </w:del>
    </w:p>
    <w:p w14:paraId="4419274E" w14:textId="23BD4873" w:rsidR="003A760B" w:rsidRPr="00417C97" w:rsidDel="003764E3" w:rsidRDefault="003A760B">
      <w:pPr>
        <w:pStyle w:val="CodeSnippet"/>
        <w:shd w:val="clear" w:color="auto" w:fill="FFF8EA"/>
        <w:rPr>
          <w:del w:id="4891" w:author="Bob Rudis" w:date="2013-10-20T22:58:00Z"/>
          <w:color w:val="252525"/>
          <w:rPrChange w:id="4892" w:author="Bob Rudis" w:date="2013-10-20T23:15:00Z">
            <w:rPr>
              <w:del w:id="4893" w:author="Bob Rudis" w:date="2013-10-20T22:58:00Z"/>
            </w:rPr>
          </w:rPrChange>
        </w:rPr>
        <w:pPrChange w:id="4894" w:author="Bob Rudis" w:date="2013-10-20T23:16:00Z">
          <w:pPr>
            <w:pStyle w:val="CodeSnippet"/>
          </w:pPr>
        </w:pPrChange>
      </w:pPr>
      <w:del w:id="4895" w:author="Bob Rudis" w:date="2013-10-20T22:58:00Z">
        <w:r w:rsidRPr="00417C97" w:rsidDel="003764E3">
          <w:rPr>
            <w:color w:val="252525"/>
            <w:rPrChange w:id="4896" w:author="Bob Rudis" w:date="2013-10-20T23:15:00Z">
              <w:rPr/>
            </w:rPrChange>
          </w:rPr>
          <w:delText>5             432       0    55    700   1   103    5   1   20  11</w:delText>
        </w:r>
      </w:del>
    </w:p>
    <w:p w14:paraId="1405B062" w14:textId="2F91262A" w:rsidR="003A760B" w:rsidRPr="00417C97" w:rsidDel="003764E3" w:rsidRDefault="003A760B">
      <w:pPr>
        <w:pStyle w:val="CodeSnippet"/>
        <w:shd w:val="clear" w:color="auto" w:fill="FFF8EA"/>
        <w:rPr>
          <w:del w:id="4897" w:author="Bob Rudis" w:date="2013-10-20T22:58:00Z"/>
          <w:color w:val="252525"/>
          <w:rPrChange w:id="4898" w:author="Bob Rudis" w:date="2013-10-20T23:15:00Z">
            <w:rPr>
              <w:del w:id="4899" w:author="Bob Rudis" w:date="2013-10-20T22:58:00Z"/>
            </w:rPr>
          </w:rPrChange>
        </w:rPr>
        <w:pPrChange w:id="4900" w:author="Bob Rudis" w:date="2013-10-20T23:16:00Z">
          <w:pPr>
            <w:pStyle w:val="CodeSnippet"/>
          </w:pPr>
        </w:pPrChange>
      </w:pPr>
      <w:del w:id="4901" w:author="Bob Rudis" w:date="2013-10-20T22:58:00Z">
        <w:r w:rsidRPr="00417C97" w:rsidDel="003764E3">
          <w:rPr>
            <w:color w:val="252525"/>
            <w:rPrChange w:id="4902" w:author="Bob Rudis" w:date="2013-10-20T23:15:00Z">
              <w:rPr/>
            </w:rPrChange>
          </w:rPr>
          <w:delText>6              19       0     2     60   0     8    0   0    1   0</w:delText>
        </w:r>
      </w:del>
    </w:p>
    <w:p w14:paraId="394C594C" w14:textId="6E71F08C" w:rsidR="003A760B" w:rsidRPr="00417C97" w:rsidRDefault="003A760B">
      <w:pPr>
        <w:pStyle w:val="CodeSnippet"/>
        <w:shd w:val="clear" w:color="auto" w:fill="FFF8EA"/>
        <w:rPr>
          <w:color w:val="252525"/>
          <w:rPrChange w:id="4903" w:author="Bob Rudis" w:date="2013-10-20T23:15:00Z">
            <w:rPr/>
          </w:rPrChange>
        </w:rPr>
        <w:pPrChange w:id="4904" w:author="Bob Rudis" w:date="2013-10-20T23:16:00Z">
          <w:pPr>
            <w:pStyle w:val="CodeSnippet"/>
          </w:pPr>
        </w:pPrChange>
      </w:pPr>
      <w:del w:id="4905" w:author="Bob Rudis" w:date="2013-10-20T22:58:00Z">
        <w:r w:rsidRPr="00417C97" w:rsidDel="003764E3">
          <w:rPr>
            <w:color w:val="252525"/>
            <w:rPrChange w:id="4906" w:author="Bob Rudis" w:date="2013-10-20T23:15:00Z">
              <w:rPr/>
            </w:rPrChange>
          </w:rPr>
          <w:delText>7               3       0     0      5   0     0    0   0    2   0</w:delText>
        </w:r>
      </w:del>
    </w:p>
    <w:p w14:paraId="410A8D34" w14:textId="77777777" w:rsidR="00CA11A1" w:rsidRDefault="00CA11A1">
      <w:pPr>
        <w:pStyle w:val="CodeSnippet"/>
        <w:shd w:val="clear" w:color="auto" w:fill="FFF8EA"/>
        <w:pPrChange w:id="4907" w:author="Bob Rudis" w:date="2013-10-20T23:16:00Z">
          <w:pPr>
            <w:pStyle w:val="CodeSnippet"/>
          </w:pPr>
        </w:pPrChange>
      </w:pPr>
    </w:p>
    <w:p w14:paraId="4CD7E080" w14:textId="77777777" w:rsidR="00CA11A1" w:rsidRPr="00417C97" w:rsidRDefault="00CA11A1">
      <w:pPr>
        <w:pStyle w:val="CodeSnippet"/>
        <w:shd w:val="clear" w:color="auto" w:fill="FFF8EA"/>
        <w:rPr>
          <w:i/>
          <w:color w:val="9B9B9B"/>
          <w:rPrChange w:id="4908" w:author="Bob Rudis" w:date="2013-10-20T23:17:00Z">
            <w:rPr/>
          </w:rPrChange>
        </w:rPr>
        <w:pPrChange w:id="4909" w:author="Bob Rudis" w:date="2013-10-20T23:16:00Z">
          <w:pPr>
            <w:pStyle w:val="CodeSnippet"/>
          </w:pPr>
        </w:pPrChange>
      </w:pPr>
      <w:r w:rsidRPr="00417C97">
        <w:rPr>
          <w:i/>
          <w:color w:val="9B9B9B"/>
          <w:rPrChange w:id="4910" w:author="Bob Rudis" w:date="2013-10-20T23:17:00Z">
            <w:rPr/>
          </w:rPrChange>
        </w:rPr>
        <w:t># graphical view of contingency table</w:t>
      </w:r>
      <w:r w:rsidR="00B12FB5" w:rsidRPr="00417C97">
        <w:rPr>
          <w:i/>
          <w:color w:val="9B9B9B"/>
          <w:rPrChange w:id="4911" w:author="Bob Rudis" w:date="2013-10-20T23:17:00Z">
            <w:rPr/>
          </w:rPrChange>
        </w:rPr>
        <w:t xml:space="preserve"> (swapping risk/reliability)</w:t>
      </w:r>
    </w:p>
    <w:p w14:paraId="10CC7BD3" w14:textId="77777777" w:rsidR="002E4BFB" w:rsidRPr="00417C97" w:rsidRDefault="00DD5024">
      <w:pPr>
        <w:pStyle w:val="CodeSnippet"/>
        <w:shd w:val="clear" w:color="auto" w:fill="FFF8EA"/>
        <w:rPr>
          <w:color w:val="800026"/>
          <w:rPrChange w:id="4912" w:author="Bob Rudis" w:date="2013-10-20T23:17:00Z">
            <w:rPr>
              <w:b/>
            </w:rPr>
          </w:rPrChange>
        </w:rPr>
        <w:pPrChange w:id="4913" w:author="Bob Rudis" w:date="2013-10-20T23:16:00Z">
          <w:pPr>
            <w:pStyle w:val="CodeSnippet"/>
          </w:pPr>
        </w:pPrChange>
      </w:pPr>
      <w:r w:rsidRPr="00417C97">
        <w:rPr>
          <w:color w:val="800026"/>
          <w:rPrChange w:id="4914" w:author="Bob Rudis" w:date="2013-10-20T23:17:00Z">
            <w:rPr>
              <w:b/>
              <w:i/>
              <w:sz w:val="26"/>
            </w:rPr>
          </w:rPrChange>
        </w:rPr>
        <w:t>xtab = pd.crosstab(av['Reliability'], av['Risk'])</w:t>
      </w:r>
    </w:p>
    <w:p w14:paraId="0FB701A8" w14:textId="77FCABD1" w:rsidR="002E4BFB" w:rsidRPr="00417C97" w:rsidRDefault="00DD5024">
      <w:pPr>
        <w:pStyle w:val="CodeSnippet"/>
        <w:shd w:val="clear" w:color="auto" w:fill="FFF8EA"/>
        <w:rPr>
          <w:color w:val="800026"/>
          <w:rPrChange w:id="4915" w:author="Bob Rudis" w:date="2013-10-20T23:17:00Z">
            <w:rPr>
              <w:b/>
            </w:rPr>
          </w:rPrChange>
        </w:rPr>
        <w:pPrChange w:id="4916" w:author="Bob Rudis" w:date="2013-10-20T23:16:00Z">
          <w:pPr>
            <w:pStyle w:val="CodeSnippet"/>
          </w:pPr>
        </w:pPrChange>
      </w:pPr>
      <w:r w:rsidRPr="00417C97">
        <w:rPr>
          <w:color w:val="800026"/>
          <w:rPrChange w:id="4917" w:author="Bob Rudis" w:date="2013-10-20T23:17:00Z">
            <w:rPr>
              <w:b/>
              <w:i/>
              <w:sz w:val="26"/>
            </w:rPr>
          </w:rPrChange>
        </w:rPr>
        <w:t>plt.pcolor(xtab,cmap=cm.</w:t>
      </w:r>
      <w:del w:id="4918" w:author="Bob Rudis" w:date="2013-10-20T23:14:00Z">
        <w:r w:rsidRPr="00417C97" w:rsidDel="00417C97">
          <w:rPr>
            <w:color w:val="800026"/>
            <w:rPrChange w:id="4919" w:author="Bob Rudis" w:date="2013-10-20T23:17:00Z">
              <w:rPr>
                <w:b/>
                <w:i/>
                <w:sz w:val="26"/>
              </w:rPr>
            </w:rPrChange>
          </w:rPr>
          <w:delText>Blues</w:delText>
        </w:r>
      </w:del>
      <w:ins w:id="4920" w:author="Bob Rudis" w:date="2013-10-20T23:14:00Z">
        <w:r w:rsidR="00417C97" w:rsidRPr="00417C97">
          <w:rPr>
            <w:color w:val="800026"/>
            <w:rPrChange w:id="4921" w:author="Bob Rudis" w:date="2013-10-20T23:17:00Z">
              <w:rPr/>
            </w:rPrChange>
          </w:rPr>
          <w:t>Greens</w:t>
        </w:r>
      </w:ins>
      <w:r w:rsidRPr="00417C97">
        <w:rPr>
          <w:color w:val="800026"/>
          <w:rPrChange w:id="4922" w:author="Bob Rudis" w:date="2013-10-20T23:17:00Z">
            <w:rPr>
              <w:b/>
              <w:i/>
              <w:sz w:val="26"/>
            </w:rPr>
          </w:rPrChange>
        </w:rPr>
        <w:t>)</w:t>
      </w:r>
    </w:p>
    <w:p w14:paraId="7AC73FC0" w14:textId="77777777" w:rsidR="002E4BFB" w:rsidRPr="00417C97" w:rsidRDefault="00DD5024">
      <w:pPr>
        <w:pStyle w:val="CodeSnippet"/>
        <w:shd w:val="clear" w:color="auto" w:fill="FFF8EA"/>
        <w:rPr>
          <w:color w:val="800026"/>
          <w:rPrChange w:id="4923" w:author="Bob Rudis" w:date="2013-10-20T23:17:00Z">
            <w:rPr>
              <w:b/>
            </w:rPr>
          </w:rPrChange>
        </w:rPr>
        <w:pPrChange w:id="4924" w:author="Bob Rudis" w:date="2013-10-20T23:16:00Z">
          <w:pPr>
            <w:pStyle w:val="CodeSnippet"/>
          </w:pPr>
        </w:pPrChange>
      </w:pPr>
      <w:r w:rsidRPr="00417C97">
        <w:rPr>
          <w:color w:val="800026"/>
          <w:rPrChange w:id="4925" w:author="Bob Rudis" w:date="2013-10-20T23:17:00Z">
            <w:rPr>
              <w:b/>
              <w:i/>
              <w:sz w:val="26"/>
            </w:rPr>
          </w:rPrChange>
        </w:rPr>
        <w:t>plt.yticks(arange(0.5,len(xtab.index), 1),xtab.index)</w:t>
      </w:r>
    </w:p>
    <w:p w14:paraId="48E5B205" w14:textId="77777777" w:rsidR="002E4BFB" w:rsidRPr="00417C97" w:rsidRDefault="00DD5024">
      <w:pPr>
        <w:pStyle w:val="CodeSnippet"/>
        <w:shd w:val="clear" w:color="auto" w:fill="FFF8EA"/>
        <w:rPr>
          <w:color w:val="800026"/>
          <w:rPrChange w:id="4926" w:author="Bob Rudis" w:date="2013-10-20T23:17:00Z">
            <w:rPr>
              <w:b/>
            </w:rPr>
          </w:rPrChange>
        </w:rPr>
        <w:pPrChange w:id="4927" w:author="Bob Rudis" w:date="2013-10-20T23:16:00Z">
          <w:pPr>
            <w:pStyle w:val="CodeSnippet"/>
          </w:pPr>
        </w:pPrChange>
      </w:pPr>
      <w:r w:rsidRPr="00417C97">
        <w:rPr>
          <w:color w:val="800026"/>
          <w:rPrChange w:id="4928" w:author="Bob Rudis" w:date="2013-10-20T23:17:00Z">
            <w:rPr>
              <w:b/>
              <w:i/>
              <w:sz w:val="26"/>
            </w:rPr>
          </w:rPrChange>
        </w:rPr>
        <w:t>plt.xticks(arange(0.5,len(xtab.columns), 1),xtab.columns)</w:t>
      </w:r>
    </w:p>
    <w:p w14:paraId="2EEB3AAA" w14:textId="77777777" w:rsidR="002E4BFB" w:rsidRPr="00417C97" w:rsidRDefault="00DD5024">
      <w:pPr>
        <w:pStyle w:val="CodeSnippet"/>
        <w:shd w:val="clear" w:color="auto" w:fill="FFF8EA"/>
        <w:rPr>
          <w:color w:val="800026"/>
          <w:rPrChange w:id="4929" w:author="Bob Rudis" w:date="2013-10-20T23:17:00Z">
            <w:rPr>
              <w:b/>
            </w:rPr>
          </w:rPrChange>
        </w:rPr>
        <w:pPrChange w:id="4930" w:author="Bob Rudis" w:date="2013-10-20T23:16:00Z">
          <w:pPr>
            <w:pStyle w:val="CodeSnippet"/>
          </w:pPr>
        </w:pPrChange>
      </w:pPr>
      <w:r w:rsidRPr="00417C97">
        <w:rPr>
          <w:color w:val="800026"/>
          <w:rPrChange w:id="4931" w:author="Bob Rudis" w:date="2013-10-20T23:17:00Z">
            <w:rPr>
              <w:b/>
              <w:i/>
              <w:sz w:val="26"/>
            </w:rPr>
          </w:rPrChange>
        </w:rPr>
        <w:t>plt.colorbar()</w:t>
      </w:r>
    </w:p>
    <w:p w14:paraId="1136653A" w14:textId="77777777" w:rsidR="0049779F" w:rsidDel="00AF1A4F" w:rsidRDefault="00DD5024" w:rsidP="0049779F">
      <w:pPr>
        <w:pStyle w:val="Slug"/>
        <w:rPr>
          <w:del w:id="4932" w:author="John Sleeva" w:date="2013-09-27T08:40:00Z"/>
        </w:rPr>
      </w:pPr>
      <w:del w:id="4933" w:author="John Sleeva" w:date="2013-09-27T08:40:00Z">
        <w:r w:rsidRPr="00DD5024" w:rsidDel="00AF1A4F">
          <w:rPr>
            <w:b w:val="0"/>
            <w:rPrChange w:id="4934" w:author="John Sleeva" w:date="2013-09-26T23:36:00Z">
              <w:rPr>
                <w:rFonts w:ascii="Courier New" w:hAnsi="Courier New"/>
                <w:b w:val="0"/>
                <w:i/>
                <w:noProof/>
                <w:snapToGrid w:val="0"/>
                <w:sz w:val="26"/>
              </w:rPr>
            </w:rPrChange>
          </w:rPr>
          <w:delText>Figure 3</w:delText>
        </w:r>
      </w:del>
      <w:ins w:id="4935" w:author="Kezia Endsley" w:date="2013-08-05T08:09:00Z">
        <w:del w:id="4936" w:author="John Sleeva" w:date="2013-09-27T05:41:00Z">
          <w:r w:rsidRPr="00DD5024">
            <w:rPr>
              <w:b w:val="0"/>
              <w:rPrChange w:id="4937" w:author="John Sleeva" w:date="2013-09-26T23:36:00Z">
                <w:rPr>
                  <w:rFonts w:ascii="Courier New" w:hAnsi="Courier New"/>
                  <w:b w:val="0"/>
                  <w:i/>
                  <w:noProof/>
                  <w:snapToGrid w:val="0"/>
                  <w:sz w:val="26"/>
                </w:rPr>
              </w:rPrChange>
            </w:rPr>
            <w:delText>.</w:delText>
          </w:r>
        </w:del>
      </w:ins>
      <w:del w:id="4938" w:author="John Sleeva" w:date="2013-09-27T08:40:00Z">
        <w:r w:rsidRPr="00DD5024" w:rsidDel="00AF1A4F">
          <w:rPr>
            <w:b w:val="0"/>
            <w:rPrChange w:id="4939" w:author="John Sleeva" w:date="2013-09-26T23:36:00Z">
              <w:rPr>
                <w:rFonts w:ascii="Courier New" w:hAnsi="Courier New"/>
                <w:b w:val="0"/>
                <w:i/>
                <w:noProof/>
                <w:snapToGrid w:val="0"/>
                <w:sz w:val="26"/>
              </w:rPr>
            </w:rPrChange>
          </w:rPr>
          <w:delText>-9</w:delText>
        </w:r>
      </w:del>
      <w:del w:id="4940" w:author="John Sleeva" w:date="2013-09-27T05:41:00Z">
        <w:r w:rsidRPr="00DD5024">
          <w:rPr>
            <w:b w:val="0"/>
            <w:rPrChange w:id="4941" w:author="John Sleeva" w:date="2013-09-26T23:36:00Z">
              <w:rPr>
                <w:rFonts w:ascii="Courier New" w:hAnsi="Courier New"/>
                <w:b w:val="0"/>
                <w:i/>
                <w:noProof/>
                <w:snapToGrid w:val="0"/>
                <w:sz w:val="26"/>
              </w:rPr>
            </w:rPrChange>
          </w:rPr>
          <w:delText xml:space="preserve"> </w:delText>
        </w:r>
      </w:del>
      <w:del w:id="4942" w:author="John Sleeva" w:date="2013-09-27T08:40:00Z">
        <w:r w:rsidRPr="00DD5024" w:rsidDel="00AF1A4F">
          <w:rPr>
            <w:b w:val="0"/>
            <w:rPrChange w:id="4943" w:author="John Sleeva" w:date="2013-09-26T23:36:00Z">
              <w:rPr>
                <w:rFonts w:ascii="Courier New" w:hAnsi="Courier New"/>
                <w:b w:val="0"/>
                <w:i/>
                <w:noProof/>
                <w:snapToGrid w:val="0"/>
                <w:sz w:val="26"/>
              </w:rPr>
            </w:rPrChange>
          </w:rPr>
          <w:delText>Risk/</w:delText>
        </w:r>
      </w:del>
      <w:del w:id="4944" w:author="John Sleeva" w:date="2013-09-27T05:41:00Z">
        <w:r w:rsidRPr="00DD5024">
          <w:rPr>
            <w:b w:val="0"/>
            <w:rPrChange w:id="4945" w:author="John Sleeva" w:date="2013-09-26T23:36:00Z">
              <w:rPr>
                <w:rFonts w:ascii="Courier New" w:hAnsi="Courier New"/>
                <w:b w:val="0"/>
                <w:i/>
                <w:noProof/>
                <w:snapToGrid w:val="0"/>
                <w:sz w:val="26"/>
              </w:rPr>
            </w:rPrChange>
          </w:rPr>
          <w:delText xml:space="preserve">Reliability Contingency Table Heatmap </w:delText>
        </w:r>
      </w:del>
      <w:del w:id="4946" w:author="John Sleeva" w:date="2013-09-27T08:40:00Z">
        <w:r w:rsidRPr="00DD5024" w:rsidDel="00AF1A4F">
          <w:rPr>
            <w:b w:val="0"/>
            <w:rPrChange w:id="4947" w:author="John Sleeva" w:date="2013-09-26T23:36:00Z">
              <w:rPr>
                <w:rFonts w:ascii="Courier New" w:hAnsi="Courier New"/>
                <w:b w:val="0"/>
                <w:i/>
                <w:noProof/>
                <w:snapToGrid w:val="0"/>
                <w:sz w:val="26"/>
              </w:rPr>
            </w:rPrChange>
          </w:rPr>
          <w:delText>(Python)</w:delText>
        </w:r>
        <w:r w:rsidRPr="00DD5024" w:rsidDel="00AF1A4F">
          <w:rPr>
            <w:b w:val="0"/>
            <w:rPrChange w:id="4948" w:author="John Sleeva" w:date="2013-09-26T23:36:00Z">
              <w:rPr>
                <w:rFonts w:ascii="Courier New" w:hAnsi="Courier New"/>
                <w:b w:val="0"/>
                <w:i/>
                <w:noProof/>
                <w:snapToGrid w:val="0"/>
                <w:sz w:val="26"/>
              </w:rPr>
            </w:rPrChange>
          </w:rPr>
          <w:tab/>
          <w:delText>[793725c03f009.png]</w:delText>
        </w:r>
      </w:del>
    </w:p>
    <w:p w14:paraId="6ED610E6" w14:textId="33585C13" w:rsidR="00833D22" w:rsidDel="00417C97" w:rsidRDefault="00DD5024" w:rsidP="003F663F">
      <w:pPr>
        <w:pStyle w:val="Para"/>
        <w:rPr>
          <w:del w:id="4949" w:author="Bob Rudis" w:date="2013-10-20T23:14:00Z"/>
        </w:rPr>
      </w:pPr>
      <w:del w:id="4950" w:author="Bob Rudis" w:date="2013-10-20T22:24:00Z">
        <w:r w:rsidRPr="00DD5024" w:rsidDel="009F295F">
          <w:rPr>
            <w:highlight w:val="yellow"/>
            <w:rPrChange w:id="4951" w:author="Kezia Endsley" w:date="2013-08-05T08:09:00Z">
              <w:rPr>
                <w:rFonts w:ascii="Courier New" w:hAnsi="Courier New"/>
                <w:i/>
                <w:noProof/>
              </w:rPr>
            </w:rPrChange>
          </w:rPr>
          <w:delText>Figure 3</w:delText>
        </w:r>
      </w:del>
      <w:ins w:id="4952" w:author="Kezia Endsley" w:date="2013-08-05T08:10:00Z">
        <w:del w:id="4953" w:author="Bob Rudis" w:date="2013-10-20T22:24:00Z">
          <w:r w:rsidR="008356E0" w:rsidDel="009F295F">
            <w:rPr>
              <w:highlight w:val="yellow"/>
            </w:rPr>
            <w:delText>.</w:delText>
          </w:r>
        </w:del>
      </w:ins>
      <w:ins w:id="4954" w:author="John Sleeva" w:date="2013-09-27T05:41:00Z">
        <w:del w:id="4955" w:author="Bob Rudis" w:date="2013-10-20T22:24:00Z">
          <w:r w:rsidR="00A76602" w:rsidDel="009F295F">
            <w:rPr>
              <w:highlight w:val="yellow"/>
            </w:rPr>
            <w:delText>-</w:delText>
          </w:r>
        </w:del>
      </w:ins>
      <w:ins w:id="4956" w:author="Kezia Endsley" w:date="2013-08-05T08:10:00Z">
        <w:del w:id="4957" w:author="Bob Rudis" w:date="2013-10-20T22:24:00Z">
          <w:r w:rsidR="008356E0" w:rsidDel="009F295F">
            <w:rPr>
              <w:highlight w:val="yellow"/>
            </w:rPr>
            <w:delText>8</w:delText>
          </w:r>
        </w:del>
      </w:ins>
      <w:del w:id="4958" w:author="Bob Rudis" w:date="2013-10-20T22:24:00Z">
        <w:r w:rsidRPr="00DD5024" w:rsidDel="009F295F">
          <w:rPr>
            <w:highlight w:val="yellow"/>
            <w:rPrChange w:id="4959" w:author="Kezia Endsley" w:date="2013-08-05T08:09:00Z">
              <w:rPr>
                <w:rFonts w:ascii="Courier New" w:hAnsi="Courier New"/>
                <w:i/>
                <w:noProof/>
              </w:rPr>
            </w:rPrChange>
          </w:rPr>
          <w:delText>-4 is</w:delText>
        </w:r>
        <w:r w:rsidR="00CA66CA" w:rsidDel="009F295F">
          <w:delText xml:space="preserve"> a level plot and uses both size and color to show quantity</w:delText>
        </w:r>
      </w:del>
      <w:ins w:id="4960" w:author="Kezia Endsley" w:date="2013-08-05T08:10:00Z">
        <w:del w:id="4961" w:author="Bob Rudis" w:date="2013-10-20T22:24:00Z">
          <w:r w:rsidR="00D843FD" w:rsidDel="009F295F">
            <w:delText>,</w:delText>
          </w:r>
        </w:del>
      </w:ins>
      <w:del w:id="4962" w:author="Bob Rudis" w:date="2013-10-20T22:24:00Z">
        <w:r w:rsidR="00CA66CA" w:rsidDel="009F295F">
          <w:delText xml:space="preserve"> whereas </w:delText>
        </w:r>
        <w:r w:rsidRPr="00DD5024" w:rsidDel="009F295F">
          <w:rPr>
            <w:highlight w:val="yellow"/>
            <w:rPrChange w:id="4963" w:author="Kezia Endsley" w:date="2013-08-05T08:09:00Z">
              <w:rPr>
                <w:rFonts w:ascii="Courier New" w:hAnsi="Courier New"/>
                <w:i/>
                <w:noProof/>
              </w:rPr>
            </w:rPrChange>
          </w:rPr>
          <w:delText>Figure 3</w:delText>
        </w:r>
      </w:del>
      <w:ins w:id="4964" w:author="Kezia Endsley" w:date="2013-08-05T08:10:00Z">
        <w:del w:id="4965" w:author="Bob Rudis" w:date="2013-10-20T22:24:00Z">
          <w:r w:rsidR="008356E0" w:rsidDel="009F295F">
            <w:rPr>
              <w:highlight w:val="yellow"/>
            </w:rPr>
            <w:delText>.</w:delText>
          </w:r>
        </w:del>
      </w:ins>
      <w:ins w:id="4966" w:author="John Sleeva" w:date="2013-09-27T05:41:00Z">
        <w:del w:id="4967" w:author="Bob Rudis" w:date="2013-10-20T22:24:00Z">
          <w:r w:rsidR="00A76602" w:rsidDel="009F295F">
            <w:rPr>
              <w:highlight w:val="yellow"/>
            </w:rPr>
            <w:delText>-</w:delText>
          </w:r>
        </w:del>
      </w:ins>
      <w:ins w:id="4968" w:author="Kezia Endsley" w:date="2013-08-05T08:10:00Z">
        <w:del w:id="4969" w:author="Bob Rudis" w:date="2013-10-20T22:24:00Z">
          <w:r w:rsidR="008356E0" w:rsidDel="009F295F">
            <w:rPr>
              <w:highlight w:val="yellow"/>
            </w:rPr>
            <w:delText>9</w:delText>
          </w:r>
        </w:del>
      </w:ins>
      <w:del w:id="4970" w:author="Bob Rudis" w:date="2013-10-20T22:24:00Z">
        <w:r w:rsidRPr="00DD5024" w:rsidDel="009F295F">
          <w:rPr>
            <w:highlight w:val="yellow"/>
            <w:rPrChange w:id="4971" w:author="Kezia Endsley" w:date="2013-08-05T08:09:00Z">
              <w:rPr>
                <w:rFonts w:ascii="Courier New" w:hAnsi="Courier New"/>
                <w:i/>
                <w:noProof/>
              </w:rPr>
            </w:rPrChange>
          </w:rPr>
          <w:delText>-5</w:delText>
        </w:r>
        <w:r w:rsidR="00CA66CA" w:rsidDel="009F295F">
          <w:delText xml:space="preserve"> is a standard heat</w:delText>
        </w:r>
      </w:del>
      <w:ins w:id="4972" w:author="Russell Thomas" w:date="2013-08-20T16:23:00Z">
        <w:del w:id="4973" w:author="Bob Rudis" w:date="2013-10-20T22:24:00Z">
          <w:r w:rsidR="00BE03A0" w:rsidDel="009F295F">
            <w:delText xml:space="preserve"> </w:delText>
          </w:r>
        </w:del>
      </w:ins>
      <w:del w:id="4974" w:author="Bob Rudis" w:date="2013-10-20T22:24:00Z">
        <w:r w:rsidR="00CA66CA" w:rsidDel="009F295F">
          <w:delText>map that relies on color alone to show quantity.</w:delText>
        </w:r>
        <w:r w:rsidR="003A760B" w:rsidDel="009F295F">
          <w:delText xml:space="preserve"> </w:delText>
        </w:r>
      </w:del>
      <w:ins w:id="4975" w:author="Russell Thomas" w:date="2013-08-20T16:22:00Z">
        <w:del w:id="4976" w:author="Bob Rudis" w:date="2013-10-20T22:24:00Z">
          <w:r w:rsidR="00BE03A0" w:rsidDel="009F295F">
            <w:delText>(</w:delText>
          </w:r>
        </w:del>
      </w:ins>
      <w:ins w:id="4977" w:author="Russell Thomas" w:date="2013-08-20T16:23:00Z">
        <w:del w:id="4978" w:author="Bob Rudis" w:date="2013-10-20T22:24:00Z">
          <w:r w:rsidR="00BE03A0" w:rsidRPr="00BE03A0" w:rsidDel="009F295F">
            <w:delText>A heat map is a graphical representation of data where the individual values contained in a matrix are represented as colors</w:delText>
          </w:r>
          <w:r w:rsidR="00BE03A0" w:rsidDel="009F295F">
            <w:delText xml:space="preserve">. </w:delText>
          </w:r>
        </w:del>
      </w:ins>
      <w:ins w:id="4979" w:author="Russell Thomas" w:date="2013-08-20T16:24:00Z">
        <w:del w:id="4980" w:author="Bob Rudis" w:date="2013-10-20T22:24:00Z">
          <w:r w:rsidDel="009F295F">
            <w:fldChar w:fldCharType="begin"/>
          </w:r>
          <w:r w:rsidR="00BE03A0" w:rsidDel="009F295F">
            <w:delInstrText xml:space="preserve"> HYPERLINK "</w:delInstrText>
          </w:r>
          <w:r w:rsidR="00BE03A0" w:rsidRPr="00BE03A0" w:rsidDel="009F295F">
            <w:delInstrText>http://en.wikipedia.org/wiki/Heat_map</w:delInstrText>
          </w:r>
          <w:r w:rsidR="00BE03A0" w:rsidDel="009F295F">
            <w:delInstrText xml:space="preserve">" </w:delInstrText>
          </w:r>
          <w:r w:rsidDel="009F295F">
            <w:fldChar w:fldCharType="separate"/>
          </w:r>
          <w:r w:rsidR="00BE03A0" w:rsidRPr="006A1FCE" w:rsidDel="009F295F">
            <w:rPr>
              <w:rStyle w:val="Hyperlink"/>
              <w:rFonts w:cstheme="minorBidi"/>
            </w:rPr>
            <w:delText>http://en.wikipedia.org/wiki/Heat_map</w:delText>
          </w:r>
          <w:r w:rsidDel="009F295F">
            <w:fldChar w:fldCharType="end"/>
          </w:r>
        </w:del>
      </w:ins>
      <w:ins w:id="4981" w:author="Russell Thomas" w:date="2013-08-20T16:23:00Z">
        <w:del w:id="4982" w:author="Bob Rudis" w:date="2013-10-20T22:24:00Z">
          <w:r w:rsidR="00BE03A0" w:rsidDel="009F295F">
            <w:delText>)</w:delText>
          </w:r>
        </w:del>
      </w:ins>
      <w:ins w:id="4983" w:author="Russell Thomas" w:date="2013-08-20T16:24:00Z">
        <w:del w:id="4984" w:author="Bob Rudis" w:date="2013-10-20T22:24:00Z">
          <w:r w:rsidR="00BE03A0" w:rsidDel="009F295F">
            <w:delText xml:space="preserve"> </w:delText>
          </w:r>
        </w:del>
      </w:ins>
      <w:del w:id="4985" w:author="Bob Rudis" w:date="2013-10-20T22:24:00Z">
        <w:r w:rsidR="00B737FA" w:rsidDel="009F295F">
          <w:delText xml:space="preserve">With both factors combined, we </w:delText>
        </w:r>
      </w:del>
      <w:ins w:id="4986" w:author="Kezia Endsley" w:date="2013-08-05T08:10:00Z">
        <w:del w:id="4987" w:author="Bob Rudis" w:date="2013-10-20T22:24:00Z">
          <w:r w:rsidR="00D843FD" w:rsidDel="009F295F">
            <w:delText xml:space="preserve">you </w:delText>
          </w:r>
        </w:del>
      </w:ins>
      <w:del w:id="4988" w:author="Bob Rudis" w:date="2013-10-20T22:24:00Z">
        <w:r w:rsidR="00B737FA" w:rsidDel="009F295F">
          <w:delText>are definitely starting</w:delText>
        </w:r>
      </w:del>
      <w:ins w:id="4989" w:author="Russell Thomas" w:date="2013-08-20T16:24:00Z">
        <w:del w:id="4990" w:author="Bob Rudis" w:date="2013-10-20T22:24:00Z">
          <w:r w:rsidR="00BE03A0" w:rsidDel="009F295F">
            <w:delText>it is very apparent that the values</w:delText>
          </w:r>
        </w:del>
      </w:ins>
      <w:del w:id="4991" w:author="Bob Rudis" w:date="2013-10-20T22:24:00Z">
        <w:r w:rsidR="00B737FA" w:rsidDel="009F295F">
          <w:delText xml:space="preserve"> </w:delText>
        </w:r>
      </w:del>
      <w:ins w:id="4992" w:author="Russell Thomas" w:date="2013-08-20T16:24:00Z">
        <w:del w:id="4993" w:author="Bob Rudis" w:date="2013-10-20T22:24:00Z">
          <w:r w:rsidR="00BE03A0" w:rsidDel="009F295F">
            <w:delText xml:space="preserve"> in this data set </w:delText>
          </w:r>
        </w:del>
      </w:ins>
      <w:del w:id="4994" w:author="Bob Rudis" w:date="2013-10-20T22:24:00Z">
        <w:r w:rsidR="00B737FA" w:rsidDel="009F295F">
          <w:delText>to see bias</w:delText>
        </w:r>
      </w:del>
      <w:ins w:id="4995" w:author="Russell Thomas" w:date="2013-08-20T16:24:00Z">
        <w:del w:id="4996" w:author="Bob Rudis" w:date="2013-10-20T22:24:00Z">
          <w:r w:rsidR="00BE03A0" w:rsidDel="009F295F">
            <w:delText>bias are concentrated</w:delText>
          </w:r>
        </w:del>
      </w:ins>
      <w:del w:id="4997" w:author="Bob Rudis" w:date="2013-10-20T22:24:00Z">
        <w:r w:rsidR="00324EA7" w:rsidDel="009F295F">
          <w:delText xml:space="preserve"> around [2, 2]</w:delText>
        </w:r>
        <w:r w:rsidR="00B737FA" w:rsidDel="009F295F">
          <w:delText xml:space="preserve"> </w:delText>
        </w:r>
      </w:del>
      <w:ins w:id="4998" w:author="Russell Thomas" w:date="2013-08-20T16:25:00Z">
        <w:del w:id="4999" w:author="Bob Rudis" w:date="2013-10-20T22:24:00Z">
          <w:r w:rsidR="00BE03A0" w:rsidDel="009F295F">
            <w:delText>, which might be a sign of bias</w:delText>
          </w:r>
        </w:del>
      </w:ins>
      <w:del w:id="5000" w:author="Bob Rudis" w:date="2013-10-20T22:24:00Z">
        <w:r w:rsidR="00B737FA" w:rsidDel="009F295F">
          <w:delText xml:space="preserve">in the data set. </w:delText>
        </w:r>
      </w:del>
    </w:p>
    <w:p w14:paraId="2553358D" w14:textId="024EADA1" w:rsidR="00AF1A4F" w:rsidDel="009F295F" w:rsidRDefault="00AF1A4F" w:rsidP="00AF1A4F">
      <w:pPr>
        <w:pStyle w:val="Slug"/>
        <w:numPr>
          <w:ins w:id="5001" w:author="John Sleeva" w:date="2013-09-27T08:40:00Z"/>
        </w:numPr>
        <w:rPr>
          <w:ins w:id="5002" w:author="John Sleeva" w:date="2013-09-27T08:40:00Z"/>
        </w:rPr>
      </w:pPr>
      <w:moveFromRangeStart w:id="5003" w:author="Bob Rudis" w:date="2013-10-20T22:26:00Z" w:name="move243927292"/>
      <w:moveFrom w:id="5004" w:author="Bob Rudis" w:date="2013-10-20T22:26:00Z">
        <w:ins w:id="5005" w:author="John Sleeva" w:date="2013-09-27T08:40:00Z">
          <w:r w:rsidRPr="00927E30" w:rsidDel="009F295F">
            <w:t>Figure 3</w:t>
          </w:r>
          <w:r w:rsidDel="009F295F">
            <w:t>-</w:t>
          </w:r>
          <w:r w:rsidRPr="00927E30" w:rsidDel="009F295F">
            <w:t>8</w:t>
          </w:r>
          <w:r w:rsidDel="009F295F">
            <w:tab/>
          </w:r>
          <w:r w:rsidRPr="00927E30" w:rsidDel="009F295F">
            <w:t>Risk/</w:t>
          </w:r>
          <w:r w:rsidDel="009F295F">
            <w:t>r</w:t>
          </w:r>
          <w:r w:rsidRPr="00927E30" w:rsidDel="009F295F">
            <w:t xml:space="preserve">eliability </w:t>
          </w:r>
          <w:r w:rsidDel="009F295F">
            <w:t>c</w:t>
          </w:r>
          <w:r w:rsidRPr="00927E30" w:rsidDel="009F295F">
            <w:t xml:space="preserve">ontingency </w:t>
          </w:r>
          <w:r w:rsidDel="009F295F">
            <w:t>t</w:t>
          </w:r>
          <w:r w:rsidRPr="00927E30" w:rsidDel="009F295F">
            <w:t xml:space="preserve">able </w:t>
          </w:r>
          <w:r w:rsidDel="009F295F">
            <w:t>l</w:t>
          </w:r>
          <w:r w:rsidRPr="00927E30" w:rsidDel="009F295F">
            <w:t xml:space="preserve">evel </w:t>
          </w:r>
          <w:r w:rsidDel="009F295F">
            <w:t>p</w:t>
          </w:r>
          <w:r w:rsidRPr="00927E30" w:rsidDel="009F295F">
            <w:t>lot (R)</w:t>
          </w:r>
          <w:r w:rsidRPr="00927E30" w:rsidDel="009F295F">
            <w:tab/>
            <w:t>[</w:t>
          </w:r>
          <w:r w:rsidRPr="00472EFB" w:rsidDel="009F295F">
            <w:t>9781118</w:t>
          </w:r>
          <w:r w:rsidRPr="00927E30" w:rsidDel="009F295F">
            <w:t>793725</w:t>
          </w:r>
          <w:r w:rsidDel="009F295F">
            <w:t xml:space="preserve"> </w:t>
          </w:r>
          <w:r w:rsidRPr="00927E30" w:rsidDel="009F295F">
            <w:t>c03f008.eps]</w:t>
          </w:r>
        </w:ins>
      </w:moveFrom>
    </w:p>
    <w:moveFromRangeEnd w:id="5003"/>
    <w:p w14:paraId="043A2E94" w14:textId="77777777" w:rsidR="00AF1A4F" w:rsidRDefault="00AF1A4F" w:rsidP="00AF1A4F">
      <w:pPr>
        <w:pStyle w:val="Slug"/>
        <w:numPr>
          <w:ins w:id="5006" w:author="John Sleeva" w:date="2013-09-27T08:40:00Z"/>
        </w:numPr>
        <w:rPr>
          <w:ins w:id="5007" w:author="John Sleeva" w:date="2013-09-27T08:40:00Z"/>
        </w:rPr>
      </w:pPr>
      <w:ins w:id="5008" w:author="John Sleeva" w:date="2013-09-27T08:40:00Z">
        <w:r w:rsidRPr="00DD5024">
          <w:t>Figure 3</w:t>
        </w:r>
        <w:r>
          <w:t>-</w:t>
        </w:r>
        <w:r w:rsidRPr="00DD5024">
          <w:t>9</w:t>
        </w:r>
        <w:r>
          <w:tab/>
        </w:r>
        <w:r w:rsidRPr="00DD5024">
          <w:t>Risk/</w:t>
        </w:r>
        <w:r>
          <w:t>r</w:t>
        </w:r>
        <w:r w:rsidRPr="00DD5024">
          <w:t xml:space="preserve">eliability </w:t>
        </w:r>
        <w:r>
          <w:t>c</w:t>
        </w:r>
        <w:r w:rsidRPr="00DD5024">
          <w:t xml:space="preserve">ontingency </w:t>
        </w:r>
        <w:r>
          <w:t>t</w:t>
        </w:r>
        <w:r w:rsidRPr="00DD5024">
          <w:t xml:space="preserve">able </w:t>
        </w:r>
        <w:r>
          <w:t>h</w:t>
        </w:r>
        <w:r w:rsidRPr="00DD5024">
          <w:t>eat</w:t>
        </w:r>
        <w:r>
          <w:t xml:space="preserve"> </w:t>
        </w:r>
        <w:r w:rsidRPr="00DD5024">
          <w:t>map (Python)</w:t>
        </w:r>
        <w:r w:rsidRPr="00DD5024">
          <w:tab/>
          <w:t>[</w:t>
        </w:r>
        <w:r w:rsidRPr="00472EFB">
          <w:t>9781118</w:t>
        </w:r>
        <w:r w:rsidRPr="00DD5024">
          <w:t>793725</w:t>
        </w:r>
        <w:r>
          <w:t xml:space="preserve"> </w:t>
        </w:r>
        <w:r w:rsidRPr="00DD5024">
          <w:t>c03f009.png]</w:t>
        </w:r>
      </w:ins>
    </w:p>
    <w:p w14:paraId="47199AC3" w14:textId="77777777" w:rsidR="00AF1A4F" w:rsidRDefault="00AF1A4F" w:rsidP="00AF1A4F">
      <w:pPr>
        <w:pStyle w:val="QueryPara"/>
        <w:numPr>
          <w:ins w:id="5009" w:author="John Sleeva" w:date="2013-09-27T08:40:00Z"/>
        </w:numPr>
        <w:rPr>
          <w:ins w:id="5010" w:author="John Sleeva" w:date="2013-09-27T08:40:00Z"/>
        </w:rPr>
      </w:pPr>
      <w:ins w:id="5011" w:author="John Sleeva" w:date="2013-09-27T08:40:00Z">
        <w:r w:rsidRPr="00071ED2">
          <w:t xml:space="preserve"> [[Authors: </w:t>
        </w:r>
        <w:r>
          <w:t xml:space="preserve">Figures 3.8 and 3.9 need text references. </w:t>
        </w:r>
        <w:proofErr w:type="spellStart"/>
        <w:r w:rsidRPr="00071ED2">
          <w:t>Kezia</w:t>
        </w:r>
        <w:proofErr w:type="spellEnd"/>
        <w:r w:rsidRPr="00071ED2">
          <w:t>]]</w:t>
        </w:r>
      </w:ins>
    </w:p>
    <w:p w14:paraId="3C53111E" w14:textId="72D9135A" w:rsidR="00832FF3" w:rsidRDefault="00832FF3" w:rsidP="00832FF3">
      <w:pPr>
        <w:pStyle w:val="FeatureType"/>
        <w:numPr>
          <w:ins w:id="5012" w:author="John Sleeva" w:date="2013-09-27T01:01:00Z"/>
        </w:numPr>
        <w:rPr>
          <w:ins w:id="5013" w:author="John Sleeva" w:date="2013-09-27T01:01:00Z"/>
        </w:rPr>
      </w:pPr>
      <w:proofErr w:type="gramStart"/>
      <w:ins w:id="5014" w:author="John Sleeva" w:date="2013-09-27T01:01:00Z">
        <w:r>
          <w:t>type</w:t>
        </w:r>
        <w:proofErr w:type="gramEnd"/>
        <w:r>
          <w:t>="</w:t>
        </w:r>
        <w:del w:id="5015" w:author="Kent, Kevin - Indianapolis" w:date="2013-10-09T11:16:00Z">
          <w:r w:rsidDel="006A2160">
            <w:delText>general</w:delText>
          </w:r>
        </w:del>
      </w:ins>
      <w:ins w:id="5016" w:author="Kent, Kevin - Indianapolis" w:date="2013-10-09T11:16:00Z">
        <w:del w:id="5017" w:author="Bob Rudis" w:date="2013-10-20T23:33:00Z">
          <w:r w:rsidR="006A2160" w:rsidDel="00797B73">
            <w:delText>note</w:delText>
          </w:r>
        </w:del>
      </w:ins>
      <w:ins w:id="5018" w:author="Bob Rudis" w:date="2013-10-20T23:33:00Z">
        <w:r w:rsidR="00797B73">
          <w:t>general</w:t>
        </w:r>
      </w:ins>
      <w:ins w:id="5019" w:author="John Sleeva" w:date="2013-09-27T01:01:00Z">
        <w:r>
          <w:t>"</w:t>
        </w:r>
      </w:ins>
    </w:p>
    <w:p w14:paraId="59C4836A" w14:textId="77777777" w:rsidR="00DD5024" w:rsidRDefault="00A94F61">
      <w:pPr>
        <w:pStyle w:val="FeaturePara"/>
        <w:pPrChange w:id="5020" w:author="John Sleeva" w:date="2013-09-27T01:01:00Z">
          <w:pPr>
            <w:pStyle w:val="Para"/>
          </w:pPr>
        </w:pPrChange>
      </w:pPr>
      <w:r>
        <w:t>A</w:t>
      </w:r>
      <w:r w:rsidR="00587C93">
        <w:t>s a fun aside,</w:t>
      </w:r>
      <w:r w:rsidR="00E64D72">
        <w:t xml:space="preserve"> </w:t>
      </w:r>
      <w:ins w:id="5021" w:author="Kezia Endsley" w:date="2013-08-05T08:12:00Z">
        <w:r w:rsidR="00BB792F">
          <w:t>you can determine whether</w:t>
        </w:r>
      </w:ins>
      <w:del w:id="5022" w:author="Kezia Endsley" w:date="2013-08-05T08:11:00Z">
        <w:r w:rsidR="00E64D72" w:rsidDel="00D843FD">
          <w:delText>we’d</w:delText>
        </w:r>
      </w:del>
      <w:del w:id="5023" w:author="Kezia Endsley" w:date="2013-08-05T08:12:00Z">
        <w:r w:rsidR="00E64D72" w:rsidDel="00BB792F">
          <w:delText xml:space="preserve"> like to know if</w:delText>
        </w:r>
      </w:del>
      <w:r w:rsidR="00E64D72">
        <w:t xml:space="preserve"> the patterns </w:t>
      </w:r>
      <w:del w:id="5024" w:author="Kezia Endsley" w:date="2013-08-05T08:11:00Z">
        <w:r w:rsidR="00E64D72" w:rsidDel="00D843FD">
          <w:delText>we are</w:delText>
        </w:r>
      </w:del>
      <w:ins w:id="5025" w:author="Kezia Endsley" w:date="2013-08-05T08:11:00Z">
        <w:r w:rsidR="00D843FD">
          <w:t>you’re</w:t>
        </w:r>
      </w:ins>
      <w:r w:rsidR="00E64D72">
        <w:t xml:space="preserve"> seeing are occurring by chance, or </w:t>
      </w:r>
      <w:ins w:id="5026" w:author="Kezia Endsley" w:date="2013-08-05T08:12:00Z">
        <w:r w:rsidR="00BB792F">
          <w:t>whether</w:t>
        </w:r>
      </w:ins>
      <w:del w:id="5027" w:author="Kezia Endsley" w:date="2013-08-05T08:12:00Z">
        <w:r w:rsidR="00E64D72" w:rsidDel="00BB792F">
          <w:delText>if</w:delText>
        </w:r>
      </w:del>
      <w:r w:rsidR="00E64D72">
        <w:t xml:space="preserve"> there is some underlying </w:t>
      </w:r>
      <w:del w:id="5028" w:author="Kezia Endsley" w:date="2013-08-05T08:11:00Z">
        <w:r w:rsidR="00E64D72" w:rsidDel="00920FE8">
          <w:delText xml:space="preserve">patter </w:delText>
        </w:r>
      </w:del>
      <w:ins w:id="5029" w:author="Kezia Endsley" w:date="2013-08-05T08:11:00Z">
        <w:r w:rsidR="00920FE8">
          <w:t xml:space="preserve">meaning </w:t>
        </w:r>
      </w:ins>
      <w:r w:rsidR="00E64D72">
        <w:t xml:space="preserve">to </w:t>
      </w:r>
      <w:ins w:id="5030" w:author="Kezia Endsley" w:date="2013-08-05T08:11:00Z">
        <w:r w:rsidR="00D843FD">
          <w:t>them</w:t>
        </w:r>
      </w:ins>
      <w:del w:id="5031" w:author="Kezia Endsley" w:date="2013-08-05T08:11:00Z">
        <w:r w:rsidR="00E64D72" w:rsidDel="00D843FD">
          <w:delText>it</w:delText>
        </w:r>
      </w:del>
      <w:r w:rsidR="00CF733C">
        <w:t xml:space="preserve">. </w:t>
      </w:r>
      <w:del w:id="5032" w:author="Kezia Endsley" w:date="2013-08-05T08:11:00Z">
        <w:r w:rsidR="00E64D72" w:rsidDel="00D843FD">
          <w:delText>While we</w:delText>
        </w:r>
      </w:del>
      <w:ins w:id="5033" w:author="Kezia Endsley" w:date="2013-08-05T08:11:00Z">
        <w:r w:rsidR="00D843FD">
          <w:t>Although you</w:t>
        </w:r>
      </w:ins>
      <w:r w:rsidR="00E64D72">
        <w:t xml:space="preserve"> could do some fancy-pants statistics here and maybe apply Fisher’s exact test</w:t>
      </w:r>
      <w:ins w:id="5034" w:author="Kezia Endsley" w:date="2013-08-05T08:12:00Z">
        <w:r w:rsidR="007B4867">
          <w:t>,</w:t>
        </w:r>
      </w:ins>
      <w:r w:rsidR="00E64D72">
        <w:t xml:space="preserve"> </w:t>
      </w:r>
      <w:ins w:id="5035" w:author="Kezia Endsley" w:date="2013-08-05T08:12:00Z">
        <w:r w:rsidR="007B4867">
          <w:t>you</w:t>
        </w:r>
      </w:ins>
      <w:del w:id="5036" w:author="Kezia Endsley" w:date="2013-08-05T08:12:00Z">
        <w:r w:rsidR="00E64D72" w:rsidDel="007B4867">
          <w:delText>we</w:delText>
        </w:r>
      </w:del>
      <w:r w:rsidR="00E64D72">
        <w:t xml:space="preserve"> don’t </w:t>
      </w:r>
      <w:del w:id="5037" w:author="Kezia Endsley" w:date="2013-08-05T08:12:00Z">
        <w:r w:rsidR="00E64D72" w:rsidDel="007B4867">
          <w:delText xml:space="preserve">want </w:delText>
        </w:r>
      </w:del>
      <w:ins w:id="5038" w:author="Kezia Endsley" w:date="2013-08-05T08:12:00Z">
        <w:r w:rsidR="007B4867">
          <w:t xml:space="preserve">need </w:t>
        </w:r>
      </w:ins>
      <w:r w:rsidR="00E64D72">
        <w:t>to get crazy</w:t>
      </w:r>
      <w:r w:rsidR="00CF733C">
        <w:t xml:space="preserve">. </w:t>
      </w:r>
      <w:r w:rsidR="00E64D72">
        <w:t xml:space="preserve">What </w:t>
      </w:r>
      <w:r w:rsidR="00587C93">
        <w:t xml:space="preserve">if </w:t>
      </w:r>
      <w:del w:id="5039" w:author="Kezia Endsley" w:date="2013-08-05T08:12:00Z">
        <w:r w:rsidR="00587C93" w:rsidDel="007B4867">
          <w:delText xml:space="preserve">we </w:delText>
        </w:r>
      </w:del>
      <w:ins w:id="5040" w:author="Kezia Endsley" w:date="2013-08-05T08:12:00Z">
        <w:r w:rsidR="007B4867">
          <w:t xml:space="preserve">you </w:t>
        </w:r>
      </w:ins>
      <w:del w:id="5041" w:author="Kezia Endsley" w:date="2013-08-05T08:12:00Z">
        <w:r w:rsidR="00587C93" w:rsidDel="007B4867">
          <w:delText>made the assumption</w:delText>
        </w:r>
      </w:del>
      <w:ins w:id="5042" w:author="Kezia Endsley" w:date="2013-08-05T08:12:00Z">
        <w:r w:rsidR="007B4867">
          <w:t>assumed</w:t>
        </w:r>
      </w:ins>
      <w:r w:rsidR="00587C93">
        <w:t xml:space="preserve"> that every value of </w:t>
      </w:r>
      <w:r w:rsidR="00DD5024" w:rsidRPr="00DD5024">
        <w:rPr>
          <w:rStyle w:val="InlineCode"/>
          <w:rPrChange w:id="5043" w:author="Kezia Endsley" w:date="2013-08-05T08:12:00Z">
            <w:rPr>
              <w:rStyle w:val="InlineCodeVariable"/>
            </w:rPr>
          </w:rPrChange>
        </w:rPr>
        <w:t>Risk</w:t>
      </w:r>
      <w:r w:rsidR="00587C93">
        <w:t xml:space="preserve"> and </w:t>
      </w:r>
      <w:r w:rsidR="00DD5024" w:rsidRPr="00DD5024">
        <w:rPr>
          <w:rStyle w:val="InlineCode"/>
          <w:rPrChange w:id="5044" w:author="Kezia Endsley" w:date="2013-08-05T08:12:00Z">
            <w:rPr>
              <w:rStyle w:val="InlineCodeVariable"/>
            </w:rPr>
          </w:rPrChange>
        </w:rPr>
        <w:t>Reliability</w:t>
      </w:r>
      <w:r w:rsidR="00587C93">
        <w:t xml:space="preserve"> had an equal chance of occurring</w:t>
      </w:r>
      <w:ins w:id="5045" w:author="Kezia Endsley" w:date="2013-08-05T08:12:00Z">
        <w:r w:rsidR="007B4867">
          <w:t xml:space="preserve">? </w:t>
        </w:r>
      </w:ins>
      <w:del w:id="5046" w:author="Kezia Endsley" w:date="2013-08-05T08:12:00Z">
        <w:r w:rsidR="00587C93" w:rsidDel="007B4867">
          <w:delText>, w</w:delText>
        </w:r>
      </w:del>
      <w:ins w:id="5047" w:author="Kezia Endsley" w:date="2013-08-05T08:12:00Z">
        <w:r w:rsidR="007B4867">
          <w:t>W</w:t>
        </w:r>
      </w:ins>
      <w:r w:rsidR="00587C93">
        <w:t xml:space="preserve">hat would the level plot look like? </w:t>
      </w:r>
      <w:del w:id="5048" w:author="Kezia Endsley" w:date="2013-08-05T08:13:00Z">
        <w:r w:rsidR="00587C93" w:rsidDel="007B4867">
          <w:delText xml:space="preserve"> </w:delText>
        </w:r>
      </w:del>
      <w:ins w:id="5049" w:author="Kezia Endsley" w:date="2013-08-05T08:13:00Z">
        <w:r w:rsidR="007B4867">
          <w:t>You</w:t>
        </w:r>
      </w:ins>
      <w:del w:id="5050" w:author="Kezia Endsley" w:date="2013-08-05T08:13:00Z">
        <w:r w:rsidR="00587C93" w:rsidDel="007B4867">
          <w:delText>We</w:delText>
        </w:r>
      </w:del>
      <w:r w:rsidR="00587C93">
        <w:t xml:space="preserve"> should expect some amount of natural </w:t>
      </w:r>
      <w:del w:id="5051" w:author="John Sleeva" w:date="2013-09-27T00:57:00Z">
        <w:r w:rsidR="00587C93" w:rsidDel="00A94F61">
          <w:delText xml:space="preserve">variation </w:delText>
        </w:r>
      </w:del>
      <w:ins w:id="5052" w:author="John Sleeva" w:date="2013-09-27T00:57:00Z">
        <w:r>
          <w:t>variation—</w:t>
        </w:r>
      </w:ins>
      <w:r w:rsidR="00587C93">
        <w:t xml:space="preserve">both </w:t>
      </w:r>
      <w:del w:id="5053" w:author="Kezia Endsley" w:date="2013-08-05T08:14:00Z">
        <w:r w:rsidR="00587C93" w:rsidDel="00A658D6">
          <w:delText xml:space="preserve">is </w:delText>
        </w:r>
      </w:del>
      <w:ins w:id="5054" w:author="Kezia Endsley" w:date="2013-08-05T08:14:00Z">
        <w:r w:rsidR="00A658D6">
          <w:t xml:space="preserve">in </w:t>
        </w:r>
      </w:ins>
      <w:r w:rsidR="00587C93">
        <w:t xml:space="preserve">the systems </w:t>
      </w:r>
      <w:r w:rsidR="00E64D72">
        <w:t>and the data collection process</w:t>
      </w:r>
      <w:ins w:id="5055" w:author="Kezia Endsley" w:date="2013-08-05T08:14:00Z">
        <w:del w:id="5056" w:author="John Sleeva" w:date="2013-09-27T00:57:00Z">
          <w:r w:rsidR="00A658D6" w:rsidDel="00A94F61">
            <w:delText>,</w:delText>
          </w:r>
        </w:del>
      </w:ins>
      <w:del w:id="5057" w:author="John Sleeva" w:date="2013-09-27T00:57:00Z">
        <w:r w:rsidR="00E64D72" w:rsidDel="00A94F61">
          <w:delText xml:space="preserve"> </w:delText>
        </w:r>
      </w:del>
      <w:ins w:id="5058" w:author="John Sleeva" w:date="2013-09-27T00:57:00Z">
        <w:r>
          <w:t>—</w:t>
        </w:r>
      </w:ins>
      <w:r w:rsidR="00E64D72">
        <w:t>s</w:t>
      </w:r>
      <w:r w:rsidR="00587C93">
        <w:t xml:space="preserve">o some combinations </w:t>
      </w:r>
      <w:r w:rsidR="00E64D72">
        <w:t xml:space="preserve">would naturally occur more often </w:t>
      </w:r>
      <w:del w:id="5059" w:author="Kezia Endsley" w:date="2013-08-05T08:13:00Z">
        <w:r w:rsidR="00E64D72" w:rsidDel="007B4867">
          <w:delText xml:space="preserve">then </w:delText>
        </w:r>
      </w:del>
      <w:ins w:id="5060" w:author="Kezia Endsley" w:date="2013-08-05T08:13:00Z">
        <w:r w:rsidR="007B4867">
          <w:t xml:space="preserve">than </w:t>
        </w:r>
      </w:ins>
      <w:r w:rsidR="00E64D72">
        <w:t>others</w:t>
      </w:r>
      <w:r w:rsidR="00CF733C">
        <w:t xml:space="preserve">. </w:t>
      </w:r>
      <w:r w:rsidR="00E64D72">
        <w:t xml:space="preserve">But how different would it look from the </w:t>
      </w:r>
      <w:ins w:id="5061" w:author="Kezia Endsley" w:date="2013-08-05T08:13:00Z">
        <w:r w:rsidR="007B4867">
          <w:t xml:space="preserve">current </w:t>
        </w:r>
      </w:ins>
      <w:r w:rsidR="00E64D72">
        <w:t>data</w:t>
      </w:r>
      <w:del w:id="5062" w:author="Kezia Endsley" w:date="2013-08-05T08:13:00Z">
        <w:r w:rsidR="00E64D72" w:rsidDel="007B4867">
          <w:delText xml:space="preserve"> we are looking at</w:delText>
        </w:r>
      </w:del>
      <w:r w:rsidR="00587C93">
        <w:t xml:space="preserve">? </w:t>
      </w:r>
      <w:del w:id="5063" w:author="Kezia Endsley" w:date="2013-08-05T08:13:00Z">
        <w:r w:rsidR="00587C93" w:rsidDel="007B4867">
          <w:delText xml:space="preserve"> In </w:delText>
        </w:r>
      </w:del>
    </w:p>
    <w:p w14:paraId="62F25957" w14:textId="77777777" w:rsidR="007B4867" w:rsidRDefault="007B4867" w:rsidP="007B4867">
      <w:pPr>
        <w:pStyle w:val="QueryPara"/>
        <w:numPr>
          <w:ins w:id="5064" w:author="Kezia Endsley" w:date="2013-08-05T08:13:00Z"/>
        </w:numPr>
        <w:rPr>
          <w:ins w:id="5065" w:author="John Sleeva" w:date="2013-09-27T00:57:00Z"/>
        </w:rPr>
      </w:pPr>
      <w:ins w:id="5066" w:author="Kezia Endsley" w:date="2013-08-05T08:13:00Z">
        <w:r w:rsidRPr="00071ED2">
          <w:t xml:space="preserve">[[Authors: </w:t>
        </w:r>
      </w:ins>
      <w:ins w:id="5067" w:author="Kezia Endsley" w:date="2013-08-05T08:45:00Z">
        <w:r w:rsidR="00184DFD">
          <w:t xml:space="preserve">Edits above make sense? </w:t>
        </w:r>
      </w:ins>
      <w:ins w:id="5068" w:author="Kezia Endsley" w:date="2013-08-05T08:13:00Z">
        <w:r>
          <w:t xml:space="preserve">Sentence missing at the end of the </w:t>
        </w:r>
        <w:proofErr w:type="spellStart"/>
        <w:r>
          <w:t>para</w:t>
        </w:r>
        <w:proofErr w:type="spellEnd"/>
        <w:r>
          <w:t xml:space="preserve"> above? I assumed not, and deleted the “In”? </w:t>
        </w:r>
        <w:proofErr w:type="spellStart"/>
        <w:r w:rsidRPr="00071ED2">
          <w:t>Kezia</w:t>
        </w:r>
        <w:proofErr w:type="spellEnd"/>
        <w:r w:rsidRPr="00071ED2">
          <w:t>]]</w:t>
        </w:r>
      </w:ins>
    </w:p>
    <w:p w14:paraId="065A44A9" w14:textId="77777777" w:rsidR="00A94F61" w:rsidRDefault="00A94F61" w:rsidP="007B4867">
      <w:pPr>
        <w:pStyle w:val="QueryPara"/>
        <w:numPr>
          <w:ins w:id="5069" w:author="John Sleeva" w:date="2013-09-27T00:57:00Z"/>
        </w:numPr>
        <w:rPr>
          <w:ins w:id="5070" w:author="John Sleeva" w:date="2013-09-27T00:57:00Z"/>
        </w:rPr>
      </w:pPr>
    </w:p>
    <w:p w14:paraId="5008CA01" w14:textId="7089A684" w:rsidR="00A94F61" w:rsidRDefault="00A94F61" w:rsidP="007B4867">
      <w:pPr>
        <w:pStyle w:val="QueryPara"/>
        <w:numPr>
          <w:ins w:id="5071" w:author="John Sleeva" w:date="2013-09-27T00:57:00Z"/>
        </w:numPr>
        <w:rPr>
          <w:ins w:id="5072" w:author="Bob Rudis" w:date="2013-10-20T23:21:00Z"/>
        </w:rPr>
      </w:pPr>
      <w:ins w:id="5073" w:author="John Sleeva" w:date="2013-09-27T00:57:00Z">
        <w:r>
          <w:t xml:space="preserve">AU: </w:t>
        </w:r>
      </w:ins>
      <w:ins w:id="5074" w:author="John Sleeva" w:date="2013-09-27T01:01:00Z">
        <w:r w:rsidR="00832FF3">
          <w:t xml:space="preserve">I’ve converted the preceding paragraph (“aside”) to be sidebar note. </w:t>
        </w:r>
      </w:ins>
      <w:ins w:id="5075" w:author="John Sleeva" w:date="2013-09-27T01:02:00Z">
        <w:r w:rsidR="00832FF3">
          <w:t xml:space="preserve">Please confirm, as this assumes the following paragraph continues from the </w:t>
        </w:r>
        <w:r w:rsidR="00832FF3">
          <w:lastRenderedPageBreak/>
          <w:t>paragraph above this note (the paragraph ending in “which might be a sign of bias</w:t>
        </w:r>
      </w:ins>
      <w:ins w:id="5076" w:author="John Sleeva" w:date="2013-09-27T01:03:00Z">
        <w:r w:rsidR="00832FF3">
          <w:t xml:space="preserve">”). </w:t>
        </w:r>
        <w:del w:id="5077" w:author="Bob Rudis" w:date="2013-10-20T23:21:00Z">
          <w:r w:rsidR="00832FF3" w:rsidDel="00F4489F">
            <w:delText>--</w:delText>
          </w:r>
        </w:del>
      </w:ins>
      <w:ins w:id="5078" w:author="Bob Rudis" w:date="2013-10-20T23:21:00Z">
        <w:r w:rsidR="00F4489F">
          <w:t>–</w:t>
        </w:r>
      </w:ins>
      <w:ins w:id="5079" w:author="John Sleeva" w:date="2013-09-27T01:03:00Z">
        <w:r w:rsidR="00832FF3">
          <w:t>John</w:t>
        </w:r>
      </w:ins>
    </w:p>
    <w:p w14:paraId="75003C66" w14:textId="77777777" w:rsidR="00F4489F" w:rsidRDefault="00F4489F" w:rsidP="007B4867">
      <w:pPr>
        <w:pStyle w:val="QueryPara"/>
        <w:numPr>
          <w:ins w:id="5080" w:author="John Sleeva" w:date="2013-09-27T00:57:00Z"/>
        </w:numPr>
        <w:rPr>
          <w:ins w:id="5081" w:author="Bob Rudis" w:date="2013-10-20T23:33:00Z"/>
        </w:rPr>
      </w:pPr>
    </w:p>
    <w:p w14:paraId="0CC85E48" w14:textId="70B10328" w:rsidR="00797B73" w:rsidRPr="00071ED2" w:rsidRDefault="00797B73" w:rsidP="007B4867">
      <w:pPr>
        <w:pStyle w:val="QueryPara"/>
        <w:numPr>
          <w:ins w:id="5082" w:author="John Sleeva" w:date="2013-09-27T00:57:00Z"/>
        </w:numPr>
        <w:rPr>
          <w:ins w:id="5083" w:author="Kezia Endsley" w:date="2013-08-05T08:13:00Z"/>
        </w:rPr>
      </w:pPr>
      <w:ins w:id="5084" w:author="Bob Rudis" w:date="2013-10-20T23:33:00Z">
        <w:r>
          <w:t>AR: I converted it to general as it’s not 100% necessary to the flow of section but has important information to convey.</w:t>
        </w:r>
      </w:ins>
      <w:ins w:id="5085" w:author="Bob Rudis" w:date="2013-10-20T23:34:00Z">
        <w:r>
          <w:t xml:space="preserve"> It’s definitely not a sidebar (at least if I understand that that is) since it’s has multiple paragraphs and a graphic to go with it.</w:t>
        </w:r>
      </w:ins>
    </w:p>
    <w:p w14:paraId="7C3A748E" w14:textId="3C50948B" w:rsidR="00B737FA" w:rsidRDefault="00587C93">
      <w:pPr>
        <w:pStyle w:val="FeaturePara"/>
        <w:rPr>
          <w:ins w:id="5086" w:author="Bob Rudis" w:date="2013-10-20T23:19:00Z"/>
        </w:rPr>
        <w:pPrChange w:id="5087" w:author="Bob Rudis" w:date="2013-10-20T23:25:00Z">
          <w:pPr>
            <w:pStyle w:val="Para"/>
          </w:pPr>
        </w:pPrChange>
      </w:pPr>
      <w:del w:id="5088" w:author="Kezia Endsley" w:date="2013-08-05T08:13:00Z">
        <w:r w:rsidDel="007B4867">
          <w:delText xml:space="preserve"> </w:delText>
        </w:r>
        <w:r w:rsidR="003B75BB" w:rsidDel="007B4867">
          <w:delText>W</w:delText>
        </w:r>
        <w:r w:rsidDel="007B4867">
          <w:delText xml:space="preserve">e </w:delText>
        </w:r>
      </w:del>
      <w:ins w:id="5089" w:author="Kezia Endsley" w:date="2013-08-05T08:13:00Z">
        <w:r w:rsidR="007B4867">
          <w:t xml:space="preserve">You </w:t>
        </w:r>
      </w:ins>
      <w:r>
        <w:t xml:space="preserve">can use the </w:t>
      </w:r>
      <w:r w:rsidR="00DD5024" w:rsidRPr="00DD5024">
        <w:rPr>
          <w:rStyle w:val="InlineCode"/>
          <w:highlight w:val="cyan"/>
          <w:rPrChange w:id="5090" w:author="John Sleeva" w:date="2013-09-27T01:11:00Z">
            <w:rPr>
              <w:rStyle w:val="InlineCode"/>
            </w:rPr>
          </w:rPrChange>
        </w:rPr>
        <w:t>sample()</w:t>
      </w:r>
      <w:r w:rsidR="00DD5024" w:rsidRPr="00DD5024">
        <w:rPr>
          <w:rFonts w:ascii="Times New Roman" w:hAnsi="Times New Roman"/>
          <w:highlight w:val="cyan"/>
          <w:rPrChange w:id="5091" w:author="John Sleeva" w:date="2013-09-27T01:11:00Z">
            <w:rPr>
              <w:rFonts w:ascii="Courier New" w:hAnsi="Courier New"/>
              <w:noProof/>
            </w:rPr>
          </w:rPrChange>
        </w:rPr>
        <w:t xml:space="preserve"> </w:t>
      </w:r>
      <w:del w:id="5092" w:author="Bob Rudis" w:date="2013-10-20T23:18:00Z">
        <w:r w:rsidR="00DD5024" w:rsidRPr="00DD5024" w:rsidDel="00563B7E">
          <w:rPr>
            <w:rFonts w:ascii="Times New Roman" w:hAnsi="Times New Roman"/>
            <w:highlight w:val="cyan"/>
            <w:rPrChange w:id="5093" w:author="John Sleeva" w:date="2013-09-27T01:11:00Z">
              <w:rPr>
                <w:rFonts w:ascii="Courier New" w:hAnsi="Courier New"/>
                <w:noProof/>
              </w:rPr>
            </w:rPrChange>
          </w:rPr>
          <w:delText>command</w:delText>
        </w:r>
        <w:r w:rsidDel="00563B7E">
          <w:delText xml:space="preserve"> </w:delText>
        </w:r>
      </w:del>
      <w:ins w:id="5094" w:author="Bob Rudis" w:date="2013-10-20T23:18:00Z">
        <w:r w:rsidR="00563B7E">
          <w:t xml:space="preserve">function </w:t>
        </w:r>
      </w:ins>
      <w:r>
        <w:t xml:space="preserve">to </w:t>
      </w:r>
      <w:r w:rsidR="00E64D72">
        <w:t>generate random samples</w:t>
      </w:r>
      <w:ins w:id="5095" w:author="Russell Thomas" w:date="2013-08-20T16:31:00Z">
        <w:r w:rsidR="00ED49AB">
          <w:t xml:space="preserve"> from a Uniform distribution [1,7] and [1,10]</w:t>
        </w:r>
      </w:ins>
      <w:r w:rsidR="00E64D72">
        <w:t xml:space="preserve"> and </w:t>
      </w:r>
      <w:ins w:id="5096" w:author="Russell Thomas" w:date="2013-08-20T16:32:00Z">
        <w:r w:rsidR="00ED49AB">
          <w:t xml:space="preserve">then </w:t>
        </w:r>
      </w:ins>
      <w:r w:rsidR="00E64D72">
        <w:t xml:space="preserve">build a contingency table from </w:t>
      </w:r>
      <w:ins w:id="5097" w:author="Russell Thomas" w:date="2013-08-20T16:32:00Z">
        <w:r w:rsidR="00ED49AB">
          <w:t xml:space="preserve">those random </w:t>
        </w:r>
      </w:ins>
      <w:ins w:id="5098" w:author="Russell Thomas" w:date="2013-08-20T16:33:00Z">
        <w:r w:rsidR="00ED49AB">
          <w:t>samples</w:t>
        </w:r>
      </w:ins>
      <w:ins w:id="5099" w:author="Russell Thomas" w:date="2013-08-20T16:32:00Z">
        <w:r w:rsidR="00ED49AB">
          <w:t xml:space="preserve">. </w:t>
        </w:r>
      </w:ins>
      <w:del w:id="5100" w:author="Russell Thomas" w:date="2013-08-20T16:32:00Z">
        <w:r w:rsidR="00E64D72" w:rsidDel="00ED49AB">
          <w:delText>randomness</w:delText>
        </w:r>
        <w:r w:rsidR="00CF733C" w:rsidDel="00ED49AB">
          <w:delText>.</w:delText>
        </w:r>
      </w:del>
      <w:r w:rsidR="00CF733C">
        <w:t xml:space="preserve"> </w:t>
      </w:r>
      <w:r w:rsidR="00E64D72">
        <w:t xml:space="preserve">Running this multiple times should produce </w:t>
      </w:r>
      <w:ins w:id="5101" w:author="Russell Thomas" w:date="2013-08-20T16:32:00Z">
        <w:r w:rsidR="00ED49AB">
          <w:t xml:space="preserve">a different set of </w:t>
        </w:r>
      </w:ins>
      <w:r w:rsidR="00E64D72">
        <w:t xml:space="preserve">random tables each time. </w:t>
      </w:r>
      <w:ins w:id="5102" w:author="Russell Thomas" w:date="2013-08-20T16:32:00Z">
        <w:r w:rsidR="00ED49AB">
          <w:t xml:space="preserve"> Each run is called a </w:t>
        </w:r>
      </w:ins>
      <w:ins w:id="5103" w:author="Russell Thomas" w:date="2013-08-20T16:33:00Z">
        <w:del w:id="5104" w:author="John Sleeva" w:date="2013-09-22T14:12:00Z">
          <w:r w:rsidR="00ED49AB" w:rsidDel="00BD1958">
            <w:delText>“</w:delText>
          </w:r>
        </w:del>
        <w:r w:rsidR="00DD5024" w:rsidRPr="00DD5024">
          <w:rPr>
            <w:rFonts w:ascii="Times New Roman" w:hAnsi="Times New Roman"/>
            <w:i/>
            <w:rPrChange w:id="5105" w:author="John Sleeva" w:date="2013-09-22T14:11:00Z">
              <w:rPr>
                <w:rFonts w:ascii="Courier New" w:hAnsi="Courier New"/>
                <w:i/>
                <w:noProof/>
              </w:rPr>
            </w:rPrChange>
          </w:rPr>
          <w:t>realization</w:t>
        </w:r>
        <w:del w:id="5106" w:author="John Sleeva" w:date="2013-09-22T14:11:00Z">
          <w:r w:rsidR="00ED49AB" w:rsidDel="00BD1958">
            <w:delText>”</w:delText>
          </w:r>
        </w:del>
        <w:r w:rsidR="00ED49AB">
          <w:t xml:space="preserve"> of the random processes.</w:t>
        </w:r>
      </w:ins>
    </w:p>
    <w:p w14:paraId="5D617DF7" w14:textId="770A6B3C" w:rsidR="00F4489F" w:rsidRDefault="00F4489F">
      <w:pPr>
        <w:pStyle w:val="FeaturePara"/>
        <w:pPrChange w:id="5107" w:author="Bob Rudis" w:date="2013-10-20T23:25:00Z">
          <w:pPr>
            <w:pStyle w:val="Para"/>
          </w:pPr>
        </w:pPrChange>
      </w:pPr>
      <w:ins w:id="5108" w:author="Bob Rudis" w:date="2013-10-20T23:19:00Z">
        <w:r>
          <w:t xml:space="preserve">The R code in Listing 3-21 produces the </w:t>
        </w:r>
        <w:proofErr w:type="spellStart"/>
        <w:r>
          <w:t>levelplot</w:t>
        </w:r>
        <w:proofErr w:type="spellEnd"/>
        <w:r>
          <w:t xml:space="preserve"> in Figure 3-10 </w:t>
        </w:r>
      </w:ins>
      <w:ins w:id="5109" w:author="Bob Rudis" w:date="2013-10-20T23:22:00Z">
        <w:r>
          <w:t>and</w:t>
        </w:r>
      </w:ins>
      <w:ins w:id="5110" w:author="Bob Rudis" w:date="2013-10-20T23:19:00Z">
        <w:r>
          <w:t xml:space="preserve"> show</w:t>
        </w:r>
      </w:ins>
      <w:ins w:id="5111" w:author="Bob Rudis" w:date="2013-10-20T23:22:00Z">
        <w:r>
          <w:t xml:space="preserve">s </w:t>
        </w:r>
      </w:ins>
      <w:ins w:id="5112" w:author="Bob Rudis" w:date="2013-10-20T23:19:00Z">
        <w:r>
          <w:t xml:space="preserve">two things. First, you can make some pretty and colorful random boxes with a few lines of code. Second, there is definitely something pulling nodes into the lower </w:t>
        </w:r>
        <w:r w:rsidRPr="00A17A85">
          <w:rPr>
            <w:rStyle w:val="InlineCode"/>
          </w:rPr>
          <w:t>Risk</w:t>
        </w:r>
        <w:r>
          <w:rPr>
            <w:i/>
          </w:rPr>
          <w:t xml:space="preserve"> </w:t>
        </w:r>
        <w:r>
          <w:t xml:space="preserve">and </w:t>
        </w:r>
        <w:r w:rsidRPr="00A17A85">
          <w:rPr>
            <w:rStyle w:val="InlineCode"/>
          </w:rPr>
          <w:t>Reliability</w:t>
        </w:r>
        <w:r>
          <w:t xml:space="preserve"> categories (i.e., toward zero for each). It could be because the world just has low risk and reliability or the sampling method or scoring system is introducing the skew. </w:t>
        </w:r>
      </w:ins>
    </w:p>
    <w:p w14:paraId="699676E0" w14:textId="77777777" w:rsidR="001B3E1D" w:rsidRDefault="001B3E1D">
      <w:pPr>
        <w:pStyle w:val="CodeHead"/>
        <w:pPrChange w:id="5113" w:author="Kent, Kevin - Indianapolis" w:date="2013-10-08T15:46:00Z">
          <w:pPr>
            <w:pStyle w:val="CodeTitle"/>
          </w:pPr>
        </w:pPrChange>
      </w:pPr>
      <w:r w:rsidRPr="0066621A">
        <w:t>R</w:t>
      </w:r>
      <w:r>
        <w:t xml:space="preserve"> </w:t>
      </w:r>
      <w:r w:rsidR="007B4867">
        <w:t xml:space="preserve">Code </w:t>
      </w:r>
      <w:r>
        <w:t xml:space="preserve">to </w:t>
      </w:r>
      <w:r w:rsidR="007B4867">
        <w:t>Generate Baseline “Random” Samp</w:t>
      </w:r>
      <w:r>
        <w:t xml:space="preserve">le for </w:t>
      </w:r>
      <w:r w:rsidR="007B4867">
        <w:t>Contingency Table Compariso</w:t>
      </w:r>
      <w:r>
        <w:t>n</w:t>
      </w:r>
    </w:p>
    <w:p w14:paraId="7A5F5AE1" w14:textId="372E6765" w:rsidR="00563B7E" w:rsidRDefault="00563B7E">
      <w:pPr>
        <w:pStyle w:val="CodeListing"/>
        <w:rPr>
          <w:ins w:id="5114" w:author="Bob Rudis" w:date="2013-10-20T23:19:00Z"/>
        </w:rPr>
        <w:pPrChange w:id="5115" w:author="Bob Rudis" w:date="2013-10-20T23:26:00Z">
          <w:pPr>
            <w:pStyle w:val="CodeSnippet"/>
          </w:pPr>
        </w:pPrChange>
      </w:pPr>
      <w:ins w:id="5116" w:author="Bob Rudis" w:date="2013-10-20T23:19:00Z">
        <w:r>
          <w:t>Listing 3-21</w:t>
        </w:r>
      </w:ins>
    </w:p>
    <w:p w14:paraId="7FD9650E" w14:textId="77777777" w:rsidR="00797B73" w:rsidRPr="00797B73" w:rsidRDefault="00797B73" w:rsidP="00797B73">
      <w:pPr>
        <w:pStyle w:val="FeatureCodeSnippet"/>
        <w:rPr>
          <w:ins w:id="5117" w:author="Bob Rudis" w:date="2013-10-20T23:32:00Z"/>
          <w:i/>
          <w:color w:val="9B9B9B"/>
        </w:rPr>
      </w:pPr>
      <w:ins w:id="5118" w:author="Bob Rudis" w:date="2013-10-20T23:32:00Z">
        <w:r w:rsidRPr="00797B73">
          <w:rPr>
            <w:i/>
            <w:color w:val="9B9B9B"/>
          </w:rPr>
          <w:t># require object: av (3-4), lattice (3-19)</w:t>
        </w:r>
      </w:ins>
    </w:p>
    <w:p w14:paraId="6AB35D62" w14:textId="77777777" w:rsidR="00797B73" w:rsidRDefault="00797B73">
      <w:pPr>
        <w:pStyle w:val="FeatureCodeSnippet"/>
        <w:rPr>
          <w:ins w:id="5119" w:author="Bob Rudis" w:date="2013-10-20T23:32:00Z"/>
          <w:i/>
          <w:color w:val="9B9B9B"/>
        </w:rPr>
        <w:pPrChange w:id="5120" w:author="Bob Rudis" w:date="2013-10-20T23:24:00Z">
          <w:pPr>
            <w:pStyle w:val="CodeSnippet"/>
          </w:pPr>
        </w:pPrChange>
      </w:pPr>
      <w:ins w:id="5121" w:author="Bob Rudis" w:date="2013-10-20T23:32:00Z">
        <w:r w:rsidRPr="00797B73">
          <w:rPr>
            <w:i/>
            <w:color w:val="9B9B9B"/>
          </w:rPr>
          <w:t># See corresponding output in Figure 3-10</w:t>
        </w:r>
      </w:ins>
    </w:p>
    <w:p w14:paraId="4C5B62FD" w14:textId="7E125D74" w:rsidR="00324EA7" w:rsidRPr="00F4489F" w:rsidRDefault="00324EA7">
      <w:pPr>
        <w:pStyle w:val="FeatureCodeSnippet"/>
        <w:rPr>
          <w:i/>
          <w:color w:val="9B9B9B"/>
          <w:rPrChange w:id="5122" w:author="Bob Rudis" w:date="2013-10-20T23:27:00Z">
            <w:rPr/>
          </w:rPrChange>
        </w:rPr>
        <w:pPrChange w:id="5123" w:author="Bob Rudis" w:date="2013-10-20T23:24:00Z">
          <w:pPr>
            <w:pStyle w:val="CodeSnippet"/>
          </w:pPr>
        </w:pPrChange>
      </w:pPr>
      <w:r w:rsidRPr="00F4489F">
        <w:rPr>
          <w:i/>
          <w:color w:val="9B9B9B"/>
          <w:rPrChange w:id="5124" w:author="Bob Rudis" w:date="2013-10-20T23:27:00Z">
            <w:rPr/>
          </w:rPrChange>
        </w:rPr>
        <w:t># generate random samples for risk &amp; reliability and re-run xtab</w:t>
      </w:r>
    </w:p>
    <w:p w14:paraId="68F16829" w14:textId="77777777" w:rsidR="002908CC" w:rsidRPr="00F4489F" w:rsidRDefault="002908CC">
      <w:pPr>
        <w:pStyle w:val="FeatureCodeSnippet"/>
        <w:rPr>
          <w:i/>
          <w:color w:val="9B9B9B"/>
          <w:rPrChange w:id="5125" w:author="Bob Rudis" w:date="2013-10-20T23:27:00Z">
            <w:rPr/>
          </w:rPrChange>
        </w:rPr>
        <w:pPrChange w:id="5126" w:author="Bob Rudis" w:date="2013-10-20T23:24:00Z">
          <w:pPr>
            <w:pStyle w:val="CodeSnippet"/>
          </w:pPr>
        </w:pPrChange>
      </w:pPr>
      <w:r w:rsidRPr="00F4489F">
        <w:rPr>
          <w:i/>
          <w:color w:val="9B9B9B"/>
          <w:rPrChange w:id="5127" w:author="Bob Rudis" w:date="2013-10-20T23:27:00Z">
            <w:rPr/>
          </w:rPrChange>
        </w:rPr>
        <w:t># starting PRNG from reproducable point</w:t>
      </w:r>
    </w:p>
    <w:p w14:paraId="1035EE73" w14:textId="77777777" w:rsidR="002908CC" w:rsidRPr="00F4489F" w:rsidRDefault="00DD5024">
      <w:pPr>
        <w:pStyle w:val="FeatureCodeSnippet"/>
        <w:rPr>
          <w:color w:val="800026"/>
          <w:rPrChange w:id="5128" w:author="Bob Rudis" w:date="2013-10-20T23:27:00Z">
            <w:rPr/>
          </w:rPrChange>
        </w:rPr>
        <w:pPrChange w:id="5129" w:author="Bob Rudis" w:date="2013-10-20T23:24:00Z">
          <w:pPr>
            <w:pStyle w:val="CodeSnippet"/>
          </w:pPr>
        </w:pPrChange>
      </w:pPr>
      <w:r w:rsidRPr="00F4489F">
        <w:rPr>
          <w:color w:val="800026"/>
          <w:rPrChange w:id="5130" w:author="Bob Rudis" w:date="2013-10-20T23:27:00Z">
            <w:rPr>
              <w:b/>
              <w:sz w:val="26"/>
            </w:rPr>
          </w:rPrChange>
        </w:rPr>
        <w:t xml:space="preserve">set.seed(1492) </w:t>
      </w:r>
      <w:r w:rsidR="002908CC" w:rsidRPr="00F4489F">
        <w:rPr>
          <w:color w:val="800026"/>
          <w:rPrChange w:id="5131" w:author="Bob Rudis" w:date="2013-10-20T23:27:00Z">
            <w:rPr/>
          </w:rPrChange>
        </w:rPr>
        <w:t># as it leads to discovery</w:t>
      </w:r>
    </w:p>
    <w:p w14:paraId="0009676E" w14:textId="77777777" w:rsidR="002908CC" w:rsidRPr="00F4489F" w:rsidRDefault="002908CC">
      <w:pPr>
        <w:pStyle w:val="FeatureCodeSnippet"/>
        <w:rPr>
          <w:i/>
          <w:color w:val="9B9B9B"/>
          <w:rPrChange w:id="5132" w:author="Bob Rudis" w:date="2013-10-20T23:27:00Z">
            <w:rPr/>
          </w:rPrChange>
        </w:rPr>
        <w:pPrChange w:id="5133" w:author="Bob Rudis" w:date="2013-10-20T23:24:00Z">
          <w:pPr>
            <w:pStyle w:val="CodeSnippet"/>
          </w:pPr>
        </w:pPrChange>
      </w:pPr>
      <w:r w:rsidRPr="00F4489F">
        <w:rPr>
          <w:i/>
          <w:color w:val="9B9B9B"/>
          <w:rPrChange w:id="5134" w:author="Bob Rudis" w:date="2013-10-20T23:27:00Z">
            <w:rPr/>
          </w:rPrChange>
        </w:rPr>
        <w:t># generate 260,000 random samples</w:t>
      </w:r>
    </w:p>
    <w:p w14:paraId="03D19C8A" w14:textId="7AB975E6" w:rsidR="002908CC" w:rsidRPr="00F4489F" w:rsidRDefault="00DD5024">
      <w:pPr>
        <w:pStyle w:val="FeatureCodeSnippet"/>
        <w:rPr>
          <w:color w:val="800026"/>
          <w:rPrChange w:id="5135" w:author="Bob Rudis" w:date="2013-10-20T23:27:00Z">
            <w:rPr>
              <w:b/>
            </w:rPr>
          </w:rPrChange>
        </w:rPr>
        <w:pPrChange w:id="5136" w:author="Bob Rudis" w:date="2013-10-20T23:24:00Z">
          <w:pPr>
            <w:pStyle w:val="CodeSnippet"/>
          </w:pPr>
        </w:pPrChange>
      </w:pPr>
      <w:r w:rsidRPr="00F4489F">
        <w:rPr>
          <w:color w:val="800026"/>
          <w:rPrChange w:id="5137" w:author="Bob Rudis" w:date="2013-10-20T23:27:00Z">
            <w:rPr>
              <w:b/>
              <w:sz w:val="26"/>
            </w:rPr>
          </w:rPrChange>
        </w:rPr>
        <w:t>r</w:t>
      </w:r>
      <w:del w:id="5138" w:author="Bob Rudis" w:date="2013-10-20T23:30:00Z">
        <w:r w:rsidRPr="00F4489F" w:rsidDel="00797B73">
          <w:rPr>
            <w:color w:val="800026"/>
            <w:rPrChange w:id="5139" w:author="Bob Rudis" w:date="2013-10-20T23:27:00Z">
              <w:rPr>
                <w:b/>
                <w:sz w:val="26"/>
              </w:rPr>
            </w:rPrChange>
          </w:rPr>
          <w:delText>s</w:delText>
        </w:r>
      </w:del>
      <w:ins w:id="5140" w:author="Bob Rudis" w:date="2013-10-20T23:30:00Z">
        <w:r w:rsidR="00797B73">
          <w:rPr>
            <w:color w:val="800026"/>
          </w:rPr>
          <w:t>el</w:t>
        </w:r>
      </w:ins>
      <w:del w:id="5141" w:author="Bob Rudis" w:date="2013-10-20T23:30:00Z">
        <w:r w:rsidRPr="00F4489F" w:rsidDel="00797B73">
          <w:rPr>
            <w:color w:val="800026"/>
            <w:rPrChange w:id="5142" w:author="Bob Rudis" w:date="2013-10-20T23:27:00Z">
              <w:rPr>
                <w:b/>
                <w:sz w:val="26"/>
              </w:rPr>
            </w:rPrChange>
          </w:rPr>
          <w:delText>k</w:delText>
        </w:r>
      </w:del>
      <w:r w:rsidRPr="00F4489F">
        <w:rPr>
          <w:color w:val="800026"/>
          <w:rPrChange w:id="5143" w:author="Bob Rudis" w:date="2013-10-20T23:27:00Z">
            <w:rPr>
              <w:b/>
              <w:sz w:val="26"/>
            </w:rPr>
          </w:rPrChange>
        </w:rPr>
        <w:t>=sample(1:7, 260000, replace=T)</w:t>
      </w:r>
    </w:p>
    <w:p w14:paraId="1B6F08BE" w14:textId="37ECEA85" w:rsidR="002908CC" w:rsidRPr="00F4489F" w:rsidRDefault="00DD5024">
      <w:pPr>
        <w:pStyle w:val="FeatureCodeSnippet"/>
        <w:rPr>
          <w:color w:val="800026"/>
          <w:rPrChange w:id="5144" w:author="Bob Rudis" w:date="2013-10-20T23:27:00Z">
            <w:rPr>
              <w:b/>
            </w:rPr>
          </w:rPrChange>
        </w:rPr>
        <w:pPrChange w:id="5145" w:author="Bob Rudis" w:date="2013-10-20T23:24:00Z">
          <w:pPr>
            <w:pStyle w:val="CodeSnippet"/>
          </w:pPr>
        </w:pPrChange>
      </w:pPr>
      <w:r w:rsidRPr="00F4489F">
        <w:rPr>
          <w:color w:val="800026"/>
          <w:rPrChange w:id="5146" w:author="Bob Rudis" w:date="2013-10-20T23:27:00Z">
            <w:rPr>
              <w:b/>
              <w:sz w:val="26"/>
            </w:rPr>
          </w:rPrChange>
        </w:rPr>
        <w:t>r</w:t>
      </w:r>
      <w:ins w:id="5147" w:author="Bob Rudis" w:date="2013-10-20T23:30:00Z">
        <w:r w:rsidR="00797B73">
          <w:rPr>
            <w:color w:val="800026"/>
          </w:rPr>
          <w:t>sk</w:t>
        </w:r>
      </w:ins>
      <w:del w:id="5148" w:author="Bob Rudis" w:date="2013-10-20T23:30:00Z">
        <w:r w:rsidRPr="00F4489F" w:rsidDel="00797B73">
          <w:rPr>
            <w:color w:val="800026"/>
            <w:rPrChange w:id="5149" w:author="Bob Rudis" w:date="2013-10-20T23:27:00Z">
              <w:rPr>
                <w:b/>
                <w:sz w:val="26"/>
              </w:rPr>
            </w:rPrChange>
          </w:rPr>
          <w:delText>el</w:delText>
        </w:r>
      </w:del>
      <w:r w:rsidRPr="00F4489F">
        <w:rPr>
          <w:color w:val="800026"/>
          <w:rPrChange w:id="5150" w:author="Bob Rudis" w:date="2013-10-20T23:27:00Z">
            <w:rPr>
              <w:b/>
              <w:sz w:val="26"/>
            </w:rPr>
          </w:rPrChange>
        </w:rPr>
        <w:t>=sample(1:10, 260000, replace=T)</w:t>
      </w:r>
    </w:p>
    <w:p w14:paraId="0DAF2169" w14:textId="77777777" w:rsidR="002908CC" w:rsidRPr="00F4489F" w:rsidRDefault="002908CC">
      <w:pPr>
        <w:pStyle w:val="FeatureCodeSnippet"/>
        <w:rPr>
          <w:i/>
          <w:color w:val="9B9B9B"/>
          <w:rPrChange w:id="5151" w:author="Bob Rudis" w:date="2013-10-20T23:27:00Z">
            <w:rPr/>
          </w:rPrChange>
        </w:rPr>
        <w:pPrChange w:id="5152" w:author="Bob Rudis" w:date="2013-10-20T23:24:00Z">
          <w:pPr>
            <w:pStyle w:val="CodeSnippet"/>
          </w:pPr>
        </w:pPrChange>
      </w:pPr>
      <w:r w:rsidRPr="00F4489F">
        <w:rPr>
          <w:i/>
          <w:color w:val="9B9B9B"/>
          <w:rPrChange w:id="5153" w:author="Bob Rudis" w:date="2013-10-20T23:27:00Z">
            <w:rPr/>
          </w:rPrChange>
        </w:rPr>
        <w:t># cast table into data frame</w:t>
      </w:r>
    </w:p>
    <w:p w14:paraId="12A165E1" w14:textId="77777777" w:rsidR="002908CC" w:rsidRPr="00F4489F" w:rsidRDefault="00DD5024">
      <w:pPr>
        <w:pStyle w:val="FeatureCodeSnippet"/>
        <w:rPr>
          <w:color w:val="800026"/>
          <w:rPrChange w:id="5154" w:author="Bob Rudis" w:date="2013-10-20T23:27:00Z">
            <w:rPr>
              <w:b/>
            </w:rPr>
          </w:rPrChange>
        </w:rPr>
        <w:pPrChange w:id="5155" w:author="Bob Rudis" w:date="2013-10-20T23:24:00Z">
          <w:pPr>
            <w:pStyle w:val="CodeSnippet"/>
          </w:pPr>
        </w:pPrChange>
      </w:pPr>
      <w:r w:rsidRPr="00F4489F">
        <w:rPr>
          <w:color w:val="800026"/>
          <w:rPrChange w:id="5156" w:author="Bob Rudis" w:date="2013-10-20T23:27:00Z">
            <w:rPr>
              <w:b/>
              <w:sz w:val="26"/>
            </w:rPr>
          </w:rPrChange>
        </w:rPr>
        <w:t>tmp.df = data.frame(table(factor(rsk), factor(rel)))</w:t>
      </w:r>
    </w:p>
    <w:p w14:paraId="54CE2D12" w14:textId="77777777" w:rsidR="002908CC" w:rsidRPr="00F4489F" w:rsidRDefault="00DD5024">
      <w:pPr>
        <w:pStyle w:val="FeatureCodeSnippet"/>
        <w:rPr>
          <w:color w:val="800026"/>
          <w:rPrChange w:id="5157" w:author="Bob Rudis" w:date="2013-10-20T23:27:00Z">
            <w:rPr>
              <w:b/>
            </w:rPr>
          </w:rPrChange>
        </w:rPr>
        <w:pPrChange w:id="5158" w:author="Bob Rudis" w:date="2013-10-20T23:24:00Z">
          <w:pPr>
            <w:pStyle w:val="CodeSnippet"/>
          </w:pPr>
        </w:pPrChange>
      </w:pPr>
      <w:r w:rsidRPr="00F4489F">
        <w:rPr>
          <w:color w:val="800026"/>
          <w:rPrChange w:id="5159" w:author="Bob Rudis" w:date="2013-10-20T23:27:00Z">
            <w:rPr>
              <w:b/>
              <w:sz w:val="26"/>
            </w:rPr>
          </w:rPrChange>
        </w:rPr>
        <w:t>colnames(tmp.df) &lt;- c("Risk", "Reliability", "Freq")</w:t>
      </w:r>
    </w:p>
    <w:p w14:paraId="04A3FE8F" w14:textId="77777777" w:rsidR="002908CC" w:rsidRPr="00F4489F" w:rsidRDefault="00DD5024">
      <w:pPr>
        <w:pStyle w:val="FeatureCodeSnippet"/>
        <w:rPr>
          <w:color w:val="800026"/>
          <w:highlight w:val="magenta"/>
          <w:rPrChange w:id="5160" w:author="Bob Rudis" w:date="2013-10-20T23:27:00Z">
            <w:rPr>
              <w:b/>
            </w:rPr>
          </w:rPrChange>
        </w:rPr>
        <w:pPrChange w:id="5161" w:author="Bob Rudis" w:date="2013-10-20T23:24:00Z">
          <w:pPr>
            <w:pStyle w:val="CodeSnippet"/>
          </w:pPr>
        </w:pPrChange>
      </w:pPr>
      <w:r w:rsidRPr="00F4489F">
        <w:rPr>
          <w:color w:val="800026"/>
          <w:rPrChange w:id="5162" w:author="Bob Rudis" w:date="2013-10-20T23:27:00Z">
            <w:rPr>
              <w:b/>
              <w:sz w:val="26"/>
            </w:rPr>
          </w:rPrChange>
        </w:rPr>
        <w:t xml:space="preserve">levelplot(Freq~Reliability*Risk, data=tmp.df, main="Risk ~ Reliabilty", </w:t>
      </w:r>
    </w:p>
    <w:p w14:paraId="22696075" w14:textId="62EE2937" w:rsidR="002908CC" w:rsidRPr="00F4489F" w:rsidRDefault="00DD5024">
      <w:pPr>
        <w:pStyle w:val="FeatureCodeSnippet"/>
        <w:rPr>
          <w:color w:val="800026"/>
          <w:rPrChange w:id="5163" w:author="Bob Rudis" w:date="2013-10-20T23:27:00Z">
            <w:rPr>
              <w:b/>
            </w:rPr>
          </w:rPrChange>
        </w:rPr>
        <w:pPrChange w:id="5164" w:author="Bob Rudis" w:date="2013-10-20T23:24:00Z">
          <w:pPr>
            <w:pStyle w:val="CodeSnippet"/>
          </w:pPr>
        </w:pPrChange>
      </w:pPr>
      <w:r w:rsidRPr="00F4489F">
        <w:rPr>
          <w:color w:val="800026"/>
          <w:rPrChange w:id="5165" w:author="Bob Rudis" w:date="2013-10-20T23:27:00Z">
            <w:rPr>
              <w:b/>
              <w:sz w:val="26"/>
            </w:rPr>
          </w:rPrChange>
        </w:rPr>
        <w:t xml:space="preserve">          ylab="</w:t>
      </w:r>
      <w:del w:id="5166" w:author="Bob Rudis" w:date="2013-10-20T23:30:00Z">
        <w:r w:rsidRPr="00F4489F" w:rsidDel="00797B73">
          <w:rPr>
            <w:color w:val="800026"/>
            <w:rPrChange w:id="5167" w:author="Bob Rudis" w:date="2013-10-20T23:27:00Z">
              <w:rPr>
                <w:b/>
                <w:sz w:val="26"/>
              </w:rPr>
            </w:rPrChange>
          </w:rPr>
          <w:delText>Risk</w:delText>
        </w:r>
      </w:del>
      <w:ins w:id="5168" w:author="Bob Rudis" w:date="2013-10-20T23:30:00Z">
        <w:r w:rsidR="00797B73">
          <w:rPr>
            <w:color w:val="800026"/>
          </w:rPr>
          <w:t>Reliability</w:t>
        </w:r>
      </w:ins>
      <w:r w:rsidRPr="00F4489F">
        <w:rPr>
          <w:color w:val="800026"/>
          <w:rPrChange w:id="5169" w:author="Bob Rudis" w:date="2013-10-20T23:27:00Z">
            <w:rPr>
              <w:b/>
              <w:sz w:val="26"/>
            </w:rPr>
          </w:rPrChange>
        </w:rPr>
        <w:t>", xlab = "</w:t>
      </w:r>
      <w:del w:id="5170" w:author="Bob Rudis" w:date="2013-10-20T23:30:00Z">
        <w:r w:rsidRPr="00F4489F" w:rsidDel="00797B73">
          <w:rPr>
            <w:color w:val="800026"/>
            <w:rPrChange w:id="5171" w:author="Bob Rudis" w:date="2013-10-20T23:27:00Z">
              <w:rPr>
                <w:b/>
                <w:sz w:val="26"/>
              </w:rPr>
            </w:rPrChange>
          </w:rPr>
          <w:delText>Reliability</w:delText>
        </w:r>
      </w:del>
      <w:ins w:id="5172" w:author="Bob Rudis" w:date="2013-10-20T23:30:00Z">
        <w:r w:rsidR="00797B73">
          <w:rPr>
            <w:color w:val="800026"/>
          </w:rPr>
          <w:t>Risk</w:t>
        </w:r>
      </w:ins>
      <w:r w:rsidRPr="00F4489F">
        <w:rPr>
          <w:color w:val="800026"/>
          <w:rPrChange w:id="5173" w:author="Bob Rudis" w:date="2013-10-20T23:27:00Z">
            <w:rPr>
              <w:b/>
              <w:sz w:val="26"/>
            </w:rPr>
          </w:rPrChange>
        </w:rPr>
        <w:t>", shrink = c(0.5, 1),</w:t>
      </w:r>
    </w:p>
    <w:p w14:paraId="3FA63E4C" w14:textId="4F686D8E" w:rsidR="002908CC" w:rsidRPr="00F4489F" w:rsidRDefault="00DD5024">
      <w:pPr>
        <w:pStyle w:val="FeatureCodeSnippet"/>
        <w:rPr>
          <w:color w:val="800026"/>
          <w:rPrChange w:id="5174" w:author="Bob Rudis" w:date="2013-10-20T23:27:00Z">
            <w:rPr/>
          </w:rPrChange>
        </w:rPr>
        <w:pPrChange w:id="5175" w:author="Bob Rudis" w:date="2013-10-20T23:24:00Z">
          <w:pPr>
            <w:pStyle w:val="CodeSnippet"/>
          </w:pPr>
        </w:pPrChange>
      </w:pPr>
      <w:r w:rsidRPr="00F4489F">
        <w:rPr>
          <w:color w:val="800026"/>
          <w:rPrChange w:id="5176" w:author="Bob Rudis" w:date="2013-10-20T23:27:00Z">
            <w:rPr>
              <w:b/>
              <w:sz w:val="26"/>
            </w:rPr>
          </w:rPrChange>
        </w:rPr>
        <w:t xml:space="preserve">          col.regions = colorRampPalette(c("#</w:t>
      </w:r>
      <w:ins w:id="5177" w:author="Bob Rudis" w:date="2013-10-20T23:26:00Z">
        <w:r w:rsidR="00F4489F" w:rsidRPr="00B56C65">
          <w:rPr>
            <w:color w:val="800026"/>
          </w:rPr>
          <w:t>F5F5F5</w:t>
        </w:r>
      </w:ins>
      <w:del w:id="5178" w:author="Bob Rudis" w:date="2013-10-20T23:26:00Z">
        <w:r w:rsidRPr="00F4489F" w:rsidDel="00F4489F">
          <w:rPr>
            <w:color w:val="800026"/>
            <w:rPrChange w:id="5179" w:author="Bob Rudis" w:date="2013-10-20T23:27:00Z">
              <w:rPr>
                <w:b/>
                <w:sz w:val="26"/>
              </w:rPr>
            </w:rPrChange>
          </w:rPr>
          <w:delText>FFFFFF</w:delText>
        </w:r>
      </w:del>
      <w:r w:rsidRPr="00F4489F">
        <w:rPr>
          <w:color w:val="800026"/>
          <w:rPrChange w:id="5180" w:author="Bob Rudis" w:date="2013-10-20T23:27:00Z">
            <w:rPr>
              <w:b/>
              <w:sz w:val="26"/>
            </w:rPr>
          </w:rPrChange>
        </w:rPr>
        <w:t>", "#</w:t>
      </w:r>
      <w:ins w:id="5181" w:author="Bob Rudis" w:date="2013-10-20T23:26:00Z">
        <w:r w:rsidR="00F4489F" w:rsidRPr="00B56C65">
          <w:rPr>
            <w:color w:val="800026"/>
          </w:rPr>
          <w:t>01665E</w:t>
        </w:r>
      </w:ins>
      <w:del w:id="5182" w:author="Bob Rudis" w:date="2013-10-20T23:26:00Z">
        <w:r w:rsidRPr="00F4489F" w:rsidDel="00F4489F">
          <w:rPr>
            <w:color w:val="800026"/>
            <w:rPrChange w:id="5183" w:author="Bob Rudis" w:date="2013-10-20T23:27:00Z">
              <w:rPr>
                <w:b/>
                <w:sz w:val="26"/>
              </w:rPr>
            </w:rPrChange>
          </w:rPr>
          <w:delText>0868AC</w:delText>
        </w:r>
      </w:del>
      <w:r w:rsidRPr="00F4489F">
        <w:rPr>
          <w:color w:val="800026"/>
          <w:rPrChange w:id="5184" w:author="Bob Rudis" w:date="2013-10-20T23:27:00Z">
            <w:rPr>
              <w:b/>
              <w:sz w:val="26"/>
            </w:rPr>
          </w:rPrChange>
        </w:rPr>
        <w:t>"))(20))</w:t>
      </w:r>
    </w:p>
    <w:p w14:paraId="67B0C29F" w14:textId="77777777" w:rsidR="00324EA7" w:rsidRPr="008E46B3" w:rsidDel="008E46B3" w:rsidRDefault="00324EA7" w:rsidP="00324EA7">
      <w:pPr>
        <w:pStyle w:val="CodeSnippet"/>
        <w:rPr>
          <w:del w:id="5185" w:author="John Sleeva" w:date="2013-09-27T00:48:00Z"/>
        </w:rPr>
      </w:pPr>
    </w:p>
    <w:p w14:paraId="032745E0" w14:textId="4C995FDF" w:rsidR="00F958BD" w:rsidDel="00F4489F" w:rsidRDefault="00F958BD">
      <w:pPr>
        <w:pStyle w:val="CodeHead"/>
        <w:rPr>
          <w:del w:id="5186" w:author="Bob Rudis" w:date="2013-10-20T23:23:00Z"/>
        </w:rPr>
        <w:pPrChange w:id="5187" w:author="Kent, Kevin - Indianapolis" w:date="2013-10-08T15:46:00Z">
          <w:pPr>
            <w:pStyle w:val="CodeTitle"/>
          </w:pPr>
        </w:pPrChange>
      </w:pPr>
      <w:del w:id="5188" w:author="Bob Rudis" w:date="2013-10-20T23:23:00Z">
        <w:r w:rsidDel="00F4489F">
          <w:delText xml:space="preserve">Python </w:delText>
        </w:r>
        <w:r w:rsidR="00A658D6" w:rsidDel="00F4489F">
          <w:delText xml:space="preserve">Code </w:delText>
        </w:r>
        <w:r w:rsidDel="00F4489F">
          <w:delText xml:space="preserve">to </w:delText>
        </w:r>
        <w:r w:rsidR="00A658D6" w:rsidDel="00F4489F">
          <w:delText>Generate Baseline “Random” Samp</w:delText>
        </w:r>
        <w:r w:rsidDel="00F4489F">
          <w:delText xml:space="preserve">le for </w:delText>
        </w:r>
        <w:r w:rsidR="00A658D6" w:rsidDel="00F4489F">
          <w:delText>Contingency Table Comparison</w:delText>
        </w:r>
      </w:del>
    </w:p>
    <w:p w14:paraId="14B05C5F" w14:textId="19F903FD" w:rsidR="00F958BD" w:rsidRPr="00927E30" w:rsidDel="00F4489F" w:rsidRDefault="00DD5024" w:rsidP="00F958BD">
      <w:pPr>
        <w:pStyle w:val="CodeSnippet"/>
        <w:rPr>
          <w:del w:id="5189" w:author="Bob Rudis" w:date="2013-10-20T23:23:00Z"/>
        </w:rPr>
      </w:pPr>
      <w:del w:id="5190" w:author="Bob Rudis" w:date="2013-10-20T23:23:00Z">
        <w:r w:rsidRPr="00DD5024" w:rsidDel="00F4489F">
          <w:rPr>
            <w:rPrChange w:id="5191" w:author="John Sleeva" w:date="2013-09-26T23:36:00Z">
              <w:rPr>
                <w:i/>
                <w:sz w:val="26"/>
              </w:rPr>
            </w:rPrChange>
          </w:rPr>
          <w:delText># generate random data to show the difference</w:delText>
        </w:r>
      </w:del>
    </w:p>
    <w:p w14:paraId="4CD4729E" w14:textId="4BA86ABF" w:rsidR="003B75BB" w:rsidRPr="00927E30" w:rsidDel="00F4489F" w:rsidRDefault="00DD5024" w:rsidP="00F958BD">
      <w:pPr>
        <w:pStyle w:val="CodeSnippet"/>
        <w:rPr>
          <w:del w:id="5192" w:author="Bob Rudis" w:date="2013-10-20T23:23:00Z"/>
        </w:rPr>
      </w:pPr>
      <w:del w:id="5193" w:author="Bob Rudis" w:date="2013-10-20T23:23:00Z">
        <w:r w:rsidRPr="00DD5024" w:rsidDel="00F4489F">
          <w:rPr>
            <w:rPrChange w:id="5194" w:author="John Sleeva" w:date="2013-09-26T23:36:00Z">
              <w:rPr>
                <w:i/>
                <w:sz w:val="26"/>
              </w:rPr>
            </w:rPrChange>
          </w:rPr>
          <w:delText># starting random numbers from a reproducable point</w:delText>
        </w:r>
      </w:del>
    </w:p>
    <w:p w14:paraId="0D3DFA88" w14:textId="0C68E1F8" w:rsidR="003B75BB" w:rsidRPr="00927E30" w:rsidDel="00F4489F" w:rsidRDefault="00DD5024" w:rsidP="003B75BB">
      <w:pPr>
        <w:pStyle w:val="CodeSnippet"/>
        <w:rPr>
          <w:del w:id="5195" w:author="Bob Rudis" w:date="2013-10-20T23:23:00Z"/>
        </w:rPr>
      </w:pPr>
      <w:del w:id="5196" w:author="Bob Rudis" w:date="2013-10-20T23:23:00Z">
        <w:r w:rsidRPr="00DD5024" w:rsidDel="00F4489F">
          <w:rPr>
            <w:rStyle w:val="CodeHighlight"/>
            <w:rPrChange w:id="5197" w:author="John Sleeva" w:date="2013-09-27T00:49:00Z">
              <w:rPr>
                <w:b/>
                <w:i/>
                <w:sz w:val="26"/>
              </w:rPr>
            </w:rPrChange>
          </w:rPr>
          <w:delText>np.random.seed(1492)</w:delText>
        </w:r>
        <w:r w:rsidRPr="00DD5024" w:rsidDel="00F4489F">
          <w:rPr>
            <w:rPrChange w:id="5198" w:author="John Sleeva" w:date="2013-09-27T00:49:00Z">
              <w:rPr>
                <w:b/>
                <w:i/>
                <w:sz w:val="26"/>
              </w:rPr>
            </w:rPrChange>
          </w:rPr>
          <w:delText xml:space="preserve"> </w:delText>
        </w:r>
        <w:r w:rsidRPr="00DD5024" w:rsidDel="00F4489F">
          <w:rPr>
            <w:rPrChange w:id="5199" w:author="John Sleeva" w:date="2013-09-26T23:36:00Z">
              <w:rPr>
                <w:i/>
                <w:sz w:val="26"/>
              </w:rPr>
            </w:rPrChange>
          </w:rPr>
          <w:delText># as it leads to discovery</w:delText>
        </w:r>
      </w:del>
    </w:p>
    <w:p w14:paraId="1DC0F2CC" w14:textId="6DE58BD2" w:rsidR="00F958BD" w:rsidRPr="004A7B37" w:rsidDel="00F4489F" w:rsidRDefault="00DD5024" w:rsidP="00F958BD">
      <w:pPr>
        <w:pStyle w:val="CodeSnippet"/>
        <w:rPr>
          <w:del w:id="5200" w:author="Bob Rudis" w:date="2013-10-20T23:23:00Z"/>
          <w:rStyle w:val="CodeHighlight"/>
          <w:rPrChange w:id="5201" w:author="John Sleeva" w:date="2013-09-27T00:49:00Z">
            <w:rPr>
              <w:del w:id="5202" w:author="Bob Rudis" w:date="2013-10-20T23:23:00Z"/>
              <w:b/>
            </w:rPr>
          </w:rPrChange>
        </w:rPr>
      </w:pPr>
      <w:del w:id="5203" w:author="Bob Rudis" w:date="2013-10-20T23:23:00Z">
        <w:r w:rsidRPr="00DD5024" w:rsidDel="00F4489F">
          <w:rPr>
            <w:rStyle w:val="CodeHighlight"/>
            <w:rPrChange w:id="5204" w:author="John Sleeva" w:date="2013-09-27T00:49:00Z">
              <w:rPr>
                <w:b/>
                <w:i/>
                <w:sz w:val="26"/>
              </w:rPr>
            </w:rPrChange>
          </w:rPr>
          <w:delText xml:space="preserve">data = { 'rsk': randint(1, 7, 260000), </w:delText>
        </w:r>
      </w:del>
    </w:p>
    <w:p w14:paraId="0E2F4937" w14:textId="09581574" w:rsidR="00F958BD" w:rsidRPr="004A7B37" w:rsidDel="00F4489F" w:rsidRDefault="00DD5024" w:rsidP="00F958BD">
      <w:pPr>
        <w:pStyle w:val="CodeSnippet"/>
        <w:rPr>
          <w:del w:id="5205" w:author="Bob Rudis" w:date="2013-10-20T23:23:00Z"/>
          <w:rStyle w:val="CodeHighlight"/>
          <w:rPrChange w:id="5206" w:author="John Sleeva" w:date="2013-09-27T00:49:00Z">
            <w:rPr>
              <w:del w:id="5207" w:author="Bob Rudis" w:date="2013-10-20T23:23:00Z"/>
              <w:b/>
            </w:rPr>
          </w:rPrChange>
        </w:rPr>
      </w:pPr>
      <w:del w:id="5208" w:author="Bob Rudis" w:date="2013-10-20T23:23:00Z">
        <w:r w:rsidRPr="00DD5024" w:rsidDel="00F4489F">
          <w:rPr>
            <w:rStyle w:val="CodeHighlight"/>
            <w:rPrChange w:id="5209" w:author="John Sleeva" w:date="2013-09-27T00:49:00Z">
              <w:rPr>
                <w:b/>
                <w:i/>
                <w:sz w:val="26"/>
              </w:rPr>
            </w:rPrChange>
          </w:rPr>
          <w:delText xml:space="preserve">         'rel': randint(1, 10, 260000) }</w:delText>
        </w:r>
      </w:del>
    </w:p>
    <w:p w14:paraId="471872EF" w14:textId="751BBA18" w:rsidR="00F958BD" w:rsidRPr="004A7B37" w:rsidDel="00F4489F" w:rsidRDefault="00DD5024" w:rsidP="00F958BD">
      <w:pPr>
        <w:pStyle w:val="CodeSnippet"/>
        <w:rPr>
          <w:del w:id="5210" w:author="Bob Rudis" w:date="2013-10-20T23:23:00Z"/>
          <w:rPrChange w:id="5211" w:author="John Sleeva" w:date="2013-09-27T00:49:00Z">
            <w:rPr>
              <w:del w:id="5212" w:author="Bob Rudis" w:date="2013-10-20T23:23:00Z"/>
              <w:b/>
            </w:rPr>
          </w:rPrChange>
        </w:rPr>
      </w:pPr>
      <w:del w:id="5213" w:author="Bob Rudis" w:date="2013-10-20T23:23:00Z">
        <w:r w:rsidRPr="00DD5024" w:rsidDel="00F4489F">
          <w:rPr>
            <w:rStyle w:val="CodeHighlight"/>
            <w:rPrChange w:id="5214" w:author="John Sleeva" w:date="2013-09-27T00:49:00Z">
              <w:rPr>
                <w:b/>
                <w:i/>
                <w:sz w:val="26"/>
              </w:rPr>
            </w:rPrChange>
          </w:rPr>
          <w:delText>tmp_df = pd.DataFrame(data, columns=['rsk', 'rel'])</w:delText>
        </w:r>
      </w:del>
    </w:p>
    <w:p w14:paraId="0FFE1E42" w14:textId="43BF186A" w:rsidR="00F958BD" w:rsidRPr="004A7B37" w:rsidDel="00F4489F" w:rsidRDefault="00F958BD" w:rsidP="00F958BD">
      <w:pPr>
        <w:pStyle w:val="CodeSnippet"/>
        <w:rPr>
          <w:del w:id="5215" w:author="Bob Rudis" w:date="2013-10-20T23:23:00Z"/>
        </w:rPr>
      </w:pPr>
    </w:p>
    <w:p w14:paraId="22DB7EE1" w14:textId="65C1512D" w:rsidR="002C238D" w:rsidRPr="00927E30" w:rsidDel="00F4489F" w:rsidRDefault="00DD5024" w:rsidP="002E4BFB">
      <w:pPr>
        <w:pStyle w:val="CodeSnippet"/>
        <w:rPr>
          <w:del w:id="5216" w:author="Bob Rudis" w:date="2013-10-20T23:23:00Z"/>
        </w:rPr>
      </w:pPr>
      <w:del w:id="5217" w:author="Bob Rudis" w:date="2013-10-20T23:23:00Z">
        <w:r w:rsidRPr="00DD5024" w:rsidDel="00F4489F">
          <w:rPr>
            <w:rPrChange w:id="5218" w:author="John Sleeva" w:date="2013-09-26T23:36:00Z">
              <w:rPr>
                <w:i/>
                <w:sz w:val="26"/>
              </w:rPr>
            </w:rPrChange>
          </w:rPr>
          <w:delText># compute crosstab and plot</w:delText>
        </w:r>
      </w:del>
    </w:p>
    <w:p w14:paraId="599F3A5B" w14:textId="36997399" w:rsidR="002E4BFB" w:rsidRPr="00921C97" w:rsidDel="00F4489F" w:rsidRDefault="00DD5024" w:rsidP="002E4BFB">
      <w:pPr>
        <w:pStyle w:val="CodeSnippet"/>
        <w:rPr>
          <w:del w:id="5219" w:author="Bob Rudis" w:date="2013-10-20T23:23:00Z"/>
          <w:rStyle w:val="CodeHighlight"/>
          <w:rPrChange w:id="5220" w:author="John Sleeva" w:date="2013-09-27T00:49:00Z">
            <w:rPr>
              <w:del w:id="5221" w:author="Bob Rudis" w:date="2013-10-20T23:23:00Z"/>
              <w:b/>
            </w:rPr>
          </w:rPrChange>
        </w:rPr>
      </w:pPr>
      <w:del w:id="5222" w:author="Bob Rudis" w:date="2013-10-20T23:23:00Z">
        <w:r w:rsidRPr="00DD5024" w:rsidDel="00F4489F">
          <w:rPr>
            <w:rStyle w:val="CodeHighlight"/>
            <w:rPrChange w:id="5223" w:author="John Sleeva" w:date="2013-09-27T00:49:00Z">
              <w:rPr>
                <w:b/>
                <w:i/>
                <w:sz w:val="26"/>
              </w:rPr>
            </w:rPrChange>
          </w:rPr>
          <w:delText>xtab = pd.crosstab(tmp_df['rel'], tmp_df['rsk'])</w:delText>
        </w:r>
      </w:del>
    </w:p>
    <w:p w14:paraId="4C8E8CE0" w14:textId="53E62AC8" w:rsidR="002C238D" w:rsidRPr="00921C97" w:rsidDel="00F4489F" w:rsidRDefault="00DD5024" w:rsidP="002E4BFB">
      <w:pPr>
        <w:pStyle w:val="CodeSnippet"/>
        <w:rPr>
          <w:del w:id="5224" w:author="Bob Rudis" w:date="2013-10-20T23:23:00Z"/>
          <w:rPrChange w:id="5225" w:author="John Sleeva" w:date="2013-09-27T00:49:00Z">
            <w:rPr>
              <w:del w:id="5226" w:author="Bob Rudis" w:date="2013-10-20T23:23:00Z"/>
              <w:b/>
            </w:rPr>
          </w:rPrChange>
        </w:rPr>
      </w:pPr>
      <w:del w:id="5227" w:author="Bob Rudis" w:date="2013-10-20T23:23:00Z">
        <w:r w:rsidRPr="00DD5024" w:rsidDel="00F4489F">
          <w:rPr>
            <w:rStyle w:val="CodeHighlight"/>
            <w:rPrChange w:id="5228" w:author="John Sleeva" w:date="2013-09-27T00:49:00Z">
              <w:rPr>
                <w:b/>
                <w:i/>
                <w:sz w:val="26"/>
              </w:rPr>
            </w:rPrChange>
          </w:rPr>
          <w:delText>print xtab</w:delText>
        </w:r>
        <w:r w:rsidRPr="00DD5024" w:rsidDel="00F4489F">
          <w:rPr>
            <w:rPrChange w:id="5229" w:author="John Sleeva" w:date="2013-09-27T00:55:00Z">
              <w:rPr>
                <w:b/>
                <w:i/>
                <w:sz w:val="26"/>
              </w:rPr>
            </w:rPrChange>
          </w:rPr>
          <w:delText xml:space="preserve"> # not shown</w:delText>
        </w:r>
      </w:del>
    </w:p>
    <w:p w14:paraId="13BF42B9" w14:textId="795F091D" w:rsidR="002C238D" w:rsidRPr="00927E30" w:rsidDel="00F4489F" w:rsidRDefault="00DD5024" w:rsidP="002E4BFB">
      <w:pPr>
        <w:pStyle w:val="CodeSnippet"/>
        <w:rPr>
          <w:del w:id="5230" w:author="Bob Rudis" w:date="2013-10-20T23:23:00Z"/>
        </w:rPr>
      </w:pPr>
      <w:del w:id="5231" w:author="Bob Rudis" w:date="2013-10-20T23:23:00Z">
        <w:r w:rsidRPr="00DD5024" w:rsidDel="00F4489F">
          <w:rPr>
            <w:rPrChange w:id="5232" w:author="John Sleeva" w:date="2013-09-26T23:36:00Z">
              <w:rPr>
                <w:i/>
                <w:sz w:val="26"/>
              </w:rPr>
            </w:rPrChange>
          </w:rPr>
          <w:delText># plot</w:delText>
        </w:r>
      </w:del>
    </w:p>
    <w:p w14:paraId="2B6F626A" w14:textId="2EA3FA99" w:rsidR="002E4BFB" w:rsidRPr="00921C97" w:rsidDel="00F4489F" w:rsidRDefault="00DD5024" w:rsidP="002E4BFB">
      <w:pPr>
        <w:pStyle w:val="CodeSnippet"/>
        <w:rPr>
          <w:del w:id="5233" w:author="Bob Rudis" w:date="2013-10-20T23:23:00Z"/>
          <w:rStyle w:val="CodeHighlight"/>
          <w:rPrChange w:id="5234" w:author="John Sleeva" w:date="2013-09-27T00:49:00Z">
            <w:rPr>
              <w:del w:id="5235" w:author="Bob Rudis" w:date="2013-10-20T23:23:00Z"/>
              <w:b/>
            </w:rPr>
          </w:rPrChange>
        </w:rPr>
      </w:pPr>
      <w:del w:id="5236" w:author="Bob Rudis" w:date="2013-10-20T23:23:00Z">
        <w:r w:rsidRPr="00DD5024" w:rsidDel="00F4489F">
          <w:rPr>
            <w:rStyle w:val="CodeHighlight"/>
            <w:rPrChange w:id="5237" w:author="John Sleeva" w:date="2013-09-27T00:49:00Z">
              <w:rPr>
                <w:b/>
                <w:i/>
                <w:sz w:val="26"/>
              </w:rPr>
            </w:rPrChange>
          </w:rPr>
          <w:delText>plt.pcolor(xtab,cmap=cm.Blues)</w:delText>
        </w:r>
      </w:del>
    </w:p>
    <w:p w14:paraId="6B1F409E" w14:textId="7BB26D7F" w:rsidR="002E4BFB" w:rsidRPr="00921C97" w:rsidDel="00F4489F" w:rsidRDefault="00DD5024" w:rsidP="002E4BFB">
      <w:pPr>
        <w:pStyle w:val="CodeSnippet"/>
        <w:rPr>
          <w:del w:id="5238" w:author="Bob Rudis" w:date="2013-10-20T23:23:00Z"/>
          <w:rStyle w:val="CodeHighlight"/>
          <w:rPrChange w:id="5239" w:author="John Sleeva" w:date="2013-09-27T00:49:00Z">
            <w:rPr>
              <w:del w:id="5240" w:author="Bob Rudis" w:date="2013-10-20T23:23:00Z"/>
              <w:b/>
            </w:rPr>
          </w:rPrChange>
        </w:rPr>
      </w:pPr>
      <w:del w:id="5241" w:author="Bob Rudis" w:date="2013-10-20T23:23:00Z">
        <w:r w:rsidRPr="00DD5024" w:rsidDel="00F4489F">
          <w:rPr>
            <w:rStyle w:val="CodeHighlight"/>
            <w:rPrChange w:id="5242" w:author="John Sleeva" w:date="2013-09-27T00:49:00Z">
              <w:rPr>
                <w:b/>
                <w:i/>
                <w:sz w:val="26"/>
              </w:rPr>
            </w:rPrChange>
          </w:rPr>
          <w:delText>plt.yticks(arange(0.5,len(xtab.index), 1),xtab.index)</w:delText>
        </w:r>
      </w:del>
    </w:p>
    <w:p w14:paraId="28FECB83" w14:textId="6385F80A" w:rsidR="002E4BFB" w:rsidRPr="00921C97" w:rsidDel="00F4489F" w:rsidRDefault="00DD5024" w:rsidP="002E4BFB">
      <w:pPr>
        <w:pStyle w:val="CodeSnippet"/>
        <w:rPr>
          <w:del w:id="5243" w:author="Bob Rudis" w:date="2013-10-20T23:23:00Z"/>
          <w:rStyle w:val="CodeHighlight"/>
          <w:rPrChange w:id="5244" w:author="John Sleeva" w:date="2013-09-27T00:49:00Z">
            <w:rPr>
              <w:del w:id="5245" w:author="Bob Rudis" w:date="2013-10-20T23:23:00Z"/>
              <w:b/>
            </w:rPr>
          </w:rPrChange>
        </w:rPr>
      </w:pPr>
      <w:del w:id="5246" w:author="Bob Rudis" w:date="2013-10-20T23:23:00Z">
        <w:r w:rsidRPr="00DD5024" w:rsidDel="00F4489F">
          <w:rPr>
            <w:rStyle w:val="CodeHighlight"/>
            <w:rPrChange w:id="5247" w:author="John Sleeva" w:date="2013-09-27T00:49:00Z">
              <w:rPr>
                <w:b/>
                <w:i/>
                <w:sz w:val="26"/>
              </w:rPr>
            </w:rPrChange>
          </w:rPr>
          <w:delText>plt.xticks(arange(0.5,len(xtab.columns), 1),xtab.columns)</w:delText>
        </w:r>
      </w:del>
    </w:p>
    <w:p w14:paraId="51D21976" w14:textId="24FE1EB1" w:rsidR="002E4BFB" w:rsidRPr="00921C97" w:rsidDel="00F4489F" w:rsidRDefault="00DD5024" w:rsidP="002E4BFB">
      <w:pPr>
        <w:pStyle w:val="CodeSnippet"/>
        <w:rPr>
          <w:del w:id="5248" w:author="Bob Rudis" w:date="2013-10-20T23:23:00Z"/>
        </w:rPr>
      </w:pPr>
      <w:del w:id="5249" w:author="Bob Rudis" w:date="2013-10-20T23:23:00Z">
        <w:r w:rsidRPr="00DD5024" w:rsidDel="00F4489F">
          <w:rPr>
            <w:rStyle w:val="CodeHighlight"/>
            <w:rPrChange w:id="5250" w:author="John Sleeva" w:date="2013-09-27T00:49:00Z">
              <w:rPr>
                <w:b/>
                <w:i/>
                <w:sz w:val="26"/>
              </w:rPr>
            </w:rPrChange>
          </w:rPr>
          <w:delText>plt.colorbar()</w:delText>
        </w:r>
      </w:del>
    </w:p>
    <w:p w14:paraId="0427988A" w14:textId="77777777" w:rsidR="00CA66CA" w:rsidDel="00AF1A4F" w:rsidRDefault="00DD5024" w:rsidP="00CA66CA">
      <w:pPr>
        <w:pStyle w:val="Slug"/>
        <w:rPr>
          <w:del w:id="5251" w:author="John Sleeva" w:date="2013-09-27T08:36:00Z"/>
        </w:rPr>
      </w:pPr>
      <w:del w:id="5252" w:author="John Sleeva" w:date="2013-09-27T08:36:00Z">
        <w:r w:rsidRPr="00DD5024" w:rsidDel="00AF1A4F">
          <w:rPr>
            <w:b w:val="0"/>
            <w:rPrChange w:id="5253" w:author="John Sleeva" w:date="2013-09-26T23:36:00Z">
              <w:rPr>
                <w:rFonts w:ascii="Courier New" w:hAnsi="Courier New"/>
                <w:b w:val="0"/>
                <w:i/>
                <w:noProof/>
                <w:snapToGrid w:val="0"/>
                <w:sz w:val="26"/>
              </w:rPr>
            </w:rPrChange>
          </w:rPr>
          <w:delText>Figure 3</w:delText>
        </w:r>
      </w:del>
      <w:ins w:id="5254" w:author="Kezia Endsley" w:date="2013-08-05T08:15:00Z">
        <w:del w:id="5255" w:author="John Sleeva" w:date="2013-09-27T05:41:00Z">
          <w:r w:rsidRPr="00DD5024">
            <w:rPr>
              <w:b w:val="0"/>
              <w:rPrChange w:id="5256" w:author="John Sleeva" w:date="2013-09-26T23:36:00Z">
                <w:rPr>
                  <w:rFonts w:ascii="Courier New" w:hAnsi="Courier New"/>
                  <w:b w:val="0"/>
                  <w:i/>
                  <w:noProof/>
                  <w:snapToGrid w:val="0"/>
                  <w:sz w:val="26"/>
                </w:rPr>
              </w:rPrChange>
            </w:rPr>
            <w:delText>.</w:delText>
          </w:r>
        </w:del>
      </w:ins>
      <w:del w:id="5257" w:author="John Sleeva" w:date="2013-09-27T08:36:00Z">
        <w:r w:rsidRPr="00DD5024" w:rsidDel="00AF1A4F">
          <w:rPr>
            <w:b w:val="0"/>
            <w:rPrChange w:id="5258" w:author="John Sleeva" w:date="2013-09-26T23:36:00Z">
              <w:rPr>
                <w:rFonts w:ascii="Courier New" w:hAnsi="Courier New"/>
                <w:b w:val="0"/>
                <w:i/>
                <w:noProof/>
                <w:snapToGrid w:val="0"/>
                <w:sz w:val="26"/>
              </w:rPr>
            </w:rPrChange>
          </w:rPr>
          <w:delText>-10</w:delText>
        </w:r>
      </w:del>
      <w:del w:id="5259" w:author="John Sleeva" w:date="2013-09-27T05:41:00Z">
        <w:r w:rsidRPr="00DD5024">
          <w:rPr>
            <w:b w:val="0"/>
            <w:rPrChange w:id="5260" w:author="John Sleeva" w:date="2013-09-26T23:36:00Z">
              <w:rPr>
                <w:rFonts w:ascii="Courier New" w:hAnsi="Courier New"/>
                <w:b w:val="0"/>
                <w:i/>
                <w:noProof/>
                <w:snapToGrid w:val="0"/>
                <w:sz w:val="26"/>
              </w:rPr>
            </w:rPrChange>
          </w:rPr>
          <w:delText xml:space="preserve"> </w:delText>
        </w:r>
      </w:del>
      <w:del w:id="5261" w:author="John Sleeva" w:date="2013-09-27T08:36:00Z">
        <w:r w:rsidRPr="00DD5024" w:rsidDel="00AF1A4F">
          <w:rPr>
            <w:b w:val="0"/>
            <w:rPrChange w:id="5262" w:author="John Sleeva" w:date="2013-09-26T23:36:00Z">
              <w:rPr>
                <w:rFonts w:ascii="Courier New" w:hAnsi="Courier New"/>
                <w:b w:val="0"/>
                <w:i/>
                <w:noProof/>
                <w:snapToGrid w:val="0"/>
                <w:sz w:val="26"/>
              </w:rPr>
            </w:rPrChange>
          </w:rPr>
          <w:delText xml:space="preserve">“Unbiased” </w:delText>
        </w:r>
      </w:del>
      <w:del w:id="5263" w:author="John Sleeva" w:date="2013-09-27T05:41:00Z">
        <w:r w:rsidRPr="00DD5024">
          <w:rPr>
            <w:b w:val="0"/>
            <w:rPrChange w:id="5264" w:author="John Sleeva" w:date="2013-09-26T23:36:00Z">
              <w:rPr>
                <w:rFonts w:ascii="Courier New" w:hAnsi="Courier New"/>
                <w:b w:val="0"/>
                <w:i/>
                <w:noProof/>
                <w:snapToGrid w:val="0"/>
                <w:sz w:val="26"/>
              </w:rPr>
            </w:rPrChange>
          </w:rPr>
          <w:delText>Risk</w:delText>
        </w:r>
      </w:del>
      <w:del w:id="5265" w:author="John Sleeva" w:date="2013-09-27T08:36:00Z">
        <w:r w:rsidRPr="00DD5024" w:rsidDel="00AF1A4F">
          <w:rPr>
            <w:b w:val="0"/>
            <w:rPrChange w:id="5266" w:author="John Sleeva" w:date="2013-09-26T23:36:00Z">
              <w:rPr>
                <w:rFonts w:ascii="Courier New" w:hAnsi="Courier New"/>
                <w:b w:val="0"/>
                <w:i/>
                <w:noProof/>
                <w:snapToGrid w:val="0"/>
                <w:sz w:val="26"/>
              </w:rPr>
            </w:rPrChange>
          </w:rPr>
          <w:delText>/</w:delText>
        </w:r>
      </w:del>
      <w:del w:id="5267" w:author="John Sleeva" w:date="2013-09-27T05:41:00Z">
        <w:r w:rsidRPr="00DD5024">
          <w:rPr>
            <w:b w:val="0"/>
            <w:rPrChange w:id="5268" w:author="John Sleeva" w:date="2013-09-26T23:36:00Z">
              <w:rPr>
                <w:rFonts w:ascii="Courier New" w:hAnsi="Courier New"/>
                <w:b w:val="0"/>
                <w:i/>
                <w:noProof/>
                <w:snapToGrid w:val="0"/>
                <w:sz w:val="26"/>
              </w:rPr>
            </w:rPrChange>
          </w:rPr>
          <w:delText xml:space="preserve">Reliability Contingency Table </w:delText>
        </w:r>
      </w:del>
      <w:del w:id="5269" w:author="John Sleeva" w:date="2013-09-27T08:36:00Z">
        <w:r w:rsidRPr="00DD5024" w:rsidDel="00AF1A4F">
          <w:rPr>
            <w:b w:val="0"/>
            <w:rPrChange w:id="5270" w:author="John Sleeva" w:date="2013-09-26T23:36:00Z">
              <w:rPr>
                <w:rFonts w:ascii="Courier New" w:hAnsi="Courier New"/>
                <w:b w:val="0"/>
                <w:i/>
                <w:noProof/>
                <w:snapToGrid w:val="0"/>
                <w:sz w:val="26"/>
              </w:rPr>
            </w:rPrChange>
          </w:rPr>
          <w:delText>(R)</w:delText>
        </w:r>
        <w:r w:rsidRPr="00DD5024" w:rsidDel="00AF1A4F">
          <w:rPr>
            <w:b w:val="0"/>
            <w:rPrChange w:id="5271" w:author="John Sleeva" w:date="2013-09-26T23:36:00Z">
              <w:rPr>
                <w:rFonts w:ascii="Courier New" w:hAnsi="Courier New"/>
                <w:b w:val="0"/>
                <w:i/>
                <w:noProof/>
                <w:snapToGrid w:val="0"/>
                <w:sz w:val="26"/>
              </w:rPr>
            </w:rPrChange>
          </w:rPr>
          <w:tab/>
          <w:delText>[793725c03f010.eps]</w:delText>
        </w:r>
      </w:del>
    </w:p>
    <w:p w14:paraId="7E13A359" w14:textId="77777777" w:rsidR="00CA66CA" w:rsidDel="00AF1A4F" w:rsidRDefault="00DD5024" w:rsidP="00CA66CA">
      <w:pPr>
        <w:pStyle w:val="Slug"/>
        <w:rPr>
          <w:del w:id="5272" w:author="John Sleeva" w:date="2013-09-27T08:36:00Z"/>
        </w:rPr>
      </w:pPr>
      <w:del w:id="5273" w:author="John Sleeva" w:date="2013-09-27T08:36:00Z">
        <w:r w:rsidRPr="00DD5024" w:rsidDel="00AF1A4F">
          <w:rPr>
            <w:b w:val="0"/>
            <w:rPrChange w:id="5274" w:author="John Sleeva" w:date="2013-09-26T23:36:00Z">
              <w:rPr>
                <w:rFonts w:ascii="Courier New" w:hAnsi="Courier New"/>
                <w:b w:val="0"/>
                <w:i/>
                <w:noProof/>
                <w:snapToGrid w:val="0"/>
                <w:sz w:val="26"/>
              </w:rPr>
            </w:rPrChange>
          </w:rPr>
          <w:delText>Figure 3</w:delText>
        </w:r>
      </w:del>
      <w:ins w:id="5275" w:author="Kezia Endsley" w:date="2013-08-05T08:15:00Z">
        <w:del w:id="5276" w:author="John Sleeva" w:date="2013-09-27T05:42:00Z">
          <w:r w:rsidRPr="00DD5024">
            <w:rPr>
              <w:b w:val="0"/>
              <w:rPrChange w:id="5277" w:author="John Sleeva" w:date="2013-09-26T23:36:00Z">
                <w:rPr>
                  <w:rFonts w:ascii="Courier New" w:hAnsi="Courier New"/>
                  <w:b w:val="0"/>
                  <w:i/>
                  <w:noProof/>
                  <w:snapToGrid w:val="0"/>
                  <w:sz w:val="26"/>
                </w:rPr>
              </w:rPrChange>
            </w:rPr>
            <w:delText>.</w:delText>
          </w:r>
        </w:del>
      </w:ins>
      <w:del w:id="5278" w:author="John Sleeva" w:date="2013-09-27T08:36:00Z">
        <w:r w:rsidRPr="00DD5024" w:rsidDel="00AF1A4F">
          <w:rPr>
            <w:b w:val="0"/>
            <w:rPrChange w:id="5279" w:author="John Sleeva" w:date="2013-09-26T23:36:00Z">
              <w:rPr>
                <w:rFonts w:ascii="Courier New" w:hAnsi="Courier New"/>
                <w:b w:val="0"/>
                <w:i/>
                <w:noProof/>
                <w:snapToGrid w:val="0"/>
                <w:sz w:val="26"/>
              </w:rPr>
            </w:rPrChange>
          </w:rPr>
          <w:delText>-11</w:delText>
        </w:r>
      </w:del>
      <w:del w:id="5280" w:author="John Sleeva" w:date="2013-09-27T05:42:00Z">
        <w:r w:rsidRPr="00DD5024">
          <w:rPr>
            <w:b w:val="0"/>
            <w:rPrChange w:id="5281" w:author="John Sleeva" w:date="2013-09-26T23:36:00Z">
              <w:rPr>
                <w:rFonts w:ascii="Courier New" w:hAnsi="Courier New"/>
                <w:b w:val="0"/>
                <w:i/>
                <w:noProof/>
                <w:snapToGrid w:val="0"/>
                <w:sz w:val="26"/>
              </w:rPr>
            </w:rPrChange>
          </w:rPr>
          <w:delText xml:space="preserve"> </w:delText>
        </w:r>
      </w:del>
      <w:del w:id="5282" w:author="John Sleeva" w:date="2013-09-27T08:36:00Z">
        <w:r w:rsidRPr="00DD5024" w:rsidDel="00AF1A4F">
          <w:rPr>
            <w:b w:val="0"/>
            <w:rPrChange w:id="5283" w:author="John Sleeva" w:date="2013-09-26T23:36:00Z">
              <w:rPr>
                <w:rFonts w:ascii="Courier New" w:hAnsi="Courier New"/>
                <w:b w:val="0"/>
                <w:i/>
                <w:noProof/>
                <w:snapToGrid w:val="0"/>
                <w:sz w:val="26"/>
              </w:rPr>
            </w:rPrChange>
          </w:rPr>
          <w:delText xml:space="preserve">“Unbiased” </w:delText>
        </w:r>
      </w:del>
      <w:del w:id="5284" w:author="John Sleeva" w:date="2013-09-27T05:42:00Z">
        <w:r w:rsidRPr="00DD5024">
          <w:rPr>
            <w:b w:val="0"/>
            <w:rPrChange w:id="5285" w:author="John Sleeva" w:date="2013-09-26T23:36:00Z">
              <w:rPr>
                <w:rFonts w:ascii="Courier New" w:hAnsi="Courier New"/>
                <w:b w:val="0"/>
                <w:i/>
                <w:noProof/>
                <w:snapToGrid w:val="0"/>
                <w:sz w:val="26"/>
              </w:rPr>
            </w:rPrChange>
          </w:rPr>
          <w:delText>Risk</w:delText>
        </w:r>
      </w:del>
      <w:del w:id="5286" w:author="John Sleeva" w:date="2013-09-27T08:36:00Z">
        <w:r w:rsidRPr="00DD5024" w:rsidDel="00AF1A4F">
          <w:rPr>
            <w:b w:val="0"/>
            <w:rPrChange w:id="5287" w:author="John Sleeva" w:date="2013-09-26T23:36:00Z">
              <w:rPr>
                <w:rFonts w:ascii="Courier New" w:hAnsi="Courier New"/>
                <w:b w:val="0"/>
                <w:i/>
                <w:noProof/>
                <w:snapToGrid w:val="0"/>
                <w:sz w:val="26"/>
              </w:rPr>
            </w:rPrChange>
          </w:rPr>
          <w:delText>/</w:delText>
        </w:r>
      </w:del>
      <w:del w:id="5288" w:author="John Sleeva" w:date="2013-09-27T05:42:00Z">
        <w:r w:rsidRPr="00DD5024">
          <w:rPr>
            <w:b w:val="0"/>
            <w:rPrChange w:id="5289" w:author="John Sleeva" w:date="2013-09-26T23:36:00Z">
              <w:rPr>
                <w:rFonts w:ascii="Courier New" w:hAnsi="Courier New"/>
                <w:b w:val="0"/>
                <w:i/>
                <w:noProof/>
                <w:snapToGrid w:val="0"/>
                <w:sz w:val="26"/>
              </w:rPr>
            </w:rPrChange>
          </w:rPr>
          <w:delText xml:space="preserve">Reliability Contingency Table </w:delText>
        </w:r>
      </w:del>
      <w:del w:id="5290" w:author="John Sleeva" w:date="2013-09-27T08:36:00Z">
        <w:r w:rsidRPr="00DD5024" w:rsidDel="00AF1A4F">
          <w:rPr>
            <w:b w:val="0"/>
            <w:rPrChange w:id="5291" w:author="John Sleeva" w:date="2013-09-26T23:36:00Z">
              <w:rPr>
                <w:rFonts w:ascii="Courier New" w:hAnsi="Courier New"/>
                <w:b w:val="0"/>
                <w:i/>
                <w:noProof/>
                <w:snapToGrid w:val="0"/>
                <w:sz w:val="26"/>
              </w:rPr>
            </w:rPrChange>
          </w:rPr>
          <w:delText>(Python)</w:delText>
        </w:r>
        <w:r w:rsidRPr="00DD5024" w:rsidDel="00AF1A4F">
          <w:rPr>
            <w:b w:val="0"/>
            <w:rPrChange w:id="5292" w:author="John Sleeva" w:date="2013-09-26T23:36:00Z">
              <w:rPr>
                <w:rFonts w:ascii="Courier New" w:hAnsi="Courier New"/>
                <w:b w:val="0"/>
                <w:i/>
                <w:noProof/>
                <w:snapToGrid w:val="0"/>
                <w:sz w:val="26"/>
              </w:rPr>
            </w:rPrChange>
          </w:rPr>
          <w:tab/>
          <w:delText>[793725c03f011.png]</w:delText>
        </w:r>
      </w:del>
    </w:p>
    <w:p w14:paraId="526E7688" w14:textId="77777777" w:rsidR="00A658D6" w:rsidRPr="00071ED2" w:rsidDel="00AF1A4F" w:rsidRDefault="00A658D6" w:rsidP="00A658D6">
      <w:pPr>
        <w:pStyle w:val="QueryPara"/>
        <w:numPr>
          <w:ins w:id="5293" w:author="Kezia Endsley" w:date="2013-08-05T08:16:00Z"/>
        </w:numPr>
        <w:rPr>
          <w:ins w:id="5294" w:author="Kezia Endsley" w:date="2013-08-05T08:16:00Z"/>
          <w:del w:id="5295" w:author="John Sleeva" w:date="2013-09-27T08:36:00Z"/>
        </w:rPr>
      </w:pPr>
      <w:ins w:id="5296" w:author="Kezia Endsley" w:date="2013-08-05T08:16:00Z">
        <w:del w:id="5297" w:author="John Sleeva" w:date="2013-09-27T08:36:00Z">
          <w:r w:rsidRPr="00071ED2" w:rsidDel="00AF1A4F">
            <w:delText xml:space="preserve">[[Authors: </w:delText>
          </w:r>
          <w:r w:rsidDel="00AF1A4F">
            <w:delText xml:space="preserve">Should figure 3.11 have labels on the axes like the other figures do? </w:delText>
          </w:r>
          <w:r w:rsidRPr="00071ED2" w:rsidDel="00AF1A4F">
            <w:delText>Kezia]]</w:delText>
          </w:r>
        </w:del>
      </w:ins>
    </w:p>
    <w:p w14:paraId="72C61A24" w14:textId="0AEA6641" w:rsidR="008316F8" w:rsidRDefault="0068601B" w:rsidP="003F663F">
      <w:pPr>
        <w:pStyle w:val="Para"/>
        <w:rPr>
          <w:ins w:id="5298" w:author="John Sleeva" w:date="2013-09-27T08:44:00Z"/>
        </w:rPr>
      </w:pPr>
      <w:del w:id="5299" w:author="Kezia Endsley" w:date="2013-08-05T08:15:00Z">
        <w:r w:rsidDel="00A658D6">
          <w:delText>Figure</w:delText>
        </w:r>
        <w:r w:rsidR="00CA66CA" w:rsidDel="00A658D6">
          <w:delText xml:space="preserve"> 3-6 and Figure 3-7</w:delText>
        </w:r>
      </w:del>
      <w:ins w:id="5300" w:author="Kezia Endsley" w:date="2013-08-05T08:15:00Z">
        <w:del w:id="5301" w:author="Bob Rudis" w:date="2013-10-20T23:19:00Z">
          <w:r w:rsidR="00A658D6" w:rsidDel="00F4489F">
            <w:delText>Figures 3.</w:delText>
          </w:r>
        </w:del>
      </w:ins>
      <w:ins w:id="5302" w:author="John Sleeva" w:date="2013-09-27T05:42:00Z">
        <w:del w:id="5303" w:author="Bob Rudis" w:date="2013-10-20T23:19:00Z">
          <w:r w:rsidR="00A76602" w:rsidDel="00F4489F">
            <w:delText>-</w:delText>
          </w:r>
        </w:del>
      </w:ins>
      <w:ins w:id="5304" w:author="Kezia Endsley" w:date="2013-08-05T08:15:00Z">
        <w:del w:id="5305" w:author="Bob Rudis" w:date="2013-10-20T23:19:00Z">
          <w:r w:rsidR="00A658D6" w:rsidDel="00F4489F">
            <w:delText>10 and 3.</w:delText>
          </w:r>
        </w:del>
      </w:ins>
      <w:ins w:id="5306" w:author="John Sleeva" w:date="2013-09-27T05:42:00Z">
        <w:del w:id="5307" w:author="Bob Rudis" w:date="2013-10-20T23:19:00Z">
          <w:r w:rsidR="00A76602" w:rsidDel="00F4489F">
            <w:delText>-</w:delText>
          </w:r>
        </w:del>
      </w:ins>
      <w:ins w:id="5308" w:author="Kezia Endsley" w:date="2013-08-05T08:15:00Z">
        <w:del w:id="5309" w:author="Bob Rudis" w:date="2013-10-20T23:19:00Z">
          <w:r w:rsidR="00A658D6" w:rsidDel="00F4489F">
            <w:delText>11</w:delText>
          </w:r>
        </w:del>
      </w:ins>
      <w:del w:id="5310" w:author="Bob Rudis" w:date="2013-10-20T23:19:00Z">
        <w:r w:rsidDel="00F4489F">
          <w:delText xml:space="preserve"> </w:delText>
        </w:r>
        <w:r w:rsidR="002908CC" w:rsidDel="00F4489F">
          <w:delText>show two things</w:delText>
        </w:r>
      </w:del>
      <w:ins w:id="5311" w:author="Kezia Endsley" w:date="2013-08-05T08:17:00Z">
        <w:del w:id="5312" w:author="Bob Rudis" w:date="2013-10-20T23:19:00Z">
          <w:r w:rsidR="00A658D6" w:rsidDel="00F4489F">
            <w:delText xml:space="preserve">. </w:delText>
          </w:r>
        </w:del>
      </w:ins>
      <w:del w:id="5313" w:author="Bob Rudis" w:date="2013-10-20T23:19:00Z">
        <w:r w:rsidR="002908CC" w:rsidDel="00F4489F">
          <w:delText>, f</w:delText>
        </w:r>
      </w:del>
      <w:ins w:id="5314" w:author="Kezia Endsley" w:date="2013-08-05T08:17:00Z">
        <w:del w:id="5315" w:author="Bob Rudis" w:date="2013-10-20T23:19:00Z">
          <w:r w:rsidR="00A658D6" w:rsidDel="00F4489F">
            <w:delText>F</w:delText>
          </w:r>
        </w:del>
      </w:ins>
      <w:del w:id="5316" w:author="Bob Rudis" w:date="2013-10-20T23:19:00Z">
        <w:r w:rsidR="002908CC" w:rsidDel="00F4489F">
          <w:delText xml:space="preserve">irst, we </w:delText>
        </w:r>
      </w:del>
      <w:ins w:id="5317" w:author="Kezia Endsley" w:date="2013-08-05T08:17:00Z">
        <w:del w:id="5318" w:author="Bob Rudis" w:date="2013-10-20T23:19:00Z">
          <w:r w:rsidR="00A658D6" w:rsidDel="00F4489F">
            <w:delText xml:space="preserve">you </w:delText>
          </w:r>
        </w:del>
      </w:ins>
      <w:del w:id="5319" w:author="Bob Rudis" w:date="2013-10-20T23:19:00Z">
        <w:r w:rsidR="002908CC" w:rsidDel="00F4489F">
          <w:delText xml:space="preserve">can make some pretty and colorful </w:delText>
        </w:r>
        <w:r w:rsidR="008316F8" w:rsidDel="00F4489F">
          <w:delText xml:space="preserve">random </w:delText>
        </w:r>
        <w:r w:rsidR="002908CC" w:rsidDel="00F4489F">
          <w:delText>boxes</w:delText>
        </w:r>
        <w:r w:rsidR="009933BC" w:rsidDel="00F4489F">
          <w:delText xml:space="preserve"> with a few lines of code</w:delText>
        </w:r>
        <w:r w:rsidR="002908CC" w:rsidDel="00F4489F">
          <w:delText xml:space="preserve"> and</w:delText>
        </w:r>
      </w:del>
      <w:ins w:id="5320" w:author="Kezia Endsley" w:date="2013-08-05T08:17:00Z">
        <w:del w:id="5321" w:author="Bob Rudis" w:date="2013-10-20T23:19:00Z">
          <w:r w:rsidR="00A658D6" w:rsidDel="00F4489F">
            <w:delText>,</w:delText>
          </w:r>
        </w:del>
      </w:ins>
      <w:ins w:id="5322" w:author="John Sleeva" w:date="2013-09-27T05:43:00Z">
        <w:del w:id="5323" w:author="Bob Rudis" w:date="2013-10-20T23:19:00Z">
          <w:r w:rsidR="00A76602" w:rsidDel="00F4489F">
            <w:delText>.</w:delText>
          </w:r>
        </w:del>
      </w:ins>
      <w:del w:id="5324" w:author="Bob Rudis" w:date="2013-10-20T23:19:00Z">
        <w:r w:rsidR="002908CC" w:rsidDel="00F4489F">
          <w:delText xml:space="preserve"> second</w:delText>
        </w:r>
      </w:del>
      <w:ins w:id="5325" w:author="John Sleeva" w:date="2013-09-27T05:43:00Z">
        <w:del w:id="5326" w:author="Bob Rudis" w:date="2013-10-20T23:19:00Z">
          <w:r w:rsidR="00A76602" w:rsidDel="00F4489F">
            <w:delText>Second</w:delText>
          </w:r>
        </w:del>
      </w:ins>
      <w:del w:id="5327" w:author="Bob Rudis" w:date="2013-10-20T23:19:00Z">
        <w:r w:rsidR="002908CC" w:rsidDel="00F4489F">
          <w:delText xml:space="preserve">, </w:delText>
        </w:r>
        <w:r w:rsidR="00CA66CA" w:rsidDel="00F4489F">
          <w:delText xml:space="preserve">there is </w:delText>
        </w:r>
        <w:r w:rsidR="00833D22" w:rsidDel="00F4489F">
          <w:delText xml:space="preserve">definitely </w:delText>
        </w:r>
        <w:r w:rsidR="00CA66CA" w:rsidDel="00F4489F">
          <w:delText>something pulling</w:delText>
        </w:r>
        <w:r w:rsidDel="00F4489F">
          <w:delText xml:space="preserve"> nodes into the lower </w:delText>
        </w:r>
        <w:r w:rsidR="00DD5024" w:rsidRPr="00DD5024" w:rsidDel="00F4489F">
          <w:rPr>
            <w:rStyle w:val="InlineCode"/>
            <w:rPrChange w:id="5328" w:author="Kezia Endsley" w:date="2013-08-05T08:17:00Z">
              <w:rPr>
                <w:rStyle w:val="InlineCodeVariable"/>
              </w:rPr>
            </w:rPrChange>
          </w:rPr>
          <w:delText>Risk</w:delText>
        </w:r>
        <w:r w:rsidDel="00F4489F">
          <w:rPr>
            <w:i/>
          </w:rPr>
          <w:delText xml:space="preserve"> </w:delText>
        </w:r>
        <w:r w:rsidDel="00F4489F">
          <w:delText xml:space="preserve">and </w:delText>
        </w:r>
        <w:r w:rsidR="00DD5024" w:rsidRPr="00DD5024" w:rsidDel="00F4489F">
          <w:rPr>
            <w:rStyle w:val="InlineCode"/>
            <w:rPrChange w:id="5329" w:author="Kezia Endsley" w:date="2013-08-05T08:17:00Z">
              <w:rPr>
                <w:rStyle w:val="InlineCodeVariable"/>
              </w:rPr>
            </w:rPrChange>
          </w:rPr>
          <w:delText>Reliability</w:delText>
        </w:r>
        <w:r w:rsidDel="00F4489F">
          <w:delText xml:space="preserve"> categories</w:delText>
        </w:r>
      </w:del>
      <w:ins w:id="5330" w:author="Russell Thomas" w:date="2013-08-20T16:36:00Z">
        <w:del w:id="5331" w:author="Bob Rudis" w:date="2013-10-20T23:19:00Z">
          <w:r w:rsidR="00ED49AB" w:rsidDel="00F4489F">
            <w:delText xml:space="preserve"> (i.e.</w:delText>
          </w:r>
        </w:del>
      </w:ins>
      <w:ins w:id="5332" w:author="John Sleeva" w:date="2013-09-27T05:43:00Z">
        <w:del w:id="5333" w:author="Bob Rudis" w:date="2013-10-20T23:19:00Z">
          <w:r w:rsidR="00A76602" w:rsidDel="00F4489F">
            <w:delText>,</w:delText>
          </w:r>
        </w:del>
      </w:ins>
      <w:ins w:id="5334" w:author="Russell Thomas" w:date="2013-08-20T16:36:00Z">
        <w:del w:id="5335" w:author="Bob Rudis" w:date="2013-10-20T23:19:00Z">
          <w:r w:rsidR="00ED49AB" w:rsidDel="00F4489F">
            <w:delText xml:space="preserve"> toward zero for each)</w:delText>
          </w:r>
        </w:del>
      </w:ins>
      <w:del w:id="5336" w:author="Bob Rudis" w:date="2013-10-20T23:19:00Z">
        <w:r w:rsidR="00CF733C" w:rsidDel="00F4489F">
          <w:delText xml:space="preserve">. </w:delText>
        </w:r>
        <w:r w:rsidR="002908CC" w:rsidDel="00F4489F">
          <w:delText>It could be because the world just has low risk and reliability or the sampling method or scoring system is introducing the skew</w:delText>
        </w:r>
        <w:r w:rsidR="00CF733C" w:rsidDel="00F4489F">
          <w:delText xml:space="preserve">. </w:delText>
        </w:r>
      </w:del>
    </w:p>
    <w:p w14:paraId="34E5D602" w14:textId="0BD7DB37" w:rsidR="00E97483" w:rsidRDefault="00E97483">
      <w:pPr>
        <w:pStyle w:val="QueryPara"/>
        <w:numPr>
          <w:ins w:id="5337" w:author="John Sleeva" w:date="2013-09-27T08:44:00Z"/>
        </w:numPr>
        <w:rPr>
          <w:ins w:id="5338" w:author="Bob Rudis" w:date="2013-10-20T23:23:00Z"/>
        </w:rPr>
        <w:pPrChange w:id="5339" w:author="John Sleeva" w:date="2013-09-27T08:44:00Z">
          <w:pPr>
            <w:pStyle w:val="Para"/>
          </w:pPr>
        </w:pPrChange>
      </w:pPr>
      <w:ins w:id="5340" w:author="John Sleeva" w:date="2013-09-27T08:44:00Z">
        <w:r>
          <w:t xml:space="preserve">AU: Although the figure captions specify R and Python, I’d suggest revisiting the text above to clarify that 3-10 shows the R table and 3-11 shows the Python table. </w:t>
        </w:r>
        <w:del w:id="5341" w:author="Bob Rudis" w:date="2013-10-20T23:23:00Z">
          <w:r w:rsidDel="00F4489F">
            <w:delText>--</w:delText>
          </w:r>
        </w:del>
      </w:ins>
      <w:ins w:id="5342" w:author="Bob Rudis" w:date="2013-10-20T23:23:00Z">
        <w:r w:rsidR="00F4489F">
          <w:t>–</w:t>
        </w:r>
      </w:ins>
      <w:ins w:id="5343" w:author="John Sleeva" w:date="2013-09-27T08:44:00Z">
        <w:r>
          <w:t>John</w:t>
        </w:r>
      </w:ins>
    </w:p>
    <w:p w14:paraId="1A031110" w14:textId="77777777" w:rsidR="00F4489F" w:rsidRDefault="00F4489F">
      <w:pPr>
        <w:pStyle w:val="QueryPara"/>
        <w:numPr>
          <w:ins w:id="5344" w:author="John Sleeva" w:date="2013-09-27T08:44:00Z"/>
        </w:numPr>
        <w:rPr>
          <w:ins w:id="5345" w:author="Bob Rudis" w:date="2013-10-20T23:23:00Z"/>
        </w:rPr>
        <w:pPrChange w:id="5346" w:author="John Sleeva" w:date="2013-09-27T08:44:00Z">
          <w:pPr>
            <w:pStyle w:val="Para"/>
          </w:pPr>
        </w:pPrChange>
      </w:pPr>
    </w:p>
    <w:p w14:paraId="73017AE9" w14:textId="6AD3A190" w:rsidR="00F4489F" w:rsidRDefault="00F4489F">
      <w:pPr>
        <w:pStyle w:val="QueryPara"/>
        <w:numPr>
          <w:ins w:id="5347" w:author="John Sleeva" w:date="2013-09-27T08:44:00Z"/>
        </w:numPr>
        <w:pPrChange w:id="5348" w:author="John Sleeva" w:date="2013-09-27T08:44:00Z">
          <w:pPr>
            <w:pStyle w:val="Para"/>
          </w:pPr>
        </w:pPrChange>
      </w:pPr>
      <w:ins w:id="5349" w:author="Bob Rudis" w:date="2013-10-20T23:23:00Z">
        <w:r>
          <w:t xml:space="preserve">AR: Python code </w:t>
        </w:r>
      </w:ins>
      <w:ins w:id="5350" w:author="Bob Rudis" w:date="2013-10-20T23:32:00Z">
        <w:r w:rsidR="00797B73">
          <w:t>removed,</w:t>
        </w:r>
      </w:ins>
      <w:ins w:id="5351" w:author="Bob Rudis" w:date="2013-10-20T23:23:00Z">
        <w:r>
          <w:t xml:space="preserve"> as the redundancy was not necessary</w:t>
        </w:r>
      </w:ins>
      <w:ins w:id="5352" w:author="Bob Rudis" w:date="2013-10-20T23:42:00Z">
        <w:r w:rsidR="007D3EDA">
          <w:t xml:space="preserve"> in a “feature”</w:t>
        </w:r>
      </w:ins>
    </w:p>
    <w:p w14:paraId="704FD92D" w14:textId="77777777" w:rsidR="00AF1A4F" w:rsidRDefault="00AF1A4F">
      <w:pPr>
        <w:pStyle w:val="FeatureSlug"/>
        <w:numPr>
          <w:ins w:id="5353" w:author="John Sleeva" w:date="2013-09-27T08:36:00Z"/>
        </w:numPr>
        <w:rPr>
          <w:ins w:id="5354" w:author="John Sleeva" w:date="2013-09-27T08:36:00Z"/>
        </w:rPr>
        <w:pPrChange w:id="5355" w:author="Bob Rudis" w:date="2013-10-20T23:25:00Z">
          <w:pPr>
            <w:pStyle w:val="Slug"/>
          </w:pPr>
        </w:pPrChange>
      </w:pPr>
      <w:ins w:id="5356" w:author="John Sleeva" w:date="2013-09-27T08:36:00Z">
        <w:r w:rsidRPr="00DD5024">
          <w:t>Figure 3</w:t>
        </w:r>
        <w:r>
          <w:t>-</w:t>
        </w:r>
        <w:r w:rsidRPr="00DD5024">
          <w:t>10</w:t>
        </w:r>
        <w:r>
          <w:tab/>
        </w:r>
        <w:r w:rsidRPr="00DD5024">
          <w:t xml:space="preserve">“Unbiased” </w:t>
        </w:r>
        <w:r>
          <w:t>r</w:t>
        </w:r>
        <w:r w:rsidRPr="00DD5024">
          <w:t>isk/</w:t>
        </w:r>
        <w:r>
          <w:t>r</w:t>
        </w:r>
        <w:r w:rsidRPr="00DD5024">
          <w:t xml:space="preserve">eliability </w:t>
        </w:r>
        <w:r>
          <w:t>c</w:t>
        </w:r>
        <w:r w:rsidRPr="00DD5024">
          <w:t xml:space="preserve">ontingency </w:t>
        </w:r>
        <w:r>
          <w:t>t</w:t>
        </w:r>
        <w:r w:rsidRPr="00DD5024">
          <w:t>able (R)</w:t>
        </w:r>
        <w:r w:rsidRPr="00DD5024">
          <w:tab/>
          <w:t>[</w:t>
        </w:r>
        <w:r w:rsidRPr="00472EFB">
          <w:t>9781118</w:t>
        </w:r>
        <w:r w:rsidRPr="00DD5024">
          <w:t>793725</w:t>
        </w:r>
        <w:r>
          <w:t xml:space="preserve"> </w:t>
        </w:r>
        <w:r w:rsidRPr="00DD5024">
          <w:t>c03f010.eps]</w:t>
        </w:r>
      </w:ins>
    </w:p>
    <w:p w14:paraId="424B7401" w14:textId="467BE4BD" w:rsidR="00AF1A4F" w:rsidDel="00F4489F" w:rsidRDefault="00AF1A4F" w:rsidP="00AF1A4F">
      <w:pPr>
        <w:pStyle w:val="Slug"/>
        <w:numPr>
          <w:ins w:id="5357" w:author="John Sleeva" w:date="2013-09-27T08:36:00Z"/>
        </w:numPr>
        <w:rPr>
          <w:ins w:id="5358" w:author="John Sleeva" w:date="2013-09-27T08:36:00Z"/>
          <w:del w:id="5359" w:author="Bob Rudis" w:date="2013-10-20T23:23:00Z"/>
        </w:rPr>
      </w:pPr>
      <w:ins w:id="5360" w:author="John Sleeva" w:date="2013-09-27T08:36:00Z">
        <w:del w:id="5361" w:author="Bob Rudis" w:date="2013-10-20T23:23:00Z">
          <w:r w:rsidRPr="00DD5024" w:rsidDel="00F4489F">
            <w:lastRenderedPageBreak/>
            <w:delText>Figure 3</w:delText>
          </w:r>
          <w:r w:rsidDel="00F4489F">
            <w:delText>-</w:delText>
          </w:r>
          <w:r w:rsidRPr="00DD5024" w:rsidDel="00F4489F">
            <w:delText>11</w:delText>
          </w:r>
          <w:r w:rsidDel="00F4489F">
            <w:tab/>
          </w:r>
          <w:r w:rsidRPr="00DD5024" w:rsidDel="00F4489F">
            <w:delText xml:space="preserve">“Unbiased” </w:delText>
          </w:r>
          <w:r w:rsidDel="00F4489F">
            <w:delText>r</w:delText>
          </w:r>
          <w:r w:rsidRPr="00DD5024" w:rsidDel="00F4489F">
            <w:delText>isk/</w:delText>
          </w:r>
          <w:r w:rsidDel="00F4489F">
            <w:delText>r</w:delText>
          </w:r>
          <w:r w:rsidRPr="00DD5024" w:rsidDel="00F4489F">
            <w:delText xml:space="preserve">eliability </w:delText>
          </w:r>
          <w:r w:rsidDel="00F4489F">
            <w:delText>c</w:delText>
          </w:r>
          <w:r w:rsidRPr="00DD5024" w:rsidDel="00F4489F">
            <w:delText xml:space="preserve">ontingency </w:delText>
          </w:r>
          <w:r w:rsidDel="00F4489F">
            <w:delText>t</w:delText>
          </w:r>
          <w:r w:rsidRPr="00DD5024" w:rsidDel="00F4489F">
            <w:delText>able (Python)</w:delText>
          </w:r>
          <w:r w:rsidRPr="00DD5024" w:rsidDel="00F4489F">
            <w:tab/>
            <w:delText>[</w:delText>
          </w:r>
          <w:r w:rsidRPr="00472EFB" w:rsidDel="00F4489F">
            <w:delText>9781118</w:delText>
          </w:r>
          <w:r w:rsidRPr="00DD5024" w:rsidDel="00F4489F">
            <w:delText>793725</w:delText>
          </w:r>
          <w:r w:rsidDel="00F4489F">
            <w:delText xml:space="preserve"> </w:delText>
          </w:r>
          <w:r w:rsidRPr="00DD5024" w:rsidDel="00F4489F">
            <w:delText>c03f011.png]</w:delText>
          </w:r>
        </w:del>
      </w:ins>
    </w:p>
    <w:p w14:paraId="63AE307D" w14:textId="77777777" w:rsidR="00AF1A4F" w:rsidRDefault="00AF1A4F" w:rsidP="00AF1A4F">
      <w:pPr>
        <w:pStyle w:val="QueryPara"/>
        <w:numPr>
          <w:ins w:id="5362" w:author="John Sleeva" w:date="2013-09-27T08:36:00Z"/>
        </w:numPr>
        <w:rPr>
          <w:ins w:id="5363" w:author="Bob Rudis" w:date="2013-10-20T23:23:00Z"/>
        </w:rPr>
      </w:pPr>
      <w:ins w:id="5364" w:author="John Sleeva" w:date="2013-09-27T08:36:00Z">
        <w:r w:rsidRPr="00071ED2">
          <w:t xml:space="preserve">[[Authors: </w:t>
        </w:r>
        <w:r>
          <w:t xml:space="preserve">Should figure 3.11 have labels on the axes like the other figures do? </w:t>
        </w:r>
        <w:proofErr w:type="spellStart"/>
        <w:proofErr w:type="gramStart"/>
        <w:r w:rsidRPr="00071ED2">
          <w:t>Kezia</w:t>
        </w:r>
        <w:proofErr w:type="spellEnd"/>
        <w:r w:rsidRPr="00071ED2">
          <w:t>]]</w:t>
        </w:r>
      </w:ins>
      <w:ins w:id="5365" w:author="Kent, Kevin - Indianapolis" w:date="2013-10-09T11:17:00Z">
        <w:r w:rsidR="006A2160">
          <w:t xml:space="preserve"> </w:t>
        </w:r>
      </w:ins>
      <w:ins w:id="5366" w:author="Kent, Kevin - Indianapolis" w:date="2013-10-09T11:18:00Z">
        <w:r w:rsidR="006A2160">
          <w:t>//Author, Please redo and resubmit if so.</w:t>
        </w:r>
        <w:proofErr w:type="gramEnd"/>
        <w:r w:rsidR="006A2160">
          <w:t xml:space="preserve"> Thanks, Kevin (</w:t>
        </w:r>
        <w:proofErr w:type="spellStart"/>
        <w:r w:rsidR="006A2160">
          <w:t>PjE</w:t>
        </w:r>
        <w:proofErr w:type="spellEnd"/>
        <w:r w:rsidR="006A2160">
          <w:t>)</w:t>
        </w:r>
      </w:ins>
    </w:p>
    <w:p w14:paraId="1BDC68D1" w14:textId="77777777" w:rsidR="00F4489F" w:rsidRDefault="00F4489F" w:rsidP="00AF1A4F">
      <w:pPr>
        <w:pStyle w:val="QueryPara"/>
        <w:numPr>
          <w:ins w:id="5367" w:author="John Sleeva" w:date="2013-09-27T08:36:00Z"/>
        </w:numPr>
        <w:rPr>
          <w:ins w:id="5368" w:author="Bob Rudis" w:date="2013-10-20T23:23:00Z"/>
        </w:rPr>
      </w:pPr>
    </w:p>
    <w:p w14:paraId="7A50408F" w14:textId="0DE01C11" w:rsidR="00F4489F" w:rsidRPr="00071ED2" w:rsidRDefault="00F4489F" w:rsidP="00AF1A4F">
      <w:pPr>
        <w:pStyle w:val="QueryPara"/>
        <w:numPr>
          <w:ins w:id="5369" w:author="John Sleeva" w:date="2013-09-27T08:36:00Z"/>
        </w:numPr>
        <w:rPr>
          <w:ins w:id="5370" w:author="John Sleeva" w:date="2013-09-27T08:36:00Z"/>
        </w:rPr>
      </w:pPr>
      <w:ins w:id="5371" w:author="Bob Rudis" w:date="2013-10-20T23:23:00Z">
        <w:r>
          <w:t>AR: Pulling it out as a feature is cool, but the code and graphic go with it. I formatted it the best as I know how in the Wiley template</w:t>
        </w:r>
      </w:ins>
      <w:ins w:id="5372" w:author="Bob Rudis" w:date="2013-10-20T23:25:00Z">
        <w:r>
          <w:t xml:space="preserve">. There is no corresponding </w:t>
        </w:r>
        <w:proofErr w:type="spellStart"/>
        <w:r>
          <w:t>FeatureCodeListing</w:t>
        </w:r>
        <w:proofErr w:type="spellEnd"/>
        <w:r>
          <w:t xml:space="preserve"> and </w:t>
        </w:r>
        <w:proofErr w:type="spellStart"/>
        <w:r>
          <w:t>FeatureCodeHead</w:t>
        </w:r>
      </w:ins>
      <w:proofErr w:type="spellEnd"/>
      <w:ins w:id="5373" w:author="Bob Rudis" w:date="2013-10-20T23:26:00Z">
        <w:r>
          <w:t xml:space="preserve"> so I’m not sure what to do there.</w:t>
        </w:r>
      </w:ins>
    </w:p>
    <w:p w14:paraId="2DA29468" w14:textId="77777777" w:rsidR="00412B88" w:rsidRDefault="008316F8" w:rsidP="003F663F">
      <w:pPr>
        <w:pStyle w:val="Para"/>
        <w:rPr>
          <w:ins w:id="5374" w:author="Bob Rudis" w:date="2013-10-20T23:48:00Z"/>
        </w:rPr>
      </w:pPr>
      <w:del w:id="5375" w:author="Kezia Endsley" w:date="2013-08-05T08:19:00Z">
        <w:r w:rsidDel="00CB0A2C">
          <w:delText xml:space="preserve">Let’s </w:delText>
        </w:r>
      </w:del>
      <w:ins w:id="5376" w:author="Kezia Endsley" w:date="2013-08-05T08:19:00Z">
        <w:r w:rsidR="00CB0A2C">
          <w:t xml:space="preserve">Now </w:t>
        </w:r>
      </w:ins>
      <w:r>
        <w:t xml:space="preserve">turn </w:t>
      </w:r>
      <w:ins w:id="5377" w:author="Kezia Endsley" w:date="2013-08-05T08:19:00Z">
        <w:r w:rsidR="00CB0A2C">
          <w:t>y</w:t>
        </w:r>
      </w:ins>
      <w:r>
        <w:t xml:space="preserve">our attention to the </w:t>
      </w:r>
      <w:del w:id="5378" w:author="Kezia Endsley" w:date="2013-08-05T08:19:00Z">
        <w:r w:rsidDel="00CB0A2C">
          <w:delText>“</w:delText>
        </w:r>
      </w:del>
      <w:r w:rsidR="00DD5024" w:rsidRPr="00DD5024">
        <w:rPr>
          <w:rStyle w:val="InlineCode"/>
          <w:rPrChange w:id="5379" w:author="Kezia Endsley" w:date="2013-08-05T08:17:00Z">
            <w:rPr>
              <w:rStyle w:val="InlineCodeVariable"/>
            </w:rPr>
          </w:rPrChange>
        </w:rPr>
        <w:t>Type</w:t>
      </w:r>
      <w:del w:id="5380" w:author="Kezia Endsley" w:date="2013-08-05T08:19:00Z">
        <w:r w:rsidDel="00CB0A2C">
          <w:delText>”</w:delText>
        </w:r>
      </w:del>
      <w:r>
        <w:t xml:space="preserve"> variable </w:t>
      </w:r>
      <w:del w:id="5381" w:author="Kezia Endsley" w:date="2013-08-05T08:19:00Z">
        <w:r w:rsidDel="00CB0A2C">
          <w:delText xml:space="preserve">and </w:delText>
        </w:r>
      </w:del>
      <w:ins w:id="5382" w:author="Kezia Endsley" w:date="2013-08-05T08:19:00Z">
        <w:r w:rsidR="00CB0A2C">
          <w:t xml:space="preserve">to </w:t>
        </w:r>
      </w:ins>
      <w:r>
        <w:t xml:space="preserve">see if </w:t>
      </w:r>
      <w:del w:id="5383" w:author="Kezia Endsley" w:date="2013-08-05T08:19:00Z">
        <w:r w:rsidDel="00CB0A2C">
          <w:delText xml:space="preserve">we </w:delText>
        </w:r>
      </w:del>
      <w:ins w:id="5384" w:author="Kezia Endsley" w:date="2013-08-05T08:19:00Z">
        <w:r w:rsidR="00CB0A2C">
          <w:t xml:space="preserve">you </w:t>
        </w:r>
      </w:ins>
      <w:r>
        <w:t xml:space="preserve">can’t establish a relationship with the </w:t>
      </w:r>
      <w:del w:id="5385" w:author="Kezia Endsley" w:date="2013-08-05T08:19:00Z">
        <w:r w:rsidDel="00CB0A2C">
          <w:delText>“</w:delText>
        </w:r>
      </w:del>
      <w:r w:rsidR="00DD5024" w:rsidRPr="00DD5024">
        <w:rPr>
          <w:rStyle w:val="InlineCode"/>
          <w:rPrChange w:id="5386" w:author="Kezia Endsley" w:date="2013-08-05T08:17:00Z">
            <w:rPr>
              <w:rStyle w:val="InlineCodeVariable"/>
            </w:rPr>
          </w:rPrChange>
        </w:rPr>
        <w:t>Risk</w:t>
      </w:r>
      <w:del w:id="5387" w:author="Kezia Endsley" w:date="2013-08-05T08:19:00Z">
        <w:r w:rsidDel="00CB0A2C">
          <w:delText>”</w:delText>
        </w:r>
      </w:del>
      <w:r>
        <w:t xml:space="preserve"> and </w:t>
      </w:r>
      <w:del w:id="5388" w:author="Kezia Endsley" w:date="2013-08-05T08:19:00Z">
        <w:r w:rsidDel="00CB0A2C">
          <w:delText>“</w:delText>
        </w:r>
      </w:del>
      <w:r w:rsidR="00DD5024" w:rsidRPr="00DD5024">
        <w:rPr>
          <w:rStyle w:val="InlineCode"/>
          <w:rPrChange w:id="5389" w:author="Kezia Endsley" w:date="2013-08-05T08:17:00Z">
            <w:rPr>
              <w:rStyle w:val="InlineCodeVariable"/>
            </w:rPr>
          </w:rPrChange>
        </w:rPr>
        <w:t>Reliability</w:t>
      </w:r>
      <w:del w:id="5390" w:author="Kezia Endsley" w:date="2013-08-05T08:19:00Z">
        <w:r w:rsidDel="00CB0A2C">
          <w:delText>”</w:delText>
        </w:r>
      </w:del>
      <w:r>
        <w:t xml:space="preserve"> ratings</w:t>
      </w:r>
      <w:r w:rsidR="00CF733C">
        <w:t xml:space="preserve">. </w:t>
      </w:r>
      <w:r>
        <w:t xml:space="preserve">Looking closely at the </w:t>
      </w:r>
      <w:del w:id="5391" w:author="Kezia Endsley" w:date="2013-08-05T08:21:00Z">
        <w:r w:rsidDel="00011B36">
          <w:delText>“</w:delText>
        </w:r>
      </w:del>
      <w:r w:rsidR="00DD5024" w:rsidRPr="00DD5024">
        <w:rPr>
          <w:rStyle w:val="InlineCode"/>
          <w:rPrChange w:id="5392" w:author="Kezia Endsley" w:date="2013-08-05T08:17:00Z">
            <w:rPr>
              <w:rStyle w:val="InlineCodeVariable"/>
            </w:rPr>
          </w:rPrChange>
        </w:rPr>
        <w:t>Type</w:t>
      </w:r>
      <w:del w:id="5393" w:author="Kezia Endsley" w:date="2013-08-05T08:21:00Z">
        <w:r w:rsidDel="00011B36">
          <w:delText>”</w:delText>
        </w:r>
      </w:del>
      <w:r>
        <w:t xml:space="preserve"> variable, </w:t>
      </w:r>
      <w:del w:id="5394" w:author="Kezia Endsley" w:date="2013-08-05T08:21:00Z">
        <w:r w:rsidDel="00011B36">
          <w:delText xml:space="preserve">we </w:delText>
        </w:r>
      </w:del>
      <w:ins w:id="5395" w:author="Kezia Endsley" w:date="2013-08-05T08:21:00Z">
        <w:r w:rsidR="00011B36">
          <w:t xml:space="preserve">you </w:t>
        </w:r>
      </w:ins>
      <w:r>
        <w:t xml:space="preserve">notice that some entries have more than type assigned to </w:t>
      </w:r>
      <w:ins w:id="5396" w:author="Kezia Endsley" w:date="2013-08-05T08:21:00Z">
        <w:r w:rsidR="00011B36">
          <w:t>them</w:t>
        </w:r>
      </w:ins>
      <w:del w:id="5397" w:author="Kezia Endsley" w:date="2013-08-05T08:21:00Z">
        <w:r w:rsidDel="00011B36">
          <w:delText>it</w:delText>
        </w:r>
      </w:del>
      <w:r>
        <w:t xml:space="preserve"> and they are separate</w:t>
      </w:r>
      <w:ins w:id="5398" w:author="Kezia Endsley" w:date="2013-08-05T08:21:00Z">
        <w:r w:rsidR="00011B36">
          <w:t>d</w:t>
        </w:r>
      </w:ins>
      <w:r>
        <w:t xml:space="preserve"> by a semi</w:t>
      </w:r>
      <w:del w:id="5399" w:author="Kezia Endsley" w:date="2013-08-05T08:21:00Z">
        <w:r w:rsidDel="00011B36">
          <w:delText>-</w:delText>
        </w:r>
      </w:del>
      <w:r>
        <w:t xml:space="preserve">colon (there are 215 </w:t>
      </w:r>
      <w:del w:id="5400" w:author="Kezia Endsley" w:date="2013-08-05T08:21:00Z">
        <w:r w:rsidDel="00011B36">
          <w:delText>“</w:delText>
        </w:r>
      </w:del>
      <w:r w:rsidRPr="00A658D6">
        <w:rPr>
          <w:rStyle w:val="InlineCode"/>
        </w:rPr>
        <w:t>Scanning Host;Malicious Host</w:t>
      </w:r>
      <w:del w:id="5401" w:author="Kezia Endsley" w:date="2013-08-05T08:22:00Z">
        <w:r w:rsidR="006C290E" w:rsidDel="00011B36">
          <w:delText>”</w:delText>
        </w:r>
      </w:del>
      <w:r w:rsidR="006C290E">
        <w:t xml:space="preserve"> values</w:t>
      </w:r>
      <w:r w:rsidR="003B75BB">
        <w:t xml:space="preserve">, </w:t>
      </w:r>
      <w:r>
        <w:t>for example)</w:t>
      </w:r>
      <w:r w:rsidR="00CF733C">
        <w:t xml:space="preserve">. </w:t>
      </w:r>
      <w:r>
        <w:t xml:space="preserve">Since </w:t>
      </w:r>
      <w:del w:id="5402" w:author="Kezia Endsley" w:date="2013-08-05T08:22:00Z">
        <w:r w:rsidDel="00011B36">
          <w:delText xml:space="preserve">we </w:delText>
        </w:r>
      </w:del>
      <w:ins w:id="5403" w:author="Kezia Endsley" w:date="2013-08-05T08:22:00Z">
        <w:r w:rsidR="00011B36">
          <w:t xml:space="preserve">you </w:t>
        </w:r>
      </w:ins>
      <w:r>
        <w:t>want to see how those types compare, those with a combination of types shouldn’t be mixed with other types</w:t>
      </w:r>
      <w:r w:rsidR="00CF733C">
        <w:t xml:space="preserve">. </w:t>
      </w:r>
      <w:r>
        <w:t>So</w:t>
      </w:r>
      <w:ins w:id="5404" w:author="John Sleeva" w:date="2013-09-26T23:58:00Z">
        <w:r w:rsidR="00D04003">
          <w:t>,</w:t>
        </w:r>
      </w:ins>
      <w:r>
        <w:t xml:space="preserve"> rather than try to parse out the nodes with multiple types, </w:t>
      </w:r>
      <w:del w:id="5405" w:author="Kezia Endsley" w:date="2013-08-05T08:22:00Z">
        <w:r w:rsidDel="00011B36">
          <w:delText xml:space="preserve">we </w:delText>
        </w:r>
      </w:del>
      <w:ins w:id="5406" w:author="Kezia Endsley" w:date="2013-08-05T08:22:00Z">
        <w:r w:rsidR="00011B36">
          <w:t xml:space="preserve">you can </w:t>
        </w:r>
      </w:ins>
      <w:del w:id="5407" w:author="Kezia Endsley" w:date="2013-08-05T08:22:00Z">
        <w:r w:rsidDel="00011B36">
          <w:delText xml:space="preserve">will </w:delText>
        </w:r>
      </w:del>
      <w:r>
        <w:t xml:space="preserve">just reassign all of them into a category of </w:t>
      </w:r>
      <w:del w:id="5408" w:author="Kezia Endsley" w:date="2013-08-05T08:22:00Z">
        <w:r w:rsidDel="00011B36">
          <w:delText>“</w:delText>
        </w:r>
      </w:del>
      <w:r w:rsidRPr="00A658D6">
        <w:rPr>
          <w:rStyle w:val="InlineCode"/>
        </w:rPr>
        <w:t>Multiples</w:t>
      </w:r>
      <w:del w:id="5409" w:author="Kezia Endsley" w:date="2013-08-05T08:22:00Z">
        <w:r w:rsidDel="00011B36">
          <w:delText>”</w:delText>
        </w:r>
      </w:del>
      <w:r>
        <w:t xml:space="preserve"> to show that they were assigned more than one type</w:t>
      </w:r>
      <w:r w:rsidR="00CF733C">
        <w:t xml:space="preserve">. </w:t>
      </w:r>
      <w:r>
        <w:t xml:space="preserve">Then </w:t>
      </w:r>
      <w:del w:id="5410" w:author="Kezia Endsley" w:date="2013-08-05T08:22:00Z">
        <w:r w:rsidDel="00011B36">
          <w:delText xml:space="preserve">we </w:delText>
        </w:r>
      </w:del>
      <w:ins w:id="5411" w:author="Kezia Endsley" w:date="2013-08-05T08:22:00Z">
        <w:r w:rsidR="00011B36">
          <w:t xml:space="preserve">you </w:t>
        </w:r>
      </w:ins>
      <w:r>
        <w:t>can create a three-way contingency table and see how that looks</w:t>
      </w:r>
      <w:r w:rsidR="00CF733C">
        <w:t xml:space="preserve">. </w:t>
      </w:r>
      <w:del w:id="5412" w:author="Kezia Endsley" w:date="2013-08-05T08:22:00Z">
        <w:r w:rsidR="00324EA7" w:rsidDel="00011B36">
          <w:delText>Let’s p</w:delText>
        </w:r>
      </w:del>
      <w:ins w:id="5413" w:author="Kezia Endsley" w:date="2013-08-05T08:22:00Z">
        <w:r w:rsidR="00011B36">
          <w:t>P</w:t>
        </w:r>
      </w:ins>
      <w:r w:rsidR="00324EA7">
        <w:t xml:space="preserve">ull in the </w:t>
      </w:r>
      <w:r w:rsidR="00DD5024" w:rsidRPr="00DD5024">
        <w:rPr>
          <w:rStyle w:val="InlineCode"/>
          <w:rPrChange w:id="5414" w:author="Kezia Endsley" w:date="2013-08-05T08:17:00Z">
            <w:rPr>
              <w:rStyle w:val="InlineCodeVariable"/>
            </w:rPr>
          </w:rPrChange>
        </w:rPr>
        <w:t>Type</w:t>
      </w:r>
      <w:r w:rsidR="00324EA7">
        <w:t xml:space="preserve"> column and see how that impacts the view</w:t>
      </w:r>
      <w:ins w:id="5415" w:author="Bob Rudis" w:date="2013-10-20T23:44:00Z">
        <w:r w:rsidR="00412B88">
          <w:t>.</w:t>
        </w:r>
      </w:ins>
    </w:p>
    <w:p w14:paraId="2C761E32" w14:textId="06433D19" w:rsidR="007D3EDA" w:rsidRDefault="00324EA7" w:rsidP="003F663F">
      <w:pPr>
        <w:pStyle w:val="Para"/>
      </w:pPr>
      <w:del w:id="5416" w:author="Bob Rudis" w:date="2013-10-20T23:44:00Z">
        <w:r w:rsidDel="007D3EDA">
          <w:delText>.</w:delText>
        </w:r>
      </w:del>
      <w:ins w:id="5417" w:author="Bob Rudis" w:date="2013-10-20T23:44:00Z">
        <w:r w:rsidR="007D3EDA">
          <w:t>The R code in Listing 3-22 produces t</w:t>
        </w:r>
      </w:ins>
      <w:ins w:id="5418" w:author="Bob Rudis" w:date="2013-10-20T23:43:00Z">
        <w:r w:rsidR="007D3EDA">
          <w:t xml:space="preserve">he three-way contingency table </w:t>
        </w:r>
      </w:ins>
      <w:ins w:id="5419" w:author="Bob Rudis" w:date="2013-10-20T23:48:00Z">
        <w:r w:rsidR="00412B88">
          <w:t xml:space="preserve">lattice </w:t>
        </w:r>
      </w:ins>
      <w:ins w:id="5420" w:author="Bob Rudis" w:date="2013-10-20T23:43:00Z">
        <w:r w:rsidR="007D3EDA">
          <w:t>graph in Figure 3-11</w:t>
        </w:r>
      </w:ins>
      <w:ins w:id="5421" w:author="Bob Rudis" w:date="2013-10-20T23:44:00Z">
        <w:r w:rsidR="007D3EDA">
          <w:t xml:space="preserve">, enabling you to </w:t>
        </w:r>
      </w:ins>
      <w:ins w:id="5422" w:author="Bob Rudis" w:date="2013-10-20T23:45:00Z">
        <w:r w:rsidR="007D3EDA">
          <w:t xml:space="preserve">visually </w:t>
        </w:r>
      </w:ins>
      <w:ins w:id="5423" w:author="Bob Rudis" w:date="2013-10-20T23:44:00Z">
        <w:r w:rsidR="007D3EDA">
          <w:t xml:space="preserve">compare the </w:t>
        </w:r>
      </w:ins>
      <w:ins w:id="5424" w:author="Bob Rudis" w:date="2013-10-20T23:45:00Z">
        <w:r w:rsidR="007D3EDA">
          <w:t xml:space="preserve">amount of </w:t>
        </w:r>
      </w:ins>
      <w:ins w:id="5425" w:author="Bob Rudis" w:date="2013-10-20T23:44:00Z">
        <w:r w:rsidR="007D3EDA">
          <w:t xml:space="preserve">impact </w:t>
        </w:r>
        <w:r w:rsidR="007D3EDA" w:rsidRPr="007D3EDA">
          <w:rPr>
            <w:rStyle w:val="InlineCode"/>
            <w:rPrChange w:id="5426" w:author="Bob Rudis" w:date="2013-10-20T23:45:00Z">
              <w:rPr/>
            </w:rPrChange>
          </w:rPr>
          <w:t>Type</w:t>
        </w:r>
        <w:r w:rsidR="007D3EDA">
          <w:t xml:space="preserve"> has on the </w:t>
        </w:r>
        <w:r w:rsidR="007D3EDA" w:rsidRPr="007D3EDA">
          <w:rPr>
            <w:rStyle w:val="InlineCode"/>
            <w:rPrChange w:id="5427" w:author="Bob Rudis" w:date="2013-10-20T23:45:00Z">
              <w:rPr/>
            </w:rPrChange>
          </w:rPr>
          <w:t>Risk</w:t>
        </w:r>
        <w:r w:rsidR="007D3EDA">
          <w:t xml:space="preserve"> and </w:t>
        </w:r>
        <w:r w:rsidR="007D3EDA" w:rsidRPr="007D3EDA">
          <w:rPr>
            <w:rStyle w:val="InlineCode"/>
            <w:rPrChange w:id="5428" w:author="Bob Rudis" w:date="2013-10-20T23:46:00Z">
              <w:rPr/>
            </w:rPrChange>
          </w:rPr>
          <w:t>Reliability</w:t>
        </w:r>
        <w:r w:rsidR="007D3EDA">
          <w:t xml:space="preserve"> classifications.</w:t>
        </w:r>
      </w:ins>
      <w:ins w:id="5429" w:author="Bob Rudis" w:date="2013-10-20T23:49:00Z">
        <w:r w:rsidR="00412B88">
          <w:t xml:space="preserve"> The Python code in 3-23 also computes the three-way contingency table</w:t>
        </w:r>
      </w:ins>
      <w:ins w:id="5430" w:author="Bob Rudis" w:date="2013-10-20T23:52:00Z">
        <w:r w:rsidR="00E506D8">
          <w:t xml:space="preserve"> but shows an alternate output representation in a simple bar chart.</w:t>
        </w:r>
      </w:ins>
    </w:p>
    <w:p w14:paraId="563133C5" w14:textId="77777777" w:rsidR="001B3E1D" w:rsidRDefault="001B3E1D">
      <w:pPr>
        <w:pStyle w:val="CodeHead"/>
        <w:pPrChange w:id="5431" w:author="Kent, Kevin - Indianapolis" w:date="2013-10-08T15:46:00Z">
          <w:pPr>
            <w:pStyle w:val="CodeTitle"/>
          </w:pPr>
        </w:pPrChange>
      </w:pPr>
      <w:r w:rsidRPr="0066621A">
        <w:t>R</w:t>
      </w:r>
      <w:r>
        <w:t xml:space="preserve"> </w:t>
      </w:r>
      <w:r w:rsidR="00011B36">
        <w:t xml:space="preserve">Code </w:t>
      </w:r>
      <w:r>
        <w:t xml:space="preserve">to </w:t>
      </w:r>
      <w:r w:rsidR="00011B36">
        <w:t xml:space="preserve">Generate </w:t>
      </w:r>
      <w:r>
        <w:t xml:space="preserve">a </w:t>
      </w:r>
      <w:ins w:id="5432" w:author="Kezia Endsley" w:date="2013-08-05T08:22:00Z">
        <w:r w:rsidR="00363ED6">
          <w:t>Three</w:t>
        </w:r>
      </w:ins>
      <w:del w:id="5433" w:author="Kezia Endsley" w:date="2013-08-05T08:22:00Z">
        <w:r w:rsidR="00363ED6" w:rsidDel="00011B36">
          <w:delText>3</w:delText>
        </w:r>
      </w:del>
      <w:r>
        <w:t>-</w:t>
      </w:r>
      <w:r w:rsidR="00011B36">
        <w:t>Way Risk/Reliability/Type Contingency Table</w:t>
      </w:r>
    </w:p>
    <w:p w14:paraId="51D308D8" w14:textId="2807354A" w:rsidR="00797B73" w:rsidRDefault="00797B73">
      <w:pPr>
        <w:pStyle w:val="CodeListing"/>
        <w:rPr>
          <w:ins w:id="5434" w:author="Bob Rudis" w:date="2013-10-20T23:36:00Z"/>
        </w:rPr>
        <w:pPrChange w:id="5435" w:author="Bob Rudis" w:date="2013-10-20T23:37:00Z">
          <w:pPr>
            <w:pStyle w:val="CodeSnippet"/>
          </w:pPr>
        </w:pPrChange>
      </w:pPr>
      <w:ins w:id="5436" w:author="Bob Rudis" w:date="2013-10-20T23:36:00Z">
        <w:r>
          <w:t>Listing 3-22</w:t>
        </w:r>
      </w:ins>
    </w:p>
    <w:p w14:paraId="3A828B36" w14:textId="77777777" w:rsidR="00797B73" w:rsidRPr="00797B73" w:rsidRDefault="00797B73">
      <w:pPr>
        <w:pStyle w:val="CodeSnippet"/>
        <w:shd w:val="clear" w:color="auto" w:fill="FFF8EA"/>
        <w:rPr>
          <w:ins w:id="5437" w:author="Bob Rudis" w:date="2013-10-20T23:37:00Z"/>
          <w:i/>
          <w:color w:val="9B9B9B"/>
          <w:rPrChange w:id="5438" w:author="Bob Rudis" w:date="2013-10-20T23:39:00Z">
            <w:rPr>
              <w:ins w:id="5439" w:author="Bob Rudis" w:date="2013-10-20T23:37:00Z"/>
            </w:rPr>
          </w:rPrChange>
        </w:rPr>
        <w:pPrChange w:id="5440" w:author="Bob Rudis" w:date="2013-10-20T23:39:00Z">
          <w:pPr>
            <w:pStyle w:val="CodeSnippet"/>
          </w:pPr>
        </w:pPrChange>
      </w:pPr>
      <w:ins w:id="5441" w:author="Bob Rudis" w:date="2013-10-20T23:37:00Z">
        <w:r w:rsidRPr="00797B73">
          <w:rPr>
            <w:i/>
            <w:color w:val="9B9B9B"/>
            <w:rPrChange w:id="5442" w:author="Bob Rudis" w:date="2013-10-20T23:39:00Z">
              <w:rPr/>
            </w:rPrChange>
          </w:rPr>
          <w:t># require object: av (3-4), lattice (3-19)</w:t>
        </w:r>
      </w:ins>
    </w:p>
    <w:p w14:paraId="3D23575B" w14:textId="51929CD1" w:rsidR="00797B73" w:rsidRPr="00797B73" w:rsidRDefault="00797B73">
      <w:pPr>
        <w:pStyle w:val="CodeSnippet"/>
        <w:shd w:val="clear" w:color="auto" w:fill="FFF8EA"/>
        <w:rPr>
          <w:ins w:id="5443" w:author="Bob Rudis" w:date="2013-10-20T23:37:00Z"/>
          <w:i/>
          <w:color w:val="9B9B9B"/>
          <w:rPrChange w:id="5444" w:author="Bob Rudis" w:date="2013-10-20T23:39:00Z">
            <w:rPr>
              <w:ins w:id="5445" w:author="Bob Rudis" w:date="2013-10-20T23:37:00Z"/>
            </w:rPr>
          </w:rPrChange>
        </w:rPr>
        <w:pPrChange w:id="5446" w:author="Bob Rudis" w:date="2013-10-20T23:39:00Z">
          <w:pPr>
            <w:pStyle w:val="CodeSnippet"/>
          </w:pPr>
        </w:pPrChange>
      </w:pPr>
      <w:ins w:id="5447" w:author="Bob Rudis" w:date="2013-10-20T23:37:00Z">
        <w:r w:rsidRPr="00797B73">
          <w:rPr>
            <w:i/>
            <w:color w:val="9B9B9B"/>
            <w:rPrChange w:id="5448" w:author="Bob Rudis" w:date="2013-10-20T23:39:00Z">
              <w:rPr/>
            </w:rPrChange>
          </w:rPr>
          <w:t># See corresponding output in Figure 3-11</w:t>
        </w:r>
      </w:ins>
    </w:p>
    <w:p w14:paraId="389BF1DF" w14:textId="77777777" w:rsidR="00B01042" w:rsidRPr="00797B73" w:rsidRDefault="00B01042">
      <w:pPr>
        <w:pStyle w:val="CodeSnippet"/>
        <w:shd w:val="clear" w:color="auto" w:fill="FFF8EA"/>
        <w:rPr>
          <w:i/>
          <w:color w:val="9B9B9B"/>
          <w:rPrChange w:id="5449" w:author="Bob Rudis" w:date="2013-10-20T23:39:00Z">
            <w:rPr/>
          </w:rPrChange>
        </w:rPr>
        <w:pPrChange w:id="5450" w:author="Bob Rudis" w:date="2013-10-20T23:39:00Z">
          <w:pPr>
            <w:pStyle w:val="CodeSnippet"/>
          </w:pPr>
        </w:pPrChange>
      </w:pPr>
      <w:r w:rsidRPr="00797B73">
        <w:rPr>
          <w:i/>
          <w:color w:val="9B9B9B"/>
          <w:rPrChange w:id="5451" w:author="Bob Rudis" w:date="2013-10-20T23:39:00Z">
            <w:rPr/>
          </w:rPrChange>
        </w:rPr>
        <w:t xml:space="preserve"># Create a new varible called "simpletype" </w:t>
      </w:r>
    </w:p>
    <w:p w14:paraId="519AC1AA" w14:textId="77777777" w:rsidR="00B01042" w:rsidRPr="00797B73" w:rsidRDefault="00B01042">
      <w:pPr>
        <w:pStyle w:val="CodeSnippet"/>
        <w:shd w:val="clear" w:color="auto" w:fill="FFF8EA"/>
        <w:rPr>
          <w:i/>
          <w:color w:val="9B9B9B"/>
          <w:rPrChange w:id="5452" w:author="Bob Rudis" w:date="2013-10-20T23:39:00Z">
            <w:rPr/>
          </w:rPrChange>
        </w:rPr>
        <w:pPrChange w:id="5453" w:author="Bob Rudis" w:date="2013-10-20T23:39:00Z">
          <w:pPr>
            <w:pStyle w:val="CodeSnippet"/>
          </w:pPr>
        </w:pPrChange>
      </w:pPr>
      <w:r w:rsidRPr="00797B73">
        <w:rPr>
          <w:i/>
          <w:color w:val="9B9B9B"/>
          <w:rPrChange w:id="5454" w:author="Bob Rudis" w:date="2013-10-20T23:39:00Z">
            <w:rPr/>
          </w:rPrChange>
        </w:rPr>
        <w:t># replacing mutiple categories with label of "Multiples"</w:t>
      </w:r>
    </w:p>
    <w:p w14:paraId="390485CD" w14:textId="77777777" w:rsidR="00B01042" w:rsidRPr="00797B73" w:rsidRDefault="00DD5024">
      <w:pPr>
        <w:pStyle w:val="CodeSnippet"/>
        <w:shd w:val="clear" w:color="auto" w:fill="FFF8EA"/>
        <w:rPr>
          <w:color w:val="800026"/>
          <w:rPrChange w:id="5455" w:author="Bob Rudis" w:date="2013-10-20T23:40:00Z">
            <w:rPr>
              <w:b/>
            </w:rPr>
          </w:rPrChange>
        </w:rPr>
        <w:pPrChange w:id="5456" w:author="Bob Rudis" w:date="2013-10-20T23:39:00Z">
          <w:pPr>
            <w:pStyle w:val="CodeSnippet"/>
          </w:pPr>
        </w:pPrChange>
      </w:pPr>
      <w:r w:rsidRPr="00797B73">
        <w:rPr>
          <w:color w:val="800026"/>
          <w:rPrChange w:id="5457" w:author="Bob Rudis" w:date="2013-10-20T23:40:00Z">
            <w:rPr>
              <w:b/>
              <w:i/>
              <w:sz w:val="26"/>
            </w:rPr>
          </w:rPrChange>
        </w:rPr>
        <w:t>av$simpletype &lt;- as.character(av$Type)</w:t>
      </w:r>
    </w:p>
    <w:p w14:paraId="7D8DEAA7" w14:textId="77777777" w:rsidR="00B01042" w:rsidRPr="00797B73" w:rsidRDefault="00B01042">
      <w:pPr>
        <w:pStyle w:val="CodeSnippet"/>
        <w:shd w:val="clear" w:color="auto" w:fill="FFF8EA"/>
        <w:rPr>
          <w:i/>
          <w:color w:val="9B9B9B"/>
          <w:rPrChange w:id="5458" w:author="Bob Rudis" w:date="2013-10-20T23:39:00Z">
            <w:rPr/>
          </w:rPrChange>
        </w:rPr>
        <w:pPrChange w:id="5459" w:author="Bob Rudis" w:date="2013-10-20T23:39:00Z">
          <w:pPr>
            <w:pStyle w:val="CodeSnippet"/>
          </w:pPr>
        </w:pPrChange>
      </w:pPr>
      <w:r w:rsidRPr="00797B73">
        <w:rPr>
          <w:i/>
          <w:color w:val="9B9B9B"/>
          <w:rPrChange w:id="5460" w:author="Bob Rudis" w:date="2013-10-20T23:39:00Z">
            <w:rPr/>
          </w:rPrChange>
        </w:rPr>
        <w:t># Group all nodes with mutiple categories into a new category</w:t>
      </w:r>
    </w:p>
    <w:p w14:paraId="486FF90F" w14:textId="77777777" w:rsidR="00B01042" w:rsidRPr="007D3EDA" w:rsidRDefault="00DD5024">
      <w:pPr>
        <w:pStyle w:val="CodeSnippet"/>
        <w:shd w:val="clear" w:color="auto" w:fill="FFF8EA"/>
        <w:rPr>
          <w:color w:val="800026"/>
          <w:rPrChange w:id="5461" w:author="Bob Rudis" w:date="2013-10-20T23:40:00Z">
            <w:rPr>
              <w:b/>
            </w:rPr>
          </w:rPrChange>
        </w:rPr>
        <w:pPrChange w:id="5462" w:author="Bob Rudis" w:date="2013-10-20T23:39:00Z">
          <w:pPr>
            <w:pStyle w:val="CodeSnippet"/>
          </w:pPr>
        </w:pPrChange>
      </w:pPr>
      <w:r w:rsidRPr="007D3EDA">
        <w:rPr>
          <w:color w:val="800026"/>
          <w:rPrChange w:id="5463" w:author="Bob Rudis" w:date="2013-10-20T23:40:00Z">
            <w:rPr>
              <w:b/>
              <w:i/>
              <w:sz w:val="26"/>
            </w:rPr>
          </w:rPrChange>
        </w:rPr>
        <w:t>av$simpletype[grep(';', av$simpletype)] &lt;- "Multiples"</w:t>
      </w:r>
    </w:p>
    <w:p w14:paraId="0AB29FFA" w14:textId="77777777" w:rsidR="00B01042" w:rsidRPr="00797B73" w:rsidRDefault="00B01042">
      <w:pPr>
        <w:pStyle w:val="CodeSnippet"/>
        <w:shd w:val="clear" w:color="auto" w:fill="FFF8EA"/>
        <w:rPr>
          <w:i/>
          <w:color w:val="9B9B9B"/>
          <w:rPrChange w:id="5464" w:author="Bob Rudis" w:date="2013-10-20T23:39:00Z">
            <w:rPr/>
          </w:rPrChange>
        </w:rPr>
        <w:pPrChange w:id="5465" w:author="Bob Rudis" w:date="2013-10-20T23:39:00Z">
          <w:pPr>
            <w:pStyle w:val="CodeSnippet"/>
          </w:pPr>
        </w:pPrChange>
      </w:pPr>
      <w:r w:rsidRPr="00797B73">
        <w:rPr>
          <w:i/>
          <w:color w:val="9B9B9B"/>
          <w:rPrChange w:id="5466" w:author="Bob Rudis" w:date="2013-10-20T23:39:00Z">
            <w:rPr/>
          </w:rPrChange>
        </w:rPr>
        <w:t># Turn it into a factor again</w:t>
      </w:r>
    </w:p>
    <w:p w14:paraId="01AFE00A" w14:textId="77777777" w:rsidR="00B01042" w:rsidRPr="007D3EDA" w:rsidRDefault="00DD5024">
      <w:pPr>
        <w:pStyle w:val="CodeSnippet"/>
        <w:shd w:val="clear" w:color="auto" w:fill="FFF8EA"/>
        <w:rPr>
          <w:color w:val="800026"/>
          <w:rPrChange w:id="5467" w:author="Bob Rudis" w:date="2013-10-20T23:40:00Z">
            <w:rPr>
              <w:b/>
            </w:rPr>
          </w:rPrChange>
        </w:rPr>
        <w:pPrChange w:id="5468" w:author="Bob Rudis" w:date="2013-10-20T23:39:00Z">
          <w:pPr>
            <w:pStyle w:val="CodeSnippet"/>
          </w:pPr>
        </w:pPrChange>
      </w:pPr>
      <w:r w:rsidRPr="007D3EDA">
        <w:rPr>
          <w:color w:val="800026"/>
          <w:rPrChange w:id="5469" w:author="Bob Rudis" w:date="2013-10-20T23:40:00Z">
            <w:rPr>
              <w:b/>
              <w:i/>
              <w:sz w:val="26"/>
            </w:rPr>
          </w:rPrChange>
        </w:rPr>
        <w:t>av$simpletype &lt;- factor(av$simpletype)</w:t>
      </w:r>
    </w:p>
    <w:p w14:paraId="5332852C" w14:textId="77777777" w:rsidR="00B01042" w:rsidRPr="00797B73" w:rsidRDefault="00B01042">
      <w:pPr>
        <w:pStyle w:val="CodeSnippet"/>
        <w:shd w:val="clear" w:color="auto" w:fill="FFF8EA"/>
        <w:rPr>
          <w:color w:val="9B9B9B"/>
          <w:rPrChange w:id="5470" w:author="Bob Rudis" w:date="2013-10-20T23:39:00Z">
            <w:rPr/>
          </w:rPrChange>
        </w:rPr>
        <w:pPrChange w:id="5471" w:author="Bob Rudis" w:date="2013-10-20T23:39:00Z">
          <w:pPr>
            <w:pStyle w:val="CodeSnippet"/>
          </w:pPr>
        </w:pPrChange>
      </w:pPr>
    </w:p>
    <w:p w14:paraId="542BC2E6" w14:textId="77777777" w:rsidR="00B01042" w:rsidRPr="007D3EDA" w:rsidRDefault="00DD5024">
      <w:pPr>
        <w:pStyle w:val="CodeSnippet"/>
        <w:shd w:val="clear" w:color="auto" w:fill="FFF8EA"/>
        <w:rPr>
          <w:color w:val="800026"/>
          <w:rPrChange w:id="5472" w:author="Bob Rudis" w:date="2013-10-20T23:40:00Z">
            <w:rPr>
              <w:b/>
            </w:rPr>
          </w:rPrChange>
        </w:rPr>
        <w:pPrChange w:id="5473" w:author="Bob Rudis" w:date="2013-10-20T23:39:00Z">
          <w:pPr>
            <w:pStyle w:val="CodeSnippet"/>
          </w:pPr>
        </w:pPrChange>
      </w:pPr>
      <w:r w:rsidRPr="007D3EDA">
        <w:rPr>
          <w:color w:val="800026"/>
          <w:rPrChange w:id="5474" w:author="Bob Rudis" w:date="2013-10-20T23:40:00Z">
            <w:rPr>
              <w:b/>
              <w:i/>
              <w:sz w:val="26"/>
            </w:rPr>
          </w:rPrChange>
        </w:rPr>
        <w:t>rrt.df = data.frame(table(av$Risk, av$Reliability, av$simpletype))</w:t>
      </w:r>
    </w:p>
    <w:p w14:paraId="2DE0E133" w14:textId="77777777" w:rsidR="00B01042" w:rsidRPr="007D3EDA" w:rsidRDefault="00DD5024">
      <w:pPr>
        <w:pStyle w:val="CodeSnippet"/>
        <w:shd w:val="clear" w:color="auto" w:fill="FFF8EA"/>
        <w:rPr>
          <w:color w:val="800026"/>
          <w:rPrChange w:id="5475" w:author="Bob Rudis" w:date="2013-10-20T23:40:00Z">
            <w:rPr>
              <w:b/>
            </w:rPr>
          </w:rPrChange>
        </w:rPr>
        <w:pPrChange w:id="5476" w:author="Bob Rudis" w:date="2013-10-20T23:39:00Z">
          <w:pPr>
            <w:pStyle w:val="CodeSnippet"/>
          </w:pPr>
        </w:pPrChange>
      </w:pPr>
      <w:r w:rsidRPr="007D3EDA">
        <w:rPr>
          <w:color w:val="800026"/>
          <w:rPrChange w:id="5477" w:author="Bob Rudis" w:date="2013-10-20T23:40:00Z">
            <w:rPr>
              <w:b/>
              <w:i/>
              <w:sz w:val="26"/>
            </w:rPr>
          </w:rPrChange>
        </w:rPr>
        <w:t>colnames(rrt.df) &lt;- c("Risk", "Reliability", "simpletype", "Freq")</w:t>
      </w:r>
    </w:p>
    <w:p w14:paraId="272C2DBB" w14:textId="77777777" w:rsidR="00B01042" w:rsidRPr="007D3EDA" w:rsidRDefault="00DD5024">
      <w:pPr>
        <w:pStyle w:val="CodeSnippet"/>
        <w:shd w:val="clear" w:color="auto" w:fill="FFF8EA"/>
        <w:rPr>
          <w:color w:val="800026"/>
          <w:rPrChange w:id="5478" w:author="Bob Rudis" w:date="2013-10-20T23:40:00Z">
            <w:rPr>
              <w:b/>
            </w:rPr>
          </w:rPrChange>
        </w:rPr>
        <w:pPrChange w:id="5479" w:author="Bob Rudis" w:date="2013-10-20T23:39:00Z">
          <w:pPr>
            <w:pStyle w:val="CodeSnippet"/>
          </w:pPr>
        </w:pPrChange>
      </w:pPr>
      <w:r w:rsidRPr="007D3EDA">
        <w:rPr>
          <w:color w:val="800026"/>
          <w:rPrChange w:id="5480" w:author="Bob Rudis" w:date="2013-10-20T23:40:00Z">
            <w:rPr>
              <w:b/>
              <w:i/>
              <w:sz w:val="26"/>
            </w:rPr>
          </w:rPrChange>
        </w:rPr>
        <w:t xml:space="preserve">levelplot(Freq ~ Reliability*Risk|simpletype, data =rrt.df, </w:t>
      </w:r>
    </w:p>
    <w:p w14:paraId="64E32E5B" w14:textId="77777777" w:rsidR="00B01042" w:rsidRPr="007D3EDA" w:rsidRDefault="00DD5024">
      <w:pPr>
        <w:pStyle w:val="CodeSnippet"/>
        <w:shd w:val="clear" w:color="auto" w:fill="FFF8EA"/>
        <w:rPr>
          <w:color w:val="800026"/>
          <w:rPrChange w:id="5481" w:author="Bob Rudis" w:date="2013-10-20T23:40:00Z">
            <w:rPr>
              <w:b/>
            </w:rPr>
          </w:rPrChange>
        </w:rPr>
        <w:pPrChange w:id="5482" w:author="Bob Rudis" w:date="2013-10-20T23:39:00Z">
          <w:pPr>
            <w:pStyle w:val="CodeSnippet"/>
          </w:pPr>
        </w:pPrChange>
      </w:pPr>
      <w:r w:rsidRPr="007D3EDA">
        <w:rPr>
          <w:color w:val="800026"/>
          <w:rPrChange w:id="5483" w:author="Bob Rudis" w:date="2013-10-20T23:40:00Z">
            <w:rPr>
              <w:b/>
              <w:i/>
              <w:sz w:val="26"/>
            </w:rPr>
          </w:rPrChange>
        </w:rPr>
        <w:t xml:space="preserve">          main="Risk ~ Reliabilty | Type", ylab = "Risk",</w:t>
      </w:r>
    </w:p>
    <w:p w14:paraId="7A764793" w14:textId="77777777" w:rsidR="00B01042" w:rsidRPr="007D3EDA" w:rsidRDefault="00DD5024">
      <w:pPr>
        <w:pStyle w:val="CodeSnippet"/>
        <w:shd w:val="clear" w:color="auto" w:fill="FFF8EA"/>
        <w:rPr>
          <w:color w:val="800026"/>
          <w:rPrChange w:id="5484" w:author="Bob Rudis" w:date="2013-10-20T23:40:00Z">
            <w:rPr>
              <w:b/>
            </w:rPr>
          </w:rPrChange>
        </w:rPr>
        <w:pPrChange w:id="5485" w:author="Bob Rudis" w:date="2013-10-20T23:39:00Z">
          <w:pPr>
            <w:pStyle w:val="CodeSnippet"/>
          </w:pPr>
        </w:pPrChange>
      </w:pPr>
      <w:r w:rsidRPr="007D3EDA">
        <w:rPr>
          <w:color w:val="800026"/>
          <w:rPrChange w:id="5486" w:author="Bob Rudis" w:date="2013-10-20T23:40:00Z">
            <w:rPr>
              <w:b/>
              <w:i/>
              <w:sz w:val="26"/>
            </w:rPr>
          </w:rPrChange>
        </w:rPr>
        <w:t xml:space="preserve">          xlab = "Reliability", shrink = c(0.5, 1), </w:t>
      </w:r>
    </w:p>
    <w:p w14:paraId="26A4CF89" w14:textId="0B8938C4" w:rsidR="0062297A" w:rsidRPr="007D3EDA" w:rsidRDefault="00DD5024">
      <w:pPr>
        <w:pStyle w:val="CodeSnippet"/>
        <w:shd w:val="clear" w:color="auto" w:fill="FFF8EA"/>
        <w:rPr>
          <w:color w:val="800026"/>
          <w:rPrChange w:id="5487" w:author="Bob Rudis" w:date="2013-10-20T23:40:00Z">
            <w:rPr/>
          </w:rPrChange>
        </w:rPr>
        <w:pPrChange w:id="5488" w:author="Bob Rudis" w:date="2013-10-20T23:39:00Z">
          <w:pPr>
            <w:pStyle w:val="CodeSnippet"/>
          </w:pPr>
        </w:pPrChange>
      </w:pPr>
      <w:r w:rsidRPr="007D3EDA">
        <w:rPr>
          <w:color w:val="800026"/>
          <w:rPrChange w:id="5489" w:author="Bob Rudis" w:date="2013-10-20T23:40:00Z">
            <w:rPr>
              <w:b/>
              <w:i/>
              <w:sz w:val="26"/>
            </w:rPr>
          </w:rPrChange>
        </w:rPr>
        <w:t xml:space="preserve">          col.regions = colorRampPalette(c("#</w:t>
      </w:r>
      <w:ins w:id="5490" w:author="Bob Rudis" w:date="2013-10-20T23:37:00Z">
        <w:r w:rsidR="00797B73" w:rsidRPr="007D3EDA">
          <w:rPr>
            <w:color w:val="800026"/>
            <w:rPrChange w:id="5491" w:author="Bob Rudis" w:date="2013-10-20T23:40:00Z">
              <w:rPr/>
            </w:rPrChange>
          </w:rPr>
          <w:t>F5F5F5</w:t>
        </w:r>
      </w:ins>
      <w:del w:id="5492" w:author="Bob Rudis" w:date="2013-10-20T23:37:00Z">
        <w:r w:rsidRPr="007D3EDA" w:rsidDel="00797B73">
          <w:rPr>
            <w:color w:val="800026"/>
            <w:rPrChange w:id="5493" w:author="Bob Rudis" w:date="2013-10-20T23:40:00Z">
              <w:rPr>
                <w:b/>
                <w:i/>
                <w:sz w:val="26"/>
              </w:rPr>
            </w:rPrChange>
          </w:rPr>
          <w:delText>FFFFFF</w:delText>
        </w:r>
      </w:del>
      <w:r w:rsidRPr="007D3EDA">
        <w:rPr>
          <w:color w:val="800026"/>
          <w:rPrChange w:id="5494" w:author="Bob Rudis" w:date="2013-10-20T23:40:00Z">
            <w:rPr>
              <w:b/>
              <w:i/>
              <w:sz w:val="26"/>
            </w:rPr>
          </w:rPrChange>
        </w:rPr>
        <w:t>","#</w:t>
      </w:r>
      <w:ins w:id="5495" w:author="Bob Rudis" w:date="2013-10-20T23:37:00Z">
        <w:r w:rsidR="00797B73" w:rsidRPr="007D3EDA">
          <w:rPr>
            <w:color w:val="800026"/>
            <w:rPrChange w:id="5496" w:author="Bob Rudis" w:date="2013-10-20T23:40:00Z">
              <w:rPr/>
            </w:rPrChange>
          </w:rPr>
          <w:t>01665E</w:t>
        </w:r>
      </w:ins>
      <w:del w:id="5497" w:author="Bob Rudis" w:date="2013-10-20T23:37:00Z">
        <w:r w:rsidRPr="007D3EDA" w:rsidDel="00797B73">
          <w:rPr>
            <w:color w:val="800026"/>
            <w:rPrChange w:id="5498" w:author="Bob Rudis" w:date="2013-10-20T23:40:00Z">
              <w:rPr>
                <w:b/>
                <w:i/>
                <w:sz w:val="26"/>
              </w:rPr>
            </w:rPrChange>
          </w:rPr>
          <w:delText>0868AC</w:delText>
        </w:r>
      </w:del>
      <w:r w:rsidRPr="007D3EDA">
        <w:rPr>
          <w:color w:val="800026"/>
          <w:rPrChange w:id="5499" w:author="Bob Rudis" w:date="2013-10-20T23:40:00Z">
            <w:rPr>
              <w:b/>
              <w:i/>
              <w:sz w:val="26"/>
            </w:rPr>
          </w:rPrChange>
        </w:rPr>
        <w:t>"))(20))</w:t>
      </w:r>
    </w:p>
    <w:p w14:paraId="0D204D81" w14:textId="67DD3639" w:rsidR="007D3EDA" w:rsidRDefault="007D3EDA" w:rsidP="007D3EDA">
      <w:pPr>
        <w:pStyle w:val="Slug"/>
        <w:rPr>
          <w:ins w:id="5500" w:author="Bob Rudis" w:date="2013-10-20T23:42:00Z"/>
        </w:rPr>
      </w:pPr>
      <w:ins w:id="5501" w:author="Bob Rudis" w:date="2013-10-20T23:42:00Z">
        <w:r>
          <w:t>Figure 3-1</w:t>
        </w:r>
      </w:ins>
      <w:ins w:id="5502" w:author="Bob Rudis" w:date="2013-10-20T23:43:00Z">
        <w:r>
          <w:t>1</w:t>
        </w:r>
      </w:ins>
      <w:ins w:id="5503" w:author="Bob Rudis" w:date="2013-10-20T23:42:00Z">
        <w:r>
          <w:tab/>
          <w:t>Three-way risk/reliability/type contingency table (</w:t>
        </w:r>
        <w:r w:rsidRPr="00583427">
          <w:t>R</w:t>
        </w:r>
        <w:r>
          <w:t>)</w:t>
        </w:r>
        <w:r>
          <w:tab/>
          <w:t>[</w:t>
        </w:r>
        <w:r w:rsidRPr="00472EFB">
          <w:t>9781118</w:t>
        </w:r>
        <w:r>
          <w:t>793725 c03f01</w:t>
        </w:r>
      </w:ins>
      <w:ins w:id="5504" w:author="Bob Rudis" w:date="2013-10-20T23:43:00Z">
        <w:r>
          <w:t>1</w:t>
        </w:r>
      </w:ins>
      <w:ins w:id="5505" w:author="Bob Rudis" w:date="2013-10-20T23:42:00Z">
        <w:r>
          <w:t>.eps]</w:t>
        </w:r>
      </w:ins>
    </w:p>
    <w:p w14:paraId="49A2FF13" w14:textId="77777777" w:rsidR="007D3EDA" w:rsidRPr="00921C97" w:rsidRDefault="007D3EDA" w:rsidP="0062297A">
      <w:pPr>
        <w:pStyle w:val="CodeSnippet"/>
        <w:numPr>
          <w:ins w:id="5506" w:author="Russell Thomas" w:date="2013-08-20T16:38:00Z"/>
        </w:numPr>
        <w:rPr>
          <w:ins w:id="5507" w:author="Russell Thomas" w:date="2013-08-20T16:38:00Z"/>
        </w:rPr>
      </w:pPr>
    </w:p>
    <w:p w14:paraId="5C1E21CC" w14:textId="77777777" w:rsidR="00DD5024" w:rsidRDefault="00AA6DC2">
      <w:pPr>
        <w:pStyle w:val="QueryPara"/>
        <w:rPr>
          <w:ins w:id="5508" w:author="Bob Rudis" w:date="2013-10-20T23:39:00Z"/>
        </w:rPr>
        <w:pPrChange w:id="5509" w:author="Russell Thomas" w:date="2013-08-20T16:40:00Z">
          <w:pPr>
            <w:pStyle w:val="CodeSnippet"/>
          </w:pPr>
        </w:pPrChange>
      </w:pPr>
      <w:ins w:id="5510" w:author="Russell Thomas" w:date="2013-08-20T16:38:00Z">
        <w:r>
          <w:t>[</w:t>
        </w:r>
        <w:proofErr w:type="gramStart"/>
        <w:r>
          <w:t>[ I</w:t>
        </w:r>
        <w:proofErr w:type="gramEnd"/>
        <w:r>
          <w:t xml:space="preserve"> don’t get he same result as Figure 3.12.  I don’t know if this is an error or just a side-effect of </w:t>
        </w:r>
        <w:proofErr w:type="spellStart"/>
        <w:r>
          <w:t>randomrealization</w:t>
        </w:r>
        <w:proofErr w:type="spellEnd"/>
        <w:r>
          <w:t>.</w:t>
        </w:r>
      </w:ins>
      <w:ins w:id="5511" w:author="Russell Thomas" w:date="2013-08-20T16:39:00Z">
        <w:r>
          <w:t xml:space="preserve"> Here</w:t>
        </w:r>
      </w:ins>
      <w:ins w:id="5512" w:author="Russell Thomas" w:date="2013-08-20T16:40:00Z">
        <w:r>
          <w:t>’s what I get:]</w:t>
        </w:r>
      </w:ins>
      <w:ins w:id="5513" w:author="Russell Thomas" w:date="2013-08-20T16:39:00Z">
        <w:r>
          <w:t>]</w:t>
        </w:r>
      </w:ins>
    </w:p>
    <w:p w14:paraId="0096E568" w14:textId="77777777" w:rsidR="00797B73" w:rsidRDefault="00797B73">
      <w:pPr>
        <w:pStyle w:val="QueryPara"/>
        <w:rPr>
          <w:ins w:id="5514" w:author="Bob Rudis" w:date="2013-10-20T23:39:00Z"/>
        </w:rPr>
        <w:pPrChange w:id="5515" w:author="Russell Thomas" w:date="2013-08-20T16:40:00Z">
          <w:pPr>
            <w:pStyle w:val="CodeSnippet"/>
          </w:pPr>
        </w:pPrChange>
      </w:pPr>
    </w:p>
    <w:p w14:paraId="37EB7457" w14:textId="0C0DE586" w:rsidR="00797B73" w:rsidRDefault="00797B73">
      <w:pPr>
        <w:pStyle w:val="QueryPara"/>
        <w:rPr>
          <w:ins w:id="5516" w:author="Russell Thomas" w:date="2013-08-20T16:38:00Z"/>
        </w:rPr>
        <w:pPrChange w:id="5517" w:author="Russell Thomas" w:date="2013-08-20T16:40:00Z">
          <w:pPr>
            <w:pStyle w:val="CodeSnippet"/>
          </w:pPr>
        </w:pPrChange>
      </w:pPr>
      <w:ins w:id="5518" w:author="Bob Rudis" w:date="2013-10-20T23:39:00Z">
        <w:r>
          <w:t xml:space="preserve">AR: corrected; they </w:t>
        </w:r>
        <w:proofErr w:type="spellStart"/>
        <w:r>
          <w:t>shld</w:t>
        </w:r>
        <w:proofErr w:type="spellEnd"/>
        <w:r>
          <w:t xml:space="preserve"> be identical if you re-run</w:t>
        </w:r>
      </w:ins>
      <w:ins w:id="5519" w:author="Bob Rudis" w:date="2013-10-20T23:42:00Z">
        <w:r w:rsidR="007D3EDA">
          <w:t>; TO ALL: Figures were re-numbered due to removing one</w:t>
        </w:r>
      </w:ins>
    </w:p>
    <w:p w14:paraId="0B036C19" w14:textId="77777777" w:rsidR="00DD5024" w:rsidRDefault="00CC23D6">
      <w:pPr>
        <w:numPr>
          <w:ins w:id="5520" w:author="Russell Thomas" w:date="2013-08-20T16:39:00Z"/>
        </w:numPr>
        <w:pPrChange w:id="5521" w:author="Russell Thomas" w:date="2013-08-20T16:39:00Z">
          <w:pPr>
            <w:pStyle w:val="CodeSnippet"/>
          </w:pPr>
        </w:pPrChange>
      </w:pPr>
      <w:ins w:id="5522" w:author="Russell Thomas" w:date="2013-08-20T16:39:00Z">
        <w:r>
          <w:rPr>
            <w:rFonts w:asciiTheme="minorHAnsi" w:eastAsiaTheme="minorHAnsi" w:hAnsiTheme="minorHAnsi" w:cstheme="minorBidi"/>
            <w:noProof/>
            <w:rPrChange w:id="5523" w:author="Unknown">
              <w:rPr>
                <w:i/>
              </w:rPr>
            </w:rPrChange>
          </w:rPr>
          <w:drawing>
            <wp:inline distT="0" distB="0" distL="0" distR="0" wp14:anchorId="5BC8F5CB" wp14:editId="478A592B">
              <wp:extent cx="4434657" cy="3474358"/>
              <wp:effectExtent l="25400" t="0" r="10343" b="0"/>
              <wp:docPr id="3" name="Picture 2" descr="Screen shot 2013-08-20 at 4.3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0 at 4.37.51 PM.png"/>
                      <pic:cNvPicPr/>
                    </pic:nvPicPr>
                    <pic:blipFill>
                      <a:blip r:embed="rId11"/>
                      <a:stretch>
                        <a:fillRect/>
                      </a:stretch>
                    </pic:blipFill>
                    <pic:spPr>
                      <a:xfrm>
                        <a:off x="0" y="0"/>
                        <a:ext cx="4437572" cy="3476642"/>
                      </a:xfrm>
                      <a:prstGeom prst="rect">
                        <a:avLst/>
                      </a:prstGeom>
                    </pic:spPr>
                  </pic:pic>
                </a:graphicData>
              </a:graphic>
            </wp:inline>
          </w:drawing>
        </w:r>
      </w:ins>
    </w:p>
    <w:p w14:paraId="1D56BE85" w14:textId="77777777" w:rsidR="005626B1" w:rsidRDefault="005626B1">
      <w:pPr>
        <w:pStyle w:val="CodeHead"/>
        <w:pPrChange w:id="5524" w:author="Kent, Kevin - Indianapolis" w:date="2013-10-08T15:46:00Z">
          <w:pPr>
            <w:pStyle w:val="CodeTitle"/>
          </w:pPr>
        </w:pPrChange>
      </w:pPr>
      <w:r>
        <w:t xml:space="preserve">Python </w:t>
      </w:r>
      <w:r w:rsidR="00363ED6">
        <w:t xml:space="preserve">Code </w:t>
      </w:r>
      <w:r>
        <w:t xml:space="preserve">to </w:t>
      </w:r>
      <w:r w:rsidR="00363ED6">
        <w:t xml:space="preserve">Generate </w:t>
      </w:r>
      <w:r>
        <w:t xml:space="preserve">a </w:t>
      </w:r>
      <w:ins w:id="5525" w:author="Kezia Endsley" w:date="2013-08-05T08:22:00Z">
        <w:r w:rsidR="00363ED6">
          <w:t>Three</w:t>
        </w:r>
      </w:ins>
      <w:del w:id="5526" w:author="Kezia Endsley" w:date="2013-08-05T08:22:00Z">
        <w:r w:rsidR="00363ED6" w:rsidDel="00363ED6">
          <w:delText>3</w:delText>
        </w:r>
      </w:del>
      <w:r>
        <w:t>-</w:t>
      </w:r>
      <w:r w:rsidR="00363ED6">
        <w:t>Way Risk/Reliability/Type Contingency Tab</w:t>
      </w:r>
      <w:r>
        <w:t>le</w:t>
      </w:r>
    </w:p>
    <w:p w14:paraId="00F7E498" w14:textId="108D4B23" w:rsidR="00412B88" w:rsidRDefault="00412B88" w:rsidP="00412B88">
      <w:pPr>
        <w:pStyle w:val="CodeSnippet"/>
        <w:rPr>
          <w:ins w:id="5527" w:author="Bob Rudis" w:date="2013-10-20T23:46:00Z"/>
        </w:rPr>
      </w:pPr>
      <w:ins w:id="5528" w:author="Bob Rudis" w:date="2013-10-20T23:46:00Z">
        <w:r>
          <w:t>Listing 3-2</w:t>
        </w:r>
      </w:ins>
      <w:ins w:id="5529" w:author="Bob Rudis" w:date="2013-10-20T23:59:00Z">
        <w:r w:rsidR="00BB2124">
          <w:t>3</w:t>
        </w:r>
      </w:ins>
    </w:p>
    <w:p w14:paraId="41094F98" w14:textId="77777777" w:rsidR="00412B88" w:rsidRPr="00A17A85" w:rsidRDefault="00412B88" w:rsidP="00412B88">
      <w:pPr>
        <w:pStyle w:val="CodeSnippet"/>
        <w:shd w:val="clear" w:color="auto" w:fill="FFF8EA"/>
        <w:rPr>
          <w:ins w:id="5530" w:author="Bob Rudis" w:date="2013-10-20T23:46:00Z"/>
          <w:i/>
          <w:color w:val="9B9B9B"/>
        </w:rPr>
      </w:pPr>
      <w:ins w:id="5531" w:author="Bob Rudis" w:date="2013-10-20T23:46:00Z">
        <w:r w:rsidRPr="00A17A85">
          <w:rPr>
            <w:i/>
            <w:color w:val="9B9B9B"/>
          </w:rPr>
          <w:t># require object: av (3-5)</w:t>
        </w:r>
      </w:ins>
    </w:p>
    <w:p w14:paraId="1D3F52CA" w14:textId="5CA1FB50" w:rsidR="00412B88" w:rsidRPr="00A17A85" w:rsidRDefault="00412B88" w:rsidP="00412B88">
      <w:pPr>
        <w:pStyle w:val="CodeSnippet"/>
        <w:shd w:val="clear" w:color="auto" w:fill="FFF8EA"/>
        <w:rPr>
          <w:ins w:id="5532" w:author="Bob Rudis" w:date="2013-10-20T23:46:00Z"/>
          <w:i/>
          <w:color w:val="9B9B9B"/>
        </w:rPr>
      </w:pPr>
      <w:ins w:id="5533" w:author="Bob Rudis" w:date="2013-10-20T23:46:00Z">
        <w:r w:rsidRPr="00A17A85">
          <w:rPr>
            <w:i/>
            <w:color w:val="9B9B9B"/>
          </w:rPr>
          <w:t># See corresponding output in Figure 3-</w:t>
        </w:r>
      </w:ins>
      <w:ins w:id="5534" w:author="Bob Rudis" w:date="2013-10-21T00:06:00Z">
        <w:r w:rsidR="00E3235F">
          <w:rPr>
            <w:i/>
            <w:color w:val="9B9B9B"/>
          </w:rPr>
          <w:t>12</w:t>
        </w:r>
      </w:ins>
    </w:p>
    <w:p w14:paraId="2157C2C9" w14:textId="77777777" w:rsidR="00412B88" w:rsidRPr="00A17A85" w:rsidRDefault="00412B88" w:rsidP="00412B88">
      <w:pPr>
        <w:pStyle w:val="CodeSnippet"/>
        <w:shd w:val="clear" w:color="auto" w:fill="FFF8EA"/>
        <w:rPr>
          <w:ins w:id="5535" w:author="Bob Rudis" w:date="2013-10-20T23:46:00Z"/>
          <w:i/>
          <w:color w:val="9B9B9B"/>
        </w:rPr>
      </w:pPr>
      <w:ins w:id="5536" w:author="Bob Rudis" w:date="2013-10-20T23:46:00Z">
        <w:r w:rsidRPr="00A17A85">
          <w:rPr>
            <w:i/>
            <w:color w:val="9B9B9B"/>
          </w:rPr>
          <w:t xml:space="preserve"># compute contingency table for Risk/Reliability factors which </w:t>
        </w:r>
      </w:ins>
    </w:p>
    <w:p w14:paraId="3ED863B9" w14:textId="77777777" w:rsidR="00412B88" w:rsidRPr="00A17A85" w:rsidRDefault="00412B88" w:rsidP="00412B88">
      <w:pPr>
        <w:pStyle w:val="CodeSnippet"/>
        <w:shd w:val="clear" w:color="auto" w:fill="FFF8EA"/>
        <w:rPr>
          <w:ins w:id="5537" w:author="Bob Rudis" w:date="2013-10-20T23:46:00Z"/>
          <w:i/>
          <w:color w:val="9B9B9B"/>
        </w:rPr>
      </w:pPr>
      <w:ins w:id="5538" w:author="Bob Rudis" w:date="2013-10-20T23:46:00Z">
        <w:r w:rsidRPr="00A17A85">
          <w:rPr>
            <w:i/>
            <w:color w:val="9B9B9B"/>
          </w:rPr>
          <w:t># produces a matrix of counts of rows that have attributes at</w:t>
        </w:r>
      </w:ins>
    </w:p>
    <w:p w14:paraId="3185C8A6" w14:textId="77777777" w:rsidR="00E506D8" w:rsidRDefault="00E506D8">
      <w:pPr>
        <w:pStyle w:val="CodeSnippet"/>
        <w:shd w:val="clear" w:color="auto" w:fill="FFF8EA"/>
        <w:rPr>
          <w:ins w:id="5539" w:author="Bob Rudis" w:date="2013-10-20T23:55:00Z"/>
          <w:i/>
        </w:rPr>
        <w:pPrChange w:id="5540" w:author="Bob Rudis" w:date="2013-10-20T23:55:00Z">
          <w:pPr>
            <w:pStyle w:val="CodeSnippet"/>
          </w:pPr>
        </w:pPrChange>
      </w:pPr>
    </w:p>
    <w:p w14:paraId="23D7BA14" w14:textId="77777777" w:rsidR="002C238D" w:rsidRPr="00F83100" w:rsidRDefault="00DD5024">
      <w:pPr>
        <w:pStyle w:val="CodeSnippet"/>
        <w:shd w:val="clear" w:color="auto" w:fill="FFF8EA"/>
        <w:rPr>
          <w:i/>
          <w:color w:val="9B9B9B"/>
          <w:rPrChange w:id="5541" w:author="Bob Rudis" w:date="2013-10-20T23:56:00Z">
            <w:rPr/>
          </w:rPrChange>
        </w:rPr>
        <w:pPrChange w:id="5542" w:author="Bob Rudis" w:date="2013-10-20T23:55:00Z">
          <w:pPr>
            <w:pStyle w:val="CodeSnippet"/>
          </w:pPr>
        </w:pPrChange>
      </w:pPr>
      <w:r w:rsidRPr="00F83100">
        <w:rPr>
          <w:i/>
          <w:color w:val="9B9B9B"/>
          <w:rPrChange w:id="5543" w:author="Bob Rudis" w:date="2013-10-20T23:56:00Z">
            <w:rPr>
              <w:i/>
            </w:rPr>
          </w:rPrChange>
        </w:rPr>
        <w:t># create new column as a copy of Type column</w:t>
      </w:r>
    </w:p>
    <w:p w14:paraId="260A48DD" w14:textId="77777777" w:rsidR="005626B1" w:rsidRPr="00F83100" w:rsidRDefault="00DD5024">
      <w:pPr>
        <w:pStyle w:val="CodeSnippet"/>
        <w:shd w:val="clear" w:color="auto" w:fill="FFF8EA"/>
        <w:rPr>
          <w:color w:val="800026"/>
          <w:rPrChange w:id="5544" w:author="Bob Rudis" w:date="2013-10-20T23:56:00Z">
            <w:rPr>
              <w:b/>
            </w:rPr>
          </w:rPrChange>
        </w:rPr>
        <w:pPrChange w:id="5545" w:author="Bob Rudis" w:date="2013-10-20T23:55:00Z">
          <w:pPr>
            <w:pStyle w:val="CodeSnippet"/>
          </w:pPr>
        </w:pPrChange>
      </w:pPr>
      <w:r w:rsidRPr="00F83100">
        <w:rPr>
          <w:color w:val="800026"/>
          <w:rPrChange w:id="5546" w:author="Bob Rudis" w:date="2013-10-20T23:56:00Z">
            <w:rPr>
              <w:b/>
              <w:i/>
            </w:rPr>
          </w:rPrChange>
        </w:rPr>
        <w:t>av['newtype'] = av['Type']</w:t>
      </w:r>
    </w:p>
    <w:p w14:paraId="746F490A" w14:textId="77777777" w:rsidR="00E506D8" w:rsidRDefault="00E506D8">
      <w:pPr>
        <w:pStyle w:val="CodeSnippet"/>
        <w:shd w:val="clear" w:color="auto" w:fill="FFF8EA"/>
        <w:rPr>
          <w:ins w:id="5547" w:author="Bob Rudis" w:date="2013-10-20T23:55:00Z"/>
          <w:i/>
        </w:rPr>
        <w:pPrChange w:id="5548" w:author="Bob Rudis" w:date="2013-10-20T23:55:00Z">
          <w:pPr>
            <w:pStyle w:val="CodeSnippet"/>
          </w:pPr>
        </w:pPrChange>
      </w:pPr>
    </w:p>
    <w:p w14:paraId="739A1794" w14:textId="0DF9DE48" w:rsidR="002C238D" w:rsidRPr="00F83100" w:rsidRDefault="00DD5024">
      <w:pPr>
        <w:pStyle w:val="CodeSnippet"/>
        <w:shd w:val="clear" w:color="auto" w:fill="FFF8EA"/>
        <w:rPr>
          <w:i/>
          <w:color w:val="9B9B9B"/>
          <w:rPrChange w:id="5549" w:author="Bob Rudis" w:date="2013-10-20T23:56:00Z">
            <w:rPr/>
          </w:rPrChange>
        </w:rPr>
        <w:pPrChange w:id="5550" w:author="Bob Rudis" w:date="2013-10-20T23:55:00Z">
          <w:pPr>
            <w:pStyle w:val="CodeSnippet"/>
          </w:pPr>
        </w:pPrChange>
      </w:pPr>
      <w:r w:rsidRPr="00F83100">
        <w:rPr>
          <w:i/>
          <w:color w:val="9B9B9B"/>
          <w:rPrChange w:id="5551" w:author="Bob Rudis" w:date="2013-10-20T23:56:00Z">
            <w:rPr>
              <w:i/>
            </w:rPr>
          </w:rPrChange>
        </w:rPr>
        <w:t xml:space="preserve"># replace multi-Type entries with </w:t>
      </w:r>
      <w:del w:id="5552" w:author="Bob Rudis" w:date="2013-10-20T23:56:00Z">
        <w:r w:rsidRPr="00F83100" w:rsidDel="00F83100">
          <w:rPr>
            <w:i/>
            <w:color w:val="9B9B9B"/>
            <w:rPrChange w:id="5553" w:author="Bob Rudis" w:date="2013-10-20T23:56:00Z">
              <w:rPr>
                <w:i/>
              </w:rPr>
            </w:rPrChange>
          </w:rPr>
          <w:delText>“</w:delText>
        </w:r>
      </w:del>
      <w:r w:rsidRPr="00F83100">
        <w:rPr>
          <w:i/>
          <w:color w:val="9B9B9B"/>
          <w:rPrChange w:id="5554" w:author="Bob Rudis" w:date="2013-10-20T23:56:00Z">
            <w:rPr>
              <w:i/>
            </w:rPr>
          </w:rPrChange>
        </w:rPr>
        <w:t>Multiples</w:t>
      </w:r>
      <w:del w:id="5555" w:author="Bob Rudis" w:date="2013-10-20T23:56:00Z">
        <w:r w:rsidRPr="00F83100" w:rsidDel="00F83100">
          <w:rPr>
            <w:i/>
            <w:color w:val="9B9B9B"/>
            <w:rPrChange w:id="5556" w:author="Bob Rudis" w:date="2013-10-20T23:56:00Z">
              <w:rPr>
                <w:i/>
              </w:rPr>
            </w:rPrChange>
          </w:rPr>
          <w:delText>”</w:delText>
        </w:r>
      </w:del>
    </w:p>
    <w:p w14:paraId="79878C09" w14:textId="77777777" w:rsidR="005626B1" w:rsidRPr="00F83100" w:rsidRDefault="00DD5024">
      <w:pPr>
        <w:pStyle w:val="CodeSnippet"/>
        <w:shd w:val="clear" w:color="auto" w:fill="FFF8EA"/>
        <w:rPr>
          <w:color w:val="800026"/>
          <w:rPrChange w:id="5557" w:author="Bob Rudis" w:date="2013-10-20T23:56:00Z">
            <w:rPr>
              <w:b/>
            </w:rPr>
          </w:rPrChange>
        </w:rPr>
        <w:pPrChange w:id="5558" w:author="Bob Rudis" w:date="2013-10-20T23:55:00Z">
          <w:pPr>
            <w:pStyle w:val="CodeSnippet"/>
          </w:pPr>
        </w:pPrChange>
      </w:pPr>
      <w:r w:rsidRPr="00F83100">
        <w:rPr>
          <w:color w:val="800026"/>
          <w:rPrChange w:id="5559" w:author="Bob Rudis" w:date="2013-10-20T23:56:00Z">
            <w:rPr>
              <w:b/>
              <w:i/>
            </w:rPr>
          </w:rPrChange>
        </w:rPr>
        <w:t>av[av['newtype'].str.contains(";")] = "Multiples"</w:t>
      </w:r>
    </w:p>
    <w:p w14:paraId="6C52026F" w14:textId="77777777" w:rsidR="00E506D8" w:rsidRDefault="00E506D8">
      <w:pPr>
        <w:pStyle w:val="CodeSnippet"/>
        <w:shd w:val="clear" w:color="auto" w:fill="FFF8EA"/>
        <w:rPr>
          <w:ins w:id="5560" w:author="Bob Rudis" w:date="2013-10-20T23:55:00Z"/>
          <w:i/>
        </w:rPr>
        <w:pPrChange w:id="5561" w:author="Bob Rudis" w:date="2013-10-20T23:55:00Z">
          <w:pPr>
            <w:pStyle w:val="CodeSnippet"/>
          </w:pPr>
        </w:pPrChange>
      </w:pPr>
    </w:p>
    <w:p w14:paraId="60143E76" w14:textId="77777777" w:rsidR="002C238D" w:rsidRPr="00F83100" w:rsidRDefault="00DD5024">
      <w:pPr>
        <w:pStyle w:val="CodeSnippet"/>
        <w:shd w:val="clear" w:color="auto" w:fill="FFF8EA"/>
        <w:rPr>
          <w:i/>
          <w:color w:val="9B9B9B"/>
          <w:rPrChange w:id="5562" w:author="Bob Rudis" w:date="2013-10-20T23:56:00Z">
            <w:rPr/>
          </w:rPrChange>
        </w:rPr>
        <w:pPrChange w:id="5563" w:author="Bob Rudis" w:date="2013-10-20T23:55:00Z">
          <w:pPr>
            <w:pStyle w:val="CodeSnippet"/>
          </w:pPr>
        </w:pPrChange>
      </w:pPr>
      <w:r w:rsidRPr="00F83100">
        <w:rPr>
          <w:i/>
          <w:color w:val="9B9B9B"/>
          <w:rPrChange w:id="5564" w:author="Bob Rudis" w:date="2013-10-20T23:56:00Z">
            <w:rPr>
              <w:i/>
            </w:rPr>
          </w:rPrChange>
        </w:rPr>
        <w:t># setup new crosstab structures</w:t>
      </w:r>
    </w:p>
    <w:p w14:paraId="03AD2530" w14:textId="77777777" w:rsidR="005626B1" w:rsidRPr="00F83100" w:rsidRDefault="00DD5024">
      <w:pPr>
        <w:pStyle w:val="CodeSnippet"/>
        <w:shd w:val="clear" w:color="auto" w:fill="FFF8EA"/>
        <w:rPr>
          <w:color w:val="800026"/>
          <w:rPrChange w:id="5565" w:author="Bob Rudis" w:date="2013-10-20T23:56:00Z">
            <w:rPr>
              <w:b/>
            </w:rPr>
          </w:rPrChange>
        </w:rPr>
        <w:pPrChange w:id="5566" w:author="Bob Rudis" w:date="2013-10-20T23:55:00Z">
          <w:pPr>
            <w:pStyle w:val="CodeSnippet"/>
          </w:pPr>
        </w:pPrChange>
      </w:pPr>
      <w:r w:rsidRPr="00F83100">
        <w:rPr>
          <w:color w:val="800026"/>
          <w:rPrChange w:id="5567" w:author="Bob Rudis" w:date="2013-10-20T23:56:00Z">
            <w:rPr>
              <w:b/>
              <w:i/>
            </w:rPr>
          </w:rPrChange>
        </w:rPr>
        <w:t>typ = av['newtype']</w:t>
      </w:r>
    </w:p>
    <w:p w14:paraId="247860A1" w14:textId="77777777" w:rsidR="005626B1" w:rsidRPr="00F83100" w:rsidRDefault="00DD5024">
      <w:pPr>
        <w:pStyle w:val="CodeSnippet"/>
        <w:shd w:val="clear" w:color="auto" w:fill="FFF8EA"/>
        <w:rPr>
          <w:color w:val="800026"/>
          <w:rPrChange w:id="5568" w:author="Bob Rudis" w:date="2013-10-20T23:56:00Z">
            <w:rPr>
              <w:b/>
            </w:rPr>
          </w:rPrChange>
        </w:rPr>
        <w:pPrChange w:id="5569" w:author="Bob Rudis" w:date="2013-10-20T23:55:00Z">
          <w:pPr>
            <w:pStyle w:val="CodeSnippet"/>
          </w:pPr>
        </w:pPrChange>
      </w:pPr>
      <w:r w:rsidRPr="00F83100">
        <w:rPr>
          <w:color w:val="800026"/>
          <w:rPrChange w:id="5570" w:author="Bob Rudis" w:date="2013-10-20T23:56:00Z">
            <w:rPr>
              <w:b/>
              <w:i/>
            </w:rPr>
          </w:rPrChange>
        </w:rPr>
        <w:t>rel = av['Reliability']</w:t>
      </w:r>
    </w:p>
    <w:p w14:paraId="391FD130" w14:textId="77777777" w:rsidR="005626B1" w:rsidRPr="00F83100" w:rsidRDefault="00DD5024">
      <w:pPr>
        <w:pStyle w:val="CodeSnippet"/>
        <w:shd w:val="clear" w:color="auto" w:fill="FFF8EA"/>
        <w:rPr>
          <w:color w:val="800026"/>
          <w:rPrChange w:id="5571" w:author="Bob Rudis" w:date="2013-10-20T23:56:00Z">
            <w:rPr>
              <w:b/>
            </w:rPr>
          </w:rPrChange>
        </w:rPr>
        <w:pPrChange w:id="5572" w:author="Bob Rudis" w:date="2013-10-20T23:55:00Z">
          <w:pPr>
            <w:pStyle w:val="CodeSnippet"/>
          </w:pPr>
        </w:pPrChange>
      </w:pPr>
      <w:r w:rsidRPr="00F83100">
        <w:rPr>
          <w:color w:val="800026"/>
          <w:rPrChange w:id="5573" w:author="Bob Rudis" w:date="2013-10-20T23:56:00Z">
            <w:rPr>
              <w:b/>
              <w:i/>
            </w:rPr>
          </w:rPrChange>
        </w:rPr>
        <w:t>rsk = av['Risk']</w:t>
      </w:r>
    </w:p>
    <w:p w14:paraId="21345BA1" w14:textId="77777777" w:rsidR="00E506D8" w:rsidRDefault="00E506D8">
      <w:pPr>
        <w:pStyle w:val="CodeSnippet"/>
        <w:shd w:val="clear" w:color="auto" w:fill="FFF8EA"/>
        <w:rPr>
          <w:ins w:id="5574" w:author="Bob Rudis" w:date="2013-10-20T23:55:00Z"/>
          <w:i/>
        </w:rPr>
        <w:pPrChange w:id="5575" w:author="Bob Rudis" w:date="2013-10-20T23:55:00Z">
          <w:pPr>
            <w:pStyle w:val="CodeSnippet"/>
          </w:pPr>
        </w:pPrChange>
      </w:pPr>
    </w:p>
    <w:p w14:paraId="14A8E9F8" w14:textId="764EC16F" w:rsidR="002C238D" w:rsidRPr="00F83100" w:rsidRDefault="00DD5024">
      <w:pPr>
        <w:pStyle w:val="CodeSnippet"/>
        <w:shd w:val="clear" w:color="auto" w:fill="FFF8EA"/>
        <w:rPr>
          <w:i/>
          <w:color w:val="9B9B9B"/>
          <w:rPrChange w:id="5576" w:author="Bob Rudis" w:date="2013-10-20T23:57:00Z">
            <w:rPr/>
          </w:rPrChange>
        </w:rPr>
        <w:pPrChange w:id="5577" w:author="Bob Rudis" w:date="2013-10-20T23:55:00Z">
          <w:pPr>
            <w:pStyle w:val="CodeSnippet"/>
          </w:pPr>
        </w:pPrChange>
      </w:pPr>
      <w:r w:rsidRPr="00F83100">
        <w:rPr>
          <w:i/>
          <w:color w:val="9B9B9B"/>
          <w:rPrChange w:id="5578" w:author="Bob Rudis" w:date="2013-10-20T23:57:00Z">
            <w:rPr>
              <w:i/>
            </w:rPr>
          </w:rPrChange>
        </w:rPr>
        <w:t xml:space="preserve"># </w:t>
      </w:r>
      <w:del w:id="5579" w:author="Bob Rudis" w:date="2013-10-20T23:55:00Z">
        <w:r w:rsidRPr="00F83100" w:rsidDel="00EC2546">
          <w:rPr>
            <w:i/>
            <w:color w:val="9B9B9B"/>
            <w:rPrChange w:id="5580" w:author="Bob Rudis" w:date="2013-10-20T23:57:00Z">
              <w:rPr>
                <w:i/>
              </w:rPr>
            </w:rPrChange>
          </w:rPr>
          <w:delText xml:space="preserve">comput </w:delText>
        </w:r>
      </w:del>
      <w:ins w:id="5581" w:author="Bob Rudis" w:date="2013-10-20T23:55:00Z">
        <w:r w:rsidR="00EC2546" w:rsidRPr="00F83100">
          <w:rPr>
            <w:i/>
            <w:color w:val="9B9B9B"/>
            <w:rPrChange w:id="5582" w:author="Bob Rudis" w:date="2013-10-20T23:57:00Z">
              <w:rPr>
                <w:i/>
              </w:rPr>
            </w:rPrChange>
          </w:rPr>
          <w:t xml:space="preserve">compue </w:t>
        </w:r>
      </w:ins>
      <w:r w:rsidRPr="00F83100">
        <w:rPr>
          <w:i/>
          <w:color w:val="9B9B9B"/>
          <w:rPrChange w:id="5583" w:author="Bob Rudis" w:date="2013-10-20T23:57:00Z">
            <w:rPr>
              <w:i/>
            </w:rPr>
          </w:rPrChange>
        </w:rPr>
        <w:t>crosstab</w:t>
      </w:r>
      <w:del w:id="5584" w:author="Bob Rudis" w:date="2013-10-20T23:55:00Z">
        <w:r w:rsidRPr="00F83100" w:rsidDel="00EC2546">
          <w:rPr>
            <w:i/>
            <w:color w:val="9B9B9B"/>
            <w:rPrChange w:id="5585" w:author="Bob Rudis" w:date="2013-10-20T23:57:00Z">
              <w:rPr>
                <w:i/>
              </w:rPr>
            </w:rPrChange>
          </w:rPr>
          <w:delText>l</w:delText>
        </w:r>
      </w:del>
      <w:r w:rsidRPr="00F83100">
        <w:rPr>
          <w:i/>
          <w:color w:val="9B9B9B"/>
          <w:rPrChange w:id="5586" w:author="Bob Rudis" w:date="2013-10-20T23:57:00Z">
            <w:rPr>
              <w:i/>
            </w:rPr>
          </w:rPrChange>
        </w:rPr>
        <w:t xml:space="preserve"> making it split on the</w:t>
      </w:r>
    </w:p>
    <w:p w14:paraId="2F24862B" w14:textId="77777777" w:rsidR="002C238D" w:rsidRPr="00F83100" w:rsidRDefault="00DD5024">
      <w:pPr>
        <w:pStyle w:val="CodeSnippet"/>
        <w:shd w:val="clear" w:color="auto" w:fill="FFF8EA"/>
        <w:rPr>
          <w:i/>
          <w:color w:val="9B9B9B"/>
          <w:rPrChange w:id="5587" w:author="Bob Rudis" w:date="2013-10-20T23:57:00Z">
            <w:rPr/>
          </w:rPrChange>
        </w:rPr>
        <w:pPrChange w:id="5588" w:author="Bob Rudis" w:date="2013-10-20T23:55:00Z">
          <w:pPr>
            <w:pStyle w:val="CodeSnippet"/>
          </w:pPr>
        </w:pPrChange>
      </w:pPr>
      <w:r w:rsidRPr="00F83100">
        <w:rPr>
          <w:i/>
          <w:color w:val="9B9B9B"/>
          <w:rPrChange w:id="5589" w:author="Bob Rudis" w:date="2013-10-20T23:57:00Z">
            <w:rPr>
              <w:i/>
            </w:rPr>
          </w:rPrChange>
        </w:rPr>
        <w:t xml:space="preserve"># new </w:t>
      </w:r>
      <w:del w:id="5590" w:author="Bob Rudis" w:date="2013-10-20T23:57:00Z">
        <w:r w:rsidRPr="00F83100" w:rsidDel="00F83100">
          <w:rPr>
            <w:i/>
            <w:color w:val="9B9B9B"/>
            <w:rPrChange w:id="5591" w:author="Bob Rudis" w:date="2013-10-20T23:57:00Z">
              <w:rPr>
                <w:i/>
              </w:rPr>
            </w:rPrChange>
          </w:rPr>
          <w:delText>“</w:delText>
        </w:r>
      </w:del>
      <w:r w:rsidRPr="00F83100">
        <w:rPr>
          <w:i/>
          <w:color w:val="9B9B9B"/>
          <w:rPrChange w:id="5592" w:author="Bob Rudis" w:date="2013-10-20T23:57:00Z">
            <w:rPr>
              <w:i/>
            </w:rPr>
          </w:rPrChange>
        </w:rPr>
        <w:t>type</w:t>
      </w:r>
      <w:del w:id="5593" w:author="Bob Rudis" w:date="2013-10-20T23:57:00Z">
        <w:r w:rsidRPr="00F83100" w:rsidDel="00F83100">
          <w:rPr>
            <w:i/>
            <w:color w:val="9B9B9B"/>
            <w:rPrChange w:id="5594" w:author="Bob Rudis" w:date="2013-10-20T23:57:00Z">
              <w:rPr>
                <w:i/>
              </w:rPr>
            </w:rPrChange>
          </w:rPr>
          <w:delText>”</w:delText>
        </w:r>
      </w:del>
      <w:r w:rsidRPr="00F83100">
        <w:rPr>
          <w:i/>
          <w:color w:val="9B9B9B"/>
          <w:rPrChange w:id="5595" w:author="Bob Rudis" w:date="2013-10-20T23:57:00Z">
            <w:rPr>
              <w:i/>
            </w:rPr>
          </w:rPrChange>
        </w:rPr>
        <w:t xml:space="preserve"> column</w:t>
      </w:r>
    </w:p>
    <w:p w14:paraId="273BE681" w14:textId="77777777" w:rsidR="005626B1" w:rsidRPr="00F83100" w:rsidRDefault="00DD5024">
      <w:pPr>
        <w:pStyle w:val="CodeSnippet"/>
        <w:shd w:val="clear" w:color="auto" w:fill="FFF8EA"/>
        <w:rPr>
          <w:color w:val="800026"/>
          <w:rPrChange w:id="5596" w:author="Bob Rudis" w:date="2013-10-20T23:56:00Z">
            <w:rPr>
              <w:b/>
            </w:rPr>
          </w:rPrChange>
        </w:rPr>
        <w:pPrChange w:id="5597" w:author="Bob Rudis" w:date="2013-10-20T23:55:00Z">
          <w:pPr>
            <w:pStyle w:val="CodeSnippet"/>
          </w:pPr>
        </w:pPrChange>
      </w:pPr>
      <w:r w:rsidRPr="00F83100">
        <w:rPr>
          <w:color w:val="800026"/>
          <w:rPrChange w:id="5598" w:author="Bob Rudis" w:date="2013-10-20T23:56:00Z">
            <w:rPr>
              <w:b/>
              <w:i/>
            </w:rPr>
          </w:rPrChange>
        </w:rPr>
        <w:t xml:space="preserve">xtab = pd.crosstab(typ, [ rel, rsk ], </w:t>
      </w:r>
    </w:p>
    <w:p w14:paraId="4006B642" w14:textId="77777777" w:rsidR="005626B1" w:rsidRPr="00F83100" w:rsidRDefault="00DD5024">
      <w:pPr>
        <w:pStyle w:val="CodeSnippet"/>
        <w:shd w:val="clear" w:color="auto" w:fill="FFF8EA"/>
        <w:rPr>
          <w:color w:val="800026"/>
          <w:rPrChange w:id="5599" w:author="Bob Rudis" w:date="2013-10-20T23:56:00Z">
            <w:rPr>
              <w:b/>
            </w:rPr>
          </w:rPrChange>
        </w:rPr>
        <w:pPrChange w:id="5600" w:author="Bob Rudis" w:date="2013-10-20T23:55:00Z">
          <w:pPr>
            <w:pStyle w:val="CodeSnippet"/>
          </w:pPr>
        </w:pPrChange>
      </w:pPr>
      <w:r w:rsidRPr="00F83100">
        <w:rPr>
          <w:color w:val="800026"/>
          <w:rPrChange w:id="5601" w:author="Bob Rudis" w:date="2013-10-20T23:56:00Z">
            <w:rPr>
              <w:b/>
              <w:i/>
            </w:rPr>
          </w:rPrChange>
        </w:rPr>
        <w:t xml:space="preserve">          rownames=['typ'], colnames=['rel', 'rsk'])</w:t>
      </w:r>
    </w:p>
    <w:p w14:paraId="70ABFA57" w14:textId="77777777" w:rsidR="00E506D8" w:rsidRDefault="00E506D8">
      <w:pPr>
        <w:pStyle w:val="CodeSnippet"/>
        <w:shd w:val="clear" w:color="auto" w:fill="FFF8EA"/>
        <w:rPr>
          <w:ins w:id="5602" w:author="Bob Rudis" w:date="2013-10-20T23:55:00Z"/>
        </w:rPr>
        <w:pPrChange w:id="5603" w:author="Bob Rudis" w:date="2013-10-20T23:55:00Z">
          <w:pPr>
            <w:pStyle w:val="CodeSnippet"/>
          </w:pPr>
        </w:pPrChange>
      </w:pPr>
    </w:p>
    <w:p w14:paraId="4D6ABE0F" w14:textId="1F6A733F" w:rsidR="00E506D8" w:rsidRPr="00F83100" w:rsidRDefault="00E506D8">
      <w:pPr>
        <w:pStyle w:val="CodeSnippet"/>
        <w:shd w:val="clear" w:color="auto" w:fill="FFF8EA"/>
        <w:rPr>
          <w:ins w:id="5604" w:author="Bob Rudis" w:date="2013-10-20T23:53:00Z"/>
          <w:i/>
          <w:color w:val="9B9B9B"/>
          <w:rPrChange w:id="5605" w:author="Bob Rudis" w:date="2013-10-20T23:57:00Z">
            <w:rPr>
              <w:ins w:id="5606" w:author="Bob Rudis" w:date="2013-10-20T23:53:00Z"/>
            </w:rPr>
          </w:rPrChange>
        </w:rPr>
        <w:pPrChange w:id="5607" w:author="Bob Rudis" w:date="2013-10-20T23:55:00Z">
          <w:pPr>
            <w:pStyle w:val="CodeSnippet"/>
          </w:pPr>
        </w:pPrChange>
      </w:pPr>
      <w:ins w:id="5608" w:author="Bob Rudis" w:date="2013-10-20T23:53:00Z">
        <w:r w:rsidRPr="00F83100">
          <w:rPr>
            <w:i/>
            <w:color w:val="9B9B9B"/>
            <w:rPrChange w:id="5609" w:author="Bob Rudis" w:date="2013-10-20T23:57:00Z">
              <w:rPr/>
            </w:rPrChange>
          </w:rPr>
          <w:t># the following print statement will show a huge text</w:t>
        </w:r>
      </w:ins>
    </w:p>
    <w:p w14:paraId="51FE2F53" w14:textId="487A2A1F" w:rsidR="00E506D8" w:rsidRPr="00F83100" w:rsidRDefault="00E506D8">
      <w:pPr>
        <w:pStyle w:val="CodeSnippet"/>
        <w:shd w:val="clear" w:color="auto" w:fill="FFF8EA"/>
        <w:rPr>
          <w:ins w:id="5610" w:author="Bob Rudis" w:date="2013-10-20T23:54:00Z"/>
          <w:i/>
          <w:color w:val="9B9B9B"/>
          <w:rPrChange w:id="5611" w:author="Bob Rudis" w:date="2013-10-20T23:57:00Z">
            <w:rPr>
              <w:ins w:id="5612" w:author="Bob Rudis" w:date="2013-10-20T23:54:00Z"/>
            </w:rPr>
          </w:rPrChange>
        </w:rPr>
        <w:pPrChange w:id="5613" w:author="Bob Rudis" w:date="2013-10-20T23:55:00Z">
          <w:pPr>
            <w:pStyle w:val="CodeSnippet"/>
          </w:pPr>
        </w:pPrChange>
      </w:pPr>
      <w:ins w:id="5614" w:author="Bob Rudis" w:date="2013-10-20T23:53:00Z">
        <w:r w:rsidRPr="00F83100">
          <w:rPr>
            <w:i/>
            <w:color w:val="9B9B9B"/>
            <w:rPrChange w:id="5615" w:author="Bob Rudis" w:date="2013-10-20T23:57:00Z">
              <w:rPr/>
            </w:rPrChange>
          </w:rPr>
          <w:lastRenderedPageBreak/>
          <w:t># representation of the contingency table</w:t>
        </w:r>
      </w:ins>
      <w:ins w:id="5616" w:author="Bob Rudis" w:date="2013-10-20T23:54:00Z">
        <w:r w:rsidRPr="00F83100">
          <w:rPr>
            <w:i/>
            <w:color w:val="9B9B9B"/>
            <w:rPrChange w:id="5617" w:author="Bob Rudis" w:date="2013-10-20T23:57:00Z">
              <w:rPr/>
            </w:rPrChange>
          </w:rPr>
          <w:t>. The output</w:t>
        </w:r>
      </w:ins>
    </w:p>
    <w:p w14:paraId="028BCE68" w14:textId="2B12C0BB" w:rsidR="00E506D8" w:rsidRPr="00F83100" w:rsidRDefault="00E506D8">
      <w:pPr>
        <w:pStyle w:val="CodeSnippet"/>
        <w:shd w:val="clear" w:color="auto" w:fill="FFF8EA"/>
        <w:rPr>
          <w:ins w:id="5618" w:author="Bob Rudis" w:date="2013-10-20T23:54:00Z"/>
          <w:i/>
          <w:color w:val="9B9B9B"/>
          <w:rPrChange w:id="5619" w:author="Bob Rudis" w:date="2013-10-20T23:57:00Z">
            <w:rPr>
              <w:ins w:id="5620" w:author="Bob Rudis" w:date="2013-10-20T23:54:00Z"/>
            </w:rPr>
          </w:rPrChange>
        </w:rPr>
        <w:pPrChange w:id="5621" w:author="Bob Rudis" w:date="2013-10-20T23:55:00Z">
          <w:pPr>
            <w:pStyle w:val="CodeSnippet"/>
          </w:pPr>
        </w:pPrChange>
      </w:pPr>
      <w:ins w:id="5622" w:author="Bob Rudis" w:date="2013-10-20T23:54:00Z">
        <w:r w:rsidRPr="00F83100">
          <w:rPr>
            <w:i/>
            <w:color w:val="9B9B9B"/>
            <w:rPrChange w:id="5623" w:author="Bob Rudis" w:date="2013-10-20T23:57:00Z">
              <w:rPr/>
            </w:rPrChange>
          </w:rPr>
          <w:t xml:space="preserve"># is too large for the book, but is worth looking at </w:t>
        </w:r>
      </w:ins>
    </w:p>
    <w:p w14:paraId="0978A2D9" w14:textId="788DAAD1" w:rsidR="00E506D8" w:rsidRPr="00F83100" w:rsidRDefault="00E506D8">
      <w:pPr>
        <w:pStyle w:val="CodeSnippet"/>
        <w:shd w:val="clear" w:color="auto" w:fill="FFF8EA"/>
        <w:rPr>
          <w:ins w:id="5624" w:author="Bob Rudis" w:date="2013-10-20T23:54:00Z"/>
          <w:i/>
          <w:color w:val="9B9B9B"/>
          <w:rPrChange w:id="5625" w:author="Bob Rudis" w:date="2013-10-20T23:57:00Z">
            <w:rPr>
              <w:ins w:id="5626" w:author="Bob Rudis" w:date="2013-10-20T23:54:00Z"/>
            </w:rPr>
          </w:rPrChange>
        </w:rPr>
        <w:pPrChange w:id="5627" w:author="Bob Rudis" w:date="2013-10-20T23:55:00Z">
          <w:pPr>
            <w:pStyle w:val="CodeSnippet"/>
          </w:pPr>
        </w:pPrChange>
      </w:pPr>
      <w:ins w:id="5628" w:author="Bob Rudis" w:date="2013-10-20T23:54:00Z">
        <w:r w:rsidRPr="00F83100">
          <w:rPr>
            <w:i/>
            <w:color w:val="9B9B9B"/>
            <w:rPrChange w:id="5629" w:author="Bob Rudis" w:date="2013-10-20T23:57:00Z">
              <w:rPr/>
            </w:rPrChange>
          </w:rPr>
          <w:t xml:space="preserve"># as you run through the exercise to see how useful </w:t>
        </w:r>
      </w:ins>
    </w:p>
    <w:p w14:paraId="1AF3082F" w14:textId="6DDF1985" w:rsidR="00E506D8" w:rsidRPr="00F83100" w:rsidRDefault="00E506D8">
      <w:pPr>
        <w:pStyle w:val="CodeSnippet"/>
        <w:shd w:val="clear" w:color="auto" w:fill="FFF8EA"/>
        <w:rPr>
          <w:ins w:id="5630" w:author="Bob Rudis" w:date="2013-10-20T23:53:00Z"/>
          <w:i/>
          <w:color w:val="9B9B9B"/>
          <w:rPrChange w:id="5631" w:author="Bob Rudis" w:date="2013-10-20T23:57:00Z">
            <w:rPr>
              <w:ins w:id="5632" w:author="Bob Rudis" w:date="2013-10-20T23:53:00Z"/>
            </w:rPr>
          </w:rPrChange>
        </w:rPr>
        <w:pPrChange w:id="5633" w:author="Bob Rudis" w:date="2013-10-20T23:55:00Z">
          <w:pPr>
            <w:pStyle w:val="CodeSnippet"/>
          </w:pPr>
        </w:pPrChange>
      </w:pPr>
      <w:ins w:id="5634" w:author="Bob Rudis" w:date="2013-10-20T23:54:00Z">
        <w:r w:rsidRPr="00F83100">
          <w:rPr>
            <w:i/>
            <w:color w:val="9B9B9B"/>
            <w:rPrChange w:id="5635" w:author="Bob Rudis" w:date="2013-10-20T23:57:00Z">
              <w:rPr/>
            </w:rPrChange>
          </w:rPr>
          <w:t># visualizations can be over raw text/numeric output</w:t>
        </w:r>
      </w:ins>
    </w:p>
    <w:p w14:paraId="5C8AE22F" w14:textId="6CCA88C8" w:rsidR="005626B1" w:rsidRPr="00F83100" w:rsidRDefault="00DD5024">
      <w:pPr>
        <w:pStyle w:val="CodeSnippet"/>
        <w:shd w:val="clear" w:color="auto" w:fill="FFF8EA"/>
        <w:rPr>
          <w:color w:val="9B9B9B"/>
          <w:rPrChange w:id="5636" w:author="Bob Rudis" w:date="2013-10-20T23:57:00Z">
            <w:rPr>
              <w:b/>
            </w:rPr>
          </w:rPrChange>
        </w:rPr>
        <w:pPrChange w:id="5637" w:author="Bob Rudis" w:date="2013-10-20T23:55:00Z">
          <w:pPr>
            <w:pStyle w:val="CodeSnippet"/>
          </w:pPr>
        </w:pPrChange>
      </w:pPr>
      <w:r w:rsidRPr="00F83100">
        <w:rPr>
          <w:color w:val="800026"/>
          <w:rPrChange w:id="5638" w:author="Bob Rudis" w:date="2013-10-20T23:56:00Z">
            <w:rPr>
              <w:b/>
              <w:i/>
            </w:rPr>
          </w:rPrChange>
        </w:rPr>
        <w:t>print xtab</w:t>
      </w:r>
      <w:ins w:id="5639" w:author="Bob Rudis" w:date="2013-10-20T23:54:00Z">
        <w:r w:rsidR="00E506D8" w:rsidRPr="00F83100">
          <w:rPr>
            <w:color w:val="800026"/>
            <w:rPrChange w:id="5640" w:author="Bob Rudis" w:date="2013-10-20T23:56:00Z">
              <w:rPr/>
            </w:rPrChange>
          </w:rPr>
          <w:t>.to_string()</w:t>
        </w:r>
      </w:ins>
      <w:r w:rsidRPr="00F83100">
        <w:rPr>
          <w:color w:val="800026"/>
          <w:rPrChange w:id="5641" w:author="Bob Rudis" w:date="2013-10-20T23:56:00Z">
            <w:rPr>
              <w:b/>
              <w:i/>
            </w:rPr>
          </w:rPrChange>
        </w:rPr>
        <w:t xml:space="preserve"> </w:t>
      </w:r>
      <w:r w:rsidRPr="00F83100">
        <w:rPr>
          <w:color w:val="9B9B9B"/>
          <w:rPrChange w:id="5642" w:author="Bob Rudis" w:date="2013-10-20T23:57:00Z">
            <w:rPr>
              <w:b/>
              <w:i/>
            </w:rPr>
          </w:rPrChange>
        </w:rPr>
        <w:t>#output not shown</w:t>
      </w:r>
    </w:p>
    <w:p w14:paraId="10AFC70E" w14:textId="77777777" w:rsidR="00E506D8" w:rsidRDefault="00E506D8">
      <w:pPr>
        <w:pStyle w:val="CodeSnippet"/>
        <w:numPr>
          <w:ins w:id="5643" w:author="Russell Thomas" w:date="2013-08-20T16:45:00Z"/>
        </w:numPr>
        <w:shd w:val="clear" w:color="auto" w:fill="FFF8EA"/>
        <w:rPr>
          <w:ins w:id="5644" w:author="Bob Rudis" w:date="2013-10-20T23:55:00Z"/>
        </w:rPr>
        <w:pPrChange w:id="5645" w:author="Bob Rudis" w:date="2013-10-20T23:55:00Z">
          <w:pPr>
            <w:pStyle w:val="CodeSnippet"/>
          </w:pPr>
        </w:pPrChange>
      </w:pPr>
    </w:p>
    <w:p w14:paraId="7DCE928F" w14:textId="77777777" w:rsidR="00C057DE" w:rsidRDefault="00E506D8">
      <w:pPr>
        <w:pStyle w:val="CodeSnippet"/>
        <w:numPr>
          <w:ins w:id="5646" w:author="Russell Thomas" w:date="2013-08-20T16:45:00Z"/>
        </w:numPr>
        <w:shd w:val="clear" w:color="auto" w:fill="FFF8EA"/>
        <w:rPr>
          <w:ins w:id="5647" w:author="Bob Rudis" w:date="2013-10-21T00:16:00Z"/>
        </w:rPr>
        <w:pPrChange w:id="5648" w:author="Bob Rudis" w:date="2013-10-20T23:55:00Z">
          <w:pPr>
            <w:pStyle w:val="CodeSnippet"/>
          </w:pPr>
        </w:pPrChange>
      </w:pPr>
      <w:ins w:id="5649" w:author="Bob Rudis" w:date="2013-10-20T23:53:00Z">
        <w:r w:rsidRPr="00F83100">
          <w:rPr>
            <w:color w:val="800026"/>
            <w:rPrChange w:id="5650" w:author="Bob Rudis" w:date="2013-10-20T23:56:00Z">
              <w:rPr/>
            </w:rPrChange>
          </w:rPr>
          <w:t xml:space="preserve">xtab.plot(kind='bar',legend=False, </w:t>
        </w:r>
      </w:ins>
    </w:p>
    <w:p w14:paraId="0E85A4DB" w14:textId="77777777" w:rsidR="005A7A72" w:rsidRDefault="00C057DE">
      <w:pPr>
        <w:pStyle w:val="CodeSnippet"/>
        <w:numPr>
          <w:ins w:id="5651" w:author="Russell Thomas" w:date="2013-08-20T16:45:00Z"/>
        </w:numPr>
        <w:shd w:val="clear" w:color="auto" w:fill="FFF8EA"/>
        <w:rPr>
          <w:ins w:id="5652" w:author="Bob Rudis" w:date="2013-10-21T00:19:00Z"/>
          <w:color w:val="800026"/>
        </w:rPr>
        <w:pPrChange w:id="5653" w:author="Bob Rudis" w:date="2013-10-20T23:55:00Z">
          <w:pPr>
            <w:pStyle w:val="CodeSnippet"/>
          </w:pPr>
        </w:pPrChange>
      </w:pPr>
      <w:ins w:id="5654" w:author="Bob Rudis" w:date="2013-10-21T00:16:00Z">
        <w:r>
          <w:t xml:space="preserve">   </w:t>
        </w:r>
      </w:ins>
      <w:ins w:id="5655" w:author="Bob Rudis" w:date="2013-10-20T23:53:00Z">
        <w:r w:rsidR="00E506D8" w:rsidRPr="00F83100">
          <w:rPr>
            <w:color w:val="800026"/>
            <w:rPrChange w:id="5656" w:author="Bob Rudis" w:date="2013-10-20T23:56:00Z">
              <w:rPr/>
            </w:rPrChange>
          </w:rPr>
          <w:t>title="Risk ~ Reliabilty | Type")</w:t>
        </w:r>
      </w:ins>
      <w:ins w:id="5657" w:author="Bob Rudis" w:date="2013-10-21T00:08:00Z">
        <w:r w:rsidR="00E3235F">
          <w:rPr>
            <w:color w:val="800026"/>
          </w:rPr>
          <w:t>.grid(False)</w:t>
        </w:r>
      </w:ins>
    </w:p>
    <w:p w14:paraId="2B6B0805" w14:textId="1B40281E" w:rsidR="005A7A72" w:rsidRDefault="005A7A72" w:rsidP="005A7A72">
      <w:pPr>
        <w:pStyle w:val="Slug"/>
        <w:rPr>
          <w:ins w:id="5658" w:author="Bob Rudis" w:date="2013-10-21T00:19:00Z"/>
        </w:rPr>
      </w:pPr>
      <w:ins w:id="5659" w:author="Bob Rudis" w:date="2013-10-21T00:19:00Z">
        <w:r>
          <w:t>Figure 3-12</w:t>
        </w:r>
        <w:r>
          <w:tab/>
          <w:t>Three-way risk/reliability/type contingency table bar chart (Python)</w:t>
        </w:r>
        <w:r>
          <w:tab/>
          <w:t>[</w:t>
        </w:r>
        <w:r w:rsidRPr="00472EFB">
          <w:t>9781118</w:t>
        </w:r>
        <w:r>
          <w:t>793725 c03f012.eps]</w:t>
        </w:r>
      </w:ins>
    </w:p>
    <w:p w14:paraId="5714079B" w14:textId="381226E6" w:rsidR="005626B1" w:rsidRPr="00F83100" w:rsidDel="00E506D8" w:rsidRDefault="00DD5024">
      <w:pPr>
        <w:pStyle w:val="CodeSnippet"/>
        <w:shd w:val="clear" w:color="auto" w:fill="FFF8EA"/>
        <w:rPr>
          <w:ins w:id="5660" w:author="Russell Thomas" w:date="2013-08-20T16:45:00Z"/>
          <w:del w:id="5661" w:author="Bob Rudis" w:date="2013-10-20T23:53:00Z"/>
          <w:color w:val="800026"/>
          <w:rPrChange w:id="5662" w:author="Bob Rudis" w:date="2013-10-20T23:56:00Z">
            <w:rPr>
              <w:ins w:id="5663" w:author="Russell Thomas" w:date="2013-08-20T16:45:00Z"/>
              <w:del w:id="5664" w:author="Bob Rudis" w:date="2013-10-20T23:53:00Z"/>
              <w:b/>
            </w:rPr>
          </w:rPrChange>
        </w:rPr>
        <w:pPrChange w:id="5665" w:author="Bob Rudis" w:date="2013-10-20T23:55:00Z">
          <w:pPr>
            <w:pStyle w:val="CodeSnippet"/>
          </w:pPr>
        </w:pPrChange>
      </w:pPr>
      <w:del w:id="5666" w:author="Bob Rudis" w:date="2013-10-20T23:53:00Z">
        <w:r w:rsidRPr="00F83100" w:rsidDel="00E506D8">
          <w:rPr>
            <w:color w:val="800026"/>
            <w:rPrChange w:id="5667" w:author="Bob Rudis" w:date="2013-10-20T23:56:00Z">
              <w:rPr>
                <w:b/>
                <w:i/>
              </w:rPr>
            </w:rPrChange>
          </w:rPr>
          <w:delText>xtab.plot(kind='bar',legend=False) #output not shown</w:delText>
        </w:r>
      </w:del>
    </w:p>
    <w:p w14:paraId="367499AE" w14:textId="77777777" w:rsidR="00AA6DC2" w:rsidRPr="00F83100" w:rsidRDefault="00AA6DC2">
      <w:pPr>
        <w:pStyle w:val="CodeSnippet"/>
        <w:numPr>
          <w:ins w:id="5668" w:author="Russell Thomas" w:date="2013-08-20T16:45:00Z"/>
        </w:numPr>
        <w:shd w:val="clear" w:color="auto" w:fill="FFF8EA"/>
        <w:rPr>
          <w:ins w:id="5669" w:author="Russell Thomas" w:date="2013-08-20T16:45:00Z"/>
          <w:color w:val="800026"/>
          <w:rPrChange w:id="5670" w:author="Bob Rudis" w:date="2013-10-20T23:56:00Z">
            <w:rPr>
              <w:ins w:id="5671" w:author="Russell Thomas" w:date="2013-08-20T16:45:00Z"/>
              <w:b/>
            </w:rPr>
          </w:rPrChange>
        </w:rPr>
        <w:pPrChange w:id="5672" w:author="Bob Rudis" w:date="2013-10-20T23:55:00Z">
          <w:pPr>
            <w:pStyle w:val="CodeSnippet"/>
          </w:pPr>
        </w:pPrChange>
      </w:pPr>
    </w:p>
    <w:p w14:paraId="32386FEB" w14:textId="77777777" w:rsidR="00DD5024" w:rsidRDefault="00AA6DC2">
      <w:pPr>
        <w:pStyle w:val="QueryPara"/>
        <w:numPr>
          <w:ins w:id="5673" w:author="Russell Thomas" w:date="2013-08-20T16:45:00Z"/>
        </w:numPr>
        <w:rPr>
          <w:ins w:id="5674" w:author="Bob Rudis" w:date="2013-10-20T23:46:00Z"/>
        </w:rPr>
        <w:pPrChange w:id="5675" w:author="Russell Thomas" w:date="2013-08-20T16:48:00Z">
          <w:pPr>
            <w:pStyle w:val="CodeSnippet"/>
          </w:pPr>
        </w:pPrChange>
      </w:pPr>
      <w:ins w:id="5676" w:author="Russell Thomas" w:date="2013-08-20T16:45:00Z">
        <w:r>
          <w:t xml:space="preserve">[[I don’t get the results shown in Fig 3.12.   </w:t>
        </w:r>
      </w:ins>
      <w:ins w:id="5677" w:author="Russell Thomas" w:date="2013-08-20T16:47:00Z">
        <w:r w:rsidR="00FD4040">
          <w:t xml:space="preserve">I get a table full of data, and then one graphic. </w:t>
        </w:r>
      </w:ins>
      <w:ins w:id="5678" w:author="Russell Thomas" w:date="2013-08-20T16:45:00Z">
        <w:r>
          <w:t>Here</w:t>
        </w:r>
      </w:ins>
      <w:ins w:id="5679" w:author="Russell Thomas" w:date="2013-08-20T16:46:00Z">
        <w:r w:rsidR="00FD4040">
          <w:t>’s the graphic</w:t>
        </w:r>
        <w:r>
          <w:t>:</w:t>
        </w:r>
      </w:ins>
    </w:p>
    <w:p w14:paraId="4C045CF8" w14:textId="77777777" w:rsidR="00412B88" w:rsidRDefault="00412B88">
      <w:pPr>
        <w:pStyle w:val="QueryPara"/>
        <w:numPr>
          <w:ins w:id="5680" w:author="Russell Thomas" w:date="2013-08-20T16:45:00Z"/>
        </w:numPr>
        <w:rPr>
          <w:ins w:id="5681" w:author="Bob Rudis" w:date="2013-10-20T23:46:00Z"/>
        </w:rPr>
        <w:pPrChange w:id="5682" w:author="Russell Thomas" w:date="2013-08-20T16:48:00Z">
          <w:pPr>
            <w:pStyle w:val="CodeSnippet"/>
          </w:pPr>
        </w:pPrChange>
      </w:pPr>
    </w:p>
    <w:p w14:paraId="5E6F836A" w14:textId="771153DE" w:rsidR="00412B88" w:rsidRDefault="00412B88">
      <w:pPr>
        <w:pStyle w:val="QueryPara"/>
        <w:numPr>
          <w:ins w:id="5683" w:author="Russell Thomas" w:date="2013-08-20T16:45:00Z"/>
        </w:numPr>
        <w:rPr>
          <w:ins w:id="5684" w:author="Russell Thomas" w:date="2013-08-20T16:46:00Z"/>
        </w:rPr>
        <w:pPrChange w:id="5685" w:author="Russell Thomas" w:date="2013-08-20T16:48:00Z">
          <w:pPr>
            <w:pStyle w:val="CodeSnippet"/>
          </w:pPr>
        </w:pPrChange>
      </w:pPr>
      <w:ins w:id="5686" w:author="Bob Rudis" w:date="2013-10-20T23:46:00Z">
        <w:r>
          <w:t>AR: fixed</w:t>
        </w:r>
      </w:ins>
    </w:p>
    <w:p w14:paraId="3A2A5DB1" w14:textId="77777777" w:rsidR="00DD5024" w:rsidRDefault="00CC23D6">
      <w:pPr>
        <w:numPr>
          <w:ins w:id="5687" w:author="Russell Thomas" w:date="2013-08-20T16:46:00Z"/>
        </w:numPr>
        <w:jc w:val="center"/>
        <w:pPrChange w:id="5688" w:author="Russell Thomas" w:date="2013-08-20T16:47:00Z">
          <w:pPr>
            <w:pStyle w:val="CodeSnippet"/>
          </w:pPr>
        </w:pPrChange>
      </w:pPr>
      <w:ins w:id="5689" w:author="Russell Thomas" w:date="2013-08-20T16:46:00Z">
        <w:r>
          <w:rPr>
            <w:rFonts w:asciiTheme="minorHAnsi" w:eastAsiaTheme="minorHAnsi" w:hAnsiTheme="minorHAnsi" w:cstheme="minorBidi"/>
            <w:noProof/>
            <w:rPrChange w:id="5690" w:author="Unknown">
              <w:rPr>
                <w:i/>
              </w:rPr>
            </w:rPrChange>
          </w:rPr>
          <w:drawing>
            <wp:inline distT="0" distB="0" distL="0" distR="0" wp14:anchorId="218B9A18" wp14:editId="03A34B89">
              <wp:extent cx="3520257" cy="3266872"/>
              <wp:effectExtent l="25400" t="0" r="10343" b="0"/>
              <wp:docPr id="4" name="Picture 3" descr="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jpg"/>
                      <pic:cNvPicPr/>
                    </pic:nvPicPr>
                    <pic:blipFill>
                      <a:blip r:embed="rId12"/>
                      <a:stretch>
                        <a:fillRect/>
                      </a:stretch>
                    </pic:blipFill>
                    <pic:spPr>
                      <a:xfrm>
                        <a:off x="0" y="0"/>
                        <a:ext cx="3520623" cy="3267212"/>
                      </a:xfrm>
                      <a:prstGeom prst="rect">
                        <a:avLst/>
                      </a:prstGeom>
                    </pic:spPr>
                  </pic:pic>
                </a:graphicData>
              </a:graphic>
            </wp:inline>
          </w:drawing>
        </w:r>
      </w:ins>
    </w:p>
    <w:p w14:paraId="0659288B" w14:textId="3E687D7D" w:rsidR="0062297A" w:rsidDel="007D3EDA" w:rsidRDefault="00CA66CA" w:rsidP="0062297A">
      <w:pPr>
        <w:pStyle w:val="Slug"/>
        <w:rPr>
          <w:del w:id="5691" w:author="Bob Rudis" w:date="2013-10-20T23:42:00Z"/>
        </w:rPr>
      </w:pPr>
      <w:del w:id="5692" w:author="Bob Rudis" w:date="2013-10-20T23:42:00Z">
        <w:r w:rsidDel="007D3EDA">
          <w:delText>Figure 3</w:delText>
        </w:r>
      </w:del>
      <w:ins w:id="5693" w:author="Kezia Endsley" w:date="2013-08-05T08:19:00Z">
        <w:del w:id="5694" w:author="Bob Rudis" w:date="2013-10-20T23:42:00Z">
          <w:r w:rsidR="00CB0A2C" w:rsidDel="007D3EDA">
            <w:delText>.</w:delText>
          </w:r>
        </w:del>
      </w:ins>
      <w:ins w:id="5695" w:author="John Sleeva" w:date="2013-09-27T05:43:00Z">
        <w:del w:id="5696" w:author="Bob Rudis" w:date="2013-10-20T23:42:00Z">
          <w:r w:rsidR="00A76602" w:rsidDel="007D3EDA">
            <w:delText>-</w:delText>
          </w:r>
        </w:del>
      </w:ins>
      <w:del w:id="5697" w:author="Bob Rudis" w:date="2013-10-20T23:42:00Z">
        <w:r w:rsidDel="007D3EDA">
          <w:delText>-</w:delText>
        </w:r>
        <w:r w:rsidR="000B119D" w:rsidDel="007D3EDA">
          <w:delText>12</w:delText>
        </w:r>
      </w:del>
      <w:ins w:id="5698" w:author="John Sleeva" w:date="2013-09-27T05:43:00Z">
        <w:del w:id="5699" w:author="Bob Rudis" w:date="2013-10-20T23:42:00Z">
          <w:r w:rsidR="00A76602" w:rsidDel="007D3EDA">
            <w:tab/>
          </w:r>
        </w:del>
      </w:ins>
      <w:del w:id="5700" w:author="Bob Rudis" w:date="2013-10-20T23:42:00Z">
        <w:r w:rsidR="0062297A" w:rsidDel="007D3EDA">
          <w:delText xml:space="preserve"> </w:delText>
        </w:r>
      </w:del>
      <w:ins w:id="5701" w:author="Kezia Endsley" w:date="2013-08-05T08:23:00Z">
        <w:del w:id="5702" w:author="Bob Rudis" w:date="2013-10-20T23:42:00Z">
          <w:r w:rsidR="00363ED6" w:rsidDel="007D3EDA">
            <w:delText>Three</w:delText>
          </w:r>
        </w:del>
      </w:ins>
      <w:del w:id="5703" w:author="Bob Rudis" w:date="2013-10-20T23:42:00Z">
        <w:r w:rsidR="0062297A" w:rsidDel="007D3EDA">
          <w:delText xml:space="preserve">3-Way </w:delText>
        </w:r>
      </w:del>
      <w:ins w:id="5704" w:author="John Sleeva" w:date="2013-09-27T05:43:00Z">
        <w:del w:id="5705" w:author="Bob Rudis" w:date="2013-10-20T23:42:00Z">
          <w:r w:rsidR="00A76602" w:rsidDel="007D3EDA">
            <w:delText xml:space="preserve">way </w:delText>
          </w:r>
        </w:del>
      </w:ins>
      <w:del w:id="5706" w:author="Bob Rudis" w:date="2013-10-20T23:42:00Z">
        <w:r w:rsidR="0062297A" w:rsidDel="007D3EDA">
          <w:delText>Risk</w:delText>
        </w:r>
      </w:del>
      <w:ins w:id="5707" w:author="John Sleeva" w:date="2013-09-27T05:43:00Z">
        <w:del w:id="5708" w:author="Bob Rudis" w:date="2013-10-20T23:42:00Z">
          <w:r w:rsidR="00A76602" w:rsidDel="007D3EDA">
            <w:delText>risk</w:delText>
          </w:r>
        </w:del>
      </w:ins>
      <w:del w:id="5709" w:author="Bob Rudis" w:date="2013-10-20T23:42:00Z">
        <w:r w:rsidR="0062297A" w:rsidDel="007D3EDA">
          <w:delText>/Reliability</w:delText>
        </w:r>
      </w:del>
      <w:ins w:id="5710" w:author="John Sleeva" w:date="2013-09-27T05:43:00Z">
        <w:del w:id="5711" w:author="Bob Rudis" w:date="2013-10-20T23:42:00Z">
          <w:r w:rsidR="00A76602" w:rsidDel="007D3EDA">
            <w:delText>reliability</w:delText>
          </w:r>
        </w:del>
      </w:ins>
      <w:del w:id="5712" w:author="Bob Rudis" w:date="2013-10-20T23:42:00Z">
        <w:r w:rsidR="0062297A" w:rsidDel="007D3EDA">
          <w:delText xml:space="preserve">/Type </w:delText>
        </w:r>
      </w:del>
      <w:ins w:id="5713" w:author="John Sleeva" w:date="2013-09-27T05:43:00Z">
        <w:del w:id="5714" w:author="Bob Rudis" w:date="2013-10-20T23:42:00Z">
          <w:r w:rsidR="00A76602" w:rsidDel="007D3EDA">
            <w:delText xml:space="preserve">type </w:delText>
          </w:r>
        </w:del>
      </w:ins>
      <w:del w:id="5715" w:author="Bob Rudis" w:date="2013-10-20T23:42:00Z">
        <w:r w:rsidR="0062297A" w:rsidDel="007D3EDA">
          <w:delText xml:space="preserve">Contingency </w:delText>
        </w:r>
      </w:del>
      <w:ins w:id="5716" w:author="John Sleeva" w:date="2013-09-27T05:43:00Z">
        <w:del w:id="5717" w:author="Bob Rudis" w:date="2013-10-20T23:42:00Z">
          <w:r w:rsidR="00A76602" w:rsidDel="007D3EDA">
            <w:delText xml:space="preserve">contingency </w:delText>
          </w:r>
        </w:del>
      </w:ins>
      <w:del w:id="5718" w:author="Bob Rudis" w:date="2013-10-20T23:42:00Z">
        <w:r w:rsidR="0062297A" w:rsidDel="007D3EDA">
          <w:delText>Table</w:delText>
        </w:r>
        <w:r w:rsidR="000B119D" w:rsidDel="007D3EDA">
          <w:delText xml:space="preserve"> </w:delText>
        </w:r>
      </w:del>
      <w:ins w:id="5719" w:author="John Sleeva" w:date="2013-09-27T05:43:00Z">
        <w:del w:id="5720" w:author="Bob Rudis" w:date="2013-10-20T23:42:00Z">
          <w:r w:rsidR="00A76602" w:rsidDel="007D3EDA">
            <w:delText xml:space="preserve">table </w:delText>
          </w:r>
        </w:del>
      </w:ins>
      <w:del w:id="5721" w:author="Bob Rudis" w:date="2013-10-20T23:42:00Z">
        <w:r w:rsidR="000B119D" w:rsidDel="007D3EDA">
          <w:delText>(</w:delText>
        </w:r>
        <w:r w:rsidR="000B119D" w:rsidRPr="00583427" w:rsidDel="007D3EDA">
          <w:delText>R</w:delText>
        </w:r>
        <w:r w:rsidR="000B119D" w:rsidDel="007D3EDA">
          <w:delText>)</w:delText>
        </w:r>
        <w:r w:rsidR="0062297A" w:rsidDel="007D3EDA">
          <w:tab/>
          <w:delText>[</w:delText>
        </w:r>
      </w:del>
      <w:ins w:id="5722" w:author="John Sleeva" w:date="2013-09-27T02:15:00Z">
        <w:del w:id="5723" w:author="Bob Rudis" w:date="2013-10-20T23:42:00Z">
          <w:r w:rsidR="00472EFB" w:rsidRPr="00472EFB" w:rsidDel="007D3EDA">
            <w:delText>9781118</w:delText>
          </w:r>
        </w:del>
      </w:ins>
      <w:del w:id="5724" w:author="Bob Rudis" w:date="2013-10-20T23:42:00Z">
        <w:r w:rsidR="000B119D" w:rsidDel="007D3EDA">
          <w:delText>793725</w:delText>
        </w:r>
      </w:del>
      <w:ins w:id="5725" w:author="John Sleeva" w:date="2013-09-27T02:15:00Z">
        <w:del w:id="5726" w:author="Bob Rudis" w:date="2013-10-20T23:42:00Z">
          <w:r w:rsidR="00472EFB" w:rsidDel="007D3EDA">
            <w:delText xml:space="preserve"> </w:delText>
          </w:r>
        </w:del>
      </w:ins>
      <w:del w:id="5727" w:author="Bob Rudis" w:date="2013-10-20T23:42:00Z">
        <w:r w:rsidR="000B119D" w:rsidDel="007D3EDA">
          <w:delText>c03f01</w:delText>
        </w:r>
        <w:r w:rsidR="00583427" w:rsidDel="007D3EDA">
          <w:delText>2</w:delText>
        </w:r>
        <w:r w:rsidR="0062297A" w:rsidDel="007D3EDA">
          <w:delText>.</w:delText>
        </w:r>
        <w:r w:rsidR="000B119D" w:rsidDel="007D3EDA">
          <w:delText>eps</w:delText>
        </w:r>
        <w:r w:rsidR="0062297A" w:rsidDel="007D3EDA">
          <w:delText>]</w:delText>
        </w:r>
      </w:del>
    </w:p>
    <w:p w14:paraId="25751CC9" w14:textId="77777777" w:rsidR="00256008" w:rsidRDefault="00256008" w:rsidP="00256008">
      <w:pPr>
        <w:pStyle w:val="QueryPara"/>
        <w:numPr>
          <w:ins w:id="5728" w:author="Kezia Endsley" w:date="2013-08-05T07:56:00Z"/>
        </w:numPr>
        <w:rPr>
          <w:ins w:id="5729" w:author="John Sleeva" w:date="2013-09-27T08:45:00Z"/>
        </w:rPr>
      </w:pPr>
      <w:ins w:id="5730" w:author="Kezia Endsley" w:date="2013-08-05T07:56:00Z">
        <w:r w:rsidRPr="00071ED2">
          <w:t xml:space="preserve">[[Authors: </w:t>
        </w:r>
      </w:ins>
      <w:ins w:id="5731" w:author="Kezia Endsley" w:date="2013-08-05T08:23:00Z">
        <w:r w:rsidR="00363ED6">
          <w:t xml:space="preserve">this figure needs a text reference. </w:t>
        </w:r>
      </w:ins>
      <w:proofErr w:type="spellStart"/>
      <w:ins w:id="5732" w:author="Kezia Endsley" w:date="2013-08-05T07:56:00Z">
        <w:r w:rsidRPr="00071ED2">
          <w:t>Kezia</w:t>
        </w:r>
        <w:proofErr w:type="spellEnd"/>
        <w:r w:rsidRPr="00071ED2">
          <w:t>]]</w:t>
        </w:r>
      </w:ins>
      <w:ins w:id="5733" w:author="Kent, Kevin - Indianapolis" w:date="2013-10-09T11:19:00Z">
        <w:r w:rsidR="006A2160">
          <w:t xml:space="preserve"> //Authors, Yes, you need some text that indicates what the readers are seeing in the figure, that introduces it for them. It should be somewhere prior to the figure. Thanks, Kevin (</w:t>
        </w:r>
        <w:proofErr w:type="spellStart"/>
        <w:r w:rsidR="006A2160">
          <w:t>PjE</w:t>
        </w:r>
        <w:proofErr w:type="spellEnd"/>
        <w:r w:rsidR="006A2160">
          <w:t>)</w:t>
        </w:r>
      </w:ins>
    </w:p>
    <w:p w14:paraId="18DE1F04" w14:textId="77777777" w:rsidR="00E97483" w:rsidRDefault="00E97483" w:rsidP="00256008">
      <w:pPr>
        <w:pStyle w:val="QueryPara"/>
        <w:numPr>
          <w:ins w:id="5734" w:author="John Sleeva" w:date="2013-09-27T08:45:00Z"/>
        </w:numPr>
        <w:rPr>
          <w:ins w:id="5735" w:author="John Sleeva" w:date="2013-09-27T08:45:00Z"/>
        </w:rPr>
      </w:pPr>
    </w:p>
    <w:p w14:paraId="1C58A7AF" w14:textId="77C4AE16" w:rsidR="00E97483" w:rsidRDefault="00E97483" w:rsidP="00256008">
      <w:pPr>
        <w:pStyle w:val="QueryPara"/>
        <w:numPr>
          <w:ins w:id="5736" w:author="John Sleeva" w:date="2013-09-27T08:45:00Z"/>
        </w:numPr>
        <w:rPr>
          <w:ins w:id="5737" w:author="Bob Rudis" w:date="2013-10-20T23:57:00Z"/>
        </w:rPr>
      </w:pPr>
      <w:ins w:id="5738" w:author="John Sleeva" w:date="2013-09-27T08:45:00Z">
        <w:r>
          <w:t xml:space="preserve">AU: Do we need the Python version of this figure? </w:t>
        </w:r>
        <w:del w:id="5739" w:author="Bob Rudis" w:date="2013-10-20T23:57:00Z">
          <w:r w:rsidDel="00C42925">
            <w:delText>--</w:delText>
          </w:r>
        </w:del>
      </w:ins>
      <w:ins w:id="5740" w:author="Bob Rudis" w:date="2013-10-20T23:57:00Z">
        <w:r w:rsidR="00C42925">
          <w:t>–</w:t>
        </w:r>
      </w:ins>
      <w:ins w:id="5741" w:author="John Sleeva" w:date="2013-09-27T08:45:00Z">
        <w:r>
          <w:t>John</w:t>
        </w:r>
      </w:ins>
    </w:p>
    <w:p w14:paraId="35C21AD2" w14:textId="77777777" w:rsidR="00C42925" w:rsidRDefault="00C42925" w:rsidP="00256008">
      <w:pPr>
        <w:pStyle w:val="QueryPara"/>
        <w:numPr>
          <w:ins w:id="5742" w:author="John Sleeva" w:date="2013-09-27T08:45:00Z"/>
        </w:numPr>
        <w:rPr>
          <w:ins w:id="5743" w:author="Bob Rudis" w:date="2013-10-20T23:57:00Z"/>
        </w:rPr>
      </w:pPr>
    </w:p>
    <w:p w14:paraId="4F5783B1" w14:textId="1CE1C1DB" w:rsidR="00C42925" w:rsidRPr="00071ED2" w:rsidRDefault="00C42925" w:rsidP="00256008">
      <w:pPr>
        <w:pStyle w:val="QueryPara"/>
        <w:numPr>
          <w:ins w:id="5744" w:author="John Sleeva" w:date="2013-09-27T08:45:00Z"/>
        </w:numPr>
        <w:rPr>
          <w:ins w:id="5745" w:author="Kezia Endsley" w:date="2013-08-05T07:56:00Z"/>
        </w:rPr>
      </w:pPr>
      <w:ins w:id="5746" w:author="Bob Rudis" w:date="2013-10-20T23:57:00Z">
        <w:r>
          <w:t xml:space="preserve">AR: The R version and Python version are different to show different output versions of the 3-way table without being overly redundant in the </w:t>
        </w:r>
        <w:proofErr w:type="gramStart"/>
        <w:r>
          <w:t>code .</w:t>
        </w:r>
      </w:ins>
      <w:proofErr w:type="gramEnd"/>
      <w:ins w:id="5747" w:author="Bob Rudis" w:date="2013-10-21T00:00:00Z">
        <w:r w:rsidR="00FA74E6">
          <w:t xml:space="preserve"> Folks should </w:t>
        </w:r>
        <w:r w:rsidR="00E3235F">
          <w:t>also be used to generating similar graphics in each.</w:t>
        </w:r>
      </w:ins>
    </w:p>
    <w:p w14:paraId="5B1AB24E" w14:textId="7CB01B40" w:rsidR="00E3235F" w:rsidRDefault="00B01042" w:rsidP="003F663F">
      <w:pPr>
        <w:pStyle w:val="Para"/>
      </w:pPr>
      <w:r>
        <w:lastRenderedPageBreak/>
        <w:t xml:space="preserve">They say a picture is worth a thousand words, but in this case it’s worth about 234,000 data points in the </w:t>
      </w:r>
      <w:r w:rsidRPr="0062297A">
        <w:rPr>
          <w:rStyle w:val="InlineCode"/>
        </w:rPr>
        <w:t>Scanning Hosts</w:t>
      </w:r>
      <w:r>
        <w:t xml:space="preserve"> category (about 90</w:t>
      </w:r>
      <w:ins w:id="5748" w:author="Kezia Endsley" w:date="2013-08-05T08:23:00Z">
        <w:r w:rsidR="00375C98">
          <w:t xml:space="preserve"> percent</w:t>
        </w:r>
      </w:ins>
      <w:del w:id="5749" w:author="Kezia Endsley" w:date="2013-08-05T08:23:00Z">
        <w:r w:rsidDel="00375C98">
          <w:delText>%</w:delText>
        </w:r>
      </w:del>
      <w:r>
        <w:t xml:space="preserve"> of the entries are classified as scanning hosts)</w:t>
      </w:r>
      <w:r w:rsidR="00CF733C">
        <w:t xml:space="preserve">. </w:t>
      </w:r>
      <w:r>
        <w:t xml:space="preserve">That category is so large and generally </w:t>
      </w:r>
      <w:r w:rsidR="00A82192">
        <w:t xml:space="preserve">low risk that it is </w:t>
      </w:r>
      <w:r>
        <w:t>overshadowing the rest of the categories</w:t>
      </w:r>
      <w:r w:rsidR="00CF733C">
        <w:t xml:space="preserve">. </w:t>
      </w:r>
      <w:del w:id="5750" w:author="Kezia Endsley" w:date="2013-08-05T08:23:00Z">
        <w:r w:rsidDel="00375C98">
          <w:delText xml:space="preserve">Let’s </w:delText>
        </w:r>
        <w:r w:rsidR="0062297A" w:rsidDel="00375C98">
          <w:delText>r</w:delText>
        </w:r>
      </w:del>
      <w:ins w:id="5751" w:author="Kezia Endsley" w:date="2013-08-05T08:23:00Z">
        <w:r w:rsidR="00375C98">
          <w:t>R</w:t>
        </w:r>
      </w:ins>
      <w:r w:rsidR="0062297A">
        <w:t xml:space="preserve">emove </w:t>
      </w:r>
      <w:del w:id="5752" w:author="Kezia Endsley" w:date="2013-08-05T08:24:00Z">
        <w:r w:rsidR="0062297A" w:rsidDel="00177E37">
          <w:delText xml:space="preserve">that </w:delText>
        </w:r>
      </w:del>
      <w:ins w:id="5753" w:author="Kezia Endsley" w:date="2013-08-05T08:24:00Z">
        <w:r w:rsidR="00177E37">
          <w:t xml:space="preserve">it </w:t>
        </w:r>
      </w:ins>
      <w:r w:rsidR="0062297A">
        <w:t xml:space="preserve">from the </w:t>
      </w:r>
      <w:r w:rsidR="00DD5024" w:rsidRPr="00DD5024">
        <w:rPr>
          <w:rStyle w:val="InlineCode"/>
          <w:rPrChange w:id="5754" w:author="Kezia Endsley" w:date="2013-08-05T08:23:00Z">
            <w:rPr>
              <w:rFonts w:ascii="Courier New" w:hAnsi="Courier New"/>
              <w:i/>
              <w:noProof/>
              <w:sz w:val="18"/>
            </w:rPr>
          </w:rPrChange>
        </w:rPr>
        <w:t>Type</w:t>
      </w:r>
      <w:r w:rsidR="0062297A">
        <w:t xml:space="preserve"> factors</w:t>
      </w:r>
      <w:r w:rsidR="00CA66CA">
        <w:t xml:space="preserve"> and </w:t>
      </w:r>
      <w:r>
        <w:t>re</w:t>
      </w:r>
      <w:del w:id="5755" w:author="Kezia Endsley" w:date="2013-08-05T08:24:00Z">
        <w:r w:rsidDel="00177E37">
          <w:delText>-</w:delText>
        </w:r>
      </w:del>
      <w:r>
        <w:t>generate the image</w:t>
      </w:r>
      <w:r w:rsidR="00CF733C">
        <w:t xml:space="preserve">. </w:t>
      </w:r>
      <w:r>
        <w:t xml:space="preserve">This isn’t to say </w:t>
      </w:r>
      <w:del w:id="5756" w:author="Kezia Endsley" w:date="2013-08-05T08:24:00Z">
        <w:r w:rsidDel="00177E37">
          <w:delText xml:space="preserve">those </w:delText>
        </w:r>
      </w:del>
      <w:ins w:id="5757" w:author="Kezia Endsley" w:date="2013-08-05T08:24:00Z">
        <w:r w:rsidR="00177E37">
          <w:t xml:space="preserve">the </w:t>
        </w:r>
        <w:r w:rsidR="00DD5024" w:rsidRPr="00DD5024">
          <w:rPr>
            <w:rStyle w:val="InlineCode"/>
            <w:rPrChange w:id="5758" w:author="Kezia Endsley" w:date="2013-08-05T08:25:00Z">
              <w:rPr>
                <w:rFonts w:ascii="Courier New" w:hAnsi="Courier New"/>
                <w:i/>
                <w:noProof/>
                <w:sz w:val="18"/>
              </w:rPr>
            </w:rPrChange>
          </w:rPr>
          <w:t>Scanning Hosts</w:t>
        </w:r>
        <w:r w:rsidR="00177E37">
          <w:t xml:space="preserve"> category isn</w:t>
        </w:r>
      </w:ins>
      <w:ins w:id="5759" w:author="Kezia Endsley" w:date="2013-08-05T08:25:00Z">
        <w:r w:rsidR="00177E37">
          <w:t>’t</w:t>
        </w:r>
      </w:ins>
      <w:ins w:id="5760" w:author="Kezia Endsley" w:date="2013-08-05T08:24:00Z">
        <w:r w:rsidR="00177E37">
          <w:t xml:space="preserve"> </w:t>
        </w:r>
      </w:ins>
      <w:del w:id="5761" w:author="Kezia Endsley" w:date="2013-08-05T08:25:00Z">
        <w:r w:rsidDel="00177E37">
          <w:delText xml:space="preserve">aren’t </w:delText>
        </w:r>
      </w:del>
      <w:r>
        <w:t xml:space="preserve">important, </w:t>
      </w:r>
      <w:r w:rsidR="00A82192">
        <w:t xml:space="preserve">but remember </w:t>
      </w:r>
      <w:del w:id="5762" w:author="Kezia Endsley" w:date="2013-08-05T08:23:00Z">
        <w:r w:rsidR="00A82192" w:rsidDel="00375C98">
          <w:delText xml:space="preserve">we </w:delText>
        </w:r>
      </w:del>
      <w:ins w:id="5763" w:author="Kezia Endsley" w:date="2013-08-05T08:23:00Z">
        <w:r w:rsidR="00375C98">
          <w:t xml:space="preserve">you </w:t>
        </w:r>
      </w:ins>
      <w:r w:rsidR="00A82192">
        <w:t xml:space="preserve">are trying to understand which of these entries </w:t>
      </w:r>
      <w:del w:id="5764" w:author="Kezia Endsley" w:date="2013-08-05T08:23:00Z">
        <w:r w:rsidR="00A82192" w:rsidDel="00375C98">
          <w:delText xml:space="preserve">we </w:delText>
        </w:r>
      </w:del>
      <w:ins w:id="5765" w:author="Kezia Endsley" w:date="2013-08-05T08:23:00Z">
        <w:r w:rsidR="00375C98">
          <w:t xml:space="preserve">you </w:t>
        </w:r>
      </w:ins>
      <w:r w:rsidR="00A82192">
        <w:t>really care about</w:t>
      </w:r>
      <w:ins w:id="5766" w:author="Kezia Endsley" w:date="2013-08-05T08:23:00Z">
        <w:r w:rsidR="00375C98">
          <w:t xml:space="preserve">. </w:t>
        </w:r>
      </w:ins>
      <w:del w:id="5767" w:author="Kezia Endsley" w:date="2013-08-05T08:23:00Z">
        <w:r w:rsidR="00A82192" w:rsidDel="00375C98">
          <w:delText>, n</w:delText>
        </w:r>
      </w:del>
      <w:ins w:id="5768" w:author="Kezia Endsley" w:date="2013-08-05T08:23:00Z">
        <w:r w:rsidR="00375C98">
          <w:t>N</w:t>
        </w:r>
      </w:ins>
      <w:r w:rsidR="00A82192">
        <w:t xml:space="preserve">odes with low risk and reliability </w:t>
      </w:r>
      <w:r w:rsidR="00FB1112">
        <w:t>ratings are</w:t>
      </w:r>
      <w:r w:rsidR="00A82192">
        <w:t xml:space="preserve"> things </w:t>
      </w:r>
      <w:del w:id="5769" w:author="Kezia Endsley" w:date="2013-08-05T08:24:00Z">
        <w:r w:rsidR="00A82192" w:rsidDel="00375C98">
          <w:delText xml:space="preserve">we </w:delText>
        </w:r>
      </w:del>
      <w:ins w:id="5770" w:author="Kezia Endsley" w:date="2013-08-05T08:24:00Z">
        <w:r w:rsidR="00375C98">
          <w:t xml:space="preserve">you </w:t>
        </w:r>
      </w:ins>
      <w:r w:rsidR="00A82192">
        <w:t xml:space="preserve">don’t want to be woken up from </w:t>
      </w:r>
      <w:del w:id="5771" w:author="Kezia Endsley" w:date="2013-08-05T08:24:00Z">
        <w:r w:rsidR="00A82192" w:rsidDel="00375C98">
          <w:delText xml:space="preserve">our </w:delText>
        </w:r>
      </w:del>
      <w:ins w:id="5772" w:author="Kezia Endsley" w:date="2013-08-05T08:24:00Z">
        <w:r w:rsidR="00375C98">
          <w:t xml:space="preserve">your </w:t>
        </w:r>
      </w:ins>
      <w:r w:rsidR="00A82192">
        <w:t>nap for</w:t>
      </w:r>
      <w:r w:rsidR="00CF733C">
        <w:t xml:space="preserve">. </w:t>
      </w:r>
      <w:del w:id="5773" w:author="Kezia Endsley" w:date="2013-08-05T08:24:00Z">
        <w:r w:rsidR="00A82192" w:rsidDel="00375C98">
          <w:delText xml:space="preserve">We </w:delText>
        </w:r>
      </w:del>
      <w:ins w:id="5774" w:author="Kezia Endsley" w:date="2013-08-05T08:24:00Z">
        <w:r w:rsidR="00375C98">
          <w:t xml:space="preserve">You </w:t>
        </w:r>
      </w:ins>
      <w:r w:rsidR="00A82192">
        <w:t>want to pe</w:t>
      </w:r>
      <w:ins w:id="5775" w:author="Bob Rudis" w:date="2013-10-21T00:02:00Z">
        <w:r w:rsidR="00E3235F">
          <w:t>e</w:t>
        </w:r>
      </w:ins>
      <w:del w:id="5776" w:author="Bob Rudis" w:date="2013-10-21T00:02:00Z">
        <w:r w:rsidR="00A82192" w:rsidDel="00E3235F">
          <w:delText>a</w:delText>
        </w:r>
      </w:del>
      <w:r w:rsidR="00A82192">
        <w:t xml:space="preserve">l </w:t>
      </w:r>
      <w:del w:id="5777" w:author="Kezia Endsley" w:date="2013-08-05T08:24:00Z">
        <w:r w:rsidR="00A82192" w:rsidDel="00375C98">
          <w:delText xml:space="preserve">that </w:delText>
        </w:r>
      </w:del>
      <w:ins w:id="5778" w:author="Kezia Endsley" w:date="2013-08-05T08:24:00Z">
        <w:r w:rsidR="00375C98">
          <w:t xml:space="preserve">those </w:t>
        </w:r>
      </w:ins>
      <w:r w:rsidR="00A82192">
        <w:t xml:space="preserve">away and look at the </w:t>
      </w:r>
      <w:r w:rsidR="00AA63EA">
        <w:t xml:space="preserve">relationships </w:t>
      </w:r>
      <w:r w:rsidR="00A82192">
        <w:t xml:space="preserve">that </w:t>
      </w:r>
      <w:del w:id="5779" w:author="Kezia Endsley" w:date="2013-08-05T08:24:00Z">
        <w:r w:rsidR="00A82192" w:rsidDel="00375C98">
          <w:delText xml:space="preserve">may </w:delText>
        </w:r>
      </w:del>
      <w:r w:rsidR="00AA63EA">
        <w:t>exist underneath the scanning hosts</w:t>
      </w:r>
      <w:ins w:id="5780" w:author="Bob Rudis" w:date="2013-10-21T00:04:00Z">
        <w:r w:rsidR="00E3235F">
          <w:t xml:space="preserve">. We continue the </w:t>
        </w:r>
      </w:ins>
      <w:del w:id="5781" w:author="Bob Rudis" w:date="2013-10-21T00:04:00Z">
        <w:r w:rsidDel="00E3235F">
          <w:delText>.</w:delText>
        </w:r>
      </w:del>
      <w:ins w:id="5782" w:author="Bob Rudis" w:date="2013-10-21T00:03:00Z">
        <w:r w:rsidR="00E3235F">
          <w:t>examples from Listings 3-22 and 3-23 and generate new corresponding Figures 3-1</w:t>
        </w:r>
      </w:ins>
      <w:ins w:id="5783" w:author="Bob Rudis" w:date="2013-10-21T00:06:00Z">
        <w:r w:rsidR="00E3235F">
          <w:t>3</w:t>
        </w:r>
      </w:ins>
      <w:ins w:id="5784" w:author="Bob Rudis" w:date="2013-10-21T00:03:00Z">
        <w:r w:rsidR="00E3235F">
          <w:t xml:space="preserve"> </w:t>
        </w:r>
      </w:ins>
      <w:ins w:id="5785" w:author="Bob Rudis" w:date="2013-10-21T00:04:00Z">
        <w:r w:rsidR="00E3235F">
          <w:t xml:space="preserve">(R lattice) </w:t>
        </w:r>
      </w:ins>
      <w:ins w:id="5786" w:author="Bob Rudis" w:date="2013-10-21T00:03:00Z">
        <w:r w:rsidR="00E3235F">
          <w:t>and 3-1</w:t>
        </w:r>
      </w:ins>
      <w:ins w:id="5787" w:author="Bob Rudis" w:date="2013-10-21T00:06:00Z">
        <w:r w:rsidR="00E3235F">
          <w:t>4</w:t>
        </w:r>
      </w:ins>
      <w:ins w:id="5788" w:author="Bob Rudis" w:date="2013-10-21T00:04:00Z">
        <w:r w:rsidR="00E3235F">
          <w:t xml:space="preserve"> (Python bar chart) in Listings 3-24 and 3-35.</w:t>
        </w:r>
      </w:ins>
    </w:p>
    <w:p w14:paraId="0F636416" w14:textId="77777777" w:rsidR="001B3E1D" w:rsidRPr="00927E30" w:rsidRDefault="001B3E1D">
      <w:pPr>
        <w:pStyle w:val="CodeHead"/>
        <w:pPrChange w:id="5789" w:author="Kent, Kevin - Indianapolis" w:date="2013-10-08T15:46:00Z">
          <w:pPr>
            <w:pStyle w:val="CodeTitle"/>
          </w:pPr>
        </w:pPrChange>
      </w:pPr>
      <w:r w:rsidRPr="00927E30">
        <w:t xml:space="preserve">R </w:t>
      </w:r>
      <w:r w:rsidR="00375C98" w:rsidRPr="00927E30">
        <w:t xml:space="preserve">Code </w:t>
      </w:r>
      <w:r w:rsidRPr="00927E30">
        <w:t xml:space="preserve">to </w:t>
      </w:r>
      <w:r w:rsidR="00375C98" w:rsidRPr="00927E30">
        <w:t xml:space="preserve">Filter Out </w:t>
      </w:r>
      <w:r w:rsidRPr="00927E30">
        <w:t xml:space="preserve">“Scanning Host” </w:t>
      </w:r>
      <w:r w:rsidR="00375C98" w:rsidRPr="00927E30">
        <w:t>Type</w:t>
      </w:r>
    </w:p>
    <w:p w14:paraId="1BD6B691" w14:textId="1726A182" w:rsidR="00E3235F" w:rsidRDefault="00E3235F">
      <w:pPr>
        <w:pStyle w:val="CodeListing"/>
        <w:rPr>
          <w:ins w:id="5790" w:author="Bob Rudis" w:date="2013-10-21T00:01:00Z"/>
        </w:rPr>
        <w:pPrChange w:id="5791" w:author="Bob Rudis" w:date="2013-10-21T00:01:00Z">
          <w:pPr>
            <w:pStyle w:val="CodeSnippet"/>
          </w:pPr>
        </w:pPrChange>
      </w:pPr>
      <w:ins w:id="5792" w:author="Bob Rudis" w:date="2013-10-21T00:01:00Z">
        <w:r>
          <w:t>Listing 3-24</w:t>
        </w:r>
      </w:ins>
    </w:p>
    <w:p w14:paraId="73034B86" w14:textId="5357E42B" w:rsidR="002C238D" w:rsidRPr="00C057DE" w:rsidDel="00E3235F" w:rsidRDefault="002C238D">
      <w:pPr>
        <w:pStyle w:val="CodeSnippet"/>
        <w:shd w:val="clear" w:color="auto" w:fill="FFF8EA"/>
        <w:rPr>
          <w:del w:id="5793" w:author="Bob Rudis" w:date="2013-10-21T00:02:00Z"/>
          <w:i/>
          <w:color w:val="9B9B9B"/>
          <w:rPrChange w:id="5794" w:author="Bob Rudis" w:date="2013-10-21T00:18:00Z">
            <w:rPr>
              <w:del w:id="5795" w:author="Bob Rudis" w:date="2013-10-21T00:02:00Z"/>
            </w:rPr>
          </w:rPrChange>
        </w:rPr>
        <w:pPrChange w:id="5796" w:author="Bob Rudis" w:date="2013-10-21T00:18:00Z">
          <w:pPr>
            <w:pStyle w:val="CodeSnippet"/>
          </w:pPr>
        </w:pPrChange>
      </w:pPr>
      <w:del w:id="5797" w:author="Bob Rudis" w:date="2013-10-21T00:02:00Z">
        <w:r w:rsidRPr="00C057DE" w:rsidDel="00E3235F">
          <w:rPr>
            <w:i/>
            <w:color w:val="9B9B9B"/>
            <w:rPrChange w:id="5798" w:author="Bob Rudis" w:date="2013-10-21T00:18:00Z">
              <w:rPr/>
            </w:rPrChange>
          </w:rPr>
          <w:delText># from the existing rrt.df, filter out ‘</w:delText>
        </w:r>
      </w:del>
      <w:ins w:id="5799" w:author="Kezia Endsley" w:date="2013-08-05T08:25:00Z">
        <w:del w:id="5800" w:author="Bob Rudis" w:date="2013-10-21T00:02:00Z">
          <w:r w:rsidR="000308BC" w:rsidRPr="00C057DE" w:rsidDel="00E3235F">
            <w:rPr>
              <w:i/>
              <w:color w:val="9B9B9B"/>
              <w:rPrChange w:id="5801" w:author="Bob Rudis" w:date="2013-10-21T00:18:00Z">
                <w:rPr/>
              </w:rPrChange>
            </w:rPr>
            <w:delText>'</w:delText>
          </w:r>
        </w:del>
      </w:ins>
      <w:del w:id="5802" w:author="Bob Rudis" w:date="2013-10-21T00:02:00Z">
        <w:r w:rsidRPr="00C057DE" w:rsidDel="00E3235F">
          <w:rPr>
            <w:i/>
            <w:color w:val="9B9B9B"/>
            <w:rPrChange w:id="5803" w:author="Bob Rudis" w:date="2013-10-21T00:18:00Z">
              <w:rPr/>
            </w:rPrChange>
          </w:rPr>
          <w:delText>Scanning Host</w:delText>
        </w:r>
      </w:del>
      <w:ins w:id="5804" w:author="Kezia Endsley" w:date="2013-08-05T08:26:00Z">
        <w:del w:id="5805" w:author="Bob Rudis" w:date="2013-10-21T00:02:00Z">
          <w:r w:rsidR="000308BC" w:rsidRPr="00C057DE" w:rsidDel="00E3235F">
            <w:rPr>
              <w:i/>
              <w:color w:val="9B9B9B"/>
              <w:rPrChange w:id="5806" w:author="Bob Rudis" w:date="2013-10-21T00:18:00Z">
                <w:rPr/>
              </w:rPrChange>
            </w:rPr>
            <w:delText>'</w:delText>
          </w:r>
        </w:del>
      </w:ins>
      <w:del w:id="5807" w:author="Bob Rudis" w:date="2013-10-21T00:02:00Z">
        <w:r w:rsidRPr="00C057DE" w:rsidDel="00E3235F">
          <w:rPr>
            <w:i/>
            <w:color w:val="9B9B9B"/>
            <w:rPrChange w:id="5808" w:author="Bob Rudis" w:date="2013-10-21T00:18:00Z">
              <w:rPr/>
            </w:rPrChange>
          </w:rPr>
          <w:delText>’</w:delText>
        </w:r>
      </w:del>
    </w:p>
    <w:p w14:paraId="0C6969B4" w14:textId="77777777" w:rsidR="00E3235F" w:rsidRPr="00C057DE" w:rsidRDefault="00E3235F">
      <w:pPr>
        <w:pStyle w:val="CodeSnippet"/>
        <w:shd w:val="clear" w:color="auto" w:fill="FFF8EA"/>
        <w:rPr>
          <w:ins w:id="5809" w:author="Bob Rudis" w:date="2013-10-21T00:02:00Z"/>
          <w:i/>
          <w:color w:val="9B9B9B"/>
          <w:rPrChange w:id="5810" w:author="Bob Rudis" w:date="2013-10-21T00:18:00Z">
            <w:rPr>
              <w:ins w:id="5811" w:author="Bob Rudis" w:date="2013-10-21T00:02:00Z"/>
            </w:rPr>
          </w:rPrChange>
        </w:rPr>
        <w:pPrChange w:id="5812" w:author="Bob Rudis" w:date="2013-10-21T00:18:00Z">
          <w:pPr>
            <w:pStyle w:val="CodeSnippet"/>
          </w:pPr>
        </w:pPrChange>
      </w:pPr>
      <w:ins w:id="5813" w:author="Bob Rudis" w:date="2013-10-21T00:02:00Z">
        <w:r w:rsidRPr="00C057DE">
          <w:rPr>
            <w:i/>
            <w:color w:val="9B9B9B"/>
            <w:rPrChange w:id="5814" w:author="Bob Rudis" w:date="2013-10-21T00:18:00Z">
              <w:rPr/>
            </w:rPrChange>
          </w:rPr>
          <w:t># require object: av (3-4), lattice (3-19)</w:t>
        </w:r>
      </w:ins>
    </w:p>
    <w:p w14:paraId="46EBE65A" w14:textId="3A7EB4B1" w:rsidR="00E3235F" w:rsidRPr="00C057DE" w:rsidRDefault="00E3235F">
      <w:pPr>
        <w:pStyle w:val="CodeSnippet"/>
        <w:shd w:val="clear" w:color="auto" w:fill="FFF8EA"/>
        <w:rPr>
          <w:ins w:id="5815" w:author="Bob Rudis" w:date="2013-10-21T00:02:00Z"/>
          <w:i/>
          <w:color w:val="9B9B9B"/>
          <w:rPrChange w:id="5816" w:author="Bob Rudis" w:date="2013-10-21T00:18:00Z">
            <w:rPr>
              <w:ins w:id="5817" w:author="Bob Rudis" w:date="2013-10-21T00:02:00Z"/>
            </w:rPr>
          </w:rPrChange>
        </w:rPr>
        <w:pPrChange w:id="5818" w:author="Bob Rudis" w:date="2013-10-21T00:18:00Z">
          <w:pPr>
            <w:pStyle w:val="CodeSnippet"/>
          </w:pPr>
        </w:pPrChange>
      </w:pPr>
      <w:ins w:id="5819" w:author="Bob Rudis" w:date="2013-10-21T00:02:00Z">
        <w:r w:rsidRPr="00C057DE">
          <w:rPr>
            <w:i/>
            <w:color w:val="9B9B9B"/>
            <w:rPrChange w:id="5820" w:author="Bob Rudis" w:date="2013-10-21T00:18:00Z">
              <w:rPr/>
            </w:rPrChange>
          </w:rPr>
          <w:t># See corresponding output in Figure 3-1</w:t>
        </w:r>
      </w:ins>
      <w:ins w:id="5821" w:author="Bob Rudis" w:date="2013-10-21T00:06:00Z">
        <w:r w:rsidRPr="00C057DE">
          <w:rPr>
            <w:i/>
            <w:color w:val="9B9B9B"/>
            <w:rPrChange w:id="5822" w:author="Bob Rudis" w:date="2013-10-21T00:18:00Z">
              <w:rPr/>
            </w:rPrChange>
          </w:rPr>
          <w:t>3</w:t>
        </w:r>
      </w:ins>
    </w:p>
    <w:p w14:paraId="6DD93543" w14:textId="77777777" w:rsidR="00E3235F" w:rsidRPr="00C057DE" w:rsidRDefault="00E3235F">
      <w:pPr>
        <w:pStyle w:val="CodeSnippet"/>
        <w:shd w:val="clear" w:color="auto" w:fill="FFF8EA"/>
        <w:rPr>
          <w:ins w:id="5823" w:author="Bob Rudis" w:date="2013-10-21T00:02:00Z"/>
          <w:i/>
          <w:color w:val="9B9B9B"/>
          <w:rPrChange w:id="5824" w:author="Bob Rudis" w:date="2013-10-21T00:18:00Z">
            <w:rPr>
              <w:ins w:id="5825" w:author="Bob Rudis" w:date="2013-10-21T00:02:00Z"/>
              <w:i/>
            </w:rPr>
          </w:rPrChange>
        </w:rPr>
        <w:pPrChange w:id="5826" w:author="Bob Rudis" w:date="2013-10-21T00:18:00Z">
          <w:pPr>
            <w:pStyle w:val="CodeSnippet"/>
          </w:pPr>
        </w:pPrChange>
      </w:pPr>
      <w:ins w:id="5827" w:author="Bob Rudis" w:date="2013-10-21T00:02:00Z">
        <w:r w:rsidRPr="00C057DE">
          <w:rPr>
            <w:i/>
            <w:color w:val="9B9B9B"/>
            <w:rPrChange w:id="5828" w:author="Bob Rudis" w:date="2013-10-21T00:18:00Z">
              <w:rPr>
                <w:i/>
              </w:rPr>
            </w:rPrChange>
          </w:rPr>
          <w:t># from the existing rrt.df, filter out 'Scanning Host'</w:t>
        </w:r>
      </w:ins>
    </w:p>
    <w:p w14:paraId="607541F9" w14:textId="62F0E1AF" w:rsidR="00AA63EA" w:rsidRPr="00C057DE" w:rsidRDefault="00DD5024">
      <w:pPr>
        <w:pStyle w:val="CodeSnippet"/>
        <w:shd w:val="clear" w:color="auto" w:fill="FFF8EA"/>
        <w:rPr>
          <w:color w:val="800026"/>
          <w:rPrChange w:id="5829" w:author="Bob Rudis" w:date="2013-10-21T00:18:00Z">
            <w:rPr>
              <w:b/>
            </w:rPr>
          </w:rPrChange>
        </w:rPr>
        <w:pPrChange w:id="5830" w:author="Bob Rudis" w:date="2013-10-21T00:18:00Z">
          <w:pPr>
            <w:pStyle w:val="CodeSnippet"/>
          </w:pPr>
        </w:pPrChange>
      </w:pPr>
      <w:r w:rsidRPr="00C057DE">
        <w:rPr>
          <w:color w:val="800026"/>
          <w:rPrChange w:id="5831" w:author="Bob Rudis" w:date="2013-10-21T00:18:00Z">
            <w:rPr>
              <w:b/>
              <w:i/>
            </w:rPr>
          </w:rPrChange>
        </w:rPr>
        <w:t>rrt.df &lt;- subset(rrt.df, simpletype != "Scanning Host")</w:t>
      </w:r>
    </w:p>
    <w:p w14:paraId="0D70D5B0" w14:textId="77777777" w:rsidR="00AA63EA" w:rsidRPr="00C057DE" w:rsidRDefault="00DD5024">
      <w:pPr>
        <w:pStyle w:val="CodeSnippet"/>
        <w:shd w:val="clear" w:color="auto" w:fill="FFF8EA"/>
        <w:rPr>
          <w:color w:val="800026"/>
          <w:rPrChange w:id="5832" w:author="Bob Rudis" w:date="2013-10-21T00:18:00Z">
            <w:rPr>
              <w:b/>
            </w:rPr>
          </w:rPrChange>
        </w:rPr>
        <w:pPrChange w:id="5833" w:author="Bob Rudis" w:date="2013-10-21T00:18:00Z">
          <w:pPr>
            <w:pStyle w:val="CodeSnippet"/>
          </w:pPr>
        </w:pPrChange>
      </w:pPr>
      <w:r w:rsidRPr="00C057DE">
        <w:rPr>
          <w:color w:val="800026"/>
          <w:rPrChange w:id="5834" w:author="Bob Rudis" w:date="2013-10-21T00:18:00Z">
            <w:rPr>
              <w:b/>
              <w:i/>
            </w:rPr>
          </w:rPrChange>
        </w:rPr>
        <w:t xml:space="preserve">levelplot(Freq ~ Reliability*Risk|simpletype, data =rrt.df, </w:t>
      </w:r>
    </w:p>
    <w:p w14:paraId="3CC26773" w14:textId="77777777" w:rsidR="00AA63EA" w:rsidRPr="00C057DE" w:rsidRDefault="00DD5024">
      <w:pPr>
        <w:pStyle w:val="CodeSnippet"/>
        <w:shd w:val="clear" w:color="auto" w:fill="FFF8EA"/>
        <w:rPr>
          <w:color w:val="800026"/>
          <w:rPrChange w:id="5835" w:author="Bob Rudis" w:date="2013-10-21T00:18:00Z">
            <w:rPr>
              <w:b/>
            </w:rPr>
          </w:rPrChange>
        </w:rPr>
        <w:pPrChange w:id="5836" w:author="Bob Rudis" w:date="2013-10-21T00:18:00Z">
          <w:pPr>
            <w:pStyle w:val="CodeSnippet"/>
          </w:pPr>
        </w:pPrChange>
      </w:pPr>
      <w:r w:rsidRPr="00C057DE">
        <w:rPr>
          <w:color w:val="800026"/>
          <w:rPrChange w:id="5837" w:author="Bob Rudis" w:date="2013-10-21T00:18:00Z">
            <w:rPr>
              <w:b/>
              <w:i/>
            </w:rPr>
          </w:rPrChange>
        </w:rPr>
        <w:t xml:space="preserve">          main="Risk ~ Reliabilty | Type", ylab = "Risk",</w:t>
      </w:r>
    </w:p>
    <w:p w14:paraId="09078E8F" w14:textId="77777777" w:rsidR="00AA63EA" w:rsidRPr="00C057DE" w:rsidRDefault="00DD5024">
      <w:pPr>
        <w:pStyle w:val="CodeSnippet"/>
        <w:shd w:val="clear" w:color="auto" w:fill="FFF8EA"/>
        <w:rPr>
          <w:color w:val="800026"/>
          <w:rPrChange w:id="5838" w:author="Bob Rudis" w:date="2013-10-21T00:18:00Z">
            <w:rPr>
              <w:b/>
            </w:rPr>
          </w:rPrChange>
        </w:rPr>
        <w:pPrChange w:id="5839" w:author="Bob Rudis" w:date="2013-10-21T00:18:00Z">
          <w:pPr>
            <w:pStyle w:val="CodeSnippet"/>
          </w:pPr>
        </w:pPrChange>
      </w:pPr>
      <w:r w:rsidRPr="00C057DE">
        <w:rPr>
          <w:color w:val="800026"/>
          <w:rPrChange w:id="5840" w:author="Bob Rudis" w:date="2013-10-21T00:18:00Z">
            <w:rPr>
              <w:b/>
              <w:i/>
            </w:rPr>
          </w:rPrChange>
        </w:rPr>
        <w:t xml:space="preserve">          xlab = "Reliability", shrink = c(0.5, 1), </w:t>
      </w:r>
    </w:p>
    <w:p w14:paraId="01F4A705" w14:textId="5E52D572" w:rsidR="00AA63EA" w:rsidRPr="00C057DE" w:rsidRDefault="00DD5024">
      <w:pPr>
        <w:pStyle w:val="CodeSnippet"/>
        <w:shd w:val="clear" w:color="auto" w:fill="FFF8EA"/>
        <w:rPr>
          <w:color w:val="800026"/>
          <w:rPrChange w:id="5841" w:author="Bob Rudis" w:date="2013-10-21T00:18:00Z">
            <w:rPr>
              <w:b/>
            </w:rPr>
          </w:rPrChange>
        </w:rPr>
        <w:pPrChange w:id="5842" w:author="Bob Rudis" w:date="2013-10-21T00:18:00Z">
          <w:pPr>
            <w:pStyle w:val="CodeSnippet"/>
          </w:pPr>
        </w:pPrChange>
      </w:pPr>
      <w:r w:rsidRPr="00C057DE">
        <w:rPr>
          <w:color w:val="800026"/>
          <w:rPrChange w:id="5843" w:author="Bob Rudis" w:date="2013-10-21T00:18:00Z">
            <w:rPr>
              <w:b/>
              <w:i/>
            </w:rPr>
          </w:rPrChange>
        </w:rPr>
        <w:t xml:space="preserve">          col.regions = colorRampPalette(c("</w:t>
      </w:r>
      <w:ins w:id="5844" w:author="Bob Rudis" w:date="2013-10-21T00:01:00Z">
        <w:r w:rsidR="00E3235F" w:rsidRPr="00C057DE">
          <w:rPr>
            <w:color w:val="800026"/>
          </w:rPr>
          <w:t>#F5F5F5","#01665E"</w:t>
        </w:r>
      </w:ins>
      <w:del w:id="5845" w:author="Bob Rudis" w:date="2013-10-21T00:01:00Z">
        <w:r w:rsidRPr="00C057DE" w:rsidDel="00E3235F">
          <w:rPr>
            <w:color w:val="800026"/>
            <w:rPrChange w:id="5846" w:author="Bob Rudis" w:date="2013-10-21T00:18:00Z">
              <w:rPr>
                <w:b/>
                <w:i/>
              </w:rPr>
            </w:rPrChange>
          </w:rPr>
          <w:delText>#FFFFFF","#0868AC"</w:delText>
        </w:r>
      </w:del>
      <w:r w:rsidRPr="00C057DE">
        <w:rPr>
          <w:color w:val="800026"/>
          <w:rPrChange w:id="5847" w:author="Bob Rudis" w:date="2013-10-21T00:18:00Z">
            <w:rPr>
              <w:b/>
              <w:i/>
            </w:rPr>
          </w:rPrChange>
        </w:rPr>
        <w:t>))(20))</w:t>
      </w:r>
    </w:p>
    <w:p w14:paraId="53695C6A" w14:textId="474F5B83" w:rsidR="00E3235F" w:rsidRDefault="00E3235F" w:rsidP="00E3235F">
      <w:pPr>
        <w:pStyle w:val="Slug"/>
        <w:rPr>
          <w:ins w:id="5848" w:author="Bob Rudis" w:date="2013-10-21T00:05:00Z"/>
        </w:rPr>
      </w:pPr>
      <w:ins w:id="5849" w:author="Bob Rudis" w:date="2013-10-21T00:05:00Z">
        <w:r w:rsidRPr="00A17A85">
          <w:t>Figure 3</w:t>
        </w:r>
        <w:r>
          <w:t>-</w:t>
        </w:r>
        <w:r w:rsidRPr="00A17A85">
          <w:t>1</w:t>
        </w:r>
      </w:ins>
      <w:ins w:id="5850" w:author="Bob Rudis" w:date="2013-10-21T00:19:00Z">
        <w:r w:rsidR="005A7A72">
          <w:t>3</w:t>
        </w:r>
      </w:ins>
      <w:ins w:id="5851" w:author="Bob Rudis" w:date="2013-10-21T00:05:00Z">
        <w:r>
          <w:tab/>
        </w:r>
        <w:r w:rsidRPr="00A17A85">
          <w:t>Three-</w:t>
        </w:r>
        <w:r>
          <w:t>w</w:t>
        </w:r>
        <w:r w:rsidRPr="00A17A85">
          <w:t xml:space="preserve">ay </w:t>
        </w:r>
        <w:r>
          <w:t>r</w:t>
        </w:r>
        <w:r w:rsidRPr="00A17A85">
          <w:t>isk/</w:t>
        </w:r>
        <w:r>
          <w:t>r</w:t>
        </w:r>
        <w:r w:rsidRPr="00A17A85">
          <w:t>eliability/</w:t>
        </w:r>
        <w:r>
          <w:t>t</w:t>
        </w:r>
        <w:r w:rsidRPr="00A17A85">
          <w:t xml:space="preserve">ype </w:t>
        </w:r>
        <w:r>
          <w:t>c</w:t>
        </w:r>
        <w:r w:rsidRPr="00A17A85">
          <w:t xml:space="preserve">ontingency </w:t>
        </w:r>
        <w:r>
          <w:t>t</w:t>
        </w:r>
        <w:r w:rsidRPr="00A17A85">
          <w:t>able without “Scanning Host” (R)</w:t>
        </w:r>
        <w:r w:rsidRPr="00A17A85">
          <w:tab/>
          <w:t>[</w:t>
        </w:r>
        <w:r w:rsidRPr="00472EFB">
          <w:t>9781118</w:t>
        </w:r>
        <w:r w:rsidRPr="00A17A85">
          <w:t>793725</w:t>
        </w:r>
        <w:r>
          <w:t xml:space="preserve"> c03f01</w:t>
        </w:r>
      </w:ins>
      <w:ins w:id="5852" w:author="Bob Rudis" w:date="2013-10-21T00:19:00Z">
        <w:r w:rsidR="005A7A72">
          <w:t>3</w:t>
        </w:r>
      </w:ins>
      <w:ins w:id="5853" w:author="Bob Rudis" w:date="2013-10-21T00:05:00Z">
        <w:r w:rsidRPr="00A17A85">
          <w:t>.eps]</w:t>
        </w:r>
      </w:ins>
    </w:p>
    <w:p w14:paraId="5C701884" w14:textId="77777777" w:rsidR="00E3235F" w:rsidRPr="00921C97" w:rsidRDefault="00E3235F" w:rsidP="0062297A">
      <w:pPr>
        <w:pStyle w:val="CodeSnippet"/>
      </w:pPr>
    </w:p>
    <w:p w14:paraId="2F7A7468" w14:textId="77777777" w:rsidR="005626B1" w:rsidRDefault="005626B1">
      <w:pPr>
        <w:pStyle w:val="CodeHead"/>
        <w:pPrChange w:id="5854" w:author="Kent, Kevin - Indianapolis" w:date="2013-10-08T15:46:00Z">
          <w:pPr>
            <w:pStyle w:val="CodeTitle"/>
          </w:pPr>
        </w:pPrChange>
      </w:pPr>
      <w:r>
        <w:t xml:space="preserve">Python </w:t>
      </w:r>
      <w:r w:rsidR="00177E37">
        <w:t xml:space="preserve">Code </w:t>
      </w:r>
      <w:r>
        <w:t xml:space="preserve">to </w:t>
      </w:r>
      <w:r w:rsidR="00177E37">
        <w:t>Filter Out “Scanning Host” Type</w:t>
      </w:r>
    </w:p>
    <w:p w14:paraId="074FD846" w14:textId="1D28B2F3" w:rsidR="005A7A72" w:rsidRDefault="005A7A72">
      <w:pPr>
        <w:pStyle w:val="CodeListing"/>
        <w:rPr>
          <w:ins w:id="5855" w:author="Bob Rudis" w:date="2013-10-21T00:20:00Z"/>
        </w:rPr>
        <w:pPrChange w:id="5856" w:author="Bob Rudis" w:date="2013-10-21T00:20:00Z">
          <w:pPr>
            <w:pStyle w:val="CodeSnippet"/>
          </w:pPr>
        </w:pPrChange>
      </w:pPr>
      <w:ins w:id="5857" w:author="Bob Rudis" w:date="2013-10-21T00:20:00Z">
        <w:r>
          <w:t>Listing 3-25</w:t>
        </w:r>
      </w:ins>
    </w:p>
    <w:p w14:paraId="1EE08E07" w14:textId="77777777" w:rsidR="00650567" w:rsidRPr="00A17A85" w:rsidRDefault="00650567">
      <w:pPr>
        <w:pStyle w:val="CodeSnippet"/>
        <w:shd w:val="clear" w:color="auto" w:fill="FFF8EA"/>
        <w:rPr>
          <w:ins w:id="5858" w:author="Bob Rudis" w:date="2013-10-21T00:20:00Z"/>
          <w:i/>
          <w:color w:val="9B9B9B"/>
        </w:rPr>
      </w:pPr>
      <w:ins w:id="5859" w:author="Bob Rudis" w:date="2013-10-21T00:20:00Z">
        <w:r w:rsidRPr="00A17A85">
          <w:rPr>
            <w:i/>
            <w:color w:val="9B9B9B"/>
          </w:rPr>
          <w:t># require object: av (3-5)</w:t>
        </w:r>
      </w:ins>
    </w:p>
    <w:p w14:paraId="27B55772" w14:textId="3A0B87CB" w:rsidR="00650567" w:rsidRPr="00A17A85" w:rsidRDefault="00650567">
      <w:pPr>
        <w:pStyle w:val="CodeSnippet"/>
        <w:shd w:val="clear" w:color="auto" w:fill="FFF8EA"/>
        <w:rPr>
          <w:ins w:id="5860" w:author="Bob Rudis" w:date="2013-10-21T00:20:00Z"/>
          <w:i/>
          <w:color w:val="9B9B9B"/>
        </w:rPr>
      </w:pPr>
      <w:ins w:id="5861" w:author="Bob Rudis" w:date="2013-10-21T00:20:00Z">
        <w:r w:rsidRPr="00A17A85">
          <w:rPr>
            <w:i/>
            <w:color w:val="9B9B9B"/>
          </w:rPr>
          <w:t># See corresponding output in Figure 3-</w:t>
        </w:r>
        <w:r>
          <w:rPr>
            <w:i/>
            <w:color w:val="9B9B9B"/>
          </w:rPr>
          <w:t>1</w:t>
        </w:r>
      </w:ins>
      <w:ins w:id="5862" w:author="Bob Rudis" w:date="2013-10-21T00:21:00Z">
        <w:r>
          <w:rPr>
            <w:i/>
            <w:color w:val="9B9B9B"/>
          </w:rPr>
          <w:t>4</w:t>
        </w:r>
      </w:ins>
    </w:p>
    <w:p w14:paraId="07D07354" w14:textId="77777777" w:rsidR="002C238D" w:rsidRPr="00650567" w:rsidRDefault="00DD5024">
      <w:pPr>
        <w:pStyle w:val="CodeSnippet"/>
        <w:shd w:val="clear" w:color="auto" w:fill="FFF8EA"/>
        <w:rPr>
          <w:i/>
          <w:color w:val="9B9B9B"/>
          <w:rPrChange w:id="5863" w:author="Bob Rudis" w:date="2013-10-21T00:22:00Z">
            <w:rPr/>
          </w:rPrChange>
        </w:rPr>
        <w:pPrChange w:id="5864" w:author="Bob Rudis" w:date="2013-10-21T00:22:00Z">
          <w:pPr>
            <w:pStyle w:val="CodeSnippet"/>
          </w:pPr>
        </w:pPrChange>
      </w:pPr>
      <w:r w:rsidRPr="00650567">
        <w:rPr>
          <w:i/>
          <w:color w:val="9B9B9B"/>
          <w:rPrChange w:id="5865" w:author="Bob Rudis" w:date="2013-10-21T00:22:00Z">
            <w:rPr>
              <w:i/>
            </w:rPr>
          </w:rPrChange>
        </w:rPr>
        <w:t xml:space="preserve"># filter out all </w:t>
      </w:r>
      <w:ins w:id="5866" w:author="Kezia Endsley" w:date="2013-08-05T08:26:00Z">
        <w:r w:rsidRPr="00650567">
          <w:rPr>
            <w:i/>
            <w:color w:val="9B9B9B"/>
            <w:rPrChange w:id="5867" w:author="Bob Rudis" w:date="2013-10-21T00:22:00Z">
              <w:rPr>
                <w:i/>
              </w:rPr>
            </w:rPrChange>
          </w:rPr>
          <w:t>"</w:t>
        </w:r>
      </w:ins>
      <w:del w:id="5868" w:author="Kezia Endsley" w:date="2013-08-05T08:26:00Z">
        <w:r w:rsidRPr="00650567">
          <w:rPr>
            <w:i/>
            <w:color w:val="9B9B9B"/>
            <w:rPrChange w:id="5869" w:author="Bob Rudis" w:date="2013-10-21T00:22:00Z">
              <w:rPr>
                <w:i/>
              </w:rPr>
            </w:rPrChange>
          </w:rPr>
          <w:delText>“</w:delText>
        </w:r>
      </w:del>
      <w:r w:rsidRPr="00650567">
        <w:rPr>
          <w:i/>
          <w:color w:val="9B9B9B"/>
          <w:rPrChange w:id="5870" w:author="Bob Rudis" w:date="2013-10-21T00:22:00Z">
            <w:rPr>
              <w:i/>
            </w:rPr>
          </w:rPrChange>
        </w:rPr>
        <w:t>Scanning Host</w:t>
      </w:r>
      <w:ins w:id="5871" w:author="Kezia Endsley" w:date="2013-08-05T08:26:00Z">
        <w:r w:rsidRPr="00650567">
          <w:rPr>
            <w:i/>
            <w:color w:val="9B9B9B"/>
            <w:rPrChange w:id="5872" w:author="Bob Rudis" w:date="2013-10-21T00:22:00Z">
              <w:rPr>
                <w:i/>
              </w:rPr>
            </w:rPrChange>
          </w:rPr>
          <w:t>s"</w:t>
        </w:r>
      </w:ins>
      <w:del w:id="5873" w:author="Kezia Endsley" w:date="2013-08-05T08:26:00Z">
        <w:r w:rsidRPr="00650567">
          <w:rPr>
            <w:i/>
            <w:color w:val="9B9B9B"/>
            <w:rPrChange w:id="5874" w:author="Bob Rudis" w:date="2013-10-21T00:22:00Z">
              <w:rPr>
                <w:i/>
              </w:rPr>
            </w:rPrChange>
          </w:rPr>
          <w:delText>”s</w:delText>
        </w:r>
      </w:del>
    </w:p>
    <w:p w14:paraId="62E5242C" w14:textId="77777777" w:rsidR="00220041" w:rsidRPr="00650567" w:rsidRDefault="00DD5024">
      <w:pPr>
        <w:pStyle w:val="CodeSnippet"/>
        <w:shd w:val="clear" w:color="auto" w:fill="FFF8EA"/>
        <w:rPr>
          <w:color w:val="800026"/>
          <w:rPrChange w:id="5875" w:author="Bob Rudis" w:date="2013-10-21T00:22:00Z">
            <w:rPr>
              <w:b/>
            </w:rPr>
          </w:rPrChange>
        </w:rPr>
        <w:pPrChange w:id="5876" w:author="Bob Rudis" w:date="2013-10-21T00:22:00Z">
          <w:pPr>
            <w:pStyle w:val="CodeSnippet"/>
          </w:pPr>
        </w:pPrChange>
      </w:pPr>
      <w:r w:rsidRPr="00650567">
        <w:rPr>
          <w:color w:val="800026"/>
          <w:rPrChange w:id="5877" w:author="Bob Rudis" w:date="2013-10-21T00:22:00Z">
            <w:rPr>
              <w:b/>
              <w:i/>
            </w:rPr>
          </w:rPrChange>
        </w:rPr>
        <w:t>rrt_df = av[av['newtype'] != "Scanning Host"]</w:t>
      </w:r>
    </w:p>
    <w:p w14:paraId="0BA990D7" w14:textId="77777777" w:rsidR="005626B1" w:rsidRPr="00650567" w:rsidRDefault="00DD5024">
      <w:pPr>
        <w:pStyle w:val="CodeSnippet"/>
        <w:shd w:val="clear" w:color="auto" w:fill="FFF8EA"/>
        <w:rPr>
          <w:color w:val="800026"/>
          <w:rPrChange w:id="5878" w:author="Bob Rudis" w:date="2013-10-21T00:22:00Z">
            <w:rPr>
              <w:b/>
            </w:rPr>
          </w:rPrChange>
        </w:rPr>
        <w:pPrChange w:id="5879" w:author="Bob Rudis" w:date="2013-10-21T00:22:00Z">
          <w:pPr>
            <w:pStyle w:val="CodeSnippet"/>
          </w:pPr>
        </w:pPrChange>
      </w:pPr>
      <w:r w:rsidRPr="00650567">
        <w:rPr>
          <w:color w:val="800026"/>
          <w:rPrChange w:id="5880" w:author="Bob Rudis" w:date="2013-10-21T00:22:00Z">
            <w:rPr>
              <w:b/>
              <w:i/>
            </w:rPr>
          </w:rPrChange>
        </w:rPr>
        <w:t>typ = rrt_df['newtype']</w:t>
      </w:r>
    </w:p>
    <w:p w14:paraId="03264E51" w14:textId="77777777" w:rsidR="005626B1" w:rsidRPr="00650567" w:rsidRDefault="00DD5024">
      <w:pPr>
        <w:pStyle w:val="CodeSnippet"/>
        <w:shd w:val="clear" w:color="auto" w:fill="FFF8EA"/>
        <w:rPr>
          <w:color w:val="800026"/>
          <w:rPrChange w:id="5881" w:author="Bob Rudis" w:date="2013-10-21T00:22:00Z">
            <w:rPr>
              <w:b/>
            </w:rPr>
          </w:rPrChange>
        </w:rPr>
        <w:pPrChange w:id="5882" w:author="Bob Rudis" w:date="2013-10-21T00:22:00Z">
          <w:pPr>
            <w:pStyle w:val="CodeSnippet"/>
          </w:pPr>
        </w:pPrChange>
      </w:pPr>
      <w:r w:rsidRPr="00650567">
        <w:rPr>
          <w:color w:val="800026"/>
          <w:rPrChange w:id="5883" w:author="Bob Rudis" w:date="2013-10-21T00:22:00Z">
            <w:rPr>
              <w:b/>
              <w:i/>
            </w:rPr>
          </w:rPrChange>
        </w:rPr>
        <w:t>rel = rrt_df['Reliability']</w:t>
      </w:r>
    </w:p>
    <w:p w14:paraId="6F973477" w14:textId="77777777" w:rsidR="005626B1" w:rsidRPr="00650567" w:rsidRDefault="00DD5024">
      <w:pPr>
        <w:pStyle w:val="CodeSnippet"/>
        <w:shd w:val="clear" w:color="auto" w:fill="FFF8EA"/>
        <w:rPr>
          <w:color w:val="800026"/>
          <w:rPrChange w:id="5884" w:author="Bob Rudis" w:date="2013-10-21T00:22:00Z">
            <w:rPr>
              <w:b/>
            </w:rPr>
          </w:rPrChange>
        </w:rPr>
        <w:pPrChange w:id="5885" w:author="Bob Rudis" w:date="2013-10-21T00:22:00Z">
          <w:pPr>
            <w:pStyle w:val="CodeSnippet"/>
          </w:pPr>
        </w:pPrChange>
      </w:pPr>
      <w:r w:rsidRPr="00650567">
        <w:rPr>
          <w:color w:val="800026"/>
          <w:rPrChange w:id="5886" w:author="Bob Rudis" w:date="2013-10-21T00:22:00Z">
            <w:rPr>
              <w:b/>
              <w:i/>
            </w:rPr>
          </w:rPrChange>
        </w:rPr>
        <w:t>rsk = rrt_df['Risk']</w:t>
      </w:r>
    </w:p>
    <w:p w14:paraId="16C4BE88" w14:textId="77777777" w:rsidR="005626B1" w:rsidRPr="00650567" w:rsidRDefault="00DD5024">
      <w:pPr>
        <w:pStyle w:val="CodeSnippet"/>
        <w:shd w:val="clear" w:color="auto" w:fill="FFF8EA"/>
        <w:rPr>
          <w:color w:val="800026"/>
          <w:rPrChange w:id="5887" w:author="Bob Rudis" w:date="2013-10-21T00:22:00Z">
            <w:rPr>
              <w:b/>
            </w:rPr>
          </w:rPrChange>
        </w:rPr>
        <w:pPrChange w:id="5888" w:author="Bob Rudis" w:date="2013-10-21T00:22:00Z">
          <w:pPr>
            <w:pStyle w:val="CodeSnippet"/>
          </w:pPr>
        </w:pPrChange>
      </w:pPr>
      <w:r w:rsidRPr="00650567">
        <w:rPr>
          <w:color w:val="800026"/>
          <w:rPrChange w:id="5889" w:author="Bob Rudis" w:date="2013-10-21T00:22:00Z">
            <w:rPr>
              <w:b/>
              <w:i/>
            </w:rPr>
          </w:rPrChange>
        </w:rPr>
        <w:t xml:space="preserve">xtab = pd.crosstab(typ, [ rel, rsk ], </w:t>
      </w:r>
    </w:p>
    <w:p w14:paraId="14CE3735" w14:textId="77777777" w:rsidR="005626B1" w:rsidRPr="00650567" w:rsidRDefault="00DD5024">
      <w:pPr>
        <w:pStyle w:val="CodeSnippet"/>
        <w:shd w:val="clear" w:color="auto" w:fill="FFF8EA"/>
        <w:rPr>
          <w:color w:val="800026"/>
          <w:rPrChange w:id="5890" w:author="Bob Rudis" w:date="2013-10-21T00:22:00Z">
            <w:rPr>
              <w:b/>
            </w:rPr>
          </w:rPrChange>
        </w:rPr>
        <w:pPrChange w:id="5891" w:author="Bob Rudis" w:date="2013-10-21T00:22:00Z">
          <w:pPr>
            <w:pStyle w:val="CodeSnippet"/>
          </w:pPr>
        </w:pPrChange>
      </w:pPr>
      <w:r w:rsidRPr="00650567">
        <w:rPr>
          <w:color w:val="800026"/>
          <w:rPrChange w:id="5892" w:author="Bob Rudis" w:date="2013-10-21T00:22:00Z">
            <w:rPr>
              <w:b/>
              <w:i/>
            </w:rPr>
          </w:rPrChange>
        </w:rPr>
        <w:t xml:space="preserve">       rownames=['typ'], colnames=['rel', 'rsk'])</w:t>
      </w:r>
    </w:p>
    <w:p w14:paraId="4628B0E3" w14:textId="394C23BA" w:rsidR="005626B1" w:rsidRPr="005A7A72" w:rsidDel="00650567" w:rsidRDefault="00DD5024">
      <w:pPr>
        <w:pStyle w:val="CodeSnippet"/>
        <w:shd w:val="clear" w:color="auto" w:fill="FFF8EA"/>
        <w:rPr>
          <w:del w:id="5893" w:author="Bob Rudis" w:date="2013-10-21T00:21:00Z"/>
        </w:rPr>
        <w:pPrChange w:id="5894" w:author="Bob Rudis" w:date="2013-10-21T00:22:00Z">
          <w:pPr>
            <w:pStyle w:val="CodeSnippet"/>
          </w:pPr>
        </w:pPrChange>
      </w:pPr>
      <w:del w:id="5895" w:author="Bob Rudis" w:date="2013-10-21T00:21:00Z">
        <w:r w:rsidRPr="005A7A72" w:rsidDel="00650567">
          <w:rPr>
            <w:rPrChange w:id="5896" w:author="Bob Rudis" w:date="2013-10-21T00:20:00Z">
              <w:rPr>
                <w:b/>
                <w:i/>
              </w:rPr>
            </w:rPrChange>
          </w:rPr>
          <w:delText>print xtab # not shown</w:delText>
        </w:r>
      </w:del>
    </w:p>
    <w:p w14:paraId="3FD2A5CC" w14:textId="77777777" w:rsidR="00650567" w:rsidRDefault="00650567">
      <w:pPr>
        <w:pStyle w:val="CodeSnippet"/>
        <w:shd w:val="clear" w:color="auto" w:fill="FFF8EA"/>
        <w:rPr>
          <w:ins w:id="5897" w:author="Bob Rudis" w:date="2013-10-21T00:21:00Z"/>
        </w:rPr>
      </w:pPr>
      <w:ins w:id="5898" w:author="Bob Rudis" w:date="2013-10-21T00:21:00Z">
        <w:r w:rsidRPr="00A17A85">
          <w:rPr>
            <w:color w:val="800026"/>
          </w:rPr>
          <w:t xml:space="preserve">xtab.plot(kind='bar',legend=False, </w:t>
        </w:r>
      </w:ins>
    </w:p>
    <w:p w14:paraId="24112C5A" w14:textId="77777777" w:rsidR="00650567" w:rsidRDefault="00650567">
      <w:pPr>
        <w:pStyle w:val="CodeSnippet"/>
        <w:shd w:val="clear" w:color="auto" w:fill="FFF8EA"/>
        <w:rPr>
          <w:ins w:id="5899" w:author="Bob Rudis" w:date="2013-10-21T00:23:00Z"/>
          <w:color w:val="800026"/>
        </w:rPr>
        <w:pPrChange w:id="5900" w:author="Bob Rudis" w:date="2013-10-21T00:22:00Z">
          <w:pPr>
            <w:pStyle w:val="CodeSnippet"/>
          </w:pPr>
        </w:pPrChange>
      </w:pPr>
      <w:ins w:id="5901" w:author="Bob Rudis" w:date="2013-10-21T00:21:00Z">
        <w:r>
          <w:t xml:space="preserve">   </w:t>
        </w:r>
        <w:r w:rsidRPr="00A17A85">
          <w:rPr>
            <w:color w:val="800026"/>
          </w:rPr>
          <w:t>title="Risk ~ Reliabilty | Type")</w:t>
        </w:r>
        <w:r>
          <w:rPr>
            <w:color w:val="800026"/>
          </w:rPr>
          <w:t>.grid(False)</w:t>
        </w:r>
      </w:ins>
    </w:p>
    <w:p w14:paraId="2DCA7653" w14:textId="2CCA15F9" w:rsidR="00650567" w:rsidRDefault="00650567" w:rsidP="00650567">
      <w:pPr>
        <w:pStyle w:val="Slug"/>
        <w:rPr>
          <w:ins w:id="5902" w:author="Bob Rudis" w:date="2013-10-21T00:23:00Z"/>
        </w:rPr>
      </w:pPr>
      <w:ins w:id="5903" w:author="Bob Rudis" w:date="2013-10-21T00:23:00Z">
        <w:r w:rsidRPr="00A17A85">
          <w:t>Figure 3</w:t>
        </w:r>
        <w:r>
          <w:t>-</w:t>
        </w:r>
        <w:r w:rsidRPr="00A17A85">
          <w:t>1</w:t>
        </w:r>
        <w:r>
          <w:t>4</w:t>
        </w:r>
        <w:r>
          <w:tab/>
        </w:r>
        <w:r w:rsidRPr="00A17A85">
          <w:t>Three-</w:t>
        </w:r>
        <w:r>
          <w:t>w</w:t>
        </w:r>
        <w:r w:rsidRPr="00A17A85">
          <w:t xml:space="preserve">ay </w:t>
        </w:r>
        <w:r>
          <w:t>r</w:t>
        </w:r>
        <w:r w:rsidRPr="00A17A85">
          <w:t>isk/</w:t>
        </w:r>
        <w:r>
          <w:t>r</w:t>
        </w:r>
        <w:r w:rsidRPr="00A17A85">
          <w:t>eliability/</w:t>
        </w:r>
        <w:r>
          <w:t>t</w:t>
        </w:r>
        <w:r w:rsidRPr="00A17A85">
          <w:t xml:space="preserve">ype </w:t>
        </w:r>
        <w:r>
          <w:t>c</w:t>
        </w:r>
        <w:r w:rsidRPr="00A17A85">
          <w:t xml:space="preserve">ontingency </w:t>
        </w:r>
        <w:r>
          <w:t>t</w:t>
        </w:r>
        <w:r w:rsidRPr="00A17A85">
          <w:t xml:space="preserve">able </w:t>
        </w:r>
      </w:ins>
      <w:ins w:id="5904" w:author="Bob Rudis" w:date="2013-10-21T00:24:00Z">
        <w:r>
          <w:t xml:space="preserve">bar chart </w:t>
        </w:r>
      </w:ins>
      <w:ins w:id="5905" w:author="Bob Rudis" w:date="2013-10-21T00:23:00Z">
        <w:r>
          <w:t>without “Scanning Host” (Python</w:t>
        </w:r>
        <w:r w:rsidRPr="00A17A85">
          <w:t>)</w:t>
        </w:r>
        <w:r w:rsidRPr="00A17A85">
          <w:tab/>
          <w:t>[</w:t>
        </w:r>
        <w:r w:rsidRPr="00472EFB">
          <w:t>9781118</w:t>
        </w:r>
        <w:r w:rsidRPr="00A17A85">
          <w:t>793725</w:t>
        </w:r>
        <w:r>
          <w:t xml:space="preserve"> c03f01</w:t>
        </w:r>
      </w:ins>
      <w:ins w:id="5906" w:author="Bob Rudis" w:date="2013-10-21T00:24:00Z">
        <w:r>
          <w:t>4</w:t>
        </w:r>
      </w:ins>
      <w:ins w:id="5907" w:author="Bob Rudis" w:date="2013-10-21T00:23:00Z">
        <w:r w:rsidRPr="00A17A85">
          <w:t>.eps]</w:t>
        </w:r>
      </w:ins>
    </w:p>
    <w:p w14:paraId="2216DCFE" w14:textId="41DF4798" w:rsidR="005626B1" w:rsidRDefault="00DD5024">
      <w:pPr>
        <w:pStyle w:val="CodeSnippet"/>
        <w:shd w:val="clear" w:color="auto" w:fill="FFF8EA"/>
        <w:rPr>
          <w:ins w:id="5908" w:author="Russell Thomas" w:date="2013-08-20T16:55:00Z"/>
        </w:rPr>
        <w:pPrChange w:id="5909" w:author="Bob Rudis" w:date="2013-10-21T00:22:00Z">
          <w:pPr>
            <w:pStyle w:val="CodeSnippet"/>
          </w:pPr>
        </w:pPrChange>
      </w:pPr>
      <w:del w:id="5910" w:author="Bob Rudis" w:date="2013-10-21T00:21:00Z">
        <w:r w:rsidRPr="005A7A72" w:rsidDel="00650567">
          <w:rPr>
            <w:rPrChange w:id="5911" w:author="Bob Rudis" w:date="2013-10-21T00:20:00Z">
              <w:rPr>
                <w:b/>
                <w:i/>
              </w:rPr>
            </w:rPrChange>
          </w:rPr>
          <w:lastRenderedPageBreak/>
          <w:delText>xtab.plot(kind='bar',legend=False) # not shown</w:delText>
        </w:r>
      </w:del>
    </w:p>
    <w:p w14:paraId="6228BEA8" w14:textId="77777777" w:rsidR="00DF2EA2" w:rsidDel="00921C97" w:rsidRDefault="00DF2EA2" w:rsidP="0062297A">
      <w:pPr>
        <w:pStyle w:val="CodeSnippet"/>
        <w:numPr>
          <w:ins w:id="5912" w:author="Russell Thomas" w:date="2013-08-20T16:55:00Z"/>
        </w:numPr>
        <w:rPr>
          <w:ins w:id="5913" w:author="Russell Thomas" w:date="2013-08-20T16:55:00Z"/>
          <w:del w:id="5914" w:author="John Sleeva" w:date="2013-09-27T00:52:00Z"/>
        </w:rPr>
      </w:pPr>
    </w:p>
    <w:p w14:paraId="502730AF" w14:textId="77777777" w:rsidR="00DD5024" w:rsidRDefault="00DF2EA2">
      <w:pPr>
        <w:pStyle w:val="QueryPara"/>
        <w:numPr>
          <w:ins w:id="5915" w:author="Russell Thomas" w:date="2013-08-20T16:55:00Z"/>
        </w:numPr>
        <w:rPr>
          <w:ins w:id="5916" w:author="Bob Rudis" w:date="2013-10-21T00:22:00Z"/>
        </w:rPr>
        <w:pPrChange w:id="5917" w:author="John Sleeva" w:date="2013-09-27T00:51:00Z">
          <w:pPr>
            <w:pStyle w:val="CodeSnippet"/>
          </w:pPr>
        </w:pPrChange>
      </w:pPr>
      <w:ins w:id="5918" w:author="Russell Thomas" w:date="2013-08-20T16:55:00Z">
        <w:r>
          <w:t xml:space="preserve">I </w:t>
        </w:r>
      </w:ins>
      <w:ins w:id="5919" w:author="Russell Thomas" w:date="2013-08-20T16:58:00Z">
        <w:r w:rsidR="004E729A">
          <w:t xml:space="preserve">don’t get the result shown in Fig. 3-13.  Instead, I </w:t>
        </w:r>
      </w:ins>
      <w:ins w:id="5920" w:author="Russell Thomas" w:date="2013-08-20T16:55:00Z">
        <w:r>
          <w:t>get this result instead</w:t>
        </w:r>
        <w:r w:rsidR="004E729A">
          <w:t xml:space="preserve"> (plus a graphic bar chart at the end</w:t>
        </w:r>
        <w:proofErr w:type="gramStart"/>
        <w:r w:rsidR="004E729A">
          <w:t>) )</w:t>
        </w:r>
        <w:proofErr w:type="gramEnd"/>
        <w:r w:rsidR="004E729A">
          <w:t>.</w:t>
        </w:r>
      </w:ins>
    </w:p>
    <w:p w14:paraId="23B7EE5C" w14:textId="77777777" w:rsidR="00650567" w:rsidRDefault="00650567">
      <w:pPr>
        <w:pStyle w:val="QueryPara"/>
        <w:numPr>
          <w:ins w:id="5921" w:author="Russell Thomas" w:date="2013-08-20T16:55:00Z"/>
        </w:numPr>
        <w:rPr>
          <w:ins w:id="5922" w:author="Bob Rudis" w:date="2013-10-21T00:22:00Z"/>
        </w:rPr>
        <w:pPrChange w:id="5923" w:author="John Sleeva" w:date="2013-09-27T00:51:00Z">
          <w:pPr>
            <w:pStyle w:val="CodeSnippet"/>
          </w:pPr>
        </w:pPrChange>
      </w:pPr>
    </w:p>
    <w:p w14:paraId="62401523" w14:textId="4F77D820" w:rsidR="00650567" w:rsidRDefault="00650567">
      <w:pPr>
        <w:pStyle w:val="QueryPara"/>
        <w:numPr>
          <w:ins w:id="5924" w:author="Russell Thomas" w:date="2013-08-20T16:55:00Z"/>
        </w:numPr>
        <w:rPr>
          <w:ins w:id="5925" w:author="Russell Thomas" w:date="2013-08-20T16:55:00Z"/>
        </w:rPr>
        <w:pPrChange w:id="5926" w:author="John Sleeva" w:date="2013-09-27T00:51:00Z">
          <w:pPr>
            <w:pStyle w:val="CodeSnippet"/>
          </w:pPr>
        </w:pPrChange>
      </w:pPr>
      <w:ins w:id="5927" w:author="Bob Rudis" w:date="2013-10-21T00:22:00Z">
        <w:r>
          <w:t>AR: Fixed</w:t>
        </w:r>
      </w:ins>
    </w:p>
    <w:p w14:paraId="0A839ADF" w14:textId="77777777" w:rsidR="00DF2EA2" w:rsidRDefault="00CC23D6" w:rsidP="00DF2EA2">
      <w:pPr>
        <w:numPr>
          <w:ins w:id="5928" w:author="Russell Thomas" w:date="2013-08-20T16:55:00Z"/>
        </w:numPr>
        <w:rPr>
          <w:ins w:id="5929" w:author="Russell Thomas" w:date="2013-08-20T16:57:00Z"/>
        </w:rPr>
      </w:pPr>
      <w:ins w:id="5930" w:author="Russell Thomas" w:date="2013-08-20T16:56:00Z">
        <w:r>
          <w:rPr>
            <w:rFonts w:asciiTheme="minorHAnsi" w:eastAsiaTheme="minorHAnsi" w:hAnsiTheme="minorHAnsi" w:cstheme="minorBidi"/>
            <w:noProof/>
            <w:sz w:val="22"/>
            <w:szCs w:val="22"/>
            <w:rPrChange w:id="5931" w:author="Unknown">
              <w:rPr>
                <w:rFonts w:ascii="Courier New" w:hAnsi="Courier New"/>
                <w:i/>
                <w:noProof/>
                <w:snapToGrid w:val="0"/>
                <w:sz w:val="18"/>
                <w:szCs w:val="20"/>
              </w:rPr>
            </w:rPrChange>
          </w:rPr>
          <w:drawing>
            <wp:inline distT="0" distB="0" distL="0" distR="0" wp14:anchorId="2A957ED1" wp14:editId="442EECAB">
              <wp:extent cx="5181600" cy="4401820"/>
              <wp:effectExtent l="25400" t="0" r="0" b="0"/>
              <wp:docPr id="5" name="Picture 4" descr="Screen shot 2013-08-20 at 4.4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0 at 4.43.58 PM.png"/>
                      <pic:cNvPicPr/>
                    </pic:nvPicPr>
                    <pic:blipFill>
                      <a:blip r:embed="rId13"/>
                      <a:stretch>
                        <a:fillRect/>
                      </a:stretch>
                    </pic:blipFill>
                    <pic:spPr>
                      <a:xfrm>
                        <a:off x="0" y="0"/>
                        <a:ext cx="5181600" cy="4401820"/>
                      </a:xfrm>
                      <a:prstGeom prst="rect">
                        <a:avLst/>
                      </a:prstGeom>
                    </pic:spPr>
                  </pic:pic>
                </a:graphicData>
              </a:graphic>
            </wp:inline>
          </w:drawing>
        </w:r>
      </w:ins>
    </w:p>
    <w:p w14:paraId="75D902B3" w14:textId="77777777" w:rsidR="00DD5024" w:rsidRDefault="00DD5024">
      <w:pPr>
        <w:numPr>
          <w:ins w:id="5932" w:author="Russell Thomas" w:date="2013-08-20T16:57:00Z"/>
        </w:numPr>
        <w:rPr>
          <w:ins w:id="5933" w:author="Russell Thomas" w:date="2013-08-20T16:55:00Z"/>
        </w:rPr>
        <w:pPrChange w:id="5934" w:author="Russell Thomas" w:date="2013-08-20T16:55:00Z">
          <w:pPr>
            <w:pStyle w:val="CodeSnippet"/>
          </w:pPr>
        </w:pPrChange>
      </w:pPr>
    </w:p>
    <w:p w14:paraId="214974E1" w14:textId="77777777" w:rsidR="00DF2EA2" w:rsidRPr="00AA63EA" w:rsidRDefault="00DF2EA2" w:rsidP="0062297A">
      <w:pPr>
        <w:pStyle w:val="CodeSnippet"/>
        <w:numPr>
          <w:ins w:id="5935" w:author="Russell Thomas" w:date="2013-08-20T16:55:00Z"/>
        </w:numPr>
      </w:pPr>
    </w:p>
    <w:p w14:paraId="1A15AC4A" w14:textId="35BADAFE" w:rsidR="0062297A" w:rsidDel="00E3235F" w:rsidRDefault="00DD5024" w:rsidP="0062297A">
      <w:pPr>
        <w:pStyle w:val="Slug"/>
        <w:rPr>
          <w:del w:id="5936" w:author="Bob Rudis" w:date="2013-10-21T00:05:00Z"/>
        </w:rPr>
      </w:pPr>
      <w:del w:id="5937" w:author="Bob Rudis" w:date="2013-10-21T00:05:00Z">
        <w:r w:rsidRPr="00DD5024" w:rsidDel="00E3235F">
          <w:rPr>
            <w:rPrChange w:id="5938" w:author="John Sleeva" w:date="2013-09-26T23:36:00Z">
              <w:rPr>
                <w:rFonts w:ascii="Courier New" w:hAnsi="Courier New"/>
                <w:i/>
                <w:noProof/>
                <w:snapToGrid w:val="0"/>
                <w:sz w:val="18"/>
              </w:rPr>
            </w:rPrChange>
          </w:rPr>
          <w:delText>Figure 3</w:delText>
        </w:r>
      </w:del>
      <w:ins w:id="5939" w:author="Kezia Endsley" w:date="2013-08-05T08:19:00Z">
        <w:del w:id="5940" w:author="Bob Rudis" w:date="2013-10-21T00:05:00Z">
          <w:r w:rsidRPr="00DD5024" w:rsidDel="00E3235F">
            <w:rPr>
              <w:rPrChange w:id="5941" w:author="John Sleeva" w:date="2013-09-26T23:36:00Z">
                <w:rPr>
                  <w:rFonts w:ascii="Courier New" w:hAnsi="Courier New"/>
                  <w:i/>
                  <w:noProof/>
                  <w:snapToGrid w:val="0"/>
                  <w:sz w:val="18"/>
                </w:rPr>
              </w:rPrChange>
            </w:rPr>
            <w:delText>.</w:delText>
          </w:r>
        </w:del>
      </w:ins>
      <w:ins w:id="5942" w:author="John Sleeva" w:date="2013-09-27T05:44:00Z">
        <w:del w:id="5943" w:author="Bob Rudis" w:date="2013-10-21T00:05:00Z">
          <w:r w:rsidR="00A76602" w:rsidDel="00E3235F">
            <w:delText>-</w:delText>
          </w:r>
        </w:del>
      </w:ins>
      <w:del w:id="5944" w:author="Bob Rudis" w:date="2013-10-21T00:05:00Z">
        <w:r w:rsidRPr="00DD5024" w:rsidDel="00E3235F">
          <w:rPr>
            <w:rPrChange w:id="5945" w:author="John Sleeva" w:date="2013-09-26T23:36:00Z">
              <w:rPr>
                <w:rFonts w:ascii="Courier New" w:hAnsi="Courier New"/>
                <w:i/>
                <w:noProof/>
                <w:snapToGrid w:val="0"/>
                <w:sz w:val="18"/>
              </w:rPr>
            </w:rPrChange>
          </w:rPr>
          <w:delText>-13</w:delText>
        </w:r>
      </w:del>
      <w:ins w:id="5946" w:author="John Sleeva" w:date="2013-09-27T05:44:00Z">
        <w:del w:id="5947" w:author="Bob Rudis" w:date="2013-10-21T00:05:00Z">
          <w:r w:rsidR="00A76602" w:rsidDel="00E3235F">
            <w:tab/>
          </w:r>
        </w:del>
      </w:ins>
      <w:del w:id="5948" w:author="Bob Rudis" w:date="2013-10-21T00:05:00Z">
        <w:r w:rsidRPr="00DD5024" w:rsidDel="00E3235F">
          <w:rPr>
            <w:rPrChange w:id="5949" w:author="John Sleeva" w:date="2013-09-26T23:36:00Z">
              <w:rPr>
                <w:rFonts w:ascii="Courier New" w:hAnsi="Courier New"/>
                <w:i/>
                <w:noProof/>
                <w:snapToGrid w:val="0"/>
                <w:sz w:val="18"/>
              </w:rPr>
            </w:rPrChange>
          </w:rPr>
          <w:delText xml:space="preserve"> </w:delText>
        </w:r>
      </w:del>
      <w:ins w:id="5950" w:author="Kezia Endsley" w:date="2013-08-05T08:26:00Z">
        <w:del w:id="5951" w:author="Bob Rudis" w:date="2013-10-21T00:05:00Z">
          <w:r w:rsidRPr="00DD5024" w:rsidDel="00E3235F">
            <w:rPr>
              <w:rPrChange w:id="5952" w:author="John Sleeva" w:date="2013-09-26T23:36:00Z">
                <w:rPr>
                  <w:rFonts w:ascii="Courier New" w:hAnsi="Courier New"/>
                  <w:i/>
                  <w:noProof/>
                  <w:snapToGrid w:val="0"/>
                  <w:sz w:val="18"/>
                </w:rPr>
              </w:rPrChange>
            </w:rPr>
            <w:delText>Three</w:delText>
          </w:r>
        </w:del>
      </w:ins>
      <w:del w:id="5953" w:author="Bob Rudis" w:date="2013-10-21T00:05:00Z">
        <w:r w:rsidRPr="00DD5024" w:rsidDel="00E3235F">
          <w:rPr>
            <w:rPrChange w:id="5954" w:author="John Sleeva" w:date="2013-09-26T23:36:00Z">
              <w:rPr>
                <w:rFonts w:ascii="Courier New" w:hAnsi="Courier New"/>
                <w:i/>
                <w:noProof/>
                <w:snapToGrid w:val="0"/>
                <w:sz w:val="18"/>
              </w:rPr>
            </w:rPrChange>
          </w:rPr>
          <w:delText>3-</w:delText>
        </w:r>
      </w:del>
      <w:ins w:id="5955" w:author="John Sleeva" w:date="2013-09-27T05:44:00Z">
        <w:del w:id="5956" w:author="Bob Rudis" w:date="2013-10-21T00:05:00Z">
          <w:r w:rsidR="00A76602" w:rsidDel="00E3235F">
            <w:delText>w</w:delText>
          </w:r>
        </w:del>
      </w:ins>
      <w:del w:id="5957" w:author="Bob Rudis" w:date="2013-10-21T00:05:00Z">
        <w:r w:rsidRPr="00DD5024" w:rsidDel="00E3235F">
          <w:rPr>
            <w:rPrChange w:id="5958" w:author="John Sleeva" w:date="2013-09-26T23:36:00Z">
              <w:rPr>
                <w:rFonts w:ascii="Courier New" w:hAnsi="Courier New"/>
                <w:i/>
                <w:noProof/>
                <w:snapToGrid w:val="0"/>
                <w:sz w:val="18"/>
              </w:rPr>
            </w:rPrChange>
          </w:rPr>
          <w:delText>Way Risk</w:delText>
        </w:r>
      </w:del>
      <w:ins w:id="5959" w:author="John Sleeva" w:date="2013-09-27T05:44:00Z">
        <w:del w:id="5960" w:author="Bob Rudis" w:date="2013-10-21T00:05:00Z">
          <w:r w:rsidR="00A76602" w:rsidDel="00E3235F">
            <w:delText>r</w:delText>
          </w:r>
          <w:r w:rsidRPr="00DD5024" w:rsidDel="00E3235F">
            <w:rPr>
              <w:rPrChange w:id="5961" w:author="John Sleeva" w:date="2013-09-26T23:36:00Z">
                <w:rPr>
                  <w:rFonts w:ascii="Courier New" w:hAnsi="Courier New"/>
                  <w:i/>
                  <w:noProof/>
                  <w:snapToGrid w:val="0"/>
                  <w:sz w:val="18"/>
                </w:rPr>
              </w:rPrChange>
            </w:rPr>
            <w:delText>isk</w:delText>
          </w:r>
        </w:del>
      </w:ins>
      <w:del w:id="5962" w:author="Bob Rudis" w:date="2013-10-21T00:05:00Z">
        <w:r w:rsidRPr="00DD5024" w:rsidDel="00E3235F">
          <w:rPr>
            <w:rPrChange w:id="5963" w:author="John Sleeva" w:date="2013-09-26T23:36:00Z">
              <w:rPr>
                <w:rFonts w:ascii="Courier New" w:hAnsi="Courier New"/>
                <w:i/>
                <w:noProof/>
                <w:snapToGrid w:val="0"/>
                <w:sz w:val="18"/>
              </w:rPr>
            </w:rPrChange>
          </w:rPr>
          <w:delText>/Reliability</w:delText>
        </w:r>
      </w:del>
      <w:ins w:id="5964" w:author="John Sleeva" w:date="2013-09-27T05:44:00Z">
        <w:del w:id="5965" w:author="Bob Rudis" w:date="2013-10-21T00:05:00Z">
          <w:r w:rsidR="00A76602" w:rsidDel="00E3235F">
            <w:delText>r</w:delText>
          </w:r>
          <w:r w:rsidRPr="00DD5024" w:rsidDel="00E3235F">
            <w:rPr>
              <w:rPrChange w:id="5966" w:author="John Sleeva" w:date="2013-09-26T23:36:00Z">
                <w:rPr>
                  <w:rFonts w:ascii="Courier New" w:hAnsi="Courier New"/>
                  <w:i/>
                  <w:noProof/>
                  <w:snapToGrid w:val="0"/>
                  <w:sz w:val="18"/>
                </w:rPr>
              </w:rPrChange>
            </w:rPr>
            <w:delText>eliability</w:delText>
          </w:r>
        </w:del>
      </w:ins>
      <w:del w:id="5967" w:author="Bob Rudis" w:date="2013-10-21T00:05:00Z">
        <w:r w:rsidRPr="00DD5024" w:rsidDel="00E3235F">
          <w:rPr>
            <w:rPrChange w:id="5968" w:author="John Sleeva" w:date="2013-09-26T23:36:00Z">
              <w:rPr>
                <w:rFonts w:ascii="Courier New" w:hAnsi="Courier New"/>
                <w:i/>
                <w:noProof/>
                <w:snapToGrid w:val="0"/>
                <w:sz w:val="18"/>
              </w:rPr>
            </w:rPrChange>
          </w:rPr>
          <w:delText xml:space="preserve">/Type </w:delText>
        </w:r>
      </w:del>
      <w:ins w:id="5969" w:author="John Sleeva" w:date="2013-09-27T05:44:00Z">
        <w:del w:id="5970" w:author="Bob Rudis" w:date="2013-10-21T00:05:00Z">
          <w:r w:rsidR="00A76602" w:rsidDel="00E3235F">
            <w:delText>t</w:delText>
          </w:r>
          <w:r w:rsidRPr="00DD5024" w:rsidDel="00E3235F">
            <w:rPr>
              <w:rPrChange w:id="5971" w:author="John Sleeva" w:date="2013-09-26T23:36:00Z">
                <w:rPr>
                  <w:rFonts w:ascii="Courier New" w:hAnsi="Courier New"/>
                  <w:i/>
                  <w:noProof/>
                  <w:snapToGrid w:val="0"/>
                  <w:sz w:val="18"/>
                </w:rPr>
              </w:rPrChange>
            </w:rPr>
            <w:delText xml:space="preserve">ype </w:delText>
          </w:r>
        </w:del>
      </w:ins>
      <w:del w:id="5972" w:author="Bob Rudis" w:date="2013-10-21T00:05:00Z">
        <w:r w:rsidRPr="00DD5024" w:rsidDel="00E3235F">
          <w:rPr>
            <w:rPrChange w:id="5973" w:author="John Sleeva" w:date="2013-09-26T23:36:00Z">
              <w:rPr>
                <w:rFonts w:ascii="Courier New" w:hAnsi="Courier New"/>
                <w:i/>
                <w:noProof/>
                <w:snapToGrid w:val="0"/>
                <w:sz w:val="18"/>
              </w:rPr>
            </w:rPrChange>
          </w:rPr>
          <w:delText xml:space="preserve">Contingency </w:delText>
        </w:r>
      </w:del>
      <w:ins w:id="5974" w:author="John Sleeva" w:date="2013-09-27T05:44:00Z">
        <w:del w:id="5975" w:author="Bob Rudis" w:date="2013-10-21T00:05:00Z">
          <w:r w:rsidR="00A76602" w:rsidDel="00E3235F">
            <w:delText>c</w:delText>
          </w:r>
          <w:r w:rsidRPr="00DD5024" w:rsidDel="00E3235F">
            <w:rPr>
              <w:rPrChange w:id="5976" w:author="John Sleeva" w:date="2013-09-26T23:36:00Z">
                <w:rPr>
                  <w:rFonts w:ascii="Courier New" w:hAnsi="Courier New"/>
                  <w:i/>
                  <w:noProof/>
                  <w:snapToGrid w:val="0"/>
                  <w:sz w:val="18"/>
                </w:rPr>
              </w:rPrChange>
            </w:rPr>
            <w:delText xml:space="preserve">ontingency </w:delText>
          </w:r>
        </w:del>
      </w:ins>
      <w:del w:id="5977" w:author="Bob Rudis" w:date="2013-10-21T00:05:00Z">
        <w:r w:rsidRPr="00DD5024" w:rsidDel="00E3235F">
          <w:rPr>
            <w:rPrChange w:id="5978" w:author="John Sleeva" w:date="2013-09-26T23:36:00Z">
              <w:rPr>
                <w:rFonts w:ascii="Courier New" w:hAnsi="Courier New"/>
                <w:i/>
                <w:noProof/>
                <w:snapToGrid w:val="0"/>
                <w:sz w:val="18"/>
              </w:rPr>
            </w:rPrChange>
          </w:rPr>
          <w:delText xml:space="preserve">Table </w:delText>
        </w:r>
      </w:del>
      <w:ins w:id="5979" w:author="John Sleeva" w:date="2013-09-27T05:44:00Z">
        <w:del w:id="5980" w:author="Bob Rudis" w:date="2013-10-21T00:05:00Z">
          <w:r w:rsidR="00A76602" w:rsidDel="00E3235F">
            <w:delText>t</w:delText>
          </w:r>
          <w:r w:rsidRPr="00DD5024" w:rsidDel="00E3235F">
            <w:rPr>
              <w:rPrChange w:id="5981" w:author="John Sleeva" w:date="2013-09-26T23:36:00Z">
                <w:rPr>
                  <w:rFonts w:ascii="Courier New" w:hAnsi="Courier New"/>
                  <w:i/>
                  <w:noProof/>
                  <w:snapToGrid w:val="0"/>
                  <w:sz w:val="18"/>
                </w:rPr>
              </w:rPrChange>
            </w:rPr>
            <w:delText xml:space="preserve">able </w:delText>
          </w:r>
        </w:del>
      </w:ins>
      <w:del w:id="5982" w:author="Bob Rudis" w:date="2013-10-21T00:05:00Z">
        <w:r w:rsidRPr="00DD5024" w:rsidDel="00E3235F">
          <w:rPr>
            <w:rPrChange w:id="5983" w:author="John Sleeva" w:date="2013-09-26T23:36:00Z">
              <w:rPr>
                <w:rFonts w:ascii="Courier New" w:hAnsi="Courier New"/>
                <w:i/>
                <w:noProof/>
                <w:snapToGrid w:val="0"/>
                <w:sz w:val="18"/>
              </w:rPr>
            </w:rPrChange>
          </w:rPr>
          <w:delText>without “Scanning Host” (R)</w:delText>
        </w:r>
        <w:r w:rsidRPr="00DD5024" w:rsidDel="00E3235F">
          <w:rPr>
            <w:rPrChange w:id="5984" w:author="John Sleeva" w:date="2013-09-26T23:36:00Z">
              <w:rPr>
                <w:rFonts w:ascii="Courier New" w:hAnsi="Courier New"/>
                <w:i/>
                <w:noProof/>
                <w:snapToGrid w:val="0"/>
                <w:sz w:val="18"/>
              </w:rPr>
            </w:rPrChange>
          </w:rPr>
          <w:tab/>
          <w:delText>[</w:delText>
        </w:r>
      </w:del>
      <w:ins w:id="5985" w:author="John Sleeva" w:date="2013-09-27T02:16:00Z">
        <w:del w:id="5986" w:author="Bob Rudis" w:date="2013-10-21T00:05:00Z">
          <w:r w:rsidR="00472EFB" w:rsidRPr="00472EFB" w:rsidDel="00E3235F">
            <w:delText>9781118</w:delText>
          </w:r>
        </w:del>
      </w:ins>
      <w:del w:id="5987" w:author="Bob Rudis" w:date="2013-10-21T00:05:00Z">
        <w:r w:rsidRPr="00DD5024" w:rsidDel="00E3235F">
          <w:rPr>
            <w:rPrChange w:id="5988" w:author="John Sleeva" w:date="2013-09-26T23:36:00Z">
              <w:rPr>
                <w:rFonts w:ascii="Courier New" w:hAnsi="Courier New"/>
                <w:i/>
                <w:noProof/>
                <w:snapToGrid w:val="0"/>
                <w:sz w:val="18"/>
              </w:rPr>
            </w:rPrChange>
          </w:rPr>
          <w:delText>793725</w:delText>
        </w:r>
      </w:del>
      <w:ins w:id="5989" w:author="John Sleeva" w:date="2013-09-27T02:16:00Z">
        <w:del w:id="5990" w:author="Bob Rudis" w:date="2013-10-21T00:05:00Z">
          <w:r w:rsidR="00472EFB" w:rsidDel="00E3235F">
            <w:delText xml:space="preserve"> </w:delText>
          </w:r>
        </w:del>
      </w:ins>
      <w:del w:id="5991" w:author="Bob Rudis" w:date="2013-10-21T00:05:00Z">
        <w:r w:rsidRPr="00DD5024" w:rsidDel="00E3235F">
          <w:rPr>
            <w:rPrChange w:id="5992" w:author="John Sleeva" w:date="2013-09-26T23:36:00Z">
              <w:rPr>
                <w:rFonts w:ascii="Courier New" w:hAnsi="Courier New"/>
                <w:i/>
                <w:noProof/>
                <w:snapToGrid w:val="0"/>
                <w:sz w:val="18"/>
              </w:rPr>
            </w:rPrChange>
          </w:rPr>
          <w:delText>c03f013.eps]</w:delText>
        </w:r>
      </w:del>
    </w:p>
    <w:p w14:paraId="4C7F5079" w14:textId="77777777" w:rsidR="00256008" w:rsidRDefault="00256008" w:rsidP="00256008">
      <w:pPr>
        <w:pStyle w:val="QueryPara"/>
        <w:numPr>
          <w:ins w:id="5993" w:author="Kezia Endsley" w:date="2013-08-05T07:56:00Z"/>
        </w:numPr>
        <w:rPr>
          <w:ins w:id="5994" w:author="John Sleeva" w:date="2013-09-27T08:46:00Z"/>
        </w:rPr>
      </w:pPr>
      <w:ins w:id="5995" w:author="Kezia Endsley" w:date="2013-08-05T07:56:00Z">
        <w:r w:rsidRPr="00071ED2">
          <w:t xml:space="preserve">[[Authors: </w:t>
        </w:r>
      </w:ins>
      <w:ins w:id="5996" w:author="Kezia Endsley" w:date="2013-08-05T08:26:00Z">
        <w:r w:rsidR="000308BC">
          <w:t xml:space="preserve">this fig needs a text reference. </w:t>
        </w:r>
      </w:ins>
      <w:proofErr w:type="spellStart"/>
      <w:ins w:id="5997" w:author="Kezia Endsley" w:date="2013-08-05T07:56:00Z">
        <w:r w:rsidRPr="00071ED2">
          <w:t>Kezia</w:t>
        </w:r>
        <w:proofErr w:type="spellEnd"/>
        <w:r w:rsidRPr="00071ED2">
          <w:t>]]</w:t>
        </w:r>
      </w:ins>
      <w:ins w:id="5998" w:author="Kent, Kevin - Indianapolis" w:date="2013-10-09T11:20:00Z">
        <w:r w:rsidR="006A2160" w:rsidRPr="006A2160">
          <w:t xml:space="preserve"> </w:t>
        </w:r>
        <w:r w:rsidR="006A2160">
          <w:t>//Authors, Yes, again, you need some text that indicates what the readers are seeing in the figure, that introduces it for them. It should be somewhere prior to the figure. Thanks, Kevin (</w:t>
        </w:r>
        <w:proofErr w:type="spellStart"/>
        <w:r w:rsidR="006A2160">
          <w:t>PjE</w:t>
        </w:r>
        <w:proofErr w:type="spellEnd"/>
        <w:r w:rsidR="006A2160">
          <w:t>)</w:t>
        </w:r>
      </w:ins>
    </w:p>
    <w:p w14:paraId="4B3F17A2" w14:textId="77777777" w:rsidR="00E97483" w:rsidRPr="00071ED2" w:rsidRDefault="00E97483" w:rsidP="00256008">
      <w:pPr>
        <w:pStyle w:val="QueryPara"/>
        <w:numPr>
          <w:ins w:id="5999" w:author="John Sleeva" w:date="2013-09-27T08:46:00Z"/>
        </w:numPr>
        <w:rPr>
          <w:ins w:id="6000" w:author="Kezia Endsley" w:date="2013-08-05T07:56:00Z"/>
        </w:rPr>
      </w:pPr>
    </w:p>
    <w:p w14:paraId="4E7A8E59" w14:textId="554E61E8" w:rsidR="00E97483" w:rsidRDefault="00E97483" w:rsidP="00E97483">
      <w:pPr>
        <w:pStyle w:val="QueryPara"/>
        <w:numPr>
          <w:ins w:id="6001" w:author="John Sleeva" w:date="2013-09-27T08:46:00Z"/>
        </w:numPr>
        <w:rPr>
          <w:ins w:id="6002" w:author="Bob Rudis" w:date="2013-10-20T23:58:00Z"/>
        </w:rPr>
      </w:pPr>
      <w:ins w:id="6003" w:author="John Sleeva" w:date="2013-09-27T08:46:00Z">
        <w:r>
          <w:t xml:space="preserve">AU: Do we need the Python version of this figure? </w:t>
        </w:r>
        <w:del w:id="6004" w:author="Bob Rudis" w:date="2013-10-20T23:58:00Z">
          <w:r w:rsidDel="00C42925">
            <w:delText>--</w:delText>
          </w:r>
        </w:del>
      </w:ins>
      <w:ins w:id="6005" w:author="Bob Rudis" w:date="2013-10-20T23:58:00Z">
        <w:r w:rsidR="00C42925">
          <w:t>–</w:t>
        </w:r>
      </w:ins>
      <w:ins w:id="6006" w:author="John Sleeva" w:date="2013-09-27T08:46:00Z">
        <w:r>
          <w:t>John</w:t>
        </w:r>
      </w:ins>
    </w:p>
    <w:p w14:paraId="10F3826C" w14:textId="77777777" w:rsidR="00C42925" w:rsidRDefault="00C42925" w:rsidP="00E97483">
      <w:pPr>
        <w:pStyle w:val="QueryPara"/>
        <w:numPr>
          <w:ins w:id="6007" w:author="John Sleeva" w:date="2013-09-27T08:46:00Z"/>
        </w:numPr>
        <w:rPr>
          <w:ins w:id="6008" w:author="Bob Rudis" w:date="2013-10-20T23:58:00Z"/>
        </w:rPr>
      </w:pPr>
    </w:p>
    <w:p w14:paraId="3B0ED520" w14:textId="43131048" w:rsidR="00C42925" w:rsidRPr="00071ED2" w:rsidRDefault="00C42925" w:rsidP="00E97483">
      <w:pPr>
        <w:pStyle w:val="QueryPara"/>
        <w:numPr>
          <w:ins w:id="6009" w:author="John Sleeva" w:date="2013-09-27T08:46:00Z"/>
        </w:numPr>
        <w:rPr>
          <w:ins w:id="6010" w:author="John Sleeva" w:date="2013-09-27T08:46:00Z"/>
        </w:rPr>
      </w:pPr>
      <w:ins w:id="6011" w:author="Bob Rudis" w:date="2013-10-20T23:58:00Z">
        <w:r>
          <w:t xml:space="preserve">AR: no. </w:t>
        </w:r>
        <w:proofErr w:type="gramStart"/>
        <w:r>
          <w:t>just</w:t>
        </w:r>
        <w:proofErr w:type="gramEnd"/>
        <w:r>
          <w:t xml:space="preserve"> continuing what was setup previously with the two different ways to look at the data.</w:t>
        </w:r>
      </w:ins>
    </w:p>
    <w:p w14:paraId="4EB3C6C5" w14:textId="07231A34" w:rsidR="0062297A" w:rsidRPr="007172D4" w:rsidRDefault="00AA63EA" w:rsidP="0062297A">
      <w:pPr>
        <w:pStyle w:val="Para"/>
      </w:pPr>
      <w:r>
        <w:t xml:space="preserve">Now </w:t>
      </w:r>
      <w:ins w:id="6012" w:author="Kezia Endsley" w:date="2013-08-05T08:26:00Z">
        <w:r w:rsidR="000308BC">
          <w:t>you</w:t>
        </w:r>
      </w:ins>
      <w:del w:id="6013" w:author="Kezia Endsley" w:date="2013-08-05T08:26:00Z">
        <w:r w:rsidDel="000308BC">
          <w:delText>we</w:delText>
        </w:r>
      </w:del>
      <w:r>
        <w:t xml:space="preserve"> are getting somewhere</w:t>
      </w:r>
      <w:r w:rsidR="00CF733C">
        <w:t xml:space="preserve">. </w:t>
      </w:r>
      <w:r>
        <w:t xml:space="preserve">In </w:t>
      </w:r>
      <w:del w:id="6014" w:author="Kezia Endsley" w:date="2013-08-05T08:29:00Z">
        <w:r w:rsidDel="004E1D6A">
          <w:delText>this graphic</w:delText>
        </w:r>
      </w:del>
      <w:ins w:id="6015" w:author="Kezia Endsley" w:date="2013-08-05T08:29:00Z">
        <w:r w:rsidR="004E1D6A">
          <w:t>Figure 3</w:t>
        </w:r>
        <w:del w:id="6016" w:author="John Sleeva" w:date="2013-09-27T08:37:00Z">
          <w:r w:rsidR="004E1D6A" w:rsidDel="00AF1A4F">
            <w:delText>.</w:delText>
          </w:r>
        </w:del>
      </w:ins>
      <w:ins w:id="6017" w:author="John Sleeva" w:date="2013-09-27T08:37:00Z">
        <w:r w:rsidR="00AF1A4F">
          <w:t>-</w:t>
        </w:r>
      </w:ins>
      <w:ins w:id="6018" w:author="Kezia Endsley" w:date="2013-08-05T08:29:00Z">
        <w:r w:rsidR="004E1D6A">
          <w:t>13</w:t>
        </w:r>
      </w:ins>
      <w:r>
        <w:t xml:space="preserve">, </w:t>
      </w:r>
      <w:del w:id="6019" w:author="Kezia Endsley" w:date="2013-08-05T08:29:00Z">
        <w:r w:rsidDel="004E1D6A">
          <w:delText xml:space="preserve">we </w:delText>
        </w:r>
      </w:del>
      <w:ins w:id="6020" w:author="Kezia Endsley" w:date="2013-08-05T08:29:00Z">
        <w:r w:rsidR="004E1D6A">
          <w:t xml:space="preserve">you </w:t>
        </w:r>
      </w:ins>
      <w:r>
        <w:t xml:space="preserve">can see the </w:t>
      </w:r>
      <w:del w:id="6021" w:author="Kezia Endsley" w:date="2013-08-05T08:30:00Z">
        <w:r w:rsidR="00FB1112" w:rsidDel="004E1D6A">
          <w:delText>“</w:delText>
        </w:r>
      </w:del>
      <w:r w:rsidR="007172D4" w:rsidRPr="007172D4">
        <w:rPr>
          <w:rStyle w:val="InlineCode"/>
        </w:rPr>
        <w:t>Malware domain</w:t>
      </w:r>
      <w:del w:id="6022" w:author="Kezia Endsley" w:date="2013-08-05T08:30:00Z">
        <w:r w:rsidR="00FB1112" w:rsidDel="004E1D6A">
          <w:delText>”</w:delText>
        </w:r>
      </w:del>
      <w:r w:rsidR="007172D4">
        <w:t xml:space="preserve"> </w:t>
      </w:r>
      <w:r w:rsidR="00DD5024" w:rsidRPr="00DD5024">
        <w:rPr>
          <w:rPrChange w:id="6023" w:author="Kezia Endsley" w:date="2013-08-05T08:30:00Z">
            <w:rPr>
              <w:rFonts w:ascii="Courier New" w:hAnsi="Courier New"/>
              <w:i/>
              <w:noProof/>
              <w:sz w:val="18"/>
            </w:rPr>
          </w:rPrChange>
        </w:rPr>
        <w:t>type</w:t>
      </w:r>
      <w:r w:rsidR="004E1D6A">
        <w:t xml:space="preserve"> </w:t>
      </w:r>
      <w:r>
        <w:t>has risk ratings limited to 2</w:t>
      </w:r>
      <w:del w:id="6024" w:author="Kezia Endsley" w:date="2013-08-05T08:30:00Z">
        <w:r w:rsidDel="004E1D6A">
          <w:delText>’</w:delText>
        </w:r>
      </w:del>
      <w:r>
        <w:t>s and 3</w:t>
      </w:r>
      <w:del w:id="6025" w:author="Kezia Endsley" w:date="2013-08-05T08:30:00Z">
        <w:r w:rsidDel="004E1D6A">
          <w:delText>’</w:delText>
        </w:r>
      </w:del>
      <w:r>
        <w:t>s, and the reliability is focused around 2, but spreads the range of values</w:t>
      </w:r>
      <w:r w:rsidR="00CF733C">
        <w:t xml:space="preserve">. </w:t>
      </w:r>
      <w:del w:id="6026" w:author="Kezia Endsley" w:date="2013-08-05T08:30:00Z">
        <w:r w:rsidDel="004E1D6A">
          <w:delText xml:space="preserve">We </w:delText>
        </w:r>
      </w:del>
      <w:ins w:id="6027" w:author="Kezia Endsley" w:date="2013-08-05T08:30:00Z">
        <w:r w:rsidR="004E1D6A">
          <w:t xml:space="preserve">You </w:t>
        </w:r>
      </w:ins>
      <w:r>
        <w:lastRenderedPageBreak/>
        <w:t>can also start to see the patterns in the other categories as well</w:t>
      </w:r>
      <w:ins w:id="6028" w:author="Bob Rudis" w:date="2013-10-21T00:32:00Z">
        <w:r w:rsidR="00204C17">
          <w:t xml:space="preserve"> even in Figure 3-14</w:t>
        </w:r>
      </w:ins>
      <w:r>
        <w:t xml:space="preserve">, but </w:t>
      </w:r>
      <w:del w:id="6029" w:author="Kezia Endsley" w:date="2013-08-05T08:31:00Z">
        <w:r w:rsidDel="00646F9A">
          <w:delText xml:space="preserve">let’s </w:delText>
        </w:r>
      </w:del>
      <w:ins w:id="6030" w:author="Kezia Endsley" w:date="2013-08-05T08:31:00Z">
        <w:r w:rsidR="00646F9A">
          <w:t xml:space="preserve">it's time to </w:t>
        </w:r>
      </w:ins>
      <w:r>
        <w:t xml:space="preserve">regenerate </w:t>
      </w:r>
      <w:ins w:id="6031" w:author="Bob Rudis" w:date="2013-10-21T00:32:00Z">
        <w:r w:rsidR="00204C17">
          <w:t xml:space="preserve">the graphics </w:t>
        </w:r>
      </w:ins>
      <w:ins w:id="6032" w:author="Bob Rudis" w:date="2013-10-21T00:33:00Z">
        <w:r w:rsidR="00204C17">
          <w:t xml:space="preserve">once more </w:t>
        </w:r>
      </w:ins>
      <w:del w:id="6033" w:author="Bob Rudis" w:date="2013-10-21T00:32:00Z">
        <w:r w:rsidDel="00204C17">
          <w:delText>this</w:delText>
        </w:r>
      </w:del>
      <w:del w:id="6034" w:author="Bob Rudis" w:date="2013-10-21T00:33:00Z">
        <w:r w:rsidDel="00204C17">
          <w:delText xml:space="preserve"> </w:delText>
        </w:r>
      </w:del>
      <w:del w:id="6035" w:author="Kezia Endsley" w:date="2013-08-05T08:31:00Z">
        <w:r w:rsidDel="00646F9A">
          <w:delText xml:space="preserve">again </w:delText>
        </w:r>
      </w:del>
      <w:r>
        <w:t xml:space="preserve">after </w:t>
      </w:r>
      <w:del w:id="6036" w:author="Kezia Endsley" w:date="2013-08-05T08:30:00Z">
        <w:r w:rsidDel="004E1D6A">
          <w:delText xml:space="preserve">we </w:delText>
        </w:r>
      </w:del>
      <w:ins w:id="6037" w:author="Kezia Endsley" w:date="2013-08-05T08:30:00Z">
        <w:r w:rsidR="004E1D6A">
          <w:t xml:space="preserve">you </w:t>
        </w:r>
      </w:ins>
      <w:r>
        <w:t xml:space="preserve">remove the </w:t>
      </w:r>
      <w:del w:id="6038" w:author="Kezia Endsley" w:date="2013-08-05T08:30:00Z">
        <w:r w:rsidR="00FB1112" w:rsidDel="004E1D6A">
          <w:delText>“</w:delText>
        </w:r>
      </w:del>
      <w:r>
        <w:rPr>
          <w:rStyle w:val="InlineCode"/>
        </w:rPr>
        <w:t>Malware domain</w:t>
      </w:r>
      <w:del w:id="6039" w:author="Kezia Endsley" w:date="2013-08-05T08:30:00Z">
        <w:r w:rsidR="00FB1112" w:rsidDel="004E1D6A">
          <w:delText>”</w:delText>
        </w:r>
      </w:del>
      <w:r>
        <w:t xml:space="preserve">. Also, it looks like </w:t>
      </w:r>
      <w:del w:id="6040" w:author="Kezia Endsley" w:date="2013-08-05T08:30:00Z">
        <w:r w:rsidR="00FB1112" w:rsidDel="004E1D6A">
          <w:delText>“</w:delText>
        </w:r>
      </w:del>
      <w:r>
        <w:rPr>
          <w:rStyle w:val="InlineCode"/>
        </w:rPr>
        <w:t>Ma</w:t>
      </w:r>
      <w:r w:rsidR="007172D4" w:rsidRPr="001B3E1D">
        <w:rPr>
          <w:rStyle w:val="InlineCode"/>
        </w:rPr>
        <w:t>lware distribution</w:t>
      </w:r>
      <w:del w:id="6041" w:author="Kezia Endsley" w:date="2013-08-05T08:30:00Z">
        <w:r w:rsidR="00FB1112" w:rsidDel="004E1D6A">
          <w:delText>”</w:delText>
        </w:r>
      </w:del>
      <w:r w:rsidR="007172D4">
        <w:t xml:space="preserve"> does not seem to be contributing any risk</w:t>
      </w:r>
      <w:ins w:id="6042" w:author="Kezia Endsley" w:date="2013-08-05T08:30:00Z">
        <w:r w:rsidR="004E1D6A">
          <w:t>, so you can</w:t>
        </w:r>
      </w:ins>
      <w:del w:id="6043" w:author="Kezia Endsley" w:date="2013-08-05T08:30:00Z">
        <w:r w:rsidR="007172D4" w:rsidDel="004E1D6A">
          <w:delText>. Let’s</w:delText>
        </w:r>
      </w:del>
      <w:r w:rsidR="007172D4">
        <w:t xml:space="preserve"> filter </w:t>
      </w:r>
      <w:r>
        <w:t xml:space="preserve">that </w:t>
      </w:r>
      <w:ins w:id="6044" w:author="Bob Rudis" w:date="2013-10-21T00:33:00Z">
        <w:r w:rsidR="00204C17">
          <w:t xml:space="preserve">factor </w:t>
        </w:r>
      </w:ins>
      <w:r>
        <w:t xml:space="preserve">out of the </w:t>
      </w:r>
      <w:ins w:id="6045" w:author="Bob Rudis" w:date="2013-10-21T00:33:00Z">
        <w:r w:rsidR="00204C17">
          <w:t xml:space="preserve">remaining </w:t>
        </w:r>
      </w:ins>
      <w:r w:rsidR="004E1D6A" w:rsidRPr="004E1D6A">
        <w:t>types</w:t>
      </w:r>
      <w:r w:rsidR="004E1D6A">
        <w:t xml:space="preserve"> </w:t>
      </w:r>
      <w:del w:id="6046" w:author="Bob Rudis" w:date="2013-10-21T00:33:00Z">
        <w:r w:rsidR="007172D4" w:rsidDel="00204C17">
          <w:delText xml:space="preserve">out </w:delText>
        </w:r>
      </w:del>
      <w:r w:rsidR="007172D4">
        <w:t>as well</w:t>
      </w:r>
      <w:ins w:id="6047" w:author="Bob Rudis" w:date="2013-10-21T00:39:00Z">
        <w:r w:rsidR="00204C17">
          <w:t xml:space="preserve"> to get the final results in Figure 3-15 (R lattice plot) and Figure 3-16 (Python bar chart).</w:t>
        </w:r>
      </w:ins>
      <w:del w:id="6048" w:author="Bob Rudis" w:date="2013-10-21T00:39:00Z">
        <w:r w:rsidR="007172D4" w:rsidDel="00204C17">
          <w:delText>.</w:delText>
        </w:r>
      </w:del>
    </w:p>
    <w:p w14:paraId="61DD569F" w14:textId="77777777" w:rsidR="001B3E1D" w:rsidRDefault="001B3E1D">
      <w:pPr>
        <w:pStyle w:val="CodeHead"/>
        <w:pPrChange w:id="6049" w:author="Kent, Kevin - Indianapolis" w:date="2013-10-08T15:46:00Z">
          <w:pPr>
            <w:pStyle w:val="CodeTitle"/>
          </w:pPr>
        </w:pPrChange>
      </w:pPr>
      <w:r w:rsidRPr="0066621A">
        <w:t>R</w:t>
      </w:r>
      <w:r>
        <w:t xml:space="preserve"> </w:t>
      </w:r>
      <w:r w:rsidR="00256008">
        <w:t xml:space="preserve">Code </w:t>
      </w:r>
      <w:r>
        <w:t xml:space="preserve">to </w:t>
      </w:r>
      <w:r w:rsidR="00256008">
        <w:t>Filter Out Remaining Types</w:t>
      </w:r>
    </w:p>
    <w:p w14:paraId="5FB9C60D" w14:textId="74EFBD55" w:rsidR="00650567" w:rsidRDefault="00650567">
      <w:pPr>
        <w:pStyle w:val="CodeListing"/>
        <w:rPr>
          <w:ins w:id="6050" w:author="Bob Rudis" w:date="2013-10-21T00:25:00Z"/>
        </w:rPr>
        <w:pPrChange w:id="6051" w:author="Bob Rudis" w:date="2013-10-21T00:27:00Z">
          <w:pPr>
            <w:pStyle w:val="CodeSnippet"/>
          </w:pPr>
        </w:pPrChange>
      </w:pPr>
      <w:ins w:id="6052" w:author="Bob Rudis" w:date="2013-10-21T00:25:00Z">
        <w:r>
          <w:t>Listing 3-26</w:t>
        </w:r>
      </w:ins>
    </w:p>
    <w:p w14:paraId="5F6B367A" w14:textId="4D5D2670" w:rsidR="00650567" w:rsidRPr="00A17A85" w:rsidRDefault="00650567" w:rsidP="00650567">
      <w:pPr>
        <w:pStyle w:val="CodeSnippet"/>
        <w:shd w:val="clear" w:color="auto" w:fill="FFF8EA"/>
        <w:rPr>
          <w:ins w:id="6053" w:author="Bob Rudis" w:date="2013-10-21T00:27:00Z"/>
          <w:i/>
          <w:color w:val="9B9B9B"/>
        </w:rPr>
      </w:pPr>
      <w:ins w:id="6054" w:author="Bob Rudis" w:date="2013-10-21T00:27:00Z">
        <w:r w:rsidRPr="00A17A85">
          <w:rPr>
            <w:i/>
            <w:color w:val="9B9B9B"/>
          </w:rPr>
          <w:t># require object: av (3-4), lattice (3-19)</w:t>
        </w:r>
      </w:ins>
      <w:ins w:id="6055" w:author="Bob Rudis" w:date="2013-10-21T00:28:00Z">
        <w:r>
          <w:rPr>
            <w:i/>
            <w:color w:val="9B9B9B"/>
          </w:rPr>
          <w:t>, rrt.df (3-24)</w:t>
        </w:r>
      </w:ins>
    </w:p>
    <w:p w14:paraId="2F15BD2A" w14:textId="38D1161C" w:rsidR="00650567" w:rsidRPr="00A17A85" w:rsidRDefault="00650567" w:rsidP="00650567">
      <w:pPr>
        <w:pStyle w:val="CodeSnippet"/>
        <w:shd w:val="clear" w:color="auto" w:fill="FFF8EA"/>
        <w:rPr>
          <w:ins w:id="6056" w:author="Bob Rudis" w:date="2013-10-21T00:27:00Z"/>
          <w:i/>
          <w:color w:val="9B9B9B"/>
        </w:rPr>
      </w:pPr>
      <w:ins w:id="6057" w:author="Bob Rudis" w:date="2013-10-21T00:27:00Z">
        <w:r w:rsidRPr="00A17A85">
          <w:rPr>
            <w:i/>
            <w:color w:val="9B9B9B"/>
          </w:rPr>
          <w:t># See corresponding output in Figure 3-1</w:t>
        </w:r>
      </w:ins>
      <w:ins w:id="6058" w:author="Bob Rudis" w:date="2013-10-21T00:31:00Z">
        <w:r w:rsidR="00204C17">
          <w:rPr>
            <w:i/>
            <w:color w:val="9B9B9B"/>
          </w:rPr>
          <w:t>5</w:t>
        </w:r>
      </w:ins>
    </w:p>
    <w:p w14:paraId="0350F08D" w14:textId="77777777" w:rsidR="00C91FA7" w:rsidRPr="00204C17" w:rsidRDefault="00DD5024">
      <w:pPr>
        <w:pStyle w:val="CodeSnippet"/>
        <w:shd w:val="clear" w:color="auto" w:fill="FFF8EA"/>
        <w:rPr>
          <w:color w:val="800026"/>
          <w:rPrChange w:id="6059" w:author="Bob Rudis" w:date="2013-10-21T00:38:00Z">
            <w:rPr>
              <w:b/>
            </w:rPr>
          </w:rPrChange>
        </w:rPr>
        <w:pPrChange w:id="6060" w:author="Bob Rudis" w:date="2013-10-21T00:27:00Z">
          <w:pPr>
            <w:pStyle w:val="CodeSnippet"/>
          </w:pPr>
        </w:pPrChange>
      </w:pPr>
      <w:r w:rsidRPr="00204C17">
        <w:rPr>
          <w:color w:val="800026"/>
          <w:rPrChange w:id="6061" w:author="Bob Rudis" w:date="2013-10-21T00:38:00Z">
            <w:rPr>
              <w:b/>
              <w:i/>
            </w:rPr>
          </w:rPrChange>
        </w:rPr>
        <w:t xml:space="preserve">rrt.df = subset(rrt.df, </w:t>
      </w:r>
    </w:p>
    <w:p w14:paraId="5328FC15" w14:textId="77777777" w:rsidR="00220041" w:rsidRPr="00204C17" w:rsidRDefault="00DD5024">
      <w:pPr>
        <w:pStyle w:val="CodeSnippet"/>
        <w:shd w:val="clear" w:color="auto" w:fill="FFF8EA"/>
        <w:rPr>
          <w:color w:val="800026"/>
          <w:rPrChange w:id="6062" w:author="Bob Rudis" w:date="2013-10-21T00:38:00Z">
            <w:rPr>
              <w:b/>
            </w:rPr>
          </w:rPrChange>
        </w:rPr>
        <w:pPrChange w:id="6063" w:author="Bob Rudis" w:date="2013-10-21T00:27:00Z">
          <w:pPr>
            <w:pStyle w:val="CodeSnippet"/>
          </w:pPr>
        </w:pPrChange>
      </w:pPr>
      <w:r w:rsidRPr="00204C17">
        <w:rPr>
          <w:color w:val="800026"/>
          <w:rPrChange w:id="6064" w:author="Bob Rudis" w:date="2013-10-21T00:38:00Z">
            <w:rPr>
              <w:b/>
              <w:i/>
            </w:rPr>
          </w:rPrChange>
        </w:rPr>
        <w:t xml:space="preserve">           !(simpletype %in% c("Malware distribution",</w:t>
      </w:r>
    </w:p>
    <w:p w14:paraId="665B8792" w14:textId="77777777" w:rsidR="00C91FA7" w:rsidRPr="00204C17" w:rsidRDefault="00DD5024">
      <w:pPr>
        <w:pStyle w:val="CodeSnippet"/>
        <w:shd w:val="clear" w:color="auto" w:fill="FFF8EA"/>
        <w:rPr>
          <w:color w:val="800026"/>
          <w:rPrChange w:id="6065" w:author="Bob Rudis" w:date="2013-10-21T00:38:00Z">
            <w:rPr>
              <w:b/>
            </w:rPr>
          </w:rPrChange>
        </w:rPr>
        <w:pPrChange w:id="6066" w:author="Bob Rudis" w:date="2013-10-21T00:27:00Z">
          <w:pPr>
            <w:pStyle w:val="CodeSnippet"/>
          </w:pPr>
        </w:pPrChange>
      </w:pPr>
      <w:r w:rsidRPr="00204C17">
        <w:rPr>
          <w:color w:val="800026"/>
          <w:rPrChange w:id="6067" w:author="Bob Rudis" w:date="2013-10-21T00:38:00Z">
            <w:rPr>
              <w:b/>
              <w:i/>
            </w:rPr>
          </w:rPrChange>
        </w:rPr>
        <w:t xml:space="preserve">                               "Malware Domain")))</w:t>
      </w:r>
    </w:p>
    <w:p w14:paraId="606CE9FE" w14:textId="77777777" w:rsidR="00C91FA7" w:rsidRPr="00204C17" w:rsidRDefault="00DD5024">
      <w:pPr>
        <w:pStyle w:val="CodeSnippet"/>
        <w:shd w:val="clear" w:color="auto" w:fill="FFF8EA"/>
        <w:rPr>
          <w:color w:val="800026"/>
          <w:rPrChange w:id="6068" w:author="Bob Rudis" w:date="2013-10-21T00:38:00Z">
            <w:rPr>
              <w:b/>
            </w:rPr>
          </w:rPrChange>
        </w:rPr>
        <w:pPrChange w:id="6069" w:author="Bob Rudis" w:date="2013-10-21T00:27:00Z">
          <w:pPr>
            <w:pStyle w:val="CodeSnippet"/>
          </w:pPr>
        </w:pPrChange>
      </w:pPr>
      <w:r w:rsidRPr="00204C17">
        <w:rPr>
          <w:color w:val="800026"/>
          <w:rPrChange w:id="6070" w:author="Bob Rudis" w:date="2013-10-21T00:38:00Z">
            <w:rPr>
              <w:b/>
              <w:i/>
            </w:rPr>
          </w:rPrChange>
        </w:rPr>
        <w:t>sprintf("Count: %d; Percent: %2.1f%%",</w:t>
      </w:r>
    </w:p>
    <w:p w14:paraId="4D599C13" w14:textId="77777777" w:rsidR="00C91FA7" w:rsidRPr="00204C17" w:rsidRDefault="00DD5024">
      <w:pPr>
        <w:pStyle w:val="CodeSnippet"/>
        <w:shd w:val="clear" w:color="auto" w:fill="FFF8EA"/>
        <w:rPr>
          <w:color w:val="800026"/>
          <w:rPrChange w:id="6071" w:author="Bob Rudis" w:date="2013-10-21T00:38:00Z">
            <w:rPr>
              <w:b/>
            </w:rPr>
          </w:rPrChange>
        </w:rPr>
        <w:pPrChange w:id="6072" w:author="Bob Rudis" w:date="2013-10-21T00:27:00Z">
          <w:pPr>
            <w:pStyle w:val="CodeSnippet"/>
          </w:pPr>
        </w:pPrChange>
      </w:pPr>
      <w:r w:rsidRPr="00204C17">
        <w:rPr>
          <w:color w:val="800026"/>
          <w:rPrChange w:id="6073" w:author="Bob Rudis" w:date="2013-10-21T00:38:00Z">
            <w:rPr>
              <w:b/>
              <w:i/>
            </w:rPr>
          </w:rPrChange>
        </w:rPr>
        <w:t xml:space="preserve">        sum(rrt.df$Freq),</w:t>
      </w:r>
    </w:p>
    <w:p w14:paraId="01C566D6" w14:textId="77777777" w:rsidR="00C91FA7" w:rsidRPr="00204C17" w:rsidRDefault="00DD5024">
      <w:pPr>
        <w:pStyle w:val="CodeSnippet"/>
        <w:shd w:val="clear" w:color="auto" w:fill="FFF8EA"/>
        <w:rPr>
          <w:color w:val="800026"/>
          <w:rPrChange w:id="6074" w:author="Bob Rudis" w:date="2013-10-21T00:38:00Z">
            <w:rPr>
              <w:b/>
            </w:rPr>
          </w:rPrChange>
        </w:rPr>
        <w:pPrChange w:id="6075" w:author="Bob Rudis" w:date="2013-10-21T00:27:00Z">
          <w:pPr>
            <w:pStyle w:val="CodeSnippet"/>
          </w:pPr>
        </w:pPrChange>
      </w:pPr>
      <w:r w:rsidRPr="00204C17">
        <w:rPr>
          <w:color w:val="800026"/>
          <w:rPrChange w:id="6076" w:author="Bob Rudis" w:date="2013-10-21T00:38:00Z">
            <w:rPr>
              <w:b/>
              <w:i/>
            </w:rPr>
          </w:rPrChange>
        </w:rPr>
        <w:t xml:space="preserve">        100*sum(rrt.df$Freq)/nrow(av))</w:t>
      </w:r>
    </w:p>
    <w:p w14:paraId="0D06E2BB" w14:textId="10C6EC99" w:rsidR="00C91FA7" w:rsidRPr="00650567" w:rsidDel="00650567" w:rsidRDefault="00DD5024">
      <w:pPr>
        <w:pStyle w:val="CodeSnippet"/>
        <w:shd w:val="clear" w:color="auto" w:fill="FFF8EA"/>
        <w:rPr>
          <w:del w:id="6077" w:author="Bob Rudis" w:date="2013-10-21T00:30:00Z"/>
        </w:rPr>
        <w:pPrChange w:id="6078" w:author="Bob Rudis" w:date="2013-10-21T00:27:00Z">
          <w:pPr>
            <w:pStyle w:val="CodeSnippet"/>
          </w:pPr>
        </w:pPrChange>
      </w:pPr>
      <w:del w:id="6079" w:author="Bob Rudis" w:date="2013-10-21T00:30:00Z">
        <w:r w:rsidRPr="00650567" w:rsidDel="00650567">
          <w:rPr>
            <w:rPrChange w:id="6080" w:author="Bob Rudis" w:date="2013-10-21T00:25:00Z">
              <w:rPr>
                <w:i/>
              </w:rPr>
            </w:rPrChange>
          </w:rPr>
          <w:delText># this outputs:</w:delText>
        </w:r>
      </w:del>
    </w:p>
    <w:p w14:paraId="5C34E23F" w14:textId="09987C5E" w:rsidR="00C91FA7" w:rsidRPr="00650567" w:rsidRDefault="00DD5024">
      <w:pPr>
        <w:pStyle w:val="CodeSnippet"/>
        <w:shd w:val="clear" w:color="auto" w:fill="FFF8EA"/>
        <w:pPrChange w:id="6081" w:author="Bob Rudis" w:date="2013-10-21T00:27:00Z">
          <w:pPr>
            <w:pStyle w:val="CodeSnippet"/>
          </w:pPr>
        </w:pPrChange>
      </w:pPr>
      <w:r w:rsidRPr="00650567">
        <w:rPr>
          <w:rPrChange w:id="6082" w:author="Bob Rudis" w:date="2013-10-21T00:25:00Z">
            <w:rPr>
              <w:i/>
            </w:rPr>
          </w:rPrChange>
        </w:rPr>
        <w:t>#</w:t>
      </w:r>
      <w:ins w:id="6083" w:author="Bob Rudis" w:date="2013-10-21T00:30:00Z">
        <w:r w:rsidR="00650567">
          <w:t>#</w:t>
        </w:r>
      </w:ins>
      <w:r w:rsidRPr="00650567">
        <w:rPr>
          <w:rPrChange w:id="6084" w:author="Bob Rudis" w:date="2013-10-21T00:25:00Z">
            <w:rPr>
              <w:i/>
            </w:rPr>
          </w:rPrChange>
        </w:rPr>
        <w:t xml:space="preserve"> [1] Count: 15171; Percent: 5.9%</w:t>
      </w:r>
    </w:p>
    <w:p w14:paraId="73D87233" w14:textId="77777777" w:rsidR="00C91FA7" w:rsidRPr="00650567" w:rsidRDefault="00C91FA7">
      <w:pPr>
        <w:pStyle w:val="CodeSnippet"/>
        <w:shd w:val="clear" w:color="auto" w:fill="FFF8EA"/>
        <w:pPrChange w:id="6085" w:author="Bob Rudis" w:date="2013-10-21T00:27:00Z">
          <w:pPr>
            <w:pStyle w:val="CodeSnippet"/>
          </w:pPr>
        </w:pPrChange>
      </w:pPr>
    </w:p>
    <w:p w14:paraId="51A211F3" w14:textId="77777777" w:rsidR="00A82192" w:rsidRPr="00204C17" w:rsidRDefault="00DD5024">
      <w:pPr>
        <w:pStyle w:val="CodeSnippet"/>
        <w:shd w:val="clear" w:color="auto" w:fill="FFF8EA"/>
        <w:rPr>
          <w:color w:val="800026"/>
          <w:rPrChange w:id="6086" w:author="Bob Rudis" w:date="2013-10-21T00:38:00Z">
            <w:rPr>
              <w:b/>
            </w:rPr>
          </w:rPrChange>
        </w:rPr>
        <w:pPrChange w:id="6087" w:author="Bob Rudis" w:date="2013-10-21T00:27:00Z">
          <w:pPr>
            <w:pStyle w:val="CodeSnippet"/>
          </w:pPr>
        </w:pPrChange>
      </w:pPr>
      <w:r w:rsidRPr="00204C17">
        <w:rPr>
          <w:color w:val="800026"/>
          <w:rPrChange w:id="6088" w:author="Bob Rudis" w:date="2013-10-21T00:38:00Z">
            <w:rPr>
              <w:b/>
              <w:i/>
            </w:rPr>
          </w:rPrChange>
        </w:rPr>
        <w:t xml:space="preserve">levelplot(Freq ~ Reliability*Risk|simpletype, data =rrt.df, </w:t>
      </w:r>
    </w:p>
    <w:p w14:paraId="51978832" w14:textId="77777777" w:rsidR="00A82192" w:rsidRPr="00204C17" w:rsidRDefault="00DD5024">
      <w:pPr>
        <w:pStyle w:val="CodeSnippet"/>
        <w:shd w:val="clear" w:color="auto" w:fill="FFF8EA"/>
        <w:rPr>
          <w:color w:val="800026"/>
          <w:rPrChange w:id="6089" w:author="Bob Rudis" w:date="2013-10-21T00:38:00Z">
            <w:rPr>
              <w:b/>
            </w:rPr>
          </w:rPrChange>
        </w:rPr>
        <w:pPrChange w:id="6090" w:author="Bob Rudis" w:date="2013-10-21T00:27:00Z">
          <w:pPr>
            <w:pStyle w:val="CodeSnippet"/>
          </w:pPr>
        </w:pPrChange>
      </w:pPr>
      <w:r w:rsidRPr="00204C17">
        <w:rPr>
          <w:color w:val="800026"/>
          <w:rPrChange w:id="6091" w:author="Bob Rudis" w:date="2013-10-21T00:38:00Z">
            <w:rPr>
              <w:b/>
              <w:i/>
            </w:rPr>
          </w:rPrChange>
        </w:rPr>
        <w:t xml:space="preserve">          main="Risk ~ Reliabilty | Type", ylab = "Risk",</w:t>
      </w:r>
    </w:p>
    <w:p w14:paraId="3D50B5BD" w14:textId="77777777" w:rsidR="00A82192" w:rsidRPr="00204C17" w:rsidRDefault="00DD5024">
      <w:pPr>
        <w:pStyle w:val="CodeSnippet"/>
        <w:shd w:val="clear" w:color="auto" w:fill="FFF8EA"/>
        <w:rPr>
          <w:color w:val="800026"/>
          <w:rPrChange w:id="6092" w:author="Bob Rudis" w:date="2013-10-21T00:38:00Z">
            <w:rPr>
              <w:b/>
            </w:rPr>
          </w:rPrChange>
        </w:rPr>
        <w:pPrChange w:id="6093" w:author="Bob Rudis" w:date="2013-10-21T00:27:00Z">
          <w:pPr>
            <w:pStyle w:val="CodeSnippet"/>
          </w:pPr>
        </w:pPrChange>
      </w:pPr>
      <w:r w:rsidRPr="00204C17">
        <w:rPr>
          <w:color w:val="800026"/>
          <w:rPrChange w:id="6094" w:author="Bob Rudis" w:date="2013-10-21T00:38:00Z">
            <w:rPr>
              <w:b/>
              <w:i/>
            </w:rPr>
          </w:rPrChange>
        </w:rPr>
        <w:t xml:space="preserve">          xlab = "Reliability", shrink = c(0.5, 1), </w:t>
      </w:r>
    </w:p>
    <w:p w14:paraId="5C58E9C0" w14:textId="595642EC" w:rsidR="007172D4" w:rsidRPr="00204C17" w:rsidRDefault="00DD5024">
      <w:pPr>
        <w:pStyle w:val="CodeSnippet"/>
        <w:shd w:val="clear" w:color="auto" w:fill="FFF8EA"/>
        <w:rPr>
          <w:ins w:id="6095" w:author="Bob Rudis" w:date="2013-10-21T00:37:00Z"/>
          <w:color w:val="800026"/>
          <w:rPrChange w:id="6096" w:author="Bob Rudis" w:date="2013-10-21T00:38:00Z">
            <w:rPr>
              <w:ins w:id="6097" w:author="Bob Rudis" w:date="2013-10-21T00:37:00Z"/>
            </w:rPr>
          </w:rPrChange>
        </w:rPr>
        <w:pPrChange w:id="6098" w:author="Bob Rudis" w:date="2013-10-21T00:27:00Z">
          <w:pPr>
            <w:pStyle w:val="CodeSnippet"/>
          </w:pPr>
        </w:pPrChange>
      </w:pPr>
      <w:r w:rsidRPr="00204C17">
        <w:rPr>
          <w:color w:val="800026"/>
          <w:rPrChange w:id="6099" w:author="Bob Rudis" w:date="2013-10-21T00:38:00Z">
            <w:rPr>
              <w:b/>
              <w:i/>
            </w:rPr>
          </w:rPrChange>
        </w:rPr>
        <w:t xml:space="preserve">          col.regions = colorRampPalette(c(</w:t>
      </w:r>
      <w:ins w:id="6100" w:author="Bob Rudis" w:date="2013-10-21T00:27:00Z">
        <w:r w:rsidR="00650567" w:rsidRPr="00204C17">
          <w:rPr>
            <w:color w:val="800026"/>
          </w:rPr>
          <w:t>"#F5F5F5","#01665E"</w:t>
        </w:r>
      </w:ins>
      <w:del w:id="6101" w:author="Bob Rudis" w:date="2013-10-21T00:27:00Z">
        <w:r w:rsidRPr="00204C17" w:rsidDel="00650567">
          <w:rPr>
            <w:color w:val="800026"/>
            <w:rPrChange w:id="6102" w:author="Bob Rudis" w:date="2013-10-21T00:38:00Z">
              <w:rPr>
                <w:b/>
                <w:i/>
              </w:rPr>
            </w:rPrChange>
          </w:rPr>
          <w:delText>"#FFFFFF","#0868AC"</w:delText>
        </w:r>
      </w:del>
      <w:r w:rsidRPr="00204C17">
        <w:rPr>
          <w:color w:val="800026"/>
          <w:rPrChange w:id="6103" w:author="Bob Rudis" w:date="2013-10-21T00:38:00Z">
            <w:rPr>
              <w:b/>
              <w:i/>
            </w:rPr>
          </w:rPrChange>
        </w:rPr>
        <w:t xml:space="preserve">))(20)) </w:t>
      </w:r>
    </w:p>
    <w:p w14:paraId="369D9382" w14:textId="5EB2A9A5" w:rsidR="00204C17" w:rsidRDefault="00204C17" w:rsidP="00204C17">
      <w:pPr>
        <w:pStyle w:val="Slug"/>
        <w:rPr>
          <w:ins w:id="6104" w:author="Bob Rudis" w:date="2013-10-21T00:37:00Z"/>
        </w:rPr>
      </w:pPr>
      <w:ins w:id="6105" w:author="Bob Rudis" w:date="2013-10-21T00:37:00Z">
        <w:r>
          <w:t>Figure 3-15</w:t>
        </w:r>
        <w:r>
          <w:tab/>
          <w:t>3-Way risk/reliability/type contingency table — final (</w:t>
        </w:r>
        <w:r w:rsidRPr="00583427">
          <w:t>R</w:t>
        </w:r>
        <w:r>
          <w:t>)</w:t>
        </w:r>
        <w:r>
          <w:tab/>
          <w:t>[</w:t>
        </w:r>
        <w:r w:rsidRPr="00472EFB">
          <w:t>9781118</w:t>
        </w:r>
        <w:r>
          <w:t>793725 c03f01</w:t>
        </w:r>
      </w:ins>
      <w:ins w:id="6106" w:author="Bob Rudis" w:date="2013-10-21T00:39:00Z">
        <w:r>
          <w:t>5</w:t>
        </w:r>
      </w:ins>
      <w:ins w:id="6107" w:author="Bob Rudis" w:date="2013-10-21T00:37:00Z">
        <w:r>
          <w:t>.eps]</w:t>
        </w:r>
      </w:ins>
    </w:p>
    <w:p w14:paraId="24CBB9A4" w14:textId="77777777" w:rsidR="00204C17" w:rsidRPr="00921C97" w:rsidRDefault="00204C17">
      <w:pPr>
        <w:pStyle w:val="CodeSnippet"/>
        <w:shd w:val="clear" w:color="auto" w:fill="FFF8EA"/>
        <w:rPr>
          <w:rPrChange w:id="6108" w:author="John Sleeva" w:date="2013-09-27T00:53:00Z">
            <w:rPr>
              <w:b/>
            </w:rPr>
          </w:rPrChange>
        </w:rPr>
        <w:pPrChange w:id="6109" w:author="Bob Rudis" w:date="2013-10-21T00:27:00Z">
          <w:pPr>
            <w:pStyle w:val="CodeSnippet"/>
          </w:pPr>
        </w:pPrChange>
      </w:pPr>
    </w:p>
    <w:p w14:paraId="5A0C5FA3" w14:textId="77777777" w:rsidR="004D728F" w:rsidRDefault="004D728F">
      <w:pPr>
        <w:pStyle w:val="CodeHead"/>
        <w:pPrChange w:id="6110" w:author="Kent, Kevin - Indianapolis" w:date="2013-10-08T15:47:00Z">
          <w:pPr>
            <w:pStyle w:val="CodeTitle"/>
          </w:pPr>
        </w:pPrChange>
      </w:pPr>
      <w:r>
        <w:t xml:space="preserve">Python </w:t>
      </w:r>
      <w:r w:rsidR="00256008">
        <w:t xml:space="preserve">Code </w:t>
      </w:r>
      <w:r>
        <w:t xml:space="preserve">to </w:t>
      </w:r>
      <w:r w:rsidR="00256008">
        <w:t>Filter Out Remaining Types</w:t>
      </w:r>
    </w:p>
    <w:p w14:paraId="2C3F5333" w14:textId="1467A5F8" w:rsidR="00650567" w:rsidRPr="00650567" w:rsidRDefault="00650567">
      <w:pPr>
        <w:pStyle w:val="CodeListing"/>
        <w:rPr>
          <w:ins w:id="6111" w:author="Bob Rudis" w:date="2013-10-21T00:26:00Z"/>
          <w:rPrChange w:id="6112" w:author="Bob Rudis" w:date="2013-10-21T00:26:00Z">
            <w:rPr>
              <w:ins w:id="6113" w:author="Bob Rudis" w:date="2013-10-21T00:26:00Z"/>
              <w:rStyle w:val="CodeHighlight"/>
              <w:rFonts w:ascii="Arial" w:hAnsi="Arial"/>
              <w:b w:val="0"/>
              <w:i/>
              <w:sz w:val="22"/>
              <w:szCs w:val="22"/>
              <w:highlight w:val="red"/>
            </w:rPr>
          </w:rPrChange>
        </w:rPr>
        <w:pPrChange w:id="6114" w:author="Bob Rudis" w:date="2013-10-21T00:26:00Z">
          <w:pPr>
            <w:pStyle w:val="CodeSnippet"/>
          </w:pPr>
        </w:pPrChange>
      </w:pPr>
      <w:ins w:id="6115" w:author="Bob Rudis" w:date="2013-10-21T00:26:00Z">
        <w:r w:rsidRPr="00650567">
          <w:rPr>
            <w:rPrChange w:id="6116" w:author="Bob Rudis" w:date="2013-10-21T00:26:00Z">
              <w:rPr>
                <w:rStyle w:val="CodeHighlight"/>
                <w:highlight w:val="red"/>
              </w:rPr>
            </w:rPrChange>
          </w:rPr>
          <w:t>Listing 3-27</w:t>
        </w:r>
      </w:ins>
    </w:p>
    <w:p w14:paraId="5E5F59F5" w14:textId="6A05FC8E" w:rsidR="00204C17" w:rsidRPr="00A17A85" w:rsidRDefault="00204C17" w:rsidP="00204C17">
      <w:pPr>
        <w:pStyle w:val="CodeSnippet"/>
        <w:shd w:val="clear" w:color="auto" w:fill="FFF8EA"/>
        <w:rPr>
          <w:ins w:id="6117" w:author="Bob Rudis" w:date="2013-10-21T00:30:00Z"/>
          <w:i/>
          <w:color w:val="9B9B9B"/>
        </w:rPr>
      </w:pPr>
      <w:ins w:id="6118" w:author="Bob Rudis" w:date="2013-10-21T00:30:00Z">
        <w:r w:rsidRPr="00A17A85">
          <w:rPr>
            <w:i/>
            <w:color w:val="9B9B9B"/>
          </w:rPr>
          <w:t># require object: av (3-5)</w:t>
        </w:r>
      </w:ins>
      <w:ins w:id="6119" w:author="Bob Rudis" w:date="2013-10-21T00:31:00Z">
        <w:r>
          <w:rPr>
            <w:i/>
            <w:color w:val="9B9B9B"/>
          </w:rPr>
          <w:t>, rrt_df (3-25)</w:t>
        </w:r>
      </w:ins>
    </w:p>
    <w:p w14:paraId="0B0AFC66" w14:textId="5B40FFD5" w:rsidR="00204C17" w:rsidRPr="00A17A85" w:rsidRDefault="00204C17" w:rsidP="00204C17">
      <w:pPr>
        <w:pStyle w:val="CodeSnippet"/>
        <w:shd w:val="clear" w:color="auto" w:fill="FFF8EA"/>
        <w:rPr>
          <w:ins w:id="6120" w:author="Bob Rudis" w:date="2013-10-21T00:30:00Z"/>
          <w:i/>
          <w:color w:val="9B9B9B"/>
        </w:rPr>
      </w:pPr>
      <w:ins w:id="6121" w:author="Bob Rudis" w:date="2013-10-21T00:30:00Z">
        <w:r w:rsidRPr="00A17A85">
          <w:rPr>
            <w:i/>
            <w:color w:val="9B9B9B"/>
          </w:rPr>
          <w:t># See corresponding output in Figure 3-</w:t>
        </w:r>
        <w:r>
          <w:rPr>
            <w:i/>
            <w:color w:val="9B9B9B"/>
          </w:rPr>
          <w:t>16</w:t>
        </w:r>
      </w:ins>
    </w:p>
    <w:p w14:paraId="27BDD7D8" w14:textId="77777777" w:rsidR="004D728F" w:rsidRPr="00204C17" w:rsidRDefault="00DD5024">
      <w:pPr>
        <w:pStyle w:val="CodeSnippet"/>
        <w:shd w:val="clear" w:color="auto" w:fill="FFF8EA"/>
        <w:rPr>
          <w:color w:val="800026"/>
          <w:rPrChange w:id="6122" w:author="Bob Rudis" w:date="2013-10-21T00:38:00Z">
            <w:rPr>
              <w:b/>
            </w:rPr>
          </w:rPrChange>
        </w:rPr>
        <w:pPrChange w:id="6123" w:author="Bob Rudis" w:date="2013-10-21T00:27:00Z">
          <w:pPr>
            <w:pStyle w:val="CodeSnippet"/>
          </w:pPr>
        </w:pPrChange>
      </w:pPr>
      <w:r w:rsidRPr="00204C17">
        <w:rPr>
          <w:color w:val="800026"/>
          <w:rPrChange w:id="6124" w:author="Bob Rudis" w:date="2013-10-21T00:38:00Z">
            <w:rPr>
              <w:b/>
              <w:i/>
            </w:rPr>
          </w:rPrChange>
        </w:rPr>
        <w:t>rrt_df = rrt_df[rrt_df['newtype'] != "Malware distribution" ]</w:t>
      </w:r>
    </w:p>
    <w:p w14:paraId="390E34F6" w14:textId="77777777" w:rsidR="004D728F" w:rsidRPr="00204C17" w:rsidRDefault="00DD5024">
      <w:pPr>
        <w:pStyle w:val="CodeSnippet"/>
        <w:shd w:val="clear" w:color="auto" w:fill="FFF8EA"/>
        <w:rPr>
          <w:color w:val="800026"/>
          <w:rPrChange w:id="6125" w:author="Bob Rudis" w:date="2013-10-21T00:38:00Z">
            <w:rPr>
              <w:b/>
            </w:rPr>
          </w:rPrChange>
        </w:rPr>
        <w:pPrChange w:id="6126" w:author="Bob Rudis" w:date="2013-10-21T00:27:00Z">
          <w:pPr>
            <w:pStyle w:val="CodeSnippet"/>
          </w:pPr>
        </w:pPrChange>
      </w:pPr>
      <w:r w:rsidRPr="00204C17">
        <w:rPr>
          <w:color w:val="800026"/>
          <w:rPrChange w:id="6127" w:author="Bob Rudis" w:date="2013-10-21T00:38:00Z">
            <w:rPr>
              <w:b/>
              <w:i/>
            </w:rPr>
          </w:rPrChange>
        </w:rPr>
        <w:t>rrt_df = rrt_df[rrt_df['newtype'] != "Malware Domain" ]</w:t>
      </w:r>
    </w:p>
    <w:p w14:paraId="7112A3BF" w14:textId="77777777" w:rsidR="004D728F" w:rsidRPr="00204C17" w:rsidRDefault="00DD5024">
      <w:pPr>
        <w:pStyle w:val="CodeSnippet"/>
        <w:shd w:val="clear" w:color="auto" w:fill="FFF8EA"/>
        <w:rPr>
          <w:color w:val="800026"/>
          <w:rPrChange w:id="6128" w:author="Bob Rudis" w:date="2013-10-21T00:38:00Z">
            <w:rPr>
              <w:b/>
            </w:rPr>
          </w:rPrChange>
        </w:rPr>
        <w:pPrChange w:id="6129" w:author="Bob Rudis" w:date="2013-10-21T00:27:00Z">
          <w:pPr>
            <w:pStyle w:val="CodeSnippet"/>
          </w:pPr>
        </w:pPrChange>
      </w:pPr>
      <w:r w:rsidRPr="00204C17">
        <w:rPr>
          <w:color w:val="800026"/>
          <w:rPrChange w:id="6130" w:author="Bob Rudis" w:date="2013-10-21T00:38:00Z">
            <w:rPr>
              <w:b/>
              <w:i/>
            </w:rPr>
          </w:rPrChange>
        </w:rPr>
        <w:t>typ = rrt_df['newtype']</w:t>
      </w:r>
    </w:p>
    <w:p w14:paraId="7320C32E" w14:textId="77777777" w:rsidR="004D728F" w:rsidRPr="00204C17" w:rsidRDefault="00DD5024">
      <w:pPr>
        <w:pStyle w:val="CodeSnippet"/>
        <w:shd w:val="clear" w:color="auto" w:fill="FFF8EA"/>
        <w:rPr>
          <w:color w:val="800026"/>
          <w:rPrChange w:id="6131" w:author="Bob Rudis" w:date="2013-10-21T00:38:00Z">
            <w:rPr>
              <w:b/>
            </w:rPr>
          </w:rPrChange>
        </w:rPr>
        <w:pPrChange w:id="6132" w:author="Bob Rudis" w:date="2013-10-21T00:27:00Z">
          <w:pPr>
            <w:pStyle w:val="CodeSnippet"/>
          </w:pPr>
        </w:pPrChange>
      </w:pPr>
      <w:r w:rsidRPr="00204C17">
        <w:rPr>
          <w:color w:val="800026"/>
          <w:rPrChange w:id="6133" w:author="Bob Rudis" w:date="2013-10-21T00:38:00Z">
            <w:rPr>
              <w:b/>
              <w:i/>
            </w:rPr>
          </w:rPrChange>
        </w:rPr>
        <w:t>rel = rrt_df['Reliability']</w:t>
      </w:r>
    </w:p>
    <w:p w14:paraId="4AECB206" w14:textId="77777777" w:rsidR="004D728F" w:rsidRPr="00204C17" w:rsidRDefault="00DD5024">
      <w:pPr>
        <w:pStyle w:val="CodeSnippet"/>
        <w:shd w:val="clear" w:color="auto" w:fill="FFF8EA"/>
        <w:rPr>
          <w:color w:val="800026"/>
          <w:rPrChange w:id="6134" w:author="Bob Rudis" w:date="2013-10-21T00:38:00Z">
            <w:rPr>
              <w:b/>
            </w:rPr>
          </w:rPrChange>
        </w:rPr>
        <w:pPrChange w:id="6135" w:author="Bob Rudis" w:date="2013-10-21T00:27:00Z">
          <w:pPr>
            <w:pStyle w:val="CodeSnippet"/>
          </w:pPr>
        </w:pPrChange>
      </w:pPr>
      <w:r w:rsidRPr="00204C17">
        <w:rPr>
          <w:color w:val="800026"/>
          <w:rPrChange w:id="6136" w:author="Bob Rudis" w:date="2013-10-21T00:38:00Z">
            <w:rPr>
              <w:b/>
              <w:i/>
            </w:rPr>
          </w:rPrChange>
        </w:rPr>
        <w:t>rsk = rrt_df['Risk']</w:t>
      </w:r>
    </w:p>
    <w:p w14:paraId="757662D3" w14:textId="77777777" w:rsidR="00AB1E9A" w:rsidRPr="00204C17" w:rsidRDefault="00DD5024">
      <w:pPr>
        <w:pStyle w:val="CodeSnippet"/>
        <w:shd w:val="clear" w:color="auto" w:fill="FFF8EA"/>
        <w:rPr>
          <w:color w:val="800026"/>
          <w:rPrChange w:id="6137" w:author="Bob Rudis" w:date="2013-10-21T00:38:00Z">
            <w:rPr>
              <w:b/>
            </w:rPr>
          </w:rPrChange>
        </w:rPr>
        <w:pPrChange w:id="6138" w:author="Bob Rudis" w:date="2013-10-21T00:27:00Z">
          <w:pPr>
            <w:pStyle w:val="CodeSnippet"/>
          </w:pPr>
        </w:pPrChange>
      </w:pPr>
      <w:r w:rsidRPr="00204C17">
        <w:rPr>
          <w:color w:val="800026"/>
          <w:rPrChange w:id="6139" w:author="Bob Rudis" w:date="2013-10-21T00:38:00Z">
            <w:rPr>
              <w:b/>
              <w:i/>
            </w:rPr>
          </w:rPrChange>
        </w:rPr>
        <w:t>xtab = pd.crosstab(typ, [ rel, rsk ],</w:t>
      </w:r>
    </w:p>
    <w:p w14:paraId="59BA1FE7" w14:textId="77777777" w:rsidR="004D728F" w:rsidRPr="00204C17" w:rsidRDefault="00DD5024">
      <w:pPr>
        <w:pStyle w:val="CodeSnippet"/>
        <w:shd w:val="clear" w:color="auto" w:fill="FFF8EA"/>
        <w:rPr>
          <w:color w:val="800026"/>
          <w:rPrChange w:id="6140" w:author="Bob Rudis" w:date="2013-10-21T00:38:00Z">
            <w:rPr>
              <w:b/>
            </w:rPr>
          </w:rPrChange>
        </w:rPr>
        <w:pPrChange w:id="6141" w:author="Bob Rudis" w:date="2013-10-21T00:27:00Z">
          <w:pPr>
            <w:pStyle w:val="CodeSnippet"/>
          </w:pPr>
        </w:pPrChange>
      </w:pPr>
      <w:r w:rsidRPr="00204C17">
        <w:rPr>
          <w:color w:val="800026"/>
          <w:rPrChange w:id="6142" w:author="Bob Rudis" w:date="2013-10-21T00:38:00Z">
            <w:rPr>
              <w:b/>
              <w:i/>
            </w:rPr>
          </w:rPrChange>
        </w:rPr>
        <w:t xml:space="preserve">        rownames=['typ'], colnames=['rel', 'rsk'])</w:t>
      </w:r>
    </w:p>
    <w:p w14:paraId="5466C672" w14:textId="77777777" w:rsidR="00CD4F7E" w:rsidRPr="00204C17" w:rsidRDefault="00CD4F7E">
      <w:pPr>
        <w:pStyle w:val="CodeSnippet"/>
        <w:shd w:val="clear" w:color="auto" w:fill="FFF8EA"/>
        <w:rPr>
          <w:color w:val="800026"/>
          <w:rPrChange w:id="6143" w:author="Bob Rudis" w:date="2013-10-21T00:38:00Z">
            <w:rPr/>
          </w:rPrChange>
        </w:rPr>
        <w:pPrChange w:id="6144" w:author="Bob Rudis" w:date="2013-10-21T00:27:00Z">
          <w:pPr>
            <w:pStyle w:val="CodeSnippet"/>
          </w:pPr>
        </w:pPrChange>
      </w:pPr>
    </w:p>
    <w:p w14:paraId="05D7E1FA" w14:textId="77777777" w:rsidR="00CD4F7E" w:rsidRPr="00204C17" w:rsidDel="00204C17" w:rsidRDefault="00DD5024">
      <w:pPr>
        <w:pStyle w:val="CodeSnippet"/>
        <w:shd w:val="clear" w:color="auto" w:fill="FFF8EA"/>
        <w:rPr>
          <w:del w:id="6145" w:author="Bob Rudis" w:date="2013-10-21T00:36:00Z"/>
          <w:color w:val="800026"/>
          <w:rPrChange w:id="6146" w:author="Bob Rudis" w:date="2013-10-21T00:38:00Z">
            <w:rPr>
              <w:del w:id="6147" w:author="Bob Rudis" w:date="2013-10-21T00:36:00Z"/>
              <w:b/>
            </w:rPr>
          </w:rPrChange>
        </w:rPr>
        <w:pPrChange w:id="6148" w:author="Bob Rudis" w:date="2013-10-21T00:27:00Z">
          <w:pPr>
            <w:pStyle w:val="CodeSnippet"/>
          </w:pPr>
        </w:pPrChange>
      </w:pPr>
      <w:r w:rsidRPr="00204C17">
        <w:rPr>
          <w:color w:val="800026"/>
          <w:rPrChange w:id="6149" w:author="Bob Rudis" w:date="2013-10-21T00:38:00Z">
            <w:rPr>
              <w:b/>
              <w:i/>
            </w:rPr>
          </w:rPrChange>
        </w:rPr>
        <w:t xml:space="preserve">print "Count: %d; Percent: %2.1f%%" % </w:t>
      </w:r>
    </w:p>
    <w:p w14:paraId="774391D9" w14:textId="77777777" w:rsidR="00204C17" w:rsidRPr="00204C17" w:rsidRDefault="00DD5024">
      <w:pPr>
        <w:pStyle w:val="CodeSnippet"/>
        <w:shd w:val="clear" w:color="auto" w:fill="FFF8EA"/>
        <w:rPr>
          <w:ins w:id="6150" w:author="Bob Rudis" w:date="2013-10-21T00:36:00Z"/>
          <w:color w:val="800026"/>
          <w:rPrChange w:id="6151" w:author="Bob Rudis" w:date="2013-10-21T00:38:00Z">
            <w:rPr>
              <w:ins w:id="6152" w:author="Bob Rudis" w:date="2013-10-21T00:36:00Z"/>
            </w:rPr>
          </w:rPrChange>
        </w:rPr>
        <w:pPrChange w:id="6153" w:author="Bob Rudis" w:date="2013-10-21T00:27:00Z">
          <w:pPr>
            <w:pStyle w:val="CodeSnippet"/>
          </w:pPr>
        </w:pPrChange>
      </w:pPr>
      <w:del w:id="6154" w:author="Bob Rudis" w:date="2013-10-21T00:36:00Z">
        <w:r w:rsidRPr="00204C17" w:rsidDel="00204C17">
          <w:rPr>
            <w:color w:val="800026"/>
            <w:rPrChange w:id="6155" w:author="Bob Rudis" w:date="2013-10-21T00:38:00Z">
              <w:rPr>
                <w:b/>
                <w:i/>
              </w:rPr>
            </w:rPrChange>
          </w:rPr>
          <w:delText xml:space="preserve">    </w:delText>
        </w:r>
      </w:del>
      <w:del w:id="6156" w:author="Bob Rudis" w:date="2013-10-21T00:35:00Z">
        <w:r w:rsidRPr="00204C17" w:rsidDel="00204C17">
          <w:rPr>
            <w:color w:val="800026"/>
            <w:rPrChange w:id="6157" w:author="Bob Rudis" w:date="2013-10-21T00:38:00Z">
              <w:rPr>
                <w:b/>
                <w:i/>
              </w:rPr>
            </w:rPrChange>
          </w:rPr>
          <w:delText xml:space="preserve">  </w:delText>
        </w:r>
      </w:del>
      <w:r w:rsidRPr="00204C17">
        <w:rPr>
          <w:color w:val="800026"/>
          <w:rPrChange w:id="6158" w:author="Bob Rudis" w:date="2013-10-21T00:38:00Z">
            <w:rPr>
              <w:b/>
              <w:i/>
            </w:rPr>
          </w:rPrChange>
        </w:rPr>
        <w:t>(len(rrt_df), (float(len(rrt_df))</w:t>
      </w:r>
    </w:p>
    <w:p w14:paraId="4604F023" w14:textId="6E199B80" w:rsidR="00CD4F7E" w:rsidRPr="00204C17" w:rsidRDefault="00204C17">
      <w:pPr>
        <w:pStyle w:val="CodeSnippet"/>
        <w:shd w:val="clear" w:color="auto" w:fill="FFF8EA"/>
        <w:rPr>
          <w:color w:val="800026"/>
          <w:rPrChange w:id="6159" w:author="Bob Rudis" w:date="2013-10-21T00:38:00Z">
            <w:rPr>
              <w:b/>
            </w:rPr>
          </w:rPrChange>
        </w:rPr>
        <w:pPrChange w:id="6160" w:author="Bob Rudis" w:date="2013-10-21T00:27:00Z">
          <w:pPr>
            <w:pStyle w:val="CodeSnippet"/>
          </w:pPr>
        </w:pPrChange>
      </w:pPr>
      <w:ins w:id="6161" w:author="Bob Rudis" w:date="2013-10-21T00:36:00Z">
        <w:r w:rsidRPr="00204C17">
          <w:rPr>
            <w:color w:val="800026"/>
            <w:rPrChange w:id="6162" w:author="Bob Rudis" w:date="2013-10-21T00:38:00Z">
              <w:rPr/>
            </w:rPrChange>
          </w:rPr>
          <w:t xml:space="preserve">   </w:t>
        </w:r>
      </w:ins>
      <w:del w:id="6163" w:author="Bob Rudis" w:date="2013-10-21T00:36:00Z">
        <w:r w:rsidR="00DD5024" w:rsidRPr="00204C17" w:rsidDel="00204C17">
          <w:rPr>
            <w:color w:val="800026"/>
            <w:rPrChange w:id="6164" w:author="Bob Rudis" w:date="2013-10-21T00:38:00Z">
              <w:rPr>
                <w:b/>
                <w:i/>
              </w:rPr>
            </w:rPrChange>
          </w:rPr>
          <w:delText xml:space="preserve"> </w:delText>
        </w:r>
      </w:del>
      <w:r w:rsidR="00DD5024" w:rsidRPr="00204C17">
        <w:rPr>
          <w:color w:val="800026"/>
          <w:rPrChange w:id="6165" w:author="Bob Rudis" w:date="2013-10-21T00:38:00Z">
            <w:rPr>
              <w:b/>
              <w:i/>
            </w:rPr>
          </w:rPrChange>
        </w:rPr>
        <w:t>/ len(av)) * 100)</w:t>
      </w:r>
    </w:p>
    <w:p w14:paraId="467D5105" w14:textId="34981BBF" w:rsidR="00CD4F7E" w:rsidRPr="00650567" w:rsidDel="00204C17" w:rsidRDefault="00204C17">
      <w:pPr>
        <w:pStyle w:val="CodeSnippet"/>
        <w:shd w:val="clear" w:color="auto" w:fill="FFF8EA"/>
        <w:rPr>
          <w:del w:id="6166" w:author="Bob Rudis" w:date="2013-10-21T00:36:00Z"/>
        </w:rPr>
        <w:pPrChange w:id="6167" w:author="Bob Rudis" w:date="2013-10-21T00:27:00Z">
          <w:pPr>
            <w:pStyle w:val="CodeSnippet"/>
          </w:pPr>
        </w:pPrChange>
      </w:pPr>
      <w:ins w:id="6168" w:author="Bob Rudis" w:date="2013-10-21T00:36:00Z">
        <w:r>
          <w:t>#</w:t>
        </w:r>
      </w:ins>
      <w:del w:id="6169" w:author="Bob Rudis" w:date="2013-10-21T00:36:00Z">
        <w:r w:rsidR="00A82192" w:rsidRPr="00650567" w:rsidDel="00204C17">
          <w:delText># this outputs:</w:delText>
        </w:r>
      </w:del>
    </w:p>
    <w:p w14:paraId="509A12A5" w14:textId="77777777" w:rsidR="00CD4F7E" w:rsidRDefault="00A82192">
      <w:pPr>
        <w:pStyle w:val="CodeSnippet"/>
        <w:shd w:val="clear" w:color="auto" w:fill="FFF8EA"/>
        <w:rPr>
          <w:ins w:id="6170" w:author="Bob Rudis" w:date="2013-10-21T00:36:00Z"/>
        </w:rPr>
        <w:pPrChange w:id="6171" w:author="Bob Rudis" w:date="2013-10-21T00:27:00Z">
          <w:pPr>
            <w:pStyle w:val="CodeSnippet"/>
          </w:pPr>
        </w:pPrChange>
      </w:pPr>
      <w:r w:rsidRPr="00650567">
        <w:t xml:space="preserve"># </w:t>
      </w:r>
      <w:r w:rsidR="00CD4F7E" w:rsidRPr="00650567">
        <w:t>Count: 15171; Percent: 5.9%</w:t>
      </w:r>
    </w:p>
    <w:p w14:paraId="0DA475F6" w14:textId="77777777" w:rsidR="00204C17" w:rsidRDefault="00204C17">
      <w:pPr>
        <w:pStyle w:val="CodeSnippet"/>
        <w:shd w:val="clear" w:color="auto" w:fill="FFF8EA"/>
        <w:rPr>
          <w:ins w:id="6172" w:author="Bob Rudis" w:date="2013-10-21T00:38:00Z"/>
          <w:color w:val="800026"/>
        </w:rPr>
        <w:pPrChange w:id="6173" w:author="Bob Rudis" w:date="2013-10-21T00:38:00Z">
          <w:pPr>
            <w:pStyle w:val="CodeSnippet"/>
          </w:pPr>
        </w:pPrChange>
      </w:pPr>
    </w:p>
    <w:p w14:paraId="69F86676" w14:textId="78CDE3AE" w:rsidR="00204C17" w:rsidRPr="00204C17" w:rsidRDefault="00204C17">
      <w:pPr>
        <w:pStyle w:val="CodeSnippet"/>
        <w:shd w:val="clear" w:color="auto" w:fill="FFF8EA"/>
        <w:rPr>
          <w:color w:val="800026"/>
          <w:rPrChange w:id="6174" w:author="Bob Rudis" w:date="2013-10-21T00:38:00Z">
            <w:rPr/>
          </w:rPrChange>
        </w:rPr>
        <w:pPrChange w:id="6175" w:author="Bob Rudis" w:date="2013-10-21T00:38:00Z">
          <w:pPr>
            <w:pStyle w:val="CodeSnippet"/>
          </w:pPr>
        </w:pPrChange>
      </w:pPr>
      <w:moveToRangeStart w:id="6176" w:author="Bob Rudis" w:date="2013-10-21T00:36:00Z" w:name="move243935133"/>
      <w:moveTo w:id="6177" w:author="Bob Rudis" w:date="2013-10-21T00:36:00Z">
        <w:r w:rsidRPr="00204C17">
          <w:rPr>
            <w:color w:val="800026"/>
            <w:rPrChange w:id="6178" w:author="Bob Rudis" w:date="2013-10-21T00:38:00Z">
              <w:rPr>
                <w:rStyle w:val="CodeHighlight"/>
                <w:highlight w:val="red"/>
              </w:rPr>
            </w:rPrChange>
          </w:rPr>
          <w:t>xtab.plot(kind='bar',legend=False)</w:t>
        </w:r>
        <w:del w:id="6179" w:author="Bob Rudis" w:date="2013-10-21T00:37:00Z">
          <w:r w:rsidRPr="00204C17" w:rsidDel="00204C17">
            <w:rPr>
              <w:color w:val="800026"/>
              <w:rPrChange w:id="6180" w:author="Bob Rudis" w:date="2013-10-21T00:38:00Z">
                <w:rPr>
                  <w:highlight w:val="red"/>
                </w:rPr>
              </w:rPrChange>
            </w:rPr>
            <w:delText xml:space="preserve"> # not shown</w:delText>
          </w:r>
        </w:del>
      </w:moveTo>
      <w:moveToRangeEnd w:id="6176"/>
    </w:p>
    <w:p w14:paraId="684E742C" w14:textId="443A4FB1" w:rsidR="00204C17" w:rsidRDefault="00204C17" w:rsidP="00204C17">
      <w:pPr>
        <w:pStyle w:val="Slug"/>
      </w:pPr>
      <w:moveToRangeStart w:id="6181" w:author="Bob Rudis" w:date="2013-10-21T00:37:00Z" w:name="move243935166"/>
      <w:moveTo w:id="6182" w:author="Bob Rudis" w:date="2013-10-21T00:37:00Z">
        <w:r>
          <w:t>Figure 3-1</w:t>
        </w:r>
      </w:moveTo>
      <w:ins w:id="6183" w:author="Bob Rudis" w:date="2013-10-21T00:37:00Z">
        <w:r>
          <w:t>6</w:t>
        </w:r>
      </w:ins>
      <w:moveTo w:id="6184" w:author="Bob Rudis" w:date="2013-10-21T00:37:00Z">
        <w:del w:id="6185" w:author="Bob Rudis" w:date="2013-10-21T00:37:00Z">
          <w:r w:rsidDel="00204C17">
            <w:delText>4</w:delText>
          </w:r>
        </w:del>
        <w:r>
          <w:tab/>
          <w:t>3-Way risk/reliability/type contingency table — final (</w:t>
        </w:r>
      </w:moveTo>
      <w:ins w:id="6186" w:author="Bob Rudis" w:date="2013-10-21T00:37:00Z">
        <w:r>
          <w:t>Python</w:t>
        </w:r>
      </w:ins>
      <w:moveTo w:id="6187" w:author="Bob Rudis" w:date="2013-10-21T00:37:00Z">
        <w:del w:id="6188" w:author="Bob Rudis" w:date="2013-10-21T00:37:00Z">
          <w:r w:rsidRPr="00583427" w:rsidDel="00204C17">
            <w:delText>R</w:delText>
          </w:r>
        </w:del>
        <w:r>
          <w:t>)</w:t>
        </w:r>
        <w:r>
          <w:tab/>
          <w:t>[</w:t>
        </w:r>
        <w:r w:rsidRPr="00472EFB">
          <w:t>9781118</w:t>
        </w:r>
        <w:r>
          <w:t>793725 c03f01</w:t>
        </w:r>
        <w:del w:id="6189" w:author="Bob Rudis" w:date="2013-10-21T00:39:00Z">
          <w:r w:rsidDel="00204C17">
            <w:delText>4</w:delText>
          </w:r>
        </w:del>
      </w:moveTo>
      <w:ins w:id="6190" w:author="Bob Rudis" w:date="2013-10-21T00:39:00Z">
        <w:r>
          <w:t>6</w:t>
        </w:r>
      </w:ins>
      <w:moveTo w:id="6191" w:author="Bob Rudis" w:date="2013-10-21T00:37:00Z">
        <w:r>
          <w:t>.eps]</w:t>
        </w:r>
      </w:moveTo>
    </w:p>
    <w:moveToRangeEnd w:id="6181"/>
    <w:p w14:paraId="41CA1803" w14:textId="77777777" w:rsidR="00CD4F7E" w:rsidRDefault="00CD4F7E" w:rsidP="004D728F">
      <w:pPr>
        <w:pStyle w:val="CodeSnippet"/>
        <w:numPr>
          <w:ins w:id="6192" w:author="Russell Thomas" w:date="2013-08-20T17:06:00Z"/>
        </w:numPr>
        <w:rPr>
          <w:ins w:id="6193" w:author="Russell Thomas" w:date="2013-08-20T17:06:00Z"/>
        </w:rPr>
      </w:pPr>
    </w:p>
    <w:p w14:paraId="0107FD4A" w14:textId="77777777" w:rsidR="00DD5024" w:rsidRDefault="009E1A0F">
      <w:pPr>
        <w:pStyle w:val="QueryPara"/>
        <w:numPr>
          <w:ins w:id="6194" w:author="Russell Thomas" w:date="2013-08-20T17:06:00Z"/>
        </w:numPr>
        <w:rPr>
          <w:ins w:id="6195" w:author="Russell Thomas" w:date="2013-08-20T17:06:00Z"/>
        </w:rPr>
        <w:pPrChange w:id="6196" w:author="Russell Thomas" w:date="2013-08-20T17:06:00Z">
          <w:pPr>
            <w:pStyle w:val="CodeSnippet"/>
          </w:pPr>
        </w:pPrChange>
      </w:pPr>
      <w:ins w:id="6197" w:author="Russell Thomas" w:date="2013-08-20T17:06:00Z">
        <w:r>
          <w:lastRenderedPageBreak/>
          <w:t xml:space="preserve">[[I get this error message: </w:t>
        </w:r>
      </w:ins>
    </w:p>
    <w:p w14:paraId="2A8CBD53" w14:textId="77777777" w:rsidR="00DD5024" w:rsidRDefault="009E1A0F">
      <w:pPr>
        <w:pStyle w:val="QueryPara"/>
        <w:numPr>
          <w:ins w:id="6198" w:author="Russell Thomas" w:date="2013-08-20T17:06:00Z"/>
        </w:numPr>
        <w:rPr>
          <w:ins w:id="6199" w:author="Bob Rudis" w:date="2013-10-21T00:36:00Z"/>
        </w:rPr>
        <w:pPrChange w:id="6200" w:author="Russell Thomas" w:date="2013-08-20T17:06:00Z">
          <w:pPr>
            <w:pStyle w:val="CodeSnippet"/>
          </w:pPr>
        </w:pPrChange>
      </w:pPr>
      <w:ins w:id="6201" w:author="Russell Thomas" w:date="2013-08-20T17:06:00Z">
        <w:r w:rsidRPr="009E1A0F">
          <w:t xml:space="preserve">File "&lt;ipython-input-26-5d24c677430c&gt;", line 9     print "Count: %d; Percent: %2.1f%%" </w:t>
        </w:r>
        <w:proofErr w:type="gramStart"/>
        <w:r w:rsidRPr="009E1A0F">
          <w:t xml:space="preserve">%                                       </w:t>
        </w:r>
      </w:ins>
      <w:proofErr w:type="gramEnd"/>
      <w:ins w:id="6202" w:author="Russell Thomas" w:date="2013-08-20T17:07:00Z">
        <w:r>
          <w:br/>
        </w:r>
      </w:ins>
      <w:ins w:id="6203" w:author="Russell Thomas" w:date="2013-08-20T17:06:00Z">
        <w:r w:rsidRPr="009E1A0F">
          <w:t xml:space="preserve">  ^ </w:t>
        </w:r>
        <w:proofErr w:type="spellStart"/>
        <w:r w:rsidRPr="009E1A0F">
          <w:t>SyntaxError</w:t>
        </w:r>
        <w:proofErr w:type="spellEnd"/>
        <w:r w:rsidRPr="009E1A0F">
          <w:t>: invalid syntax</w:t>
        </w:r>
      </w:ins>
    </w:p>
    <w:p w14:paraId="676F613A" w14:textId="77777777" w:rsidR="00204C17" w:rsidRDefault="00204C17">
      <w:pPr>
        <w:pStyle w:val="QueryPara"/>
        <w:numPr>
          <w:ins w:id="6204" w:author="Russell Thomas" w:date="2013-08-20T17:06:00Z"/>
        </w:numPr>
        <w:rPr>
          <w:ins w:id="6205" w:author="Bob Rudis" w:date="2013-10-21T00:36:00Z"/>
        </w:rPr>
        <w:pPrChange w:id="6206" w:author="Russell Thomas" w:date="2013-08-20T17:06:00Z">
          <w:pPr>
            <w:pStyle w:val="CodeSnippet"/>
          </w:pPr>
        </w:pPrChange>
      </w:pPr>
    </w:p>
    <w:p w14:paraId="36F1E548" w14:textId="3313EB70" w:rsidR="00204C17" w:rsidDel="00204C17" w:rsidRDefault="00204C17">
      <w:pPr>
        <w:pStyle w:val="QueryPara"/>
        <w:numPr>
          <w:ins w:id="6207" w:author="Russell Thomas" w:date="2013-08-20T17:06:00Z"/>
        </w:numPr>
        <w:rPr>
          <w:ins w:id="6208" w:author="Russell Thomas" w:date="2013-08-20T17:06:00Z"/>
          <w:del w:id="6209" w:author="Bob Rudis" w:date="2013-10-21T00:36:00Z"/>
        </w:rPr>
        <w:pPrChange w:id="6210" w:author="Russell Thomas" w:date="2013-08-20T17:06:00Z">
          <w:pPr>
            <w:pStyle w:val="CodeSnippet"/>
          </w:pPr>
        </w:pPrChange>
      </w:pPr>
      <w:ins w:id="6211" w:author="Bob Rudis" w:date="2013-10-21T00:36:00Z">
        <w:r>
          <w:t>AR: re-wrapped the offending line to Python won’t complain</w:t>
        </w:r>
      </w:ins>
    </w:p>
    <w:p w14:paraId="7447F0E4" w14:textId="77777777" w:rsidR="009E1A0F" w:rsidDel="00204C17" w:rsidRDefault="009E1A0F" w:rsidP="004D728F">
      <w:pPr>
        <w:pStyle w:val="CodeSnippet"/>
        <w:numPr>
          <w:ins w:id="6212" w:author="Russell Thomas" w:date="2013-08-20T17:06:00Z"/>
        </w:numPr>
        <w:rPr>
          <w:ins w:id="6213" w:author="Russell Thomas" w:date="2013-08-20T17:06:00Z"/>
          <w:del w:id="6214" w:author="Bob Rudis" w:date="2013-10-21T00:36:00Z"/>
        </w:rPr>
      </w:pPr>
    </w:p>
    <w:p w14:paraId="06F15B12" w14:textId="77777777" w:rsidR="009E1A0F" w:rsidDel="00204C17" w:rsidRDefault="009E1A0F" w:rsidP="004D728F">
      <w:pPr>
        <w:pStyle w:val="CodeSnippet"/>
        <w:rPr>
          <w:del w:id="6215" w:author="Bob Rudis" w:date="2013-10-21T00:36:00Z"/>
        </w:rPr>
      </w:pPr>
    </w:p>
    <w:p w14:paraId="743F838C" w14:textId="1D7CDBFF" w:rsidR="004D728F" w:rsidRPr="00921C97" w:rsidDel="00204C17" w:rsidRDefault="00DD5024" w:rsidP="004D728F">
      <w:pPr>
        <w:pStyle w:val="CodeSnippet"/>
        <w:rPr>
          <w:del w:id="6216" w:author="Bob Rudis" w:date="2013-10-21T00:36:00Z"/>
          <w:rStyle w:val="CodeHighlight"/>
          <w:highlight w:val="red"/>
          <w:rPrChange w:id="6217" w:author="John Sleeva" w:date="2013-09-27T00:53:00Z">
            <w:rPr>
              <w:del w:id="6218" w:author="Bob Rudis" w:date="2013-10-21T00:36:00Z"/>
              <w:b/>
            </w:rPr>
          </w:rPrChange>
        </w:rPr>
      </w:pPr>
      <w:del w:id="6219" w:author="Bob Rudis" w:date="2013-10-21T00:36:00Z">
        <w:r w:rsidRPr="00DD5024" w:rsidDel="00204C17">
          <w:rPr>
            <w:rStyle w:val="CodeHighlight"/>
            <w:highlight w:val="red"/>
            <w:rPrChange w:id="6220" w:author="John Sleeva" w:date="2013-09-27T00:53:00Z">
              <w:rPr>
                <w:b/>
                <w:i/>
              </w:rPr>
            </w:rPrChange>
          </w:rPr>
          <w:delText>print xtab</w:delText>
        </w:r>
        <w:r w:rsidRPr="00DD5024" w:rsidDel="00204C17">
          <w:rPr>
            <w:highlight w:val="red"/>
            <w:rPrChange w:id="6221" w:author="John Sleeva" w:date="2013-09-27T00:55:00Z">
              <w:rPr>
                <w:b/>
                <w:i/>
              </w:rPr>
            </w:rPrChange>
          </w:rPr>
          <w:delText xml:space="preserve"> # not shown</w:delText>
        </w:r>
      </w:del>
    </w:p>
    <w:p w14:paraId="43A69309" w14:textId="5A107EA8" w:rsidR="004D728F" w:rsidRDefault="00DD5024">
      <w:pPr>
        <w:pStyle w:val="QueryPara"/>
        <w:numPr>
          <w:ins w:id="6222" w:author="Unknown"/>
        </w:numPr>
        <w:rPr>
          <w:ins w:id="6223" w:author="Russell Thomas" w:date="2013-08-20T17:13:00Z"/>
        </w:rPr>
        <w:pPrChange w:id="6224" w:author="Bob Rudis" w:date="2013-10-21T00:36:00Z">
          <w:pPr>
            <w:pStyle w:val="CodeSnippet"/>
          </w:pPr>
        </w:pPrChange>
      </w:pPr>
      <w:moveFromRangeStart w:id="6225" w:author="Bob Rudis" w:date="2013-10-21T00:36:00Z" w:name="move243935133"/>
      <w:moveFrom w:id="6226" w:author="Bob Rudis" w:date="2013-10-21T00:36:00Z">
        <w:r w:rsidRPr="00DD5024" w:rsidDel="00204C17">
          <w:rPr>
            <w:rStyle w:val="CodeHighlight"/>
            <w:highlight w:val="red"/>
            <w:rPrChange w:id="6227" w:author="John Sleeva" w:date="2013-09-27T00:53:00Z">
              <w:rPr>
                <w:b/>
                <w:i/>
              </w:rPr>
            </w:rPrChange>
          </w:rPr>
          <w:t>xtab.plot(kind='bar',legend=False)</w:t>
        </w:r>
        <w:r w:rsidRPr="00DD5024" w:rsidDel="00204C17">
          <w:rPr>
            <w:highlight w:val="red"/>
            <w:rPrChange w:id="6228" w:author="John Sleeva" w:date="2013-09-27T00:53:00Z">
              <w:rPr>
                <w:i/>
              </w:rPr>
            </w:rPrChange>
          </w:rPr>
          <w:t xml:space="preserve"> </w:t>
        </w:r>
        <w:r w:rsidRPr="00DD5024" w:rsidDel="00204C17">
          <w:rPr>
            <w:highlight w:val="red"/>
            <w:rPrChange w:id="6229" w:author="Russell Thomas" w:date="2013-08-20T17:13:00Z">
              <w:rPr>
                <w:i/>
              </w:rPr>
            </w:rPrChange>
          </w:rPr>
          <w:t># not shown</w:t>
        </w:r>
      </w:moveFrom>
      <w:moveFromRangeEnd w:id="6225"/>
    </w:p>
    <w:p w14:paraId="68639FCD" w14:textId="77777777" w:rsidR="00A3526F" w:rsidRDefault="00A3526F" w:rsidP="007172D4">
      <w:pPr>
        <w:pStyle w:val="CodeSnippet"/>
        <w:numPr>
          <w:ins w:id="6230" w:author="Russell Thomas" w:date="2013-08-20T17:13:00Z"/>
        </w:numPr>
        <w:rPr>
          <w:ins w:id="6231" w:author="Russell Thomas" w:date="2013-08-20T17:13:00Z"/>
        </w:rPr>
      </w:pPr>
    </w:p>
    <w:p w14:paraId="50F66C04" w14:textId="77777777" w:rsidR="00DD5024" w:rsidRDefault="00A3526F">
      <w:pPr>
        <w:pStyle w:val="QueryPara"/>
        <w:numPr>
          <w:ins w:id="6232" w:author="Russell Thomas" w:date="2013-08-20T17:13:00Z"/>
        </w:numPr>
        <w:rPr>
          <w:ins w:id="6233" w:author="Bob Rudis" w:date="2013-10-21T00:42:00Z"/>
        </w:rPr>
        <w:pPrChange w:id="6234" w:author="Russell Thomas" w:date="2013-08-20T17:15:00Z">
          <w:pPr>
            <w:pStyle w:val="CodeSnippet"/>
          </w:pPr>
        </w:pPrChange>
      </w:pPr>
      <w:ins w:id="6235" w:author="Russell Thomas" w:date="2013-08-20T17:13:00Z">
        <w:r>
          <w:t>[</w:t>
        </w:r>
        <w:proofErr w:type="gramStart"/>
        <w:r>
          <w:t>[ I</w:t>
        </w:r>
        <w:proofErr w:type="gramEnd"/>
        <w:r>
          <w:t xml:space="preserve"> get different results from 3.14.  I get this</w:t>
        </w:r>
      </w:ins>
      <w:ins w:id="6236" w:author="Russell Thomas" w:date="2013-08-20T17:14:00Z">
        <w:r>
          <w:t xml:space="preserve"> (bottom)</w:t>
        </w:r>
      </w:ins>
      <w:ins w:id="6237" w:author="Russell Thomas" w:date="2013-08-20T17:13:00Z">
        <w:r>
          <w:t>:</w:t>
        </w:r>
      </w:ins>
      <w:ins w:id="6238" w:author="Russell Thomas" w:date="2013-08-20T17:15:00Z">
        <w:r>
          <w:t>]]</w:t>
        </w:r>
      </w:ins>
    </w:p>
    <w:p w14:paraId="6A8B9653" w14:textId="77777777" w:rsidR="00034F30" w:rsidRDefault="00034F30">
      <w:pPr>
        <w:pStyle w:val="QueryPara"/>
        <w:numPr>
          <w:ins w:id="6239" w:author="Russell Thomas" w:date="2013-08-20T17:13:00Z"/>
        </w:numPr>
        <w:rPr>
          <w:ins w:id="6240" w:author="Bob Rudis" w:date="2013-10-21T00:42:00Z"/>
        </w:rPr>
        <w:pPrChange w:id="6241" w:author="Russell Thomas" w:date="2013-08-20T17:15:00Z">
          <w:pPr>
            <w:pStyle w:val="CodeSnippet"/>
          </w:pPr>
        </w:pPrChange>
      </w:pPr>
    </w:p>
    <w:p w14:paraId="0812D81B" w14:textId="25F5A767" w:rsidR="00034F30" w:rsidRDefault="00034F30">
      <w:pPr>
        <w:pStyle w:val="QueryPara"/>
        <w:numPr>
          <w:ins w:id="6242" w:author="Russell Thomas" w:date="2013-08-20T17:13:00Z"/>
        </w:numPr>
        <w:rPr>
          <w:ins w:id="6243" w:author="Russell Thomas" w:date="2013-08-20T17:13:00Z"/>
        </w:rPr>
        <w:pPrChange w:id="6244" w:author="Russell Thomas" w:date="2013-08-20T17:15:00Z">
          <w:pPr>
            <w:pStyle w:val="CodeSnippet"/>
          </w:pPr>
        </w:pPrChange>
      </w:pPr>
      <w:ins w:id="6245" w:author="Bob Rudis" w:date="2013-10-21T00:42:00Z">
        <w:r>
          <w:t>AR: everything should be the same now</w:t>
        </w:r>
      </w:ins>
    </w:p>
    <w:p w14:paraId="189AA88D" w14:textId="77777777" w:rsidR="00DD5024" w:rsidRDefault="00CC23D6">
      <w:pPr>
        <w:numPr>
          <w:ins w:id="6246" w:author="Russell Thomas" w:date="2013-08-20T17:13:00Z"/>
        </w:numPr>
        <w:pPrChange w:id="6247" w:author="Russell Thomas" w:date="2013-08-20T17:13:00Z">
          <w:pPr>
            <w:pStyle w:val="CodeSnippet"/>
          </w:pPr>
        </w:pPrChange>
      </w:pPr>
      <w:ins w:id="6248" w:author="Russell Thomas" w:date="2013-08-20T17:14:00Z">
        <w:r>
          <w:rPr>
            <w:rFonts w:asciiTheme="minorHAnsi" w:eastAsiaTheme="minorHAnsi" w:hAnsiTheme="minorHAnsi" w:cstheme="minorBidi"/>
            <w:noProof/>
            <w:rPrChange w:id="6249" w:author="Unknown">
              <w:rPr>
                <w:i/>
              </w:rPr>
            </w:rPrChange>
          </w:rPr>
          <w:drawing>
            <wp:inline distT="0" distB="0" distL="0" distR="0" wp14:anchorId="573A46AB" wp14:editId="71B5F332">
              <wp:extent cx="4777557" cy="4453784"/>
              <wp:effectExtent l="25400" t="0" r="0" b="0"/>
              <wp:docPr id="7" name="Picture 6" descr="Screen shot 2013-08-20 at 4.5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0 at 4.56.37 PM.png"/>
                      <pic:cNvPicPr/>
                    </pic:nvPicPr>
                    <pic:blipFill>
                      <a:blip r:embed="rId14"/>
                      <a:stretch>
                        <a:fillRect/>
                      </a:stretch>
                    </pic:blipFill>
                    <pic:spPr>
                      <a:xfrm>
                        <a:off x="0" y="0"/>
                        <a:ext cx="4780698" cy="4456712"/>
                      </a:xfrm>
                      <a:prstGeom prst="rect">
                        <a:avLst/>
                      </a:prstGeom>
                    </pic:spPr>
                  </pic:pic>
                </a:graphicData>
              </a:graphic>
            </wp:inline>
          </w:drawing>
        </w:r>
      </w:ins>
    </w:p>
    <w:p w14:paraId="0040ED90" w14:textId="77777777" w:rsidR="007172D4" w:rsidDel="00AF1A4F" w:rsidRDefault="00CA66CA" w:rsidP="007172D4">
      <w:pPr>
        <w:pStyle w:val="Slug"/>
        <w:rPr>
          <w:del w:id="6250" w:author="John Sleeva" w:date="2013-09-27T08:38:00Z"/>
        </w:rPr>
      </w:pPr>
      <w:del w:id="6251" w:author="John Sleeva" w:date="2013-09-27T08:38:00Z">
        <w:r w:rsidDel="00AF1A4F">
          <w:delText>Figure 3</w:delText>
        </w:r>
      </w:del>
      <w:ins w:id="6252" w:author="Kezia Endsley" w:date="2013-08-05T08:19:00Z">
        <w:del w:id="6253" w:author="John Sleeva" w:date="2013-09-27T05:45:00Z">
          <w:r w:rsidR="00CB0A2C" w:rsidDel="00A76602">
            <w:delText>.</w:delText>
          </w:r>
        </w:del>
      </w:ins>
      <w:del w:id="6254" w:author="John Sleeva" w:date="2013-09-27T08:38:00Z">
        <w:r w:rsidDel="00AF1A4F">
          <w:delText>-</w:delText>
        </w:r>
        <w:r w:rsidR="00583427" w:rsidDel="00AF1A4F">
          <w:delText>14</w:delText>
        </w:r>
      </w:del>
      <w:del w:id="6255" w:author="John Sleeva" w:date="2013-09-27T05:45:00Z">
        <w:r w:rsidR="007172D4" w:rsidDel="00A76602">
          <w:delText xml:space="preserve"> </w:delText>
        </w:r>
      </w:del>
      <w:del w:id="6256" w:author="John Sleeva" w:date="2013-09-27T08:38:00Z">
        <w:r w:rsidR="007172D4" w:rsidDel="00AF1A4F">
          <w:delText xml:space="preserve">3-Way </w:delText>
        </w:r>
      </w:del>
      <w:del w:id="6257" w:author="John Sleeva" w:date="2013-09-27T05:45:00Z">
        <w:r w:rsidR="007172D4" w:rsidDel="00A76602">
          <w:delText>Risk</w:delText>
        </w:r>
      </w:del>
      <w:del w:id="6258" w:author="John Sleeva" w:date="2013-09-27T08:38:00Z">
        <w:r w:rsidR="007172D4" w:rsidDel="00AF1A4F">
          <w:delText>/</w:delText>
        </w:r>
      </w:del>
      <w:del w:id="6259" w:author="John Sleeva" w:date="2013-09-27T05:45:00Z">
        <w:r w:rsidR="007172D4" w:rsidDel="00A76602">
          <w:delText>Reliability</w:delText>
        </w:r>
      </w:del>
      <w:del w:id="6260" w:author="John Sleeva" w:date="2013-09-27T08:38:00Z">
        <w:r w:rsidR="007172D4" w:rsidDel="00AF1A4F">
          <w:delText>/</w:delText>
        </w:r>
      </w:del>
      <w:del w:id="6261" w:author="John Sleeva" w:date="2013-09-27T05:45:00Z">
        <w:r w:rsidR="007172D4" w:rsidDel="00A76602">
          <w:delText xml:space="preserve">Type </w:delText>
        </w:r>
        <w:r w:rsidDel="00A76602">
          <w:delText xml:space="preserve">Contingency Table </w:delText>
        </w:r>
      </w:del>
      <w:del w:id="6262" w:author="John Sleeva" w:date="2013-09-27T08:38:00Z">
        <w:r w:rsidR="000B119D" w:rsidDel="00AF1A4F">
          <w:delText xml:space="preserve">— </w:delText>
        </w:r>
      </w:del>
      <w:del w:id="6263" w:author="John Sleeva" w:date="2013-09-27T05:45:00Z">
        <w:r w:rsidR="000B119D" w:rsidDel="00A76602">
          <w:delText xml:space="preserve">Final </w:delText>
        </w:r>
      </w:del>
      <w:del w:id="6264" w:author="John Sleeva" w:date="2013-09-27T08:38:00Z">
        <w:r w:rsidR="000B119D" w:rsidDel="00AF1A4F">
          <w:delText>(</w:delText>
        </w:r>
        <w:r w:rsidR="000B119D" w:rsidRPr="00583427" w:rsidDel="00AF1A4F">
          <w:delText>R</w:delText>
        </w:r>
        <w:r w:rsidR="000B119D" w:rsidDel="00AF1A4F">
          <w:delText>)</w:delText>
        </w:r>
        <w:r w:rsidDel="00AF1A4F">
          <w:tab/>
          <w:delText>[</w:delText>
        </w:r>
        <w:r w:rsidR="00583427" w:rsidDel="00AF1A4F">
          <w:delText>793725c03f014</w:delText>
        </w:r>
        <w:r w:rsidR="007172D4" w:rsidDel="00AF1A4F">
          <w:delText>.</w:delText>
        </w:r>
        <w:r w:rsidR="000B119D" w:rsidDel="00AF1A4F">
          <w:delText>eps</w:delText>
        </w:r>
        <w:r w:rsidR="007172D4" w:rsidDel="00AF1A4F">
          <w:delText>]</w:delText>
        </w:r>
      </w:del>
    </w:p>
    <w:p w14:paraId="55E6539A" w14:textId="2F51D7E7" w:rsidR="005547F0" w:rsidRDefault="00C91FA7" w:rsidP="003F663F">
      <w:pPr>
        <w:pStyle w:val="Para"/>
        <w:rPr>
          <w:ins w:id="6265" w:author="Russell Thomas" w:date="2013-08-20T17:16:00Z"/>
        </w:rPr>
      </w:pPr>
      <w:r>
        <w:t xml:space="preserve">With this final bit of filtering, </w:t>
      </w:r>
      <w:ins w:id="6266" w:author="Kezia Endsley" w:date="2013-08-05T08:31:00Z">
        <w:r w:rsidR="00646F9A">
          <w:t>you</w:t>
        </w:r>
      </w:ins>
      <w:del w:id="6267" w:author="Kezia Endsley" w:date="2013-08-05T08:31:00Z">
        <w:r w:rsidDel="00646F9A">
          <w:delText>we</w:delText>
        </w:r>
      </w:del>
      <w:r>
        <w:t>’ve reduced the list to less than 6</w:t>
      </w:r>
      <w:ins w:id="6268" w:author="Kezia Endsley" w:date="2013-08-05T08:32:00Z">
        <w:r w:rsidR="005106EE">
          <w:t xml:space="preserve"> percent</w:t>
        </w:r>
      </w:ins>
      <w:del w:id="6269" w:author="Kezia Endsley" w:date="2013-08-05T08:32:00Z">
        <w:r w:rsidDel="005106EE">
          <w:delText>%</w:delText>
        </w:r>
      </w:del>
      <w:r>
        <w:t xml:space="preserve"> of the original and have ho</w:t>
      </w:r>
      <w:ins w:id="6270" w:author="Bob Rudis" w:date="2013-10-21T00:44:00Z">
        <w:r w:rsidR="00034F30">
          <w:t>ne</w:t>
        </w:r>
      </w:ins>
      <w:del w:id="6271" w:author="Bob Rudis" w:date="2013-10-21T00:44:00Z">
        <w:r w:rsidDel="00034F30">
          <w:delText>n</w:delText>
        </w:r>
      </w:del>
      <w:del w:id="6272" w:author="Bob Rudis" w:date="2013-10-21T00:45:00Z">
        <w:r w:rsidDel="00034F30">
          <w:delText>e</w:delText>
        </w:r>
      </w:del>
      <w:r>
        <w:t xml:space="preserve">d in fairly well on the nodes representing the ones </w:t>
      </w:r>
      <w:ins w:id="6273" w:author="Kezia Endsley" w:date="2013-08-05T08:32:00Z">
        <w:r w:rsidR="005106EE">
          <w:t>you</w:t>
        </w:r>
      </w:ins>
      <w:del w:id="6274" w:author="Kezia Endsley" w:date="2013-08-05T08:32:00Z">
        <w:r w:rsidDel="005106EE">
          <w:delText>we</w:delText>
        </w:r>
      </w:del>
      <w:r>
        <w:t xml:space="preserve"> </w:t>
      </w:r>
      <w:del w:id="6275" w:author="Kezia Endsley" w:date="2013-08-05T08:32:00Z">
        <w:r w:rsidDel="005106EE">
          <w:delText>“</w:delText>
        </w:r>
      </w:del>
      <w:r>
        <w:t>really should care about</w:t>
      </w:r>
      <w:del w:id="6276" w:author="Kezia Endsley" w:date="2013-08-05T08:32:00Z">
        <w:r w:rsidDel="005106EE">
          <w:delText>”</w:delText>
        </w:r>
      </w:del>
      <w:r w:rsidR="00CF733C">
        <w:t xml:space="preserve">. </w:t>
      </w:r>
      <w:del w:id="6277" w:author="John Sleeva" w:date="2013-09-27T05:46:00Z">
        <w:r w:rsidR="003F645D" w:rsidDel="00A76602">
          <w:delText xml:space="preserve">Looking at </w:delText>
        </w:r>
      </w:del>
      <w:ins w:id="6278" w:author="John Sleeva" w:date="2013-09-27T05:46:00Z">
        <w:del w:id="6279" w:author="Bob Rudis" w:date="2013-10-21T00:44:00Z">
          <w:r w:rsidR="00A76602" w:rsidDel="00034F30">
            <w:delText xml:space="preserve">As shown in </w:delText>
          </w:r>
        </w:del>
      </w:ins>
      <w:del w:id="6280" w:author="Bob Rudis" w:date="2013-10-21T00:44:00Z">
        <w:r w:rsidR="003F645D" w:rsidDel="00034F30">
          <w:delText>this graphic</w:delText>
        </w:r>
      </w:del>
      <w:ins w:id="6281" w:author="Kezia Endsley" w:date="2013-08-05T08:32:00Z">
        <w:del w:id="6282" w:author="Bob Rudis" w:date="2013-10-21T00:44:00Z">
          <w:r w:rsidR="005106EE" w:rsidDel="00034F30">
            <w:delText>Figure 3.</w:delText>
          </w:r>
        </w:del>
      </w:ins>
      <w:ins w:id="6283" w:author="John Sleeva" w:date="2013-09-27T05:46:00Z">
        <w:del w:id="6284" w:author="Bob Rudis" w:date="2013-10-21T00:44:00Z">
          <w:r w:rsidR="00A76602" w:rsidDel="00034F30">
            <w:delText>-</w:delText>
          </w:r>
        </w:del>
      </w:ins>
      <w:ins w:id="6285" w:author="Kezia Endsley" w:date="2013-08-05T08:32:00Z">
        <w:del w:id="6286" w:author="Bob Rudis" w:date="2013-10-21T00:44:00Z">
          <w:r w:rsidR="005106EE" w:rsidDel="00034F30">
            <w:delText>1</w:delText>
          </w:r>
        </w:del>
        <w:del w:id="6287" w:author="Bob Rudis" w:date="2013-10-21T00:42:00Z">
          <w:r w:rsidR="005106EE" w:rsidDel="00034F30">
            <w:delText>4</w:delText>
          </w:r>
        </w:del>
      </w:ins>
      <w:del w:id="6288" w:author="Bob Rudis" w:date="2013-10-21T00:44:00Z">
        <w:r w:rsidR="003F645D" w:rsidDel="00034F30">
          <w:delText xml:space="preserve">, </w:delText>
        </w:r>
      </w:del>
      <w:ins w:id="6289" w:author="Kezia Endsley" w:date="2013-08-05T08:32:00Z">
        <w:del w:id="6290" w:author="Bob Rudis" w:date="2013-10-21T00:44:00Z">
          <w:r w:rsidR="005106EE" w:rsidDel="00034F30">
            <w:delText>you</w:delText>
          </w:r>
        </w:del>
      </w:ins>
      <w:del w:id="6291" w:author="Bob Rudis" w:date="2013-10-21T00:44:00Z">
        <w:r w:rsidR="003F645D" w:rsidDel="00034F30">
          <w:delText>we can see</w:delText>
        </w:r>
      </w:del>
      <w:ins w:id="6292" w:author="Kezia Endsley" w:date="2013-08-05T08:32:00Z">
        <w:del w:id="6293" w:author="Bob Rudis" w:date="2013-10-21T00:44:00Z">
          <w:r w:rsidR="005106EE" w:rsidDel="00034F30">
            <w:delText xml:space="preserve"> that</w:delText>
          </w:r>
        </w:del>
      </w:ins>
      <w:del w:id="6294" w:author="Bob Rudis" w:date="2013-10-21T00:44:00Z">
        <w:r w:rsidR="003F645D" w:rsidDel="00034F30">
          <w:delText xml:space="preserve"> none of the </w:delText>
        </w:r>
      </w:del>
      <w:ins w:id="6295" w:author="Russell Thomas" w:date="2013-08-20T17:16:00Z">
        <w:del w:id="6296" w:author="Bob Rudis" w:date="2013-10-21T00:44:00Z">
          <w:r w:rsidR="00A3526F" w:rsidDel="00034F30">
            <w:delText>“</w:delText>
          </w:r>
        </w:del>
      </w:ins>
      <w:del w:id="6297" w:author="Bob Rudis" w:date="2013-10-21T00:44:00Z">
        <w:r w:rsidR="003B75BB" w:rsidRPr="00A3526F" w:rsidDel="00034F30">
          <w:delText>“</w:delText>
        </w:r>
        <w:r w:rsidR="00DD5024" w:rsidRPr="00DD5024" w:rsidDel="00034F30">
          <w:rPr>
            <w:rPrChange w:id="6298" w:author="Russell Thomas" w:date="2013-08-20T17:16:00Z">
              <w:rPr>
                <w:rStyle w:val="InlineCode"/>
                <w:sz w:val="18"/>
              </w:rPr>
            </w:rPrChange>
          </w:rPr>
          <w:delText>Command and Control</w:delText>
        </w:r>
      </w:del>
      <w:ins w:id="6299" w:author="Russell Thomas" w:date="2013-08-20T17:16:00Z">
        <w:del w:id="6300" w:author="Bob Rudis" w:date="2013-10-21T00:44:00Z">
          <w:r w:rsidR="00A3526F" w:rsidDel="00034F30">
            <w:delText>”</w:delText>
          </w:r>
        </w:del>
      </w:ins>
      <w:del w:id="6301" w:author="Bob Rudis" w:date="2013-10-21T00:44:00Z">
        <w:r w:rsidR="003B75BB" w:rsidRPr="00A3526F" w:rsidDel="00034F30">
          <w:delText>”</w:delText>
        </w:r>
        <w:r w:rsidR="003F645D" w:rsidDel="00034F30">
          <w:delText xml:space="preserve"> hosts are below a risk of 4 (nor above the risk of 5</w:delText>
        </w:r>
        <w:r w:rsidR="005547F0" w:rsidDel="00034F30">
          <w:delText>)</w:delText>
        </w:r>
        <w:r w:rsidR="00CF733C" w:rsidDel="00034F30">
          <w:delText xml:space="preserve">. </w:delText>
        </w:r>
      </w:del>
      <w:r>
        <w:t xml:space="preserve">If </w:t>
      </w:r>
      <w:ins w:id="6302" w:author="Kezia Endsley" w:date="2013-08-05T08:32:00Z">
        <w:r w:rsidR="005106EE">
          <w:t>you</w:t>
        </w:r>
      </w:ins>
      <w:del w:id="6303" w:author="Kezia Endsley" w:date="2013-08-05T08:32:00Z">
        <w:r w:rsidR="005547F0" w:rsidDel="005106EE">
          <w:delText>we</w:delText>
        </w:r>
      </w:del>
      <w:r>
        <w:t xml:space="preserve"> wanted to </w:t>
      </w:r>
      <w:r w:rsidR="00DB5920">
        <w:t>further reduce the scope</w:t>
      </w:r>
      <w:r>
        <w:t xml:space="preserve">, </w:t>
      </w:r>
      <w:del w:id="6304" w:author="Kezia Endsley" w:date="2013-08-05T08:33:00Z">
        <w:r w:rsidR="005547F0" w:rsidDel="005106EE">
          <w:delText xml:space="preserve">we </w:delText>
        </w:r>
      </w:del>
      <w:ins w:id="6305" w:author="Kezia Endsley" w:date="2013-08-05T08:33:00Z">
        <w:r w:rsidR="005106EE">
          <w:t xml:space="preserve">you </w:t>
        </w:r>
      </w:ins>
      <w:r>
        <w:t xml:space="preserve">could </w:t>
      </w:r>
      <w:r w:rsidR="00DB5920">
        <w:t>filter</w:t>
      </w:r>
      <w:r>
        <w:t xml:space="preserve"> by </w:t>
      </w:r>
      <w:r w:rsidR="00DB5920">
        <w:t xml:space="preserve">various combinations of </w:t>
      </w:r>
      <w:r w:rsidR="00DD5024" w:rsidRPr="00DD5024">
        <w:rPr>
          <w:rStyle w:val="InlineCode"/>
          <w:rPrChange w:id="6306" w:author="Kezia Endsley" w:date="2013-08-05T08:33:00Z">
            <w:rPr>
              <w:rStyle w:val="InlineCodeVariable"/>
              <w:sz w:val="18"/>
            </w:rPr>
          </w:rPrChange>
        </w:rPr>
        <w:t>Reliability</w:t>
      </w:r>
      <w:r>
        <w:t xml:space="preserve"> </w:t>
      </w:r>
      <w:r w:rsidR="00DB5920">
        <w:t>and/</w:t>
      </w:r>
      <w:r>
        <w:t xml:space="preserve">or </w:t>
      </w:r>
      <w:r w:rsidR="00DD5024" w:rsidRPr="00DD5024">
        <w:rPr>
          <w:rStyle w:val="InlineCode"/>
          <w:rPrChange w:id="6307" w:author="Kezia Endsley" w:date="2013-08-05T08:33:00Z">
            <w:rPr>
              <w:rStyle w:val="InlineCodeVariable"/>
              <w:sz w:val="18"/>
            </w:rPr>
          </w:rPrChange>
        </w:rPr>
        <w:t>Risk</w:t>
      </w:r>
      <w:r w:rsidR="00CF733C">
        <w:t xml:space="preserve">. </w:t>
      </w:r>
      <w:r w:rsidR="005547F0">
        <w:t xml:space="preserve">Perhaps </w:t>
      </w:r>
      <w:del w:id="6308" w:author="Kezia Endsley" w:date="2013-08-05T08:33:00Z">
        <w:r w:rsidR="005547F0" w:rsidDel="005106EE">
          <w:delText xml:space="preserve">we </w:delText>
        </w:r>
      </w:del>
      <w:ins w:id="6309" w:author="Kezia Endsley" w:date="2013-08-05T08:33:00Z">
        <w:r w:rsidR="005106EE">
          <w:t xml:space="preserve">you </w:t>
        </w:r>
      </w:ins>
      <w:r w:rsidR="005547F0">
        <w:t xml:space="preserve">want to go back to the categories </w:t>
      </w:r>
      <w:del w:id="6310" w:author="Kezia Endsley" w:date="2013-08-05T08:33:00Z">
        <w:r w:rsidR="005547F0" w:rsidDel="005106EE">
          <w:delText xml:space="preserve">we </w:delText>
        </w:r>
      </w:del>
      <w:ins w:id="6311" w:author="Kezia Endsley" w:date="2013-08-05T08:33:00Z">
        <w:r w:rsidR="005106EE">
          <w:t xml:space="preserve">you </w:t>
        </w:r>
      </w:ins>
      <w:r w:rsidR="005547F0">
        <w:t xml:space="preserve">filtered out </w:t>
      </w:r>
      <w:del w:id="6312" w:author="Kezia Endsley" w:date="2013-08-05T08:33:00Z">
        <w:r w:rsidR="005547F0" w:rsidDel="005106EE">
          <w:delText xml:space="preserve">too </w:delText>
        </w:r>
      </w:del>
      <w:r w:rsidR="005547F0">
        <w:t>and bring a subset of those back in</w:t>
      </w:r>
      <w:r w:rsidR="00CF733C">
        <w:t xml:space="preserve">. </w:t>
      </w:r>
    </w:p>
    <w:p w14:paraId="00220DD2" w14:textId="77777777" w:rsidR="00DD5024" w:rsidRDefault="00A3526F">
      <w:pPr>
        <w:pStyle w:val="QueryPara"/>
        <w:numPr>
          <w:ins w:id="6313" w:author="Russell Thomas" w:date="2013-08-20T17:16:00Z"/>
        </w:numPr>
        <w:rPr>
          <w:ins w:id="6314" w:author="Bob Rudis" w:date="2013-10-21T00:42:00Z"/>
        </w:rPr>
        <w:pPrChange w:id="6315" w:author="Russell Thomas" w:date="2013-08-20T17:17:00Z">
          <w:pPr>
            <w:pStyle w:val="Para"/>
          </w:pPr>
        </w:pPrChange>
      </w:pPr>
      <w:ins w:id="6316" w:author="Russell Thomas" w:date="2013-08-20T17:17:00Z">
        <w:r>
          <w:t>[[“Command and Control” is not code, but a data value.</w:t>
        </w:r>
      </w:ins>
    </w:p>
    <w:p w14:paraId="5C23D409" w14:textId="18B28069" w:rsidR="00034F30" w:rsidRDefault="00034F30">
      <w:pPr>
        <w:pStyle w:val="QueryPara"/>
        <w:numPr>
          <w:ins w:id="6317" w:author="Russell Thomas" w:date="2013-08-20T17:16:00Z"/>
        </w:numPr>
        <w:rPr>
          <w:ins w:id="6318" w:author="Bob Rudis" w:date="2013-10-21T00:42:00Z"/>
        </w:rPr>
        <w:pPrChange w:id="6319" w:author="Russell Thomas" w:date="2013-08-20T17:17:00Z">
          <w:pPr>
            <w:pStyle w:val="Para"/>
          </w:pPr>
        </w:pPrChange>
      </w:pPr>
      <w:ins w:id="6320" w:author="Bob Rudis" w:date="2013-10-21T00:44:00Z">
        <w:r>
          <w:lastRenderedPageBreak/>
          <w:t>AR: removed the reference as well</w:t>
        </w:r>
      </w:ins>
    </w:p>
    <w:p w14:paraId="658A5142" w14:textId="065C31B6" w:rsidR="00034F30" w:rsidRDefault="00034F30">
      <w:pPr>
        <w:pStyle w:val="QueryPara"/>
        <w:numPr>
          <w:ins w:id="6321" w:author="Russell Thomas" w:date="2013-08-20T17:16:00Z"/>
        </w:numPr>
        <w:pPrChange w:id="6322" w:author="Russell Thomas" w:date="2013-08-20T17:17:00Z">
          <w:pPr>
            <w:pStyle w:val="Para"/>
          </w:pPr>
        </w:pPrChange>
      </w:pPr>
      <w:ins w:id="6323" w:author="Bob Rudis" w:date="2013-10-21T00:42:00Z">
        <w:r>
          <w:t xml:space="preserve">AR: correct. </w:t>
        </w:r>
      </w:ins>
    </w:p>
    <w:p w14:paraId="3578EF1B" w14:textId="66E48851" w:rsidR="00AF1A4F" w:rsidDel="00204C17" w:rsidRDefault="00AF1A4F" w:rsidP="00AF1A4F">
      <w:pPr>
        <w:pStyle w:val="Slug"/>
        <w:numPr>
          <w:ins w:id="6324" w:author="John Sleeva" w:date="2013-09-27T08:38:00Z"/>
        </w:numPr>
        <w:rPr>
          <w:ins w:id="6325" w:author="John Sleeva" w:date="2013-09-27T08:38:00Z"/>
        </w:rPr>
      </w:pPr>
      <w:moveFromRangeStart w:id="6326" w:author="Bob Rudis" w:date="2013-10-21T00:37:00Z" w:name="move243935166"/>
      <w:moveFrom w:id="6327" w:author="Bob Rudis" w:date="2013-10-21T00:37:00Z">
        <w:ins w:id="6328" w:author="John Sleeva" w:date="2013-09-27T08:38:00Z">
          <w:r w:rsidDel="00204C17">
            <w:t>Figure 3-14</w:t>
          </w:r>
          <w:r w:rsidDel="00204C17">
            <w:tab/>
            <w:t>3-Way risk/reliability/type contingency table — final (</w:t>
          </w:r>
          <w:r w:rsidRPr="00583427" w:rsidDel="00204C17">
            <w:t>R</w:t>
          </w:r>
          <w:r w:rsidDel="00204C17">
            <w:t>)</w:t>
          </w:r>
          <w:r w:rsidDel="00204C17">
            <w:tab/>
            <w:t>[</w:t>
          </w:r>
          <w:r w:rsidRPr="00472EFB" w:rsidDel="00204C17">
            <w:t>9781118</w:t>
          </w:r>
          <w:r w:rsidDel="00204C17">
            <w:t>793725 c03f014.eps]</w:t>
          </w:r>
        </w:ins>
      </w:moveFrom>
    </w:p>
    <w:moveFromRangeEnd w:id="6326"/>
    <w:p w14:paraId="7B79B307" w14:textId="559E3EB5" w:rsidR="00E97483" w:rsidRDefault="00E97483" w:rsidP="00E97483">
      <w:pPr>
        <w:pStyle w:val="QueryPara"/>
        <w:numPr>
          <w:ins w:id="6329" w:author="John Sleeva" w:date="2013-09-27T08:47:00Z"/>
        </w:numPr>
        <w:rPr>
          <w:ins w:id="6330" w:author="Bob Rudis" w:date="2013-10-21T00:45:00Z"/>
        </w:rPr>
      </w:pPr>
      <w:ins w:id="6331" w:author="John Sleeva" w:date="2013-09-27T08:47:00Z">
        <w:r>
          <w:t xml:space="preserve">AU: Do we need the Python version of this figure? </w:t>
        </w:r>
        <w:del w:id="6332" w:author="Bob Rudis" w:date="2013-10-21T00:45:00Z">
          <w:r w:rsidDel="00034F30">
            <w:delText>--</w:delText>
          </w:r>
        </w:del>
      </w:ins>
      <w:ins w:id="6333" w:author="Bob Rudis" w:date="2013-10-21T00:45:00Z">
        <w:r w:rsidR="00034F30">
          <w:t>–</w:t>
        </w:r>
      </w:ins>
      <w:ins w:id="6334" w:author="John Sleeva" w:date="2013-09-27T08:47:00Z">
        <w:r>
          <w:t>John</w:t>
        </w:r>
      </w:ins>
    </w:p>
    <w:p w14:paraId="12F50221" w14:textId="6127E69C" w:rsidR="00034F30" w:rsidRPr="00071ED2" w:rsidRDefault="00034F30" w:rsidP="00E97483">
      <w:pPr>
        <w:pStyle w:val="QueryPara"/>
        <w:numPr>
          <w:ins w:id="6335" w:author="John Sleeva" w:date="2013-09-27T08:47:00Z"/>
        </w:numPr>
        <w:rPr>
          <w:ins w:id="6336" w:author="John Sleeva" w:date="2013-09-27T08:47:00Z"/>
        </w:rPr>
      </w:pPr>
      <w:ins w:id="6337" w:author="Bob Rudis" w:date="2013-10-21T00:45:00Z">
        <w:r>
          <w:t>AR: yes. And it’s been included.</w:t>
        </w:r>
      </w:ins>
    </w:p>
    <w:p w14:paraId="06D60211" w14:textId="77777777" w:rsidR="00C91FA7" w:rsidRDefault="005547F0" w:rsidP="004B6123">
      <w:pPr>
        <w:pStyle w:val="Para"/>
      </w:pPr>
      <w:r>
        <w:t xml:space="preserve">The rather simple parsing and slicing </w:t>
      </w:r>
      <w:del w:id="6338" w:author="Kezia Endsley" w:date="2013-08-05T08:33:00Z">
        <w:r w:rsidDel="000B7985">
          <w:delText>we did</w:delText>
        </w:r>
      </w:del>
      <w:ins w:id="6339" w:author="Kezia Endsley" w:date="2013-08-05T08:33:00Z">
        <w:r w:rsidR="000B7985">
          <w:t>done</w:t>
        </w:r>
      </w:ins>
      <w:r>
        <w:t xml:space="preserve"> here doesn’t show </w:t>
      </w:r>
      <w:del w:id="6340" w:author="Kezia Endsley" w:date="2013-08-05T08:33:00Z">
        <w:r w:rsidDel="000B7985">
          <w:delText xml:space="preserve">us </w:delText>
        </w:r>
      </w:del>
      <w:ins w:id="6341" w:author="Russell Thomas" w:date="2013-08-20T17:17:00Z">
        <w:r w:rsidR="00A3526F">
          <w:t xml:space="preserve">which </w:t>
        </w:r>
      </w:ins>
      <w:del w:id="6342" w:author="Russell Thomas" w:date="2013-08-20T17:17:00Z">
        <w:r w:rsidDel="00A3526F">
          <w:delText xml:space="preserve">the important </w:delText>
        </w:r>
      </w:del>
      <w:r>
        <w:t>variables</w:t>
      </w:r>
      <w:ins w:id="6343" w:author="Russell Thomas" w:date="2013-08-20T17:17:00Z">
        <w:r w:rsidR="00A3526F">
          <w:t xml:space="preserve"> are most important</w:t>
        </w:r>
      </w:ins>
      <w:ins w:id="6344" w:author="Kezia Endsley" w:date="2013-08-05T08:35:00Z">
        <w:r w:rsidR="009C5471">
          <w:t>;</w:t>
        </w:r>
      </w:ins>
      <w:del w:id="6345" w:author="Kezia Endsley" w:date="2013-08-05T08:35:00Z">
        <w:r w:rsidDel="009C5471">
          <w:delText>,</w:delText>
        </w:r>
      </w:del>
      <w:r>
        <w:t xml:space="preserve"> it simply helps</w:t>
      </w:r>
      <w:ins w:id="6346" w:author="Kezia Endsley" w:date="2013-08-05T08:33:00Z">
        <w:r w:rsidR="000B7985">
          <w:t xml:space="preserve"> you</w:t>
        </w:r>
      </w:ins>
      <w:r>
        <w:t xml:space="preserve"> understand the relationships and the frequency with which they occur</w:t>
      </w:r>
      <w:r w:rsidR="00CF733C">
        <w:t xml:space="preserve">. </w:t>
      </w:r>
      <w:r>
        <w:t>Just because 90</w:t>
      </w:r>
      <w:ins w:id="6347" w:author="Kezia Endsley" w:date="2013-08-05T08:33:00Z">
        <w:r w:rsidR="000B7985">
          <w:t xml:space="preserve"> percent</w:t>
        </w:r>
      </w:ins>
      <w:del w:id="6348" w:author="Kezia Endsley" w:date="2013-08-05T08:33:00Z">
        <w:r w:rsidDel="000B7985">
          <w:delText>%</w:delText>
        </w:r>
      </w:del>
      <w:r>
        <w:t xml:space="preserve"> of the data was </w:t>
      </w:r>
      <w:ins w:id="6349" w:author="Russell Thomas" w:date="2013-08-20T17:18:00Z">
        <w:r w:rsidR="00A3526F">
          <w:t>S</w:t>
        </w:r>
      </w:ins>
      <w:del w:id="6350" w:author="Russell Thomas" w:date="2013-08-20T17:18:00Z">
        <w:r w:rsidDel="00A3526F">
          <w:delText>s</w:delText>
        </w:r>
      </w:del>
      <w:r>
        <w:t xml:space="preserve">canning </w:t>
      </w:r>
      <w:ins w:id="6351" w:author="Russell Thomas" w:date="2013-08-20T17:18:00Z">
        <w:r w:rsidR="00A3526F">
          <w:t>H</w:t>
        </w:r>
      </w:ins>
      <w:del w:id="6352" w:author="Russell Thomas" w:date="2013-08-20T17:18:00Z">
        <w:r w:rsidDel="00A3526F">
          <w:delText>h</w:delText>
        </w:r>
      </w:del>
      <w:r>
        <w:t xml:space="preserve">osts, perhaps </w:t>
      </w:r>
      <w:del w:id="6353" w:author="Kezia Endsley" w:date="2013-08-05T08:33:00Z">
        <w:r w:rsidDel="000B7985">
          <w:delText xml:space="preserve">we </w:delText>
        </w:r>
      </w:del>
      <w:ins w:id="6354" w:author="Kezia Endsley" w:date="2013-08-05T08:33:00Z">
        <w:r w:rsidR="000B7985">
          <w:t xml:space="preserve">you </w:t>
        </w:r>
      </w:ins>
      <w:r>
        <w:t xml:space="preserve">only want to filter </w:t>
      </w:r>
      <w:del w:id="6355" w:author="Kezia Endsley" w:date="2013-08-05T08:34:00Z">
        <w:r w:rsidDel="009C5471">
          <w:delText xml:space="preserve">of </w:delText>
        </w:r>
      </w:del>
      <w:r>
        <w:t>those hosts with a risk of 2 or below.</w:t>
      </w:r>
      <w:r w:rsidR="00C91FA7">
        <w:t xml:space="preserve"> </w:t>
      </w:r>
      <w:del w:id="6356" w:author="Kezia Endsley" w:date="2013-08-05T08:34:00Z">
        <w:r w:rsidR="00C91FA7" w:rsidDel="009C5471">
          <w:delText xml:space="preserve">Our </w:delText>
        </w:r>
      </w:del>
      <w:ins w:id="6357" w:author="Kezia Endsley" w:date="2013-08-05T08:34:00Z">
        <w:r w:rsidR="009C5471">
          <w:t xml:space="preserve">This </w:t>
        </w:r>
      </w:ins>
      <w:r w:rsidR="00C91FA7">
        <w:t>analysis has</w:t>
      </w:r>
      <w:r w:rsidR="001C2A86">
        <w:t xml:space="preserve"> merely</w:t>
      </w:r>
      <w:r w:rsidR="00C91FA7">
        <w:t xml:space="preserve"> </w:t>
      </w:r>
      <w:del w:id="6358" w:author="Kezia Endsley" w:date="2013-08-05T08:34:00Z">
        <w:r w:rsidR="00C91FA7" w:rsidDel="009C5471">
          <w:delText>let us</w:delText>
        </w:r>
      </w:del>
      <w:ins w:id="6359" w:author="Kezia Endsley" w:date="2013-08-05T08:34:00Z">
        <w:r w:rsidR="009C5471">
          <w:t>helped you</w:t>
        </w:r>
      </w:ins>
      <w:r w:rsidR="00C91FA7">
        <w:t xml:space="preserve"> identify a set of nodes </w:t>
      </w:r>
      <w:ins w:id="6360" w:author="Kezia Endsley" w:date="2013-08-05T08:36:00Z">
        <w:r w:rsidR="009C5471">
          <w:t xml:space="preserve">on which </w:t>
        </w:r>
      </w:ins>
      <w:del w:id="6361" w:author="Kezia Endsley" w:date="2013-08-05T08:34:00Z">
        <w:r w:rsidR="00C91FA7" w:rsidDel="009C5471">
          <w:delText xml:space="preserve">we </w:delText>
        </w:r>
      </w:del>
      <w:ins w:id="6362" w:author="Kezia Endsley" w:date="2013-08-05T08:34:00Z">
        <w:r w:rsidR="009C5471">
          <w:t xml:space="preserve">you </w:t>
        </w:r>
      </w:ins>
      <w:r w:rsidR="00C91FA7">
        <w:t xml:space="preserve">can generate </w:t>
      </w:r>
      <w:del w:id="6363" w:author="Kezia Endsley" w:date="2013-08-05T08:36:00Z">
        <w:r w:rsidR="00C91FA7" w:rsidDel="009C5471">
          <w:delText xml:space="preserve">a </w:delText>
        </w:r>
      </w:del>
      <w:r w:rsidR="00C91FA7">
        <w:t xml:space="preserve">higher </w:t>
      </w:r>
      <w:r w:rsidR="00CA66CA">
        <w:t xml:space="preserve">priority </w:t>
      </w:r>
      <w:r w:rsidR="00C91FA7">
        <w:t>alert</w:t>
      </w:r>
      <w:r w:rsidR="00CA66CA">
        <w:t>s</w:t>
      </w:r>
      <w:ins w:id="6364" w:author="Kezia Endsley" w:date="2013-08-05T08:36:00Z">
        <w:r w:rsidR="009C5471">
          <w:t xml:space="preserve">. You can </w:t>
        </w:r>
      </w:ins>
      <w:del w:id="6365" w:author="Kezia Endsley" w:date="2013-08-05T08:36:00Z">
        <w:r w:rsidR="00C91FA7" w:rsidDel="009C5471">
          <w:delText xml:space="preserve"> on while </w:delText>
        </w:r>
      </w:del>
      <w:r w:rsidR="00C91FA7">
        <w:t>still captur</w:t>
      </w:r>
      <w:ins w:id="6366" w:author="Kezia Endsley" w:date="2013-08-05T08:36:00Z">
        <w:r w:rsidR="009C5471">
          <w:t>e</w:t>
        </w:r>
      </w:ins>
      <w:del w:id="6367" w:author="Kezia Endsley" w:date="2013-08-05T08:36:00Z">
        <w:r w:rsidR="00C91FA7" w:rsidDel="009C5471">
          <w:delText>ing</w:delText>
        </w:r>
      </w:del>
      <w:r w:rsidR="00C91FA7">
        <w:t xml:space="preserve"> the </w:t>
      </w:r>
      <w:r w:rsidR="006867A3">
        <w:t xml:space="preserve">other </w:t>
      </w:r>
      <w:r w:rsidR="009C5471" w:rsidRPr="009C5471">
        <w:t>types</w:t>
      </w:r>
      <w:r w:rsidR="009C5471">
        <w:t xml:space="preserve"> </w:t>
      </w:r>
      <w:r w:rsidR="006867A3">
        <w:t xml:space="preserve">into a lower priority or </w:t>
      </w:r>
      <w:ins w:id="6368" w:author="Kezia Endsley" w:date="2013-08-05T08:36:00Z">
        <w:r w:rsidR="0038719F">
          <w:t xml:space="preserve">into an </w:t>
        </w:r>
      </w:ins>
      <w:r w:rsidR="006867A3">
        <w:t>informational log.</w:t>
      </w:r>
    </w:p>
    <w:p w14:paraId="5B19F6A7" w14:textId="77777777" w:rsidR="001C2A86" w:rsidRPr="006867A3" w:rsidRDefault="001C2A86" w:rsidP="003F663F">
      <w:pPr>
        <w:pStyle w:val="Para"/>
      </w:pPr>
      <w:r>
        <w:t xml:space="preserve">Since AlienVault updates this list hourly, </w:t>
      </w:r>
      <w:del w:id="6369" w:author="Kezia Endsley" w:date="2013-08-05T08:36:00Z">
        <w:r w:rsidDel="0038719F">
          <w:delText xml:space="preserve">we </w:delText>
        </w:r>
      </w:del>
      <w:ins w:id="6370" w:author="Kezia Endsley" w:date="2013-08-05T08:36:00Z">
        <w:r w:rsidR="0038719F">
          <w:t xml:space="preserve">you </w:t>
        </w:r>
      </w:ins>
      <w:r>
        <w:t xml:space="preserve">can create a script to do this filtering before </w:t>
      </w:r>
      <w:r w:rsidR="001E5C5F">
        <w:t xml:space="preserve">importing new revisions into </w:t>
      </w:r>
      <w:del w:id="6371" w:author="Kezia Endsley" w:date="2013-08-05T08:36:00Z">
        <w:r w:rsidR="001E5C5F" w:rsidDel="0038719F">
          <w:delText xml:space="preserve">our </w:delText>
        </w:r>
      </w:del>
      <w:ins w:id="6372" w:author="Kezia Endsley" w:date="2013-08-05T08:36:00Z">
        <w:r w:rsidR="0038719F">
          <w:t xml:space="preserve">your </w:t>
        </w:r>
      </w:ins>
      <w:r w:rsidR="001E5C5F">
        <w:t>security tools</w:t>
      </w:r>
      <w:ins w:id="6373" w:author="Kezia Endsley" w:date="2013-08-05T08:36:00Z">
        <w:r w:rsidR="0038719F">
          <w:t>. You can then</w:t>
        </w:r>
      </w:ins>
      <w:r w:rsidR="00CA66CA">
        <w:t xml:space="preserve"> </w:t>
      </w:r>
      <w:del w:id="6374" w:author="Kezia Endsley" w:date="2013-08-05T08:36:00Z">
        <w:r w:rsidR="00CA66CA" w:rsidDel="0038719F">
          <w:delText xml:space="preserve">and </w:delText>
        </w:r>
      </w:del>
      <w:r w:rsidR="00CA66CA">
        <w:t>keep track of the percentage of nodes filtered out</w:t>
      </w:r>
      <w:r w:rsidR="00243168">
        <w:t xml:space="preserve"> as a flag for the need to potentially readjust </w:t>
      </w:r>
      <w:del w:id="6375" w:author="Kezia Endsley" w:date="2013-08-05T08:37:00Z">
        <w:r w:rsidR="00243168" w:rsidDel="0038719F">
          <w:delText xml:space="preserve">our </w:delText>
        </w:r>
      </w:del>
      <w:ins w:id="6376" w:author="Kezia Endsley" w:date="2013-08-05T08:37:00Z">
        <w:r w:rsidR="0038719F">
          <w:t xml:space="preserve">the </w:t>
        </w:r>
      </w:ins>
      <w:r w:rsidR="00243168">
        <w:t>rules</w:t>
      </w:r>
      <w:r w:rsidR="001E5C5F">
        <w:t xml:space="preserve">. Furthermore, </w:t>
      </w:r>
      <w:del w:id="6377" w:author="Kezia Endsley" w:date="2013-08-05T08:37:00Z">
        <w:r w:rsidR="001E5C5F" w:rsidDel="0038719F">
          <w:delText xml:space="preserve">we </w:delText>
        </w:r>
      </w:del>
      <w:ins w:id="6378" w:author="Kezia Endsley" w:date="2013-08-05T08:37:00Z">
        <w:r w:rsidR="0038719F">
          <w:t xml:space="preserve">you </w:t>
        </w:r>
      </w:ins>
      <w:r w:rsidR="001E5C5F">
        <w:t xml:space="preserve">should strongly consider </w:t>
      </w:r>
      <w:del w:id="6379" w:author="Kezia Endsley" w:date="2013-08-05T08:37:00Z">
        <w:r w:rsidR="001E5C5F" w:rsidDel="0038719F">
          <w:delText>re-</w:delText>
        </w:r>
      </w:del>
      <w:r w:rsidR="001E5C5F">
        <w:t>performing this exploratory analysis on a semi-frequent basis</w:t>
      </w:r>
      <w:ins w:id="6380" w:author="Kezia Endsley" w:date="2013-08-05T08:37:00Z">
        <w:r w:rsidR="0038719F">
          <w:t>. This will help you determine</w:t>
        </w:r>
      </w:ins>
      <w:r w:rsidR="001E5C5F">
        <w:t xml:space="preserve"> </w:t>
      </w:r>
      <w:del w:id="6381" w:author="Kezia Endsley" w:date="2013-08-05T08:37:00Z">
        <w:r w:rsidR="001E5C5F" w:rsidDel="0038719F">
          <w:delText xml:space="preserve">to see </w:delText>
        </w:r>
      </w:del>
      <w:r w:rsidR="001E5C5F">
        <w:t xml:space="preserve">whether </w:t>
      </w:r>
      <w:del w:id="6382" w:author="Kezia Endsley" w:date="2013-08-05T08:37:00Z">
        <w:r w:rsidR="001E5C5F" w:rsidDel="0038719F">
          <w:delText xml:space="preserve">we </w:delText>
        </w:r>
      </w:del>
      <w:ins w:id="6383" w:author="Kezia Endsley" w:date="2013-08-05T08:37:00Z">
        <w:r w:rsidR="0038719F">
          <w:t xml:space="preserve">you </w:t>
        </w:r>
      </w:ins>
      <w:r w:rsidR="001E5C5F">
        <w:t xml:space="preserve">need to </w:t>
      </w:r>
      <w:r w:rsidR="00243168">
        <w:t>re-think</w:t>
      </w:r>
      <w:r w:rsidR="001E5C5F">
        <w:t xml:space="preserve"> </w:t>
      </w:r>
      <w:ins w:id="6384" w:author="Kezia Endsley" w:date="2013-08-05T08:37:00Z">
        <w:r w:rsidR="0038719F">
          <w:t>y</w:t>
        </w:r>
      </w:ins>
      <w:r w:rsidR="001E5C5F">
        <w:t xml:space="preserve">our perspective on what constitutes </w:t>
      </w:r>
      <w:ins w:id="6385" w:author="Kezia Endsley" w:date="2013-08-05T08:38:00Z">
        <w:r w:rsidR="003451E0">
          <w:t xml:space="preserve">non-trivial </w:t>
        </w:r>
      </w:ins>
      <w:r w:rsidR="00243168">
        <w:t>nodes</w:t>
      </w:r>
      <w:del w:id="6386" w:author="Kezia Endsley" w:date="2013-08-05T08:38:00Z">
        <w:r w:rsidR="001E5C5F" w:rsidDel="003451E0">
          <w:delText xml:space="preserve"> </w:delText>
        </w:r>
      </w:del>
      <w:del w:id="6387" w:author="Kezia Endsley" w:date="2013-08-05T08:37:00Z">
        <w:r w:rsidR="001E5C5F" w:rsidDel="0038719F">
          <w:delText xml:space="preserve">we “really </w:delText>
        </w:r>
      </w:del>
      <w:del w:id="6388" w:author="Kezia Endsley" w:date="2013-08-05T08:38:00Z">
        <w:r w:rsidR="001E5C5F" w:rsidDel="003451E0">
          <w:delText>should care about</w:delText>
        </w:r>
      </w:del>
      <w:ins w:id="6389" w:author="Kezia Endsley" w:date="2013-08-05T07:42:00Z">
        <w:r w:rsidR="00CF733C">
          <w:t>.</w:t>
        </w:r>
      </w:ins>
      <w:del w:id="6390" w:author="Kezia Endsley" w:date="2013-08-05T08:37:00Z">
        <w:r w:rsidR="001E5C5F" w:rsidDel="0038719F">
          <w:delText>”</w:delText>
        </w:r>
      </w:del>
      <w:del w:id="6391" w:author="Kezia Endsley" w:date="2013-08-05T07:42:00Z">
        <w:r w:rsidR="001E5C5F" w:rsidDel="00CF733C">
          <w:delText>.</w:delText>
        </w:r>
      </w:del>
    </w:p>
    <w:p w14:paraId="0E185284" w14:textId="77777777" w:rsidR="00DD5024" w:rsidRDefault="003451E0">
      <w:pPr>
        <w:pStyle w:val="QueryPara"/>
        <w:numPr>
          <w:ins w:id="6392" w:author="Kezia Endsley" w:date="2013-08-05T08:38:00Z"/>
        </w:numPr>
        <w:rPr>
          <w:ins w:id="6393" w:author="Bob Rudis" w:date="2013-10-21T00:49:00Z"/>
        </w:rPr>
        <w:pPrChange w:id="6394" w:author="Kezia Endsley" w:date="2013-08-05T08:38:00Z">
          <w:pPr>
            <w:pStyle w:val="H1"/>
          </w:pPr>
        </w:pPrChange>
      </w:pPr>
      <w:ins w:id="6395" w:author="Kezia Endsley" w:date="2013-08-05T08:38:00Z">
        <w:r>
          <w:t xml:space="preserve">[[Authors: Edits above okay? </w:t>
        </w:r>
        <w:proofErr w:type="spellStart"/>
        <w:r>
          <w:t>Kezia</w:t>
        </w:r>
        <w:proofErr w:type="spellEnd"/>
        <w:r>
          <w:t>]]</w:t>
        </w:r>
      </w:ins>
    </w:p>
    <w:p w14:paraId="71D473E2" w14:textId="77777777" w:rsidR="00034F30" w:rsidRDefault="00034F30">
      <w:pPr>
        <w:pStyle w:val="QueryPara"/>
        <w:numPr>
          <w:ins w:id="6396" w:author="Kezia Endsley" w:date="2013-08-05T08:38:00Z"/>
        </w:numPr>
        <w:rPr>
          <w:ins w:id="6397" w:author="Bob Rudis" w:date="2013-10-21T00:49:00Z"/>
        </w:rPr>
        <w:pPrChange w:id="6398" w:author="Kezia Endsley" w:date="2013-08-05T08:38:00Z">
          <w:pPr>
            <w:pStyle w:val="H1"/>
          </w:pPr>
        </w:pPrChange>
      </w:pPr>
    </w:p>
    <w:p w14:paraId="7E6EA36D" w14:textId="4D188752" w:rsidR="00034F30" w:rsidRDefault="00034F30">
      <w:pPr>
        <w:pStyle w:val="QueryPara"/>
        <w:numPr>
          <w:ins w:id="6399" w:author="Kezia Endsley" w:date="2013-08-05T08:38:00Z"/>
        </w:numPr>
        <w:rPr>
          <w:ins w:id="6400" w:author="Bob Rudis" w:date="2013-10-21T00:49:00Z"/>
        </w:rPr>
        <w:pPrChange w:id="6401" w:author="Kezia Endsley" w:date="2013-08-05T08:38:00Z">
          <w:pPr>
            <w:pStyle w:val="H1"/>
          </w:pPr>
        </w:pPrChange>
      </w:pPr>
      <w:ins w:id="6402" w:author="Bob Rudis" w:date="2013-10-21T00:49:00Z">
        <w:r>
          <w:t>AR: yep. Thx</w:t>
        </w:r>
      </w:ins>
    </w:p>
    <w:p w14:paraId="75809663" w14:textId="77777777" w:rsidR="00034F30" w:rsidRDefault="00034F30">
      <w:pPr>
        <w:pStyle w:val="QueryPara"/>
        <w:numPr>
          <w:ins w:id="6403" w:author="Kezia Endsley" w:date="2013-08-05T08:38:00Z"/>
        </w:numPr>
        <w:rPr>
          <w:ins w:id="6404" w:author="Kezia Endsley" w:date="2013-08-05T08:38:00Z"/>
        </w:rPr>
        <w:pPrChange w:id="6405" w:author="Kezia Endsley" w:date="2013-08-05T08:38:00Z">
          <w:pPr>
            <w:pStyle w:val="H1"/>
          </w:pPr>
        </w:pPrChange>
      </w:pPr>
    </w:p>
    <w:p w14:paraId="5622505E" w14:textId="77777777" w:rsidR="001B3917" w:rsidRDefault="00CC05B1" w:rsidP="00CC05B1">
      <w:pPr>
        <w:pStyle w:val="H1"/>
      </w:pPr>
      <w:bookmarkStart w:id="6406" w:name="_Toc241878736"/>
      <w:del w:id="6407" w:author="Kezia Endsley" w:date="2013-08-05T07:41:00Z">
        <w:r w:rsidDel="00CF733C">
          <w:delText xml:space="preserve">In </w:delText>
        </w:r>
      </w:del>
      <w:r>
        <w:t>Summary</w:t>
      </w:r>
      <w:bookmarkEnd w:id="6406"/>
    </w:p>
    <w:p w14:paraId="7D720BBF" w14:textId="77777777" w:rsidR="00CC05B1" w:rsidRDefault="009552DF" w:rsidP="004321C0">
      <w:pPr>
        <w:pStyle w:val="Para"/>
      </w:pPr>
      <w:r>
        <w:t xml:space="preserve">This chapter introduced the </w:t>
      </w:r>
      <w:r w:rsidR="004F703C">
        <w:t>core</w:t>
      </w:r>
      <w:r>
        <w:t xml:space="preserve"> structure and concepts of data analyses in </w:t>
      </w:r>
      <w:r w:rsidR="0066621A" w:rsidRPr="00583427">
        <w:t>Python</w:t>
      </w:r>
      <w:r>
        <w:t xml:space="preserve"> and </w:t>
      </w:r>
      <w:r w:rsidR="0066621A" w:rsidRPr="00583427">
        <w:t>R</w:t>
      </w:r>
      <w:r>
        <w:t xml:space="preserve">. </w:t>
      </w:r>
      <w:ins w:id="6408" w:author="Kezia Endsley" w:date="2013-08-05T08:38:00Z">
        <w:r w:rsidR="004D2344">
          <w:t>It</w:t>
        </w:r>
      </w:ins>
      <w:del w:id="6409" w:author="Kezia Endsley" w:date="2013-08-05T08:38:00Z">
        <w:r w:rsidDel="004D2344">
          <w:delText>We</w:delText>
        </w:r>
      </w:del>
      <w:r>
        <w:t xml:space="preserve"> incorporated basic statistics, foundational scripting</w:t>
      </w:r>
      <w:r w:rsidR="006D78C1">
        <w:t>/analysis patterns</w:t>
      </w:r>
      <w:ins w:id="6410" w:author="Kezia Endsley" w:date="2013-08-05T08:38:00Z">
        <w:r w:rsidR="004D2344">
          <w:t>,</w:t>
        </w:r>
      </w:ins>
      <w:r w:rsidR="006D78C1">
        <w:t xml:space="preserve"> and introductory</w:t>
      </w:r>
      <w:r>
        <w:t xml:space="preserve"> visualizations to help </w:t>
      </w:r>
      <w:del w:id="6411" w:author="Kezia Endsley" w:date="2013-08-05T08:38:00Z">
        <w:r w:rsidDel="004D2344">
          <w:delText xml:space="preserve">us </w:delText>
        </w:r>
      </w:del>
      <w:ins w:id="6412" w:author="Kezia Endsley" w:date="2013-08-05T08:38:00Z">
        <w:r w:rsidR="004D2344">
          <w:t xml:space="preserve">you </w:t>
        </w:r>
      </w:ins>
      <w:del w:id="6413" w:author="Kezia Endsley" w:date="2013-08-05T08:38:00Z">
        <w:r w:rsidDel="004D2344">
          <w:delText xml:space="preserve">both </w:delText>
        </w:r>
      </w:del>
      <w:r>
        <w:t xml:space="preserve">ask and answer </w:t>
      </w:r>
      <w:r w:rsidR="006867A3">
        <w:t>a pertinent question</w:t>
      </w:r>
      <w:r>
        <w:t xml:space="preserve">. In addition, each example </w:t>
      </w:r>
      <w:del w:id="6414" w:author="Kezia Endsley" w:date="2013-08-05T08:38:00Z">
        <w:r w:rsidDel="004D2344">
          <w:delText xml:space="preserve">has </w:delText>
        </w:r>
      </w:del>
      <w:r>
        <w:t xml:space="preserve">demonstrated the similarity of </w:t>
      </w:r>
      <w:r w:rsidR="0066621A" w:rsidRPr="00583427">
        <w:t>Python</w:t>
      </w:r>
      <w:r>
        <w:t xml:space="preserve"> (with </w:t>
      </w:r>
      <w:r w:rsidR="0066621A" w:rsidRPr="00583427">
        <w:t>pandas</w:t>
      </w:r>
      <w:r>
        <w:t xml:space="preserve">) and </w:t>
      </w:r>
      <w:r w:rsidR="0066621A" w:rsidRPr="00583427">
        <w:t>R</w:t>
      </w:r>
      <w:r>
        <w:t xml:space="preserve"> coding techniques and generated output.</w:t>
      </w:r>
      <w:r w:rsidR="00857E7F">
        <w:t xml:space="preserve"> The steps presented are just </w:t>
      </w:r>
      <w:del w:id="6415" w:author="Kezia Endsley" w:date="2013-08-05T08:39:00Z">
        <w:r w:rsidR="00857E7F" w:rsidDel="00071009">
          <w:delText xml:space="preserve">an example of </w:delText>
        </w:r>
      </w:del>
      <w:r w:rsidR="00857E7F">
        <w:t xml:space="preserve">one direction this particular analysis </w:t>
      </w:r>
      <w:ins w:id="6416" w:author="Kezia Endsley" w:date="2013-08-05T08:40:00Z">
        <w:r w:rsidR="00071009">
          <w:t xml:space="preserve">could </w:t>
        </w:r>
      </w:ins>
      <w:r w:rsidR="00857E7F">
        <w:t>le</w:t>
      </w:r>
      <w:ins w:id="6417" w:author="Kezia Endsley" w:date="2013-08-05T08:40:00Z">
        <w:r w:rsidR="00071009">
          <w:t>a</w:t>
        </w:r>
      </w:ins>
      <w:r w:rsidR="00857E7F">
        <w:t xml:space="preserve">d. Every situation </w:t>
      </w:r>
      <w:del w:id="6418" w:author="Kezia Endsley" w:date="2013-08-05T08:39:00Z">
        <w:r w:rsidR="00857E7F" w:rsidDel="004D2344">
          <w:delText>will be</w:delText>
        </w:r>
      </w:del>
      <w:ins w:id="6419" w:author="Kezia Endsley" w:date="2013-08-05T08:39:00Z">
        <w:r w:rsidR="004D2344">
          <w:t>is</w:t>
        </w:r>
      </w:ins>
      <w:r w:rsidR="00857E7F">
        <w:t xml:space="preserve"> different </w:t>
      </w:r>
      <w:r w:rsidR="00243168">
        <w:t>and will require</w:t>
      </w:r>
      <w:r w:rsidR="00857E7F">
        <w:t xml:space="preserve"> you to pull in</w:t>
      </w:r>
      <w:r w:rsidR="00243168">
        <w:t xml:space="preserve"> different tools and techniques as needed.</w:t>
      </w:r>
    </w:p>
    <w:p w14:paraId="1B39AA48" w14:textId="77777777" w:rsidR="009552DF" w:rsidRDefault="00345071" w:rsidP="004321C0">
      <w:pPr>
        <w:pStyle w:val="Para"/>
      </w:pPr>
      <w:del w:id="6420" w:author="Kezia Endsley" w:date="2013-08-05T08:39:00Z">
        <w:r w:rsidDel="004D2344">
          <w:delText>In f</w:delText>
        </w:r>
      </w:del>
      <w:ins w:id="6421" w:author="Kezia Endsley" w:date="2013-08-05T08:39:00Z">
        <w:r w:rsidR="004D2344">
          <w:t>F</w:t>
        </w:r>
      </w:ins>
      <w:r>
        <w:t>uture chapters</w:t>
      </w:r>
      <w:r w:rsidR="009552DF">
        <w:t xml:space="preserve"> </w:t>
      </w:r>
      <w:del w:id="6422" w:author="Kezia Endsley" w:date="2013-08-05T08:39:00Z">
        <w:r w:rsidR="009552DF" w:rsidDel="004D2344">
          <w:delText xml:space="preserve">we will </w:delText>
        </w:r>
      </w:del>
      <w:r w:rsidR="009552DF">
        <w:t xml:space="preserve">focus mainly on </w:t>
      </w:r>
      <w:r w:rsidR="0066621A" w:rsidRPr="00583427">
        <w:t>R</w:t>
      </w:r>
      <w:r w:rsidR="009552DF">
        <w:t xml:space="preserve"> code, with some </w:t>
      </w:r>
      <w:r w:rsidR="0066621A" w:rsidRPr="00583427">
        <w:t>Python</w:t>
      </w:r>
      <w:r w:rsidR="009552DF">
        <w:t xml:space="preserve"> sprinkled in on</w:t>
      </w:r>
      <w:r w:rsidR="00243168">
        <w:t xml:space="preserve"> occasion. If you are </w:t>
      </w:r>
      <w:del w:id="6423" w:author="Kezia Endsley" w:date="2013-08-05T08:40:00Z">
        <w:r w:rsidR="00243168" w:rsidDel="003A1E10">
          <w:delText xml:space="preserve">already </w:delText>
        </w:r>
      </w:del>
      <w:r w:rsidR="009552DF">
        <w:t xml:space="preserve">familiar with </w:t>
      </w:r>
      <w:r w:rsidR="0066621A" w:rsidRPr="00583427">
        <w:t>Python</w:t>
      </w:r>
      <w:r w:rsidR="00243168">
        <w:t>/</w:t>
      </w:r>
      <w:r w:rsidR="0066621A" w:rsidRPr="00583427">
        <w:t>pandas</w:t>
      </w:r>
      <w:ins w:id="6424" w:author="Kezia Endsley" w:date="2013-08-05T08:39:00Z">
        <w:r w:rsidR="004D2344">
          <w:t>,</w:t>
        </w:r>
      </w:ins>
      <w:r w:rsidR="00803739">
        <w:t xml:space="preserve"> </w:t>
      </w:r>
      <w:r w:rsidR="009552DF">
        <w:t xml:space="preserve">the </w:t>
      </w:r>
      <w:r w:rsidR="009552DF">
        <w:lastRenderedPageBreak/>
        <w:t>previous example</w:t>
      </w:r>
      <w:r w:rsidR="00FB0717">
        <w:t>s</w:t>
      </w:r>
      <w:r w:rsidR="009552DF">
        <w:t xml:space="preserve"> should help you translate</w:t>
      </w:r>
      <w:r w:rsidR="003710F2">
        <w:t xml:space="preserve"> between the two languages. If you are new to both </w:t>
      </w:r>
      <w:r w:rsidR="0066621A" w:rsidRPr="00583427">
        <w:t>R</w:t>
      </w:r>
      <w:r w:rsidR="003710F2">
        <w:t xml:space="preserve"> and </w:t>
      </w:r>
      <w:r w:rsidR="0066621A" w:rsidRPr="00583427">
        <w:t>Python</w:t>
      </w:r>
      <w:ins w:id="6425" w:author="Kezia Endsley" w:date="2013-08-05T08:39:00Z">
        <w:r w:rsidR="004D2344">
          <w:t>,</w:t>
        </w:r>
      </w:ins>
      <w:r w:rsidR="003710F2">
        <w:t xml:space="preserve"> the standardization of future examples in one language should </w:t>
      </w:r>
      <w:del w:id="6426" w:author="Kezia Endsley" w:date="2013-08-05T08:39:00Z">
        <w:r w:rsidR="00803739" w:rsidDel="004D2344">
          <w:delText xml:space="preserve">both </w:delText>
        </w:r>
      </w:del>
      <w:r w:rsidR="003710F2">
        <w:t>help you follow along with less confusion and</w:t>
      </w:r>
      <w:ins w:id="6427" w:author="Kezia Endsley" w:date="2013-08-05T08:39:00Z">
        <w:r w:rsidR="004D2344">
          <w:t xml:space="preserve"> help you</w:t>
        </w:r>
      </w:ins>
      <w:r w:rsidR="003710F2">
        <w:t xml:space="preserve"> learn </w:t>
      </w:r>
      <w:r w:rsidR="0066621A" w:rsidRPr="00583427">
        <w:t>R</w:t>
      </w:r>
      <w:r w:rsidR="003710F2">
        <w:t xml:space="preserve"> a bit better.</w:t>
      </w:r>
    </w:p>
    <w:p w14:paraId="0E46446E" w14:textId="77777777" w:rsidR="00DB6064" w:rsidRDefault="00DB6064" w:rsidP="00DB6064">
      <w:pPr>
        <w:pStyle w:val="H1"/>
      </w:pPr>
      <w:bookmarkStart w:id="6428" w:name="_Toc241878737"/>
      <w:r>
        <w:t>Recommended Reading</w:t>
      </w:r>
      <w:bookmarkEnd w:id="6428"/>
    </w:p>
    <w:p w14:paraId="38BBF33F" w14:textId="77777777" w:rsidR="00DB6064" w:rsidRPr="00DB6064" w:rsidRDefault="00DB6064" w:rsidP="00DB6064">
      <w:pPr>
        <w:pStyle w:val="Reference"/>
      </w:pPr>
      <w:r>
        <w:rPr>
          <w:i/>
        </w:rPr>
        <w:t xml:space="preserve">Statistics and Data with </w:t>
      </w:r>
      <w:r w:rsidR="0066621A" w:rsidRPr="0066621A">
        <w:rPr>
          <w:i/>
        </w:rPr>
        <w:t>R</w:t>
      </w:r>
      <w:r>
        <w:rPr>
          <w:i/>
        </w:rPr>
        <w:t xml:space="preserve">: An </w:t>
      </w:r>
      <w:r w:rsidR="009C5471">
        <w:rPr>
          <w:i/>
        </w:rPr>
        <w:t>Applied Approach Through Examples</w:t>
      </w:r>
      <w:r w:rsidR="009C5471">
        <w:t xml:space="preserve"> </w:t>
      </w:r>
      <w:r>
        <w:t xml:space="preserve">by </w:t>
      </w:r>
      <w:proofErr w:type="spellStart"/>
      <w:r>
        <w:t>Yosef</w:t>
      </w:r>
      <w:proofErr w:type="spellEnd"/>
      <w:r>
        <w:t xml:space="preserve"> Cohen and Jeremiah Y. Cohen (John Wiley &amp; Sons, Ltd. ISBN: </w:t>
      </w:r>
      <w:r w:rsidRPr="00DB6064">
        <w:t>9</w:t>
      </w:r>
      <w:r w:rsidR="00D04003">
        <w:t>-</w:t>
      </w:r>
      <w:r w:rsidRPr="00DB6064">
        <w:t>780</w:t>
      </w:r>
      <w:r w:rsidR="00D04003">
        <w:t>-</w:t>
      </w:r>
      <w:r w:rsidRPr="00DB6064">
        <w:t>470758052</w:t>
      </w:r>
      <w:r>
        <w:t>)</w:t>
      </w:r>
    </w:p>
    <w:p w14:paraId="1D6F9613" w14:textId="77777777" w:rsidR="00DB6064" w:rsidRDefault="0066621A" w:rsidP="00DB6064">
      <w:pPr>
        <w:pStyle w:val="Reference"/>
        <w:rPr>
          <w:ins w:id="6429" w:author="Russell Thomas" w:date="2013-08-20T17:21:00Z"/>
        </w:rPr>
      </w:pPr>
      <w:r w:rsidRPr="0066621A">
        <w:rPr>
          <w:i/>
        </w:rPr>
        <w:t>Python</w:t>
      </w:r>
      <w:r w:rsidR="00DB6064" w:rsidRPr="00DB6064">
        <w:rPr>
          <w:i/>
        </w:rPr>
        <w:t xml:space="preserve"> for Data Analysis</w:t>
      </w:r>
      <w:r w:rsidR="00DB6064">
        <w:t xml:space="preserve"> by Wes McKinney (O’Reilly Media, Inc. ISBN: 9</w:t>
      </w:r>
      <w:r w:rsidR="00D04003">
        <w:t>-</w:t>
      </w:r>
      <w:r w:rsidR="00DB6064">
        <w:t>798-1-4493-1979-3)</w:t>
      </w:r>
    </w:p>
    <w:p w14:paraId="5CDD16BD" w14:textId="77777777" w:rsidR="000F7C04" w:rsidRDefault="000F7C04" w:rsidP="00DB6064">
      <w:pPr>
        <w:pStyle w:val="Reference"/>
        <w:numPr>
          <w:ins w:id="6430" w:author="Russell Thomas" w:date="2013-08-20T17:21:00Z"/>
        </w:numPr>
        <w:rPr>
          <w:ins w:id="6431" w:author="Russell Thomas" w:date="2013-08-20T17:21:00Z"/>
        </w:rPr>
      </w:pPr>
    </w:p>
    <w:p w14:paraId="28BE4793" w14:textId="77777777" w:rsidR="000F7C04" w:rsidRDefault="000F7C04" w:rsidP="000F7C04">
      <w:pPr>
        <w:pStyle w:val="QueryPara"/>
        <w:numPr>
          <w:ins w:id="6432" w:author="Russell Thomas" w:date="2013-08-20T17:21:00Z"/>
        </w:numPr>
        <w:rPr>
          <w:ins w:id="6433" w:author="Russell Thomas" w:date="2013-08-20T17:21:00Z"/>
        </w:rPr>
      </w:pPr>
      <w:ins w:id="6434" w:author="Russell Thomas" w:date="2013-08-20T17:21:00Z">
        <w:r>
          <w:t>[[Supporting files:</w:t>
        </w:r>
      </w:ins>
    </w:p>
    <w:p w14:paraId="26CC8FFF" w14:textId="77777777" w:rsidR="000F7C04" w:rsidRDefault="000F7C04" w:rsidP="000F7C04">
      <w:pPr>
        <w:pStyle w:val="QueryPara"/>
        <w:numPr>
          <w:ins w:id="6435" w:author="Russell Thomas" w:date="2013-08-20T17:21:00Z"/>
        </w:numPr>
        <w:rPr>
          <w:ins w:id="6436" w:author="Russell Thomas" w:date="2013-08-20T17:21:00Z"/>
        </w:rPr>
      </w:pPr>
      <w:ins w:id="6437" w:author="Russell Thomas" w:date="2013-08-20T17:21:00Z">
        <w:r>
          <w:t>ch03-</w:t>
        </w:r>
        <w:proofErr w:type="gramStart"/>
        <w:r>
          <w:t>jay.R</w:t>
        </w:r>
        <w:proofErr w:type="gramEnd"/>
      </w:ins>
    </w:p>
    <w:p w14:paraId="10BCE8F4" w14:textId="77777777" w:rsidR="000F7C04" w:rsidRDefault="000F7C04" w:rsidP="000F7C04">
      <w:pPr>
        <w:pStyle w:val="QueryPara"/>
        <w:numPr>
          <w:ins w:id="6438" w:author="Russell Thomas" w:date="2013-08-20T17:22:00Z"/>
        </w:numPr>
        <w:rPr>
          <w:ins w:id="6439" w:author="Russell Thomas" w:date="2013-08-20T17:22:00Z"/>
        </w:rPr>
      </w:pPr>
    </w:p>
    <w:p w14:paraId="3A419EC6" w14:textId="77777777" w:rsidR="000F7C04" w:rsidRDefault="000F7C04" w:rsidP="000F7C04">
      <w:pPr>
        <w:pStyle w:val="QueryPara"/>
        <w:numPr>
          <w:ins w:id="6440" w:author="Russell Thomas" w:date="2013-08-20T17:22:00Z"/>
        </w:numPr>
        <w:rPr>
          <w:ins w:id="6441" w:author="Russell Thomas" w:date="2013-08-20T17:22:00Z"/>
        </w:rPr>
      </w:pPr>
      <w:proofErr w:type="gramStart"/>
      <w:ins w:id="6442" w:author="Russell Thomas" w:date="2013-08-20T17:22:00Z">
        <w:r>
          <w:t>runs</w:t>
        </w:r>
        <w:proofErr w:type="gramEnd"/>
        <w:r>
          <w:t xml:space="preserve"> correctly </w:t>
        </w:r>
      </w:ins>
      <w:ins w:id="6443" w:author="Russell Thomas" w:date="2013-08-20T17:28:00Z">
        <w:r w:rsidR="008F025E">
          <w:t xml:space="preserve">(all output generated correctly) </w:t>
        </w:r>
      </w:ins>
      <w:ins w:id="6444" w:author="Russell Thomas" w:date="2013-08-20T17:22:00Z">
        <w:r>
          <w:t>except for this line:</w:t>
        </w:r>
      </w:ins>
    </w:p>
    <w:p w14:paraId="0274EC5F" w14:textId="77777777" w:rsidR="000F7C04" w:rsidRDefault="000F7C04" w:rsidP="000F7C04">
      <w:pPr>
        <w:pStyle w:val="QueryPara"/>
        <w:numPr>
          <w:ins w:id="6445" w:author="Russell Thomas" w:date="2013-08-20T17:22:00Z"/>
        </w:numPr>
        <w:ind w:left="720"/>
        <w:rPr>
          <w:ins w:id="6446" w:author="Russell Thomas" w:date="2013-08-20T17:22:00Z"/>
        </w:rPr>
      </w:pPr>
      <w:ins w:id="6447" w:author="Russell Thomas" w:date="2013-08-20T17:22:00Z">
        <w:r>
          <w:t xml:space="preserve">&gt; </w:t>
        </w:r>
        <w:proofErr w:type="spellStart"/>
        <w:proofErr w:type="gramStart"/>
        <w:r>
          <w:t>setwd</w:t>
        </w:r>
        <w:proofErr w:type="spellEnd"/>
        <w:proofErr w:type="gramEnd"/>
        <w:r>
          <w:t>("~/</w:t>
        </w:r>
        <w:proofErr w:type="spellStart"/>
        <w:r>
          <w:t>Dropbox</w:t>
        </w:r>
        <w:proofErr w:type="spellEnd"/>
        <w:r>
          <w:t>/</w:t>
        </w:r>
        <w:proofErr w:type="spellStart"/>
        <w:r>
          <w:t>datavizbook</w:t>
        </w:r>
        <w:proofErr w:type="spellEnd"/>
        <w:r>
          <w:t>/chapters/ch03")</w:t>
        </w:r>
      </w:ins>
    </w:p>
    <w:p w14:paraId="5A9CB534" w14:textId="77777777" w:rsidR="000F7C04" w:rsidRDefault="000F7C04" w:rsidP="000F7C04">
      <w:pPr>
        <w:pStyle w:val="QueryPara"/>
        <w:numPr>
          <w:ins w:id="6448" w:author="Russell Thomas" w:date="2013-08-20T17:22:00Z"/>
        </w:numPr>
        <w:ind w:left="720"/>
        <w:rPr>
          <w:ins w:id="6449" w:author="Russell Thomas" w:date="2013-08-20T17:22:00Z"/>
        </w:rPr>
      </w:pPr>
      <w:ins w:id="6450" w:author="Russell Thomas" w:date="2013-08-20T17:22:00Z">
        <w:r>
          <w:t xml:space="preserve">Error in </w:t>
        </w:r>
        <w:proofErr w:type="spellStart"/>
        <w:proofErr w:type="gramStart"/>
        <w:r>
          <w:t>setwd</w:t>
        </w:r>
        <w:proofErr w:type="spellEnd"/>
        <w:r>
          <w:t>(</w:t>
        </w:r>
        <w:proofErr w:type="gramEnd"/>
        <w:r>
          <w:t>"~/</w:t>
        </w:r>
        <w:proofErr w:type="spellStart"/>
        <w:r>
          <w:t>Dropbox</w:t>
        </w:r>
        <w:proofErr w:type="spellEnd"/>
        <w:r>
          <w:t>/</w:t>
        </w:r>
        <w:proofErr w:type="spellStart"/>
        <w:r>
          <w:t>datavizbook</w:t>
        </w:r>
        <w:proofErr w:type="spellEnd"/>
        <w:r>
          <w:t xml:space="preserve">/chapters/ch03") : </w:t>
        </w:r>
      </w:ins>
    </w:p>
    <w:p w14:paraId="48E06AAD" w14:textId="77777777" w:rsidR="000F7C04" w:rsidRDefault="000F7C04" w:rsidP="000F7C04">
      <w:pPr>
        <w:pStyle w:val="QueryPara"/>
        <w:numPr>
          <w:ins w:id="6451" w:author="Russell Thomas" w:date="2013-08-20T17:22:00Z"/>
        </w:numPr>
        <w:ind w:left="720"/>
        <w:rPr>
          <w:ins w:id="6452" w:author="Russell Thomas" w:date="2013-08-20T17:22:00Z"/>
        </w:rPr>
      </w:pPr>
      <w:ins w:id="6453" w:author="Russell Thomas" w:date="2013-08-20T17:22:00Z">
        <w:r>
          <w:t xml:space="preserve">  </w:t>
        </w:r>
        <w:proofErr w:type="gramStart"/>
        <w:r>
          <w:t>cannot</w:t>
        </w:r>
        <w:proofErr w:type="gramEnd"/>
        <w:r>
          <w:t xml:space="preserve"> change working directory</w:t>
        </w:r>
      </w:ins>
    </w:p>
    <w:p w14:paraId="64695712" w14:textId="77777777" w:rsidR="000F7C04" w:rsidRDefault="000F7C04" w:rsidP="000F7C04">
      <w:pPr>
        <w:pStyle w:val="QueryPara"/>
        <w:numPr>
          <w:ins w:id="6454" w:author="Russell Thomas" w:date="2013-08-20T17:23:00Z"/>
        </w:numPr>
        <w:rPr>
          <w:ins w:id="6455" w:author="Russell Thomas" w:date="2013-08-20T17:23:00Z"/>
        </w:rPr>
      </w:pPr>
    </w:p>
    <w:p w14:paraId="383E40C8" w14:textId="77777777" w:rsidR="000F7C04" w:rsidRDefault="000F7C04" w:rsidP="000F7C04">
      <w:pPr>
        <w:pStyle w:val="QueryPara"/>
        <w:numPr>
          <w:ins w:id="6456" w:author="Russell Thomas" w:date="2013-08-20T17:22:00Z"/>
        </w:numPr>
        <w:rPr>
          <w:ins w:id="6457" w:author="Russell Thomas" w:date="2013-08-20T17:24:00Z"/>
        </w:rPr>
      </w:pPr>
      <w:ins w:id="6458" w:author="Russell Thomas" w:date="2013-08-20T17:24:00Z">
        <w:r>
          <w:t xml:space="preserve">Same error in </w:t>
        </w:r>
      </w:ins>
      <w:ins w:id="6459" w:author="Russell Thomas" w:date="2013-08-20T17:28:00Z">
        <w:r w:rsidR="008F025E">
          <w:t xml:space="preserve">the file </w:t>
        </w:r>
      </w:ins>
      <w:ins w:id="6460" w:author="Russell Thomas" w:date="2013-08-20T17:24:00Z">
        <w:r>
          <w:t>ch03.R</w:t>
        </w:r>
      </w:ins>
    </w:p>
    <w:p w14:paraId="4747FA12" w14:textId="77777777" w:rsidR="000F7C04" w:rsidRDefault="000F7C04" w:rsidP="000F7C04">
      <w:pPr>
        <w:pStyle w:val="QueryPara"/>
        <w:numPr>
          <w:ins w:id="6461" w:author="Russell Thomas" w:date="2013-08-20T17:24:00Z"/>
        </w:numPr>
        <w:rPr>
          <w:ins w:id="6462" w:author="Russell Thomas" w:date="2013-08-20T17:24:00Z"/>
        </w:rPr>
      </w:pPr>
    </w:p>
    <w:p w14:paraId="2F514DF8" w14:textId="77777777" w:rsidR="000F7C04" w:rsidRDefault="000F7C04" w:rsidP="000F7C04">
      <w:pPr>
        <w:pStyle w:val="QueryPara"/>
        <w:numPr>
          <w:ins w:id="6463" w:author="Russell Thomas" w:date="2013-08-20T17:24:00Z"/>
        </w:numPr>
        <w:pBdr>
          <w:bottom w:val="single" w:sz="6" w:space="1" w:color="auto"/>
        </w:pBdr>
        <w:rPr>
          <w:ins w:id="6464" w:author="Russell Thomas" w:date="2013-08-20T17:26:00Z"/>
        </w:rPr>
      </w:pPr>
    </w:p>
    <w:p w14:paraId="5D28FD3B" w14:textId="77777777" w:rsidR="000F7C04" w:rsidRDefault="000F7C04" w:rsidP="000F7C04">
      <w:pPr>
        <w:pStyle w:val="QueryPara"/>
        <w:numPr>
          <w:ins w:id="6465" w:author="Russell Thomas" w:date="2013-08-20T17:26:00Z"/>
        </w:numPr>
        <w:pBdr>
          <w:top w:val="none" w:sz="0" w:space="0" w:color="auto"/>
        </w:pBdr>
        <w:rPr>
          <w:ins w:id="6466" w:author="Russell Thomas" w:date="2013-08-20T17:26:00Z"/>
        </w:rPr>
      </w:pPr>
      <w:ins w:id="6467" w:author="Russell Thomas" w:date="2013-08-20T17:26:00Z">
        <w:r>
          <w:t xml:space="preserve">The file ch03.py doesn’t run properly within </w:t>
        </w:r>
        <w:proofErr w:type="spellStart"/>
        <w:r>
          <w:t>IPython</w:t>
        </w:r>
        <w:proofErr w:type="spellEnd"/>
        <w:r>
          <w:t xml:space="preserve">.  I get the error: </w:t>
        </w:r>
      </w:ins>
    </w:p>
    <w:p w14:paraId="0887ADFC" w14:textId="77777777" w:rsidR="000F7C04" w:rsidRDefault="000F7C04" w:rsidP="000F7C04">
      <w:pPr>
        <w:pStyle w:val="QueryPara"/>
        <w:numPr>
          <w:ins w:id="6468" w:author="Russell Thomas" w:date="2013-08-20T17:26:00Z"/>
        </w:numPr>
        <w:pBdr>
          <w:top w:val="none" w:sz="0" w:space="0" w:color="auto"/>
        </w:pBdr>
        <w:ind w:left="720"/>
        <w:rPr>
          <w:ins w:id="6469" w:author="Russell Thomas" w:date="2013-08-20T17:27:00Z"/>
        </w:rPr>
      </w:pPr>
      <w:ins w:id="6470" w:author="Russell Thomas" w:date="2013-08-20T17:27:00Z">
        <w:r w:rsidRPr="000F7C04">
          <w:t xml:space="preserve">File "&lt;ipython-input-28-57c342698104&gt;", line 121     </w:t>
        </w:r>
      </w:ins>
    </w:p>
    <w:p w14:paraId="582A3F16" w14:textId="77777777" w:rsidR="000F7C04" w:rsidRDefault="000F7C04" w:rsidP="000F7C04">
      <w:pPr>
        <w:pStyle w:val="QueryPara"/>
        <w:numPr>
          <w:ins w:id="6471" w:author="Russell Thomas" w:date="2013-08-20T17:27:00Z"/>
        </w:numPr>
        <w:pBdr>
          <w:top w:val="none" w:sz="0" w:space="0" w:color="auto"/>
        </w:pBdr>
        <w:ind w:left="720"/>
        <w:rPr>
          <w:ins w:id="6472" w:author="Russell Thomas" w:date="2013-08-20T17:27:00Z"/>
        </w:rPr>
      </w:pPr>
      <w:proofErr w:type="gramStart"/>
      <w:ins w:id="6473" w:author="Russell Thomas" w:date="2013-08-20T17:27:00Z">
        <w:r w:rsidRPr="000F7C04">
          <w:t>print</w:t>
        </w:r>
        <w:proofErr w:type="gramEnd"/>
        <w:r w:rsidRPr="000F7C04">
          <w:t xml:space="preserve"> "Count: %d; Percent: %2.1f%%" %                                           ^ </w:t>
        </w:r>
      </w:ins>
    </w:p>
    <w:p w14:paraId="67C32514" w14:textId="77777777" w:rsidR="00DD5024" w:rsidRDefault="000F7C04">
      <w:pPr>
        <w:pStyle w:val="QueryPara"/>
        <w:numPr>
          <w:ins w:id="6474" w:author="Russell Thomas" w:date="2013-08-20T17:27:00Z"/>
        </w:numPr>
        <w:pBdr>
          <w:top w:val="none" w:sz="0" w:space="0" w:color="auto"/>
        </w:pBdr>
        <w:ind w:left="720"/>
        <w:rPr>
          <w:ins w:id="6475" w:author="Bob Rudis" w:date="2013-10-21T00:49:00Z"/>
        </w:rPr>
        <w:pPrChange w:id="6476" w:author="Russell Thomas" w:date="2013-08-20T17:26:00Z">
          <w:pPr>
            <w:pStyle w:val="Reference"/>
          </w:pPr>
        </w:pPrChange>
      </w:pPr>
      <w:proofErr w:type="spellStart"/>
      <w:ins w:id="6477" w:author="Russell Thomas" w:date="2013-08-20T17:27:00Z">
        <w:r w:rsidRPr="000F7C04">
          <w:t>SyntaxError</w:t>
        </w:r>
        <w:proofErr w:type="spellEnd"/>
        <w:r w:rsidRPr="000F7C04">
          <w:t>: invalid syntax</w:t>
        </w:r>
      </w:ins>
      <w:ins w:id="6478" w:author="Russell Thomas" w:date="2013-08-20T17:26:00Z">
        <w:r w:rsidRPr="000F7C04">
          <w:t>^</w:t>
        </w:r>
      </w:ins>
    </w:p>
    <w:p w14:paraId="410C2663" w14:textId="77777777" w:rsidR="00034F30" w:rsidRDefault="00034F30">
      <w:pPr>
        <w:pStyle w:val="QueryPara"/>
        <w:numPr>
          <w:ins w:id="6479" w:author="Russell Thomas" w:date="2013-08-20T17:27:00Z"/>
        </w:numPr>
        <w:pBdr>
          <w:top w:val="none" w:sz="0" w:space="0" w:color="auto"/>
        </w:pBdr>
        <w:ind w:left="720"/>
        <w:rPr>
          <w:ins w:id="6480" w:author="Bob Rudis" w:date="2013-10-21T00:49:00Z"/>
        </w:rPr>
        <w:pPrChange w:id="6481" w:author="Russell Thomas" w:date="2013-08-20T17:26:00Z">
          <w:pPr>
            <w:pStyle w:val="Reference"/>
          </w:pPr>
        </w:pPrChange>
      </w:pPr>
    </w:p>
    <w:p w14:paraId="0A297664" w14:textId="77777777" w:rsidR="00034F30" w:rsidRDefault="00034F30">
      <w:pPr>
        <w:pStyle w:val="QueryPara"/>
        <w:numPr>
          <w:ins w:id="6482" w:author="Russell Thomas" w:date="2013-08-20T17:27:00Z"/>
        </w:numPr>
        <w:pBdr>
          <w:top w:val="none" w:sz="0" w:space="0" w:color="auto"/>
        </w:pBdr>
        <w:ind w:left="720"/>
        <w:rPr>
          <w:ins w:id="6483" w:author="Bob Rudis" w:date="2013-10-21T00:49:00Z"/>
        </w:rPr>
        <w:pPrChange w:id="6484" w:author="Russell Thomas" w:date="2013-08-20T17:26:00Z">
          <w:pPr>
            <w:pStyle w:val="Reference"/>
          </w:pPr>
        </w:pPrChange>
      </w:pPr>
    </w:p>
    <w:p w14:paraId="73AF864F" w14:textId="7E645C16" w:rsidR="00034F30" w:rsidRDefault="00034F30">
      <w:pPr>
        <w:pStyle w:val="QueryPara"/>
        <w:numPr>
          <w:ins w:id="6485" w:author="Russell Thomas" w:date="2013-08-20T17:27:00Z"/>
        </w:numPr>
        <w:pBdr>
          <w:top w:val="none" w:sz="0" w:space="0" w:color="auto"/>
        </w:pBdr>
        <w:ind w:left="720"/>
        <w:pPrChange w:id="6486" w:author="Russell Thomas" w:date="2013-08-20T17:26:00Z">
          <w:pPr>
            <w:pStyle w:val="Reference"/>
          </w:pPr>
        </w:pPrChange>
      </w:pPr>
      <w:ins w:id="6487" w:author="Bob Rudis" w:date="2013-10-21T00:49:00Z">
        <w:r>
          <w:t xml:space="preserve">AR: Both files should run fine </w:t>
        </w:r>
      </w:ins>
      <w:ins w:id="6488" w:author="Bob Rudis" w:date="2013-10-21T00:50:00Z">
        <w:r>
          <w:t xml:space="preserve">now </w:t>
        </w:r>
      </w:ins>
      <w:ins w:id="6489" w:author="Bob Rudis" w:date="2013-10-21T00:49:00Z">
        <w:r>
          <w:t xml:space="preserve">when snippets </w:t>
        </w:r>
      </w:ins>
      <w:ins w:id="6490" w:author="Bob Rudis" w:date="2013-10-21T00:50:00Z">
        <w:r>
          <w:t>are executed as instructed.</w:t>
        </w:r>
      </w:ins>
    </w:p>
    <w:sectPr w:rsidR="00034F30" w:rsidSect="00DA2BFE">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1F99B" w14:textId="77777777" w:rsidR="00A7541F" w:rsidRDefault="00A7541F" w:rsidP="00402F98">
      <w:r>
        <w:separator/>
      </w:r>
    </w:p>
  </w:endnote>
  <w:endnote w:type="continuationSeparator" w:id="0">
    <w:p w14:paraId="3341486C" w14:textId="77777777" w:rsidR="00A7541F" w:rsidRDefault="00A7541F"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FC6A3" w14:textId="77777777" w:rsidR="00A7541F" w:rsidRDefault="00A7541F" w:rsidP="00402F98">
      <w:r>
        <w:separator/>
      </w:r>
    </w:p>
  </w:footnote>
  <w:footnote w:type="continuationSeparator" w:id="0">
    <w:p w14:paraId="526BF1E5" w14:textId="77777777" w:rsidR="00A7541F" w:rsidRDefault="00A7541F"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CAA68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8">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1">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23">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4">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31">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38">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9">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40">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41">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4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45">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4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9">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0">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51">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35"/>
  </w:num>
  <w:num w:numId="2">
    <w:abstractNumId w:val="46"/>
  </w:num>
  <w:num w:numId="3">
    <w:abstractNumId w:val="11"/>
  </w:num>
  <w:num w:numId="4">
    <w:abstractNumId w:val="10"/>
  </w:num>
  <w:num w:numId="5">
    <w:abstractNumId w:val="32"/>
  </w:num>
  <w:num w:numId="6">
    <w:abstractNumId w:val="25"/>
  </w:num>
  <w:num w:numId="7">
    <w:abstractNumId w:val="44"/>
  </w:num>
  <w:num w:numId="8">
    <w:abstractNumId w:val="28"/>
  </w:num>
  <w:num w:numId="9">
    <w:abstractNumId w:val="15"/>
  </w:num>
  <w:num w:numId="10">
    <w:abstractNumId w:val="47"/>
  </w:num>
  <w:num w:numId="11">
    <w:abstractNumId w:val="19"/>
  </w:num>
  <w:num w:numId="12">
    <w:abstractNumId w:val="16"/>
  </w:num>
  <w:num w:numId="13">
    <w:abstractNumId w:val="24"/>
  </w:num>
  <w:num w:numId="14">
    <w:abstractNumId w:val="40"/>
  </w:num>
  <w:num w:numId="15">
    <w:abstractNumId w:val="26"/>
  </w:num>
  <w:num w:numId="16">
    <w:abstractNumId w:val="0"/>
  </w:num>
  <w:num w:numId="17">
    <w:abstractNumId w:val="27"/>
  </w:num>
  <w:num w:numId="18">
    <w:abstractNumId w:val="34"/>
  </w:num>
  <w:num w:numId="19">
    <w:abstractNumId w:val="5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21"/>
  </w:num>
  <w:num w:numId="30">
    <w:abstractNumId w:val="42"/>
  </w:num>
  <w:num w:numId="31">
    <w:abstractNumId w:val="31"/>
  </w:num>
  <w:num w:numId="32">
    <w:abstractNumId w:val="14"/>
  </w:num>
  <w:num w:numId="33">
    <w:abstractNumId w:val="33"/>
  </w:num>
  <w:num w:numId="34">
    <w:abstractNumId w:val="49"/>
  </w:num>
  <w:num w:numId="35">
    <w:abstractNumId w:val="29"/>
  </w:num>
  <w:num w:numId="36">
    <w:abstractNumId w:val="36"/>
  </w:num>
  <w:num w:numId="37">
    <w:abstractNumId w:val="18"/>
  </w:num>
  <w:num w:numId="38">
    <w:abstractNumId w:val="43"/>
  </w:num>
  <w:num w:numId="39">
    <w:abstractNumId w:val="12"/>
  </w:num>
  <w:num w:numId="40">
    <w:abstractNumId w:val="30"/>
  </w:num>
  <w:num w:numId="41">
    <w:abstractNumId w:val="23"/>
  </w:num>
  <w:num w:numId="42">
    <w:abstractNumId w:val="20"/>
  </w:num>
  <w:num w:numId="43">
    <w:abstractNumId w:val="48"/>
  </w:num>
  <w:num w:numId="44">
    <w:abstractNumId w:val="41"/>
  </w:num>
  <w:num w:numId="45">
    <w:abstractNumId w:val="17"/>
  </w:num>
  <w:num w:numId="46">
    <w:abstractNumId w:val="45"/>
  </w:num>
  <w:num w:numId="47">
    <w:abstractNumId w:val="51"/>
  </w:num>
  <w:num w:numId="48">
    <w:abstractNumId w:val="39"/>
  </w:num>
  <w:num w:numId="49">
    <w:abstractNumId w:val="37"/>
  </w:num>
  <w:num w:numId="50">
    <w:abstractNumId w:val="38"/>
  </w:num>
  <w:num w:numId="51">
    <w:abstractNumId w:val="22"/>
  </w:num>
  <w:num w:numId="52">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linkStyles/>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04B76"/>
    <w:rsid w:val="00011B36"/>
    <w:rsid w:val="0002400F"/>
    <w:rsid w:val="00026AC6"/>
    <w:rsid w:val="00027068"/>
    <w:rsid w:val="000308BC"/>
    <w:rsid w:val="00033187"/>
    <w:rsid w:val="000347C0"/>
    <w:rsid w:val="00034F30"/>
    <w:rsid w:val="00036E02"/>
    <w:rsid w:val="0005353E"/>
    <w:rsid w:val="000548C7"/>
    <w:rsid w:val="00063346"/>
    <w:rsid w:val="00064FB9"/>
    <w:rsid w:val="000660BC"/>
    <w:rsid w:val="000660DD"/>
    <w:rsid w:val="00071009"/>
    <w:rsid w:val="00087194"/>
    <w:rsid w:val="00090250"/>
    <w:rsid w:val="00090453"/>
    <w:rsid w:val="000906A5"/>
    <w:rsid w:val="00090FB9"/>
    <w:rsid w:val="00094A11"/>
    <w:rsid w:val="00096863"/>
    <w:rsid w:val="0009772B"/>
    <w:rsid w:val="000A0B3B"/>
    <w:rsid w:val="000A5213"/>
    <w:rsid w:val="000A5D7F"/>
    <w:rsid w:val="000A7616"/>
    <w:rsid w:val="000B119D"/>
    <w:rsid w:val="000B4703"/>
    <w:rsid w:val="000B4B9B"/>
    <w:rsid w:val="000B5329"/>
    <w:rsid w:val="000B5C3E"/>
    <w:rsid w:val="000B6DAD"/>
    <w:rsid w:val="000B7332"/>
    <w:rsid w:val="000B7985"/>
    <w:rsid w:val="000C0C07"/>
    <w:rsid w:val="000D0376"/>
    <w:rsid w:val="000D0F37"/>
    <w:rsid w:val="000D4701"/>
    <w:rsid w:val="000D4C23"/>
    <w:rsid w:val="000D4EF0"/>
    <w:rsid w:val="000E08E3"/>
    <w:rsid w:val="000E22AD"/>
    <w:rsid w:val="000E3E65"/>
    <w:rsid w:val="000E5A30"/>
    <w:rsid w:val="000E70C6"/>
    <w:rsid w:val="000E74FC"/>
    <w:rsid w:val="000F7B57"/>
    <w:rsid w:val="000F7C04"/>
    <w:rsid w:val="00105E2F"/>
    <w:rsid w:val="00105EDC"/>
    <w:rsid w:val="00107ABD"/>
    <w:rsid w:val="0011230E"/>
    <w:rsid w:val="001143A8"/>
    <w:rsid w:val="00120081"/>
    <w:rsid w:val="00132697"/>
    <w:rsid w:val="001327E0"/>
    <w:rsid w:val="00142538"/>
    <w:rsid w:val="00142FC6"/>
    <w:rsid w:val="00144111"/>
    <w:rsid w:val="00147070"/>
    <w:rsid w:val="00147B9C"/>
    <w:rsid w:val="00147DE5"/>
    <w:rsid w:val="00157329"/>
    <w:rsid w:val="00177E37"/>
    <w:rsid w:val="00183080"/>
    <w:rsid w:val="00184DFD"/>
    <w:rsid w:val="00187FD0"/>
    <w:rsid w:val="001903AB"/>
    <w:rsid w:val="0019109C"/>
    <w:rsid w:val="00197297"/>
    <w:rsid w:val="001A716E"/>
    <w:rsid w:val="001B0287"/>
    <w:rsid w:val="001B0DD8"/>
    <w:rsid w:val="001B1756"/>
    <w:rsid w:val="001B3917"/>
    <w:rsid w:val="001B3E1D"/>
    <w:rsid w:val="001B6CD5"/>
    <w:rsid w:val="001C26C9"/>
    <w:rsid w:val="001C2A86"/>
    <w:rsid w:val="001C36E1"/>
    <w:rsid w:val="001C49B0"/>
    <w:rsid w:val="001C5239"/>
    <w:rsid w:val="001C7DDD"/>
    <w:rsid w:val="001D0516"/>
    <w:rsid w:val="001D430E"/>
    <w:rsid w:val="001E2FD5"/>
    <w:rsid w:val="001E5C5F"/>
    <w:rsid w:val="001E7011"/>
    <w:rsid w:val="001F61F1"/>
    <w:rsid w:val="00202087"/>
    <w:rsid w:val="0020246A"/>
    <w:rsid w:val="00203EE4"/>
    <w:rsid w:val="00204C17"/>
    <w:rsid w:val="00213E6B"/>
    <w:rsid w:val="00216741"/>
    <w:rsid w:val="002169E9"/>
    <w:rsid w:val="00220041"/>
    <w:rsid w:val="00223C3B"/>
    <w:rsid w:val="00224D8C"/>
    <w:rsid w:val="0022692C"/>
    <w:rsid w:val="00233B1E"/>
    <w:rsid w:val="00235F0E"/>
    <w:rsid w:val="0024305C"/>
    <w:rsid w:val="00243168"/>
    <w:rsid w:val="00245122"/>
    <w:rsid w:val="0024555C"/>
    <w:rsid w:val="002540BA"/>
    <w:rsid w:val="00256008"/>
    <w:rsid w:val="00262F8D"/>
    <w:rsid w:val="0026304B"/>
    <w:rsid w:val="00263944"/>
    <w:rsid w:val="00263AA6"/>
    <w:rsid w:val="00266D96"/>
    <w:rsid w:val="002672B0"/>
    <w:rsid w:val="00270AC9"/>
    <w:rsid w:val="00273E95"/>
    <w:rsid w:val="00276A9F"/>
    <w:rsid w:val="002773E2"/>
    <w:rsid w:val="00283F8B"/>
    <w:rsid w:val="00286D8B"/>
    <w:rsid w:val="002908CC"/>
    <w:rsid w:val="00294242"/>
    <w:rsid w:val="002965B0"/>
    <w:rsid w:val="002A14A5"/>
    <w:rsid w:val="002A4976"/>
    <w:rsid w:val="002A4E76"/>
    <w:rsid w:val="002A6170"/>
    <w:rsid w:val="002B552F"/>
    <w:rsid w:val="002C238D"/>
    <w:rsid w:val="002C4248"/>
    <w:rsid w:val="002C7BE5"/>
    <w:rsid w:val="002E2444"/>
    <w:rsid w:val="002E254A"/>
    <w:rsid w:val="002E4473"/>
    <w:rsid w:val="002E4BFB"/>
    <w:rsid w:val="002E6BCD"/>
    <w:rsid w:val="002E78DA"/>
    <w:rsid w:val="002F0121"/>
    <w:rsid w:val="002F1D44"/>
    <w:rsid w:val="002F38FC"/>
    <w:rsid w:val="002F4300"/>
    <w:rsid w:val="002F5EC8"/>
    <w:rsid w:val="00300BD4"/>
    <w:rsid w:val="0030158B"/>
    <w:rsid w:val="003016F6"/>
    <w:rsid w:val="003023C5"/>
    <w:rsid w:val="00303058"/>
    <w:rsid w:val="00304920"/>
    <w:rsid w:val="0031364F"/>
    <w:rsid w:val="00313BE9"/>
    <w:rsid w:val="00314266"/>
    <w:rsid w:val="00324EA7"/>
    <w:rsid w:val="003260B9"/>
    <w:rsid w:val="003327FB"/>
    <w:rsid w:val="00345071"/>
    <w:rsid w:val="003451E0"/>
    <w:rsid w:val="00346B6D"/>
    <w:rsid w:val="00355D32"/>
    <w:rsid w:val="0036148A"/>
    <w:rsid w:val="003615EF"/>
    <w:rsid w:val="003629C7"/>
    <w:rsid w:val="00363ED6"/>
    <w:rsid w:val="00364859"/>
    <w:rsid w:val="00364C66"/>
    <w:rsid w:val="003710F2"/>
    <w:rsid w:val="00372185"/>
    <w:rsid w:val="0037531E"/>
    <w:rsid w:val="00375C98"/>
    <w:rsid w:val="00375DCD"/>
    <w:rsid w:val="00375EC4"/>
    <w:rsid w:val="003764E3"/>
    <w:rsid w:val="00380D60"/>
    <w:rsid w:val="00380E59"/>
    <w:rsid w:val="003813F3"/>
    <w:rsid w:val="0038719F"/>
    <w:rsid w:val="003921E6"/>
    <w:rsid w:val="003A1B91"/>
    <w:rsid w:val="003A1E10"/>
    <w:rsid w:val="003A7437"/>
    <w:rsid w:val="003A760B"/>
    <w:rsid w:val="003B03F9"/>
    <w:rsid w:val="003B3976"/>
    <w:rsid w:val="003B7392"/>
    <w:rsid w:val="003B745E"/>
    <w:rsid w:val="003B75A1"/>
    <w:rsid w:val="003B75BB"/>
    <w:rsid w:val="003C5405"/>
    <w:rsid w:val="003C5E00"/>
    <w:rsid w:val="003D2FF2"/>
    <w:rsid w:val="003D3100"/>
    <w:rsid w:val="003D42C5"/>
    <w:rsid w:val="003D63A5"/>
    <w:rsid w:val="003D767E"/>
    <w:rsid w:val="003E5923"/>
    <w:rsid w:val="003F00CF"/>
    <w:rsid w:val="003F2AB6"/>
    <w:rsid w:val="003F5412"/>
    <w:rsid w:val="003F5571"/>
    <w:rsid w:val="003F645D"/>
    <w:rsid w:val="003F663F"/>
    <w:rsid w:val="003F73B0"/>
    <w:rsid w:val="004005A0"/>
    <w:rsid w:val="00402F98"/>
    <w:rsid w:val="0040548F"/>
    <w:rsid w:val="004071D0"/>
    <w:rsid w:val="00412B88"/>
    <w:rsid w:val="00417C97"/>
    <w:rsid w:val="00420769"/>
    <w:rsid w:val="00420CB5"/>
    <w:rsid w:val="00430934"/>
    <w:rsid w:val="00431113"/>
    <w:rsid w:val="004321C0"/>
    <w:rsid w:val="0046291B"/>
    <w:rsid w:val="00465DEC"/>
    <w:rsid w:val="00466102"/>
    <w:rsid w:val="004711BC"/>
    <w:rsid w:val="00472EFB"/>
    <w:rsid w:val="004731E9"/>
    <w:rsid w:val="004877D3"/>
    <w:rsid w:val="0049500B"/>
    <w:rsid w:val="004958B3"/>
    <w:rsid w:val="0049779F"/>
    <w:rsid w:val="004A4E39"/>
    <w:rsid w:val="004A7B37"/>
    <w:rsid w:val="004B37C2"/>
    <w:rsid w:val="004B6123"/>
    <w:rsid w:val="004C1278"/>
    <w:rsid w:val="004D2344"/>
    <w:rsid w:val="004D50A4"/>
    <w:rsid w:val="004D728F"/>
    <w:rsid w:val="004D76B2"/>
    <w:rsid w:val="004E1D6A"/>
    <w:rsid w:val="004E729A"/>
    <w:rsid w:val="004E73C7"/>
    <w:rsid w:val="004F0A05"/>
    <w:rsid w:val="004F703C"/>
    <w:rsid w:val="004F74C2"/>
    <w:rsid w:val="005042BC"/>
    <w:rsid w:val="005106EE"/>
    <w:rsid w:val="00514C2F"/>
    <w:rsid w:val="005255E6"/>
    <w:rsid w:val="00525E6E"/>
    <w:rsid w:val="00527845"/>
    <w:rsid w:val="0053229A"/>
    <w:rsid w:val="00533B04"/>
    <w:rsid w:val="005340B3"/>
    <w:rsid w:val="005370B5"/>
    <w:rsid w:val="00537471"/>
    <w:rsid w:val="0054521C"/>
    <w:rsid w:val="005510E9"/>
    <w:rsid w:val="005515E8"/>
    <w:rsid w:val="00553C88"/>
    <w:rsid w:val="005547F0"/>
    <w:rsid w:val="00555A19"/>
    <w:rsid w:val="005563A3"/>
    <w:rsid w:val="005566D1"/>
    <w:rsid w:val="005612A5"/>
    <w:rsid w:val="005626B1"/>
    <w:rsid w:val="00563B7E"/>
    <w:rsid w:val="005678E2"/>
    <w:rsid w:val="0057045D"/>
    <w:rsid w:val="00570CB1"/>
    <w:rsid w:val="0057679F"/>
    <w:rsid w:val="00577C1D"/>
    <w:rsid w:val="00581B90"/>
    <w:rsid w:val="00583427"/>
    <w:rsid w:val="0058439A"/>
    <w:rsid w:val="00587C93"/>
    <w:rsid w:val="005A0D2F"/>
    <w:rsid w:val="005A273B"/>
    <w:rsid w:val="005A7A72"/>
    <w:rsid w:val="005B1AA4"/>
    <w:rsid w:val="005B45A0"/>
    <w:rsid w:val="005B4C39"/>
    <w:rsid w:val="005C0ADE"/>
    <w:rsid w:val="005C1FE7"/>
    <w:rsid w:val="005C78EA"/>
    <w:rsid w:val="005C7DAA"/>
    <w:rsid w:val="005D0DD5"/>
    <w:rsid w:val="005D160F"/>
    <w:rsid w:val="005D32EC"/>
    <w:rsid w:val="005D6DE6"/>
    <w:rsid w:val="005E0CDC"/>
    <w:rsid w:val="005E6CA1"/>
    <w:rsid w:val="005F2123"/>
    <w:rsid w:val="005F5551"/>
    <w:rsid w:val="005F59FE"/>
    <w:rsid w:val="005F611E"/>
    <w:rsid w:val="00602190"/>
    <w:rsid w:val="00607ECD"/>
    <w:rsid w:val="00621246"/>
    <w:rsid w:val="0062297A"/>
    <w:rsid w:val="00627D4B"/>
    <w:rsid w:val="006302FA"/>
    <w:rsid w:val="00632F88"/>
    <w:rsid w:val="00635750"/>
    <w:rsid w:val="00641852"/>
    <w:rsid w:val="006428BA"/>
    <w:rsid w:val="00646F9A"/>
    <w:rsid w:val="00650567"/>
    <w:rsid w:val="00653EEF"/>
    <w:rsid w:val="00657900"/>
    <w:rsid w:val="00664E0B"/>
    <w:rsid w:val="0066621A"/>
    <w:rsid w:val="00680D32"/>
    <w:rsid w:val="0068601B"/>
    <w:rsid w:val="006867A3"/>
    <w:rsid w:val="00694B17"/>
    <w:rsid w:val="00696E71"/>
    <w:rsid w:val="00696EA2"/>
    <w:rsid w:val="006A1882"/>
    <w:rsid w:val="006A2160"/>
    <w:rsid w:val="006A2E0B"/>
    <w:rsid w:val="006A3737"/>
    <w:rsid w:val="006A454B"/>
    <w:rsid w:val="006B1585"/>
    <w:rsid w:val="006B7A78"/>
    <w:rsid w:val="006B7C5A"/>
    <w:rsid w:val="006C290E"/>
    <w:rsid w:val="006C50CD"/>
    <w:rsid w:val="006D1392"/>
    <w:rsid w:val="006D78C1"/>
    <w:rsid w:val="006E2C95"/>
    <w:rsid w:val="006E361B"/>
    <w:rsid w:val="006E53C6"/>
    <w:rsid w:val="006F4C5C"/>
    <w:rsid w:val="006F4E38"/>
    <w:rsid w:val="00702CD6"/>
    <w:rsid w:val="00702F28"/>
    <w:rsid w:val="007045C3"/>
    <w:rsid w:val="00710639"/>
    <w:rsid w:val="00713161"/>
    <w:rsid w:val="00713860"/>
    <w:rsid w:val="007172D4"/>
    <w:rsid w:val="00727F16"/>
    <w:rsid w:val="00733C5F"/>
    <w:rsid w:val="00737107"/>
    <w:rsid w:val="007474C8"/>
    <w:rsid w:val="00751234"/>
    <w:rsid w:val="007522EC"/>
    <w:rsid w:val="0075257D"/>
    <w:rsid w:val="007553CC"/>
    <w:rsid w:val="00760993"/>
    <w:rsid w:val="00764855"/>
    <w:rsid w:val="00767AA4"/>
    <w:rsid w:val="00773133"/>
    <w:rsid w:val="0077397F"/>
    <w:rsid w:val="00773E3D"/>
    <w:rsid w:val="00775E82"/>
    <w:rsid w:val="007803E2"/>
    <w:rsid w:val="00785268"/>
    <w:rsid w:val="0078678C"/>
    <w:rsid w:val="00792C51"/>
    <w:rsid w:val="00795E67"/>
    <w:rsid w:val="00795F79"/>
    <w:rsid w:val="00797B73"/>
    <w:rsid w:val="007A3F9C"/>
    <w:rsid w:val="007B287E"/>
    <w:rsid w:val="007B4867"/>
    <w:rsid w:val="007B69AC"/>
    <w:rsid w:val="007C6781"/>
    <w:rsid w:val="007C7BB9"/>
    <w:rsid w:val="007D0FAE"/>
    <w:rsid w:val="007D1D1F"/>
    <w:rsid w:val="007D3EDA"/>
    <w:rsid w:val="007D6457"/>
    <w:rsid w:val="007E2EA3"/>
    <w:rsid w:val="007F2690"/>
    <w:rsid w:val="00803739"/>
    <w:rsid w:val="00805B0F"/>
    <w:rsid w:val="008316F8"/>
    <w:rsid w:val="00832FF3"/>
    <w:rsid w:val="00833D22"/>
    <w:rsid w:val="008356E0"/>
    <w:rsid w:val="0083779D"/>
    <w:rsid w:val="008417EB"/>
    <w:rsid w:val="0084231F"/>
    <w:rsid w:val="00844E87"/>
    <w:rsid w:val="00846327"/>
    <w:rsid w:val="00850E45"/>
    <w:rsid w:val="00857E7F"/>
    <w:rsid w:val="008744E4"/>
    <w:rsid w:val="00881E93"/>
    <w:rsid w:val="00885DFC"/>
    <w:rsid w:val="00885E11"/>
    <w:rsid w:val="00896F01"/>
    <w:rsid w:val="008A1D1A"/>
    <w:rsid w:val="008A2B81"/>
    <w:rsid w:val="008A4108"/>
    <w:rsid w:val="008A5189"/>
    <w:rsid w:val="008A5890"/>
    <w:rsid w:val="008A678B"/>
    <w:rsid w:val="008B1736"/>
    <w:rsid w:val="008B196A"/>
    <w:rsid w:val="008B48C3"/>
    <w:rsid w:val="008B69DB"/>
    <w:rsid w:val="008B709A"/>
    <w:rsid w:val="008B7B6A"/>
    <w:rsid w:val="008C7359"/>
    <w:rsid w:val="008D0891"/>
    <w:rsid w:val="008D216F"/>
    <w:rsid w:val="008D47CE"/>
    <w:rsid w:val="008D5E9E"/>
    <w:rsid w:val="008E1C0E"/>
    <w:rsid w:val="008E3B87"/>
    <w:rsid w:val="008E46B3"/>
    <w:rsid w:val="008E54B1"/>
    <w:rsid w:val="008E69BB"/>
    <w:rsid w:val="008F025E"/>
    <w:rsid w:val="008F2F53"/>
    <w:rsid w:val="00900E8F"/>
    <w:rsid w:val="0090112F"/>
    <w:rsid w:val="00901FEC"/>
    <w:rsid w:val="00904F89"/>
    <w:rsid w:val="00906C83"/>
    <w:rsid w:val="00910429"/>
    <w:rsid w:val="0091469E"/>
    <w:rsid w:val="00920FE8"/>
    <w:rsid w:val="00921C97"/>
    <w:rsid w:val="00923D04"/>
    <w:rsid w:val="00924465"/>
    <w:rsid w:val="0092663E"/>
    <w:rsid w:val="00926A59"/>
    <w:rsid w:val="00926C5D"/>
    <w:rsid w:val="00927E30"/>
    <w:rsid w:val="00930880"/>
    <w:rsid w:val="00931461"/>
    <w:rsid w:val="00941DCA"/>
    <w:rsid w:val="009457EF"/>
    <w:rsid w:val="009552DF"/>
    <w:rsid w:val="0096268B"/>
    <w:rsid w:val="00962ADA"/>
    <w:rsid w:val="0096595F"/>
    <w:rsid w:val="00965D12"/>
    <w:rsid w:val="00966E9A"/>
    <w:rsid w:val="00972EAA"/>
    <w:rsid w:val="009933BC"/>
    <w:rsid w:val="00996C3B"/>
    <w:rsid w:val="009A1A2A"/>
    <w:rsid w:val="009A62F4"/>
    <w:rsid w:val="009A7C41"/>
    <w:rsid w:val="009B1169"/>
    <w:rsid w:val="009C5471"/>
    <w:rsid w:val="009D372B"/>
    <w:rsid w:val="009E1A0F"/>
    <w:rsid w:val="009E4914"/>
    <w:rsid w:val="009E681D"/>
    <w:rsid w:val="009E7220"/>
    <w:rsid w:val="009F295F"/>
    <w:rsid w:val="009F33DD"/>
    <w:rsid w:val="009F607B"/>
    <w:rsid w:val="009F6701"/>
    <w:rsid w:val="00A029A6"/>
    <w:rsid w:val="00A25A44"/>
    <w:rsid w:val="00A270E1"/>
    <w:rsid w:val="00A271C5"/>
    <w:rsid w:val="00A27A19"/>
    <w:rsid w:val="00A3526F"/>
    <w:rsid w:val="00A359DC"/>
    <w:rsid w:val="00A44441"/>
    <w:rsid w:val="00A44B69"/>
    <w:rsid w:val="00A54FF8"/>
    <w:rsid w:val="00A5605B"/>
    <w:rsid w:val="00A565F7"/>
    <w:rsid w:val="00A601BA"/>
    <w:rsid w:val="00A6189E"/>
    <w:rsid w:val="00A64850"/>
    <w:rsid w:val="00A658D6"/>
    <w:rsid w:val="00A671FF"/>
    <w:rsid w:val="00A70A9F"/>
    <w:rsid w:val="00A724F7"/>
    <w:rsid w:val="00A7541F"/>
    <w:rsid w:val="00A76602"/>
    <w:rsid w:val="00A82192"/>
    <w:rsid w:val="00A832A0"/>
    <w:rsid w:val="00A83B7D"/>
    <w:rsid w:val="00A862AD"/>
    <w:rsid w:val="00A86E08"/>
    <w:rsid w:val="00A905B5"/>
    <w:rsid w:val="00A94F61"/>
    <w:rsid w:val="00AA2728"/>
    <w:rsid w:val="00AA28AE"/>
    <w:rsid w:val="00AA2F11"/>
    <w:rsid w:val="00AA63EA"/>
    <w:rsid w:val="00AA6DC2"/>
    <w:rsid w:val="00AB1E9A"/>
    <w:rsid w:val="00AB437F"/>
    <w:rsid w:val="00AC38CF"/>
    <w:rsid w:val="00AD0DFA"/>
    <w:rsid w:val="00AE0519"/>
    <w:rsid w:val="00AE1BDC"/>
    <w:rsid w:val="00AE7E4A"/>
    <w:rsid w:val="00AF1193"/>
    <w:rsid w:val="00AF1A4F"/>
    <w:rsid w:val="00AF20AB"/>
    <w:rsid w:val="00AF3982"/>
    <w:rsid w:val="00AF7631"/>
    <w:rsid w:val="00B01042"/>
    <w:rsid w:val="00B10834"/>
    <w:rsid w:val="00B10F1D"/>
    <w:rsid w:val="00B12E78"/>
    <w:rsid w:val="00B12FB5"/>
    <w:rsid w:val="00B14F6C"/>
    <w:rsid w:val="00B1725F"/>
    <w:rsid w:val="00B23DB7"/>
    <w:rsid w:val="00B25A70"/>
    <w:rsid w:val="00B31C34"/>
    <w:rsid w:val="00B31DBE"/>
    <w:rsid w:val="00B351FF"/>
    <w:rsid w:val="00B42B1D"/>
    <w:rsid w:val="00B42F90"/>
    <w:rsid w:val="00B5072C"/>
    <w:rsid w:val="00B53DDF"/>
    <w:rsid w:val="00B54810"/>
    <w:rsid w:val="00B56C65"/>
    <w:rsid w:val="00B606DB"/>
    <w:rsid w:val="00B60849"/>
    <w:rsid w:val="00B6468E"/>
    <w:rsid w:val="00B64F48"/>
    <w:rsid w:val="00B65A79"/>
    <w:rsid w:val="00B737FA"/>
    <w:rsid w:val="00B816C7"/>
    <w:rsid w:val="00B8466B"/>
    <w:rsid w:val="00B90B7D"/>
    <w:rsid w:val="00B925DC"/>
    <w:rsid w:val="00B92F5B"/>
    <w:rsid w:val="00BA20DB"/>
    <w:rsid w:val="00BA5646"/>
    <w:rsid w:val="00BA70DE"/>
    <w:rsid w:val="00BA78D6"/>
    <w:rsid w:val="00BB0CDF"/>
    <w:rsid w:val="00BB2124"/>
    <w:rsid w:val="00BB2C5D"/>
    <w:rsid w:val="00BB792F"/>
    <w:rsid w:val="00BC1784"/>
    <w:rsid w:val="00BC2747"/>
    <w:rsid w:val="00BD1958"/>
    <w:rsid w:val="00BE03A0"/>
    <w:rsid w:val="00BE137A"/>
    <w:rsid w:val="00BE77BD"/>
    <w:rsid w:val="00BF19D0"/>
    <w:rsid w:val="00C00F9B"/>
    <w:rsid w:val="00C02F14"/>
    <w:rsid w:val="00C057DE"/>
    <w:rsid w:val="00C1289C"/>
    <w:rsid w:val="00C132F3"/>
    <w:rsid w:val="00C1441E"/>
    <w:rsid w:val="00C1511F"/>
    <w:rsid w:val="00C30CB1"/>
    <w:rsid w:val="00C31962"/>
    <w:rsid w:val="00C35884"/>
    <w:rsid w:val="00C37679"/>
    <w:rsid w:val="00C41F01"/>
    <w:rsid w:val="00C42925"/>
    <w:rsid w:val="00C439D1"/>
    <w:rsid w:val="00C47EF0"/>
    <w:rsid w:val="00C564DF"/>
    <w:rsid w:val="00C64AFA"/>
    <w:rsid w:val="00C716E6"/>
    <w:rsid w:val="00C74310"/>
    <w:rsid w:val="00C75305"/>
    <w:rsid w:val="00C80A05"/>
    <w:rsid w:val="00C846B7"/>
    <w:rsid w:val="00C848C4"/>
    <w:rsid w:val="00C91FA7"/>
    <w:rsid w:val="00C92819"/>
    <w:rsid w:val="00C97946"/>
    <w:rsid w:val="00CA0D94"/>
    <w:rsid w:val="00CA11A1"/>
    <w:rsid w:val="00CA1C20"/>
    <w:rsid w:val="00CA271C"/>
    <w:rsid w:val="00CA66CA"/>
    <w:rsid w:val="00CA709F"/>
    <w:rsid w:val="00CB0A2C"/>
    <w:rsid w:val="00CB0E6A"/>
    <w:rsid w:val="00CC05B1"/>
    <w:rsid w:val="00CC23D6"/>
    <w:rsid w:val="00CD2A4E"/>
    <w:rsid w:val="00CD3140"/>
    <w:rsid w:val="00CD4F7E"/>
    <w:rsid w:val="00CD6032"/>
    <w:rsid w:val="00CE65F6"/>
    <w:rsid w:val="00CE7263"/>
    <w:rsid w:val="00CF0661"/>
    <w:rsid w:val="00CF67C0"/>
    <w:rsid w:val="00CF733C"/>
    <w:rsid w:val="00D02BAC"/>
    <w:rsid w:val="00D03DB8"/>
    <w:rsid w:val="00D04003"/>
    <w:rsid w:val="00D0459F"/>
    <w:rsid w:val="00D06B0B"/>
    <w:rsid w:val="00D06CF6"/>
    <w:rsid w:val="00D14E77"/>
    <w:rsid w:val="00D15C07"/>
    <w:rsid w:val="00D2009C"/>
    <w:rsid w:val="00D20B88"/>
    <w:rsid w:val="00D274A1"/>
    <w:rsid w:val="00D275AA"/>
    <w:rsid w:val="00D36903"/>
    <w:rsid w:val="00D44C4F"/>
    <w:rsid w:val="00D56481"/>
    <w:rsid w:val="00D63597"/>
    <w:rsid w:val="00D63C62"/>
    <w:rsid w:val="00D65677"/>
    <w:rsid w:val="00D666B2"/>
    <w:rsid w:val="00D7316F"/>
    <w:rsid w:val="00D7510B"/>
    <w:rsid w:val="00D80DE2"/>
    <w:rsid w:val="00D843FD"/>
    <w:rsid w:val="00D85E76"/>
    <w:rsid w:val="00D86DEB"/>
    <w:rsid w:val="00D90342"/>
    <w:rsid w:val="00D95FED"/>
    <w:rsid w:val="00DA2558"/>
    <w:rsid w:val="00DA2BFE"/>
    <w:rsid w:val="00DA50F6"/>
    <w:rsid w:val="00DB54B7"/>
    <w:rsid w:val="00DB5920"/>
    <w:rsid w:val="00DB6064"/>
    <w:rsid w:val="00DC46B4"/>
    <w:rsid w:val="00DC4773"/>
    <w:rsid w:val="00DC628A"/>
    <w:rsid w:val="00DD2D62"/>
    <w:rsid w:val="00DD33A9"/>
    <w:rsid w:val="00DD4920"/>
    <w:rsid w:val="00DD49D8"/>
    <w:rsid w:val="00DD4B2C"/>
    <w:rsid w:val="00DD5024"/>
    <w:rsid w:val="00DD5EFB"/>
    <w:rsid w:val="00DE00F7"/>
    <w:rsid w:val="00DE044B"/>
    <w:rsid w:val="00DE0F8F"/>
    <w:rsid w:val="00DF195D"/>
    <w:rsid w:val="00DF2EA2"/>
    <w:rsid w:val="00DF5825"/>
    <w:rsid w:val="00E05DF9"/>
    <w:rsid w:val="00E13D56"/>
    <w:rsid w:val="00E15593"/>
    <w:rsid w:val="00E15D16"/>
    <w:rsid w:val="00E2084E"/>
    <w:rsid w:val="00E25A9A"/>
    <w:rsid w:val="00E25BC7"/>
    <w:rsid w:val="00E3235F"/>
    <w:rsid w:val="00E33C45"/>
    <w:rsid w:val="00E35C73"/>
    <w:rsid w:val="00E40933"/>
    <w:rsid w:val="00E463BE"/>
    <w:rsid w:val="00E464A9"/>
    <w:rsid w:val="00E475D5"/>
    <w:rsid w:val="00E47E24"/>
    <w:rsid w:val="00E506D8"/>
    <w:rsid w:val="00E51B88"/>
    <w:rsid w:val="00E53163"/>
    <w:rsid w:val="00E5526A"/>
    <w:rsid w:val="00E559E2"/>
    <w:rsid w:val="00E55F83"/>
    <w:rsid w:val="00E630ED"/>
    <w:rsid w:val="00E64D72"/>
    <w:rsid w:val="00E67477"/>
    <w:rsid w:val="00E70A8A"/>
    <w:rsid w:val="00E72878"/>
    <w:rsid w:val="00E73008"/>
    <w:rsid w:val="00E76169"/>
    <w:rsid w:val="00E851AD"/>
    <w:rsid w:val="00E874CA"/>
    <w:rsid w:val="00E92259"/>
    <w:rsid w:val="00E9498C"/>
    <w:rsid w:val="00E97483"/>
    <w:rsid w:val="00EA5B84"/>
    <w:rsid w:val="00EB43EE"/>
    <w:rsid w:val="00EC2546"/>
    <w:rsid w:val="00EC258A"/>
    <w:rsid w:val="00EC71C5"/>
    <w:rsid w:val="00ED04C5"/>
    <w:rsid w:val="00ED49AB"/>
    <w:rsid w:val="00ED62F3"/>
    <w:rsid w:val="00EE03DC"/>
    <w:rsid w:val="00EF7460"/>
    <w:rsid w:val="00EF7548"/>
    <w:rsid w:val="00F10D6B"/>
    <w:rsid w:val="00F11D88"/>
    <w:rsid w:val="00F13102"/>
    <w:rsid w:val="00F15AF4"/>
    <w:rsid w:val="00F16488"/>
    <w:rsid w:val="00F22A20"/>
    <w:rsid w:val="00F246BC"/>
    <w:rsid w:val="00F258AA"/>
    <w:rsid w:val="00F25DD4"/>
    <w:rsid w:val="00F279C8"/>
    <w:rsid w:val="00F4013C"/>
    <w:rsid w:val="00F4489F"/>
    <w:rsid w:val="00F466D3"/>
    <w:rsid w:val="00F46AFB"/>
    <w:rsid w:val="00F47C88"/>
    <w:rsid w:val="00F51C1E"/>
    <w:rsid w:val="00F61D15"/>
    <w:rsid w:val="00F625ED"/>
    <w:rsid w:val="00F67D21"/>
    <w:rsid w:val="00F77216"/>
    <w:rsid w:val="00F77B2E"/>
    <w:rsid w:val="00F83100"/>
    <w:rsid w:val="00F90FD3"/>
    <w:rsid w:val="00F93BA1"/>
    <w:rsid w:val="00F958BD"/>
    <w:rsid w:val="00F95BD2"/>
    <w:rsid w:val="00FA0CD7"/>
    <w:rsid w:val="00FA0FC5"/>
    <w:rsid w:val="00FA184D"/>
    <w:rsid w:val="00FA2F20"/>
    <w:rsid w:val="00FA5E18"/>
    <w:rsid w:val="00FA67B4"/>
    <w:rsid w:val="00FA74E6"/>
    <w:rsid w:val="00FB0717"/>
    <w:rsid w:val="00FB1112"/>
    <w:rsid w:val="00FB75F8"/>
    <w:rsid w:val="00FB7D74"/>
    <w:rsid w:val="00FC2485"/>
    <w:rsid w:val="00FC2E4C"/>
    <w:rsid w:val="00FC727F"/>
    <w:rsid w:val="00FC7AB6"/>
    <w:rsid w:val="00FD2BB3"/>
    <w:rsid w:val="00FD4040"/>
    <w:rsid w:val="00FE2AAC"/>
    <w:rsid w:val="00FE545A"/>
    <w:rsid w:val="00FE6772"/>
    <w:rsid w:val="00FF1CC2"/>
    <w:rsid w:val="00FF2913"/>
    <w:rsid w:val="00FF7DF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B9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266D96"/>
  </w:style>
  <w:style w:type="paragraph" w:styleId="Heading1">
    <w:name w:val="heading 1"/>
    <w:next w:val="Normal"/>
    <w:link w:val="Heading1Char"/>
    <w:qFormat/>
    <w:rsid w:val="00266D96"/>
    <w:pPr>
      <w:keepNext/>
      <w:numPr>
        <w:numId w:val="19"/>
      </w:numPr>
      <w:spacing w:before="240"/>
      <w:outlineLvl w:val="0"/>
    </w:pPr>
    <w:rPr>
      <w:b/>
      <w:caps/>
      <w:sz w:val="28"/>
      <w:szCs w:val="28"/>
    </w:rPr>
  </w:style>
  <w:style w:type="paragraph" w:styleId="Heading2">
    <w:name w:val="heading 2"/>
    <w:basedOn w:val="Normal"/>
    <w:next w:val="Normal"/>
    <w:link w:val="Heading2Char"/>
    <w:qFormat/>
    <w:rsid w:val="00266D9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66D9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66D9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66D9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66D96"/>
    <w:pPr>
      <w:numPr>
        <w:ilvl w:val="5"/>
        <w:numId w:val="19"/>
      </w:numPr>
      <w:outlineLvl w:val="5"/>
    </w:pPr>
    <w:rPr>
      <w:szCs w:val="20"/>
    </w:rPr>
  </w:style>
  <w:style w:type="paragraph" w:styleId="Heading7">
    <w:name w:val="heading 7"/>
    <w:next w:val="Normal"/>
    <w:link w:val="Heading7Char"/>
    <w:qFormat/>
    <w:rsid w:val="00266D96"/>
    <w:pPr>
      <w:numPr>
        <w:ilvl w:val="6"/>
        <w:numId w:val="19"/>
      </w:numPr>
      <w:outlineLvl w:val="6"/>
    </w:pPr>
    <w:rPr>
      <w:szCs w:val="20"/>
    </w:rPr>
  </w:style>
  <w:style w:type="paragraph" w:styleId="Heading8">
    <w:name w:val="heading 8"/>
    <w:next w:val="Normal"/>
    <w:link w:val="Heading8Char"/>
    <w:qFormat/>
    <w:rsid w:val="00266D96"/>
    <w:pPr>
      <w:numPr>
        <w:ilvl w:val="7"/>
        <w:numId w:val="19"/>
      </w:numPr>
      <w:outlineLvl w:val="7"/>
    </w:pPr>
    <w:rPr>
      <w:szCs w:val="20"/>
    </w:rPr>
  </w:style>
  <w:style w:type="paragraph" w:styleId="Heading9">
    <w:name w:val="heading 9"/>
    <w:next w:val="Normal"/>
    <w:link w:val="Heading9Char"/>
    <w:qFormat/>
    <w:rsid w:val="00266D96"/>
    <w:pPr>
      <w:numPr>
        <w:ilvl w:val="8"/>
        <w:numId w:val="19"/>
      </w:numPr>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266D96"/>
    <w:pPr>
      <w:spacing w:after="120"/>
      <w:ind w:left="720" w:firstLine="720"/>
    </w:pPr>
    <w:rPr>
      <w:snapToGrid w:val="0"/>
      <w:sz w:val="26"/>
      <w:szCs w:val="20"/>
    </w:rPr>
  </w:style>
  <w:style w:type="paragraph" w:customStyle="1" w:styleId="AbstractHead">
    <w:name w:val="AbstractHead"/>
    <w:basedOn w:val="Para"/>
    <w:next w:val="Normal"/>
    <w:rsid w:val="00266D9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66D9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266D96"/>
    <w:pPr>
      <w:spacing w:after="120"/>
      <w:ind w:left="720" w:firstLine="720"/>
    </w:pPr>
    <w:rPr>
      <w:snapToGrid w:val="0"/>
      <w:sz w:val="26"/>
      <w:szCs w:val="20"/>
    </w:rPr>
  </w:style>
  <w:style w:type="paragraph" w:customStyle="1" w:styleId="Address">
    <w:name w:val="Address"/>
    <w:basedOn w:val="Normal"/>
    <w:rsid w:val="00266D96"/>
    <w:pPr>
      <w:widowControl w:val="0"/>
      <w:spacing w:before="120"/>
      <w:ind w:left="2160"/>
    </w:pPr>
    <w:rPr>
      <w:snapToGrid w:val="0"/>
      <w:szCs w:val="20"/>
    </w:rPr>
  </w:style>
  <w:style w:type="paragraph" w:customStyle="1" w:styleId="AddressDescription">
    <w:name w:val="AddressDescription"/>
    <w:basedOn w:val="Normal"/>
    <w:next w:val="Normal"/>
    <w:rsid w:val="00266D96"/>
    <w:pPr>
      <w:widowControl w:val="0"/>
      <w:spacing w:before="120" w:after="120"/>
      <w:ind w:left="2160"/>
    </w:pPr>
    <w:rPr>
      <w:snapToGrid w:val="0"/>
      <w:szCs w:val="20"/>
    </w:rPr>
  </w:style>
  <w:style w:type="paragraph" w:customStyle="1" w:styleId="AddressName">
    <w:name w:val="AddressName"/>
    <w:basedOn w:val="Normal"/>
    <w:next w:val="Normal"/>
    <w:rsid w:val="00266D96"/>
    <w:pPr>
      <w:widowControl w:val="0"/>
      <w:spacing w:before="120"/>
      <w:ind w:left="2160"/>
    </w:pPr>
    <w:rPr>
      <w:snapToGrid w:val="0"/>
      <w:szCs w:val="20"/>
    </w:rPr>
  </w:style>
  <w:style w:type="paragraph" w:customStyle="1" w:styleId="Question">
    <w:name w:val="Question"/>
    <w:next w:val="Normal"/>
    <w:link w:val="QuestionChar"/>
    <w:rsid w:val="00266D96"/>
    <w:pPr>
      <w:spacing w:after="120"/>
      <w:ind w:left="2160" w:hanging="720"/>
    </w:pPr>
    <w:rPr>
      <w:sz w:val="26"/>
      <w:szCs w:val="20"/>
    </w:rPr>
  </w:style>
  <w:style w:type="paragraph" w:customStyle="1" w:styleId="Option">
    <w:name w:val="Option"/>
    <w:basedOn w:val="Question"/>
    <w:link w:val="OptionChar"/>
    <w:rsid w:val="00266D96"/>
    <w:pPr>
      <w:ind w:left="2880"/>
    </w:pPr>
  </w:style>
  <w:style w:type="paragraph" w:customStyle="1" w:styleId="Answer">
    <w:name w:val="Answer"/>
    <w:basedOn w:val="Option"/>
    <w:next w:val="Normal"/>
    <w:link w:val="AnswerChar"/>
    <w:rsid w:val="00266D96"/>
    <w:pPr>
      <w:widowControl w:val="0"/>
    </w:pPr>
    <w:rPr>
      <w:snapToGrid w:val="0"/>
    </w:rPr>
  </w:style>
  <w:style w:type="paragraph" w:customStyle="1" w:styleId="AnswersHead">
    <w:name w:val="AnswersHead"/>
    <w:basedOn w:val="Normal"/>
    <w:next w:val="Para"/>
    <w:rsid w:val="00266D9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66D96"/>
    <w:pPr>
      <w:spacing w:after="360"/>
      <w:outlineLvl w:val="0"/>
    </w:pPr>
    <w:rPr>
      <w:rFonts w:ascii="Arial" w:hAnsi="Arial"/>
      <w:b/>
      <w:snapToGrid w:val="0"/>
      <w:sz w:val="60"/>
      <w:szCs w:val="20"/>
    </w:rPr>
  </w:style>
  <w:style w:type="paragraph" w:customStyle="1" w:styleId="AppendixTitle">
    <w:name w:val="AppendixTitle"/>
    <w:basedOn w:val="ChapterTitle"/>
    <w:next w:val="Para"/>
    <w:rsid w:val="00266D96"/>
    <w:pPr>
      <w:spacing w:before="120" w:after="120"/>
    </w:pPr>
  </w:style>
  <w:style w:type="paragraph" w:customStyle="1" w:styleId="AuthorBio">
    <w:name w:val="AuthorBio"/>
    <w:rsid w:val="00266D96"/>
    <w:pPr>
      <w:spacing w:before="240" w:after="240"/>
      <w:ind w:firstLine="720"/>
    </w:pPr>
    <w:rPr>
      <w:rFonts w:ascii="Arial" w:hAnsi="Arial"/>
      <w:sz w:val="20"/>
      <w:szCs w:val="20"/>
    </w:rPr>
  </w:style>
  <w:style w:type="paragraph" w:styleId="BalloonText">
    <w:name w:val="Balloon Text"/>
    <w:link w:val="BalloonTextChar"/>
    <w:semiHidden/>
    <w:rsid w:val="00266D96"/>
    <w:rPr>
      <w:rFonts w:ascii="Tahoma" w:hAnsi="Tahoma" w:cs="Tahoma"/>
      <w:sz w:val="16"/>
      <w:szCs w:val="16"/>
    </w:rPr>
  </w:style>
  <w:style w:type="paragraph" w:styleId="Bibliography">
    <w:name w:val="Bibliography"/>
    <w:basedOn w:val="Normal"/>
    <w:next w:val="Normal"/>
    <w:semiHidden/>
    <w:rsid w:val="00266D96"/>
    <w:pPr>
      <w:spacing w:after="200" w:line="276" w:lineRule="auto"/>
    </w:pPr>
    <w:rPr>
      <w:rFonts w:ascii="Calibri" w:eastAsia="Calibri" w:hAnsi="Calibri"/>
      <w:sz w:val="22"/>
      <w:szCs w:val="22"/>
    </w:rPr>
  </w:style>
  <w:style w:type="paragraph" w:customStyle="1" w:styleId="BibliographyEntry">
    <w:name w:val="BibliographyEntry"/>
    <w:rsid w:val="00266D96"/>
    <w:pPr>
      <w:ind w:left="1440" w:hanging="720"/>
    </w:pPr>
    <w:rPr>
      <w:rFonts w:ascii="Arial" w:hAnsi="Arial" w:cs="Tahoma"/>
      <w:sz w:val="26"/>
      <w:szCs w:val="16"/>
    </w:rPr>
  </w:style>
  <w:style w:type="paragraph" w:customStyle="1" w:styleId="BibliographyHead">
    <w:name w:val="BibliographyHead"/>
    <w:next w:val="BibliographyEntry"/>
    <w:rsid w:val="00266D9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66D96"/>
    <w:rPr>
      <w:rFonts w:ascii="Arial" w:hAnsi="Arial"/>
      <w:b/>
      <w:smallCaps/>
      <w:sz w:val="60"/>
      <w:szCs w:val="60"/>
    </w:rPr>
  </w:style>
  <w:style w:type="character" w:customStyle="1" w:styleId="BoldItalic">
    <w:name w:val="BoldItalic"/>
    <w:rsid w:val="00266D96"/>
    <w:rPr>
      <w:b/>
      <w:i/>
    </w:rPr>
  </w:style>
  <w:style w:type="character" w:styleId="BookTitle">
    <w:name w:val="Book Title"/>
    <w:qFormat/>
    <w:rsid w:val="00266D96"/>
    <w:rPr>
      <w:b/>
      <w:bCs/>
      <w:smallCaps/>
      <w:spacing w:val="5"/>
    </w:rPr>
  </w:style>
  <w:style w:type="paragraph" w:customStyle="1" w:styleId="BookAuthor">
    <w:name w:val="BookAuthor"/>
    <w:basedOn w:val="Normal"/>
    <w:rsid w:val="00266D96"/>
    <w:pPr>
      <w:spacing w:before="120" w:after="600"/>
      <w:ind w:left="720" w:firstLine="720"/>
      <w:contextualSpacing/>
      <w:jc w:val="center"/>
    </w:pPr>
    <w:rPr>
      <w:sz w:val="32"/>
      <w:szCs w:val="20"/>
    </w:rPr>
  </w:style>
  <w:style w:type="paragraph" w:customStyle="1" w:styleId="BookEdition">
    <w:name w:val="BookEdition"/>
    <w:qFormat/>
    <w:rsid w:val="00266D96"/>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266D96"/>
    <w:pPr>
      <w:spacing w:before="480" w:after="480"/>
      <w:ind w:left="720" w:firstLine="720"/>
      <w:jc w:val="center"/>
    </w:pPr>
    <w:rPr>
      <w:rFonts w:ascii="Arial" w:hAnsi="Arial"/>
      <w:b/>
      <w:snapToGrid w:val="0"/>
      <w:sz w:val="52"/>
      <w:szCs w:val="20"/>
    </w:rPr>
  </w:style>
  <w:style w:type="paragraph" w:customStyle="1" w:styleId="BookReviewAuthor">
    <w:name w:val="BookReviewAuthor"/>
    <w:rsid w:val="00266D96"/>
    <w:pPr>
      <w:ind w:left="4320"/>
    </w:pPr>
    <w:rPr>
      <w:snapToGrid w:val="0"/>
      <w:sz w:val="20"/>
      <w:szCs w:val="20"/>
    </w:rPr>
  </w:style>
  <w:style w:type="paragraph" w:customStyle="1" w:styleId="BookReviewItem">
    <w:name w:val="BookReviewItem"/>
    <w:rsid w:val="00266D96"/>
    <w:pPr>
      <w:spacing w:before="240" w:after="240"/>
      <w:ind w:left="3600" w:right="1440" w:hanging="720"/>
    </w:pPr>
    <w:rPr>
      <w:sz w:val="28"/>
      <w:szCs w:val="20"/>
    </w:rPr>
  </w:style>
  <w:style w:type="paragraph" w:customStyle="1" w:styleId="BookTitle0">
    <w:name w:val="BookTitle"/>
    <w:basedOn w:val="Normal"/>
    <w:next w:val="Normal"/>
    <w:rsid w:val="00266D9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66D96"/>
    <w:pPr>
      <w:pageBreakBefore w:val="0"/>
      <w:spacing w:before="480"/>
    </w:pPr>
    <w:rPr>
      <w:sz w:val="36"/>
    </w:rPr>
  </w:style>
  <w:style w:type="character" w:customStyle="1" w:styleId="Callout">
    <w:name w:val="Callout"/>
    <w:rsid w:val="00266D96"/>
    <w:rPr>
      <w:bdr w:val="none" w:sz="0" w:space="0" w:color="auto"/>
      <w:shd w:val="clear" w:color="auto" w:fill="B2A1C7"/>
    </w:rPr>
  </w:style>
  <w:style w:type="paragraph" w:customStyle="1" w:styleId="ChapterSubtitle">
    <w:name w:val="ChapterSubtitle"/>
    <w:basedOn w:val="ChapterTitle"/>
    <w:next w:val="Para"/>
    <w:rsid w:val="00266D96"/>
    <w:rPr>
      <w:sz w:val="44"/>
    </w:rPr>
  </w:style>
  <w:style w:type="paragraph" w:customStyle="1" w:styleId="ChapterAuthor">
    <w:name w:val="ChapterAuthor"/>
    <w:basedOn w:val="ChapterSubtitle"/>
    <w:next w:val="Normal"/>
    <w:rsid w:val="00266D96"/>
    <w:pPr>
      <w:spacing w:after="120"/>
      <w:outlineLvl w:val="9"/>
    </w:pPr>
    <w:rPr>
      <w:i/>
      <w:sz w:val="36"/>
    </w:rPr>
  </w:style>
  <w:style w:type="paragraph" w:customStyle="1" w:styleId="ChapterAuthorAffiliation">
    <w:name w:val="ChapterAuthorAffiliation"/>
    <w:next w:val="Para"/>
    <w:rsid w:val="00266D96"/>
    <w:pPr>
      <w:spacing w:after="120"/>
    </w:pPr>
    <w:rPr>
      <w:rFonts w:ascii="Arial" w:hAnsi="Arial"/>
      <w:i/>
      <w:smallCaps/>
      <w:snapToGrid w:val="0"/>
      <w:sz w:val="36"/>
      <w:szCs w:val="20"/>
    </w:rPr>
  </w:style>
  <w:style w:type="paragraph" w:customStyle="1" w:styleId="FootnoteEntry">
    <w:name w:val="FootnoteEntry"/>
    <w:rsid w:val="00266D96"/>
    <w:pPr>
      <w:ind w:left="1440" w:hanging="720"/>
    </w:pPr>
    <w:rPr>
      <w:snapToGrid w:val="0"/>
      <w:sz w:val="20"/>
      <w:szCs w:val="20"/>
    </w:rPr>
  </w:style>
  <w:style w:type="paragraph" w:customStyle="1" w:styleId="ChapterCredit">
    <w:name w:val="ChapterCredit"/>
    <w:basedOn w:val="FootnoteEntry"/>
    <w:next w:val="Para"/>
    <w:rsid w:val="00266D96"/>
    <w:pPr>
      <w:spacing w:before="120" w:after="120"/>
      <w:ind w:left="0" w:firstLine="0"/>
    </w:pPr>
  </w:style>
  <w:style w:type="paragraph" w:customStyle="1" w:styleId="Objective">
    <w:name w:val="Objective"/>
    <w:rsid w:val="00266D96"/>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266D96"/>
    <w:rPr>
      <w:i w:val="0"/>
    </w:rPr>
  </w:style>
  <w:style w:type="paragraph" w:customStyle="1" w:styleId="ChapterFeaturingList">
    <w:name w:val="ChapterFeaturingList"/>
    <w:basedOn w:val="ChapterObjective"/>
    <w:rsid w:val="00266D96"/>
    <w:rPr>
      <w:b w:val="0"/>
      <w:sz w:val="26"/>
      <w:u w:val="none"/>
    </w:rPr>
  </w:style>
  <w:style w:type="paragraph" w:customStyle="1" w:styleId="ChapterFeaturingListSub">
    <w:name w:val="ChapterFeaturingListSub"/>
    <w:rsid w:val="00266D96"/>
    <w:pPr>
      <w:spacing w:after="120"/>
      <w:ind w:left="2880"/>
      <w:contextualSpacing/>
    </w:pPr>
    <w:rPr>
      <w:rFonts w:ascii="Arial" w:hAnsi="Arial"/>
      <w:snapToGrid w:val="0"/>
      <w:sz w:val="26"/>
      <w:szCs w:val="20"/>
    </w:rPr>
  </w:style>
  <w:style w:type="paragraph" w:customStyle="1" w:styleId="ChapterFeaturingListSub2">
    <w:name w:val="ChapterFeaturingListSub2"/>
    <w:rsid w:val="00266D96"/>
    <w:pPr>
      <w:spacing w:after="120"/>
      <w:ind w:left="3600"/>
    </w:pPr>
    <w:rPr>
      <w:rFonts w:ascii="Arial" w:hAnsi="Arial"/>
      <w:snapToGrid w:val="0"/>
      <w:sz w:val="26"/>
      <w:szCs w:val="20"/>
    </w:rPr>
  </w:style>
  <w:style w:type="paragraph" w:customStyle="1" w:styleId="ChapterIntroductionHead">
    <w:name w:val="ChapterIntroductionHead"/>
    <w:next w:val="Normal"/>
    <w:rsid w:val="00266D96"/>
    <w:pPr>
      <w:ind w:left="1440"/>
      <w:outlineLvl w:val="0"/>
    </w:pPr>
    <w:rPr>
      <w:rFonts w:ascii="Arial" w:hAnsi="Arial"/>
      <w:b/>
      <w:snapToGrid w:val="0"/>
      <w:sz w:val="26"/>
      <w:szCs w:val="20"/>
    </w:rPr>
  </w:style>
  <w:style w:type="paragraph" w:customStyle="1" w:styleId="ChapterIntroductionPara">
    <w:name w:val="ChapterIntroductionPara"/>
    <w:next w:val="Para"/>
    <w:rsid w:val="00266D96"/>
    <w:pPr>
      <w:ind w:left="1440"/>
    </w:pPr>
    <w:rPr>
      <w:rFonts w:ascii="Arial" w:hAnsi="Arial"/>
      <w:snapToGrid w:val="0"/>
      <w:sz w:val="26"/>
      <w:szCs w:val="20"/>
    </w:rPr>
  </w:style>
  <w:style w:type="paragraph" w:customStyle="1" w:styleId="ObjectiveTitle">
    <w:name w:val="ObjectiveTitle"/>
    <w:basedOn w:val="Objective"/>
    <w:next w:val="Objective"/>
    <w:rsid w:val="00266D96"/>
    <w:pPr>
      <w:spacing w:before="240"/>
      <w:ind w:left="1800"/>
    </w:pPr>
    <w:rPr>
      <w:u w:val="none"/>
    </w:rPr>
  </w:style>
  <w:style w:type="paragraph" w:customStyle="1" w:styleId="ChapterObjectiveTitle">
    <w:name w:val="ChapterObjectiveTitle"/>
    <w:basedOn w:val="ObjectiveTitle"/>
    <w:next w:val="ChapterObjective"/>
    <w:rsid w:val="00266D96"/>
    <w:pPr>
      <w:ind w:left="1440" w:firstLine="0"/>
    </w:pPr>
    <w:rPr>
      <w:i w:val="0"/>
    </w:rPr>
  </w:style>
  <w:style w:type="paragraph" w:customStyle="1" w:styleId="Subobjective">
    <w:name w:val="Subobjective"/>
    <w:basedOn w:val="Objective"/>
    <w:rsid w:val="00266D96"/>
    <w:pPr>
      <w:keepNext/>
      <w:spacing w:before="180"/>
      <w:ind w:left="2880"/>
    </w:pPr>
  </w:style>
  <w:style w:type="paragraph" w:customStyle="1" w:styleId="ChapterSubobjective">
    <w:name w:val="ChapterSubobjective"/>
    <w:basedOn w:val="Subobjective"/>
    <w:rsid w:val="00266D96"/>
    <w:pPr>
      <w:keepNext w:val="0"/>
    </w:pPr>
    <w:rPr>
      <w:i w:val="0"/>
    </w:rPr>
  </w:style>
  <w:style w:type="paragraph" w:customStyle="1" w:styleId="Code80">
    <w:name w:val="Code80"/>
    <w:rsid w:val="00266D96"/>
    <w:pPr>
      <w:spacing w:before="120" w:after="120"/>
      <w:contextualSpacing/>
    </w:pPr>
    <w:rPr>
      <w:rFonts w:ascii="Courier New" w:hAnsi="Courier New"/>
      <w:noProof/>
      <w:snapToGrid w:val="0"/>
      <w:sz w:val="16"/>
      <w:szCs w:val="20"/>
    </w:rPr>
  </w:style>
  <w:style w:type="paragraph" w:customStyle="1" w:styleId="Code80Sub">
    <w:name w:val="Code80Sub"/>
    <w:rsid w:val="00266D96"/>
    <w:pPr>
      <w:ind w:left="1440"/>
    </w:pPr>
    <w:rPr>
      <w:rFonts w:ascii="Courier New" w:hAnsi="Courier New"/>
      <w:noProof/>
      <w:snapToGrid w:val="0"/>
      <w:sz w:val="16"/>
      <w:szCs w:val="20"/>
      <w:lang w:val="de-DE"/>
    </w:rPr>
  </w:style>
  <w:style w:type="character" w:customStyle="1" w:styleId="CodeColorBlue">
    <w:name w:val="CodeColorBlue"/>
    <w:rsid w:val="00266D96"/>
    <w:rPr>
      <w:rFonts w:cs="Arial"/>
      <w:color w:val="0000FF"/>
    </w:rPr>
  </w:style>
  <w:style w:type="character" w:customStyle="1" w:styleId="CodeColorBlue2">
    <w:name w:val="CodeColorBlue2"/>
    <w:rsid w:val="00266D96"/>
    <w:rPr>
      <w:rFonts w:cs="Arial"/>
      <w:color w:val="0000A5"/>
    </w:rPr>
  </w:style>
  <w:style w:type="character" w:customStyle="1" w:styleId="CodeColorBlue3">
    <w:name w:val="CodeColorBlue3"/>
    <w:rsid w:val="00266D96"/>
    <w:rPr>
      <w:rFonts w:cs="Arial"/>
      <w:color w:val="6464B9"/>
    </w:rPr>
  </w:style>
  <w:style w:type="character" w:customStyle="1" w:styleId="CodeColorBluegreen">
    <w:name w:val="CodeColorBluegreen"/>
    <w:rsid w:val="00266D96"/>
    <w:rPr>
      <w:rFonts w:cs="Arial"/>
      <w:color w:val="2B91AF"/>
    </w:rPr>
  </w:style>
  <w:style w:type="character" w:customStyle="1" w:styleId="CodeColorBrown">
    <w:name w:val="CodeColorBrown"/>
    <w:rsid w:val="00266D96"/>
    <w:rPr>
      <w:rFonts w:cs="Arial"/>
      <w:color w:val="A31515"/>
    </w:rPr>
  </w:style>
  <w:style w:type="character" w:customStyle="1" w:styleId="CodeColorDkBlue">
    <w:name w:val="CodeColorDkBlue"/>
    <w:rsid w:val="00266D96"/>
    <w:rPr>
      <w:rFonts w:cs="Times New Roman"/>
      <w:color w:val="000080"/>
      <w:szCs w:val="22"/>
    </w:rPr>
  </w:style>
  <w:style w:type="character" w:customStyle="1" w:styleId="CodeColorGreen">
    <w:name w:val="CodeColorGreen"/>
    <w:rsid w:val="00266D96"/>
    <w:rPr>
      <w:rFonts w:cs="Arial"/>
      <w:color w:val="008000"/>
    </w:rPr>
  </w:style>
  <w:style w:type="character" w:customStyle="1" w:styleId="CodeColorGreen2">
    <w:name w:val="CodeColorGreen2"/>
    <w:rsid w:val="00266D96"/>
    <w:rPr>
      <w:rFonts w:cs="Arial"/>
      <w:color w:val="629755"/>
    </w:rPr>
  </w:style>
  <w:style w:type="character" w:customStyle="1" w:styleId="CodeColorGrey30">
    <w:name w:val="CodeColorGrey30"/>
    <w:rsid w:val="00266D96"/>
    <w:rPr>
      <w:rFonts w:cs="Arial"/>
      <w:color w:val="808080"/>
    </w:rPr>
  </w:style>
  <w:style w:type="character" w:customStyle="1" w:styleId="CodeColorGrey55">
    <w:name w:val="CodeColorGrey55"/>
    <w:rsid w:val="00266D96"/>
    <w:rPr>
      <w:rFonts w:cs="Arial"/>
      <w:color w:val="C0C0C0"/>
    </w:rPr>
  </w:style>
  <w:style w:type="character" w:customStyle="1" w:styleId="CodeColorGrey80">
    <w:name w:val="CodeColorGrey80"/>
    <w:rsid w:val="00266D96"/>
    <w:rPr>
      <w:rFonts w:cs="Arial"/>
      <w:color w:val="555555"/>
    </w:rPr>
  </w:style>
  <w:style w:type="character" w:customStyle="1" w:styleId="CodeColorHotPink">
    <w:name w:val="CodeColorHotPink"/>
    <w:rsid w:val="00266D96"/>
    <w:rPr>
      <w:rFonts w:cs="Times New Roman"/>
      <w:color w:val="DF36FA"/>
      <w:szCs w:val="18"/>
    </w:rPr>
  </w:style>
  <w:style w:type="character" w:customStyle="1" w:styleId="CodeColorMagenta">
    <w:name w:val="CodeColorMagenta"/>
    <w:rsid w:val="00266D96"/>
    <w:rPr>
      <w:rFonts w:cs="Arial"/>
      <w:color w:val="A31515"/>
    </w:rPr>
  </w:style>
  <w:style w:type="character" w:customStyle="1" w:styleId="CodeColorOrange">
    <w:name w:val="CodeColorOrange"/>
    <w:rsid w:val="00266D96"/>
    <w:rPr>
      <w:rFonts w:cs="Arial"/>
      <w:color w:val="B96464"/>
    </w:rPr>
  </w:style>
  <w:style w:type="character" w:customStyle="1" w:styleId="CodeColorPeach">
    <w:name w:val="CodeColorPeach"/>
    <w:rsid w:val="00266D96"/>
    <w:rPr>
      <w:rFonts w:cs="Arial"/>
      <w:color w:val="FFDBA3"/>
    </w:rPr>
  </w:style>
  <w:style w:type="character" w:customStyle="1" w:styleId="CodeColorPurple">
    <w:name w:val="CodeColorPurple"/>
    <w:rsid w:val="00266D96"/>
    <w:rPr>
      <w:rFonts w:cs="Arial"/>
      <w:color w:val="951795"/>
    </w:rPr>
  </w:style>
  <w:style w:type="character" w:customStyle="1" w:styleId="CodeColorPurple2">
    <w:name w:val="CodeColorPurple2"/>
    <w:rsid w:val="00266D96"/>
    <w:rPr>
      <w:rFonts w:cs="Arial"/>
      <w:color w:val="800080"/>
    </w:rPr>
  </w:style>
  <w:style w:type="character" w:customStyle="1" w:styleId="CodeColorRed">
    <w:name w:val="CodeColorRed"/>
    <w:rsid w:val="00266D96"/>
    <w:rPr>
      <w:rFonts w:cs="Arial"/>
      <w:color w:val="FF0000"/>
    </w:rPr>
  </w:style>
  <w:style w:type="character" w:customStyle="1" w:styleId="CodeColorRed2">
    <w:name w:val="CodeColorRed2"/>
    <w:rsid w:val="00266D96"/>
    <w:rPr>
      <w:rFonts w:cs="Arial"/>
      <w:color w:val="800000"/>
    </w:rPr>
  </w:style>
  <w:style w:type="character" w:customStyle="1" w:styleId="CodeColorRed3">
    <w:name w:val="CodeColorRed3"/>
    <w:rsid w:val="00266D96"/>
    <w:rPr>
      <w:rFonts w:cs="Arial"/>
      <w:color w:val="A31515"/>
    </w:rPr>
  </w:style>
  <w:style w:type="character" w:customStyle="1" w:styleId="CodeColorTealBlue">
    <w:name w:val="CodeColorTealBlue"/>
    <w:rsid w:val="00266D96"/>
    <w:rPr>
      <w:rFonts w:cs="Times New Roman"/>
      <w:color w:val="008080"/>
      <w:szCs w:val="22"/>
    </w:rPr>
  </w:style>
  <w:style w:type="character" w:customStyle="1" w:styleId="CodeColorWhite">
    <w:name w:val="CodeColorWhite"/>
    <w:rsid w:val="00266D96"/>
    <w:rPr>
      <w:rFonts w:cs="Arial"/>
      <w:color w:val="FFFFFF"/>
      <w:bdr w:val="none" w:sz="0" w:space="0" w:color="auto"/>
    </w:rPr>
  </w:style>
  <w:style w:type="paragraph" w:customStyle="1" w:styleId="CodeHead">
    <w:name w:val="CodeHead"/>
    <w:next w:val="Normal"/>
    <w:rsid w:val="00266D96"/>
    <w:pPr>
      <w:spacing w:before="120" w:after="120"/>
    </w:pPr>
    <w:rPr>
      <w:rFonts w:ascii="Arial" w:hAnsi="Arial"/>
      <w:b/>
      <w:snapToGrid w:val="0"/>
      <w:sz w:val="22"/>
      <w:szCs w:val="20"/>
    </w:rPr>
  </w:style>
  <w:style w:type="character" w:customStyle="1" w:styleId="CodeHighlight">
    <w:name w:val="CodeHighlight"/>
    <w:rsid w:val="00266D96"/>
    <w:rPr>
      <w:b/>
      <w:color w:val="7F7F7F"/>
      <w:kern w:val="0"/>
      <w:position w:val="0"/>
      <w:u w:val="none"/>
      <w:bdr w:val="none" w:sz="0" w:space="0" w:color="auto"/>
      <w:shd w:val="clear" w:color="auto" w:fill="auto"/>
    </w:rPr>
  </w:style>
  <w:style w:type="paragraph" w:customStyle="1" w:styleId="CodeLabel">
    <w:name w:val="CodeLabel"/>
    <w:qFormat/>
    <w:rsid w:val="00266D9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266D96"/>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266D96"/>
    <w:rPr>
      <w:rFonts w:ascii="Courier New" w:hAnsi="Courier New"/>
      <w:noProof/>
      <w:snapToGrid w:val="0"/>
      <w:sz w:val="16"/>
      <w:szCs w:val="20"/>
    </w:rPr>
  </w:style>
  <w:style w:type="paragraph" w:customStyle="1" w:styleId="CodeNote">
    <w:name w:val="CodeNote"/>
    <w:qFormat/>
    <w:rsid w:val="00266D96"/>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266D96"/>
    <w:pPr>
      <w:shd w:val="clear" w:color="auto" w:fill="D9D9D9"/>
    </w:pPr>
    <w:rPr>
      <w:rFonts w:ascii="Courier New" w:hAnsi="Courier New"/>
      <w:noProof/>
      <w:snapToGrid w:val="0"/>
      <w:sz w:val="18"/>
      <w:szCs w:val="20"/>
    </w:rPr>
  </w:style>
  <w:style w:type="paragraph" w:customStyle="1" w:styleId="CodeScreen80">
    <w:name w:val="CodeScreen80"/>
    <w:qFormat/>
    <w:rsid w:val="00266D96"/>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266D96"/>
    <w:pPr>
      <w:ind w:left="720"/>
    </w:pPr>
  </w:style>
  <w:style w:type="paragraph" w:customStyle="1" w:styleId="CodeSnippet">
    <w:name w:val="CodeSnippet"/>
    <w:link w:val="CodeSnippetChar"/>
    <w:rsid w:val="00266D96"/>
    <w:pPr>
      <w:spacing w:before="120" w:after="120"/>
      <w:contextualSpacing/>
    </w:pPr>
    <w:rPr>
      <w:rFonts w:ascii="Courier New" w:hAnsi="Courier New"/>
      <w:noProof/>
      <w:snapToGrid w:val="0"/>
      <w:sz w:val="18"/>
      <w:szCs w:val="20"/>
    </w:rPr>
  </w:style>
  <w:style w:type="paragraph" w:customStyle="1" w:styleId="CodeSnippetSub">
    <w:name w:val="CodeSnippetSub"/>
    <w:rsid w:val="00266D96"/>
    <w:pPr>
      <w:ind w:left="720"/>
    </w:pPr>
    <w:rPr>
      <w:rFonts w:ascii="Courier New" w:hAnsi="Courier New"/>
      <w:noProof/>
      <w:snapToGrid w:val="0"/>
      <w:sz w:val="18"/>
      <w:szCs w:val="20"/>
    </w:rPr>
  </w:style>
  <w:style w:type="paragraph" w:customStyle="1" w:styleId="H5">
    <w:name w:val="H5"/>
    <w:next w:val="Para"/>
    <w:rsid w:val="00266D9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66D96"/>
    <w:pPr>
      <w:pBdr>
        <w:top w:val="single" w:sz="4" w:space="4" w:color="auto"/>
      </w:pBdr>
      <w:outlineLvl w:val="6"/>
    </w:pPr>
    <w:rPr>
      <w:i/>
      <w:noProof/>
    </w:rPr>
  </w:style>
  <w:style w:type="paragraph" w:customStyle="1" w:styleId="ContentsAbstract">
    <w:name w:val="ContentsAbstract"/>
    <w:qFormat/>
    <w:rsid w:val="00266D96"/>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266D96"/>
    <w:rPr>
      <w:b/>
      <w:sz w:val="28"/>
      <w:szCs w:val="20"/>
    </w:rPr>
  </w:style>
  <w:style w:type="paragraph" w:customStyle="1" w:styleId="ContentsChapterTitle">
    <w:name w:val="ContentsChapterTitle"/>
    <w:basedOn w:val="ContentsPartTitle"/>
    <w:next w:val="Normal"/>
    <w:rsid w:val="00266D96"/>
    <w:pPr>
      <w:ind w:left="288"/>
    </w:pPr>
    <w:rPr>
      <w:sz w:val="26"/>
    </w:rPr>
  </w:style>
  <w:style w:type="paragraph" w:customStyle="1" w:styleId="ContentsH1">
    <w:name w:val="ContentsH1"/>
    <w:basedOn w:val="ContentsPartTitle"/>
    <w:rsid w:val="00266D96"/>
    <w:pPr>
      <w:ind w:left="576"/>
    </w:pPr>
    <w:rPr>
      <w:b w:val="0"/>
      <w:sz w:val="24"/>
    </w:rPr>
  </w:style>
  <w:style w:type="paragraph" w:customStyle="1" w:styleId="ContentsH2">
    <w:name w:val="ContentsH2"/>
    <w:basedOn w:val="ContentsPartTitle"/>
    <w:rsid w:val="00266D96"/>
    <w:pPr>
      <w:ind w:left="864"/>
    </w:pPr>
    <w:rPr>
      <w:b w:val="0"/>
      <w:sz w:val="22"/>
    </w:rPr>
  </w:style>
  <w:style w:type="paragraph" w:customStyle="1" w:styleId="ContentsH3">
    <w:name w:val="ContentsH3"/>
    <w:qFormat/>
    <w:rsid w:val="00266D96"/>
    <w:pPr>
      <w:ind w:left="1440"/>
    </w:pPr>
    <w:rPr>
      <w:snapToGrid w:val="0"/>
      <w:color w:val="000000"/>
      <w:sz w:val="22"/>
      <w:szCs w:val="60"/>
    </w:rPr>
  </w:style>
  <w:style w:type="paragraph" w:customStyle="1" w:styleId="Copyright">
    <w:name w:val="Copyright"/>
    <w:rsid w:val="00266D96"/>
    <w:pPr>
      <w:widowControl w:val="0"/>
      <w:spacing w:before="280"/>
      <w:ind w:left="720"/>
    </w:pPr>
    <w:rPr>
      <w:snapToGrid w:val="0"/>
      <w:color w:val="000000"/>
      <w:sz w:val="26"/>
      <w:szCs w:val="20"/>
    </w:rPr>
  </w:style>
  <w:style w:type="paragraph" w:customStyle="1" w:styleId="CrossRefPara">
    <w:name w:val="CrossRefPara"/>
    <w:next w:val="Para"/>
    <w:rsid w:val="00266D96"/>
    <w:pPr>
      <w:ind w:left="1440" w:right="1440"/>
    </w:pPr>
    <w:rPr>
      <w:rFonts w:ascii="Arial" w:hAnsi="Arial" w:cs="AGaramond Bold"/>
      <w:color w:val="000000"/>
      <w:sz w:val="18"/>
      <w:szCs w:val="17"/>
    </w:rPr>
  </w:style>
  <w:style w:type="character" w:customStyle="1" w:styleId="CrossRefTerm">
    <w:name w:val="CrossRefTerm"/>
    <w:rsid w:val="00266D96"/>
    <w:rPr>
      <w:i/>
    </w:rPr>
  </w:style>
  <w:style w:type="paragraph" w:customStyle="1" w:styleId="CustomChapterOpener">
    <w:name w:val="CustomChapterOpener"/>
    <w:basedOn w:val="Normal"/>
    <w:next w:val="Para"/>
    <w:rsid w:val="00266D96"/>
    <w:pPr>
      <w:spacing w:after="120"/>
      <w:ind w:left="720" w:firstLine="720"/>
    </w:pPr>
    <w:rPr>
      <w:snapToGrid w:val="0"/>
      <w:sz w:val="26"/>
      <w:szCs w:val="20"/>
    </w:rPr>
  </w:style>
  <w:style w:type="character" w:customStyle="1" w:styleId="CustomCharStyle">
    <w:name w:val="CustomCharStyle"/>
    <w:rsid w:val="00266D96"/>
    <w:rPr>
      <w:b/>
      <w:i/>
    </w:rPr>
  </w:style>
  <w:style w:type="paragraph" w:customStyle="1" w:styleId="ParaContinued">
    <w:name w:val="ParaContinued"/>
    <w:basedOn w:val="Normal"/>
    <w:next w:val="Para"/>
    <w:rsid w:val="00266D96"/>
    <w:pPr>
      <w:spacing w:after="120"/>
      <w:ind w:left="720"/>
    </w:pPr>
    <w:rPr>
      <w:snapToGrid w:val="0"/>
      <w:sz w:val="26"/>
      <w:szCs w:val="20"/>
    </w:rPr>
  </w:style>
  <w:style w:type="paragraph" w:customStyle="1" w:styleId="CustomHead">
    <w:name w:val="CustomHead"/>
    <w:basedOn w:val="ParaContinued"/>
    <w:next w:val="Normal"/>
    <w:rsid w:val="00266D96"/>
    <w:rPr>
      <w:b/>
    </w:rPr>
  </w:style>
  <w:style w:type="paragraph" w:customStyle="1" w:styleId="CustomList">
    <w:name w:val="CustomList"/>
    <w:basedOn w:val="Normal"/>
    <w:rsid w:val="00266D96"/>
    <w:pPr>
      <w:widowControl w:val="0"/>
      <w:spacing w:before="120" w:after="120"/>
      <w:ind w:left="1440"/>
    </w:pPr>
    <w:rPr>
      <w:snapToGrid w:val="0"/>
      <w:szCs w:val="20"/>
    </w:rPr>
  </w:style>
  <w:style w:type="paragraph" w:customStyle="1" w:styleId="CustomStyle1">
    <w:name w:val="CustomStyle1"/>
    <w:basedOn w:val="Normal"/>
    <w:rsid w:val="00266D9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66D9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66D96"/>
    <w:rPr>
      <w:i/>
    </w:rPr>
  </w:style>
  <w:style w:type="paragraph" w:customStyle="1" w:styleId="Dialog">
    <w:name w:val="Dialog"/>
    <w:rsid w:val="00266D96"/>
    <w:pPr>
      <w:spacing w:before="120" w:after="120"/>
      <w:ind w:left="1440" w:hanging="720"/>
      <w:contextualSpacing/>
    </w:pPr>
    <w:rPr>
      <w:snapToGrid w:val="0"/>
      <w:sz w:val="26"/>
      <w:szCs w:val="26"/>
    </w:rPr>
  </w:style>
  <w:style w:type="paragraph" w:customStyle="1" w:styleId="Directive">
    <w:name w:val="Directive"/>
    <w:next w:val="Normal"/>
    <w:rsid w:val="00266D96"/>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266D96"/>
  </w:style>
  <w:style w:type="paragraph" w:customStyle="1" w:styleId="DOI">
    <w:name w:val="DOI"/>
    <w:rsid w:val="00266D96"/>
    <w:rPr>
      <w:rFonts w:ascii="Courier New" w:hAnsi="Courier New"/>
      <w:snapToGrid w:val="0"/>
      <w:sz w:val="20"/>
      <w:szCs w:val="20"/>
    </w:rPr>
  </w:style>
  <w:style w:type="character" w:styleId="Emphasis">
    <w:name w:val="Emphasis"/>
    <w:qFormat/>
    <w:rsid w:val="00266D96"/>
    <w:rPr>
      <w:i/>
      <w:iCs/>
    </w:rPr>
  </w:style>
  <w:style w:type="paragraph" w:customStyle="1" w:styleId="EndnoteEntry">
    <w:name w:val="EndnoteEntry"/>
    <w:rsid w:val="00266D96"/>
    <w:pPr>
      <w:spacing w:after="120"/>
      <w:ind w:left="720" w:hanging="720"/>
    </w:pPr>
    <w:rPr>
      <w:szCs w:val="20"/>
    </w:rPr>
  </w:style>
  <w:style w:type="paragraph" w:customStyle="1" w:styleId="EndnotesHead">
    <w:name w:val="EndnotesHead"/>
    <w:basedOn w:val="BibliographyHead"/>
    <w:next w:val="EndnoteEntry"/>
    <w:rsid w:val="00266D96"/>
  </w:style>
  <w:style w:type="paragraph" w:customStyle="1" w:styleId="EndnoteTitle">
    <w:name w:val="EndnoteTitle"/>
    <w:next w:val="EndnoteEntry"/>
    <w:rsid w:val="00266D96"/>
    <w:pPr>
      <w:spacing w:after="120"/>
    </w:pPr>
    <w:rPr>
      <w:rFonts w:ascii="Arial" w:hAnsi="Arial"/>
      <w:b/>
      <w:smallCaps/>
      <w:snapToGrid w:val="0"/>
      <w:color w:val="000000"/>
      <w:sz w:val="60"/>
      <w:szCs w:val="60"/>
    </w:rPr>
  </w:style>
  <w:style w:type="paragraph" w:customStyle="1" w:styleId="Epigraph">
    <w:name w:val="Epigraph"/>
    <w:next w:val="Normal"/>
    <w:rsid w:val="00266D9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66D96"/>
    <w:pPr>
      <w:contextualSpacing/>
    </w:pPr>
    <w:rPr>
      <w:sz w:val="24"/>
    </w:rPr>
  </w:style>
  <w:style w:type="paragraph" w:customStyle="1" w:styleId="Equation">
    <w:name w:val="Equation"/>
    <w:rsid w:val="00266D96"/>
    <w:pPr>
      <w:spacing w:before="120" w:after="120"/>
      <w:ind w:left="1440"/>
    </w:pPr>
    <w:rPr>
      <w:snapToGrid w:val="0"/>
      <w:sz w:val="26"/>
      <w:szCs w:val="20"/>
    </w:rPr>
  </w:style>
  <w:style w:type="paragraph" w:customStyle="1" w:styleId="EquationNumbered">
    <w:name w:val="EquationNumbered"/>
    <w:rsid w:val="00266D96"/>
    <w:pPr>
      <w:spacing w:before="120" w:after="120"/>
      <w:ind w:left="1440"/>
    </w:pPr>
    <w:rPr>
      <w:snapToGrid w:val="0"/>
      <w:sz w:val="26"/>
      <w:szCs w:val="20"/>
    </w:rPr>
  </w:style>
  <w:style w:type="paragraph" w:customStyle="1" w:styleId="ExercisesHead">
    <w:name w:val="ExercisesHead"/>
    <w:basedOn w:val="Normal"/>
    <w:next w:val="Para"/>
    <w:rsid w:val="00266D9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266D96"/>
    <w:pPr>
      <w:ind w:left="2160" w:firstLine="0"/>
    </w:pPr>
  </w:style>
  <w:style w:type="paragraph" w:customStyle="1" w:styleId="ExtractAttribution">
    <w:name w:val="ExtractAttribution"/>
    <w:next w:val="Para"/>
    <w:rsid w:val="00266D96"/>
    <w:pPr>
      <w:spacing w:after="120"/>
      <w:ind w:left="3240"/>
    </w:pPr>
    <w:rPr>
      <w:b/>
      <w:szCs w:val="20"/>
    </w:rPr>
  </w:style>
  <w:style w:type="paragraph" w:customStyle="1" w:styleId="ExtractPara">
    <w:name w:val="ExtractPara"/>
    <w:rsid w:val="00266D96"/>
    <w:pPr>
      <w:spacing w:before="120" w:after="60"/>
      <w:ind w:left="2160" w:right="720"/>
    </w:pPr>
    <w:rPr>
      <w:snapToGrid w:val="0"/>
      <w:szCs w:val="20"/>
    </w:rPr>
  </w:style>
  <w:style w:type="paragraph" w:customStyle="1" w:styleId="ExtractContinued">
    <w:name w:val="ExtractContinued"/>
    <w:basedOn w:val="ExtractPara"/>
    <w:qFormat/>
    <w:rsid w:val="00266D96"/>
    <w:pPr>
      <w:spacing w:before="0"/>
      <w:ind w:firstLine="720"/>
    </w:pPr>
  </w:style>
  <w:style w:type="paragraph" w:customStyle="1" w:styleId="ExtractListBulleted">
    <w:name w:val="ExtractListBulleted"/>
    <w:rsid w:val="00266D96"/>
    <w:pPr>
      <w:numPr>
        <w:numId w:val="14"/>
      </w:numPr>
      <w:spacing w:before="120" w:after="120"/>
      <w:ind w:right="864"/>
      <w:contextualSpacing/>
    </w:pPr>
    <w:rPr>
      <w:snapToGrid w:val="0"/>
      <w:szCs w:val="26"/>
    </w:rPr>
  </w:style>
  <w:style w:type="paragraph" w:customStyle="1" w:styleId="ExtractListNumbered">
    <w:name w:val="ExtractListNumbered"/>
    <w:rsid w:val="00266D96"/>
    <w:pPr>
      <w:spacing w:before="120" w:after="120"/>
      <w:ind w:left="2794" w:right="864" w:hanging="274"/>
      <w:contextualSpacing/>
    </w:pPr>
    <w:rPr>
      <w:snapToGrid w:val="0"/>
      <w:szCs w:val="26"/>
    </w:rPr>
  </w:style>
  <w:style w:type="paragraph" w:customStyle="1" w:styleId="FeatureCode80">
    <w:name w:val="FeatureCode80"/>
    <w:rsid w:val="00266D96"/>
    <w:pPr>
      <w:pBdr>
        <w:left w:val="single" w:sz="36" w:space="17" w:color="C0C0C0"/>
      </w:pBdr>
      <w:ind w:left="216"/>
    </w:pPr>
    <w:rPr>
      <w:rFonts w:ascii="Courier New" w:hAnsi="Courier New"/>
      <w:noProof/>
      <w:sz w:val="16"/>
      <w:szCs w:val="20"/>
    </w:rPr>
  </w:style>
  <w:style w:type="paragraph" w:customStyle="1" w:styleId="FeatureCode80Sub">
    <w:name w:val="FeatureCode80Sub"/>
    <w:rsid w:val="00266D96"/>
    <w:pPr>
      <w:pBdr>
        <w:left w:val="single" w:sz="36" w:space="30" w:color="C0C0C0"/>
      </w:pBdr>
      <w:ind w:left="475"/>
    </w:pPr>
    <w:rPr>
      <w:rFonts w:ascii="Courier New" w:hAnsi="Courier New"/>
      <w:noProof/>
      <w:sz w:val="16"/>
      <w:szCs w:val="20"/>
    </w:rPr>
  </w:style>
  <w:style w:type="paragraph" w:customStyle="1" w:styleId="FeatureCodeScreen">
    <w:name w:val="FeatureCodeScreen"/>
    <w:rsid w:val="00266D96"/>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266D96"/>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266D96"/>
    <w:pPr>
      <w:shd w:val="pct25" w:color="auto" w:fill="auto"/>
    </w:pPr>
  </w:style>
  <w:style w:type="paragraph" w:customStyle="1" w:styleId="FeatureCodeSnippet">
    <w:name w:val="FeatureCodeSnippet"/>
    <w:rsid w:val="00266D96"/>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266D96"/>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266D96"/>
    <w:pPr>
      <w:pBdr>
        <w:left w:val="single" w:sz="36" w:space="24" w:color="C0C0C0"/>
      </w:pBdr>
      <w:spacing w:before="120" w:after="120"/>
      <w:ind w:left="360" w:right="1440"/>
      <w:contextualSpacing/>
    </w:pPr>
  </w:style>
  <w:style w:type="paragraph" w:customStyle="1" w:styleId="FeatureExtractSource">
    <w:name w:val="FeatureExtractSource"/>
    <w:rsid w:val="00266D96"/>
    <w:pPr>
      <w:pBdr>
        <w:left w:val="single" w:sz="36" w:space="24" w:color="C0C0C0"/>
      </w:pBdr>
      <w:ind w:left="360"/>
    </w:pPr>
    <w:rPr>
      <w:snapToGrid w:val="0"/>
      <w:sz w:val="16"/>
      <w:szCs w:val="20"/>
    </w:rPr>
  </w:style>
  <w:style w:type="paragraph" w:customStyle="1" w:styleId="FeatureFigureSource">
    <w:name w:val="FeatureFigureSource"/>
    <w:rsid w:val="00266D96"/>
    <w:pPr>
      <w:pBdr>
        <w:left w:val="single" w:sz="36" w:space="6" w:color="BFBFBF"/>
      </w:pBdr>
      <w:spacing w:after="240"/>
      <w:contextualSpacing/>
    </w:pPr>
    <w:rPr>
      <w:snapToGrid w:val="0"/>
      <w:sz w:val="20"/>
      <w:szCs w:val="20"/>
    </w:rPr>
  </w:style>
  <w:style w:type="paragraph" w:customStyle="1" w:styleId="FeatureSource">
    <w:name w:val="FeatureSource"/>
    <w:next w:val="Para"/>
    <w:rsid w:val="00266D96"/>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266D96"/>
    <w:pPr>
      <w:spacing w:before="120" w:after="120"/>
      <w:ind w:left="720" w:hanging="720"/>
      <w:contextualSpacing/>
    </w:pPr>
    <w:rPr>
      <w:sz w:val="22"/>
      <w:u w:val="none"/>
    </w:rPr>
  </w:style>
  <w:style w:type="paragraph" w:customStyle="1" w:styleId="FeatureH1">
    <w:name w:val="FeatureH1"/>
    <w:next w:val="Normal"/>
    <w:rsid w:val="00266D96"/>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266D96"/>
    <w:pPr>
      <w:contextualSpacing w:val="0"/>
    </w:pPr>
    <w:rPr>
      <w:rFonts w:ascii="Times New Roman" w:hAnsi="Times New Roman"/>
    </w:rPr>
  </w:style>
  <w:style w:type="paragraph" w:customStyle="1" w:styleId="FeatureH2">
    <w:name w:val="FeatureH2"/>
    <w:next w:val="Normal"/>
    <w:rsid w:val="00266D96"/>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266D96"/>
    <w:pPr>
      <w:spacing w:before="120"/>
    </w:pPr>
    <w:rPr>
      <w:u w:val="single"/>
    </w:rPr>
  </w:style>
  <w:style w:type="paragraph" w:customStyle="1" w:styleId="FeatureH3">
    <w:name w:val="FeatureH3"/>
    <w:next w:val="Normal"/>
    <w:rsid w:val="00266D9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66D96"/>
    <w:pPr>
      <w:pBdr>
        <w:left w:val="single" w:sz="36" w:space="6" w:color="C0C0C0"/>
      </w:pBdr>
    </w:pPr>
    <w:rPr>
      <w:rFonts w:ascii="Arial" w:hAnsi="Arial"/>
      <w:smallCaps/>
      <w:snapToGrid w:val="0"/>
      <w:u w:val="single"/>
    </w:rPr>
  </w:style>
  <w:style w:type="paragraph" w:customStyle="1" w:styleId="FeatureListBulleted">
    <w:name w:val="FeatureListBulleted"/>
    <w:rsid w:val="00266D96"/>
    <w:pPr>
      <w:widowControl w:val="0"/>
      <w:numPr>
        <w:numId w:val="2"/>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266D96"/>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266D9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66D96"/>
    <w:pPr>
      <w:pBdr>
        <w:left w:val="single" w:sz="36" w:space="6" w:color="C0C0C0"/>
      </w:pBdr>
    </w:pPr>
    <w:rPr>
      <w:rFonts w:ascii="Arial" w:hAnsi="Arial"/>
      <w:b/>
      <w:snapToGrid w:val="0"/>
      <w:sz w:val="26"/>
      <w:szCs w:val="20"/>
    </w:rPr>
  </w:style>
  <w:style w:type="paragraph" w:customStyle="1" w:styleId="FeatureListNumbered">
    <w:name w:val="FeatureListNumbered"/>
    <w:rsid w:val="00266D96"/>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266D96"/>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266D96"/>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266D96"/>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266D96"/>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266D96"/>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266D96"/>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266D96"/>
    <w:pPr>
      <w:pBdr>
        <w:left w:val="single" w:sz="36" w:space="6" w:color="C0C0C0"/>
      </w:pBdr>
      <w:spacing w:after="120"/>
    </w:pPr>
    <w:rPr>
      <w:rFonts w:ascii="Arial" w:hAnsi="Arial"/>
      <w:sz w:val="26"/>
      <w:szCs w:val="20"/>
    </w:rPr>
  </w:style>
  <w:style w:type="paragraph" w:customStyle="1" w:styleId="FeatureRecipeProcedure">
    <w:name w:val="FeatureRecipeProcedure"/>
    <w:rsid w:val="00266D96"/>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266D96"/>
    <w:pPr>
      <w:ind w:left="720" w:hanging="288"/>
    </w:pPr>
  </w:style>
  <w:style w:type="paragraph" w:customStyle="1" w:styleId="FeatureRecipeTitle">
    <w:name w:val="FeatureRecipeTitle"/>
    <w:rsid w:val="00266D96"/>
    <w:pPr>
      <w:pBdr>
        <w:left w:val="single" w:sz="36" w:space="6" w:color="C0C0C0"/>
      </w:pBdr>
    </w:pPr>
    <w:rPr>
      <w:rFonts w:ascii="Arial" w:hAnsi="Arial"/>
      <w:b/>
      <w:sz w:val="20"/>
      <w:szCs w:val="20"/>
      <w:u w:val="single"/>
    </w:rPr>
  </w:style>
  <w:style w:type="paragraph" w:customStyle="1" w:styleId="FeatureRecipeYield">
    <w:name w:val="FeatureRecipeYield"/>
    <w:rsid w:val="00266D96"/>
    <w:pPr>
      <w:pBdr>
        <w:left w:val="single" w:sz="36" w:space="14" w:color="C0C0C0"/>
      </w:pBdr>
      <w:ind w:left="144"/>
    </w:pPr>
    <w:rPr>
      <w:rFonts w:ascii="Arial" w:hAnsi="Arial"/>
      <w:sz w:val="16"/>
      <w:szCs w:val="20"/>
    </w:rPr>
  </w:style>
  <w:style w:type="paragraph" w:customStyle="1" w:styleId="FeatureReference">
    <w:name w:val="FeatureReference"/>
    <w:qFormat/>
    <w:rsid w:val="00266D96"/>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266D96"/>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266D96"/>
    <w:pPr>
      <w:pBdr>
        <w:left w:val="single" w:sz="36" w:space="17" w:color="C0C0C0"/>
      </w:pBdr>
      <w:ind w:left="216"/>
    </w:pPr>
  </w:style>
  <w:style w:type="paragraph" w:customStyle="1" w:styleId="FeatureRunInPara">
    <w:name w:val="FeatureRunInPara"/>
    <w:basedOn w:val="FeatureListUnmarked"/>
    <w:next w:val="FeatureRunInHead"/>
    <w:rsid w:val="00266D96"/>
    <w:pPr>
      <w:pBdr>
        <w:left w:val="single" w:sz="36" w:space="6" w:color="C0C0C0"/>
      </w:pBdr>
      <w:spacing w:before="0"/>
      <w:ind w:left="0"/>
    </w:pPr>
  </w:style>
  <w:style w:type="paragraph" w:customStyle="1" w:styleId="FeatureRunInParaSub">
    <w:name w:val="FeatureRunInParaSub"/>
    <w:basedOn w:val="FeatureRunInPara"/>
    <w:next w:val="FeatureRunInHeadSub"/>
    <w:rsid w:val="00266D96"/>
    <w:pPr>
      <w:pBdr>
        <w:left w:val="single" w:sz="36" w:space="17" w:color="C0C0C0"/>
      </w:pBdr>
      <w:ind w:left="216"/>
      <w:contextualSpacing/>
    </w:pPr>
  </w:style>
  <w:style w:type="paragraph" w:customStyle="1" w:styleId="FeatureSlug">
    <w:name w:val="FeatureSlug"/>
    <w:next w:val="FeaturePara"/>
    <w:qFormat/>
    <w:rsid w:val="00266D96"/>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266D96"/>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266D96"/>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266D96"/>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266D9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66D96"/>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266D96"/>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266D96"/>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266D96"/>
    <w:pPr>
      <w:pBdr>
        <w:left w:val="single" w:sz="36" w:space="6" w:color="C0C0C0"/>
      </w:pBdr>
      <w:spacing w:before="120"/>
      <w:ind w:left="0" w:firstLine="0"/>
    </w:pPr>
  </w:style>
  <w:style w:type="paragraph" w:customStyle="1" w:styleId="FigureLabel">
    <w:name w:val="FigureLabel"/>
    <w:rsid w:val="00266D96"/>
    <w:pPr>
      <w:ind w:left="1440"/>
    </w:pPr>
    <w:rPr>
      <w:rFonts w:ascii="Arial" w:hAnsi="Arial"/>
      <w:sz w:val="20"/>
      <w:szCs w:val="20"/>
    </w:rPr>
  </w:style>
  <w:style w:type="paragraph" w:customStyle="1" w:styleId="FigureSource">
    <w:name w:val="FigureSource"/>
    <w:next w:val="Para"/>
    <w:link w:val="FigureSourceChar"/>
    <w:rsid w:val="00266D96"/>
    <w:pPr>
      <w:spacing w:after="240"/>
      <w:ind w:left="1440"/>
    </w:pPr>
    <w:rPr>
      <w:rFonts w:ascii="Arial" w:hAnsi="Arial"/>
      <w:sz w:val="22"/>
      <w:szCs w:val="20"/>
    </w:rPr>
  </w:style>
  <w:style w:type="paragraph" w:customStyle="1" w:styleId="FurtherReadingHead">
    <w:name w:val="FurtherReadingHead"/>
    <w:basedOn w:val="BibliographyHead"/>
    <w:next w:val="Para"/>
    <w:rsid w:val="00266D96"/>
  </w:style>
  <w:style w:type="character" w:customStyle="1" w:styleId="GenusSpecies">
    <w:name w:val="GenusSpecies"/>
    <w:rsid w:val="00266D9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66D96"/>
    <w:pPr>
      <w:spacing w:after="120"/>
      <w:ind w:left="720" w:firstLine="720"/>
    </w:pPr>
    <w:rPr>
      <w:snapToGrid w:val="0"/>
      <w:sz w:val="26"/>
      <w:szCs w:val="20"/>
    </w:rPr>
  </w:style>
  <w:style w:type="paragraph" w:customStyle="1" w:styleId="H3">
    <w:name w:val="H3"/>
    <w:next w:val="Para"/>
    <w:qFormat/>
    <w:rsid w:val="00266D96"/>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266D96"/>
    <w:pPr>
      <w:spacing w:before="240"/>
      <w:outlineLvl w:val="9"/>
    </w:pPr>
  </w:style>
  <w:style w:type="paragraph" w:customStyle="1" w:styleId="H4">
    <w:name w:val="H4"/>
    <w:next w:val="Para"/>
    <w:link w:val="H4Char"/>
    <w:rsid w:val="00266D96"/>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266D96"/>
  </w:style>
  <w:style w:type="paragraph" w:customStyle="1" w:styleId="GlossaryTitle">
    <w:name w:val="GlossaryTitle"/>
    <w:basedOn w:val="ChapterTitle"/>
    <w:next w:val="Normal"/>
    <w:rsid w:val="00266D96"/>
    <w:pPr>
      <w:spacing w:before="120" w:after="120"/>
    </w:pPr>
  </w:style>
  <w:style w:type="paragraph" w:customStyle="1" w:styleId="H1">
    <w:name w:val="H1"/>
    <w:next w:val="Para"/>
    <w:qFormat/>
    <w:rsid w:val="00266D96"/>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266D96"/>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266D96"/>
    <w:pPr>
      <w:spacing w:before="240" w:after="120"/>
    </w:pPr>
    <w:rPr>
      <w:rFonts w:ascii="Arial" w:hAnsi="Arial"/>
      <w:snapToGrid w:val="0"/>
      <w:sz w:val="20"/>
      <w:szCs w:val="20"/>
      <w:u w:val="single"/>
    </w:rPr>
  </w:style>
  <w:style w:type="paragraph" w:customStyle="1" w:styleId="Index1">
    <w:name w:val="Index1"/>
    <w:rsid w:val="00266D96"/>
    <w:pPr>
      <w:widowControl w:val="0"/>
      <w:ind w:left="1800" w:hanging="360"/>
    </w:pPr>
    <w:rPr>
      <w:snapToGrid w:val="0"/>
      <w:sz w:val="26"/>
      <w:szCs w:val="20"/>
    </w:rPr>
  </w:style>
  <w:style w:type="paragraph" w:customStyle="1" w:styleId="Index2">
    <w:name w:val="Index2"/>
    <w:basedOn w:val="Index1"/>
    <w:next w:val="Index1"/>
    <w:rsid w:val="00266D96"/>
    <w:pPr>
      <w:ind w:left="2520"/>
    </w:pPr>
  </w:style>
  <w:style w:type="paragraph" w:customStyle="1" w:styleId="Index3">
    <w:name w:val="Index3"/>
    <w:basedOn w:val="Index1"/>
    <w:rsid w:val="00266D96"/>
    <w:pPr>
      <w:ind w:left="3240"/>
    </w:pPr>
  </w:style>
  <w:style w:type="paragraph" w:customStyle="1" w:styleId="IndexLetter">
    <w:name w:val="IndexLetter"/>
    <w:basedOn w:val="H3"/>
    <w:next w:val="Index1"/>
    <w:rsid w:val="00266D96"/>
  </w:style>
  <w:style w:type="paragraph" w:customStyle="1" w:styleId="IndexNote">
    <w:name w:val="IndexNote"/>
    <w:basedOn w:val="Normal"/>
    <w:rsid w:val="00266D96"/>
    <w:pPr>
      <w:widowControl w:val="0"/>
      <w:spacing w:before="120" w:after="120"/>
      <w:ind w:left="720" w:firstLine="720"/>
    </w:pPr>
    <w:rPr>
      <w:snapToGrid w:val="0"/>
      <w:sz w:val="26"/>
      <w:szCs w:val="20"/>
    </w:rPr>
  </w:style>
  <w:style w:type="paragraph" w:customStyle="1" w:styleId="IndexTitle">
    <w:name w:val="IndexTitle"/>
    <w:basedOn w:val="H2"/>
    <w:next w:val="IndexNote"/>
    <w:rsid w:val="00266D96"/>
    <w:pPr>
      <w:spacing w:line="540" w:lineRule="exact"/>
    </w:pPr>
  </w:style>
  <w:style w:type="character" w:customStyle="1" w:styleId="InlineCode">
    <w:name w:val="InlineCode"/>
    <w:rsid w:val="00266D96"/>
    <w:rPr>
      <w:rFonts w:ascii="Courier New" w:hAnsi="Courier New"/>
      <w:noProof/>
      <w:color w:val="auto"/>
    </w:rPr>
  </w:style>
  <w:style w:type="character" w:customStyle="1" w:styleId="InlineCodeUserInput">
    <w:name w:val="InlineCodeUserInput"/>
    <w:rsid w:val="00266D96"/>
    <w:rPr>
      <w:rFonts w:ascii="Courier New" w:hAnsi="Courier New"/>
      <w:b/>
      <w:noProof/>
      <w:color w:val="auto"/>
    </w:rPr>
  </w:style>
  <w:style w:type="character" w:customStyle="1" w:styleId="InlineCodeUserInputVariable">
    <w:name w:val="InlineCodeUserInputVariable"/>
    <w:rsid w:val="00266D96"/>
    <w:rPr>
      <w:rFonts w:ascii="Courier New" w:hAnsi="Courier New"/>
      <w:b/>
      <w:i/>
      <w:noProof/>
      <w:color w:val="auto"/>
    </w:rPr>
  </w:style>
  <w:style w:type="character" w:customStyle="1" w:styleId="InlineCodeVariable">
    <w:name w:val="InlineCodeVariable"/>
    <w:rsid w:val="00266D96"/>
    <w:rPr>
      <w:rFonts w:ascii="Courier New" w:hAnsi="Courier New"/>
      <w:i/>
      <w:noProof/>
      <w:color w:val="auto"/>
    </w:rPr>
  </w:style>
  <w:style w:type="character" w:customStyle="1" w:styleId="InlineURL">
    <w:name w:val="InlineURL"/>
    <w:rsid w:val="00266D96"/>
    <w:rPr>
      <w:rFonts w:ascii="Courier New" w:hAnsi="Courier New"/>
      <w:noProof/>
      <w:color w:val="auto"/>
      <w:u w:val="single"/>
    </w:rPr>
  </w:style>
  <w:style w:type="character" w:customStyle="1" w:styleId="InlineEmail">
    <w:name w:val="InlineEmail"/>
    <w:rsid w:val="00266D96"/>
    <w:rPr>
      <w:rFonts w:ascii="Courier New" w:hAnsi="Courier New"/>
      <w:noProof/>
      <w:color w:val="auto"/>
      <w:u w:val="double"/>
    </w:rPr>
  </w:style>
  <w:style w:type="paragraph" w:customStyle="1" w:styleId="IntroductionTitle">
    <w:name w:val="IntroductionTitle"/>
    <w:basedOn w:val="ChapterTitle"/>
    <w:next w:val="Para"/>
    <w:rsid w:val="00266D96"/>
    <w:pPr>
      <w:spacing w:before="120" w:after="120"/>
    </w:pPr>
  </w:style>
  <w:style w:type="paragraph" w:customStyle="1" w:styleId="KeyConceptsHead">
    <w:name w:val="KeyConceptsHead"/>
    <w:basedOn w:val="BibliographyHead"/>
    <w:next w:val="Para"/>
    <w:rsid w:val="00266D96"/>
  </w:style>
  <w:style w:type="character" w:customStyle="1" w:styleId="KeyTerm">
    <w:name w:val="KeyTerm"/>
    <w:rsid w:val="00266D96"/>
    <w:rPr>
      <w:i/>
      <w:color w:val="auto"/>
      <w:bdr w:val="none" w:sz="0" w:space="0" w:color="auto"/>
      <w:shd w:val="clear" w:color="auto" w:fill="DBE5F1"/>
    </w:rPr>
  </w:style>
  <w:style w:type="paragraph" w:customStyle="1" w:styleId="KeyTermsHead">
    <w:name w:val="KeyTermsHead"/>
    <w:basedOn w:val="Normal"/>
    <w:next w:val="Normal"/>
    <w:rsid w:val="00266D9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66D96"/>
    <w:pPr>
      <w:spacing w:before="240" w:after="240"/>
      <w:ind w:left="1440" w:right="720" w:hanging="720"/>
    </w:pPr>
    <w:rPr>
      <w:szCs w:val="20"/>
    </w:rPr>
  </w:style>
  <w:style w:type="paragraph" w:styleId="ListBullet">
    <w:name w:val="List Bullet"/>
    <w:rsid w:val="00266D96"/>
    <w:rPr>
      <w:szCs w:val="20"/>
    </w:rPr>
  </w:style>
  <w:style w:type="paragraph" w:customStyle="1" w:styleId="ColorfulList-Accent11">
    <w:name w:val="Colorful List - Accent 11"/>
    <w:basedOn w:val="Normal"/>
    <w:qFormat/>
    <w:rsid w:val="00266D9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66D96"/>
    <w:pPr>
      <w:numPr>
        <w:numId w:val="5"/>
      </w:numPr>
      <w:spacing w:before="120" w:after="120"/>
      <w:contextualSpacing/>
    </w:pPr>
    <w:rPr>
      <w:snapToGrid w:val="0"/>
      <w:sz w:val="26"/>
      <w:szCs w:val="20"/>
    </w:rPr>
  </w:style>
  <w:style w:type="paragraph" w:customStyle="1" w:styleId="ListBulletedSub">
    <w:name w:val="ListBulletedSub"/>
    <w:link w:val="ListBulletedSubChar"/>
    <w:rsid w:val="00266D96"/>
    <w:pPr>
      <w:numPr>
        <w:numId w:val="6"/>
      </w:numPr>
      <w:spacing w:before="120" w:after="120"/>
      <w:contextualSpacing/>
    </w:pPr>
    <w:rPr>
      <w:snapToGrid w:val="0"/>
      <w:sz w:val="26"/>
      <w:szCs w:val="20"/>
    </w:rPr>
  </w:style>
  <w:style w:type="paragraph" w:customStyle="1" w:styleId="ListBulletedSub2">
    <w:name w:val="ListBulletedSub2"/>
    <w:basedOn w:val="ListBulletedSub"/>
    <w:rsid w:val="00266D96"/>
    <w:pPr>
      <w:numPr>
        <w:numId w:val="7"/>
      </w:numPr>
    </w:pPr>
  </w:style>
  <w:style w:type="paragraph" w:customStyle="1" w:styleId="ListCheck">
    <w:name w:val="ListCheck"/>
    <w:rsid w:val="00266D96"/>
    <w:pPr>
      <w:numPr>
        <w:numId w:val="8"/>
      </w:numPr>
      <w:spacing w:before="120" w:after="120"/>
      <w:contextualSpacing/>
    </w:pPr>
    <w:rPr>
      <w:snapToGrid w:val="0"/>
      <w:sz w:val="26"/>
      <w:szCs w:val="20"/>
    </w:rPr>
  </w:style>
  <w:style w:type="paragraph" w:customStyle="1" w:styleId="ListCheckSub">
    <w:name w:val="ListCheckSub"/>
    <w:basedOn w:val="ListCheck"/>
    <w:rsid w:val="00266D96"/>
    <w:pPr>
      <w:numPr>
        <w:numId w:val="9"/>
      </w:numPr>
    </w:pPr>
  </w:style>
  <w:style w:type="paragraph" w:customStyle="1" w:styleId="ListHead">
    <w:name w:val="ListHead"/>
    <w:rsid w:val="00266D96"/>
    <w:pPr>
      <w:ind w:left="1440"/>
    </w:pPr>
    <w:rPr>
      <w:b/>
      <w:sz w:val="26"/>
      <w:szCs w:val="20"/>
    </w:rPr>
  </w:style>
  <w:style w:type="paragraph" w:customStyle="1" w:styleId="ListNumbered">
    <w:name w:val="ListNumbered"/>
    <w:qFormat/>
    <w:rsid w:val="00266D96"/>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266D96"/>
    <w:pPr>
      <w:ind w:left="2520"/>
    </w:pPr>
  </w:style>
  <w:style w:type="paragraph" w:customStyle="1" w:styleId="ListNumberedSub2">
    <w:name w:val="ListNumberedSub2"/>
    <w:basedOn w:val="ListNumberedSub"/>
    <w:rsid w:val="00266D96"/>
    <w:pPr>
      <w:ind w:left="3240"/>
    </w:pPr>
  </w:style>
  <w:style w:type="paragraph" w:customStyle="1" w:styleId="ListNumberedSub3">
    <w:name w:val="ListNumberedSub3"/>
    <w:rsid w:val="00266D96"/>
    <w:pPr>
      <w:spacing w:before="120" w:after="120"/>
      <w:ind w:left="3960" w:hanging="360"/>
      <w:contextualSpacing/>
    </w:pPr>
    <w:rPr>
      <w:sz w:val="26"/>
      <w:szCs w:val="20"/>
    </w:rPr>
  </w:style>
  <w:style w:type="paragraph" w:customStyle="1" w:styleId="ListPara">
    <w:name w:val="ListPara"/>
    <w:basedOn w:val="Normal"/>
    <w:rsid w:val="00266D96"/>
    <w:pPr>
      <w:widowControl w:val="0"/>
      <w:ind w:left="1800" w:firstLine="360"/>
    </w:pPr>
    <w:rPr>
      <w:snapToGrid w:val="0"/>
      <w:sz w:val="26"/>
      <w:szCs w:val="20"/>
    </w:rPr>
  </w:style>
  <w:style w:type="paragraph" w:customStyle="1" w:styleId="ListParaSub">
    <w:name w:val="ListParaSub"/>
    <w:basedOn w:val="ListPara"/>
    <w:rsid w:val="00266D96"/>
    <w:pPr>
      <w:spacing w:line="260" w:lineRule="exact"/>
      <w:ind w:left="2520"/>
    </w:pPr>
  </w:style>
  <w:style w:type="paragraph" w:customStyle="1" w:styleId="ListParaSub2">
    <w:name w:val="ListParaSub2"/>
    <w:basedOn w:val="ListParaSub"/>
    <w:rsid w:val="00266D96"/>
    <w:pPr>
      <w:ind w:left="3240"/>
    </w:pPr>
  </w:style>
  <w:style w:type="paragraph" w:customStyle="1" w:styleId="ListUnmarked">
    <w:name w:val="ListUnmarked"/>
    <w:qFormat/>
    <w:rsid w:val="00266D96"/>
    <w:pPr>
      <w:spacing w:before="60" w:after="60"/>
      <w:ind w:left="1728"/>
    </w:pPr>
    <w:rPr>
      <w:sz w:val="26"/>
      <w:szCs w:val="20"/>
    </w:rPr>
  </w:style>
  <w:style w:type="paragraph" w:customStyle="1" w:styleId="ListUnmarkedSub">
    <w:name w:val="ListUnmarkedSub"/>
    <w:rsid w:val="00266D96"/>
    <w:pPr>
      <w:spacing w:before="60" w:after="60"/>
      <w:ind w:left="2160"/>
    </w:pPr>
    <w:rPr>
      <w:sz w:val="26"/>
      <w:szCs w:val="20"/>
    </w:rPr>
  </w:style>
  <w:style w:type="paragraph" w:customStyle="1" w:styleId="ListUnmarkedSub2">
    <w:name w:val="ListUnmarkedSub2"/>
    <w:basedOn w:val="ListUnmarkedSub"/>
    <w:rsid w:val="00266D96"/>
    <w:pPr>
      <w:ind w:left="2880"/>
    </w:pPr>
  </w:style>
  <w:style w:type="paragraph" w:customStyle="1" w:styleId="ListWhere">
    <w:name w:val="ListWhere"/>
    <w:rsid w:val="00266D96"/>
    <w:pPr>
      <w:spacing w:before="120" w:after="120"/>
      <w:ind w:left="2160"/>
      <w:contextualSpacing/>
    </w:pPr>
    <w:rPr>
      <w:snapToGrid w:val="0"/>
      <w:sz w:val="26"/>
      <w:szCs w:val="20"/>
    </w:rPr>
  </w:style>
  <w:style w:type="paragraph" w:customStyle="1" w:styleId="MatterTitle">
    <w:name w:val="MatterTitle"/>
    <w:next w:val="Para"/>
    <w:rsid w:val="00266D96"/>
    <w:pPr>
      <w:spacing w:before="120" w:after="120"/>
    </w:pPr>
    <w:rPr>
      <w:rFonts w:ascii="Arial" w:hAnsi="Arial"/>
      <w:b/>
      <w:smallCaps/>
      <w:snapToGrid w:val="0"/>
      <w:color w:val="000000"/>
      <w:sz w:val="60"/>
      <w:szCs w:val="60"/>
    </w:rPr>
  </w:style>
  <w:style w:type="character" w:customStyle="1" w:styleId="MenuArrow">
    <w:name w:val="MenuArrow"/>
    <w:rsid w:val="00266D96"/>
    <w:rPr>
      <w:rFonts w:ascii="Wingdings" w:hAnsi="Wingdings"/>
    </w:rPr>
  </w:style>
  <w:style w:type="paragraph" w:customStyle="1" w:styleId="OnlineReference">
    <w:name w:val="OnlineReference"/>
    <w:qFormat/>
    <w:rsid w:val="00266D96"/>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266D96"/>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266D96"/>
    <w:pPr>
      <w:numPr>
        <w:numId w:val="10"/>
      </w:numPr>
      <w:spacing w:before="120" w:after="120"/>
      <w:contextualSpacing/>
    </w:pPr>
    <w:rPr>
      <w:snapToGrid w:val="0"/>
      <w:sz w:val="26"/>
      <w:szCs w:val="20"/>
    </w:rPr>
  </w:style>
  <w:style w:type="paragraph" w:customStyle="1" w:styleId="ParaNumbered">
    <w:name w:val="ParaNumbered"/>
    <w:rsid w:val="00266D96"/>
    <w:pPr>
      <w:spacing w:after="120"/>
      <w:ind w:left="720" w:firstLine="720"/>
    </w:pPr>
    <w:rPr>
      <w:snapToGrid w:val="0"/>
      <w:sz w:val="26"/>
      <w:szCs w:val="20"/>
    </w:rPr>
  </w:style>
  <w:style w:type="paragraph" w:customStyle="1" w:styleId="PartFeaturingList">
    <w:name w:val="PartFeaturingList"/>
    <w:basedOn w:val="ChapterFeaturingList"/>
    <w:rsid w:val="00266D96"/>
  </w:style>
  <w:style w:type="paragraph" w:customStyle="1" w:styleId="PartIntroductionPara">
    <w:name w:val="PartIntroductionPara"/>
    <w:rsid w:val="00266D96"/>
    <w:pPr>
      <w:spacing w:after="120"/>
      <w:ind w:left="720" w:firstLine="720"/>
    </w:pPr>
    <w:rPr>
      <w:sz w:val="26"/>
      <w:szCs w:val="20"/>
    </w:rPr>
  </w:style>
  <w:style w:type="paragraph" w:customStyle="1" w:styleId="PartTitle">
    <w:name w:val="PartTitle"/>
    <w:basedOn w:val="ChapterTitle"/>
    <w:rsid w:val="00266D96"/>
    <w:pPr>
      <w:widowControl w:val="0"/>
      <w:pBdr>
        <w:bottom w:val="single" w:sz="4" w:space="1" w:color="auto"/>
      </w:pBdr>
    </w:pPr>
  </w:style>
  <w:style w:type="paragraph" w:customStyle="1" w:styleId="PoetryPara">
    <w:name w:val="PoetryPara"/>
    <w:next w:val="Normal"/>
    <w:rsid w:val="00266D96"/>
    <w:pPr>
      <w:spacing w:before="360" w:after="60"/>
      <w:ind w:left="2160"/>
      <w:contextualSpacing/>
    </w:pPr>
    <w:rPr>
      <w:snapToGrid w:val="0"/>
      <w:sz w:val="22"/>
      <w:szCs w:val="20"/>
    </w:rPr>
  </w:style>
  <w:style w:type="paragraph" w:customStyle="1" w:styleId="PoetryContinued">
    <w:name w:val="PoetryContinued"/>
    <w:basedOn w:val="PoetryPara"/>
    <w:qFormat/>
    <w:rsid w:val="00266D96"/>
    <w:pPr>
      <w:spacing w:before="0"/>
      <w:contextualSpacing w:val="0"/>
    </w:pPr>
  </w:style>
  <w:style w:type="paragraph" w:customStyle="1" w:styleId="PoetrySource">
    <w:name w:val="PoetrySource"/>
    <w:rsid w:val="00266D96"/>
    <w:pPr>
      <w:ind w:left="2880"/>
    </w:pPr>
    <w:rPr>
      <w:snapToGrid w:val="0"/>
      <w:sz w:val="18"/>
      <w:szCs w:val="20"/>
    </w:rPr>
  </w:style>
  <w:style w:type="paragraph" w:customStyle="1" w:styleId="PoetryTitle">
    <w:name w:val="PoetryTitle"/>
    <w:basedOn w:val="PoetryPara"/>
    <w:next w:val="PoetryPara"/>
    <w:rsid w:val="00266D96"/>
    <w:rPr>
      <w:b/>
      <w:sz w:val="24"/>
    </w:rPr>
  </w:style>
  <w:style w:type="paragraph" w:customStyle="1" w:styleId="PrefaceTitle">
    <w:name w:val="PrefaceTitle"/>
    <w:next w:val="Para"/>
    <w:rsid w:val="00266D9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66D96"/>
  </w:style>
  <w:style w:type="character" w:customStyle="1" w:styleId="QueryInline">
    <w:name w:val="QueryInline"/>
    <w:rsid w:val="00266D96"/>
    <w:rPr>
      <w:bdr w:val="none" w:sz="0" w:space="0" w:color="auto"/>
      <w:shd w:val="clear" w:color="auto" w:fill="FFCC99"/>
    </w:rPr>
  </w:style>
  <w:style w:type="paragraph" w:customStyle="1" w:styleId="QueryPara">
    <w:name w:val="QueryPara"/>
    <w:rsid w:val="00266D96"/>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266D96"/>
  </w:style>
  <w:style w:type="paragraph" w:customStyle="1" w:styleId="QuestionsHead">
    <w:name w:val="QuestionsHead"/>
    <w:basedOn w:val="BibliographyHead"/>
    <w:next w:val="Para"/>
    <w:rsid w:val="00266D96"/>
  </w:style>
  <w:style w:type="paragraph" w:customStyle="1" w:styleId="QuoteSource">
    <w:name w:val="QuoteSource"/>
    <w:basedOn w:val="Normal"/>
    <w:rsid w:val="00266D9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66D96"/>
    <w:rPr>
      <w:i w:val="0"/>
      <w:sz w:val="24"/>
    </w:rPr>
  </w:style>
  <w:style w:type="paragraph" w:customStyle="1" w:styleId="RecipeFootnote">
    <w:name w:val="RecipeFootnote"/>
    <w:basedOn w:val="Normal"/>
    <w:rsid w:val="00266D9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66D96"/>
    <w:pPr>
      <w:spacing w:before="240"/>
      <w:ind w:left="720"/>
    </w:pPr>
    <w:rPr>
      <w:rFonts w:ascii="Arial" w:hAnsi="Arial"/>
      <w:b/>
      <w:snapToGrid w:val="0"/>
      <w:sz w:val="26"/>
      <w:szCs w:val="20"/>
    </w:rPr>
  </w:style>
  <w:style w:type="paragraph" w:customStyle="1" w:styleId="RecipeIngredientList">
    <w:name w:val="RecipeIngredientList"/>
    <w:basedOn w:val="Normal"/>
    <w:rsid w:val="00266D9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66D96"/>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266D96"/>
    <w:rPr>
      <w:rFonts w:ascii="Arial" w:hAnsi="Arial"/>
      <w:snapToGrid w:val="0"/>
      <w:sz w:val="26"/>
      <w:szCs w:val="20"/>
    </w:rPr>
  </w:style>
  <w:style w:type="paragraph" w:customStyle="1" w:styleId="RecipeNutritionInfo">
    <w:name w:val="RecipeNutritionInfo"/>
    <w:basedOn w:val="Normal"/>
    <w:rsid w:val="00266D96"/>
    <w:pPr>
      <w:spacing w:before="120" w:after="120"/>
      <w:ind w:left="720"/>
      <w:contextualSpacing/>
    </w:pPr>
    <w:rPr>
      <w:rFonts w:ascii="Arial" w:hAnsi="Arial"/>
      <w:snapToGrid w:val="0"/>
      <w:sz w:val="22"/>
      <w:szCs w:val="20"/>
    </w:rPr>
  </w:style>
  <w:style w:type="paragraph" w:customStyle="1" w:styleId="RecipePercentage">
    <w:name w:val="RecipePercentage"/>
    <w:rsid w:val="00266D96"/>
    <w:rPr>
      <w:rFonts w:ascii="Arial" w:hAnsi="Arial"/>
      <w:snapToGrid w:val="0"/>
      <w:sz w:val="26"/>
      <w:szCs w:val="20"/>
    </w:rPr>
  </w:style>
  <w:style w:type="paragraph" w:customStyle="1" w:styleId="RecipeProcedure">
    <w:name w:val="RecipeProcedure"/>
    <w:rsid w:val="00266D96"/>
    <w:pPr>
      <w:spacing w:before="120" w:after="120"/>
      <w:ind w:left="1800" w:hanging="720"/>
    </w:pPr>
    <w:rPr>
      <w:rFonts w:ascii="Arial" w:hAnsi="Arial"/>
      <w:snapToGrid w:val="0"/>
      <w:sz w:val="26"/>
      <w:szCs w:val="20"/>
    </w:rPr>
  </w:style>
  <w:style w:type="paragraph" w:customStyle="1" w:styleId="RecipeProcedureHead">
    <w:name w:val="RecipeProcedureHead"/>
    <w:rsid w:val="00266D96"/>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266D96"/>
    <w:pPr>
      <w:ind w:left="720"/>
    </w:pPr>
    <w:rPr>
      <w:rFonts w:ascii="Arial" w:hAnsi="Arial"/>
      <w:b/>
      <w:smallCaps/>
      <w:snapToGrid w:val="0"/>
      <w:sz w:val="32"/>
      <w:szCs w:val="20"/>
      <w:u w:val="single"/>
    </w:rPr>
  </w:style>
  <w:style w:type="paragraph" w:customStyle="1" w:styleId="RecipeTableHead">
    <w:name w:val="RecipeTableHead"/>
    <w:rsid w:val="00266D96"/>
    <w:rPr>
      <w:rFonts w:ascii="Arial" w:hAnsi="Arial"/>
      <w:b/>
      <w:smallCaps/>
      <w:snapToGrid w:val="0"/>
      <w:sz w:val="26"/>
      <w:szCs w:val="20"/>
    </w:rPr>
  </w:style>
  <w:style w:type="paragraph" w:customStyle="1" w:styleId="RecipeTime">
    <w:name w:val="RecipeTime"/>
    <w:rsid w:val="00266D96"/>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266D9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66D96"/>
    <w:pPr>
      <w:ind w:left="720"/>
    </w:pPr>
    <w:rPr>
      <w:rFonts w:ascii="Arial" w:hAnsi="Arial"/>
      <w:b/>
      <w:i/>
      <w:smallCaps/>
      <w:snapToGrid w:val="0"/>
      <w:sz w:val="36"/>
      <w:szCs w:val="40"/>
    </w:rPr>
  </w:style>
  <w:style w:type="paragraph" w:customStyle="1" w:styleId="RecipeUSMeasure">
    <w:name w:val="RecipeUSMeasure"/>
    <w:rsid w:val="00266D96"/>
    <w:rPr>
      <w:rFonts w:ascii="Arial" w:hAnsi="Arial"/>
      <w:snapToGrid w:val="0"/>
      <w:sz w:val="26"/>
      <w:szCs w:val="20"/>
    </w:rPr>
  </w:style>
  <w:style w:type="paragraph" w:customStyle="1" w:styleId="RecipeVariationPara">
    <w:name w:val="RecipeVariationPara"/>
    <w:basedOn w:val="RecipeTime"/>
    <w:rsid w:val="00266D96"/>
    <w:rPr>
      <w:i w:val="0"/>
      <w:sz w:val="24"/>
      <w:u w:val="single"/>
    </w:rPr>
  </w:style>
  <w:style w:type="paragraph" w:customStyle="1" w:styleId="RecipeVariationHead">
    <w:name w:val="RecipeVariationHead"/>
    <w:rsid w:val="00266D96"/>
    <w:pPr>
      <w:spacing w:before="60" w:after="60"/>
      <w:ind w:left="720"/>
    </w:pPr>
    <w:rPr>
      <w:rFonts w:ascii="Arial" w:hAnsi="Arial"/>
      <w:b/>
      <w:snapToGrid w:val="0"/>
      <w:sz w:val="22"/>
      <w:szCs w:val="20"/>
      <w:u w:val="single"/>
    </w:rPr>
  </w:style>
  <w:style w:type="paragraph" w:customStyle="1" w:styleId="RecipeNoteHead">
    <w:name w:val="RecipeNoteHead"/>
    <w:rsid w:val="00266D96"/>
    <w:pPr>
      <w:spacing w:before="60" w:after="60"/>
      <w:ind w:left="720"/>
    </w:pPr>
    <w:rPr>
      <w:rFonts w:ascii="Arial" w:hAnsi="Arial"/>
      <w:b/>
      <w:snapToGrid w:val="0"/>
      <w:sz w:val="20"/>
      <w:szCs w:val="20"/>
    </w:rPr>
  </w:style>
  <w:style w:type="paragraph" w:customStyle="1" w:styleId="RecipeNotePara">
    <w:name w:val="RecipeNotePara"/>
    <w:basedOn w:val="RecipeTime"/>
    <w:rsid w:val="00266D96"/>
    <w:rPr>
      <w:i w:val="0"/>
      <w:sz w:val="24"/>
      <w:u w:val="single"/>
    </w:rPr>
  </w:style>
  <w:style w:type="paragraph" w:customStyle="1" w:styleId="RecipeYield">
    <w:name w:val="RecipeYield"/>
    <w:rsid w:val="00266D96"/>
    <w:pPr>
      <w:ind w:left="720"/>
    </w:pPr>
    <w:rPr>
      <w:rFonts w:ascii="Arial" w:hAnsi="Arial"/>
      <w:snapToGrid w:val="0"/>
      <w:sz w:val="20"/>
      <w:szCs w:val="20"/>
    </w:rPr>
  </w:style>
  <w:style w:type="paragraph" w:customStyle="1" w:styleId="Reference">
    <w:name w:val="Reference"/>
    <w:basedOn w:val="Normal"/>
    <w:rsid w:val="00266D96"/>
    <w:pPr>
      <w:spacing w:before="120" w:after="120"/>
      <w:ind w:left="720" w:hanging="720"/>
    </w:pPr>
    <w:rPr>
      <w:szCs w:val="20"/>
    </w:rPr>
  </w:style>
  <w:style w:type="paragraph" w:customStyle="1" w:styleId="ReferenceAnnotation">
    <w:name w:val="ReferenceAnnotation"/>
    <w:basedOn w:val="Reference"/>
    <w:rsid w:val="00266D96"/>
    <w:pPr>
      <w:spacing w:before="0" w:after="0"/>
      <w:ind w:firstLine="0"/>
    </w:pPr>
    <w:rPr>
      <w:snapToGrid w:val="0"/>
    </w:rPr>
  </w:style>
  <w:style w:type="paragraph" w:customStyle="1" w:styleId="ReferencesHead">
    <w:name w:val="ReferencesHead"/>
    <w:basedOn w:val="BibliographyHead"/>
    <w:next w:val="Reference"/>
    <w:rsid w:val="00266D96"/>
  </w:style>
  <w:style w:type="paragraph" w:customStyle="1" w:styleId="ReferenceTitle">
    <w:name w:val="ReferenceTitle"/>
    <w:basedOn w:val="MatterTitle"/>
    <w:next w:val="Reference"/>
    <w:rsid w:val="00266D96"/>
  </w:style>
  <w:style w:type="paragraph" w:customStyle="1" w:styleId="ReviewHead">
    <w:name w:val="ReviewHead"/>
    <w:basedOn w:val="BibliographyHead"/>
    <w:next w:val="Para"/>
    <w:rsid w:val="00266D96"/>
  </w:style>
  <w:style w:type="paragraph" w:customStyle="1" w:styleId="RunInHead">
    <w:name w:val="RunInHead"/>
    <w:next w:val="Normal"/>
    <w:rsid w:val="00266D96"/>
    <w:pPr>
      <w:spacing w:before="240"/>
      <w:ind w:left="1440"/>
    </w:pPr>
    <w:rPr>
      <w:rFonts w:ascii="Arial" w:hAnsi="Arial"/>
      <w:b/>
      <w:sz w:val="26"/>
      <w:szCs w:val="20"/>
    </w:rPr>
  </w:style>
  <w:style w:type="paragraph" w:customStyle="1" w:styleId="RunInHeadSub">
    <w:name w:val="RunInHeadSub"/>
    <w:basedOn w:val="RunInHead"/>
    <w:next w:val="Normal"/>
    <w:rsid w:val="00266D96"/>
    <w:pPr>
      <w:ind w:left="2160"/>
    </w:pPr>
    <w:rPr>
      <w:snapToGrid w:val="0"/>
    </w:rPr>
  </w:style>
  <w:style w:type="paragraph" w:customStyle="1" w:styleId="RunInPara">
    <w:name w:val="RunInPara"/>
    <w:basedOn w:val="Normal"/>
    <w:link w:val="RunInParaChar"/>
    <w:rsid w:val="00266D96"/>
    <w:pPr>
      <w:widowControl w:val="0"/>
      <w:spacing w:after="120"/>
      <w:ind w:left="1440"/>
    </w:pPr>
    <w:rPr>
      <w:snapToGrid w:val="0"/>
      <w:szCs w:val="20"/>
    </w:rPr>
  </w:style>
  <w:style w:type="paragraph" w:customStyle="1" w:styleId="RunInParaSub">
    <w:name w:val="RunInParaSub"/>
    <w:basedOn w:val="RunInPara"/>
    <w:rsid w:val="00266D96"/>
    <w:pPr>
      <w:ind w:left="2160"/>
    </w:pPr>
  </w:style>
  <w:style w:type="paragraph" w:styleId="Salutation">
    <w:name w:val="Salutation"/>
    <w:next w:val="Normal"/>
    <w:link w:val="SalutationChar"/>
    <w:rsid w:val="00266D96"/>
    <w:rPr>
      <w:szCs w:val="20"/>
    </w:rPr>
  </w:style>
  <w:style w:type="paragraph" w:customStyle="1" w:styleId="SectionTitle">
    <w:name w:val="SectionTitle"/>
    <w:basedOn w:val="ChapterTitle"/>
    <w:next w:val="ChapterTitle"/>
    <w:rsid w:val="00266D96"/>
    <w:pPr>
      <w:pBdr>
        <w:bottom w:val="single" w:sz="4" w:space="1" w:color="auto"/>
      </w:pBdr>
    </w:pPr>
  </w:style>
  <w:style w:type="paragraph" w:customStyle="1" w:styleId="Series">
    <w:name w:val="Series"/>
    <w:rsid w:val="00266D96"/>
    <w:pPr>
      <w:ind w:left="720"/>
    </w:pPr>
    <w:rPr>
      <w:szCs w:val="20"/>
    </w:rPr>
  </w:style>
  <w:style w:type="paragraph" w:customStyle="1" w:styleId="SignatureLine">
    <w:name w:val="SignatureLine"/>
    <w:qFormat/>
    <w:rsid w:val="00266D96"/>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266D96"/>
    <w:pPr>
      <w:spacing w:before="360" w:after="360"/>
      <w:ind w:left="1440"/>
    </w:pPr>
    <w:rPr>
      <w:rFonts w:ascii="Arial" w:hAnsi="Arial"/>
      <w:b/>
      <w:szCs w:val="20"/>
    </w:rPr>
  </w:style>
  <w:style w:type="character" w:customStyle="1" w:styleId="Subscript">
    <w:name w:val="Subscript"/>
    <w:rsid w:val="00266D96"/>
    <w:rPr>
      <w:vertAlign w:val="subscript"/>
    </w:rPr>
  </w:style>
  <w:style w:type="paragraph" w:styleId="Subtitle">
    <w:name w:val="Subtitle"/>
    <w:basedOn w:val="Normal"/>
    <w:link w:val="SubtitleChar"/>
    <w:qFormat/>
    <w:rsid w:val="00266D9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266D96"/>
  </w:style>
  <w:style w:type="character" w:customStyle="1" w:styleId="Superscript">
    <w:name w:val="Superscript"/>
    <w:rsid w:val="00266D96"/>
    <w:rPr>
      <w:vertAlign w:val="superscript"/>
    </w:rPr>
  </w:style>
  <w:style w:type="paragraph" w:customStyle="1" w:styleId="SupplementInstruction">
    <w:name w:val="SupplementInstruction"/>
    <w:rsid w:val="00266D96"/>
    <w:pPr>
      <w:spacing w:before="120" w:after="120"/>
      <w:ind w:left="720"/>
    </w:pPr>
    <w:rPr>
      <w:i/>
      <w:sz w:val="26"/>
      <w:szCs w:val="20"/>
    </w:rPr>
  </w:style>
  <w:style w:type="paragraph" w:customStyle="1" w:styleId="TableCaption">
    <w:name w:val="TableCaption"/>
    <w:basedOn w:val="Slug"/>
    <w:qFormat/>
    <w:rsid w:val="00266D96"/>
    <w:pPr>
      <w:keepNext/>
      <w:widowControl w:val="0"/>
      <w:spacing w:before="240" w:after="120"/>
      <w:ind w:left="0"/>
    </w:pPr>
    <w:rPr>
      <w:snapToGrid w:val="0"/>
    </w:rPr>
  </w:style>
  <w:style w:type="paragraph" w:customStyle="1" w:styleId="TableEntry">
    <w:name w:val="TableEntry"/>
    <w:qFormat/>
    <w:rsid w:val="00266D96"/>
    <w:pPr>
      <w:spacing w:after="60"/>
    </w:pPr>
    <w:rPr>
      <w:rFonts w:ascii="Arial" w:hAnsi="Arial"/>
      <w:sz w:val="22"/>
      <w:szCs w:val="20"/>
    </w:rPr>
  </w:style>
  <w:style w:type="paragraph" w:customStyle="1" w:styleId="TableFootnote">
    <w:name w:val="TableFootnote"/>
    <w:rsid w:val="00266D96"/>
    <w:pPr>
      <w:spacing w:after="240"/>
      <w:ind w:left="1440"/>
      <w:contextualSpacing/>
    </w:pPr>
    <w:rPr>
      <w:rFonts w:ascii="Arial" w:hAnsi="Arial"/>
      <w:sz w:val="18"/>
      <w:szCs w:val="20"/>
    </w:rPr>
  </w:style>
  <w:style w:type="paragraph" w:customStyle="1" w:styleId="TableHead">
    <w:name w:val="TableHead"/>
    <w:qFormat/>
    <w:rsid w:val="00266D96"/>
    <w:pPr>
      <w:keepNext/>
    </w:pPr>
    <w:rPr>
      <w:rFonts w:ascii="Arial" w:hAnsi="Arial"/>
      <w:b/>
      <w:sz w:val="22"/>
      <w:szCs w:val="20"/>
    </w:rPr>
  </w:style>
  <w:style w:type="paragraph" w:customStyle="1" w:styleId="TableSource">
    <w:name w:val="TableSource"/>
    <w:next w:val="Normal"/>
    <w:rsid w:val="00266D96"/>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266D96"/>
    <w:pPr>
      <w:widowControl w:val="0"/>
    </w:pPr>
    <w:rPr>
      <w:snapToGrid w:val="0"/>
      <w:sz w:val="26"/>
      <w:szCs w:val="20"/>
    </w:rPr>
  </w:style>
  <w:style w:type="paragraph" w:customStyle="1" w:styleId="TabularEntrySub">
    <w:name w:val="TabularEntrySub"/>
    <w:basedOn w:val="TabularEntry"/>
    <w:rsid w:val="00266D96"/>
    <w:pPr>
      <w:ind w:left="360"/>
    </w:pPr>
  </w:style>
  <w:style w:type="paragraph" w:customStyle="1" w:styleId="TabularHead">
    <w:name w:val="TabularHead"/>
    <w:qFormat/>
    <w:rsid w:val="00266D96"/>
    <w:pPr>
      <w:spacing w:line="276" w:lineRule="auto"/>
    </w:pPr>
    <w:rPr>
      <w:b/>
      <w:snapToGrid w:val="0"/>
      <w:sz w:val="26"/>
      <w:szCs w:val="20"/>
    </w:rPr>
  </w:style>
  <w:style w:type="paragraph" w:customStyle="1" w:styleId="TextBreak">
    <w:name w:val="TextBreak"/>
    <w:next w:val="Para"/>
    <w:rsid w:val="00266D96"/>
    <w:pPr>
      <w:jc w:val="center"/>
    </w:pPr>
    <w:rPr>
      <w:rFonts w:ascii="Arial" w:hAnsi="Arial"/>
      <w:b/>
      <w:snapToGrid w:val="0"/>
      <w:szCs w:val="20"/>
    </w:rPr>
  </w:style>
  <w:style w:type="paragraph" w:customStyle="1" w:styleId="TOCTitle">
    <w:name w:val="TOCTitle"/>
    <w:next w:val="Para"/>
    <w:rsid w:val="00266D96"/>
    <w:pPr>
      <w:spacing w:before="120" w:after="120"/>
    </w:pPr>
    <w:rPr>
      <w:rFonts w:ascii="Arial" w:hAnsi="Arial"/>
      <w:b/>
      <w:smallCaps/>
      <w:snapToGrid w:val="0"/>
      <w:color w:val="000000"/>
      <w:sz w:val="60"/>
      <w:szCs w:val="60"/>
    </w:rPr>
  </w:style>
  <w:style w:type="character" w:customStyle="1" w:styleId="UserInput">
    <w:name w:val="UserInput"/>
    <w:rsid w:val="00266D96"/>
    <w:rPr>
      <w:b/>
    </w:rPr>
  </w:style>
  <w:style w:type="character" w:customStyle="1" w:styleId="UserInputVariable">
    <w:name w:val="UserInputVariable"/>
    <w:rsid w:val="00266D96"/>
    <w:rPr>
      <w:b/>
      <w:i/>
    </w:rPr>
  </w:style>
  <w:style w:type="character" w:customStyle="1" w:styleId="Variable">
    <w:name w:val="Variable"/>
    <w:rsid w:val="00266D96"/>
    <w:rPr>
      <w:i/>
    </w:rPr>
  </w:style>
  <w:style w:type="character" w:customStyle="1" w:styleId="WileyBold">
    <w:name w:val="WileyBold"/>
    <w:rsid w:val="00266D96"/>
    <w:rPr>
      <w:b/>
    </w:rPr>
  </w:style>
  <w:style w:type="character" w:customStyle="1" w:styleId="WileyBoldItalic">
    <w:name w:val="WileyBoldItalic"/>
    <w:rsid w:val="00266D96"/>
    <w:rPr>
      <w:b/>
      <w:i/>
    </w:rPr>
  </w:style>
  <w:style w:type="character" w:customStyle="1" w:styleId="WileyItalic">
    <w:name w:val="WileyItalic"/>
    <w:rsid w:val="00266D96"/>
    <w:rPr>
      <w:i/>
    </w:rPr>
  </w:style>
  <w:style w:type="character" w:customStyle="1" w:styleId="WileySymbol">
    <w:name w:val="WileySymbol"/>
    <w:rsid w:val="00266D96"/>
    <w:rPr>
      <w:rFonts w:ascii="Symbol" w:hAnsi="Symbol"/>
    </w:rPr>
  </w:style>
  <w:style w:type="character" w:customStyle="1" w:styleId="wileyTemp">
    <w:name w:val="wileyTemp"/>
    <w:rsid w:val="00266D96"/>
  </w:style>
  <w:style w:type="paragraph" w:customStyle="1" w:styleId="wsBlockA">
    <w:name w:val="wsBlockA"/>
    <w:basedOn w:val="Normal"/>
    <w:qFormat/>
    <w:rsid w:val="00266D96"/>
    <w:pPr>
      <w:spacing w:before="120" w:after="120"/>
      <w:ind w:left="2160" w:right="1440"/>
    </w:pPr>
    <w:rPr>
      <w:rFonts w:ascii="Arial" w:eastAsia="Calibri" w:hAnsi="Arial"/>
      <w:sz w:val="20"/>
      <w:szCs w:val="22"/>
    </w:rPr>
  </w:style>
  <w:style w:type="paragraph" w:customStyle="1" w:styleId="wsBlockB">
    <w:name w:val="wsBlockB"/>
    <w:basedOn w:val="Normal"/>
    <w:qFormat/>
    <w:rsid w:val="00266D96"/>
    <w:pPr>
      <w:spacing w:before="120" w:after="120"/>
      <w:ind w:left="2160" w:right="1440"/>
    </w:pPr>
    <w:rPr>
      <w:rFonts w:eastAsia="Calibri"/>
      <w:sz w:val="20"/>
      <w:szCs w:val="22"/>
    </w:rPr>
  </w:style>
  <w:style w:type="paragraph" w:customStyle="1" w:styleId="wsBlockC">
    <w:name w:val="wsBlockC"/>
    <w:basedOn w:val="Normal"/>
    <w:qFormat/>
    <w:rsid w:val="00266D9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66D9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66D96"/>
    <w:pPr>
      <w:spacing w:before="120" w:after="120"/>
      <w:ind w:left="720"/>
    </w:pPr>
    <w:rPr>
      <w:rFonts w:eastAsia="Calibri"/>
      <w:b/>
      <w:sz w:val="28"/>
      <w:szCs w:val="22"/>
      <w:u w:val="wave"/>
    </w:rPr>
  </w:style>
  <w:style w:type="paragraph" w:customStyle="1" w:styleId="wsHeadStyleC">
    <w:name w:val="wsHeadStyleC"/>
    <w:basedOn w:val="Normal"/>
    <w:qFormat/>
    <w:rsid w:val="00266D9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66D9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66D96"/>
    <w:pPr>
      <w:numPr>
        <w:numId w:val="12"/>
      </w:numPr>
      <w:spacing w:before="120" w:after="120"/>
    </w:pPr>
    <w:rPr>
      <w:rFonts w:eastAsia="Calibri"/>
      <w:sz w:val="26"/>
      <w:szCs w:val="22"/>
    </w:rPr>
  </w:style>
  <w:style w:type="paragraph" w:customStyle="1" w:styleId="wsListBulletedC">
    <w:name w:val="wsListBulletedC"/>
    <w:basedOn w:val="Normal"/>
    <w:qFormat/>
    <w:rsid w:val="00266D9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66D9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66D96"/>
    <w:pPr>
      <w:spacing w:before="120" w:after="120"/>
      <w:ind w:left="2160" w:hanging="720"/>
    </w:pPr>
    <w:rPr>
      <w:rFonts w:eastAsia="Calibri"/>
      <w:sz w:val="26"/>
      <w:szCs w:val="22"/>
    </w:rPr>
  </w:style>
  <w:style w:type="paragraph" w:customStyle="1" w:styleId="wsListNumberedC">
    <w:name w:val="wsListNumberedC"/>
    <w:basedOn w:val="Normal"/>
    <w:qFormat/>
    <w:rsid w:val="00266D9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66D96"/>
    <w:pPr>
      <w:spacing w:before="120" w:after="120"/>
      <w:ind w:left="1440"/>
    </w:pPr>
    <w:rPr>
      <w:rFonts w:ascii="Arial" w:eastAsia="Calibri" w:hAnsi="Arial"/>
      <w:sz w:val="26"/>
      <w:szCs w:val="22"/>
    </w:rPr>
  </w:style>
  <w:style w:type="paragraph" w:customStyle="1" w:styleId="wsListUnmarkedB">
    <w:name w:val="wsListUnmarkedB"/>
    <w:basedOn w:val="Normal"/>
    <w:qFormat/>
    <w:rsid w:val="00266D96"/>
    <w:pPr>
      <w:spacing w:before="120" w:after="120"/>
      <w:ind w:left="1440"/>
    </w:pPr>
    <w:rPr>
      <w:rFonts w:eastAsia="Calibri"/>
      <w:sz w:val="26"/>
      <w:szCs w:val="22"/>
    </w:rPr>
  </w:style>
  <w:style w:type="paragraph" w:customStyle="1" w:styleId="wsListUnmarkedC">
    <w:name w:val="wsListUnmarkedC"/>
    <w:basedOn w:val="Normal"/>
    <w:qFormat/>
    <w:rsid w:val="00266D96"/>
    <w:pPr>
      <w:spacing w:before="120" w:after="120"/>
      <w:ind w:left="1440"/>
    </w:pPr>
    <w:rPr>
      <w:rFonts w:ascii="Verdana" w:eastAsia="Calibri" w:hAnsi="Verdana"/>
      <w:sz w:val="26"/>
      <w:szCs w:val="22"/>
    </w:rPr>
  </w:style>
  <w:style w:type="paragraph" w:customStyle="1" w:styleId="wsNameDate">
    <w:name w:val="wsNameDate"/>
    <w:qFormat/>
    <w:rsid w:val="00266D96"/>
    <w:pPr>
      <w:spacing w:before="240" w:after="240"/>
    </w:pPr>
    <w:rPr>
      <w:rFonts w:ascii="Arial" w:eastAsia="Calibri" w:hAnsi="Arial"/>
      <w:b/>
      <w:sz w:val="28"/>
      <w:szCs w:val="22"/>
    </w:rPr>
  </w:style>
  <w:style w:type="paragraph" w:customStyle="1" w:styleId="wsParaA">
    <w:name w:val="wsParaA"/>
    <w:basedOn w:val="Normal"/>
    <w:qFormat/>
    <w:rsid w:val="00266D9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66D96"/>
    <w:pPr>
      <w:spacing w:before="120" w:after="120"/>
      <w:ind w:left="720" w:firstLine="720"/>
      <w:contextualSpacing/>
    </w:pPr>
    <w:rPr>
      <w:rFonts w:eastAsia="Calibri"/>
      <w:sz w:val="26"/>
      <w:szCs w:val="22"/>
    </w:rPr>
  </w:style>
  <w:style w:type="paragraph" w:customStyle="1" w:styleId="wsParaC">
    <w:name w:val="wsParaC"/>
    <w:basedOn w:val="Normal"/>
    <w:qFormat/>
    <w:rsid w:val="00266D96"/>
    <w:pPr>
      <w:spacing w:before="120" w:after="120"/>
      <w:ind w:left="720" w:firstLine="720"/>
      <w:contextualSpacing/>
    </w:pPr>
    <w:rPr>
      <w:rFonts w:ascii="Verdana" w:eastAsia="Calibri" w:hAnsi="Verdana"/>
      <w:sz w:val="26"/>
      <w:szCs w:val="22"/>
    </w:rPr>
  </w:style>
  <w:style w:type="paragraph" w:customStyle="1" w:styleId="wsTitle">
    <w:name w:val="wsTitle"/>
    <w:qFormat/>
    <w:rsid w:val="00266D96"/>
    <w:rPr>
      <w:rFonts w:ascii="Arial" w:eastAsia="Calibri" w:hAnsi="Arial"/>
      <w:b/>
      <w:sz w:val="36"/>
      <w:szCs w:val="32"/>
    </w:rPr>
  </w:style>
  <w:style w:type="character" w:styleId="CommentReference">
    <w:name w:val="annotation reference"/>
    <w:semiHidden/>
    <w:rsid w:val="00266D96"/>
    <w:rPr>
      <w:sz w:val="16"/>
      <w:szCs w:val="16"/>
    </w:rPr>
  </w:style>
  <w:style w:type="paragraph" w:styleId="CommentText">
    <w:name w:val="annotation text"/>
    <w:basedOn w:val="Normal"/>
    <w:link w:val="CommentTextChar"/>
    <w:semiHidden/>
    <w:rsid w:val="00266D96"/>
    <w:rPr>
      <w:sz w:val="20"/>
      <w:szCs w:val="20"/>
    </w:rPr>
  </w:style>
  <w:style w:type="paragraph" w:styleId="CommentSubject">
    <w:name w:val="annotation subject"/>
    <w:basedOn w:val="CommentText"/>
    <w:next w:val="CommentText"/>
    <w:link w:val="CommentSubjectChar"/>
    <w:semiHidden/>
    <w:rsid w:val="00266D96"/>
    <w:rPr>
      <w:b/>
      <w:bCs/>
    </w:rPr>
  </w:style>
  <w:style w:type="character" w:styleId="FollowedHyperlink">
    <w:name w:val="FollowedHyperlink"/>
    <w:rsid w:val="00266D96"/>
    <w:rPr>
      <w:color w:val="800080"/>
      <w:u w:val="single"/>
    </w:rPr>
  </w:style>
  <w:style w:type="character" w:styleId="HTMLAcronym">
    <w:name w:val="HTML Acronym"/>
    <w:basedOn w:val="DefaultParagraphFont"/>
    <w:rsid w:val="00266D96"/>
  </w:style>
  <w:style w:type="character" w:styleId="HTMLCite">
    <w:name w:val="HTML Cite"/>
    <w:rsid w:val="00266D96"/>
    <w:rPr>
      <w:i/>
      <w:iCs/>
    </w:rPr>
  </w:style>
  <w:style w:type="character" w:styleId="HTMLCode">
    <w:name w:val="HTML Code"/>
    <w:rsid w:val="00266D96"/>
    <w:rPr>
      <w:rFonts w:ascii="Courier New" w:hAnsi="Courier New" w:cs="Courier New"/>
      <w:sz w:val="20"/>
      <w:szCs w:val="20"/>
    </w:rPr>
  </w:style>
  <w:style w:type="character" w:styleId="HTMLDefinition">
    <w:name w:val="HTML Definition"/>
    <w:rsid w:val="00266D96"/>
    <w:rPr>
      <w:i/>
      <w:iCs/>
    </w:rPr>
  </w:style>
  <w:style w:type="character" w:styleId="HTMLKeyboard">
    <w:name w:val="HTML Keyboard"/>
    <w:rsid w:val="00266D96"/>
    <w:rPr>
      <w:rFonts w:ascii="Courier New" w:hAnsi="Courier New" w:cs="Courier New"/>
      <w:sz w:val="20"/>
      <w:szCs w:val="20"/>
    </w:rPr>
  </w:style>
  <w:style w:type="character" w:styleId="HTMLSample">
    <w:name w:val="HTML Sample"/>
    <w:rsid w:val="00266D96"/>
    <w:rPr>
      <w:rFonts w:ascii="Courier New" w:hAnsi="Courier New" w:cs="Courier New"/>
    </w:rPr>
  </w:style>
  <w:style w:type="character" w:styleId="HTMLTypewriter">
    <w:name w:val="HTML Typewriter"/>
    <w:rsid w:val="00266D96"/>
    <w:rPr>
      <w:rFonts w:ascii="Courier New" w:hAnsi="Courier New" w:cs="Courier New"/>
      <w:sz w:val="20"/>
      <w:szCs w:val="20"/>
    </w:rPr>
  </w:style>
  <w:style w:type="character" w:styleId="HTMLVariable">
    <w:name w:val="HTML Variable"/>
    <w:rsid w:val="00266D96"/>
    <w:rPr>
      <w:i/>
      <w:iCs/>
    </w:rPr>
  </w:style>
  <w:style w:type="character" w:styleId="Hyperlink">
    <w:name w:val="Hyperlink"/>
    <w:rsid w:val="00266D96"/>
    <w:rPr>
      <w:color w:val="0000FF"/>
      <w:u w:val="single"/>
    </w:rPr>
  </w:style>
  <w:style w:type="character" w:styleId="LineNumber">
    <w:name w:val="line number"/>
    <w:basedOn w:val="DefaultParagraphFont"/>
    <w:rsid w:val="00266D96"/>
  </w:style>
  <w:style w:type="character" w:styleId="PageNumber">
    <w:name w:val="page number"/>
    <w:basedOn w:val="DefaultParagraphFont"/>
    <w:rsid w:val="00266D96"/>
  </w:style>
  <w:style w:type="character" w:styleId="Strong">
    <w:name w:val="Strong"/>
    <w:qFormat/>
    <w:rsid w:val="00266D96"/>
    <w:rPr>
      <w:b/>
      <w:bCs/>
    </w:rPr>
  </w:style>
  <w:style w:type="paragraph" w:customStyle="1" w:styleId="RecipeTool">
    <w:name w:val="RecipeTool"/>
    <w:qFormat/>
    <w:rsid w:val="00266D96"/>
    <w:pPr>
      <w:spacing w:before="240" w:after="240"/>
      <w:ind w:left="1440"/>
      <w:contextualSpacing/>
    </w:pPr>
    <w:rPr>
      <w:rFonts w:ascii="Arial" w:hAnsi="Arial"/>
      <w:b/>
      <w:snapToGrid w:val="0"/>
      <w:szCs w:val="20"/>
    </w:rPr>
  </w:style>
  <w:style w:type="character" w:customStyle="1" w:styleId="TextCircled">
    <w:name w:val="TextCircled"/>
    <w:uiPriority w:val="1"/>
    <w:qFormat/>
    <w:rsid w:val="00266D96"/>
    <w:rPr>
      <w:bdr w:val="single" w:sz="18" w:space="0" w:color="92D050"/>
    </w:rPr>
  </w:style>
  <w:style w:type="character" w:customStyle="1" w:styleId="TextHighlighted">
    <w:name w:val="TextHighlighted"/>
    <w:uiPriority w:val="1"/>
    <w:qFormat/>
    <w:rsid w:val="00266D96"/>
    <w:rPr>
      <w:bdr w:val="none" w:sz="0" w:space="0" w:color="auto"/>
      <w:shd w:val="clear" w:color="auto" w:fill="92D050"/>
    </w:rPr>
  </w:style>
  <w:style w:type="paragraph" w:customStyle="1" w:styleId="PullQuoteAttribution">
    <w:name w:val="PullQuoteAttribution"/>
    <w:next w:val="Para"/>
    <w:qFormat/>
    <w:rsid w:val="00266D96"/>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266D9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66D96"/>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266D96"/>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266D96"/>
    <w:pPr>
      <w:spacing w:line="276" w:lineRule="auto"/>
      <w:ind w:left="576"/>
    </w:pPr>
    <w:rPr>
      <w:b/>
      <w:i/>
      <w:szCs w:val="20"/>
    </w:rPr>
  </w:style>
  <w:style w:type="paragraph" w:customStyle="1" w:styleId="DialogContinued">
    <w:name w:val="DialogContinued"/>
    <w:basedOn w:val="Dialog"/>
    <w:qFormat/>
    <w:rsid w:val="00266D96"/>
    <w:pPr>
      <w:ind w:firstLine="0"/>
    </w:pPr>
  </w:style>
  <w:style w:type="paragraph" w:customStyle="1" w:styleId="ParaListUnmarked">
    <w:name w:val="ParaListUnmarked"/>
    <w:qFormat/>
    <w:rsid w:val="00266D96"/>
    <w:pPr>
      <w:spacing w:before="240" w:after="240"/>
      <w:ind w:left="720"/>
    </w:pPr>
    <w:rPr>
      <w:snapToGrid w:val="0"/>
      <w:sz w:val="26"/>
      <w:szCs w:val="20"/>
    </w:rPr>
  </w:style>
  <w:style w:type="paragraph" w:customStyle="1" w:styleId="RecipeContributor">
    <w:name w:val="RecipeContributor"/>
    <w:next w:val="RecipeIngredientList"/>
    <w:qFormat/>
    <w:rsid w:val="00266D96"/>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266D96"/>
    <w:rPr>
      <w:b/>
    </w:rPr>
  </w:style>
  <w:style w:type="paragraph" w:customStyle="1" w:styleId="RecipeNutritionHead">
    <w:name w:val="RecipeNutritionHead"/>
    <w:basedOn w:val="RecipeNutritionInfo"/>
    <w:next w:val="RecipeNutritionInfo"/>
    <w:qFormat/>
    <w:rsid w:val="00266D96"/>
    <w:pPr>
      <w:spacing w:after="0"/>
    </w:pPr>
    <w:rPr>
      <w:b/>
    </w:rPr>
  </w:style>
  <w:style w:type="paragraph" w:styleId="TOC5">
    <w:name w:val="toc 5"/>
    <w:basedOn w:val="Normal"/>
    <w:next w:val="Normal"/>
    <w:autoRedefine/>
    <w:uiPriority w:val="39"/>
    <w:rsid w:val="00266D96"/>
    <w:pPr>
      <w:ind w:left="1800"/>
    </w:pPr>
    <w:rPr>
      <w:rFonts w:eastAsia="Calibri" w:cs="Cordia New"/>
      <w:sz w:val="22"/>
      <w:szCs w:val="22"/>
    </w:rPr>
  </w:style>
  <w:style w:type="paragraph" w:styleId="TOC6">
    <w:name w:val="toc 6"/>
    <w:basedOn w:val="Normal"/>
    <w:next w:val="Normal"/>
    <w:autoRedefine/>
    <w:uiPriority w:val="39"/>
    <w:rsid w:val="00266D96"/>
    <w:pPr>
      <w:ind w:left="2160"/>
    </w:pPr>
    <w:rPr>
      <w:rFonts w:eastAsia="Calibri" w:cs="Cordia New"/>
      <w:sz w:val="22"/>
      <w:szCs w:val="22"/>
    </w:rPr>
  </w:style>
  <w:style w:type="paragraph" w:customStyle="1" w:styleId="RecipeSubhead">
    <w:name w:val="RecipeSubhead"/>
    <w:basedOn w:val="RecipeProcedureHead"/>
    <w:rsid w:val="00266D96"/>
    <w:rPr>
      <w:i/>
    </w:rPr>
  </w:style>
  <w:style w:type="character" w:customStyle="1" w:styleId="KeyTermDefinition">
    <w:name w:val="KeyTermDefinition"/>
    <w:uiPriority w:val="1"/>
    <w:rsid w:val="00266D96"/>
    <w:rPr>
      <w:bdr w:val="none" w:sz="0" w:space="0" w:color="auto"/>
      <w:shd w:val="clear" w:color="auto" w:fill="auto"/>
    </w:rPr>
  </w:style>
  <w:style w:type="paragraph" w:styleId="Header">
    <w:name w:val="header"/>
    <w:basedOn w:val="Normal"/>
    <w:link w:val="HeaderChar"/>
    <w:rsid w:val="00266D96"/>
    <w:pPr>
      <w:tabs>
        <w:tab w:val="center" w:pos="4320"/>
        <w:tab w:val="right" w:pos="8640"/>
      </w:tabs>
    </w:pPr>
  </w:style>
  <w:style w:type="paragraph" w:styleId="Footer">
    <w:name w:val="footer"/>
    <w:basedOn w:val="Normal"/>
    <w:link w:val="FooterChar"/>
    <w:rsid w:val="00266D96"/>
    <w:pPr>
      <w:tabs>
        <w:tab w:val="center" w:pos="4320"/>
        <w:tab w:val="right" w:pos="8640"/>
      </w:tabs>
    </w:pPr>
  </w:style>
  <w:style w:type="character" w:customStyle="1" w:styleId="TwitterLink">
    <w:name w:val="TwitterLink"/>
    <w:uiPriority w:val="1"/>
    <w:rsid w:val="00266D96"/>
    <w:rPr>
      <w:rFonts w:ascii="Courier New" w:hAnsi="Courier New"/>
      <w:u w:val="dash"/>
    </w:rPr>
  </w:style>
  <w:style w:type="character" w:customStyle="1" w:styleId="DigitalLinkID">
    <w:name w:val="DigitalLinkID"/>
    <w:uiPriority w:val="1"/>
    <w:rsid w:val="00266D96"/>
    <w:rPr>
      <w:rFonts w:cs="Courier New"/>
      <w:color w:val="FF0000"/>
      <w:sz w:val="16"/>
      <w:szCs w:val="16"/>
      <w:bdr w:val="none" w:sz="0" w:space="0" w:color="auto"/>
      <w:shd w:val="clear" w:color="auto" w:fill="FFFFFF"/>
    </w:rPr>
  </w:style>
  <w:style w:type="paragraph" w:customStyle="1" w:styleId="DialogSource">
    <w:name w:val="DialogSource"/>
    <w:basedOn w:val="Dialog"/>
    <w:rsid w:val="00266D96"/>
    <w:pPr>
      <w:ind w:left="2880" w:firstLine="0"/>
    </w:pPr>
  </w:style>
  <w:style w:type="character" w:customStyle="1" w:styleId="DigitalOnlyText">
    <w:name w:val="DigitalOnlyText"/>
    <w:uiPriority w:val="1"/>
    <w:rsid w:val="00266D96"/>
    <w:rPr>
      <w:bdr w:val="single" w:sz="2" w:space="0" w:color="002060"/>
      <w:shd w:val="clear" w:color="auto" w:fill="auto"/>
    </w:rPr>
  </w:style>
  <w:style w:type="character" w:customStyle="1" w:styleId="PrintOnlyText">
    <w:name w:val="PrintOnlyText"/>
    <w:uiPriority w:val="1"/>
    <w:rsid w:val="00266D96"/>
    <w:rPr>
      <w:bdr w:val="single" w:sz="2" w:space="0" w:color="FF0000"/>
    </w:rPr>
  </w:style>
  <w:style w:type="paragraph" w:customStyle="1" w:styleId="TableListBulleted">
    <w:name w:val="TableListBulleted"/>
    <w:qFormat/>
    <w:rsid w:val="00266D96"/>
    <w:pPr>
      <w:numPr>
        <w:numId w:val="15"/>
      </w:numPr>
      <w:spacing w:before="120" w:after="120"/>
    </w:pPr>
    <w:rPr>
      <w:rFonts w:ascii="Arial" w:hAnsi="Arial"/>
      <w:snapToGrid w:val="0"/>
      <w:sz w:val="22"/>
      <w:szCs w:val="20"/>
    </w:rPr>
  </w:style>
  <w:style w:type="paragraph" w:customStyle="1" w:styleId="TableListNumbered">
    <w:name w:val="TableListNumbered"/>
    <w:qFormat/>
    <w:rsid w:val="00266D96"/>
    <w:pPr>
      <w:spacing w:before="120" w:after="120"/>
      <w:ind w:left="288" w:hanging="288"/>
    </w:pPr>
    <w:rPr>
      <w:rFonts w:ascii="Arial" w:hAnsi="Arial"/>
      <w:snapToGrid w:val="0"/>
      <w:sz w:val="22"/>
      <w:szCs w:val="20"/>
    </w:rPr>
  </w:style>
  <w:style w:type="paragraph" w:customStyle="1" w:styleId="TableListUnmarked">
    <w:name w:val="TableListUnmarked"/>
    <w:qFormat/>
    <w:rsid w:val="00266D96"/>
    <w:pPr>
      <w:spacing w:before="120" w:after="120"/>
      <w:ind w:left="288"/>
    </w:pPr>
    <w:rPr>
      <w:rFonts w:ascii="Arial" w:hAnsi="Arial"/>
      <w:snapToGrid w:val="0"/>
      <w:sz w:val="22"/>
      <w:szCs w:val="20"/>
    </w:rPr>
  </w:style>
  <w:style w:type="paragraph" w:customStyle="1" w:styleId="TableSubhead">
    <w:name w:val="TableSubhead"/>
    <w:qFormat/>
    <w:rsid w:val="00266D96"/>
    <w:pPr>
      <w:ind w:left="144"/>
    </w:pPr>
    <w:rPr>
      <w:rFonts w:ascii="Arial" w:hAnsi="Arial"/>
      <w:b/>
      <w:snapToGrid w:val="0"/>
      <w:sz w:val="22"/>
      <w:szCs w:val="20"/>
    </w:rPr>
  </w:style>
  <w:style w:type="paragraph" w:customStyle="1" w:styleId="TabularSource">
    <w:name w:val="TabularSource"/>
    <w:basedOn w:val="TabularEntry"/>
    <w:qFormat/>
    <w:rsid w:val="00266D96"/>
    <w:pPr>
      <w:spacing w:before="120" w:after="120"/>
      <w:ind w:left="1440"/>
    </w:pPr>
    <w:rPr>
      <w:sz w:val="20"/>
    </w:rPr>
  </w:style>
  <w:style w:type="paragraph" w:customStyle="1" w:styleId="ExtractListUnmarked">
    <w:name w:val="ExtractListUnmarked"/>
    <w:qFormat/>
    <w:rsid w:val="00266D96"/>
    <w:pPr>
      <w:spacing w:before="120" w:after="120"/>
      <w:ind w:left="2880"/>
    </w:pPr>
    <w:rPr>
      <w:noProof/>
      <w:szCs w:val="20"/>
    </w:rPr>
  </w:style>
  <w:style w:type="character" w:customStyle="1" w:styleId="DigitalLinkAnchorText">
    <w:name w:val="DigitalLinkAnchorText"/>
    <w:rsid w:val="00266D96"/>
    <w:rPr>
      <w:bdr w:val="none" w:sz="0" w:space="0" w:color="auto"/>
      <w:shd w:val="clear" w:color="auto" w:fill="D6E3BC"/>
    </w:rPr>
  </w:style>
  <w:style w:type="character" w:customStyle="1" w:styleId="DigitalLinkDestination">
    <w:name w:val="DigitalLinkDestination"/>
    <w:rsid w:val="00266D96"/>
    <w:rPr>
      <w:bdr w:val="none" w:sz="0" w:space="0" w:color="auto"/>
      <w:shd w:val="clear" w:color="auto" w:fill="EAF1DD"/>
    </w:rPr>
  </w:style>
  <w:style w:type="paragraph" w:customStyle="1" w:styleId="FeatureRecipeTitleAlternative">
    <w:name w:val="FeatureRecipeTitleAlternative"/>
    <w:basedOn w:val="RecipeTitleAlternative"/>
    <w:rsid w:val="00266D96"/>
    <w:pPr>
      <w:shd w:val="pct20" w:color="auto" w:fill="auto"/>
    </w:pPr>
  </w:style>
  <w:style w:type="paragraph" w:customStyle="1" w:styleId="FeatureSubRecipeTitle">
    <w:name w:val="FeatureSubRecipeTitle"/>
    <w:basedOn w:val="RecipeSubrecipeTitle"/>
    <w:rsid w:val="00266D96"/>
    <w:pPr>
      <w:shd w:val="pct20" w:color="auto" w:fill="auto"/>
    </w:pPr>
  </w:style>
  <w:style w:type="paragraph" w:customStyle="1" w:styleId="FeatureRecipeTool">
    <w:name w:val="FeatureRecipeTool"/>
    <w:basedOn w:val="RecipeTool"/>
    <w:rsid w:val="00266D96"/>
    <w:pPr>
      <w:shd w:val="pct20" w:color="auto" w:fill="auto"/>
    </w:pPr>
  </w:style>
  <w:style w:type="paragraph" w:customStyle="1" w:styleId="FeatureRecipeIntro">
    <w:name w:val="FeatureRecipeIntro"/>
    <w:basedOn w:val="RecipeIntro"/>
    <w:rsid w:val="00266D96"/>
    <w:pPr>
      <w:shd w:val="pct20" w:color="auto" w:fill="auto"/>
    </w:pPr>
  </w:style>
  <w:style w:type="paragraph" w:customStyle="1" w:styleId="FeatureRecipeIntroHead">
    <w:name w:val="FeatureRecipeIntroHead"/>
    <w:basedOn w:val="RecipeIntroHead"/>
    <w:rsid w:val="00266D96"/>
    <w:pPr>
      <w:shd w:val="pct20" w:color="auto" w:fill="auto"/>
    </w:pPr>
  </w:style>
  <w:style w:type="paragraph" w:customStyle="1" w:styleId="FeatureRecipeContributor">
    <w:name w:val="FeatureRecipeContributor"/>
    <w:basedOn w:val="RecipeContributor"/>
    <w:rsid w:val="00266D96"/>
    <w:pPr>
      <w:shd w:val="pct20" w:color="auto" w:fill="auto"/>
    </w:pPr>
  </w:style>
  <w:style w:type="paragraph" w:customStyle="1" w:styleId="FeatureRecipeIngredientHead">
    <w:name w:val="FeatureRecipeIngredientHead"/>
    <w:basedOn w:val="RecipeIngredientHead"/>
    <w:rsid w:val="00266D96"/>
    <w:pPr>
      <w:shd w:val="pct20" w:color="auto" w:fill="auto"/>
    </w:pPr>
  </w:style>
  <w:style w:type="paragraph" w:customStyle="1" w:styleId="FeatureRecipeIngredientSubhead">
    <w:name w:val="FeatureRecipeIngredientSubhead"/>
    <w:basedOn w:val="RecipeIngredientSubhead"/>
    <w:rsid w:val="00266D96"/>
    <w:pPr>
      <w:shd w:val="pct20" w:color="auto" w:fill="auto"/>
    </w:pPr>
  </w:style>
  <w:style w:type="paragraph" w:customStyle="1" w:styleId="FeatureRecipeProcedureHead">
    <w:name w:val="FeatureRecipeProcedureHead"/>
    <w:basedOn w:val="RecipeProcedureHead"/>
    <w:rsid w:val="00266D96"/>
    <w:pPr>
      <w:shd w:val="pct20" w:color="auto" w:fill="FFFFFF"/>
    </w:pPr>
  </w:style>
  <w:style w:type="paragraph" w:customStyle="1" w:styleId="FeatureRecipeTime">
    <w:name w:val="FeatureRecipeTime"/>
    <w:basedOn w:val="RecipeTime"/>
    <w:rsid w:val="00266D96"/>
    <w:pPr>
      <w:shd w:val="pct20" w:color="auto" w:fill="auto"/>
    </w:pPr>
  </w:style>
  <w:style w:type="paragraph" w:customStyle="1" w:styleId="FeatureRecipeSubhead">
    <w:name w:val="FeatureRecipeSubhead"/>
    <w:basedOn w:val="RecipeSubhead"/>
    <w:rsid w:val="00266D96"/>
    <w:pPr>
      <w:shd w:val="pct20" w:color="auto" w:fill="FFFFFF"/>
    </w:pPr>
  </w:style>
  <w:style w:type="paragraph" w:customStyle="1" w:styleId="FeatureRecipeVariationTitle">
    <w:name w:val="FeatureRecipeVariationTitle"/>
    <w:basedOn w:val="RecipeVariationTitle"/>
    <w:rsid w:val="00266D96"/>
    <w:pPr>
      <w:shd w:val="pct20" w:color="auto" w:fill="auto"/>
    </w:pPr>
  </w:style>
  <w:style w:type="paragraph" w:customStyle="1" w:styleId="FeatureRecipeVariationHead">
    <w:name w:val="FeatureRecipeVariationHead"/>
    <w:basedOn w:val="RecipeVariationHead"/>
    <w:rsid w:val="00266D96"/>
    <w:pPr>
      <w:shd w:val="pct20" w:color="auto" w:fill="auto"/>
    </w:pPr>
  </w:style>
  <w:style w:type="paragraph" w:customStyle="1" w:styleId="FeaturerecipeVariationPara">
    <w:name w:val="FeaturerecipeVariationPara"/>
    <w:basedOn w:val="RecipeVariationPara"/>
    <w:rsid w:val="00266D96"/>
    <w:pPr>
      <w:shd w:val="pct20" w:color="auto" w:fill="auto"/>
    </w:pPr>
  </w:style>
  <w:style w:type="paragraph" w:customStyle="1" w:styleId="FeatureRecipeNoteHead">
    <w:name w:val="FeatureRecipeNoteHead"/>
    <w:basedOn w:val="RecipeNoteHead"/>
    <w:rsid w:val="00266D96"/>
    <w:pPr>
      <w:shd w:val="pct20" w:color="auto" w:fill="auto"/>
    </w:pPr>
  </w:style>
  <w:style w:type="paragraph" w:customStyle="1" w:styleId="FeatureRecipeNotePara">
    <w:name w:val="FeatureRecipeNotePara"/>
    <w:basedOn w:val="RecipeNotePara"/>
    <w:rsid w:val="00266D96"/>
    <w:pPr>
      <w:shd w:val="pct20" w:color="auto" w:fill="auto"/>
    </w:pPr>
  </w:style>
  <w:style w:type="paragraph" w:customStyle="1" w:styleId="FeatureRecipeNutritionInfo">
    <w:name w:val="FeatureRecipeNutritionInfo"/>
    <w:basedOn w:val="RecipeNutritionInfo"/>
    <w:rsid w:val="00266D96"/>
    <w:pPr>
      <w:shd w:val="pct20" w:color="auto" w:fill="auto"/>
    </w:pPr>
  </w:style>
  <w:style w:type="paragraph" w:customStyle="1" w:styleId="FeatureRecipeNutritionHead">
    <w:name w:val="FeatureRecipeNutritionHead"/>
    <w:basedOn w:val="RecipeNutritionHead"/>
    <w:rsid w:val="00266D96"/>
    <w:pPr>
      <w:shd w:val="pct20" w:color="auto" w:fill="auto"/>
    </w:pPr>
  </w:style>
  <w:style w:type="paragraph" w:customStyle="1" w:styleId="FeatureRecipeFootnote">
    <w:name w:val="FeatureRecipeFootnote"/>
    <w:basedOn w:val="RecipeFootnote"/>
    <w:rsid w:val="00266D96"/>
    <w:pPr>
      <w:shd w:val="pct20" w:color="auto" w:fill="auto"/>
    </w:pPr>
  </w:style>
  <w:style w:type="paragraph" w:customStyle="1" w:styleId="FeatureRecipeTableHead">
    <w:name w:val="FeatureRecipeTableHead"/>
    <w:basedOn w:val="RecipeTableHead"/>
    <w:rsid w:val="00266D96"/>
    <w:pPr>
      <w:shd w:val="pct20" w:color="auto" w:fill="auto"/>
    </w:pPr>
  </w:style>
  <w:style w:type="paragraph" w:customStyle="1" w:styleId="CopyrightLine">
    <w:name w:val="CopyrightLine"/>
    <w:qFormat/>
    <w:rsid w:val="00266D96"/>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266D96"/>
    <w:rPr>
      <w:rFonts w:ascii="Courier New" w:hAnsi="Courier New"/>
      <w:bdr w:val="single" w:sz="2" w:space="0" w:color="FF0000"/>
    </w:rPr>
  </w:style>
  <w:style w:type="character" w:customStyle="1" w:styleId="DigitalOnlyURL">
    <w:name w:val="DigitalOnlyURL"/>
    <w:uiPriority w:val="1"/>
    <w:rsid w:val="00266D96"/>
    <w:rPr>
      <w:rFonts w:ascii="Courier New" w:hAnsi="Courier New"/>
      <w:bdr w:val="single" w:sz="2" w:space="0" w:color="002060"/>
      <w:shd w:val="clear" w:color="auto" w:fill="auto"/>
    </w:rPr>
  </w:style>
  <w:style w:type="paragraph" w:styleId="TOC1">
    <w:name w:val="toc 1"/>
    <w:basedOn w:val="Normal"/>
    <w:next w:val="Normal"/>
    <w:autoRedefine/>
    <w:rsid w:val="00266D96"/>
  </w:style>
  <w:style w:type="paragraph" w:styleId="TOC2">
    <w:name w:val="toc 2"/>
    <w:basedOn w:val="Normal"/>
    <w:next w:val="Normal"/>
    <w:autoRedefine/>
    <w:rsid w:val="00266D96"/>
    <w:pPr>
      <w:ind w:left="240"/>
    </w:pPr>
  </w:style>
  <w:style w:type="paragraph" w:styleId="TOC3">
    <w:name w:val="toc 3"/>
    <w:basedOn w:val="Normal"/>
    <w:next w:val="Normal"/>
    <w:autoRedefine/>
    <w:rsid w:val="00266D96"/>
    <w:pPr>
      <w:ind w:left="480"/>
    </w:pPr>
  </w:style>
  <w:style w:type="character" w:customStyle="1" w:styleId="FigureSourceChar">
    <w:name w:val="FigureSource Char"/>
    <w:link w:val="FigureSource"/>
    <w:rsid w:val="00266D96"/>
    <w:rPr>
      <w:rFonts w:ascii="Arial" w:hAnsi="Arial"/>
      <w:sz w:val="22"/>
      <w:szCs w:val="20"/>
    </w:rPr>
  </w:style>
  <w:style w:type="numbering" w:styleId="111111">
    <w:name w:val="Outline List 2"/>
    <w:basedOn w:val="NoList"/>
    <w:rsid w:val="00266D96"/>
    <w:pPr>
      <w:numPr>
        <w:numId w:val="17"/>
      </w:numPr>
    </w:pPr>
  </w:style>
  <w:style w:type="numbering" w:styleId="1ai">
    <w:name w:val="Outline List 1"/>
    <w:basedOn w:val="NoList"/>
    <w:rsid w:val="00266D96"/>
    <w:pPr>
      <w:numPr>
        <w:numId w:val="18"/>
      </w:numPr>
    </w:pPr>
  </w:style>
  <w:style w:type="numbering" w:styleId="ArticleSection">
    <w:name w:val="Outline List 3"/>
    <w:basedOn w:val="NoList"/>
    <w:rsid w:val="00266D96"/>
    <w:pPr>
      <w:numPr>
        <w:numId w:val="19"/>
      </w:numPr>
    </w:pPr>
  </w:style>
  <w:style w:type="paragraph" w:styleId="BlockText">
    <w:name w:val="Block Text"/>
    <w:basedOn w:val="Normal"/>
    <w:rsid w:val="00266D96"/>
    <w:pPr>
      <w:spacing w:after="120"/>
      <w:ind w:left="1440" w:right="1440"/>
    </w:pPr>
  </w:style>
  <w:style w:type="paragraph" w:styleId="BodyText">
    <w:name w:val="Body Text"/>
    <w:basedOn w:val="Normal"/>
    <w:link w:val="BodyTextChar"/>
    <w:rsid w:val="00266D96"/>
    <w:pPr>
      <w:spacing w:after="120"/>
    </w:pPr>
  </w:style>
  <w:style w:type="paragraph" w:styleId="BodyText2">
    <w:name w:val="Body Text 2"/>
    <w:basedOn w:val="Normal"/>
    <w:link w:val="BodyText2Char"/>
    <w:rsid w:val="00266D96"/>
    <w:pPr>
      <w:spacing w:after="120" w:line="480" w:lineRule="auto"/>
    </w:pPr>
  </w:style>
  <w:style w:type="paragraph" w:styleId="BodyText3">
    <w:name w:val="Body Text 3"/>
    <w:basedOn w:val="Normal"/>
    <w:link w:val="BodyText3Char"/>
    <w:rsid w:val="00266D96"/>
    <w:pPr>
      <w:spacing w:after="120"/>
    </w:pPr>
    <w:rPr>
      <w:sz w:val="16"/>
      <w:szCs w:val="16"/>
    </w:rPr>
  </w:style>
  <w:style w:type="paragraph" w:styleId="BodyTextFirstIndent">
    <w:name w:val="Body Text First Indent"/>
    <w:basedOn w:val="BodyText"/>
    <w:link w:val="BodyTextFirstIndentChar"/>
    <w:rsid w:val="00266D96"/>
    <w:pPr>
      <w:ind w:firstLine="210"/>
    </w:pPr>
  </w:style>
  <w:style w:type="paragraph" w:styleId="BodyTextIndent">
    <w:name w:val="Body Text Indent"/>
    <w:basedOn w:val="Normal"/>
    <w:link w:val="BodyTextIndentChar"/>
    <w:rsid w:val="00266D96"/>
    <w:pPr>
      <w:spacing w:after="120"/>
      <w:ind w:left="360"/>
    </w:pPr>
  </w:style>
  <w:style w:type="paragraph" w:styleId="BodyTextFirstIndent2">
    <w:name w:val="Body Text First Indent 2"/>
    <w:basedOn w:val="BodyTextIndent"/>
    <w:link w:val="BodyTextFirstIndent2Char"/>
    <w:rsid w:val="00266D96"/>
    <w:pPr>
      <w:ind w:firstLine="210"/>
    </w:pPr>
  </w:style>
  <w:style w:type="paragraph" w:styleId="BodyTextIndent2">
    <w:name w:val="Body Text Indent 2"/>
    <w:basedOn w:val="Normal"/>
    <w:link w:val="BodyTextIndent2Char"/>
    <w:rsid w:val="00266D96"/>
    <w:pPr>
      <w:spacing w:after="120" w:line="480" w:lineRule="auto"/>
      <w:ind w:left="360"/>
    </w:pPr>
  </w:style>
  <w:style w:type="paragraph" w:styleId="BodyTextIndent3">
    <w:name w:val="Body Text Indent 3"/>
    <w:basedOn w:val="Normal"/>
    <w:link w:val="BodyTextIndent3Char"/>
    <w:rsid w:val="00266D96"/>
    <w:pPr>
      <w:spacing w:after="120"/>
      <w:ind w:left="360"/>
    </w:pPr>
    <w:rPr>
      <w:sz w:val="16"/>
      <w:szCs w:val="16"/>
    </w:rPr>
  </w:style>
  <w:style w:type="paragraph" w:styleId="Caption">
    <w:name w:val="caption"/>
    <w:basedOn w:val="Normal"/>
    <w:next w:val="Normal"/>
    <w:qFormat/>
    <w:rsid w:val="00266D96"/>
    <w:rPr>
      <w:b/>
      <w:bCs/>
      <w:sz w:val="20"/>
      <w:szCs w:val="20"/>
    </w:rPr>
  </w:style>
  <w:style w:type="paragraph" w:styleId="Closing">
    <w:name w:val="Closing"/>
    <w:basedOn w:val="Normal"/>
    <w:link w:val="ClosingChar"/>
    <w:rsid w:val="00266D96"/>
    <w:pPr>
      <w:ind w:left="4320"/>
    </w:pPr>
  </w:style>
  <w:style w:type="paragraph" w:styleId="Date">
    <w:name w:val="Date"/>
    <w:basedOn w:val="Normal"/>
    <w:next w:val="Normal"/>
    <w:link w:val="DateChar"/>
    <w:rsid w:val="00266D96"/>
  </w:style>
  <w:style w:type="paragraph" w:styleId="DocumentMap">
    <w:name w:val="Document Map"/>
    <w:basedOn w:val="Normal"/>
    <w:link w:val="DocumentMapChar"/>
    <w:rsid w:val="00266D96"/>
    <w:pPr>
      <w:shd w:val="clear" w:color="auto" w:fill="000080"/>
    </w:pPr>
    <w:rPr>
      <w:rFonts w:ascii="Tahoma" w:hAnsi="Tahoma" w:cs="Tahoma"/>
      <w:sz w:val="20"/>
      <w:szCs w:val="20"/>
    </w:rPr>
  </w:style>
  <w:style w:type="paragraph" w:styleId="E-mailSignature">
    <w:name w:val="E-mail Signature"/>
    <w:basedOn w:val="Normal"/>
    <w:link w:val="E-mailSignatureChar"/>
    <w:rsid w:val="00266D96"/>
  </w:style>
  <w:style w:type="character" w:styleId="EndnoteReference">
    <w:name w:val="endnote reference"/>
    <w:rsid w:val="00266D96"/>
    <w:rPr>
      <w:vertAlign w:val="superscript"/>
    </w:rPr>
  </w:style>
  <w:style w:type="paragraph" w:styleId="EndnoteText">
    <w:name w:val="endnote text"/>
    <w:basedOn w:val="Normal"/>
    <w:link w:val="EndnoteTextChar"/>
    <w:rsid w:val="00266D96"/>
    <w:rPr>
      <w:sz w:val="20"/>
      <w:szCs w:val="20"/>
    </w:rPr>
  </w:style>
  <w:style w:type="paragraph" w:styleId="EnvelopeAddress">
    <w:name w:val="envelope address"/>
    <w:basedOn w:val="Normal"/>
    <w:rsid w:val="00266D9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66D96"/>
    <w:rPr>
      <w:rFonts w:ascii="Arial" w:hAnsi="Arial" w:cs="Arial"/>
      <w:sz w:val="20"/>
      <w:szCs w:val="20"/>
    </w:rPr>
  </w:style>
  <w:style w:type="character" w:styleId="FootnoteReference">
    <w:name w:val="footnote reference"/>
    <w:rsid w:val="00266D96"/>
    <w:rPr>
      <w:vertAlign w:val="superscript"/>
    </w:rPr>
  </w:style>
  <w:style w:type="paragraph" w:styleId="FootnoteText">
    <w:name w:val="footnote text"/>
    <w:basedOn w:val="Normal"/>
    <w:link w:val="FootnoteTextChar"/>
    <w:rsid w:val="00266D96"/>
    <w:rPr>
      <w:sz w:val="20"/>
      <w:szCs w:val="20"/>
    </w:rPr>
  </w:style>
  <w:style w:type="paragraph" w:styleId="HTMLAddress">
    <w:name w:val="HTML Address"/>
    <w:basedOn w:val="Normal"/>
    <w:link w:val="HTMLAddressChar"/>
    <w:rsid w:val="00266D96"/>
    <w:rPr>
      <w:i/>
      <w:iCs/>
    </w:rPr>
  </w:style>
  <w:style w:type="paragraph" w:styleId="HTMLPreformatted">
    <w:name w:val="HTML Preformatted"/>
    <w:basedOn w:val="Normal"/>
    <w:link w:val="HTMLPreformattedChar"/>
    <w:rsid w:val="00266D96"/>
    <w:rPr>
      <w:rFonts w:ascii="Courier New" w:hAnsi="Courier New" w:cs="Courier New"/>
      <w:sz w:val="20"/>
      <w:szCs w:val="20"/>
    </w:rPr>
  </w:style>
  <w:style w:type="paragraph" w:styleId="Index10">
    <w:name w:val="index 1"/>
    <w:basedOn w:val="Normal"/>
    <w:next w:val="Normal"/>
    <w:autoRedefine/>
    <w:rsid w:val="00266D96"/>
    <w:pPr>
      <w:ind w:left="240" w:hanging="240"/>
    </w:pPr>
  </w:style>
  <w:style w:type="paragraph" w:styleId="Index20">
    <w:name w:val="index 2"/>
    <w:basedOn w:val="Normal"/>
    <w:next w:val="Normal"/>
    <w:autoRedefine/>
    <w:rsid w:val="00266D96"/>
    <w:pPr>
      <w:ind w:left="480" w:hanging="240"/>
    </w:pPr>
  </w:style>
  <w:style w:type="paragraph" w:styleId="Index30">
    <w:name w:val="index 3"/>
    <w:basedOn w:val="Normal"/>
    <w:next w:val="Normal"/>
    <w:autoRedefine/>
    <w:rsid w:val="00266D96"/>
    <w:pPr>
      <w:ind w:left="720" w:hanging="240"/>
    </w:pPr>
  </w:style>
  <w:style w:type="paragraph" w:styleId="Index4">
    <w:name w:val="index 4"/>
    <w:basedOn w:val="Normal"/>
    <w:next w:val="Normal"/>
    <w:autoRedefine/>
    <w:rsid w:val="00266D96"/>
    <w:pPr>
      <w:ind w:left="960" w:hanging="240"/>
    </w:pPr>
  </w:style>
  <w:style w:type="paragraph" w:styleId="Index5">
    <w:name w:val="index 5"/>
    <w:basedOn w:val="Normal"/>
    <w:next w:val="Normal"/>
    <w:autoRedefine/>
    <w:rsid w:val="00266D96"/>
    <w:pPr>
      <w:ind w:left="1200" w:hanging="240"/>
    </w:pPr>
  </w:style>
  <w:style w:type="paragraph" w:styleId="Index6">
    <w:name w:val="index 6"/>
    <w:basedOn w:val="Normal"/>
    <w:next w:val="Normal"/>
    <w:autoRedefine/>
    <w:rsid w:val="00266D96"/>
    <w:pPr>
      <w:ind w:left="1440" w:hanging="240"/>
    </w:pPr>
  </w:style>
  <w:style w:type="paragraph" w:styleId="Index7">
    <w:name w:val="index 7"/>
    <w:basedOn w:val="Normal"/>
    <w:next w:val="Normal"/>
    <w:autoRedefine/>
    <w:rsid w:val="00266D96"/>
    <w:pPr>
      <w:ind w:left="1680" w:hanging="240"/>
    </w:pPr>
  </w:style>
  <w:style w:type="paragraph" w:styleId="Index8">
    <w:name w:val="index 8"/>
    <w:basedOn w:val="Normal"/>
    <w:next w:val="Normal"/>
    <w:autoRedefine/>
    <w:rsid w:val="00266D96"/>
    <w:pPr>
      <w:ind w:left="1920" w:hanging="240"/>
    </w:pPr>
  </w:style>
  <w:style w:type="paragraph" w:styleId="Index9">
    <w:name w:val="index 9"/>
    <w:basedOn w:val="Normal"/>
    <w:next w:val="Normal"/>
    <w:autoRedefine/>
    <w:rsid w:val="00266D96"/>
    <w:pPr>
      <w:ind w:left="2160" w:hanging="240"/>
    </w:pPr>
  </w:style>
  <w:style w:type="paragraph" w:styleId="IndexHeading">
    <w:name w:val="index heading"/>
    <w:basedOn w:val="Normal"/>
    <w:next w:val="Index10"/>
    <w:rsid w:val="00266D96"/>
    <w:rPr>
      <w:rFonts w:ascii="Arial" w:hAnsi="Arial" w:cs="Arial"/>
      <w:b/>
      <w:bCs/>
    </w:rPr>
  </w:style>
  <w:style w:type="paragraph" w:styleId="List">
    <w:name w:val="List"/>
    <w:basedOn w:val="Normal"/>
    <w:rsid w:val="00266D96"/>
    <w:pPr>
      <w:ind w:left="360" w:hanging="360"/>
    </w:pPr>
  </w:style>
  <w:style w:type="paragraph" w:styleId="List2">
    <w:name w:val="List 2"/>
    <w:basedOn w:val="Normal"/>
    <w:rsid w:val="00266D96"/>
    <w:pPr>
      <w:ind w:left="720" w:hanging="360"/>
    </w:pPr>
  </w:style>
  <w:style w:type="paragraph" w:styleId="List3">
    <w:name w:val="List 3"/>
    <w:basedOn w:val="Normal"/>
    <w:rsid w:val="00266D96"/>
    <w:pPr>
      <w:ind w:left="1080" w:hanging="360"/>
    </w:pPr>
  </w:style>
  <w:style w:type="paragraph" w:styleId="List4">
    <w:name w:val="List 4"/>
    <w:basedOn w:val="Normal"/>
    <w:rsid w:val="00266D96"/>
    <w:pPr>
      <w:ind w:left="1440" w:hanging="360"/>
    </w:pPr>
  </w:style>
  <w:style w:type="paragraph" w:styleId="List5">
    <w:name w:val="List 5"/>
    <w:basedOn w:val="Normal"/>
    <w:rsid w:val="00266D96"/>
    <w:pPr>
      <w:ind w:left="1800" w:hanging="360"/>
    </w:pPr>
  </w:style>
  <w:style w:type="paragraph" w:styleId="ListBullet2">
    <w:name w:val="List Bullet 2"/>
    <w:basedOn w:val="Normal"/>
    <w:rsid w:val="00266D96"/>
    <w:pPr>
      <w:numPr>
        <w:numId w:val="20"/>
      </w:numPr>
    </w:pPr>
  </w:style>
  <w:style w:type="paragraph" w:styleId="ListBullet3">
    <w:name w:val="List Bullet 3"/>
    <w:basedOn w:val="Normal"/>
    <w:rsid w:val="00266D96"/>
    <w:pPr>
      <w:numPr>
        <w:numId w:val="21"/>
      </w:numPr>
    </w:pPr>
  </w:style>
  <w:style w:type="paragraph" w:styleId="ListBullet4">
    <w:name w:val="List Bullet 4"/>
    <w:basedOn w:val="Normal"/>
    <w:rsid w:val="00266D96"/>
    <w:pPr>
      <w:numPr>
        <w:numId w:val="22"/>
      </w:numPr>
    </w:pPr>
  </w:style>
  <w:style w:type="paragraph" w:styleId="ListBullet5">
    <w:name w:val="List Bullet 5"/>
    <w:basedOn w:val="Normal"/>
    <w:rsid w:val="00266D96"/>
    <w:pPr>
      <w:numPr>
        <w:numId w:val="23"/>
      </w:numPr>
    </w:pPr>
  </w:style>
  <w:style w:type="paragraph" w:styleId="ListContinue">
    <w:name w:val="List Continue"/>
    <w:basedOn w:val="Normal"/>
    <w:rsid w:val="00266D96"/>
    <w:pPr>
      <w:spacing w:after="120"/>
      <w:ind w:left="360"/>
    </w:pPr>
  </w:style>
  <w:style w:type="paragraph" w:styleId="ListContinue2">
    <w:name w:val="List Continue 2"/>
    <w:basedOn w:val="Normal"/>
    <w:rsid w:val="00266D96"/>
    <w:pPr>
      <w:spacing w:after="120"/>
      <w:ind w:left="720"/>
    </w:pPr>
  </w:style>
  <w:style w:type="paragraph" w:styleId="ListContinue3">
    <w:name w:val="List Continue 3"/>
    <w:basedOn w:val="Normal"/>
    <w:rsid w:val="00266D96"/>
    <w:pPr>
      <w:spacing w:after="120"/>
      <w:ind w:left="1080"/>
    </w:pPr>
  </w:style>
  <w:style w:type="paragraph" w:styleId="ListContinue4">
    <w:name w:val="List Continue 4"/>
    <w:basedOn w:val="Normal"/>
    <w:rsid w:val="00266D96"/>
    <w:pPr>
      <w:spacing w:after="120"/>
      <w:ind w:left="1440"/>
    </w:pPr>
  </w:style>
  <w:style w:type="paragraph" w:styleId="ListContinue5">
    <w:name w:val="List Continue 5"/>
    <w:basedOn w:val="Normal"/>
    <w:rsid w:val="00266D96"/>
    <w:pPr>
      <w:spacing w:after="120"/>
      <w:ind w:left="1800"/>
    </w:pPr>
  </w:style>
  <w:style w:type="paragraph" w:styleId="ListNumber">
    <w:name w:val="List Number"/>
    <w:basedOn w:val="Normal"/>
    <w:rsid w:val="00266D96"/>
    <w:pPr>
      <w:numPr>
        <w:numId w:val="24"/>
      </w:numPr>
    </w:pPr>
  </w:style>
  <w:style w:type="paragraph" w:styleId="ListNumber2">
    <w:name w:val="List Number 2"/>
    <w:basedOn w:val="Normal"/>
    <w:rsid w:val="00266D96"/>
    <w:pPr>
      <w:numPr>
        <w:numId w:val="25"/>
      </w:numPr>
    </w:pPr>
  </w:style>
  <w:style w:type="paragraph" w:styleId="ListNumber3">
    <w:name w:val="List Number 3"/>
    <w:basedOn w:val="Normal"/>
    <w:rsid w:val="00266D96"/>
    <w:pPr>
      <w:numPr>
        <w:numId w:val="26"/>
      </w:numPr>
    </w:pPr>
  </w:style>
  <w:style w:type="paragraph" w:styleId="ListNumber4">
    <w:name w:val="List Number 4"/>
    <w:basedOn w:val="Normal"/>
    <w:rsid w:val="00266D96"/>
    <w:pPr>
      <w:numPr>
        <w:numId w:val="27"/>
      </w:numPr>
    </w:pPr>
  </w:style>
  <w:style w:type="paragraph" w:styleId="ListNumber5">
    <w:name w:val="List Number 5"/>
    <w:basedOn w:val="Normal"/>
    <w:rsid w:val="00266D96"/>
    <w:pPr>
      <w:numPr>
        <w:numId w:val="28"/>
      </w:numPr>
    </w:pPr>
  </w:style>
  <w:style w:type="paragraph" w:styleId="MacroText">
    <w:name w:val="macro"/>
    <w:link w:val="MacroTextChar"/>
    <w:rsid w:val="00266D9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paragraph" w:styleId="MessageHeader">
    <w:name w:val="Message Header"/>
    <w:basedOn w:val="Normal"/>
    <w:link w:val="MessageHeaderChar"/>
    <w:rsid w:val="00266D9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266D96"/>
  </w:style>
  <w:style w:type="paragraph" w:styleId="NormalIndent">
    <w:name w:val="Normal Indent"/>
    <w:basedOn w:val="Normal"/>
    <w:rsid w:val="00266D96"/>
    <w:pPr>
      <w:ind w:left="720"/>
    </w:pPr>
  </w:style>
  <w:style w:type="paragraph" w:styleId="NoteHeading">
    <w:name w:val="Note Heading"/>
    <w:basedOn w:val="Normal"/>
    <w:next w:val="Normal"/>
    <w:link w:val="NoteHeadingChar"/>
    <w:rsid w:val="00266D96"/>
  </w:style>
  <w:style w:type="paragraph" w:styleId="PlainText">
    <w:name w:val="Plain Text"/>
    <w:basedOn w:val="Normal"/>
    <w:link w:val="PlainTextChar"/>
    <w:rsid w:val="00266D96"/>
    <w:rPr>
      <w:rFonts w:ascii="Courier New" w:hAnsi="Courier New" w:cs="Courier New"/>
      <w:sz w:val="20"/>
      <w:szCs w:val="20"/>
    </w:rPr>
  </w:style>
  <w:style w:type="paragraph" w:styleId="Signature">
    <w:name w:val="Signature"/>
    <w:basedOn w:val="Normal"/>
    <w:link w:val="SignatureChar"/>
    <w:rsid w:val="00266D96"/>
    <w:pPr>
      <w:ind w:left="4320"/>
    </w:pPr>
  </w:style>
  <w:style w:type="table" w:styleId="Table3Deffects1">
    <w:name w:val="Table 3D effects 1"/>
    <w:basedOn w:val="TableNormal"/>
    <w:rsid w:val="00266D96"/>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66D96"/>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66D96"/>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66D96"/>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66D96"/>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66D96"/>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66D96"/>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66D96"/>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66D96"/>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66D96"/>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66D96"/>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66D96"/>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66D96"/>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66D96"/>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66D96"/>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66D96"/>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66D96"/>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66D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66D96"/>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66D96"/>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66D96"/>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66D96"/>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66D96"/>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66D96"/>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66D96"/>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66D96"/>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66D96"/>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66D96"/>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66D96"/>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66D96"/>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66D96"/>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66D96"/>
    <w:pPr>
      <w:ind w:left="240" w:hanging="240"/>
    </w:pPr>
  </w:style>
  <w:style w:type="paragraph" w:styleId="TableofFigures">
    <w:name w:val="table of figures"/>
    <w:basedOn w:val="Normal"/>
    <w:next w:val="Normal"/>
    <w:rsid w:val="00266D96"/>
  </w:style>
  <w:style w:type="table" w:styleId="TableProfessional">
    <w:name w:val="Table Professional"/>
    <w:basedOn w:val="TableNormal"/>
    <w:rsid w:val="00266D96"/>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66D96"/>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66D96"/>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66D96"/>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66D96"/>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66D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66D96"/>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66D96"/>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66D96"/>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66D96"/>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266D96"/>
    <w:pPr>
      <w:spacing w:before="120"/>
    </w:pPr>
    <w:rPr>
      <w:rFonts w:ascii="Arial" w:hAnsi="Arial" w:cs="Arial"/>
      <w:b/>
      <w:bCs/>
    </w:rPr>
  </w:style>
  <w:style w:type="paragraph" w:styleId="TOC4">
    <w:name w:val="toc 4"/>
    <w:basedOn w:val="Normal"/>
    <w:next w:val="Normal"/>
    <w:autoRedefine/>
    <w:rsid w:val="00266D96"/>
    <w:pPr>
      <w:ind w:left="720"/>
    </w:pPr>
  </w:style>
  <w:style w:type="paragraph" w:styleId="TOC7">
    <w:name w:val="toc 7"/>
    <w:basedOn w:val="Normal"/>
    <w:next w:val="Normal"/>
    <w:autoRedefine/>
    <w:rsid w:val="00266D96"/>
    <w:pPr>
      <w:ind w:left="1440"/>
    </w:pPr>
  </w:style>
  <w:style w:type="paragraph" w:styleId="TOC8">
    <w:name w:val="toc 8"/>
    <w:basedOn w:val="Normal"/>
    <w:next w:val="Normal"/>
    <w:autoRedefine/>
    <w:rsid w:val="00266D96"/>
    <w:pPr>
      <w:ind w:left="1680"/>
    </w:pPr>
  </w:style>
  <w:style w:type="paragraph" w:styleId="TOC9">
    <w:name w:val="toc 9"/>
    <w:basedOn w:val="Normal"/>
    <w:next w:val="Normal"/>
    <w:autoRedefine/>
    <w:rsid w:val="00266D96"/>
    <w:pPr>
      <w:ind w:left="1920"/>
    </w:pPr>
  </w:style>
  <w:style w:type="character" w:customStyle="1" w:styleId="DigitalLinkAnchorCode">
    <w:name w:val="DigitalLinkAnchorCode"/>
    <w:uiPriority w:val="1"/>
    <w:rsid w:val="00266D96"/>
    <w:rPr>
      <w:rFonts w:ascii="Courier New" w:hAnsi="Courier New"/>
      <w:bdr w:val="none" w:sz="0" w:space="0" w:color="auto"/>
      <w:shd w:val="clear" w:color="auto" w:fill="D6E3BC"/>
    </w:rPr>
  </w:style>
  <w:style w:type="character" w:customStyle="1" w:styleId="InlineGraphic">
    <w:name w:val="InlineGraphic"/>
    <w:uiPriority w:val="1"/>
    <w:rsid w:val="00266D96"/>
    <w:rPr>
      <w:bdr w:val="none" w:sz="0" w:space="0" w:color="auto"/>
      <w:shd w:val="clear" w:color="auto" w:fill="00B050"/>
    </w:rPr>
  </w:style>
  <w:style w:type="paragraph" w:customStyle="1" w:styleId="RecipeTableSubhead">
    <w:name w:val="RecipeTableSubhead"/>
    <w:basedOn w:val="TableSubhead"/>
    <w:qFormat/>
    <w:rsid w:val="00266D96"/>
  </w:style>
  <w:style w:type="character" w:customStyle="1" w:styleId="apple-converted-space">
    <w:name w:val="apple-converted-space"/>
    <w:rsid w:val="00D0459F"/>
  </w:style>
  <w:style w:type="table" w:styleId="ColorfulGrid">
    <w:name w:val="Colorful Grid"/>
    <w:basedOn w:val="TableNormal"/>
    <w:uiPriority w:val="73"/>
    <w:rsid w:val="00930880"/>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930880"/>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930880"/>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930880"/>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930880"/>
    <w:rPr>
      <w:b/>
      <w:bCs/>
      <w:i/>
      <w:iCs/>
      <w:color w:val="4F81BD" w:themeColor="accent1"/>
    </w:rPr>
  </w:style>
  <w:style w:type="paragraph" w:styleId="IntenseQuote">
    <w:name w:val="Intense Quote"/>
    <w:basedOn w:val="Normal"/>
    <w:next w:val="Normal"/>
    <w:link w:val="IntenseQuoteChar"/>
    <w:uiPriority w:val="99"/>
    <w:rsid w:val="009308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30880"/>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930880"/>
    <w:rPr>
      <w:b/>
      <w:bCs/>
      <w:smallCaps/>
      <w:color w:val="C0504D" w:themeColor="accent2"/>
      <w:spacing w:val="5"/>
      <w:u w:val="single"/>
    </w:rPr>
  </w:style>
  <w:style w:type="table" w:styleId="LightGrid">
    <w:name w:val="Light Grid"/>
    <w:basedOn w:val="TableNormal"/>
    <w:uiPriority w:val="62"/>
    <w:rsid w:val="0093088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30880"/>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93088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30880"/>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93088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30880"/>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30880"/>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0880"/>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0880"/>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0880"/>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0880"/>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930880"/>
    <w:pPr>
      <w:ind w:left="720"/>
      <w:contextualSpacing/>
    </w:pPr>
    <w:rPr>
      <w:color w:val="FF0000"/>
    </w:rPr>
  </w:style>
  <w:style w:type="table" w:styleId="MediumGrid1">
    <w:name w:val="Medium Grid 1"/>
    <w:basedOn w:val="TableNormal"/>
    <w:uiPriority w:val="67"/>
    <w:rsid w:val="0093088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930880"/>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30880"/>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93088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30880"/>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930880"/>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3088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30880"/>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3088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3088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930880"/>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5510E9"/>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5510E9"/>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5510E9"/>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5510E9"/>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5510E9"/>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5510E9"/>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5510E9"/>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5510E9"/>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930880"/>
    <w:rPr>
      <w:color w:val="808080"/>
    </w:rPr>
  </w:style>
  <w:style w:type="paragraph" w:styleId="Quote">
    <w:name w:val="Quote"/>
    <w:link w:val="QuoteChar"/>
    <w:qFormat/>
    <w:rsid w:val="00930880"/>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930880"/>
    <w:rPr>
      <w:snapToGrid w:val="0"/>
      <w:sz w:val="26"/>
      <w:szCs w:val="20"/>
    </w:rPr>
  </w:style>
  <w:style w:type="character" w:styleId="SubtleEmphasis">
    <w:name w:val="Subtle Emphasis"/>
    <w:basedOn w:val="DefaultParagraphFont"/>
    <w:uiPriority w:val="99"/>
    <w:rsid w:val="00930880"/>
    <w:rPr>
      <w:i/>
      <w:iCs/>
      <w:color w:val="808080" w:themeColor="text1" w:themeTint="7F"/>
    </w:rPr>
  </w:style>
  <w:style w:type="character" w:styleId="SubtleReference">
    <w:name w:val="Subtle Reference"/>
    <w:basedOn w:val="DefaultParagraphFont"/>
    <w:uiPriority w:val="99"/>
    <w:qFormat/>
    <w:rsid w:val="00930880"/>
    <w:rPr>
      <w:smallCaps/>
      <w:color w:val="C0504D" w:themeColor="accent2"/>
      <w:u w:val="single"/>
    </w:rPr>
  </w:style>
  <w:style w:type="paragraph" w:styleId="TOCHeading">
    <w:name w:val="TOC Heading"/>
    <w:basedOn w:val="Heading1"/>
    <w:next w:val="Normal"/>
    <w:uiPriority w:val="99"/>
    <w:semiHidden/>
    <w:qFormat/>
    <w:rsid w:val="00930880"/>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Revision">
    <w:name w:val="Revision"/>
    <w:hidden/>
    <w:uiPriority w:val="99"/>
    <w:semiHidden/>
    <w:rsid w:val="00930880"/>
    <w:rPr>
      <w:color w:val="FF0000"/>
      <w:sz w:val="40"/>
      <w:szCs w:val="20"/>
    </w:rPr>
  </w:style>
  <w:style w:type="paragraph" w:customStyle="1" w:styleId="inlinecodestyle">
    <w:name w:val="inlinecodestyle"/>
    <w:basedOn w:val="ListBulleted"/>
    <w:rsid w:val="0005353E"/>
  </w:style>
  <w:style w:type="character" w:customStyle="1" w:styleId="Heading1Char">
    <w:name w:val="Heading 1 Char"/>
    <w:basedOn w:val="DefaultParagraphFont"/>
    <w:link w:val="Heading1"/>
    <w:rsid w:val="00930880"/>
    <w:rPr>
      <w:b/>
      <w:caps/>
      <w:sz w:val="28"/>
      <w:szCs w:val="28"/>
    </w:rPr>
  </w:style>
  <w:style w:type="character" w:customStyle="1" w:styleId="Heading2Char">
    <w:name w:val="Heading 2 Char"/>
    <w:basedOn w:val="DefaultParagraphFont"/>
    <w:link w:val="Heading2"/>
    <w:rsid w:val="00930880"/>
    <w:rPr>
      <w:rFonts w:ascii="Cambria" w:hAnsi="Cambria"/>
      <w:b/>
      <w:bCs/>
      <w:color w:val="4F81BD"/>
      <w:sz w:val="26"/>
      <w:szCs w:val="26"/>
    </w:rPr>
  </w:style>
  <w:style w:type="character" w:customStyle="1" w:styleId="Heading3Char">
    <w:name w:val="Heading 3 Char"/>
    <w:basedOn w:val="DefaultParagraphFont"/>
    <w:link w:val="Heading3"/>
    <w:rsid w:val="00930880"/>
    <w:rPr>
      <w:rFonts w:ascii="Cambria" w:hAnsi="Cambria"/>
      <w:b/>
      <w:bCs/>
      <w:color w:val="4F81BD"/>
      <w:sz w:val="22"/>
      <w:szCs w:val="22"/>
    </w:rPr>
  </w:style>
  <w:style w:type="character" w:customStyle="1" w:styleId="Heading4Char">
    <w:name w:val="Heading 4 Char"/>
    <w:basedOn w:val="DefaultParagraphFont"/>
    <w:link w:val="Heading4"/>
    <w:rsid w:val="00930880"/>
    <w:rPr>
      <w:rFonts w:ascii="Arial" w:hAnsi="Arial"/>
      <w:b/>
      <w:sz w:val="22"/>
      <w:szCs w:val="20"/>
    </w:rPr>
  </w:style>
  <w:style w:type="character" w:customStyle="1" w:styleId="Heading5Char">
    <w:name w:val="Heading 5 Char"/>
    <w:basedOn w:val="DefaultParagraphFont"/>
    <w:link w:val="Heading5"/>
    <w:rsid w:val="00930880"/>
    <w:rPr>
      <w:rFonts w:ascii="Arial" w:hAnsi="Arial"/>
      <w:b/>
      <w:sz w:val="20"/>
      <w:szCs w:val="20"/>
    </w:rPr>
  </w:style>
  <w:style w:type="paragraph" w:customStyle="1" w:styleId="RecipeVariationPreparation">
    <w:name w:val="RecipeVariationPreparation"/>
    <w:basedOn w:val="RecipeTime"/>
    <w:rsid w:val="00930880"/>
    <w:rPr>
      <w:i w:val="0"/>
      <w:sz w:val="21"/>
    </w:rPr>
  </w:style>
  <w:style w:type="paragraph" w:customStyle="1" w:styleId="RecipeVariationFlavor">
    <w:name w:val="RecipeVariationFlavor"/>
    <w:basedOn w:val="RecipeTime"/>
    <w:rsid w:val="00930880"/>
    <w:rPr>
      <w:i w:val="0"/>
      <w:sz w:val="21"/>
    </w:rPr>
  </w:style>
  <w:style w:type="character" w:customStyle="1" w:styleId="HeaderChar">
    <w:name w:val="Header Char"/>
    <w:basedOn w:val="DefaultParagraphFont"/>
    <w:link w:val="Header"/>
    <w:rsid w:val="00930880"/>
  </w:style>
  <w:style w:type="character" w:customStyle="1" w:styleId="FooterChar">
    <w:name w:val="Footer Char"/>
    <w:basedOn w:val="DefaultParagraphFont"/>
    <w:link w:val="Footer"/>
    <w:rsid w:val="00930880"/>
  </w:style>
  <w:style w:type="paragraph" w:customStyle="1" w:styleId="RecipeVariationH2">
    <w:name w:val="RecipeVariationH2"/>
    <w:rsid w:val="00930880"/>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rsid w:val="00930880"/>
    <w:rPr>
      <w:rFonts w:ascii="Courier New" w:hAnsi="Courier New" w:cs="Courier New"/>
      <w:sz w:val="20"/>
      <w:szCs w:val="20"/>
    </w:rPr>
  </w:style>
  <w:style w:type="character" w:customStyle="1" w:styleId="Heading6Char">
    <w:name w:val="Heading 6 Char"/>
    <w:basedOn w:val="DefaultParagraphFont"/>
    <w:link w:val="Heading6"/>
    <w:rsid w:val="00930880"/>
    <w:rPr>
      <w:szCs w:val="20"/>
    </w:rPr>
  </w:style>
  <w:style w:type="character" w:customStyle="1" w:styleId="Heading7Char">
    <w:name w:val="Heading 7 Char"/>
    <w:basedOn w:val="DefaultParagraphFont"/>
    <w:link w:val="Heading7"/>
    <w:rsid w:val="00930880"/>
    <w:rPr>
      <w:szCs w:val="20"/>
    </w:rPr>
  </w:style>
  <w:style w:type="character" w:customStyle="1" w:styleId="Heading8Char">
    <w:name w:val="Heading 8 Char"/>
    <w:basedOn w:val="DefaultParagraphFont"/>
    <w:link w:val="Heading8"/>
    <w:rsid w:val="00930880"/>
    <w:rPr>
      <w:szCs w:val="20"/>
    </w:rPr>
  </w:style>
  <w:style w:type="character" w:customStyle="1" w:styleId="Heading9Char">
    <w:name w:val="Heading 9 Char"/>
    <w:basedOn w:val="DefaultParagraphFont"/>
    <w:link w:val="Heading9"/>
    <w:rsid w:val="00930880"/>
    <w:rPr>
      <w:szCs w:val="20"/>
    </w:rPr>
  </w:style>
  <w:style w:type="paragraph" w:customStyle="1" w:styleId="ChapterObjectives">
    <w:name w:val="ChapterObjectives"/>
    <w:next w:val="Normal"/>
    <w:rsid w:val="00930880"/>
    <w:rPr>
      <w:rFonts w:ascii="Helvetica" w:hAnsi="Helvetica"/>
      <w:szCs w:val="20"/>
    </w:rPr>
  </w:style>
  <w:style w:type="paragraph" w:customStyle="1" w:styleId="ListNumberedExercises">
    <w:name w:val="ListNumberedExercises"/>
    <w:next w:val="Normal"/>
    <w:rsid w:val="00930880"/>
    <w:rPr>
      <w:rFonts w:ascii="Helvetica" w:hAnsi="Helvetica"/>
      <w:szCs w:val="20"/>
    </w:rPr>
  </w:style>
  <w:style w:type="character" w:customStyle="1" w:styleId="BodyTextChar">
    <w:name w:val="Body Text Char"/>
    <w:basedOn w:val="DefaultParagraphFont"/>
    <w:link w:val="BodyText"/>
    <w:rsid w:val="00930880"/>
  </w:style>
  <w:style w:type="paragraph" w:customStyle="1" w:styleId="Comment">
    <w:name w:val="Comment"/>
    <w:next w:val="Normal"/>
    <w:rsid w:val="00930880"/>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930880"/>
    <w:rPr>
      <w:i/>
    </w:rPr>
  </w:style>
  <w:style w:type="character" w:customStyle="1" w:styleId="SubtitleChar">
    <w:name w:val="Subtitle Char"/>
    <w:basedOn w:val="DefaultParagraphFont"/>
    <w:link w:val="Subtitle"/>
    <w:rsid w:val="00930880"/>
    <w:rPr>
      <w:rFonts w:ascii="Arial" w:eastAsia="Calibri" w:hAnsi="Arial"/>
      <w:sz w:val="22"/>
      <w:szCs w:val="22"/>
    </w:rPr>
  </w:style>
  <w:style w:type="character" w:customStyle="1" w:styleId="SalutationChar">
    <w:name w:val="Salutation Char"/>
    <w:basedOn w:val="DefaultParagraphFont"/>
    <w:link w:val="Salutation"/>
    <w:rsid w:val="00930880"/>
    <w:rPr>
      <w:szCs w:val="20"/>
    </w:rPr>
  </w:style>
  <w:style w:type="character" w:customStyle="1" w:styleId="CommentTextChar">
    <w:name w:val="Comment Text Char"/>
    <w:basedOn w:val="DefaultParagraphFont"/>
    <w:link w:val="CommentText"/>
    <w:semiHidden/>
    <w:rsid w:val="00930880"/>
    <w:rPr>
      <w:sz w:val="20"/>
      <w:szCs w:val="20"/>
    </w:rPr>
  </w:style>
  <w:style w:type="character" w:customStyle="1" w:styleId="CommentSubjectChar">
    <w:name w:val="Comment Subject Char"/>
    <w:basedOn w:val="CommentTextChar"/>
    <w:link w:val="CommentSubject"/>
    <w:semiHidden/>
    <w:rsid w:val="00930880"/>
    <w:rPr>
      <w:b/>
      <w:bCs/>
      <w:sz w:val="20"/>
      <w:szCs w:val="20"/>
    </w:rPr>
  </w:style>
  <w:style w:type="character" w:customStyle="1" w:styleId="BalloonTextChar">
    <w:name w:val="Balloon Text Char"/>
    <w:basedOn w:val="DefaultParagraphFont"/>
    <w:link w:val="BalloonText"/>
    <w:semiHidden/>
    <w:rsid w:val="00930880"/>
    <w:rPr>
      <w:rFonts w:ascii="Tahoma" w:hAnsi="Tahoma" w:cs="Tahoma"/>
      <w:sz w:val="16"/>
      <w:szCs w:val="16"/>
    </w:rPr>
  </w:style>
  <w:style w:type="character" w:customStyle="1" w:styleId="FootnoteTextChar">
    <w:name w:val="Footnote Text Char"/>
    <w:basedOn w:val="DefaultParagraphFont"/>
    <w:link w:val="FootnoteText"/>
    <w:rsid w:val="00930880"/>
    <w:rPr>
      <w:sz w:val="20"/>
      <w:szCs w:val="20"/>
    </w:rPr>
  </w:style>
  <w:style w:type="character" w:customStyle="1" w:styleId="CodeColorBlueBold">
    <w:name w:val="CodeColorBlueBold"/>
    <w:basedOn w:val="CodeColorBlue"/>
    <w:rsid w:val="00930880"/>
    <w:rPr>
      <w:rFonts w:cs="Arial"/>
      <w:b/>
      <w:color w:val="0000FF"/>
    </w:rPr>
  </w:style>
  <w:style w:type="character" w:customStyle="1" w:styleId="CodeColorBlue2Bold">
    <w:name w:val="CodeColorBlue2Bold"/>
    <w:basedOn w:val="CodeColorBlue2"/>
    <w:rsid w:val="00930880"/>
    <w:rPr>
      <w:rFonts w:cs="Arial"/>
      <w:b/>
      <w:color w:val="0000A5"/>
    </w:rPr>
  </w:style>
  <w:style w:type="character" w:customStyle="1" w:styleId="CodeColorBlue3Bold">
    <w:name w:val="CodeColorBlue3Bold"/>
    <w:basedOn w:val="CodeColorBlue3"/>
    <w:rsid w:val="00930880"/>
    <w:rPr>
      <w:rFonts w:cs="Arial"/>
      <w:b/>
      <w:color w:val="6464B9"/>
    </w:rPr>
  </w:style>
  <w:style w:type="character" w:customStyle="1" w:styleId="CodeColorBluegreenBold">
    <w:name w:val="CodeColorBluegreenBold"/>
    <w:basedOn w:val="CodeColorBluegreen"/>
    <w:rsid w:val="00930880"/>
    <w:rPr>
      <w:rFonts w:cs="Arial"/>
      <w:b/>
      <w:color w:val="2B91AF"/>
    </w:rPr>
  </w:style>
  <w:style w:type="character" w:customStyle="1" w:styleId="CodeColorBrownBold">
    <w:name w:val="CodeColorBrownBold"/>
    <w:basedOn w:val="CodeColorBrown"/>
    <w:rsid w:val="00930880"/>
    <w:rPr>
      <w:rFonts w:cs="Arial"/>
      <w:b/>
      <w:color w:val="A31515"/>
    </w:rPr>
  </w:style>
  <w:style w:type="character" w:customStyle="1" w:styleId="CodeColorDkBlueBold">
    <w:name w:val="CodeColorDkBlueBold"/>
    <w:basedOn w:val="CodeColorDkBlue"/>
    <w:rsid w:val="00930880"/>
    <w:rPr>
      <w:rFonts w:cs="Times New Roman"/>
      <w:b/>
      <w:color w:val="000080"/>
      <w:szCs w:val="22"/>
    </w:rPr>
  </w:style>
  <w:style w:type="character" w:customStyle="1" w:styleId="CodeColorGreenBold">
    <w:name w:val="CodeColorGreenBold"/>
    <w:basedOn w:val="CodeColorGreen"/>
    <w:rsid w:val="00930880"/>
    <w:rPr>
      <w:rFonts w:cs="Arial"/>
      <w:b/>
      <w:color w:val="008000"/>
    </w:rPr>
  </w:style>
  <w:style w:type="character" w:customStyle="1" w:styleId="CodeColorGrey30Bold">
    <w:name w:val="CodeColorGrey30Bold"/>
    <w:basedOn w:val="CodeColorGrey30"/>
    <w:rsid w:val="00930880"/>
    <w:rPr>
      <w:rFonts w:cs="Arial"/>
      <w:b/>
      <w:color w:val="808080"/>
    </w:rPr>
  </w:style>
  <w:style w:type="character" w:customStyle="1" w:styleId="CodeColorGrey55Bold">
    <w:name w:val="CodeColorGrey55Bold"/>
    <w:basedOn w:val="CodeColorGrey55"/>
    <w:rsid w:val="00930880"/>
    <w:rPr>
      <w:rFonts w:cs="Arial"/>
      <w:b/>
      <w:color w:val="C0C0C0"/>
    </w:rPr>
  </w:style>
  <w:style w:type="character" w:customStyle="1" w:styleId="CodeColorGrey80Bold">
    <w:name w:val="CodeColorGrey80Bold"/>
    <w:basedOn w:val="CodeColorGrey80"/>
    <w:rsid w:val="00930880"/>
    <w:rPr>
      <w:rFonts w:cs="Arial"/>
      <w:b/>
      <w:color w:val="555555"/>
    </w:rPr>
  </w:style>
  <w:style w:type="character" w:customStyle="1" w:styleId="CodeColorHotPinkBold">
    <w:name w:val="CodeColorHotPinkBold"/>
    <w:basedOn w:val="CodeColorHotPink"/>
    <w:rsid w:val="00930880"/>
    <w:rPr>
      <w:rFonts w:cs="Times New Roman"/>
      <w:b/>
      <w:color w:val="DF36FA"/>
      <w:szCs w:val="18"/>
    </w:rPr>
  </w:style>
  <w:style w:type="character" w:customStyle="1" w:styleId="CodeColorMagentaBold">
    <w:name w:val="CodeColorMagentaBold"/>
    <w:basedOn w:val="CodeColorMagenta"/>
    <w:rsid w:val="00930880"/>
    <w:rPr>
      <w:rFonts w:cs="Arial"/>
      <w:b/>
      <w:color w:val="844646"/>
    </w:rPr>
  </w:style>
  <w:style w:type="character" w:customStyle="1" w:styleId="CodeColorOrangeBold">
    <w:name w:val="CodeColorOrangeBold"/>
    <w:basedOn w:val="CodeColorOrange"/>
    <w:rsid w:val="00930880"/>
    <w:rPr>
      <w:rFonts w:cs="Arial"/>
      <w:b/>
      <w:color w:val="B96464"/>
    </w:rPr>
  </w:style>
  <w:style w:type="character" w:customStyle="1" w:styleId="CodeColorPeachBold">
    <w:name w:val="CodeColorPeachBold"/>
    <w:basedOn w:val="CodeColorPeach"/>
    <w:rsid w:val="00930880"/>
    <w:rPr>
      <w:rFonts w:cs="Arial"/>
      <w:b/>
      <w:color w:val="FFDBA3"/>
    </w:rPr>
  </w:style>
  <w:style w:type="character" w:customStyle="1" w:styleId="CodeColorPurpleBold">
    <w:name w:val="CodeColorPurpleBold"/>
    <w:basedOn w:val="CodeColorPurple"/>
    <w:rsid w:val="00930880"/>
    <w:rPr>
      <w:rFonts w:cs="Arial"/>
      <w:b/>
      <w:color w:val="951795"/>
    </w:rPr>
  </w:style>
  <w:style w:type="character" w:customStyle="1" w:styleId="CodeColorPurple2Bold">
    <w:name w:val="CodeColorPurple2Bold"/>
    <w:basedOn w:val="CodeColorPurple2"/>
    <w:rsid w:val="00930880"/>
    <w:rPr>
      <w:rFonts w:cs="Arial"/>
      <w:b/>
      <w:color w:val="800080"/>
    </w:rPr>
  </w:style>
  <w:style w:type="character" w:customStyle="1" w:styleId="CodeColorRedBold">
    <w:name w:val="CodeColorRedBold"/>
    <w:basedOn w:val="CodeColorRed"/>
    <w:rsid w:val="00930880"/>
    <w:rPr>
      <w:rFonts w:cs="Arial"/>
      <w:b/>
      <w:color w:val="FF0000"/>
    </w:rPr>
  </w:style>
  <w:style w:type="character" w:customStyle="1" w:styleId="CodeColorRed2Bold">
    <w:name w:val="CodeColorRed2Bold"/>
    <w:basedOn w:val="CodeColorRed2"/>
    <w:rsid w:val="00930880"/>
    <w:rPr>
      <w:rFonts w:cs="Arial"/>
      <w:b/>
      <w:color w:val="800000"/>
    </w:rPr>
  </w:style>
  <w:style w:type="character" w:customStyle="1" w:styleId="CodeColorRed3Bold">
    <w:name w:val="CodeColorRed3Bold"/>
    <w:basedOn w:val="CodeColorRed3"/>
    <w:rsid w:val="00930880"/>
    <w:rPr>
      <w:rFonts w:cs="Arial"/>
      <w:b/>
      <w:color w:val="A31515"/>
    </w:rPr>
  </w:style>
  <w:style w:type="character" w:customStyle="1" w:styleId="CodeColorTealBlueBold">
    <w:name w:val="CodeColorTealBlueBold"/>
    <w:basedOn w:val="CodeColorTealBlue"/>
    <w:rsid w:val="00930880"/>
    <w:rPr>
      <w:rFonts w:cs="Times New Roman"/>
      <w:b/>
      <w:color w:val="008080"/>
      <w:szCs w:val="22"/>
    </w:rPr>
  </w:style>
  <w:style w:type="character" w:customStyle="1" w:styleId="CodeColorWhiteBold">
    <w:name w:val="CodeColorWhiteBold"/>
    <w:basedOn w:val="CodeColorWhite"/>
    <w:rsid w:val="00930880"/>
    <w:rPr>
      <w:rFonts w:cs="Arial"/>
      <w:b/>
      <w:color w:val="FFFFFF"/>
      <w:bdr w:val="none" w:sz="0" w:space="0" w:color="auto"/>
    </w:rPr>
  </w:style>
  <w:style w:type="paragraph" w:customStyle="1" w:styleId="ParaListContinued">
    <w:name w:val="ParaListContinued"/>
    <w:qFormat/>
    <w:rsid w:val="00930880"/>
    <w:pPr>
      <w:spacing w:after="240"/>
      <w:ind w:left="720" w:firstLine="720"/>
      <w:contextualSpacing/>
    </w:pPr>
    <w:rPr>
      <w:snapToGrid w:val="0"/>
      <w:sz w:val="26"/>
      <w:szCs w:val="20"/>
    </w:rPr>
  </w:style>
  <w:style w:type="character" w:customStyle="1" w:styleId="BodyText2Char">
    <w:name w:val="Body Text 2 Char"/>
    <w:basedOn w:val="DefaultParagraphFont"/>
    <w:link w:val="BodyText2"/>
    <w:rsid w:val="00930880"/>
  </w:style>
  <w:style w:type="character" w:customStyle="1" w:styleId="BodyText3Char">
    <w:name w:val="Body Text 3 Char"/>
    <w:basedOn w:val="DefaultParagraphFont"/>
    <w:link w:val="BodyText3"/>
    <w:rsid w:val="00930880"/>
    <w:rPr>
      <w:sz w:val="16"/>
      <w:szCs w:val="16"/>
    </w:rPr>
  </w:style>
  <w:style w:type="character" w:customStyle="1" w:styleId="BodyTextFirstIndentChar">
    <w:name w:val="Body Text First Indent Char"/>
    <w:basedOn w:val="BodyTextChar"/>
    <w:link w:val="BodyTextFirstIndent"/>
    <w:rsid w:val="00930880"/>
  </w:style>
  <w:style w:type="character" w:customStyle="1" w:styleId="BodyTextIndentChar">
    <w:name w:val="Body Text Indent Char"/>
    <w:basedOn w:val="DefaultParagraphFont"/>
    <w:link w:val="BodyTextIndent"/>
    <w:rsid w:val="00930880"/>
  </w:style>
  <w:style w:type="character" w:customStyle="1" w:styleId="BodyTextFirstIndent2Char">
    <w:name w:val="Body Text First Indent 2 Char"/>
    <w:basedOn w:val="BodyTextIndentChar"/>
    <w:link w:val="BodyTextFirstIndent2"/>
    <w:rsid w:val="00930880"/>
  </w:style>
  <w:style w:type="character" w:customStyle="1" w:styleId="BodyTextIndent2Char">
    <w:name w:val="Body Text Indent 2 Char"/>
    <w:basedOn w:val="DefaultParagraphFont"/>
    <w:link w:val="BodyTextIndent2"/>
    <w:rsid w:val="00930880"/>
  </w:style>
  <w:style w:type="character" w:customStyle="1" w:styleId="BodyTextIndent3Char">
    <w:name w:val="Body Text Indent 3 Char"/>
    <w:basedOn w:val="DefaultParagraphFont"/>
    <w:link w:val="BodyTextIndent3"/>
    <w:rsid w:val="00930880"/>
    <w:rPr>
      <w:sz w:val="16"/>
      <w:szCs w:val="16"/>
    </w:rPr>
  </w:style>
  <w:style w:type="character" w:customStyle="1" w:styleId="ClosingChar">
    <w:name w:val="Closing Char"/>
    <w:basedOn w:val="DefaultParagraphFont"/>
    <w:link w:val="Closing"/>
    <w:rsid w:val="00930880"/>
  </w:style>
  <w:style w:type="table" w:customStyle="1" w:styleId="ColorfulGrid1">
    <w:name w:val="Colorful Grid1"/>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rsid w:val="00930880"/>
  </w:style>
  <w:style w:type="character" w:customStyle="1" w:styleId="DocumentMapChar">
    <w:name w:val="Document Map Char"/>
    <w:basedOn w:val="DefaultParagraphFont"/>
    <w:link w:val="DocumentMap"/>
    <w:rsid w:val="00930880"/>
    <w:rPr>
      <w:rFonts w:ascii="Tahoma" w:hAnsi="Tahoma" w:cs="Tahoma"/>
      <w:sz w:val="20"/>
      <w:szCs w:val="20"/>
      <w:shd w:val="clear" w:color="auto" w:fill="000080"/>
    </w:rPr>
  </w:style>
  <w:style w:type="character" w:customStyle="1" w:styleId="E-mailSignatureChar">
    <w:name w:val="E-mail Signature Char"/>
    <w:basedOn w:val="DefaultParagraphFont"/>
    <w:link w:val="E-mailSignature"/>
    <w:rsid w:val="00930880"/>
  </w:style>
  <w:style w:type="character" w:customStyle="1" w:styleId="EndnoteTextChar">
    <w:name w:val="Endnote Text Char"/>
    <w:basedOn w:val="DefaultParagraphFont"/>
    <w:link w:val="EndnoteText"/>
    <w:rsid w:val="00930880"/>
    <w:rPr>
      <w:sz w:val="20"/>
      <w:szCs w:val="20"/>
    </w:rPr>
  </w:style>
  <w:style w:type="character" w:customStyle="1" w:styleId="HTMLAddressChar">
    <w:name w:val="HTML Address Char"/>
    <w:basedOn w:val="DefaultParagraphFont"/>
    <w:link w:val="HTMLAddress"/>
    <w:rsid w:val="00930880"/>
    <w:rPr>
      <w:i/>
      <w:iCs/>
    </w:rPr>
  </w:style>
  <w:style w:type="table" w:customStyle="1" w:styleId="LightGrid1">
    <w:name w:val="Light Grid1"/>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930880"/>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0880"/>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rsid w:val="00930880"/>
    <w:rPr>
      <w:rFonts w:ascii="Courier New" w:hAnsi="Courier New" w:cs="Courier New"/>
      <w:sz w:val="20"/>
      <w:szCs w:val="20"/>
    </w:rPr>
  </w:style>
  <w:style w:type="table" w:customStyle="1" w:styleId="MediumGrid11">
    <w:name w:val="Medium Grid 11"/>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30880"/>
    <w:rPr>
      <w:rFonts w:ascii="Arial" w:hAnsi="Arial" w:cs="Arial"/>
      <w:shd w:val="pct20" w:color="auto" w:fill="auto"/>
    </w:rPr>
  </w:style>
  <w:style w:type="character" w:customStyle="1" w:styleId="NoteHeadingChar">
    <w:name w:val="Note Heading Char"/>
    <w:basedOn w:val="DefaultParagraphFont"/>
    <w:link w:val="NoteHeading"/>
    <w:rsid w:val="00930880"/>
  </w:style>
  <w:style w:type="character" w:customStyle="1" w:styleId="PlainTextChar">
    <w:name w:val="Plain Text Char"/>
    <w:basedOn w:val="DefaultParagraphFont"/>
    <w:link w:val="PlainText"/>
    <w:rsid w:val="00930880"/>
    <w:rPr>
      <w:rFonts w:ascii="Courier New" w:hAnsi="Courier New" w:cs="Courier New"/>
      <w:sz w:val="20"/>
      <w:szCs w:val="20"/>
    </w:rPr>
  </w:style>
  <w:style w:type="character" w:customStyle="1" w:styleId="SignatureChar">
    <w:name w:val="Signature Char"/>
    <w:basedOn w:val="DefaultParagraphFont"/>
    <w:link w:val="Signature"/>
    <w:rsid w:val="00930880"/>
  </w:style>
  <w:style w:type="character" w:customStyle="1" w:styleId="TitleChar">
    <w:name w:val="Title Char"/>
    <w:basedOn w:val="DefaultParagraphFont"/>
    <w:link w:val="Title"/>
    <w:rsid w:val="00930880"/>
    <w:rPr>
      <w:rFonts w:ascii="Arial" w:hAnsi="Arial" w:cs="Arial"/>
      <w:b/>
      <w:bCs/>
      <w:kern w:val="28"/>
      <w:sz w:val="32"/>
      <w:szCs w:val="32"/>
    </w:rPr>
  </w:style>
  <w:style w:type="paragraph" w:customStyle="1" w:styleId="FeatureRecipeSubRecipeTitle">
    <w:name w:val="FeatureRecipeSubRecipeTitle"/>
    <w:basedOn w:val="RecipeSubrecipeTitle"/>
    <w:qFormat/>
    <w:rsid w:val="00930880"/>
    <w:pPr>
      <w:shd w:val="clear" w:color="auto" w:fill="BFBFBF" w:themeFill="background1" w:themeFillShade="BF"/>
    </w:pPr>
  </w:style>
  <w:style w:type="paragraph" w:customStyle="1" w:styleId="FeatureRecipeVariationPara0">
    <w:name w:val="FeatureRecipeVariationPara"/>
    <w:basedOn w:val="RecipeVariationPara"/>
    <w:qFormat/>
    <w:rsid w:val="00930880"/>
    <w:pPr>
      <w:shd w:val="clear" w:color="auto" w:fill="BFBFBF" w:themeFill="background1" w:themeFillShade="BF"/>
    </w:pPr>
  </w:style>
  <w:style w:type="paragraph" w:customStyle="1" w:styleId="RecipeVariation2">
    <w:name w:val="RecipeVariation2"/>
    <w:basedOn w:val="RecipeVariationH2"/>
    <w:qFormat/>
    <w:rsid w:val="00930880"/>
    <w:rPr>
      <w:i/>
    </w:rPr>
  </w:style>
  <w:style w:type="paragraph" w:customStyle="1" w:styleId="FeatureRecipeVariation2">
    <w:name w:val="FeatureRecipeVariation2"/>
    <w:basedOn w:val="RecipeVariation2"/>
    <w:qFormat/>
    <w:rsid w:val="00930880"/>
    <w:pPr>
      <w:shd w:val="clear" w:color="auto" w:fill="BFBFBF" w:themeFill="background1" w:themeFillShade="BF"/>
    </w:pPr>
  </w:style>
  <w:style w:type="paragraph" w:customStyle="1" w:styleId="FeatureRecipeUSMeasure">
    <w:name w:val="FeatureRecipeUSMeasure"/>
    <w:basedOn w:val="RecipeUSMeasure"/>
    <w:qFormat/>
    <w:rsid w:val="00930880"/>
    <w:pPr>
      <w:shd w:val="clear" w:color="auto" w:fill="BFBFBF" w:themeFill="background1" w:themeFillShade="BF"/>
    </w:pPr>
  </w:style>
  <w:style w:type="paragraph" w:customStyle="1" w:styleId="FeatureRecipeMetricMeasure">
    <w:name w:val="FeatureRecipeMetricMeasure"/>
    <w:basedOn w:val="RecipeMetricMeasure"/>
    <w:qFormat/>
    <w:rsid w:val="00930880"/>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30880"/>
    <w:pPr>
      <w:shd w:val="clear" w:color="auto" w:fill="BFBFBF" w:themeFill="background1" w:themeFillShade="BF"/>
    </w:pPr>
  </w:style>
  <w:style w:type="paragraph" w:customStyle="1" w:styleId="FeatureRecipeVariationH2">
    <w:name w:val="FeatureRecipeVariationH2"/>
    <w:basedOn w:val="RecipeVariationH2"/>
    <w:qFormat/>
    <w:rsid w:val="00930880"/>
    <w:pPr>
      <w:shd w:val="clear" w:color="auto" w:fill="BFBFBF" w:themeFill="background1" w:themeFillShade="BF"/>
    </w:pPr>
  </w:style>
  <w:style w:type="paragraph" w:customStyle="1" w:styleId="RecipeNoteHead3">
    <w:name w:val="RecipeNoteHead3"/>
    <w:basedOn w:val="RecipeNotePara"/>
    <w:qFormat/>
    <w:rsid w:val="00930880"/>
    <w:rPr>
      <w:i/>
    </w:rPr>
  </w:style>
  <w:style w:type="paragraph" w:customStyle="1" w:styleId="FeatureRecipeNoteHead3">
    <w:name w:val="FeatureRecipeNoteHead3"/>
    <w:basedOn w:val="RecipeNoteHead3"/>
    <w:qFormat/>
    <w:rsid w:val="00930880"/>
    <w:pPr>
      <w:shd w:val="clear" w:color="auto" w:fill="BFBFBF" w:themeFill="background1" w:themeFillShade="BF"/>
    </w:pPr>
  </w:style>
  <w:style w:type="paragraph" w:customStyle="1" w:styleId="FeatureRecipeNoteHead4">
    <w:name w:val="FeatureRecipeNoteHead4"/>
    <w:basedOn w:val="FeatureRecipeNoteHead3"/>
    <w:qFormat/>
    <w:rsid w:val="00930880"/>
    <w:rPr>
      <w:b/>
    </w:rPr>
  </w:style>
  <w:style w:type="paragraph" w:customStyle="1" w:styleId="RecipeNoteHead4">
    <w:name w:val="RecipeNoteHead4"/>
    <w:basedOn w:val="FeatureRecipeNoteHead4"/>
    <w:qFormat/>
    <w:rsid w:val="00930880"/>
    <w:pPr>
      <w:shd w:val="clear" w:color="auto" w:fill="FFFFFF" w:themeFill="background1"/>
    </w:pPr>
  </w:style>
  <w:style w:type="paragraph" w:customStyle="1" w:styleId="RecipeVariationH1">
    <w:name w:val="RecipeVariationH1"/>
    <w:rsid w:val="00930880"/>
    <w:pPr>
      <w:spacing w:before="60" w:after="60"/>
      <w:ind w:left="720"/>
    </w:pPr>
    <w:rPr>
      <w:rFonts w:ascii="Arial" w:hAnsi="Arial"/>
      <w:b/>
      <w:snapToGrid w:val="0"/>
      <w:sz w:val="22"/>
      <w:szCs w:val="20"/>
      <w:u w:val="single"/>
    </w:rPr>
  </w:style>
  <w:style w:type="character" w:customStyle="1" w:styleId="Bold">
    <w:name w:val="Bold"/>
    <w:rsid w:val="00930880"/>
    <w:rPr>
      <w:b/>
    </w:rPr>
  </w:style>
  <w:style w:type="character" w:customStyle="1" w:styleId="boldred">
    <w:name w:val="bold red"/>
    <w:rsid w:val="00930880"/>
  </w:style>
  <w:style w:type="paragraph" w:customStyle="1" w:styleId="FloatingHead">
    <w:name w:val="FloatingHead"/>
    <w:next w:val="Para"/>
    <w:rsid w:val="00930880"/>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30880"/>
  </w:style>
  <w:style w:type="paragraph" w:customStyle="1" w:styleId="Style2">
    <w:name w:val="Style2"/>
    <w:basedOn w:val="ChapterTitle"/>
    <w:qFormat/>
    <w:rsid w:val="00930880"/>
  </w:style>
  <w:style w:type="paragraph" w:customStyle="1" w:styleId="TestStyle">
    <w:name w:val="TestStyle"/>
    <w:qFormat/>
    <w:rsid w:val="00930880"/>
    <w:pPr>
      <w:spacing w:after="200" w:line="276" w:lineRule="auto"/>
    </w:pPr>
    <w:rPr>
      <w:rFonts w:ascii="Arial" w:hAnsi="Arial"/>
      <w:b/>
      <w:snapToGrid w:val="0"/>
      <w:sz w:val="60"/>
      <w:szCs w:val="20"/>
    </w:rPr>
  </w:style>
  <w:style w:type="paragraph" w:customStyle="1" w:styleId="ChapterSubObjective0">
    <w:name w:val="ChapterSubObjective"/>
    <w:next w:val="Normal"/>
    <w:rsid w:val="00930880"/>
    <w:rPr>
      <w:rFonts w:ascii="Helvetica" w:hAnsi="Helvetica"/>
      <w:szCs w:val="20"/>
    </w:rPr>
  </w:style>
  <w:style w:type="character" w:customStyle="1" w:styleId="ParaChar">
    <w:name w:val="Para Char"/>
    <w:basedOn w:val="DefaultParagraphFont"/>
    <w:link w:val="Para"/>
    <w:rsid w:val="00930880"/>
    <w:rPr>
      <w:snapToGrid w:val="0"/>
      <w:sz w:val="26"/>
      <w:szCs w:val="20"/>
    </w:rPr>
  </w:style>
  <w:style w:type="character" w:customStyle="1" w:styleId="H4Char">
    <w:name w:val="H4 Char"/>
    <w:basedOn w:val="DefaultParagraphFont"/>
    <w:link w:val="H4"/>
    <w:rsid w:val="00930880"/>
    <w:rPr>
      <w:b/>
      <w:snapToGrid w:val="0"/>
      <w:sz w:val="26"/>
      <w:szCs w:val="20"/>
      <w:u w:val="single"/>
    </w:rPr>
  </w:style>
  <w:style w:type="character" w:customStyle="1" w:styleId="CodeSnippetChar">
    <w:name w:val="CodeSnippet Char"/>
    <w:basedOn w:val="DefaultParagraphFont"/>
    <w:link w:val="CodeSnippet"/>
    <w:rsid w:val="00930880"/>
    <w:rPr>
      <w:rFonts w:ascii="Courier New" w:hAnsi="Courier New"/>
      <w:noProof/>
      <w:snapToGrid w:val="0"/>
      <w:sz w:val="18"/>
      <w:szCs w:val="20"/>
    </w:rPr>
  </w:style>
  <w:style w:type="paragraph" w:customStyle="1" w:styleId="Sidebar">
    <w:name w:val="Sidebar"/>
    <w:rsid w:val="00930880"/>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930880"/>
    <w:pPr>
      <w:pBdr>
        <w:top w:val="none" w:sz="0" w:space="0" w:color="auto"/>
      </w:pBdr>
    </w:pPr>
  </w:style>
  <w:style w:type="paragraph" w:customStyle="1" w:styleId="Title4">
    <w:name w:val="Title4"/>
    <w:next w:val="Para"/>
    <w:rsid w:val="00930880"/>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930880"/>
    <w:pPr>
      <w:keepNext/>
    </w:pPr>
    <w:rPr>
      <w:b/>
      <w:i/>
    </w:rPr>
  </w:style>
  <w:style w:type="paragraph" w:customStyle="1" w:styleId="CustomNote1">
    <w:name w:val="CustomNote1"/>
    <w:basedOn w:val="Note"/>
    <w:rsid w:val="00930880"/>
    <w:pPr>
      <w:widowControl w:val="0"/>
      <w:numPr>
        <w:numId w:val="0"/>
      </w:numPr>
      <w:tabs>
        <w:tab w:val="num" w:pos="360"/>
      </w:tabs>
      <w:ind w:left="1800" w:hanging="360"/>
    </w:pPr>
  </w:style>
  <w:style w:type="paragraph" w:customStyle="1" w:styleId="Note">
    <w:name w:val="Note"/>
    <w:basedOn w:val="ParaContinued"/>
    <w:next w:val="Para"/>
    <w:rsid w:val="00930880"/>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30880"/>
    <w:pPr>
      <w:widowControl w:val="0"/>
      <w:numPr>
        <w:numId w:val="0"/>
      </w:numPr>
      <w:tabs>
        <w:tab w:val="num" w:pos="360"/>
      </w:tabs>
      <w:ind w:left="1800" w:hanging="360"/>
    </w:pPr>
  </w:style>
  <w:style w:type="paragraph" w:customStyle="1" w:styleId="ExerciseCodeSnippet">
    <w:name w:val="ExerciseCodeSnippet"/>
    <w:basedOn w:val="SidebarCodeSnippetSub"/>
    <w:rsid w:val="00930880"/>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30880"/>
    <w:pPr>
      <w:pBdr>
        <w:left w:val="double" w:sz="12" w:space="31" w:color="auto"/>
      </w:pBdr>
      <w:ind w:left="1080"/>
    </w:pPr>
  </w:style>
  <w:style w:type="paragraph" w:customStyle="1" w:styleId="SidebarCodeSnippet">
    <w:name w:val="SidebarCodeSnippet"/>
    <w:basedOn w:val="Sidebar"/>
    <w:rsid w:val="00930880"/>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30880"/>
  </w:style>
  <w:style w:type="paragraph" w:customStyle="1" w:styleId="SidebarList">
    <w:name w:val="SidebarList"/>
    <w:basedOn w:val="List"/>
    <w:rsid w:val="00930880"/>
    <w:pPr>
      <w:numPr>
        <w:numId w:val="51"/>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30880"/>
    <w:pPr>
      <w:numPr>
        <w:numId w:val="45"/>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30880"/>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30880"/>
    <w:pPr>
      <w:numPr>
        <w:numId w:val="46"/>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30880"/>
    <w:pPr>
      <w:numPr>
        <w:numId w:val="50"/>
      </w:numPr>
      <w:spacing w:line="260" w:lineRule="exact"/>
    </w:pPr>
  </w:style>
  <w:style w:type="paragraph" w:customStyle="1" w:styleId="ExerciseListNumbered">
    <w:name w:val="ExerciseListNumbered"/>
    <w:basedOn w:val="SidebarListNumbered"/>
    <w:rsid w:val="00930880"/>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30880"/>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30880"/>
    <w:pPr>
      <w:ind w:left="720"/>
    </w:pPr>
  </w:style>
  <w:style w:type="paragraph" w:customStyle="1" w:styleId="SidebarListSub">
    <w:name w:val="SidebarListSub"/>
    <w:basedOn w:val="ListSub"/>
    <w:rsid w:val="00930880"/>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30880"/>
    <w:pPr>
      <w:ind w:left="2160"/>
    </w:pPr>
  </w:style>
  <w:style w:type="paragraph" w:customStyle="1" w:styleId="Title3">
    <w:name w:val="Title3"/>
    <w:next w:val="Para"/>
    <w:rsid w:val="00930880"/>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930880"/>
    <w:rPr>
      <w:rFonts w:ascii="Arial" w:hAnsi="Arial"/>
      <w:b/>
      <w:sz w:val="20"/>
    </w:rPr>
  </w:style>
  <w:style w:type="paragraph" w:customStyle="1" w:styleId="PartIntroduction">
    <w:name w:val="PartIntroduction"/>
    <w:rsid w:val="00930880"/>
    <w:pPr>
      <w:spacing w:after="120"/>
      <w:ind w:left="720" w:firstLine="720"/>
    </w:pPr>
    <w:rPr>
      <w:sz w:val="26"/>
      <w:szCs w:val="20"/>
    </w:rPr>
  </w:style>
  <w:style w:type="paragraph" w:customStyle="1" w:styleId="Title2">
    <w:name w:val="Title2"/>
    <w:next w:val="Para"/>
    <w:rsid w:val="00930880"/>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930880"/>
  </w:style>
  <w:style w:type="paragraph" w:customStyle="1" w:styleId="SidebarURLPara">
    <w:name w:val="SidebarURLPara"/>
    <w:basedOn w:val="URLPara"/>
    <w:next w:val="Sidebar"/>
    <w:rsid w:val="00930880"/>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30880"/>
    <w:rPr>
      <w:color w:val="FF00FF"/>
    </w:rPr>
  </w:style>
  <w:style w:type="paragraph" w:customStyle="1" w:styleId="SubObjective0">
    <w:name w:val="SubObjective"/>
    <w:basedOn w:val="Objective"/>
    <w:rsid w:val="00930880"/>
    <w:pPr>
      <w:keepNext/>
      <w:spacing w:before="180"/>
      <w:ind w:left="2880"/>
    </w:pPr>
  </w:style>
  <w:style w:type="character" w:customStyle="1" w:styleId="SybexSymbol">
    <w:name w:val="SybexSymbol"/>
    <w:rsid w:val="00930880"/>
    <w:rPr>
      <w:rFonts w:ascii="Symbol" w:hAnsi="Symbol"/>
    </w:rPr>
  </w:style>
  <w:style w:type="paragraph" w:customStyle="1" w:styleId="Title5">
    <w:name w:val="Title5"/>
    <w:next w:val="Para"/>
    <w:rsid w:val="00930880"/>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930880"/>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30880"/>
    <w:pPr>
      <w:pBdr>
        <w:left w:val="double" w:sz="12" w:space="24" w:color="auto"/>
      </w:pBdr>
      <w:ind w:firstLine="0"/>
    </w:pPr>
  </w:style>
  <w:style w:type="paragraph" w:customStyle="1" w:styleId="ExerciseTitle">
    <w:name w:val="ExerciseTitle"/>
    <w:basedOn w:val="SidebarTitle"/>
    <w:next w:val="Exercise"/>
    <w:rsid w:val="00930880"/>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30880"/>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930880"/>
    <w:pPr>
      <w:numPr>
        <w:numId w:val="48"/>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30880"/>
    <w:pPr>
      <w:numPr>
        <w:numId w:val="49"/>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30880"/>
    <w:pPr>
      <w:outlineLvl w:val="9"/>
    </w:pPr>
  </w:style>
  <w:style w:type="paragraph" w:customStyle="1" w:styleId="Title1">
    <w:name w:val="Title1"/>
    <w:next w:val="Para"/>
    <w:rsid w:val="00930880"/>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930880"/>
    <w:pPr>
      <w:keepNext/>
      <w:spacing w:before="240"/>
    </w:pPr>
    <w:rPr>
      <w:rFonts w:ascii="Arial" w:hAnsi="Arial"/>
      <w:b/>
      <w:i/>
    </w:rPr>
  </w:style>
  <w:style w:type="paragraph" w:customStyle="1" w:styleId="Disclaimer">
    <w:name w:val="Disclaimer"/>
    <w:next w:val="Para"/>
    <w:rsid w:val="00930880"/>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930880"/>
    <w:pPr>
      <w:ind w:firstLine="0"/>
    </w:pPr>
  </w:style>
  <w:style w:type="paragraph" w:customStyle="1" w:styleId="ExerciseListParaSub">
    <w:name w:val="ExerciseListParaSub"/>
    <w:basedOn w:val="ExerciseListPara"/>
    <w:rsid w:val="00930880"/>
    <w:pPr>
      <w:ind w:left="720"/>
    </w:pPr>
  </w:style>
  <w:style w:type="paragraph" w:customStyle="1" w:styleId="SidebarListParaSub">
    <w:name w:val="SidebarListParaSub"/>
    <w:basedOn w:val="SidebarListSub"/>
    <w:rsid w:val="00930880"/>
  </w:style>
  <w:style w:type="paragraph" w:customStyle="1" w:styleId="Author">
    <w:name w:val="Author"/>
    <w:basedOn w:val="BodyText"/>
    <w:next w:val="BodyText"/>
    <w:rsid w:val="00930880"/>
    <w:pPr>
      <w:spacing w:after="3000"/>
      <w:ind w:left="720" w:firstLine="720"/>
      <w:jc w:val="center"/>
    </w:pPr>
    <w:rPr>
      <w:sz w:val="32"/>
    </w:rPr>
  </w:style>
  <w:style w:type="paragraph" w:customStyle="1" w:styleId="FullTitle">
    <w:name w:val="FullTitle"/>
    <w:basedOn w:val="Para"/>
    <w:rsid w:val="00930880"/>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30880"/>
    <w:pPr>
      <w:ind w:left="1080"/>
    </w:pPr>
  </w:style>
  <w:style w:type="paragraph" w:customStyle="1" w:styleId="SidebarTroubleshootingTitle">
    <w:name w:val="SidebarTroubleshootingTitle"/>
    <w:basedOn w:val="SidebarTitle"/>
    <w:next w:val="Sidebar"/>
    <w:rsid w:val="00930880"/>
  </w:style>
  <w:style w:type="paragraph" w:customStyle="1" w:styleId="SidebarOpportunitiesTitle">
    <w:name w:val="SidebarOpportunitiesTitle"/>
    <w:basedOn w:val="SidebarTitle"/>
    <w:next w:val="Sidebar"/>
    <w:rsid w:val="00930880"/>
  </w:style>
  <w:style w:type="paragraph" w:customStyle="1" w:styleId="SidebarCustom1Title">
    <w:name w:val="SidebarCustom1Title"/>
    <w:basedOn w:val="SidebarTitle"/>
    <w:next w:val="Sidebar"/>
    <w:rsid w:val="00930880"/>
  </w:style>
  <w:style w:type="paragraph" w:customStyle="1" w:styleId="SidebarCustom2Title">
    <w:name w:val="SidebarCustom2Title"/>
    <w:basedOn w:val="SidebarTitle"/>
    <w:next w:val="Sidebar"/>
    <w:rsid w:val="00930880"/>
  </w:style>
  <w:style w:type="paragraph" w:customStyle="1" w:styleId="SidebarRunInPara">
    <w:name w:val="SidebarRunInPara"/>
    <w:basedOn w:val="SidebarList"/>
    <w:rsid w:val="00930880"/>
  </w:style>
  <w:style w:type="paragraph" w:customStyle="1" w:styleId="SidebarRunInParaSub">
    <w:name w:val="SidebarRunInParaSub"/>
    <w:basedOn w:val="SidebarRunInPara"/>
    <w:rsid w:val="00930880"/>
    <w:pPr>
      <w:ind w:left="1080"/>
    </w:pPr>
  </w:style>
  <w:style w:type="character" w:customStyle="1" w:styleId="QuestionChar">
    <w:name w:val="Question Char"/>
    <w:basedOn w:val="DefaultParagraphFont"/>
    <w:link w:val="Question"/>
    <w:rsid w:val="00930880"/>
    <w:rPr>
      <w:sz w:val="26"/>
      <w:szCs w:val="20"/>
    </w:rPr>
  </w:style>
  <w:style w:type="character" w:customStyle="1" w:styleId="OptionChar">
    <w:name w:val="Option Char"/>
    <w:basedOn w:val="QuestionChar"/>
    <w:link w:val="Option"/>
    <w:rsid w:val="00930880"/>
    <w:rPr>
      <w:sz w:val="26"/>
      <w:szCs w:val="20"/>
    </w:rPr>
  </w:style>
  <w:style w:type="character" w:customStyle="1" w:styleId="AnswerChar">
    <w:name w:val="Answer Char"/>
    <w:basedOn w:val="OptionChar"/>
    <w:link w:val="Answer"/>
    <w:rsid w:val="00930880"/>
    <w:rPr>
      <w:snapToGrid w:val="0"/>
      <w:sz w:val="26"/>
      <w:szCs w:val="20"/>
    </w:rPr>
  </w:style>
  <w:style w:type="character" w:customStyle="1" w:styleId="ExplanationChar">
    <w:name w:val="Explanation Char"/>
    <w:basedOn w:val="AnswerChar"/>
    <w:link w:val="Explanation"/>
    <w:rsid w:val="00930880"/>
    <w:rPr>
      <w:snapToGrid w:val="0"/>
      <w:sz w:val="26"/>
      <w:szCs w:val="20"/>
    </w:rPr>
  </w:style>
  <w:style w:type="paragraph" w:customStyle="1" w:styleId="InsideAddress">
    <w:name w:val="Inside Address"/>
    <w:basedOn w:val="Normal"/>
    <w:rsid w:val="00930880"/>
    <w:pPr>
      <w:spacing w:line="220" w:lineRule="atLeast"/>
      <w:jc w:val="both"/>
    </w:pPr>
    <w:rPr>
      <w:rFonts w:ascii="Arial" w:hAnsi="Arial"/>
      <w:spacing w:val="-5"/>
      <w:sz w:val="20"/>
    </w:rPr>
  </w:style>
  <w:style w:type="paragraph" w:customStyle="1" w:styleId="Par">
    <w:name w:val="Par"/>
    <w:basedOn w:val="Para"/>
    <w:rsid w:val="00930880"/>
    <w:rPr>
      <w:rFonts w:ascii="Times-Roman" w:hAnsi="Times-Roman" w:cs="Times-Roman"/>
      <w:color w:val="000000"/>
      <w:sz w:val="19"/>
      <w:szCs w:val="19"/>
    </w:rPr>
  </w:style>
  <w:style w:type="character" w:customStyle="1" w:styleId="FeatureParaChar">
    <w:name w:val="FeaturePara Char"/>
    <w:basedOn w:val="DefaultParagraphFont"/>
    <w:link w:val="FeaturePara"/>
    <w:rsid w:val="00930880"/>
    <w:rPr>
      <w:rFonts w:ascii="Arial" w:hAnsi="Arial"/>
      <w:sz w:val="26"/>
      <w:szCs w:val="20"/>
    </w:rPr>
  </w:style>
  <w:style w:type="table" w:customStyle="1" w:styleId="LightShading-Accent51">
    <w:name w:val="Light Shading - Accent 51"/>
    <w:rsid w:val="00930880"/>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30880"/>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930880"/>
    <w:pPr>
      <w:jc w:val="right"/>
    </w:pPr>
    <w:rPr>
      <w:rFonts w:ascii="Arial" w:hAnsi="Arial"/>
      <w:b/>
      <w:noProof/>
      <w:color w:val="000000"/>
      <w:sz w:val="28"/>
      <w:szCs w:val="20"/>
    </w:rPr>
  </w:style>
  <w:style w:type="paragraph" w:customStyle="1" w:styleId="lefttitle">
    <w:name w:val="lefttitle"/>
    <w:basedOn w:val="Normal"/>
    <w:rsid w:val="00930880"/>
    <w:rPr>
      <w:rFonts w:ascii="Arial" w:hAnsi="Arial"/>
      <w:b/>
      <w:noProof/>
      <w:color w:val="000000"/>
      <w:sz w:val="28"/>
      <w:szCs w:val="20"/>
    </w:rPr>
  </w:style>
  <w:style w:type="paragraph" w:customStyle="1" w:styleId="CaseStudyTitle">
    <w:name w:val="CaseStudyTitle"/>
    <w:next w:val="Normal"/>
    <w:rsid w:val="00930880"/>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30880"/>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30880"/>
    <w:rPr>
      <w:snapToGrid w:val="0"/>
      <w:sz w:val="26"/>
      <w:szCs w:val="20"/>
    </w:rPr>
  </w:style>
  <w:style w:type="paragraph" w:customStyle="1" w:styleId="Bu">
    <w:name w:val="Bu"/>
    <w:basedOn w:val="Para"/>
    <w:rsid w:val="00930880"/>
  </w:style>
  <w:style w:type="paragraph" w:customStyle="1" w:styleId="FeatureParaItalic">
    <w:name w:val="FeaturePara + Italic"/>
    <w:basedOn w:val="FeaturePara"/>
    <w:link w:val="FeatureParaItalicChar"/>
    <w:rsid w:val="00930880"/>
    <w:rPr>
      <w:i/>
      <w:iCs/>
      <w:snapToGrid w:val="0"/>
    </w:rPr>
  </w:style>
  <w:style w:type="character" w:customStyle="1" w:styleId="FeatureParaItalicChar">
    <w:name w:val="FeaturePara + Italic Char"/>
    <w:basedOn w:val="FeatureParaChar"/>
    <w:link w:val="FeatureParaItalic"/>
    <w:rsid w:val="00930880"/>
    <w:rPr>
      <w:rFonts w:ascii="Arial" w:hAnsi="Arial"/>
      <w:i/>
      <w:iCs/>
      <w:snapToGrid w:val="0"/>
      <w:sz w:val="26"/>
      <w:szCs w:val="20"/>
    </w:rPr>
  </w:style>
  <w:style w:type="character" w:customStyle="1" w:styleId="RunInParaChar">
    <w:name w:val="RunInPara Char"/>
    <w:basedOn w:val="DefaultParagraphFont"/>
    <w:link w:val="RunInPara"/>
    <w:rsid w:val="00930880"/>
    <w:rPr>
      <w:snapToGrid w:val="0"/>
      <w:szCs w:val="20"/>
    </w:rPr>
  </w:style>
  <w:style w:type="paragraph" w:customStyle="1" w:styleId="RunInParaItalic">
    <w:name w:val="RunInPara + Italic"/>
    <w:basedOn w:val="RunInPara"/>
    <w:link w:val="RunInParaItalicChar"/>
    <w:rsid w:val="00930880"/>
    <w:rPr>
      <w:i/>
      <w:iCs/>
      <w:sz w:val="26"/>
    </w:rPr>
  </w:style>
  <w:style w:type="character" w:customStyle="1" w:styleId="RunInParaItalicChar">
    <w:name w:val="RunInPara + Italic Char"/>
    <w:basedOn w:val="RunInParaChar"/>
    <w:link w:val="RunInParaItalic"/>
    <w:rsid w:val="00930880"/>
    <w:rPr>
      <w:i/>
      <w:iCs/>
      <w:snapToGrid w:val="0"/>
      <w:sz w:val="26"/>
      <w:szCs w:val="20"/>
    </w:rPr>
  </w:style>
  <w:style w:type="paragraph" w:customStyle="1" w:styleId="Noparagraphstyle">
    <w:name w:val="[No paragraph style]"/>
    <w:rsid w:val="00930880"/>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930880"/>
  </w:style>
  <w:style w:type="character" w:customStyle="1" w:styleId="BodyTextChar1">
    <w:name w:val="Body Text Char1"/>
    <w:basedOn w:val="DefaultParagraphFont"/>
    <w:rsid w:val="00930880"/>
    <w:rPr>
      <w:rFonts w:asciiTheme="minorHAnsi" w:eastAsiaTheme="minorHAnsi" w:hAnsiTheme="minorHAnsi" w:cstheme="minorBidi"/>
      <w:sz w:val="22"/>
      <w:szCs w:val="22"/>
    </w:rPr>
  </w:style>
  <w:style w:type="paragraph" w:customStyle="1" w:styleId="action">
    <w:name w:val="action"/>
    <w:rsid w:val="00930880"/>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930880"/>
    <w:pPr>
      <w:spacing w:before="60" w:after="60"/>
      <w:ind w:left="43" w:right="43"/>
    </w:pPr>
    <w:rPr>
      <w:rFonts w:ascii="Times Roman" w:hAnsi="Times Roman"/>
      <w:sz w:val="20"/>
      <w:szCs w:val="20"/>
    </w:rPr>
  </w:style>
  <w:style w:type="table" w:customStyle="1" w:styleId="LightShading-Accent52">
    <w:name w:val="Light Shading - Accent 52"/>
    <w:rsid w:val="00930880"/>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30880"/>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30880"/>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266D96"/>
  </w:style>
  <w:style w:type="paragraph" w:styleId="Heading1">
    <w:name w:val="heading 1"/>
    <w:next w:val="Normal"/>
    <w:link w:val="Heading1Char"/>
    <w:qFormat/>
    <w:rsid w:val="00266D96"/>
    <w:pPr>
      <w:keepNext/>
      <w:numPr>
        <w:numId w:val="19"/>
      </w:numPr>
      <w:spacing w:before="240"/>
      <w:outlineLvl w:val="0"/>
    </w:pPr>
    <w:rPr>
      <w:b/>
      <w:caps/>
      <w:sz w:val="28"/>
      <w:szCs w:val="28"/>
    </w:rPr>
  </w:style>
  <w:style w:type="paragraph" w:styleId="Heading2">
    <w:name w:val="heading 2"/>
    <w:basedOn w:val="Normal"/>
    <w:next w:val="Normal"/>
    <w:link w:val="Heading2Char"/>
    <w:qFormat/>
    <w:rsid w:val="00266D9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66D9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66D9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66D9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66D96"/>
    <w:pPr>
      <w:numPr>
        <w:ilvl w:val="5"/>
        <w:numId w:val="19"/>
      </w:numPr>
      <w:outlineLvl w:val="5"/>
    </w:pPr>
    <w:rPr>
      <w:szCs w:val="20"/>
    </w:rPr>
  </w:style>
  <w:style w:type="paragraph" w:styleId="Heading7">
    <w:name w:val="heading 7"/>
    <w:next w:val="Normal"/>
    <w:link w:val="Heading7Char"/>
    <w:qFormat/>
    <w:rsid w:val="00266D96"/>
    <w:pPr>
      <w:numPr>
        <w:ilvl w:val="6"/>
        <w:numId w:val="19"/>
      </w:numPr>
      <w:outlineLvl w:val="6"/>
    </w:pPr>
    <w:rPr>
      <w:szCs w:val="20"/>
    </w:rPr>
  </w:style>
  <w:style w:type="paragraph" w:styleId="Heading8">
    <w:name w:val="heading 8"/>
    <w:next w:val="Normal"/>
    <w:link w:val="Heading8Char"/>
    <w:qFormat/>
    <w:rsid w:val="00266D96"/>
    <w:pPr>
      <w:numPr>
        <w:ilvl w:val="7"/>
        <w:numId w:val="19"/>
      </w:numPr>
      <w:outlineLvl w:val="7"/>
    </w:pPr>
    <w:rPr>
      <w:szCs w:val="20"/>
    </w:rPr>
  </w:style>
  <w:style w:type="paragraph" w:styleId="Heading9">
    <w:name w:val="heading 9"/>
    <w:next w:val="Normal"/>
    <w:link w:val="Heading9Char"/>
    <w:qFormat/>
    <w:rsid w:val="00266D96"/>
    <w:pPr>
      <w:numPr>
        <w:ilvl w:val="8"/>
        <w:numId w:val="19"/>
      </w:numPr>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266D96"/>
    <w:pPr>
      <w:spacing w:after="120"/>
      <w:ind w:left="720" w:firstLine="720"/>
    </w:pPr>
    <w:rPr>
      <w:snapToGrid w:val="0"/>
      <w:sz w:val="26"/>
      <w:szCs w:val="20"/>
    </w:rPr>
  </w:style>
  <w:style w:type="paragraph" w:customStyle="1" w:styleId="AbstractHead">
    <w:name w:val="AbstractHead"/>
    <w:basedOn w:val="Para"/>
    <w:next w:val="Normal"/>
    <w:rsid w:val="00266D9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66D9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266D96"/>
    <w:pPr>
      <w:spacing w:after="120"/>
      <w:ind w:left="720" w:firstLine="720"/>
    </w:pPr>
    <w:rPr>
      <w:snapToGrid w:val="0"/>
      <w:sz w:val="26"/>
      <w:szCs w:val="20"/>
    </w:rPr>
  </w:style>
  <w:style w:type="paragraph" w:customStyle="1" w:styleId="Address">
    <w:name w:val="Address"/>
    <w:basedOn w:val="Normal"/>
    <w:rsid w:val="00266D96"/>
    <w:pPr>
      <w:widowControl w:val="0"/>
      <w:spacing w:before="120"/>
      <w:ind w:left="2160"/>
    </w:pPr>
    <w:rPr>
      <w:snapToGrid w:val="0"/>
      <w:szCs w:val="20"/>
    </w:rPr>
  </w:style>
  <w:style w:type="paragraph" w:customStyle="1" w:styleId="AddressDescription">
    <w:name w:val="AddressDescription"/>
    <w:basedOn w:val="Normal"/>
    <w:next w:val="Normal"/>
    <w:rsid w:val="00266D96"/>
    <w:pPr>
      <w:widowControl w:val="0"/>
      <w:spacing w:before="120" w:after="120"/>
      <w:ind w:left="2160"/>
    </w:pPr>
    <w:rPr>
      <w:snapToGrid w:val="0"/>
      <w:szCs w:val="20"/>
    </w:rPr>
  </w:style>
  <w:style w:type="paragraph" w:customStyle="1" w:styleId="AddressName">
    <w:name w:val="AddressName"/>
    <w:basedOn w:val="Normal"/>
    <w:next w:val="Normal"/>
    <w:rsid w:val="00266D96"/>
    <w:pPr>
      <w:widowControl w:val="0"/>
      <w:spacing w:before="120"/>
      <w:ind w:left="2160"/>
    </w:pPr>
    <w:rPr>
      <w:snapToGrid w:val="0"/>
      <w:szCs w:val="20"/>
    </w:rPr>
  </w:style>
  <w:style w:type="paragraph" w:customStyle="1" w:styleId="Question">
    <w:name w:val="Question"/>
    <w:next w:val="Normal"/>
    <w:link w:val="QuestionChar"/>
    <w:rsid w:val="00266D96"/>
    <w:pPr>
      <w:spacing w:after="120"/>
      <w:ind w:left="2160" w:hanging="720"/>
    </w:pPr>
    <w:rPr>
      <w:sz w:val="26"/>
      <w:szCs w:val="20"/>
    </w:rPr>
  </w:style>
  <w:style w:type="paragraph" w:customStyle="1" w:styleId="Option">
    <w:name w:val="Option"/>
    <w:basedOn w:val="Question"/>
    <w:link w:val="OptionChar"/>
    <w:rsid w:val="00266D96"/>
    <w:pPr>
      <w:ind w:left="2880"/>
    </w:pPr>
  </w:style>
  <w:style w:type="paragraph" w:customStyle="1" w:styleId="Answer">
    <w:name w:val="Answer"/>
    <w:basedOn w:val="Option"/>
    <w:next w:val="Normal"/>
    <w:link w:val="AnswerChar"/>
    <w:rsid w:val="00266D96"/>
    <w:pPr>
      <w:widowControl w:val="0"/>
    </w:pPr>
    <w:rPr>
      <w:snapToGrid w:val="0"/>
    </w:rPr>
  </w:style>
  <w:style w:type="paragraph" w:customStyle="1" w:styleId="AnswersHead">
    <w:name w:val="AnswersHead"/>
    <w:basedOn w:val="Normal"/>
    <w:next w:val="Para"/>
    <w:rsid w:val="00266D9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66D96"/>
    <w:pPr>
      <w:spacing w:after="360"/>
      <w:outlineLvl w:val="0"/>
    </w:pPr>
    <w:rPr>
      <w:rFonts w:ascii="Arial" w:hAnsi="Arial"/>
      <w:b/>
      <w:snapToGrid w:val="0"/>
      <w:sz w:val="60"/>
      <w:szCs w:val="20"/>
    </w:rPr>
  </w:style>
  <w:style w:type="paragraph" w:customStyle="1" w:styleId="AppendixTitle">
    <w:name w:val="AppendixTitle"/>
    <w:basedOn w:val="ChapterTitle"/>
    <w:next w:val="Para"/>
    <w:rsid w:val="00266D96"/>
    <w:pPr>
      <w:spacing w:before="120" w:after="120"/>
    </w:pPr>
  </w:style>
  <w:style w:type="paragraph" w:customStyle="1" w:styleId="AuthorBio">
    <w:name w:val="AuthorBio"/>
    <w:rsid w:val="00266D96"/>
    <w:pPr>
      <w:spacing w:before="240" w:after="240"/>
      <w:ind w:firstLine="720"/>
    </w:pPr>
    <w:rPr>
      <w:rFonts w:ascii="Arial" w:hAnsi="Arial"/>
      <w:sz w:val="20"/>
      <w:szCs w:val="20"/>
    </w:rPr>
  </w:style>
  <w:style w:type="paragraph" w:styleId="BalloonText">
    <w:name w:val="Balloon Text"/>
    <w:link w:val="BalloonTextChar"/>
    <w:semiHidden/>
    <w:rsid w:val="00266D96"/>
    <w:rPr>
      <w:rFonts w:ascii="Tahoma" w:hAnsi="Tahoma" w:cs="Tahoma"/>
      <w:sz w:val="16"/>
      <w:szCs w:val="16"/>
    </w:rPr>
  </w:style>
  <w:style w:type="paragraph" w:styleId="Bibliography">
    <w:name w:val="Bibliography"/>
    <w:basedOn w:val="Normal"/>
    <w:next w:val="Normal"/>
    <w:semiHidden/>
    <w:rsid w:val="00266D96"/>
    <w:pPr>
      <w:spacing w:after="200" w:line="276" w:lineRule="auto"/>
    </w:pPr>
    <w:rPr>
      <w:rFonts w:ascii="Calibri" w:eastAsia="Calibri" w:hAnsi="Calibri"/>
      <w:sz w:val="22"/>
      <w:szCs w:val="22"/>
    </w:rPr>
  </w:style>
  <w:style w:type="paragraph" w:customStyle="1" w:styleId="BibliographyEntry">
    <w:name w:val="BibliographyEntry"/>
    <w:rsid w:val="00266D96"/>
    <w:pPr>
      <w:ind w:left="1440" w:hanging="720"/>
    </w:pPr>
    <w:rPr>
      <w:rFonts w:ascii="Arial" w:hAnsi="Arial" w:cs="Tahoma"/>
      <w:sz w:val="26"/>
      <w:szCs w:val="16"/>
    </w:rPr>
  </w:style>
  <w:style w:type="paragraph" w:customStyle="1" w:styleId="BibliographyHead">
    <w:name w:val="BibliographyHead"/>
    <w:next w:val="BibliographyEntry"/>
    <w:rsid w:val="00266D9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66D96"/>
    <w:rPr>
      <w:rFonts w:ascii="Arial" w:hAnsi="Arial"/>
      <w:b/>
      <w:smallCaps/>
      <w:sz w:val="60"/>
      <w:szCs w:val="60"/>
    </w:rPr>
  </w:style>
  <w:style w:type="character" w:customStyle="1" w:styleId="BoldItalic">
    <w:name w:val="BoldItalic"/>
    <w:rsid w:val="00266D96"/>
    <w:rPr>
      <w:b/>
      <w:i/>
    </w:rPr>
  </w:style>
  <w:style w:type="character" w:styleId="BookTitle">
    <w:name w:val="Book Title"/>
    <w:qFormat/>
    <w:rsid w:val="00266D96"/>
    <w:rPr>
      <w:b/>
      <w:bCs/>
      <w:smallCaps/>
      <w:spacing w:val="5"/>
    </w:rPr>
  </w:style>
  <w:style w:type="paragraph" w:customStyle="1" w:styleId="BookAuthor">
    <w:name w:val="BookAuthor"/>
    <w:basedOn w:val="Normal"/>
    <w:rsid w:val="00266D96"/>
    <w:pPr>
      <w:spacing w:before="120" w:after="600"/>
      <w:ind w:left="720" w:firstLine="720"/>
      <w:contextualSpacing/>
      <w:jc w:val="center"/>
    </w:pPr>
    <w:rPr>
      <w:sz w:val="32"/>
      <w:szCs w:val="20"/>
    </w:rPr>
  </w:style>
  <w:style w:type="paragraph" w:customStyle="1" w:styleId="BookEdition">
    <w:name w:val="BookEdition"/>
    <w:qFormat/>
    <w:rsid w:val="00266D96"/>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266D96"/>
    <w:pPr>
      <w:spacing w:before="480" w:after="480"/>
      <w:ind w:left="720" w:firstLine="720"/>
      <w:jc w:val="center"/>
    </w:pPr>
    <w:rPr>
      <w:rFonts w:ascii="Arial" w:hAnsi="Arial"/>
      <w:b/>
      <w:snapToGrid w:val="0"/>
      <w:sz w:val="52"/>
      <w:szCs w:val="20"/>
    </w:rPr>
  </w:style>
  <w:style w:type="paragraph" w:customStyle="1" w:styleId="BookReviewAuthor">
    <w:name w:val="BookReviewAuthor"/>
    <w:rsid w:val="00266D96"/>
    <w:pPr>
      <w:ind w:left="4320"/>
    </w:pPr>
    <w:rPr>
      <w:snapToGrid w:val="0"/>
      <w:sz w:val="20"/>
      <w:szCs w:val="20"/>
    </w:rPr>
  </w:style>
  <w:style w:type="paragraph" w:customStyle="1" w:styleId="BookReviewItem">
    <w:name w:val="BookReviewItem"/>
    <w:rsid w:val="00266D96"/>
    <w:pPr>
      <w:spacing w:before="240" w:after="240"/>
      <w:ind w:left="3600" w:right="1440" w:hanging="720"/>
    </w:pPr>
    <w:rPr>
      <w:sz w:val="28"/>
      <w:szCs w:val="20"/>
    </w:rPr>
  </w:style>
  <w:style w:type="paragraph" w:customStyle="1" w:styleId="BookTitle0">
    <w:name w:val="BookTitle"/>
    <w:basedOn w:val="Normal"/>
    <w:next w:val="Normal"/>
    <w:rsid w:val="00266D9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66D96"/>
    <w:pPr>
      <w:pageBreakBefore w:val="0"/>
      <w:spacing w:before="480"/>
    </w:pPr>
    <w:rPr>
      <w:sz w:val="36"/>
    </w:rPr>
  </w:style>
  <w:style w:type="character" w:customStyle="1" w:styleId="Callout">
    <w:name w:val="Callout"/>
    <w:rsid w:val="00266D96"/>
    <w:rPr>
      <w:bdr w:val="none" w:sz="0" w:space="0" w:color="auto"/>
      <w:shd w:val="clear" w:color="auto" w:fill="B2A1C7"/>
    </w:rPr>
  </w:style>
  <w:style w:type="paragraph" w:customStyle="1" w:styleId="ChapterSubtitle">
    <w:name w:val="ChapterSubtitle"/>
    <w:basedOn w:val="ChapterTitle"/>
    <w:next w:val="Para"/>
    <w:rsid w:val="00266D96"/>
    <w:rPr>
      <w:sz w:val="44"/>
    </w:rPr>
  </w:style>
  <w:style w:type="paragraph" w:customStyle="1" w:styleId="ChapterAuthor">
    <w:name w:val="ChapterAuthor"/>
    <w:basedOn w:val="ChapterSubtitle"/>
    <w:next w:val="Normal"/>
    <w:rsid w:val="00266D96"/>
    <w:pPr>
      <w:spacing w:after="120"/>
      <w:outlineLvl w:val="9"/>
    </w:pPr>
    <w:rPr>
      <w:i/>
      <w:sz w:val="36"/>
    </w:rPr>
  </w:style>
  <w:style w:type="paragraph" w:customStyle="1" w:styleId="ChapterAuthorAffiliation">
    <w:name w:val="ChapterAuthorAffiliation"/>
    <w:next w:val="Para"/>
    <w:rsid w:val="00266D96"/>
    <w:pPr>
      <w:spacing w:after="120"/>
    </w:pPr>
    <w:rPr>
      <w:rFonts w:ascii="Arial" w:hAnsi="Arial"/>
      <w:i/>
      <w:smallCaps/>
      <w:snapToGrid w:val="0"/>
      <w:sz w:val="36"/>
      <w:szCs w:val="20"/>
    </w:rPr>
  </w:style>
  <w:style w:type="paragraph" w:customStyle="1" w:styleId="FootnoteEntry">
    <w:name w:val="FootnoteEntry"/>
    <w:rsid w:val="00266D96"/>
    <w:pPr>
      <w:ind w:left="1440" w:hanging="720"/>
    </w:pPr>
    <w:rPr>
      <w:snapToGrid w:val="0"/>
      <w:sz w:val="20"/>
      <w:szCs w:val="20"/>
    </w:rPr>
  </w:style>
  <w:style w:type="paragraph" w:customStyle="1" w:styleId="ChapterCredit">
    <w:name w:val="ChapterCredit"/>
    <w:basedOn w:val="FootnoteEntry"/>
    <w:next w:val="Para"/>
    <w:rsid w:val="00266D96"/>
    <w:pPr>
      <w:spacing w:before="120" w:after="120"/>
      <w:ind w:left="0" w:firstLine="0"/>
    </w:pPr>
  </w:style>
  <w:style w:type="paragraph" w:customStyle="1" w:styleId="Objective">
    <w:name w:val="Objective"/>
    <w:rsid w:val="00266D96"/>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266D96"/>
    <w:rPr>
      <w:i w:val="0"/>
    </w:rPr>
  </w:style>
  <w:style w:type="paragraph" w:customStyle="1" w:styleId="ChapterFeaturingList">
    <w:name w:val="ChapterFeaturingList"/>
    <w:basedOn w:val="ChapterObjective"/>
    <w:rsid w:val="00266D96"/>
    <w:rPr>
      <w:b w:val="0"/>
      <w:sz w:val="26"/>
      <w:u w:val="none"/>
    </w:rPr>
  </w:style>
  <w:style w:type="paragraph" w:customStyle="1" w:styleId="ChapterFeaturingListSub">
    <w:name w:val="ChapterFeaturingListSub"/>
    <w:rsid w:val="00266D96"/>
    <w:pPr>
      <w:spacing w:after="120"/>
      <w:ind w:left="2880"/>
      <w:contextualSpacing/>
    </w:pPr>
    <w:rPr>
      <w:rFonts w:ascii="Arial" w:hAnsi="Arial"/>
      <w:snapToGrid w:val="0"/>
      <w:sz w:val="26"/>
      <w:szCs w:val="20"/>
    </w:rPr>
  </w:style>
  <w:style w:type="paragraph" w:customStyle="1" w:styleId="ChapterFeaturingListSub2">
    <w:name w:val="ChapterFeaturingListSub2"/>
    <w:rsid w:val="00266D96"/>
    <w:pPr>
      <w:spacing w:after="120"/>
      <w:ind w:left="3600"/>
    </w:pPr>
    <w:rPr>
      <w:rFonts w:ascii="Arial" w:hAnsi="Arial"/>
      <w:snapToGrid w:val="0"/>
      <w:sz w:val="26"/>
      <w:szCs w:val="20"/>
    </w:rPr>
  </w:style>
  <w:style w:type="paragraph" w:customStyle="1" w:styleId="ChapterIntroductionHead">
    <w:name w:val="ChapterIntroductionHead"/>
    <w:next w:val="Normal"/>
    <w:rsid w:val="00266D96"/>
    <w:pPr>
      <w:ind w:left="1440"/>
      <w:outlineLvl w:val="0"/>
    </w:pPr>
    <w:rPr>
      <w:rFonts w:ascii="Arial" w:hAnsi="Arial"/>
      <w:b/>
      <w:snapToGrid w:val="0"/>
      <w:sz w:val="26"/>
      <w:szCs w:val="20"/>
    </w:rPr>
  </w:style>
  <w:style w:type="paragraph" w:customStyle="1" w:styleId="ChapterIntroductionPara">
    <w:name w:val="ChapterIntroductionPara"/>
    <w:next w:val="Para"/>
    <w:rsid w:val="00266D96"/>
    <w:pPr>
      <w:ind w:left="1440"/>
    </w:pPr>
    <w:rPr>
      <w:rFonts w:ascii="Arial" w:hAnsi="Arial"/>
      <w:snapToGrid w:val="0"/>
      <w:sz w:val="26"/>
      <w:szCs w:val="20"/>
    </w:rPr>
  </w:style>
  <w:style w:type="paragraph" w:customStyle="1" w:styleId="ObjectiveTitle">
    <w:name w:val="ObjectiveTitle"/>
    <w:basedOn w:val="Objective"/>
    <w:next w:val="Objective"/>
    <w:rsid w:val="00266D96"/>
    <w:pPr>
      <w:spacing w:before="240"/>
      <w:ind w:left="1800"/>
    </w:pPr>
    <w:rPr>
      <w:u w:val="none"/>
    </w:rPr>
  </w:style>
  <w:style w:type="paragraph" w:customStyle="1" w:styleId="ChapterObjectiveTitle">
    <w:name w:val="ChapterObjectiveTitle"/>
    <w:basedOn w:val="ObjectiveTitle"/>
    <w:next w:val="ChapterObjective"/>
    <w:rsid w:val="00266D96"/>
    <w:pPr>
      <w:ind w:left="1440" w:firstLine="0"/>
    </w:pPr>
    <w:rPr>
      <w:i w:val="0"/>
    </w:rPr>
  </w:style>
  <w:style w:type="paragraph" w:customStyle="1" w:styleId="Subobjective">
    <w:name w:val="Subobjective"/>
    <w:basedOn w:val="Objective"/>
    <w:rsid w:val="00266D96"/>
    <w:pPr>
      <w:keepNext/>
      <w:spacing w:before="180"/>
      <w:ind w:left="2880"/>
    </w:pPr>
  </w:style>
  <w:style w:type="paragraph" w:customStyle="1" w:styleId="ChapterSubobjective">
    <w:name w:val="ChapterSubobjective"/>
    <w:basedOn w:val="Subobjective"/>
    <w:rsid w:val="00266D96"/>
    <w:pPr>
      <w:keepNext w:val="0"/>
    </w:pPr>
    <w:rPr>
      <w:i w:val="0"/>
    </w:rPr>
  </w:style>
  <w:style w:type="paragraph" w:customStyle="1" w:styleId="Code80">
    <w:name w:val="Code80"/>
    <w:rsid w:val="00266D96"/>
    <w:pPr>
      <w:spacing w:before="120" w:after="120"/>
      <w:contextualSpacing/>
    </w:pPr>
    <w:rPr>
      <w:rFonts w:ascii="Courier New" w:hAnsi="Courier New"/>
      <w:noProof/>
      <w:snapToGrid w:val="0"/>
      <w:sz w:val="16"/>
      <w:szCs w:val="20"/>
    </w:rPr>
  </w:style>
  <w:style w:type="paragraph" w:customStyle="1" w:styleId="Code80Sub">
    <w:name w:val="Code80Sub"/>
    <w:rsid w:val="00266D96"/>
    <w:pPr>
      <w:ind w:left="1440"/>
    </w:pPr>
    <w:rPr>
      <w:rFonts w:ascii="Courier New" w:hAnsi="Courier New"/>
      <w:noProof/>
      <w:snapToGrid w:val="0"/>
      <w:sz w:val="16"/>
      <w:szCs w:val="20"/>
      <w:lang w:val="de-DE"/>
    </w:rPr>
  </w:style>
  <w:style w:type="character" w:customStyle="1" w:styleId="CodeColorBlue">
    <w:name w:val="CodeColorBlue"/>
    <w:rsid w:val="00266D96"/>
    <w:rPr>
      <w:rFonts w:cs="Arial"/>
      <w:color w:val="0000FF"/>
    </w:rPr>
  </w:style>
  <w:style w:type="character" w:customStyle="1" w:styleId="CodeColorBlue2">
    <w:name w:val="CodeColorBlue2"/>
    <w:rsid w:val="00266D96"/>
    <w:rPr>
      <w:rFonts w:cs="Arial"/>
      <w:color w:val="0000A5"/>
    </w:rPr>
  </w:style>
  <w:style w:type="character" w:customStyle="1" w:styleId="CodeColorBlue3">
    <w:name w:val="CodeColorBlue3"/>
    <w:rsid w:val="00266D96"/>
    <w:rPr>
      <w:rFonts w:cs="Arial"/>
      <w:color w:val="6464B9"/>
    </w:rPr>
  </w:style>
  <w:style w:type="character" w:customStyle="1" w:styleId="CodeColorBluegreen">
    <w:name w:val="CodeColorBluegreen"/>
    <w:rsid w:val="00266D96"/>
    <w:rPr>
      <w:rFonts w:cs="Arial"/>
      <w:color w:val="2B91AF"/>
    </w:rPr>
  </w:style>
  <w:style w:type="character" w:customStyle="1" w:styleId="CodeColorBrown">
    <w:name w:val="CodeColorBrown"/>
    <w:rsid w:val="00266D96"/>
    <w:rPr>
      <w:rFonts w:cs="Arial"/>
      <w:color w:val="A31515"/>
    </w:rPr>
  </w:style>
  <w:style w:type="character" w:customStyle="1" w:styleId="CodeColorDkBlue">
    <w:name w:val="CodeColorDkBlue"/>
    <w:rsid w:val="00266D96"/>
    <w:rPr>
      <w:rFonts w:cs="Times New Roman"/>
      <w:color w:val="000080"/>
      <w:szCs w:val="22"/>
    </w:rPr>
  </w:style>
  <w:style w:type="character" w:customStyle="1" w:styleId="CodeColorGreen">
    <w:name w:val="CodeColorGreen"/>
    <w:rsid w:val="00266D96"/>
    <w:rPr>
      <w:rFonts w:cs="Arial"/>
      <w:color w:val="008000"/>
    </w:rPr>
  </w:style>
  <w:style w:type="character" w:customStyle="1" w:styleId="CodeColorGreen2">
    <w:name w:val="CodeColorGreen2"/>
    <w:rsid w:val="00266D96"/>
    <w:rPr>
      <w:rFonts w:cs="Arial"/>
      <w:color w:val="629755"/>
    </w:rPr>
  </w:style>
  <w:style w:type="character" w:customStyle="1" w:styleId="CodeColorGrey30">
    <w:name w:val="CodeColorGrey30"/>
    <w:rsid w:val="00266D96"/>
    <w:rPr>
      <w:rFonts w:cs="Arial"/>
      <w:color w:val="808080"/>
    </w:rPr>
  </w:style>
  <w:style w:type="character" w:customStyle="1" w:styleId="CodeColorGrey55">
    <w:name w:val="CodeColorGrey55"/>
    <w:rsid w:val="00266D96"/>
    <w:rPr>
      <w:rFonts w:cs="Arial"/>
      <w:color w:val="C0C0C0"/>
    </w:rPr>
  </w:style>
  <w:style w:type="character" w:customStyle="1" w:styleId="CodeColorGrey80">
    <w:name w:val="CodeColorGrey80"/>
    <w:rsid w:val="00266D96"/>
    <w:rPr>
      <w:rFonts w:cs="Arial"/>
      <w:color w:val="555555"/>
    </w:rPr>
  </w:style>
  <w:style w:type="character" w:customStyle="1" w:styleId="CodeColorHotPink">
    <w:name w:val="CodeColorHotPink"/>
    <w:rsid w:val="00266D96"/>
    <w:rPr>
      <w:rFonts w:cs="Times New Roman"/>
      <w:color w:val="DF36FA"/>
      <w:szCs w:val="18"/>
    </w:rPr>
  </w:style>
  <w:style w:type="character" w:customStyle="1" w:styleId="CodeColorMagenta">
    <w:name w:val="CodeColorMagenta"/>
    <w:rsid w:val="00266D96"/>
    <w:rPr>
      <w:rFonts w:cs="Arial"/>
      <w:color w:val="A31515"/>
    </w:rPr>
  </w:style>
  <w:style w:type="character" w:customStyle="1" w:styleId="CodeColorOrange">
    <w:name w:val="CodeColorOrange"/>
    <w:rsid w:val="00266D96"/>
    <w:rPr>
      <w:rFonts w:cs="Arial"/>
      <w:color w:val="B96464"/>
    </w:rPr>
  </w:style>
  <w:style w:type="character" w:customStyle="1" w:styleId="CodeColorPeach">
    <w:name w:val="CodeColorPeach"/>
    <w:rsid w:val="00266D96"/>
    <w:rPr>
      <w:rFonts w:cs="Arial"/>
      <w:color w:val="FFDBA3"/>
    </w:rPr>
  </w:style>
  <w:style w:type="character" w:customStyle="1" w:styleId="CodeColorPurple">
    <w:name w:val="CodeColorPurple"/>
    <w:rsid w:val="00266D96"/>
    <w:rPr>
      <w:rFonts w:cs="Arial"/>
      <w:color w:val="951795"/>
    </w:rPr>
  </w:style>
  <w:style w:type="character" w:customStyle="1" w:styleId="CodeColorPurple2">
    <w:name w:val="CodeColorPurple2"/>
    <w:rsid w:val="00266D96"/>
    <w:rPr>
      <w:rFonts w:cs="Arial"/>
      <w:color w:val="800080"/>
    </w:rPr>
  </w:style>
  <w:style w:type="character" w:customStyle="1" w:styleId="CodeColorRed">
    <w:name w:val="CodeColorRed"/>
    <w:rsid w:val="00266D96"/>
    <w:rPr>
      <w:rFonts w:cs="Arial"/>
      <w:color w:val="FF0000"/>
    </w:rPr>
  </w:style>
  <w:style w:type="character" w:customStyle="1" w:styleId="CodeColorRed2">
    <w:name w:val="CodeColorRed2"/>
    <w:rsid w:val="00266D96"/>
    <w:rPr>
      <w:rFonts w:cs="Arial"/>
      <w:color w:val="800000"/>
    </w:rPr>
  </w:style>
  <w:style w:type="character" w:customStyle="1" w:styleId="CodeColorRed3">
    <w:name w:val="CodeColorRed3"/>
    <w:rsid w:val="00266D96"/>
    <w:rPr>
      <w:rFonts w:cs="Arial"/>
      <w:color w:val="A31515"/>
    </w:rPr>
  </w:style>
  <w:style w:type="character" w:customStyle="1" w:styleId="CodeColorTealBlue">
    <w:name w:val="CodeColorTealBlue"/>
    <w:rsid w:val="00266D96"/>
    <w:rPr>
      <w:rFonts w:cs="Times New Roman"/>
      <w:color w:val="008080"/>
      <w:szCs w:val="22"/>
    </w:rPr>
  </w:style>
  <w:style w:type="character" w:customStyle="1" w:styleId="CodeColorWhite">
    <w:name w:val="CodeColorWhite"/>
    <w:rsid w:val="00266D96"/>
    <w:rPr>
      <w:rFonts w:cs="Arial"/>
      <w:color w:val="FFFFFF"/>
      <w:bdr w:val="none" w:sz="0" w:space="0" w:color="auto"/>
    </w:rPr>
  </w:style>
  <w:style w:type="paragraph" w:customStyle="1" w:styleId="CodeHead">
    <w:name w:val="CodeHead"/>
    <w:next w:val="Normal"/>
    <w:rsid w:val="00266D96"/>
    <w:pPr>
      <w:spacing w:before="120" w:after="120"/>
    </w:pPr>
    <w:rPr>
      <w:rFonts w:ascii="Arial" w:hAnsi="Arial"/>
      <w:b/>
      <w:snapToGrid w:val="0"/>
      <w:sz w:val="22"/>
      <w:szCs w:val="20"/>
    </w:rPr>
  </w:style>
  <w:style w:type="character" w:customStyle="1" w:styleId="CodeHighlight">
    <w:name w:val="CodeHighlight"/>
    <w:rsid w:val="00266D96"/>
    <w:rPr>
      <w:b/>
      <w:color w:val="7F7F7F"/>
      <w:kern w:val="0"/>
      <w:position w:val="0"/>
      <w:u w:val="none"/>
      <w:bdr w:val="none" w:sz="0" w:space="0" w:color="auto"/>
      <w:shd w:val="clear" w:color="auto" w:fill="auto"/>
    </w:rPr>
  </w:style>
  <w:style w:type="paragraph" w:customStyle="1" w:styleId="CodeLabel">
    <w:name w:val="CodeLabel"/>
    <w:qFormat/>
    <w:rsid w:val="00266D9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266D96"/>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266D96"/>
    <w:rPr>
      <w:rFonts w:ascii="Courier New" w:hAnsi="Courier New"/>
      <w:noProof/>
      <w:snapToGrid w:val="0"/>
      <w:sz w:val="16"/>
      <w:szCs w:val="20"/>
    </w:rPr>
  </w:style>
  <w:style w:type="paragraph" w:customStyle="1" w:styleId="CodeNote">
    <w:name w:val="CodeNote"/>
    <w:qFormat/>
    <w:rsid w:val="00266D96"/>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266D96"/>
    <w:pPr>
      <w:shd w:val="clear" w:color="auto" w:fill="D9D9D9"/>
    </w:pPr>
    <w:rPr>
      <w:rFonts w:ascii="Courier New" w:hAnsi="Courier New"/>
      <w:noProof/>
      <w:snapToGrid w:val="0"/>
      <w:sz w:val="18"/>
      <w:szCs w:val="20"/>
    </w:rPr>
  </w:style>
  <w:style w:type="paragraph" w:customStyle="1" w:styleId="CodeScreen80">
    <w:name w:val="CodeScreen80"/>
    <w:qFormat/>
    <w:rsid w:val="00266D96"/>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266D96"/>
    <w:pPr>
      <w:ind w:left="720"/>
    </w:pPr>
  </w:style>
  <w:style w:type="paragraph" w:customStyle="1" w:styleId="CodeSnippet">
    <w:name w:val="CodeSnippet"/>
    <w:link w:val="CodeSnippetChar"/>
    <w:rsid w:val="00266D96"/>
    <w:pPr>
      <w:spacing w:before="120" w:after="120"/>
      <w:contextualSpacing/>
    </w:pPr>
    <w:rPr>
      <w:rFonts w:ascii="Courier New" w:hAnsi="Courier New"/>
      <w:noProof/>
      <w:snapToGrid w:val="0"/>
      <w:sz w:val="18"/>
      <w:szCs w:val="20"/>
    </w:rPr>
  </w:style>
  <w:style w:type="paragraph" w:customStyle="1" w:styleId="CodeSnippetSub">
    <w:name w:val="CodeSnippetSub"/>
    <w:rsid w:val="00266D96"/>
    <w:pPr>
      <w:ind w:left="720"/>
    </w:pPr>
    <w:rPr>
      <w:rFonts w:ascii="Courier New" w:hAnsi="Courier New"/>
      <w:noProof/>
      <w:snapToGrid w:val="0"/>
      <w:sz w:val="18"/>
      <w:szCs w:val="20"/>
    </w:rPr>
  </w:style>
  <w:style w:type="paragraph" w:customStyle="1" w:styleId="H5">
    <w:name w:val="H5"/>
    <w:next w:val="Para"/>
    <w:rsid w:val="00266D9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66D96"/>
    <w:pPr>
      <w:pBdr>
        <w:top w:val="single" w:sz="4" w:space="4" w:color="auto"/>
      </w:pBdr>
      <w:outlineLvl w:val="6"/>
    </w:pPr>
    <w:rPr>
      <w:i/>
      <w:noProof/>
    </w:rPr>
  </w:style>
  <w:style w:type="paragraph" w:customStyle="1" w:styleId="ContentsAbstract">
    <w:name w:val="ContentsAbstract"/>
    <w:qFormat/>
    <w:rsid w:val="00266D96"/>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266D96"/>
    <w:rPr>
      <w:b/>
      <w:sz w:val="28"/>
      <w:szCs w:val="20"/>
    </w:rPr>
  </w:style>
  <w:style w:type="paragraph" w:customStyle="1" w:styleId="ContentsChapterTitle">
    <w:name w:val="ContentsChapterTitle"/>
    <w:basedOn w:val="ContentsPartTitle"/>
    <w:next w:val="Normal"/>
    <w:rsid w:val="00266D96"/>
    <w:pPr>
      <w:ind w:left="288"/>
    </w:pPr>
    <w:rPr>
      <w:sz w:val="26"/>
    </w:rPr>
  </w:style>
  <w:style w:type="paragraph" w:customStyle="1" w:styleId="ContentsH1">
    <w:name w:val="ContentsH1"/>
    <w:basedOn w:val="ContentsPartTitle"/>
    <w:rsid w:val="00266D96"/>
    <w:pPr>
      <w:ind w:left="576"/>
    </w:pPr>
    <w:rPr>
      <w:b w:val="0"/>
      <w:sz w:val="24"/>
    </w:rPr>
  </w:style>
  <w:style w:type="paragraph" w:customStyle="1" w:styleId="ContentsH2">
    <w:name w:val="ContentsH2"/>
    <w:basedOn w:val="ContentsPartTitle"/>
    <w:rsid w:val="00266D96"/>
    <w:pPr>
      <w:ind w:left="864"/>
    </w:pPr>
    <w:rPr>
      <w:b w:val="0"/>
      <w:sz w:val="22"/>
    </w:rPr>
  </w:style>
  <w:style w:type="paragraph" w:customStyle="1" w:styleId="ContentsH3">
    <w:name w:val="ContentsH3"/>
    <w:qFormat/>
    <w:rsid w:val="00266D96"/>
    <w:pPr>
      <w:ind w:left="1440"/>
    </w:pPr>
    <w:rPr>
      <w:snapToGrid w:val="0"/>
      <w:color w:val="000000"/>
      <w:sz w:val="22"/>
      <w:szCs w:val="60"/>
    </w:rPr>
  </w:style>
  <w:style w:type="paragraph" w:customStyle="1" w:styleId="Copyright">
    <w:name w:val="Copyright"/>
    <w:rsid w:val="00266D96"/>
    <w:pPr>
      <w:widowControl w:val="0"/>
      <w:spacing w:before="280"/>
      <w:ind w:left="720"/>
    </w:pPr>
    <w:rPr>
      <w:snapToGrid w:val="0"/>
      <w:color w:val="000000"/>
      <w:sz w:val="26"/>
      <w:szCs w:val="20"/>
    </w:rPr>
  </w:style>
  <w:style w:type="paragraph" w:customStyle="1" w:styleId="CrossRefPara">
    <w:name w:val="CrossRefPara"/>
    <w:next w:val="Para"/>
    <w:rsid w:val="00266D96"/>
    <w:pPr>
      <w:ind w:left="1440" w:right="1440"/>
    </w:pPr>
    <w:rPr>
      <w:rFonts w:ascii="Arial" w:hAnsi="Arial" w:cs="AGaramond Bold"/>
      <w:color w:val="000000"/>
      <w:sz w:val="18"/>
      <w:szCs w:val="17"/>
    </w:rPr>
  </w:style>
  <w:style w:type="character" w:customStyle="1" w:styleId="CrossRefTerm">
    <w:name w:val="CrossRefTerm"/>
    <w:rsid w:val="00266D96"/>
    <w:rPr>
      <w:i/>
    </w:rPr>
  </w:style>
  <w:style w:type="paragraph" w:customStyle="1" w:styleId="CustomChapterOpener">
    <w:name w:val="CustomChapterOpener"/>
    <w:basedOn w:val="Normal"/>
    <w:next w:val="Para"/>
    <w:rsid w:val="00266D96"/>
    <w:pPr>
      <w:spacing w:after="120"/>
      <w:ind w:left="720" w:firstLine="720"/>
    </w:pPr>
    <w:rPr>
      <w:snapToGrid w:val="0"/>
      <w:sz w:val="26"/>
      <w:szCs w:val="20"/>
    </w:rPr>
  </w:style>
  <w:style w:type="character" w:customStyle="1" w:styleId="CustomCharStyle">
    <w:name w:val="CustomCharStyle"/>
    <w:rsid w:val="00266D96"/>
    <w:rPr>
      <w:b/>
      <w:i/>
    </w:rPr>
  </w:style>
  <w:style w:type="paragraph" w:customStyle="1" w:styleId="ParaContinued">
    <w:name w:val="ParaContinued"/>
    <w:basedOn w:val="Normal"/>
    <w:next w:val="Para"/>
    <w:rsid w:val="00266D96"/>
    <w:pPr>
      <w:spacing w:after="120"/>
      <w:ind w:left="720"/>
    </w:pPr>
    <w:rPr>
      <w:snapToGrid w:val="0"/>
      <w:sz w:val="26"/>
      <w:szCs w:val="20"/>
    </w:rPr>
  </w:style>
  <w:style w:type="paragraph" w:customStyle="1" w:styleId="CustomHead">
    <w:name w:val="CustomHead"/>
    <w:basedOn w:val="ParaContinued"/>
    <w:next w:val="Normal"/>
    <w:rsid w:val="00266D96"/>
    <w:rPr>
      <w:b/>
    </w:rPr>
  </w:style>
  <w:style w:type="paragraph" w:customStyle="1" w:styleId="CustomList">
    <w:name w:val="CustomList"/>
    <w:basedOn w:val="Normal"/>
    <w:rsid w:val="00266D96"/>
    <w:pPr>
      <w:widowControl w:val="0"/>
      <w:spacing w:before="120" w:after="120"/>
      <w:ind w:left="1440"/>
    </w:pPr>
    <w:rPr>
      <w:snapToGrid w:val="0"/>
      <w:szCs w:val="20"/>
    </w:rPr>
  </w:style>
  <w:style w:type="paragraph" w:customStyle="1" w:styleId="CustomStyle1">
    <w:name w:val="CustomStyle1"/>
    <w:basedOn w:val="Normal"/>
    <w:rsid w:val="00266D9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66D9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66D96"/>
    <w:rPr>
      <w:i/>
    </w:rPr>
  </w:style>
  <w:style w:type="paragraph" w:customStyle="1" w:styleId="Dialog">
    <w:name w:val="Dialog"/>
    <w:rsid w:val="00266D96"/>
    <w:pPr>
      <w:spacing w:before="120" w:after="120"/>
      <w:ind w:left="1440" w:hanging="720"/>
      <w:contextualSpacing/>
    </w:pPr>
    <w:rPr>
      <w:snapToGrid w:val="0"/>
      <w:sz w:val="26"/>
      <w:szCs w:val="26"/>
    </w:rPr>
  </w:style>
  <w:style w:type="paragraph" w:customStyle="1" w:styleId="Directive">
    <w:name w:val="Directive"/>
    <w:next w:val="Normal"/>
    <w:rsid w:val="00266D96"/>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266D96"/>
  </w:style>
  <w:style w:type="paragraph" w:customStyle="1" w:styleId="DOI">
    <w:name w:val="DOI"/>
    <w:rsid w:val="00266D96"/>
    <w:rPr>
      <w:rFonts w:ascii="Courier New" w:hAnsi="Courier New"/>
      <w:snapToGrid w:val="0"/>
      <w:sz w:val="20"/>
      <w:szCs w:val="20"/>
    </w:rPr>
  </w:style>
  <w:style w:type="character" w:styleId="Emphasis">
    <w:name w:val="Emphasis"/>
    <w:qFormat/>
    <w:rsid w:val="00266D96"/>
    <w:rPr>
      <w:i/>
      <w:iCs/>
    </w:rPr>
  </w:style>
  <w:style w:type="paragraph" w:customStyle="1" w:styleId="EndnoteEntry">
    <w:name w:val="EndnoteEntry"/>
    <w:rsid w:val="00266D96"/>
    <w:pPr>
      <w:spacing w:after="120"/>
      <w:ind w:left="720" w:hanging="720"/>
    </w:pPr>
    <w:rPr>
      <w:szCs w:val="20"/>
    </w:rPr>
  </w:style>
  <w:style w:type="paragraph" w:customStyle="1" w:styleId="EndnotesHead">
    <w:name w:val="EndnotesHead"/>
    <w:basedOn w:val="BibliographyHead"/>
    <w:next w:val="EndnoteEntry"/>
    <w:rsid w:val="00266D96"/>
  </w:style>
  <w:style w:type="paragraph" w:customStyle="1" w:styleId="EndnoteTitle">
    <w:name w:val="EndnoteTitle"/>
    <w:next w:val="EndnoteEntry"/>
    <w:rsid w:val="00266D96"/>
    <w:pPr>
      <w:spacing w:after="120"/>
    </w:pPr>
    <w:rPr>
      <w:rFonts w:ascii="Arial" w:hAnsi="Arial"/>
      <w:b/>
      <w:smallCaps/>
      <w:snapToGrid w:val="0"/>
      <w:color w:val="000000"/>
      <w:sz w:val="60"/>
      <w:szCs w:val="60"/>
    </w:rPr>
  </w:style>
  <w:style w:type="paragraph" w:customStyle="1" w:styleId="Epigraph">
    <w:name w:val="Epigraph"/>
    <w:next w:val="Normal"/>
    <w:rsid w:val="00266D9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66D96"/>
    <w:pPr>
      <w:contextualSpacing/>
    </w:pPr>
    <w:rPr>
      <w:sz w:val="24"/>
    </w:rPr>
  </w:style>
  <w:style w:type="paragraph" w:customStyle="1" w:styleId="Equation">
    <w:name w:val="Equation"/>
    <w:rsid w:val="00266D96"/>
    <w:pPr>
      <w:spacing w:before="120" w:after="120"/>
      <w:ind w:left="1440"/>
    </w:pPr>
    <w:rPr>
      <w:snapToGrid w:val="0"/>
      <w:sz w:val="26"/>
      <w:szCs w:val="20"/>
    </w:rPr>
  </w:style>
  <w:style w:type="paragraph" w:customStyle="1" w:styleId="EquationNumbered">
    <w:name w:val="EquationNumbered"/>
    <w:rsid w:val="00266D96"/>
    <w:pPr>
      <w:spacing w:before="120" w:after="120"/>
      <w:ind w:left="1440"/>
    </w:pPr>
    <w:rPr>
      <w:snapToGrid w:val="0"/>
      <w:sz w:val="26"/>
      <w:szCs w:val="20"/>
    </w:rPr>
  </w:style>
  <w:style w:type="paragraph" w:customStyle="1" w:styleId="ExercisesHead">
    <w:name w:val="ExercisesHead"/>
    <w:basedOn w:val="Normal"/>
    <w:next w:val="Para"/>
    <w:rsid w:val="00266D9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266D96"/>
    <w:pPr>
      <w:ind w:left="2160" w:firstLine="0"/>
    </w:pPr>
  </w:style>
  <w:style w:type="paragraph" w:customStyle="1" w:styleId="ExtractAttribution">
    <w:name w:val="ExtractAttribution"/>
    <w:next w:val="Para"/>
    <w:rsid w:val="00266D96"/>
    <w:pPr>
      <w:spacing w:after="120"/>
      <w:ind w:left="3240"/>
    </w:pPr>
    <w:rPr>
      <w:b/>
      <w:szCs w:val="20"/>
    </w:rPr>
  </w:style>
  <w:style w:type="paragraph" w:customStyle="1" w:styleId="ExtractPara">
    <w:name w:val="ExtractPara"/>
    <w:rsid w:val="00266D96"/>
    <w:pPr>
      <w:spacing w:before="120" w:after="60"/>
      <w:ind w:left="2160" w:right="720"/>
    </w:pPr>
    <w:rPr>
      <w:snapToGrid w:val="0"/>
      <w:szCs w:val="20"/>
    </w:rPr>
  </w:style>
  <w:style w:type="paragraph" w:customStyle="1" w:styleId="ExtractContinued">
    <w:name w:val="ExtractContinued"/>
    <w:basedOn w:val="ExtractPara"/>
    <w:qFormat/>
    <w:rsid w:val="00266D96"/>
    <w:pPr>
      <w:spacing w:before="0"/>
      <w:ind w:firstLine="720"/>
    </w:pPr>
  </w:style>
  <w:style w:type="paragraph" w:customStyle="1" w:styleId="ExtractListBulleted">
    <w:name w:val="ExtractListBulleted"/>
    <w:rsid w:val="00266D96"/>
    <w:pPr>
      <w:numPr>
        <w:numId w:val="14"/>
      </w:numPr>
      <w:spacing w:before="120" w:after="120"/>
      <w:ind w:right="864"/>
      <w:contextualSpacing/>
    </w:pPr>
    <w:rPr>
      <w:snapToGrid w:val="0"/>
      <w:szCs w:val="26"/>
    </w:rPr>
  </w:style>
  <w:style w:type="paragraph" w:customStyle="1" w:styleId="ExtractListNumbered">
    <w:name w:val="ExtractListNumbered"/>
    <w:rsid w:val="00266D96"/>
    <w:pPr>
      <w:spacing w:before="120" w:after="120"/>
      <w:ind w:left="2794" w:right="864" w:hanging="274"/>
      <w:contextualSpacing/>
    </w:pPr>
    <w:rPr>
      <w:snapToGrid w:val="0"/>
      <w:szCs w:val="26"/>
    </w:rPr>
  </w:style>
  <w:style w:type="paragraph" w:customStyle="1" w:styleId="FeatureCode80">
    <w:name w:val="FeatureCode80"/>
    <w:rsid w:val="00266D96"/>
    <w:pPr>
      <w:pBdr>
        <w:left w:val="single" w:sz="36" w:space="17" w:color="C0C0C0"/>
      </w:pBdr>
      <w:ind w:left="216"/>
    </w:pPr>
    <w:rPr>
      <w:rFonts w:ascii="Courier New" w:hAnsi="Courier New"/>
      <w:noProof/>
      <w:sz w:val="16"/>
      <w:szCs w:val="20"/>
    </w:rPr>
  </w:style>
  <w:style w:type="paragraph" w:customStyle="1" w:styleId="FeatureCode80Sub">
    <w:name w:val="FeatureCode80Sub"/>
    <w:rsid w:val="00266D96"/>
    <w:pPr>
      <w:pBdr>
        <w:left w:val="single" w:sz="36" w:space="30" w:color="C0C0C0"/>
      </w:pBdr>
      <w:ind w:left="475"/>
    </w:pPr>
    <w:rPr>
      <w:rFonts w:ascii="Courier New" w:hAnsi="Courier New"/>
      <w:noProof/>
      <w:sz w:val="16"/>
      <w:szCs w:val="20"/>
    </w:rPr>
  </w:style>
  <w:style w:type="paragraph" w:customStyle="1" w:styleId="FeatureCodeScreen">
    <w:name w:val="FeatureCodeScreen"/>
    <w:rsid w:val="00266D96"/>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266D96"/>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266D96"/>
    <w:pPr>
      <w:shd w:val="pct25" w:color="auto" w:fill="auto"/>
    </w:pPr>
  </w:style>
  <w:style w:type="paragraph" w:customStyle="1" w:styleId="FeatureCodeSnippet">
    <w:name w:val="FeatureCodeSnippet"/>
    <w:rsid w:val="00266D96"/>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266D96"/>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266D96"/>
    <w:pPr>
      <w:pBdr>
        <w:left w:val="single" w:sz="36" w:space="24" w:color="C0C0C0"/>
      </w:pBdr>
      <w:spacing w:before="120" w:after="120"/>
      <w:ind w:left="360" w:right="1440"/>
      <w:contextualSpacing/>
    </w:pPr>
  </w:style>
  <w:style w:type="paragraph" w:customStyle="1" w:styleId="FeatureExtractSource">
    <w:name w:val="FeatureExtractSource"/>
    <w:rsid w:val="00266D96"/>
    <w:pPr>
      <w:pBdr>
        <w:left w:val="single" w:sz="36" w:space="24" w:color="C0C0C0"/>
      </w:pBdr>
      <w:ind w:left="360"/>
    </w:pPr>
    <w:rPr>
      <w:snapToGrid w:val="0"/>
      <w:sz w:val="16"/>
      <w:szCs w:val="20"/>
    </w:rPr>
  </w:style>
  <w:style w:type="paragraph" w:customStyle="1" w:styleId="FeatureFigureSource">
    <w:name w:val="FeatureFigureSource"/>
    <w:rsid w:val="00266D96"/>
    <w:pPr>
      <w:pBdr>
        <w:left w:val="single" w:sz="36" w:space="6" w:color="BFBFBF"/>
      </w:pBdr>
      <w:spacing w:after="240"/>
      <w:contextualSpacing/>
    </w:pPr>
    <w:rPr>
      <w:snapToGrid w:val="0"/>
      <w:sz w:val="20"/>
      <w:szCs w:val="20"/>
    </w:rPr>
  </w:style>
  <w:style w:type="paragraph" w:customStyle="1" w:styleId="FeatureSource">
    <w:name w:val="FeatureSource"/>
    <w:next w:val="Para"/>
    <w:rsid w:val="00266D96"/>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266D96"/>
    <w:pPr>
      <w:spacing w:before="120" w:after="120"/>
      <w:ind w:left="720" w:hanging="720"/>
      <w:contextualSpacing/>
    </w:pPr>
    <w:rPr>
      <w:sz w:val="22"/>
      <w:u w:val="none"/>
    </w:rPr>
  </w:style>
  <w:style w:type="paragraph" w:customStyle="1" w:styleId="FeatureH1">
    <w:name w:val="FeatureH1"/>
    <w:next w:val="Normal"/>
    <w:rsid w:val="00266D96"/>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266D96"/>
    <w:pPr>
      <w:contextualSpacing w:val="0"/>
    </w:pPr>
    <w:rPr>
      <w:rFonts w:ascii="Times New Roman" w:hAnsi="Times New Roman"/>
    </w:rPr>
  </w:style>
  <w:style w:type="paragraph" w:customStyle="1" w:styleId="FeatureH2">
    <w:name w:val="FeatureH2"/>
    <w:next w:val="Normal"/>
    <w:rsid w:val="00266D96"/>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266D96"/>
    <w:pPr>
      <w:spacing w:before="120"/>
    </w:pPr>
    <w:rPr>
      <w:u w:val="single"/>
    </w:rPr>
  </w:style>
  <w:style w:type="paragraph" w:customStyle="1" w:styleId="FeatureH3">
    <w:name w:val="FeatureH3"/>
    <w:next w:val="Normal"/>
    <w:rsid w:val="00266D9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66D96"/>
    <w:pPr>
      <w:pBdr>
        <w:left w:val="single" w:sz="36" w:space="6" w:color="C0C0C0"/>
      </w:pBdr>
    </w:pPr>
    <w:rPr>
      <w:rFonts w:ascii="Arial" w:hAnsi="Arial"/>
      <w:smallCaps/>
      <w:snapToGrid w:val="0"/>
      <w:u w:val="single"/>
    </w:rPr>
  </w:style>
  <w:style w:type="paragraph" w:customStyle="1" w:styleId="FeatureListBulleted">
    <w:name w:val="FeatureListBulleted"/>
    <w:rsid w:val="00266D96"/>
    <w:pPr>
      <w:widowControl w:val="0"/>
      <w:numPr>
        <w:numId w:val="2"/>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266D96"/>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266D9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66D96"/>
    <w:pPr>
      <w:pBdr>
        <w:left w:val="single" w:sz="36" w:space="6" w:color="C0C0C0"/>
      </w:pBdr>
    </w:pPr>
    <w:rPr>
      <w:rFonts w:ascii="Arial" w:hAnsi="Arial"/>
      <w:b/>
      <w:snapToGrid w:val="0"/>
      <w:sz w:val="26"/>
      <w:szCs w:val="20"/>
    </w:rPr>
  </w:style>
  <w:style w:type="paragraph" w:customStyle="1" w:styleId="FeatureListNumbered">
    <w:name w:val="FeatureListNumbered"/>
    <w:rsid w:val="00266D96"/>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266D96"/>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266D96"/>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266D96"/>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266D96"/>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266D96"/>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266D96"/>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266D96"/>
    <w:pPr>
      <w:pBdr>
        <w:left w:val="single" w:sz="36" w:space="6" w:color="C0C0C0"/>
      </w:pBdr>
      <w:spacing w:after="120"/>
    </w:pPr>
    <w:rPr>
      <w:rFonts w:ascii="Arial" w:hAnsi="Arial"/>
      <w:sz w:val="26"/>
      <w:szCs w:val="20"/>
    </w:rPr>
  </w:style>
  <w:style w:type="paragraph" w:customStyle="1" w:styleId="FeatureRecipeProcedure">
    <w:name w:val="FeatureRecipeProcedure"/>
    <w:rsid w:val="00266D96"/>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266D96"/>
    <w:pPr>
      <w:ind w:left="720" w:hanging="288"/>
    </w:pPr>
  </w:style>
  <w:style w:type="paragraph" w:customStyle="1" w:styleId="FeatureRecipeTitle">
    <w:name w:val="FeatureRecipeTitle"/>
    <w:rsid w:val="00266D96"/>
    <w:pPr>
      <w:pBdr>
        <w:left w:val="single" w:sz="36" w:space="6" w:color="C0C0C0"/>
      </w:pBdr>
    </w:pPr>
    <w:rPr>
      <w:rFonts w:ascii="Arial" w:hAnsi="Arial"/>
      <w:b/>
      <w:sz w:val="20"/>
      <w:szCs w:val="20"/>
      <w:u w:val="single"/>
    </w:rPr>
  </w:style>
  <w:style w:type="paragraph" w:customStyle="1" w:styleId="FeatureRecipeYield">
    <w:name w:val="FeatureRecipeYield"/>
    <w:rsid w:val="00266D96"/>
    <w:pPr>
      <w:pBdr>
        <w:left w:val="single" w:sz="36" w:space="14" w:color="C0C0C0"/>
      </w:pBdr>
      <w:ind w:left="144"/>
    </w:pPr>
    <w:rPr>
      <w:rFonts w:ascii="Arial" w:hAnsi="Arial"/>
      <w:sz w:val="16"/>
      <w:szCs w:val="20"/>
    </w:rPr>
  </w:style>
  <w:style w:type="paragraph" w:customStyle="1" w:styleId="FeatureReference">
    <w:name w:val="FeatureReference"/>
    <w:qFormat/>
    <w:rsid w:val="00266D96"/>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266D96"/>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266D96"/>
    <w:pPr>
      <w:pBdr>
        <w:left w:val="single" w:sz="36" w:space="17" w:color="C0C0C0"/>
      </w:pBdr>
      <w:ind w:left="216"/>
    </w:pPr>
  </w:style>
  <w:style w:type="paragraph" w:customStyle="1" w:styleId="FeatureRunInPara">
    <w:name w:val="FeatureRunInPara"/>
    <w:basedOn w:val="FeatureListUnmarked"/>
    <w:next w:val="FeatureRunInHead"/>
    <w:rsid w:val="00266D96"/>
    <w:pPr>
      <w:pBdr>
        <w:left w:val="single" w:sz="36" w:space="6" w:color="C0C0C0"/>
      </w:pBdr>
      <w:spacing w:before="0"/>
      <w:ind w:left="0"/>
    </w:pPr>
  </w:style>
  <w:style w:type="paragraph" w:customStyle="1" w:styleId="FeatureRunInParaSub">
    <w:name w:val="FeatureRunInParaSub"/>
    <w:basedOn w:val="FeatureRunInPara"/>
    <w:next w:val="FeatureRunInHeadSub"/>
    <w:rsid w:val="00266D96"/>
    <w:pPr>
      <w:pBdr>
        <w:left w:val="single" w:sz="36" w:space="17" w:color="C0C0C0"/>
      </w:pBdr>
      <w:ind w:left="216"/>
      <w:contextualSpacing/>
    </w:pPr>
  </w:style>
  <w:style w:type="paragraph" w:customStyle="1" w:styleId="FeatureSlug">
    <w:name w:val="FeatureSlug"/>
    <w:next w:val="FeaturePara"/>
    <w:qFormat/>
    <w:rsid w:val="00266D96"/>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266D96"/>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266D96"/>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266D96"/>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266D9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66D96"/>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266D96"/>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266D96"/>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266D96"/>
    <w:pPr>
      <w:pBdr>
        <w:left w:val="single" w:sz="36" w:space="6" w:color="C0C0C0"/>
      </w:pBdr>
      <w:spacing w:before="120"/>
      <w:ind w:left="0" w:firstLine="0"/>
    </w:pPr>
  </w:style>
  <w:style w:type="paragraph" w:customStyle="1" w:styleId="FigureLabel">
    <w:name w:val="FigureLabel"/>
    <w:rsid w:val="00266D96"/>
    <w:pPr>
      <w:ind w:left="1440"/>
    </w:pPr>
    <w:rPr>
      <w:rFonts w:ascii="Arial" w:hAnsi="Arial"/>
      <w:sz w:val="20"/>
      <w:szCs w:val="20"/>
    </w:rPr>
  </w:style>
  <w:style w:type="paragraph" w:customStyle="1" w:styleId="FigureSource">
    <w:name w:val="FigureSource"/>
    <w:next w:val="Para"/>
    <w:link w:val="FigureSourceChar"/>
    <w:rsid w:val="00266D96"/>
    <w:pPr>
      <w:spacing w:after="240"/>
      <w:ind w:left="1440"/>
    </w:pPr>
    <w:rPr>
      <w:rFonts w:ascii="Arial" w:hAnsi="Arial"/>
      <w:sz w:val="22"/>
      <w:szCs w:val="20"/>
    </w:rPr>
  </w:style>
  <w:style w:type="paragraph" w:customStyle="1" w:styleId="FurtherReadingHead">
    <w:name w:val="FurtherReadingHead"/>
    <w:basedOn w:val="BibliographyHead"/>
    <w:next w:val="Para"/>
    <w:rsid w:val="00266D96"/>
  </w:style>
  <w:style w:type="character" w:customStyle="1" w:styleId="GenusSpecies">
    <w:name w:val="GenusSpecies"/>
    <w:rsid w:val="00266D9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66D96"/>
    <w:pPr>
      <w:spacing w:after="120"/>
      <w:ind w:left="720" w:firstLine="720"/>
    </w:pPr>
    <w:rPr>
      <w:snapToGrid w:val="0"/>
      <w:sz w:val="26"/>
      <w:szCs w:val="20"/>
    </w:rPr>
  </w:style>
  <w:style w:type="paragraph" w:customStyle="1" w:styleId="H3">
    <w:name w:val="H3"/>
    <w:next w:val="Para"/>
    <w:qFormat/>
    <w:rsid w:val="00266D96"/>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266D96"/>
    <w:pPr>
      <w:spacing w:before="240"/>
      <w:outlineLvl w:val="9"/>
    </w:pPr>
  </w:style>
  <w:style w:type="paragraph" w:customStyle="1" w:styleId="H4">
    <w:name w:val="H4"/>
    <w:next w:val="Para"/>
    <w:link w:val="H4Char"/>
    <w:rsid w:val="00266D96"/>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266D96"/>
  </w:style>
  <w:style w:type="paragraph" w:customStyle="1" w:styleId="GlossaryTitle">
    <w:name w:val="GlossaryTitle"/>
    <w:basedOn w:val="ChapterTitle"/>
    <w:next w:val="Normal"/>
    <w:rsid w:val="00266D96"/>
    <w:pPr>
      <w:spacing w:before="120" w:after="120"/>
    </w:pPr>
  </w:style>
  <w:style w:type="paragraph" w:customStyle="1" w:styleId="H1">
    <w:name w:val="H1"/>
    <w:next w:val="Para"/>
    <w:qFormat/>
    <w:rsid w:val="00266D96"/>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266D96"/>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266D96"/>
    <w:pPr>
      <w:spacing w:before="240" w:after="120"/>
    </w:pPr>
    <w:rPr>
      <w:rFonts w:ascii="Arial" w:hAnsi="Arial"/>
      <w:snapToGrid w:val="0"/>
      <w:sz w:val="20"/>
      <w:szCs w:val="20"/>
      <w:u w:val="single"/>
    </w:rPr>
  </w:style>
  <w:style w:type="paragraph" w:customStyle="1" w:styleId="Index1">
    <w:name w:val="Index1"/>
    <w:rsid w:val="00266D96"/>
    <w:pPr>
      <w:widowControl w:val="0"/>
      <w:ind w:left="1800" w:hanging="360"/>
    </w:pPr>
    <w:rPr>
      <w:snapToGrid w:val="0"/>
      <w:sz w:val="26"/>
      <w:szCs w:val="20"/>
    </w:rPr>
  </w:style>
  <w:style w:type="paragraph" w:customStyle="1" w:styleId="Index2">
    <w:name w:val="Index2"/>
    <w:basedOn w:val="Index1"/>
    <w:next w:val="Index1"/>
    <w:rsid w:val="00266D96"/>
    <w:pPr>
      <w:ind w:left="2520"/>
    </w:pPr>
  </w:style>
  <w:style w:type="paragraph" w:customStyle="1" w:styleId="Index3">
    <w:name w:val="Index3"/>
    <w:basedOn w:val="Index1"/>
    <w:rsid w:val="00266D96"/>
    <w:pPr>
      <w:ind w:left="3240"/>
    </w:pPr>
  </w:style>
  <w:style w:type="paragraph" w:customStyle="1" w:styleId="IndexLetter">
    <w:name w:val="IndexLetter"/>
    <w:basedOn w:val="H3"/>
    <w:next w:val="Index1"/>
    <w:rsid w:val="00266D96"/>
  </w:style>
  <w:style w:type="paragraph" w:customStyle="1" w:styleId="IndexNote">
    <w:name w:val="IndexNote"/>
    <w:basedOn w:val="Normal"/>
    <w:rsid w:val="00266D96"/>
    <w:pPr>
      <w:widowControl w:val="0"/>
      <w:spacing w:before="120" w:after="120"/>
      <w:ind w:left="720" w:firstLine="720"/>
    </w:pPr>
    <w:rPr>
      <w:snapToGrid w:val="0"/>
      <w:sz w:val="26"/>
      <w:szCs w:val="20"/>
    </w:rPr>
  </w:style>
  <w:style w:type="paragraph" w:customStyle="1" w:styleId="IndexTitle">
    <w:name w:val="IndexTitle"/>
    <w:basedOn w:val="H2"/>
    <w:next w:val="IndexNote"/>
    <w:rsid w:val="00266D96"/>
    <w:pPr>
      <w:spacing w:line="540" w:lineRule="exact"/>
    </w:pPr>
  </w:style>
  <w:style w:type="character" w:customStyle="1" w:styleId="InlineCode">
    <w:name w:val="InlineCode"/>
    <w:rsid w:val="00266D96"/>
    <w:rPr>
      <w:rFonts w:ascii="Courier New" w:hAnsi="Courier New"/>
      <w:noProof/>
      <w:color w:val="auto"/>
    </w:rPr>
  </w:style>
  <w:style w:type="character" w:customStyle="1" w:styleId="InlineCodeUserInput">
    <w:name w:val="InlineCodeUserInput"/>
    <w:rsid w:val="00266D96"/>
    <w:rPr>
      <w:rFonts w:ascii="Courier New" w:hAnsi="Courier New"/>
      <w:b/>
      <w:noProof/>
      <w:color w:val="auto"/>
    </w:rPr>
  </w:style>
  <w:style w:type="character" w:customStyle="1" w:styleId="InlineCodeUserInputVariable">
    <w:name w:val="InlineCodeUserInputVariable"/>
    <w:rsid w:val="00266D96"/>
    <w:rPr>
      <w:rFonts w:ascii="Courier New" w:hAnsi="Courier New"/>
      <w:b/>
      <w:i/>
      <w:noProof/>
      <w:color w:val="auto"/>
    </w:rPr>
  </w:style>
  <w:style w:type="character" w:customStyle="1" w:styleId="InlineCodeVariable">
    <w:name w:val="InlineCodeVariable"/>
    <w:rsid w:val="00266D96"/>
    <w:rPr>
      <w:rFonts w:ascii="Courier New" w:hAnsi="Courier New"/>
      <w:i/>
      <w:noProof/>
      <w:color w:val="auto"/>
    </w:rPr>
  </w:style>
  <w:style w:type="character" w:customStyle="1" w:styleId="InlineURL">
    <w:name w:val="InlineURL"/>
    <w:rsid w:val="00266D96"/>
    <w:rPr>
      <w:rFonts w:ascii="Courier New" w:hAnsi="Courier New"/>
      <w:noProof/>
      <w:color w:val="auto"/>
      <w:u w:val="single"/>
    </w:rPr>
  </w:style>
  <w:style w:type="character" w:customStyle="1" w:styleId="InlineEmail">
    <w:name w:val="InlineEmail"/>
    <w:rsid w:val="00266D96"/>
    <w:rPr>
      <w:rFonts w:ascii="Courier New" w:hAnsi="Courier New"/>
      <w:noProof/>
      <w:color w:val="auto"/>
      <w:u w:val="double"/>
    </w:rPr>
  </w:style>
  <w:style w:type="paragraph" w:customStyle="1" w:styleId="IntroductionTitle">
    <w:name w:val="IntroductionTitle"/>
    <w:basedOn w:val="ChapterTitle"/>
    <w:next w:val="Para"/>
    <w:rsid w:val="00266D96"/>
    <w:pPr>
      <w:spacing w:before="120" w:after="120"/>
    </w:pPr>
  </w:style>
  <w:style w:type="paragraph" w:customStyle="1" w:styleId="KeyConceptsHead">
    <w:name w:val="KeyConceptsHead"/>
    <w:basedOn w:val="BibliographyHead"/>
    <w:next w:val="Para"/>
    <w:rsid w:val="00266D96"/>
  </w:style>
  <w:style w:type="character" w:customStyle="1" w:styleId="KeyTerm">
    <w:name w:val="KeyTerm"/>
    <w:rsid w:val="00266D96"/>
    <w:rPr>
      <w:i/>
      <w:color w:val="auto"/>
      <w:bdr w:val="none" w:sz="0" w:space="0" w:color="auto"/>
      <w:shd w:val="clear" w:color="auto" w:fill="DBE5F1"/>
    </w:rPr>
  </w:style>
  <w:style w:type="paragraph" w:customStyle="1" w:styleId="KeyTermsHead">
    <w:name w:val="KeyTermsHead"/>
    <w:basedOn w:val="Normal"/>
    <w:next w:val="Normal"/>
    <w:rsid w:val="00266D9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66D96"/>
    <w:pPr>
      <w:spacing w:before="240" w:after="240"/>
      <w:ind w:left="1440" w:right="720" w:hanging="720"/>
    </w:pPr>
    <w:rPr>
      <w:szCs w:val="20"/>
    </w:rPr>
  </w:style>
  <w:style w:type="paragraph" w:styleId="ListBullet">
    <w:name w:val="List Bullet"/>
    <w:rsid w:val="00266D96"/>
    <w:rPr>
      <w:szCs w:val="20"/>
    </w:rPr>
  </w:style>
  <w:style w:type="paragraph" w:customStyle="1" w:styleId="ColorfulList-Accent11">
    <w:name w:val="Colorful List - Accent 11"/>
    <w:basedOn w:val="Normal"/>
    <w:qFormat/>
    <w:rsid w:val="00266D9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66D96"/>
    <w:pPr>
      <w:numPr>
        <w:numId w:val="5"/>
      </w:numPr>
      <w:spacing w:before="120" w:after="120"/>
      <w:contextualSpacing/>
    </w:pPr>
    <w:rPr>
      <w:snapToGrid w:val="0"/>
      <w:sz w:val="26"/>
      <w:szCs w:val="20"/>
    </w:rPr>
  </w:style>
  <w:style w:type="paragraph" w:customStyle="1" w:styleId="ListBulletedSub">
    <w:name w:val="ListBulletedSub"/>
    <w:link w:val="ListBulletedSubChar"/>
    <w:rsid w:val="00266D96"/>
    <w:pPr>
      <w:numPr>
        <w:numId w:val="6"/>
      </w:numPr>
      <w:spacing w:before="120" w:after="120"/>
      <w:contextualSpacing/>
    </w:pPr>
    <w:rPr>
      <w:snapToGrid w:val="0"/>
      <w:sz w:val="26"/>
      <w:szCs w:val="20"/>
    </w:rPr>
  </w:style>
  <w:style w:type="paragraph" w:customStyle="1" w:styleId="ListBulletedSub2">
    <w:name w:val="ListBulletedSub2"/>
    <w:basedOn w:val="ListBulletedSub"/>
    <w:rsid w:val="00266D96"/>
    <w:pPr>
      <w:numPr>
        <w:numId w:val="7"/>
      </w:numPr>
    </w:pPr>
  </w:style>
  <w:style w:type="paragraph" w:customStyle="1" w:styleId="ListCheck">
    <w:name w:val="ListCheck"/>
    <w:rsid w:val="00266D96"/>
    <w:pPr>
      <w:numPr>
        <w:numId w:val="8"/>
      </w:numPr>
      <w:spacing w:before="120" w:after="120"/>
      <w:contextualSpacing/>
    </w:pPr>
    <w:rPr>
      <w:snapToGrid w:val="0"/>
      <w:sz w:val="26"/>
      <w:szCs w:val="20"/>
    </w:rPr>
  </w:style>
  <w:style w:type="paragraph" w:customStyle="1" w:styleId="ListCheckSub">
    <w:name w:val="ListCheckSub"/>
    <w:basedOn w:val="ListCheck"/>
    <w:rsid w:val="00266D96"/>
    <w:pPr>
      <w:numPr>
        <w:numId w:val="9"/>
      </w:numPr>
    </w:pPr>
  </w:style>
  <w:style w:type="paragraph" w:customStyle="1" w:styleId="ListHead">
    <w:name w:val="ListHead"/>
    <w:rsid w:val="00266D96"/>
    <w:pPr>
      <w:ind w:left="1440"/>
    </w:pPr>
    <w:rPr>
      <w:b/>
      <w:sz w:val="26"/>
      <w:szCs w:val="20"/>
    </w:rPr>
  </w:style>
  <w:style w:type="paragraph" w:customStyle="1" w:styleId="ListNumbered">
    <w:name w:val="ListNumbered"/>
    <w:qFormat/>
    <w:rsid w:val="00266D96"/>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266D96"/>
    <w:pPr>
      <w:ind w:left="2520"/>
    </w:pPr>
  </w:style>
  <w:style w:type="paragraph" w:customStyle="1" w:styleId="ListNumberedSub2">
    <w:name w:val="ListNumberedSub2"/>
    <w:basedOn w:val="ListNumberedSub"/>
    <w:rsid w:val="00266D96"/>
    <w:pPr>
      <w:ind w:left="3240"/>
    </w:pPr>
  </w:style>
  <w:style w:type="paragraph" w:customStyle="1" w:styleId="ListNumberedSub3">
    <w:name w:val="ListNumberedSub3"/>
    <w:rsid w:val="00266D96"/>
    <w:pPr>
      <w:spacing w:before="120" w:after="120"/>
      <w:ind w:left="3960" w:hanging="360"/>
      <w:contextualSpacing/>
    </w:pPr>
    <w:rPr>
      <w:sz w:val="26"/>
      <w:szCs w:val="20"/>
    </w:rPr>
  </w:style>
  <w:style w:type="paragraph" w:customStyle="1" w:styleId="ListPara">
    <w:name w:val="ListPara"/>
    <w:basedOn w:val="Normal"/>
    <w:rsid w:val="00266D96"/>
    <w:pPr>
      <w:widowControl w:val="0"/>
      <w:ind w:left="1800" w:firstLine="360"/>
    </w:pPr>
    <w:rPr>
      <w:snapToGrid w:val="0"/>
      <w:sz w:val="26"/>
      <w:szCs w:val="20"/>
    </w:rPr>
  </w:style>
  <w:style w:type="paragraph" w:customStyle="1" w:styleId="ListParaSub">
    <w:name w:val="ListParaSub"/>
    <w:basedOn w:val="ListPara"/>
    <w:rsid w:val="00266D96"/>
    <w:pPr>
      <w:spacing w:line="260" w:lineRule="exact"/>
      <w:ind w:left="2520"/>
    </w:pPr>
  </w:style>
  <w:style w:type="paragraph" w:customStyle="1" w:styleId="ListParaSub2">
    <w:name w:val="ListParaSub2"/>
    <w:basedOn w:val="ListParaSub"/>
    <w:rsid w:val="00266D96"/>
    <w:pPr>
      <w:ind w:left="3240"/>
    </w:pPr>
  </w:style>
  <w:style w:type="paragraph" w:customStyle="1" w:styleId="ListUnmarked">
    <w:name w:val="ListUnmarked"/>
    <w:qFormat/>
    <w:rsid w:val="00266D96"/>
    <w:pPr>
      <w:spacing w:before="60" w:after="60"/>
      <w:ind w:left="1728"/>
    </w:pPr>
    <w:rPr>
      <w:sz w:val="26"/>
      <w:szCs w:val="20"/>
    </w:rPr>
  </w:style>
  <w:style w:type="paragraph" w:customStyle="1" w:styleId="ListUnmarkedSub">
    <w:name w:val="ListUnmarkedSub"/>
    <w:rsid w:val="00266D96"/>
    <w:pPr>
      <w:spacing w:before="60" w:after="60"/>
      <w:ind w:left="2160"/>
    </w:pPr>
    <w:rPr>
      <w:sz w:val="26"/>
      <w:szCs w:val="20"/>
    </w:rPr>
  </w:style>
  <w:style w:type="paragraph" w:customStyle="1" w:styleId="ListUnmarkedSub2">
    <w:name w:val="ListUnmarkedSub2"/>
    <w:basedOn w:val="ListUnmarkedSub"/>
    <w:rsid w:val="00266D96"/>
    <w:pPr>
      <w:ind w:left="2880"/>
    </w:pPr>
  </w:style>
  <w:style w:type="paragraph" w:customStyle="1" w:styleId="ListWhere">
    <w:name w:val="ListWhere"/>
    <w:rsid w:val="00266D96"/>
    <w:pPr>
      <w:spacing w:before="120" w:after="120"/>
      <w:ind w:left="2160"/>
      <w:contextualSpacing/>
    </w:pPr>
    <w:rPr>
      <w:snapToGrid w:val="0"/>
      <w:sz w:val="26"/>
      <w:szCs w:val="20"/>
    </w:rPr>
  </w:style>
  <w:style w:type="paragraph" w:customStyle="1" w:styleId="MatterTitle">
    <w:name w:val="MatterTitle"/>
    <w:next w:val="Para"/>
    <w:rsid w:val="00266D96"/>
    <w:pPr>
      <w:spacing w:before="120" w:after="120"/>
    </w:pPr>
    <w:rPr>
      <w:rFonts w:ascii="Arial" w:hAnsi="Arial"/>
      <w:b/>
      <w:smallCaps/>
      <w:snapToGrid w:val="0"/>
      <w:color w:val="000000"/>
      <w:sz w:val="60"/>
      <w:szCs w:val="60"/>
    </w:rPr>
  </w:style>
  <w:style w:type="character" w:customStyle="1" w:styleId="MenuArrow">
    <w:name w:val="MenuArrow"/>
    <w:rsid w:val="00266D96"/>
    <w:rPr>
      <w:rFonts w:ascii="Wingdings" w:hAnsi="Wingdings"/>
    </w:rPr>
  </w:style>
  <w:style w:type="paragraph" w:customStyle="1" w:styleId="OnlineReference">
    <w:name w:val="OnlineReference"/>
    <w:qFormat/>
    <w:rsid w:val="00266D96"/>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266D96"/>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266D96"/>
    <w:pPr>
      <w:numPr>
        <w:numId w:val="10"/>
      </w:numPr>
      <w:spacing w:before="120" w:after="120"/>
      <w:contextualSpacing/>
    </w:pPr>
    <w:rPr>
      <w:snapToGrid w:val="0"/>
      <w:sz w:val="26"/>
      <w:szCs w:val="20"/>
    </w:rPr>
  </w:style>
  <w:style w:type="paragraph" w:customStyle="1" w:styleId="ParaNumbered">
    <w:name w:val="ParaNumbered"/>
    <w:rsid w:val="00266D96"/>
    <w:pPr>
      <w:spacing w:after="120"/>
      <w:ind w:left="720" w:firstLine="720"/>
    </w:pPr>
    <w:rPr>
      <w:snapToGrid w:val="0"/>
      <w:sz w:val="26"/>
      <w:szCs w:val="20"/>
    </w:rPr>
  </w:style>
  <w:style w:type="paragraph" w:customStyle="1" w:styleId="PartFeaturingList">
    <w:name w:val="PartFeaturingList"/>
    <w:basedOn w:val="ChapterFeaturingList"/>
    <w:rsid w:val="00266D96"/>
  </w:style>
  <w:style w:type="paragraph" w:customStyle="1" w:styleId="PartIntroductionPara">
    <w:name w:val="PartIntroductionPara"/>
    <w:rsid w:val="00266D96"/>
    <w:pPr>
      <w:spacing w:after="120"/>
      <w:ind w:left="720" w:firstLine="720"/>
    </w:pPr>
    <w:rPr>
      <w:sz w:val="26"/>
      <w:szCs w:val="20"/>
    </w:rPr>
  </w:style>
  <w:style w:type="paragraph" w:customStyle="1" w:styleId="PartTitle">
    <w:name w:val="PartTitle"/>
    <w:basedOn w:val="ChapterTitle"/>
    <w:rsid w:val="00266D96"/>
    <w:pPr>
      <w:widowControl w:val="0"/>
      <w:pBdr>
        <w:bottom w:val="single" w:sz="4" w:space="1" w:color="auto"/>
      </w:pBdr>
    </w:pPr>
  </w:style>
  <w:style w:type="paragraph" w:customStyle="1" w:styleId="PoetryPara">
    <w:name w:val="PoetryPara"/>
    <w:next w:val="Normal"/>
    <w:rsid w:val="00266D96"/>
    <w:pPr>
      <w:spacing w:before="360" w:after="60"/>
      <w:ind w:left="2160"/>
      <w:contextualSpacing/>
    </w:pPr>
    <w:rPr>
      <w:snapToGrid w:val="0"/>
      <w:sz w:val="22"/>
      <w:szCs w:val="20"/>
    </w:rPr>
  </w:style>
  <w:style w:type="paragraph" w:customStyle="1" w:styleId="PoetryContinued">
    <w:name w:val="PoetryContinued"/>
    <w:basedOn w:val="PoetryPara"/>
    <w:qFormat/>
    <w:rsid w:val="00266D96"/>
    <w:pPr>
      <w:spacing w:before="0"/>
      <w:contextualSpacing w:val="0"/>
    </w:pPr>
  </w:style>
  <w:style w:type="paragraph" w:customStyle="1" w:styleId="PoetrySource">
    <w:name w:val="PoetrySource"/>
    <w:rsid w:val="00266D96"/>
    <w:pPr>
      <w:ind w:left="2880"/>
    </w:pPr>
    <w:rPr>
      <w:snapToGrid w:val="0"/>
      <w:sz w:val="18"/>
      <w:szCs w:val="20"/>
    </w:rPr>
  </w:style>
  <w:style w:type="paragraph" w:customStyle="1" w:styleId="PoetryTitle">
    <w:name w:val="PoetryTitle"/>
    <w:basedOn w:val="PoetryPara"/>
    <w:next w:val="PoetryPara"/>
    <w:rsid w:val="00266D96"/>
    <w:rPr>
      <w:b/>
      <w:sz w:val="24"/>
    </w:rPr>
  </w:style>
  <w:style w:type="paragraph" w:customStyle="1" w:styleId="PrefaceTitle">
    <w:name w:val="PrefaceTitle"/>
    <w:next w:val="Para"/>
    <w:rsid w:val="00266D9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66D96"/>
  </w:style>
  <w:style w:type="character" w:customStyle="1" w:styleId="QueryInline">
    <w:name w:val="QueryInline"/>
    <w:rsid w:val="00266D96"/>
    <w:rPr>
      <w:bdr w:val="none" w:sz="0" w:space="0" w:color="auto"/>
      <w:shd w:val="clear" w:color="auto" w:fill="FFCC99"/>
    </w:rPr>
  </w:style>
  <w:style w:type="paragraph" w:customStyle="1" w:styleId="QueryPara">
    <w:name w:val="QueryPara"/>
    <w:rsid w:val="00266D96"/>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266D96"/>
  </w:style>
  <w:style w:type="paragraph" w:customStyle="1" w:styleId="QuestionsHead">
    <w:name w:val="QuestionsHead"/>
    <w:basedOn w:val="BibliographyHead"/>
    <w:next w:val="Para"/>
    <w:rsid w:val="00266D96"/>
  </w:style>
  <w:style w:type="paragraph" w:customStyle="1" w:styleId="QuoteSource">
    <w:name w:val="QuoteSource"/>
    <w:basedOn w:val="Normal"/>
    <w:rsid w:val="00266D9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66D96"/>
    <w:rPr>
      <w:i w:val="0"/>
      <w:sz w:val="24"/>
    </w:rPr>
  </w:style>
  <w:style w:type="paragraph" w:customStyle="1" w:styleId="RecipeFootnote">
    <w:name w:val="RecipeFootnote"/>
    <w:basedOn w:val="Normal"/>
    <w:rsid w:val="00266D9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66D96"/>
    <w:pPr>
      <w:spacing w:before="240"/>
      <w:ind w:left="720"/>
    </w:pPr>
    <w:rPr>
      <w:rFonts w:ascii="Arial" w:hAnsi="Arial"/>
      <w:b/>
      <w:snapToGrid w:val="0"/>
      <w:sz w:val="26"/>
      <w:szCs w:val="20"/>
    </w:rPr>
  </w:style>
  <w:style w:type="paragraph" w:customStyle="1" w:styleId="RecipeIngredientList">
    <w:name w:val="RecipeIngredientList"/>
    <w:basedOn w:val="Normal"/>
    <w:rsid w:val="00266D9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66D96"/>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266D96"/>
    <w:rPr>
      <w:rFonts w:ascii="Arial" w:hAnsi="Arial"/>
      <w:snapToGrid w:val="0"/>
      <w:sz w:val="26"/>
      <w:szCs w:val="20"/>
    </w:rPr>
  </w:style>
  <w:style w:type="paragraph" w:customStyle="1" w:styleId="RecipeNutritionInfo">
    <w:name w:val="RecipeNutritionInfo"/>
    <w:basedOn w:val="Normal"/>
    <w:rsid w:val="00266D96"/>
    <w:pPr>
      <w:spacing w:before="120" w:after="120"/>
      <w:ind w:left="720"/>
      <w:contextualSpacing/>
    </w:pPr>
    <w:rPr>
      <w:rFonts w:ascii="Arial" w:hAnsi="Arial"/>
      <w:snapToGrid w:val="0"/>
      <w:sz w:val="22"/>
      <w:szCs w:val="20"/>
    </w:rPr>
  </w:style>
  <w:style w:type="paragraph" w:customStyle="1" w:styleId="RecipePercentage">
    <w:name w:val="RecipePercentage"/>
    <w:rsid w:val="00266D96"/>
    <w:rPr>
      <w:rFonts w:ascii="Arial" w:hAnsi="Arial"/>
      <w:snapToGrid w:val="0"/>
      <w:sz w:val="26"/>
      <w:szCs w:val="20"/>
    </w:rPr>
  </w:style>
  <w:style w:type="paragraph" w:customStyle="1" w:styleId="RecipeProcedure">
    <w:name w:val="RecipeProcedure"/>
    <w:rsid w:val="00266D96"/>
    <w:pPr>
      <w:spacing w:before="120" w:after="120"/>
      <w:ind w:left="1800" w:hanging="720"/>
    </w:pPr>
    <w:rPr>
      <w:rFonts w:ascii="Arial" w:hAnsi="Arial"/>
      <w:snapToGrid w:val="0"/>
      <w:sz w:val="26"/>
      <w:szCs w:val="20"/>
    </w:rPr>
  </w:style>
  <w:style w:type="paragraph" w:customStyle="1" w:styleId="RecipeProcedureHead">
    <w:name w:val="RecipeProcedureHead"/>
    <w:rsid w:val="00266D96"/>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266D96"/>
    <w:pPr>
      <w:ind w:left="720"/>
    </w:pPr>
    <w:rPr>
      <w:rFonts w:ascii="Arial" w:hAnsi="Arial"/>
      <w:b/>
      <w:smallCaps/>
      <w:snapToGrid w:val="0"/>
      <w:sz w:val="32"/>
      <w:szCs w:val="20"/>
      <w:u w:val="single"/>
    </w:rPr>
  </w:style>
  <w:style w:type="paragraph" w:customStyle="1" w:styleId="RecipeTableHead">
    <w:name w:val="RecipeTableHead"/>
    <w:rsid w:val="00266D96"/>
    <w:rPr>
      <w:rFonts w:ascii="Arial" w:hAnsi="Arial"/>
      <w:b/>
      <w:smallCaps/>
      <w:snapToGrid w:val="0"/>
      <w:sz w:val="26"/>
      <w:szCs w:val="20"/>
    </w:rPr>
  </w:style>
  <w:style w:type="paragraph" w:customStyle="1" w:styleId="RecipeTime">
    <w:name w:val="RecipeTime"/>
    <w:rsid w:val="00266D96"/>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266D9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66D96"/>
    <w:pPr>
      <w:ind w:left="720"/>
    </w:pPr>
    <w:rPr>
      <w:rFonts w:ascii="Arial" w:hAnsi="Arial"/>
      <w:b/>
      <w:i/>
      <w:smallCaps/>
      <w:snapToGrid w:val="0"/>
      <w:sz w:val="36"/>
      <w:szCs w:val="40"/>
    </w:rPr>
  </w:style>
  <w:style w:type="paragraph" w:customStyle="1" w:styleId="RecipeUSMeasure">
    <w:name w:val="RecipeUSMeasure"/>
    <w:rsid w:val="00266D96"/>
    <w:rPr>
      <w:rFonts w:ascii="Arial" w:hAnsi="Arial"/>
      <w:snapToGrid w:val="0"/>
      <w:sz w:val="26"/>
      <w:szCs w:val="20"/>
    </w:rPr>
  </w:style>
  <w:style w:type="paragraph" w:customStyle="1" w:styleId="RecipeVariationPara">
    <w:name w:val="RecipeVariationPara"/>
    <w:basedOn w:val="RecipeTime"/>
    <w:rsid w:val="00266D96"/>
    <w:rPr>
      <w:i w:val="0"/>
      <w:sz w:val="24"/>
      <w:u w:val="single"/>
    </w:rPr>
  </w:style>
  <w:style w:type="paragraph" w:customStyle="1" w:styleId="RecipeVariationHead">
    <w:name w:val="RecipeVariationHead"/>
    <w:rsid w:val="00266D96"/>
    <w:pPr>
      <w:spacing w:before="60" w:after="60"/>
      <w:ind w:left="720"/>
    </w:pPr>
    <w:rPr>
      <w:rFonts w:ascii="Arial" w:hAnsi="Arial"/>
      <w:b/>
      <w:snapToGrid w:val="0"/>
      <w:sz w:val="22"/>
      <w:szCs w:val="20"/>
      <w:u w:val="single"/>
    </w:rPr>
  </w:style>
  <w:style w:type="paragraph" w:customStyle="1" w:styleId="RecipeNoteHead">
    <w:name w:val="RecipeNoteHead"/>
    <w:rsid w:val="00266D96"/>
    <w:pPr>
      <w:spacing w:before="60" w:after="60"/>
      <w:ind w:left="720"/>
    </w:pPr>
    <w:rPr>
      <w:rFonts w:ascii="Arial" w:hAnsi="Arial"/>
      <w:b/>
      <w:snapToGrid w:val="0"/>
      <w:sz w:val="20"/>
      <w:szCs w:val="20"/>
    </w:rPr>
  </w:style>
  <w:style w:type="paragraph" w:customStyle="1" w:styleId="RecipeNotePara">
    <w:name w:val="RecipeNotePara"/>
    <w:basedOn w:val="RecipeTime"/>
    <w:rsid w:val="00266D96"/>
    <w:rPr>
      <w:i w:val="0"/>
      <w:sz w:val="24"/>
      <w:u w:val="single"/>
    </w:rPr>
  </w:style>
  <w:style w:type="paragraph" w:customStyle="1" w:styleId="RecipeYield">
    <w:name w:val="RecipeYield"/>
    <w:rsid w:val="00266D96"/>
    <w:pPr>
      <w:ind w:left="720"/>
    </w:pPr>
    <w:rPr>
      <w:rFonts w:ascii="Arial" w:hAnsi="Arial"/>
      <w:snapToGrid w:val="0"/>
      <w:sz w:val="20"/>
      <w:szCs w:val="20"/>
    </w:rPr>
  </w:style>
  <w:style w:type="paragraph" w:customStyle="1" w:styleId="Reference">
    <w:name w:val="Reference"/>
    <w:basedOn w:val="Normal"/>
    <w:rsid w:val="00266D96"/>
    <w:pPr>
      <w:spacing w:before="120" w:after="120"/>
      <w:ind w:left="720" w:hanging="720"/>
    </w:pPr>
    <w:rPr>
      <w:szCs w:val="20"/>
    </w:rPr>
  </w:style>
  <w:style w:type="paragraph" w:customStyle="1" w:styleId="ReferenceAnnotation">
    <w:name w:val="ReferenceAnnotation"/>
    <w:basedOn w:val="Reference"/>
    <w:rsid w:val="00266D96"/>
    <w:pPr>
      <w:spacing w:before="0" w:after="0"/>
      <w:ind w:firstLine="0"/>
    </w:pPr>
    <w:rPr>
      <w:snapToGrid w:val="0"/>
    </w:rPr>
  </w:style>
  <w:style w:type="paragraph" w:customStyle="1" w:styleId="ReferencesHead">
    <w:name w:val="ReferencesHead"/>
    <w:basedOn w:val="BibliographyHead"/>
    <w:next w:val="Reference"/>
    <w:rsid w:val="00266D96"/>
  </w:style>
  <w:style w:type="paragraph" w:customStyle="1" w:styleId="ReferenceTitle">
    <w:name w:val="ReferenceTitle"/>
    <w:basedOn w:val="MatterTitle"/>
    <w:next w:val="Reference"/>
    <w:rsid w:val="00266D96"/>
  </w:style>
  <w:style w:type="paragraph" w:customStyle="1" w:styleId="ReviewHead">
    <w:name w:val="ReviewHead"/>
    <w:basedOn w:val="BibliographyHead"/>
    <w:next w:val="Para"/>
    <w:rsid w:val="00266D96"/>
  </w:style>
  <w:style w:type="paragraph" w:customStyle="1" w:styleId="RunInHead">
    <w:name w:val="RunInHead"/>
    <w:next w:val="Normal"/>
    <w:rsid w:val="00266D96"/>
    <w:pPr>
      <w:spacing w:before="240"/>
      <w:ind w:left="1440"/>
    </w:pPr>
    <w:rPr>
      <w:rFonts w:ascii="Arial" w:hAnsi="Arial"/>
      <w:b/>
      <w:sz w:val="26"/>
      <w:szCs w:val="20"/>
    </w:rPr>
  </w:style>
  <w:style w:type="paragraph" w:customStyle="1" w:styleId="RunInHeadSub">
    <w:name w:val="RunInHeadSub"/>
    <w:basedOn w:val="RunInHead"/>
    <w:next w:val="Normal"/>
    <w:rsid w:val="00266D96"/>
    <w:pPr>
      <w:ind w:left="2160"/>
    </w:pPr>
    <w:rPr>
      <w:snapToGrid w:val="0"/>
    </w:rPr>
  </w:style>
  <w:style w:type="paragraph" w:customStyle="1" w:styleId="RunInPara">
    <w:name w:val="RunInPara"/>
    <w:basedOn w:val="Normal"/>
    <w:link w:val="RunInParaChar"/>
    <w:rsid w:val="00266D96"/>
    <w:pPr>
      <w:widowControl w:val="0"/>
      <w:spacing w:after="120"/>
      <w:ind w:left="1440"/>
    </w:pPr>
    <w:rPr>
      <w:snapToGrid w:val="0"/>
      <w:szCs w:val="20"/>
    </w:rPr>
  </w:style>
  <w:style w:type="paragraph" w:customStyle="1" w:styleId="RunInParaSub">
    <w:name w:val="RunInParaSub"/>
    <w:basedOn w:val="RunInPara"/>
    <w:rsid w:val="00266D96"/>
    <w:pPr>
      <w:ind w:left="2160"/>
    </w:pPr>
  </w:style>
  <w:style w:type="paragraph" w:styleId="Salutation">
    <w:name w:val="Salutation"/>
    <w:next w:val="Normal"/>
    <w:link w:val="SalutationChar"/>
    <w:rsid w:val="00266D96"/>
    <w:rPr>
      <w:szCs w:val="20"/>
    </w:rPr>
  </w:style>
  <w:style w:type="paragraph" w:customStyle="1" w:styleId="SectionTitle">
    <w:name w:val="SectionTitle"/>
    <w:basedOn w:val="ChapterTitle"/>
    <w:next w:val="ChapterTitle"/>
    <w:rsid w:val="00266D96"/>
    <w:pPr>
      <w:pBdr>
        <w:bottom w:val="single" w:sz="4" w:space="1" w:color="auto"/>
      </w:pBdr>
    </w:pPr>
  </w:style>
  <w:style w:type="paragraph" w:customStyle="1" w:styleId="Series">
    <w:name w:val="Series"/>
    <w:rsid w:val="00266D96"/>
    <w:pPr>
      <w:ind w:left="720"/>
    </w:pPr>
    <w:rPr>
      <w:szCs w:val="20"/>
    </w:rPr>
  </w:style>
  <w:style w:type="paragraph" w:customStyle="1" w:styleId="SignatureLine">
    <w:name w:val="SignatureLine"/>
    <w:qFormat/>
    <w:rsid w:val="00266D96"/>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266D96"/>
    <w:pPr>
      <w:spacing w:before="360" w:after="360"/>
      <w:ind w:left="1440"/>
    </w:pPr>
    <w:rPr>
      <w:rFonts w:ascii="Arial" w:hAnsi="Arial"/>
      <w:b/>
      <w:szCs w:val="20"/>
    </w:rPr>
  </w:style>
  <w:style w:type="character" w:customStyle="1" w:styleId="Subscript">
    <w:name w:val="Subscript"/>
    <w:rsid w:val="00266D96"/>
    <w:rPr>
      <w:vertAlign w:val="subscript"/>
    </w:rPr>
  </w:style>
  <w:style w:type="paragraph" w:styleId="Subtitle">
    <w:name w:val="Subtitle"/>
    <w:basedOn w:val="Normal"/>
    <w:link w:val="SubtitleChar"/>
    <w:qFormat/>
    <w:rsid w:val="00266D9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266D96"/>
  </w:style>
  <w:style w:type="character" w:customStyle="1" w:styleId="Superscript">
    <w:name w:val="Superscript"/>
    <w:rsid w:val="00266D96"/>
    <w:rPr>
      <w:vertAlign w:val="superscript"/>
    </w:rPr>
  </w:style>
  <w:style w:type="paragraph" w:customStyle="1" w:styleId="SupplementInstruction">
    <w:name w:val="SupplementInstruction"/>
    <w:rsid w:val="00266D96"/>
    <w:pPr>
      <w:spacing w:before="120" w:after="120"/>
      <w:ind w:left="720"/>
    </w:pPr>
    <w:rPr>
      <w:i/>
      <w:sz w:val="26"/>
      <w:szCs w:val="20"/>
    </w:rPr>
  </w:style>
  <w:style w:type="paragraph" w:customStyle="1" w:styleId="TableCaption">
    <w:name w:val="TableCaption"/>
    <w:basedOn w:val="Slug"/>
    <w:qFormat/>
    <w:rsid w:val="00266D96"/>
    <w:pPr>
      <w:keepNext/>
      <w:widowControl w:val="0"/>
      <w:spacing w:before="240" w:after="120"/>
      <w:ind w:left="0"/>
    </w:pPr>
    <w:rPr>
      <w:snapToGrid w:val="0"/>
    </w:rPr>
  </w:style>
  <w:style w:type="paragraph" w:customStyle="1" w:styleId="TableEntry">
    <w:name w:val="TableEntry"/>
    <w:qFormat/>
    <w:rsid w:val="00266D96"/>
    <w:pPr>
      <w:spacing w:after="60"/>
    </w:pPr>
    <w:rPr>
      <w:rFonts w:ascii="Arial" w:hAnsi="Arial"/>
      <w:sz w:val="22"/>
      <w:szCs w:val="20"/>
    </w:rPr>
  </w:style>
  <w:style w:type="paragraph" w:customStyle="1" w:styleId="TableFootnote">
    <w:name w:val="TableFootnote"/>
    <w:rsid w:val="00266D96"/>
    <w:pPr>
      <w:spacing w:after="240"/>
      <w:ind w:left="1440"/>
      <w:contextualSpacing/>
    </w:pPr>
    <w:rPr>
      <w:rFonts w:ascii="Arial" w:hAnsi="Arial"/>
      <w:sz w:val="18"/>
      <w:szCs w:val="20"/>
    </w:rPr>
  </w:style>
  <w:style w:type="paragraph" w:customStyle="1" w:styleId="TableHead">
    <w:name w:val="TableHead"/>
    <w:qFormat/>
    <w:rsid w:val="00266D96"/>
    <w:pPr>
      <w:keepNext/>
    </w:pPr>
    <w:rPr>
      <w:rFonts w:ascii="Arial" w:hAnsi="Arial"/>
      <w:b/>
      <w:sz w:val="22"/>
      <w:szCs w:val="20"/>
    </w:rPr>
  </w:style>
  <w:style w:type="paragraph" w:customStyle="1" w:styleId="TableSource">
    <w:name w:val="TableSource"/>
    <w:next w:val="Normal"/>
    <w:rsid w:val="00266D96"/>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266D96"/>
    <w:pPr>
      <w:widowControl w:val="0"/>
    </w:pPr>
    <w:rPr>
      <w:snapToGrid w:val="0"/>
      <w:sz w:val="26"/>
      <w:szCs w:val="20"/>
    </w:rPr>
  </w:style>
  <w:style w:type="paragraph" w:customStyle="1" w:styleId="TabularEntrySub">
    <w:name w:val="TabularEntrySub"/>
    <w:basedOn w:val="TabularEntry"/>
    <w:rsid w:val="00266D96"/>
    <w:pPr>
      <w:ind w:left="360"/>
    </w:pPr>
  </w:style>
  <w:style w:type="paragraph" w:customStyle="1" w:styleId="TabularHead">
    <w:name w:val="TabularHead"/>
    <w:qFormat/>
    <w:rsid w:val="00266D96"/>
    <w:pPr>
      <w:spacing w:line="276" w:lineRule="auto"/>
    </w:pPr>
    <w:rPr>
      <w:b/>
      <w:snapToGrid w:val="0"/>
      <w:sz w:val="26"/>
      <w:szCs w:val="20"/>
    </w:rPr>
  </w:style>
  <w:style w:type="paragraph" w:customStyle="1" w:styleId="TextBreak">
    <w:name w:val="TextBreak"/>
    <w:next w:val="Para"/>
    <w:rsid w:val="00266D96"/>
    <w:pPr>
      <w:jc w:val="center"/>
    </w:pPr>
    <w:rPr>
      <w:rFonts w:ascii="Arial" w:hAnsi="Arial"/>
      <w:b/>
      <w:snapToGrid w:val="0"/>
      <w:szCs w:val="20"/>
    </w:rPr>
  </w:style>
  <w:style w:type="paragraph" w:customStyle="1" w:styleId="TOCTitle">
    <w:name w:val="TOCTitle"/>
    <w:next w:val="Para"/>
    <w:rsid w:val="00266D96"/>
    <w:pPr>
      <w:spacing w:before="120" w:after="120"/>
    </w:pPr>
    <w:rPr>
      <w:rFonts w:ascii="Arial" w:hAnsi="Arial"/>
      <w:b/>
      <w:smallCaps/>
      <w:snapToGrid w:val="0"/>
      <w:color w:val="000000"/>
      <w:sz w:val="60"/>
      <w:szCs w:val="60"/>
    </w:rPr>
  </w:style>
  <w:style w:type="character" w:customStyle="1" w:styleId="UserInput">
    <w:name w:val="UserInput"/>
    <w:rsid w:val="00266D96"/>
    <w:rPr>
      <w:b/>
    </w:rPr>
  </w:style>
  <w:style w:type="character" w:customStyle="1" w:styleId="UserInputVariable">
    <w:name w:val="UserInputVariable"/>
    <w:rsid w:val="00266D96"/>
    <w:rPr>
      <w:b/>
      <w:i/>
    </w:rPr>
  </w:style>
  <w:style w:type="character" w:customStyle="1" w:styleId="Variable">
    <w:name w:val="Variable"/>
    <w:rsid w:val="00266D96"/>
    <w:rPr>
      <w:i/>
    </w:rPr>
  </w:style>
  <w:style w:type="character" w:customStyle="1" w:styleId="WileyBold">
    <w:name w:val="WileyBold"/>
    <w:rsid w:val="00266D96"/>
    <w:rPr>
      <w:b/>
    </w:rPr>
  </w:style>
  <w:style w:type="character" w:customStyle="1" w:styleId="WileyBoldItalic">
    <w:name w:val="WileyBoldItalic"/>
    <w:rsid w:val="00266D96"/>
    <w:rPr>
      <w:b/>
      <w:i/>
    </w:rPr>
  </w:style>
  <w:style w:type="character" w:customStyle="1" w:styleId="WileyItalic">
    <w:name w:val="WileyItalic"/>
    <w:rsid w:val="00266D96"/>
    <w:rPr>
      <w:i/>
    </w:rPr>
  </w:style>
  <w:style w:type="character" w:customStyle="1" w:styleId="WileySymbol">
    <w:name w:val="WileySymbol"/>
    <w:rsid w:val="00266D96"/>
    <w:rPr>
      <w:rFonts w:ascii="Symbol" w:hAnsi="Symbol"/>
    </w:rPr>
  </w:style>
  <w:style w:type="character" w:customStyle="1" w:styleId="wileyTemp">
    <w:name w:val="wileyTemp"/>
    <w:rsid w:val="00266D96"/>
  </w:style>
  <w:style w:type="paragraph" w:customStyle="1" w:styleId="wsBlockA">
    <w:name w:val="wsBlockA"/>
    <w:basedOn w:val="Normal"/>
    <w:qFormat/>
    <w:rsid w:val="00266D96"/>
    <w:pPr>
      <w:spacing w:before="120" w:after="120"/>
      <w:ind w:left="2160" w:right="1440"/>
    </w:pPr>
    <w:rPr>
      <w:rFonts w:ascii="Arial" w:eastAsia="Calibri" w:hAnsi="Arial"/>
      <w:sz w:val="20"/>
      <w:szCs w:val="22"/>
    </w:rPr>
  </w:style>
  <w:style w:type="paragraph" w:customStyle="1" w:styleId="wsBlockB">
    <w:name w:val="wsBlockB"/>
    <w:basedOn w:val="Normal"/>
    <w:qFormat/>
    <w:rsid w:val="00266D96"/>
    <w:pPr>
      <w:spacing w:before="120" w:after="120"/>
      <w:ind w:left="2160" w:right="1440"/>
    </w:pPr>
    <w:rPr>
      <w:rFonts w:eastAsia="Calibri"/>
      <w:sz w:val="20"/>
      <w:szCs w:val="22"/>
    </w:rPr>
  </w:style>
  <w:style w:type="paragraph" w:customStyle="1" w:styleId="wsBlockC">
    <w:name w:val="wsBlockC"/>
    <w:basedOn w:val="Normal"/>
    <w:qFormat/>
    <w:rsid w:val="00266D9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66D9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66D96"/>
    <w:pPr>
      <w:spacing w:before="120" w:after="120"/>
      <w:ind w:left="720"/>
    </w:pPr>
    <w:rPr>
      <w:rFonts w:eastAsia="Calibri"/>
      <w:b/>
      <w:sz w:val="28"/>
      <w:szCs w:val="22"/>
      <w:u w:val="wave"/>
    </w:rPr>
  </w:style>
  <w:style w:type="paragraph" w:customStyle="1" w:styleId="wsHeadStyleC">
    <w:name w:val="wsHeadStyleC"/>
    <w:basedOn w:val="Normal"/>
    <w:qFormat/>
    <w:rsid w:val="00266D9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66D9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66D96"/>
    <w:pPr>
      <w:numPr>
        <w:numId w:val="12"/>
      </w:numPr>
      <w:spacing w:before="120" w:after="120"/>
    </w:pPr>
    <w:rPr>
      <w:rFonts w:eastAsia="Calibri"/>
      <w:sz w:val="26"/>
      <w:szCs w:val="22"/>
    </w:rPr>
  </w:style>
  <w:style w:type="paragraph" w:customStyle="1" w:styleId="wsListBulletedC">
    <w:name w:val="wsListBulletedC"/>
    <w:basedOn w:val="Normal"/>
    <w:qFormat/>
    <w:rsid w:val="00266D9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66D9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66D96"/>
    <w:pPr>
      <w:spacing w:before="120" w:after="120"/>
      <w:ind w:left="2160" w:hanging="720"/>
    </w:pPr>
    <w:rPr>
      <w:rFonts w:eastAsia="Calibri"/>
      <w:sz w:val="26"/>
      <w:szCs w:val="22"/>
    </w:rPr>
  </w:style>
  <w:style w:type="paragraph" w:customStyle="1" w:styleId="wsListNumberedC">
    <w:name w:val="wsListNumberedC"/>
    <w:basedOn w:val="Normal"/>
    <w:qFormat/>
    <w:rsid w:val="00266D9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66D96"/>
    <w:pPr>
      <w:spacing w:before="120" w:after="120"/>
      <w:ind w:left="1440"/>
    </w:pPr>
    <w:rPr>
      <w:rFonts w:ascii="Arial" w:eastAsia="Calibri" w:hAnsi="Arial"/>
      <w:sz w:val="26"/>
      <w:szCs w:val="22"/>
    </w:rPr>
  </w:style>
  <w:style w:type="paragraph" w:customStyle="1" w:styleId="wsListUnmarkedB">
    <w:name w:val="wsListUnmarkedB"/>
    <w:basedOn w:val="Normal"/>
    <w:qFormat/>
    <w:rsid w:val="00266D96"/>
    <w:pPr>
      <w:spacing w:before="120" w:after="120"/>
      <w:ind w:left="1440"/>
    </w:pPr>
    <w:rPr>
      <w:rFonts w:eastAsia="Calibri"/>
      <w:sz w:val="26"/>
      <w:szCs w:val="22"/>
    </w:rPr>
  </w:style>
  <w:style w:type="paragraph" w:customStyle="1" w:styleId="wsListUnmarkedC">
    <w:name w:val="wsListUnmarkedC"/>
    <w:basedOn w:val="Normal"/>
    <w:qFormat/>
    <w:rsid w:val="00266D96"/>
    <w:pPr>
      <w:spacing w:before="120" w:after="120"/>
      <w:ind w:left="1440"/>
    </w:pPr>
    <w:rPr>
      <w:rFonts w:ascii="Verdana" w:eastAsia="Calibri" w:hAnsi="Verdana"/>
      <w:sz w:val="26"/>
      <w:szCs w:val="22"/>
    </w:rPr>
  </w:style>
  <w:style w:type="paragraph" w:customStyle="1" w:styleId="wsNameDate">
    <w:name w:val="wsNameDate"/>
    <w:qFormat/>
    <w:rsid w:val="00266D96"/>
    <w:pPr>
      <w:spacing w:before="240" w:after="240"/>
    </w:pPr>
    <w:rPr>
      <w:rFonts w:ascii="Arial" w:eastAsia="Calibri" w:hAnsi="Arial"/>
      <w:b/>
      <w:sz w:val="28"/>
      <w:szCs w:val="22"/>
    </w:rPr>
  </w:style>
  <w:style w:type="paragraph" w:customStyle="1" w:styleId="wsParaA">
    <w:name w:val="wsParaA"/>
    <w:basedOn w:val="Normal"/>
    <w:qFormat/>
    <w:rsid w:val="00266D9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66D96"/>
    <w:pPr>
      <w:spacing w:before="120" w:after="120"/>
      <w:ind w:left="720" w:firstLine="720"/>
      <w:contextualSpacing/>
    </w:pPr>
    <w:rPr>
      <w:rFonts w:eastAsia="Calibri"/>
      <w:sz w:val="26"/>
      <w:szCs w:val="22"/>
    </w:rPr>
  </w:style>
  <w:style w:type="paragraph" w:customStyle="1" w:styleId="wsParaC">
    <w:name w:val="wsParaC"/>
    <w:basedOn w:val="Normal"/>
    <w:qFormat/>
    <w:rsid w:val="00266D96"/>
    <w:pPr>
      <w:spacing w:before="120" w:after="120"/>
      <w:ind w:left="720" w:firstLine="720"/>
      <w:contextualSpacing/>
    </w:pPr>
    <w:rPr>
      <w:rFonts w:ascii="Verdana" w:eastAsia="Calibri" w:hAnsi="Verdana"/>
      <w:sz w:val="26"/>
      <w:szCs w:val="22"/>
    </w:rPr>
  </w:style>
  <w:style w:type="paragraph" w:customStyle="1" w:styleId="wsTitle">
    <w:name w:val="wsTitle"/>
    <w:qFormat/>
    <w:rsid w:val="00266D96"/>
    <w:rPr>
      <w:rFonts w:ascii="Arial" w:eastAsia="Calibri" w:hAnsi="Arial"/>
      <w:b/>
      <w:sz w:val="36"/>
      <w:szCs w:val="32"/>
    </w:rPr>
  </w:style>
  <w:style w:type="character" w:styleId="CommentReference">
    <w:name w:val="annotation reference"/>
    <w:semiHidden/>
    <w:rsid w:val="00266D96"/>
    <w:rPr>
      <w:sz w:val="16"/>
      <w:szCs w:val="16"/>
    </w:rPr>
  </w:style>
  <w:style w:type="paragraph" w:styleId="CommentText">
    <w:name w:val="annotation text"/>
    <w:basedOn w:val="Normal"/>
    <w:link w:val="CommentTextChar"/>
    <w:semiHidden/>
    <w:rsid w:val="00266D96"/>
    <w:rPr>
      <w:sz w:val="20"/>
      <w:szCs w:val="20"/>
    </w:rPr>
  </w:style>
  <w:style w:type="paragraph" w:styleId="CommentSubject">
    <w:name w:val="annotation subject"/>
    <w:basedOn w:val="CommentText"/>
    <w:next w:val="CommentText"/>
    <w:link w:val="CommentSubjectChar"/>
    <w:semiHidden/>
    <w:rsid w:val="00266D96"/>
    <w:rPr>
      <w:b/>
      <w:bCs/>
    </w:rPr>
  </w:style>
  <w:style w:type="character" w:styleId="FollowedHyperlink">
    <w:name w:val="FollowedHyperlink"/>
    <w:rsid w:val="00266D96"/>
    <w:rPr>
      <w:color w:val="800080"/>
      <w:u w:val="single"/>
    </w:rPr>
  </w:style>
  <w:style w:type="character" w:styleId="HTMLAcronym">
    <w:name w:val="HTML Acronym"/>
    <w:basedOn w:val="DefaultParagraphFont"/>
    <w:rsid w:val="00266D96"/>
  </w:style>
  <w:style w:type="character" w:styleId="HTMLCite">
    <w:name w:val="HTML Cite"/>
    <w:rsid w:val="00266D96"/>
    <w:rPr>
      <w:i/>
      <w:iCs/>
    </w:rPr>
  </w:style>
  <w:style w:type="character" w:styleId="HTMLCode">
    <w:name w:val="HTML Code"/>
    <w:rsid w:val="00266D96"/>
    <w:rPr>
      <w:rFonts w:ascii="Courier New" w:hAnsi="Courier New" w:cs="Courier New"/>
      <w:sz w:val="20"/>
      <w:szCs w:val="20"/>
    </w:rPr>
  </w:style>
  <w:style w:type="character" w:styleId="HTMLDefinition">
    <w:name w:val="HTML Definition"/>
    <w:rsid w:val="00266D96"/>
    <w:rPr>
      <w:i/>
      <w:iCs/>
    </w:rPr>
  </w:style>
  <w:style w:type="character" w:styleId="HTMLKeyboard">
    <w:name w:val="HTML Keyboard"/>
    <w:rsid w:val="00266D96"/>
    <w:rPr>
      <w:rFonts w:ascii="Courier New" w:hAnsi="Courier New" w:cs="Courier New"/>
      <w:sz w:val="20"/>
      <w:szCs w:val="20"/>
    </w:rPr>
  </w:style>
  <w:style w:type="character" w:styleId="HTMLSample">
    <w:name w:val="HTML Sample"/>
    <w:rsid w:val="00266D96"/>
    <w:rPr>
      <w:rFonts w:ascii="Courier New" w:hAnsi="Courier New" w:cs="Courier New"/>
    </w:rPr>
  </w:style>
  <w:style w:type="character" w:styleId="HTMLTypewriter">
    <w:name w:val="HTML Typewriter"/>
    <w:rsid w:val="00266D96"/>
    <w:rPr>
      <w:rFonts w:ascii="Courier New" w:hAnsi="Courier New" w:cs="Courier New"/>
      <w:sz w:val="20"/>
      <w:szCs w:val="20"/>
    </w:rPr>
  </w:style>
  <w:style w:type="character" w:styleId="HTMLVariable">
    <w:name w:val="HTML Variable"/>
    <w:rsid w:val="00266D96"/>
    <w:rPr>
      <w:i/>
      <w:iCs/>
    </w:rPr>
  </w:style>
  <w:style w:type="character" w:styleId="Hyperlink">
    <w:name w:val="Hyperlink"/>
    <w:rsid w:val="00266D96"/>
    <w:rPr>
      <w:color w:val="0000FF"/>
      <w:u w:val="single"/>
    </w:rPr>
  </w:style>
  <w:style w:type="character" w:styleId="LineNumber">
    <w:name w:val="line number"/>
    <w:basedOn w:val="DefaultParagraphFont"/>
    <w:rsid w:val="00266D96"/>
  </w:style>
  <w:style w:type="character" w:styleId="PageNumber">
    <w:name w:val="page number"/>
    <w:basedOn w:val="DefaultParagraphFont"/>
    <w:rsid w:val="00266D96"/>
  </w:style>
  <w:style w:type="character" w:styleId="Strong">
    <w:name w:val="Strong"/>
    <w:qFormat/>
    <w:rsid w:val="00266D96"/>
    <w:rPr>
      <w:b/>
      <w:bCs/>
    </w:rPr>
  </w:style>
  <w:style w:type="paragraph" w:customStyle="1" w:styleId="RecipeTool">
    <w:name w:val="RecipeTool"/>
    <w:qFormat/>
    <w:rsid w:val="00266D96"/>
    <w:pPr>
      <w:spacing w:before="240" w:after="240"/>
      <w:ind w:left="1440"/>
      <w:contextualSpacing/>
    </w:pPr>
    <w:rPr>
      <w:rFonts w:ascii="Arial" w:hAnsi="Arial"/>
      <w:b/>
      <w:snapToGrid w:val="0"/>
      <w:szCs w:val="20"/>
    </w:rPr>
  </w:style>
  <w:style w:type="character" w:customStyle="1" w:styleId="TextCircled">
    <w:name w:val="TextCircled"/>
    <w:uiPriority w:val="1"/>
    <w:qFormat/>
    <w:rsid w:val="00266D96"/>
    <w:rPr>
      <w:bdr w:val="single" w:sz="18" w:space="0" w:color="92D050"/>
    </w:rPr>
  </w:style>
  <w:style w:type="character" w:customStyle="1" w:styleId="TextHighlighted">
    <w:name w:val="TextHighlighted"/>
    <w:uiPriority w:val="1"/>
    <w:qFormat/>
    <w:rsid w:val="00266D96"/>
    <w:rPr>
      <w:bdr w:val="none" w:sz="0" w:space="0" w:color="auto"/>
      <w:shd w:val="clear" w:color="auto" w:fill="92D050"/>
    </w:rPr>
  </w:style>
  <w:style w:type="paragraph" w:customStyle="1" w:styleId="PullQuoteAttribution">
    <w:name w:val="PullQuoteAttribution"/>
    <w:next w:val="Para"/>
    <w:qFormat/>
    <w:rsid w:val="00266D96"/>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266D9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66D96"/>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266D96"/>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266D96"/>
    <w:pPr>
      <w:spacing w:line="276" w:lineRule="auto"/>
      <w:ind w:left="576"/>
    </w:pPr>
    <w:rPr>
      <w:b/>
      <w:i/>
      <w:szCs w:val="20"/>
    </w:rPr>
  </w:style>
  <w:style w:type="paragraph" w:customStyle="1" w:styleId="DialogContinued">
    <w:name w:val="DialogContinued"/>
    <w:basedOn w:val="Dialog"/>
    <w:qFormat/>
    <w:rsid w:val="00266D96"/>
    <w:pPr>
      <w:ind w:firstLine="0"/>
    </w:pPr>
  </w:style>
  <w:style w:type="paragraph" w:customStyle="1" w:styleId="ParaListUnmarked">
    <w:name w:val="ParaListUnmarked"/>
    <w:qFormat/>
    <w:rsid w:val="00266D96"/>
    <w:pPr>
      <w:spacing w:before="240" w:after="240"/>
      <w:ind w:left="720"/>
    </w:pPr>
    <w:rPr>
      <w:snapToGrid w:val="0"/>
      <w:sz w:val="26"/>
      <w:szCs w:val="20"/>
    </w:rPr>
  </w:style>
  <w:style w:type="paragraph" w:customStyle="1" w:styleId="RecipeContributor">
    <w:name w:val="RecipeContributor"/>
    <w:next w:val="RecipeIngredientList"/>
    <w:qFormat/>
    <w:rsid w:val="00266D96"/>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266D96"/>
    <w:rPr>
      <w:b/>
    </w:rPr>
  </w:style>
  <w:style w:type="paragraph" w:customStyle="1" w:styleId="RecipeNutritionHead">
    <w:name w:val="RecipeNutritionHead"/>
    <w:basedOn w:val="RecipeNutritionInfo"/>
    <w:next w:val="RecipeNutritionInfo"/>
    <w:qFormat/>
    <w:rsid w:val="00266D96"/>
    <w:pPr>
      <w:spacing w:after="0"/>
    </w:pPr>
    <w:rPr>
      <w:b/>
    </w:rPr>
  </w:style>
  <w:style w:type="paragraph" w:styleId="TOC5">
    <w:name w:val="toc 5"/>
    <w:basedOn w:val="Normal"/>
    <w:next w:val="Normal"/>
    <w:autoRedefine/>
    <w:uiPriority w:val="39"/>
    <w:rsid w:val="00266D96"/>
    <w:pPr>
      <w:ind w:left="1800"/>
    </w:pPr>
    <w:rPr>
      <w:rFonts w:eastAsia="Calibri" w:cs="Cordia New"/>
      <w:sz w:val="22"/>
      <w:szCs w:val="22"/>
    </w:rPr>
  </w:style>
  <w:style w:type="paragraph" w:styleId="TOC6">
    <w:name w:val="toc 6"/>
    <w:basedOn w:val="Normal"/>
    <w:next w:val="Normal"/>
    <w:autoRedefine/>
    <w:uiPriority w:val="39"/>
    <w:rsid w:val="00266D96"/>
    <w:pPr>
      <w:ind w:left="2160"/>
    </w:pPr>
    <w:rPr>
      <w:rFonts w:eastAsia="Calibri" w:cs="Cordia New"/>
      <w:sz w:val="22"/>
      <w:szCs w:val="22"/>
    </w:rPr>
  </w:style>
  <w:style w:type="paragraph" w:customStyle="1" w:styleId="RecipeSubhead">
    <w:name w:val="RecipeSubhead"/>
    <w:basedOn w:val="RecipeProcedureHead"/>
    <w:rsid w:val="00266D96"/>
    <w:rPr>
      <w:i/>
    </w:rPr>
  </w:style>
  <w:style w:type="character" w:customStyle="1" w:styleId="KeyTermDefinition">
    <w:name w:val="KeyTermDefinition"/>
    <w:uiPriority w:val="1"/>
    <w:rsid w:val="00266D96"/>
    <w:rPr>
      <w:bdr w:val="none" w:sz="0" w:space="0" w:color="auto"/>
      <w:shd w:val="clear" w:color="auto" w:fill="auto"/>
    </w:rPr>
  </w:style>
  <w:style w:type="paragraph" w:styleId="Header">
    <w:name w:val="header"/>
    <w:basedOn w:val="Normal"/>
    <w:link w:val="HeaderChar"/>
    <w:rsid w:val="00266D96"/>
    <w:pPr>
      <w:tabs>
        <w:tab w:val="center" w:pos="4320"/>
        <w:tab w:val="right" w:pos="8640"/>
      </w:tabs>
    </w:pPr>
  </w:style>
  <w:style w:type="paragraph" w:styleId="Footer">
    <w:name w:val="footer"/>
    <w:basedOn w:val="Normal"/>
    <w:link w:val="FooterChar"/>
    <w:rsid w:val="00266D96"/>
    <w:pPr>
      <w:tabs>
        <w:tab w:val="center" w:pos="4320"/>
        <w:tab w:val="right" w:pos="8640"/>
      </w:tabs>
    </w:pPr>
  </w:style>
  <w:style w:type="character" w:customStyle="1" w:styleId="TwitterLink">
    <w:name w:val="TwitterLink"/>
    <w:uiPriority w:val="1"/>
    <w:rsid w:val="00266D96"/>
    <w:rPr>
      <w:rFonts w:ascii="Courier New" w:hAnsi="Courier New"/>
      <w:u w:val="dash"/>
    </w:rPr>
  </w:style>
  <w:style w:type="character" w:customStyle="1" w:styleId="DigitalLinkID">
    <w:name w:val="DigitalLinkID"/>
    <w:uiPriority w:val="1"/>
    <w:rsid w:val="00266D96"/>
    <w:rPr>
      <w:rFonts w:cs="Courier New"/>
      <w:color w:val="FF0000"/>
      <w:sz w:val="16"/>
      <w:szCs w:val="16"/>
      <w:bdr w:val="none" w:sz="0" w:space="0" w:color="auto"/>
      <w:shd w:val="clear" w:color="auto" w:fill="FFFFFF"/>
    </w:rPr>
  </w:style>
  <w:style w:type="paragraph" w:customStyle="1" w:styleId="DialogSource">
    <w:name w:val="DialogSource"/>
    <w:basedOn w:val="Dialog"/>
    <w:rsid w:val="00266D96"/>
    <w:pPr>
      <w:ind w:left="2880" w:firstLine="0"/>
    </w:pPr>
  </w:style>
  <w:style w:type="character" w:customStyle="1" w:styleId="DigitalOnlyText">
    <w:name w:val="DigitalOnlyText"/>
    <w:uiPriority w:val="1"/>
    <w:rsid w:val="00266D96"/>
    <w:rPr>
      <w:bdr w:val="single" w:sz="2" w:space="0" w:color="002060"/>
      <w:shd w:val="clear" w:color="auto" w:fill="auto"/>
    </w:rPr>
  </w:style>
  <w:style w:type="character" w:customStyle="1" w:styleId="PrintOnlyText">
    <w:name w:val="PrintOnlyText"/>
    <w:uiPriority w:val="1"/>
    <w:rsid w:val="00266D96"/>
    <w:rPr>
      <w:bdr w:val="single" w:sz="2" w:space="0" w:color="FF0000"/>
    </w:rPr>
  </w:style>
  <w:style w:type="paragraph" w:customStyle="1" w:styleId="TableListBulleted">
    <w:name w:val="TableListBulleted"/>
    <w:qFormat/>
    <w:rsid w:val="00266D96"/>
    <w:pPr>
      <w:numPr>
        <w:numId w:val="15"/>
      </w:numPr>
      <w:spacing w:before="120" w:after="120"/>
    </w:pPr>
    <w:rPr>
      <w:rFonts w:ascii="Arial" w:hAnsi="Arial"/>
      <w:snapToGrid w:val="0"/>
      <w:sz w:val="22"/>
      <w:szCs w:val="20"/>
    </w:rPr>
  </w:style>
  <w:style w:type="paragraph" w:customStyle="1" w:styleId="TableListNumbered">
    <w:name w:val="TableListNumbered"/>
    <w:qFormat/>
    <w:rsid w:val="00266D96"/>
    <w:pPr>
      <w:spacing w:before="120" w:after="120"/>
      <w:ind w:left="288" w:hanging="288"/>
    </w:pPr>
    <w:rPr>
      <w:rFonts w:ascii="Arial" w:hAnsi="Arial"/>
      <w:snapToGrid w:val="0"/>
      <w:sz w:val="22"/>
      <w:szCs w:val="20"/>
    </w:rPr>
  </w:style>
  <w:style w:type="paragraph" w:customStyle="1" w:styleId="TableListUnmarked">
    <w:name w:val="TableListUnmarked"/>
    <w:qFormat/>
    <w:rsid w:val="00266D96"/>
    <w:pPr>
      <w:spacing w:before="120" w:after="120"/>
      <w:ind w:left="288"/>
    </w:pPr>
    <w:rPr>
      <w:rFonts w:ascii="Arial" w:hAnsi="Arial"/>
      <w:snapToGrid w:val="0"/>
      <w:sz w:val="22"/>
      <w:szCs w:val="20"/>
    </w:rPr>
  </w:style>
  <w:style w:type="paragraph" w:customStyle="1" w:styleId="TableSubhead">
    <w:name w:val="TableSubhead"/>
    <w:qFormat/>
    <w:rsid w:val="00266D96"/>
    <w:pPr>
      <w:ind w:left="144"/>
    </w:pPr>
    <w:rPr>
      <w:rFonts w:ascii="Arial" w:hAnsi="Arial"/>
      <w:b/>
      <w:snapToGrid w:val="0"/>
      <w:sz w:val="22"/>
      <w:szCs w:val="20"/>
    </w:rPr>
  </w:style>
  <w:style w:type="paragraph" w:customStyle="1" w:styleId="TabularSource">
    <w:name w:val="TabularSource"/>
    <w:basedOn w:val="TabularEntry"/>
    <w:qFormat/>
    <w:rsid w:val="00266D96"/>
    <w:pPr>
      <w:spacing w:before="120" w:after="120"/>
      <w:ind w:left="1440"/>
    </w:pPr>
    <w:rPr>
      <w:sz w:val="20"/>
    </w:rPr>
  </w:style>
  <w:style w:type="paragraph" w:customStyle="1" w:styleId="ExtractListUnmarked">
    <w:name w:val="ExtractListUnmarked"/>
    <w:qFormat/>
    <w:rsid w:val="00266D96"/>
    <w:pPr>
      <w:spacing w:before="120" w:after="120"/>
      <w:ind w:left="2880"/>
    </w:pPr>
    <w:rPr>
      <w:noProof/>
      <w:szCs w:val="20"/>
    </w:rPr>
  </w:style>
  <w:style w:type="character" w:customStyle="1" w:styleId="DigitalLinkAnchorText">
    <w:name w:val="DigitalLinkAnchorText"/>
    <w:rsid w:val="00266D96"/>
    <w:rPr>
      <w:bdr w:val="none" w:sz="0" w:space="0" w:color="auto"/>
      <w:shd w:val="clear" w:color="auto" w:fill="D6E3BC"/>
    </w:rPr>
  </w:style>
  <w:style w:type="character" w:customStyle="1" w:styleId="DigitalLinkDestination">
    <w:name w:val="DigitalLinkDestination"/>
    <w:rsid w:val="00266D96"/>
    <w:rPr>
      <w:bdr w:val="none" w:sz="0" w:space="0" w:color="auto"/>
      <w:shd w:val="clear" w:color="auto" w:fill="EAF1DD"/>
    </w:rPr>
  </w:style>
  <w:style w:type="paragraph" w:customStyle="1" w:styleId="FeatureRecipeTitleAlternative">
    <w:name w:val="FeatureRecipeTitleAlternative"/>
    <w:basedOn w:val="RecipeTitleAlternative"/>
    <w:rsid w:val="00266D96"/>
    <w:pPr>
      <w:shd w:val="pct20" w:color="auto" w:fill="auto"/>
    </w:pPr>
  </w:style>
  <w:style w:type="paragraph" w:customStyle="1" w:styleId="FeatureSubRecipeTitle">
    <w:name w:val="FeatureSubRecipeTitle"/>
    <w:basedOn w:val="RecipeSubrecipeTitle"/>
    <w:rsid w:val="00266D96"/>
    <w:pPr>
      <w:shd w:val="pct20" w:color="auto" w:fill="auto"/>
    </w:pPr>
  </w:style>
  <w:style w:type="paragraph" w:customStyle="1" w:styleId="FeatureRecipeTool">
    <w:name w:val="FeatureRecipeTool"/>
    <w:basedOn w:val="RecipeTool"/>
    <w:rsid w:val="00266D96"/>
    <w:pPr>
      <w:shd w:val="pct20" w:color="auto" w:fill="auto"/>
    </w:pPr>
  </w:style>
  <w:style w:type="paragraph" w:customStyle="1" w:styleId="FeatureRecipeIntro">
    <w:name w:val="FeatureRecipeIntro"/>
    <w:basedOn w:val="RecipeIntro"/>
    <w:rsid w:val="00266D96"/>
    <w:pPr>
      <w:shd w:val="pct20" w:color="auto" w:fill="auto"/>
    </w:pPr>
  </w:style>
  <w:style w:type="paragraph" w:customStyle="1" w:styleId="FeatureRecipeIntroHead">
    <w:name w:val="FeatureRecipeIntroHead"/>
    <w:basedOn w:val="RecipeIntroHead"/>
    <w:rsid w:val="00266D96"/>
    <w:pPr>
      <w:shd w:val="pct20" w:color="auto" w:fill="auto"/>
    </w:pPr>
  </w:style>
  <w:style w:type="paragraph" w:customStyle="1" w:styleId="FeatureRecipeContributor">
    <w:name w:val="FeatureRecipeContributor"/>
    <w:basedOn w:val="RecipeContributor"/>
    <w:rsid w:val="00266D96"/>
    <w:pPr>
      <w:shd w:val="pct20" w:color="auto" w:fill="auto"/>
    </w:pPr>
  </w:style>
  <w:style w:type="paragraph" w:customStyle="1" w:styleId="FeatureRecipeIngredientHead">
    <w:name w:val="FeatureRecipeIngredientHead"/>
    <w:basedOn w:val="RecipeIngredientHead"/>
    <w:rsid w:val="00266D96"/>
    <w:pPr>
      <w:shd w:val="pct20" w:color="auto" w:fill="auto"/>
    </w:pPr>
  </w:style>
  <w:style w:type="paragraph" w:customStyle="1" w:styleId="FeatureRecipeIngredientSubhead">
    <w:name w:val="FeatureRecipeIngredientSubhead"/>
    <w:basedOn w:val="RecipeIngredientSubhead"/>
    <w:rsid w:val="00266D96"/>
    <w:pPr>
      <w:shd w:val="pct20" w:color="auto" w:fill="auto"/>
    </w:pPr>
  </w:style>
  <w:style w:type="paragraph" w:customStyle="1" w:styleId="FeatureRecipeProcedureHead">
    <w:name w:val="FeatureRecipeProcedureHead"/>
    <w:basedOn w:val="RecipeProcedureHead"/>
    <w:rsid w:val="00266D96"/>
    <w:pPr>
      <w:shd w:val="pct20" w:color="auto" w:fill="FFFFFF"/>
    </w:pPr>
  </w:style>
  <w:style w:type="paragraph" w:customStyle="1" w:styleId="FeatureRecipeTime">
    <w:name w:val="FeatureRecipeTime"/>
    <w:basedOn w:val="RecipeTime"/>
    <w:rsid w:val="00266D96"/>
    <w:pPr>
      <w:shd w:val="pct20" w:color="auto" w:fill="auto"/>
    </w:pPr>
  </w:style>
  <w:style w:type="paragraph" w:customStyle="1" w:styleId="FeatureRecipeSubhead">
    <w:name w:val="FeatureRecipeSubhead"/>
    <w:basedOn w:val="RecipeSubhead"/>
    <w:rsid w:val="00266D96"/>
    <w:pPr>
      <w:shd w:val="pct20" w:color="auto" w:fill="FFFFFF"/>
    </w:pPr>
  </w:style>
  <w:style w:type="paragraph" w:customStyle="1" w:styleId="FeatureRecipeVariationTitle">
    <w:name w:val="FeatureRecipeVariationTitle"/>
    <w:basedOn w:val="RecipeVariationTitle"/>
    <w:rsid w:val="00266D96"/>
    <w:pPr>
      <w:shd w:val="pct20" w:color="auto" w:fill="auto"/>
    </w:pPr>
  </w:style>
  <w:style w:type="paragraph" w:customStyle="1" w:styleId="FeatureRecipeVariationHead">
    <w:name w:val="FeatureRecipeVariationHead"/>
    <w:basedOn w:val="RecipeVariationHead"/>
    <w:rsid w:val="00266D96"/>
    <w:pPr>
      <w:shd w:val="pct20" w:color="auto" w:fill="auto"/>
    </w:pPr>
  </w:style>
  <w:style w:type="paragraph" w:customStyle="1" w:styleId="FeaturerecipeVariationPara">
    <w:name w:val="FeaturerecipeVariationPara"/>
    <w:basedOn w:val="RecipeVariationPara"/>
    <w:rsid w:val="00266D96"/>
    <w:pPr>
      <w:shd w:val="pct20" w:color="auto" w:fill="auto"/>
    </w:pPr>
  </w:style>
  <w:style w:type="paragraph" w:customStyle="1" w:styleId="FeatureRecipeNoteHead">
    <w:name w:val="FeatureRecipeNoteHead"/>
    <w:basedOn w:val="RecipeNoteHead"/>
    <w:rsid w:val="00266D96"/>
    <w:pPr>
      <w:shd w:val="pct20" w:color="auto" w:fill="auto"/>
    </w:pPr>
  </w:style>
  <w:style w:type="paragraph" w:customStyle="1" w:styleId="FeatureRecipeNotePara">
    <w:name w:val="FeatureRecipeNotePara"/>
    <w:basedOn w:val="RecipeNotePara"/>
    <w:rsid w:val="00266D96"/>
    <w:pPr>
      <w:shd w:val="pct20" w:color="auto" w:fill="auto"/>
    </w:pPr>
  </w:style>
  <w:style w:type="paragraph" w:customStyle="1" w:styleId="FeatureRecipeNutritionInfo">
    <w:name w:val="FeatureRecipeNutritionInfo"/>
    <w:basedOn w:val="RecipeNutritionInfo"/>
    <w:rsid w:val="00266D96"/>
    <w:pPr>
      <w:shd w:val="pct20" w:color="auto" w:fill="auto"/>
    </w:pPr>
  </w:style>
  <w:style w:type="paragraph" w:customStyle="1" w:styleId="FeatureRecipeNutritionHead">
    <w:name w:val="FeatureRecipeNutritionHead"/>
    <w:basedOn w:val="RecipeNutritionHead"/>
    <w:rsid w:val="00266D96"/>
    <w:pPr>
      <w:shd w:val="pct20" w:color="auto" w:fill="auto"/>
    </w:pPr>
  </w:style>
  <w:style w:type="paragraph" w:customStyle="1" w:styleId="FeatureRecipeFootnote">
    <w:name w:val="FeatureRecipeFootnote"/>
    <w:basedOn w:val="RecipeFootnote"/>
    <w:rsid w:val="00266D96"/>
    <w:pPr>
      <w:shd w:val="pct20" w:color="auto" w:fill="auto"/>
    </w:pPr>
  </w:style>
  <w:style w:type="paragraph" w:customStyle="1" w:styleId="FeatureRecipeTableHead">
    <w:name w:val="FeatureRecipeTableHead"/>
    <w:basedOn w:val="RecipeTableHead"/>
    <w:rsid w:val="00266D96"/>
    <w:pPr>
      <w:shd w:val="pct20" w:color="auto" w:fill="auto"/>
    </w:pPr>
  </w:style>
  <w:style w:type="paragraph" w:customStyle="1" w:styleId="CopyrightLine">
    <w:name w:val="CopyrightLine"/>
    <w:qFormat/>
    <w:rsid w:val="00266D96"/>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266D96"/>
    <w:rPr>
      <w:rFonts w:ascii="Courier New" w:hAnsi="Courier New"/>
      <w:bdr w:val="single" w:sz="2" w:space="0" w:color="FF0000"/>
    </w:rPr>
  </w:style>
  <w:style w:type="character" w:customStyle="1" w:styleId="DigitalOnlyURL">
    <w:name w:val="DigitalOnlyURL"/>
    <w:uiPriority w:val="1"/>
    <w:rsid w:val="00266D96"/>
    <w:rPr>
      <w:rFonts w:ascii="Courier New" w:hAnsi="Courier New"/>
      <w:bdr w:val="single" w:sz="2" w:space="0" w:color="002060"/>
      <w:shd w:val="clear" w:color="auto" w:fill="auto"/>
    </w:rPr>
  </w:style>
  <w:style w:type="paragraph" w:styleId="TOC1">
    <w:name w:val="toc 1"/>
    <w:basedOn w:val="Normal"/>
    <w:next w:val="Normal"/>
    <w:autoRedefine/>
    <w:rsid w:val="00266D96"/>
  </w:style>
  <w:style w:type="paragraph" w:styleId="TOC2">
    <w:name w:val="toc 2"/>
    <w:basedOn w:val="Normal"/>
    <w:next w:val="Normal"/>
    <w:autoRedefine/>
    <w:rsid w:val="00266D96"/>
    <w:pPr>
      <w:ind w:left="240"/>
    </w:pPr>
  </w:style>
  <w:style w:type="paragraph" w:styleId="TOC3">
    <w:name w:val="toc 3"/>
    <w:basedOn w:val="Normal"/>
    <w:next w:val="Normal"/>
    <w:autoRedefine/>
    <w:rsid w:val="00266D96"/>
    <w:pPr>
      <w:ind w:left="480"/>
    </w:pPr>
  </w:style>
  <w:style w:type="character" w:customStyle="1" w:styleId="FigureSourceChar">
    <w:name w:val="FigureSource Char"/>
    <w:link w:val="FigureSource"/>
    <w:rsid w:val="00266D96"/>
    <w:rPr>
      <w:rFonts w:ascii="Arial" w:hAnsi="Arial"/>
      <w:sz w:val="22"/>
      <w:szCs w:val="20"/>
    </w:rPr>
  </w:style>
  <w:style w:type="numbering" w:styleId="111111">
    <w:name w:val="Outline List 2"/>
    <w:basedOn w:val="NoList"/>
    <w:rsid w:val="00266D96"/>
    <w:pPr>
      <w:numPr>
        <w:numId w:val="17"/>
      </w:numPr>
    </w:pPr>
  </w:style>
  <w:style w:type="numbering" w:styleId="1ai">
    <w:name w:val="Outline List 1"/>
    <w:basedOn w:val="NoList"/>
    <w:rsid w:val="00266D96"/>
    <w:pPr>
      <w:numPr>
        <w:numId w:val="18"/>
      </w:numPr>
    </w:pPr>
  </w:style>
  <w:style w:type="numbering" w:styleId="ArticleSection">
    <w:name w:val="Outline List 3"/>
    <w:basedOn w:val="NoList"/>
    <w:rsid w:val="00266D96"/>
    <w:pPr>
      <w:numPr>
        <w:numId w:val="19"/>
      </w:numPr>
    </w:pPr>
  </w:style>
  <w:style w:type="paragraph" w:styleId="BlockText">
    <w:name w:val="Block Text"/>
    <w:basedOn w:val="Normal"/>
    <w:rsid w:val="00266D96"/>
    <w:pPr>
      <w:spacing w:after="120"/>
      <w:ind w:left="1440" w:right="1440"/>
    </w:pPr>
  </w:style>
  <w:style w:type="paragraph" w:styleId="BodyText">
    <w:name w:val="Body Text"/>
    <w:basedOn w:val="Normal"/>
    <w:link w:val="BodyTextChar"/>
    <w:rsid w:val="00266D96"/>
    <w:pPr>
      <w:spacing w:after="120"/>
    </w:pPr>
  </w:style>
  <w:style w:type="paragraph" w:styleId="BodyText2">
    <w:name w:val="Body Text 2"/>
    <w:basedOn w:val="Normal"/>
    <w:link w:val="BodyText2Char"/>
    <w:rsid w:val="00266D96"/>
    <w:pPr>
      <w:spacing w:after="120" w:line="480" w:lineRule="auto"/>
    </w:pPr>
  </w:style>
  <w:style w:type="paragraph" w:styleId="BodyText3">
    <w:name w:val="Body Text 3"/>
    <w:basedOn w:val="Normal"/>
    <w:link w:val="BodyText3Char"/>
    <w:rsid w:val="00266D96"/>
    <w:pPr>
      <w:spacing w:after="120"/>
    </w:pPr>
    <w:rPr>
      <w:sz w:val="16"/>
      <w:szCs w:val="16"/>
    </w:rPr>
  </w:style>
  <w:style w:type="paragraph" w:styleId="BodyTextFirstIndent">
    <w:name w:val="Body Text First Indent"/>
    <w:basedOn w:val="BodyText"/>
    <w:link w:val="BodyTextFirstIndentChar"/>
    <w:rsid w:val="00266D96"/>
    <w:pPr>
      <w:ind w:firstLine="210"/>
    </w:pPr>
  </w:style>
  <w:style w:type="paragraph" w:styleId="BodyTextIndent">
    <w:name w:val="Body Text Indent"/>
    <w:basedOn w:val="Normal"/>
    <w:link w:val="BodyTextIndentChar"/>
    <w:rsid w:val="00266D96"/>
    <w:pPr>
      <w:spacing w:after="120"/>
      <w:ind w:left="360"/>
    </w:pPr>
  </w:style>
  <w:style w:type="paragraph" w:styleId="BodyTextFirstIndent2">
    <w:name w:val="Body Text First Indent 2"/>
    <w:basedOn w:val="BodyTextIndent"/>
    <w:link w:val="BodyTextFirstIndent2Char"/>
    <w:rsid w:val="00266D96"/>
    <w:pPr>
      <w:ind w:firstLine="210"/>
    </w:pPr>
  </w:style>
  <w:style w:type="paragraph" w:styleId="BodyTextIndent2">
    <w:name w:val="Body Text Indent 2"/>
    <w:basedOn w:val="Normal"/>
    <w:link w:val="BodyTextIndent2Char"/>
    <w:rsid w:val="00266D96"/>
    <w:pPr>
      <w:spacing w:after="120" w:line="480" w:lineRule="auto"/>
      <w:ind w:left="360"/>
    </w:pPr>
  </w:style>
  <w:style w:type="paragraph" w:styleId="BodyTextIndent3">
    <w:name w:val="Body Text Indent 3"/>
    <w:basedOn w:val="Normal"/>
    <w:link w:val="BodyTextIndent3Char"/>
    <w:rsid w:val="00266D96"/>
    <w:pPr>
      <w:spacing w:after="120"/>
      <w:ind w:left="360"/>
    </w:pPr>
    <w:rPr>
      <w:sz w:val="16"/>
      <w:szCs w:val="16"/>
    </w:rPr>
  </w:style>
  <w:style w:type="paragraph" w:styleId="Caption">
    <w:name w:val="caption"/>
    <w:basedOn w:val="Normal"/>
    <w:next w:val="Normal"/>
    <w:qFormat/>
    <w:rsid w:val="00266D96"/>
    <w:rPr>
      <w:b/>
      <w:bCs/>
      <w:sz w:val="20"/>
      <w:szCs w:val="20"/>
    </w:rPr>
  </w:style>
  <w:style w:type="paragraph" w:styleId="Closing">
    <w:name w:val="Closing"/>
    <w:basedOn w:val="Normal"/>
    <w:link w:val="ClosingChar"/>
    <w:rsid w:val="00266D96"/>
    <w:pPr>
      <w:ind w:left="4320"/>
    </w:pPr>
  </w:style>
  <w:style w:type="paragraph" w:styleId="Date">
    <w:name w:val="Date"/>
    <w:basedOn w:val="Normal"/>
    <w:next w:val="Normal"/>
    <w:link w:val="DateChar"/>
    <w:rsid w:val="00266D96"/>
  </w:style>
  <w:style w:type="paragraph" w:styleId="DocumentMap">
    <w:name w:val="Document Map"/>
    <w:basedOn w:val="Normal"/>
    <w:link w:val="DocumentMapChar"/>
    <w:rsid w:val="00266D96"/>
    <w:pPr>
      <w:shd w:val="clear" w:color="auto" w:fill="000080"/>
    </w:pPr>
    <w:rPr>
      <w:rFonts w:ascii="Tahoma" w:hAnsi="Tahoma" w:cs="Tahoma"/>
      <w:sz w:val="20"/>
      <w:szCs w:val="20"/>
    </w:rPr>
  </w:style>
  <w:style w:type="paragraph" w:styleId="E-mailSignature">
    <w:name w:val="E-mail Signature"/>
    <w:basedOn w:val="Normal"/>
    <w:link w:val="E-mailSignatureChar"/>
    <w:rsid w:val="00266D96"/>
  </w:style>
  <w:style w:type="character" w:styleId="EndnoteReference">
    <w:name w:val="endnote reference"/>
    <w:rsid w:val="00266D96"/>
    <w:rPr>
      <w:vertAlign w:val="superscript"/>
    </w:rPr>
  </w:style>
  <w:style w:type="paragraph" w:styleId="EndnoteText">
    <w:name w:val="endnote text"/>
    <w:basedOn w:val="Normal"/>
    <w:link w:val="EndnoteTextChar"/>
    <w:rsid w:val="00266D96"/>
    <w:rPr>
      <w:sz w:val="20"/>
      <w:szCs w:val="20"/>
    </w:rPr>
  </w:style>
  <w:style w:type="paragraph" w:styleId="EnvelopeAddress">
    <w:name w:val="envelope address"/>
    <w:basedOn w:val="Normal"/>
    <w:rsid w:val="00266D9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66D96"/>
    <w:rPr>
      <w:rFonts w:ascii="Arial" w:hAnsi="Arial" w:cs="Arial"/>
      <w:sz w:val="20"/>
      <w:szCs w:val="20"/>
    </w:rPr>
  </w:style>
  <w:style w:type="character" w:styleId="FootnoteReference">
    <w:name w:val="footnote reference"/>
    <w:rsid w:val="00266D96"/>
    <w:rPr>
      <w:vertAlign w:val="superscript"/>
    </w:rPr>
  </w:style>
  <w:style w:type="paragraph" w:styleId="FootnoteText">
    <w:name w:val="footnote text"/>
    <w:basedOn w:val="Normal"/>
    <w:link w:val="FootnoteTextChar"/>
    <w:rsid w:val="00266D96"/>
    <w:rPr>
      <w:sz w:val="20"/>
      <w:szCs w:val="20"/>
    </w:rPr>
  </w:style>
  <w:style w:type="paragraph" w:styleId="HTMLAddress">
    <w:name w:val="HTML Address"/>
    <w:basedOn w:val="Normal"/>
    <w:link w:val="HTMLAddressChar"/>
    <w:rsid w:val="00266D96"/>
    <w:rPr>
      <w:i/>
      <w:iCs/>
    </w:rPr>
  </w:style>
  <w:style w:type="paragraph" w:styleId="HTMLPreformatted">
    <w:name w:val="HTML Preformatted"/>
    <w:basedOn w:val="Normal"/>
    <w:link w:val="HTMLPreformattedChar"/>
    <w:rsid w:val="00266D96"/>
    <w:rPr>
      <w:rFonts w:ascii="Courier New" w:hAnsi="Courier New" w:cs="Courier New"/>
      <w:sz w:val="20"/>
      <w:szCs w:val="20"/>
    </w:rPr>
  </w:style>
  <w:style w:type="paragraph" w:styleId="Index10">
    <w:name w:val="index 1"/>
    <w:basedOn w:val="Normal"/>
    <w:next w:val="Normal"/>
    <w:autoRedefine/>
    <w:rsid w:val="00266D96"/>
    <w:pPr>
      <w:ind w:left="240" w:hanging="240"/>
    </w:pPr>
  </w:style>
  <w:style w:type="paragraph" w:styleId="Index20">
    <w:name w:val="index 2"/>
    <w:basedOn w:val="Normal"/>
    <w:next w:val="Normal"/>
    <w:autoRedefine/>
    <w:rsid w:val="00266D96"/>
    <w:pPr>
      <w:ind w:left="480" w:hanging="240"/>
    </w:pPr>
  </w:style>
  <w:style w:type="paragraph" w:styleId="Index30">
    <w:name w:val="index 3"/>
    <w:basedOn w:val="Normal"/>
    <w:next w:val="Normal"/>
    <w:autoRedefine/>
    <w:rsid w:val="00266D96"/>
    <w:pPr>
      <w:ind w:left="720" w:hanging="240"/>
    </w:pPr>
  </w:style>
  <w:style w:type="paragraph" w:styleId="Index4">
    <w:name w:val="index 4"/>
    <w:basedOn w:val="Normal"/>
    <w:next w:val="Normal"/>
    <w:autoRedefine/>
    <w:rsid w:val="00266D96"/>
    <w:pPr>
      <w:ind w:left="960" w:hanging="240"/>
    </w:pPr>
  </w:style>
  <w:style w:type="paragraph" w:styleId="Index5">
    <w:name w:val="index 5"/>
    <w:basedOn w:val="Normal"/>
    <w:next w:val="Normal"/>
    <w:autoRedefine/>
    <w:rsid w:val="00266D96"/>
    <w:pPr>
      <w:ind w:left="1200" w:hanging="240"/>
    </w:pPr>
  </w:style>
  <w:style w:type="paragraph" w:styleId="Index6">
    <w:name w:val="index 6"/>
    <w:basedOn w:val="Normal"/>
    <w:next w:val="Normal"/>
    <w:autoRedefine/>
    <w:rsid w:val="00266D96"/>
    <w:pPr>
      <w:ind w:left="1440" w:hanging="240"/>
    </w:pPr>
  </w:style>
  <w:style w:type="paragraph" w:styleId="Index7">
    <w:name w:val="index 7"/>
    <w:basedOn w:val="Normal"/>
    <w:next w:val="Normal"/>
    <w:autoRedefine/>
    <w:rsid w:val="00266D96"/>
    <w:pPr>
      <w:ind w:left="1680" w:hanging="240"/>
    </w:pPr>
  </w:style>
  <w:style w:type="paragraph" w:styleId="Index8">
    <w:name w:val="index 8"/>
    <w:basedOn w:val="Normal"/>
    <w:next w:val="Normal"/>
    <w:autoRedefine/>
    <w:rsid w:val="00266D96"/>
    <w:pPr>
      <w:ind w:left="1920" w:hanging="240"/>
    </w:pPr>
  </w:style>
  <w:style w:type="paragraph" w:styleId="Index9">
    <w:name w:val="index 9"/>
    <w:basedOn w:val="Normal"/>
    <w:next w:val="Normal"/>
    <w:autoRedefine/>
    <w:rsid w:val="00266D96"/>
    <w:pPr>
      <w:ind w:left="2160" w:hanging="240"/>
    </w:pPr>
  </w:style>
  <w:style w:type="paragraph" w:styleId="IndexHeading">
    <w:name w:val="index heading"/>
    <w:basedOn w:val="Normal"/>
    <w:next w:val="Index10"/>
    <w:rsid w:val="00266D96"/>
    <w:rPr>
      <w:rFonts w:ascii="Arial" w:hAnsi="Arial" w:cs="Arial"/>
      <w:b/>
      <w:bCs/>
    </w:rPr>
  </w:style>
  <w:style w:type="paragraph" w:styleId="List">
    <w:name w:val="List"/>
    <w:basedOn w:val="Normal"/>
    <w:rsid w:val="00266D96"/>
    <w:pPr>
      <w:ind w:left="360" w:hanging="360"/>
    </w:pPr>
  </w:style>
  <w:style w:type="paragraph" w:styleId="List2">
    <w:name w:val="List 2"/>
    <w:basedOn w:val="Normal"/>
    <w:rsid w:val="00266D96"/>
    <w:pPr>
      <w:ind w:left="720" w:hanging="360"/>
    </w:pPr>
  </w:style>
  <w:style w:type="paragraph" w:styleId="List3">
    <w:name w:val="List 3"/>
    <w:basedOn w:val="Normal"/>
    <w:rsid w:val="00266D96"/>
    <w:pPr>
      <w:ind w:left="1080" w:hanging="360"/>
    </w:pPr>
  </w:style>
  <w:style w:type="paragraph" w:styleId="List4">
    <w:name w:val="List 4"/>
    <w:basedOn w:val="Normal"/>
    <w:rsid w:val="00266D96"/>
    <w:pPr>
      <w:ind w:left="1440" w:hanging="360"/>
    </w:pPr>
  </w:style>
  <w:style w:type="paragraph" w:styleId="List5">
    <w:name w:val="List 5"/>
    <w:basedOn w:val="Normal"/>
    <w:rsid w:val="00266D96"/>
    <w:pPr>
      <w:ind w:left="1800" w:hanging="360"/>
    </w:pPr>
  </w:style>
  <w:style w:type="paragraph" w:styleId="ListBullet2">
    <w:name w:val="List Bullet 2"/>
    <w:basedOn w:val="Normal"/>
    <w:rsid w:val="00266D96"/>
    <w:pPr>
      <w:numPr>
        <w:numId w:val="20"/>
      </w:numPr>
    </w:pPr>
  </w:style>
  <w:style w:type="paragraph" w:styleId="ListBullet3">
    <w:name w:val="List Bullet 3"/>
    <w:basedOn w:val="Normal"/>
    <w:rsid w:val="00266D96"/>
    <w:pPr>
      <w:numPr>
        <w:numId w:val="21"/>
      </w:numPr>
    </w:pPr>
  </w:style>
  <w:style w:type="paragraph" w:styleId="ListBullet4">
    <w:name w:val="List Bullet 4"/>
    <w:basedOn w:val="Normal"/>
    <w:rsid w:val="00266D96"/>
    <w:pPr>
      <w:numPr>
        <w:numId w:val="22"/>
      </w:numPr>
    </w:pPr>
  </w:style>
  <w:style w:type="paragraph" w:styleId="ListBullet5">
    <w:name w:val="List Bullet 5"/>
    <w:basedOn w:val="Normal"/>
    <w:rsid w:val="00266D96"/>
    <w:pPr>
      <w:numPr>
        <w:numId w:val="23"/>
      </w:numPr>
    </w:pPr>
  </w:style>
  <w:style w:type="paragraph" w:styleId="ListContinue">
    <w:name w:val="List Continue"/>
    <w:basedOn w:val="Normal"/>
    <w:rsid w:val="00266D96"/>
    <w:pPr>
      <w:spacing w:after="120"/>
      <w:ind w:left="360"/>
    </w:pPr>
  </w:style>
  <w:style w:type="paragraph" w:styleId="ListContinue2">
    <w:name w:val="List Continue 2"/>
    <w:basedOn w:val="Normal"/>
    <w:rsid w:val="00266D96"/>
    <w:pPr>
      <w:spacing w:after="120"/>
      <w:ind w:left="720"/>
    </w:pPr>
  </w:style>
  <w:style w:type="paragraph" w:styleId="ListContinue3">
    <w:name w:val="List Continue 3"/>
    <w:basedOn w:val="Normal"/>
    <w:rsid w:val="00266D96"/>
    <w:pPr>
      <w:spacing w:after="120"/>
      <w:ind w:left="1080"/>
    </w:pPr>
  </w:style>
  <w:style w:type="paragraph" w:styleId="ListContinue4">
    <w:name w:val="List Continue 4"/>
    <w:basedOn w:val="Normal"/>
    <w:rsid w:val="00266D96"/>
    <w:pPr>
      <w:spacing w:after="120"/>
      <w:ind w:left="1440"/>
    </w:pPr>
  </w:style>
  <w:style w:type="paragraph" w:styleId="ListContinue5">
    <w:name w:val="List Continue 5"/>
    <w:basedOn w:val="Normal"/>
    <w:rsid w:val="00266D96"/>
    <w:pPr>
      <w:spacing w:after="120"/>
      <w:ind w:left="1800"/>
    </w:pPr>
  </w:style>
  <w:style w:type="paragraph" w:styleId="ListNumber">
    <w:name w:val="List Number"/>
    <w:basedOn w:val="Normal"/>
    <w:rsid w:val="00266D96"/>
    <w:pPr>
      <w:numPr>
        <w:numId w:val="24"/>
      </w:numPr>
    </w:pPr>
  </w:style>
  <w:style w:type="paragraph" w:styleId="ListNumber2">
    <w:name w:val="List Number 2"/>
    <w:basedOn w:val="Normal"/>
    <w:rsid w:val="00266D96"/>
    <w:pPr>
      <w:numPr>
        <w:numId w:val="25"/>
      </w:numPr>
    </w:pPr>
  </w:style>
  <w:style w:type="paragraph" w:styleId="ListNumber3">
    <w:name w:val="List Number 3"/>
    <w:basedOn w:val="Normal"/>
    <w:rsid w:val="00266D96"/>
    <w:pPr>
      <w:numPr>
        <w:numId w:val="26"/>
      </w:numPr>
    </w:pPr>
  </w:style>
  <w:style w:type="paragraph" w:styleId="ListNumber4">
    <w:name w:val="List Number 4"/>
    <w:basedOn w:val="Normal"/>
    <w:rsid w:val="00266D96"/>
    <w:pPr>
      <w:numPr>
        <w:numId w:val="27"/>
      </w:numPr>
    </w:pPr>
  </w:style>
  <w:style w:type="paragraph" w:styleId="ListNumber5">
    <w:name w:val="List Number 5"/>
    <w:basedOn w:val="Normal"/>
    <w:rsid w:val="00266D96"/>
    <w:pPr>
      <w:numPr>
        <w:numId w:val="28"/>
      </w:numPr>
    </w:pPr>
  </w:style>
  <w:style w:type="paragraph" w:styleId="MacroText">
    <w:name w:val="macro"/>
    <w:link w:val="MacroTextChar"/>
    <w:rsid w:val="00266D9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paragraph" w:styleId="MessageHeader">
    <w:name w:val="Message Header"/>
    <w:basedOn w:val="Normal"/>
    <w:link w:val="MessageHeaderChar"/>
    <w:rsid w:val="00266D9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266D96"/>
  </w:style>
  <w:style w:type="paragraph" w:styleId="NormalIndent">
    <w:name w:val="Normal Indent"/>
    <w:basedOn w:val="Normal"/>
    <w:rsid w:val="00266D96"/>
    <w:pPr>
      <w:ind w:left="720"/>
    </w:pPr>
  </w:style>
  <w:style w:type="paragraph" w:styleId="NoteHeading">
    <w:name w:val="Note Heading"/>
    <w:basedOn w:val="Normal"/>
    <w:next w:val="Normal"/>
    <w:link w:val="NoteHeadingChar"/>
    <w:rsid w:val="00266D96"/>
  </w:style>
  <w:style w:type="paragraph" w:styleId="PlainText">
    <w:name w:val="Plain Text"/>
    <w:basedOn w:val="Normal"/>
    <w:link w:val="PlainTextChar"/>
    <w:rsid w:val="00266D96"/>
    <w:rPr>
      <w:rFonts w:ascii="Courier New" w:hAnsi="Courier New" w:cs="Courier New"/>
      <w:sz w:val="20"/>
      <w:szCs w:val="20"/>
    </w:rPr>
  </w:style>
  <w:style w:type="paragraph" w:styleId="Signature">
    <w:name w:val="Signature"/>
    <w:basedOn w:val="Normal"/>
    <w:link w:val="SignatureChar"/>
    <w:rsid w:val="00266D96"/>
    <w:pPr>
      <w:ind w:left="4320"/>
    </w:pPr>
  </w:style>
  <w:style w:type="table" w:styleId="Table3Deffects1">
    <w:name w:val="Table 3D effects 1"/>
    <w:basedOn w:val="TableNormal"/>
    <w:rsid w:val="00266D96"/>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66D96"/>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66D96"/>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66D96"/>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66D96"/>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66D96"/>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66D96"/>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66D96"/>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66D96"/>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66D96"/>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66D96"/>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66D96"/>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66D96"/>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66D96"/>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66D96"/>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66D96"/>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66D96"/>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66D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66D96"/>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66D96"/>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66D96"/>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66D96"/>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66D96"/>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66D96"/>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66D96"/>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66D96"/>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66D96"/>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66D96"/>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66D96"/>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66D96"/>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66D96"/>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66D96"/>
    <w:pPr>
      <w:ind w:left="240" w:hanging="240"/>
    </w:pPr>
  </w:style>
  <w:style w:type="paragraph" w:styleId="TableofFigures">
    <w:name w:val="table of figures"/>
    <w:basedOn w:val="Normal"/>
    <w:next w:val="Normal"/>
    <w:rsid w:val="00266D96"/>
  </w:style>
  <w:style w:type="table" w:styleId="TableProfessional">
    <w:name w:val="Table Professional"/>
    <w:basedOn w:val="TableNormal"/>
    <w:rsid w:val="00266D96"/>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66D96"/>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66D96"/>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66D96"/>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66D96"/>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66D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66D96"/>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66D96"/>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66D96"/>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66D96"/>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266D96"/>
    <w:pPr>
      <w:spacing w:before="120"/>
    </w:pPr>
    <w:rPr>
      <w:rFonts w:ascii="Arial" w:hAnsi="Arial" w:cs="Arial"/>
      <w:b/>
      <w:bCs/>
    </w:rPr>
  </w:style>
  <w:style w:type="paragraph" w:styleId="TOC4">
    <w:name w:val="toc 4"/>
    <w:basedOn w:val="Normal"/>
    <w:next w:val="Normal"/>
    <w:autoRedefine/>
    <w:rsid w:val="00266D96"/>
    <w:pPr>
      <w:ind w:left="720"/>
    </w:pPr>
  </w:style>
  <w:style w:type="paragraph" w:styleId="TOC7">
    <w:name w:val="toc 7"/>
    <w:basedOn w:val="Normal"/>
    <w:next w:val="Normal"/>
    <w:autoRedefine/>
    <w:rsid w:val="00266D96"/>
    <w:pPr>
      <w:ind w:left="1440"/>
    </w:pPr>
  </w:style>
  <w:style w:type="paragraph" w:styleId="TOC8">
    <w:name w:val="toc 8"/>
    <w:basedOn w:val="Normal"/>
    <w:next w:val="Normal"/>
    <w:autoRedefine/>
    <w:rsid w:val="00266D96"/>
    <w:pPr>
      <w:ind w:left="1680"/>
    </w:pPr>
  </w:style>
  <w:style w:type="paragraph" w:styleId="TOC9">
    <w:name w:val="toc 9"/>
    <w:basedOn w:val="Normal"/>
    <w:next w:val="Normal"/>
    <w:autoRedefine/>
    <w:rsid w:val="00266D96"/>
    <w:pPr>
      <w:ind w:left="1920"/>
    </w:pPr>
  </w:style>
  <w:style w:type="character" w:customStyle="1" w:styleId="DigitalLinkAnchorCode">
    <w:name w:val="DigitalLinkAnchorCode"/>
    <w:uiPriority w:val="1"/>
    <w:rsid w:val="00266D96"/>
    <w:rPr>
      <w:rFonts w:ascii="Courier New" w:hAnsi="Courier New"/>
      <w:bdr w:val="none" w:sz="0" w:space="0" w:color="auto"/>
      <w:shd w:val="clear" w:color="auto" w:fill="D6E3BC"/>
    </w:rPr>
  </w:style>
  <w:style w:type="character" w:customStyle="1" w:styleId="InlineGraphic">
    <w:name w:val="InlineGraphic"/>
    <w:uiPriority w:val="1"/>
    <w:rsid w:val="00266D96"/>
    <w:rPr>
      <w:bdr w:val="none" w:sz="0" w:space="0" w:color="auto"/>
      <w:shd w:val="clear" w:color="auto" w:fill="00B050"/>
    </w:rPr>
  </w:style>
  <w:style w:type="paragraph" w:customStyle="1" w:styleId="RecipeTableSubhead">
    <w:name w:val="RecipeTableSubhead"/>
    <w:basedOn w:val="TableSubhead"/>
    <w:qFormat/>
    <w:rsid w:val="00266D96"/>
  </w:style>
  <w:style w:type="character" w:customStyle="1" w:styleId="apple-converted-space">
    <w:name w:val="apple-converted-space"/>
    <w:rsid w:val="00D0459F"/>
  </w:style>
  <w:style w:type="table" w:styleId="ColorfulGrid">
    <w:name w:val="Colorful Grid"/>
    <w:basedOn w:val="TableNormal"/>
    <w:uiPriority w:val="73"/>
    <w:rsid w:val="00930880"/>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930880"/>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930880"/>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930880"/>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930880"/>
    <w:rPr>
      <w:b/>
      <w:bCs/>
      <w:i/>
      <w:iCs/>
      <w:color w:val="4F81BD" w:themeColor="accent1"/>
    </w:rPr>
  </w:style>
  <w:style w:type="paragraph" w:styleId="IntenseQuote">
    <w:name w:val="Intense Quote"/>
    <w:basedOn w:val="Normal"/>
    <w:next w:val="Normal"/>
    <w:link w:val="IntenseQuoteChar"/>
    <w:uiPriority w:val="99"/>
    <w:rsid w:val="009308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30880"/>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930880"/>
    <w:rPr>
      <w:b/>
      <w:bCs/>
      <w:smallCaps/>
      <w:color w:val="C0504D" w:themeColor="accent2"/>
      <w:spacing w:val="5"/>
      <w:u w:val="single"/>
    </w:rPr>
  </w:style>
  <w:style w:type="table" w:styleId="LightGrid">
    <w:name w:val="Light Grid"/>
    <w:basedOn w:val="TableNormal"/>
    <w:uiPriority w:val="62"/>
    <w:rsid w:val="0093088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30880"/>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93088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30880"/>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93088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30880"/>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30880"/>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0880"/>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0880"/>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0880"/>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0880"/>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930880"/>
    <w:pPr>
      <w:ind w:left="720"/>
      <w:contextualSpacing/>
    </w:pPr>
    <w:rPr>
      <w:color w:val="FF0000"/>
    </w:rPr>
  </w:style>
  <w:style w:type="table" w:styleId="MediumGrid1">
    <w:name w:val="Medium Grid 1"/>
    <w:basedOn w:val="TableNormal"/>
    <w:uiPriority w:val="67"/>
    <w:rsid w:val="0093088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930880"/>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30880"/>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93088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30880"/>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930880"/>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3088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30880"/>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3088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3088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930880"/>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5510E9"/>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5510E9"/>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5510E9"/>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5510E9"/>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5510E9"/>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5510E9"/>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5510E9"/>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5510E9"/>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930880"/>
    <w:rPr>
      <w:color w:val="808080"/>
    </w:rPr>
  </w:style>
  <w:style w:type="paragraph" w:styleId="Quote">
    <w:name w:val="Quote"/>
    <w:link w:val="QuoteChar"/>
    <w:qFormat/>
    <w:rsid w:val="00930880"/>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930880"/>
    <w:rPr>
      <w:snapToGrid w:val="0"/>
      <w:sz w:val="26"/>
      <w:szCs w:val="20"/>
    </w:rPr>
  </w:style>
  <w:style w:type="character" w:styleId="SubtleEmphasis">
    <w:name w:val="Subtle Emphasis"/>
    <w:basedOn w:val="DefaultParagraphFont"/>
    <w:uiPriority w:val="99"/>
    <w:rsid w:val="00930880"/>
    <w:rPr>
      <w:i/>
      <w:iCs/>
      <w:color w:val="808080" w:themeColor="text1" w:themeTint="7F"/>
    </w:rPr>
  </w:style>
  <w:style w:type="character" w:styleId="SubtleReference">
    <w:name w:val="Subtle Reference"/>
    <w:basedOn w:val="DefaultParagraphFont"/>
    <w:uiPriority w:val="99"/>
    <w:qFormat/>
    <w:rsid w:val="00930880"/>
    <w:rPr>
      <w:smallCaps/>
      <w:color w:val="C0504D" w:themeColor="accent2"/>
      <w:u w:val="single"/>
    </w:rPr>
  </w:style>
  <w:style w:type="paragraph" w:styleId="TOCHeading">
    <w:name w:val="TOC Heading"/>
    <w:basedOn w:val="Heading1"/>
    <w:next w:val="Normal"/>
    <w:uiPriority w:val="99"/>
    <w:semiHidden/>
    <w:qFormat/>
    <w:rsid w:val="00930880"/>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Revision">
    <w:name w:val="Revision"/>
    <w:hidden/>
    <w:uiPriority w:val="99"/>
    <w:semiHidden/>
    <w:rsid w:val="00930880"/>
    <w:rPr>
      <w:color w:val="FF0000"/>
      <w:sz w:val="40"/>
      <w:szCs w:val="20"/>
    </w:rPr>
  </w:style>
  <w:style w:type="paragraph" w:customStyle="1" w:styleId="inlinecodestyle">
    <w:name w:val="inlinecodestyle"/>
    <w:basedOn w:val="ListBulleted"/>
    <w:rsid w:val="0005353E"/>
  </w:style>
  <w:style w:type="character" w:customStyle="1" w:styleId="Heading1Char">
    <w:name w:val="Heading 1 Char"/>
    <w:basedOn w:val="DefaultParagraphFont"/>
    <w:link w:val="Heading1"/>
    <w:rsid w:val="00930880"/>
    <w:rPr>
      <w:b/>
      <w:caps/>
      <w:sz w:val="28"/>
      <w:szCs w:val="28"/>
    </w:rPr>
  </w:style>
  <w:style w:type="character" w:customStyle="1" w:styleId="Heading2Char">
    <w:name w:val="Heading 2 Char"/>
    <w:basedOn w:val="DefaultParagraphFont"/>
    <w:link w:val="Heading2"/>
    <w:rsid w:val="00930880"/>
    <w:rPr>
      <w:rFonts w:ascii="Cambria" w:hAnsi="Cambria"/>
      <w:b/>
      <w:bCs/>
      <w:color w:val="4F81BD"/>
      <w:sz w:val="26"/>
      <w:szCs w:val="26"/>
    </w:rPr>
  </w:style>
  <w:style w:type="character" w:customStyle="1" w:styleId="Heading3Char">
    <w:name w:val="Heading 3 Char"/>
    <w:basedOn w:val="DefaultParagraphFont"/>
    <w:link w:val="Heading3"/>
    <w:rsid w:val="00930880"/>
    <w:rPr>
      <w:rFonts w:ascii="Cambria" w:hAnsi="Cambria"/>
      <w:b/>
      <w:bCs/>
      <w:color w:val="4F81BD"/>
      <w:sz w:val="22"/>
      <w:szCs w:val="22"/>
    </w:rPr>
  </w:style>
  <w:style w:type="character" w:customStyle="1" w:styleId="Heading4Char">
    <w:name w:val="Heading 4 Char"/>
    <w:basedOn w:val="DefaultParagraphFont"/>
    <w:link w:val="Heading4"/>
    <w:rsid w:val="00930880"/>
    <w:rPr>
      <w:rFonts w:ascii="Arial" w:hAnsi="Arial"/>
      <w:b/>
      <w:sz w:val="22"/>
      <w:szCs w:val="20"/>
    </w:rPr>
  </w:style>
  <w:style w:type="character" w:customStyle="1" w:styleId="Heading5Char">
    <w:name w:val="Heading 5 Char"/>
    <w:basedOn w:val="DefaultParagraphFont"/>
    <w:link w:val="Heading5"/>
    <w:rsid w:val="00930880"/>
    <w:rPr>
      <w:rFonts w:ascii="Arial" w:hAnsi="Arial"/>
      <w:b/>
      <w:sz w:val="20"/>
      <w:szCs w:val="20"/>
    </w:rPr>
  </w:style>
  <w:style w:type="paragraph" w:customStyle="1" w:styleId="RecipeVariationPreparation">
    <w:name w:val="RecipeVariationPreparation"/>
    <w:basedOn w:val="RecipeTime"/>
    <w:rsid w:val="00930880"/>
    <w:rPr>
      <w:i w:val="0"/>
      <w:sz w:val="21"/>
    </w:rPr>
  </w:style>
  <w:style w:type="paragraph" w:customStyle="1" w:styleId="RecipeVariationFlavor">
    <w:name w:val="RecipeVariationFlavor"/>
    <w:basedOn w:val="RecipeTime"/>
    <w:rsid w:val="00930880"/>
    <w:rPr>
      <w:i w:val="0"/>
      <w:sz w:val="21"/>
    </w:rPr>
  </w:style>
  <w:style w:type="character" w:customStyle="1" w:styleId="HeaderChar">
    <w:name w:val="Header Char"/>
    <w:basedOn w:val="DefaultParagraphFont"/>
    <w:link w:val="Header"/>
    <w:rsid w:val="00930880"/>
  </w:style>
  <w:style w:type="character" w:customStyle="1" w:styleId="FooterChar">
    <w:name w:val="Footer Char"/>
    <w:basedOn w:val="DefaultParagraphFont"/>
    <w:link w:val="Footer"/>
    <w:rsid w:val="00930880"/>
  </w:style>
  <w:style w:type="paragraph" w:customStyle="1" w:styleId="RecipeVariationH2">
    <w:name w:val="RecipeVariationH2"/>
    <w:rsid w:val="00930880"/>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rsid w:val="00930880"/>
    <w:rPr>
      <w:rFonts w:ascii="Courier New" w:hAnsi="Courier New" w:cs="Courier New"/>
      <w:sz w:val="20"/>
      <w:szCs w:val="20"/>
    </w:rPr>
  </w:style>
  <w:style w:type="character" w:customStyle="1" w:styleId="Heading6Char">
    <w:name w:val="Heading 6 Char"/>
    <w:basedOn w:val="DefaultParagraphFont"/>
    <w:link w:val="Heading6"/>
    <w:rsid w:val="00930880"/>
    <w:rPr>
      <w:szCs w:val="20"/>
    </w:rPr>
  </w:style>
  <w:style w:type="character" w:customStyle="1" w:styleId="Heading7Char">
    <w:name w:val="Heading 7 Char"/>
    <w:basedOn w:val="DefaultParagraphFont"/>
    <w:link w:val="Heading7"/>
    <w:rsid w:val="00930880"/>
    <w:rPr>
      <w:szCs w:val="20"/>
    </w:rPr>
  </w:style>
  <w:style w:type="character" w:customStyle="1" w:styleId="Heading8Char">
    <w:name w:val="Heading 8 Char"/>
    <w:basedOn w:val="DefaultParagraphFont"/>
    <w:link w:val="Heading8"/>
    <w:rsid w:val="00930880"/>
    <w:rPr>
      <w:szCs w:val="20"/>
    </w:rPr>
  </w:style>
  <w:style w:type="character" w:customStyle="1" w:styleId="Heading9Char">
    <w:name w:val="Heading 9 Char"/>
    <w:basedOn w:val="DefaultParagraphFont"/>
    <w:link w:val="Heading9"/>
    <w:rsid w:val="00930880"/>
    <w:rPr>
      <w:szCs w:val="20"/>
    </w:rPr>
  </w:style>
  <w:style w:type="paragraph" w:customStyle="1" w:styleId="ChapterObjectives">
    <w:name w:val="ChapterObjectives"/>
    <w:next w:val="Normal"/>
    <w:rsid w:val="00930880"/>
    <w:rPr>
      <w:rFonts w:ascii="Helvetica" w:hAnsi="Helvetica"/>
      <w:szCs w:val="20"/>
    </w:rPr>
  </w:style>
  <w:style w:type="paragraph" w:customStyle="1" w:styleId="ListNumberedExercises">
    <w:name w:val="ListNumberedExercises"/>
    <w:next w:val="Normal"/>
    <w:rsid w:val="00930880"/>
    <w:rPr>
      <w:rFonts w:ascii="Helvetica" w:hAnsi="Helvetica"/>
      <w:szCs w:val="20"/>
    </w:rPr>
  </w:style>
  <w:style w:type="character" w:customStyle="1" w:styleId="BodyTextChar">
    <w:name w:val="Body Text Char"/>
    <w:basedOn w:val="DefaultParagraphFont"/>
    <w:link w:val="BodyText"/>
    <w:rsid w:val="00930880"/>
  </w:style>
  <w:style w:type="paragraph" w:customStyle="1" w:styleId="Comment">
    <w:name w:val="Comment"/>
    <w:next w:val="Normal"/>
    <w:rsid w:val="00930880"/>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930880"/>
    <w:rPr>
      <w:i/>
    </w:rPr>
  </w:style>
  <w:style w:type="character" w:customStyle="1" w:styleId="SubtitleChar">
    <w:name w:val="Subtitle Char"/>
    <w:basedOn w:val="DefaultParagraphFont"/>
    <w:link w:val="Subtitle"/>
    <w:rsid w:val="00930880"/>
    <w:rPr>
      <w:rFonts w:ascii="Arial" w:eastAsia="Calibri" w:hAnsi="Arial"/>
      <w:sz w:val="22"/>
      <w:szCs w:val="22"/>
    </w:rPr>
  </w:style>
  <w:style w:type="character" w:customStyle="1" w:styleId="SalutationChar">
    <w:name w:val="Salutation Char"/>
    <w:basedOn w:val="DefaultParagraphFont"/>
    <w:link w:val="Salutation"/>
    <w:rsid w:val="00930880"/>
    <w:rPr>
      <w:szCs w:val="20"/>
    </w:rPr>
  </w:style>
  <w:style w:type="character" w:customStyle="1" w:styleId="CommentTextChar">
    <w:name w:val="Comment Text Char"/>
    <w:basedOn w:val="DefaultParagraphFont"/>
    <w:link w:val="CommentText"/>
    <w:semiHidden/>
    <w:rsid w:val="00930880"/>
    <w:rPr>
      <w:sz w:val="20"/>
      <w:szCs w:val="20"/>
    </w:rPr>
  </w:style>
  <w:style w:type="character" w:customStyle="1" w:styleId="CommentSubjectChar">
    <w:name w:val="Comment Subject Char"/>
    <w:basedOn w:val="CommentTextChar"/>
    <w:link w:val="CommentSubject"/>
    <w:semiHidden/>
    <w:rsid w:val="00930880"/>
    <w:rPr>
      <w:b/>
      <w:bCs/>
      <w:sz w:val="20"/>
      <w:szCs w:val="20"/>
    </w:rPr>
  </w:style>
  <w:style w:type="character" w:customStyle="1" w:styleId="BalloonTextChar">
    <w:name w:val="Balloon Text Char"/>
    <w:basedOn w:val="DefaultParagraphFont"/>
    <w:link w:val="BalloonText"/>
    <w:semiHidden/>
    <w:rsid w:val="00930880"/>
    <w:rPr>
      <w:rFonts w:ascii="Tahoma" w:hAnsi="Tahoma" w:cs="Tahoma"/>
      <w:sz w:val="16"/>
      <w:szCs w:val="16"/>
    </w:rPr>
  </w:style>
  <w:style w:type="character" w:customStyle="1" w:styleId="FootnoteTextChar">
    <w:name w:val="Footnote Text Char"/>
    <w:basedOn w:val="DefaultParagraphFont"/>
    <w:link w:val="FootnoteText"/>
    <w:rsid w:val="00930880"/>
    <w:rPr>
      <w:sz w:val="20"/>
      <w:szCs w:val="20"/>
    </w:rPr>
  </w:style>
  <w:style w:type="character" w:customStyle="1" w:styleId="CodeColorBlueBold">
    <w:name w:val="CodeColorBlueBold"/>
    <w:basedOn w:val="CodeColorBlue"/>
    <w:rsid w:val="00930880"/>
    <w:rPr>
      <w:rFonts w:cs="Arial"/>
      <w:b/>
      <w:color w:val="0000FF"/>
    </w:rPr>
  </w:style>
  <w:style w:type="character" w:customStyle="1" w:styleId="CodeColorBlue2Bold">
    <w:name w:val="CodeColorBlue2Bold"/>
    <w:basedOn w:val="CodeColorBlue2"/>
    <w:rsid w:val="00930880"/>
    <w:rPr>
      <w:rFonts w:cs="Arial"/>
      <w:b/>
      <w:color w:val="0000A5"/>
    </w:rPr>
  </w:style>
  <w:style w:type="character" w:customStyle="1" w:styleId="CodeColorBlue3Bold">
    <w:name w:val="CodeColorBlue3Bold"/>
    <w:basedOn w:val="CodeColorBlue3"/>
    <w:rsid w:val="00930880"/>
    <w:rPr>
      <w:rFonts w:cs="Arial"/>
      <w:b/>
      <w:color w:val="6464B9"/>
    </w:rPr>
  </w:style>
  <w:style w:type="character" w:customStyle="1" w:styleId="CodeColorBluegreenBold">
    <w:name w:val="CodeColorBluegreenBold"/>
    <w:basedOn w:val="CodeColorBluegreen"/>
    <w:rsid w:val="00930880"/>
    <w:rPr>
      <w:rFonts w:cs="Arial"/>
      <w:b/>
      <w:color w:val="2B91AF"/>
    </w:rPr>
  </w:style>
  <w:style w:type="character" w:customStyle="1" w:styleId="CodeColorBrownBold">
    <w:name w:val="CodeColorBrownBold"/>
    <w:basedOn w:val="CodeColorBrown"/>
    <w:rsid w:val="00930880"/>
    <w:rPr>
      <w:rFonts w:cs="Arial"/>
      <w:b/>
      <w:color w:val="A31515"/>
    </w:rPr>
  </w:style>
  <w:style w:type="character" w:customStyle="1" w:styleId="CodeColorDkBlueBold">
    <w:name w:val="CodeColorDkBlueBold"/>
    <w:basedOn w:val="CodeColorDkBlue"/>
    <w:rsid w:val="00930880"/>
    <w:rPr>
      <w:rFonts w:cs="Times New Roman"/>
      <w:b/>
      <w:color w:val="000080"/>
      <w:szCs w:val="22"/>
    </w:rPr>
  </w:style>
  <w:style w:type="character" w:customStyle="1" w:styleId="CodeColorGreenBold">
    <w:name w:val="CodeColorGreenBold"/>
    <w:basedOn w:val="CodeColorGreen"/>
    <w:rsid w:val="00930880"/>
    <w:rPr>
      <w:rFonts w:cs="Arial"/>
      <w:b/>
      <w:color w:val="008000"/>
    </w:rPr>
  </w:style>
  <w:style w:type="character" w:customStyle="1" w:styleId="CodeColorGrey30Bold">
    <w:name w:val="CodeColorGrey30Bold"/>
    <w:basedOn w:val="CodeColorGrey30"/>
    <w:rsid w:val="00930880"/>
    <w:rPr>
      <w:rFonts w:cs="Arial"/>
      <w:b/>
      <w:color w:val="808080"/>
    </w:rPr>
  </w:style>
  <w:style w:type="character" w:customStyle="1" w:styleId="CodeColorGrey55Bold">
    <w:name w:val="CodeColorGrey55Bold"/>
    <w:basedOn w:val="CodeColorGrey55"/>
    <w:rsid w:val="00930880"/>
    <w:rPr>
      <w:rFonts w:cs="Arial"/>
      <w:b/>
      <w:color w:val="C0C0C0"/>
    </w:rPr>
  </w:style>
  <w:style w:type="character" w:customStyle="1" w:styleId="CodeColorGrey80Bold">
    <w:name w:val="CodeColorGrey80Bold"/>
    <w:basedOn w:val="CodeColorGrey80"/>
    <w:rsid w:val="00930880"/>
    <w:rPr>
      <w:rFonts w:cs="Arial"/>
      <w:b/>
      <w:color w:val="555555"/>
    </w:rPr>
  </w:style>
  <w:style w:type="character" w:customStyle="1" w:styleId="CodeColorHotPinkBold">
    <w:name w:val="CodeColorHotPinkBold"/>
    <w:basedOn w:val="CodeColorHotPink"/>
    <w:rsid w:val="00930880"/>
    <w:rPr>
      <w:rFonts w:cs="Times New Roman"/>
      <w:b/>
      <w:color w:val="DF36FA"/>
      <w:szCs w:val="18"/>
    </w:rPr>
  </w:style>
  <w:style w:type="character" w:customStyle="1" w:styleId="CodeColorMagentaBold">
    <w:name w:val="CodeColorMagentaBold"/>
    <w:basedOn w:val="CodeColorMagenta"/>
    <w:rsid w:val="00930880"/>
    <w:rPr>
      <w:rFonts w:cs="Arial"/>
      <w:b/>
      <w:color w:val="844646"/>
    </w:rPr>
  </w:style>
  <w:style w:type="character" w:customStyle="1" w:styleId="CodeColorOrangeBold">
    <w:name w:val="CodeColorOrangeBold"/>
    <w:basedOn w:val="CodeColorOrange"/>
    <w:rsid w:val="00930880"/>
    <w:rPr>
      <w:rFonts w:cs="Arial"/>
      <w:b/>
      <w:color w:val="B96464"/>
    </w:rPr>
  </w:style>
  <w:style w:type="character" w:customStyle="1" w:styleId="CodeColorPeachBold">
    <w:name w:val="CodeColorPeachBold"/>
    <w:basedOn w:val="CodeColorPeach"/>
    <w:rsid w:val="00930880"/>
    <w:rPr>
      <w:rFonts w:cs="Arial"/>
      <w:b/>
      <w:color w:val="FFDBA3"/>
    </w:rPr>
  </w:style>
  <w:style w:type="character" w:customStyle="1" w:styleId="CodeColorPurpleBold">
    <w:name w:val="CodeColorPurpleBold"/>
    <w:basedOn w:val="CodeColorPurple"/>
    <w:rsid w:val="00930880"/>
    <w:rPr>
      <w:rFonts w:cs="Arial"/>
      <w:b/>
      <w:color w:val="951795"/>
    </w:rPr>
  </w:style>
  <w:style w:type="character" w:customStyle="1" w:styleId="CodeColorPurple2Bold">
    <w:name w:val="CodeColorPurple2Bold"/>
    <w:basedOn w:val="CodeColorPurple2"/>
    <w:rsid w:val="00930880"/>
    <w:rPr>
      <w:rFonts w:cs="Arial"/>
      <w:b/>
      <w:color w:val="800080"/>
    </w:rPr>
  </w:style>
  <w:style w:type="character" w:customStyle="1" w:styleId="CodeColorRedBold">
    <w:name w:val="CodeColorRedBold"/>
    <w:basedOn w:val="CodeColorRed"/>
    <w:rsid w:val="00930880"/>
    <w:rPr>
      <w:rFonts w:cs="Arial"/>
      <w:b/>
      <w:color w:val="FF0000"/>
    </w:rPr>
  </w:style>
  <w:style w:type="character" w:customStyle="1" w:styleId="CodeColorRed2Bold">
    <w:name w:val="CodeColorRed2Bold"/>
    <w:basedOn w:val="CodeColorRed2"/>
    <w:rsid w:val="00930880"/>
    <w:rPr>
      <w:rFonts w:cs="Arial"/>
      <w:b/>
      <w:color w:val="800000"/>
    </w:rPr>
  </w:style>
  <w:style w:type="character" w:customStyle="1" w:styleId="CodeColorRed3Bold">
    <w:name w:val="CodeColorRed3Bold"/>
    <w:basedOn w:val="CodeColorRed3"/>
    <w:rsid w:val="00930880"/>
    <w:rPr>
      <w:rFonts w:cs="Arial"/>
      <w:b/>
      <w:color w:val="A31515"/>
    </w:rPr>
  </w:style>
  <w:style w:type="character" w:customStyle="1" w:styleId="CodeColorTealBlueBold">
    <w:name w:val="CodeColorTealBlueBold"/>
    <w:basedOn w:val="CodeColorTealBlue"/>
    <w:rsid w:val="00930880"/>
    <w:rPr>
      <w:rFonts w:cs="Times New Roman"/>
      <w:b/>
      <w:color w:val="008080"/>
      <w:szCs w:val="22"/>
    </w:rPr>
  </w:style>
  <w:style w:type="character" w:customStyle="1" w:styleId="CodeColorWhiteBold">
    <w:name w:val="CodeColorWhiteBold"/>
    <w:basedOn w:val="CodeColorWhite"/>
    <w:rsid w:val="00930880"/>
    <w:rPr>
      <w:rFonts w:cs="Arial"/>
      <w:b/>
      <w:color w:val="FFFFFF"/>
      <w:bdr w:val="none" w:sz="0" w:space="0" w:color="auto"/>
    </w:rPr>
  </w:style>
  <w:style w:type="paragraph" w:customStyle="1" w:styleId="ParaListContinued">
    <w:name w:val="ParaListContinued"/>
    <w:qFormat/>
    <w:rsid w:val="00930880"/>
    <w:pPr>
      <w:spacing w:after="240"/>
      <w:ind w:left="720" w:firstLine="720"/>
      <w:contextualSpacing/>
    </w:pPr>
    <w:rPr>
      <w:snapToGrid w:val="0"/>
      <w:sz w:val="26"/>
      <w:szCs w:val="20"/>
    </w:rPr>
  </w:style>
  <w:style w:type="character" w:customStyle="1" w:styleId="BodyText2Char">
    <w:name w:val="Body Text 2 Char"/>
    <w:basedOn w:val="DefaultParagraphFont"/>
    <w:link w:val="BodyText2"/>
    <w:rsid w:val="00930880"/>
  </w:style>
  <w:style w:type="character" w:customStyle="1" w:styleId="BodyText3Char">
    <w:name w:val="Body Text 3 Char"/>
    <w:basedOn w:val="DefaultParagraphFont"/>
    <w:link w:val="BodyText3"/>
    <w:rsid w:val="00930880"/>
    <w:rPr>
      <w:sz w:val="16"/>
      <w:szCs w:val="16"/>
    </w:rPr>
  </w:style>
  <w:style w:type="character" w:customStyle="1" w:styleId="BodyTextFirstIndentChar">
    <w:name w:val="Body Text First Indent Char"/>
    <w:basedOn w:val="BodyTextChar"/>
    <w:link w:val="BodyTextFirstIndent"/>
    <w:rsid w:val="00930880"/>
  </w:style>
  <w:style w:type="character" w:customStyle="1" w:styleId="BodyTextIndentChar">
    <w:name w:val="Body Text Indent Char"/>
    <w:basedOn w:val="DefaultParagraphFont"/>
    <w:link w:val="BodyTextIndent"/>
    <w:rsid w:val="00930880"/>
  </w:style>
  <w:style w:type="character" w:customStyle="1" w:styleId="BodyTextFirstIndent2Char">
    <w:name w:val="Body Text First Indent 2 Char"/>
    <w:basedOn w:val="BodyTextIndentChar"/>
    <w:link w:val="BodyTextFirstIndent2"/>
    <w:rsid w:val="00930880"/>
  </w:style>
  <w:style w:type="character" w:customStyle="1" w:styleId="BodyTextIndent2Char">
    <w:name w:val="Body Text Indent 2 Char"/>
    <w:basedOn w:val="DefaultParagraphFont"/>
    <w:link w:val="BodyTextIndent2"/>
    <w:rsid w:val="00930880"/>
  </w:style>
  <w:style w:type="character" w:customStyle="1" w:styleId="BodyTextIndent3Char">
    <w:name w:val="Body Text Indent 3 Char"/>
    <w:basedOn w:val="DefaultParagraphFont"/>
    <w:link w:val="BodyTextIndent3"/>
    <w:rsid w:val="00930880"/>
    <w:rPr>
      <w:sz w:val="16"/>
      <w:szCs w:val="16"/>
    </w:rPr>
  </w:style>
  <w:style w:type="character" w:customStyle="1" w:styleId="ClosingChar">
    <w:name w:val="Closing Char"/>
    <w:basedOn w:val="DefaultParagraphFont"/>
    <w:link w:val="Closing"/>
    <w:rsid w:val="00930880"/>
  </w:style>
  <w:style w:type="table" w:customStyle="1" w:styleId="ColorfulGrid1">
    <w:name w:val="Colorful Grid1"/>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rsid w:val="00930880"/>
  </w:style>
  <w:style w:type="character" w:customStyle="1" w:styleId="DocumentMapChar">
    <w:name w:val="Document Map Char"/>
    <w:basedOn w:val="DefaultParagraphFont"/>
    <w:link w:val="DocumentMap"/>
    <w:rsid w:val="00930880"/>
    <w:rPr>
      <w:rFonts w:ascii="Tahoma" w:hAnsi="Tahoma" w:cs="Tahoma"/>
      <w:sz w:val="20"/>
      <w:szCs w:val="20"/>
      <w:shd w:val="clear" w:color="auto" w:fill="000080"/>
    </w:rPr>
  </w:style>
  <w:style w:type="character" w:customStyle="1" w:styleId="E-mailSignatureChar">
    <w:name w:val="E-mail Signature Char"/>
    <w:basedOn w:val="DefaultParagraphFont"/>
    <w:link w:val="E-mailSignature"/>
    <w:rsid w:val="00930880"/>
  </w:style>
  <w:style w:type="character" w:customStyle="1" w:styleId="EndnoteTextChar">
    <w:name w:val="Endnote Text Char"/>
    <w:basedOn w:val="DefaultParagraphFont"/>
    <w:link w:val="EndnoteText"/>
    <w:rsid w:val="00930880"/>
    <w:rPr>
      <w:sz w:val="20"/>
      <w:szCs w:val="20"/>
    </w:rPr>
  </w:style>
  <w:style w:type="character" w:customStyle="1" w:styleId="HTMLAddressChar">
    <w:name w:val="HTML Address Char"/>
    <w:basedOn w:val="DefaultParagraphFont"/>
    <w:link w:val="HTMLAddress"/>
    <w:rsid w:val="00930880"/>
    <w:rPr>
      <w:i/>
      <w:iCs/>
    </w:rPr>
  </w:style>
  <w:style w:type="table" w:customStyle="1" w:styleId="LightGrid1">
    <w:name w:val="Light Grid1"/>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930880"/>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0880"/>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rsid w:val="00930880"/>
    <w:rPr>
      <w:rFonts w:ascii="Courier New" w:hAnsi="Courier New" w:cs="Courier New"/>
      <w:sz w:val="20"/>
      <w:szCs w:val="20"/>
    </w:rPr>
  </w:style>
  <w:style w:type="table" w:customStyle="1" w:styleId="MediumGrid11">
    <w:name w:val="Medium Grid 11"/>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30880"/>
    <w:rPr>
      <w:rFonts w:ascii="Arial" w:hAnsi="Arial" w:cs="Arial"/>
      <w:shd w:val="pct20" w:color="auto" w:fill="auto"/>
    </w:rPr>
  </w:style>
  <w:style w:type="character" w:customStyle="1" w:styleId="NoteHeadingChar">
    <w:name w:val="Note Heading Char"/>
    <w:basedOn w:val="DefaultParagraphFont"/>
    <w:link w:val="NoteHeading"/>
    <w:rsid w:val="00930880"/>
  </w:style>
  <w:style w:type="character" w:customStyle="1" w:styleId="PlainTextChar">
    <w:name w:val="Plain Text Char"/>
    <w:basedOn w:val="DefaultParagraphFont"/>
    <w:link w:val="PlainText"/>
    <w:rsid w:val="00930880"/>
    <w:rPr>
      <w:rFonts w:ascii="Courier New" w:hAnsi="Courier New" w:cs="Courier New"/>
      <w:sz w:val="20"/>
      <w:szCs w:val="20"/>
    </w:rPr>
  </w:style>
  <w:style w:type="character" w:customStyle="1" w:styleId="SignatureChar">
    <w:name w:val="Signature Char"/>
    <w:basedOn w:val="DefaultParagraphFont"/>
    <w:link w:val="Signature"/>
    <w:rsid w:val="00930880"/>
  </w:style>
  <w:style w:type="character" w:customStyle="1" w:styleId="TitleChar">
    <w:name w:val="Title Char"/>
    <w:basedOn w:val="DefaultParagraphFont"/>
    <w:link w:val="Title"/>
    <w:rsid w:val="00930880"/>
    <w:rPr>
      <w:rFonts w:ascii="Arial" w:hAnsi="Arial" w:cs="Arial"/>
      <w:b/>
      <w:bCs/>
      <w:kern w:val="28"/>
      <w:sz w:val="32"/>
      <w:szCs w:val="32"/>
    </w:rPr>
  </w:style>
  <w:style w:type="paragraph" w:customStyle="1" w:styleId="FeatureRecipeSubRecipeTitle">
    <w:name w:val="FeatureRecipeSubRecipeTitle"/>
    <w:basedOn w:val="RecipeSubrecipeTitle"/>
    <w:qFormat/>
    <w:rsid w:val="00930880"/>
    <w:pPr>
      <w:shd w:val="clear" w:color="auto" w:fill="BFBFBF" w:themeFill="background1" w:themeFillShade="BF"/>
    </w:pPr>
  </w:style>
  <w:style w:type="paragraph" w:customStyle="1" w:styleId="FeatureRecipeVariationPara0">
    <w:name w:val="FeatureRecipeVariationPara"/>
    <w:basedOn w:val="RecipeVariationPara"/>
    <w:qFormat/>
    <w:rsid w:val="00930880"/>
    <w:pPr>
      <w:shd w:val="clear" w:color="auto" w:fill="BFBFBF" w:themeFill="background1" w:themeFillShade="BF"/>
    </w:pPr>
  </w:style>
  <w:style w:type="paragraph" w:customStyle="1" w:styleId="RecipeVariation2">
    <w:name w:val="RecipeVariation2"/>
    <w:basedOn w:val="RecipeVariationH2"/>
    <w:qFormat/>
    <w:rsid w:val="00930880"/>
    <w:rPr>
      <w:i/>
    </w:rPr>
  </w:style>
  <w:style w:type="paragraph" w:customStyle="1" w:styleId="FeatureRecipeVariation2">
    <w:name w:val="FeatureRecipeVariation2"/>
    <w:basedOn w:val="RecipeVariation2"/>
    <w:qFormat/>
    <w:rsid w:val="00930880"/>
    <w:pPr>
      <w:shd w:val="clear" w:color="auto" w:fill="BFBFBF" w:themeFill="background1" w:themeFillShade="BF"/>
    </w:pPr>
  </w:style>
  <w:style w:type="paragraph" w:customStyle="1" w:styleId="FeatureRecipeUSMeasure">
    <w:name w:val="FeatureRecipeUSMeasure"/>
    <w:basedOn w:val="RecipeUSMeasure"/>
    <w:qFormat/>
    <w:rsid w:val="00930880"/>
    <w:pPr>
      <w:shd w:val="clear" w:color="auto" w:fill="BFBFBF" w:themeFill="background1" w:themeFillShade="BF"/>
    </w:pPr>
  </w:style>
  <w:style w:type="paragraph" w:customStyle="1" w:styleId="FeatureRecipeMetricMeasure">
    <w:name w:val="FeatureRecipeMetricMeasure"/>
    <w:basedOn w:val="RecipeMetricMeasure"/>
    <w:qFormat/>
    <w:rsid w:val="00930880"/>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30880"/>
    <w:pPr>
      <w:shd w:val="clear" w:color="auto" w:fill="BFBFBF" w:themeFill="background1" w:themeFillShade="BF"/>
    </w:pPr>
  </w:style>
  <w:style w:type="paragraph" w:customStyle="1" w:styleId="FeatureRecipeVariationH2">
    <w:name w:val="FeatureRecipeVariationH2"/>
    <w:basedOn w:val="RecipeVariationH2"/>
    <w:qFormat/>
    <w:rsid w:val="00930880"/>
    <w:pPr>
      <w:shd w:val="clear" w:color="auto" w:fill="BFBFBF" w:themeFill="background1" w:themeFillShade="BF"/>
    </w:pPr>
  </w:style>
  <w:style w:type="paragraph" w:customStyle="1" w:styleId="RecipeNoteHead3">
    <w:name w:val="RecipeNoteHead3"/>
    <w:basedOn w:val="RecipeNotePara"/>
    <w:qFormat/>
    <w:rsid w:val="00930880"/>
    <w:rPr>
      <w:i/>
    </w:rPr>
  </w:style>
  <w:style w:type="paragraph" w:customStyle="1" w:styleId="FeatureRecipeNoteHead3">
    <w:name w:val="FeatureRecipeNoteHead3"/>
    <w:basedOn w:val="RecipeNoteHead3"/>
    <w:qFormat/>
    <w:rsid w:val="00930880"/>
    <w:pPr>
      <w:shd w:val="clear" w:color="auto" w:fill="BFBFBF" w:themeFill="background1" w:themeFillShade="BF"/>
    </w:pPr>
  </w:style>
  <w:style w:type="paragraph" w:customStyle="1" w:styleId="FeatureRecipeNoteHead4">
    <w:name w:val="FeatureRecipeNoteHead4"/>
    <w:basedOn w:val="FeatureRecipeNoteHead3"/>
    <w:qFormat/>
    <w:rsid w:val="00930880"/>
    <w:rPr>
      <w:b/>
    </w:rPr>
  </w:style>
  <w:style w:type="paragraph" w:customStyle="1" w:styleId="RecipeNoteHead4">
    <w:name w:val="RecipeNoteHead4"/>
    <w:basedOn w:val="FeatureRecipeNoteHead4"/>
    <w:qFormat/>
    <w:rsid w:val="00930880"/>
    <w:pPr>
      <w:shd w:val="clear" w:color="auto" w:fill="FFFFFF" w:themeFill="background1"/>
    </w:pPr>
  </w:style>
  <w:style w:type="paragraph" w:customStyle="1" w:styleId="RecipeVariationH1">
    <w:name w:val="RecipeVariationH1"/>
    <w:rsid w:val="00930880"/>
    <w:pPr>
      <w:spacing w:before="60" w:after="60"/>
      <w:ind w:left="720"/>
    </w:pPr>
    <w:rPr>
      <w:rFonts w:ascii="Arial" w:hAnsi="Arial"/>
      <w:b/>
      <w:snapToGrid w:val="0"/>
      <w:sz w:val="22"/>
      <w:szCs w:val="20"/>
      <w:u w:val="single"/>
    </w:rPr>
  </w:style>
  <w:style w:type="character" w:customStyle="1" w:styleId="Bold">
    <w:name w:val="Bold"/>
    <w:rsid w:val="00930880"/>
    <w:rPr>
      <w:b/>
    </w:rPr>
  </w:style>
  <w:style w:type="character" w:customStyle="1" w:styleId="boldred">
    <w:name w:val="bold red"/>
    <w:rsid w:val="00930880"/>
  </w:style>
  <w:style w:type="paragraph" w:customStyle="1" w:styleId="FloatingHead">
    <w:name w:val="FloatingHead"/>
    <w:next w:val="Para"/>
    <w:rsid w:val="00930880"/>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30880"/>
  </w:style>
  <w:style w:type="paragraph" w:customStyle="1" w:styleId="Style2">
    <w:name w:val="Style2"/>
    <w:basedOn w:val="ChapterTitle"/>
    <w:qFormat/>
    <w:rsid w:val="00930880"/>
  </w:style>
  <w:style w:type="paragraph" w:customStyle="1" w:styleId="TestStyle">
    <w:name w:val="TestStyle"/>
    <w:qFormat/>
    <w:rsid w:val="00930880"/>
    <w:pPr>
      <w:spacing w:after="200" w:line="276" w:lineRule="auto"/>
    </w:pPr>
    <w:rPr>
      <w:rFonts w:ascii="Arial" w:hAnsi="Arial"/>
      <w:b/>
      <w:snapToGrid w:val="0"/>
      <w:sz w:val="60"/>
      <w:szCs w:val="20"/>
    </w:rPr>
  </w:style>
  <w:style w:type="paragraph" w:customStyle="1" w:styleId="ChapterSubObjective0">
    <w:name w:val="ChapterSubObjective"/>
    <w:next w:val="Normal"/>
    <w:rsid w:val="00930880"/>
    <w:rPr>
      <w:rFonts w:ascii="Helvetica" w:hAnsi="Helvetica"/>
      <w:szCs w:val="20"/>
    </w:rPr>
  </w:style>
  <w:style w:type="character" w:customStyle="1" w:styleId="ParaChar">
    <w:name w:val="Para Char"/>
    <w:basedOn w:val="DefaultParagraphFont"/>
    <w:link w:val="Para"/>
    <w:rsid w:val="00930880"/>
    <w:rPr>
      <w:snapToGrid w:val="0"/>
      <w:sz w:val="26"/>
      <w:szCs w:val="20"/>
    </w:rPr>
  </w:style>
  <w:style w:type="character" w:customStyle="1" w:styleId="H4Char">
    <w:name w:val="H4 Char"/>
    <w:basedOn w:val="DefaultParagraphFont"/>
    <w:link w:val="H4"/>
    <w:rsid w:val="00930880"/>
    <w:rPr>
      <w:b/>
      <w:snapToGrid w:val="0"/>
      <w:sz w:val="26"/>
      <w:szCs w:val="20"/>
      <w:u w:val="single"/>
    </w:rPr>
  </w:style>
  <w:style w:type="character" w:customStyle="1" w:styleId="CodeSnippetChar">
    <w:name w:val="CodeSnippet Char"/>
    <w:basedOn w:val="DefaultParagraphFont"/>
    <w:link w:val="CodeSnippet"/>
    <w:rsid w:val="00930880"/>
    <w:rPr>
      <w:rFonts w:ascii="Courier New" w:hAnsi="Courier New"/>
      <w:noProof/>
      <w:snapToGrid w:val="0"/>
      <w:sz w:val="18"/>
      <w:szCs w:val="20"/>
    </w:rPr>
  </w:style>
  <w:style w:type="paragraph" w:customStyle="1" w:styleId="Sidebar">
    <w:name w:val="Sidebar"/>
    <w:rsid w:val="00930880"/>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930880"/>
    <w:pPr>
      <w:pBdr>
        <w:top w:val="none" w:sz="0" w:space="0" w:color="auto"/>
      </w:pBdr>
    </w:pPr>
  </w:style>
  <w:style w:type="paragraph" w:customStyle="1" w:styleId="Title4">
    <w:name w:val="Title4"/>
    <w:next w:val="Para"/>
    <w:rsid w:val="00930880"/>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930880"/>
    <w:pPr>
      <w:keepNext/>
    </w:pPr>
    <w:rPr>
      <w:b/>
      <w:i/>
    </w:rPr>
  </w:style>
  <w:style w:type="paragraph" w:customStyle="1" w:styleId="CustomNote1">
    <w:name w:val="CustomNote1"/>
    <w:basedOn w:val="Note"/>
    <w:rsid w:val="00930880"/>
    <w:pPr>
      <w:widowControl w:val="0"/>
      <w:numPr>
        <w:numId w:val="0"/>
      </w:numPr>
      <w:tabs>
        <w:tab w:val="num" w:pos="360"/>
      </w:tabs>
      <w:ind w:left="1800" w:hanging="360"/>
    </w:pPr>
  </w:style>
  <w:style w:type="paragraph" w:customStyle="1" w:styleId="Note">
    <w:name w:val="Note"/>
    <w:basedOn w:val="ParaContinued"/>
    <w:next w:val="Para"/>
    <w:rsid w:val="00930880"/>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30880"/>
    <w:pPr>
      <w:widowControl w:val="0"/>
      <w:numPr>
        <w:numId w:val="0"/>
      </w:numPr>
      <w:tabs>
        <w:tab w:val="num" w:pos="360"/>
      </w:tabs>
      <w:ind w:left="1800" w:hanging="360"/>
    </w:pPr>
  </w:style>
  <w:style w:type="paragraph" w:customStyle="1" w:styleId="ExerciseCodeSnippet">
    <w:name w:val="ExerciseCodeSnippet"/>
    <w:basedOn w:val="SidebarCodeSnippetSub"/>
    <w:rsid w:val="00930880"/>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30880"/>
    <w:pPr>
      <w:pBdr>
        <w:left w:val="double" w:sz="12" w:space="31" w:color="auto"/>
      </w:pBdr>
      <w:ind w:left="1080"/>
    </w:pPr>
  </w:style>
  <w:style w:type="paragraph" w:customStyle="1" w:styleId="SidebarCodeSnippet">
    <w:name w:val="SidebarCodeSnippet"/>
    <w:basedOn w:val="Sidebar"/>
    <w:rsid w:val="00930880"/>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30880"/>
  </w:style>
  <w:style w:type="paragraph" w:customStyle="1" w:styleId="SidebarList">
    <w:name w:val="SidebarList"/>
    <w:basedOn w:val="List"/>
    <w:rsid w:val="00930880"/>
    <w:pPr>
      <w:numPr>
        <w:numId w:val="51"/>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30880"/>
    <w:pPr>
      <w:numPr>
        <w:numId w:val="45"/>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30880"/>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30880"/>
    <w:pPr>
      <w:numPr>
        <w:numId w:val="46"/>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30880"/>
    <w:pPr>
      <w:numPr>
        <w:numId w:val="50"/>
      </w:numPr>
      <w:spacing w:line="260" w:lineRule="exact"/>
    </w:pPr>
  </w:style>
  <w:style w:type="paragraph" w:customStyle="1" w:styleId="ExerciseListNumbered">
    <w:name w:val="ExerciseListNumbered"/>
    <w:basedOn w:val="SidebarListNumbered"/>
    <w:rsid w:val="00930880"/>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30880"/>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30880"/>
    <w:pPr>
      <w:ind w:left="720"/>
    </w:pPr>
  </w:style>
  <w:style w:type="paragraph" w:customStyle="1" w:styleId="SidebarListSub">
    <w:name w:val="SidebarListSub"/>
    <w:basedOn w:val="ListSub"/>
    <w:rsid w:val="00930880"/>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30880"/>
    <w:pPr>
      <w:ind w:left="2160"/>
    </w:pPr>
  </w:style>
  <w:style w:type="paragraph" w:customStyle="1" w:styleId="Title3">
    <w:name w:val="Title3"/>
    <w:next w:val="Para"/>
    <w:rsid w:val="00930880"/>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930880"/>
    <w:rPr>
      <w:rFonts w:ascii="Arial" w:hAnsi="Arial"/>
      <w:b/>
      <w:sz w:val="20"/>
    </w:rPr>
  </w:style>
  <w:style w:type="paragraph" w:customStyle="1" w:styleId="PartIntroduction">
    <w:name w:val="PartIntroduction"/>
    <w:rsid w:val="00930880"/>
    <w:pPr>
      <w:spacing w:after="120"/>
      <w:ind w:left="720" w:firstLine="720"/>
    </w:pPr>
    <w:rPr>
      <w:sz w:val="26"/>
      <w:szCs w:val="20"/>
    </w:rPr>
  </w:style>
  <w:style w:type="paragraph" w:customStyle="1" w:styleId="Title2">
    <w:name w:val="Title2"/>
    <w:next w:val="Para"/>
    <w:rsid w:val="00930880"/>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930880"/>
  </w:style>
  <w:style w:type="paragraph" w:customStyle="1" w:styleId="SidebarURLPara">
    <w:name w:val="SidebarURLPara"/>
    <w:basedOn w:val="URLPara"/>
    <w:next w:val="Sidebar"/>
    <w:rsid w:val="00930880"/>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30880"/>
    <w:rPr>
      <w:color w:val="FF00FF"/>
    </w:rPr>
  </w:style>
  <w:style w:type="paragraph" w:customStyle="1" w:styleId="SubObjective0">
    <w:name w:val="SubObjective"/>
    <w:basedOn w:val="Objective"/>
    <w:rsid w:val="00930880"/>
    <w:pPr>
      <w:keepNext/>
      <w:spacing w:before="180"/>
      <w:ind w:left="2880"/>
    </w:pPr>
  </w:style>
  <w:style w:type="character" w:customStyle="1" w:styleId="SybexSymbol">
    <w:name w:val="SybexSymbol"/>
    <w:rsid w:val="00930880"/>
    <w:rPr>
      <w:rFonts w:ascii="Symbol" w:hAnsi="Symbol"/>
    </w:rPr>
  </w:style>
  <w:style w:type="paragraph" w:customStyle="1" w:styleId="Title5">
    <w:name w:val="Title5"/>
    <w:next w:val="Para"/>
    <w:rsid w:val="00930880"/>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930880"/>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30880"/>
    <w:pPr>
      <w:pBdr>
        <w:left w:val="double" w:sz="12" w:space="24" w:color="auto"/>
      </w:pBdr>
      <w:ind w:firstLine="0"/>
    </w:pPr>
  </w:style>
  <w:style w:type="paragraph" w:customStyle="1" w:styleId="ExerciseTitle">
    <w:name w:val="ExerciseTitle"/>
    <w:basedOn w:val="SidebarTitle"/>
    <w:next w:val="Exercise"/>
    <w:rsid w:val="00930880"/>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30880"/>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930880"/>
    <w:pPr>
      <w:numPr>
        <w:numId w:val="48"/>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30880"/>
    <w:pPr>
      <w:numPr>
        <w:numId w:val="49"/>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30880"/>
    <w:pPr>
      <w:outlineLvl w:val="9"/>
    </w:pPr>
  </w:style>
  <w:style w:type="paragraph" w:customStyle="1" w:styleId="Title1">
    <w:name w:val="Title1"/>
    <w:next w:val="Para"/>
    <w:rsid w:val="00930880"/>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930880"/>
    <w:pPr>
      <w:keepNext/>
      <w:spacing w:before="240"/>
    </w:pPr>
    <w:rPr>
      <w:rFonts w:ascii="Arial" w:hAnsi="Arial"/>
      <w:b/>
      <w:i/>
    </w:rPr>
  </w:style>
  <w:style w:type="paragraph" w:customStyle="1" w:styleId="Disclaimer">
    <w:name w:val="Disclaimer"/>
    <w:next w:val="Para"/>
    <w:rsid w:val="00930880"/>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930880"/>
    <w:pPr>
      <w:ind w:firstLine="0"/>
    </w:pPr>
  </w:style>
  <w:style w:type="paragraph" w:customStyle="1" w:styleId="ExerciseListParaSub">
    <w:name w:val="ExerciseListParaSub"/>
    <w:basedOn w:val="ExerciseListPara"/>
    <w:rsid w:val="00930880"/>
    <w:pPr>
      <w:ind w:left="720"/>
    </w:pPr>
  </w:style>
  <w:style w:type="paragraph" w:customStyle="1" w:styleId="SidebarListParaSub">
    <w:name w:val="SidebarListParaSub"/>
    <w:basedOn w:val="SidebarListSub"/>
    <w:rsid w:val="00930880"/>
  </w:style>
  <w:style w:type="paragraph" w:customStyle="1" w:styleId="Author">
    <w:name w:val="Author"/>
    <w:basedOn w:val="BodyText"/>
    <w:next w:val="BodyText"/>
    <w:rsid w:val="00930880"/>
    <w:pPr>
      <w:spacing w:after="3000"/>
      <w:ind w:left="720" w:firstLine="720"/>
      <w:jc w:val="center"/>
    </w:pPr>
    <w:rPr>
      <w:sz w:val="32"/>
    </w:rPr>
  </w:style>
  <w:style w:type="paragraph" w:customStyle="1" w:styleId="FullTitle">
    <w:name w:val="FullTitle"/>
    <w:basedOn w:val="Para"/>
    <w:rsid w:val="00930880"/>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30880"/>
    <w:pPr>
      <w:ind w:left="1080"/>
    </w:pPr>
  </w:style>
  <w:style w:type="paragraph" w:customStyle="1" w:styleId="SidebarTroubleshootingTitle">
    <w:name w:val="SidebarTroubleshootingTitle"/>
    <w:basedOn w:val="SidebarTitle"/>
    <w:next w:val="Sidebar"/>
    <w:rsid w:val="00930880"/>
  </w:style>
  <w:style w:type="paragraph" w:customStyle="1" w:styleId="SidebarOpportunitiesTitle">
    <w:name w:val="SidebarOpportunitiesTitle"/>
    <w:basedOn w:val="SidebarTitle"/>
    <w:next w:val="Sidebar"/>
    <w:rsid w:val="00930880"/>
  </w:style>
  <w:style w:type="paragraph" w:customStyle="1" w:styleId="SidebarCustom1Title">
    <w:name w:val="SidebarCustom1Title"/>
    <w:basedOn w:val="SidebarTitle"/>
    <w:next w:val="Sidebar"/>
    <w:rsid w:val="00930880"/>
  </w:style>
  <w:style w:type="paragraph" w:customStyle="1" w:styleId="SidebarCustom2Title">
    <w:name w:val="SidebarCustom2Title"/>
    <w:basedOn w:val="SidebarTitle"/>
    <w:next w:val="Sidebar"/>
    <w:rsid w:val="00930880"/>
  </w:style>
  <w:style w:type="paragraph" w:customStyle="1" w:styleId="SidebarRunInPara">
    <w:name w:val="SidebarRunInPara"/>
    <w:basedOn w:val="SidebarList"/>
    <w:rsid w:val="00930880"/>
  </w:style>
  <w:style w:type="paragraph" w:customStyle="1" w:styleId="SidebarRunInParaSub">
    <w:name w:val="SidebarRunInParaSub"/>
    <w:basedOn w:val="SidebarRunInPara"/>
    <w:rsid w:val="00930880"/>
    <w:pPr>
      <w:ind w:left="1080"/>
    </w:pPr>
  </w:style>
  <w:style w:type="character" w:customStyle="1" w:styleId="QuestionChar">
    <w:name w:val="Question Char"/>
    <w:basedOn w:val="DefaultParagraphFont"/>
    <w:link w:val="Question"/>
    <w:rsid w:val="00930880"/>
    <w:rPr>
      <w:sz w:val="26"/>
      <w:szCs w:val="20"/>
    </w:rPr>
  </w:style>
  <w:style w:type="character" w:customStyle="1" w:styleId="OptionChar">
    <w:name w:val="Option Char"/>
    <w:basedOn w:val="QuestionChar"/>
    <w:link w:val="Option"/>
    <w:rsid w:val="00930880"/>
    <w:rPr>
      <w:sz w:val="26"/>
      <w:szCs w:val="20"/>
    </w:rPr>
  </w:style>
  <w:style w:type="character" w:customStyle="1" w:styleId="AnswerChar">
    <w:name w:val="Answer Char"/>
    <w:basedOn w:val="OptionChar"/>
    <w:link w:val="Answer"/>
    <w:rsid w:val="00930880"/>
    <w:rPr>
      <w:snapToGrid w:val="0"/>
      <w:sz w:val="26"/>
      <w:szCs w:val="20"/>
    </w:rPr>
  </w:style>
  <w:style w:type="character" w:customStyle="1" w:styleId="ExplanationChar">
    <w:name w:val="Explanation Char"/>
    <w:basedOn w:val="AnswerChar"/>
    <w:link w:val="Explanation"/>
    <w:rsid w:val="00930880"/>
    <w:rPr>
      <w:snapToGrid w:val="0"/>
      <w:sz w:val="26"/>
      <w:szCs w:val="20"/>
    </w:rPr>
  </w:style>
  <w:style w:type="paragraph" w:customStyle="1" w:styleId="InsideAddress">
    <w:name w:val="Inside Address"/>
    <w:basedOn w:val="Normal"/>
    <w:rsid w:val="00930880"/>
    <w:pPr>
      <w:spacing w:line="220" w:lineRule="atLeast"/>
      <w:jc w:val="both"/>
    </w:pPr>
    <w:rPr>
      <w:rFonts w:ascii="Arial" w:hAnsi="Arial"/>
      <w:spacing w:val="-5"/>
      <w:sz w:val="20"/>
    </w:rPr>
  </w:style>
  <w:style w:type="paragraph" w:customStyle="1" w:styleId="Par">
    <w:name w:val="Par"/>
    <w:basedOn w:val="Para"/>
    <w:rsid w:val="00930880"/>
    <w:rPr>
      <w:rFonts w:ascii="Times-Roman" w:hAnsi="Times-Roman" w:cs="Times-Roman"/>
      <w:color w:val="000000"/>
      <w:sz w:val="19"/>
      <w:szCs w:val="19"/>
    </w:rPr>
  </w:style>
  <w:style w:type="character" w:customStyle="1" w:styleId="FeatureParaChar">
    <w:name w:val="FeaturePara Char"/>
    <w:basedOn w:val="DefaultParagraphFont"/>
    <w:link w:val="FeaturePara"/>
    <w:rsid w:val="00930880"/>
    <w:rPr>
      <w:rFonts w:ascii="Arial" w:hAnsi="Arial"/>
      <w:sz w:val="26"/>
      <w:szCs w:val="20"/>
    </w:rPr>
  </w:style>
  <w:style w:type="table" w:customStyle="1" w:styleId="LightShading-Accent51">
    <w:name w:val="Light Shading - Accent 51"/>
    <w:rsid w:val="00930880"/>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30880"/>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930880"/>
    <w:pPr>
      <w:jc w:val="right"/>
    </w:pPr>
    <w:rPr>
      <w:rFonts w:ascii="Arial" w:hAnsi="Arial"/>
      <w:b/>
      <w:noProof/>
      <w:color w:val="000000"/>
      <w:sz w:val="28"/>
      <w:szCs w:val="20"/>
    </w:rPr>
  </w:style>
  <w:style w:type="paragraph" w:customStyle="1" w:styleId="lefttitle">
    <w:name w:val="lefttitle"/>
    <w:basedOn w:val="Normal"/>
    <w:rsid w:val="00930880"/>
    <w:rPr>
      <w:rFonts w:ascii="Arial" w:hAnsi="Arial"/>
      <w:b/>
      <w:noProof/>
      <w:color w:val="000000"/>
      <w:sz w:val="28"/>
      <w:szCs w:val="20"/>
    </w:rPr>
  </w:style>
  <w:style w:type="paragraph" w:customStyle="1" w:styleId="CaseStudyTitle">
    <w:name w:val="CaseStudyTitle"/>
    <w:next w:val="Normal"/>
    <w:rsid w:val="00930880"/>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30880"/>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30880"/>
    <w:rPr>
      <w:snapToGrid w:val="0"/>
      <w:sz w:val="26"/>
      <w:szCs w:val="20"/>
    </w:rPr>
  </w:style>
  <w:style w:type="paragraph" w:customStyle="1" w:styleId="Bu">
    <w:name w:val="Bu"/>
    <w:basedOn w:val="Para"/>
    <w:rsid w:val="00930880"/>
  </w:style>
  <w:style w:type="paragraph" w:customStyle="1" w:styleId="FeatureParaItalic">
    <w:name w:val="FeaturePara + Italic"/>
    <w:basedOn w:val="FeaturePara"/>
    <w:link w:val="FeatureParaItalicChar"/>
    <w:rsid w:val="00930880"/>
    <w:rPr>
      <w:i/>
      <w:iCs/>
      <w:snapToGrid w:val="0"/>
    </w:rPr>
  </w:style>
  <w:style w:type="character" w:customStyle="1" w:styleId="FeatureParaItalicChar">
    <w:name w:val="FeaturePara + Italic Char"/>
    <w:basedOn w:val="FeatureParaChar"/>
    <w:link w:val="FeatureParaItalic"/>
    <w:rsid w:val="00930880"/>
    <w:rPr>
      <w:rFonts w:ascii="Arial" w:hAnsi="Arial"/>
      <w:i/>
      <w:iCs/>
      <w:snapToGrid w:val="0"/>
      <w:sz w:val="26"/>
      <w:szCs w:val="20"/>
    </w:rPr>
  </w:style>
  <w:style w:type="character" w:customStyle="1" w:styleId="RunInParaChar">
    <w:name w:val="RunInPara Char"/>
    <w:basedOn w:val="DefaultParagraphFont"/>
    <w:link w:val="RunInPara"/>
    <w:rsid w:val="00930880"/>
    <w:rPr>
      <w:snapToGrid w:val="0"/>
      <w:szCs w:val="20"/>
    </w:rPr>
  </w:style>
  <w:style w:type="paragraph" w:customStyle="1" w:styleId="RunInParaItalic">
    <w:name w:val="RunInPara + Italic"/>
    <w:basedOn w:val="RunInPara"/>
    <w:link w:val="RunInParaItalicChar"/>
    <w:rsid w:val="00930880"/>
    <w:rPr>
      <w:i/>
      <w:iCs/>
      <w:sz w:val="26"/>
    </w:rPr>
  </w:style>
  <w:style w:type="character" w:customStyle="1" w:styleId="RunInParaItalicChar">
    <w:name w:val="RunInPara + Italic Char"/>
    <w:basedOn w:val="RunInParaChar"/>
    <w:link w:val="RunInParaItalic"/>
    <w:rsid w:val="00930880"/>
    <w:rPr>
      <w:i/>
      <w:iCs/>
      <w:snapToGrid w:val="0"/>
      <w:sz w:val="26"/>
      <w:szCs w:val="20"/>
    </w:rPr>
  </w:style>
  <w:style w:type="paragraph" w:customStyle="1" w:styleId="Noparagraphstyle">
    <w:name w:val="[No paragraph style]"/>
    <w:rsid w:val="00930880"/>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930880"/>
  </w:style>
  <w:style w:type="character" w:customStyle="1" w:styleId="BodyTextChar1">
    <w:name w:val="Body Text Char1"/>
    <w:basedOn w:val="DefaultParagraphFont"/>
    <w:rsid w:val="00930880"/>
    <w:rPr>
      <w:rFonts w:asciiTheme="minorHAnsi" w:eastAsiaTheme="minorHAnsi" w:hAnsiTheme="minorHAnsi" w:cstheme="minorBidi"/>
      <w:sz w:val="22"/>
      <w:szCs w:val="22"/>
    </w:rPr>
  </w:style>
  <w:style w:type="paragraph" w:customStyle="1" w:styleId="action">
    <w:name w:val="action"/>
    <w:rsid w:val="00930880"/>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930880"/>
    <w:pPr>
      <w:spacing w:before="60" w:after="60"/>
      <w:ind w:left="43" w:right="43"/>
    </w:pPr>
    <w:rPr>
      <w:rFonts w:ascii="Times Roman" w:hAnsi="Times Roman"/>
      <w:sz w:val="20"/>
      <w:szCs w:val="20"/>
    </w:rPr>
  </w:style>
  <w:style w:type="table" w:customStyle="1" w:styleId="LightShading-Accent52">
    <w:name w:val="Light Shading - Accent 52"/>
    <w:rsid w:val="00930880"/>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30880"/>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3088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0441">
      <w:bodyDiv w:val="1"/>
      <w:marLeft w:val="0"/>
      <w:marRight w:val="0"/>
      <w:marTop w:val="0"/>
      <w:marBottom w:val="0"/>
      <w:divBdr>
        <w:top w:val="none" w:sz="0" w:space="0" w:color="auto"/>
        <w:left w:val="none" w:sz="0" w:space="0" w:color="auto"/>
        <w:bottom w:val="none" w:sz="0" w:space="0" w:color="auto"/>
        <w:right w:val="none" w:sz="0" w:space="0" w:color="auto"/>
      </w:divBdr>
    </w:div>
    <w:div w:id="139614497">
      <w:bodyDiv w:val="1"/>
      <w:marLeft w:val="0"/>
      <w:marRight w:val="0"/>
      <w:marTop w:val="0"/>
      <w:marBottom w:val="0"/>
      <w:divBdr>
        <w:top w:val="none" w:sz="0" w:space="0" w:color="auto"/>
        <w:left w:val="none" w:sz="0" w:space="0" w:color="auto"/>
        <w:bottom w:val="none" w:sz="0" w:space="0" w:color="auto"/>
        <w:right w:val="none" w:sz="0" w:space="0" w:color="auto"/>
      </w:divBdr>
    </w:div>
    <w:div w:id="149030737">
      <w:bodyDiv w:val="1"/>
      <w:marLeft w:val="0"/>
      <w:marRight w:val="0"/>
      <w:marTop w:val="0"/>
      <w:marBottom w:val="0"/>
      <w:divBdr>
        <w:top w:val="none" w:sz="0" w:space="0" w:color="auto"/>
        <w:left w:val="none" w:sz="0" w:space="0" w:color="auto"/>
        <w:bottom w:val="none" w:sz="0" w:space="0" w:color="auto"/>
        <w:right w:val="none" w:sz="0" w:space="0" w:color="auto"/>
      </w:divBdr>
    </w:div>
    <w:div w:id="173691662">
      <w:bodyDiv w:val="1"/>
      <w:marLeft w:val="0"/>
      <w:marRight w:val="0"/>
      <w:marTop w:val="0"/>
      <w:marBottom w:val="0"/>
      <w:divBdr>
        <w:top w:val="none" w:sz="0" w:space="0" w:color="auto"/>
        <w:left w:val="none" w:sz="0" w:space="0" w:color="auto"/>
        <w:bottom w:val="none" w:sz="0" w:space="0" w:color="auto"/>
        <w:right w:val="none" w:sz="0" w:space="0" w:color="auto"/>
      </w:divBdr>
    </w:div>
    <w:div w:id="229117266">
      <w:bodyDiv w:val="1"/>
      <w:marLeft w:val="0"/>
      <w:marRight w:val="0"/>
      <w:marTop w:val="0"/>
      <w:marBottom w:val="0"/>
      <w:divBdr>
        <w:top w:val="none" w:sz="0" w:space="0" w:color="auto"/>
        <w:left w:val="none" w:sz="0" w:space="0" w:color="auto"/>
        <w:bottom w:val="none" w:sz="0" w:space="0" w:color="auto"/>
        <w:right w:val="none" w:sz="0" w:space="0" w:color="auto"/>
      </w:divBdr>
    </w:div>
    <w:div w:id="257060410">
      <w:bodyDiv w:val="1"/>
      <w:marLeft w:val="0"/>
      <w:marRight w:val="0"/>
      <w:marTop w:val="0"/>
      <w:marBottom w:val="0"/>
      <w:divBdr>
        <w:top w:val="none" w:sz="0" w:space="0" w:color="auto"/>
        <w:left w:val="none" w:sz="0" w:space="0" w:color="auto"/>
        <w:bottom w:val="none" w:sz="0" w:space="0" w:color="auto"/>
        <w:right w:val="none" w:sz="0" w:space="0" w:color="auto"/>
      </w:divBdr>
    </w:div>
    <w:div w:id="306594275">
      <w:bodyDiv w:val="1"/>
      <w:marLeft w:val="0"/>
      <w:marRight w:val="0"/>
      <w:marTop w:val="0"/>
      <w:marBottom w:val="0"/>
      <w:divBdr>
        <w:top w:val="none" w:sz="0" w:space="0" w:color="auto"/>
        <w:left w:val="none" w:sz="0" w:space="0" w:color="auto"/>
        <w:bottom w:val="none" w:sz="0" w:space="0" w:color="auto"/>
        <w:right w:val="none" w:sz="0" w:space="0" w:color="auto"/>
      </w:divBdr>
    </w:div>
    <w:div w:id="313530909">
      <w:bodyDiv w:val="1"/>
      <w:marLeft w:val="0"/>
      <w:marRight w:val="0"/>
      <w:marTop w:val="0"/>
      <w:marBottom w:val="0"/>
      <w:divBdr>
        <w:top w:val="none" w:sz="0" w:space="0" w:color="auto"/>
        <w:left w:val="none" w:sz="0" w:space="0" w:color="auto"/>
        <w:bottom w:val="none" w:sz="0" w:space="0" w:color="auto"/>
        <w:right w:val="none" w:sz="0" w:space="0" w:color="auto"/>
      </w:divBdr>
    </w:div>
    <w:div w:id="566186288">
      <w:bodyDiv w:val="1"/>
      <w:marLeft w:val="0"/>
      <w:marRight w:val="0"/>
      <w:marTop w:val="0"/>
      <w:marBottom w:val="0"/>
      <w:divBdr>
        <w:top w:val="none" w:sz="0" w:space="0" w:color="auto"/>
        <w:left w:val="none" w:sz="0" w:space="0" w:color="auto"/>
        <w:bottom w:val="none" w:sz="0" w:space="0" w:color="auto"/>
        <w:right w:val="none" w:sz="0" w:space="0" w:color="auto"/>
      </w:divBdr>
    </w:div>
    <w:div w:id="632098229">
      <w:bodyDiv w:val="1"/>
      <w:marLeft w:val="0"/>
      <w:marRight w:val="0"/>
      <w:marTop w:val="0"/>
      <w:marBottom w:val="0"/>
      <w:divBdr>
        <w:top w:val="none" w:sz="0" w:space="0" w:color="auto"/>
        <w:left w:val="none" w:sz="0" w:space="0" w:color="auto"/>
        <w:bottom w:val="none" w:sz="0" w:space="0" w:color="auto"/>
        <w:right w:val="none" w:sz="0" w:space="0" w:color="auto"/>
      </w:divBdr>
    </w:div>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751585004">
      <w:bodyDiv w:val="1"/>
      <w:marLeft w:val="0"/>
      <w:marRight w:val="0"/>
      <w:marTop w:val="0"/>
      <w:marBottom w:val="0"/>
      <w:divBdr>
        <w:top w:val="none" w:sz="0" w:space="0" w:color="auto"/>
        <w:left w:val="none" w:sz="0" w:space="0" w:color="auto"/>
        <w:bottom w:val="none" w:sz="0" w:space="0" w:color="auto"/>
        <w:right w:val="none" w:sz="0" w:space="0" w:color="auto"/>
      </w:divBdr>
    </w:div>
    <w:div w:id="768157641">
      <w:bodyDiv w:val="1"/>
      <w:marLeft w:val="0"/>
      <w:marRight w:val="0"/>
      <w:marTop w:val="0"/>
      <w:marBottom w:val="0"/>
      <w:divBdr>
        <w:top w:val="none" w:sz="0" w:space="0" w:color="auto"/>
        <w:left w:val="none" w:sz="0" w:space="0" w:color="auto"/>
        <w:bottom w:val="none" w:sz="0" w:space="0" w:color="auto"/>
        <w:right w:val="none" w:sz="0" w:space="0" w:color="auto"/>
      </w:divBdr>
    </w:div>
    <w:div w:id="775296081">
      <w:bodyDiv w:val="1"/>
      <w:marLeft w:val="0"/>
      <w:marRight w:val="0"/>
      <w:marTop w:val="0"/>
      <w:marBottom w:val="0"/>
      <w:divBdr>
        <w:top w:val="none" w:sz="0" w:space="0" w:color="auto"/>
        <w:left w:val="none" w:sz="0" w:space="0" w:color="auto"/>
        <w:bottom w:val="none" w:sz="0" w:space="0" w:color="auto"/>
        <w:right w:val="none" w:sz="0" w:space="0" w:color="auto"/>
      </w:divBdr>
    </w:div>
    <w:div w:id="793982756">
      <w:bodyDiv w:val="1"/>
      <w:marLeft w:val="0"/>
      <w:marRight w:val="0"/>
      <w:marTop w:val="0"/>
      <w:marBottom w:val="0"/>
      <w:divBdr>
        <w:top w:val="none" w:sz="0" w:space="0" w:color="auto"/>
        <w:left w:val="none" w:sz="0" w:space="0" w:color="auto"/>
        <w:bottom w:val="none" w:sz="0" w:space="0" w:color="auto"/>
        <w:right w:val="none" w:sz="0" w:space="0" w:color="auto"/>
      </w:divBdr>
    </w:div>
    <w:div w:id="834304954">
      <w:bodyDiv w:val="1"/>
      <w:marLeft w:val="0"/>
      <w:marRight w:val="0"/>
      <w:marTop w:val="0"/>
      <w:marBottom w:val="0"/>
      <w:divBdr>
        <w:top w:val="none" w:sz="0" w:space="0" w:color="auto"/>
        <w:left w:val="none" w:sz="0" w:space="0" w:color="auto"/>
        <w:bottom w:val="none" w:sz="0" w:space="0" w:color="auto"/>
        <w:right w:val="none" w:sz="0" w:space="0" w:color="auto"/>
      </w:divBdr>
    </w:div>
    <w:div w:id="847016846">
      <w:bodyDiv w:val="1"/>
      <w:marLeft w:val="0"/>
      <w:marRight w:val="0"/>
      <w:marTop w:val="0"/>
      <w:marBottom w:val="0"/>
      <w:divBdr>
        <w:top w:val="none" w:sz="0" w:space="0" w:color="auto"/>
        <w:left w:val="none" w:sz="0" w:space="0" w:color="auto"/>
        <w:bottom w:val="none" w:sz="0" w:space="0" w:color="auto"/>
        <w:right w:val="none" w:sz="0" w:space="0" w:color="auto"/>
      </w:divBdr>
    </w:div>
    <w:div w:id="934173877">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039276735">
      <w:bodyDiv w:val="1"/>
      <w:marLeft w:val="0"/>
      <w:marRight w:val="0"/>
      <w:marTop w:val="0"/>
      <w:marBottom w:val="0"/>
      <w:divBdr>
        <w:top w:val="none" w:sz="0" w:space="0" w:color="auto"/>
        <w:left w:val="none" w:sz="0" w:space="0" w:color="auto"/>
        <w:bottom w:val="none" w:sz="0" w:space="0" w:color="auto"/>
        <w:right w:val="none" w:sz="0" w:space="0" w:color="auto"/>
      </w:divBdr>
    </w:div>
    <w:div w:id="1070809411">
      <w:bodyDiv w:val="1"/>
      <w:marLeft w:val="0"/>
      <w:marRight w:val="0"/>
      <w:marTop w:val="0"/>
      <w:marBottom w:val="0"/>
      <w:divBdr>
        <w:top w:val="none" w:sz="0" w:space="0" w:color="auto"/>
        <w:left w:val="none" w:sz="0" w:space="0" w:color="auto"/>
        <w:bottom w:val="none" w:sz="0" w:space="0" w:color="auto"/>
        <w:right w:val="none" w:sz="0" w:space="0" w:color="auto"/>
      </w:divBdr>
    </w:div>
    <w:div w:id="1088036727">
      <w:bodyDiv w:val="1"/>
      <w:marLeft w:val="0"/>
      <w:marRight w:val="0"/>
      <w:marTop w:val="0"/>
      <w:marBottom w:val="0"/>
      <w:divBdr>
        <w:top w:val="none" w:sz="0" w:space="0" w:color="auto"/>
        <w:left w:val="none" w:sz="0" w:space="0" w:color="auto"/>
        <w:bottom w:val="none" w:sz="0" w:space="0" w:color="auto"/>
        <w:right w:val="none" w:sz="0" w:space="0" w:color="auto"/>
      </w:divBdr>
    </w:div>
    <w:div w:id="1095514384">
      <w:bodyDiv w:val="1"/>
      <w:marLeft w:val="0"/>
      <w:marRight w:val="0"/>
      <w:marTop w:val="0"/>
      <w:marBottom w:val="0"/>
      <w:divBdr>
        <w:top w:val="none" w:sz="0" w:space="0" w:color="auto"/>
        <w:left w:val="none" w:sz="0" w:space="0" w:color="auto"/>
        <w:bottom w:val="none" w:sz="0" w:space="0" w:color="auto"/>
        <w:right w:val="none" w:sz="0" w:space="0" w:color="auto"/>
      </w:divBdr>
    </w:div>
    <w:div w:id="1198812554">
      <w:bodyDiv w:val="1"/>
      <w:marLeft w:val="0"/>
      <w:marRight w:val="0"/>
      <w:marTop w:val="0"/>
      <w:marBottom w:val="0"/>
      <w:divBdr>
        <w:top w:val="none" w:sz="0" w:space="0" w:color="auto"/>
        <w:left w:val="none" w:sz="0" w:space="0" w:color="auto"/>
        <w:bottom w:val="none" w:sz="0" w:space="0" w:color="auto"/>
        <w:right w:val="none" w:sz="0" w:space="0" w:color="auto"/>
      </w:divBdr>
    </w:div>
    <w:div w:id="1247808868">
      <w:bodyDiv w:val="1"/>
      <w:marLeft w:val="0"/>
      <w:marRight w:val="0"/>
      <w:marTop w:val="0"/>
      <w:marBottom w:val="0"/>
      <w:divBdr>
        <w:top w:val="none" w:sz="0" w:space="0" w:color="auto"/>
        <w:left w:val="none" w:sz="0" w:space="0" w:color="auto"/>
        <w:bottom w:val="none" w:sz="0" w:space="0" w:color="auto"/>
        <w:right w:val="none" w:sz="0" w:space="0" w:color="auto"/>
      </w:divBdr>
    </w:div>
    <w:div w:id="1327590540">
      <w:bodyDiv w:val="1"/>
      <w:marLeft w:val="0"/>
      <w:marRight w:val="0"/>
      <w:marTop w:val="0"/>
      <w:marBottom w:val="0"/>
      <w:divBdr>
        <w:top w:val="none" w:sz="0" w:space="0" w:color="auto"/>
        <w:left w:val="none" w:sz="0" w:space="0" w:color="auto"/>
        <w:bottom w:val="none" w:sz="0" w:space="0" w:color="auto"/>
        <w:right w:val="none" w:sz="0" w:space="0" w:color="auto"/>
      </w:divBdr>
    </w:div>
    <w:div w:id="1334989407">
      <w:bodyDiv w:val="1"/>
      <w:marLeft w:val="0"/>
      <w:marRight w:val="0"/>
      <w:marTop w:val="0"/>
      <w:marBottom w:val="0"/>
      <w:divBdr>
        <w:top w:val="none" w:sz="0" w:space="0" w:color="auto"/>
        <w:left w:val="none" w:sz="0" w:space="0" w:color="auto"/>
        <w:bottom w:val="none" w:sz="0" w:space="0" w:color="auto"/>
        <w:right w:val="none" w:sz="0" w:space="0" w:color="auto"/>
      </w:divBdr>
    </w:div>
    <w:div w:id="1372805992">
      <w:bodyDiv w:val="1"/>
      <w:marLeft w:val="0"/>
      <w:marRight w:val="0"/>
      <w:marTop w:val="0"/>
      <w:marBottom w:val="0"/>
      <w:divBdr>
        <w:top w:val="none" w:sz="0" w:space="0" w:color="auto"/>
        <w:left w:val="none" w:sz="0" w:space="0" w:color="auto"/>
        <w:bottom w:val="none" w:sz="0" w:space="0" w:color="auto"/>
        <w:right w:val="none" w:sz="0" w:space="0" w:color="auto"/>
      </w:divBdr>
    </w:div>
    <w:div w:id="1536888644">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665009993">
      <w:bodyDiv w:val="1"/>
      <w:marLeft w:val="0"/>
      <w:marRight w:val="0"/>
      <w:marTop w:val="0"/>
      <w:marBottom w:val="0"/>
      <w:divBdr>
        <w:top w:val="none" w:sz="0" w:space="0" w:color="auto"/>
        <w:left w:val="none" w:sz="0" w:space="0" w:color="auto"/>
        <w:bottom w:val="none" w:sz="0" w:space="0" w:color="auto"/>
        <w:right w:val="none" w:sz="0" w:space="0" w:color="auto"/>
      </w:divBdr>
    </w:div>
    <w:div w:id="1665469483">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 w:id="1889486939">
      <w:bodyDiv w:val="1"/>
      <w:marLeft w:val="0"/>
      <w:marRight w:val="0"/>
      <w:marTop w:val="0"/>
      <w:marBottom w:val="0"/>
      <w:divBdr>
        <w:top w:val="none" w:sz="0" w:space="0" w:color="auto"/>
        <w:left w:val="none" w:sz="0" w:space="0" w:color="auto"/>
        <w:bottom w:val="none" w:sz="0" w:space="0" w:color="auto"/>
        <w:right w:val="none" w:sz="0" w:space="0" w:color="auto"/>
      </w:divBdr>
    </w:div>
    <w:div w:id="1920292108">
      <w:bodyDiv w:val="1"/>
      <w:marLeft w:val="0"/>
      <w:marRight w:val="0"/>
      <w:marTop w:val="0"/>
      <w:marBottom w:val="0"/>
      <w:divBdr>
        <w:top w:val="none" w:sz="0" w:space="0" w:color="auto"/>
        <w:left w:val="none" w:sz="0" w:space="0" w:color="auto"/>
        <w:bottom w:val="none" w:sz="0" w:space="0" w:color="auto"/>
        <w:right w:val="none" w:sz="0" w:space="0" w:color="auto"/>
      </w:divBdr>
    </w:div>
    <w:div w:id="1924991257">
      <w:bodyDiv w:val="1"/>
      <w:marLeft w:val="0"/>
      <w:marRight w:val="0"/>
      <w:marTop w:val="0"/>
      <w:marBottom w:val="0"/>
      <w:divBdr>
        <w:top w:val="none" w:sz="0" w:space="0" w:color="auto"/>
        <w:left w:val="none" w:sz="0" w:space="0" w:color="auto"/>
        <w:bottom w:val="none" w:sz="0" w:space="0" w:color="auto"/>
        <w:right w:val="none" w:sz="0" w:space="0" w:color="auto"/>
      </w:divBdr>
    </w:div>
    <w:div w:id="19727803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57B7F-5B69-FE4B-8A70-5BE72E254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334</TotalTime>
  <Pages>36</Pages>
  <Words>12065</Words>
  <Characters>68773</Characters>
  <Application>Microsoft Macintosh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80677</CharactersWithSpaces>
  <SharedDoc>false</SharedDoc>
  <HLinks>
    <vt:vector size="30" baseType="variant">
      <vt:variant>
        <vt:i4>2621497</vt:i4>
      </vt:variant>
      <vt:variant>
        <vt:i4>12</vt:i4>
      </vt:variant>
      <vt:variant>
        <vt:i4>0</vt:i4>
      </vt:variant>
      <vt:variant>
        <vt:i4>5</vt:i4>
      </vt:variant>
      <vt:variant>
        <vt:lpwstr>http://en.wikipedia.org/wiki/Heat_map</vt:lpwstr>
      </vt:variant>
      <vt:variant>
        <vt:lpwstr/>
      </vt:variant>
      <vt:variant>
        <vt:i4>1179762</vt:i4>
      </vt:variant>
      <vt:variant>
        <vt:i4>9</vt:i4>
      </vt:variant>
      <vt:variant>
        <vt:i4>0</vt:i4>
      </vt:variant>
      <vt:variant>
        <vt:i4>5</vt:i4>
      </vt:variant>
      <vt:variant>
        <vt:lpwstr>http://www.slideshare.net/alienvault/building-an-ip-reputation-engine-tracking-the-miscreants</vt:lpwstr>
      </vt:variant>
      <vt:variant>
        <vt:lpwstr/>
      </vt:variant>
      <vt:variant>
        <vt:i4>4063240</vt:i4>
      </vt:variant>
      <vt:variant>
        <vt:i4>6</vt:i4>
      </vt:variant>
      <vt:variant>
        <vt:i4>0</vt:i4>
      </vt:variant>
      <vt:variant>
        <vt:i4>5</vt:i4>
      </vt:variant>
      <vt:variant>
        <vt:lpwstr>http://reputation.alienvault.com/reputation.rev</vt:lpwstr>
      </vt:variant>
      <vt:variant>
        <vt:lpwstr/>
      </vt:variant>
      <vt:variant>
        <vt:i4>5963804</vt:i4>
      </vt:variant>
      <vt:variant>
        <vt:i4>3</vt:i4>
      </vt:variant>
      <vt:variant>
        <vt:i4>0</vt:i4>
      </vt:variant>
      <vt:variant>
        <vt:i4>5</vt:i4>
      </vt:variant>
      <vt:variant>
        <vt:lpwstr>http://reputation.alienvault.com/reputation.data</vt:lpwstr>
      </vt:variant>
      <vt:variant>
        <vt:lpwstr/>
      </vt:variant>
      <vt:variant>
        <vt:i4>458830</vt:i4>
      </vt:variant>
      <vt:variant>
        <vt:i4>0</vt:i4>
      </vt:variant>
      <vt:variant>
        <vt:i4>0</vt:i4>
      </vt:variant>
      <vt:variant>
        <vt:i4>5</vt:i4>
      </vt:variant>
      <vt:variant>
        <vt:lpwstr>http://labs.alienvault.com/labs/index.php/projects/open-source-ip-reputation-portal/download-ip-reputation-database/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Jay Jacobs</cp:lastModifiedBy>
  <cp:revision>33</cp:revision>
  <cp:lastPrinted>2013-07-11T16:45:00Z</cp:lastPrinted>
  <dcterms:created xsi:type="dcterms:W3CDTF">2013-10-08T19:42:00Z</dcterms:created>
  <dcterms:modified xsi:type="dcterms:W3CDTF">2013-10-21T15:16:00Z</dcterms:modified>
</cp:coreProperties>
</file>