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223FC" w14:textId="77777777" w:rsidR="00D63C7A" w:rsidRDefault="00D63C7A" w:rsidP="00D63C7A">
      <w:pPr>
        <w:pStyle w:val="QueryPara"/>
        <w:numPr>
          <w:ins w:id="0" w:author="Kezia Endsley" w:date="2013-10-20T07:32:00Z"/>
        </w:numPr>
        <w:rPr>
          <w:ins w:id="1" w:author="Kezia Endsley" w:date="2013-10-20T07:32:00Z"/>
        </w:rPr>
      </w:pPr>
      <w:ins w:id="2" w:author="Kezia Endsley" w:date="2013-10-20T07:32:00Z">
        <w:r>
          <w:t>[[</w:t>
        </w:r>
        <w:proofErr w:type="gramStart"/>
        <w:r>
          <w:t>copy</w:t>
        </w:r>
        <w:proofErr w:type="gramEnd"/>
        <w:r>
          <w:t xml:space="preserve"> edited by </w:t>
        </w:r>
        <w:proofErr w:type="spellStart"/>
        <w:r>
          <w:t>Kezia</w:t>
        </w:r>
        <w:proofErr w:type="spellEnd"/>
        <w:r>
          <w:t xml:space="preserve"> </w:t>
        </w:r>
        <w:proofErr w:type="spellStart"/>
        <w:r>
          <w:t>Endsley</w:t>
        </w:r>
        <w:proofErr w:type="spellEnd"/>
        <w:r>
          <w:t>]]</w:t>
        </w:r>
      </w:ins>
    </w:p>
    <w:p w14:paraId="374B3AC3" w14:textId="77777777" w:rsidR="00A803C9" w:rsidRDefault="00A803C9" w:rsidP="00A803C9">
      <w:pPr>
        <w:pStyle w:val="QueryPara"/>
      </w:pPr>
      <w:r>
        <w:t xml:space="preserve">TE color code: </w:t>
      </w:r>
      <w:r w:rsidRPr="000A6039">
        <w:rPr>
          <w:highlight w:val="green"/>
        </w:rPr>
        <w:t>GREEN</w:t>
      </w:r>
      <w:r>
        <w:t xml:space="preserve"> checked out OK, </w:t>
      </w:r>
      <w:r w:rsidRPr="000A6039">
        <w:rPr>
          <w:highlight w:val="yellow"/>
        </w:rPr>
        <w:t>YELLOW</w:t>
      </w:r>
      <w:r>
        <w:t xml:space="preserve"> needs attention, </w:t>
      </w:r>
      <w:r w:rsidRPr="000A6039">
        <w:rPr>
          <w:highlight w:val="red"/>
        </w:rPr>
        <w:t>RED</w:t>
      </w:r>
      <w:r>
        <w:t xml:space="preserve"> is an error that needs fixing.</w:t>
      </w:r>
    </w:p>
    <w:p w14:paraId="5C1A17DD" w14:textId="77777777" w:rsidR="00333F2A" w:rsidRPr="00847441" w:rsidRDefault="00333F2A" w:rsidP="00333F2A">
      <w:pPr>
        <w:pBdr>
          <w:top w:val="single" w:sz="4" w:space="1" w:color="auto"/>
          <w:bottom w:val="single" w:sz="4" w:space="1" w:color="auto"/>
        </w:pBdr>
        <w:shd w:val="clear" w:color="auto" w:fill="FFCC99"/>
        <w:spacing w:after="0" w:line="240" w:lineRule="auto"/>
        <w:rPr>
          <w:ins w:id="3" w:author="Kent, Kevin - Indianapolis" w:date="2013-10-31T11:26:00Z"/>
          <w:rFonts w:ascii="Times New Roman" w:eastAsia="Times New Roman" w:hAnsi="Times New Roman"/>
          <w:snapToGrid w:val="0"/>
          <w:sz w:val="26"/>
          <w:szCs w:val="20"/>
        </w:rPr>
      </w:pPr>
      <w:ins w:id="4" w:author="Kent, Kevin - Indianapolis" w:date="2013-10-31T11:26:00Z">
        <w:r w:rsidRPr="00847441">
          <w:rPr>
            <w:rFonts w:ascii="Times New Roman" w:eastAsia="Times New Roman" w:hAnsi="Times New Roman"/>
            <w:snapToGrid w:val="0"/>
            <w:sz w:val="26"/>
            <w:szCs w:val="20"/>
          </w:rPr>
          <w:t>[AU: Global for whole chapter, if any color is needed for the code in this chapter, please add it</w:t>
        </w:r>
      </w:ins>
      <w:ins w:id="5" w:author="Kent, Kevin - Indianapolis" w:date="2013-10-31T11:30:00Z">
        <w:r w:rsidR="00AC092D">
          <w:rPr>
            <w:rFonts w:ascii="Times New Roman" w:eastAsia="Times New Roman" w:hAnsi="Times New Roman"/>
            <w:snapToGrid w:val="0"/>
            <w:sz w:val="26"/>
            <w:szCs w:val="20"/>
          </w:rPr>
          <w:t xml:space="preserve"> (and insert the new listing numbering</w:t>
        </w:r>
      </w:ins>
      <w:ins w:id="6" w:author="Kent, Kevin - Indianapolis" w:date="2013-10-31T11:31:00Z">
        <w:r w:rsidR="00AC092D">
          <w:rPr>
            <w:rFonts w:ascii="Times New Roman" w:eastAsia="Times New Roman" w:hAnsi="Times New Roman"/>
            <w:snapToGrid w:val="0"/>
            <w:sz w:val="26"/>
            <w:szCs w:val="20"/>
          </w:rPr>
          <w:t xml:space="preserve"> you’ve suggested</w:t>
        </w:r>
      </w:ins>
      <w:ins w:id="7" w:author="Kent, Kevin - Indianapolis" w:date="2013-10-31T11:30:00Z">
        <w:r w:rsidR="00AC092D">
          <w:rPr>
            <w:rFonts w:ascii="Times New Roman" w:eastAsia="Times New Roman" w:hAnsi="Times New Roman"/>
            <w:snapToGrid w:val="0"/>
            <w:sz w:val="26"/>
            <w:szCs w:val="20"/>
          </w:rPr>
          <w:t>)</w:t>
        </w:r>
      </w:ins>
      <w:ins w:id="8" w:author="Kent, Kevin - Indianapolis" w:date="2013-10-31T11:26:00Z">
        <w:r w:rsidRPr="00847441">
          <w:rPr>
            <w:rFonts w:ascii="Times New Roman" w:eastAsia="Times New Roman" w:hAnsi="Times New Roman"/>
            <w:snapToGrid w:val="0"/>
            <w:sz w:val="26"/>
            <w:szCs w:val="20"/>
          </w:rPr>
          <w:t>. If you have questions, please contact me right away. Thanks, Kevin (</w:t>
        </w:r>
        <w:proofErr w:type="spellStart"/>
        <w:r w:rsidRPr="00847441">
          <w:rPr>
            <w:rFonts w:ascii="Times New Roman" w:eastAsia="Times New Roman" w:hAnsi="Times New Roman"/>
            <w:snapToGrid w:val="0"/>
            <w:sz w:val="26"/>
            <w:szCs w:val="20"/>
          </w:rPr>
          <w:t>PjE</w:t>
        </w:r>
        <w:proofErr w:type="spellEnd"/>
        <w:r w:rsidRPr="00847441">
          <w:rPr>
            <w:rFonts w:ascii="Times New Roman" w:eastAsia="Times New Roman" w:hAnsi="Times New Roman"/>
            <w:snapToGrid w:val="0"/>
            <w:sz w:val="26"/>
            <w:szCs w:val="20"/>
          </w:rPr>
          <w:t>)]</w:t>
        </w:r>
      </w:ins>
    </w:p>
    <w:p w14:paraId="70126EFF" w14:textId="77777777" w:rsidR="00333F2A" w:rsidRPr="00847441" w:rsidRDefault="00333F2A" w:rsidP="00333F2A">
      <w:pPr>
        <w:spacing w:after="120" w:line="240" w:lineRule="auto"/>
        <w:ind w:left="720" w:firstLine="720"/>
        <w:rPr>
          <w:ins w:id="9" w:author="Kent, Kevin - Indianapolis" w:date="2013-10-31T11:26:00Z"/>
          <w:rFonts w:ascii="Times New Roman" w:eastAsia="Times New Roman" w:hAnsi="Times New Roman"/>
          <w:snapToGrid w:val="0"/>
          <w:sz w:val="26"/>
          <w:szCs w:val="20"/>
        </w:rPr>
      </w:pPr>
    </w:p>
    <w:p w14:paraId="0E391431" w14:textId="77777777" w:rsidR="00333F2A" w:rsidRPr="00847441" w:rsidRDefault="00333F2A" w:rsidP="00333F2A">
      <w:pPr>
        <w:pBdr>
          <w:top w:val="single" w:sz="4" w:space="1" w:color="auto"/>
          <w:bottom w:val="single" w:sz="4" w:space="1" w:color="auto"/>
        </w:pBdr>
        <w:shd w:val="clear" w:color="auto" w:fill="FFCC99"/>
        <w:spacing w:after="0" w:line="240" w:lineRule="auto"/>
        <w:rPr>
          <w:ins w:id="10" w:author="Kent, Kevin - Indianapolis" w:date="2013-10-31T11:26:00Z"/>
          <w:rFonts w:ascii="Times New Roman" w:eastAsia="Times New Roman" w:hAnsi="Times New Roman"/>
          <w:snapToGrid w:val="0"/>
          <w:sz w:val="26"/>
          <w:szCs w:val="20"/>
        </w:rPr>
      </w:pPr>
      <w:ins w:id="11" w:author="Kent, Kevin - Indianapolis" w:date="2013-10-31T11:26:00Z">
        <w:r w:rsidRPr="00847441">
          <w:rPr>
            <w:rFonts w:ascii="Times New Roman" w:eastAsia="Times New Roman" w:hAnsi="Times New Roman"/>
            <w:snapToGrid w:val="0"/>
            <w:sz w:val="26"/>
            <w:szCs w:val="20"/>
          </w:rPr>
          <w:t>[AU: And please remember that if the code is changed, make the appropriate change in the code download as well and submit a new version of the code download for the chapter with your AR. Thanks, Kevin (PJE)]</w:t>
        </w:r>
      </w:ins>
    </w:p>
    <w:p w14:paraId="3EC8507A" w14:textId="77777777" w:rsidR="00A77B3E" w:rsidRDefault="00D97E64" w:rsidP="00C071CB">
      <w:pPr>
        <w:pStyle w:val="ChapterTitle"/>
      </w:pPr>
      <w:r>
        <w:t xml:space="preserve">Chapter </w:t>
      </w:r>
      <w:r w:rsidR="00A91C3A">
        <w:t>9: Machine Learning</w:t>
      </w:r>
    </w:p>
    <w:p w14:paraId="25C42666" w14:textId="77777777" w:rsidR="002F41D4" w:rsidRPr="002F41D4" w:rsidRDefault="00B51358" w:rsidP="00333F2A">
      <w:pPr>
        <w:pStyle w:val="Epigraph"/>
      </w:pPr>
      <w:r>
        <w:t>“</w:t>
      </w:r>
      <w:r w:rsidRPr="00B51358">
        <w:t>They know enough who know how to learn.</w:t>
      </w:r>
      <w:r>
        <w:t>”</w:t>
      </w:r>
    </w:p>
    <w:p w14:paraId="7101D4DE" w14:textId="77777777" w:rsidR="00A77B3E" w:rsidRDefault="00B51358" w:rsidP="00B51358">
      <w:pPr>
        <w:pStyle w:val="EpigraphSource"/>
        <w:jc w:val="right"/>
      </w:pPr>
      <w:r>
        <w:t>Henry Adams</w:t>
      </w:r>
    </w:p>
    <w:p w14:paraId="6E50433B" w14:textId="77777777" w:rsidR="008574CC" w:rsidRDefault="00DC43C9" w:rsidP="008574CC">
      <w:pPr>
        <w:pStyle w:val="Para"/>
      </w:pPr>
      <w:r>
        <w:t xml:space="preserve">There are two types of people </w:t>
      </w:r>
      <w:del w:id="12" w:author="Kezia Endsley" w:date="2013-10-20T07:33:00Z">
        <w:r w:rsidR="001B35E5" w:rsidDel="00D63C7A">
          <w:delText xml:space="preserve">within </w:delText>
        </w:r>
      </w:del>
      <w:ins w:id="13" w:author="Kezia Endsley" w:date="2013-10-20T07:33:00Z">
        <w:r w:rsidR="00D63C7A">
          <w:t xml:space="preserve">in </w:t>
        </w:r>
      </w:ins>
      <w:r w:rsidR="001B35E5">
        <w:t>information security</w:t>
      </w:r>
      <w:ins w:id="14" w:author="Kezia Endsley" w:date="2013-10-20T07:33:00Z">
        <w:r w:rsidR="00D63C7A">
          <w:sym w:font="Symbol" w:char="F0BE"/>
        </w:r>
      </w:ins>
      <w:del w:id="15" w:author="Kezia Endsley" w:date="2013-10-20T07:33:00Z">
        <w:r w:rsidDel="00D63C7A">
          <w:delText xml:space="preserve">, </w:delText>
        </w:r>
      </w:del>
      <w:r>
        <w:t xml:space="preserve">those who are completely intimidated by machine learning and those who know machine learning </w:t>
      </w:r>
      <w:r w:rsidR="001B35E5">
        <w:t xml:space="preserve">largely </w:t>
      </w:r>
      <w:r>
        <w:t xml:space="preserve">solved </w:t>
      </w:r>
      <w:r w:rsidR="00264F0C">
        <w:t>the</w:t>
      </w:r>
      <w:r>
        <w:t xml:space="preserve"> spam problem </w:t>
      </w:r>
      <w:r w:rsidR="001B35E5">
        <w:t>and are completely intimidated by machine learning.</w:t>
      </w:r>
      <w:r w:rsidR="000359F5">
        <w:t xml:space="preserve"> </w:t>
      </w:r>
      <w:r w:rsidR="001B35E5">
        <w:t xml:space="preserve">It’s easy to be intimidated </w:t>
      </w:r>
      <w:r w:rsidR="00264F0C">
        <w:t xml:space="preserve">when machine learning </w:t>
      </w:r>
      <w:r w:rsidR="008574CC">
        <w:t xml:space="preserve">is described </w:t>
      </w:r>
      <w:ins w:id="16" w:author="Kent, Kevin - Indianapolis" w:date="2013-10-31T10:14:00Z">
        <w:del w:id="17" w:author="Jay Jacobs" w:date="2013-11-02T20:56:00Z">
          <w:r w:rsidR="00370824" w:rsidDel="007101E1">
            <w:delText xml:space="preserve">(by TechTarget) </w:delText>
          </w:r>
        </w:del>
      </w:ins>
      <w:r w:rsidR="008574CC">
        <w:t>as “</w:t>
      </w:r>
      <w:r w:rsidR="008574CC" w:rsidRPr="008574CC">
        <w:t>a type of artificial intelligence that provides computers with the ability to learn without being explicitly programmed</w:t>
      </w:r>
      <w:r w:rsidR="008574CC">
        <w:t>”</w:t>
      </w:r>
      <w:ins w:id="18" w:author="Kent, Kevin - Indianapolis" w:date="2013-10-31T10:14:00Z">
        <w:r w:rsidR="00370824">
          <w:t xml:space="preserve"> </w:t>
        </w:r>
      </w:ins>
      <w:ins w:id="19" w:author="Jay Jacobs" w:date="2013-11-02T20:56:00Z">
        <w:r w:rsidR="007101E1">
          <w:t xml:space="preserve">by </w:t>
        </w:r>
        <w:proofErr w:type="spellStart"/>
        <w:r w:rsidR="007101E1">
          <w:t>TechTarget</w:t>
        </w:r>
        <w:proofErr w:type="spellEnd"/>
        <w:r w:rsidR="007101E1">
          <w:t xml:space="preserve">. </w:t>
        </w:r>
      </w:ins>
      <w:ins w:id="20" w:author="Kent, Kevin - Indianapolis" w:date="2013-10-31T10:14:00Z">
        <w:r w:rsidR="00370824">
          <w:t>(</w:t>
        </w:r>
        <w:r w:rsidR="00370824" w:rsidRPr="00370824">
          <w:rPr>
            <w:rStyle w:val="InlineURL"/>
            <w:rPrChange w:id="21" w:author="Kent, Kevin - Indianapolis" w:date="2013-10-31T10:14:00Z">
              <w:rPr/>
            </w:rPrChange>
          </w:rPr>
          <w:t>http://whatis.techtarget.com/definition/machine-learning</w:t>
        </w:r>
        <w:r w:rsidR="00370824">
          <w:t>)</w:t>
        </w:r>
      </w:ins>
      <w:r w:rsidR="008574CC" w:rsidRPr="008574CC">
        <w:t>.</w:t>
      </w:r>
      <w:del w:id="22" w:author="Kent, Kevin - Indianapolis" w:date="2013-10-31T10:14:00Z">
        <w:r w:rsidR="008574CC" w:rsidDel="00370824">
          <w:rPr>
            <w:rStyle w:val="FootnoteReference"/>
          </w:rPr>
          <w:footnoteReference w:id="1"/>
        </w:r>
      </w:del>
      <w:r w:rsidR="000359F5">
        <w:t xml:space="preserve"> </w:t>
      </w:r>
      <w:r w:rsidR="008574CC">
        <w:t xml:space="preserve">How </w:t>
      </w:r>
      <w:r w:rsidR="00B215FE">
        <w:t>can a computer do anything with</w:t>
      </w:r>
      <w:ins w:id="28" w:author="Kezia Endsley" w:date="2013-10-20T07:34:00Z">
        <w:r w:rsidR="00D63C7A">
          <w:t>out</w:t>
        </w:r>
      </w:ins>
      <w:r w:rsidR="00B215FE">
        <w:t xml:space="preserve"> being explicitly programmed?</w:t>
      </w:r>
      <w:r w:rsidR="000359F5">
        <w:t xml:space="preserve"> </w:t>
      </w:r>
      <w:r w:rsidR="00D72326">
        <w:t xml:space="preserve">Or better yet, </w:t>
      </w:r>
      <w:ins w:id="29" w:author="Kezia Endsley" w:date="2013-10-20T07:34:00Z">
        <w:r w:rsidR="00D63C7A">
          <w:t xml:space="preserve">consider </w:t>
        </w:r>
      </w:ins>
      <w:r w:rsidR="00D72326">
        <w:t xml:space="preserve">this rather </w:t>
      </w:r>
      <w:r w:rsidR="004E1B6A">
        <w:t>well known</w:t>
      </w:r>
      <w:r w:rsidR="00D72326">
        <w:t xml:space="preserve"> definition from Tom Mitchell</w:t>
      </w:r>
      <w:r w:rsidR="004E1B6A">
        <w:t xml:space="preserve"> </w:t>
      </w:r>
      <w:r w:rsidR="004E1B6A" w:rsidRPr="00D63C7A">
        <w:rPr>
          <w:highlight w:val="yellow"/>
          <w:rPrChange w:id="30" w:author="Kezia Endsley" w:date="2013-10-20T07:35:00Z">
            <w:rPr/>
          </w:rPrChange>
        </w:rPr>
        <w:t>in his 1997 book</w:t>
      </w:r>
      <w:ins w:id="31" w:author="Jay Jacobs" w:date="2013-11-02T20:56:00Z">
        <w:r w:rsidR="007101E1">
          <w:rPr>
            <w:highlight w:val="yellow"/>
          </w:rPr>
          <w:t xml:space="preserve"> titled </w:t>
        </w:r>
      </w:ins>
      <w:ins w:id="32" w:author="Jay Jacobs" w:date="2013-11-02T20:57:00Z">
        <w:r w:rsidR="007101E1">
          <w:rPr>
            <w:highlight w:val="yellow"/>
          </w:rPr>
          <w:t>“Machine Learning”</w:t>
        </w:r>
      </w:ins>
      <w:r w:rsidR="00D72326" w:rsidRPr="00D63C7A">
        <w:rPr>
          <w:highlight w:val="yellow"/>
          <w:rPrChange w:id="33" w:author="Kezia Endsley" w:date="2013-10-20T07:35:00Z">
            <w:rPr/>
          </w:rPrChange>
        </w:rPr>
        <w:t>:</w:t>
      </w:r>
    </w:p>
    <w:p w14:paraId="18300E92" w14:textId="77777777" w:rsidR="00D63C7A" w:rsidRDefault="00D63C7A">
      <w:pPr>
        <w:pStyle w:val="QueryPara"/>
        <w:numPr>
          <w:ins w:id="34" w:author="Kezia Endsley" w:date="2013-10-20T07:35:00Z"/>
        </w:numPr>
        <w:rPr>
          <w:ins w:id="35" w:author="Jay Jacobs" w:date="2013-11-03T08:45:00Z"/>
        </w:rPr>
        <w:pPrChange w:id="36" w:author="Kezia Endsley" w:date="2013-10-20T07:35:00Z">
          <w:pPr>
            <w:pStyle w:val="ExtractPara"/>
          </w:pPr>
        </w:pPrChange>
      </w:pPr>
      <w:ins w:id="37" w:author="Kezia Endsley" w:date="2013-10-20T07:35:00Z">
        <w:r>
          <w:t>[[Author: Should you mention the title of his book</w:t>
        </w:r>
        <w:r w:rsidR="008924A0">
          <w:t xml:space="preserve"> above</w:t>
        </w:r>
        <w:r>
          <w:t xml:space="preserve">? </w:t>
        </w:r>
        <w:proofErr w:type="spellStart"/>
        <w:r>
          <w:t>Kezia</w:t>
        </w:r>
        <w:proofErr w:type="spellEnd"/>
        <w:r>
          <w:t>]]</w:t>
        </w:r>
      </w:ins>
      <w:ins w:id="38" w:author="Kent, Kevin - Indianapolis" w:date="2013-10-31T10:15:00Z">
        <w:r w:rsidR="00370824">
          <w:t xml:space="preserve"> //Authors, Yes, please mention the title. Thanks, Kevin (</w:t>
        </w:r>
        <w:proofErr w:type="spellStart"/>
        <w:r w:rsidR="00370824">
          <w:t>PjE</w:t>
        </w:r>
        <w:proofErr w:type="spellEnd"/>
        <w:r w:rsidR="00370824">
          <w:t>)</w:t>
        </w:r>
      </w:ins>
    </w:p>
    <w:p w14:paraId="484CFE4F" w14:textId="4CC4F2F1" w:rsidR="00610454" w:rsidRDefault="00610454">
      <w:pPr>
        <w:pStyle w:val="QueryPara"/>
        <w:numPr>
          <w:ins w:id="39" w:author="Kezia Endsley" w:date="2013-10-20T07:35:00Z"/>
        </w:numPr>
        <w:rPr>
          <w:ins w:id="40" w:author="Kezia Endsley" w:date="2013-10-20T07:35:00Z"/>
        </w:rPr>
        <w:pPrChange w:id="41" w:author="Kezia Endsley" w:date="2013-10-20T07:35:00Z">
          <w:pPr>
            <w:pStyle w:val="ExtractPara"/>
          </w:pPr>
        </w:pPrChange>
      </w:pPr>
      <w:ins w:id="42" w:author="Jay Jacobs" w:date="2013-11-03T08:45:00Z">
        <w:r>
          <w:t>[AR: Done]</w:t>
        </w:r>
      </w:ins>
    </w:p>
    <w:p w14:paraId="06ABAC51" w14:textId="77777777" w:rsidR="00D72326" w:rsidRDefault="00D72326" w:rsidP="000359F5">
      <w:pPr>
        <w:pStyle w:val="ExtractPara"/>
      </w:pPr>
      <w:r>
        <w:t>“A computer program is said to learn from experience E with respect to some class of tasks T and performance measure P, if its performance at tasks in T, as measured by P, improves with experience E.”</w:t>
      </w:r>
    </w:p>
    <w:p w14:paraId="35A33D47" w14:textId="67690A4A" w:rsidR="00FF0698" w:rsidRDefault="00D72326" w:rsidP="00FF0698">
      <w:pPr>
        <w:pStyle w:val="Para"/>
        <w:rPr>
          <w:ins w:id="43" w:author="Jay Jacobs" w:date="2013-11-03T09:01:00Z"/>
        </w:rPr>
      </w:pPr>
      <w:r>
        <w:t xml:space="preserve">Are </w:t>
      </w:r>
      <w:r w:rsidR="004E1B6A">
        <w:t xml:space="preserve">you clear now on what </w:t>
      </w:r>
      <w:ins w:id="44" w:author="Kezia Endsley" w:date="2013-10-20T07:34:00Z">
        <w:r w:rsidR="00D63C7A">
          <w:t>m</w:t>
        </w:r>
      </w:ins>
      <w:del w:id="45" w:author="Kezia Endsley" w:date="2013-10-20T07:34:00Z">
        <w:r w:rsidDel="00D63C7A">
          <w:delText>M</w:delText>
        </w:r>
      </w:del>
      <w:r>
        <w:t>achine learning is?</w:t>
      </w:r>
      <w:r w:rsidR="000359F5">
        <w:t xml:space="preserve"> </w:t>
      </w:r>
      <w:ins w:id="46" w:author="Jay Jacobs" w:date="2013-11-03T08:46:00Z">
        <w:r w:rsidR="00610454">
          <w:t>This broad definition doesn’t help much because it only describes the abstract results of machine learning, not what it is or how to use it. To help you understand machine learning at a practical and concrete level, we start this chapter with a learning task associated with realistic data.</w:t>
        </w:r>
      </w:ins>
      <w:ins w:id="47" w:author="Jay Jacobs" w:date="2013-11-03T08:54:00Z">
        <w:r w:rsidR="00B37F20">
          <w:t xml:space="preserve">  </w:t>
        </w:r>
      </w:ins>
      <w:ins w:id="48" w:author="Jay Jacobs" w:date="2013-11-03T09:01:00Z">
        <w:r w:rsidR="00FF0698">
          <w:t>Prepare for the examples in this chapter by setting the directory to the working directory for this chapter and make sure the R libraries are installed (Listing 9-0).</w:t>
        </w:r>
      </w:ins>
    </w:p>
    <w:p w14:paraId="10A96678" w14:textId="36C278F2" w:rsidR="00FF0698" w:rsidRPr="00022A38" w:rsidRDefault="00FF0698" w:rsidP="00FF0698">
      <w:pPr>
        <w:pStyle w:val="CodeListing"/>
        <w:rPr>
          <w:ins w:id="49" w:author="Jay Jacobs" w:date="2013-11-03T09:01:00Z"/>
        </w:rPr>
      </w:pPr>
      <w:ins w:id="50" w:author="Jay Jacobs" w:date="2013-11-03T09:01:00Z">
        <w:r>
          <w:lastRenderedPageBreak/>
          <w:t>Listing 9-0</w:t>
        </w:r>
      </w:ins>
    </w:p>
    <w:p w14:paraId="4DCCD113" w14:textId="77777777" w:rsidR="00FF0698" w:rsidRPr="00022A38" w:rsidRDefault="00FF0698" w:rsidP="00FF0698">
      <w:pPr>
        <w:pStyle w:val="CodeSnippet"/>
        <w:shd w:val="clear" w:color="auto" w:fill="FFF8EA"/>
        <w:rPr>
          <w:ins w:id="51" w:author="Jay Jacobs" w:date="2013-11-03T09:01:00Z"/>
          <w:i/>
          <w:color w:val="9B9B9B"/>
        </w:rPr>
      </w:pPr>
      <w:ins w:id="52" w:author="Jay Jacobs" w:date="2013-11-03T09:01:00Z">
        <w:r w:rsidRPr="00022A38">
          <w:rPr>
            <w:i/>
            <w:color w:val="9B9B9B"/>
          </w:rPr>
          <w:t># set working directory to chapter location</w:t>
        </w:r>
      </w:ins>
    </w:p>
    <w:p w14:paraId="457DAAAE" w14:textId="77777777" w:rsidR="00FF0698" w:rsidRPr="00022A38" w:rsidRDefault="00FF0698" w:rsidP="00FF0698">
      <w:pPr>
        <w:pStyle w:val="CodeSnippet"/>
        <w:shd w:val="clear" w:color="auto" w:fill="FFF8EA"/>
        <w:rPr>
          <w:ins w:id="53" w:author="Jay Jacobs" w:date="2013-11-03T09:01:00Z"/>
          <w:i/>
          <w:color w:val="9B9B9B"/>
        </w:rPr>
      </w:pPr>
      <w:ins w:id="54" w:author="Jay Jacobs" w:date="2013-11-03T09:01:00Z">
        <w:r w:rsidRPr="00022A38">
          <w:rPr>
            <w:i/>
            <w:color w:val="9B9B9B"/>
          </w:rPr>
          <w:t># (change for where you set up files in ch 2)</w:t>
        </w:r>
      </w:ins>
    </w:p>
    <w:p w14:paraId="0109BAD1" w14:textId="4E0F0AA0" w:rsidR="00FF0698" w:rsidRPr="00022A38" w:rsidRDefault="00FF0698" w:rsidP="00FF0698">
      <w:pPr>
        <w:pStyle w:val="CodeSnippet"/>
        <w:shd w:val="clear" w:color="auto" w:fill="FFF8EA"/>
        <w:rPr>
          <w:ins w:id="55" w:author="Jay Jacobs" w:date="2013-11-03T09:01:00Z"/>
          <w:color w:val="800026"/>
        </w:rPr>
      </w:pPr>
      <w:ins w:id="56" w:author="Jay Jacobs" w:date="2013-11-03T09:01:00Z">
        <w:r>
          <w:rPr>
            <w:color w:val="800026"/>
          </w:rPr>
          <w:t>setwd("~/book/ch09</w:t>
        </w:r>
        <w:r w:rsidRPr="00022A38">
          <w:rPr>
            <w:color w:val="800026"/>
          </w:rPr>
          <w:t>")</w:t>
        </w:r>
      </w:ins>
    </w:p>
    <w:p w14:paraId="6D50A317" w14:textId="77777777" w:rsidR="00FF0698" w:rsidRPr="00022A38" w:rsidRDefault="00FF0698" w:rsidP="00FF0698">
      <w:pPr>
        <w:pStyle w:val="CodeSnippet"/>
        <w:shd w:val="clear" w:color="auto" w:fill="FFF8EA"/>
        <w:rPr>
          <w:ins w:id="57" w:author="Jay Jacobs" w:date="2013-11-03T09:01:00Z"/>
          <w:i/>
          <w:color w:val="9B9B9B"/>
        </w:rPr>
      </w:pPr>
      <w:ins w:id="58" w:author="Jay Jacobs" w:date="2013-11-03T09:01:00Z">
        <w:r w:rsidRPr="00022A38">
          <w:rPr>
            <w:i/>
            <w:color w:val="9B9B9B"/>
          </w:rPr>
          <w:t># make sure the packages for this chapter</w:t>
        </w:r>
      </w:ins>
    </w:p>
    <w:p w14:paraId="498D87EA" w14:textId="77777777" w:rsidR="00FF0698" w:rsidRPr="00022A38" w:rsidRDefault="00FF0698" w:rsidP="00FF0698">
      <w:pPr>
        <w:pStyle w:val="CodeSnippet"/>
        <w:shd w:val="clear" w:color="auto" w:fill="FFF8EA"/>
        <w:rPr>
          <w:ins w:id="59" w:author="Jay Jacobs" w:date="2013-11-03T09:01:00Z"/>
          <w:i/>
          <w:color w:val="9B9B9B"/>
        </w:rPr>
      </w:pPr>
      <w:ins w:id="60" w:author="Jay Jacobs" w:date="2013-11-03T09:01:00Z">
        <w:r w:rsidRPr="00022A38">
          <w:rPr>
            <w:i/>
            <w:color w:val="9B9B9B"/>
          </w:rPr>
          <w:t># are installed, install if necessary</w:t>
        </w:r>
      </w:ins>
    </w:p>
    <w:p w14:paraId="11293455" w14:textId="0B50FCFC" w:rsidR="00FF0698" w:rsidRPr="00022A38" w:rsidRDefault="00FF0698">
      <w:pPr>
        <w:pStyle w:val="CodeSnippet"/>
        <w:shd w:val="clear" w:color="auto" w:fill="FFF8EA"/>
        <w:rPr>
          <w:ins w:id="61" w:author="Jay Jacobs" w:date="2013-11-03T09:01:00Z"/>
          <w:color w:val="800026"/>
        </w:rPr>
      </w:pPr>
      <w:ins w:id="62" w:author="Jay Jacobs" w:date="2013-11-03T09:01:00Z">
        <w:r w:rsidRPr="00022A38">
          <w:rPr>
            <w:color w:val="800026"/>
          </w:rPr>
          <w:t>pkg &lt;- c("ggplot2", "</w:t>
        </w:r>
      </w:ins>
      <w:ins w:id="63" w:author="Jay Jacobs" w:date="2013-11-03T14:33:00Z">
        <w:r w:rsidR="008C5E8F">
          <w:rPr>
            <w:color w:val="800026"/>
          </w:rPr>
          <w:t>RColorBrewer</w:t>
        </w:r>
      </w:ins>
      <w:ins w:id="64" w:author="Jay Jacobs" w:date="2013-11-03T09:01:00Z">
        <w:r w:rsidRPr="00022A38">
          <w:rPr>
            <w:color w:val="800026"/>
          </w:rPr>
          <w:t>")</w:t>
        </w:r>
      </w:ins>
    </w:p>
    <w:p w14:paraId="74C94B83" w14:textId="77777777" w:rsidR="00FF0698" w:rsidRPr="00022A38" w:rsidRDefault="00FF0698" w:rsidP="00FF0698">
      <w:pPr>
        <w:pStyle w:val="CodeSnippet"/>
        <w:shd w:val="clear" w:color="auto" w:fill="FFF8EA"/>
        <w:rPr>
          <w:ins w:id="65" w:author="Jay Jacobs" w:date="2013-11-03T09:01:00Z"/>
          <w:color w:val="800026"/>
        </w:rPr>
      </w:pPr>
      <w:ins w:id="66" w:author="Jay Jacobs" w:date="2013-11-03T09:01:00Z">
        <w:r w:rsidRPr="00022A38">
          <w:rPr>
            <w:color w:val="800026"/>
          </w:rPr>
          <w:t>new.pkg &lt;- pkg[!(pkg %in% installed.packages())]</w:t>
        </w:r>
      </w:ins>
    </w:p>
    <w:p w14:paraId="6962C7FD" w14:textId="77777777" w:rsidR="00FF0698" w:rsidRPr="00022A38" w:rsidRDefault="00FF0698" w:rsidP="00FF0698">
      <w:pPr>
        <w:pStyle w:val="CodeSnippet"/>
        <w:shd w:val="clear" w:color="auto" w:fill="FFF8EA"/>
        <w:rPr>
          <w:ins w:id="67" w:author="Jay Jacobs" w:date="2013-11-03T09:01:00Z"/>
          <w:color w:val="800026"/>
        </w:rPr>
      </w:pPr>
      <w:ins w:id="68" w:author="Jay Jacobs" w:date="2013-11-03T09:01:00Z">
        <w:r w:rsidRPr="00022A38">
          <w:rPr>
            <w:color w:val="800026"/>
          </w:rPr>
          <w:t>if (length(new.pkg)) {</w:t>
        </w:r>
      </w:ins>
    </w:p>
    <w:p w14:paraId="0D9F283A" w14:textId="77777777" w:rsidR="00FF0698" w:rsidRPr="00022A38" w:rsidRDefault="00FF0698" w:rsidP="00FF0698">
      <w:pPr>
        <w:pStyle w:val="CodeSnippet"/>
        <w:shd w:val="clear" w:color="auto" w:fill="FFF8EA"/>
        <w:rPr>
          <w:ins w:id="69" w:author="Jay Jacobs" w:date="2013-11-03T09:01:00Z"/>
          <w:color w:val="800026"/>
        </w:rPr>
      </w:pPr>
      <w:ins w:id="70" w:author="Jay Jacobs" w:date="2013-11-03T09:01:00Z">
        <w:r w:rsidRPr="00022A38">
          <w:rPr>
            <w:color w:val="800026"/>
          </w:rPr>
          <w:t xml:space="preserve">  install.packages(new.pkg)  </w:t>
        </w:r>
      </w:ins>
    </w:p>
    <w:p w14:paraId="2DD70174" w14:textId="77777777" w:rsidR="00FF0698" w:rsidRPr="00022A38" w:rsidRDefault="00FF0698" w:rsidP="00FF0698">
      <w:pPr>
        <w:pStyle w:val="CodeSnippet"/>
        <w:shd w:val="clear" w:color="auto" w:fill="FFF8EA"/>
        <w:rPr>
          <w:ins w:id="71" w:author="Jay Jacobs" w:date="2013-11-03T09:01:00Z"/>
          <w:color w:val="800026"/>
        </w:rPr>
      </w:pPr>
      <w:ins w:id="72" w:author="Jay Jacobs" w:date="2013-11-03T09:01:00Z">
        <w:r w:rsidRPr="00022A38">
          <w:rPr>
            <w:color w:val="800026"/>
          </w:rPr>
          <w:t>}</w:t>
        </w:r>
      </w:ins>
    </w:p>
    <w:p w14:paraId="546AB9A6" w14:textId="48022915" w:rsidR="00610454" w:rsidRDefault="00610454" w:rsidP="00A91C3A">
      <w:pPr>
        <w:pStyle w:val="Para"/>
        <w:rPr>
          <w:ins w:id="73" w:author="Jay Jacobs" w:date="2013-11-03T08:55:00Z"/>
        </w:rPr>
      </w:pPr>
    </w:p>
    <w:p w14:paraId="02FE5886" w14:textId="429187BB" w:rsidR="004E1B6A" w:rsidDel="00B37F20" w:rsidRDefault="004E1B6A" w:rsidP="00A91C3A">
      <w:pPr>
        <w:pStyle w:val="Para"/>
        <w:rPr>
          <w:del w:id="74" w:author="Jay Jacobs" w:date="2013-11-03T08:54:00Z"/>
        </w:rPr>
      </w:pPr>
      <w:del w:id="75" w:author="Jay Jacobs" w:date="2013-11-03T08:54:00Z">
        <w:r w:rsidDel="00B37F20">
          <w:delText xml:space="preserve">At </w:delText>
        </w:r>
      </w:del>
      <w:ins w:id="76" w:author="Kezia Endsley" w:date="2013-10-20T07:35:00Z">
        <w:del w:id="77" w:author="Jay Jacobs" w:date="2013-11-03T08:54:00Z">
          <w:r w:rsidR="008924A0" w:rsidDel="00B37F20">
            <w:delText xml:space="preserve">On </w:delText>
          </w:r>
        </w:del>
      </w:ins>
      <w:del w:id="78" w:author="Jay Jacobs" w:date="2013-11-03T08:54:00Z">
        <w:r w:rsidDel="00B37F20">
          <w:delText xml:space="preserve">the off chance that things aren’t clear, </w:delText>
        </w:r>
        <w:r w:rsidR="00B215FE" w:rsidDel="00B37F20">
          <w:delText>we are going to</w:delText>
        </w:r>
        <w:r w:rsidDel="00B37F20">
          <w:delText xml:space="preserve"> </w:delText>
        </w:r>
      </w:del>
      <w:ins w:id="79" w:author="Kezia Endsley" w:date="2013-10-20T07:35:00Z">
        <w:del w:id="80" w:author="Jay Jacobs" w:date="2013-11-03T08:54:00Z">
          <w:r w:rsidR="008924A0" w:rsidDel="00B37F20">
            <w:delText xml:space="preserve">this chapter </w:delText>
          </w:r>
        </w:del>
      </w:ins>
      <w:del w:id="81" w:author="Jay Jacobs" w:date="2013-11-02T20:57:00Z">
        <w:r w:rsidR="000A2424" w:rsidDel="007101E1">
          <w:delText>jump</w:delText>
        </w:r>
      </w:del>
      <w:ins w:id="82" w:author="Kezia Endsley" w:date="2013-10-20T07:35:00Z">
        <w:del w:id="83" w:author="Jay Jacobs" w:date="2013-11-02T20:57:00Z">
          <w:r w:rsidR="008924A0" w:rsidDel="007101E1">
            <w:delText>s</w:delText>
          </w:r>
        </w:del>
      </w:ins>
      <w:del w:id="84" w:author="Jay Jacobs" w:date="2013-11-02T20:57:00Z">
        <w:r w:rsidR="000A2424" w:rsidDel="007101E1">
          <w:delText xml:space="preserve"> </w:delText>
        </w:r>
      </w:del>
      <w:del w:id="85" w:author="Jay Jacobs" w:date="2013-11-03T08:54:00Z">
        <w:r w:rsidR="00B215FE" w:rsidDel="00B37F20">
          <w:delText xml:space="preserve">right into machine learning with a simplified </w:delText>
        </w:r>
        <w:r w:rsidDel="00B37F20">
          <w:delText>example.</w:delText>
        </w:r>
        <w:r w:rsidR="000359F5" w:rsidDel="00B37F20">
          <w:delText xml:space="preserve"> </w:delText>
        </w:r>
        <w:r w:rsidR="000A2424" w:rsidDel="00B37F20">
          <w:delText>In other words, w</w:delText>
        </w:r>
        <w:r w:rsidR="00B215FE" w:rsidDel="00B37F20">
          <w:delText xml:space="preserve">e will start this chapter </w:delText>
        </w:r>
      </w:del>
      <w:ins w:id="86" w:author="Kezia Endsley" w:date="2013-10-20T07:35:00Z">
        <w:del w:id="87" w:author="Jay Jacobs" w:date="2013-11-03T08:54:00Z">
          <w:r w:rsidR="008924A0" w:rsidDel="00B37F20">
            <w:delText xml:space="preserve">starts </w:delText>
          </w:r>
        </w:del>
      </w:ins>
      <w:del w:id="88" w:author="Jay Jacobs" w:date="2013-11-03T08:54:00Z">
        <w:r w:rsidR="00B215FE" w:rsidDel="00B37F20">
          <w:delText xml:space="preserve">off </w:delText>
        </w:r>
        <w:r w:rsidDel="00B37F20">
          <w:delText>with some data and the</w:delText>
        </w:r>
        <w:r w:rsidR="00AE4467" w:rsidDel="00B37F20">
          <w:delText>n</w:delText>
        </w:r>
        <w:r w:rsidDel="00B37F20">
          <w:delText xml:space="preserve"> not </w:delText>
        </w:r>
      </w:del>
      <w:ins w:id="89" w:author="Kezia Endsley" w:date="2013-10-20T07:36:00Z">
        <w:del w:id="90" w:author="Jay Jacobs" w:date="2013-11-03T08:54:00Z">
          <w:r w:rsidR="008924A0" w:rsidDel="00B37F20">
            <w:delText xml:space="preserve">it won’t </w:delText>
          </w:r>
        </w:del>
      </w:ins>
      <w:del w:id="91" w:author="Jay Jacobs" w:date="2013-11-03T08:54:00Z">
        <w:r w:rsidDel="00B37F20">
          <w:delText xml:space="preserve">explicitly </w:delText>
        </w:r>
      </w:del>
      <w:ins w:id="92" w:author="Kezia Endsley" w:date="2013-10-20T07:37:00Z">
        <w:del w:id="93" w:author="Jay Jacobs" w:date="2013-11-03T08:54:00Z">
          <w:r w:rsidR="00C13D8C" w:rsidDel="00B37F20">
            <w:delText xml:space="preserve">show you how to </w:delText>
          </w:r>
        </w:del>
      </w:ins>
      <w:del w:id="94" w:author="Jay Jacobs" w:date="2013-11-03T08:54:00Z">
        <w:r w:rsidDel="00B37F20">
          <w:delText xml:space="preserve">program the </w:delText>
        </w:r>
      </w:del>
      <w:ins w:id="95" w:author="Kezia Endsley" w:date="2013-10-20T07:37:00Z">
        <w:del w:id="96" w:author="Jay Jacobs" w:date="2013-11-03T08:54:00Z">
          <w:r w:rsidR="00C13D8C" w:rsidDel="00B37F20">
            <w:delText xml:space="preserve">your </w:delText>
          </w:r>
        </w:del>
      </w:ins>
      <w:del w:id="97" w:author="Jay Jacobs" w:date="2013-11-03T08:54:00Z">
        <w:r w:rsidDel="00B37F20">
          <w:delText xml:space="preserve">computer to </w:delText>
        </w:r>
        <w:r w:rsidR="00AE4467" w:rsidDel="00B37F20">
          <w:delText>learn from ex</w:delText>
        </w:r>
        <w:r w:rsidR="00B215FE" w:rsidDel="00B37F20">
          <w:delText>perience E and perform a task T, sound good?</w:delText>
        </w:r>
      </w:del>
    </w:p>
    <w:p w14:paraId="7296CFE3" w14:textId="77777777" w:rsidR="00C13D8C" w:rsidRDefault="00C13D8C" w:rsidP="00C13D8C">
      <w:pPr>
        <w:pStyle w:val="QueryPara"/>
        <w:numPr>
          <w:ins w:id="98" w:author="Kezia Endsley" w:date="2013-10-20T07:36:00Z"/>
        </w:numPr>
        <w:rPr>
          <w:ins w:id="99" w:author="Kezia Endsley" w:date="2013-10-20T07:36:00Z"/>
        </w:rPr>
      </w:pPr>
      <w:ins w:id="100" w:author="Kezia Endsley" w:date="2013-10-20T07:36:00Z">
        <w:r>
          <w:t>[[Author: Last sentence above--can you rephrase that? I am trying to rework to avoid the “we</w:t>
        </w:r>
      </w:ins>
      <w:ins w:id="101" w:author="Kezia Endsley" w:date="2013-10-20T07:37:00Z">
        <w:r>
          <w:t xml:space="preserve">” as author and reader, but even before that, that last part of the sentence was confusing. </w:t>
        </w:r>
      </w:ins>
      <w:proofErr w:type="spellStart"/>
      <w:ins w:id="102" w:author="Kezia Endsley" w:date="2013-10-20T07:36:00Z">
        <w:r>
          <w:t>Kezia</w:t>
        </w:r>
        <w:proofErr w:type="spellEnd"/>
        <w:r>
          <w:t>]]</w:t>
        </w:r>
      </w:ins>
    </w:p>
    <w:p w14:paraId="1EB2350D" w14:textId="77777777" w:rsidR="00A803C9" w:rsidRDefault="00A803C9" w:rsidP="00A803C9">
      <w:pPr>
        <w:pStyle w:val="QueryPara"/>
      </w:pPr>
      <w:r>
        <w:t>TE: This paragraph doesn’t read well.  The folksy language actually gets in the way of good communication, in my opinion.  Here is an alternative:</w:t>
      </w:r>
    </w:p>
    <w:p w14:paraId="35A9E866" w14:textId="77777777" w:rsidR="00A803C9" w:rsidRDefault="00A803C9" w:rsidP="00A803C9">
      <w:pPr>
        <w:pStyle w:val="QueryPara"/>
      </w:pPr>
    </w:p>
    <w:p w14:paraId="52455F21" w14:textId="77777777" w:rsidR="00A803C9" w:rsidRDefault="00A803C9" w:rsidP="00A803C9">
      <w:pPr>
        <w:pStyle w:val="QueryPara"/>
      </w:pPr>
      <w:r>
        <w:t>“This broad definition doesn’t help much because it only describes the abstract results of machine learning, not what it is or how to use it.  To help you understand machine learning at a practical and concrete level, we start this chapter with a learning task associated with realistic data.”</w:t>
      </w:r>
    </w:p>
    <w:p w14:paraId="4A5F592B" w14:textId="00E17F6B" w:rsidR="00EA0101" w:rsidRDefault="00B37F20">
      <w:pPr>
        <w:pStyle w:val="QueryPara"/>
        <w:rPr>
          <w:ins w:id="103" w:author="Jay Jacobs" w:date="2013-11-03T08:54:00Z"/>
        </w:rPr>
        <w:pPrChange w:id="104" w:author="Kent, Kevin - Indianapolis" w:date="2013-10-31T15:48:00Z">
          <w:pPr>
            <w:pStyle w:val="H1"/>
          </w:pPr>
        </w:pPrChange>
      </w:pPr>
      <w:ins w:id="105" w:author="Jay Jacobs" w:date="2013-11-03T08:54:00Z">
        <w:r>
          <w:t>[AR: I made the changes above, I like the suggestion from TE]</w:t>
        </w:r>
      </w:ins>
    </w:p>
    <w:p w14:paraId="14BF1050" w14:textId="77777777" w:rsidR="00B37F20" w:rsidRDefault="00B37F20">
      <w:pPr>
        <w:pStyle w:val="QueryPara"/>
        <w:rPr>
          <w:ins w:id="106" w:author="Kent, Kevin - Indianapolis" w:date="2013-10-31T15:48:00Z"/>
        </w:rPr>
        <w:pPrChange w:id="107" w:author="Kent, Kevin - Indianapolis" w:date="2013-10-31T15:48:00Z">
          <w:pPr>
            <w:pStyle w:val="H1"/>
          </w:pPr>
        </w:pPrChange>
      </w:pPr>
    </w:p>
    <w:p w14:paraId="46EC9AD7" w14:textId="77777777" w:rsidR="00EA0101" w:rsidRDefault="00EA0101">
      <w:pPr>
        <w:pStyle w:val="QueryPara"/>
        <w:rPr>
          <w:ins w:id="108" w:author="Jay Jacobs" w:date="2013-11-03T08:56:00Z"/>
        </w:rPr>
        <w:pPrChange w:id="109" w:author="Kent, Kevin - Indianapolis" w:date="2013-10-31T15:48:00Z">
          <w:pPr>
            <w:pStyle w:val="H1"/>
          </w:pPr>
        </w:pPrChange>
      </w:pPr>
      <w:ins w:id="110" w:author="Kent, Kevin - Indianapolis" w:date="2013-10-31T15:48:00Z">
        <w:r>
          <w:t xml:space="preserve">[AU: A quick statement about how this machine learning is going to help the readers with their security investigations and how the chapter is going to demonstrate this would be </w:t>
        </w:r>
      </w:ins>
      <w:ins w:id="111" w:author="Kent, Kevin - Indianapolis" w:date="2013-10-31T15:49:00Z">
        <w:r>
          <w:t>useful</w:t>
        </w:r>
      </w:ins>
      <w:ins w:id="112" w:author="Kent, Kevin - Indianapolis" w:date="2013-10-31T15:48:00Z">
        <w:r>
          <w:t xml:space="preserve"> </w:t>
        </w:r>
      </w:ins>
      <w:ins w:id="113" w:author="Kent, Kevin - Indianapolis" w:date="2013-10-31T15:49:00Z">
        <w:r>
          <w:t>here up front as well. Thanks, Kevin (</w:t>
        </w:r>
        <w:proofErr w:type="spellStart"/>
        <w:r>
          <w:t>PjE</w:t>
        </w:r>
        <w:proofErr w:type="spellEnd"/>
        <w:r>
          <w:t>)</w:t>
        </w:r>
      </w:ins>
      <w:ins w:id="114" w:author="Kent, Kevin - Indianapolis" w:date="2013-10-31T15:48:00Z">
        <w:r>
          <w:t>]</w:t>
        </w:r>
      </w:ins>
    </w:p>
    <w:p w14:paraId="67995623" w14:textId="77777777" w:rsidR="00B37F20" w:rsidRDefault="00B37F20">
      <w:pPr>
        <w:pStyle w:val="QueryPara"/>
        <w:rPr>
          <w:ins w:id="115" w:author="Jay Jacobs" w:date="2013-11-03T08:56:00Z"/>
        </w:rPr>
        <w:pPrChange w:id="116" w:author="Kent, Kevin - Indianapolis" w:date="2013-10-31T15:48:00Z">
          <w:pPr>
            <w:pStyle w:val="H1"/>
          </w:pPr>
        </w:pPrChange>
      </w:pPr>
    </w:p>
    <w:p w14:paraId="6B7AED7C" w14:textId="5AAAE344" w:rsidR="00B37F20" w:rsidRDefault="00B37F20">
      <w:pPr>
        <w:pStyle w:val="QueryPara"/>
        <w:rPr>
          <w:ins w:id="117" w:author="Jay Jacobs" w:date="2013-11-02T20:58:00Z"/>
        </w:rPr>
        <w:pPrChange w:id="118" w:author="Kent, Kevin - Indianapolis" w:date="2013-10-31T15:48:00Z">
          <w:pPr>
            <w:pStyle w:val="H1"/>
          </w:pPr>
        </w:pPrChange>
      </w:pPr>
      <w:ins w:id="119" w:author="Jay Jacobs" w:date="2013-11-03T08:56:00Z">
        <w:r>
          <w:t>[AR: I’ve been struggling on how to do this and keep the flow</w:t>
        </w:r>
        <w:proofErr w:type="gramStart"/>
        <w:r>
          <w:t>. ]</w:t>
        </w:r>
      </w:ins>
      <w:proofErr w:type="gramEnd"/>
    </w:p>
    <w:p w14:paraId="7DFD0A3C" w14:textId="7DDB84D0" w:rsidR="007101E1" w:rsidDel="00B37F20" w:rsidRDefault="007101E1">
      <w:pPr>
        <w:pStyle w:val="Para"/>
        <w:rPr>
          <w:ins w:id="120" w:author="Kent, Kevin - Indianapolis" w:date="2013-10-31T15:48:00Z"/>
          <w:del w:id="121" w:author="Jay Jacobs" w:date="2013-11-03T08:54:00Z"/>
        </w:rPr>
        <w:pPrChange w:id="122" w:author="Jay Jacobs" w:date="2013-11-02T20:58:00Z">
          <w:pPr>
            <w:pStyle w:val="H1"/>
          </w:pPr>
        </w:pPrChange>
      </w:pPr>
    </w:p>
    <w:p w14:paraId="6F7EA1B8" w14:textId="77777777" w:rsidR="00B215FE" w:rsidRPr="00B215FE" w:rsidRDefault="00B215FE" w:rsidP="00B215FE">
      <w:pPr>
        <w:pStyle w:val="H1"/>
      </w:pPr>
      <w:r>
        <w:t>Detecting Malware</w:t>
      </w:r>
    </w:p>
    <w:p w14:paraId="680F0ED8" w14:textId="77777777" w:rsidR="00A803C9" w:rsidRDefault="00AE4467" w:rsidP="00A91C3A">
      <w:pPr>
        <w:pStyle w:val="Para"/>
        <w:rPr>
          <w:ins w:id="123" w:author="Kent, Kevin - Indianapolis" w:date="2013-10-31T10:01:00Z"/>
        </w:rPr>
      </w:pPr>
      <w:del w:id="124" w:author="Kezia Endsley" w:date="2013-10-20T07:37:00Z">
        <w:r w:rsidDel="00C13D8C">
          <w:delText>Let’s a</w:delText>
        </w:r>
      </w:del>
      <w:ins w:id="125" w:author="Kezia Endsley" w:date="2013-10-20T07:37:00Z">
        <w:r w:rsidR="00C13D8C">
          <w:t>A</w:t>
        </w:r>
      </w:ins>
      <w:r>
        <w:t xml:space="preserve">ssume that you </w:t>
      </w:r>
      <w:r w:rsidR="004E1B6A">
        <w:t>have been able to record memory and processo</w:t>
      </w:r>
      <w:r>
        <w:t xml:space="preserve">r usage on </w:t>
      </w:r>
      <w:r w:rsidR="0019124F">
        <w:t xml:space="preserve">all of your </w:t>
      </w:r>
      <w:r>
        <w:t>systems.</w:t>
      </w:r>
      <w:r w:rsidR="000359F5">
        <w:t xml:space="preserve"> </w:t>
      </w:r>
      <w:r>
        <w:t xml:space="preserve">With some effort, you have been able to inspect </w:t>
      </w:r>
      <w:r w:rsidR="0019124F">
        <w:t>almost 250</w:t>
      </w:r>
      <w:r>
        <w:t xml:space="preserve"> of the computers, discovering that </w:t>
      </w:r>
      <w:r w:rsidR="004E1B6A">
        <w:t>some of the systems are infected with malware and some are operating normally (without malware).</w:t>
      </w:r>
      <w:r w:rsidR="000359F5">
        <w:t xml:space="preserve"> </w:t>
      </w:r>
      <w:r>
        <w:t xml:space="preserve">But </w:t>
      </w:r>
      <w:del w:id="126" w:author="Kezia Endsley" w:date="2013-10-20T07:38:00Z">
        <w:r w:rsidDel="00C13D8C">
          <w:delText>you’ve got</w:delText>
        </w:r>
      </w:del>
      <w:ins w:id="127" w:author="Kezia Endsley" w:date="2013-10-20T07:38:00Z">
        <w:r w:rsidR="00C13D8C">
          <w:t>you have</w:t>
        </w:r>
      </w:ins>
      <w:r>
        <w:t xml:space="preserve"> </w:t>
      </w:r>
      <w:r w:rsidR="000F190C">
        <w:t>445</w:t>
      </w:r>
      <w:r>
        <w:t xml:space="preserve"> other systems that haven’t been inspected</w:t>
      </w:r>
      <w:r w:rsidR="0019124F">
        <w:t xml:space="preserve"> and you</w:t>
      </w:r>
      <w:del w:id="128" w:author="Kezia Endsley" w:date="2013-10-20T07:38:00Z">
        <w:r w:rsidR="0019124F" w:rsidDel="00C13D8C">
          <w:delText>’d</w:delText>
        </w:r>
      </w:del>
      <w:r w:rsidR="0019124F">
        <w:t xml:space="preserve"> </w:t>
      </w:r>
      <w:del w:id="129" w:author="Kezia Endsley" w:date="2013-10-20T07:38:00Z">
        <w:r w:rsidR="0019124F" w:rsidDel="00C13D8C">
          <w:delText xml:space="preserve">like </w:delText>
        </w:r>
      </w:del>
      <w:ins w:id="130" w:author="Kezia Endsley" w:date="2013-10-20T07:38:00Z">
        <w:r w:rsidR="00C13D8C">
          <w:t xml:space="preserve">want </w:t>
        </w:r>
      </w:ins>
      <w:r w:rsidR="0019124F">
        <w:t xml:space="preserve">to </w:t>
      </w:r>
      <w:r w:rsidR="00B215FE">
        <w:t xml:space="preserve">save </w:t>
      </w:r>
      <w:del w:id="131" w:author="Kezia Endsley" w:date="2013-10-20T07:39:00Z">
        <w:r w:rsidR="00B215FE" w:rsidDel="00C13D8C">
          <w:delText xml:space="preserve">some </w:delText>
        </w:r>
      </w:del>
      <w:r w:rsidR="00B215FE">
        <w:t xml:space="preserve">time and </w:t>
      </w:r>
      <w:r w:rsidR="0019124F">
        <w:t>use the data you have to determine if the other 445 systems you have are infected or not.</w:t>
      </w:r>
      <w:del w:id="132" w:author="Kent, Kevin - Indianapolis" w:date="2013-10-31T10:01:00Z">
        <w:r w:rsidR="00B215FE" w:rsidDel="00A803C9">
          <w:rPr>
            <w:rStyle w:val="FootnoteReference"/>
          </w:rPr>
          <w:footnoteReference w:id="2"/>
        </w:r>
      </w:del>
      <w:r w:rsidR="000359F5">
        <w:t xml:space="preserve"> </w:t>
      </w:r>
    </w:p>
    <w:p w14:paraId="24B9702D" w14:textId="77777777" w:rsidR="00A803C9" w:rsidRDefault="00A803C9" w:rsidP="00A803C9">
      <w:pPr>
        <w:pStyle w:val="FeatureType"/>
        <w:rPr>
          <w:ins w:id="144" w:author="Kent, Kevin - Indianapolis" w:date="2013-10-31T10:01:00Z"/>
        </w:rPr>
      </w:pPr>
      <w:proofErr w:type="gramStart"/>
      <w:ins w:id="145" w:author="Kent, Kevin - Indianapolis" w:date="2013-10-31T10:01:00Z">
        <w:r>
          <w:t>type</w:t>
        </w:r>
        <w:proofErr w:type="gramEnd"/>
        <w:r>
          <w:t>="note"</w:t>
        </w:r>
      </w:ins>
    </w:p>
    <w:p w14:paraId="791143EA" w14:textId="77777777" w:rsidR="00A803C9" w:rsidRDefault="00A803C9">
      <w:pPr>
        <w:pStyle w:val="FeaturePara"/>
        <w:pPrChange w:id="146" w:author="Kent, Kevin - Indianapolis" w:date="2013-10-31T10:01:00Z">
          <w:pPr>
            <w:pStyle w:val="Para"/>
          </w:pPr>
        </w:pPrChange>
      </w:pPr>
      <w:ins w:id="147" w:author="Kent, Kevin - Indianapolis" w:date="2013-10-31T10:01:00Z">
        <w:r>
          <w:t xml:space="preserve">Please keep in mind that this is a contrived demonstration of a machine learning approach; for a much more complete application of machine </w:t>
        </w:r>
        <w:r>
          <w:lastRenderedPageBreak/>
          <w:t xml:space="preserve">learning to detect malware, see </w:t>
        </w:r>
      </w:ins>
      <w:ins w:id="148" w:author="Kent, Kevin - Indianapolis" w:date="2013-10-31T10:04:00Z">
        <w:r w:rsidRPr="00A803C9">
          <w:t xml:space="preserve">"Disclosure: Detecting Botnet Command and Control Servers Through Large-Scale </w:t>
        </w:r>
        <w:proofErr w:type="spellStart"/>
        <w:r w:rsidRPr="00A803C9">
          <w:t>NetFlow</w:t>
        </w:r>
        <w:proofErr w:type="spellEnd"/>
        <w:r w:rsidRPr="00A803C9">
          <w:t xml:space="preserve"> Analysis"</w:t>
        </w:r>
        <w:r>
          <w:t xml:space="preserve"> from the</w:t>
        </w:r>
        <w:r w:rsidRPr="00A803C9">
          <w:t xml:space="preserve"> </w:t>
        </w:r>
        <w:r w:rsidRPr="00A803C9">
          <w:rPr>
            <w:i/>
            <w:rPrChange w:id="149" w:author="Kent, Kevin - Indianapolis" w:date="2013-10-31T10:04:00Z">
              <w:rPr/>
            </w:rPrChange>
          </w:rPr>
          <w:t>Proceedings of the 28th Annual Computer Security Applications Conference</w:t>
        </w:r>
        <w:r w:rsidRPr="00A803C9">
          <w:t xml:space="preserve"> </w:t>
        </w:r>
        <w:r>
          <w:t xml:space="preserve">by </w:t>
        </w:r>
      </w:ins>
      <w:proofErr w:type="spellStart"/>
      <w:ins w:id="150" w:author="Kent, Kevin - Indianapolis" w:date="2013-10-31T10:03:00Z">
        <w:r>
          <w:t>Leyla</w:t>
        </w:r>
        <w:proofErr w:type="spellEnd"/>
        <w:r>
          <w:t xml:space="preserve"> </w:t>
        </w:r>
      </w:ins>
      <w:ins w:id="151" w:author="Kent, Kevin - Indianapolis" w:date="2013-10-31T10:01:00Z">
        <w:r w:rsidRPr="00F62559">
          <w:t>Bilge, et al.</w:t>
        </w:r>
      </w:ins>
      <w:ins w:id="152" w:author="Kent, Kevin - Indianapolis" w:date="2013-10-31T10:05:00Z">
        <w:r>
          <w:t xml:space="preserve"> (Full reference is available in Appendix B.)</w:t>
        </w:r>
      </w:ins>
    </w:p>
    <w:p w14:paraId="2667527C" w14:textId="77777777" w:rsidR="00A803C9" w:rsidRDefault="00A803C9">
      <w:pPr>
        <w:pStyle w:val="QueryPara"/>
        <w:rPr>
          <w:ins w:id="153" w:author="Kent, Kevin - Indianapolis" w:date="2013-10-31T10:01:00Z"/>
        </w:rPr>
        <w:pPrChange w:id="154" w:author="Kent, Kevin - Indianapolis" w:date="2013-10-31T10:01:00Z">
          <w:pPr>
            <w:pStyle w:val="Para"/>
          </w:pPr>
        </w:pPrChange>
      </w:pPr>
      <w:ins w:id="155" w:author="Kent, Kevin - Indianapolis" w:date="2013-10-31T10:01:00Z">
        <w:r>
          <w:t xml:space="preserve">[AU: I moved the </w:t>
        </w:r>
      </w:ins>
      <w:ins w:id="156" w:author="Kent, Kevin - Indianapolis" w:date="2013-10-31T10:06:00Z">
        <w:r>
          <w:t>preceding</w:t>
        </w:r>
      </w:ins>
      <w:ins w:id="157" w:author="Kent, Kevin - Indianapolis" w:date="2013-10-31T10:01:00Z">
        <w:r>
          <w:t xml:space="preserve"> out of a footnote and into a text note. </w:t>
        </w:r>
      </w:ins>
      <w:ins w:id="158" w:author="Kent, Kevin - Indianapolis" w:date="2013-10-31T10:05:00Z">
        <w:r>
          <w:t>Thanks, Kevin (PJE)</w:t>
        </w:r>
      </w:ins>
      <w:ins w:id="159" w:author="Kent, Kevin - Indianapolis" w:date="2013-10-31T10:01:00Z">
        <w:r>
          <w:t>]</w:t>
        </w:r>
      </w:ins>
    </w:p>
    <w:p w14:paraId="64D416DE" w14:textId="0D22192E" w:rsidR="00D72326" w:rsidRDefault="00A803C9" w:rsidP="00A91C3A">
      <w:pPr>
        <w:pStyle w:val="Para"/>
      </w:pPr>
      <w:ins w:id="160" w:author="Kent, Kevin - Indianapolis" w:date="2013-10-31T10:06:00Z">
        <w:r w:rsidRPr="00A803C9">
          <w:rPr>
            <w:highlight w:val="cyan"/>
            <w:rPrChange w:id="161" w:author="Kent, Kevin - Indianapolis" w:date="2013-10-31T10:06:00Z">
              <w:rPr/>
            </w:rPrChange>
          </w:rPr>
          <w:t xml:space="preserve">This example will use R to build an algorithm that can be trained to perform </w:t>
        </w:r>
        <w:del w:id="162" w:author="Jay Jacobs" w:date="2013-11-03T08:59:00Z">
          <w:r w:rsidRPr="00A803C9" w:rsidDel="00B37F20">
            <w:rPr>
              <w:highlight w:val="cyan"/>
              <w:rPrChange w:id="163" w:author="Kent, Kevin - Indianapolis" w:date="2013-10-31T10:06:00Z">
                <w:rPr/>
              </w:rPrChange>
            </w:rPr>
            <w:delText>this task</w:delText>
          </w:r>
        </w:del>
      </w:ins>
      <w:ins w:id="164" w:author="Jay Jacobs" w:date="2013-11-03T08:59:00Z">
        <w:r w:rsidR="00B37F20">
          <w:rPr>
            <w:highlight w:val="cyan"/>
          </w:rPr>
          <w:t>the task of classifying systems as either infected or not</w:t>
        </w:r>
      </w:ins>
      <w:ins w:id="165" w:author="Kent, Kevin - Indianapolis" w:date="2013-10-31T10:06:00Z">
        <w:r w:rsidRPr="00A803C9">
          <w:rPr>
            <w:highlight w:val="cyan"/>
            <w:rPrChange w:id="166" w:author="Kent, Kevin - Indianapolis" w:date="2013-10-31T10:06:00Z">
              <w:rPr/>
            </w:rPrChange>
          </w:rPr>
          <w:t>.</w:t>
        </w:r>
        <w:r>
          <w:t xml:space="preserve"> </w:t>
        </w:r>
      </w:ins>
      <w:del w:id="167" w:author="Kezia Endsley" w:date="2013-10-20T07:39:00Z">
        <w:r w:rsidR="0019124F" w:rsidDel="00C13D8C">
          <w:delText>First s</w:delText>
        </w:r>
      </w:del>
      <w:ins w:id="168" w:author="Kezia Endsley" w:date="2013-10-20T07:39:00Z">
        <w:r w:rsidR="00C13D8C">
          <w:t>S</w:t>
        </w:r>
      </w:ins>
      <w:r w:rsidR="0019124F">
        <w:t xml:space="preserve">tart by loading </w:t>
      </w:r>
      <w:del w:id="169" w:author="Kezia Endsley" w:date="2013-10-20T07:39:00Z">
        <w:r w:rsidR="0019124F" w:rsidDel="00C13D8C">
          <w:delText xml:space="preserve">up </w:delText>
        </w:r>
      </w:del>
      <w:r w:rsidR="0019124F">
        <w:t xml:space="preserve">the data </w:t>
      </w:r>
      <w:r w:rsidR="009751A7">
        <w:t xml:space="preserve">on the hosts you know about </w:t>
      </w:r>
      <w:r w:rsidR="0019124F">
        <w:t>and inspecting it.</w:t>
      </w:r>
    </w:p>
    <w:p w14:paraId="377E28DA" w14:textId="77777777" w:rsidR="00A803C9" w:rsidRDefault="00A803C9">
      <w:pPr>
        <w:pStyle w:val="QueryPara"/>
        <w:rPr>
          <w:ins w:id="170" w:author="Jay Jacobs" w:date="2013-11-03T08:59:00Z"/>
        </w:rPr>
        <w:pPrChange w:id="171" w:author="Kent, Kevin - Indianapolis" w:date="2013-10-31T10:06:00Z">
          <w:pPr>
            <w:pStyle w:val="CodeSnippet"/>
          </w:pPr>
        </w:pPrChange>
      </w:pPr>
      <w:ins w:id="172" w:author="Kent, Kevin - Indianapolis" w:date="2013-10-31T10:06:00Z">
        <w:r w:rsidRPr="00A803C9">
          <w:rPr>
            <w:highlight w:val="cyan"/>
            <w:rPrChange w:id="173" w:author="Kent, Kevin - Indianapolis" w:date="2013-10-31T10:06:00Z">
              <w:rPr/>
            </w:rPrChange>
          </w:rPr>
          <w:t xml:space="preserve">[AU: </w:t>
        </w:r>
        <w:proofErr w:type="gramStart"/>
        <w:r w:rsidRPr="00A803C9">
          <w:rPr>
            <w:highlight w:val="cyan"/>
            <w:rPrChange w:id="174" w:author="Kent, Kevin - Indianapolis" w:date="2013-10-31T10:06:00Z">
              <w:rPr/>
            </w:rPrChange>
          </w:rPr>
          <w:t>The above sentence was added by the TE</w:t>
        </w:r>
        <w:proofErr w:type="gramEnd"/>
        <w:r w:rsidRPr="00A803C9">
          <w:rPr>
            <w:highlight w:val="cyan"/>
            <w:rPrChange w:id="175" w:author="Kent, Kevin - Indianapolis" w:date="2013-10-31T10:06:00Z">
              <w:rPr/>
            </w:rPrChange>
          </w:rPr>
          <w:t>. Change okay? Thanks, Kevin (</w:t>
        </w:r>
        <w:proofErr w:type="spellStart"/>
        <w:r w:rsidRPr="00A803C9">
          <w:rPr>
            <w:highlight w:val="cyan"/>
            <w:rPrChange w:id="176" w:author="Kent, Kevin - Indianapolis" w:date="2013-10-31T10:06:00Z">
              <w:rPr/>
            </w:rPrChange>
          </w:rPr>
          <w:t>PjE</w:t>
        </w:r>
        <w:proofErr w:type="spellEnd"/>
        <w:r w:rsidRPr="00A803C9">
          <w:rPr>
            <w:highlight w:val="cyan"/>
            <w:rPrChange w:id="177" w:author="Kent, Kevin - Indianapolis" w:date="2013-10-31T10:06:00Z">
              <w:rPr/>
            </w:rPrChange>
          </w:rPr>
          <w:t>)]</w:t>
        </w:r>
      </w:ins>
    </w:p>
    <w:p w14:paraId="702CB820" w14:textId="77E9F8AF" w:rsidR="00B37F20" w:rsidRDefault="00B37F20">
      <w:pPr>
        <w:pStyle w:val="QueryPara"/>
        <w:rPr>
          <w:ins w:id="178" w:author="Kent, Kevin - Indianapolis" w:date="2013-10-31T10:06:00Z"/>
        </w:rPr>
        <w:pPrChange w:id="179" w:author="Kent, Kevin - Indianapolis" w:date="2013-10-31T10:06:00Z">
          <w:pPr>
            <w:pStyle w:val="CodeSnippet"/>
          </w:pPr>
        </w:pPrChange>
      </w:pPr>
      <w:ins w:id="180" w:author="Jay Jacobs" w:date="2013-11-03T08:59:00Z">
        <w:r>
          <w:t xml:space="preserve">[AR: I modified slightly, that note in there did not keep the contiguous meaning of </w:t>
        </w:r>
      </w:ins>
      <w:ins w:id="181" w:author="Jay Jacobs" w:date="2013-11-03T09:00:00Z">
        <w:r>
          <w:t>“task”]</w:t>
        </w:r>
      </w:ins>
    </w:p>
    <w:p w14:paraId="41770B9E" w14:textId="04468774" w:rsidR="004F6B88" w:rsidRPr="004F6B88" w:rsidRDefault="004F6B88">
      <w:pPr>
        <w:pStyle w:val="CodeListing"/>
        <w:rPr>
          <w:ins w:id="182" w:author="Jay Jacobs" w:date="2013-11-03T09:22:00Z"/>
          <w:rPrChange w:id="183" w:author="Jay Jacobs" w:date="2013-11-03T09:22:00Z">
            <w:rPr>
              <w:ins w:id="184" w:author="Jay Jacobs" w:date="2013-11-03T09:22:00Z"/>
              <w:b/>
            </w:rPr>
          </w:rPrChange>
        </w:rPr>
        <w:pPrChange w:id="185" w:author="Jay Jacobs" w:date="2013-11-03T09:22:00Z">
          <w:pPr>
            <w:pStyle w:val="CodeSnippet"/>
          </w:pPr>
        </w:pPrChange>
      </w:pPr>
      <w:ins w:id="186" w:author="Jay Jacobs" w:date="2013-11-03T09:22:00Z">
        <w:r w:rsidRPr="004F6B88">
          <w:t>Listing 9-1</w:t>
        </w:r>
      </w:ins>
    </w:p>
    <w:p w14:paraId="7DF203BD" w14:textId="1DD3AA48" w:rsidR="009751A7" w:rsidRPr="00DE06B1" w:rsidDel="004F6B88" w:rsidRDefault="009751A7">
      <w:pPr>
        <w:pStyle w:val="CodeSnippet"/>
        <w:shd w:val="clear" w:color="auto" w:fill="FFF8EA"/>
        <w:rPr>
          <w:del w:id="187" w:author="Jay Jacobs" w:date="2013-11-03T09:22:00Z"/>
          <w:b/>
        </w:rPr>
        <w:pPrChange w:id="188" w:author="Jay Jacobs" w:date="2013-11-03T14:36:00Z">
          <w:pPr>
            <w:pStyle w:val="CodeSnippet"/>
          </w:pPr>
        </w:pPrChange>
      </w:pPr>
      <w:del w:id="189" w:author="Jay Jacobs" w:date="2013-11-03T09:22:00Z">
        <w:r w:rsidRPr="004F6B88" w:rsidDel="004F6B88">
          <w:rPr>
            <w:b/>
          </w:rPr>
          <w:delText>memproc &lt;- read.csv</w:delText>
        </w:r>
        <w:r w:rsidRPr="00DE06B1" w:rsidDel="004F6B88">
          <w:rPr>
            <w:b/>
          </w:rPr>
          <w:delText>("data/memproc.csv", header=T)</w:delText>
        </w:r>
      </w:del>
    </w:p>
    <w:p w14:paraId="488673FA" w14:textId="74DF9C2B" w:rsidR="009751A7" w:rsidRPr="000A2424" w:rsidDel="004F6B88" w:rsidRDefault="009751A7">
      <w:pPr>
        <w:pStyle w:val="CodeSnippet"/>
        <w:shd w:val="clear" w:color="auto" w:fill="FFF8EA"/>
        <w:rPr>
          <w:del w:id="190" w:author="Jay Jacobs" w:date="2013-11-03T09:22:00Z"/>
          <w:b/>
        </w:rPr>
        <w:pPrChange w:id="191" w:author="Jay Jacobs" w:date="2013-11-03T14:36:00Z">
          <w:pPr>
            <w:pStyle w:val="CodeSnippet"/>
          </w:pPr>
        </w:pPrChange>
      </w:pPr>
      <w:del w:id="192" w:author="Jay Jacobs" w:date="2013-11-03T09:22:00Z">
        <w:r w:rsidRPr="00B36859" w:rsidDel="004F6B88">
          <w:rPr>
            <w:b/>
          </w:rPr>
          <w:delText>summary(memproc)</w:delText>
        </w:r>
      </w:del>
    </w:p>
    <w:p w14:paraId="6DF0A1F7" w14:textId="77777777" w:rsidR="004F6B88" w:rsidRPr="009032F2" w:rsidRDefault="004F6B88">
      <w:pPr>
        <w:pStyle w:val="CodeSnippet"/>
        <w:shd w:val="clear" w:color="auto" w:fill="FFF8EA"/>
        <w:rPr>
          <w:ins w:id="193" w:author="Jay Jacobs" w:date="2013-11-03T09:21:00Z"/>
          <w:color w:val="800026"/>
          <w:rPrChange w:id="194" w:author="Jay Jacobs" w:date="2013-11-03T14:34:00Z">
            <w:rPr>
              <w:ins w:id="195" w:author="Jay Jacobs" w:date="2013-11-03T09:21:00Z"/>
            </w:rPr>
          </w:rPrChange>
        </w:rPr>
        <w:pPrChange w:id="196" w:author="Jay Jacobs" w:date="2013-11-03T14:36:00Z">
          <w:pPr>
            <w:pStyle w:val="CodeSnippet"/>
          </w:pPr>
        </w:pPrChange>
      </w:pPr>
      <w:ins w:id="197" w:author="Jay Jacobs" w:date="2013-11-03T09:21:00Z">
        <w:r w:rsidRPr="009032F2">
          <w:rPr>
            <w:color w:val="800026"/>
            <w:rPrChange w:id="198" w:author="Jay Jacobs" w:date="2013-11-03T14:34:00Z">
              <w:rPr/>
            </w:rPrChange>
          </w:rPr>
          <w:t>memproc &lt;- read.csv("data/memproc.csv", header=T)</w:t>
        </w:r>
      </w:ins>
    </w:p>
    <w:p w14:paraId="4382789E" w14:textId="77777777" w:rsidR="004F6B88" w:rsidRPr="009032F2" w:rsidRDefault="004F6B88">
      <w:pPr>
        <w:pStyle w:val="CodeSnippet"/>
        <w:shd w:val="clear" w:color="auto" w:fill="FFF8EA"/>
        <w:rPr>
          <w:ins w:id="199" w:author="Jay Jacobs" w:date="2013-11-03T09:21:00Z"/>
          <w:color w:val="800026"/>
          <w:rPrChange w:id="200" w:author="Jay Jacobs" w:date="2013-11-03T14:34:00Z">
            <w:rPr>
              <w:ins w:id="201" w:author="Jay Jacobs" w:date="2013-11-03T09:21:00Z"/>
            </w:rPr>
          </w:rPrChange>
        </w:rPr>
        <w:pPrChange w:id="202" w:author="Jay Jacobs" w:date="2013-11-03T14:36:00Z">
          <w:pPr>
            <w:pStyle w:val="CodeSnippet"/>
          </w:pPr>
        </w:pPrChange>
      </w:pPr>
      <w:ins w:id="203" w:author="Jay Jacobs" w:date="2013-11-03T09:21:00Z">
        <w:r w:rsidRPr="009032F2">
          <w:rPr>
            <w:color w:val="800026"/>
            <w:rPrChange w:id="204" w:author="Jay Jacobs" w:date="2013-11-03T14:34:00Z">
              <w:rPr/>
            </w:rPrChange>
          </w:rPr>
          <w:t>summary(memproc)</w:t>
        </w:r>
      </w:ins>
    </w:p>
    <w:p w14:paraId="7F5A10D9" w14:textId="77777777" w:rsidR="004F6B88" w:rsidRPr="009032F2" w:rsidRDefault="004F6B88">
      <w:pPr>
        <w:pStyle w:val="CodeSnippet"/>
        <w:shd w:val="clear" w:color="auto" w:fill="FFF8EA"/>
        <w:rPr>
          <w:ins w:id="205" w:author="Jay Jacobs" w:date="2013-11-03T09:21:00Z"/>
          <w:color w:val="252525"/>
          <w:rPrChange w:id="206" w:author="Jay Jacobs" w:date="2013-11-03T14:36:00Z">
            <w:rPr>
              <w:ins w:id="207" w:author="Jay Jacobs" w:date="2013-11-03T09:21:00Z"/>
            </w:rPr>
          </w:rPrChange>
        </w:rPr>
        <w:pPrChange w:id="208" w:author="Jay Jacobs" w:date="2013-11-03T14:36:00Z">
          <w:pPr>
            <w:pStyle w:val="CodeSnippet"/>
          </w:pPr>
        </w:pPrChange>
      </w:pPr>
      <w:ins w:id="209" w:author="Jay Jacobs" w:date="2013-11-03T09:21:00Z">
        <w:r w:rsidRPr="009032F2">
          <w:rPr>
            <w:color w:val="252525"/>
            <w:rPrChange w:id="210" w:author="Jay Jacobs" w:date="2013-11-03T14:36:00Z">
              <w:rPr/>
            </w:rPrChange>
          </w:rPr>
          <w:t>##          host          proc              mem               state</w:t>
        </w:r>
      </w:ins>
    </w:p>
    <w:p w14:paraId="3D4551AA" w14:textId="77777777" w:rsidR="004F6B88" w:rsidRPr="009032F2" w:rsidRDefault="004F6B88">
      <w:pPr>
        <w:pStyle w:val="CodeSnippet"/>
        <w:shd w:val="clear" w:color="auto" w:fill="FFF8EA"/>
        <w:rPr>
          <w:ins w:id="211" w:author="Jay Jacobs" w:date="2013-11-03T09:21:00Z"/>
          <w:color w:val="252525"/>
          <w:rPrChange w:id="212" w:author="Jay Jacobs" w:date="2013-11-03T14:36:00Z">
            <w:rPr>
              <w:ins w:id="213" w:author="Jay Jacobs" w:date="2013-11-03T09:21:00Z"/>
            </w:rPr>
          </w:rPrChange>
        </w:rPr>
        <w:pPrChange w:id="214" w:author="Jay Jacobs" w:date="2013-11-03T14:36:00Z">
          <w:pPr>
            <w:pStyle w:val="CodeSnippet"/>
          </w:pPr>
        </w:pPrChange>
      </w:pPr>
      <w:ins w:id="215" w:author="Jay Jacobs" w:date="2013-11-03T09:21:00Z">
        <w:r w:rsidRPr="009032F2">
          <w:rPr>
            <w:color w:val="252525"/>
            <w:rPrChange w:id="216" w:author="Jay Jacobs" w:date="2013-11-03T14:36:00Z">
              <w:rPr/>
            </w:rPrChange>
          </w:rPr>
          <w:t>##  crisnd0004:  1   Min.   :-3.1517   Min.   :-3.5939   Infected: 53</w:t>
        </w:r>
      </w:ins>
    </w:p>
    <w:p w14:paraId="275AB1EA" w14:textId="77777777" w:rsidR="004F6B88" w:rsidRPr="009032F2" w:rsidRDefault="004F6B88">
      <w:pPr>
        <w:pStyle w:val="CodeSnippet"/>
        <w:shd w:val="clear" w:color="auto" w:fill="FFF8EA"/>
        <w:rPr>
          <w:ins w:id="217" w:author="Jay Jacobs" w:date="2013-11-03T09:21:00Z"/>
          <w:color w:val="252525"/>
          <w:rPrChange w:id="218" w:author="Jay Jacobs" w:date="2013-11-03T14:36:00Z">
            <w:rPr>
              <w:ins w:id="219" w:author="Jay Jacobs" w:date="2013-11-03T09:21:00Z"/>
            </w:rPr>
          </w:rPrChange>
        </w:rPr>
        <w:pPrChange w:id="220" w:author="Jay Jacobs" w:date="2013-11-03T14:36:00Z">
          <w:pPr>
            <w:pStyle w:val="CodeSnippet"/>
          </w:pPr>
        </w:pPrChange>
      </w:pPr>
      <w:ins w:id="221" w:author="Jay Jacobs" w:date="2013-11-03T09:21:00Z">
        <w:r w:rsidRPr="009032F2">
          <w:rPr>
            <w:color w:val="252525"/>
            <w:rPrChange w:id="222" w:author="Jay Jacobs" w:date="2013-11-03T14:36:00Z">
              <w:rPr/>
            </w:rPrChange>
          </w:rPr>
          <w:t>##  crisnd0062:  1   1st Qu.:-1.2056   1st Qu.:-1.4202   Normal  :194</w:t>
        </w:r>
      </w:ins>
    </w:p>
    <w:p w14:paraId="5D68189A" w14:textId="77777777" w:rsidR="004F6B88" w:rsidRPr="009032F2" w:rsidRDefault="004F6B88">
      <w:pPr>
        <w:pStyle w:val="CodeSnippet"/>
        <w:shd w:val="clear" w:color="auto" w:fill="FFF8EA"/>
        <w:rPr>
          <w:ins w:id="223" w:author="Jay Jacobs" w:date="2013-11-03T09:21:00Z"/>
          <w:color w:val="252525"/>
          <w:rPrChange w:id="224" w:author="Jay Jacobs" w:date="2013-11-03T14:36:00Z">
            <w:rPr>
              <w:ins w:id="225" w:author="Jay Jacobs" w:date="2013-11-03T09:21:00Z"/>
            </w:rPr>
          </w:rPrChange>
        </w:rPr>
        <w:pPrChange w:id="226" w:author="Jay Jacobs" w:date="2013-11-03T14:36:00Z">
          <w:pPr>
            <w:pStyle w:val="CodeSnippet"/>
          </w:pPr>
        </w:pPrChange>
      </w:pPr>
      <w:ins w:id="227" w:author="Jay Jacobs" w:date="2013-11-03T09:21:00Z">
        <w:r w:rsidRPr="009032F2">
          <w:rPr>
            <w:color w:val="252525"/>
            <w:rPrChange w:id="228" w:author="Jay Jacobs" w:date="2013-11-03T14:36:00Z">
              <w:rPr/>
            </w:rPrChange>
          </w:rPr>
          <w:t xml:space="preserve">##  crisnd0194:  1   Median :-0.4484   Median :-0.6212              </w:t>
        </w:r>
      </w:ins>
    </w:p>
    <w:p w14:paraId="7D84A76E" w14:textId="77777777" w:rsidR="004F6B88" w:rsidRPr="009032F2" w:rsidRDefault="004F6B88">
      <w:pPr>
        <w:pStyle w:val="CodeSnippet"/>
        <w:shd w:val="clear" w:color="auto" w:fill="FFF8EA"/>
        <w:rPr>
          <w:ins w:id="229" w:author="Jay Jacobs" w:date="2013-11-03T09:21:00Z"/>
          <w:color w:val="252525"/>
          <w:rPrChange w:id="230" w:author="Jay Jacobs" w:date="2013-11-03T14:36:00Z">
            <w:rPr>
              <w:ins w:id="231" w:author="Jay Jacobs" w:date="2013-11-03T09:21:00Z"/>
            </w:rPr>
          </w:rPrChange>
        </w:rPr>
        <w:pPrChange w:id="232" w:author="Jay Jacobs" w:date="2013-11-03T14:36:00Z">
          <w:pPr>
            <w:pStyle w:val="CodeSnippet"/>
          </w:pPr>
        </w:pPrChange>
      </w:pPr>
      <w:ins w:id="233" w:author="Jay Jacobs" w:date="2013-11-03T09:21:00Z">
        <w:r w:rsidRPr="009032F2">
          <w:rPr>
            <w:color w:val="252525"/>
            <w:rPrChange w:id="234" w:author="Jay Jacobs" w:date="2013-11-03T14:36:00Z">
              <w:rPr/>
            </w:rPrChange>
          </w:rPr>
          <w:t xml:space="preserve">##  crisnd0203:  1   Mean   :-0.4287   Mean   :-0.5181              </w:t>
        </w:r>
      </w:ins>
    </w:p>
    <w:p w14:paraId="65181ED8" w14:textId="77777777" w:rsidR="004F6B88" w:rsidRPr="009032F2" w:rsidRDefault="004F6B88">
      <w:pPr>
        <w:pStyle w:val="CodeSnippet"/>
        <w:shd w:val="clear" w:color="auto" w:fill="FFF8EA"/>
        <w:rPr>
          <w:ins w:id="235" w:author="Jay Jacobs" w:date="2013-11-03T09:21:00Z"/>
          <w:color w:val="252525"/>
          <w:rPrChange w:id="236" w:author="Jay Jacobs" w:date="2013-11-03T14:36:00Z">
            <w:rPr>
              <w:ins w:id="237" w:author="Jay Jacobs" w:date="2013-11-03T09:21:00Z"/>
            </w:rPr>
          </w:rPrChange>
        </w:rPr>
        <w:pPrChange w:id="238" w:author="Jay Jacobs" w:date="2013-11-03T14:36:00Z">
          <w:pPr>
            <w:pStyle w:val="CodeSnippet"/>
          </w:pPr>
        </w:pPrChange>
      </w:pPr>
      <w:ins w:id="239" w:author="Jay Jacobs" w:date="2013-11-03T09:21:00Z">
        <w:r w:rsidRPr="009032F2">
          <w:rPr>
            <w:color w:val="252525"/>
            <w:rPrChange w:id="240" w:author="Jay Jacobs" w:date="2013-11-03T14:36:00Z">
              <w:rPr/>
            </w:rPrChange>
          </w:rPr>
          <w:t xml:space="preserve">##  crisnd0241:  1   3rd Qu.: 0.3689   3rd Qu.: 0.2413              </w:t>
        </w:r>
      </w:ins>
    </w:p>
    <w:p w14:paraId="69643648" w14:textId="77777777" w:rsidR="004F6B88" w:rsidRPr="009032F2" w:rsidRDefault="004F6B88">
      <w:pPr>
        <w:pStyle w:val="CodeSnippet"/>
        <w:shd w:val="clear" w:color="auto" w:fill="FFF8EA"/>
        <w:rPr>
          <w:ins w:id="241" w:author="Jay Jacobs" w:date="2013-11-03T09:21:00Z"/>
          <w:color w:val="252525"/>
          <w:rPrChange w:id="242" w:author="Jay Jacobs" w:date="2013-11-03T14:36:00Z">
            <w:rPr>
              <w:ins w:id="243" w:author="Jay Jacobs" w:date="2013-11-03T09:21:00Z"/>
            </w:rPr>
          </w:rPrChange>
        </w:rPr>
        <w:pPrChange w:id="244" w:author="Jay Jacobs" w:date="2013-11-03T14:36:00Z">
          <w:pPr>
            <w:pStyle w:val="CodeSnippet"/>
          </w:pPr>
        </w:pPrChange>
      </w:pPr>
      <w:ins w:id="245" w:author="Jay Jacobs" w:date="2013-11-03T09:21:00Z">
        <w:r w:rsidRPr="009032F2">
          <w:rPr>
            <w:color w:val="252525"/>
            <w:rPrChange w:id="246" w:author="Jay Jacobs" w:date="2013-11-03T14:36:00Z">
              <w:rPr/>
            </w:rPrChange>
          </w:rPr>
          <w:t xml:space="preserve">##  crisnd0269:  1   Max.   : 3.1428   Max.   : 3.2184              </w:t>
        </w:r>
      </w:ins>
    </w:p>
    <w:p w14:paraId="691C23A5" w14:textId="448364FD" w:rsidR="009751A7" w:rsidRPr="009032F2" w:rsidDel="004F6B88" w:rsidRDefault="004F6B88">
      <w:pPr>
        <w:pStyle w:val="CodeSnippet"/>
        <w:shd w:val="clear" w:color="auto" w:fill="FFF8EA"/>
        <w:rPr>
          <w:del w:id="247" w:author="Jay Jacobs" w:date="2013-11-03T09:21:00Z"/>
          <w:color w:val="252525"/>
          <w:rPrChange w:id="248" w:author="Jay Jacobs" w:date="2013-11-03T14:36:00Z">
            <w:rPr>
              <w:del w:id="249" w:author="Jay Jacobs" w:date="2013-11-03T09:21:00Z"/>
            </w:rPr>
          </w:rPrChange>
        </w:rPr>
        <w:pPrChange w:id="250" w:author="Jay Jacobs" w:date="2013-11-03T14:36:00Z">
          <w:pPr>
            <w:pStyle w:val="CodeSnippet"/>
          </w:pPr>
        </w:pPrChange>
      </w:pPr>
      <w:ins w:id="251" w:author="Jay Jacobs" w:date="2013-11-03T09:21:00Z">
        <w:r w:rsidRPr="009032F2">
          <w:rPr>
            <w:color w:val="252525"/>
            <w:rPrChange w:id="252" w:author="Jay Jacobs" w:date="2013-11-03T14:36:00Z">
              <w:rPr/>
            </w:rPrChange>
          </w:rPr>
          <w:t>##  (Other)   :241</w:t>
        </w:r>
      </w:ins>
      <w:del w:id="253" w:author="Jay Jacobs" w:date="2013-11-03T09:21:00Z">
        <w:r w:rsidR="009751A7" w:rsidRPr="009032F2" w:rsidDel="004F6B88">
          <w:rPr>
            <w:color w:val="252525"/>
            <w:rPrChange w:id="254" w:author="Jay Jacobs" w:date="2013-11-03T14:36:00Z">
              <w:rPr/>
            </w:rPrChange>
          </w:rPr>
          <w:delText>##          host          proc              mem               state</w:delText>
        </w:r>
      </w:del>
    </w:p>
    <w:p w14:paraId="77906B5F" w14:textId="76C8ACB5" w:rsidR="009751A7" w:rsidDel="004F6B88" w:rsidRDefault="009751A7">
      <w:pPr>
        <w:pStyle w:val="CodeSnippet"/>
        <w:shd w:val="clear" w:color="auto" w:fill="FFF8EA"/>
        <w:rPr>
          <w:del w:id="255" w:author="Jay Jacobs" w:date="2013-11-03T09:21:00Z"/>
        </w:rPr>
        <w:pPrChange w:id="256" w:author="Jay Jacobs" w:date="2013-11-03T14:36:00Z">
          <w:pPr>
            <w:pStyle w:val="CodeSnippet"/>
          </w:pPr>
        </w:pPrChange>
      </w:pPr>
      <w:del w:id="257" w:author="Jay Jacobs" w:date="2013-11-03T09:21:00Z">
        <w:r w:rsidDel="004F6B88">
          <w:delText>##  crisnd0004:  1   Min.   :-3.1517   Min.   :-3.5939   Infected: 53</w:delText>
        </w:r>
      </w:del>
    </w:p>
    <w:p w14:paraId="7A741411" w14:textId="0B96A0AE" w:rsidR="009751A7" w:rsidDel="004F6B88" w:rsidRDefault="009751A7">
      <w:pPr>
        <w:pStyle w:val="CodeSnippet"/>
        <w:shd w:val="clear" w:color="auto" w:fill="FFF8EA"/>
        <w:rPr>
          <w:del w:id="258" w:author="Jay Jacobs" w:date="2013-11-03T09:21:00Z"/>
        </w:rPr>
        <w:pPrChange w:id="259" w:author="Jay Jacobs" w:date="2013-11-03T14:36:00Z">
          <w:pPr>
            <w:pStyle w:val="CodeSnippet"/>
          </w:pPr>
        </w:pPrChange>
      </w:pPr>
      <w:del w:id="260" w:author="Jay Jacobs" w:date="2013-11-03T09:21:00Z">
        <w:r w:rsidDel="004F6B88">
          <w:delText>##  crisnd0062:  1   1st Qu.:-1.2056   1st Qu.:-1.4202   Normal  :194</w:delText>
        </w:r>
      </w:del>
    </w:p>
    <w:p w14:paraId="5232DA6B" w14:textId="685DB017" w:rsidR="009751A7" w:rsidDel="004F6B88" w:rsidRDefault="009751A7">
      <w:pPr>
        <w:pStyle w:val="CodeSnippet"/>
        <w:shd w:val="clear" w:color="auto" w:fill="FFF8EA"/>
        <w:rPr>
          <w:del w:id="261" w:author="Jay Jacobs" w:date="2013-11-03T09:21:00Z"/>
        </w:rPr>
        <w:pPrChange w:id="262" w:author="Jay Jacobs" w:date="2013-11-03T14:36:00Z">
          <w:pPr>
            <w:pStyle w:val="CodeSnippet"/>
          </w:pPr>
        </w:pPrChange>
      </w:pPr>
      <w:del w:id="263" w:author="Jay Jacobs" w:date="2013-11-03T09:21:00Z">
        <w:r w:rsidDel="004F6B88">
          <w:delText>##  crisnd0194:  1   Median :-0.4484   Median :-0.6212</w:delText>
        </w:r>
      </w:del>
    </w:p>
    <w:p w14:paraId="03F219A9" w14:textId="6D393FF0" w:rsidR="009751A7" w:rsidDel="004F6B88" w:rsidRDefault="009751A7">
      <w:pPr>
        <w:pStyle w:val="CodeSnippet"/>
        <w:shd w:val="clear" w:color="auto" w:fill="FFF8EA"/>
        <w:rPr>
          <w:del w:id="264" w:author="Jay Jacobs" w:date="2013-11-03T09:21:00Z"/>
        </w:rPr>
        <w:pPrChange w:id="265" w:author="Jay Jacobs" w:date="2013-11-03T14:36:00Z">
          <w:pPr>
            <w:pStyle w:val="CodeSnippet"/>
          </w:pPr>
        </w:pPrChange>
      </w:pPr>
      <w:del w:id="266" w:author="Jay Jacobs" w:date="2013-11-03T09:21:00Z">
        <w:r w:rsidDel="004F6B88">
          <w:delText>##  crisnd0203:  1   Mean   :-0.4287   Mean   :-0.5181</w:delText>
        </w:r>
      </w:del>
    </w:p>
    <w:p w14:paraId="79CF1340" w14:textId="4856D55F" w:rsidR="009751A7" w:rsidDel="004F6B88" w:rsidRDefault="009751A7">
      <w:pPr>
        <w:pStyle w:val="CodeSnippet"/>
        <w:shd w:val="clear" w:color="auto" w:fill="FFF8EA"/>
        <w:rPr>
          <w:del w:id="267" w:author="Jay Jacobs" w:date="2013-11-03T09:21:00Z"/>
        </w:rPr>
        <w:pPrChange w:id="268" w:author="Jay Jacobs" w:date="2013-11-03T14:36:00Z">
          <w:pPr>
            <w:pStyle w:val="CodeSnippet"/>
          </w:pPr>
        </w:pPrChange>
      </w:pPr>
      <w:del w:id="269" w:author="Jay Jacobs" w:date="2013-11-03T09:21:00Z">
        <w:r w:rsidDel="004F6B88">
          <w:delText>##  crisnd0241:  1   3rd Qu.: 0.3689   3rd Qu.: 0.2413</w:delText>
        </w:r>
      </w:del>
    </w:p>
    <w:p w14:paraId="18227A8F" w14:textId="464468AA" w:rsidR="009751A7" w:rsidDel="004F6B88" w:rsidRDefault="009751A7">
      <w:pPr>
        <w:pStyle w:val="CodeSnippet"/>
        <w:shd w:val="clear" w:color="auto" w:fill="FFF8EA"/>
        <w:rPr>
          <w:del w:id="270" w:author="Jay Jacobs" w:date="2013-11-03T09:21:00Z"/>
        </w:rPr>
        <w:pPrChange w:id="271" w:author="Jay Jacobs" w:date="2013-11-03T14:36:00Z">
          <w:pPr>
            <w:pStyle w:val="CodeSnippet"/>
          </w:pPr>
        </w:pPrChange>
      </w:pPr>
      <w:del w:id="272" w:author="Jay Jacobs" w:date="2013-11-03T09:21:00Z">
        <w:r w:rsidDel="004F6B88">
          <w:delText>##  crisnd0269:  1   Max.   : 3.1428   Max.   : 3.2184</w:delText>
        </w:r>
      </w:del>
    </w:p>
    <w:p w14:paraId="7DC4809C" w14:textId="497022B7" w:rsidR="009751A7" w:rsidRDefault="009751A7">
      <w:pPr>
        <w:pStyle w:val="CodeSnippet"/>
        <w:shd w:val="clear" w:color="auto" w:fill="FFF8EA"/>
        <w:pPrChange w:id="273" w:author="Jay Jacobs" w:date="2013-11-03T14:36:00Z">
          <w:pPr>
            <w:pStyle w:val="CodeSnippet"/>
          </w:pPr>
        </w:pPrChange>
      </w:pPr>
      <w:del w:id="274" w:author="Jay Jacobs" w:date="2013-11-03T09:21:00Z">
        <w:r w:rsidDel="004F6B88">
          <w:delText>##  (Other)   :241</w:delText>
        </w:r>
      </w:del>
    </w:p>
    <w:p w14:paraId="7686D781" w14:textId="77777777" w:rsidR="00A803C9" w:rsidRDefault="00A803C9" w:rsidP="00A803C9">
      <w:pPr>
        <w:pStyle w:val="QueryPara"/>
        <w:rPr>
          <w:ins w:id="275" w:author="Jay Jacobs" w:date="2013-11-03T09:03:00Z"/>
        </w:rPr>
      </w:pPr>
      <w:r>
        <w:t>TE: Like comments in previous chapters, I strongly suggest that the directory structure for all examples should be the same and consistent with the set-up instructions in Chapter 2</w:t>
      </w:r>
    </w:p>
    <w:p w14:paraId="6BE7AE13" w14:textId="320DF0E9" w:rsidR="007D3917" w:rsidRDefault="007D3917" w:rsidP="00A803C9">
      <w:pPr>
        <w:pStyle w:val="QueryPara"/>
      </w:pPr>
      <w:ins w:id="276" w:author="Jay Jacobs" w:date="2013-11-03T09:03:00Z">
        <w:r>
          <w:t>[AR: added, thanks]</w:t>
        </w:r>
      </w:ins>
    </w:p>
    <w:p w14:paraId="2E06735D" w14:textId="77777777" w:rsidR="00914ABC" w:rsidRDefault="00914ABC" w:rsidP="00914ABC">
      <w:pPr>
        <w:pStyle w:val="FeatureType"/>
        <w:rPr>
          <w:ins w:id="277" w:author="Kent, Kevin - Indianapolis" w:date="2013-10-31T11:35:00Z"/>
        </w:rPr>
      </w:pPr>
      <w:proofErr w:type="gramStart"/>
      <w:ins w:id="278" w:author="Kent, Kevin - Indianapolis" w:date="2013-10-31T11:35:00Z">
        <w:r>
          <w:t>type</w:t>
        </w:r>
        <w:proofErr w:type="gramEnd"/>
        <w:r>
          <w:t>="note"</w:t>
        </w:r>
      </w:ins>
    </w:p>
    <w:p w14:paraId="4884883B" w14:textId="77777777" w:rsidR="00914ABC" w:rsidRDefault="00914ABC">
      <w:pPr>
        <w:pStyle w:val="FeaturePara"/>
        <w:rPr>
          <w:ins w:id="279" w:author="Kent, Kevin - Indianapolis" w:date="2013-10-31T11:35:00Z"/>
        </w:rPr>
        <w:pPrChange w:id="280" w:author="Kent, Kevin - Indianapolis" w:date="2013-10-31T11:35:00Z">
          <w:pPr>
            <w:pStyle w:val="Para"/>
          </w:pPr>
        </w:pPrChange>
      </w:pPr>
      <w:ins w:id="281" w:author="Kent, Kevin - Indianapolis" w:date="2013-10-31T11:35:00Z">
        <w:r w:rsidRPr="00914ABC">
          <w:rPr>
            <w:highlight w:val="cyan"/>
            <w:rPrChange w:id="282" w:author="Kent, Kevin - Indianapolis" w:date="2013-10-31T11:37:00Z">
              <w:rPr/>
            </w:rPrChange>
          </w:rPr>
          <w:t xml:space="preserve">The </w:t>
        </w:r>
        <w:r w:rsidRPr="00914ABC">
          <w:rPr>
            <w:rStyle w:val="InlineCode"/>
            <w:highlight w:val="cyan"/>
            <w:rPrChange w:id="283" w:author="Kent, Kevin - Indianapolis" w:date="2013-10-31T11:37:00Z">
              <w:rPr/>
            </w:rPrChange>
          </w:rPr>
          <w:t>data/memproc.csv</w:t>
        </w:r>
      </w:ins>
      <w:ins w:id="284" w:author="Kent, Kevin - Indianapolis" w:date="2013-10-31T11:36:00Z">
        <w:r w:rsidRPr="00914ABC">
          <w:rPr>
            <w:highlight w:val="cyan"/>
            <w:rPrChange w:id="285" w:author="Kent, Kevin - Indianapolis" w:date="2013-10-31T11:37:00Z">
              <w:rPr/>
            </w:rPrChange>
          </w:rPr>
          <w:t xml:space="preserve"> file is available as part of the Chapter 9 download materials for this book, which you can find at </w:t>
        </w:r>
      </w:ins>
      <w:ins w:id="286" w:author="Kent, Kevin - Indianapolis" w:date="2013-10-31T11:37:00Z">
        <w:r w:rsidRPr="00914ABC">
          <w:rPr>
            <w:rStyle w:val="InlineURL"/>
            <w:highlight w:val="cyan"/>
            <w:rPrChange w:id="287" w:author="Kent, Kevin - Indianapolis" w:date="2013-10-31T11:37:00Z">
              <w:rPr/>
            </w:rPrChange>
          </w:rPr>
          <w:t>www.wiley.com/go/datadrivensecurity</w:t>
        </w:r>
      </w:ins>
    </w:p>
    <w:p w14:paraId="1F6B2A49" w14:textId="77777777" w:rsidR="00914ABC" w:rsidRDefault="00914ABC">
      <w:pPr>
        <w:pStyle w:val="QueryPara"/>
        <w:rPr>
          <w:ins w:id="288" w:author="Jay Jacobs" w:date="2013-11-03T09:03:00Z"/>
        </w:rPr>
        <w:pPrChange w:id="289" w:author="Kent, Kevin - Indianapolis" w:date="2013-10-31T11:37:00Z">
          <w:pPr>
            <w:pStyle w:val="Para"/>
          </w:pPr>
        </w:pPrChange>
      </w:pPr>
      <w:ins w:id="290" w:author="Kent, Kevin - Indianapolis" w:date="2013-10-31T11:37:00Z">
        <w:r w:rsidRPr="00914ABC">
          <w:rPr>
            <w:highlight w:val="cyan"/>
            <w:rPrChange w:id="291" w:author="Kent, Kevin - Indianapolis" w:date="2013-10-31T11:38:00Z">
              <w:rPr/>
            </w:rPrChange>
          </w:rPr>
          <w:t>[AU: Addition of note okay? Just wanted to remind readers where they can get this info. Thanks, Kevin (</w:t>
        </w:r>
        <w:proofErr w:type="spellStart"/>
        <w:r w:rsidRPr="00914ABC">
          <w:rPr>
            <w:highlight w:val="cyan"/>
            <w:rPrChange w:id="292" w:author="Kent, Kevin - Indianapolis" w:date="2013-10-31T11:38:00Z">
              <w:rPr/>
            </w:rPrChange>
          </w:rPr>
          <w:t>PjE</w:t>
        </w:r>
        <w:proofErr w:type="spellEnd"/>
        <w:r w:rsidRPr="00914ABC">
          <w:rPr>
            <w:highlight w:val="cyan"/>
            <w:rPrChange w:id="293" w:author="Kent, Kevin - Indianapolis" w:date="2013-10-31T11:38:00Z">
              <w:rPr/>
            </w:rPrChange>
          </w:rPr>
          <w:t>)]</w:t>
        </w:r>
      </w:ins>
    </w:p>
    <w:p w14:paraId="5BDFE499" w14:textId="2DD671B5" w:rsidR="007D3917" w:rsidRDefault="007D3917">
      <w:pPr>
        <w:pStyle w:val="QueryPara"/>
        <w:rPr>
          <w:ins w:id="294" w:author="Kent, Kevin - Indianapolis" w:date="2013-10-31T11:37:00Z"/>
        </w:rPr>
        <w:pPrChange w:id="295" w:author="Kent, Kevin - Indianapolis" w:date="2013-10-31T11:37:00Z">
          <w:pPr>
            <w:pStyle w:val="Para"/>
          </w:pPr>
        </w:pPrChange>
      </w:pPr>
      <w:ins w:id="296" w:author="Jay Jacobs" w:date="2013-11-03T09:03:00Z">
        <w:r>
          <w:t>[AR: is this the first place this appears?  If it’s here I think we should also have it in other chapters as well]</w:t>
        </w:r>
      </w:ins>
    </w:p>
    <w:p w14:paraId="6D41E6BE" w14:textId="77777777" w:rsidR="0019124F" w:rsidRDefault="00BF18A7" w:rsidP="00A91C3A">
      <w:pPr>
        <w:pStyle w:val="Para"/>
        <w:rPr>
          <w:ins w:id="297" w:author="Jay Jacobs" w:date="2013-11-03T09:23:00Z"/>
        </w:rPr>
      </w:pPr>
      <w:r>
        <w:t xml:space="preserve">You can see there </w:t>
      </w:r>
      <w:proofErr w:type="gramStart"/>
      <w:r w:rsidR="000F190C">
        <w:t>are</w:t>
      </w:r>
      <w:proofErr w:type="gramEnd"/>
      <w:r>
        <w:t xml:space="preserve"> 53 hosts identified as “infected” and 194 identified as “normal</w:t>
      </w:r>
      <w:ins w:id="298" w:author="Kezia Endsley" w:date="2013-10-20T07:40:00Z">
        <w:r w:rsidR="000538A2">
          <w:t>.</w:t>
        </w:r>
      </w:ins>
      <w:r>
        <w:t>”</w:t>
      </w:r>
      <w:del w:id="299" w:author="Kezia Endsley" w:date="2013-10-20T07:40:00Z">
        <w:r w:rsidDel="000538A2">
          <w:delText>.</w:delText>
        </w:r>
      </w:del>
      <w:r w:rsidR="000359F5">
        <w:t xml:space="preserve"> </w:t>
      </w:r>
      <w:r>
        <w:t>Also</w:t>
      </w:r>
      <w:del w:id="300" w:author="Kezia Endsley" w:date="2013-10-20T07:40:00Z">
        <w:r w:rsidDel="000538A2">
          <w:delText>,</w:delText>
        </w:r>
      </w:del>
      <w:r>
        <w:t xml:space="preserve"> </w:t>
      </w:r>
      <w:r w:rsidR="000F190C">
        <w:t>notice that</w:t>
      </w:r>
      <w:r>
        <w:t xml:space="preserve"> both the processor data and the memory information </w:t>
      </w:r>
      <w:r w:rsidR="000A2424">
        <w:t>have</w:t>
      </w:r>
      <w:r>
        <w:t xml:space="preserve"> been normalized (see the discussion of z-score in Chapter 5).</w:t>
      </w:r>
      <w:r w:rsidR="000359F5">
        <w:t xml:space="preserve"> </w:t>
      </w:r>
      <w:del w:id="301" w:author="Kezia Endsley" w:date="2013-10-20T07:41:00Z">
        <w:r w:rsidDel="00245E6A">
          <w:delText>But t</w:delText>
        </w:r>
      </w:del>
      <w:ins w:id="302" w:author="Kezia Endsley" w:date="2013-10-20T07:41:00Z">
        <w:r w:rsidR="00245E6A">
          <w:t>T</w:t>
        </w:r>
      </w:ins>
      <w:r>
        <w:t>hat will keep</w:t>
      </w:r>
      <w:r w:rsidR="000F190C">
        <w:t xml:space="preserve"> the numbers on the same scale.</w:t>
      </w:r>
      <w:r w:rsidR="000359F5">
        <w:t xml:space="preserve"> </w:t>
      </w:r>
      <w:r w:rsidR="000F190C">
        <w:t>S</w:t>
      </w:r>
      <w:r>
        <w:t xml:space="preserve">caling </w:t>
      </w:r>
      <w:r w:rsidR="000F190C">
        <w:t xml:space="preserve">the variables like this </w:t>
      </w:r>
      <w:r>
        <w:t xml:space="preserve">is important </w:t>
      </w:r>
      <w:ins w:id="303" w:author="Kezia Endsley" w:date="2013-10-20T07:41:00Z">
        <w:r w:rsidR="00245E6A">
          <w:t xml:space="preserve">in some machine learning approaches </w:t>
        </w:r>
      </w:ins>
      <w:r>
        <w:t xml:space="preserve">when </w:t>
      </w:r>
      <w:ins w:id="304" w:author="Kezia Endsley" w:date="2013-10-20T07:41:00Z">
        <w:r w:rsidR="00245E6A">
          <w:t xml:space="preserve">you’re </w:t>
        </w:r>
      </w:ins>
      <w:r>
        <w:t>comparing across variables</w:t>
      </w:r>
      <w:del w:id="305" w:author="Kezia Endsley" w:date="2013-10-20T07:41:00Z">
        <w:r w:rsidR="000F190C" w:rsidDel="00245E6A">
          <w:delText xml:space="preserve"> in some machine learning approaches</w:delText>
        </w:r>
      </w:del>
      <w:r>
        <w:t>.</w:t>
      </w:r>
      <w:r w:rsidR="000359F5">
        <w:t xml:space="preserve"> </w:t>
      </w:r>
      <w:r>
        <w:t xml:space="preserve">In order to explore this </w:t>
      </w:r>
      <w:ins w:id="306" w:author="Kezia Endsley" w:date="2013-10-20T07:41:00Z">
        <w:r w:rsidR="00245E6A">
          <w:t xml:space="preserve">data </w:t>
        </w:r>
      </w:ins>
      <w:r>
        <w:t xml:space="preserve">a bit more, </w:t>
      </w:r>
      <w:r>
        <w:lastRenderedPageBreak/>
        <w:t>let’s plot this data</w:t>
      </w:r>
      <w:ins w:id="307" w:author="Kezia Endsley" w:date="2013-10-20T07:41:00Z">
        <w:r w:rsidR="00245E6A">
          <w:t>,</w:t>
        </w:r>
      </w:ins>
      <w:r>
        <w:t xml:space="preserve"> comparing the processor data to the memory</w:t>
      </w:r>
      <w:ins w:id="308" w:author="Kezia Endsley" w:date="2013-10-20T07:41:00Z">
        <w:r w:rsidR="00245E6A">
          <w:t>,</w:t>
        </w:r>
      </w:ins>
      <w:r>
        <w:t xml:space="preserve"> and differentiate </w:t>
      </w:r>
      <w:ins w:id="309" w:author="Kezia Endsley" w:date="2013-10-20T07:41:00Z">
        <w:r w:rsidR="00245E6A">
          <w:t xml:space="preserve">it </w:t>
        </w:r>
      </w:ins>
      <w:r>
        <w:t>based on the malware state</w:t>
      </w:r>
      <w:ins w:id="310" w:author="Kezia Endsley" w:date="2013-10-20T07:45:00Z">
        <w:r w:rsidR="00480FEC">
          <w:t xml:space="preserve"> (see Figure 9-1)</w:t>
        </w:r>
      </w:ins>
      <w:r>
        <w:t>.</w:t>
      </w:r>
    </w:p>
    <w:p w14:paraId="53394C20" w14:textId="77777777" w:rsidR="004F6B88" w:rsidRDefault="004F6B88">
      <w:pPr>
        <w:pStyle w:val="CodeListing"/>
        <w:rPr>
          <w:ins w:id="311" w:author="Jay Jacobs" w:date="2013-11-03T09:23:00Z"/>
        </w:rPr>
        <w:pPrChange w:id="312" w:author="Jay Jacobs" w:date="2013-11-03T09:23:00Z">
          <w:pPr>
            <w:pStyle w:val="CodeSnippet"/>
          </w:pPr>
        </w:pPrChange>
      </w:pPr>
      <w:ins w:id="313" w:author="Jay Jacobs" w:date="2013-11-03T09:23:00Z">
        <w:r>
          <w:t>Listing 9-2</w:t>
        </w:r>
      </w:ins>
    </w:p>
    <w:p w14:paraId="15C05A0D" w14:textId="582A4E80" w:rsidR="004F6B88" w:rsidRPr="008C5E8F" w:rsidRDefault="004F6B88">
      <w:pPr>
        <w:pStyle w:val="CodeSnippet"/>
        <w:shd w:val="clear" w:color="auto" w:fill="FFF8EA"/>
        <w:rPr>
          <w:ins w:id="314" w:author="Jay Jacobs" w:date="2013-11-03T09:23:00Z"/>
          <w:i/>
          <w:color w:val="9B9B9B"/>
          <w:rPrChange w:id="315" w:author="Jay Jacobs" w:date="2013-11-03T14:32:00Z">
            <w:rPr>
              <w:ins w:id="316" w:author="Jay Jacobs" w:date="2013-11-03T09:23:00Z"/>
            </w:rPr>
          </w:rPrChange>
        </w:rPr>
        <w:pPrChange w:id="317" w:author="Jay Jacobs" w:date="2013-11-03T14:36:00Z">
          <w:pPr>
            <w:pStyle w:val="CodeSnippet"/>
          </w:pPr>
        </w:pPrChange>
      </w:pPr>
      <w:ins w:id="318" w:author="Jay Jacobs" w:date="2013-11-03T09:23:00Z">
        <w:r w:rsidRPr="008C5E8F">
          <w:rPr>
            <w:i/>
            <w:color w:val="9B9B9B"/>
            <w:rPrChange w:id="319" w:author="Jay Jacobs" w:date="2013-11-03T14:32:00Z">
              <w:rPr/>
            </w:rPrChange>
          </w:rPr>
          <w:t># requires package : ggplot2</w:t>
        </w:r>
      </w:ins>
    </w:p>
    <w:p w14:paraId="0F4B53C8" w14:textId="77777777" w:rsidR="004F6B88" w:rsidRPr="008C5E8F" w:rsidRDefault="004F6B88">
      <w:pPr>
        <w:pStyle w:val="CodeSnippet"/>
        <w:shd w:val="clear" w:color="auto" w:fill="FFF8EA"/>
        <w:rPr>
          <w:ins w:id="320" w:author="Jay Jacobs" w:date="2013-11-03T09:23:00Z"/>
          <w:i/>
          <w:color w:val="9B9B9B"/>
          <w:rPrChange w:id="321" w:author="Jay Jacobs" w:date="2013-11-03T14:32:00Z">
            <w:rPr>
              <w:ins w:id="322" w:author="Jay Jacobs" w:date="2013-11-03T09:23:00Z"/>
            </w:rPr>
          </w:rPrChange>
        </w:rPr>
        <w:pPrChange w:id="323" w:author="Jay Jacobs" w:date="2013-11-03T14:36:00Z">
          <w:pPr>
            <w:pStyle w:val="CodeSnippet"/>
          </w:pPr>
        </w:pPrChange>
      </w:pPr>
      <w:ins w:id="324" w:author="Jay Jacobs" w:date="2013-11-03T09:23:00Z">
        <w:r w:rsidRPr="008C5E8F">
          <w:rPr>
            <w:i/>
            <w:color w:val="9B9B9B"/>
            <w:rPrChange w:id="325" w:author="Jay Jacobs" w:date="2013-11-03T14:32:00Z">
              <w:rPr/>
            </w:rPrChange>
          </w:rPr>
          <w:t># requires object: memproc (9-1)</w:t>
        </w:r>
      </w:ins>
    </w:p>
    <w:p w14:paraId="57D9D5D4" w14:textId="77777777" w:rsidR="004F6B88" w:rsidRPr="009032F2" w:rsidRDefault="004F6B88">
      <w:pPr>
        <w:pStyle w:val="CodeSnippet"/>
        <w:shd w:val="clear" w:color="auto" w:fill="FFF8EA"/>
        <w:rPr>
          <w:ins w:id="326" w:author="Jay Jacobs" w:date="2013-11-03T09:23:00Z"/>
          <w:color w:val="800026"/>
          <w:rPrChange w:id="327" w:author="Jay Jacobs" w:date="2013-11-03T14:34:00Z">
            <w:rPr>
              <w:ins w:id="328" w:author="Jay Jacobs" w:date="2013-11-03T09:23:00Z"/>
            </w:rPr>
          </w:rPrChange>
        </w:rPr>
        <w:pPrChange w:id="329" w:author="Jay Jacobs" w:date="2013-11-03T14:36:00Z">
          <w:pPr>
            <w:pStyle w:val="CodeSnippet"/>
          </w:pPr>
        </w:pPrChange>
      </w:pPr>
      <w:ins w:id="330" w:author="Jay Jacobs" w:date="2013-11-03T09:23:00Z">
        <w:r w:rsidRPr="009032F2">
          <w:rPr>
            <w:color w:val="800026"/>
            <w:rPrChange w:id="331" w:author="Jay Jacobs" w:date="2013-11-03T14:34:00Z">
              <w:rPr/>
            </w:rPrChange>
          </w:rPr>
          <w:t>library(ggplot2)</w:t>
        </w:r>
      </w:ins>
    </w:p>
    <w:p w14:paraId="5AED0C5E" w14:textId="77777777" w:rsidR="004F6B88" w:rsidRPr="009032F2" w:rsidRDefault="004F6B88">
      <w:pPr>
        <w:pStyle w:val="CodeSnippet"/>
        <w:shd w:val="clear" w:color="auto" w:fill="FFF8EA"/>
        <w:rPr>
          <w:ins w:id="332" w:author="Jay Jacobs" w:date="2013-11-03T09:23:00Z"/>
          <w:color w:val="800026"/>
          <w:rPrChange w:id="333" w:author="Jay Jacobs" w:date="2013-11-03T14:34:00Z">
            <w:rPr>
              <w:ins w:id="334" w:author="Jay Jacobs" w:date="2013-11-03T09:23:00Z"/>
            </w:rPr>
          </w:rPrChange>
        </w:rPr>
        <w:pPrChange w:id="335" w:author="Jay Jacobs" w:date="2013-11-03T14:36:00Z">
          <w:pPr>
            <w:pStyle w:val="CodeSnippet"/>
          </w:pPr>
        </w:pPrChange>
      </w:pPr>
      <w:ins w:id="336" w:author="Jay Jacobs" w:date="2013-11-03T09:23:00Z">
        <w:r w:rsidRPr="009032F2">
          <w:rPr>
            <w:color w:val="800026"/>
            <w:rPrChange w:id="337" w:author="Jay Jacobs" w:date="2013-11-03T14:34:00Z">
              <w:rPr/>
            </w:rPrChange>
          </w:rPr>
          <w:t>gg &lt;- ggplot(memproc, aes(proc, mem, color=state))</w:t>
        </w:r>
      </w:ins>
    </w:p>
    <w:p w14:paraId="530050A2" w14:textId="77777777" w:rsidR="004F6B88" w:rsidRPr="009032F2" w:rsidRDefault="004F6B88">
      <w:pPr>
        <w:pStyle w:val="CodeSnippet"/>
        <w:shd w:val="clear" w:color="auto" w:fill="FFF8EA"/>
        <w:rPr>
          <w:ins w:id="338" w:author="Jay Jacobs" w:date="2013-11-03T09:23:00Z"/>
          <w:color w:val="800026"/>
          <w:rPrChange w:id="339" w:author="Jay Jacobs" w:date="2013-11-03T14:34:00Z">
            <w:rPr>
              <w:ins w:id="340" w:author="Jay Jacobs" w:date="2013-11-03T09:23:00Z"/>
            </w:rPr>
          </w:rPrChange>
        </w:rPr>
        <w:pPrChange w:id="341" w:author="Jay Jacobs" w:date="2013-11-03T14:36:00Z">
          <w:pPr>
            <w:pStyle w:val="CodeSnippet"/>
          </w:pPr>
        </w:pPrChange>
      </w:pPr>
      <w:ins w:id="342" w:author="Jay Jacobs" w:date="2013-11-03T09:23:00Z">
        <w:r w:rsidRPr="009032F2">
          <w:rPr>
            <w:color w:val="800026"/>
            <w:rPrChange w:id="343" w:author="Jay Jacobs" w:date="2013-11-03T14:34:00Z">
              <w:rPr/>
            </w:rPrChange>
          </w:rPr>
          <w:t>gg &lt;- gg + scale_color_brewer(palette="Set2")</w:t>
        </w:r>
      </w:ins>
    </w:p>
    <w:p w14:paraId="4E223290" w14:textId="77777777" w:rsidR="004F6B88" w:rsidRPr="009032F2" w:rsidRDefault="004F6B88">
      <w:pPr>
        <w:pStyle w:val="CodeSnippet"/>
        <w:shd w:val="clear" w:color="auto" w:fill="FFF8EA"/>
        <w:rPr>
          <w:ins w:id="344" w:author="Jay Jacobs" w:date="2013-11-03T09:23:00Z"/>
          <w:color w:val="800026"/>
          <w:rPrChange w:id="345" w:author="Jay Jacobs" w:date="2013-11-03T14:34:00Z">
            <w:rPr>
              <w:ins w:id="346" w:author="Jay Jacobs" w:date="2013-11-03T09:23:00Z"/>
            </w:rPr>
          </w:rPrChange>
        </w:rPr>
        <w:pPrChange w:id="347" w:author="Jay Jacobs" w:date="2013-11-03T14:36:00Z">
          <w:pPr>
            <w:pStyle w:val="CodeSnippet"/>
          </w:pPr>
        </w:pPrChange>
      </w:pPr>
      <w:ins w:id="348" w:author="Jay Jacobs" w:date="2013-11-03T09:23:00Z">
        <w:r w:rsidRPr="009032F2">
          <w:rPr>
            <w:color w:val="800026"/>
            <w:rPrChange w:id="349" w:author="Jay Jacobs" w:date="2013-11-03T14:34:00Z">
              <w:rPr/>
            </w:rPrChange>
          </w:rPr>
          <w:t>gg &lt;- gg + geom_point(size=3) + theme_bw()</w:t>
        </w:r>
      </w:ins>
    </w:p>
    <w:p w14:paraId="01ED7A18" w14:textId="7A8ECC1C" w:rsidR="004F6B88" w:rsidRPr="009032F2" w:rsidRDefault="004F6B88">
      <w:pPr>
        <w:pStyle w:val="CodeSnippet"/>
        <w:shd w:val="clear" w:color="auto" w:fill="FFF8EA"/>
        <w:rPr>
          <w:color w:val="800026"/>
          <w:rPrChange w:id="350" w:author="Jay Jacobs" w:date="2013-11-03T14:34:00Z">
            <w:rPr/>
          </w:rPrChange>
        </w:rPr>
        <w:pPrChange w:id="351" w:author="Jay Jacobs" w:date="2013-11-03T14:36:00Z">
          <w:pPr>
            <w:pStyle w:val="Para"/>
          </w:pPr>
        </w:pPrChange>
      </w:pPr>
      <w:ins w:id="352" w:author="Jay Jacobs" w:date="2013-11-03T09:23:00Z">
        <w:r w:rsidRPr="009032F2">
          <w:rPr>
            <w:color w:val="800026"/>
            <w:rPrChange w:id="353" w:author="Jay Jacobs" w:date="2013-11-03T14:34:00Z">
              <w:rPr/>
            </w:rPrChange>
          </w:rPr>
          <w:t>print(gg)</w:t>
        </w:r>
      </w:ins>
    </w:p>
    <w:p w14:paraId="143DF805" w14:textId="76AB152D" w:rsidR="00317A6A" w:rsidDel="004F6B88" w:rsidRDefault="00317A6A" w:rsidP="00317A6A">
      <w:pPr>
        <w:pStyle w:val="CodeSnippet"/>
        <w:rPr>
          <w:del w:id="354" w:author="Jay Jacobs" w:date="2013-11-03T09:23:00Z"/>
        </w:rPr>
      </w:pPr>
      <w:del w:id="355" w:author="Jay Jacobs" w:date="2013-11-03T09:23:00Z">
        <w:r w:rsidRPr="00370824" w:rsidDel="004F6B88">
          <w:rPr>
            <w:highlight w:val="green"/>
            <w:rPrChange w:id="356" w:author="Kent, Kevin - Indianapolis" w:date="2013-10-31T10:15:00Z">
              <w:rPr/>
            </w:rPrChange>
          </w:rPr>
          <w:delText>gg &lt;-</w:delText>
        </w:r>
        <w:r w:rsidDel="004F6B88">
          <w:delText xml:space="preserve"> </w:delText>
        </w:r>
        <w:r w:rsidRPr="00370824" w:rsidDel="004F6B88">
          <w:rPr>
            <w:highlight w:val="yellow"/>
            <w:rPrChange w:id="357" w:author="Kent, Kevin - Indianapolis" w:date="2013-10-31T10:15:00Z">
              <w:rPr/>
            </w:rPrChange>
          </w:rPr>
          <w:delText>ggplot</w:delText>
        </w:r>
        <w:r w:rsidRPr="00370824" w:rsidDel="004F6B88">
          <w:delText>(</w:delText>
        </w:r>
        <w:r w:rsidRPr="00370824" w:rsidDel="004F6B88">
          <w:rPr>
            <w:highlight w:val="green"/>
            <w:rPrChange w:id="358" w:author="Kent, Kevin - Indianapolis" w:date="2013-10-31T10:15:00Z">
              <w:rPr/>
            </w:rPrChange>
          </w:rPr>
          <w:delText>memproc, aes(proc, mem, color=state))</w:delText>
        </w:r>
      </w:del>
    </w:p>
    <w:p w14:paraId="286087FF" w14:textId="1C5852E4" w:rsidR="00317A6A" w:rsidRPr="00370824" w:rsidDel="004F6B88" w:rsidRDefault="00317A6A" w:rsidP="00317A6A">
      <w:pPr>
        <w:pStyle w:val="CodeSnippet"/>
        <w:rPr>
          <w:del w:id="359" w:author="Jay Jacobs" w:date="2013-11-03T09:23:00Z"/>
          <w:highlight w:val="green"/>
          <w:rPrChange w:id="360" w:author="Kent, Kevin - Indianapolis" w:date="2013-10-31T10:15:00Z">
            <w:rPr>
              <w:del w:id="361" w:author="Jay Jacobs" w:date="2013-11-03T09:23:00Z"/>
            </w:rPr>
          </w:rPrChange>
        </w:rPr>
      </w:pPr>
      <w:del w:id="362" w:author="Jay Jacobs" w:date="2013-11-03T09:23:00Z">
        <w:r w:rsidRPr="00370824" w:rsidDel="004F6B88">
          <w:rPr>
            <w:highlight w:val="green"/>
            <w:rPrChange w:id="363" w:author="Kent, Kevin - Indianapolis" w:date="2013-10-31T10:15:00Z">
              <w:rPr/>
            </w:rPrChange>
          </w:rPr>
          <w:delText>gg &lt;- gg + scale_color_brewer(palette="Set2")</w:delText>
        </w:r>
      </w:del>
    </w:p>
    <w:p w14:paraId="1A4E139C" w14:textId="147F83CE" w:rsidR="00317A6A" w:rsidRPr="00370824" w:rsidDel="004F6B88" w:rsidRDefault="00317A6A" w:rsidP="00317A6A">
      <w:pPr>
        <w:pStyle w:val="CodeSnippet"/>
        <w:rPr>
          <w:del w:id="364" w:author="Jay Jacobs" w:date="2013-11-03T09:23:00Z"/>
          <w:highlight w:val="green"/>
          <w:rPrChange w:id="365" w:author="Kent, Kevin - Indianapolis" w:date="2013-10-31T10:15:00Z">
            <w:rPr>
              <w:del w:id="366" w:author="Jay Jacobs" w:date="2013-11-03T09:23:00Z"/>
            </w:rPr>
          </w:rPrChange>
        </w:rPr>
      </w:pPr>
      <w:del w:id="367" w:author="Jay Jacobs" w:date="2013-11-03T09:23:00Z">
        <w:r w:rsidRPr="00370824" w:rsidDel="004F6B88">
          <w:rPr>
            <w:highlight w:val="green"/>
            <w:rPrChange w:id="368" w:author="Kent, Kevin - Indianapolis" w:date="2013-10-31T10:15:00Z">
              <w:rPr/>
            </w:rPrChange>
          </w:rPr>
          <w:delText>gg &lt;- gg + geom_point(size=3) + theme_bw()</w:delText>
        </w:r>
      </w:del>
    </w:p>
    <w:p w14:paraId="40531692" w14:textId="69767EDB" w:rsidR="00D72326" w:rsidDel="004F6B88" w:rsidRDefault="00317A6A" w:rsidP="00317A6A">
      <w:pPr>
        <w:pStyle w:val="CodeSnippet"/>
        <w:rPr>
          <w:del w:id="369" w:author="Jay Jacobs" w:date="2013-11-03T09:23:00Z"/>
        </w:rPr>
      </w:pPr>
      <w:del w:id="370" w:author="Jay Jacobs" w:date="2013-11-03T09:23:00Z">
        <w:r w:rsidRPr="00370824" w:rsidDel="004F6B88">
          <w:rPr>
            <w:highlight w:val="green"/>
            <w:rPrChange w:id="371" w:author="Kent, Kevin - Indianapolis" w:date="2013-10-31T10:15:00Z">
              <w:rPr/>
            </w:rPrChange>
          </w:rPr>
          <w:delText>print(gg)</w:delText>
        </w:r>
      </w:del>
    </w:p>
    <w:p w14:paraId="4E95C325" w14:textId="77777777" w:rsidR="00370824" w:rsidRDefault="00370824" w:rsidP="00370824">
      <w:pPr>
        <w:pStyle w:val="QueryPara"/>
        <w:rPr>
          <w:ins w:id="372" w:author="Jay Jacobs" w:date="2013-11-03T09:23:00Z"/>
        </w:rPr>
      </w:pPr>
      <w:r>
        <w:t>TE: The ggplot2 package is not loaded by default in R Studio.  I think all example code should include the package load statements, for completeness.</w:t>
      </w:r>
    </w:p>
    <w:p w14:paraId="6A126D66" w14:textId="6FF16DE4" w:rsidR="004F6B88" w:rsidRDefault="004F6B88" w:rsidP="00370824">
      <w:pPr>
        <w:pStyle w:val="QueryPara"/>
      </w:pPr>
      <w:ins w:id="373" w:author="Jay Jacobs" w:date="2013-11-03T09:23:00Z">
        <w:r>
          <w:t>[AR: in there now</w:t>
        </w:r>
      </w:ins>
      <w:ins w:id="374" w:author="Jay Jacobs" w:date="2013-11-03T09:24:00Z">
        <w:r>
          <w:t>]</w:t>
        </w:r>
      </w:ins>
    </w:p>
    <w:p w14:paraId="626C2FB1" w14:textId="77777777" w:rsidR="00317A6A" w:rsidRDefault="00317A6A" w:rsidP="00317A6A">
      <w:pPr>
        <w:pStyle w:val="Slug"/>
      </w:pPr>
      <w:r w:rsidRPr="00370824">
        <w:rPr>
          <w:highlight w:val="green"/>
          <w:rPrChange w:id="375" w:author="Kent, Kevin - Indianapolis" w:date="2013-10-31T10:16:00Z">
            <w:rPr/>
          </w:rPrChange>
        </w:rPr>
        <w:t>Figure 9</w:t>
      </w:r>
      <w:ins w:id="376" w:author="Kezia Endsley" w:date="2013-10-20T07:42:00Z">
        <w:r w:rsidR="00245E6A" w:rsidRPr="00370824">
          <w:rPr>
            <w:highlight w:val="green"/>
            <w:rPrChange w:id="377" w:author="Kent, Kevin - Indianapolis" w:date="2013-10-31T10:16:00Z">
              <w:rPr/>
            </w:rPrChange>
          </w:rPr>
          <w:t>-</w:t>
        </w:r>
      </w:ins>
      <w:del w:id="378" w:author="Kezia Endsley" w:date="2013-10-20T07:42:00Z">
        <w:r w:rsidRPr="00370824" w:rsidDel="00245E6A">
          <w:rPr>
            <w:highlight w:val="green"/>
            <w:rPrChange w:id="379" w:author="Kent, Kevin - Indianapolis" w:date="2013-10-31T10:16:00Z">
              <w:rPr/>
            </w:rPrChange>
          </w:rPr>
          <w:delText>.</w:delText>
        </w:r>
      </w:del>
      <w:r w:rsidRPr="00370824">
        <w:rPr>
          <w:highlight w:val="green"/>
          <w:rPrChange w:id="380" w:author="Kent, Kevin - Indianapolis" w:date="2013-10-31T10:16:00Z">
            <w:rPr/>
          </w:rPrChange>
        </w:rPr>
        <w:t>1</w:t>
      </w:r>
      <w:ins w:id="381" w:author="Kent, Kevin - Indianapolis" w:date="2013-10-31T13:56:00Z">
        <w:r w:rsidR="00FC3860">
          <w:rPr>
            <w:highlight w:val="green"/>
          </w:rPr>
          <w:t>:</w:t>
        </w:r>
      </w:ins>
      <w:r w:rsidRPr="00370824">
        <w:rPr>
          <w:highlight w:val="green"/>
          <w:rPrChange w:id="382" w:author="Kent, Kevin - Indianapolis" w:date="2013-10-31T10:16:00Z">
            <w:rPr/>
          </w:rPrChange>
        </w:rPr>
        <w:t xml:space="preserve"> Processor and </w:t>
      </w:r>
      <w:r w:rsidR="00914ABC" w:rsidRPr="00914ABC">
        <w:rPr>
          <w:highlight w:val="green"/>
        </w:rPr>
        <w:t xml:space="preserve">memory </w:t>
      </w:r>
      <w:ins w:id="383" w:author="Kezia Endsley" w:date="2013-10-20T07:42:00Z">
        <w:r w:rsidR="00914ABC" w:rsidRPr="00914ABC">
          <w:rPr>
            <w:highlight w:val="green"/>
          </w:rPr>
          <w:t>a</w:t>
        </w:r>
      </w:ins>
      <w:del w:id="384" w:author="Kezia Endsley" w:date="2013-10-20T07:42:00Z">
        <w:r w:rsidR="00914ABC" w:rsidRPr="00914ABC" w:rsidDel="00245E6A">
          <w:rPr>
            <w:highlight w:val="green"/>
          </w:rPr>
          <w:delText>a</w:delText>
        </w:r>
      </w:del>
      <w:r w:rsidR="00914ABC" w:rsidRPr="00914ABC">
        <w:rPr>
          <w:highlight w:val="green"/>
        </w:rPr>
        <w:t xml:space="preserve">cross </w:t>
      </w:r>
      <w:ins w:id="385" w:author="Kezia Endsley" w:date="2013-10-20T07:42:00Z">
        <w:r w:rsidR="00914ABC" w:rsidRPr="00914ABC">
          <w:rPr>
            <w:highlight w:val="green"/>
          </w:rPr>
          <w:t>s</w:t>
        </w:r>
      </w:ins>
      <w:del w:id="386" w:author="Kezia Endsley" w:date="2013-10-20T07:42:00Z">
        <w:r w:rsidR="00914ABC" w:rsidRPr="00914ABC" w:rsidDel="00245E6A">
          <w:rPr>
            <w:highlight w:val="green"/>
          </w:rPr>
          <w:delText>s</w:delText>
        </w:r>
      </w:del>
      <w:r w:rsidR="00914ABC" w:rsidRPr="00914ABC">
        <w:rPr>
          <w:highlight w:val="green"/>
        </w:rPr>
        <w:t>ystems</w:t>
      </w:r>
      <w:r w:rsidRPr="00370824">
        <w:rPr>
          <w:highlight w:val="green"/>
          <w:rPrChange w:id="387" w:author="Kent, Kevin - Indianapolis" w:date="2013-10-31T10:16:00Z">
            <w:rPr/>
          </w:rPrChange>
        </w:rPr>
        <w:tab/>
        <w:t>[</w:t>
      </w:r>
      <w:del w:id="388" w:author="Kezia Endsley" w:date="2013-10-20T07:42:00Z">
        <w:r w:rsidRPr="00370824" w:rsidDel="00245E6A">
          <w:rPr>
            <w:highlight w:val="green"/>
            <w:rPrChange w:id="389" w:author="Kent, Kevin - Indianapolis" w:date="2013-10-31T10:16:00Z">
              <w:rPr/>
            </w:rPrChange>
          </w:rPr>
          <w:delText xml:space="preserve">FILENAME </w:delText>
        </w:r>
      </w:del>
      <w:r w:rsidRPr="00370824">
        <w:rPr>
          <w:highlight w:val="green"/>
          <w:rPrChange w:id="390" w:author="Kent, Kevin - Indianapolis" w:date="2013-10-31T10:16:00Z">
            <w:rPr/>
          </w:rPrChange>
        </w:rPr>
        <w:t>793725</w:t>
      </w:r>
      <w:ins w:id="391" w:author="Kent, Kevin - Indianapolis" w:date="2013-10-31T11:38:00Z">
        <w:r w:rsidR="00914ABC">
          <w:rPr>
            <w:highlight w:val="green"/>
          </w:rPr>
          <w:t xml:space="preserve"> </w:t>
        </w:r>
      </w:ins>
      <w:r w:rsidRPr="00370824">
        <w:rPr>
          <w:highlight w:val="green"/>
          <w:rPrChange w:id="392" w:author="Kent, Kevin - Indianapolis" w:date="2013-10-31T10:16:00Z">
            <w:rPr/>
          </w:rPrChange>
        </w:rPr>
        <w:t>c0</w:t>
      </w:r>
      <w:ins w:id="393" w:author="Kent, Kevin - Indianapolis" w:date="2013-10-31T13:56:00Z">
        <w:r w:rsidR="00FC3860">
          <w:rPr>
            <w:highlight w:val="green"/>
          </w:rPr>
          <w:t>9</w:t>
        </w:r>
      </w:ins>
      <w:del w:id="394" w:author="Kent, Kevin - Indianapolis" w:date="2013-10-31T13:56:00Z">
        <w:r w:rsidRPr="00370824" w:rsidDel="00FC3860">
          <w:rPr>
            <w:highlight w:val="green"/>
            <w:rPrChange w:id="395" w:author="Kent, Kevin - Indianapolis" w:date="2013-10-31T10:16:00Z">
              <w:rPr/>
            </w:rPrChange>
          </w:rPr>
          <w:delText>6</w:delText>
        </w:r>
      </w:del>
      <w:r w:rsidRPr="00370824">
        <w:rPr>
          <w:highlight w:val="green"/>
          <w:rPrChange w:id="396" w:author="Kent, Kevin - Indianapolis" w:date="2013-10-31T10:16:00Z">
            <w:rPr/>
          </w:rPrChange>
        </w:rPr>
        <w:t>f001</w:t>
      </w:r>
      <w:ins w:id="397" w:author="Kent, Kevin - Indianapolis" w:date="2013-10-31T11:40:00Z">
        <w:r w:rsidR="00914ABC">
          <w:rPr>
            <w:highlight w:val="green"/>
          </w:rPr>
          <w:t>.eps</w:t>
        </w:r>
      </w:ins>
      <w:r w:rsidRPr="00370824">
        <w:rPr>
          <w:highlight w:val="green"/>
          <w:rPrChange w:id="398" w:author="Kent, Kevin - Indianapolis" w:date="2013-10-31T10:16:00Z">
            <w:rPr/>
          </w:rPrChange>
        </w:rPr>
        <w:t>]</w:t>
      </w:r>
    </w:p>
    <w:p w14:paraId="6B6E7D8D" w14:textId="77777777" w:rsidR="00914ABC" w:rsidRDefault="00914ABC">
      <w:pPr>
        <w:pStyle w:val="QueryPara"/>
        <w:rPr>
          <w:ins w:id="399" w:author="Jay Jacobs" w:date="2013-11-03T09:24:00Z"/>
        </w:rPr>
        <w:pPrChange w:id="400" w:author="Kent, Kevin - Indianapolis" w:date="2013-10-31T11:40:00Z">
          <w:pPr>
            <w:pStyle w:val="Para"/>
          </w:pPr>
        </w:pPrChange>
      </w:pPr>
      <w:ins w:id="401" w:author="Kent, Kevin - Indianapolis" w:date="2013-10-31T11:40:00Z">
        <w:r>
          <w:t xml:space="preserve">[AU: No </w:t>
        </w:r>
        <w:proofErr w:type="spellStart"/>
        <w:r>
          <w:t>eps</w:t>
        </w:r>
        <w:proofErr w:type="spellEnd"/>
        <w:r>
          <w:t xml:space="preserve"> file was provided for Figure 9-1. Can you please provide it during AR? Thanks, Kevin (PJE)]</w:t>
        </w:r>
      </w:ins>
    </w:p>
    <w:p w14:paraId="1C11B7BF" w14:textId="6EC2CDDC" w:rsidR="004F6B88" w:rsidRDefault="004F6B88">
      <w:pPr>
        <w:pStyle w:val="QueryPara"/>
        <w:rPr>
          <w:ins w:id="402" w:author="Kent, Kevin - Indianapolis" w:date="2013-10-31T11:40:00Z"/>
        </w:rPr>
        <w:pPrChange w:id="403" w:author="Kent, Kevin - Indianapolis" w:date="2013-10-31T11:40:00Z">
          <w:pPr>
            <w:pStyle w:val="Para"/>
          </w:pPr>
        </w:pPrChange>
      </w:pPr>
      <w:ins w:id="404" w:author="Jay Jacobs" w:date="2013-11-03T09:24:00Z">
        <w:r>
          <w:t>[AR: updated that</w:t>
        </w:r>
        <w:proofErr w:type="gramStart"/>
        <w:r>
          <w:t>. ]</w:t>
        </w:r>
      </w:ins>
      <w:proofErr w:type="gramEnd"/>
    </w:p>
    <w:p w14:paraId="08D38BC7" w14:textId="3F3F34B9" w:rsidR="00317A6A" w:rsidRDefault="00317A6A" w:rsidP="00A91C3A">
      <w:pPr>
        <w:pStyle w:val="Para"/>
      </w:pPr>
      <w:r>
        <w:t>Notice how the infected systems appear to generally use more processor and memory?</w:t>
      </w:r>
      <w:r w:rsidR="000359F5">
        <w:t xml:space="preserve"> </w:t>
      </w:r>
      <w:r>
        <w:t xml:space="preserve">Perhaps you could develop an algorithm to classify this data just based on the relative location </w:t>
      </w:r>
      <w:ins w:id="405" w:author="Jay Jacobs" w:date="2013-11-03T09:24:00Z">
        <w:r w:rsidR="004F6B88">
          <w:t xml:space="preserve">(on the scatter plot in Figure 9-1) </w:t>
        </w:r>
      </w:ins>
      <w:r>
        <w:t>of the known ho</w:t>
      </w:r>
      <w:r w:rsidR="00665D28">
        <w:t>sts.</w:t>
      </w:r>
      <w:r w:rsidR="000359F5">
        <w:t xml:space="preserve"> </w:t>
      </w:r>
      <w:r w:rsidR="00665D28">
        <w:t>But before you get too far, you’ll want to do a little planning.</w:t>
      </w:r>
      <w:r w:rsidR="000359F5">
        <w:t xml:space="preserve"> </w:t>
      </w:r>
      <w:r w:rsidR="00665D28">
        <w:t xml:space="preserve">First you’ll want to </w:t>
      </w:r>
      <w:del w:id="406" w:author="Kezia Endsley" w:date="2013-10-20T07:47:00Z">
        <w:r w:rsidR="00665D28" w:rsidDel="005E20F1">
          <w:delText>figure out</w:delText>
        </w:r>
      </w:del>
      <w:ins w:id="407" w:author="Kezia Endsley" w:date="2013-10-20T07:47:00Z">
        <w:r w:rsidR="005E20F1">
          <w:t>determine</w:t>
        </w:r>
      </w:ins>
      <w:r w:rsidR="00665D28">
        <w:t xml:space="preserve"> </w:t>
      </w:r>
      <w:del w:id="408" w:author="Kezia Endsley" w:date="2013-10-20T07:47:00Z">
        <w:r w:rsidR="00665D28" w:rsidDel="005E20F1">
          <w:delText xml:space="preserve">what </w:delText>
        </w:r>
      </w:del>
      <w:ins w:id="409" w:author="Kezia Endsley" w:date="2013-10-20T07:47:00Z">
        <w:r w:rsidR="005E20F1">
          <w:t xml:space="preserve">which </w:t>
        </w:r>
      </w:ins>
      <w:r>
        <w:t>machine learning algorithm</w:t>
      </w:r>
      <w:r w:rsidR="00665D28">
        <w:t xml:space="preserve"> you </w:t>
      </w:r>
      <w:del w:id="410" w:author="Kezia Endsley" w:date="2013-10-20T07:47:00Z">
        <w:r w:rsidR="00665D28" w:rsidDel="005E20F1">
          <w:delText xml:space="preserve">will </w:delText>
        </w:r>
      </w:del>
      <w:r w:rsidR="00665D28">
        <w:t>want to apply</w:t>
      </w:r>
      <w:r>
        <w:t xml:space="preserve">, and </w:t>
      </w:r>
      <w:r w:rsidR="00665D28">
        <w:t>then</w:t>
      </w:r>
      <w:r>
        <w:t xml:space="preserve"> </w:t>
      </w:r>
      <w:r w:rsidR="00665D28">
        <w:t xml:space="preserve">you should </w:t>
      </w:r>
      <w:r>
        <w:t>figure out how to test if the algorithm is any good.</w:t>
      </w:r>
      <w:r w:rsidR="000359F5">
        <w:t xml:space="preserve"> </w:t>
      </w:r>
      <w:r w:rsidR="000F190C">
        <w:t>In a real problem, you would try several dif</w:t>
      </w:r>
      <w:r w:rsidR="000A2424">
        <w:t>ferent algorithms and features</w:t>
      </w:r>
      <w:ins w:id="411" w:author="Kezia Endsley" w:date="2013-10-20T07:47:00Z">
        <w:r w:rsidR="005E20F1">
          <w:t>;</w:t>
        </w:r>
      </w:ins>
      <w:r w:rsidR="000A2424">
        <w:t xml:space="preserve"> </w:t>
      </w:r>
      <w:ins w:id="412" w:author="Kezia Endsley" w:date="2013-10-20T07:47:00Z">
        <w:r w:rsidR="005E20F1">
          <w:t xml:space="preserve">you’ll </w:t>
        </w:r>
        <w:del w:id="413" w:author="Jay Jacobs" w:date="2013-11-03T09:43:00Z">
          <w:r w:rsidR="005E20F1" w:rsidDel="00DE06B1">
            <w:delText>read</w:delText>
          </w:r>
        </w:del>
      </w:ins>
      <w:ins w:id="414" w:author="Jay Jacobs" w:date="2013-11-03T09:43:00Z">
        <w:r w:rsidR="00DE06B1">
          <w:t>learn</w:t>
        </w:r>
      </w:ins>
      <w:ins w:id="415" w:author="Kezia Endsley" w:date="2013-10-20T07:47:00Z">
        <w:r w:rsidR="005E20F1">
          <w:t xml:space="preserve"> about </w:t>
        </w:r>
      </w:ins>
      <w:del w:id="416" w:author="Kezia Endsley" w:date="2013-10-20T07:47:00Z">
        <w:r w:rsidR="000A2424" w:rsidDel="005E20F1">
          <w:delText xml:space="preserve">and </w:delText>
        </w:r>
        <w:r w:rsidR="000F190C" w:rsidDel="005E20F1">
          <w:delText xml:space="preserve">we will </w:delText>
        </w:r>
        <w:r w:rsidR="000A2424" w:rsidDel="005E20F1">
          <w:delText xml:space="preserve">touch on </w:delText>
        </w:r>
      </w:del>
      <w:r w:rsidR="000A2424">
        <w:t>model and feature selection</w:t>
      </w:r>
      <w:r w:rsidR="000F190C">
        <w:t xml:space="preserve"> later in this chapter.</w:t>
      </w:r>
    </w:p>
    <w:p w14:paraId="36A60704" w14:textId="77777777" w:rsidR="00317A6A" w:rsidRDefault="00317A6A">
      <w:pPr>
        <w:pStyle w:val="H2"/>
        <w:pPrChange w:id="417" w:author="Kezia Endsley" w:date="2013-10-20T07:48:00Z">
          <w:pPr>
            <w:pStyle w:val="H3"/>
          </w:pPr>
        </w:pPrChange>
      </w:pPr>
      <w:r>
        <w:t xml:space="preserve">Developing a </w:t>
      </w:r>
      <w:r w:rsidR="004C5503">
        <w:t>Machine Learning Algorithm</w:t>
      </w:r>
    </w:p>
    <w:p w14:paraId="1A68075C" w14:textId="5BD6F7D0" w:rsidR="00E957AB" w:rsidRDefault="00B46477" w:rsidP="00A91C3A">
      <w:pPr>
        <w:pStyle w:val="Para"/>
      </w:pPr>
      <w:r>
        <w:t>Does that title give you</w:t>
      </w:r>
      <w:r w:rsidR="00665D28">
        <w:t xml:space="preserve"> </w:t>
      </w:r>
      <w:proofErr w:type="gramStart"/>
      <w:r w:rsidR="00665D28">
        <w:t>flashes</w:t>
      </w:r>
      <w:proofErr w:type="gramEnd"/>
      <w:r w:rsidR="00665D28">
        <w:t xml:space="preserve"> of fear that we’ll start talking about mathematical formulas and make you say things like “sub </w:t>
      </w:r>
      <w:proofErr w:type="spellStart"/>
      <w:r w:rsidR="00665D28">
        <w:t>i</w:t>
      </w:r>
      <w:proofErr w:type="spellEnd"/>
      <w:r w:rsidR="00665D28">
        <w:t xml:space="preserve"> of x”?</w:t>
      </w:r>
      <w:r w:rsidR="000359F5">
        <w:t xml:space="preserve"> </w:t>
      </w:r>
      <w:r w:rsidR="00665D28">
        <w:t xml:space="preserve">Don’t </w:t>
      </w:r>
      <w:r>
        <w:t>worry</w:t>
      </w:r>
      <w:r w:rsidR="00665D28">
        <w:t xml:space="preserve">, we will keep this as light as we can and we will start </w:t>
      </w:r>
      <w:r w:rsidR="000F190C">
        <w:t>by demystifying</w:t>
      </w:r>
      <w:r w:rsidR="00665D28">
        <w:t xml:space="preserve"> the word </w:t>
      </w:r>
      <w:del w:id="418" w:author="Kent, Kevin - Indianapolis" w:date="2013-10-31T13:45:00Z">
        <w:r w:rsidR="00665D28" w:rsidDel="009845C3">
          <w:delText>“</w:delText>
        </w:r>
      </w:del>
      <w:r w:rsidR="00665D28" w:rsidRPr="009845C3">
        <w:rPr>
          <w:i/>
          <w:rPrChange w:id="419" w:author="Kent, Kevin - Indianapolis" w:date="2013-10-31T13:45:00Z">
            <w:rPr/>
          </w:rPrChange>
        </w:rPr>
        <w:t>algorithm</w:t>
      </w:r>
      <w:ins w:id="420" w:author="Kezia Endsley" w:date="2013-10-20T07:48:00Z">
        <w:r w:rsidR="00404C5D">
          <w:t>.</w:t>
        </w:r>
      </w:ins>
      <w:del w:id="421" w:author="Kent, Kevin - Indianapolis" w:date="2013-10-31T13:45:00Z">
        <w:r w:rsidR="00665D28" w:rsidDel="009845C3">
          <w:delText>”</w:delText>
        </w:r>
      </w:del>
      <w:del w:id="422" w:author="Kezia Endsley" w:date="2013-10-20T07:48:00Z">
        <w:r w:rsidR="00665D28" w:rsidDel="00404C5D">
          <w:delText>.</w:delText>
        </w:r>
      </w:del>
      <w:r w:rsidR="000359F5">
        <w:t xml:space="preserve"> </w:t>
      </w:r>
      <w:r w:rsidR="00665D28">
        <w:t>Anytime you see the word algorithm</w:t>
      </w:r>
      <w:ins w:id="423" w:author="Kezia Endsley" w:date="2013-10-20T07:48:00Z">
        <w:r w:rsidR="00404C5D">
          <w:t>,</w:t>
        </w:r>
      </w:ins>
      <w:r w:rsidR="00665D28">
        <w:t xml:space="preserve"> try to mentally replace it with “a series of instructions” because that’s all an algorithm is.</w:t>
      </w:r>
      <w:r w:rsidR="000359F5">
        <w:t xml:space="preserve"> </w:t>
      </w:r>
      <w:r w:rsidR="00665D28">
        <w:t>You’ll want to develop a series of instructions for the computer on how to inspect and understand the data (so it can learn about it)</w:t>
      </w:r>
      <w:ins w:id="424" w:author="Kezia Endsley" w:date="2013-10-20T07:49:00Z">
        <w:r w:rsidR="00404C5D">
          <w:t>.</w:t>
        </w:r>
      </w:ins>
      <w:r w:rsidR="00665D28">
        <w:t xml:space="preserve"> </w:t>
      </w:r>
      <w:del w:id="425" w:author="Kezia Endsley" w:date="2013-10-20T07:49:00Z">
        <w:r w:rsidR="00665D28" w:rsidDel="00404C5D">
          <w:delText>and t</w:delText>
        </w:r>
      </w:del>
      <w:ins w:id="426" w:author="Kezia Endsley" w:date="2013-10-20T07:49:00Z">
        <w:r w:rsidR="00404C5D">
          <w:t>T</w:t>
        </w:r>
      </w:ins>
      <w:r w:rsidR="00665D28">
        <w:t xml:space="preserve">hen </w:t>
      </w:r>
      <w:ins w:id="427" w:author="Kezia Endsley" w:date="2013-10-20T07:49:00Z">
        <w:r w:rsidR="00404C5D">
          <w:t xml:space="preserve">the computer </w:t>
        </w:r>
        <w:del w:id="428" w:author="Jay Jacobs" w:date="2013-11-03T09:46:00Z">
          <w:r w:rsidR="00404C5D" w:rsidDel="00B36859">
            <w:delText>should</w:delText>
          </w:r>
        </w:del>
      </w:ins>
      <w:ins w:id="429" w:author="Jay Jacobs" w:date="2013-11-03T09:46:00Z">
        <w:r w:rsidR="00B36859">
          <w:t>can</w:t>
        </w:r>
      </w:ins>
      <w:ins w:id="430" w:author="Kezia Endsley" w:date="2013-10-20T07:49:00Z">
        <w:r w:rsidR="00404C5D">
          <w:t xml:space="preserve"> </w:t>
        </w:r>
      </w:ins>
      <w:del w:id="431" w:author="Kezia Endsley" w:date="2013-10-20T07:49:00Z">
        <w:r w:rsidR="00665D28" w:rsidDel="00404C5D">
          <w:delText xml:space="preserve">how to </w:delText>
        </w:r>
      </w:del>
      <w:r w:rsidR="00665D28">
        <w:t xml:space="preserve">apply </w:t>
      </w:r>
      <w:r w:rsidR="00E957AB">
        <w:t>that learning</w:t>
      </w:r>
      <w:r w:rsidR="00665D28">
        <w:t xml:space="preserve"> to the systems </w:t>
      </w:r>
      <w:r w:rsidR="00A40075">
        <w:t>you</w:t>
      </w:r>
      <w:r w:rsidR="00E957AB">
        <w:t xml:space="preserve"> don’t know about</w:t>
      </w:r>
      <w:ins w:id="432" w:author="Jay Jacobs" w:date="2013-11-03T09:46:00Z">
        <w:r w:rsidR="00B36859">
          <w:t xml:space="preserve"> and classify them</w:t>
        </w:r>
      </w:ins>
      <w:r w:rsidR="00E957AB">
        <w:t>.</w:t>
      </w:r>
    </w:p>
    <w:p w14:paraId="23EF2546" w14:textId="46425B19" w:rsidR="007E29F6" w:rsidDel="00B36859" w:rsidRDefault="00E957AB" w:rsidP="00A91C3A">
      <w:pPr>
        <w:pStyle w:val="Para"/>
        <w:rPr>
          <w:del w:id="433" w:author="Jay Jacobs" w:date="2013-11-03T09:49:00Z"/>
        </w:rPr>
      </w:pPr>
      <w:r>
        <w:t>Do you see how you are not explicitly programming?</w:t>
      </w:r>
      <w:r w:rsidR="000359F5">
        <w:t xml:space="preserve"> </w:t>
      </w:r>
      <w:r>
        <w:t xml:space="preserve">Even though you are absolutely writing a program for the computer, you will not be explicitly </w:t>
      </w:r>
      <w:r>
        <w:lastRenderedPageBreak/>
        <w:t>writing the decision criteria</w:t>
      </w:r>
      <w:r w:rsidR="00F24E25">
        <w:t xml:space="preserve"> </w:t>
      </w:r>
      <w:r w:rsidR="00B46477">
        <w:t xml:space="preserve">the computer will use </w:t>
      </w:r>
      <w:r w:rsidR="00F24E25">
        <w:t>and that’s the difference</w:t>
      </w:r>
      <w:r>
        <w:t>.</w:t>
      </w:r>
      <w:r w:rsidR="000359F5">
        <w:t xml:space="preserve"> </w:t>
      </w:r>
      <w:r>
        <w:t>Your series of instructions (</w:t>
      </w:r>
      <w:r w:rsidR="00E46EB3">
        <w:t xml:space="preserve">the </w:t>
      </w:r>
      <w:r w:rsidR="000F190C">
        <w:t>algorithm)</w:t>
      </w:r>
      <w:r>
        <w:t xml:space="preserve"> will </w:t>
      </w:r>
      <w:r w:rsidR="000F190C">
        <w:t xml:space="preserve">explicitly </w:t>
      </w:r>
      <w:r>
        <w:t xml:space="preserve">tell the computer </w:t>
      </w:r>
      <w:r w:rsidR="000F190C">
        <w:t>how to inspect</w:t>
      </w:r>
      <w:r>
        <w:t xml:space="preserve"> the data and </w:t>
      </w:r>
      <w:r w:rsidR="000F190C">
        <w:t xml:space="preserve">how it should build </w:t>
      </w:r>
      <w:del w:id="434" w:author="Kezia Endsley" w:date="2013-10-20T07:50:00Z">
        <w:r w:rsidR="000F190C" w:rsidDel="00404C5D">
          <w:delText xml:space="preserve">up </w:delText>
        </w:r>
      </w:del>
      <w:r w:rsidR="000F190C">
        <w:t xml:space="preserve">its </w:t>
      </w:r>
      <w:r w:rsidR="00B46477">
        <w:t xml:space="preserve">own </w:t>
      </w:r>
      <w:r>
        <w:t xml:space="preserve">decision criteria </w:t>
      </w:r>
      <w:r w:rsidR="000F190C">
        <w:t>from</w:t>
      </w:r>
      <w:r w:rsidR="00B46477">
        <w:t xml:space="preserve"> the data.</w:t>
      </w:r>
      <w:r w:rsidR="000359F5">
        <w:t xml:space="preserve"> </w:t>
      </w:r>
      <w:r w:rsidR="00B46477">
        <w:t>I</w:t>
      </w:r>
      <w:r w:rsidR="00F24E25">
        <w:t>t will not tell the computer the decision criteria directly.</w:t>
      </w:r>
      <w:r w:rsidR="000359F5">
        <w:t xml:space="preserve"> </w:t>
      </w:r>
      <w:r w:rsidR="00F24E25">
        <w:t xml:space="preserve">Compare that to the traditional approach of programming firewall and </w:t>
      </w:r>
      <w:r w:rsidR="00E46EB3">
        <w:t>intrusion</w:t>
      </w:r>
      <w:ins w:id="435" w:author="Kezia Endsley" w:date="2013-10-20T07:50:00Z">
        <w:r w:rsidR="007E29F6">
          <w:t>-</w:t>
        </w:r>
      </w:ins>
      <w:del w:id="436" w:author="Kezia Endsley" w:date="2013-10-20T07:50:00Z">
        <w:r w:rsidR="00E46EB3" w:rsidDel="007E29F6">
          <w:delText xml:space="preserve"> </w:delText>
        </w:r>
      </w:del>
      <w:r w:rsidR="00E46EB3">
        <w:t>detection/prevention systems</w:t>
      </w:r>
      <w:del w:id="437" w:author="Jay Jacobs" w:date="2013-11-03T09:49:00Z">
        <w:r w:rsidR="00F24E25" w:rsidDel="00B36859">
          <w:delText>.</w:delText>
        </w:r>
      </w:del>
      <w:ins w:id="438" w:author="Jay Jacobs" w:date="2013-11-03T09:50:00Z">
        <w:r w:rsidR="00B36859">
          <w:t xml:space="preserve">. </w:t>
        </w:r>
      </w:ins>
    </w:p>
    <w:p w14:paraId="2875A188" w14:textId="5D617313" w:rsidR="00E46EB3" w:rsidRDefault="00B36859">
      <w:pPr>
        <w:pStyle w:val="Para"/>
        <w:ind w:firstLine="0"/>
        <w:pPrChange w:id="439" w:author="Jay Jacobs" w:date="2013-11-03T09:50:00Z">
          <w:pPr>
            <w:pStyle w:val="Para"/>
          </w:pPr>
        </w:pPrChange>
      </w:pPr>
      <w:ins w:id="440" w:author="Jay Jacobs" w:date="2013-11-03T09:50:00Z">
        <w:r>
          <w:t>With the traditional approach, h</w:t>
        </w:r>
      </w:ins>
      <w:del w:id="441" w:author="Jay Jacobs" w:date="2013-11-03T09:50:00Z">
        <w:r w:rsidR="00F24E25" w:rsidDel="00B36859">
          <w:delText>H</w:delText>
        </w:r>
      </w:del>
      <w:r w:rsidR="00F24E25">
        <w:t xml:space="preserve">umans try to think up what’s best and </w:t>
      </w:r>
      <w:r w:rsidR="00E46EB3">
        <w:t>then</w:t>
      </w:r>
      <w:r w:rsidR="00F24E25">
        <w:t xml:space="preserve"> explicitly program the rules the machines should follow.</w:t>
      </w:r>
      <w:r w:rsidR="000359F5">
        <w:t xml:space="preserve"> </w:t>
      </w:r>
      <w:r w:rsidR="00F24E25">
        <w:t>There is a limit to that approach</w:t>
      </w:r>
      <w:ins w:id="442" w:author="Kent, Kevin - Indianapolis" w:date="2013-10-31T13:45:00Z">
        <w:r w:rsidR="009845C3">
          <w:t>,</w:t>
        </w:r>
      </w:ins>
      <w:r w:rsidR="00F24E25">
        <w:t xml:space="preserve"> and unfortunately</w:t>
      </w:r>
      <w:ins w:id="443" w:author="Kent, Kevin - Indianapolis" w:date="2013-10-31T13:45:00Z">
        <w:r w:rsidR="009845C3">
          <w:t>,</w:t>
        </w:r>
      </w:ins>
      <w:r w:rsidR="00F24E25">
        <w:t xml:space="preserve"> our security systems reached that limit years ago.</w:t>
      </w:r>
      <w:r w:rsidR="000359F5">
        <w:t xml:space="preserve"> </w:t>
      </w:r>
      <w:del w:id="444" w:author="Kezia Endsley" w:date="2013-10-20T07:50:00Z">
        <w:r w:rsidR="00F24E25" w:rsidDel="007E29F6">
          <w:delText xml:space="preserve">With </w:delText>
        </w:r>
      </w:del>
      <w:ins w:id="445" w:author="Kezia Endsley" w:date="2013-10-20T07:50:00Z">
        <w:r w:rsidR="007E29F6">
          <w:t xml:space="preserve">In </w:t>
        </w:r>
      </w:ins>
      <w:r w:rsidR="00320036">
        <w:t xml:space="preserve">machine learning, </w:t>
      </w:r>
      <w:r w:rsidR="008D1DE5">
        <w:t>you</w:t>
      </w:r>
      <w:r w:rsidR="00E46EB3">
        <w:t xml:space="preserve"> are asking the computer to </w:t>
      </w:r>
      <w:r w:rsidR="00B46477">
        <w:t>learn from the data and then apply that learning</w:t>
      </w:r>
      <w:ins w:id="446" w:author="Kezia Endsley" w:date="2013-10-20T07:50:00Z">
        <w:r w:rsidR="007E29F6">
          <w:t xml:space="preserve"> to other data</w:t>
        </w:r>
      </w:ins>
      <w:r w:rsidR="00B46477">
        <w:t>.</w:t>
      </w:r>
      <w:r w:rsidR="000359F5">
        <w:t xml:space="preserve"> </w:t>
      </w:r>
      <w:r w:rsidR="00B46477">
        <w:t xml:space="preserve">The computer is far more capable </w:t>
      </w:r>
      <w:del w:id="447" w:author="Kezia Endsley" w:date="2013-10-20T07:50:00Z">
        <w:r w:rsidR="00B46477" w:rsidDel="007E29F6">
          <w:delText xml:space="preserve">and </w:delText>
        </w:r>
      </w:del>
      <w:ins w:id="448" w:author="Kezia Endsley" w:date="2013-10-20T07:50:00Z">
        <w:r w:rsidR="007E29F6">
          <w:t xml:space="preserve">of </w:t>
        </w:r>
      </w:ins>
      <w:r w:rsidR="00B46477">
        <w:t xml:space="preserve">uncovering the </w:t>
      </w:r>
      <w:r w:rsidR="00E46EB3">
        <w:t>differences and subtleties</w:t>
      </w:r>
      <w:r w:rsidR="00B46477">
        <w:t xml:space="preserve"> in the data</w:t>
      </w:r>
      <w:r w:rsidR="00E46EB3">
        <w:t xml:space="preserve"> </w:t>
      </w:r>
      <w:del w:id="449" w:author="Kezia Endsley" w:date="2013-10-20T07:50:00Z">
        <w:r w:rsidR="00E46EB3" w:rsidDel="007E29F6">
          <w:delText xml:space="preserve">that </w:delText>
        </w:r>
      </w:del>
      <w:ins w:id="450" w:author="Kezia Endsley" w:date="2013-10-20T07:50:00Z">
        <w:r w:rsidR="007E29F6">
          <w:t>than humans</w:t>
        </w:r>
      </w:ins>
      <w:ins w:id="451" w:author="Jay Jacobs" w:date="2013-11-03T09:50:00Z">
        <w:r w:rsidR="00E63A60">
          <w:t xml:space="preserve"> and that is </w:t>
        </w:r>
      </w:ins>
      <w:ins w:id="452" w:author="Jay Jacobs" w:date="2013-11-03T09:51:00Z">
        <w:r w:rsidR="00E63A60">
          <w:t xml:space="preserve">exactly </w:t>
        </w:r>
      </w:ins>
      <w:ins w:id="453" w:author="Jay Jacobs" w:date="2013-11-03T09:50:00Z">
        <w:r w:rsidR="00E63A60">
          <w:t>what machine learning is doing</w:t>
        </w:r>
      </w:ins>
      <w:del w:id="454" w:author="Kezia Endsley" w:date="2013-10-20T07:51:00Z">
        <w:r w:rsidR="008D1DE5" w:rsidDel="007E29F6">
          <w:delText>you</w:delText>
        </w:r>
        <w:r w:rsidR="00E46EB3" w:rsidDel="007E29F6">
          <w:delText xml:space="preserve"> would ne</w:delText>
        </w:r>
        <w:r w:rsidR="008D1DE5" w:rsidDel="007E29F6">
          <w:delText>ver be able to find by yourself</w:delText>
        </w:r>
      </w:del>
      <w:r w:rsidR="008D1DE5">
        <w:t>.</w:t>
      </w:r>
    </w:p>
    <w:p w14:paraId="43C2B39A" w14:textId="77777777" w:rsidR="001219E5" w:rsidRDefault="001219E5" w:rsidP="008A6AF8">
      <w:pPr>
        <w:pStyle w:val="FeatureType"/>
      </w:pPr>
      <w:proofErr w:type="gramStart"/>
      <w:r>
        <w:t>type</w:t>
      </w:r>
      <w:proofErr w:type="gramEnd"/>
      <w:r>
        <w:t>="note"</w:t>
      </w:r>
    </w:p>
    <w:p w14:paraId="1F70E294" w14:textId="5BE77697" w:rsidR="001219E5" w:rsidRPr="001219E5" w:rsidRDefault="001219E5" w:rsidP="00FD041C">
      <w:pPr>
        <w:pStyle w:val="FeaturePara"/>
      </w:pPr>
      <w:del w:id="455" w:author="Kezia Endsley" w:date="2013-10-20T07:51:00Z">
        <w:r w:rsidDel="007E29F6">
          <w:delText>Throughout</w:delText>
        </w:r>
        <w:r w:rsidRPr="001219E5" w:rsidDel="007E29F6">
          <w:delText xml:space="preserve"> this</w:delText>
        </w:r>
      </w:del>
      <w:ins w:id="456" w:author="Jay Jacobs" w:date="2013-11-03T09:52:00Z">
        <w:r w:rsidR="00E63A60">
          <w:t>It may seem like t</w:t>
        </w:r>
      </w:ins>
      <w:ins w:id="457" w:author="Kezia Endsley" w:date="2013-10-20T07:51:00Z">
        <w:del w:id="458" w:author="Jay Jacobs" w:date="2013-11-03T09:52:00Z">
          <w:r w:rsidR="007E29F6" w:rsidDel="00E63A60">
            <w:delText>T</w:delText>
          </w:r>
        </w:del>
        <w:r w:rsidR="007E29F6">
          <w:t>his</w:t>
        </w:r>
      </w:ins>
      <w:r w:rsidRPr="001219E5">
        <w:t xml:space="preserve"> chapter</w:t>
      </w:r>
      <w:del w:id="459" w:author="Kezia Endsley" w:date="2013-10-20T07:51:00Z">
        <w:r w:rsidRPr="001219E5" w:rsidDel="007E29F6">
          <w:delText>,</w:delText>
        </w:r>
      </w:del>
      <w:r w:rsidRPr="001219E5">
        <w:t xml:space="preserve"> </w:t>
      </w:r>
      <w:del w:id="460" w:author="Kezia Endsley" w:date="2013-10-20T07:51:00Z">
        <w:r w:rsidRPr="001219E5" w:rsidDel="007E29F6">
          <w:delText>we will use</w:delText>
        </w:r>
      </w:del>
      <w:ins w:id="461" w:author="Kezia Endsley" w:date="2013-10-20T07:51:00Z">
        <w:r w:rsidR="007E29F6">
          <w:t>uses</w:t>
        </w:r>
      </w:ins>
      <w:r w:rsidRPr="001219E5">
        <w:t xml:space="preserve"> the term</w:t>
      </w:r>
      <w:ins w:id="462" w:author="Kent, Kevin - Indianapolis" w:date="2013-10-31T13:46:00Z">
        <w:r w:rsidR="009845C3">
          <w:t>s</w:t>
        </w:r>
      </w:ins>
      <w:r w:rsidRPr="001219E5">
        <w:t xml:space="preserve"> </w:t>
      </w:r>
      <w:del w:id="463" w:author="Kent, Kevin - Indianapolis" w:date="2013-10-31T13:46:00Z">
        <w:r w:rsidRPr="001219E5" w:rsidDel="009845C3">
          <w:delText>“</w:delText>
        </w:r>
      </w:del>
      <w:r w:rsidRPr="009845C3">
        <w:rPr>
          <w:i/>
          <w:rPrChange w:id="464" w:author="Kent, Kevin - Indianapolis" w:date="2013-10-31T13:46:00Z">
            <w:rPr/>
          </w:rPrChange>
        </w:rPr>
        <w:t>model</w:t>
      </w:r>
      <w:del w:id="465" w:author="Kent, Kevin - Indianapolis" w:date="2013-10-31T13:46:00Z">
        <w:r w:rsidRPr="001219E5" w:rsidDel="009845C3">
          <w:delText>”</w:delText>
        </w:r>
      </w:del>
      <w:r w:rsidRPr="001219E5">
        <w:t xml:space="preserve"> and </w:t>
      </w:r>
      <w:del w:id="466" w:author="Kent, Kevin - Indianapolis" w:date="2013-10-31T13:46:00Z">
        <w:r w:rsidRPr="001219E5" w:rsidDel="009845C3">
          <w:delText>“</w:delText>
        </w:r>
      </w:del>
      <w:r w:rsidRPr="009845C3">
        <w:rPr>
          <w:i/>
          <w:rPrChange w:id="467" w:author="Kent, Kevin - Indianapolis" w:date="2013-10-31T13:46:00Z">
            <w:rPr/>
          </w:rPrChange>
        </w:rPr>
        <w:t>algorithm</w:t>
      </w:r>
      <w:del w:id="468" w:author="Kent, Kevin - Indianapolis" w:date="2013-10-31T13:46:00Z">
        <w:r w:rsidRPr="001219E5" w:rsidDel="009845C3">
          <w:delText>”</w:delText>
        </w:r>
      </w:del>
      <w:r w:rsidRPr="001219E5">
        <w:t xml:space="preserve"> somewhat interchangeably.</w:t>
      </w:r>
      <w:r w:rsidR="000359F5">
        <w:t xml:space="preserve"> </w:t>
      </w:r>
      <w:ins w:id="469" w:author="Jay Jacobs" w:date="2013-11-03T11:01:00Z">
        <w:r w:rsidR="000C352E">
          <w:t xml:space="preserve">The difference is subtle and may even be a bit confusing at first. </w:t>
        </w:r>
      </w:ins>
      <w:del w:id="470" w:author="Jay Jacobs" w:date="2013-11-03T09:52:00Z">
        <w:r w:rsidDel="00E63A60">
          <w:delText xml:space="preserve">The subtle difference is that an </w:delText>
        </w:r>
        <w:r w:rsidRPr="007E29F6" w:rsidDel="00E63A60">
          <w:rPr>
            <w:i/>
            <w:rPrChange w:id="471" w:author="Kezia Endsley" w:date="2013-10-20T07:51:00Z">
              <w:rPr/>
            </w:rPrChange>
          </w:rPr>
          <w:delText>algorithm</w:delText>
        </w:r>
        <w:r w:rsidDel="00E63A60">
          <w:delText xml:space="preserve"> is a series of instructions</w:delText>
        </w:r>
      </w:del>
      <w:ins w:id="472" w:author="Kezia Endsley" w:date="2013-10-20T07:51:00Z">
        <w:del w:id="473" w:author="Jay Jacobs" w:date="2013-11-03T09:52:00Z">
          <w:r w:rsidR="007E29F6" w:rsidDel="00E63A60">
            <w:delText>,</w:delText>
          </w:r>
        </w:del>
      </w:ins>
      <w:del w:id="474" w:author="Jay Jacobs" w:date="2013-11-03T09:52:00Z">
        <w:r w:rsidDel="00E63A60">
          <w:delText xml:space="preserve"> while </w:delText>
        </w:r>
        <w:r w:rsidR="008A6AF8" w:rsidDel="00E63A60">
          <w:delText>we think of</w:delText>
        </w:r>
      </w:del>
      <w:ins w:id="475" w:author="Kezia Endsley" w:date="2013-10-20T07:51:00Z">
        <w:del w:id="476" w:author="Jay Jacobs" w:date="2013-11-03T09:52:00Z">
          <w:r w:rsidR="007E29F6" w:rsidDel="00E63A60">
            <w:delText>whereas</w:delText>
          </w:r>
        </w:del>
      </w:ins>
      <w:del w:id="477" w:author="Jay Jacobs" w:date="2013-11-03T09:52:00Z">
        <w:r w:rsidR="008A6AF8" w:rsidDel="00E63A60">
          <w:delText xml:space="preserve"> a </w:delText>
        </w:r>
        <w:r w:rsidR="008A6AF8" w:rsidRPr="007E29F6" w:rsidDel="00E63A60">
          <w:rPr>
            <w:i/>
            <w:rPrChange w:id="478" w:author="Kezia Endsley" w:date="2013-10-20T07:51:00Z">
              <w:rPr/>
            </w:rPrChange>
          </w:rPr>
          <w:delText>model</w:delText>
        </w:r>
        <w:r w:rsidR="008A6AF8" w:rsidDel="00E63A60">
          <w:delText xml:space="preserve"> a</w:delText>
        </w:r>
        <w:r w:rsidDel="00E63A60">
          <w:delText xml:space="preserve">s </w:delText>
        </w:r>
      </w:del>
      <w:ins w:id="479" w:author="Kezia Endsley" w:date="2013-10-20T07:51:00Z">
        <w:del w:id="480" w:author="Jay Jacobs" w:date="2013-11-03T09:52:00Z">
          <w:r w:rsidR="007E29F6" w:rsidDel="00E63A60">
            <w:delText xml:space="preserve">is </w:delText>
          </w:r>
        </w:del>
      </w:ins>
      <w:del w:id="481" w:author="Jay Jacobs" w:date="2013-11-03T09:52:00Z">
        <w:r w:rsidR="008A6AF8" w:rsidDel="00E63A60">
          <w:delText>a mathematical framework.</w:delText>
        </w:r>
        <w:r w:rsidR="000359F5" w:rsidDel="00E63A60">
          <w:delText xml:space="preserve"> </w:delText>
        </w:r>
      </w:del>
      <w:ins w:id="482" w:author="Jay Jacobs" w:date="2013-11-03T09:52:00Z">
        <w:r w:rsidR="00E63A60">
          <w:t xml:space="preserve">The term ‘model’ is more general and just defines how the elements fit together.  An ‘algorithm’ is a specific way of implementing a model, so there can be many alternative algorithms that fit the same model. </w:t>
        </w:r>
      </w:ins>
      <w:del w:id="483" w:author="Jay Jacobs" w:date="2013-11-03T09:52:00Z">
        <w:r w:rsidR="00A40075" w:rsidRPr="00370824" w:rsidDel="00E63A60">
          <w:rPr>
            <w:highlight w:val="yellow"/>
            <w:rPrChange w:id="484" w:author="Kent, Kevin - Indianapolis" w:date="2013-10-31T10:16:00Z">
              <w:rPr/>
            </w:rPrChange>
          </w:rPr>
          <w:delText>You</w:delText>
        </w:r>
        <w:r w:rsidR="008A6AF8" w:rsidRPr="00370824" w:rsidDel="00E63A60">
          <w:rPr>
            <w:highlight w:val="yellow"/>
            <w:rPrChange w:id="485" w:author="Kent, Kevin - Indianapolis" w:date="2013-10-31T10:16:00Z">
              <w:rPr/>
            </w:rPrChange>
          </w:rPr>
          <w:delText xml:space="preserve"> will train an algorithm and populate a model.</w:delText>
        </w:r>
        <w:r w:rsidR="000359F5" w:rsidRPr="00370824" w:rsidDel="00E63A60">
          <w:rPr>
            <w:highlight w:val="yellow"/>
            <w:rPrChange w:id="486" w:author="Kent, Kevin - Indianapolis" w:date="2013-10-31T10:16:00Z">
              <w:rPr/>
            </w:rPrChange>
          </w:rPr>
          <w:delText xml:space="preserve"> </w:delText>
        </w:r>
        <w:r w:rsidR="008A6AF8" w:rsidRPr="00370824" w:rsidDel="00E63A60">
          <w:rPr>
            <w:highlight w:val="yellow"/>
            <w:rPrChange w:id="487" w:author="Kent, Kevin - Indianapolis" w:date="2013-10-31T10:16:00Z">
              <w:rPr/>
            </w:rPrChange>
          </w:rPr>
          <w:delText>There is a parametric model for linear and logistic regression</w:delText>
        </w:r>
      </w:del>
      <w:ins w:id="488" w:author="Kezia Endsley" w:date="2013-10-20T07:51:00Z">
        <w:del w:id="489" w:author="Jay Jacobs" w:date="2013-11-03T09:52:00Z">
          <w:r w:rsidR="007E29F6" w:rsidRPr="00370824" w:rsidDel="00E63A60">
            <w:rPr>
              <w:highlight w:val="yellow"/>
              <w:rPrChange w:id="490" w:author="Kent, Kevin - Indianapolis" w:date="2013-10-31T10:16:00Z">
                <w:rPr/>
              </w:rPrChange>
            </w:rPr>
            <w:delText>,</w:delText>
          </w:r>
        </w:del>
      </w:ins>
      <w:del w:id="491" w:author="Jay Jacobs" w:date="2013-11-03T09:52:00Z">
        <w:r w:rsidR="008A6AF8" w:rsidRPr="00370824" w:rsidDel="00E63A60">
          <w:rPr>
            <w:highlight w:val="yellow"/>
            <w:rPrChange w:id="492" w:author="Kent, Kevin - Indianapolis" w:date="2013-10-31T10:16:00Z">
              <w:rPr/>
            </w:rPrChange>
          </w:rPr>
          <w:delText xml:space="preserve"> while random forests are based on a non-parametric algorithm.</w:delText>
        </w:r>
        <w:r w:rsidR="000359F5" w:rsidRPr="00370824" w:rsidDel="00E63A60">
          <w:rPr>
            <w:highlight w:val="yellow"/>
            <w:rPrChange w:id="493" w:author="Kent, Kevin - Indianapolis" w:date="2013-10-31T10:16:00Z">
              <w:rPr/>
            </w:rPrChange>
          </w:rPr>
          <w:delText xml:space="preserve"> </w:delText>
        </w:r>
      </w:del>
      <w:ins w:id="494" w:author="Kezia Endsley" w:date="2013-10-20T07:52:00Z">
        <w:del w:id="495" w:author="Jay Jacobs" w:date="2013-11-03T09:52:00Z">
          <w:r w:rsidR="007E29F6" w:rsidRPr="00370824" w:rsidDel="00E63A60">
            <w:rPr>
              <w:highlight w:val="yellow"/>
              <w:rPrChange w:id="496" w:author="Kent, Kevin - Indianapolis" w:date="2013-10-31T10:16:00Z">
                <w:rPr/>
              </w:rPrChange>
            </w:rPr>
            <w:delText>(</w:delText>
          </w:r>
        </w:del>
      </w:ins>
      <w:ins w:id="497" w:author="Kent, Kevin - Indianapolis" w:date="2013-10-31T13:47:00Z">
        <w:del w:id="498" w:author="Jay Jacobs" w:date="2013-11-03T09:52:00Z">
          <w:r w:rsidR="009845C3" w:rsidDel="00E63A60">
            <w:rPr>
              <w:highlight w:val="yellow"/>
            </w:rPr>
            <w:delText>—</w:delText>
          </w:r>
        </w:del>
      </w:ins>
      <w:del w:id="499" w:author="Jay Jacobs" w:date="2013-11-03T09:52:00Z">
        <w:r w:rsidR="008A6AF8" w:rsidRPr="00370824" w:rsidDel="00E63A60">
          <w:rPr>
            <w:highlight w:val="yellow"/>
            <w:rPrChange w:id="500" w:author="Kent, Kevin - Indianapolis" w:date="2013-10-31T10:16:00Z">
              <w:rPr/>
            </w:rPrChange>
          </w:rPr>
          <w:delText>T</w:delText>
        </w:r>
      </w:del>
      <w:ins w:id="501" w:author="Kent, Kevin - Indianapolis" w:date="2013-10-31T13:47:00Z">
        <w:del w:id="502" w:author="Jay Jacobs" w:date="2013-11-03T09:52:00Z">
          <w:r w:rsidR="009845C3" w:rsidDel="00E63A60">
            <w:rPr>
              <w:highlight w:val="yellow"/>
            </w:rPr>
            <w:delText>t</w:delText>
          </w:r>
        </w:del>
      </w:ins>
      <w:del w:id="503" w:author="Jay Jacobs" w:date="2013-11-03T09:52:00Z">
        <w:r w:rsidR="008A6AF8" w:rsidRPr="00370824" w:rsidDel="00E63A60">
          <w:rPr>
            <w:highlight w:val="yellow"/>
            <w:rPrChange w:id="504" w:author="Kent, Kevin - Indianapolis" w:date="2013-10-31T10:16:00Z">
              <w:rPr/>
            </w:rPrChange>
          </w:rPr>
          <w:delText>hough it is also common to see linear regression algorithms or references to a random forest model.</w:delText>
        </w:r>
      </w:del>
      <w:ins w:id="505" w:author="Kezia Endsley" w:date="2013-10-20T07:52:00Z">
        <w:del w:id="506" w:author="Jay Jacobs" w:date="2013-11-03T09:52:00Z">
          <w:r w:rsidR="007E29F6" w:rsidRPr="00370824" w:rsidDel="00E63A60">
            <w:rPr>
              <w:highlight w:val="yellow"/>
              <w:rPrChange w:id="507" w:author="Kent, Kevin - Indianapolis" w:date="2013-10-31T10:16:00Z">
                <w:rPr/>
              </w:rPrChange>
            </w:rPr>
            <w:delText>)</w:delText>
          </w:r>
        </w:del>
      </w:ins>
      <w:del w:id="508" w:author="Jay Jacobs" w:date="2013-11-03T09:52:00Z">
        <w:r w:rsidR="000359F5" w:rsidRPr="00370824" w:rsidDel="00E63A60">
          <w:rPr>
            <w:highlight w:val="yellow"/>
            <w:rPrChange w:id="509" w:author="Kent, Kevin - Indianapolis" w:date="2013-10-31T10:16:00Z">
              <w:rPr/>
            </w:rPrChange>
          </w:rPr>
          <w:delText xml:space="preserve"> </w:delText>
        </w:r>
        <w:r w:rsidR="008A6AF8" w:rsidRPr="009845C3" w:rsidDel="00E63A60">
          <w:rPr>
            <w:highlight w:val="yellow"/>
            <w:rPrChange w:id="510" w:author="Kent, Kevin - Indianapolis" w:date="2013-10-31T13:47:00Z">
              <w:rPr/>
            </w:rPrChange>
          </w:rPr>
          <w:delText>We will be using both terms here</w:delText>
        </w:r>
        <w:r w:rsidR="008A6AF8" w:rsidRPr="00370824" w:rsidDel="00E63A60">
          <w:rPr>
            <w:highlight w:val="yellow"/>
            <w:rPrChange w:id="511" w:author="Kent, Kevin - Indianapolis" w:date="2013-10-31T10:16:00Z">
              <w:rPr/>
            </w:rPrChange>
          </w:rPr>
          <w:delText>.</w:delText>
        </w:r>
      </w:del>
    </w:p>
    <w:p w14:paraId="48B1141E" w14:textId="77777777" w:rsidR="00370824" w:rsidRDefault="00370824" w:rsidP="00370824">
      <w:pPr>
        <w:pStyle w:val="QueryPara"/>
      </w:pPr>
      <w:r>
        <w:t>TE: the text in yellow is confusing, I think.  Here’s an alternative to replace the yellow text:</w:t>
      </w:r>
    </w:p>
    <w:p w14:paraId="4C5DA042" w14:textId="77777777" w:rsidR="00370824" w:rsidRDefault="00370824" w:rsidP="00370824">
      <w:pPr>
        <w:pStyle w:val="QueryPara"/>
      </w:pPr>
    </w:p>
    <w:p w14:paraId="3ED9EA41" w14:textId="77777777" w:rsidR="00370824" w:rsidRDefault="00370824" w:rsidP="00370824">
      <w:pPr>
        <w:pStyle w:val="QueryPara"/>
      </w:pPr>
      <w:r>
        <w:t xml:space="preserve">“The term ‘model’ is more general and just defines how the elements fit together.  An ‘algorithm’ is a specific way of implementing a model, so there can be many alternative algorithms that fit the same model.  For example, you’ll see discussion of ‘parametric models’ </w:t>
      </w:r>
      <w:proofErr w:type="spellStart"/>
      <w:r>
        <w:t>vs</w:t>
      </w:r>
      <w:proofErr w:type="spellEnd"/>
      <w:r>
        <w:t xml:space="preserve"> ‘non-parametric’ models.  This just means that some models are based on parameters in formulas (e.g. linear regression), in contrast to models that do not assume a functional form and thus have no parameters to estimate (e.g. random forests).  In either case, there are specific algorithms to implement the model, and it is the algorithm that are trained to perform the task with real data.”</w:t>
      </w:r>
    </w:p>
    <w:p w14:paraId="48FC9721" w14:textId="77777777" w:rsidR="00370824" w:rsidRDefault="00370824" w:rsidP="00370824">
      <w:pPr>
        <w:pStyle w:val="QueryPara"/>
      </w:pPr>
    </w:p>
    <w:p w14:paraId="1D3EACD3" w14:textId="77777777" w:rsidR="00370824" w:rsidRDefault="00370824" w:rsidP="00370824">
      <w:pPr>
        <w:pStyle w:val="QueryPara"/>
        <w:rPr>
          <w:ins w:id="512" w:author="Jay Jacobs" w:date="2013-11-03T11:01:00Z"/>
        </w:rPr>
      </w:pPr>
      <w:r>
        <w:t>However, my suggested text overlaps with a later explanation box “To Parametric or To Not Parametric…”</w:t>
      </w:r>
    </w:p>
    <w:p w14:paraId="59BD7910" w14:textId="12F7DD94" w:rsidR="000C352E" w:rsidRPr="001219E5" w:rsidRDefault="000C352E" w:rsidP="00370824">
      <w:pPr>
        <w:pStyle w:val="QueryPara"/>
      </w:pPr>
      <w:ins w:id="513" w:author="Jay Jacobs" w:date="2013-11-03T11:01:00Z">
        <w:r>
          <w:t>[AR: I shortened your suggestion down so it wouldn’t conflict with the parametric section and tried to just keep this one a “heads up” kind of note]</w:t>
        </w:r>
      </w:ins>
    </w:p>
    <w:p w14:paraId="0878DA58" w14:textId="11515FC5" w:rsidR="00320036" w:rsidRDefault="00B46477" w:rsidP="00A91C3A">
      <w:pPr>
        <w:pStyle w:val="Para"/>
      </w:pPr>
      <w:r>
        <w:t>Getting</w:t>
      </w:r>
      <w:r w:rsidR="00665D28">
        <w:t xml:space="preserve"> </w:t>
      </w:r>
      <w:r w:rsidR="00320036">
        <w:t xml:space="preserve">back </w:t>
      </w:r>
      <w:del w:id="514" w:author="Kezia Endsley" w:date="2013-10-20T07:52:00Z">
        <w:r w:rsidR="00320036" w:rsidDel="007E29F6">
          <w:delText xml:space="preserve">at </w:delText>
        </w:r>
      </w:del>
      <w:ins w:id="515" w:author="Kezia Endsley" w:date="2013-10-20T07:52:00Z">
        <w:r w:rsidR="007E29F6">
          <w:t xml:space="preserve">to </w:t>
        </w:r>
      </w:ins>
      <w:r w:rsidR="00320036">
        <w:t xml:space="preserve">the data </w:t>
      </w:r>
      <w:ins w:id="516" w:author="Kezia Endsley" w:date="2013-10-20T07:52:00Z">
        <w:r w:rsidR="007E29F6">
          <w:t xml:space="preserve">shown </w:t>
        </w:r>
      </w:ins>
      <w:r w:rsidR="00320036">
        <w:t>in Figure 9</w:t>
      </w:r>
      <w:ins w:id="517" w:author="Kezia Endsley" w:date="2013-10-20T07:43:00Z">
        <w:r w:rsidR="00245E6A">
          <w:t>-</w:t>
        </w:r>
      </w:ins>
      <w:del w:id="518" w:author="Kezia Endsley" w:date="2013-10-20T07:43:00Z">
        <w:r w:rsidR="00320036" w:rsidDel="00245E6A">
          <w:delText>.</w:delText>
        </w:r>
      </w:del>
      <w:r w:rsidR="00320036">
        <w:t xml:space="preserve">1, you’ll want to create a series of instructions to learn about the processor and memory usage on the normal hosts and </w:t>
      </w:r>
      <w:ins w:id="519" w:author="Kezia Endsley" w:date="2013-10-20T07:52:00Z">
        <w:r w:rsidR="007E29F6">
          <w:t xml:space="preserve">then </w:t>
        </w:r>
      </w:ins>
      <w:r w:rsidR="00320036">
        <w:t xml:space="preserve">compare </w:t>
      </w:r>
      <w:del w:id="520" w:author="Kezia Endsley" w:date="2013-10-20T07:52:00Z">
        <w:r w:rsidR="00320036" w:rsidDel="007E29F6">
          <w:delText xml:space="preserve">them </w:delText>
        </w:r>
      </w:del>
      <w:ins w:id="521" w:author="Kezia Endsley" w:date="2013-10-20T07:52:00Z">
        <w:r w:rsidR="007E29F6">
          <w:t xml:space="preserve">it </w:t>
        </w:r>
      </w:ins>
      <w:r w:rsidR="00320036">
        <w:t xml:space="preserve">to the processor and memory usage on </w:t>
      </w:r>
      <w:r w:rsidR="00320036" w:rsidRPr="00FD041C">
        <w:t>the infected hosts.</w:t>
      </w:r>
      <w:r w:rsidR="000359F5" w:rsidRPr="00D45915">
        <w:t xml:space="preserve"> </w:t>
      </w:r>
      <w:r w:rsidR="00320036" w:rsidRPr="000C352E">
        <w:t xml:space="preserve">Once </w:t>
      </w:r>
      <w:r w:rsidR="00D77436" w:rsidRPr="000C352E">
        <w:t xml:space="preserve">the </w:t>
      </w:r>
      <w:del w:id="522" w:author="Kent, Kevin - Indianapolis" w:date="2013-10-31T10:18:00Z">
        <w:r w:rsidR="00D77436" w:rsidRPr="000C352E" w:rsidDel="00370824">
          <w:delText>machine</w:delText>
        </w:r>
        <w:r w:rsidR="00320036" w:rsidRPr="000C352E" w:rsidDel="00370824">
          <w:delText xml:space="preserve"> </w:delText>
        </w:r>
      </w:del>
      <w:ins w:id="523" w:author="Kent, Kevin - Indianapolis" w:date="2013-10-31T10:18:00Z">
        <w:r w:rsidR="00370824" w:rsidRPr="000C352E">
          <w:t xml:space="preserve">computer </w:t>
        </w:r>
      </w:ins>
      <w:r w:rsidR="00D77436" w:rsidRPr="000C352E">
        <w:t xml:space="preserve">has some notion of a difference between </w:t>
      </w:r>
      <w:r w:rsidR="00D77436" w:rsidRPr="000C352E">
        <w:lastRenderedPageBreak/>
        <w:t xml:space="preserve">the two sets, you can give it some instructions on how to apply that information to the </w:t>
      </w:r>
      <w:ins w:id="524" w:author="Kent, Kevin - Indianapolis" w:date="2013-10-31T10:18:00Z">
        <w:del w:id="525" w:author="Jay Jacobs" w:date="2013-11-03T11:02:00Z">
          <w:r w:rsidR="00370824" w:rsidRPr="000C352E" w:rsidDel="000C352E">
            <w:delText xml:space="preserve">test </w:delText>
          </w:r>
        </w:del>
        <w:r w:rsidR="00370824" w:rsidRPr="000C352E">
          <w:t xml:space="preserve">data </w:t>
        </w:r>
      </w:ins>
      <w:ins w:id="526" w:author="Jay Jacobs" w:date="2013-11-03T11:02:00Z">
        <w:r w:rsidR="000C352E" w:rsidRPr="000C352E">
          <w:rPr>
            <w:rPrChange w:id="527" w:author="Jay Jacobs" w:date="2013-11-03T11:03:00Z">
              <w:rPr>
                <w:highlight w:val="cyan"/>
              </w:rPr>
            </w:rPrChange>
          </w:rPr>
          <w:t xml:space="preserve">collected from the </w:t>
        </w:r>
      </w:ins>
      <w:ins w:id="528" w:author="Kent, Kevin - Indianapolis" w:date="2013-10-31T10:18:00Z">
        <w:del w:id="529" w:author="Jay Jacobs" w:date="2013-11-03T11:02:00Z">
          <w:r w:rsidR="00370824" w:rsidRPr="00FD041C" w:rsidDel="000C352E">
            <w:delText xml:space="preserve">set (that is, </w:delText>
          </w:r>
        </w:del>
      </w:ins>
      <w:ins w:id="530" w:author="Jay Jacobs" w:date="2013-11-03T11:02:00Z">
        <w:r w:rsidR="000C352E" w:rsidRPr="000C352E">
          <w:rPr>
            <w:rPrChange w:id="531" w:author="Jay Jacobs" w:date="2013-11-03T11:03:00Z">
              <w:rPr>
                <w:highlight w:val="cyan"/>
              </w:rPr>
            </w:rPrChange>
          </w:rPr>
          <w:t>unknown/</w:t>
        </w:r>
      </w:ins>
      <w:r w:rsidR="00D77436" w:rsidRPr="00FD041C">
        <w:t>unclassified systems</w:t>
      </w:r>
      <w:ins w:id="532" w:author="Kent, Kevin - Indianapolis" w:date="2013-10-31T10:18:00Z">
        <w:del w:id="533" w:author="Jay Jacobs" w:date="2013-11-03T11:02:00Z">
          <w:r w:rsidR="00370824" w:rsidRPr="009845C3" w:rsidDel="000C352E">
            <w:rPr>
              <w:highlight w:val="cyan"/>
              <w:rPrChange w:id="534" w:author="Kent, Kevin - Indianapolis" w:date="2013-10-31T13:48:00Z">
                <w:rPr/>
              </w:rPrChange>
            </w:rPr>
            <w:delText>)</w:delText>
          </w:r>
        </w:del>
      </w:ins>
      <w:r w:rsidR="00D77436">
        <w:t>.</w:t>
      </w:r>
      <w:r w:rsidR="000359F5">
        <w:t xml:space="preserve"> </w:t>
      </w:r>
      <w:r w:rsidR="0082336A">
        <w:t xml:space="preserve">Remember the goal here is to </w:t>
      </w:r>
      <w:r w:rsidR="00320036">
        <w:t xml:space="preserve">have </w:t>
      </w:r>
      <w:r w:rsidR="0082336A">
        <w:t xml:space="preserve">the computer </w:t>
      </w:r>
      <w:del w:id="535" w:author="Kezia Endsley" w:date="2013-10-20T07:53:00Z">
        <w:r w:rsidR="0082336A" w:rsidDel="007E29F6">
          <w:delText>give its best guess on</w:delText>
        </w:r>
      </w:del>
      <w:ins w:id="536" w:author="Kezia Endsley" w:date="2013-10-20T07:53:00Z">
        <w:r w:rsidR="007E29F6">
          <w:t>guess</w:t>
        </w:r>
      </w:ins>
      <w:r w:rsidR="0082336A">
        <w:t xml:space="preserve"> whether or not a system is infected with malware</w:t>
      </w:r>
      <w:del w:id="537" w:author="Kezia Endsley" w:date="2013-10-20T07:53:00Z">
        <w:r w:rsidR="0082336A" w:rsidDel="007E29F6">
          <w:delText xml:space="preserve"> or not</w:delText>
        </w:r>
      </w:del>
      <w:r w:rsidR="0082336A">
        <w:t>.</w:t>
      </w:r>
      <w:r w:rsidR="000359F5">
        <w:t xml:space="preserve"> </w:t>
      </w:r>
      <w:del w:id="538" w:author="Kezia Endsley" w:date="2013-10-20T07:53:00Z">
        <w:r w:rsidR="0082336A" w:rsidDel="007E29F6">
          <w:delText>L</w:delText>
        </w:r>
        <w:r w:rsidR="00320036" w:rsidDel="007E29F6">
          <w:delText xml:space="preserve">et’s </w:delText>
        </w:r>
        <w:r w:rsidR="00D77436" w:rsidDel="007E29F6">
          <w:delText>create</w:delText>
        </w:r>
      </w:del>
      <w:ins w:id="539" w:author="Kezia Endsley" w:date="2013-10-20T07:53:00Z">
        <w:r w:rsidR="007E29F6">
          <w:t>Consider this</w:t>
        </w:r>
      </w:ins>
      <w:del w:id="540" w:author="Kezia Endsley" w:date="2013-10-20T07:53:00Z">
        <w:r w:rsidR="00D77436" w:rsidDel="007E29F6">
          <w:delText xml:space="preserve"> a</w:delText>
        </w:r>
      </w:del>
      <w:r w:rsidR="00D77436">
        <w:t xml:space="preserve"> short </w:t>
      </w:r>
      <w:r w:rsidR="0082336A">
        <w:t>algorithm</w:t>
      </w:r>
      <w:ins w:id="541" w:author="Kezia Endsley" w:date="2013-10-20T07:53:00Z">
        <w:r w:rsidR="007E29F6">
          <w:t>,</w:t>
        </w:r>
      </w:ins>
      <w:r w:rsidR="0082336A">
        <w:t xml:space="preserve"> </w:t>
      </w:r>
      <w:del w:id="542" w:author="Kezia Endsley" w:date="2013-10-20T07:53:00Z">
        <w:r w:rsidR="0082336A" w:rsidDel="007E29F6">
          <w:delText xml:space="preserve">that </w:delText>
        </w:r>
      </w:del>
      <w:ins w:id="543" w:author="Kezia Endsley" w:date="2013-10-20T07:53:00Z">
        <w:r w:rsidR="007E29F6">
          <w:t xml:space="preserve">which </w:t>
        </w:r>
      </w:ins>
      <w:r w:rsidR="0082336A">
        <w:t>is easy to understand and easy to follow:</w:t>
      </w:r>
    </w:p>
    <w:p w14:paraId="1F5D2495" w14:textId="77777777" w:rsidR="0094027E" w:rsidRDefault="000359F5" w:rsidP="000359F5">
      <w:pPr>
        <w:pStyle w:val="ListNumbered"/>
      </w:pPr>
      <w:r>
        <w:t>1.</w:t>
      </w:r>
      <w:r>
        <w:tab/>
      </w:r>
      <w:ins w:id="544" w:author="Kent, Kevin - Indianapolis" w:date="2013-10-31T10:17:00Z">
        <w:r w:rsidR="00370824" w:rsidRPr="00370824">
          <w:rPr>
            <w:highlight w:val="cyan"/>
            <w:rPrChange w:id="545" w:author="Kent, Kevin - Indianapolis" w:date="2013-10-31T10:18:00Z">
              <w:rPr/>
            </w:rPrChange>
          </w:rPr>
          <w:t>Define and</w:t>
        </w:r>
        <w:r w:rsidR="00370824">
          <w:t xml:space="preserve"> </w:t>
        </w:r>
      </w:ins>
      <w:del w:id="546" w:author="Kezia Endsley" w:date="2013-10-20T07:53:00Z">
        <w:r w:rsidR="0094027E" w:rsidDel="00E201AA">
          <w:delText>“</w:delText>
        </w:r>
      </w:del>
      <w:r w:rsidR="009845C3">
        <w:t>train</w:t>
      </w:r>
      <w:del w:id="547" w:author="Kezia Endsley" w:date="2013-10-20T07:54:00Z">
        <w:r w:rsidR="0094027E" w:rsidDel="00E201AA">
          <w:delText>”</w:delText>
        </w:r>
      </w:del>
      <w:r w:rsidR="0094027E">
        <w:t xml:space="preserve"> an algorithm:</w:t>
      </w:r>
    </w:p>
    <w:p w14:paraId="53512DF6" w14:textId="232E9DE8" w:rsidR="00320036" w:rsidRDefault="000359F5" w:rsidP="000359F5">
      <w:pPr>
        <w:pStyle w:val="ListNumberedSub"/>
      </w:pPr>
      <w:r>
        <w:t>a.</w:t>
      </w:r>
      <w:r>
        <w:tab/>
      </w:r>
      <w:r w:rsidR="00320036">
        <w:t xml:space="preserve">Calculate the average (mean) processor </w:t>
      </w:r>
      <w:r w:rsidR="0082336A">
        <w:t xml:space="preserve">and memory </w:t>
      </w:r>
      <w:r w:rsidR="00976ACA">
        <w:t xml:space="preserve">usage for </w:t>
      </w:r>
      <w:ins w:id="548" w:author="Jay Jacobs" w:date="2013-11-03T11:05:00Z">
        <w:r w:rsidR="00BF44E6">
          <w:t xml:space="preserve">known </w:t>
        </w:r>
      </w:ins>
      <w:r w:rsidR="00976ACA">
        <w:t>infected systems</w:t>
      </w:r>
      <w:ins w:id="549" w:author="Kent, Kevin - Indianapolis" w:date="2013-10-31T10:17:00Z">
        <w:del w:id="550" w:author="Jay Jacobs" w:date="2013-11-03T11:05:00Z">
          <w:r w:rsidR="00370824" w:rsidDel="00BF44E6">
            <w:delText xml:space="preserve"> </w:delText>
          </w:r>
          <w:r w:rsidR="00370824" w:rsidRPr="00370824" w:rsidDel="00BF44E6">
            <w:rPr>
              <w:highlight w:val="cyan"/>
              <w:rPrChange w:id="551" w:author="Kent, Kevin - Indianapolis" w:date="2013-10-31T10:18:00Z">
                <w:rPr/>
              </w:rPrChange>
            </w:rPr>
            <w:delText>in the training data set</w:delText>
          </w:r>
        </w:del>
      </w:ins>
      <w:r w:rsidR="00976ACA">
        <w:t>.</w:t>
      </w:r>
    </w:p>
    <w:p w14:paraId="6C5D1B4B" w14:textId="246D6B01" w:rsidR="00976ACA" w:rsidRDefault="000359F5" w:rsidP="000359F5">
      <w:pPr>
        <w:pStyle w:val="ListNumberedSub"/>
      </w:pPr>
      <w:r>
        <w:t>b.</w:t>
      </w:r>
      <w:r>
        <w:tab/>
      </w:r>
      <w:r w:rsidR="00976ACA">
        <w:t xml:space="preserve">Calculate the average (mean) </w:t>
      </w:r>
      <w:r w:rsidR="0082336A">
        <w:t xml:space="preserve">processor and </w:t>
      </w:r>
      <w:r w:rsidR="00976ACA">
        <w:t xml:space="preserve">memory usage for </w:t>
      </w:r>
      <w:ins w:id="552" w:author="Jay Jacobs" w:date="2013-11-03T11:05:00Z">
        <w:r w:rsidR="00BF44E6">
          <w:t xml:space="preserve">known </w:t>
        </w:r>
      </w:ins>
      <w:r w:rsidR="00976ACA">
        <w:t>normal systems</w:t>
      </w:r>
      <w:ins w:id="553" w:author="Kent, Kevin - Indianapolis" w:date="2013-10-31T10:17:00Z">
        <w:del w:id="554" w:author="Jay Jacobs" w:date="2013-11-03T11:05:00Z">
          <w:r w:rsidR="00370824" w:rsidDel="00BF44E6">
            <w:delText xml:space="preserve"> </w:delText>
          </w:r>
          <w:r w:rsidR="00370824" w:rsidRPr="00370824" w:rsidDel="00BF44E6">
            <w:rPr>
              <w:highlight w:val="cyan"/>
              <w:rPrChange w:id="555" w:author="Kent, Kevin - Indianapolis" w:date="2013-10-31T10:18:00Z">
                <w:rPr/>
              </w:rPrChange>
            </w:rPr>
            <w:delText>in the training data set</w:delText>
          </w:r>
        </w:del>
      </w:ins>
      <w:r w:rsidR="00976ACA">
        <w:t>.</w:t>
      </w:r>
    </w:p>
    <w:p w14:paraId="4AECFFC9" w14:textId="77777777" w:rsidR="00370824" w:rsidRDefault="00370824">
      <w:pPr>
        <w:pStyle w:val="QueryPara"/>
        <w:rPr>
          <w:ins w:id="556" w:author="Jay Jacobs" w:date="2013-11-03T11:03:00Z"/>
        </w:rPr>
        <w:pPrChange w:id="557" w:author="Kent, Kevin - Indianapolis" w:date="2013-10-31T10:18:00Z">
          <w:pPr>
            <w:pStyle w:val="ListNumbered"/>
          </w:pPr>
        </w:pPrChange>
      </w:pPr>
      <w:ins w:id="558" w:author="Kent, Kevin - Indianapolis" w:date="2013-10-31T10:18:00Z">
        <w:r>
          <w:t xml:space="preserve">[AU: </w:t>
        </w:r>
        <w:proofErr w:type="gramStart"/>
        <w:r>
          <w:t>All the blue highlights above were added by the TE</w:t>
        </w:r>
        <w:proofErr w:type="gramEnd"/>
        <w:r>
          <w:t>. Additions okay? Thanks, Kevin (PJE)]</w:t>
        </w:r>
      </w:ins>
    </w:p>
    <w:p w14:paraId="79D3D00B" w14:textId="12ADF521" w:rsidR="000C352E" w:rsidRDefault="000C352E">
      <w:pPr>
        <w:pStyle w:val="QueryPara"/>
        <w:rPr>
          <w:ins w:id="559" w:author="Kent, Kevin - Indianapolis" w:date="2013-10-31T10:18:00Z"/>
        </w:rPr>
        <w:pPrChange w:id="560" w:author="Kent, Kevin - Indianapolis" w:date="2013-10-31T10:18:00Z">
          <w:pPr>
            <w:pStyle w:val="ListNumbered"/>
          </w:pPr>
        </w:pPrChange>
      </w:pPr>
      <w:ins w:id="561" w:author="Jay Jacobs" w:date="2013-11-03T11:03:00Z">
        <w:r>
          <w:t>[AR: okay, slightly modified</w:t>
        </w:r>
      </w:ins>
      <w:ins w:id="562" w:author="Jay Jacobs" w:date="2013-11-03T11:05:00Z">
        <w:r w:rsidR="00BF44E6">
          <w:t>, I don’t want to load up on too many terms here like the “training data set”</w:t>
        </w:r>
      </w:ins>
      <w:ins w:id="563" w:author="Jay Jacobs" w:date="2013-11-03T11:03:00Z">
        <w:r>
          <w:t>]</w:t>
        </w:r>
      </w:ins>
    </w:p>
    <w:p w14:paraId="011D9F76" w14:textId="77777777" w:rsidR="00976ACA" w:rsidRDefault="000359F5" w:rsidP="000359F5">
      <w:pPr>
        <w:pStyle w:val="ListNumbered"/>
      </w:pPr>
      <w:r>
        <w:t>2.</w:t>
      </w:r>
      <w:r>
        <w:tab/>
      </w:r>
      <w:r w:rsidR="0094027E">
        <w:t>Make a prediction using</w:t>
      </w:r>
      <w:r w:rsidR="00976ACA">
        <w:t xml:space="preserve"> processor and mem</w:t>
      </w:r>
      <w:r w:rsidR="0094027E">
        <w:t xml:space="preserve">ory usage for an unknown </w:t>
      </w:r>
      <w:r w:rsidR="00B46477">
        <w:t>host</w:t>
      </w:r>
      <w:r w:rsidR="0094027E">
        <w:t>:</w:t>
      </w:r>
    </w:p>
    <w:p w14:paraId="687B1262" w14:textId="77777777" w:rsidR="00976ACA" w:rsidRDefault="000359F5" w:rsidP="000359F5">
      <w:pPr>
        <w:pStyle w:val="ListNumberedSub"/>
      </w:pPr>
      <w:r>
        <w:t>a.</w:t>
      </w:r>
      <w:r>
        <w:tab/>
      </w:r>
      <w:r w:rsidR="00976ACA">
        <w:t xml:space="preserve">If the processor and memory usage </w:t>
      </w:r>
      <w:r w:rsidR="0094027E">
        <w:t>are</w:t>
      </w:r>
      <w:r w:rsidR="00976ACA">
        <w:t xml:space="preserve"> closer to the average infected machine, label it as infected.</w:t>
      </w:r>
    </w:p>
    <w:p w14:paraId="547D335C" w14:textId="77777777" w:rsidR="00976ACA" w:rsidRDefault="000359F5" w:rsidP="000359F5">
      <w:pPr>
        <w:pStyle w:val="ListNumberedSub"/>
      </w:pPr>
      <w:r>
        <w:t>b.</w:t>
      </w:r>
      <w:r>
        <w:tab/>
      </w:r>
      <w:r w:rsidR="00976ACA">
        <w:t xml:space="preserve">If the processor and memory usage </w:t>
      </w:r>
      <w:r w:rsidR="0094027E">
        <w:t>are</w:t>
      </w:r>
      <w:r w:rsidR="00976ACA">
        <w:t xml:space="preserve"> closer to the average normal machine, label it as normal.</w:t>
      </w:r>
    </w:p>
    <w:p w14:paraId="5B5C2505" w14:textId="5EF4677D" w:rsidR="00BF44E6" w:rsidRDefault="00976ACA" w:rsidP="00A91C3A">
      <w:pPr>
        <w:pStyle w:val="Para"/>
      </w:pPr>
      <w:r>
        <w:t>Congratulations!</w:t>
      </w:r>
      <w:r w:rsidR="000359F5">
        <w:t xml:space="preserve"> </w:t>
      </w:r>
      <w:r>
        <w:t>You have written your first machine learning algorithm</w:t>
      </w:r>
      <w:r w:rsidR="00556D85">
        <w:t xml:space="preserve"> and now the computers are one step closer to world domination with this extra bit of artificial intelligence!</w:t>
      </w:r>
      <w:r w:rsidR="000359F5">
        <w:t xml:space="preserve"> </w:t>
      </w:r>
      <w:r w:rsidR="0094027E">
        <w:t xml:space="preserve">Notice the </w:t>
      </w:r>
      <w:r w:rsidR="0082336A">
        <w:t>choice of wording</w:t>
      </w:r>
      <w:r w:rsidR="0094027E">
        <w:t xml:space="preserve"> in the first </w:t>
      </w:r>
      <w:proofErr w:type="gramStart"/>
      <w:r w:rsidR="0094027E">
        <w:t>step,</w:t>
      </w:r>
      <w:proofErr w:type="gramEnd"/>
      <w:r w:rsidR="0094027E">
        <w:t xml:space="preserve"> you’ll want to </w:t>
      </w:r>
      <w:del w:id="564" w:author="Kent, Kevin - Indianapolis" w:date="2013-10-31T13:49:00Z">
        <w:r w:rsidR="0094027E" w:rsidDel="009845C3">
          <w:delText>“</w:delText>
        </w:r>
      </w:del>
      <w:r w:rsidR="0094027E" w:rsidRPr="009845C3">
        <w:rPr>
          <w:i/>
          <w:rPrChange w:id="565" w:author="Kent, Kevin - Indianapolis" w:date="2013-10-31T13:49:00Z">
            <w:rPr/>
          </w:rPrChange>
        </w:rPr>
        <w:t>train</w:t>
      </w:r>
      <w:del w:id="566" w:author="Kent, Kevin - Indianapolis" w:date="2013-10-31T13:49:00Z">
        <w:r w:rsidR="0094027E" w:rsidDel="009845C3">
          <w:delText>”</w:delText>
        </w:r>
      </w:del>
      <w:r w:rsidR="0094027E">
        <w:t xml:space="preserve"> the algorithm.</w:t>
      </w:r>
      <w:r w:rsidR="000359F5">
        <w:t xml:space="preserve"> </w:t>
      </w:r>
      <w:r w:rsidR="0094027E">
        <w:t>That’s the term used to describe when the machine is learning from the data</w:t>
      </w:r>
      <w:ins w:id="567" w:author="Kezia Endsley" w:date="2013-10-20T07:54:00Z">
        <w:r w:rsidR="00E201AA">
          <w:t>;</w:t>
        </w:r>
      </w:ins>
      <w:del w:id="568" w:author="Kezia Endsley" w:date="2013-10-20T07:54:00Z">
        <w:r w:rsidR="0094027E" w:rsidDel="00E201AA">
          <w:delText>,</w:delText>
        </w:r>
      </w:del>
      <w:r w:rsidR="0094027E">
        <w:t xml:space="preserve"> it’</w:t>
      </w:r>
      <w:r w:rsidR="00B46477">
        <w:t xml:space="preserve">s being </w:t>
      </w:r>
      <w:del w:id="569" w:author="Kent, Kevin - Indianapolis" w:date="2013-10-31T13:49:00Z">
        <w:r w:rsidR="00B46477" w:rsidDel="009845C3">
          <w:delText>“</w:delText>
        </w:r>
      </w:del>
      <w:r w:rsidR="00B46477" w:rsidRPr="009845C3">
        <w:rPr>
          <w:i/>
          <w:rPrChange w:id="570" w:author="Kent, Kevin - Indianapolis" w:date="2013-10-31T13:49:00Z">
            <w:rPr/>
          </w:rPrChange>
        </w:rPr>
        <w:t>trained</w:t>
      </w:r>
      <w:del w:id="571" w:author="Kent, Kevin - Indianapolis" w:date="2013-10-31T13:49:00Z">
        <w:r w:rsidR="00B46477" w:rsidDel="009845C3">
          <w:delText>”</w:delText>
        </w:r>
      </w:del>
      <w:r w:rsidR="00B46477">
        <w:t xml:space="preserve"> by the data just as </w:t>
      </w:r>
      <w:proofErr w:type="gramStart"/>
      <w:r w:rsidR="00B46477">
        <w:t>an apprentice is trained by its master</w:t>
      </w:r>
      <w:proofErr w:type="gramEnd"/>
      <w:r w:rsidR="00B46477">
        <w:t>.</w:t>
      </w:r>
      <w:ins w:id="572" w:author="Jay Jacobs" w:date="2013-11-03T11:05:00Z">
        <w:r w:rsidR="00BF44E6">
          <w:t xml:space="preserve">  The data used to train the algorithm is </w:t>
        </w:r>
      </w:ins>
      <w:ins w:id="573" w:author="Jay Jacobs" w:date="2013-11-03T11:06:00Z">
        <w:r w:rsidR="00BF44E6">
          <w:t>referred</w:t>
        </w:r>
      </w:ins>
      <w:ins w:id="574" w:author="Jay Jacobs" w:date="2013-11-03T11:05:00Z">
        <w:r w:rsidR="00BF44E6">
          <w:t xml:space="preserve"> to as the </w:t>
        </w:r>
      </w:ins>
      <w:ins w:id="575" w:author="Jay Jacobs" w:date="2013-11-03T11:06:00Z">
        <w:r w:rsidR="00BF44E6" w:rsidRPr="00BF44E6">
          <w:rPr>
            <w:i/>
            <w:rPrChange w:id="576" w:author="Jay Jacobs" w:date="2013-11-03T11:06:00Z">
              <w:rPr/>
            </w:rPrChange>
          </w:rPr>
          <w:t>training data</w:t>
        </w:r>
        <w:r w:rsidR="00BF44E6">
          <w:rPr>
            <w:i/>
          </w:rPr>
          <w:t>.</w:t>
        </w:r>
      </w:ins>
      <w:ins w:id="577" w:author="Jay Jacobs" w:date="2013-11-03T11:08:00Z">
        <w:r w:rsidR="00BF44E6">
          <w:t xml:space="preserve"> </w:t>
        </w:r>
      </w:ins>
      <w:ins w:id="578" w:author="Jay Jacobs" w:date="2013-11-03T11:07:00Z">
        <w:r w:rsidR="00BF44E6">
          <w:t>In this simple example, the ‘training’ simply involved calculating the mean usage for infected and non-infected using the training data. This is a single-step training procedure. In contrast, most real machine learning algorithms use iterative or multi-step training procedures, as we’ll describe below.</w:t>
        </w:r>
      </w:ins>
    </w:p>
    <w:p w14:paraId="3C963F3C" w14:textId="77777777" w:rsidR="00370824" w:rsidRDefault="00370824" w:rsidP="00370824">
      <w:pPr>
        <w:pStyle w:val="QueryPara"/>
      </w:pPr>
      <w:r>
        <w:t>TE: I’d suggest adding:</w:t>
      </w:r>
    </w:p>
    <w:p w14:paraId="6B04A474" w14:textId="77777777" w:rsidR="00370824" w:rsidRDefault="00370824" w:rsidP="00370824">
      <w:pPr>
        <w:pStyle w:val="QueryPara"/>
        <w:rPr>
          <w:ins w:id="579" w:author="Jay Jacobs" w:date="2013-11-03T11:09:00Z"/>
        </w:rPr>
      </w:pPr>
      <w:r>
        <w:t>“In this simple example, the ‘algorithm’ was comparing the usage statistics of the unknown machine to the reference usage parameter.  The ‘training’ simply involved calculating the mean usage for infected and non-infected using the training data.  This is a single-step training procedure.  In contrast, most real machine learning algorithms use iterative or multi-step training procedures, as we’ll describe below.”</w:t>
      </w:r>
    </w:p>
    <w:p w14:paraId="6132FED3" w14:textId="249F62CC" w:rsidR="00BF44E6" w:rsidRDefault="00BF44E6" w:rsidP="00370824">
      <w:pPr>
        <w:pStyle w:val="QueryPara"/>
      </w:pPr>
      <w:ins w:id="580" w:author="Jay Jacobs" w:date="2013-11-03T11:09:00Z">
        <w:r>
          <w:t>[AR: Thank you, that’s a good addition, and I just cut the first sentence so I didn’t have to explain the difference between a statistics and parameter.]</w:t>
        </w:r>
      </w:ins>
    </w:p>
    <w:p w14:paraId="2C25F72B" w14:textId="77777777" w:rsidR="0096446F" w:rsidRDefault="0096446F">
      <w:pPr>
        <w:pStyle w:val="H2"/>
        <w:pPrChange w:id="581" w:author="Kezia Endsley" w:date="2013-10-20T07:54:00Z">
          <w:pPr>
            <w:pStyle w:val="H3"/>
          </w:pPr>
        </w:pPrChange>
      </w:pPr>
      <w:r>
        <w:lastRenderedPageBreak/>
        <w:t>Validating the Algorithm</w:t>
      </w:r>
    </w:p>
    <w:p w14:paraId="4787FE5E" w14:textId="77777777" w:rsidR="002573CB" w:rsidRDefault="002573CB">
      <w:pPr>
        <w:pStyle w:val="QueryPara"/>
        <w:rPr>
          <w:ins w:id="582" w:author="Kent, Kevin - Indianapolis" w:date="2013-10-31T10:20:00Z"/>
          <w:highlight w:val="cyan"/>
        </w:rPr>
        <w:pPrChange w:id="583" w:author="Kent, Kevin - Indianapolis" w:date="2013-10-31T10:20:00Z">
          <w:pPr>
            <w:pStyle w:val="Para"/>
          </w:pPr>
        </w:pPrChange>
      </w:pPr>
      <w:ins w:id="584" w:author="Kent, Kevin - Indianapolis" w:date="2013-10-31T10:20:00Z">
        <w:r>
          <w:rPr>
            <w:highlight w:val="cyan"/>
          </w:rPr>
          <w:t>[AU: More changes from the TE below. Okay? Thanks, Kevin (PJE)]</w:t>
        </w:r>
      </w:ins>
    </w:p>
    <w:p w14:paraId="47363C82" w14:textId="77777777" w:rsidR="00E201AA" w:rsidRDefault="0096446F" w:rsidP="00A91C3A">
      <w:pPr>
        <w:pStyle w:val="Para"/>
      </w:pPr>
      <w:r w:rsidRPr="002573CB">
        <w:rPr>
          <w:highlight w:val="cyan"/>
          <w:rPrChange w:id="585" w:author="Kent, Kevin - Indianapolis" w:date="2013-10-31T10:20:00Z">
            <w:rPr/>
          </w:rPrChange>
        </w:rPr>
        <w:t xml:space="preserve">Before you </w:t>
      </w:r>
      <w:del w:id="586" w:author="Kezia Endsley" w:date="2013-10-20T07:54:00Z">
        <w:r w:rsidRPr="002573CB" w:rsidDel="00E201AA">
          <w:rPr>
            <w:highlight w:val="cyan"/>
            <w:rPrChange w:id="587" w:author="Kent, Kevin - Indianapolis" w:date="2013-10-31T10:20:00Z">
              <w:rPr/>
            </w:rPrChange>
          </w:rPr>
          <w:delText>go off</w:delText>
        </w:r>
      </w:del>
      <w:ins w:id="588" w:author="Kezia Endsley" w:date="2013-10-20T07:54:00Z">
        <w:del w:id="589" w:author="Kent, Kevin - Indianapolis" w:date="2013-10-31T10:19:00Z">
          <w:r w:rsidR="00E201AA" w:rsidRPr="002573CB" w:rsidDel="002573CB">
            <w:rPr>
              <w:highlight w:val="cyan"/>
              <w:rPrChange w:id="590" w:author="Kent, Kevin - Indianapolis" w:date="2013-10-31T10:20:00Z">
                <w:rPr/>
              </w:rPrChange>
            </w:rPr>
            <w:delText>start</w:delText>
          </w:r>
        </w:del>
      </w:ins>
      <w:del w:id="591" w:author="Kent, Kevin - Indianapolis" w:date="2013-10-31T10:19:00Z">
        <w:r w:rsidRPr="002573CB" w:rsidDel="002573CB">
          <w:rPr>
            <w:highlight w:val="cyan"/>
            <w:rPrChange w:id="592" w:author="Kent, Kevin - Indianapolis" w:date="2013-10-31T10:20:00Z">
              <w:rPr/>
            </w:rPrChange>
          </w:rPr>
          <w:delText xml:space="preserve"> thinking that </w:delText>
        </w:r>
      </w:del>
      <w:ins w:id="593" w:author="Kent, Kevin - Indianapolis" w:date="2013-10-31T10:19:00Z">
        <w:r w:rsidR="002573CB" w:rsidRPr="002573CB">
          <w:rPr>
            <w:highlight w:val="cyan"/>
            <w:rPrChange w:id="594" w:author="Kent, Kevin - Indianapolis" w:date="2013-10-31T10:20:00Z">
              <w:rPr/>
            </w:rPrChange>
          </w:rPr>
          <w:t xml:space="preserve">rely on </w:t>
        </w:r>
      </w:ins>
      <w:r w:rsidRPr="002573CB">
        <w:rPr>
          <w:highlight w:val="cyan"/>
          <w:rPrChange w:id="595" w:author="Kent, Kevin - Indianapolis" w:date="2013-10-31T10:20:00Z">
            <w:rPr/>
          </w:rPrChange>
        </w:rPr>
        <w:t xml:space="preserve">this algorithm </w:t>
      </w:r>
      <w:del w:id="596" w:author="Kent, Kevin - Indianapolis" w:date="2013-10-31T10:20:00Z">
        <w:r w:rsidRPr="002573CB" w:rsidDel="002573CB">
          <w:rPr>
            <w:highlight w:val="cyan"/>
            <w:rPrChange w:id="597" w:author="Kent, Kevin - Indianapolis" w:date="2013-10-31T10:20:00Z">
              <w:rPr/>
            </w:rPrChange>
          </w:rPr>
          <w:delText xml:space="preserve">is </w:delText>
        </w:r>
        <w:r w:rsidR="0094027E" w:rsidRPr="002573CB" w:rsidDel="002573CB">
          <w:rPr>
            <w:highlight w:val="cyan"/>
            <w:rPrChange w:id="598" w:author="Kent, Kevin - Indianapolis" w:date="2013-10-31T10:20:00Z">
              <w:rPr/>
            </w:rPrChange>
          </w:rPr>
          <w:delText>helpful</w:delText>
        </w:r>
      </w:del>
      <w:ins w:id="599" w:author="Kent, Kevin - Indianapolis" w:date="2013-10-31T10:20:00Z">
        <w:r w:rsidR="002573CB" w:rsidRPr="002573CB">
          <w:rPr>
            <w:highlight w:val="cyan"/>
            <w:rPrChange w:id="600" w:author="Kent, Kevin - Indianapolis" w:date="2013-10-31T10:20:00Z">
              <w:rPr/>
            </w:rPrChange>
          </w:rPr>
          <w:t>for real decisions</w:t>
        </w:r>
      </w:ins>
      <w:r w:rsidRPr="002573CB">
        <w:rPr>
          <w:highlight w:val="cyan"/>
          <w:rPrChange w:id="601" w:author="Kent, Kevin - Indianapolis" w:date="2013-10-31T10:20:00Z">
            <w:rPr/>
          </w:rPrChange>
        </w:rPr>
        <w:t xml:space="preserve">, you </w:t>
      </w:r>
      <w:del w:id="602" w:author="Kezia Endsley" w:date="2013-10-20T07:56:00Z">
        <w:r w:rsidRPr="002573CB" w:rsidDel="00886653">
          <w:rPr>
            <w:highlight w:val="cyan"/>
            <w:rPrChange w:id="603" w:author="Kent, Kevin - Indianapolis" w:date="2013-10-31T10:20:00Z">
              <w:rPr/>
            </w:rPrChange>
          </w:rPr>
          <w:delText>should probably</w:delText>
        </w:r>
      </w:del>
      <w:ins w:id="604" w:author="Kezia Endsley" w:date="2013-10-20T07:56:00Z">
        <w:r w:rsidR="00886653" w:rsidRPr="002573CB">
          <w:rPr>
            <w:highlight w:val="cyan"/>
            <w:rPrChange w:id="605" w:author="Kent, Kevin - Indianapolis" w:date="2013-10-31T10:20:00Z">
              <w:rPr/>
            </w:rPrChange>
          </w:rPr>
          <w:t>need to</w:t>
        </w:r>
      </w:ins>
      <w:r w:rsidRPr="002573CB">
        <w:rPr>
          <w:highlight w:val="cyan"/>
          <w:rPrChange w:id="606" w:author="Kent, Kevin - Indianapolis" w:date="2013-10-31T10:20:00Z">
            <w:rPr/>
          </w:rPrChange>
        </w:rPr>
        <w:t xml:space="preserve"> make sure</w:t>
      </w:r>
      <w:ins w:id="607" w:author="Kent, Kevin - Indianapolis" w:date="2013-10-31T10:20:00Z">
        <w:r w:rsidR="002573CB" w:rsidRPr="002573CB">
          <w:rPr>
            <w:highlight w:val="cyan"/>
            <w:rPrChange w:id="608" w:author="Kent, Kevin - Indianapolis" w:date="2013-10-31T10:20:00Z">
              <w:rPr/>
            </w:rPrChange>
          </w:rPr>
          <w:t xml:space="preserve"> it is valid</w:t>
        </w:r>
      </w:ins>
      <w:r w:rsidR="009954FC" w:rsidRPr="002573CB">
        <w:rPr>
          <w:highlight w:val="cyan"/>
          <w:rPrChange w:id="609" w:author="Kent, Kevin - Indianapolis" w:date="2013-10-31T10:20:00Z">
            <w:rPr/>
          </w:rPrChange>
        </w:rPr>
        <w:t>.</w:t>
      </w:r>
      <w:r w:rsidR="009954FC">
        <w:t xml:space="preserve"> </w:t>
      </w:r>
      <w:r w:rsidR="0094027E">
        <w:t>You’ll want some way to test how accurate this algorithm is at predicting infected systems.</w:t>
      </w:r>
      <w:r w:rsidR="000359F5">
        <w:t xml:space="preserve"> </w:t>
      </w:r>
      <w:r w:rsidR="0094027E">
        <w:t>Rather than using all of this data to train the algorithm, how about you hold back some of the data to test how accurate the algorithm can predict</w:t>
      </w:r>
      <w:ins w:id="610" w:author="Kezia Endsley" w:date="2013-10-20T07:55:00Z">
        <w:r w:rsidR="00E201AA">
          <w:t xml:space="preserve"> malware</w:t>
        </w:r>
      </w:ins>
      <w:r w:rsidR="0094027E">
        <w:t>?</w:t>
      </w:r>
      <w:r w:rsidR="000359F5">
        <w:t xml:space="preserve"> </w:t>
      </w:r>
      <w:r w:rsidR="009954FC">
        <w:t>The process of “making sure”</w:t>
      </w:r>
      <w:r w:rsidR="00B46477">
        <w:t xml:space="preserve"> you have a good approach is </w:t>
      </w:r>
      <w:r w:rsidR="009954FC">
        <w:t>one of the strong suits of machine learning.</w:t>
      </w:r>
      <w:r w:rsidR="000359F5">
        <w:t xml:space="preserve"> </w:t>
      </w:r>
      <w:r w:rsidR="009954FC">
        <w:t xml:space="preserve">It has evolved just as much (if not more so) in computer science as it has </w:t>
      </w:r>
      <w:ins w:id="611" w:author="Kezia Endsley" w:date="2013-10-20T07:55:00Z">
        <w:r w:rsidR="00E201AA">
          <w:t xml:space="preserve">in </w:t>
        </w:r>
      </w:ins>
      <w:r w:rsidR="009954FC">
        <w:t>statistics</w:t>
      </w:r>
      <w:ins w:id="612" w:author="Kent, Kevin - Indianapolis" w:date="2013-10-31T13:50:00Z">
        <w:r w:rsidR="009845C3">
          <w:t>,</w:t>
        </w:r>
      </w:ins>
      <w:r w:rsidR="009954FC">
        <w:t xml:space="preserve"> and there is a strong element of pragmatism in the field.</w:t>
      </w:r>
      <w:r w:rsidR="000359F5">
        <w:t xml:space="preserve"> </w:t>
      </w:r>
      <w:r w:rsidR="00B46477">
        <w:t xml:space="preserve">Many techniques have evolved to validate the decisions you’ll make and they are so ingrained in the process, it becomes impossible </w:t>
      </w:r>
      <w:del w:id="613" w:author="Kezia Endsley" w:date="2013-10-20T07:55:00Z">
        <w:r w:rsidR="00B46477" w:rsidDel="00E201AA">
          <w:delText xml:space="preserve">to </w:delText>
        </w:r>
      </w:del>
      <w:r w:rsidR="00B46477">
        <w:t xml:space="preserve">not </w:t>
      </w:r>
      <w:ins w:id="614" w:author="Kezia Endsley" w:date="2013-10-20T07:55:00Z">
        <w:r w:rsidR="00E201AA">
          <w:t xml:space="preserve">to </w:t>
        </w:r>
      </w:ins>
      <w:r w:rsidR="00B46477">
        <w:t>perform those steps as part of the model selection.</w:t>
      </w:r>
    </w:p>
    <w:p w14:paraId="06BC1156" w14:textId="7349301F" w:rsidR="007F5063" w:rsidRDefault="00B46477" w:rsidP="00A91C3A">
      <w:pPr>
        <w:pStyle w:val="Para"/>
      </w:pPr>
      <w:r>
        <w:t xml:space="preserve">For </w:t>
      </w:r>
      <w:del w:id="615" w:author="Kezia Endsley" w:date="2013-10-20T07:56:00Z">
        <w:r w:rsidDel="00E201AA">
          <w:delText xml:space="preserve">our </w:delText>
        </w:r>
      </w:del>
      <w:ins w:id="616" w:author="Kezia Endsley" w:date="2013-10-20T07:56:00Z">
        <w:r w:rsidR="00E201AA">
          <w:t xml:space="preserve">this </w:t>
        </w:r>
      </w:ins>
      <w:r>
        <w:t xml:space="preserve">example, you </w:t>
      </w:r>
      <w:r w:rsidR="009954FC">
        <w:t xml:space="preserve">will </w:t>
      </w:r>
      <w:del w:id="617" w:author="Kezia Endsley" w:date="2013-10-20T07:56:00Z">
        <w:r w:rsidR="009954FC" w:rsidDel="00917A13">
          <w:delText>just</w:delText>
        </w:r>
        <w:r w:rsidR="00EE5686" w:rsidDel="00917A13">
          <w:delText xml:space="preserve"> </w:delText>
        </w:r>
      </w:del>
      <w:r w:rsidR="009954FC">
        <w:t xml:space="preserve">keep </w:t>
      </w:r>
      <w:del w:id="618" w:author="Kezia Endsley" w:date="2013-10-20T07:56:00Z">
        <w:r w:rsidR="009954FC" w:rsidDel="00917A13">
          <w:delText xml:space="preserve">this </w:delText>
        </w:r>
      </w:del>
      <w:ins w:id="619" w:author="Kezia Endsley" w:date="2013-10-20T07:56:00Z">
        <w:r w:rsidR="00917A13">
          <w:t xml:space="preserve">it </w:t>
        </w:r>
      </w:ins>
      <w:r w:rsidR="009954FC">
        <w:t>simple and s</w:t>
      </w:r>
      <w:r w:rsidR="00EE5686">
        <w:t>plit the original data into two datasets.</w:t>
      </w:r>
      <w:r w:rsidR="000359F5">
        <w:t xml:space="preserve"> </w:t>
      </w:r>
      <w:r w:rsidR="009954FC">
        <w:t xml:space="preserve">In </w:t>
      </w:r>
      <w:del w:id="620" w:author="Kent, Kevin - Indianapolis" w:date="2013-10-31T10:20:00Z">
        <w:r w:rsidR="009954FC" w:rsidRPr="002573CB" w:rsidDel="002573CB">
          <w:rPr>
            <w:highlight w:val="cyan"/>
            <w:rPrChange w:id="621" w:author="Kent, Kevin - Indianapolis" w:date="2013-10-31T10:20:00Z">
              <w:rPr/>
            </w:rPrChange>
          </w:rPr>
          <w:delText>reality</w:delText>
        </w:r>
      </w:del>
      <w:ins w:id="622" w:author="Kent, Kevin - Indianapolis" w:date="2013-10-31T10:20:00Z">
        <w:r w:rsidR="002573CB" w:rsidRPr="002573CB">
          <w:rPr>
            <w:highlight w:val="cyan"/>
            <w:rPrChange w:id="623" w:author="Kent, Kevin - Indianapolis" w:date="2013-10-31T10:20:00Z">
              <w:rPr/>
            </w:rPrChange>
          </w:rPr>
          <w:t>serious machine learning projects</w:t>
        </w:r>
      </w:ins>
      <w:r w:rsidR="009954FC">
        <w:t xml:space="preserve">, you would probably create multiple datasets from the original data, and train </w:t>
      </w:r>
      <w:ins w:id="624" w:author="Jay Jacobs" w:date="2013-11-03T11:10:00Z">
        <w:r w:rsidR="00BF44E6">
          <w:t xml:space="preserve">and test </w:t>
        </w:r>
      </w:ins>
      <w:r w:rsidR="009954FC">
        <w:t xml:space="preserve">the data over multiple </w:t>
      </w:r>
      <w:r w:rsidR="007F5063">
        <w:t>iterations (and validations).</w:t>
      </w:r>
    </w:p>
    <w:p w14:paraId="77F1B601" w14:textId="548DB6B6" w:rsidR="0094027E" w:rsidRDefault="007F5063" w:rsidP="00A91C3A">
      <w:pPr>
        <w:pStyle w:val="Para"/>
      </w:pPr>
      <w:r>
        <w:t xml:space="preserve">Once </w:t>
      </w:r>
      <w:r w:rsidR="00A40075">
        <w:t>you</w:t>
      </w:r>
      <w:r>
        <w:t xml:space="preserve"> split </w:t>
      </w:r>
      <w:ins w:id="625" w:author="Kezia Endsley" w:date="2013-10-20T07:56:00Z">
        <w:r w:rsidR="00917A13">
          <w:t>the</w:t>
        </w:r>
      </w:ins>
      <w:del w:id="626" w:author="Kezia Endsley" w:date="2013-10-20T07:56:00Z">
        <w:r w:rsidDel="00917A13">
          <w:delText>our</w:delText>
        </w:r>
      </w:del>
      <w:r>
        <w:t xml:space="preserve"> data into two groups, </w:t>
      </w:r>
      <w:ins w:id="627" w:author="Jay Jacobs" w:date="2013-11-03T11:10:00Z">
        <w:r w:rsidR="00C76D1C">
          <w:t xml:space="preserve">as we mentioned, </w:t>
        </w:r>
      </w:ins>
      <w:del w:id="628" w:author="Kezia Endsley" w:date="2013-10-20T07:56:00Z">
        <w:r w:rsidR="00B46477" w:rsidDel="00917A13">
          <w:delText xml:space="preserve">you’ll </w:delText>
        </w:r>
      </w:del>
      <w:r w:rsidR="00EE5686">
        <w:t xml:space="preserve">call </w:t>
      </w:r>
      <w:r w:rsidR="00B46477">
        <w:t>the first group the training data, since you</w:t>
      </w:r>
      <w:r w:rsidR="00EE5686">
        <w:t xml:space="preserve">’ll use </w:t>
      </w:r>
      <w:del w:id="629" w:author="Kezia Endsley" w:date="2013-10-20T07:57:00Z">
        <w:r w:rsidR="00EE5686" w:rsidDel="00917A13">
          <w:delText xml:space="preserve">that </w:delText>
        </w:r>
      </w:del>
      <w:ins w:id="630" w:author="Kezia Endsley" w:date="2013-10-20T07:57:00Z">
        <w:r w:rsidR="00917A13">
          <w:t xml:space="preserve">it </w:t>
        </w:r>
      </w:ins>
      <w:r w:rsidR="00EE5686">
        <w:t xml:space="preserve">to train </w:t>
      </w:r>
      <w:r w:rsidR="00B46477">
        <w:t>the algorithm, and</w:t>
      </w:r>
      <w:ins w:id="631" w:author="Kezia Endsley" w:date="2013-10-20T07:56:00Z">
        <w:r w:rsidR="00917A13">
          <w:t xml:space="preserve"> call</w:t>
        </w:r>
      </w:ins>
      <w:r w:rsidR="00B46477">
        <w:t xml:space="preserve"> the second </w:t>
      </w:r>
      <w:ins w:id="632" w:author="Kezia Endsley" w:date="2013-10-20T07:57:00Z">
        <w:r w:rsidR="00917A13">
          <w:t xml:space="preserve">group </w:t>
        </w:r>
      </w:ins>
      <w:del w:id="633" w:author="Kezia Endsley" w:date="2013-10-20T07:57:00Z">
        <w:r w:rsidR="00B46477" w:rsidDel="00917A13">
          <w:delText xml:space="preserve">you’ll call </w:delText>
        </w:r>
      </w:del>
      <w:r w:rsidR="00B46477">
        <w:t>the test data, since you</w:t>
      </w:r>
      <w:r w:rsidR="00EE5686">
        <w:t xml:space="preserve">’ll use </w:t>
      </w:r>
      <w:del w:id="634" w:author="Kezia Endsley" w:date="2013-10-20T07:57:00Z">
        <w:r w:rsidR="00EE5686" w:rsidDel="00917A13">
          <w:delText xml:space="preserve">that </w:delText>
        </w:r>
      </w:del>
      <w:ins w:id="635" w:author="Kezia Endsley" w:date="2013-10-20T07:57:00Z">
        <w:r w:rsidR="00917A13">
          <w:t xml:space="preserve">it </w:t>
        </w:r>
      </w:ins>
      <w:r w:rsidR="00EE5686">
        <w:t xml:space="preserve">to </w:t>
      </w:r>
      <w:ins w:id="636" w:author="Kezia Endsley" w:date="2013-10-20T07:57:00Z">
        <w:r w:rsidR="00917A13">
          <w:t>(</w:t>
        </w:r>
      </w:ins>
      <w:r w:rsidR="00B46477">
        <w:t>yup, you guessed it</w:t>
      </w:r>
      <w:ins w:id="637" w:author="Kezia Endsley" w:date="2013-10-20T07:57:00Z">
        <w:r w:rsidR="00917A13">
          <w:t>)</w:t>
        </w:r>
      </w:ins>
      <w:del w:id="638" w:author="Kezia Endsley" w:date="2013-10-20T07:57:00Z">
        <w:r w:rsidR="00B46477" w:rsidDel="00917A13">
          <w:delText>,</w:delText>
        </w:r>
      </w:del>
      <w:r w:rsidR="00B46477">
        <w:t xml:space="preserve"> </w:t>
      </w:r>
      <w:r w:rsidR="00EE5686">
        <w:t>tes</w:t>
      </w:r>
      <w:r>
        <w:t>t</w:t>
      </w:r>
      <w:r w:rsidR="00B46477">
        <w:t xml:space="preserve"> your approach</w:t>
      </w:r>
      <w:r>
        <w:t>.</w:t>
      </w:r>
      <w:r w:rsidR="000359F5">
        <w:t xml:space="preserve"> </w:t>
      </w:r>
      <w:r>
        <w:t xml:space="preserve">To split the data randomly, make use of the </w:t>
      </w:r>
      <w:r w:rsidRPr="00EE5686">
        <w:rPr>
          <w:rStyle w:val="InlineCode"/>
        </w:rPr>
        <w:t>sample()</w:t>
      </w:r>
      <w:r w:rsidR="001D6B66">
        <w:t xml:space="preserve"> command.</w:t>
      </w:r>
      <w:r w:rsidR="000359F5">
        <w:t xml:space="preserve"> </w:t>
      </w:r>
      <w:r w:rsidR="001D6B66">
        <w:t xml:space="preserve">You </w:t>
      </w:r>
      <w:r>
        <w:t xml:space="preserve">will </w:t>
      </w:r>
      <w:del w:id="639" w:author="Kezia Endsley" w:date="2013-10-20T07:57:00Z">
        <w:r w:rsidDel="00917A13">
          <w:delText xml:space="preserve">be </w:delText>
        </w:r>
      </w:del>
      <w:r>
        <w:t>pull</w:t>
      </w:r>
      <w:del w:id="640" w:author="Kezia Endsley" w:date="2013-10-20T07:57:00Z">
        <w:r w:rsidDel="00917A13">
          <w:delText>ing</w:delText>
        </w:r>
      </w:del>
      <w:r>
        <w:t xml:space="preserve"> a random sample of the indexes </w:t>
      </w:r>
      <w:ins w:id="641" w:author="Jay Jacobs" w:date="2013-11-03T11:11:00Z">
        <w:r w:rsidR="00C76D1C">
          <w:t xml:space="preserve">(the index is the location in the vector data) </w:t>
        </w:r>
      </w:ins>
      <w:r>
        <w:t xml:space="preserve">of the original data and using that </w:t>
      </w:r>
      <w:ins w:id="642" w:author="Kezia Endsley" w:date="2013-10-20T07:57:00Z">
        <w:r w:rsidR="00917A13">
          <w:t xml:space="preserve">sample </w:t>
        </w:r>
      </w:ins>
      <w:r>
        <w:t>to split into the train and test data</w:t>
      </w:r>
      <w:r w:rsidR="00EE5686">
        <w:t>.</w:t>
      </w:r>
      <w:r w:rsidR="000359F5">
        <w:t xml:space="preserve"> </w:t>
      </w:r>
      <w:del w:id="643" w:author="Kezia Endsley" w:date="2013-10-20T07:57:00Z">
        <w:r w:rsidDel="00917A13">
          <w:delText xml:space="preserve">While </w:delText>
        </w:r>
      </w:del>
      <w:ins w:id="644" w:author="Kezia Endsley" w:date="2013-10-20T07:57:00Z">
        <w:r w:rsidR="00917A13">
          <w:t>T</w:t>
        </w:r>
      </w:ins>
      <w:del w:id="645" w:author="Kezia Endsley" w:date="2013-10-20T07:57:00Z">
        <w:r w:rsidDel="00917A13">
          <w:delText>t</w:delText>
        </w:r>
      </w:del>
      <w:r>
        <w:t xml:space="preserve">here’s no definitive rule </w:t>
      </w:r>
      <w:del w:id="646" w:author="Kezia Endsley" w:date="2013-10-20T07:57:00Z">
        <w:r w:rsidDel="00917A13">
          <w:delText xml:space="preserve">on </w:delText>
        </w:r>
      </w:del>
      <w:ins w:id="647" w:author="Kezia Endsley" w:date="2013-10-20T07:57:00Z">
        <w:r w:rsidR="00917A13">
          <w:t xml:space="preserve">as to </w:t>
        </w:r>
      </w:ins>
      <w:r>
        <w:t xml:space="preserve">where to make the split (different techniques split in different ways), </w:t>
      </w:r>
      <w:ins w:id="648" w:author="Kezia Endsley" w:date="2013-10-20T07:57:00Z">
        <w:r w:rsidR="00917A13">
          <w:t xml:space="preserve">so </w:t>
        </w:r>
      </w:ins>
      <w:r w:rsidR="00A40075">
        <w:t>you</w:t>
      </w:r>
      <w:r>
        <w:t xml:space="preserve"> will simply take one</w:t>
      </w:r>
      <w:ins w:id="649" w:author="Kezia Endsley" w:date="2013-10-20T07:58:00Z">
        <w:r w:rsidR="00917A13">
          <w:t xml:space="preserve"> </w:t>
        </w:r>
      </w:ins>
      <w:del w:id="650" w:author="Kezia Endsley" w:date="2013-10-20T07:58:00Z">
        <w:r w:rsidDel="00917A13">
          <w:delText>-</w:delText>
        </w:r>
      </w:del>
      <w:r>
        <w:t>third for the test data and train the algorithm on the other two</w:t>
      </w:r>
      <w:ins w:id="651" w:author="Kezia Endsley" w:date="2013-10-20T07:58:00Z">
        <w:r w:rsidR="00917A13">
          <w:t xml:space="preserve"> </w:t>
        </w:r>
      </w:ins>
      <w:del w:id="652" w:author="Kezia Endsley" w:date="2013-10-20T07:58:00Z">
        <w:r w:rsidDel="00917A13">
          <w:delText>-</w:delText>
        </w:r>
      </w:del>
      <w:r>
        <w:t>thirds.</w:t>
      </w:r>
      <w:ins w:id="653" w:author="Jay Jacobs" w:date="2013-11-03T11:11:00Z">
        <w:r w:rsidR="00C76D1C">
          <w:t xml:space="preserve">  Since there is an element of randomness here we make the splitting repeatable </w:t>
        </w:r>
      </w:ins>
      <w:ins w:id="654" w:author="Jay Jacobs" w:date="2013-11-03T11:12:00Z">
        <w:r w:rsidR="00C76D1C">
          <w:t>by setting the seed for the random number generator.</w:t>
        </w:r>
      </w:ins>
    </w:p>
    <w:p w14:paraId="0E16EC26" w14:textId="6ED2EB9B" w:rsidR="00A63981" w:rsidRPr="00D45915" w:rsidRDefault="00A63981">
      <w:pPr>
        <w:pStyle w:val="CodeListing"/>
        <w:rPr>
          <w:ins w:id="655" w:author="Jay Jacobs" w:date="2013-11-03T11:38:00Z"/>
        </w:rPr>
        <w:pPrChange w:id="656" w:author="Jay Jacobs" w:date="2013-11-03T11:38:00Z">
          <w:pPr>
            <w:pStyle w:val="Para"/>
          </w:pPr>
        </w:pPrChange>
      </w:pPr>
      <w:ins w:id="657" w:author="Jay Jacobs" w:date="2013-11-03T11:38:00Z">
        <w:r w:rsidRPr="00FD041C">
          <w:t>Lis</w:t>
        </w:r>
        <w:r w:rsidRPr="00D45915">
          <w:t>ting 9-3</w:t>
        </w:r>
      </w:ins>
    </w:p>
    <w:p w14:paraId="206E1D29" w14:textId="77777777" w:rsidR="00A63981" w:rsidRPr="008C5E8F" w:rsidRDefault="00A63981">
      <w:pPr>
        <w:pStyle w:val="CodeSnippet"/>
        <w:shd w:val="clear" w:color="auto" w:fill="FFF8EA"/>
        <w:rPr>
          <w:ins w:id="658" w:author="Jay Jacobs" w:date="2013-11-03T11:38:00Z"/>
          <w:i/>
          <w:color w:val="9B9B9B"/>
          <w:rPrChange w:id="659" w:author="Jay Jacobs" w:date="2013-11-03T14:32:00Z">
            <w:rPr>
              <w:ins w:id="660" w:author="Jay Jacobs" w:date="2013-11-03T11:38:00Z"/>
              <w:rFonts w:ascii="Courier New" w:hAnsi="Courier New"/>
              <w:noProof/>
              <w:sz w:val="18"/>
            </w:rPr>
          </w:rPrChange>
        </w:rPr>
        <w:pPrChange w:id="661" w:author="Jay Jacobs" w:date="2013-11-03T14:37:00Z">
          <w:pPr>
            <w:pStyle w:val="Para"/>
          </w:pPr>
        </w:pPrChange>
      </w:pPr>
      <w:ins w:id="662" w:author="Jay Jacobs" w:date="2013-11-03T11:38:00Z">
        <w:r w:rsidRPr="008C5E8F">
          <w:rPr>
            <w:i/>
            <w:color w:val="9B9B9B"/>
            <w:rPrChange w:id="663" w:author="Jay Jacobs" w:date="2013-11-03T14:32:00Z">
              <w:rPr/>
            </w:rPrChange>
          </w:rPr>
          <w:t># requires package : ggplot2</w:t>
        </w:r>
      </w:ins>
    </w:p>
    <w:p w14:paraId="3B617FF1" w14:textId="77777777" w:rsidR="00A63981" w:rsidRPr="008C5E8F" w:rsidRDefault="00A63981">
      <w:pPr>
        <w:pStyle w:val="CodeSnippet"/>
        <w:shd w:val="clear" w:color="auto" w:fill="FFF8EA"/>
        <w:rPr>
          <w:ins w:id="664" w:author="Jay Jacobs" w:date="2013-11-03T11:38:00Z"/>
          <w:i/>
          <w:color w:val="9B9B9B"/>
          <w:rPrChange w:id="665" w:author="Jay Jacobs" w:date="2013-11-03T14:32:00Z">
            <w:rPr>
              <w:ins w:id="666" w:author="Jay Jacobs" w:date="2013-11-03T11:38:00Z"/>
              <w:rFonts w:ascii="Courier New" w:hAnsi="Courier New"/>
              <w:noProof/>
              <w:sz w:val="18"/>
            </w:rPr>
          </w:rPrChange>
        </w:rPr>
        <w:pPrChange w:id="667" w:author="Jay Jacobs" w:date="2013-11-03T14:37:00Z">
          <w:pPr>
            <w:pStyle w:val="Para"/>
          </w:pPr>
        </w:pPrChange>
      </w:pPr>
      <w:ins w:id="668" w:author="Jay Jacobs" w:date="2013-11-03T11:38:00Z">
        <w:r w:rsidRPr="008C5E8F">
          <w:rPr>
            <w:i/>
            <w:color w:val="9B9B9B"/>
            <w:rPrChange w:id="669" w:author="Jay Jacobs" w:date="2013-11-03T14:32:00Z">
              <w:rPr/>
            </w:rPrChange>
          </w:rPr>
          <w:t># requires object: memproc (9-1)</w:t>
        </w:r>
      </w:ins>
    </w:p>
    <w:p w14:paraId="2676166C" w14:textId="77777777" w:rsidR="00A63981" w:rsidRPr="008C5E8F" w:rsidRDefault="00A63981">
      <w:pPr>
        <w:pStyle w:val="CodeSnippet"/>
        <w:shd w:val="clear" w:color="auto" w:fill="FFF8EA"/>
        <w:rPr>
          <w:ins w:id="670" w:author="Jay Jacobs" w:date="2013-11-03T11:38:00Z"/>
          <w:i/>
          <w:color w:val="9B9B9B"/>
          <w:rPrChange w:id="671" w:author="Jay Jacobs" w:date="2013-11-03T14:32:00Z">
            <w:rPr>
              <w:ins w:id="672" w:author="Jay Jacobs" w:date="2013-11-03T11:38:00Z"/>
              <w:rFonts w:ascii="Courier New" w:hAnsi="Courier New"/>
              <w:noProof/>
              <w:sz w:val="18"/>
            </w:rPr>
          </w:rPrChange>
        </w:rPr>
        <w:pPrChange w:id="673" w:author="Jay Jacobs" w:date="2013-11-03T14:37:00Z">
          <w:pPr>
            <w:pStyle w:val="Para"/>
          </w:pPr>
        </w:pPrChange>
      </w:pPr>
      <w:ins w:id="674" w:author="Jay Jacobs" w:date="2013-11-03T11:38:00Z">
        <w:r w:rsidRPr="008C5E8F">
          <w:rPr>
            <w:i/>
            <w:color w:val="9B9B9B"/>
            <w:rPrChange w:id="675" w:author="Jay Jacobs" w:date="2013-11-03T14:32:00Z">
              <w:rPr/>
            </w:rPrChange>
          </w:rPr>
          <w:t># make this repeatable</w:t>
        </w:r>
      </w:ins>
    </w:p>
    <w:p w14:paraId="1B46E6DB" w14:textId="77777777" w:rsidR="00A63981" w:rsidRPr="009032F2" w:rsidRDefault="00A63981">
      <w:pPr>
        <w:pStyle w:val="CodeSnippet"/>
        <w:shd w:val="clear" w:color="auto" w:fill="FFF8EA"/>
        <w:rPr>
          <w:ins w:id="676" w:author="Jay Jacobs" w:date="2013-11-03T11:38:00Z"/>
          <w:color w:val="800026"/>
          <w:rPrChange w:id="677" w:author="Jay Jacobs" w:date="2013-11-03T14:34:00Z">
            <w:rPr>
              <w:ins w:id="678" w:author="Jay Jacobs" w:date="2013-11-03T11:38:00Z"/>
              <w:rFonts w:ascii="Courier New" w:hAnsi="Courier New"/>
              <w:noProof/>
              <w:sz w:val="18"/>
            </w:rPr>
          </w:rPrChange>
        </w:rPr>
        <w:pPrChange w:id="679" w:author="Jay Jacobs" w:date="2013-11-03T14:37:00Z">
          <w:pPr>
            <w:pStyle w:val="Para"/>
          </w:pPr>
        </w:pPrChange>
      </w:pPr>
      <w:ins w:id="680" w:author="Jay Jacobs" w:date="2013-11-03T11:38:00Z">
        <w:r w:rsidRPr="009032F2">
          <w:rPr>
            <w:color w:val="800026"/>
            <w:rPrChange w:id="681" w:author="Jay Jacobs" w:date="2013-11-03T14:34:00Z">
              <w:rPr/>
            </w:rPrChange>
          </w:rPr>
          <w:t>set.seed(1492)</w:t>
        </w:r>
      </w:ins>
    </w:p>
    <w:p w14:paraId="0A132D30" w14:textId="6E10CC31" w:rsidR="00A63981" w:rsidRPr="008C5E8F" w:rsidRDefault="00A63981">
      <w:pPr>
        <w:pStyle w:val="CodeSnippet"/>
        <w:shd w:val="clear" w:color="auto" w:fill="FFF8EA"/>
        <w:rPr>
          <w:ins w:id="682" w:author="Jay Jacobs" w:date="2013-11-03T11:38:00Z"/>
          <w:i/>
          <w:color w:val="9B9B9B"/>
          <w:rPrChange w:id="683" w:author="Jay Jacobs" w:date="2013-11-03T14:32:00Z">
            <w:rPr>
              <w:ins w:id="684" w:author="Jay Jacobs" w:date="2013-11-03T11:38:00Z"/>
            </w:rPr>
          </w:rPrChange>
        </w:rPr>
        <w:pPrChange w:id="685" w:author="Jay Jacobs" w:date="2013-11-03T14:37:00Z">
          <w:pPr>
            <w:pStyle w:val="Para"/>
          </w:pPr>
        </w:pPrChange>
      </w:pPr>
      <w:ins w:id="686" w:author="Jay Jacobs" w:date="2013-11-03T11:38:00Z">
        <w:r w:rsidRPr="008C5E8F">
          <w:rPr>
            <w:i/>
            <w:color w:val="9B9B9B"/>
            <w:rPrChange w:id="687" w:author="Jay Jacobs" w:date="2013-11-03T14:32:00Z">
              <w:rPr/>
            </w:rPrChange>
          </w:rPr>
          <w:t># count how many in the overall sample</w:t>
        </w:r>
      </w:ins>
    </w:p>
    <w:p w14:paraId="1CB944CF" w14:textId="77777777" w:rsidR="00A63981" w:rsidRPr="009032F2" w:rsidRDefault="00A63981">
      <w:pPr>
        <w:pStyle w:val="CodeSnippet"/>
        <w:shd w:val="clear" w:color="auto" w:fill="FFF8EA"/>
        <w:rPr>
          <w:ins w:id="688" w:author="Jay Jacobs" w:date="2013-11-03T11:38:00Z"/>
          <w:color w:val="800026"/>
          <w:rPrChange w:id="689" w:author="Jay Jacobs" w:date="2013-11-03T14:34:00Z">
            <w:rPr>
              <w:ins w:id="690" w:author="Jay Jacobs" w:date="2013-11-03T11:38:00Z"/>
            </w:rPr>
          </w:rPrChange>
        </w:rPr>
        <w:pPrChange w:id="691" w:author="Jay Jacobs" w:date="2013-11-03T14:37:00Z">
          <w:pPr>
            <w:pStyle w:val="Para"/>
          </w:pPr>
        </w:pPrChange>
      </w:pPr>
      <w:ins w:id="692" w:author="Jay Jacobs" w:date="2013-11-03T11:38:00Z">
        <w:r w:rsidRPr="009032F2">
          <w:rPr>
            <w:color w:val="800026"/>
            <w:rPrChange w:id="693" w:author="Jay Jacobs" w:date="2013-11-03T14:34:00Z">
              <w:rPr/>
            </w:rPrChange>
          </w:rPr>
          <w:t>n &lt;- nrow(memproc)</w:t>
        </w:r>
      </w:ins>
    </w:p>
    <w:p w14:paraId="0A917FC9" w14:textId="77777777" w:rsidR="00A63981" w:rsidRPr="008C5E8F" w:rsidRDefault="00A63981">
      <w:pPr>
        <w:pStyle w:val="CodeSnippet"/>
        <w:shd w:val="clear" w:color="auto" w:fill="FFF8EA"/>
        <w:rPr>
          <w:ins w:id="694" w:author="Jay Jacobs" w:date="2013-11-03T11:38:00Z"/>
          <w:i/>
          <w:color w:val="9B9B9B"/>
          <w:rPrChange w:id="695" w:author="Jay Jacobs" w:date="2013-11-03T14:32:00Z">
            <w:rPr>
              <w:ins w:id="696" w:author="Jay Jacobs" w:date="2013-11-03T11:38:00Z"/>
              <w:rFonts w:ascii="Courier New" w:hAnsi="Courier New"/>
              <w:noProof/>
              <w:sz w:val="18"/>
            </w:rPr>
          </w:rPrChange>
        </w:rPr>
        <w:pPrChange w:id="697" w:author="Jay Jacobs" w:date="2013-11-03T14:37:00Z">
          <w:pPr>
            <w:pStyle w:val="Para"/>
          </w:pPr>
        </w:pPrChange>
      </w:pPr>
      <w:ins w:id="698" w:author="Jay Jacobs" w:date="2013-11-03T11:38:00Z">
        <w:r w:rsidRPr="008C5E8F">
          <w:rPr>
            <w:i/>
            <w:color w:val="9B9B9B"/>
            <w:rPrChange w:id="699" w:author="Jay Jacobs" w:date="2013-11-03T14:32:00Z">
              <w:rPr/>
            </w:rPrChange>
          </w:rPr>
          <w:t># set the test.size to be 1/3rd</w:t>
        </w:r>
      </w:ins>
    </w:p>
    <w:p w14:paraId="0ADFF98C" w14:textId="77777777" w:rsidR="00A63981" w:rsidRPr="009032F2" w:rsidRDefault="00A63981">
      <w:pPr>
        <w:pStyle w:val="CodeSnippet"/>
        <w:shd w:val="clear" w:color="auto" w:fill="FFF8EA"/>
        <w:rPr>
          <w:ins w:id="700" w:author="Jay Jacobs" w:date="2013-11-03T11:38:00Z"/>
          <w:color w:val="800026"/>
          <w:rPrChange w:id="701" w:author="Jay Jacobs" w:date="2013-11-03T14:34:00Z">
            <w:rPr>
              <w:ins w:id="702" w:author="Jay Jacobs" w:date="2013-11-03T11:38:00Z"/>
              <w:rFonts w:ascii="Courier New" w:hAnsi="Courier New"/>
              <w:noProof/>
              <w:sz w:val="18"/>
            </w:rPr>
          </w:rPrChange>
        </w:rPr>
        <w:pPrChange w:id="703" w:author="Jay Jacobs" w:date="2013-11-03T14:37:00Z">
          <w:pPr>
            <w:pStyle w:val="Para"/>
          </w:pPr>
        </w:pPrChange>
      </w:pPr>
      <w:ins w:id="704" w:author="Jay Jacobs" w:date="2013-11-03T11:38:00Z">
        <w:r w:rsidRPr="009032F2">
          <w:rPr>
            <w:color w:val="800026"/>
            <w:rPrChange w:id="705" w:author="Jay Jacobs" w:date="2013-11-03T14:34:00Z">
              <w:rPr/>
            </w:rPrChange>
          </w:rPr>
          <w:t>test.size &lt;- as.integer(n/3)</w:t>
        </w:r>
      </w:ins>
    </w:p>
    <w:p w14:paraId="4D7513D3" w14:textId="77777777" w:rsidR="00A63981" w:rsidRPr="008C5E8F" w:rsidRDefault="00A63981">
      <w:pPr>
        <w:pStyle w:val="CodeSnippet"/>
        <w:shd w:val="clear" w:color="auto" w:fill="FFF8EA"/>
        <w:rPr>
          <w:ins w:id="706" w:author="Jay Jacobs" w:date="2013-11-03T11:38:00Z"/>
          <w:i/>
          <w:color w:val="9B9B9B"/>
          <w:rPrChange w:id="707" w:author="Jay Jacobs" w:date="2013-11-03T14:32:00Z">
            <w:rPr>
              <w:ins w:id="708" w:author="Jay Jacobs" w:date="2013-11-03T11:38:00Z"/>
              <w:rFonts w:ascii="Courier New" w:hAnsi="Courier New"/>
              <w:noProof/>
              <w:sz w:val="18"/>
            </w:rPr>
          </w:rPrChange>
        </w:rPr>
        <w:pPrChange w:id="709" w:author="Jay Jacobs" w:date="2013-11-03T14:37:00Z">
          <w:pPr>
            <w:pStyle w:val="Para"/>
          </w:pPr>
        </w:pPrChange>
      </w:pPr>
      <w:ins w:id="710" w:author="Jay Jacobs" w:date="2013-11-03T11:38:00Z">
        <w:r w:rsidRPr="008C5E8F">
          <w:rPr>
            <w:i/>
            <w:color w:val="9B9B9B"/>
            <w:rPrChange w:id="711" w:author="Jay Jacobs" w:date="2013-11-03T14:32:00Z">
              <w:rPr/>
            </w:rPrChange>
          </w:rPr>
          <w:t># randomly sample the rows for test set</w:t>
        </w:r>
      </w:ins>
    </w:p>
    <w:p w14:paraId="1F8666B0" w14:textId="77777777" w:rsidR="00A63981" w:rsidRPr="009032F2" w:rsidRDefault="00A63981">
      <w:pPr>
        <w:pStyle w:val="CodeSnippet"/>
        <w:shd w:val="clear" w:color="auto" w:fill="FFF8EA"/>
        <w:rPr>
          <w:ins w:id="712" w:author="Jay Jacobs" w:date="2013-11-03T11:38:00Z"/>
          <w:color w:val="800026"/>
          <w:rPrChange w:id="713" w:author="Jay Jacobs" w:date="2013-11-03T14:34:00Z">
            <w:rPr>
              <w:ins w:id="714" w:author="Jay Jacobs" w:date="2013-11-03T11:38:00Z"/>
              <w:rFonts w:ascii="Courier New" w:hAnsi="Courier New"/>
              <w:noProof/>
              <w:sz w:val="18"/>
            </w:rPr>
          </w:rPrChange>
        </w:rPr>
        <w:pPrChange w:id="715" w:author="Jay Jacobs" w:date="2013-11-03T14:37:00Z">
          <w:pPr>
            <w:pStyle w:val="Para"/>
          </w:pPr>
        </w:pPrChange>
      </w:pPr>
      <w:ins w:id="716" w:author="Jay Jacobs" w:date="2013-11-03T11:38:00Z">
        <w:r w:rsidRPr="009032F2">
          <w:rPr>
            <w:color w:val="800026"/>
            <w:rPrChange w:id="717" w:author="Jay Jacobs" w:date="2013-11-03T14:34:00Z">
              <w:rPr/>
            </w:rPrChange>
          </w:rPr>
          <w:t>testset &lt;- sample(n, test.size)</w:t>
        </w:r>
      </w:ins>
    </w:p>
    <w:p w14:paraId="021E2A09" w14:textId="77777777" w:rsidR="00A63981" w:rsidRPr="008C5E8F" w:rsidRDefault="00A63981">
      <w:pPr>
        <w:pStyle w:val="CodeSnippet"/>
        <w:shd w:val="clear" w:color="auto" w:fill="FFF8EA"/>
        <w:rPr>
          <w:ins w:id="718" w:author="Jay Jacobs" w:date="2013-11-03T11:38:00Z"/>
          <w:i/>
          <w:color w:val="9B9B9B"/>
          <w:rPrChange w:id="719" w:author="Jay Jacobs" w:date="2013-11-03T14:32:00Z">
            <w:rPr>
              <w:ins w:id="720" w:author="Jay Jacobs" w:date="2013-11-03T11:38:00Z"/>
              <w:rFonts w:ascii="Courier New" w:hAnsi="Courier New"/>
              <w:noProof/>
              <w:sz w:val="18"/>
            </w:rPr>
          </w:rPrChange>
        </w:rPr>
        <w:pPrChange w:id="721" w:author="Jay Jacobs" w:date="2013-11-03T14:37:00Z">
          <w:pPr>
            <w:pStyle w:val="Para"/>
          </w:pPr>
        </w:pPrChange>
      </w:pPr>
      <w:ins w:id="722" w:author="Jay Jacobs" w:date="2013-11-03T11:38:00Z">
        <w:r w:rsidRPr="008C5E8F">
          <w:rPr>
            <w:i/>
            <w:color w:val="9B9B9B"/>
            <w:rPrChange w:id="723" w:author="Jay Jacobs" w:date="2013-11-03T14:32:00Z">
              <w:rPr/>
            </w:rPrChange>
          </w:rPr>
          <w:t># now split the data into test and train</w:t>
        </w:r>
      </w:ins>
    </w:p>
    <w:p w14:paraId="5A3F424E" w14:textId="77777777" w:rsidR="00A63981" w:rsidRPr="009032F2" w:rsidRDefault="00A63981">
      <w:pPr>
        <w:pStyle w:val="CodeSnippet"/>
        <w:shd w:val="clear" w:color="auto" w:fill="FFF8EA"/>
        <w:rPr>
          <w:ins w:id="724" w:author="Jay Jacobs" w:date="2013-11-03T11:38:00Z"/>
          <w:color w:val="800026"/>
          <w:rPrChange w:id="725" w:author="Jay Jacobs" w:date="2013-11-03T14:34:00Z">
            <w:rPr>
              <w:ins w:id="726" w:author="Jay Jacobs" w:date="2013-11-03T11:38:00Z"/>
              <w:rFonts w:ascii="Courier New" w:hAnsi="Courier New"/>
              <w:noProof/>
              <w:sz w:val="18"/>
            </w:rPr>
          </w:rPrChange>
        </w:rPr>
        <w:pPrChange w:id="727" w:author="Jay Jacobs" w:date="2013-11-03T14:37:00Z">
          <w:pPr>
            <w:pStyle w:val="Para"/>
          </w:pPr>
        </w:pPrChange>
      </w:pPr>
      <w:ins w:id="728" w:author="Jay Jacobs" w:date="2013-11-03T11:38:00Z">
        <w:r w:rsidRPr="009032F2">
          <w:rPr>
            <w:color w:val="800026"/>
            <w:rPrChange w:id="729" w:author="Jay Jacobs" w:date="2013-11-03T14:34:00Z">
              <w:rPr/>
            </w:rPrChange>
          </w:rPr>
          <w:t>test &lt;- memproc[testset, ]</w:t>
        </w:r>
      </w:ins>
    </w:p>
    <w:p w14:paraId="6884D0FD" w14:textId="77777777" w:rsidR="00A63981" w:rsidRPr="009032F2" w:rsidRDefault="00A63981">
      <w:pPr>
        <w:pStyle w:val="CodeSnippet"/>
        <w:shd w:val="clear" w:color="auto" w:fill="FFF8EA"/>
        <w:rPr>
          <w:ins w:id="730" w:author="Jay Jacobs" w:date="2013-11-03T11:38:00Z"/>
          <w:color w:val="800026"/>
          <w:rPrChange w:id="731" w:author="Jay Jacobs" w:date="2013-11-03T14:34:00Z">
            <w:rPr>
              <w:ins w:id="732" w:author="Jay Jacobs" w:date="2013-11-03T11:38:00Z"/>
              <w:rFonts w:ascii="Courier New" w:hAnsi="Courier New"/>
              <w:noProof/>
              <w:sz w:val="18"/>
            </w:rPr>
          </w:rPrChange>
        </w:rPr>
        <w:pPrChange w:id="733" w:author="Jay Jacobs" w:date="2013-11-03T14:37:00Z">
          <w:pPr>
            <w:pStyle w:val="Para"/>
          </w:pPr>
        </w:pPrChange>
      </w:pPr>
      <w:ins w:id="734" w:author="Jay Jacobs" w:date="2013-11-03T11:38:00Z">
        <w:r w:rsidRPr="009032F2">
          <w:rPr>
            <w:color w:val="800026"/>
            <w:rPrChange w:id="735" w:author="Jay Jacobs" w:date="2013-11-03T14:34:00Z">
              <w:rPr/>
            </w:rPrChange>
          </w:rPr>
          <w:t>train &lt;- memproc[-testset, ]</w:t>
        </w:r>
      </w:ins>
    </w:p>
    <w:p w14:paraId="0EE03330" w14:textId="4A5273F8" w:rsidR="00EE5686" w:rsidRPr="002573CB" w:rsidDel="00A63981" w:rsidRDefault="00EE5686" w:rsidP="00A63981">
      <w:pPr>
        <w:pStyle w:val="CodeSnippet"/>
        <w:rPr>
          <w:del w:id="736" w:author="Jay Jacobs" w:date="2013-11-03T11:38:00Z"/>
          <w:highlight w:val="green"/>
          <w:rPrChange w:id="737" w:author="Kent, Kevin - Indianapolis" w:date="2013-10-31T10:20:00Z">
            <w:rPr>
              <w:del w:id="738" w:author="Jay Jacobs" w:date="2013-11-03T11:38:00Z"/>
            </w:rPr>
          </w:rPrChange>
        </w:rPr>
      </w:pPr>
      <w:del w:id="739" w:author="Jay Jacobs" w:date="2013-11-03T11:38:00Z">
        <w:r w:rsidRPr="002573CB" w:rsidDel="00A63981">
          <w:rPr>
            <w:highlight w:val="green"/>
            <w:rPrChange w:id="740" w:author="Kent, Kevin - Indianapolis" w:date="2013-10-31T10:20:00Z">
              <w:rPr/>
            </w:rPrChange>
          </w:rPr>
          <w:lastRenderedPageBreak/>
          <w:delText># make this repeatable</w:delText>
        </w:r>
      </w:del>
    </w:p>
    <w:p w14:paraId="4A185E6D" w14:textId="49084788" w:rsidR="00EE5686" w:rsidRPr="002573CB" w:rsidDel="00A63981" w:rsidRDefault="00EE5686" w:rsidP="00EE5686">
      <w:pPr>
        <w:pStyle w:val="CodeSnippet"/>
        <w:rPr>
          <w:del w:id="741" w:author="Jay Jacobs" w:date="2013-11-03T11:38:00Z"/>
          <w:b/>
          <w:highlight w:val="green"/>
          <w:rPrChange w:id="742" w:author="Kent, Kevin - Indianapolis" w:date="2013-10-31T10:20:00Z">
            <w:rPr>
              <w:del w:id="743" w:author="Jay Jacobs" w:date="2013-11-03T11:38:00Z"/>
              <w:b/>
            </w:rPr>
          </w:rPrChange>
        </w:rPr>
      </w:pPr>
      <w:del w:id="744" w:author="Jay Jacobs" w:date="2013-11-03T11:38:00Z">
        <w:r w:rsidRPr="002573CB" w:rsidDel="00A63981">
          <w:rPr>
            <w:b/>
            <w:highlight w:val="green"/>
            <w:rPrChange w:id="745" w:author="Kent, Kevin - Indianapolis" w:date="2013-10-31T10:20:00Z">
              <w:rPr>
                <w:b/>
              </w:rPr>
            </w:rPrChange>
          </w:rPr>
          <w:delText>set.seed(1492)</w:delText>
        </w:r>
      </w:del>
    </w:p>
    <w:p w14:paraId="23EB58F6" w14:textId="5DAD1514" w:rsidR="00BD0E24" w:rsidRPr="002573CB" w:rsidDel="00A63981" w:rsidRDefault="00BD0E24" w:rsidP="00EE5686">
      <w:pPr>
        <w:pStyle w:val="CodeSnippet"/>
        <w:rPr>
          <w:del w:id="746" w:author="Jay Jacobs" w:date="2013-11-03T11:38:00Z"/>
          <w:highlight w:val="green"/>
          <w:rPrChange w:id="747" w:author="Kent, Kevin - Indianapolis" w:date="2013-10-31T10:20:00Z">
            <w:rPr>
              <w:del w:id="748" w:author="Jay Jacobs" w:date="2013-11-03T11:38:00Z"/>
            </w:rPr>
          </w:rPrChange>
        </w:rPr>
      </w:pPr>
      <w:del w:id="749" w:author="Jay Jacobs" w:date="2013-11-03T11:38:00Z">
        <w:r w:rsidRPr="002573CB" w:rsidDel="00A63981">
          <w:rPr>
            <w:highlight w:val="green"/>
            <w:rPrChange w:id="750" w:author="Kent, Kevin - Indianapolis" w:date="2013-10-31T10:20:00Z">
              <w:rPr/>
            </w:rPrChange>
          </w:rPr>
          <w:delText># get how many in the overall sample</w:delText>
        </w:r>
      </w:del>
    </w:p>
    <w:p w14:paraId="16C09549" w14:textId="540E96F3" w:rsidR="00EE5686" w:rsidRPr="002573CB" w:rsidDel="00A63981" w:rsidRDefault="00EE5686" w:rsidP="00EE5686">
      <w:pPr>
        <w:pStyle w:val="CodeSnippet"/>
        <w:rPr>
          <w:del w:id="751" w:author="Jay Jacobs" w:date="2013-11-03T11:38:00Z"/>
          <w:b/>
          <w:highlight w:val="green"/>
          <w:rPrChange w:id="752" w:author="Kent, Kevin - Indianapolis" w:date="2013-10-31T10:20:00Z">
            <w:rPr>
              <w:del w:id="753" w:author="Jay Jacobs" w:date="2013-11-03T11:38:00Z"/>
              <w:b/>
            </w:rPr>
          </w:rPrChange>
        </w:rPr>
      </w:pPr>
      <w:del w:id="754" w:author="Jay Jacobs" w:date="2013-11-03T11:38:00Z">
        <w:r w:rsidRPr="002573CB" w:rsidDel="00A63981">
          <w:rPr>
            <w:b/>
            <w:highlight w:val="green"/>
            <w:rPrChange w:id="755" w:author="Kent, Kevin - Indianapolis" w:date="2013-10-31T10:20:00Z">
              <w:rPr>
                <w:b/>
              </w:rPr>
            </w:rPrChange>
          </w:rPr>
          <w:delText>n &lt;- nrow(memproc)</w:delText>
        </w:r>
      </w:del>
    </w:p>
    <w:p w14:paraId="752BC2AB" w14:textId="4EC1DDB0" w:rsidR="00BD0E24" w:rsidRPr="002573CB" w:rsidDel="00A63981" w:rsidRDefault="00BD0E24" w:rsidP="00EE5686">
      <w:pPr>
        <w:pStyle w:val="CodeSnippet"/>
        <w:rPr>
          <w:del w:id="756" w:author="Jay Jacobs" w:date="2013-11-03T11:38:00Z"/>
          <w:highlight w:val="green"/>
          <w:rPrChange w:id="757" w:author="Kent, Kevin - Indianapolis" w:date="2013-10-31T10:20:00Z">
            <w:rPr>
              <w:del w:id="758" w:author="Jay Jacobs" w:date="2013-11-03T11:38:00Z"/>
            </w:rPr>
          </w:rPrChange>
        </w:rPr>
      </w:pPr>
      <w:del w:id="759" w:author="Jay Jacobs" w:date="2013-11-03T11:38:00Z">
        <w:r w:rsidRPr="002573CB" w:rsidDel="00A63981">
          <w:rPr>
            <w:highlight w:val="green"/>
            <w:rPrChange w:id="760" w:author="Kent, Kevin - Indianapolis" w:date="2013-10-31T10:20:00Z">
              <w:rPr/>
            </w:rPrChange>
          </w:rPr>
          <w:delText># set the test.size to be 1/3rd</w:delText>
        </w:r>
      </w:del>
    </w:p>
    <w:p w14:paraId="2AD82052" w14:textId="27E05432" w:rsidR="00EE5686" w:rsidRPr="002573CB" w:rsidDel="00A63981" w:rsidRDefault="00BD0E24" w:rsidP="00EE5686">
      <w:pPr>
        <w:pStyle w:val="CodeSnippet"/>
        <w:rPr>
          <w:del w:id="761" w:author="Jay Jacobs" w:date="2013-11-03T11:38:00Z"/>
          <w:b/>
          <w:highlight w:val="green"/>
          <w:rPrChange w:id="762" w:author="Kent, Kevin - Indianapolis" w:date="2013-10-31T10:20:00Z">
            <w:rPr>
              <w:del w:id="763" w:author="Jay Jacobs" w:date="2013-11-03T11:38:00Z"/>
              <w:b/>
            </w:rPr>
          </w:rPrChange>
        </w:rPr>
      </w:pPr>
      <w:del w:id="764" w:author="Jay Jacobs" w:date="2013-11-03T11:38:00Z">
        <w:r w:rsidRPr="002573CB" w:rsidDel="00A63981">
          <w:rPr>
            <w:b/>
            <w:highlight w:val="green"/>
            <w:rPrChange w:id="765" w:author="Kent, Kevin - Indianapolis" w:date="2013-10-31T10:20:00Z">
              <w:rPr>
                <w:b/>
              </w:rPr>
            </w:rPrChange>
          </w:rPr>
          <w:delText>test</w:delText>
        </w:r>
        <w:r w:rsidR="00EE5686" w:rsidRPr="002573CB" w:rsidDel="00A63981">
          <w:rPr>
            <w:b/>
            <w:highlight w:val="green"/>
            <w:rPrChange w:id="766" w:author="Kent, Kevin - Indianapolis" w:date="2013-10-31T10:20:00Z">
              <w:rPr>
                <w:b/>
              </w:rPr>
            </w:rPrChange>
          </w:rPr>
          <w:delText>.size &lt;- as.integer(n/3)</w:delText>
        </w:r>
      </w:del>
    </w:p>
    <w:p w14:paraId="405CA98E" w14:textId="640AC0E1" w:rsidR="00BD0E24" w:rsidRPr="002573CB" w:rsidDel="00A63981" w:rsidRDefault="00BD0E24" w:rsidP="00EE5686">
      <w:pPr>
        <w:pStyle w:val="CodeSnippet"/>
        <w:rPr>
          <w:del w:id="767" w:author="Jay Jacobs" w:date="2013-11-03T11:38:00Z"/>
          <w:highlight w:val="green"/>
          <w:rPrChange w:id="768" w:author="Kent, Kevin - Indianapolis" w:date="2013-10-31T10:20:00Z">
            <w:rPr>
              <w:del w:id="769" w:author="Jay Jacobs" w:date="2013-11-03T11:38:00Z"/>
            </w:rPr>
          </w:rPrChange>
        </w:rPr>
      </w:pPr>
      <w:del w:id="770" w:author="Jay Jacobs" w:date="2013-11-03T11:38:00Z">
        <w:r w:rsidRPr="002573CB" w:rsidDel="00A63981">
          <w:rPr>
            <w:highlight w:val="green"/>
            <w:rPrChange w:id="771" w:author="Kent, Kevin - Indianapolis" w:date="2013-10-31T10:20:00Z">
              <w:rPr/>
            </w:rPrChange>
          </w:rPr>
          <w:delText># randomly sample the rows for test set</w:delText>
        </w:r>
      </w:del>
    </w:p>
    <w:p w14:paraId="3DE1762A" w14:textId="64E5C6F0" w:rsidR="00EE5686" w:rsidRPr="002573CB" w:rsidDel="00A63981" w:rsidRDefault="00EE5686" w:rsidP="00EE5686">
      <w:pPr>
        <w:pStyle w:val="CodeSnippet"/>
        <w:rPr>
          <w:del w:id="772" w:author="Jay Jacobs" w:date="2013-11-03T11:38:00Z"/>
          <w:b/>
          <w:highlight w:val="green"/>
          <w:rPrChange w:id="773" w:author="Kent, Kevin - Indianapolis" w:date="2013-10-31T10:20:00Z">
            <w:rPr>
              <w:del w:id="774" w:author="Jay Jacobs" w:date="2013-11-03T11:38:00Z"/>
              <w:b/>
            </w:rPr>
          </w:rPrChange>
        </w:rPr>
      </w:pPr>
      <w:del w:id="775" w:author="Jay Jacobs" w:date="2013-11-03T11:38:00Z">
        <w:r w:rsidRPr="002573CB" w:rsidDel="00A63981">
          <w:rPr>
            <w:b/>
            <w:highlight w:val="green"/>
            <w:rPrChange w:id="776" w:author="Kent, Kevin - Indianapolis" w:date="2013-10-31T10:20:00Z">
              <w:rPr>
                <w:b/>
              </w:rPr>
            </w:rPrChange>
          </w:rPr>
          <w:delText xml:space="preserve">testset &lt;- sample(n, </w:delText>
        </w:r>
        <w:r w:rsidR="007F5063" w:rsidRPr="002573CB" w:rsidDel="00A63981">
          <w:rPr>
            <w:b/>
            <w:highlight w:val="green"/>
            <w:rPrChange w:id="777" w:author="Kent, Kevin - Indianapolis" w:date="2013-10-31T10:20:00Z">
              <w:rPr>
                <w:b/>
              </w:rPr>
            </w:rPrChange>
          </w:rPr>
          <w:delText>size=</w:delText>
        </w:r>
        <w:r w:rsidR="00BD0E24" w:rsidRPr="002573CB" w:rsidDel="00A63981">
          <w:rPr>
            <w:b/>
            <w:highlight w:val="green"/>
            <w:rPrChange w:id="778" w:author="Kent, Kevin - Indianapolis" w:date="2013-10-31T10:20:00Z">
              <w:rPr>
                <w:b/>
              </w:rPr>
            </w:rPrChange>
          </w:rPr>
          <w:delText>test</w:delText>
        </w:r>
        <w:r w:rsidRPr="002573CB" w:rsidDel="00A63981">
          <w:rPr>
            <w:b/>
            <w:highlight w:val="green"/>
            <w:rPrChange w:id="779" w:author="Kent, Kevin - Indianapolis" w:date="2013-10-31T10:20:00Z">
              <w:rPr>
                <w:b/>
              </w:rPr>
            </w:rPrChange>
          </w:rPr>
          <w:delText>.size)</w:delText>
        </w:r>
      </w:del>
    </w:p>
    <w:p w14:paraId="0D7F1156" w14:textId="5E0DC1DF" w:rsidR="00EE5686" w:rsidRPr="002573CB" w:rsidDel="00A63981" w:rsidRDefault="00EE5686" w:rsidP="00EE5686">
      <w:pPr>
        <w:pStyle w:val="CodeSnippet"/>
        <w:rPr>
          <w:del w:id="780" w:author="Jay Jacobs" w:date="2013-11-03T11:38:00Z"/>
          <w:highlight w:val="green"/>
          <w:rPrChange w:id="781" w:author="Kent, Kevin - Indianapolis" w:date="2013-10-31T10:20:00Z">
            <w:rPr>
              <w:del w:id="782" w:author="Jay Jacobs" w:date="2013-11-03T11:38:00Z"/>
            </w:rPr>
          </w:rPrChange>
        </w:rPr>
      </w:pPr>
    </w:p>
    <w:p w14:paraId="5EC8CF2E" w14:textId="79A90C6E" w:rsidR="00EE5686" w:rsidRPr="002573CB" w:rsidDel="00A63981" w:rsidRDefault="00EE5686" w:rsidP="00EE5686">
      <w:pPr>
        <w:pStyle w:val="CodeSnippet"/>
        <w:rPr>
          <w:del w:id="783" w:author="Jay Jacobs" w:date="2013-11-03T11:38:00Z"/>
          <w:highlight w:val="green"/>
          <w:rPrChange w:id="784" w:author="Kent, Kevin - Indianapolis" w:date="2013-10-31T10:20:00Z">
            <w:rPr>
              <w:del w:id="785" w:author="Jay Jacobs" w:date="2013-11-03T11:38:00Z"/>
            </w:rPr>
          </w:rPrChange>
        </w:rPr>
      </w:pPr>
      <w:del w:id="786" w:author="Jay Jacobs" w:date="2013-11-03T11:38:00Z">
        <w:r w:rsidRPr="002573CB" w:rsidDel="00A63981">
          <w:rPr>
            <w:highlight w:val="green"/>
            <w:rPrChange w:id="787" w:author="Kent, Kevin - Indianapolis" w:date="2013-10-31T10:20:00Z">
              <w:rPr/>
            </w:rPrChange>
          </w:rPr>
          <w:delText># now split the data</w:delText>
        </w:r>
        <w:r w:rsidR="00BD0E24" w:rsidRPr="002573CB" w:rsidDel="00A63981">
          <w:rPr>
            <w:highlight w:val="green"/>
            <w:rPrChange w:id="788" w:author="Kent, Kevin - Indianapolis" w:date="2013-10-31T10:20:00Z">
              <w:rPr/>
            </w:rPrChange>
          </w:rPr>
          <w:delText xml:space="preserve"> into test and train</w:delText>
        </w:r>
      </w:del>
    </w:p>
    <w:p w14:paraId="58C107BA" w14:textId="654EE0EE" w:rsidR="00EE5686" w:rsidRPr="002573CB" w:rsidDel="00A63981" w:rsidRDefault="00EE5686" w:rsidP="00EE5686">
      <w:pPr>
        <w:pStyle w:val="CodeSnippet"/>
        <w:rPr>
          <w:del w:id="789" w:author="Jay Jacobs" w:date="2013-11-03T11:38:00Z"/>
          <w:b/>
          <w:highlight w:val="green"/>
          <w:rPrChange w:id="790" w:author="Kent, Kevin - Indianapolis" w:date="2013-10-31T10:20:00Z">
            <w:rPr>
              <w:del w:id="791" w:author="Jay Jacobs" w:date="2013-11-03T11:38:00Z"/>
              <w:b/>
            </w:rPr>
          </w:rPrChange>
        </w:rPr>
      </w:pPr>
      <w:del w:id="792" w:author="Jay Jacobs" w:date="2013-11-03T11:38:00Z">
        <w:r w:rsidRPr="002573CB" w:rsidDel="00A63981">
          <w:rPr>
            <w:b/>
            <w:highlight w:val="green"/>
            <w:rPrChange w:id="793" w:author="Kent, Kevin - Indianapolis" w:date="2013-10-31T10:20:00Z">
              <w:rPr>
                <w:b/>
              </w:rPr>
            </w:rPrChange>
          </w:rPr>
          <w:delText>test &lt;- memproc[testset, ]</w:delText>
        </w:r>
      </w:del>
    </w:p>
    <w:p w14:paraId="0052599E" w14:textId="15D7AD10" w:rsidR="00EE5686" w:rsidRPr="001D6B66" w:rsidDel="00A63981" w:rsidRDefault="00EE5686" w:rsidP="00EE5686">
      <w:pPr>
        <w:pStyle w:val="CodeSnippet"/>
        <w:rPr>
          <w:del w:id="794" w:author="Jay Jacobs" w:date="2013-11-03T11:38:00Z"/>
          <w:b/>
        </w:rPr>
      </w:pPr>
      <w:del w:id="795" w:author="Jay Jacobs" w:date="2013-11-03T11:38:00Z">
        <w:r w:rsidRPr="002573CB" w:rsidDel="00A63981">
          <w:rPr>
            <w:b/>
            <w:highlight w:val="green"/>
            <w:rPrChange w:id="796" w:author="Kent, Kevin - Indianapolis" w:date="2013-10-31T10:20:00Z">
              <w:rPr>
                <w:b/>
              </w:rPr>
            </w:rPrChange>
          </w:rPr>
          <w:delText>train &lt;- memproc[-testset, ]</w:delText>
        </w:r>
      </w:del>
    </w:p>
    <w:p w14:paraId="7244BD37" w14:textId="60E9BCC0" w:rsidR="00BD0E24" w:rsidRDefault="00BD0E24" w:rsidP="00A91C3A">
      <w:pPr>
        <w:pStyle w:val="Para"/>
      </w:pPr>
      <w:r>
        <w:t xml:space="preserve">Now you can train the algorithm on the </w:t>
      </w:r>
      <w:r w:rsidRPr="00BD0E24">
        <w:rPr>
          <w:rStyle w:val="InlineCode"/>
        </w:rPr>
        <w:t>train</w:t>
      </w:r>
      <w:r>
        <w:t xml:space="preserve"> data and verify how good it is with </w:t>
      </w:r>
      <w:r w:rsidRPr="00BD0E24">
        <w:rPr>
          <w:rStyle w:val="InlineCode"/>
        </w:rPr>
        <w:t>test</w:t>
      </w:r>
      <w:r>
        <w:t xml:space="preserve"> data.</w:t>
      </w:r>
      <w:r w:rsidR="000359F5">
        <w:t xml:space="preserve"> </w:t>
      </w:r>
      <w:r>
        <w:t>Please keep in mind</w:t>
      </w:r>
      <w:del w:id="797" w:author="Kezia Endsley" w:date="2013-10-20T07:59:00Z">
        <w:r w:rsidDel="004C158A">
          <w:delText>,</w:delText>
        </w:r>
      </w:del>
      <w:r>
        <w:t xml:space="preserve"> </w:t>
      </w:r>
      <w:ins w:id="798" w:author="Kezia Endsley" w:date="2013-10-20T07:58:00Z">
        <w:r w:rsidR="00917A13">
          <w:t xml:space="preserve">that there are </w:t>
        </w:r>
      </w:ins>
      <w:ins w:id="799" w:author="Kezia Endsley" w:date="2013-10-20T07:59:00Z">
        <w:r w:rsidR="004C158A">
          <w:t xml:space="preserve">much </w:t>
        </w:r>
      </w:ins>
      <w:ins w:id="800" w:author="Kezia Endsley" w:date="2013-10-20T07:58:00Z">
        <w:r w:rsidR="00917A13">
          <w:t>more robust methods for validation. S</w:t>
        </w:r>
      </w:ins>
      <w:del w:id="801" w:author="Kezia Endsley" w:date="2013-10-20T07:58:00Z">
        <w:r w:rsidDel="00917A13">
          <w:delText>just s</w:delText>
        </w:r>
      </w:del>
      <w:r>
        <w:t xml:space="preserve">plitting the data </w:t>
      </w:r>
      <w:ins w:id="802" w:author="Kezia Endsley" w:date="2013-10-20T07:58:00Z">
        <w:r w:rsidR="00917A13">
          <w:t xml:space="preserve">once </w:t>
        </w:r>
      </w:ins>
      <w:r>
        <w:t xml:space="preserve">like this </w:t>
      </w:r>
      <w:del w:id="803" w:author="Kezia Endsley" w:date="2013-10-20T07:58:00Z">
        <w:r w:rsidDel="00917A13">
          <w:delText xml:space="preserve">once to measure its accuracy </w:delText>
        </w:r>
      </w:del>
      <w:r>
        <w:t xml:space="preserve">is better than just assuming the algorithm is good, but </w:t>
      </w:r>
      <w:del w:id="804" w:author="Kezia Endsley" w:date="2013-10-20T07:59:00Z">
        <w:r w:rsidR="007F5063" w:rsidDel="00917A13">
          <w:delText>as we’ve mentioned</w:delText>
        </w:r>
      </w:del>
      <w:del w:id="805" w:author="Kezia Endsley" w:date="2013-10-20T07:58:00Z">
        <w:r w:rsidR="007F5063" w:rsidDel="00917A13">
          <w:delText xml:space="preserve"> </w:delText>
        </w:r>
        <w:r w:rsidR="001D6B66" w:rsidDel="00917A13">
          <w:delText>there</w:delText>
        </w:r>
      </w:del>
      <w:ins w:id="806" w:author="Kezia Endsley" w:date="2013-10-20T07:59:00Z">
        <w:r w:rsidR="00917A13">
          <w:t>in the real world, you’d need something more robust</w:t>
        </w:r>
      </w:ins>
      <w:ins w:id="807" w:author="Jay Jacobs" w:date="2013-11-03T11:42:00Z">
        <w:r w:rsidR="00B46FF2">
          <w:t xml:space="preserve"> like cross-</w:t>
        </w:r>
      </w:ins>
      <w:ins w:id="808" w:author="Jay Jacobs" w:date="2013-11-03T11:43:00Z">
        <w:r w:rsidR="00B46FF2">
          <w:t>validation, which</w:t>
        </w:r>
      </w:ins>
      <w:ins w:id="809" w:author="Jay Jacobs" w:date="2013-11-03T11:41:00Z">
        <w:r w:rsidR="00B46FF2">
          <w:t xml:space="preserve"> we discuss later</w:t>
        </w:r>
      </w:ins>
      <w:ins w:id="810" w:author="Jay Jacobs" w:date="2013-11-03T11:42:00Z">
        <w:r w:rsidR="00B46FF2">
          <w:t xml:space="preserve"> in this chapter</w:t>
        </w:r>
      </w:ins>
      <w:del w:id="811" w:author="Kezia Endsley" w:date="2013-10-20T07:58:00Z">
        <w:r w:rsidR="001D6B66" w:rsidDel="00917A13">
          <w:delText xml:space="preserve"> are more</w:delText>
        </w:r>
        <w:r w:rsidDel="00917A13">
          <w:delText xml:space="preserve"> robust methods for validation</w:delText>
        </w:r>
        <w:r w:rsidR="001D6B66" w:rsidDel="00917A13">
          <w:delText xml:space="preserve"> you’ll want to leverage</w:delText>
        </w:r>
      </w:del>
      <w:r>
        <w:t>.</w:t>
      </w:r>
    </w:p>
    <w:p w14:paraId="521BD760" w14:textId="5BD78403" w:rsidR="00917A13" w:rsidRDefault="00917A13" w:rsidP="00917A13">
      <w:pPr>
        <w:pStyle w:val="QueryPara"/>
        <w:numPr>
          <w:ins w:id="812" w:author="Kezia Endsley" w:date="2013-10-20T07:59:00Z"/>
        </w:numPr>
        <w:rPr>
          <w:ins w:id="813" w:author="Kezia Endsley" w:date="2013-10-20T07:59:00Z"/>
        </w:rPr>
      </w:pPr>
      <w:ins w:id="814" w:author="Kezia Endsley" w:date="2013-10-20T07:59:00Z">
        <w:r>
          <w:t xml:space="preserve">[[Author: Edits above okay? </w:t>
        </w:r>
        <w:proofErr w:type="spellStart"/>
        <w:r>
          <w:t>Kezia</w:t>
        </w:r>
        <w:proofErr w:type="spellEnd"/>
        <w:r>
          <w:t>]]</w:t>
        </w:r>
      </w:ins>
      <w:ins w:id="815" w:author="Jay Jacobs" w:date="2013-11-03T11:41:00Z">
        <w:r w:rsidR="00B46FF2">
          <w:t xml:space="preserve">  [AR: okay]</w:t>
        </w:r>
      </w:ins>
    </w:p>
    <w:p w14:paraId="1122516C" w14:textId="77777777" w:rsidR="009845C3" w:rsidRDefault="009845C3">
      <w:pPr>
        <w:pStyle w:val="QueryPara"/>
        <w:rPr>
          <w:ins w:id="816" w:author="Jay Jacobs" w:date="2013-11-03T11:40:00Z"/>
        </w:rPr>
        <w:pPrChange w:id="817" w:author="Kent, Kevin - Indianapolis" w:date="2013-10-31T13:51:00Z">
          <w:pPr>
            <w:pStyle w:val="H2"/>
          </w:pPr>
        </w:pPrChange>
      </w:pPr>
      <w:ins w:id="818" w:author="Kent, Kevin - Indianapolis" w:date="2013-10-31T13:51:00Z">
        <w:r>
          <w:t>[AU: Would a sidebar talking about some of the most common ways of splitting data into training and testing data be appropriate here or is it so context-specific that generalizations like that are difficult? Thanks, Kevin (PJE)]</w:t>
        </w:r>
      </w:ins>
    </w:p>
    <w:p w14:paraId="500E52F7" w14:textId="025040ED" w:rsidR="00A63981" w:rsidRDefault="00A63981">
      <w:pPr>
        <w:pStyle w:val="QueryPara"/>
        <w:rPr>
          <w:ins w:id="819" w:author="Kent, Kevin - Indianapolis" w:date="2013-10-31T13:51:00Z"/>
        </w:rPr>
        <w:pPrChange w:id="820" w:author="Kent, Kevin - Indianapolis" w:date="2013-10-31T13:51:00Z">
          <w:pPr>
            <w:pStyle w:val="H2"/>
          </w:pPr>
        </w:pPrChange>
      </w:pPr>
      <w:ins w:id="821" w:author="Jay Jacobs" w:date="2013-11-03T11:40:00Z">
        <w:r>
          <w:t>[AR: we talk</w:t>
        </w:r>
      </w:ins>
      <w:ins w:id="822" w:author="Jay Jacobs" w:date="2013-11-03T11:41:00Z">
        <w:r w:rsidR="00B46FF2">
          <w:t xml:space="preserve"> </w:t>
        </w:r>
      </w:ins>
      <w:ins w:id="823" w:author="Jay Jacobs" w:date="2013-11-03T11:40:00Z">
        <w:r>
          <w:t>about them below</w:t>
        </w:r>
      </w:ins>
      <w:ins w:id="824" w:author="Jay Jacobs" w:date="2013-11-03T11:41:00Z">
        <w:r w:rsidR="00B46FF2">
          <w:t xml:space="preserve"> in “validating the algorithm”, but I just say “later” in the text.</w:t>
        </w:r>
      </w:ins>
      <w:ins w:id="825" w:author="Jay Jacobs" w:date="2013-11-03T11:40:00Z">
        <w:r>
          <w:t>]</w:t>
        </w:r>
      </w:ins>
    </w:p>
    <w:p w14:paraId="6C9A6403" w14:textId="773FAE94" w:rsidR="00BD0E24" w:rsidRDefault="00BD0E24">
      <w:pPr>
        <w:pStyle w:val="H2"/>
        <w:pPrChange w:id="826" w:author="Kezia Endsley" w:date="2013-10-20T07:59:00Z">
          <w:pPr>
            <w:pStyle w:val="H3"/>
          </w:pPr>
        </w:pPrChange>
      </w:pPr>
      <w:r>
        <w:t>Implementing the Algorithm</w:t>
      </w:r>
    </w:p>
    <w:p w14:paraId="79FBC7BD" w14:textId="77777777" w:rsidR="00C401A0" w:rsidRDefault="00C401A0" w:rsidP="00BD0E24">
      <w:pPr>
        <w:pStyle w:val="Para"/>
      </w:pPr>
      <w:del w:id="827" w:author="Kezia Endsley" w:date="2013-10-20T07:59:00Z">
        <w:r w:rsidDel="004C158A">
          <w:delText>We stated earlier</w:delText>
        </w:r>
      </w:del>
      <w:ins w:id="828" w:author="Kezia Endsley" w:date="2013-10-20T07:59:00Z">
        <w:r w:rsidR="004C158A">
          <w:t>Recall</w:t>
        </w:r>
      </w:ins>
      <w:r>
        <w:t xml:space="preserve"> that the first step in training this algorithm </w:t>
      </w:r>
      <w:del w:id="829" w:author="Kezia Endsley" w:date="2013-10-20T07:59:00Z">
        <w:r w:rsidDel="004C158A">
          <w:delText xml:space="preserve">was </w:delText>
        </w:r>
      </w:del>
      <w:ins w:id="830" w:author="Kezia Endsley" w:date="2013-10-20T07:59:00Z">
        <w:r w:rsidR="004C158A">
          <w:t xml:space="preserve">is </w:t>
        </w:r>
      </w:ins>
      <w:r>
        <w:t xml:space="preserve">to calculate the average (mean) for the infected processor and memory usage and the </w:t>
      </w:r>
      <w:ins w:id="831" w:author="Kezia Endsley" w:date="2013-10-20T08:00:00Z">
        <w:r w:rsidR="004C158A">
          <w:t xml:space="preserve">mean for the </w:t>
        </w:r>
      </w:ins>
      <w:r>
        <w:t>normal processor and memory usage.</w:t>
      </w:r>
      <w:r w:rsidR="000359F5">
        <w:t xml:space="preserve"> </w:t>
      </w:r>
      <w:r w:rsidR="001D6B66">
        <w:t>You</w:t>
      </w:r>
      <w:del w:id="832" w:author="Kezia Endsley" w:date="2013-10-20T08:00:00Z">
        <w:r w:rsidR="001D6B66" w:rsidDel="004C158A">
          <w:delText>’ll</w:delText>
        </w:r>
      </w:del>
      <w:r w:rsidR="001D6B66">
        <w:t xml:space="preserve"> do this by</w:t>
      </w:r>
      <w:r>
        <w:t xml:space="preserve"> </w:t>
      </w:r>
      <w:r w:rsidR="001D6B66">
        <w:t>taking a subset of</w:t>
      </w:r>
      <w:r>
        <w:t xml:space="preserve"> the rows </w:t>
      </w:r>
      <w:r w:rsidR="001D6B66">
        <w:t xml:space="preserve">based </w:t>
      </w:r>
      <w:r>
        <w:t xml:space="preserve">on the </w:t>
      </w:r>
      <w:r w:rsidRPr="00C401A0">
        <w:rPr>
          <w:rStyle w:val="InlineCode"/>
        </w:rPr>
        <w:t>state</w:t>
      </w:r>
      <w:r>
        <w:t xml:space="preserve"> field (so only infected or n</w:t>
      </w:r>
      <w:r w:rsidR="001D6B66">
        <w:t>ormal is returned) and then apply that to</w:t>
      </w:r>
      <w:r>
        <w:t xml:space="preserve"> the columns </w:t>
      </w:r>
      <w:del w:id="833" w:author="Kezia Endsley" w:date="2013-10-20T08:00:00Z">
        <w:r w:rsidDel="004C158A">
          <w:delText>for just</w:delText>
        </w:r>
      </w:del>
      <w:ins w:id="834" w:author="Kezia Endsley" w:date="2013-10-20T08:00:00Z">
        <w:r w:rsidR="004C158A">
          <w:t>of</w:t>
        </w:r>
      </w:ins>
      <w:r>
        <w:t xml:space="preserve"> the </w:t>
      </w:r>
      <w:r w:rsidRPr="00C401A0">
        <w:rPr>
          <w:rStyle w:val="InlineCode"/>
        </w:rPr>
        <w:t>proc</w:t>
      </w:r>
      <w:r>
        <w:t xml:space="preserve"> and </w:t>
      </w:r>
      <w:r w:rsidRPr="00C401A0">
        <w:rPr>
          <w:rStyle w:val="InlineCode"/>
        </w:rPr>
        <w:t>mem</w:t>
      </w:r>
      <w:r>
        <w:t xml:space="preserve"> fields.</w:t>
      </w:r>
      <w:r w:rsidR="000359F5">
        <w:t xml:space="preserve"> </w:t>
      </w:r>
      <w:r w:rsidR="00D179A2">
        <w:t>That reduced data</w:t>
      </w:r>
      <w:r w:rsidR="007F5063">
        <w:t xml:space="preserve"> </w:t>
      </w:r>
      <w:r w:rsidR="00D179A2">
        <w:t xml:space="preserve">can be passed directly into </w:t>
      </w:r>
      <w:r w:rsidR="00D179A2" w:rsidRPr="004C158A">
        <w:rPr>
          <w:rStyle w:val="InlineCode"/>
          <w:rPrChange w:id="835" w:author="Kezia Endsley" w:date="2013-10-20T08:00:00Z">
            <w:rPr/>
          </w:rPrChange>
        </w:rPr>
        <w:t>colMeans()</w:t>
      </w:r>
      <w:r w:rsidR="00D179A2">
        <w:t xml:space="preserve">, which will compute the means on the </w:t>
      </w:r>
      <w:r w:rsidR="001D6B66">
        <w:t xml:space="preserve">two </w:t>
      </w:r>
      <w:r w:rsidR="00D179A2">
        <w:t>columns and return a named vector with two elements.</w:t>
      </w:r>
    </w:p>
    <w:p w14:paraId="44183642" w14:textId="1188AB86" w:rsidR="00D55E5B" w:rsidRPr="00D55E5B" w:rsidRDefault="00D55E5B">
      <w:pPr>
        <w:pStyle w:val="CodeListing"/>
        <w:rPr>
          <w:ins w:id="836" w:author="Jay Jacobs" w:date="2013-11-03T11:45:00Z"/>
          <w:rPrChange w:id="837" w:author="Jay Jacobs" w:date="2013-11-03T11:45:00Z">
            <w:rPr>
              <w:ins w:id="838" w:author="Jay Jacobs" w:date="2013-11-03T11:45:00Z"/>
              <w:rFonts w:ascii="Courier New" w:hAnsi="Courier New"/>
              <w:b/>
              <w:noProof/>
              <w:sz w:val="18"/>
            </w:rPr>
          </w:rPrChange>
        </w:rPr>
        <w:pPrChange w:id="839" w:author="Jay Jacobs" w:date="2013-11-03T11:46:00Z">
          <w:pPr>
            <w:pStyle w:val="Para"/>
          </w:pPr>
        </w:pPrChange>
      </w:pPr>
      <w:ins w:id="840" w:author="Jay Jacobs" w:date="2013-11-03T11:45:00Z">
        <w:r w:rsidRPr="00D55E5B">
          <w:rPr>
            <w:rPrChange w:id="841" w:author="Jay Jacobs" w:date="2013-11-03T11:45:00Z">
              <w:rPr>
                <w:b/>
              </w:rPr>
            </w:rPrChange>
          </w:rPr>
          <w:t>Listing 9-4</w:t>
        </w:r>
      </w:ins>
    </w:p>
    <w:p w14:paraId="6FE65418" w14:textId="77777777" w:rsidR="00D55E5B" w:rsidRPr="008C5E8F" w:rsidRDefault="00D55E5B">
      <w:pPr>
        <w:pStyle w:val="CodeSnippet"/>
        <w:shd w:val="clear" w:color="auto" w:fill="FFF8EA"/>
        <w:rPr>
          <w:ins w:id="842" w:author="Jay Jacobs" w:date="2013-11-03T11:45:00Z"/>
          <w:i/>
          <w:color w:val="9B9B9B"/>
          <w:rPrChange w:id="843" w:author="Jay Jacobs" w:date="2013-11-03T14:32:00Z">
            <w:rPr>
              <w:ins w:id="844" w:author="Jay Jacobs" w:date="2013-11-03T11:45:00Z"/>
              <w:rFonts w:ascii="Courier New" w:hAnsi="Courier New"/>
              <w:b/>
              <w:noProof/>
              <w:sz w:val="18"/>
            </w:rPr>
          </w:rPrChange>
        </w:rPr>
        <w:pPrChange w:id="845" w:author="Jay Jacobs" w:date="2013-11-03T14:37:00Z">
          <w:pPr>
            <w:pStyle w:val="Para"/>
          </w:pPr>
        </w:pPrChange>
      </w:pPr>
      <w:ins w:id="846" w:author="Jay Jacobs" w:date="2013-11-03T11:45:00Z">
        <w:r w:rsidRPr="008C5E8F">
          <w:rPr>
            <w:i/>
            <w:color w:val="9B9B9B"/>
            <w:rPrChange w:id="847" w:author="Jay Jacobs" w:date="2013-11-03T14:32:00Z">
              <w:rPr>
                <w:b/>
              </w:rPr>
            </w:rPrChange>
          </w:rPr>
          <w:t># requires object: train (9-3)</w:t>
        </w:r>
      </w:ins>
    </w:p>
    <w:p w14:paraId="72351FEA" w14:textId="77777777" w:rsidR="00D55E5B" w:rsidRPr="008C5E8F" w:rsidRDefault="00D55E5B">
      <w:pPr>
        <w:pStyle w:val="CodeSnippet"/>
        <w:shd w:val="clear" w:color="auto" w:fill="FFF8EA"/>
        <w:rPr>
          <w:ins w:id="848" w:author="Jay Jacobs" w:date="2013-11-03T11:45:00Z"/>
          <w:i/>
          <w:color w:val="9B9B9B"/>
          <w:rPrChange w:id="849" w:author="Jay Jacobs" w:date="2013-11-03T14:32:00Z">
            <w:rPr>
              <w:ins w:id="850" w:author="Jay Jacobs" w:date="2013-11-03T11:45:00Z"/>
              <w:rFonts w:ascii="Courier New" w:hAnsi="Courier New"/>
              <w:b/>
              <w:noProof/>
              <w:sz w:val="18"/>
            </w:rPr>
          </w:rPrChange>
        </w:rPr>
        <w:pPrChange w:id="851" w:author="Jay Jacobs" w:date="2013-11-03T14:37:00Z">
          <w:pPr>
            <w:pStyle w:val="Para"/>
          </w:pPr>
        </w:pPrChange>
      </w:pPr>
      <w:ins w:id="852" w:author="Jay Jacobs" w:date="2013-11-03T11:45:00Z">
        <w:r w:rsidRPr="008C5E8F">
          <w:rPr>
            <w:i/>
            <w:color w:val="9B9B9B"/>
            <w:rPrChange w:id="853" w:author="Jay Jacobs" w:date="2013-11-03T14:32:00Z">
              <w:rPr>
                <w:b/>
              </w:rPr>
            </w:rPrChange>
          </w:rPr>
          <w:t># pull out proc and mem columns for infected then normal</w:t>
        </w:r>
      </w:ins>
    </w:p>
    <w:p w14:paraId="7B16564E" w14:textId="77777777" w:rsidR="00D55E5B" w:rsidRPr="008C5E8F" w:rsidRDefault="00D55E5B">
      <w:pPr>
        <w:pStyle w:val="CodeSnippet"/>
        <w:shd w:val="clear" w:color="auto" w:fill="FFF8EA"/>
        <w:rPr>
          <w:ins w:id="854" w:author="Jay Jacobs" w:date="2013-11-03T11:45:00Z"/>
          <w:i/>
          <w:color w:val="9B9B9B"/>
          <w:rPrChange w:id="855" w:author="Jay Jacobs" w:date="2013-11-03T14:32:00Z">
            <w:rPr>
              <w:ins w:id="856" w:author="Jay Jacobs" w:date="2013-11-03T11:45:00Z"/>
              <w:rFonts w:ascii="Courier New" w:hAnsi="Courier New"/>
              <w:b/>
              <w:noProof/>
              <w:sz w:val="18"/>
            </w:rPr>
          </w:rPrChange>
        </w:rPr>
        <w:pPrChange w:id="857" w:author="Jay Jacobs" w:date="2013-11-03T14:37:00Z">
          <w:pPr>
            <w:pStyle w:val="Para"/>
          </w:pPr>
        </w:pPrChange>
      </w:pPr>
      <w:ins w:id="858" w:author="Jay Jacobs" w:date="2013-11-03T11:45:00Z">
        <w:r w:rsidRPr="008C5E8F">
          <w:rPr>
            <w:i/>
            <w:color w:val="9B9B9B"/>
            <w:rPrChange w:id="859" w:author="Jay Jacobs" w:date="2013-11-03T14:32:00Z">
              <w:rPr>
                <w:b/>
              </w:rPr>
            </w:rPrChange>
          </w:rPr>
          <w:t># then use colMeans() to means of the columns</w:t>
        </w:r>
      </w:ins>
    </w:p>
    <w:p w14:paraId="22F9E9BF" w14:textId="77777777" w:rsidR="00D55E5B" w:rsidRPr="009032F2" w:rsidRDefault="00D55E5B">
      <w:pPr>
        <w:pStyle w:val="CodeSnippet"/>
        <w:shd w:val="clear" w:color="auto" w:fill="FFF8EA"/>
        <w:rPr>
          <w:ins w:id="860" w:author="Jay Jacobs" w:date="2013-11-03T11:45:00Z"/>
          <w:color w:val="800026"/>
          <w:rPrChange w:id="861" w:author="Jay Jacobs" w:date="2013-11-03T14:34:00Z">
            <w:rPr>
              <w:ins w:id="862" w:author="Jay Jacobs" w:date="2013-11-03T11:45:00Z"/>
              <w:rFonts w:ascii="Courier New" w:hAnsi="Courier New"/>
              <w:b/>
              <w:noProof/>
              <w:sz w:val="18"/>
            </w:rPr>
          </w:rPrChange>
        </w:rPr>
        <w:pPrChange w:id="863" w:author="Jay Jacobs" w:date="2013-11-03T14:37:00Z">
          <w:pPr>
            <w:pStyle w:val="Para"/>
          </w:pPr>
        </w:pPrChange>
      </w:pPr>
      <w:ins w:id="864" w:author="Jay Jacobs" w:date="2013-11-03T11:45:00Z">
        <w:r w:rsidRPr="009032F2">
          <w:rPr>
            <w:color w:val="800026"/>
            <w:rPrChange w:id="865" w:author="Jay Jacobs" w:date="2013-11-03T14:34:00Z">
              <w:rPr>
                <w:b/>
              </w:rPr>
            </w:rPrChange>
          </w:rPr>
          <w:t>inf &lt;- colMeans(train[train$state=="Infected", c("proc", "mem")])</w:t>
        </w:r>
      </w:ins>
    </w:p>
    <w:p w14:paraId="6888FE27" w14:textId="77777777" w:rsidR="00D55E5B" w:rsidRPr="009032F2" w:rsidRDefault="00D55E5B">
      <w:pPr>
        <w:pStyle w:val="CodeSnippet"/>
        <w:shd w:val="clear" w:color="auto" w:fill="FFF8EA"/>
        <w:rPr>
          <w:ins w:id="866" w:author="Jay Jacobs" w:date="2013-11-03T11:45:00Z"/>
          <w:color w:val="800026"/>
          <w:rPrChange w:id="867" w:author="Jay Jacobs" w:date="2013-11-03T14:34:00Z">
            <w:rPr>
              <w:ins w:id="868" w:author="Jay Jacobs" w:date="2013-11-03T11:45:00Z"/>
              <w:rFonts w:ascii="Courier New" w:hAnsi="Courier New"/>
              <w:b/>
              <w:noProof/>
              <w:sz w:val="18"/>
            </w:rPr>
          </w:rPrChange>
        </w:rPr>
        <w:pPrChange w:id="869" w:author="Jay Jacobs" w:date="2013-11-03T14:37:00Z">
          <w:pPr>
            <w:pStyle w:val="Para"/>
          </w:pPr>
        </w:pPrChange>
      </w:pPr>
      <w:ins w:id="870" w:author="Jay Jacobs" w:date="2013-11-03T11:45:00Z">
        <w:r w:rsidRPr="009032F2">
          <w:rPr>
            <w:color w:val="800026"/>
            <w:rPrChange w:id="871" w:author="Jay Jacobs" w:date="2013-11-03T14:34:00Z">
              <w:rPr>
                <w:b/>
              </w:rPr>
            </w:rPrChange>
          </w:rPr>
          <w:t>nrm &lt;- colMeans(train[train$state=="Normal", c("proc", "mem")])</w:t>
        </w:r>
      </w:ins>
    </w:p>
    <w:p w14:paraId="6A8B2017" w14:textId="77777777" w:rsidR="00D55E5B" w:rsidRPr="009032F2" w:rsidRDefault="00D55E5B">
      <w:pPr>
        <w:pStyle w:val="CodeSnippet"/>
        <w:shd w:val="clear" w:color="auto" w:fill="FFF8EA"/>
        <w:rPr>
          <w:ins w:id="872" w:author="Jay Jacobs" w:date="2013-11-03T11:45:00Z"/>
          <w:color w:val="800026"/>
          <w:rPrChange w:id="873" w:author="Jay Jacobs" w:date="2013-11-03T14:34:00Z">
            <w:rPr>
              <w:ins w:id="874" w:author="Jay Jacobs" w:date="2013-11-03T11:45:00Z"/>
              <w:rFonts w:ascii="Courier New" w:hAnsi="Courier New"/>
              <w:b/>
              <w:noProof/>
              <w:sz w:val="18"/>
            </w:rPr>
          </w:rPrChange>
        </w:rPr>
        <w:pPrChange w:id="875" w:author="Jay Jacobs" w:date="2013-11-03T14:37:00Z">
          <w:pPr>
            <w:pStyle w:val="Para"/>
          </w:pPr>
        </w:pPrChange>
      </w:pPr>
      <w:ins w:id="876" w:author="Jay Jacobs" w:date="2013-11-03T11:45:00Z">
        <w:r w:rsidRPr="009032F2">
          <w:rPr>
            <w:color w:val="800026"/>
            <w:rPrChange w:id="877" w:author="Jay Jacobs" w:date="2013-11-03T14:34:00Z">
              <w:rPr>
                <w:b/>
              </w:rPr>
            </w:rPrChange>
          </w:rPr>
          <w:t>print(inf)</w:t>
        </w:r>
      </w:ins>
    </w:p>
    <w:p w14:paraId="765B1135" w14:textId="77777777" w:rsidR="00D55E5B" w:rsidRPr="009032F2" w:rsidRDefault="00D55E5B">
      <w:pPr>
        <w:pStyle w:val="CodeSnippet"/>
        <w:shd w:val="clear" w:color="auto" w:fill="FFF8EA"/>
        <w:rPr>
          <w:ins w:id="878" w:author="Jay Jacobs" w:date="2013-11-03T11:45:00Z"/>
          <w:color w:val="252525"/>
          <w:rPrChange w:id="879" w:author="Jay Jacobs" w:date="2013-11-03T14:35:00Z">
            <w:rPr>
              <w:ins w:id="880" w:author="Jay Jacobs" w:date="2013-11-03T11:45:00Z"/>
              <w:rFonts w:ascii="Courier New" w:hAnsi="Courier New"/>
              <w:b/>
              <w:noProof/>
              <w:sz w:val="18"/>
            </w:rPr>
          </w:rPrChange>
        </w:rPr>
        <w:pPrChange w:id="881" w:author="Jay Jacobs" w:date="2013-11-03T14:37:00Z">
          <w:pPr>
            <w:pStyle w:val="Para"/>
          </w:pPr>
        </w:pPrChange>
      </w:pPr>
      <w:ins w:id="882" w:author="Jay Jacobs" w:date="2013-11-03T11:45:00Z">
        <w:r w:rsidRPr="009032F2">
          <w:rPr>
            <w:color w:val="252525"/>
            <w:rPrChange w:id="883" w:author="Jay Jacobs" w:date="2013-11-03T14:35:00Z">
              <w:rPr>
                <w:b/>
              </w:rPr>
            </w:rPrChange>
          </w:rPr>
          <w:t xml:space="preserve">##     proc      mem </w:t>
        </w:r>
      </w:ins>
    </w:p>
    <w:p w14:paraId="1EB00BF4" w14:textId="77777777" w:rsidR="00D55E5B" w:rsidRPr="009032F2" w:rsidRDefault="00D55E5B">
      <w:pPr>
        <w:pStyle w:val="CodeSnippet"/>
        <w:shd w:val="clear" w:color="auto" w:fill="FFF8EA"/>
        <w:rPr>
          <w:ins w:id="884" w:author="Jay Jacobs" w:date="2013-11-03T11:45:00Z"/>
          <w:color w:val="252525"/>
          <w:rPrChange w:id="885" w:author="Jay Jacobs" w:date="2013-11-03T14:35:00Z">
            <w:rPr>
              <w:ins w:id="886" w:author="Jay Jacobs" w:date="2013-11-03T11:45:00Z"/>
              <w:rFonts w:ascii="Courier New" w:hAnsi="Courier New"/>
              <w:b/>
              <w:noProof/>
              <w:sz w:val="18"/>
            </w:rPr>
          </w:rPrChange>
        </w:rPr>
        <w:pPrChange w:id="887" w:author="Jay Jacobs" w:date="2013-11-03T14:37:00Z">
          <w:pPr>
            <w:pStyle w:val="Para"/>
          </w:pPr>
        </w:pPrChange>
      </w:pPr>
      <w:ins w:id="888" w:author="Jay Jacobs" w:date="2013-11-03T11:45:00Z">
        <w:r w:rsidRPr="009032F2">
          <w:rPr>
            <w:color w:val="252525"/>
            <w:rPrChange w:id="889" w:author="Jay Jacobs" w:date="2013-11-03T14:35:00Z">
              <w:rPr>
                <w:b/>
              </w:rPr>
            </w:rPrChange>
          </w:rPr>
          <w:t xml:space="preserve">## 1.152025 1.201779 </w:t>
        </w:r>
      </w:ins>
    </w:p>
    <w:p w14:paraId="62C7401E" w14:textId="77777777" w:rsidR="00D55E5B" w:rsidRPr="009032F2" w:rsidRDefault="00D55E5B">
      <w:pPr>
        <w:pStyle w:val="CodeSnippet"/>
        <w:shd w:val="clear" w:color="auto" w:fill="FFF8EA"/>
        <w:rPr>
          <w:ins w:id="890" w:author="Jay Jacobs" w:date="2013-11-03T11:45:00Z"/>
          <w:color w:val="800026"/>
          <w:rPrChange w:id="891" w:author="Jay Jacobs" w:date="2013-11-03T14:34:00Z">
            <w:rPr>
              <w:ins w:id="892" w:author="Jay Jacobs" w:date="2013-11-03T11:45:00Z"/>
              <w:rFonts w:ascii="Courier New" w:hAnsi="Courier New"/>
              <w:b/>
              <w:noProof/>
              <w:sz w:val="18"/>
            </w:rPr>
          </w:rPrChange>
        </w:rPr>
        <w:pPrChange w:id="893" w:author="Jay Jacobs" w:date="2013-11-03T14:37:00Z">
          <w:pPr>
            <w:pStyle w:val="Para"/>
          </w:pPr>
        </w:pPrChange>
      </w:pPr>
      <w:ins w:id="894" w:author="Jay Jacobs" w:date="2013-11-03T11:45:00Z">
        <w:r w:rsidRPr="009032F2">
          <w:rPr>
            <w:color w:val="800026"/>
            <w:rPrChange w:id="895" w:author="Jay Jacobs" w:date="2013-11-03T14:34:00Z">
              <w:rPr>
                <w:b/>
              </w:rPr>
            </w:rPrChange>
          </w:rPr>
          <w:t>print(nrm)</w:t>
        </w:r>
      </w:ins>
    </w:p>
    <w:p w14:paraId="10F3ACBF" w14:textId="77777777" w:rsidR="00D55E5B" w:rsidRPr="009032F2" w:rsidRDefault="00D55E5B">
      <w:pPr>
        <w:pStyle w:val="CodeSnippet"/>
        <w:shd w:val="clear" w:color="auto" w:fill="FFF8EA"/>
        <w:rPr>
          <w:ins w:id="896" w:author="Jay Jacobs" w:date="2013-11-03T11:45:00Z"/>
          <w:color w:val="252525"/>
          <w:rPrChange w:id="897" w:author="Jay Jacobs" w:date="2013-11-03T14:35:00Z">
            <w:rPr>
              <w:ins w:id="898" w:author="Jay Jacobs" w:date="2013-11-03T11:45:00Z"/>
              <w:rFonts w:ascii="Courier New" w:hAnsi="Courier New"/>
              <w:b/>
              <w:noProof/>
              <w:sz w:val="18"/>
            </w:rPr>
          </w:rPrChange>
        </w:rPr>
        <w:pPrChange w:id="899" w:author="Jay Jacobs" w:date="2013-11-03T14:37:00Z">
          <w:pPr>
            <w:pStyle w:val="Para"/>
          </w:pPr>
        </w:pPrChange>
      </w:pPr>
      <w:ins w:id="900" w:author="Jay Jacobs" w:date="2013-11-03T11:45:00Z">
        <w:r w:rsidRPr="009032F2">
          <w:rPr>
            <w:color w:val="252525"/>
            <w:rPrChange w:id="901" w:author="Jay Jacobs" w:date="2013-11-03T14:35:00Z">
              <w:rPr>
                <w:b/>
              </w:rPr>
            </w:rPrChange>
          </w:rPr>
          <w:t xml:space="preserve">##       proc        mem </w:t>
        </w:r>
      </w:ins>
    </w:p>
    <w:p w14:paraId="4B2A9937" w14:textId="6F36D9CD" w:rsidR="00C401A0" w:rsidRPr="009032F2" w:rsidDel="00D55E5B" w:rsidRDefault="00D55E5B">
      <w:pPr>
        <w:pStyle w:val="CodeSnippet"/>
        <w:shd w:val="clear" w:color="auto" w:fill="FFF8EA"/>
        <w:rPr>
          <w:del w:id="902" w:author="Jay Jacobs" w:date="2013-11-03T11:45:00Z"/>
          <w:color w:val="252525"/>
          <w:highlight w:val="green"/>
          <w:rPrChange w:id="903" w:author="Jay Jacobs" w:date="2013-11-03T14:35:00Z">
            <w:rPr>
              <w:del w:id="904" w:author="Jay Jacobs" w:date="2013-11-03T11:45:00Z"/>
              <w:b/>
            </w:rPr>
          </w:rPrChange>
        </w:rPr>
        <w:pPrChange w:id="905" w:author="Jay Jacobs" w:date="2013-11-03T14:37:00Z">
          <w:pPr>
            <w:pStyle w:val="CodeSnippet"/>
          </w:pPr>
        </w:pPrChange>
      </w:pPr>
      <w:ins w:id="906" w:author="Jay Jacobs" w:date="2013-11-03T11:45:00Z">
        <w:r w:rsidRPr="009032F2">
          <w:rPr>
            <w:color w:val="252525"/>
            <w:rPrChange w:id="907" w:author="Jay Jacobs" w:date="2013-11-03T14:35:00Z">
              <w:rPr>
                <w:b/>
              </w:rPr>
            </w:rPrChange>
          </w:rPr>
          <w:t xml:space="preserve">## -0.8701412 -0.9386983 </w:t>
        </w:r>
      </w:ins>
      <w:del w:id="908" w:author="Jay Jacobs" w:date="2013-11-03T11:45:00Z">
        <w:r w:rsidR="00C401A0" w:rsidRPr="009032F2" w:rsidDel="00D55E5B">
          <w:rPr>
            <w:color w:val="252525"/>
            <w:highlight w:val="green"/>
            <w:rPrChange w:id="909" w:author="Jay Jacobs" w:date="2013-11-03T14:35:00Z">
              <w:rPr>
                <w:b/>
              </w:rPr>
            </w:rPrChange>
          </w:rPr>
          <w:delText>inf &lt;- colMeans(train[train$state=="Infected", c("proc", "mem")])</w:delText>
        </w:r>
      </w:del>
    </w:p>
    <w:p w14:paraId="3C44C10D" w14:textId="475609F4" w:rsidR="00C401A0" w:rsidRPr="00D55E5B" w:rsidDel="00D55E5B" w:rsidRDefault="00C401A0">
      <w:pPr>
        <w:pStyle w:val="CodeSnippet"/>
        <w:shd w:val="clear" w:color="auto" w:fill="FFF8EA"/>
        <w:rPr>
          <w:del w:id="910" w:author="Jay Jacobs" w:date="2013-11-03T11:45:00Z"/>
          <w:highlight w:val="green"/>
          <w:rPrChange w:id="911" w:author="Jay Jacobs" w:date="2013-11-03T11:45:00Z">
            <w:rPr>
              <w:del w:id="912" w:author="Jay Jacobs" w:date="2013-11-03T11:45:00Z"/>
              <w:b/>
            </w:rPr>
          </w:rPrChange>
        </w:rPr>
        <w:pPrChange w:id="913" w:author="Jay Jacobs" w:date="2013-11-03T14:37:00Z">
          <w:pPr>
            <w:pStyle w:val="CodeSnippet"/>
          </w:pPr>
        </w:pPrChange>
      </w:pPr>
      <w:del w:id="914" w:author="Jay Jacobs" w:date="2013-11-03T11:45:00Z">
        <w:r w:rsidRPr="00D55E5B" w:rsidDel="00D55E5B">
          <w:rPr>
            <w:highlight w:val="green"/>
            <w:rPrChange w:id="915" w:author="Jay Jacobs" w:date="2013-11-03T11:45:00Z">
              <w:rPr>
                <w:b/>
              </w:rPr>
            </w:rPrChange>
          </w:rPr>
          <w:delText>nrm &lt;- colMeans(train[train$state=="Normal", c("proc", "mem")])</w:delText>
        </w:r>
      </w:del>
    </w:p>
    <w:p w14:paraId="34AEE30B" w14:textId="1126062B" w:rsidR="00C401A0" w:rsidRPr="00D55E5B" w:rsidDel="00D55E5B" w:rsidRDefault="00E944A2">
      <w:pPr>
        <w:pStyle w:val="CodeSnippet"/>
        <w:shd w:val="clear" w:color="auto" w:fill="FFF8EA"/>
        <w:rPr>
          <w:del w:id="916" w:author="Jay Jacobs" w:date="2013-11-03T11:45:00Z"/>
          <w:highlight w:val="green"/>
          <w:rPrChange w:id="917" w:author="Jay Jacobs" w:date="2013-11-03T11:45:00Z">
            <w:rPr>
              <w:del w:id="918" w:author="Jay Jacobs" w:date="2013-11-03T11:45:00Z"/>
            </w:rPr>
          </w:rPrChange>
        </w:rPr>
        <w:pPrChange w:id="919" w:author="Jay Jacobs" w:date="2013-11-03T14:37:00Z">
          <w:pPr>
            <w:pStyle w:val="CodeSnippet"/>
          </w:pPr>
        </w:pPrChange>
      </w:pPr>
      <w:del w:id="920" w:author="Jay Jacobs" w:date="2013-11-03T11:45:00Z">
        <w:r w:rsidRPr="00D55E5B" w:rsidDel="00D55E5B">
          <w:rPr>
            <w:highlight w:val="green"/>
            <w:rPrChange w:id="921" w:author="Jay Jacobs" w:date="2013-11-03T11:45:00Z">
              <w:rPr/>
            </w:rPrChange>
          </w:rPr>
          <w:delText># view the results</w:delText>
        </w:r>
      </w:del>
    </w:p>
    <w:p w14:paraId="3448F63D" w14:textId="4BF9B5AF" w:rsidR="00C401A0" w:rsidRPr="00D55E5B" w:rsidDel="00D55E5B" w:rsidRDefault="00C401A0">
      <w:pPr>
        <w:pStyle w:val="CodeSnippet"/>
        <w:shd w:val="clear" w:color="auto" w:fill="FFF8EA"/>
        <w:rPr>
          <w:del w:id="922" w:author="Jay Jacobs" w:date="2013-11-03T11:45:00Z"/>
          <w:rPrChange w:id="923" w:author="Jay Jacobs" w:date="2013-11-03T11:45:00Z">
            <w:rPr>
              <w:del w:id="924" w:author="Jay Jacobs" w:date="2013-11-03T11:45:00Z"/>
              <w:b/>
            </w:rPr>
          </w:rPrChange>
        </w:rPr>
        <w:pPrChange w:id="925" w:author="Jay Jacobs" w:date="2013-11-03T14:37:00Z">
          <w:pPr>
            <w:pStyle w:val="CodeSnippet"/>
          </w:pPr>
        </w:pPrChange>
      </w:pPr>
      <w:del w:id="926" w:author="Jay Jacobs" w:date="2013-11-03T11:45:00Z">
        <w:r w:rsidRPr="00D55E5B" w:rsidDel="00D55E5B">
          <w:rPr>
            <w:highlight w:val="green"/>
            <w:rPrChange w:id="927" w:author="Jay Jacobs" w:date="2013-11-03T11:45:00Z">
              <w:rPr>
                <w:b/>
              </w:rPr>
            </w:rPrChange>
          </w:rPr>
          <w:delText>print(inf)</w:delText>
        </w:r>
      </w:del>
    </w:p>
    <w:p w14:paraId="6E1B4272" w14:textId="45BBDEE7" w:rsidR="00C401A0" w:rsidRPr="00FD041C" w:rsidDel="00D55E5B" w:rsidRDefault="00C401A0">
      <w:pPr>
        <w:pStyle w:val="CodeSnippet"/>
        <w:shd w:val="clear" w:color="auto" w:fill="FFF8EA"/>
        <w:rPr>
          <w:del w:id="928" w:author="Jay Jacobs" w:date="2013-11-03T11:45:00Z"/>
        </w:rPr>
        <w:pPrChange w:id="929" w:author="Jay Jacobs" w:date="2013-11-03T14:37:00Z">
          <w:pPr>
            <w:pStyle w:val="CodeSnippet"/>
          </w:pPr>
        </w:pPrChange>
      </w:pPr>
      <w:del w:id="930" w:author="Jay Jacobs" w:date="2013-11-03T11:45:00Z">
        <w:r w:rsidRPr="00FD041C" w:rsidDel="00D55E5B">
          <w:delText>##     proc      mem</w:delText>
        </w:r>
      </w:del>
    </w:p>
    <w:p w14:paraId="26D109C6" w14:textId="53632613" w:rsidR="00C401A0" w:rsidRPr="00D45915" w:rsidDel="00D55E5B" w:rsidRDefault="00C401A0">
      <w:pPr>
        <w:pStyle w:val="CodeSnippet"/>
        <w:shd w:val="clear" w:color="auto" w:fill="FFF8EA"/>
        <w:rPr>
          <w:del w:id="931" w:author="Jay Jacobs" w:date="2013-11-03T11:45:00Z"/>
        </w:rPr>
        <w:pPrChange w:id="932" w:author="Jay Jacobs" w:date="2013-11-03T14:37:00Z">
          <w:pPr>
            <w:pStyle w:val="CodeSnippet"/>
          </w:pPr>
        </w:pPrChange>
      </w:pPr>
      <w:del w:id="933" w:author="Jay Jacobs" w:date="2013-11-03T11:45:00Z">
        <w:r w:rsidRPr="00D45915" w:rsidDel="00D55E5B">
          <w:delText>## 1.152025 1.201779</w:delText>
        </w:r>
      </w:del>
    </w:p>
    <w:p w14:paraId="3C70BC3C" w14:textId="49E50E0F" w:rsidR="00C401A0" w:rsidRPr="00D55E5B" w:rsidDel="00D55E5B" w:rsidRDefault="00C401A0">
      <w:pPr>
        <w:pStyle w:val="CodeSnippet"/>
        <w:shd w:val="clear" w:color="auto" w:fill="FFF8EA"/>
        <w:rPr>
          <w:del w:id="934" w:author="Jay Jacobs" w:date="2013-11-03T11:45:00Z"/>
          <w:rPrChange w:id="935" w:author="Jay Jacobs" w:date="2013-11-03T11:45:00Z">
            <w:rPr>
              <w:del w:id="936" w:author="Jay Jacobs" w:date="2013-11-03T11:45:00Z"/>
              <w:b/>
            </w:rPr>
          </w:rPrChange>
        </w:rPr>
        <w:pPrChange w:id="937" w:author="Jay Jacobs" w:date="2013-11-03T14:37:00Z">
          <w:pPr>
            <w:pStyle w:val="CodeSnippet"/>
          </w:pPr>
        </w:pPrChange>
      </w:pPr>
      <w:del w:id="938" w:author="Jay Jacobs" w:date="2013-11-03T11:45:00Z">
        <w:r w:rsidRPr="00D55E5B" w:rsidDel="00D55E5B">
          <w:rPr>
            <w:highlight w:val="green"/>
            <w:rPrChange w:id="939" w:author="Jay Jacobs" w:date="2013-11-03T11:45:00Z">
              <w:rPr>
                <w:b/>
              </w:rPr>
            </w:rPrChange>
          </w:rPr>
          <w:delText>print(nrm)</w:delText>
        </w:r>
      </w:del>
    </w:p>
    <w:p w14:paraId="4BF21254" w14:textId="735926E5" w:rsidR="00C401A0" w:rsidRPr="00FD041C" w:rsidDel="00D55E5B" w:rsidRDefault="00C401A0">
      <w:pPr>
        <w:pStyle w:val="CodeSnippet"/>
        <w:shd w:val="clear" w:color="auto" w:fill="FFF8EA"/>
        <w:rPr>
          <w:del w:id="940" w:author="Jay Jacobs" w:date="2013-11-03T11:45:00Z"/>
        </w:rPr>
        <w:pPrChange w:id="941" w:author="Jay Jacobs" w:date="2013-11-03T14:37:00Z">
          <w:pPr>
            <w:pStyle w:val="CodeSnippet"/>
          </w:pPr>
        </w:pPrChange>
      </w:pPr>
      <w:del w:id="942" w:author="Jay Jacobs" w:date="2013-11-03T11:45:00Z">
        <w:r w:rsidRPr="00FD041C" w:rsidDel="00D55E5B">
          <w:delText>##       proc        mem</w:delText>
        </w:r>
      </w:del>
    </w:p>
    <w:p w14:paraId="385C3883" w14:textId="77777777" w:rsidR="009032F2" w:rsidRDefault="009032F2">
      <w:pPr>
        <w:pStyle w:val="CodeSnippet"/>
        <w:shd w:val="clear" w:color="auto" w:fill="FFF8EA"/>
        <w:rPr>
          <w:ins w:id="943" w:author="Jay Jacobs" w:date="2013-11-03T14:36:00Z"/>
        </w:rPr>
        <w:pPrChange w:id="944" w:author="Jay Jacobs" w:date="2013-11-03T14:37:00Z">
          <w:pPr>
            <w:pStyle w:val="QueryPara"/>
          </w:pPr>
        </w:pPrChange>
      </w:pPr>
    </w:p>
    <w:p w14:paraId="288D14BA" w14:textId="5DEC18C5" w:rsidR="009032F2" w:rsidRPr="009032F2" w:rsidRDefault="009032F2" w:rsidP="009032F2">
      <w:pPr>
        <w:pStyle w:val="QueryPara"/>
        <w:rPr>
          <w:ins w:id="945" w:author="Jay Jacobs" w:date="2013-11-03T14:36:00Z"/>
        </w:rPr>
      </w:pPr>
      <w:ins w:id="946" w:author="Jay Jacobs" w:date="2013-11-03T14:36:00Z">
        <w:r w:rsidRPr="009032F2" w:rsidDel="009032F2">
          <w:t xml:space="preserve"> </w:t>
        </w:r>
        <w:r w:rsidRPr="009032F2">
          <w:t>[AU: More changes from the TE below. Okay? Thanks, Kevin (PJE)]</w:t>
        </w:r>
      </w:ins>
    </w:p>
    <w:p w14:paraId="20B5F3C3" w14:textId="19BDD6FC" w:rsidR="00C401A0" w:rsidDel="009032F2" w:rsidRDefault="00C401A0">
      <w:pPr>
        <w:pStyle w:val="CodeSnippet"/>
        <w:rPr>
          <w:del w:id="947" w:author="Jay Jacobs" w:date="2013-11-03T14:36:00Z"/>
        </w:rPr>
      </w:pPr>
      <w:del w:id="948" w:author="Jay Jacobs" w:date="2013-11-03T14:36:00Z">
        <w:r w:rsidRPr="00D45915" w:rsidDel="009032F2">
          <w:delText>#</w:delText>
        </w:r>
        <w:r w:rsidDel="009032F2">
          <w:delText># -0.8701412 -0.9386983</w:delText>
        </w:r>
      </w:del>
    </w:p>
    <w:p w14:paraId="4328EFFF" w14:textId="67FAC0A8" w:rsidR="00D55E5B" w:rsidRDefault="002573CB" w:rsidP="002573CB">
      <w:pPr>
        <w:pStyle w:val="QueryPara"/>
        <w:rPr>
          <w:ins w:id="949" w:author="Kent, Kevin - Indianapolis" w:date="2013-10-31T10:21:00Z"/>
          <w:highlight w:val="cyan"/>
        </w:rPr>
      </w:pPr>
      <w:ins w:id="950" w:author="Kent, Kevin - Indianapolis" w:date="2013-10-31T10:21:00Z">
        <w:del w:id="951" w:author="Jay Jacobs" w:date="2013-11-03T14:36:00Z">
          <w:r w:rsidDel="009032F2">
            <w:rPr>
              <w:highlight w:val="cyan"/>
            </w:rPr>
            <w:delText>[AU: More changes from the TE below. Okay? Thanks, Kevin (PJE)]</w:delText>
          </w:r>
        </w:del>
      </w:ins>
      <w:ins w:id="952" w:author="Jay Jacobs" w:date="2013-11-03T11:46:00Z">
        <w:r w:rsidR="00D55E5B">
          <w:rPr>
            <w:highlight w:val="cyan"/>
          </w:rPr>
          <w:t>[AR: good stuff.]</w:t>
        </w:r>
      </w:ins>
    </w:p>
    <w:p w14:paraId="073BE6F3" w14:textId="16937638" w:rsidR="00E944A2" w:rsidRDefault="00E944A2" w:rsidP="00A91C3A">
      <w:pPr>
        <w:pStyle w:val="Para"/>
        <w:rPr>
          <w:ins w:id="953" w:author="Jay Jacobs" w:date="2013-11-03T11:47:00Z"/>
        </w:rPr>
      </w:pPr>
      <w:r>
        <w:t xml:space="preserve">The differences between the means here is not </w:t>
      </w:r>
      <w:r w:rsidR="001D6B66">
        <w:t>exactly small, so</w:t>
      </w:r>
      <w:r>
        <w:t xml:space="preserve"> this </w:t>
      </w:r>
      <w:r w:rsidR="001D6B66">
        <w:t xml:space="preserve">rather simple approach </w:t>
      </w:r>
      <w:r>
        <w:t xml:space="preserve">may do okay </w:t>
      </w:r>
      <w:r w:rsidR="001D6B66">
        <w:t>with your simple algorithm</w:t>
      </w:r>
      <w:r>
        <w:t>.</w:t>
      </w:r>
      <w:r w:rsidR="000359F5">
        <w:t xml:space="preserve"> </w:t>
      </w:r>
      <w:r>
        <w:t xml:space="preserve">With the algorithm now trained and ready to predict, the next step is to create a </w:t>
      </w:r>
      <w:r w:rsidRPr="00E944A2">
        <w:rPr>
          <w:rStyle w:val="InlineCode"/>
        </w:rPr>
        <w:t>predict.malware()</w:t>
      </w:r>
      <w:r>
        <w:t xml:space="preserve"> function.</w:t>
      </w:r>
      <w:r w:rsidR="000359F5">
        <w:t xml:space="preserve"> </w:t>
      </w:r>
      <w:r>
        <w:t>This will take in a</w:t>
      </w:r>
      <w:r w:rsidR="00D179A2">
        <w:t xml:space="preserve"> singl</w:t>
      </w:r>
      <w:ins w:id="954" w:author="Jay Jacobs" w:date="2013-11-03T11:51:00Z">
        <w:r w:rsidR="003E02AA">
          <w:t>e named vector</w:t>
        </w:r>
      </w:ins>
      <w:del w:id="955" w:author="Jay Jacobs" w:date="2013-11-03T11:52:00Z">
        <w:r w:rsidR="00D179A2" w:rsidDel="003E02AA">
          <w:delText>e</w:delText>
        </w:r>
      </w:del>
      <w:ins w:id="956" w:author="Jay Jacobs" w:date="2013-11-03T11:52:00Z">
        <w:r w:rsidR="003E02AA">
          <w:t xml:space="preserve"> called </w:t>
        </w:r>
        <w:r w:rsidR="003E02AA" w:rsidRPr="003E02AA">
          <w:rPr>
            <w:rStyle w:val="InlineCode"/>
            <w:rPrChange w:id="957" w:author="Jay Jacobs" w:date="2013-11-03T11:52:00Z">
              <w:rPr/>
            </w:rPrChange>
          </w:rPr>
          <w:t>data</w:t>
        </w:r>
      </w:ins>
      <w:del w:id="958" w:author="Jay Jacobs" w:date="2013-11-03T11:52:00Z">
        <w:r w:rsidDel="003E02AA">
          <w:delText xml:space="preserve"> </w:delText>
        </w:r>
      </w:del>
      <w:del w:id="959" w:author="Jay Jacobs" w:date="2013-11-03T11:51:00Z">
        <w:r w:rsidRPr="00E944A2" w:rsidDel="003E02AA">
          <w:rPr>
            <w:rStyle w:val="InlineCode"/>
          </w:rPr>
          <w:delText>proc</w:delText>
        </w:r>
        <w:r w:rsidDel="003E02AA">
          <w:delText xml:space="preserve"> </w:delText>
        </w:r>
      </w:del>
      <w:ins w:id="960" w:author="Jay Jacobs" w:date="2013-11-03T11:52:00Z">
        <w:r w:rsidR="003E02AA">
          <w:t xml:space="preserve">, extract out the </w:t>
        </w:r>
        <w:r w:rsidR="003E02AA" w:rsidRPr="003E02AA">
          <w:rPr>
            <w:rStyle w:val="InlineCode"/>
            <w:rPrChange w:id="961" w:author="Jay Jacobs" w:date="2013-11-03T11:52:00Z">
              <w:rPr/>
            </w:rPrChange>
          </w:rPr>
          <w:t>proc</w:t>
        </w:r>
        <w:r w:rsidR="003E02AA">
          <w:t xml:space="preserve"> and </w:t>
        </w:r>
        <w:r w:rsidR="003E02AA" w:rsidRPr="003E02AA">
          <w:rPr>
            <w:rStyle w:val="InlineCode"/>
            <w:rPrChange w:id="962" w:author="Jay Jacobs" w:date="2013-11-03T11:52:00Z">
              <w:rPr/>
            </w:rPrChange>
          </w:rPr>
          <w:t>mem</w:t>
        </w:r>
        <w:r w:rsidR="003E02AA">
          <w:t xml:space="preserve"> values, than </w:t>
        </w:r>
      </w:ins>
      <w:del w:id="963" w:author="Jay Jacobs" w:date="2013-11-03T11:52:00Z">
        <w:r w:rsidDel="003E02AA">
          <w:delText xml:space="preserve">and </w:delText>
        </w:r>
        <w:r w:rsidRPr="00E944A2" w:rsidDel="003E02AA">
          <w:rPr>
            <w:rStyle w:val="InlineCode"/>
          </w:rPr>
          <w:delText>mem</w:delText>
        </w:r>
        <w:r w:rsidDel="003E02AA">
          <w:delText xml:space="preserve"> value and </w:delText>
        </w:r>
      </w:del>
      <w:r>
        <w:t xml:space="preserve">calculate how far those are from the means that </w:t>
      </w:r>
      <w:r w:rsidR="00A40075">
        <w:t>you</w:t>
      </w:r>
      <w:r>
        <w:t xml:space="preserve"> generated during the training.</w:t>
      </w:r>
      <w:r w:rsidR="000359F5">
        <w:t xml:space="preserve"> </w:t>
      </w:r>
      <w:r>
        <w:t>What is the best way to calculate distance?</w:t>
      </w:r>
      <w:r w:rsidR="000359F5">
        <w:t xml:space="preserve"> </w:t>
      </w:r>
      <w:r>
        <w:t xml:space="preserve">Think back to geometry class and the </w:t>
      </w:r>
      <w:r>
        <w:lastRenderedPageBreak/>
        <w:t>Pythagorean theorem</w:t>
      </w:r>
      <w:ins w:id="964" w:author="Kezia Endsley" w:date="2013-10-20T08:01:00Z">
        <w:r w:rsidR="00BE330E">
          <w:sym w:font="Symbol" w:char="F0BE"/>
        </w:r>
      </w:ins>
      <w:del w:id="965" w:author="Kezia Endsley" w:date="2013-10-20T08:01:00Z">
        <w:r w:rsidDel="00BE330E">
          <w:delText xml:space="preserve">: </w:delText>
        </w:r>
      </w:del>
      <w:r>
        <w:t>a</w:t>
      </w:r>
      <w:r w:rsidRPr="00E944A2">
        <w:rPr>
          <w:vertAlign w:val="superscript"/>
        </w:rPr>
        <w:t>2</w:t>
      </w:r>
      <w:r>
        <w:t xml:space="preserve"> + b</w:t>
      </w:r>
      <w:r w:rsidRPr="00E944A2">
        <w:rPr>
          <w:vertAlign w:val="superscript"/>
        </w:rPr>
        <w:t>2</w:t>
      </w:r>
      <w:r>
        <w:t xml:space="preserve"> = c</w:t>
      </w:r>
      <w:r w:rsidRPr="00E944A2">
        <w:rPr>
          <w:vertAlign w:val="superscript"/>
        </w:rPr>
        <w:t>2</w:t>
      </w:r>
      <w:r w:rsidR="00A93558">
        <w:t xml:space="preserve">, where </w:t>
      </w:r>
      <w:proofErr w:type="gramStart"/>
      <w:r w:rsidR="00A93558">
        <w:t>a and</w:t>
      </w:r>
      <w:proofErr w:type="gramEnd"/>
      <w:r w:rsidR="00A93558">
        <w:t xml:space="preserve"> b are the two sides of the triangle and c is the hypotenuse.</w:t>
      </w:r>
      <w:r w:rsidR="000359F5">
        <w:t xml:space="preserve"> </w:t>
      </w:r>
      <w:ins w:id="966" w:author="Kent, Kevin - Indianapolis" w:date="2013-10-31T10:21:00Z">
        <w:r w:rsidR="002573CB" w:rsidRPr="002573CB">
          <w:rPr>
            <w:highlight w:val="cyan"/>
            <w:rPrChange w:id="967" w:author="Kent, Kevin - Indianapolis" w:date="2013-10-31T10:21:00Z">
              <w:rPr/>
            </w:rPrChange>
          </w:rPr>
          <w:t>This is called “Euclidean distance</w:t>
        </w:r>
      </w:ins>
      <w:ins w:id="968" w:author="Kent, Kevin - Indianapolis" w:date="2013-10-31T13:52:00Z">
        <w:r w:rsidR="009845C3">
          <w:rPr>
            <w:highlight w:val="cyan"/>
          </w:rPr>
          <w:t>,</w:t>
        </w:r>
      </w:ins>
      <w:ins w:id="969" w:author="Kent, Kevin - Indianapolis" w:date="2013-10-31T10:21:00Z">
        <w:r w:rsidR="002573CB" w:rsidRPr="002573CB">
          <w:rPr>
            <w:highlight w:val="cyan"/>
            <w:rPrChange w:id="970" w:author="Kent, Kevin - Indianapolis" w:date="2013-10-31T10:21:00Z">
              <w:rPr/>
            </w:rPrChange>
          </w:rPr>
          <w:t>” since it is based on Euclidean geometry.</w:t>
        </w:r>
        <w:r w:rsidR="002573CB">
          <w:t xml:space="preserve"> </w:t>
        </w:r>
      </w:ins>
      <w:r w:rsidR="00A93558">
        <w:t xml:space="preserve">In </w:t>
      </w:r>
      <w:r w:rsidR="001D6B66">
        <w:t>y</w:t>
      </w:r>
      <w:r w:rsidR="00A93558">
        <w:t xml:space="preserve">our case, </w:t>
      </w:r>
      <w:proofErr w:type="gramStart"/>
      <w:r w:rsidR="00A93558" w:rsidRPr="00BE330E">
        <w:rPr>
          <w:i/>
          <w:rPrChange w:id="971" w:author="Kezia Endsley" w:date="2013-10-20T08:01:00Z">
            <w:rPr/>
          </w:rPrChange>
        </w:rPr>
        <w:t>a</w:t>
      </w:r>
      <w:r w:rsidR="00A93558">
        <w:t xml:space="preserve"> is</w:t>
      </w:r>
      <w:proofErr w:type="gramEnd"/>
      <w:r w:rsidR="00A93558">
        <w:t xml:space="preserve"> the difference between the trained </w:t>
      </w:r>
      <w:r w:rsidR="00A93558" w:rsidRPr="00A81956">
        <w:rPr>
          <w:rStyle w:val="InlineCode"/>
        </w:rPr>
        <w:t>proc</w:t>
      </w:r>
      <w:r w:rsidR="00A93558">
        <w:t xml:space="preserve"> mean and the test </w:t>
      </w:r>
      <w:r w:rsidR="00A93558" w:rsidRPr="00A81956">
        <w:rPr>
          <w:rStyle w:val="InlineCode"/>
        </w:rPr>
        <w:t>proc</w:t>
      </w:r>
      <w:r w:rsidR="00A93558">
        <w:t xml:space="preserve"> value and </w:t>
      </w:r>
      <w:r w:rsidR="00A93558" w:rsidRPr="00BE330E">
        <w:rPr>
          <w:i/>
          <w:rPrChange w:id="972" w:author="Kezia Endsley" w:date="2013-10-20T08:01:00Z">
            <w:rPr/>
          </w:rPrChange>
        </w:rPr>
        <w:t>b</w:t>
      </w:r>
      <w:r w:rsidR="00A93558">
        <w:t xml:space="preserve"> is the difference between the trained </w:t>
      </w:r>
      <w:r w:rsidR="00A93558" w:rsidRPr="00A81956">
        <w:rPr>
          <w:rStyle w:val="InlineCode"/>
        </w:rPr>
        <w:t>mem</w:t>
      </w:r>
      <w:r w:rsidR="00A93558">
        <w:t xml:space="preserve"> mean and the test </w:t>
      </w:r>
      <w:r w:rsidR="00A93558" w:rsidRPr="00A81956">
        <w:rPr>
          <w:rStyle w:val="InlineCode"/>
        </w:rPr>
        <w:t>mem</w:t>
      </w:r>
      <w:r w:rsidR="00A93558">
        <w:t xml:space="preserve"> </w:t>
      </w:r>
      <w:r w:rsidR="00034D53">
        <w:t>value.</w:t>
      </w:r>
      <w:r w:rsidR="000359F5">
        <w:t xml:space="preserve"> </w:t>
      </w:r>
      <w:r w:rsidR="00034D53">
        <w:t xml:space="preserve">Once </w:t>
      </w:r>
      <w:r w:rsidR="00A40075">
        <w:t>you</w:t>
      </w:r>
      <w:r w:rsidR="00034D53">
        <w:t xml:space="preserve"> get the two distances, </w:t>
      </w:r>
      <w:r w:rsidR="00A40075">
        <w:t>you</w:t>
      </w:r>
      <w:r w:rsidR="00034D53">
        <w:t xml:space="preserve"> simply compare them</w:t>
      </w:r>
      <w:ins w:id="973" w:author="Kezia Endsley" w:date="2013-10-20T08:01:00Z">
        <w:r w:rsidR="00BE330E">
          <w:t>.</w:t>
        </w:r>
      </w:ins>
      <w:r w:rsidR="00034D53">
        <w:t xml:space="preserve"> </w:t>
      </w:r>
      <w:del w:id="974" w:author="Kezia Endsley" w:date="2013-10-20T08:01:00Z">
        <w:r w:rsidR="00034D53" w:rsidDel="00BE330E">
          <w:delText>and w</w:delText>
        </w:r>
      </w:del>
      <w:ins w:id="975" w:author="Kezia Endsley" w:date="2013-10-20T08:01:00Z">
        <w:r w:rsidR="00BE330E">
          <w:t>W</w:t>
        </w:r>
      </w:ins>
      <w:r w:rsidR="00034D53">
        <w:t>hich</w:t>
      </w:r>
      <w:del w:id="976" w:author="Kezia Endsley" w:date="2013-10-20T08:01:00Z">
        <w:r w:rsidR="00034D53" w:rsidDel="00BE330E">
          <w:delText xml:space="preserve"> </w:delText>
        </w:r>
      </w:del>
      <w:r w:rsidR="00034D53">
        <w:t xml:space="preserve">ever is </w:t>
      </w:r>
      <w:del w:id="977" w:author="Kezia Endsley" w:date="2013-10-20T08:02:00Z">
        <w:r w:rsidR="00034D53" w:rsidDel="00BE330E">
          <w:delText>closer (</w:delText>
        </w:r>
      </w:del>
      <w:r w:rsidR="00034D53">
        <w:t>smaller</w:t>
      </w:r>
      <w:del w:id="978" w:author="Kezia Endsley" w:date="2013-10-20T08:02:00Z">
        <w:r w:rsidR="00034D53" w:rsidDel="00BE330E">
          <w:delText>)</w:delText>
        </w:r>
      </w:del>
      <w:r w:rsidR="00034D53">
        <w:t xml:space="preserve"> is the one </w:t>
      </w:r>
      <w:r w:rsidR="00A40075">
        <w:t>you</w:t>
      </w:r>
      <w:r w:rsidR="00034D53">
        <w:t xml:space="preserve"> will predict.</w:t>
      </w:r>
    </w:p>
    <w:p w14:paraId="089C82B9" w14:textId="6D9FB836" w:rsidR="00D55E5B" w:rsidRDefault="00D55E5B">
      <w:pPr>
        <w:pStyle w:val="CodeListing"/>
        <w:rPr>
          <w:ins w:id="979" w:author="Jay Jacobs" w:date="2013-11-03T11:48:00Z"/>
        </w:rPr>
        <w:pPrChange w:id="980" w:author="Jay Jacobs" w:date="2013-11-03T11:48:00Z">
          <w:pPr>
            <w:pStyle w:val="Para"/>
          </w:pPr>
        </w:pPrChange>
      </w:pPr>
      <w:ins w:id="981" w:author="Jay Jacobs" w:date="2013-11-03T11:48:00Z">
        <w:r>
          <w:t>Listing 9-5</w:t>
        </w:r>
      </w:ins>
    </w:p>
    <w:p w14:paraId="7291E778" w14:textId="77777777" w:rsidR="00D810E3" w:rsidRPr="008C5E8F" w:rsidRDefault="00D810E3">
      <w:pPr>
        <w:pStyle w:val="CodeSnippet"/>
        <w:shd w:val="clear" w:color="auto" w:fill="FFF8EA"/>
        <w:rPr>
          <w:ins w:id="982" w:author="Jay Jacobs" w:date="2013-11-03T12:15:00Z"/>
          <w:i/>
          <w:color w:val="9B9B9B"/>
          <w:rPrChange w:id="983" w:author="Jay Jacobs" w:date="2013-11-03T14:32:00Z">
            <w:rPr>
              <w:ins w:id="984" w:author="Jay Jacobs" w:date="2013-11-03T12:15:00Z"/>
            </w:rPr>
          </w:rPrChange>
        </w:rPr>
        <w:pPrChange w:id="985" w:author="Jay Jacobs" w:date="2013-11-03T14:37:00Z">
          <w:pPr/>
        </w:pPrChange>
      </w:pPr>
      <w:ins w:id="986" w:author="Jay Jacobs" w:date="2013-11-03T12:15:00Z">
        <w:r w:rsidRPr="008C5E8F">
          <w:rPr>
            <w:i/>
            <w:color w:val="9B9B9B"/>
            <w:rPrChange w:id="987" w:author="Jay Jacobs" w:date="2013-11-03T14:32:00Z">
              <w:rPr/>
            </w:rPrChange>
          </w:rPr>
          <w:t># requires object: inf (9-4), nrm (9-4)</w:t>
        </w:r>
      </w:ins>
    </w:p>
    <w:p w14:paraId="774FA28F" w14:textId="36EB8012" w:rsidR="00D55E5B" w:rsidRPr="009032F2" w:rsidRDefault="00D55E5B">
      <w:pPr>
        <w:pStyle w:val="CodeSnippet"/>
        <w:shd w:val="clear" w:color="auto" w:fill="FFF8EA"/>
        <w:rPr>
          <w:ins w:id="988" w:author="Jay Jacobs" w:date="2013-11-03T11:48:00Z"/>
          <w:color w:val="800026"/>
          <w:rPrChange w:id="989" w:author="Jay Jacobs" w:date="2013-11-03T14:35:00Z">
            <w:rPr>
              <w:ins w:id="990" w:author="Jay Jacobs" w:date="2013-11-03T11:48:00Z"/>
            </w:rPr>
          </w:rPrChange>
        </w:rPr>
        <w:pPrChange w:id="991" w:author="Jay Jacobs" w:date="2013-11-03T14:37:00Z">
          <w:pPr>
            <w:pStyle w:val="Para"/>
          </w:pPr>
        </w:pPrChange>
      </w:pPr>
      <w:ins w:id="992" w:author="Jay Jacobs" w:date="2013-11-03T11:48:00Z">
        <w:r w:rsidRPr="009032F2">
          <w:rPr>
            <w:color w:val="800026"/>
            <w:rPrChange w:id="993" w:author="Jay Jacobs" w:date="2013-11-03T14:35:00Z">
              <w:rPr/>
            </w:rPrChange>
          </w:rPr>
          <w:t>predict.malware &lt;- function(</w:t>
        </w:r>
      </w:ins>
      <w:ins w:id="994" w:author="Jay Jacobs" w:date="2013-11-03T12:00:00Z">
        <w:r w:rsidR="003E02AA" w:rsidRPr="009032F2">
          <w:rPr>
            <w:color w:val="800026"/>
            <w:rPrChange w:id="995" w:author="Jay Jacobs" w:date="2013-11-03T14:35:00Z">
              <w:rPr/>
            </w:rPrChange>
          </w:rPr>
          <w:t>data</w:t>
        </w:r>
      </w:ins>
      <w:ins w:id="996" w:author="Jay Jacobs" w:date="2013-11-03T11:48:00Z">
        <w:r w:rsidRPr="009032F2">
          <w:rPr>
            <w:color w:val="800026"/>
            <w:rPrChange w:id="997" w:author="Jay Jacobs" w:date="2013-11-03T14:35:00Z">
              <w:rPr/>
            </w:rPrChange>
          </w:rPr>
          <w:t>) {</w:t>
        </w:r>
      </w:ins>
    </w:p>
    <w:p w14:paraId="5342BDC6" w14:textId="77777777" w:rsidR="003E02AA" w:rsidRPr="008C5E8F" w:rsidRDefault="003E02AA">
      <w:pPr>
        <w:pStyle w:val="CodeSnippet"/>
        <w:shd w:val="clear" w:color="auto" w:fill="FFF8EA"/>
        <w:rPr>
          <w:ins w:id="998" w:author="Jay Jacobs" w:date="2013-11-03T12:00:00Z"/>
          <w:i/>
          <w:color w:val="9B9B9B"/>
          <w:rPrChange w:id="999" w:author="Jay Jacobs" w:date="2013-11-03T14:32:00Z">
            <w:rPr>
              <w:ins w:id="1000" w:author="Jay Jacobs" w:date="2013-11-03T12:00:00Z"/>
            </w:rPr>
          </w:rPrChange>
        </w:rPr>
        <w:pPrChange w:id="1001" w:author="Jay Jacobs" w:date="2013-11-03T14:37:00Z">
          <w:pPr>
            <w:pStyle w:val="CodeSnippet"/>
          </w:pPr>
        </w:pPrChange>
      </w:pPr>
      <w:ins w:id="1002" w:author="Jay Jacobs" w:date="2013-11-03T12:00:00Z">
        <w:r w:rsidRPr="008C5E8F">
          <w:rPr>
            <w:i/>
            <w:color w:val="9B9B9B"/>
            <w:rPrChange w:id="1003" w:author="Jay Jacobs" w:date="2013-11-03T14:32:00Z">
              <w:rPr/>
            </w:rPrChange>
          </w:rPr>
          <w:t xml:space="preserve">  # get 'proc' and 'mem' as numeric values</w:t>
        </w:r>
      </w:ins>
    </w:p>
    <w:p w14:paraId="427730B8" w14:textId="77777777" w:rsidR="003E02AA" w:rsidRPr="009032F2" w:rsidRDefault="003E02AA">
      <w:pPr>
        <w:pStyle w:val="CodeSnippet"/>
        <w:shd w:val="clear" w:color="auto" w:fill="FFF8EA"/>
        <w:rPr>
          <w:ins w:id="1004" w:author="Jay Jacobs" w:date="2013-11-03T12:00:00Z"/>
          <w:color w:val="800026"/>
          <w:rPrChange w:id="1005" w:author="Jay Jacobs" w:date="2013-11-03T14:35:00Z">
            <w:rPr>
              <w:ins w:id="1006" w:author="Jay Jacobs" w:date="2013-11-03T12:00:00Z"/>
            </w:rPr>
          </w:rPrChange>
        </w:rPr>
        <w:pPrChange w:id="1007" w:author="Jay Jacobs" w:date="2013-11-03T14:37:00Z">
          <w:pPr>
            <w:pStyle w:val="CodeSnippet"/>
          </w:pPr>
        </w:pPrChange>
      </w:pPr>
      <w:ins w:id="1008" w:author="Jay Jacobs" w:date="2013-11-03T12:00:00Z">
        <w:r w:rsidRPr="009032F2">
          <w:rPr>
            <w:color w:val="800026"/>
            <w:rPrChange w:id="1009" w:author="Jay Jacobs" w:date="2013-11-03T14:35:00Z">
              <w:rPr/>
            </w:rPrChange>
          </w:rPr>
          <w:t xml:space="preserve">  proc &lt;- as.numeric(data[['proc']])</w:t>
        </w:r>
      </w:ins>
    </w:p>
    <w:p w14:paraId="7194C9E0" w14:textId="77777777" w:rsidR="003E02AA" w:rsidRPr="009032F2" w:rsidRDefault="003E02AA">
      <w:pPr>
        <w:pStyle w:val="CodeSnippet"/>
        <w:shd w:val="clear" w:color="auto" w:fill="FFF8EA"/>
        <w:rPr>
          <w:ins w:id="1010" w:author="Jay Jacobs" w:date="2013-11-03T12:00:00Z"/>
          <w:color w:val="800026"/>
          <w:rPrChange w:id="1011" w:author="Jay Jacobs" w:date="2013-11-03T14:35:00Z">
            <w:rPr>
              <w:ins w:id="1012" w:author="Jay Jacobs" w:date="2013-11-03T12:00:00Z"/>
            </w:rPr>
          </w:rPrChange>
        </w:rPr>
        <w:pPrChange w:id="1013" w:author="Jay Jacobs" w:date="2013-11-03T14:37:00Z">
          <w:pPr>
            <w:pStyle w:val="CodeSnippet"/>
          </w:pPr>
        </w:pPrChange>
      </w:pPr>
      <w:ins w:id="1014" w:author="Jay Jacobs" w:date="2013-11-03T12:00:00Z">
        <w:r w:rsidRPr="009032F2">
          <w:rPr>
            <w:color w:val="800026"/>
            <w:rPrChange w:id="1015" w:author="Jay Jacobs" w:date="2013-11-03T14:35:00Z">
              <w:rPr/>
            </w:rPrChange>
          </w:rPr>
          <w:t xml:space="preserve">  mem &lt;- as.numeric(data[['mem']])</w:t>
        </w:r>
      </w:ins>
    </w:p>
    <w:p w14:paraId="741177B4" w14:textId="77777777" w:rsidR="003E02AA" w:rsidRPr="008C5E8F" w:rsidRDefault="003E02AA">
      <w:pPr>
        <w:pStyle w:val="CodeSnippet"/>
        <w:shd w:val="clear" w:color="auto" w:fill="FFF8EA"/>
        <w:rPr>
          <w:ins w:id="1016" w:author="Jay Jacobs" w:date="2013-11-03T12:00:00Z"/>
          <w:i/>
          <w:color w:val="9B9B9B"/>
          <w:rPrChange w:id="1017" w:author="Jay Jacobs" w:date="2013-11-03T14:32:00Z">
            <w:rPr>
              <w:ins w:id="1018" w:author="Jay Jacobs" w:date="2013-11-03T12:00:00Z"/>
            </w:rPr>
          </w:rPrChange>
        </w:rPr>
        <w:pPrChange w:id="1019" w:author="Jay Jacobs" w:date="2013-11-03T14:37:00Z">
          <w:pPr>
            <w:pStyle w:val="CodeSnippet"/>
          </w:pPr>
        </w:pPrChange>
      </w:pPr>
      <w:ins w:id="1020" w:author="Jay Jacobs" w:date="2013-11-03T12:00:00Z">
        <w:r w:rsidRPr="008C5E8F">
          <w:rPr>
            <w:i/>
            <w:color w:val="9B9B9B"/>
            <w:rPrChange w:id="1021" w:author="Jay Jacobs" w:date="2013-11-03T14:32:00Z">
              <w:rPr/>
            </w:rPrChange>
          </w:rPr>
          <w:t xml:space="preserve">  # set up infected comparison</w:t>
        </w:r>
      </w:ins>
    </w:p>
    <w:p w14:paraId="67DDDF5D" w14:textId="77777777" w:rsidR="00D55E5B" w:rsidRPr="009032F2" w:rsidRDefault="00D55E5B">
      <w:pPr>
        <w:pStyle w:val="CodeSnippet"/>
        <w:shd w:val="clear" w:color="auto" w:fill="FFF8EA"/>
        <w:rPr>
          <w:ins w:id="1022" w:author="Jay Jacobs" w:date="2013-11-03T11:48:00Z"/>
          <w:color w:val="800026"/>
          <w:rPrChange w:id="1023" w:author="Jay Jacobs" w:date="2013-11-03T14:35:00Z">
            <w:rPr>
              <w:ins w:id="1024" w:author="Jay Jacobs" w:date="2013-11-03T11:48:00Z"/>
            </w:rPr>
          </w:rPrChange>
        </w:rPr>
        <w:pPrChange w:id="1025" w:author="Jay Jacobs" w:date="2013-11-03T14:37:00Z">
          <w:pPr>
            <w:pStyle w:val="Para"/>
          </w:pPr>
        </w:pPrChange>
      </w:pPr>
      <w:ins w:id="1026" w:author="Jay Jacobs" w:date="2013-11-03T11:48:00Z">
        <w:r w:rsidRPr="009032F2">
          <w:rPr>
            <w:color w:val="800026"/>
            <w:rPrChange w:id="1027" w:author="Jay Jacobs" w:date="2013-11-03T14:35:00Z">
              <w:rPr/>
            </w:rPrChange>
          </w:rPr>
          <w:t xml:space="preserve">  inf.a &lt;- inf['proc'] - proc</w:t>
        </w:r>
      </w:ins>
    </w:p>
    <w:p w14:paraId="45CED9BD" w14:textId="77777777" w:rsidR="00D55E5B" w:rsidRPr="009032F2" w:rsidRDefault="00D55E5B">
      <w:pPr>
        <w:pStyle w:val="CodeSnippet"/>
        <w:shd w:val="clear" w:color="auto" w:fill="FFF8EA"/>
        <w:rPr>
          <w:ins w:id="1028" w:author="Jay Jacobs" w:date="2013-11-03T11:48:00Z"/>
          <w:color w:val="800026"/>
          <w:rPrChange w:id="1029" w:author="Jay Jacobs" w:date="2013-11-03T14:35:00Z">
            <w:rPr>
              <w:ins w:id="1030" w:author="Jay Jacobs" w:date="2013-11-03T11:48:00Z"/>
            </w:rPr>
          </w:rPrChange>
        </w:rPr>
        <w:pPrChange w:id="1031" w:author="Jay Jacobs" w:date="2013-11-03T14:37:00Z">
          <w:pPr>
            <w:pStyle w:val="Para"/>
          </w:pPr>
        </w:pPrChange>
      </w:pPr>
      <w:ins w:id="1032" w:author="Jay Jacobs" w:date="2013-11-03T11:48:00Z">
        <w:r w:rsidRPr="009032F2">
          <w:rPr>
            <w:color w:val="800026"/>
            <w:rPrChange w:id="1033" w:author="Jay Jacobs" w:date="2013-11-03T14:35:00Z">
              <w:rPr/>
            </w:rPrChange>
          </w:rPr>
          <w:t xml:space="preserve">  inf.b &lt;- inf['mem'] - mem</w:t>
        </w:r>
      </w:ins>
    </w:p>
    <w:p w14:paraId="2B83F12B" w14:textId="77777777" w:rsidR="00D55E5B" w:rsidRPr="008C5E8F" w:rsidRDefault="00D55E5B">
      <w:pPr>
        <w:pStyle w:val="CodeSnippet"/>
        <w:shd w:val="clear" w:color="auto" w:fill="FFF8EA"/>
        <w:rPr>
          <w:ins w:id="1034" w:author="Jay Jacobs" w:date="2013-11-03T11:48:00Z"/>
          <w:i/>
          <w:color w:val="9B9B9B"/>
          <w:rPrChange w:id="1035" w:author="Jay Jacobs" w:date="2013-11-03T14:32:00Z">
            <w:rPr>
              <w:ins w:id="1036" w:author="Jay Jacobs" w:date="2013-11-03T11:48:00Z"/>
            </w:rPr>
          </w:rPrChange>
        </w:rPr>
        <w:pPrChange w:id="1037" w:author="Jay Jacobs" w:date="2013-11-03T14:37:00Z">
          <w:pPr>
            <w:pStyle w:val="Para"/>
          </w:pPr>
        </w:pPrChange>
      </w:pPr>
      <w:ins w:id="1038" w:author="Jay Jacobs" w:date="2013-11-03T11:48:00Z">
        <w:r w:rsidRPr="008C5E8F">
          <w:rPr>
            <w:i/>
            <w:color w:val="9B9B9B"/>
            <w:rPrChange w:id="1039" w:author="Jay Jacobs" w:date="2013-11-03T14:32:00Z">
              <w:rPr/>
            </w:rPrChange>
          </w:rPr>
          <w:t xml:space="preserve">  # pythagorean distance c = sqrt(a^2 + b^2)</w:t>
        </w:r>
      </w:ins>
    </w:p>
    <w:p w14:paraId="7FC7B95C" w14:textId="77777777" w:rsidR="00D55E5B" w:rsidRPr="009032F2" w:rsidRDefault="00D55E5B">
      <w:pPr>
        <w:pStyle w:val="CodeSnippet"/>
        <w:shd w:val="clear" w:color="auto" w:fill="FFF8EA"/>
        <w:rPr>
          <w:ins w:id="1040" w:author="Jay Jacobs" w:date="2013-11-03T11:48:00Z"/>
          <w:color w:val="800026"/>
          <w:rPrChange w:id="1041" w:author="Jay Jacobs" w:date="2013-11-03T14:35:00Z">
            <w:rPr>
              <w:ins w:id="1042" w:author="Jay Jacobs" w:date="2013-11-03T11:48:00Z"/>
            </w:rPr>
          </w:rPrChange>
        </w:rPr>
        <w:pPrChange w:id="1043" w:author="Jay Jacobs" w:date="2013-11-03T14:37:00Z">
          <w:pPr>
            <w:pStyle w:val="Para"/>
          </w:pPr>
        </w:pPrChange>
      </w:pPr>
      <w:ins w:id="1044" w:author="Jay Jacobs" w:date="2013-11-03T11:48:00Z">
        <w:r w:rsidRPr="009032F2">
          <w:rPr>
            <w:color w:val="800026"/>
            <w:rPrChange w:id="1045" w:author="Jay Jacobs" w:date="2013-11-03T14:35:00Z">
              <w:rPr/>
            </w:rPrChange>
          </w:rPr>
          <w:t xml:space="preserve">  inf.dist &lt;- sqrt(inf.a^2 + inf.b^2)</w:t>
        </w:r>
      </w:ins>
    </w:p>
    <w:p w14:paraId="2C1F0E36" w14:textId="77777777" w:rsidR="00D55E5B" w:rsidRPr="008C5E8F" w:rsidRDefault="00D55E5B">
      <w:pPr>
        <w:pStyle w:val="CodeSnippet"/>
        <w:shd w:val="clear" w:color="auto" w:fill="FFF8EA"/>
        <w:rPr>
          <w:ins w:id="1046" w:author="Jay Jacobs" w:date="2013-11-03T11:48:00Z"/>
          <w:i/>
          <w:color w:val="9B9B9B"/>
          <w:rPrChange w:id="1047" w:author="Jay Jacobs" w:date="2013-11-03T14:32:00Z">
            <w:rPr>
              <w:ins w:id="1048" w:author="Jay Jacobs" w:date="2013-11-03T11:48:00Z"/>
            </w:rPr>
          </w:rPrChange>
        </w:rPr>
        <w:pPrChange w:id="1049" w:author="Jay Jacobs" w:date="2013-11-03T14:37:00Z">
          <w:pPr>
            <w:pStyle w:val="Para"/>
          </w:pPr>
        </w:pPrChange>
      </w:pPr>
      <w:ins w:id="1050" w:author="Jay Jacobs" w:date="2013-11-03T11:48:00Z">
        <w:r w:rsidRPr="008C5E8F">
          <w:rPr>
            <w:i/>
            <w:color w:val="9B9B9B"/>
            <w:rPrChange w:id="1051" w:author="Jay Jacobs" w:date="2013-11-03T14:32:00Z">
              <w:rPr/>
            </w:rPrChange>
          </w:rPr>
          <w:t xml:space="preserve">  # repeat for normal systems</w:t>
        </w:r>
      </w:ins>
    </w:p>
    <w:p w14:paraId="3E70F6F9" w14:textId="77777777" w:rsidR="00D55E5B" w:rsidRPr="009032F2" w:rsidRDefault="00D55E5B">
      <w:pPr>
        <w:pStyle w:val="CodeSnippet"/>
        <w:shd w:val="clear" w:color="auto" w:fill="FFF8EA"/>
        <w:rPr>
          <w:ins w:id="1052" w:author="Jay Jacobs" w:date="2013-11-03T11:48:00Z"/>
          <w:color w:val="800026"/>
          <w:rPrChange w:id="1053" w:author="Jay Jacobs" w:date="2013-11-03T14:35:00Z">
            <w:rPr>
              <w:ins w:id="1054" w:author="Jay Jacobs" w:date="2013-11-03T11:48:00Z"/>
            </w:rPr>
          </w:rPrChange>
        </w:rPr>
        <w:pPrChange w:id="1055" w:author="Jay Jacobs" w:date="2013-11-03T14:37:00Z">
          <w:pPr>
            <w:pStyle w:val="Para"/>
          </w:pPr>
        </w:pPrChange>
      </w:pPr>
      <w:ins w:id="1056" w:author="Jay Jacobs" w:date="2013-11-03T11:48:00Z">
        <w:r w:rsidRPr="009032F2">
          <w:rPr>
            <w:color w:val="800026"/>
            <w:rPrChange w:id="1057" w:author="Jay Jacobs" w:date="2013-11-03T14:35:00Z">
              <w:rPr/>
            </w:rPrChange>
          </w:rPr>
          <w:t xml:space="preserve">  nrm.a &lt;- nrm['proc'] - proc</w:t>
        </w:r>
      </w:ins>
    </w:p>
    <w:p w14:paraId="0EBF81A1" w14:textId="77777777" w:rsidR="00D55E5B" w:rsidRPr="009032F2" w:rsidRDefault="00D55E5B">
      <w:pPr>
        <w:pStyle w:val="CodeSnippet"/>
        <w:shd w:val="clear" w:color="auto" w:fill="FFF8EA"/>
        <w:rPr>
          <w:ins w:id="1058" w:author="Jay Jacobs" w:date="2013-11-03T11:48:00Z"/>
          <w:color w:val="800026"/>
          <w:rPrChange w:id="1059" w:author="Jay Jacobs" w:date="2013-11-03T14:35:00Z">
            <w:rPr>
              <w:ins w:id="1060" w:author="Jay Jacobs" w:date="2013-11-03T11:48:00Z"/>
            </w:rPr>
          </w:rPrChange>
        </w:rPr>
        <w:pPrChange w:id="1061" w:author="Jay Jacobs" w:date="2013-11-03T14:37:00Z">
          <w:pPr>
            <w:pStyle w:val="Para"/>
          </w:pPr>
        </w:pPrChange>
      </w:pPr>
      <w:ins w:id="1062" w:author="Jay Jacobs" w:date="2013-11-03T11:48:00Z">
        <w:r w:rsidRPr="009032F2">
          <w:rPr>
            <w:color w:val="800026"/>
            <w:rPrChange w:id="1063" w:author="Jay Jacobs" w:date="2013-11-03T14:35:00Z">
              <w:rPr/>
            </w:rPrChange>
          </w:rPr>
          <w:t xml:space="preserve">  nrm.b &lt;- nrm['mem'] - mem</w:t>
        </w:r>
      </w:ins>
    </w:p>
    <w:p w14:paraId="63DCC8CA" w14:textId="77777777" w:rsidR="00D55E5B" w:rsidRPr="009032F2" w:rsidRDefault="00D55E5B">
      <w:pPr>
        <w:pStyle w:val="CodeSnippet"/>
        <w:shd w:val="clear" w:color="auto" w:fill="FFF8EA"/>
        <w:rPr>
          <w:ins w:id="1064" w:author="Jay Jacobs" w:date="2013-11-03T11:48:00Z"/>
          <w:color w:val="800026"/>
          <w:rPrChange w:id="1065" w:author="Jay Jacobs" w:date="2013-11-03T14:35:00Z">
            <w:rPr>
              <w:ins w:id="1066" w:author="Jay Jacobs" w:date="2013-11-03T11:48:00Z"/>
            </w:rPr>
          </w:rPrChange>
        </w:rPr>
        <w:pPrChange w:id="1067" w:author="Jay Jacobs" w:date="2013-11-03T14:37:00Z">
          <w:pPr>
            <w:pStyle w:val="Para"/>
          </w:pPr>
        </w:pPrChange>
      </w:pPr>
      <w:ins w:id="1068" w:author="Jay Jacobs" w:date="2013-11-03T11:48:00Z">
        <w:r w:rsidRPr="009032F2">
          <w:rPr>
            <w:color w:val="800026"/>
            <w:rPrChange w:id="1069" w:author="Jay Jacobs" w:date="2013-11-03T14:35:00Z">
              <w:rPr/>
            </w:rPrChange>
          </w:rPr>
          <w:t xml:space="preserve">  nrm.dist &lt;- sqrt(nrm.a^2 + nrm.b^2)</w:t>
        </w:r>
      </w:ins>
    </w:p>
    <w:p w14:paraId="280FDC47" w14:textId="77777777" w:rsidR="00D55E5B" w:rsidRPr="008C5E8F" w:rsidRDefault="00D55E5B">
      <w:pPr>
        <w:pStyle w:val="CodeSnippet"/>
        <w:shd w:val="clear" w:color="auto" w:fill="FFF8EA"/>
        <w:rPr>
          <w:ins w:id="1070" w:author="Jay Jacobs" w:date="2013-11-03T11:48:00Z"/>
          <w:i/>
          <w:color w:val="9B9B9B"/>
          <w:rPrChange w:id="1071" w:author="Jay Jacobs" w:date="2013-11-03T14:32:00Z">
            <w:rPr>
              <w:ins w:id="1072" w:author="Jay Jacobs" w:date="2013-11-03T11:48:00Z"/>
            </w:rPr>
          </w:rPrChange>
        </w:rPr>
        <w:pPrChange w:id="1073" w:author="Jay Jacobs" w:date="2013-11-03T14:37:00Z">
          <w:pPr>
            <w:pStyle w:val="Para"/>
          </w:pPr>
        </w:pPrChange>
      </w:pPr>
      <w:ins w:id="1074" w:author="Jay Jacobs" w:date="2013-11-03T11:48:00Z">
        <w:r w:rsidRPr="008C5E8F">
          <w:rPr>
            <w:i/>
            <w:color w:val="9B9B9B"/>
            <w:rPrChange w:id="1075" w:author="Jay Jacobs" w:date="2013-11-03T14:32:00Z">
              <w:rPr/>
            </w:rPrChange>
          </w:rPr>
          <w:t xml:space="preserve">  # assign a label of the closest (smallest)</w:t>
        </w:r>
      </w:ins>
    </w:p>
    <w:p w14:paraId="0382630B" w14:textId="77777777" w:rsidR="00D55E5B" w:rsidRPr="009032F2" w:rsidRDefault="00D55E5B">
      <w:pPr>
        <w:pStyle w:val="CodeSnippet"/>
        <w:shd w:val="clear" w:color="auto" w:fill="FFF8EA"/>
        <w:rPr>
          <w:ins w:id="1076" w:author="Jay Jacobs" w:date="2013-11-03T11:48:00Z"/>
          <w:color w:val="800026"/>
          <w:rPrChange w:id="1077" w:author="Jay Jacobs" w:date="2013-11-03T14:35:00Z">
            <w:rPr>
              <w:ins w:id="1078" w:author="Jay Jacobs" w:date="2013-11-03T11:48:00Z"/>
            </w:rPr>
          </w:rPrChange>
        </w:rPr>
        <w:pPrChange w:id="1079" w:author="Jay Jacobs" w:date="2013-11-03T14:37:00Z">
          <w:pPr>
            <w:pStyle w:val="Para"/>
          </w:pPr>
        </w:pPrChange>
      </w:pPr>
      <w:ins w:id="1080" w:author="Jay Jacobs" w:date="2013-11-03T11:48:00Z">
        <w:r w:rsidRPr="009032F2">
          <w:rPr>
            <w:color w:val="800026"/>
            <w:rPrChange w:id="1081" w:author="Jay Jacobs" w:date="2013-11-03T14:35:00Z">
              <w:rPr/>
            </w:rPrChange>
          </w:rPr>
          <w:t xml:space="preserve">  ifelse(inf.dist&lt;nrm.dist,"Infected", "Normal")</w:t>
        </w:r>
      </w:ins>
    </w:p>
    <w:p w14:paraId="3C1E48E8" w14:textId="77777777" w:rsidR="00D55E5B" w:rsidRPr="009032F2" w:rsidRDefault="00D55E5B">
      <w:pPr>
        <w:pStyle w:val="CodeSnippet"/>
        <w:shd w:val="clear" w:color="auto" w:fill="FFF8EA"/>
        <w:rPr>
          <w:ins w:id="1082" w:author="Jay Jacobs" w:date="2013-11-03T11:48:00Z"/>
          <w:color w:val="800026"/>
          <w:rPrChange w:id="1083" w:author="Jay Jacobs" w:date="2013-11-03T14:35:00Z">
            <w:rPr>
              <w:ins w:id="1084" w:author="Jay Jacobs" w:date="2013-11-03T11:48:00Z"/>
            </w:rPr>
          </w:rPrChange>
        </w:rPr>
        <w:pPrChange w:id="1085" w:author="Jay Jacobs" w:date="2013-11-03T14:37:00Z">
          <w:pPr>
            <w:pStyle w:val="Para"/>
          </w:pPr>
        </w:pPrChange>
      </w:pPr>
      <w:ins w:id="1086" w:author="Jay Jacobs" w:date="2013-11-03T11:48:00Z">
        <w:r w:rsidRPr="009032F2">
          <w:rPr>
            <w:color w:val="800026"/>
            <w:rPrChange w:id="1087" w:author="Jay Jacobs" w:date="2013-11-03T14:35:00Z">
              <w:rPr/>
            </w:rPrChange>
          </w:rPr>
          <w:t>}</w:t>
        </w:r>
      </w:ins>
    </w:p>
    <w:p w14:paraId="278600EE" w14:textId="236AEB7A" w:rsidR="00D55E5B" w:rsidDel="00D55E5B" w:rsidRDefault="00D55E5B" w:rsidP="00A91C3A">
      <w:pPr>
        <w:pStyle w:val="Para"/>
        <w:rPr>
          <w:del w:id="1088" w:author="Jay Jacobs" w:date="2013-11-03T11:49:00Z"/>
        </w:rPr>
      </w:pPr>
    </w:p>
    <w:p w14:paraId="2017A59C" w14:textId="56E76261" w:rsidR="00B770C7" w:rsidRPr="002573CB" w:rsidDel="00D55E5B" w:rsidRDefault="00B770C7" w:rsidP="00B770C7">
      <w:pPr>
        <w:pStyle w:val="CodeSnippet"/>
        <w:rPr>
          <w:del w:id="1089" w:author="Jay Jacobs" w:date="2013-11-03T11:47:00Z"/>
          <w:b/>
          <w:highlight w:val="green"/>
          <w:rPrChange w:id="1090" w:author="Kent, Kevin - Indianapolis" w:date="2013-10-31T10:21:00Z">
            <w:rPr>
              <w:del w:id="1091" w:author="Jay Jacobs" w:date="2013-11-03T11:47:00Z"/>
              <w:b/>
            </w:rPr>
          </w:rPrChange>
        </w:rPr>
      </w:pPr>
      <w:del w:id="1092" w:author="Jay Jacobs" w:date="2013-11-03T11:47:00Z">
        <w:r w:rsidRPr="002573CB" w:rsidDel="00D55E5B">
          <w:rPr>
            <w:b/>
            <w:highlight w:val="green"/>
            <w:rPrChange w:id="1093" w:author="Kent, Kevin - Indianapolis" w:date="2013-10-31T10:21:00Z">
              <w:rPr>
                <w:b/>
              </w:rPr>
            </w:rPrChange>
          </w:rPr>
          <w:delText>predict.malware &lt;- function(proc, mem) {</w:delText>
        </w:r>
      </w:del>
    </w:p>
    <w:p w14:paraId="46392764" w14:textId="30DD63E6" w:rsidR="00B770C7" w:rsidRPr="002573CB" w:rsidDel="00D55E5B" w:rsidRDefault="00B770C7" w:rsidP="00B770C7">
      <w:pPr>
        <w:pStyle w:val="CodeSnippet"/>
        <w:rPr>
          <w:del w:id="1094" w:author="Jay Jacobs" w:date="2013-11-03T11:47:00Z"/>
          <w:highlight w:val="green"/>
          <w:rPrChange w:id="1095" w:author="Kent, Kevin - Indianapolis" w:date="2013-10-31T10:21:00Z">
            <w:rPr>
              <w:del w:id="1096" w:author="Jay Jacobs" w:date="2013-11-03T11:47:00Z"/>
            </w:rPr>
          </w:rPrChange>
        </w:rPr>
      </w:pPr>
      <w:del w:id="1097" w:author="Jay Jacobs" w:date="2013-11-03T11:47:00Z">
        <w:r w:rsidRPr="002573CB" w:rsidDel="00D55E5B">
          <w:rPr>
            <w:highlight w:val="green"/>
            <w:rPrChange w:id="1098" w:author="Kent, Kevin - Indianapolis" w:date="2013-10-31T10:21:00Z">
              <w:rPr/>
            </w:rPrChange>
          </w:rPr>
          <w:delText xml:space="preserve">  # set up infected comparison</w:delText>
        </w:r>
      </w:del>
    </w:p>
    <w:p w14:paraId="19A8F961" w14:textId="384E2BFF" w:rsidR="00B770C7" w:rsidRPr="002573CB" w:rsidDel="00D55E5B" w:rsidRDefault="00B770C7" w:rsidP="00B770C7">
      <w:pPr>
        <w:pStyle w:val="CodeSnippet"/>
        <w:rPr>
          <w:del w:id="1099" w:author="Jay Jacobs" w:date="2013-11-03T11:47:00Z"/>
          <w:b/>
          <w:highlight w:val="green"/>
          <w:rPrChange w:id="1100" w:author="Kent, Kevin - Indianapolis" w:date="2013-10-31T10:21:00Z">
            <w:rPr>
              <w:del w:id="1101" w:author="Jay Jacobs" w:date="2013-11-03T11:47:00Z"/>
              <w:b/>
            </w:rPr>
          </w:rPrChange>
        </w:rPr>
      </w:pPr>
      <w:del w:id="1102" w:author="Jay Jacobs" w:date="2013-11-03T11:47:00Z">
        <w:r w:rsidRPr="002573CB" w:rsidDel="00D55E5B">
          <w:rPr>
            <w:b/>
            <w:highlight w:val="green"/>
            <w:rPrChange w:id="1103" w:author="Kent, Kevin - Indianapolis" w:date="2013-10-31T10:21:00Z">
              <w:rPr>
                <w:b/>
              </w:rPr>
            </w:rPrChange>
          </w:rPr>
          <w:delText xml:space="preserve">  inf.a &lt;- inf['proc'] - proc</w:delText>
        </w:r>
      </w:del>
    </w:p>
    <w:p w14:paraId="0273ADBF" w14:textId="29FAAD61" w:rsidR="00B770C7" w:rsidRPr="002573CB" w:rsidDel="00D55E5B" w:rsidRDefault="00B770C7" w:rsidP="00B770C7">
      <w:pPr>
        <w:pStyle w:val="CodeSnippet"/>
        <w:rPr>
          <w:del w:id="1104" w:author="Jay Jacobs" w:date="2013-11-03T11:47:00Z"/>
          <w:b/>
          <w:highlight w:val="green"/>
          <w:rPrChange w:id="1105" w:author="Kent, Kevin - Indianapolis" w:date="2013-10-31T10:21:00Z">
            <w:rPr>
              <w:del w:id="1106" w:author="Jay Jacobs" w:date="2013-11-03T11:47:00Z"/>
              <w:b/>
            </w:rPr>
          </w:rPrChange>
        </w:rPr>
      </w:pPr>
      <w:del w:id="1107" w:author="Jay Jacobs" w:date="2013-11-03T11:47:00Z">
        <w:r w:rsidRPr="002573CB" w:rsidDel="00D55E5B">
          <w:rPr>
            <w:b/>
            <w:highlight w:val="green"/>
            <w:rPrChange w:id="1108" w:author="Kent, Kevin - Indianapolis" w:date="2013-10-31T10:21:00Z">
              <w:rPr>
                <w:b/>
              </w:rPr>
            </w:rPrChange>
          </w:rPr>
          <w:delText xml:space="preserve">  inf.b &lt;- inf['mem'] - mem</w:delText>
        </w:r>
      </w:del>
    </w:p>
    <w:p w14:paraId="2ADD3202" w14:textId="1D87D0BA" w:rsidR="00B770C7" w:rsidRPr="002573CB" w:rsidDel="00D55E5B" w:rsidRDefault="00D179A2" w:rsidP="00B770C7">
      <w:pPr>
        <w:pStyle w:val="CodeSnippet"/>
        <w:rPr>
          <w:del w:id="1109" w:author="Jay Jacobs" w:date="2013-11-03T11:47:00Z"/>
          <w:highlight w:val="green"/>
          <w:rPrChange w:id="1110" w:author="Kent, Kevin - Indianapolis" w:date="2013-10-31T10:21:00Z">
            <w:rPr>
              <w:del w:id="1111" w:author="Jay Jacobs" w:date="2013-11-03T11:47:00Z"/>
            </w:rPr>
          </w:rPrChange>
        </w:rPr>
      </w:pPr>
      <w:del w:id="1112" w:author="Jay Jacobs" w:date="2013-11-03T11:47:00Z">
        <w:r w:rsidRPr="002573CB" w:rsidDel="00D55E5B">
          <w:rPr>
            <w:highlight w:val="green"/>
            <w:rPrChange w:id="1113" w:author="Kent, Kevin - Indianapolis" w:date="2013-10-31T10:21:00Z">
              <w:rPr/>
            </w:rPrChange>
          </w:rPr>
          <w:delText xml:space="preserve">  # pythagorean dist</w:delText>
        </w:r>
        <w:r w:rsidR="00B770C7" w:rsidRPr="002573CB" w:rsidDel="00D55E5B">
          <w:rPr>
            <w:highlight w:val="green"/>
            <w:rPrChange w:id="1114" w:author="Kent, Kevin - Indianapolis" w:date="2013-10-31T10:21:00Z">
              <w:rPr/>
            </w:rPrChange>
          </w:rPr>
          <w:delText>ance c = sqrt(a^2 + b^2)</w:delText>
        </w:r>
      </w:del>
    </w:p>
    <w:p w14:paraId="02D4445C" w14:textId="7E5F334D" w:rsidR="00B770C7" w:rsidRPr="002573CB" w:rsidDel="00D55E5B" w:rsidRDefault="00B770C7" w:rsidP="00B770C7">
      <w:pPr>
        <w:pStyle w:val="CodeSnippet"/>
        <w:rPr>
          <w:del w:id="1115" w:author="Jay Jacobs" w:date="2013-11-03T11:47:00Z"/>
          <w:b/>
          <w:highlight w:val="green"/>
          <w:rPrChange w:id="1116" w:author="Kent, Kevin - Indianapolis" w:date="2013-10-31T10:21:00Z">
            <w:rPr>
              <w:del w:id="1117" w:author="Jay Jacobs" w:date="2013-11-03T11:47:00Z"/>
              <w:b/>
            </w:rPr>
          </w:rPrChange>
        </w:rPr>
      </w:pPr>
      <w:del w:id="1118" w:author="Jay Jacobs" w:date="2013-11-03T11:47:00Z">
        <w:r w:rsidRPr="002573CB" w:rsidDel="00D55E5B">
          <w:rPr>
            <w:b/>
            <w:highlight w:val="green"/>
            <w:rPrChange w:id="1119" w:author="Kent, Kevin - Indianapolis" w:date="2013-10-31T10:21:00Z">
              <w:rPr>
                <w:b/>
              </w:rPr>
            </w:rPrChange>
          </w:rPr>
          <w:delText xml:space="preserve">  inf.dist &lt;- sqrt(inf.a^2 + inf.b^2)</w:delText>
        </w:r>
      </w:del>
    </w:p>
    <w:p w14:paraId="244F286F" w14:textId="254018F8" w:rsidR="00B770C7" w:rsidRPr="002573CB" w:rsidDel="00D55E5B" w:rsidRDefault="00B770C7" w:rsidP="00B770C7">
      <w:pPr>
        <w:pStyle w:val="CodeSnippet"/>
        <w:rPr>
          <w:del w:id="1120" w:author="Jay Jacobs" w:date="2013-11-03T11:47:00Z"/>
          <w:highlight w:val="green"/>
          <w:rPrChange w:id="1121" w:author="Kent, Kevin - Indianapolis" w:date="2013-10-31T10:21:00Z">
            <w:rPr>
              <w:del w:id="1122" w:author="Jay Jacobs" w:date="2013-11-03T11:47:00Z"/>
            </w:rPr>
          </w:rPrChange>
        </w:rPr>
      </w:pPr>
      <w:del w:id="1123" w:author="Jay Jacobs" w:date="2013-11-03T11:47:00Z">
        <w:r w:rsidRPr="002573CB" w:rsidDel="00D55E5B">
          <w:rPr>
            <w:highlight w:val="green"/>
            <w:rPrChange w:id="1124" w:author="Kent, Kevin - Indianapolis" w:date="2013-10-31T10:21:00Z">
              <w:rPr/>
            </w:rPrChange>
          </w:rPr>
          <w:delText xml:space="preserve">  # repeat for normal systems</w:delText>
        </w:r>
      </w:del>
    </w:p>
    <w:p w14:paraId="0BCEE7D9" w14:textId="270AAFA5" w:rsidR="00B770C7" w:rsidRPr="002573CB" w:rsidDel="00D55E5B" w:rsidRDefault="00B770C7" w:rsidP="00B770C7">
      <w:pPr>
        <w:pStyle w:val="CodeSnippet"/>
        <w:rPr>
          <w:del w:id="1125" w:author="Jay Jacobs" w:date="2013-11-03T11:47:00Z"/>
          <w:b/>
          <w:highlight w:val="green"/>
          <w:rPrChange w:id="1126" w:author="Kent, Kevin - Indianapolis" w:date="2013-10-31T10:21:00Z">
            <w:rPr>
              <w:del w:id="1127" w:author="Jay Jacobs" w:date="2013-11-03T11:47:00Z"/>
              <w:b/>
            </w:rPr>
          </w:rPrChange>
        </w:rPr>
      </w:pPr>
      <w:del w:id="1128" w:author="Jay Jacobs" w:date="2013-11-03T11:47:00Z">
        <w:r w:rsidRPr="002573CB" w:rsidDel="00D55E5B">
          <w:rPr>
            <w:b/>
            <w:highlight w:val="green"/>
            <w:rPrChange w:id="1129" w:author="Kent, Kevin - Indianapolis" w:date="2013-10-31T10:21:00Z">
              <w:rPr>
                <w:b/>
              </w:rPr>
            </w:rPrChange>
          </w:rPr>
          <w:delText xml:space="preserve">  nrm.a &lt;- nrm['proc'] - proc</w:delText>
        </w:r>
      </w:del>
    </w:p>
    <w:p w14:paraId="1BA118D2" w14:textId="2736B876" w:rsidR="00B770C7" w:rsidRPr="002573CB" w:rsidDel="00D55E5B" w:rsidRDefault="00B770C7" w:rsidP="00B770C7">
      <w:pPr>
        <w:pStyle w:val="CodeSnippet"/>
        <w:rPr>
          <w:del w:id="1130" w:author="Jay Jacobs" w:date="2013-11-03T11:47:00Z"/>
          <w:b/>
          <w:highlight w:val="green"/>
          <w:rPrChange w:id="1131" w:author="Kent, Kevin - Indianapolis" w:date="2013-10-31T10:21:00Z">
            <w:rPr>
              <w:del w:id="1132" w:author="Jay Jacobs" w:date="2013-11-03T11:47:00Z"/>
              <w:b/>
            </w:rPr>
          </w:rPrChange>
        </w:rPr>
      </w:pPr>
      <w:del w:id="1133" w:author="Jay Jacobs" w:date="2013-11-03T11:47:00Z">
        <w:r w:rsidRPr="002573CB" w:rsidDel="00D55E5B">
          <w:rPr>
            <w:b/>
            <w:highlight w:val="green"/>
            <w:rPrChange w:id="1134" w:author="Kent, Kevin - Indianapolis" w:date="2013-10-31T10:21:00Z">
              <w:rPr>
                <w:b/>
              </w:rPr>
            </w:rPrChange>
          </w:rPr>
          <w:delText xml:space="preserve">  nrm.b &lt;- nrm['mem'] - mem</w:delText>
        </w:r>
      </w:del>
    </w:p>
    <w:p w14:paraId="0E41F17B" w14:textId="794F3E03" w:rsidR="00B770C7" w:rsidRPr="002573CB" w:rsidDel="00D55E5B" w:rsidRDefault="00B770C7" w:rsidP="00B770C7">
      <w:pPr>
        <w:pStyle w:val="CodeSnippet"/>
        <w:rPr>
          <w:del w:id="1135" w:author="Jay Jacobs" w:date="2013-11-03T11:47:00Z"/>
          <w:b/>
          <w:highlight w:val="green"/>
          <w:rPrChange w:id="1136" w:author="Kent, Kevin - Indianapolis" w:date="2013-10-31T10:21:00Z">
            <w:rPr>
              <w:del w:id="1137" w:author="Jay Jacobs" w:date="2013-11-03T11:47:00Z"/>
              <w:b/>
            </w:rPr>
          </w:rPrChange>
        </w:rPr>
      </w:pPr>
      <w:del w:id="1138" w:author="Jay Jacobs" w:date="2013-11-03T11:47:00Z">
        <w:r w:rsidRPr="002573CB" w:rsidDel="00D55E5B">
          <w:rPr>
            <w:b/>
            <w:highlight w:val="green"/>
            <w:rPrChange w:id="1139" w:author="Kent, Kevin - Indianapolis" w:date="2013-10-31T10:21:00Z">
              <w:rPr>
                <w:b/>
              </w:rPr>
            </w:rPrChange>
          </w:rPr>
          <w:delText xml:space="preserve">  nrm.dist &lt;- sqrt(nrm.a^2 + nrm.b^2)</w:delText>
        </w:r>
      </w:del>
    </w:p>
    <w:p w14:paraId="12D9B036" w14:textId="700AED4D" w:rsidR="00D179A2" w:rsidRPr="002573CB" w:rsidDel="00D55E5B" w:rsidRDefault="00D179A2" w:rsidP="00B770C7">
      <w:pPr>
        <w:pStyle w:val="CodeSnippet"/>
        <w:rPr>
          <w:del w:id="1140" w:author="Jay Jacobs" w:date="2013-11-03T11:47:00Z"/>
          <w:highlight w:val="green"/>
          <w:rPrChange w:id="1141" w:author="Kent, Kevin - Indianapolis" w:date="2013-10-31T10:21:00Z">
            <w:rPr>
              <w:del w:id="1142" w:author="Jay Jacobs" w:date="2013-11-03T11:47:00Z"/>
            </w:rPr>
          </w:rPrChange>
        </w:rPr>
      </w:pPr>
      <w:del w:id="1143" w:author="Jay Jacobs" w:date="2013-11-03T11:47:00Z">
        <w:r w:rsidRPr="002573CB" w:rsidDel="00D55E5B">
          <w:rPr>
            <w:highlight w:val="green"/>
            <w:rPrChange w:id="1144" w:author="Kent, Kevin - Indianapolis" w:date="2013-10-31T10:21:00Z">
              <w:rPr/>
            </w:rPrChange>
          </w:rPr>
          <w:delText xml:space="preserve">  # assign a label of the closest (smallest)</w:delText>
        </w:r>
      </w:del>
    </w:p>
    <w:p w14:paraId="4449C7C2" w14:textId="6E3E98AF" w:rsidR="00B770C7" w:rsidRPr="002573CB" w:rsidDel="00D55E5B" w:rsidRDefault="00B770C7" w:rsidP="00B770C7">
      <w:pPr>
        <w:pStyle w:val="CodeSnippet"/>
        <w:rPr>
          <w:del w:id="1145" w:author="Jay Jacobs" w:date="2013-11-03T11:47:00Z"/>
          <w:b/>
          <w:highlight w:val="green"/>
          <w:rPrChange w:id="1146" w:author="Kent, Kevin - Indianapolis" w:date="2013-10-31T10:21:00Z">
            <w:rPr>
              <w:del w:id="1147" w:author="Jay Jacobs" w:date="2013-11-03T11:47:00Z"/>
              <w:b/>
            </w:rPr>
          </w:rPrChange>
        </w:rPr>
      </w:pPr>
      <w:del w:id="1148" w:author="Jay Jacobs" w:date="2013-11-03T11:47:00Z">
        <w:r w:rsidRPr="002573CB" w:rsidDel="00D55E5B">
          <w:rPr>
            <w:b/>
            <w:highlight w:val="green"/>
            <w:rPrChange w:id="1149" w:author="Kent, Kevin - Indianapolis" w:date="2013-10-31T10:21:00Z">
              <w:rPr>
                <w:b/>
              </w:rPr>
            </w:rPrChange>
          </w:rPr>
          <w:delText xml:space="preserve">  ifelse(inf.dist&lt;nrm.dist,"Infected", "Normal")</w:delText>
        </w:r>
      </w:del>
    </w:p>
    <w:p w14:paraId="5D812388" w14:textId="748EDB75" w:rsidR="00034D53" w:rsidDel="00D55E5B" w:rsidRDefault="00B770C7" w:rsidP="00034D53">
      <w:pPr>
        <w:pStyle w:val="CodeSnippet"/>
        <w:rPr>
          <w:del w:id="1150" w:author="Jay Jacobs" w:date="2013-11-03T11:47:00Z"/>
        </w:rPr>
      </w:pPr>
      <w:del w:id="1151" w:author="Jay Jacobs" w:date="2013-11-03T11:47:00Z">
        <w:r w:rsidRPr="002573CB" w:rsidDel="00D55E5B">
          <w:rPr>
            <w:highlight w:val="green"/>
            <w:rPrChange w:id="1152" w:author="Kent, Kevin - Indianapolis" w:date="2013-10-31T10:21:00Z">
              <w:rPr/>
            </w:rPrChange>
          </w:rPr>
          <w:delText>}</w:delText>
        </w:r>
      </w:del>
    </w:p>
    <w:p w14:paraId="3E3D123D" w14:textId="033DFD49" w:rsidR="00034D53" w:rsidRDefault="00034D53" w:rsidP="00A91C3A">
      <w:pPr>
        <w:pStyle w:val="Para"/>
      </w:pPr>
      <w:r>
        <w:t>Feel free to pass in a</w:t>
      </w:r>
      <w:r w:rsidR="00B770C7">
        <w:t xml:space="preserve"> few values </w:t>
      </w:r>
      <w:del w:id="1153" w:author="Kezia Endsley" w:date="2013-10-20T08:02:00Z">
        <w:r w:rsidR="00B770C7" w:rsidDel="00BE330E">
          <w:delText xml:space="preserve">and see how it does </w:delText>
        </w:r>
      </w:del>
      <w:r w:rsidR="00B770C7">
        <w:t>if you</w:t>
      </w:r>
      <w:del w:id="1154" w:author="Kezia Endsley" w:date="2013-10-20T08:02:00Z">
        <w:r w:rsidR="00B770C7" w:rsidDel="00BE330E">
          <w:delText>’d</w:delText>
        </w:r>
      </w:del>
      <w:r w:rsidR="00B770C7">
        <w:t xml:space="preserve"> like</w:t>
      </w:r>
      <w:ins w:id="1155" w:author="Jay Jacobs" w:date="2013-11-03T11:49:00Z">
        <w:r w:rsidR="00D55E5B">
          <w:t xml:space="preserve"> and inspect the output</w:t>
        </w:r>
      </w:ins>
      <w:r w:rsidR="00B770C7">
        <w:t>.</w:t>
      </w:r>
      <w:r w:rsidR="000359F5">
        <w:t xml:space="preserve"> </w:t>
      </w:r>
      <w:del w:id="1156" w:author="Kezia Endsley" w:date="2013-10-20T08:02:00Z">
        <w:r w:rsidR="00B770C7" w:rsidDel="00BE330E">
          <w:delText>But a</w:delText>
        </w:r>
      </w:del>
      <w:ins w:id="1157" w:author="Kezia Endsley" w:date="2013-10-20T08:02:00Z">
        <w:r w:rsidR="00BE330E">
          <w:t>A</w:t>
        </w:r>
      </w:ins>
      <w:r w:rsidR="00B770C7">
        <w:t xml:space="preserve">t this point, everything is ready to </w:t>
      </w:r>
      <w:r w:rsidR="00D179A2">
        <w:t>run against</w:t>
      </w:r>
      <w:r w:rsidR="00B770C7">
        <w:t xml:space="preserve"> the test data.</w:t>
      </w:r>
      <w:r w:rsidR="000359F5">
        <w:t xml:space="preserve"> </w:t>
      </w:r>
      <w:r w:rsidR="00B770C7">
        <w:t xml:space="preserve">To pass in the test data you can use the </w:t>
      </w:r>
      <w:r w:rsidR="00B770C7" w:rsidRPr="001D6B66">
        <w:rPr>
          <w:rStyle w:val="InlineCode"/>
        </w:rPr>
        <w:t>apply</w:t>
      </w:r>
      <w:r w:rsidR="001D6B66" w:rsidRPr="001D6B66">
        <w:rPr>
          <w:rStyle w:val="InlineCode"/>
        </w:rPr>
        <w:t>()</w:t>
      </w:r>
      <w:r w:rsidR="00B770C7">
        <w:t xml:space="preserve"> function with the first argument being the test data set</w:t>
      </w:r>
      <w:ins w:id="1158" w:author="Kezia Endsley" w:date="2013-10-20T08:02:00Z">
        <w:r w:rsidR="00BE330E">
          <w:t xml:space="preserve"> and</w:t>
        </w:r>
      </w:ins>
      <w:del w:id="1159" w:author="Kezia Endsley" w:date="2013-10-20T08:02:00Z">
        <w:r w:rsidR="00B770C7" w:rsidDel="00BE330E">
          <w:delText>,</w:delText>
        </w:r>
      </w:del>
      <w:r w:rsidR="00B770C7">
        <w:t xml:space="preserve"> the second argument being a </w:t>
      </w:r>
      <w:del w:id="1160" w:author="Kezia Endsley" w:date="2013-10-20T08:02:00Z">
        <w:r w:rsidR="00B770C7" w:rsidDel="00BE330E">
          <w:delText>“</w:delText>
        </w:r>
      </w:del>
      <w:r w:rsidR="00B770C7" w:rsidRPr="00BE330E">
        <w:rPr>
          <w:rStyle w:val="InlineCode"/>
          <w:rPrChange w:id="1161" w:author="Kezia Endsley" w:date="2013-10-20T08:02:00Z">
            <w:rPr/>
          </w:rPrChange>
        </w:rPr>
        <w:t>1</w:t>
      </w:r>
      <w:del w:id="1162" w:author="Kezia Endsley" w:date="2013-10-20T08:02:00Z">
        <w:r w:rsidR="00B770C7" w:rsidDel="00BE330E">
          <w:delText>”</w:delText>
        </w:r>
      </w:del>
      <w:r w:rsidR="00B770C7">
        <w:t xml:space="preserve"> to denote to apply</w:t>
      </w:r>
      <w:ins w:id="1163" w:author="Kezia Endsley" w:date="2013-10-20T08:03:00Z">
        <w:r w:rsidR="00BE330E">
          <w:t xml:space="preserve"> it</w:t>
        </w:r>
      </w:ins>
      <w:r w:rsidR="00B770C7">
        <w:t xml:space="preserve"> over the rows (instead of a </w:t>
      </w:r>
      <w:del w:id="1164" w:author="Kezia Endsley" w:date="2013-10-20T08:03:00Z">
        <w:r w:rsidR="00B770C7" w:rsidDel="00BE330E">
          <w:delText>“</w:delText>
        </w:r>
      </w:del>
      <w:r w:rsidR="00B770C7" w:rsidRPr="00BE330E">
        <w:rPr>
          <w:rStyle w:val="InlineCode"/>
          <w:rPrChange w:id="1165" w:author="Kezia Endsley" w:date="2013-10-20T08:03:00Z">
            <w:rPr/>
          </w:rPrChange>
        </w:rPr>
        <w:t>2</w:t>
      </w:r>
      <w:del w:id="1166" w:author="Kezia Endsley" w:date="2013-10-20T08:03:00Z">
        <w:r w:rsidR="00B770C7" w:rsidDel="00BE330E">
          <w:delText>”</w:delText>
        </w:r>
      </w:del>
      <w:r w:rsidR="00B770C7">
        <w:t xml:space="preserve"> for columns)</w:t>
      </w:r>
      <w:ins w:id="1167" w:author="Kezia Endsley" w:date="2013-10-20T08:02:00Z">
        <w:r w:rsidR="00BE330E">
          <w:t>.</w:t>
        </w:r>
      </w:ins>
      <w:del w:id="1168" w:author="Kezia Endsley" w:date="2013-10-20T08:02:00Z">
        <w:r w:rsidR="00B770C7" w:rsidDel="00BE330E">
          <w:delText>,</w:delText>
        </w:r>
      </w:del>
      <w:r w:rsidR="00B770C7">
        <w:t xml:space="preserve"> </w:t>
      </w:r>
      <w:del w:id="1169" w:author="Kezia Endsley" w:date="2013-10-20T08:02:00Z">
        <w:r w:rsidR="00B770C7" w:rsidDel="00BE330E">
          <w:delText>and t</w:delText>
        </w:r>
      </w:del>
      <w:ins w:id="1170" w:author="Kezia Endsley" w:date="2013-10-20T08:02:00Z">
        <w:r w:rsidR="00BE330E">
          <w:t>T</w:t>
        </w:r>
      </w:ins>
      <w:r w:rsidR="00B770C7">
        <w:t xml:space="preserve">hen </w:t>
      </w:r>
      <w:r w:rsidR="001D6B66">
        <w:t>you’ll</w:t>
      </w:r>
      <w:r w:rsidR="00B770C7">
        <w:t xml:space="preserve"> pass in the function</w:t>
      </w:r>
      <w:ins w:id="1171" w:author="Jay Jacobs" w:date="2013-11-03T11:57:00Z">
        <w:r w:rsidR="003E02AA">
          <w:t xml:space="preserve"> we just </w:t>
        </w:r>
      </w:ins>
      <w:del w:id="1172" w:author="Jay Jacobs" w:date="2013-11-03T11:57:00Z">
        <w:r w:rsidR="00B770C7" w:rsidDel="003E02AA">
          <w:delText>.</w:delText>
        </w:r>
        <w:r w:rsidR="000359F5" w:rsidDel="003E02AA">
          <w:delText xml:space="preserve"> </w:delText>
        </w:r>
        <w:r w:rsidR="00B770C7" w:rsidDel="003E02AA">
          <w:delText>In this case,</w:delText>
        </w:r>
      </w:del>
      <w:ins w:id="1173" w:author="Jay Jacobs" w:date="2013-11-03T11:53:00Z">
        <w:r w:rsidR="003E02AA">
          <w:t xml:space="preserve">created called </w:t>
        </w:r>
        <w:r w:rsidR="003E02AA" w:rsidRPr="003E02AA">
          <w:rPr>
            <w:rStyle w:val="InlineCode"/>
            <w:rPrChange w:id="1174" w:author="Jay Jacobs" w:date="2013-11-03T11:56:00Z">
              <w:rPr/>
            </w:rPrChange>
          </w:rPr>
          <w:t>predict.malware</w:t>
        </w:r>
        <w:r w:rsidR="003E02AA">
          <w:t xml:space="preserve">.  The </w:t>
        </w:r>
        <w:r w:rsidR="003E02AA" w:rsidRPr="003E02AA">
          <w:rPr>
            <w:rStyle w:val="InlineCode"/>
            <w:rPrChange w:id="1175" w:author="Jay Jacobs" w:date="2013-11-03T11:56:00Z">
              <w:rPr/>
            </w:rPrChange>
          </w:rPr>
          <w:t>apply</w:t>
        </w:r>
        <w:r w:rsidR="003E02AA">
          <w:t xml:space="preserve"> function will </w:t>
        </w:r>
      </w:ins>
      <w:ins w:id="1176" w:author="Jay Jacobs" w:date="2013-11-03T11:54:00Z">
        <w:r w:rsidR="003E02AA">
          <w:t>convert</w:t>
        </w:r>
      </w:ins>
      <w:ins w:id="1177" w:author="Jay Jacobs" w:date="2013-11-03T11:53:00Z">
        <w:r w:rsidR="003E02AA">
          <w:t xml:space="preserve"> in each row </w:t>
        </w:r>
      </w:ins>
      <w:ins w:id="1178" w:author="Jay Jacobs" w:date="2013-11-03T11:54:00Z">
        <w:r w:rsidR="003E02AA">
          <w:t>to</w:t>
        </w:r>
      </w:ins>
      <w:ins w:id="1179" w:author="Jay Jacobs" w:date="2013-11-03T11:53:00Z">
        <w:r w:rsidR="003E02AA">
          <w:t xml:space="preserve"> a named vector.  </w:t>
        </w:r>
      </w:ins>
      <w:ins w:id="1180" w:author="Jay Jacobs" w:date="2013-11-03T11:57:00Z">
        <w:r w:rsidR="003E02AA">
          <w:t xml:space="preserve">We have to be </w:t>
        </w:r>
        <w:proofErr w:type="spellStart"/>
        <w:r w:rsidR="003E02AA">
          <w:t>carefuly</w:t>
        </w:r>
        <w:proofErr w:type="spellEnd"/>
        <w:r w:rsidR="003E02AA">
          <w:t xml:space="preserve"> here, b</w:t>
        </w:r>
      </w:ins>
      <w:ins w:id="1181" w:author="Jay Jacobs" w:date="2013-11-03T11:53:00Z">
        <w:r w:rsidR="003E02AA">
          <w:t xml:space="preserve">ecause the </w:t>
        </w:r>
        <w:r w:rsidR="003E02AA" w:rsidRPr="003E02AA">
          <w:rPr>
            <w:rStyle w:val="InlineCode"/>
            <w:rPrChange w:id="1182" w:author="Jay Jacobs" w:date="2013-11-03T11:56:00Z">
              <w:rPr/>
            </w:rPrChange>
          </w:rPr>
          <w:t>state</w:t>
        </w:r>
        <w:r w:rsidR="003E02AA">
          <w:t xml:space="preserve"> and </w:t>
        </w:r>
        <w:r w:rsidR="003E02AA" w:rsidRPr="003E02AA">
          <w:rPr>
            <w:rStyle w:val="InlineCode"/>
            <w:rPrChange w:id="1183" w:author="Jay Jacobs" w:date="2013-11-03T11:56:00Z">
              <w:rPr/>
            </w:rPrChange>
          </w:rPr>
          <w:t>host</w:t>
        </w:r>
        <w:r w:rsidR="003E02AA">
          <w:t xml:space="preserve"> </w:t>
        </w:r>
      </w:ins>
      <w:ins w:id="1184" w:author="Jay Jacobs" w:date="2013-11-03T11:57:00Z">
        <w:r w:rsidR="003E02AA">
          <w:t xml:space="preserve">variables are </w:t>
        </w:r>
      </w:ins>
      <w:ins w:id="1185" w:author="Jay Jacobs" w:date="2013-11-03T11:53:00Z">
        <w:r w:rsidR="003E02AA">
          <w:t xml:space="preserve">characters, </w:t>
        </w:r>
      </w:ins>
      <w:ins w:id="1186" w:author="Jay Jacobs" w:date="2013-11-03T11:57:00Z">
        <w:r w:rsidR="003E02AA">
          <w:t xml:space="preserve">so </w:t>
        </w:r>
      </w:ins>
      <w:ins w:id="1187" w:author="Jay Jacobs" w:date="2013-11-03T11:53:00Z">
        <w:r w:rsidR="003E02AA">
          <w:t>the whole vector is converted to a character vector</w:t>
        </w:r>
      </w:ins>
      <w:ins w:id="1188" w:author="Jay Jacobs" w:date="2013-11-03T11:57:00Z">
        <w:r w:rsidR="003E02AA">
          <w:t xml:space="preserve"> when apply passes it in</w:t>
        </w:r>
      </w:ins>
      <w:ins w:id="1189" w:author="Jay Jacobs" w:date="2013-11-03T11:53:00Z">
        <w:r w:rsidR="003E02AA">
          <w:t xml:space="preserve">.  This is why you convert the </w:t>
        </w:r>
        <w:r w:rsidR="003E02AA" w:rsidRPr="003E02AA">
          <w:rPr>
            <w:rStyle w:val="InlineCode"/>
            <w:rPrChange w:id="1190" w:author="Jay Jacobs" w:date="2013-11-03T11:56:00Z">
              <w:rPr/>
            </w:rPrChange>
          </w:rPr>
          <w:t>proc</w:t>
        </w:r>
        <w:r w:rsidR="003E02AA">
          <w:t xml:space="preserve"> and </w:t>
        </w:r>
        <w:r w:rsidR="003E02AA" w:rsidRPr="003E02AA">
          <w:rPr>
            <w:rStyle w:val="InlineCode"/>
            <w:rPrChange w:id="1191" w:author="Jay Jacobs" w:date="2013-11-03T11:56:00Z">
              <w:rPr/>
            </w:rPrChange>
          </w:rPr>
          <w:t>mem</w:t>
        </w:r>
        <w:r w:rsidR="003E02AA">
          <w:t xml:space="preserve"> variables back </w:t>
        </w:r>
      </w:ins>
      <w:ins w:id="1192" w:author="Jay Jacobs" w:date="2013-11-03T11:57:00Z">
        <w:r w:rsidR="003E02AA">
          <w:t xml:space="preserve">to numeric </w:t>
        </w:r>
      </w:ins>
      <w:ins w:id="1193" w:author="Jay Jacobs" w:date="2013-11-03T11:58:00Z">
        <w:r w:rsidR="003E02AA">
          <w:t xml:space="preserve">variables </w:t>
        </w:r>
      </w:ins>
      <w:ins w:id="1194" w:author="Jay Jacobs" w:date="2013-11-03T11:53:00Z">
        <w:r w:rsidR="003E02AA">
          <w:t xml:space="preserve">the </w:t>
        </w:r>
        <w:r w:rsidR="003E02AA" w:rsidRPr="003E02AA">
          <w:rPr>
            <w:rStyle w:val="InlineCode"/>
            <w:rPrChange w:id="1195" w:author="Jay Jacobs" w:date="2013-11-03T11:56:00Z">
              <w:rPr/>
            </w:rPrChange>
          </w:rPr>
          <w:t>as.numeric()</w:t>
        </w:r>
        <w:r w:rsidR="003E02AA">
          <w:t xml:space="preserve"> function in the </w:t>
        </w:r>
        <w:r w:rsidR="003E02AA" w:rsidRPr="003E02AA">
          <w:rPr>
            <w:rStyle w:val="InlineCode"/>
            <w:rPrChange w:id="1196" w:author="Jay Jacobs" w:date="2013-11-03T11:56:00Z">
              <w:rPr/>
            </w:rPrChange>
          </w:rPr>
          <w:t>predict.malware()</w:t>
        </w:r>
        <w:r w:rsidR="003E02AA">
          <w:t xml:space="preserve"> function. </w:t>
        </w:r>
      </w:ins>
      <w:del w:id="1197" w:author="Jay Jacobs" w:date="2013-11-03T11:56:00Z">
        <w:r w:rsidR="00B770C7" w:rsidDel="003E02AA">
          <w:delText xml:space="preserve"> the function takes in a variable called </w:delText>
        </w:r>
        <w:r w:rsidR="00B770C7" w:rsidRPr="00BE330E" w:rsidDel="003E02AA">
          <w:rPr>
            <w:rStyle w:val="InlineCode"/>
            <w:rPrChange w:id="1198" w:author="Kezia Endsley" w:date="2013-10-20T08:03:00Z">
              <w:rPr/>
            </w:rPrChange>
          </w:rPr>
          <w:delText>row</w:delText>
        </w:r>
        <w:r w:rsidR="00B770C7" w:rsidDel="003E02AA">
          <w:delText>, which is character vector in this case</w:delText>
        </w:r>
        <w:r w:rsidR="00D179A2" w:rsidDel="003E02AA">
          <w:delText>.</w:delText>
        </w:r>
        <w:r w:rsidR="000359F5" w:rsidDel="003E02AA">
          <w:delText xml:space="preserve"> </w:delText>
        </w:r>
        <w:r w:rsidR="00D179A2" w:rsidDel="003E02AA">
          <w:delText>Since it is reduced to a vector, and there is a character in the vector (</w:delText>
        </w:r>
        <w:r w:rsidR="00D179A2" w:rsidRPr="00D179A2" w:rsidDel="003E02AA">
          <w:rPr>
            <w:rStyle w:val="InlineCode"/>
          </w:rPr>
          <w:delText>state</w:delText>
        </w:r>
        <w:r w:rsidR="00D179A2" w:rsidDel="003E02AA">
          <w:delText xml:space="preserve"> and </w:delText>
        </w:r>
        <w:r w:rsidR="00D179A2" w:rsidRPr="00D179A2" w:rsidDel="003E02AA">
          <w:rPr>
            <w:rStyle w:val="InlineCode"/>
          </w:rPr>
          <w:delText>host</w:delText>
        </w:r>
        <w:r w:rsidR="00D179A2" w:rsidDel="003E02AA">
          <w:delText>), the whole vector is converted to a character vector</w:delText>
        </w:r>
        <w:r w:rsidR="00B770C7" w:rsidDel="003E02AA">
          <w:delText>.</w:delText>
        </w:r>
        <w:r w:rsidR="000359F5" w:rsidDel="003E02AA">
          <w:delText xml:space="preserve"> </w:delText>
        </w:r>
        <w:r w:rsidR="00D179A2" w:rsidDel="003E02AA">
          <w:delText xml:space="preserve">Therefore, the </w:delText>
        </w:r>
        <w:r w:rsidR="00B770C7" w:rsidDel="003E02AA">
          <w:delText xml:space="preserve">first thing the function does is convert the two values </w:delText>
        </w:r>
        <w:r w:rsidR="00037815" w:rsidDel="003E02AA">
          <w:delText>you’ll</w:delText>
        </w:r>
        <w:r w:rsidR="00B770C7" w:rsidDel="003E02AA">
          <w:delText xml:space="preserve"> want back to numeric values.</w:delText>
        </w:r>
      </w:del>
    </w:p>
    <w:p w14:paraId="100057FA" w14:textId="1B5CF19D" w:rsidR="007D2E2A" w:rsidRPr="007D2E2A" w:rsidRDefault="007D2E2A">
      <w:pPr>
        <w:pStyle w:val="CodeListing"/>
        <w:rPr>
          <w:ins w:id="1199" w:author="Jay Jacobs" w:date="2013-11-03T12:03:00Z"/>
        </w:rPr>
        <w:pPrChange w:id="1200" w:author="Jay Jacobs" w:date="2013-11-03T12:03:00Z">
          <w:pPr>
            <w:pStyle w:val="Para"/>
          </w:pPr>
        </w:pPrChange>
      </w:pPr>
      <w:ins w:id="1201" w:author="Jay Jacobs" w:date="2013-11-03T12:03:00Z">
        <w:r w:rsidRPr="007D2E2A">
          <w:t>Listing 9-6</w:t>
        </w:r>
      </w:ins>
    </w:p>
    <w:p w14:paraId="783BD062" w14:textId="77777777" w:rsidR="007D2E2A" w:rsidRPr="008C5E8F" w:rsidRDefault="007D2E2A">
      <w:pPr>
        <w:pStyle w:val="CodeSnippet"/>
        <w:shd w:val="clear" w:color="auto" w:fill="FFF8EA"/>
        <w:rPr>
          <w:ins w:id="1202" w:author="Jay Jacobs" w:date="2013-11-03T12:03:00Z"/>
          <w:i/>
          <w:color w:val="9B9B9B"/>
          <w:rPrChange w:id="1203" w:author="Jay Jacobs" w:date="2013-11-03T14:31:00Z">
            <w:rPr>
              <w:ins w:id="1204" w:author="Jay Jacobs" w:date="2013-11-03T12:03:00Z"/>
            </w:rPr>
          </w:rPrChange>
        </w:rPr>
        <w:pPrChange w:id="1205" w:author="Jay Jacobs" w:date="2013-11-03T14:37:00Z">
          <w:pPr>
            <w:pStyle w:val="Para"/>
          </w:pPr>
        </w:pPrChange>
      </w:pPr>
      <w:ins w:id="1206" w:author="Jay Jacobs" w:date="2013-11-03T12:03:00Z">
        <w:r w:rsidRPr="008C5E8F">
          <w:rPr>
            <w:i/>
            <w:color w:val="9B9B9B"/>
            <w:rPrChange w:id="1207" w:author="Jay Jacobs" w:date="2013-11-03T14:31:00Z">
              <w:rPr/>
            </w:rPrChange>
          </w:rPr>
          <w:t># requires object: test (9-3), predict.malware (9-5)</w:t>
        </w:r>
      </w:ins>
    </w:p>
    <w:p w14:paraId="47F19556" w14:textId="57ADCC28" w:rsidR="00B770C7" w:rsidRPr="009032F2" w:rsidDel="007D2E2A" w:rsidRDefault="007D2E2A">
      <w:pPr>
        <w:pStyle w:val="CodeSnippet"/>
        <w:shd w:val="clear" w:color="auto" w:fill="FFF8EA"/>
        <w:rPr>
          <w:del w:id="1208" w:author="Jay Jacobs" w:date="2013-11-03T12:03:00Z"/>
          <w:color w:val="800026"/>
          <w:rPrChange w:id="1209" w:author="Jay Jacobs" w:date="2013-11-03T14:35:00Z">
            <w:rPr>
              <w:del w:id="1210" w:author="Jay Jacobs" w:date="2013-11-03T12:03:00Z"/>
            </w:rPr>
          </w:rPrChange>
        </w:rPr>
        <w:pPrChange w:id="1211" w:author="Jay Jacobs" w:date="2013-11-03T14:37:00Z">
          <w:pPr>
            <w:pStyle w:val="CodeSnippet"/>
          </w:pPr>
        </w:pPrChange>
      </w:pPr>
      <w:ins w:id="1212" w:author="Jay Jacobs" w:date="2013-11-03T12:03:00Z">
        <w:r w:rsidRPr="009032F2">
          <w:rPr>
            <w:color w:val="800026"/>
            <w:rPrChange w:id="1213" w:author="Jay Jacobs" w:date="2013-11-03T14:35:00Z">
              <w:rPr/>
            </w:rPrChange>
          </w:rPr>
          <w:t>prediction &lt;- apply(test, 1, predict.malware)</w:t>
        </w:r>
      </w:ins>
      <w:del w:id="1214" w:author="Jay Jacobs" w:date="2013-11-03T12:03:00Z">
        <w:r w:rsidR="00B770C7" w:rsidRPr="009032F2" w:rsidDel="007D2E2A">
          <w:rPr>
            <w:color w:val="800026"/>
            <w:rPrChange w:id="1215" w:author="Jay Jacobs" w:date="2013-11-03T14:35:00Z">
              <w:rPr/>
            </w:rPrChange>
          </w:rPr>
          <w:delText>prediction &lt;- apply(test, 1, function(row) {</w:delText>
        </w:r>
      </w:del>
    </w:p>
    <w:p w14:paraId="19FAE2A8" w14:textId="5A85AED5" w:rsidR="00B770C7" w:rsidRPr="00D45915" w:rsidDel="007D2E2A" w:rsidRDefault="00B770C7">
      <w:pPr>
        <w:pStyle w:val="CodeSnippet"/>
        <w:shd w:val="clear" w:color="auto" w:fill="FFF8EA"/>
        <w:rPr>
          <w:del w:id="1216" w:author="Jay Jacobs" w:date="2013-11-03T12:03:00Z"/>
        </w:rPr>
        <w:pPrChange w:id="1217" w:author="Jay Jacobs" w:date="2013-11-03T14:37:00Z">
          <w:pPr>
            <w:pStyle w:val="CodeSnippet"/>
          </w:pPr>
        </w:pPrChange>
      </w:pPr>
      <w:del w:id="1218" w:author="Jay Jacobs" w:date="2013-11-03T12:03:00Z">
        <w:r w:rsidRPr="00D45915" w:rsidDel="007D2E2A">
          <w:delText xml:space="preserve">  proc &lt;- as.numeric(row[['proc']])</w:delText>
        </w:r>
      </w:del>
    </w:p>
    <w:p w14:paraId="48D5F569" w14:textId="5590FEBD" w:rsidR="00B770C7" w:rsidRPr="007D2E2A" w:rsidDel="007D2E2A" w:rsidRDefault="00B770C7">
      <w:pPr>
        <w:pStyle w:val="CodeSnippet"/>
        <w:shd w:val="clear" w:color="auto" w:fill="FFF8EA"/>
        <w:rPr>
          <w:del w:id="1219" w:author="Jay Jacobs" w:date="2013-11-03T12:03:00Z"/>
        </w:rPr>
        <w:pPrChange w:id="1220" w:author="Jay Jacobs" w:date="2013-11-03T14:37:00Z">
          <w:pPr>
            <w:pStyle w:val="CodeSnippet"/>
          </w:pPr>
        </w:pPrChange>
      </w:pPr>
      <w:del w:id="1221" w:author="Jay Jacobs" w:date="2013-11-03T12:03:00Z">
        <w:r w:rsidRPr="007D2E2A" w:rsidDel="007D2E2A">
          <w:delText xml:space="preserve">  mem &lt;- as.numeric(row[['mem']])</w:delText>
        </w:r>
      </w:del>
    </w:p>
    <w:p w14:paraId="5334A7B1" w14:textId="36897EF0" w:rsidR="00B770C7" w:rsidRPr="007D2E2A" w:rsidDel="007D2E2A" w:rsidRDefault="00B770C7">
      <w:pPr>
        <w:pStyle w:val="CodeSnippet"/>
        <w:shd w:val="clear" w:color="auto" w:fill="FFF8EA"/>
        <w:rPr>
          <w:del w:id="1222" w:author="Jay Jacobs" w:date="2013-11-03T12:03:00Z"/>
        </w:rPr>
        <w:pPrChange w:id="1223" w:author="Jay Jacobs" w:date="2013-11-03T14:37:00Z">
          <w:pPr>
            <w:pStyle w:val="CodeSnippet"/>
          </w:pPr>
        </w:pPrChange>
      </w:pPr>
      <w:del w:id="1224" w:author="Jay Jacobs" w:date="2013-11-03T12:03:00Z">
        <w:r w:rsidRPr="007D2E2A" w:rsidDel="007D2E2A">
          <w:delText xml:space="preserve">  predict.malware(proc, mem)</w:delText>
        </w:r>
      </w:del>
    </w:p>
    <w:p w14:paraId="26121662" w14:textId="53D794B4" w:rsidR="00B770C7" w:rsidRDefault="00B770C7">
      <w:pPr>
        <w:pStyle w:val="CodeSnippet"/>
        <w:shd w:val="clear" w:color="auto" w:fill="FFF8EA"/>
        <w:pPrChange w:id="1225" w:author="Jay Jacobs" w:date="2013-11-03T14:37:00Z">
          <w:pPr>
            <w:pStyle w:val="CodeSnippet"/>
          </w:pPr>
        </w:pPrChange>
      </w:pPr>
      <w:del w:id="1226" w:author="Jay Jacobs" w:date="2013-11-03T12:03:00Z">
        <w:r w:rsidRPr="007D2E2A" w:rsidDel="007D2E2A">
          <w:delText>})</w:delText>
        </w:r>
      </w:del>
    </w:p>
    <w:p w14:paraId="1EF1625A" w14:textId="77777777" w:rsidR="00581758" w:rsidRDefault="00581758" w:rsidP="00581758">
      <w:pPr>
        <w:pStyle w:val="FeatureType"/>
      </w:pPr>
      <w:proofErr w:type="gramStart"/>
      <w:r>
        <w:t>type</w:t>
      </w:r>
      <w:proofErr w:type="gramEnd"/>
      <w:r>
        <w:t>="</w:t>
      </w:r>
      <w:del w:id="1227" w:author="Kezia Endsley" w:date="2013-10-20T08:04:00Z">
        <w:r w:rsidDel="0048081E">
          <w:delText>note</w:delText>
        </w:r>
      </w:del>
      <w:ins w:id="1228" w:author="Kezia Endsley" w:date="2013-10-20T08:04:00Z">
        <w:r w:rsidR="0048081E">
          <w:t>general</w:t>
        </w:r>
      </w:ins>
      <w:r>
        <w:t>"</w:t>
      </w:r>
    </w:p>
    <w:p w14:paraId="2D56EBBE" w14:textId="77777777" w:rsidR="00B770C7" w:rsidRDefault="001A234C" w:rsidP="00581758">
      <w:pPr>
        <w:pStyle w:val="FeatureTitle"/>
      </w:pPr>
      <w:r>
        <w:t xml:space="preserve">First, </w:t>
      </w:r>
      <w:r w:rsidR="00BE330E">
        <w:t>Do No Harm</w:t>
      </w:r>
      <w:ins w:id="1229" w:author="Kezia Endsley" w:date="2013-10-20T08:04:00Z">
        <w:r w:rsidR="00BE330E">
          <w:t>;</w:t>
        </w:r>
      </w:ins>
      <w:del w:id="1230" w:author="Kezia Endsley" w:date="2013-10-20T08:04:00Z">
        <w:r w:rsidDel="00BE330E">
          <w:delText>.</w:delText>
        </w:r>
      </w:del>
      <w:r>
        <w:t xml:space="preserve"> Second, </w:t>
      </w:r>
      <w:r w:rsidR="00BE330E">
        <w:t xml:space="preserve">Do Better </w:t>
      </w:r>
      <w:r w:rsidR="009845C3">
        <w:t xml:space="preserve">Than </w:t>
      </w:r>
      <w:r w:rsidR="00BE330E">
        <w:t>the Null Model</w:t>
      </w:r>
      <w:del w:id="1231" w:author="Kezia Endsley" w:date="2013-10-20T08:03:00Z">
        <w:r w:rsidDel="00BE330E">
          <w:delText>.</w:delText>
        </w:r>
      </w:del>
    </w:p>
    <w:p w14:paraId="7A9E91B7" w14:textId="77777777" w:rsidR="00581758" w:rsidRPr="00581758" w:rsidRDefault="00581758" w:rsidP="001A234C">
      <w:pPr>
        <w:pStyle w:val="FeaturePara"/>
      </w:pPr>
      <w:r>
        <w:t>T</w:t>
      </w:r>
      <w:r w:rsidRPr="00581758">
        <w:t xml:space="preserve">his </w:t>
      </w:r>
      <w:r>
        <w:t xml:space="preserve">is a great </w:t>
      </w:r>
      <w:r w:rsidRPr="00581758">
        <w:t xml:space="preserve">time to </w:t>
      </w:r>
      <w:r>
        <w:t xml:space="preserve">point out that this </w:t>
      </w:r>
      <w:r w:rsidRPr="00581758">
        <w:t xml:space="preserve">is a very basic algorithm </w:t>
      </w:r>
      <w:r>
        <w:t xml:space="preserve">and it’s only </w:t>
      </w:r>
      <w:r w:rsidRPr="00581758">
        <w:t>for discussion purposes.</w:t>
      </w:r>
      <w:r w:rsidR="000359F5">
        <w:t xml:space="preserve"> </w:t>
      </w:r>
      <w:r w:rsidR="00155069">
        <w:t xml:space="preserve">There is a concept within statistics known as the </w:t>
      </w:r>
      <w:r w:rsidR="00155069">
        <w:rPr>
          <w:i/>
        </w:rPr>
        <w:t xml:space="preserve">null </w:t>
      </w:r>
      <w:r w:rsidR="00155069" w:rsidRPr="00155069">
        <w:rPr>
          <w:i/>
        </w:rPr>
        <w:t>model</w:t>
      </w:r>
      <w:r w:rsidR="00155069">
        <w:t>, whic</w:t>
      </w:r>
      <w:r w:rsidR="001A234C">
        <w:t>h is a very simple model that you</w:t>
      </w:r>
      <w:r w:rsidR="00155069">
        <w:t xml:space="preserve">’ll always want to do better than (or at least no worse). For example, in the </w:t>
      </w:r>
      <w:del w:id="1232" w:author="Kent, Kevin - Indianapolis" w:date="2013-10-31T13:53:00Z">
        <w:r w:rsidR="00E74E4D" w:rsidDel="009845C3">
          <w:delText>z</w:delText>
        </w:r>
      </w:del>
      <w:proofErr w:type="spellStart"/>
      <w:ins w:id="1233" w:author="Kent, Kevin - Indianapolis" w:date="2013-10-31T13:53:00Z">
        <w:r w:rsidR="009845C3">
          <w:t>Z</w:t>
        </w:r>
      </w:ins>
      <w:r w:rsidR="00E74E4D">
        <w:t>ero</w:t>
      </w:r>
      <w:del w:id="1234" w:author="Kent, Kevin - Indianapolis" w:date="2013-10-31T13:53:00Z">
        <w:r w:rsidR="00E74E4D" w:rsidDel="009845C3">
          <w:delText xml:space="preserve"> a</w:delText>
        </w:r>
      </w:del>
      <w:ins w:id="1235" w:author="Kent, Kevin - Indianapolis" w:date="2013-10-31T13:53:00Z">
        <w:r w:rsidR="009845C3">
          <w:t>A</w:t>
        </w:r>
      </w:ins>
      <w:r w:rsidR="00E74E4D">
        <w:t>ccess</w:t>
      </w:r>
      <w:proofErr w:type="spellEnd"/>
      <w:r w:rsidR="00E74E4D">
        <w:t xml:space="preserve"> </w:t>
      </w:r>
      <w:r w:rsidR="00155069">
        <w:t>infection data</w:t>
      </w:r>
      <w:r w:rsidR="001D6B66">
        <w:t xml:space="preserve"> in Chapter 5</w:t>
      </w:r>
      <w:r w:rsidR="00155069">
        <w:t xml:space="preserve">, the null model could be the calculation of the average </w:t>
      </w:r>
      <w:r w:rsidR="00155069">
        <w:lastRenderedPageBreak/>
        <w:t>(mean) in</w:t>
      </w:r>
      <w:r w:rsidR="00AA590C">
        <w:t>fection across all the states (5</w:t>
      </w:r>
      <w:ins w:id="1236" w:author="Kezia Endsley" w:date="2013-10-20T08:09:00Z">
        <w:r w:rsidR="00E74E4D">
          <w:t>,</w:t>
        </w:r>
      </w:ins>
      <w:r w:rsidR="00AA590C">
        <w:t>253 infections).</w:t>
      </w:r>
      <w:r w:rsidR="000359F5">
        <w:t xml:space="preserve"> </w:t>
      </w:r>
      <w:r w:rsidR="00AA590C">
        <w:t>The null model (for prediction) would estimate 5</w:t>
      </w:r>
      <w:ins w:id="1237" w:author="Kezia Endsley" w:date="2013-10-20T08:09:00Z">
        <w:r w:rsidR="00E74E4D">
          <w:t>,</w:t>
        </w:r>
      </w:ins>
      <w:r w:rsidR="00AA590C">
        <w:t>253 infections for any new state regardless of any data about that state.</w:t>
      </w:r>
      <w:r w:rsidR="000359F5">
        <w:t xml:space="preserve"> </w:t>
      </w:r>
      <w:r w:rsidR="00AA590C">
        <w:t xml:space="preserve">In this case </w:t>
      </w:r>
      <w:del w:id="1238" w:author="Kezia Endsley" w:date="2013-10-20T08:09:00Z">
        <w:r w:rsidR="00AA590C" w:rsidDel="00E74E4D">
          <w:delText xml:space="preserve">we </w:delText>
        </w:r>
      </w:del>
      <w:ins w:id="1239" w:author="Kezia Endsley" w:date="2013-10-20T08:09:00Z">
        <w:r w:rsidR="00E74E4D">
          <w:t xml:space="preserve">you </w:t>
        </w:r>
      </w:ins>
      <w:r w:rsidR="00AA590C">
        <w:t xml:space="preserve">are omitting or “nullifying” </w:t>
      </w:r>
      <w:del w:id="1240" w:author="Kezia Endsley" w:date="2013-10-20T08:09:00Z">
        <w:r w:rsidR="00AA590C" w:rsidDel="00E74E4D">
          <w:delText xml:space="preserve">our </w:delText>
        </w:r>
      </w:del>
      <w:ins w:id="1241" w:author="Kezia Endsley" w:date="2013-10-20T08:09:00Z">
        <w:r w:rsidR="00E74E4D">
          <w:t xml:space="preserve">the </w:t>
        </w:r>
      </w:ins>
      <w:r w:rsidR="00AA590C">
        <w:t>variables to simplify the model.</w:t>
      </w:r>
      <w:r w:rsidR="000359F5">
        <w:t xml:space="preserve"> </w:t>
      </w:r>
      <w:r w:rsidR="001A234C">
        <w:t>Intuitively, you know that the average across the states will be a very poor predictor, but that’s the purpose.</w:t>
      </w:r>
      <w:r w:rsidR="000359F5">
        <w:t xml:space="preserve"> </w:t>
      </w:r>
      <w:r w:rsidR="001A234C">
        <w:t>You’ll want to use this as a reference point and exceed it.</w:t>
      </w:r>
      <w:r w:rsidR="000359F5">
        <w:t xml:space="preserve"> </w:t>
      </w:r>
      <w:r w:rsidR="001A234C">
        <w:t>And even though this seems like a “well duh” type of statement, we</w:t>
      </w:r>
      <w:r w:rsidR="00C7271A">
        <w:t xml:space="preserve"> a</w:t>
      </w:r>
      <w:r w:rsidR="001A234C">
        <w:t>re not kidding about this.</w:t>
      </w:r>
      <w:r w:rsidR="000359F5">
        <w:t xml:space="preserve"> </w:t>
      </w:r>
      <w:r w:rsidR="001A234C">
        <w:t>You could spend days preparing data and training an intricate support vector machine and do worse than a much simpler model.</w:t>
      </w:r>
      <w:r w:rsidR="000359F5">
        <w:t xml:space="preserve"> </w:t>
      </w:r>
      <w:r w:rsidR="001A234C">
        <w:t xml:space="preserve">Just take the time to create a simple “must be this tall to ride” mark, and then make sure you </w:t>
      </w:r>
      <w:del w:id="1242" w:author="Kezia Endsley" w:date="2013-10-20T08:10:00Z">
        <w:r w:rsidR="001A234C" w:rsidDel="00E74E4D">
          <w:delText>are taller</w:delText>
        </w:r>
      </w:del>
      <w:ins w:id="1243" w:author="Kezia Endsley" w:date="2013-10-20T08:10:00Z">
        <w:r w:rsidR="00E74E4D">
          <w:t>surpass it</w:t>
        </w:r>
      </w:ins>
      <w:r w:rsidR="001A234C">
        <w:t>.</w:t>
      </w:r>
    </w:p>
    <w:p w14:paraId="30491470" w14:textId="0E90117C" w:rsidR="00581758" w:rsidRDefault="00D179A2" w:rsidP="00A91C3A">
      <w:pPr>
        <w:pStyle w:val="Para"/>
      </w:pPr>
      <w:r>
        <w:t xml:space="preserve">Once the test data </w:t>
      </w:r>
      <w:del w:id="1244" w:author="Kezia Endsley" w:date="2013-10-20T08:10:00Z">
        <w:r w:rsidDel="0051694D">
          <w:delText xml:space="preserve">is </w:delText>
        </w:r>
      </w:del>
      <w:r>
        <w:t>run</w:t>
      </w:r>
      <w:ins w:id="1245" w:author="Kezia Endsley" w:date="2013-10-20T08:10:00Z">
        <w:r w:rsidR="0051694D">
          <w:t>s</w:t>
        </w:r>
      </w:ins>
      <w:r>
        <w:t xml:space="preserve"> through that code, </w:t>
      </w:r>
      <w:r w:rsidR="00037815">
        <w:t>you’ll</w:t>
      </w:r>
      <w:r>
        <w:t xml:space="preserve"> have a set of predictions and the ability to compare </w:t>
      </w:r>
      <w:ins w:id="1246" w:author="Kezia Endsley" w:date="2013-10-20T08:10:00Z">
        <w:r w:rsidR="0051694D">
          <w:t xml:space="preserve">them </w:t>
        </w:r>
      </w:ins>
      <w:r>
        <w:t>to the real values (see the power of this method?).</w:t>
      </w:r>
      <w:r w:rsidR="000359F5">
        <w:t xml:space="preserve"> </w:t>
      </w:r>
      <w:r w:rsidR="00581758">
        <w:t xml:space="preserve">To </w:t>
      </w:r>
      <w:del w:id="1247" w:author="Kezia Endsley" w:date="2013-10-20T08:10:00Z">
        <w:r w:rsidR="00581758" w:rsidDel="0051694D">
          <w:delText>look at how</w:delText>
        </w:r>
      </w:del>
      <w:ins w:id="1248" w:author="Kezia Endsley" w:date="2013-10-20T08:10:00Z">
        <w:r w:rsidR="0051694D">
          <w:t>determine how</w:t>
        </w:r>
      </w:ins>
      <w:r w:rsidR="00581758">
        <w:t xml:space="preserve"> well it did, </w:t>
      </w:r>
      <w:r w:rsidR="00EB246E">
        <w:t xml:space="preserve">you’ll want to </w:t>
      </w:r>
      <w:r w:rsidR="00581758">
        <w:t>look at the proportion of correctly pre</w:t>
      </w:r>
      <w:r w:rsidR="00EB246E">
        <w:t>dicted results on the test data.</w:t>
      </w:r>
      <w:r w:rsidR="000359F5">
        <w:t xml:space="preserve"> </w:t>
      </w:r>
      <w:r w:rsidR="00EB246E">
        <w:t xml:space="preserve">You can calculate that by taking the number of correct predictions </w:t>
      </w:r>
      <w:ins w:id="1249" w:author="Jay Jacobs" w:date="2013-11-03T12:05:00Z">
        <w:r w:rsidR="007D2E2A">
          <w:t xml:space="preserve">(where the real </w:t>
        </w:r>
        <w:r w:rsidR="007D2E2A" w:rsidRPr="007D2E2A">
          <w:rPr>
            <w:rStyle w:val="InlineCode"/>
            <w:rPrChange w:id="1250" w:author="Jay Jacobs" w:date="2013-11-03T12:05:00Z">
              <w:rPr/>
            </w:rPrChange>
          </w:rPr>
          <w:t>test$state</w:t>
        </w:r>
        <w:r w:rsidR="007D2E2A">
          <w:t xml:space="preserve"> and the predicted </w:t>
        </w:r>
        <w:r w:rsidR="007D2E2A" w:rsidRPr="007D2E2A">
          <w:rPr>
            <w:rStyle w:val="InlineCode"/>
            <w:rPrChange w:id="1251" w:author="Jay Jacobs" w:date="2013-11-03T12:05:00Z">
              <w:rPr/>
            </w:rPrChange>
          </w:rPr>
          <w:t>prediction</w:t>
        </w:r>
        <w:r w:rsidR="007D2E2A">
          <w:t xml:space="preserve"> match) </w:t>
        </w:r>
      </w:ins>
      <w:r w:rsidR="00EB246E">
        <w:t xml:space="preserve">and </w:t>
      </w:r>
      <w:ins w:id="1252" w:author="Jay Jacobs" w:date="2013-11-03T12:05:00Z">
        <w:r w:rsidR="007D2E2A">
          <w:t xml:space="preserve">then </w:t>
        </w:r>
      </w:ins>
      <w:r w:rsidR="00EB246E">
        <w:t>divid</w:t>
      </w:r>
      <w:ins w:id="1253" w:author="Kezia Endsley" w:date="2013-10-20T08:10:00Z">
        <w:r w:rsidR="0051694D">
          <w:t>ing</w:t>
        </w:r>
      </w:ins>
      <w:del w:id="1254" w:author="Kezia Endsley" w:date="2013-10-20T08:10:00Z">
        <w:r w:rsidR="00EB246E" w:rsidDel="0051694D">
          <w:delText>e</w:delText>
        </w:r>
      </w:del>
      <w:r w:rsidR="00EB246E">
        <w:t xml:space="preserve"> </w:t>
      </w:r>
      <w:ins w:id="1255" w:author="Kezia Endsley" w:date="2013-10-20T08:11:00Z">
        <w:r w:rsidR="0051694D">
          <w:t>that</w:t>
        </w:r>
      </w:ins>
      <w:del w:id="1256" w:author="Kezia Endsley" w:date="2013-10-20T08:11:00Z">
        <w:r w:rsidR="00EB246E" w:rsidDel="0051694D">
          <w:delText>it</w:delText>
        </w:r>
      </w:del>
      <w:r w:rsidR="00EB246E">
        <w:t xml:space="preserve"> by the total number of predictions.</w:t>
      </w:r>
    </w:p>
    <w:p w14:paraId="7EA1E95F" w14:textId="2E8E3D76" w:rsidR="00581758" w:rsidRPr="007D2E2A" w:rsidDel="007D2E2A" w:rsidRDefault="007D2E2A">
      <w:pPr>
        <w:pStyle w:val="CodeListing"/>
        <w:rPr>
          <w:del w:id="1257" w:author="Jay Jacobs" w:date="2013-11-03T12:06:00Z"/>
          <w:rPrChange w:id="1258" w:author="Jay Jacobs" w:date="2013-11-03T12:07:00Z">
            <w:rPr>
              <w:del w:id="1259" w:author="Jay Jacobs" w:date="2013-11-03T12:06:00Z"/>
              <w:b/>
            </w:rPr>
          </w:rPrChange>
        </w:rPr>
        <w:pPrChange w:id="1260" w:author="Jay Jacobs" w:date="2013-11-03T12:07:00Z">
          <w:pPr>
            <w:pStyle w:val="CodeSnippet"/>
          </w:pPr>
        </w:pPrChange>
      </w:pPr>
      <w:ins w:id="1261" w:author="Jay Jacobs" w:date="2013-11-03T12:07:00Z">
        <w:r w:rsidRPr="007D2E2A">
          <w:rPr>
            <w:rPrChange w:id="1262" w:author="Jay Jacobs" w:date="2013-11-03T12:07:00Z">
              <w:rPr>
                <w:b/>
              </w:rPr>
            </w:rPrChange>
          </w:rPr>
          <w:t>Listing 9-7</w:t>
        </w:r>
      </w:ins>
      <w:del w:id="1263" w:author="Jay Jacobs" w:date="2013-11-03T12:06:00Z">
        <w:r w:rsidR="00581758" w:rsidRPr="007D2E2A" w:rsidDel="007D2E2A">
          <w:rPr>
            <w:rPrChange w:id="1264" w:author="Jay Jacobs" w:date="2013-11-03T12:07:00Z">
              <w:rPr>
                <w:b/>
              </w:rPr>
            </w:rPrChange>
          </w:rPr>
          <w:delText>sum(test$state==prediction)/nrow(test)</w:delText>
        </w:r>
      </w:del>
    </w:p>
    <w:p w14:paraId="3B8B0D1E" w14:textId="77777777" w:rsidR="007D2E2A" w:rsidRPr="00FD041C" w:rsidRDefault="007D2E2A">
      <w:pPr>
        <w:pStyle w:val="CodeListing"/>
        <w:rPr>
          <w:ins w:id="1265" w:author="Jay Jacobs" w:date="2013-11-03T12:06:00Z"/>
        </w:rPr>
        <w:pPrChange w:id="1266" w:author="Jay Jacobs" w:date="2013-11-03T12:07:00Z">
          <w:pPr>
            <w:pStyle w:val="CodeSnippet"/>
          </w:pPr>
        </w:pPrChange>
      </w:pPr>
    </w:p>
    <w:p w14:paraId="3E721F18" w14:textId="77777777" w:rsidR="007D2E2A" w:rsidRPr="008C5E8F" w:rsidRDefault="007D2E2A">
      <w:pPr>
        <w:pStyle w:val="CodeSnippet"/>
        <w:shd w:val="clear" w:color="auto" w:fill="FFF8EA"/>
        <w:rPr>
          <w:ins w:id="1267" w:author="Jay Jacobs" w:date="2013-11-03T12:06:00Z"/>
          <w:i/>
          <w:color w:val="9B9B9B"/>
          <w:rPrChange w:id="1268" w:author="Jay Jacobs" w:date="2013-11-03T14:31:00Z">
            <w:rPr>
              <w:ins w:id="1269" w:author="Jay Jacobs" w:date="2013-11-03T12:06:00Z"/>
            </w:rPr>
          </w:rPrChange>
        </w:rPr>
        <w:pPrChange w:id="1270" w:author="Jay Jacobs" w:date="2013-11-03T14:37:00Z">
          <w:pPr>
            <w:pStyle w:val="CodeSnippet"/>
          </w:pPr>
        </w:pPrChange>
      </w:pPr>
      <w:ins w:id="1271" w:author="Jay Jacobs" w:date="2013-11-03T12:06:00Z">
        <w:r w:rsidRPr="008C5E8F">
          <w:rPr>
            <w:i/>
            <w:color w:val="9B9B9B"/>
            <w:rPrChange w:id="1272" w:author="Jay Jacobs" w:date="2013-11-03T14:31:00Z">
              <w:rPr/>
            </w:rPrChange>
          </w:rPr>
          <w:t># requires object: test (9-3), prediction (9-6)</w:t>
        </w:r>
      </w:ins>
    </w:p>
    <w:p w14:paraId="3B1FAFDD" w14:textId="77777777" w:rsidR="007D2E2A" w:rsidRPr="009032F2" w:rsidRDefault="007D2E2A">
      <w:pPr>
        <w:pStyle w:val="CodeSnippet"/>
        <w:shd w:val="clear" w:color="auto" w:fill="FFF8EA"/>
        <w:rPr>
          <w:ins w:id="1273" w:author="Jay Jacobs" w:date="2013-11-03T12:06:00Z"/>
          <w:color w:val="800026"/>
          <w:rPrChange w:id="1274" w:author="Jay Jacobs" w:date="2013-11-03T14:35:00Z">
            <w:rPr>
              <w:ins w:id="1275" w:author="Jay Jacobs" w:date="2013-11-03T12:06:00Z"/>
            </w:rPr>
          </w:rPrChange>
        </w:rPr>
        <w:pPrChange w:id="1276" w:author="Jay Jacobs" w:date="2013-11-03T14:37:00Z">
          <w:pPr>
            <w:pStyle w:val="CodeSnippet"/>
          </w:pPr>
        </w:pPrChange>
      </w:pPr>
      <w:ins w:id="1277" w:author="Jay Jacobs" w:date="2013-11-03T12:06:00Z">
        <w:r w:rsidRPr="009032F2">
          <w:rPr>
            <w:color w:val="800026"/>
            <w:rPrChange w:id="1278" w:author="Jay Jacobs" w:date="2013-11-03T14:35:00Z">
              <w:rPr/>
            </w:rPrChange>
          </w:rPr>
          <w:t>sum(test$state==prediction)/nrow(test)</w:t>
        </w:r>
      </w:ins>
    </w:p>
    <w:p w14:paraId="2482D5CD" w14:textId="124F62BA" w:rsidR="00581758" w:rsidRPr="009032F2" w:rsidRDefault="007D2E2A">
      <w:pPr>
        <w:pStyle w:val="CodeSnippet"/>
        <w:shd w:val="clear" w:color="auto" w:fill="FFF8EA"/>
        <w:rPr>
          <w:color w:val="252525"/>
          <w:rPrChange w:id="1279" w:author="Jay Jacobs" w:date="2013-11-03T14:35:00Z">
            <w:rPr/>
          </w:rPrChange>
        </w:rPr>
        <w:pPrChange w:id="1280" w:author="Jay Jacobs" w:date="2013-11-03T14:37:00Z">
          <w:pPr>
            <w:pStyle w:val="CodeSnippet"/>
          </w:pPr>
        </w:pPrChange>
      </w:pPr>
      <w:ins w:id="1281" w:author="Jay Jacobs" w:date="2013-11-03T12:06:00Z">
        <w:r w:rsidRPr="009032F2">
          <w:rPr>
            <w:color w:val="252525"/>
            <w:rPrChange w:id="1282" w:author="Jay Jacobs" w:date="2013-11-03T14:35:00Z">
              <w:rPr/>
            </w:rPrChange>
          </w:rPr>
          <w:t>##</w:t>
        </w:r>
        <w:r w:rsidR="00D810E3" w:rsidRPr="009032F2">
          <w:rPr>
            <w:color w:val="252525"/>
            <w:rPrChange w:id="1283" w:author="Jay Jacobs" w:date="2013-11-03T14:35:00Z">
              <w:rPr/>
            </w:rPrChange>
          </w:rPr>
          <w:t xml:space="preserve"> [1] 0.8780488</w:t>
        </w:r>
      </w:ins>
      <w:del w:id="1284" w:author="Jay Jacobs" w:date="2013-11-03T12:06:00Z">
        <w:r w:rsidR="00581758" w:rsidRPr="009032F2" w:rsidDel="007D2E2A">
          <w:rPr>
            <w:color w:val="252525"/>
            <w:rPrChange w:id="1285" w:author="Jay Jacobs" w:date="2013-11-03T14:35:00Z">
              <w:rPr/>
            </w:rPrChange>
          </w:rPr>
          <w:delText>## [1] 0.8780488</w:delText>
        </w:r>
      </w:del>
    </w:p>
    <w:p w14:paraId="4A50EFB7" w14:textId="77777777" w:rsidR="009021F0" w:rsidRDefault="00581758" w:rsidP="00A91C3A">
      <w:pPr>
        <w:pStyle w:val="Para"/>
      </w:pPr>
      <w:r>
        <w:t xml:space="preserve">This very simple algorithm predicted </w:t>
      </w:r>
      <w:r w:rsidR="00EB246E">
        <w:t>almost 88</w:t>
      </w:r>
      <w:ins w:id="1286" w:author="Kezia Endsley" w:date="2013-10-20T08:11:00Z">
        <w:r w:rsidR="0051694D">
          <w:t xml:space="preserve"> percent</w:t>
        </w:r>
      </w:ins>
      <w:del w:id="1287" w:author="Kezia Endsley" w:date="2013-10-20T08:11:00Z">
        <w:r w:rsidDel="0051694D">
          <w:delText>%</w:delText>
        </w:r>
      </w:del>
      <w:r>
        <w:t xml:space="preserve"> of the values correctly, which is probably more a statement about how segregated the data is than the strength of</w:t>
      </w:r>
      <w:r w:rsidR="00EB246E">
        <w:t xml:space="preserve"> the algorithm.</w:t>
      </w:r>
      <w:r w:rsidR="000359F5">
        <w:t xml:space="preserve"> </w:t>
      </w:r>
      <w:r w:rsidR="00EB246E">
        <w:t>But overall, 88</w:t>
      </w:r>
      <w:ins w:id="1288" w:author="Kezia Endsley" w:date="2013-10-20T08:11:00Z">
        <w:r w:rsidR="00E82C20">
          <w:t xml:space="preserve"> percent</w:t>
        </w:r>
      </w:ins>
      <w:del w:id="1289" w:author="Kezia Endsley" w:date="2013-10-20T08:11:00Z">
        <w:r w:rsidDel="00E82C20">
          <w:delText>%</w:delText>
        </w:r>
      </w:del>
      <w:r>
        <w:t xml:space="preserve"> is pretty good for your first machine learning algorithm</w:t>
      </w:r>
      <w:proofErr w:type="gramStart"/>
      <w:ins w:id="1290" w:author="Kezia Endsley" w:date="2013-10-20T08:11:00Z">
        <w:r w:rsidR="00E82C20">
          <w:t>;</w:t>
        </w:r>
      </w:ins>
      <w:proofErr w:type="gramEnd"/>
      <w:del w:id="1291" w:author="Kezia Endsley" w:date="2013-10-20T08:11:00Z">
        <w:r w:rsidDel="00E82C20">
          <w:delText>,</w:delText>
        </w:r>
      </w:del>
      <w:r>
        <w:t xml:space="preserve"> congratulations!</w:t>
      </w:r>
      <w:r w:rsidR="000359F5">
        <w:t xml:space="preserve"> </w:t>
      </w:r>
      <w:r w:rsidR="009021F0">
        <w:t xml:space="preserve">The results are </w:t>
      </w:r>
      <w:del w:id="1292" w:author="Kezia Endsley" w:date="2013-10-20T08:11:00Z">
        <w:r w:rsidR="009021F0" w:rsidDel="00E82C20">
          <w:delText xml:space="preserve">also </w:delText>
        </w:r>
      </w:del>
      <w:r w:rsidR="009021F0">
        <w:t xml:space="preserve">pictured in </w:t>
      </w:r>
      <w:r w:rsidR="00245E6A">
        <w:t>Figure</w:t>
      </w:r>
      <w:r w:rsidR="009021F0">
        <w:t xml:space="preserve"> 9</w:t>
      </w:r>
      <w:ins w:id="1293" w:author="Kezia Endsley" w:date="2013-10-20T07:43:00Z">
        <w:r w:rsidR="00245E6A">
          <w:t>-</w:t>
        </w:r>
      </w:ins>
      <w:del w:id="1294" w:author="Kezia Endsley" w:date="2013-10-20T07:43:00Z">
        <w:r w:rsidR="009021F0" w:rsidDel="00245E6A">
          <w:delText>.</w:delText>
        </w:r>
      </w:del>
      <w:r w:rsidR="00E82C20">
        <w:t>2.</w:t>
      </w:r>
    </w:p>
    <w:p w14:paraId="1E091BF2" w14:textId="77777777" w:rsidR="00E82C20" w:rsidRDefault="009021F0" w:rsidP="009021F0">
      <w:pPr>
        <w:pStyle w:val="Slug"/>
      </w:pPr>
      <w:r w:rsidRPr="00233EDB">
        <w:rPr>
          <w:highlight w:val="green"/>
          <w:rPrChange w:id="1295" w:author="Kent, Kevin - Indianapolis" w:date="2013-10-31T10:22:00Z">
            <w:rPr/>
          </w:rPrChange>
        </w:rPr>
        <w:t>Figure 9</w:t>
      </w:r>
      <w:ins w:id="1296" w:author="Kezia Endsley" w:date="2013-10-20T07:43:00Z">
        <w:r w:rsidR="00245E6A" w:rsidRPr="00233EDB">
          <w:rPr>
            <w:highlight w:val="green"/>
            <w:rPrChange w:id="1297" w:author="Kent, Kevin - Indianapolis" w:date="2013-10-31T10:22:00Z">
              <w:rPr/>
            </w:rPrChange>
          </w:rPr>
          <w:t>-</w:t>
        </w:r>
      </w:ins>
      <w:del w:id="1298" w:author="Kezia Endsley" w:date="2013-10-20T07:43:00Z">
        <w:r w:rsidRPr="00233EDB" w:rsidDel="00245E6A">
          <w:rPr>
            <w:highlight w:val="green"/>
            <w:rPrChange w:id="1299" w:author="Kent, Kevin - Indianapolis" w:date="2013-10-31T10:22:00Z">
              <w:rPr/>
            </w:rPrChange>
          </w:rPr>
          <w:delText>.</w:delText>
        </w:r>
      </w:del>
      <w:r w:rsidRPr="00233EDB">
        <w:rPr>
          <w:highlight w:val="green"/>
          <w:rPrChange w:id="1300" w:author="Kent, Kevin - Indianapolis" w:date="2013-10-31T10:22:00Z">
            <w:rPr/>
          </w:rPrChange>
        </w:rPr>
        <w:t>2</w:t>
      </w:r>
      <w:ins w:id="1301" w:author="Kent, Kevin - Indianapolis" w:date="2013-10-31T13:57:00Z">
        <w:r w:rsidR="00FC3860">
          <w:rPr>
            <w:highlight w:val="green"/>
          </w:rPr>
          <w:t>:</w:t>
        </w:r>
      </w:ins>
      <w:r w:rsidRPr="00233EDB">
        <w:rPr>
          <w:highlight w:val="green"/>
          <w:rPrChange w:id="1302" w:author="Kent, Kevin - Indianapolis" w:date="2013-10-31T10:22:00Z">
            <w:rPr/>
          </w:rPrChange>
        </w:rPr>
        <w:t xml:space="preserve"> Predictions from </w:t>
      </w:r>
      <w:del w:id="1303" w:author="Kezia Endsley" w:date="2013-10-20T07:43:00Z">
        <w:r w:rsidRPr="00233EDB" w:rsidDel="00245E6A">
          <w:rPr>
            <w:highlight w:val="green"/>
            <w:rPrChange w:id="1304" w:author="Kent, Kevin - Indianapolis" w:date="2013-10-31T10:22:00Z">
              <w:rPr/>
            </w:rPrChange>
          </w:rPr>
          <w:delText xml:space="preserve">our </w:delText>
        </w:r>
      </w:del>
      <w:ins w:id="1305" w:author="Kezia Endsley" w:date="2013-10-20T07:43:00Z">
        <w:r w:rsidR="00245E6A" w:rsidRPr="00233EDB">
          <w:rPr>
            <w:highlight w:val="green"/>
            <w:rPrChange w:id="1306" w:author="Kent, Kevin - Indianapolis" w:date="2013-10-31T10:22:00Z">
              <w:rPr/>
            </w:rPrChange>
          </w:rPr>
          <w:t xml:space="preserve">the </w:t>
        </w:r>
      </w:ins>
      <w:r w:rsidR="00FC3860" w:rsidRPr="00FC3860">
        <w:rPr>
          <w:highlight w:val="green"/>
        </w:rPr>
        <w:t>algorithm</w:t>
      </w:r>
      <w:r w:rsidRPr="00233EDB">
        <w:rPr>
          <w:highlight w:val="green"/>
          <w:rPrChange w:id="1307" w:author="Kent, Kevin - Indianapolis" w:date="2013-10-31T10:22:00Z">
            <w:rPr/>
          </w:rPrChange>
        </w:rPr>
        <w:tab/>
        <w:t>[</w:t>
      </w:r>
      <w:del w:id="1308" w:author="Kezia Endsley" w:date="2013-10-20T07:43:00Z">
        <w:r w:rsidRPr="00233EDB" w:rsidDel="00245E6A">
          <w:rPr>
            <w:highlight w:val="green"/>
            <w:rPrChange w:id="1309" w:author="Kent, Kevin - Indianapolis" w:date="2013-10-31T10:22:00Z">
              <w:rPr/>
            </w:rPrChange>
          </w:rPr>
          <w:delText xml:space="preserve">FILENAME </w:delText>
        </w:r>
      </w:del>
      <w:r w:rsidRPr="00233EDB">
        <w:rPr>
          <w:highlight w:val="green"/>
          <w:rPrChange w:id="1310" w:author="Kent, Kevin - Indianapolis" w:date="2013-10-31T10:22:00Z">
            <w:rPr/>
          </w:rPrChange>
        </w:rPr>
        <w:t>793725</w:t>
      </w:r>
      <w:ins w:id="1311" w:author="Kent, Kevin - Indianapolis" w:date="2013-10-31T13:56:00Z">
        <w:r w:rsidR="00FC3860">
          <w:rPr>
            <w:highlight w:val="green"/>
          </w:rPr>
          <w:t xml:space="preserve"> </w:t>
        </w:r>
      </w:ins>
      <w:r w:rsidRPr="00233EDB">
        <w:rPr>
          <w:highlight w:val="green"/>
          <w:rPrChange w:id="1312" w:author="Kent, Kevin - Indianapolis" w:date="2013-10-31T10:22:00Z">
            <w:rPr/>
          </w:rPrChange>
        </w:rPr>
        <w:t>c0</w:t>
      </w:r>
      <w:ins w:id="1313" w:author="Kent, Kevin - Indianapolis" w:date="2013-10-31T13:56:00Z">
        <w:r w:rsidR="00FC3860">
          <w:rPr>
            <w:highlight w:val="green"/>
          </w:rPr>
          <w:t>9</w:t>
        </w:r>
      </w:ins>
      <w:del w:id="1314" w:author="Kent, Kevin - Indianapolis" w:date="2013-10-31T13:56:00Z">
        <w:r w:rsidRPr="00233EDB" w:rsidDel="00FC3860">
          <w:rPr>
            <w:highlight w:val="green"/>
            <w:rPrChange w:id="1315" w:author="Kent, Kevin - Indianapolis" w:date="2013-10-31T10:22:00Z">
              <w:rPr/>
            </w:rPrChange>
          </w:rPr>
          <w:delText>6</w:delText>
        </w:r>
      </w:del>
      <w:r w:rsidRPr="00233EDB">
        <w:rPr>
          <w:highlight w:val="green"/>
          <w:rPrChange w:id="1316" w:author="Kent, Kevin - Indianapolis" w:date="2013-10-31T10:22:00Z">
            <w:rPr/>
          </w:rPrChange>
        </w:rPr>
        <w:t>f002</w:t>
      </w:r>
      <w:ins w:id="1317" w:author="Kent, Kevin - Indianapolis" w:date="2013-10-31T13:56:00Z">
        <w:r w:rsidR="00FC3860">
          <w:rPr>
            <w:highlight w:val="green"/>
          </w:rPr>
          <w:t>.eps</w:t>
        </w:r>
      </w:ins>
      <w:r w:rsidRPr="00233EDB">
        <w:rPr>
          <w:highlight w:val="green"/>
          <w:rPrChange w:id="1318" w:author="Kent, Kevin - Indianapolis" w:date="2013-10-31T10:22:00Z">
            <w:rPr/>
          </w:rPrChange>
        </w:rPr>
        <w:t>]</w:t>
      </w:r>
    </w:p>
    <w:p w14:paraId="5E81CBEF" w14:textId="77777777" w:rsidR="00FC3860" w:rsidRDefault="00FC3860" w:rsidP="00FC3860">
      <w:pPr>
        <w:pStyle w:val="QueryPara"/>
        <w:rPr>
          <w:ins w:id="1319" w:author="Jay Jacobs" w:date="2013-11-03T12:19:00Z"/>
        </w:rPr>
      </w:pPr>
      <w:ins w:id="1320" w:author="Kent, Kevin - Indianapolis" w:date="2013-10-31T13:59:00Z">
        <w:r>
          <w:t xml:space="preserve">[AU: No </w:t>
        </w:r>
        <w:proofErr w:type="spellStart"/>
        <w:r>
          <w:t>eps</w:t>
        </w:r>
        <w:proofErr w:type="spellEnd"/>
        <w:r>
          <w:t xml:space="preserve"> file was provided for Figure 9-1. Can you please provide it during AR? Thanks, Kevin (PJE)]</w:t>
        </w:r>
      </w:ins>
    </w:p>
    <w:p w14:paraId="0A8B2F5F" w14:textId="500DFDEF" w:rsidR="00D810E3" w:rsidRDefault="00D810E3" w:rsidP="00FC3860">
      <w:pPr>
        <w:pStyle w:val="QueryPara"/>
        <w:rPr>
          <w:ins w:id="1321" w:author="Kent, Kevin - Indianapolis" w:date="2013-10-31T13:59:00Z"/>
        </w:rPr>
      </w:pPr>
      <w:ins w:id="1322" w:author="Jay Jacobs" w:date="2013-11-03T12:19:00Z">
        <w:r>
          <w:t xml:space="preserve">[AR: it’s </w:t>
        </w:r>
        <w:proofErr w:type="gramStart"/>
        <w:r>
          <w:t>there ]</w:t>
        </w:r>
      </w:ins>
      <w:proofErr w:type="gramEnd"/>
    </w:p>
    <w:p w14:paraId="3479726E" w14:textId="26C37335" w:rsidR="009021F0" w:rsidRPr="00E82C20" w:rsidRDefault="00E82C20" w:rsidP="00E82C20">
      <w:pPr>
        <w:pStyle w:val="Para"/>
      </w:pPr>
      <w:r>
        <w:t>This classifier creates a line halfway between the two means and perpendicular to an intersecting line. Anything above the line is predicted as infected</w:t>
      </w:r>
      <w:ins w:id="1323" w:author="Kezia Endsley" w:date="2013-10-20T08:12:00Z">
        <w:r>
          <w:t>;</w:t>
        </w:r>
      </w:ins>
      <w:del w:id="1324" w:author="Kezia Endsley" w:date="2013-10-20T08:12:00Z">
        <w:r w:rsidDel="00E82C20">
          <w:delText>,</w:delText>
        </w:r>
      </w:del>
      <w:r>
        <w:t xml:space="preserve"> anything below is predicted to be normal. The misclassified values are clearly marked </w:t>
      </w:r>
      <w:del w:id="1325" w:author="Kezia Endsley" w:date="2013-10-20T08:12:00Z">
        <w:r w:rsidDel="00E82C20">
          <w:delText xml:space="preserve">on </w:delText>
        </w:r>
      </w:del>
      <w:ins w:id="1326" w:author="Kezia Endsley" w:date="2013-10-20T08:12:00Z">
        <w:r>
          <w:t xml:space="preserve">in Figure 9-2. </w:t>
        </w:r>
      </w:ins>
      <w:del w:id="1327" w:author="Kezia Endsley" w:date="2013-10-20T08:12:00Z">
        <w:r w:rsidDel="00E82C20">
          <w:delText>the graphic, y</w:delText>
        </w:r>
      </w:del>
      <w:ins w:id="1328" w:author="Kezia Endsley" w:date="2013-10-20T08:12:00Z">
        <w:r>
          <w:t>Y</w:t>
        </w:r>
      </w:ins>
      <w:r>
        <w:t>ou can see how any normal systems above the line are mislabeled as well as any infected systems below the line.</w:t>
      </w:r>
      <w:ins w:id="1329" w:author="Jay Jacobs" w:date="2013-11-03T12:19:00Z">
        <w:r w:rsidR="00D810E3">
          <w:t xml:space="preserve"> </w:t>
        </w:r>
      </w:ins>
    </w:p>
    <w:p w14:paraId="3227C14D" w14:textId="77777777" w:rsidR="00BB385B" w:rsidRDefault="00BB385B" w:rsidP="00BB385B">
      <w:pPr>
        <w:pStyle w:val="FeatureType"/>
      </w:pPr>
      <w:proofErr w:type="gramStart"/>
      <w:r>
        <w:t>type</w:t>
      </w:r>
      <w:proofErr w:type="gramEnd"/>
      <w:r>
        <w:t>="</w:t>
      </w:r>
      <w:del w:id="1330" w:author="Kezia Endsley" w:date="2013-10-20T08:04:00Z">
        <w:r w:rsidDel="004E562E">
          <w:delText>note</w:delText>
        </w:r>
      </w:del>
      <w:ins w:id="1331" w:author="Kezia Endsley" w:date="2013-10-20T08:04:00Z">
        <w:r w:rsidR="004E562E">
          <w:t>general</w:t>
        </w:r>
      </w:ins>
      <w:r>
        <w:t>"</w:t>
      </w:r>
    </w:p>
    <w:p w14:paraId="3A2F6A8F" w14:textId="77777777" w:rsidR="00BB385B" w:rsidRDefault="00BB385B" w:rsidP="00BB385B">
      <w:pPr>
        <w:pStyle w:val="FeatureTitle"/>
      </w:pPr>
      <w:r>
        <w:lastRenderedPageBreak/>
        <w:t>Spam, Spam, Spam</w:t>
      </w:r>
    </w:p>
    <w:p w14:paraId="4817C3A5" w14:textId="32F43646" w:rsidR="00BB385B" w:rsidRPr="00BB385B" w:rsidRDefault="00BB385B" w:rsidP="00BB385B">
      <w:pPr>
        <w:pStyle w:val="FeaturePara"/>
      </w:pPr>
      <w:r>
        <w:t>Open any non-</w:t>
      </w:r>
      <w:del w:id="1332" w:author="Kent, Kevin - Indianapolis" w:date="2013-10-31T13:59:00Z">
        <w:r w:rsidDel="00FC3860">
          <w:delText>i</w:delText>
        </w:r>
      </w:del>
      <w:ins w:id="1333" w:author="Kent, Kevin - Indianapolis" w:date="2013-10-31T13:59:00Z">
        <w:r w:rsidR="00FC3860">
          <w:t>I</w:t>
        </w:r>
      </w:ins>
      <w:r>
        <w:t>nfo</w:t>
      </w:r>
      <w:del w:id="1334" w:author="Kent, Kevin - Indianapolis" w:date="2013-10-31T13:59:00Z">
        <w:r w:rsidDel="00FC3860">
          <w:delText>s</w:delText>
        </w:r>
      </w:del>
      <w:ins w:id="1335" w:author="Kent, Kevin - Indianapolis" w:date="2013-10-31T13:59:00Z">
        <w:r w:rsidR="00FC3860">
          <w:t>S</w:t>
        </w:r>
      </w:ins>
      <w:r>
        <w:t xml:space="preserve">ec book on machine learning (which </w:t>
      </w:r>
      <w:r w:rsidR="0081378D">
        <w:t>may be</w:t>
      </w:r>
      <w:r w:rsidR="00852416">
        <w:t xml:space="preserve"> all</w:t>
      </w:r>
      <w:r>
        <w:t xml:space="preserve"> of them) and you will probably see </w:t>
      </w:r>
      <w:del w:id="1336" w:author="Kezia Endsley" w:date="2013-10-20T08:19:00Z">
        <w:r w:rsidDel="00E82C20">
          <w:delText xml:space="preserve">a mention of </w:delText>
        </w:r>
      </w:del>
      <w:r>
        <w:t xml:space="preserve">spam filtering </w:t>
      </w:r>
      <w:ins w:id="1337" w:author="Kezia Endsley" w:date="2013-10-20T08:19:00Z">
        <w:r w:rsidR="00E82C20">
          <w:t xml:space="preserve">mentioned, and perhaps </w:t>
        </w:r>
      </w:ins>
      <w:ins w:id="1338" w:author="Kezia Endsley" w:date="2013-10-20T08:20:00Z">
        <w:r w:rsidR="00E82C20">
          <w:t xml:space="preserve">even </w:t>
        </w:r>
      </w:ins>
      <w:ins w:id="1339" w:author="Kezia Endsley" w:date="2013-10-20T08:19:00Z">
        <w:r w:rsidR="00E82C20">
          <w:t>see</w:t>
        </w:r>
      </w:ins>
      <w:del w:id="1340" w:author="Kezia Endsley" w:date="2013-10-20T08:19:00Z">
        <w:r w:rsidDel="00E82C20">
          <w:delText>if not</w:delText>
        </w:r>
      </w:del>
      <w:r>
        <w:t xml:space="preserve"> an in-depth example.</w:t>
      </w:r>
      <w:r w:rsidR="000359F5">
        <w:t xml:space="preserve"> </w:t>
      </w:r>
      <w:r>
        <w:t>We’ve decided not to go into spam filtering given that we’ve got a single chapter to cover everything</w:t>
      </w:r>
      <w:r w:rsidR="00852416">
        <w:t xml:space="preserve"> and there are already some great examples out there</w:t>
      </w:r>
      <w:r>
        <w:t>.</w:t>
      </w:r>
      <w:r w:rsidR="000359F5">
        <w:t xml:space="preserve"> </w:t>
      </w:r>
      <w:r>
        <w:t>One of the better discussions of spam filtering (</w:t>
      </w:r>
      <w:del w:id="1341" w:author="Kezia Endsley" w:date="2013-10-20T08:19:00Z">
        <w:r w:rsidDel="00E82C20">
          <w:delText xml:space="preserve">and </w:delText>
        </w:r>
      </w:del>
      <w:ins w:id="1342" w:author="Kezia Endsley" w:date="2013-10-20T08:19:00Z">
        <w:r w:rsidR="00E82C20">
          <w:t xml:space="preserve">including </w:t>
        </w:r>
      </w:ins>
      <w:r>
        <w:t xml:space="preserve">a </w:t>
      </w:r>
      <w:ins w:id="1343" w:author="Jay Jacobs" w:date="2013-11-03T12:20:00Z">
        <w:r w:rsidR="00D810E3">
          <w:t xml:space="preserve">guided </w:t>
        </w:r>
      </w:ins>
      <w:del w:id="1344" w:author="Jay Jacobs" w:date="2013-11-03T12:20:00Z">
        <w:r w:rsidDel="00D810E3">
          <w:delText xml:space="preserve">simplified </w:delText>
        </w:r>
      </w:del>
      <w:r>
        <w:t>walk</w:t>
      </w:r>
      <w:del w:id="1345" w:author="Kezia Endsley" w:date="2013-10-20T08:20:00Z">
        <w:r w:rsidDel="00E82C20">
          <w:delText xml:space="preserve"> </w:delText>
        </w:r>
      </w:del>
      <w:r>
        <w:t xml:space="preserve">through) is in </w:t>
      </w:r>
      <w:r>
        <w:rPr>
          <w:i/>
        </w:rPr>
        <w:t>Machine Learning for Hackers</w:t>
      </w:r>
      <w:r>
        <w:t xml:space="preserve"> by Drew Conway and John Myles White.</w:t>
      </w:r>
      <w:r w:rsidR="000359F5">
        <w:t xml:space="preserve"> </w:t>
      </w:r>
      <w:r>
        <w:t>Another good thing about playing with spam classification is that there i</w:t>
      </w:r>
      <w:r w:rsidR="0081378D">
        <w:t>s no end to the available data, right?</w:t>
      </w:r>
    </w:p>
    <w:p w14:paraId="52B966A9" w14:textId="77777777" w:rsidR="00581758" w:rsidRDefault="00BD4E83" w:rsidP="00BD4E83">
      <w:pPr>
        <w:pStyle w:val="H1"/>
      </w:pPr>
      <w:r>
        <w:t>Benefiting from Machine Learning</w:t>
      </w:r>
    </w:p>
    <w:p w14:paraId="2DA43371" w14:textId="29C82D1A" w:rsidR="00BB646E" w:rsidRDefault="00BD4E83" w:rsidP="00BB646E">
      <w:pPr>
        <w:pStyle w:val="Para"/>
      </w:pPr>
      <w:r>
        <w:t xml:space="preserve">Now that </w:t>
      </w:r>
      <w:del w:id="1346" w:author="Kezia Endsley" w:date="2013-10-20T08:20:00Z">
        <w:r w:rsidDel="00E82C20">
          <w:delText xml:space="preserve">we’ve </w:delText>
        </w:r>
      </w:del>
      <w:ins w:id="1347" w:author="Kezia Endsley" w:date="2013-10-20T08:20:00Z">
        <w:r w:rsidR="00E82C20">
          <w:t xml:space="preserve">you’ve seen </w:t>
        </w:r>
      </w:ins>
      <w:del w:id="1348" w:author="Kezia Endsley" w:date="2013-10-20T08:20:00Z">
        <w:r w:rsidR="003C75C1" w:rsidDel="00E82C20">
          <w:delText xml:space="preserve">walked through </w:delText>
        </w:r>
      </w:del>
      <w:r w:rsidR="003C75C1">
        <w:t xml:space="preserve">a rather simple </w:t>
      </w:r>
      <w:r w:rsidR="00A40075">
        <w:t xml:space="preserve">example </w:t>
      </w:r>
      <w:r w:rsidR="003C75C1">
        <w:t>(perhaps too simple)</w:t>
      </w:r>
      <w:r w:rsidR="00BB646E">
        <w:t>, you should have a basic understanding of the</w:t>
      </w:r>
      <w:r w:rsidR="00A40075">
        <w:t xml:space="preserve"> change in thinking that </w:t>
      </w:r>
      <w:r w:rsidR="00BB646E">
        <w:t>machine learning brings.</w:t>
      </w:r>
      <w:r w:rsidR="000359F5">
        <w:t xml:space="preserve"> </w:t>
      </w:r>
      <w:r w:rsidR="003C75C1">
        <w:t xml:space="preserve">Rather than focusing on rule sets and signatures, machine learning can </w:t>
      </w:r>
      <w:r w:rsidR="00B641F7">
        <w:t>shift the focus toward</w:t>
      </w:r>
      <w:del w:id="1349" w:author="Kezia Endsley" w:date="2013-10-20T08:20:00Z">
        <w:r w:rsidR="00B641F7" w:rsidDel="00E82C20">
          <w:delText>s</w:delText>
        </w:r>
      </w:del>
      <w:r w:rsidR="00B641F7">
        <w:t xml:space="preserve"> continual</w:t>
      </w:r>
      <w:r w:rsidR="003C75C1">
        <w:t xml:space="preserve"> adaptation </w:t>
      </w:r>
      <w:r w:rsidR="00B641F7">
        <w:t xml:space="preserve">based on </w:t>
      </w:r>
      <w:r w:rsidR="00A40075">
        <w:t xml:space="preserve">the </w:t>
      </w:r>
      <w:r w:rsidR="00B641F7">
        <w:t>computers</w:t>
      </w:r>
      <w:r w:rsidR="003C75C1">
        <w:t xml:space="preserve"> learning directly from the data.</w:t>
      </w:r>
      <w:r w:rsidR="000359F5">
        <w:t xml:space="preserve"> </w:t>
      </w:r>
      <w:r w:rsidR="003C75C1">
        <w:t xml:space="preserve">Hopefully, the </w:t>
      </w:r>
      <w:r w:rsidR="00BB646E">
        <w:t>days of thresholds and regular expressions</w:t>
      </w:r>
      <w:r w:rsidR="00B641F7">
        <w:t xml:space="preserve"> rules</w:t>
      </w:r>
      <w:r w:rsidR="003C75C1">
        <w:t xml:space="preserve"> </w:t>
      </w:r>
      <w:del w:id="1350" w:author="Jay Jacobs" w:date="2013-11-03T12:21:00Z">
        <w:r w:rsidR="003C75C1" w:rsidDel="00D810E3">
          <w:delText xml:space="preserve">are </w:delText>
        </w:r>
      </w:del>
      <w:ins w:id="1351" w:author="Jay Jacobs" w:date="2013-11-03T12:21:00Z">
        <w:r w:rsidR="00D810E3">
          <w:t xml:space="preserve">will soon be </w:t>
        </w:r>
      </w:ins>
      <w:r w:rsidR="003C75C1">
        <w:t>behind us</w:t>
      </w:r>
      <w:r w:rsidR="00BB646E">
        <w:t>.</w:t>
      </w:r>
    </w:p>
    <w:p w14:paraId="0F564BEC" w14:textId="77777777" w:rsidR="00B73175" w:rsidRDefault="001D79DA" w:rsidP="00BB646E">
      <w:pPr>
        <w:pStyle w:val="Para"/>
        <w:rPr>
          <w:ins w:id="1352" w:author="Kent, Kevin - Indianapolis" w:date="2013-10-31T14:06:00Z"/>
        </w:rPr>
      </w:pPr>
      <w:r>
        <w:t xml:space="preserve">Before </w:t>
      </w:r>
      <w:del w:id="1353" w:author="Kezia Endsley" w:date="2013-10-20T08:21:00Z">
        <w:r w:rsidDel="00E82C20">
          <w:delText xml:space="preserve">we </w:delText>
        </w:r>
      </w:del>
      <w:ins w:id="1354" w:author="Kezia Endsley" w:date="2013-10-20T08:21:00Z">
        <w:r w:rsidR="00E82C20">
          <w:t xml:space="preserve">you </w:t>
        </w:r>
      </w:ins>
      <w:r>
        <w:t xml:space="preserve">can </w:t>
      </w:r>
      <w:del w:id="1355" w:author="Kezia Endsley" w:date="2013-10-20T08:21:00Z">
        <w:r w:rsidDel="00E82C20">
          <w:delText xml:space="preserve">talk </w:delText>
        </w:r>
      </w:del>
      <w:ins w:id="1356" w:author="Kezia Endsley" w:date="2013-10-20T08:21:00Z">
        <w:r w:rsidR="00E82C20">
          <w:t xml:space="preserve">read </w:t>
        </w:r>
      </w:ins>
      <w:r>
        <w:t xml:space="preserve">about the benefits of machine learning, </w:t>
      </w:r>
      <w:del w:id="1357" w:author="Kezia Endsley" w:date="2013-10-20T08:21:00Z">
        <w:r w:rsidDel="00E82C20">
          <w:delText>we should talk</w:delText>
        </w:r>
      </w:del>
      <w:ins w:id="1358" w:author="Kezia Endsley" w:date="2013-10-20T08:21:00Z">
        <w:r w:rsidR="00E82C20">
          <w:t>you need to learn</w:t>
        </w:r>
      </w:ins>
      <w:r>
        <w:t xml:space="preserve"> about the two types of machine learning algorithms</w:t>
      </w:r>
      <w:ins w:id="1359" w:author="Kezia Endsley" w:date="2013-10-20T08:21:00Z">
        <w:r w:rsidR="00E82C20">
          <w:sym w:font="Symbol" w:char="F0BE"/>
        </w:r>
      </w:ins>
      <w:del w:id="1360" w:author="Kezia Endsley" w:date="2013-10-20T08:21:00Z">
        <w:r w:rsidR="00543B8F" w:rsidDel="00E82C20">
          <w:delText xml:space="preserve">: </w:delText>
        </w:r>
      </w:del>
      <w:r w:rsidR="00543B8F" w:rsidRPr="00543B8F">
        <w:rPr>
          <w:i/>
        </w:rPr>
        <w:t>supervised</w:t>
      </w:r>
      <w:r w:rsidR="00543B8F">
        <w:t xml:space="preserve"> and </w:t>
      </w:r>
      <w:r w:rsidR="00543B8F" w:rsidRPr="00543B8F">
        <w:rPr>
          <w:i/>
        </w:rPr>
        <w:t>unsupervised</w:t>
      </w:r>
      <w:ins w:id="1361" w:author="Kezia Endsley" w:date="2013-10-20T08:21:00Z">
        <w:r w:rsidR="00E82C20">
          <w:rPr>
            <w:i/>
          </w:rPr>
          <w:t xml:space="preserve">. </w:t>
        </w:r>
      </w:ins>
      <w:del w:id="1362" w:author="Kezia Endsley" w:date="2013-10-20T08:21:00Z">
        <w:r w:rsidR="00543B8F" w:rsidDel="00E82C20">
          <w:delText xml:space="preserve"> and w</w:delText>
        </w:r>
      </w:del>
      <w:ins w:id="1363" w:author="Kezia Endsley" w:date="2013-10-20T08:21:00Z">
        <w:r w:rsidR="00E82C20">
          <w:t>W</w:t>
        </w:r>
      </w:ins>
      <w:r w:rsidR="00543B8F">
        <w:t xml:space="preserve">hich </w:t>
      </w:r>
      <w:del w:id="1364" w:author="Kezia Endsley" w:date="2013-10-20T08:21:00Z">
        <w:r w:rsidR="00543B8F" w:rsidDel="00E82C20">
          <w:delText xml:space="preserve">approach </w:delText>
        </w:r>
      </w:del>
      <w:ins w:id="1365" w:author="Kezia Endsley" w:date="2013-10-20T08:21:00Z">
        <w:r w:rsidR="00E82C20">
          <w:t>type you</w:t>
        </w:r>
      </w:ins>
      <w:del w:id="1366" w:author="Kezia Endsley" w:date="2013-10-20T08:21:00Z">
        <w:r w:rsidR="00543B8F" w:rsidDel="00E82C20">
          <w:delText>to</w:delText>
        </w:r>
      </w:del>
      <w:r w:rsidR="00543B8F">
        <w:t xml:space="preserve"> use is determined more by the type of data you have than </w:t>
      </w:r>
      <w:del w:id="1367" w:author="Kezia Endsley" w:date="2013-10-20T08:21:00Z">
        <w:r w:rsidR="00543B8F" w:rsidDel="00E82C20">
          <w:delText xml:space="preserve">any </w:delText>
        </w:r>
      </w:del>
      <w:r w:rsidR="00A40075">
        <w:t xml:space="preserve">personal </w:t>
      </w:r>
      <w:r w:rsidR="00543B8F">
        <w:t>preference.</w:t>
      </w:r>
      <w:r w:rsidR="000359F5">
        <w:t xml:space="preserve"> </w:t>
      </w:r>
    </w:p>
    <w:p w14:paraId="7CAB565A" w14:textId="77777777" w:rsidR="001D79DA" w:rsidRDefault="001D79DA">
      <w:pPr>
        <w:pStyle w:val="ListBulleted"/>
        <w:pPrChange w:id="1368" w:author="Kent, Kevin - Indianapolis" w:date="2013-10-31T14:06:00Z">
          <w:pPr>
            <w:pStyle w:val="Para"/>
          </w:pPr>
        </w:pPrChange>
      </w:pPr>
      <w:r w:rsidRPr="00B73175">
        <w:rPr>
          <w:b/>
        </w:rPr>
        <w:t>Supervised algorithms</w:t>
      </w:r>
      <w:r>
        <w:t xml:space="preserve"> require that the</w:t>
      </w:r>
      <w:r w:rsidR="00543B8F">
        <w:t xml:space="preserve"> training set have known samples just like the opening example of this chapter.</w:t>
      </w:r>
      <w:r w:rsidR="000359F5">
        <w:t xml:space="preserve"> </w:t>
      </w:r>
      <w:r w:rsidR="00543B8F">
        <w:t xml:space="preserve">The data in that example was from collected from hosts that were identified as </w:t>
      </w:r>
      <w:del w:id="1369" w:author="Kezia Endsley" w:date="2013-10-20T08:23:00Z">
        <w:r w:rsidR="00543B8F" w:rsidDel="00475A07">
          <w:delText xml:space="preserve">either </w:delText>
        </w:r>
      </w:del>
      <w:r w:rsidR="00543B8F">
        <w:t>infected with malware or not.</w:t>
      </w:r>
      <w:r w:rsidR="000359F5">
        <w:t xml:space="preserve"> </w:t>
      </w:r>
      <w:r w:rsidR="00543B8F">
        <w:t xml:space="preserve">Another example is the </w:t>
      </w:r>
      <w:del w:id="1370" w:author="Kent, Kevin - Indianapolis" w:date="2013-10-31T14:06:00Z">
        <w:r w:rsidR="00475A07" w:rsidDel="00B73175">
          <w:delText>z</w:delText>
        </w:r>
      </w:del>
      <w:proofErr w:type="spellStart"/>
      <w:ins w:id="1371" w:author="Kent, Kevin - Indianapolis" w:date="2013-10-31T14:07:00Z">
        <w:r w:rsidR="00B73175">
          <w:t>Z</w:t>
        </w:r>
      </w:ins>
      <w:r w:rsidR="00475A07">
        <w:t>ero</w:t>
      </w:r>
      <w:del w:id="1372" w:author="Kent, Kevin - Indianapolis" w:date="2013-10-31T14:07:00Z">
        <w:r w:rsidR="00475A07" w:rsidDel="00B73175">
          <w:delText xml:space="preserve"> a</w:delText>
        </w:r>
      </w:del>
      <w:ins w:id="1373" w:author="Kent, Kevin - Indianapolis" w:date="2013-10-31T14:07:00Z">
        <w:r w:rsidR="00B73175">
          <w:t>A</w:t>
        </w:r>
      </w:ins>
      <w:r w:rsidR="00475A07">
        <w:t>ccess</w:t>
      </w:r>
      <w:proofErr w:type="spellEnd"/>
      <w:r w:rsidR="00475A07">
        <w:t xml:space="preserve"> </w:t>
      </w:r>
      <w:r w:rsidR="00543B8F">
        <w:t xml:space="preserve">data in Chapter 5, where </w:t>
      </w:r>
      <w:r w:rsidR="00B51358">
        <w:t>you</w:t>
      </w:r>
      <w:r w:rsidR="00543B8F">
        <w:t xml:space="preserve"> knew how many infections </w:t>
      </w:r>
      <w:ins w:id="1374" w:author="Kezia Endsley" w:date="2013-10-20T08:23:00Z">
        <w:r w:rsidR="00475A07">
          <w:t xml:space="preserve">there were </w:t>
        </w:r>
      </w:ins>
      <w:r w:rsidR="00543B8F">
        <w:t xml:space="preserve">in each state and county and </w:t>
      </w:r>
      <w:r w:rsidR="00B51358">
        <w:t>you</w:t>
      </w:r>
      <w:r w:rsidR="00543B8F">
        <w:t xml:space="preserve"> could correlate that with other data about the states and counties.</w:t>
      </w:r>
      <w:r w:rsidR="000359F5">
        <w:t xml:space="preserve"> </w:t>
      </w:r>
      <w:r w:rsidR="00A40075">
        <w:t xml:space="preserve">Supervised learning is </w:t>
      </w:r>
      <w:del w:id="1375" w:author="Kezia Endsley" w:date="2013-10-20T08:23:00Z">
        <w:r w:rsidR="00A40075" w:rsidDel="00475A07">
          <w:delText xml:space="preserve">only </w:delText>
        </w:r>
      </w:del>
      <w:r w:rsidR="00A40075">
        <w:t xml:space="preserve">possible </w:t>
      </w:r>
      <w:ins w:id="1376" w:author="Kezia Endsley" w:date="2013-10-20T08:23:00Z">
        <w:r w:rsidR="00475A07">
          <w:t xml:space="preserve">only </w:t>
        </w:r>
      </w:ins>
      <w:r w:rsidR="00A40075">
        <w:t xml:space="preserve">when </w:t>
      </w:r>
      <w:r w:rsidR="00B51358">
        <w:t>you</w:t>
      </w:r>
      <w:r w:rsidR="00A40075">
        <w:t xml:space="preserve"> have labeled or known data.</w:t>
      </w:r>
    </w:p>
    <w:p w14:paraId="541CAEAF" w14:textId="77777777" w:rsidR="00233EDB" w:rsidRDefault="00233EDB">
      <w:pPr>
        <w:pStyle w:val="QueryPara"/>
        <w:rPr>
          <w:ins w:id="1377" w:author="Kent, Kevin - Indianapolis" w:date="2013-10-31T10:23:00Z"/>
        </w:rPr>
        <w:pPrChange w:id="1378" w:author="Kent, Kevin - Indianapolis" w:date="2013-10-31T10:23:00Z">
          <w:pPr>
            <w:pStyle w:val="Para"/>
          </w:pPr>
        </w:pPrChange>
      </w:pPr>
      <w:ins w:id="1379" w:author="Kent, Kevin - Indianapolis" w:date="2013-10-31T10:23:00Z">
        <w:r w:rsidRPr="00233EDB">
          <w:rPr>
            <w:highlight w:val="cyan"/>
            <w:rPrChange w:id="1380" w:author="Kent, Kevin - Indianapolis" w:date="2013-10-31T10:23:00Z">
              <w:rPr/>
            </w:rPrChange>
          </w:rPr>
          <w:t>[AU: More TE changes below. Changes okay? Thanks, Kevin (PJE)]</w:t>
        </w:r>
      </w:ins>
    </w:p>
    <w:p w14:paraId="6B66504E" w14:textId="7DE22187" w:rsidR="00B641F7" w:rsidRDefault="00543B8F">
      <w:pPr>
        <w:pStyle w:val="ListBulleted"/>
        <w:pPrChange w:id="1381" w:author="Kent, Kevin - Indianapolis" w:date="2013-10-31T14:06:00Z">
          <w:pPr>
            <w:pStyle w:val="Para"/>
          </w:pPr>
        </w:pPrChange>
      </w:pPr>
      <w:r w:rsidRPr="00B73175">
        <w:rPr>
          <w:b/>
        </w:rPr>
        <w:t xml:space="preserve">Unsupervised </w:t>
      </w:r>
      <w:r w:rsidR="005D3DD9" w:rsidRPr="00B73175">
        <w:rPr>
          <w:b/>
        </w:rPr>
        <w:t>algorithms</w:t>
      </w:r>
      <w:r w:rsidR="005D3DD9">
        <w:t xml:space="preserve"> are usually applied to data when </w:t>
      </w:r>
      <w:ins w:id="1382" w:author="Kent, Kevin - Indianapolis" w:date="2013-10-31T10:23:00Z">
        <w:r w:rsidR="00233EDB" w:rsidRPr="00233EDB">
          <w:rPr>
            <w:highlight w:val="cyan"/>
            <w:rPrChange w:id="1383" w:author="Kent, Kevin - Indianapolis" w:date="2013-10-31T10:23:00Z">
              <w:rPr/>
            </w:rPrChange>
          </w:rPr>
          <w:t xml:space="preserve">you don’t know ahead of time what outcome you are seeking.  Unsupervised learning </w:t>
        </w:r>
      </w:ins>
      <w:ins w:id="1384" w:author="Kent, Kevin - Indianapolis" w:date="2013-10-31T14:07:00Z">
        <w:r w:rsidR="00B73175">
          <w:rPr>
            <w:highlight w:val="cyan"/>
          </w:rPr>
          <w:t>“</w:t>
        </w:r>
      </w:ins>
      <w:ins w:id="1385" w:author="Kent, Kevin - Indianapolis" w:date="2013-10-31T10:23:00Z">
        <w:r w:rsidR="00233EDB" w:rsidRPr="00233EDB">
          <w:rPr>
            <w:highlight w:val="cyan"/>
            <w:rPrChange w:id="1386" w:author="Kent, Kevin - Indianapolis" w:date="2013-10-31T10:23:00Z">
              <w:rPr/>
            </w:rPrChange>
          </w:rPr>
          <w:t xml:space="preserve">lets the data speak for </w:t>
        </w:r>
        <w:proofErr w:type="gramStart"/>
        <w:r w:rsidR="00233EDB" w:rsidRPr="00233EDB">
          <w:rPr>
            <w:highlight w:val="cyan"/>
            <w:rPrChange w:id="1387" w:author="Kent, Kevin - Indianapolis" w:date="2013-10-31T10:23:00Z">
              <w:rPr/>
            </w:rPrChange>
          </w:rPr>
          <w:t>itself</w:t>
        </w:r>
        <w:proofErr w:type="gramEnd"/>
        <w:r w:rsidR="00233EDB" w:rsidRPr="00233EDB">
          <w:rPr>
            <w:highlight w:val="cyan"/>
            <w:rPrChange w:id="1388" w:author="Kent, Kevin - Indianapolis" w:date="2013-10-31T10:23:00Z">
              <w:rPr/>
            </w:rPrChange>
          </w:rPr>
          <w:t>,</w:t>
        </w:r>
      </w:ins>
      <w:ins w:id="1389" w:author="Kent, Kevin - Indianapolis" w:date="2013-10-31T14:07:00Z">
        <w:r w:rsidR="00B73175">
          <w:rPr>
            <w:highlight w:val="cyan"/>
          </w:rPr>
          <w:t>”</w:t>
        </w:r>
      </w:ins>
      <w:ins w:id="1390" w:author="Kent, Kevin - Indianapolis" w:date="2013-10-31T10:23:00Z">
        <w:r w:rsidR="00233EDB" w:rsidRPr="00233EDB">
          <w:rPr>
            <w:highlight w:val="cyan"/>
            <w:rPrChange w:id="1391" w:author="Kent, Kevin - Indianapolis" w:date="2013-10-31T10:23:00Z">
              <w:rPr/>
            </w:rPrChange>
          </w:rPr>
          <w:t xml:space="preserve"> as much as possible</w:t>
        </w:r>
      </w:ins>
      <w:del w:id="1392" w:author="Kent, Kevin - Indianapolis" w:date="2013-10-31T10:23:00Z">
        <w:r w:rsidR="005D3DD9" w:rsidRPr="00233EDB" w:rsidDel="00233EDB">
          <w:rPr>
            <w:highlight w:val="cyan"/>
            <w:rPrChange w:id="1393" w:author="Kent, Kevin - Indianapolis" w:date="2013-10-31T10:23:00Z">
              <w:rPr/>
            </w:rPrChange>
          </w:rPr>
          <w:delText>what you’d like</w:delText>
        </w:r>
      </w:del>
      <w:ins w:id="1394" w:author="Kezia Endsley" w:date="2013-10-20T08:23:00Z">
        <w:del w:id="1395" w:author="Kent, Kevin - Indianapolis" w:date="2013-10-31T10:23:00Z">
          <w:r w:rsidR="00475A07" w:rsidRPr="00233EDB" w:rsidDel="00233EDB">
            <w:rPr>
              <w:highlight w:val="cyan"/>
              <w:rPrChange w:id="1396" w:author="Kent, Kevin - Indianapolis" w:date="2013-10-31T10:23:00Z">
                <w:rPr/>
              </w:rPrChange>
            </w:rPr>
            <w:delText>you want</w:delText>
          </w:r>
        </w:del>
      </w:ins>
      <w:del w:id="1397" w:author="Kent, Kevin - Indianapolis" w:date="2013-10-31T10:23:00Z">
        <w:r w:rsidR="005D3DD9" w:rsidRPr="00233EDB" w:rsidDel="00233EDB">
          <w:rPr>
            <w:highlight w:val="cyan"/>
            <w:rPrChange w:id="1398" w:author="Kent, Kevin - Indianapolis" w:date="2013-10-31T10:23:00Z">
              <w:rPr/>
            </w:rPrChange>
          </w:rPr>
          <w:delText xml:space="preserve"> to know is unknown</w:delText>
        </w:r>
      </w:del>
      <w:r w:rsidR="005D3DD9" w:rsidRPr="00233EDB">
        <w:rPr>
          <w:highlight w:val="cyan"/>
          <w:rPrChange w:id="1399" w:author="Kent, Kevin - Indianapolis" w:date="2013-10-31T10:23:00Z">
            <w:rPr/>
          </w:rPrChange>
        </w:rPr>
        <w:t>.</w:t>
      </w:r>
      <w:r w:rsidR="000359F5">
        <w:t xml:space="preserve"> </w:t>
      </w:r>
      <w:del w:id="1400" w:author="Kezia Endsley" w:date="2013-10-20T08:24:00Z">
        <w:r w:rsidR="005D3DD9" w:rsidDel="00475A07">
          <w:delText xml:space="preserve">For </w:delText>
        </w:r>
      </w:del>
      <w:ins w:id="1401" w:author="Kezia Endsley" w:date="2013-10-20T08:24:00Z">
        <w:r w:rsidR="00475A07">
          <w:t xml:space="preserve">As </w:t>
        </w:r>
      </w:ins>
      <w:r w:rsidR="005D3DD9">
        <w:t>an example</w:t>
      </w:r>
      <w:del w:id="1402" w:author="Kezia Endsley" w:date="2013-10-20T08:24:00Z">
        <w:r w:rsidR="005D3DD9" w:rsidDel="00475A07">
          <w:delText xml:space="preserve"> of this</w:delText>
        </w:r>
      </w:del>
      <w:r w:rsidR="005D3DD9">
        <w:t>, think of the recommendation systems at Amazon or Netflix.</w:t>
      </w:r>
      <w:r w:rsidR="000359F5">
        <w:t xml:space="preserve"> </w:t>
      </w:r>
      <w:r w:rsidR="005D3DD9">
        <w:t xml:space="preserve">Those systems begin with </w:t>
      </w:r>
      <w:del w:id="1403" w:author="Kent, Kevin - Indianapolis" w:date="2013-10-31T10:24:00Z">
        <w:r w:rsidR="005D3DD9" w:rsidRPr="00233EDB" w:rsidDel="00233EDB">
          <w:rPr>
            <w:highlight w:val="cyan"/>
            <w:rPrChange w:id="1404" w:author="Kent, Kevin - Indianapolis" w:date="2013-10-31T10:24:00Z">
              <w:rPr/>
            </w:rPrChange>
          </w:rPr>
          <w:delText xml:space="preserve">a </w:delText>
        </w:r>
      </w:del>
      <w:ins w:id="1405" w:author="Kent, Kevin - Indianapolis" w:date="2013-10-31T10:24:00Z">
        <w:r w:rsidR="00233EDB" w:rsidRPr="00233EDB">
          <w:rPr>
            <w:highlight w:val="cyan"/>
            <w:rPrChange w:id="1406" w:author="Kent, Kevin - Indianapolis" w:date="2013-10-31T10:24:00Z">
              <w:rPr/>
            </w:rPrChange>
          </w:rPr>
          <w:t>data on the</w:t>
        </w:r>
        <w:r w:rsidR="00233EDB">
          <w:t xml:space="preserve"> </w:t>
        </w:r>
      </w:ins>
      <w:r w:rsidR="005D3DD9">
        <w:t xml:space="preserve">history of movie rentals or purchases and apply </w:t>
      </w:r>
      <w:r w:rsidR="00A40075">
        <w:t xml:space="preserve">unsupervised </w:t>
      </w:r>
      <w:r w:rsidR="005D3DD9">
        <w:t>learni</w:t>
      </w:r>
      <w:r w:rsidR="00B641F7">
        <w:t xml:space="preserve">ng </w:t>
      </w:r>
      <w:r w:rsidR="00A40075">
        <w:lastRenderedPageBreak/>
        <w:t xml:space="preserve">techniques </w:t>
      </w:r>
      <w:r w:rsidR="00B641F7">
        <w:t xml:space="preserve">to group similar people (their habits actually) </w:t>
      </w:r>
      <w:r w:rsidR="005D3DD9">
        <w:t>based on patterns in the data.</w:t>
      </w:r>
      <w:r w:rsidR="000359F5">
        <w:t xml:space="preserve"> </w:t>
      </w:r>
      <w:r w:rsidR="005D3DD9">
        <w:t xml:space="preserve">This enables </w:t>
      </w:r>
      <w:r w:rsidR="00B641F7">
        <w:t>them</w:t>
      </w:r>
      <w:r w:rsidR="005D3DD9">
        <w:t xml:space="preserve"> to recommend products that other people like y</w:t>
      </w:r>
      <w:r w:rsidR="00C94CEA">
        <w:t>ou have purchased.</w:t>
      </w:r>
      <w:r w:rsidR="000359F5">
        <w:t xml:space="preserve"> </w:t>
      </w:r>
      <w:ins w:id="1407" w:author="Jay Jacobs" w:date="2013-11-03T12:23:00Z">
        <w:r w:rsidR="00751193">
          <w:rPr>
            <w:highlight w:val="cyan"/>
          </w:rPr>
          <w:t>You</w:t>
        </w:r>
        <w:r w:rsidR="00751193" w:rsidRPr="00D936AD">
          <w:rPr>
            <w:highlight w:val="cyan"/>
          </w:rPr>
          <w:t xml:space="preserve"> don’t decide ahead of time what the groups should be. Unsupervised methods enable you to discover groupings and relationships, and do other </w:t>
        </w:r>
      </w:ins>
      <w:ins w:id="1408" w:author="Jay Jacobs" w:date="2013-11-03T12:24:00Z">
        <w:r w:rsidR="00751193">
          <w:rPr>
            <w:highlight w:val="cyan"/>
          </w:rPr>
          <w:t xml:space="preserve">and typically deeper </w:t>
        </w:r>
      </w:ins>
      <w:ins w:id="1409" w:author="Jay Jacobs" w:date="2013-11-03T12:23:00Z">
        <w:r w:rsidR="00751193" w:rsidRPr="00D936AD">
          <w:rPr>
            <w:highlight w:val="cyan"/>
          </w:rPr>
          <w:t>explorations like no other approach</w:t>
        </w:r>
        <w:r w:rsidR="00751193">
          <w:t xml:space="preserve">. </w:t>
        </w:r>
      </w:ins>
      <w:r w:rsidR="00C94CEA">
        <w:t xml:space="preserve">Given the unsupervised nature of these approaches, it is </w:t>
      </w:r>
      <w:r w:rsidR="005D3DD9">
        <w:t xml:space="preserve">difficult to </w:t>
      </w:r>
      <w:r w:rsidR="00C94CEA">
        <w:t xml:space="preserve">definitively </w:t>
      </w:r>
      <w:r w:rsidR="005D3DD9">
        <w:t xml:space="preserve">prove something with </w:t>
      </w:r>
      <w:r w:rsidR="00C94CEA">
        <w:t>unsupervised</w:t>
      </w:r>
      <w:r w:rsidR="005D3DD9">
        <w:t xml:space="preserve"> method</w:t>
      </w:r>
      <w:r w:rsidR="00C94CEA">
        <w:t>s, but that’s not what these are designed to do.</w:t>
      </w:r>
      <w:r w:rsidR="000359F5">
        <w:t xml:space="preserve"> </w:t>
      </w:r>
      <w:ins w:id="1410" w:author="Kent, Kevin - Indianapolis" w:date="2013-10-31T10:24:00Z">
        <w:del w:id="1411" w:author="Jay Jacobs" w:date="2013-11-03T12:23:00Z">
          <w:r w:rsidR="00233EDB" w:rsidRPr="00233EDB" w:rsidDel="00751193">
            <w:rPr>
              <w:highlight w:val="cyan"/>
              <w:rPrChange w:id="1412" w:author="Kent, Kevin - Indianapolis" w:date="2013-10-31T10:25:00Z">
                <w:rPr/>
              </w:rPrChange>
            </w:rPr>
            <w:delText xml:space="preserve">The data scientists don’t decide ahead of time what the groups should be. </w:delText>
          </w:r>
        </w:del>
      </w:ins>
      <w:del w:id="1413" w:author="Jay Jacobs" w:date="2013-11-03T12:23:00Z">
        <w:r w:rsidR="00B641F7" w:rsidRPr="00233EDB" w:rsidDel="00751193">
          <w:rPr>
            <w:highlight w:val="cyan"/>
            <w:rPrChange w:id="1414" w:author="Kent, Kevin - Indianapolis" w:date="2013-10-31T10:25:00Z">
              <w:rPr/>
            </w:rPrChange>
          </w:rPr>
          <w:delText xml:space="preserve">Unsupervised methods enable you to discover </w:delText>
        </w:r>
      </w:del>
      <w:ins w:id="1415" w:author="Kent, Kevin - Indianapolis" w:date="2013-10-31T10:24:00Z">
        <w:del w:id="1416" w:author="Jay Jacobs" w:date="2013-11-03T12:23:00Z">
          <w:r w:rsidR="00233EDB" w:rsidRPr="00233EDB" w:rsidDel="00751193">
            <w:rPr>
              <w:highlight w:val="cyan"/>
              <w:rPrChange w:id="1417" w:author="Kent, Kevin - Indianapolis" w:date="2013-10-31T10:25:00Z">
                <w:rPr/>
              </w:rPrChange>
            </w:rPr>
            <w:delText xml:space="preserve">groupings and </w:delText>
          </w:r>
        </w:del>
      </w:ins>
      <w:del w:id="1418" w:author="Jay Jacobs" w:date="2013-11-03T12:23:00Z">
        <w:r w:rsidR="00B641F7" w:rsidRPr="00233EDB" w:rsidDel="00751193">
          <w:rPr>
            <w:highlight w:val="cyan"/>
            <w:rPrChange w:id="1419" w:author="Kent, Kevin - Indianapolis" w:date="2013-10-31T10:25:00Z">
              <w:rPr/>
            </w:rPrChange>
          </w:rPr>
          <w:delText>relationships</w:delText>
        </w:r>
      </w:del>
      <w:ins w:id="1420" w:author="Kent, Kevin - Indianapolis" w:date="2013-10-31T10:24:00Z">
        <w:del w:id="1421" w:author="Jay Jacobs" w:date="2013-11-03T12:23:00Z">
          <w:r w:rsidR="00233EDB" w:rsidRPr="00233EDB" w:rsidDel="00751193">
            <w:rPr>
              <w:highlight w:val="cyan"/>
              <w:rPrChange w:id="1422" w:author="Kent, Kevin - Indianapolis" w:date="2013-10-31T10:25:00Z">
                <w:rPr/>
              </w:rPrChange>
            </w:rPr>
            <w:delText>,</w:delText>
          </w:r>
        </w:del>
      </w:ins>
      <w:del w:id="1423" w:author="Jay Jacobs" w:date="2013-11-03T12:23:00Z">
        <w:r w:rsidR="00B641F7" w:rsidRPr="00233EDB" w:rsidDel="00751193">
          <w:rPr>
            <w:highlight w:val="cyan"/>
            <w:rPrChange w:id="1424" w:author="Kent, Kevin - Indianapolis" w:date="2013-10-31T10:25:00Z">
              <w:rPr/>
            </w:rPrChange>
          </w:rPr>
          <w:delText xml:space="preserve"> and </w:delText>
        </w:r>
      </w:del>
      <w:ins w:id="1425" w:author="Kent, Kevin - Indianapolis" w:date="2013-10-31T10:25:00Z">
        <w:del w:id="1426" w:author="Jay Jacobs" w:date="2013-11-03T12:23:00Z">
          <w:r w:rsidR="00233EDB" w:rsidRPr="00233EDB" w:rsidDel="00751193">
            <w:rPr>
              <w:highlight w:val="cyan"/>
              <w:rPrChange w:id="1427" w:author="Kent, Kevin - Indianapolis" w:date="2013-10-31T10:25:00Z">
                <w:rPr/>
              </w:rPrChange>
            </w:rPr>
            <w:delText xml:space="preserve">do other </w:delText>
          </w:r>
        </w:del>
      </w:ins>
      <w:del w:id="1428" w:author="Jay Jacobs" w:date="2013-11-03T12:23:00Z">
        <w:r w:rsidR="00B641F7" w:rsidRPr="00233EDB" w:rsidDel="00751193">
          <w:rPr>
            <w:highlight w:val="cyan"/>
            <w:rPrChange w:id="1429" w:author="Kent, Kevin - Indianapolis" w:date="2013-10-31T10:25:00Z">
              <w:rPr/>
            </w:rPrChange>
          </w:rPr>
          <w:delText>explor</w:delText>
        </w:r>
      </w:del>
      <w:ins w:id="1430" w:author="Kent, Kevin - Indianapolis" w:date="2013-10-31T10:25:00Z">
        <w:del w:id="1431" w:author="Jay Jacobs" w:date="2013-11-03T12:23:00Z">
          <w:r w:rsidR="00233EDB" w:rsidRPr="00233EDB" w:rsidDel="00751193">
            <w:rPr>
              <w:highlight w:val="cyan"/>
              <w:rPrChange w:id="1432" w:author="Kent, Kevin - Indianapolis" w:date="2013-10-31T10:25:00Z">
                <w:rPr/>
              </w:rPrChange>
            </w:rPr>
            <w:delText>ations</w:delText>
          </w:r>
        </w:del>
      </w:ins>
      <w:del w:id="1433" w:author="Jay Jacobs" w:date="2013-11-03T12:23:00Z">
        <w:r w:rsidR="00B641F7" w:rsidRPr="00233EDB" w:rsidDel="00751193">
          <w:rPr>
            <w:highlight w:val="cyan"/>
            <w:rPrChange w:id="1434" w:author="Kent, Kevin - Indianapolis" w:date="2013-10-31T10:25:00Z">
              <w:rPr/>
            </w:rPrChange>
          </w:rPr>
          <w:delText>e the data like no other approach</w:delText>
        </w:r>
      </w:del>
      <w:ins w:id="1435" w:author="Kezia Endsley" w:date="2013-10-20T08:24:00Z">
        <w:del w:id="1436" w:author="Jay Jacobs" w:date="2013-11-03T12:23:00Z">
          <w:r w:rsidR="00475A07" w:rsidDel="00751193">
            <w:delText>.</w:delText>
          </w:r>
        </w:del>
      </w:ins>
      <w:del w:id="1437" w:author="Jay Jacobs" w:date="2013-11-03T12:23:00Z">
        <w:r w:rsidR="00B641F7" w:rsidDel="00751193">
          <w:delText xml:space="preserve"> </w:delText>
        </w:r>
      </w:del>
      <w:del w:id="1438" w:author="Kezia Endsley" w:date="2013-10-20T08:24:00Z">
        <w:r w:rsidR="00B641F7" w:rsidDel="00475A07">
          <w:delText>and a</w:delText>
        </w:r>
      </w:del>
      <w:ins w:id="1439" w:author="Kezia Endsley" w:date="2013-10-20T08:24:00Z">
        <w:r w:rsidR="00475A07">
          <w:t>A</w:t>
        </w:r>
      </w:ins>
      <w:r w:rsidR="00B641F7">
        <w:t xml:space="preserve">s </w:t>
      </w:r>
      <w:ins w:id="1440" w:author="Kezia Endsley" w:date="2013-10-20T08:24:00Z">
        <w:r w:rsidR="00475A07">
          <w:t>you</w:t>
        </w:r>
      </w:ins>
      <w:del w:id="1441" w:author="Kezia Endsley" w:date="2013-10-20T08:24:00Z">
        <w:r w:rsidR="00B641F7" w:rsidDel="00475A07">
          <w:delText>we</w:delText>
        </w:r>
      </w:del>
      <w:r w:rsidR="00B641F7">
        <w:t xml:space="preserve">’ll see, </w:t>
      </w:r>
      <w:r w:rsidR="00A40075">
        <w:t>you</w:t>
      </w:r>
      <w:r w:rsidR="00B641F7">
        <w:t xml:space="preserve"> can discover some interesting </w:t>
      </w:r>
      <w:del w:id="1442" w:author="Kezia Endsley" w:date="2013-10-20T08:24:00Z">
        <w:r w:rsidR="00B641F7" w:rsidDel="00475A07">
          <w:delText xml:space="preserve">things </w:delText>
        </w:r>
      </w:del>
      <w:ins w:id="1443" w:author="Kezia Endsley" w:date="2013-10-20T08:24:00Z">
        <w:r w:rsidR="00475A07">
          <w:t xml:space="preserve">relationships </w:t>
        </w:r>
      </w:ins>
      <w:r w:rsidR="00B641F7">
        <w:t>with unsupervised learning methods.</w:t>
      </w:r>
    </w:p>
    <w:p w14:paraId="4F23AD48" w14:textId="77777777" w:rsidR="00BB385B" w:rsidRDefault="00BB385B" w:rsidP="00BB385B">
      <w:pPr>
        <w:pStyle w:val="FeatureType"/>
      </w:pPr>
      <w:proofErr w:type="gramStart"/>
      <w:r>
        <w:t>type</w:t>
      </w:r>
      <w:proofErr w:type="gramEnd"/>
      <w:r>
        <w:t>="</w:t>
      </w:r>
      <w:del w:id="1444" w:author="Kezia Endsley" w:date="2013-10-20T08:04:00Z">
        <w:r w:rsidDel="004E562E">
          <w:delText>concept</w:delText>
        </w:r>
      </w:del>
      <w:ins w:id="1445" w:author="Kezia Endsley" w:date="2013-10-20T08:04:00Z">
        <w:r w:rsidR="004E562E">
          <w:t>general</w:t>
        </w:r>
      </w:ins>
      <w:r>
        <w:t>"</w:t>
      </w:r>
    </w:p>
    <w:p w14:paraId="26BB8131" w14:textId="77777777" w:rsidR="00BB385B" w:rsidRDefault="00BB385B" w:rsidP="00BB385B">
      <w:pPr>
        <w:pStyle w:val="FeatureTitle"/>
      </w:pPr>
      <w:r>
        <w:t xml:space="preserve">To </w:t>
      </w:r>
      <w:r w:rsidR="004E562E">
        <w:t xml:space="preserve">Parametric </w:t>
      </w:r>
      <w:r>
        <w:t xml:space="preserve">or </w:t>
      </w:r>
      <w:r w:rsidR="004E562E">
        <w:t xml:space="preserve">Not </w:t>
      </w:r>
      <w:r>
        <w:t xml:space="preserve">to </w:t>
      </w:r>
      <w:r w:rsidR="004E562E">
        <w:t>Parametric</w:t>
      </w:r>
      <w:r>
        <w:t xml:space="preserve">, </w:t>
      </w:r>
      <w:r w:rsidR="004E562E">
        <w:t xml:space="preserve">That Is </w:t>
      </w:r>
      <w:r>
        <w:t xml:space="preserve">the </w:t>
      </w:r>
      <w:r w:rsidR="004E562E">
        <w:t>Question</w:t>
      </w:r>
    </w:p>
    <w:p w14:paraId="02580D12" w14:textId="7A595981" w:rsidR="00BB385B" w:rsidRPr="00BB385B" w:rsidRDefault="00BB385B" w:rsidP="00BB385B">
      <w:pPr>
        <w:pStyle w:val="FeaturePara"/>
      </w:pPr>
      <w:del w:id="1446" w:author="Kezia Endsley" w:date="2013-10-20T08:24:00Z">
        <w:r w:rsidDel="00475A07">
          <w:delText xml:space="preserve">Besides </w:delText>
        </w:r>
      </w:del>
      <w:ins w:id="1447" w:author="Kezia Endsley" w:date="2013-10-20T08:24:00Z">
        <w:r w:rsidR="00475A07">
          <w:t>In additi</w:t>
        </w:r>
      </w:ins>
      <w:ins w:id="1448" w:author="Kezia Endsley" w:date="2013-10-20T08:25:00Z">
        <w:r w:rsidR="00475A07">
          <w:t>o</w:t>
        </w:r>
      </w:ins>
      <w:ins w:id="1449" w:author="Kezia Endsley" w:date="2013-10-20T08:24:00Z">
        <w:r w:rsidR="00475A07">
          <w:t xml:space="preserve">n to </w:t>
        </w:r>
      </w:ins>
      <w:r>
        <w:t>supervised and unsupervised, machine learning algorithms may also be separated into parametric methods and non-parametric methods.</w:t>
      </w:r>
      <w:r w:rsidR="000359F5">
        <w:t xml:space="preserve"> </w:t>
      </w:r>
      <w:r>
        <w:t xml:space="preserve">The term </w:t>
      </w:r>
      <w:r>
        <w:rPr>
          <w:i/>
        </w:rPr>
        <w:t>parametric</w:t>
      </w:r>
      <w:r>
        <w:t xml:space="preserve"> </w:t>
      </w:r>
      <w:r w:rsidR="00852416">
        <w:t>refers to one or more</w:t>
      </w:r>
      <w:r>
        <w:t xml:space="preserve"> parameter</w:t>
      </w:r>
      <w:r w:rsidR="00852416">
        <w:t>s</w:t>
      </w:r>
      <w:r>
        <w:t xml:space="preserve"> in the model or algorithm that must be estimated as a result of the training step.</w:t>
      </w:r>
      <w:r w:rsidR="000359F5">
        <w:t xml:space="preserve"> </w:t>
      </w:r>
      <w:r>
        <w:t xml:space="preserve">The linear regression </w:t>
      </w:r>
      <w:del w:id="1450" w:author="Kezia Endsley" w:date="2013-10-20T08:25:00Z">
        <w:r w:rsidDel="00475A07">
          <w:delText xml:space="preserve">we </w:delText>
        </w:r>
      </w:del>
      <w:r>
        <w:t>performed in Chapter 5</w:t>
      </w:r>
      <w:r w:rsidR="00E649F5">
        <w:t xml:space="preserve"> is an example of a parametric model.</w:t>
      </w:r>
      <w:r w:rsidR="000359F5">
        <w:t xml:space="preserve"> </w:t>
      </w:r>
      <w:r w:rsidR="00E649F5">
        <w:t xml:space="preserve">Part of the output of the </w:t>
      </w:r>
      <w:r w:rsidR="00E649F5" w:rsidRPr="00E649F5">
        <w:rPr>
          <w:rStyle w:val="InlineCode"/>
        </w:rPr>
        <w:t>lm()</w:t>
      </w:r>
      <w:r w:rsidR="00E649F5">
        <w:t xml:space="preserve"> command is the linear coefficients (parameters), which are then used in both prediction and inference within regression analysis.</w:t>
      </w:r>
      <w:r w:rsidR="000359F5">
        <w:t xml:space="preserve"> </w:t>
      </w:r>
      <w:r w:rsidR="00E649F5">
        <w:t>Compare this to the random forest algorithm (discussed later in this chapter).</w:t>
      </w:r>
      <w:r w:rsidR="000359F5">
        <w:t xml:space="preserve"> </w:t>
      </w:r>
      <w:r w:rsidR="00E649F5">
        <w:t xml:space="preserve">When </w:t>
      </w:r>
      <w:r w:rsidR="00A40075">
        <w:t>you</w:t>
      </w:r>
      <w:r w:rsidR="00E649F5">
        <w:t xml:space="preserve"> train a random forest algorithm</w:t>
      </w:r>
      <w:ins w:id="1451" w:author="Kezia Endsley" w:date="2013-10-20T08:25:00Z">
        <w:r w:rsidR="00475A07">
          <w:t>,</w:t>
        </w:r>
      </w:ins>
      <w:r w:rsidR="00E649F5">
        <w:t xml:space="preserve"> there are no parameters to estimate</w:t>
      </w:r>
      <w:ins w:id="1452" w:author="Kezia Endsley" w:date="2013-10-20T08:25:00Z">
        <w:r w:rsidR="00475A07">
          <w:t xml:space="preserve">. </w:t>
        </w:r>
      </w:ins>
      <w:del w:id="1453" w:author="Kezia Endsley" w:date="2013-10-20T08:25:00Z">
        <w:r w:rsidR="00E649F5" w:rsidDel="00475A07">
          <w:delText>, i</w:delText>
        </w:r>
      </w:del>
      <w:ins w:id="1454" w:author="Kezia Endsley" w:date="2013-10-20T08:25:00Z">
        <w:r w:rsidR="00475A07">
          <w:t>I</w:t>
        </w:r>
      </w:ins>
      <w:r w:rsidR="00E649F5">
        <w:t>nstead</w:t>
      </w:r>
      <w:ins w:id="1455" w:author="Kezia Endsley" w:date="2013-10-20T08:25:00Z">
        <w:r w:rsidR="00475A07">
          <w:t>,</w:t>
        </w:r>
      </w:ins>
      <w:r w:rsidR="00E649F5">
        <w:t xml:space="preserve"> </w:t>
      </w:r>
      <w:r w:rsidR="00FD1BFD">
        <w:t>you</w:t>
      </w:r>
      <w:r w:rsidR="00E649F5">
        <w:t xml:space="preserve"> grow a series of decision trees that are then used for further classification.</w:t>
      </w:r>
      <w:del w:id="1456" w:author="Jay Jacobs" w:date="2013-11-03T12:26:00Z">
        <w:r w:rsidR="000359F5" w:rsidDel="00751193">
          <w:delText xml:space="preserve"> </w:delText>
        </w:r>
        <w:r w:rsidR="00E649F5" w:rsidRPr="00475A07" w:rsidDel="00751193">
          <w:rPr>
            <w:highlight w:val="yellow"/>
            <w:rPrChange w:id="1457" w:author="Kezia Endsley" w:date="2013-10-20T08:26:00Z">
              <w:rPr/>
            </w:rPrChange>
          </w:rPr>
          <w:delText>Oh, and we were</w:delText>
        </w:r>
      </w:del>
      <w:ins w:id="1458" w:author="Kezia Endsley" w:date="2013-10-20T08:25:00Z">
        <w:del w:id="1459" w:author="Jay Jacobs" w:date="2013-11-03T12:26:00Z">
          <w:r w:rsidR="00475A07" w:rsidRPr="00475A07" w:rsidDel="00751193">
            <w:rPr>
              <w:highlight w:val="yellow"/>
              <w:rPrChange w:id="1460" w:author="Kezia Endsley" w:date="2013-10-20T08:26:00Z">
                <w:rPr/>
              </w:rPrChange>
            </w:rPr>
            <w:delText>I was</w:delText>
          </w:r>
        </w:del>
      </w:ins>
      <w:del w:id="1461" w:author="Jay Jacobs" w:date="2013-11-03T12:26:00Z">
        <w:r w:rsidR="00E649F5" w:rsidRPr="00475A07" w:rsidDel="00751193">
          <w:rPr>
            <w:highlight w:val="yellow"/>
            <w:rPrChange w:id="1462" w:author="Kezia Endsley" w:date="2013-10-20T08:26:00Z">
              <w:rPr/>
            </w:rPrChange>
          </w:rPr>
          <w:delText xml:space="preserve"> kidding with the title</w:delText>
        </w:r>
      </w:del>
      <w:ins w:id="1463" w:author="Kezia Endsley" w:date="2013-10-20T08:26:00Z">
        <w:del w:id="1464" w:author="Jay Jacobs" w:date="2013-11-03T12:26:00Z">
          <w:r w:rsidR="00475A07" w:rsidRPr="00475A07" w:rsidDel="00751193">
            <w:rPr>
              <w:highlight w:val="yellow"/>
              <w:rPrChange w:id="1465" w:author="Kezia Endsley" w:date="2013-10-20T08:26:00Z">
                <w:rPr/>
              </w:rPrChange>
            </w:rPr>
            <w:sym w:font="Symbol" w:char="F0BE"/>
          </w:r>
        </w:del>
      </w:ins>
      <w:del w:id="1466" w:author="Jay Jacobs" w:date="2013-11-03T12:26:00Z">
        <w:r w:rsidR="00E649F5" w:rsidRPr="00475A07" w:rsidDel="00751193">
          <w:rPr>
            <w:highlight w:val="yellow"/>
            <w:rPrChange w:id="1467" w:author="Kezia Endsley" w:date="2013-10-20T08:26:00Z">
              <w:rPr/>
            </w:rPrChange>
          </w:rPr>
          <w:delText>, you will never make a decision between parametric or non-parametric</w:delText>
        </w:r>
      </w:del>
      <w:ins w:id="1468" w:author="Kezia Endsley" w:date="2013-10-20T08:26:00Z">
        <w:del w:id="1469" w:author="Jay Jacobs" w:date="2013-11-03T12:26:00Z">
          <w:r w:rsidR="00475A07" w:rsidRPr="00475A07" w:rsidDel="00751193">
            <w:rPr>
              <w:highlight w:val="yellow"/>
              <w:rPrChange w:id="1470" w:author="Kezia Endsley" w:date="2013-10-20T08:26:00Z">
                <w:rPr/>
              </w:rPrChange>
            </w:rPr>
            <w:sym w:font="Symbol" w:char="F0BE"/>
          </w:r>
        </w:del>
      </w:ins>
      <w:del w:id="1471" w:author="Jay Jacobs" w:date="2013-11-03T12:26:00Z">
        <w:r w:rsidR="00E649F5" w:rsidRPr="00475A07" w:rsidDel="00751193">
          <w:rPr>
            <w:highlight w:val="yellow"/>
            <w:rPrChange w:id="1472" w:author="Kezia Endsley" w:date="2013-10-20T08:26:00Z">
              <w:rPr/>
            </w:rPrChange>
          </w:rPr>
          <w:delText xml:space="preserve">, </w:delText>
        </w:r>
        <w:r w:rsidR="00FD1BFD" w:rsidRPr="00475A07" w:rsidDel="00751193">
          <w:rPr>
            <w:highlight w:val="yellow"/>
            <w:rPrChange w:id="1473" w:author="Kezia Endsley" w:date="2013-10-20T08:26:00Z">
              <w:rPr/>
            </w:rPrChange>
          </w:rPr>
          <w:delText xml:space="preserve">you’ll decide </w:delText>
        </w:r>
        <w:r w:rsidR="00E649F5" w:rsidRPr="00475A07" w:rsidDel="00751193">
          <w:rPr>
            <w:highlight w:val="yellow"/>
            <w:rPrChange w:id="1474" w:author="Kezia Endsley" w:date="2013-10-20T08:26:00Z">
              <w:rPr/>
            </w:rPrChange>
          </w:rPr>
          <w:delText xml:space="preserve">based on </w:delText>
        </w:r>
        <w:r w:rsidR="00CC3CAC" w:rsidRPr="00475A07" w:rsidDel="00751193">
          <w:rPr>
            <w:highlight w:val="yellow"/>
            <w:rPrChange w:id="1475" w:author="Kezia Endsley" w:date="2013-10-20T08:26:00Z">
              <w:rPr/>
            </w:rPrChange>
          </w:rPr>
          <w:delText xml:space="preserve">how well </w:delText>
        </w:r>
        <w:r w:rsidR="00FD1BFD" w:rsidRPr="00475A07" w:rsidDel="00751193">
          <w:rPr>
            <w:highlight w:val="yellow"/>
            <w:rPrChange w:id="1476" w:author="Kezia Endsley" w:date="2013-10-20T08:26:00Z">
              <w:rPr/>
            </w:rPrChange>
          </w:rPr>
          <w:delText>various approaches</w:delText>
        </w:r>
        <w:r w:rsidR="00E649F5" w:rsidRPr="00475A07" w:rsidDel="00751193">
          <w:rPr>
            <w:highlight w:val="yellow"/>
            <w:rPrChange w:id="1477" w:author="Kezia Endsley" w:date="2013-10-20T08:26:00Z">
              <w:rPr/>
            </w:rPrChange>
          </w:rPr>
          <w:delText xml:space="preserve"> perform</w:delText>
        </w:r>
        <w:r w:rsidR="00852416" w:rsidRPr="00475A07" w:rsidDel="00751193">
          <w:rPr>
            <w:highlight w:val="yellow"/>
            <w:rPrChange w:id="1478" w:author="Kezia Endsley" w:date="2013-10-20T08:26:00Z">
              <w:rPr/>
            </w:rPrChange>
          </w:rPr>
          <w:delText xml:space="preserve"> </w:delText>
        </w:r>
        <w:r w:rsidR="00852416" w:rsidRPr="00B73175" w:rsidDel="00751193">
          <w:rPr>
            <w:highlight w:val="yellow"/>
            <w:rPrChange w:id="1479" w:author="Kent, Kevin - Indianapolis" w:date="2013-10-31T14:10:00Z">
              <w:rPr/>
            </w:rPrChange>
          </w:rPr>
          <w:delText>and n</w:delText>
        </w:r>
        <w:r w:rsidR="00852416" w:rsidRPr="00475A07" w:rsidDel="00751193">
          <w:rPr>
            <w:highlight w:val="yellow"/>
            <w:rPrChange w:id="1480" w:author="Kezia Endsley" w:date="2013-10-20T08:26:00Z">
              <w:rPr/>
            </w:rPrChange>
          </w:rPr>
          <w:delText>ot on the existence of parameters.</w:delText>
        </w:r>
      </w:del>
    </w:p>
    <w:p w14:paraId="06FA1DF8" w14:textId="77777777" w:rsidR="00475A07" w:rsidRDefault="00475A07">
      <w:pPr>
        <w:pStyle w:val="QueryPara"/>
        <w:numPr>
          <w:ins w:id="1481" w:author="Kezia Endsley" w:date="2013-10-20T08:26:00Z"/>
        </w:numPr>
        <w:rPr>
          <w:ins w:id="1482" w:author="Kezia Endsley" w:date="2013-10-20T08:26:00Z"/>
        </w:rPr>
        <w:pPrChange w:id="1483" w:author="Kezia Endsley" w:date="2013-10-20T08:26:00Z">
          <w:pPr>
            <w:pStyle w:val="H2"/>
          </w:pPr>
        </w:pPrChange>
      </w:pPr>
      <w:ins w:id="1484" w:author="Kezia Endsley" w:date="2013-10-20T08:26:00Z">
        <w:r>
          <w:t xml:space="preserve">[[Author: Highlight. I don’t know. I think it’s just muddying the waters. Although I appreciate your efforts to keep it light and humorous now and then, which you do nicely, I think this is just confusing. I suggest cutting this sentence and changing </w:t>
        </w:r>
      </w:ins>
      <w:ins w:id="1485" w:author="Kezia Endsley" w:date="2013-10-20T08:27:00Z">
        <w:r>
          <w:t xml:space="preserve">to </w:t>
        </w:r>
      </w:ins>
      <w:ins w:id="1486" w:author="Kezia Endsley" w:date="2013-10-20T08:26:00Z">
        <w:r>
          <w:t xml:space="preserve">head as necessary. </w:t>
        </w:r>
        <w:proofErr w:type="spellStart"/>
        <w:r>
          <w:t>Kezia</w:t>
        </w:r>
        <w:proofErr w:type="spellEnd"/>
        <w:r>
          <w:t xml:space="preserve">]] </w:t>
        </w:r>
      </w:ins>
    </w:p>
    <w:p w14:paraId="445C6FF0" w14:textId="77777777" w:rsidR="00233EDB" w:rsidRDefault="00233EDB" w:rsidP="00233EDB">
      <w:pPr>
        <w:pStyle w:val="QueryPara"/>
        <w:rPr>
          <w:ins w:id="1487" w:author="Jay Jacobs" w:date="2013-11-03T12:27:00Z"/>
        </w:rPr>
      </w:pPr>
      <w:r>
        <w:t xml:space="preserve">TE: I agree with the CE’s concerns.  It’s not always possible to evaluate parametric vs. non-parametric models side by side.  There are also a priori reasons for preferring one </w:t>
      </w:r>
      <w:proofErr w:type="gramStart"/>
      <w:r>
        <w:t>over</w:t>
      </w:r>
      <w:proofErr w:type="gramEnd"/>
      <w:r>
        <w:t xml:space="preserve"> the other.  The decision/choice can be complicated.  Probably best not to get into it in an explanation box.</w:t>
      </w:r>
    </w:p>
    <w:p w14:paraId="50CBA6EB" w14:textId="5713A0E1" w:rsidR="00751193" w:rsidRDefault="00751193" w:rsidP="00233EDB">
      <w:pPr>
        <w:pStyle w:val="QueryPara"/>
      </w:pPr>
      <w:ins w:id="1488" w:author="Jay Jacobs" w:date="2013-11-03T12:27:00Z">
        <w:r>
          <w:t>[AR: cut the last sentence, thanks]</w:t>
        </w:r>
      </w:ins>
    </w:p>
    <w:p w14:paraId="293F278A" w14:textId="77777777" w:rsidR="00332A95" w:rsidRDefault="00F11F81">
      <w:pPr>
        <w:pStyle w:val="H2"/>
        <w:pPrChange w:id="1489" w:author="Kezia Endsley" w:date="2013-10-20T08:04:00Z">
          <w:pPr>
            <w:pStyle w:val="H3"/>
          </w:pPr>
        </w:pPrChange>
      </w:pPr>
      <w:r>
        <w:t>Answering Questions with Machine Learning</w:t>
      </w:r>
    </w:p>
    <w:p w14:paraId="76DCB01F" w14:textId="77777777" w:rsidR="00D93987" w:rsidRDefault="003727F6" w:rsidP="00BB646E">
      <w:pPr>
        <w:pStyle w:val="Para"/>
        <w:rPr>
          <w:ins w:id="1490" w:author="Kent, Kevin - Indianapolis" w:date="2013-10-31T14:16:00Z"/>
        </w:rPr>
      </w:pPr>
      <w:r>
        <w:t>W</w:t>
      </w:r>
      <w:r w:rsidR="003C75C1">
        <w:t xml:space="preserve">hat </w:t>
      </w:r>
      <w:r>
        <w:t>types of questions can machine learning answer</w:t>
      </w:r>
      <w:r w:rsidR="003C75C1">
        <w:t>?</w:t>
      </w:r>
      <w:r w:rsidR="000359F5">
        <w:t xml:space="preserve"> </w:t>
      </w:r>
      <w:r w:rsidR="003C75C1">
        <w:t>What sort of problems can it solve?</w:t>
      </w:r>
      <w:r w:rsidR="000359F5">
        <w:t xml:space="preserve"> </w:t>
      </w:r>
      <w:ins w:id="1491" w:author="Kent, Kevin - Indianapolis" w:date="2013-10-31T14:16:00Z">
        <w:r w:rsidR="007A620B">
          <w:t>Broadly speaking machine learning can help you with questions of</w:t>
        </w:r>
      </w:ins>
    </w:p>
    <w:p w14:paraId="0B5D910C" w14:textId="77777777" w:rsidR="007A620B" w:rsidRDefault="007A620B">
      <w:pPr>
        <w:pStyle w:val="QueryPara"/>
        <w:rPr>
          <w:ins w:id="1492" w:author="Jay Jacobs" w:date="2013-11-03T12:27:00Z"/>
        </w:rPr>
        <w:pPrChange w:id="1493" w:author="Kent, Kevin - Indianapolis" w:date="2013-10-31T14:17:00Z">
          <w:pPr>
            <w:pStyle w:val="ListBulleted"/>
          </w:pPr>
        </w:pPrChange>
      </w:pPr>
      <w:ins w:id="1494" w:author="Kent, Kevin - Indianapolis" w:date="2013-10-31T14:17:00Z">
        <w:r>
          <w:lastRenderedPageBreak/>
          <w:t>[AU: Just added a small list here to help readers see the structure of this section in a nutshell. Addition okay? Thanks, Kevin (</w:t>
        </w:r>
        <w:proofErr w:type="spellStart"/>
        <w:r>
          <w:t>PjE</w:t>
        </w:r>
        <w:proofErr w:type="spellEnd"/>
        <w:r>
          <w:t>)]</w:t>
        </w:r>
      </w:ins>
    </w:p>
    <w:p w14:paraId="270FB553" w14:textId="20AC05F9" w:rsidR="00751193" w:rsidRDefault="00751193">
      <w:pPr>
        <w:pStyle w:val="QueryPara"/>
        <w:rPr>
          <w:ins w:id="1495" w:author="Kent, Kevin - Indianapolis" w:date="2013-10-31T14:17:00Z"/>
        </w:rPr>
        <w:pPrChange w:id="1496" w:author="Kent, Kevin - Indianapolis" w:date="2013-10-31T14:17:00Z">
          <w:pPr>
            <w:pStyle w:val="ListBulleted"/>
          </w:pPr>
        </w:pPrChange>
      </w:pPr>
      <w:ins w:id="1497" w:author="Jay Jacobs" w:date="2013-11-03T12:27:00Z">
        <w:r>
          <w:t xml:space="preserve">[AR: </w:t>
        </w:r>
        <w:proofErr w:type="gramStart"/>
        <w:r>
          <w:t>okay ]</w:t>
        </w:r>
      </w:ins>
      <w:proofErr w:type="gramEnd"/>
    </w:p>
    <w:p w14:paraId="1F922F89" w14:textId="77777777" w:rsidR="007A620B" w:rsidRDefault="007A620B">
      <w:pPr>
        <w:pStyle w:val="ListBulleted"/>
        <w:rPr>
          <w:ins w:id="1498" w:author="Kent, Kevin - Indianapolis" w:date="2013-10-31T14:16:00Z"/>
        </w:rPr>
        <w:pPrChange w:id="1499" w:author="Kent, Kevin - Indianapolis" w:date="2013-10-31T14:17:00Z">
          <w:pPr>
            <w:pStyle w:val="Para"/>
          </w:pPr>
        </w:pPrChange>
      </w:pPr>
      <w:ins w:id="1500" w:author="Kent, Kevin - Indianapolis" w:date="2013-10-31T14:16:00Z">
        <w:r>
          <w:t>Classification</w:t>
        </w:r>
      </w:ins>
    </w:p>
    <w:p w14:paraId="46365AC2" w14:textId="77777777" w:rsidR="007A620B" w:rsidRDefault="007A620B">
      <w:pPr>
        <w:pStyle w:val="ListBulleted"/>
        <w:rPr>
          <w:ins w:id="1501" w:author="Kent, Kevin - Indianapolis" w:date="2013-10-31T14:16:00Z"/>
        </w:rPr>
        <w:pPrChange w:id="1502" w:author="Kent, Kevin - Indianapolis" w:date="2013-10-31T14:17:00Z">
          <w:pPr>
            <w:pStyle w:val="Para"/>
          </w:pPr>
        </w:pPrChange>
      </w:pPr>
      <w:ins w:id="1503" w:author="Kent, Kevin - Indianapolis" w:date="2013-10-31T14:16:00Z">
        <w:r>
          <w:t>Quantitative prediction</w:t>
        </w:r>
      </w:ins>
    </w:p>
    <w:p w14:paraId="2E44A2F6" w14:textId="77777777" w:rsidR="007A620B" w:rsidRDefault="007A620B">
      <w:pPr>
        <w:pStyle w:val="ListBulleted"/>
        <w:rPr>
          <w:ins w:id="1504" w:author="Kent, Kevin - Indianapolis" w:date="2013-10-31T14:16:00Z"/>
        </w:rPr>
        <w:pPrChange w:id="1505" w:author="Kent, Kevin - Indianapolis" w:date="2013-10-31T14:17:00Z">
          <w:pPr>
            <w:pStyle w:val="Para"/>
          </w:pPr>
        </w:pPrChange>
      </w:pPr>
      <w:ins w:id="1506" w:author="Kent, Kevin - Indianapolis" w:date="2013-10-31T14:16:00Z">
        <w:r>
          <w:t>Inference</w:t>
        </w:r>
      </w:ins>
    </w:p>
    <w:p w14:paraId="1A2C9315" w14:textId="77777777" w:rsidR="007A620B" w:rsidRDefault="007A620B">
      <w:pPr>
        <w:pStyle w:val="ListBulleted"/>
        <w:rPr>
          <w:ins w:id="1507" w:author="Kent, Kevin - Indianapolis" w:date="2013-10-31T14:15:00Z"/>
        </w:rPr>
        <w:pPrChange w:id="1508" w:author="Kent, Kevin - Indianapolis" w:date="2013-10-31T14:17:00Z">
          <w:pPr>
            <w:pStyle w:val="Para"/>
          </w:pPr>
        </w:pPrChange>
      </w:pPr>
      <w:ins w:id="1509" w:author="Kent, Kevin - Indianapolis" w:date="2013-10-31T14:16:00Z">
        <w:r>
          <w:t>Exploration and discovery</w:t>
        </w:r>
      </w:ins>
    </w:p>
    <w:p w14:paraId="3B134CB1" w14:textId="4E1AFDA1" w:rsidR="00C94794" w:rsidRDefault="003727F6" w:rsidP="00BB646E">
      <w:pPr>
        <w:pStyle w:val="Para"/>
      </w:pPr>
      <w:r>
        <w:t>The opening example in this chapter already introduce</w:t>
      </w:r>
      <w:r w:rsidR="007B39C1">
        <w:t xml:space="preserve">d the concept of classification, </w:t>
      </w:r>
      <w:del w:id="1510" w:author="Kezia Endsley" w:date="2013-10-20T08:27:00Z">
        <w:r w:rsidR="007B39C1" w:rsidDel="00475A07">
          <w:delText xml:space="preserve">when </w:delText>
        </w:r>
      </w:del>
      <w:ins w:id="1511" w:author="Kezia Endsley" w:date="2013-10-20T08:27:00Z">
        <w:r w:rsidR="00475A07">
          <w:t xml:space="preserve">where </w:t>
        </w:r>
      </w:ins>
      <w:r w:rsidR="00FD1BFD">
        <w:t>you</w:t>
      </w:r>
      <w:r w:rsidR="007B39C1">
        <w:t xml:space="preserve"> tried to determine if the hosts were infected</w:t>
      </w:r>
      <w:ins w:id="1512" w:author="Jay Jacobs" w:date="2013-11-03T12:27:00Z">
        <w:r w:rsidR="00751193">
          <w:t xml:space="preserve"> or not</w:t>
        </w:r>
      </w:ins>
      <w:del w:id="1513" w:author="Kezia Endsley" w:date="2013-10-20T08:27:00Z">
        <w:r w:rsidR="007B39C1" w:rsidDel="00475A07">
          <w:delText xml:space="preserve"> or not</w:delText>
        </w:r>
      </w:del>
      <w:r w:rsidR="007B39C1">
        <w:t>.</w:t>
      </w:r>
      <w:r w:rsidR="000359F5">
        <w:t xml:space="preserve"> </w:t>
      </w:r>
      <w:r w:rsidR="003C75C1" w:rsidRPr="00751193">
        <w:rPr>
          <w:b/>
          <w:i/>
          <w:rPrChange w:id="1514" w:author="Jay Jacobs" w:date="2013-11-03T12:28:00Z">
            <w:rPr>
              <w:b/>
            </w:rPr>
          </w:rPrChange>
        </w:rPr>
        <w:t>Classification</w:t>
      </w:r>
      <w:r w:rsidR="0019655F">
        <w:t xml:space="preserve"> is the process of identifying </w:t>
      </w:r>
      <w:r w:rsidR="007B39C1">
        <w:t xml:space="preserve">the </w:t>
      </w:r>
      <w:r w:rsidR="0019655F">
        <w:t xml:space="preserve">category </w:t>
      </w:r>
      <w:r w:rsidR="00551054">
        <w:t xml:space="preserve">something belongs in, or </w:t>
      </w:r>
      <w:ins w:id="1515" w:author="Kezia Endsley" w:date="2013-10-20T08:28:00Z">
        <w:r w:rsidR="00475A07">
          <w:t xml:space="preserve">determining </w:t>
        </w:r>
      </w:ins>
      <w:r w:rsidR="00551054">
        <w:t xml:space="preserve">which label should be applied. Classification always begins with </w:t>
      </w:r>
      <w:r w:rsidR="00733EB0">
        <w:t>a l</w:t>
      </w:r>
      <w:r w:rsidR="007B39C1">
        <w:t>ist of possible categories and known</w:t>
      </w:r>
      <w:r w:rsidR="00733EB0">
        <w:t xml:space="preserve"> data</w:t>
      </w:r>
      <w:r w:rsidR="007B39C1">
        <w:t xml:space="preserve"> that describes those categories (so they are supervised algorithms).</w:t>
      </w:r>
      <w:r w:rsidR="000359F5">
        <w:t xml:space="preserve"> </w:t>
      </w:r>
      <w:r w:rsidR="00C94794">
        <w:t xml:space="preserve">Many of the </w:t>
      </w:r>
      <w:r w:rsidR="00FD1BFD">
        <w:t xml:space="preserve">tactical </w:t>
      </w:r>
      <w:r w:rsidR="00C94794">
        <w:t xml:space="preserve">challenges within information security revolve around a single classification problem, </w:t>
      </w:r>
      <w:ins w:id="1516" w:author="Kezia Endsley" w:date="2013-10-20T08:28:00Z">
        <w:r w:rsidR="00475A07">
          <w:t xml:space="preserve">such as </w:t>
        </w:r>
      </w:ins>
      <w:r w:rsidR="00C94794">
        <w:t>“Is this malicious or not?”</w:t>
      </w:r>
      <w:r w:rsidR="000359F5">
        <w:t xml:space="preserve"> </w:t>
      </w:r>
      <w:r w:rsidR="00C94794">
        <w:t>Mechanisms exist to authenticate and authorize users, but do their actions match that of a normal user or a malicious user?</w:t>
      </w:r>
      <w:r w:rsidR="000359F5">
        <w:t xml:space="preserve"> </w:t>
      </w:r>
      <w:r w:rsidR="00C94794">
        <w:t>Is this HTTP request valid or is the source attempting something they shouldn’t be?</w:t>
      </w:r>
      <w:r w:rsidR="000359F5">
        <w:t xml:space="preserve"> </w:t>
      </w:r>
      <w:r w:rsidR="00C94794">
        <w:t>These are all questions that classification algorithms are best at tackling.</w:t>
      </w:r>
    </w:p>
    <w:p w14:paraId="6E7207C0" w14:textId="77777777" w:rsidR="00475A07" w:rsidRDefault="00C94794" w:rsidP="00C94794">
      <w:pPr>
        <w:pStyle w:val="Para"/>
      </w:pPr>
      <w:r>
        <w:t xml:space="preserve">What if </w:t>
      </w:r>
      <w:del w:id="1517" w:author="Kezia Endsley" w:date="2013-10-20T08:29:00Z">
        <w:r w:rsidDel="00475A07">
          <w:delText xml:space="preserve">what you are more interested in </w:delText>
        </w:r>
        <w:r w:rsidR="00803CB3" w:rsidDel="00475A07">
          <w:delText>is</w:delText>
        </w:r>
      </w:del>
      <w:ins w:id="1518" w:author="Kezia Endsley" w:date="2013-10-20T08:29:00Z">
        <w:r w:rsidR="00475A07">
          <w:t>you wanted to</w:t>
        </w:r>
      </w:ins>
      <w:r w:rsidR="00803CB3">
        <w:t xml:space="preserve"> forecast</w:t>
      </w:r>
      <w:del w:id="1519" w:author="Kezia Endsley" w:date="2013-10-20T08:29:00Z">
        <w:r w:rsidR="00803CB3" w:rsidDel="00475A07">
          <w:delText>ing</w:delText>
        </w:r>
      </w:del>
      <w:r w:rsidR="00803CB3">
        <w:t xml:space="preserve"> a quantity</w:t>
      </w:r>
      <w:ins w:id="1520" w:author="Kezia Endsley" w:date="2013-10-20T08:29:00Z">
        <w:r w:rsidR="00475A07">
          <w:t xml:space="preserve"> instead</w:t>
        </w:r>
      </w:ins>
      <w:r w:rsidR="00803CB3">
        <w:t>?</w:t>
      </w:r>
      <w:r w:rsidR="000359F5">
        <w:t xml:space="preserve"> </w:t>
      </w:r>
      <w:r w:rsidR="00803CB3">
        <w:t xml:space="preserve">Machine learning (and classical statistics) </w:t>
      </w:r>
      <w:r w:rsidR="002E4F80">
        <w:t>offers</w:t>
      </w:r>
      <w:r w:rsidR="00803CB3">
        <w:t xml:space="preserve"> methods to do </w:t>
      </w:r>
      <w:r w:rsidRPr="00751193">
        <w:rPr>
          <w:b/>
          <w:i/>
          <w:rPrChange w:id="1521" w:author="Jay Jacobs" w:date="2013-11-03T12:28:00Z">
            <w:rPr>
              <w:b/>
            </w:rPr>
          </w:rPrChange>
        </w:rPr>
        <w:t>quantitative prediction</w:t>
      </w:r>
      <w:r w:rsidR="00803CB3">
        <w:t>.</w:t>
      </w:r>
      <w:r w:rsidR="000359F5">
        <w:t xml:space="preserve"> </w:t>
      </w:r>
      <w:r w:rsidR="00803CB3">
        <w:t>The overall approach may m</w:t>
      </w:r>
      <w:r>
        <w:t>ake people with a strong engineering background a bit uneasy thinking that prediction is impossible.</w:t>
      </w:r>
      <w:r w:rsidR="000359F5">
        <w:t xml:space="preserve"> </w:t>
      </w:r>
      <w:r>
        <w:t>But relax</w:t>
      </w:r>
      <w:ins w:id="1522" w:author="Kezia Endsley" w:date="2013-10-20T08:29:00Z">
        <w:del w:id="1523" w:author="Kent, Kevin - Indianapolis" w:date="2013-10-31T14:13:00Z">
          <w:r w:rsidR="00475A07" w:rsidDel="00D93987">
            <w:delText>;</w:delText>
          </w:r>
        </w:del>
      </w:ins>
      <w:del w:id="1524" w:author="Kent, Kevin - Indianapolis" w:date="2013-10-31T14:13:00Z">
        <w:r w:rsidDel="00D93987">
          <w:delText>,</w:delText>
        </w:r>
      </w:del>
      <w:ins w:id="1525" w:author="Kent, Kevin - Indianapolis" w:date="2013-10-31T14:13:00Z">
        <w:r w:rsidR="00D93987">
          <w:t>—</w:t>
        </w:r>
      </w:ins>
      <w:del w:id="1526" w:author="Kent, Kevin - Indianapolis" w:date="2013-10-31T14:13:00Z">
        <w:r w:rsidDel="00D93987">
          <w:delText xml:space="preserve"> </w:delText>
        </w:r>
      </w:del>
      <w:r>
        <w:t>nobody is claiming that the precise future is hidden in the data</w:t>
      </w:r>
      <w:ins w:id="1527" w:author="Kezia Endsley" w:date="2013-10-20T08:29:00Z">
        <w:del w:id="1528" w:author="Kent, Kevin - Indianapolis" w:date="2013-10-31T14:13:00Z">
          <w:r w:rsidR="00475A07" w:rsidDel="00D93987">
            <w:delText>;</w:delText>
          </w:r>
        </w:del>
      </w:ins>
      <w:del w:id="1529" w:author="Kent, Kevin - Indianapolis" w:date="2013-10-31T14:13:00Z">
        <w:r w:rsidDel="00D93987">
          <w:delText>,</w:delText>
        </w:r>
      </w:del>
      <w:ins w:id="1530" w:author="Kent, Kevin - Indianapolis" w:date="2013-10-31T14:13:00Z">
        <w:r w:rsidR="00D93987">
          <w:t>.</w:t>
        </w:r>
      </w:ins>
      <w:r>
        <w:t xml:space="preserve"> </w:t>
      </w:r>
      <w:del w:id="1531" w:author="Kent, Kevin - Indianapolis" w:date="2013-10-31T14:13:00Z">
        <w:r w:rsidDel="00D93987">
          <w:delText>h</w:delText>
        </w:r>
      </w:del>
      <w:ins w:id="1532" w:author="Kent, Kevin - Indianapolis" w:date="2013-10-31T14:13:00Z">
        <w:r w:rsidR="00D93987">
          <w:t>H</w:t>
        </w:r>
      </w:ins>
      <w:r>
        <w:t>owever you can use the data to make a pretty good estimate.</w:t>
      </w:r>
      <w:r w:rsidR="000359F5">
        <w:t xml:space="preserve"> </w:t>
      </w:r>
      <w:r>
        <w:t>Given a set of observations and the outcome that resulted</w:t>
      </w:r>
      <w:r w:rsidR="002E4F80">
        <w:t xml:space="preserve"> (so again, these are supervised methods)</w:t>
      </w:r>
      <w:r>
        <w:t>,</w:t>
      </w:r>
      <w:r w:rsidR="00FD1BFD">
        <w:t xml:space="preserve"> </w:t>
      </w:r>
      <w:del w:id="1533" w:author="Kezia Endsley" w:date="2013-10-20T08:30:00Z">
        <w:r w:rsidR="00FD1BFD" w:rsidDel="00475A07">
          <w:delText xml:space="preserve">we </w:delText>
        </w:r>
      </w:del>
      <w:ins w:id="1534" w:author="Kezia Endsley" w:date="2013-10-20T08:30:00Z">
        <w:r w:rsidR="00475A07">
          <w:t xml:space="preserve">you </w:t>
        </w:r>
      </w:ins>
      <w:r w:rsidR="00FD1BFD">
        <w:t>can build a predictive model that will provide e</w:t>
      </w:r>
      <w:r>
        <w:t>stimates</w:t>
      </w:r>
      <w:r w:rsidR="00FD1BFD">
        <w:t xml:space="preserve"> of</w:t>
      </w:r>
      <w:r>
        <w:t xml:space="preserve"> future </w:t>
      </w:r>
      <w:r w:rsidR="00FD1BFD">
        <w:t>values</w:t>
      </w:r>
      <w:r w:rsidR="00475A07">
        <w:t>.</w:t>
      </w:r>
    </w:p>
    <w:p w14:paraId="27A04EB5" w14:textId="08AA7341" w:rsidR="00C94794" w:rsidRDefault="00C94794" w:rsidP="00C94794">
      <w:pPr>
        <w:pStyle w:val="Para"/>
      </w:pPr>
      <w:r>
        <w:t xml:space="preserve">Think back to the linear regression analysis </w:t>
      </w:r>
      <w:del w:id="1535" w:author="Kezia Endsley" w:date="2013-10-20T08:30:00Z">
        <w:r w:rsidDel="00475A07">
          <w:delText>we did</w:delText>
        </w:r>
      </w:del>
      <w:ins w:id="1536" w:author="Kezia Endsley" w:date="2013-10-20T08:30:00Z">
        <w:r w:rsidR="00475A07">
          <w:t>performed</w:t>
        </w:r>
      </w:ins>
      <w:r>
        <w:t xml:space="preserve"> in Chapter 5.</w:t>
      </w:r>
      <w:r w:rsidR="000359F5">
        <w:t xml:space="preserve"> </w:t>
      </w:r>
      <w:r>
        <w:t xml:space="preserve">If by some strange turn of events another state appears with 6 million people, </w:t>
      </w:r>
      <w:del w:id="1537" w:author="Kezia Endsley" w:date="2013-10-20T08:30:00Z">
        <w:r w:rsidDel="00475A07">
          <w:delText xml:space="preserve">that </w:delText>
        </w:r>
      </w:del>
      <w:ins w:id="1538" w:author="Kezia Endsley" w:date="2013-10-20T08:30:00Z">
        <w:r w:rsidR="00475A07">
          <w:t xml:space="preserve">the </w:t>
        </w:r>
      </w:ins>
      <w:r>
        <w:t xml:space="preserve">regression analysis using just population would predict just </w:t>
      </w:r>
      <w:proofErr w:type="gramStart"/>
      <w:r>
        <w:t>under</w:t>
      </w:r>
      <w:proofErr w:type="gramEnd"/>
      <w:r>
        <w:t xml:space="preserve"> 5,000 </w:t>
      </w:r>
      <w:r w:rsidR="00475A07">
        <w:t xml:space="preserve">zero access </w:t>
      </w:r>
      <w:r>
        <w:t>infections in that state.</w:t>
      </w:r>
      <w:r w:rsidR="000359F5">
        <w:t xml:space="preserve"> </w:t>
      </w:r>
      <w:del w:id="1539" w:author="Kezia Endsley" w:date="2013-10-20T08:30:00Z">
        <w:r w:rsidDel="00475A07">
          <w:delText xml:space="preserve">While </w:delText>
        </w:r>
      </w:del>
      <w:ins w:id="1540" w:author="Kezia Endsley" w:date="2013-10-20T08:30:00Z">
        <w:r w:rsidR="00475A07">
          <w:t xml:space="preserve">Although </w:t>
        </w:r>
      </w:ins>
      <w:r>
        <w:t xml:space="preserve">that example isn’t exactly practical, you could use </w:t>
      </w:r>
      <w:del w:id="1541" w:author="Jay Jacobs" w:date="2013-11-03T12:29:00Z">
        <w:r w:rsidDel="00751193">
          <w:delText xml:space="preserve">the </w:delText>
        </w:r>
      </w:del>
      <w:r>
        <w:t>technique</w:t>
      </w:r>
      <w:ins w:id="1542" w:author="Jay Jacobs" w:date="2013-11-03T12:29:00Z">
        <w:r w:rsidR="00751193">
          <w:t>s</w:t>
        </w:r>
      </w:ins>
      <w:r>
        <w:t xml:space="preserve"> to estimate bandwidth usage next month, or even forecast the </w:t>
      </w:r>
      <w:r w:rsidR="00FD1BFD">
        <w:t xml:space="preserve">probable </w:t>
      </w:r>
      <w:del w:id="1543" w:author="Jay Jacobs" w:date="2013-11-03T12:30:00Z">
        <w:r w:rsidR="00FD1BFD" w:rsidDel="00751193">
          <w:delText xml:space="preserve">ranges </w:delText>
        </w:r>
      </w:del>
      <w:ins w:id="1544" w:author="Jay Jacobs" w:date="2013-11-03T12:30:00Z">
        <w:r w:rsidR="00751193">
          <w:t xml:space="preserve">magnitudes </w:t>
        </w:r>
      </w:ins>
      <w:r w:rsidR="00FD1BFD">
        <w:t>for</w:t>
      </w:r>
      <w:r>
        <w:t xml:space="preserve"> the next </w:t>
      </w:r>
      <w:proofErr w:type="spellStart"/>
      <w:r>
        <w:t>DDoS</w:t>
      </w:r>
      <w:proofErr w:type="spellEnd"/>
      <w:r>
        <w:t xml:space="preserve"> attack.</w:t>
      </w:r>
    </w:p>
    <w:p w14:paraId="4BF83644" w14:textId="77777777" w:rsidR="002E4F80" w:rsidRDefault="002E4F80" w:rsidP="00C94794">
      <w:pPr>
        <w:pStyle w:val="Para"/>
      </w:pPr>
      <w:r>
        <w:t xml:space="preserve">Sometimes the end result isn’t </w:t>
      </w:r>
      <w:ins w:id="1545" w:author="Kezia Endsley" w:date="2013-10-20T08:31:00Z">
        <w:r w:rsidR="00475A07">
          <w:t xml:space="preserve">a </w:t>
        </w:r>
      </w:ins>
      <w:r>
        <w:t>predi</w:t>
      </w:r>
      <w:r w:rsidR="00335968">
        <w:t>ction of a quantity or category.</w:t>
      </w:r>
      <w:r w:rsidR="000359F5">
        <w:t xml:space="preserve"> </w:t>
      </w:r>
      <w:r w:rsidR="00335968">
        <w:t xml:space="preserve">Sometimes </w:t>
      </w:r>
      <w:del w:id="1546" w:author="Kezia Endsley" w:date="2013-10-20T08:31:00Z">
        <w:r w:rsidDel="00475A07">
          <w:delText xml:space="preserve">we </w:delText>
        </w:r>
      </w:del>
      <w:ins w:id="1547" w:author="Kezia Endsley" w:date="2013-10-20T08:31:00Z">
        <w:r w:rsidR="00475A07">
          <w:t xml:space="preserve">you </w:t>
        </w:r>
      </w:ins>
      <w:r>
        <w:t xml:space="preserve">just want to know about the variables </w:t>
      </w:r>
      <w:del w:id="1548" w:author="Kezia Endsley" w:date="2013-10-20T08:31:00Z">
        <w:r w:rsidDel="00475A07">
          <w:delText xml:space="preserve">we </w:delText>
        </w:r>
      </w:del>
      <w:ins w:id="1549" w:author="Kezia Endsley" w:date="2013-10-20T08:31:00Z">
        <w:r w:rsidR="00475A07">
          <w:t xml:space="preserve">you </w:t>
        </w:r>
      </w:ins>
      <w:r>
        <w:t xml:space="preserve">observe and </w:t>
      </w:r>
      <w:ins w:id="1550" w:author="Kezia Endsley" w:date="2013-10-20T08:31:00Z">
        <w:r w:rsidR="00475A07">
          <w:t xml:space="preserve">determine </w:t>
        </w:r>
      </w:ins>
      <w:r w:rsidR="00335968">
        <w:t xml:space="preserve">how they contribute </w:t>
      </w:r>
      <w:r w:rsidR="00FD1BFD">
        <w:t xml:space="preserve">to </w:t>
      </w:r>
      <w:r w:rsidR="00D36364">
        <w:t>and interact</w:t>
      </w:r>
      <w:r w:rsidR="00FD1BFD">
        <w:t xml:space="preserve"> with </w:t>
      </w:r>
      <w:ins w:id="1551" w:author="Kezia Endsley" w:date="2013-10-20T08:31:00Z">
        <w:r w:rsidR="00475A07">
          <w:t xml:space="preserve">the </w:t>
        </w:r>
      </w:ins>
      <w:r w:rsidR="00FD1BFD">
        <w:t>outcome</w:t>
      </w:r>
      <w:r>
        <w:t>.</w:t>
      </w:r>
      <w:r w:rsidR="000359F5">
        <w:t xml:space="preserve"> </w:t>
      </w:r>
      <w:del w:id="1552" w:author="Kezia Endsley" w:date="2013-10-20T08:31:00Z">
        <w:r w:rsidDel="00475A07">
          <w:delText xml:space="preserve">For </w:delText>
        </w:r>
      </w:del>
      <w:ins w:id="1553" w:author="Kezia Endsley" w:date="2013-10-20T08:31:00Z">
        <w:r w:rsidR="00475A07">
          <w:t xml:space="preserve">In </w:t>
        </w:r>
      </w:ins>
      <w:r>
        <w:t xml:space="preserve">these cases </w:t>
      </w:r>
      <w:r w:rsidR="00FD1BFD">
        <w:t>you’ll</w:t>
      </w:r>
      <w:r>
        <w:t xml:space="preserve"> want to apply methods for </w:t>
      </w:r>
      <w:r w:rsidRPr="00751193">
        <w:rPr>
          <w:b/>
          <w:i/>
          <w:rPrChange w:id="1554" w:author="Jay Jacobs" w:date="2013-11-03T12:30:00Z">
            <w:rPr>
              <w:b/>
            </w:rPr>
          </w:rPrChange>
        </w:rPr>
        <w:t>inference</w:t>
      </w:r>
      <w:r>
        <w:t>.</w:t>
      </w:r>
      <w:r w:rsidR="000359F5">
        <w:t xml:space="preserve"> </w:t>
      </w:r>
      <w:r w:rsidRPr="00D36364">
        <w:t>Inferential methods</w:t>
      </w:r>
      <w:r>
        <w:t xml:space="preserve"> allow </w:t>
      </w:r>
      <w:r w:rsidR="00335968">
        <w:t>you to describe your</w:t>
      </w:r>
      <w:r>
        <w:t xml:space="preserve"> environment.</w:t>
      </w:r>
      <w:r w:rsidR="000359F5">
        <w:t xml:space="preserve"> </w:t>
      </w:r>
      <w:r>
        <w:t>How important are these variables?</w:t>
      </w:r>
      <w:r w:rsidR="000359F5">
        <w:t xml:space="preserve"> </w:t>
      </w:r>
      <w:r>
        <w:t>Are data around processor and memory usage the best predictors of an infected machine?</w:t>
      </w:r>
      <w:r w:rsidR="000359F5">
        <w:t xml:space="preserve"> </w:t>
      </w:r>
      <w:r>
        <w:t>For example</w:t>
      </w:r>
      <w:ins w:id="1555" w:author="Kezia Endsley" w:date="2013-10-20T08:31:00Z">
        <w:r w:rsidR="00475A07">
          <w:t>,</w:t>
        </w:r>
      </w:ins>
      <w:r>
        <w:t xml:space="preserve"> linear regression </w:t>
      </w:r>
      <w:r w:rsidR="00335968">
        <w:t xml:space="preserve">enables you to </w:t>
      </w:r>
      <w:r w:rsidR="00D36364">
        <w:t xml:space="preserve">toss multiple </w:t>
      </w:r>
      <w:r w:rsidR="00D36364">
        <w:lastRenderedPageBreak/>
        <w:t xml:space="preserve">variables into a single analysis and see how each of them contributes to the outcome and </w:t>
      </w:r>
      <w:ins w:id="1556" w:author="Kezia Endsley" w:date="2013-10-20T08:31:00Z">
        <w:r w:rsidR="00475A07">
          <w:t xml:space="preserve">see </w:t>
        </w:r>
      </w:ins>
      <w:r w:rsidR="00D36364">
        <w:t>the quantitative relationships</w:t>
      </w:r>
      <w:r w:rsidR="00FD1BFD">
        <w:t xml:space="preserve"> around them</w:t>
      </w:r>
      <w:r w:rsidR="00D36364">
        <w:t>.</w:t>
      </w:r>
      <w:r w:rsidR="000359F5">
        <w:t xml:space="preserve"> </w:t>
      </w:r>
      <w:r w:rsidR="00D36364">
        <w:t>Both supervised and unsupervised methods support inference about the variables</w:t>
      </w:r>
      <w:ins w:id="1557" w:author="Kent, Kevin - Indianapolis" w:date="2013-10-31T14:18:00Z">
        <w:r w:rsidR="007A620B">
          <w:t>,</w:t>
        </w:r>
      </w:ins>
      <w:r w:rsidR="00D36364">
        <w:t xml:space="preserve"> and </w:t>
      </w:r>
      <w:del w:id="1558" w:author="Kent, Kevin - Indianapolis" w:date="2013-10-31T14:18:00Z">
        <w:r w:rsidR="00D36364" w:rsidDel="007A620B">
          <w:delText xml:space="preserve">it’s </w:delText>
        </w:r>
      </w:del>
      <w:ins w:id="1559" w:author="Kent, Kevin - Indianapolis" w:date="2013-10-31T14:18:00Z">
        <w:r w:rsidR="007A620B">
          <w:t xml:space="preserve">that inference is </w:t>
        </w:r>
      </w:ins>
      <w:r w:rsidR="00D36364">
        <w:t>an important part of any model or algorithm.</w:t>
      </w:r>
    </w:p>
    <w:p w14:paraId="0C46B79B" w14:textId="77777777" w:rsidR="00D86A80" w:rsidRDefault="00D36364" w:rsidP="00C94794">
      <w:pPr>
        <w:pStyle w:val="Para"/>
      </w:pPr>
      <w:r>
        <w:t xml:space="preserve">The last application of machine learning is </w:t>
      </w:r>
      <w:r w:rsidR="00D86A80">
        <w:t>for</w:t>
      </w:r>
      <w:r>
        <w:t xml:space="preserve"> </w:t>
      </w:r>
      <w:r w:rsidRPr="00751193">
        <w:rPr>
          <w:b/>
          <w:i/>
          <w:rPrChange w:id="1560" w:author="Jay Jacobs" w:date="2013-11-03T12:30:00Z">
            <w:rPr>
              <w:b/>
            </w:rPr>
          </w:rPrChange>
        </w:rPr>
        <w:t>exploration and discovery</w:t>
      </w:r>
      <w:r w:rsidR="00D86A80" w:rsidRPr="004E562E">
        <w:rPr>
          <w:i/>
          <w:rPrChange w:id="1561" w:author="Kezia Endsley" w:date="2013-10-20T08:05:00Z">
            <w:rPr/>
          </w:rPrChange>
        </w:rPr>
        <w:t>.</w:t>
      </w:r>
      <w:r w:rsidR="000359F5">
        <w:t xml:space="preserve"> </w:t>
      </w:r>
      <w:r w:rsidR="00D86A80">
        <w:t xml:space="preserve">This is an area </w:t>
      </w:r>
      <w:del w:id="1562" w:author="Kezia Endsley" w:date="2013-10-20T08:32:00Z">
        <w:r w:rsidR="00D86A80" w:rsidDel="00475A07">
          <w:delText xml:space="preserve">that </w:delText>
        </w:r>
      </w:del>
      <w:ins w:id="1563" w:author="Kezia Endsley" w:date="2013-10-20T08:32:00Z">
        <w:r w:rsidR="00475A07">
          <w:t xml:space="preserve">where </w:t>
        </w:r>
      </w:ins>
      <w:r w:rsidR="00D86A80">
        <w:t>unsupervised algorithms truly excel</w:t>
      </w:r>
      <w:ins w:id="1564" w:author="Kezia Endsley" w:date="2013-10-20T08:32:00Z">
        <w:r w:rsidR="00475A07">
          <w:t>,</w:t>
        </w:r>
      </w:ins>
      <w:r w:rsidR="00D86A80">
        <w:t xml:space="preserve"> but supervised methods can also support exploration.</w:t>
      </w:r>
      <w:r w:rsidR="000359F5">
        <w:t xml:space="preserve"> </w:t>
      </w:r>
      <w:r w:rsidR="00D86A80">
        <w:t xml:space="preserve">Sometimes you may find yourself just sitting on a mound of data and </w:t>
      </w:r>
      <w:del w:id="1565" w:author="Kezia Endsley" w:date="2013-10-20T08:32:00Z">
        <w:r w:rsidR="00D86A80" w:rsidDel="00475A07">
          <w:delText>you’d like</w:delText>
        </w:r>
      </w:del>
      <w:ins w:id="1566" w:author="Kezia Endsley" w:date="2013-10-20T08:32:00Z">
        <w:r w:rsidR="00475A07">
          <w:t>you want</w:t>
        </w:r>
      </w:ins>
      <w:r w:rsidR="00D86A80">
        <w:t xml:space="preserve"> to know what sort of relationships or patterns exists in the data.</w:t>
      </w:r>
      <w:r w:rsidR="000359F5">
        <w:t xml:space="preserve"> </w:t>
      </w:r>
      <w:r w:rsidR="00D86A80">
        <w:t xml:space="preserve">Using methods like </w:t>
      </w:r>
      <w:proofErr w:type="spellStart"/>
      <w:r w:rsidR="00D86A80">
        <w:t>mutidimensional</w:t>
      </w:r>
      <w:proofErr w:type="spellEnd"/>
      <w:r w:rsidR="00D86A80">
        <w:t xml:space="preserve"> scaling </w:t>
      </w:r>
      <w:r w:rsidR="00BB385B">
        <w:t>and</w:t>
      </w:r>
      <w:r w:rsidR="00D86A80">
        <w:t xml:space="preserve"> </w:t>
      </w:r>
      <w:r w:rsidR="00FD1BFD">
        <w:t>hierarchical clustering</w:t>
      </w:r>
      <w:r w:rsidR="00D86A80">
        <w:t xml:space="preserve"> will help you explore and gain perspectives </w:t>
      </w:r>
      <w:del w:id="1567" w:author="Kezia Endsley" w:date="2013-10-20T08:32:00Z">
        <w:r w:rsidR="00D86A80" w:rsidDel="00475A07">
          <w:delText xml:space="preserve">of </w:delText>
        </w:r>
      </w:del>
      <w:ins w:id="1568" w:author="Kezia Endsley" w:date="2013-10-20T08:32:00Z">
        <w:r w:rsidR="00475A07">
          <w:t xml:space="preserve">on </w:t>
        </w:r>
      </w:ins>
      <w:r w:rsidR="00D86A80">
        <w:t xml:space="preserve">the data that just </w:t>
      </w:r>
      <w:del w:id="1569" w:author="Kezia Endsley" w:date="2013-10-20T08:32:00Z">
        <w:r w:rsidR="00D86A80" w:rsidDel="00475A07">
          <w:delText xml:space="preserve">isn’t </w:delText>
        </w:r>
      </w:del>
      <w:ins w:id="1570" w:author="Kezia Endsley" w:date="2013-10-20T08:32:00Z">
        <w:r w:rsidR="00475A07">
          <w:t xml:space="preserve">aren’t </w:t>
        </w:r>
      </w:ins>
      <w:r w:rsidR="00D86A80">
        <w:t>possible with</w:t>
      </w:r>
      <w:r w:rsidR="00BB385B">
        <w:t xml:space="preserve"> simple descriptive statistics.</w:t>
      </w:r>
    </w:p>
    <w:p w14:paraId="0FFE742D" w14:textId="77777777" w:rsidR="007A2772" w:rsidRDefault="007A2772" w:rsidP="007A2772">
      <w:pPr>
        <w:pStyle w:val="H2"/>
      </w:pPr>
      <w:r>
        <w:t xml:space="preserve">Measuring </w:t>
      </w:r>
      <w:r w:rsidR="004E562E">
        <w:t>Good Performance</w:t>
      </w:r>
    </w:p>
    <w:p w14:paraId="2FBBA509" w14:textId="77777777" w:rsidR="00CD1C81" w:rsidRDefault="007A2772" w:rsidP="007A2772">
      <w:pPr>
        <w:pStyle w:val="Para"/>
      </w:pPr>
      <w:r>
        <w:t xml:space="preserve">At the core of </w:t>
      </w:r>
      <w:r w:rsidR="008A6AF8">
        <w:t xml:space="preserve">good </w:t>
      </w:r>
      <w:r>
        <w:t>learning is good feedback</w:t>
      </w:r>
      <w:r w:rsidR="00CD1C81">
        <w:t>.</w:t>
      </w:r>
      <w:r w:rsidR="000359F5">
        <w:t xml:space="preserve"> </w:t>
      </w:r>
      <w:r w:rsidR="00CD1C81">
        <w:t>If you’re creating</w:t>
      </w:r>
      <w:r>
        <w:t xml:space="preserve"> models and algorithms and never check</w:t>
      </w:r>
      <w:del w:id="1571" w:author="Kent, Kevin - Indianapolis" w:date="2013-10-31T14:19:00Z">
        <w:r w:rsidDel="003673AB">
          <w:delText>ed</w:delText>
        </w:r>
      </w:del>
      <w:r>
        <w:t xml:space="preserve"> if they </w:t>
      </w:r>
      <w:del w:id="1572" w:author="Kent, Kevin - Indianapolis" w:date="2013-10-31T14:19:00Z">
        <w:r w:rsidDel="003673AB">
          <w:delText>were</w:delText>
        </w:r>
      </w:del>
      <w:ins w:id="1573" w:author="Kent, Kevin - Indianapolis" w:date="2013-10-31T14:19:00Z">
        <w:r w:rsidR="003673AB">
          <w:t>are</w:t>
        </w:r>
      </w:ins>
      <w:r>
        <w:t xml:space="preserve"> doing well, </w:t>
      </w:r>
      <w:del w:id="1574" w:author="Kezia Endsley" w:date="2013-10-20T08:34:00Z">
        <w:r w:rsidDel="00DC6B2B">
          <w:delText>you’d be</w:delText>
        </w:r>
      </w:del>
      <w:ins w:id="1575" w:author="Kezia Endsley" w:date="2013-10-20T08:34:00Z">
        <w:r w:rsidR="00DC6B2B">
          <w:t>you’re</w:t>
        </w:r>
      </w:ins>
      <w:r>
        <w:t xml:space="preserve"> doomed to repeat the same mistakes and improvement </w:t>
      </w:r>
      <w:del w:id="1576" w:author="Kezia Endsley" w:date="2013-10-20T08:35:00Z">
        <w:r w:rsidDel="00DC6B2B">
          <w:delText>would be</w:delText>
        </w:r>
      </w:del>
      <w:ins w:id="1577" w:author="Kezia Endsley" w:date="2013-10-20T08:35:00Z">
        <w:r w:rsidR="00DC6B2B">
          <w:t>is</w:t>
        </w:r>
      </w:ins>
      <w:r>
        <w:t xml:space="preserve"> nigh </w:t>
      </w:r>
      <w:r w:rsidR="001219E5">
        <w:t>impossible.</w:t>
      </w:r>
      <w:r w:rsidR="000359F5">
        <w:t xml:space="preserve"> </w:t>
      </w:r>
      <w:r w:rsidR="001219E5">
        <w:t xml:space="preserve">This is such a fundamental concept that </w:t>
      </w:r>
      <w:r w:rsidR="00CE13DE">
        <w:t>several techniques have been developed to measure performance within supervised algorithms</w:t>
      </w:r>
      <w:ins w:id="1578" w:author="Kezia Endsley" w:date="2013-10-20T08:35:00Z">
        <w:r w:rsidR="00DC6B2B">
          <w:t>.</w:t>
        </w:r>
      </w:ins>
      <w:r w:rsidR="00CE13DE">
        <w:t xml:space="preserve"> </w:t>
      </w:r>
      <w:ins w:id="1579" w:author="Kezia Endsley" w:date="2013-10-20T08:35:00Z">
        <w:r w:rsidR="00DC6B2B">
          <w:t xml:space="preserve">It’s important to understand that </w:t>
        </w:r>
      </w:ins>
      <w:del w:id="1580" w:author="Kezia Endsley" w:date="2013-10-20T08:35:00Z">
        <w:r w:rsidR="00CE13DE" w:rsidDel="00DC6B2B">
          <w:delText xml:space="preserve">and also why </w:delText>
        </w:r>
      </w:del>
      <w:r w:rsidR="008A6AF8">
        <w:t xml:space="preserve">unsupervised algorithms </w:t>
      </w:r>
      <w:r w:rsidR="00CE13DE">
        <w:t>are generally not used to prove (or disprove) a theory.</w:t>
      </w:r>
      <w:r w:rsidR="000359F5">
        <w:t xml:space="preserve"> </w:t>
      </w:r>
      <w:r w:rsidR="00CE13DE">
        <w:t xml:space="preserve">We </w:t>
      </w:r>
      <w:ins w:id="1581" w:author="Kezia Endsley" w:date="2013-10-20T08:35:00Z">
        <w:r w:rsidR="00DC6B2B">
          <w:t>d</w:t>
        </w:r>
      </w:ins>
      <w:del w:id="1582" w:author="Kezia Endsley" w:date="2013-10-20T08:35:00Z">
        <w:r w:rsidR="00CE13DE" w:rsidDel="00DC6B2B">
          <w:delText>w</w:delText>
        </w:r>
      </w:del>
      <w:r w:rsidR="00CE13DE">
        <w:t>on’t have the space to go into the mathematical details for each method</w:t>
      </w:r>
      <w:ins w:id="1583" w:author="Kezia Endsley" w:date="2013-10-20T08:35:00Z">
        <w:r w:rsidR="00DC6B2B">
          <w:t>;</w:t>
        </w:r>
      </w:ins>
      <w:del w:id="1584" w:author="Kezia Endsley" w:date="2013-10-20T08:35:00Z">
        <w:r w:rsidR="00CE13DE" w:rsidDel="00DC6B2B">
          <w:delText>,</w:delText>
        </w:r>
      </w:del>
      <w:r w:rsidR="00CE13DE">
        <w:t xml:space="preserve"> instead </w:t>
      </w:r>
      <w:del w:id="1585" w:author="Kezia Endsley" w:date="2013-10-20T08:35:00Z">
        <w:r w:rsidR="00CE13DE" w:rsidDel="00DC6B2B">
          <w:delText>we will</w:delText>
        </w:r>
      </w:del>
      <w:ins w:id="1586" w:author="Kezia Endsley" w:date="2013-10-20T08:35:00Z">
        <w:r w:rsidR="00DC6B2B">
          <w:t>this section</w:t>
        </w:r>
      </w:ins>
      <w:r w:rsidR="00CE13DE">
        <w:t xml:space="preserve"> </w:t>
      </w:r>
      <w:del w:id="1587" w:author="Kezia Endsley" w:date="2013-10-20T08:35:00Z">
        <w:r w:rsidR="00CE13DE" w:rsidDel="00DC6B2B">
          <w:delText xml:space="preserve">discuss </w:delText>
        </w:r>
      </w:del>
      <w:ins w:id="1588" w:author="Kezia Endsley" w:date="2013-10-20T08:35:00Z">
        <w:r w:rsidR="00DC6B2B">
          <w:t xml:space="preserve">explains </w:t>
        </w:r>
      </w:ins>
      <w:r w:rsidR="00CE13DE">
        <w:t>a few basic approaches and some of the terms for further exploration.</w:t>
      </w:r>
    </w:p>
    <w:p w14:paraId="4CB71712" w14:textId="6DE811EE" w:rsidR="007A2772" w:rsidRDefault="00CE13DE" w:rsidP="007A2772">
      <w:pPr>
        <w:pStyle w:val="Para"/>
      </w:pPr>
      <w:r>
        <w:t>Following common sense, t</w:t>
      </w:r>
      <w:r w:rsidR="00CD1C81">
        <w:t xml:space="preserve">he </w:t>
      </w:r>
      <w:r w:rsidR="007A2772">
        <w:t>best way to measure the performance of any predictive algorithm is to simply see how well it predicts (or how poorly it predicts if you are a pessimist).</w:t>
      </w:r>
      <w:r w:rsidR="000359F5">
        <w:t xml:space="preserve"> </w:t>
      </w:r>
      <w:r w:rsidR="007A2772">
        <w:t>There is no single</w:t>
      </w:r>
      <w:ins w:id="1589" w:author="Kezia Endsley" w:date="2013-10-20T08:36:00Z">
        <w:r w:rsidR="00DC6B2B">
          <w:t>, perfect</w:t>
        </w:r>
      </w:ins>
      <w:r w:rsidR="007A2772">
        <w:t xml:space="preserve"> approach</w:t>
      </w:r>
      <w:del w:id="1590" w:author="Kezia Endsley" w:date="2013-10-20T08:36:00Z">
        <w:r w:rsidR="007A2772" w:rsidDel="00DC6B2B">
          <w:delText xml:space="preserve"> that will be perfect</w:delText>
        </w:r>
      </w:del>
      <w:r w:rsidR="007A2772">
        <w:t xml:space="preserve">, so you will want to choose an approach that performs better than all the </w:t>
      </w:r>
      <w:ins w:id="1591" w:author="Kezia Endsley" w:date="2013-10-20T08:36:00Z">
        <w:r w:rsidR="00DC6B2B">
          <w:t xml:space="preserve">available </w:t>
        </w:r>
      </w:ins>
      <w:r w:rsidR="007A2772">
        <w:t xml:space="preserve">approaches </w:t>
      </w:r>
      <w:del w:id="1592" w:author="Kezia Endsley" w:date="2013-10-20T08:36:00Z">
        <w:r w:rsidR="007A2772" w:rsidDel="00DC6B2B">
          <w:delText xml:space="preserve">available </w:delText>
        </w:r>
      </w:del>
      <w:r w:rsidR="007A2772">
        <w:t>(</w:t>
      </w:r>
      <w:del w:id="1593" w:author="Kezia Endsley" w:date="2013-10-20T08:36:00Z">
        <w:r w:rsidR="007A2772" w:rsidDel="00DC6B2B">
          <w:delText>and not</w:delText>
        </w:r>
      </w:del>
      <w:ins w:id="1594" w:author="Kezia Endsley" w:date="2013-10-20T08:36:00Z">
        <w:r w:rsidR="00DC6B2B">
          <w:t>don’t</w:t>
        </w:r>
      </w:ins>
      <w:r w:rsidR="007A2772">
        <w:t xml:space="preserve"> toss out a helpful approach simply because it</w:t>
      </w:r>
      <w:ins w:id="1595" w:author="Kezia Endsley" w:date="2013-10-20T08:36:00Z">
        <w:r w:rsidR="00DC6B2B">
          <w:t>’</w:t>
        </w:r>
      </w:ins>
      <w:r w:rsidR="007A2772">
        <w:t>s imperfect).</w:t>
      </w:r>
      <w:r w:rsidR="000359F5">
        <w:t xml:space="preserve"> </w:t>
      </w:r>
      <w:r w:rsidR="007A2772">
        <w:t xml:space="preserve">All of the fancy math formulas that describe this </w:t>
      </w:r>
      <w:ins w:id="1596" w:author="Kezia Endsley" w:date="2013-10-20T08:36:00Z">
        <w:r w:rsidR="00DC6B2B">
          <w:t xml:space="preserve">process </w:t>
        </w:r>
      </w:ins>
      <w:r w:rsidR="007A2772">
        <w:t xml:space="preserve">are just variations on a simple theme: </w:t>
      </w:r>
      <w:ins w:id="1597" w:author="Kezia Endsley" w:date="2013-10-20T08:37:00Z">
        <w:r w:rsidR="00DC6B2B">
          <w:t>I</w:t>
        </w:r>
      </w:ins>
      <w:del w:id="1598" w:author="Kezia Endsley" w:date="2013-10-20T08:37:00Z">
        <w:r w:rsidR="007A2772" w:rsidDel="00DC6B2B">
          <w:delText>i</w:delText>
        </w:r>
      </w:del>
      <w:r w:rsidR="007A2772">
        <w:t xml:space="preserve">f you are working with quantitative values, </w:t>
      </w:r>
      <w:del w:id="1599" w:author="Kezia Endsley" w:date="2013-10-20T08:37:00Z">
        <w:r w:rsidR="007A2772" w:rsidDel="00DC6B2B">
          <w:delText xml:space="preserve">you will </w:delText>
        </w:r>
      </w:del>
      <w:r w:rsidR="007A2772">
        <w:t xml:space="preserve">select the approach </w:t>
      </w:r>
      <w:del w:id="1600" w:author="Kezia Endsley" w:date="2013-10-20T08:36:00Z">
        <w:r w:rsidR="007A2772" w:rsidDel="00DC6B2B">
          <w:delText xml:space="preserve">where </w:delText>
        </w:r>
      </w:del>
      <w:ins w:id="1601" w:author="Kezia Endsley" w:date="2013-10-20T08:36:00Z">
        <w:r w:rsidR="00DC6B2B">
          <w:t xml:space="preserve">in which </w:t>
        </w:r>
      </w:ins>
      <w:r w:rsidR="007A2772">
        <w:t>predictions are the closest to the observations. If you are working with a classification system</w:t>
      </w:r>
      <w:ins w:id="1602" w:author="Kezia Endsley" w:date="2013-10-20T08:37:00Z">
        <w:r w:rsidR="00DC6B2B">
          <w:t>,</w:t>
        </w:r>
      </w:ins>
      <w:r w:rsidR="007A2772">
        <w:t xml:space="preserve"> </w:t>
      </w:r>
      <w:del w:id="1603" w:author="Kezia Endsley" w:date="2013-10-20T08:37:00Z">
        <w:r w:rsidR="007A2772" w:rsidDel="00DC6B2B">
          <w:delText xml:space="preserve">you will want to </w:delText>
        </w:r>
      </w:del>
      <w:r w:rsidR="007A2772">
        <w:t>choose the model with the highest number of correct classifications.</w:t>
      </w:r>
      <w:r w:rsidR="000359F5">
        <w:t xml:space="preserve"> </w:t>
      </w:r>
      <w:del w:id="1604" w:author="Jay Jacobs" w:date="2013-11-03T12:32:00Z">
        <w:r w:rsidR="007A2772" w:rsidDel="005B2FF4">
          <w:delText>We will spend a little time on these two approaches.</w:delText>
        </w:r>
      </w:del>
    </w:p>
    <w:p w14:paraId="26FCEE59" w14:textId="0589B1C7" w:rsidR="007A2772" w:rsidRDefault="007A2772" w:rsidP="007A2772">
      <w:pPr>
        <w:pStyle w:val="Para"/>
      </w:pPr>
      <w:r>
        <w:t>Within classic regression analysis, the difference between the calculated prediction and the observed value is squared for each of the values and then added up.</w:t>
      </w:r>
      <w:r w:rsidR="000359F5">
        <w:t xml:space="preserve"> </w:t>
      </w:r>
      <w:r>
        <w:t xml:space="preserve">When the difference is squared, it </w:t>
      </w:r>
      <w:r w:rsidRPr="003673AB">
        <w:t>amplifies</w:t>
      </w:r>
      <w:r>
        <w:t xml:space="preserve"> the larger distances and </w:t>
      </w:r>
      <w:del w:id="1605" w:author="Jay Jacobs" w:date="2013-11-03T12:33:00Z">
        <w:r w:rsidRPr="003673AB" w:rsidDel="005B2FF4">
          <w:delText>emphasizes</w:delText>
        </w:r>
        <w:r w:rsidDel="005B2FF4">
          <w:delText xml:space="preserve"> </w:delText>
        </w:r>
      </w:del>
      <w:ins w:id="1606" w:author="Jay Jacobs" w:date="2013-11-03T12:33:00Z">
        <w:r w:rsidR="005B2FF4">
          <w:t xml:space="preserve">rewards </w:t>
        </w:r>
      </w:ins>
      <w:r>
        <w:t>the smaller values and gives a better indication of quality.</w:t>
      </w:r>
      <w:r w:rsidR="000359F5">
        <w:t xml:space="preserve"> </w:t>
      </w:r>
      <w:r>
        <w:t xml:space="preserve">The fancy term for this is the </w:t>
      </w:r>
      <w:r w:rsidRPr="004E562E">
        <w:rPr>
          <w:i/>
          <w:rPrChange w:id="1607" w:author="Kezia Endsley" w:date="2013-10-20T08:05:00Z">
            <w:rPr>
              <w:b/>
            </w:rPr>
          </w:rPrChange>
        </w:rPr>
        <w:t>sum square of errors (SSE)</w:t>
      </w:r>
      <w:r w:rsidRPr="004E562E">
        <w:rPr>
          <w:rPrChange w:id="1608" w:author="Kezia Endsley" w:date="2013-10-20T08:05:00Z">
            <w:rPr>
              <w:b/>
            </w:rPr>
          </w:rPrChange>
        </w:rPr>
        <w:t>.</w:t>
      </w:r>
      <w:r w:rsidR="000359F5">
        <w:t xml:space="preserve"> </w:t>
      </w:r>
      <w:r>
        <w:t xml:space="preserve">In the grand tradition of multiple ways to express the same thing, this </w:t>
      </w:r>
      <w:del w:id="1609" w:author="Kezia Endsley" w:date="2013-10-20T08:38:00Z">
        <w:r w:rsidDel="00DC6B2B">
          <w:delText xml:space="preserve">may </w:delText>
        </w:r>
      </w:del>
      <w:ins w:id="1610" w:author="Kezia Endsley" w:date="2013-10-20T08:38:00Z">
        <w:r w:rsidR="00DC6B2B">
          <w:t xml:space="preserve">is </w:t>
        </w:r>
      </w:ins>
      <w:r>
        <w:t xml:space="preserve">also </w:t>
      </w:r>
      <w:del w:id="1611" w:author="Kezia Endsley" w:date="2013-10-20T08:38:00Z">
        <w:r w:rsidDel="00DC6B2B">
          <w:lastRenderedPageBreak/>
          <w:delText xml:space="preserve">be </w:delText>
        </w:r>
      </w:del>
      <w:r>
        <w:t xml:space="preserve">called the error sum of squares, </w:t>
      </w:r>
      <w:proofErr w:type="gramStart"/>
      <w:r>
        <w:t>sum square of residuals (SS</w:t>
      </w:r>
      <w:ins w:id="1612" w:author="Kezia Endsley" w:date="2013-10-20T08:38:00Z">
        <w:r w:rsidR="00DC6B2B">
          <w:t xml:space="preserve"> </w:t>
        </w:r>
      </w:ins>
      <w:r w:rsidR="00DC6B2B">
        <w:t>residual</w:t>
      </w:r>
      <w:r>
        <w:t>)</w:t>
      </w:r>
      <w:ins w:id="1613" w:author="Kezia Endsley" w:date="2013-10-20T08:38:00Z">
        <w:r w:rsidR="00DC6B2B">
          <w:t>,</w:t>
        </w:r>
      </w:ins>
      <w:proofErr w:type="gramEnd"/>
      <w:r>
        <w:t xml:space="preserve"> or the residual sum of squares (RSS).</w:t>
      </w:r>
    </w:p>
    <w:p w14:paraId="505099E2" w14:textId="77777777" w:rsidR="00233EDB" w:rsidRDefault="00233EDB">
      <w:pPr>
        <w:pStyle w:val="QueryPara"/>
        <w:rPr>
          <w:ins w:id="1614" w:author="Jay Jacobs" w:date="2013-11-03T12:33:00Z"/>
        </w:rPr>
        <w:pPrChange w:id="1615" w:author="Kent, Kevin - Indianapolis" w:date="2013-10-31T10:27:00Z">
          <w:pPr>
            <w:pStyle w:val="Para"/>
          </w:pPr>
        </w:pPrChange>
      </w:pPr>
      <w:ins w:id="1616" w:author="Kent, Kevin - Indianapolis" w:date="2013-10-31T10:27:00Z">
        <w:r w:rsidRPr="00233EDB">
          <w:rPr>
            <w:highlight w:val="cyan"/>
            <w:rPrChange w:id="1617" w:author="Kent, Kevin - Indianapolis" w:date="2013-10-31T10:27:00Z">
              <w:rPr/>
            </w:rPrChange>
          </w:rPr>
          <w:t>[AU: Below, more TE changes. Okay? Thanks, Kevin (</w:t>
        </w:r>
        <w:proofErr w:type="spellStart"/>
        <w:r w:rsidRPr="00233EDB">
          <w:rPr>
            <w:highlight w:val="cyan"/>
            <w:rPrChange w:id="1618" w:author="Kent, Kevin - Indianapolis" w:date="2013-10-31T10:27:00Z">
              <w:rPr/>
            </w:rPrChange>
          </w:rPr>
          <w:t>PjE</w:t>
        </w:r>
        <w:proofErr w:type="spellEnd"/>
        <w:r w:rsidRPr="00233EDB">
          <w:rPr>
            <w:highlight w:val="cyan"/>
            <w:rPrChange w:id="1619" w:author="Kent, Kevin - Indianapolis" w:date="2013-10-31T10:27:00Z">
              <w:rPr/>
            </w:rPrChange>
          </w:rPr>
          <w:t>)]</w:t>
        </w:r>
      </w:ins>
    </w:p>
    <w:p w14:paraId="0E75D013" w14:textId="7A5D27A9" w:rsidR="005B2FF4" w:rsidRDefault="005B2FF4">
      <w:pPr>
        <w:pStyle w:val="QueryPara"/>
        <w:rPr>
          <w:ins w:id="1620" w:author="Kent, Kevin - Indianapolis" w:date="2013-10-31T10:27:00Z"/>
        </w:rPr>
        <w:pPrChange w:id="1621" w:author="Kent, Kevin - Indianapolis" w:date="2013-10-31T10:27:00Z">
          <w:pPr>
            <w:pStyle w:val="Para"/>
          </w:pPr>
        </w:pPrChange>
      </w:pPr>
      <w:ins w:id="1622" w:author="Jay Jacobs" w:date="2013-11-03T12:33:00Z">
        <w:r>
          <w:t xml:space="preserve">[AR: </w:t>
        </w:r>
      </w:ins>
      <w:ins w:id="1623" w:author="Jay Jacobs" w:date="2013-11-03T12:34:00Z">
        <w:r>
          <w:t>slight change, but it’s a good suggestion</w:t>
        </w:r>
      </w:ins>
      <w:ins w:id="1624" w:author="Jay Jacobs" w:date="2013-11-03T12:33:00Z">
        <w:r>
          <w:t>]</w:t>
        </w:r>
      </w:ins>
    </w:p>
    <w:p w14:paraId="3F2C4CDE" w14:textId="204A917B" w:rsidR="00CE13DE" w:rsidRDefault="007A2772" w:rsidP="00CE13DE">
      <w:pPr>
        <w:pStyle w:val="Para"/>
      </w:pPr>
      <w:r>
        <w:t xml:space="preserve">Since </w:t>
      </w:r>
      <w:del w:id="1625" w:author="Kezia Endsley" w:date="2013-10-20T08:42:00Z">
        <w:r w:rsidDel="00DC6B2B">
          <w:delText xml:space="preserve">the </w:delText>
        </w:r>
      </w:del>
      <w:ins w:id="1626" w:author="Kezia Endsley" w:date="2013-10-20T08:42:00Z">
        <w:r w:rsidR="00DC6B2B">
          <w:t xml:space="preserve">calculating </w:t>
        </w:r>
      </w:ins>
      <w:r>
        <w:t xml:space="preserve">SSE </w:t>
      </w:r>
      <w:del w:id="1627" w:author="Kezia Endsley" w:date="2013-10-20T08:42:00Z">
        <w:r w:rsidDel="00DC6B2B">
          <w:delText>is just</w:delText>
        </w:r>
      </w:del>
      <w:ins w:id="1628" w:author="Kezia Endsley" w:date="2013-10-20T08:42:00Z">
        <w:r w:rsidR="00DC6B2B">
          <w:t>involves</w:t>
        </w:r>
      </w:ins>
      <w:r>
        <w:t xml:space="preserve"> </w:t>
      </w:r>
      <w:del w:id="1629" w:author="Kent, Kevin - Indianapolis" w:date="2013-10-31T10:27:00Z">
        <w:r w:rsidRPr="00233EDB" w:rsidDel="00233EDB">
          <w:rPr>
            <w:highlight w:val="cyan"/>
            <w:rPrChange w:id="1630" w:author="Kent, Kevin - Indianapolis" w:date="2013-10-31T10:27:00Z">
              <w:rPr/>
            </w:rPrChange>
          </w:rPr>
          <w:delText>adding things up</w:delText>
        </w:r>
      </w:del>
      <w:ins w:id="1631" w:author="Kent, Kevin - Indianapolis" w:date="2013-10-31T10:27:00Z">
        <w:del w:id="1632" w:author="Jay Jacobs" w:date="2013-11-03T12:33:00Z">
          <w:r w:rsidR="00233EDB" w:rsidRPr="00233EDB" w:rsidDel="005B2FF4">
            <w:rPr>
              <w:highlight w:val="cyan"/>
              <w:rPrChange w:id="1633" w:author="Kent, Kevin - Indianapolis" w:date="2013-10-31T10:27:00Z">
                <w:rPr/>
              </w:rPrChange>
            </w:rPr>
            <w:delText>addition</w:delText>
          </w:r>
        </w:del>
      </w:ins>
      <w:ins w:id="1634" w:author="Jay Jacobs" w:date="2013-11-03T12:33:00Z">
        <w:r w:rsidR="005B2FF4">
          <w:rPr>
            <w:highlight w:val="cyan"/>
          </w:rPr>
          <w:t xml:space="preserve">adding the squared differences, </w:t>
        </w:r>
      </w:ins>
      <w:ins w:id="1635" w:author="Kent, Kevin - Indianapolis" w:date="2013-10-31T10:27:00Z">
        <w:del w:id="1636" w:author="Jay Jacobs" w:date="2013-11-03T12:34:00Z">
          <w:r w:rsidR="00233EDB" w:rsidRPr="00233EDB" w:rsidDel="005B2FF4">
            <w:rPr>
              <w:highlight w:val="cyan"/>
              <w:rPrChange w:id="1637" w:author="Kent, Kevin - Indianapolis" w:date="2013-10-31T10:27:00Z">
                <w:rPr/>
              </w:rPrChange>
            </w:rPr>
            <w:delText xml:space="preserve"> for each data point</w:delText>
          </w:r>
        </w:del>
      </w:ins>
      <w:r>
        <w:t>, larger sample sizes have larger SSE values.</w:t>
      </w:r>
      <w:r w:rsidR="000359F5">
        <w:t xml:space="preserve"> </w:t>
      </w:r>
      <w:del w:id="1638" w:author="Kezia Endsley" w:date="2013-10-20T08:42:00Z">
        <w:r w:rsidDel="00DC6B2B">
          <w:delText xml:space="preserve">Which </w:delText>
        </w:r>
      </w:del>
      <w:ins w:id="1639" w:author="Kezia Endsley" w:date="2013-10-20T08:42:00Z">
        <w:r w:rsidR="00DC6B2B">
          <w:t xml:space="preserve">That </w:t>
        </w:r>
      </w:ins>
      <w:r>
        <w:t xml:space="preserve">makes </w:t>
      </w:r>
      <w:del w:id="1640" w:author="Kent, Kevin - Indianapolis" w:date="2013-10-31T10:27:00Z">
        <w:r w:rsidDel="00233EDB">
          <w:delText xml:space="preserve">them </w:delText>
        </w:r>
      </w:del>
      <w:ins w:id="1641" w:author="Kent, Kevin - Indianapolis" w:date="2013-10-31T10:27:00Z">
        <w:r w:rsidR="00233EDB">
          <w:t xml:space="preserve">it </w:t>
        </w:r>
      </w:ins>
      <w:r>
        <w:t>impossible to compare between a training data set and the test data set</w:t>
      </w:r>
      <w:ins w:id="1642" w:author="Jay Jacobs" w:date="2013-11-03T12:36:00Z">
        <w:r w:rsidR="005B2FF4">
          <w:t xml:space="preserve"> when they don’t have the same number of data points</w:t>
        </w:r>
      </w:ins>
      <w:r>
        <w:t>.</w:t>
      </w:r>
      <w:r w:rsidR="000359F5">
        <w:t xml:space="preserve"> </w:t>
      </w:r>
      <w:r>
        <w:t xml:space="preserve">To standardize the SSE, </w:t>
      </w:r>
      <w:del w:id="1643" w:author="Kezia Endsley" w:date="2013-10-20T08:43:00Z">
        <w:r w:rsidDel="001C2010">
          <w:delText>the SSE</w:delText>
        </w:r>
      </w:del>
      <w:proofErr w:type="gramStart"/>
      <w:ins w:id="1644" w:author="Kezia Endsley" w:date="2013-10-20T08:43:00Z">
        <w:r w:rsidR="001C2010">
          <w:t>it</w:t>
        </w:r>
      </w:ins>
      <w:r>
        <w:t xml:space="preserve"> </w:t>
      </w:r>
      <w:del w:id="1645" w:author="Jay Jacobs" w:date="2013-11-03T12:35:00Z">
        <w:r w:rsidDel="005B2FF4">
          <w:delText>can be</w:delText>
        </w:r>
      </w:del>
      <w:ins w:id="1646" w:author="Jay Jacobs" w:date="2013-11-03T12:35:00Z">
        <w:r w:rsidR="005B2FF4">
          <w:t>is</w:t>
        </w:r>
      </w:ins>
      <w:r>
        <w:t xml:space="preserve"> </w:t>
      </w:r>
      <w:del w:id="1647" w:author="Kezia Endsley" w:date="2013-10-20T08:43:00Z">
        <w:r w:rsidDel="001C2010">
          <w:delText xml:space="preserve">dividing </w:delText>
        </w:r>
      </w:del>
      <w:ins w:id="1648" w:author="Kezia Endsley" w:date="2013-10-20T08:43:00Z">
        <w:r w:rsidR="001C2010">
          <w:t xml:space="preserve">divided </w:t>
        </w:r>
      </w:ins>
      <w:r>
        <w:t xml:space="preserve">by the </w:t>
      </w:r>
      <w:ins w:id="1649" w:author="Jay Jacobs" w:date="2013-11-03T12:35:00Z">
        <w:r w:rsidR="005B2FF4">
          <w:t>number of data points</w:t>
        </w:r>
        <w:proofErr w:type="gramEnd"/>
        <w:r w:rsidR="005B2FF4">
          <w:t xml:space="preserve"> (</w:t>
        </w:r>
      </w:ins>
      <w:r>
        <w:t>sample size</w:t>
      </w:r>
      <w:ins w:id="1650" w:author="Jay Jacobs" w:date="2013-11-03T12:35:00Z">
        <w:r w:rsidR="005B2FF4">
          <w:t>)</w:t>
        </w:r>
      </w:ins>
      <w:r>
        <w:t xml:space="preserve"> and the result </w:t>
      </w:r>
      <w:del w:id="1651" w:author="Jay Jacobs" w:date="2013-11-03T12:35:00Z">
        <w:r w:rsidDel="005B2FF4">
          <w:delText>can be</w:delText>
        </w:r>
      </w:del>
      <w:ins w:id="1652" w:author="Jay Jacobs" w:date="2013-11-03T12:36:00Z">
        <w:r w:rsidR="005B2FF4">
          <w:t>can be</w:t>
        </w:r>
      </w:ins>
      <w:r>
        <w:t xml:space="preserve"> compared when the sample size is not the same.</w:t>
      </w:r>
      <w:r w:rsidR="000359F5">
        <w:t xml:space="preserve"> </w:t>
      </w:r>
      <w:r>
        <w:t xml:space="preserve">That </w:t>
      </w:r>
      <w:ins w:id="1653" w:author="Kezia Endsley" w:date="2013-10-20T08:43:00Z">
        <w:r w:rsidR="001C2010">
          <w:t xml:space="preserve">result </w:t>
        </w:r>
      </w:ins>
      <w:del w:id="1654" w:author="Kezia Endsley" w:date="2013-10-20T08:43:00Z">
        <w:r w:rsidDel="001C2010">
          <w:delText xml:space="preserve">term </w:delText>
        </w:r>
      </w:del>
      <w:r>
        <w:t xml:space="preserve">is called the </w:t>
      </w:r>
      <w:r w:rsidRPr="004E562E">
        <w:rPr>
          <w:i/>
          <w:rPrChange w:id="1655" w:author="Kezia Endsley" w:date="2013-10-20T08:05:00Z">
            <w:rPr>
              <w:b/>
            </w:rPr>
          </w:rPrChange>
        </w:rPr>
        <w:t>mean squared error (MSE)</w:t>
      </w:r>
      <w:r w:rsidRPr="004E562E">
        <w:rPr>
          <w:rPrChange w:id="1656" w:author="Kezia Endsley" w:date="2013-10-20T08:05:00Z">
            <w:rPr>
              <w:b/>
            </w:rPr>
          </w:rPrChange>
        </w:rPr>
        <w:t>.</w:t>
      </w:r>
      <w:r w:rsidR="000359F5" w:rsidRPr="004E562E">
        <w:t xml:space="preserve"> </w:t>
      </w:r>
      <w:r>
        <w:t>Prior to the concept of a training data set and test data set, this was (and still is in default classic approaches) calculated on the data s</w:t>
      </w:r>
      <w:r w:rsidR="000F6EBC">
        <w:t>et used to train the model.</w:t>
      </w:r>
      <w:r w:rsidR="000359F5">
        <w:t xml:space="preserve"> </w:t>
      </w:r>
      <w:r w:rsidR="000F6EBC">
        <w:t xml:space="preserve">The challenge with just relying on the MSE of the training data is </w:t>
      </w:r>
      <w:ins w:id="1657" w:author="Kezia Endsley" w:date="2013-10-20T08:44:00Z">
        <w:r w:rsidR="001C2010">
          <w:t xml:space="preserve">that </w:t>
        </w:r>
      </w:ins>
      <w:r w:rsidR="000F6EBC">
        <w:t xml:space="preserve">it is </w:t>
      </w:r>
      <w:r>
        <w:t xml:space="preserve">prone to </w:t>
      </w:r>
      <w:proofErr w:type="spellStart"/>
      <w:r w:rsidRPr="001C2010">
        <w:rPr>
          <w:i/>
          <w:rPrChange w:id="1658" w:author="Kezia Endsley" w:date="2013-10-20T08:44:00Z">
            <w:rPr/>
          </w:rPrChange>
        </w:rPr>
        <w:t>overfitting</w:t>
      </w:r>
      <w:proofErr w:type="spellEnd"/>
      <w:r>
        <w:t xml:space="preserve"> (see </w:t>
      </w:r>
      <w:del w:id="1659" w:author="Kezia Endsley" w:date="2013-10-20T08:44:00Z">
        <w:r w:rsidRPr="000F6EBC" w:rsidDel="001C2010">
          <w:delText>note</w:delText>
        </w:r>
        <w:r w:rsidDel="001C2010">
          <w:delText xml:space="preserve"> </w:delText>
        </w:r>
      </w:del>
      <w:ins w:id="1660" w:author="Kezia Endsley" w:date="2013-10-20T08:44:00Z">
        <w:r w:rsidR="001C2010">
          <w:t xml:space="preserve">the sidebar </w:t>
        </w:r>
      </w:ins>
      <w:r>
        <w:t xml:space="preserve">on </w:t>
      </w:r>
      <w:proofErr w:type="spellStart"/>
      <w:r>
        <w:t>ove</w:t>
      </w:r>
      <w:r w:rsidR="00CE13DE">
        <w:t>rfitting</w:t>
      </w:r>
      <w:proofErr w:type="spellEnd"/>
      <w:r>
        <w:t>).</w:t>
      </w:r>
      <w:r w:rsidR="000359F5">
        <w:t xml:space="preserve"> </w:t>
      </w:r>
      <w:r>
        <w:t xml:space="preserve">One approach to comparing quantitative models and algorithms is </w:t>
      </w:r>
      <w:ins w:id="1661" w:author="Kezia Endsley" w:date="2013-10-20T08:44:00Z">
        <w:r w:rsidR="001C2010">
          <w:t xml:space="preserve">to </w:t>
        </w:r>
      </w:ins>
      <w:r>
        <w:t xml:space="preserve">calculate the MSE and compare </w:t>
      </w:r>
      <w:ins w:id="1662" w:author="Kezia Endsley" w:date="2013-10-20T08:44:00Z">
        <w:r w:rsidR="001C2010">
          <w:t xml:space="preserve">it </w:t>
        </w:r>
      </w:ins>
      <w:r>
        <w:t>across multiple app</w:t>
      </w:r>
      <w:r w:rsidR="00CE13DE">
        <w:t>roaches and feature s</w:t>
      </w:r>
      <w:r w:rsidR="005A3125">
        <w:t>elections</w:t>
      </w:r>
      <w:ins w:id="1663" w:author="Kezia Endsley" w:date="2013-10-20T08:44:00Z">
        <w:r w:rsidR="001C2010">
          <w:t>.</w:t>
        </w:r>
      </w:ins>
      <w:r w:rsidR="005A3125">
        <w:t xml:space="preserve"> </w:t>
      </w:r>
      <w:del w:id="1664" w:author="Kezia Endsley" w:date="2013-10-20T08:44:00Z">
        <w:r w:rsidR="005A3125" w:rsidDel="001C2010">
          <w:delText>as w</w:delText>
        </w:r>
      </w:del>
      <w:ins w:id="1665" w:author="Kezia Endsley" w:date="2013-10-20T08:44:00Z">
        <w:r w:rsidR="001C2010">
          <w:t>You’ll r</w:t>
        </w:r>
      </w:ins>
      <w:ins w:id="1666" w:author="Kezia Endsley" w:date="2013-10-20T08:45:00Z">
        <w:r w:rsidR="00CE70FC">
          <w:t>e</w:t>
        </w:r>
      </w:ins>
      <w:ins w:id="1667" w:author="Kezia Endsley" w:date="2013-10-20T08:44:00Z">
        <w:r w:rsidR="001C2010">
          <w:t>ad more about this proce</w:t>
        </w:r>
      </w:ins>
      <w:ins w:id="1668" w:author="Kezia Endsley" w:date="2013-10-20T08:45:00Z">
        <w:r w:rsidR="001C2010">
          <w:t>s</w:t>
        </w:r>
      </w:ins>
      <w:ins w:id="1669" w:author="Kezia Endsley" w:date="2013-10-20T08:44:00Z">
        <w:r w:rsidR="001C2010">
          <w:t xml:space="preserve">s </w:t>
        </w:r>
      </w:ins>
      <w:del w:id="1670" w:author="Kezia Endsley" w:date="2013-10-20T08:45:00Z">
        <w:r w:rsidR="005A3125" w:rsidDel="001C2010">
          <w:delText>e’ll see when talk</w:delText>
        </w:r>
      </w:del>
      <w:ins w:id="1671" w:author="Kezia Endsley" w:date="2013-10-20T08:45:00Z">
        <w:r w:rsidR="001C2010">
          <w:t>in the section</w:t>
        </w:r>
      </w:ins>
      <w:r w:rsidR="005A3125">
        <w:t xml:space="preserve"> about cross validation and bootstrapping </w:t>
      </w:r>
      <w:del w:id="1672" w:author="Kezia Endsley" w:date="2013-10-20T08:45:00Z">
        <w:r w:rsidR="005A3125" w:rsidDel="001C2010">
          <w:delText>below</w:delText>
        </w:r>
      </w:del>
      <w:ins w:id="1673" w:author="Kezia Endsley" w:date="2013-10-20T08:45:00Z">
        <w:r w:rsidR="001C2010">
          <w:t>later in the chapter</w:t>
        </w:r>
      </w:ins>
      <w:r w:rsidR="005A3125">
        <w:t>.</w:t>
      </w:r>
    </w:p>
    <w:p w14:paraId="218DAB5B" w14:textId="77777777" w:rsidR="00CE13DE" w:rsidRDefault="00CE13DE" w:rsidP="00CE13DE">
      <w:pPr>
        <w:pStyle w:val="FeatureType"/>
      </w:pPr>
      <w:proofErr w:type="gramStart"/>
      <w:r>
        <w:t>type</w:t>
      </w:r>
      <w:proofErr w:type="gramEnd"/>
      <w:r>
        <w:t>="</w:t>
      </w:r>
      <w:del w:id="1674" w:author="Kezia Endsley" w:date="2013-10-20T08:05:00Z">
        <w:r w:rsidDel="004E562E">
          <w:delText>note</w:delText>
        </w:r>
      </w:del>
      <w:ins w:id="1675" w:author="Kezia Endsley" w:date="2013-10-20T08:05:00Z">
        <w:r w:rsidR="004E562E">
          <w:t>general</w:t>
        </w:r>
      </w:ins>
      <w:r>
        <w:t>"</w:t>
      </w:r>
    </w:p>
    <w:p w14:paraId="52F37934" w14:textId="77777777" w:rsidR="00CE13DE" w:rsidRDefault="00CE13DE" w:rsidP="00CE13DE">
      <w:pPr>
        <w:pStyle w:val="FeatureTitle"/>
      </w:pPr>
      <w:proofErr w:type="spellStart"/>
      <w:r>
        <w:t>Overfitting</w:t>
      </w:r>
      <w:proofErr w:type="spellEnd"/>
    </w:p>
    <w:p w14:paraId="617DB41A" w14:textId="77777777" w:rsidR="00CE13DE" w:rsidRDefault="000F6EBC" w:rsidP="00A27066">
      <w:pPr>
        <w:pStyle w:val="FeaturePara"/>
      </w:pPr>
      <w:r>
        <w:t xml:space="preserve">Since learning algorithms </w:t>
      </w:r>
      <w:r w:rsidR="00CE13DE">
        <w:t>“learn” what to do from the data, it’s possible that they’l</w:t>
      </w:r>
      <w:r w:rsidR="001A143E">
        <w:t xml:space="preserve">l learn too much </w:t>
      </w:r>
      <w:r>
        <w:t>or put too much confidence in t</w:t>
      </w:r>
      <w:r w:rsidR="001A143E">
        <w:t>he data.</w:t>
      </w:r>
      <w:r w:rsidR="000359F5">
        <w:t xml:space="preserve"> </w:t>
      </w:r>
      <w:r w:rsidR="00CE13DE">
        <w:t>When this happens, the algorithm may do very well on the training data, but fail miserably when run on real data.</w:t>
      </w:r>
      <w:r w:rsidR="000359F5">
        <w:t xml:space="preserve"> </w:t>
      </w:r>
      <w:r w:rsidR="00CE13DE">
        <w:t xml:space="preserve">This is called </w:t>
      </w:r>
      <w:proofErr w:type="spellStart"/>
      <w:r w:rsidR="00CE13DE">
        <w:rPr>
          <w:i/>
        </w:rPr>
        <w:t>overfitting</w:t>
      </w:r>
      <w:proofErr w:type="spellEnd"/>
      <w:r w:rsidR="00CE13DE">
        <w:t xml:space="preserve"> and occurs when the training algorithm is too aggressive in fitting to the training data.</w:t>
      </w:r>
      <w:r w:rsidR="000359F5">
        <w:t xml:space="preserve"> </w:t>
      </w:r>
      <w:ins w:id="1676" w:author="Kent, Kevin - Indianapolis" w:date="2013-10-31T10:28:00Z">
        <w:r w:rsidR="00233EDB" w:rsidRPr="00233EDB">
          <w:rPr>
            <w:highlight w:val="cyan"/>
            <w:rPrChange w:id="1677" w:author="Kent, Kevin - Indianapolis" w:date="2013-10-31T10:28:00Z">
              <w:rPr/>
            </w:rPrChange>
          </w:rPr>
          <w:t>Because it’s a sample, the training data will have it’s own quirks and characteristics that may not match the population. Ideally, you want the learning process to ignore the quirks of the training data and just focus on the characteristics that apply to the general population.</w:t>
        </w:r>
        <w:r w:rsidR="00233EDB">
          <w:t xml:space="preserve"> </w:t>
        </w:r>
      </w:ins>
      <w:r w:rsidR="00CE13DE">
        <w:t xml:space="preserve">It’s a good thing to be aware of </w:t>
      </w:r>
      <w:proofErr w:type="spellStart"/>
      <w:r w:rsidR="00CE13DE">
        <w:t>overfitting</w:t>
      </w:r>
      <w:proofErr w:type="spellEnd"/>
      <w:r w:rsidR="00CE13DE">
        <w:t>, but awareness alone doesn’t help all that much.</w:t>
      </w:r>
      <w:r w:rsidR="000359F5">
        <w:t xml:space="preserve"> </w:t>
      </w:r>
      <w:r w:rsidR="00CE13DE">
        <w:t xml:space="preserve">Several approaches exist to help detect and avoid </w:t>
      </w:r>
      <w:proofErr w:type="spellStart"/>
      <w:r w:rsidR="00CE13DE">
        <w:t>overfitting</w:t>
      </w:r>
      <w:proofErr w:type="spellEnd"/>
      <w:ins w:id="1678" w:author="Kent, Kevin - Indianapolis" w:date="2013-10-31T14:24:00Z">
        <w:r w:rsidR="003673AB">
          <w:t>,</w:t>
        </w:r>
      </w:ins>
      <w:r w:rsidR="00CE13DE">
        <w:t xml:space="preserve"> and </w:t>
      </w:r>
      <w:del w:id="1679" w:author="Kezia Endsley" w:date="2013-10-20T08:46:00Z">
        <w:r w:rsidR="00CE13DE" w:rsidDel="00CE70FC">
          <w:delText xml:space="preserve">we’ll </w:delText>
        </w:r>
      </w:del>
      <w:ins w:id="1680" w:author="Kezia Endsley" w:date="2013-10-20T08:46:00Z">
        <w:r w:rsidR="00CE70FC">
          <w:t xml:space="preserve">you’ll </w:t>
        </w:r>
      </w:ins>
      <w:del w:id="1681" w:author="Kezia Endsley" w:date="2013-10-20T08:46:00Z">
        <w:r w:rsidR="00CE13DE" w:rsidDel="00CE70FC">
          <w:delText>briefly discuss</w:delText>
        </w:r>
      </w:del>
      <w:ins w:id="1682" w:author="Kezia Endsley" w:date="2013-10-20T08:46:00Z">
        <w:r w:rsidR="00CE70FC">
          <w:t>read about</w:t>
        </w:r>
      </w:ins>
      <w:r w:rsidR="00CE13DE">
        <w:t xml:space="preserve"> a few in the next section.</w:t>
      </w:r>
    </w:p>
    <w:p w14:paraId="2E733F16" w14:textId="77777777" w:rsidR="00233EDB" w:rsidRDefault="00233EDB">
      <w:pPr>
        <w:pStyle w:val="QueryPara"/>
        <w:rPr>
          <w:ins w:id="1683" w:author="Jay Jacobs" w:date="2013-11-03T12:38:00Z"/>
        </w:rPr>
        <w:pPrChange w:id="1684" w:author="Kent, Kevin - Indianapolis" w:date="2013-10-31T10:28:00Z">
          <w:pPr>
            <w:pStyle w:val="H2"/>
          </w:pPr>
        </w:pPrChange>
      </w:pPr>
      <w:ins w:id="1685" w:author="Kent, Kevin - Indianapolis" w:date="2013-10-31T10:28:00Z">
        <w:r w:rsidRPr="00233EDB">
          <w:rPr>
            <w:highlight w:val="cyan"/>
            <w:rPrChange w:id="1686" w:author="Kent, Kevin - Indianapolis" w:date="2013-10-31T10:28:00Z">
              <w:rPr/>
            </w:rPrChange>
          </w:rPr>
          <w:t>[AU: Addition above is by the TE. Okay? Thanks, Kevin (PJE)]</w:t>
        </w:r>
      </w:ins>
    </w:p>
    <w:p w14:paraId="67BBEE54" w14:textId="2FB2F3C5" w:rsidR="005B2FF4" w:rsidRDefault="005B2FF4">
      <w:pPr>
        <w:pStyle w:val="QueryPara"/>
        <w:rPr>
          <w:ins w:id="1687" w:author="Kent, Kevin - Indianapolis" w:date="2013-10-31T10:28:00Z"/>
        </w:rPr>
        <w:pPrChange w:id="1688" w:author="Kent, Kevin - Indianapolis" w:date="2013-10-31T10:28:00Z">
          <w:pPr>
            <w:pStyle w:val="H2"/>
          </w:pPr>
        </w:pPrChange>
      </w:pPr>
      <w:ins w:id="1689" w:author="Jay Jacobs" w:date="2013-11-03T12:38:00Z">
        <w:r>
          <w:t xml:space="preserve">[AR: yes, </w:t>
        </w:r>
        <w:proofErr w:type="gramStart"/>
        <w:r>
          <w:t>good ]</w:t>
        </w:r>
      </w:ins>
      <w:proofErr w:type="gramEnd"/>
    </w:p>
    <w:p w14:paraId="1647E937" w14:textId="77777777" w:rsidR="00C94794" w:rsidRDefault="00BB1AF8" w:rsidP="00C17E0E">
      <w:pPr>
        <w:pStyle w:val="H2"/>
      </w:pPr>
      <w:r>
        <w:t>Selecting Features</w:t>
      </w:r>
    </w:p>
    <w:p w14:paraId="5FCA9BA0" w14:textId="2F67930B" w:rsidR="00F3091D" w:rsidRDefault="00AC14C5" w:rsidP="00BB1AF8">
      <w:pPr>
        <w:pStyle w:val="Para"/>
      </w:pPr>
      <w:r>
        <w:t>Before you can train an algorithm and measure its performance, you</w:t>
      </w:r>
      <w:del w:id="1690" w:author="Kezia Endsley" w:date="2013-10-20T08:46:00Z">
        <w:r w:rsidDel="00CE70FC">
          <w:delText>’ll</w:delText>
        </w:r>
      </w:del>
      <w:r>
        <w:t xml:space="preserve"> need to have data to run on.</w:t>
      </w:r>
      <w:r w:rsidR="000359F5">
        <w:t xml:space="preserve"> </w:t>
      </w:r>
      <w:r w:rsidR="00BB1AF8">
        <w:t xml:space="preserve">One of the less talked about </w:t>
      </w:r>
      <w:del w:id="1691" w:author="Kezia Endsley" w:date="2013-10-20T08:47:00Z">
        <w:r w:rsidR="00BB1AF8" w:rsidDel="00CE70FC">
          <w:delText xml:space="preserve">things </w:delText>
        </w:r>
      </w:del>
      <w:ins w:id="1692" w:author="Kezia Endsley" w:date="2013-10-20T08:47:00Z">
        <w:r w:rsidR="00CE70FC">
          <w:t xml:space="preserve">topics </w:t>
        </w:r>
      </w:ins>
      <w:r w:rsidR="00BB1AF8">
        <w:t>within machine learning is how you</w:t>
      </w:r>
      <w:del w:id="1693" w:author="Kezia Endsley" w:date="2013-10-20T08:47:00Z">
        <w:r w:rsidR="00BB1AF8" w:rsidDel="00CE70FC">
          <w:delText>’ll</w:delText>
        </w:r>
      </w:del>
      <w:r w:rsidR="00BB1AF8">
        <w:t xml:space="preserve"> go about selecting the data to collect and </w:t>
      </w:r>
      <w:r w:rsidR="00BB1AF8">
        <w:lastRenderedPageBreak/>
        <w:t xml:space="preserve">include in </w:t>
      </w:r>
      <w:r w:rsidR="00FA52D9">
        <w:t>your</w:t>
      </w:r>
      <w:r w:rsidR="00BB1AF8">
        <w:t xml:space="preserve"> analysis.</w:t>
      </w:r>
      <w:r w:rsidR="000359F5">
        <w:t xml:space="preserve"> </w:t>
      </w:r>
      <w:r w:rsidR="00BB1AF8">
        <w:t>The variab</w:t>
      </w:r>
      <w:r w:rsidR="00FA52D9">
        <w:t>les that you collect and use within your algorithm</w:t>
      </w:r>
      <w:r w:rsidR="00BB1AF8">
        <w:t xml:space="preserve"> are called </w:t>
      </w:r>
      <w:r w:rsidR="00BB1AF8" w:rsidRPr="00BB1AF8">
        <w:rPr>
          <w:i/>
        </w:rPr>
        <w:t>features</w:t>
      </w:r>
      <w:r w:rsidR="00BB1AF8">
        <w:t>.</w:t>
      </w:r>
      <w:r w:rsidR="000359F5">
        <w:t xml:space="preserve"> </w:t>
      </w:r>
      <w:r w:rsidR="00BB1AF8">
        <w:t>Within classic statistics they are also called explanatory, independent</w:t>
      </w:r>
      <w:ins w:id="1694" w:author="Kezia Endsley" w:date="2013-10-20T08:47:00Z">
        <w:r w:rsidR="00CE70FC">
          <w:t>,</w:t>
        </w:r>
      </w:ins>
      <w:r w:rsidR="00BB1AF8">
        <w:t xml:space="preserve"> or predictor variables</w:t>
      </w:r>
      <w:r w:rsidR="00FA52D9">
        <w:t xml:space="preserve"> (and a few other </w:t>
      </w:r>
      <w:r>
        <w:t>things</w:t>
      </w:r>
      <w:r w:rsidR="00FA52D9">
        <w:t>)</w:t>
      </w:r>
      <w:del w:id="1695" w:author="Jay Jacobs" w:date="2013-11-03T12:38:00Z">
        <w:r w:rsidR="00FA52D9" w:rsidDel="005B2FF4">
          <w:delText>, b</w:delText>
        </w:r>
        <w:r w:rsidR="00BB1AF8" w:rsidDel="005B2FF4">
          <w:delText>ut within machine learning these variables are referred to as the features of the algorithm</w:delText>
        </w:r>
      </w:del>
      <w:r w:rsidR="00BB1AF8">
        <w:t>.</w:t>
      </w:r>
      <w:r w:rsidR="000359F5">
        <w:t xml:space="preserve"> </w:t>
      </w:r>
      <w:r w:rsidR="000F6EBC">
        <w:t>T</w:t>
      </w:r>
      <w:r w:rsidR="00FA52D9">
        <w:t xml:space="preserve">he processor and memory usage in the opening example </w:t>
      </w:r>
      <w:ins w:id="1696" w:author="Jay Jacobs" w:date="2013-11-03T12:38:00Z">
        <w:r w:rsidR="005B2FF4">
          <w:t xml:space="preserve">of this chapter </w:t>
        </w:r>
      </w:ins>
      <w:r w:rsidR="00FA52D9">
        <w:t xml:space="preserve">were the features </w:t>
      </w:r>
      <w:r w:rsidR="000F6EBC">
        <w:t>you</w:t>
      </w:r>
      <w:r w:rsidR="00FA52D9">
        <w:t xml:space="preserve"> used to train </w:t>
      </w:r>
      <w:r w:rsidR="000F6EBC">
        <w:t>your</w:t>
      </w:r>
      <w:r w:rsidR="00FA52D9">
        <w:t xml:space="preserve"> algorithm.</w:t>
      </w:r>
    </w:p>
    <w:p w14:paraId="7AC12F40" w14:textId="0AA53568" w:rsidR="00F806FC" w:rsidRDefault="00FA52D9" w:rsidP="00BB1AF8">
      <w:pPr>
        <w:pStyle w:val="Para"/>
      </w:pPr>
      <w:r>
        <w:t xml:space="preserve">The tricky part with feature selection is that there are no guidelines </w:t>
      </w:r>
      <w:ins w:id="1697" w:author="Kezia Endsley" w:date="2013-10-20T08:47:00Z">
        <w:r w:rsidR="00CE70FC">
          <w:t xml:space="preserve">in </w:t>
        </w:r>
      </w:ins>
      <w:del w:id="1698" w:author="Kezia Endsley" w:date="2013-10-20T08:47:00Z">
        <w:r w:rsidDel="00CE70FC">
          <w:delText xml:space="preserve">to </w:delText>
        </w:r>
      </w:del>
      <w:r>
        <w:t>selec</w:t>
      </w:r>
      <w:r w:rsidR="00894D24">
        <w:t>t</w:t>
      </w:r>
      <w:ins w:id="1699" w:author="Kezia Endsley" w:date="2013-10-20T08:47:00Z">
        <w:r w:rsidR="00CE70FC">
          <w:t>ing</w:t>
        </w:r>
      </w:ins>
      <w:r w:rsidR="00894D24">
        <w:t xml:space="preserve"> the initial set of features</w:t>
      </w:r>
      <w:ins w:id="1700" w:author="Kezia Endsley" w:date="2013-10-20T08:47:00Z">
        <w:r w:rsidR="00CE70FC">
          <w:t>,</w:t>
        </w:r>
      </w:ins>
      <w:r w:rsidR="00894D24">
        <w:t xml:space="preserve"> s</w:t>
      </w:r>
      <w:r w:rsidR="00C17E0E">
        <w:t>o</w:t>
      </w:r>
      <w:r>
        <w:t xml:space="preserve"> this is where your domain expertise </w:t>
      </w:r>
      <w:del w:id="1701" w:author="Kezia Endsley" w:date="2013-10-20T08:47:00Z">
        <w:r w:rsidDel="00CE70FC">
          <w:delText xml:space="preserve">will </w:delText>
        </w:r>
      </w:del>
      <w:r>
        <w:t>come</w:t>
      </w:r>
      <w:ins w:id="1702" w:author="Kezia Endsley" w:date="2013-10-20T08:47:00Z">
        <w:r w:rsidR="00CE70FC">
          <w:t>s</w:t>
        </w:r>
      </w:ins>
      <w:r>
        <w:t xml:space="preserve"> into play.</w:t>
      </w:r>
      <w:r w:rsidR="000359F5">
        <w:t xml:space="preserve"> </w:t>
      </w:r>
      <w:r w:rsidR="00894D24">
        <w:t>You</w:t>
      </w:r>
      <w:del w:id="1703" w:author="Kezia Endsley" w:date="2013-10-20T08:47:00Z">
        <w:r w:rsidR="00894D24" w:rsidDel="00CE70FC">
          <w:delText>’ll</w:delText>
        </w:r>
      </w:del>
      <w:r w:rsidR="00894D24">
        <w:t xml:space="preserve"> collect the data points that may be important and then (</w:t>
      </w:r>
      <w:r w:rsidR="00AC14C5">
        <w:t>as</w:t>
      </w:r>
      <w:del w:id="1704" w:author="Kezia Endsley" w:date="2013-10-20T08:47:00Z">
        <w:r w:rsidR="00AC14C5" w:rsidDel="00CE70FC">
          <w:delText xml:space="preserve"> we</w:delText>
        </w:r>
      </w:del>
      <w:r w:rsidR="00AC14C5">
        <w:t xml:space="preserve"> discussed in the previous section</w:t>
      </w:r>
      <w:r w:rsidR="00894D24">
        <w:t>)</w:t>
      </w:r>
      <w:del w:id="1705" w:author="Kezia Endsley" w:date="2013-10-20T08:48:00Z">
        <w:r w:rsidR="00894D24" w:rsidDel="00CE70FC">
          <w:delText>,</w:delText>
        </w:r>
      </w:del>
      <w:r w:rsidR="00894D24">
        <w:t xml:space="preserve"> </w:t>
      </w:r>
      <w:r w:rsidR="00645D54">
        <w:t xml:space="preserve">run them through the algorithm and check </w:t>
      </w:r>
      <w:r w:rsidR="00F806FC">
        <w:t xml:space="preserve">if they are actually contributing </w:t>
      </w:r>
      <w:del w:id="1706" w:author="Kezia Endsley" w:date="2013-10-20T08:48:00Z">
        <w:r w:rsidR="00F806FC" w:rsidDel="00CE70FC">
          <w:delText xml:space="preserve">in </w:delText>
        </w:r>
      </w:del>
      <w:ins w:id="1707" w:author="Kezia Endsley" w:date="2013-10-20T08:48:00Z">
        <w:r w:rsidR="00CE70FC">
          <w:t xml:space="preserve">to </w:t>
        </w:r>
      </w:ins>
      <w:r w:rsidR="00F806FC">
        <w:t>the outcome</w:t>
      </w:r>
      <w:del w:id="1708" w:author="Kent, Kevin - Indianapolis" w:date="2013-10-31T10:34:00Z">
        <w:r w:rsidR="00894D24" w:rsidDel="0089527A">
          <w:rPr>
            <w:rStyle w:val="FootnoteReference"/>
          </w:rPr>
          <w:footnoteReference w:id="3"/>
        </w:r>
      </w:del>
      <w:r w:rsidR="00F806FC">
        <w:t>.</w:t>
      </w:r>
      <w:r w:rsidR="000359F5">
        <w:t xml:space="preserve"> </w:t>
      </w:r>
      <w:ins w:id="1717" w:author="Kent, Kevin - Indianapolis" w:date="2013-10-31T10:34:00Z">
        <w:r w:rsidR="0089527A">
          <w:t>(</w:t>
        </w:r>
        <w:r w:rsidR="0089527A" w:rsidRPr="0089527A">
          <w:t>By doing this relatively simple step that is supported in almost every statistical approach, you will have surpassed every risk analysis model within information security</w:t>
        </w:r>
        <w:r w:rsidR="0089527A">
          <w:t xml:space="preserve">; </w:t>
        </w:r>
        <w:r w:rsidR="0089527A" w:rsidRPr="0089527A">
          <w:t>congratulations</w:t>
        </w:r>
        <w:r w:rsidR="0089527A">
          <w:t>.)</w:t>
        </w:r>
        <w:r w:rsidR="0089527A" w:rsidRPr="0089527A" w:rsidDel="00CE70FC">
          <w:t xml:space="preserve"> </w:t>
        </w:r>
      </w:ins>
      <w:del w:id="1718" w:author="Kezia Endsley" w:date="2013-10-20T08:48:00Z">
        <w:r w:rsidR="00894D24" w:rsidDel="00CE70FC">
          <w:delText>While it’d be</w:delText>
        </w:r>
      </w:del>
      <w:ins w:id="1719" w:author="Kezia Endsley" w:date="2013-10-20T08:48:00Z">
        <w:r w:rsidR="00CE70FC">
          <w:t xml:space="preserve">Although it’s </w:t>
        </w:r>
      </w:ins>
      <w:del w:id="1720" w:author="Kezia Endsley" w:date="2013-10-20T08:48:00Z">
        <w:r w:rsidR="00894D24" w:rsidDel="00CE70FC">
          <w:delText xml:space="preserve"> </w:delText>
        </w:r>
      </w:del>
      <w:r w:rsidR="00894D24">
        <w:t>tempting to grab everything and anything, remember that data collection and cleaning has a cost (at least in time and resources)</w:t>
      </w:r>
      <w:ins w:id="1721" w:author="Kezia Endsley" w:date="2013-10-20T08:48:00Z">
        <w:r w:rsidR="00CE70FC">
          <w:t>.</w:t>
        </w:r>
      </w:ins>
      <w:r w:rsidR="00F806FC">
        <w:t xml:space="preserve"> </w:t>
      </w:r>
      <w:del w:id="1722" w:author="Kent, Kevin - Indianapolis" w:date="2013-10-31T14:25:00Z">
        <w:r w:rsidR="00F806FC" w:rsidDel="003C24DB">
          <w:delText>a</w:delText>
        </w:r>
      </w:del>
      <w:ins w:id="1723" w:author="Kent, Kevin - Indianapolis" w:date="2013-10-31T14:25:00Z">
        <w:r w:rsidR="003C24DB">
          <w:t>A</w:t>
        </w:r>
      </w:ins>
      <w:r w:rsidR="00F806FC">
        <w:t xml:space="preserve">nd be aware that </w:t>
      </w:r>
      <w:del w:id="1724" w:author="Jay Jacobs" w:date="2013-11-03T12:39:00Z">
        <w:r w:rsidR="00F806FC" w:rsidDel="005B2FF4">
          <w:delText xml:space="preserve">some </w:delText>
        </w:r>
      </w:del>
      <w:ins w:id="1725" w:author="Jay Jacobs" w:date="2013-11-03T12:39:00Z">
        <w:r w:rsidR="005B2FF4">
          <w:t xml:space="preserve">many </w:t>
        </w:r>
      </w:ins>
      <w:r w:rsidR="000F6EBC">
        <w:t>approaches</w:t>
      </w:r>
      <w:r w:rsidR="00F806FC">
        <w:t xml:space="preserve"> benefit from fewer variables </w:t>
      </w:r>
      <w:r w:rsidR="000F6EBC">
        <w:t>and may perform quite poorly with a lot of variables.</w:t>
      </w:r>
    </w:p>
    <w:p w14:paraId="603E9A31" w14:textId="0688563C" w:rsidR="00AD3437" w:rsidRDefault="00F806FC" w:rsidP="008509CE">
      <w:pPr>
        <w:pStyle w:val="Para"/>
      </w:pPr>
      <w:r>
        <w:t xml:space="preserve">As an example, if you were </w:t>
      </w:r>
      <w:r w:rsidR="00FA52D9">
        <w:t xml:space="preserve">thinking </w:t>
      </w:r>
      <w:r>
        <w:t>of</w:t>
      </w:r>
      <w:r w:rsidR="00FA52D9">
        <w:t xml:space="preserve"> </w:t>
      </w:r>
      <w:r w:rsidR="00645D54">
        <w:t xml:space="preserve">improving on </w:t>
      </w:r>
      <w:del w:id="1726" w:author="Kezia Endsley" w:date="2013-10-20T08:49:00Z">
        <w:r w:rsidR="00645D54" w:rsidDel="00CE70FC">
          <w:delText xml:space="preserve">our </w:delText>
        </w:r>
      </w:del>
      <w:ins w:id="1727" w:author="Kezia Endsley" w:date="2013-10-20T08:49:00Z">
        <w:r w:rsidR="00CE70FC">
          <w:t xml:space="preserve">the </w:t>
        </w:r>
      </w:ins>
      <w:r w:rsidR="00645D54">
        <w:t xml:space="preserve">malware classifier, </w:t>
      </w:r>
      <w:r>
        <w:t xml:space="preserve">you </w:t>
      </w:r>
      <w:r w:rsidR="00C17E0E">
        <w:t xml:space="preserve">could </w:t>
      </w:r>
      <w:r>
        <w:t xml:space="preserve">pull variables from </w:t>
      </w:r>
      <w:ins w:id="1728" w:author="Jay Jacobs" w:date="2013-11-03T12:43:00Z">
        <w:r w:rsidR="00FD041C">
          <w:t xml:space="preserve">network traffic logs, </w:t>
        </w:r>
      </w:ins>
      <w:ins w:id="1729" w:author="Kezia Endsley" w:date="2013-10-20T08:49:00Z">
        <w:del w:id="1730" w:author="Jay Jacobs" w:date="2013-11-03T12:43:00Z">
          <w:r w:rsidR="00CE70FC" w:rsidDel="00FD041C">
            <w:delText>the N</w:delText>
          </w:r>
        </w:del>
      </w:ins>
      <w:del w:id="1731" w:author="Jay Jacobs" w:date="2013-11-03T12:43:00Z">
        <w:r w:rsidR="00C17E0E" w:rsidDel="00FD041C">
          <w:delText>net</w:delText>
        </w:r>
      </w:del>
      <w:ins w:id="1732" w:author="Kezia Endsley" w:date="2013-10-20T08:49:00Z">
        <w:del w:id="1733" w:author="Jay Jacobs" w:date="2013-11-03T12:43:00Z">
          <w:r w:rsidR="00CE70FC" w:rsidDel="00FD041C">
            <w:delText>F</w:delText>
          </w:r>
        </w:del>
      </w:ins>
      <w:del w:id="1734" w:author="Jay Jacobs" w:date="2013-11-03T12:43:00Z">
        <w:r w:rsidR="00C17E0E" w:rsidDel="00FD041C">
          <w:delText>flow</w:delText>
        </w:r>
        <w:r w:rsidR="005F46B2" w:rsidDel="00FD041C">
          <w:delText xml:space="preserve"> </w:delText>
        </w:r>
      </w:del>
      <w:ins w:id="1735" w:author="Kezia Endsley" w:date="2013-10-20T08:49:00Z">
        <w:del w:id="1736" w:author="Jay Jacobs" w:date="2013-11-03T12:43:00Z">
          <w:r w:rsidR="00CE70FC" w:rsidDel="00FD041C">
            <w:delText xml:space="preserve">analyzer, </w:delText>
          </w:r>
        </w:del>
      </w:ins>
      <w:r w:rsidR="005F46B2">
        <w:t>such as</w:t>
      </w:r>
      <w:r w:rsidR="00C17E0E">
        <w:t xml:space="preserve"> the ports and protocols used, how often</w:t>
      </w:r>
      <w:ins w:id="1737" w:author="Kent, Kevin - Indianapolis" w:date="2013-10-31T14:28:00Z">
        <w:r w:rsidR="003C24DB">
          <w:t>,</w:t>
        </w:r>
      </w:ins>
      <w:r w:rsidR="00C17E0E">
        <w:t xml:space="preserve"> and how much</w:t>
      </w:r>
      <w:ins w:id="1738" w:author="Kezia Endsley" w:date="2013-10-20T08:50:00Z">
        <w:r w:rsidR="00820AE8">
          <w:t>,</w:t>
        </w:r>
      </w:ins>
      <w:r w:rsidR="00C17E0E">
        <w:t xml:space="preserve"> as a starting point.</w:t>
      </w:r>
      <w:r w:rsidR="000359F5">
        <w:t xml:space="preserve"> </w:t>
      </w:r>
      <w:r w:rsidR="00C17E0E">
        <w:t xml:space="preserve">The first pass </w:t>
      </w:r>
      <w:r w:rsidR="00655D42">
        <w:t xml:space="preserve">of variables </w:t>
      </w:r>
      <w:r w:rsidR="00C17E0E">
        <w:t>doesn’t really matter all that much</w:t>
      </w:r>
      <w:r w:rsidR="005F46B2">
        <w:t xml:space="preserve"> </w:t>
      </w:r>
      <w:r w:rsidR="00655D42">
        <w:t xml:space="preserve">because </w:t>
      </w:r>
      <w:r w:rsidR="005F46B2">
        <w:t>whatever you choose initially</w:t>
      </w:r>
      <w:r w:rsidR="00C17E0E">
        <w:t xml:space="preserve"> </w:t>
      </w:r>
      <w:del w:id="1739" w:author="Kent, Kevin - Indianapolis" w:date="2013-10-31T14:28:00Z">
        <w:r w:rsidR="00C17E0E" w:rsidDel="003C24DB">
          <w:delText xml:space="preserve">you </w:delText>
        </w:r>
      </w:del>
      <w:r w:rsidR="00C17E0E">
        <w:t>will undoubtedly be wrong</w:t>
      </w:r>
      <w:ins w:id="1740" w:author="Kent, Kevin - Indianapolis" w:date="2013-10-31T14:28:00Z">
        <w:r w:rsidR="003C24DB">
          <w:t>-—</w:t>
        </w:r>
      </w:ins>
      <w:del w:id="1741" w:author="Kent, Kevin - Indianapolis" w:date="2013-10-31T14:28:00Z">
        <w:r w:rsidR="00645D54" w:rsidDel="003C24DB">
          <w:delText xml:space="preserve"> </w:delText>
        </w:r>
      </w:del>
      <w:r w:rsidR="00645D54">
        <w:t>and that’s okay</w:t>
      </w:r>
      <w:r w:rsidR="00C17E0E">
        <w:t>.</w:t>
      </w:r>
      <w:r w:rsidR="000359F5">
        <w:t xml:space="preserve"> </w:t>
      </w:r>
      <w:r w:rsidR="008509CE">
        <w:t xml:space="preserve">Grab data that makes sense </w:t>
      </w:r>
      <w:ins w:id="1742" w:author="Kezia Endsley" w:date="2013-10-20T08:50:00Z">
        <w:r w:rsidR="00820AE8">
          <w:t xml:space="preserve">and </w:t>
        </w:r>
      </w:ins>
      <w:r w:rsidR="008509CE">
        <w:t xml:space="preserve">then try to make sense </w:t>
      </w:r>
      <w:r w:rsidR="00606C2C">
        <w:t>of it.</w:t>
      </w:r>
      <w:r w:rsidR="000359F5">
        <w:t xml:space="preserve"> </w:t>
      </w:r>
      <w:r w:rsidR="00606C2C">
        <w:t>You may find that only some of</w:t>
      </w:r>
      <w:r w:rsidR="008509CE">
        <w:t xml:space="preserve"> the variables are </w:t>
      </w:r>
      <w:r w:rsidR="00606C2C">
        <w:t>helpful</w:t>
      </w:r>
      <w:r w:rsidR="008509CE">
        <w:t xml:space="preserve"> or that none of the variables do well, or variables </w:t>
      </w:r>
      <w:del w:id="1743" w:author="Kezia Endsley" w:date="2013-10-20T08:50:00Z">
        <w:r w:rsidR="008509CE" w:rsidDel="00820AE8">
          <w:delText xml:space="preserve">only </w:delText>
        </w:r>
      </w:del>
      <w:r w:rsidR="008509CE">
        <w:t xml:space="preserve">do well </w:t>
      </w:r>
      <w:ins w:id="1744" w:author="Kezia Endsley" w:date="2013-10-20T08:50:00Z">
        <w:r w:rsidR="00820AE8">
          <w:t xml:space="preserve">only </w:t>
        </w:r>
      </w:ins>
      <w:r w:rsidR="008509CE">
        <w:t>when used in combination.</w:t>
      </w:r>
      <w:r w:rsidR="000359F5">
        <w:t xml:space="preserve"> </w:t>
      </w:r>
      <w:r w:rsidR="008509CE">
        <w:t>But the point is that feature selection is an iterative process.</w:t>
      </w:r>
      <w:r w:rsidR="000359F5">
        <w:t xml:space="preserve"> </w:t>
      </w:r>
      <w:r w:rsidR="008509CE">
        <w:t>In the end, you should</w:t>
      </w:r>
      <w:r w:rsidR="00645D54">
        <w:t xml:space="preserve"> not only look at how well the features contribute to the outcome, but also how well (</w:t>
      </w:r>
      <w:r w:rsidR="000F6EBC">
        <w:t xml:space="preserve">or </w:t>
      </w:r>
      <w:r w:rsidR="00645D54">
        <w:t xml:space="preserve">accurately) the </w:t>
      </w:r>
      <w:r w:rsidR="00606C2C">
        <w:t>whole algorithm performs and then try to improve</w:t>
      </w:r>
      <w:ins w:id="1745" w:author="Kezia Endsley" w:date="2013-10-20T08:51:00Z">
        <w:r w:rsidR="00820AE8">
          <w:t xml:space="preserve"> on it</w:t>
        </w:r>
      </w:ins>
      <w:r w:rsidR="00606C2C">
        <w:t>.</w:t>
      </w:r>
    </w:p>
    <w:p w14:paraId="5CAE3206" w14:textId="77777777" w:rsidR="00606C2C" w:rsidRDefault="00606C2C" w:rsidP="00606C2C">
      <w:pPr>
        <w:pStyle w:val="H3"/>
      </w:pPr>
      <w:r>
        <w:t>Using the Best Subset</w:t>
      </w:r>
    </w:p>
    <w:p w14:paraId="21C2036C" w14:textId="3760F771" w:rsidR="00606C2C" w:rsidRDefault="00606C2C" w:rsidP="00606C2C">
      <w:pPr>
        <w:pStyle w:val="Para"/>
      </w:pPr>
      <w:r>
        <w:t xml:space="preserve">Given a bunch of features, how could you determine which </w:t>
      </w:r>
      <w:ins w:id="1746" w:author="Kezia Endsley" w:date="2013-10-20T08:51:00Z">
        <w:r w:rsidR="00820AE8">
          <w:t xml:space="preserve">ones </w:t>
        </w:r>
      </w:ins>
      <w:r>
        <w:t>to include or exclude?</w:t>
      </w:r>
      <w:r w:rsidR="000359F5">
        <w:t xml:space="preserve"> </w:t>
      </w:r>
      <w:r>
        <w:t xml:space="preserve">One approach is to </w:t>
      </w:r>
      <w:del w:id="1747" w:author="Kezia Endsley" w:date="2013-10-20T08:51:00Z">
        <w:r w:rsidDel="00820AE8">
          <w:delText xml:space="preserve">simply </w:delText>
        </w:r>
      </w:del>
      <w:r>
        <w:t>try every possible combination of features and select the subset of features that performs the best.</w:t>
      </w:r>
      <w:r w:rsidR="000359F5">
        <w:t xml:space="preserve"> </w:t>
      </w:r>
      <w:r>
        <w:t xml:space="preserve">This technique is rather appropriately named the </w:t>
      </w:r>
      <w:r w:rsidRPr="00820AE8">
        <w:rPr>
          <w:i/>
          <w:rPrChange w:id="1748" w:author="Kezia Endsley" w:date="2013-10-20T08:49:00Z">
            <w:rPr>
              <w:b/>
            </w:rPr>
          </w:rPrChange>
        </w:rPr>
        <w:t>best subset</w:t>
      </w:r>
      <w:r>
        <w:t xml:space="preserve"> approach.</w:t>
      </w:r>
      <w:r w:rsidR="000359F5">
        <w:t xml:space="preserve"> </w:t>
      </w:r>
      <w:r>
        <w:t>The benefit and drawback of this approach is the same</w:t>
      </w:r>
      <w:ins w:id="1749" w:author="Kezia Endsley" w:date="2013-10-20T08:51:00Z">
        <w:r w:rsidR="00820AE8">
          <w:sym w:font="Symbol" w:char="F0BE"/>
        </w:r>
      </w:ins>
      <w:del w:id="1750" w:author="Kezia Endsley" w:date="2013-10-20T08:51:00Z">
        <w:r w:rsidDel="00820AE8">
          <w:delText xml:space="preserve">: </w:delText>
        </w:r>
      </w:del>
      <w:r>
        <w:t xml:space="preserve">every possible combination is </w:t>
      </w:r>
      <w:del w:id="1751" w:author="Kent, Kevin - Indianapolis" w:date="2013-10-31T10:35:00Z">
        <w:r w:rsidDel="0089527A">
          <w:delText>run</w:delText>
        </w:r>
      </w:del>
      <w:ins w:id="1752" w:author="Kent, Kevin - Indianapolis" w:date="2013-10-31T10:35:00Z">
        <w:r w:rsidR="0089527A">
          <w:t>tested</w:t>
        </w:r>
      </w:ins>
      <w:r>
        <w:t>.</w:t>
      </w:r>
      <w:r w:rsidR="000359F5">
        <w:t xml:space="preserve"> </w:t>
      </w:r>
      <w:r>
        <w:t xml:space="preserve">On one hand, this approach may discover a combination of features that </w:t>
      </w:r>
      <w:ins w:id="1753" w:author="Kezia Endsley" w:date="2013-10-20T08:51:00Z">
        <w:r w:rsidR="00820AE8">
          <w:t xml:space="preserve">you </w:t>
        </w:r>
      </w:ins>
      <w:r>
        <w:t xml:space="preserve">wouldn’t have </w:t>
      </w:r>
      <w:del w:id="1754" w:author="Kezia Endsley" w:date="2013-10-20T08:51:00Z">
        <w:r w:rsidDel="00820AE8">
          <w:delText xml:space="preserve">been </w:delText>
        </w:r>
      </w:del>
      <w:r>
        <w:t>found without this brute force method.</w:t>
      </w:r>
      <w:r w:rsidR="000359F5">
        <w:t xml:space="preserve"> </w:t>
      </w:r>
      <w:del w:id="1755" w:author="Kezia Endsley" w:date="2013-10-20T08:51:00Z">
        <w:r w:rsidDel="00820AE8">
          <w:delText>However o</w:delText>
        </w:r>
      </w:del>
      <w:ins w:id="1756" w:author="Kezia Endsley" w:date="2013-10-20T08:51:00Z">
        <w:r w:rsidR="00820AE8">
          <w:t>O</w:t>
        </w:r>
      </w:ins>
      <w:r>
        <w:t>n the other hand, you</w:t>
      </w:r>
      <w:del w:id="1757" w:author="Kezia Endsley" w:date="2013-10-20T08:51:00Z">
        <w:r w:rsidDel="00820AE8">
          <w:delText>’ll</w:delText>
        </w:r>
      </w:del>
      <w:r>
        <w:t xml:space="preserve"> have to run through all the combinations of features and that may take considerable time.</w:t>
      </w:r>
      <w:r w:rsidR="000359F5">
        <w:t xml:space="preserve"> </w:t>
      </w:r>
      <w:r>
        <w:t xml:space="preserve">As a reference point, using the best subset selection method on </w:t>
      </w:r>
      <w:del w:id="1758" w:author="Kezia Endsley" w:date="2013-10-20T08:51:00Z">
        <w:r w:rsidDel="00820AE8">
          <w:delText xml:space="preserve">twenty </w:delText>
        </w:r>
      </w:del>
      <w:ins w:id="1759" w:author="Kezia Endsley" w:date="2013-10-20T08:51:00Z">
        <w:r w:rsidR="00820AE8">
          <w:t xml:space="preserve">20 </w:t>
        </w:r>
      </w:ins>
      <w:r>
        <w:t>variables will require well over one million iterations through the algorithm</w:t>
      </w:r>
      <w:ins w:id="1760" w:author="Jay Jacobs" w:date="2013-11-03T12:44:00Z">
        <w:r w:rsidR="00FD041C">
          <w:t xml:space="preserve"> and validation steps.</w:t>
        </w:r>
      </w:ins>
      <w:del w:id="1761" w:author="Jay Jacobs" w:date="2013-11-03T12:44:00Z">
        <w:r w:rsidDel="00FD041C">
          <w:delText>.</w:delText>
        </w:r>
      </w:del>
    </w:p>
    <w:p w14:paraId="2B0A07A6" w14:textId="77777777" w:rsidR="00606C2C" w:rsidRDefault="00606C2C" w:rsidP="00606C2C">
      <w:pPr>
        <w:pStyle w:val="Para"/>
      </w:pPr>
      <w:r>
        <w:lastRenderedPageBreak/>
        <w:t xml:space="preserve">There is another caveat with the best subset </w:t>
      </w:r>
      <w:del w:id="1762" w:author="Kent, Kevin - Indianapolis" w:date="2013-10-31T10:35:00Z">
        <w:r w:rsidDel="0089527A">
          <w:delText>selection</w:delText>
        </w:r>
      </w:del>
      <w:ins w:id="1763" w:author="Kent, Kevin - Indianapolis" w:date="2013-10-31T10:35:00Z">
        <w:r w:rsidR="0089527A">
          <w:t>approach</w:t>
        </w:r>
      </w:ins>
      <w:r>
        <w:t>.</w:t>
      </w:r>
      <w:r w:rsidR="000359F5">
        <w:t xml:space="preserve"> </w:t>
      </w:r>
      <w:r>
        <w:t>As the number of features increases, the probability of finding bogus relationships in the features also increase</w:t>
      </w:r>
      <w:ins w:id="1764" w:author="Kezia Endsley" w:date="2013-10-20T08:52:00Z">
        <w:r w:rsidR="00820AE8">
          <w:t>s</w:t>
        </w:r>
      </w:ins>
      <w:r>
        <w:t>.</w:t>
      </w:r>
      <w:r w:rsidR="000359F5">
        <w:t xml:space="preserve"> </w:t>
      </w:r>
      <w:r>
        <w:t xml:space="preserve">The good news is that it will </w:t>
      </w:r>
      <w:r w:rsidR="002A1C27">
        <w:t xml:space="preserve">generally </w:t>
      </w:r>
      <w:r>
        <w:t>not happen silently.</w:t>
      </w:r>
      <w:r w:rsidR="000359F5">
        <w:t xml:space="preserve"> </w:t>
      </w:r>
      <w:proofErr w:type="spellStart"/>
      <w:r w:rsidR="002A1C27">
        <w:t>Overfitting</w:t>
      </w:r>
      <w:proofErr w:type="spellEnd"/>
      <w:r w:rsidR="002A1C27">
        <w:t xml:space="preserve"> with this method </w:t>
      </w:r>
      <w:r>
        <w:t>may look “best” on the training data, but perform very poorly on the test data.</w:t>
      </w:r>
      <w:r w:rsidR="000359F5">
        <w:t xml:space="preserve"> </w:t>
      </w:r>
      <w:r>
        <w:t>One w</w:t>
      </w:r>
      <w:r w:rsidR="002A1C27">
        <w:t>ay to tackle that problem is to apply several of the best subsets to the test data or move to another technique.</w:t>
      </w:r>
    </w:p>
    <w:p w14:paraId="3AD434BC" w14:textId="77777777" w:rsidR="007675DE" w:rsidRDefault="007675DE" w:rsidP="006A4394">
      <w:pPr>
        <w:pStyle w:val="H3"/>
      </w:pPr>
      <w:r>
        <w:t>Using Stepwise Comparison</w:t>
      </w:r>
    </w:p>
    <w:p w14:paraId="79F7EA6F" w14:textId="77777777" w:rsidR="00A3344D" w:rsidRDefault="002A1C27" w:rsidP="005157D5">
      <w:pPr>
        <w:pStyle w:val="Para"/>
      </w:pPr>
      <w:r>
        <w:t>When the brute force method of the best subset is infeasible or undesirable, t</w:t>
      </w:r>
      <w:r w:rsidR="00B735F7">
        <w:t xml:space="preserve">he stepwise approach </w:t>
      </w:r>
      <w:r>
        <w:t>may be a good compromise.</w:t>
      </w:r>
      <w:r w:rsidR="000359F5">
        <w:t xml:space="preserve"> </w:t>
      </w:r>
      <w:r>
        <w:t xml:space="preserve">Rather than tossing everything in, </w:t>
      </w:r>
      <w:ins w:id="1765" w:author="Kezia Endsley" w:date="2013-10-20T08:53:00Z">
        <w:r w:rsidR="00CA3513">
          <w:t xml:space="preserve">you </w:t>
        </w:r>
      </w:ins>
      <w:del w:id="1766" w:author="Kezia Endsley" w:date="2013-10-20T08:53:00Z">
        <w:r w:rsidDel="00CA3513">
          <w:delText xml:space="preserve">it will attempt to </w:delText>
        </w:r>
      </w:del>
      <w:r>
        <w:t>build up the correct set of features by stepping over them.</w:t>
      </w:r>
      <w:r w:rsidR="000359F5">
        <w:t xml:space="preserve"> </w:t>
      </w:r>
      <w:r>
        <w:t xml:space="preserve">In a forward stepwise process, the method </w:t>
      </w:r>
      <w:del w:id="1767" w:author="Kezia Endsley" w:date="2013-10-20T08:53:00Z">
        <w:r w:rsidDel="00CA3513">
          <w:delText xml:space="preserve">will </w:delText>
        </w:r>
      </w:del>
      <w:r>
        <w:t>begin</w:t>
      </w:r>
      <w:ins w:id="1768" w:author="Kezia Endsley" w:date="2013-10-20T08:53:00Z">
        <w:r w:rsidR="00CA3513">
          <w:t>s</w:t>
        </w:r>
      </w:ins>
      <w:r>
        <w:t xml:space="preserve"> by training with each of the features individually.</w:t>
      </w:r>
      <w:r w:rsidR="000359F5">
        <w:t xml:space="preserve"> </w:t>
      </w:r>
      <w:r>
        <w:t>Whichever feature performs the best is kept</w:t>
      </w:r>
      <w:r w:rsidR="00A3344D">
        <w:t xml:space="preserve"> and the process is repeated by adding one more feature to the previous results.</w:t>
      </w:r>
      <w:r w:rsidR="000359F5">
        <w:t xml:space="preserve"> </w:t>
      </w:r>
      <w:r w:rsidR="00A3344D">
        <w:t>The features are added in one by one based on their contribution.</w:t>
      </w:r>
      <w:r w:rsidR="000359F5">
        <w:t xml:space="preserve"> </w:t>
      </w:r>
      <w:r w:rsidR="00A3344D">
        <w:t>Once all of the features have been added, all of the best performing algorithms at each of the steps are compared</w:t>
      </w:r>
      <w:ins w:id="1769" w:author="Kezia Endsley" w:date="2013-10-20T08:54:00Z">
        <w:r w:rsidR="00E36E43">
          <w:t>.</w:t>
        </w:r>
      </w:ins>
      <w:r w:rsidR="00A3344D">
        <w:t xml:space="preserve"> </w:t>
      </w:r>
      <w:del w:id="1770" w:author="Kezia Endsley" w:date="2013-10-20T08:54:00Z">
        <w:r w:rsidR="00A3344D" w:rsidDel="00E36E43">
          <w:delText>and t</w:delText>
        </w:r>
      </w:del>
      <w:ins w:id="1771" w:author="Kezia Endsley" w:date="2013-10-20T08:54:00Z">
        <w:r w:rsidR="00E36E43">
          <w:t>T</w:t>
        </w:r>
      </w:ins>
      <w:r w:rsidR="00A3344D">
        <w:t>he overall best set of features is selected as the final set.</w:t>
      </w:r>
    </w:p>
    <w:p w14:paraId="36E991DF" w14:textId="0C30BE13" w:rsidR="00A3344D" w:rsidRDefault="00A3344D" w:rsidP="005157D5">
      <w:pPr>
        <w:pStyle w:val="Para"/>
      </w:pPr>
      <w:r>
        <w:t>The benefit of this</w:t>
      </w:r>
      <w:ins w:id="1772" w:author="Kezia Endsley" w:date="2013-10-20T08:54:00Z">
        <w:r w:rsidR="00E36E43">
          <w:t xml:space="preserve"> method</w:t>
        </w:r>
      </w:ins>
      <w:r>
        <w:t xml:space="preserve"> is that it </w:t>
      </w:r>
      <w:del w:id="1773" w:author="Kezia Endsley" w:date="2013-10-20T08:54:00Z">
        <w:r w:rsidDel="00E36E43">
          <w:delText xml:space="preserve">is </w:delText>
        </w:r>
      </w:del>
      <w:ins w:id="1774" w:author="Kezia Endsley" w:date="2013-10-20T08:54:00Z">
        <w:r w:rsidR="00E36E43">
          <w:t xml:space="preserve">constitutes </w:t>
        </w:r>
      </w:ins>
      <w:r>
        <w:t>an enormous reduction in the number of iterations compared to the best subset method.</w:t>
      </w:r>
      <w:r w:rsidR="000359F5">
        <w:t xml:space="preserve"> </w:t>
      </w:r>
      <w:r>
        <w:t>But the draw</w:t>
      </w:r>
      <w:del w:id="1775" w:author="Kezia Endsley" w:date="2013-10-20T08:54:00Z">
        <w:r w:rsidDel="00E36E43">
          <w:delText xml:space="preserve"> </w:delText>
        </w:r>
      </w:del>
      <w:r>
        <w:t xml:space="preserve">back is that not all the combinations are tried and so the best </w:t>
      </w:r>
      <w:ins w:id="1776" w:author="Kezia Endsley" w:date="2013-10-20T08:54:00Z">
        <w:del w:id="1777" w:author="Jay Jacobs" w:date="2013-11-03T12:45:00Z">
          <w:r w:rsidR="00E36E43" w:rsidDel="00FD041C">
            <w:delText>ones</w:delText>
          </w:r>
        </w:del>
      </w:ins>
      <w:ins w:id="1778" w:author="Jay Jacobs" w:date="2013-11-03T12:45:00Z">
        <w:r w:rsidR="00FD041C">
          <w:t>combination</w:t>
        </w:r>
      </w:ins>
      <w:ins w:id="1779" w:author="Kezia Endsley" w:date="2013-10-20T08:54:00Z">
        <w:r w:rsidR="00E36E43">
          <w:t xml:space="preserve"> </w:t>
        </w:r>
      </w:ins>
      <w:r>
        <w:t>may be hidden.</w:t>
      </w:r>
      <w:r w:rsidR="000359F5">
        <w:t xml:space="preserve"> </w:t>
      </w:r>
      <w:r>
        <w:t>In some cases</w:t>
      </w:r>
      <w:ins w:id="1780" w:author="Kezia Endsley" w:date="2013-10-20T08:54:00Z">
        <w:r w:rsidR="00E36E43">
          <w:t>,</w:t>
        </w:r>
      </w:ins>
      <w:r>
        <w:t xml:space="preserve"> a feature that performs best alone</w:t>
      </w:r>
      <w:del w:id="1781" w:author="Kezia Endsley" w:date="2013-10-20T08:54:00Z">
        <w:r w:rsidDel="00E36E43">
          <w:delText>,</w:delText>
        </w:r>
      </w:del>
      <w:r>
        <w:t xml:space="preserve"> may not perform best when other features are added.</w:t>
      </w:r>
      <w:r w:rsidR="000359F5">
        <w:t xml:space="preserve"> </w:t>
      </w:r>
      <w:del w:id="1782" w:author="Kezia Endsley" w:date="2013-10-20T08:54:00Z">
        <w:r w:rsidDel="00E36E43">
          <w:delText xml:space="preserve">Another approach to help discover a better approach is to do </w:delText>
        </w:r>
      </w:del>
      <w:ins w:id="1783" w:author="Kezia Endsley" w:date="2013-10-20T08:54:00Z">
        <w:r w:rsidR="00E36E43">
          <w:t xml:space="preserve">You can also perform </w:t>
        </w:r>
      </w:ins>
      <w:r>
        <w:t>a reverse stepwise comparison, where you</w:t>
      </w:r>
      <w:del w:id="1784" w:author="Kezia Endsley" w:date="2013-10-20T08:54:00Z">
        <w:r w:rsidDel="00E36E43">
          <w:delText>’ll</w:delText>
        </w:r>
      </w:del>
      <w:r>
        <w:t xml:space="preserve"> start with all the features and then sequentially step backward</w:t>
      </w:r>
      <w:del w:id="1785" w:author="Kezia Endsley" w:date="2013-10-20T08:22:00Z">
        <w:r w:rsidDel="00BB0A5E">
          <w:delText>s</w:delText>
        </w:r>
      </w:del>
      <w:ins w:id="1786" w:author="Kezia Endsley" w:date="2013-10-20T08:55:00Z">
        <w:r w:rsidR="00E36E43">
          <w:t>,</w:t>
        </w:r>
      </w:ins>
      <w:r>
        <w:t xml:space="preserve"> removing the least helpful feature until </w:t>
      </w:r>
      <w:proofErr w:type="gramStart"/>
      <w:r>
        <w:t>you’re</w:t>
      </w:r>
      <w:proofErr w:type="gramEnd"/>
      <w:r>
        <w:t xml:space="preserve"> down to one feature again.</w:t>
      </w:r>
      <w:r w:rsidR="000359F5">
        <w:t xml:space="preserve"> </w:t>
      </w:r>
      <w:r>
        <w:t>Then</w:t>
      </w:r>
      <w:ins w:id="1787" w:author="Kezia Endsley" w:date="2013-10-20T08:55:00Z">
        <w:r w:rsidR="00E36E43">
          <w:t>, you</w:t>
        </w:r>
      </w:ins>
      <w:r>
        <w:t xml:space="preserve"> look at all of the best combinations and select the best that way.</w:t>
      </w:r>
    </w:p>
    <w:p w14:paraId="398DE111" w14:textId="77777777" w:rsidR="00952B72" w:rsidRDefault="00E0007E" w:rsidP="00E0007E">
      <w:pPr>
        <w:pStyle w:val="H2"/>
      </w:pPr>
      <w:r>
        <w:t>Validating Your Model</w:t>
      </w:r>
    </w:p>
    <w:p w14:paraId="130026D7" w14:textId="5D54D73C" w:rsidR="00E0007E" w:rsidRDefault="00571CF3" w:rsidP="00544D00">
      <w:pPr>
        <w:pStyle w:val="Para"/>
      </w:pPr>
      <w:r>
        <w:t xml:space="preserve">However you go about selecting the features to include, </w:t>
      </w:r>
      <w:r w:rsidR="00E0007E">
        <w:t xml:space="preserve">you </w:t>
      </w:r>
      <w:del w:id="1788" w:author="Kezia Endsley" w:date="2013-10-20T08:57:00Z">
        <w:r w:rsidR="00E0007E" w:rsidDel="00E36E43">
          <w:delText>will</w:delText>
        </w:r>
        <w:r w:rsidDel="00E36E43">
          <w:delText xml:space="preserve"> </w:delText>
        </w:r>
      </w:del>
      <w:r>
        <w:t xml:space="preserve">still need </w:t>
      </w:r>
      <w:r w:rsidR="00E0007E">
        <w:t xml:space="preserve">to </w:t>
      </w:r>
      <w:r>
        <w:t xml:space="preserve">validate </w:t>
      </w:r>
      <w:r w:rsidR="00E0007E">
        <w:t>how well the approach performs.</w:t>
      </w:r>
      <w:r w:rsidR="000359F5">
        <w:t xml:space="preserve"> </w:t>
      </w:r>
      <w:del w:id="1789" w:author="Kezia Endsley" w:date="2013-10-20T08:55:00Z">
        <w:r w:rsidR="00E0007E" w:rsidDel="00E36E43">
          <w:delText xml:space="preserve">While </w:delText>
        </w:r>
      </w:del>
      <w:ins w:id="1790" w:author="Kezia Endsley" w:date="2013-10-20T08:55:00Z">
        <w:r w:rsidR="00E36E43">
          <w:t>E</w:t>
        </w:r>
      </w:ins>
      <w:del w:id="1791" w:author="Kezia Endsley" w:date="2013-10-20T08:55:00Z">
        <w:r w:rsidR="00E0007E" w:rsidDel="00E36E43">
          <w:delText>e</w:delText>
        </w:r>
      </w:del>
      <w:r w:rsidR="00E0007E">
        <w:t xml:space="preserve">ach </w:t>
      </w:r>
      <w:del w:id="1792" w:author="Jay Jacobs" w:date="2013-11-03T12:46:00Z">
        <w:r w:rsidR="00E0007E" w:rsidDel="00FD041C">
          <w:delText xml:space="preserve">method </w:delText>
        </w:r>
      </w:del>
      <w:ins w:id="1793" w:author="Jay Jacobs" w:date="2013-11-03T12:46:00Z">
        <w:r w:rsidR="00FD041C">
          <w:t xml:space="preserve">algorithm </w:t>
        </w:r>
      </w:ins>
      <w:r w:rsidR="00E0007E">
        <w:t xml:space="preserve">may have subtle differences in how </w:t>
      </w:r>
      <w:del w:id="1794" w:author="Kezia Endsley" w:date="2013-10-20T08:55:00Z">
        <w:r w:rsidR="00E0007E" w:rsidDel="00E36E43">
          <w:delText xml:space="preserve">they </w:delText>
        </w:r>
      </w:del>
      <w:ins w:id="1795" w:author="Kezia Endsley" w:date="2013-10-20T08:55:00Z">
        <w:r w:rsidR="00E36E43">
          <w:t xml:space="preserve">it </w:t>
        </w:r>
      </w:ins>
      <w:r w:rsidR="00E0007E">
        <w:t>work</w:t>
      </w:r>
      <w:ins w:id="1796" w:author="Kezia Endsley" w:date="2013-10-20T08:55:00Z">
        <w:r w:rsidR="00E36E43">
          <w:t>s</w:t>
        </w:r>
      </w:ins>
      <w:r w:rsidR="00E0007E">
        <w:t xml:space="preserve"> and the test statistics </w:t>
      </w:r>
      <w:del w:id="1797" w:author="Kezia Endsley" w:date="2013-10-20T08:55:00Z">
        <w:r w:rsidR="00E0007E" w:rsidDel="00E36E43">
          <w:delText xml:space="preserve">they </w:delText>
        </w:r>
      </w:del>
      <w:ins w:id="1798" w:author="Kezia Endsley" w:date="2013-10-20T08:55:00Z">
        <w:r w:rsidR="00E36E43">
          <w:t xml:space="preserve">it </w:t>
        </w:r>
      </w:ins>
      <w:r w:rsidR="00E0007E">
        <w:t>generate</w:t>
      </w:r>
      <w:ins w:id="1799" w:author="Kezia Endsley" w:date="2013-10-20T08:55:00Z">
        <w:r w:rsidR="00E36E43">
          <w:t>s</w:t>
        </w:r>
      </w:ins>
      <w:r w:rsidR="00657AE2">
        <w:t xml:space="preserve"> and focus</w:t>
      </w:r>
      <w:ins w:id="1800" w:author="Kezia Endsley" w:date="2013-10-20T08:55:00Z">
        <w:r w:rsidR="00E36E43">
          <w:t>es</w:t>
        </w:r>
      </w:ins>
      <w:r w:rsidR="00657AE2">
        <w:t xml:space="preserve"> on</w:t>
      </w:r>
      <w:ins w:id="1801" w:author="Kezia Endsley" w:date="2013-10-20T08:55:00Z">
        <w:r w:rsidR="00E36E43">
          <w:t>. Still</w:t>
        </w:r>
      </w:ins>
      <w:r w:rsidR="00E0007E">
        <w:t xml:space="preserve">, there are a few general approaches </w:t>
      </w:r>
      <w:r w:rsidR="005D0519">
        <w:t>for validating how you’re doing</w:t>
      </w:r>
      <w:ins w:id="1802" w:author="Kent, Kevin - Indianapolis" w:date="2013-10-31T14:33:00Z">
        <w:r w:rsidR="003B1EDA">
          <w:t>,</w:t>
        </w:r>
      </w:ins>
      <w:r w:rsidR="005D0519">
        <w:t xml:space="preserve"> </w:t>
      </w:r>
      <w:del w:id="1803" w:author="Kezia Endsley" w:date="2013-10-20T08:56:00Z">
        <w:r w:rsidR="005D0519" w:rsidDel="00E36E43">
          <w:delText xml:space="preserve">that </w:delText>
        </w:r>
      </w:del>
      <w:ins w:id="1804" w:author="Kezia Endsley" w:date="2013-10-20T08:56:00Z">
        <w:r w:rsidR="00E36E43">
          <w:t xml:space="preserve">and they </w:t>
        </w:r>
      </w:ins>
      <w:r w:rsidR="005D0519">
        <w:t>ap</w:t>
      </w:r>
      <w:r w:rsidR="00657AE2">
        <w:t>ply to almost all the methods.</w:t>
      </w:r>
      <w:r w:rsidR="000359F5">
        <w:t xml:space="preserve"> </w:t>
      </w:r>
      <w:r w:rsidR="00657AE2">
        <w:t>The most wide</w:t>
      </w:r>
      <w:r w:rsidR="00CA7D2B">
        <w:t>ly</w:t>
      </w:r>
      <w:r w:rsidR="00657AE2">
        <w:t xml:space="preserve"> used </w:t>
      </w:r>
      <w:ins w:id="1805" w:author="Kezia Endsley" w:date="2013-10-20T08:56:00Z">
        <w:r w:rsidR="00E36E43">
          <w:t xml:space="preserve">method </w:t>
        </w:r>
      </w:ins>
      <w:r w:rsidR="00657AE2">
        <w:t xml:space="preserve">is </w:t>
      </w:r>
      <w:del w:id="1806" w:author="Kezia Endsley" w:date="2013-10-20T08:56:00Z">
        <w:r w:rsidR="00657AE2" w:rsidDel="00E36E43">
          <w:delText xml:space="preserve">a method called </w:delText>
        </w:r>
      </w:del>
      <w:r w:rsidR="00657AE2" w:rsidRPr="00E36E43">
        <w:rPr>
          <w:i/>
          <w:rPrChange w:id="1807" w:author="Kezia Endsley" w:date="2013-10-20T08:56:00Z">
            <w:rPr/>
          </w:rPrChange>
        </w:rPr>
        <w:t>cross-validation</w:t>
      </w:r>
      <w:ins w:id="1808" w:author="Kezia Endsley" w:date="2013-10-20T08:56:00Z">
        <w:r w:rsidR="00E36E43">
          <w:rPr>
            <w:i/>
          </w:rPr>
          <w:t>,</w:t>
        </w:r>
      </w:ins>
      <w:r w:rsidR="00657AE2">
        <w:t xml:space="preserve"> </w:t>
      </w:r>
      <w:ins w:id="1809" w:author="Kezia Endsley" w:date="2013-10-20T08:56:00Z">
        <w:r w:rsidR="00E36E43">
          <w:t xml:space="preserve">and it’s discussed here. </w:t>
        </w:r>
      </w:ins>
      <w:del w:id="1810" w:author="Kezia Endsley" w:date="2013-10-20T08:56:00Z">
        <w:r w:rsidR="00657AE2" w:rsidDel="00E36E43">
          <w:delText>which we will discuss, but as</w:delText>
        </w:r>
      </w:del>
      <w:ins w:id="1811" w:author="Kezia Endsley" w:date="2013-10-20T08:56:00Z">
        <w:r w:rsidR="00E36E43">
          <w:t>As</w:t>
        </w:r>
      </w:ins>
      <w:r w:rsidR="00657AE2">
        <w:t xml:space="preserve"> a </w:t>
      </w:r>
      <w:del w:id="1812" w:author="Kent, Kevin - Indianapolis" w:date="2013-10-31T10:35:00Z">
        <w:r w:rsidR="00657AE2" w:rsidRPr="0089527A" w:rsidDel="0089527A">
          <w:rPr>
            <w:highlight w:val="cyan"/>
            <w:rPrChange w:id="1813" w:author="Kent, Kevin - Indianapolis" w:date="2013-10-31T10:35:00Z">
              <w:rPr/>
            </w:rPrChange>
          </w:rPr>
          <w:delText>follow-up</w:delText>
        </w:r>
      </w:del>
      <w:ins w:id="1814" w:author="Kent, Kevin - Indianapolis" w:date="2013-10-31T10:35:00Z">
        <w:r w:rsidR="0089527A" w:rsidRPr="0089527A">
          <w:rPr>
            <w:highlight w:val="cyan"/>
            <w:rPrChange w:id="1815" w:author="Kent, Kevin - Indianapolis" w:date="2013-10-31T10:35:00Z">
              <w:rPr/>
            </w:rPrChange>
          </w:rPr>
          <w:t>second validation pass</w:t>
        </w:r>
      </w:ins>
      <w:ins w:id="1816" w:author="Kezia Endsley" w:date="2013-10-20T08:56:00Z">
        <w:r w:rsidR="00E36E43">
          <w:t>,</w:t>
        </w:r>
      </w:ins>
      <w:r w:rsidR="00657AE2">
        <w:t xml:space="preserve"> you could </w:t>
      </w:r>
      <w:del w:id="1817" w:author="Kezia Endsley" w:date="2013-10-20T08:56:00Z">
        <w:r w:rsidR="00657AE2" w:rsidDel="00E36E43">
          <w:delText xml:space="preserve">also </w:delText>
        </w:r>
      </w:del>
      <w:r w:rsidR="00657AE2">
        <w:t>look at any other resampling methods</w:t>
      </w:r>
      <w:ins w:id="1818" w:author="Kezia Endsley" w:date="2013-10-20T08:56:00Z">
        <w:r w:rsidR="00E36E43">
          <w:t>,</w:t>
        </w:r>
      </w:ins>
      <w:r w:rsidR="00657AE2">
        <w:t xml:space="preserve"> such as bootstrapping </w:t>
      </w:r>
      <w:r w:rsidR="005049C6">
        <w:t>or</w:t>
      </w:r>
      <w:r w:rsidR="00657AE2">
        <w:t xml:space="preserve"> the jackknife method.</w:t>
      </w:r>
    </w:p>
    <w:p w14:paraId="07DEBB88" w14:textId="77777777" w:rsidR="0089527A" w:rsidRDefault="0089527A">
      <w:pPr>
        <w:pStyle w:val="QueryPara"/>
        <w:rPr>
          <w:ins w:id="1819" w:author="Kent, Kevin - Indianapolis" w:date="2013-10-31T10:35:00Z"/>
        </w:rPr>
        <w:pPrChange w:id="1820" w:author="Kent, Kevin - Indianapolis" w:date="2013-10-31T10:35:00Z">
          <w:pPr>
            <w:pStyle w:val="H3"/>
          </w:pPr>
        </w:pPrChange>
      </w:pPr>
      <w:ins w:id="1821" w:author="Kent, Kevin - Indianapolis" w:date="2013-10-31T10:35:00Z">
        <w:r w:rsidRPr="0089527A">
          <w:rPr>
            <w:highlight w:val="cyan"/>
            <w:rPrChange w:id="1822" w:author="Kent, Kevin - Indianapolis" w:date="2013-10-31T10:35:00Z">
              <w:rPr/>
            </w:rPrChange>
          </w:rPr>
          <w:t>[AU: Change from TE above okay? Thanks, Kevin (PJE)]</w:t>
        </w:r>
      </w:ins>
    </w:p>
    <w:p w14:paraId="06CD1771" w14:textId="77777777" w:rsidR="00E0007E" w:rsidDel="003B1EDA" w:rsidRDefault="00216E6D" w:rsidP="00E0007E">
      <w:pPr>
        <w:pStyle w:val="H3"/>
        <w:rPr>
          <w:del w:id="1823" w:author="Kent, Kevin - Indianapolis" w:date="2013-10-31T14:33:00Z"/>
        </w:rPr>
      </w:pPr>
      <w:del w:id="1824" w:author="Kent, Kevin - Indianapolis" w:date="2013-10-31T14:33:00Z">
        <w:r w:rsidDel="003B1EDA">
          <w:lastRenderedPageBreak/>
          <w:delText>Applying Cross-</w:delText>
        </w:r>
        <w:r w:rsidR="00E0007E" w:rsidDel="003B1EDA">
          <w:delText>Validation</w:delText>
        </w:r>
      </w:del>
    </w:p>
    <w:p w14:paraId="05090506" w14:textId="77777777" w:rsidR="003B1EDA" w:rsidRDefault="003B1EDA">
      <w:pPr>
        <w:pStyle w:val="QueryPara"/>
        <w:rPr>
          <w:ins w:id="1825" w:author="Jay Jacobs" w:date="2013-11-03T12:46:00Z"/>
        </w:rPr>
        <w:pPrChange w:id="1826" w:author="Kent, Kevin - Indianapolis" w:date="2013-10-31T14:34:00Z">
          <w:pPr>
            <w:pStyle w:val="Para"/>
          </w:pPr>
        </w:pPrChange>
      </w:pPr>
      <w:ins w:id="1827" w:author="Kent, Kevin - Indianapolis" w:date="2013-10-31T14:34:00Z">
        <w:r>
          <w:t>[AU: I don’t think you need the subheading since this is the only subsection for this section of the chapter. Thanks, Kevin (</w:t>
        </w:r>
        <w:proofErr w:type="spellStart"/>
        <w:r>
          <w:t>PjE</w:t>
        </w:r>
        <w:proofErr w:type="spellEnd"/>
        <w:r>
          <w:t>)]</w:t>
        </w:r>
      </w:ins>
    </w:p>
    <w:p w14:paraId="1AD1FF87" w14:textId="054492A6" w:rsidR="00FD041C" w:rsidRDefault="00FD041C">
      <w:pPr>
        <w:pStyle w:val="QueryPara"/>
        <w:rPr>
          <w:ins w:id="1828" w:author="Kent, Kevin - Indianapolis" w:date="2013-10-31T14:34:00Z"/>
        </w:rPr>
        <w:pPrChange w:id="1829" w:author="Kent, Kevin - Indianapolis" w:date="2013-10-31T14:34:00Z">
          <w:pPr>
            <w:pStyle w:val="Para"/>
          </w:pPr>
        </w:pPrChange>
      </w:pPr>
      <w:ins w:id="1830" w:author="Jay Jacobs" w:date="2013-11-03T12:46:00Z">
        <w:r>
          <w:t>[AR: both good, thanks]</w:t>
        </w:r>
      </w:ins>
    </w:p>
    <w:p w14:paraId="461268C8" w14:textId="77777777" w:rsidR="00E36E43" w:rsidRDefault="00E0007E" w:rsidP="00216E6D">
      <w:pPr>
        <w:pStyle w:val="Para"/>
      </w:pPr>
      <w:del w:id="1831" w:author="Kezia Endsley" w:date="2013-10-20T08:22:00Z">
        <w:r w:rsidDel="00BB0A5E">
          <w:delText xml:space="preserve">In our </w:delText>
        </w:r>
      </w:del>
      <w:ins w:id="1832" w:author="Kezia Endsley" w:date="2013-10-20T08:22:00Z">
        <w:r w:rsidR="00BB0A5E">
          <w:t xml:space="preserve">The </w:t>
        </w:r>
      </w:ins>
      <w:r>
        <w:t xml:space="preserve">opening example </w:t>
      </w:r>
      <w:del w:id="1833" w:author="Kezia Endsley" w:date="2013-10-20T08:22:00Z">
        <w:r w:rsidDel="00BB0A5E">
          <w:delText xml:space="preserve">we </w:delText>
        </w:r>
      </w:del>
      <w:r>
        <w:t xml:space="preserve">started with </w:t>
      </w:r>
      <w:r w:rsidR="001958FF">
        <w:t xml:space="preserve">247 observations and then </w:t>
      </w:r>
      <w:ins w:id="1834" w:author="Kezia Endsley" w:date="2013-10-20T08:22:00Z">
        <w:r w:rsidR="00475A07">
          <w:t xml:space="preserve">was </w:t>
        </w:r>
      </w:ins>
      <w:r w:rsidR="001958FF">
        <w:t xml:space="preserve">split </w:t>
      </w:r>
      <w:del w:id="1835" w:author="Kezia Endsley" w:date="2013-10-20T08:22:00Z">
        <w:r w:rsidR="001958FF" w:rsidDel="00475A07">
          <w:delText xml:space="preserve">it </w:delText>
        </w:r>
      </w:del>
      <w:r w:rsidR="001958FF">
        <w:t xml:space="preserve">into a training set to train </w:t>
      </w:r>
      <w:del w:id="1836" w:author="Kezia Endsley" w:date="2013-10-20T08:22:00Z">
        <w:r w:rsidR="001958FF" w:rsidDel="00475A07">
          <w:delText xml:space="preserve">our </w:delText>
        </w:r>
      </w:del>
      <w:ins w:id="1837" w:author="Kezia Endsley" w:date="2013-10-20T08:22:00Z">
        <w:r w:rsidR="00475A07">
          <w:t xml:space="preserve">the </w:t>
        </w:r>
      </w:ins>
      <w:r w:rsidR="001958FF">
        <w:t xml:space="preserve">algorithm and a test set to </w:t>
      </w:r>
      <w:r w:rsidR="007644B5">
        <w:t>test</w:t>
      </w:r>
      <w:r w:rsidR="001958FF">
        <w:t xml:space="preserve"> how the training set did.</w:t>
      </w:r>
      <w:r w:rsidR="000359F5">
        <w:t xml:space="preserve"> </w:t>
      </w:r>
      <w:del w:id="1838" w:author="Kezia Endsley" w:date="2013-10-20T08:22:00Z">
        <w:r w:rsidR="001958FF" w:rsidDel="00475A07">
          <w:delText xml:space="preserve">We </w:delText>
        </w:r>
      </w:del>
      <w:ins w:id="1839" w:author="Kezia Endsley" w:date="2013-10-20T08:22:00Z">
        <w:r w:rsidR="00475A07">
          <w:t xml:space="preserve">Recall that the data was </w:t>
        </w:r>
      </w:ins>
      <w:r w:rsidR="001958FF">
        <w:t xml:space="preserve">arbitrarily split </w:t>
      </w:r>
      <w:del w:id="1840" w:author="Kezia Endsley" w:date="2013-10-20T08:22:00Z">
        <w:r w:rsidR="001958FF" w:rsidDel="00475A07">
          <w:delText xml:space="preserve">the data </w:delText>
        </w:r>
      </w:del>
      <w:r w:rsidR="001958FF">
        <w:t>so</w:t>
      </w:r>
      <w:ins w:id="1841" w:author="Kezia Endsley" w:date="2013-10-20T08:22:00Z">
        <w:r w:rsidR="00475A07">
          <w:t xml:space="preserve"> that</w:t>
        </w:r>
      </w:ins>
      <w:r w:rsidR="001958FF">
        <w:t xml:space="preserve"> two</w:t>
      </w:r>
      <w:ins w:id="1842" w:author="Kezia Endsley" w:date="2013-10-20T08:22:00Z">
        <w:r w:rsidR="00475A07">
          <w:t xml:space="preserve"> </w:t>
        </w:r>
      </w:ins>
      <w:del w:id="1843" w:author="Kezia Endsley" w:date="2013-10-20T08:22:00Z">
        <w:r w:rsidR="001958FF" w:rsidDel="00475A07">
          <w:delText>-</w:delText>
        </w:r>
      </w:del>
      <w:r w:rsidR="001958FF">
        <w:t xml:space="preserve">thirds was </w:t>
      </w:r>
      <w:del w:id="1844" w:author="Kezia Endsley" w:date="2013-10-20T08:22:00Z">
        <w:r w:rsidR="001958FF" w:rsidDel="00475A07">
          <w:delText xml:space="preserve">in the </w:delText>
        </w:r>
      </w:del>
      <w:r w:rsidR="001958FF">
        <w:t>training data and the remaining one</w:t>
      </w:r>
      <w:ins w:id="1845" w:author="Kezia Endsley" w:date="2013-10-20T08:22:00Z">
        <w:r w:rsidR="00475A07">
          <w:t xml:space="preserve"> </w:t>
        </w:r>
      </w:ins>
      <w:del w:id="1846" w:author="Kezia Endsley" w:date="2013-10-20T08:22:00Z">
        <w:r w:rsidR="001958FF" w:rsidDel="00475A07">
          <w:delText>-</w:delText>
        </w:r>
      </w:del>
      <w:r w:rsidR="001958FF">
        <w:t xml:space="preserve">third was </w:t>
      </w:r>
      <w:del w:id="1847" w:author="Kezia Endsley" w:date="2013-10-20T08:22:00Z">
        <w:r w:rsidR="001958FF" w:rsidDel="00475A07">
          <w:delText xml:space="preserve">in the </w:delText>
        </w:r>
      </w:del>
      <w:r w:rsidR="001958FF">
        <w:t>test data.</w:t>
      </w:r>
      <w:r w:rsidR="000359F5">
        <w:t xml:space="preserve"> </w:t>
      </w:r>
      <w:r w:rsidR="00216E6D">
        <w:t xml:space="preserve">One drawback in doing that is that </w:t>
      </w:r>
      <w:del w:id="1848" w:author="Kezia Endsley" w:date="2013-10-20T08:57:00Z">
        <w:r w:rsidR="00216E6D" w:rsidDel="00E36E43">
          <w:delText>we were not able to</w:delText>
        </w:r>
      </w:del>
      <w:ins w:id="1849" w:author="Kezia Endsley" w:date="2013-10-20T08:57:00Z">
        <w:r w:rsidR="00E36E43">
          <w:t>you can’t</w:t>
        </w:r>
      </w:ins>
      <w:r w:rsidR="00216E6D">
        <w:t xml:space="preserve"> train on the one</w:t>
      </w:r>
      <w:ins w:id="1850" w:author="Kezia Endsley" w:date="2013-10-20T08:57:00Z">
        <w:r w:rsidR="00E36E43">
          <w:t xml:space="preserve"> </w:t>
        </w:r>
      </w:ins>
      <w:del w:id="1851" w:author="Kezia Endsley" w:date="2013-10-20T08:57:00Z">
        <w:r w:rsidR="00216E6D" w:rsidDel="00E36E43">
          <w:delText>-</w:delText>
        </w:r>
      </w:del>
      <w:r w:rsidR="00216E6D">
        <w:t xml:space="preserve">third </w:t>
      </w:r>
      <w:del w:id="1852" w:author="Kezia Endsley" w:date="2013-10-20T08:57:00Z">
        <w:r w:rsidR="007644B5" w:rsidDel="00E36E43">
          <w:delText xml:space="preserve">we </w:delText>
        </w:r>
      </w:del>
      <w:ins w:id="1853" w:author="Kezia Endsley" w:date="2013-10-20T08:57:00Z">
        <w:r w:rsidR="00E36E43">
          <w:t xml:space="preserve">that you </w:t>
        </w:r>
      </w:ins>
      <w:r w:rsidR="007644B5">
        <w:t xml:space="preserve">pulled out, and that </w:t>
      </w:r>
      <w:r w:rsidR="00216E6D">
        <w:t>introduces more variation in the outcome of the training process.</w:t>
      </w:r>
    </w:p>
    <w:p w14:paraId="4B4AA3F0" w14:textId="77777777" w:rsidR="00544D00" w:rsidRDefault="001958FF" w:rsidP="00216E6D">
      <w:pPr>
        <w:pStyle w:val="Para"/>
      </w:pPr>
      <w:del w:id="1854" w:author="Kezia Endsley" w:date="2013-10-20T08:57:00Z">
        <w:r w:rsidDel="00E36E43">
          <w:delText>But w</w:delText>
        </w:r>
      </w:del>
      <w:ins w:id="1855" w:author="Kezia Endsley" w:date="2013-10-20T08:57:00Z">
        <w:r w:rsidR="00E36E43">
          <w:t>W</w:t>
        </w:r>
      </w:ins>
      <w:r>
        <w:t xml:space="preserve">hat if </w:t>
      </w:r>
      <w:r w:rsidR="00216E6D">
        <w:t>you were to repeat th</w:t>
      </w:r>
      <w:r w:rsidR="007644B5">
        <w:t xml:space="preserve">e splitting and testing process so all data </w:t>
      </w:r>
      <w:del w:id="1856" w:author="Kezia Endsley" w:date="2013-10-20T08:58:00Z">
        <w:r w:rsidR="007644B5" w:rsidDel="00E36E43">
          <w:delText>was considered and was able to</w:delText>
        </w:r>
      </w:del>
      <w:ins w:id="1857" w:author="Kezia Endsley" w:date="2013-10-20T08:58:00Z">
        <w:r w:rsidR="00E36E43">
          <w:t>could</w:t>
        </w:r>
      </w:ins>
      <w:r w:rsidR="007644B5">
        <w:t xml:space="preserve"> contribute to both the training and test of the algorithm?</w:t>
      </w:r>
      <w:r w:rsidR="000359F5">
        <w:t xml:space="preserve"> </w:t>
      </w:r>
      <w:r w:rsidR="00216E6D">
        <w:t xml:space="preserve">It is possible to increase the accuracy of </w:t>
      </w:r>
      <w:del w:id="1858" w:author="Kezia Endsley" w:date="2013-10-20T08:58:00Z">
        <w:r w:rsidR="00216E6D" w:rsidDel="00E36E43">
          <w:delText xml:space="preserve">our </w:delText>
        </w:r>
      </w:del>
      <w:ins w:id="1859" w:author="Kezia Endsley" w:date="2013-10-20T08:58:00Z">
        <w:r w:rsidR="00E36E43">
          <w:t xml:space="preserve">the </w:t>
        </w:r>
      </w:ins>
      <w:r w:rsidR="00216E6D">
        <w:t>algorithm by generating multiple training and test data sets and comparing the results from all of the splits.</w:t>
      </w:r>
      <w:r w:rsidR="000359F5">
        <w:t xml:space="preserve"> </w:t>
      </w:r>
      <w:r w:rsidR="00216E6D">
        <w:t xml:space="preserve">This approach is called </w:t>
      </w:r>
      <w:r w:rsidR="00216E6D" w:rsidRPr="00E36E43">
        <w:rPr>
          <w:i/>
          <w:rPrChange w:id="1860" w:author="Kezia Endsley" w:date="2013-10-20T08:58:00Z">
            <w:rPr>
              <w:b/>
            </w:rPr>
          </w:rPrChange>
        </w:rPr>
        <w:t>cross-validation</w:t>
      </w:r>
      <w:ins w:id="1861" w:author="Kent, Kevin - Indianapolis" w:date="2013-10-31T14:35:00Z">
        <w:r w:rsidR="003B1EDA" w:rsidRPr="003B1EDA">
          <w:rPr>
            <w:rPrChange w:id="1862" w:author="Kent, Kevin - Indianapolis" w:date="2013-10-31T14:35:00Z">
              <w:rPr>
                <w:i/>
              </w:rPr>
            </w:rPrChange>
          </w:rPr>
          <w:t>,</w:t>
        </w:r>
      </w:ins>
      <w:r w:rsidR="00216E6D">
        <w:t xml:space="preserve"> and it works </w:t>
      </w:r>
      <w:del w:id="1863" w:author="Kezia Endsley" w:date="2013-10-20T08:58:00Z">
        <w:r w:rsidR="00216E6D" w:rsidDel="00E36E43">
          <w:delText xml:space="preserve">out </w:delText>
        </w:r>
      </w:del>
      <w:r w:rsidR="00216E6D">
        <w:t xml:space="preserve">better than </w:t>
      </w:r>
      <w:del w:id="1864" w:author="Kezia Endsley" w:date="2013-10-20T08:58:00Z">
        <w:r w:rsidR="00216E6D" w:rsidDel="00E36E43">
          <w:delText xml:space="preserve">just </w:delText>
        </w:r>
      </w:del>
      <w:ins w:id="1865" w:author="Kezia Endsley" w:date="2013-10-20T08:58:00Z">
        <w:r w:rsidR="00E36E43">
          <w:t xml:space="preserve">when you </w:t>
        </w:r>
      </w:ins>
      <w:ins w:id="1866" w:author="Kent, Kevin - Indianapolis" w:date="2013-10-31T14:35:00Z">
        <w:r w:rsidR="003B1EDA">
          <w:t xml:space="preserve">just </w:t>
        </w:r>
      </w:ins>
      <w:r w:rsidR="00216E6D">
        <w:t>split</w:t>
      </w:r>
      <w:del w:id="1867" w:author="Kezia Endsley" w:date="2013-10-20T08:59:00Z">
        <w:r w:rsidR="00216E6D" w:rsidDel="00E36E43">
          <w:delText>ting</w:delText>
        </w:r>
      </w:del>
      <w:r w:rsidR="00216E6D">
        <w:t xml:space="preserve"> the data once.</w:t>
      </w:r>
    </w:p>
    <w:p w14:paraId="097FFB84" w14:textId="77777777" w:rsidR="00216E6D" w:rsidRDefault="007644B5" w:rsidP="00216E6D">
      <w:pPr>
        <w:pStyle w:val="Para"/>
      </w:pPr>
      <w:r>
        <w:t>The common method of performing cross-validation is to split the data into some number of equal partitions (more than a few) and then iterate over the data using each partition as the test data once.</w:t>
      </w:r>
      <w:r w:rsidR="000359F5">
        <w:t xml:space="preserve"> </w:t>
      </w:r>
      <w:r w:rsidR="005D0519">
        <w:t xml:space="preserve">This is known as </w:t>
      </w:r>
      <w:r w:rsidR="005D0519" w:rsidRPr="00FB18CC">
        <w:rPr>
          <w:i/>
          <w:rPrChange w:id="1868" w:author="Kezia Endsley" w:date="2013-10-20T09:09:00Z">
            <w:rPr>
              <w:b/>
            </w:rPr>
          </w:rPrChange>
        </w:rPr>
        <w:t>k-fold cross-validation,</w:t>
      </w:r>
      <w:r w:rsidR="005D0519">
        <w:t xml:space="preserve"> because </w:t>
      </w:r>
      <w:del w:id="1869" w:author="Kezia Endsley" w:date="2013-10-20T09:09:00Z">
        <w:r w:rsidR="005D0519" w:rsidDel="00FB18CC">
          <w:delText>we will</w:delText>
        </w:r>
      </w:del>
      <w:ins w:id="1870" w:author="Kezia Endsley" w:date="2013-10-20T09:09:00Z">
        <w:r w:rsidR="00FB18CC">
          <w:t>you</w:t>
        </w:r>
      </w:ins>
      <w:r w:rsidR="005D0519">
        <w:t xml:space="preserve"> </w:t>
      </w:r>
      <w:r w:rsidR="005D0519" w:rsidRPr="005D0519">
        <w:rPr>
          <w:i/>
        </w:rPr>
        <w:t>fold</w:t>
      </w:r>
      <w:r w:rsidR="005D0519">
        <w:t xml:space="preserve"> the data </w:t>
      </w:r>
      <w:r w:rsidR="005D0519" w:rsidRPr="005D0519">
        <w:rPr>
          <w:i/>
        </w:rPr>
        <w:t>k times</w:t>
      </w:r>
      <w:r w:rsidR="005D0519">
        <w:t xml:space="preserve"> (once for each partition).</w:t>
      </w:r>
      <w:r w:rsidR="000359F5">
        <w:t xml:space="preserve"> </w:t>
      </w:r>
      <w:r>
        <w:t xml:space="preserve">For example, you could go back to the data </w:t>
      </w:r>
      <w:del w:id="1871" w:author="Kezia Endsley" w:date="2013-10-20T09:10:00Z">
        <w:r w:rsidDel="00FB18CC">
          <w:delText xml:space="preserve">from </w:delText>
        </w:r>
      </w:del>
      <w:ins w:id="1872" w:author="Kezia Endsley" w:date="2013-10-20T09:10:00Z">
        <w:r w:rsidR="00FB18CC">
          <w:t xml:space="preserve">in </w:t>
        </w:r>
      </w:ins>
      <w:r>
        <w:t xml:space="preserve">the first example and divide </w:t>
      </w:r>
      <w:del w:id="1873" w:author="Kezia Endsley" w:date="2013-10-20T09:10:00Z">
        <w:r w:rsidDel="00FB18CC">
          <w:delText>the data</w:delText>
        </w:r>
      </w:del>
      <w:ins w:id="1874" w:author="Kezia Endsley" w:date="2013-10-20T09:10:00Z">
        <w:r w:rsidR="00FB18CC">
          <w:t>it</w:t>
        </w:r>
      </w:ins>
      <w:r>
        <w:t xml:space="preserve"> into 10 partitions and iterate </w:t>
      </w:r>
      <w:r w:rsidR="005D0519">
        <w:t>through the process 10 times each</w:t>
      </w:r>
      <w:ins w:id="1875" w:author="Kezia Endsley" w:date="2013-10-20T09:10:00Z">
        <w:r w:rsidR="00FB18CC">
          <w:t>,</w:t>
        </w:r>
      </w:ins>
      <w:r w:rsidR="005D0519">
        <w:t xml:space="preserve"> with a different test data set and slightly different training data set.</w:t>
      </w:r>
      <w:r w:rsidR="000359F5">
        <w:t xml:space="preserve"> </w:t>
      </w:r>
      <w:r w:rsidR="005D0519">
        <w:t xml:space="preserve">By combining (averaging) the estimation of </w:t>
      </w:r>
      <w:del w:id="1876" w:author="Kezia Endsley" w:date="2013-10-20T09:10:00Z">
        <w:r w:rsidR="005D0519" w:rsidDel="00FB18CC">
          <w:delText xml:space="preserve">our </w:delText>
        </w:r>
      </w:del>
      <w:ins w:id="1877" w:author="Kezia Endsley" w:date="2013-10-20T09:10:00Z">
        <w:r w:rsidR="00FB18CC">
          <w:t xml:space="preserve">the </w:t>
        </w:r>
      </w:ins>
      <w:r w:rsidR="005D0519">
        <w:t xml:space="preserve">accuracy across each of the iterations, </w:t>
      </w:r>
      <w:del w:id="1878" w:author="Kezia Endsley" w:date="2013-10-20T09:10:00Z">
        <w:r w:rsidR="005D0519" w:rsidDel="00FB18CC">
          <w:delText>we will be able to</w:delText>
        </w:r>
      </w:del>
      <w:ins w:id="1879" w:author="Kezia Endsley" w:date="2013-10-20T09:10:00Z">
        <w:r w:rsidR="00FB18CC">
          <w:t>you can</w:t>
        </w:r>
      </w:ins>
      <w:r w:rsidR="005D0519">
        <w:t xml:space="preserve"> have more confidence in how that approach will perform on new data.</w:t>
      </w:r>
    </w:p>
    <w:p w14:paraId="0DE0BBD1" w14:textId="77777777" w:rsidR="005D0519" w:rsidRDefault="005D0519" w:rsidP="00216E6D">
      <w:pPr>
        <w:pStyle w:val="Para"/>
      </w:pPr>
      <w:r>
        <w:t>A variation on the k-fold cross-validation is to set the number of partitions equal to the number</w:t>
      </w:r>
      <w:ins w:id="1880" w:author="Kezia Endsley" w:date="2013-10-20T09:10:00Z">
        <w:r w:rsidR="00FB18CC">
          <w:t xml:space="preserve"> of</w:t>
        </w:r>
      </w:ins>
      <w:r>
        <w:t xml:space="preserve"> samples in the data.</w:t>
      </w:r>
      <w:r w:rsidR="000359F5">
        <w:t xml:space="preserve"> </w:t>
      </w:r>
      <w:r>
        <w:t xml:space="preserve">The result is the </w:t>
      </w:r>
      <w:r w:rsidRPr="00FB18CC">
        <w:rPr>
          <w:i/>
          <w:rPrChange w:id="1881" w:author="Kezia Endsley" w:date="2013-10-20T09:10:00Z">
            <w:rPr>
              <w:b/>
            </w:rPr>
          </w:rPrChange>
        </w:rPr>
        <w:t>leave-one-out cross-validation</w:t>
      </w:r>
      <w:r>
        <w:t>.</w:t>
      </w:r>
      <w:r w:rsidR="000359F5">
        <w:t xml:space="preserve"> </w:t>
      </w:r>
      <w:r>
        <w:t xml:space="preserve">Named because </w:t>
      </w:r>
      <w:r w:rsidR="00500959">
        <w:t>you</w:t>
      </w:r>
      <w:r>
        <w:t xml:space="preserve"> can </w:t>
      </w:r>
      <w:del w:id="1882" w:author="Kezia Endsley" w:date="2013-10-20T09:10:00Z">
        <w:r w:rsidDel="00FB18CC">
          <w:delText xml:space="preserve">just </w:delText>
        </w:r>
      </w:del>
      <w:r>
        <w:t>sequentially leave out one value from the training set and test against that one value</w:t>
      </w:r>
      <w:r w:rsidR="00500959">
        <w:t xml:space="preserve"> across the whole data set</w:t>
      </w:r>
      <w:r>
        <w:t>.</w:t>
      </w:r>
      <w:r w:rsidR="000359F5">
        <w:t xml:space="preserve"> </w:t>
      </w:r>
      <w:r w:rsidR="00500959">
        <w:t>The result</w:t>
      </w:r>
      <w:ins w:id="1883" w:author="Kezia Endsley" w:date="2013-10-20T09:11:00Z">
        <w:r w:rsidR="00FB18CC">
          <w:t>s</w:t>
        </w:r>
      </w:ins>
      <w:r w:rsidR="00500959">
        <w:t xml:space="preserve"> from this method </w:t>
      </w:r>
      <w:del w:id="1884" w:author="Kezia Endsley" w:date="2013-10-20T09:11:00Z">
        <w:r w:rsidR="00500959" w:rsidDel="00FB18CC">
          <w:delText xml:space="preserve">is </w:delText>
        </w:r>
      </w:del>
      <w:ins w:id="1885" w:author="Kezia Endsley" w:date="2013-10-20T09:11:00Z">
        <w:r w:rsidR="00FB18CC">
          <w:t xml:space="preserve">are </w:t>
        </w:r>
      </w:ins>
      <w:r w:rsidR="00500959">
        <w:t xml:space="preserve">often </w:t>
      </w:r>
      <w:del w:id="1886" w:author="Kezia Endsley" w:date="2013-10-20T09:11:00Z">
        <w:r w:rsidR="00500959" w:rsidDel="00FB18CC">
          <w:delText>times better accuracy</w:delText>
        </w:r>
      </w:del>
      <w:ins w:id="1887" w:author="Kezia Endsley" w:date="2013-10-20T09:11:00Z">
        <w:r w:rsidR="00FB18CC">
          <w:t>more accurate</w:t>
        </w:r>
      </w:ins>
      <w:r w:rsidR="00500959">
        <w:t xml:space="preserve"> in assessing the algorithm, but it comes at a computational cost.</w:t>
      </w:r>
    </w:p>
    <w:p w14:paraId="0191F1A2" w14:textId="77777777" w:rsidR="00952B72" w:rsidRDefault="004C620B" w:rsidP="004C620B">
      <w:pPr>
        <w:pStyle w:val="H1"/>
      </w:pPr>
      <w:r>
        <w:t>Specific Learning Methods</w:t>
      </w:r>
    </w:p>
    <w:p w14:paraId="56EF89E0" w14:textId="77777777" w:rsidR="004E562E" w:rsidRDefault="004E562E">
      <w:pPr>
        <w:pStyle w:val="QueryPara"/>
        <w:numPr>
          <w:ins w:id="1888" w:author="Kezia Endsley" w:date="2013-10-20T08:05:00Z"/>
        </w:numPr>
        <w:pBdr>
          <w:bottom w:val="single" w:sz="4" w:space="0" w:color="auto"/>
        </w:pBdr>
        <w:rPr>
          <w:ins w:id="1889" w:author="Jay Jacobs" w:date="2013-11-03T12:49:00Z"/>
        </w:rPr>
        <w:pPrChange w:id="1890" w:author="Kezia Endsley" w:date="2013-10-20T08:05:00Z">
          <w:pPr>
            <w:pStyle w:val="QueryPara"/>
          </w:pPr>
        </w:pPrChange>
      </w:pPr>
      <w:ins w:id="1891" w:author="Kezia Endsley" w:date="2013-10-20T08:05:00Z">
        <w:r>
          <w:t xml:space="preserve">[[Author: Heads cannot stack on top of each other without text in between. Can you please add a few sentences here, perhaps introducing the fact that these next several sections </w:t>
        </w:r>
      </w:ins>
      <w:ins w:id="1892" w:author="Kezia Endsley" w:date="2013-10-20T08:06:00Z">
        <w:r>
          <w:t>cover</w:t>
        </w:r>
      </w:ins>
      <w:ins w:id="1893" w:author="Kezia Endsley" w:date="2013-10-20T08:05:00Z">
        <w:r>
          <w:t xml:space="preserve"> specific learning methods and why? </w:t>
        </w:r>
        <w:proofErr w:type="spellStart"/>
        <w:r>
          <w:t>Kezia</w:t>
        </w:r>
        <w:proofErr w:type="spellEnd"/>
        <w:r>
          <w:t>]]</w:t>
        </w:r>
      </w:ins>
    </w:p>
    <w:p w14:paraId="2C3419CA" w14:textId="20FD6B7E" w:rsidR="00FD041C" w:rsidRPr="004C620B" w:rsidRDefault="00FD041C" w:rsidP="00FD041C">
      <w:pPr>
        <w:pStyle w:val="Para"/>
        <w:rPr>
          <w:ins w:id="1894" w:author="Jay Jacobs" w:date="2013-11-03T12:49:00Z"/>
        </w:rPr>
      </w:pPr>
      <w:ins w:id="1895" w:author="Jay Jacobs" w:date="2013-11-03T12:49:00Z">
        <w:r>
          <w:t>There are a lot of methods and it isn’t possible to surv</w:t>
        </w:r>
        <w:r w:rsidR="00D45915">
          <w:t>ey all of them in one chapter. We</w:t>
        </w:r>
        <w:r>
          <w:t xml:space="preserve"> chose a handful of approaches and will briefly touch on </w:t>
        </w:r>
        <w:r>
          <w:lastRenderedPageBreak/>
          <w:t xml:space="preserve">what makes them unique, including their strengths and weakness, and so on. But the field of machine learning is as wide as it is deep and there are </w:t>
        </w:r>
      </w:ins>
      <w:ins w:id="1896" w:author="Jay Jacobs" w:date="2013-11-03T12:53:00Z">
        <w:r w:rsidR="00D45915">
          <w:t xml:space="preserve">many </w:t>
        </w:r>
      </w:ins>
      <w:ins w:id="1897" w:author="Jay Jacobs" w:date="2013-11-03T12:49:00Z">
        <w:r w:rsidR="00D45915">
          <w:t>methods we</w:t>
        </w:r>
        <w:r>
          <w:t xml:space="preserve"> don’t touch on here. Do not take that to mean they are less important or not as good. On the contrary, a method such as neural networks or support vector machines may perform</w:t>
        </w:r>
        <w:r w:rsidR="00D45915">
          <w:t xml:space="preserve"> better in some circumstances. We</w:t>
        </w:r>
        <w:r>
          <w:t xml:space="preserve"> have </w:t>
        </w:r>
      </w:ins>
      <w:ins w:id="1898" w:author="Jay Jacobs" w:date="2013-11-03T12:53:00Z">
        <w:r w:rsidR="00D45915">
          <w:t xml:space="preserve">just </w:t>
        </w:r>
      </w:ins>
      <w:ins w:id="1899" w:author="Jay Jacobs" w:date="2013-11-03T12:49:00Z">
        <w:r>
          <w:t xml:space="preserve">picked a few to </w:t>
        </w:r>
      </w:ins>
      <w:ins w:id="1900" w:author="Jay Jacobs" w:date="2013-11-03T12:53:00Z">
        <w:r w:rsidR="00D45915">
          <w:t>serve as</w:t>
        </w:r>
      </w:ins>
      <w:ins w:id="1901" w:author="Jay Jacobs" w:date="2013-11-03T12:49:00Z">
        <w:r w:rsidR="00D45915">
          <w:t xml:space="preserve"> an introduction and overview.</w:t>
        </w:r>
      </w:ins>
    </w:p>
    <w:p w14:paraId="55EACFD6" w14:textId="65CE1413" w:rsidR="00FD041C" w:rsidDel="00FD041C" w:rsidRDefault="00FD041C">
      <w:pPr>
        <w:pStyle w:val="QueryPara"/>
        <w:numPr>
          <w:ins w:id="1902" w:author="Kezia Endsley" w:date="2013-10-20T08:05:00Z"/>
        </w:numPr>
        <w:pBdr>
          <w:bottom w:val="single" w:sz="4" w:space="0" w:color="auto"/>
        </w:pBdr>
        <w:rPr>
          <w:ins w:id="1903" w:author="Kezia Endsley" w:date="2013-10-20T08:05:00Z"/>
          <w:del w:id="1904" w:author="Jay Jacobs" w:date="2013-11-03T12:49:00Z"/>
        </w:rPr>
        <w:pPrChange w:id="1905" w:author="Kezia Endsley" w:date="2013-10-20T08:05:00Z">
          <w:pPr>
            <w:pStyle w:val="QueryPara"/>
          </w:pPr>
        </w:pPrChange>
      </w:pPr>
    </w:p>
    <w:p w14:paraId="3E892ECB" w14:textId="77777777" w:rsidR="004C620B" w:rsidRDefault="004C620B" w:rsidP="004C620B">
      <w:pPr>
        <w:pStyle w:val="H2"/>
        <w:rPr>
          <w:ins w:id="1906" w:author="Jay Jacobs" w:date="2013-11-03T12:49:00Z"/>
        </w:rPr>
      </w:pPr>
      <w:r>
        <w:t>Supervised</w:t>
      </w:r>
    </w:p>
    <w:p w14:paraId="2DE517DC" w14:textId="35117B71" w:rsidR="00FD041C" w:rsidRPr="00D45915" w:rsidRDefault="00FD041C">
      <w:pPr>
        <w:pStyle w:val="Para"/>
        <w:pPrChange w:id="1907" w:author="Jay Jacobs" w:date="2013-11-03T12:49:00Z">
          <w:pPr>
            <w:pStyle w:val="H2"/>
          </w:pPr>
        </w:pPrChange>
      </w:pPr>
      <w:ins w:id="1908" w:author="Jay Jacobs" w:date="2013-11-03T12:50:00Z">
        <w:r>
          <w:t xml:space="preserve">Supervised methods require that you begin with known or labeled data.  </w:t>
        </w:r>
      </w:ins>
      <w:ins w:id="1909" w:author="Jay Jacobs" w:date="2013-11-03T12:51:00Z">
        <w:r w:rsidR="00D45915">
          <w:t>You will not be able to apply supervised methods for malware detection unless you have data from known infection and known normal systems.  While this may present a challenge</w:t>
        </w:r>
      </w:ins>
      <w:ins w:id="1910" w:author="Jay Jacobs" w:date="2013-11-03T12:52:00Z">
        <w:r w:rsidR="00D45915">
          <w:t xml:space="preserve"> in some circumstances</w:t>
        </w:r>
      </w:ins>
      <w:ins w:id="1911" w:author="Jay Jacobs" w:date="2013-11-03T12:51:00Z">
        <w:r w:rsidR="00D45915">
          <w:t xml:space="preserve">, the power of </w:t>
        </w:r>
      </w:ins>
      <w:ins w:id="1912" w:author="Jay Jacobs" w:date="2013-11-03T12:52:00Z">
        <w:r w:rsidR="00D45915">
          <w:t xml:space="preserve">supervised learning may make </w:t>
        </w:r>
      </w:ins>
      <w:ins w:id="1913" w:author="Jay Jacobs" w:date="2013-11-03T12:54:00Z">
        <w:r w:rsidR="00D45915">
          <w:t>the extra effort well worth it.</w:t>
        </w:r>
      </w:ins>
    </w:p>
    <w:p w14:paraId="2FD4ED93" w14:textId="58FBFB76" w:rsidR="004C620B" w:rsidRPr="004C620B" w:rsidDel="00FD041C" w:rsidRDefault="004C620B" w:rsidP="004C620B">
      <w:pPr>
        <w:pStyle w:val="Para"/>
        <w:rPr>
          <w:del w:id="1914" w:author="Jay Jacobs" w:date="2013-11-03T12:49:00Z"/>
        </w:rPr>
      </w:pPr>
      <w:del w:id="1915" w:author="Jay Jacobs" w:date="2013-11-03T12:49:00Z">
        <w:r w:rsidDel="00FD041C">
          <w:delText>There are a lot of methods and it just won’t be</w:delText>
        </w:r>
      </w:del>
      <w:ins w:id="1916" w:author="Kezia Endsley" w:date="2013-10-20T09:11:00Z">
        <w:del w:id="1917" w:author="Jay Jacobs" w:date="2013-11-03T12:49:00Z">
          <w:r w:rsidR="00FB18CC" w:rsidDel="00FD041C">
            <w:delText>isn’t</w:delText>
          </w:r>
        </w:del>
      </w:ins>
      <w:del w:id="1918" w:author="Jay Jacobs" w:date="2013-11-03T12:49:00Z">
        <w:r w:rsidDel="00FD041C">
          <w:delText xml:space="preserve"> possible to survey all of them</w:delText>
        </w:r>
      </w:del>
      <w:ins w:id="1919" w:author="Kezia Endsley" w:date="2013-10-20T09:11:00Z">
        <w:del w:id="1920" w:author="Jay Jacobs" w:date="2013-11-03T12:49:00Z">
          <w:r w:rsidR="00FB18CC" w:rsidDel="00FD041C">
            <w:delText xml:space="preserve"> in one chapter</w:delText>
          </w:r>
        </w:del>
      </w:ins>
      <w:del w:id="1921" w:author="Jay Jacobs" w:date="2013-11-03T12:49:00Z">
        <w:r w:rsidDel="00FD041C">
          <w:delText>.</w:delText>
        </w:r>
        <w:r w:rsidR="000359F5" w:rsidDel="00FD041C">
          <w:delText xml:space="preserve"> </w:delText>
        </w:r>
      </w:del>
      <w:ins w:id="1922" w:author="Kezia Endsley" w:date="2013-10-20T09:11:00Z">
        <w:del w:id="1923" w:author="Jay Jacobs" w:date="2013-11-03T12:49:00Z">
          <w:r w:rsidR="00FB18CC" w:rsidDel="00FD041C">
            <w:delText xml:space="preserve">I chose </w:delText>
          </w:r>
        </w:del>
      </w:ins>
      <w:del w:id="1924" w:author="Jay Jacobs" w:date="2013-11-03T12:49:00Z">
        <w:r w:rsidDel="00FD041C">
          <w:delText xml:space="preserve">We have chosen a handful of approaches and we will briefly touch on what makes them unique, </w:delText>
        </w:r>
      </w:del>
      <w:ins w:id="1925" w:author="Kezia Endsley" w:date="2013-10-20T09:11:00Z">
        <w:del w:id="1926" w:author="Jay Jacobs" w:date="2013-11-03T12:49:00Z">
          <w:r w:rsidR="00FB18CC" w:rsidDel="00FD041C">
            <w:delText xml:space="preserve">including </w:delText>
          </w:r>
        </w:del>
      </w:ins>
      <w:del w:id="1927" w:author="Jay Jacobs" w:date="2013-11-03T12:49:00Z">
        <w:r w:rsidDel="00FD041C">
          <w:delText>their strengths and weakness, and so on.</w:delText>
        </w:r>
        <w:r w:rsidR="000359F5" w:rsidDel="00FD041C">
          <w:delText xml:space="preserve"> </w:delText>
        </w:r>
        <w:r w:rsidR="005049C6" w:rsidDel="00FD041C">
          <w:delText>But the field of machine learning is as wide as it is deep and there are</w:delText>
        </w:r>
      </w:del>
      <w:ins w:id="1928" w:author="Kezia Endsley" w:date="2013-10-20T09:11:00Z">
        <w:del w:id="1929" w:author="Jay Jacobs" w:date="2013-11-03T12:49:00Z">
          <w:r w:rsidR="00FB18CC" w:rsidDel="00FD041C">
            <w:delText xml:space="preserve"> </w:delText>
          </w:r>
        </w:del>
      </w:ins>
      <w:del w:id="1930" w:author="Jay Jacobs" w:date="2013-11-03T12:49:00Z">
        <w:r w:rsidR="005049C6" w:rsidDel="00FD041C">
          <w:delText xml:space="preserve">, unfortunately methods we </w:delText>
        </w:r>
      </w:del>
      <w:ins w:id="1931" w:author="Kezia Endsley" w:date="2013-10-20T09:12:00Z">
        <w:del w:id="1932" w:author="Jay Jacobs" w:date="2013-11-03T12:49:00Z">
          <w:r w:rsidR="00FB18CC" w:rsidDel="00FD041C">
            <w:delText xml:space="preserve">I </w:delText>
          </w:r>
        </w:del>
      </w:ins>
      <w:del w:id="1933" w:author="Jay Jacobs" w:date="2013-11-03T12:49:00Z">
        <w:r w:rsidR="005049C6" w:rsidDel="00FD041C">
          <w:delText>will not</w:delText>
        </w:r>
      </w:del>
      <w:ins w:id="1934" w:author="Kezia Endsley" w:date="2013-10-20T09:12:00Z">
        <w:del w:id="1935" w:author="Jay Jacobs" w:date="2013-11-03T12:49:00Z">
          <w:r w:rsidR="00FB18CC" w:rsidDel="00FD041C">
            <w:delText>don’t</w:delText>
          </w:r>
        </w:del>
      </w:ins>
      <w:del w:id="1936" w:author="Jay Jacobs" w:date="2013-11-03T12:49:00Z">
        <w:r w:rsidR="005049C6" w:rsidDel="00FD041C">
          <w:delText xml:space="preserve"> touch on here.</w:delText>
        </w:r>
        <w:r w:rsidR="000359F5" w:rsidDel="00FD041C">
          <w:delText xml:space="preserve"> </w:delText>
        </w:r>
        <w:r w:rsidR="005049C6" w:rsidDel="00FD041C">
          <w:delText>Do not take that to mean they are less important or not as good.</w:delText>
        </w:r>
        <w:r w:rsidR="000359F5" w:rsidDel="00FD041C">
          <w:delText xml:space="preserve"> </w:delText>
        </w:r>
        <w:r w:rsidR="005049C6" w:rsidDel="00FD041C">
          <w:delText>On the contrary</w:delText>
        </w:r>
      </w:del>
      <w:ins w:id="1937" w:author="Kezia Endsley" w:date="2013-10-20T09:12:00Z">
        <w:del w:id="1938" w:author="Jay Jacobs" w:date="2013-11-03T12:49:00Z">
          <w:r w:rsidR="00FB18CC" w:rsidDel="00FD041C">
            <w:delText>,</w:delText>
          </w:r>
        </w:del>
      </w:ins>
      <w:del w:id="1939" w:author="Jay Jacobs" w:date="2013-11-03T12:49:00Z">
        <w:r w:rsidR="005049C6" w:rsidDel="00FD041C">
          <w:delText xml:space="preserve"> a method like </w:delText>
        </w:r>
      </w:del>
      <w:ins w:id="1940" w:author="Kezia Endsley" w:date="2013-10-20T09:12:00Z">
        <w:del w:id="1941" w:author="Jay Jacobs" w:date="2013-11-03T12:49:00Z">
          <w:r w:rsidR="00FB18CC" w:rsidDel="00FD041C">
            <w:delText xml:space="preserve">such as </w:delText>
          </w:r>
        </w:del>
      </w:ins>
      <w:del w:id="1942" w:author="Jay Jacobs" w:date="2013-11-03T12:49:00Z">
        <w:r w:rsidR="005049C6" w:rsidDel="00FD041C">
          <w:delText>neural networks or support vector machines may perform better in some circumstances</w:delText>
        </w:r>
      </w:del>
      <w:ins w:id="1943" w:author="Kezia Endsley" w:date="2013-10-20T09:12:00Z">
        <w:del w:id="1944" w:author="Jay Jacobs" w:date="2013-11-03T12:49:00Z">
          <w:r w:rsidR="00FB18CC" w:rsidDel="00FD041C">
            <w:delText>.</w:delText>
          </w:r>
        </w:del>
      </w:ins>
      <w:del w:id="1945" w:author="Jay Jacobs" w:date="2013-11-03T12:49:00Z">
        <w:r w:rsidR="005049C6" w:rsidDel="00FD041C">
          <w:delText xml:space="preserve"> than anything here, we </w:delText>
        </w:r>
      </w:del>
      <w:ins w:id="1946" w:author="Kezia Endsley" w:date="2013-10-20T09:12:00Z">
        <w:del w:id="1947" w:author="Jay Jacobs" w:date="2013-11-03T12:49:00Z">
          <w:r w:rsidR="00FB18CC" w:rsidDel="00FD041C">
            <w:delText xml:space="preserve">I have </w:delText>
          </w:r>
        </w:del>
      </w:ins>
      <w:del w:id="1948" w:author="Jay Jacobs" w:date="2013-11-03T12:49:00Z">
        <w:r w:rsidR="005049C6" w:rsidDel="00FD041C">
          <w:delText xml:space="preserve">just picked a few </w:delText>
        </w:r>
      </w:del>
      <w:ins w:id="1949" w:author="Kezia Endsley" w:date="2013-10-20T09:12:00Z">
        <w:del w:id="1950" w:author="Jay Jacobs" w:date="2013-11-03T12:49:00Z">
          <w:r w:rsidR="00FB18CC" w:rsidDel="00FD041C">
            <w:delText xml:space="preserve">to cover </w:delText>
          </w:r>
        </w:del>
      </w:ins>
      <w:del w:id="1951" w:author="Jay Jacobs" w:date="2013-11-03T12:49:00Z">
        <w:r w:rsidR="005049C6" w:rsidDel="00FD041C">
          <w:delText>as an introduction.</w:delText>
        </w:r>
      </w:del>
    </w:p>
    <w:p w14:paraId="16AAF35A" w14:textId="77777777" w:rsidR="004C620B" w:rsidRDefault="004C620B" w:rsidP="004C620B">
      <w:pPr>
        <w:pStyle w:val="H3"/>
      </w:pPr>
      <w:r>
        <w:t xml:space="preserve">Linear Regression (and </w:t>
      </w:r>
      <w:r w:rsidR="004E562E">
        <w:t>Transformation</w:t>
      </w:r>
      <w:r>
        <w:t>)</w:t>
      </w:r>
    </w:p>
    <w:p w14:paraId="37467A18" w14:textId="77777777" w:rsidR="001F4450" w:rsidRPr="0050619B" w:rsidRDefault="0050619B" w:rsidP="0050619B">
      <w:pPr>
        <w:pStyle w:val="Para"/>
      </w:pPr>
      <w:r>
        <w:t xml:space="preserve">Linear regression is </w:t>
      </w:r>
      <w:r w:rsidR="00C7374E">
        <w:t xml:space="preserve">a very popular approach when it comes to </w:t>
      </w:r>
      <w:del w:id="1952" w:author="Kezia Endsley" w:date="2013-10-20T09:12:00Z">
        <w:r w:rsidR="00C7374E" w:rsidDel="003A1436">
          <w:delText xml:space="preserve">either </w:delText>
        </w:r>
      </w:del>
      <w:r w:rsidR="00C7374E">
        <w:t xml:space="preserve">quantitative prediction </w:t>
      </w:r>
      <w:del w:id="1953" w:author="Kezia Endsley" w:date="2013-10-20T09:13:00Z">
        <w:r w:rsidR="00C7374E" w:rsidDel="00865D38">
          <w:delText xml:space="preserve">or </w:delText>
        </w:r>
      </w:del>
      <w:ins w:id="1954" w:author="Kezia Endsley" w:date="2013-10-20T09:13:00Z">
        <w:r w:rsidR="00865D38">
          <w:t xml:space="preserve">and </w:t>
        </w:r>
      </w:ins>
      <w:r w:rsidR="00C7374E">
        <w:t>inference about the independent variables</w:t>
      </w:r>
      <w:ins w:id="1955" w:author="Kezia Endsley" w:date="2013-10-20T09:13:00Z">
        <w:r w:rsidR="00865D38">
          <w:t>,</w:t>
        </w:r>
      </w:ins>
      <w:r w:rsidR="00C7374E">
        <w:t xml:space="preserve"> and for good reason.</w:t>
      </w:r>
      <w:r w:rsidR="000359F5">
        <w:t xml:space="preserve"> </w:t>
      </w:r>
      <w:r w:rsidR="00C7374E">
        <w:t>Linear regression has been around since the late 1800</w:t>
      </w:r>
      <w:del w:id="1956" w:author="Kezia Endsley" w:date="2013-10-20T09:13:00Z">
        <w:r w:rsidR="00C7374E" w:rsidDel="00865D38">
          <w:delText>’</w:delText>
        </w:r>
      </w:del>
      <w:r w:rsidR="00C7374E">
        <w:t xml:space="preserve">s and has evolved </w:t>
      </w:r>
      <w:del w:id="1957" w:author="Kezia Endsley" w:date="2013-10-20T09:13:00Z">
        <w:r w:rsidR="00C7374E" w:rsidDel="00865D38">
          <w:delText>to be</w:delText>
        </w:r>
      </w:del>
      <w:ins w:id="1958" w:author="Kezia Endsley" w:date="2013-10-20T09:13:00Z">
        <w:r w:rsidR="00865D38">
          <w:t>into</w:t>
        </w:r>
      </w:ins>
      <w:r w:rsidR="00C7374E">
        <w:t xml:space="preserve"> a robust and flexible approach.</w:t>
      </w:r>
      <w:r w:rsidR="000359F5">
        <w:t xml:space="preserve"> </w:t>
      </w:r>
      <w:r w:rsidR="001F4450">
        <w:t xml:space="preserve">One of the early “a-ha” moments with linear regression is that it can be used on data that is not </w:t>
      </w:r>
      <w:ins w:id="1959" w:author="Kezia Endsley" w:date="2013-10-20T09:13:00Z">
        <w:r w:rsidR="00865D38">
          <w:t xml:space="preserve">actually </w:t>
        </w:r>
      </w:ins>
      <w:r w:rsidR="001F4450">
        <w:t>linear</w:t>
      </w:r>
      <w:del w:id="1960" w:author="Kezia Endsley" w:date="2013-10-20T09:13:00Z">
        <w:r w:rsidR="001F4450" w:rsidDel="00865D38">
          <w:delText xml:space="preserve"> itself</w:delText>
        </w:r>
      </w:del>
      <w:r w:rsidR="001F4450">
        <w:t>. For example</w:t>
      </w:r>
      <w:r w:rsidR="0027194D">
        <w:t>,</w:t>
      </w:r>
      <w:r w:rsidR="001F4450">
        <w:t xml:space="preserve"> look at </w:t>
      </w:r>
      <w:r w:rsidR="0027194D">
        <w:t xml:space="preserve">the line in </w:t>
      </w:r>
      <w:r w:rsidR="00245E6A">
        <w:t>Figure</w:t>
      </w:r>
      <w:r w:rsidR="001F4450">
        <w:t xml:space="preserve"> 9</w:t>
      </w:r>
      <w:ins w:id="1961" w:author="Kezia Endsley" w:date="2013-10-20T07:43:00Z">
        <w:r w:rsidR="00245E6A">
          <w:t>-</w:t>
        </w:r>
      </w:ins>
      <w:del w:id="1962" w:author="Kezia Endsley" w:date="2013-10-20T07:43:00Z">
        <w:r w:rsidR="001F4450" w:rsidDel="00245E6A">
          <w:delText>.</w:delText>
        </w:r>
      </w:del>
      <w:r w:rsidR="001F4450">
        <w:t>3</w:t>
      </w:r>
      <w:r w:rsidR="00C93B8F">
        <w:t>.</w:t>
      </w:r>
      <w:r w:rsidR="000359F5">
        <w:t xml:space="preserve"> </w:t>
      </w:r>
      <w:r w:rsidR="00C93B8F">
        <w:t xml:space="preserve">That line </w:t>
      </w:r>
      <w:r w:rsidR="0027194D">
        <w:t xml:space="preserve">was fit to the data with </w:t>
      </w:r>
      <w:r w:rsidR="001F4450">
        <w:t>linear regression.</w:t>
      </w:r>
    </w:p>
    <w:p w14:paraId="25C6BF9D" w14:textId="77777777" w:rsidR="001F4450" w:rsidRDefault="001F4450" w:rsidP="001F4450">
      <w:pPr>
        <w:pStyle w:val="Slug"/>
      </w:pPr>
      <w:r w:rsidRPr="0089527A">
        <w:rPr>
          <w:highlight w:val="green"/>
          <w:rPrChange w:id="1963" w:author="Kent, Kevin - Indianapolis" w:date="2013-10-31T10:36:00Z">
            <w:rPr/>
          </w:rPrChange>
        </w:rPr>
        <w:t>Figure 9</w:t>
      </w:r>
      <w:ins w:id="1964" w:author="Kezia Endsley" w:date="2013-10-20T07:43:00Z">
        <w:r w:rsidR="00245E6A" w:rsidRPr="0089527A">
          <w:rPr>
            <w:highlight w:val="green"/>
            <w:rPrChange w:id="1965" w:author="Kent, Kevin - Indianapolis" w:date="2013-10-31T10:36:00Z">
              <w:rPr/>
            </w:rPrChange>
          </w:rPr>
          <w:t>-</w:t>
        </w:r>
      </w:ins>
      <w:del w:id="1966" w:author="Kezia Endsley" w:date="2013-10-20T07:43:00Z">
        <w:r w:rsidRPr="0089527A" w:rsidDel="00245E6A">
          <w:rPr>
            <w:highlight w:val="green"/>
            <w:rPrChange w:id="1967" w:author="Kent, Kevin - Indianapolis" w:date="2013-10-31T10:36:00Z">
              <w:rPr/>
            </w:rPrChange>
          </w:rPr>
          <w:delText>.</w:delText>
        </w:r>
      </w:del>
      <w:r w:rsidRPr="0089527A">
        <w:rPr>
          <w:highlight w:val="green"/>
          <w:rPrChange w:id="1968" w:author="Kent, Kevin - Indianapolis" w:date="2013-10-31T10:36:00Z">
            <w:rPr/>
          </w:rPrChange>
        </w:rPr>
        <w:t>3</w:t>
      </w:r>
      <w:ins w:id="1969" w:author="Kent, Kevin - Indianapolis" w:date="2013-10-31T14:37:00Z">
        <w:r w:rsidR="00743BBC">
          <w:rPr>
            <w:highlight w:val="green"/>
          </w:rPr>
          <w:t>:</w:t>
        </w:r>
      </w:ins>
      <w:r w:rsidRPr="0089527A">
        <w:rPr>
          <w:highlight w:val="green"/>
          <w:rPrChange w:id="1970" w:author="Kent, Kevin - Indianapolis" w:date="2013-10-31T10:36:00Z">
            <w:rPr/>
          </w:rPrChange>
        </w:rPr>
        <w:t xml:space="preserve"> </w:t>
      </w:r>
      <w:r w:rsidR="0027194D" w:rsidRPr="0089527A">
        <w:rPr>
          <w:highlight w:val="green"/>
          <w:rPrChange w:id="1971" w:author="Kent, Kevin - Indianapolis" w:date="2013-10-31T10:36:00Z">
            <w:rPr/>
          </w:rPrChange>
        </w:rPr>
        <w:t xml:space="preserve">Linear </w:t>
      </w:r>
      <w:r w:rsidR="00743BBC" w:rsidRPr="00743BBC">
        <w:rPr>
          <w:highlight w:val="green"/>
        </w:rPr>
        <w:t>regression on non-linear data</w:t>
      </w:r>
      <w:r w:rsidRPr="0089527A">
        <w:rPr>
          <w:highlight w:val="green"/>
          <w:rPrChange w:id="1972" w:author="Kent, Kevin - Indianapolis" w:date="2013-10-31T10:36:00Z">
            <w:rPr/>
          </w:rPrChange>
        </w:rPr>
        <w:tab/>
        <w:t>[</w:t>
      </w:r>
      <w:del w:id="1973" w:author="Kezia Endsley" w:date="2013-10-20T07:43:00Z">
        <w:r w:rsidRPr="0089527A" w:rsidDel="00245E6A">
          <w:rPr>
            <w:highlight w:val="green"/>
            <w:rPrChange w:id="1974" w:author="Kent, Kevin - Indianapolis" w:date="2013-10-31T10:36:00Z">
              <w:rPr/>
            </w:rPrChange>
          </w:rPr>
          <w:delText>FILENAME</w:delText>
        </w:r>
        <w:r w:rsidR="0027194D" w:rsidRPr="0089527A" w:rsidDel="00245E6A">
          <w:rPr>
            <w:highlight w:val="green"/>
            <w:rPrChange w:id="1975" w:author="Kent, Kevin - Indianapolis" w:date="2013-10-31T10:36:00Z">
              <w:rPr/>
            </w:rPrChange>
          </w:rPr>
          <w:delText xml:space="preserve"> </w:delText>
        </w:r>
      </w:del>
      <w:r w:rsidR="0027194D" w:rsidRPr="0089527A">
        <w:rPr>
          <w:highlight w:val="green"/>
          <w:rPrChange w:id="1976" w:author="Kent, Kevin - Indianapolis" w:date="2013-10-31T10:36:00Z">
            <w:rPr/>
          </w:rPrChange>
        </w:rPr>
        <w:t>793725</w:t>
      </w:r>
      <w:ins w:id="1977" w:author="Kent, Kevin - Indianapolis" w:date="2013-10-31T14:37:00Z">
        <w:r w:rsidR="00743BBC">
          <w:rPr>
            <w:highlight w:val="green"/>
          </w:rPr>
          <w:t xml:space="preserve"> </w:t>
        </w:r>
      </w:ins>
      <w:r w:rsidR="0027194D" w:rsidRPr="0089527A">
        <w:rPr>
          <w:highlight w:val="green"/>
          <w:rPrChange w:id="1978" w:author="Kent, Kevin - Indianapolis" w:date="2013-10-31T10:36:00Z">
            <w:rPr/>
          </w:rPrChange>
        </w:rPr>
        <w:t>c0</w:t>
      </w:r>
      <w:del w:id="1979" w:author="Kent, Kevin - Indianapolis" w:date="2013-10-31T14:37:00Z">
        <w:r w:rsidR="0027194D" w:rsidRPr="0089527A" w:rsidDel="00743BBC">
          <w:rPr>
            <w:highlight w:val="green"/>
            <w:rPrChange w:id="1980" w:author="Kent, Kevin - Indianapolis" w:date="2013-10-31T10:36:00Z">
              <w:rPr/>
            </w:rPrChange>
          </w:rPr>
          <w:delText>6</w:delText>
        </w:r>
      </w:del>
      <w:ins w:id="1981" w:author="Kent, Kevin - Indianapolis" w:date="2013-10-31T14:37:00Z">
        <w:r w:rsidR="00743BBC">
          <w:rPr>
            <w:highlight w:val="green"/>
          </w:rPr>
          <w:t>9</w:t>
        </w:r>
      </w:ins>
      <w:r w:rsidR="0027194D" w:rsidRPr="0089527A">
        <w:rPr>
          <w:highlight w:val="green"/>
          <w:rPrChange w:id="1982" w:author="Kent, Kevin - Indianapolis" w:date="2013-10-31T10:36:00Z">
            <w:rPr/>
          </w:rPrChange>
        </w:rPr>
        <w:t>f003</w:t>
      </w:r>
      <w:ins w:id="1983" w:author="Kent, Kevin - Indianapolis" w:date="2013-10-31T14:37:00Z">
        <w:r w:rsidR="00743BBC">
          <w:rPr>
            <w:highlight w:val="green"/>
          </w:rPr>
          <w:t>.eps</w:t>
        </w:r>
      </w:ins>
      <w:r w:rsidRPr="0089527A">
        <w:rPr>
          <w:highlight w:val="green"/>
          <w:rPrChange w:id="1984" w:author="Kent, Kevin - Indianapolis" w:date="2013-10-31T10:36:00Z">
            <w:rPr/>
          </w:rPrChange>
        </w:rPr>
        <w:t>]</w:t>
      </w:r>
    </w:p>
    <w:p w14:paraId="54B1BC28" w14:textId="06707E17" w:rsidR="0027194D" w:rsidRDefault="00C93B8F" w:rsidP="0027194D">
      <w:pPr>
        <w:pStyle w:val="Para"/>
      </w:pPr>
      <w:r>
        <w:t>Can you s</w:t>
      </w:r>
      <w:r w:rsidR="0027194D">
        <w:t xml:space="preserve">ee the linear relationship in </w:t>
      </w:r>
      <w:r w:rsidR="00245E6A">
        <w:t xml:space="preserve">Figure </w:t>
      </w:r>
      <w:r w:rsidR="0027194D">
        <w:t>9</w:t>
      </w:r>
      <w:ins w:id="1985" w:author="Kezia Endsley" w:date="2013-10-20T07:43:00Z">
        <w:r w:rsidR="00245E6A">
          <w:t>-</w:t>
        </w:r>
      </w:ins>
      <w:del w:id="1986" w:author="Kezia Endsley" w:date="2013-10-20T07:43:00Z">
        <w:r w:rsidR="0027194D" w:rsidDel="00245E6A">
          <w:delText>.</w:delText>
        </w:r>
      </w:del>
      <w:r w:rsidR="0027194D">
        <w:t>3?</w:t>
      </w:r>
      <w:r w:rsidR="000359F5">
        <w:t xml:space="preserve"> </w:t>
      </w:r>
      <w:r>
        <w:t xml:space="preserve">Believe it or not, it’s </w:t>
      </w:r>
      <w:del w:id="1987" w:author="Kezia Endsley" w:date="2013-10-20T09:14:00Z">
        <w:r w:rsidDel="00865D38">
          <w:delText xml:space="preserve">in </w:delText>
        </w:r>
      </w:del>
      <w:r>
        <w:t>there.</w:t>
      </w:r>
      <w:r w:rsidR="000359F5">
        <w:t xml:space="preserve"> </w:t>
      </w:r>
      <w:r w:rsidR="0027194D">
        <w:t xml:space="preserve">The </w:t>
      </w:r>
      <w:r w:rsidR="0027194D" w:rsidRPr="0027194D">
        <w:rPr>
          <w:i/>
        </w:rPr>
        <w:t>linear</w:t>
      </w:r>
      <w:r w:rsidR="0027194D">
        <w:t xml:space="preserve"> part of linear regression is a reference to the </w:t>
      </w:r>
      <w:r w:rsidR="0027194D" w:rsidRPr="0027194D">
        <w:rPr>
          <w:i/>
        </w:rPr>
        <w:t>linear coefficients</w:t>
      </w:r>
      <w:r w:rsidR="0027194D">
        <w:t xml:space="preserve"> estimated</w:t>
      </w:r>
      <w:ins w:id="1988" w:author="Kezia Endsley" w:date="2013-10-20T09:14:00Z">
        <w:r w:rsidR="00865D38">
          <w:t>,</w:t>
        </w:r>
      </w:ins>
      <w:r w:rsidR="0027194D">
        <w:t xml:space="preserve"> not the data.</w:t>
      </w:r>
      <w:r w:rsidR="000359F5">
        <w:t xml:space="preserve"> </w:t>
      </w:r>
      <w:r w:rsidR="0027194D">
        <w:t>In other words, you can use a linear mode</w:t>
      </w:r>
      <w:r>
        <w:t>l to describe non-linear data.</w:t>
      </w:r>
      <w:r w:rsidR="000359F5">
        <w:t xml:space="preserve"> </w:t>
      </w:r>
      <w:r>
        <w:t>The trick (</w:t>
      </w:r>
      <w:ins w:id="1989" w:author="Kezia Endsley" w:date="2013-10-20T09:14:00Z">
        <w:r w:rsidR="00865D38">
          <w:t>al</w:t>
        </w:r>
      </w:ins>
      <w:r>
        <w:t>though</w:t>
      </w:r>
      <w:del w:id="1990" w:author="Kezia Endsley" w:date="2013-10-20T09:14:00Z">
        <w:r w:rsidDel="00865D38">
          <w:delText>t</w:delText>
        </w:r>
      </w:del>
      <w:r>
        <w:t xml:space="preserve"> it’s not really a trick)</w:t>
      </w:r>
      <w:del w:id="1991" w:author="Kezia Endsley" w:date="2013-10-20T09:14:00Z">
        <w:r w:rsidDel="00865D38">
          <w:delText>,</w:delText>
        </w:r>
      </w:del>
      <w:r>
        <w:t xml:space="preserve"> is to transform the data prior to running linear regression on it.</w:t>
      </w:r>
      <w:r w:rsidR="000359F5">
        <w:t xml:space="preserve"> </w:t>
      </w:r>
      <w:r>
        <w:t xml:space="preserve">Looking back at </w:t>
      </w:r>
      <w:r w:rsidR="00245E6A">
        <w:t>Figure</w:t>
      </w:r>
      <w:r>
        <w:t xml:space="preserve"> 9</w:t>
      </w:r>
      <w:ins w:id="1992" w:author="Kezia Endsley" w:date="2013-10-20T07:43:00Z">
        <w:r w:rsidR="00245E6A">
          <w:t>-</w:t>
        </w:r>
      </w:ins>
      <w:del w:id="1993" w:author="Kezia Endsley" w:date="2013-10-20T07:43:00Z">
        <w:r w:rsidDel="00245E6A">
          <w:delText>.</w:delText>
        </w:r>
      </w:del>
      <w:r>
        <w:t>3, the relationship between x and y is a cubic polynomial, and some variation around y = x</w:t>
      </w:r>
      <w:r w:rsidRPr="00C93B8F">
        <w:rPr>
          <w:vertAlign w:val="superscript"/>
        </w:rPr>
        <w:t>3</w:t>
      </w:r>
      <w:r>
        <w:t>.</w:t>
      </w:r>
      <w:r w:rsidR="000359F5">
        <w:t xml:space="preserve"> </w:t>
      </w:r>
      <w:r>
        <w:t xml:space="preserve">Therefore, </w:t>
      </w:r>
      <w:del w:id="1994" w:author="Kezia Endsley" w:date="2013-10-20T09:14:00Z">
        <w:r w:rsidDel="001D6A1D">
          <w:delText xml:space="preserve">we </w:delText>
        </w:r>
      </w:del>
      <w:ins w:id="1995" w:author="Kezia Endsley" w:date="2013-10-20T09:14:00Z">
        <w:r w:rsidR="001D6A1D">
          <w:t xml:space="preserve">you </w:t>
        </w:r>
      </w:ins>
      <w:r>
        <w:t xml:space="preserve">would want to </w:t>
      </w:r>
      <w:del w:id="1996" w:author="Jay Jacobs" w:date="2013-11-03T12:55:00Z">
        <w:r w:rsidDel="00D45915">
          <w:delText>create separate input variable</w:delText>
        </w:r>
      </w:del>
      <w:ins w:id="1997" w:author="Kezia Endsley" w:date="2013-10-20T09:14:00Z">
        <w:del w:id="1998" w:author="Jay Jacobs" w:date="2013-11-03T12:55:00Z">
          <w:r w:rsidR="001D6A1D" w:rsidDel="00D45915">
            <w:delText>s</w:delText>
          </w:r>
        </w:del>
      </w:ins>
      <w:del w:id="1999" w:author="Jay Jacobs" w:date="2013-11-03T12:55:00Z">
        <w:r w:rsidDel="00D45915">
          <w:delText xml:space="preserve"> for x</w:delText>
        </w:r>
        <w:r w:rsidDel="00D45915">
          <w:rPr>
            <w:vertAlign w:val="superscript"/>
          </w:rPr>
          <w:delText>3</w:delText>
        </w:r>
        <w:r w:rsidDel="00D45915">
          <w:delText>, x</w:delText>
        </w:r>
        <w:r w:rsidRPr="00C93B8F" w:rsidDel="00D45915">
          <w:rPr>
            <w:vertAlign w:val="superscript"/>
          </w:rPr>
          <w:delText>2</w:delText>
        </w:r>
      </w:del>
      <w:ins w:id="2000" w:author="Kezia Endsley" w:date="2013-10-20T09:14:00Z">
        <w:del w:id="2001" w:author="Jay Jacobs" w:date="2013-11-03T12:55:00Z">
          <w:r w:rsidR="001D6A1D" w:rsidRPr="001D6A1D" w:rsidDel="00D45915">
            <w:rPr>
              <w:rPrChange w:id="2002" w:author="Kezia Endsley" w:date="2013-10-20T09:14:00Z">
                <w:rPr>
                  <w:vertAlign w:val="superscript"/>
                </w:rPr>
              </w:rPrChange>
            </w:rPr>
            <w:delText>,</w:delText>
          </w:r>
        </w:del>
      </w:ins>
      <w:del w:id="2003" w:author="Jay Jacobs" w:date="2013-11-03T12:55:00Z">
        <w:r w:rsidDel="00D45915">
          <w:delText xml:space="preserve"> and x</w:delText>
        </w:r>
      </w:del>
      <w:ins w:id="2004" w:author="Jay Jacobs" w:date="2013-11-03T12:55:00Z">
        <w:r w:rsidR="00D45915">
          <w:t xml:space="preserve">transform the x variable and include that in the model so you can </w:t>
        </w:r>
      </w:ins>
      <w:del w:id="2005" w:author="Jay Jacobs" w:date="2013-11-03T12:55:00Z">
        <w:r w:rsidDel="00D45915">
          <w:delText xml:space="preserve"> and </w:delText>
        </w:r>
      </w:del>
      <w:r>
        <w:t>estimate the (linear) coefficients for each of those variables.</w:t>
      </w:r>
      <w:r w:rsidR="000359F5">
        <w:t xml:space="preserve"> </w:t>
      </w:r>
      <w:r w:rsidR="00D105F7">
        <w:t xml:space="preserve">When transforming the variables like this, </w:t>
      </w:r>
      <w:ins w:id="2006" w:author="Kezia Endsley" w:date="2013-10-20T09:14:00Z">
        <w:r w:rsidR="001D6A1D">
          <w:t xml:space="preserve">you must be careful </w:t>
        </w:r>
      </w:ins>
      <w:del w:id="2007" w:author="Kezia Endsley" w:date="2013-10-20T09:15:00Z">
        <w:r w:rsidR="00D105F7" w:rsidDel="001D6A1D">
          <w:delText xml:space="preserve">care must be taken </w:delText>
        </w:r>
      </w:del>
      <w:r w:rsidR="00D105F7">
        <w:t xml:space="preserve">not to </w:t>
      </w:r>
      <w:proofErr w:type="spellStart"/>
      <w:r w:rsidR="00D105F7">
        <w:t>overfit</w:t>
      </w:r>
      <w:proofErr w:type="spellEnd"/>
      <w:ins w:id="2008" w:author="Kezia Endsley" w:date="2013-10-20T09:15:00Z">
        <w:r w:rsidR="001D6A1D">
          <w:t xml:space="preserve"> the data</w:t>
        </w:r>
      </w:ins>
      <w:r w:rsidR="00D105F7">
        <w:t>.</w:t>
      </w:r>
      <w:r w:rsidR="000359F5">
        <w:t xml:space="preserve"> </w:t>
      </w:r>
      <w:r w:rsidR="00D105F7">
        <w:t xml:space="preserve">It would be possible to add enough transformed variables to perfectly fit the training data, but </w:t>
      </w:r>
      <w:del w:id="2009" w:author="Kezia Endsley" w:date="2013-10-20T09:15:00Z">
        <w:r w:rsidR="00D105F7" w:rsidDel="001D6A1D">
          <w:delText xml:space="preserve">it’d </w:delText>
        </w:r>
      </w:del>
      <w:ins w:id="2010" w:author="Kezia Endsley" w:date="2013-10-20T09:15:00Z">
        <w:r w:rsidR="001D6A1D">
          <w:t xml:space="preserve">such an approach would </w:t>
        </w:r>
      </w:ins>
      <w:r w:rsidR="00D105F7">
        <w:t>perform horribly on the test or real data.</w:t>
      </w:r>
    </w:p>
    <w:p w14:paraId="418C275E" w14:textId="77777777" w:rsidR="00C93B8F" w:rsidRPr="00C93B8F" w:rsidRDefault="00D105F7" w:rsidP="0027194D">
      <w:pPr>
        <w:pStyle w:val="Para"/>
      </w:pPr>
      <w:r>
        <w:lastRenderedPageBreak/>
        <w:t xml:space="preserve">Linear regression has </w:t>
      </w:r>
      <w:r w:rsidR="00C93B8F">
        <w:t>many variations and nuances that make it powerful</w:t>
      </w:r>
      <w:ins w:id="2011" w:author="Kezia Endsley" w:date="2013-10-20T09:15:00Z">
        <w:r w:rsidR="001D6A1D">
          <w:t>,</w:t>
        </w:r>
      </w:ins>
      <w:r w:rsidR="00C93B8F">
        <w:t xml:space="preserve"> especially when combined </w:t>
      </w:r>
      <w:del w:id="2012" w:author="Kezia Endsley" w:date="2013-10-20T09:15:00Z">
        <w:r w:rsidR="00C93B8F" w:rsidDel="001D6A1D">
          <w:delText xml:space="preserve">with </w:delText>
        </w:r>
      </w:del>
      <w:ins w:id="2013" w:author="Kezia Endsley" w:date="2013-10-20T09:15:00Z">
        <w:r w:rsidR="001D6A1D">
          <w:t xml:space="preserve">to </w:t>
        </w:r>
      </w:ins>
      <w:r w:rsidR="00C93B8F">
        <w:t xml:space="preserve">some of the techniques </w:t>
      </w:r>
      <w:del w:id="2014" w:author="Kezia Endsley" w:date="2013-10-20T09:15:00Z">
        <w:r w:rsidR="00C93B8F" w:rsidDel="001D6A1D">
          <w:delText xml:space="preserve">we </w:delText>
        </w:r>
      </w:del>
      <w:r w:rsidR="00C93B8F">
        <w:t>mentioned earl</w:t>
      </w:r>
      <w:r>
        <w:t>ier in this chapter</w:t>
      </w:r>
      <w:r w:rsidR="00C93B8F">
        <w:t>.</w:t>
      </w:r>
      <w:r w:rsidR="000359F5">
        <w:t xml:space="preserve"> </w:t>
      </w:r>
      <w:r w:rsidR="00C93B8F">
        <w:t xml:space="preserve">Classic linear regression </w:t>
      </w:r>
      <w:del w:id="2015" w:author="Kezia Endsley" w:date="2013-10-20T09:15:00Z">
        <w:r w:rsidR="00C93B8F" w:rsidDel="001D6A1D">
          <w:delText xml:space="preserve">would </w:delText>
        </w:r>
      </w:del>
      <w:r w:rsidR="00C93B8F">
        <w:t>rel</w:t>
      </w:r>
      <w:ins w:id="2016" w:author="Kezia Endsley" w:date="2013-10-20T09:15:00Z">
        <w:r w:rsidR="001D6A1D">
          <w:t>ies</w:t>
        </w:r>
      </w:ins>
      <w:del w:id="2017" w:author="Kezia Endsley" w:date="2013-10-20T09:15:00Z">
        <w:r w:rsidR="00C93B8F" w:rsidDel="001D6A1D">
          <w:delText>y</w:delText>
        </w:r>
      </w:del>
      <w:r w:rsidR="00C93B8F">
        <w:t xml:space="preserve"> on computing </w:t>
      </w:r>
      <w:r w:rsidR="00FC7ECB">
        <w:t>a p-value (see Chapter 5</w:t>
      </w:r>
      <w:r>
        <w:t>) to assess the strength of the model and variables.</w:t>
      </w:r>
      <w:r w:rsidR="000359F5">
        <w:t xml:space="preserve"> </w:t>
      </w:r>
      <w:del w:id="2018" w:author="Kezia Endsley" w:date="2013-10-20T09:15:00Z">
        <w:r w:rsidDel="001D6A1D">
          <w:delText>Recently the</w:delText>
        </w:r>
      </w:del>
      <w:ins w:id="2019" w:author="Kezia Endsley" w:date="2013-10-20T09:15:00Z">
        <w:r w:rsidR="001D6A1D">
          <w:t>The</w:t>
        </w:r>
      </w:ins>
      <w:r>
        <w:t xml:space="preserve"> </w:t>
      </w:r>
      <w:ins w:id="2020" w:author="Kezia Endsley" w:date="2013-10-20T09:15:00Z">
        <w:r w:rsidR="001D6A1D">
          <w:t xml:space="preserve">recent </w:t>
        </w:r>
      </w:ins>
      <w:r>
        <w:t>trend is to also integrate validation methods such as cross-validation to support model selection and validation.</w:t>
      </w:r>
      <w:r w:rsidR="000359F5">
        <w:t xml:space="preserve"> </w:t>
      </w:r>
      <w:r w:rsidR="00A21C87">
        <w:t xml:space="preserve">See the </w:t>
      </w:r>
      <w:r w:rsidR="00A21C87" w:rsidRPr="00A21C87">
        <w:rPr>
          <w:rStyle w:val="InlineCode"/>
        </w:rPr>
        <w:t>lm()</w:t>
      </w:r>
      <w:r w:rsidR="00A21C87">
        <w:t xml:space="preserve"> and </w:t>
      </w:r>
      <w:r w:rsidR="00A21C87" w:rsidRPr="00A21C87">
        <w:rPr>
          <w:rStyle w:val="InlineCode"/>
        </w:rPr>
        <w:t>glm()</w:t>
      </w:r>
      <w:r w:rsidR="00A21C87">
        <w:t xml:space="preserve"> command</w:t>
      </w:r>
      <w:ins w:id="2021" w:author="Kezia Endsley" w:date="2013-10-20T09:16:00Z">
        <w:r w:rsidR="001D6A1D">
          <w:t>s</w:t>
        </w:r>
      </w:ins>
      <w:r w:rsidR="00A21C87">
        <w:t xml:space="preserve"> within R for the specifics on how to execute linear regression.</w:t>
      </w:r>
    </w:p>
    <w:p w14:paraId="38CF1D03" w14:textId="77777777" w:rsidR="004C620B" w:rsidRDefault="004C620B" w:rsidP="004C620B">
      <w:pPr>
        <w:pStyle w:val="H3"/>
      </w:pPr>
      <w:r>
        <w:t>Logistic Regression</w:t>
      </w:r>
    </w:p>
    <w:p w14:paraId="7C98CA16" w14:textId="40215A03" w:rsidR="000C70A0" w:rsidRPr="00D105F7" w:rsidRDefault="004F0E9A" w:rsidP="000C70A0">
      <w:pPr>
        <w:pStyle w:val="Para"/>
      </w:pPr>
      <w:del w:id="2022" w:author="Kezia Endsley" w:date="2013-10-20T09:16:00Z">
        <w:r w:rsidDel="001D6A1D">
          <w:delText xml:space="preserve">While </w:delText>
        </w:r>
      </w:del>
      <w:ins w:id="2023" w:author="Kezia Endsley" w:date="2013-10-20T09:16:00Z">
        <w:r w:rsidR="001D6A1D">
          <w:t xml:space="preserve">Although </w:t>
        </w:r>
      </w:ins>
      <w:r>
        <w:t>l</w:t>
      </w:r>
      <w:r w:rsidR="00D105F7">
        <w:t>inear regression is designed for pre</w:t>
      </w:r>
      <w:r>
        <w:t xml:space="preserve">dicting quantitative variables, </w:t>
      </w:r>
      <w:del w:id="2024" w:author="Kezia Endsley" w:date="2013-10-20T09:16:00Z">
        <w:r w:rsidDel="00420CEE">
          <w:delText xml:space="preserve">that </w:delText>
        </w:r>
        <w:r w:rsidR="00D105F7" w:rsidDel="00420CEE">
          <w:delText>isn’t all that</w:delText>
        </w:r>
      </w:del>
      <w:ins w:id="2025" w:author="Kezia Endsley" w:date="2013-10-20T09:16:00Z">
        <w:r w:rsidR="00420CEE">
          <w:t>it isn’t</w:t>
        </w:r>
      </w:ins>
      <w:r w:rsidR="00D105F7">
        <w:t xml:space="preserve"> helpful when </w:t>
      </w:r>
      <w:r w:rsidR="00396E07">
        <w:t>the problem isn’t quantitative</w:t>
      </w:r>
      <w:r>
        <w:t>.</w:t>
      </w:r>
      <w:r w:rsidR="000359F5">
        <w:t xml:space="preserve"> </w:t>
      </w:r>
      <w:r>
        <w:t xml:space="preserve">For example, in </w:t>
      </w:r>
      <w:del w:id="2026" w:author="Kezia Endsley" w:date="2013-10-20T09:16:00Z">
        <w:r w:rsidDel="00420CEE">
          <w:delText xml:space="preserve">our </w:delText>
        </w:r>
      </w:del>
      <w:ins w:id="2027" w:author="Kezia Endsley" w:date="2013-10-20T09:16:00Z">
        <w:r w:rsidR="00420CEE">
          <w:t xml:space="preserve">the </w:t>
        </w:r>
      </w:ins>
      <w:r>
        <w:t>opening example</w:t>
      </w:r>
      <w:ins w:id="2028" w:author="Kezia Endsley" w:date="2013-10-20T09:16:00Z">
        <w:r w:rsidR="00420CEE">
          <w:t>,</w:t>
        </w:r>
      </w:ins>
      <w:r>
        <w:t xml:space="preserve"> </w:t>
      </w:r>
      <w:ins w:id="2029" w:author="Kezia Endsley" w:date="2013-10-20T09:16:00Z">
        <w:r w:rsidR="00420CEE">
          <w:t xml:space="preserve">you needed </w:t>
        </w:r>
      </w:ins>
      <w:del w:id="2030" w:author="Kezia Endsley" w:date="2013-10-20T09:16:00Z">
        <w:r w:rsidDel="00420CEE">
          <w:delText xml:space="preserve">we want </w:delText>
        </w:r>
      </w:del>
      <w:r>
        <w:t xml:space="preserve">to classify </w:t>
      </w:r>
      <w:del w:id="2031" w:author="Kezia Endsley" w:date="2013-10-20T09:16:00Z">
        <w:r w:rsidDel="00420CEE">
          <w:delText xml:space="preserve">our </w:delText>
        </w:r>
      </w:del>
      <w:ins w:id="2032" w:author="Kezia Endsley" w:date="2013-10-20T09:16:00Z">
        <w:r w:rsidR="00420CEE">
          <w:t xml:space="preserve">the </w:t>
        </w:r>
      </w:ins>
      <w:r>
        <w:t xml:space="preserve">hosts </w:t>
      </w:r>
      <w:del w:id="2033" w:author="Kezia Endsley" w:date="2013-10-20T09:16:00Z">
        <w:r w:rsidDel="00420CEE">
          <w:delText xml:space="preserve">into </w:delText>
        </w:r>
      </w:del>
      <w:ins w:id="2034" w:author="Kezia Endsley" w:date="2013-10-20T09:16:00Z">
        <w:r w:rsidR="00420CEE">
          <w:t xml:space="preserve">as </w:t>
        </w:r>
      </w:ins>
      <w:r>
        <w:t>infected or not</w:t>
      </w:r>
      <w:ins w:id="2035" w:author="Kezia Endsley" w:date="2013-10-20T09:17:00Z">
        <w:r w:rsidR="00420CEE">
          <w:t>;</w:t>
        </w:r>
      </w:ins>
      <w:r>
        <w:t xml:space="preserve"> </w:t>
      </w:r>
      <w:del w:id="2036" w:author="Kezia Endsley" w:date="2013-10-20T09:17:00Z">
        <w:r w:rsidDel="00420CEE">
          <w:delText xml:space="preserve">and </w:delText>
        </w:r>
      </w:del>
      <w:r>
        <w:t xml:space="preserve">linear regression wouldn’t be helpful in that circumstance. </w:t>
      </w:r>
      <w:r w:rsidR="000C70A0">
        <w:t>Instead</w:t>
      </w:r>
      <w:ins w:id="2037" w:author="Kezia Endsley" w:date="2013-10-20T09:17:00Z">
        <w:r w:rsidR="00420CEE">
          <w:t>,</w:t>
        </w:r>
      </w:ins>
      <w:r w:rsidR="000C70A0">
        <w:t xml:space="preserve"> you can turn to l</w:t>
      </w:r>
      <w:r>
        <w:t>ogistic regression</w:t>
      </w:r>
      <w:r w:rsidR="000C70A0">
        <w:t>, which</w:t>
      </w:r>
      <w:r>
        <w:t xml:space="preserve"> is a</w:t>
      </w:r>
      <w:ins w:id="2038" w:author="Kent, Kevin - Indianapolis" w:date="2013-10-31T14:42:00Z">
        <w:r w:rsidR="0004227C">
          <w:t>n</w:t>
        </w:r>
      </w:ins>
      <w:r>
        <w:t xml:space="preserve"> </w:t>
      </w:r>
      <w:r w:rsidR="000C70A0">
        <w:t>extension of</w:t>
      </w:r>
      <w:r>
        <w:t xml:space="preserve"> linear regression</w:t>
      </w:r>
      <w:ins w:id="2039" w:author="Kezia Endsley" w:date="2013-10-20T09:17:00Z">
        <w:r w:rsidR="00420CEE">
          <w:t xml:space="preserve">. </w:t>
        </w:r>
        <w:r w:rsidR="00420CEE" w:rsidRPr="0089527A">
          <w:rPr>
            <w:highlight w:val="cyan"/>
            <w:rPrChange w:id="2040" w:author="Kent, Kevin - Indianapolis" w:date="2013-10-31T10:36:00Z">
              <w:rPr/>
            </w:rPrChange>
          </w:rPr>
          <w:t>It</w:t>
        </w:r>
      </w:ins>
      <w:del w:id="2041" w:author="Kezia Endsley" w:date="2013-10-20T09:17:00Z">
        <w:r w:rsidRPr="0089527A" w:rsidDel="00420CEE">
          <w:rPr>
            <w:highlight w:val="cyan"/>
            <w:rPrChange w:id="2042" w:author="Kent, Kevin - Indianapolis" w:date="2013-10-31T10:36:00Z">
              <w:rPr/>
            </w:rPrChange>
          </w:rPr>
          <w:delText xml:space="preserve"> to</w:delText>
        </w:r>
      </w:del>
      <w:r w:rsidRPr="0089527A">
        <w:rPr>
          <w:highlight w:val="cyan"/>
          <w:rPrChange w:id="2043" w:author="Kent, Kevin - Indianapolis" w:date="2013-10-31T10:36:00Z">
            <w:rPr/>
          </w:rPrChange>
        </w:rPr>
        <w:t xml:space="preserve"> model</w:t>
      </w:r>
      <w:ins w:id="2044" w:author="Kezia Endsley" w:date="2013-10-20T09:17:00Z">
        <w:r w:rsidR="00420CEE" w:rsidRPr="0089527A">
          <w:rPr>
            <w:highlight w:val="cyan"/>
            <w:rPrChange w:id="2045" w:author="Kent, Kevin - Indianapolis" w:date="2013-10-31T10:36:00Z">
              <w:rPr/>
            </w:rPrChange>
          </w:rPr>
          <w:t>s</w:t>
        </w:r>
      </w:ins>
      <w:r w:rsidRPr="0089527A">
        <w:rPr>
          <w:highlight w:val="cyan"/>
          <w:rPrChange w:id="2046" w:author="Kent, Kevin - Indianapolis" w:date="2013-10-31T10:36:00Z">
            <w:rPr/>
          </w:rPrChange>
        </w:rPr>
        <w:t xml:space="preserve"> </w:t>
      </w:r>
      <w:ins w:id="2047" w:author="Kent, Kevin - Indianapolis" w:date="2013-10-31T10:36:00Z">
        <w:del w:id="2048" w:author="Jay Jacobs" w:date="2013-11-03T12:58:00Z">
          <w:r w:rsidR="0089527A" w:rsidRPr="0089527A" w:rsidDel="00D45915">
            <w:rPr>
              <w:highlight w:val="cyan"/>
              <w:rPrChange w:id="2049" w:author="Kent, Kevin - Indianapolis" w:date="2013-10-31T10:36:00Z">
                <w:rPr/>
              </w:rPrChange>
            </w:rPr>
            <w:delText>binary variables</w:delText>
          </w:r>
        </w:del>
      </w:ins>
      <w:ins w:id="2050" w:author="Jay Jacobs" w:date="2013-11-03T12:58:00Z">
        <w:r w:rsidR="00D45915">
          <w:rPr>
            <w:highlight w:val="cyan"/>
          </w:rPr>
          <w:t>a yes/no output</w:t>
        </w:r>
      </w:ins>
      <w:ins w:id="2051" w:author="Kent, Kevin - Indianapolis" w:date="2013-10-31T10:36:00Z">
        <w:r w:rsidR="0089527A" w:rsidRPr="0089527A">
          <w:rPr>
            <w:highlight w:val="cyan"/>
            <w:rPrChange w:id="2052" w:author="Kent, Kevin - Indianapolis" w:date="2013-10-31T10:36:00Z">
              <w:rPr/>
            </w:rPrChange>
          </w:rPr>
          <w:t xml:space="preserve">, </w:t>
        </w:r>
      </w:ins>
      <w:del w:id="2053" w:author="Kent, Kevin - Indianapolis" w:date="2013-10-31T10:36:00Z">
        <w:r w:rsidRPr="0089527A" w:rsidDel="0089527A">
          <w:rPr>
            <w:highlight w:val="cyan"/>
            <w:rPrChange w:id="2054" w:author="Kent, Kevin - Indianapolis" w:date="2013-10-31T10:36:00Z">
              <w:rPr/>
            </w:rPrChange>
          </w:rPr>
          <w:delText xml:space="preserve">logical outcomes and you can use that to classify </w:delText>
        </w:r>
      </w:del>
      <w:ins w:id="2055" w:author="Kent, Kevin - Indianapolis" w:date="2013-10-31T10:36:00Z">
        <w:r w:rsidR="0089527A" w:rsidRPr="0089527A">
          <w:rPr>
            <w:highlight w:val="cyan"/>
            <w:rPrChange w:id="2056" w:author="Kent, Kevin - Indianapolis" w:date="2013-10-31T10:36:00Z">
              <w:rPr/>
            </w:rPrChange>
          </w:rPr>
          <w:t xml:space="preserve">that is, choosing </w:t>
        </w:r>
      </w:ins>
      <w:r w:rsidRPr="0089527A">
        <w:rPr>
          <w:highlight w:val="cyan"/>
          <w:rPrChange w:id="2057" w:author="Kent, Kevin - Indianapolis" w:date="2013-10-31T10:36:00Z">
            <w:rPr/>
          </w:rPrChange>
        </w:rPr>
        <w:t xml:space="preserve">between </w:t>
      </w:r>
      <w:ins w:id="2058" w:author="Jay Jacobs" w:date="2013-11-03T12:58:00Z">
        <w:r w:rsidR="00D45915">
          <w:rPr>
            <w:highlight w:val="cyan"/>
          </w:rPr>
          <w:t xml:space="preserve">just </w:t>
        </w:r>
      </w:ins>
      <w:r w:rsidRPr="0089527A">
        <w:rPr>
          <w:highlight w:val="cyan"/>
          <w:rPrChange w:id="2059" w:author="Kent, Kevin - Indianapolis" w:date="2013-10-31T10:36:00Z">
            <w:rPr/>
          </w:rPrChange>
        </w:rPr>
        <w:t xml:space="preserve">two </w:t>
      </w:r>
      <w:ins w:id="2060" w:author="Kent, Kevin - Indianapolis" w:date="2013-10-31T10:36:00Z">
        <w:del w:id="2061" w:author="Jay Jacobs" w:date="2013-11-03T12:58:00Z">
          <w:r w:rsidR="0089527A" w:rsidRPr="0089527A" w:rsidDel="00D45915">
            <w:rPr>
              <w:highlight w:val="cyan"/>
              <w:rPrChange w:id="2062" w:author="Kent, Kevin - Indianapolis" w:date="2013-10-31T10:36:00Z">
                <w:rPr/>
              </w:rPrChange>
            </w:rPr>
            <w:delText xml:space="preserve">discrete </w:delText>
          </w:r>
        </w:del>
      </w:ins>
      <w:r w:rsidRPr="0089527A">
        <w:rPr>
          <w:highlight w:val="cyan"/>
          <w:rPrChange w:id="2063" w:author="Kent, Kevin - Indianapolis" w:date="2013-10-31T10:36:00Z">
            <w:rPr/>
          </w:rPrChange>
        </w:rPr>
        <w:t>outcomes.</w:t>
      </w:r>
      <w:r w:rsidR="000359F5">
        <w:t xml:space="preserve"> </w:t>
      </w:r>
      <w:ins w:id="2064" w:author="Kezia Endsley" w:date="2013-10-20T09:25:00Z">
        <w:r w:rsidR="004A28CC">
          <w:t xml:space="preserve">Figure 9-4 shows </w:t>
        </w:r>
      </w:ins>
      <w:del w:id="2065" w:author="Kezia Endsley" w:date="2013-10-20T09:25:00Z">
        <w:r w:rsidR="000C70A0" w:rsidDel="004A28CC">
          <w:delText xml:space="preserve">We went back to the opening example and applied </w:delText>
        </w:r>
      </w:del>
      <w:r w:rsidR="000C70A0">
        <w:t xml:space="preserve">logistic regression </w:t>
      </w:r>
      <w:ins w:id="2066" w:author="Kezia Endsley" w:date="2013-10-20T09:26:00Z">
        <w:r w:rsidR="004A28CC">
          <w:t xml:space="preserve">applied to </w:t>
        </w:r>
      </w:ins>
      <w:del w:id="2067" w:author="Kezia Endsley" w:date="2013-10-20T09:26:00Z">
        <w:r w:rsidR="000C70A0" w:rsidDel="004A28CC">
          <w:delText xml:space="preserve">to the processor and memory usage to the </w:delText>
        </w:r>
      </w:del>
      <w:ins w:id="2068" w:author="Kezia Endsley" w:date="2013-10-20T09:26:00Z">
        <w:r w:rsidR="004A28CC">
          <w:t xml:space="preserve">that </w:t>
        </w:r>
      </w:ins>
      <w:r w:rsidR="000C70A0">
        <w:t>training data</w:t>
      </w:r>
      <w:del w:id="2069" w:author="Kezia Endsley" w:date="2013-10-20T09:26:00Z">
        <w:r w:rsidR="000C70A0" w:rsidDel="004A28CC">
          <w:delText xml:space="preserve">, see </w:delText>
        </w:r>
        <w:r w:rsidR="00245E6A" w:rsidDel="004A28CC">
          <w:delText>Figure</w:delText>
        </w:r>
        <w:r w:rsidR="000C70A0" w:rsidDel="004A28CC">
          <w:delText xml:space="preserve"> 9</w:delText>
        </w:r>
      </w:del>
      <w:del w:id="2070" w:author="Kezia Endsley" w:date="2013-10-20T07:43:00Z">
        <w:r w:rsidR="000C70A0" w:rsidDel="00245E6A">
          <w:delText>.</w:delText>
        </w:r>
      </w:del>
      <w:del w:id="2071" w:author="Kezia Endsley" w:date="2013-10-20T09:26:00Z">
        <w:r w:rsidR="000C70A0" w:rsidDel="004A28CC">
          <w:delText>4 for the output</w:delText>
        </w:r>
      </w:del>
      <w:r w:rsidR="000C70A0">
        <w:t>.</w:t>
      </w:r>
    </w:p>
    <w:p w14:paraId="0C8DB192" w14:textId="77777777" w:rsidR="0089527A" w:rsidRDefault="0089527A" w:rsidP="0089527A">
      <w:pPr>
        <w:pStyle w:val="QueryPara"/>
        <w:rPr>
          <w:ins w:id="2072" w:author="Kent, Kevin - Indianapolis" w:date="2013-10-31T10:37:00Z"/>
        </w:rPr>
      </w:pPr>
      <w:ins w:id="2073" w:author="Kent, Kevin - Indianapolis" w:date="2013-10-31T10:37:00Z">
        <w:r w:rsidRPr="000A6039">
          <w:rPr>
            <w:highlight w:val="cyan"/>
          </w:rPr>
          <w:t>[AU: Change from TE above okay? Thanks, Kevin (PJE)]</w:t>
        </w:r>
      </w:ins>
    </w:p>
    <w:p w14:paraId="32E1E004" w14:textId="77777777" w:rsidR="004A28CC" w:rsidRDefault="0089527A">
      <w:pPr>
        <w:pStyle w:val="QueryPara"/>
        <w:rPr>
          <w:ins w:id="2074" w:author="Jay Jacobs" w:date="2013-11-03T12:58:00Z"/>
        </w:rPr>
        <w:pPrChange w:id="2075" w:author="Kezia Endsley" w:date="2013-10-20T09:27:00Z">
          <w:pPr>
            <w:pStyle w:val="Slug"/>
          </w:pPr>
        </w:pPrChange>
      </w:pPr>
      <w:ins w:id="2076" w:author="Kent, Kevin - Indianapolis" w:date="2013-10-31T10:37:00Z">
        <w:r>
          <w:t xml:space="preserve"> </w:t>
        </w:r>
      </w:ins>
      <w:ins w:id="2077" w:author="Kezia Endsley" w:date="2013-10-20T09:26:00Z">
        <w:r w:rsidR="004A28CC">
          <w:t xml:space="preserve">[[Author: Edits to </w:t>
        </w:r>
      </w:ins>
      <w:ins w:id="2078" w:author="Kezia Endsley" w:date="2013-10-20T09:27:00Z">
        <w:r w:rsidR="004A28CC">
          <w:t>l</w:t>
        </w:r>
      </w:ins>
      <w:ins w:id="2079" w:author="Kezia Endsley" w:date="2013-10-20T09:26:00Z">
        <w:r w:rsidR="004A28CC">
          <w:t>ast</w:t>
        </w:r>
      </w:ins>
      <w:ins w:id="2080" w:author="Kezia Endsley" w:date="2013-10-20T09:27:00Z">
        <w:r w:rsidR="004A28CC">
          <w:t xml:space="preserve"> sentence above okay? It just seemed needlessly cumbersome. </w:t>
        </w:r>
        <w:proofErr w:type="spellStart"/>
        <w:r w:rsidR="004A28CC">
          <w:t>Kezia</w:t>
        </w:r>
        <w:proofErr w:type="spellEnd"/>
        <w:r w:rsidR="004A28CC">
          <w:t>]]</w:t>
        </w:r>
      </w:ins>
    </w:p>
    <w:p w14:paraId="5A870DC3" w14:textId="1E42C411" w:rsidR="00D45915" w:rsidRDefault="00D45915">
      <w:pPr>
        <w:pStyle w:val="QueryPara"/>
        <w:rPr>
          <w:ins w:id="2081" w:author="Kezia Endsley" w:date="2013-10-20T09:26:00Z"/>
        </w:rPr>
        <w:pPrChange w:id="2082" w:author="Kezia Endsley" w:date="2013-10-20T09:27:00Z">
          <w:pPr>
            <w:pStyle w:val="Slug"/>
          </w:pPr>
        </w:pPrChange>
      </w:pPr>
      <w:ins w:id="2083" w:author="Jay Jacobs" w:date="2013-11-03T12:58:00Z">
        <w:r>
          <w:t>[AR: tried to simplify it even more, but it’s good]</w:t>
        </w:r>
      </w:ins>
    </w:p>
    <w:p w14:paraId="1E5BD937" w14:textId="77777777" w:rsidR="000C70A0" w:rsidRDefault="000C70A0" w:rsidP="000C70A0">
      <w:pPr>
        <w:pStyle w:val="Slug"/>
        <w:numPr>
          <w:ins w:id="2084" w:author="Kezia Endsley" w:date="2013-10-20T09:26:00Z"/>
        </w:numPr>
      </w:pPr>
      <w:r w:rsidRPr="0089527A">
        <w:rPr>
          <w:highlight w:val="green"/>
          <w:rPrChange w:id="2085" w:author="Kent, Kevin - Indianapolis" w:date="2013-10-31T10:36:00Z">
            <w:rPr/>
          </w:rPrChange>
        </w:rPr>
        <w:t>Figure 9</w:t>
      </w:r>
      <w:ins w:id="2086" w:author="Kezia Endsley" w:date="2013-10-20T07:44:00Z">
        <w:r w:rsidR="00245E6A" w:rsidRPr="0089527A">
          <w:rPr>
            <w:highlight w:val="green"/>
            <w:rPrChange w:id="2087" w:author="Kent, Kevin - Indianapolis" w:date="2013-10-31T10:36:00Z">
              <w:rPr/>
            </w:rPrChange>
          </w:rPr>
          <w:t>-</w:t>
        </w:r>
      </w:ins>
      <w:del w:id="2088" w:author="Kezia Endsley" w:date="2013-10-20T07:44:00Z">
        <w:r w:rsidRPr="0089527A" w:rsidDel="00245E6A">
          <w:rPr>
            <w:highlight w:val="green"/>
            <w:rPrChange w:id="2089" w:author="Kent, Kevin - Indianapolis" w:date="2013-10-31T10:36:00Z">
              <w:rPr/>
            </w:rPrChange>
          </w:rPr>
          <w:delText>.</w:delText>
        </w:r>
      </w:del>
      <w:r w:rsidRPr="0089527A">
        <w:rPr>
          <w:highlight w:val="green"/>
          <w:rPrChange w:id="2090" w:author="Kent, Kevin - Indianapolis" w:date="2013-10-31T10:36:00Z">
            <w:rPr/>
          </w:rPrChange>
        </w:rPr>
        <w:t>4</w:t>
      </w:r>
      <w:ins w:id="2091" w:author="Kent, Kevin - Indianapolis" w:date="2013-10-31T14:43:00Z">
        <w:r w:rsidR="0004227C">
          <w:rPr>
            <w:highlight w:val="green"/>
          </w:rPr>
          <w:t>:</w:t>
        </w:r>
      </w:ins>
      <w:r w:rsidRPr="0089527A">
        <w:rPr>
          <w:highlight w:val="green"/>
          <w:rPrChange w:id="2092" w:author="Kent, Kevin - Indianapolis" w:date="2013-10-31T10:36:00Z">
            <w:rPr/>
          </w:rPrChange>
        </w:rPr>
        <w:t xml:space="preserve"> Logistic </w:t>
      </w:r>
      <w:r w:rsidR="0004227C" w:rsidRPr="0004227C">
        <w:rPr>
          <w:highlight w:val="green"/>
        </w:rPr>
        <w:t>regression on infection test data</w:t>
      </w:r>
      <w:r w:rsidRPr="0089527A">
        <w:rPr>
          <w:highlight w:val="green"/>
          <w:rPrChange w:id="2093" w:author="Kent, Kevin - Indianapolis" w:date="2013-10-31T10:36:00Z">
            <w:rPr/>
          </w:rPrChange>
        </w:rPr>
        <w:tab/>
        <w:t>[</w:t>
      </w:r>
      <w:del w:id="2094" w:author="Kezia Endsley" w:date="2013-10-20T07:44:00Z">
        <w:r w:rsidRPr="0089527A" w:rsidDel="00245E6A">
          <w:rPr>
            <w:highlight w:val="green"/>
            <w:rPrChange w:id="2095" w:author="Kent, Kevin - Indianapolis" w:date="2013-10-31T10:36:00Z">
              <w:rPr/>
            </w:rPrChange>
          </w:rPr>
          <w:delText xml:space="preserve">FILENAME </w:delText>
        </w:r>
      </w:del>
      <w:r w:rsidRPr="0089527A">
        <w:rPr>
          <w:highlight w:val="green"/>
          <w:rPrChange w:id="2096" w:author="Kent, Kevin - Indianapolis" w:date="2013-10-31T10:36:00Z">
            <w:rPr/>
          </w:rPrChange>
        </w:rPr>
        <w:t>793725</w:t>
      </w:r>
      <w:ins w:id="2097" w:author="Kent, Kevin - Indianapolis" w:date="2013-10-31T14:44:00Z">
        <w:r w:rsidR="0004227C">
          <w:rPr>
            <w:highlight w:val="green"/>
          </w:rPr>
          <w:t xml:space="preserve"> </w:t>
        </w:r>
      </w:ins>
      <w:r w:rsidRPr="0089527A">
        <w:rPr>
          <w:highlight w:val="green"/>
          <w:rPrChange w:id="2098" w:author="Kent, Kevin - Indianapolis" w:date="2013-10-31T10:36:00Z">
            <w:rPr/>
          </w:rPrChange>
        </w:rPr>
        <w:t>c0</w:t>
      </w:r>
      <w:del w:id="2099" w:author="Kent, Kevin - Indianapolis" w:date="2013-10-31T14:44:00Z">
        <w:r w:rsidRPr="0089527A" w:rsidDel="0004227C">
          <w:rPr>
            <w:highlight w:val="green"/>
            <w:rPrChange w:id="2100" w:author="Kent, Kevin - Indianapolis" w:date="2013-10-31T10:36:00Z">
              <w:rPr/>
            </w:rPrChange>
          </w:rPr>
          <w:delText>6</w:delText>
        </w:r>
      </w:del>
      <w:ins w:id="2101" w:author="Kent, Kevin - Indianapolis" w:date="2013-10-31T14:44:00Z">
        <w:r w:rsidR="0004227C">
          <w:rPr>
            <w:highlight w:val="green"/>
          </w:rPr>
          <w:t>9</w:t>
        </w:r>
      </w:ins>
      <w:r w:rsidRPr="0089527A">
        <w:rPr>
          <w:highlight w:val="green"/>
          <w:rPrChange w:id="2102" w:author="Kent, Kevin - Indianapolis" w:date="2013-10-31T10:36:00Z">
            <w:rPr/>
          </w:rPrChange>
        </w:rPr>
        <w:t>f004</w:t>
      </w:r>
      <w:ins w:id="2103" w:author="Kent, Kevin - Indianapolis" w:date="2013-10-31T14:44:00Z">
        <w:r w:rsidR="0004227C">
          <w:rPr>
            <w:highlight w:val="green"/>
          </w:rPr>
          <w:t>.eps</w:t>
        </w:r>
      </w:ins>
      <w:r w:rsidRPr="0089527A">
        <w:rPr>
          <w:highlight w:val="green"/>
          <w:rPrChange w:id="2104" w:author="Kent, Kevin - Indianapolis" w:date="2013-10-31T10:36:00Z">
            <w:rPr/>
          </w:rPrChange>
        </w:rPr>
        <w:t>]</w:t>
      </w:r>
    </w:p>
    <w:p w14:paraId="44A8CBB4" w14:textId="0457D62C" w:rsidR="00A21C87" w:rsidRDefault="000C70A0" w:rsidP="000C70A0">
      <w:pPr>
        <w:pStyle w:val="Para"/>
      </w:pPr>
      <w:r>
        <w:t>The output (on the x</w:t>
      </w:r>
      <w:ins w:id="2105" w:author="Kezia Endsley" w:date="2013-10-20T08:34:00Z">
        <w:r w:rsidR="00DC6B2B">
          <w:t>-</w:t>
        </w:r>
      </w:ins>
      <w:del w:id="2106" w:author="Kezia Endsley" w:date="2013-10-20T08:34:00Z">
        <w:r w:rsidDel="00DC6B2B">
          <w:delText xml:space="preserve"> </w:delText>
        </w:r>
      </w:del>
      <w:r>
        <w:t>axis) is an estimated probability of a host being infected based on the input variables.</w:t>
      </w:r>
      <w:r w:rsidR="000359F5">
        <w:t xml:space="preserve"> </w:t>
      </w:r>
      <w:del w:id="2107" w:author="Kezia Endsley" w:date="2013-10-20T09:27:00Z">
        <w:r w:rsidDel="004A28CC">
          <w:delText>We plotted t</w:delText>
        </w:r>
      </w:del>
      <w:ins w:id="2108" w:author="Kezia Endsley" w:date="2013-10-20T09:27:00Z">
        <w:r w:rsidR="004A28CC">
          <w:t>T</w:t>
        </w:r>
      </w:ins>
      <w:r>
        <w:t xml:space="preserve">hat output </w:t>
      </w:r>
      <w:ins w:id="2109" w:author="Kezia Endsley" w:date="2013-10-20T09:27:00Z">
        <w:r w:rsidR="004A28CC">
          <w:t xml:space="preserve">is plotted </w:t>
        </w:r>
      </w:ins>
      <w:r>
        <w:t>against the known value in the test data (on the y</w:t>
      </w:r>
      <w:ins w:id="2110" w:author="Kezia Endsley" w:date="2013-10-20T08:34:00Z">
        <w:r w:rsidR="00DC6B2B">
          <w:t>-</w:t>
        </w:r>
      </w:ins>
      <w:del w:id="2111" w:author="Kezia Endsley" w:date="2013-10-20T08:34:00Z">
        <w:r w:rsidDel="00DC6B2B">
          <w:delText xml:space="preserve"> </w:delText>
        </w:r>
      </w:del>
      <w:r>
        <w:t>axis</w:t>
      </w:r>
      <w:r w:rsidR="00493F57">
        <w:t>, and remember the y-axis is not known in real life</w:t>
      </w:r>
      <w:r>
        <w:t>).</w:t>
      </w:r>
      <w:r w:rsidR="000359F5">
        <w:t xml:space="preserve"> </w:t>
      </w:r>
      <w:r>
        <w:t xml:space="preserve">It’s clear </w:t>
      </w:r>
      <w:del w:id="2112" w:author="Kezia Endsley" w:date="2013-10-20T09:28:00Z">
        <w:r w:rsidDel="004A28CC">
          <w:delText xml:space="preserve">to see </w:delText>
        </w:r>
      </w:del>
      <w:r>
        <w:t>that</w:t>
      </w:r>
      <w:ins w:id="2113" w:author="Kezia Endsley" w:date="2013-10-20T09:28:00Z">
        <w:r w:rsidR="004A28CC">
          <w:t>,</w:t>
        </w:r>
      </w:ins>
      <w:r>
        <w:t xml:space="preserve"> given these input values</w:t>
      </w:r>
      <w:r w:rsidR="008C1925">
        <w:t>,</w:t>
      </w:r>
      <w:r>
        <w:t xml:space="preserve"> you would be able to estimate a large portion of the hosts correctly</w:t>
      </w:r>
      <w:r w:rsidR="008C1925">
        <w:t>.</w:t>
      </w:r>
      <w:r w:rsidR="000359F5">
        <w:t xml:space="preserve"> </w:t>
      </w:r>
      <w:del w:id="2114" w:author="Kezia Endsley" w:date="2013-10-20T09:28:00Z">
        <w:r w:rsidR="008C1925" w:rsidDel="004A28CC">
          <w:delText>Though n</w:delText>
        </w:r>
      </w:del>
      <w:ins w:id="2115" w:author="Kezia Endsley" w:date="2013-10-20T09:28:00Z">
        <w:r w:rsidR="004A28CC">
          <w:t>N</w:t>
        </w:r>
      </w:ins>
      <w:r w:rsidR="008C1925">
        <w:t>o matter where the cutoff is set (</w:t>
      </w:r>
      <w:ins w:id="2116" w:author="Kezia Endsley" w:date="2013-10-20T09:28:00Z">
        <w:r w:rsidR="004A28CC">
          <w:t xml:space="preserve">for example, </w:t>
        </w:r>
      </w:ins>
      <w:del w:id="2117" w:author="Kezia Endsley" w:date="2013-10-20T09:28:00Z">
        <w:r w:rsidR="008C1925" w:rsidDel="004A28CC">
          <w:delText xml:space="preserve">e.g. </w:delText>
        </w:r>
      </w:del>
      <w:r w:rsidR="008C1925">
        <w:t xml:space="preserve">hosts above 0.4 are classified as “infected”), </w:t>
      </w:r>
      <w:r>
        <w:t xml:space="preserve">you </w:t>
      </w:r>
      <w:r w:rsidR="008C1925">
        <w:t xml:space="preserve">will </w:t>
      </w:r>
      <w:r>
        <w:t>undoubtedly have some false</w:t>
      </w:r>
      <w:ins w:id="2118" w:author="Kezia Endsley" w:date="2013-10-20T09:28:00Z">
        <w:r w:rsidR="004A28CC">
          <w:t xml:space="preserve"> </w:t>
        </w:r>
      </w:ins>
      <w:del w:id="2119" w:author="Kezia Endsley" w:date="2013-10-20T09:28:00Z">
        <w:r w:rsidDel="004A28CC">
          <w:delText>-</w:delText>
        </w:r>
      </w:del>
      <w:r>
        <w:t>positives</w:t>
      </w:r>
      <w:r w:rsidR="003771F6">
        <w:t xml:space="preserve"> (identifying hosts as infected when they are not)</w:t>
      </w:r>
      <w:r>
        <w:t xml:space="preserve"> and false</w:t>
      </w:r>
      <w:ins w:id="2120" w:author="Kezia Endsley" w:date="2013-10-20T09:28:00Z">
        <w:r w:rsidR="004A28CC">
          <w:t xml:space="preserve"> </w:t>
        </w:r>
      </w:ins>
      <w:del w:id="2121" w:author="Kezia Endsley" w:date="2013-10-20T09:28:00Z">
        <w:r w:rsidDel="004A28CC">
          <w:delText>-</w:delText>
        </w:r>
      </w:del>
      <w:r>
        <w:t>negatives</w:t>
      </w:r>
      <w:r w:rsidR="003771F6">
        <w:t xml:space="preserve"> (identifying hosts as not infected when they are)</w:t>
      </w:r>
      <w:r>
        <w:t>.</w:t>
      </w:r>
      <w:r w:rsidR="000359F5">
        <w:t xml:space="preserve"> </w:t>
      </w:r>
      <w:r w:rsidR="008C1925">
        <w:t>Traditionally</w:t>
      </w:r>
      <w:r w:rsidR="00493F57">
        <w:t>,</w:t>
      </w:r>
      <w:r w:rsidR="008C1925">
        <w:t xml:space="preserve"> logistic regression is used to make a logical classification</w:t>
      </w:r>
      <w:r w:rsidR="00493F57">
        <w:t xml:space="preserve"> (this is or is not something).</w:t>
      </w:r>
      <w:r w:rsidR="000359F5">
        <w:t xml:space="preserve"> </w:t>
      </w:r>
      <w:r w:rsidR="00493F57">
        <w:t>T</w:t>
      </w:r>
      <w:r w:rsidR="008C1925">
        <w:t xml:space="preserve">here are techniques </w:t>
      </w:r>
      <w:ins w:id="2122" w:author="Kezia Endsley" w:date="2013-10-20T09:29:00Z">
        <w:r w:rsidR="004A28CC">
          <w:t>for</w:t>
        </w:r>
      </w:ins>
      <w:del w:id="2123" w:author="Kezia Endsley" w:date="2013-10-20T09:29:00Z">
        <w:r w:rsidR="008C1925" w:rsidDel="004A28CC">
          <w:delText>to</w:delText>
        </w:r>
      </w:del>
      <w:r w:rsidR="008C1925">
        <w:t xml:space="preserve"> apply</w:t>
      </w:r>
      <w:ins w:id="2124" w:author="Kezia Endsley" w:date="2013-10-20T09:29:00Z">
        <w:r w:rsidR="004A28CC">
          <w:t>ing</w:t>
        </w:r>
      </w:ins>
      <w:r w:rsidR="008C1925">
        <w:t xml:space="preserve"> logistic regression </w:t>
      </w:r>
      <w:del w:id="2125" w:author="Kezia Endsley" w:date="2013-10-20T09:29:00Z">
        <w:r w:rsidR="008C1925" w:rsidDel="004A28CC">
          <w:delText xml:space="preserve">to classify </w:delText>
        </w:r>
      </w:del>
      <w:ins w:id="2126" w:author="Kezia Endsley" w:date="2013-10-20T09:29:00Z">
        <w:r w:rsidR="004A28CC">
          <w:t xml:space="preserve">to </w:t>
        </w:r>
      </w:ins>
      <w:del w:id="2127" w:author="Kezia Endsley" w:date="2013-10-20T09:28:00Z">
        <w:r w:rsidR="008C1925" w:rsidDel="004A28CC">
          <w:delText xml:space="preserve">on </w:delText>
        </w:r>
      </w:del>
      <w:r w:rsidR="008C1925">
        <w:t xml:space="preserve">multiple </w:t>
      </w:r>
      <w:r w:rsidR="00493F57">
        <w:t>categories</w:t>
      </w:r>
      <w:ins w:id="2128" w:author="Jay Jacobs" w:date="2013-11-03T13:00:00Z">
        <w:r w:rsidR="00D45915">
          <w:t>, which we won’t cover here.</w:t>
        </w:r>
      </w:ins>
      <w:del w:id="2129" w:author="Jay Jacobs" w:date="2013-11-03T13:00:00Z">
        <w:r w:rsidR="00493F57" w:rsidDel="00D45915">
          <w:delText>.</w:delText>
        </w:r>
      </w:del>
    </w:p>
    <w:p w14:paraId="1A9B7F20" w14:textId="77777777" w:rsidR="008C1925" w:rsidRPr="000C70A0" w:rsidRDefault="00A21C87" w:rsidP="000C70A0">
      <w:pPr>
        <w:pStyle w:val="Para"/>
      </w:pPr>
      <w:r>
        <w:t>Within R, there are several approaches to logistic regression</w:t>
      </w:r>
      <w:ins w:id="2130" w:author="Kezia Endsley" w:date="2013-10-20T09:29:00Z">
        <w:r w:rsidR="004A28CC">
          <w:t>;</w:t>
        </w:r>
      </w:ins>
      <w:del w:id="2131" w:author="Kezia Endsley" w:date="2013-10-20T09:29:00Z">
        <w:r w:rsidDel="004A28CC">
          <w:delText>,</w:delText>
        </w:r>
      </w:del>
      <w:r>
        <w:t xml:space="preserve"> however</w:t>
      </w:r>
      <w:ins w:id="2132" w:author="Kezia Endsley" w:date="2013-10-20T09:29:00Z">
        <w:r w:rsidR="004A28CC">
          <w:t>,</w:t>
        </w:r>
      </w:ins>
      <w:r>
        <w:t xml:space="preserve"> the </w:t>
      </w:r>
      <w:r w:rsidRPr="00A21C87">
        <w:rPr>
          <w:rStyle w:val="InlineCode"/>
        </w:rPr>
        <w:t>glm()</w:t>
      </w:r>
      <w:r>
        <w:t xml:space="preserve"> function can handle most situations.</w:t>
      </w:r>
    </w:p>
    <w:p w14:paraId="5A68B415" w14:textId="77777777" w:rsidR="004C620B" w:rsidRDefault="004C620B" w:rsidP="004C620B">
      <w:pPr>
        <w:pStyle w:val="H3"/>
      </w:pPr>
      <w:r>
        <w:lastRenderedPageBreak/>
        <w:t>K-N</w:t>
      </w:r>
      <w:r w:rsidR="00493F57">
        <w:t xml:space="preserve">earest </w:t>
      </w:r>
      <w:r>
        <w:t>N</w:t>
      </w:r>
      <w:r w:rsidR="00493F57">
        <w:t>eighbors</w:t>
      </w:r>
    </w:p>
    <w:p w14:paraId="7DD17213" w14:textId="77777777" w:rsidR="00493F57" w:rsidRDefault="00493F57" w:rsidP="00493F57">
      <w:pPr>
        <w:pStyle w:val="Para"/>
      </w:pPr>
      <w:r>
        <w:t xml:space="preserve">The technique of k-nearest neighbors is best described </w:t>
      </w:r>
      <w:del w:id="2133" w:author="Kezia Endsley" w:date="2013-10-20T09:29:00Z">
        <w:r w:rsidDel="00AA7DCE">
          <w:delText xml:space="preserve">through </w:delText>
        </w:r>
      </w:del>
      <w:ins w:id="2134" w:author="Kezia Endsley" w:date="2013-10-20T09:29:00Z">
        <w:r w:rsidR="00AA7DCE">
          <w:t xml:space="preserve">using </w:t>
        </w:r>
      </w:ins>
      <w:r>
        <w:t>a generic sports analogy.</w:t>
      </w:r>
      <w:r w:rsidR="000359F5">
        <w:t xml:space="preserve"> </w:t>
      </w:r>
      <w:r>
        <w:t xml:space="preserve">Suppose </w:t>
      </w:r>
      <w:del w:id="2135" w:author="Kezia Endsley" w:date="2013-10-20T09:29:00Z">
        <w:r w:rsidDel="00AA7DCE">
          <w:delText xml:space="preserve">you’d like </w:delText>
        </w:r>
        <w:r w:rsidR="00905466" w:rsidDel="00AA7DCE">
          <w:delText>to</w:delText>
        </w:r>
      </w:del>
      <w:ins w:id="2136" w:author="Kezia Endsley" w:date="2013-10-20T09:29:00Z">
        <w:r w:rsidR="00AA7DCE">
          <w:t>you</w:t>
        </w:r>
      </w:ins>
      <w:r w:rsidR="00905466">
        <w:t xml:space="preserve"> </w:t>
      </w:r>
      <w:ins w:id="2137" w:author="Kezia Endsley" w:date="2013-10-20T09:31:00Z">
        <w:r w:rsidR="00AA7DCE">
          <w:t xml:space="preserve">want to </w:t>
        </w:r>
      </w:ins>
      <w:del w:id="2138" w:author="Kezia Endsley" w:date="2013-10-20T09:29:00Z">
        <w:r w:rsidR="00905466" w:rsidDel="00AA7DCE">
          <w:delText xml:space="preserve">pluck </w:delText>
        </w:r>
      </w:del>
      <w:ins w:id="2139" w:author="Kezia Endsley" w:date="2013-10-20T09:29:00Z">
        <w:r w:rsidR="00AA7DCE">
          <w:t xml:space="preserve">choose </w:t>
        </w:r>
      </w:ins>
      <w:r w:rsidR="00905466">
        <w:t>a person at random</w:t>
      </w:r>
      <w:r w:rsidR="00FC7ECB">
        <w:t xml:space="preserve"> from anywhere in the world</w:t>
      </w:r>
      <w:r w:rsidR="00905466">
        <w:t xml:space="preserve"> and</w:t>
      </w:r>
      <w:r>
        <w:t xml:space="preserve"> </w:t>
      </w:r>
      <w:del w:id="2140" w:author="Kezia Endsley" w:date="2013-10-20T09:29:00Z">
        <w:r w:rsidDel="00AA7DCE">
          <w:delText xml:space="preserve">perform a magic trick </w:delText>
        </w:r>
        <w:r w:rsidR="00905466" w:rsidDel="00AA7DCE">
          <w:delText xml:space="preserve">(machine learning is seen as magic by many) </w:delText>
        </w:r>
        <w:r w:rsidDel="00AA7DCE">
          <w:delText xml:space="preserve">where you </w:delText>
        </w:r>
      </w:del>
      <w:r>
        <w:t xml:space="preserve">predict his or her favorite sports teams. </w:t>
      </w:r>
      <w:del w:id="2141" w:author="Kezia Endsley" w:date="2013-10-20T09:30:00Z">
        <w:r w:rsidDel="00AA7DCE">
          <w:delText>Suppose when</w:delText>
        </w:r>
      </w:del>
      <w:ins w:id="2142" w:author="Kezia Endsley" w:date="2013-10-20T09:30:00Z">
        <w:r w:rsidR="00AA7DCE">
          <w:t>When</w:t>
        </w:r>
      </w:ins>
      <w:r>
        <w:t xml:space="preserve"> </w:t>
      </w:r>
      <w:r w:rsidR="00905466">
        <w:t>you</w:t>
      </w:r>
      <w:r>
        <w:t xml:space="preserve"> </w:t>
      </w:r>
      <w:del w:id="2143" w:author="Kezia Endsley" w:date="2013-10-20T09:30:00Z">
        <w:r w:rsidDel="00AA7DCE">
          <w:delText xml:space="preserve">pluck </w:delText>
        </w:r>
      </w:del>
      <w:ins w:id="2144" w:author="Kezia Endsley" w:date="2013-10-20T09:30:00Z">
        <w:r w:rsidR="00AA7DCE">
          <w:t>choose that</w:t>
        </w:r>
      </w:ins>
      <w:del w:id="2145" w:author="Kezia Endsley" w:date="2013-10-20T09:30:00Z">
        <w:r w:rsidDel="00AA7DCE">
          <w:delText>a</w:delText>
        </w:r>
      </w:del>
      <w:r>
        <w:t xml:space="preserve"> person at random, </w:t>
      </w:r>
      <w:r w:rsidR="00905466">
        <w:t>you</w:t>
      </w:r>
      <w:r>
        <w:t xml:space="preserve"> can ask </w:t>
      </w:r>
      <w:del w:id="2146" w:author="Kezia Endsley" w:date="2013-10-20T09:31:00Z">
        <w:r w:rsidDel="00AA7DCE">
          <w:delText xml:space="preserve">their </w:delText>
        </w:r>
      </w:del>
      <w:ins w:id="2147" w:author="Kent, Kevin - Indianapolis" w:date="2013-10-31T14:45:00Z">
        <w:r w:rsidR="0004227C">
          <w:t xml:space="preserve">his or </w:t>
        </w:r>
      </w:ins>
      <w:ins w:id="2148" w:author="Kezia Endsley" w:date="2013-10-20T09:31:00Z">
        <w:r w:rsidR="00AA7DCE">
          <w:t xml:space="preserve">her </w:t>
        </w:r>
      </w:ins>
      <w:r>
        <w:t>neighbor</w:t>
      </w:r>
      <w:r w:rsidR="00905466">
        <w:t xml:space="preserve">s and friends (“k” of them, where k is any consistent number) which teams </w:t>
      </w:r>
      <w:del w:id="2149" w:author="Kent, Kevin - Indianapolis" w:date="2013-10-31T14:45:00Z">
        <w:r w:rsidR="00905466" w:rsidDel="0004227C">
          <w:delText xml:space="preserve">they </w:delText>
        </w:r>
      </w:del>
      <w:ins w:id="2150" w:author="Kent, Kevin - Indianapolis" w:date="2013-10-31T14:45:00Z">
        <w:r w:rsidR="0004227C">
          <w:t xml:space="preserve">that person </w:t>
        </w:r>
      </w:ins>
      <w:r w:rsidR="00905466">
        <w:t>cheer</w:t>
      </w:r>
      <w:ins w:id="2151" w:author="Kent, Kevin - Indianapolis" w:date="2013-10-31T14:45:00Z">
        <w:r w:rsidR="0004227C">
          <w:t>s</w:t>
        </w:r>
      </w:ins>
      <w:r w:rsidR="00905466">
        <w:t xml:space="preserve"> for.</w:t>
      </w:r>
      <w:r w:rsidR="000359F5">
        <w:t xml:space="preserve"> </w:t>
      </w:r>
      <w:r w:rsidR="00905466">
        <w:t>Then</w:t>
      </w:r>
      <w:ins w:id="2152" w:author="Kezia Endsley" w:date="2013-10-20T09:31:00Z">
        <w:r w:rsidR="00AA7DCE">
          <w:t>,</w:t>
        </w:r>
      </w:ins>
      <w:r w:rsidR="00905466">
        <w:t xml:space="preserve"> you </w:t>
      </w:r>
      <w:del w:id="2153" w:author="Kezia Endsley" w:date="2013-10-20T09:31:00Z">
        <w:r w:rsidR="00905466" w:rsidDel="00AA7DCE">
          <w:delText>could look at who</w:delText>
        </w:r>
      </w:del>
      <w:ins w:id="2154" w:author="Kezia Endsley" w:date="2013-10-20T09:31:00Z">
        <w:r w:rsidR="00AA7DCE">
          <w:t>determine which teams</w:t>
        </w:r>
      </w:ins>
      <w:r w:rsidR="00905466">
        <w:t xml:space="preserve"> the majority of those neighbors cheer for and assume the person you plucked </w:t>
      </w:r>
      <w:del w:id="2155" w:author="Kezia Endsley" w:date="2013-10-20T09:30:00Z">
        <w:r w:rsidR="00905466" w:rsidDel="00AA7DCE">
          <w:delText xml:space="preserve">is </w:delText>
        </w:r>
      </w:del>
      <w:ins w:id="2156" w:author="Kezia Endsley" w:date="2013-10-20T09:30:00Z">
        <w:r w:rsidR="00AA7DCE">
          <w:t xml:space="preserve">has </w:t>
        </w:r>
      </w:ins>
      <w:r w:rsidR="00905466">
        <w:t xml:space="preserve">similar </w:t>
      </w:r>
      <w:ins w:id="2157" w:author="Kezia Endsley" w:date="2013-10-20T09:30:00Z">
        <w:r w:rsidR="00AA7DCE">
          <w:t xml:space="preserve">taste </w:t>
        </w:r>
      </w:ins>
      <w:del w:id="2158" w:author="Kezia Endsley" w:date="2013-10-20T09:30:00Z">
        <w:r w:rsidR="00905466" w:rsidDel="00AA7DCE">
          <w:delText xml:space="preserve">to </w:delText>
        </w:r>
      </w:del>
      <w:ins w:id="2159" w:author="Kezia Endsley" w:date="2013-10-20T09:30:00Z">
        <w:r w:rsidR="00AA7DCE">
          <w:t xml:space="preserve">as </w:t>
        </w:r>
      </w:ins>
      <w:r w:rsidR="00905466">
        <w:t>their neighbors</w:t>
      </w:r>
      <w:del w:id="2160" w:author="Kezia Endsley" w:date="2013-10-20T09:30:00Z">
        <w:r w:rsidR="00905466" w:rsidDel="00AA7DCE">
          <w:delText xml:space="preserve"> in their sports allegiance</w:delText>
        </w:r>
      </w:del>
      <w:r w:rsidR="00905466">
        <w:t>.</w:t>
      </w:r>
    </w:p>
    <w:p w14:paraId="67124B0C" w14:textId="77777777" w:rsidR="00905466" w:rsidRDefault="00905466" w:rsidP="00493F57">
      <w:pPr>
        <w:pStyle w:val="Para"/>
      </w:pPr>
      <w:r>
        <w:t>The k-nearest neighbors algorithm does the same thing.</w:t>
      </w:r>
      <w:r w:rsidR="000359F5">
        <w:t xml:space="preserve"> </w:t>
      </w:r>
      <w:r>
        <w:t>Given a set of known (this is supervised algorithm) variables, for each new data point</w:t>
      </w:r>
      <w:ins w:id="2161" w:author="Kezia Endsley" w:date="2013-10-20T09:31:00Z">
        <w:r w:rsidR="00AA7DCE">
          <w:t>, this algorithm</w:t>
        </w:r>
      </w:ins>
      <w:r>
        <w:t xml:space="preserve"> look</w:t>
      </w:r>
      <w:ins w:id="2162" w:author="Kezia Endsley" w:date="2013-10-20T09:32:00Z">
        <w:r w:rsidR="00AA7DCE">
          <w:t>s</w:t>
        </w:r>
      </w:ins>
      <w:r>
        <w:t xml:space="preserve"> at the nearest k data points (</w:t>
      </w:r>
      <w:r w:rsidR="00FC7ECB">
        <w:t>you pick the value for</w:t>
      </w:r>
      <w:r>
        <w:t xml:space="preserve"> </w:t>
      </w:r>
      <w:r w:rsidR="00FC7ECB">
        <w:t>k</w:t>
      </w:r>
      <w:r>
        <w:t>) and assume</w:t>
      </w:r>
      <w:ins w:id="2163" w:author="Kezia Endsley" w:date="2013-10-20T09:32:00Z">
        <w:r w:rsidR="00AA7DCE">
          <w:t>s</w:t>
        </w:r>
      </w:ins>
      <w:ins w:id="2164" w:author="Kezia Endsley" w:date="2013-10-20T09:33:00Z">
        <w:r w:rsidR="00AE295C">
          <w:t xml:space="preserve"> that</w:t>
        </w:r>
      </w:ins>
      <w:r>
        <w:t xml:space="preserve"> the new data point is like its neighbors.</w:t>
      </w:r>
      <w:r w:rsidR="000359F5">
        <w:t xml:space="preserve"> </w:t>
      </w:r>
      <w:r>
        <w:t xml:space="preserve">This gets away from the linear classification of </w:t>
      </w:r>
      <w:del w:id="2165" w:author="Kezia Endsley" w:date="2013-10-20T09:32:00Z">
        <w:r w:rsidDel="00AA7DCE">
          <w:delText xml:space="preserve">our </w:delText>
        </w:r>
      </w:del>
      <w:ins w:id="2166" w:author="Kezia Endsley" w:date="2013-10-20T09:32:00Z">
        <w:r w:rsidR="00AA7DCE">
          <w:t xml:space="preserve">the </w:t>
        </w:r>
      </w:ins>
      <w:r>
        <w:t>opening example</w:t>
      </w:r>
      <w:ins w:id="2167" w:author="Kezia Endsley" w:date="2013-10-20T09:33:00Z">
        <w:r w:rsidR="00AE295C">
          <w:t>.</w:t>
        </w:r>
      </w:ins>
      <w:r>
        <w:t xml:space="preserve"> </w:t>
      </w:r>
      <w:del w:id="2168" w:author="Kezia Endsley" w:date="2013-10-20T09:33:00Z">
        <w:r w:rsidDel="00AE295C">
          <w:delText xml:space="preserve">and </w:delText>
        </w:r>
        <w:r w:rsidR="00FC7ECB" w:rsidDel="00AE295C">
          <w:delText>the</w:delText>
        </w:r>
      </w:del>
      <w:ins w:id="2169" w:author="Kezia Endsley" w:date="2013-10-20T09:33:00Z">
        <w:r w:rsidR="00AE295C">
          <w:t>This</w:t>
        </w:r>
      </w:ins>
      <w:r w:rsidR="00FC7ECB">
        <w:t xml:space="preserve"> approach </w:t>
      </w:r>
      <w:r>
        <w:t>increases in accuracy as the number of observations increases.</w:t>
      </w:r>
      <w:r w:rsidR="000359F5">
        <w:t xml:space="preserve"> </w:t>
      </w:r>
      <w:r w:rsidR="00FC7ECB">
        <w:t>O</w:t>
      </w:r>
      <w:r>
        <w:t>ne draw</w:t>
      </w:r>
      <w:del w:id="2170" w:author="Kezia Endsley" w:date="2013-10-20T09:32:00Z">
        <w:r w:rsidDel="00AA7DCE">
          <w:delText xml:space="preserve"> </w:delText>
        </w:r>
      </w:del>
      <w:r>
        <w:t>back is that it i</w:t>
      </w:r>
      <w:r w:rsidR="0048390B">
        <w:t xml:space="preserve">s sensitive </w:t>
      </w:r>
      <w:r w:rsidR="00FC7ECB">
        <w:t xml:space="preserve">to </w:t>
      </w:r>
      <w:r w:rsidR="0048390B">
        <w:t>the selection of k</w:t>
      </w:r>
      <w:r>
        <w:t>.</w:t>
      </w:r>
      <w:r w:rsidR="000359F5">
        <w:t xml:space="preserve"> </w:t>
      </w:r>
      <w:r>
        <w:t xml:space="preserve">With very large values of k, this approach </w:t>
      </w:r>
      <w:r w:rsidR="0048390B">
        <w:t xml:space="preserve">gets closer and closer to </w:t>
      </w:r>
      <w:r w:rsidR="00FC7ECB">
        <w:t xml:space="preserve">creating </w:t>
      </w:r>
      <w:r w:rsidR="0048390B">
        <w:t>a linear boundary.</w:t>
      </w:r>
      <w:r w:rsidR="000359F5">
        <w:t xml:space="preserve"> </w:t>
      </w:r>
      <w:r w:rsidR="0048390B">
        <w:t>Overall, the k-nearest neighbors can be a very effective classifier and outperform many other techniques</w:t>
      </w:r>
      <w:ins w:id="2171" w:author="Kezia Endsley" w:date="2013-10-20T09:32:00Z">
        <w:r w:rsidR="00AA7DCE">
          <w:t>.</w:t>
        </w:r>
      </w:ins>
      <w:r w:rsidR="0048390B">
        <w:t xml:space="preserve"> </w:t>
      </w:r>
      <w:del w:id="2172" w:author="Kezia Endsley" w:date="2013-10-20T09:32:00Z">
        <w:r w:rsidR="0048390B" w:rsidDel="00AA7DCE">
          <w:delText>and i</w:delText>
        </w:r>
      </w:del>
      <w:ins w:id="2173" w:author="Kezia Endsley" w:date="2013-10-20T09:32:00Z">
        <w:r w:rsidR="00AA7DCE">
          <w:t>I</w:t>
        </w:r>
      </w:ins>
      <w:r w:rsidR="0048390B">
        <w:t>t’s worth understanding.</w:t>
      </w:r>
    </w:p>
    <w:p w14:paraId="43D5E6D9" w14:textId="77777777" w:rsidR="00A21C87" w:rsidRPr="00493F57" w:rsidRDefault="00A21C87" w:rsidP="00A21C87">
      <w:pPr>
        <w:pStyle w:val="Para"/>
      </w:pPr>
      <w:r>
        <w:t xml:space="preserve">Within R, the </w:t>
      </w:r>
      <w:r w:rsidRPr="00A21C87">
        <w:rPr>
          <w:rStyle w:val="InlineCode"/>
        </w:rPr>
        <w:t>class</w:t>
      </w:r>
      <w:r w:rsidRPr="00A21C87">
        <w:t xml:space="preserve"> package</w:t>
      </w:r>
      <w:r>
        <w:t xml:space="preserve"> offers support for k-nearest neighbors (and other </w:t>
      </w:r>
      <w:r w:rsidRPr="00AA7DCE">
        <w:rPr>
          <w:rStyle w:val="InlineCode"/>
          <w:rPrChange w:id="2174" w:author="Kezia Endsley" w:date="2013-10-20T09:32:00Z">
            <w:rPr/>
          </w:rPrChange>
        </w:rPr>
        <w:t>knn</w:t>
      </w:r>
      <w:r>
        <w:t xml:space="preserve"> functions</w:t>
      </w:r>
      <w:del w:id="2175" w:author="Kezia Endsley" w:date="2013-10-20T09:33:00Z">
        <w:r w:rsidDel="00AA7DCE">
          <w:delText xml:space="preserve"> as well</w:delText>
        </w:r>
      </w:del>
      <w:r>
        <w:t>).</w:t>
      </w:r>
    </w:p>
    <w:p w14:paraId="0005E45C" w14:textId="77777777" w:rsidR="004C620B" w:rsidRDefault="004C620B" w:rsidP="004C620B">
      <w:pPr>
        <w:pStyle w:val="H3"/>
      </w:pPr>
      <w:r>
        <w:t>Rando</w:t>
      </w:r>
      <w:r w:rsidR="0048390B">
        <w:t>m Forests</w:t>
      </w:r>
    </w:p>
    <w:p w14:paraId="7D164282" w14:textId="77777777" w:rsidR="00CC2C7C" w:rsidRDefault="00CA7D2B" w:rsidP="0048390B">
      <w:pPr>
        <w:pStyle w:val="Para"/>
      </w:pPr>
      <w:r>
        <w:t xml:space="preserve">Random forests are built on the concept of </w:t>
      </w:r>
      <w:ins w:id="2176" w:author="Kezia Endsley" w:date="2013-10-20T09:41:00Z">
        <w:r w:rsidR="00405A4C">
          <w:t>the</w:t>
        </w:r>
      </w:ins>
      <w:del w:id="2177" w:author="Kezia Endsley" w:date="2013-10-20T09:41:00Z">
        <w:r w:rsidDel="00405A4C">
          <w:delText>a</w:delText>
        </w:r>
      </w:del>
      <w:r>
        <w:t xml:space="preserve"> decision tree and excel at multi</w:t>
      </w:r>
      <w:del w:id="2178" w:author="Kezia Endsley" w:date="2013-10-20T09:41:00Z">
        <w:r w:rsidDel="00405A4C">
          <w:delText>-</w:delText>
        </w:r>
      </w:del>
      <w:r>
        <w:t>dimensional data (data with a lot of features).</w:t>
      </w:r>
      <w:r w:rsidR="000359F5">
        <w:t xml:space="preserve"> </w:t>
      </w:r>
      <w:r>
        <w:t xml:space="preserve">The decision tree is </w:t>
      </w:r>
      <w:r w:rsidR="005004DA">
        <w:t>what</w:t>
      </w:r>
      <w:r>
        <w:t xml:space="preserve"> I</w:t>
      </w:r>
      <w:del w:id="2179" w:author="Kent, Kevin - Indianapolis" w:date="2013-10-31T14:46:00Z">
        <w:r w:rsidDel="00780C49">
          <w:delText>.</w:delText>
        </w:r>
      </w:del>
      <w:r>
        <w:t>T</w:t>
      </w:r>
      <w:del w:id="2180" w:author="Kent, Kevin - Indianapolis" w:date="2013-10-31T14:47:00Z">
        <w:r w:rsidDel="00780C49">
          <w:delText>.</w:delText>
        </w:r>
      </w:del>
      <w:r>
        <w:t xml:space="preserve"> people </w:t>
      </w:r>
      <w:del w:id="2181" w:author="Kezia Endsley" w:date="2013-10-20T09:33:00Z">
        <w:r w:rsidDel="00AE295C">
          <w:delText xml:space="preserve">may </w:delText>
        </w:r>
      </w:del>
      <w:r>
        <w:t xml:space="preserve">think of </w:t>
      </w:r>
      <w:del w:id="2182" w:author="Kezia Endsley" w:date="2013-10-20T09:33:00Z">
        <w:r w:rsidDel="00AE295C">
          <w:delText xml:space="preserve">them </w:delText>
        </w:r>
      </w:del>
      <w:r>
        <w:t>as a flow</w:t>
      </w:r>
      <w:del w:id="2183" w:author="Kezia Endsley" w:date="2013-10-20T09:33:00Z">
        <w:r w:rsidDel="00AE295C">
          <w:delText xml:space="preserve"> </w:delText>
        </w:r>
      </w:del>
      <w:r w:rsidR="00453686">
        <w:t>chart</w:t>
      </w:r>
      <w:r>
        <w:t>.</w:t>
      </w:r>
      <w:r w:rsidR="000359F5">
        <w:t xml:space="preserve"> </w:t>
      </w:r>
      <w:del w:id="2184" w:author="Kezia Endsley" w:date="2013-10-20T09:42:00Z">
        <w:r w:rsidDel="00405A4C">
          <w:delText xml:space="preserve">We </w:delText>
        </w:r>
      </w:del>
      <w:ins w:id="2185" w:author="Kezia Endsley" w:date="2013-10-20T09:42:00Z">
        <w:r w:rsidR="00405A4C">
          <w:t xml:space="preserve">You </w:t>
        </w:r>
      </w:ins>
      <w:r>
        <w:t xml:space="preserve">start at the top of the tree and branch off </w:t>
      </w:r>
      <w:r w:rsidR="00105F63">
        <w:t>in different directions</w:t>
      </w:r>
      <w:ins w:id="2186" w:author="Kezia Endsley" w:date="2013-10-20T09:42:00Z">
        <w:r w:rsidR="00405A4C">
          <w:t>,</w:t>
        </w:r>
      </w:ins>
      <w:r w:rsidR="00105F63">
        <w:t xml:space="preserve"> </w:t>
      </w:r>
      <w:r>
        <w:t xml:space="preserve">depending on </w:t>
      </w:r>
      <w:r w:rsidR="005004DA">
        <w:t xml:space="preserve">the criteria within the tree compared to </w:t>
      </w:r>
      <w:r>
        <w:t xml:space="preserve">the observed features. </w:t>
      </w:r>
      <w:del w:id="2187" w:author="Kezia Endsley" w:date="2013-10-20T09:42:00Z">
        <w:r w:rsidR="005004DA" w:rsidDel="00405A4C">
          <w:delText xml:space="preserve">Picture </w:delText>
        </w:r>
      </w:del>
      <w:ins w:id="2188" w:author="Kezia Endsley" w:date="2013-10-20T09:42:00Z">
        <w:r w:rsidR="00405A4C">
          <w:t xml:space="preserve">Imagine </w:t>
        </w:r>
      </w:ins>
      <w:r w:rsidR="005004DA">
        <w:t xml:space="preserve">the various types </w:t>
      </w:r>
      <w:ins w:id="2189" w:author="Kezia Endsley" w:date="2013-10-20T09:42:00Z">
        <w:r w:rsidR="00405A4C">
          <w:t xml:space="preserve">of </w:t>
        </w:r>
      </w:ins>
      <w:r w:rsidR="00CC2C7C">
        <w:t>decisions that could be built given data types</w:t>
      </w:r>
      <w:ins w:id="2190" w:author="Kezia Endsley" w:date="2013-10-20T09:43:00Z">
        <w:r w:rsidR="00405A4C">
          <w:sym w:font="Symbol" w:char="F0BE"/>
        </w:r>
      </w:ins>
      <w:del w:id="2191" w:author="Kezia Endsley" w:date="2013-10-20T09:43:00Z">
        <w:r w:rsidR="00CC2C7C" w:rsidDel="00405A4C">
          <w:delText xml:space="preserve">: </w:delText>
        </w:r>
      </w:del>
      <w:r w:rsidR="00CC2C7C">
        <w:t xml:space="preserve">if </w:t>
      </w:r>
      <w:ins w:id="2192" w:author="Kezia Endsley" w:date="2013-10-20T09:43:00Z">
        <w:r w:rsidR="00405A4C">
          <w:t xml:space="preserve">the data is </w:t>
        </w:r>
      </w:ins>
      <w:r w:rsidR="00CC2C7C">
        <w:t>above average</w:t>
      </w:r>
      <w:ins w:id="2193" w:author="Kezia Endsley" w:date="2013-10-20T09:43:00Z">
        <w:r w:rsidR="00405A4C">
          <w:t>,</w:t>
        </w:r>
      </w:ins>
      <w:r w:rsidR="00CC2C7C">
        <w:t xml:space="preserve"> </w:t>
      </w:r>
      <w:del w:id="2194" w:author="Kezia Endsley" w:date="2013-10-20T09:43:00Z">
        <w:r w:rsidR="00CC2C7C" w:rsidDel="00405A4C">
          <w:delText xml:space="preserve">for this </w:delText>
        </w:r>
      </w:del>
      <w:r w:rsidR="00CC2C7C">
        <w:t>fork here</w:t>
      </w:r>
      <w:ins w:id="2195" w:author="Kezia Endsley" w:date="2013-10-20T09:43:00Z">
        <w:r w:rsidR="00405A4C">
          <w:t>;</w:t>
        </w:r>
      </w:ins>
      <w:del w:id="2196" w:author="Kezia Endsley" w:date="2013-10-20T09:43:00Z">
        <w:r w:rsidR="00CC2C7C" w:rsidDel="00405A4C">
          <w:delText>,</w:delText>
        </w:r>
      </w:del>
      <w:r w:rsidR="00CC2C7C">
        <w:t xml:space="preserve"> if </w:t>
      </w:r>
      <w:ins w:id="2197" w:author="Kezia Endsley" w:date="2013-10-20T09:43:00Z">
        <w:r w:rsidR="00405A4C">
          <w:t xml:space="preserve">data fits into </w:t>
        </w:r>
      </w:ins>
      <w:r w:rsidR="00CC2C7C">
        <w:t>that category</w:t>
      </w:r>
      <w:ins w:id="2198" w:author="Kezia Endsley" w:date="2013-10-20T09:43:00Z">
        <w:r w:rsidR="00405A4C">
          <w:t>,</w:t>
        </w:r>
      </w:ins>
      <w:r w:rsidR="00CC2C7C">
        <w:t xml:space="preserve"> go there.</w:t>
      </w:r>
      <w:r w:rsidR="000359F5">
        <w:t xml:space="preserve"> </w:t>
      </w:r>
      <w:del w:id="2199" w:author="Kezia Endsley" w:date="2013-10-20T09:42:00Z">
        <w:r w:rsidR="00FC7ECB" w:rsidDel="00405A4C">
          <w:delText xml:space="preserve">Given </w:delText>
        </w:r>
      </w:del>
      <w:ins w:id="2200" w:author="Kezia Endsley" w:date="2013-10-20T09:42:00Z">
        <w:r w:rsidR="00405A4C">
          <w:t xml:space="preserve">If you have </w:t>
        </w:r>
      </w:ins>
      <w:r w:rsidR="00FC7ECB">
        <w:t xml:space="preserve">complex data, </w:t>
      </w:r>
      <w:del w:id="2201" w:author="Kezia Endsley" w:date="2013-10-20T09:42:00Z">
        <w:r w:rsidR="00FC7ECB" w:rsidDel="00405A4C">
          <w:delText>obviously j</w:delText>
        </w:r>
        <w:r w:rsidR="005004DA" w:rsidDel="00405A4C">
          <w:delText>ust</w:delText>
        </w:r>
      </w:del>
      <w:ins w:id="2202" w:author="Kezia Endsley" w:date="2013-10-20T09:42:00Z">
        <w:r w:rsidR="00405A4C">
          <w:t>you must use more than one</w:t>
        </w:r>
      </w:ins>
      <w:del w:id="2203" w:author="Kezia Endsley" w:date="2013-10-20T09:42:00Z">
        <w:r w:rsidR="005004DA" w:rsidDel="00405A4C">
          <w:delText xml:space="preserve"> one</w:delText>
        </w:r>
      </w:del>
      <w:r w:rsidR="005004DA">
        <w:t xml:space="preserve"> decision tree</w:t>
      </w:r>
      <w:del w:id="2204" w:author="Kezia Endsley" w:date="2013-10-20T09:43:00Z">
        <w:r w:rsidR="00CC2C7C" w:rsidDel="00405A4C">
          <w:delText xml:space="preserve"> will perform quite poorly</w:delText>
        </w:r>
      </w:del>
      <w:r w:rsidR="00CC2C7C">
        <w:t>.</w:t>
      </w:r>
      <w:r w:rsidR="000359F5">
        <w:t xml:space="preserve"> </w:t>
      </w:r>
      <w:del w:id="2205" w:author="Kezia Endsley" w:date="2013-10-20T09:43:00Z">
        <w:r w:rsidR="00CC2C7C" w:rsidDel="00405A4C">
          <w:delText>But a</w:delText>
        </w:r>
      </w:del>
      <w:ins w:id="2206" w:author="Kezia Endsley" w:date="2013-10-20T09:43:00Z">
        <w:r w:rsidR="00405A4C">
          <w:t>A</w:t>
        </w:r>
      </w:ins>
      <w:r w:rsidR="00CC2C7C">
        <w:t xml:space="preserve"> technique called </w:t>
      </w:r>
      <w:r w:rsidR="00CC2C7C" w:rsidRPr="00405A4C">
        <w:rPr>
          <w:i/>
          <w:rPrChange w:id="2207" w:author="Kezia Endsley" w:date="2013-10-20T09:43:00Z">
            <w:rPr/>
          </w:rPrChange>
        </w:rPr>
        <w:t>boosting</w:t>
      </w:r>
      <w:r w:rsidR="00CC2C7C">
        <w:t xml:space="preserve"> was developed to create a whole lot of decision trees and </w:t>
      </w:r>
      <w:ins w:id="2208" w:author="Kezia Endsley" w:date="2013-10-20T09:44:00Z">
        <w:r w:rsidR="00405A4C">
          <w:t xml:space="preserve">then </w:t>
        </w:r>
      </w:ins>
      <w:r w:rsidR="00CC2C7C">
        <w:t>look at the aggregate result from all of them.</w:t>
      </w:r>
      <w:r w:rsidR="000359F5">
        <w:t xml:space="preserve"> </w:t>
      </w:r>
      <w:del w:id="2209" w:author="Kezia Endsley" w:date="2013-10-20T09:44:00Z">
        <w:r w:rsidR="00CC2C7C" w:rsidDel="00405A4C">
          <w:delText xml:space="preserve">This </w:delText>
        </w:r>
      </w:del>
      <w:ins w:id="2210" w:author="Kezia Endsley" w:date="2013-10-20T09:44:00Z">
        <w:r w:rsidR="00405A4C">
          <w:t xml:space="preserve">Boosting </w:t>
        </w:r>
      </w:ins>
      <w:r w:rsidR="00CC2C7C">
        <w:t>provide</w:t>
      </w:r>
      <w:ins w:id="2211" w:author="Kezia Endsley" w:date="2013-10-20T09:44:00Z">
        <w:r w:rsidR="00405A4C">
          <w:t>s</w:t>
        </w:r>
      </w:ins>
      <w:del w:id="2212" w:author="Kezia Endsley" w:date="2013-10-20T09:44:00Z">
        <w:r w:rsidR="00CC2C7C" w:rsidDel="00405A4C">
          <w:delText>d</w:delText>
        </w:r>
      </w:del>
      <w:r w:rsidR="00CC2C7C">
        <w:t xml:space="preserve"> a huge improvem</w:t>
      </w:r>
      <w:r w:rsidR="008864C3">
        <w:t>ent</w:t>
      </w:r>
      <w:del w:id="2213" w:author="Kezia Endsley" w:date="2013-10-20T09:44:00Z">
        <w:r w:rsidR="008864C3" w:rsidDel="00405A4C">
          <w:delText xml:space="preserve"> and worked out quite well</w:delText>
        </w:r>
      </w:del>
      <w:r w:rsidR="008864C3">
        <w:t>.</w:t>
      </w:r>
      <w:r w:rsidR="000359F5">
        <w:t xml:space="preserve"> </w:t>
      </w:r>
      <w:del w:id="2214" w:author="Kezia Endsley" w:date="2013-10-20T09:44:00Z">
        <w:r w:rsidR="008864C3" w:rsidDel="00405A4C">
          <w:delText xml:space="preserve">While </w:delText>
        </w:r>
      </w:del>
      <w:ins w:id="2215" w:author="Kezia Endsley" w:date="2013-10-20T09:44:00Z">
        <w:r w:rsidR="00405A4C">
          <w:t xml:space="preserve">Although </w:t>
        </w:r>
      </w:ins>
      <w:r w:rsidR="008864C3">
        <w:t xml:space="preserve">each individual tree </w:t>
      </w:r>
      <w:proofErr w:type="gramStart"/>
      <w:r w:rsidR="008864C3">
        <w:t>perform</w:t>
      </w:r>
      <w:proofErr w:type="gramEnd"/>
      <w:del w:id="2216" w:author="Kezia Endsley" w:date="2013-10-20T09:44:00Z">
        <w:r w:rsidR="008864C3" w:rsidDel="00C01237">
          <w:delText>e</w:delText>
        </w:r>
      </w:del>
      <w:ins w:id="2217" w:author="Kezia Endsley" w:date="2013-10-20T09:44:00Z">
        <w:r w:rsidR="00405A4C">
          <w:t>s</w:t>
        </w:r>
      </w:ins>
      <w:del w:id="2218" w:author="Kezia Endsley" w:date="2013-10-20T09:44:00Z">
        <w:r w:rsidR="008864C3" w:rsidDel="00405A4C">
          <w:delText>d</w:delText>
        </w:r>
      </w:del>
      <w:r w:rsidR="008864C3">
        <w:t xml:space="preserve"> poorly, they all performed poorly in a predictable spread around the best answer.</w:t>
      </w:r>
      <w:r w:rsidR="000359F5">
        <w:t xml:space="preserve"> </w:t>
      </w:r>
      <w:r w:rsidR="008864C3">
        <w:t>Therefore</w:t>
      </w:r>
      <w:ins w:id="2219" w:author="Kezia Endsley" w:date="2013-10-20T09:44:00Z">
        <w:r w:rsidR="00405A4C">
          <w:t>,</w:t>
        </w:r>
      </w:ins>
      <w:r w:rsidR="008864C3">
        <w:t xml:space="preserve"> the best answer can be derived from looking at all the trees (see where this is going with the forest?).</w:t>
      </w:r>
    </w:p>
    <w:p w14:paraId="5A02720F" w14:textId="1FB7E8C2" w:rsidR="00CE71C7" w:rsidRDefault="008864C3" w:rsidP="0048390B">
      <w:pPr>
        <w:pStyle w:val="Para"/>
      </w:pPr>
      <w:proofErr w:type="gramStart"/>
      <w:r>
        <w:t>Boosting decision trees work</w:t>
      </w:r>
      <w:ins w:id="2220" w:author="Kezia Endsley" w:date="2013-10-20T09:44:00Z">
        <w:r w:rsidR="005A662C">
          <w:t>s</w:t>
        </w:r>
      </w:ins>
      <w:del w:id="2221" w:author="Kezia Endsley" w:date="2013-10-20T09:44:00Z">
        <w:r w:rsidDel="005A662C">
          <w:delText>ed</w:delText>
        </w:r>
      </w:del>
      <w:r>
        <w:t xml:space="preserve"> quite well, but </w:t>
      </w:r>
      <w:del w:id="2222" w:author="Kezia Endsley" w:date="2013-10-20T09:45:00Z">
        <w:r w:rsidDel="005A662C">
          <w:delText xml:space="preserve">was </w:delText>
        </w:r>
      </w:del>
      <w:ins w:id="2223" w:author="Kezia Endsley" w:date="2013-10-20T09:45:00Z">
        <w:r w:rsidR="005A662C">
          <w:t xml:space="preserve">it’s </w:t>
        </w:r>
      </w:ins>
      <w:r>
        <w:t>influenced by noisy features</w:t>
      </w:r>
      <w:proofErr w:type="gramEnd"/>
      <w:r>
        <w:t>.</w:t>
      </w:r>
      <w:r w:rsidR="000359F5">
        <w:t xml:space="preserve"> </w:t>
      </w:r>
      <w:r>
        <w:t xml:space="preserve">One or two bad eggs in the basket </w:t>
      </w:r>
      <w:del w:id="2224" w:author="Kezia Endsley" w:date="2013-10-20T09:45:00Z">
        <w:r w:rsidDel="005A662C">
          <w:delText xml:space="preserve">could </w:delText>
        </w:r>
      </w:del>
      <w:ins w:id="2225" w:author="Kezia Endsley" w:date="2013-10-20T09:45:00Z">
        <w:r w:rsidR="005A662C">
          <w:t xml:space="preserve">can </w:t>
        </w:r>
      </w:ins>
      <w:r>
        <w:t xml:space="preserve">bias the result by </w:t>
      </w:r>
      <w:r>
        <w:lastRenderedPageBreak/>
        <w:t xml:space="preserve">consistently pulling trees in a weird </w:t>
      </w:r>
      <w:r w:rsidR="00830C5F">
        <w:t xml:space="preserve">(and difficult to detect) </w:t>
      </w:r>
      <w:r>
        <w:t>direction.</w:t>
      </w:r>
      <w:r w:rsidR="000359F5">
        <w:t xml:space="preserve"> </w:t>
      </w:r>
      <w:r>
        <w:t xml:space="preserve">The random forest technique </w:t>
      </w:r>
      <w:del w:id="2226" w:author="Kezia Endsley" w:date="2013-10-20T09:45:00Z">
        <w:r w:rsidDel="005A662C">
          <w:delText xml:space="preserve">got </w:delText>
        </w:r>
      </w:del>
      <w:ins w:id="2227" w:author="Kezia Endsley" w:date="2013-10-20T09:45:00Z">
        <w:r w:rsidR="005A662C">
          <w:t xml:space="preserve">gets </w:t>
        </w:r>
      </w:ins>
      <w:r>
        <w:t xml:space="preserve">around that problem by </w:t>
      </w:r>
      <w:r w:rsidR="00CE71C7">
        <w:t xml:space="preserve">growing </w:t>
      </w:r>
      <w:r>
        <w:t xml:space="preserve">the trees with </w:t>
      </w:r>
      <w:r w:rsidR="00CE71C7">
        <w:t xml:space="preserve">only </w:t>
      </w:r>
      <w:r>
        <w:t>a small subset of the features.</w:t>
      </w:r>
      <w:r w:rsidR="000359F5">
        <w:t xml:space="preserve"> </w:t>
      </w:r>
      <w:r>
        <w:t xml:space="preserve">This </w:t>
      </w:r>
      <w:del w:id="2228" w:author="Kezia Endsley" w:date="2013-10-20T09:45:00Z">
        <w:r w:rsidR="00CE71C7" w:rsidDel="005A662C">
          <w:delText>ma</w:delText>
        </w:r>
        <w:r w:rsidR="000A547F" w:rsidDel="005A662C">
          <w:delText xml:space="preserve">de </w:delText>
        </w:r>
      </w:del>
      <w:ins w:id="2229" w:author="Kezia Endsley" w:date="2013-10-20T09:45:00Z">
        <w:r w:rsidR="005A662C">
          <w:t xml:space="preserve">makes </w:t>
        </w:r>
      </w:ins>
      <w:r w:rsidR="000A547F">
        <w:t xml:space="preserve">each </w:t>
      </w:r>
      <w:ins w:id="2230" w:author="Jay Jacobs" w:date="2013-11-03T13:02:00Z">
        <w:r w:rsidR="00BF3B68">
          <w:t xml:space="preserve">individual </w:t>
        </w:r>
      </w:ins>
      <w:del w:id="2231" w:author="Kezia Endsley" w:date="2013-10-20T09:51:00Z">
        <w:r w:rsidR="000A547F" w:rsidDel="00552812">
          <w:delText xml:space="preserve">individual </w:delText>
        </w:r>
      </w:del>
      <w:r w:rsidR="000A547F">
        <w:t>tree an even</w:t>
      </w:r>
      <w:r w:rsidR="00CE71C7">
        <w:t xml:space="preserve"> worse predictor, but the aggregate </w:t>
      </w:r>
      <w:del w:id="2232" w:author="Kezia Endsley" w:date="2013-10-20T09:45:00Z">
        <w:r w:rsidR="00CE71C7" w:rsidDel="005A662C">
          <w:delText xml:space="preserve">was </w:delText>
        </w:r>
      </w:del>
      <w:r w:rsidR="00CE71C7">
        <w:t>improve</w:t>
      </w:r>
      <w:ins w:id="2233" w:author="Kezia Endsley" w:date="2013-10-20T09:45:00Z">
        <w:r w:rsidR="005A662C">
          <w:t>s</w:t>
        </w:r>
      </w:ins>
      <w:del w:id="2234" w:author="Kezia Endsley" w:date="2013-10-20T09:45:00Z">
        <w:r w:rsidR="00CE71C7" w:rsidDel="005A662C">
          <w:delText>d</w:delText>
        </w:r>
      </w:del>
      <w:r w:rsidR="00CE71C7">
        <w:t xml:space="preserve"> because the noisy variables </w:t>
      </w:r>
      <w:del w:id="2235" w:author="Kezia Endsley" w:date="2013-10-20T09:45:00Z">
        <w:r w:rsidR="00CE71C7" w:rsidDel="005A662C">
          <w:delText>were only</w:delText>
        </w:r>
      </w:del>
      <w:ins w:id="2236" w:author="Kezia Endsley" w:date="2013-10-20T09:45:00Z">
        <w:r w:rsidR="005A662C">
          <w:t>are</w:t>
        </w:r>
      </w:ins>
      <w:r w:rsidR="00CE71C7">
        <w:t xml:space="preserve"> included</w:t>
      </w:r>
      <w:ins w:id="2237" w:author="Kezia Endsley" w:date="2013-10-20T09:45:00Z">
        <w:r w:rsidR="005A662C">
          <w:t xml:space="preserve"> only</w:t>
        </w:r>
      </w:ins>
      <w:r w:rsidR="00CE71C7">
        <w:t xml:space="preserve"> in a subset of the features selected for each tree</w:t>
      </w:r>
      <w:ins w:id="2238" w:author="Jay Jacobs" w:date="2013-11-03T13:03:00Z">
        <w:r w:rsidR="00BF3B68">
          <w:t>, and not influenced every tree in the forest</w:t>
        </w:r>
      </w:ins>
      <w:r w:rsidR="00CE71C7">
        <w:t>.</w:t>
      </w:r>
    </w:p>
    <w:p w14:paraId="2ADE8264" w14:textId="77777777" w:rsidR="005A662C" w:rsidRDefault="005A662C" w:rsidP="005A662C">
      <w:pPr>
        <w:pStyle w:val="QueryPara"/>
        <w:numPr>
          <w:ins w:id="2239" w:author="Kezia Endsley" w:date="2013-10-20T09:45:00Z"/>
        </w:numPr>
        <w:rPr>
          <w:ins w:id="2240" w:author="Jay Jacobs" w:date="2013-11-03T13:02:00Z"/>
        </w:rPr>
      </w:pPr>
      <w:ins w:id="2241" w:author="Kezia Endsley" w:date="2013-10-20T09:45:00Z">
        <w:r>
          <w:t xml:space="preserve">[[Author: Various edits okay? Not sure why this was all in past tense? </w:t>
        </w:r>
        <w:proofErr w:type="spellStart"/>
        <w:r>
          <w:t>Kezia</w:t>
        </w:r>
        <w:proofErr w:type="spellEnd"/>
        <w:r>
          <w:t>]]</w:t>
        </w:r>
      </w:ins>
    </w:p>
    <w:p w14:paraId="31C9F0EF" w14:textId="51496E34" w:rsidR="00BF3B68" w:rsidRDefault="00BF3B68" w:rsidP="005A662C">
      <w:pPr>
        <w:pStyle w:val="QueryPara"/>
        <w:numPr>
          <w:ins w:id="2242" w:author="Kezia Endsley" w:date="2013-10-20T09:45:00Z"/>
        </w:numPr>
        <w:rPr>
          <w:ins w:id="2243" w:author="Kezia Endsley" w:date="2013-10-20T09:45:00Z"/>
        </w:rPr>
      </w:pPr>
      <w:ins w:id="2244" w:author="Jay Jacobs" w:date="2013-11-03T13:02:00Z">
        <w:r>
          <w:t>[AR: yeah, mentally I think of the boosting process as a historical practice used in the past, my bad on that one]</w:t>
        </w:r>
      </w:ins>
    </w:p>
    <w:p w14:paraId="353D011C" w14:textId="77777777" w:rsidR="008E041A" w:rsidRDefault="00CE71C7" w:rsidP="0048390B">
      <w:pPr>
        <w:pStyle w:val="Para"/>
      </w:pPr>
      <w:r>
        <w:t xml:space="preserve">Random forests </w:t>
      </w:r>
      <w:del w:id="2245" w:author="Kezia Endsley" w:date="2013-10-20T09:45:00Z">
        <w:r w:rsidDel="005A662C">
          <w:delText xml:space="preserve">brought </w:delText>
        </w:r>
      </w:del>
      <w:ins w:id="2246" w:author="Kezia Endsley" w:date="2013-10-20T09:45:00Z">
        <w:r w:rsidR="005A662C">
          <w:t xml:space="preserve">bring </w:t>
        </w:r>
      </w:ins>
      <w:r>
        <w:t>a new way of</w:t>
      </w:r>
      <w:r w:rsidR="008E041A">
        <w:t xml:space="preserve"> thinking and are squarely in the non-parametric camp.</w:t>
      </w:r>
      <w:r w:rsidR="000359F5">
        <w:t xml:space="preserve"> </w:t>
      </w:r>
      <w:r w:rsidR="008E041A">
        <w:t xml:space="preserve">They do not attempt </w:t>
      </w:r>
      <w:r>
        <w:t xml:space="preserve">to create a model of reality and </w:t>
      </w:r>
      <w:r w:rsidR="008E041A">
        <w:t>then derive</w:t>
      </w:r>
      <w:r>
        <w:t xml:space="preserve"> the parameters of the model</w:t>
      </w:r>
      <w:r w:rsidR="008E041A">
        <w:t xml:space="preserve"> (such as with regression techniques).</w:t>
      </w:r>
      <w:r w:rsidR="000359F5">
        <w:t xml:space="preserve"> </w:t>
      </w:r>
      <w:r w:rsidR="008E041A">
        <w:t>Instead, random forests create a huge set of relatively weak predictors and then aggregate across them all.</w:t>
      </w:r>
      <w:r w:rsidR="000359F5">
        <w:t xml:space="preserve"> </w:t>
      </w:r>
      <w:r w:rsidR="008E041A">
        <w:t>This is like going to a new town and asking only tourists for directions.</w:t>
      </w:r>
      <w:r w:rsidR="000359F5">
        <w:t xml:space="preserve"> </w:t>
      </w:r>
      <w:r w:rsidR="008E041A">
        <w:t>Many of the answers will be way o</w:t>
      </w:r>
      <w:r w:rsidR="000B1B2B">
        <w:t>ff, but if you look at the aggregation of all the answers</w:t>
      </w:r>
      <w:r w:rsidR="008E041A">
        <w:t xml:space="preserve">, you’ll </w:t>
      </w:r>
      <w:ins w:id="2247" w:author="Kezia Endsley" w:date="2013-10-20T09:51:00Z">
        <w:r w:rsidR="00552812">
          <w:t xml:space="preserve">probably </w:t>
        </w:r>
      </w:ins>
      <w:r w:rsidR="008E041A">
        <w:t xml:space="preserve">get </w:t>
      </w:r>
      <w:del w:id="2248" w:author="Kezia Endsley" w:date="2013-10-20T09:52:00Z">
        <w:r w:rsidR="008E041A" w:rsidDel="00552812">
          <w:delText xml:space="preserve">to </w:delText>
        </w:r>
      </w:del>
      <w:r w:rsidR="008E041A">
        <w:t>where you’re going.</w:t>
      </w:r>
    </w:p>
    <w:p w14:paraId="00604D4B" w14:textId="77777777" w:rsidR="0048390B" w:rsidRDefault="008E041A" w:rsidP="00913E7A">
      <w:pPr>
        <w:pStyle w:val="Para"/>
      </w:pPr>
      <w:r>
        <w:t>As you may be thinking, you would never attempt to apply the random forest technique with pencil and paper.</w:t>
      </w:r>
      <w:r w:rsidR="000359F5">
        <w:t xml:space="preserve"> </w:t>
      </w:r>
      <w:r>
        <w:t xml:space="preserve">This technique </w:t>
      </w:r>
      <w:del w:id="2249" w:author="Kezia Endsley" w:date="2013-10-20T09:52:00Z">
        <w:r w:rsidDel="00552812">
          <w:delText xml:space="preserve">will </w:delText>
        </w:r>
      </w:del>
      <w:r w:rsidR="00CE71C7">
        <w:t>grow</w:t>
      </w:r>
      <w:ins w:id="2250" w:author="Kezia Endsley" w:date="2013-10-20T09:52:00Z">
        <w:r w:rsidR="00552812">
          <w:t>s</w:t>
        </w:r>
      </w:ins>
      <w:r w:rsidR="00CE71C7">
        <w:t xml:space="preserve"> hundreds or even thousands o</w:t>
      </w:r>
      <w:r w:rsidR="00830C5F">
        <w:t xml:space="preserve">f multi-branched decision trees based on random points in random features and can </w:t>
      </w:r>
      <w:del w:id="2251" w:author="Kezia Endsley" w:date="2013-10-20T09:52:00Z">
        <w:r w:rsidR="00830C5F" w:rsidDel="00552812">
          <w:delText xml:space="preserve">only </w:delText>
        </w:r>
      </w:del>
      <w:r w:rsidR="00830C5F">
        <w:t xml:space="preserve">be done </w:t>
      </w:r>
      <w:ins w:id="2252" w:author="Kezia Endsley" w:date="2013-10-20T09:52:00Z">
        <w:r w:rsidR="00552812">
          <w:t xml:space="preserve">only </w:t>
        </w:r>
      </w:ins>
      <w:r w:rsidR="00830C5F">
        <w:t>with the aide of a computer</w:t>
      </w:r>
      <w:r w:rsidR="00913E7A">
        <w:t>.</w:t>
      </w:r>
      <w:r w:rsidR="000359F5">
        <w:t xml:space="preserve"> </w:t>
      </w:r>
      <w:r w:rsidR="00830C5F">
        <w:t xml:space="preserve">Within R, random forests are available from the appropriately named </w:t>
      </w:r>
      <w:r w:rsidR="00830C5F" w:rsidRPr="00913E7A">
        <w:rPr>
          <w:rStyle w:val="InlineCode"/>
        </w:rPr>
        <w:t>randomForest</w:t>
      </w:r>
      <w:r w:rsidR="00830C5F">
        <w:t xml:space="preserve"> </w:t>
      </w:r>
      <w:r w:rsidR="00913E7A">
        <w:t>package.</w:t>
      </w:r>
      <w:r w:rsidR="000359F5">
        <w:t xml:space="preserve"> </w:t>
      </w:r>
      <w:r w:rsidR="00913E7A">
        <w:t xml:space="preserve">It’s also worthwhile </w:t>
      </w:r>
      <w:ins w:id="2253" w:author="Kezia Endsley" w:date="2013-10-20T09:52:00Z">
        <w:r w:rsidR="00552812">
          <w:t xml:space="preserve">to </w:t>
        </w:r>
      </w:ins>
      <w:r w:rsidR="00913E7A">
        <w:t>explor</w:t>
      </w:r>
      <w:ins w:id="2254" w:author="Kezia Endsley" w:date="2013-10-20T09:52:00Z">
        <w:r w:rsidR="00552812">
          <w:t>e</w:t>
        </w:r>
      </w:ins>
      <w:del w:id="2255" w:author="Kezia Endsley" w:date="2013-10-20T09:52:00Z">
        <w:r w:rsidR="00913E7A" w:rsidDel="00552812">
          <w:delText>ing</w:delText>
        </w:r>
      </w:del>
      <w:r w:rsidR="00913E7A">
        <w:t xml:space="preserve"> parallel processing solutions and the R package </w:t>
      </w:r>
      <w:r w:rsidR="00913E7A" w:rsidRPr="00913E7A">
        <w:rPr>
          <w:rStyle w:val="InlineCode"/>
        </w:rPr>
        <w:t>doParallel</w:t>
      </w:r>
      <w:r w:rsidR="00913E7A">
        <w:t xml:space="preserve"> offers a good solution for spreading the processing across multiple cores and reducing the computational time needed for random forests.</w:t>
      </w:r>
    </w:p>
    <w:p w14:paraId="0981D99E" w14:textId="77777777" w:rsidR="00DF441F" w:rsidRDefault="00DF441F" w:rsidP="00DF441F">
      <w:pPr>
        <w:pStyle w:val="FeatureType"/>
      </w:pPr>
      <w:proofErr w:type="gramStart"/>
      <w:r>
        <w:t>type</w:t>
      </w:r>
      <w:proofErr w:type="gramEnd"/>
      <w:r>
        <w:t>="</w:t>
      </w:r>
      <w:del w:id="2256" w:author="Kezia Endsley" w:date="2013-10-20T08:07:00Z">
        <w:r w:rsidDel="004E562E">
          <w:delText>note</w:delText>
        </w:r>
      </w:del>
      <w:ins w:id="2257" w:author="Kezia Endsley" w:date="2013-10-20T08:07:00Z">
        <w:r w:rsidR="004E562E">
          <w:t>general</w:t>
        </w:r>
      </w:ins>
      <w:r>
        <w:t>"</w:t>
      </w:r>
    </w:p>
    <w:p w14:paraId="55862BAF" w14:textId="77777777" w:rsidR="00DF441F" w:rsidRDefault="00DF441F" w:rsidP="00DF441F">
      <w:pPr>
        <w:pStyle w:val="FeatureTitle"/>
      </w:pPr>
      <w:r>
        <w:t>Comprehension versus Performance</w:t>
      </w:r>
    </w:p>
    <w:p w14:paraId="1746C404" w14:textId="2DB0F351" w:rsidR="00DF441F" w:rsidRPr="00DF441F" w:rsidRDefault="00DF441F" w:rsidP="00F13454">
      <w:pPr>
        <w:pStyle w:val="FeaturePara"/>
      </w:pPr>
      <w:r w:rsidRPr="00DF441F">
        <w:t xml:space="preserve">One of the challenges with machine learning is that </w:t>
      </w:r>
      <w:r>
        <w:t xml:space="preserve">some of </w:t>
      </w:r>
      <w:r w:rsidRPr="00DF441F">
        <w:t>the techniques</w:t>
      </w:r>
      <w:r w:rsidR="00B321E6">
        <w:t xml:space="preserve"> are so complex and abstract that they</w:t>
      </w:r>
      <w:r w:rsidRPr="00DF441F">
        <w:t xml:space="preserve"> </w:t>
      </w:r>
      <w:del w:id="2258" w:author="Kezia Endsley" w:date="2013-10-20T09:46:00Z">
        <w:r w:rsidR="006A0FB2" w:rsidDel="000D12AC">
          <w:delText xml:space="preserve">are </w:delText>
        </w:r>
        <w:r w:rsidDel="000D12AC">
          <w:delText>push</w:delText>
        </w:r>
        <w:r w:rsidR="006A0FB2" w:rsidDel="000D12AC">
          <w:delText>ing</w:delText>
        </w:r>
      </w:del>
      <w:ins w:id="2259" w:author="Kezia Endsley" w:date="2013-10-20T09:46:00Z">
        <w:r w:rsidR="000D12AC">
          <w:t>push</w:t>
        </w:r>
      </w:ins>
      <w:r w:rsidRPr="00DF441F">
        <w:t xml:space="preserve"> the boundaries of human comprehension.</w:t>
      </w:r>
      <w:r w:rsidR="000359F5">
        <w:t xml:space="preserve"> </w:t>
      </w:r>
      <w:r>
        <w:t xml:space="preserve">At some point, </w:t>
      </w:r>
      <w:ins w:id="2260" w:author="Kezia Endsley" w:date="2013-10-20T09:46:00Z">
        <w:r w:rsidR="000D12AC">
          <w:t>you</w:t>
        </w:r>
      </w:ins>
      <w:ins w:id="2261" w:author="Kezia Endsley" w:date="2013-10-20T09:48:00Z">
        <w:r w:rsidR="000D12AC">
          <w:t>’ll reach</w:t>
        </w:r>
      </w:ins>
      <w:ins w:id="2262" w:author="Kezia Endsley" w:date="2013-10-20T09:46:00Z">
        <w:r w:rsidR="000D12AC">
          <w:t xml:space="preserve"> </w:t>
        </w:r>
      </w:ins>
      <w:r>
        <w:t>a</w:t>
      </w:r>
      <w:r w:rsidRPr="00DF441F">
        <w:t xml:space="preserve"> trade-off</w:t>
      </w:r>
      <w:r>
        <w:t xml:space="preserve"> </w:t>
      </w:r>
      <w:del w:id="2263" w:author="Kezia Endsley" w:date="2013-10-20T09:46:00Z">
        <w:r w:rsidDel="000D12AC">
          <w:delText>is going to occur where you’ll have to balance</w:delText>
        </w:r>
      </w:del>
      <w:ins w:id="2264" w:author="Kezia Endsley" w:date="2013-10-20T09:46:00Z">
        <w:r w:rsidR="000D12AC">
          <w:t>between</w:t>
        </w:r>
      </w:ins>
      <w:r>
        <w:t xml:space="preserve"> the ability to comprehend an approach </w:t>
      </w:r>
      <w:del w:id="2265" w:author="Kezia Endsley" w:date="2013-10-20T09:46:00Z">
        <w:r w:rsidDel="000D12AC">
          <w:delText xml:space="preserve">with </w:delText>
        </w:r>
      </w:del>
      <w:ins w:id="2266" w:author="Kezia Endsley" w:date="2013-10-20T09:46:00Z">
        <w:r w:rsidR="000D12AC">
          <w:t xml:space="preserve">and </w:t>
        </w:r>
      </w:ins>
      <w:r>
        <w:t>the performance it brings.</w:t>
      </w:r>
      <w:r w:rsidR="000359F5">
        <w:t xml:space="preserve"> </w:t>
      </w:r>
      <w:r>
        <w:t>Neural networks are an example of this</w:t>
      </w:r>
      <w:ins w:id="2267" w:author="Kezia Endsley" w:date="2013-10-20T09:48:00Z">
        <w:r w:rsidR="000D12AC">
          <w:t xml:space="preserve"> trade-off</w:t>
        </w:r>
      </w:ins>
      <w:r>
        <w:t>.</w:t>
      </w:r>
      <w:r w:rsidR="000359F5">
        <w:t xml:space="preserve"> </w:t>
      </w:r>
      <w:r>
        <w:t>In some cases</w:t>
      </w:r>
      <w:ins w:id="2268" w:author="Kezia Endsley" w:date="2013-10-20T09:47:00Z">
        <w:r w:rsidR="000D12AC">
          <w:t>,</w:t>
        </w:r>
      </w:ins>
      <w:r>
        <w:t xml:space="preserve"> neural networks offer</w:t>
      </w:r>
      <w:del w:id="2269" w:author="Kezia Endsley" w:date="2013-10-20T09:47:00Z">
        <w:r w:rsidR="006A0FB2" w:rsidDel="000D12AC">
          <w:delText>s</w:delText>
        </w:r>
      </w:del>
      <w:r>
        <w:t xml:space="preserve"> better performance, but they are rather complex and difficult to comprehend </w:t>
      </w:r>
      <w:del w:id="2270" w:author="Jay Jacobs" w:date="2013-11-03T13:04:00Z">
        <w:r w:rsidDel="00BF3B68">
          <w:delText>(</w:delText>
        </w:r>
      </w:del>
      <w:r>
        <w:t>and difficult to tune properly</w:t>
      </w:r>
      <w:r w:rsidR="000B1B2B">
        <w:t xml:space="preserve"> without that comprehension</w:t>
      </w:r>
      <w:del w:id="2271" w:author="Jay Jacobs" w:date="2013-11-03T13:04:00Z">
        <w:r w:rsidDel="00BF3B68">
          <w:delText>)</w:delText>
        </w:r>
      </w:del>
      <w:r>
        <w:t>.</w:t>
      </w:r>
      <w:ins w:id="2272" w:author="Jay Jacobs" w:date="2013-11-03T13:05:00Z">
        <w:r w:rsidR="00BF3B68">
          <w:t xml:space="preserve"> </w:t>
        </w:r>
      </w:ins>
      <w:del w:id="2273" w:author="Jay Jacobs" w:date="2013-11-03T13:05:00Z">
        <w:r w:rsidR="000359F5" w:rsidDel="00BF3B68">
          <w:delText xml:space="preserve"> </w:delText>
        </w:r>
      </w:del>
      <w:del w:id="2274" w:author="Kezia Endsley" w:date="2013-10-20T09:48:00Z">
        <w:r w:rsidDel="000D12AC">
          <w:delText xml:space="preserve">Because of that, </w:delText>
        </w:r>
        <w:r w:rsidR="00B321E6" w:rsidRPr="000D12AC" w:rsidDel="000D12AC">
          <w:rPr>
            <w:highlight w:val="yellow"/>
            <w:rPrChange w:id="2275" w:author="Kezia Endsley" w:date="2013-10-20T09:48:00Z">
              <w:rPr/>
            </w:rPrChange>
          </w:rPr>
          <w:delText>you</w:delText>
        </w:r>
      </w:del>
      <w:ins w:id="2276" w:author="Kezia Endsley" w:date="2013-10-20T09:48:00Z">
        <w:r w:rsidR="000D12AC" w:rsidRPr="000D12AC">
          <w:rPr>
            <w:highlight w:val="yellow"/>
            <w:rPrChange w:id="2277" w:author="Kezia Endsley" w:date="2013-10-20T09:48:00Z">
              <w:rPr/>
            </w:rPrChange>
          </w:rPr>
          <w:t>You</w:t>
        </w:r>
      </w:ins>
      <w:r w:rsidRPr="000D12AC">
        <w:rPr>
          <w:highlight w:val="yellow"/>
          <w:rPrChange w:id="2278" w:author="Kezia Endsley" w:date="2013-10-20T09:48:00Z">
            <w:rPr/>
          </w:rPrChange>
        </w:rPr>
        <w:t xml:space="preserve"> may </w:t>
      </w:r>
      <w:r w:rsidR="00F13454" w:rsidRPr="000D12AC">
        <w:rPr>
          <w:highlight w:val="yellow"/>
          <w:rPrChange w:id="2279" w:author="Kezia Endsley" w:date="2013-10-20T09:48:00Z">
            <w:rPr/>
          </w:rPrChange>
        </w:rPr>
        <w:t>opt for</w:t>
      </w:r>
      <w:r w:rsidRPr="000D12AC">
        <w:rPr>
          <w:highlight w:val="yellow"/>
          <w:rPrChange w:id="2280" w:author="Kezia Endsley" w:date="2013-10-20T09:48:00Z">
            <w:rPr/>
          </w:rPrChange>
        </w:rPr>
        <w:t xml:space="preserve"> </w:t>
      </w:r>
      <w:r w:rsidR="00B321E6" w:rsidRPr="000D12AC">
        <w:rPr>
          <w:highlight w:val="yellow"/>
          <w:rPrChange w:id="2281" w:author="Kezia Endsley" w:date="2013-10-20T09:48:00Z">
            <w:rPr/>
          </w:rPrChange>
        </w:rPr>
        <w:t>an</w:t>
      </w:r>
      <w:r w:rsidRPr="000D12AC">
        <w:rPr>
          <w:highlight w:val="yellow"/>
          <w:rPrChange w:id="2282" w:author="Kezia Endsley" w:date="2013-10-20T09:48:00Z">
            <w:rPr/>
          </w:rPrChange>
        </w:rPr>
        <w:t xml:space="preserve"> approach</w:t>
      </w:r>
      <w:r w:rsidR="00B321E6" w:rsidRPr="000D12AC">
        <w:rPr>
          <w:highlight w:val="yellow"/>
          <w:rPrChange w:id="2283" w:author="Kezia Endsley" w:date="2013-10-20T09:48:00Z">
            <w:rPr/>
          </w:rPrChange>
        </w:rPr>
        <w:t xml:space="preserve"> that is easier to comprehend</w:t>
      </w:r>
      <w:ins w:id="2284" w:author="Jay Jacobs" w:date="2013-11-03T13:05:00Z">
        <w:r w:rsidR="00BF3B68">
          <w:rPr>
            <w:highlight w:val="yellow"/>
          </w:rPr>
          <w:t xml:space="preserve">, </w:t>
        </w:r>
      </w:ins>
      <w:del w:id="2285" w:author="Jay Jacobs" w:date="2013-11-03T13:05:00Z">
        <w:r w:rsidR="00B321E6" w:rsidRPr="000D12AC" w:rsidDel="00BF3B68">
          <w:rPr>
            <w:highlight w:val="yellow"/>
            <w:rPrChange w:id="2286" w:author="Kezia Endsley" w:date="2013-10-20T09:48:00Z">
              <w:rPr/>
            </w:rPrChange>
          </w:rPr>
          <w:delText xml:space="preserve"> </w:delText>
        </w:r>
      </w:del>
      <w:ins w:id="2287" w:author="Jay Jacobs" w:date="2013-11-03T13:05:00Z">
        <w:r w:rsidR="00BF3B68">
          <w:rPr>
            <w:highlight w:val="yellow"/>
          </w:rPr>
          <w:t xml:space="preserve">easier to explain to others, </w:t>
        </w:r>
      </w:ins>
      <w:r w:rsidR="00F13454" w:rsidRPr="000D12AC">
        <w:rPr>
          <w:highlight w:val="yellow"/>
          <w:rPrChange w:id="2288" w:author="Kezia Endsley" w:date="2013-10-20T09:48:00Z">
            <w:rPr/>
          </w:rPrChange>
        </w:rPr>
        <w:t xml:space="preserve">and </w:t>
      </w:r>
      <w:ins w:id="2289" w:author="Jay Jacobs" w:date="2013-11-03T13:05:00Z">
        <w:r w:rsidR="00BF3B68">
          <w:rPr>
            <w:highlight w:val="yellow"/>
          </w:rPr>
          <w:t xml:space="preserve">easier to </w:t>
        </w:r>
      </w:ins>
      <w:r w:rsidR="00F13454" w:rsidRPr="000D12AC">
        <w:rPr>
          <w:highlight w:val="yellow"/>
          <w:rPrChange w:id="2290" w:author="Kezia Endsley" w:date="2013-10-20T09:48:00Z">
            <w:rPr/>
          </w:rPrChange>
        </w:rPr>
        <w:t xml:space="preserve">use at the expense of a slight </w:t>
      </w:r>
      <w:del w:id="2291" w:author="Kezia Endsley" w:date="2013-10-20T09:47:00Z">
        <w:r w:rsidR="00F13454" w:rsidRPr="000D12AC" w:rsidDel="000D12AC">
          <w:rPr>
            <w:highlight w:val="yellow"/>
            <w:rPrChange w:id="2292" w:author="Kezia Endsley" w:date="2013-10-20T09:48:00Z">
              <w:rPr/>
            </w:rPrChange>
          </w:rPr>
          <w:delText xml:space="preserve">improvement </w:delText>
        </w:r>
      </w:del>
      <w:ins w:id="2293" w:author="Kezia Endsley" w:date="2013-10-20T09:50:00Z">
        <w:r w:rsidR="000D12AC">
          <w:rPr>
            <w:highlight w:val="yellow"/>
          </w:rPr>
          <w:t>deterioration</w:t>
        </w:r>
      </w:ins>
      <w:ins w:id="2294" w:author="Kezia Endsley" w:date="2013-10-20T09:47:00Z">
        <w:r w:rsidR="000D12AC" w:rsidRPr="000D12AC">
          <w:rPr>
            <w:highlight w:val="yellow"/>
            <w:rPrChange w:id="2295" w:author="Kezia Endsley" w:date="2013-10-20T09:48:00Z">
              <w:rPr/>
            </w:rPrChange>
          </w:rPr>
          <w:t xml:space="preserve"> </w:t>
        </w:r>
      </w:ins>
      <w:r w:rsidR="00F13454" w:rsidRPr="000D12AC">
        <w:rPr>
          <w:highlight w:val="yellow"/>
          <w:rPrChange w:id="2296" w:author="Kezia Endsley" w:date="2013-10-20T09:48:00Z">
            <w:rPr/>
          </w:rPrChange>
        </w:rPr>
        <w:t>in performance</w:t>
      </w:r>
      <w:ins w:id="2297" w:author="Kezia Endsley" w:date="2013-10-20T09:48:00Z">
        <w:r w:rsidR="000D12AC" w:rsidRPr="000D12AC">
          <w:rPr>
            <w:highlight w:val="yellow"/>
            <w:rPrChange w:id="2298" w:author="Kezia Endsley" w:date="2013-10-20T09:48:00Z">
              <w:rPr/>
            </w:rPrChange>
          </w:rPr>
          <w:t>,</w:t>
        </w:r>
      </w:ins>
      <w:r w:rsidR="00F13454" w:rsidRPr="000D12AC">
        <w:rPr>
          <w:highlight w:val="yellow"/>
          <w:rPrChange w:id="2299" w:author="Kezia Endsley" w:date="2013-10-20T09:48:00Z">
            <w:rPr/>
          </w:rPrChange>
        </w:rPr>
        <w:t xml:space="preserve"> and you should be comfortable with that.</w:t>
      </w:r>
      <w:r w:rsidR="000359F5">
        <w:t xml:space="preserve"> </w:t>
      </w:r>
      <w:r w:rsidR="00F13454">
        <w:t>Given the complex nature of many decis</w:t>
      </w:r>
      <w:r w:rsidR="000B1B2B">
        <w:t>ions with information security,</w:t>
      </w:r>
      <w:r w:rsidR="00F13454">
        <w:t xml:space="preserve"> </w:t>
      </w:r>
      <w:r w:rsidR="000B1B2B">
        <w:t>any</w:t>
      </w:r>
      <w:r w:rsidR="00F13454">
        <w:t xml:space="preserve"> approach with machine learning </w:t>
      </w:r>
      <w:del w:id="2300" w:author="Kezia Endsley" w:date="2013-10-20T09:47:00Z">
        <w:r w:rsidR="00F13454" w:rsidDel="000D12AC">
          <w:delText>may be</w:delText>
        </w:r>
      </w:del>
      <w:ins w:id="2301" w:author="Kezia Endsley" w:date="2013-10-20T09:47:00Z">
        <w:r w:rsidR="000D12AC">
          <w:t>is</w:t>
        </w:r>
      </w:ins>
      <w:r w:rsidR="00F13454">
        <w:t xml:space="preserve"> better than a</w:t>
      </w:r>
      <w:r w:rsidR="000B1B2B">
        <w:t>ny</w:t>
      </w:r>
      <w:r w:rsidR="00F13454">
        <w:t xml:space="preserve"> decision without machine learning.</w:t>
      </w:r>
    </w:p>
    <w:p w14:paraId="10DA83C8" w14:textId="77777777" w:rsidR="000D12AC" w:rsidRDefault="000D12AC" w:rsidP="000D12AC">
      <w:pPr>
        <w:pStyle w:val="QueryPara"/>
        <w:numPr>
          <w:ins w:id="2302" w:author="Kezia Endsley" w:date="2013-10-20T09:48:00Z"/>
        </w:numPr>
        <w:rPr>
          <w:ins w:id="2303" w:author="Kezia Endsley" w:date="2013-10-20T09:48:00Z"/>
        </w:rPr>
      </w:pPr>
      <w:ins w:id="2304" w:author="Kezia Endsley" w:date="2013-10-20T09:48:00Z">
        <w:r w:rsidRPr="00780C49">
          <w:rPr>
            <w:highlight w:val="yellow"/>
            <w:rPrChange w:id="2305" w:author="Kent, Kevin - Indianapolis" w:date="2013-10-31T14:51:00Z">
              <w:rPr/>
            </w:rPrChange>
          </w:rPr>
          <w:lastRenderedPageBreak/>
          <w:t xml:space="preserve">[[Author: </w:t>
        </w:r>
      </w:ins>
      <w:ins w:id="2306" w:author="Kezia Endsley" w:date="2013-10-20T09:50:00Z">
        <w:r w:rsidRPr="00780C49">
          <w:rPr>
            <w:highlight w:val="yellow"/>
            <w:rPrChange w:id="2307" w:author="Kent, Kevin - Indianapolis" w:date="2013-10-31T14:51:00Z">
              <w:rPr/>
            </w:rPrChange>
          </w:rPr>
          <w:t>Highlight above--</w:t>
        </w:r>
      </w:ins>
      <w:ins w:id="2308" w:author="Kezia Endsley" w:date="2013-10-20T09:48:00Z">
        <w:r w:rsidRPr="00780C49">
          <w:rPr>
            <w:highlight w:val="yellow"/>
            <w:rPrChange w:id="2309" w:author="Kent, Kevin - Indianapolis" w:date="2013-10-31T14:51:00Z">
              <w:rPr/>
            </w:rPrChange>
          </w:rPr>
          <w:t xml:space="preserve">not an </w:t>
        </w:r>
        <w:r w:rsidRPr="00780C49">
          <w:rPr>
            <w:i/>
            <w:highlight w:val="yellow"/>
            <w:rPrChange w:id="2310" w:author="Kent, Kevin - Indianapolis" w:date="2013-10-31T14:51:00Z">
              <w:rPr/>
            </w:rPrChange>
          </w:rPr>
          <w:t>improvement</w:t>
        </w:r>
        <w:r w:rsidRPr="00780C49">
          <w:rPr>
            <w:highlight w:val="yellow"/>
            <w:rPrChange w:id="2311" w:author="Kent, Kevin - Indianapolis" w:date="2013-10-31T14:51:00Z">
              <w:rPr/>
            </w:rPrChange>
          </w:rPr>
          <w:t xml:space="preserve"> in performance, but</w:t>
        </w:r>
      </w:ins>
      <w:ins w:id="2312" w:author="Kezia Endsley" w:date="2013-10-20T09:50:00Z">
        <w:r w:rsidRPr="00780C49">
          <w:rPr>
            <w:highlight w:val="yellow"/>
            <w:rPrChange w:id="2313" w:author="Kent, Kevin - Indianapolis" w:date="2013-10-31T14:51:00Z">
              <w:rPr/>
            </w:rPrChange>
          </w:rPr>
          <w:t xml:space="preserve"> </w:t>
        </w:r>
        <w:proofErr w:type="gramStart"/>
        <w:r w:rsidRPr="00780C49">
          <w:rPr>
            <w:highlight w:val="yellow"/>
            <w:rPrChange w:id="2314" w:author="Kent, Kevin - Indianapolis" w:date="2013-10-31T14:51:00Z">
              <w:rPr/>
            </w:rPrChange>
          </w:rPr>
          <w:t xml:space="preserve">a </w:t>
        </w:r>
        <w:r w:rsidRPr="00780C49">
          <w:rPr>
            <w:i/>
            <w:highlight w:val="yellow"/>
            <w:rPrChange w:id="2315" w:author="Kent, Kevin - Indianapolis" w:date="2013-10-31T14:51:00Z">
              <w:rPr/>
            </w:rPrChange>
          </w:rPr>
          <w:t>deterioration</w:t>
        </w:r>
        <w:proofErr w:type="gramEnd"/>
        <w:r w:rsidRPr="00780C49">
          <w:rPr>
            <w:highlight w:val="yellow"/>
            <w:rPrChange w:id="2316" w:author="Kent, Kevin - Indianapolis" w:date="2013-10-31T14:51:00Z">
              <w:rPr/>
            </w:rPrChange>
          </w:rPr>
          <w:t>, right? Please check, as I have completely changed the meaning, based on what I think you are trying to say</w:t>
        </w:r>
        <w:proofErr w:type="gramStart"/>
        <w:r w:rsidRPr="00780C49">
          <w:rPr>
            <w:highlight w:val="yellow"/>
            <w:rPrChange w:id="2317" w:author="Kent, Kevin - Indianapolis" w:date="2013-10-31T14:51:00Z">
              <w:rPr/>
            </w:rPrChange>
          </w:rPr>
          <w:t>....</w:t>
        </w:r>
      </w:ins>
      <w:ins w:id="2318" w:author="Kezia Endsley" w:date="2013-10-20T09:48:00Z">
        <w:r w:rsidRPr="00780C49">
          <w:rPr>
            <w:highlight w:val="yellow"/>
            <w:rPrChange w:id="2319" w:author="Kent, Kevin - Indianapolis" w:date="2013-10-31T14:51:00Z">
              <w:rPr/>
            </w:rPrChange>
          </w:rPr>
          <w:t>.</w:t>
        </w:r>
        <w:proofErr w:type="gramEnd"/>
        <w:r w:rsidRPr="00780C49">
          <w:rPr>
            <w:highlight w:val="yellow"/>
            <w:rPrChange w:id="2320" w:author="Kent, Kevin - Indianapolis" w:date="2013-10-31T14:51:00Z">
              <w:rPr/>
            </w:rPrChange>
          </w:rPr>
          <w:t xml:space="preserve"> </w:t>
        </w:r>
        <w:proofErr w:type="spellStart"/>
        <w:r w:rsidRPr="00780C49">
          <w:rPr>
            <w:highlight w:val="yellow"/>
            <w:rPrChange w:id="2321" w:author="Kent, Kevin - Indianapolis" w:date="2013-10-31T14:51:00Z">
              <w:rPr/>
            </w:rPrChange>
          </w:rPr>
          <w:t>Kezia</w:t>
        </w:r>
        <w:proofErr w:type="spellEnd"/>
        <w:r w:rsidRPr="00780C49">
          <w:rPr>
            <w:highlight w:val="yellow"/>
            <w:rPrChange w:id="2322" w:author="Kent, Kevin - Indianapolis" w:date="2013-10-31T14:51:00Z">
              <w:rPr/>
            </w:rPrChange>
          </w:rPr>
          <w:t>]]</w:t>
        </w:r>
      </w:ins>
    </w:p>
    <w:p w14:paraId="29FE3738" w14:textId="77777777" w:rsidR="0089527A" w:rsidRDefault="0089527A" w:rsidP="0089527A">
      <w:pPr>
        <w:pStyle w:val="QueryPara"/>
        <w:rPr>
          <w:ins w:id="2323" w:author="Jay Jacobs" w:date="2013-11-03T13:06:00Z"/>
        </w:rPr>
      </w:pPr>
      <w:r>
        <w:t>TE: looks OK to me.</w:t>
      </w:r>
    </w:p>
    <w:p w14:paraId="78734755" w14:textId="79849112" w:rsidR="00BF3B68" w:rsidRDefault="00BF3B68" w:rsidP="0089527A">
      <w:pPr>
        <w:pStyle w:val="QueryPara"/>
      </w:pPr>
      <w:ins w:id="2324" w:author="Jay Jacobs" w:date="2013-11-03T13:06:00Z">
        <w:r>
          <w:t>[AR: yes, looks good, I did modify a little more, but you got that fix right.]</w:t>
        </w:r>
      </w:ins>
    </w:p>
    <w:p w14:paraId="18993597" w14:textId="77777777" w:rsidR="004C620B" w:rsidRDefault="004C620B" w:rsidP="004C620B">
      <w:pPr>
        <w:pStyle w:val="H2"/>
      </w:pPr>
      <w:r>
        <w:t>Unsupervised</w:t>
      </w:r>
    </w:p>
    <w:p w14:paraId="48A997F4" w14:textId="77777777" w:rsidR="00294144" w:rsidRPr="00294144" w:rsidRDefault="004A0E29" w:rsidP="00294144">
      <w:pPr>
        <w:pStyle w:val="Para"/>
      </w:pPr>
      <w:r>
        <w:t>As we mentioned earlier in this chapter, u</w:t>
      </w:r>
      <w:r w:rsidR="00294144">
        <w:t>nsupervised approaches are quite useful to find underlying patterns and relationships in the data.</w:t>
      </w:r>
      <w:r w:rsidR="000359F5">
        <w:t xml:space="preserve"> </w:t>
      </w:r>
      <w:r w:rsidR="00294144">
        <w:t>Given some pile of data, what kind</w:t>
      </w:r>
      <w:ins w:id="2325" w:author="Kezia Endsley" w:date="2013-10-20T09:53:00Z">
        <w:r w:rsidR="005E22BB">
          <w:t>s</w:t>
        </w:r>
      </w:ins>
      <w:r w:rsidR="00294144">
        <w:t xml:space="preserve"> of trends exist</w:t>
      </w:r>
      <w:del w:id="2326" w:author="Kezia Endsley" w:date="2013-10-20T09:53:00Z">
        <w:r w:rsidR="00294144" w:rsidDel="005E22BB">
          <w:delText>s</w:delText>
        </w:r>
      </w:del>
      <w:r w:rsidR="00294144">
        <w:t xml:space="preserve"> in there?</w:t>
      </w:r>
    </w:p>
    <w:p w14:paraId="2D374B07" w14:textId="77777777" w:rsidR="00294144" w:rsidRDefault="00294144" w:rsidP="00294144">
      <w:pPr>
        <w:pStyle w:val="H3"/>
      </w:pPr>
      <w:r>
        <w:t>K-Means</w:t>
      </w:r>
      <w:r w:rsidR="002E083B">
        <w:t xml:space="preserve"> </w:t>
      </w:r>
      <w:r w:rsidR="004E562E">
        <w:t>Clustering</w:t>
      </w:r>
    </w:p>
    <w:p w14:paraId="3D4607C9" w14:textId="77777777" w:rsidR="002E083B" w:rsidRDefault="002E083B" w:rsidP="002E083B">
      <w:pPr>
        <w:pStyle w:val="Para"/>
      </w:pPr>
      <w:r>
        <w:t xml:space="preserve">K-means, like k-nearest neighbor, uses the “k” to represent a variable that you </w:t>
      </w:r>
      <w:r w:rsidR="00A36B13">
        <w:t>will</w:t>
      </w:r>
      <w:r>
        <w:t xml:space="preserve"> set as part of the approach.</w:t>
      </w:r>
      <w:r w:rsidR="000359F5">
        <w:t xml:space="preserve"> </w:t>
      </w:r>
      <w:r>
        <w:t xml:space="preserve">The k in this technique represents </w:t>
      </w:r>
      <w:del w:id="2327" w:author="Kezia Endsley" w:date="2013-10-20T10:08:00Z">
        <w:r w:rsidDel="00A13C37">
          <w:delText>how many</w:delText>
        </w:r>
      </w:del>
      <w:ins w:id="2328" w:author="Kezia Endsley" w:date="2013-10-20T10:08:00Z">
        <w:r w:rsidR="00A13C37">
          <w:t>the number of</w:t>
        </w:r>
      </w:ins>
      <w:r>
        <w:t xml:space="preserve"> clusters </w:t>
      </w:r>
      <w:del w:id="2329" w:author="Kezia Endsley" w:date="2013-10-20T10:08:00Z">
        <w:r w:rsidR="00A36B13" w:rsidDel="00A13C37">
          <w:delText xml:space="preserve">will </w:delText>
        </w:r>
      </w:del>
      <w:ins w:id="2330" w:author="Kezia Endsley" w:date="2013-10-20T10:08:00Z">
        <w:r w:rsidR="00A13C37">
          <w:t xml:space="preserve">to </w:t>
        </w:r>
      </w:ins>
      <w:r w:rsidR="00A36B13">
        <w:t>be</w:t>
      </w:r>
      <w:r>
        <w:t xml:space="preserve"> generated.</w:t>
      </w:r>
      <w:r w:rsidR="000359F5">
        <w:t xml:space="preserve"> </w:t>
      </w:r>
      <w:r>
        <w:t>The k-mean</w:t>
      </w:r>
      <w:r w:rsidR="00A36B13">
        <w:t>s</w:t>
      </w:r>
      <w:r>
        <w:t xml:space="preserve"> approach follows the following algorithm:</w:t>
      </w:r>
    </w:p>
    <w:p w14:paraId="42A5855B" w14:textId="77777777" w:rsidR="002E083B" w:rsidRDefault="000359F5" w:rsidP="000359F5">
      <w:pPr>
        <w:pStyle w:val="ListNumbered"/>
      </w:pPr>
      <w:r>
        <w:t>1.</w:t>
      </w:r>
      <w:r>
        <w:tab/>
      </w:r>
      <w:r w:rsidR="00A36B13">
        <w:t xml:space="preserve">Set k “center </w:t>
      </w:r>
      <w:r w:rsidR="002E083B">
        <w:t>points</w:t>
      </w:r>
      <w:r w:rsidR="00A36B13">
        <w:t>”</w:t>
      </w:r>
      <w:r w:rsidR="002E083B">
        <w:t xml:space="preserve"> randomly among the data.</w:t>
      </w:r>
    </w:p>
    <w:p w14:paraId="62F9DE01" w14:textId="77777777" w:rsidR="002E083B" w:rsidRDefault="000359F5" w:rsidP="000359F5">
      <w:pPr>
        <w:pStyle w:val="ListNumbered"/>
      </w:pPr>
      <w:r>
        <w:t>2.</w:t>
      </w:r>
      <w:r>
        <w:tab/>
      </w:r>
      <w:r w:rsidR="002E083B">
        <w:t xml:space="preserve">Assign all the data points to the nearest </w:t>
      </w:r>
      <w:r w:rsidR="00A36B13">
        <w:t xml:space="preserve">center </w:t>
      </w:r>
      <w:r w:rsidR="008E5322">
        <w:t>point.</w:t>
      </w:r>
    </w:p>
    <w:p w14:paraId="26C6C66C" w14:textId="77777777" w:rsidR="002E083B" w:rsidRDefault="000359F5" w:rsidP="000359F5">
      <w:pPr>
        <w:pStyle w:val="ListNumbered"/>
      </w:pPr>
      <w:r>
        <w:t>3.</w:t>
      </w:r>
      <w:r>
        <w:tab/>
      </w:r>
      <w:r w:rsidR="002E083B">
        <w:t>Calculate</w:t>
      </w:r>
      <w:r w:rsidR="008E5322">
        <w:t xml:space="preserve"> a new (mean) center of </w:t>
      </w:r>
      <w:r w:rsidR="00A36B13">
        <w:t>the data points assigned.</w:t>
      </w:r>
    </w:p>
    <w:p w14:paraId="32B6F2F4" w14:textId="77777777" w:rsidR="00A36B13" w:rsidRDefault="000359F5" w:rsidP="000359F5">
      <w:pPr>
        <w:pStyle w:val="ListNumbered"/>
      </w:pPr>
      <w:r>
        <w:t>4.</w:t>
      </w:r>
      <w:r>
        <w:tab/>
      </w:r>
      <w:r w:rsidR="008E5322">
        <w:t xml:space="preserve">Move the </w:t>
      </w:r>
      <w:r w:rsidR="00A36B13">
        <w:t xml:space="preserve">center points to the </w:t>
      </w:r>
      <w:r w:rsidR="008E5322">
        <w:t xml:space="preserve">new </w:t>
      </w:r>
      <w:r w:rsidR="00A36B13">
        <w:t>calculated (mean) center.</w:t>
      </w:r>
    </w:p>
    <w:p w14:paraId="2F934CB0" w14:textId="77777777" w:rsidR="00A36B13" w:rsidRDefault="000359F5" w:rsidP="000359F5">
      <w:pPr>
        <w:pStyle w:val="ListNumbered"/>
      </w:pPr>
      <w:r>
        <w:t>5.</w:t>
      </w:r>
      <w:r>
        <w:tab/>
      </w:r>
      <w:r w:rsidR="00A36B13">
        <w:t xml:space="preserve">Repeat </w:t>
      </w:r>
      <w:r w:rsidR="00384BEB">
        <w:t xml:space="preserve">Steps </w:t>
      </w:r>
      <w:r w:rsidR="00A36B13">
        <w:t xml:space="preserve">2-4 until </w:t>
      </w:r>
      <w:r w:rsidR="008E5322">
        <w:t>all</w:t>
      </w:r>
      <w:r w:rsidR="00A36B13">
        <w:t xml:space="preserve"> centers no longer </w:t>
      </w:r>
      <w:r w:rsidR="008E5322">
        <w:t xml:space="preserve">move in </w:t>
      </w:r>
      <w:r w:rsidR="00A13C37">
        <w:t xml:space="preserve">Step </w:t>
      </w:r>
      <w:r w:rsidR="008E5322">
        <w:t>4</w:t>
      </w:r>
      <w:r w:rsidR="00A36B13">
        <w:t>.</w:t>
      </w:r>
    </w:p>
    <w:p w14:paraId="40F1D1CE" w14:textId="5E3273F2" w:rsidR="00A36B13" w:rsidRPr="002E083B" w:rsidRDefault="00A36B13" w:rsidP="00913123">
      <w:pPr>
        <w:pStyle w:val="Para"/>
      </w:pPr>
      <w:r w:rsidRPr="004A75AC">
        <w:t xml:space="preserve">Notice how </w:t>
      </w:r>
      <w:r w:rsidR="00A13C37" w:rsidRPr="004A75AC">
        <w:t xml:space="preserve">Step </w:t>
      </w:r>
      <w:r w:rsidRPr="004A75AC">
        <w:t>1 in the k-means t</w:t>
      </w:r>
      <w:r w:rsidR="004A75AC">
        <w:t>echnique uses randomness?</w:t>
      </w:r>
      <w:r w:rsidR="000359F5">
        <w:t xml:space="preserve"> </w:t>
      </w:r>
      <w:r w:rsidRPr="004A75AC">
        <w:t>This means that if you re</w:t>
      </w:r>
      <w:del w:id="2331" w:author="Kezia Endsley" w:date="2013-10-20T10:09:00Z">
        <w:r w:rsidRPr="004A75AC" w:rsidDel="00A13C37">
          <w:delText>-</w:delText>
        </w:r>
      </w:del>
      <w:r w:rsidRPr="004A75AC">
        <w:t>run a k-means clustering</w:t>
      </w:r>
      <w:ins w:id="2332" w:author="Kezia Endsley" w:date="2013-10-20T10:09:00Z">
        <w:r w:rsidR="00A13C37">
          <w:t>,</w:t>
        </w:r>
      </w:ins>
      <w:r w:rsidRPr="004A75AC">
        <w:t xml:space="preserve"> you may </w:t>
      </w:r>
      <w:del w:id="2333" w:author="Kezia Endsley" w:date="2013-10-20T10:09:00Z">
        <w:r w:rsidRPr="004A75AC" w:rsidDel="00A13C37">
          <w:delText xml:space="preserve">see </w:delText>
        </w:r>
      </w:del>
      <w:r w:rsidRPr="004A75AC">
        <w:t>get different clusters.</w:t>
      </w:r>
      <w:r w:rsidR="000359F5">
        <w:t xml:space="preserve"> </w:t>
      </w:r>
      <w:del w:id="2334" w:author="Jay Jacobs" w:date="2013-11-03T13:07:00Z">
        <w:r w:rsidRPr="004A75AC" w:rsidDel="00BF3B68">
          <w:delText>If you’d like</w:delText>
        </w:r>
      </w:del>
      <w:ins w:id="2335" w:author="Kezia Endsley" w:date="2013-10-20T10:09:00Z">
        <w:del w:id="2336" w:author="Jay Jacobs" w:date="2013-11-03T13:07:00Z">
          <w:r w:rsidR="00A13C37" w:rsidDel="00BF3B68">
            <w:delText>you want</w:delText>
          </w:r>
        </w:del>
      </w:ins>
      <w:del w:id="2337" w:author="Jay Jacobs" w:date="2013-11-03T13:07:00Z">
        <w:r w:rsidRPr="004A75AC" w:rsidDel="00BF3B68">
          <w:delText xml:space="preserve"> the k-means to be repeatable</w:delText>
        </w:r>
      </w:del>
      <w:ins w:id="2338" w:author="Kezia Endsley" w:date="2013-10-20T10:09:00Z">
        <w:del w:id="2339" w:author="Jay Jacobs" w:date="2013-11-03T13:07:00Z">
          <w:r w:rsidR="00A13C37" w:rsidDel="00BF3B68">
            <w:delText>,</w:delText>
          </w:r>
        </w:del>
      </w:ins>
      <w:del w:id="2340" w:author="Jay Jacobs" w:date="2013-11-03T13:07:00Z">
        <w:r w:rsidRPr="004A75AC" w:rsidDel="00BF3B68">
          <w:delText xml:space="preserve"> </w:delText>
        </w:r>
        <w:r w:rsidRPr="00A13C37" w:rsidDel="00BF3B68">
          <w:rPr>
            <w:highlight w:val="yellow"/>
            <w:rPrChange w:id="2341" w:author="Kezia Endsley" w:date="2013-10-20T10:09:00Z">
              <w:rPr/>
            </w:rPrChange>
          </w:rPr>
          <w:delText xml:space="preserve">be sure the </w:delText>
        </w:r>
      </w:del>
      <w:ins w:id="2342" w:author="Kezia Endsley" w:date="2013-10-20T10:09:00Z">
        <w:del w:id="2343" w:author="Jay Jacobs" w:date="2013-11-03T13:07:00Z">
          <w:r w:rsidR="00A13C37" w:rsidRPr="00A13C37" w:rsidDel="00BF3B68">
            <w:rPr>
              <w:highlight w:val="yellow"/>
              <w:rPrChange w:id="2344" w:author="Kezia Endsley" w:date="2013-10-20T10:09:00Z">
                <w:rPr/>
              </w:rPrChange>
            </w:rPr>
            <w:delText xml:space="preserve">to </w:delText>
          </w:r>
        </w:del>
      </w:ins>
      <w:del w:id="2345" w:author="Jay Jacobs" w:date="2013-11-03T13:07:00Z">
        <w:r w:rsidRPr="00A13C37" w:rsidDel="00BF3B68">
          <w:rPr>
            <w:highlight w:val="yellow"/>
            <w:rPrChange w:id="2346" w:author="Kezia Endsley" w:date="2013-10-20T10:09:00Z">
              <w:rPr/>
            </w:rPrChange>
          </w:rPr>
          <w:delText>set a static see</w:delText>
        </w:r>
        <w:r w:rsidR="008E5322" w:rsidRPr="00A13C37" w:rsidDel="00BF3B68">
          <w:rPr>
            <w:highlight w:val="yellow"/>
            <w:rPrChange w:id="2347" w:author="Kezia Endsley" w:date="2013-10-20T10:09:00Z">
              <w:rPr/>
            </w:rPrChange>
          </w:rPr>
          <w:delText>d</w:delText>
        </w:r>
        <w:r w:rsidR="008E5322" w:rsidDel="00BF3B68">
          <w:delText xml:space="preserve"> prior to running.</w:delText>
        </w:r>
        <w:r w:rsidR="000359F5" w:rsidDel="00BF3B68">
          <w:delText xml:space="preserve"> </w:delText>
        </w:r>
      </w:del>
      <w:r w:rsidR="008E5322">
        <w:t>Figure 9</w:t>
      </w:r>
      <w:ins w:id="2348" w:author="Kezia Endsley" w:date="2013-10-20T07:44:00Z">
        <w:r w:rsidR="00245E6A">
          <w:t>-</w:t>
        </w:r>
      </w:ins>
      <w:del w:id="2349" w:author="Kezia Endsley" w:date="2013-10-20T07:44:00Z">
        <w:r w:rsidR="008E5322" w:rsidDel="00245E6A">
          <w:delText>.</w:delText>
        </w:r>
      </w:del>
      <w:r w:rsidR="008E5322">
        <w:t>5</w:t>
      </w:r>
      <w:r w:rsidRPr="004A75AC">
        <w:t xml:space="preserve"> shows the same data with multiple different k-values.</w:t>
      </w:r>
      <w:r w:rsidR="000359F5">
        <w:t xml:space="preserve"> </w:t>
      </w:r>
      <w:r w:rsidR="008E5322">
        <w:t xml:space="preserve">The </w:t>
      </w:r>
      <w:r w:rsidR="008E5322" w:rsidRPr="008E5322">
        <w:rPr>
          <w:rStyle w:val="InlineCode"/>
        </w:rPr>
        <w:t>kmeans()</w:t>
      </w:r>
      <w:r w:rsidR="008E5322">
        <w:t xml:space="preserve"> function </w:t>
      </w:r>
      <w:del w:id="2350" w:author="Kezia Endsley" w:date="2013-10-20T10:09:00Z">
        <w:r w:rsidR="008E5322" w:rsidDel="00A13C37">
          <w:delText xml:space="preserve">within </w:delText>
        </w:r>
      </w:del>
      <w:ins w:id="2351" w:author="Kezia Endsley" w:date="2013-10-20T10:09:00Z">
        <w:r w:rsidR="00A13C37">
          <w:t xml:space="preserve">in </w:t>
        </w:r>
      </w:ins>
      <w:r w:rsidR="00913123">
        <w:t xml:space="preserve">base </w:t>
      </w:r>
      <w:r w:rsidR="008E5322">
        <w:t>R will perform k-means clustering.</w:t>
      </w:r>
    </w:p>
    <w:p w14:paraId="180AABD2" w14:textId="77777777" w:rsidR="00A13C37" w:rsidRDefault="00A13C37" w:rsidP="00A13C37">
      <w:pPr>
        <w:pStyle w:val="QueryPara"/>
        <w:numPr>
          <w:ins w:id="2352" w:author="Kezia Endsley" w:date="2013-10-20T10:09:00Z"/>
        </w:numPr>
        <w:rPr>
          <w:ins w:id="2353" w:author="Jay Jacobs" w:date="2013-11-03T13:07:00Z"/>
        </w:rPr>
      </w:pPr>
      <w:ins w:id="2354" w:author="Kezia Endsley" w:date="2013-10-20T10:09:00Z">
        <w:r>
          <w:t xml:space="preserve">[[Author: Did you </w:t>
        </w:r>
        <w:proofErr w:type="gramStart"/>
        <w:r>
          <w:t>mean</w:t>
        </w:r>
        <w:proofErr w:type="gramEnd"/>
        <w:r>
          <w:t xml:space="preserve"> “be sure to set”? </w:t>
        </w:r>
        <w:proofErr w:type="spellStart"/>
        <w:r>
          <w:t>Kezia</w:t>
        </w:r>
        <w:proofErr w:type="spellEnd"/>
        <w:r>
          <w:t>]]</w:t>
        </w:r>
      </w:ins>
    </w:p>
    <w:p w14:paraId="5096FCF4" w14:textId="0F1E7374" w:rsidR="00BF3B68" w:rsidRDefault="00BF3B68" w:rsidP="00A13C37">
      <w:pPr>
        <w:pStyle w:val="QueryPara"/>
        <w:numPr>
          <w:ins w:id="2355" w:author="Kezia Endsley" w:date="2013-10-20T10:09:00Z"/>
        </w:numPr>
        <w:rPr>
          <w:ins w:id="2356" w:author="Kezia Endsley" w:date="2013-10-20T10:09:00Z"/>
        </w:rPr>
      </w:pPr>
      <w:ins w:id="2357" w:author="Jay Jacobs" w:date="2013-11-03T13:07:00Z">
        <w:r>
          <w:t>[AR: I just removed it, it wasn’t necessary for comprehension]</w:t>
        </w:r>
      </w:ins>
    </w:p>
    <w:p w14:paraId="6C6E64EA" w14:textId="77777777" w:rsidR="004A75AC" w:rsidRDefault="004A75AC" w:rsidP="004A75AC">
      <w:pPr>
        <w:pStyle w:val="Slug"/>
      </w:pPr>
      <w:r w:rsidRPr="0089527A">
        <w:rPr>
          <w:highlight w:val="green"/>
          <w:rPrChange w:id="2358" w:author="Kent, Kevin - Indianapolis" w:date="2013-10-31T10:38:00Z">
            <w:rPr/>
          </w:rPrChange>
        </w:rPr>
        <w:t>Figure 9</w:t>
      </w:r>
      <w:ins w:id="2359" w:author="Kezia Endsley" w:date="2013-10-20T07:44:00Z">
        <w:r w:rsidR="00245E6A" w:rsidRPr="0089527A">
          <w:rPr>
            <w:highlight w:val="green"/>
            <w:rPrChange w:id="2360" w:author="Kent, Kevin - Indianapolis" w:date="2013-10-31T10:38:00Z">
              <w:rPr/>
            </w:rPrChange>
          </w:rPr>
          <w:t>-</w:t>
        </w:r>
      </w:ins>
      <w:del w:id="2361" w:author="Kezia Endsley" w:date="2013-10-20T07:44:00Z">
        <w:r w:rsidRPr="0089527A" w:rsidDel="00245E6A">
          <w:rPr>
            <w:highlight w:val="green"/>
            <w:rPrChange w:id="2362" w:author="Kent, Kevin - Indianapolis" w:date="2013-10-31T10:38:00Z">
              <w:rPr/>
            </w:rPrChange>
          </w:rPr>
          <w:delText>.</w:delText>
        </w:r>
      </w:del>
      <w:r w:rsidRPr="0089527A">
        <w:rPr>
          <w:highlight w:val="green"/>
          <w:rPrChange w:id="2363" w:author="Kent, Kevin - Indianapolis" w:date="2013-10-31T10:38:00Z">
            <w:rPr/>
          </w:rPrChange>
        </w:rPr>
        <w:t>5</w:t>
      </w:r>
      <w:ins w:id="2364" w:author="Kent, Kevin - Indianapolis" w:date="2013-10-31T14:54:00Z">
        <w:r w:rsidR="00780C49">
          <w:rPr>
            <w:highlight w:val="green"/>
          </w:rPr>
          <w:t>:</w:t>
        </w:r>
      </w:ins>
      <w:r w:rsidRPr="0089527A">
        <w:rPr>
          <w:highlight w:val="green"/>
          <w:rPrChange w:id="2365" w:author="Kent, Kevin - Indianapolis" w:date="2013-10-31T10:38:00Z">
            <w:rPr/>
          </w:rPrChange>
        </w:rPr>
        <w:t xml:space="preserve"> K-</w:t>
      </w:r>
      <w:r w:rsidR="00780C49" w:rsidRPr="00780C49">
        <w:rPr>
          <w:highlight w:val="green"/>
        </w:rPr>
        <w:t>means clustering with centers shown</w:t>
      </w:r>
      <w:r w:rsidRPr="0089527A">
        <w:rPr>
          <w:highlight w:val="green"/>
          <w:rPrChange w:id="2366" w:author="Kent, Kevin - Indianapolis" w:date="2013-10-31T10:38:00Z">
            <w:rPr/>
          </w:rPrChange>
        </w:rPr>
        <w:tab/>
        <w:t>[</w:t>
      </w:r>
      <w:del w:id="2367" w:author="Kezia Endsley" w:date="2013-10-20T07:44:00Z">
        <w:r w:rsidRPr="0089527A" w:rsidDel="00245E6A">
          <w:rPr>
            <w:highlight w:val="green"/>
            <w:rPrChange w:id="2368" w:author="Kent, Kevin - Indianapolis" w:date="2013-10-31T10:38:00Z">
              <w:rPr/>
            </w:rPrChange>
          </w:rPr>
          <w:delText xml:space="preserve">FILENAME </w:delText>
        </w:r>
      </w:del>
      <w:r w:rsidRPr="0089527A">
        <w:rPr>
          <w:highlight w:val="green"/>
          <w:rPrChange w:id="2369" w:author="Kent, Kevin - Indianapolis" w:date="2013-10-31T10:38:00Z">
            <w:rPr/>
          </w:rPrChange>
        </w:rPr>
        <w:t>793725</w:t>
      </w:r>
      <w:ins w:id="2370" w:author="Kent, Kevin - Indianapolis" w:date="2013-10-31T15:30:00Z">
        <w:r w:rsidR="007C1370">
          <w:rPr>
            <w:highlight w:val="green"/>
          </w:rPr>
          <w:t xml:space="preserve"> </w:t>
        </w:r>
      </w:ins>
      <w:r w:rsidRPr="0089527A">
        <w:rPr>
          <w:highlight w:val="green"/>
          <w:rPrChange w:id="2371" w:author="Kent, Kevin - Indianapolis" w:date="2013-10-31T10:38:00Z">
            <w:rPr/>
          </w:rPrChange>
        </w:rPr>
        <w:t>c0</w:t>
      </w:r>
      <w:ins w:id="2372" w:author="Kent, Kevin - Indianapolis" w:date="2013-10-31T15:30:00Z">
        <w:r w:rsidR="007C1370">
          <w:rPr>
            <w:highlight w:val="green"/>
          </w:rPr>
          <w:t>9</w:t>
        </w:r>
      </w:ins>
      <w:del w:id="2373" w:author="Kent, Kevin - Indianapolis" w:date="2013-10-31T15:30:00Z">
        <w:r w:rsidRPr="0089527A" w:rsidDel="007C1370">
          <w:rPr>
            <w:highlight w:val="green"/>
            <w:rPrChange w:id="2374" w:author="Kent, Kevin - Indianapolis" w:date="2013-10-31T10:38:00Z">
              <w:rPr/>
            </w:rPrChange>
          </w:rPr>
          <w:delText>6</w:delText>
        </w:r>
      </w:del>
      <w:r w:rsidRPr="0089527A">
        <w:rPr>
          <w:highlight w:val="green"/>
          <w:rPrChange w:id="2375" w:author="Kent, Kevin - Indianapolis" w:date="2013-10-31T10:38:00Z">
            <w:rPr/>
          </w:rPrChange>
        </w:rPr>
        <w:t>f005</w:t>
      </w:r>
      <w:ins w:id="2376" w:author="Kent, Kevin - Indianapolis" w:date="2013-10-31T15:30:00Z">
        <w:r w:rsidR="007C1370">
          <w:rPr>
            <w:highlight w:val="green"/>
          </w:rPr>
          <w:t>.eps</w:t>
        </w:r>
      </w:ins>
      <w:r w:rsidRPr="0089527A">
        <w:rPr>
          <w:highlight w:val="green"/>
          <w:rPrChange w:id="2377" w:author="Kent, Kevin - Indianapolis" w:date="2013-10-31T10:38:00Z">
            <w:rPr/>
          </w:rPrChange>
        </w:rPr>
        <w:t>]</w:t>
      </w:r>
    </w:p>
    <w:p w14:paraId="622245BD" w14:textId="77777777" w:rsidR="00F820F1" w:rsidRDefault="00F820F1" w:rsidP="00F820F1">
      <w:pPr>
        <w:pStyle w:val="H3"/>
      </w:pPr>
      <w:r>
        <w:t>Hierarchical Clustering</w:t>
      </w:r>
    </w:p>
    <w:p w14:paraId="57DA50AE" w14:textId="269A2BD0" w:rsidR="00F820F1" w:rsidRDefault="0053381E" w:rsidP="00F820F1">
      <w:pPr>
        <w:pStyle w:val="Para"/>
      </w:pPr>
      <w:r>
        <w:t>The downside to k-means is that you have to specify the number of clusters.</w:t>
      </w:r>
      <w:r w:rsidR="000359F5">
        <w:t xml:space="preserve"> </w:t>
      </w:r>
      <w:r>
        <w:t>This is where hierarchical clustering can help by deriving all of the clusters within the data.</w:t>
      </w:r>
      <w:r w:rsidR="000359F5">
        <w:t xml:space="preserve"> </w:t>
      </w:r>
      <w:r>
        <w:t xml:space="preserve">The output of hierarchical clustering is called a </w:t>
      </w:r>
      <w:proofErr w:type="spellStart"/>
      <w:r w:rsidRPr="007D1E4A">
        <w:rPr>
          <w:i/>
          <w:rPrChange w:id="2378" w:author="Kezia Endsley" w:date="2013-10-21T08:16:00Z">
            <w:rPr/>
          </w:rPrChange>
        </w:rPr>
        <w:t>dendrogram</w:t>
      </w:r>
      <w:proofErr w:type="spellEnd"/>
      <w:r>
        <w:t xml:space="preserve"> (see </w:t>
      </w:r>
      <w:r w:rsidR="00C078FC" w:rsidRPr="00C078FC">
        <w:t>Figure 9</w:t>
      </w:r>
      <w:ins w:id="2379" w:author="Kezia Endsley" w:date="2013-10-20T07:44:00Z">
        <w:r w:rsidR="00245E6A">
          <w:t>-</w:t>
        </w:r>
      </w:ins>
      <w:del w:id="2380" w:author="Kezia Endsley" w:date="2013-10-20T07:44:00Z">
        <w:r w:rsidR="00C078FC" w:rsidRPr="00C078FC" w:rsidDel="00245E6A">
          <w:delText>.</w:delText>
        </w:r>
      </w:del>
      <w:r w:rsidR="00C078FC" w:rsidRPr="00C078FC">
        <w:t>7</w:t>
      </w:r>
      <w:ins w:id="2381" w:author="Jay Jacobs" w:date="2013-11-03T13:17:00Z">
        <w:r w:rsidR="002F1142">
          <w:t xml:space="preserve"> in the last section</w:t>
        </w:r>
      </w:ins>
      <w:del w:id="2382" w:author="Kezia Endsley" w:date="2013-10-21T08:16:00Z">
        <w:r w:rsidDel="007D1E4A">
          <w:delText xml:space="preserve"> later in this chapter</w:delText>
        </w:r>
      </w:del>
      <w:r>
        <w:t xml:space="preserve">) and looks like a tree, starting at the top and branching off into two groups at a time until all of the </w:t>
      </w:r>
      <w:r>
        <w:lastRenderedPageBreak/>
        <w:t>objects are in their own cluster.</w:t>
      </w:r>
      <w:r w:rsidR="000359F5">
        <w:t xml:space="preserve"> </w:t>
      </w:r>
      <w:r w:rsidR="00C078FC">
        <w:t>Algorithmically, the</w:t>
      </w:r>
      <w:r>
        <w:t xml:space="preserve"> approach actually starts at the bottom with everything in its own cluster.</w:t>
      </w:r>
      <w:r w:rsidR="000359F5">
        <w:t xml:space="preserve"> </w:t>
      </w:r>
      <w:r>
        <w:t>It then scans across all the pairs, comparing and looking for the most similar pairing</w:t>
      </w:r>
      <w:ins w:id="2383" w:author="Kezia Endsley" w:date="2013-10-21T08:17:00Z">
        <w:r w:rsidR="007D1E4A">
          <w:t>.</w:t>
        </w:r>
      </w:ins>
      <w:r>
        <w:t xml:space="preserve"> </w:t>
      </w:r>
      <w:del w:id="2384" w:author="Kezia Endsley" w:date="2013-10-21T08:17:00Z">
        <w:r w:rsidDel="007D1E4A">
          <w:delText>and w</w:delText>
        </w:r>
      </w:del>
      <w:ins w:id="2385" w:author="Kezia Endsley" w:date="2013-10-21T08:17:00Z">
        <w:r w:rsidR="007D1E4A">
          <w:t>W</w:t>
        </w:r>
      </w:ins>
      <w:r>
        <w:t xml:space="preserve">hen it finds </w:t>
      </w:r>
      <w:del w:id="2386" w:author="Jay Jacobs" w:date="2013-11-03T13:17:00Z">
        <w:r w:rsidDel="002F1142">
          <w:delText xml:space="preserve">the two most </w:delText>
        </w:r>
      </w:del>
      <w:r>
        <w:t>similar</w:t>
      </w:r>
      <w:ins w:id="2387" w:author="Jay Jacobs" w:date="2013-11-03T13:17:00Z">
        <w:r w:rsidR="002F1142">
          <w:t xml:space="preserve"> clusters</w:t>
        </w:r>
      </w:ins>
      <w:r>
        <w:t xml:space="preserve">, it will </w:t>
      </w:r>
      <w:del w:id="2388" w:author="Jay Jacobs" w:date="2013-11-03T13:17:00Z">
        <w:r w:rsidDel="002F1142">
          <w:delText xml:space="preserve">cluster </w:delText>
        </w:r>
      </w:del>
      <w:ins w:id="2389" w:author="Jay Jacobs" w:date="2013-11-03T13:17:00Z">
        <w:r w:rsidR="002F1142">
          <w:t xml:space="preserve">combine </w:t>
        </w:r>
      </w:ins>
      <w:r>
        <w:t>those two.</w:t>
      </w:r>
      <w:r w:rsidR="000359F5">
        <w:t xml:space="preserve"> </w:t>
      </w:r>
      <w:r>
        <w:t>This repeats until there is one cluster</w:t>
      </w:r>
      <w:r w:rsidR="00C078FC">
        <w:t xml:space="preserve"> with everything</w:t>
      </w:r>
      <w:r>
        <w:t xml:space="preserve"> at the top.</w:t>
      </w:r>
    </w:p>
    <w:p w14:paraId="6D560810" w14:textId="77777777" w:rsidR="0053381E" w:rsidRPr="00F820F1" w:rsidRDefault="0053381E" w:rsidP="00F820F1">
      <w:pPr>
        <w:pStyle w:val="Para"/>
      </w:pPr>
      <w:r>
        <w:t xml:space="preserve">The advantage </w:t>
      </w:r>
      <w:del w:id="2390" w:author="Kezia Endsley" w:date="2013-10-21T08:17:00Z">
        <w:r w:rsidDel="007D1E4A">
          <w:delText>you’ll get from</w:delText>
        </w:r>
      </w:del>
      <w:ins w:id="2391" w:author="Kezia Endsley" w:date="2013-10-21T08:17:00Z">
        <w:r w:rsidR="007D1E4A">
          <w:t>to</w:t>
        </w:r>
      </w:ins>
      <w:r>
        <w:t xml:space="preserve"> hierarchical clustering is that it is possible to “cut” the tree down and inspect the clusters at any point in the tree, which is what </w:t>
      </w:r>
      <w:ins w:id="2392" w:author="Kezia Endsley" w:date="2013-10-21T08:17:00Z">
        <w:r w:rsidR="007D1E4A">
          <w:t>you</w:t>
        </w:r>
      </w:ins>
      <w:del w:id="2393" w:author="Kezia Endsley" w:date="2013-10-21T08:17:00Z">
        <w:r w:rsidDel="007D1E4A">
          <w:delText>we</w:delText>
        </w:r>
      </w:del>
      <w:r>
        <w:t>’ll do later in</w:t>
      </w:r>
      <w:r w:rsidR="000E789C">
        <w:t xml:space="preserve"> this chapter when </w:t>
      </w:r>
      <w:del w:id="2394" w:author="Kezia Endsley" w:date="2013-10-21T08:17:00Z">
        <w:r w:rsidR="000E789C" w:rsidDel="007D1E4A">
          <w:delText xml:space="preserve">we </w:delText>
        </w:r>
      </w:del>
      <w:ins w:id="2395" w:author="Kezia Endsley" w:date="2013-10-21T08:17:00Z">
        <w:r w:rsidR="007D1E4A">
          <w:t xml:space="preserve">you </w:t>
        </w:r>
      </w:ins>
      <w:r w:rsidR="000E789C">
        <w:t xml:space="preserve">use the </w:t>
      </w:r>
      <w:r w:rsidR="000E789C" w:rsidRPr="000E789C">
        <w:rPr>
          <w:rStyle w:val="InlineCode"/>
        </w:rPr>
        <w:t>hclust()</w:t>
      </w:r>
      <w:r w:rsidR="000E789C">
        <w:t xml:space="preserve"> function on breach data.</w:t>
      </w:r>
    </w:p>
    <w:p w14:paraId="18803A63" w14:textId="77777777" w:rsidR="004C620B" w:rsidRDefault="004A75AC" w:rsidP="004C620B">
      <w:pPr>
        <w:pStyle w:val="H3"/>
      </w:pPr>
      <w:r>
        <w:t>Principal Component Analysis</w:t>
      </w:r>
    </w:p>
    <w:p w14:paraId="0A4CA316" w14:textId="3C591305" w:rsidR="00134352" w:rsidRDefault="00EE46A6" w:rsidP="00134352">
      <w:pPr>
        <w:pStyle w:val="Para"/>
      </w:pPr>
      <w:r>
        <w:t xml:space="preserve">Principal component analysis (PCA) </w:t>
      </w:r>
      <w:del w:id="2396" w:author="Kezia Endsley" w:date="2013-10-21T08:17:00Z">
        <w:r w:rsidDel="00A828EC">
          <w:delText xml:space="preserve">is used to </w:delText>
        </w:r>
      </w:del>
      <w:r>
        <w:t>reduce</w:t>
      </w:r>
      <w:ins w:id="2397" w:author="Kezia Endsley" w:date="2013-10-21T08:17:00Z">
        <w:r w:rsidR="00A828EC">
          <w:t>s</w:t>
        </w:r>
      </w:ins>
      <w:r>
        <w:t xml:space="preserve"> the number of features </w:t>
      </w:r>
      <w:del w:id="2398" w:author="Kezia Endsley" w:date="2013-10-21T08:17:00Z">
        <w:r w:rsidDel="00A828EC">
          <w:delText xml:space="preserve">we </w:delText>
        </w:r>
      </w:del>
      <w:ins w:id="2399" w:author="Kezia Endsley" w:date="2013-10-21T08:17:00Z">
        <w:r w:rsidR="00A828EC">
          <w:t xml:space="preserve">you </w:t>
        </w:r>
      </w:ins>
      <w:r>
        <w:t>look at to those that really matter</w:t>
      </w:r>
      <w:r w:rsidR="00C43134">
        <w:t xml:space="preserve"> and is one of a few techniques to perform this </w:t>
      </w:r>
      <w:r w:rsidR="00C43134" w:rsidRPr="00C43134">
        <w:rPr>
          <w:i/>
        </w:rPr>
        <w:t>dimension reduction</w:t>
      </w:r>
      <w:r>
        <w:t>.</w:t>
      </w:r>
      <w:r w:rsidR="000359F5">
        <w:t xml:space="preserve"> </w:t>
      </w:r>
      <w:r w:rsidR="00C43134">
        <w:t xml:space="preserve">PCA works best on data that is highly correlated because it </w:t>
      </w:r>
      <w:del w:id="2400" w:author="Kezia Endsley" w:date="2013-10-21T08:17:00Z">
        <w:r w:rsidR="00C43134" w:rsidDel="00A828EC">
          <w:delText>will be able to</w:delText>
        </w:r>
      </w:del>
      <w:ins w:id="2401" w:author="Kezia Endsley" w:date="2013-10-21T08:17:00Z">
        <w:r w:rsidR="00A828EC">
          <w:t>can</w:t>
        </w:r>
      </w:ins>
      <w:r w:rsidR="00C43134">
        <w:t xml:space="preserve"> capture most of the variation in the data with a reduced number of variables.</w:t>
      </w:r>
      <w:r w:rsidR="000359F5">
        <w:t xml:space="preserve"> </w:t>
      </w:r>
      <w:r>
        <w:t xml:space="preserve">The outcome of PCA is a list of </w:t>
      </w:r>
      <w:r w:rsidR="00885D40">
        <w:t xml:space="preserve">derived </w:t>
      </w:r>
      <w:r>
        <w:t xml:space="preserve">components ordered by </w:t>
      </w:r>
      <w:r w:rsidR="00885D40">
        <w:t>how much variance they describe in the data</w:t>
      </w:r>
      <w:r w:rsidR="00C43134">
        <w:t>.</w:t>
      </w:r>
      <w:r w:rsidR="000359F5">
        <w:t xml:space="preserve"> </w:t>
      </w:r>
      <w:r w:rsidR="00C43134">
        <w:t xml:space="preserve">Once </w:t>
      </w:r>
      <w:ins w:id="2402" w:author="Kezia Endsley" w:date="2013-10-21T08:17:00Z">
        <w:r w:rsidR="00A828EC">
          <w:t xml:space="preserve">the data is </w:t>
        </w:r>
      </w:ins>
      <w:r w:rsidR="00C43134">
        <w:t>reduced to that format, you</w:t>
      </w:r>
      <w:ins w:id="2403" w:author="Kezia Endsley" w:date="2013-10-21T08:18:00Z">
        <w:r w:rsidR="00A828EC">
          <w:t xml:space="preserve"> can </w:t>
        </w:r>
      </w:ins>
      <w:del w:id="2404" w:author="Kezia Endsley" w:date="2013-10-21T08:18:00Z">
        <w:r w:rsidR="00C43134" w:rsidDel="00A828EC">
          <w:delText>’ll be able to</w:delText>
        </w:r>
      </w:del>
      <w:r w:rsidR="00C43134">
        <w:t xml:space="preserve"> pull out the significant components and use those moving forward rather than the larger (and possibly noisy) number of dimensions.</w:t>
      </w:r>
      <w:r w:rsidR="000359F5">
        <w:t xml:space="preserve"> </w:t>
      </w:r>
      <w:r w:rsidR="000E789C">
        <w:t>Running PCA</w:t>
      </w:r>
      <w:ins w:id="2405" w:author="Jay Jacobs" w:date="2013-11-03T13:18:00Z">
        <w:r w:rsidR="002F1142">
          <w:t xml:space="preserve"> </w:t>
        </w:r>
      </w:ins>
      <w:del w:id="2406" w:author="Jay Jacobs" w:date="2013-11-03T13:18:00Z">
        <w:r w:rsidR="000E789C" w:rsidDel="002F1142">
          <w:delText xml:space="preserve">, like most things </w:delText>
        </w:r>
      </w:del>
      <w:r w:rsidR="000E789C">
        <w:t xml:space="preserve">in </w:t>
      </w:r>
      <w:proofErr w:type="gramStart"/>
      <w:r w:rsidR="000E789C">
        <w:t>R</w:t>
      </w:r>
      <w:ins w:id="2407" w:author="Kezia Endsley" w:date="2013-10-21T08:18:00Z">
        <w:r w:rsidR="00A828EC">
          <w:t>,</w:t>
        </w:r>
      </w:ins>
      <w:proofErr w:type="gramEnd"/>
      <w:r w:rsidR="000E789C">
        <w:t xml:space="preserve"> </w:t>
      </w:r>
      <w:ins w:id="2408" w:author="Kezia Endsley" w:date="2013-10-21T08:18:00Z">
        <w:r w:rsidR="00A828EC">
          <w:t>requires</w:t>
        </w:r>
      </w:ins>
      <w:del w:id="2409" w:author="Kezia Endsley" w:date="2013-10-21T08:18:00Z">
        <w:r w:rsidR="000E789C" w:rsidDel="00A828EC">
          <w:delText>is</w:delText>
        </w:r>
      </w:del>
      <w:r w:rsidR="000E789C">
        <w:t xml:space="preserve"> </w:t>
      </w:r>
      <w:del w:id="2410" w:author="Jay Jacobs" w:date="2013-11-03T13:18:00Z">
        <w:r w:rsidR="000E789C" w:rsidDel="002F1142">
          <w:delText xml:space="preserve">the </w:delText>
        </w:r>
      </w:del>
      <w:ins w:id="2411" w:author="Jay Jacobs" w:date="2013-11-03T13:18:00Z">
        <w:r w:rsidR="002F1142">
          <w:t xml:space="preserve">the </w:t>
        </w:r>
      </w:ins>
      <w:r w:rsidR="000E789C">
        <w:t xml:space="preserve">single command of </w:t>
      </w:r>
      <w:r w:rsidR="000E789C" w:rsidRPr="000E789C">
        <w:rPr>
          <w:rStyle w:val="InlineCode"/>
        </w:rPr>
        <w:t>prcomp()</w:t>
      </w:r>
      <w:r w:rsidR="000E789C" w:rsidRPr="00A828EC">
        <w:rPr>
          <w:rPrChange w:id="2412" w:author="Kezia Endsley" w:date="2013-10-21T08:18:00Z">
            <w:rPr>
              <w:rStyle w:val="InlineCode"/>
            </w:rPr>
          </w:rPrChange>
        </w:rPr>
        <w:t>.</w:t>
      </w:r>
    </w:p>
    <w:p w14:paraId="39194288" w14:textId="77777777" w:rsidR="00142E0A" w:rsidRDefault="00C43134" w:rsidP="00142E0A">
      <w:pPr>
        <w:pStyle w:val="H3"/>
      </w:pPr>
      <w:r>
        <w:t xml:space="preserve">Multidimensional </w:t>
      </w:r>
      <w:r w:rsidR="004E562E">
        <w:t>Scaling</w:t>
      </w:r>
    </w:p>
    <w:p w14:paraId="191A3672" w14:textId="77777777" w:rsidR="001E552E" w:rsidRDefault="001E552E">
      <w:pPr>
        <w:pStyle w:val="QueryPara"/>
        <w:rPr>
          <w:ins w:id="2413" w:author="Jay Jacobs" w:date="2013-11-03T14:30:00Z"/>
        </w:rPr>
        <w:pPrChange w:id="2414" w:author="Kent, Kevin - Indianapolis" w:date="2013-10-31T14:57:00Z">
          <w:pPr>
            <w:pStyle w:val="Para"/>
          </w:pPr>
        </w:pPrChange>
      </w:pPr>
      <w:ins w:id="2415" w:author="Kent, Kevin - Indianapolis" w:date="2013-10-31T14:57:00Z">
        <w:r>
          <w:t xml:space="preserve">[AU: Would an additional figure help readers to visualize this one? This one seems </w:t>
        </w:r>
      </w:ins>
      <w:ins w:id="2416" w:author="Kent, Kevin - Indianapolis" w:date="2013-10-31T14:58:00Z">
        <w:r>
          <w:t>like it would lend itself to that. Thanks, Kevin (PJE)</w:t>
        </w:r>
      </w:ins>
      <w:ins w:id="2417" w:author="Kent, Kevin - Indianapolis" w:date="2013-10-31T14:57:00Z">
        <w:r>
          <w:t>]</w:t>
        </w:r>
      </w:ins>
    </w:p>
    <w:p w14:paraId="78F7A66D" w14:textId="4FB8AD3E" w:rsidR="00D31DDB" w:rsidRDefault="00D31DDB">
      <w:pPr>
        <w:pStyle w:val="QueryPara"/>
        <w:rPr>
          <w:ins w:id="2418" w:author="Kent, Kevin - Indianapolis" w:date="2013-10-31T14:57:00Z"/>
        </w:rPr>
        <w:pPrChange w:id="2419" w:author="Kent, Kevin - Indianapolis" w:date="2013-10-31T14:57:00Z">
          <w:pPr>
            <w:pStyle w:val="Para"/>
          </w:pPr>
        </w:pPrChange>
      </w:pPr>
      <w:ins w:id="2420" w:author="Jay Jacobs" w:date="2013-11-03T14:30:00Z">
        <w:r>
          <w:t>[AR: This is the technique we apply in the next section, I just reference that now at the end of this part]</w:t>
        </w:r>
      </w:ins>
    </w:p>
    <w:p w14:paraId="1DA7817E" w14:textId="7A7C9731" w:rsidR="004A75AC" w:rsidRPr="004A75AC" w:rsidRDefault="0075682D" w:rsidP="00E30983">
      <w:pPr>
        <w:pStyle w:val="Para"/>
      </w:pPr>
      <w:r>
        <w:t>Sometimes you’ll just want to see the clusters.</w:t>
      </w:r>
      <w:r w:rsidR="000359F5">
        <w:t xml:space="preserve"> </w:t>
      </w:r>
      <w:r>
        <w:t xml:space="preserve">This </w:t>
      </w:r>
      <w:del w:id="2421" w:author="Kezia Endsley" w:date="2013-10-21T08:18:00Z">
        <w:r w:rsidDel="00A828EC">
          <w:delText>is very</w:delText>
        </w:r>
      </w:del>
      <w:ins w:id="2422" w:author="Kezia Endsley" w:date="2013-10-21T08:18:00Z">
        <w:r w:rsidR="00A828EC">
          <w:t>can be</w:t>
        </w:r>
      </w:ins>
      <w:r>
        <w:t xml:space="preserve"> problematic with multidimensional data because you cannot visualize in more than </w:t>
      </w:r>
      <w:ins w:id="2423" w:author="Kezia Endsley" w:date="2013-10-21T08:18:00Z">
        <w:r w:rsidR="00A828EC">
          <w:t>three</w:t>
        </w:r>
      </w:ins>
      <w:del w:id="2424" w:author="Kezia Endsley" w:date="2013-10-21T08:18:00Z">
        <w:r w:rsidDel="00A828EC">
          <w:delText>3</w:delText>
        </w:r>
      </w:del>
      <w:r>
        <w:t xml:space="preserve"> dimensions (and even that third dimension is tough on a flat screen or paper).</w:t>
      </w:r>
      <w:r w:rsidR="000359F5">
        <w:t xml:space="preserve"> </w:t>
      </w:r>
      <w:r>
        <w:t xml:space="preserve">The solution is to use a technique called </w:t>
      </w:r>
      <w:r w:rsidRPr="00A828EC">
        <w:rPr>
          <w:i/>
          <w:rPrChange w:id="2425" w:author="Kezia Endsley" w:date="2013-10-21T08:18:00Z">
            <w:rPr/>
          </w:rPrChange>
        </w:rPr>
        <w:t>multidimensional scaling</w:t>
      </w:r>
      <w:r>
        <w:t xml:space="preserve"> (MDS).</w:t>
      </w:r>
      <w:r w:rsidR="000359F5">
        <w:t xml:space="preserve"> </w:t>
      </w:r>
      <w:r>
        <w:t xml:space="preserve">Like PCA, MDS </w:t>
      </w:r>
      <w:del w:id="2426" w:author="Kezia Endsley" w:date="2013-10-21T08:19:00Z">
        <w:r w:rsidDel="00A828EC">
          <w:delText xml:space="preserve">is a technique to </w:delText>
        </w:r>
      </w:del>
      <w:r>
        <w:t>perform</w:t>
      </w:r>
      <w:ins w:id="2427" w:author="Kezia Endsley" w:date="2013-10-21T08:19:00Z">
        <w:r w:rsidR="00A828EC">
          <w:t>s</w:t>
        </w:r>
      </w:ins>
      <w:r>
        <w:t xml:space="preserve"> dimension reduction</w:t>
      </w:r>
      <w:ins w:id="2428" w:author="Kezia Endsley" w:date="2013-10-21T08:19:00Z">
        <w:r w:rsidR="00A828EC">
          <w:t xml:space="preserve">. </w:t>
        </w:r>
      </w:ins>
      <w:del w:id="2429" w:author="Kezia Endsley" w:date="2013-10-21T08:19:00Z">
        <w:r w:rsidDel="00A828EC">
          <w:delText>, because i</w:delText>
        </w:r>
      </w:del>
      <w:ins w:id="2430" w:author="Kezia Endsley" w:date="2013-10-21T08:19:00Z">
        <w:r w:rsidR="00A828EC">
          <w:t>I</w:t>
        </w:r>
      </w:ins>
      <w:r>
        <w:t xml:space="preserve">t can squish the multidimensional data into two dimensions so you can visualize the relative similarities between objects. </w:t>
      </w:r>
      <w:del w:id="2431" w:author="Kezia Endsley" w:date="2013-10-21T08:19:00Z">
        <w:r w:rsidDel="00A828EC">
          <w:delText>We will</w:delText>
        </w:r>
      </w:del>
      <w:ins w:id="2432" w:author="Kezia Endsley" w:date="2013-10-21T08:19:00Z">
        <w:r w:rsidR="00A828EC">
          <w:t>You’ll</w:t>
        </w:r>
      </w:ins>
      <w:r>
        <w:t xml:space="preserve"> run through an example of this </w:t>
      </w:r>
      <w:r w:rsidR="000E789C">
        <w:t>technique later in this chapter</w:t>
      </w:r>
      <w:ins w:id="2433" w:author="Kezia Endsley" w:date="2013-10-21T08:19:00Z">
        <w:r w:rsidR="00A828EC">
          <w:t>,</w:t>
        </w:r>
      </w:ins>
      <w:r w:rsidR="000E789C">
        <w:t xml:space="preserve"> using the R command </w:t>
      </w:r>
      <w:r w:rsidR="000E789C" w:rsidRPr="000E789C">
        <w:rPr>
          <w:rStyle w:val="InlineCode"/>
        </w:rPr>
        <w:t>cmdscale</w:t>
      </w:r>
      <w:r w:rsidR="000E789C">
        <w:rPr>
          <w:rStyle w:val="InlineCode"/>
        </w:rPr>
        <w:t>()</w:t>
      </w:r>
      <w:r w:rsidR="00F47035">
        <w:t xml:space="preserve"> </w:t>
      </w:r>
      <w:r w:rsidR="000E789C">
        <w:t>for c</w:t>
      </w:r>
      <w:r w:rsidR="00F47035">
        <w:t>lassic multidimensional scaling.</w:t>
      </w:r>
      <w:ins w:id="2434" w:author="Jay Jacobs" w:date="2013-11-03T13:19:00Z">
        <w:r w:rsidR="002F1142">
          <w:t xml:space="preserve">  In the next section you will </w:t>
        </w:r>
      </w:ins>
      <w:ins w:id="2435" w:author="Jay Jacobs" w:date="2013-11-03T13:20:00Z">
        <w:r w:rsidR="002F1142">
          <w:t>see the output of</w:t>
        </w:r>
      </w:ins>
      <w:ins w:id="2436" w:author="Jay Jacobs" w:date="2013-11-03T13:19:00Z">
        <w:r w:rsidR="002F1142">
          <w:t xml:space="preserve"> multidimensional scaling </w:t>
        </w:r>
      </w:ins>
      <w:ins w:id="2437" w:author="Jay Jacobs" w:date="2013-11-03T13:21:00Z">
        <w:r w:rsidR="002F1142">
          <w:t>when applied to the industries of breach data.</w:t>
        </w:r>
      </w:ins>
    </w:p>
    <w:p w14:paraId="3E1F7C97" w14:textId="77777777" w:rsidR="00952B72" w:rsidRDefault="00ED68CC" w:rsidP="00ED68CC">
      <w:pPr>
        <w:pStyle w:val="H1"/>
      </w:pPr>
      <w:r>
        <w:lastRenderedPageBreak/>
        <w:t xml:space="preserve">Hands </w:t>
      </w:r>
      <w:r w:rsidR="004E562E">
        <w:t>On</w:t>
      </w:r>
      <w:r>
        <w:t xml:space="preserve">: </w:t>
      </w:r>
      <w:r w:rsidR="004E562E">
        <w:t>Clustering Breach Data</w:t>
      </w:r>
    </w:p>
    <w:p w14:paraId="58FB8113" w14:textId="77777777" w:rsidR="00CE1658" w:rsidRDefault="00F06E24" w:rsidP="00ED68CC">
      <w:pPr>
        <w:pStyle w:val="Para"/>
      </w:pPr>
      <w:del w:id="2438" w:author="Kezia Endsley" w:date="2013-10-21T08:19:00Z">
        <w:r w:rsidDel="00A828EC">
          <w:delText>We are going to</w:delText>
        </w:r>
      </w:del>
      <w:ins w:id="2439" w:author="Kezia Endsley" w:date="2013-10-21T08:19:00Z">
        <w:r w:rsidR="00A828EC">
          <w:t>In this section, you</w:t>
        </w:r>
      </w:ins>
      <w:r>
        <w:t xml:space="preserve"> revisit the </w:t>
      </w:r>
      <w:r w:rsidR="00C078FC">
        <w:t xml:space="preserve">VERIS community database (VCDB) </w:t>
      </w:r>
      <w:r>
        <w:t xml:space="preserve">data </w:t>
      </w:r>
      <w:del w:id="2440" w:author="Kezia Endsley" w:date="2013-10-21T08:19:00Z">
        <w:r w:rsidDel="00A828EC">
          <w:delText xml:space="preserve">we </w:delText>
        </w:r>
      </w:del>
      <w:ins w:id="2441" w:author="Kezia Endsley" w:date="2013-10-21T08:19:00Z">
        <w:r w:rsidR="00A828EC">
          <w:t xml:space="preserve">you </w:t>
        </w:r>
      </w:ins>
      <w:r>
        <w:t xml:space="preserve">used in </w:t>
      </w:r>
      <w:r w:rsidR="00E74E4D">
        <w:t>Chapter</w:t>
      </w:r>
      <w:r>
        <w:t xml:space="preserve"> 7 in order to </w:t>
      </w:r>
      <w:del w:id="2442" w:author="Kezia Endsley" w:date="2013-10-21T08:19:00Z">
        <w:r w:rsidR="006464F2" w:rsidDel="00A828EC">
          <w:delText xml:space="preserve">show </w:delText>
        </w:r>
      </w:del>
      <w:ins w:id="2443" w:author="Kezia Endsley" w:date="2013-10-21T08:19:00Z">
        <w:r w:rsidR="00A828EC">
          <w:t xml:space="preserve">see </w:t>
        </w:r>
      </w:ins>
      <w:r w:rsidR="006464F2">
        <w:t>multidimensional scaling and hierarchical clustering in action.</w:t>
      </w:r>
    </w:p>
    <w:p w14:paraId="43939609" w14:textId="05E47F16" w:rsidR="00F13A6E" w:rsidRDefault="006464F2" w:rsidP="00ED68CC">
      <w:pPr>
        <w:pStyle w:val="Para"/>
      </w:pPr>
      <w:r>
        <w:t xml:space="preserve">The natural approach to breach data is to simply count </w:t>
      </w:r>
      <w:del w:id="2444" w:author="Kezia Endsley" w:date="2013-10-21T08:19:00Z">
        <w:r w:rsidDel="00A828EC">
          <w:delText xml:space="preserve">up </w:delText>
        </w:r>
      </w:del>
      <w:r>
        <w:t>the categories, see what occurs more often</w:t>
      </w:r>
      <w:ins w:id="2445" w:author="Kezia Endsley" w:date="2013-10-21T08:19:00Z">
        <w:r w:rsidR="00A828EC">
          <w:t>,</w:t>
        </w:r>
      </w:ins>
      <w:r>
        <w:t xml:space="preserve"> and then draw some conclusions from that</w:t>
      </w:r>
      <w:ins w:id="2446" w:author="Kezia Endsley" w:date="2013-10-21T08:20:00Z">
        <w:r w:rsidR="00A828EC">
          <w:t xml:space="preserve"> information</w:t>
        </w:r>
      </w:ins>
      <w:r>
        <w:t>.</w:t>
      </w:r>
      <w:r w:rsidR="000359F5">
        <w:t xml:space="preserve"> </w:t>
      </w:r>
      <w:r>
        <w:t xml:space="preserve">But the </w:t>
      </w:r>
      <w:r w:rsidR="00CE1658">
        <w:t>challenge</w:t>
      </w:r>
      <w:r>
        <w:t xml:space="preserve"> with that approach is that any conclusions </w:t>
      </w:r>
      <w:r w:rsidR="00CE1658">
        <w:t>drawn may</w:t>
      </w:r>
      <w:r w:rsidR="00F13A6E">
        <w:t xml:space="preserve"> be </w:t>
      </w:r>
      <w:r w:rsidR="00CE1658">
        <w:t xml:space="preserve">applied </w:t>
      </w:r>
      <w:r w:rsidR="00F13A6E">
        <w:t>too b</w:t>
      </w:r>
      <w:r w:rsidR="00CE1658">
        <w:t xml:space="preserve">roadly </w:t>
      </w:r>
      <w:del w:id="2447" w:author="Kezia Endsley" w:date="2013-10-21T08:20:00Z">
        <w:r w:rsidR="00CE1658" w:rsidDel="00A828EC">
          <w:delText xml:space="preserve">when </w:delText>
        </w:r>
      </w:del>
      <w:ins w:id="2448" w:author="Kezia Endsley" w:date="2013-10-21T08:20:00Z">
        <w:r w:rsidR="00A828EC">
          <w:t xml:space="preserve">if </w:t>
        </w:r>
      </w:ins>
      <w:r w:rsidR="00CE1658">
        <w:t>the conclusions</w:t>
      </w:r>
      <w:r w:rsidR="00F13A6E">
        <w:t xml:space="preserve"> </w:t>
      </w:r>
      <w:del w:id="2449" w:author="Kezia Endsley" w:date="2013-10-21T08:20:00Z">
        <w:r w:rsidR="00F13A6E" w:rsidDel="00A828EC">
          <w:delText>may not</w:delText>
        </w:r>
      </w:del>
      <w:ins w:id="2450" w:author="Kezia Endsley" w:date="2013-10-21T08:20:00Z">
        <w:r w:rsidR="00A828EC">
          <w:t>don’t</w:t>
        </w:r>
      </w:ins>
      <w:r w:rsidR="00F13A6E">
        <w:t xml:space="preserve"> apply </w:t>
      </w:r>
      <w:del w:id="2451" w:author="Kezia Endsley" w:date="2013-10-21T08:20:00Z">
        <w:r w:rsidR="00F13A6E" w:rsidDel="00A828EC">
          <w:delText>to everyone</w:delText>
        </w:r>
      </w:del>
      <w:ins w:id="2452" w:author="Kezia Endsley" w:date="2013-10-21T08:20:00Z">
        <w:r w:rsidR="00A828EC">
          <w:t>across the board</w:t>
        </w:r>
      </w:ins>
      <w:r w:rsidR="00F13A6E">
        <w:t>.</w:t>
      </w:r>
      <w:r w:rsidR="000359F5">
        <w:t xml:space="preserve"> </w:t>
      </w:r>
      <w:r w:rsidR="00F13A6E">
        <w:t xml:space="preserve">After </w:t>
      </w:r>
      <w:del w:id="2453" w:author="Kent, Kevin - Indianapolis" w:date="2013-10-31T15:02:00Z">
        <w:r w:rsidR="00F13A6E" w:rsidDel="001E552E">
          <w:delText xml:space="preserve">working </w:delText>
        </w:r>
      </w:del>
      <w:ins w:id="2454" w:author="Kent, Kevin - Indianapolis" w:date="2013-10-31T15:02:00Z">
        <w:del w:id="2455" w:author="Jay Jacobs" w:date="2013-11-03T13:22:00Z">
          <w:r w:rsidR="001E552E" w:rsidDel="00AC572D">
            <w:delText xml:space="preserve">you </w:delText>
          </w:r>
        </w:del>
        <w:r w:rsidR="001E552E">
          <w:t>work</w:t>
        </w:r>
      </w:ins>
      <w:ins w:id="2456" w:author="Jay Jacobs" w:date="2013-11-03T13:22:00Z">
        <w:r w:rsidR="00AC572D">
          <w:t>ing</w:t>
        </w:r>
      </w:ins>
      <w:ins w:id="2457" w:author="Kent, Kevin - Indianapolis" w:date="2013-10-31T15:02:00Z">
        <w:r w:rsidR="001E552E">
          <w:t xml:space="preserve"> </w:t>
        </w:r>
      </w:ins>
      <w:r w:rsidR="00F13A6E">
        <w:t>with breach data for a while, it becomes clear that different industries have different problems.</w:t>
      </w:r>
      <w:r w:rsidR="000359F5">
        <w:t xml:space="preserve"> </w:t>
      </w:r>
      <w:r w:rsidR="00F13A6E">
        <w:t>Each industry shares some common traits, like they all deal with the same type of information, causing some industries to be targeted more or less than others.</w:t>
      </w:r>
      <w:r w:rsidR="000359F5">
        <w:t xml:space="preserve"> </w:t>
      </w:r>
      <w:r w:rsidR="00F13A6E">
        <w:t>Organizations in the same industry are more likely to copy others in the same industry, so the breach data may also show some type of pattern because of that</w:t>
      </w:r>
      <w:del w:id="2458" w:author="Kezia Endsley" w:date="2013-10-21T08:20:00Z">
        <w:r w:rsidR="00F13A6E" w:rsidDel="003A0028">
          <w:delText xml:space="preserve"> too</w:delText>
        </w:r>
      </w:del>
      <w:r w:rsidR="00F13A6E">
        <w:t>.</w:t>
      </w:r>
    </w:p>
    <w:p w14:paraId="0FEFB2D6" w14:textId="77777777" w:rsidR="009357F3" w:rsidRDefault="009357F3" w:rsidP="00ED68CC">
      <w:pPr>
        <w:pStyle w:val="Para"/>
      </w:pPr>
      <w:r>
        <w:t xml:space="preserve">The problem </w:t>
      </w:r>
      <w:del w:id="2459" w:author="Kezia Endsley" w:date="2013-10-21T08:20:00Z">
        <w:r w:rsidDel="003A0028">
          <w:delText xml:space="preserve">we are facing </w:delText>
        </w:r>
      </w:del>
      <w:r>
        <w:t>then is this:</w:t>
      </w:r>
    </w:p>
    <w:p w14:paraId="79AC6DDE" w14:textId="77777777" w:rsidR="009357F3" w:rsidRPr="004E562E" w:rsidRDefault="009357F3" w:rsidP="00ED68CC">
      <w:pPr>
        <w:pStyle w:val="Para"/>
        <w:rPr>
          <w:i/>
          <w:rPrChange w:id="2460" w:author="Kezia Endsley" w:date="2013-10-20T08:07:00Z">
            <w:rPr/>
          </w:rPrChange>
        </w:rPr>
      </w:pPr>
      <w:r w:rsidRPr="004E562E">
        <w:rPr>
          <w:i/>
          <w:rPrChange w:id="2461" w:author="Kezia Endsley" w:date="2013-10-20T08:07:00Z">
            <w:rPr>
              <w:b/>
            </w:rPr>
          </w:rPrChange>
        </w:rPr>
        <w:t>Just how different (or similar) are the incidents across industries?</w:t>
      </w:r>
    </w:p>
    <w:p w14:paraId="66FFCB57" w14:textId="77777777" w:rsidR="009357F3" w:rsidRDefault="009357F3" w:rsidP="00ED68CC">
      <w:pPr>
        <w:pStyle w:val="Para"/>
      </w:pPr>
      <w:r>
        <w:t xml:space="preserve">This is a rather interesting challenge because the only thing </w:t>
      </w:r>
      <w:del w:id="2462" w:author="Kezia Endsley" w:date="2013-10-21T08:20:00Z">
        <w:r w:rsidDel="003A0028">
          <w:delText xml:space="preserve">we </w:delText>
        </w:r>
      </w:del>
      <w:ins w:id="2463" w:author="Kezia Endsley" w:date="2013-10-21T08:20:00Z">
        <w:r w:rsidR="003A0028">
          <w:t xml:space="preserve">you </w:t>
        </w:r>
      </w:ins>
      <w:r>
        <w:t>start with is a hunch that industries are in fact, different.</w:t>
      </w:r>
      <w:r w:rsidR="000359F5">
        <w:t xml:space="preserve"> </w:t>
      </w:r>
      <w:r>
        <w:t xml:space="preserve">The best approach </w:t>
      </w:r>
      <w:del w:id="2464" w:author="Kezia Endsley" w:date="2013-10-21T08:21:00Z">
        <w:r w:rsidR="00C078FC" w:rsidDel="003A0028">
          <w:delText xml:space="preserve">with </w:delText>
        </w:r>
      </w:del>
      <w:ins w:id="2465" w:author="Kezia Endsley" w:date="2013-10-21T08:21:00Z">
        <w:r w:rsidR="003A0028">
          <w:t xml:space="preserve">to </w:t>
        </w:r>
      </w:ins>
      <w:r w:rsidR="00C078FC">
        <w:t>this question</w:t>
      </w:r>
      <w:r>
        <w:t xml:space="preserve"> is some of clustering algorithm.</w:t>
      </w:r>
      <w:r w:rsidR="000359F5">
        <w:t xml:space="preserve"> </w:t>
      </w:r>
      <w:r w:rsidR="00CE1658">
        <w:t xml:space="preserve">If </w:t>
      </w:r>
      <w:del w:id="2466" w:author="Kezia Endsley" w:date="2013-10-21T08:21:00Z">
        <w:r w:rsidR="00CE1658" w:rsidDel="003A0028">
          <w:delText>we are able to</w:delText>
        </w:r>
      </w:del>
      <w:ins w:id="2467" w:author="Kezia Endsley" w:date="2013-10-21T08:21:00Z">
        <w:r w:rsidR="003A0028">
          <w:t>you can</w:t>
        </w:r>
      </w:ins>
      <w:r w:rsidR="00CE1658">
        <w:t xml:space="preserve"> isolate variables across the industries</w:t>
      </w:r>
      <w:ins w:id="2468" w:author="Kezia Endsley" w:date="2013-10-21T08:21:00Z">
        <w:r w:rsidR="005D0FCA">
          <w:t>,</w:t>
        </w:r>
      </w:ins>
      <w:r w:rsidR="00CE1658">
        <w:t xml:space="preserve"> </w:t>
      </w:r>
      <w:del w:id="2469" w:author="Kezia Endsley" w:date="2013-10-21T08:21:00Z">
        <w:r w:rsidR="00CE1658" w:rsidDel="005D0FCA">
          <w:delText>than we will be able to</w:delText>
        </w:r>
      </w:del>
      <w:ins w:id="2470" w:author="Kezia Endsley" w:date="2013-10-21T08:21:00Z">
        <w:r w:rsidR="005D0FCA">
          <w:t>you can</w:t>
        </w:r>
      </w:ins>
      <w:r w:rsidR="00CE1658">
        <w:t xml:space="preserve"> calculate a </w:t>
      </w:r>
      <w:r w:rsidR="00C078FC">
        <w:t>“</w:t>
      </w:r>
      <w:r w:rsidR="00CE1658">
        <w:t>distance</w:t>
      </w:r>
      <w:r w:rsidR="00C078FC">
        <w:t>”</w:t>
      </w:r>
      <w:r w:rsidR="00CE1658">
        <w:t xml:space="preserve"> between the industries in order to determine which are alike and which </w:t>
      </w:r>
      <w:del w:id="2471" w:author="Kezia Endsley" w:date="2013-10-21T08:21:00Z">
        <w:r w:rsidR="00CE1658" w:rsidDel="005D0FCA">
          <w:delText xml:space="preserve">may </w:delText>
        </w:r>
      </w:del>
      <w:r w:rsidR="00CE1658">
        <w:t>display some unique traits.</w:t>
      </w:r>
    </w:p>
    <w:p w14:paraId="7E28C5CF" w14:textId="3AFA4E2A" w:rsidR="00CE1658" w:rsidRDefault="00CE1658" w:rsidP="00ED68CC">
      <w:pPr>
        <w:pStyle w:val="Para"/>
        <w:rPr>
          <w:ins w:id="2472" w:author="Jay Jacobs" w:date="2013-11-03T13:28:00Z"/>
        </w:rPr>
      </w:pPr>
      <w:r>
        <w:t xml:space="preserve">You’ll begin this analysis by converting the </w:t>
      </w:r>
      <w:r w:rsidR="001903D4">
        <w:t xml:space="preserve">VCDB </w:t>
      </w:r>
      <w:r>
        <w:t xml:space="preserve">data to </w:t>
      </w:r>
      <w:r w:rsidR="001903D4">
        <w:t xml:space="preserve">a </w:t>
      </w:r>
      <w:r>
        <w:t>matrix.</w:t>
      </w:r>
      <w:r w:rsidR="000359F5">
        <w:t xml:space="preserve"> </w:t>
      </w:r>
      <w:del w:id="2473" w:author="Kezia Endsley" w:date="2013-10-21T08:21:00Z">
        <w:r w:rsidDel="005D0FCA">
          <w:delText xml:space="preserve">We </w:delText>
        </w:r>
      </w:del>
      <w:ins w:id="2474" w:author="Kezia Endsley" w:date="2013-10-21T08:21:00Z">
        <w:r w:rsidR="005D0FCA">
          <w:t xml:space="preserve">You </w:t>
        </w:r>
      </w:ins>
      <w:r>
        <w:t>haven’t</w:t>
      </w:r>
      <w:r w:rsidR="001903D4">
        <w:t xml:space="preserve"> </w:t>
      </w:r>
      <w:del w:id="2475" w:author="Kezia Endsley" w:date="2013-10-21T08:21:00Z">
        <w:r w:rsidR="001903D4" w:rsidDel="005D0FCA">
          <w:delText xml:space="preserve">worked </w:delText>
        </w:r>
      </w:del>
      <w:ins w:id="2476" w:author="Kezia Endsley" w:date="2013-10-21T08:21:00Z">
        <w:r w:rsidR="005D0FCA">
          <w:t xml:space="preserve">read </w:t>
        </w:r>
      </w:ins>
      <w:r w:rsidR="001903D4">
        <w:t xml:space="preserve">much </w:t>
      </w:r>
      <w:del w:id="2477" w:author="Kezia Endsley" w:date="2013-10-21T08:21:00Z">
        <w:r w:rsidR="001903D4" w:rsidDel="005D0FCA">
          <w:delText xml:space="preserve">with </w:delText>
        </w:r>
      </w:del>
      <w:ins w:id="2478" w:author="Kezia Endsley" w:date="2013-10-21T08:21:00Z">
        <w:r w:rsidR="005D0FCA">
          <w:t xml:space="preserve">about </w:t>
        </w:r>
      </w:ins>
      <w:r w:rsidR="001903D4">
        <w:t>matrices in R, but they are similar to a data frame in that they have fixed row and column widths (think of a spreadsheet cells which are “rows” long and “columns” wide).</w:t>
      </w:r>
      <w:r w:rsidR="000359F5">
        <w:t xml:space="preserve"> </w:t>
      </w:r>
      <w:r w:rsidR="001903D4">
        <w:t xml:space="preserve">The unique aspect of matrices is that they can </w:t>
      </w:r>
      <w:del w:id="2479" w:author="Kezia Endsley" w:date="2013-10-21T08:21:00Z">
        <w:r w:rsidR="001903D4" w:rsidDel="005D0FCA">
          <w:delText xml:space="preserve">only </w:delText>
        </w:r>
      </w:del>
      <w:r w:rsidR="001903D4">
        <w:t xml:space="preserve">contain </w:t>
      </w:r>
      <w:ins w:id="2480" w:author="Kezia Endsley" w:date="2013-10-21T08:21:00Z">
        <w:r w:rsidR="005D0FCA">
          <w:t xml:space="preserve">only </w:t>
        </w:r>
      </w:ins>
      <w:r w:rsidR="001903D4">
        <w:t xml:space="preserve">one type of variable (such as just characters or just </w:t>
      </w:r>
      <w:del w:id="2481" w:author="Jay Jacobs" w:date="2013-11-03T13:23:00Z">
        <w:r w:rsidR="001903D4" w:rsidDel="00AC572D">
          <w:delText>numeric</w:delText>
        </w:r>
      </w:del>
      <w:ins w:id="2482" w:author="Jay Jacobs" w:date="2013-11-03T13:23:00Z">
        <w:r w:rsidR="00AC572D">
          <w:t>numbers</w:t>
        </w:r>
      </w:ins>
      <w:r w:rsidR="001903D4">
        <w:t>).</w:t>
      </w:r>
      <w:r w:rsidR="000359F5">
        <w:t xml:space="preserve"> </w:t>
      </w:r>
      <w:r w:rsidR="001903D4">
        <w:t>For this work</w:t>
      </w:r>
      <w:ins w:id="2483" w:author="Kezia Endsley" w:date="2013-10-21T08:21:00Z">
        <w:r w:rsidR="005D0FCA">
          <w:t>,</w:t>
        </w:r>
      </w:ins>
      <w:r w:rsidR="001903D4">
        <w:t xml:space="preserve"> you will convert the VCDB to a numeric matrix.</w:t>
      </w:r>
      <w:r w:rsidR="000359F5">
        <w:t xml:space="preserve"> </w:t>
      </w:r>
      <w:r w:rsidR="001903D4">
        <w:t>Luckily</w:t>
      </w:r>
      <w:ins w:id="2484" w:author="Kezia Endsley" w:date="2013-10-21T08:21:00Z">
        <w:r w:rsidR="005D0FCA">
          <w:t>,</w:t>
        </w:r>
      </w:ins>
      <w:r w:rsidR="001903D4">
        <w:t xml:space="preserve"> the </w:t>
      </w:r>
      <w:r w:rsidR="001903D4" w:rsidRPr="001903D4">
        <w:rPr>
          <w:rStyle w:val="InlineCode"/>
        </w:rPr>
        <w:t>verisr</w:t>
      </w:r>
      <w:r w:rsidR="001903D4">
        <w:t xml:space="preserve"> package has a function for just such an occasion</w:t>
      </w:r>
      <w:ins w:id="2485" w:author="Kezia Endsley" w:date="2013-10-21T08:22:00Z">
        <w:r w:rsidR="005D0FCA">
          <w:t>, and it’s</w:t>
        </w:r>
      </w:ins>
      <w:r w:rsidR="001903D4">
        <w:t xml:space="preserve"> appropriately called </w:t>
      </w:r>
      <w:r w:rsidR="001903D4" w:rsidRPr="001903D4">
        <w:rPr>
          <w:rStyle w:val="InlineCode"/>
        </w:rPr>
        <w:t>veris2matrix()</w:t>
      </w:r>
      <w:r w:rsidR="001903D4" w:rsidRPr="005D0FCA">
        <w:t>.</w:t>
      </w:r>
      <w:r w:rsidR="000359F5">
        <w:t xml:space="preserve"> </w:t>
      </w:r>
      <w:r w:rsidR="001903D4">
        <w:t xml:space="preserve">Begin by loading </w:t>
      </w:r>
      <w:del w:id="2486" w:author="Kezia Endsley" w:date="2013-10-21T08:22:00Z">
        <w:r w:rsidR="001903D4" w:rsidDel="005D0FCA">
          <w:delText xml:space="preserve">up </w:delText>
        </w:r>
      </w:del>
      <w:r w:rsidR="001903D4">
        <w:t xml:space="preserve">the </w:t>
      </w:r>
      <w:r w:rsidR="001903D4" w:rsidRPr="004E562E">
        <w:rPr>
          <w:rStyle w:val="InlineCode"/>
          <w:rPrChange w:id="2487" w:author="Kezia Endsley" w:date="2013-10-20T08:08:00Z">
            <w:rPr/>
          </w:rPrChange>
        </w:rPr>
        <w:t>verisr</w:t>
      </w:r>
      <w:r w:rsidR="001903D4">
        <w:t xml:space="preserve"> package (see </w:t>
      </w:r>
      <w:ins w:id="2488" w:author="Jay Jacobs" w:date="2013-11-03T13:23:00Z">
        <w:r w:rsidR="00820E78">
          <w:t xml:space="preserve">Listing 7-5 in </w:t>
        </w:r>
      </w:ins>
      <w:r w:rsidR="004E562E">
        <w:t xml:space="preserve">Chapter </w:t>
      </w:r>
      <w:r w:rsidR="001903D4">
        <w:t>7 if you haven’t installed it yet).</w:t>
      </w:r>
    </w:p>
    <w:p w14:paraId="79D0896E" w14:textId="0CA3C932" w:rsidR="00820E78" w:rsidRDefault="00820E78">
      <w:pPr>
        <w:pStyle w:val="CodeListing"/>
        <w:rPr>
          <w:ins w:id="2489" w:author="Jay Jacobs" w:date="2013-11-03T13:28:00Z"/>
        </w:rPr>
        <w:pPrChange w:id="2490" w:author="Jay Jacobs" w:date="2013-11-03T13:28:00Z">
          <w:pPr>
            <w:pStyle w:val="Para"/>
          </w:pPr>
        </w:pPrChange>
      </w:pPr>
      <w:ins w:id="2491" w:author="Jay Jacobs" w:date="2013-11-03T13:28:00Z">
        <w:r>
          <w:t>Listing 9-8</w:t>
        </w:r>
      </w:ins>
    </w:p>
    <w:p w14:paraId="6F810830" w14:textId="77777777" w:rsidR="000424F7" w:rsidRPr="00D31DDB" w:rsidRDefault="000424F7">
      <w:pPr>
        <w:pStyle w:val="CodeSnippet"/>
        <w:shd w:val="clear" w:color="auto" w:fill="FFF8EA"/>
        <w:rPr>
          <w:ins w:id="2492" w:author="Jay Jacobs" w:date="2013-11-03T13:33:00Z"/>
          <w:i/>
          <w:color w:val="9B9B9B"/>
          <w:rPrChange w:id="2493" w:author="Jay Jacobs" w:date="2013-11-03T14:30:00Z">
            <w:rPr>
              <w:ins w:id="2494" w:author="Jay Jacobs" w:date="2013-11-03T13:33:00Z"/>
            </w:rPr>
          </w:rPrChange>
        </w:rPr>
        <w:pPrChange w:id="2495" w:author="Jay Jacobs" w:date="2013-11-03T14:40:00Z">
          <w:pPr>
            <w:pStyle w:val="CodeSnippet"/>
          </w:pPr>
        </w:pPrChange>
      </w:pPr>
      <w:ins w:id="2496" w:author="Jay Jacobs" w:date="2013-11-03T13:33:00Z">
        <w:r w:rsidRPr="00D31DDB">
          <w:rPr>
            <w:i/>
            <w:color w:val="9B9B9B"/>
            <w:rPrChange w:id="2497" w:author="Jay Jacobs" w:date="2013-11-03T14:30:00Z">
              <w:rPr/>
            </w:rPrChange>
          </w:rPr>
          <w:t># requires package : verisr (7-5)</w:t>
        </w:r>
      </w:ins>
    </w:p>
    <w:p w14:paraId="4423FD2B" w14:textId="77777777" w:rsidR="000424F7" w:rsidRPr="00D31DDB" w:rsidRDefault="000424F7">
      <w:pPr>
        <w:pStyle w:val="CodeSnippet"/>
        <w:shd w:val="clear" w:color="auto" w:fill="FFF8EA"/>
        <w:rPr>
          <w:ins w:id="2498" w:author="Jay Jacobs" w:date="2013-11-03T13:33:00Z"/>
          <w:i/>
          <w:color w:val="9B9B9B"/>
          <w:rPrChange w:id="2499" w:author="Jay Jacobs" w:date="2013-11-03T14:30:00Z">
            <w:rPr>
              <w:ins w:id="2500" w:author="Jay Jacobs" w:date="2013-11-03T13:33:00Z"/>
            </w:rPr>
          </w:rPrChange>
        </w:rPr>
        <w:pPrChange w:id="2501" w:author="Jay Jacobs" w:date="2013-11-03T14:40:00Z">
          <w:pPr>
            <w:pStyle w:val="CodeSnippet"/>
          </w:pPr>
        </w:pPrChange>
      </w:pPr>
      <w:ins w:id="2502" w:author="Jay Jacobs" w:date="2013-11-03T13:33:00Z">
        <w:r w:rsidRPr="00D31DDB">
          <w:rPr>
            <w:i/>
            <w:color w:val="9B9B9B"/>
            <w:rPrChange w:id="2503" w:author="Jay Jacobs" w:date="2013-11-03T14:30:00Z">
              <w:rPr/>
            </w:rPrChange>
          </w:rPr>
          <w:t># requires VCDB data from chapter 7 (see comments)</w:t>
        </w:r>
      </w:ins>
    </w:p>
    <w:p w14:paraId="33B42B78" w14:textId="77777777" w:rsidR="000424F7" w:rsidRPr="00E554BD" w:rsidRDefault="000424F7">
      <w:pPr>
        <w:pStyle w:val="CodeSnippet"/>
        <w:shd w:val="clear" w:color="auto" w:fill="FFF8EA"/>
        <w:rPr>
          <w:ins w:id="2504" w:author="Jay Jacobs" w:date="2013-11-03T13:33:00Z"/>
          <w:color w:val="800026"/>
          <w:rPrChange w:id="2505" w:author="Jay Jacobs" w:date="2013-11-03T14:40:00Z">
            <w:rPr>
              <w:ins w:id="2506" w:author="Jay Jacobs" w:date="2013-11-03T13:33:00Z"/>
            </w:rPr>
          </w:rPrChange>
        </w:rPr>
        <w:pPrChange w:id="2507" w:author="Jay Jacobs" w:date="2013-11-03T14:40:00Z">
          <w:pPr>
            <w:pStyle w:val="CodeSnippet"/>
          </w:pPr>
        </w:pPrChange>
      </w:pPr>
      <w:ins w:id="2508" w:author="Jay Jacobs" w:date="2013-11-03T13:33:00Z">
        <w:r w:rsidRPr="00E554BD">
          <w:rPr>
            <w:color w:val="800026"/>
            <w:rPrChange w:id="2509" w:author="Jay Jacobs" w:date="2013-11-03T14:40:00Z">
              <w:rPr/>
            </w:rPrChange>
          </w:rPr>
          <w:t>library(verisr)</w:t>
        </w:r>
      </w:ins>
    </w:p>
    <w:p w14:paraId="179BBE4B" w14:textId="77777777" w:rsidR="00820E78" w:rsidRPr="00D31DDB" w:rsidRDefault="00820E78">
      <w:pPr>
        <w:pStyle w:val="CodeSnippet"/>
        <w:shd w:val="clear" w:color="auto" w:fill="FFF8EA"/>
        <w:rPr>
          <w:ins w:id="2510" w:author="Jay Jacobs" w:date="2013-11-03T13:28:00Z"/>
          <w:i/>
          <w:color w:val="9B9B9B"/>
          <w:rPrChange w:id="2511" w:author="Jay Jacobs" w:date="2013-11-03T14:30:00Z">
            <w:rPr>
              <w:ins w:id="2512" w:author="Jay Jacobs" w:date="2013-11-03T13:28:00Z"/>
            </w:rPr>
          </w:rPrChange>
        </w:rPr>
        <w:pPrChange w:id="2513" w:author="Jay Jacobs" w:date="2013-11-03T14:40:00Z">
          <w:pPr>
            <w:pStyle w:val="Para"/>
          </w:pPr>
        </w:pPrChange>
      </w:pPr>
      <w:ins w:id="2514" w:author="Jay Jacobs" w:date="2013-11-03T13:28:00Z">
        <w:r w:rsidRPr="00D31DDB">
          <w:rPr>
            <w:i/>
            <w:color w:val="9B9B9B"/>
            <w:rPrChange w:id="2515" w:author="Jay Jacobs" w:date="2013-11-03T14:30:00Z">
              <w:rPr/>
            </w:rPrChange>
          </w:rPr>
          <w:t xml:space="preserve"># if you have grabbed the incidents from the VCDB repository at </w:t>
        </w:r>
      </w:ins>
    </w:p>
    <w:p w14:paraId="4CDFF7B2" w14:textId="77777777" w:rsidR="00820E78" w:rsidRPr="00D31DDB" w:rsidRDefault="00820E78">
      <w:pPr>
        <w:pStyle w:val="CodeSnippet"/>
        <w:shd w:val="clear" w:color="auto" w:fill="FFF8EA"/>
        <w:rPr>
          <w:ins w:id="2516" w:author="Jay Jacobs" w:date="2013-11-03T13:28:00Z"/>
          <w:i/>
          <w:color w:val="9B9B9B"/>
          <w:rPrChange w:id="2517" w:author="Jay Jacobs" w:date="2013-11-03T14:30:00Z">
            <w:rPr>
              <w:ins w:id="2518" w:author="Jay Jacobs" w:date="2013-11-03T13:28:00Z"/>
            </w:rPr>
          </w:rPrChange>
        </w:rPr>
        <w:pPrChange w:id="2519" w:author="Jay Jacobs" w:date="2013-11-03T14:40:00Z">
          <w:pPr>
            <w:pStyle w:val="Para"/>
          </w:pPr>
        </w:pPrChange>
      </w:pPr>
      <w:ins w:id="2520" w:author="Jay Jacobs" w:date="2013-11-03T13:28:00Z">
        <w:r w:rsidRPr="00D31DDB">
          <w:rPr>
            <w:i/>
            <w:color w:val="9B9B9B"/>
            <w:rPrChange w:id="2521" w:author="Jay Jacobs" w:date="2013-11-03T14:30:00Z">
              <w:rPr/>
            </w:rPrChange>
          </w:rPr>
          <w:t># https://github.com/vz-risk/VCDB you can set the directory to that</w:t>
        </w:r>
      </w:ins>
    </w:p>
    <w:p w14:paraId="472E4733" w14:textId="77777777" w:rsidR="00820E78" w:rsidRPr="00D31DDB" w:rsidRDefault="00820E78">
      <w:pPr>
        <w:pStyle w:val="CodeSnippet"/>
        <w:shd w:val="clear" w:color="auto" w:fill="FFF8EA"/>
        <w:rPr>
          <w:ins w:id="2522" w:author="Jay Jacobs" w:date="2013-11-03T13:28:00Z"/>
          <w:i/>
          <w:color w:val="9B9B9B"/>
          <w:rPrChange w:id="2523" w:author="Jay Jacobs" w:date="2013-11-03T14:30:00Z">
            <w:rPr>
              <w:ins w:id="2524" w:author="Jay Jacobs" w:date="2013-11-03T13:28:00Z"/>
            </w:rPr>
          </w:rPrChange>
        </w:rPr>
        <w:pPrChange w:id="2525" w:author="Jay Jacobs" w:date="2013-11-03T14:40:00Z">
          <w:pPr>
            <w:pStyle w:val="Para"/>
          </w:pPr>
        </w:pPrChange>
      </w:pPr>
      <w:ins w:id="2526" w:author="Jay Jacobs" w:date="2013-11-03T13:28:00Z">
        <w:r w:rsidRPr="00D31DDB">
          <w:rPr>
            <w:i/>
            <w:color w:val="9B9B9B"/>
            <w:rPrChange w:id="2527" w:author="Jay Jacobs" w:date="2013-11-03T14:30:00Z">
              <w:rPr/>
            </w:rPrChange>
          </w:rPr>
          <w:t># Otherwise, this should reference the data from chapter 7</w:t>
        </w:r>
      </w:ins>
    </w:p>
    <w:p w14:paraId="556E39B5" w14:textId="77777777" w:rsidR="00820E78" w:rsidRPr="00E554BD" w:rsidRDefault="00820E78">
      <w:pPr>
        <w:pStyle w:val="CodeSnippet"/>
        <w:shd w:val="clear" w:color="auto" w:fill="FFF8EA"/>
        <w:rPr>
          <w:ins w:id="2528" w:author="Jay Jacobs" w:date="2013-11-03T13:28:00Z"/>
          <w:color w:val="800026"/>
          <w:rPrChange w:id="2529" w:author="Jay Jacobs" w:date="2013-11-03T14:40:00Z">
            <w:rPr>
              <w:ins w:id="2530" w:author="Jay Jacobs" w:date="2013-11-03T13:28:00Z"/>
            </w:rPr>
          </w:rPrChange>
        </w:rPr>
        <w:pPrChange w:id="2531" w:author="Jay Jacobs" w:date="2013-11-03T14:40:00Z">
          <w:pPr>
            <w:pStyle w:val="Para"/>
          </w:pPr>
        </w:pPrChange>
      </w:pPr>
      <w:ins w:id="2532" w:author="Jay Jacobs" w:date="2013-11-03T13:28:00Z">
        <w:r w:rsidRPr="00E554BD">
          <w:rPr>
            <w:color w:val="800026"/>
            <w:rPrChange w:id="2533" w:author="Jay Jacobs" w:date="2013-11-03T14:40:00Z">
              <w:rPr/>
            </w:rPrChange>
          </w:rPr>
          <w:t>jsondir &lt;- '../ch07/data/vcdb/'</w:t>
        </w:r>
      </w:ins>
    </w:p>
    <w:p w14:paraId="00A8A7DB" w14:textId="77777777" w:rsidR="00820E78" w:rsidRPr="00D31DDB" w:rsidRDefault="00820E78">
      <w:pPr>
        <w:pStyle w:val="CodeSnippet"/>
        <w:shd w:val="clear" w:color="auto" w:fill="FFF8EA"/>
        <w:rPr>
          <w:ins w:id="2534" w:author="Jay Jacobs" w:date="2013-11-03T13:28:00Z"/>
          <w:i/>
          <w:color w:val="9B9B9B"/>
          <w:rPrChange w:id="2535" w:author="Jay Jacobs" w:date="2013-11-03T14:30:00Z">
            <w:rPr>
              <w:ins w:id="2536" w:author="Jay Jacobs" w:date="2013-11-03T13:28:00Z"/>
            </w:rPr>
          </w:rPrChange>
        </w:rPr>
        <w:pPrChange w:id="2537" w:author="Jay Jacobs" w:date="2013-11-03T14:40:00Z">
          <w:pPr>
            <w:pStyle w:val="Para"/>
          </w:pPr>
        </w:pPrChange>
      </w:pPr>
      <w:ins w:id="2538" w:author="Jay Jacobs" w:date="2013-11-03T13:28:00Z">
        <w:r w:rsidRPr="00D31DDB">
          <w:rPr>
            <w:i/>
            <w:color w:val="9B9B9B"/>
            <w:rPrChange w:id="2539" w:author="Jay Jacobs" w:date="2013-11-03T14:30:00Z">
              <w:rPr/>
            </w:rPrChange>
          </w:rPr>
          <w:lastRenderedPageBreak/>
          <w:t># create a veris instance with the vcdb data</w:t>
        </w:r>
      </w:ins>
    </w:p>
    <w:p w14:paraId="613C1A87" w14:textId="77777777" w:rsidR="00820E78" w:rsidRPr="00E554BD" w:rsidRDefault="00820E78">
      <w:pPr>
        <w:pStyle w:val="CodeSnippet"/>
        <w:shd w:val="clear" w:color="auto" w:fill="FFF8EA"/>
        <w:rPr>
          <w:ins w:id="2540" w:author="Jay Jacobs" w:date="2013-11-03T13:28:00Z"/>
          <w:color w:val="800026"/>
          <w:rPrChange w:id="2541" w:author="Jay Jacobs" w:date="2013-11-03T14:40:00Z">
            <w:rPr>
              <w:ins w:id="2542" w:author="Jay Jacobs" w:date="2013-11-03T13:28:00Z"/>
            </w:rPr>
          </w:rPrChange>
        </w:rPr>
        <w:pPrChange w:id="2543" w:author="Jay Jacobs" w:date="2013-11-03T14:40:00Z">
          <w:pPr>
            <w:pStyle w:val="Para"/>
          </w:pPr>
        </w:pPrChange>
      </w:pPr>
      <w:ins w:id="2544" w:author="Jay Jacobs" w:date="2013-11-03T13:28:00Z">
        <w:r w:rsidRPr="00E554BD">
          <w:rPr>
            <w:color w:val="800026"/>
            <w:rPrChange w:id="2545" w:author="Jay Jacobs" w:date="2013-11-03T14:40:00Z">
              <w:rPr/>
            </w:rPrChange>
          </w:rPr>
          <w:t>vcdb &lt;- json2veris(jsondir)</w:t>
        </w:r>
      </w:ins>
    </w:p>
    <w:p w14:paraId="59D2A00F" w14:textId="77777777" w:rsidR="00820E78" w:rsidRPr="00D31DDB" w:rsidRDefault="00820E78">
      <w:pPr>
        <w:pStyle w:val="CodeSnippet"/>
        <w:shd w:val="clear" w:color="auto" w:fill="FFF8EA"/>
        <w:rPr>
          <w:ins w:id="2546" w:author="Jay Jacobs" w:date="2013-11-03T13:28:00Z"/>
          <w:i/>
          <w:color w:val="9B9B9B"/>
          <w:rPrChange w:id="2547" w:author="Jay Jacobs" w:date="2013-11-03T14:30:00Z">
            <w:rPr>
              <w:ins w:id="2548" w:author="Jay Jacobs" w:date="2013-11-03T13:28:00Z"/>
            </w:rPr>
          </w:rPrChange>
        </w:rPr>
        <w:pPrChange w:id="2549" w:author="Jay Jacobs" w:date="2013-11-03T14:40:00Z">
          <w:pPr>
            <w:pStyle w:val="Para"/>
          </w:pPr>
        </w:pPrChange>
      </w:pPr>
      <w:ins w:id="2550" w:author="Jay Jacobs" w:date="2013-11-03T13:28:00Z">
        <w:r w:rsidRPr="00D31DDB">
          <w:rPr>
            <w:i/>
            <w:color w:val="9B9B9B"/>
            <w:rPrChange w:id="2551" w:author="Jay Jacobs" w:date="2013-11-03T14:30:00Z">
              <w:rPr/>
            </w:rPrChange>
          </w:rPr>
          <w:t># finally, you can convert veris object into a numeric matrix</w:t>
        </w:r>
      </w:ins>
    </w:p>
    <w:p w14:paraId="00533DCA" w14:textId="77777777" w:rsidR="00820E78" w:rsidRPr="00E554BD" w:rsidRDefault="00820E78">
      <w:pPr>
        <w:pStyle w:val="CodeSnippet"/>
        <w:shd w:val="clear" w:color="auto" w:fill="FFF8EA"/>
        <w:rPr>
          <w:ins w:id="2552" w:author="Jay Jacobs" w:date="2013-11-03T13:28:00Z"/>
          <w:color w:val="800026"/>
          <w:rPrChange w:id="2553" w:author="Jay Jacobs" w:date="2013-11-03T14:40:00Z">
            <w:rPr>
              <w:ins w:id="2554" w:author="Jay Jacobs" w:date="2013-11-03T13:28:00Z"/>
            </w:rPr>
          </w:rPrChange>
        </w:rPr>
        <w:pPrChange w:id="2555" w:author="Jay Jacobs" w:date="2013-11-03T14:40:00Z">
          <w:pPr>
            <w:pStyle w:val="Para"/>
          </w:pPr>
        </w:pPrChange>
      </w:pPr>
      <w:ins w:id="2556" w:author="Jay Jacobs" w:date="2013-11-03T13:28:00Z">
        <w:r w:rsidRPr="00E554BD">
          <w:rPr>
            <w:color w:val="800026"/>
            <w:rPrChange w:id="2557" w:author="Jay Jacobs" w:date="2013-11-03T14:40:00Z">
              <w:rPr/>
            </w:rPrChange>
          </w:rPr>
          <w:t>vmat &lt;- veris2matrix(vcdb)</w:t>
        </w:r>
      </w:ins>
    </w:p>
    <w:p w14:paraId="147615CC" w14:textId="77777777" w:rsidR="00820E78" w:rsidRPr="00D31DDB" w:rsidRDefault="00820E78">
      <w:pPr>
        <w:pStyle w:val="CodeSnippet"/>
        <w:shd w:val="clear" w:color="auto" w:fill="FFF8EA"/>
        <w:rPr>
          <w:ins w:id="2558" w:author="Jay Jacobs" w:date="2013-11-03T13:28:00Z"/>
          <w:i/>
          <w:color w:val="9B9B9B"/>
          <w:rPrChange w:id="2559" w:author="Jay Jacobs" w:date="2013-11-03T14:30:00Z">
            <w:rPr>
              <w:ins w:id="2560" w:author="Jay Jacobs" w:date="2013-11-03T13:28:00Z"/>
            </w:rPr>
          </w:rPrChange>
        </w:rPr>
        <w:pPrChange w:id="2561" w:author="Jay Jacobs" w:date="2013-11-03T14:40:00Z">
          <w:pPr>
            <w:pStyle w:val="Para"/>
          </w:pPr>
        </w:pPrChange>
      </w:pPr>
      <w:ins w:id="2562" w:author="Jay Jacobs" w:date="2013-11-03T13:28:00Z">
        <w:r w:rsidRPr="00D31DDB">
          <w:rPr>
            <w:i/>
            <w:color w:val="9B9B9B"/>
            <w:rPrChange w:id="2563" w:author="Jay Jacobs" w:date="2013-11-03T14:30:00Z">
              <w:rPr/>
            </w:rPrChange>
          </w:rPr>
          <w:t># you may look at the size of</w:t>
        </w:r>
      </w:ins>
    </w:p>
    <w:p w14:paraId="112EFB6B" w14:textId="77777777" w:rsidR="00820E78" w:rsidRPr="00D31DDB" w:rsidRDefault="00820E78">
      <w:pPr>
        <w:pStyle w:val="CodeSnippet"/>
        <w:shd w:val="clear" w:color="auto" w:fill="FFF8EA"/>
        <w:rPr>
          <w:ins w:id="2564" w:author="Jay Jacobs" w:date="2013-11-03T13:28:00Z"/>
          <w:i/>
          <w:color w:val="9B9B9B"/>
          <w:rPrChange w:id="2565" w:author="Jay Jacobs" w:date="2013-11-03T14:30:00Z">
            <w:rPr>
              <w:ins w:id="2566" w:author="Jay Jacobs" w:date="2013-11-03T13:28:00Z"/>
            </w:rPr>
          </w:rPrChange>
        </w:rPr>
        <w:pPrChange w:id="2567" w:author="Jay Jacobs" w:date="2013-11-03T14:40:00Z">
          <w:pPr>
            <w:pStyle w:val="Para"/>
          </w:pPr>
        </w:pPrChange>
      </w:pPr>
      <w:ins w:id="2568" w:author="Jay Jacobs" w:date="2013-11-03T13:28:00Z">
        <w:r w:rsidRPr="00D31DDB">
          <w:rPr>
            <w:i/>
            <w:color w:val="9B9B9B"/>
            <w:rPrChange w:id="2569" w:author="Jay Jacobs" w:date="2013-11-03T14:30:00Z">
              <w:rPr/>
            </w:rPrChange>
          </w:rPr>
          <w:t># the matrix with the dim() command</w:t>
        </w:r>
      </w:ins>
    </w:p>
    <w:p w14:paraId="52700494" w14:textId="77777777" w:rsidR="00820E78" w:rsidRPr="00E554BD" w:rsidRDefault="00820E78">
      <w:pPr>
        <w:pStyle w:val="CodeSnippet"/>
        <w:shd w:val="clear" w:color="auto" w:fill="FFF8EA"/>
        <w:rPr>
          <w:ins w:id="2570" w:author="Jay Jacobs" w:date="2013-11-03T13:28:00Z"/>
          <w:color w:val="800026"/>
          <w:rPrChange w:id="2571" w:author="Jay Jacobs" w:date="2013-11-03T14:40:00Z">
            <w:rPr>
              <w:ins w:id="2572" w:author="Jay Jacobs" w:date="2013-11-03T13:28:00Z"/>
            </w:rPr>
          </w:rPrChange>
        </w:rPr>
        <w:pPrChange w:id="2573" w:author="Jay Jacobs" w:date="2013-11-03T14:40:00Z">
          <w:pPr>
            <w:pStyle w:val="Para"/>
          </w:pPr>
        </w:pPrChange>
      </w:pPr>
      <w:ins w:id="2574" w:author="Jay Jacobs" w:date="2013-11-03T13:28:00Z">
        <w:r w:rsidRPr="00E554BD">
          <w:rPr>
            <w:color w:val="800026"/>
            <w:rPrChange w:id="2575" w:author="Jay Jacobs" w:date="2013-11-03T14:40:00Z">
              <w:rPr/>
            </w:rPrChange>
          </w:rPr>
          <w:t>dim(vmat)</w:t>
        </w:r>
      </w:ins>
    </w:p>
    <w:p w14:paraId="2E6C8374" w14:textId="77777777" w:rsidR="00820E78" w:rsidRPr="00E554BD" w:rsidRDefault="00820E78">
      <w:pPr>
        <w:pStyle w:val="CodeSnippet"/>
        <w:shd w:val="clear" w:color="auto" w:fill="FFF8EA"/>
        <w:rPr>
          <w:ins w:id="2576" w:author="Jay Jacobs" w:date="2013-11-03T13:28:00Z"/>
          <w:color w:val="252525"/>
          <w:rPrChange w:id="2577" w:author="Jay Jacobs" w:date="2013-11-03T14:38:00Z">
            <w:rPr>
              <w:ins w:id="2578" w:author="Jay Jacobs" w:date="2013-11-03T13:28:00Z"/>
            </w:rPr>
          </w:rPrChange>
        </w:rPr>
        <w:pPrChange w:id="2579" w:author="Jay Jacobs" w:date="2013-11-03T14:40:00Z">
          <w:pPr>
            <w:pStyle w:val="Para"/>
          </w:pPr>
        </w:pPrChange>
      </w:pPr>
      <w:ins w:id="2580" w:author="Jay Jacobs" w:date="2013-11-03T13:28:00Z">
        <w:r w:rsidRPr="00E554BD">
          <w:rPr>
            <w:color w:val="252525"/>
            <w:rPrChange w:id="2581" w:author="Jay Jacobs" w:date="2013-11-03T14:38:00Z">
              <w:rPr/>
            </w:rPrChange>
          </w:rPr>
          <w:t>## [1] 1643  264</w:t>
        </w:r>
      </w:ins>
    </w:p>
    <w:p w14:paraId="7BEC2ED4" w14:textId="10252426" w:rsidR="00820E78" w:rsidDel="00820E78" w:rsidRDefault="00820E78" w:rsidP="00ED68CC">
      <w:pPr>
        <w:pStyle w:val="Para"/>
        <w:rPr>
          <w:del w:id="2582" w:author="Jay Jacobs" w:date="2013-11-03T13:30:00Z"/>
        </w:rPr>
      </w:pPr>
    </w:p>
    <w:p w14:paraId="7D39840A" w14:textId="14C2BE34" w:rsidR="00BC7D52" w:rsidRPr="00820E78" w:rsidDel="00820E78" w:rsidRDefault="00BC7D52" w:rsidP="00BC7D52">
      <w:pPr>
        <w:pStyle w:val="CodeSnippet"/>
        <w:rPr>
          <w:del w:id="2583" w:author="Jay Jacobs" w:date="2013-11-03T13:24:00Z"/>
        </w:rPr>
      </w:pPr>
      <w:del w:id="2584" w:author="Jay Jacobs" w:date="2013-11-03T13:24:00Z">
        <w:r w:rsidRPr="00820E78" w:rsidDel="00820E78">
          <w:delText># if you haven't installed verisr yet, do these two steps:</w:delText>
        </w:r>
      </w:del>
    </w:p>
    <w:p w14:paraId="228B7EED" w14:textId="0E079F32" w:rsidR="00BC7D52" w:rsidRPr="00820E78" w:rsidDel="00820E78" w:rsidRDefault="00BC7D52" w:rsidP="00BC7D52">
      <w:pPr>
        <w:pStyle w:val="CodeSnippet"/>
        <w:rPr>
          <w:del w:id="2585" w:author="Jay Jacobs" w:date="2013-11-03T13:24:00Z"/>
          <w:b/>
        </w:rPr>
      </w:pPr>
      <w:del w:id="2586" w:author="Jay Jacobs" w:date="2013-11-03T13:24:00Z">
        <w:r w:rsidRPr="00820E78" w:rsidDel="00820E78">
          <w:rPr>
            <w:b/>
          </w:rPr>
          <w:delText>library(devtools)</w:delText>
        </w:r>
      </w:del>
    </w:p>
    <w:p w14:paraId="5C911759" w14:textId="5572ED85" w:rsidR="00BC7D52" w:rsidRPr="00820E78" w:rsidDel="00820E78" w:rsidRDefault="00BC7D52" w:rsidP="00BC7D52">
      <w:pPr>
        <w:pStyle w:val="CodeSnippet"/>
        <w:rPr>
          <w:del w:id="2587" w:author="Jay Jacobs" w:date="2013-11-03T13:24:00Z"/>
        </w:rPr>
      </w:pPr>
      <w:del w:id="2588" w:author="Jay Jacobs" w:date="2013-11-03T13:24:00Z">
        <w:r w:rsidRPr="00820E78" w:rsidDel="00820E78">
          <w:delText># now let's install the verisr package</w:delText>
        </w:r>
      </w:del>
    </w:p>
    <w:p w14:paraId="45399596" w14:textId="19EE6A07" w:rsidR="00BC7D52" w:rsidRPr="00820E78" w:rsidDel="00820E78" w:rsidRDefault="00BC7D52" w:rsidP="00BC7D52">
      <w:pPr>
        <w:pStyle w:val="CodeSnippet"/>
        <w:rPr>
          <w:del w:id="2589" w:author="Jay Jacobs" w:date="2013-11-03T13:24:00Z"/>
          <w:b/>
        </w:rPr>
      </w:pPr>
      <w:del w:id="2590" w:author="Jay Jacobs" w:date="2013-11-03T13:24:00Z">
        <w:r w:rsidRPr="00820E78" w:rsidDel="00820E78">
          <w:rPr>
            <w:b/>
          </w:rPr>
          <w:delText>install_github("verisr", "jayjacobs")</w:delText>
        </w:r>
      </w:del>
    </w:p>
    <w:p w14:paraId="4D2C76AE" w14:textId="6A665F8A" w:rsidR="00BC7D52" w:rsidRPr="00820E78" w:rsidDel="00820E78" w:rsidRDefault="00BC7D52" w:rsidP="00BC7D52">
      <w:pPr>
        <w:pStyle w:val="CodeSnippet"/>
        <w:rPr>
          <w:del w:id="2591" w:author="Jay Jacobs" w:date="2013-11-03T13:24:00Z"/>
        </w:rPr>
      </w:pPr>
    </w:p>
    <w:p w14:paraId="3DD1CD39" w14:textId="0752DDAB" w:rsidR="00BC7D52" w:rsidRPr="00820E78" w:rsidDel="00820E78" w:rsidRDefault="00BC7D52" w:rsidP="00BC7D52">
      <w:pPr>
        <w:pStyle w:val="CodeSnippet"/>
        <w:rPr>
          <w:del w:id="2592" w:author="Jay Jacobs" w:date="2013-11-03T13:24:00Z"/>
        </w:rPr>
      </w:pPr>
      <w:del w:id="2593" w:author="Jay Jacobs" w:date="2013-11-03T13:24:00Z">
        <w:r w:rsidRPr="00820E78" w:rsidDel="00820E78">
          <w:delText xml:space="preserve"># and load up the </w:delText>
        </w:r>
        <w:r w:rsidR="00AE54AD" w:rsidRPr="00820E78" w:rsidDel="00820E78">
          <w:delText xml:space="preserve">verisr </w:delText>
        </w:r>
        <w:r w:rsidRPr="00820E78" w:rsidDel="00820E78">
          <w:delText>library</w:delText>
        </w:r>
      </w:del>
    </w:p>
    <w:p w14:paraId="34BADFA5" w14:textId="75FC03A4" w:rsidR="00BC7D52" w:rsidRPr="00820E78" w:rsidDel="00820E78" w:rsidRDefault="00BC7D52" w:rsidP="00BC7D52">
      <w:pPr>
        <w:pStyle w:val="CodeSnippet"/>
        <w:rPr>
          <w:del w:id="2594" w:author="Jay Jacobs" w:date="2013-11-03T13:28:00Z"/>
          <w:b/>
        </w:rPr>
      </w:pPr>
      <w:del w:id="2595" w:author="Jay Jacobs" w:date="2013-11-03T13:28:00Z">
        <w:r w:rsidRPr="00820E78" w:rsidDel="00820E78">
          <w:rPr>
            <w:b/>
          </w:rPr>
          <w:delText>library(verisr)</w:delText>
        </w:r>
      </w:del>
    </w:p>
    <w:p w14:paraId="002291EA" w14:textId="29CDD98E" w:rsidR="00BC7D52" w:rsidRPr="00820E78" w:rsidDel="00820E78" w:rsidRDefault="00BC7D52" w:rsidP="00BC7D52">
      <w:pPr>
        <w:pStyle w:val="CodeSnippet"/>
        <w:rPr>
          <w:del w:id="2596" w:author="Jay Jacobs" w:date="2013-11-03T13:28:00Z"/>
        </w:rPr>
      </w:pPr>
      <w:del w:id="2597" w:author="Jay Jacobs" w:date="2013-11-03T13:28:00Z">
        <w:r w:rsidRPr="00820E78" w:rsidDel="00820E78">
          <w:delText xml:space="preserve"># </w:delText>
        </w:r>
      </w:del>
      <w:del w:id="2598" w:author="Jay Jacobs" w:date="2013-11-03T13:24:00Z">
        <w:r w:rsidRPr="00820E78" w:rsidDel="00820E78">
          <w:delText xml:space="preserve">grab </w:delText>
        </w:r>
      </w:del>
      <w:del w:id="2599" w:author="Jay Jacobs" w:date="2013-11-03T13:28:00Z">
        <w:r w:rsidRPr="00820E78" w:rsidDel="00820E78">
          <w:delText>the incidents from the VCDB repository</w:delText>
        </w:r>
      </w:del>
    </w:p>
    <w:p w14:paraId="494470BC" w14:textId="57789407" w:rsidR="00BC7D52" w:rsidRPr="00820E78" w:rsidDel="00820E78" w:rsidRDefault="00BC7D52" w:rsidP="00BC7D52">
      <w:pPr>
        <w:pStyle w:val="CodeSnippet"/>
        <w:rPr>
          <w:del w:id="2600" w:author="Jay Jacobs" w:date="2013-11-03T13:28:00Z"/>
        </w:rPr>
      </w:pPr>
      <w:del w:id="2601" w:author="Jay Jacobs" w:date="2013-11-03T13:28:00Z">
        <w:r w:rsidRPr="00820E78" w:rsidDel="00820E78">
          <w:delText xml:space="preserve"># </w:delText>
        </w:r>
        <w:r w:rsidR="00820E78" w:rsidRPr="00820E78" w:rsidDel="00820E78">
          <w:delText>https://github.com/vz-risk/VCDB</w:delText>
        </w:r>
      </w:del>
    </w:p>
    <w:p w14:paraId="61A5B503" w14:textId="2FF067F4" w:rsidR="00BC7D52" w:rsidRPr="00820E78" w:rsidDel="00820E78" w:rsidRDefault="00BC7D52" w:rsidP="00BC7D52">
      <w:pPr>
        <w:pStyle w:val="CodeSnippet"/>
        <w:rPr>
          <w:del w:id="2602" w:author="Jay Jacobs" w:date="2013-11-03T13:28:00Z"/>
        </w:rPr>
      </w:pPr>
      <w:del w:id="2603" w:author="Jay Jacobs" w:date="2013-11-03T13:28:00Z">
        <w:r w:rsidRPr="00820E78" w:rsidDel="00820E78">
          <w:delText xml:space="preserve"># </w:delText>
        </w:r>
      </w:del>
      <w:del w:id="2604" w:author="Jay Jacobs" w:date="2013-11-03T13:25:00Z">
        <w:r w:rsidRPr="00820E78" w:rsidDel="00820E78">
          <w:delText>set the dir to the incidents/ directly of that</w:delText>
        </w:r>
      </w:del>
    </w:p>
    <w:p w14:paraId="2D1E1EB7" w14:textId="6F0E6AB4" w:rsidR="00BC7D52" w:rsidRPr="00820E78" w:rsidDel="00820E78" w:rsidRDefault="00BC7D52" w:rsidP="00BC7D52">
      <w:pPr>
        <w:pStyle w:val="CodeSnippet"/>
        <w:rPr>
          <w:del w:id="2605" w:author="Jay Jacobs" w:date="2013-11-03T13:28:00Z"/>
          <w:b/>
        </w:rPr>
      </w:pPr>
      <w:del w:id="2606" w:author="Jay Jacobs" w:date="2013-11-03T13:28:00Z">
        <w:r w:rsidRPr="00820E78" w:rsidDel="00820E78">
          <w:rPr>
            <w:b/>
          </w:rPr>
          <w:delText>jsondir &lt;- '../</w:delText>
        </w:r>
      </w:del>
      <w:del w:id="2607" w:author="Jay Jacobs" w:date="2013-11-03T13:24:00Z">
        <w:r w:rsidRPr="00820E78" w:rsidDel="00820E78">
          <w:rPr>
            <w:b/>
          </w:rPr>
          <w:delText>VCDB/incidents</w:delText>
        </w:r>
      </w:del>
      <w:del w:id="2608" w:author="Jay Jacobs" w:date="2013-11-03T13:28:00Z">
        <w:r w:rsidRPr="00820E78" w:rsidDel="00820E78">
          <w:rPr>
            <w:b/>
          </w:rPr>
          <w:delText>'</w:delText>
        </w:r>
      </w:del>
    </w:p>
    <w:p w14:paraId="778D1829" w14:textId="17207E12" w:rsidR="00BC7D52" w:rsidRPr="00820E78" w:rsidDel="00820E78" w:rsidRDefault="00BC7D52" w:rsidP="00BC7D52">
      <w:pPr>
        <w:pStyle w:val="CodeSnippet"/>
        <w:rPr>
          <w:del w:id="2609" w:author="Jay Jacobs" w:date="2013-11-03T13:28:00Z"/>
        </w:rPr>
      </w:pPr>
      <w:del w:id="2610" w:author="Jay Jacobs" w:date="2013-11-03T13:28:00Z">
        <w:r w:rsidRPr="00820E78" w:rsidDel="00820E78">
          <w:delText># create a veris instance with the vcdb data</w:delText>
        </w:r>
      </w:del>
    </w:p>
    <w:p w14:paraId="7AE4DA3F" w14:textId="5491239F" w:rsidR="00BC7D52" w:rsidRPr="00820E78" w:rsidDel="00820E78" w:rsidRDefault="00BC7D52" w:rsidP="00BC7D52">
      <w:pPr>
        <w:pStyle w:val="CodeSnippet"/>
        <w:rPr>
          <w:del w:id="2611" w:author="Jay Jacobs" w:date="2013-11-03T13:28:00Z"/>
          <w:b/>
        </w:rPr>
      </w:pPr>
      <w:del w:id="2612" w:author="Jay Jacobs" w:date="2013-11-03T13:28:00Z">
        <w:r w:rsidRPr="00820E78" w:rsidDel="00820E78">
          <w:rPr>
            <w:b/>
          </w:rPr>
          <w:delText>vcdb &lt;- json2veris(jsondir)</w:delText>
        </w:r>
      </w:del>
    </w:p>
    <w:p w14:paraId="38959EBE" w14:textId="6D4F20F7" w:rsidR="00BC7D52" w:rsidRPr="00820E78" w:rsidDel="00820E78" w:rsidRDefault="00BC7D52" w:rsidP="00BC7D52">
      <w:pPr>
        <w:pStyle w:val="CodeSnippet"/>
        <w:rPr>
          <w:del w:id="2613" w:author="Jay Jacobs" w:date="2013-11-03T13:28:00Z"/>
        </w:rPr>
      </w:pPr>
      <w:del w:id="2614" w:author="Jay Jacobs" w:date="2013-11-03T13:28:00Z">
        <w:r w:rsidRPr="00820E78" w:rsidDel="00820E78">
          <w:delText xml:space="preserve"># </w:delText>
        </w:r>
        <w:r w:rsidR="00AE54AD" w:rsidRPr="00820E78" w:rsidDel="00820E78">
          <w:delText xml:space="preserve">finally, you can </w:delText>
        </w:r>
        <w:r w:rsidRPr="00820E78" w:rsidDel="00820E78">
          <w:delText>convert veris object into a numeric matrix</w:delText>
        </w:r>
      </w:del>
    </w:p>
    <w:p w14:paraId="5EF7C29A" w14:textId="060F5F44" w:rsidR="00AE54AD" w:rsidRPr="00820E78" w:rsidDel="00820E78" w:rsidRDefault="00BC7D52" w:rsidP="00BC7D52">
      <w:pPr>
        <w:pStyle w:val="CodeSnippet"/>
        <w:rPr>
          <w:del w:id="2615" w:author="Jay Jacobs" w:date="2013-11-03T13:28:00Z"/>
          <w:b/>
        </w:rPr>
      </w:pPr>
      <w:del w:id="2616" w:author="Jay Jacobs" w:date="2013-11-03T13:28:00Z">
        <w:r w:rsidRPr="00820E78" w:rsidDel="00820E78">
          <w:rPr>
            <w:b/>
          </w:rPr>
          <w:delText>vmat &lt;- veris2matrix(vcdb)</w:delText>
        </w:r>
      </w:del>
    </w:p>
    <w:p w14:paraId="61F17725" w14:textId="53D8C83C" w:rsidR="00AE54AD" w:rsidRPr="00820E78" w:rsidDel="00820E78" w:rsidRDefault="00AE54AD" w:rsidP="00BC7D52">
      <w:pPr>
        <w:pStyle w:val="CodeSnippet"/>
        <w:rPr>
          <w:del w:id="2617" w:author="Jay Jacobs" w:date="2013-11-03T13:28:00Z"/>
        </w:rPr>
      </w:pPr>
      <w:del w:id="2618" w:author="Jay Jacobs" w:date="2013-11-03T13:28:00Z">
        <w:r w:rsidRPr="00820E78" w:rsidDel="00820E78">
          <w:delText># you may look at the size of</w:delText>
        </w:r>
      </w:del>
    </w:p>
    <w:p w14:paraId="0774A12F" w14:textId="3E8699C9" w:rsidR="00AE54AD" w:rsidRPr="00820E78" w:rsidDel="00820E78" w:rsidRDefault="00AE54AD" w:rsidP="00BC7D52">
      <w:pPr>
        <w:pStyle w:val="CodeSnippet"/>
        <w:rPr>
          <w:del w:id="2619" w:author="Jay Jacobs" w:date="2013-11-03T13:28:00Z"/>
        </w:rPr>
      </w:pPr>
      <w:del w:id="2620" w:author="Jay Jacobs" w:date="2013-11-03T13:28:00Z">
        <w:r w:rsidRPr="00820E78" w:rsidDel="00820E78">
          <w:delText># the matrix with the dim() command</w:delText>
        </w:r>
      </w:del>
    </w:p>
    <w:p w14:paraId="20583A47" w14:textId="4CC694C0" w:rsidR="00AE54AD" w:rsidRPr="00820E78" w:rsidDel="00820E78" w:rsidRDefault="00AE54AD" w:rsidP="00BC7D52">
      <w:pPr>
        <w:pStyle w:val="CodeSnippet"/>
        <w:rPr>
          <w:del w:id="2621" w:author="Jay Jacobs" w:date="2013-11-03T13:28:00Z"/>
          <w:b/>
        </w:rPr>
      </w:pPr>
    </w:p>
    <w:p w14:paraId="73C08417" w14:textId="78E7688C" w:rsidR="00AE54AD" w:rsidRPr="00AE54AD" w:rsidDel="00820E78" w:rsidRDefault="00AE54AD" w:rsidP="00BC7D52">
      <w:pPr>
        <w:pStyle w:val="CodeSnippet"/>
        <w:rPr>
          <w:del w:id="2622" w:author="Jay Jacobs" w:date="2013-11-03T13:28:00Z"/>
          <w:b/>
        </w:rPr>
      </w:pPr>
      <w:del w:id="2623" w:author="Jay Jacobs" w:date="2013-11-03T13:28:00Z">
        <w:r w:rsidRPr="00820E78" w:rsidDel="00820E78">
          <w:rPr>
            <w:b/>
          </w:rPr>
          <w:delText>dim(vmat)</w:delText>
        </w:r>
      </w:del>
    </w:p>
    <w:p w14:paraId="3B985F71" w14:textId="5CD1E933" w:rsidR="00AE54AD" w:rsidRPr="00AE54AD" w:rsidDel="00820E78" w:rsidRDefault="00AE54AD" w:rsidP="00BC7D52">
      <w:pPr>
        <w:pStyle w:val="CodeSnippet"/>
        <w:rPr>
          <w:del w:id="2624" w:author="Jay Jacobs" w:date="2013-11-03T13:28:00Z"/>
        </w:rPr>
      </w:pPr>
      <w:del w:id="2625" w:author="Jay Jacobs" w:date="2013-11-03T13:28:00Z">
        <w:r w:rsidDel="00820E78">
          <w:delText xml:space="preserve">## </w:delText>
        </w:r>
        <w:r w:rsidRPr="00AE54AD" w:rsidDel="00820E78">
          <w:delText>[1] 1733  272</w:delText>
        </w:r>
      </w:del>
    </w:p>
    <w:p w14:paraId="5F9239E8" w14:textId="77777777" w:rsidR="00064AED" w:rsidRDefault="00064AED" w:rsidP="00064AED">
      <w:pPr>
        <w:pStyle w:val="QueryPara"/>
      </w:pPr>
      <w:r>
        <w:t xml:space="preserve">TE: After the assignment to </w:t>
      </w:r>
      <w:proofErr w:type="spellStart"/>
      <w:r>
        <w:t>vmat</w:t>
      </w:r>
      <w:proofErr w:type="spellEnd"/>
      <w:r>
        <w:t>, I get the following error:</w:t>
      </w:r>
    </w:p>
    <w:p w14:paraId="07C45A8B" w14:textId="77777777" w:rsidR="00064AED" w:rsidRDefault="00064AED" w:rsidP="00064AED">
      <w:pPr>
        <w:pStyle w:val="QueryPara"/>
      </w:pPr>
      <w:r>
        <w:t xml:space="preserve">Error in </w:t>
      </w:r>
      <w:proofErr w:type="spellStart"/>
      <w:proofErr w:type="gramStart"/>
      <w:r>
        <w:t>colSums</w:t>
      </w:r>
      <w:proofErr w:type="spellEnd"/>
      <w:r>
        <w:t>(</w:t>
      </w:r>
      <w:proofErr w:type="spellStart"/>
      <w:proofErr w:type="gramEnd"/>
      <w:r>
        <w:t>final.matrix</w:t>
      </w:r>
      <w:proofErr w:type="spellEnd"/>
      <w:r>
        <w:t xml:space="preserve">) : </w:t>
      </w:r>
    </w:p>
    <w:p w14:paraId="12D23122" w14:textId="77777777" w:rsidR="00064AED" w:rsidRDefault="00064AED" w:rsidP="00064AED">
      <w:pPr>
        <w:pStyle w:val="QueryPara"/>
      </w:pPr>
      <w:r>
        <w:t xml:space="preserve">  '</w:t>
      </w:r>
      <w:proofErr w:type="gramStart"/>
      <w:r>
        <w:t>x</w:t>
      </w:r>
      <w:proofErr w:type="gramEnd"/>
      <w:r>
        <w:t>' must be an array of at least two dimensions</w:t>
      </w:r>
    </w:p>
    <w:p w14:paraId="24B3A664" w14:textId="77777777" w:rsidR="00064AED" w:rsidRDefault="00064AED" w:rsidP="00064AED">
      <w:pPr>
        <w:pStyle w:val="QueryPara"/>
      </w:pPr>
      <w:r>
        <w:t>In addition: Warning message:</w:t>
      </w:r>
    </w:p>
    <w:p w14:paraId="1B031748" w14:textId="77777777" w:rsidR="00064AED" w:rsidRDefault="00064AED" w:rsidP="00064AED">
      <w:pPr>
        <w:pStyle w:val="QueryPara"/>
      </w:pPr>
      <w:r>
        <w:t xml:space="preserve">In </w:t>
      </w:r>
      <w:proofErr w:type="gramStart"/>
      <w:r>
        <w:t>is.na(</w:t>
      </w:r>
      <w:proofErr w:type="gramEnd"/>
      <w:r>
        <w:t>x) : is.na() applied to non-(list or vector) of type 'NULL'</w:t>
      </w:r>
    </w:p>
    <w:p w14:paraId="60A0ED89" w14:textId="77777777" w:rsidR="00064AED" w:rsidRDefault="00064AED" w:rsidP="00064AED">
      <w:pPr>
        <w:pStyle w:val="QueryPara"/>
      </w:pPr>
    </w:p>
    <w:p w14:paraId="18C58C72" w14:textId="77777777" w:rsidR="00064AED" w:rsidRDefault="00064AED" w:rsidP="00064AED">
      <w:pPr>
        <w:pStyle w:val="QueryPara"/>
        <w:rPr>
          <w:ins w:id="2626" w:author="Jay Jacobs" w:date="2013-11-03T13:29:00Z"/>
        </w:rPr>
      </w:pPr>
      <w:r>
        <w:t xml:space="preserve">The </w:t>
      </w:r>
      <w:proofErr w:type="spellStart"/>
      <w:r>
        <w:t>vcdb</w:t>
      </w:r>
      <w:proofErr w:type="spellEnd"/>
      <w:r>
        <w:t xml:space="preserve"> is empty.</w:t>
      </w:r>
    </w:p>
    <w:p w14:paraId="026A4DDF" w14:textId="1F9E7B0C" w:rsidR="00820E78" w:rsidRPr="00AE54AD" w:rsidRDefault="00820E78" w:rsidP="00064AED">
      <w:pPr>
        <w:pStyle w:val="QueryPara"/>
      </w:pPr>
      <w:ins w:id="2627" w:author="Jay Jacobs" w:date="2013-11-03T13:29:00Z">
        <w:r>
          <w:t>[AR: I would guess your VCDB data did not load up properly.  With my changes, if you set your working directory to ch09, the “</w:t>
        </w:r>
        <w:proofErr w:type="spellStart"/>
        <w:r>
          <w:t>jsondir</w:t>
        </w:r>
        <w:proofErr w:type="spellEnd"/>
        <w:r>
          <w:t>” should point (b</w:t>
        </w:r>
      </w:ins>
      <w:ins w:id="2628" w:author="Jay Jacobs" w:date="2013-11-03T13:30:00Z">
        <w:r>
          <w:t>y</w:t>
        </w:r>
      </w:ins>
      <w:ins w:id="2629" w:author="Jay Jacobs" w:date="2013-11-03T13:29:00Z">
        <w:r>
          <w:t xml:space="preserve"> default) to the new data added into ch07</w:t>
        </w:r>
      </w:ins>
      <w:ins w:id="2630" w:author="Jay Jacobs" w:date="2013-11-03T13:30:00Z">
        <w:r>
          <w:t xml:space="preserve"> (assuming ch07 and ch09 are at the same level in your folder structure). Now it should load up with little effort (I hope).</w:t>
        </w:r>
      </w:ins>
      <w:ins w:id="2631" w:author="Jay Jacobs" w:date="2013-11-03T13:29:00Z">
        <w:r>
          <w:t>]</w:t>
        </w:r>
      </w:ins>
    </w:p>
    <w:p w14:paraId="6DA9A590" w14:textId="6A47781B" w:rsidR="0086092E" w:rsidDel="000424F7" w:rsidRDefault="00AE54AD" w:rsidP="00ED68CC">
      <w:pPr>
        <w:pStyle w:val="Para"/>
        <w:rPr>
          <w:del w:id="2632" w:author="Jay Jacobs" w:date="2013-11-03T13:31:00Z"/>
        </w:rPr>
      </w:pPr>
      <w:r>
        <w:t xml:space="preserve">Looking at the output from the </w:t>
      </w:r>
      <w:r w:rsidRPr="0086092E">
        <w:rPr>
          <w:rStyle w:val="InlineCode"/>
        </w:rPr>
        <w:t>dim()</w:t>
      </w:r>
      <w:r>
        <w:t xml:space="preserve"> command, the data from VCDB at this point is providing 1,</w:t>
      </w:r>
      <w:del w:id="2633" w:author="Jay Jacobs" w:date="2013-11-03T13:30:00Z">
        <w:r w:rsidDel="00820E78">
          <w:delText>733</w:delText>
        </w:r>
      </w:del>
      <w:ins w:id="2634" w:author="Jay Jacobs" w:date="2013-11-03T13:30:00Z">
        <w:r w:rsidR="00820E78">
          <w:t>643</w:t>
        </w:r>
      </w:ins>
      <w:r>
        <w:t xml:space="preserve"> rows (one row per incident in the data repository) and 2</w:t>
      </w:r>
      <w:ins w:id="2635" w:author="Jay Jacobs" w:date="2013-11-03T13:30:00Z">
        <w:r w:rsidR="00820E78">
          <w:t>64</w:t>
        </w:r>
      </w:ins>
      <w:del w:id="2636" w:author="Jay Jacobs" w:date="2013-11-03T13:30:00Z">
        <w:r w:rsidDel="00820E78">
          <w:delText>72</w:delText>
        </w:r>
      </w:del>
      <w:r>
        <w:t xml:space="preserve"> columns.</w:t>
      </w:r>
      <w:r w:rsidR="000359F5">
        <w:t xml:space="preserve"> </w:t>
      </w:r>
      <w:r>
        <w:t>Each column is a single enumeration in the data</w:t>
      </w:r>
      <w:ins w:id="2637" w:author="Kent, Kevin - Indianapolis" w:date="2013-10-31T15:04:00Z">
        <w:r w:rsidR="001E552E">
          <w:t>,</w:t>
        </w:r>
      </w:ins>
      <w:r>
        <w:t xml:space="preserve"> and you can see what the columns are by looking at the column names with the </w:t>
      </w:r>
      <w:r w:rsidRPr="0086092E">
        <w:rPr>
          <w:rStyle w:val="InlineCode"/>
        </w:rPr>
        <w:t>colnames()</w:t>
      </w:r>
      <w:r>
        <w:t xml:space="preserve"> command.</w:t>
      </w:r>
      <w:r w:rsidR="000359F5">
        <w:t xml:space="preserve"> </w:t>
      </w:r>
      <w:r w:rsidR="0086092E">
        <w:t xml:space="preserve">When </w:t>
      </w:r>
      <w:r w:rsidR="0086092E" w:rsidRPr="0086092E">
        <w:rPr>
          <w:rStyle w:val="InlineCode"/>
        </w:rPr>
        <w:t>veris2matrix</w:t>
      </w:r>
      <w:r w:rsidR="0086092E">
        <w:rPr>
          <w:rStyle w:val="InlineCode"/>
        </w:rPr>
        <w:t>()</w:t>
      </w:r>
      <w:r w:rsidR="0086092E">
        <w:t xml:space="preserve"> creates the matrix, it will create a unique column for every enumeration it sees within the VERIS data.</w:t>
      </w:r>
      <w:r w:rsidR="000359F5">
        <w:t xml:space="preserve"> </w:t>
      </w:r>
      <w:r w:rsidR="0086092E">
        <w:t xml:space="preserve">For example, if the hacking variety of a SQL injection attack is present, one column in the matrix will be </w:t>
      </w:r>
      <w:r w:rsidR="0086092E" w:rsidRPr="0046322D">
        <w:rPr>
          <w:rStyle w:val="InlineCode"/>
        </w:rPr>
        <w:t>action.hacking.variety.SQLi</w:t>
      </w:r>
      <w:r w:rsidR="0046322D">
        <w:t xml:space="preserve"> </w:t>
      </w:r>
      <w:r w:rsidR="0086092E">
        <w:t xml:space="preserve">and the column will be a </w:t>
      </w:r>
      <w:del w:id="2638" w:author="Kezia Endsley" w:date="2013-10-21T08:22:00Z">
        <w:r w:rsidR="0086092E" w:rsidDel="000B71B7">
          <w:delText xml:space="preserve">zero </w:delText>
        </w:r>
      </w:del>
      <w:ins w:id="2639" w:author="Kezia Endsley" w:date="2013-10-21T08:22:00Z">
        <w:r w:rsidR="000B71B7" w:rsidRPr="000B71B7">
          <w:rPr>
            <w:rStyle w:val="InlineCode"/>
            <w:rPrChange w:id="2640" w:author="Kezia Endsley" w:date="2013-10-21T08:22:00Z">
              <w:rPr/>
            </w:rPrChange>
          </w:rPr>
          <w:t>0</w:t>
        </w:r>
        <w:r w:rsidR="000B71B7">
          <w:t xml:space="preserve"> </w:t>
        </w:r>
      </w:ins>
      <w:r w:rsidR="0086092E">
        <w:t xml:space="preserve">or a </w:t>
      </w:r>
      <w:del w:id="2641" w:author="Kezia Endsley" w:date="2013-10-21T08:22:00Z">
        <w:r w:rsidR="0086092E" w:rsidDel="000B71B7">
          <w:delText xml:space="preserve">one </w:delText>
        </w:r>
      </w:del>
      <w:ins w:id="2642" w:author="Kezia Endsley" w:date="2013-10-21T08:22:00Z">
        <w:r w:rsidR="000B71B7" w:rsidRPr="000B71B7">
          <w:rPr>
            <w:rStyle w:val="InlineCode"/>
            <w:rPrChange w:id="2643" w:author="Kezia Endsley" w:date="2013-10-21T08:22:00Z">
              <w:rPr/>
            </w:rPrChange>
          </w:rPr>
          <w:t>1</w:t>
        </w:r>
        <w:r w:rsidR="000B71B7">
          <w:t xml:space="preserve">, </w:t>
        </w:r>
      </w:ins>
      <w:r w:rsidR="0086092E">
        <w:t>depending on if that particular value was present in the incident, and will be set for all the incidents in the matrix.</w:t>
      </w:r>
      <w:r w:rsidR="000359F5">
        <w:t xml:space="preserve"> </w:t>
      </w:r>
      <w:r w:rsidR="0086092E">
        <w:t xml:space="preserve">If none of the incidents is recorded with SQL injection, </w:t>
      </w:r>
      <w:del w:id="2644" w:author="Kezia Endsley" w:date="2013-10-21T08:23:00Z">
        <w:r w:rsidR="0086092E" w:rsidDel="000B71B7">
          <w:delText xml:space="preserve">than </w:delText>
        </w:r>
      </w:del>
      <w:r w:rsidR="0086092E">
        <w:t>the whole column will not be present.</w:t>
      </w:r>
      <w:r w:rsidR="000359F5">
        <w:t xml:space="preserve"> </w:t>
      </w:r>
      <w:r w:rsidR="00513A89">
        <w:t>The entire matrix is just a collection of ones and zeros at this point.</w:t>
      </w:r>
      <w:ins w:id="2645" w:author="Jay Jacobs" w:date="2013-11-03T13:31:00Z">
        <w:r w:rsidR="000424F7">
          <w:t xml:space="preserve"> </w:t>
        </w:r>
      </w:ins>
    </w:p>
    <w:p w14:paraId="5460CFAE" w14:textId="77777777" w:rsidR="000424F7" w:rsidRDefault="0086092E">
      <w:pPr>
        <w:pStyle w:val="Para"/>
        <w:rPr>
          <w:ins w:id="2646" w:author="Jay Jacobs" w:date="2013-11-03T13:31:00Z"/>
        </w:rPr>
      </w:pPr>
      <w:r>
        <w:t>This matrix isn’t directly helpful</w:t>
      </w:r>
      <w:ins w:id="2647" w:author="Jay Jacobs" w:date="2013-11-03T13:31:00Z">
        <w:r w:rsidR="00820E78">
          <w:t xml:space="preserve"> as is</w:t>
        </w:r>
      </w:ins>
      <w:del w:id="2648" w:author="Kezia Endsley" w:date="2013-10-21T08:23:00Z">
        <w:r w:rsidR="00FA291F" w:rsidDel="000B71B7">
          <w:delText xml:space="preserve"> to you</w:delText>
        </w:r>
      </w:del>
      <w:r>
        <w:t xml:space="preserve">, but </w:t>
      </w:r>
      <w:r w:rsidR="00FA291F">
        <w:t>it will serv</w:t>
      </w:r>
      <w:r w:rsidR="004B18A1">
        <w:t>e as the base data from which you</w:t>
      </w:r>
      <w:r w:rsidR="00FA291F">
        <w:t xml:space="preserve">’ll generate </w:t>
      </w:r>
      <w:del w:id="2649" w:author="Kezia Endsley" w:date="2013-10-21T08:23:00Z">
        <w:r w:rsidR="00FA291F" w:rsidDel="000B71B7">
          <w:delText xml:space="preserve">our </w:delText>
        </w:r>
      </w:del>
      <w:ins w:id="2650" w:author="Kezia Endsley" w:date="2013-10-21T08:23:00Z">
        <w:r w:rsidR="000B71B7">
          <w:t xml:space="preserve">the </w:t>
        </w:r>
      </w:ins>
      <w:r w:rsidR="00FA291F">
        <w:t>training data.</w:t>
      </w:r>
      <w:r w:rsidR="000359F5">
        <w:t xml:space="preserve"> </w:t>
      </w:r>
    </w:p>
    <w:p w14:paraId="20416F57" w14:textId="52D79BB1" w:rsidR="00513A89" w:rsidRDefault="0086092E" w:rsidP="00ED68CC">
      <w:pPr>
        <w:pStyle w:val="Para"/>
      </w:pPr>
      <w:r>
        <w:t>Next</w:t>
      </w:r>
      <w:ins w:id="2651" w:author="Kezia Endsley" w:date="2013-10-21T08:23:00Z">
        <w:r w:rsidR="000B71B7">
          <w:t>,</w:t>
        </w:r>
      </w:ins>
      <w:r>
        <w:t xml:space="preserve"> you’ll </w:t>
      </w:r>
      <w:del w:id="2652" w:author="Kezia Endsley" w:date="2013-10-21T08:23:00Z">
        <w:r w:rsidDel="002C1FFF">
          <w:delText xml:space="preserve">want to </w:delText>
        </w:r>
      </w:del>
      <w:r>
        <w:t xml:space="preserve">identify the </w:t>
      </w:r>
      <w:r w:rsidR="00FA291F">
        <w:t>variables</w:t>
      </w:r>
      <w:r>
        <w:t xml:space="preserve"> that you want to compare</w:t>
      </w:r>
      <w:ins w:id="2653" w:author="Kezia Endsley" w:date="2013-10-21T08:23:00Z">
        <w:r w:rsidR="002C1FFF">
          <w:sym w:font="Symbol" w:char="F0BE"/>
        </w:r>
      </w:ins>
      <w:del w:id="2654" w:author="Kezia Endsley" w:date="2013-10-21T08:23:00Z">
        <w:r w:rsidDel="002C1FFF">
          <w:delText xml:space="preserve"> and that is all of </w:delText>
        </w:r>
      </w:del>
      <w:r>
        <w:t>the victim industries.</w:t>
      </w:r>
      <w:r w:rsidR="000359F5">
        <w:t xml:space="preserve"> </w:t>
      </w:r>
      <w:r w:rsidR="00FA291F">
        <w:t>In order to get that list, you can simply look at the column names</w:t>
      </w:r>
      <w:del w:id="2655" w:author="Kent, Kevin - Indianapolis" w:date="2013-10-31T15:06:00Z">
        <w:r w:rsidR="00FA291F" w:rsidDel="001E552E">
          <w:delText xml:space="preserve"> and</w:delText>
        </w:r>
      </w:del>
      <w:ins w:id="2656" w:author="Kent, Kevin - Indianapolis" w:date="2013-10-31T15:06:00Z">
        <w:r w:rsidR="001E552E">
          <w:t>,</w:t>
        </w:r>
      </w:ins>
      <w:r w:rsidR="00FA291F">
        <w:t xml:space="preserve"> pull out </w:t>
      </w:r>
      <w:r>
        <w:t xml:space="preserve">columns with </w:t>
      </w:r>
      <w:del w:id="2657" w:author="Kezia Endsley" w:date="2013-10-20T08:08:00Z">
        <w:r w:rsidDel="004E562E">
          <w:delText>“</w:delText>
        </w:r>
      </w:del>
      <w:r w:rsidRPr="004E562E">
        <w:rPr>
          <w:rStyle w:val="InlineCode"/>
          <w:rPrChange w:id="2658" w:author="Kezia Endsley" w:date="2013-10-20T08:08:00Z">
            <w:rPr/>
          </w:rPrChange>
        </w:rPr>
        <w:t>victim.industry</w:t>
      </w:r>
      <w:del w:id="2659" w:author="Kezia Endsley" w:date="2013-10-20T08:08:00Z">
        <w:r w:rsidDel="004E562E">
          <w:delText>”</w:delText>
        </w:r>
      </w:del>
      <w:r>
        <w:t xml:space="preserve"> in the title</w:t>
      </w:r>
      <w:ins w:id="2660" w:author="Kent, Kevin - Indianapolis" w:date="2013-10-31T15:06:00Z">
        <w:r w:rsidR="001E552E">
          <w:t>,</w:t>
        </w:r>
      </w:ins>
      <w:r>
        <w:t xml:space="preserve"> and use </w:t>
      </w:r>
      <w:del w:id="2661" w:author="Kezia Endsley" w:date="2013-10-21T08:23:00Z">
        <w:r w:rsidDel="002C1FFF">
          <w:delText xml:space="preserve">those </w:delText>
        </w:r>
      </w:del>
      <w:ins w:id="2662" w:author="Kezia Endsley" w:date="2013-10-21T08:23:00Z">
        <w:r w:rsidR="002C1FFF">
          <w:t xml:space="preserve">them </w:t>
        </w:r>
      </w:ins>
      <w:r>
        <w:t xml:space="preserve">as the </w:t>
      </w:r>
      <w:r w:rsidR="00FA291F">
        <w:t>variables</w:t>
      </w:r>
      <w:r>
        <w:t>.</w:t>
      </w:r>
      <w:r w:rsidR="000359F5">
        <w:t xml:space="preserve"> </w:t>
      </w:r>
      <w:r w:rsidR="004B18A1">
        <w:t>You</w:t>
      </w:r>
      <w:r>
        <w:t xml:space="preserve"> will want to pass that into the function from </w:t>
      </w:r>
      <w:r w:rsidRPr="0086092E">
        <w:rPr>
          <w:rStyle w:val="InlineCode"/>
        </w:rPr>
        <w:t>verisr</w:t>
      </w:r>
      <w:del w:id="2663" w:author="Jay Jacobs" w:date="2013-11-03T13:32:00Z">
        <w:r w:rsidRPr="0086092E" w:rsidDel="000424F7">
          <w:rPr>
            <w:rStyle w:val="InlineCode"/>
          </w:rPr>
          <w:delText xml:space="preserve"> </w:delText>
        </w:r>
        <w:r w:rsidDel="000424F7">
          <w:delText>c</w:delText>
        </w:r>
      </w:del>
      <w:ins w:id="2664" w:author="Jay Jacobs" w:date="2013-11-03T13:32:00Z">
        <w:r w:rsidR="000424F7">
          <w:t xml:space="preserve"> c</w:t>
        </w:r>
      </w:ins>
      <w:r>
        <w:t xml:space="preserve">alled </w:t>
      </w:r>
      <w:r w:rsidRPr="0086092E">
        <w:rPr>
          <w:rStyle w:val="InlineCode"/>
        </w:rPr>
        <w:t>foldmatrix()</w:t>
      </w:r>
      <w:r w:rsidRPr="002C1FFF">
        <w:t>,</w:t>
      </w:r>
      <w:r>
        <w:t xml:space="preserve"> which will take in the numeric matrix</w:t>
      </w:r>
      <w:r w:rsidR="00FA291F">
        <w:t xml:space="preserve"> you just created and the list of variables </w:t>
      </w:r>
      <w:ins w:id="2665" w:author="Kezia Endsley" w:date="2013-10-21T08:24:00Z">
        <w:r w:rsidR="002C1FFF">
          <w:t>you</w:t>
        </w:r>
      </w:ins>
      <w:del w:id="2666" w:author="Kezia Endsley" w:date="2013-10-21T08:24:00Z">
        <w:r w:rsidR="00FA291F" w:rsidDel="002C1FFF">
          <w:delText>we</w:delText>
        </w:r>
      </w:del>
      <w:r w:rsidR="00FA291F">
        <w:t>’re going to fold this matrix on (the victim industries).</w:t>
      </w:r>
    </w:p>
    <w:p w14:paraId="095910FC" w14:textId="77777777" w:rsidR="0046322D" w:rsidRDefault="00513A89" w:rsidP="00ED68CC">
      <w:pPr>
        <w:pStyle w:val="Para"/>
        <w:rPr>
          <w:ins w:id="2667" w:author="Jay Jacobs" w:date="2013-11-03T13:35:00Z"/>
        </w:rPr>
      </w:pPr>
      <w:r>
        <w:t>You</w:t>
      </w:r>
      <w:r w:rsidR="00FA291F">
        <w:t xml:space="preserve"> will a</w:t>
      </w:r>
      <w:r>
        <w:t>lso pass in two other variables</w:t>
      </w:r>
      <w:ins w:id="2668" w:author="Kezia Endsley" w:date="2013-10-21T08:24:00Z">
        <w:r w:rsidR="002C1FFF">
          <w:t>.</w:t>
        </w:r>
      </w:ins>
      <w:r>
        <w:t xml:space="preserve"> </w:t>
      </w:r>
      <w:ins w:id="2669" w:author="Kezia Endsley" w:date="2013-10-21T08:24:00Z">
        <w:r w:rsidR="002C1FFF">
          <w:t>T</w:t>
        </w:r>
      </w:ins>
      <w:del w:id="2670" w:author="Kezia Endsley" w:date="2013-10-21T08:24:00Z">
        <w:r w:rsidDel="002C1FFF">
          <w:delText>t</w:delText>
        </w:r>
      </w:del>
      <w:r>
        <w:t xml:space="preserve">he first </w:t>
      </w:r>
      <w:del w:id="2671" w:author="Kezia Endsley" w:date="2013-10-21T08:24:00Z">
        <w:r w:rsidDel="002C1FFF">
          <w:delText>will be</w:delText>
        </w:r>
      </w:del>
      <w:ins w:id="2672" w:author="Kezia Endsley" w:date="2013-10-21T08:24:00Z">
        <w:r w:rsidR="002C1FFF">
          <w:t>variable is</w:t>
        </w:r>
      </w:ins>
      <w:r>
        <w:t xml:space="preserve"> </w:t>
      </w:r>
      <w:r w:rsidR="00FA291F" w:rsidRPr="00513A89">
        <w:rPr>
          <w:rStyle w:val="InlineCode"/>
        </w:rPr>
        <w:t>min</w:t>
      </w:r>
      <w:r>
        <w:t>,</w:t>
      </w:r>
      <w:r w:rsidR="00FA291F">
        <w:t xml:space="preserve"> </w:t>
      </w:r>
      <w:del w:id="2673" w:author="Kezia Endsley" w:date="2013-10-21T08:24:00Z">
        <w:r w:rsidR="00FA291F" w:rsidDel="002C1FFF">
          <w:delText>so we can</w:delText>
        </w:r>
      </w:del>
      <w:ins w:id="2674" w:author="Kezia Endsley" w:date="2013-10-21T08:24:00Z">
        <w:r w:rsidR="002C1FFF">
          <w:t>which enables you to</w:t>
        </w:r>
      </w:ins>
      <w:r w:rsidR="00FA291F">
        <w:t xml:space="preserve"> set a minimum threshold for the number of incidents </w:t>
      </w:r>
      <w:r w:rsidR="00FA291F">
        <w:lastRenderedPageBreak/>
        <w:t>in each industry.</w:t>
      </w:r>
      <w:r w:rsidR="000359F5">
        <w:t xml:space="preserve"> </w:t>
      </w:r>
      <w:r w:rsidR="00FA291F">
        <w:t>If an industry has less than the minimum, it will not be included in the analysis.</w:t>
      </w:r>
      <w:r w:rsidR="000359F5">
        <w:t xml:space="preserve"> </w:t>
      </w:r>
      <w:r w:rsidR="00FA291F">
        <w:t xml:space="preserve">For this exercise, you’ll set </w:t>
      </w:r>
      <w:r w:rsidR="00FA291F" w:rsidRPr="002C1FFF">
        <w:rPr>
          <w:rStyle w:val="InlineCode"/>
          <w:rPrChange w:id="2675" w:author="Kezia Endsley" w:date="2013-10-21T08:24:00Z">
            <w:rPr/>
          </w:rPrChange>
        </w:rPr>
        <w:t>10</w:t>
      </w:r>
      <w:r w:rsidR="00FA291F">
        <w:t xml:space="preserve"> as the minimum.</w:t>
      </w:r>
      <w:r w:rsidR="000359F5">
        <w:t xml:space="preserve"> </w:t>
      </w:r>
      <w:r>
        <w:t xml:space="preserve">The last variable to pass in is </w:t>
      </w:r>
      <w:r w:rsidRPr="00513A89">
        <w:rPr>
          <w:rStyle w:val="InlineCode"/>
        </w:rPr>
        <w:t>clean</w:t>
      </w:r>
      <w:ins w:id="2676" w:author="Kezia Endsley" w:date="2013-10-21T08:25:00Z">
        <w:r w:rsidR="000563F7" w:rsidRPr="000563F7">
          <w:rPr>
            <w:rPrChange w:id="2677" w:author="Kezia Endsley" w:date="2013-10-21T08:25:00Z">
              <w:rPr>
                <w:rStyle w:val="InlineCode"/>
              </w:rPr>
            </w:rPrChange>
          </w:rPr>
          <w:t>,</w:t>
        </w:r>
      </w:ins>
      <w:r>
        <w:t xml:space="preserve"> which asks the </w:t>
      </w:r>
      <w:r w:rsidR="00FA291F">
        <w:t>function to clean up the final matrix by removing the rows less than the minimum and any columns that are all the same</w:t>
      </w:r>
      <w:del w:id="2678" w:author="Kezia Endsley" w:date="2013-10-21T08:25:00Z">
        <w:r w:rsidR="00FA291F" w:rsidDel="000563F7">
          <w:delText xml:space="preserve"> (if they exist)</w:delText>
        </w:r>
      </w:del>
      <w:r w:rsidR="00FA291F">
        <w:t>.</w:t>
      </w:r>
      <w:r w:rsidR="000359F5">
        <w:t xml:space="preserve"> </w:t>
      </w:r>
      <w:r w:rsidR="00FA291F">
        <w:t xml:space="preserve">You </w:t>
      </w:r>
      <w:r w:rsidR="0046322D">
        <w:t>will need to clean it up since those variables will not contribute to the analysis.</w:t>
      </w:r>
      <w:r w:rsidR="000359F5">
        <w:t xml:space="preserve"> </w:t>
      </w:r>
      <w:r w:rsidR="0046322D">
        <w:t xml:space="preserve">If you were using this </w:t>
      </w:r>
      <w:ins w:id="2679" w:author="Kezia Endsley" w:date="2013-10-21T08:26:00Z">
        <w:r w:rsidR="000563F7">
          <w:t xml:space="preserve">approach </w:t>
        </w:r>
      </w:ins>
      <w:r w:rsidR="0046322D">
        <w:t>to do PCA analysis, it would throw an error if you didn’t first clean up the matrix.</w:t>
      </w:r>
    </w:p>
    <w:p w14:paraId="0E12C8C8" w14:textId="132C5CA5" w:rsidR="002A15E9" w:rsidRDefault="002A15E9">
      <w:pPr>
        <w:pStyle w:val="CodeListing"/>
        <w:rPr>
          <w:ins w:id="2680" w:author="Jay Jacobs" w:date="2013-11-03T13:35:00Z"/>
        </w:rPr>
        <w:pPrChange w:id="2681" w:author="Jay Jacobs" w:date="2013-11-03T13:35:00Z">
          <w:pPr>
            <w:pStyle w:val="Para"/>
          </w:pPr>
        </w:pPrChange>
      </w:pPr>
      <w:ins w:id="2682" w:author="Jay Jacobs" w:date="2013-11-03T13:35:00Z">
        <w:r>
          <w:t>Listing 9-9</w:t>
        </w:r>
      </w:ins>
    </w:p>
    <w:p w14:paraId="01AD5C61" w14:textId="77777777" w:rsidR="002A15E9" w:rsidRPr="00D31DDB" w:rsidRDefault="002A15E9">
      <w:pPr>
        <w:pStyle w:val="CodeSnippet"/>
        <w:shd w:val="clear" w:color="auto" w:fill="FFF8EA"/>
        <w:rPr>
          <w:ins w:id="2683" w:author="Jay Jacobs" w:date="2013-11-03T13:35:00Z"/>
          <w:i/>
          <w:color w:val="9B9B9B"/>
          <w:rPrChange w:id="2684" w:author="Jay Jacobs" w:date="2013-11-03T14:30:00Z">
            <w:rPr>
              <w:ins w:id="2685" w:author="Jay Jacobs" w:date="2013-11-03T13:35:00Z"/>
            </w:rPr>
          </w:rPrChange>
        </w:rPr>
        <w:pPrChange w:id="2686" w:author="Jay Jacobs" w:date="2013-11-03T14:40:00Z">
          <w:pPr>
            <w:pStyle w:val="Para"/>
          </w:pPr>
        </w:pPrChange>
      </w:pPr>
      <w:ins w:id="2687" w:author="Jay Jacobs" w:date="2013-11-03T13:35:00Z">
        <w:r w:rsidRPr="00D31DDB">
          <w:rPr>
            <w:i/>
            <w:color w:val="9B9B9B"/>
            <w:rPrChange w:id="2688" w:author="Jay Jacobs" w:date="2013-11-03T14:30:00Z">
              <w:rPr/>
            </w:rPrChange>
          </w:rPr>
          <w:t xml:space="preserve"># requires package : verisr (7-5), </w:t>
        </w:r>
      </w:ins>
    </w:p>
    <w:p w14:paraId="72BD9FCB" w14:textId="77777777" w:rsidR="002A15E9" w:rsidRPr="00D31DDB" w:rsidRDefault="002A15E9">
      <w:pPr>
        <w:pStyle w:val="CodeSnippet"/>
        <w:shd w:val="clear" w:color="auto" w:fill="FFF8EA"/>
        <w:rPr>
          <w:ins w:id="2689" w:author="Jay Jacobs" w:date="2013-11-03T13:35:00Z"/>
          <w:i/>
          <w:color w:val="9B9B9B"/>
          <w:rPrChange w:id="2690" w:author="Jay Jacobs" w:date="2013-11-03T14:30:00Z">
            <w:rPr>
              <w:ins w:id="2691" w:author="Jay Jacobs" w:date="2013-11-03T13:35:00Z"/>
            </w:rPr>
          </w:rPrChange>
        </w:rPr>
        <w:pPrChange w:id="2692" w:author="Jay Jacobs" w:date="2013-11-03T14:40:00Z">
          <w:pPr>
            <w:pStyle w:val="Para"/>
          </w:pPr>
        </w:pPrChange>
      </w:pPr>
      <w:ins w:id="2693" w:author="Jay Jacobs" w:date="2013-11-03T13:35:00Z">
        <w:r w:rsidRPr="00D31DDB">
          <w:rPr>
            <w:i/>
            <w:color w:val="9B9B9B"/>
            <w:rPrChange w:id="2694" w:author="Jay Jacobs" w:date="2013-11-03T14:30:00Z">
              <w:rPr/>
            </w:rPrChange>
          </w:rPr>
          <w:t># requires object : vmat (9-8)</w:t>
        </w:r>
      </w:ins>
    </w:p>
    <w:p w14:paraId="6FA8358B" w14:textId="77777777" w:rsidR="002A15E9" w:rsidRPr="00D31DDB" w:rsidRDefault="002A15E9">
      <w:pPr>
        <w:pStyle w:val="CodeSnippet"/>
        <w:shd w:val="clear" w:color="auto" w:fill="FFF8EA"/>
        <w:rPr>
          <w:ins w:id="2695" w:author="Jay Jacobs" w:date="2013-11-03T13:35:00Z"/>
          <w:i/>
          <w:color w:val="9B9B9B"/>
          <w:rPrChange w:id="2696" w:author="Jay Jacobs" w:date="2013-11-03T14:30:00Z">
            <w:rPr>
              <w:ins w:id="2697" w:author="Jay Jacobs" w:date="2013-11-03T13:35:00Z"/>
            </w:rPr>
          </w:rPrChange>
        </w:rPr>
        <w:pPrChange w:id="2698" w:author="Jay Jacobs" w:date="2013-11-03T14:40:00Z">
          <w:pPr>
            <w:pStyle w:val="Para"/>
          </w:pPr>
        </w:pPrChange>
      </w:pPr>
      <w:ins w:id="2699" w:author="Jay Jacobs" w:date="2013-11-03T13:35:00Z">
        <w:r w:rsidRPr="00D31DDB">
          <w:rPr>
            <w:i/>
            <w:color w:val="9B9B9B"/>
            <w:rPrChange w:id="2700" w:author="Jay Jacobs" w:date="2013-11-03T14:30:00Z">
              <w:rPr/>
            </w:rPrChange>
          </w:rPr>
          <w:t># now pull the column names and extract industries</w:t>
        </w:r>
      </w:ins>
    </w:p>
    <w:p w14:paraId="231AFD93" w14:textId="77777777" w:rsidR="002A15E9" w:rsidRPr="00E554BD" w:rsidRDefault="002A15E9">
      <w:pPr>
        <w:pStyle w:val="CodeSnippet"/>
        <w:shd w:val="clear" w:color="auto" w:fill="FFF8EA"/>
        <w:rPr>
          <w:ins w:id="2701" w:author="Jay Jacobs" w:date="2013-11-03T13:35:00Z"/>
          <w:color w:val="800026"/>
          <w:rPrChange w:id="2702" w:author="Jay Jacobs" w:date="2013-11-03T14:39:00Z">
            <w:rPr>
              <w:ins w:id="2703" w:author="Jay Jacobs" w:date="2013-11-03T13:35:00Z"/>
            </w:rPr>
          </w:rPrChange>
        </w:rPr>
        <w:pPrChange w:id="2704" w:author="Jay Jacobs" w:date="2013-11-03T14:40:00Z">
          <w:pPr>
            <w:pStyle w:val="Para"/>
          </w:pPr>
        </w:pPrChange>
      </w:pPr>
      <w:ins w:id="2705" w:author="Jay Jacobs" w:date="2013-11-03T13:35:00Z">
        <w:r w:rsidRPr="00E554BD">
          <w:rPr>
            <w:color w:val="800026"/>
            <w:rPrChange w:id="2706" w:author="Jay Jacobs" w:date="2013-11-03T14:39:00Z">
              <w:rPr/>
            </w:rPrChange>
          </w:rPr>
          <w:t>vmat.names &lt;- colnames(vmat)</w:t>
        </w:r>
      </w:ins>
    </w:p>
    <w:p w14:paraId="5D7EAF6A" w14:textId="77777777" w:rsidR="002A15E9" w:rsidRPr="00E554BD" w:rsidRDefault="002A15E9">
      <w:pPr>
        <w:pStyle w:val="CodeSnippet"/>
        <w:shd w:val="clear" w:color="auto" w:fill="FFF8EA"/>
        <w:rPr>
          <w:ins w:id="2707" w:author="Jay Jacobs" w:date="2013-11-03T13:35:00Z"/>
          <w:color w:val="800026"/>
          <w:rPrChange w:id="2708" w:author="Jay Jacobs" w:date="2013-11-03T14:39:00Z">
            <w:rPr>
              <w:ins w:id="2709" w:author="Jay Jacobs" w:date="2013-11-03T13:35:00Z"/>
            </w:rPr>
          </w:rPrChange>
        </w:rPr>
        <w:pPrChange w:id="2710" w:author="Jay Jacobs" w:date="2013-11-03T14:40:00Z">
          <w:pPr>
            <w:pStyle w:val="Para"/>
          </w:pPr>
        </w:pPrChange>
      </w:pPr>
      <w:ins w:id="2711" w:author="Jay Jacobs" w:date="2013-11-03T13:35:00Z">
        <w:r w:rsidRPr="00E554BD">
          <w:rPr>
            <w:color w:val="800026"/>
            <w:rPrChange w:id="2712" w:author="Jay Jacobs" w:date="2013-11-03T14:39:00Z">
              <w:rPr/>
            </w:rPrChange>
          </w:rPr>
          <w:t>industry &lt;- vmat.names[grep('victim.industry', vmat.names)]</w:t>
        </w:r>
      </w:ins>
    </w:p>
    <w:p w14:paraId="601C6C7E" w14:textId="77777777" w:rsidR="002A15E9" w:rsidRPr="00D31DDB" w:rsidRDefault="002A15E9">
      <w:pPr>
        <w:pStyle w:val="CodeSnippet"/>
        <w:shd w:val="clear" w:color="auto" w:fill="FFF8EA"/>
        <w:rPr>
          <w:ins w:id="2713" w:author="Jay Jacobs" w:date="2013-11-03T13:35:00Z"/>
          <w:i/>
          <w:color w:val="9B9B9B"/>
          <w:rPrChange w:id="2714" w:author="Jay Jacobs" w:date="2013-11-03T14:30:00Z">
            <w:rPr>
              <w:ins w:id="2715" w:author="Jay Jacobs" w:date="2013-11-03T13:35:00Z"/>
            </w:rPr>
          </w:rPrChange>
        </w:rPr>
        <w:pPrChange w:id="2716" w:author="Jay Jacobs" w:date="2013-11-03T14:40:00Z">
          <w:pPr>
            <w:pStyle w:val="Para"/>
          </w:pPr>
        </w:pPrChange>
      </w:pPr>
      <w:ins w:id="2717" w:author="Jay Jacobs" w:date="2013-11-03T13:35:00Z">
        <w:r w:rsidRPr="00D31DDB">
          <w:rPr>
            <w:i/>
            <w:color w:val="9B9B9B"/>
            <w:rPrChange w:id="2718" w:author="Jay Jacobs" w:date="2013-11-03T14:30:00Z">
              <w:rPr/>
            </w:rPrChange>
          </w:rPr>
          <w:t># "fold" the matrix on industries</w:t>
        </w:r>
      </w:ins>
    </w:p>
    <w:p w14:paraId="3D7B08B2" w14:textId="77777777" w:rsidR="002A15E9" w:rsidRPr="00D31DDB" w:rsidRDefault="002A15E9">
      <w:pPr>
        <w:pStyle w:val="CodeSnippet"/>
        <w:shd w:val="clear" w:color="auto" w:fill="FFF8EA"/>
        <w:rPr>
          <w:ins w:id="2719" w:author="Jay Jacobs" w:date="2013-11-03T13:35:00Z"/>
          <w:i/>
          <w:color w:val="9B9B9B"/>
          <w:rPrChange w:id="2720" w:author="Jay Jacobs" w:date="2013-11-03T14:30:00Z">
            <w:rPr>
              <w:ins w:id="2721" w:author="Jay Jacobs" w:date="2013-11-03T13:35:00Z"/>
            </w:rPr>
          </w:rPrChange>
        </w:rPr>
        <w:pPrChange w:id="2722" w:author="Jay Jacobs" w:date="2013-11-03T14:40:00Z">
          <w:pPr>
            <w:pStyle w:val="Para"/>
          </w:pPr>
        </w:pPrChange>
      </w:pPr>
      <w:ins w:id="2723" w:author="Jay Jacobs" w:date="2013-11-03T13:35:00Z">
        <w:r w:rsidRPr="00D31DDB">
          <w:rPr>
            <w:i/>
            <w:color w:val="9B9B9B"/>
            <w:rPrChange w:id="2724" w:author="Jay Jacobs" w:date="2013-11-03T14:30:00Z">
              <w:rPr/>
            </w:rPrChange>
          </w:rPr>
          <w:t># this pulls all the incidents for the industry</w:t>
        </w:r>
      </w:ins>
    </w:p>
    <w:p w14:paraId="34097639" w14:textId="77777777" w:rsidR="002A15E9" w:rsidRPr="00D31DDB" w:rsidRDefault="002A15E9">
      <w:pPr>
        <w:pStyle w:val="CodeSnippet"/>
        <w:shd w:val="clear" w:color="auto" w:fill="FFF8EA"/>
        <w:rPr>
          <w:ins w:id="2725" w:author="Jay Jacobs" w:date="2013-11-03T13:35:00Z"/>
          <w:i/>
          <w:color w:val="9B9B9B"/>
          <w:rPrChange w:id="2726" w:author="Jay Jacobs" w:date="2013-11-03T14:30:00Z">
            <w:rPr>
              <w:ins w:id="2727" w:author="Jay Jacobs" w:date="2013-11-03T13:35:00Z"/>
            </w:rPr>
          </w:rPrChange>
        </w:rPr>
        <w:pPrChange w:id="2728" w:author="Jay Jacobs" w:date="2013-11-03T14:40:00Z">
          <w:pPr>
            <w:pStyle w:val="Para"/>
          </w:pPr>
        </w:pPrChange>
      </w:pPr>
      <w:ins w:id="2729" w:author="Jay Jacobs" w:date="2013-11-03T13:35:00Z">
        <w:r w:rsidRPr="00D31DDB">
          <w:rPr>
            <w:i/>
            <w:color w:val="9B9B9B"/>
            <w:rPrChange w:id="2730" w:author="Jay Jacobs" w:date="2013-11-03T14:30:00Z">
              <w:rPr/>
            </w:rPrChange>
          </w:rPr>
          <w:t># and compresses so the proportions of the features are represented.</w:t>
        </w:r>
      </w:ins>
    </w:p>
    <w:p w14:paraId="6A092F36" w14:textId="77777777" w:rsidR="002A15E9" w:rsidRPr="00E554BD" w:rsidRDefault="002A15E9">
      <w:pPr>
        <w:pStyle w:val="CodeSnippet"/>
        <w:shd w:val="clear" w:color="auto" w:fill="FFF8EA"/>
        <w:rPr>
          <w:ins w:id="2731" w:author="Jay Jacobs" w:date="2013-11-03T13:35:00Z"/>
          <w:color w:val="800026"/>
          <w:rPrChange w:id="2732" w:author="Jay Jacobs" w:date="2013-11-03T14:39:00Z">
            <w:rPr>
              <w:ins w:id="2733" w:author="Jay Jacobs" w:date="2013-11-03T13:35:00Z"/>
            </w:rPr>
          </w:rPrChange>
        </w:rPr>
        <w:pPrChange w:id="2734" w:author="Jay Jacobs" w:date="2013-11-03T14:40:00Z">
          <w:pPr>
            <w:pStyle w:val="Para"/>
          </w:pPr>
        </w:pPrChange>
      </w:pPr>
      <w:ins w:id="2735" w:author="Jay Jacobs" w:date="2013-11-03T13:35:00Z">
        <w:r w:rsidRPr="00E554BD">
          <w:rPr>
            <w:color w:val="800026"/>
            <w:rPrChange w:id="2736" w:author="Jay Jacobs" w:date="2013-11-03T14:39:00Z">
              <w:rPr/>
            </w:rPrChange>
          </w:rPr>
          <w:t>imat &lt;- foldmatrix(vmat, industry, min=10, clean=T)</w:t>
        </w:r>
      </w:ins>
    </w:p>
    <w:p w14:paraId="7D6527E5" w14:textId="77777777" w:rsidR="002A15E9" w:rsidRPr="00E554BD" w:rsidRDefault="002A15E9">
      <w:pPr>
        <w:pStyle w:val="CodeSnippet"/>
        <w:shd w:val="clear" w:color="auto" w:fill="FFF8EA"/>
        <w:rPr>
          <w:ins w:id="2737" w:author="Jay Jacobs" w:date="2013-11-03T13:35:00Z"/>
          <w:color w:val="800026"/>
          <w:rPrChange w:id="2738" w:author="Jay Jacobs" w:date="2013-11-03T14:39:00Z">
            <w:rPr>
              <w:ins w:id="2739" w:author="Jay Jacobs" w:date="2013-11-03T13:35:00Z"/>
            </w:rPr>
          </w:rPrChange>
        </w:rPr>
        <w:pPrChange w:id="2740" w:author="Jay Jacobs" w:date="2013-11-03T14:40:00Z">
          <w:pPr>
            <w:pStyle w:val="Para"/>
          </w:pPr>
        </w:pPrChange>
      </w:pPr>
      <w:ins w:id="2741" w:author="Jay Jacobs" w:date="2013-11-03T13:35:00Z">
        <w:r w:rsidRPr="00E554BD">
          <w:rPr>
            <w:color w:val="800026"/>
            <w:rPrChange w:id="2742" w:author="Jay Jacobs" w:date="2013-11-03T14:39:00Z">
              <w:rPr/>
            </w:rPrChange>
          </w:rPr>
          <w:t>dim(imat)</w:t>
        </w:r>
      </w:ins>
    </w:p>
    <w:p w14:paraId="0D578E93" w14:textId="2DBCD36E" w:rsidR="002A15E9" w:rsidRPr="00E554BD" w:rsidRDefault="002A15E9">
      <w:pPr>
        <w:pStyle w:val="CodeSnippet"/>
        <w:shd w:val="clear" w:color="auto" w:fill="FFF8EA"/>
        <w:rPr>
          <w:color w:val="252525"/>
          <w:rPrChange w:id="2743" w:author="Jay Jacobs" w:date="2013-11-03T14:38:00Z">
            <w:rPr/>
          </w:rPrChange>
        </w:rPr>
        <w:pPrChange w:id="2744" w:author="Jay Jacobs" w:date="2013-11-03T14:40:00Z">
          <w:pPr>
            <w:pStyle w:val="Para"/>
          </w:pPr>
        </w:pPrChange>
      </w:pPr>
      <w:ins w:id="2745" w:author="Jay Jacobs" w:date="2013-11-03T13:35:00Z">
        <w:r w:rsidRPr="00E554BD">
          <w:rPr>
            <w:color w:val="252525"/>
            <w:rPrChange w:id="2746" w:author="Jay Jacobs" w:date="2013-11-03T14:38:00Z">
              <w:rPr/>
            </w:rPrChange>
          </w:rPr>
          <w:t>## [1]  17 251</w:t>
        </w:r>
      </w:ins>
    </w:p>
    <w:p w14:paraId="38ED45C0" w14:textId="3FFBD179" w:rsidR="0046322D" w:rsidRPr="00064AED" w:rsidDel="002A15E9" w:rsidRDefault="0046322D" w:rsidP="0046322D">
      <w:pPr>
        <w:pStyle w:val="CodeSnippet"/>
        <w:rPr>
          <w:del w:id="2747" w:author="Jay Jacobs" w:date="2013-11-03T13:35:00Z"/>
          <w:highlight w:val="yellow"/>
        </w:rPr>
      </w:pPr>
      <w:del w:id="2748" w:author="Jay Jacobs" w:date="2013-11-03T13:35:00Z">
        <w:r w:rsidRPr="00064AED" w:rsidDel="002A15E9">
          <w:rPr>
            <w:highlight w:val="yellow"/>
          </w:rPr>
          <w:delText># now pull the column names and extract industries</w:delText>
        </w:r>
      </w:del>
    </w:p>
    <w:p w14:paraId="0199A50E" w14:textId="3A9FF53C" w:rsidR="0046322D" w:rsidRPr="00064AED" w:rsidDel="002A15E9" w:rsidRDefault="0046322D" w:rsidP="0046322D">
      <w:pPr>
        <w:pStyle w:val="CodeSnippet"/>
        <w:rPr>
          <w:del w:id="2749" w:author="Jay Jacobs" w:date="2013-11-03T13:35:00Z"/>
          <w:b/>
          <w:highlight w:val="yellow"/>
        </w:rPr>
      </w:pPr>
      <w:del w:id="2750" w:author="Jay Jacobs" w:date="2013-11-03T13:35:00Z">
        <w:r w:rsidRPr="00064AED" w:rsidDel="002A15E9">
          <w:rPr>
            <w:b/>
            <w:highlight w:val="yellow"/>
          </w:rPr>
          <w:delText>vmat.names &lt;- colnames(vmat)</w:delText>
        </w:r>
      </w:del>
    </w:p>
    <w:p w14:paraId="7E5DB671" w14:textId="258FD651" w:rsidR="0046322D" w:rsidRPr="00064AED" w:rsidDel="002A15E9" w:rsidRDefault="0046322D" w:rsidP="0046322D">
      <w:pPr>
        <w:pStyle w:val="CodeSnippet"/>
        <w:rPr>
          <w:del w:id="2751" w:author="Jay Jacobs" w:date="2013-11-03T13:35:00Z"/>
          <w:b/>
          <w:highlight w:val="yellow"/>
        </w:rPr>
      </w:pPr>
      <w:del w:id="2752" w:author="Jay Jacobs" w:date="2013-11-03T13:35:00Z">
        <w:r w:rsidRPr="00064AED" w:rsidDel="002A15E9">
          <w:rPr>
            <w:b/>
            <w:highlight w:val="yellow"/>
          </w:rPr>
          <w:delText>industry &lt;- vmat.names[grep('victim.industry', vmat.names)]</w:delText>
        </w:r>
      </w:del>
    </w:p>
    <w:p w14:paraId="6C2CFB45" w14:textId="1A1D9AE6" w:rsidR="0046322D" w:rsidRPr="00064AED" w:rsidDel="002A15E9" w:rsidRDefault="0046322D" w:rsidP="0046322D">
      <w:pPr>
        <w:pStyle w:val="CodeSnippet"/>
        <w:rPr>
          <w:del w:id="2753" w:author="Jay Jacobs" w:date="2013-11-03T13:35:00Z"/>
          <w:highlight w:val="yellow"/>
        </w:rPr>
      </w:pPr>
      <w:del w:id="2754" w:author="Jay Jacobs" w:date="2013-11-03T13:35:00Z">
        <w:r w:rsidRPr="00064AED" w:rsidDel="002A15E9">
          <w:rPr>
            <w:highlight w:val="yellow"/>
          </w:rPr>
          <w:delText># "fold" the matrix on industries</w:delText>
        </w:r>
      </w:del>
    </w:p>
    <w:p w14:paraId="14B072F1" w14:textId="3F571880" w:rsidR="0046322D" w:rsidRPr="00064AED" w:rsidDel="002A15E9" w:rsidRDefault="0046322D" w:rsidP="0046322D">
      <w:pPr>
        <w:pStyle w:val="CodeSnippet"/>
        <w:rPr>
          <w:del w:id="2755" w:author="Jay Jacobs" w:date="2013-11-03T13:35:00Z"/>
          <w:b/>
          <w:highlight w:val="yellow"/>
        </w:rPr>
      </w:pPr>
      <w:del w:id="2756" w:author="Jay Jacobs" w:date="2013-11-03T13:35:00Z">
        <w:r w:rsidRPr="00064AED" w:rsidDel="002A15E9">
          <w:rPr>
            <w:b/>
            <w:highlight w:val="yellow"/>
          </w:rPr>
          <w:delText>imat &lt;- foldmatrix(vmat, industry, min=10, clean=T)</w:delText>
        </w:r>
      </w:del>
    </w:p>
    <w:p w14:paraId="5036382E" w14:textId="2409FDAE" w:rsidR="0046322D" w:rsidRPr="00AE54AD" w:rsidDel="002A15E9" w:rsidRDefault="0046322D" w:rsidP="0046322D">
      <w:pPr>
        <w:pStyle w:val="CodeSnippet"/>
        <w:rPr>
          <w:del w:id="2757" w:author="Jay Jacobs" w:date="2013-11-03T13:35:00Z"/>
          <w:b/>
        </w:rPr>
      </w:pPr>
      <w:del w:id="2758" w:author="Jay Jacobs" w:date="2013-11-03T13:35:00Z">
        <w:r w:rsidRPr="00064AED" w:rsidDel="002A15E9">
          <w:rPr>
            <w:b/>
            <w:highlight w:val="yellow"/>
          </w:rPr>
          <w:delText>dim(imat)</w:delText>
        </w:r>
      </w:del>
    </w:p>
    <w:p w14:paraId="4B161221" w14:textId="2B7D9F5D" w:rsidR="0046322D" w:rsidRPr="0046322D" w:rsidDel="002A15E9" w:rsidRDefault="0046322D" w:rsidP="0046322D">
      <w:pPr>
        <w:pStyle w:val="CodeSnippet"/>
        <w:rPr>
          <w:del w:id="2759" w:author="Jay Jacobs" w:date="2013-11-03T13:35:00Z"/>
        </w:rPr>
      </w:pPr>
      <w:del w:id="2760" w:author="Jay Jacobs" w:date="2013-11-03T13:35:00Z">
        <w:r w:rsidDel="002A15E9">
          <w:delText xml:space="preserve">## </w:delText>
        </w:r>
        <w:r w:rsidRPr="0046322D" w:rsidDel="002A15E9">
          <w:delText>[1]  17 260</w:delText>
        </w:r>
      </w:del>
    </w:p>
    <w:p w14:paraId="28C25887" w14:textId="77777777" w:rsidR="00064AED" w:rsidRDefault="00064AED" w:rsidP="00064AED">
      <w:pPr>
        <w:pStyle w:val="QueryPara"/>
        <w:rPr>
          <w:ins w:id="2761" w:author="Jay Jacobs" w:date="2013-11-03T13:36:00Z"/>
        </w:rPr>
      </w:pPr>
      <w:r>
        <w:t xml:space="preserve">I can’t test this code due to the previous error in loading </w:t>
      </w:r>
      <w:proofErr w:type="spellStart"/>
      <w:r>
        <w:t>vcdb</w:t>
      </w:r>
      <w:proofErr w:type="spellEnd"/>
      <w:r>
        <w:t xml:space="preserve">.  </w:t>
      </w:r>
      <w:proofErr w:type="gramStart"/>
      <w:r>
        <w:t>Same</w:t>
      </w:r>
      <w:proofErr w:type="gramEnd"/>
      <w:r>
        <w:t xml:space="preserve"> goes for all the yellow colored code below.</w:t>
      </w:r>
    </w:p>
    <w:p w14:paraId="27EAF059" w14:textId="7B1347F7" w:rsidR="002A15E9" w:rsidRPr="0046322D" w:rsidRDefault="002A15E9" w:rsidP="00064AED">
      <w:pPr>
        <w:pStyle w:val="QueryPara"/>
      </w:pPr>
      <w:ins w:id="2762" w:author="Jay Jacobs" w:date="2013-11-03T13:36:00Z">
        <w:r>
          <w:t>[AR: see above, also, if not working I could work through it with you.]</w:t>
        </w:r>
      </w:ins>
    </w:p>
    <w:p w14:paraId="42CAF308" w14:textId="42ADB0F5" w:rsidR="00B3206C" w:rsidRDefault="00513A89" w:rsidP="00ED68CC">
      <w:pPr>
        <w:pStyle w:val="Para"/>
      </w:pPr>
      <w:del w:id="2763" w:author="Kent, Kevin - Indianapolis" w:date="2013-10-31T15:09:00Z">
        <w:r w:rsidDel="00981F64">
          <w:delText xml:space="preserve"> </w:delText>
        </w:r>
      </w:del>
      <w:r w:rsidR="0046322D">
        <w:t xml:space="preserve">There were 17 industries (actually 17 unique </w:t>
      </w:r>
      <w:ins w:id="2764" w:author="Kezia Endsley" w:date="2013-10-20T08:08:00Z">
        <w:r w:rsidR="004E562E">
          <w:t>two</w:t>
        </w:r>
      </w:ins>
      <w:del w:id="2765" w:author="Kezia Endsley" w:date="2013-10-20T08:08:00Z">
        <w:r w:rsidR="0046322D" w:rsidDel="004E562E">
          <w:delText>2</w:delText>
        </w:r>
      </w:del>
      <w:r w:rsidR="0046322D">
        <w:t xml:space="preserve">-digit industry codes from the NAICS specification discussed in </w:t>
      </w:r>
      <w:r w:rsidR="004E562E">
        <w:t xml:space="preserve">Chapter </w:t>
      </w:r>
      <w:r w:rsidR="0046322D">
        <w:t>7).</w:t>
      </w:r>
      <w:r w:rsidR="000359F5">
        <w:t xml:space="preserve"> </w:t>
      </w:r>
      <w:r w:rsidR="0046322D">
        <w:t>It also looks like the function cleaned up 1</w:t>
      </w:r>
      <w:ins w:id="2766" w:author="Jay Jacobs" w:date="2013-11-03T13:37:00Z">
        <w:r w:rsidR="002A15E9">
          <w:t>3</w:t>
        </w:r>
      </w:ins>
      <w:del w:id="2767" w:author="Jay Jacobs" w:date="2013-11-03T13:37:00Z">
        <w:r w:rsidR="0046322D" w:rsidDel="002A15E9">
          <w:delText>2</w:delText>
        </w:r>
      </w:del>
      <w:r w:rsidR="0046322D">
        <w:t xml:space="preserve"> columns </w:t>
      </w:r>
      <w:del w:id="2768" w:author="Jay Jacobs" w:date="2013-11-03T13:37:00Z">
        <w:r w:rsidR="0046322D" w:rsidDel="002A15E9">
          <w:delText>that had all the same value once</w:delText>
        </w:r>
      </w:del>
      <w:ins w:id="2769" w:author="Jay Jacobs" w:date="2013-11-03T13:37:00Z">
        <w:r w:rsidR="002A15E9">
          <w:t>after folding</w:t>
        </w:r>
      </w:ins>
      <w:del w:id="2770" w:author="Jay Jacobs" w:date="2013-11-03T13:37:00Z">
        <w:r w:rsidR="0046322D" w:rsidDel="002A15E9">
          <w:delText xml:space="preserve"> </w:delText>
        </w:r>
      </w:del>
      <w:ins w:id="2771" w:author="Kezia Endsley" w:date="2013-10-21T08:26:00Z">
        <w:del w:id="2772" w:author="Jay Jacobs" w:date="2013-11-03T13:37:00Z">
          <w:r w:rsidR="000563F7" w:rsidDel="002A15E9">
            <w:delText>you</w:delText>
          </w:r>
        </w:del>
      </w:ins>
      <w:del w:id="2773" w:author="Kezia Endsley" w:date="2013-10-21T08:26:00Z">
        <w:r w:rsidR="0046322D" w:rsidDel="000563F7">
          <w:delText>we</w:delText>
        </w:r>
      </w:del>
      <w:del w:id="2774" w:author="Jay Jacobs" w:date="2013-11-03T13:37:00Z">
        <w:r w:rsidR="0046322D" w:rsidDel="002A15E9">
          <w:delText xml:space="preserve"> fold</w:delText>
        </w:r>
      </w:del>
      <w:del w:id="2775" w:author="Kezia Endsley" w:date="2013-10-21T08:26:00Z">
        <w:r w:rsidR="0046322D" w:rsidDel="000563F7">
          <w:delText>ed</w:delText>
        </w:r>
      </w:del>
      <w:r w:rsidR="0046322D">
        <w:t xml:space="preserve"> the matrix.</w:t>
      </w:r>
      <w:r w:rsidR="000359F5">
        <w:t xml:space="preserve"> </w:t>
      </w:r>
      <w:r w:rsidR="0046322D">
        <w:t xml:space="preserve">Now </w:t>
      </w:r>
      <w:del w:id="2776" w:author="Kezia Endsley" w:date="2013-10-21T08:26:00Z">
        <w:r w:rsidR="0046322D" w:rsidDel="000563F7">
          <w:delText xml:space="preserve">what </w:delText>
        </w:r>
      </w:del>
      <w:r w:rsidR="004B18A1">
        <w:t>you</w:t>
      </w:r>
      <w:r w:rsidR="0046322D">
        <w:t xml:space="preserve"> have </w:t>
      </w:r>
      <w:del w:id="2777" w:author="Kezia Endsley" w:date="2013-10-21T08:26:00Z">
        <w:r w:rsidR="0046322D" w:rsidDel="000563F7">
          <w:delText xml:space="preserve">is </w:delText>
        </w:r>
      </w:del>
      <w:r w:rsidR="0046322D">
        <w:t>one row per industry</w:t>
      </w:r>
      <w:ins w:id="2778" w:author="Kezia Endsley" w:date="2013-10-21T08:26:00Z">
        <w:r w:rsidR="000563F7">
          <w:t>;</w:t>
        </w:r>
      </w:ins>
      <w:del w:id="2779" w:author="Kezia Endsley" w:date="2013-10-21T08:26:00Z">
        <w:r w:rsidR="0046322D" w:rsidDel="000563F7">
          <w:delText>,</w:delText>
        </w:r>
      </w:del>
      <w:r w:rsidR="0046322D">
        <w:t xml:space="preserve"> the columns represent a VERIS variable and the value represents the proportion of incidents in the industry with the VERIS variable present.</w:t>
      </w:r>
    </w:p>
    <w:p w14:paraId="7EDA5863" w14:textId="77777777" w:rsidR="00CE1658" w:rsidRDefault="0046322D" w:rsidP="00ED68CC">
      <w:pPr>
        <w:pStyle w:val="Para"/>
      </w:pPr>
      <w:r>
        <w:t xml:space="preserve">For example, if </w:t>
      </w:r>
      <w:r w:rsidR="004B18A1">
        <w:t>you</w:t>
      </w:r>
      <w:r>
        <w:t xml:space="preserve"> were looking at healthcare and SQL injection (again), and 40 of the 100 healthcare incidents involved SQL injection, you would see a 0.4 in the column of </w:t>
      </w:r>
      <w:r w:rsidRPr="0046322D">
        <w:rPr>
          <w:rStyle w:val="InlineCode"/>
        </w:rPr>
        <w:t>action.hacking.variety.SQLi</w:t>
      </w:r>
      <w:r>
        <w:t xml:space="preserve"> in the healthcare row.</w:t>
      </w:r>
      <w:r w:rsidR="000359F5">
        <w:t xml:space="preserve"> </w:t>
      </w:r>
      <w:r w:rsidR="00A15683">
        <w:t xml:space="preserve">This is where the comparison </w:t>
      </w:r>
      <w:del w:id="2780" w:author="Kezia Endsley" w:date="2013-10-21T08:27:00Z">
        <w:r w:rsidR="00A15683" w:rsidDel="004C48B0">
          <w:delText xml:space="preserve">is going to </w:delText>
        </w:r>
      </w:del>
      <w:r w:rsidR="00A15683">
        <w:t>occur</w:t>
      </w:r>
      <w:ins w:id="2781" w:author="Kezia Endsley" w:date="2013-10-21T08:27:00Z">
        <w:r w:rsidR="004C48B0">
          <w:t>s</w:t>
        </w:r>
      </w:ins>
      <w:r w:rsidR="00A15683">
        <w:t>.</w:t>
      </w:r>
      <w:r w:rsidR="000359F5">
        <w:t xml:space="preserve"> </w:t>
      </w:r>
      <w:r w:rsidR="00A15683">
        <w:t>You</w:t>
      </w:r>
      <w:del w:id="2782" w:author="Kezia Endsley" w:date="2013-10-21T08:27:00Z">
        <w:r w:rsidR="00A15683" w:rsidDel="004C48B0">
          <w:delText>’ll be</w:delText>
        </w:r>
      </w:del>
      <w:r w:rsidR="00A15683">
        <w:t xml:space="preserve"> compar</w:t>
      </w:r>
      <w:ins w:id="2783" w:author="Kezia Endsley" w:date="2013-10-21T08:27:00Z">
        <w:r w:rsidR="004C48B0">
          <w:t>e</w:t>
        </w:r>
      </w:ins>
      <w:del w:id="2784" w:author="Kezia Endsley" w:date="2013-10-21T08:27:00Z">
        <w:r w:rsidR="00A15683" w:rsidDel="004C48B0">
          <w:delText>ing</w:delText>
        </w:r>
      </w:del>
      <w:r w:rsidR="00A15683">
        <w:t xml:space="preserve"> the differences in all of these variables across the industries.</w:t>
      </w:r>
    </w:p>
    <w:p w14:paraId="197DD00B" w14:textId="77777777" w:rsidR="00BE376F" w:rsidRDefault="00BE376F">
      <w:pPr>
        <w:pStyle w:val="H2"/>
        <w:pPrChange w:id="2785" w:author="Kent, Kevin - Indianapolis" w:date="2013-10-31T11:30:00Z">
          <w:pPr>
            <w:pStyle w:val="H3"/>
          </w:pPr>
        </w:pPrChange>
      </w:pPr>
      <w:r>
        <w:t>Multidimensional Scaling on Victim Industries</w:t>
      </w:r>
    </w:p>
    <w:p w14:paraId="0AA2F610" w14:textId="77777777" w:rsidR="00716D70" w:rsidRDefault="00BE376F" w:rsidP="00ED68CC">
      <w:pPr>
        <w:pStyle w:val="Para"/>
        <w:rPr>
          <w:ins w:id="2786" w:author="Jay Jacobs" w:date="2013-11-03T13:41:00Z"/>
        </w:rPr>
      </w:pPr>
      <w:r>
        <w:t>The purpose of all that prep work was to get the data ready to apply some multidimensional scaling to the industries.</w:t>
      </w:r>
      <w:r w:rsidR="000359F5">
        <w:t xml:space="preserve"> </w:t>
      </w:r>
      <w:r>
        <w:t>And finally, t</w:t>
      </w:r>
      <w:r w:rsidR="00716D70">
        <w:t>his is where the magic happens</w:t>
      </w:r>
      <w:ins w:id="2787" w:author="Kezia Endsley" w:date="2013-10-21T08:27:00Z">
        <w:r w:rsidR="0063006B">
          <w:t xml:space="preserve">! </w:t>
        </w:r>
        <w:proofErr w:type="gramStart"/>
        <w:r w:rsidR="0063006B">
          <w:t>A</w:t>
        </w:r>
      </w:ins>
      <w:proofErr w:type="gramEnd"/>
      <w:del w:id="2788" w:author="Kezia Endsley" w:date="2013-10-21T08:27:00Z">
        <w:r w:rsidR="00716D70" w:rsidDel="0063006B">
          <w:delText>, a</w:delText>
        </w:r>
      </w:del>
      <w:r w:rsidR="00716D70">
        <w:t>s with many task</w:t>
      </w:r>
      <w:r w:rsidR="0031100F">
        <w:t xml:space="preserve">s within data analysis, you </w:t>
      </w:r>
      <w:del w:id="2789" w:author="Kezia Endsley" w:date="2013-10-21T08:27:00Z">
        <w:r w:rsidR="0031100F" w:rsidDel="0063006B">
          <w:delText xml:space="preserve">just </w:delText>
        </w:r>
      </w:del>
      <w:r w:rsidR="0031100F">
        <w:t>spent</w:t>
      </w:r>
      <w:r w:rsidR="00716D70">
        <w:t xml:space="preserve"> more time preparing the data than </w:t>
      </w:r>
      <w:r w:rsidR="0031100F">
        <w:t xml:space="preserve">you </w:t>
      </w:r>
      <w:del w:id="2790" w:author="Kezia Endsley" w:date="2013-10-21T08:28:00Z">
        <w:r w:rsidR="0031100F" w:rsidDel="0063006B">
          <w:delText xml:space="preserve">will </w:delText>
        </w:r>
      </w:del>
      <w:ins w:id="2791" w:author="Kezia Endsley" w:date="2013-10-21T08:28:00Z">
        <w:r w:rsidR="0063006B">
          <w:t xml:space="preserve">spend </w:t>
        </w:r>
      </w:ins>
      <w:del w:id="2792" w:author="Kezia Endsley" w:date="2013-10-21T08:28:00Z">
        <w:r w:rsidR="0031100F" w:rsidDel="0063006B">
          <w:delText xml:space="preserve">to </w:delText>
        </w:r>
      </w:del>
      <w:r w:rsidR="0031100F">
        <w:t>actually run</w:t>
      </w:r>
      <w:ins w:id="2793" w:author="Kezia Endsley" w:date="2013-10-21T08:28:00Z">
        <w:r w:rsidR="0063006B">
          <w:t>ning</w:t>
        </w:r>
      </w:ins>
      <w:r w:rsidR="0031100F">
        <w:t xml:space="preserve"> the analysis.</w:t>
      </w:r>
      <w:r w:rsidR="000359F5">
        <w:t xml:space="preserve"> </w:t>
      </w:r>
      <w:r w:rsidR="0031100F">
        <w:t xml:space="preserve">The first command </w:t>
      </w:r>
      <w:del w:id="2794" w:author="Kezia Endsley" w:date="2013-10-21T08:28:00Z">
        <w:r w:rsidR="0031100F" w:rsidDel="007E59DA">
          <w:delText xml:space="preserve">will </w:delText>
        </w:r>
      </w:del>
      <w:r w:rsidR="0031100F">
        <w:t>convert</w:t>
      </w:r>
      <w:ins w:id="2795" w:author="Kezia Endsley" w:date="2013-10-21T08:28:00Z">
        <w:r w:rsidR="007E59DA">
          <w:t>s</w:t>
        </w:r>
      </w:ins>
      <w:r w:rsidR="0031100F">
        <w:t xml:space="preserve"> your matrix of industries and variables into a distance matrix.</w:t>
      </w:r>
      <w:r w:rsidR="000359F5">
        <w:t xml:space="preserve"> </w:t>
      </w:r>
      <w:r w:rsidR="0031100F">
        <w:t xml:space="preserve">This </w:t>
      </w:r>
      <w:ins w:id="2796" w:author="Kezia Endsley" w:date="2013-10-21T08:28:00Z">
        <w:r w:rsidR="007E59DA">
          <w:t xml:space="preserve">matrix </w:t>
        </w:r>
      </w:ins>
      <w:del w:id="2797" w:author="Kezia Endsley" w:date="2013-10-21T08:28:00Z">
        <w:r w:rsidR="0031100F" w:rsidDel="007E59DA">
          <w:delText xml:space="preserve">will </w:delText>
        </w:r>
      </w:del>
      <w:r w:rsidR="0031100F">
        <w:t>use</w:t>
      </w:r>
      <w:ins w:id="2798" w:author="Kezia Endsley" w:date="2013-10-21T08:28:00Z">
        <w:r w:rsidR="007E59DA">
          <w:t>s</w:t>
        </w:r>
      </w:ins>
      <w:r w:rsidR="0031100F">
        <w:t xml:space="preserve"> the Canberra metric of distance (it does </w:t>
      </w:r>
      <w:r w:rsidR="0031100F">
        <w:lastRenderedPageBreak/>
        <w:t>better with values around the origin) to calculate a distance metric between each pair of industries.</w:t>
      </w:r>
      <w:r w:rsidR="000359F5">
        <w:t xml:space="preserve"> </w:t>
      </w:r>
      <w:r w:rsidR="0031100F">
        <w:t xml:space="preserve">Then you can feed that distance matrix into the </w:t>
      </w:r>
      <w:r w:rsidR="0031100F" w:rsidRPr="004B18A1">
        <w:rPr>
          <w:rStyle w:val="InlineCode"/>
        </w:rPr>
        <w:t>cmdscale</w:t>
      </w:r>
      <w:r w:rsidR="004B18A1" w:rsidRPr="004B18A1">
        <w:rPr>
          <w:rStyle w:val="InlineCode"/>
        </w:rPr>
        <w:t>()</w:t>
      </w:r>
      <w:r w:rsidR="0031100F">
        <w:t xml:space="preserve"> function</w:t>
      </w:r>
      <w:ins w:id="2799" w:author="Kezia Endsley" w:date="2013-10-21T08:28:00Z">
        <w:r w:rsidR="007E59DA">
          <w:t>,</w:t>
        </w:r>
      </w:ins>
      <w:r w:rsidR="0031100F">
        <w:t xml:space="preserve"> </w:t>
      </w:r>
      <w:del w:id="2800" w:author="Kezia Endsley" w:date="2013-10-21T08:28:00Z">
        <w:r w:rsidR="0031100F" w:rsidDel="007E59DA">
          <w:delText>that will</w:delText>
        </w:r>
      </w:del>
      <w:ins w:id="2801" w:author="Kezia Endsley" w:date="2013-10-21T08:28:00Z">
        <w:r w:rsidR="007E59DA">
          <w:t>which</w:t>
        </w:r>
      </w:ins>
      <w:r w:rsidR="0031100F">
        <w:t xml:space="preserve"> project</w:t>
      </w:r>
      <w:ins w:id="2802" w:author="Kezia Endsley" w:date="2013-10-21T08:28:00Z">
        <w:r w:rsidR="007E59DA">
          <w:t>s</w:t>
        </w:r>
      </w:ins>
      <w:r w:rsidR="0031100F">
        <w:t xml:space="preserve"> it onto a </w:t>
      </w:r>
      <w:r>
        <w:t>two-dimensional</w:t>
      </w:r>
      <w:r w:rsidR="0031100F">
        <w:t xml:space="preserve"> plane for plotting.</w:t>
      </w:r>
    </w:p>
    <w:p w14:paraId="531B25A6" w14:textId="4DB9D309" w:rsidR="002A15E9" w:rsidRDefault="002A15E9">
      <w:pPr>
        <w:pStyle w:val="CodeListing"/>
        <w:rPr>
          <w:ins w:id="2803" w:author="Jay Jacobs" w:date="2013-11-03T13:41:00Z"/>
        </w:rPr>
        <w:pPrChange w:id="2804" w:author="Jay Jacobs" w:date="2013-11-03T13:42:00Z">
          <w:pPr>
            <w:pStyle w:val="Para"/>
          </w:pPr>
        </w:pPrChange>
      </w:pPr>
      <w:ins w:id="2805" w:author="Jay Jacobs" w:date="2013-11-03T13:41:00Z">
        <w:r>
          <w:t>Listing 9-10</w:t>
        </w:r>
      </w:ins>
    </w:p>
    <w:p w14:paraId="538022AD" w14:textId="77777777" w:rsidR="002A15E9" w:rsidRPr="00D31DDB" w:rsidRDefault="002A15E9">
      <w:pPr>
        <w:pStyle w:val="CodeSnippet"/>
        <w:shd w:val="clear" w:color="auto" w:fill="FFF8EA"/>
        <w:rPr>
          <w:ins w:id="2806" w:author="Jay Jacobs" w:date="2013-11-03T13:41:00Z"/>
          <w:i/>
          <w:color w:val="9B9B9B"/>
          <w:rPrChange w:id="2807" w:author="Jay Jacobs" w:date="2013-11-03T14:30:00Z">
            <w:rPr>
              <w:ins w:id="2808" w:author="Jay Jacobs" w:date="2013-11-03T13:41:00Z"/>
            </w:rPr>
          </w:rPrChange>
        </w:rPr>
        <w:pPrChange w:id="2809" w:author="Jay Jacobs" w:date="2013-11-03T14:40:00Z">
          <w:pPr>
            <w:pStyle w:val="Para"/>
          </w:pPr>
        </w:pPrChange>
      </w:pPr>
      <w:ins w:id="2810" w:author="Jay Jacobs" w:date="2013-11-03T13:41:00Z">
        <w:r w:rsidRPr="00D31DDB">
          <w:rPr>
            <w:i/>
            <w:color w:val="9B9B9B"/>
            <w:rPrChange w:id="2811" w:author="Jay Jacobs" w:date="2013-11-03T14:30:00Z">
              <w:rPr/>
            </w:rPrChange>
          </w:rPr>
          <w:t xml:space="preserve"># requires object : imat (9-9), vmat (9-8), </w:t>
        </w:r>
      </w:ins>
    </w:p>
    <w:p w14:paraId="75BF2AB9" w14:textId="77777777" w:rsidR="002A15E9" w:rsidRPr="00D31DDB" w:rsidRDefault="002A15E9">
      <w:pPr>
        <w:pStyle w:val="CodeSnippet"/>
        <w:shd w:val="clear" w:color="auto" w:fill="FFF8EA"/>
        <w:rPr>
          <w:ins w:id="2812" w:author="Jay Jacobs" w:date="2013-11-03T13:41:00Z"/>
          <w:i/>
          <w:color w:val="9B9B9B"/>
          <w:rPrChange w:id="2813" w:author="Jay Jacobs" w:date="2013-11-03T14:30:00Z">
            <w:rPr>
              <w:ins w:id="2814" w:author="Jay Jacobs" w:date="2013-11-03T13:41:00Z"/>
            </w:rPr>
          </w:rPrChange>
        </w:rPr>
        <w:pPrChange w:id="2815" w:author="Jay Jacobs" w:date="2013-11-03T14:40:00Z">
          <w:pPr>
            <w:pStyle w:val="Para"/>
          </w:pPr>
        </w:pPrChange>
      </w:pPr>
      <w:ins w:id="2816" w:author="Jay Jacobs" w:date="2013-11-03T13:41:00Z">
        <w:r w:rsidRPr="00D31DDB">
          <w:rPr>
            <w:i/>
            <w:color w:val="9B9B9B"/>
            <w:rPrChange w:id="2817" w:author="Jay Jacobs" w:date="2013-11-03T14:30:00Z">
              <w:rPr/>
            </w:rPrChange>
          </w:rPr>
          <w:t># convert the distance matrix</w:t>
        </w:r>
      </w:ins>
    </w:p>
    <w:p w14:paraId="41D70048" w14:textId="77777777" w:rsidR="002A15E9" w:rsidRPr="00E554BD" w:rsidRDefault="002A15E9">
      <w:pPr>
        <w:pStyle w:val="CodeSnippet"/>
        <w:shd w:val="clear" w:color="auto" w:fill="FFF8EA"/>
        <w:rPr>
          <w:ins w:id="2818" w:author="Jay Jacobs" w:date="2013-11-03T13:41:00Z"/>
          <w:color w:val="800026"/>
          <w:rPrChange w:id="2819" w:author="Jay Jacobs" w:date="2013-11-03T14:39:00Z">
            <w:rPr>
              <w:ins w:id="2820" w:author="Jay Jacobs" w:date="2013-11-03T13:41:00Z"/>
            </w:rPr>
          </w:rPrChange>
        </w:rPr>
        <w:pPrChange w:id="2821" w:author="Jay Jacobs" w:date="2013-11-03T14:40:00Z">
          <w:pPr>
            <w:pStyle w:val="Para"/>
          </w:pPr>
        </w:pPrChange>
      </w:pPr>
      <w:ins w:id="2822" w:author="Jay Jacobs" w:date="2013-11-03T13:41:00Z">
        <w:r w:rsidRPr="00E554BD">
          <w:rPr>
            <w:color w:val="800026"/>
            <w:rPrChange w:id="2823" w:author="Jay Jacobs" w:date="2013-11-03T14:39:00Z">
              <w:rPr/>
            </w:rPrChange>
          </w:rPr>
          <w:t>idist &lt;- dist(imat, method='canberra')</w:t>
        </w:r>
      </w:ins>
    </w:p>
    <w:p w14:paraId="70329468" w14:textId="77777777" w:rsidR="002A15E9" w:rsidRPr="00D31DDB" w:rsidRDefault="002A15E9">
      <w:pPr>
        <w:pStyle w:val="CodeSnippet"/>
        <w:shd w:val="clear" w:color="auto" w:fill="FFF8EA"/>
        <w:rPr>
          <w:ins w:id="2824" w:author="Jay Jacobs" w:date="2013-11-03T13:41:00Z"/>
          <w:i/>
          <w:color w:val="9B9B9B"/>
          <w:rPrChange w:id="2825" w:author="Jay Jacobs" w:date="2013-11-03T14:30:00Z">
            <w:rPr>
              <w:ins w:id="2826" w:author="Jay Jacobs" w:date="2013-11-03T13:41:00Z"/>
            </w:rPr>
          </w:rPrChange>
        </w:rPr>
        <w:pPrChange w:id="2827" w:author="Jay Jacobs" w:date="2013-11-03T14:40:00Z">
          <w:pPr>
            <w:pStyle w:val="Para"/>
          </w:pPr>
        </w:pPrChange>
      </w:pPr>
      <w:ins w:id="2828" w:author="Jay Jacobs" w:date="2013-11-03T13:41:00Z">
        <w:r w:rsidRPr="00D31DDB">
          <w:rPr>
            <w:i/>
            <w:color w:val="9B9B9B"/>
            <w:rPrChange w:id="2829" w:author="Jay Jacobs" w:date="2013-11-03T14:30:00Z">
              <w:rPr/>
            </w:rPrChange>
          </w:rPr>
          <w:t># run it through classical MDS</w:t>
        </w:r>
      </w:ins>
    </w:p>
    <w:p w14:paraId="5F745A35" w14:textId="77777777" w:rsidR="002A15E9" w:rsidRPr="00E554BD" w:rsidRDefault="002A15E9">
      <w:pPr>
        <w:pStyle w:val="CodeSnippet"/>
        <w:shd w:val="clear" w:color="auto" w:fill="FFF8EA"/>
        <w:rPr>
          <w:ins w:id="2830" w:author="Jay Jacobs" w:date="2013-11-03T13:41:00Z"/>
          <w:color w:val="800026"/>
          <w:rPrChange w:id="2831" w:author="Jay Jacobs" w:date="2013-11-03T14:39:00Z">
            <w:rPr>
              <w:ins w:id="2832" w:author="Jay Jacobs" w:date="2013-11-03T13:41:00Z"/>
            </w:rPr>
          </w:rPrChange>
        </w:rPr>
        <w:pPrChange w:id="2833" w:author="Jay Jacobs" w:date="2013-11-03T14:40:00Z">
          <w:pPr>
            <w:pStyle w:val="Para"/>
          </w:pPr>
        </w:pPrChange>
      </w:pPr>
      <w:ins w:id="2834" w:author="Jay Jacobs" w:date="2013-11-03T13:41:00Z">
        <w:r w:rsidRPr="00E554BD">
          <w:rPr>
            <w:color w:val="800026"/>
            <w:rPrChange w:id="2835" w:author="Jay Jacobs" w:date="2013-11-03T14:39:00Z">
              <w:rPr/>
            </w:rPrChange>
          </w:rPr>
          <w:t>cmd &lt;- cmdscale(idist)</w:t>
        </w:r>
      </w:ins>
    </w:p>
    <w:p w14:paraId="0DB589FC" w14:textId="77777777" w:rsidR="002A15E9" w:rsidRPr="00D31DDB" w:rsidRDefault="002A15E9">
      <w:pPr>
        <w:pStyle w:val="CodeSnippet"/>
        <w:shd w:val="clear" w:color="auto" w:fill="FFF8EA"/>
        <w:rPr>
          <w:ins w:id="2836" w:author="Jay Jacobs" w:date="2013-11-03T13:41:00Z"/>
          <w:i/>
          <w:color w:val="9B9B9B"/>
          <w:rPrChange w:id="2837" w:author="Jay Jacobs" w:date="2013-11-03T14:30:00Z">
            <w:rPr>
              <w:ins w:id="2838" w:author="Jay Jacobs" w:date="2013-11-03T13:41:00Z"/>
            </w:rPr>
          </w:rPrChange>
        </w:rPr>
        <w:pPrChange w:id="2839" w:author="Jay Jacobs" w:date="2013-11-03T14:40:00Z">
          <w:pPr>
            <w:pStyle w:val="Para"/>
          </w:pPr>
        </w:pPrChange>
      </w:pPr>
      <w:ins w:id="2840" w:author="Jay Jacobs" w:date="2013-11-03T13:41:00Z">
        <w:r w:rsidRPr="00D31DDB">
          <w:rPr>
            <w:i/>
            <w:color w:val="9B9B9B"/>
            <w:rPrChange w:id="2841" w:author="Jay Jacobs" w:date="2013-11-03T14:30:00Z">
              <w:rPr/>
            </w:rPrChange>
          </w:rPr>
          <w:t># and take a look at the first few rows returned</w:t>
        </w:r>
      </w:ins>
    </w:p>
    <w:p w14:paraId="087B3D26" w14:textId="77777777" w:rsidR="002A15E9" w:rsidRPr="00E554BD" w:rsidRDefault="002A15E9">
      <w:pPr>
        <w:pStyle w:val="CodeSnippet"/>
        <w:shd w:val="clear" w:color="auto" w:fill="FFF8EA"/>
        <w:rPr>
          <w:ins w:id="2842" w:author="Jay Jacobs" w:date="2013-11-03T13:41:00Z"/>
          <w:color w:val="800026"/>
          <w:rPrChange w:id="2843" w:author="Jay Jacobs" w:date="2013-11-03T14:39:00Z">
            <w:rPr>
              <w:ins w:id="2844" w:author="Jay Jacobs" w:date="2013-11-03T13:41:00Z"/>
            </w:rPr>
          </w:rPrChange>
        </w:rPr>
        <w:pPrChange w:id="2845" w:author="Jay Jacobs" w:date="2013-11-03T14:40:00Z">
          <w:pPr>
            <w:pStyle w:val="Para"/>
          </w:pPr>
        </w:pPrChange>
      </w:pPr>
      <w:ins w:id="2846" w:author="Jay Jacobs" w:date="2013-11-03T13:41:00Z">
        <w:r w:rsidRPr="00E554BD">
          <w:rPr>
            <w:color w:val="800026"/>
            <w:rPrChange w:id="2847" w:author="Jay Jacobs" w:date="2013-11-03T14:39:00Z">
              <w:rPr/>
            </w:rPrChange>
          </w:rPr>
          <w:t>head(cmd)</w:t>
        </w:r>
      </w:ins>
    </w:p>
    <w:p w14:paraId="7AE5A1E9" w14:textId="77777777" w:rsidR="002A15E9" w:rsidRPr="00E554BD" w:rsidRDefault="002A15E9">
      <w:pPr>
        <w:pStyle w:val="CodeSnippet"/>
        <w:shd w:val="clear" w:color="auto" w:fill="FFF8EA"/>
        <w:rPr>
          <w:ins w:id="2848" w:author="Jay Jacobs" w:date="2013-11-03T13:41:00Z"/>
          <w:color w:val="252525"/>
          <w:rPrChange w:id="2849" w:author="Jay Jacobs" w:date="2013-11-03T14:38:00Z">
            <w:rPr>
              <w:ins w:id="2850" w:author="Jay Jacobs" w:date="2013-11-03T13:41:00Z"/>
            </w:rPr>
          </w:rPrChange>
        </w:rPr>
        <w:pPrChange w:id="2851" w:author="Jay Jacobs" w:date="2013-11-03T14:40:00Z">
          <w:pPr>
            <w:pStyle w:val="Para"/>
          </w:pPr>
        </w:pPrChange>
      </w:pPr>
      <w:ins w:id="2852" w:author="Jay Jacobs" w:date="2013-11-03T13:41:00Z">
        <w:r w:rsidRPr="00E554BD">
          <w:rPr>
            <w:color w:val="252525"/>
            <w:rPrChange w:id="2853" w:author="Jay Jacobs" w:date="2013-11-03T14:38:00Z">
              <w:rPr/>
            </w:rPrChange>
          </w:rPr>
          <w:t>##                           [,1]       [,2]</w:t>
        </w:r>
      </w:ins>
    </w:p>
    <w:p w14:paraId="56814FF2" w14:textId="77777777" w:rsidR="002A15E9" w:rsidRPr="00E554BD" w:rsidRDefault="002A15E9">
      <w:pPr>
        <w:pStyle w:val="CodeSnippet"/>
        <w:shd w:val="clear" w:color="auto" w:fill="FFF8EA"/>
        <w:rPr>
          <w:ins w:id="2854" w:author="Jay Jacobs" w:date="2013-11-03T13:41:00Z"/>
          <w:color w:val="252525"/>
          <w:rPrChange w:id="2855" w:author="Jay Jacobs" w:date="2013-11-03T14:38:00Z">
            <w:rPr>
              <w:ins w:id="2856" w:author="Jay Jacobs" w:date="2013-11-03T13:41:00Z"/>
            </w:rPr>
          </w:rPrChange>
        </w:rPr>
        <w:pPrChange w:id="2857" w:author="Jay Jacobs" w:date="2013-11-03T14:40:00Z">
          <w:pPr>
            <w:pStyle w:val="Para"/>
          </w:pPr>
        </w:pPrChange>
      </w:pPr>
      <w:ins w:id="2858" w:author="Jay Jacobs" w:date="2013-11-03T13:41:00Z">
        <w:r w:rsidRPr="00E554BD">
          <w:rPr>
            <w:color w:val="252525"/>
            <w:rPrChange w:id="2859" w:author="Jay Jacobs" w:date="2013-11-03T14:38:00Z">
              <w:rPr/>
            </w:rPrChange>
          </w:rPr>
          <w:t>## victim.industry2.32 -75.080869 -50.662403</w:t>
        </w:r>
      </w:ins>
    </w:p>
    <w:p w14:paraId="39E4CAC2" w14:textId="77777777" w:rsidR="002A15E9" w:rsidRPr="00E554BD" w:rsidRDefault="002A15E9">
      <w:pPr>
        <w:pStyle w:val="CodeSnippet"/>
        <w:shd w:val="clear" w:color="auto" w:fill="FFF8EA"/>
        <w:rPr>
          <w:ins w:id="2860" w:author="Jay Jacobs" w:date="2013-11-03T13:41:00Z"/>
          <w:color w:val="252525"/>
          <w:rPrChange w:id="2861" w:author="Jay Jacobs" w:date="2013-11-03T14:38:00Z">
            <w:rPr>
              <w:ins w:id="2862" w:author="Jay Jacobs" w:date="2013-11-03T13:41:00Z"/>
            </w:rPr>
          </w:rPrChange>
        </w:rPr>
        <w:pPrChange w:id="2863" w:author="Jay Jacobs" w:date="2013-11-03T14:40:00Z">
          <w:pPr>
            <w:pStyle w:val="Para"/>
          </w:pPr>
        </w:pPrChange>
      </w:pPr>
      <w:ins w:id="2864" w:author="Jay Jacobs" w:date="2013-11-03T13:41:00Z">
        <w:r w:rsidRPr="00E554BD">
          <w:rPr>
            <w:color w:val="252525"/>
            <w:rPrChange w:id="2865" w:author="Jay Jacobs" w:date="2013-11-03T14:38:00Z">
              <w:rPr/>
            </w:rPrChange>
          </w:rPr>
          <w:t>## victim.industry2.33 -29.457487  -2.942502</w:t>
        </w:r>
      </w:ins>
    </w:p>
    <w:p w14:paraId="19435822" w14:textId="77777777" w:rsidR="002A15E9" w:rsidRPr="00E554BD" w:rsidRDefault="002A15E9">
      <w:pPr>
        <w:pStyle w:val="CodeSnippet"/>
        <w:shd w:val="clear" w:color="auto" w:fill="FFF8EA"/>
        <w:rPr>
          <w:ins w:id="2866" w:author="Jay Jacobs" w:date="2013-11-03T13:41:00Z"/>
          <w:color w:val="252525"/>
          <w:rPrChange w:id="2867" w:author="Jay Jacobs" w:date="2013-11-03T14:38:00Z">
            <w:rPr>
              <w:ins w:id="2868" w:author="Jay Jacobs" w:date="2013-11-03T13:41:00Z"/>
            </w:rPr>
          </w:rPrChange>
        </w:rPr>
        <w:pPrChange w:id="2869" w:author="Jay Jacobs" w:date="2013-11-03T14:40:00Z">
          <w:pPr>
            <w:pStyle w:val="Para"/>
          </w:pPr>
        </w:pPrChange>
      </w:pPr>
      <w:ins w:id="2870" w:author="Jay Jacobs" w:date="2013-11-03T13:41:00Z">
        <w:r w:rsidRPr="00E554BD">
          <w:rPr>
            <w:color w:val="252525"/>
            <w:rPrChange w:id="2871" w:author="Jay Jacobs" w:date="2013-11-03T14:38:00Z">
              <w:rPr/>
            </w:rPrChange>
          </w:rPr>
          <w:t>## victim.industry2.42 -24.727909  21.751872</w:t>
        </w:r>
      </w:ins>
    </w:p>
    <w:p w14:paraId="4798DA28" w14:textId="77777777" w:rsidR="002A15E9" w:rsidRPr="00E554BD" w:rsidRDefault="002A15E9">
      <w:pPr>
        <w:pStyle w:val="CodeSnippet"/>
        <w:shd w:val="clear" w:color="auto" w:fill="FFF8EA"/>
        <w:rPr>
          <w:ins w:id="2872" w:author="Jay Jacobs" w:date="2013-11-03T13:41:00Z"/>
          <w:color w:val="252525"/>
          <w:rPrChange w:id="2873" w:author="Jay Jacobs" w:date="2013-11-03T14:38:00Z">
            <w:rPr>
              <w:ins w:id="2874" w:author="Jay Jacobs" w:date="2013-11-03T13:41:00Z"/>
            </w:rPr>
          </w:rPrChange>
        </w:rPr>
        <w:pPrChange w:id="2875" w:author="Jay Jacobs" w:date="2013-11-03T14:40:00Z">
          <w:pPr>
            <w:pStyle w:val="Para"/>
          </w:pPr>
        </w:pPrChange>
      </w:pPr>
      <w:ins w:id="2876" w:author="Jay Jacobs" w:date="2013-11-03T13:41:00Z">
        <w:r w:rsidRPr="00E554BD">
          <w:rPr>
            <w:color w:val="252525"/>
            <w:rPrChange w:id="2877" w:author="Jay Jacobs" w:date="2013-11-03T14:38:00Z">
              <w:rPr/>
            </w:rPrChange>
          </w:rPr>
          <w:t>## victim.industry2.44   3.692422   7.840992</w:t>
        </w:r>
      </w:ins>
    </w:p>
    <w:p w14:paraId="4DF60726" w14:textId="77777777" w:rsidR="002A15E9" w:rsidRPr="00E554BD" w:rsidRDefault="002A15E9">
      <w:pPr>
        <w:pStyle w:val="CodeSnippet"/>
        <w:shd w:val="clear" w:color="auto" w:fill="FFF8EA"/>
        <w:rPr>
          <w:ins w:id="2878" w:author="Jay Jacobs" w:date="2013-11-03T13:41:00Z"/>
          <w:color w:val="252525"/>
          <w:rPrChange w:id="2879" w:author="Jay Jacobs" w:date="2013-11-03T14:38:00Z">
            <w:rPr>
              <w:ins w:id="2880" w:author="Jay Jacobs" w:date="2013-11-03T13:41:00Z"/>
            </w:rPr>
          </w:rPrChange>
        </w:rPr>
        <w:pPrChange w:id="2881" w:author="Jay Jacobs" w:date="2013-11-03T14:40:00Z">
          <w:pPr>
            <w:pStyle w:val="Para"/>
          </w:pPr>
        </w:pPrChange>
      </w:pPr>
      <w:ins w:id="2882" w:author="Jay Jacobs" w:date="2013-11-03T13:41:00Z">
        <w:r w:rsidRPr="00E554BD">
          <w:rPr>
            <w:color w:val="252525"/>
            <w:rPrChange w:id="2883" w:author="Jay Jacobs" w:date="2013-11-03T14:38:00Z">
              <w:rPr/>
            </w:rPrChange>
          </w:rPr>
          <w:t>## victim.industry2.45 -18.855236  93.787627</w:t>
        </w:r>
      </w:ins>
    </w:p>
    <w:p w14:paraId="590B3CEF" w14:textId="6CE1D16A" w:rsidR="002A15E9" w:rsidRPr="00E554BD" w:rsidRDefault="002A15E9">
      <w:pPr>
        <w:pStyle w:val="CodeSnippet"/>
        <w:shd w:val="clear" w:color="auto" w:fill="FFF8EA"/>
        <w:rPr>
          <w:color w:val="252525"/>
          <w:rPrChange w:id="2884" w:author="Jay Jacobs" w:date="2013-11-03T14:38:00Z">
            <w:rPr/>
          </w:rPrChange>
        </w:rPr>
        <w:pPrChange w:id="2885" w:author="Jay Jacobs" w:date="2013-11-03T14:40:00Z">
          <w:pPr>
            <w:pStyle w:val="Para"/>
          </w:pPr>
        </w:pPrChange>
      </w:pPr>
      <w:ins w:id="2886" w:author="Jay Jacobs" w:date="2013-11-03T13:41:00Z">
        <w:r w:rsidRPr="00E554BD">
          <w:rPr>
            <w:color w:val="252525"/>
            <w:rPrChange w:id="2887" w:author="Jay Jacobs" w:date="2013-11-03T14:38:00Z">
              <w:rPr/>
            </w:rPrChange>
          </w:rPr>
          <w:t>## victim.industry2.48 -54.382350  23.166301</w:t>
        </w:r>
      </w:ins>
    </w:p>
    <w:p w14:paraId="28C682E7" w14:textId="225C8BF1" w:rsidR="00716D70" w:rsidRPr="00064AED" w:rsidDel="002A15E9" w:rsidRDefault="00716D70" w:rsidP="00FB70F5">
      <w:pPr>
        <w:pStyle w:val="CodeSnippet"/>
        <w:rPr>
          <w:del w:id="2888" w:author="Jay Jacobs" w:date="2013-11-03T13:41:00Z"/>
          <w:highlight w:val="yellow"/>
        </w:rPr>
      </w:pPr>
      <w:del w:id="2889" w:author="Jay Jacobs" w:date="2013-11-03T13:41:00Z">
        <w:r w:rsidRPr="00064AED" w:rsidDel="002A15E9">
          <w:rPr>
            <w:highlight w:val="yellow"/>
          </w:rPr>
          <w:delText xml:space="preserve"># convert the </w:delText>
        </w:r>
        <w:r w:rsidR="00FB70F5" w:rsidRPr="00064AED" w:rsidDel="002A15E9">
          <w:rPr>
            <w:highlight w:val="yellow"/>
          </w:rPr>
          <w:delText xml:space="preserve">industry matrix to a </w:delText>
        </w:r>
        <w:r w:rsidRPr="00064AED" w:rsidDel="002A15E9">
          <w:rPr>
            <w:highlight w:val="yellow"/>
          </w:rPr>
          <w:delText>distance matrix</w:delText>
        </w:r>
      </w:del>
    </w:p>
    <w:p w14:paraId="6298AF82" w14:textId="3FB2D036" w:rsidR="00716D70" w:rsidRPr="00064AED" w:rsidDel="002A15E9" w:rsidRDefault="00716D70" w:rsidP="00FB70F5">
      <w:pPr>
        <w:pStyle w:val="CodeSnippet"/>
        <w:rPr>
          <w:del w:id="2890" w:author="Jay Jacobs" w:date="2013-11-03T13:41:00Z"/>
          <w:b/>
          <w:highlight w:val="yellow"/>
        </w:rPr>
      </w:pPr>
      <w:del w:id="2891" w:author="Jay Jacobs" w:date="2013-11-03T13:41:00Z">
        <w:r w:rsidRPr="00064AED" w:rsidDel="002A15E9">
          <w:rPr>
            <w:b/>
            <w:highlight w:val="yellow"/>
          </w:rPr>
          <w:delText>idist &lt;- dist(imat, method='canberra')</w:delText>
        </w:r>
      </w:del>
    </w:p>
    <w:p w14:paraId="1691F508" w14:textId="49EA8401" w:rsidR="00716D70" w:rsidRPr="00064AED" w:rsidDel="002A15E9" w:rsidRDefault="00716D70" w:rsidP="00FB70F5">
      <w:pPr>
        <w:pStyle w:val="CodeSnippet"/>
        <w:rPr>
          <w:del w:id="2892" w:author="Jay Jacobs" w:date="2013-11-03T13:41:00Z"/>
          <w:highlight w:val="yellow"/>
        </w:rPr>
      </w:pPr>
      <w:del w:id="2893" w:author="Jay Jacobs" w:date="2013-11-03T13:41:00Z">
        <w:r w:rsidRPr="00064AED" w:rsidDel="002A15E9">
          <w:rPr>
            <w:highlight w:val="yellow"/>
          </w:rPr>
          <w:delText># run it through classical MDS</w:delText>
        </w:r>
      </w:del>
    </w:p>
    <w:p w14:paraId="7871EF79" w14:textId="44D6F2C7" w:rsidR="00716D70" w:rsidRPr="00064AED" w:rsidDel="002A15E9" w:rsidRDefault="00716D70" w:rsidP="00FB70F5">
      <w:pPr>
        <w:pStyle w:val="CodeSnippet"/>
        <w:rPr>
          <w:del w:id="2894" w:author="Jay Jacobs" w:date="2013-11-03T13:41:00Z"/>
          <w:b/>
          <w:highlight w:val="yellow"/>
        </w:rPr>
      </w:pPr>
      <w:del w:id="2895" w:author="Jay Jacobs" w:date="2013-11-03T13:41:00Z">
        <w:r w:rsidRPr="00064AED" w:rsidDel="002A15E9">
          <w:rPr>
            <w:b/>
            <w:highlight w:val="yellow"/>
          </w:rPr>
          <w:delText>cmd &lt;- cmdscale(idist)</w:delText>
        </w:r>
      </w:del>
    </w:p>
    <w:p w14:paraId="45FCDE4E" w14:textId="052CA306" w:rsidR="00F572FE" w:rsidRPr="00064AED" w:rsidDel="002A15E9" w:rsidRDefault="00F572FE" w:rsidP="00FB70F5">
      <w:pPr>
        <w:pStyle w:val="CodeSnippet"/>
        <w:rPr>
          <w:del w:id="2896" w:author="Jay Jacobs" w:date="2013-11-03T13:41:00Z"/>
          <w:highlight w:val="yellow"/>
        </w:rPr>
      </w:pPr>
      <w:del w:id="2897" w:author="Jay Jacobs" w:date="2013-11-03T13:41:00Z">
        <w:r w:rsidRPr="00064AED" w:rsidDel="002A15E9">
          <w:rPr>
            <w:highlight w:val="yellow"/>
          </w:rPr>
          <w:delText># and take a look at the first few rows returned</w:delText>
        </w:r>
      </w:del>
    </w:p>
    <w:p w14:paraId="10E93F2A" w14:textId="155AACC4" w:rsidR="00F572FE" w:rsidDel="002A15E9" w:rsidRDefault="00F572FE" w:rsidP="00FB70F5">
      <w:pPr>
        <w:pStyle w:val="CodeSnippet"/>
        <w:rPr>
          <w:del w:id="2898" w:author="Jay Jacobs" w:date="2013-11-03T13:41:00Z"/>
          <w:b/>
        </w:rPr>
      </w:pPr>
      <w:del w:id="2899" w:author="Jay Jacobs" w:date="2013-11-03T13:41:00Z">
        <w:r w:rsidRPr="00064AED" w:rsidDel="002A15E9">
          <w:rPr>
            <w:b/>
            <w:highlight w:val="yellow"/>
          </w:rPr>
          <w:delText>head(cmd)</w:delText>
        </w:r>
      </w:del>
    </w:p>
    <w:p w14:paraId="5F28E627" w14:textId="437341EC" w:rsidR="00732684" w:rsidDel="002A15E9" w:rsidRDefault="00F572FE" w:rsidP="00732684">
      <w:pPr>
        <w:pStyle w:val="CodeSnippet"/>
        <w:rPr>
          <w:del w:id="2900" w:author="Jay Jacobs" w:date="2013-11-03T13:41:00Z"/>
        </w:rPr>
      </w:pPr>
      <w:del w:id="2901" w:author="Jay Jacobs" w:date="2013-11-03T13:41:00Z">
        <w:r w:rsidRPr="00F572FE" w:rsidDel="002A15E9">
          <w:delText xml:space="preserve">## </w:delText>
        </w:r>
        <w:r w:rsidR="00732684" w:rsidDel="002A15E9">
          <w:delText xml:space="preserve">                         [,1]      [,2]</w:delText>
        </w:r>
      </w:del>
    </w:p>
    <w:p w14:paraId="3F125357" w14:textId="30C46C22" w:rsidR="00732684" w:rsidDel="002A15E9" w:rsidRDefault="00732684" w:rsidP="00732684">
      <w:pPr>
        <w:pStyle w:val="CodeSnippet"/>
        <w:rPr>
          <w:del w:id="2902" w:author="Jay Jacobs" w:date="2013-11-03T13:41:00Z"/>
        </w:rPr>
      </w:pPr>
      <w:del w:id="2903" w:author="Jay Jacobs" w:date="2013-11-03T13:41:00Z">
        <w:r w:rsidRPr="00F572FE" w:rsidDel="002A15E9">
          <w:delText xml:space="preserve">## </w:delText>
        </w:r>
        <w:r w:rsidDel="002A15E9">
          <w:delText>victim.industry2.32 80.170772  69.46704</w:delText>
        </w:r>
      </w:del>
    </w:p>
    <w:p w14:paraId="3D13FD08" w14:textId="64AB351F" w:rsidR="00732684" w:rsidDel="002A15E9" w:rsidRDefault="00732684" w:rsidP="00732684">
      <w:pPr>
        <w:pStyle w:val="CodeSnippet"/>
        <w:rPr>
          <w:del w:id="2904" w:author="Jay Jacobs" w:date="2013-11-03T13:41:00Z"/>
        </w:rPr>
      </w:pPr>
      <w:del w:id="2905" w:author="Jay Jacobs" w:date="2013-11-03T13:41:00Z">
        <w:r w:rsidRPr="00F572FE" w:rsidDel="002A15E9">
          <w:delText xml:space="preserve">## </w:delText>
        </w:r>
        <w:r w:rsidDel="002A15E9">
          <w:delText>victim.industry2.33 10.506350 -15.67658</w:delText>
        </w:r>
      </w:del>
    </w:p>
    <w:p w14:paraId="42DF003C" w14:textId="0779D89A" w:rsidR="00732684" w:rsidDel="002A15E9" w:rsidRDefault="00732684" w:rsidP="00732684">
      <w:pPr>
        <w:pStyle w:val="CodeSnippet"/>
        <w:rPr>
          <w:del w:id="2906" w:author="Jay Jacobs" w:date="2013-11-03T13:41:00Z"/>
        </w:rPr>
      </w:pPr>
      <w:del w:id="2907" w:author="Jay Jacobs" w:date="2013-11-03T13:41:00Z">
        <w:r w:rsidRPr="00F572FE" w:rsidDel="002A15E9">
          <w:delText xml:space="preserve">## </w:delText>
        </w:r>
        <w:r w:rsidDel="002A15E9">
          <w:delText>victim.industry2.42 30.600109 -14.18568</w:delText>
        </w:r>
      </w:del>
    </w:p>
    <w:p w14:paraId="0018DFF5" w14:textId="3FB23BF6" w:rsidR="00732684" w:rsidDel="002A15E9" w:rsidRDefault="00732684" w:rsidP="00732684">
      <w:pPr>
        <w:pStyle w:val="CodeSnippet"/>
        <w:rPr>
          <w:del w:id="2908" w:author="Jay Jacobs" w:date="2013-11-03T13:41:00Z"/>
        </w:rPr>
      </w:pPr>
      <w:del w:id="2909" w:author="Jay Jacobs" w:date="2013-11-03T13:41:00Z">
        <w:r w:rsidRPr="00F572FE" w:rsidDel="002A15E9">
          <w:delText xml:space="preserve">## </w:delText>
        </w:r>
        <w:r w:rsidDel="002A15E9">
          <w:delText>victim.industry2.44 -8.841317 -20.57215</w:delText>
        </w:r>
      </w:del>
    </w:p>
    <w:p w14:paraId="55546B88" w14:textId="7A9F92FE" w:rsidR="00732684" w:rsidDel="002A15E9" w:rsidRDefault="00732684" w:rsidP="00732684">
      <w:pPr>
        <w:pStyle w:val="CodeSnippet"/>
        <w:rPr>
          <w:del w:id="2910" w:author="Jay Jacobs" w:date="2013-11-03T13:41:00Z"/>
        </w:rPr>
      </w:pPr>
      <w:del w:id="2911" w:author="Jay Jacobs" w:date="2013-11-03T13:41:00Z">
        <w:r w:rsidRPr="00F572FE" w:rsidDel="002A15E9">
          <w:delText xml:space="preserve">## </w:delText>
        </w:r>
        <w:r w:rsidDel="002A15E9">
          <w:delText>victim.industry2.45 34.683463 -88.69814</w:delText>
        </w:r>
      </w:del>
    </w:p>
    <w:p w14:paraId="22AE1CB9" w14:textId="13705F78" w:rsidR="00732684" w:rsidDel="002A15E9" w:rsidRDefault="00732684" w:rsidP="00732684">
      <w:pPr>
        <w:pStyle w:val="CodeSnippet"/>
        <w:rPr>
          <w:del w:id="2912" w:author="Jay Jacobs" w:date="2013-11-03T13:41:00Z"/>
        </w:rPr>
      </w:pPr>
      <w:del w:id="2913" w:author="Jay Jacobs" w:date="2013-11-03T13:41:00Z">
        <w:r w:rsidRPr="00F572FE" w:rsidDel="002A15E9">
          <w:delText xml:space="preserve">## </w:delText>
        </w:r>
        <w:r w:rsidDel="002A15E9">
          <w:delText>victim.industry2.48 53.410562 -17.15443</w:delText>
        </w:r>
      </w:del>
    </w:p>
    <w:p w14:paraId="0C909DEE" w14:textId="3AF4207D" w:rsidR="00732684" w:rsidDel="00B70691" w:rsidRDefault="00F572FE" w:rsidP="00B70691">
      <w:pPr>
        <w:pStyle w:val="Para"/>
        <w:rPr>
          <w:del w:id="2914" w:author="Jay Jacobs" w:date="2013-11-03T13:45:00Z"/>
        </w:rPr>
      </w:pPr>
      <w:del w:id="2915" w:author="Kezia Endsley" w:date="2013-10-21T08:29:00Z">
        <w:r w:rsidDel="007E59DA">
          <w:delText xml:space="preserve">Looking </w:delText>
        </w:r>
      </w:del>
      <w:ins w:id="2916" w:author="Kezia Endsley" w:date="2013-10-21T08:29:00Z">
        <w:r w:rsidR="007E59DA">
          <w:t xml:space="preserve">Look </w:t>
        </w:r>
      </w:ins>
      <w:r>
        <w:t xml:space="preserve">at what is returned from </w:t>
      </w:r>
      <w:r w:rsidRPr="00F572FE">
        <w:rPr>
          <w:rStyle w:val="InlineCode"/>
        </w:rPr>
        <w:t>cmdscale()</w:t>
      </w:r>
      <w:ins w:id="2917" w:author="Kezia Endsley" w:date="2013-10-21T08:29:00Z">
        <w:r w:rsidR="007E59DA" w:rsidRPr="007E59DA">
          <w:rPr>
            <w:rPrChange w:id="2918" w:author="Kezia Endsley" w:date="2013-10-21T08:29:00Z">
              <w:rPr>
                <w:rStyle w:val="InlineCode"/>
              </w:rPr>
            </w:rPrChange>
          </w:rPr>
          <w:t>.</w:t>
        </w:r>
      </w:ins>
      <w:r>
        <w:t xml:space="preserve"> </w:t>
      </w:r>
      <w:ins w:id="2919" w:author="Kezia Endsley" w:date="2013-10-21T08:29:00Z">
        <w:r w:rsidR="007E59DA">
          <w:t>I</w:t>
        </w:r>
      </w:ins>
      <w:del w:id="2920" w:author="Kezia Endsley" w:date="2013-10-21T08:29:00Z">
        <w:r w:rsidDel="007E59DA">
          <w:delText>i</w:delText>
        </w:r>
      </w:del>
      <w:r>
        <w:t>t looks ready to be visualized because those are x and y points.</w:t>
      </w:r>
      <w:r w:rsidR="000359F5">
        <w:t xml:space="preserve"> </w:t>
      </w:r>
      <w:r>
        <w:t>In fact</w:t>
      </w:r>
      <w:r w:rsidR="00732684">
        <w:t>,</w:t>
      </w:r>
      <w:r>
        <w:t xml:space="preserve"> at this point you could run </w:t>
      </w:r>
      <w:r w:rsidRPr="00F572FE">
        <w:rPr>
          <w:rStyle w:val="InlineCode"/>
        </w:rPr>
        <w:t>plot(cmd)</w:t>
      </w:r>
      <w:r w:rsidR="00732684">
        <w:t xml:space="preserve"> and see where those points are.</w:t>
      </w:r>
      <w:r w:rsidR="000359F5">
        <w:t xml:space="preserve"> </w:t>
      </w:r>
      <w:r w:rsidR="00732684">
        <w:t>However</w:t>
      </w:r>
      <w:ins w:id="2921" w:author="Kezia Endsley" w:date="2013-10-21T08:29:00Z">
        <w:r w:rsidR="007E59DA">
          <w:t>,</w:t>
        </w:r>
      </w:ins>
      <w:r w:rsidR="00732684">
        <w:t xml:space="preserve"> the points would be unlabeled</w:t>
      </w:r>
      <w:ins w:id="2922" w:author="Kent, Kevin - Indianapolis" w:date="2013-10-31T15:11:00Z">
        <w:r w:rsidR="00981F64">
          <w:t>,</w:t>
        </w:r>
      </w:ins>
      <w:r w:rsidR="00732684">
        <w:t xml:space="preserve"> and it’s worth it </w:t>
      </w:r>
      <w:ins w:id="2923" w:author="Kezia Endsley" w:date="2013-10-21T08:29:00Z">
        <w:r w:rsidR="007E59DA">
          <w:t xml:space="preserve">to </w:t>
        </w:r>
      </w:ins>
      <w:r w:rsidR="00732684">
        <w:t>spend some time to</w:t>
      </w:r>
      <w:r>
        <w:t xml:space="preserve"> create a good-looking plot.</w:t>
      </w:r>
      <w:r w:rsidR="000359F5">
        <w:t xml:space="preserve"> </w:t>
      </w:r>
      <w:ins w:id="2924" w:author="Jay Jacobs" w:date="2013-11-03T13:42:00Z">
        <w:r w:rsidR="00B70691">
          <w:t xml:space="preserve">In a final plot, </w:t>
        </w:r>
      </w:ins>
      <w:proofErr w:type="gramStart"/>
      <w:r w:rsidR="001412B8">
        <w:t>It</w:t>
      </w:r>
      <w:proofErr w:type="gramEnd"/>
      <w:r w:rsidR="001412B8">
        <w:t>’d be nice if you gave some i</w:t>
      </w:r>
      <w:r w:rsidR="00306787">
        <w:t>ndication of size per industry, and s</w:t>
      </w:r>
      <w:r w:rsidR="001412B8">
        <w:t>ince you still hav</w:t>
      </w:r>
      <w:r w:rsidR="00306787">
        <w:t xml:space="preserve">e that original </w:t>
      </w:r>
      <w:r w:rsidR="00306787" w:rsidRPr="00306787">
        <w:rPr>
          <w:rStyle w:val="InlineCode"/>
        </w:rPr>
        <w:t>vmat</w:t>
      </w:r>
      <w:r w:rsidR="00306787">
        <w:t xml:space="preserve"> matrix, you </w:t>
      </w:r>
      <w:r w:rsidR="001412B8">
        <w:t xml:space="preserve">should be </w:t>
      </w:r>
      <w:r w:rsidR="00306787">
        <w:t>able</w:t>
      </w:r>
      <w:r w:rsidR="001412B8">
        <w:t xml:space="preserve"> to pull out a count of incidents in each industry.</w:t>
      </w:r>
      <w:r w:rsidR="000359F5">
        <w:t xml:space="preserve"> </w:t>
      </w:r>
      <w:r w:rsidR="001412B8">
        <w:t xml:space="preserve">Then </w:t>
      </w:r>
      <w:del w:id="2925" w:author="Kezia Endsley" w:date="2013-10-21T08:29:00Z">
        <w:r w:rsidR="00732684" w:rsidDel="007E59DA">
          <w:delText>y</w:delText>
        </w:r>
        <w:r w:rsidR="00306787" w:rsidDel="007E59DA">
          <w:delText xml:space="preserve">ou’d </w:delText>
        </w:r>
      </w:del>
      <w:ins w:id="2926" w:author="Kezia Endsley" w:date="2013-10-21T08:29:00Z">
        <w:r w:rsidR="007E59DA">
          <w:t xml:space="preserve">you should </w:t>
        </w:r>
      </w:ins>
      <w:del w:id="2927" w:author="Kezia Endsley" w:date="2013-10-21T08:29:00Z">
        <w:r w:rsidR="00306787" w:rsidDel="007E59DA">
          <w:delText xml:space="preserve">want to </w:delText>
        </w:r>
      </w:del>
      <w:r w:rsidR="00306787">
        <w:t>fix those labels because t</w:t>
      </w:r>
      <w:r w:rsidR="00732684">
        <w:t>he VERIS data deals</w:t>
      </w:r>
      <w:r w:rsidR="00306787">
        <w:t xml:space="preserve"> with the NAICS industry codes.</w:t>
      </w:r>
      <w:r w:rsidR="000359F5">
        <w:t xml:space="preserve"> </w:t>
      </w:r>
      <w:del w:id="2928" w:author="Kezia Endsley" w:date="2013-10-21T08:29:00Z">
        <w:r w:rsidR="00306787" w:rsidDel="007E59DA">
          <w:delText>W</w:delText>
        </w:r>
        <w:r w:rsidR="00732684" w:rsidDel="007E59DA">
          <w:delText xml:space="preserve">hile </w:delText>
        </w:r>
      </w:del>
      <w:ins w:id="2929" w:author="Kezia Endsley" w:date="2013-10-21T08:29:00Z">
        <w:r w:rsidR="007E59DA">
          <w:t xml:space="preserve">Although </w:t>
        </w:r>
      </w:ins>
      <w:r w:rsidR="00732684">
        <w:t>very helpful, the</w:t>
      </w:r>
      <w:r w:rsidR="00306787">
        <w:t xml:space="preserve"> industry codes </w:t>
      </w:r>
      <w:r w:rsidR="00732684">
        <w:t>are not all that user friendly.</w:t>
      </w:r>
      <w:r w:rsidR="000359F5">
        <w:t xml:space="preserve"> </w:t>
      </w:r>
      <w:r w:rsidR="00732684">
        <w:t xml:space="preserve">You can get nicer labels by loading </w:t>
      </w:r>
      <w:del w:id="2930" w:author="Kezia Endsley" w:date="2013-10-21T08:29:00Z">
        <w:r w:rsidR="00732684" w:rsidDel="007E59DA">
          <w:delText xml:space="preserve">up </w:delText>
        </w:r>
      </w:del>
      <w:r w:rsidR="00732684">
        <w:t xml:space="preserve">the </w:t>
      </w:r>
      <w:r w:rsidR="00732684" w:rsidRPr="007E59DA">
        <w:rPr>
          <w:rStyle w:val="InlineCode"/>
          <w:rPrChange w:id="2931" w:author="Kezia Endsley" w:date="2013-10-21T08:30:00Z">
            <w:rPr/>
          </w:rPrChange>
        </w:rPr>
        <w:t>industry2</w:t>
      </w:r>
      <w:r w:rsidR="00732684">
        <w:t xml:space="preserve"> data in the </w:t>
      </w:r>
      <w:r w:rsidR="00732684" w:rsidRPr="00EC26A2">
        <w:rPr>
          <w:rStyle w:val="InlineCode"/>
          <w:rPrChange w:id="2932" w:author="Kezia Endsley" w:date="2013-10-20T08:33:00Z">
            <w:rPr/>
          </w:rPrChange>
        </w:rPr>
        <w:t>verisr</w:t>
      </w:r>
      <w:r w:rsidR="00732684">
        <w:t xml:space="preserve"> package and mapping the industry codes to the shorter labels.</w:t>
      </w:r>
    </w:p>
    <w:p w14:paraId="6D23EC65" w14:textId="77777777" w:rsidR="00B70691" w:rsidRDefault="00B70691">
      <w:pPr>
        <w:pStyle w:val="Para"/>
        <w:rPr>
          <w:ins w:id="2933" w:author="Jay Jacobs" w:date="2013-11-03T13:45:00Z"/>
        </w:rPr>
        <w:pPrChange w:id="2934" w:author="Jay Jacobs" w:date="2013-11-03T13:45:00Z">
          <w:pPr>
            <w:pStyle w:val="CodeSnippet"/>
          </w:pPr>
        </w:pPrChange>
      </w:pPr>
    </w:p>
    <w:p w14:paraId="3603E1C6" w14:textId="733F421A" w:rsidR="00B70691" w:rsidRDefault="00B70691">
      <w:pPr>
        <w:pStyle w:val="CodeListing"/>
        <w:rPr>
          <w:ins w:id="2935" w:author="Jay Jacobs" w:date="2013-11-03T13:45:00Z"/>
        </w:rPr>
        <w:pPrChange w:id="2936" w:author="Jay Jacobs" w:date="2013-11-03T13:45:00Z">
          <w:pPr>
            <w:pStyle w:val="Para"/>
          </w:pPr>
        </w:pPrChange>
      </w:pPr>
      <w:ins w:id="2937" w:author="Jay Jacobs" w:date="2013-11-03T13:45:00Z">
        <w:r>
          <w:t>Listing 9-11</w:t>
        </w:r>
      </w:ins>
    </w:p>
    <w:p w14:paraId="4DF932F5" w14:textId="77777777" w:rsidR="00B70691" w:rsidRPr="00D31DDB" w:rsidRDefault="00B70691">
      <w:pPr>
        <w:pStyle w:val="CodeSnippet"/>
        <w:shd w:val="clear" w:color="auto" w:fill="FFF8EA"/>
        <w:rPr>
          <w:ins w:id="2938" w:author="Jay Jacobs" w:date="2013-11-03T13:45:00Z"/>
          <w:i/>
          <w:color w:val="9B9B9B"/>
          <w:rPrChange w:id="2939" w:author="Jay Jacobs" w:date="2013-11-03T14:30:00Z">
            <w:rPr>
              <w:ins w:id="2940" w:author="Jay Jacobs" w:date="2013-11-03T13:45:00Z"/>
            </w:rPr>
          </w:rPrChange>
        </w:rPr>
        <w:pPrChange w:id="2941" w:author="Jay Jacobs" w:date="2013-11-03T14:40:00Z">
          <w:pPr>
            <w:pStyle w:val="Para"/>
          </w:pPr>
        </w:pPrChange>
      </w:pPr>
      <w:ins w:id="2942" w:author="Jay Jacobs" w:date="2013-11-03T13:45:00Z">
        <w:r w:rsidRPr="00D31DDB">
          <w:rPr>
            <w:i/>
            <w:color w:val="9B9B9B"/>
            <w:rPrChange w:id="2943" w:author="Jay Jacobs" w:date="2013-11-03T14:30:00Z">
              <w:rPr/>
            </w:rPrChange>
          </w:rPr>
          <w:t xml:space="preserve"># requires package : verisr (7-5), </w:t>
        </w:r>
      </w:ins>
    </w:p>
    <w:p w14:paraId="6C24CC86" w14:textId="77777777" w:rsidR="00B70691" w:rsidRPr="00D31DDB" w:rsidRDefault="00B70691">
      <w:pPr>
        <w:pStyle w:val="CodeSnippet"/>
        <w:shd w:val="clear" w:color="auto" w:fill="FFF8EA"/>
        <w:rPr>
          <w:ins w:id="2944" w:author="Jay Jacobs" w:date="2013-11-03T13:45:00Z"/>
          <w:i/>
          <w:color w:val="9B9B9B"/>
          <w:rPrChange w:id="2945" w:author="Jay Jacobs" w:date="2013-11-03T14:30:00Z">
            <w:rPr>
              <w:ins w:id="2946" w:author="Jay Jacobs" w:date="2013-11-03T13:45:00Z"/>
            </w:rPr>
          </w:rPrChange>
        </w:rPr>
        <w:pPrChange w:id="2947" w:author="Jay Jacobs" w:date="2013-11-03T14:40:00Z">
          <w:pPr>
            <w:pStyle w:val="Para"/>
          </w:pPr>
        </w:pPrChange>
      </w:pPr>
      <w:ins w:id="2948" w:author="Jay Jacobs" w:date="2013-11-03T13:45:00Z">
        <w:r w:rsidRPr="00D31DDB">
          <w:rPr>
            <w:i/>
            <w:color w:val="9B9B9B"/>
            <w:rPrChange w:id="2949" w:author="Jay Jacobs" w:date="2013-11-03T14:30:00Z">
              <w:rPr/>
            </w:rPrChange>
          </w:rPr>
          <w:t xml:space="preserve"># requires object : cmd (9-10), vmat (9-8), </w:t>
        </w:r>
      </w:ins>
    </w:p>
    <w:p w14:paraId="5AC7239E" w14:textId="77777777" w:rsidR="00B70691" w:rsidRPr="00D31DDB" w:rsidRDefault="00B70691">
      <w:pPr>
        <w:pStyle w:val="CodeSnippet"/>
        <w:shd w:val="clear" w:color="auto" w:fill="FFF8EA"/>
        <w:rPr>
          <w:ins w:id="2950" w:author="Jay Jacobs" w:date="2013-11-03T13:45:00Z"/>
          <w:i/>
          <w:color w:val="9B9B9B"/>
          <w:rPrChange w:id="2951" w:author="Jay Jacobs" w:date="2013-11-03T14:30:00Z">
            <w:rPr>
              <w:ins w:id="2952" w:author="Jay Jacobs" w:date="2013-11-03T13:45:00Z"/>
            </w:rPr>
          </w:rPrChange>
        </w:rPr>
        <w:pPrChange w:id="2953" w:author="Jay Jacobs" w:date="2013-11-03T14:40:00Z">
          <w:pPr>
            <w:pStyle w:val="Para"/>
          </w:pPr>
        </w:pPrChange>
      </w:pPr>
      <w:ins w:id="2954" w:author="Jay Jacobs" w:date="2013-11-03T13:45:00Z">
        <w:r w:rsidRPr="00D31DDB">
          <w:rPr>
            <w:i/>
            <w:color w:val="9B9B9B"/>
            <w:rPrChange w:id="2955" w:author="Jay Jacobs" w:date="2013-11-03T14:30:00Z">
              <w:rPr/>
            </w:rPrChange>
          </w:rPr>
          <w:t># get the size of bubbles</w:t>
        </w:r>
      </w:ins>
    </w:p>
    <w:p w14:paraId="24AE56D1" w14:textId="77777777" w:rsidR="00B70691" w:rsidRPr="00E554BD" w:rsidRDefault="00B70691">
      <w:pPr>
        <w:pStyle w:val="CodeSnippet"/>
        <w:shd w:val="clear" w:color="auto" w:fill="FFF8EA"/>
        <w:rPr>
          <w:ins w:id="2956" w:author="Jay Jacobs" w:date="2013-11-03T13:45:00Z"/>
          <w:color w:val="800026"/>
          <w:rPrChange w:id="2957" w:author="Jay Jacobs" w:date="2013-11-03T14:39:00Z">
            <w:rPr>
              <w:ins w:id="2958" w:author="Jay Jacobs" w:date="2013-11-03T13:45:00Z"/>
            </w:rPr>
          </w:rPrChange>
        </w:rPr>
        <w:pPrChange w:id="2959" w:author="Jay Jacobs" w:date="2013-11-03T14:40:00Z">
          <w:pPr>
            <w:pStyle w:val="Para"/>
          </w:pPr>
        </w:pPrChange>
      </w:pPr>
      <w:ins w:id="2960" w:author="Jay Jacobs" w:date="2013-11-03T13:45:00Z">
        <w:r w:rsidRPr="00E554BD">
          <w:rPr>
            <w:color w:val="800026"/>
            <w:rPrChange w:id="2961" w:author="Jay Jacobs" w:date="2013-11-03T14:39:00Z">
              <w:rPr/>
            </w:rPrChange>
          </w:rPr>
          <w:t>ind.counts &lt;- colSums(vmat[ , rownames(cmd)])</w:t>
        </w:r>
      </w:ins>
    </w:p>
    <w:p w14:paraId="4F45516A" w14:textId="77777777" w:rsidR="00B70691" w:rsidRPr="00D31DDB" w:rsidRDefault="00B70691">
      <w:pPr>
        <w:pStyle w:val="CodeSnippet"/>
        <w:shd w:val="clear" w:color="auto" w:fill="FFF8EA"/>
        <w:rPr>
          <w:ins w:id="2962" w:author="Jay Jacobs" w:date="2013-11-03T13:45:00Z"/>
          <w:i/>
          <w:color w:val="9B9B9B"/>
          <w:rPrChange w:id="2963" w:author="Jay Jacobs" w:date="2013-11-03T14:30:00Z">
            <w:rPr>
              <w:ins w:id="2964" w:author="Jay Jacobs" w:date="2013-11-03T13:45:00Z"/>
            </w:rPr>
          </w:rPrChange>
        </w:rPr>
        <w:pPrChange w:id="2965" w:author="Jay Jacobs" w:date="2013-11-03T14:40:00Z">
          <w:pPr>
            <w:pStyle w:val="Para"/>
          </w:pPr>
        </w:pPrChange>
      </w:pPr>
      <w:ins w:id="2966" w:author="Jay Jacobs" w:date="2013-11-03T13:45:00Z">
        <w:r w:rsidRPr="00D31DDB">
          <w:rPr>
            <w:i/>
            <w:color w:val="9B9B9B"/>
            <w:rPrChange w:id="2967" w:author="Jay Jacobs" w:date="2013-11-03T14:30:00Z">
              <w:rPr/>
            </w:rPrChange>
          </w:rPr>
          <w:t># extract the industry label</w:t>
        </w:r>
      </w:ins>
    </w:p>
    <w:p w14:paraId="31511FE8" w14:textId="77777777" w:rsidR="00B70691" w:rsidRPr="00E554BD" w:rsidRDefault="00B70691">
      <w:pPr>
        <w:pStyle w:val="CodeSnippet"/>
        <w:shd w:val="clear" w:color="auto" w:fill="FFF8EA"/>
        <w:rPr>
          <w:ins w:id="2968" w:author="Jay Jacobs" w:date="2013-11-03T13:45:00Z"/>
          <w:color w:val="800026"/>
          <w:rPrChange w:id="2969" w:author="Jay Jacobs" w:date="2013-11-03T14:39:00Z">
            <w:rPr>
              <w:ins w:id="2970" w:author="Jay Jacobs" w:date="2013-11-03T13:45:00Z"/>
            </w:rPr>
          </w:rPrChange>
        </w:rPr>
        <w:pPrChange w:id="2971" w:author="Jay Jacobs" w:date="2013-11-03T14:40:00Z">
          <w:pPr>
            <w:pStyle w:val="Para"/>
          </w:pPr>
        </w:pPrChange>
      </w:pPr>
      <w:ins w:id="2972" w:author="Jay Jacobs" w:date="2013-11-03T13:45:00Z">
        <w:r w:rsidRPr="00E554BD">
          <w:rPr>
            <w:color w:val="800026"/>
            <w:rPrChange w:id="2973" w:author="Jay Jacobs" w:date="2013-11-03T14:39:00Z">
              <w:rPr/>
            </w:rPrChange>
          </w:rPr>
          <w:t xml:space="preserve">ind.label &lt;- sapply(rownames(cmd), function(x) { </w:t>
        </w:r>
      </w:ins>
    </w:p>
    <w:p w14:paraId="1041DD4D" w14:textId="77777777" w:rsidR="00B70691" w:rsidRPr="00E554BD" w:rsidRDefault="00B70691">
      <w:pPr>
        <w:pStyle w:val="CodeSnippet"/>
        <w:shd w:val="clear" w:color="auto" w:fill="FFF8EA"/>
        <w:rPr>
          <w:ins w:id="2974" w:author="Jay Jacobs" w:date="2013-11-03T13:45:00Z"/>
          <w:color w:val="800026"/>
          <w:rPrChange w:id="2975" w:author="Jay Jacobs" w:date="2013-11-03T14:39:00Z">
            <w:rPr>
              <w:ins w:id="2976" w:author="Jay Jacobs" w:date="2013-11-03T13:45:00Z"/>
            </w:rPr>
          </w:rPrChange>
        </w:rPr>
        <w:pPrChange w:id="2977" w:author="Jay Jacobs" w:date="2013-11-03T14:40:00Z">
          <w:pPr>
            <w:pStyle w:val="Para"/>
          </w:pPr>
        </w:pPrChange>
      </w:pPr>
      <w:ins w:id="2978" w:author="Jay Jacobs" w:date="2013-11-03T13:45:00Z">
        <w:r w:rsidRPr="00E554BD">
          <w:rPr>
            <w:color w:val="800026"/>
            <w:rPrChange w:id="2979" w:author="Jay Jacobs" w:date="2013-11-03T14:39:00Z">
              <w:rPr/>
            </w:rPrChange>
          </w:rPr>
          <w:t xml:space="preserve">  tail(unlist(strsplit(x, "[.]")), 1) </w:t>
        </w:r>
      </w:ins>
    </w:p>
    <w:p w14:paraId="49D39A87" w14:textId="77777777" w:rsidR="00B70691" w:rsidRPr="00E554BD" w:rsidRDefault="00B70691">
      <w:pPr>
        <w:pStyle w:val="CodeSnippet"/>
        <w:shd w:val="clear" w:color="auto" w:fill="FFF8EA"/>
        <w:rPr>
          <w:ins w:id="2980" w:author="Jay Jacobs" w:date="2013-11-03T13:45:00Z"/>
          <w:color w:val="800026"/>
          <w:rPrChange w:id="2981" w:author="Jay Jacobs" w:date="2013-11-03T14:39:00Z">
            <w:rPr>
              <w:ins w:id="2982" w:author="Jay Jacobs" w:date="2013-11-03T13:45:00Z"/>
            </w:rPr>
          </w:rPrChange>
        </w:rPr>
        <w:pPrChange w:id="2983" w:author="Jay Jacobs" w:date="2013-11-03T14:40:00Z">
          <w:pPr>
            <w:pStyle w:val="Para"/>
          </w:pPr>
        </w:pPrChange>
      </w:pPr>
      <w:ins w:id="2984" w:author="Jay Jacobs" w:date="2013-11-03T13:45:00Z">
        <w:r w:rsidRPr="00E554BD">
          <w:rPr>
            <w:color w:val="800026"/>
            <w:rPrChange w:id="2985" w:author="Jay Jacobs" w:date="2013-11-03T14:39:00Z">
              <w:rPr/>
            </w:rPrChange>
          </w:rPr>
          <w:t>})</w:t>
        </w:r>
      </w:ins>
    </w:p>
    <w:p w14:paraId="55DC18CA" w14:textId="77777777" w:rsidR="00B70691" w:rsidRPr="00D31DDB" w:rsidRDefault="00B70691">
      <w:pPr>
        <w:pStyle w:val="CodeSnippet"/>
        <w:shd w:val="clear" w:color="auto" w:fill="FFF8EA"/>
        <w:rPr>
          <w:ins w:id="2986" w:author="Jay Jacobs" w:date="2013-11-03T13:45:00Z"/>
          <w:i/>
          <w:color w:val="9B9B9B"/>
          <w:rPrChange w:id="2987" w:author="Jay Jacobs" w:date="2013-11-03T14:30:00Z">
            <w:rPr>
              <w:ins w:id="2988" w:author="Jay Jacobs" w:date="2013-11-03T13:45:00Z"/>
            </w:rPr>
          </w:rPrChange>
        </w:rPr>
        <w:pPrChange w:id="2989" w:author="Jay Jacobs" w:date="2013-11-03T14:40:00Z">
          <w:pPr>
            <w:pStyle w:val="Para"/>
          </w:pPr>
        </w:pPrChange>
      </w:pPr>
      <w:ins w:id="2990" w:author="Jay Jacobs" w:date="2013-11-03T13:45:00Z">
        <w:r w:rsidRPr="00D31DDB">
          <w:rPr>
            <w:i/>
            <w:color w:val="9B9B9B"/>
            <w:rPrChange w:id="2991" w:author="Jay Jacobs" w:date="2013-11-03T14:30:00Z">
              <w:rPr/>
            </w:rPrChange>
          </w:rPr>
          <w:t># load up industry data, included with verisr package</w:t>
        </w:r>
      </w:ins>
    </w:p>
    <w:p w14:paraId="77AFDEDD" w14:textId="77777777" w:rsidR="00B70691" w:rsidRPr="00E554BD" w:rsidRDefault="00B70691">
      <w:pPr>
        <w:pStyle w:val="CodeSnippet"/>
        <w:shd w:val="clear" w:color="auto" w:fill="FFF8EA"/>
        <w:rPr>
          <w:ins w:id="2992" w:author="Jay Jacobs" w:date="2013-11-03T13:45:00Z"/>
          <w:color w:val="800026"/>
          <w:rPrChange w:id="2993" w:author="Jay Jacobs" w:date="2013-11-03T14:39:00Z">
            <w:rPr>
              <w:ins w:id="2994" w:author="Jay Jacobs" w:date="2013-11-03T13:45:00Z"/>
            </w:rPr>
          </w:rPrChange>
        </w:rPr>
        <w:pPrChange w:id="2995" w:author="Jay Jacobs" w:date="2013-11-03T14:40:00Z">
          <w:pPr>
            <w:pStyle w:val="Para"/>
          </w:pPr>
        </w:pPrChange>
      </w:pPr>
      <w:ins w:id="2996" w:author="Jay Jacobs" w:date="2013-11-03T13:45:00Z">
        <w:r w:rsidRPr="00E554BD">
          <w:rPr>
            <w:color w:val="800026"/>
            <w:rPrChange w:id="2997" w:author="Jay Jacobs" w:date="2013-11-03T14:39:00Z">
              <w:rPr/>
            </w:rPrChange>
          </w:rPr>
          <w:t>data(industry2)</w:t>
        </w:r>
      </w:ins>
    </w:p>
    <w:p w14:paraId="3105AA30" w14:textId="77777777" w:rsidR="00B70691" w:rsidRPr="00D31DDB" w:rsidRDefault="00B70691">
      <w:pPr>
        <w:pStyle w:val="CodeSnippet"/>
        <w:shd w:val="clear" w:color="auto" w:fill="FFF8EA"/>
        <w:rPr>
          <w:ins w:id="2998" w:author="Jay Jacobs" w:date="2013-11-03T13:45:00Z"/>
          <w:i/>
          <w:color w:val="9B9B9B"/>
          <w:rPrChange w:id="2999" w:author="Jay Jacobs" w:date="2013-11-03T14:30:00Z">
            <w:rPr>
              <w:ins w:id="3000" w:author="Jay Jacobs" w:date="2013-11-03T13:45:00Z"/>
            </w:rPr>
          </w:rPrChange>
        </w:rPr>
        <w:pPrChange w:id="3001" w:author="Jay Jacobs" w:date="2013-11-03T14:40:00Z">
          <w:pPr>
            <w:pStyle w:val="Para"/>
          </w:pPr>
        </w:pPrChange>
      </w:pPr>
      <w:ins w:id="3002" w:author="Jay Jacobs" w:date="2013-11-03T13:45:00Z">
        <w:r w:rsidRPr="00D31DDB">
          <w:rPr>
            <w:i/>
            <w:color w:val="9B9B9B"/>
            <w:rPrChange w:id="3003" w:author="Jay Jacobs" w:date="2013-11-03T14:30:00Z">
              <w:rPr/>
            </w:rPrChange>
          </w:rPr>
          <w:t># create a new list of short tet</w:t>
        </w:r>
      </w:ins>
    </w:p>
    <w:p w14:paraId="0ACCABFF" w14:textId="035A16DC" w:rsidR="00B70691" w:rsidRPr="00E554BD" w:rsidRDefault="00B70691">
      <w:pPr>
        <w:pStyle w:val="CodeSnippet"/>
        <w:shd w:val="clear" w:color="auto" w:fill="FFF8EA"/>
        <w:rPr>
          <w:ins w:id="3004" w:author="Jay Jacobs" w:date="2013-11-03T13:45:00Z"/>
          <w:color w:val="800026"/>
          <w:rPrChange w:id="3005" w:author="Jay Jacobs" w:date="2013-11-03T14:39:00Z">
            <w:rPr>
              <w:ins w:id="3006" w:author="Jay Jacobs" w:date="2013-11-03T13:45:00Z"/>
            </w:rPr>
          </w:rPrChange>
        </w:rPr>
        <w:pPrChange w:id="3007" w:author="Jay Jacobs" w:date="2013-11-03T14:40:00Z">
          <w:pPr>
            <w:pStyle w:val="Para"/>
          </w:pPr>
        </w:pPrChange>
      </w:pPr>
      <w:ins w:id="3008" w:author="Jay Jacobs" w:date="2013-11-03T13:45:00Z">
        <w:r w:rsidRPr="00E554BD">
          <w:rPr>
            <w:color w:val="800026"/>
            <w:rPrChange w:id="3009" w:author="Jay Jacobs" w:date="2013-11-03T14:39:00Z">
              <w:rPr/>
            </w:rPrChange>
          </w:rPr>
          <w:t>txt.label &lt;- industry2$short[which(industry2$code %in% ind.label)]</w:t>
        </w:r>
      </w:ins>
    </w:p>
    <w:p w14:paraId="23077A32" w14:textId="602B7DB1" w:rsidR="00306787" w:rsidRPr="00064AED" w:rsidDel="00B70691" w:rsidRDefault="00306787">
      <w:pPr>
        <w:pStyle w:val="Para"/>
        <w:rPr>
          <w:del w:id="3010" w:author="Jay Jacobs" w:date="2013-11-03T13:44:00Z"/>
          <w:highlight w:val="yellow"/>
        </w:rPr>
        <w:pPrChange w:id="3011" w:author="Jay Jacobs" w:date="2013-11-03T13:45:00Z">
          <w:pPr>
            <w:pStyle w:val="CodeSnippet"/>
          </w:pPr>
        </w:pPrChange>
      </w:pPr>
      <w:del w:id="3012" w:author="Jay Jacobs" w:date="2013-11-03T13:44:00Z">
        <w:r w:rsidRPr="00064AED" w:rsidDel="00B70691">
          <w:rPr>
            <w:highlight w:val="yellow"/>
          </w:rPr>
          <w:delText># get a count of incidents per industry</w:delText>
        </w:r>
      </w:del>
    </w:p>
    <w:p w14:paraId="70E7959F" w14:textId="7F81C65D" w:rsidR="00306787" w:rsidRPr="00064AED" w:rsidDel="00B70691" w:rsidRDefault="00306787">
      <w:pPr>
        <w:pStyle w:val="Para"/>
        <w:rPr>
          <w:del w:id="3013" w:author="Jay Jacobs" w:date="2013-11-03T13:44:00Z"/>
          <w:b/>
          <w:highlight w:val="yellow"/>
        </w:rPr>
        <w:pPrChange w:id="3014" w:author="Jay Jacobs" w:date="2013-11-03T13:45:00Z">
          <w:pPr>
            <w:pStyle w:val="CodeSnippet"/>
          </w:pPr>
        </w:pPrChange>
      </w:pPr>
      <w:del w:id="3015" w:author="Jay Jacobs" w:date="2013-11-03T13:44:00Z">
        <w:r w:rsidRPr="00064AED" w:rsidDel="00B70691">
          <w:rPr>
            <w:b/>
            <w:highlight w:val="yellow"/>
          </w:rPr>
          <w:delText>ind.counts &lt;- colSums(vmat[ , rownames(cmd)])</w:delText>
        </w:r>
      </w:del>
    </w:p>
    <w:p w14:paraId="7F63DD35" w14:textId="30A3E089" w:rsidR="00732684" w:rsidRPr="00064AED" w:rsidDel="00B70691" w:rsidRDefault="00732684">
      <w:pPr>
        <w:pStyle w:val="Para"/>
        <w:rPr>
          <w:del w:id="3016" w:author="Jay Jacobs" w:date="2013-11-03T13:44:00Z"/>
          <w:highlight w:val="yellow"/>
        </w:rPr>
        <w:pPrChange w:id="3017" w:author="Jay Jacobs" w:date="2013-11-03T13:45:00Z">
          <w:pPr>
            <w:pStyle w:val="CodeSnippet"/>
          </w:pPr>
        </w:pPrChange>
      </w:pPr>
      <w:del w:id="3018" w:author="Jay Jacobs" w:date="2013-11-03T13:44:00Z">
        <w:r w:rsidRPr="00064AED" w:rsidDel="00B70691">
          <w:rPr>
            <w:highlight w:val="yellow"/>
          </w:rPr>
          <w:delText># extract the industry label</w:delText>
        </w:r>
      </w:del>
    </w:p>
    <w:p w14:paraId="352A428D" w14:textId="1F364000" w:rsidR="00732684" w:rsidRPr="00064AED" w:rsidDel="00B70691" w:rsidRDefault="00732684">
      <w:pPr>
        <w:pStyle w:val="Para"/>
        <w:rPr>
          <w:del w:id="3019" w:author="Jay Jacobs" w:date="2013-11-03T13:44:00Z"/>
          <w:b/>
          <w:highlight w:val="yellow"/>
        </w:rPr>
        <w:pPrChange w:id="3020" w:author="Jay Jacobs" w:date="2013-11-03T13:45:00Z">
          <w:pPr>
            <w:pStyle w:val="CodeSnippet"/>
          </w:pPr>
        </w:pPrChange>
      </w:pPr>
      <w:del w:id="3021" w:author="Jay Jacobs" w:date="2013-11-03T13:44:00Z">
        <w:r w:rsidRPr="00064AED" w:rsidDel="00B70691">
          <w:rPr>
            <w:b/>
            <w:highlight w:val="yellow"/>
          </w:rPr>
          <w:delText>ind.label &lt;- sapply(rownames(</w:delText>
        </w:r>
        <w:r w:rsidR="000A1A96" w:rsidRPr="00064AED" w:rsidDel="00B70691">
          <w:rPr>
            <w:b/>
            <w:highlight w:val="yellow"/>
          </w:rPr>
          <w:delText>cmd</w:delText>
        </w:r>
        <w:r w:rsidRPr="00064AED" w:rsidDel="00B70691">
          <w:rPr>
            <w:b/>
            <w:highlight w:val="yellow"/>
          </w:rPr>
          <w:delText>), function(x) {</w:delText>
        </w:r>
      </w:del>
    </w:p>
    <w:p w14:paraId="3147DE49" w14:textId="7F41FE6A" w:rsidR="000A1A96" w:rsidRPr="00064AED" w:rsidDel="00B70691" w:rsidRDefault="000A1A96">
      <w:pPr>
        <w:pStyle w:val="Para"/>
        <w:rPr>
          <w:del w:id="3022" w:author="Jay Jacobs" w:date="2013-11-03T13:44:00Z"/>
          <w:highlight w:val="yellow"/>
        </w:rPr>
        <w:pPrChange w:id="3023" w:author="Jay Jacobs" w:date="2013-11-03T13:45:00Z">
          <w:pPr>
            <w:pStyle w:val="CodeSnippet"/>
          </w:pPr>
        </w:pPrChange>
      </w:pPr>
      <w:del w:id="3024" w:author="Jay Jacobs" w:date="2013-11-03T13:44:00Z">
        <w:r w:rsidRPr="00064AED" w:rsidDel="00B70691">
          <w:rPr>
            <w:highlight w:val="yellow"/>
          </w:rPr>
          <w:delText xml:space="preserve">  # split, convert to vector and take the last (tail) element</w:delText>
        </w:r>
      </w:del>
    </w:p>
    <w:p w14:paraId="2D275FCD" w14:textId="21CA199D" w:rsidR="000A1A96" w:rsidRPr="00064AED" w:rsidDel="00B70691" w:rsidRDefault="000A1A96">
      <w:pPr>
        <w:pStyle w:val="Para"/>
        <w:rPr>
          <w:del w:id="3025" w:author="Jay Jacobs" w:date="2013-11-03T13:44:00Z"/>
          <w:highlight w:val="yellow"/>
        </w:rPr>
        <w:pPrChange w:id="3026" w:author="Jay Jacobs" w:date="2013-11-03T13:45:00Z">
          <w:pPr>
            <w:pStyle w:val="CodeSnippet"/>
          </w:pPr>
        </w:pPrChange>
      </w:pPr>
      <w:del w:id="3027" w:author="Jay Jacobs" w:date="2013-11-03T13:44:00Z">
        <w:r w:rsidRPr="00064AED" w:rsidDel="00B70691">
          <w:rPr>
            <w:highlight w:val="yellow"/>
          </w:rPr>
          <w:delText xml:space="preserve">  # which is a 2-digit NAICS code</w:delText>
        </w:r>
      </w:del>
    </w:p>
    <w:p w14:paraId="5A9307AC" w14:textId="614569E2" w:rsidR="00732684" w:rsidRPr="00064AED" w:rsidDel="00B70691" w:rsidRDefault="00732684">
      <w:pPr>
        <w:pStyle w:val="Para"/>
        <w:rPr>
          <w:del w:id="3028" w:author="Jay Jacobs" w:date="2013-11-03T13:44:00Z"/>
          <w:b/>
          <w:highlight w:val="yellow"/>
        </w:rPr>
        <w:pPrChange w:id="3029" w:author="Jay Jacobs" w:date="2013-11-03T13:45:00Z">
          <w:pPr>
            <w:pStyle w:val="CodeSnippet"/>
          </w:pPr>
        </w:pPrChange>
      </w:pPr>
      <w:del w:id="3030" w:author="Jay Jacobs" w:date="2013-11-03T13:44:00Z">
        <w:r w:rsidRPr="00064AED" w:rsidDel="00B70691">
          <w:rPr>
            <w:b/>
            <w:highlight w:val="yellow"/>
          </w:rPr>
          <w:delText xml:space="preserve">  tail(unlist(strsplit(x, "[.]")), 1)</w:delText>
        </w:r>
      </w:del>
    </w:p>
    <w:p w14:paraId="559A4745" w14:textId="3EFBF8BD" w:rsidR="00732684" w:rsidRPr="00064AED" w:rsidDel="00B70691" w:rsidRDefault="00732684">
      <w:pPr>
        <w:pStyle w:val="Para"/>
        <w:rPr>
          <w:del w:id="3031" w:author="Jay Jacobs" w:date="2013-11-03T13:44:00Z"/>
          <w:b/>
          <w:highlight w:val="yellow"/>
        </w:rPr>
        <w:pPrChange w:id="3032" w:author="Jay Jacobs" w:date="2013-11-03T13:45:00Z">
          <w:pPr>
            <w:pStyle w:val="CodeSnippet"/>
          </w:pPr>
        </w:pPrChange>
      </w:pPr>
      <w:del w:id="3033" w:author="Jay Jacobs" w:date="2013-11-03T13:44:00Z">
        <w:r w:rsidRPr="00064AED" w:rsidDel="00B70691">
          <w:rPr>
            <w:b/>
            <w:highlight w:val="yellow"/>
          </w:rPr>
          <w:delText>})</w:delText>
        </w:r>
      </w:del>
    </w:p>
    <w:p w14:paraId="1AAD1097" w14:textId="03F00F8A" w:rsidR="00732684" w:rsidRPr="00064AED" w:rsidDel="00B70691" w:rsidRDefault="00732684">
      <w:pPr>
        <w:pStyle w:val="Para"/>
        <w:rPr>
          <w:del w:id="3034" w:author="Jay Jacobs" w:date="2013-11-03T13:44:00Z"/>
          <w:highlight w:val="yellow"/>
        </w:rPr>
        <w:pPrChange w:id="3035" w:author="Jay Jacobs" w:date="2013-11-03T13:45:00Z">
          <w:pPr>
            <w:pStyle w:val="CodeSnippet"/>
          </w:pPr>
        </w:pPrChange>
      </w:pPr>
      <w:del w:id="3036" w:author="Jay Jacobs" w:date="2013-11-03T13:44:00Z">
        <w:r w:rsidRPr="00064AED" w:rsidDel="00B70691">
          <w:rPr>
            <w:highlight w:val="yellow"/>
          </w:rPr>
          <w:delText># load up industry data</w:delText>
        </w:r>
        <w:r w:rsidR="000A1A96" w:rsidRPr="00064AED" w:rsidDel="00B70691">
          <w:rPr>
            <w:highlight w:val="yellow"/>
          </w:rPr>
          <w:delText xml:space="preserve"> from verisr package</w:delText>
        </w:r>
      </w:del>
    </w:p>
    <w:p w14:paraId="7C622141" w14:textId="2B90C45A" w:rsidR="00732684" w:rsidRPr="00064AED" w:rsidDel="00B70691" w:rsidRDefault="00732684">
      <w:pPr>
        <w:pStyle w:val="Para"/>
        <w:rPr>
          <w:del w:id="3037" w:author="Jay Jacobs" w:date="2013-11-03T13:44:00Z"/>
          <w:b/>
          <w:highlight w:val="yellow"/>
        </w:rPr>
        <w:pPrChange w:id="3038" w:author="Jay Jacobs" w:date="2013-11-03T13:45:00Z">
          <w:pPr>
            <w:pStyle w:val="CodeSnippet"/>
          </w:pPr>
        </w:pPrChange>
      </w:pPr>
      <w:del w:id="3039" w:author="Jay Jacobs" w:date="2013-11-03T13:44:00Z">
        <w:r w:rsidRPr="00064AED" w:rsidDel="00B70691">
          <w:rPr>
            <w:b/>
            <w:highlight w:val="yellow"/>
          </w:rPr>
          <w:delText>data(industry2)</w:delText>
        </w:r>
      </w:del>
    </w:p>
    <w:p w14:paraId="5BA2C7DA" w14:textId="2A36E516" w:rsidR="00732684" w:rsidRPr="00064AED" w:rsidDel="00B70691" w:rsidRDefault="000A1A96">
      <w:pPr>
        <w:pStyle w:val="Para"/>
        <w:rPr>
          <w:del w:id="3040" w:author="Jay Jacobs" w:date="2013-11-03T13:44:00Z"/>
          <w:highlight w:val="yellow"/>
        </w:rPr>
        <w:pPrChange w:id="3041" w:author="Jay Jacobs" w:date="2013-11-03T13:45:00Z">
          <w:pPr>
            <w:pStyle w:val="CodeSnippet"/>
          </w:pPr>
        </w:pPrChange>
      </w:pPr>
      <w:del w:id="3042" w:author="Jay Jacobs" w:date="2013-11-03T13:44:00Z">
        <w:r w:rsidRPr="00064AED" w:rsidDel="00B70691">
          <w:rPr>
            <w:highlight w:val="yellow"/>
          </w:rPr>
          <w:delText># create a new list of short names</w:delText>
        </w:r>
      </w:del>
    </w:p>
    <w:p w14:paraId="0ED9DF2C" w14:textId="1630C2E0" w:rsidR="00732684" w:rsidRPr="000A1A96" w:rsidDel="00B70691" w:rsidRDefault="00732684">
      <w:pPr>
        <w:pStyle w:val="Para"/>
        <w:rPr>
          <w:del w:id="3043" w:author="Jay Jacobs" w:date="2013-11-03T13:45:00Z"/>
          <w:b/>
        </w:rPr>
        <w:pPrChange w:id="3044" w:author="Jay Jacobs" w:date="2013-11-03T13:45:00Z">
          <w:pPr>
            <w:pStyle w:val="CodeSnippet"/>
          </w:pPr>
        </w:pPrChange>
      </w:pPr>
      <w:del w:id="3045" w:author="Jay Jacobs" w:date="2013-11-03T13:44:00Z">
        <w:r w:rsidRPr="00064AED" w:rsidDel="00B70691">
          <w:rPr>
            <w:b/>
            <w:highlight w:val="yellow"/>
          </w:rPr>
          <w:delText>txt.label &lt;- industry2$short[which(industry2$code %in% ind.label)]</w:delText>
        </w:r>
      </w:del>
    </w:p>
    <w:p w14:paraId="575360D1" w14:textId="77777777" w:rsidR="00306787" w:rsidRDefault="000A1A96" w:rsidP="00ED68CC">
      <w:pPr>
        <w:pStyle w:val="Para"/>
        <w:rPr>
          <w:ins w:id="3046" w:author="Jay Jacobs" w:date="2013-11-03T13:48:00Z"/>
        </w:rPr>
      </w:pPr>
      <w:r>
        <w:t>A</w:t>
      </w:r>
      <w:r w:rsidR="00306787">
        <w:t xml:space="preserve">nd now you have </w:t>
      </w:r>
      <w:r>
        <w:t>variable</w:t>
      </w:r>
      <w:r w:rsidR="00306787">
        <w:t>s</w:t>
      </w:r>
      <w:r>
        <w:t xml:space="preserve"> called </w:t>
      </w:r>
      <w:r w:rsidR="00306787" w:rsidRPr="00306787">
        <w:rPr>
          <w:rStyle w:val="InlineCode"/>
        </w:rPr>
        <w:t>ind.counts</w:t>
      </w:r>
      <w:r w:rsidR="00306787">
        <w:t xml:space="preserve"> and </w:t>
      </w:r>
      <w:r w:rsidRPr="001412B8">
        <w:rPr>
          <w:rStyle w:val="InlineCode"/>
        </w:rPr>
        <w:t>txt.label</w:t>
      </w:r>
      <w:r>
        <w:t xml:space="preserve"> </w:t>
      </w:r>
      <w:del w:id="3047" w:author="Kezia Endsley" w:date="2013-10-21T08:30:00Z">
        <w:r w:rsidR="00306787" w:rsidDel="007E59DA">
          <w:delText xml:space="preserve">both </w:delText>
        </w:r>
      </w:del>
      <w:r w:rsidR="00306787">
        <w:t xml:space="preserve">in the same order as the </w:t>
      </w:r>
      <w:r w:rsidR="00306787" w:rsidRPr="00306787">
        <w:rPr>
          <w:rStyle w:val="InlineCode"/>
        </w:rPr>
        <w:t>cmd</w:t>
      </w:r>
      <w:r w:rsidR="00306787">
        <w:t xml:space="preserve"> object.</w:t>
      </w:r>
      <w:r w:rsidR="000359F5">
        <w:t xml:space="preserve"> </w:t>
      </w:r>
      <w:r w:rsidR="00306787">
        <w:t xml:space="preserve">Now you can create a data frame and create a plot with </w:t>
      </w:r>
      <w:r w:rsidR="00306787" w:rsidRPr="00306787">
        <w:rPr>
          <w:rStyle w:val="InlineCode"/>
        </w:rPr>
        <w:t>ggplot2</w:t>
      </w:r>
      <w:r w:rsidR="00306787">
        <w:t>.</w:t>
      </w:r>
    </w:p>
    <w:p w14:paraId="71C8BAFA" w14:textId="47FB4C36" w:rsidR="00B70691" w:rsidRDefault="00B70691">
      <w:pPr>
        <w:pStyle w:val="CodeListing"/>
        <w:rPr>
          <w:ins w:id="3048" w:author="Jay Jacobs" w:date="2013-11-03T13:48:00Z"/>
        </w:rPr>
        <w:pPrChange w:id="3049" w:author="Jay Jacobs" w:date="2013-11-03T13:48:00Z">
          <w:pPr>
            <w:pStyle w:val="Para"/>
          </w:pPr>
        </w:pPrChange>
      </w:pPr>
      <w:ins w:id="3050" w:author="Jay Jacobs" w:date="2013-11-03T13:48:00Z">
        <w:r>
          <w:t>Listing 9-12</w:t>
        </w:r>
      </w:ins>
    </w:p>
    <w:p w14:paraId="3CB9ECE3" w14:textId="77777777" w:rsidR="00B70691" w:rsidRPr="00D31DDB" w:rsidRDefault="00B70691">
      <w:pPr>
        <w:pStyle w:val="CodeSnippet"/>
        <w:shd w:val="clear" w:color="auto" w:fill="FFF8EA"/>
        <w:rPr>
          <w:ins w:id="3051" w:author="Jay Jacobs" w:date="2013-11-03T13:48:00Z"/>
          <w:i/>
          <w:color w:val="9B9B9B"/>
          <w:rPrChange w:id="3052" w:author="Jay Jacobs" w:date="2013-11-03T14:29:00Z">
            <w:rPr>
              <w:ins w:id="3053" w:author="Jay Jacobs" w:date="2013-11-03T13:48:00Z"/>
            </w:rPr>
          </w:rPrChange>
        </w:rPr>
        <w:pPrChange w:id="3054" w:author="Jay Jacobs" w:date="2013-11-03T14:40:00Z">
          <w:pPr>
            <w:pStyle w:val="Para"/>
          </w:pPr>
        </w:pPrChange>
      </w:pPr>
      <w:ins w:id="3055" w:author="Jay Jacobs" w:date="2013-11-03T13:48:00Z">
        <w:r w:rsidRPr="00D31DDB">
          <w:rPr>
            <w:i/>
            <w:color w:val="9B9B9B"/>
            <w:rPrChange w:id="3056" w:author="Jay Jacobs" w:date="2013-11-03T14:29:00Z">
              <w:rPr/>
            </w:rPrChange>
          </w:rPr>
          <w:t># requires package : ggplot2</w:t>
        </w:r>
      </w:ins>
    </w:p>
    <w:p w14:paraId="43C19D73" w14:textId="77777777" w:rsidR="00B70691" w:rsidRPr="00D31DDB" w:rsidRDefault="00B70691">
      <w:pPr>
        <w:pStyle w:val="CodeSnippet"/>
        <w:shd w:val="clear" w:color="auto" w:fill="FFF8EA"/>
        <w:rPr>
          <w:ins w:id="3057" w:author="Jay Jacobs" w:date="2013-11-03T13:48:00Z"/>
          <w:i/>
          <w:color w:val="9B9B9B"/>
          <w:rPrChange w:id="3058" w:author="Jay Jacobs" w:date="2013-11-03T14:29:00Z">
            <w:rPr>
              <w:ins w:id="3059" w:author="Jay Jacobs" w:date="2013-11-03T13:48:00Z"/>
            </w:rPr>
          </w:rPrChange>
        </w:rPr>
        <w:pPrChange w:id="3060" w:author="Jay Jacobs" w:date="2013-11-03T14:40:00Z">
          <w:pPr>
            <w:pStyle w:val="Para"/>
          </w:pPr>
        </w:pPrChange>
      </w:pPr>
      <w:ins w:id="3061" w:author="Jay Jacobs" w:date="2013-11-03T13:48:00Z">
        <w:r w:rsidRPr="00D31DDB">
          <w:rPr>
            <w:i/>
            <w:color w:val="9B9B9B"/>
            <w:rPrChange w:id="3062" w:author="Jay Jacobs" w:date="2013-11-03T14:29:00Z">
              <w:rPr/>
            </w:rPrChange>
          </w:rPr>
          <w:t xml:space="preserve"># requires object : cmd (9-10), ind.counts, txt.label (9-11) </w:t>
        </w:r>
      </w:ins>
    </w:p>
    <w:p w14:paraId="75C22E93" w14:textId="77777777" w:rsidR="00B70691" w:rsidRPr="00E554BD" w:rsidRDefault="00B70691">
      <w:pPr>
        <w:pStyle w:val="CodeSnippet"/>
        <w:shd w:val="clear" w:color="auto" w:fill="FFF8EA"/>
        <w:rPr>
          <w:ins w:id="3063" w:author="Jay Jacobs" w:date="2013-11-03T13:48:00Z"/>
          <w:color w:val="800026"/>
          <w:rPrChange w:id="3064" w:author="Jay Jacobs" w:date="2013-11-03T14:39:00Z">
            <w:rPr>
              <w:ins w:id="3065" w:author="Jay Jacobs" w:date="2013-11-03T13:48:00Z"/>
            </w:rPr>
          </w:rPrChange>
        </w:rPr>
        <w:pPrChange w:id="3066" w:author="Jay Jacobs" w:date="2013-11-03T14:40:00Z">
          <w:pPr>
            <w:pStyle w:val="Para"/>
          </w:pPr>
        </w:pPrChange>
      </w:pPr>
      <w:ins w:id="3067" w:author="Jay Jacobs" w:date="2013-11-03T13:48:00Z">
        <w:r w:rsidRPr="00E554BD">
          <w:rPr>
            <w:color w:val="800026"/>
            <w:rPrChange w:id="3068" w:author="Jay Jacobs" w:date="2013-11-03T14:39:00Z">
              <w:rPr/>
            </w:rPrChange>
          </w:rPr>
          <w:lastRenderedPageBreak/>
          <w:t>library(ggplot2)</w:t>
        </w:r>
      </w:ins>
    </w:p>
    <w:p w14:paraId="3581A986" w14:textId="77777777" w:rsidR="00B70691" w:rsidRPr="00E554BD" w:rsidRDefault="00B70691">
      <w:pPr>
        <w:pStyle w:val="CodeSnippet"/>
        <w:shd w:val="clear" w:color="auto" w:fill="FFF8EA"/>
        <w:rPr>
          <w:ins w:id="3069" w:author="Jay Jacobs" w:date="2013-11-03T13:48:00Z"/>
          <w:color w:val="800026"/>
          <w:rPrChange w:id="3070" w:author="Jay Jacobs" w:date="2013-11-03T14:39:00Z">
            <w:rPr>
              <w:ins w:id="3071" w:author="Jay Jacobs" w:date="2013-11-03T13:48:00Z"/>
            </w:rPr>
          </w:rPrChange>
        </w:rPr>
        <w:pPrChange w:id="3072" w:author="Jay Jacobs" w:date="2013-11-03T14:40:00Z">
          <w:pPr>
            <w:pStyle w:val="Para"/>
          </w:pPr>
        </w:pPrChange>
      </w:pPr>
      <w:ins w:id="3073" w:author="Jay Jacobs" w:date="2013-11-03T13:48:00Z">
        <w:r w:rsidRPr="00E554BD">
          <w:rPr>
            <w:color w:val="800026"/>
            <w:rPrChange w:id="3074" w:author="Jay Jacobs" w:date="2013-11-03T14:39:00Z">
              <w:rPr/>
            </w:rPrChange>
          </w:rPr>
          <w:t>indf &lt;- data.frame(x=cmd[ ,1], y=cmd[, 2], label=txt.label, size=ind.counts)</w:t>
        </w:r>
      </w:ins>
    </w:p>
    <w:p w14:paraId="2D9EDFBF" w14:textId="77777777" w:rsidR="00B70691" w:rsidRPr="00E554BD" w:rsidRDefault="00B70691">
      <w:pPr>
        <w:pStyle w:val="CodeSnippet"/>
        <w:shd w:val="clear" w:color="auto" w:fill="FFF8EA"/>
        <w:rPr>
          <w:ins w:id="3075" w:author="Jay Jacobs" w:date="2013-11-03T13:48:00Z"/>
          <w:color w:val="800026"/>
          <w:rPrChange w:id="3076" w:author="Jay Jacobs" w:date="2013-11-03T14:39:00Z">
            <w:rPr>
              <w:ins w:id="3077" w:author="Jay Jacobs" w:date="2013-11-03T13:48:00Z"/>
            </w:rPr>
          </w:rPrChange>
        </w:rPr>
        <w:pPrChange w:id="3078" w:author="Jay Jacobs" w:date="2013-11-03T14:40:00Z">
          <w:pPr>
            <w:pStyle w:val="Para"/>
          </w:pPr>
        </w:pPrChange>
      </w:pPr>
      <w:bookmarkStart w:id="3079" w:name="_GoBack"/>
      <w:bookmarkEnd w:id="3079"/>
      <w:ins w:id="3080" w:author="Jay Jacobs" w:date="2013-11-03T13:48:00Z">
        <w:r w:rsidRPr="00E554BD">
          <w:rPr>
            <w:color w:val="800026"/>
            <w:rPrChange w:id="3081" w:author="Jay Jacobs" w:date="2013-11-03T14:39:00Z">
              <w:rPr/>
            </w:rPrChange>
          </w:rPr>
          <w:t>gg &lt;- ggplot(indf, aes(x, y, label=label, size=size))</w:t>
        </w:r>
      </w:ins>
    </w:p>
    <w:p w14:paraId="42FA7B2D" w14:textId="77777777" w:rsidR="00B70691" w:rsidRPr="00E554BD" w:rsidRDefault="00B70691">
      <w:pPr>
        <w:pStyle w:val="CodeSnippet"/>
        <w:shd w:val="clear" w:color="auto" w:fill="FFF8EA"/>
        <w:rPr>
          <w:ins w:id="3082" w:author="Jay Jacobs" w:date="2013-11-03T13:48:00Z"/>
          <w:color w:val="800026"/>
          <w:rPrChange w:id="3083" w:author="Jay Jacobs" w:date="2013-11-03T14:39:00Z">
            <w:rPr>
              <w:ins w:id="3084" w:author="Jay Jacobs" w:date="2013-11-03T13:48:00Z"/>
            </w:rPr>
          </w:rPrChange>
        </w:rPr>
        <w:pPrChange w:id="3085" w:author="Jay Jacobs" w:date="2013-11-03T14:40:00Z">
          <w:pPr>
            <w:pStyle w:val="Para"/>
          </w:pPr>
        </w:pPrChange>
      </w:pPr>
      <w:ins w:id="3086" w:author="Jay Jacobs" w:date="2013-11-03T13:48:00Z">
        <w:r w:rsidRPr="00E554BD">
          <w:rPr>
            <w:color w:val="800026"/>
            <w:rPrChange w:id="3087" w:author="Jay Jacobs" w:date="2013-11-03T14:39:00Z">
              <w:rPr/>
            </w:rPrChange>
          </w:rPr>
          <w:t>gg &lt;- gg + scale_size(trans="log2", range=c(10,30), guide=F)</w:t>
        </w:r>
      </w:ins>
    </w:p>
    <w:p w14:paraId="1E54508E" w14:textId="77777777" w:rsidR="00B70691" w:rsidRPr="00E554BD" w:rsidRDefault="00B70691">
      <w:pPr>
        <w:pStyle w:val="CodeSnippet"/>
        <w:shd w:val="clear" w:color="auto" w:fill="FFF8EA"/>
        <w:rPr>
          <w:ins w:id="3088" w:author="Jay Jacobs" w:date="2013-11-03T13:48:00Z"/>
          <w:color w:val="800026"/>
          <w:rPrChange w:id="3089" w:author="Jay Jacobs" w:date="2013-11-03T14:39:00Z">
            <w:rPr>
              <w:ins w:id="3090" w:author="Jay Jacobs" w:date="2013-11-03T13:48:00Z"/>
            </w:rPr>
          </w:rPrChange>
        </w:rPr>
        <w:pPrChange w:id="3091" w:author="Jay Jacobs" w:date="2013-11-03T14:40:00Z">
          <w:pPr>
            <w:pStyle w:val="Para"/>
          </w:pPr>
        </w:pPrChange>
      </w:pPr>
      <w:ins w:id="3092" w:author="Jay Jacobs" w:date="2013-11-03T13:48:00Z">
        <w:r w:rsidRPr="00E554BD">
          <w:rPr>
            <w:color w:val="800026"/>
            <w:rPrChange w:id="3093" w:author="Jay Jacobs" w:date="2013-11-03T14:39:00Z">
              <w:rPr/>
            </w:rPrChange>
          </w:rPr>
          <w:t>gg &lt;- gg + geom_point(fill="lightsteelblue", color="white", shape=21)</w:t>
        </w:r>
      </w:ins>
    </w:p>
    <w:p w14:paraId="23A31DF2" w14:textId="77777777" w:rsidR="00B70691" w:rsidRPr="00E554BD" w:rsidRDefault="00B70691">
      <w:pPr>
        <w:pStyle w:val="CodeSnippet"/>
        <w:shd w:val="clear" w:color="auto" w:fill="FFF8EA"/>
        <w:rPr>
          <w:ins w:id="3094" w:author="Jay Jacobs" w:date="2013-11-03T13:48:00Z"/>
          <w:color w:val="800026"/>
          <w:rPrChange w:id="3095" w:author="Jay Jacobs" w:date="2013-11-03T14:39:00Z">
            <w:rPr>
              <w:ins w:id="3096" w:author="Jay Jacobs" w:date="2013-11-03T13:48:00Z"/>
            </w:rPr>
          </w:rPrChange>
        </w:rPr>
        <w:pPrChange w:id="3097" w:author="Jay Jacobs" w:date="2013-11-03T14:40:00Z">
          <w:pPr>
            <w:pStyle w:val="Para"/>
          </w:pPr>
        </w:pPrChange>
      </w:pPr>
      <w:ins w:id="3098" w:author="Jay Jacobs" w:date="2013-11-03T13:48:00Z">
        <w:r w:rsidRPr="00E554BD">
          <w:rPr>
            <w:color w:val="800026"/>
            <w:rPrChange w:id="3099" w:author="Jay Jacobs" w:date="2013-11-03T14:39:00Z">
              <w:rPr/>
            </w:rPrChange>
          </w:rPr>
          <w:t>gg &lt;- gg + xlim(range(indf$x)*1.1) # expand x scale</w:t>
        </w:r>
      </w:ins>
    </w:p>
    <w:p w14:paraId="43C095E5" w14:textId="77777777" w:rsidR="00B70691" w:rsidRPr="00E554BD" w:rsidRDefault="00B70691">
      <w:pPr>
        <w:pStyle w:val="CodeSnippet"/>
        <w:shd w:val="clear" w:color="auto" w:fill="FFF8EA"/>
        <w:rPr>
          <w:ins w:id="3100" w:author="Jay Jacobs" w:date="2013-11-03T13:48:00Z"/>
          <w:color w:val="800026"/>
          <w:rPrChange w:id="3101" w:author="Jay Jacobs" w:date="2013-11-03T14:39:00Z">
            <w:rPr>
              <w:ins w:id="3102" w:author="Jay Jacobs" w:date="2013-11-03T13:48:00Z"/>
            </w:rPr>
          </w:rPrChange>
        </w:rPr>
        <w:pPrChange w:id="3103" w:author="Jay Jacobs" w:date="2013-11-03T14:40:00Z">
          <w:pPr>
            <w:pStyle w:val="Para"/>
          </w:pPr>
        </w:pPrChange>
      </w:pPr>
      <w:ins w:id="3104" w:author="Jay Jacobs" w:date="2013-11-03T13:48:00Z">
        <w:r w:rsidRPr="00E554BD">
          <w:rPr>
            <w:color w:val="800026"/>
            <w:rPrChange w:id="3105" w:author="Jay Jacobs" w:date="2013-11-03T14:39:00Z">
              <w:rPr/>
            </w:rPrChange>
          </w:rPr>
          <w:t>gg &lt;- gg + geom_text(size=4)</w:t>
        </w:r>
      </w:ins>
    </w:p>
    <w:p w14:paraId="4E4348E2" w14:textId="77777777" w:rsidR="00B70691" w:rsidRPr="00E554BD" w:rsidRDefault="00B70691">
      <w:pPr>
        <w:pStyle w:val="CodeSnippet"/>
        <w:shd w:val="clear" w:color="auto" w:fill="FFF8EA"/>
        <w:rPr>
          <w:ins w:id="3106" w:author="Jay Jacobs" w:date="2013-11-03T13:48:00Z"/>
          <w:color w:val="800026"/>
          <w:rPrChange w:id="3107" w:author="Jay Jacobs" w:date="2013-11-03T14:39:00Z">
            <w:rPr>
              <w:ins w:id="3108" w:author="Jay Jacobs" w:date="2013-11-03T13:48:00Z"/>
            </w:rPr>
          </w:rPrChange>
        </w:rPr>
        <w:pPrChange w:id="3109" w:author="Jay Jacobs" w:date="2013-11-03T14:40:00Z">
          <w:pPr>
            <w:pStyle w:val="Para"/>
          </w:pPr>
        </w:pPrChange>
      </w:pPr>
      <w:ins w:id="3110" w:author="Jay Jacobs" w:date="2013-11-03T13:48:00Z">
        <w:r w:rsidRPr="00E554BD">
          <w:rPr>
            <w:color w:val="800026"/>
            <w:rPrChange w:id="3111" w:author="Jay Jacobs" w:date="2013-11-03T14:39:00Z">
              <w:rPr/>
            </w:rPrChange>
          </w:rPr>
          <w:t>gg &lt;- gg + theme(panel.grid = element_blank(),</w:t>
        </w:r>
      </w:ins>
    </w:p>
    <w:p w14:paraId="064FE603" w14:textId="77777777" w:rsidR="00B70691" w:rsidRPr="00E554BD" w:rsidRDefault="00B70691">
      <w:pPr>
        <w:pStyle w:val="CodeSnippet"/>
        <w:shd w:val="clear" w:color="auto" w:fill="FFF8EA"/>
        <w:rPr>
          <w:ins w:id="3112" w:author="Jay Jacobs" w:date="2013-11-03T13:48:00Z"/>
          <w:color w:val="800026"/>
          <w:rPrChange w:id="3113" w:author="Jay Jacobs" w:date="2013-11-03T14:39:00Z">
            <w:rPr>
              <w:ins w:id="3114" w:author="Jay Jacobs" w:date="2013-11-03T13:48:00Z"/>
            </w:rPr>
          </w:rPrChange>
        </w:rPr>
        <w:pPrChange w:id="3115" w:author="Jay Jacobs" w:date="2013-11-03T14:40:00Z">
          <w:pPr>
            <w:pStyle w:val="Para"/>
          </w:pPr>
        </w:pPrChange>
      </w:pPr>
      <w:ins w:id="3116" w:author="Jay Jacobs" w:date="2013-11-03T13:48:00Z">
        <w:r w:rsidRPr="00E554BD">
          <w:rPr>
            <w:color w:val="800026"/>
            <w:rPrChange w:id="3117" w:author="Jay Jacobs" w:date="2013-11-03T14:39:00Z">
              <w:rPr/>
            </w:rPrChange>
          </w:rPr>
          <w:t xml:space="preserve">                 panel.border = element_blank(),</w:t>
        </w:r>
      </w:ins>
    </w:p>
    <w:p w14:paraId="4237C7BF" w14:textId="77777777" w:rsidR="00B70691" w:rsidRPr="00E554BD" w:rsidRDefault="00B70691">
      <w:pPr>
        <w:pStyle w:val="CodeSnippet"/>
        <w:shd w:val="clear" w:color="auto" w:fill="FFF8EA"/>
        <w:rPr>
          <w:ins w:id="3118" w:author="Jay Jacobs" w:date="2013-11-03T13:48:00Z"/>
          <w:color w:val="800026"/>
          <w:rPrChange w:id="3119" w:author="Jay Jacobs" w:date="2013-11-03T14:39:00Z">
            <w:rPr>
              <w:ins w:id="3120" w:author="Jay Jacobs" w:date="2013-11-03T13:48:00Z"/>
            </w:rPr>
          </w:rPrChange>
        </w:rPr>
        <w:pPrChange w:id="3121" w:author="Jay Jacobs" w:date="2013-11-03T14:40:00Z">
          <w:pPr>
            <w:pStyle w:val="Para"/>
          </w:pPr>
        </w:pPrChange>
      </w:pPr>
      <w:ins w:id="3122" w:author="Jay Jacobs" w:date="2013-11-03T13:48:00Z">
        <w:r w:rsidRPr="00E554BD">
          <w:rPr>
            <w:color w:val="800026"/>
            <w:rPrChange w:id="3123" w:author="Jay Jacobs" w:date="2013-11-03T14:39:00Z">
              <w:rPr/>
            </w:rPrChange>
          </w:rPr>
          <w:t xml:space="preserve">                 panel.background = element_blank(),</w:t>
        </w:r>
      </w:ins>
    </w:p>
    <w:p w14:paraId="70F6CF3D" w14:textId="77777777" w:rsidR="00B70691" w:rsidRPr="00E554BD" w:rsidRDefault="00B70691">
      <w:pPr>
        <w:pStyle w:val="CodeSnippet"/>
        <w:shd w:val="clear" w:color="auto" w:fill="FFF8EA"/>
        <w:rPr>
          <w:ins w:id="3124" w:author="Jay Jacobs" w:date="2013-11-03T13:48:00Z"/>
          <w:color w:val="800026"/>
          <w:rPrChange w:id="3125" w:author="Jay Jacobs" w:date="2013-11-03T14:39:00Z">
            <w:rPr>
              <w:ins w:id="3126" w:author="Jay Jacobs" w:date="2013-11-03T13:48:00Z"/>
            </w:rPr>
          </w:rPrChange>
        </w:rPr>
        <w:pPrChange w:id="3127" w:author="Jay Jacobs" w:date="2013-11-03T14:40:00Z">
          <w:pPr>
            <w:pStyle w:val="Para"/>
          </w:pPr>
        </w:pPrChange>
      </w:pPr>
      <w:ins w:id="3128" w:author="Jay Jacobs" w:date="2013-11-03T13:48:00Z">
        <w:r w:rsidRPr="00E554BD">
          <w:rPr>
            <w:color w:val="800026"/>
            <w:rPrChange w:id="3129" w:author="Jay Jacobs" w:date="2013-11-03T14:39:00Z">
              <w:rPr/>
            </w:rPrChange>
          </w:rPr>
          <w:t xml:space="preserve">                 axis.text = element_blank(),</w:t>
        </w:r>
      </w:ins>
    </w:p>
    <w:p w14:paraId="477943BB" w14:textId="77777777" w:rsidR="00B70691" w:rsidRPr="00E554BD" w:rsidRDefault="00B70691">
      <w:pPr>
        <w:pStyle w:val="CodeSnippet"/>
        <w:shd w:val="clear" w:color="auto" w:fill="FFF8EA"/>
        <w:rPr>
          <w:ins w:id="3130" w:author="Jay Jacobs" w:date="2013-11-03T13:48:00Z"/>
          <w:color w:val="800026"/>
          <w:rPrChange w:id="3131" w:author="Jay Jacobs" w:date="2013-11-03T14:39:00Z">
            <w:rPr>
              <w:ins w:id="3132" w:author="Jay Jacobs" w:date="2013-11-03T13:48:00Z"/>
            </w:rPr>
          </w:rPrChange>
        </w:rPr>
        <w:pPrChange w:id="3133" w:author="Jay Jacobs" w:date="2013-11-03T14:40:00Z">
          <w:pPr>
            <w:pStyle w:val="Para"/>
          </w:pPr>
        </w:pPrChange>
      </w:pPr>
      <w:ins w:id="3134" w:author="Jay Jacobs" w:date="2013-11-03T13:48:00Z">
        <w:r w:rsidRPr="00E554BD">
          <w:rPr>
            <w:color w:val="800026"/>
            <w:rPrChange w:id="3135" w:author="Jay Jacobs" w:date="2013-11-03T14:39:00Z">
              <w:rPr/>
            </w:rPrChange>
          </w:rPr>
          <w:t xml:space="preserve">                 axis.title = element_blank(),</w:t>
        </w:r>
      </w:ins>
    </w:p>
    <w:p w14:paraId="12283E6B" w14:textId="77777777" w:rsidR="00B70691" w:rsidRPr="00E554BD" w:rsidRDefault="00B70691">
      <w:pPr>
        <w:pStyle w:val="CodeSnippet"/>
        <w:shd w:val="clear" w:color="auto" w:fill="FFF8EA"/>
        <w:rPr>
          <w:ins w:id="3136" w:author="Jay Jacobs" w:date="2013-11-03T13:48:00Z"/>
          <w:color w:val="800026"/>
          <w:rPrChange w:id="3137" w:author="Jay Jacobs" w:date="2013-11-03T14:39:00Z">
            <w:rPr>
              <w:ins w:id="3138" w:author="Jay Jacobs" w:date="2013-11-03T13:48:00Z"/>
            </w:rPr>
          </w:rPrChange>
        </w:rPr>
        <w:pPrChange w:id="3139" w:author="Jay Jacobs" w:date="2013-11-03T14:40:00Z">
          <w:pPr>
            <w:pStyle w:val="Para"/>
          </w:pPr>
        </w:pPrChange>
      </w:pPr>
      <w:ins w:id="3140" w:author="Jay Jacobs" w:date="2013-11-03T13:48:00Z">
        <w:r w:rsidRPr="00E554BD">
          <w:rPr>
            <w:color w:val="800026"/>
            <w:rPrChange w:id="3141" w:author="Jay Jacobs" w:date="2013-11-03T14:39:00Z">
              <w:rPr/>
            </w:rPrChange>
          </w:rPr>
          <w:t xml:space="preserve">                 axis.ticks = element_blank())</w:t>
        </w:r>
      </w:ins>
    </w:p>
    <w:p w14:paraId="4B05E7F1" w14:textId="0EA78511" w:rsidR="00B70691" w:rsidRPr="00E554BD" w:rsidRDefault="00B70691">
      <w:pPr>
        <w:pStyle w:val="CodeSnippet"/>
        <w:shd w:val="clear" w:color="auto" w:fill="FFF8EA"/>
        <w:rPr>
          <w:color w:val="800026"/>
          <w:rPrChange w:id="3142" w:author="Jay Jacobs" w:date="2013-11-03T14:39:00Z">
            <w:rPr/>
          </w:rPrChange>
        </w:rPr>
        <w:pPrChange w:id="3143" w:author="Jay Jacobs" w:date="2013-11-03T14:40:00Z">
          <w:pPr>
            <w:pStyle w:val="Para"/>
          </w:pPr>
        </w:pPrChange>
      </w:pPr>
      <w:ins w:id="3144" w:author="Jay Jacobs" w:date="2013-11-03T13:48:00Z">
        <w:r w:rsidRPr="00E554BD">
          <w:rPr>
            <w:color w:val="800026"/>
            <w:rPrChange w:id="3145" w:author="Jay Jacobs" w:date="2013-11-03T14:39:00Z">
              <w:rPr/>
            </w:rPrChange>
          </w:rPr>
          <w:t>print(gg)</w:t>
        </w:r>
      </w:ins>
    </w:p>
    <w:p w14:paraId="34B616DB" w14:textId="3B5A2F5E" w:rsidR="00306787" w:rsidRPr="00064AED" w:rsidDel="00B70691" w:rsidRDefault="00332D40" w:rsidP="00306787">
      <w:pPr>
        <w:pStyle w:val="CodeSnippet"/>
        <w:rPr>
          <w:del w:id="3146" w:author="Jay Jacobs" w:date="2013-11-03T13:48:00Z"/>
          <w:b/>
          <w:highlight w:val="yellow"/>
          <w:rPrChange w:id="3147" w:author="Kent, Kevin - Indianapolis" w:date="2013-10-15T09:20:00Z">
            <w:rPr>
              <w:del w:id="3148" w:author="Jay Jacobs" w:date="2013-11-03T13:48:00Z"/>
              <w:b/>
            </w:rPr>
          </w:rPrChange>
        </w:rPr>
      </w:pPr>
      <w:del w:id="3149" w:author="Jay Jacobs" w:date="2013-11-03T13:48:00Z">
        <w:r w:rsidRPr="00064AED" w:rsidDel="00B70691">
          <w:rPr>
            <w:b/>
            <w:highlight w:val="yellow"/>
          </w:rPr>
          <w:delText>in</w:delText>
        </w:r>
        <w:r w:rsidR="00306787" w:rsidRPr="00064AED" w:rsidDel="00B70691">
          <w:rPr>
            <w:b/>
            <w:highlight w:val="yellow"/>
          </w:rPr>
          <w:delText>df &lt;- data.frame(x=cmd[ ,1], y=cmd[, 2], label=ind.label, size=ind.cou</w:delText>
        </w:r>
        <w:r w:rsidR="00727B02" w:rsidRPr="00064AED" w:rsidDel="00B70691">
          <w:rPr>
            <w:b/>
            <w:highlight w:val="yellow"/>
            <w:rPrChange w:id="3150" w:author="Kent, Kevin - Indianapolis" w:date="2013-10-15T09:20:00Z">
              <w:rPr>
                <w:b/>
              </w:rPr>
            </w:rPrChange>
          </w:rPr>
          <w:delText>nts)</w:delText>
        </w:r>
      </w:del>
    </w:p>
    <w:p w14:paraId="48979CBC" w14:textId="0DD80A42" w:rsidR="00306787" w:rsidRPr="00064AED" w:rsidDel="00B70691" w:rsidRDefault="00306787" w:rsidP="00306787">
      <w:pPr>
        <w:pStyle w:val="CodeSnippet"/>
        <w:rPr>
          <w:del w:id="3151" w:author="Jay Jacobs" w:date="2013-11-03T13:48:00Z"/>
          <w:b/>
          <w:highlight w:val="yellow"/>
        </w:rPr>
      </w:pPr>
      <w:del w:id="3152" w:author="Jay Jacobs" w:date="2013-11-03T13:48:00Z">
        <w:r w:rsidRPr="00064AED" w:rsidDel="00B70691">
          <w:rPr>
            <w:b/>
            <w:highlight w:val="yellow"/>
          </w:rPr>
          <w:delText>library(ggplot2)</w:delText>
        </w:r>
      </w:del>
    </w:p>
    <w:p w14:paraId="7B64B594" w14:textId="702C5635" w:rsidR="00306787" w:rsidRPr="00064AED" w:rsidDel="00B70691" w:rsidRDefault="00306787" w:rsidP="00306787">
      <w:pPr>
        <w:pStyle w:val="CodeSnippet"/>
        <w:rPr>
          <w:del w:id="3153" w:author="Jay Jacobs" w:date="2013-11-03T13:48:00Z"/>
          <w:b/>
          <w:highlight w:val="yellow"/>
        </w:rPr>
      </w:pPr>
      <w:del w:id="3154" w:author="Jay Jacobs" w:date="2013-11-03T13:48:00Z">
        <w:r w:rsidRPr="00064AED" w:rsidDel="00B70691">
          <w:rPr>
            <w:b/>
            <w:highlight w:val="yellow"/>
          </w:rPr>
          <w:delText>gg &lt;- ggplot(</w:delText>
        </w:r>
        <w:r w:rsidR="00332D40" w:rsidRPr="00064AED" w:rsidDel="00B70691">
          <w:rPr>
            <w:b/>
            <w:highlight w:val="yellow"/>
          </w:rPr>
          <w:delText>in</w:delText>
        </w:r>
        <w:r w:rsidRPr="00064AED" w:rsidDel="00B70691">
          <w:rPr>
            <w:b/>
            <w:highlight w:val="yellow"/>
          </w:rPr>
          <w:delText>df, aes(x, y, label=label, size=size))</w:delText>
        </w:r>
      </w:del>
    </w:p>
    <w:p w14:paraId="6196F470" w14:textId="6FF4250A" w:rsidR="00306787" w:rsidRPr="00064AED" w:rsidDel="00B70691" w:rsidRDefault="00306787" w:rsidP="00306787">
      <w:pPr>
        <w:pStyle w:val="CodeSnippet"/>
        <w:rPr>
          <w:del w:id="3155" w:author="Jay Jacobs" w:date="2013-11-03T13:48:00Z"/>
          <w:b/>
          <w:highlight w:val="yellow"/>
        </w:rPr>
      </w:pPr>
      <w:del w:id="3156" w:author="Jay Jacobs" w:date="2013-11-03T13:48:00Z">
        <w:r w:rsidRPr="00064AED" w:rsidDel="00B70691">
          <w:rPr>
            <w:b/>
            <w:highlight w:val="yellow"/>
          </w:rPr>
          <w:delText>gg &lt;- gg + scale_size(trans="log2", range=c(10,30), guide=F)</w:delText>
        </w:r>
      </w:del>
    </w:p>
    <w:p w14:paraId="772C4852" w14:textId="043DDF28" w:rsidR="00306787" w:rsidRPr="00064AED" w:rsidDel="00B70691" w:rsidRDefault="00306787" w:rsidP="00306787">
      <w:pPr>
        <w:pStyle w:val="CodeSnippet"/>
        <w:rPr>
          <w:del w:id="3157" w:author="Jay Jacobs" w:date="2013-11-03T13:48:00Z"/>
          <w:b/>
          <w:highlight w:val="yellow"/>
        </w:rPr>
      </w:pPr>
      <w:del w:id="3158" w:author="Jay Jacobs" w:date="2013-11-03T13:48:00Z">
        <w:r w:rsidRPr="00064AED" w:rsidDel="00B70691">
          <w:rPr>
            <w:b/>
            <w:highlight w:val="yellow"/>
          </w:rPr>
          <w:delText>gg &lt;- gg + geom_point(fill="lightsteelblue", color="black", shape=21)</w:delText>
        </w:r>
      </w:del>
    </w:p>
    <w:p w14:paraId="78DF779C" w14:textId="3BD899D1" w:rsidR="00306787" w:rsidRPr="00064AED" w:rsidDel="00B70691" w:rsidRDefault="00306787" w:rsidP="00306787">
      <w:pPr>
        <w:pStyle w:val="CodeSnippet"/>
        <w:rPr>
          <w:del w:id="3159" w:author="Jay Jacobs" w:date="2013-11-03T13:48:00Z"/>
          <w:highlight w:val="yellow"/>
        </w:rPr>
      </w:pPr>
      <w:del w:id="3160" w:author="Jay Jacobs" w:date="2013-11-03T13:48:00Z">
        <w:r w:rsidRPr="00064AED" w:rsidDel="00B70691">
          <w:rPr>
            <w:b/>
            <w:highlight w:val="yellow"/>
          </w:rPr>
          <w:delText xml:space="preserve">gg &lt;- gg + xlim(range(df$x)*1.04) </w:delText>
        </w:r>
        <w:r w:rsidRPr="00064AED" w:rsidDel="00B70691">
          <w:rPr>
            <w:highlight w:val="yellow"/>
          </w:rPr>
          <w:delText># expand x scale</w:delText>
        </w:r>
      </w:del>
    </w:p>
    <w:p w14:paraId="2FFC8566" w14:textId="7F91CC86" w:rsidR="00306787" w:rsidRPr="00064AED" w:rsidDel="00B70691" w:rsidRDefault="00306787" w:rsidP="00306787">
      <w:pPr>
        <w:pStyle w:val="CodeSnippet"/>
        <w:rPr>
          <w:del w:id="3161" w:author="Jay Jacobs" w:date="2013-11-03T13:48:00Z"/>
          <w:b/>
          <w:highlight w:val="yellow"/>
        </w:rPr>
      </w:pPr>
      <w:del w:id="3162" w:author="Jay Jacobs" w:date="2013-11-03T13:48:00Z">
        <w:r w:rsidRPr="00064AED" w:rsidDel="00B70691">
          <w:rPr>
            <w:b/>
            <w:highlight w:val="yellow"/>
          </w:rPr>
          <w:delText>gg &lt;- gg + geom_text(size=4)</w:delText>
        </w:r>
      </w:del>
    </w:p>
    <w:p w14:paraId="059658EC" w14:textId="17603C93" w:rsidR="00306787" w:rsidRPr="00064AED" w:rsidDel="00B70691" w:rsidRDefault="00306787" w:rsidP="00306787">
      <w:pPr>
        <w:pStyle w:val="CodeSnippet"/>
        <w:rPr>
          <w:del w:id="3163" w:author="Jay Jacobs" w:date="2013-11-03T13:48:00Z"/>
          <w:b/>
          <w:highlight w:val="yellow"/>
        </w:rPr>
      </w:pPr>
      <w:del w:id="3164" w:author="Jay Jacobs" w:date="2013-11-03T13:48:00Z">
        <w:r w:rsidRPr="00064AED" w:rsidDel="00B70691">
          <w:rPr>
            <w:b/>
            <w:highlight w:val="yellow"/>
          </w:rPr>
          <w:delText>gg &lt;- gg + theme(panel.grid = element_blank(),</w:delText>
        </w:r>
      </w:del>
    </w:p>
    <w:p w14:paraId="73DE186B" w14:textId="62008BAC" w:rsidR="00306787" w:rsidRPr="00064AED" w:rsidDel="00B70691" w:rsidRDefault="00306787" w:rsidP="00306787">
      <w:pPr>
        <w:pStyle w:val="CodeSnippet"/>
        <w:rPr>
          <w:del w:id="3165" w:author="Jay Jacobs" w:date="2013-11-03T13:48:00Z"/>
          <w:b/>
          <w:highlight w:val="yellow"/>
        </w:rPr>
      </w:pPr>
      <w:del w:id="3166" w:author="Jay Jacobs" w:date="2013-11-03T13:48:00Z">
        <w:r w:rsidRPr="00064AED" w:rsidDel="00B70691">
          <w:rPr>
            <w:b/>
            <w:highlight w:val="yellow"/>
          </w:rPr>
          <w:delText xml:space="preserve">                 panel.border = element_blank(),</w:delText>
        </w:r>
      </w:del>
    </w:p>
    <w:p w14:paraId="2A5BB40A" w14:textId="49FB2F22" w:rsidR="00306787" w:rsidRPr="00064AED" w:rsidDel="00B70691" w:rsidRDefault="00306787" w:rsidP="00306787">
      <w:pPr>
        <w:pStyle w:val="CodeSnippet"/>
        <w:rPr>
          <w:del w:id="3167" w:author="Jay Jacobs" w:date="2013-11-03T13:48:00Z"/>
          <w:b/>
          <w:highlight w:val="yellow"/>
        </w:rPr>
      </w:pPr>
      <w:del w:id="3168" w:author="Jay Jacobs" w:date="2013-11-03T13:48:00Z">
        <w:r w:rsidRPr="00064AED" w:rsidDel="00B70691">
          <w:rPr>
            <w:b/>
            <w:highlight w:val="yellow"/>
          </w:rPr>
          <w:delText xml:space="preserve">                 panel.background = element_blank(),</w:delText>
        </w:r>
      </w:del>
    </w:p>
    <w:p w14:paraId="1B169E28" w14:textId="3416B2F9" w:rsidR="00306787" w:rsidRPr="00064AED" w:rsidDel="00B70691" w:rsidRDefault="00306787" w:rsidP="00306787">
      <w:pPr>
        <w:pStyle w:val="CodeSnippet"/>
        <w:rPr>
          <w:del w:id="3169" w:author="Jay Jacobs" w:date="2013-11-03T13:48:00Z"/>
          <w:b/>
          <w:highlight w:val="yellow"/>
        </w:rPr>
      </w:pPr>
      <w:del w:id="3170" w:author="Jay Jacobs" w:date="2013-11-03T13:48:00Z">
        <w:r w:rsidRPr="00064AED" w:rsidDel="00B70691">
          <w:rPr>
            <w:b/>
            <w:highlight w:val="yellow"/>
          </w:rPr>
          <w:delText xml:space="preserve">                 axis.text = element_blank(),</w:delText>
        </w:r>
      </w:del>
    </w:p>
    <w:p w14:paraId="4DBE12B0" w14:textId="65DCCB01" w:rsidR="00306787" w:rsidRPr="00064AED" w:rsidDel="00B70691" w:rsidRDefault="00306787" w:rsidP="00306787">
      <w:pPr>
        <w:pStyle w:val="CodeSnippet"/>
        <w:rPr>
          <w:del w:id="3171" w:author="Jay Jacobs" w:date="2013-11-03T13:48:00Z"/>
          <w:b/>
          <w:highlight w:val="yellow"/>
        </w:rPr>
      </w:pPr>
      <w:del w:id="3172" w:author="Jay Jacobs" w:date="2013-11-03T13:48:00Z">
        <w:r w:rsidRPr="00064AED" w:rsidDel="00B70691">
          <w:rPr>
            <w:b/>
            <w:highlight w:val="yellow"/>
          </w:rPr>
          <w:delText xml:space="preserve">                 axis.title = element_blank(),</w:delText>
        </w:r>
      </w:del>
    </w:p>
    <w:p w14:paraId="0FDFBF95" w14:textId="4F8C0E1A" w:rsidR="00306787" w:rsidRPr="00306787" w:rsidDel="00B70691" w:rsidRDefault="00306787" w:rsidP="00306787">
      <w:pPr>
        <w:pStyle w:val="CodeSnippet"/>
        <w:rPr>
          <w:del w:id="3173" w:author="Jay Jacobs" w:date="2013-11-03T13:48:00Z"/>
          <w:b/>
        </w:rPr>
      </w:pPr>
      <w:del w:id="3174" w:author="Jay Jacobs" w:date="2013-11-03T13:48:00Z">
        <w:r w:rsidRPr="00064AED" w:rsidDel="00B70691">
          <w:rPr>
            <w:b/>
            <w:highlight w:val="yellow"/>
          </w:rPr>
          <w:delText xml:space="preserve">                 axis.ticks = element_blank())</w:delText>
        </w:r>
      </w:del>
    </w:p>
    <w:p w14:paraId="15C58236" w14:textId="1F4EAAFC" w:rsidR="00732684" w:rsidRDefault="00306787" w:rsidP="00ED68CC">
      <w:pPr>
        <w:pStyle w:val="Para"/>
      </w:pPr>
      <w:del w:id="3175" w:author="Kezia Endsley" w:date="2013-10-21T08:30:00Z">
        <w:r w:rsidDel="00195E23">
          <w:delText xml:space="preserve">We </w:delText>
        </w:r>
      </w:del>
      <w:ins w:id="3176" w:author="Kezia Endsley" w:date="2013-10-21T08:30:00Z">
        <w:r w:rsidR="00195E23">
          <w:t xml:space="preserve">You </w:t>
        </w:r>
      </w:ins>
      <w:r>
        <w:t xml:space="preserve">use the </w:t>
      </w:r>
      <w:proofErr w:type="spellStart"/>
      <w:r>
        <w:t>ggplot</w:t>
      </w:r>
      <w:proofErr w:type="spellEnd"/>
      <w:r>
        <w:t xml:space="preserve"> </w:t>
      </w:r>
      <w:r w:rsidRPr="00F33D06">
        <w:rPr>
          <w:rStyle w:val="InlineCode"/>
        </w:rPr>
        <w:t>theme()</w:t>
      </w:r>
      <w:r>
        <w:t xml:space="preserve"> command to strip out everything because the scales and labels are </w:t>
      </w:r>
      <w:del w:id="3177" w:author="Jay Jacobs" w:date="2013-11-03T13:49:00Z">
        <w:r w:rsidDel="00B70691">
          <w:delText xml:space="preserve">somewhat </w:delText>
        </w:r>
      </w:del>
      <w:r>
        <w:t>irrelevant</w:t>
      </w:r>
      <w:ins w:id="3178" w:author="Jay Jacobs" w:date="2013-11-03T13:49:00Z">
        <w:r w:rsidR="00B70691">
          <w:t xml:space="preserve"> for viewing</w:t>
        </w:r>
      </w:ins>
      <w:r>
        <w:t>.</w:t>
      </w:r>
      <w:r w:rsidR="000359F5">
        <w:t xml:space="preserve"> </w:t>
      </w:r>
      <w:del w:id="3179" w:author="Kezia Endsley" w:date="2013-10-21T08:30:00Z">
        <w:r w:rsidDel="00195E23">
          <w:delText>We will just</w:delText>
        </w:r>
      </w:del>
      <w:ins w:id="3180" w:author="Kezia Endsley" w:date="2013-10-21T08:30:00Z">
        <w:r w:rsidR="00195E23">
          <w:t>You</w:t>
        </w:r>
      </w:ins>
      <w:r>
        <w:t xml:space="preserve"> want to view the relative location of the industries in respect to other industries.</w:t>
      </w:r>
      <w:r w:rsidR="000359F5">
        <w:t xml:space="preserve"> </w:t>
      </w:r>
      <w:r>
        <w:t>In this plot the x</w:t>
      </w:r>
      <w:ins w:id="3181" w:author="Kezia Endsley" w:date="2013-10-21T08:30:00Z">
        <w:r w:rsidR="00195E23">
          <w:t>-</w:t>
        </w:r>
      </w:ins>
      <w:r>
        <w:t xml:space="preserve"> and y</w:t>
      </w:r>
      <w:ins w:id="3182" w:author="Kezia Endsley" w:date="2013-10-21T08:30:00Z">
        <w:r w:rsidR="00195E23">
          <w:t>-</w:t>
        </w:r>
      </w:ins>
      <w:del w:id="3183" w:author="Kezia Endsley" w:date="2013-10-21T08:30:00Z">
        <w:r w:rsidDel="00195E23">
          <w:delText xml:space="preserve"> </w:delText>
        </w:r>
      </w:del>
      <w:r>
        <w:t xml:space="preserve">axes are a distance measurement using the Canberra metric, and the numbers </w:t>
      </w:r>
      <w:del w:id="3184" w:author="Kezia Endsley" w:date="2013-10-21T08:30:00Z">
        <w:r w:rsidDel="00195E23">
          <w:delText xml:space="preserve">won’t </w:delText>
        </w:r>
      </w:del>
      <w:ins w:id="3185" w:author="Kezia Endsley" w:date="2013-10-21T08:30:00Z">
        <w:r w:rsidR="00195E23">
          <w:t xml:space="preserve">don’t </w:t>
        </w:r>
      </w:ins>
      <w:r>
        <w:t xml:space="preserve">have any meaning or significance for a person viewing </w:t>
      </w:r>
      <w:ins w:id="3186" w:author="Kezia Endsley" w:date="2013-10-21T08:30:00Z">
        <w:r w:rsidR="00195E23">
          <w:t>them</w:t>
        </w:r>
      </w:ins>
      <w:del w:id="3187" w:author="Kezia Endsley" w:date="2013-10-21T08:30:00Z">
        <w:r w:rsidDel="00195E23">
          <w:delText>it</w:delText>
        </w:r>
      </w:del>
      <w:r>
        <w:t>.</w:t>
      </w:r>
    </w:p>
    <w:p w14:paraId="5521053E" w14:textId="15F31976" w:rsidR="00716D70" w:rsidRDefault="004B18A1" w:rsidP="00ED68CC">
      <w:pPr>
        <w:pStyle w:val="Para"/>
      </w:pPr>
      <w:r>
        <w:t>Figure 9</w:t>
      </w:r>
      <w:ins w:id="3188" w:author="Kezia Endsley" w:date="2013-10-20T07:44:00Z">
        <w:r w:rsidR="00245E6A">
          <w:t>-</w:t>
        </w:r>
      </w:ins>
      <w:del w:id="3189" w:author="Kezia Endsley" w:date="2013-10-20T07:44:00Z">
        <w:r w:rsidDel="00245E6A">
          <w:delText>.</w:delText>
        </w:r>
      </w:del>
      <w:r>
        <w:t>6</w:t>
      </w:r>
      <w:r w:rsidR="00F33D06">
        <w:t xml:space="preserve"> is rather interesting</w:t>
      </w:r>
      <w:del w:id="3190" w:author="Kezia Endsley" w:date="2013-10-21T08:30:00Z">
        <w:r w:rsidR="00F33D06" w:rsidDel="00195E23">
          <w:delText xml:space="preserve"> to look at</w:delText>
        </w:r>
      </w:del>
      <w:r w:rsidR="00F33D06">
        <w:t>.</w:t>
      </w:r>
      <w:r w:rsidR="000359F5">
        <w:t xml:space="preserve"> </w:t>
      </w:r>
      <w:r w:rsidR="00F33D06">
        <w:t xml:space="preserve">You can see that healthcare and government (public) victims appear to be similar (probably due to </w:t>
      </w:r>
      <w:ins w:id="3191" w:author="Kezia Endsley" w:date="2013-10-21T08:31:00Z">
        <w:r w:rsidR="00790AA6">
          <w:t xml:space="preserve">the </w:t>
        </w:r>
      </w:ins>
      <w:r w:rsidR="00F33D06">
        <w:t xml:space="preserve">large amount of lost devices and error that is reported </w:t>
      </w:r>
      <w:del w:id="3192" w:author="Jay Jacobs" w:date="2013-11-03T13:49:00Z">
        <w:r w:rsidR="00F33D06" w:rsidDel="00B70691">
          <w:delText xml:space="preserve">from </w:delText>
        </w:r>
      </w:del>
      <w:ins w:id="3193" w:author="Jay Jacobs" w:date="2013-11-03T13:49:00Z">
        <w:r w:rsidR="00B70691">
          <w:t xml:space="preserve">within </w:t>
        </w:r>
      </w:ins>
      <w:r w:rsidR="00F33D06">
        <w:t>those demographics</w:t>
      </w:r>
      <w:ins w:id="3194" w:author="Kezia Endsley" w:date="2013-10-21T08:31:00Z">
        <w:r w:rsidR="00790AA6">
          <w:t>)</w:t>
        </w:r>
      </w:ins>
      <w:r w:rsidR="00F33D06">
        <w:t>.</w:t>
      </w:r>
      <w:r w:rsidR="000359F5">
        <w:t xml:space="preserve"> </w:t>
      </w:r>
      <w:r w:rsidR="00F33D06">
        <w:t xml:space="preserve">The little cluster on the </w:t>
      </w:r>
      <w:del w:id="3195" w:author="Jay Jacobs" w:date="2013-11-03T13:49:00Z">
        <w:r w:rsidR="00F33D06" w:rsidDel="00B70691">
          <w:delText xml:space="preserve">bottom </w:delText>
        </w:r>
      </w:del>
      <w:ins w:id="3196" w:author="Jay Jacobs" w:date="2013-11-03T13:49:00Z">
        <w:r w:rsidR="00B70691">
          <w:t xml:space="preserve">top </w:t>
        </w:r>
      </w:ins>
      <w:r w:rsidR="00F33D06">
        <w:t>of accommodation and retail is interesting.</w:t>
      </w:r>
      <w:r w:rsidR="000359F5">
        <w:t xml:space="preserve"> </w:t>
      </w:r>
      <w:r w:rsidR="00F33D06">
        <w:t xml:space="preserve">Those two industries see the bulk of the “point of sale smash and grab” </w:t>
      </w:r>
      <w:r w:rsidR="00BE376F">
        <w:t>attacks.</w:t>
      </w:r>
      <w:r w:rsidR="000359F5">
        <w:t xml:space="preserve"> </w:t>
      </w:r>
      <w:r w:rsidR="00BE376F">
        <w:t xml:space="preserve">The cluster of three in the </w:t>
      </w:r>
      <w:del w:id="3197" w:author="Jay Jacobs" w:date="2013-11-03T13:49:00Z">
        <w:r w:rsidR="00BE376F" w:rsidDel="00B70691">
          <w:delText>upper</w:delText>
        </w:r>
      </w:del>
      <w:ins w:id="3198" w:author="Jay Jacobs" w:date="2013-11-03T13:49:00Z">
        <w:r w:rsidR="00B70691">
          <w:t>lower</w:t>
        </w:r>
      </w:ins>
      <w:ins w:id="3199" w:author="Kezia Endsley" w:date="2013-10-21T08:31:00Z">
        <w:r w:rsidR="003B681E">
          <w:t>-</w:t>
        </w:r>
      </w:ins>
      <w:del w:id="3200" w:author="Kezia Endsley" w:date="2013-10-21T08:31:00Z">
        <w:r w:rsidR="00BE376F" w:rsidDel="003B681E">
          <w:delText xml:space="preserve"> </w:delText>
        </w:r>
      </w:del>
      <w:del w:id="3201" w:author="Jay Jacobs" w:date="2013-11-03T13:49:00Z">
        <w:r w:rsidR="00BE376F" w:rsidDel="00B70691">
          <w:delText>right</w:delText>
        </w:r>
      </w:del>
      <w:ins w:id="3202" w:author="Jay Jacobs" w:date="2013-11-03T13:49:00Z">
        <w:r w:rsidR="00B70691">
          <w:t>left</w:t>
        </w:r>
      </w:ins>
      <w:r w:rsidR="00BE376F">
        <w:t xml:space="preserve"> </w:t>
      </w:r>
      <w:ins w:id="3203" w:author="Kezia Endsley" w:date="2013-10-21T08:31:00Z">
        <w:r w:rsidR="003B681E">
          <w:t xml:space="preserve">corner </w:t>
        </w:r>
      </w:ins>
      <w:r w:rsidR="00BE376F">
        <w:t>might be worth more investigation.</w:t>
      </w:r>
      <w:r w:rsidR="000359F5">
        <w:t xml:space="preserve"> </w:t>
      </w:r>
      <w:r w:rsidR="00BE376F">
        <w:t>It’s hard to say exactly why those three are grouped up there without looking further into the data.</w:t>
      </w:r>
    </w:p>
    <w:p w14:paraId="6ED2FB21" w14:textId="77777777" w:rsidR="00981F64" w:rsidRDefault="00981F64" w:rsidP="00981F64">
      <w:pPr>
        <w:pStyle w:val="Slug"/>
      </w:pPr>
      <w:r w:rsidRPr="00064AED">
        <w:rPr>
          <w:highlight w:val="green"/>
        </w:rPr>
        <w:t>Figure 9</w:t>
      </w:r>
      <w:ins w:id="3204" w:author="Kezia Endsley" w:date="2013-10-20T07:44:00Z">
        <w:r w:rsidRPr="00064AED">
          <w:rPr>
            <w:highlight w:val="green"/>
          </w:rPr>
          <w:t>-</w:t>
        </w:r>
      </w:ins>
      <w:del w:id="3205" w:author="Kezia Endsley" w:date="2013-10-20T07:44:00Z">
        <w:r w:rsidRPr="00064AED" w:rsidDel="00245E6A">
          <w:rPr>
            <w:highlight w:val="green"/>
          </w:rPr>
          <w:delText>.</w:delText>
        </w:r>
      </w:del>
      <w:r w:rsidRPr="00064AED">
        <w:rPr>
          <w:highlight w:val="green"/>
        </w:rPr>
        <w:t>6</w:t>
      </w:r>
      <w:ins w:id="3206" w:author="Kent, Kevin - Indianapolis" w:date="2013-10-31T15:12:00Z">
        <w:r>
          <w:rPr>
            <w:highlight w:val="green"/>
          </w:rPr>
          <w:t>:</w:t>
        </w:r>
      </w:ins>
      <w:r w:rsidRPr="00064AED">
        <w:rPr>
          <w:highlight w:val="green"/>
        </w:rPr>
        <w:t xml:space="preserve"> Basic MDS plot of breaches within an industry</w:t>
      </w:r>
      <w:r w:rsidRPr="00064AED">
        <w:rPr>
          <w:highlight w:val="green"/>
        </w:rPr>
        <w:tab/>
        <w:t>[</w:t>
      </w:r>
      <w:del w:id="3207" w:author="Kezia Endsley" w:date="2013-10-20T07:44:00Z">
        <w:r w:rsidRPr="00064AED" w:rsidDel="00245E6A">
          <w:rPr>
            <w:highlight w:val="green"/>
          </w:rPr>
          <w:delText xml:space="preserve">FILENAME </w:delText>
        </w:r>
      </w:del>
      <w:r w:rsidRPr="00064AED">
        <w:rPr>
          <w:highlight w:val="green"/>
        </w:rPr>
        <w:t>793725</w:t>
      </w:r>
      <w:ins w:id="3208" w:author="Kent, Kevin - Indianapolis" w:date="2013-10-31T15:30:00Z">
        <w:r w:rsidR="007C1370">
          <w:rPr>
            <w:highlight w:val="green"/>
          </w:rPr>
          <w:t xml:space="preserve"> </w:t>
        </w:r>
      </w:ins>
      <w:r w:rsidRPr="00064AED">
        <w:rPr>
          <w:highlight w:val="green"/>
        </w:rPr>
        <w:t>c0</w:t>
      </w:r>
      <w:del w:id="3209" w:author="Kent, Kevin - Indianapolis" w:date="2013-10-31T15:30:00Z">
        <w:r w:rsidRPr="00064AED" w:rsidDel="007C1370">
          <w:rPr>
            <w:highlight w:val="green"/>
          </w:rPr>
          <w:delText>6</w:delText>
        </w:r>
      </w:del>
      <w:ins w:id="3210" w:author="Kent, Kevin - Indianapolis" w:date="2013-10-31T15:30:00Z">
        <w:r w:rsidR="007C1370">
          <w:rPr>
            <w:highlight w:val="green"/>
          </w:rPr>
          <w:t>9</w:t>
        </w:r>
      </w:ins>
      <w:r w:rsidRPr="00064AED">
        <w:rPr>
          <w:highlight w:val="green"/>
        </w:rPr>
        <w:t>f006</w:t>
      </w:r>
      <w:ins w:id="3211" w:author="Kent, Kevin - Indianapolis" w:date="2013-10-31T15:30:00Z">
        <w:r w:rsidR="007C1370">
          <w:rPr>
            <w:highlight w:val="green"/>
          </w:rPr>
          <w:t>.eps</w:t>
        </w:r>
      </w:ins>
      <w:r w:rsidRPr="00064AED">
        <w:rPr>
          <w:highlight w:val="green"/>
        </w:rPr>
        <w:t>]</w:t>
      </w:r>
    </w:p>
    <w:p w14:paraId="2EF91880" w14:textId="77777777" w:rsidR="00BE376F" w:rsidRDefault="00BE376F">
      <w:pPr>
        <w:pStyle w:val="H2"/>
        <w:pPrChange w:id="3212" w:author="Kent, Kevin - Indianapolis" w:date="2013-10-31T11:30:00Z">
          <w:pPr>
            <w:pStyle w:val="H3"/>
          </w:pPr>
        </w:pPrChange>
      </w:pPr>
      <w:r>
        <w:t>Hierarchical Clustering on Victim Industries</w:t>
      </w:r>
    </w:p>
    <w:p w14:paraId="252DB58D" w14:textId="77777777" w:rsidR="000E5FEC" w:rsidRDefault="007557FF" w:rsidP="00BE376F">
      <w:pPr>
        <w:pStyle w:val="Para"/>
      </w:pPr>
      <w:del w:id="3213" w:author="Kezia Endsley" w:date="2013-10-20T08:08:00Z">
        <w:r w:rsidDel="004E562E">
          <w:delText>While it’d b</w:delText>
        </w:r>
        <w:r w:rsidR="004B18A1" w:rsidDel="004E562E">
          <w:delText>e</w:delText>
        </w:r>
      </w:del>
      <w:ins w:id="3214" w:author="Kezia Endsley" w:date="2013-10-20T08:08:00Z">
        <w:r w:rsidR="004E562E">
          <w:t>Although it’s</w:t>
        </w:r>
      </w:ins>
      <w:r w:rsidR="004B18A1">
        <w:t xml:space="preserve"> possible to look at </w:t>
      </w:r>
      <w:r w:rsidR="00245E6A">
        <w:t xml:space="preserve">Figure </w:t>
      </w:r>
      <w:r w:rsidR="004B18A1">
        <w:t>9</w:t>
      </w:r>
      <w:ins w:id="3215" w:author="Kezia Endsley" w:date="2013-10-20T07:44:00Z">
        <w:r w:rsidR="00245E6A">
          <w:t>-</w:t>
        </w:r>
      </w:ins>
      <w:del w:id="3216" w:author="Kezia Endsley" w:date="2013-10-20T07:44:00Z">
        <w:r w:rsidR="004B18A1" w:rsidDel="00245E6A">
          <w:delText>.</w:delText>
        </w:r>
      </w:del>
      <w:r w:rsidR="004B18A1">
        <w:t>6</w:t>
      </w:r>
      <w:r>
        <w:t xml:space="preserve"> and make some clusters visually, you should be careful in doing so.</w:t>
      </w:r>
      <w:r w:rsidR="000359F5">
        <w:t xml:space="preserve"> </w:t>
      </w:r>
      <w:r>
        <w:t xml:space="preserve">MDS reduces (approximates) a multidimensional object into </w:t>
      </w:r>
      <w:ins w:id="3217" w:author="Kezia Endsley" w:date="2013-10-20T07:44:00Z">
        <w:r w:rsidR="00245E6A">
          <w:t xml:space="preserve">two </w:t>
        </w:r>
      </w:ins>
      <w:del w:id="3218" w:author="Kezia Endsley" w:date="2013-10-20T07:44:00Z">
        <w:r w:rsidDel="00245E6A">
          <w:delText>2-</w:delText>
        </w:r>
      </w:del>
      <w:r>
        <w:t>dimensions so there will be some perspect</w:t>
      </w:r>
      <w:r w:rsidR="004B18A1">
        <w:t>ive and detail lost.</w:t>
      </w:r>
      <w:r w:rsidR="000359F5">
        <w:t xml:space="preserve"> </w:t>
      </w:r>
      <w:r w:rsidR="004B18A1">
        <w:t>Figure 9</w:t>
      </w:r>
      <w:ins w:id="3219" w:author="Kezia Endsley" w:date="2013-10-20T07:44:00Z">
        <w:r w:rsidR="00245E6A">
          <w:t>-</w:t>
        </w:r>
      </w:ins>
      <w:del w:id="3220" w:author="Kezia Endsley" w:date="2013-10-20T07:44:00Z">
        <w:r w:rsidR="004B18A1" w:rsidDel="00245E6A">
          <w:delText>.</w:delText>
        </w:r>
      </w:del>
      <w:r w:rsidR="004B18A1">
        <w:t>6</w:t>
      </w:r>
      <w:r>
        <w:t xml:space="preserve"> can serve as a visual to some talking points or</w:t>
      </w:r>
      <w:ins w:id="3221" w:author="Kezia Endsley" w:date="2013-10-21T08:32:00Z">
        <w:r w:rsidR="000E5FEC">
          <w:t>,</w:t>
        </w:r>
      </w:ins>
      <w:r>
        <w:t xml:space="preserve"> better yet, a point from which to jump into more analysis.</w:t>
      </w:r>
    </w:p>
    <w:p w14:paraId="659AADE6" w14:textId="698B1C7C" w:rsidR="00BE376F" w:rsidRDefault="007557FF" w:rsidP="00BE376F">
      <w:pPr>
        <w:pStyle w:val="Para"/>
        <w:rPr>
          <w:ins w:id="3222" w:author="Jay Jacobs" w:date="2013-11-03T14:03:00Z"/>
        </w:rPr>
      </w:pPr>
      <w:r>
        <w:t xml:space="preserve">So let’s keep going </w:t>
      </w:r>
      <w:ins w:id="3223" w:author="Jay Jacobs" w:date="2013-11-03T13:54:00Z">
        <w:r w:rsidR="002454AF">
          <w:t xml:space="preserve">with this data </w:t>
        </w:r>
      </w:ins>
      <w:r>
        <w:t xml:space="preserve">and </w:t>
      </w:r>
      <w:del w:id="3224" w:author="Kezia Endsley" w:date="2013-10-21T08:32:00Z">
        <w:r w:rsidDel="000E5FEC">
          <w:delText xml:space="preserve">let’s </w:delText>
        </w:r>
      </w:del>
      <w:r>
        <w:t>apply some hierarchical clustering on this data</w:t>
      </w:r>
      <w:r w:rsidR="00824471">
        <w:t xml:space="preserve"> </w:t>
      </w:r>
      <w:del w:id="3225" w:author="Kezia Endsley" w:date="2013-10-21T08:32:00Z">
        <w:r w:rsidR="00824471" w:rsidDel="000E5FEC">
          <w:delText xml:space="preserve">and </w:delText>
        </w:r>
      </w:del>
      <w:ins w:id="3226" w:author="Kezia Endsley" w:date="2013-10-21T08:32:00Z">
        <w:r w:rsidR="000E5FEC">
          <w:t xml:space="preserve">to </w:t>
        </w:r>
      </w:ins>
      <w:r w:rsidR="00824471">
        <w:t>derive the clusters mathematically</w:t>
      </w:r>
      <w:r>
        <w:t>.</w:t>
      </w:r>
      <w:r w:rsidR="000359F5">
        <w:t xml:space="preserve"> </w:t>
      </w:r>
      <w:del w:id="3227" w:author="Kezia Endsley" w:date="2013-10-21T08:32:00Z">
        <w:r w:rsidR="00824471" w:rsidDel="000E5FEC">
          <w:delText xml:space="preserve">We </w:delText>
        </w:r>
      </w:del>
      <w:ins w:id="3228" w:author="Kezia Endsley" w:date="2013-10-21T08:32:00Z">
        <w:r w:rsidR="000E5FEC">
          <w:t xml:space="preserve">You </w:t>
        </w:r>
      </w:ins>
      <w:r w:rsidR="00824471">
        <w:t xml:space="preserve">can </w:t>
      </w:r>
      <w:del w:id="3229" w:author="Kezia Endsley" w:date="2013-10-21T08:32:00Z">
        <w:r w:rsidR="00824471" w:rsidDel="000E5FEC">
          <w:delText xml:space="preserve">just </w:delText>
        </w:r>
      </w:del>
      <w:r w:rsidR="00824471">
        <w:t xml:space="preserve">simply feed the </w:t>
      </w:r>
      <w:r w:rsidRPr="007557FF">
        <w:rPr>
          <w:rStyle w:val="InlineCode"/>
        </w:rPr>
        <w:t>idist</w:t>
      </w:r>
      <w:r>
        <w:t xml:space="preserve"> distance matrix right into the </w:t>
      </w:r>
      <w:r w:rsidRPr="007557FF">
        <w:rPr>
          <w:rStyle w:val="InlineCode"/>
        </w:rPr>
        <w:t>hclust</w:t>
      </w:r>
      <w:r>
        <w:t xml:space="preserve"> command and plot it.</w:t>
      </w:r>
      <w:r w:rsidR="000359F5">
        <w:t xml:space="preserve"> </w:t>
      </w:r>
      <w:r w:rsidR="00BD3319">
        <w:t xml:space="preserve">To make the labels on the plot </w:t>
      </w:r>
      <w:del w:id="3230" w:author="Kezia Endsley" w:date="2013-10-21T08:33:00Z">
        <w:r w:rsidR="00BD3319" w:rsidDel="000E5FEC">
          <w:delText>easy to look at</w:delText>
        </w:r>
      </w:del>
      <w:ins w:id="3231" w:author="Kezia Endsley" w:date="2013-10-21T08:33:00Z">
        <w:r w:rsidR="000E5FEC">
          <w:t>user friendly</w:t>
        </w:r>
      </w:ins>
      <w:r w:rsidR="00BD3319">
        <w:t xml:space="preserve">, you should </w:t>
      </w:r>
      <w:proofErr w:type="spellStart"/>
      <w:r w:rsidR="00BD3319">
        <w:t>relabel</w:t>
      </w:r>
      <w:proofErr w:type="spellEnd"/>
      <w:r w:rsidR="00BD3319">
        <w:t xml:space="preserve"> the rows of </w:t>
      </w:r>
      <w:del w:id="3232" w:author="Kezia Endsley" w:date="2013-10-21T08:33:00Z">
        <w:r w:rsidR="00BD3319" w:rsidDel="000E5FEC">
          <w:delText xml:space="preserve">in </w:delText>
        </w:r>
      </w:del>
      <w:r w:rsidR="00BD3319">
        <w:t>the original industry matrix and re</w:t>
      </w:r>
      <w:del w:id="3233" w:author="Kezia Endsley" w:date="2013-10-21T08:33:00Z">
        <w:r w:rsidR="00BD3319" w:rsidDel="000E5FEC">
          <w:delText>-</w:delText>
        </w:r>
      </w:del>
      <w:r w:rsidR="00BD3319">
        <w:t xml:space="preserve">run the </w:t>
      </w:r>
      <w:r w:rsidR="00BD3319" w:rsidRPr="00BD3319">
        <w:rPr>
          <w:rStyle w:val="InlineCode"/>
        </w:rPr>
        <w:t>dist</w:t>
      </w:r>
      <w:r w:rsidR="00BD3319">
        <w:rPr>
          <w:rStyle w:val="InlineCode"/>
        </w:rPr>
        <w:t>()</w:t>
      </w:r>
      <w:r w:rsidR="00BD3319">
        <w:t xml:space="preserve"> command</w:t>
      </w:r>
      <w:r w:rsidR="00824471">
        <w:t xml:space="preserve"> to recreate the </w:t>
      </w:r>
      <w:r w:rsidR="00824471" w:rsidRPr="00824471">
        <w:rPr>
          <w:rStyle w:val="InlineCode"/>
        </w:rPr>
        <w:t>idist</w:t>
      </w:r>
      <w:r w:rsidR="00824471">
        <w:t xml:space="preserve"> object with </w:t>
      </w:r>
      <w:r w:rsidR="00E951A3">
        <w:t>readable</w:t>
      </w:r>
      <w:r w:rsidR="00824471">
        <w:t xml:space="preserve"> labels</w:t>
      </w:r>
      <w:ins w:id="3234" w:author="Kezia Endsley" w:date="2013-10-21T08:33:00Z">
        <w:r w:rsidR="000E5FEC">
          <w:t>:</w:t>
        </w:r>
      </w:ins>
      <w:del w:id="3235" w:author="Kezia Endsley" w:date="2013-10-21T08:33:00Z">
        <w:r w:rsidR="00824471" w:rsidDel="000E5FEC">
          <w:delText>.</w:delText>
        </w:r>
      </w:del>
    </w:p>
    <w:p w14:paraId="5CFD02E8" w14:textId="048FBF7F" w:rsidR="00D0168A" w:rsidRDefault="00D0168A">
      <w:pPr>
        <w:pStyle w:val="CodeListing"/>
        <w:rPr>
          <w:ins w:id="3236" w:author="Jay Jacobs" w:date="2013-11-03T14:03:00Z"/>
        </w:rPr>
        <w:pPrChange w:id="3237" w:author="Jay Jacobs" w:date="2013-11-03T14:03:00Z">
          <w:pPr>
            <w:pStyle w:val="Para"/>
          </w:pPr>
        </w:pPrChange>
      </w:pPr>
      <w:ins w:id="3238" w:author="Jay Jacobs" w:date="2013-11-03T14:03:00Z">
        <w:r>
          <w:lastRenderedPageBreak/>
          <w:t>Listing 9-13</w:t>
        </w:r>
      </w:ins>
    </w:p>
    <w:p w14:paraId="71655D23" w14:textId="77777777" w:rsidR="00D0168A" w:rsidRPr="00D31DDB" w:rsidRDefault="00D0168A">
      <w:pPr>
        <w:pStyle w:val="CodeSnippet"/>
        <w:shd w:val="clear" w:color="auto" w:fill="FFF8EA"/>
        <w:rPr>
          <w:ins w:id="3239" w:author="Jay Jacobs" w:date="2013-11-03T14:03:00Z"/>
          <w:i/>
          <w:color w:val="9B9B9B"/>
          <w:rPrChange w:id="3240" w:author="Jay Jacobs" w:date="2013-11-03T14:29:00Z">
            <w:rPr>
              <w:ins w:id="3241" w:author="Jay Jacobs" w:date="2013-11-03T14:03:00Z"/>
            </w:rPr>
          </w:rPrChange>
        </w:rPr>
        <w:pPrChange w:id="3242" w:author="Jay Jacobs" w:date="2013-11-03T14:40:00Z">
          <w:pPr>
            <w:pStyle w:val="Para"/>
          </w:pPr>
        </w:pPrChange>
      </w:pPr>
      <w:ins w:id="3243" w:author="Jay Jacobs" w:date="2013-11-03T14:03:00Z">
        <w:r w:rsidRPr="00D31DDB">
          <w:rPr>
            <w:i/>
            <w:color w:val="9B9B9B"/>
            <w:rPrChange w:id="3244" w:author="Jay Jacobs" w:date="2013-11-03T14:29:00Z">
              <w:rPr/>
            </w:rPrChange>
          </w:rPr>
          <w:t># requires object : imat (9-9), txt.label (9-11)</w:t>
        </w:r>
      </w:ins>
    </w:p>
    <w:p w14:paraId="58B30644" w14:textId="77777777" w:rsidR="00D0168A" w:rsidRPr="00D31DDB" w:rsidRDefault="00D0168A">
      <w:pPr>
        <w:pStyle w:val="CodeSnippet"/>
        <w:shd w:val="clear" w:color="auto" w:fill="FFF8EA"/>
        <w:rPr>
          <w:ins w:id="3245" w:author="Jay Jacobs" w:date="2013-11-03T14:03:00Z"/>
          <w:i/>
          <w:color w:val="9B9B9B"/>
          <w:rPrChange w:id="3246" w:author="Jay Jacobs" w:date="2013-11-03T14:29:00Z">
            <w:rPr>
              <w:ins w:id="3247" w:author="Jay Jacobs" w:date="2013-11-03T14:03:00Z"/>
            </w:rPr>
          </w:rPrChange>
        </w:rPr>
        <w:pPrChange w:id="3248" w:author="Jay Jacobs" w:date="2013-11-03T14:40:00Z">
          <w:pPr>
            <w:pStyle w:val="Para"/>
          </w:pPr>
        </w:pPrChange>
      </w:pPr>
      <w:ins w:id="3249" w:author="Jay Jacobs" w:date="2013-11-03T14:03:00Z">
        <w:r w:rsidRPr="00D31DDB">
          <w:rPr>
            <w:i/>
            <w:color w:val="9B9B9B"/>
            <w:rPrChange w:id="3250" w:author="Jay Jacobs" w:date="2013-11-03T14:29:00Z">
              <w:rPr/>
            </w:rPrChange>
          </w:rPr>
          <w:t># go back and relabel imat</w:t>
        </w:r>
      </w:ins>
    </w:p>
    <w:p w14:paraId="670456F6" w14:textId="77777777" w:rsidR="00D0168A" w:rsidRPr="00E554BD" w:rsidRDefault="00D0168A">
      <w:pPr>
        <w:pStyle w:val="CodeSnippet"/>
        <w:shd w:val="clear" w:color="auto" w:fill="FFF8EA"/>
        <w:rPr>
          <w:ins w:id="3251" w:author="Jay Jacobs" w:date="2013-11-03T14:03:00Z"/>
          <w:color w:val="800026"/>
          <w:rPrChange w:id="3252" w:author="Jay Jacobs" w:date="2013-11-03T14:39:00Z">
            <w:rPr>
              <w:ins w:id="3253" w:author="Jay Jacobs" w:date="2013-11-03T14:03:00Z"/>
            </w:rPr>
          </w:rPrChange>
        </w:rPr>
        <w:pPrChange w:id="3254" w:author="Jay Jacobs" w:date="2013-11-03T14:40:00Z">
          <w:pPr>
            <w:pStyle w:val="Para"/>
          </w:pPr>
        </w:pPrChange>
      </w:pPr>
      <w:ins w:id="3255" w:author="Jay Jacobs" w:date="2013-11-03T14:03:00Z">
        <w:r w:rsidRPr="00E554BD">
          <w:rPr>
            <w:color w:val="800026"/>
            <w:rPrChange w:id="3256" w:author="Jay Jacobs" w:date="2013-11-03T14:39:00Z">
              <w:rPr/>
            </w:rPrChange>
          </w:rPr>
          <w:t>rownames(imat) &lt;- txt.label</w:t>
        </w:r>
      </w:ins>
    </w:p>
    <w:p w14:paraId="2C8909AA" w14:textId="77777777" w:rsidR="00D0168A" w:rsidRPr="00D31DDB" w:rsidRDefault="00D0168A">
      <w:pPr>
        <w:pStyle w:val="CodeSnippet"/>
        <w:shd w:val="clear" w:color="auto" w:fill="FFF8EA"/>
        <w:rPr>
          <w:ins w:id="3257" w:author="Jay Jacobs" w:date="2013-11-03T14:03:00Z"/>
          <w:i/>
          <w:color w:val="9B9B9B"/>
          <w:rPrChange w:id="3258" w:author="Jay Jacobs" w:date="2013-11-03T14:29:00Z">
            <w:rPr>
              <w:ins w:id="3259" w:author="Jay Jacobs" w:date="2013-11-03T14:03:00Z"/>
            </w:rPr>
          </w:rPrChange>
        </w:rPr>
        <w:pPrChange w:id="3260" w:author="Jay Jacobs" w:date="2013-11-03T14:40:00Z">
          <w:pPr>
            <w:pStyle w:val="Para"/>
          </w:pPr>
        </w:pPrChange>
      </w:pPr>
      <w:ins w:id="3261" w:author="Jay Jacobs" w:date="2013-11-03T14:03:00Z">
        <w:r w:rsidRPr="00D31DDB">
          <w:rPr>
            <w:i/>
            <w:color w:val="9B9B9B"/>
            <w:rPrChange w:id="3262" w:author="Jay Jacobs" w:date="2013-11-03T14:29:00Z">
              <w:rPr/>
            </w:rPrChange>
          </w:rPr>
          <w:t># rerun idist</w:t>
        </w:r>
      </w:ins>
    </w:p>
    <w:p w14:paraId="2044809F" w14:textId="77777777" w:rsidR="00D0168A" w:rsidRPr="00E554BD" w:rsidRDefault="00D0168A">
      <w:pPr>
        <w:pStyle w:val="CodeSnippet"/>
        <w:shd w:val="clear" w:color="auto" w:fill="FFF8EA"/>
        <w:rPr>
          <w:ins w:id="3263" w:author="Jay Jacobs" w:date="2013-11-03T14:03:00Z"/>
          <w:color w:val="800026"/>
          <w:rPrChange w:id="3264" w:author="Jay Jacobs" w:date="2013-11-03T14:39:00Z">
            <w:rPr>
              <w:ins w:id="3265" w:author="Jay Jacobs" w:date="2013-11-03T14:03:00Z"/>
            </w:rPr>
          </w:rPrChange>
        </w:rPr>
        <w:pPrChange w:id="3266" w:author="Jay Jacobs" w:date="2013-11-03T14:40:00Z">
          <w:pPr>
            <w:pStyle w:val="Para"/>
          </w:pPr>
        </w:pPrChange>
      </w:pPr>
      <w:ins w:id="3267" w:author="Jay Jacobs" w:date="2013-11-03T14:03:00Z">
        <w:r w:rsidRPr="00E554BD">
          <w:rPr>
            <w:color w:val="800026"/>
            <w:rPrChange w:id="3268" w:author="Jay Jacobs" w:date="2013-11-03T14:39:00Z">
              <w:rPr/>
            </w:rPrChange>
          </w:rPr>
          <w:t>idist &lt;- dist(imat, 'canberra')</w:t>
        </w:r>
      </w:ins>
    </w:p>
    <w:p w14:paraId="7F0720A2" w14:textId="77777777" w:rsidR="00D0168A" w:rsidRPr="00D31DDB" w:rsidRDefault="00D0168A">
      <w:pPr>
        <w:pStyle w:val="CodeSnippet"/>
        <w:shd w:val="clear" w:color="auto" w:fill="FFF8EA"/>
        <w:rPr>
          <w:ins w:id="3269" w:author="Jay Jacobs" w:date="2013-11-03T14:03:00Z"/>
          <w:i/>
          <w:color w:val="9B9B9B"/>
          <w:rPrChange w:id="3270" w:author="Jay Jacobs" w:date="2013-11-03T14:29:00Z">
            <w:rPr>
              <w:ins w:id="3271" w:author="Jay Jacobs" w:date="2013-11-03T14:03:00Z"/>
            </w:rPr>
          </w:rPrChange>
        </w:rPr>
        <w:pPrChange w:id="3272" w:author="Jay Jacobs" w:date="2013-11-03T14:40:00Z">
          <w:pPr>
            <w:pStyle w:val="Para"/>
          </w:pPr>
        </w:pPrChange>
      </w:pPr>
      <w:ins w:id="3273" w:author="Jay Jacobs" w:date="2013-11-03T14:03:00Z">
        <w:r w:rsidRPr="00D31DDB">
          <w:rPr>
            <w:i/>
            <w:color w:val="9B9B9B"/>
            <w:rPrChange w:id="3274" w:author="Jay Jacobs" w:date="2013-11-03T14:29:00Z">
              <w:rPr/>
            </w:rPrChange>
          </w:rPr>
          <w:t># hclust couldn't be easier</w:t>
        </w:r>
      </w:ins>
    </w:p>
    <w:p w14:paraId="4F7BF4FD" w14:textId="77777777" w:rsidR="00D0168A" w:rsidRPr="00E554BD" w:rsidRDefault="00D0168A">
      <w:pPr>
        <w:pStyle w:val="CodeSnippet"/>
        <w:shd w:val="clear" w:color="auto" w:fill="FFF8EA"/>
        <w:rPr>
          <w:ins w:id="3275" w:author="Jay Jacobs" w:date="2013-11-03T14:03:00Z"/>
          <w:color w:val="800026"/>
          <w:rPrChange w:id="3276" w:author="Jay Jacobs" w:date="2013-11-03T14:39:00Z">
            <w:rPr>
              <w:ins w:id="3277" w:author="Jay Jacobs" w:date="2013-11-03T14:03:00Z"/>
            </w:rPr>
          </w:rPrChange>
        </w:rPr>
        <w:pPrChange w:id="3278" w:author="Jay Jacobs" w:date="2013-11-03T14:40:00Z">
          <w:pPr>
            <w:pStyle w:val="Para"/>
          </w:pPr>
        </w:pPrChange>
      </w:pPr>
      <w:ins w:id="3279" w:author="Jay Jacobs" w:date="2013-11-03T14:03:00Z">
        <w:r w:rsidRPr="00E554BD">
          <w:rPr>
            <w:color w:val="800026"/>
            <w:rPrChange w:id="3280" w:author="Jay Jacobs" w:date="2013-11-03T14:39:00Z">
              <w:rPr/>
            </w:rPrChange>
          </w:rPr>
          <w:t>hc &lt;- hclust(idist) # , method="complete")</w:t>
        </w:r>
      </w:ins>
    </w:p>
    <w:p w14:paraId="3C955FFE" w14:textId="19B22249" w:rsidR="00D0168A" w:rsidRPr="00E554BD" w:rsidRDefault="00D0168A">
      <w:pPr>
        <w:pStyle w:val="CodeSnippet"/>
        <w:shd w:val="clear" w:color="auto" w:fill="FFF8EA"/>
        <w:rPr>
          <w:color w:val="800026"/>
          <w:rPrChange w:id="3281" w:author="Jay Jacobs" w:date="2013-11-03T14:39:00Z">
            <w:rPr/>
          </w:rPrChange>
        </w:rPr>
        <w:pPrChange w:id="3282" w:author="Jay Jacobs" w:date="2013-11-03T14:40:00Z">
          <w:pPr>
            <w:pStyle w:val="Para"/>
          </w:pPr>
        </w:pPrChange>
      </w:pPr>
      <w:ins w:id="3283" w:author="Jay Jacobs" w:date="2013-11-03T14:03:00Z">
        <w:r w:rsidRPr="00E554BD">
          <w:rPr>
            <w:color w:val="800026"/>
            <w:rPrChange w:id="3284" w:author="Jay Jacobs" w:date="2013-11-03T14:39:00Z">
              <w:rPr/>
            </w:rPrChange>
          </w:rPr>
          <w:t>plot(hc)</w:t>
        </w:r>
      </w:ins>
    </w:p>
    <w:p w14:paraId="7A0E3BEC" w14:textId="63EF391B" w:rsidR="00BD3319" w:rsidRPr="00064AED" w:rsidDel="00D0168A" w:rsidRDefault="00BD3319" w:rsidP="00BD3319">
      <w:pPr>
        <w:pStyle w:val="CodeSnippet"/>
        <w:rPr>
          <w:del w:id="3285" w:author="Jay Jacobs" w:date="2013-11-03T14:03:00Z"/>
          <w:highlight w:val="yellow"/>
        </w:rPr>
      </w:pPr>
      <w:del w:id="3286" w:author="Jay Jacobs" w:date="2013-11-03T14:03:00Z">
        <w:r w:rsidRPr="00064AED" w:rsidDel="00D0168A">
          <w:rPr>
            <w:highlight w:val="yellow"/>
          </w:rPr>
          <w:delText># go back and relabel imat with txt.label</w:delText>
        </w:r>
      </w:del>
    </w:p>
    <w:p w14:paraId="0F1DD81B" w14:textId="6B6EA702" w:rsidR="00BD3319" w:rsidRPr="00064AED" w:rsidDel="00D0168A" w:rsidRDefault="00BD3319" w:rsidP="00BD3319">
      <w:pPr>
        <w:pStyle w:val="CodeSnippet"/>
        <w:rPr>
          <w:del w:id="3287" w:author="Jay Jacobs" w:date="2013-11-03T14:03:00Z"/>
          <w:highlight w:val="yellow"/>
        </w:rPr>
      </w:pPr>
      <w:del w:id="3288" w:author="Jay Jacobs" w:date="2013-11-03T14:03:00Z">
        <w:r w:rsidRPr="00064AED" w:rsidDel="00D0168A">
          <w:rPr>
            <w:highlight w:val="yellow"/>
          </w:rPr>
          <w:delText># (both created above)</w:delText>
        </w:r>
      </w:del>
    </w:p>
    <w:p w14:paraId="06F83198" w14:textId="0B14C73F" w:rsidR="00BD3319" w:rsidRPr="00064AED" w:rsidDel="00D0168A" w:rsidRDefault="00BD3319" w:rsidP="00BD3319">
      <w:pPr>
        <w:pStyle w:val="CodeSnippet"/>
        <w:rPr>
          <w:del w:id="3289" w:author="Jay Jacobs" w:date="2013-11-03T14:03:00Z"/>
          <w:b/>
          <w:highlight w:val="yellow"/>
        </w:rPr>
      </w:pPr>
      <w:del w:id="3290" w:author="Jay Jacobs" w:date="2013-11-03T14:03:00Z">
        <w:r w:rsidRPr="00064AED" w:rsidDel="00D0168A">
          <w:rPr>
            <w:b/>
            <w:highlight w:val="yellow"/>
          </w:rPr>
          <w:delText>rownames(imat) &lt;- txt.label</w:delText>
        </w:r>
      </w:del>
    </w:p>
    <w:p w14:paraId="7A934704" w14:textId="372C822C" w:rsidR="00BD3319" w:rsidRPr="00064AED" w:rsidDel="00D0168A" w:rsidRDefault="00BD3319" w:rsidP="00BD3319">
      <w:pPr>
        <w:pStyle w:val="CodeSnippet"/>
        <w:rPr>
          <w:del w:id="3291" w:author="Jay Jacobs" w:date="2013-11-03T14:03:00Z"/>
          <w:highlight w:val="yellow"/>
        </w:rPr>
      </w:pPr>
      <w:del w:id="3292" w:author="Jay Jacobs" w:date="2013-11-03T14:03:00Z">
        <w:r w:rsidRPr="00064AED" w:rsidDel="00D0168A">
          <w:rPr>
            <w:highlight w:val="yellow"/>
          </w:rPr>
          <w:delText># rerun idist</w:delText>
        </w:r>
      </w:del>
    </w:p>
    <w:p w14:paraId="7F186A7F" w14:textId="418A93FF" w:rsidR="00BD3319" w:rsidRPr="00064AED" w:rsidDel="00D0168A" w:rsidRDefault="00BD3319" w:rsidP="00BD3319">
      <w:pPr>
        <w:pStyle w:val="CodeSnippet"/>
        <w:rPr>
          <w:del w:id="3293" w:author="Jay Jacobs" w:date="2013-11-03T14:03:00Z"/>
          <w:b/>
          <w:highlight w:val="yellow"/>
        </w:rPr>
      </w:pPr>
      <w:del w:id="3294" w:author="Jay Jacobs" w:date="2013-11-03T14:03:00Z">
        <w:r w:rsidRPr="00064AED" w:rsidDel="00D0168A">
          <w:rPr>
            <w:b/>
            <w:highlight w:val="yellow"/>
          </w:rPr>
          <w:delText>idist &lt;- dist(imat, 'canberra')</w:delText>
        </w:r>
      </w:del>
    </w:p>
    <w:p w14:paraId="66BA88B0" w14:textId="7C5C7872" w:rsidR="00BD3319" w:rsidRPr="00064AED" w:rsidDel="00D0168A" w:rsidRDefault="00BD3319" w:rsidP="00BD3319">
      <w:pPr>
        <w:pStyle w:val="CodeSnippet"/>
        <w:rPr>
          <w:del w:id="3295" w:author="Jay Jacobs" w:date="2013-11-03T14:03:00Z"/>
          <w:highlight w:val="yellow"/>
        </w:rPr>
      </w:pPr>
      <w:del w:id="3296" w:author="Jay Jacobs" w:date="2013-11-03T14:03:00Z">
        <w:r w:rsidRPr="00064AED" w:rsidDel="00D0168A">
          <w:rPr>
            <w:highlight w:val="yellow"/>
          </w:rPr>
          <w:delText># hclust couldn't be easier</w:delText>
        </w:r>
      </w:del>
    </w:p>
    <w:p w14:paraId="1D1AC033" w14:textId="0285B351" w:rsidR="00BD3319" w:rsidRPr="00064AED" w:rsidDel="00D0168A" w:rsidRDefault="00BD3319" w:rsidP="00BD3319">
      <w:pPr>
        <w:pStyle w:val="CodeSnippet"/>
        <w:rPr>
          <w:del w:id="3297" w:author="Jay Jacobs" w:date="2013-11-03T14:03:00Z"/>
          <w:b/>
          <w:highlight w:val="yellow"/>
        </w:rPr>
      </w:pPr>
      <w:del w:id="3298" w:author="Jay Jacobs" w:date="2013-11-03T14:03:00Z">
        <w:r w:rsidRPr="00064AED" w:rsidDel="00D0168A">
          <w:rPr>
            <w:b/>
            <w:highlight w:val="yellow"/>
          </w:rPr>
          <w:delText>hc &lt;- hclust(idist) # , method="complete")</w:delText>
        </w:r>
      </w:del>
    </w:p>
    <w:p w14:paraId="264C2C76" w14:textId="5DC3D37E" w:rsidR="007557FF" w:rsidRPr="00BD3319" w:rsidDel="00D0168A" w:rsidRDefault="00BD3319" w:rsidP="00BD3319">
      <w:pPr>
        <w:pStyle w:val="CodeSnippet"/>
        <w:rPr>
          <w:del w:id="3299" w:author="Jay Jacobs" w:date="2013-11-03T14:03:00Z"/>
          <w:b/>
        </w:rPr>
      </w:pPr>
      <w:del w:id="3300" w:author="Jay Jacobs" w:date="2013-11-03T14:03:00Z">
        <w:r w:rsidRPr="00064AED" w:rsidDel="00D0168A">
          <w:rPr>
            <w:b/>
            <w:highlight w:val="yellow"/>
          </w:rPr>
          <w:delText>plot(hc)</w:delText>
        </w:r>
      </w:del>
    </w:p>
    <w:p w14:paraId="53526CBA" w14:textId="77777777" w:rsidR="00F80252" w:rsidRDefault="00F80252" w:rsidP="00F80252">
      <w:pPr>
        <w:pStyle w:val="Slug"/>
      </w:pPr>
      <w:r w:rsidRPr="00064AED">
        <w:rPr>
          <w:highlight w:val="green"/>
        </w:rPr>
        <w:t>Figure</w:t>
      </w:r>
      <w:r w:rsidR="004B18A1" w:rsidRPr="00064AED">
        <w:rPr>
          <w:highlight w:val="green"/>
        </w:rPr>
        <w:t xml:space="preserve"> 9</w:t>
      </w:r>
      <w:ins w:id="3301" w:author="Kezia Endsley" w:date="2013-10-20T07:44:00Z">
        <w:r w:rsidR="00245E6A" w:rsidRPr="00064AED">
          <w:rPr>
            <w:highlight w:val="green"/>
          </w:rPr>
          <w:t>-</w:t>
        </w:r>
      </w:ins>
      <w:del w:id="3302" w:author="Kezia Endsley" w:date="2013-10-20T07:44:00Z">
        <w:r w:rsidR="004B18A1" w:rsidRPr="00064AED" w:rsidDel="00245E6A">
          <w:rPr>
            <w:highlight w:val="green"/>
          </w:rPr>
          <w:delText>.</w:delText>
        </w:r>
      </w:del>
      <w:r w:rsidR="004B18A1" w:rsidRPr="00064AED">
        <w:rPr>
          <w:highlight w:val="green"/>
        </w:rPr>
        <w:t>7</w:t>
      </w:r>
      <w:ins w:id="3303" w:author="Kent, Kevin - Indianapolis" w:date="2013-10-31T15:29:00Z">
        <w:r w:rsidR="007C1370">
          <w:rPr>
            <w:highlight w:val="green"/>
          </w:rPr>
          <w:t>:</w:t>
        </w:r>
      </w:ins>
      <w:r w:rsidR="00BD3319" w:rsidRPr="00064AED">
        <w:rPr>
          <w:highlight w:val="green"/>
        </w:rPr>
        <w:t xml:space="preserve"> Hierarchical </w:t>
      </w:r>
      <w:r w:rsidR="007C1370" w:rsidRPr="00064AED">
        <w:rPr>
          <w:highlight w:val="green"/>
        </w:rPr>
        <w:t xml:space="preserve">clustering on victim industries </w:t>
      </w:r>
      <w:r w:rsidRPr="00064AED">
        <w:rPr>
          <w:highlight w:val="green"/>
        </w:rPr>
        <w:tab/>
        <w:t>[</w:t>
      </w:r>
      <w:del w:id="3304" w:author="Kezia Endsley" w:date="2013-10-20T07:45:00Z">
        <w:r w:rsidRPr="00064AED" w:rsidDel="00245E6A">
          <w:rPr>
            <w:highlight w:val="green"/>
          </w:rPr>
          <w:delText>FILENAME</w:delText>
        </w:r>
        <w:r w:rsidR="00BD3319" w:rsidRPr="00064AED" w:rsidDel="00245E6A">
          <w:rPr>
            <w:highlight w:val="green"/>
          </w:rPr>
          <w:delText xml:space="preserve"> </w:delText>
        </w:r>
      </w:del>
      <w:r w:rsidR="004B18A1" w:rsidRPr="00064AED">
        <w:rPr>
          <w:highlight w:val="green"/>
        </w:rPr>
        <w:t>793725</w:t>
      </w:r>
      <w:ins w:id="3305" w:author="Kent, Kevin - Indianapolis" w:date="2013-10-31T15:29:00Z">
        <w:r w:rsidR="007C1370">
          <w:rPr>
            <w:highlight w:val="green"/>
          </w:rPr>
          <w:t xml:space="preserve"> </w:t>
        </w:r>
      </w:ins>
      <w:r w:rsidR="004B18A1" w:rsidRPr="00064AED">
        <w:rPr>
          <w:highlight w:val="green"/>
        </w:rPr>
        <w:t>c0</w:t>
      </w:r>
      <w:del w:id="3306" w:author="Kent, Kevin - Indianapolis" w:date="2013-10-31T15:30:00Z">
        <w:r w:rsidR="004B18A1" w:rsidRPr="00064AED" w:rsidDel="007C1370">
          <w:rPr>
            <w:highlight w:val="green"/>
          </w:rPr>
          <w:delText>6</w:delText>
        </w:r>
      </w:del>
      <w:ins w:id="3307" w:author="Kent, Kevin - Indianapolis" w:date="2013-10-31T15:30:00Z">
        <w:r w:rsidR="007C1370">
          <w:rPr>
            <w:highlight w:val="green"/>
          </w:rPr>
          <w:t>9</w:t>
        </w:r>
      </w:ins>
      <w:r w:rsidR="004B18A1" w:rsidRPr="00064AED">
        <w:rPr>
          <w:highlight w:val="green"/>
        </w:rPr>
        <w:t>f007</w:t>
      </w:r>
      <w:ins w:id="3308" w:author="Kent, Kevin - Indianapolis" w:date="2013-10-31T15:30:00Z">
        <w:r w:rsidR="007C1370">
          <w:rPr>
            <w:highlight w:val="green"/>
          </w:rPr>
          <w:t>.eps</w:t>
        </w:r>
      </w:ins>
      <w:r w:rsidRPr="00064AED">
        <w:rPr>
          <w:highlight w:val="green"/>
        </w:rPr>
        <w:t>]</w:t>
      </w:r>
    </w:p>
    <w:p w14:paraId="1C220ED0" w14:textId="57ABF3D4" w:rsidR="007557FF" w:rsidRDefault="004B18A1" w:rsidP="00BE376F">
      <w:pPr>
        <w:pStyle w:val="Para"/>
      </w:pPr>
      <w:del w:id="3309" w:author="Kezia Endsley" w:date="2013-10-21T08:33:00Z">
        <w:r w:rsidDel="000E5FEC">
          <w:delText xml:space="preserve">Using </w:delText>
        </w:r>
      </w:del>
      <w:ins w:id="3310" w:author="Kezia Endsley" w:date="2013-10-21T08:33:00Z">
        <w:r w:rsidR="000E5FEC">
          <w:t xml:space="preserve">From </w:t>
        </w:r>
      </w:ins>
      <w:r w:rsidR="00245E6A">
        <w:t xml:space="preserve">Figure </w:t>
      </w:r>
      <w:r>
        <w:t>9</w:t>
      </w:r>
      <w:ins w:id="3311" w:author="Kezia Endsley" w:date="2013-10-20T07:45:00Z">
        <w:r w:rsidR="00245E6A">
          <w:t>-</w:t>
        </w:r>
      </w:ins>
      <w:del w:id="3312" w:author="Kezia Endsley" w:date="2013-10-20T07:45:00Z">
        <w:r w:rsidDel="00245E6A">
          <w:delText>.</w:delText>
        </w:r>
      </w:del>
      <w:r>
        <w:t>7</w:t>
      </w:r>
      <w:ins w:id="3313" w:author="Kezia Endsley" w:date="2013-10-21T08:33:00Z">
        <w:r w:rsidR="000E5FEC">
          <w:t>,</w:t>
        </w:r>
      </w:ins>
      <w:r w:rsidR="002C5959">
        <w:t xml:space="preserve"> </w:t>
      </w:r>
      <w:del w:id="3314" w:author="Kezia Endsley" w:date="2013-10-20T07:45:00Z">
        <w:r w:rsidR="002C5959" w:rsidDel="00245E6A">
          <w:delText xml:space="preserve">we </w:delText>
        </w:r>
      </w:del>
      <w:ins w:id="3315" w:author="Kezia Endsley" w:date="2013-10-20T07:45:00Z">
        <w:r w:rsidR="00245E6A">
          <w:t xml:space="preserve">you </w:t>
        </w:r>
      </w:ins>
      <w:r w:rsidR="002C5959">
        <w:t xml:space="preserve">can see how </w:t>
      </w:r>
      <w:ins w:id="3316" w:author="Kezia Endsley" w:date="2013-10-21T08:34:00Z">
        <w:r w:rsidR="000E5FEC">
          <w:t xml:space="preserve">and when </w:t>
        </w:r>
      </w:ins>
      <w:r w:rsidR="002C5959">
        <w:t>things are split off into clusters</w:t>
      </w:r>
      <w:del w:id="3317" w:author="Kezia Endsley" w:date="2013-10-21T08:34:00Z">
        <w:r w:rsidR="002C5959" w:rsidDel="000E5FEC">
          <w:delText xml:space="preserve"> but we can also see when</w:delText>
        </w:r>
      </w:del>
      <w:r w:rsidR="002C5959">
        <w:t>.</w:t>
      </w:r>
      <w:r w:rsidR="000359F5">
        <w:t xml:space="preserve"> </w:t>
      </w:r>
      <w:r w:rsidR="002C5959">
        <w:t>The end result is that they are all “clustered” into their own group</w:t>
      </w:r>
      <w:ins w:id="3318" w:author="Kezia Endsley" w:date="2013-10-21T08:34:00Z">
        <w:r w:rsidR="000E5FEC">
          <w:t>s</w:t>
        </w:r>
      </w:ins>
      <w:r w:rsidR="002C5959">
        <w:t xml:space="preserve"> since each is unique.</w:t>
      </w:r>
      <w:r w:rsidR="000359F5">
        <w:t xml:space="preserve"> </w:t>
      </w:r>
      <w:r w:rsidR="002C5959">
        <w:t xml:space="preserve">Now you can use </w:t>
      </w:r>
      <w:ins w:id="3319" w:author="Kezia Endsley" w:date="2013-10-21T08:36:00Z">
        <w:r w:rsidR="00341E40">
          <w:t>the</w:t>
        </w:r>
      </w:ins>
      <w:del w:id="3320" w:author="Kezia Endsley" w:date="2013-10-21T08:36:00Z">
        <w:r w:rsidR="002C5959" w:rsidDel="00341E40">
          <w:delText>a</w:delText>
        </w:r>
      </w:del>
      <w:r w:rsidR="002C5959">
        <w:t xml:space="preserve"> </w:t>
      </w:r>
      <w:ins w:id="3321" w:author="Kezia Endsley" w:date="2013-10-21T08:36:00Z">
        <w:r w:rsidR="00341E40" w:rsidRPr="00332D40">
          <w:rPr>
            <w:rStyle w:val="InlineCode"/>
          </w:rPr>
          <w:t>cutree()</w:t>
        </w:r>
        <w:r w:rsidR="00341E40">
          <w:t xml:space="preserve"> </w:t>
        </w:r>
      </w:ins>
      <w:r w:rsidR="002C5959">
        <w:t xml:space="preserve">command </w:t>
      </w:r>
      <w:del w:id="3322" w:author="Kezia Endsley" w:date="2013-10-21T08:36:00Z">
        <w:r w:rsidR="002C5959" w:rsidDel="00341E40">
          <w:delText xml:space="preserve">called </w:delText>
        </w:r>
        <w:r w:rsidR="002C5959" w:rsidRPr="00332D40" w:rsidDel="00341E40">
          <w:rPr>
            <w:rStyle w:val="InlineCode"/>
          </w:rPr>
          <w:delText>cutree()</w:delText>
        </w:r>
        <w:r w:rsidR="002C5959" w:rsidDel="00341E40">
          <w:delText xml:space="preserve"> </w:delText>
        </w:r>
      </w:del>
      <w:r w:rsidR="002C5959">
        <w:t xml:space="preserve">to cut </w:t>
      </w:r>
      <w:del w:id="3323" w:author="Kezia Endsley" w:date="2013-10-21T08:36:00Z">
        <w:r w:rsidR="002C5959" w:rsidDel="00341E40">
          <w:delText xml:space="preserve">that </w:delText>
        </w:r>
      </w:del>
      <w:ins w:id="3324" w:author="Kezia Endsley" w:date="2013-10-21T08:36:00Z">
        <w:r w:rsidR="00341E40">
          <w:t xml:space="preserve">the </w:t>
        </w:r>
      </w:ins>
      <w:r w:rsidR="002C5959">
        <w:t xml:space="preserve">hierarchical tree down into </w:t>
      </w:r>
      <w:del w:id="3325" w:author="Kezia Endsley" w:date="2013-10-21T08:34:00Z">
        <w:r w:rsidR="002C5959" w:rsidDel="000E5FEC">
          <w:delText>how many</w:delText>
        </w:r>
      </w:del>
      <w:ins w:id="3326" w:author="Kezia Endsley" w:date="2013-10-21T08:34:00Z">
        <w:r w:rsidR="000E5FEC">
          <w:t>an appropriate number of</w:t>
        </w:r>
      </w:ins>
      <w:r w:rsidR="002C5959">
        <w:t xml:space="preserve"> clusters</w:t>
      </w:r>
      <w:del w:id="3327" w:author="Kezia Endsley" w:date="2013-10-21T08:34:00Z">
        <w:r w:rsidR="002C5959" w:rsidDel="000E5FEC">
          <w:delText xml:space="preserve"> you think would be appropriate</w:delText>
        </w:r>
      </w:del>
      <w:r w:rsidR="002C5959">
        <w:t>.</w:t>
      </w:r>
      <w:r w:rsidR="000359F5">
        <w:t xml:space="preserve"> </w:t>
      </w:r>
      <w:r w:rsidR="002C5959">
        <w:t xml:space="preserve">You can try whatever </w:t>
      </w:r>
      <w:ins w:id="3328" w:author="Kezia Endsley" w:date="2013-10-21T08:36:00Z">
        <w:r w:rsidR="00341E40">
          <w:t xml:space="preserve">number </w:t>
        </w:r>
      </w:ins>
      <w:del w:id="3329" w:author="Kezia Endsley" w:date="2013-10-21T08:34:00Z">
        <w:r w:rsidR="002C5959" w:rsidDel="00216C22">
          <w:delText xml:space="preserve">you’d </w:delText>
        </w:r>
      </w:del>
      <w:ins w:id="3330" w:author="Kezia Endsley" w:date="2013-10-21T08:34:00Z">
        <w:r w:rsidR="00216C22">
          <w:t xml:space="preserve">you </w:t>
        </w:r>
      </w:ins>
      <w:r w:rsidR="002C5959">
        <w:t xml:space="preserve">like, but </w:t>
      </w:r>
      <w:del w:id="3331" w:author="Kezia Endsley" w:date="2013-10-21T08:34:00Z">
        <w:r w:rsidR="002C5959" w:rsidDel="00216C22">
          <w:delText xml:space="preserve">we’ll </w:delText>
        </w:r>
      </w:del>
      <w:ins w:id="3332" w:author="Kezia Endsley" w:date="2013-10-21T08:34:00Z">
        <w:r w:rsidR="00216C22">
          <w:t xml:space="preserve">this example </w:t>
        </w:r>
      </w:ins>
      <w:del w:id="3333" w:author="Kezia Endsley" w:date="2013-10-21T08:34:00Z">
        <w:r w:rsidR="002C5959" w:rsidDel="00216C22">
          <w:delText>demonstrate</w:delText>
        </w:r>
        <w:r w:rsidDel="00216C22">
          <w:delText xml:space="preserve"> showing</w:delText>
        </w:r>
      </w:del>
      <w:ins w:id="3334" w:author="Kezia Endsley" w:date="2013-10-21T08:34:00Z">
        <w:r w:rsidR="00216C22">
          <w:t>shows</w:t>
        </w:r>
      </w:ins>
      <w:r>
        <w:t xml:space="preserve"> </w:t>
      </w:r>
      <w:ins w:id="3335" w:author="Kezia Endsley" w:date="2013-10-20T09:41:00Z">
        <w:del w:id="3336" w:author="Jay Jacobs" w:date="2013-11-03T14:05:00Z">
          <w:r w:rsidR="00B931AA" w:rsidDel="00D0168A">
            <w:delText>five</w:delText>
          </w:r>
        </w:del>
      </w:ins>
      <w:del w:id="3337" w:author="Jay Jacobs" w:date="2013-11-03T14:05:00Z">
        <w:r w:rsidDel="00D0168A">
          <w:delText>5</w:delText>
        </w:r>
      </w:del>
      <w:ins w:id="3338" w:author="Jay Jacobs" w:date="2013-11-03T14:05:00Z">
        <w:r w:rsidR="00D0168A">
          <w:t>six</w:t>
        </w:r>
      </w:ins>
      <w:r>
        <w:t xml:space="preserve"> clusters.</w:t>
      </w:r>
      <w:r w:rsidR="000359F5">
        <w:t xml:space="preserve"> </w:t>
      </w:r>
      <w:r>
        <w:t>Since you</w:t>
      </w:r>
      <w:r w:rsidR="002C5959">
        <w:t xml:space="preserve"> are subjectively choosing where to cut the tree, </w:t>
      </w:r>
      <w:r>
        <w:t>you</w:t>
      </w:r>
      <w:r w:rsidR="002C5959">
        <w:t xml:space="preserve"> cannot use this approach to </w:t>
      </w:r>
      <w:ins w:id="3339" w:author="Kezia Endsley" w:date="2013-10-21T08:35:00Z">
        <w:r w:rsidR="00216C22">
          <w:t xml:space="preserve">prove there are </w:t>
        </w:r>
      </w:ins>
      <w:del w:id="3340" w:author="Kezia Endsley" w:date="2013-10-21T08:35:00Z">
        <w:r w:rsidR="002C5959" w:rsidDel="00216C22">
          <w:delText xml:space="preserve">say, “see there are clearly </w:delText>
        </w:r>
      </w:del>
      <w:ins w:id="3341" w:author="Kezia Endsley" w:date="2013-10-20T09:41:00Z">
        <w:del w:id="3342" w:author="Jay Jacobs" w:date="2013-11-03T14:05:00Z">
          <w:r w:rsidR="00B931AA" w:rsidDel="00D0168A">
            <w:delText>five</w:delText>
          </w:r>
        </w:del>
      </w:ins>
      <w:del w:id="3343" w:author="Jay Jacobs" w:date="2013-11-03T14:05:00Z">
        <w:r w:rsidR="002C5959" w:rsidDel="00D0168A">
          <w:delText>5</w:delText>
        </w:r>
      </w:del>
      <w:ins w:id="3344" w:author="Jay Jacobs" w:date="2013-11-03T14:05:00Z">
        <w:r w:rsidR="00D0168A">
          <w:t>six</w:t>
        </w:r>
      </w:ins>
      <w:r w:rsidR="002C5959">
        <w:t xml:space="preserve"> clusters here</w:t>
      </w:r>
      <w:del w:id="3345" w:author="Kezia Endsley" w:date="2013-10-21T08:35:00Z">
        <w:r w:rsidR="002C5959" w:rsidDel="00216C22">
          <w:delText>”</w:delText>
        </w:r>
      </w:del>
      <w:r w:rsidR="002C5959">
        <w:t xml:space="preserve"> (or how</w:t>
      </w:r>
      <w:ins w:id="3346" w:author="Kezia Endsley" w:date="2013-10-21T08:35:00Z">
        <w:r w:rsidR="00216C22">
          <w:t>ever</w:t>
        </w:r>
      </w:ins>
      <w:r w:rsidR="002C5959">
        <w:t xml:space="preserve"> many you choose).</w:t>
      </w:r>
      <w:r w:rsidR="000359F5">
        <w:t xml:space="preserve"> </w:t>
      </w:r>
      <w:r w:rsidR="002C5959">
        <w:t xml:space="preserve">But what </w:t>
      </w:r>
      <w:del w:id="3347" w:author="Kezia Endsley" w:date="2013-10-21T08:35:00Z">
        <w:r w:rsidR="002C5959" w:rsidDel="00216C22">
          <w:delText xml:space="preserve">we </w:delText>
        </w:r>
      </w:del>
      <w:ins w:id="3348" w:author="Kezia Endsley" w:date="2013-10-21T08:35:00Z">
        <w:r w:rsidR="00216C22">
          <w:t xml:space="preserve">you </w:t>
        </w:r>
      </w:ins>
      <w:r w:rsidR="002C5959">
        <w:t>can say is</w:t>
      </w:r>
      <w:del w:id="3349" w:author="Kent, Kevin - Indianapolis" w:date="2013-10-31T15:42:00Z">
        <w:r w:rsidR="002C5959" w:rsidDel="00EA0101">
          <w:delText xml:space="preserve"> </w:delText>
        </w:r>
      </w:del>
      <w:ins w:id="3350" w:author="Kezia Endsley" w:date="2013-10-21T08:35:00Z">
        <w:r w:rsidR="00216C22">
          <w:t xml:space="preserve"> that, </w:t>
        </w:r>
      </w:ins>
      <w:del w:id="3351" w:author="Kezia Endsley" w:date="2013-10-21T08:35:00Z">
        <w:r w:rsidR="002C5959" w:rsidDel="00216C22">
          <w:delText>“</w:delText>
        </w:r>
      </w:del>
      <w:r w:rsidR="002C5959">
        <w:t xml:space="preserve">if the hierarchical cluster is cut at </w:t>
      </w:r>
      <w:ins w:id="3352" w:author="Kezia Endsley" w:date="2013-10-20T09:41:00Z">
        <w:del w:id="3353" w:author="Jay Jacobs" w:date="2013-11-03T14:05:00Z">
          <w:r w:rsidR="00B931AA" w:rsidDel="00D0168A">
            <w:delText>five</w:delText>
          </w:r>
        </w:del>
      </w:ins>
      <w:ins w:id="3354" w:author="Jay Jacobs" w:date="2013-11-03T14:05:00Z">
        <w:r w:rsidR="00D0168A">
          <w:t>six</w:t>
        </w:r>
      </w:ins>
      <w:del w:id="3355" w:author="Kezia Endsley" w:date="2013-10-20T09:41:00Z">
        <w:r w:rsidR="002C5959" w:rsidDel="00B931AA">
          <w:delText>5</w:delText>
        </w:r>
      </w:del>
      <w:r w:rsidR="002C5959">
        <w:t>, these are clusters it produces.</w:t>
      </w:r>
      <w:del w:id="3356" w:author="Kezia Endsley" w:date="2013-10-21T08:35:00Z">
        <w:r w:rsidR="002C5959" w:rsidDel="00216C22">
          <w:delText>”</w:delText>
        </w:r>
      </w:del>
      <w:r w:rsidR="000359F5">
        <w:t xml:space="preserve"> </w:t>
      </w:r>
      <w:r w:rsidR="002C5959">
        <w:t xml:space="preserve">Of course, many people won’t have a </w:t>
      </w:r>
      <w:r w:rsidR="00332D40">
        <w:t xml:space="preserve">clue what you’re talking about, but </w:t>
      </w:r>
      <w:r>
        <w:t xml:space="preserve">at least </w:t>
      </w:r>
      <w:r w:rsidR="00332D40">
        <w:t>now you do.</w:t>
      </w:r>
    </w:p>
    <w:p w14:paraId="619F02F9" w14:textId="77777777" w:rsidR="00216C22" w:rsidRDefault="00216C22">
      <w:pPr>
        <w:pStyle w:val="QueryPara"/>
        <w:rPr>
          <w:ins w:id="3357" w:author="Jay Jacobs" w:date="2013-11-03T14:06:00Z"/>
        </w:rPr>
        <w:pPrChange w:id="3358" w:author="Kezia Endsley" w:date="2013-10-21T08:35:00Z">
          <w:pPr>
            <w:pStyle w:val="Para"/>
          </w:pPr>
        </w:pPrChange>
      </w:pPr>
      <w:ins w:id="3359" w:author="Kezia Endsley" w:date="2013-10-21T08:35:00Z">
        <w:r>
          <w:t xml:space="preserve">[[Author: Various edits above okay? </w:t>
        </w:r>
        <w:proofErr w:type="spellStart"/>
        <w:r>
          <w:t>Kezia</w:t>
        </w:r>
        <w:proofErr w:type="spellEnd"/>
        <w:r>
          <w:t>]]</w:t>
        </w:r>
      </w:ins>
    </w:p>
    <w:p w14:paraId="7AB5E69A" w14:textId="2F5C92F0" w:rsidR="00D0168A" w:rsidRDefault="00D0168A">
      <w:pPr>
        <w:pStyle w:val="QueryPara"/>
        <w:rPr>
          <w:ins w:id="3360" w:author="Kezia Endsley" w:date="2013-10-21T08:35:00Z"/>
        </w:rPr>
        <w:pPrChange w:id="3361" w:author="Kezia Endsley" w:date="2013-10-21T08:35:00Z">
          <w:pPr>
            <w:pStyle w:val="Para"/>
          </w:pPr>
        </w:pPrChange>
      </w:pPr>
      <w:ins w:id="3362" w:author="Jay Jacobs" w:date="2013-11-03T14:06:00Z">
        <w:r>
          <w:t xml:space="preserve">[AR: yes, </w:t>
        </w:r>
        <w:proofErr w:type="gramStart"/>
        <w:r>
          <w:t>thanks ]</w:t>
        </w:r>
      </w:ins>
      <w:proofErr w:type="gramEnd"/>
    </w:p>
    <w:p w14:paraId="2C41FA40" w14:textId="77777777" w:rsidR="00332D40" w:rsidRDefault="00332D40" w:rsidP="00BE376F">
      <w:pPr>
        <w:pStyle w:val="Para"/>
        <w:numPr>
          <w:ins w:id="3363" w:author="Kezia Endsley" w:date="2013-10-21T08:35:00Z"/>
        </w:numPr>
        <w:rPr>
          <w:ins w:id="3364" w:author="Jay Jacobs" w:date="2013-11-03T14:06:00Z"/>
        </w:rPr>
      </w:pPr>
      <w:r>
        <w:t xml:space="preserve">When you run the </w:t>
      </w:r>
      <w:r w:rsidRPr="00332D40">
        <w:rPr>
          <w:rStyle w:val="InlineCode"/>
        </w:rPr>
        <w:t>cutree()</w:t>
      </w:r>
      <w:r>
        <w:t xml:space="preserve"> command, it will take in the output from the </w:t>
      </w:r>
      <w:r w:rsidRPr="00332D40">
        <w:rPr>
          <w:rStyle w:val="InlineCode"/>
        </w:rPr>
        <w:t>hclust()</w:t>
      </w:r>
      <w:r>
        <w:t xml:space="preserve"> command and the number of clusters to cut it off at.</w:t>
      </w:r>
      <w:r w:rsidR="000359F5">
        <w:t xml:space="preserve"> </w:t>
      </w:r>
      <w:r>
        <w:t>It will return a vector of the numbered cluster</w:t>
      </w:r>
      <w:ins w:id="3365" w:author="Kezia Endsley" w:date="2013-10-21T08:36:00Z">
        <w:r w:rsidR="00341E40">
          <w:t>s that</w:t>
        </w:r>
      </w:ins>
      <w:r>
        <w:t xml:space="preserve"> each industry is assigned.</w:t>
      </w:r>
      <w:r w:rsidR="000359F5">
        <w:t xml:space="preserve"> </w:t>
      </w:r>
      <w:r>
        <w:t xml:space="preserve">You </w:t>
      </w:r>
      <w:del w:id="3366" w:author="Kezia Endsley" w:date="2013-10-21T08:37:00Z">
        <w:r w:rsidDel="00341E40">
          <w:delText>would like to</w:delText>
        </w:r>
      </w:del>
      <w:ins w:id="3367" w:author="Kezia Endsley" w:date="2013-10-21T08:37:00Z">
        <w:r w:rsidR="00341E40">
          <w:t>can then</w:t>
        </w:r>
      </w:ins>
      <w:r>
        <w:t xml:space="preserve"> use that vector to assign a unique fill color per cluster so the plot will visually be clustered by color.</w:t>
      </w:r>
      <w:r w:rsidR="000359F5">
        <w:t xml:space="preserve"> </w:t>
      </w:r>
      <w:r>
        <w:t>You</w:t>
      </w:r>
      <w:del w:id="3368" w:author="Kezia Endsley" w:date="2013-10-21T08:37:00Z">
        <w:r w:rsidDel="00341E40">
          <w:delText>’ll</w:delText>
        </w:r>
      </w:del>
      <w:r>
        <w:t xml:space="preserve"> do this by converting the </w:t>
      </w:r>
      <w:r w:rsidRPr="00332D40">
        <w:rPr>
          <w:rStyle w:val="InlineCode"/>
        </w:rPr>
        <w:t>cuttree</w:t>
      </w:r>
      <w:r>
        <w:rPr>
          <w:rStyle w:val="InlineCode"/>
        </w:rPr>
        <w:t>()</w:t>
      </w:r>
      <w:r>
        <w:t xml:space="preserve"> command to a factor and then adding it to the </w:t>
      </w:r>
      <w:r w:rsidRPr="00332D40">
        <w:rPr>
          <w:rStyle w:val="InlineCode"/>
        </w:rPr>
        <w:t>indf</w:t>
      </w:r>
      <w:r>
        <w:t xml:space="preserve"> object </w:t>
      </w:r>
      <w:del w:id="3369" w:author="Kezia Endsley" w:date="2013-10-21T08:37:00Z">
        <w:r w:rsidDel="00341E40">
          <w:delText xml:space="preserve">we </w:delText>
        </w:r>
      </w:del>
      <w:r>
        <w:t>created above</w:t>
      </w:r>
      <w:ins w:id="3370" w:author="Kezia Endsley" w:date="2013-10-21T08:37:00Z">
        <w:r w:rsidR="00341E40">
          <w:t>. Then</w:t>
        </w:r>
      </w:ins>
      <w:r>
        <w:t xml:space="preserve"> </w:t>
      </w:r>
      <w:del w:id="3371" w:author="Kezia Endsley" w:date="2013-10-21T08:37:00Z">
        <w:r w:rsidDel="00341E40">
          <w:delText xml:space="preserve">and </w:delText>
        </w:r>
      </w:del>
      <w:r>
        <w:t>plot it again with the colors</w:t>
      </w:r>
      <w:ins w:id="3372" w:author="Kezia Endsley" w:date="2013-10-21T08:37:00Z">
        <w:r w:rsidR="00341E40">
          <w:t xml:space="preserve">, as shown in </w:t>
        </w:r>
      </w:ins>
      <w:del w:id="3373" w:author="Kezia Endsley" w:date="2013-10-21T08:37:00Z">
        <w:r w:rsidDel="00341E40">
          <w:delText>.</w:delText>
        </w:r>
      </w:del>
      <w:ins w:id="3374" w:author="Kezia Endsley" w:date="2013-10-20T07:45:00Z">
        <w:r w:rsidR="00245E6A">
          <w:t>Figure 9-8.</w:t>
        </w:r>
      </w:ins>
    </w:p>
    <w:p w14:paraId="527AF1F7" w14:textId="77777777" w:rsidR="00D0168A" w:rsidRDefault="00D0168A">
      <w:pPr>
        <w:pStyle w:val="CodeListing"/>
        <w:numPr>
          <w:ins w:id="3375" w:author="Unknown"/>
        </w:numPr>
        <w:rPr>
          <w:ins w:id="3376" w:author="Jay Jacobs" w:date="2013-11-03T14:07:00Z"/>
        </w:rPr>
        <w:pPrChange w:id="3377" w:author="Jay Jacobs" w:date="2013-11-03T14:07:00Z">
          <w:pPr>
            <w:pStyle w:val="Para"/>
          </w:pPr>
        </w:pPrChange>
      </w:pPr>
      <w:ins w:id="3378" w:author="Jay Jacobs" w:date="2013-11-03T14:07:00Z">
        <w:r>
          <w:t>Listing 9-14</w:t>
        </w:r>
      </w:ins>
    </w:p>
    <w:p w14:paraId="03E79613" w14:textId="51A17D27" w:rsidR="00D0168A" w:rsidRPr="00D31DDB" w:rsidRDefault="00D0168A">
      <w:pPr>
        <w:pStyle w:val="CodeSnippet"/>
        <w:numPr>
          <w:ins w:id="3379" w:author="Unknown"/>
        </w:numPr>
        <w:shd w:val="clear" w:color="auto" w:fill="FFF8EA"/>
        <w:rPr>
          <w:ins w:id="3380" w:author="Jay Jacobs" w:date="2013-11-03T14:06:00Z"/>
          <w:i/>
          <w:color w:val="9B9B9B"/>
          <w:rPrChange w:id="3381" w:author="Jay Jacobs" w:date="2013-11-03T14:29:00Z">
            <w:rPr>
              <w:ins w:id="3382" w:author="Jay Jacobs" w:date="2013-11-03T14:06:00Z"/>
            </w:rPr>
          </w:rPrChange>
        </w:rPr>
        <w:pPrChange w:id="3383" w:author="Jay Jacobs" w:date="2013-11-03T14:40:00Z">
          <w:pPr>
            <w:pStyle w:val="Para"/>
          </w:pPr>
        </w:pPrChange>
      </w:pPr>
      <w:ins w:id="3384" w:author="Jay Jacobs" w:date="2013-11-03T14:06:00Z">
        <w:r w:rsidRPr="00D31DDB">
          <w:rPr>
            <w:i/>
            <w:color w:val="9B9B9B"/>
            <w:rPrChange w:id="3385" w:author="Jay Jacobs" w:date="2013-11-03T14:29:00Z">
              <w:rPr/>
            </w:rPrChange>
          </w:rPr>
          <w:t># requires package : ggplot2</w:t>
        </w:r>
      </w:ins>
    </w:p>
    <w:p w14:paraId="6674FA31" w14:textId="77777777" w:rsidR="00D0168A" w:rsidRPr="00D31DDB" w:rsidRDefault="00D0168A">
      <w:pPr>
        <w:pStyle w:val="CodeSnippet"/>
        <w:numPr>
          <w:ins w:id="3386" w:author="Unknown"/>
        </w:numPr>
        <w:shd w:val="clear" w:color="auto" w:fill="FFF8EA"/>
        <w:rPr>
          <w:ins w:id="3387" w:author="Jay Jacobs" w:date="2013-11-03T14:06:00Z"/>
          <w:i/>
          <w:color w:val="9B9B9B"/>
          <w:rPrChange w:id="3388" w:author="Jay Jacobs" w:date="2013-11-03T14:29:00Z">
            <w:rPr>
              <w:ins w:id="3389" w:author="Jay Jacobs" w:date="2013-11-03T14:06:00Z"/>
            </w:rPr>
          </w:rPrChange>
        </w:rPr>
        <w:pPrChange w:id="3390" w:author="Jay Jacobs" w:date="2013-11-03T14:40:00Z">
          <w:pPr>
            <w:pStyle w:val="Para"/>
          </w:pPr>
        </w:pPrChange>
      </w:pPr>
      <w:ins w:id="3391" w:author="Jay Jacobs" w:date="2013-11-03T14:06:00Z">
        <w:r w:rsidRPr="00D31DDB">
          <w:rPr>
            <w:i/>
            <w:color w:val="9B9B9B"/>
            <w:rPrChange w:id="3392" w:author="Jay Jacobs" w:date="2013-11-03T14:29:00Z">
              <w:rPr/>
            </w:rPrChange>
          </w:rPr>
          <w:t># requires object : indf (9-12), hc (9-13)</w:t>
        </w:r>
      </w:ins>
    </w:p>
    <w:p w14:paraId="30AF18D9" w14:textId="77777777" w:rsidR="00D0168A" w:rsidRPr="00D31DDB" w:rsidRDefault="00D0168A">
      <w:pPr>
        <w:pStyle w:val="CodeSnippet"/>
        <w:numPr>
          <w:ins w:id="3393" w:author="Unknown"/>
        </w:numPr>
        <w:shd w:val="clear" w:color="auto" w:fill="FFF8EA"/>
        <w:rPr>
          <w:ins w:id="3394" w:author="Jay Jacobs" w:date="2013-11-03T14:06:00Z"/>
          <w:i/>
          <w:color w:val="9B9B9B"/>
          <w:rPrChange w:id="3395" w:author="Jay Jacobs" w:date="2013-11-03T14:29:00Z">
            <w:rPr>
              <w:ins w:id="3396" w:author="Jay Jacobs" w:date="2013-11-03T14:06:00Z"/>
            </w:rPr>
          </w:rPrChange>
        </w:rPr>
        <w:pPrChange w:id="3397" w:author="Jay Jacobs" w:date="2013-11-03T14:40:00Z">
          <w:pPr>
            <w:pStyle w:val="Para"/>
          </w:pPr>
        </w:pPrChange>
      </w:pPr>
      <w:ins w:id="3398" w:author="Jay Jacobs" w:date="2013-11-03T14:06:00Z">
        <w:r w:rsidRPr="00D31DDB">
          <w:rPr>
            <w:i/>
            <w:color w:val="9B9B9B"/>
            <w:rPrChange w:id="3399" w:author="Jay Jacobs" w:date="2013-11-03T14:29:00Z">
              <w:rPr/>
            </w:rPrChange>
          </w:rPr>
          <w:t># we can now cut off the heirarchical clustering at some level</w:t>
        </w:r>
      </w:ins>
    </w:p>
    <w:p w14:paraId="4858F7A7" w14:textId="77777777" w:rsidR="00D0168A" w:rsidRPr="00D31DDB" w:rsidRDefault="00D0168A">
      <w:pPr>
        <w:pStyle w:val="CodeSnippet"/>
        <w:numPr>
          <w:ins w:id="3400" w:author="Unknown"/>
        </w:numPr>
        <w:shd w:val="clear" w:color="auto" w:fill="FFF8EA"/>
        <w:rPr>
          <w:ins w:id="3401" w:author="Jay Jacobs" w:date="2013-11-03T14:06:00Z"/>
          <w:i/>
          <w:color w:val="9B9B9B"/>
          <w:rPrChange w:id="3402" w:author="Jay Jacobs" w:date="2013-11-03T14:29:00Z">
            <w:rPr>
              <w:ins w:id="3403" w:author="Jay Jacobs" w:date="2013-11-03T14:06:00Z"/>
            </w:rPr>
          </w:rPrChange>
        </w:rPr>
        <w:pPrChange w:id="3404" w:author="Jay Jacobs" w:date="2013-11-03T14:40:00Z">
          <w:pPr>
            <w:pStyle w:val="Para"/>
          </w:pPr>
        </w:pPrChange>
      </w:pPr>
      <w:ins w:id="3405" w:author="Jay Jacobs" w:date="2013-11-03T14:06:00Z">
        <w:r w:rsidRPr="00D31DDB">
          <w:rPr>
            <w:i/>
            <w:color w:val="9B9B9B"/>
            <w:rPrChange w:id="3406" w:author="Jay Jacobs" w:date="2013-11-03T14:29:00Z">
              <w:rPr/>
            </w:rPrChange>
          </w:rPr>
          <w:t># and use those levels to color the MDS plot</w:t>
        </w:r>
      </w:ins>
    </w:p>
    <w:p w14:paraId="18218BB3" w14:textId="77777777" w:rsidR="00D0168A" w:rsidRPr="00E554BD" w:rsidRDefault="00D0168A">
      <w:pPr>
        <w:pStyle w:val="CodeSnippet"/>
        <w:numPr>
          <w:ins w:id="3407" w:author="Unknown"/>
        </w:numPr>
        <w:shd w:val="clear" w:color="auto" w:fill="FFF8EA"/>
        <w:rPr>
          <w:ins w:id="3408" w:author="Jay Jacobs" w:date="2013-11-03T14:06:00Z"/>
          <w:color w:val="800026"/>
          <w:rPrChange w:id="3409" w:author="Jay Jacobs" w:date="2013-11-03T14:38:00Z">
            <w:rPr>
              <w:ins w:id="3410" w:author="Jay Jacobs" w:date="2013-11-03T14:06:00Z"/>
            </w:rPr>
          </w:rPrChange>
        </w:rPr>
        <w:pPrChange w:id="3411" w:author="Jay Jacobs" w:date="2013-11-03T14:40:00Z">
          <w:pPr>
            <w:pStyle w:val="Para"/>
          </w:pPr>
        </w:pPrChange>
      </w:pPr>
      <w:ins w:id="3412" w:author="Jay Jacobs" w:date="2013-11-03T14:06:00Z">
        <w:r w:rsidRPr="00E554BD">
          <w:rPr>
            <w:color w:val="800026"/>
            <w:rPrChange w:id="3413" w:author="Jay Jacobs" w:date="2013-11-03T14:38:00Z">
              <w:rPr/>
            </w:rPrChange>
          </w:rPr>
          <w:t>indf$cluster &lt;- as.factor(cutree(hc, 6))</w:t>
        </w:r>
      </w:ins>
    </w:p>
    <w:p w14:paraId="59F9172F" w14:textId="77777777" w:rsidR="00D0168A" w:rsidRPr="00E554BD" w:rsidRDefault="00D0168A">
      <w:pPr>
        <w:pStyle w:val="CodeSnippet"/>
        <w:numPr>
          <w:ins w:id="3414" w:author="Unknown"/>
        </w:numPr>
        <w:shd w:val="clear" w:color="auto" w:fill="FFF8EA"/>
        <w:rPr>
          <w:ins w:id="3415" w:author="Jay Jacobs" w:date="2013-11-03T14:06:00Z"/>
          <w:color w:val="800026"/>
          <w:rPrChange w:id="3416" w:author="Jay Jacobs" w:date="2013-11-03T14:38:00Z">
            <w:rPr>
              <w:ins w:id="3417" w:author="Jay Jacobs" w:date="2013-11-03T14:06:00Z"/>
            </w:rPr>
          </w:rPrChange>
        </w:rPr>
        <w:pPrChange w:id="3418" w:author="Jay Jacobs" w:date="2013-11-03T14:40:00Z">
          <w:pPr>
            <w:pStyle w:val="Para"/>
          </w:pPr>
        </w:pPrChange>
      </w:pPr>
      <w:ins w:id="3419" w:author="Jay Jacobs" w:date="2013-11-03T14:06:00Z">
        <w:r w:rsidRPr="00E554BD">
          <w:rPr>
            <w:color w:val="800026"/>
            <w:rPrChange w:id="3420" w:author="Jay Jacobs" w:date="2013-11-03T14:38:00Z">
              <w:rPr/>
            </w:rPrChange>
          </w:rPr>
          <w:t>gg &lt;- ggplot(indf, aes(x, y, label=label, size=size, fill=cluster))</w:t>
        </w:r>
      </w:ins>
    </w:p>
    <w:p w14:paraId="43FB5904" w14:textId="77777777" w:rsidR="00D0168A" w:rsidRPr="00E554BD" w:rsidRDefault="00D0168A">
      <w:pPr>
        <w:pStyle w:val="CodeSnippet"/>
        <w:numPr>
          <w:ins w:id="3421" w:author="Unknown"/>
        </w:numPr>
        <w:shd w:val="clear" w:color="auto" w:fill="FFF8EA"/>
        <w:rPr>
          <w:ins w:id="3422" w:author="Jay Jacobs" w:date="2013-11-03T14:06:00Z"/>
          <w:color w:val="800026"/>
          <w:rPrChange w:id="3423" w:author="Jay Jacobs" w:date="2013-11-03T14:38:00Z">
            <w:rPr>
              <w:ins w:id="3424" w:author="Jay Jacobs" w:date="2013-11-03T14:06:00Z"/>
            </w:rPr>
          </w:rPrChange>
        </w:rPr>
        <w:pPrChange w:id="3425" w:author="Jay Jacobs" w:date="2013-11-03T14:40:00Z">
          <w:pPr>
            <w:pStyle w:val="Para"/>
          </w:pPr>
        </w:pPrChange>
      </w:pPr>
      <w:ins w:id="3426" w:author="Jay Jacobs" w:date="2013-11-03T14:06:00Z">
        <w:r w:rsidRPr="00E554BD">
          <w:rPr>
            <w:color w:val="800026"/>
            <w:rPrChange w:id="3427" w:author="Jay Jacobs" w:date="2013-11-03T14:38:00Z">
              <w:rPr/>
            </w:rPrChange>
          </w:rPr>
          <w:t>gg &lt;- gg + scale_size(trans="log2", range=c(10,30), guide=F)</w:t>
        </w:r>
      </w:ins>
    </w:p>
    <w:p w14:paraId="1C92BA5C" w14:textId="77777777" w:rsidR="00D0168A" w:rsidRPr="00E554BD" w:rsidRDefault="00D0168A">
      <w:pPr>
        <w:pStyle w:val="CodeSnippet"/>
        <w:numPr>
          <w:ins w:id="3428" w:author="Unknown"/>
        </w:numPr>
        <w:shd w:val="clear" w:color="auto" w:fill="FFF8EA"/>
        <w:rPr>
          <w:ins w:id="3429" w:author="Jay Jacobs" w:date="2013-11-03T14:06:00Z"/>
          <w:color w:val="800026"/>
          <w:rPrChange w:id="3430" w:author="Jay Jacobs" w:date="2013-11-03T14:38:00Z">
            <w:rPr>
              <w:ins w:id="3431" w:author="Jay Jacobs" w:date="2013-11-03T14:06:00Z"/>
            </w:rPr>
          </w:rPrChange>
        </w:rPr>
        <w:pPrChange w:id="3432" w:author="Jay Jacobs" w:date="2013-11-03T14:40:00Z">
          <w:pPr>
            <w:pStyle w:val="Para"/>
          </w:pPr>
        </w:pPrChange>
      </w:pPr>
      <w:ins w:id="3433" w:author="Jay Jacobs" w:date="2013-11-03T14:06:00Z">
        <w:r w:rsidRPr="00E554BD">
          <w:rPr>
            <w:color w:val="800026"/>
            <w:rPrChange w:id="3434" w:author="Jay Jacobs" w:date="2013-11-03T14:38:00Z">
              <w:rPr/>
            </w:rPrChange>
          </w:rPr>
          <w:t>gg &lt;- gg + geom_point(color="gray80", shape=21)</w:t>
        </w:r>
      </w:ins>
    </w:p>
    <w:p w14:paraId="44040EF9" w14:textId="77777777" w:rsidR="00D0168A" w:rsidRPr="00E554BD" w:rsidRDefault="00D0168A">
      <w:pPr>
        <w:pStyle w:val="CodeSnippet"/>
        <w:numPr>
          <w:ins w:id="3435" w:author="Unknown"/>
        </w:numPr>
        <w:shd w:val="clear" w:color="auto" w:fill="FFF8EA"/>
        <w:rPr>
          <w:ins w:id="3436" w:author="Jay Jacobs" w:date="2013-11-03T14:06:00Z"/>
          <w:color w:val="800026"/>
          <w:rPrChange w:id="3437" w:author="Jay Jacobs" w:date="2013-11-03T14:38:00Z">
            <w:rPr>
              <w:ins w:id="3438" w:author="Jay Jacobs" w:date="2013-11-03T14:06:00Z"/>
            </w:rPr>
          </w:rPrChange>
        </w:rPr>
        <w:pPrChange w:id="3439" w:author="Jay Jacobs" w:date="2013-11-03T14:40:00Z">
          <w:pPr>
            <w:pStyle w:val="Para"/>
          </w:pPr>
        </w:pPrChange>
      </w:pPr>
      <w:ins w:id="3440" w:author="Jay Jacobs" w:date="2013-11-03T14:06:00Z">
        <w:r w:rsidRPr="00E554BD">
          <w:rPr>
            <w:color w:val="800026"/>
            <w:rPrChange w:id="3441" w:author="Jay Jacobs" w:date="2013-11-03T14:38:00Z">
              <w:rPr/>
            </w:rPrChange>
          </w:rPr>
          <w:t>gg &lt;- gg + scale_fill_brewer(palette="Set2")</w:t>
        </w:r>
      </w:ins>
    </w:p>
    <w:p w14:paraId="6ABF3F18" w14:textId="77777777" w:rsidR="00D0168A" w:rsidRPr="00E554BD" w:rsidRDefault="00D0168A">
      <w:pPr>
        <w:pStyle w:val="CodeSnippet"/>
        <w:numPr>
          <w:ins w:id="3442" w:author="Unknown"/>
        </w:numPr>
        <w:shd w:val="clear" w:color="auto" w:fill="FFF8EA"/>
        <w:rPr>
          <w:ins w:id="3443" w:author="Jay Jacobs" w:date="2013-11-03T14:06:00Z"/>
          <w:color w:val="800026"/>
          <w:rPrChange w:id="3444" w:author="Jay Jacobs" w:date="2013-11-03T14:38:00Z">
            <w:rPr>
              <w:ins w:id="3445" w:author="Jay Jacobs" w:date="2013-11-03T14:06:00Z"/>
            </w:rPr>
          </w:rPrChange>
        </w:rPr>
        <w:pPrChange w:id="3446" w:author="Jay Jacobs" w:date="2013-11-03T14:40:00Z">
          <w:pPr>
            <w:pStyle w:val="Para"/>
          </w:pPr>
        </w:pPrChange>
      </w:pPr>
      <w:ins w:id="3447" w:author="Jay Jacobs" w:date="2013-11-03T14:06:00Z">
        <w:r w:rsidRPr="00E554BD">
          <w:rPr>
            <w:color w:val="800026"/>
            <w:rPrChange w:id="3448" w:author="Jay Jacobs" w:date="2013-11-03T14:38:00Z">
              <w:rPr/>
            </w:rPrChange>
          </w:rPr>
          <w:t>gg &lt;- gg + xlim(range(indf$x)*1.06) # expand x scale</w:t>
        </w:r>
      </w:ins>
    </w:p>
    <w:p w14:paraId="45E4775A" w14:textId="77777777" w:rsidR="00D0168A" w:rsidRPr="00E554BD" w:rsidRDefault="00D0168A">
      <w:pPr>
        <w:pStyle w:val="CodeSnippet"/>
        <w:numPr>
          <w:ins w:id="3449" w:author="Unknown"/>
        </w:numPr>
        <w:shd w:val="clear" w:color="auto" w:fill="FFF8EA"/>
        <w:rPr>
          <w:ins w:id="3450" w:author="Jay Jacobs" w:date="2013-11-03T14:06:00Z"/>
          <w:color w:val="800026"/>
          <w:rPrChange w:id="3451" w:author="Jay Jacobs" w:date="2013-11-03T14:38:00Z">
            <w:rPr>
              <w:ins w:id="3452" w:author="Jay Jacobs" w:date="2013-11-03T14:06:00Z"/>
            </w:rPr>
          </w:rPrChange>
        </w:rPr>
        <w:pPrChange w:id="3453" w:author="Jay Jacobs" w:date="2013-11-03T14:40:00Z">
          <w:pPr>
            <w:pStyle w:val="Para"/>
          </w:pPr>
        </w:pPrChange>
      </w:pPr>
      <w:ins w:id="3454" w:author="Jay Jacobs" w:date="2013-11-03T14:06:00Z">
        <w:r w:rsidRPr="00E554BD">
          <w:rPr>
            <w:color w:val="800026"/>
            <w:rPrChange w:id="3455" w:author="Jay Jacobs" w:date="2013-11-03T14:38:00Z">
              <w:rPr/>
            </w:rPrChange>
          </w:rPr>
          <w:t>gg &lt;- gg + geom_text(size=4)</w:t>
        </w:r>
      </w:ins>
    </w:p>
    <w:p w14:paraId="68C3864B" w14:textId="77777777" w:rsidR="00D0168A" w:rsidRPr="00E554BD" w:rsidRDefault="00D0168A">
      <w:pPr>
        <w:pStyle w:val="CodeSnippet"/>
        <w:numPr>
          <w:ins w:id="3456" w:author="Unknown"/>
        </w:numPr>
        <w:shd w:val="clear" w:color="auto" w:fill="FFF8EA"/>
        <w:rPr>
          <w:ins w:id="3457" w:author="Jay Jacobs" w:date="2013-11-03T14:06:00Z"/>
          <w:color w:val="800026"/>
          <w:rPrChange w:id="3458" w:author="Jay Jacobs" w:date="2013-11-03T14:38:00Z">
            <w:rPr>
              <w:ins w:id="3459" w:author="Jay Jacobs" w:date="2013-11-03T14:06:00Z"/>
            </w:rPr>
          </w:rPrChange>
        </w:rPr>
        <w:pPrChange w:id="3460" w:author="Jay Jacobs" w:date="2013-11-03T14:40:00Z">
          <w:pPr>
            <w:pStyle w:val="Para"/>
          </w:pPr>
        </w:pPrChange>
      </w:pPr>
      <w:ins w:id="3461" w:author="Jay Jacobs" w:date="2013-11-03T14:06:00Z">
        <w:r w:rsidRPr="00E554BD">
          <w:rPr>
            <w:color w:val="800026"/>
            <w:rPrChange w:id="3462" w:author="Jay Jacobs" w:date="2013-11-03T14:38:00Z">
              <w:rPr/>
            </w:rPrChange>
          </w:rPr>
          <w:t>gg &lt;- gg + theme(panel.grid = element_blank(),</w:t>
        </w:r>
      </w:ins>
    </w:p>
    <w:p w14:paraId="3003D9D7" w14:textId="77777777" w:rsidR="00D0168A" w:rsidRPr="00E554BD" w:rsidRDefault="00D0168A">
      <w:pPr>
        <w:pStyle w:val="CodeSnippet"/>
        <w:numPr>
          <w:ins w:id="3463" w:author="Unknown"/>
        </w:numPr>
        <w:shd w:val="clear" w:color="auto" w:fill="FFF8EA"/>
        <w:rPr>
          <w:ins w:id="3464" w:author="Jay Jacobs" w:date="2013-11-03T14:06:00Z"/>
          <w:color w:val="800026"/>
          <w:rPrChange w:id="3465" w:author="Jay Jacobs" w:date="2013-11-03T14:38:00Z">
            <w:rPr>
              <w:ins w:id="3466" w:author="Jay Jacobs" w:date="2013-11-03T14:06:00Z"/>
            </w:rPr>
          </w:rPrChange>
        </w:rPr>
        <w:pPrChange w:id="3467" w:author="Jay Jacobs" w:date="2013-11-03T14:40:00Z">
          <w:pPr>
            <w:pStyle w:val="Para"/>
          </w:pPr>
        </w:pPrChange>
      </w:pPr>
      <w:ins w:id="3468" w:author="Jay Jacobs" w:date="2013-11-03T14:06:00Z">
        <w:r w:rsidRPr="00E554BD">
          <w:rPr>
            <w:color w:val="800026"/>
            <w:rPrChange w:id="3469" w:author="Jay Jacobs" w:date="2013-11-03T14:38:00Z">
              <w:rPr/>
            </w:rPrChange>
          </w:rPr>
          <w:t xml:space="preserve">                 panel.border = element_blank(),</w:t>
        </w:r>
      </w:ins>
    </w:p>
    <w:p w14:paraId="1EC8EAD8" w14:textId="77777777" w:rsidR="00D0168A" w:rsidRPr="00E554BD" w:rsidRDefault="00D0168A">
      <w:pPr>
        <w:pStyle w:val="CodeSnippet"/>
        <w:numPr>
          <w:ins w:id="3470" w:author="Unknown"/>
        </w:numPr>
        <w:shd w:val="clear" w:color="auto" w:fill="FFF8EA"/>
        <w:rPr>
          <w:ins w:id="3471" w:author="Jay Jacobs" w:date="2013-11-03T14:06:00Z"/>
          <w:color w:val="800026"/>
          <w:rPrChange w:id="3472" w:author="Jay Jacobs" w:date="2013-11-03T14:38:00Z">
            <w:rPr>
              <w:ins w:id="3473" w:author="Jay Jacobs" w:date="2013-11-03T14:06:00Z"/>
            </w:rPr>
          </w:rPrChange>
        </w:rPr>
        <w:pPrChange w:id="3474" w:author="Jay Jacobs" w:date="2013-11-03T14:40:00Z">
          <w:pPr>
            <w:pStyle w:val="Para"/>
          </w:pPr>
        </w:pPrChange>
      </w:pPr>
      <w:ins w:id="3475" w:author="Jay Jacobs" w:date="2013-11-03T14:06:00Z">
        <w:r w:rsidRPr="00E554BD">
          <w:rPr>
            <w:color w:val="800026"/>
            <w:rPrChange w:id="3476" w:author="Jay Jacobs" w:date="2013-11-03T14:38:00Z">
              <w:rPr/>
            </w:rPrChange>
          </w:rPr>
          <w:t xml:space="preserve">                 panel.background = element_blank(),</w:t>
        </w:r>
      </w:ins>
    </w:p>
    <w:p w14:paraId="1CE61CDD" w14:textId="77777777" w:rsidR="00D0168A" w:rsidRPr="00E554BD" w:rsidRDefault="00D0168A">
      <w:pPr>
        <w:pStyle w:val="CodeSnippet"/>
        <w:numPr>
          <w:ins w:id="3477" w:author="Unknown"/>
        </w:numPr>
        <w:shd w:val="clear" w:color="auto" w:fill="FFF8EA"/>
        <w:rPr>
          <w:ins w:id="3478" w:author="Jay Jacobs" w:date="2013-11-03T14:06:00Z"/>
          <w:color w:val="800026"/>
          <w:rPrChange w:id="3479" w:author="Jay Jacobs" w:date="2013-11-03T14:38:00Z">
            <w:rPr>
              <w:ins w:id="3480" w:author="Jay Jacobs" w:date="2013-11-03T14:06:00Z"/>
            </w:rPr>
          </w:rPrChange>
        </w:rPr>
        <w:pPrChange w:id="3481" w:author="Jay Jacobs" w:date="2013-11-03T14:40:00Z">
          <w:pPr>
            <w:pStyle w:val="Para"/>
          </w:pPr>
        </w:pPrChange>
      </w:pPr>
      <w:ins w:id="3482" w:author="Jay Jacobs" w:date="2013-11-03T14:06:00Z">
        <w:r w:rsidRPr="00E554BD">
          <w:rPr>
            <w:color w:val="800026"/>
            <w:rPrChange w:id="3483" w:author="Jay Jacobs" w:date="2013-11-03T14:38:00Z">
              <w:rPr/>
            </w:rPrChange>
          </w:rPr>
          <w:t xml:space="preserve">                 axis.text = element_blank(),</w:t>
        </w:r>
      </w:ins>
    </w:p>
    <w:p w14:paraId="42EE0D32" w14:textId="77777777" w:rsidR="00D0168A" w:rsidRPr="00E554BD" w:rsidRDefault="00D0168A">
      <w:pPr>
        <w:pStyle w:val="CodeSnippet"/>
        <w:numPr>
          <w:ins w:id="3484" w:author="Unknown"/>
        </w:numPr>
        <w:shd w:val="clear" w:color="auto" w:fill="FFF8EA"/>
        <w:rPr>
          <w:ins w:id="3485" w:author="Jay Jacobs" w:date="2013-11-03T14:06:00Z"/>
          <w:color w:val="800026"/>
          <w:rPrChange w:id="3486" w:author="Jay Jacobs" w:date="2013-11-03T14:38:00Z">
            <w:rPr>
              <w:ins w:id="3487" w:author="Jay Jacobs" w:date="2013-11-03T14:06:00Z"/>
            </w:rPr>
          </w:rPrChange>
        </w:rPr>
        <w:pPrChange w:id="3488" w:author="Jay Jacobs" w:date="2013-11-03T14:40:00Z">
          <w:pPr>
            <w:pStyle w:val="Para"/>
          </w:pPr>
        </w:pPrChange>
      </w:pPr>
      <w:ins w:id="3489" w:author="Jay Jacobs" w:date="2013-11-03T14:06:00Z">
        <w:r w:rsidRPr="00E554BD">
          <w:rPr>
            <w:color w:val="800026"/>
            <w:rPrChange w:id="3490" w:author="Jay Jacobs" w:date="2013-11-03T14:38:00Z">
              <w:rPr/>
            </w:rPrChange>
          </w:rPr>
          <w:t xml:space="preserve">                 axis.title = element_blank(),</w:t>
        </w:r>
      </w:ins>
    </w:p>
    <w:p w14:paraId="417D18DF" w14:textId="77777777" w:rsidR="00D0168A" w:rsidRPr="00E554BD" w:rsidRDefault="00D0168A">
      <w:pPr>
        <w:pStyle w:val="CodeSnippet"/>
        <w:numPr>
          <w:ins w:id="3491" w:author="Unknown"/>
        </w:numPr>
        <w:shd w:val="clear" w:color="auto" w:fill="FFF8EA"/>
        <w:rPr>
          <w:ins w:id="3492" w:author="Jay Jacobs" w:date="2013-11-03T14:06:00Z"/>
          <w:color w:val="800026"/>
          <w:rPrChange w:id="3493" w:author="Jay Jacobs" w:date="2013-11-03T14:38:00Z">
            <w:rPr>
              <w:ins w:id="3494" w:author="Jay Jacobs" w:date="2013-11-03T14:06:00Z"/>
            </w:rPr>
          </w:rPrChange>
        </w:rPr>
        <w:pPrChange w:id="3495" w:author="Jay Jacobs" w:date="2013-11-03T14:40:00Z">
          <w:pPr>
            <w:pStyle w:val="Para"/>
          </w:pPr>
        </w:pPrChange>
      </w:pPr>
      <w:ins w:id="3496" w:author="Jay Jacobs" w:date="2013-11-03T14:06:00Z">
        <w:r w:rsidRPr="00E554BD">
          <w:rPr>
            <w:color w:val="800026"/>
            <w:rPrChange w:id="3497" w:author="Jay Jacobs" w:date="2013-11-03T14:38:00Z">
              <w:rPr/>
            </w:rPrChange>
          </w:rPr>
          <w:lastRenderedPageBreak/>
          <w:t xml:space="preserve">                 legend.position="none",</w:t>
        </w:r>
      </w:ins>
    </w:p>
    <w:p w14:paraId="0635122F" w14:textId="1E5BA6F8" w:rsidR="00D0168A" w:rsidRPr="00E554BD" w:rsidRDefault="00D0168A">
      <w:pPr>
        <w:pStyle w:val="CodeSnippet"/>
        <w:numPr>
          <w:ins w:id="3498" w:author="Unknown"/>
        </w:numPr>
        <w:shd w:val="clear" w:color="auto" w:fill="FFF8EA"/>
        <w:rPr>
          <w:ins w:id="3499" w:author="Jay Jacobs" w:date="2013-11-03T14:06:00Z"/>
          <w:color w:val="800026"/>
          <w:rPrChange w:id="3500" w:author="Jay Jacobs" w:date="2013-11-03T14:38:00Z">
            <w:rPr>
              <w:ins w:id="3501" w:author="Jay Jacobs" w:date="2013-11-03T14:06:00Z"/>
            </w:rPr>
          </w:rPrChange>
        </w:rPr>
        <w:pPrChange w:id="3502" w:author="Jay Jacobs" w:date="2013-11-03T14:40:00Z">
          <w:pPr>
            <w:pStyle w:val="Para"/>
          </w:pPr>
        </w:pPrChange>
      </w:pPr>
      <w:ins w:id="3503" w:author="Jay Jacobs" w:date="2013-11-03T14:06:00Z">
        <w:r w:rsidRPr="00E554BD">
          <w:rPr>
            <w:color w:val="800026"/>
            <w:rPrChange w:id="3504" w:author="Jay Jacobs" w:date="2013-11-03T14:38:00Z">
              <w:rPr/>
            </w:rPrChange>
          </w:rPr>
          <w:t xml:space="preserve">                 axis.ticks = element_blank())</w:t>
        </w:r>
      </w:ins>
    </w:p>
    <w:p w14:paraId="2513CD98" w14:textId="3D2136F6" w:rsidR="00D0168A" w:rsidRPr="00E554BD" w:rsidDel="00D96E0C" w:rsidRDefault="00D0168A">
      <w:pPr>
        <w:pStyle w:val="Para"/>
        <w:numPr>
          <w:ins w:id="3505" w:author="Kezia Endsley" w:date="2013-10-21T08:35:00Z"/>
        </w:numPr>
        <w:shd w:val="clear" w:color="auto" w:fill="FFF8EA"/>
        <w:rPr>
          <w:del w:id="3506" w:author="Jay Jacobs" w:date="2013-11-03T14:07:00Z"/>
          <w:color w:val="800026"/>
          <w:rPrChange w:id="3507" w:author="Jay Jacobs" w:date="2013-11-03T14:38:00Z">
            <w:rPr>
              <w:del w:id="3508" w:author="Jay Jacobs" w:date="2013-11-03T14:07:00Z"/>
            </w:rPr>
          </w:rPrChange>
        </w:rPr>
        <w:pPrChange w:id="3509" w:author="Jay Jacobs" w:date="2013-11-03T14:40:00Z">
          <w:pPr>
            <w:pStyle w:val="Para"/>
          </w:pPr>
        </w:pPrChange>
      </w:pPr>
      <w:ins w:id="3510" w:author="Jay Jacobs" w:date="2013-11-03T14:06:00Z">
        <w:r w:rsidRPr="00E554BD">
          <w:rPr>
            <w:color w:val="800026"/>
            <w:rPrChange w:id="3511" w:author="Jay Jacobs" w:date="2013-11-03T14:38:00Z">
              <w:rPr/>
            </w:rPrChange>
          </w:rPr>
          <w:t>print(</w:t>
        </w:r>
        <w:proofErr w:type="spellStart"/>
        <w:r w:rsidRPr="00E554BD">
          <w:rPr>
            <w:color w:val="800026"/>
            <w:rPrChange w:id="3512" w:author="Jay Jacobs" w:date="2013-11-03T14:38:00Z">
              <w:rPr/>
            </w:rPrChange>
          </w:rPr>
          <w:t>gg</w:t>
        </w:r>
        <w:proofErr w:type="spellEnd"/>
        <w:r w:rsidRPr="00E554BD">
          <w:rPr>
            <w:color w:val="800026"/>
            <w:rPrChange w:id="3513" w:author="Jay Jacobs" w:date="2013-11-03T14:38:00Z">
              <w:rPr/>
            </w:rPrChange>
          </w:rPr>
          <w:t>)</w:t>
        </w:r>
      </w:ins>
    </w:p>
    <w:p w14:paraId="7A2A4363" w14:textId="0D7DD7BC" w:rsidR="00332D40" w:rsidRPr="00064AED" w:rsidDel="00D0168A" w:rsidRDefault="00332D40">
      <w:pPr>
        <w:pStyle w:val="CodeSnippet"/>
        <w:shd w:val="clear" w:color="auto" w:fill="FFF8EA"/>
        <w:rPr>
          <w:del w:id="3514" w:author="Jay Jacobs" w:date="2013-11-03T14:06:00Z"/>
          <w:highlight w:val="yellow"/>
        </w:rPr>
        <w:pPrChange w:id="3515" w:author="Jay Jacobs" w:date="2013-11-03T14:40:00Z">
          <w:pPr>
            <w:pStyle w:val="CodeSnippet"/>
          </w:pPr>
        </w:pPrChange>
      </w:pPr>
      <w:del w:id="3516" w:author="Jay Jacobs" w:date="2013-11-03T14:06:00Z">
        <w:r w:rsidRPr="00064AED" w:rsidDel="00D0168A">
          <w:rPr>
            <w:highlight w:val="yellow"/>
          </w:rPr>
          <w:delText># we can now cut off the heirarchical clustering at some level</w:delText>
        </w:r>
      </w:del>
    </w:p>
    <w:p w14:paraId="42681A83" w14:textId="2FC9F2E8" w:rsidR="00332D40" w:rsidRPr="00064AED" w:rsidDel="00D0168A" w:rsidRDefault="00332D40">
      <w:pPr>
        <w:pStyle w:val="CodeSnippet"/>
        <w:shd w:val="clear" w:color="auto" w:fill="FFF8EA"/>
        <w:rPr>
          <w:del w:id="3517" w:author="Jay Jacobs" w:date="2013-11-03T14:06:00Z"/>
          <w:highlight w:val="yellow"/>
        </w:rPr>
        <w:pPrChange w:id="3518" w:author="Jay Jacobs" w:date="2013-11-03T14:40:00Z">
          <w:pPr>
            <w:pStyle w:val="CodeSnippet"/>
          </w:pPr>
        </w:pPrChange>
      </w:pPr>
      <w:del w:id="3519" w:author="Jay Jacobs" w:date="2013-11-03T14:06:00Z">
        <w:r w:rsidRPr="00064AED" w:rsidDel="00D0168A">
          <w:rPr>
            <w:highlight w:val="yellow"/>
          </w:rPr>
          <w:delText># and use those levels to color the MDS plot</w:delText>
        </w:r>
      </w:del>
    </w:p>
    <w:p w14:paraId="2ECDDCA5" w14:textId="366731D1" w:rsidR="00332D40" w:rsidRPr="00064AED" w:rsidDel="00D0168A" w:rsidRDefault="00332D40">
      <w:pPr>
        <w:pStyle w:val="CodeSnippet"/>
        <w:shd w:val="clear" w:color="auto" w:fill="FFF8EA"/>
        <w:rPr>
          <w:del w:id="3520" w:author="Jay Jacobs" w:date="2013-11-03T14:06:00Z"/>
          <w:b/>
          <w:highlight w:val="yellow"/>
        </w:rPr>
        <w:pPrChange w:id="3521" w:author="Jay Jacobs" w:date="2013-11-03T14:40:00Z">
          <w:pPr>
            <w:pStyle w:val="CodeSnippet"/>
          </w:pPr>
        </w:pPrChange>
      </w:pPr>
      <w:del w:id="3522" w:author="Jay Jacobs" w:date="2013-11-03T14:06:00Z">
        <w:r w:rsidRPr="00064AED" w:rsidDel="00D0168A">
          <w:rPr>
            <w:b/>
            <w:highlight w:val="yellow"/>
          </w:rPr>
          <w:delText>indf$cluster &lt;- as.factor(cutree(hc, 5))</w:delText>
        </w:r>
      </w:del>
    </w:p>
    <w:p w14:paraId="2A96839A" w14:textId="2FEEEC2E" w:rsidR="0037725F" w:rsidRPr="00064AED" w:rsidDel="00D0168A" w:rsidRDefault="0037725F">
      <w:pPr>
        <w:pStyle w:val="CodeSnippet"/>
        <w:shd w:val="clear" w:color="auto" w:fill="FFF8EA"/>
        <w:rPr>
          <w:del w:id="3523" w:author="Jay Jacobs" w:date="2013-11-03T14:06:00Z"/>
          <w:b/>
          <w:highlight w:val="yellow"/>
        </w:rPr>
        <w:pPrChange w:id="3524" w:author="Jay Jacobs" w:date="2013-11-03T14:40:00Z">
          <w:pPr>
            <w:pStyle w:val="CodeSnippet"/>
          </w:pPr>
        </w:pPrChange>
      </w:pPr>
      <w:del w:id="3525" w:author="Jay Jacobs" w:date="2013-11-03T14:06:00Z">
        <w:r w:rsidRPr="00064AED" w:rsidDel="00D0168A">
          <w:rPr>
            <w:b/>
            <w:highlight w:val="yellow"/>
          </w:rPr>
          <w:delText>gg &lt;- ggplot(indf, aes(x, y, label=label, size=size, fill=cluster))</w:delText>
        </w:r>
      </w:del>
    </w:p>
    <w:p w14:paraId="6B4386BB" w14:textId="7BE75E99" w:rsidR="0037725F" w:rsidRPr="00064AED" w:rsidDel="00D0168A" w:rsidRDefault="0037725F">
      <w:pPr>
        <w:pStyle w:val="CodeSnippet"/>
        <w:shd w:val="clear" w:color="auto" w:fill="FFF8EA"/>
        <w:rPr>
          <w:del w:id="3526" w:author="Jay Jacobs" w:date="2013-11-03T14:06:00Z"/>
          <w:b/>
          <w:highlight w:val="yellow"/>
        </w:rPr>
        <w:pPrChange w:id="3527" w:author="Jay Jacobs" w:date="2013-11-03T14:40:00Z">
          <w:pPr>
            <w:pStyle w:val="CodeSnippet"/>
          </w:pPr>
        </w:pPrChange>
      </w:pPr>
      <w:del w:id="3528" w:author="Jay Jacobs" w:date="2013-11-03T14:06:00Z">
        <w:r w:rsidRPr="00064AED" w:rsidDel="00D0168A">
          <w:rPr>
            <w:b/>
            <w:highlight w:val="yellow"/>
          </w:rPr>
          <w:delText>gg &lt;- gg + scale_size(trans="log2", range=c(10,30), guide=F)</w:delText>
        </w:r>
      </w:del>
    </w:p>
    <w:p w14:paraId="1894A155" w14:textId="76251521" w:rsidR="0037725F" w:rsidRPr="00064AED" w:rsidDel="00D0168A" w:rsidRDefault="0037725F">
      <w:pPr>
        <w:pStyle w:val="CodeSnippet"/>
        <w:shd w:val="clear" w:color="auto" w:fill="FFF8EA"/>
        <w:rPr>
          <w:del w:id="3529" w:author="Jay Jacobs" w:date="2013-11-03T14:06:00Z"/>
          <w:b/>
          <w:highlight w:val="yellow"/>
        </w:rPr>
        <w:pPrChange w:id="3530" w:author="Jay Jacobs" w:date="2013-11-03T14:40:00Z">
          <w:pPr>
            <w:pStyle w:val="CodeSnippet"/>
          </w:pPr>
        </w:pPrChange>
      </w:pPr>
      <w:del w:id="3531" w:author="Jay Jacobs" w:date="2013-11-03T14:06:00Z">
        <w:r w:rsidRPr="00064AED" w:rsidDel="00D0168A">
          <w:rPr>
            <w:b/>
            <w:highlight w:val="yellow"/>
          </w:rPr>
          <w:delText>gg &lt;- gg + geom_point(color="black", shape=21)</w:delText>
        </w:r>
      </w:del>
    </w:p>
    <w:p w14:paraId="18FDF4DA" w14:textId="00AD93F1" w:rsidR="0037725F" w:rsidRPr="00064AED" w:rsidDel="00D0168A" w:rsidRDefault="0037725F">
      <w:pPr>
        <w:pStyle w:val="CodeSnippet"/>
        <w:shd w:val="clear" w:color="auto" w:fill="FFF8EA"/>
        <w:rPr>
          <w:del w:id="3532" w:author="Jay Jacobs" w:date="2013-11-03T14:06:00Z"/>
          <w:highlight w:val="yellow"/>
        </w:rPr>
        <w:pPrChange w:id="3533" w:author="Jay Jacobs" w:date="2013-11-03T14:40:00Z">
          <w:pPr>
            <w:pStyle w:val="CodeSnippet"/>
          </w:pPr>
        </w:pPrChange>
      </w:pPr>
      <w:del w:id="3534" w:author="Jay Jacobs" w:date="2013-11-03T14:06:00Z">
        <w:r w:rsidRPr="00064AED" w:rsidDel="00D0168A">
          <w:rPr>
            <w:b/>
            <w:highlight w:val="yellow"/>
          </w:rPr>
          <w:delText xml:space="preserve">gg &lt;- gg + xlim(range(df$x)*1.04) </w:delText>
        </w:r>
        <w:r w:rsidRPr="00064AED" w:rsidDel="00D0168A">
          <w:rPr>
            <w:highlight w:val="yellow"/>
          </w:rPr>
          <w:delText># expand x scale</w:delText>
        </w:r>
      </w:del>
    </w:p>
    <w:p w14:paraId="61A700CC" w14:textId="1E113389" w:rsidR="0037725F" w:rsidRPr="00064AED" w:rsidDel="00D0168A" w:rsidRDefault="0037725F">
      <w:pPr>
        <w:pStyle w:val="CodeSnippet"/>
        <w:shd w:val="clear" w:color="auto" w:fill="FFF8EA"/>
        <w:rPr>
          <w:del w:id="3535" w:author="Jay Jacobs" w:date="2013-11-03T14:06:00Z"/>
          <w:b/>
          <w:highlight w:val="yellow"/>
        </w:rPr>
        <w:pPrChange w:id="3536" w:author="Jay Jacobs" w:date="2013-11-03T14:40:00Z">
          <w:pPr>
            <w:pStyle w:val="CodeSnippet"/>
          </w:pPr>
        </w:pPrChange>
      </w:pPr>
      <w:del w:id="3537" w:author="Jay Jacobs" w:date="2013-11-03T14:06:00Z">
        <w:r w:rsidRPr="00064AED" w:rsidDel="00D0168A">
          <w:rPr>
            <w:b/>
            <w:highlight w:val="yellow"/>
          </w:rPr>
          <w:delText>gg &lt;- gg + geom_text(size=4)</w:delText>
        </w:r>
      </w:del>
    </w:p>
    <w:p w14:paraId="5ED67563" w14:textId="14F2BDFA" w:rsidR="0037725F" w:rsidRPr="00064AED" w:rsidDel="00D0168A" w:rsidRDefault="0037725F">
      <w:pPr>
        <w:pStyle w:val="CodeSnippet"/>
        <w:shd w:val="clear" w:color="auto" w:fill="FFF8EA"/>
        <w:rPr>
          <w:del w:id="3538" w:author="Jay Jacobs" w:date="2013-11-03T14:06:00Z"/>
          <w:b/>
          <w:highlight w:val="yellow"/>
        </w:rPr>
        <w:pPrChange w:id="3539" w:author="Jay Jacobs" w:date="2013-11-03T14:40:00Z">
          <w:pPr>
            <w:pStyle w:val="CodeSnippet"/>
          </w:pPr>
        </w:pPrChange>
      </w:pPr>
      <w:del w:id="3540" w:author="Jay Jacobs" w:date="2013-11-03T14:06:00Z">
        <w:r w:rsidRPr="00064AED" w:rsidDel="00D0168A">
          <w:rPr>
            <w:b/>
            <w:highlight w:val="yellow"/>
          </w:rPr>
          <w:delText>gg &lt;- gg + theme(panel.grid = element_blank(),</w:delText>
        </w:r>
      </w:del>
    </w:p>
    <w:p w14:paraId="64624AA7" w14:textId="3F6EEF6F" w:rsidR="0037725F" w:rsidRPr="00064AED" w:rsidDel="00D0168A" w:rsidRDefault="0037725F">
      <w:pPr>
        <w:pStyle w:val="CodeSnippet"/>
        <w:shd w:val="clear" w:color="auto" w:fill="FFF8EA"/>
        <w:rPr>
          <w:del w:id="3541" w:author="Jay Jacobs" w:date="2013-11-03T14:06:00Z"/>
          <w:b/>
          <w:highlight w:val="yellow"/>
        </w:rPr>
        <w:pPrChange w:id="3542" w:author="Jay Jacobs" w:date="2013-11-03T14:40:00Z">
          <w:pPr>
            <w:pStyle w:val="CodeSnippet"/>
          </w:pPr>
        </w:pPrChange>
      </w:pPr>
      <w:del w:id="3543" w:author="Jay Jacobs" w:date="2013-11-03T14:06:00Z">
        <w:r w:rsidRPr="00064AED" w:rsidDel="00D0168A">
          <w:rPr>
            <w:b/>
            <w:highlight w:val="yellow"/>
          </w:rPr>
          <w:delText xml:space="preserve">                 panel.border = element_blank(),</w:delText>
        </w:r>
      </w:del>
    </w:p>
    <w:p w14:paraId="29D6D3E4" w14:textId="1DE43BB9" w:rsidR="0037725F" w:rsidRPr="00064AED" w:rsidDel="00D0168A" w:rsidRDefault="0037725F">
      <w:pPr>
        <w:pStyle w:val="CodeSnippet"/>
        <w:shd w:val="clear" w:color="auto" w:fill="FFF8EA"/>
        <w:rPr>
          <w:del w:id="3544" w:author="Jay Jacobs" w:date="2013-11-03T14:06:00Z"/>
          <w:b/>
          <w:highlight w:val="yellow"/>
        </w:rPr>
        <w:pPrChange w:id="3545" w:author="Jay Jacobs" w:date="2013-11-03T14:40:00Z">
          <w:pPr>
            <w:pStyle w:val="CodeSnippet"/>
          </w:pPr>
        </w:pPrChange>
      </w:pPr>
      <w:del w:id="3546" w:author="Jay Jacobs" w:date="2013-11-03T14:06:00Z">
        <w:r w:rsidRPr="00064AED" w:rsidDel="00D0168A">
          <w:rPr>
            <w:b/>
            <w:highlight w:val="yellow"/>
          </w:rPr>
          <w:delText xml:space="preserve">                 panel.background = element_blank(),</w:delText>
        </w:r>
      </w:del>
    </w:p>
    <w:p w14:paraId="318BA8E5" w14:textId="57D3E173" w:rsidR="0037725F" w:rsidRPr="00064AED" w:rsidDel="00D0168A" w:rsidRDefault="0037725F">
      <w:pPr>
        <w:pStyle w:val="CodeSnippet"/>
        <w:shd w:val="clear" w:color="auto" w:fill="FFF8EA"/>
        <w:rPr>
          <w:del w:id="3547" w:author="Jay Jacobs" w:date="2013-11-03T14:06:00Z"/>
          <w:b/>
          <w:highlight w:val="yellow"/>
        </w:rPr>
        <w:pPrChange w:id="3548" w:author="Jay Jacobs" w:date="2013-11-03T14:40:00Z">
          <w:pPr>
            <w:pStyle w:val="CodeSnippet"/>
          </w:pPr>
        </w:pPrChange>
      </w:pPr>
      <w:del w:id="3549" w:author="Jay Jacobs" w:date="2013-11-03T14:06:00Z">
        <w:r w:rsidRPr="00064AED" w:rsidDel="00D0168A">
          <w:rPr>
            <w:b/>
            <w:highlight w:val="yellow"/>
          </w:rPr>
          <w:delText xml:space="preserve">                 axis.text = element_blank(),</w:delText>
        </w:r>
      </w:del>
    </w:p>
    <w:p w14:paraId="55DB3594" w14:textId="321B15DC" w:rsidR="0037725F" w:rsidRPr="00064AED" w:rsidDel="00D0168A" w:rsidRDefault="0037725F">
      <w:pPr>
        <w:pStyle w:val="CodeSnippet"/>
        <w:shd w:val="clear" w:color="auto" w:fill="FFF8EA"/>
        <w:rPr>
          <w:del w:id="3550" w:author="Jay Jacobs" w:date="2013-11-03T14:06:00Z"/>
          <w:b/>
          <w:highlight w:val="yellow"/>
        </w:rPr>
        <w:pPrChange w:id="3551" w:author="Jay Jacobs" w:date="2013-11-03T14:40:00Z">
          <w:pPr>
            <w:pStyle w:val="CodeSnippet"/>
          </w:pPr>
        </w:pPrChange>
      </w:pPr>
      <w:del w:id="3552" w:author="Jay Jacobs" w:date="2013-11-03T14:06:00Z">
        <w:r w:rsidRPr="00064AED" w:rsidDel="00D0168A">
          <w:rPr>
            <w:b/>
            <w:highlight w:val="yellow"/>
          </w:rPr>
          <w:delText xml:space="preserve">                 axis.title = element_blank(),</w:delText>
        </w:r>
      </w:del>
    </w:p>
    <w:p w14:paraId="55A3472E" w14:textId="54225DC8" w:rsidR="0037725F" w:rsidRPr="00064AED" w:rsidDel="00D0168A" w:rsidRDefault="0037725F">
      <w:pPr>
        <w:pStyle w:val="CodeSnippet"/>
        <w:shd w:val="clear" w:color="auto" w:fill="FFF8EA"/>
        <w:rPr>
          <w:del w:id="3553" w:author="Jay Jacobs" w:date="2013-11-03T14:06:00Z"/>
          <w:b/>
          <w:highlight w:val="yellow"/>
        </w:rPr>
        <w:pPrChange w:id="3554" w:author="Jay Jacobs" w:date="2013-11-03T14:40:00Z">
          <w:pPr>
            <w:pStyle w:val="CodeSnippet"/>
          </w:pPr>
        </w:pPrChange>
      </w:pPr>
      <w:del w:id="3555" w:author="Jay Jacobs" w:date="2013-11-03T14:06:00Z">
        <w:r w:rsidRPr="00064AED" w:rsidDel="00D0168A">
          <w:rPr>
            <w:b/>
            <w:highlight w:val="yellow"/>
          </w:rPr>
          <w:delText xml:space="preserve">                 legend.position="none",</w:delText>
        </w:r>
      </w:del>
    </w:p>
    <w:p w14:paraId="73EE966F" w14:textId="457498B9" w:rsidR="00332D40" w:rsidRPr="00EC791E" w:rsidRDefault="0037725F">
      <w:pPr>
        <w:pStyle w:val="CodeSnippet"/>
        <w:shd w:val="clear" w:color="auto" w:fill="FFF8EA"/>
        <w:rPr>
          <w:b/>
        </w:rPr>
        <w:pPrChange w:id="3556" w:author="Jay Jacobs" w:date="2013-11-03T14:40:00Z">
          <w:pPr>
            <w:pStyle w:val="CodeSnippet"/>
          </w:pPr>
        </w:pPrChange>
      </w:pPr>
      <w:del w:id="3557" w:author="Jay Jacobs" w:date="2013-11-03T14:06:00Z">
        <w:r w:rsidRPr="00064AED" w:rsidDel="00D0168A">
          <w:rPr>
            <w:b/>
            <w:highlight w:val="yellow"/>
          </w:rPr>
          <w:delText xml:space="preserve">                 axis.ticks = element_blank())</w:delText>
        </w:r>
      </w:del>
    </w:p>
    <w:p w14:paraId="230E21A7" w14:textId="77777777" w:rsidR="00AF0365" w:rsidRDefault="004B18A1" w:rsidP="00AF0365">
      <w:pPr>
        <w:pStyle w:val="Slug"/>
        <w:rPr>
          <w:ins w:id="3558" w:author="Jay Jacobs" w:date="2013-11-03T14:07:00Z"/>
        </w:rPr>
      </w:pPr>
      <w:r w:rsidRPr="00064AED">
        <w:rPr>
          <w:highlight w:val="green"/>
        </w:rPr>
        <w:t>Figure 9</w:t>
      </w:r>
      <w:ins w:id="3559" w:author="Kezia Endsley" w:date="2013-10-20T07:45:00Z">
        <w:r w:rsidR="00245E6A" w:rsidRPr="00064AED">
          <w:rPr>
            <w:highlight w:val="green"/>
          </w:rPr>
          <w:t>-</w:t>
        </w:r>
      </w:ins>
      <w:del w:id="3560" w:author="Kezia Endsley" w:date="2013-10-20T07:45:00Z">
        <w:r w:rsidRPr="00064AED" w:rsidDel="00245E6A">
          <w:rPr>
            <w:highlight w:val="green"/>
          </w:rPr>
          <w:delText>.</w:delText>
        </w:r>
      </w:del>
      <w:r w:rsidRPr="00064AED">
        <w:rPr>
          <w:highlight w:val="green"/>
        </w:rPr>
        <w:t>8</w:t>
      </w:r>
      <w:ins w:id="3561" w:author="Kent, Kevin - Indianapolis" w:date="2013-10-31T15:43:00Z">
        <w:r w:rsidR="00EA0101">
          <w:rPr>
            <w:highlight w:val="green"/>
          </w:rPr>
          <w:t>:</w:t>
        </w:r>
      </w:ins>
      <w:r w:rsidR="00AF0365" w:rsidRPr="00064AED">
        <w:rPr>
          <w:highlight w:val="green"/>
        </w:rPr>
        <w:t xml:space="preserve"> Clustered MDS </w:t>
      </w:r>
      <w:r w:rsidR="00EA0101" w:rsidRPr="00064AED">
        <w:rPr>
          <w:highlight w:val="green"/>
        </w:rPr>
        <w:t>plot of victim industries</w:t>
      </w:r>
      <w:r w:rsidR="00AF0365" w:rsidRPr="00064AED">
        <w:rPr>
          <w:highlight w:val="green"/>
        </w:rPr>
        <w:tab/>
        <w:t>[</w:t>
      </w:r>
      <w:del w:id="3562" w:author="Kezia Endsley" w:date="2013-10-20T07:45:00Z">
        <w:r w:rsidR="00AF0365" w:rsidRPr="00064AED" w:rsidDel="00245E6A">
          <w:rPr>
            <w:highlight w:val="green"/>
          </w:rPr>
          <w:delText xml:space="preserve">FILENAME </w:delText>
        </w:r>
      </w:del>
      <w:r w:rsidRPr="00064AED">
        <w:rPr>
          <w:highlight w:val="green"/>
        </w:rPr>
        <w:t>793725</w:t>
      </w:r>
      <w:ins w:id="3563" w:author="Kent, Kevin - Indianapolis" w:date="2013-10-31T15:43:00Z">
        <w:r w:rsidR="00EA0101">
          <w:rPr>
            <w:highlight w:val="green"/>
          </w:rPr>
          <w:t xml:space="preserve"> </w:t>
        </w:r>
      </w:ins>
      <w:r w:rsidRPr="00064AED">
        <w:rPr>
          <w:highlight w:val="green"/>
        </w:rPr>
        <w:t>c0</w:t>
      </w:r>
      <w:ins w:id="3564" w:author="Kent, Kevin - Indianapolis" w:date="2013-10-31T15:43:00Z">
        <w:r w:rsidR="00EA0101">
          <w:rPr>
            <w:highlight w:val="green"/>
          </w:rPr>
          <w:t>9</w:t>
        </w:r>
      </w:ins>
      <w:del w:id="3565" w:author="Kent, Kevin - Indianapolis" w:date="2013-10-31T15:43:00Z">
        <w:r w:rsidRPr="00064AED" w:rsidDel="00EA0101">
          <w:rPr>
            <w:highlight w:val="green"/>
          </w:rPr>
          <w:delText>6</w:delText>
        </w:r>
      </w:del>
      <w:r w:rsidRPr="00064AED">
        <w:rPr>
          <w:highlight w:val="green"/>
        </w:rPr>
        <w:t>f008</w:t>
      </w:r>
      <w:ins w:id="3566" w:author="Kent, Kevin - Indianapolis" w:date="2013-10-31T15:43:00Z">
        <w:r w:rsidR="00EA0101">
          <w:rPr>
            <w:highlight w:val="green"/>
          </w:rPr>
          <w:t>.eps</w:t>
        </w:r>
      </w:ins>
      <w:r w:rsidR="00AF0365" w:rsidRPr="00064AED">
        <w:rPr>
          <w:highlight w:val="green"/>
        </w:rPr>
        <w:t>]</w:t>
      </w:r>
    </w:p>
    <w:p w14:paraId="3E463E0E" w14:textId="45F5A23C" w:rsidR="00D96E0C" w:rsidRDefault="00D96E0C">
      <w:pPr>
        <w:pStyle w:val="Para"/>
        <w:rPr>
          <w:ins w:id="3567" w:author="Jay Jacobs" w:date="2013-11-03T14:12:00Z"/>
        </w:rPr>
        <w:pPrChange w:id="3568" w:author="Jay Jacobs" w:date="2013-11-03T14:07:00Z">
          <w:pPr>
            <w:pStyle w:val="Slug"/>
          </w:pPr>
        </w:pPrChange>
      </w:pPr>
      <w:ins w:id="3569" w:author="Jay Jacobs" w:date="2013-11-03T14:07:00Z">
        <w:r>
          <w:t xml:space="preserve">Remember earlier we mentioned that </w:t>
        </w:r>
      </w:ins>
      <w:ins w:id="3570" w:author="Jay Jacobs" w:date="2013-11-03T14:09:00Z">
        <w:r>
          <w:t>this process</w:t>
        </w:r>
      </w:ins>
      <w:ins w:id="3571" w:author="Jay Jacobs" w:date="2013-11-03T14:07:00Z">
        <w:r>
          <w:t xml:space="preserve"> converts multi-dimensional data into two dimensions?  In looking at Figure 9-8, you can see how </w:t>
        </w:r>
      </w:ins>
      <w:ins w:id="3572" w:author="Jay Jacobs" w:date="2013-11-03T14:08:00Z">
        <w:r>
          <w:t xml:space="preserve">the transportation industry is </w:t>
        </w:r>
      </w:ins>
      <w:ins w:id="3573" w:author="Jay Jacobs" w:date="2013-11-03T14:10:00Z">
        <w:r>
          <w:t>clustered with the industries in the lower left</w:t>
        </w:r>
      </w:ins>
      <w:ins w:id="3574" w:author="Jay Jacobs" w:date="2013-11-03T14:09:00Z">
        <w:r>
          <w:t xml:space="preserve">, instead of the visually closer </w:t>
        </w:r>
      </w:ins>
      <w:ins w:id="3575" w:author="Jay Jacobs" w:date="2013-11-03T14:10:00Z">
        <w:r>
          <w:t>trade industry.</w:t>
        </w:r>
      </w:ins>
      <w:ins w:id="3576" w:author="Jay Jacobs" w:date="2013-11-03T14:11:00Z">
        <w:r>
          <w:t xml:space="preserve">  Feel free to try changing </w:t>
        </w:r>
        <w:r w:rsidR="005D4BA7">
          <w:t xml:space="preserve">experimenting with the number of clusters fed into the </w:t>
        </w:r>
        <w:proofErr w:type="spellStart"/>
        <w:r w:rsidR="005D4BA7">
          <w:t>cuttree</w:t>
        </w:r>
        <w:proofErr w:type="spellEnd"/>
        <w:r w:rsidR="005D4BA7">
          <w:t xml:space="preserve"> command. </w:t>
        </w:r>
      </w:ins>
      <w:ins w:id="3577" w:author="Jay Jacobs" w:date="2013-11-03T14:12:00Z">
        <w:r w:rsidR="005D4BA7">
          <w:t xml:space="preserve"> What we can take away from this </w:t>
        </w:r>
      </w:ins>
      <w:ins w:id="3578" w:author="Jay Jacobs" w:date="2013-11-03T14:13:00Z">
        <w:r w:rsidR="005D4BA7">
          <w:t>particular</w:t>
        </w:r>
      </w:ins>
      <w:ins w:id="3579" w:author="Jay Jacobs" w:date="2013-11-03T14:12:00Z">
        <w:r w:rsidR="005D4BA7">
          <w:t xml:space="preserve"> </w:t>
        </w:r>
      </w:ins>
      <w:ins w:id="3580" w:author="Jay Jacobs" w:date="2013-11-03T14:13:00Z">
        <w:r w:rsidR="005D4BA7">
          <w:t xml:space="preserve">visualization is that there are a lot more questions than answer from it. Why is healthcare in it’s own cluster?  Why is the retail industry with NAICS code 44 so distant from the retail industry with NAICS code 45?  </w:t>
        </w:r>
      </w:ins>
      <w:ins w:id="3581" w:author="Jay Jacobs" w:date="2013-11-03T14:14:00Z">
        <w:r w:rsidR="005D4BA7">
          <w:t xml:space="preserve">What is going on in the Information industry that they are out on their own like that?  </w:t>
        </w:r>
      </w:ins>
      <w:ins w:id="3582" w:author="Jay Jacobs" w:date="2013-11-03T14:15:00Z">
        <w:r w:rsidR="005D4BA7">
          <w:t xml:space="preserve">The good </w:t>
        </w:r>
        <w:proofErr w:type="gramStart"/>
        <w:r w:rsidR="005D4BA7">
          <w:t>news,</w:t>
        </w:r>
        <w:proofErr w:type="gramEnd"/>
        <w:r w:rsidR="005D4BA7">
          <w:t xml:space="preserve"> is that we’ve got the data and the answers to these questions are just waiting to be discovered.</w:t>
        </w:r>
      </w:ins>
    </w:p>
    <w:p w14:paraId="1FA725A7" w14:textId="4AD69612" w:rsidR="005D4BA7" w:rsidRPr="00246C21" w:rsidDel="005D4BA7" w:rsidRDefault="005D4BA7">
      <w:pPr>
        <w:pStyle w:val="Para"/>
        <w:rPr>
          <w:del w:id="3583" w:author="Jay Jacobs" w:date="2013-11-03T14:12:00Z"/>
        </w:rPr>
        <w:pPrChange w:id="3584" w:author="Jay Jacobs" w:date="2013-11-03T14:07:00Z">
          <w:pPr>
            <w:pStyle w:val="Slug"/>
          </w:pPr>
        </w:pPrChange>
      </w:pPr>
      <w:ins w:id="3585" w:author="Jay Jacobs" w:date="2013-11-03T14:12:00Z">
        <w:r w:rsidRPr="00D96E0C" w:rsidDel="005D4BA7">
          <w:rPr>
            <w:rPrChange w:id="3586" w:author="Jay Jacobs" w:date="2013-11-03T14:07:00Z">
              <w:rPr/>
            </w:rPrChange>
          </w:rPr>
          <w:t xml:space="preserve"> </w:t>
        </w:r>
      </w:ins>
    </w:p>
    <w:p w14:paraId="702DCAEC" w14:textId="77777777" w:rsidR="00EA0101" w:rsidRDefault="00EA0101">
      <w:pPr>
        <w:pStyle w:val="QueryPara"/>
        <w:rPr>
          <w:ins w:id="3587" w:author="Kent, Kevin - Indianapolis" w:date="2013-10-31T15:43:00Z"/>
        </w:rPr>
        <w:pPrChange w:id="3588" w:author="Kent, Kevin - Indianapolis" w:date="2013-10-31T15:43:00Z">
          <w:pPr>
            <w:pStyle w:val="H1"/>
          </w:pPr>
        </w:pPrChange>
      </w:pPr>
      <w:ins w:id="3589" w:author="Kent, Kevin - Indianapolis" w:date="2013-10-31T15:43:00Z">
        <w:r>
          <w:t xml:space="preserve">[AU: It would be useful to come in behind this figure and indicate why this visual capability is so useful, how it helps you. Right now this section just sort of stops without your </w:t>
        </w:r>
      </w:ins>
      <w:ins w:id="3590" w:author="Kent, Kevin - Indianapolis" w:date="2013-10-31T15:44:00Z">
        <w:r>
          <w:t>wrapping</w:t>
        </w:r>
      </w:ins>
      <w:ins w:id="3591" w:author="Kent, Kevin - Indianapolis" w:date="2013-10-31T15:43:00Z">
        <w:r>
          <w:t xml:space="preserve"> </w:t>
        </w:r>
      </w:ins>
      <w:ins w:id="3592" w:author="Kent, Kevin - Indianapolis" w:date="2013-10-31T15:44:00Z">
        <w:r>
          <w:t>up to talk about why it</w:t>
        </w:r>
      </w:ins>
      <w:ins w:id="3593" w:author="Kent, Kevin - Indianapolis" w:date="2013-10-31T15:45:00Z">
        <w:r>
          <w:t>’</w:t>
        </w:r>
      </w:ins>
      <w:ins w:id="3594" w:author="Kent, Kevin - Indianapolis" w:date="2013-10-31T15:44:00Z">
        <w:r>
          <w:t xml:space="preserve">s significant that readers get they can cluster and visualize their data this way. Move back </w:t>
        </w:r>
      </w:ins>
      <w:ins w:id="3595" w:author="Kent, Kevin - Indianapolis" w:date="2013-10-31T15:45:00Z">
        <w:r>
          <w:t>out to a general point to wrap things up in this section before you go into your summary. Thanks, Kevin (PJE)</w:t>
        </w:r>
      </w:ins>
      <w:ins w:id="3596" w:author="Kent, Kevin - Indianapolis" w:date="2013-10-31T15:43:00Z">
        <w:r>
          <w:t>]</w:t>
        </w:r>
      </w:ins>
    </w:p>
    <w:p w14:paraId="27CEB5F9" w14:textId="77777777" w:rsidR="00323A11" w:rsidRPr="00333F31" w:rsidRDefault="00323A11" w:rsidP="00323A11">
      <w:pPr>
        <w:pStyle w:val="H1"/>
      </w:pPr>
      <w:r>
        <w:t>Summary</w:t>
      </w:r>
    </w:p>
    <w:p w14:paraId="4027DD36" w14:textId="663C5D66" w:rsidR="008D1DE5" w:rsidRDefault="000E789C" w:rsidP="00943CE5">
      <w:pPr>
        <w:pStyle w:val="Para"/>
      </w:pPr>
      <w:r w:rsidRPr="00EA63BC">
        <w:rPr>
          <w:highlight w:val="yellow"/>
          <w:rPrChange w:id="3597" w:author="Kezia Endsley" w:date="2013-10-20T09:39:00Z">
            <w:rPr/>
          </w:rPrChange>
        </w:rPr>
        <w:t xml:space="preserve">Open source </w:t>
      </w:r>
      <w:del w:id="3598" w:author="Jay Jacobs" w:date="2013-11-03T14:16:00Z">
        <w:r w:rsidRPr="00EA63BC" w:rsidDel="005D4BA7">
          <w:rPr>
            <w:highlight w:val="yellow"/>
            <w:rPrChange w:id="3599" w:author="Kezia Endsley" w:date="2013-10-20T09:39:00Z">
              <w:rPr/>
            </w:rPrChange>
          </w:rPr>
          <w:delText>work</w:delText>
        </w:r>
        <w:r w:rsidDel="005D4BA7">
          <w:delText xml:space="preserve"> </w:delText>
        </w:r>
      </w:del>
      <w:ins w:id="3600" w:author="Jay Jacobs" w:date="2013-11-03T14:16:00Z">
        <w:r w:rsidR="005D4BA7">
          <w:t xml:space="preserve">applications </w:t>
        </w:r>
      </w:ins>
      <w:r>
        <w:t xml:space="preserve">like R and </w:t>
      </w:r>
      <w:r w:rsidR="004C556A">
        <w:t xml:space="preserve">Python </w:t>
      </w:r>
      <w:r>
        <w:t xml:space="preserve">have made running machine learning algorithms </w:t>
      </w:r>
      <w:ins w:id="3601" w:author="Jay Jacobs" w:date="2013-11-03T14:16:00Z">
        <w:r w:rsidR="005D4BA7">
          <w:t xml:space="preserve">accessible and </w:t>
        </w:r>
      </w:ins>
      <w:r>
        <w:t>relatively easy.</w:t>
      </w:r>
      <w:r w:rsidR="000359F5">
        <w:t xml:space="preserve"> </w:t>
      </w:r>
      <w:del w:id="3602" w:author="Kezia Endsley" w:date="2013-10-20T09:40:00Z">
        <w:r w:rsidDel="00EA63BC">
          <w:delText xml:space="preserve">But </w:delText>
        </w:r>
      </w:del>
      <w:ins w:id="3603" w:author="Kezia Endsley" w:date="2013-10-20T09:40:00Z">
        <w:r w:rsidR="00EA63BC">
          <w:t xml:space="preserve">However, </w:t>
        </w:r>
      </w:ins>
      <w:r>
        <w:t xml:space="preserve">there is a big difference between running a </w:t>
      </w:r>
      <w:proofErr w:type="gramStart"/>
      <w:r>
        <w:t>machine learning</w:t>
      </w:r>
      <w:proofErr w:type="gramEnd"/>
      <w:r>
        <w:t xml:space="preserve"> algorithm and running a machine learning algorithm </w:t>
      </w:r>
      <w:r w:rsidRPr="00EA63BC">
        <w:rPr>
          <w:i/>
          <w:rPrChange w:id="3604" w:author="Kezia Endsley" w:date="2013-10-20T09:40:00Z">
            <w:rPr/>
          </w:rPrChange>
        </w:rPr>
        <w:t>well</w:t>
      </w:r>
      <w:r>
        <w:t>.</w:t>
      </w:r>
      <w:r w:rsidR="000359F5">
        <w:t xml:space="preserve"> </w:t>
      </w:r>
      <w:r>
        <w:t>Like it or not, machine learning has very deep roots in statistics and mathematics</w:t>
      </w:r>
      <w:ins w:id="3605" w:author="Kezia Endsley" w:date="2013-10-20T09:40:00Z">
        <w:r w:rsidR="00EA63BC">
          <w:t>.</w:t>
        </w:r>
      </w:ins>
      <w:r>
        <w:t xml:space="preserve"> </w:t>
      </w:r>
      <w:del w:id="3606" w:author="Kezia Endsley" w:date="2013-10-20T09:40:00Z">
        <w:r w:rsidDel="00EA63BC">
          <w:delText>and a</w:delText>
        </w:r>
      </w:del>
      <w:ins w:id="3607" w:author="Kezia Endsley" w:date="2013-10-20T09:40:00Z">
        <w:r w:rsidR="00EA63BC">
          <w:t>A</w:t>
        </w:r>
      </w:ins>
      <w:r>
        <w:t>ttempting to dive into these techniques without an understanding of the subtleties and nuances may create more problems than they solve.</w:t>
      </w:r>
      <w:r w:rsidR="000359F5">
        <w:t xml:space="preserve"> </w:t>
      </w:r>
      <w:r>
        <w:t>Having said that, the best way to learn is to jump in head first and splash around.</w:t>
      </w:r>
      <w:r w:rsidR="000359F5">
        <w:t xml:space="preserve"> </w:t>
      </w:r>
      <w:r>
        <w:t>Grab (or generate) data, read the blogs, books</w:t>
      </w:r>
      <w:ins w:id="3608" w:author="Kezia Endsley" w:date="2013-10-20T09:40:00Z">
        <w:r w:rsidR="00FE2385">
          <w:t>,</w:t>
        </w:r>
      </w:ins>
      <w:r>
        <w:t xml:space="preserve"> and documentation</w:t>
      </w:r>
      <w:ins w:id="3609" w:author="Kezia Endsley" w:date="2013-10-20T09:40:00Z">
        <w:r w:rsidR="00FE2385">
          <w:t>,</w:t>
        </w:r>
      </w:ins>
      <w:r>
        <w:t xml:space="preserve"> and try several approaches.</w:t>
      </w:r>
      <w:r w:rsidR="000359F5">
        <w:t xml:space="preserve"> </w:t>
      </w:r>
      <w:del w:id="3610" w:author="Kezia Endsley" w:date="2013-10-20T09:40:00Z">
        <w:r w:rsidDel="00FE2385">
          <w:delText xml:space="preserve">We </w:delText>
        </w:r>
      </w:del>
      <w:ins w:id="3611" w:author="Kezia Endsley" w:date="2013-10-20T09:40:00Z">
        <w:r w:rsidR="00FE2385">
          <w:t xml:space="preserve">I </w:t>
        </w:r>
      </w:ins>
      <w:r>
        <w:t>can guarantee there will be some frustration along the way, but the outcome will be better learning and an overall better understanding of the data and</w:t>
      </w:r>
      <w:ins w:id="3612" w:author="Kezia Endsley" w:date="2013-10-20T09:40:00Z">
        <w:r w:rsidR="00FE2385">
          <w:t>,</w:t>
        </w:r>
      </w:ins>
      <w:r>
        <w:t xml:space="preserve"> thus</w:t>
      </w:r>
      <w:ins w:id="3613" w:author="Kezia Endsley" w:date="2013-10-20T09:40:00Z">
        <w:r w:rsidR="00FE2385">
          <w:t>,</w:t>
        </w:r>
      </w:ins>
      <w:r>
        <w:t xml:space="preserve"> the world around </w:t>
      </w:r>
      <w:ins w:id="3614" w:author="Kezia Endsley" w:date="2013-10-20T09:40:00Z">
        <w:r w:rsidR="00FE2385">
          <w:t>you</w:t>
        </w:r>
      </w:ins>
      <w:del w:id="3615" w:author="Kezia Endsley" w:date="2013-10-20T09:40:00Z">
        <w:r w:rsidDel="00FE2385">
          <w:delText>us</w:delText>
        </w:r>
      </w:del>
      <w:r>
        <w:t>.</w:t>
      </w:r>
      <w:ins w:id="3616" w:author="Jay Jacobs" w:date="2013-11-03T14:17:00Z">
        <w:r w:rsidR="005D4BA7">
          <w:t xml:space="preserve">  Such knowledge can feed directly into the security decisions you and your organization are facing on a daily basis.</w:t>
        </w:r>
      </w:ins>
    </w:p>
    <w:p w14:paraId="545E2C98" w14:textId="77777777" w:rsidR="00EA63BC" w:rsidRDefault="00EA63BC" w:rsidP="00EA63BC">
      <w:pPr>
        <w:pStyle w:val="QueryPara"/>
        <w:numPr>
          <w:ins w:id="3617" w:author="Kezia Endsley" w:date="2013-10-20T09:39:00Z"/>
        </w:numPr>
        <w:rPr>
          <w:ins w:id="3618" w:author="Kezia Endsley" w:date="2013-10-20T09:39:00Z"/>
        </w:rPr>
      </w:pPr>
      <w:ins w:id="3619" w:author="Kezia Endsley" w:date="2013-10-20T09:39:00Z">
        <w:r>
          <w:lastRenderedPageBreak/>
          <w:t xml:space="preserve">[[Author: First sentence--is “work” the right word here? It just seems off, but I’m not your intended audience.... </w:t>
        </w:r>
        <w:proofErr w:type="spellStart"/>
        <w:r>
          <w:t>Kezia</w:t>
        </w:r>
        <w:proofErr w:type="spellEnd"/>
        <w:r>
          <w:t>]]</w:t>
        </w:r>
      </w:ins>
    </w:p>
    <w:p w14:paraId="3BE1A41A" w14:textId="77777777" w:rsidR="00064AED" w:rsidRDefault="00064AED" w:rsidP="00064AED">
      <w:pPr>
        <w:pStyle w:val="QueryPara"/>
      </w:pPr>
      <w:r>
        <w:t>TE:  I suggest “Open source tools…”</w:t>
      </w:r>
    </w:p>
    <w:p w14:paraId="5A614DF7" w14:textId="77777777" w:rsidR="00EA0101" w:rsidRDefault="00EA0101">
      <w:pPr>
        <w:pStyle w:val="QueryPara"/>
        <w:rPr>
          <w:ins w:id="3620" w:author="Jay Jacobs" w:date="2013-11-03T14:17:00Z"/>
        </w:rPr>
        <w:pPrChange w:id="3621" w:author="Kent, Kevin - Indianapolis" w:date="2013-10-31T15:46:00Z">
          <w:pPr>
            <w:pStyle w:val="H1"/>
          </w:pPr>
        </w:pPrChange>
      </w:pPr>
      <w:ins w:id="3622" w:author="Kent, Kevin - Indianapolis" w:date="2013-10-31T15:46:00Z">
        <w:r>
          <w:t xml:space="preserve">[AU: Can you connect this summary back to the larger issue of security in the book? It would be nice to hook the learning in this chapter to </w:t>
        </w:r>
      </w:ins>
      <w:ins w:id="3623" w:author="Kent, Kevin - Indianapolis" w:date="2013-10-31T15:47:00Z">
        <w:r>
          <w:t>how it will help them make better (read, more secure) decisions. Thanks, Kevin (</w:t>
        </w:r>
        <w:proofErr w:type="spellStart"/>
        <w:r>
          <w:t>PjE</w:t>
        </w:r>
        <w:proofErr w:type="spellEnd"/>
        <w:proofErr w:type="gramStart"/>
        <w:r>
          <w:t>)</w:t>
        </w:r>
      </w:ins>
      <w:ins w:id="3624" w:author="Kent, Kevin - Indianapolis" w:date="2013-10-31T15:46:00Z">
        <w:r>
          <w:t xml:space="preserve"> ]</w:t>
        </w:r>
      </w:ins>
      <w:proofErr w:type="gramEnd"/>
    </w:p>
    <w:p w14:paraId="34D7FE07" w14:textId="4FB09F1A" w:rsidR="005D4BA7" w:rsidRDefault="005D4BA7">
      <w:pPr>
        <w:pStyle w:val="QueryPara"/>
        <w:rPr>
          <w:ins w:id="3625" w:author="Kent, Kevin - Indianapolis" w:date="2013-10-31T15:46:00Z"/>
        </w:rPr>
        <w:pPrChange w:id="3626" w:author="Kent, Kevin - Indianapolis" w:date="2013-10-31T15:46:00Z">
          <w:pPr>
            <w:pStyle w:val="H1"/>
          </w:pPr>
        </w:pPrChange>
      </w:pPr>
      <w:ins w:id="3627" w:author="Jay Jacobs" w:date="2013-11-03T14:17:00Z">
        <w:r>
          <w:t xml:space="preserve">[AR: fixed the first one, and added a </w:t>
        </w:r>
      </w:ins>
      <w:ins w:id="3628" w:author="Jay Jacobs" w:date="2013-11-03T14:18:00Z">
        <w:r>
          <w:t>sentence</w:t>
        </w:r>
      </w:ins>
      <w:ins w:id="3629" w:author="Jay Jacobs" w:date="2013-11-03T14:17:00Z">
        <w:r>
          <w:t xml:space="preserve"> </w:t>
        </w:r>
      </w:ins>
      <w:ins w:id="3630" w:author="Jay Jacobs" w:date="2013-11-03T14:18:00Z">
        <w:r>
          <w:t>on the end there.</w:t>
        </w:r>
      </w:ins>
    </w:p>
    <w:p w14:paraId="61F8D25F" w14:textId="77777777" w:rsidR="000E789C" w:rsidRDefault="0082786C" w:rsidP="0082786C">
      <w:pPr>
        <w:pStyle w:val="H1"/>
      </w:pPr>
      <w:del w:id="3631" w:author="Kent, Kevin - Indianapolis" w:date="2013-10-31T11:25:00Z">
        <w:r w:rsidDel="00333F2A">
          <w:delText xml:space="preserve">For Further </w:delText>
        </w:r>
      </w:del>
      <w:ins w:id="3632" w:author="Kent, Kevin - Indianapolis" w:date="2013-10-31T11:25:00Z">
        <w:r w:rsidR="00333F2A">
          <w:t xml:space="preserve">Recommended </w:t>
        </w:r>
      </w:ins>
      <w:r>
        <w:t>Reading</w:t>
      </w:r>
      <w:ins w:id="3633" w:author="Kent, Kevin - Indianapolis" w:date="2013-10-31T11:26:00Z">
        <w:r w:rsidR="00333F2A">
          <w:t>s</w:t>
        </w:r>
      </w:ins>
    </w:p>
    <w:p w14:paraId="21AB77F5" w14:textId="77777777" w:rsidR="00EA0101" w:rsidRPr="00A00517" w:rsidRDefault="00EA0101" w:rsidP="00EA0101">
      <w:pPr>
        <w:pStyle w:val="Para"/>
        <w:rPr>
          <w:ins w:id="3634" w:author="Kent, Kevin - Indianapolis" w:date="2013-10-31T15:50:00Z"/>
        </w:rPr>
      </w:pPr>
      <w:ins w:id="3635" w:author="Kent, Kevin - Indianapolis" w:date="2013-10-31T15:50:00Z">
        <w:r w:rsidRPr="00A00517">
          <w:t xml:space="preserve">The following are some recommended readings that can further </w:t>
        </w:r>
        <w:proofErr w:type="gramStart"/>
        <w:r w:rsidRPr="00A00517">
          <w:t>your</w:t>
        </w:r>
        <w:proofErr w:type="gramEnd"/>
        <w:r w:rsidRPr="00A00517">
          <w:t xml:space="preserve"> understanding on some of the topics we touch on in this chapter. For full information </w:t>
        </w:r>
        <w:r>
          <w:t>on</w:t>
        </w:r>
        <w:r w:rsidRPr="00A00517">
          <w:t xml:space="preserve"> these recommendations and </w:t>
        </w:r>
        <w:r>
          <w:t xml:space="preserve">for </w:t>
        </w:r>
        <w:r w:rsidRPr="00A00517">
          <w:t xml:space="preserve">the sources we cite in the chapter, please see Appendix </w:t>
        </w:r>
        <w:r>
          <w:t>B</w:t>
        </w:r>
        <w:r w:rsidRPr="00A00517">
          <w:t>.</w:t>
        </w:r>
      </w:ins>
    </w:p>
    <w:p w14:paraId="4A25A5A1" w14:textId="264FD740" w:rsidR="00351AB7" w:rsidRPr="00704913" w:rsidRDefault="00351AB7">
      <w:pPr>
        <w:pStyle w:val="ListUnmarked"/>
        <w:pPrChange w:id="3636" w:author="Kent, Kevin - Indianapolis" w:date="2013-10-31T15:49:00Z">
          <w:pPr>
            <w:pStyle w:val="Para"/>
          </w:pPr>
        </w:pPrChange>
      </w:pPr>
      <w:r w:rsidRPr="00EA0101">
        <w:rPr>
          <w:b/>
          <w:i/>
          <w:rPrChange w:id="3637" w:author="Kent, Kevin - Indianapolis" w:date="2013-10-31T15:50:00Z">
            <w:rPr>
              <w:i/>
            </w:rPr>
          </w:rPrChange>
        </w:rPr>
        <w:t>Machine Learning for Hackers</w:t>
      </w:r>
      <w:ins w:id="3638" w:author="Kezia Endsley" w:date="2013-10-20T09:34:00Z">
        <w:del w:id="3639" w:author="Kent, Kevin - Indianapolis" w:date="2013-10-31T15:50:00Z">
          <w:r w:rsidR="00704913" w:rsidRPr="00EA0101" w:rsidDel="00EA0101">
            <w:rPr>
              <w:b/>
              <w:i/>
              <w:rPrChange w:id="3640" w:author="Kent, Kevin - Indianapolis" w:date="2013-10-31T15:50:00Z">
                <w:rPr>
                  <w:i/>
                </w:rPr>
              </w:rPrChange>
            </w:rPr>
            <w:delText>,</w:delText>
          </w:r>
        </w:del>
      </w:ins>
      <w:r w:rsidRPr="00EA0101">
        <w:rPr>
          <w:b/>
          <w:rPrChange w:id="3641" w:author="Kent, Kevin - Indianapolis" w:date="2013-10-31T15:50:00Z">
            <w:rPr/>
          </w:rPrChange>
        </w:rPr>
        <w:t xml:space="preserve"> by Drew Conway and John Myles White</w:t>
      </w:r>
      <w:del w:id="3642" w:author="Kent, Kevin - Indianapolis" w:date="2013-10-31T15:49:00Z">
        <w:r w:rsidR="00704913" w:rsidDel="00EA0101">
          <w:delText xml:space="preserve">. </w:delText>
        </w:r>
      </w:del>
      <w:ins w:id="3643" w:author="Kent, Kevin - Indianapolis" w:date="2013-10-31T15:49:00Z">
        <w:r w:rsidR="00EA0101">
          <w:t>—</w:t>
        </w:r>
      </w:ins>
      <w:r>
        <w:t>There are</w:t>
      </w:r>
      <w:ins w:id="3644" w:author="Kezia Endsley" w:date="2013-10-20T09:34:00Z">
        <w:r w:rsidR="00704913">
          <w:t>n’t</w:t>
        </w:r>
      </w:ins>
      <w:r>
        <w:t xml:space="preserve"> </w:t>
      </w:r>
      <w:del w:id="3645" w:author="Kezia Endsley" w:date="2013-10-20T09:34:00Z">
        <w:r w:rsidDel="00704913">
          <w:delText xml:space="preserve">not </w:delText>
        </w:r>
      </w:del>
      <w:r>
        <w:t>many machine learning books for beginners</w:t>
      </w:r>
      <w:ins w:id="3646" w:author="Kezia Endsley" w:date="2013-10-20T09:34:00Z">
        <w:r w:rsidR="00704913">
          <w:t>,</w:t>
        </w:r>
      </w:ins>
      <w:r>
        <w:t xml:space="preserve"> but this book</w:t>
      </w:r>
      <w:r w:rsidR="00530BA3">
        <w:t xml:space="preserve"> is one of them.</w:t>
      </w:r>
      <w:r w:rsidR="000359F5">
        <w:t xml:space="preserve"> </w:t>
      </w:r>
      <w:r w:rsidR="00530BA3">
        <w:t>It</w:t>
      </w:r>
      <w:r>
        <w:t xml:space="preserve"> does a very good job at giving hands</w:t>
      </w:r>
      <w:ins w:id="3647" w:author="Kezia Endsley" w:date="2013-10-20T09:34:00Z">
        <w:r w:rsidR="00704913">
          <w:t>-</w:t>
        </w:r>
      </w:ins>
      <w:del w:id="3648" w:author="Kezia Endsley" w:date="2013-10-20T09:34:00Z">
        <w:r w:rsidDel="00704913">
          <w:delText xml:space="preserve"> </w:delText>
        </w:r>
      </w:del>
      <w:r>
        <w:t>on examples in both R an</w:t>
      </w:r>
      <w:r w:rsidR="00530BA3">
        <w:t xml:space="preserve">d </w:t>
      </w:r>
      <w:r w:rsidR="00704913">
        <w:t>Python</w:t>
      </w:r>
      <w:ins w:id="3649" w:author="Kezia Endsley" w:date="2013-10-20T09:34:00Z">
        <w:r w:rsidR="00704913">
          <w:t>.</w:t>
        </w:r>
      </w:ins>
      <w:r w:rsidR="00704913">
        <w:t xml:space="preserve"> </w:t>
      </w:r>
      <w:del w:id="3650" w:author="Kezia Endsley" w:date="2013-10-20T09:34:00Z">
        <w:r w:rsidR="00530BA3" w:rsidDel="00704913">
          <w:delText>and t</w:delText>
        </w:r>
      </w:del>
      <w:ins w:id="3651" w:author="Kezia Endsley" w:date="2013-10-20T09:34:00Z">
        <w:r w:rsidR="00704913">
          <w:t>T</w:t>
        </w:r>
      </w:ins>
      <w:r w:rsidR="00530BA3">
        <w:t>hey avoid most of the math but not the challenges with the approaches.</w:t>
      </w:r>
      <w:r w:rsidR="000359F5">
        <w:t xml:space="preserve"> </w:t>
      </w:r>
      <w:r w:rsidR="00530BA3">
        <w:t>Overall</w:t>
      </w:r>
      <w:ins w:id="3652" w:author="Kezia Endsley" w:date="2013-10-20T09:34:00Z">
        <w:r w:rsidR="00704913">
          <w:t>,</w:t>
        </w:r>
      </w:ins>
      <w:r w:rsidR="00530BA3">
        <w:t xml:space="preserve"> this </w:t>
      </w:r>
      <w:del w:id="3653" w:author="Kezia Endsley" w:date="2013-10-20T09:34:00Z">
        <w:r w:rsidR="00530BA3" w:rsidDel="00704913">
          <w:delText>would be</w:delText>
        </w:r>
      </w:del>
      <w:ins w:id="3654" w:author="Kezia Endsley" w:date="2013-10-20T09:34:00Z">
        <w:r w:rsidR="00704913">
          <w:t>is</w:t>
        </w:r>
      </w:ins>
      <w:r w:rsidR="00530BA3">
        <w:t xml:space="preserve"> a good first book to purchase.</w:t>
      </w:r>
      <w:r w:rsidR="000359F5">
        <w:t xml:space="preserve"> </w:t>
      </w:r>
      <w:del w:id="3655" w:author="Jay Jacobs" w:date="2013-11-03T14:19:00Z">
        <w:r w:rsidR="00530BA3" w:rsidDel="005D4BA7">
          <w:delText xml:space="preserve">Also, keep an eye on </w:delText>
        </w:r>
        <w:r w:rsidR="00530BA3" w:rsidRPr="00704913" w:rsidDel="005D4BA7">
          <w:rPr>
            <w:highlight w:val="yellow"/>
            <w:rPrChange w:id="3656" w:author="Kezia Endsley" w:date="2013-10-20T09:34:00Z">
              <w:rPr>
                <w:iCs/>
              </w:rPr>
            </w:rPrChange>
          </w:rPr>
          <w:delText>the</w:delText>
        </w:r>
      </w:del>
      <w:del w:id="3657" w:author="Jay Jacobs" w:date="2013-11-03T14:18:00Z">
        <w:r w:rsidR="00530BA3" w:rsidRPr="00704913" w:rsidDel="005D4BA7">
          <w:rPr>
            <w:highlight w:val="yellow"/>
            <w:rPrChange w:id="3658" w:author="Kezia Endsley" w:date="2013-10-20T09:34:00Z">
              <w:rPr>
                <w:iCs/>
              </w:rPr>
            </w:rPrChange>
          </w:rPr>
          <w:delText xml:space="preserve"> book</w:delText>
        </w:r>
      </w:del>
      <w:ins w:id="3659" w:author="Kezia Endsley" w:date="2013-10-20T09:34:00Z">
        <w:del w:id="3660" w:author="Jay Jacobs" w:date="2013-11-03T14:18:00Z">
          <w:r w:rsidR="00704913" w:rsidRPr="00704913" w:rsidDel="005D4BA7">
            <w:rPr>
              <w:highlight w:val="yellow"/>
              <w:rPrChange w:id="3661" w:author="Kezia Endsley" w:date="2013-10-20T09:34:00Z">
                <w:rPr>
                  <w:iCs/>
                </w:rPr>
              </w:rPrChange>
            </w:rPr>
            <w:delText>’s</w:delText>
          </w:r>
        </w:del>
      </w:ins>
      <w:del w:id="3662" w:author="Jay Jacobs" w:date="2013-11-03T14:18:00Z">
        <w:r w:rsidR="00530BA3" w:rsidRPr="00704913" w:rsidDel="005D4BA7">
          <w:rPr>
            <w:highlight w:val="yellow"/>
            <w:rPrChange w:id="3663" w:author="Kezia Endsley" w:date="2013-10-20T09:34:00Z">
              <w:rPr>
                <w:iCs/>
              </w:rPr>
            </w:rPrChange>
          </w:rPr>
          <w:delText xml:space="preserve"> </w:delText>
        </w:r>
      </w:del>
      <w:del w:id="3664" w:author="Jay Jacobs" w:date="2013-11-03T14:19:00Z">
        <w:r w:rsidR="00530BA3" w:rsidRPr="00704913" w:rsidDel="005D4BA7">
          <w:rPr>
            <w:highlight w:val="yellow"/>
            <w:rPrChange w:id="3665" w:author="Kezia Endsley" w:date="2013-10-20T09:34:00Z">
              <w:rPr>
                <w:iCs/>
              </w:rPr>
            </w:rPrChange>
          </w:rPr>
          <w:delText>website</w:delText>
        </w:r>
        <w:r w:rsidR="00530BA3" w:rsidDel="005D4BA7">
          <w:delText xml:space="preserve"> for updates and changes.</w:delText>
        </w:r>
      </w:del>
    </w:p>
    <w:p w14:paraId="214FF119" w14:textId="77777777" w:rsidR="00704913" w:rsidRDefault="003C7BC1">
      <w:pPr>
        <w:pStyle w:val="QueryPara"/>
        <w:rPr>
          <w:ins w:id="3666" w:author="Jay Jacobs" w:date="2013-11-03T14:21:00Z"/>
        </w:rPr>
        <w:pPrChange w:id="3667" w:author="Kezia Endsley" w:date="2013-10-20T09:35:00Z">
          <w:pPr>
            <w:pStyle w:val="Para"/>
          </w:pPr>
        </w:pPrChange>
      </w:pPr>
      <w:ins w:id="3668" w:author="Kezia Endsley" w:date="2013-10-20T09:34:00Z">
        <w:r>
          <w:t>[[Author: In terms of the website above, d</w:t>
        </w:r>
        <w:r w:rsidR="00704913">
          <w:t>o you mean this book that you</w:t>
        </w:r>
      </w:ins>
      <w:ins w:id="3669" w:author="Kezia Endsley" w:date="2013-10-20T09:35:00Z">
        <w:r>
          <w:t xml:space="preserve">’re writing, or the </w:t>
        </w:r>
        <w:r w:rsidRPr="003C7BC1">
          <w:rPr>
            <w:i/>
            <w:rPrChange w:id="3670" w:author="Kezia Endsley" w:date="2013-10-20T09:35:00Z">
              <w:rPr/>
            </w:rPrChange>
          </w:rPr>
          <w:t>Machine Le</w:t>
        </w:r>
        <w:r w:rsidR="00704913" w:rsidRPr="003C7BC1">
          <w:rPr>
            <w:i/>
            <w:rPrChange w:id="3671" w:author="Kezia Endsley" w:date="2013-10-20T09:35:00Z">
              <w:rPr/>
            </w:rPrChange>
          </w:rPr>
          <w:t>a</w:t>
        </w:r>
        <w:r w:rsidRPr="003C7BC1">
          <w:rPr>
            <w:i/>
            <w:rPrChange w:id="3672" w:author="Kezia Endsley" w:date="2013-10-20T09:35:00Z">
              <w:rPr/>
            </w:rPrChange>
          </w:rPr>
          <w:t>r</w:t>
        </w:r>
        <w:r w:rsidR="00704913" w:rsidRPr="003C7BC1">
          <w:rPr>
            <w:i/>
            <w:rPrChange w:id="3673" w:author="Kezia Endsley" w:date="2013-10-20T09:35:00Z">
              <w:rPr/>
            </w:rPrChange>
          </w:rPr>
          <w:t>ning for Hackers</w:t>
        </w:r>
        <w:r w:rsidR="00704913">
          <w:t xml:space="preserve"> book</w:t>
        </w:r>
        <w:r>
          <w:t>’s website</w:t>
        </w:r>
        <w:r w:rsidR="00704913">
          <w:t xml:space="preserve">? You can avoid this ambiguity by listing the actual website you’re referring to. </w:t>
        </w:r>
        <w:proofErr w:type="spellStart"/>
        <w:r w:rsidR="00704913">
          <w:t>Kezia</w:t>
        </w:r>
        <w:proofErr w:type="spellEnd"/>
        <w:r w:rsidR="00704913">
          <w:t>]]</w:t>
        </w:r>
      </w:ins>
    </w:p>
    <w:p w14:paraId="600175C2" w14:textId="201A3AAB" w:rsidR="005D4BA7" w:rsidRDefault="005D4BA7">
      <w:pPr>
        <w:pStyle w:val="QueryPara"/>
        <w:rPr>
          <w:ins w:id="3674" w:author="Kezia Endsley" w:date="2013-10-20T09:34:00Z"/>
        </w:rPr>
        <w:pPrChange w:id="3675" w:author="Kezia Endsley" w:date="2013-10-20T09:35:00Z">
          <w:pPr>
            <w:pStyle w:val="Para"/>
          </w:pPr>
        </w:pPrChange>
      </w:pPr>
      <w:ins w:id="3676" w:author="Jay Jacobs" w:date="2013-11-03T14:21:00Z">
        <w:r>
          <w:t xml:space="preserve">[AR: I’m kind of tired and not thinking all that clearly, so after going around with it, I just removed </w:t>
        </w:r>
        <w:proofErr w:type="gramStart"/>
        <w:r>
          <w:t>it ]</w:t>
        </w:r>
      </w:ins>
      <w:proofErr w:type="gramEnd"/>
    </w:p>
    <w:p w14:paraId="12E11D3C" w14:textId="77777777" w:rsidR="0082786C" w:rsidRDefault="00351AB7">
      <w:pPr>
        <w:pStyle w:val="ListUnmarked"/>
        <w:numPr>
          <w:ins w:id="3677" w:author="Unknown"/>
        </w:numPr>
        <w:rPr>
          <w:ins w:id="3678" w:author="Kezia Endsley" w:date="2013-10-20T09:38:00Z"/>
        </w:rPr>
        <w:pPrChange w:id="3679" w:author="Kent, Kevin - Indianapolis" w:date="2013-10-31T15:49:00Z">
          <w:pPr>
            <w:pStyle w:val="Para"/>
          </w:pPr>
        </w:pPrChange>
      </w:pPr>
      <w:r w:rsidRPr="00EA0101">
        <w:rPr>
          <w:b/>
          <w:i/>
          <w:rPrChange w:id="3680" w:author="Kent, Kevin - Indianapolis" w:date="2013-10-31T15:50:00Z">
            <w:rPr>
              <w:i/>
            </w:rPr>
          </w:rPrChange>
        </w:rPr>
        <w:t>An Introduction to Statistical Learning with Applications in R</w:t>
      </w:r>
      <w:ins w:id="3681" w:author="Kezia Endsley" w:date="2013-10-20T09:36:00Z">
        <w:del w:id="3682" w:author="Kent, Kevin - Indianapolis" w:date="2013-10-31T15:49:00Z">
          <w:r w:rsidR="003C7BC1" w:rsidRPr="00EA0101" w:rsidDel="00EA0101">
            <w:rPr>
              <w:b/>
              <w:i/>
              <w:rPrChange w:id="3683" w:author="Kent, Kevin - Indianapolis" w:date="2013-10-31T15:50:00Z">
                <w:rPr>
                  <w:i/>
                </w:rPr>
              </w:rPrChange>
            </w:rPr>
            <w:delText>,</w:delText>
          </w:r>
        </w:del>
      </w:ins>
      <w:r w:rsidRPr="00EA0101">
        <w:rPr>
          <w:b/>
          <w:rPrChange w:id="3684" w:author="Kent, Kevin - Indianapolis" w:date="2013-10-31T15:50:00Z">
            <w:rPr/>
          </w:rPrChange>
        </w:rPr>
        <w:t xml:space="preserve"> by </w:t>
      </w:r>
      <w:ins w:id="3685" w:author="Kezia Endsley" w:date="2013-10-20T09:36:00Z">
        <w:r w:rsidR="003C7BC1" w:rsidRPr="00EA0101">
          <w:rPr>
            <w:b/>
            <w:rPrChange w:id="3686" w:author="Kent, Kevin - Indianapolis" w:date="2013-10-31T15:50:00Z">
              <w:rPr/>
            </w:rPrChange>
          </w:rPr>
          <w:t xml:space="preserve">Gareth </w:t>
        </w:r>
      </w:ins>
      <w:r w:rsidRPr="00EA0101">
        <w:rPr>
          <w:b/>
          <w:rPrChange w:id="3687" w:author="Kent, Kevin - Indianapolis" w:date="2013-10-31T15:50:00Z">
            <w:rPr/>
          </w:rPrChange>
        </w:rPr>
        <w:t xml:space="preserve">James, </w:t>
      </w:r>
      <w:ins w:id="3688" w:author="Kezia Endsley" w:date="2013-10-20T09:36:00Z">
        <w:r w:rsidR="003C7BC1" w:rsidRPr="00EA0101">
          <w:rPr>
            <w:b/>
            <w:rPrChange w:id="3689" w:author="Kent, Kevin - Indianapolis" w:date="2013-10-31T15:50:00Z">
              <w:rPr/>
            </w:rPrChange>
          </w:rPr>
          <w:t xml:space="preserve">Daniela </w:t>
        </w:r>
      </w:ins>
      <w:r w:rsidRPr="00EA0101">
        <w:rPr>
          <w:b/>
          <w:rPrChange w:id="3690" w:author="Kent, Kevin - Indianapolis" w:date="2013-10-31T15:50:00Z">
            <w:rPr/>
          </w:rPrChange>
        </w:rPr>
        <w:t xml:space="preserve">Witten, </w:t>
      </w:r>
      <w:ins w:id="3691" w:author="Kezia Endsley" w:date="2013-10-20T09:36:00Z">
        <w:r w:rsidR="003C7BC1" w:rsidRPr="00EA0101">
          <w:rPr>
            <w:b/>
            <w:rPrChange w:id="3692" w:author="Kent, Kevin - Indianapolis" w:date="2013-10-31T15:50:00Z">
              <w:rPr/>
            </w:rPrChange>
          </w:rPr>
          <w:t xml:space="preserve">Trevor </w:t>
        </w:r>
      </w:ins>
      <w:r w:rsidRPr="00EA0101">
        <w:rPr>
          <w:b/>
          <w:rPrChange w:id="3693" w:author="Kent, Kevin - Indianapolis" w:date="2013-10-31T15:50:00Z">
            <w:rPr/>
          </w:rPrChange>
        </w:rPr>
        <w:t>Hastie</w:t>
      </w:r>
      <w:ins w:id="3694" w:author="Kezia Endsley" w:date="2013-10-20T09:36:00Z">
        <w:r w:rsidR="003C7BC1" w:rsidRPr="00EA0101">
          <w:rPr>
            <w:b/>
            <w:rPrChange w:id="3695" w:author="Kent, Kevin - Indianapolis" w:date="2013-10-31T15:50:00Z">
              <w:rPr/>
            </w:rPrChange>
          </w:rPr>
          <w:t>,</w:t>
        </w:r>
      </w:ins>
      <w:r w:rsidRPr="00EA0101">
        <w:rPr>
          <w:b/>
          <w:rPrChange w:id="3696" w:author="Kent, Kevin - Indianapolis" w:date="2013-10-31T15:50:00Z">
            <w:rPr/>
          </w:rPrChange>
        </w:rPr>
        <w:t xml:space="preserve"> and </w:t>
      </w:r>
      <w:ins w:id="3697" w:author="Kezia Endsley" w:date="2013-10-20T09:37:00Z">
        <w:r w:rsidR="003C7BC1" w:rsidRPr="00EA0101">
          <w:rPr>
            <w:b/>
            <w:rPrChange w:id="3698" w:author="Kent, Kevin - Indianapolis" w:date="2013-10-31T15:50:00Z">
              <w:rPr/>
            </w:rPrChange>
          </w:rPr>
          <w:t xml:space="preserve">Robert </w:t>
        </w:r>
      </w:ins>
      <w:proofErr w:type="spellStart"/>
      <w:r w:rsidRPr="00EA0101">
        <w:rPr>
          <w:b/>
          <w:rPrChange w:id="3699" w:author="Kent, Kevin - Indianapolis" w:date="2013-10-31T15:50:00Z">
            <w:rPr/>
          </w:rPrChange>
        </w:rPr>
        <w:t>Tibshirani</w:t>
      </w:r>
      <w:proofErr w:type="spellEnd"/>
      <w:del w:id="3700" w:author="Kent, Kevin - Indianapolis" w:date="2013-10-31T15:50:00Z">
        <w:r w:rsidDel="00EA0101">
          <w:delText>.</w:delText>
        </w:r>
        <w:r w:rsidR="003C7BC1" w:rsidDel="00EA0101">
          <w:delText xml:space="preserve"> </w:delText>
        </w:r>
      </w:del>
      <w:ins w:id="3701" w:author="Kent, Kevin - Indianapolis" w:date="2013-10-31T15:50:00Z">
        <w:r w:rsidR="00EA0101">
          <w:t>—</w:t>
        </w:r>
      </w:ins>
      <w:r>
        <w:t xml:space="preserve">As you progress beyond the basics and </w:t>
      </w:r>
      <w:del w:id="3702" w:author="Kezia Endsley" w:date="2013-10-20T09:37:00Z">
        <w:r w:rsidDel="003C7BC1">
          <w:delText xml:space="preserve">are </w:delText>
        </w:r>
      </w:del>
      <w:ins w:id="3703" w:author="Kezia Endsley" w:date="2013-10-20T09:37:00Z">
        <w:r w:rsidR="003C7BC1">
          <w:t xml:space="preserve">begin </w:t>
        </w:r>
      </w:ins>
      <w:r>
        <w:t>looking for that next step</w:t>
      </w:r>
      <w:ins w:id="3704" w:author="Kezia Endsley" w:date="2013-10-20T09:37:00Z">
        <w:r w:rsidR="003C7BC1">
          <w:t>,</w:t>
        </w:r>
      </w:ins>
      <w:r>
        <w:t xml:space="preserve"> </w:t>
      </w:r>
      <w:del w:id="3705" w:author="Kezia Endsley" w:date="2013-10-20T09:37:00Z">
        <w:r w:rsidDel="003C7BC1">
          <w:delText xml:space="preserve">with machine learning (and statistics in general) </w:delText>
        </w:r>
      </w:del>
      <w:r>
        <w:t xml:space="preserve">this book is a fantastic </w:t>
      </w:r>
      <w:del w:id="3706" w:author="Kezia Endsley" w:date="2013-10-20T09:37:00Z">
        <w:r w:rsidDel="003C7BC1">
          <w:delText>book for you</w:delText>
        </w:r>
      </w:del>
      <w:ins w:id="3707" w:author="Kezia Endsley" w:date="2013-10-20T09:38:00Z">
        <w:del w:id="3708" w:author="Jay Jacobs" w:date="2013-11-03T14:21:00Z">
          <w:r w:rsidR="00B81A82" w:rsidDel="005D4BA7">
            <w:delText xml:space="preserve"> </w:delText>
          </w:r>
        </w:del>
        <w:r w:rsidR="00B81A82">
          <w:t>next resource</w:t>
        </w:r>
      </w:ins>
      <w:r>
        <w:t>.</w:t>
      </w:r>
      <w:r w:rsidR="000359F5">
        <w:t xml:space="preserve"> </w:t>
      </w:r>
      <w:r>
        <w:t xml:space="preserve">It </w:t>
      </w:r>
      <w:del w:id="3709" w:author="Kezia Endsley" w:date="2013-10-20T09:37:00Z">
        <w:r w:rsidDel="003C7BC1">
          <w:delText xml:space="preserve">won’t </w:delText>
        </w:r>
      </w:del>
      <w:ins w:id="3710" w:author="Kezia Endsley" w:date="2013-10-20T09:37:00Z">
        <w:r w:rsidR="003C7BC1">
          <w:t xml:space="preserve">doesn’t </w:t>
        </w:r>
      </w:ins>
      <w:r>
        <w:t xml:space="preserve">shy away from the math, but at the same time, it </w:t>
      </w:r>
      <w:del w:id="3711" w:author="Kezia Endsley" w:date="2013-10-20T09:37:00Z">
        <w:r w:rsidDel="003C7BC1">
          <w:delText>will not</w:delText>
        </w:r>
      </w:del>
      <w:ins w:id="3712" w:author="Kezia Endsley" w:date="2013-10-20T09:37:00Z">
        <w:r w:rsidR="003C7BC1">
          <w:t>doesn’t</w:t>
        </w:r>
      </w:ins>
      <w:r>
        <w:t xml:space="preserve"> dive too deep into it and </w:t>
      </w:r>
      <w:del w:id="3713" w:author="Kezia Endsley" w:date="2013-10-20T09:37:00Z">
        <w:r w:rsidDel="003C7BC1">
          <w:delText xml:space="preserve">will </w:delText>
        </w:r>
      </w:del>
      <w:r>
        <w:t>provide</w:t>
      </w:r>
      <w:ins w:id="3714" w:author="Kezia Endsley" w:date="2013-10-20T09:38:00Z">
        <w:r w:rsidR="003C7BC1">
          <w:t>s</w:t>
        </w:r>
      </w:ins>
      <w:r>
        <w:t xml:space="preserve"> just enough explanation to make sense.</w:t>
      </w:r>
      <w:r w:rsidR="000359F5">
        <w:t xml:space="preserve"> </w:t>
      </w:r>
      <w:r w:rsidR="00530BA3">
        <w:t>The authors</w:t>
      </w:r>
      <w:r>
        <w:t xml:space="preserve"> spend quite a bit of time </w:t>
      </w:r>
      <w:del w:id="3715" w:author="Kezia Endsley" w:date="2013-10-20T09:38:00Z">
        <w:r w:rsidDel="003C7BC1">
          <w:delText xml:space="preserve">around </w:delText>
        </w:r>
      </w:del>
      <w:ins w:id="3716" w:author="Kezia Endsley" w:date="2013-10-20T09:38:00Z">
        <w:r w:rsidR="003C7BC1">
          <w:t xml:space="preserve">on </w:t>
        </w:r>
      </w:ins>
      <w:r>
        <w:t>the algorithms</w:t>
      </w:r>
      <w:ins w:id="3717" w:author="Kezia Endsley" w:date="2013-10-20T09:38:00Z">
        <w:r w:rsidR="00B81A82">
          <w:t>, including covering</w:t>
        </w:r>
      </w:ins>
      <w:r>
        <w:t xml:space="preserve"> </w:t>
      </w:r>
      <w:del w:id="3718" w:author="Kezia Endsley" w:date="2013-10-20T09:38:00Z">
        <w:r w:rsidDel="00B81A82">
          <w:delText xml:space="preserve">and talk about </w:delText>
        </w:r>
      </w:del>
      <w:r w:rsidR="00530BA3">
        <w:t>resampling methods, model</w:t>
      </w:r>
      <w:ins w:id="3719" w:author="Kezia Endsley" w:date="2013-10-20T09:38:00Z">
        <w:r w:rsidR="003C7BC1">
          <w:t>-</w:t>
        </w:r>
      </w:ins>
      <w:del w:id="3720" w:author="Kezia Endsley" w:date="2013-10-20T09:38:00Z">
        <w:r w:rsidR="00530BA3" w:rsidDel="003C7BC1">
          <w:delText xml:space="preserve"> </w:delText>
        </w:r>
      </w:del>
      <w:r w:rsidR="00530BA3">
        <w:t>selection techniques</w:t>
      </w:r>
      <w:ins w:id="3721" w:author="Kezia Endsley" w:date="2013-10-20T09:38:00Z">
        <w:r w:rsidR="003C7BC1">
          <w:t>,</w:t>
        </w:r>
      </w:ins>
      <w:r w:rsidR="00530BA3">
        <w:t xml:space="preserve"> and the foundations of all the algorithms.</w:t>
      </w:r>
    </w:p>
    <w:p w14:paraId="4B5475E0" w14:textId="77777777" w:rsidR="00490024" w:rsidRDefault="003C7BC1" w:rsidP="003C7BC1">
      <w:pPr>
        <w:pStyle w:val="QueryPara"/>
        <w:numPr>
          <w:ins w:id="3722" w:author="Kezia Endsley" w:date="2013-10-20T09:38:00Z"/>
        </w:numPr>
        <w:rPr>
          <w:ins w:id="3723" w:author="Jay Jacobs" w:date="2013-11-03T14:22:00Z"/>
        </w:rPr>
      </w:pPr>
      <w:ins w:id="3724" w:author="Kezia Endsley" w:date="2013-10-20T09:38:00Z">
        <w:r>
          <w:t xml:space="preserve">[[Author: Edits above okay? </w:t>
        </w:r>
        <w:proofErr w:type="spellStart"/>
        <w:r>
          <w:t>Kezia</w:t>
        </w:r>
        <w:proofErr w:type="spellEnd"/>
        <w:r>
          <w:t>]]</w:t>
        </w:r>
      </w:ins>
    </w:p>
    <w:p w14:paraId="612B2F68" w14:textId="023AF26B" w:rsidR="003C7BC1" w:rsidRDefault="00490024" w:rsidP="003C7BC1">
      <w:pPr>
        <w:pStyle w:val="QueryPara"/>
        <w:numPr>
          <w:ins w:id="3725" w:author="Kezia Endsley" w:date="2013-10-20T09:38:00Z"/>
        </w:numPr>
        <w:rPr>
          <w:ins w:id="3726" w:author="Kezia Endsley" w:date="2013-10-20T09:38:00Z"/>
        </w:rPr>
      </w:pPr>
      <w:ins w:id="3727" w:author="Jay Jacobs" w:date="2013-11-03T14:21:00Z">
        <w:r>
          <w:t xml:space="preserve">[AR: </w:t>
        </w:r>
        <w:proofErr w:type="gramStart"/>
        <w:r>
          <w:t>yup</w:t>
        </w:r>
        <w:proofErr w:type="gramEnd"/>
        <w:r>
          <w:t>]</w:t>
        </w:r>
      </w:ins>
    </w:p>
    <w:p w14:paraId="50C693DA" w14:textId="77777777" w:rsidR="003C7BC1" w:rsidRPr="0082786C" w:rsidRDefault="003C7BC1" w:rsidP="003C7BC1">
      <w:pPr>
        <w:pStyle w:val="Para"/>
        <w:numPr>
          <w:ins w:id="3728" w:author="Kezia Endsley" w:date="2013-10-20T09:38:00Z"/>
        </w:numPr>
      </w:pPr>
    </w:p>
    <w:sectPr w:rsidR="003C7BC1" w:rsidRPr="0082786C" w:rsidSect="00727B02">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B0C73" w14:textId="77777777" w:rsidR="00E554BD" w:rsidRDefault="00E554BD" w:rsidP="003544D3">
      <w:r>
        <w:separator/>
      </w:r>
    </w:p>
  </w:endnote>
  <w:endnote w:type="continuationSeparator" w:id="0">
    <w:p w14:paraId="7D103913" w14:textId="77777777" w:rsidR="00E554BD" w:rsidRDefault="00E554BD"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301B0" w14:textId="77777777" w:rsidR="00E554BD" w:rsidRDefault="00E554BD" w:rsidP="003544D3">
      <w:r>
        <w:separator/>
      </w:r>
    </w:p>
  </w:footnote>
  <w:footnote w:type="continuationSeparator" w:id="0">
    <w:p w14:paraId="13B70F6B" w14:textId="77777777" w:rsidR="00E554BD" w:rsidRDefault="00E554BD" w:rsidP="003544D3">
      <w:r>
        <w:continuationSeparator/>
      </w:r>
    </w:p>
  </w:footnote>
  <w:footnote w:id="1">
    <w:p w14:paraId="0B8B9203" w14:textId="77777777" w:rsidR="00E554BD" w:rsidDel="00370824" w:rsidRDefault="00E554BD">
      <w:pPr>
        <w:pStyle w:val="FootnoteText"/>
        <w:rPr>
          <w:del w:id="23" w:author="Kent, Kevin - Indianapolis" w:date="2013-10-31T10:14:00Z"/>
        </w:rPr>
      </w:pPr>
      <w:del w:id="24" w:author="Kent, Kevin - Indianapolis" w:date="2013-10-31T10:14:00Z">
        <w:r w:rsidDel="00370824">
          <w:rPr>
            <w:rStyle w:val="FootnoteReference"/>
          </w:rPr>
          <w:footnoteRef/>
        </w:r>
        <w:r w:rsidDel="00370824">
          <w:delText xml:space="preserve"> </w:delText>
        </w:r>
        <w:r w:rsidDel="00370824">
          <w:fldChar w:fldCharType="begin"/>
        </w:r>
        <w:r w:rsidDel="00370824">
          <w:delInstrText xml:space="preserve"> HYPERLINK "http://whatis.techtarget.com/definition/machine-learning" </w:delInstrText>
        </w:r>
        <w:r w:rsidDel="00370824">
          <w:fldChar w:fldCharType="separate"/>
        </w:r>
        <w:r w:rsidRPr="007E7904" w:rsidDel="00370824">
          <w:rPr>
            <w:rStyle w:val="Hyperlink"/>
          </w:rPr>
          <w:delText>http://whatis.techtarget.com/definition/machine-learning</w:delText>
        </w:r>
        <w:r w:rsidDel="00370824">
          <w:rPr>
            <w:rStyle w:val="Hyperlink"/>
          </w:rPr>
          <w:fldChar w:fldCharType="end"/>
        </w:r>
      </w:del>
      <w:ins w:id="25" w:author="Kezia Endsley" w:date="2013-10-20T07:39:00Z">
        <w:del w:id="26" w:author="Kent, Kevin - Indianapolis" w:date="2013-10-31T10:14:00Z">
          <w:r w:rsidDel="00370824">
            <w:delText>;</w:delText>
          </w:r>
        </w:del>
      </w:ins>
      <w:del w:id="27" w:author="Kent, Kevin - Indianapolis" w:date="2013-10-31T10:14:00Z">
        <w:r w:rsidDel="00370824">
          <w:delText xml:space="preserve"> retrieved 10/5/2013</w:delText>
        </w:r>
      </w:del>
    </w:p>
  </w:footnote>
  <w:footnote w:id="2">
    <w:p w14:paraId="046D2315" w14:textId="77777777" w:rsidR="00E554BD" w:rsidDel="00A803C9" w:rsidRDefault="00E554BD">
      <w:pPr>
        <w:pStyle w:val="FootnoteText"/>
        <w:rPr>
          <w:del w:id="133" w:author="Kent, Kevin - Indianapolis" w:date="2013-10-31T10:01:00Z"/>
        </w:rPr>
      </w:pPr>
      <w:del w:id="134" w:author="Kent, Kevin - Indianapolis" w:date="2013-10-31T10:01:00Z">
        <w:r w:rsidDel="00A803C9">
          <w:rPr>
            <w:rStyle w:val="FootnoteReference"/>
          </w:rPr>
          <w:footnoteRef/>
        </w:r>
        <w:r w:rsidDel="00A803C9">
          <w:delText xml:space="preserve"> Please keep in mind that this is a contrived demonstration of a machine learning approach</w:delText>
        </w:r>
      </w:del>
      <w:ins w:id="135" w:author="Kezia Endsley" w:date="2013-10-20T07:39:00Z">
        <w:del w:id="136" w:author="Kent, Kevin - Indianapolis" w:date="2013-10-31T10:01:00Z">
          <w:r w:rsidDel="00A803C9">
            <w:delText>;</w:delText>
          </w:r>
        </w:del>
      </w:ins>
      <w:del w:id="137" w:author="Kent, Kevin - Indianapolis" w:date="2013-10-31T10:01:00Z">
        <w:r w:rsidDel="00A803C9">
          <w:delText xml:space="preserve">, for a much better </w:delText>
        </w:r>
      </w:del>
      <w:ins w:id="138" w:author="Kezia Endsley" w:date="2013-10-20T07:39:00Z">
        <w:del w:id="139" w:author="Kent, Kevin - Indianapolis" w:date="2013-10-31T10:01:00Z">
          <w:r w:rsidDel="00A803C9">
            <w:delText xml:space="preserve">more complete </w:delText>
          </w:r>
        </w:del>
      </w:ins>
      <w:del w:id="140" w:author="Kent, Kevin - Indianapolis" w:date="2013-10-31T10:01:00Z">
        <w:r w:rsidDel="00A803C9">
          <w:delText xml:space="preserve">application of machine learning </w:delText>
        </w:r>
      </w:del>
      <w:ins w:id="141" w:author="Kezia Endsley" w:date="2013-10-20T07:40:00Z">
        <w:del w:id="142" w:author="Kent, Kevin - Indianapolis" w:date="2013-10-31T10:01:00Z">
          <w:r w:rsidDel="00A803C9">
            <w:delText>to detect</w:delText>
          </w:r>
        </w:del>
      </w:ins>
      <w:del w:id="143" w:author="Kent, Kevin - Indianapolis" w:date="2013-10-31T10:01:00Z">
        <w:r w:rsidDel="00A803C9">
          <w:delText xml:space="preserve">for malware detection, see </w:delText>
        </w:r>
        <w:r w:rsidRPr="00F62559" w:rsidDel="00A803C9">
          <w:delText xml:space="preserve">Bilge, Leyla, et al. </w:delText>
        </w:r>
      </w:del>
    </w:p>
  </w:footnote>
  <w:footnote w:id="3">
    <w:p w14:paraId="69E793A0" w14:textId="77777777" w:rsidR="00E554BD" w:rsidDel="0089527A" w:rsidRDefault="00E554BD">
      <w:pPr>
        <w:pStyle w:val="FootnoteText"/>
        <w:rPr>
          <w:del w:id="1709" w:author="Kent, Kevin - Indianapolis" w:date="2013-10-31T10:34:00Z"/>
        </w:rPr>
      </w:pPr>
      <w:del w:id="1710" w:author="Kent, Kevin - Indianapolis" w:date="2013-10-31T10:34:00Z">
        <w:r w:rsidDel="0089527A">
          <w:rPr>
            <w:rStyle w:val="FootnoteReference"/>
          </w:rPr>
          <w:footnoteRef/>
        </w:r>
        <w:r w:rsidDel="0089527A">
          <w:delText xml:space="preserve"> By doing this relatively simple step that is supported in </w:delText>
        </w:r>
      </w:del>
      <w:ins w:id="1711" w:author="Kezia Endsley" w:date="2013-10-21T08:41:00Z">
        <w:del w:id="1712" w:author="Kent, Kevin - Indianapolis" w:date="2013-10-31T10:34:00Z">
          <w:r w:rsidDel="0089527A">
            <w:delText>al</w:delText>
          </w:r>
        </w:del>
      </w:ins>
      <w:del w:id="1713" w:author="Kent, Kevin - Indianapolis" w:date="2013-10-31T10:34:00Z">
        <w:r w:rsidDel="0089527A">
          <w:delText>most every statistical approach, you will have surpassed every risk analysis model within information security</w:delText>
        </w:r>
      </w:del>
      <w:ins w:id="1714" w:author="Kezia Endsley" w:date="2013-10-20T07:40:00Z">
        <w:del w:id="1715" w:author="Kent, Kevin - Indianapolis" w:date="2013-10-31T10:34:00Z">
          <w:r w:rsidDel="0089527A">
            <w:delText>;</w:delText>
          </w:r>
        </w:del>
      </w:ins>
      <w:del w:id="1716" w:author="Kent, Kevin - Indianapolis" w:date="2013-10-31T10:34:00Z">
        <w:r w:rsidDel="0089527A">
          <w:delText>, congratulations.</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8">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29">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0">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4">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6"/>
  </w:num>
  <w:num w:numId="2">
    <w:abstractNumId w:val="34"/>
  </w:num>
  <w:num w:numId="3">
    <w:abstractNumId w:val="10"/>
  </w:num>
  <w:num w:numId="4">
    <w:abstractNumId w:val="24"/>
  </w:num>
  <w:num w:numId="5">
    <w:abstractNumId w:val="19"/>
  </w:num>
  <w:num w:numId="6">
    <w:abstractNumId w:val="32"/>
  </w:num>
  <w:num w:numId="7">
    <w:abstractNumId w:val="22"/>
  </w:num>
  <w:num w:numId="8">
    <w:abstractNumId w:val="12"/>
  </w:num>
  <w:num w:numId="9">
    <w:abstractNumId w:val="35"/>
  </w:num>
  <w:num w:numId="10">
    <w:abstractNumId w:val="15"/>
  </w:num>
  <w:num w:numId="11">
    <w:abstractNumId w:val="13"/>
  </w:num>
  <w:num w:numId="12">
    <w:abstractNumId w:val="18"/>
  </w:num>
  <w:num w:numId="13">
    <w:abstractNumId w:val="30"/>
  </w:num>
  <w:num w:numId="14">
    <w:abstractNumId w:val="20"/>
  </w:num>
  <w:num w:numId="15">
    <w:abstractNumId w:val="21"/>
  </w:num>
  <w:num w:numId="16">
    <w:abstractNumId w:val="25"/>
  </w:num>
  <w:num w:numId="17">
    <w:abstractNumId w:val="36"/>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33"/>
  </w:num>
  <w:num w:numId="29">
    <w:abstractNumId w:val="37"/>
  </w:num>
  <w:num w:numId="30">
    <w:abstractNumId w:val="29"/>
  </w:num>
  <w:num w:numId="31">
    <w:abstractNumId w:val="27"/>
  </w:num>
  <w:num w:numId="32">
    <w:abstractNumId w:val="28"/>
  </w:num>
  <w:num w:numId="33">
    <w:abstractNumId w:val="17"/>
  </w:num>
  <w:num w:numId="34">
    <w:abstractNumId w:val="9"/>
  </w:num>
  <w:num w:numId="35">
    <w:abstractNumId w:val="11"/>
  </w:num>
  <w:num w:numId="36">
    <w:abstractNumId w:val="16"/>
  </w:num>
  <w:num w:numId="37">
    <w:abstractNumId w:val="31"/>
  </w:num>
  <w:num w:numId="38">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4608"/>
    <w:rsid w:val="00027DAA"/>
    <w:rsid w:val="00034D53"/>
    <w:rsid w:val="000359F5"/>
    <w:rsid w:val="00037815"/>
    <w:rsid w:val="0004227C"/>
    <w:rsid w:val="000424F7"/>
    <w:rsid w:val="00043CA0"/>
    <w:rsid w:val="000516FE"/>
    <w:rsid w:val="00052A98"/>
    <w:rsid w:val="0005371F"/>
    <w:rsid w:val="000538A2"/>
    <w:rsid w:val="000563F7"/>
    <w:rsid w:val="00056A3F"/>
    <w:rsid w:val="00061BEB"/>
    <w:rsid w:val="00062C30"/>
    <w:rsid w:val="00064AED"/>
    <w:rsid w:val="00073D79"/>
    <w:rsid w:val="0007749B"/>
    <w:rsid w:val="00085C54"/>
    <w:rsid w:val="00087B14"/>
    <w:rsid w:val="000A1A96"/>
    <w:rsid w:val="000A2424"/>
    <w:rsid w:val="000A547F"/>
    <w:rsid w:val="000A5E98"/>
    <w:rsid w:val="000B1B2B"/>
    <w:rsid w:val="000B5405"/>
    <w:rsid w:val="000B71B7"/>
    <w:rsid w:val="000C352E"/>
    <w:rsid w:val="000C47AF"/>
    <w:rsid w:val="000C51F1"/>
    <w:rsid w:val="000C70A0"/>
    <w:rsid w:val="000D045B"/>
    <w:rsid w:val="000D12AC"/>
    <w:rsid w:val="000D5FBA"/>
    <w:rsid w:val="000D6E54"/>
    <w:rsid w:val="000D7918"/>
    <w:rsid w:val="000E224B"/>
    <w:rsid w:val="000E5FEC"/>
    <w:rsid w:val="000E789C"/>
    <w:rsid w:val="000F0DAE"/>
    <w:rsid w:val="000F190C"/>
    <w:rsid w:val="000F38DB"/>
    <w:rsid w:val="000F6EBC"/>
    <w:rsid w:val="00105F63"/>
    <w:rsid w:val="0010601C"/>
    <w:rsid w:val="001202AC"/>
    <w:rsid w:val="001219E5"/>
    <w:rsid w:val="00126DC1"/>
    <w:rsid w:val="00130423"/>
    <w:rsid w:val="00134352"/>
    <w:rsid w:val="001412B8"/>
    <w:rsid w:val="00142E0A"/>
    <w:rsid w:val="001545C7"/>
    <w:rsid w:val="00154E67"/>
    <w:rsid w:val="00155069"/>
    <w:rsid w:val="00165863"/>
    <w:rsid w:val="00177872"/>
    <w:rsid w:val="0018124B"/>
    <w:rsid w:val="00181B35"/>
    <w:rsid w:val="00182264"/>
    <w:rsid w:val="001829B3"/>
    <w:rsid w:val="0018421F"/>
    <w:rsid w:val="00187C11"/>
    <w:rsid w:val="001903D4"/>
    <w:rsid w:val="0019124F"/>
    <w:rsid w:val="00191D74"/>
    <w:rsid w:val="001958FF"/>
    <w:rsid w:val="00195E23"/>
    <w:rsid w:val="0019655F"/>
    <w:rsid w:val="00196801"/>
    <w:rsid w:val="001A143E"/>
    <w:rsid w:val="001A234C"/>
    <w:rsid w:val="001A4F7E"/>
    <w:rsid w:val="001B35E5"/>
    <w:rsid w:val="001C2010"/>
    <w:rsid w:val="001D1460"/>
    <w:rsid w:val="001D3D98"/>
    <w:rsid w:val="001D6A1D"/>
    <w:rsid w:val="001D6B66"/>
    <w:rsid w:val="001D79DA"/>
    <w:rsid w:val="001E27F2"/>
    <w:rsid w:val="001E552E"/>
    <w:rsid w:val="001F4450"/>
    <w:rsid w:val="001F618A"/>
    <w:rsid w:val="001F74EC"/>
    <w:rsid w:val="00201161"/>
    <w:rsid w:val="002043A7"/>
    <w:rsid w:val="00216C22"/>
    <w:rsid w:val="00216E6D"/>
    <w:rsid w:val="00230DD3"/>
    <w:rsid w:val="00233EDB"/>
    <w:rsid w:val="002454AF"/>
    <w:rsid w:val="00245DA8"/>
    <w:rsid w:val="00245E6A"/>
    <w:rsid w:val="00246C21"/>
    <w:rsid w:val="002573CB"/>
    <w:rsid w:val="00264F0C"/>
    <w:rsid w:val="0027194D"/>
    <w:rsid w:val="00274B6E"/>
    <w:rsid w:val="002938E4"/>
    <w:rsid w:val="00294144"/>
    <w:rsid w:val="002A15E9"/>
    <w:rsid w:val="002A1C27"/>
    <w:rsid w:val="002A4597"/>
    <w:rsid w:val="002C05D1"/>
    <w:rsid w:val="002C1FFF"/>
    <w:rsid w:val="002C4CA3"/>
    <w:rsid w:val="002C5959"/>
    <w:rsid w:val="002C6007"/>
    <w:rsid w:val="002E0836"/>
    <w:rsid w:val="002E083B"/>
    <w:rsid w:val="002E3D54"/>
    <w:rsid w:val="002E4F80"/>
    <w:rsid w:val="002E6BB7"/>
    <w:rsid w:val="002F0EA6"/>
    <w:rsid w:val="002F1142"/>
    <w:rsid w:val="002F41D4"/>
    <w:rsid w:val="002F4C14"/>
    <w:rsid w:val="00300756"/>
    <w:rsid w:val="00301660"/>
    <w:rsid w:val="0030527A"/>
    <w:rsid w:val="00306787"/>
    <w:rsid w:val="0031100F"/>
    <w:rsid w:val="00315DD1"/>
    <w:rsid w:val="00317A6A"/>
    <w:rsid w:val="00317F17"/>
    <w:rsid w:val="00320036"/>
    <w:rsid w:val="00323A11"/>
    <w:rsid w:val="00332A55"/>
    <w:rsid w:val="00332A95"/>
    <w:rsid w:val="00332D40"/>
    <w:rsid w:val="00333F2A"/>
    <w:rsid w:val="00333F31"/>
    <w:rsid w:val="00335968"/>
    <w:rsid w:val="00341E40"/>
    <w:rsid w:val="00351AB7"/>
    <w:rsid w:val="003525B3"/>
    <w:rsid w:val="0035327B"/>
    <w:rsid w:val="003544D3"/>
    <w:rsid w:val="00364E3A"/>
    <w:rsid w:val="003673AB"/>
    <w:rsid w:val="00370824"/>
    <w:rsid w:val="00370E6D"/>
    <w:rsid w:val="003727F6"/>
    <w:rsid w:val="00372C18"/>
    <w:rsid w:val="00372F42"/>
    <w:rsid w:val="00376579"/>
    <w:rsid w:val="00376F36"/>
    <w:rsid w:val="003771F6"/>
    <w:rsid w:val="0037725F"/>
    <w:rsid w:val="00384BEB"/>
    <w:rsid w:val="00396E07"/>
    <w:rsid w:val="003A0028"/>
    <w:rsid w:val="003A1436"/>
    <w:rsid w:val="003A182F"/>
    <w:rsid w:val="003A7C2B"/>
    <w:rsid w:val="003B1EDA"/>
    <w:rsid w:val="003B5499"/>
    <w:rsid w:val="003B681E"/>
    <w:rsid w:val="003C24DB"/>
    <w:rsid w:val="003C3D7B"/>
    <w:rsid w:val="003C6FBF"/>
    <w:rsid w:val="003C75C1"/>
    <w:rsid w:val="003C7BC1"/>
    <w:rsid w:val="003E02AA"/>
    <w:rsid w:val="003E1831"/>
    <w:rsid w:val="003F3FE8"/>
    <w:rsid w:val="003F6787"/>
    <w:rsid w:val="00404C5D"/>
    <w:rsid w:val="00405A4C"/>
    <w:rsid w:val="00420CEE"/>
    <w:rsid w:val="00426A16"/>
    <w:rsid w:val="004421BC"/>
    <w:rsid w:val="00443284"/>
    <w:rsid w:val="00444238"/>
    <w:rsid w:val="00447282"/>
    <w:rsid w:val="00447BF5"/>
    <w:rsid w:val="00453686"/>
    <w:rsid w:val="00454DEE"/>
    <w:rsid w:val="0046322D"/>
    <w:rsid w:val="00475A07"/>
    <w:rsid w:val="0047689A"/>
    <w:rsid w:val="00477EBA"/>
    <w:rsid w:val="0048081E"/>
    <w:rsid w:val="00480FEC"/>
    <w:rsid w:val="0048390B"/>
    <w:rsid w:val="00484E8C"/>
    <w:rsid w:val="00485A39"/>
    <w:rsid w:val="00490024"/>
    <w:rsid w:val="0049272E"/>
    <w:rsid w:val="00493F57"/>
    <w:rsid w:val="004972BB"/>
    <w:rsid w:val="004A0E29"/>
    <w:rsid w:val="004A125E"/>
    <w:rsid w:val="004A28CC"/>
    <w:rsid w:val="004A6EBD"/>
    <w:rsid w:val="004A75AC"/>
    <w:rsid w:val="004B18A1"/>
    <w:rsid w:val="004B69A3"/>
    <w:rsid w:val="004C158A"/>
    <w:rsid w:val="004C48B0"/>
    <w:rsid w:val="004C5503"/>
    <w:rsid w:val="004C556A"/>
    <w:rsid w:val="004C620B"/>
    <w:rsid w:val="004C7DB5"/>
    <w:rsid w:val="004E1B6A"/>
    <w:rsid w:val="004E562E"/>
    <w:rsid w:val="004F0E9A"/>
    <w:rsid w:val="004F3232"/>
    <w:rsid w:val="004F6B88"/>
    <w:rsid w:val="004F7DA7"/>
    <w:rsid w:val="005004DA"/>
    <w:rsid w:val="00500959"/>
    <w:rsid w:val="00504494"/>
    <w:rsid w:val="005049C6"/>
    <w:rsid w:val="0050619B"/>
    <w:rsid w:val="00513A89"/>
    <w:rsid w:val="0051568F"/>
    <w:rsid w:val="005157D5"/>
    <w:rsid w:val="0051694D"/>
    <w:rsid w:val="005208C0"/>
    <w:rsid w:val="005215F2"/>
    <w:rsid w:val="00530BA3"/>
    <w:rsid w:val="0053381E"/>
    <w:rsid w:val="00543B8F"/>
    <w:rsid w:val="00544D00"/>
    <w:rsid w:val="00550DF6"/>
    <w:rsid w:val="00551054"/>
    <w:rsid w:val="00552812"/>
    <w:rsid w:val="005533B2"/>
    <w:rsid w:val="00556D85"/>
    <w:rsid w:val="00557265"/>
    <w:rsid w:val="00561307"/>
    <w:rsid w:val="00566BFE"/>
    <w:rsid w:val="00571CF3"/>
    <w:rsid w:val="00573788"/>
    <w:rsid w:val="00581758"/>
    <w:rsid w:val="005925BC"/>
    <w:rsid w:val="005A0364"/>
    <w:rsid w:val="005A3125"/>
    <w:rsid w:val="005A3602"/>
    <w:rsid w:val="005A442F"/>
    <w:rsid w:val="005A559E"/>
    <w:rsid w:val="005A662C"/>
    <w:rsid w:val="005A7CCA"/>
    <w:rsid w:val="005B2FF4"/>
    <w:rsid w:val="005C5625"/>
    <w:rsid w:val="005D0519"/>
    <w:rsid w:val="005D0FCA"/>
    <w:rsid w:val="005D1EC0"/>
    <w:rsid w:val="005D3DD9"/>
    <w:rsid w:val="005D4BA7"/>
    <w:rsid w:val="005E20F1"/>
    <w:rsid w:val="005E22BB"/>
    <w:rsid w:val="005F1F42"/>
    <w:rsid w:val="005F46B2"/>
    <w:rsid w:val="005F64C9"/>
    <w:rsid w:val="00606C2C"/>
    <w:rsid w:val="00610454"/>
    <w:rsid w:val="006163CF"/>
    <w:rsid w:val="0063006B"/>
    <w:rsid w:val="00635FDE"/>
    <w:rsid w:val="00644E40"/>
    <w:rsid w:val="00645D54"/>
    <w:rsid w:val="006464F2"/>
    <w:rsid w:val="00655D42"/>
    <w:rsid w:val="00657AE2"/>
    <w:rsid w:val="006605DE"/>
    <w:rsid w:val="00665D28"/>
    <w:rsid w:val="00673CEA"/>
    <w:rsid w:val="00677AE3"/>
    <w:rsid w:val="0069010A"/>
    <w:rsid w:val="00691573"/>
    <w:rsid w:val="006A0FB2"/>
    <w:rsid w:val="006A4394"/>
    <w:rsid w:val="006B70A0"/>
    <w:rsid w:val="006D1F18"/>
    <w:rsid w:val="006F113F"/>
    <w:rsid w:val="006F5A00"/>
    <w:rsid w:val="006F6FF3"/>
    <w:rsid w:val="00704913"/>
    <w:rsid w:val="007074A3"/>
    <w:rsid w:val="0071012C"/>
    <w:rsid w:val="007101E1"/>
    <w:rsid w:val="0071575C"/>
    <w:rsid w:val="00716D70"/>
    <w:rsid w:val="00727B02"/>
    <w:rsid w:val="00731383"/>
    <w:rsid w:val="007317C3"/>
    <w:rsid w:val="00732684"/>
    <w:rsid w:val="0073387F"/>
    <w:rsid w:val="00733EB0"/>
    <w:rsid w:val="0073598A"/>
    <w:rsid w:val="00743BBC"/>
    <w:rsid w:val="00751193"/>
    <w:rsid w:val="007557FF"/>
    <w:rsid w:val="0075682D"/>
    <w:rsid w:val="00757646"/>
    <w:rsid w:val="00760334"/>
    <w:rsid w:val="007644B5"/>
    <w:rsid w:val="007675DE"/>
    <w:rsid w:val="00772BA7"/>
    <w:rsid w:val="00773490"/>
    <w:rsid w:val="00780C49"/>
    <w:rsid w:val="00782056"/>
    <w:rsid w:val="00787017"/>
    <w:rsid w:val="00790AA6"/>
    <w:rsid w:val="007A2772"/>
    <w:rsid w:val="007A3BE9"/>
    <w:rsid w:val="007A620B"/>
    <w:rsid w:val="007B04EC"/>
    <w:rsid w:val="007B39C1"/>
    <w:rsid w:val="007B70BC"/>
    <w:rsid w:val="007C1370"/>
    <w:rsid w:val="007C33A6"/>
    <w:rsid w:val="007D11E3"/>
    <w:rsid w:val="007D16DE"/>
    <w:rsid w:val="007D1E4A"/>
    <w:rsid w:val="007D2E2A"/>
    <w:rsid w:val="007D3917"/>
    <w:rsid w:val="007E0ED3"/>
    <w:rsid w:val="007E29F6"/>
    <w:rsid w:val="007E2E2B"/>
    <w:rsid w:val="007E442E"/>
    <w:rsid w:val="007E59DA"/>
    <w:rsid w:val="007F5063"/>
    <w:rsid w:val="007F661B"/>
    <w:rsid w:val="00801F81"/>
    <w:rsid w:val="00803CB3"/>
    <w:rsid w:val="008066D7"/>
    <w:rsid w:val="0081378D"/>
    <w:rsid w:val="00815D71"/>
    <w:rsid w:val="00820AE8"/>
    <w:rsid w:val="00820E78"/>
    <w:rsid w:val="0082113C"/>
    <w:rsid w:val="008225BC"/>
    <w:rsid w:val="0082336A"/>
    <w:rsid w:val="00824471"/>
    <w:rsid w:val="008249A3"/>
    <w:rsid w:val="00826B52"/>
    <w:rsid w:val="0082786C"/>
    <w:rsid w:val="00830C5F"/>
    <w:rsid w:val="008324F2"/>
    <w:rsid w:val="008335BB"/>
    <w:rsid w:val="008509CE"/>
    <w:rsid w:val="00851283"/>
    <w:rsid w:val="00852232"/>
    <w:rsid w:val="00852416"/>
    <w:rsid w:val="008574CC"/>
    <w:rsid w:val="0086092E"/>
    <w:rsid w:val="00865D38"/>
    <w:rsid w:val="00872663"/>
    <w:rsid w:val="00873188"/>
    <w:rsid w:val="0087399A"/>
    <w:rsid w:val="00881885"/>
    <w:rsid w:val="00882968"/>
    <w:rsid w:val="00885D40"/>
    <w:rsid w:val="008864C3"/>
    <w:rsid w:val="00886653"/>
    <w:rsid w:val="008924A0"/>
    <w:rsid w:val="00894D24"/>
    <w:rsid w:val="0089527A"/>
    <w:rsid w:val="008A6AF8"/>
    <w:rsid w:val="008B4926"/>
    <w:rsid w:val="008B6D65"/>
    <w:rsid w:val="008C1925"/>
    <w:rsid w:val="008C2E4D"/>
    <w:rsid w:val="008C5E8F"/>
    <w:rsid w:val="008D1DE5"/>
    <w:rsid w:val="008E041A"/>
    <w:rsid w:val="008E361C"/>
    <w:rsid w:val="008E5322"/>
    <w:rsid w:val="008F11FB"/>
    <w:rsid w:val="008F241B"/>
    <w:rsid w:val="009021F0"/>
    <w:rsid w:val="009032F2"/>
    <w:rsid w:val="00905466"/>
    <w:rsid w:val="0091093D"/>
    <w:rsid w:val="00913123"/>
    <w:rsid w:val="00913E7A"/>
    <w:rsid w:val="00914ABC"/>
    <w:rsid w:val="00916886"/>
    <w:rsid w:val="00917A13"/>
    <w:rsid w:val="00920F0B"/>
    <w:rsid w:val="00930922"/>
    <w:rsid w:val="0093289A"/>
    <w:rsid w:val="009357F3"/>
    <w:rsid w:val="00940038"/>
    <w:rsid w:val="009400DB"/>
    <w:rsid w:val="0094027E"/>
    <w:rsid w:val="00941703"/>
    <w:rsid w:val="00943CE5"/>
    <w:rsid w:val="00952B72"/>
    <w:rsid w:val="0096446F"/>
    <w:rsid w:val="009700E9"/>
    <w:rsid w:val="00970343"/>
    <w:rsid w:val="00971D9D"/>
    <w:rsid w:val="009751A7"/>
    <w:rsid w:val="00976ACA"/>
    <w:rsid w:val="00981F64"/>
    <w:rsid w:val="009845C3"/>
    <w:rsid w:val="009949E2"/>
    <w:rsid w:val="009954FC"/>
    <w:rsid w:val="009A251F"/>
    <w:rsid w:val="009A45E2"/>
    <w:rsid w:val="009C425A"/>
    <w:rsid w:val="009F2392"/>
    <w:rsid w:val="009F515B"/>
    <w:rsid w:val="00A0519F"/>
    <w:rsid w:val="00A13C37"/>
    <w:rsid w:val="00A15683"/>
    <w:rsid w:val="00A21C87"/>
    <w:rsid w:val="00A24C67"/>
    <w:rsid w:val="00A27066"/>
    <w:rsid w:val="00A3344D"/>
    <w:rsid w:val="00A34DB2"/>
    <w:rsid w:val="00A36B13"/>
    <w:rsid w:val="00A40075"/>
    <w:rsid w:val="00A524C9"/>
    <w:rsid w:val="00A5785B"/>
    <w:rsid w:val="00A605AA"/>
    <w:rsid w:val="00A63981"/>
    <w:rsid w:val="00A769E1"/>
    <w:rsid w:val="00A77B3E"/>
    <w:rsid w:val="00A8021C"/>
    <w:rsid w:val="00A803C9"/>
    <w:rsid w:val="00A81956"/>
    <w:rsid w:val="00A828EC"/>
    <w:rsid w:val="00A877B5"/>
    <w:rsid w:val="00A91C3A"/>
    <w:rsid w:val="00A93558"/>
    <w:rsid w:val="00A935D7"/>
    <w:rsid w:val="00A94D31"/>
    <w:rsid w:val="00AA387F"/>
    <w:rsid w:val="00AA590C"/>
    <w:rsid w:val="00AA7DCE"/>
    <w:rsid w:val="00AB4E0A"/>
    <w:rsid w:val="00AC092D"/>
    <w:rsid w:val="00AC14C5"/>
    <w:rsid w:val="00AC1869"/>
    <w:rsid w:val="00AC572D"/>
    <w:rsid w:val="00AC7DEE"/>
    <w:rsid w:val="00AD2BB8"/>
    <w:rsid w:val="00AD3437"/>
    <w:rsid w:val="00AE295C"/>
    <w:rsid w:val="00AE4467"/>
    <w:rsid w:val="00AE54AD"/>
    <w:rsid w:val="00AF0365"/>
    <w:rsid w:val="00AF4234"/>
    <w:rsid w:val="00B020D2"/>
    <w:rsid w:val="00B215FE"/>
    <w:rsid w:val="00B3206C"/>
    <w:rsid w:val="00B3218C"/>
    <w:rsid w:val="00B321E6"/>
    <w:rsid w:val="00B36859"/>
    <w:rsid w:val="00B36C12"/>
    <w:rsid w:val="00B37F20"/>
    <w:rsid w:val="00B42976"/>
    <w:rsid w:val="00B430B7"/>
    <w:rsid w:val="00B46477"/>
    <w:rsid w:val="00B46FF2"/>
    <w:rsid w:val="00B50840"/>
    <w:rsid w:val="00B511F7"/>
    <w:rsid w:val="00B51358"/>
    <w:rsid w:val="00B54EEB"/>
    <w:rsid w:val="00B641F7"/>
    <w:rsid w:val="00B651A6"/>
    <w:rsid w:val="00B70691"/>
    <w:rsid w:val="00B73175"/>
    <w:rsid w:val="00B735F7"/>
    <w:rsid w:val="00B75DAF"/>
    <w:rsid w:val="00B770C7"/>
    <w:rsid w:val="00B81A82"/>
    <w:rsid w:val="00B820C0"/>
    <w:rsid w:val="00B90128"/>
    <w:rsid w:val="00B9082E"/>
    <w:rsid w:val="00B931AA"/>
    <w:rsid w:val="00BA56E4"/>
    <w:rsid w:val="00BB0A5E"/>
    <w:rsid w:val="00BB14F5"/>
    <w:rsid w:val="00BB1AF8"/>
    <w:rsid w:val="00BB385B"/>
    <w:rsid w:val="00BB3B9F"/>
    <w:rsid w:val="00BB646E"/>
    <w:rsid w:val="00BC1202"/>
    <w:rsid w:val="00BC3BCE"/>
    <w:rsid w:val="00BC527C"/>
    <w:rsid w:val="00BC6523"/>
    <w:rsid w:val="00BC7D52"/>
    <w:rsid w:val="00BD0E24"/>
    <w:rsid w:val="00BD2616"/>
    <w:rsid w:val="00BD3319"/>
    <w:rsid w:val="00BD41FC"/>
    <w:rsid w:val="00BD4E83"/>
    <w:rsid w:val="00BE250A"/>
    <w:rsid w:val="00BE330E"/>
    <w:rsid w:val="00BE376F"/>
    <w:rsid w:val="00BE4798"/>
    <w:rsid w:val="00BE7FE1"/>
    <w:rsid w:val="00BF18A7"/>
    <w:rsid w:val="00BF3B68"/>
    <w:rsid w:val="00BF44E6"/>
    <w:rsid w:val="00BF5543"/>
    <w:rsid w:val="00C01110"/>
    <w:rsid w:val="00C01237"/>
    <w:rsid w:val="00C0442C"/>
    <w:rsid w:val="00C06E1D"/>
    <w:rsid w:val="00C071CB"/>
    <w:rsid w:val="00C078FC"/>
    <w:rsid w:val="00C131FC"/>
    <w:rsid w:val="00C13D8C"/>
    <w:rsid w:val="00C17E0E"/>
    <w:rsid w:val="00C3676F"/>
    <w:rsid w:val="00C401A0"/>
    <w:rsid w:val="00C43134"/>
    <w:rsid w:val="00C45725"/>
    <w:rsid w:val="00C7271A"/>
    <w:rsid w:val="00C7374E"/>
    <w:rsid w:val="00C76D1C"/>
    <w:rsid w:val="00C82AE0"/>
    <w:rsid w:val="00C86DCF"/>
    <w:rsid w:val="00C93B8F"/>
    <w:rsid w:val="00C94794"/>
    <w:rsid w:val="00C94CEA"/>
    <w:rsid w:val="00C97ED3"/>
    <w:rsid w:val="00CA3513"/>
    <w:rsid w:val="00CA7D2B"/>
    <w:rsid w:val="00CB0702"/>
    <w:rsid w:val="00CC2C7C"/>
    <w:rsid w:val="00CC3CAC"/>
    <w:rsid w:val="00CC5106"/>
    <w:rsid w:val="00CC6B72"/>
    <w:rsid w:val="00CD1C81"/>
    <w:rsid w:val="00CD227B"/>
    <w:rsid w:val="00CE13DE"/>
    <w:rsid w:val="00CE1658"/>
    <w:rsid w:val="00CE5A2D"/>
    <w:rsid w:val="00CE70FC"/>
    <w:rsid w:val="00CE71C7"/>
    <w:rsid w:val="00CE7C12"/>
    <w:rsid w:val="00D0168A"/>
    <w:rsid w:val="00D02942"/>
    <w:rsid w:val="00D0465A"/>
    <w:rsid w:val="00D07805"/>
    <w:rsid w:val="00D105F7"/>
    <w:rsid w:val="00D15BFF"/>
    <w:rsid w:val="00D16D4F"/>
    <w:rsid w:val="00D179A2"/>
    <w:rsid w:val="00D25114"/>
    <w:rsid w:val="00D253EC"/>
    <w:rsid w:val="00D31DDB"/>
    <w:rsid w:val="00D36364"/>
    <w:rsid w:val="00D44831"/>
    <w:rsid w:val="00D45915"/>
    <w:rsid w:val="00D45FBD"/>
    <w:rsid w:val="00D5149B"/>
    <w:rsid w:val="00D51DF5"/>
    <w:rsid w:val="00D55E5B"/>
    <w:rsid w:val="00D60E12"/>
    <w:rsid w:val="00D63C7A"/>
    <w:rsid w:val="00D66D95"/>
    <w:rsid w:val="00D72292"/>
    <w:rsid w:val="00D72326"/>
    <w:rsid w:val="00D77436"/>
    <w:rsid w:val="00D8027D"/>
    <w:rsid w:val="00D810E3"/>
    <w:rsid w:val="00D83B6E"/>
    <w:rsid w:val="00D86A80"/>
    <w:rsid w:val="00D92355"/>
    <w:rsid w:val="00D93987"/>
    <w:rsid w:val="00D96E0C"/>
    <w:rsid w:val="00D976D0"/>
    <w:rsid w:val="00D97E64"/>
    <w:rsid w:val="00DA1CAB"/>
    <w:rsid w:val="00DA4465"/>
    <w:rsid w:val="00DB1136"/>
    <w:rsid w:val="00DB2BAF"/>
    <w:rsid w:val="00DC25E3"/>
    <w:rsid w:val="00DC2DF9"/>
    <w:rsid w:val="00DC43C9"/>
    <w:rsid w:val="00DC6B2B"/>
    <w:rsid w:val="00DD0322"/>
    <w:rsid w:val="00DD6241"/>
    <w:rsid w:val="00DE06B1"/>
    <w:rsid w:val="00DE075A"/>
    <w:rsid w:val="00DE432F"/>
    <w:rsid w:val="00DE4F60"/>
    <w:rsid w:val="00DE4F85"/>
    <w:rsid w:val="00DF152F"/>
    <w:rsid w:val="00DF441F"/>
    <w:rsid w:val="00DF669E"/>
    <w:rsid w:val="00E0007E"/>
    <w:rsid w:val="00E00C10"/>
    <w:rsid w:val="00E026CF"/>
    <w:rsid w:val="00E07A20"/>
    <w:rsid w:val="00E11778"/>
    <w:rsid w:val="00E13E24"/>
    <w:rsid w:val="00E16A1E"/>
    <w:rsid w:val="00E201AA"/>
    <w:rsid w:val="00E2161C"/>
    <w:rsid w:val="00E270AD"/>
    <w:rsid w:val="00E30983"/>
    <w:rsid w:val="00E3328F"/>
    <w:rsid w:val="00E36E43"/>
    <w:rsid w:val="00E3705E"/>
    <w:rsid w:val="00E42660"/>
    <w:rsid w:val="00E4340D"/>
    <w:rsid w:val="00E46EB3"/>
    <w:rsid w:val="00E547F7"/>
    <w:rsid w:val="00E554BD"/>
    <w:rsid w:val="00E57BD0"/>
    <w:rsid w:val="00E617C5"/>
    <w:rsid w:val="00E62F5C"/>
    <w:rsid w:val="00E63A60"/>
    <w:rsid w:val="00E649F5"/>
    <w:rsid w:val="00E74CC8"/>
    <w:rsid w:val="00E74E4D"/>
    <w:rsid w:val="00E810F8"/>
    <w:rsid w:val="00E82C20"/>
    <w:rsid w:val="00E935EB"/>
    <w:rsid w:val="00E944A2"/>
    <w:rsid w:val="00E951A3"/>
    <w:rsid w:val="00E957AB"/>
    <w:rsid w:val="00EA0101"/>
    <w:rsid w:val="00EA3FA4"/>
    <w:rsid w:val="00EA63BC"/>
    <w:rsid w:val="00EB246E"/>
    <w:rsid w:val="00EC26A2"/>
    <w:rsid w:val="00EC782B"/>
    <w:rsid w:val="00EC791E"/>
    <w:rsid w:val="00ED5C10"/>
    <w:rsid w:val="00ED68CC"/>
    <w:rsid w:val="00EE46A6"/>
    <w:rsid w:val="00EE543B"/>
    <w:rsid w:val="00EE5686"/>
    <w:rsid w:val="00EF76BC"/>
    <w:rsid w:val="00F026F3"/>
    <w:rsid w:val="00F02A26"/>
    <w:rsid w:val="00F06E24"/>
    <w:rsid w:val="00F11F81"/>
    <w:rsid w:val="00F12F12"/>
    <w:rsid w:val="00F12FA9"/>
    <w:rsid w:val="00F13454"/>
    <w:rsid w:val="00F13A6E"/>
    <w:rsid w:val="00F1615A"/>
    <w:rsid w:val="00F1728D"/>
    <w:rsid w:val="00F2226E"/>
    <w:rsid w:val="00F24E25"/>
    <w:rsid w:val="00F27CB3"/>
    <w:rsid w:val="00F3091D"/>
    <w:rsid w:val="00F31CEB"/>
    <w:rsid w:val="00F33D06"/>
    <w:rsid w:val="00F47035"/>
    <w:rsid w:val="00F54304"/>
    <w:rsid w:val="00F572FE"/>
    <w:rsid w:val="00F62559"/>
    <w:rsid w:val="00F80252"/>
    <w:rsid w:val="00F806FC"/>
    <w:rsid w:val="00F820F1"/>
    <w:rsid w:val="00F86A0F"/>
    <w:rsid w:val="00F9431C"/>
    <w:rsid w:val="00F961A3"/>
    <w:rsid w:val="00FA170D"/>
    <w:rsid w:val="00FA291F"/>
    <w:rsid w:val="00FA52D9"/>
    <w:rsid w:val="00FA75C7"/>
    <w:rsid w:val="00FA7B83"/>
    <w:rsid w:val="00FB18CC"/>
    <w:rsid w:val="00FB70F5"/>
    <w:rsid w:val="00FC3860"/>
    <w:rsid w:val="00FC7ECB"/>
    <w:rsid w:val="00FD041C"/>
    <w:rsid w:val="00FD1BFD"/>
    <w:rsid w:val="00FD5159"/>
    <w:rsid w:val="00FD5520"/>
    <w:rsid w:val="00FE2385"/>
    <w:rsid w:val="00FF0698"/>
    <w:rsid w:val="00FF5BF3"/>
    <w:rsid w:val="00FF636D"/>
    <w:rsid w:val="00FF7E44"/>
  </w:rsids>
  <m:mathPr>
    <m:mathFont m:val="Cambria Math"/>
    <m:brkBin m:val="before"/>
    <m:brkBinSub m:val="--"/>
    <m:smallFrac/>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8B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locked="1" w:semiHidden="1" w:uiPriority="35" w:unhideWhenUsed="1" w:qFormat="1"/>
    <w:lsdException w:name="footnote reference" w:uiPriority="0"/>
    <w:lsdException w:name="List Bullet" w:uiPriority="0"/>
    <w:lsdException w:name="Title" w:locked="1" w:qFormat="1"/>
    <w:lsdException w:name="Default Paragraph Font" w:uiPriority="1"/>
    <w:lsdException w:name="Body Text" w:uiPriority="0"/>
    <w:lsdException w:name="Subtitle" w:locked="1" w:uiPriority="0" w:qFormat="1"/>
    <w:lsdException w:name="Salutation" w:uiPriority="0"/>
    <w:lsdException w:name="Block Text" w:uiPriority="0"/>
    <w:lsdException w:name="Strong" w:locked="1" w:qFormat="1"/>
    <w:lsdException w:name="Emphasis" w:locked="1" w:qFormat="1"/>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Placeholder Text" w:locked="1" w:semiHidden="1"/>
    <w:lsdException w:name="No Spacing" w:locked="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lsdException w:name="List Paragraph" w:locked="1" w:qFormat="1"/>
    <w:lsdException w:name="Quote" w:locked="1" w:uiPriority="0" w:qFormat="1"/>
    <w:lsdException w:name="Intense Quote" w:locked="1"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qFormat="1"/>
    <w:lsdException w:name="Intense Emphasis" w:locked="1" w:qFormat="1"/>
    <w:lsdException w:name="Subtle Reference" w:locked="1" w:qFormat="1"/>
    <w:lsdException w:name="Intense Reference" w:locked="1" w:qFormat="1"/>
    <w:lsdException w:name="Book Title" w:locked="1" w:qFormat="1"/>
    <w:lsdException w:name="Bibliography" w:locked="1" w:semiHidden="1" w:unhideWhenUsed="1"/>
    <w:lsdException w:name="TOC Heading" w:locked="1" w:semiHidden="1" w:unhideWhenUsed="1" w:qFormat="1"/>
  </w:latentStyles>
  <w:style w:type="paragraph" w:default="1" w:styleId="Normal">
    <w:name w:val="Normal"/>
    <w:qFormat/>
    <w:rsid w:val="00A803C9"/>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A803C9"/>
    <w:pPr>
      <w:keepNext/>
      <w:spacing w:before="240"/>
      <w:outlineLvl w:val="0"/>
    </w:pPr>
    <w:rPr>
      <w:b/>
      <w:caps/>
      <w:sz w:val="28"/>
      <w:szCs w:val="28"/>
    </w:rPr>
  </w:style>
  <w:style w:type="paragraph" w:styleId="Heading2">
    <w:name w:val="heading 2"/>
    <w:basedOn w:val="Normal"/>
    <w:next w:val="Normal"/>
    <w:link w:val="Heading2Char"/>
    <w:uiPriority w:val="99"/>
    <w:qFormat/>
    <w:rsid w:val="00A803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A803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803C9"/>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A803C9"/>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A803C9"/>
    <w:pPr>
      <w:outlineLvl w:val="5"/>
    </w:pPr>
  </w:style>
  <w:style w:type="paragraph" w:styleId="Heading7">
    <w:name w:val="heading 7"/>
    <w:basedOn w:val="Normal"/>
    <w:next w:val="Normal"/>
    <w:link w:val="Heading7Char"/>
    <w:qFormat/>
    <w:locked/>
    <w:rsid w:val="00A803C9"/>
    <w:pPr>
      <w:outlineLvl w:val="6"/>
    </w:pPr>
  </w:style>
  <w:style w:type="paragraph" w:styleId="Heading8">
    <w:name w:val="heading 8"/>
    <w:basedOn w:val="Normal"/>
    <w:next w:val="Normal"/>
    <w:link w:val="Heading8Char"/>
    <w:qFormat/>
    <w:locked/>
    <w:rsid w:val="00A803C9"/>
    <w:pPr>
      <w:outlineLvl w:val="7"/>
    </w:pPr>
  </w:style>
  <w:style w:type="paragraph" w:styleId="Heading9">
    <w:name w:val="heading 9"/>
    <w:basedOn w:val="Normal"/>
    <w:next w:val="Normal"/>
    <w:link w:val="Heading9Char"/>
    <w:qFormat/>
    <w:locked/>
    <w:rsid w:val="00A803C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803C9"/>
    <w:rPr>
      <w:b/>
      <w:caps/>
      <w:sz w:val="28"/>
      <w:szCs w:val="28"/>
    </w:rPr>
  </w:style>
  <w:style w:type="character" w:customStyle="1" w:styleId="Heading2Char">
    <w:name w:val="Heading 2 Char"/>
    <w:basedOn w:val="DefaultParagraphFont"/>
    <w:link w:val="Heading2"/>
    <w:uiPriority w:val="99"/>
    <w:rsid w:val="00A803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A803C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A803C9"/>
    <w:rPr>
      <w:sz w:val="22"/>
    </w:rPr>
  </w:style>
  <w:style w:type="character" w:customStyle="1" w:styleId="Heading5Char">
    <w:name w:val="Heading 5 Char"/>
    <w:basedOn w:val="DefaultParagraphFont"/>
    <w:link w:val="Heading5"/>
    <w:uiPriority w:val="99"/>
    <w:rsid w:val="00A803C9"/>
    <w:rPr>
      <w:sz w:val="22"/>
    </w:rPr>
  </w:style>
  <w:style w:type="character" w:customStyle="1" w:styleId="Heading6Char">
    <w:name w:val="Heading 6 Char"/>
    <w:basedOn w:val="DefaultParagraphFont"/>
    <w:link w:val="Heading6"/>
    <w:rsid w:val="00A803C9"/>
    <w:rPr>
      <w:rFonts w:ascii="Calibri" w:eastAsia="Calibri" w:hAnsi="Calibri"/>
      <w:sz w:val="22"/>
      <w:szCs w:val="22"/>
    </w:rPr>
  </w:style>
  <w:style w:type="paragraph" w:styleId="Title">
    <w:name w:val="Title"/>
    <w:basedOn w:val="Normal"/>
    <w:next w:val="Normal"/>
    <w:link w:val="TitleChar"/>
    <w:uiPriority w:val="99"/>
    <w:qFormat/>
    <w:rsid w:val="00A803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803C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A803C9"/>
    <w:pPr>
      <w:spacing w:after="60"/>
      <w:jc w:val="center"/>
      <w:outlineLvl w:val="1"/>
    </w:pPr>
    <w:rPr>
      <w:rFonts w:ascii="Arial" w:hAnsi="Arial"/>
    </w:rPr>
  </w:style>
  <w:style w:type="character" w:customStyle="1" w:styleId="SubtitleChar">
    <w:name w:val="Subtitle Char"/>
    <w:basedOn w:val="DefaultParagraphFont"/>
    <w:link w:val="Subtitle"/>
    <w:rsid w:val="00A803C9"/>
    <w:rPr>
      <w:rFonts w:ascii="Arial" w:eastAsia="Calibri" w:hAnsi="Arial"/>
      <w:sz w:val="22"/>
      <w:szCs w:val="22"/>
    </w:rPr>
  </w:style>
  <w:style w:type="character" w:customStyle="1" w:styleId="Heading7Char">
    <w:name w:val="Heading 7 Char"/>
    <w:basedOn w:val="DefaultParagraphFont"/>
    <w:link w:val="Heading7"/>
    <w:rsid w:val="00A803C9"/>
    <w:rPr>
      <w:rFonts w:ascii="Calibri" w:eastAsia="Calibri" w:hAnsi="Calibri"/>
      <w:sz w:val="22"/>
      <w:szCs w:val="22"/>
    </w:rPr>
  </w:style>
  <w:style w:type="character" w:customStyle="1" w:styleId="Heading8Char">
    <w:name w:val="Heading 8 Char"/>
    <w:basedOn w:val="DefaultParagraphFont"/>
    <w:link w:val="Heading8"/>
    <w:rsid w:val="00A803C9"/>
    <w:rPr>
      <w:rFonts w:ascii="Calibri" w:eastAsia="Calibri" w:hAnsi="Calibri"/>
      <w:sz w:val="22"/>
      <w:szCs w:val="22"/>
    </w:rPr>
  </w:style>
  <w:style w:type="character" w:customStyle="1" w:styleId="Heading9Char">
    <w:name w:val="Heading 9 Char"/>
    <w:basedOn w:val="DefaultParagraphFont"/>
    <w:link w:val="Heading9"/>
    <w:rsid w:val="00A803C9"/>
    <w:rPr>
      <w:rFonts w:ascii="Calibri" w:eastAsia="Calibri" w:hAnsi="Calibri"/>
      <w:sz w:val="22"/>
      <w:szCs w:val="22"/>
    </w:rPr>
  </w:style>
  <w:style w:type="paragraph" w:customStyle="1" w:styleId="Para">
    <w:name w:val="Para"/>
    <w:link w:val="ParaChar"/>
    <w:qFormat/>
    <w:rsid w:val="00A803C9"/>
    <w:pPr>
      <w:spacing w:after="120"/>
      <w:ind w:left="720" w:firstLine="720"/>
    </w:pPr>
    <w:rPr>
      <w:snapToGrid w:val="0"/>
      <w:sz w:val="26"/>
    </w:rPr>
  </w:style>
  <w:style w:type="paragraph" w:customStyle="1" w:styleId="AbstractHead">
    <w:name w:val="AbstractHead"/>
    <w:basedOn w:val="Para"/>
    <w:next w:val="AbstractPara"/>
    <w:rsid w:val="00A803C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803C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basedOn w:val="Normal"/>
    <w:rsid w:val="00A803C9"/>
    <w:pPr>
      <w:spacing w:after="120"/>
      <w:ind w:left="720" w:firstLine="720"/>
    </w:pPr>
    <w:rPr>
      <w:snapToGrid w:val="0"/>
      <w:sz w:val="26"/>
    </w:rPr>
  </w:style>
  <w:style w:type="paragraph" w:customStyle="1" w:styleId="Address">
    <w:name w:val="Address"/>
    <w:basedOn w:val="Normal"/>
    <w:rsid w:val="00A803C9"/>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A803C9"/>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A803C9"/>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A803C9"/>
    <w:pPr>
      <w:spacing w:after="120"/>
      <w:ind w:left="2160" w:hanging="720"/>
    </w:pPr>
    <w:rPr>
      <w:sz w:val="26"/>
    </w:rPr>
  </w:style>
  <w:style w:type="paragraph" w:customStyle="1" w:styleId="Option">
    <w:name w:val="Option"/>
    <w:basedOn w:val="Question"/>
    <w:link w:val="OptionChar"/>
    <w:rsid w:val="00A803C9"/>
    <w:pPr>
      <w:ind w:left="2880"/>
    </w:pPr>
  </w:style>
  <w:style w:type="paragraph" w:customStyle="1" w:styleId="Answer">
    <w:name w:val="Answer"/>
    <w:basedOn w:val="Option"/>
    <w:next w:val="Explanation"/>
    <w:link w:val="AnswerChar"/>
    <w:rsid w:val="00A803C9"/>
    <w:pPr>
      <w:widowControl w:val="0"/>
    </w:pPr>
    <w:rPr>
      <w:snapToGrid w:val="0"/>
    </w:rPr>
  </w:style>
  <w:style w:type="paragraph" w:customStyle="1" w:styleId="AnswersHead">
    <w:name w:val="AnswersHead"/>
    <w:basedOn w:val="Normal"/>
    <w:next w:val="Para"/>
    <w:rsid w:val="00A803C9"/>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A803C9"/>
    <w:pPr>
      <w:spacing w:after="360"/>
      <w:outlineLvl w:val="0"/>
    </w:pPr>
    <w:rPr>
      <w:rFonts w:ascii="Arial" w:hAnsi="Arial"/>
      <w:b/>
      <w:snapToGrid w:val="0"/>
      <w:sz w:val="60"/>
    </w:rPr>
  </w:style>
  <w:style w:type="paragraph" w:customStyle="1" w:styleId="AppendixTitle">
    <w:name w:val="AppendixTitle"/>
    <w:basedOn w:val="ChapterTitle"/>
    <w:next w:val="Para"/>
    <w:rsid w:val="00A803C9"/>
    <w:pPr>
      <w:spacing w:before="120" w:after="120"/>
    </w:pPr>
  </w:style>
  <w:style w:type="paragraph" w:customStyle="1" w:styleId="AuthorBio">
    <w:name w:val="AuthorBio"/>
    <w:rsid w:val="00A803C9"/>
    <w:pPr>
      <w:spacing w:before="240" w:after="240"/>
      <w:ind w:firstLine="720"/>
    </w:pPr>
    <w:rPr>
      <w:rFonts w:ascii="Arial" w:hAnsi="Arial"/>
    </w:rPr>
  </w:style>
  <w:style w:type="paragraph" w:styleId="BalloonText">
    <w:name w:val="Balloon Text"/>
    <w:basedOn w:val="Normal"/>
    <w:link w:val="BalloonTextChar"/>
    <w:rsid w:val="00A803C9"/>
    <w:rPr>
      <w:rFonts w:ascii="Tahoma" w:hAnsi="Tahoma"/>
      <w:sz w:val="16"/>
    </w:rPr>
  </w:style>
  <w:style w:type="character" w:customStyle="1" w:styleId="BalloonTextChar">
    <w:name w:val="Balloon Text Char"/>
    <w:basedOn w:val="DefaultParagraphFont"/>
    <w:link w:val="BalloonText"/>
    <w:rsid w:val="00A803C9"/>
    <w:rPr>
      <w:rFonts w:ascii="Tahoma" w:eastAsia="Calibri" w:hAnsi="Tahoma"/>
      <w:sz w:val="16"/>
      <w:szCs w:val="22"/>
    </w:rPr>
  </w:style>
  <w:style w:type="paragraph" w:styleId="Bibliography">
    <w:name w:val="Bibliography"/>
    <w:basedOn w:val="Normal"/>
    <w:next w:val="Normal"/>
    <w:uiPriority w:val="99"/>
    <w:semiHidden/>
    <w:locked/>
    <w:rsid w:val="00A803C9"/>
  </w:style>
  <w:style w:type="paragraph" w:customStyle="1" w:styleId="BibliographyEntry">
    <w:name w:val="BibliographyEntry"/>
    <w:rsid w:val="00A803C9"/>
    <w:pPr>
      <w:ind w:left="1440" w:hanging="720"/>
    </w:pPr>
    <w:rPr>
      <w:rFonts w:ascii="Arial" w:hAnsi="Arial" w:cs="Tahoma"/>
      <w:sz w:val="26"/>
      <w:szCs w:val="16"/>
    </w:rPr>
  </w:style>
  <w:style w:type="paragraph" w:customStyle="1" w:styleId="BibliographyHead">
    <w:name w:val="BibliographyHead"/>
    <w:next w:val="BibliographyEntry"/>
    <w:rsid w:val="00A803C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803C9"/>
    <w:rPr>
      <w:rFonts w:ascii="Arial" w:hAnsi="Arial"/>
      <w:b/>
      <w:smallCaps/>
      <w:sz w:val="60"/>
      <w:szCs w:val="60"/>
    </w:rPr>
  </w:style>
  <w:style w:type="character" w:customStyle="1" w:styleId="BoldItalic">
    <w:name w:val="BoldItalic"/>
    <w:rsid w:val="00A803C9"/>
    <w:rPr>
      <w:b/>
      <w:i/>
    </w:rPr>
  </w:style>
  <w:style w:type="character" w:styleId="BookTitle">
    <w:name w:val="Book Title"/>
    <w:basedOn w:val="DefaultParagraphFont"/>
    <w:uiPriority w:val="99"/>
    <w:qFormat/>
    <w:locked/>
    <w:rsid w:val="00A803C9"/>
    <w:rPr>
      <w:b/>
      <w:bCs/>
      <w:smallCaps/>
      <w:spacing w:val="5"/>
    </w:rPr>
  </w:style>
  <w:style w:type="paragraph" w:customStyle="1" w:styleId="BookAuthor">
    <w:name w:val="BookAuthor"/>
    <w:basedOn w:val="Normal"/>
    <w:rsid w:val="00A803C9"/>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A803C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A803C9"/>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A803C9"/>
    <w:pPr>
      <w:ind w:left="4320"/>
    </w:pPr>
    <w:rPr>
      <w:snapToGrid w:val="0"/>
    </w:rPr>
  </w:style>
  <w:style w:type="paragraph" w:customStyle="1" w:styleId="BookReviewItem">
    <w:name w:val="BookReviewItem"/>
    <w:rsid w:val="00A803C9"/>
    <w:pPr>
      <w:spacing w:before="240" w:after="240"/>
      <w:ind w:left="3600" w:right="1440" w:hanging="720"/>
    </w:pPr>
    <w:rPr>
      <w:sz w:val="28"/>
    </w:rPr>
  </w:style>
  <w:style w:type="paragraph" w:customStyle="1" w:styleId="BookTitle0">
    <w:name w:val="BookTitle"/>
    <w:basedOn w:val="Normal"/>
    <w:next w:val="Normal"/>
    <w:rsid w:val="00A803C9"/>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A803C9"/>
    <w:pPr>
      <w:pageBreakBefore w:val="0"/>
      <w:spacing w:before="480"/>
    </w:pPr>
    <w:rPr>
      <w:sz w:val="36"/>
    </w:rPr>
  </w:style>
  <w:style w:type="character" w:customStyle="1" w:styleId="Callout">
    <w:name w:val="Callout"/>
    <w:basedOn w:val="DefaultParagraphFont"/>
    <w:rsid w:val="00A803C9"/>
    <w:rPr>
      <w:bdr w:val="none" w:sz="0" w:space="0" w:color="auto"/>
      <w:shd w:val="clear" w:color="auto" w:fill="B2A1C7" w:themeFill="accent4" w:themeFillTint="99"/>
    </w:rPr>
  </w:style>
  <w:style w:type="paragraph" w:customStyle="1" w:styleId="ChapterSubtitle">
    <w:name w:val="ChapterSubtitle"/>
    <w:basedOn w:val="ChapterTitle"/>
    <w:next w:val="Para"/>
    <w:rsid w:val="00A803C9"/>
    <w:rPr>
      <w:sz w:val="44"/>
    </w:rPr>
  </w:style>
  <w:style w:type="paragraph" w:customStyle="1" w:styleId="ChapterAuthor">
    <w:name w:val="ChapterAuthor"/>
    <w:basedOn w:val="ChapterSubtitle"/>
    <w:next w:val="ChapterAuthorAffiliation"/>
    <w:rsid w:val="00A803C9"/>
    <w:pPr>
      <w:spacing w:after="120"/>
      <w:outlineLvl w:val="9"/>
    </w:pPr>
    <w:rPr>
      <w:i/>
      <w:sz w:val="36"/>
    </w:rPr>
  </w:style>
  <w:style w:type="paragraph" w:customStyle="1" w:styleId="ChapterAuthorAffiliation">
    <w:name w:val="ChapterAuthorAffiliation"/>
    <w:next w:val="Para"/>
    <w:rsid w:val="00A803C9"/>
    <w:pPr>
      <w:spacing w:after="120"/>
    </w:pPr>
    <w:rPr>
      <w:rFonts w:ascii="Arial" w:hAnsi="Arial"/>
      <w:i/>
      <w:smallCaps/>
      <w:snapToGrid w:val="0"/>
      <w:sz w:val="36"/>
    </w:rPr>
  </w:style>
  <w:style w:type="paragraph" w:customStyle="1" w:styleId="FootnoteEntry">
    <w:name w:val="FootnoteEntry"/>
    <w:rsid w:val="00A803C9"/>
    <w:pPr>
      <w:ind w:left="1440" w:hanging="720"/>
    </w:pPr>
    <w:rPr>
      <w:snapToGrid w:val="0"/>
    </w:rPr>
  </w:style>
  <w:style w:type="paragraph" w:customStyle="1" w:styleId="ChapterCredit">
    <w:name w:val="ChapterCredit"/>
    <w:basedOn w:val="FootnoteEntry"/>
    <w:next w:val="Para"/>
    <w:rsid w:val="00A803C9"/>
    <w:pPr>
      <w:spacing w:before="120" w:after="120"/>
      <w:ind w:left="0" w:firstLine="0"/>
    </w:pPr>
  </w:style>
  <w:style w:type="paragraph" w:customStyle="1" w:styleId="Objective">
    <w:name w:val="Objective"/>
    <w:rsid w:val="00A803C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803C9"/>
    <w:rPr>
      <w:i w:val="0"/>
    </w:rPr>
  </w:style>
  <w:style w:type="paragraph" w:customStyle="1" w:styleId="ChapterFeaturingList">
    <w:name w:val="ChapterFeaturingList"/>
    <w:basedOn w:val="ChapterObjective"/>
    <w:rsid w:val="00A803C9"/>
    <w:rPr>
      <w:b w:val="0"/>
      <w:sz w:val="26"/>
      <w:u w:val="none"/>
    </w:rPr>
  </w:style>
  <w:style w:type="paragraph" w:customStyle="1" w:styleId="ChapterFeaturingListSub">
    <w:name w:val="ChapterFeaturingListSub"/>
    <w:rsid w:val="00A803C9"/>
    <w:pPr>
      <w:spacing w:after="120"/>
      <w:ind w:left="2880"/>
      <w:contextualSpacing/>
    </w:pPr>
    <w:rPr>
      <w:rFonts w:ascii="Arial" w:hAnsi="Arial"/>
      <w:snapToGrid w:val="0"/>
      <w:sz w:val="26"/>
    </w:rPr>
  </w:style>
  <w:style w:type="paragraph" w:customStyle="1" w:styleId="ChapterFeaturingListSub2">
    <w:name w:val="ChapterFeaturingListSub2"/>
    <w:rsid w:val="00A803C9"/>
    <w:pPr>
      <w:spacing w:after="120"/>
      <w:ind w:left="3600"/>
    </w:pPr>
    <w:rPr>
      <w:rFonts w:ascii="Arial" w:hAnsi="Arial"/>
      <w:snapToGrid w:val="0"/>
      <w:sz w:val="26"/>
    </w:rPr>
  </w:style>
  <w:style w:type="paragraph" w:customStyle="1" w:styleId="ChapterIntroductionHead">
    <w:name w:val="ChapterIntroductionHead"/>
    <w:next w:val="ChapterIntroductionPara"/>
    <w:rsid w:val="00A803C9"/>
    <w:pPr>
      <w:ind w:left="1440"/>
      <w:outlineLvl w:val="0"/>
    </w:pPr>
    <w:rPr>
      <w:rFonts w:ascii="Arial" w:hAnsi="Arial"/>
      <w:b/>
      <w:snapToGrid w:val="0"/>
      <w:sz w:val="26"/>
    </w:rPr>
  </w:style>
  <w:style w:type="paragraph" w:customStyle="1" w:styleId="ChapterIntroductionPara">
    <w:name w:val="ChapterIntroductionPara"/>
    <w:next w:val="Para"/>
    <w:rsid w:val="00A803C9"/>
    <w:pPr>
      <w:ind w:left="1440"/>
    </w:pPr>
    <w:rPr>
      <w:rFonts w:ascii="Arial" w:hAnsi="Arial"/>
      <w:snapToGrid w:val="0"/>
      <w:sz w:val="26"/>
    </w:rPr>
  </w:style>
  <w:style w:type="paragraph" w:customStyle="1" w:styleId="ObjectiveTitle">
    <w:name w:val="ObjectiveTitle"/>
    <w:basedOn w:val="Objective"/>
    <w:next w:val="Objective"/>
    <w:rsid w:val="00A803C9"/>
    <w:pPr>
      <w:spacing w:before="240"/>
      <w:ind w:left="1800"/>
    </w:pPr>
    <w:rPr>
      <w:u w:val="none"/>
    </w:rPr>
  </w:style>
  <w:style w:type="paragraph" w:customStyle="1" w:styleId="ChapterObjectiveTitle">
    <w:name w:val="ChapterObjectiveTitle"/>
    <w:basedOn w:val="ObjectiveTitle"/>
    <w:next w:val="ChapterObjective"/>
    <w:rsid w:val="00A803C9"/>
    <w:pPr>
      <w:ind w:left="1440" w:firstLine="0"/>
    </w:pPr>
    <w:rPr>
      <w:i w:val="0"/>
    </w:rPr>
  </w:style>
  <w:style w:type="paragraph" w:customStyle="1" w:styleId="Subobjective">
    <w:name w:val="Subobjective"/>
    <w:basedOn w:val="Objective"/>
    <w:rsid w:val="00A803C9"/>
    <w:pPr>
      <w:keepNext/>
      <w:spacing w:before="180"/>
      <w:ind w:left="2880"/>
    </w:pPr>
  </w:style>
  <w:style w:type="paragraph" w:customStyle="1" w:styleId="ChapterSubobjective">
    <w:name w:val="ChapterSubobjective"/>
    <w:basedOn w:val="Subobjective"/>
    <w:rsid w:val="00A803C9"/>
    <w:pPr>
      <w:keepNext w:val="0"/>
    </w:pPr>
    <w:rPr>
      <w:i w:val="0"/>
    </w:rPr>
  </w:style>
  <w:style w:type="paragraph" w:customStyle="1" w:styleId="Code80">
    <w:name w:val="Code80"/>
    <w:rsid w:val="00A803C9"/>
    <w:pPr>
      <w:spacing w:before="120" w:after="120"/>
      <w:contextualSpacing/>
    </w:pPr>
    <w:rPr>
      <w:rFonts w:ascii="Courier New" w:hAnsi="Courier New"/>
      <w:noProof/>
      <w:snapToGrid w:val="0"/>
      <w:sz w:val="16"/>
    </w:rPr>
  </w:style>
  <w:style w:type="paragraph" w:customStyle="1" w:styleId="Code80Sub">
    <w:name w:val="Code80Sub"/>
    <w:rsid w:val="00A803C9"/>
    <w:pPr>
      <w:ind w:left="1440"/>
    </w:pPr>
    <w:rPr>
      <w:rFonts w:ascii="Courier New" w:hAnsi="Courier New"/>
      <w:noProof/>
      <w:snapToGrid w:val="0"/>
      <w:sz w:val="16"/>
      <w:lang w:val="de-DE"/>
    </w:rPr>
  </w:style>
  <w:style w:type="character" w:customStyle="1" w:styleId="CodeColorBlue">
    <w:name w:val="CodeColorBlue"/>
    <w:rsid w:val="00A803C9"/>
    <w:rPr>
      <w:rFonts w:cs="Arial"/>
      <w:color w:val="0000FF"/>
    </w:rPr>
  </w:style>
  <w:style w:type="character" w:customStyle="1" w:styleId="CodeColorBlue2">
    <w:name w:val="CodeColorBlue2"/>
    <w:rsid w:val="00A803C9"/>
    <w:rPr>
      <w:rFonts w:cs="Arial"/>
      <w:color w:val="0000A5"/>
    </w:rPr>
  </w:style>
  <w:style w:type="character" w:customStyle="1" w:styleId="CodeColorBlue3">
    <w:name w:val="CodeColorBlue3"/>
    <w:rsid w:val="00A803C9"/>
    <w:rPr>
      <w:rFonts w:cs="Arial"/>
      <w:color w:val="6464B9"/>
    </w:rPr>
  </w:style>
  <w:style w:type="character" w:customStyle="1" w:styleId="CodeColorBluegreen">
    <w:name w:val="CodeColorBluegreen"/>
    <w:rsid w:val="00A803C9"/>
    <w:rPr>
      <w:rFonts w:cs="Arial"/>
      <w:color w:val="2B91AF"/>
    </w:rPr>
  </w:style>
  <w:style w:type="character" w:customStyle="1" w:styleId="CodeColorBrown">
    <w:name w:val="CodeColorBrown"/>
    <w:rsid w:val="00A803C9"/>
    <w:rPr>
      <w:rFonts w:cs="Arial"/>
      <w:color w:val="A31515"/>
    </w:rPr>
  </w:style>
  <w:style w:type="character" w:customStyle="1" w:styleId="CodeColorDkBlue">
    <w:name w:val="CodeColorDkBlue"/>
    <w:rsid w:val="00A803C9"/>
    <w:rPr>
      <w:rFonts w:cs="Times New Roman"/>
      <w:color w:val="000080"/>
      <w:szCs w:val="22"/>
    </w:rPr>
  </w:style>
  <w:style w:type="character" w:customStyle="1" w:styleId="CodeColorGreen">
    <w:name w:val="CodeColorGreen"/>
    <w:rsid w:val="00A803C9"/>
    <w:rPr>
      <w:rFonts w:cs="Arial"/>
      <w:color w:val="008000"/>
    </w:rPr>
  </w:style>
  <w:style w:type="character" w:customStyle="1" w:styleId="CodeColorGreen2">
    <w:name w:val="CodeColorGreen2"/>
    <w:rsid w:val="00A803C9"/>
    <w:rPr>
      <w:rFonts w:cs="Arial"/>
      <w:color w:val="629755"/>
    </w:rPr>
  </w:style>
  <w:style w:type="character" w:customStyle="1" w:styleId="CodeColorGrey30">
    <w:name w:val="CodeColorGrey30"/>
    <w:rsid w:val="00A803C9"/>
    <w:rPr>
      <w:rFonts w:cs="Arial"/>
      <w:color w:val="808080"/>
    </w:rPr>
  </w:style>
  <w:style w:type="character" w:customStyle="1" w:styleId="CodeColorGrey55">
    <w:name w:val="CodeColorGrey55"/>
    <w:rsid w:val="00A803C9"/>
    <w:rPr>
      <w:rFonts w:cs="Arial"/>
      <w:color w:val="C0C0C0"/>
    </w:rPr>
  </w:style>
  <w:style w:type="character" w:customStyle="1" w:styleId="CodeColorGrey80">
    <w:name w:val="CodeColorGrey80"/>
    <w:rsid w:val="00A803C9"/>
    <w:rPr>
      <w:rFonts w:cs="Arial"/>
      <w:color w:val="555555"/>
    </w:rPr>
  </w:style>
  <w:style w:type="character" w:customStyle="1" w:styleId="CodeColorHotPink">
    <w:name w:val="CodeColorHotPink"/>
    <w:rsid w:val="00A803C9"/>
    <w:rPr>
      <w:rFonts w:cs="Times New Roman"/>
      <w:color w:val="DF36FA"/>
      <w:szCs w:val="18"/>
    </w:rPr>
  </w:style>
  <w:style w:type="character" w:customStyle="1" w:styleId="CodeColorMagenta">
    <w:name w:val="CodeColorMagenta"/>
    <w:rsid w:val="00A803C9"/>
    <w:rPr>
      <w:rFonts w:cs="Arial"/>
      <w:color w:val="844646"/>
    </w:rPr>
  </w:style>
  <w:style w:type="character" w:customStyle="1" w:styleId="CodeColorOrange">
    <w:name w:val="CodeColorOrange"/>
    <w:rsid w:val="00A803C9"/>
    <w:rPr>
      <w:rFonts w:cs="Arial"/>
      <w:color w:val="B96464"/>
    </w:rPr>
  </w:style>
  <w:style w:type="character" w:customStyle="1" w:styleId="CodeColorPeach">
    <w:name w:val="CodeColorPeach"/>
    <w:rsid w:val="00A803C9"/>
    <w:rPr>
      <w:rFonts w:cs="Arial"/>
      <w:color w:val="FFDBA3"/>
    </w:rPr>
  </w:style>
  <w:style w:type="character" w:customStyle="1" w:styleId="CodeColorPurple">
    <w:name w:val="CodeColorPurple"/>
    <w:rsid w:val="00A803C9"/>
    <w:rPr>
      <w:rFonts w:cs="Arial"/>
      <w:color w:val="951795"/>
    </w:rPr>
  </w:style>
  <w:style w:type="character" w:customStyle="1" w:styleId="CodeColorPurple2">
    <w:name w:val="CodeColorPurple2"/>
    <w:rsid w:val="00A803C9"/>
    <w:rPr>
      <w:rFonts w:cs="Arial"/>
      <w:color w:val="800080"/>
    </w:rPr>
  </w:style>
  <w:style w:type="character" w:customStyle="1" w:styleId="CodeColorRed">
    <w:name w:val="CodeColorRed"/>
    <w:rsid w:val="00A803C9"/>
    <w:rPr>
      <w:rFonts w:cs="Arial"/>
      <w:color w:val="FF0000"/>
    </w:rPr>
  </w:style>
  <w:style w:type="character" w:customStyle="1" w:styleId="CodeColorRed2">
    <w:name w:val="CodeColorRed2"/>
    <w:rsid w:val="00A803C9"/>
    <w:rPr>
      <w:rFonts w:cs="Arial"/>
      <w:color w:val="800000"/>
    </w:rPr>
  </w:style>
  <w:style w:type="character" w:customStyle="1" w:styleId="CodeColorRed3">
    <w:name w:val="CodeColorRed3"/>
    <w:rsid w:val="00A803C9"/>
    <w:rPr>
      <w:rFonts w:cs="Arial"/>
      <w:color w:val="A31515"/>
    </w:rPr>
  </w:style>
  <w:style w:type="character" w:customStyle="1" w:styleId="CodeColorTealBlue">
    <w:name w:val="CodeColorTealBlue"/>
    <w:rsid w:val="00A803C9"/>
    <w:rPr>
      <w:rFonts w:cs="Times New Roman"/>
      <w:color w:val="008080"/>
      <w:szCs w:val="22"/>
    </w:rPr>
  </w:style>
  <w:style w:type="character" w:customStyle="1" w:styleId="CodeColorWhite">
    <w:name w:val="CodeColorWhite"/>
    <w:rsid w:val="00A803C9"/>
    <w:rPr>
      <w:rFonts w:cs="Arial"/>
      <w:color w:val="FFFFFF"/>
      <w:bdr w:val="none" w:sz="0" w:space="0" w:color="auto"/>
    </w:rPr>
  </w:style>
  <w:style w:type="paragraph" w:customStyle="1" w:styleId="CodeHead">
    <w:name w:val="CodeHead"/>
    <w:next w:val="CodeListing"/>
    <w:rsid w:val="00A803C9"/>
    <w:pPr>
      <w:spacing w:before="120" w:after="120"/>
    </w:pPr>
    <w:rPr>
      <w:rFonts w:ascii="Arial" w:hAnsi="Arial"/>
      <w:b/>
      <w:snapToGrid w:val="0"/>
      <w:sz w:val="22"/>
    </w:rPr>
  </w:style>
  <w:style w:type="character" w:customStyle="1" w:styleId="CodeHighlight">
    <w:name w:val="CodeHighlight"/>
    <w:rsid w:val="00A803C9"/>
    <w:rPr>
      <w:b/>
      <w:color w:val="7F7F7F" w:themeColor="text1" w:themeTint="80"/>
      <w:kern w:val="0"/>
      <w:position w:val="0"/>
      <w:u w:val="none"/>
      <w:bdr w:val="none" w:sz="0" w:space="0" w:color="auto"/>
      <w:shd w:val="clear" w:color="auto" w:fill="auto"/>
    </w:rPr>
  </w:style>
  <w:style w:type="paragraph" w:customStyle="1" w:styleId="CodeLabel">
    <w:name w:val="CodeLabel"/>
    <w:qFormat/>
    <w:rsid w:val="00A803C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803C9"/>
    <w:pPr>
      <w:widowControl w:val="0"/>
      <w:spacing w:before="120" w:after="120"/>
      <w:contextualSpacing/>
    </w:pPr>
    <w:rPr>
      <w:rFonts w:ascii="Courier New" w:hAnsi="Courier New"/>
      <w:noProof/>
      <w:snapToGrid w:val="0"/>
      <w:sz w:val="18"/>
    </w:rPr>
  </w:style>
  <w:style w:type="paragraph" w:customStyle="1" w:styleId="CodeListing80">
    <w:name w:val="CodeListing80"/>
    <w:rsid w:val="00A803C9"/>
    <w:rPr>
      <w:rFonts w:ascii="Courier New" w:hAnsi="Courier New"/>
      <w:noProof/>
      <w:snapToGrid w:val="0"/>
      <w:sz w:val="16"/>
    </w:rPr>
  </w:style>
  <w:style w:type="paragraph" w:customStyle="1" w:styleId="CodeNote">
    <w:name w:val="CodeNote"/>
    <w:qFormat/>
    <w:rsid w:val="00A803C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803C9"/>
    <w:pPr>
      <w:shd w:val="clear" w:color="auto" w:fill="D9D9D9"/>
    </w:pPr>
    <w:rPr>
      <w:rFonts w:ascii="Courier New" w:hAnsi="Courier New"/>
      <w:noProof/>
      <w:snapToGrid w:val="0"/>
      <w:sz w:val="18"/>
    </w:rPr>
  </w:style>
  <w:style w:type="paragraph" w:customStyle="1" w:styleId="CodeScreen80">
    <w:name w:val="CodeScreen80"/>
    <w:qFormat/>
    <w:rsid w:val="00A803C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803C9"/>
    <w:pPr>
      <w:ind w:left="720"/>
    </w:pPr>
  </w:style>
  <w:style w:type="paragraph" w:customStyle="1" w:styleId="CodeSnippet">
    <w:name w:val="CodeSnippet"/>
    <w:link w:val="CodeSnippetChar"/>
    <w:rsid w:val="00A803C9"/>
    <w:pPr>
      <w:spacing w:before="120" w:after="120"/>
      <w:contextualSpacing/>
    </w:pPr>
    <w:rPr>
      <w:rFonts w:ascii="Courier New" w:hAnsi="Courier New"/>
      <w:noProof/>
      <w:snapToGrid w:val="0"/>
      <w:sz w:val="18"/>
    </w:rPr>
  </w:style>
  <w:style w:type="paragraph" w:customStyle="1" w:styleId="CodeSnippetSub">
    <w:name w:val="CodeSnippetSub"/>
    <w:rsid w:val="00A803C9"/>
    <w:pPr>
      <w:ind w:left="720"/>
    </w:pPr>
    <w:rPr>
      <w:rFonts w:ascii="Courier New" w:hAnsi="Courier New"/>
      <w:noProof/>
      <w:snapToGrid w:val="0"/>
      <w:sz w:val="18"/>
    </w:rPr>
  </w:style>
  <w:style w:type="paragraph" w:customStyle="1" w:styleId="H5">
    <w:name w:val="H5"/>
    <w:next w:val="Para"/>
    <w:rsid w:val="00A803C9"/>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A803C9"/>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A803C9"/>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A803C9"/>
    <w:rPr>
      <w:b/>
      <w:sz w:val="28"/>
    </w:rPr>
  </w:style>
  <w:style w:type="paragraph" w:customStyle="1" w:styleId="ContentsChapterTitle">
    <w:name w:val="ContentsChapterTitle"/>
    <w:basedOn w:val="ContentsPartTitle"/>
    <w:next w:val="ContentsH1"/>
    <w:rsid w:val="00A803C9"/>
    <w:pPr>
      <w:ind w:left="288"/>
    </w:pPr>
    <w:rPr>
      <w:sz w:val="26"/>
    </w:rPr>
  </w:style>
  <w:style w:type="paragraph" w:customStyle="1" w:styleId="ContentsH1">
    <w:name w:val="ContentsH1"/>
    <w:basedOn w:val="ContentsPartTitle"/>
    <w:rsid w:val="00A803C9"/>
    <w:pPr>
      <w:ind w:left="576"/>
    </w:pPr>
    <w:rPr>
      <w:b w:val="0"/>
      <w:sz w:val="24"/>
    </w:rPr>
  </w:style>
  <w:style w:type="paragraph" w:customStyle="1" w:styleId="ContentsH2">
    <w:name w:val="ContentsH2"/>
    <w:basedOn w:val="ContentsPartTitle"/>
    <w:rsid w:val="00A803C9"/>
    <w:pPr>
      <w:ind w:left="864"/>
    </w:pPr>
    <w:rPr>
      <w:b w:val="0"/>
      <w:sz w:val="22"/>
    </w:rPr>
  </w:style>
  <w:style w:type="paragraph" w:customStyle="1" w:styleId="ContentsH3">
    <w:name w:val="ContentsH3"/>
    <w:qFormat/>
    <w:rsid w:val="00A803C9"/>
    <w:pPr>
      <w:ind w:left="1440"/>
    </w:pPr>
    <w:rPr>
      <w:snapToGrid w:val="0"/>
      <w:color w:val="000000"/>
      <w:sz w:val="22"/>
      <w:szCs w:val="60"/>
    </w:rPr>
  </w:style>
  <w:style w:type="paragraph" w:customStyle="1" w:styleId="Copyright">
    <w:name w:val="Copyright"/>
    <w:rsid w:val="00A803C9"/>
    <w:pPr>
      <w:widowControl w:val="0"/>
      <w:spacing w:before="280"/>
      <w:ind w:left="720"/>
    </w:pPr>
    <w:rPr>
      <w:snapToGrid w:val="0"/>
      <w:color w:val="000000"/>
      <w:sz w:val="26"/>
    </w:rPr>
  </w:style>
  <w:style w:type="paragraph" w:customStyle="1" w:styleId="CrossRefPara">
    <w:name w:val="CrossRefPara"/>
    <w:next w:val="Para"/>
    <w:rsid w:val="00A803C9"/>
    <w:pPr>
      <w:ind w:left="1440" w:right="1440"/>
    </w:pPr>
    <w:rPr>
      <w:rFonts w:ascii="Arial" w:hAnsi="Arial" w:cs="AGaramond Bold"/>
      <w:color w:val="000000"/>
      <w:sz w:val="18"/>
      <w:szCs w:val="17"/>
    </w:rPr>
  </w:style>
  <w:style w:type="character" w:customStyle="1" w:styleId="CrossRefTerm">
    <w:name w:val="CrossRefTerm"/>
    <w:basedOn w:val="DefaultParagraphFont"/>
    <w:rsid w:val="00A803C9"/>
    <w:rPr>
      <w:i/>
    </w:rPr>
  </w:style>
  <w:style w:type="paragraph" w:customStyle="1" w:styleId="CustomChapterOpener">
    <w:name w:val="CustomChapterOpener"/>
    <w:basedOn w:val="Normal"/>
    <w:next w:val="Para"/>
    <w:rsid w:val="00A803C9"/>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A803C9"/>
    <w:rPr>
      <w:b/>
      <w:i/>
    </w:rPr>
  </w:style>
  <w:style w:type="paragraph" w:customStyle="1" w:styleId="ParaContinued">
    <w:name w:val="ParaContinued"/>
    <w:basedOn w:val="Normal"/>
    <w:next w:val="Para"/>
    <w:rsid w:val="00A803C9"/>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A803C9"/>
    <w:rPr>
      <w:b/>
    </w:rPr>
  </w:style>
  <w:style w:type="paragraph" w:customStyle="1" w:styleId="CustomList">
    <w:name w:val="CustomList"/>
    <w:basedOn w:val="Normal"/>
    <w:rsid w:val="00A803C9"/>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A803C9"/>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A803C9"/>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A803C9"/>
    <w:rPr>
      <w:i/>
    </w:rPr>
  </w:style>
  <w:style w:type="paragraph" w:customStyle="1" w:styleId="Dialog">
    <w:name w:val="Dialog"/>
    <w:rsid w:val="00A803C9"/>
    <w:pPr>
      <w:spacing w:before="120" w:after="120"/>
      <w:ind w:left="1440" w:hanging="720"/>
      <w:contextualSpacing/>
    </w:pPr>
    <w:rPr>
      <w:snapToGrid w:val="0"/>
      <w:sz w:val="26"/>
      <w:szCs w:val="26"/>
    </w:rPr>
  </w:style>
  <w:style w:type="paragraph" w:customStyle="1" w:styleId="Directive">
    <w:name w:val="Directive"/>
    <w:next w:val="Normal"/>
    <w:rsid w:val="00A803C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803C9"/>
  </w:style>
  <w:style w:type="paragraph" w:customStyle="1" w:styleId="DOI">
    <w:name w:val="DOI"/>
    <w:rsid w:val="00A803C9"/>
    <w:rPr>
      <w:rFonts w:ascii="Courier New" w:hAnsi="Courier New"/>
      <w:snapToGrid w:val="0"/>
    </w:rPr>
  </w:style>
  <w:style w:type="character" w:styleId="Emphasis">
    <w:name w:val="Emphasis"/>
    <w:basedOn w:val="DefaultParagraphFont"/>
    <w:uiPriority w:val="99"/>
    <w:locked/>
    <w:rsid w:val="00A803C9"/>
    <w:rPr>
      <w:i/>
      <w:iCs/>
    </w:rPr>
  </w:style>
  <w:style w:type="paragraph" w:customStyle="1" w:styleId="EndnoteEntry">
    <w:name w:val="EndnoteEntry"/>
    <w:rsid w:val="00A803C9"/>
    <w:pPr>
      <w:spacing w:after="120"/>
      <w:ind w:left="720" w:hanging="720"/>
    </w:pPr>
    <w:rPr>
      <w:sz w:val="24"/>
    </w:rPr>
  </w:style>
  <w:style w:type="paragraph" w:customStyle="1" w:styleId="EndnotesHead">
    <w:name w:val="EndnotesHead"/>
    <w:basedOn w:val="BibliographyHead"/>
    <w:next w:val="EndnoteEntry"/>
    <w:rsid w:val="00A803C9"/>
  </w:style>
  <w:style w:type="paragraph" w:customStyle="1" w:styleId="EndnoteTitle">
    <w:name w:val="EndnoteTitle"/>
    <w:next w:val="EndnoteEntry"/>
    <w:rsid w:val="00A803C9"/>
    <w:pPr>
      <w:spacing w:after="120"/>
    </w:pPr>
    <w:rPr>
      <w:rFonts w:ascii="Arial" w:hAnsi="Arial"/>
      <w:b/>
      <w:smallCaps/>
      <w:snapToGrid w:val="0"/>
      <w:color w:val="000000"/>
      <w:sz w:val="60"/>
      <w:szCs w:val="60"/>
    </w:rPr>
  </w:style>
  <w:style w:type="paragraph" w:customStyle="1" w:styleId="Epigraph">
    <w:name w:val="Epigraph"/>
    <w:next w:val="EpigraphSource"/>
    <w:rsid w:val="00A803C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803C9"/>
    <w:pPr>
      <w:contextualSpacing/>
    </w:pPr>
    <w:rPr>
      <w:sz w:val="24"/>
    </w:rPr>
  </w:style>
  <w:style w:type="paragraph" w:customStyle="1" w:styleId="Equation">
    <w:name w:val="Equation"/>
    <w:rsid w:val="00A803C9"/>
    <w:pPr>
      <w:spacing w:before="120" w:after="120"/>
      <w:ind w:left="1440"/>
    </w:pPr>
    <w:rPr>
      <w:snapToGrid w:val="0"/>
      <w:sz w:val="26"/>
    </w:rPr>
  </w:style>
  <w:style w:type="paragraph" w:customStyle="1" w:styleId="EquationNumbered">
    <w:name w:val="EquationNumbered"/>
    <w:rsid w:val="00A803C9"/>
    <w:pPr>
      <w:spacing w:before="120" w:after="120"/>
      <w:ind w:left="1440"/>
    </w:pPr>
    <w:rPr>
      <w:snapToGrid w:val="0"/>
      <w:sz w:val="26"/>
    </w:rPr>
  </w:style>
  <w:style w:type="paragraph" w:customStyle="1" w:styleId="ExercisesHead">
    <w:name w:val="ExercisesHead"/>
    <w:basedOn w:val="Normal"/>
    <w:next w:val="Para"/>
    <w:rsid w:val="00A803C9"/>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A803C9"/>
    <w:pPr>
      <w:ind w:left="2160" w:firstLine="0"/>
    </w:pPr>
  </w:style>
  <w:style w:type="paragraph" w:customStyle="1" w:styleId="ExtractAttribution">
    <w:name w:val="ExtractAttribution"/>
    <w:next w:val="Para"/>
    <w:rsid w:val="00A803C9"/>
    <w:pPr>
      <w:spacing w:after="120"/>
      <w:ind w:left="3240"/>
    </w:pPr>
    <w:rPr>
      <w:b/>
      <w:sz w:val="24"/>
    </w:rPr>
  </w:style>
  <w:style w:type="paragraph" w:customStyle="1" w:styleId="ExtractPara">
    <w:name w:val="ExtractPara"/>
    <w:rsid w:val="00A803C9"/>
    <w:pPr>
      <w:spacing w:before="120" w:after="60"/>
      <w:ind w:left="2160" w:right="720"/>
    </w:pPr>
    <w:rPr>
      <w:snapToGrid w:val="0"/>
      <w:sz w:val="24"/>
    </w:rPr>
  </w:style>
  <w:style w:type="paragraph" w:customStyle="1" w:styleId="ExtractContinued">
    <w:name w:val="ExtractContinued"/>
    <w:basedOn w:val="ExtractPara"/>
    <w:qFormat/>
    <w:rsid w:val="00A803C9"/>
    <w:pPr>
      <w:spacing w:before="0"/>
      <w:ind w:firstLine="720"/>
    </w:pPr>
  </w:style>
  <w:style w:type="paragraph" w:customStyle="1" w:styleId="ExtractListBulleted">
    <w:name w:val="ExtractListBulleted"/>
    <w:rsid w:val="00A803C9"/>
    <w:pPr>
      <w:numPr>
        <w:numId w:val="13"/>
      </w:numPr>
      <w:spacing w:before="120" w:after="120"/>
      <w:ind w:right="864"/>
      <w:contextualSpacing/>
    </w:pPr>
    <w:rPr>
      <w:snapToGrid w:val="0"/>
      <w:sz w:val="24"/>
      <w:szCs w:val="26"/>
    </w:rPr>
  </w:style>
  <w:style w:type="paragraph" w:customStyle="1" w:styleId="ExtractListNumbered">
    <w:name w:val="ExtractListNumbered"/>
    <w:rsid w:val="00A803C9"/>
    <w:pPr>
      <w:spacing w:before="120" w:after="120"/>
      <w:ind w:left="2794" w:right="864" w:hanging="274"/>
      <w:contextualSpacing/>
    </w:pPr>
    <w:rPr>
      <w:snapToGrid w:val="0"/>
      <w:sz w:val="24"/>
      <w:szCs w:val="26"/>
    </w:rPr>
  </w:style>
  <w:style w:type="paragraph" w:customStyle="1" w:styleId="FeatureCode80">
    <w:name w:val="FeatureCode80"/>
    <w:rsid w:val="00A803C9"/>
    <w:pPr>
      <w:pBdr>
        <w:left w:val="single" w:sz="36" w:space="17" w:color="C0C0C0"/>
      </w:pBdr>
      <w:ind w:left="216"/>
    </w:pPr>
    <w:rPr>
      <w:rFonts w:ascii="Courier New" w:hAnsi="Courier New"/>
      <w:noProof/>
      <w:sz w:val="16"/>
    </w:rPr>
  </w:style>
  <w:style w:type="paragraph" w:customStyle="1" w:styleId="FeatureCode80Sub">
    <w:name w:val="FeatureCode80Sub"/>
    <w:rsid w:val="00A803C9"/>
    <w:pPr>
      <w:pBdr>
        <w:left w:val="single" w:sz="36" w:space="30" w:color="C0C0C0"/>
      </w:pBdr>
      <w:ind w:left="475"/>
    </w:pPr>
    <w:rPr>
      <w:rFonts w:ascii="Courier New" w:hAnsi="Courier New"/>
      <w:noProof/>
      <w:sz w:val="16"/>
    </w:rPr>
  </w:style>
  <w:style w:type="paragraph" w:customStyle="1" w:styleId="FeatureCodeScreen">
    <w:name w:val="FeatureCodeScreen"/>
    <w:rsid w:val="00A803C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803C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803C9"/>
    <w:pPr>
      <w:shd w:val="pct25" w:color="auto" w:fill="auto"/>
    </w:pPr>
  </w:style>
  <w:style w:type="paragraph" w:customStyle="1" w:styleId="FeatureCodeSnippet">
    <w:name w:val="FeatureCodeSnippet"/>
    <w:rsid w:val="00A803C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803C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803C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803C9"/>
    <w:pPr>
      <w:pBdr>
        <w:left w:val="single" w:sz="36" w:space="24" w:color="C0C0C0"/>
      </w:pBdr>
      <w:ind w:left="360"/>
    </w:pPr>
    <w:rPr>
      <w:snapToGrid w:val="0"/>
      <w:sz w:val="16"/>
    </w:rPr>
  </w:style>
  <w:style w:type="paragraph" w:customStyle="1" w:styleId="FeatureFigureSource">
    <w:name w:val="FeatureFigureSource"/>
    <w:rsid w:val="00A803C9"/>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A803C9"/>
    <w:pPr>
      <w:pBdr>
        <w:left w:val="single" w:sz="36" w:space="6" w:color="C0C0C0"/>
      </w:pBdr>
      <w:spacing w:after="240"/>
    </w:pPr>
    <w:rPr>
      <w:rFonts w:ascii="Arial" w:hAnsi="Arial"/>
      <w:u w:val="single"/>
    </w:rPr>
  </w:style>
  <w:style w:type="paragraph" w:customStyle="1" w:styleId="FeatureFootnote">
    <w:name w:val="FeatureFootnote"/>
    <w:basedOn w:val="FeatureSource"/>
    <w:rsid w:val="00A803C9"/>
    <w:pPr>
      <w:spacing w:before="120" w:after="120"/>
      <w:ind w:left="720" w:hanging="720"/>
      <w:contextualSpacing/>
    </w:pPr>
    <w:rPr>
      <w:sz w:val="22"/>
      <w:u w:val="none"/>
    </w:rPr>
  </w:style>
  <w:style w:type="paragraph" w:customStyle="1" w:styleId="FeatureH1">
    <w:name w:val="FeatureH1"/>
    <w:next w:val="FeaturePara"/>
    <w:rsid w:val="00A803C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A803C9"/>
    <w:pPr>
      <w:contextualSpacing w:val="0"/>
    </w:pPr>
    <w:rPr>
      <w:rFonts w:ascii="Times New Roman" w:hAnsi="Times New Roman"/>
    </w:rPr>
  </w:style>
  <w:style w:type="paragraph" w:customStyle="1" w:styleId="FeatureH2">
    <w:name w:val="FeatureH2"/>
    <w:next w:val="FeaturePara"/>
    <w:rsid w:val="00A803C9"/>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A803C9"/>
    <w:pPr>
      <w:spacing w:before="120"/>
    </w:pPr>
    <w:rPr>
      <w:u w:val="single"/>
    </w:rPr>
  </w:style>
  <w:style w:type="paragraph" w:customStyle="1" w:styleId="FeatureH3">
    <w:name w:val="FeatureH3"/>
    <w:next w:val="FeaturePara"/>
    <w:rsid w:val="00A803C9"/>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A803C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803C9"/>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A803C9"/>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803C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803C9"/>
    <w:pPr>
      <w:pBdr>
        <w:left w:val="single" w:sz="36" w:space="6" w:color="C0C0C0"/>
      </w:pBdr>
    </w:pPr>
    <w:rPr>
      <w:rFonts w:ascii="Arial" w:hAnsi="Arial"/>
      <w:b/>
      <w:snapToGrid w:val="0"/>
      <w:sz w:val="26"/>
    </w:rPr>
  </w:style>
  <w:style w:type="paragraph" w:customStyle="1" w:styleId="FeatureListNumbered">
    <w:name w:val="FeatureListNumbered"/>
    <w:rsid w:val="00A803C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803C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803C9"/>
    <w:pPr>
      <w:pBdr>
        <w:left w:val="single" w:sz="36" w:space="20" w:color="C0C0C0"/>
      </w:pBdr>
      <w:ind w:left="274" w:firstLine="432"/>
    </w:pPr>
    <w:rPr>
      <w:rFonts w:ascii="Arial" w:hAnsi="Arial"/>
      <w:snapToGrid w:val="0"/>
      <w:sz w:val="26"/>
    </w:rPr>
  </w:style>
  <w:style w:type="paragraph" w:customStyle="1" w:styleId="FeatureListParaSub">
    <w:name w:val="FeatureListParaSub"/>
    <w:rsid w:val="00A803C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803C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803C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A803C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803C9"/>
    <w:pPr>
      <w:pBdr>
        <w:left w:val="single" w:sz="36" w:space="6" w:color="C0C0C0"/>
      </w:pBdr>
      <w:spacing w:after="120"/>
    </w:pPr>
    <w:rPr>
      <w:rFonts w:ascii="Arial" w:hAnsi="Arial"/>
      <w:sz w:val="26"/>
    </w:rPr>
  </w:style>
  <w:style w:type="paragraph" w:customStyle="1" w:styleId="FeatureRecipeProcedure">
    <w:name w:val="FeatureRecipeProcedure"/>
    <w:rsid w:val="00A803C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803C9"/>
    <w:pPr>
      <w:ind w:left="720" w:hanging="288"/>
    </w:pPr>
  </w:style>
  <w:style w:type="paragraph" w:customStyle="1" w:styleId="FeatureRecipeTitle">
    <w:name w:val="FeatureRecipeTitle"/>
    <w:rsid w:val="00A803C9"/>
    <w:pPr>
      <w:pBdr>
        <w:left w:val="single" w:sz="36" w:space="6" w:color="C0C0C0"/>
      </w:pBdr>
    </w:pPr>
    <w:rPr>
      <w:rFonts w:ascii="Arial" w:hAnsi="Arial"/>
      <w:b/>
      <w:u w:val="single"/>
    </w:rPr>
  </w:style>
  <w:style w:type="paragraph" w:customStyle="1" w:styleId="FeatureRecipeYield">
    <w:name w:val="FeatureRecipeYield"/>
    <w:rsid w:val="00A803C9"/>
    <w:pPr>
      <w:pBdr>
        <w:left w:val="single" w:sz="36" w:space="14" w:color="C0C0C0"/>
      </w:pBdr>
      <w:ind w:left="144"/>
    </w:pPr>
    <w:rPr>
      <w:rFonts w:ascii="Arial" w:hAnsi="Arial"/>
      <w:sz w:val="16"/>
    </w:rPr>
  </w:style>
  <w:style w:type="paragraph" w:customStyle="1" w:styleId="FeatureReference">
    <w:name w:val="FeatureReference"/>
    <w:qFormat/>
    <w:rsid w:val="00A803C9"/>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A803C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803C9"/>
    <w:pPr>
      <w:pBdr>
        <w:left w:val="single" w:sz="36" w:space="17" w:color="C0C0C0"/>
      </w:pBdr>
      <w:ind w:left="216"/>
    </w:pPr>
  </w:style>
  <w:style w:type="paragraph" w:customStyle="1" w:styleId="FeatureRunInPara">
    <w:name w:val="FeatureRunInPara"/>
    <w:basedOn w:val="FeatureListUnmarked"/>
    <w:next w:val="FeatureRunInHead"/>
    <w:rsid w:val="00A803C9"/>
    <w:pPr>
      <w:pBdr>
        <w:left w:val="single" w:sz="36" w:space="6" w:color="C0C0C0"/>
      </w:pBdr>
      <w:spacing w:before="0"/>
      <w:ind w:left="0"/>
    </w:pPr>
  </w:style>
  <w:style w:type="paragraph" w:customStyle="1" w:styleId="FeatureRunInParaSub">
    <w:name w:val="FeatureRunInParaSub"/>
    <w:basedOn w:val="FeatureRunInPara"/>
    <w:next w:val="FeatureRunInHeadSub"/>
    <w:rsid w:val="00A803C9"/>
    <w:pPr>
      <w:pBdr>
        <w:left w:val="single" w:sz="36" w:space="17" w:color="C0C0C0"/>
      </w:pBdr>
      <w:ind w:left="216"/>
      <w:contextualSpacing/>
    </w:pPr>
  </w:style>
  <w:style w:type="paragraph" w:customStyle="1" w:styleId="FeatureSlug">
    <w:name w:val="FeatureSlug"/>
    <w:next w:val="FeaturePara"/>
    <w:qFormat/>
    <w:rsid w:val="00A803C9"/>
    <w:pPr>
      <w:pBdr>
        <w:left w:val="single" w:sz="36" w:space="6" w:color="BFBFBF" w:themeColor="background1" w:themeShade="BF"/>
      </w:pBdr>
      <w:spacing w:before="200" w:after="200"/>
    </w:pPr>
    <w:rPr>
      <w:rFonts w:ascii="Arial" w:hAnsi="Arial"/>
      <w:b/>
      <w:sz w:val="24"/>
    </w:rPr>
  </w:style>
  <w:style w:type="paragraph" w:customStyle="1" w:styleId="FeatureSubFeaturePara">
    <w:name w:val="FeatureSubFeaturePara"/>
    <w:next w:val="FeaturePara"/>
    <w:rsid w:val="00A803C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803C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803C9"/>
    <w:pPr>
      <w:pBdr>
        <w:left w:val="single" w:sz="36" w:space="6" w:color="BFBFBF" w:themeColor="background1" w:themeShade="BF"/>
      </w:pBdr>
      <w:spacing w:before="200" w:after="200" w:line="276" w:lineRule="auto"/>
    </w:pPr>
    <w:rPr>
      <w:rFonts w:ascii="Arial" w:hAnsi="Arial"/>
      <w:b/>
      <w:snapToGrid w:val="0"/>
      <w:sz w:val="24"/>
    </w:rPr>
  </w:style>
  <w:style w:type="paragraph" w:customStyle="1" w:styleId="FeatureTitle">
    <w:name w:val="FeatureTitle"/>
    <w:next w:val="FeaturePara"/>
    <w:rsid w:val="00A803C9"/>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A803C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803C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803C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803C9"/>
    <w:pPr>
      <w:pBdr>
        <w:left w:val="single" w:sz="36" w:space="6" w:color="C0C0C0"/>
      </w:pBdr>
      <w:spacing w:before="120"/>
      <w:ind w:left="0" w:firstLine="0"/>
    </w:pPr>
  </w:style>
  <w:style w:type="paragraph" w:customStyle="1" w:styleId="FigureLabel">
    <w:name w:val="FigureLabel"/>
    <w:rsid w:val="00A803C9"/>
    <w:pPr>
      <w:ind w:left="1440"/>
    </w:pPr>
    <w:rPr>
      <w:rFonts w:ascii="Arial" w:hAnsi="Arial"/>
    </w:rPr>
  </w:style>
  <w:style w:type="paragraph" w:customStyle="1" w:styleId="FigureSource">
    <w:name w:val="FigureSource"/>
    <w:next w:val="Para"/>
    <w:link w:val="FigureSourceChar"/>
    <w:rsid w:val="00A803C9"/>
    <w:pPr>
      <w:spacing w:after="240"/>
      <w:ind w:left="1440"/>
    </w:pPr>
    <w:rPr>
      <w:rFonts w:ascii="Arial" w:hAnsi="Arial"/>
      <w:sz w:val="22"/>
    </w:rPr>
  </w:style>
  <w:style w:type="paragraph" w:customStyle="1" w:styleId="FurtherReadingHead">
    <w:name w:val="FurtherReadingHead"/>
    <w:basedOn w:val="BibliographyHead"/>
    <w:next w:val="Para"/>
    <w:rsid w:val="00A803C9"/>
  </w:style>
  <w:style w:type="character" w:customStyle="1" w:styleId="GenusSpecies">
    <w:name w:val="GenusSpecies"/>
    <w:basedOn w:val="DefaultParagraphFont"/>
    <w:rsid w:val="00A803C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803C9"/>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A803C9"/>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A803C9"/>
    <w:pPr>
      <w:spacing w:before="240"/>
      <w:outlineLvl w:val="9"/>
    </w:pPr>
  </w:style>
  <w:style w:type="paragraph" w:customStyle="1" w:styleId="H4">
    <w:name w:val="H4"/>
    <w:next w:val="Para"/>
    <w:link w:val="H4Char"/>
    <w:rsid w:val="00A803C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803C9"/>
  </w:style>
  <w:style w:type="paragraph" w:customStyle="1" w:styleId="GlossaryTitle">
    <w:name w:val="GlossaryTitle"/>
    <w:basedOn w:val="ChapterTitle"/>
    <w:next w:val="Normal"/>
    <w:rsid w:val="00A803C9"/>
    <w:pPr>
      <w:spacing w:before="120" w:after="120"/>
    </w:pPr>
  </w:style>
  <w:style w:type="paragraph" w:customStyle="1" w:styleId="H1">
    <w:name w:val="H1"/>
    <w:next w:val="Para"/>
    <w:qFormat/>
    <w:rsid w:val="00A803C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803C9"/>
    <w:pPr>
      <w:keepNext/>
      <w:widowControl w:val="0"/>
      <w:spacing w:before="360" w:after="240"/>
      <w:outlineLvl w:val="2"/>
    </w:pPr>
    <w:rPr>
      <w:rFonts w:ascii="Arial" w:hAnsi="Arial"/>
      <w:b/>
      <w:snapToGrid w:val="0"/>
      <w:sz w:val="40"/>
      <w:u w:val="single"/>
    </w:rPr>
  </w:style>
  <w:style w:type="paragraph" w:customStyle="1" w:styleId="H6">
    <w:name w:val="H6"/>
    <w:next w:val="Para"/>
    <w:rsid w:val="00A803C9"/>
    <w:pPr>
      <w:spacing w:before="240" w:after="120"/>
    </w:pPr>
    <w:rPr>
      <w:rFonts w:ascii="Arial" w:hAnsi="Arial"/>
      <w:snapToGrid w:val="0"/>
      <w:u w:val="single"/>
    </w:rPr>
  </w:style>
  <w:style w:type="paragraph" w:customStyle="1" w:styleId="Index1">
    <w:name w:val="Index1"/>
    <w:rsid w:val="00A803C9"/>
    <w:pPr>
      <w:widowControl w:val="0"/>
      <w:ind w:left="1800" w:hanging="360"/>
    </w:pPr>
    <w:rPr>
      <w:snapToGrid w:val="0"/>
      <w:sz w:val="26"/>
    </w:rPr>
  </w:style>
  <w:style w:type="paragraph" w:customStyle="1" w:styleId="Index2">
    <w:name w:val="Index2"/>
    <w:basedOn w:val="Index1"/>
    <w:next w:val="Index1"/>
    <w:rsid w:val="00A803C9"/>
    <w:pPr>
      <w:ind w:left="2520"/>
    </w:pPr>
  </w:style>
  <w:style w:type="paragraph" w:customStyle="1" w:styleId="Index3">
    <w:name w:val="Index3"/>
    <w:basedOn w:val="Index1"/>
    <w:rsid w:val="00A803C9"/>
    <w:pPr>
      <w:ind w:left="3240"/>
    </w:pPr>
  </w:style>
  <w:style w:type="paragraph" w:customStyle="1" w:styleId="IndexLetter">
    <w:name w:val="IndexLetter"/>
    <w:basedOn w:val="H3"/>
    <w:next w:val="Index1"/>
    <w:rsid w:val="00A803C9"/>
  </w:style>
  <w:style w:type="paragraph" w:customStyle="1" w:styleId="IndexNote">
    <w:name w:val="IndexNote"/>
    <w:basedOn w:val="Normal"/>
    <w:rsid w:val="00A803C9"/>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A803C9"/>
    <w:pPr>
      <w:spacing w:line="540" w:lineRule="exact"/>
    </w:pPr>
  </w:style>
  <w:style w:type="character" w:customStyle="1" w:styleId="InlineCode">
    <w:name w:val="InlineCode"/>
    <w:basedOn w:val="DefaultParagraphFont"/>
    <w:rsid w:val="00A803C9"/>
    <w:rPr>
      <w:rFonts w:ascii="Courier New" w:hAnsi="Courier New"/>
      <w:noProof/>
      <w:color w:val="auto"/>
    </w:rPr>
  </w:style>
  <w:style w:type="character" w:customStyle="1" w:styleId="InlineCodeUserInput">
    <w:name w:val="InlineCodeUserInput"/>
    <w:basedOn w:val="InlineCode"/>
    <w:rsid w:val="00A803C9"/>
    <w:rPr>
      <w:rFonts w:ascii="Courier New" w:hAnsi="Courier New"/>
      <w:b/>
      <w:noProof/>
      <w:color w:val="auto"/>
    </w:rPr>
  </w:style>
  <w:style w:type="character" w:customStyle="1" w:styleId="InlineCodeUserInputVariable">
    <w:name w:val="InlineCodeUserInputVariable"/>
    <w:basedOn w:val="InlineCode"/>
    <w:rsid w:val="00A803C9"/>
    <w:rPr>
      <w:rFonts w:ascii="Courier New" w:hAnsi="Courier New"/>
      <w:b/>
      <w:i/>
      <w:noProof/>
      <w:color w:val="auto"/>
    </w:rPr>
  </w:style>
  <w:style w:type="character" w:customStyle="1" w:styleId="InlineCodeVariable">
    <w:name w:val="InlineCodeVariable"/>
    <w:basedOn w:val="InlineCode"/>
    <w:rsid w:val="00A803C9"/>
    <w:rPr>
      <w:rFonts w:ascii="Courier New" w:hAnsi="Courier New"/>
      <w:i/>
      <w:noProof/>
      <w:color w:val="auto"/>
    </w:rPr>
  </w:style>
  <w:style w:type="character" w:customStyle="1" w:styleId="InlineURL">
    <w:name w:val="InlineURL"/>
    <w:basedOn w:val="DefaultParagraphFont"/>
    <w:rsid w:val="00A803C9"/>
    <w:rPr>
      <w:rFonts w:ascii="Courier New" w:hAnsi="Courier New"/>
      <w:noProof/>
      <w:color w:val="auto"/>
      <w:u w:val="single"/>
    </w:rPr>
  </w:style>
  <w:style w:type="character" w:customStyle="1" w:styleId="InlineEmail">
    <w:name w:val="InlineEmail"/>
    <w:basedOn w:val="InlineURL"/>
    <w:rsid w:val="00A803C9"/>
    <w:rPr>
      <w:rFonts w:ascii="Courier New" w:hAnsi="Courier New"/>
      <w:noProof/>
      <w:color w:val="auto"/>
      <w:u w:val="double"/>
    </w:rPr>
  </w:style>
  <w:style w:type="paragraph" w:customStyle="1" w:styleId="IntroductionTitle">
    <w:name w:val="IntroductionTitle"/>
    <w:basedOn w:val="ChapterTitle"/>
    <w:next w:val="Para"/>
    <w:rsid w:val="00A803C9"/>
    <w:pPr>
      <w:spacing w:before="120" w:after="120"/>
    </w:pPr>
  </w:style>
  <w:style w:type="paragraph" w:customStyle="1" w:styleId="KeyConceptsHead">
    <w:name w:val="KeyConceptsHead"/>
    <w:basedOn w:val="BibliographyHead"/>
    <w:next w:val="Para"/>
    <w:rsid w:val="00A803C9"/>
  </w:style>
  <w:style w:type="character" w:customStyle="1" w:styleId="KeyTerm">
    <w:name w:val="KeyTerm"/>
    <w:basedOn w:val="DefaultParagraphFont"/>
    <w:rsid w:val="00A803C9"/>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A803C9"/>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A803C9"/>
    <w:pPr>
      <w:spacing w:before="240" w:after="240"/>
      <w:ind w:left="1440" w:right="720" w:hanging="720"/>
    </w:pPr>
    <w:rPr>
      <w:sz w:val="24"/>
    </w:rPr>
  </w:style>
  <w:style w:type="paragraph" w:styleId="ListBullet">
    <w:name w:val="List Bullet"/>
    <w:basedOn w:val="Normal"/>
    <w:autoRedefine/>
    <w:rsid w:val="00A803C9"/>
  </w:style>
  <w:style w:type="paragraph" w:customStyle="1" w:styleId="ColorfulList-Accent11">
    <w:name w:val="Colorful List - Accent 11"/>
    <w:basedOn w:val="Normal"/>
    <w:qFormat/>
    <w:rsid w:val="00FD1BFD"/>
    <w:pPr>
      <w:ind w:left="720"/>
      <w:contextualSpacing/>
    </w:pPr>
    <w:rPr>
      <w:color w:val="FF0000"/>
    </w:rPr>
  </w:style>
  <w:style w:type="paragraph" w:customStyle="1" w:styleId="ListBulleted">
    <w:name w:val="ListBulleted"/>
    <w:qFormat/>
    <w:rsid w:val="00A803C9"/>
    <w:pPr>
      <w:numPr>
        <w:numId w:val="4"/>
      </w:numPr>
      <w:spacing w:before="120" w:after="120"/>
      <w:contextualSpacing/>
    </w:pPr>
    <w:rPr>
      <w:snapToGrid w:val="0"/>
      <w:sz w:val="26"/>
    </w:rPr>
  </w:style>
  <w:style w:type="paragraph" w:customStyle="1" w:styleId="ListBulletedSub">
    <w:name w:val="ListBulletedSub"/>
    <w:link w:val="ListBulletedSubChar"/>
    <w:rsid w:val="00A803C9"/>
    <w:pPr>
      <w:numPr>
        <w:numId w:val="5"/>
      </w:numPr>
      <w:spacing w:before="120" w:after="120"/>
      <w:contextualSpacing/>
    </w:pPr>
    <w:rPr>
      <w:snapToGrid w:val="0"/>
      <w:sz w:val="26"/>
    </w:rPr>
  </w:style>
  <w:style w:type="paragraph" w:customStyle="1" w:styleId="ListBulletedSub2">
    <w:name w:val="ListBulletedSub2"/>
    <w:basedOn w:val="ListBulletedSub"/>
    <w:rsid w:val="00A803C9"/>
    <w:pPr>
      <w:numPr>
        <w:numId w:val="6"/>
      </w:numPr>
    </w:pPr>
  </w:style>
  <w:style w:type="paragraph" w:customStyle="1" w:styleId="ListCheck">
    <w:name w:val="ListCheck"/>
    <w:rsid w:val="00A803C9"/>
    <w:pPr>
      <w:numPr>
        <w:numId w:val="7"/>
      </w:numPr>
      <w:spacing w:before="120" w:after="120"/>
      <w:contextualSpacing/>
    </w:pPr>
    <w:rPr>
      <w:snapToGrid w:val="0"/>
      <w:sz w:val="26"/>
    </w:rPr>
  </w:style>
  <w:style w:type="paragraph" w:customStyle="1" w:styleId="ListCheckSub">
    <w:name w:val="ListCheckSub"/>
    <w:basedOn w:val="ListCheck"/>
    <w:rsid w:val="00A803C9"/>
    <w:pPr>
      <w:numPr>
        <w:numId w:val="8"/>
      </w:numPr>
    </w:pPr>
  </w:style>
  <w:style w:type="paragraph" w:customStyle="1" w:styleId="ListHead">
    <w:name w:val="ListHead"/>
    <w:rsid w:val="00A803C9"/>
    <w:pPr>
      <w:ind w:left="1440"/>
    </w:pPr>
    <w:rPr>
      <w:b/>
      <w:sz w:val="26"/>
    </w:rPr>
  </w:style>
  <w:style w:type="paragraph" w:customStyle="1" w:styleId="ListNumbered">
    <w:name w:val="ListNumbered"/>
    <w:qFormat/>
    <w:rsid w:val="00A803C9"/>
    <w:pPr>
      <w:widowControl w:val="0"/>
      <w:spacing w:before="120" w:after="120"/>
      <w:ind w:left="1800" w:hanging="360"/>
      <w:contextualSpacing/>
    </w:pPr>
    <w:rPr>
      <w:snapToGrid w:val="0"/>
      <w:sz w:val="26"/>
    </w:rPr>
  </w:style>
  <w:style w:type="paragraph" w:customStyle="1" w:styleId="ListNumberedSub">
    <w:name w:val="ListNumberedSub"/>
    <w:basedOn w:val="ListNumbered"/>
    <w:rsid w:val="00A803C9"/>
    <w:pPr>
      <w:ind w:left="2520"/>
    </w:pPr>
  </w:style>
  <w:style w:type="paragraph" w:customStyle="1" w:styleId="ListNumberedSub2">
    <w:name w:val="ListNumberedSub2"/>
    <w:basedOn w:val="ListNumberedSub"/>
    <w:rsid w:val="00A803C9"/>
    <w:pPr>
      <w:ind w:left="3240"/>
    </w:pPr>
  </w:style>
  <w:style w:type="paragraph" w:customStyle="1" w:styleId="ListNumberedSub3">
    <w:name w:val="ListNumberedSub3"/>
    <w:rsid w:val="00A803C9"/>
    <w:pPr>
      <w:spacing w:before="120" w:after="120"/>
      <w:ind w:left="3960" w:hanging="360"/>
      <w:contextualSpacing/>
    </w:pPr>
    <w:rPr>
      <w:sz w:val="26"/>
    </w:rPr>
  </w:style>
  <w:style w:type="paragraph" w:customStyle="1" w:styleId="ListPara">
    <w:name w:val="ListPara"/>
    <w:basedOn w:val="Normal"/>
    <w:rsid w:val="00A803C9"/>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A803C9"/>
    <w:pPr>
      <w:spacing w:line="260" w:lineRule="exact"/>
      <w:ind w:left="2520"/>
    </w:pPr>
  </w:style>
  <w:style w:type="paragraph" w:customStyle="1" w:styleId="ListParaSub2">
    <w:name w:val="ListParaSub2"/>
    <w:basedOn w:val="ListParaSub"/>
    <w:rsid w:val="00A803C9"/>
    <w:pPr>
      <w:ind w:left="3240"/>
    </w:pPr>
  </w:style>
  <w:style w:type="paragraph" w:customStyle="1" w:styleId="ListUnmarked">
    <w:name w:val="ListUnmarked"/>
    <w:qFormat/>
    <w:rsid w:val="00A803C9"/>
    <w:pPr>
      <w:spacing w:before="60" w:after="60"/>
      <w:ind w:left="1728"/>
    </w:pPr>
    <w:rPr>
      <w:sz w:val="26"/>
    </w:rPr>
  </w:style>
  <w:style w:type="paragraph" w:customStyle="1" w:styleId="ListUnmarkedSub">
    <w:name w:val="ListUnmarkedSub"/>
    <w:rsid w:val="00A803C9"/>
    <w:pPr>
      <w:spacing w:before="60" w:after="60"/>
      <w:ind w:left="2160"/>
    </w:pPr>
    <w:rPr>
      <w:sz w:val="26"/>
    </w:rPr>
  </w:style>
  <w:style w:type="paragraph" w:customStyle="1" w:styleId="ListUnmarkedSub2">
    <w:name w:val="ListUnmarkedSub2"/>
    <w:basedOn w:val="ListUnmarkedSub"/>
    <w:rsid w:val="00A803C9"/>
    <w:pPr>
      <w:ind w:left="2880"/>
    </w:pPr>
  </w:style>
  <w:style w:type="paragraph" w:customStyle="1" w:styleId="ListWhere">
    <w:name w:val="ListWhere"/>
    <w:rsid w:val="00A803C9"/>
    <w:pPr>
      <w:spacing w:before="120" w:after="120"/>
      <w:ind w:left="2160"/>
      <w:contextualSpacing/>
    </w:pPr>
    <w:rPr>
      <w:snapToGrid w:val="0"/>
      <w:sz w:val="26"/>
    </w:rPr>
  </w:style>
  <w:style w:type="paragraph" w:customStyle="1" w:styleId="MatterTitle">
    <w:name w:val="MatterTitle"/>
    <w:next w:val="Para"/>
    <w:rsid w:val="00A803C9"/>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A803C9"/>
    <w:rPr>
      <w:rFonts w:ascii="Wingdings" w:hAnsi="Wingdings"/>
    </w:rPr>
  </w:style>
  <w:style w:type="paragraph" w:customStyle="1" w:styleId="OnlineReference">
    <w:name w:val="OnlineReference"/>
    <w:qFormat/>
    <w:rsid w:val="00A803C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803C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803C9"/>
    <w:pPr>
      <w:numPr>
        <w:numId w:val="9"/>
      </w:numPr>
      <w:spacing w:before="120" w:after="120"/>
      <w:ind w:left="720" w:firstLine="360"/>
      <w:contextualSpacing/>
    </w:pPr>
    <w:rPr>
      <w:snapToGrid w:val="0"/>
      <w:sz w:val="26"/>
    </w:rPr>
  </w:style>
  <w:style w:type="paragraph" w:customStyle="1" w:styleId="ParaNumbered">
    <w:name w:val="ParaNumbered"/>
    <w:rsid w:val="00A803C9"/>
    <w:pPr>
      <w:spacing w:after="120"/>
      <w:ind w:left="720" w:firstLine="720"/>
    </w:pPr>
    <w:rPr>
      <w:snapToGrid w:val="0"/>
      <w:sz w:val="26"/>
    </w:rPr>
  </w:style>
  <w:style w:type="paragraph" w:customStyle="1" w:styleId="PartFeaturingList">
    <w:name w:val="PartFeaturingList"/>
    <w:basedOn w:val="ChapterFeaturingList"/>
    <w:rsid w:val="00A803C9"/>
  </w:style>
  <w:style w:type="paragraph" w:customStyle="1" w:styleId="PartIntroductionPara">
    <w:name w:val="PartIntroductionPara"/>
    <w:rsid w:val="00A803C9"/>
    <w:pPr>
      <w:spacing w:after="120"/>
      <w:ind w:left="720" w:firstLine="720"/>
    </w:pPr>
    <w:rPr>
      <w:sz w:val="26"/>
    </w:rPr>
  </w:style>
  <w:style w:type="paragraph" w:customStyle="1" w:styleId="PartTitle">
    <w:name w:val="PartTitle"/>
    <w:basedOn w:val="ChapterTitle"/>
    <w:rsid w:val="00A803C9"/>
    <w:pPr>
      <w:widowControl w:val="0"/>
      <w:pBdr>
        <w:bottom w:val="single" w:sz="4" w:space="1" w:color="auto"/>
      </w:pBdr>
    </w:pPr>
  </w:style>
  <w:style w:type="paragraph" w:customStyle="1" w:styleId="PoetryPara">
    <w:name w:val="PoetryPara"/>
    <w:next w:val="PoetryContinued"/>
    <w:rsid w:val="00A803C9"/>
    <w:pPr>
      <w:spacing w:before="360" w:after="60"/>
      <w:ind w:left="2160"/>
      <w:contextualSpacing/>
    </w:pPr>
    <w:rPr>
      <w:snapToGrid w:val="0"/>
      <w:sz w:val="22"/>
    </w:rPr>
  </w:style>
  <w:style w:type="paragraph" w:customStyle="1" w:styleId="PoetryContinued">
    <w:name w:val="PoetryContinued"/>
    <w:basedOn w:val="PoetryPara"/>
    <w:qFormat/>
    <w:rsid w:val="00A803C9"/>
    <w:pPr>
      <w:spacing w:before="0"/>
      <w:contextualSpacing w:val="0"/>
    </w:pPr>
  </w:style>
  <w:style w:type="paragraph" w:customStyle="1" w:styleId="PoetrySource">
    <w:name w:val="PoetrySource"/>
    <w:rsid w:val="00A803C9"/>
    <w:pPr>
      <w:ind w:left="2880"/>
    </w:pPr>
    <w:rPr>
      <w:snapToGrid w:val="0"/>
      <w:sz w:val="18"/>
    </w:rPr>
  </w:style>
  <w:style w:type="paragraph" w:customStyle="1" w:styleId="PoetryTitle">
    <w:name w:val="PoetryTitle"/>
    <w:basedOn w:val="PoetryPara"/>
    <w:next w:val="PoetryPara"/>
    <w:rsid w:val="00A803C9"/>
    <w:rPr>
      <w:b/>
      <w:sz w:val="24"/>
    </w:rPr>
  </w:style>
  <w:style w:type="paragraph" w:customStyle="1" w:styleId="PrefaceTitle">
    <w:name w:val="PrefaceTitle"/>
    <w:next w:val="Para"/>
    <w:rsid w:val="00A803C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803C9"/>
  </w:style>
  <w:style w:type="character" w:customStyle="1" w:styleId="QueryInline">
    <w:name w:val="QueryInline"/>
    <w:basedOn w:val="DefaultParagraphFont"/>
    <w:rsid w:val="00A803C9"/>
    <w:rPr>
      <w:bdr w:val="none" w:sz="0" w:space="0" w:color="auto"/>
      <w:shd w:val="clear" w:color="auto" w:fill="FFCC99"/>
    </w:rPr>
  </w:style>
  <w:style w:type="paragraph" w:customStyle="1" w:styleId="QueryPara">
    <w:name w:val="QueryPara"/>
    <w:rsid w:val="00A803C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803C9"/>
  </w:style>
  <w:style w:type="paragraph" w:customStyle="1" w:styleId="QuestionsHead">
    <w:name w:val="QuestionsHead"/>
    <w:basedOn w:val="BibliographyHead"/>
    <w:next w:val="Para"/>
    <w:rsid w:val="00A803C9"/>
  </w:style>
  <w:style w:type="paragraph" w:customStyle="1" w:styleId="QuoteSource">
    <w:name w:val="QuoteSource"/>
    <w:basedOn w:val="Normal"/>
    <w:rsid w:val="00A803C9"/>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A803C9"/>
    <w:rPr>
      <w:i w:val="0"/>
      <w:sz w:val="24"/>
    </w:rPr>
  </w:style>
  <w:style w:type="paragraph" w:customStyle="1" w:styleId="RecipeFootnote">
    <w:name w:val="RecipeFootnote"/>
    <w:basedOn w:val="Normal"/>
    <w:rsid w:val="00A803C9"/>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A803C9"/>
    <w:pPr>
      <w:spacing w:before="240"/>
      <w:ind w:left="720"/>
    </w:pPr>
    <w:rPr>
      <w:rFonts w:ascii="Arial" w:hAnsi="Arial"/>
      <w:b/>
      <w:snapToGrid w:val="0"/>
      <w:sz w:val="26"/>
    </w:rPr>
  </w:style>
  <w:style w:type="paragraph" w:customStyle="1" w:styleId="RecipeIngredientList">
    <w:name w:val="RecipeIngredientList"/>
    <w:basedOn w:val="Normal"/>
    <w:rsid w:val="00A803C9"/>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A803C9"/>
    <w:pPr>
      <w:spacing w:before="120" w:after="120"/>
      <w:ind w:left="1440" w:firstLine="360"/>
      <w:contextualSpacing/>
    </w:pPr>
    <w:rPr>
      <w:rFonts w:ascii="Arial" w:hAnsi="Arial"/>
      <w:snapToGrid w:val="0"/>
      <w:sz w:val="26"/>
    </w:rPr>
  </w:style>
  <w:style w:type="paragraph" w:customStyle="1" w:styleId="RecipeMetricMeasure">
    <w:name w:val="RecipeMetricMeasure"/>
    <w:rsid w:val="00A803C9"/>
    <w:rPr>
      <w:rFonts w:ascii="Arial" w:hAnsi="Arial"/>
      <w:snapToGrid w:val="0"/>
      <w:sz w:val="26"/>
    </w:rPr>
  </w:style>
  <w:style w:type="paragraph" w:customStyle="1" w:styleId="RecipeNutritionInfo">
    <w:name w:val="RecipeNutritionInfo"/>
    <w:basedOn w:val="Normal"/>
    <w:rsid w:val="00A803C9"/>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A803C9"/>
    <w:rPr>
      <w:rFonts w:ascii="Arial" w:hAnsi="Arial"/>
      <w:snapToGrid w:val="0"/>
      <w:sz w:val="26"/>
    </w:rPr>
  </w:style>
  <w:style w:type="paragraph" w:customStyle="1" w:styleId="RecipeProcedure">
    <w:name w:val="RecipeProcedure"/>
    <w:rsid w:val="00A803C9"/>
    <w:pPr>
      <w:spacing w:before="120" w:after="120"/>
      <w:ind w:left="1800" w:hanging="720"/>
    </w:pPr>
    <w:rPr>
      <w:rFonts w:ascii="Arial" w:hAnsi="Arial"/>
      <w:snapToGrid w:val="0"/>
      <w:sz w:val="26"/>
    </w:rPr>
  </w:style>
  <w:style w:type="paragraph" w:customStyle="1" w:styleId="RecipeProcedureHead">
    <w:name w:val="RecipeProcedureHead"/>
    <w:rsid w:val="00A803C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803C9"/>
    <w:pPr>
      <w:ind w:left="720"/>
    </w:pPr>
    <w:rPr>
      <w:rFonts w:ascii="Arial" w:hAnsi="Arial"/>
      <w:b/>
      <w:smallCaps/>
      <w:snapToGrid w:val="0"/>
      <w:sz w:val="32"/>
      <w:u w:val="single"/>
    </w:rPr>
  </w:style>
  <w:style w:type="paragraph" w:customStyle="1" w:styleId="RecipeTableHead">
    <w:name w:val="RecipeTableHead"/>
    <w:rsid w:val="00A803C9"/>
    <w:rPr>
      <w:rFonts w:ascii="Arial" w:hAnsi="Arial"/>
      <w:b/>
      <w:smallCaps/>
      <w:snapToGrid w:val="0"/>
      <w:sz w:val="26"/>
    </w:rPr>
  </w:style>
  <w:style w:type="paragraph" w:customStyle="1" w:styleId="RecipeTime">
    <w:name w:val="RecipeTime"/>
    <w:rsid w:val="00A803C9"/>
    <w:pPr>
      <w:spacing w:before="120" w:after="120"/>
      <w:ind w:left="720"/>
      <w:contextualSpacing/>
    </w:pPr>
    <w:rPr>
      <w:rFonts w:ascii="Arial" w:hAnsi="Arial"/>
      <w:i/>
      <w:snapToGrid w:val="0"/>
      <w:sz w:val="26"/>
    </w:rPr>
  </w:style>
  <w:style w:type="paragraph" w:customStyle="1" w:styleId="RecipeTitle">
    <w:name w:val="RecipeTitle"/>
    <w:next w:val="RecipeIngredientList"/>
    <w:rsid w:val="00A803C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803C9"/>
    <w:pPr>
      <w:ind w:left="720"/>
    </w:pPr>
    <w:rPr>
      <w:rFonts w:ascii="Arial" w:hAnsi="Arial"/>
      <w:b/>
      <w:i/>
      <w:smallCaps/>
      <w:snapToGrid w:val="0"/>
      <w:sz w:val="36"/>
      <w:szCs w:val="40"/>
    </w:rPr>
  </w:style>
  <w:style w:type="paragraph" w:customStyle="1" w:styleId="RecipeUSMeasure">
    <w:name w:val="RecipeUSMeasure"/>
    <w:rsid w:val="00A803C9"/>
    <w:rPr>
      <w:rFonts w:ascii="Arial" w:hAnsi="Arial"/>
      <w:snapToGrid w:val="0"/>
      <w:sz w:val="26"/>
    </w:rPr>
  </w:style>
  <w:style w:type="paragraph" w:customStyle="1" w:styleId="RecipeVariationPara">
    <w:name w:val="RecipeVariationPara"/>
    <w:basedOn w:val="RecipeVariationHead"/>
    <w:qFormat/>
    <w:rsid w:val="00A803C9"/>
    <w:rPr>
      <w:i/>
      <w:u w:val="none"/>
    </w:rPr>
  </w:style>
  <w:style w:type="paragraph" w:customStyle="1" w:styleId="RecipeVariationHead">
    <w:name w:val="RecipeVariationHead"/>
    <w:rsid w:val="00A803C9"/>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A803C9"/>
    <w:rPr>
      <w:b/>
      <w:i/>
    </w:rPr>
  </w:style>
  <w:style w:type="paragraph" w:customStyle="1" w:styleId="RecipeNotePara">
    <w:name w:val="RecipeNotePara"/>
    <w:basedOn w:val="FeatureRecipeNotePara"/>
    <w:rsid w:val="00A803C9"/>
    <w:pPr>
      <w:shd w:val="clear" w:color="auto" w:fill="FFFFFF" w:themeFill="background1"/>
    </w:pPr>
  </w:style>
  <w:style w:type="paragraph" w:customStyle="1" w:styleId="RecipeYield">
    <w:name w:val="RecipeYield"/>
    <w:rsid w:val="00A803C9"/>
    <w:pPr>
      <w:ind w:left="720"/>
    </w:pPr>
    <w:rPr>
      <w:rFonts w:ascii="Arial" w:hAnsi="Arial"/>
      <w:snapToGrid w:val="0"/>
    </w:rPr>
  </w:style>
  <w:style w:type="paragraph" w:customStyle="1" w:styleId="Reference">
    <w:name w:val="Reference"/>
    <w:basedOn w:val="Normal"/>
    <w:rsid w:val="00A803C9"/>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A803C9"/>
    <w:pPr>
      <w:spacing w:before="0" w:after="0"/>
      <w:ind w:firstLine="0"/>
    </w:pPr>
    <w:rPr>
      <w:snapToGrid w:val="0"/>
    </w:rPr>
  </w:style>
  <w:style w:type="paragraph" w:customStyle="1" w:styleId="ReferencesHead">
    <w:name w:val="ReferencesHead"/>
    <w:basedOn w:val="BibliographyHead"/>
    <w:next w:val="Reference"/>
    <w:rsid w:val="00A803C9"/>
  </w:style>
  <w:style w:type="paragraph" w:customStyle="1" w:styleId="ReferenceTitle">
    <w:name w:val="ReferenceTitle"/>
    <w:basedOn w:val="MatterTitle"/>
    <w:next w:val="Reference"/>
    <w:rsid w:val="00A803C9"/>
  </w:style>
  <w:style w:type="paragraph" w:customStyle="1" w:styleId="ReviewHead">
    <w:name w:val="ReviewHead"/>
    <w:basedOn w:val="BibliographyHead"/>
    <w:next w:val="Para"/>
    <w:rsid w:val="00A803C9"/>
  </w:style>
  <w:style w:type="paragraph" w:customStyle="1" w:styleId="RunInHead">
    <w:name w:val="RunInHead"/>
    <w:next w:val="RunInPara"/>
    <w:rsid w:val="00A803C9"/>
    <w:pPr>
      <w:spacing w:before="240"/>
      <w:ind w:left="1440"/>
    </w:pPr>
    <w:rPr>
      <w:rFonts w:ascii="Arial" w:hAnsi="Arial"/>
      <w:b/>
      <w:sz w:val="26"/>
    </w:rPr>
  </w:style>
  <w:style w:type="paragraph" w:customStyle="1" w:styleId="RunInHeadSub">
    <w:name w:val="RunInHeadSub"/>
    <w:basedOn w:val="RunInHead"/>
    <w:next w:val="RunInParaSub"/>
    <w:rsid w:val="00A803C9"/>
    <w:pPr>
      <w:ind w:left="2160"/>
    </w:pPr>
    <w:rPr>
      <w:snapToGrid w:val="0"/>
    </w:rPr>
  </w:style>
  <w:style w:type="paragraph" w:customStyle="1" w:styleId="RunInPara">
    <w:name w:val="RunInPara"/>
    <w:basedOn w:val="Normal"/>
    <w:link w:val="RunInParaChar"/>
    <w:rsid w:val="00A803C9"/>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A803C9"/>
    <w:pPr>
      <w:ind w:left="2160"/>
    </w:pPr>
  </w:style>
  <w:style w:type="paragraph" w:styleId="Salutation">
    <w:name w:val="Salutation"/>
    <w:basedOn w:val="Normal"/>
    <w:next w:val="Normal"/>
    <w:link w:val="SalutationChar"/>
    <w:rsid w:val="00A803C9"/>
  </w:style>
  <w:style w:type="character" w:customStyle="1" w:styleId="SalutationChar">
    <w:name w:val="Salutation Char"/>
    <w:basedOn w:val="DefaultParagraphFont"/>
    <w:link w:val="Salutation"/>
    <w:rsid w:val="00A803C9"/>
    <w:rPr>
      <w:rFonts w:ascii="Calibri" w:eastAsia="Calibri" w:hAnsi="Calibri"/>
      <w:sz w:val="22"/>
      <w:szCs w:val="22"/>
    </w:rPr>
  </w:style>
  <w:style w:type="paragraph" w:customStyle="1" w:styleId="SectionTitle">
    <w:name w:val="SectionTitle"/>
    <w:basedOn w:val="ChapterTitle"/>
    <w:next w:val="ChapterTitle"/>
    <w:rsid w:val="00A803C9"/>
    <w:pPr>
      <w:pBdr>
        <w:bottom w:val="single" w:sz="4" w:space="1" w:color="auto"/>
      </w:pBdr>
    </w:pPr>
  </w:style>
  <w:style w:type="paragraph" w:customStyle="1" w:styleId="Series">
    <w:name w:val="Series"/>
    <w:rsid w:val="00A803C9"/>
    <w:pPr>
      <w:ind w:left="720"/>
    </w:pPr>
    <w:rPr>
      <w:sz w:val="24"/>
    </w:rPr>
  </w:style>
  <w:style w:type="paragraph" w:customStyle="1" w:styleId="SignatureLine">
    <w:name w:val="SignatureLine"/>
    <w:qFormat/>
    <w:rsid w:val="00A803C9"/>
    <w:pPr>
      <w:spacing w:before="240" w:after="240"/>
      <w:ind w:left="4320"/>
      <w:contextualSpacing/>
      <w:jc w:val="right"/>
    </w:pPr>
    <w:rPr>
      <w:rFonts w:ascii="Arial" w:hAnsi="Arial"/>
      <w:snapToGrid w:val="0"/>
      <w:sz w:val="18"/>
    </w:rPr>
  </w:style>
  <w:style w:type="paragraph" w:customStyle="1" w:styleId="Slug">
    <w:name w:val="Slug"/>
    <w:basedOn w:val="Normal"/>
    <w:next w:val="Para"/>
    <w:rsid w:val="00A803C9"/>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A803C9"/>
    <w:rPr>
      <w:vertAlign w:val="subscript"/>
    </w:rPr>
  </w:style>
  <w:style w:type="paragraph" w:customStyle="1" w:styleId="SummaryHead">
    <w:name w:val="SummaryHead"/>
    <w:basedOn w:val="BibliographyHead"/>
    <w:next w:val="Para"/>
    <w:rsid w:val="00A803C9"/>
  </w:style>
  <w:style w:type="character" w:customStyle="1" w:styleId="Superscript">
    <w:name w:val="Superscript"/>
    <w:basedOn w:val="DefaultParagraphFont"/>
    <w:rsid w:val="00A803C9"/>
    <w:rPr>
      <w:vertAlign w:val="superscript"/>
    </w:rPr>
  </w:style>
  <w:style w:type="paragraph" w:customStyle="1" w:styleId="SupplementInstruction">
    <w:name w:val="SupplementInstruction"/>
    <w:rsid w:val="00A803C9"/>
    <w:pPr>
      <w:spacing w:before="120" w:after="120"/>
      <w:ind w:left="720"/>
    </w:pPr>
    <w:rPr>
      <w:i/>
      <w:sz w:val="26"/>
    </w:rPr>
  </w:style>
  <w:style w:type="paragraph" w:customStyle="1" w:styleId="TableCaption">
    <w:name w:val="TableCaption"/>
    <w:basedOn w:val="Slug"/>
    <w:qFormat/>
    <w:rsid w:val="00A803C9"/>
    <w:pPr>
      <w:keepNext/>
      <w:widowControl w:val="0"/>
      <w:spacing w:before="240" w:after="120"/>
      <w:ind w:left="0"/>
    </w:pPr>
    <w:rPr>
      <w:snapToGrid w:val="0"/>
    </w:rPr>
  </w:style>
  <w:style w:type="paragraph" w:customStyle="1" w:styleId="TableEntry">
    <w:name w:val="TableEntry"/>
    <w:qFormat/>
    <w:rsid w:val="00A803C9"/>
    <w:pPr>
      <w:spacing w:after="60"/>
    </w:pPr>
    <w:rPr>
      <w:rFonts w:ascii="Arial" w:hAnsi="Arial"/>
      <w:sz w:val="22"/>
    </w:rPr>
  </w:style>
  <w:style w:type="paragraph" w:customStyle="1" w:styleId="TableFootnote">
    <w:name w:val="TableFootnote"/>
    <w:rsid w:val="00A803C9"/>
    <w:pPr>
      <w:spacing w:after="240"/>
      <w:ind w:left="1440"/>
      <w:contextualSpacing/>
    </w:pPr>
    <w:rPr>
      <w:rFonts w:ascii="Arial" w:hAnsi="Arial"/>
      <w:sz w:val="18"/>
    </w:rPr>
  </w:style>
  <w:style w:type="paragraph" w:customStyle="1" w:styleId="TableHead">
    <w:name w:val="TableHead"/>
    <w:qFormat/>
    <w:rsid w:val="00A803C9"/>
    <w:pPr>
      <w:keepNext/>
    </w:pPr>
    <w:rPr>
      <w:rFonts w:ascii="Arial" w:hAnsi="Arial"/>
      <w:b/>
      <w:sz w:val="22"/>
    </w:rPr>
  </w:style>
  <w:style w:type="paragraph" w:customStyle="1" w:styleId="TableSource">
    <w:name w:val="TableSource"/>
    <w:next w:val="Normal"/>
    <w:rsid w:val="00A803C9"/>
    <w:pPr>
      <w:pBdr>
        <w:top w:val="single" w:sz="4" w:space="1" w:color="auto"/>
      </w:pBdr>
      <w:spacing w:after="240"/>
      <w:ind w:left="1440"/>
      <w:contextualSpacing/>
    </w:pPr>
    <w:rPr>
      <w:rFonts w:ascii="Arial" w:hAnsi="Arial"/>
      <w:snapToGrid w:val="0"/>
    </w:rPr>
  </w:style>
  <w:style w:type="paragraph" w:customStyle="1" w:styleId="TabularEntry">
    <w:name w:val="TabularEntry"/>
    <w:rsid w:val="00A803C9"/>
    <w:pPr>
      <w:widowControl w:val="0"/>
    </w:pPr>
    <w:rPr>
      <w:snapToGrid w:val="0"/>
      <w:sz w:val="26"/>
    </w:rPr>
  </w:style>
  <w:style w:type="paragraph" w:customStyle="1" w:styleId="TabularEntrySub">
    <w:name w:val="TabularEntrySub"/>
    <w:basedOn w:val="TabularEntry"/>
    <w:rsid w:val="00A803C9"/>
    <w:pPr>
      <w:ind w:left="360"/>
    </w:pPr>
  </w:style>
  <w:style w:type="paragraph" w:customStyle="1" w:styleId="TabularHead">
    <w:name w:val="TabularHead"/>
    <w:qFormat/>
    <w:rsid w:val="00A803C9"/>
    <w:pPr>
      <w:spacing w:line="276" w:lineRule="auto"/>
    </w:pPr>
    <w:rPr>
      <w:b/>
      <w:snapToGrid w:val="0"/>
      <w:sz w:val="26"/>
    </w:rPr>
  </w:style>
  <w:style w:type="paragraph" w:customStyle="1" w:styleId="TextBreak">
    <w:name w:val="TextBreak"/>
    <w:next w:val="Para"/>
    <w:rsid w:val="00A803C9"/>
    <w:pPr>
      <w:jc w:val="center"/>
    </w:pPr>
    <w:rPr>
      <w:rFonts w:ascii="Arial" w:hAnsi="Arial"/>
      <w:b/>
      <w:snapToGrid w:val="0"/>
      <w:sz w:val="24"/>
    </w:rPr>
  </w:style>
  <w:style w:type="paragraph" w:customStyle="1" w:styleId="TOCTitle">
    <w:name w:val="TOCTitle"/>
    <w:next w:val="Para"/>
    <w:rsid w:val="00A803C9"/>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A803C9"/>
    <w:rPr>
      <w:b/>
    </w:rPr>
  </w:style>
  <w:style w:type="character" w:customStyle="1" w:styleId="UserInputVariable">
    <w:name w:val="UserInputVariable"/>
    <w:basedOn w:val="DefaultParagraphFont"/>
    <w:rsid w:val="00A803C9"/>
    <w:rPr>
      <w:b/>
      <w:i/>
    </w:rPr>
  </w:style>
  <w:style w:type="character" w:customStyle="1" w:styleId="Variable">
    <w:name w:val="Variable"/>
    <w:basedOn w:val="DefaultParagraphFont"/>
    <w:rsid w:val="00A803C9"/>
    <w:rPr>
      <w:i/>
    </w:rPr>
  </w:style>
  <w:style w:type="character" w:customStyle="1" w:styleId="WileyBold">
    <w:name w:val="WileyBold"/>
    <w:basedOn w:val="DefaultParagraphFont"/>
    <w:rsid w:val="00A803C9"/>
    <w:rPr>
      <w:b/>
    </w:rPr>
  </w:style>
  <w:style w:type="character" w:customStyle="1" w:styleId="WileyBoldItalic">
    <w:name w:val="WileyBoldItalic"/>
    <w:basedOn w:val="DefaultParagraphFont"/>
    <w:rsid w:val="00A803C9"/>
    <w:rPr>
      <w:b/>
      <w:i/>
    </w:rPr>
  </w:style>
  <w:style w:type="character" w:customStyle="1" w:styleId="WileyItalic">
    <w:name w:val="WileyItalic"/>
    <w:basedOn w:val="DefaultParagraphFont"/>
    <w:rsid w:val="00A803C9"/>
    <w:rPr>
      <w:i/>
    </w:rPr>
  </w:style>
  <w:style w:type="character" w:customStyle="1" w:styleId="WileySymbol">
    <w:name w:val="WileySymbol"/>
    <w:rsid w:val="00A803C9"/>
    <w:rPr>
      <w:rFonts w:ascii="Symbol" w:hAnsi="Symbol"/>
    </w:rPr>
  </w:style>
  <w:style w:type="character" w:customStyle="1" w:styleId="wileyTemp">
    <w:name w:val="wileyTemp"/>
    <w:rsid w:val="00A803C9"/>
  </w:style>
  <w:style w:type="paragraph" w:customStyle="1" w:styleId="wsBlockA">
    <w:name w:val="wsBlockA"/>
    <w:basedOn w:val="Normal"/>
    <w:qFormat/>
    <w:rsid w:val="00A803C9"/>
    <w:pPr>
      <w:spacing w:before="120" w:after="120" w:line="240" w:lineRule="auto"/>
      <w:ind w:left="2160" w:right="1440"/>
    </w:pPr>
    <w:rPr>
      <w:rFonts w:ascii="Arial" w:hAnsi="Arial"/>
      <w:sz w:val="20"/>
    </w:rPr>
  </w:style>
  <w:style w:type="paragraph" w:customStyle="1" w:styleId="wsBlockB">
    <w:name w:val="wsBlockB"/>
    <w:basedOn w:val="Normal"/>
    <w:qFormat/>
    <w:rsid w:val="00A803C9"/>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A803C9"/>
    <w:pPr>
      <w:spacing w:before="120" w:after="120" w:line="240" w:lineRule="auto"/>
      <w:ind w:left="2160" w:right="1440"/>
    </w:pPr>
    <w:rPr>
      <w:rFonts w:ascii="Verdana" w:hAnsi="Verdana"/>
      <w:sz w:val="20"/>
    </w:rPr>
  </w:style>
  <w:style w:type="paragraph" w:customStyle="1" w:styleId="wsHeadStyleA">
    <w:name w:val="wsHeadStyleA"/>
    <w:basedOn w:val="Normal"/>
    <w:qFormat/>
    <w:rsid w:val="00A803C9"/>
    <w:pPr>
      <w:spacing w:before="120" w:after="120" w:line="240" w:lineRule="auto"/>
      <w:ind w:left="720"/>
    </w:pPr>
    <w:rPr>
      <w:rFonts w:ascii="Arial" w:hAnsi="Arial"/>
      <w:b/>
      <w:sz w:val="28"/>
      <w:u w:val="single"/>
    </w:rPr>
  </w:style>
  <w:style w:type="paragraph" w:customStyle="1" w:styleId="wsHeadStyleB">
    <w:name w:val="wsHeadStyleB"/>
    <w:basedOn w:val="Normal"/>
    <w:qFormat/>
    <w:rsid w:val="00A803C9"/>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A803C9"/>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A803C9"/>
    <w:pPr>
      <w:numPr>
        <w:numId w:val="10"/>
      </w:numPr>
      <w:spacing w:before="120" w:after="120" w:line="240" w:lineRule="auto"/>
    </w:pPr>
    <w:rPr>
      <w:rFonts w:ascii="Arial" w:hAnsi="Arial"/>
      <w:sz w:val="26"/>
    </w:rPr>
  </w:style>
  <w:style w:type="paragraph" w:customStyle="1" w:styleId="wsListBulletedB">
    <w:name w:val="wsListBulletedB"/>
    <w:basedOn w:val="Normal"/>
    <w:qFormat/>
    <w:rsid w:val="00A803C9"/>
    <w:pPr>
      <w:numPr>
        <w:numId w:val="11"/>
      </w:numPr>
      <w:spacing w:before="120" w:after="120" w:line="240" w:lineRule="auto"/>
    </w:pPr>
    <w:rPr>
      <w:rFonts w:ascii="Times New Roman" w:hAnsi="Times New Roman"/>
      <w:sz w:val="26"/>
    </w:rPr>
  </w:style>
  <w:style w:type="paragraph" w:customStyle="1" w:styleId="wsListBulletedC">
    <w:name w:val="wsListBulletedC"/>
    <w:basedOn w:val="Normal"/>
    <w:qFormat/>
    <w:rsid w:val="00A803C9"/>
    <w:pPr>
      <w:numPr>
        <w:numId w:val="12"/>
      </w:numPr>
      <w:spacing w:before="120" w:after="120" w:line="240" w:lineRule="auto"/>
    </w:pPr>
    <w:rPr>
      <w:rFonts w:ascii="Verdana" w:hAnsi="Verdana"/>
      <w:sz w:val="26"/>
    </w:rPr>
  </w:style>
  <w:style w:type="paragraph" w:customStyle="1" w:styleId="wsListNumberedA">
    <w:name w:val="wsListNumberedA"/>
    <w:basedOn w:val="Normal"/>
    <w:qFormat/>
    <w:rsid w:val="00A803C9"/>
    <w:pPr>
      <w:spacing w:before="120" w:after="120" w:line="240" w:lineRule="auto"/>
      <w:ind w:left="2160" w:hanging="720"/>
    </w:pPr>
    <w:rPr>
      <w:rFonts w:ascii="Arial" w:hAnsi="Arial"/>
      <w:sz w:val="26"/>
    </w:rPr>
  </w:style>
  <w:style w:type="paragraph" w:customStyle="1" w:styleId="wsListNumberedB">
    <w:name w:val="wsListNumberedB"/>
    <w:basedOn w:val="Normal"/>
    <w:qFormat/>
    <w:rsid w:val="00A803C9"/>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A803C9"/>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A803C9"/>
    <w:pPr>
      <w:spacing w:before="120" w:after="120" w:line="240" w:lineRule="auto"/>
      <w:ind w:left="1440"/>
    </w:pPr>
    <w:rPr>
      <w:rFonts w:ascii="Arial" w:hAnsi="Arial"/>
      <w:sz w:val="26"/>
    </w:rPr>
  </w:style>
  <w:style w:type="paragraph" w:customStyle="1" w:styleId="wsListUnmarkedB">
    <w:name w:val="wsListUnmarkedB"/>
    <w:basedOn w:val="Normal"/>
    <w:qFormat/>
    <w:rsid w:val="00A803C9"/>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A803C9"/>
    <w:pPr>
      <w:spacing w:before="120" w:after="120" w:line="240" w:lineRule="auto"/>
      <w:ind w:left="1440"/>
    </w:pPr>
    <w:rPr>
      <w:rFonts w:ascii="Verdana" w:hAnsi="Verdana"/>
      <w:sz w:val="26"/>
    </w:rPr>
  </w:style>
  <w:style w:type="paragraph" w:customStyle="1" w:styleId="wsNameDate">
    <w:name w:val="wsNameDate"/>
    <w:qFormat/>
    <w:rsid w:val="00A803C9"/>
    <w:pPr>
      <w:spacing w:before="240" w:after="240"/>
    </w:pPr>
    <w:rPr>
      <w:rFonts w:ascii="Arial" w:eastAsiaTheme="minorHAnsi" w:hAnsi="Arial"/>
      <w:b/>
      <w:sz w:val="28"/>
      <w:szCs w:val="22"/>
    </w:rPr>
  </w:style>
  <w:style w:type="paragraph" w:customStyle="1" w:styleId="wsParaA">
    <w:name w:val="wsParaA"/>
    <w:basedOn w:val="Normal"/>
    <w:qFormat/>
    <w:rsid w:val="00A803C9"/>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A803C9"/>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A803C9"/>
    <w:pPr>
      <w:spacing w:before="120" w:after="120" w:line="240" w:lineRule="auto"/>
      <w:ind w:left="720" w:firstLine="720"/>
      <w:contextualSpacing/>
    </w:pPr>
    <w:rPr>
      <w:rFonts w:ascii="Verdana" w:hAnsi="Verdana"/>
      <w:sz w:val="26"/>
    </w:rPr>
  </w:style>
  <w:style w:type="paragraph" w:customStyle="1" w:styleId="wsTitle">
    <w:name w:val="wsTitle"/>
    <w:qFormat/>
    <w:rsid w:val="00A803C9"/>
    <w:rPr>
      <w:rFonts w:ascii="Arial" w:eastAsiaTheme="minorHAnsi" w:hAnsi="Arial"/>
      <w:b/>
      <w:sz w:val="36"/>
      <w:szCs w:val="32"/>
    </w:rPr>
  </w:style>
  <w:style w:type="character" w:styleId="CommentReference">
    <w:name w:val="annotation reference"/>
    <w:basedOn w:val="DefaultParagraphFont"/>
    <w:uiPriority w:val="99"/>
    <w:rsid w:val="00A803C9"/>
    <w:rPr>
      <w:sz w:val="16"/>
      <w:szCs w:val="16"/>
    </w:rPr>
  </w:style>
  <w:style w:type="paragraph" w:styleId="CommentText">
    <w:name w:val="annotation text"/>
    <w:basedOn w:val="Normal"/>
    <w:link w:val="CommentTextChar"/>
    <w:rsid w:val="00A803C9"/>
    <w:rPr>
      <w:sz w:val="20"/>
    </w:rPr>
  </w:style>
  <w:style w:type="character" w:customStyle="1" w:styleId="CommentTextChar">
    <w:name w:val="Comment Text Char"/>
    <w:basedOn w:val="DefaultParagraphFont"/>
    <w:link w:val="CommentText"/>
    <w:rsid w:val="00A803C9"/>
    <w:rPr>
      <w:rFonts w:ascii="Calibri" w:eastAsia="Calibri" w:hAnsi="Calibri"/>
      <w:szCs w:val="22"/>
    </w:rPr>
  </w:style>
  <w:style w:type="paragraph" w:styleId="CommentSubject">
    <w:name w:val="annotation subject"/>
    <w:basedOn w:val="CommentText"/>
    <w:next w:val="CommentText"/>
    <w:link w:val="CommentSubjectChar"/>
    <w:rsid w:val="00A803C9"/>
    <w:rPr>
      <w:b/>
    </w:rPr>
  </w:style>
  <w:style w:type="character" w:customStyle="1" w:styleId="CommentSubjectChar">
    <w:name w:val="Comment Subject Char"/>
    <w:basedOn w:val="CommentTextChar"/>
    <w:link w:val="CommentSubject"/>
    <w:rsid w:val="00A803C9"/>
    <w:rPr>
      <w:rFonts w:ascii="Calibri" w:eastAsia="Calibri" w:hAnsi="Calibri"/>
      <w:b/>
      <w:szCs w:val="22"/>
    </w:rPr>
  </w:style>
  <w:style w:type="character" w:styleId="FollowedHyperlink">
    <w:name w:val="FollowedHyperlink"/>
    <w:basedOn w:val="DefaultParagraphFont"/>
    <w:uiPriority w:val="99"/>
    <w:rsid w:val="00A803C9"/>
    <w:rPr>
      <w:color w:val="800080" w:themeColor="followedHyperlink"/>
      <w:u w:val="single"/>
    </w:rPr>
  </w:style>
  <w:style w:type="character" w:styleId="HTMLAcronym">
    <w:name w:val="HTML Acronym"/>
    <w:basedOn w:val="DefaultParagraphFont"/>
    <w:uiPriority w:val="99"/>
    <w:rsid w:val="00A803C9"/>
  </w:style>
  <w:style w:type="character" w:styleId="HTMLCite">
    <w:name w:val="HTML Cite"/>
    <w:basedOn w:val="DefaultParagraphFont"/>
    <w:uiPriority w:val="99"/>
    <w:rsid w:val="00A803C9"/>
    <w:rPr>
      <w:i/>
      <w:iCs/>
    </w:rPr>
  </w:style>
  <w:style w:type="character" w:styleId="HTMLCode">
    <w:name w:val="HTML Code"/>
    <w:basedOn w:val="DefaultParagraphFont"/>
    <w:uiPriority w:val="99"/>
    <w:rsid w:val="00A803C9"/>
    <w:rPr>
      <w:rFonts w:ascii="Consolas" w:hAnsi="Consolas"/>
      <w:sz w:val="20"/>
      <w:szCs w:val="20"/>
    </w:rPr>
  </w:style>
  <w:style w:type="character" w:styleId="HTMLDefinition">
    <w:name w:val="HTML Definition"/>
    <w:basedOn w:val="DefaultParagraphFont"/>
    <w:uiPriority w:val="99"/>
    <w:rsid w:val="00A803C9"/>
    <w:rPr>
      <w:i/>
      <w:iCs/>
    </w:rPr>
  </w:style>
  <w:style w:type="character" w:styleId="HTMLKeyboard">
    <w:name w:val="HTML Keyboard"/>
    <w:basedOn w:val="DefaultParagraphFont"/>
    <w:uiPriority w:val="99"/>
    <w:rsid w:val="00A803C9"/>
    <w:rPr>
      <w:rFonts w:ascii="Consolas" w:hAnsi="Consolas"/>
      <w:sz w:val="20"/>
      <w:szCs w:val="20"/>
    </w:rPr>
  </w:style>
  <w:style w:type="character" w:styleId="HTMLSample">
    <w:name w:val="HTML Sample"/>
    <w:basedOn w:val="DefaultParagraphFont"/>
    <w:uiPriority w:val="99"/>
    <w:rsid w:val="00A803C9"/>
    <w:rPr>
      <w:rFonts w:ascii="Consolas" w:hAnsi="Consolas"/>
      <w:sz w:val="24"/>
      <w:szCs w:val="24"/>
    </w:rPr>
  </w:style>
  <w:style w:type="character" w:styleId="HTMLTypewriter">
    <w:name w:val="HTML Typewriter"/>
    <w:basedOn w:val="DefaultParagraphFont"/>
    <w:uiPriority w:val="99"/>
    <w:rsid w:val="00A803C9"/>
    <w:rPr>
      <w:rFonts w:ascii="Consolas" w:hAnsi="Consolas"/>
      <w:sz w:val="20"/>
      <w:szCs w:val="20"/>
    </w:rPr>
  </w:style>
  <w:style w:type="character" w:styleId="HTMLVariable">
    <w:name w:val="HTML Variable"/>
    <w:basedOn w:val="DefaultParagraphFont"/>
    <w:uiPriority w:val="99"/>
    <w:rsid w:val="00A803C9"/>
    <w:rPr>
      <w:i/>
      <w:iCs/>
    </w:rPr>
  </w:style>
  <w:style w:type="character" w:styleId="Hyperlink">
    <w:name w:val="Hyperlink"/>
    <w:basedOn w:val="DefaultParagraphFont"/>
    <w:uiPriority w:val="99"/>
    <w:rsid w:val="00A803C9"/>
    <w:rPr>
      <w:rFonts w:cs="Times New Roman"/>
      <w:color w:val="0000FF"/>
      <w:u w:val="single"/>
    </w:rPr>
  </w:style>
  <w:style w:type="character" w:styleId="LineNumber">
    <w:name w:val="line number"/>
    <w:basedOn w:val="DefaultParagraphFont"/>
    <w:uiPriority w:val="99"/>
    <w:rsid w:val="00A803C9"/>
  </w:style>
  <w:style w:type="character" w:styleId="PageNumber">
    <w:name w:val="page number"/>
    <w:basedOn w:val="DefaultParagraphFont"/>
    <w:uiPriority w:val="99"/>
    <w:rsid w:val="00A803C9"/>
  </w:style>
  <w:style w:type="character" w:styleId="Strong">
    <w:name w:val="Strong"/>
    <w:basedOn w:val="DefaultParagraphFont"/>
    <w:uiPriority w:val="99"/>
    <w:locked/>
    <w:rsid w:val="00A803C9"/>
    <w:rPr>
      <w:b/>
      <w:bCs/>
    </w:rPr>
  </w:style>
  <w:style w:type="paragraph" w:customStyle="1" w:styleId="RecipeTool">
    <w:name w:val="RecipeTool"/>
    <w:qFormat/>
    <w:rsid w:val="00A803C9"/>
    <w:pPr>
      <w:spacing w:before="240" w:after="240"/>
      <w:ind w:left="1440"/>
      <w:contextualSpacing/>
    </w:pPr>
    <w:rPr>
      <w:rFonts w:ascii="Arial" w:hAnsi="Arial"/>
      <w:b/>
      <w:snapToGrid w:val="0"/>
      <w:sz w:val="24"/>
    </w:rPr>
  </w:style>
  <w:style w:type="character" w:customStyle="1" w:styleId="TextCircled">
    <w:name w:val="TextCircled"/>
    <w:basedOn w:val="DefaultParagraphFont"/>
    <w:qFormat/>
    <w:rsid w:val="00A803C9"/>
    <w:rPr>
      <w:bdr w:val="single" w:sz="18" w:space="0" w:color="92D050"/>
    </w:rPr>
  </w:style>
  <w:style w:type="character" w:customStyle="1" w:styleId="TextHighlighted">
    <w:name w:val="TextHighlighted"/>
    <w:basedOn w:val="DefaultParagraphFont"/>
    <w:qFormat/>
    <w:rsid w:val="00A803C9"/>
    <w:rPr>
      <w:bdr w:val="none" w:sz="0" w:space="0" w:color="auto"/>
      <w:shd w:val="clear" w:color="auto" w:fill="92D050"/>
    </w:rPr>
  </w:style>
  <w:style w:type="paragraph" w:customStyle="1" w:styleId="PullQuoteAttribution">
    <w:name w:val="PullQuoteAttribution"/>
    <w:next w:val="Para"/>
    <w:qFormat/>
    <w:rsid w:val="00A803C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803C9"/>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A803C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803C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803C9"/>
    <w:pPr>
      <w:ind w:left="576"/>
    </w:pPr>
    <w:rPr>
      <w:b/>
      <w:i/>
      <w:sz w:val="24"/>
    </w:rPr>
  </w:style>
  <w:style w:type="paragraph" w:customStyle="1" w:styleId="DialogContinued">
    <w:name w:val="DialogContinued"/>
    <w:basedOn w:val="Dialog"/>
    <w:qFormat/>
    <w:rsid w:val="00A803C9"/>
    <w:pPr>
      <w:ind w:firstLine="0"/>
    </w:pPr>
  </w:style>
  <w:style w:type="paragraph" w:customStyle="1" w:styleId="ParaListUnmarked">
    <w:name w:val="ParaListUnmarked"/>
    <w:qFormat/>
    <w:rsid w:val="00A803C9"/>
    <w:pPr>
      <w:spacing w:before="240"/>
      <w:ind w:left="720"/>
    </w:pPr>
    <w:rPr>
      <w:snapToGrid w:val="0"/>
      <w:sz w:val="26"/>
    </w:rPr>
  </w:style>
  <w:style w:type="paragraph" w:customStyle="1" w:styleId="RecipeContributor">
    <w:name w:val="RecipeContributor"/>
    <w:next w:val="RecipeIngredientList"/>
    <w:qFormat/>
    <w:rsid w:val="00A803C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803C9"/>
    <w:rPr>
      <w:b/>
    </w:rPr>
  </w:style>
  <w:style w:type="paragraph" w:customStyle="1" w:styleId="RecipeNutritionHead">
    <w:name w:val="RecipeNutritionHead"/>
    <w:basedOn w:val="RecipeNutritionInfo"/>
    <w:next w:val="RecipeNutritionInfo"/>
    <w:qFormat/>
    <w:rsid w:val="00A803C9"/>
    <w:pPr>
      <w:spacing w:after="0"/>
    </w:pPr>
    <w:rPr>
      <w:b/>
    </w:rPr>
  </w:style>
  <w:style w:type="paragraph" w:styleId="TOC5">
    <w:name w:val="toc 5"/>
    <w:basedOn w:val="Normal"/>
    <w:next w:val="Normal"/>
    <w:autoRedefine/>
    <w:uiPriority w:val="39"/>
    <w:rsid w:val="00A803C9"/>
    <w:pPr>
      <w:spacing w:after="0" w:line="240" w:lineRule="auto"/>
      <w:ind w:left="1800"/>
    </w:pPr>
    <w:rPr>
      <w:rFonts w:ascii="Times New Roman" w:hAnsi="Times New Roman"/>
    </w:rPr>
  </w:style>
  <w:style w:type="paragraph" w:styleId="TOC6">
    <w:name w:val="toc 6"/>
    <w:basedOn w:val="Normal"/>
    <w:next w:val="Normal"/>
    <w:autoRedefine/>
    <w:uiPriority w:val="39"/>
    <w:rsid w:val="00A803C9"/>
    <w:pPr>
      <w:spacing w:after="0" w:line="240" w:lineRule="auto"/>
      <w:ind w:left="2160"/>
    </w:pPr>
    <w:rPr>
      <w:rFonts w:ascii="Times New Roman" w:hAnsi="Times New Roman"/>
    </w:rPr>
  </w:style>
  <w:style w:type="paragraph" w:customStyle="1" w:styleId="RecipeSubhead">
    <w:name w:val="RecipeSubhead"/>
    <w:basedOn w:val="RecipeProcedureHead"/>
    <w:rsid w:val="00FD1BFD"/>
    <w:rPr>
      <w:i/>
    </w:rPr>
  </w:style>
  <w:style w:type="character" w:customStyle="1" w:styleId="KeyTermDefinition">
    <w:name w:val="KeyTermDefinition"/>
    <w:basedOn w:val="DefaultParagraphFont"/>
    <w:rsid w:val="00A803C9"/>
    <w:rPr>
      <w:bdr w:val="none" w:sz="0" w:space="0" w:color="auto"/>
      <w:shd w:val="clear" w:color="auto" w:fill="92CDDC"/>
    </w:rPr>
  </w:style>
  <w:style w:type="paragraph" w:styleId="Header">
    <w:name w:val="header"/>
    <w:basedOn w:val="Normal"/>
    <w:link w:val="HeaderChar"/>
    <w:uiPriority w:val="99"/>
    <w:rsid w:val="00A80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3C9"/>
    <w:rPr>
      <w:rFonts w:ascii="Calibri" w:eastAsia="Calibri" w:hAnsi="Calibri"/>
      <w:sz w:val="22"/>
      <w:szCs w:val="22"/>
    </w:rPr>
  </w:style>
  <w:style w:type="paragraph" w:styleId="Footer">
    <w:name w:val="footer"/>
    <w:basedOn w:val="Normal"/>
    <w:link w:val="FooterChar"/>
    <w:uiPriority w:val="99"/>
    <w:rsid w:val="00A80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3C9"/>
    <w:rPr>
      <w:rFonts w:ascii="Calibri" w:eastAsia="Calibri" w:hAnsi="Calibri"/>
      <w:sz w:val="22"/>
      <w:szCs w:val="22"/>
    </w:rPr>
  </w:style>
  <w:style w:type="character" w:customStyle="1" w:styleId="TwitterLink">
    <w:name w:val="TwitterLink"/>
    <w:basedOn w:val="DefaultParagraphFont"/>
    <w:rsid w:val="00A803C9"/>
    <w:rPr>
      <w:rFonts w:ascii="Courier New" w:hAnsi="Courier New"/>
      <w:u w:val="dash"/>
    </w:rPr>
  </w:style>
  <w:style w:type="character" w:customStyle="1" w:styleId="DigitalLinkID">
    <w:name w:val="DigitalLinkID"/>
    <w:basedOn w:val="DefaultParagraphFont"/>
    <w:rsid w:val="00A803C9"/>
    <w:rPr>
      <w:rFonts w:cs="Courier New"/>
      <w:color w:val="FF0000"/>
      <w:sz w:val="16"/>
      <w:szCs w:val="16"/>
      <w:bdr w:val="none" w:sz="0" w:space="0" w:color="auto"/>
      <w:shd w:val="clear" w:color="auto" w:fill="FFFFFF" w:themeFill="background1"/>
    </w:rPr>
  </w:style>
  <w:style w:type="paragraph" w:customStyle="1" w:styleId="DialogSource">
    <w:name w:val="DialogSource"/>
    <w:rsid w:val="00A803C9"/>
    <w:pPr>
      <w:spacing w:after="240"/>
      <w:ind w:left="2160"/>
    </w:pPr>
    <w:rPr>
      <w:rFonts w:ascii="Arial" w:hAnsi="Arial"/>
      <w:i/>
      <w:snapToGrid w:val="0"/>
      <w:sz w:val="22"/>
    </w:rPr>
  </w:style>
  <w:style w:type="character" w:customStyle="1" w:styleId="DigitalOnlyText">
    <w:name w:val="DigitalOnlyText"/>
    <w:rsid w:val="00A803C9"/>
    <w:rPr>
      <w:bdr w:val="single" w:sz="2" w:space="0" w:color="002060"/>
      <w:shd w:val="clear" w:color="auto" w:fill="auto"/>
    </w:rPr>
  </w:style>
  <w:style w:type="character" w:customStyle="1" w:styleId="PrintOnlyText">
    <w:name w:val="PrintOnlyText"/>
    <w:rsid w:val="00A803C9"/>
    <w:rPr>
      <w:bdr w:val="single" w:sz="2" w:space="0" w:color="FF0000"/>
    </w:rPr>
  </w:style>
  <w:style w:type="paragraph" w:customStyle="1" w:styleId="TableListBulleted">
    <w:name w:val="TableListBulleted"/>
    <w:qFormat/>
    <w:rsid w:val="00A803C9"/>
    <w:pPr>
      <w:numPr>
        <w:numId w:val="14"/>
      </w:numPr>
      <w:spacing w:before="120" w:after="120"/>
      <w:ind w:left="288" w:hanging="288"/>
    </w:pPr>
    <w:rPr>
      <w:rFonts w:ascii="Arial" w:hAnsi="Arial"/>
      <w:snapToGrid w:val="0"/>
      <w:sz w:val="22"/>
    </w:rPr>
  </w:style>
  <w:style w:type="paragraph" w:customStyle="1" w:styleId="TableListNumbered">
    <w:name w:val="TableListNumbered"/>
    <w:qFormat/>
    <w:rsid w:val="00A803C9"/>
    <w:pPr>
      <w:spacing w:before="120" w:after="120"/>
      <w:ind w:left="288" w:hanging="288"/>
    </w:pPr>
    <w:rPr>
      <w:rFonts w:ascii="Arial" w:hAnsi="Arial"/>
      <w:snapToGrid w:val="0"/>
      <w:sz w:val="22"/>
    </w:rPr>
  </w:style>
  <w:style w:type="paragraph" w:customStyle="1" w:styleId="TableListUnmarked">
    <w:name w:val="TableListUnmarked"/>
    <w:qFormat/>
    <w:rsid w:val="00A803C9"/>
    <w:pPr>
      <w:spacing w:before="120" w:after="120"/>
      <w:ind w:left="288"/>
    </w:pPr>
    <w:rPr>
      <w:rFonts w:ascii="Arial" w:hAnsi="Arial"/>
      <w:snapToGrid w:val="0"/>
      <w:sz w:val="22"/>
    </w:rPr>
  </w:style>
  <w:style w:type="paragraph" w:customStyle="1" w:styleId="TableSubhead">
    <w:name w:val="TableSubhead"/>
    <w:qFormat/>
    <w:rsid w:val="00A803C9"/>
    <w:pPr>
      <w:ind w:left="144"/>
    </w:pPr>
    <w:rPr>
      <w:rFonts w:ascii="Arial" w:hAnsi="Arial"/>
      <w:b/>
      <w:snapToGrid w:val="0"/>
      <w:sz w:val="22"/>
    </w:rPr>
  </w:style>
  <w:style w:type="paragraph" w:customStyle="1" w:styleId="TabularSource">
    <w:name w:val="TabularSource"/>
    <w:basedOn w:val="TabularEntry"/>
    <w:qFormat/>
    <w:rsid w:val="00A803C9"/>
    <w:pPr>
      <w:spacing w:before="120" w:after="120"/>
      <w:ind w:left="1440"/>
    </w:pPr>
    <w:rPr>
      <w:sz w:val="20"/>
    </w:rPr>
  </w:style>
  <w:style w:type="paragraph" w:customStyle="1" w:styleId="ExtractListUnmarked">
    <w:name w:val="ExtractListUnmarked"/>
    <w:qFormat/>
    <w:rsid w:val="00A803C9"/>
    <w:pPr>
      <w:spacing w:before="120" w:after="120"/>
      <w:ind w:left="2880"/>
    </w:pPr>
    <w:rPr>
      <w:noProof/>
      <w:sz w:val="24"/>
    </w:rPr>
  </w:style>
  <w:style w:type="character" w:customStyle="1" w:styleId="DigitalLinkAnchorText">
    <w:name w:val="DigitalLinkAnchorText"/>
    <w:basedOn w:val="DefaultParagraphFont"/>
    <w:rsid w:val="00A803C9"/>
    <w:rPr>
      <w:bdr w:val="none" w:sz="0" w:space="0" w:color="auto"/>
      <w:shd w:val="clear" w:color="auto" w:fill="D6E3BC"/>
    </w:rPr>
  </w:style>
  <w:style w:type="character" w:customStyle="1" w:styleId="DigitalLinkDestination">
    <w:name w:val="DigitalLinkDestination"/>
    <w:rsid w:val="00A803C9"/>
    <w:rPr>
      <w:bdr w:val="none" w:sz="0" w:space="0" w:color="auto"/>
      <w:shd w:val="clear" w:color="auto" w:fill="EAF1DD"/>
    </w:rPr>
  </w:style>
  <w:style w:type="paragraph" w:customStyle="1" w:styleId="FeatureRecipeTitleAlternative">
    <w:name w:val="FeatureRecipeTitleAlternative"/>
    <w:basedOn w:val="RecipeTitleAlternative"/>
    <w:qFormat/>
    <w:rsid w:val="00A803C9"/>
    <w:pPr>
      <w:shd w:val="clear" w:color="auto" w:fill="BFBFBF" w:themeFill="background1" w:themeFillShade="BF"/>
    </w:pPr>
  </w:style>
  <w:style w:type="paragraph" w:customStyle="1" w:styleId="FeatureSubRecipeTitle">
    <w:name w:val="FeatureSubRecipeTitle"/>
    <w:basedOn w:val="RecipeSubrecipeTitle"/>
    <w:rsid w:val="00FD1BFD"/>
    <w:pPr>
      <w:shd w:val="pct20" w:color="auto" w:fill="auto"/>
    </w:pPr>
  </w:style>
  <w:style w:type="paragraph" w:customStyle="1" w:styleId="FeatureRecipeTool">
    <w:name w:val="FeatureRecipeTool"/>
    <w:basedOn w:val="RecipeTool"/>
    <w:rsid w:val="00FD1BFD"/>
    <w:pPr>
      <w:shd w:val="pct20" w:color="auto" w:fill="auto"/>
    </w:pPr>
  </w:style>
  <w:style w:type="paragraph" w:customStyle="1" w:styleId="FeatureRecipeIntro">
    <w:name w:val="FeatureRecipeIntro"/>
    <w:basedOn w:val="RecipeIntro"/>
    <w:qFormat/>
    <w:rsid w:val="00A803C9"/>
    <w:pPr>
      <w:shd w:val="clear" w:color="auto" w:fill="BFBFBF" w:themeFill="background1" w:themeFillShade="BF"/>
    </w:pPr>
  </w:style>
  <w:style w:type="paragraph" w:customStyle="1" w:styleId="FeatureRecipeIntroHead">
    <w:name w:val="FeatureRecipeIntroHead"/>
    <w:basedOn w:val="RecipeIntroHead"/>
    <w:rsid w:val="00FD1BFD"/>
    <w:pPr>
      <w:shd w:val="pct20" w:color="auto" w:fill="auto"/>
    </w:pPr>
  </w:style>
  <w:style w:type="paragraph" w:customStyle="1" w:styleId="FeatureRecipeContributor">
    <w:name w:val="FeatureRecipeContributor"/>
    <w:basedOn w:val="RecipeContributor"/>
    <w:rsid w:val="00FD1BFD"/>
    <w:pPr>
      <w:shd w:val="pct20" w:color="auto" w:fill="auto"/>
    </w:pPr>
  </w:style>
  <w:style w:type="paragraph" w:customStyle="1" w:styleId="FeatureRecipeIngredientHead">
    <w:name w:val="FeatureRecipeIngredientHead"/>
    <w:basedOn w:val="RecipeIngredientHead"/>
    <w:qFormat/>
    <w:rsid w:val="00A803C9"/>
    <w:pPr>
      <w:shd w:val="clear" w:color="auto" w:fill="BFBFBF" w:themeFill="background1" w:themeFillShade="BF"/>
    </w:pPr>
  </w:style>
  <w:style w:type="paragraph" w:customStyle="1" w:styleId="FeatureRecipeIngredientSubhead">
    <w:name w:val="FeatureRecipeIngredientSubhead"/>
    <w:basedOn w:val="RecipeIngredientSubhead"/>
    <w:rsid w:val="00FD1BFD"/>
    <w:pPr>
      <w:shd w:val="pct20" w:color="auto" w:fill="auto"/>
    </w:pPr>
  </w:style>
  <w:style w:type="paragraph" w:customStyle="1" w:styleId="FeatureRecipeProcedureHead">
    <w:name w:val="FeatureRecipeProcedureHead"/>
    <w:basedOn w:val="RecipeProcedureHead"/>
    <w:qFormat/>
    <w:rsid w:val="00A803C9"/>
    <w:pPr>
      <w:shd w:val="clear" w:color="auto" w:fill="BFBFBF" w:themeFill="background1" w:themeFillShade="BF"/>
    </w:pPr>
  </w:style>
  <w:style w:type="paragraph" w:customStyle="1" w:styleId="FeatureRecipeTime">
    <w:name w:val="FeatureRecipeTime"/>
    <w:basedOn w:val="RecipeTime"/>
    <w:qFormat/>
    <w:rsid w:val="00A803C9"/>
    <w:pPr>
      <w:shd w:val="clear" w:color="auto" w:fill="BFBFBF" w:themeFill="background1" w:themeFillShade="BF"/>
    </w:pPr>
  </w:style>
  <w:style w:type="paragraph" w:customStyle="1" w:styleId="FeatureRecipeSubhead">
    <w:name w:val="FeatureRecipeSubhead"/>
    <w:basedOn w:val="RecipeSubhead"/>
    <w:rsid w:val="00FD1BFD"/>
    <w:pPr>
      <w:shd w:val="pct20" w:color="auto" w:fill="FFFFFF"/>
    </w:pPr>
  </w:style>
  <w:style w:type="paragraph" w:customStyle="1" w:styleId="FeatureRecipeVariationTitle">
    <w:name w:val="FeatureRecipeVariationTitle"/>
    <w:basedOn w:val="RecipeVariationTitle"/>
    <w:rsid w:val="00FD1BFD"/>
    <w:pPr>
      <w:shd w:val="pct20" w:color="auto" w:fill="auto"/>
    </w:pPr>
  </w:style>
  <w:style w:type="paragraph" w:customStyle="1" w:styleId="FeatureRecipeVariationHead">
    <w:name w:val="FeatureRecipeVariationHead"/>
    <w:basedOn w:val="RecipeVariationHead"/>
    <w:qFormat/>
    <w:rsid w:val="00A803C9"/>
    <w:pPr>
      <w:shd w:val="clear" w:color="auto" w:fill="BFBFBF" w:themeFill="background1" w:themeFillShade="BF"/>
    </w:pPr>
  </w:style>
  <w:style w:type="paragraph" w:customStyle="1" w:styleId="FeaturerecipeVariationPara">
    <w:name w:val="FeaturerecipeVariationPara"/>
    <w:basedOn w:val="RecipeVariationPara"/>
    <w:rsid w:val="00FD1BFD"/>
    <w:pPr>
      <w:shd w:val="pct20" w:color="auto" w:fill="auto"/>
    </w:pPr>
  </w:style>
  <w:style w:type="paragraph" w:customStyle="1" w:styleId="FeatureRecipeNoteHead">
    <w:name w:val="FeatureRecipeNoteHead"/>
    <w:basedOn w:val="RecipeNoteHead"/>
    <w:qFormat/>
    <w:rsid w:val="00A803C9"/>
    <w:pPr>
      <w:shd w:val="clear" w:color="auto" w:fill="BFBFBF" w:themeFill="background1" w:themeFillShade="BF"/>
    </w:pPr>
  </w:style>
  <w:style w:type="paragraph" w:customStyle="1" w:styleId="FeatureRecipeNotePara">
    <w:name w:val="FeatureRecipeNotePara"/>
    <w:basedOn w:val="FeatureRecipeNoteHead"/>
    <w:qFormat/>
    <w:rsid w:val="00A803C9"/>
    <w:rPr>
      <w:b w:val="0"/>
      <w:i w:val="0"/>
      <w:sz w:val="18"/>
    </w:rPr>
  </w:style>
  <w:style w:type="paragraph" w:customStyle="1" w:styleId="FeatureRecipeNutritionInfo">
    <w:name w:val="FeatureRecipeNutritionInfo"/>
    <w:basedOn w:val="RecipeNutritionInfo"/>
    <w:qFormat/>
    <w:rsid w:val="00A803C9"/>
    <w:pPr>
      <w:shd w:val="clear" w:color="auto" w:fill="BFBFBF" w:themeFill="background1" w:themeFillShade="BF"/>
    </w:pPr>
  </w:style>
  <w:style w:type="paragraph" w:customStyle="1" w:styleId="FeatureRecipeNutritionHead">
    <w:name w:val="FeatureRecipeNutritionHead"/>
    <w:basedOn w:val="RecipeNutritionHead"/>
    <w:rsid w:val="00FD1BFD"/>
    <w:pPr>
      <w:shd w:val="pct20" w:color="auto" w:fill="auto"/>
    </w:pPr>
  </w:style>
  <w:style w:type="paragraph" w:customStyle="1" w:styleId="FeatureRecipeFootnote">
    <w:name w:val="FeatureRecipeFootnote"/>
    <w:basedOn w:val="RecipeFootnote"/>
    <w:qFormat/>
    <w:rsid w:val="00A803C9"/>
    <w:pPr>
      <w:shd w:val="clear" w:color="auto" w:fill="BFBFBF" w:themeFill="background1" w:themeFillShade="BF"/>
    </w:pPr>
  </w:style>
  <w:style w:type="paragraph" w:customStyle="1" w:styleId="FeatureRecipeTableHead">
    <w:name w:val="FeatureRecipeTableHead"/>
    <w:basedOn w:val="RecipeTableHead"/>
    <w:qFormat/>
    <w:rsid w:val="00A803C9"/>
    <w:pPr>
      <w:shd w:val="clear" w:color="auto" w:fill="BFBFBF" w:themeFill="background1" w:themeFillShade="BF"/>
    </w:pPr>
  </w:style>
  <w:style w:type="paragraph" w:customStyle="1" w:styleId="CopyrightLine">
    <w:name w:val="CopyrightLine"/>
    <w:qFormat/>
    <w:rsid w:val="00A803C9"/>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A803C9"/>
    <w:rPr>
      <w:rFonts w:ascii="Courier New" w:hAnsi="Courier New"/>
      <w:bdr w:val="single" w:sz="2" w:space="0" w:color="FF0000"/>
    </w:rPr>
  </w:style>
  <w:style w:type="character" w:customStyle="1" w:styleId="DigitalOnlyURL">
    <w:name w:val="DigitalOnlyURL"/>
    <w:basedOn w:val="DigitalOnlyText"/>
    <w:rsid w:val="00A803C9"/>
    <w:rPr>
      <w:rFonts w:ascii="Courier New" w:hAnsi="Courier New"/>
      <w:bdr w:val="single" w:sz="2" w:space="0" w:color="002060"/>
      <w:shd w:val="clear" w:color="auto" w:fill="auto"/>
    </w:rPr>
  </w:style>
  <w:style w:type="paragraph" w:styleId="TOC1">
    <w:name w:val="toc 1"/>
    <w:basedOn w:val="Normal"/>
    <w:next w:val="Normal"/>
    <w:autoRedefine/>
    <w:uiPriority w:val="39"/>
    <w:rsid w:val="00A803C9"/>
    <w:pPr>
      <w:spacing w:after="100"/>
    </w:pPr>
  </w:style>
  <w:style w:type="paragraph" w:styleId="TOC2">
    <w:name w:val="toc 2"/>
    <w:basedOn w:val="Normal"/>
    <w:next w:val="Normal"/>
    <w:autoRedefine/>
    <w:uiPriority w:val="39"/>
    <w:rsid w:val="00A803C9"/>
    <w:pPr>
      <w:spacing w:after="100"/>
      <w:ind w:left="220"/>
    </w:pPr>
  </w:style>
  <w:style w:type="paragraph" w:styleId="TOC3">
    <w:name w:val="toc 3"/>
    <w:basedOn w:val="Normal"/>
    <w:next w:val="Normal"/>
    <w:autoRedefine/>
    <w:uiPriority w:val="39"/>
    <w:rsid w:val="00A803C9"/>
    <w:pPr>
      <w:spacing w:after="100"/>
      <w:ind w:left="440"/>
    </w:pPr>
  </w:style>
  <w:style w:type="character" w:customStyle="1" w:styleId="FigureSourceChar">
    <w:name w:val="FigureSource Char"/>
    <w:link w:val="FigureSource"/>
    <w:rsid w:val="00FD1BFD"/>
    <w:rPr>
      <w:rFonts w:ascii="Arial" w:hAnsi="Arial"/>
      <w:sz w:val="22"/>
    </w:rPr>
  </w:style>
  <w:style w:type="numbering" w:styleId="111111">
    <w:name w:val="Outline List 2"/>
    <w:basedOn w:val="NoList"/>
    <w:uiPriority w:val="99"/>
    <w:unhideWhenUsed/>
    <w:rsid w:val="00A803C9"/>
    <w:pPr>
      <w:numPr>
        <w:numId w:val="15"/>
      </w:numPr>
    </w:pPr>
  </w:style>
  <w:style w:type="numbering" w:styleId="1ai">
    <w:name w:val="Outline List 1"/>
    <w:basedOn w:val="NoList"/>
    <w:uiPriority w:val="99"/>
    <w:unhideWhenUsed/>
    <w:rsid w:val="00A803C9"/>
    <w:pPr>
      <w:numPr>
        <w:numId w:val="16"/>
      </w:numPr>
    </w:pPr>
  </w:style>
  <w:style w:type="numbering" w:styleId="ArticleSection">
    <w:name w:val="Outline List 3"/>
    <w:basedOn w:val="NoList"/>
    <w:uiPriority w:val="99"/>
    <w:unhideWhenUsed/>
    <w:rsid w:val="00A803C9"/>
    <w:pPr>
      <w:numPr>
        <w:numId w:val="17"/>
      </w:numPr>
    </w:pPr>
  </w:style>
  <w:style w:type="paragraph" w:styleId="BlockText">
    <w:name w:val="Block Text"/>
    <w:basedOn w:val="Normal"/>
    <w:rsid w:val="00A803C9"/>
    <w:pPr>
      <w:spacing w:after="120"/>
      <w:ind w:left="1440" w:right="1440"/>
    </w:pPr>
  </w:style>
  <w:style w:type="paragraph" w:styleId="BodyText">
    <w:name w:val="Body Text"/>
    <w:basedOn w:val="Normal"/>
    <w:link w:val="BodyTextChar"/>
    <w:rsid w:val="00A803C9"/>
    <w:pPr>
      <w:spacing w:after="120"/>
    </w:pPr>
  </w:style>
  <w:style w:type="character" w:customStyle="1" w:styleId="BodyTextChar">
    <w:name w:val="Body Text Char"/>
    <w:basedOn w:val="DefaultParagraphFont"/>
    <w:link w:val="BodyText"/>
    <w:rsid w:val="00A803C9"/>
    <w:rPr>
      <w:rFonts w:ascii="Calibri" w:eastAsia="Calibri" w:hAnsi="Calibri"/>
      <w:sz w:val="22"/>
      <w:szCs w:val="22"/>
    </w:rPr>
  </w:style>
  <w:style w:type="paragraph" w:styleId="BodyText2">
    <w:name w:val="Body Text 2"/>
    <w:basedOn w:val="Normal"/>
    <w:link w:val="BodyText2Char"/>
    <w:uiPriority w:val="99"/>
    <w:rsid w:val="00A803C9"/>
    <w:pPr>
      <w:spacing w:after="120" w:line="480" w:lineRule="auto"/>
    </w:pPr>
  </w:style>
  <w:style w:type="character" w:customStyle="1" w:styleId="BodyText2Char">
    <w:name w:val="Body Text 2 Char"/>
    <w:basedOn w:val="DefaultParagraphFont"/>
    <w:link w:val="BodyText2"/>
    <w:uiPriority w:val="99"/>
    <w:rsid w:val="00A803C9"/>
    <w:rPr>
      <w:rFonts w:ascii="Calibri" w:eastAsia="Calibri" w:hAnsi="Calibri"/>
      <w:sz w:val="22"/>
      <w:szCs w:val="22"/>
    </w:rPr>
  </w:style>
  <w:style w:type="paragraph" w:styleId="BodyText3">
    <w:name w:val="Body Text 3"/>
    <w:basedOn w:val="Normal"/>
    <w:link w:val="BodyText3Char"/>
    <w:uiPriority w:val="99"/>
    <w:rsid w:val="00A803C9"/>
    <w:pPr>
      <w:spacing w:after="120"/>
    </w:pPr>
    <w:rPr>
      <w:sz w:val="16"/>
      <w:szCs w:val="16"/>
    </w:rPr>
  </w:style>
  <w:style w:type="character" w:customStyle="1" w:styleId="BodyText3Char">
    <w:name w:val="Body Text 3 Char"/>
    <w:basedOn w:val="DefaultParagraphFont"/>
    <w:link w:val="BodyText3"/>
    <w:uiPriority w:val="99"/>
    <w:rsid w:val="00A803C9"/>
    <w:rPr>
      <w:rFonts w:ascii="Calibri" w:eastAsia="Calibri" w:hAnsi="Calibri"/>
      <w:sz w:val="16"/>
      <w:szCs w:val="16"/>
    </w:rPr>
  </w:style>
  <w:style w:type="paragraph" w:styleId="BodyTextFirstIndent">
    <w:name w:val="Body Text First Indent"/>
    <w:basedOn w:val="BodyText"/>
    <w:link w:val="BodyTextFirstIndentChar"/>
    <w:uiPriority w:val="99"/>
    <w:rsid w:val="00A803C9"/>
    <w:pPr>
      <w:spacing w:after="200"/>
      <w:ind w:firstLine="360"/>
    </w:pPr>
  </w:style>
  <w:style w:type="character" w:customStyle="1" w:styleId="BodyTextFirstIndentChar">
    <w:name w:val="Body Text First Indent Char"/>
    <w:basedOn w:val="BodyTextChar"/>
    <w:link w:val="BodyTextFirstIndent"/>
    <w:uiPriority w:val="99"/>
    <w:rsid w:val="00A803C9"/>
    <w:rPr>
      <w:rFonts w:ascii="Calibri" w:eastAsia="Calibri" w:hAnsi="Calibri"/>
      <w:sz w:val="22"/>
      <w:szCs w:val="22"/>
    </w:rPr>
  </w:style>
  <w:style w:type="paragraph" w:styleId="BodyTextIndent">
    <w:name w:val="Body Text Indent"/>
    <w:basedOn w:val="Normal"/>
    <w:link w:val="BodyTextIndentChar"/>
    <w:uiPriority w:val="99"/>
    <w:rsid w:val="00A803C9"/>
    <w:pPr>
      <w:spacing w:after="120"/>
      <w:ind w:left="360"/>
    </w:pPr>
  </w:style>
  <w:style w:type="character" w:customStyle="1" w:styleId="BodyTextIndentChar">
    <w:name w:val="Body Text Indent Char"/>
    <w:basedOn w:val="DefaultParagraphFont"/>
    <w:link w:val="BodyTextIndent"/>
    <w:uiPriority w:val="99"/>
    <w:rsid w:val="00A803C9"/>
    <w:rPr>
      <w:rFonts w:ascii="Calibri" w:eastAsia="Calibri" w:hAnsi="Calibri"/>
      <w:sz w:val="22"/>
      <w:szCs w:val="22"/>
    </w:rPr>
  </w:style>
  <w:style w:type="paragraph" w:styleId="BodyTextFirstIndent2">
    <w:name w:val="Body Text First Indent 2"/>
    <w:basedOn w:val="BodyTextIndent"/>
    <w:link w:val="BodyTextFirstIndent2Char"/>
    <w:uiPriority w:val="99"/>
    <w:rsid w:val="00A803C9"/>
    <w:pPr>
      <w:spacing w:after="200"/>
      <w:ind w:firstLine="360"/>
    </w:pPr>
  </w:style>
  <w:style w:type="character" w:customStyle="1" w:styleId="BodyTextFirstIndent2Char">
    <w:name w:val="Body Text First Indent 2 Char"/>
    <w:basedOn w:val="BodyTextIndentChar"/>
    <w:link w:val="BodyTextFirstIndent2"/>
    <w:uiPriority w:val="99"/>
    <w:rsid w:val="00A803C9"/>
    <w:rPr>
      <w:rFonts w:ascii="Calibri" w:eastAsia="Calibri" w:hAnsi="Calibri"/>
      <w:sz w:val="22"/>
      <w:szCs w:val="22"/>
    </w:rPr>
  </w:style>
  <w:style w:type="paragraph" w:styleId="BodyTextIndent2">
    <w:name w:val="Body Text Indent 2"/>
    <w:basedOn w:val="Normal"/>
    <w:link w:val="BodyTextIndent2Char"/>
    <w:uiPriority w:val="99"/>
    <w:rsid w:val="00A803C9"/>
    <w:pPr>
      <w:spacing w:after="120" w:line="480" w:lineRule="auto"/>
      <w:ind w:left="360"/>
    </w:pPr>
  </w:style>
  <w:style w:type="character" w:customStyle="1" w:styleId="BodyTextIndent2Char">
    <w:name w:val="Body Text Indent 2 Char"/>
    <w:basedOn w:val="DefaultParagraphFont"/>
    <w:link w:val="BodyTextIndent2"/>
    <w:uiPriority w:val="99"/>
    <w:rsid w:val="00A803C9"/>
    <w:rPr>
      <w:rFonts w:ascii="Calibri" w:eastAsia="Calibri" w:hAnsi="Calibri"/>
      <w:sz w:val="22"/>
      <w:szCs w:val="22"/>
    </w:rPr>
  </w:style>
  <w:style w:type="paragraph" w:styleId="BodyTextIndent3">
    <w:name w:val="Body Text Indent 3"/>
    <w:basedOn w:val="Normal"/>
    <w:link w:val="BodyTextIndent3Char"/>
    <w:uiPriority w:val="99"/>
    <w:rsid w:val="00A803C9"/>
    <w:pPr>
      <w:spacing w:after="120"/>
      <w:ind w:left="360"/>
    </w:pPr>
    <w:rPr>
      <w:sz w:val="16"/>
      <w:szCs w:val="16"/>
    </w:rPr>
  </w:style>
  <w:style w:type="character" w:customStyle="1" w:styleId="BodyTextIndent3Char">
    <w:name w:val="Body Text Indent 3 Char"/>
    <w:basedOn w:val="DefaultParagraphFont"/>
    <w:link w:val="BodyTextIndent3"/>
    <w:uiPriority w:val="99"/>
    <w:rsid w:val="00A803C9"/>
    <w:rPr>
      <w:rFonts w:ascii="Calibri" w:eastAsia="Calibri" w:hAnsi="Calibri"/>
      <w:sz w:val="16"/>
      <w:szCs w:val="16"/>
    </w:rPr>
  </w:style>
  <w:style w:type="paragraph" w:styleId="Caption">
    <w:name w:val="caption"/>
    <w:basedOn w:val="Normal"/>
    <w:next w:val="Normal"/>
    <w:uiPriority w:val="35"/>
    <w:qFormat/>
    <w:locked/>
    <w:rsid w:val="00A803C9"/>
    <w:pPr>
      <w:spacing w:line="240" w:lineRule="auto"/>
    </w:pPr>
    <w:rPr>
      <w:b/>
      <w:bCs/>
      <w:color w:val="4F81BD" w:themeColor="accent1"/>
      <w:sz w:val="18"/>
      <w:szCs w:val="18"/>
    </w:rPr>
  </w:style>
  <w:style w:type="paragraph" w:styleId="Closing">
    <w:name w:val="Closing"/>
    <w:basedOn w:val="Normal"/>
    <w:link w:val="ClosingChar"/>
    <w:uiPriority w:val="99"/>
    <w:rsid w:val="00A803C9"/>
    <w:pPr>
      <w:spacing w:after="0" w:line="240" w:lineRule="auto"/>
      <w:ind w:left="4320"/>
    </w:pPr>
  </w:style>
  <w:style w:type="character" w:customStyle="1" w:styleId="ClosingChar">
    <w:name w:val="Closing Char"/>
    <w:basedOn w:val="DefaultParagraphFont"/>
    <w:link w:val="Closing"/>
    <w:uiPriority w:val="99"/>
    <w:rsid w:val="00A803C9"/>
    <w:rPr>
      <w:rFonts w:ascii="Calibri" w:eastAsia="Calibri" w:hAnsi="Calibri"/>
      <w:sz w:val="22"/>
      <w:szCs w:val="22"/>
    </w:rPr>
  </w:style>
  <w:style w:type="paragraph" w:styleId="Date">
    <w:name w:val="Date"/>
    <w:basedOn w:val="Normal"/>
    <w:next w:val="Normal"/>
    <w:link w:val="DateChar"/>
    <w:uiPriority w:val="99"/>
    <w:rsid w:val="00A803C9"/>
  </w:style>
  <w:style w:type="character" w:customStyle="1" w:styleId="DateChar">
    <w:name w:val="Date Char"/>
    <w:basedOn w:val="DefaultParagraphFont"/>
    <w:link w:val="Date"/>
    <w:uiPriority w:val="99"/>
    <w:rsid w:val="00A803C9"/>
    <w:rPr>
      <w:rFonts w:ascii="Calibri" w:eastAsia="Calibri" w:hAnsi="Calibri"/>
      <w:sz w:val="22"/>
      <w:szCs w:val="22"/>
    </w:rPr>
  </w:style>
  <w:style w:type="paragraph" w:styleId="DocumentMap">
    <w:name w:val="Document Map"/>
    <w:basedOn w:val="Normal"/>
    <w:link w:val="DocumentMapChar"/>
    <w:uiPriority w:val="99"/>
    <w:rsid w:val="00A803C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A803C9"/>
    <w:rPr>
      <w:rFonts w:ascii="Tahoma" w:eastAsia="Calibri" w:hAnsi="Tahoma" w:cs="Tahoma"/>
      <w:sz w:val="16"/>
      <w:szCs w:val="16"/>
    </w:rPr>
  </w:style>
  <w:style w:type="paragraph" w:styleId="E-mailSignature">
    <w:name w:val="E-mail Signature"/>
    <w:basedOn w:val="Normal"/>
    <w:link w:val="E-mailSignatureChar"/>
    <w:uiPriority w:val="99"/>
    <w:rsid w:val="00A803C9"/>
    <w:pPr>
      <w:spacing w:after="0" w:line="240" w:lineRule="auto"/>
    </w:pPr>
  </w:style>
  <w:style w:type="character" w:customStyle="1" w:styleId="E-mailSignatureChar">
    <w:name w:val="E-mail Signature Char"/>
    <w:basedOn w:val="DefaultParagraphFont"/>
    <w:link w:val="E-mailSignature"/>
    <w:uiPriority w:val="99"/>
    <w:rsid w:val="00A803C9"/>
    <w:rPr>
      <w:rFonts w:ascii="Calibri" w:eastAsia="Calibri" w:hAnsi="Calibri"/>
      <w:sz w:val="22"/>
      <w:szCs w:val="22"/>
    </w:rPr>
  </w:style>
  <w:style w:type="character" w:styleId="EndnoteReference">
    <w:name w:val="endnote reference"/>
    <w:basedOn w:val="DefaultParagraphFont"/>
    <w:uiPriority w:val="99"/>
    <w:rsid w:val="00A803C9"/>
    <w:rPr>
      <w:vertAlign w:val="superscript"/>
    </w:rPr>
  </w:style>
  <w:style w:type="paragraph" w:styleId="EndnoteText">
    <w:name w:val="endnote text"/>
    <w:basedOn w:val="Normal"/>
    <w:link w:val="EndnoteTextChar"/>
    <w:uiPriority w:val="99"/>
    <w:rsid w:val="00A803C9"/>
    <w:pPr>
      <w:spacing w:after="0" w:line="240" w:lineRule="auto"/>
    </w:pPr>
    <w:rPr>
      <w:sz w:val="20"/>
      <w:szCs w:val="20"/>
    </w:rPr>
  </w:style>
  <w:style w:type="character" w:customStyle="1" w:styleId="EndnoteTextChar">
    <w:name w:val="Endnote Text Char"/>
    <w:basedOn w:val="DefaultParagraphFont"/>
    <w:link w:val="EndnoteText"/>
    <w:uiPriority w:val="99"/>
    <w:rsid w:val="00A803C9"/>
    <w:rPr>
      <w:rFonts w:ascii="Calibri" w:eastAsia="Calibri" w:hAnsi="Calibri"/>
    </w:rPr>
  </w:style>
  <w:style w:type="paragraph" w:styleId="EnvelopeAddress">
    <w:name w:val="envelope address"/>
    <w:basedOn w:val="Normal"/>
    <w:uiPriority w:val="99"/>
    <w:rsid w:val="00A803C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A803C9"/>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A803C9"/>
    <w:rPr>
      <w:vertAlign w:val="superscript"/>
    </w:rPr>
  </w:style>
  <w:style w:type="paragraph" w:styleId="FootnoteText">
    <w:name w:val="footnote text"/>
    <w:basedOn w:val="Normal"/>
    <w:link w:val="FootnoteTextChar"/>
    <w:rsid w:val="00A803C9"/>
    <w:rPr>
      <w:sz w:val="20"/>
    </w:rPr>
  </w:style>
  <w:style w:type="character" w:customStyle="1" w:styleId="FootnoteTextChar">
    <w:name w:val="Footnote Text Char"/>
    <w:basedOn w:val="DefaultParagraphFont"/>
    <w:link w:val="FootnoteText"/>
    <w:rsid w:val="00A803C9"/>
    <w:rPr>
      <w:rFonts w:ascii="Calibri" w:eastAsia="Calibri" w:hAnsi="Calibri"/>
      <w:szCs w:val="22"/>
    </w:rPr>
  </w:style>
  <w:style w:type="paragraph" w:styleId="HTMLAddress">
    <w:name w:val="HTML Address"/>
    <w:basedOn w:val="Normal"/>
    <w:link w:val="HTMLAddressChar"/>
    <w:uiPriority w:val="99"/>
    <w:rsid w:val="00A803C9"/>
    <w:pPr>
      <w:spacing w:after="0" w:line="240" w:lineRule="auto"/>
    </w:pPr>
    <w:rPr>
      <w:i/>
      <w:iCs/>
    </w:rPr>
  </w:style>
  <w:style w:type="character" w:customStyle="1" w:styleId="HTMLAddressChar">
    <w:name w:val="HTML Address Char"/>
    <w:basedOn w:val="DefaultParagraphFont"/>
    <w:link w:val="HTMLAddress"/>
    <w:uiPriority w:val="99"/>
    <w:rsid w:val="00A803C9"/>
    <w:rPr>
      <w:rFonts w:ascii="Calibri" w:eastAsia="Calibri" w:hAnsi="Calibri"/>
      <w:i/>
      <w:iCs/>
      <w:sz w:val="22"/>
      <w:szCs w:val="22"/>
    </w:rPr>
  </w:style>
  <w:style w:type="paragraph" w:styleId="HTMLPreformatted">
    <w:name w:val="HTML Preformatted"/>
    <w:basedOn w:val="Normal"/>
    <w:link w:val="HTMLPreformattedChar"/>
    <w:uiPriority w:val="99"/>
    <w:rsid w:val="00A8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rsid w:val="00A803C9"/>
    <w:rPr>
      <w:rFonts w:ascii="Verdana" w:hAnsi="Verdana" w:cs="Courier New"/>
      <w:sz w:val="18"/>
      <w:szCs w:val="18"/>
    </w:rPr>
  </w:style>
  <w:style w:type="paragraph" w:styleId="Index10">
    <w:name w:val="index 1"/>
    <w:basedOn w:val="Normal"/>
    <w:next w:val="Normal"/>
    <w:autoRedefine/>
    <w:uiPriority w:val="99"/>
    <w:rsid w:val="00A803C9"/>
    <w:pPr>
      <w:spacing w:after="0" w:line="240" w:lineRule="auto"/>
      <w:ind w:left="220" w:hanging="220"/>
    </w:pPr>
  </w:style>
  <w:style w:type="paragraph" w:styleId="Index20">
    <w:name w:val="index 2"/>
    <w:basedOn w:val="Normal"/>
    <w:next w:val="Normal"/>
    <w:autoRedefine/>
    <w:uiPriority w:val="99"/>
    <w:rsid w:val="00A803C9"/>
    <w:pPr>
      <w:spacing w:after="0" w:line="240" w:lineRule="auto"/>
      <w:ind w:left="440" w:hanging="220"/>
    </w:pPr>
  </w:style>
  <w:style w:type="paragraph" w:styleId="Index30">
    <w:name w:val="index 3"/>
    <w:basedOn w:val="Normal"/>
    <w:next w:val="Normal"/>
    <w:autoRedefine/>
    <w:uiPriority w:val="99"/>
    <w:rsid w:val="00A803C9"/>
    <w:pPr>
      <w:spacing w:after="0" w:line="240" w:lineRule="auto"/>
      <w:ind w:left="660" w:hanging="220"/>
    </w:pPr>
  </w:style>
  <w:style w:type="paragraph" w:styleId="Index4">
    <w:name w:val="index 4"/>
    <w:basedOn w:val="Normal"/>
    <w:next w:val="Normal"/>
    <w:autoRedefine/>
    <w:uiPriority w:val="99"/>
    <w:rsid w:val="00A803C9"/>
    <w:pPr>
      <w:spacing w:after="0" w:line="240" w:lineRule="auto"/>
      <w:ind w:left="880" w:hanging="220"/>
    </w:pPr>
  </w:style>
  <w:style w:type="paragraph" w:styleId="Index5">
    <w:name w:val="index 5"/>
    <w:basedOn w:val="Normal"/>
    <w:next w:val="Normal"/>
    <w:autoRedefine/>
    <w:uiPriority w:val="99"/>
    <w:rsid w:val="00A803C9"/>
    <w:pPr>
      <w:spacing w:after="0" w:line="240" w:lineRule="auto"/>
      <w:ind w:left="1100" w:hanging="220"/>
    </w:pPr>
  </w:style>
  <w:style w:type="paragraph" w:styleId="Index6">
    <w:name w:val="index 6"/>
    <w:basedOn w:val="Normal"/>
    <w:next w:val="Normal"/>
    <w:autoRedefine/>
    <w:uiPriority w:val="99"/>
    <w:rsid w:val="00A803C9"/>
    <w:pPr>
      <w:spacing w:after="0" w:line="240" w:lineRule="auto"/>
      <w:ind w:left="1320" w:hanging="220"/>
    </w:pPr>
  </w:style>
  <w:style w:type="paragraph" w:styleId="Index7">
    <w:name w:val="index 7"/>
    <w:basedOn w:val="Normal"/>
    <w:next w:val="Normal"/>
    <w:autoRedefine/>
    <w:uiPriority w:val="99"/>
    <w:rsid w:val="00A803C9"/>
    <w:pPr>
      <w:spacing w:after="0" w:line="240" w:lineRule="auto"/>
      <w:ind w:left="1540" w:hanging="220"/>
    </w:pPr>
  </w:style>
  <w:style w:type="paragraph" w:styleId="Index8">
    <w:name w:val="index 8"/>
    <w:basedOn w:val="Normal"/>
    <w:next w:val="Normal"/>
    <w:autoRedefine/>
    <w:uiPriority w:val="99"/>
    <w:rsid w:val="00A803C9"/>
    <w:pPr>
      <w:spacing w:after="0" w:line="240" w:lineRule="auto"/>
      <w:ind w:left="1760" w:hanging="220"/>
    </w:pPr>
  </w:style>
  <w:style w:type="paragraph" w:styleId="Index9">
    <w:name w:val="index 9"/>
    <w:basedOn w:val="Normal"/>
    <w:next w:val="Normal"/>
    <w:autoRedefine/>
    <w:uiPriority w:val="99"/>
    <w:rsid w:val="00A803C9"/>
    <w:pPr>
      <w:spacing w:after="0" w:line="240" w:lineRule="auto"/>
      <w:ind w:left="1980" w:hanging="220"/>
    </w:pPr>
  </w:style>
  <w:style w:type="paragraph" w:styleId="IndexHeading">
    <w:name w:val="index heading"/>
    <w:basedOn w:val="Normal"/>
    <w:next w:val="Index10"/>
    <w:uiPriority w:val="99"/>
    <w:rsid w:val="00A803C9"/>
    <w:rPr>
      <w:rFonts w:asciiTheme="majorHAnsi" w:eastAsiaTheme="majorEastAsia" w:hAnsiTheme="majorHAnsi" w:cstheme="majorBidi"/>
      <w:b/>
      <w:bCs/>
    </w:rPr>
  </w:style>
  <w:style w:type="paragraph" w:styleId="List">
    <w:name w:val="List"/>
    <w:basedOn w:val="Normal"/>
    <w:uiPriority w:val="99"/>
    <w:rsid w:val="00A803C9"/>
    <w:pPr>
      <w:ind w:left="360" w:hanging="360"/>
      <w:contextualSpacing/>
    </w:pPr>
  </w:style>
  <w:style w:type="paragraph" w:styleId="List2">
    <w:name w:val="List 2"/>
    <w:basedOn w:val="Normal"/>
    <w:uiPriority w:val="99"/>
    <w:rsid w:val="00A803C9"/>
    <w:pPr>
      <w:ind w:left="720" w:hanging="360"/>
      <w:contextualSpacing/>
    </w:pPr>
  </w:style>
  <w:style w:type="paragraph" w:styleId="List3">
    <w:name w:val="List 3"/>
    <w:basedOn w:val="Normal"/>
    <w:uiPriority w:val="99"/>
    <w:rsid w:val="00A803C9"/>
    <w:pPr>
      <w:ind w:left="1080" w:hanging="360"/>
      <w:contextualSpacing/>
    </w:pPr>
  </w:style>
  <w:style w:type="paragraph" w:styleId="List4">
    <w:name w:val="List 4"/>
    <w:basedOn w:val="Normal"/>
    <w:uiPriority w:val="99"/>
    <w:rsid w:val="00A803C9"/>
    <w:pPr>
      <w:ind w:left="1440" w:hanging="360"/>
      <w:contextualSpacing/>
    </w:pPr>
  </w:style>
  <w:style w:type="paragraph" w:styleId="List5">
    <w:name w:val="List 5"/>
    <w:basedOn w:val="Normal"/>
    <w:uiPriority w:val="99"/>
    <w:rsid w:val="00A803C9"/>
    <w:pPr>
      <w:ind w:left="1800" w:hanging="360"/>
      <w:contextualSpacing/>
    </w:pPr>
  </w:style>
  <w:style w:type="paragraph" w:styleId="ListBullet2">
    <w:name w:val="List Bullet 2"/>
    <w:basedOn w:val="Normal"/>
    <w:uiPriority w:val="99"/>
    <w:rsid w:val="00A803C9"/>
    <w:pPr>
      <w:numPr>
        <w:numId w:val="18"/>
      </w:numPr>
      <w:contextualSpacing/>
    </w:pPr>
  </w:style>
  <w:style w:type="paragraph" w:styleId="ListBullet3">
    <w:name w:val="List Bullet 3"/>
    <w:basedOn w:val="Normal"/>
    <w:uiPriority w:val="99"/>
    <w:rsid w:val="00A803C9"/>
    <w:pPr>
      <w:numPr>
        <w:numId w:val="19"/>
      </w:numPr>
      <w:contextualSpacing/>
    </w:pPr>
  </w:style>
  <w:style w:type="paragraph" w:styleId="ListBullet4">
    <w:name w:val="List Bullet 4"/>
    <w:basedOn w:val="Normal"/>
    <w:uiPriority w:val="99"/>
    <w:rsid w:val="00A803C9"/>
    <w:pPr>
      <w:numPr>
        <w:numId w:val="20"/>
      </w:numPr>
      <w:contextualSpacing/>
    </w:pPr>
  </w:style>
  <w:style w:type="paragraph" w:styleId="ListBullet5">
    <w:name w:val="List Bullet 5"/>
    <w:basedOn w:val="Normal"/>
    <w:uiPriority w:val="99"/>
    <w:rsid w:val="00A803C9"/>
    <w:pPr>
      <w:numPr>
        <w:numId w:val="21"/>
      </w:numPr>
      <w:contextualSpacing/>
    </w:pPr>
  </w:style>
  <w:style w:type="paragraph" w:styleId="ListContinue">
    <w:name w:val="List Continue"/>
    <w:basedOn w:val="Normal"/>
    <w:uiPriority w:val="99"/>
    <w:rsid w:val="00A803C9"/>
    <w:pPr>
      <w:spacing w:after="120"/>
      <w:ind w:left="360"/>
      <w:contextualSpacing/>
    </w:pPr>
  </w:style>
  <w:style w:type="paragraph" w:styleId="ListContinue2">
    <w:name w:val="List Continue 2"/>
    <w:basedOn w:val="Normal"/>
    <w:uiPriority w:val="99"/>
    <w:rsid w:val="00A803C9"/>
    <w:pPr>
      <w:spacing w:after="120"/>
      <w:ind w:left="720"/>
      <w:contextualSpacing/>
    </w:pPr>
  </w:style>
  <w:style w:type="paragraph" w:styleId="ListContinue3">
    <w:name w:val="List Continue 3"/>
    <w:basedOn w:val="Normal"/>
    <w:uiPriority w:val="99"/>
    <w:rsid w:val="00A803C9"/>
    <w:pPr>
      <w:spacing w:after="120"/>
      <w:ind w:left="1080"/>
      <w:contextualSpacing/>
    </w:pPr>
  </w:style>
  <w:style w:type="paragraph" w:styleId="ListContinue4">
    <w:name w:val="List Continue 4"/>
    <w:basedOn w:val="Normal"/>
    <w:uiPriority w:val="99"/>
    <w:rsid w:val="00A803C9"/>
    <w:pPr>
      <w:spacing w:after="120"/>
      <w:ind w:left="1440"/>
      <w:contextualSpacing/>
    </w:pPr>
  </w:style>
  <w:style w:type="paragraph" w:styleId="ListContinue5">
    <w:name w:val="List Continue 5"/>
    <w:basedOn w:val="Normal"/>
    <w:uiPriority w:val="99"/>
    <w:rsid w:val="00A803C9"/>
    <w:pPr>
      <w:spacing w:after="120"/>
      <w:ind w:left="1800"/>
      <w:contextualSpacing/>
    </w:pPr>
  </w:style>
  <w:style w:type="paragraph" w:styleId="ListNumber">
    <w:name w:val="List Number"/>
    <w:basedOn w:val="Normal"/>
    <w:uiPriority w:val="99"/>
    <w:rsid w:val="00A803C9"/>
    <w:pPr>
      <w:numPr>
        <w:numId w:val="22"/>
      </w:numPr>
      <w:contextualSpacing/>
    </w:pPr>
  </w:style>
  <w:style w:type="paragraph" w:styleId="ListNumber2">
    <w:name w:val="List Number 2"/>
    <w:basedOn w:val="Normal"/>
    <w:uiPriority w:val="99"/>
    <w:rsid w:val="00A803C9"/>
    <w:pPr>
      <w:numPr>
        <w:numId w:val="23"/>
      </w:numPr>
      <w:contextualSpacing/>
    </w:pPr>
  </w:style>
  <w:style w:type="paragraph" w:styleId="ListNumber3">
    <w:name w:val="List Number 3"/>
    <w:basedOn w:val="Normal"/>
    <w:uiPriority w:val="99"/>
    <w:rsid w:val="00A803C9"/>
    <w:pPr>
      <w:numPr>
        <w:numId w:val="24"/>
      </w:numPr>
      <w:contextualSpacing/>
    </w:pPr>
  </w:style>
  <w:style w:type="paragraph" w:styleId="ListNumber4">
    <w:name w:val="List Number 4"/>
    <w:basedOn w:val="Normal"/>
    <w:uiPriority w:val="99"/>
    <w:rsid w:val="00A803C9"/>
    <w:pPr>
      <w:numPr>
        <w:numId w:val="25"/>
      </w:numPr>
      <w:contextualSpacing/>
    </w:pPr>
  </w:style>
  <w:style w:type="paragraph" w:styleId="ListNumber5">
    <w:name w:val="List Number 5"/>
    <w:basedOn w:val="Normal"/>
    <w:uiPriority w:val="99"/>
    <w:rsid w:val="00A803C9"/>
    <w:pPr>
      <w:numPr>
        <w:numId w:val="26"/>
      </w:numPr>
      <w:contextualSpacing/>
    </w:pPr>
  </w:style>
  <w:style w:type="paragraph" w:styleId="MacroText">
    <w:name w:val="macro"/>
    <w:link w:val="MacroTextChar"/>
    <w:uiPriority w:val="99"/>
    <w:rsid w:val="00A803C9"/>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character" w:customStyle="1" w:styleId="MacroTextChar">
    <w:name w:val="Macro Text Char"/>
    <w:basedOn w:val="DefaultParagraphFont"/>
    <w:link w:val="MacroText"/>
    <w:uiPriority w:val="99"/>
    <w:rsid w:val="00A803C9"/>
    <w:rPr>
      <w:rFonts w:ascii="Consolas" w:eastAsiaTheme="minorHAnsi" w:hAnsi="Consolas" w:cs="Consolas"/>
    </w:rPr>
  </w:style>
  <w:style w:type="paragraph" w:styleId="MessageHeader">
    <w:name w:val="Message Header"/>
    <w:basedOn w:val="Normal"/>
    <w:link w:val="MessageHeaderChar"/>
    <w:uiPriority w:val="99"/>
    <w:rsid w:val="00A803C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A803C9"/>
    <w:rPr>
      <w:rFonts w:asciiTheme="majorHAnsi" w:eastAsiaTheme="majorEastAsia" w:hAnsiTheme="majorHAnsi" w:cstheme="majorBidi"/>
      <w:sz w:val="24"/>
      <w:szCs w:val="24"/>
      <w:shd w:val="pct20" w:color="auto" w:fill="auto"/>
    </w:rPr>
  </w:style>
  <w:style w:type="paragraph" w:styleId="NormalWeb">
    <w:name w:val="Normal (Web)"/>
    <w:basedOn w:val="Normal"/>
    <w:uiPriority w:val="99"/>
    <w:rsid w:val="00A803C9"/>
    <w:rPr>
      <w:rFonts w:ascii="Times New Roman" w:hAnsi="Times New Roman"/>
      <w:sz w:val="24"/>
      <w:szCs w:val="24"/>
    </w:rPr>
  </w:style>
  <w:style w:type="paragraph" w:styleId="NormalIndent">
    <w:name w:val="Normal Indent"/>
    <w:basedOn w:val="Normal"/>
    <w:uiPriority w:val="99"/>
    <w:rsid w:val="00A803C9"/>
    <w:pPr>
      <w:ind w:left="720"/>
    </w:pPr>
  </w:style>
  <w:style w:type="paragraph" w:styleId="NoteHeading">
    <w:name w:val="Note Heading"/>
    <w:basedOn w:val="Normal"/>
    <w:next w:val="Normal"/>
    <w:link w:val="NoteHeadingChar"/>
    <w:uiPriority w:val="99"/>
    <w:rsid w:val="00A803C9"/>
    <w:pPr>
      <w:spacing w:after="0" w:line="240" w:lineRule="auto"/>
    </w:pPr>
  </w:style>
  <w:style w:type="character" w:customStyle="1" w:styleId="NoteHeadingChar">
    <w:name w:val="Note Heading Char"/>
    <w:basedOn w:val="DefaultParagraphFont"/>
    <w:link w:val="NoteHeading"/>
    <w:uiPriority w:val="99"/>
    <w:rsid w:val="00A803C9"/>
    <w:rPr>
      <w:rFonts w:ascii="Calibri" w:eastAsia="Calibri" w:hAnsi="Calibri"/>
      <w:sz w:val="22"/>
      <w:szCs w:val="22"/>
    </w:rPr>
  </w:style>
  <w:style w:type="paragraph" w:styleId="PlainText">
    <w:name w:val="Plain Text"/>
    <w:basedOn w:val="Normal"/>
    <w:link w:val="PlainTextChar"/>
    <w:rsid w:val="00A8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A803C9"/>
    <w:rPr>
      <w:rFonts w:ascii="Consolas" w:eastAsia="Calibri" w:hAnsi="Consolas" w:cs="Consolas"/>
      <w:sz w:val="21"/>
      <w:szCs w:val="21"/>
    </w:rPr>
  </w:style>
  <w:style w:type="paragraph" w:styleId="Signature">
    <w:name w:val="Signature"/>
    <w:basedOn w:val="Normal"/>
    <w:link w:val="SignatureChar"/>
    <w:uiPriority w:val="99"/>
    <w:rsid w:val="00A803C9"/>
    <w:pPr>
      <w:spacing w:after="0" w:line="240" w:lineRule="auto"/>
      <w:ind w:left="4320"/>
    </w:pPr>
  </w:style>
  <w:style w:type="character" w:customStyle="1" w:styleId="SignatureChar">
    <w:name w:val="Signature Char"/>
    <w:basedOn w:val="DefaultParagraphFont"/>
    <w:link w:val="Signature"/>
    <w:uiPriority w:val="99"/>
    <w:rsid w:val="00A803C9"/>
    <w:rPr>
      <w:rFonts w:ascii="Calibri" w:eastAsia="Calibri" w:hAnsi="Calibri"/>
      <w:sz w:val="22"/>
      <w:szCs w:val="22"/>
    </w:rPr>
  </w:style>
  <w:style w:type="table" w:styleId="Table3Deffects1">
    <w:name w:val="Table 3D effects 1"/>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A803C9"/>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A803C9"/>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A803C9"/>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A803C9"/>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A803C9"/>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A803C9"/>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A803C9"/>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A803C9"/>
    <w:pPr>
      <w:spacing w:after="0"/>
      <w:ind w:left="220" w:hanging="220"/>
    </w:pPr>
  </w:style>
  <w:style w:type="paragraph" w:styleId="TableofFigures">
    <w:name w:val="table of figures"/>
    <w:basedOn w:val="Normal"/>
    <w:next w:val="Normal"/>
    <w:uiPriority w:val="99"/>
    <w:rsid w:val="00A803C9"/>
    <w:pPr>
      <w:spacing w:after="0"/>
    </w:pPr>
  </w:style>
  <w:style w:type="table" w:styleId="TableProfessional">
    <w:name w:val="Table Professional"/>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A803C9"/>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A803C9"/>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A803C9"/>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rsid w:val="00A803C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A803C9"/>
    <w:pPr>
      <w:spacing w:after="100"/>
      <w:ind w:left="660"/>
    </w:pPr>
  </w:style>
  <w:style w:type="paragraph" w:styleId="TOC7">
    <w:name w:val="toc 7"/>
    <w:basedOn w:val="Normal"/>
    <w:next w:val="Normal"/>
    <w:autoRedefine/>
    <w:uiPriority w:val="39"/>
    <w:rsid w:val="00A803C9"/>
    <w:pPr>
      <w:spacing w:after="100"/>
      <w:ind w:left="2160"/>
    </w:pPr>
  </w:style>
  <w:style w:type="paragraph" w:styleId="TOC8">
    <w:name w:val="toc 8"/>
    <w:basedOn w:val="Normal"/>
    <w:next w:val="Normal"/>
    <w:autoRedefine/>
    <w:uiPriority w:val="39"/>
    <w:rsid w:val="00A803C9"/>
    <w:pPr>
      <w:spacing w:after="100"/>
      <w:ind w:left="1540"/>
    </w:pPr>
  </w:style>
  <w:style w:type="paragraph" w:styleId="TOC9">
    <w:name w:val="toc 9"/>
    <w:basedOn w:val="Normal"/>
    <w:next w:val="Normal"/>
    <w:autoRedefine/>
    <w:uiPriority w:val="39"/>
    <w:rsid w:val="00A803C9"/>
    <w:pPr>
      <w:spacing w:after="100"/>
      <w:ind w:left="1760"/>
    </w:pPr>
  </w:style>
  <w:style w:type="character" w:customStyle="1" w:styleId="DigitalLinkAnchorCode">
    <w:name w:val="DigitalLinkAnchorCode"/>
    <w:basedOn w:val="DigitalLinkAnchorText"/>
    <w:rsid w:val="00A803C9"/>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A803C9"/>
    <w:rPr>
      <w:bdr w:val="none" w:sz="0" w:space="0" w:color="auto"/>
      <w:shd w:val="clear" w:color="auto" w:fill="00B050"/>
    </w:rPr>
  </w:style>
  <w:style w:type="paragraph" w:customStyle="1" w:styleId="RecipeTableSubhead">
    <w:name w:val="RecipeTableSubhead"/>
    <w:basedOn w:val="TableSubhead"/>
    <w:qFormat/>
    <w:rsid w:val="00A803C9"/>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A803C9"/>
    <w:rPr>
      <w:color w:val="808080"/>
    </w:rPr>
  </w:style>
  <w:style w:type="paragraph" w:customStyle="1" w:styleId="Quation">
    <w:name w:val="Quation"/>
    <w:basedOn w:val="Para"/>
    <w:rsid w:val="00940038"/>
  </w:style>
  <w:style w:type="paragraph" w:styleId="Revision">
    <w:name w:val="Revision"/>
    <w:hidden/>
    <w:uiPriority w:val="99"/>
    <w:semiHidden/>
    <w:locked/>
    <w:rsid w:val="00A803C9"/>
    <w:rPr>
      <w:color w:val="FF0000"/>
      <w:sz w:val="40"/>
    </w:rPr>
  </w:style>
  <w:style w:type="paragraph" w:customStyle="1" w:styleId="il">
    <w:name w:val="il"/>
    <w:basedOn w:val="Para"/>
    <w:rsid w:val="00274B6E"/>
  </w:style>
  <w:style w:type="paragraph" w:customStyle="1" w:styleId="RecipeVariationPreparation">
    <w:name w:val="RecipeVariationPreparation"/>
    <w:basedOn w:val="RecipeTime"/>
    <w:rsid w:val="00A803C9"/>
    <w:rPr>
      <w:i w:val="0"/>
      <w:sz w:val="21"/>
    </w:rPr>
  </w:style>
  <w:style w:type="paragraph" w:customStyle="1" w:styleId="RecipeVariationFlavor">
    <w:name w:val="RecipeVariationFlavor"/>
    <w:basedOn w:val="RecipeTime"/>
    <w:rsid w:val="00A803C9"/>
    <w:rPr>
      <w:i w:val="0"/>
      <w:sz w:val="21"/>
    </w:rPr>
  </w:style>
  <w:style w:type="paragraph" w:customStyle="1" w:styleId="RecipeVariationH2">
    <w:name w:val="RecipeVariationH2"/>
    <w:rsid w:val="00A803C9"/>
    <w:pPr>
      <w:spacing w:before="60" w:after="60"/>
      <w:ind w:left="720"/>
      <w:outlineLvl w:val="6"/>
    </w:pPr>
    <w:rPr>
      <w:rFonts w:ascii="Arial" w:hAnsi="Arial"/>
      <w:b/>
      <w:snapToGrid w:val="0"/>
    </w:rPr>
  </w:style>
  <w:style w:type="paragraph" w:styleId="ListParagraph">
    <w:name w:val="List Paragraph"/>
    <w:basedOn w:val="Normal"/>
    <w:uiPriority w:val="99"/>
    <w:qFormat/>
    <w:locked/>
    <w:rsid w:val="00A803C9"/>
    <w:pPr>
      <w:ind w:left="720"/>
      <w:contextualSpacing/>
    </w:pPr>
    <w:rPr>
      <w:rFonts w:eastAsia="Times New Roman"/>
      <w:color w:val="FF0000"/>
    </w:rPr>
  </w:style>
  <w:style w:type="character" w:styleId="IntenseEmphasis">
    <w:name w:val="Intense Emphasis"/>
    <w:basedOn w:val="DefaultParagraphFont"/>
    <w:uiPriority w:val="99"/>
    <w:locked/>
    <w:rsid w:val="00A803C9"/>
    <w:rPr>
      <w:b/>
      <w:bCs/>
      <w:i/>
      <w:iCs/>
      <w:color w:val="4F81BD" w:themeColor="accent1"/>
    </w:rPr>
  </w:style>
  <w:style w:type="character" w:styleId="IntenseReference">
    <w:name w:val="Intense Reference"/>
    <w:basedOn w:val="DefaultParagraphFont"/>
    <w:uiPriority w:val="99"/>
    <w:locked/>
    <w:rsid w:val="00A803C9"/>
    <w:rPr>
      <w:b/>
      <w:bCs/>
      <w:smallCaps/>
      <w:color w:val="C0504D" w:themeColor="accent2"/>
      <w:spacing w:val="5"/>
      <w:u w:val="single"/>
    </w:rPr>
  </w:style>
  <w:style w:type="character" w:styleId="SubtleEmphasis">
    <w:name w:val="Subtle Emphasis"/>
    <w:basedOn w:val="DefaultParagraphFont"/>
    <w:uiPriority w:val="99"/>
    <w:locked/>
    <w:rsid w:val="00A803C9"/>
    <w:rPr>
      <w:i/>
      <w:iCs/>
      <w:color w:val="808080" w:themeColor="text1" w:themeTint="7F"/>
    </w:rPr>
  </w:style>
  <w:style w:type="character" w:styleId="SubtleReference">
    <w:name w:val="Subtle Reference"/>
    <w:basedOn w:val="DefaultParagraphFont"/>
    <w:uiPriority w:val="99"/>
    <w:qFormat/>
    <w:locked/>
    <w:rsid w:val="00A803C9"/>
    <w:rPr>
      <w:smallCaps/>
      <w:color w:val="C0504D" w:themeColor="accent2"/>
      <w:u w:val="single"/>
    </w:rPr>
  </w:style>
  <w:style w:type="table" w:styleId="LightShading-Accent5">
    <w:name w:val="Light Shading Accent 5"/>
    <w:basedOn w:val="TableNormal"/>
    <w:uiPriority w:val="60"/>
    <w:locked/>
    <w:rsid w:val="00A803C9"/>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hapterObjectives">
    <w:name w:val="ChapterObjectives"/>
    <w:next w:val="Normal"/>
    <w:rsid w:val="00A803C9"/>
    <w:rPr>
      <w:rFonts w:ascii="Helvetica" w:hAnsi="Helvetica"/>
      <w:sz w:val="24"/>
    </w:rPr>
  </w:style>
  <w:style w:type="paragraph" w:customStyle="1" w:styleId="ListNumberedExercises">
    <w:name w:val="ListNumberedExercises"/>
    <w:next w:val="Normal"/>
    <w:rsid w:val="00A803C9"/>
    <w:rPr>
      <w:rFonts w:ascii="Helvetica" w:hAnsi="Helvetica"/>
      <w:sz w:val="24"/>
    </w:rPr>
  </w:style>
  <w:style w:type="paragraph" w:styleId="Quote">
    <w:name w:val="Quote"/>
    <w:link w:val="QuoteChar"/>
    <w:qFormat/>
    <w:locked/>
    <w:rsid w:val="00A803C9"/>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A803C9"/>
    <w:rPr>
      <w:snapToGrid w:val="0"/>
      <w:sz w:val="26"/>
    </w:rPr>
  </w:style>
  <w:style w:type="paragraph" w:customStyle="1" w:styleId="Comment">
    <w:name w:val="Comment"/>
    <w:next w:val="Normal"/>
    <w:rsid w:val="00A803C9"/>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A803C9"/>
    <w:rPr>
      <w:i/>
    </w:rPr>
  </w:style>
  <w:style w:type="character" w:customStyle="1" w:styleId="CodeColorBlueBold">
    <w:name w:val="CodeColorBlueBold"/>
    <w:basedOn w:val="CodeColorBlue"/>
    <w:rsid w:val="00A803C9"/>
    <w:rPr>
      <w:rFonts w:cs="Arial"/>
      <w:b/>
      <w:color w:val="0000FF"/>
    </w:rPr>
  </w:style>
  <w:style w:type="character" w:customStyle="1" w:styleId="CodeColorBlue2Bold">
    <w:name w:val="CodeColorBlue2Bold"/>
    <w:basedOn w:val="CodeColorBlue2"/>
    <w:rsid w:val="00A803C9"/>
    <w:rPr>
      <w:rFonts w:cs="Arial"/>
      <w:b/>
      <w:color w:val="0000A5"/>
    </w:rPr>
  </w:style>
  <w:style w:type="character" w:customStyle="1" w:styleId="CodeColorBlue3Bold">
    <w:name w:val="CodeColorBlue3Bold"/>
    <w:basedOn w:val="CodeColorBlue3"/>
    <w:rsid w:val="00A803C9"/>
    <w:rPr>
      <w:rFonts w:cs="Arial"/>
      <w:b/>
      <w:color w:val="6464B9"/>
    </w:rPr>
  </w:style>
  <w:style w:type="character" w:customStyle="1" w:styleId="CodeColorBluegreenBold">
    <w:name w:val="CodeColorBluegreenBold"/>
    <w:basedOn w:val="CodeColorBluegreen"/>
    <w:rsid w:val="00A803C9"/>
    <w:rPr>
      <w:rFonts w:cs="Arial"/>
      <w:b/>
      <w:color w:val="2B91AF"/>
    </w:rPr>
  </w:style>
  <w:style w:type="character" w:customStyle="1" w:styleId="CodeColorBrownBold">
    <w:name w:val="CodeColorBrownBold"/>
    <w:basedOn w:val="CodeColorBrown"/>
    <w:rsid w:val="00A803C9"/>
    <w:rPr>
      <w:rFonts w:cs="Arial"/>
      <w:b/>
      <w:color w:val="A31515"/>
    </w:rPr>
  </w:style>
  <w:style w:type="character" w:customStyle="1" w:styleId="CodeColorDkBlueBold">
    <w:name w:val="CodeColorDkBlueBold"/>
    <w:basedOn w:val="CodeColorDkBlue"/>
    <w:rsid w:val="00A803C9"/>
    <w:rPr>
      <w:rFonts w:cs="Times New Roman"/>
      <w:b/>
      <w:color w:val="000080"/>
      <w:szCs w:val="22"/>
    </w:rPr>
  </w:style>
  <w:style w:type="character" w:customStyle="1" w:styleId="CodeColorGreenBold">
    <w:name w:val="CodeColorGreenBold"/>
    <w:basedOn w:val="CodeColorGreen"/>
    <w:rsid w:val="00A803C9"/>
    <w:rPr>
      <w:rFonts w:cs="Arial"/>
      <w:b/>
      <w:color w:val="008000"/>
    </w:rPr>
  </w:style>
  <w:style w:type="character" w:customStyle="1" w:styleId="CodeColorGrey30Bold">
    <w:name w:val="CodeColorGrey30Bold"/>
    <w:basedOn w:val="CodeColorGrey30"/>
    <w:rsid w:val="00A803C9"/>
    <w:rPr>
      <w:rFonts w:cs="Arial"/>
      <w:b/>
      <w:color w:val="808080"/>
    </w:rPr>
  </w:style>
  <w:style w:type="character" w:customStyle="1" w:styleId="CodeColorGrey55Bold">
    <w:name w:val="CodeColorGrey55Bold"/>
    <w:basedOn w:val="CodeColorGrey55"/>
    <w:rsid w:val="00A803C9"/>
    <w:rPr>
      <w:rFonts w:cs="Arial"/>
      <w:b/>
      <w:color w:val="C0C0C0"/>
    </w:rPr>
  </w:style>
  <w:style w:type="character" w:customStyle="1" w:styleId="CodeColorGrey80Bold">
    <w:name w:val="CodeColorGrey80Bold"/>
    <w:basedOn w:val="CodeColorGrey80"/>
    <w:rsid w:val="00A803C9"/>
    <w:rPr>
      <w:rFonts w:cs="Arial"/>
      <w:b/>
      <w:color w:val="555555"/>
    </w:rPr>
  </w:style>
  <w:style w:type="character" w:customStyle="1" w:styleId="CodeColorHotPinkBold">
    <w:name w:val="CodeColorHotPinkBold"/>
    <w:basedOn w:val="CodeColorHotPink"/>
    <w:rsid w:val="00A803C9"/>
    <w:rPr>
      <w:rFonts w:cs="Times New Roman"/>
      <w:b/>
      <w:color w:val="DF36FA"/>
      <w:szCs w:val="18"/>
    </w:rPr>
  </w:style>
  <w:style w:type="character" w:customStyle="1" w:styleId="CodeColorMagentaBold">
    <w:name w:val="CodeColorMagentaBold"/>
    <w:basedOn w:val="CodeColorMagenta"/>
    <w:rsid w:val="00A803C9"/>
    <w:rPr>
      <w:rFonts w:cs="Arial"/>
      <w:b/>
      <w:color w:val="844646"/>
    </w:rPr>
  </w:style>
  <w:style w:type="character" w:customStyle="1" w:styleId="CodeColorOrangeBold">
    <w:name w:val="CodeColorOrangeBold"/>
    <w:basedOn w:val="CodeColorOrange"/>
    <w:rsid w:val="00A803C9"/>
    <w:rPr>
      <w:rFonts w:cs="Arial"/>
      <w:b/>
      <w:color w:val="B96464"/>
    </w:rPr>
  </w:style>
  <w:style w:type="character" w:customStyle="1" w:styleId="CodeColorPeachBold">
    <w:name w:val="CodeColorPeachBold"/>
    <w:basedOn w:val="CodeColorPeach"/>
    <w:rsid w:val="00A803C9"/>
    <w:rPr>
      <w:rFonts w:cs="Arial"/>
      <w:b/>
      <w:color w:val="FFDBA3"/>
    </w:rPr>
  </w:style>
  <w:style w:type="character" w:customStyle="1" w:styleId="CodeColorPurpleBold">
    <w:name w:val="CodeColorPurpleBold"/>
    <w:basedOn w:val="CodeColorPurple"/>
    <w:rsid w:val="00A803C9"/>
    <w:rPr>
      <w:rFonts w:cs="Arial"/>
      <w:b/>
      <w:color w:val="951795"/>
    </w:rPr>
  </w:style>
  <w:style w:type="character" w:customStyle="1" w:styleId="CodeColorPurple2Bold">
    <w:name w:val="CodeColorPurple2Bold"/>
    <w:basedOn w:val="CodeColorPurple2"/>
    <w:rsid w:val="00A803C9"/>
    <w:rPr>
      <w:rFonts w:cs="Arial"/>
      <w:b/>
      <w:color w:val="800080"/>
    </w:rPr>
  </w:style>
  <w:style w:type="character" w:customStyle="1" w:styleId="CodeColorRedBold">
    <w:name w:val="CodeColorRedBold"/>
    <w:basedOn w:val="CodeColorRed"/>
    <w:rsid w:val="00A803C9"/>
    <w:rPr>
      <w:rFonts w:cs="Arial"/>
      <w:b/>
      <w:color w:val="FF0000"/>
    </w:rPr>
  </w:style>
  <w:style w:type="character" w:customStyle="1" w:styleId="CodeColorRed2Bold">
    <w:name w:val="CodeColorRed2Bold"/>
    <w:basedOn w:val="CodeColorRed2"/>
    <w:rsid w:val="00A803C9"/>
    <w:rPr>
      <w:rFonts w:cs="Arial"/>
      <w:b/>
      <w:color w:val="800000"/>
    </w:rPr>
  </w:style>
  <w:style w:type="character" w:customStyle="1" w:styleId="CodeColorRed3Bold">
    <w:name w:val="CodeColorRed3Bold"/>
    <w:basedOn w:val="CodeColorRed3"/>
    <w:rsid w:val="00A803C9"/>
    <w:rPr>
      <w:rFonts w:cs="Arial"/>
      <w:b/>
      <w:color w:val="A31515"/>
    </w:rPr>
  </w:style>
  <w:style w:type="character" w:customStyle="1" w:styleId="CodeColorTealBlueBold">
    <w:name w:val="CodeColorTealBlueBold"/>
    <w:basedOn w:val="CodeColorTealBlue"/>
    <w:rsid w:val="00A803C9"/>
    <w:rPr>
      <w:rFonts w:cs="Times New Roman"/>
      <w:b/>
      <w:color w:val="008080"/>
      <w:szCs w:val="22"/>
    </w:rPr>
  </w:style>
  <w:style w:type="character" w:customStyle="1" w:styleId="CodeColorWhiteBold">
    <w:name w:val="CodeColorWhiteBold"/>
    <w:basedOn w:val="CodeColorWhite"/>
    <w:rsid w:val="00A803C9"/>
    <w:rPr>
      <w:rFonts w:cs="Arial"/>
      <w:b/>
      <w:color w:val="FFFFFF"/>
      <w:bdr w:val="none" w:sz="0" w:space="0" w:color="auto"/>
    </w:rPr>
  </w:style>
  <w:style w:type="paragraph" w:customStyle="1" w:styleId="ParaListContinued">
    <w:name w:val="ParaListContinued"/>
    <w:qFormat/>
    <w:rsid w:val="00A803C9"/>
    <w:pPr>
      <w:spacing w:after="240"/>
      <w:ind w:left="720" w:firstLine="720"/>
      <w:contextualSpacing/>
    </w:pPr>
    <w:rPr>
      <w:snapToGrid w:val="0"/>
      <w:sz w:val="26"/>
    </w:rPr>
  </w:style>
  <w:style w:type="table" w:customStyle="1" w:styleId="ColorfulGrid1">
    <w:name w:val="Colorful Grid1"/>
    <w:basedOn w:val="TableNormal"/>
    <w:uiPriority w:val="73"/>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locked/>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locked/>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locked/>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locked/>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locked/>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IntenseQuote">
    <w:name w:val="Intense Quote"/>
    <w:basedOn w:val="Normal"/>
    <w:next w:val="Normal"/>
    <w:link w:val="IntenseQuoteChar"/>
    <w:uiPriority w:val="99"/>
    <w:locked/>
    <w:rsid w:val="00A803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A803C9"/>
    <w:rPr>
      <w:rFonts w:ascii="Calibri" w:eastAsia="Calibri" w:hAnsi="Calibri"/>
      <w:b/>
      <w:bCs/>
      <w:i/>
      <w:iCs/>
      <w:color w:val="4F81BD" w:themeColor="accent1"/>
      <w:sz w:val="22"/>
      <w:szCs w:val="22"/>
    </w:rPr>
  </w:style>
  <w:style w:type="table" w:customStyle="1" w:styleId="LightGrid1">
    <w:name w:val="Light Grid1"/>
    <w:basedOn w:val="TableNormal"/>
    <w:uiPriority w:val="62"/>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A803C9"/>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803C9"/>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A803C9"/>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A803C9"/>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A803C9"/>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locked/>
    <w:rsid w:val="00A803C9"/>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locked/>
    <w:rsid w:val="00A803C9"/>
    <w:rPr>
      <w:rFonts w:asciiTheme="minorHAnsi" w:eastAsiaTheme="minorHAnsi" w:hAnsiTheme="minorHAnsi" w:cstheme="minorBidi"/>
      <w:sz w:val="22"/>
      <w:szCs w:val="22"/>
    </w:rPr>
  </w:style>
  <w:style w:type="paragraph" w:styleId="TOCHeading">
    <w:name w:val="TOC Heading"/>
    <w:basedOn w:val="Heading1"/>
    <w:next w:val="Normal"/>
    <w:uiPriority w:val="99"/>
    <w:semiHidden/>
    <w:qFormat/>
    <w:locked/>
    <w:rsid w:val="00A803C9"/>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A803C9"/>
    <w:pPr>
      <w:shd w:val="clear" w:color="auto" w:fill="BFBFBF" w:themeFill="background1" w:themeFillShade="BF"/>
    </w:pPr>
  </w:style>
  <w:style w:type="paragraph" w:customStyle="1" w:styleId="FeatureRecipeVariationPara0">
    <w:name w:val="FeatureRecipeVariationPara"/>
    <w:basedOn w:val="RecipeVariationPara"/>
    <w:qFormat/>
    <w:rsid w:val="00A803C9"/>
    <w:pPr>
      <w:shd w:val="clear" w:color="auto" w:fill="BFBFBF" w:themeFill="background1" w:themeFillShade="BF"/>
    </w:pPr>
  </w:style>
  <w:style w:type="paragraph" w:customStyle="1" w:styleId="RecipeVariation2">
    <w:name w:val="RecipeVariation2"/>
    <w:basedOn w:val="RecipeVariationH2"/>
    <w:qFormat/>
    <w:rsid w:val="00A803C9"/>
    <w:rPr>
      <w:i/>
    </w:rPr>
  </w:style>
  <w:style w:type="paragraph" w:customStyle="1" w:styleId="FeatureRecipeVariation2">
    <w:name w:val="FeatureRecipeVariation2"/>
    <w:basedOn w:val="RecipeVariation2"/>
    <w:qFormat/>
    <w:rsid w:val="00A803C9"/>
    <w:pPr>
      <w:shd w:val="clear" w:color="auto" w:fill="BFBFBF" w:themeFill="background1" w:themeFillShade="BF"/>
    </w:pPr>
  </w:style>
  <w:style w:type="paragraph" w:customStyle="1" w:styleId="FeatureRecipeUSMeasure">
    <w:name w:val="FeatureRecipeUSMeasure"/>
    <w:basedOn w:val="RecipeUSMeasure"/>
    <w:qFormat/>
    <w:rsid w:val="00A803C9"/>
    <w:pPr>
      <w:shd w:val="clear" w:color="auto" w:fill="BFBFBF" w:themeFill="background1" w:themeFillShade="BF"/>
    </w:pPr>
  </w:style>
  <w:style w:type="paragraph" w:customStyle="1" w:styleId="FeatureRecipeMetricMeasure">
    <w:name w:val="FeatureRecipeMetricMeasure"/>
    <w:basedOn w:val="RecipeMetricMeasure"/>
    <w:qFormat/>
    <w:rsid w:val="00A803C9"/>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A803C9"/>
    <w:pPr>
      <w:shd w:val="clear" w:color="auto" w:fill="BFBFBF" w:themeFill="background1" w:themeFillShade="BF"/>
    </w:pPr>
  </w:style>
  <w:style w:type="paragraph" w:customStyle="1" w:styleId="FeatureRecipeVariationH2">
    <w:name w:val="FeatureRecipeVariationH2"/>
    <w:basedOn w:val="RecipeVariationH2"/>
    <w:qFormat/>
    <w:rsid w:val="00A803C9"/>
    <w:pPr>
      <w:shd w:val="clear" w:color="auto" w:fill="BFBFBF" w:themeFill="background1" w:themeFillShade="BF"/>
    </w:pPr>
  </w:style>
  <w:style w:type="paragraph" w:customStyle="1" w:styleId="RecipeNoteHead3">
    <w:name w:val="RecipeNoteHead3"/>
    <w:basedOn w:val="RecipeNotePara"/>
    <w:qFormat/>
    <w:rsid w:val="00A803C9"/>
    <w:rPr>
      <w:i/>
    </w:rPr>
  </w:style>
  <w:style w:type="paragraph" w:customStyle="1" w:styleId="FeatureRecipeNoteHead3">
    <w:name w:val="FeatureRecipeNoteHead3"/>
    <w:basedOn w:val="RecipeNoteHead3"/>
    <w:qFormat/>
    <w:rsid w:val="00A803C9"/>
    <w:pPr>
      <w:shd w:val="clear" w:color="auto" w:fill="BFBFBF" w:themeFill="background1" w:themeFillShade="BF"/>
    </w:pPr>
  </w:style>
  <w:style w:type="paragraph" w:customStyle="1" w:styleId="FeatureRecipeNoteHead4">
    <w:name w:val="FeatureRecipeNoteHead4"/>
    <w:basedOn w:val="FeatureRecipeNoteHead3"/>
    <w:qFormat/>
    <w:rsid w:val="00A803C9"/>
    <w:rPr>
      <w:b/>
    </w:rPr>
  </w:style>
  <w:style w:type="paragraph" w:customStyle="1" w:styleId="RecipeNoteHead4">
    <w:name w:val="RecipeNoteHead4"/>
    <w:basedOn w:val="FeatureRecipeNoteHead4"/>
    <w:qFormat/>
    <w:rsid w:val="00A803C9"/>
    <w:pPr>
      <w:shd w:val="clear" w:color="auto" w:fill="FFFFFF" w:themeFill="background1"/>
    </w:pPr>
  </w:style>
  <w:style w:type="paragraph" w:customStyle="1" w:styleId="RecipeVariationH1">
    <w:name w:val="RecipeVariationH1"/>
    <w:rsid w:val="00A803C9"/>
    <w:pPr>
      <w:spacing w:before="60" w:after="60"/>
      <w:ind w:left="720"/>
    </w:pPr>
    <w:rPr>
      <w:rFonts w:ascii="Arial" w:hAnsi="Arial"/>
      <w:b/>
      <w:snapToGrid w:val="0"/>
      <w:sz w:val="22"/>
      <w:u w:val="single"/>
    </w:rPr>
  </w:style>
  <w:style w:type="character" w:customStyle="1" w:styleId="Bold">
    <w:name w:val="Bold"/>
    <w:rsid w:val="00A803C9"/>
    <w:rPr>
      <w:b/>
    </w:rPr>
  </w:style>
  <w:style w:type="character" w:customStyle="1" w:styleId="boldred">
    <w:name w:val="bold red"/>
    <w:rsid w:val="00A803C9"/>
  </w:style>
  <w:style w:type="paragraph" w:customStyle="1" w:styleId="FloatingHead">
    <w:name w:val="FloatingHead"/>
    <w:next w:val="Para"/>
    <w:rsid w:val="00A803C9"/>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A803C9"/>
  </w:style>
  <w:style w:type="paragraph" w:customStyle="1" w:styleId="Style2">
    <w:name w:val="Style2"/>
    <w:basedOn w:val="ChapterTitle"/>
    <w:qFormat/>
    <w:rsid w:val="00A803C9"/>
  </w:style>
  <w:style w:type="table" w:styleId="ColorfulGrid">
    <w:name w:val="Colorful Grid"/>
    <w:basedOn w:val="TableNormal"/>
    <w:uiPriority w:val="73"/>
    <w:locked/>
    <w:rsid w:val="00A803C9"/>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locked/>
    <w:rsid w:val="00A803C9"/>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locked/>
    <w:rsid w:val="00A803C9"/>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locked/>
    <w:rsid w:val="00A803C9"/>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locked/>
    <w:rsid w:val="00A803C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locked/>
    <w:rsid w:val="00A803C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locked/>
    <w:rsid w:val="00A803C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locked/>
    <w:rsid w:val="00A803C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locked/>
    <w:rsid w:val="00A803C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locked/>
    <w:rsid w:val="00A803C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locked/>
    <w:rsid w:val="00A803C9"/>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locked/>
    <w:rsid w:val="00A803C9"/>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locked/>
    <w:rsid w:val="00A803C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locked/>
    <w:rsid w:val="00A803C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locked/>
    <w:rsid w:val="00A803C9"/>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locked/>
    <w:rsid w:val="00A803C9"/>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locked/>
    <w:rsid w:val="00A803C9"/>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A803C9"/>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locked/>
    <w:rsid w:val="00A803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A803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A803C9"/>
    <w:pPr>
      <w:spacing w:after="200" w:line="276" w:lineRule="auto"/>
    </w:pPr>
    <w:rPr>
      <w:rFonts w:ascii="Arial" w:hAnsi="Arial"/>
      <w:b/>
      <w:snapToGrid w:val="0"/>
      <w:sz w:val="60"/>
    </w:rPr>
  </w:style>
  <w:style w:type="paragraph" w:customStyle="1" w:styleId="ChapterSubObjective0">
    <w:name w:val="ChapterSubObjective"/>
    <w:next w:val="Normal"/>
    <w:rsid w:val="00A803C9"/>
    <w:rPr>
      <w:rFonts w:ascii="Helvetica" w:hAnsi="Helvetica"/>
      <w:sz w:val="24"/>
    </w:rPr>
  </w:style>
  <w:style w:type="character" w:customStyle="1" w:styleId="ParaChar">
    <w:name w:val="Para Char"/>
    <w:basedOn w:val="DefaultParagraphFont"/>
    <w:link w:val="Para"/>
    <w:rsid w:val="00A803C9"/>
    <w:rPr>
      <w:snapToGrid w:val="0"/>
      <w:sz w:val="26"/>
    </w:rPr>
  </w:style>
  <w:style w:type="character" w:customStyle="1" w:styleId="H4Char">
    <w:name w:val="H4 Char"/>
    <w:basedOn w:val="DefaultParagraphFont"/>
    <w:link w:val="H4"/>
    <w:rsid w:val="00A803C9"/>
    <w:rPr>
      <w:b/>
      <w:snapToGrid w:val="0"/>
      <w:sz w:val="26"/>
      <w:u w:val="single"/>
    </w:rPr>
  </w:style>
  <w:style w:type="character" w:customStyle="1" w:styleId="CodeSnippetChar">
    <w:name w:val="CodeSnippet Char"/>
    <w:basedOn w:val="DefaultParagraphFont"/>
    <w:link w:val="CodeSnippet"/>
    <w:rsid w:val="00A803C9"/>
    <w:rPr>
      <w:rFonts w:ascii="Courier New" w:hAnsi="Courier New"/>
      <w:noProof/>
      <w:snapToGrid w:val="0"/>
      <w:sz w:val="18"/>
    </w:rPr>
  </w:style>
  <w:style w:type="paragraph" w:customStyle="1" w:styleId="Sidebar">
    <w:name w:val="Sidebar"/>
    <w:rsid w:val="00A803C9"/>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A803C9"/>
    <w:pPr>
      <w:pBdr>
        <w:top w:val="none" w:sz="0" w:space="0" w:color="auto"/>
      </w:pBdr>
    </w:pPr>
  </w:style>
  <w:style w:type="paragraph" w:customStyle="1" w:styleId="Title4">
    <w:name w:val="Title4"/>
    <w:next w:val="Para"/>
    <w:rsid w:val="00A803C9"/>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A803C9"/>
    <w:pPr>
      <w:keepNext/>
    </w:pPr>
    <w:rPr>
      <w:b/>
      <w:i/>
    </w:rPr>
  </w:style>
  <w:style w:type="paragraph" w:customStyle="1" w:styleId="CustomNote1">
    <w:name w:val="CustomNote1"/>
    <w:basedOn w:val="Note"/>
    <w:rsid w:val="00A803C9"/>
    <w:pPr>
      <w:widowControl w:val="0"/>
      <w:numPr>
        <w:numId w:val="0"/>
      </w:numPr>
      <w:tabs>
        <w:tab w:val="num" w:pos="360"/>
      </w:tabs>
      <w:ind w:left="1800" w:hanging="360"/>
    </w:pPr>
  </w:style>
  <w:style w:type="paragraph" w:customStyle="1" w:styleId="Note">
    <w:name w:val="Note"/>
    <w:basedOn w:val="ParaContinued"/>
    <w:next w:val="Para"/>
    <w:rsid w:val="00A803C9"/>
    <w:pPr>
      <w:numPr>
        <w:numId w:val="29"/>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A803C9"/>
    <w:pPr>
      <w:widowControl w:val="0"/>
      <w:numPr>
        <w:numId w:val="0"/>
      </w:numPr>
      <w:tabs>
        <w:tab w:val="num" w:pos="360"/>
      </w:tabs>
      <w:ind w:left="1800" w:hanging="360"/>
    </w:pPr>
  </w:style>
  <w:style w:type="paragraph" w:customStyle="1" w:styleId="ExerciseCodeSnippet">
    <w:name w:val="ExerciseCodeSnippet"/>
    <w:basedOn w:val="SidebarCodeSnippetSub"/>
    <w:rsid w:val="00A803C9"/>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A803C9"/>
    <w:pPr>
      <w:pBdr>
        <w:left w:val="double" w:sz="12" w:space="31" w:color="auto"/>
      </w:pBdr>
      <w:ind w:left="1080"/>
    </w:pPr>
  </w:style>
  <w:style w:type="paragraph" w:customStyle="1" w:styleId="SidebarCodeSnippet">
    <w:name w:val="SidebarCodeSnippet"/>
    <w:basedOn w:val="Sidebar"/>
    <w:rsid w:val="00A803C9"/>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A803C9"/>
  </w:style>
  <w:style w:type="paragraph" w:customStyle="1" w:styleId="SidebarList">
    <w:name w:val="SidebarList"/>
    <w:basedOn w:val="List"/>
    <w:rsid w:val="00A803C9"/>
    <w:pPr>
      <w:numPr>
        <w:numId w:val="33"/>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A803C9"/>
    <w:pPr>
      <w:numPr>
        <w:numId w:val="27"/>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A803C9"/>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A803C9"/>
    <w:pPr>
      <w:numPr>
        <w:numId w:val="28"/>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A803C9"/>
    <w:pPr>
      <w:numPr>
        <w:numId w:val="32"/>
      </w:numPr>
      <w:spacing w:line="260" w:lineRule="exact"/>
    </w:pPr>
  </w:style>
  <w:style w:type="paragraph" w:customStyle="1" w:styleId="ExerciseListNumbered">
    <w:name w:val="ExerciseListNumbered"/>
    <w:basedOn w:val="SidebarListNumbered"/>
    <w:rsid w:val="00A803C9"/>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A803C9"/>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A803C9"/>
    <w:pPr>
      <w:ind w:left="720"/>
    </w:pPr>
  </w:style>
  <w:style w:type="paragraph" w:customStyle="1" w:styleId="SidebarListSub">
    <w:name w:val="SidebarListSub"/>
    <w:basedOn w:val="ListSub"/>
    <w:rsid w:val="00A803C9"/>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A803C9"/>
    <w:pPr>
      <w:ind w:left="2160"/>
    </w:pPr>
  </w:style>
  <w:style w:type="paragraph" w:customStyle="1" w:styleId="Title3">
    <w:name w:val="Title3"/>
    <w:next w:val="Para"/>
    <w:rsid w:val="00A803C9"/>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A803C9"/>
    <w:rPr>
      <w:rFonts w:ascii="Arial" w:hAnsi="Arial"/>
      <w:b/>
      <w:sz w:val="20"/>
    </w:rPr>
  </w:style>
  <w:style w:type="paragraph" w:customStyle="1" w:styleId="PartIntroduction">
    <w:name w:val="PartIntroduction"/>
    <w:rsid w:val="00A803C9"/>
    <w:pPr>
      <w:spacing w:after="120"/>
      <w:ind w:left="720" w:firstLine="720"/>
    </w:pPr>
    <w:rPr>
      <w:sz w:val="26"/>
    </w:rPr>
  </w:style>
  <w:style w:type="paragraph" w:customStyle="1" w:styleId="Title2">
    <w:name w:val="Title2"/>
    <w:next w:val="Para"/>
    <w:rsid w:val="00A803C9"/>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A803C9"/>
  </w:style>
  <w:style w:type="paragraph" w:customStyle="1" w:styleId="SidebarURLPara">
    <w:name w:val="SidebarURLPara"/>
    <w:basedOn w:val="URLPara"/>
    <w:next w:val="Sidebar"/>
    <w:rsid w:val="00A803C9"/>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A803C9"/>
    <w:rPr>
      <w:color w:val="FF00FF"/>
    </w:rPr>
  </w:style>
  <w:style w:type="paragraph" w:customStyle="1" w:styleId="SubObjective0">
    <w:name w:val="SubObjective"/>
    <w:basedOn w:val="Objective"/>
    <w:rsid w:val="00A803C9"/>
    <w:pPr>
      <w:keepNext/>
      <w:spacing w:before="180"/>
      <w:ind w:left="2880"/>
    </w:pPr>
  </w:style>
  <w:style w:type="character" w:customStyle="1" w:styleId="SybexSymbol">
    <w:name w:val="SybexSymbol"/>
    <w:rsid w:val="00A803C9"/>
    <w:rPr>
      <w:rFonts w:ascii="Symbol" w:hAnsi="Symbol"/>
    </w:rPr>
  </w:style>
  <w:style w:type="paragraph" w:customStyle="1" w:styleId="Title5">
    <w:name w:val="Title5"/>
    <w:next w:val="Para"/>
    <w:rsid w:val="00A803C9"/>
    <w:pPr>
      <w:keepNext/>
      <w:widowControl w:val="0"/>
      <w:spacing w:before="240" w:after="60"/>
      <w:outlineLvl w:val="5"/>
    </w:pPr>
    <w:rPr>
      <w:rFonts w:ascii="Arial" w:hAnsi="Arial"/>
      <w:b/>
      <w:i/>
      <w:snapToGrid w:val="0"/>
      <w:sz w:val="22"/>
    </w:rPr>
  </w:style>
  <w:style w:type="paragraph" w:customStyle="1" w:styleId="Exercise">
    <w:name w:val="Exercise"/>
    <w:basedOn w:val="Sidebar"/>
    <w:rsid w:val="00A803C9"/>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A803C9"/>
    <w:pPr>
      <w:pBdr>
        <w:left w:val="double" w:sz="12" w:space="24" w:color="auto"/>
      </w:pBdr>
      <w:ind w:firstLine="0"/>
    </w:pPr>
  </w:style>
  <w:style w:type="paragraph" w:customStyle="1" w:styleId="ExerciseTitle">
    <w:name w:val="ExerciseTitle"/>
    <w:basedOn w:val="SidebarTitle"/>
    <w:next w:val="Exercise"/>
    <w:rsid w:val="00A803C9"/>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A803C9"/>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A803C9"/>
    <w:pPr>
      <w:numPr>
        <w:numId w:val="30"/>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A803C9"/>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A803C9"/>
    <w:pPr>
      <w:outlineLvl w:val="9"/>
    </w:pPr>
  </w:style>
  <w:style w:type="paragraph" w:customStyle="1" w:styleId="Title1">
    <w:name w:val="Title1"/>
    <w:next w:val="Para"/>
    <w:rsid w:val="00A803C9"/>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A803C9"/>
    <w:pPr>
      <w:keepNext/>
      <w:spacing w:before="240"/>
    </w:pPr>
    <w:rPr>
      <w:rFonts w:ascii="Arial" w:hAnsi="Arial"/>
      <w:b/>
      <w:i/>
    </w:rPr>
  </w:style>
  <w:style w:type="paragraph" w:customStyle="1" w:styleId="Disclaimer">
    <w:name w:val="Disclaimer"/>
    <w:next w:val="Para"/>
    <w:rsid w:val="00A803C9"/>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A803C9"/>
    <w:pPr>
      <w:ind w:firstLine="0"/>
    </w:pPr>
  </w:style>
  <w:style w:type="paragraph" w:customStyle="1" w:styleId="ExerciseListParaSub">
    <w:name w:val="ExerciseListParaSub"/>
    <w:basedOn w:val="ExerciseListPara"/>
    <w:rsid w:val="00A803C9"/>
    <w:pPr>
      <w:ind w:left="720"/>
    </w:pPr>
  </w:style>
  <w:style w:type="paragraph" w:customStyle="1" w:styleId="SidebarListParaSub">
    <w:name w:val="SidebarListParaSub"/>
    <w:basedOn w:val="SidebarListSub"/>
    <w:rsid w:val="00A803C9"/>
  </w:style>
  <w:style w:type="paragraph" w:customStyle="1" w:styleId="Author">
    <w:name w:val="Author"/>
    <w:basedOn w:val="BodyText"/>
    <w:next w:val="BodyText"/>
    <w:rsid w:val="00A803C9"/>
    <w:pPr>
      <w:spacing w:after="3000"/>
      <w:ind w:left="720" w:firstLine="720"/>
      <w:jc w:val="center"/>
    </w:pPr>
    <w:rPr>
      <w:sz w:val="32"/>
    </w:rPr>
  </w:style>
  <w:style w:type="paragraph" w:customStyle="1" w:styleId="FullTitle">
    <w:name w:val="FullTitle"/>
    <w:basedOn w:val="Para"/>
    <w:rsid w:val="00A803C9"/>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A803C9"/>
    <w:pPr>
      <w:ind w:left="1080"/>
    </w:pPr>
  </w:style>
  <w:style w:type="paragraph" w:customStyle="1" w:styleId="SidebarTroubleshootingTitle">
    <w:name w:val="SidebarTroubleshootingTitle"/>
    <w:basedOn w:val="SidebarTitle"/>
    <w:next w:val="Sidebar"/>
    <w:rsid w:val="00A803C9"/>
  </w:style>
  <w:style w:type="paragraph" w:customStyle="1" w:styleId="SidebarOpportunitiesTitle">
    <w:name w:val="SidebarOpportunitiesTitle"/>
    <w:basedOn w:val="SidebarTitle"/>
    <w:next w:val="Sidebar"/>
    <w:rsid w:val="00A803C9"/>
  </w:style>
  <w:style w:type="paragraph" w:customStyle="1" w:styleId="SidebarCustom1Title">
    <w:name w:val="SidebarCustom1Title"/>
    <w:basedOn w:val="SidebarTitle"/>
    <w:next w:val="Sidebar"/>
    <w:rsid w:val="00A803C9"/>
  </w:style>
  <w:style w:type="paragraph" w:customStyle="1" w:styleId="SidebarCustom2Title">
    <w:name w:val="SidebarCustom2Title"/>
    <w:basedOn w:val="SidebarTitle"/>
    <w:next w:val="Sidebar"/>
    <w:rsid w:val="00A803C9"/>
  </w:style>
  <w:style w:type="paragraph" w:customStyle="1" w:styleId="SidebarRunInPara">
    <w:name w:val="SidebarRunInPara"/>
    <w:basedOn w:val="SidebarList"/>
    <w:rsid w:val="00A803C9"/>
  </w:style>
  <w:style w:type="paragraph" w:customStyle="1" w:styleId="SidebarRunInParaSub">
    <w:name w:val="SidebarRunInParaSub"/>
    <w:basedOn w:val="SidebarRunInPara"/>
    <w:rsid w:val="00A803C9"/>
    <w:pPr>
      <w:ind w:left="1080"/>
    </w:pPr>
  </w:style>
  <w:style w:type="character" w:customStyle="1" w:styleId="QuestionChar">
    <w:name w:val="Question Char"/>
    <w:basedOn w:val="DefaultParagraphFont"/>
    <w:link w:val="Question"/>
    <w:rsid w:val="00A803C9"/>
    <w:rPr>
      <w:sz w:val="26"/>
    </w:rPr>
  </w:style>
  <w:style w:type="character" w:customStyle="1" w:styleId="OptionChar">
    <w:name w:val="Option Char"/>
    <w:basedOn w:val="QuestionChar"/>
    <w:link w:val="Option"/>
    <w:rsid w:val="00A803C9"/>
    <w:rPr>
      <w:sz w:val="26"/>
    </w:rPr>
  </w:style>
  <w:style w:type="character" w:customStyle="1" w:styleId="AnswerChar">
    <w:name w:val="Answer Char"/>
    <w:basedOn w:val="OptionChar"/>
    <w:link w:val="Answer"/>
    <w:rsid w:val="00A803C9"/>
    <w:rPr>
      <w:snapToGrid w:val="0"/>
      <w:sz w:val="26"/>
    </w:rPr>
  </w:style>
  <w:style w:type="character" w:customStyle="1" w:styleId="ExplanationChar">
    <w:name w:val="Explanation Char"/>
    <w:basedOn w:val="AnswerChar"/>
    <w:link w:val="Explanation"/>
    <w:rsid w:val="00A803C9"/>
    <w:rPr>
      <w:snapToGrid w:val="0"/>
      <w:sz w:val="26"/>
    </w:rPr>
  </w:style>
  <w:style w:type="paragraph" w:customStyle="1" w:styleId="InsideAddress">
    <w:name w:val="Inside Address"/>
    <w:basedOn w:val="Normal"/>
    <w:rsid w:val="00A803C9"/>
    <w:pPr>
      <w:spacing w:line="220" w:lineRule="atLeast"/>
      <w:jc w:val="both"/>
    </w:pPr>
    <w:rPr>
      <w:rFonts w:ascii="Arial" w:hAnsi="Arial"/>
      <w:spacing w:val="-5"/>
      <w:sz w:val="20"/>
    </w:rPr>
  </w:style>
  <w:style w:type="paragraph" w:customStyle="1" w:styleId="Par">
    <w:name w:val="Par"/>
    <w:basedOn w:val="Para"/>
    <w:rsid w:val="00A803C9"/>
    <w:rPr>
      <w:rFonts w:ascii="Times-Roman" w:hAnsi="Times-Roman" w:cs="Times-Roman"/>
      <w:color w:val="000000"/>
      <w:sz w:val="19"/>
      <w:szCs w:val="19"/>
    </w:rPr>
  </w:style>
  <w:style w:type="character" w:customStyle="1" w:styleId="FeatureParaChar">
    <w:name w:val="FeaturePara Char"/>
    <w:basedOn w:val="DefaultParagraphFont"/>
    <w:link w:val="FeaturePara"/>
    <w:rsid w:val="00A803C9"/>
    <w:rPr>
      <w:rFonts w:ascii="Arial" w:hAnsi="Arial"/>
      <w:sz w:val="26"/>
    </w:rPr>
  </w:style>
  <w:style w:type="table" w:customStyle="1" w:styleId="LightShading-Accent51">
    <w:name w:val="Light Shading - Accent 51"/>
    <w:rsid w:val="00A803C9"/>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A803C9"/>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A803C9"/>
    <w:pPr>
      <w:spacing w:after="0" w:line="240" w:lineRule="auto"/>
      <w:jc w:val="right"/>
    </w:pPr>
    <w:rPr>
      <w:rFonts w:ascii="Arial" w:hAnsi="Arial"/>
      <w:b/>
      <w:noProof/>
      <w:color w:val="000000"/>
      <w:sz w:val="28"/>
      <w:szCs w:val="20"/>
    </w:rPr>
  </w:style>
  <w:style w:type="paragraph" w:customStyle="1" w:styleId="lefttitle">
    <w:name w:val="lefttitle"/>
    <w:basedOn w:val="Normal"/>
    <w:rsid w:val="00A803C9"/>
    <w:pPr>
      <w:spacing w:after="0" w:line="240" w:lineRule="auto"/>
    </w:pPr>
    <w:rPr>
      <w:rFonts w:ascii="Arial" w:hAnsi="Arial"/>
      <w:b/>
      <w:noProof/>
      <w:color w:val="000000"/>
      <w:sz w:val="28"/>
      <w:szCs w:val="20"/>
    </w:rPr>
  </w:style>
  <w:style w:type="paragraph" w:customStyle="1" w:styleId="CaseStudyTitle">
    <w:name w:val="CaseStudyTitle"/>
    <w:next w:val="Normal"/>
    <w:rsid w:val="00A803C9"/>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A803C9"/>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A803C9"/>
    <w:rPr>
      <w:snapToGrid w:val="0"/>
      <w:sz w:val="26"/>
    </w:rPr>
  </w:style>
  <w:style w:type="paragraph" w:customStyle="1" w:styleId="Bu">
    <w:name w:val="Bu"/>
    <w:basedOn w:val="Para"/>
    <w:rsid w:val="00A803C9"/>
  </w:style>
  <w:style w:type="paragraph" w:customStyle="1" w:styleId="FeatureParaItalic">
    <w:name w:val="FeaturePara + Italic"/>
    <w:basedOn w:val="FeaturePara"/>
    <w:link w:val="FeatureParaItalicChar"/>
    <w:rsid w:val="00A803C9"/>
    <w:rPr>
      <w:i/>
      <w:iCs/>
      <w:snapToGrid w:val="0"/>
    </w:rPr>
  </w:style>
  <w:style w:type="character" w:customStyle="1" w:styleId="FeatureParaItalicChar">
    <w:name w:val="FeaturePara + Italic Char"/>
    <w:basedOn w:val="FeatureParaChar"/>
    <w:link w:val="FeatureParaItalic"/>
    <w:rsid w:val="00A803C9"/>
    <w:rPr>
      <w:rFonts w:ascii="Arial" w:hAnsi="Arial"/>
      <w:i/>
      <w:iCs/>
      <w:snapToGrid w:val="0"/>
      <w:sz w:val="26"/>
    </w:rPr>
  </w:style>
  <w:style w:type="character" w:customStyle="1" w:styleId="RunInParaChar">
    <w:name w:val="RunInPara Char"/>
    <w:basedOn w:val="DefaultParagraphFont"/>
    <w:link w:val="RunInPara"/>
    <w:rsid w:val="00A803C9"/>
    <w:rPr>
      <w:snapToGrid w:val="0"/>
      <w:sz w:val="24"/>
    </w:rPr>
  </w:style>
  <w:style w:type="paragraph" w:customStyle="1" w:styleId="RunInParaItalic">
    <w:name w:val="RunInPara + Italic"/>
    <w:basedOn w:val="RunInPara"/>
    <w:link w:val="RunInParaItalicChar"/>
    <w:rsid w:val="00A803C9"/>
    <w:rPr>
      <w:i/>
      <w:iCs/>
      <w:sz w:val="26"/>
    </w:rPr>
  </w:style>
  <w:style w:type="character" w:customStyle="1" w:styleId="RunInParaItalicChar">
    <w:name w:val="RunInPara + Italic Char"/>
    <w:basedOn w:val="RunInParaChar"/>
    <w:link w:val="RunInParaItalic"/>
    <w:rsid w:val="00A803C9"/>
    <w:rPr>
      <w:i/>
      <w:iCs/>
      <w:snapToGrid w:val="0"/>
      <w:sz w:val="26"/>
    </w:rPr>
  </w:style>
  <w:style w:type="paragraph" w:customStyle="1" w:styleId="Noparagraphstyle">
    <w:name w:val="[No paragraph style]"/>
    <w:rsid w:val="00A803C9"/>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A803C9"/>
  </w:style>
  <w:style w:type="character" w:customStyle="1" w:styleId="BodyTextChar1">
    <w:name w:val="Body Text Char1"/>
    <w:basedOn w:val="DefaultParagraphFont"/>
    <w:rsid w:val="00A803C9"/>
    <w:rPr>
      <w:rFonts w:asciiTheme="minorHAnsi" w:eastAsiaTheme="minorHAnsi" w:hAnsiTheme="minorHAnsi" w:cstheme="minorBidi"/>
      <w:sz w:val="22"/>
      <w:szCs w:val="22"/>
    </w:rPr>
  </w:style>
  <w:style w:type="paragraph" w:customStyle="1" w:styleId="action">
    <w:name w:val="action"/>
    <w:rsid w:val="00A803C9"/>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A803C9"/>
    <w:pPr>
      <w:spacing w:before="60" w:after="60" w:line="240" w:lineRule="auto"/>
      <w:ind w:left="43" w:right="43"/>
    </w:pPr>
    <w:rPr>
      <w:rFonts w:ascii="Times Roman" w:hAnsi="Times Roman"/>
      <w:sz w:val="20"/>
      <w:szCs w:val="20"/>
    </w:rPr>
  </w:style>
  <w:style w:type="table" w:customStyle="1" w:styleId="LightShading-Accent52">
    <w:name w:val="Light Shading - Accent 52"/>
    <w:rsid w:val="00A803C9"/>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A803C9"/>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A803C9"/>
    <w:pPr>
      <w:spacing w:before="100" w:beforeAutospacing="1" w:after="100" w:afterAutospacing="1" w:line="240" w:lineRule="auto"/>
    </w:pPr>
    <w:rPr>
      <w:rFonts w:ascii="Times New Roman" w:hAnsi="Times New Roman"/>
      <w:sz w:val="24"/>
      <w:szCs w:val="24"/>
    </w:rPr>
  </w:style>
  <w:style w:type="paragraph" w:customStyle="1" w:styleId="Pra">
    <w:name w:val="Pra"/>
    <w:basedOn w:val="QueryPara"/>
    <w:rsid w:val="007101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locked="1" w:semiHidden="1" w:uiPriority="35" w:unhideWhenUsed="1" w:qFormat="1"/>
    <w:lsdException w:name="footnote reference" w:uiPriority="0"/>
    <w:lsdException w:name="List Bullet" w:uiPriority="0"/>
    <w:lsdException w:name="Title" w:locked="1" w:qFormat="1"/>
    <w:lsdException w:name="Default Paragraph Font" w:uiPriority="1"/>
    <w:lsdException w:name="Body Text" w:uiPriority="0"/>
    <w:lsdException w:name="Subtitle" w:locked="1" w:uiPriority="0" w:qFormat="1"/>
    <w:lsdException w:name="Salutation" w:uiPriority="0"/>
    <w:lsdException w:name="Block Text" w:uiPriority="0"/>
    <w:lsdException w:name="Strong" w:locked="1" w:qFormat="1"/>
    <w:lsdException w:name="Emphasis" w:locked="1" w:qFormat="1"/>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Placeholder Text" w:locked="1" w:semiHidden="1"/>
    <w:lsdException w:name="No Spacing" w:locked="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lsdException w:name="List Paragraph" w:locked="1" w:qFormat="1"/>
    <w:lsdException w:name="Quote" w:locked="1" w:uiPriority="0" w:qFormat="1"/>
    <w:lsdException w:name="Intense Quote" w:locked="1"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qFormat="1"/>
    <w:lsdException w:name="Intense Emphasis" w:locked="1" w:qFormat="1"/>
    <w:lsdException w:name="Subtle Reference" w:locked="1" w:qFormat="1"/>
    <w:lsdException w:name="Intense Reference" w:locked="1" w:qFormat="1"/>
    <w:lsdException w:name="Book Title" w:locked="1" w:qFormat="1"/>
    <w:lsdException w:name="Bibliography" w:locked="1" w:semiHidden="1" w:unhideWhenUsed="1"/>
    <w:lsdException w:name="TOC Heading" w:locked="1" w:semiHidden="1" w:unhideWhenUsed="1" w:qFormat="1"/>
  </w:latentStyles>
  <w:style w:type="paragraph" w:default="1" w:styleId="Normal">
    <w:name w:val="Normal"/>
    <w:qFormat/>
    <w:rsid w:val="00A803C9"/>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A803C9"/>
    <w:pPr>
      <w:keepNext/>
      <w:spacing w:before="240"/>
      <w:outlineLvl w:val="0"/>
    </w:pPr>
    <w:rPr>
      <w:b/>
      <w:caps/>
      <w:sz w:val="28"/>
      <w:szCs w:val="28"/>
    </w:rPr>
  </w:style>
  <w:style w:type="paragraph" w:styleId="Heading2">
    <w:name w:val="heading 2"/>
    <w:basedOn w:val="Normal"/>
    <w:next w:val="Normal"/>
    <w:link w:val="Heading2Char"/>
    <w:uiPriority w:val="99"/>
    <w:qFormat/>
    <w:rsid w:val="00A803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A803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A803C9"/>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A803C9"/>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A803C9"/>
    <w:pPr>
      <w:outlineLvl w:val="5"/>
    </w:pPr>
  </w:style>
  <w:style w:type="paragraph" w:styleId="Heading7">
    <w:name w:val="heading 7"/>
    <w:basedOn w:val="Normal"/>
    <w:next w:val="Normal"/>
    <w:link w:val="Heading7Char"/>
    <w:qFormat/>
    <w:locked/>
    <w:rsid w:val="00A803C9"/>
    <w:pPr>
      <w:outlineLvl w:val="6"/>
    </w:pPr>
  </w:style>
  <w:style w:type="paragraph" w:styleId="Heading8">
    <w:name w:val="heading 8"/>
    <w:basedOn w:val="Normal"/>
    <w:next w:val="Normal"/>
    <w:link w:val="Heading8Char"/>
    <w:qFormat/>
    <w:locked/>
    <w:rsid w:val="00A803C9"/>
    <w:pPr>
      <w:outlineLvl w:val="7"/>
    </w:pPr>
  </w:style>
  <w:style w:type="paragraph" w:styleId="Heading9">
    <w:name w:val="heading 9"/>
    <w:basedOn w:val="Normal"/>
    <w:next w:val="Normal"/>
    <w:link w:val="Heading9Char"/>
    <w:qFormat/>
    <w:locked/>
    <w:rsid w:val="00A803C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803C9"/>
    <w:rPr>
      <w:b/>
      <w:caps/>
      <w:sz w:val="28"/>
      <w:szCs w:val="28"/>
    </w:rPr>
  </w:style>
  <w:style w:type="character" w:customStyle="1" w:styleId="Heading2Char">
    <w:name w:val="Heading 2 Char"/>
    <w:basedOn w:val="DefaultParagraphFont"/>
    <w:link w:val="Heading2"/>
    <w:uiPriority w:val="99"/>
    <w:rsid w:val="00A803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A803C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A803C9"/>
    <w:rPr>
      <w:sz w:val="22"/>
    </w:rPr>
  </w:style>
  <w:style w:type="character" w:customStyle="1" w:styleId="Heading5Char">
    <w:name w:val="Heading 5 Char"/>
    <w:basedOn w:val="DefaultParagraphFont"/>
    <w:link w:val="Heading5"/>
    <w:uiPriority w:val="99"/>
    <w:rsid w:val="00A803C9"/>
    <w:rPr>
      <w:sz w:val="22"/>
    </w:rPr>
  </w:style>
  <w:style w:type="character" w:customStyle="1" w:styleId="Heading6Char">
    <w:name w:val="Heading 6 Char"/>
    <w:basedOn w:val="DefaultParagraphFont"/>
    <w:link w:val="Heading6"/>
    <w:rsid w:val="00A803C9"/>
    <w:rPr>
      <w:rFonts w:ascii="Calibri" w:eastAsia="Calibri" w:hAnsi="Calibri"/>
      <w:sz w:val="22"/>
      <w:szCs w:val="22"/>
    </w:rPr>
  </w:style>
  <w:style w:type="paragraph" w:styleId="Title">
    <w:name w:val="Title"/>
    <w:basedOn w:val="Normal"/>
    <w:next w:val="Normal"/>
    <w:link w:val="TitleChar"/>
    <w:uiPriority w:val="99"/>
    <w:qFormat/>
    <w:rsid w:val="00A803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803C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A803C9"/>
    <w:pPr>
      <w:spacing w:after="60"/>
      <w:jc w:val="center"/>
      <w:outlineLvl w:val="1"/>
    </w:pPr>
    <w:rPr>
      <w:rFonts w:ascii="Arial" w:hAnsi="Arial"/>
    </w:rPr>
  </w:style>
  <w:style w:type="character" w:customStyle="1" w:styleId="SubtitleChar">
    <w:name w:val="Subtitle Char"/>
    <w:basedOn w:val="DefaultParagraphFont"/>
    <w:link w:val="Subtitle"/>
    <w:rsid w:val="00A803C9"/>
    <w:rPr>
      <w:rFonts w:ascii="Arial" w:eastAsia="Calibri" w:hAnsi="Arial"/>
      <w:sz w:val="22"/>
      <w:szCs w:val="22"/>
    </w:rPr>
  </w:style>
  <w:style w:type="character" w:customStyle="1" w:styleId="Heading7Char">
    <w:name w:val="Heading 7 Char"/>
    <w:basedOn w:val="DefaultParagraphFont"/>
    <w:link w:val="Heading7"/>
    <w:rsid w:val="00A803C9"/>
    <w:rPr>
      <w:rFonts w:ascii="Calibri" w:eastAsia="Calibri" w:hAnsi="Calibri"/>
      <w:sz w:val="22"/>
      <w:szCs w:val="22"/>
    </w:rPr>
  </w:style>
  <w:style w:type="character" w:customStyle="1" w:styleId="Heading8Char">
    <w:name w:val="Heading 8 Char"/>
    <w:basedOn w:val="DefaultParagraphFont"/>
    <w:link w:val="Heading8"/>
    <w:rsid w:val="00A803C9"/>
    <w:rPr>
      <w:rFonts w:ascii="Calibri" w:eastAsia="Calibri" w:hAnsi="Calibri"/>
      <w:sz w:val="22"/>
      <w:szCs w:val="22"/>
    </w:rPr>
  </w:style>
  <w:style w:type="character" w:customStyle="1" w:styleId="Heading9Char">
    <w:name w:val="Heading 9 Char"/>
    <w:basedOn w:val="DefaultParagraphFont"/>
    <w:link w:val="Heading9"/>
    <w:rsid w:val="00A803C9"/>
    <w:rPr>
      <w:rFonts w:ascii="Calibri" w:eastAsia="Calibri" w:hAnsi="Calibri"/>
      <w:sz w:val="22"/>
      <w:szCs w:val="22"/>
    </w:rPr>
  </w:style>
  <w:style w:type="paragraph" w:customStyle="1" w:styleId="Para">
    <w:name w:val="Para"/>
    <w:link w:val="ParaChar"/>
    <w:qFormat/>
    <w:rsid w:val="00A803C9"/>
    <w:pPr>
      <w:spacing w:after="120"/>
      <w:ind w:left="720" w:firstLine="720"/>
    </w:pPr>
    <w:rPr>
      <w:snapToGrid w:val="0"/>
      <w:sz w:val="26"/>
    </w:rPr>
  </w:style>
  <w:style w:type="paragraph" w:customStyle="1" w:styleId="AbstractHead">
    <w:name w:val="AbstractHead"/>
    <w:basedOn w:val="Para"/>
    <w:next w:val="AbstractPara"/>
    <w:rsid w:val="00A803C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803C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basedOn w:val="Normal"/>
    <w:rsid w:val="00A803C9"/>
    <w:pPr>
      <w:spacing w:after="120"/>
      <w:ind w:left="720" w:firstLine="720"/>
    </w:pPr>
    <w:rPr>
      <w:snapToGrid w:val="0"/>
      <w:sz w:val="26"/>
    </w:rPr>
  </w:style>
  <w:style w:type="paragraph" w:customStyle="1" w:styleId="Address">
    <w:name w:val="Address"/>
    <w:basedOn w:val="Normal"/>
    <w:rsid w:val="00A803C9"/>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A803C9"/>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A803C9"/>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A803C9"/>
    <w:pPr>
      <w:spacing w:after="120"/>
      <w:ind w:left="2160" w:hanging="720"/>
    </w:pPr>
    <w:rPr>
      <w:sz w:val="26"/>
    </w:rPr>
  </w:style>
  <w:style w:type="paragraph" w:customStyle="1" w:styleId="Option">
    <w:name w:val="Option"/>
    <w:basedOn w:val="Question"/>
    <w:link w:val="OptionChar"/>
    <w:rsid w:val="00A803C9"/>
    <w:pPr>
      <w:ind w:left="2880"/>
    </w:pPr>
  </w:style>
  <w:style w:type="paragraph" w:customStyle="1" w:styleId="Answer">
    <w:name w:val="Answer"/>
    <w:basedOn w:val="Option"/>
    <w:next w:val="Explanation"/>
    <w:link w:val="AnswerChar"/>
    <w:rsid w:val="00A803C9"/>
    <w:pPr>
      <w:widowControl w:val="0"/>
    </w:pPr>
    <w:rPr>
      <w:snapToGrid w:val="0"/>
    </w:rPr>
  </w:style>
  <w:style w:type="paragraph" w:customStyle="1" w:styleId="AnswersHead">
    <w:name w:val="AnswersHead"/>
    <w:basedOn w:val="Normal"/>
    <w:next w:val="Para"/>
    <w:rsid w:val="00A803C9"/>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A803C9"/>
    <w:pPr>
      <w:spacing w:after="360"/>
      <w:outlineLvl w:val="0"/>
    </w:pPr>
    <w:rPr>
      <w:rFonts w:ascii="Arial" w:hAnsi="Arial"/>
      <w:b/>
      <w:snapToGrid w:val="0"/>
      <w:sz w:val="60"/>
    </w:rPr>
  </w:style>
  <w:style w:type="paragraph" w:customStyle="1" w:styleId="AppendixTitle">
    <w:name w:val="AppendixTitle"/>
    <w:basedOn w:val="ChapterTitle"/>
    <w:next w:val="Para"/>
    <w:rsid w:val="00A803C9"/>
    <w:pPr>
      <w:spacing w:before="120" w:after="120"/>
    </w:pPr>
  </w:style>
  <w:style w:type="paragraph" w:customStyle="1" w:styleId="AuthorBio">
    <w:name w:val="AuthorBio"/>
    <w:rsid w:val="00A803C9"/>
    <w:pPr>
      <w:spacing w:before="240" w:after="240"/>
      <w:ind w:firstLine="720"/>
    </w:pPr>
    <w:rPr>
      <w:rFonts w:ascii="Arial" w:hAnsi="Arial"/>
    </w:rPr>
  </w:style>
  <w:style w:type="paragraph" w:styleId="BalloonText">
    <w:name w:val="Balloon Text"/>
    <w:basedOn w:val="Normal"/>
    <w:link w:val="BalloonTextChar"/>
    <w:rsid w:val="00A803C9"/>
    <w:rPr>
      <w:rFonts w:ascii="Tahoma" w:hAnsi="Tahoma"/>
      <w:sz w:val="16"/>
    </w:rPr>
  </w:style>
  <w:style w:type="character" w:customStyle="1" w:styleId="BalloonTextChar">
    <w:name w:val="Balloon Text Char"/>
    <w:basedOn w:val="DefaultParagraphFont"/>
    <w:link w:val="BalloonText"/>
    <w:rsid w:val="00A803C9"/>
    <w:rPr>
      <w:rFonts w:ascii="Tahoma" w:eastAsia="Calibri" w:hAnsi="Tahoma"/>
      <w:sz w:val="16"/>
      <w:szCs w:val="22"/>
    </w:rPr>
  </w:style>
  <w:style w:type="paragraph" w:styleId="Bibliography">
    <w:name w:val="Bibliography"/>
    <w:basedOn w:val="Normal"/>
    <w:next w:val="Normal"/>
    <w:uiPriority w:val="99"/>
    <w:semiHidden/>
    <w:locked/>
    <w:rsid w:val="00A803C9"/>
  </w:style>
  <w:style w:type="paragraph" w:customStyle="1" w:styleId="BibliographyEntry">
    <w:name w:val="BibliographyEntry"/>
    <w:rsid w:val="00A803C9"/>
    <w:pPr>
      <w:ind w:left="1440" w:hanging="720"/>
    </w:pPr>
    <w:rPr>
      <w:rFonts w:ascii="Arial" w:hAnsi="Arial" w:cs="Tahoma"/>
      <w:sz w:val="26"/>
      <w:szCs w:val="16"/>
    </w:rPr>
  </w:style>
  <w:style w:type="paragraph" w:customStyle="1" w:styleId="BibliographyHead">
    <w:name w:val="BibliographyHead"/>
    <w:next w:val="BibliographyEntry"/>
    <w:rsid w:val="00A803C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803C9"/>
    <w:rPr>
      <w:rFonts w:ascii="Arial" w:hAnsi="Arial"/>
      <w:b/>
      <w:smallCaps/>
      <w:sz w:val="60"/>
      <w:szCs w:val="60"/>
    </w:rPr>
  </w:style>
  <w:style w:type="character" w:customStyle="1" w:styleId="BoldItalic">
    <w:name w:val="BoldItalic"/>
    <w:rsid w:val="00A803C9"/>
    <w:rPr>
      <w:b/>
      <w:i/>
    </w:rPr>
  </w:style>
  <w:style w:type="character" w:styleId="BookTitle">
    <w:name w:val="Book Title"/>
    <w:basedOn w:val="DefaultParagraphFont"/>
    <w:uiPriority w:val="99"/>
    <w:qFormat/>
    <w:locked/>
    <w:rsid w:val="00A803C9"/>
    <w:rPr>
      <w:b/>
      <w:bCs/>
      <w:smallCaps/>
      <w:spacing w:val="5"/>
    </w:rPr>
  </w:style>
  <w:style w:type="paragraph" w:customStyle="1" w:styleId="BookAuthor">
    <w:name w:val="BookAuthor"/>
    <w:basedOn w:val="Normal"/>
    <w:rsid w:val="00A803C9"/>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A803C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A803C9"/>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A803C9"/>
    <w:pPr>
      <w:ind w:left="4320"/>
    </w:pPr>
    <w:rPr>
      <w:snapToGrid w:val="0"/>
    </w:rPr>
  </w:style>
  <w:style w:type="paragraph" w:customStyle="1" w:styleId="BookReviewItem">
    <w:name w:val="BookReviewItem"/>
    <w:rsid w:val="00A803C9"/>
    <w:pPr>
      <w:spacing w:before="240" w:after="240"/>
      <w:ind w:left="3600" w:right="1440" w:hanging="720"/>
    </w:pPr>
    <w:rPr>
      <w:sz w:val="28"/>
    </w:rPr>
  </w:style>
  <w:style w:type="paragraph" w:customStyle="1" w:styleId="BookTitle0">
    <w:name w:val="BookTitle"/>
    <w:basedOn w:val="Normal"/>
    <w:next w:val="Normal"/>
    <w:rsid w:val="00A803C9"/>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A803C9"/>
    <w:pPr>
      <w:pageBreakBefore w:val="0"/>
      <w:spacing w:before="480"/>
    </w:pPr>
    <w:rPr>
      <w:sz w:val="36"/>
    </w:rPr>
  </w:style>
  <w:style w:type="character" w:customStyle="1" w:styleId="Callout">
    <w:name w:val="Callout"/>
    <w:basedOn w:val="DefaultParagraphFont"/>
    <w:rsid w:val="00A803C9"/>
    <w:rPr>
      <w:bdr w:val="none" w:sz="0" w:space="0" w:color="auto"/>
      <w:shd w:val="clear" w:color="auto" w:fill="B2A1C7" w:themeFill="accent4" w:themeFillTint="99"/>
    </w:rPr>
  </w:style>
  <w:style w:type="paragraph" w:customStyle="1" w:styleId="ChapterSubtitle">
    <w:name w:val="ChapterSubtitle"/>
    <w:basedOn w:val="ChapterTitle"/>
    <w:next w:val="Para"/>
    <w:rsid w:val="00A803C9"/>
    <w:rPr>
      <w:sz w:val="44"/>
    </w:rPr>
  </w:style>
  <w:style w:type="paragraph" w:customStyle="1" w:styleId="ChapterAuthor">
    <w:name w:val="ChapterAuthor"/>
    <w:basedOn w:val="ChapterSubtitle"/>
    <w:next w:val="ChapterAuthorAffiliation"/>
    <w:rsid w:val="00A803C9"/>
    <w:pPr>
      <w:spacing w:after="120"/>
      <w:outlineLvl w:val="9"/>
    </w:pPr>
    <w:rPr>
      <w:i/>
      <w:sz w:val="36"/>
    </w:rPr>
  </w:style>
  <w:style w:type="paragraph" w:customStyle="1" w:styleId="ChapterAuthorAffiliation">
    <w:name w:val="ChapterAuthorAffiliation"/>
    <w:next w:val="Para"/>
    <w:rsid w:val="00A803C9"/>
    <w:pPr>
      <w:spacing w:after="120"/>
    </w:pPr>
    <w:rPr>
      <w:rFonts w:ascii="Arial" w:hAnsi="Arial"/>
      <w:i/>
      <w:smallCaps/>
      <w:snapToGrid w:val="0"/>
      <w:sz w:val="36"/>
    </w:rPr>
  </w:style>
  <w:style w:type="paragraph" w:customStyle="1" w:styleId="FootnoteEntry">
    <w:name w:val="FootnoteEntry"/>
    <w:rsid w:val="00A803C9"/>
    <w:pPr>
      <w:ind w:left="1440" w:hanging="720"/>
    </w:pPr>
    <w:rPr>
      <w:snapToGrid w:val="0"/>
    </w:rPr>
  </w:style>
  <w:style w:type="paragraph" w:customStyle="1" w:styleId="ChapterCredit">
    <w:name w:val="ChapterCredit"/>
    <w:basedOn w:val="FootnoteEntry"/>
    <w:next w:val="Para"/>
    <w:rsid w:val="00A803C9"/>
    <w:pPr>
      <w:spacing w:before="120" w:after="120"/>
      <w:ind w:left="0" w:firstLine="0"/>
    </w:pPr>
  </w:style>
  <w:style w:type="paragraph" w:customStyle="1" w:styleId="Objective">
    <w:name w:val="Objective"/>
    <w:rsid w:val="00A803C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803C9"/>
    <w:rPr>
      <w:i w:val="0"/>
    </w:rPr>
  </w:style>
  <w:style w:type="paragraph" w:customStyle="1" w:styleId="ChapterFeaturingList">
    <w:name w:val="ChapterFeaturingList"/>
    <w:basedOn w:val="ChapterObjective"/>
    <w:rsid w:val="00A803C9"/>
    <w:rPr>
      <w:b w:val="0"/>
      <w:sz w:val="26"/>
      <w:u w:val="none"/>
    </w:rPr>
  </w:style>
  <w:style w:type="paragraph" w:customStyle="1" w:styleId="ChapterFeaturingListSub">
    <w:name w:val="ChapterFeaturingListSub"/>
    <w:rsid w:val="00A803C9"/>
    <w:pPr>
      <w:spacing w:after="120"/>
      <w:ind w:left="2880"/>
      <w:contextualSpacing/>
    </w:pPr>
    <w:rPr>
      <w:rFonts w:ascii="Arial" w:hAnsi="Arial"/>
      <w:snapToGrid w:val="0"/>
      <w:sz w:val="26"/>
    </w:rPr>
  </w:style>
  <w:style w:type="paragraph" w:customStyle="1" w:styleId="ChapterFeaturingListSub2">
    <w:name w:val="ChapterFeaturingListSub2"/>
    <w:rsid w:val="00A803C9"/>
    <w:pPr>
      <w:spacing w:after="120"/>
      <w:ind w:left="3600"/>
    </w:pPr>
    <w:rPr>
      <w:rFonts w:ascii="Arial" w:hAnsi="Arial"/>
      <w:snapToGrid w:val="0"/>
      <w:sz w:val="26"/>
    </w:rPr>
  </w:style>
  <w:style w:type="paragraph" w:customStyle="1" w:styleId="ChapterIntroductionHead">
    <w:name w:val="ChapterIntroductionHead"/>
    <w:next w:val="ChapterIntroductionPara"/>
    <w:rsid w:val="00A803C9"/>
    <w:pPr>
      <w:ind w:left="1440"/>
      <w:outlineLvl w:val="0"/>
    </w:pPr>
    <w:rPr>
      <w:rFonts w:ascii="Arial" w:hAnsi="Arial"/>
      <w:b/>
      <w:snapToGrid w:val="0"/>
      <w:sz w:val="26"/>
    </w:rPr>
  </w:style>
  <w:style w:type="paragraph" w:customStyle="1" w:styleId="ChapterIntroductionPara">
    <w:name w:val="ChapterIntroductionPara"/>
    <w:next w:val="Para"/>
    <w:rsid w:val="00A803C9"/>
    <w:pPr>
      <w:ind w:left="1440"/>
    </w:pPr>
    <w:rPr>
      <w:rFonts w:ascii="Arial" w:hAnsi="Arial"/>
      <w:snapToGrid w:val="0"/>
      <w:sz w:val="26"/>
    </w:rPr>
  </w:style>
  <w:style w:type="paragraph" w:customStyle="1" w:styleId="ObjectiveTitle">
    <w:name w:val="ObjectiveTitle"/>
    <w:basedOn w:val="Objective"/>
    <w:next w:val="Objective"/>
    <w:rsid w:val="00A803C9"/>
    <w:pPr>
      <w:spacing w:before="240"/>
      <w:ind w:left="1800"/>
    </w:pPr>
    <w:rPr>
      <w:u w:val="none"/>
    </w:rPr>
  </w:style>
  <w:style w:type="paragraph" w:customStyle="1" w:styleId="ChapterObjectiveTitle">
    <w:name w:val="ChapterObjectiveTitle"/>
    <w:basedOn w:val="ObjectiveTitle"/>
    <w:next w:val="ChapterObjective"/>
    <w:rsid w:val="00A803C9"/>
    <w:pPr>
      <w:ind w:left="1440" w:firstLine="0"/>
    </w:pPr>
    <w:rPr>
      <w:i w:val="0"/>
    </w:rPr>
  </w:style>
  <w:style w:type="paragraph" w:customStyle="1" w:styleId="Subobjective">
    <w:name w:val="Subobjective"/>
    <w:basedOn w:val="Objective"/>
    <w:rsid w:val="00A803C9"/>
    <w:pPr>
      <w:keepNext/>
      <w:spacing w:before="180"/>
      <w:ind w:left="2880"/>
    </w:pPr>
  </w:style>
  <w:style w:type="paragraph" w:customStyle="1" w:styleId="ChapterSubobjective">
    <w:name w:val="ChapterSubobjective"/>
    <w:basedOn w:val="Subobjective"/>
    <w:rsid w:val="00A803C9"/>
    <w:pPr>
      <w:keepNext w:val="0"/>
    </w:pPr>
    <w:rPr>
      <w:i w:val="0"/>
    </w:rPr>
  </w:style>
  <w:style w:type="paragraph" w:customStyle="1" w:styleId="Code80">
    <w:name w:val="Code80"/>
    <w:rsid w:val="00A803C9"/>
    <w:pPr>
      <w:spacing w:before="120" w:after="120"/>
      <w:contextualSpacing/>
    </w:pPr>
    <w:rPr>
      <w:rFonts w:ascii="Courier New" w:hAnsi="Courier New"/>
      <w:noProof/>
      <w:snapToGrid w:val="0"/>
      <w:sz w:val="16"/>
    </w:rPr>
  </w:style>
  <w:style w:type="paragraph" w:customStyle="1" w:styleId="Code80Sub">
    <w:name w:val="Code80Sub"/>
    <w:rsid w:val="00A803C9"/>
    <w:pPr>
      <w:ind w:left="1440"/>
    </w:pPr>
    <w:rPr>
      <w:rFonts w:ascii="Courier New" w:hAnsi="Courier New"/>
      <w:noProof/>
      <w:snapToGrid w:val="0"/>
      <w:sz w:val="16"/>
      <w:lang w:val="de-DE"/>
    </w:rPr>
  </w:style>
  <w:style w:type="character" w:customStyle="1" w:styleId="CodeColorBlue">
    <w:name w:val="CodeColorBlue"/>
    <w:rsid w:val="00A803C9"/>
    <w:rPr>
      <w:rFonts w:cs="Arial"/>
      <w:color w:val="0000FF"/>
    </w:rPr>
  </w:style>
  <w:style w:type="character" w:customStyle="1" w:styleId="CodeColorBlue2">
    <w:name w:val="CodeColorBlue2"/>
    <w:rsid w:val="00A803C9"/>
    <w:rPr>
      <w:rFonts w:cs="Arial"/>
      <w:color w:val="0000A5"/>
    </w:rPr>
  </w:style>
  <w:style w:type="character" w:customStyle="1" w:styleId="CodeColorBlue3">
    <w:name w:val="CodeColorBlue3"/>
    <w:rsid w:val="00A803C9"/>
    <w:rPr>
      <w:rFonts w:cs="Arial"/>
      <w:color w:val="6464B9"/>
    </w:rPr>
  </w:style>
  <w:style w:type="character" w:customStyle="1" w:styleId="CodeColorBluegreen">
    <w:name w:val="CodeColorBluegreen"/>
    <w:rsid w:val="00A803C9"/>
    <w:rPr>
      <w:rFonts w:cs="Arial"/>
      <w:color w:val="2B91AF"/>
    </w:rPr>
  </w:style>
  <w:style w:type="character" w:customStyle="1" w:styleId="CodeColorBrown">
    <w:name w:val="CodeColorBrown"/>
    <w:rsid w:val="00A803C9"/>
    <w:rPr>
      <w:rFonts w:cs="Arial"/>
      <w:color w:val="A31515"/>
    </w:rPr>
  </w:style>
  <w:style w:type="character" w:customStyle="1" w:styleId="CodeColorDkBlue">
    <w:name w:val="CodeColorDkBlue"/>
    <w:rsid w:val="00A803C9"/>
    <w:rPr>
      <w:rFonts w:cs="Times New Roman"/>
      <w:color w:val="000080"/>
      <w:szCs w:val="22"/>
    </w:rPr>
  </w:style>
  <w:style w:type="character" w:customStyle="1" w:styleId="CodeColorGreen">
    <w:name w:val="CodeColorGreen"/>
    <w:rsid w:val="00A803C9"/>
    <w:rPr>
      <w:rFonts w:cs="Arial"/>
      <w:color w:val="008000"/>
    </w:rPr>
  </w:style>
  <w:style w:type="character" w:customStyle="1" w:styleId="CodeColorGreen2">
    <w:name w:val="CodeColorGreen2"/>
    <w:rsid w:val="00A803C9"/>
    <w:rPr>
      <w:rFonts w:cs="Arial"/>
      <w:color w:val="629755"/>
    </w:rPr>
  </w:style>
  <w:style w:type="character" w:customStyle="1" w:styleId="CodeColorGrey30">
    <w:name w:val="CodeColorGrey30"/>
    <w:rsid w:val="00A803C9"/>
    <w:rPr>
      <w:rFonts w:cs="Arial"/>
      <w:color w:val="808080"/>
    </w:rPr>
  </w:style>
  <w:style w:type="character" w:customStyle="1" w:styleId="CodeColorGrey55">
    <w:name w:val="CodeColorGrey55"/>
    <w:rsid w:val="00A803C9"/>
    <w:rPr>
      <w:rFonts w:cs="Arial"/>
      <w:color w:val="C0C0C0"/>
    </w:rPr>
  </w:style>
  <w:style w:type="character" w:customStyle="1" w:styleId="CodeColorGrey80">
    <w:name w:val="CodeColorGrey80"/>
    <w:rsid w:val="00A803C9"/>
    <w:rPr>
      <w:rFonts w:cs="Arial"/>
      <w:color w:val="555555"/>
    </w:rPr>
  </w:style>
  <w:style w:type="character" w:customStyle="1" w:styleId="CodeColorHotPink">
    <w:name w:val="CodeColorHotPink"/>
    <w:rsid w:val="00A803C9"/>
    <w:rPr>
      <w:rFonts w:cs="Times New Roman"/>
      <w:color w:val="DF36FA"/>
      <w:szCs w:val="18"/>
    </w:rPr>
  </w:style>
  <w:style w:type="character" w:customStyle="1" w:styleId="CodeColorMagenta">
    <w:name w:val="CodeColorMagenta"/>
    <w:rsid w:val="00A803C9"/>
    <w:rPr>
      <w:rFonts w:cs="Arial"/>
      <w:color w:val="844646"/>
    </w:rPr>
  </w:style>
  <w:style w:type="character" w:customStyle="1" w:styleId="CodeColorOrange">
    <w:name w:val="CodeColorOrange"/>
    <w:rsid w:val="00A803C9"/>
    <w:rPr>
      <w:rFonts w:cs="Arial"/>
      <w:color w:val="B96464"/>
    </w:rPr>
  </w:style>
  <w:style w:type="character" w:customStyle="1" w:styleId="CodeColorPeach">
    <w:name w:val="CodeColorPeach"/>
    <w:rsid w:val="00A803C9"/>
    <w:rPr>
      <w:rFonts w:cs="Arial"/>
      <w:color w:val="FFDBA3"/>
    </w:rPr>
  </w:style>
  <w:style w:type="character" w:customStyle="1" w:styleId="CodeColorPurple">
    <w:name w:val="CodeColorPurple"/>
    <w:rsid w:val="00A803C9"/>
    <w:rPr>
      <w:rFonts w:cs="Arial"/>
      <w:color w:val="951795"/>
    </w:rPr>
  </w:style>
  <w:style w:type="character" w:customStyle="1" w:styleId="CodeColorPurple2">
    <w:name w:val="CodeColorPurple2"/>
    <w:rsid w:val="00A803C9"/>
    <w:rPr>
      <w:rFonts w:cs="Arial"/>
      <w:color w:val="800080"/>
    </w:rPr>
  </w:style>
  <w:style w:type="character" w:customStyle="1" w:styleId="CodeColorRed">
    <w:name w:val="CodeColorRed"/>
    <w:rsid w:val="00A803C9"/>
    <w:rPr>
      <w:rFonts w:cs="Arial"/>
      <w:color w:val="FF0000"/>
    </w:rPr>
  </w:style>
  <w:style w:type="character" w:customStyle="1" w:styleId="CodeColorRed2">
    <w:name w:val="CodeColorRed2"/>
    <w:rsid w:val="00A803C9"/>
    <w:rPr>
      <w:rFonts w:cs="Arial"/>
      <w:color w:val="800000"/>
    </w:rPr>
  </w:style>
  <w:style w:type="character" w:customStyle="1" w:styleId="CodeColorRed3">
    <w:name w:val="CodeColorRed3"/>
    <w:rsid w:val="00A803C9"/>
    <w:rPr>
      <w:rFonts w:cs="Arial"/>
      <w:color w:val="A31515"/>
    </w:rPr>
  </w:style>
  <w:style w:type="character" w:customStyle="1" w:styleId="CodeColorTealBlue">
    <w:name w:val="CodeColorTealBlue"/>
    <w:rsid w:val="00A803C9"/>
    <w:rPr>
      <w:rFonts w:cs="Times New Roman"/>
      <w:color w:val="008080"/>
      <w:szCs w:val="22"/>
    </w:rPr>
  </w:style>
  <w:style w:type="character" w:customStyle="1" w:styleId="CodeColorWhite">
    <w:name w:val="CodeColorWhite"/>
    <w:rsid w:val="00A803C9"/>
    <w:rPr>
      <w:rFonts w:cs="Arial"/>
      <w:color w:val="FFFFFF"/>
      <w:bdr w:val="none" w:sz="0" w:space="0" w:color="auto"/>
    </w:rPr>
  </w:style>
  <w:style w:type="paragraph" w:customStyle="1" w:styleId="CodeHead">
    <w:name w:val="CodeHead"/>
    <w:next w:val="CodeListing"/>
    <w:rsid w:val="00A803C9"/>
    <w:pPr>
      <w:spacing w:before="120" w:after="120"/>
    </w:pPr>
    <w:rPr>
      <w:rFonts w:ascii="Arial" w:hAnsi="Arial"/>
      <w:b/>
      <w:snapToGrid w:val="0"/>
      <w:sz w:val="22"/>
    </w:rPr>
  </w:style>
  <w:style w:type="character" w:customStyle="1" w:styleId="CodeHighlight">
    <w:name w:val="CodeHighlight"/>
    <w:rsid w:val="00A803C9"/>
    <w:rPr>
      <w:b/>
      <w:color w:val="7F7F7F" w:themeColor="text1" w:themeTint="80"/>
      <w:kern w:val="0"/>
      <w:position w:val="0"/>
      <w:u w:val="none"/>
      <w:bdr w:val="none" w:sz="0" w:space="0" w:color="auto"/>
      <w:shd w:val="clear" w:color="auto" w:fill="auto"/>
    </w:rPr>
  </w:style>
  <w:style w:type="paragraph" w:customStyle="1" w:styleId="CodeLabel">
    <w:name w:val="CodeLabel"/>
    <w:qFormat/>
    <w:rsid w:val="00A803C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803C9"/>
    <w:pPr>
      <w:widowControl w:val="0"/>
      <w:spacing w:before="120" w:after="120"/>
      <w:contextualSpacing/>
    </w:pPr>
    <w:rPr>
      <w:rFonts w:ascii="Courier New" w:hAnsi="Courier New"/>
      <w:noProof/>
      <w:snapToGrid w:val="0"/>
      <w:sz w:val="18"/>
    </w:rPr>
  </w:style>
  <w:style w:type="paragraph" w:customStyle="1" w:styleId="CodeListing80">
    <w:name w:val="CodeListing80"/>
    <w:rsid w:val="00A803C9"/>
    <w:rPr>
      <w:rFonts w:ascii="Courier New" w:hAnsi="Courier New"/>
      <w:noProof/>
      <w:snapToGrid w:val="0"/>
      <w:sz w:val="16"/>
    </w:rPr>
  </w:style>
  <w:style w:type="paragraph" w:customStyle="1" w:styleId="CodeNote">
    <w:name w:val="CodeNote"/>
    <w:qFormat/>
    <w:rsid w:val="00A803C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803C9"/>
    <w:pPr>
      <w:shd w:val="clear" w:color="auto" w:fill="D9D9D9"/>
    </w:pPr>
    <w:rPr>
      <w:rFonts w:ascii="Courier New" w:hAnsi="Courier New"/>
      <w:noProof/>
      <w:snapToGrid w:val="0"/>
      <w:sz w:val="18"/>
    </w:rPr>
  </w:style>
  <w:style w:type="paragraph" w:customStyle="1" w:styleId="CodeScreen80">
    <w:name w:val="CodeScreen80"/>
    <w:qFormat/>
    <w:rsid w:val="00A803C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803C9"/>
    <w:pPr>
      <w:ind w:left="720"/>
    </w:pPr>
  </w:style>
  <w:style w:type="paragraph" w:customStyle="1" w:styleId="CodeSnippet">
    <w:name w:val="CodeSnippet"/>
    <w:link w:val="CodeSnippetChar"/>
    <w:rsid w:val="00A803C9"/>
    <w:pPr>
      <w:spacing w:before="120" w:after="120"/>
      <w:contextualSpacing/>
    </w:pPr>
    <w:rPr>
      <w:rFonts w:ascii="Courier New" w:hAnsi="Courier New"/>
      <w:noProof/>
      <w:snapToGrid w:val="0"/>
      <w:sz w:val="18"/>
    </w:rPr>
  </w:style>
  <w:style w:type="paragraph" w:customStyle="1" w:styleId="CodeSnippetSub">
    <w:name w:val="CodeSnippetSub"/>
    <w:rsid w:val="00A803C9"/>
    <w:pPr>
      <w:ind w:left="720"/>
    </w:pPr>
    <w:rPr>
      <w:rFonts w:ascii="Courier New" w:hAnsi="Courier New"/>
      <w:noProof/>
      <w:snapToGrid w:val="0"/>
      <w:sz w:val="18"/>
    </w:rPr>
  </w:style>
  <w:style w:type="paragraph" w:customStyle="1" w:styleId="H5">
    <w:name w:val="H5"/>
    <w:next w:val="Para"/>
    <w:rsid w:val="00A803C9"/>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A803C9"/>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A803C9"/>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A803C9"/>
    <w:rPr>
      <w:b/>
      <w:sz w:val="28"/>
    </w:rPr>
  </w:style>
  <w:style w:type="paragraph" w:customStyle="1" w:styleId="ContentsChapterTitle">
    <w:name w:val="ContentsChapterTitle"/>
    <w:basedOn w:val="ContentsPartTitle"/>
    <w:next w:val="ContentsH1"/>
    <w:rsid w:val="00A803C9"/>
    <w:pPr>
      <w:ind w:left="288"/>
    </w:pPr>
    <w:rPr>
      <w:sz w:val="26"/>
    </w:rPr>
  </w:style>
  <w:style w:type="paragraph" w:customStyle="1" w:styleId="ContentsH1">
    <w:name w:val="ContentsH1"/>
    <w:basedOn w:val="ContentsPartTitle"/>
    <w:rsid w:val="00A803C9"/>
    <w:pPr>
      <w:ind w:left="576"/>
    </w:pPr>
    <w:rPr>
      <w:b w:val="0"/>
      <w:sz w:val="24"/>
    </w:rPr>
  </w:style>
  <w:style w:type="paragraph" w:customStyle="1" w:styleId="ContentsH2">
    <w:name w:val="ContentsH2"/>
    <w:basedOn w:val="ContentsPartTitle"/>
    <w:rsid w:val="00A803C9"/>
    <w:pPr>
      <w:ind w:left="864"/>
    </w:pPr>
    <w:rPr>
      <w:b w:val="0"/>
      <w:sz w:val="22"/>
    </w:rPr>
  </w:style>
  <w:style w:type="paragraph" w:customStyle="1" w:styleId="ContentsH3">
    <w:name w:val="ContentsH3"/>
    <w:qFormat/>
    <w:rsid w:val="00A803C9"/>
    <w:pPr>
      <w:ind w:left="1440"/>
    </w:pPr>
    <w:rPr>
      <w:snapToGrid w:val="0"/>
      <w:color w:val="000000"/>
      <w:sz w:val="22"/>
      <w:szCs w:val="60"/>
    </w:rPr>
  </w:style>
  <w:style w:type="paragraph" w:customStyle="1" w:styleId="Copyright">
    <w:name w:val="Copyright"/>
    <w:rsid w:val="00A803C9"/>
    <w:pPr>
      <w:widowControl w:val="0"/>
      <w:spacing w:before="280"/>
      <w:ind w:left="720"/>
    </w:pPr>
    <w:rPr>
      <w:snapToGrid w:val="0"/>
      <w:color w:val="000000"/>
      <w:sz w:val="26"/>
    </w:rPr>
  </w:style>
  <w:style w:type="paragraph" w:customStyle="1" w:styleId="CrossRefPara">
    <w:name w:val="CrossRefPara"/>
    <w:next w:val="Para"/>
    <w:rsid w:val="00A803C9"/>
    <w:pPr>
      <w:ind w:left="1440" w:right="1440"/>
    </w:pPr>
    <w:rPr>
      <w:rFonts w:ascii="Arial" w:hAnsi="Arial" w:cs="AGaramond Bold"/>
      <w:color w:val="000000"/>
      <w:sz w:val="18"/>
      <w:szCs w:val="17"/>
    </w:rPr>
  </w:style>
  <w:style w:type="character" w:customStyle="1" w:styleId="CrossRefTerm">
    <w:name w:val="CrossRefTerm"/>
    <w:basedOn w:val="DefaultParagraphFont"/>
    <w:rsid w:val="00A803C9"/>
    <w:rPr>
      <w:i/>
    </w:rPr>
  </w:style>
  <w:style w:type="paragraph" w:customStyle="1" w:styleId="CustomChapterOpener">
    <w:name w:val="CustomChapterOpener"/>
    <w:basedOn w:val="Normal"/>
    <w:next w:val="Para"/>
    <w:rsid w:val="00A803C9"/>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A803C9"/>
    <w:rPr>
      <w:b/>
      <w:i/>
    </w:rPr>
  </w:style>
  <w:style w:type="paragraph" w:customStyle="1" w:styleId="ParaContinued">
    <w:name w:val="ParaContinued"/>
    <w:basedOn w:val="Normal"/>
    <w:next w:val="Para"/>
    <w:rsid w:val="00A803C9"/>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A803C9"/>
    <w:rPr>
      <w:b/>
    </w:rPr>
  </w:style>
  <w:style w:type="paragraph" w:customStyle="1" w:styleId="CustomList">
    <w:name w:val="CustomList"/>
    <w:basedOn w:val="Normal"/>
    <w:rsid w:val="00A803C9"/>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A803C9"/>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A803C9"/>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A803C9"/>
    <w:rPr>
      <w:i/>
    </w:rPr>
  </w:style>
  <w:style w:type="paragraph" w:customStyle="1" w:styleId="Dialog">
    <w:name w:val="Dialog"/>
    <w:rsid w:val="00A803C9"/>
    <w:pPr>
      <w:spacing w:before="120" w:after="120"/>
      <w:ind w:left="1440" w:hanging="720"/>
      <w:contextualSpacing/>
    </w:pPr>
    <w:rPr>
      <w:snapToGrid w:val="0"/>
      <w:sz w:val="26"/>
      <w:szCs w:val="26"/>
    </w:rPr>
  </w:style>
  <w:style w:type="paragraph" w:customStyle="1" w:styleId="Directive">
    <w:name w:val="Directive"/>
    <w:next w:val="Normal"/>
    <w:rsid w:val="00A803C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803C9"/>
  </w:style>
  <w:style w:type="paragraph" w:customStyle="1" w:styleId="DOI">
    <w:name w:val="DOI"/>
    <w:rsid w:val="00A803C9"/>
    <w:rPr>
      <w:rFonts w:ascii="Courier New" w:hAnsi="Courier New"/>
      <w:snapToGrid w:val="0"/>
    </w:rPr>
  </w:style>
  <w:style w:type="character" w:styleId="Emphasis">
    <w:name w:val="Emphasis"/>
    <w:basedOn w:val="DefaultParagraphFont"/>
    <w:uiPriority w:val="99"/>
    <w:locked/>
    <w:rsid w:val="00A803C9"/>
    <w:rPr>
      <w:i/>
      <w:iCs/>
    </w:rPr>
  </w:style>
  <w:style w:type="paragraph" w:customStyle="1" w:styleId="EndnoteEntry">
    <w:name w:val="EndnoteEntry"/>
    <w:rsid w:val="00A803C9"/>
    <w:pPr>
      <w:spacing w:after="120"/>
      <w:ind w:left="720" w:hanging="720"/>
    </w:pPr>
    <w:rPr>
      <w:sz w:val="24"/>
    </w:rPr>
  </w:style>
  <w:style w:type="paragraph" w:customStyle="1" w:styleId="EndnotesHead">
    <w:name w:val="EndnotesHead"/>
    <w:basedOn w:val="BibliographyHead"/>
    <w:next w:val="EndnoteEntry"/>
    <w:rsid w:val="00A803C9"/>
  </w:style>
  <w:style w:type="paragraph" w:customStyle="1" w:styleId="EndnoteTitle">
    <w:name w:val="EndnoteTitle"/>
    <w:next w:val="EndnoteEntry"/>
    <w:rsid w:val="00A803C9"/>
    <w:pPr>
      <w:spacing w:after="120"/>
    </w:pPr>
    <w:rPr>
      <w:rFonts w:ascii="Arial" w:hAnsi="Arial"/>
      <w:b/>
      <w:smallCaps/>
      <w:snapToGrid w:val="0"/>
      <w:color w:val="000000"/>
      <w:sz w:val="60"/>
      <w:szCs w:val="60"/>
    </w:rPr>
  </w:style>
  <w:style w:type="paragraph" w:customStyle="1" w:styleId="Epigraph">
    <w:name w:val="Epigraph"/>
    <w:next w:val="EpigraphSource"/>
    <w:rsid w:val="00A803C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803C9"/>
    <w:pPr>
      <w:contextualSpacing/>
    </w:pPr>
    <w:rPr>
      <w:sz w:val="24"/>
    </w:rPr>
  </w:style>
  <w:style w:type="paragraph" w:customStyle="1" w:styleId="Equation">
    <w:name w:val="Equation"/>
    <w:rsid w:val="00A803C9"/>
    <w:pPr>
      <w:spacing w:before="120" w:after="120"/>
      <w:ind w:left="1440"/>
    </w:pPr>
    <w:rPr>
      <w:snapToGrid w:val="0"/>
      <w:sz w:val="26"/>
    </w:rPr>
  </w:style>
  <w:style w:type="paragraph" w:customStyle="1" w:styleId="EquationNumbered">
    <w:name w:val="EquationNumbered"/>
    <w:rsid w:val="00A803C9"/>
    <w:pPr>
      <w:spacing w:before="120" w:after="120"/>
      <w:ind w:left="1440"/>
    </w:pPr>
    <w:rPr>
      <w:snapToGrid w:val="0"/>
      <w:sz w:val="26"/>
    </w:rPr>
  </w:style>
  <w:style w:type="paragraph" w:customStyle="1" w:styleId="ExercisesHead">
    <w:name w:val="ExercisesHead"/>
    <w:basedOn w:val="Normal"/>
    <w:next w:val="Para"/>
    <w:rsid w:val="00A803C9"/>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A803C9"/>
    <w:pPr>
      <w:ind w:left="2160" w:firstLine="0"/>
    </w:pPr>
  </w:style>
  <w:style w:type="paragraph" w:customStyle="1" w:styleId="ExtractAttribution">
    <w:name w:val="ExtractAttribution"/>
    <w:next w:val="Para"/>
    <w:rsid w:val="00A803C9"/>
    <w:pPr>
      <w:spacing w:after="120"/>
      <w:ind w:left="3240"/>
    </w:pPr>
    <w:rPr>
      <w:b/>
      <w:sz w:val="24"/>
    </w:rPr>
  </w:style>
  <w:style w:type="paragraph" w:customStyle="1" w:styleId="ExtractPara">
    <w:name w:val="ExtractPara"/>
    <w:rsid w:val="00A803C9"/>
    <w:pPr>
      <w:spacing w:before="120" w:after="60"/>
      <w:ind w:left="2160" w:right="720"/>
    </w:pPr>
    <w:rPr>
      <w:snapToGrid w:val="0"/>
      <w:sz w:val="24"/>
    </w:rPr>
  </w:style>
  <w:style w:type="paragraph" w:customStyle="1" w:styleId="ExtractContinued">
    <w:name w:val="ExtractContinued"/>
    <w:basedOn w:val="ExtractPara"/>
    <w:qFormat/>
    <w:rsid w:val="00A803C9"/>
    <w:pPr>
      <w:spacing w:before="0"/>
      <w:ind w:firstLine="720"/>
    </w:pPr>
  </w:style>
  <w:style w:type="paragraph" w:customStyle="1" w:styleId="ExtractListBulleted">
    <w:name w:val="ExtractListBulleted"/>
    <w:rsid w:val="00A803C9"/>
    <w:pPr>
      <w:numPr>
        <w:numId w:val="13"/>
      </w:numPr>
      <w:spacing w:before="120" w:after="120"/>
      <w:ind w:right="864"/>
      <w:contextualSpacing/>
    </w:pPr>
    <w:rPr>
      <w:snapToGrid w:val="0"/>
      <w:sz w:val="24"/>
      <w:szCs w:val="26"/>
    </w:rPr>
  </w:style>
  <w:style w:type="paragraph" w:customStyle="1" w:styleId="ExtractListNumbered">
    <w:name w:val="ExtractListNumbered"/>
    <w:rsid w:val="00A803C9"/>
    <w:pPr>
      <w:spacing w:before="120" w:after="120"/>
      <w:ind w:left="2794" w:right="864" w:hanging="274"/>
      <w:contextualSpacing/>
    </w:pPr>
    <w:rPr>
      <w:snapToGrid w:val="0"/>
      <w:sz w:val="24"/>
      <w:szCs w:val="26"/>
    </w:rPr>
  </w:style>
  <w:style w:type="paragraph" w:customStyle="1" w:styleId="FeatureCode80">
    <w:name w:val="FeatureCode80"/>
    <w:rsid w:val="00A803C9"/>
    <w:pPr>
      <w:pBdr>
        <w:left w:val="single" w:sz="36" w:space="17" w:color="C0C0C0"/>
      </w:pBdr>
      <w:ind w:left="216"/>
    </w:pPr>
    <w:rPr>
      <w:rFonts w:ascii="Courier New" w:hAnsi="Courier New"/>
      <w:noProof/>
      <w:sz w:val="16"/>
    </w:rPr>
  </w:style>
  <w:style w:type="paragraph" w:customStyle="1" w:styleId="FeatureCode80Sub">
    <w:name w:val="FeatureCode80Sub"/>
    <w:rsid w:val="00A803C9"/>
    <w:pPr>
      <w:pBdr>
        <w:left w:val="single" w:sz="36" w:space="30" w:color="C0C0C0"/>
      </w:pBdr>
      <w:ind w:left="475"/>
    </w:pPr>
    <w:rPr>
      <w:rFonts w:ascii="Courier New" w:hAnsi="Courier New"/>
      <w:noProof/>
      <w:sz w:val="16"/>
    </w:rPr>
  </w:style>
  <w:style w:type="paragraph" w:customStyle="1" w:styleId="FeatureCodeScreen">
    <w:name w:val="FeatureCodeScreen"/>
    <w:rsid w:val="00A803C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803C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803C9"/>
    <w:pPr>
      <w:shd w:val="pct25" w:color="auto" w:fill="auto"/>
    </w:pPr>
  </w:style>
  <w:style w:type="paragraph" w:customStyle="1" w:styleId="FeatureCodeSnippet">
    <w:name w:val="FeatureCodeSnippet"/>
    <w:rsid w:val="00A803C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803C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803C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803C9"/>
    <w:pPr>
      <w:pBdr>
        <w:left w:val="single" w:sz="36" w:space="24" w:color="C0C0C0"/>
      </w:pBdr>
      <w:ind w:left="360"/>
    </w:pPr>
    <w:rPr>
      <w:snapToGrid w:val="0"/>
      <w:sz w:val="16"/>
    </w:rPr>
  </w:style>
  <w:style w:type="paragraph" w:customStyle="1" w:styleId="FeatureFigureSource">
    <w:name w:val="FeatureFigureSource"/>
    <w:rsid w:val="00A803C9"/>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A803C9"/>
    <w:pPr>
      <w:pBdr>
        <w:left w:val="single" w:sz="36" w:space="6" w:color="C0C0C0"/>
      </w:pBdr>
      <w:spacing w:after="240"/>
    </w:pPr>
    <w:rPr>
      <w:rFonts w:ascii="Arial" w:hAnsi="Arial"/>
      <w:u w:val="single"/>
    </w:rPr>
  </w:style>
  <w:style w:type="paragraph" w:customStyle="1" w:styleId="FeatureFootnote">
    <w:name w:val="FeatureFootnote"/>
    <w:basedOn w:val="FeatureSource"/>
    <w:rsid w:val="00A803C9"/>
    <w:pPr>
      <w:spacing w:before="120" w:after="120"/>
      <w:ind w:left="720" w:hanging="720"/>
      <w:contextualSpacing/>
    </w:pPr>
    <w:rPr>
      <w:sz w:val="22"/>
      <w:u w:val="none"/>
    </w:rPr>
  </w:style>
  <w:style w:type="paragraph" w:customStyle="1" w:styleId="FeatureH1">
    <w:name w:val="FeatureH1"/>
    <w:next w:val="FeaturePara"/>
    <w:rsid w:val="00A803C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A803C9"/>
    <w:pPr>
      <w:contextualSpacing w:val="0"/>
    </w:pPr>
    <w:rPr>
      <w:rFonts w:ascii="Times New Roman" w:hAnsi="Times New Roman"/>
    </w:rPr>
  </w:style>
  <w:style w:type="paragraph" w:customStyle="1" w:styleId="FeatureH2">
    <w:name w:val="FeatureH2"/>
    <w:next w:val="FeaturePara"/>
    <w:rsid w:val="00A803C9"/>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A803C9"/>
    <w:pPr>
      <w:spacing w:before="120"/>
    </w:pPr>
    <w:rPr>
      <w:u w:val="single"/>
    </w:rPr>
  </w:style>
  <w:style w:type="paragraph" w:customStyle="1" w:styleId="FeatureH3">
    <w:name w:val="FeatureH3"/>
    <w:next w:val="FeaturePara"/>
    <w:rsid w:val="00A803C9"/>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A803C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803C9"/>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A803C9"/>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803C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803C9"/>
    <w:pPr>
      <w:pBdr>
        <w:left w:val="single" w:sz="36" w:space="6" w:color="C0C0C0"/>
      </w:pBdr>
    </w:pPr>
    <w:rPr>
      <w:rFonts w:ascii="Arial" w:hAnsi="Arial"/>
      <w:b/>
      <w:snapToGrid w:val="0"/>
      <w:sz w:val="26"/>
    </w:rPr>
  </w:style>
  <w:style w:type="paragraph" w:customStyle="1" w:styleId="FeatureListNumbered">
    <w:name w:val="FeatureListNumbered"/>
    <w:rsid w:val="00A803C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803C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803C9"/>
    <w:pPr>
      <w:pBdr>
        <w:left w:val="single" w:sz="36" w:space="20" w:color="C0C0C0"/>
      </w:pBdr>
      <w:ind w:left="274" w:firstLine="432"/>
    </w:pPr>
    <w:rPr>
      <w:rFonts w:ascii="Arial" w:hAnsi="Arial"/>
      <w:snapToGrid w:val="0"/>
      <w:sz w:val="26"/>
    </w:rPr>
  </w:style>
  <w:style w:type="paragraph" w:customStyle="1" w:styleId="FeatureListParaSub">
    <w:name w:val="FeatureListParaSub"/>
    <w:rsid w:val="00A803C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803C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803C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A803C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803C9"/>
    <w:pPr>
      <w:pBdr>
        <w:left w:val="single" w:sz="36" w:space="6" w:color="C0C0C0"/>
      </w:pBdr>
      <w:spacing w:after="120"/>
    </w:pPr>
    <w:rPr>
      <w:rFonts w:ascii="Arial" w:hAnsi="Arial"/>
      <w:sz w:val="26"/>
    </w:rPr>
  </w:style>
  <w:style w:type="paragraph" w:customStyle="1" w:styleId="FeatureRecipeProcedure">
    <w:name w:val="FeatureRecipeProcedure"/>
    <w:rsid w:val="00A803C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803C9"/>
    <w:pPr>
      <w:ind w:left="720" w:hanging="288"/>
    </w:pPr>
  </w:style>
  <w:style w:type="paragraph" w:customStyle="1" w:styleId="FeatureRecipeTitle">
    <w:name w:val="FeatureRecipeTitle"/>
    <w:rsid w:val="00A803C9"/>
    <w:pPr>
      <w:pBdr>
        <w:left w:val="single" w:sz="36" w:space="6" w:color="C0C0C0"/>
      </w:pBdr>
    </w:pPr>
    <w:rPr>
      <w:rFonts w:ascii="Arial" w:hAnsi="Arial"/>
      <w:b/>
      <w:u w:val="single"/>
    </w:rPr>
  </w:style>
  <w:style w:type="paragraph" w:customStyle="1" w:styleId="FeatureRecipeYield">
    <w:name w:val="FeatureRecipeYield"/>
    <w:rsid w:val="00A803C9"/>
    <w:pPr>
      <w:pBdr>
        <w:left w:val="single" w:sz="36" w:space="14" w:color="C0C0C0"/>
      </w:pBdr>
      <w:ind w:left="144"/>
    </w:pPr>
    <w:rPr>
      <w:rFonts w:ascii="Arial" w:hAnsi="Arial"/>
      <w:sz w:val="16"/>
    </w:rPr>
  </w:style>
  <w:style w:type="paragraph" w:customStyle="1" w:styleId="FeatureReference">
    <w:name w:val="FeatureReference"/>
    <w:qFormat/>
    <w:rsid w:val="00A803C9"/>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A803C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803C9"/>
    <w:pPr>
      <w:pBdr>
        <w:left w:val="single" w:sz="36" w:space="17" w:color="C0C0C0"/>
      </w:pBdr>
      <w:ind w:left="216"/>
    </w:pPr>
  </w:style>
  <w:style w:type="paragraph" w:customStyle="1" w:styleId="FeatureRunInPara">
    <w:name w:val="FeatureRunInPara"/>
    <w:basedOn w:val="FeatureListUnmarked"/>
    <w:next w:val="FeatureRunInHead"/>
    <w:rsid w:val="00A803C9"/>
    <w:pPr>
      <w:pBdr>
        <w:left w:val="single" w:sz="36" w:space="6" w:color="C0C0C0"/>
      </w:pBdr>
      <w:spacing w:before="0"/>
      <w:ind w:left="0"/>
    </w:pPr>
  </w:style>
  <w:style w:type="paragraph" w:customStyle="1" w:styleId="FeatureRunInParaSub">
    <w:name w:val="FeatureRunInParaSub"/>
    <w:basedOn w:val="FeatureRunInPara"/>
    <w:next w:val="FeatureRunInHeadSub"/>
    <w:rsid w:val="00A803C9"/>
    <w:pPr>
      <w:pBdr>
        <w:left w:val="single" w:sz="36" w:space="17" w:color="C0C0C0"/>
      </w:pBdr>
      <w:ind w:left="216"/>
      <w:contextualSpacing/>
    </w:pPr>
  </w:style>
  <w:style w:type="paragraph" w:customStyle="1" w:styleId="FeatureSlug">
    <w:name w:val="FeatureSlug"/>
    <w:next w:val="FeaturePara"/>
    <w:qFormat/>
    <w:rsid w:val="00A803C9"/>
    <w:pPr>
      <w:pBdr>
        <w:left w:val="single" w:sz="36" w:space="6" w:color="BFBFBF" w:themeColor="background1" w:themeShade="BF"/>
      </w:pBdr>
      <w:spacing w:before="200" w:after="200"/>
    </w:pPr>
    <w:rPr>
      <w:rFonts w:ascii="Arial" w:hAnsi="Arial"/>
      <w:b/>
      <w:sz w:val="24"/>
    </w:rPr>
  </w:style>
  <w:style w:type="paragraph" w:customStyle="1" w:styleId="FeatureSubFeaturePara">
    <w:name w:val="FeatureSubFeaturePara"/>
    <w:next w:val="FeaturePara"/>
    <w:rsid w:val="00A803C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803C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803C9"/>
    <w:pPr>
      <w:pBdr>
        <w:left w:val="single" w:sz="36" w:space="6" w:color="BFBFBF" w:themeColor="background1" w:themeShade="BF"/>
      </w:pBdr>
      <w:spacing w:before="200" w:after="200" w:line="276" w:lineRule="auto"/>
    </w:pPr>
    <w:rPr>
      <w:rFonts w:ascii="Arial" w:hAnsi="Arial"/>
      <w:b/>
      <w:snapToGrid w:val="0"/>
      <w:sz w:val="24"/>
    </w:rPr>
  </w:style>
  <w:style w:type="paragraph" w:customStyle="1" w:styleId="FeatureTitle">
    <w:name w:val="FeatureTitle"/>
    <w:next w:val="FeaturePara"/>
    <w:rsid w:val="00A803C9"/>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A803C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803C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803C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803C9"/>
    <w:pPr>
      <w:pBdr>
        <w:left w:val="single" w:sz="36" w:space="6" w:color="C0C0C0"/>
      </w:pBdr>
      <w:spacing w:before="120"/>
      <w:ind w:left="0" w:firstLine="0"/>
    </w:pPr>
  </w:style>
  <w:style w:type="paragraph" w:customStyle="1" w:styleId="FigureLabel">
    <w:name w:val="FigureLabel"/>
    <w:rsid w:val="00A803C9"/>
    <w:pPr>
      <w:ind w:left="1440"/>
    </w:pPr>
    <w:rPr>
      <w:rFonts w:ascii="Arial" w:hAnsi="Arial"/>
    </w:rPr>
  </w:style>
  <w:style w:type="paragraph" w:customStyle="1" w:styleId="FigureSource">
    <w:name w:val="FigureSource"/>
    <w:next w:val="Para"/>
    <w:link w:val="FigureSourceChar"/>
    <w:rsid w:val="00A803C9"/>
    <w:pPr>
      <w:spacing w:after="240"/>
      <w:ind w:left="1440"/>
    </w:pPr>
    <w:rPr>
      <w:rFonts w:ascii="Arial" w:hAnsi="Arial"/>
      <w:sz w:val="22"/>
    </w:rPr>
  </w:style>
  <w:style w:type="paragraph" w:customStyle="1" w:styleId="FurtherReadingHead">
    <w:name w:val="FurtherReadingHead"/>
    <w:basedOn w:val="BibliographyHead"/>
    <w:next w:val="Para"/>
    <w:rsid w:val="00A803C9"/>
  </w:style>
  <w:style w:type="character" w:customStyle="1" w:styleId="GenusSpecies">
    <w:name w:val="GenusSpecies"/>
    <w:basedOn w:val="DefaultParagraphFont"/>
    <w:rsid w:val="00A803C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803C9"/>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A803C9"/>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A803C9"/>
    <w:pPr>
      <w:spacing w:before="240"/>
      <w:outlineLvl w:val="9"/>
    </w:pPr>
  </w:style>
  <w:style w:type="paragraph" w:customStyle="1" w:styleId="H4">
    <w:name w:val="H4"/>
    <w:next w:val="Para"/>
    <w:link w:val="H4Char"/>
    <w:rsid w:val="00A803C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803C9"/>
  </w:style>
  <w:style w:type="paragraph" w:customStyle="1" w:styleId="GlossaryTitle">
    <w:name w:val="GlossaryTitle"/>
    <w:basedOn w:val="ChapterTitle"/>
    <w:next w:val="Normal"/>
    <w:rsid w:val="00A803C9"/>
    <w:pPr>
      <w:spacing w:before="120" w:after="120"/>
    </w:pPr>
  </w:style>
  <w:style w:type="paragraph" w:customStyle="1" w:styleId="H1">
    <w:name w:val="H1"/>
    <w:next w:val="Para"/>
    <w:qFormat/>
    <w:rsid w:val="00A803C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803C9"/>
    <w:pPr>
      <w:keepNext/>
      <w:widowControl w:val="0"/>
      <w:spacing w:before="360" w:after="240"/>
      <w:outlineLvl w:val="2"/>
    </w:pPr>
    <w:rPr>
      <w:rFonts w:ascii="Arial" w:hAnsi="Arial"/>
      <w:b/>
      <w:snapToGrid w:val="0"/>
      <w:sz w:val="40"/>
      <w:u w:val="single"/>
    </w:rPr>
  </w:style>
  <w:style w:type="paragraph" w:customStyle="1" w:styleId="H6">
    <w:name w:val="H6"/>
    <w:next w:val="Para"/>
    <w:rsid w:val="00A803C9"/>
    <w:pPr>
      <w:spacing w:before="240" w:after="120"/>
    </w:pPr>
    <w:rPr>
      <w:rFonts w:ascii="Arial" w:hAnsi="Arial"/>
      <w:snapToGrid w:val="0"/>
      <w:u w:val="single"/>
    </w:rPr>
  </w:style>
  <w:style w:type="paragraph" w:customStyle="1" w:styleId="Index1">
    <w:name w:val="Index1"/>
    <w:rsid w:val="00A803C9"/>
    <w:pPr>
      <w:widowControl w:val="0"/>
      <w:ind w:left="1800" w:hanging="360"/>
    </w:pPr>
    <w:rPr>
      <w:snapToGrid w:val="0"/>
      <w:sz w:val="26"/>
    </w:rPr>
  </w:style>
  <w:style w:type="paragraph" w:customStyle="1" w:styleId="Index2">
    <w:name w:val="Index2"/>
    <w:basedOn w:val="Index1"/>
    <w:next w:val="Index1"/>
    <w:rsid w:val="00A803C9"/>
    <w:pPr>
      <w:ind w:left="2520"/>
    </w:pPr>
  </w:style>
  <w:style w:type="paragraph" w:customStyle="1" w:styleId="Index3">
    <w:name w:val="Index3"/>
    <w:basedOn w:val="Index1"/>
    <w:rsid w:val="00A803C9"/>
    <w:pPr>
      <w:ind w:left="3240"/>
    </w:pPr>
  </w:style>
  <w:style w:type="paragraph" w:customStyle="1" w:styleId="IndexLetter">
    <w:name w:val="IndexLetter"/>
    <w:basedOn w:val="H3"/>
    <w:next w:val="Index1"/>
    <w:rsid w:val="00A803C9"/>
  </w:style>
  <w:style w:type="paragraph" w:customStyle="1" w:styleId="IndexNote">
    <w:name w:val="IndexNote"/>
    <w:basedOn w:val="Normal"/>
    <w:rsid w:val="00A803C9"/>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A803C9"/>
    <w:pPr>
      <w:spacing w:line="540" w:lineRule="exact"/>
    </w:pPr>
  </w:style>
  <w:style w:type="character" w:customStyle="1" w:styleId="InlineCode">
    <w:name w:val="InlineCode"/>
    <w:basedOn w:val="DefaultParagraphFont"/>
    <w:rsid w:val="00A803C9"/>
    <w:rPr>
      <w:rFonts w:ascii="Courier New" w:hAnsi="Courier New"/>
      <w:noProof/>
      <w:color w:val="auto"/>
    </w:rPr>
  </w:style>
  <w:style w:type="character" w:customStyle="1" w:styleId="InlineCodeUserInput">
    <w:name w:val="InlineCodeUserInput"/>
    <w:basedOn w:val="InlineCode"/>
    <w:rsid w:val="00A803C9"/>
    <w:rPr>
      <w:rFonts w:ascii="Courier New" w:hAnsi="Courier New"/>
      <w:b/>
      <w:noProof/>
      <w:color w:val="auto"/>
    </w:rPr>
  </w:style>
  <w:style w:type="character" w:customStyle="1" w:styleId="InlineCodeUserInputVariable">
    <w:name w:val="InlineCodeUserInputVariable"/>
    <w:basedOn w:val="InlineCode"/>
    <w:rsid w:val="00A803C9"/>
    <w:rPr>
      <w:rFonts w:ascii="Courier New" w:hAnsi="Courier New"/>
      <w:b/>
      <w:i/>
      <w:noProof/>
      <w:color w:val="auto"/>
    </w:rPr>
  </w:style>
  <w:style w:type="character" w:customStyle="1" w:styleId="InlineCodeVariable">
    <w:name w:val="InlineCodeVariable"/>
    <w:basedOn w:val="InlineCode"/>
    <w:rsid w:val="00A803C9"/>
    <w:rPr>
      <w:rFonts w:ascii="Courier New" w:hAnsi="Courier New"/>
      <w:i/>
      <w:noProof/>
      <w:color w:val="auto"/>
    </w:rPr>
  </w:style>
  <w:style w:type="character" w:customStyle="1" w:styleId="InlineURL">
    <w:name w:val="InlineURL"/>
    <w:basedOn w:val="DefaultParagraphFont"/>
    <w:rsid w:val="00A803C9"/>
    <w:rPr>
      <w:rFonts w:ascii="Courier New" w:hAnsi="Courier New"/>
      <w:noProof/>
      <w:color w:val="auto"/>
      <w:u w:val="single"/>
    </w:rPr>
  </w:style>
  <w:style w:type="character" w:customStyle="1" w:styleId="InlineEmail">
    <w:name w:val="InlineEmail"/>
    <w:basedOn w:val="InlineURL"/>
    <w:rsid w:val="00A803C9"/>
    <w:rPr>
      <w:rFonts w:ascii="Courier New" w:hAnsi="Courier New"/>
      <w:noProof/>
      <w:color w:val="auto"/>
      <w:u w:val="double"/>
    </w:rPr>
  </w:style>
  <w:style w:type="paragraph" w:customStyle="1" w:styleId="IntroductionTitle">
    <w:name w:val="IntroductionTitle"/>
    <w:basedOn w:val="ChapterTitle"/>
    <w:next w:val="Para"/>
    <w:rsid w:val="00A803C9"/>
    <w:pPr>
      <w:spacing w:before="120" w:after="120"/>
    </w:pPr>
  </w:style>
  <w:style w:type="paragraph" w:customStyle="1" w:styleId="KeyConceptsHead">
    <w:name w:val="KeyConceptsHead"/>
    <w:basedOn w:val="BibliographyHead"/>
    <w:next w:val="Para"/>
    <w:rsid w:val="00A803C9"/>
  </w:style>
  <w:style w:type="character" w:customStyle="1" w:styleId="KeyTerm">
    <w:name w:val="KeyTerm"/>
    <w:basedOn w:val="DefaultParagraphFont"/>
    <w:rsid w:val="00A803C9"/>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A803C9"/>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A803C9"/>
    <w:pPr>
      <w:spacing w:before="240" w:after="240"/>
      <w:ind w:left="1440" w:right="720" w:hanging="720"/>
    </w:pPr>
    <w:rPr>
      <w:sz w:val="24"/>
    </w:rPr>
  </w:style>
  <w:style w:type="paragraph" w:styleId="ListBullet">
    <w:name w:val="List Bullet"/>
    <w:basedOn w:val="Normal"/>
    <w:autoRedefine/>
    <w:rsid w:val="00A803C9"/>
  </w:style>
  <w:style w:type="paragraph" w:customStyle="1" w:styleId="ColorfulList-Accent11">
    <w:name w:val="Colorful List - Accent 11"/>
    <w:basedOn w:val="Normal"/>
    <w:qFormat/>
    <w:rsid w:val="00FD1BFD"/>
    <w:pPr>
      <w:ind w:left="720"/>
      <w:contextualSpacing/>
    </w:pPr>
    <w:rPr>
      <w:color w:val="FF0000"/>
    </w:rPr>
  </w:style>
  <w:style w:type="paragraph" w:customStyle="1" w:styleId="ListBulleted">
    <w:name w:val="ListBulleted"/>
    <w:qFormat/>
    <w:rsid w:val="00A803C9"/>
    <w:pPr>
      <w:numPr>
        <w:numId w:val="4"/>
      </w:numPr>
      <w:spacing w:before="120" w:after="120"/>
      <w:contextualSpacing/>
    </w:pPr>
    <w:rPr>
      <w:snapToGrid w:val="0"/>
      <w:sz w:val="26"/>
    </w:rPr>
  </w:style>
  <w:style w:type="paragraph" w:customStyle="1" w:styleId="ListBulletedSub">
    <w:name w:val="ListBulletedSub"/>
    <w:link w:val="ListBulletedSubChar"/>
    <w:rsid w:val="00A803C9"/>
    <w:pPr>
      <w:numPr>
        <w:numId w:val="5"/>
      </w:numPr>
      <w:spacing w:before="120" w:after="120"/>
      <w:contextualSpacing/>
    </w:pPr>
    <w:rPr>
      <w:snapToGrid w:val="0"/>
      <w:sz w:val="26"/>
    </w:rPr>
  </w:style>
  <w:style w:type="paragraph" w:customStyle="1" w:styleId="ListBulletedSub2">
    <w:name w:val="ListBulletedSub2"/>
    <w:basedOn w:val="ListBulletedSub"/>
    <w:rsid w:val="00A803C9"/>
    <w:pPr>
      <w:numPr>
        <w:numId w:val="6"/>
      </w:numPr>
    </w:pPr>
  </w:style>
  <w:style w:type="paragraph" w:customStyle="1" w:styleId="ListCheck">
    <w:name w:val="ListCheck"/>
    <w:rsid w:val="00A803C9"/>
    <w:pPr>
      <w:numPr>
        <w:numId w:val="7"/>
      </w:numPr>
      <w:spacing w:before="120" w:after="120"/>
      <w:contextualSpacing/>
    </w:pPr>
    <w:rPr>
      <w:snapToGrid w:val="0"/>
      <w:sz w:val="26"/>
    </w:rPr>
  </w:style>
  <w:style w:type="paragraph" w:customStyle="1" w:styleId="ListCheckSub">
    <w:name w:val="ListCheckSub"/>
    <w:basedOn w:val="ListCheck"/>
    <w:rsid w:val="00A803C9"/>
    <w:pPr>
      <w:numPr>
        <w:numId w:val="8"/>
      </w:numPr>
    </w:pPr>
  </w:style>
  <w:style w:type="paragraph" w:customStyle="1" w:styleId="ListHead">
    <w:name w:val="ListHead"/>
    <w:rsid w:val="00A803C9"/>
    <w:pPr>
      <w:ind w:left="1440"/>
    </w:pPr>
    <w:rPr>
      <w:b/>
      <w:sz w:val="26"/>
    </w:rPr>
  </w:style>
  <w:style w:type="paragraph" w:customStyle="1" w:styleId="ListNumbered">
    <w:name w:val="ListNumbered"/>
    <w:qFormat/>
    <w:rsid w:val="00A803C9"/>
    <w:pPr>
      <w:widowControl w:val="0"/>
      <w:spacing w:before="120" w:after="120"/>
      <w:ind w:left="1800" w:hanging="360"/>
      <w:contextualSpacing/>
    </w:pPr>
    <w:rPr>
      <w:snapToGrid w:val="0"/>
      <w:sz w:val="26"/>
    </w:rPr>
  </w:style>
  <w:style w:type="paragraph" w:customStyle="1" w:styleId="ListNumberedSub">
    <w:name w:val="ListNumberedSub"/>
    <w:basedOn w:val="ListNumbered"/>
    <w:rsid w:val="00A803C9"/>
    <w:pPr>
      <w:ind w:left="2520"/>
    </w:pPr>
  </w:style>
  <w:style w:type="paragraph" w:customStyle="1" w:styleId="ListNumberedSub2">
    <w:name w:val="ListNumberedSub2"/>
    <w:basedOn w:val="ListNumberedSub"/>
    <w:rsid w:val="00A803C9"/>
    <w:pPr>
      <w:ind w:left="3240"/>
    </w:pPr>
  </w:style>
  <w:style w:type="paragraph" w:customStyle="1" w:styleId="ListNumberedSub3">
    <w:name w:val="ListNumberedSub3"/>
    <w:rsid w:val="00A803C9"/>
    <w:pPr>
      <w:spacing w:before="120" w:after="120"/>
      <w:ind w:left="3960" w:hanging="360"/>
      <w:contextualSpacing/>
    </w:pPr>
    <w:rPr>
      <w:sz w:val="26"/>
    </w:rPr>
  </w:style>
  <w:style w:type="paragraph" w:customStyle="1" w:styleId="ListPara">
    <w:name w:val="ListPara"/>
    <w:basedOn w:val="Normal"/>
    <w:rsid w:val="00A803C9"/>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A803C9"/>
    <w:pPr>
      <w:spacing w:line="260" w:lineRule="exact"/>
      <w:ind w:left="2520"/>
    </w:pPr>
  </w:style>
  <w:style w:type="paragraph" w:customStyle="1" w:styleId="ListParaSub2">
    <w:name w:val="ListParaSub2"/>
    <w:basedOn w:val="ListParaSub"/>
    <w:rsid w:val="00A803C9"/>
    <w:pPr>
      <w:ind w:left="3240"/>
    </w:pPr>
  </w:style>
  <w:style w:type="paragraph" w:customStyle="1" w:styleId="ListUnmarked">
    <w:name w:val="ListUnmarked"/>
    <w:qFormat/>
    <w:rsid w:val="00A803C9"/>
    <w:pPr>
      <w:spacing w:before="60" w:after="60"/>
      <w:ind w:left="1728"/>
    </w:pPr>
    <w:rPr>
      <w:sz w:val="26"/>
    </w:rPr>
  </w:style>
  <w:style w:type="paragraph" w:customStyle="1" w:styleId="ListUnmarkedSub">
    <w:name w:val="ListUnmarkedSub"/>
    <w:rsid w:val="00A803C9"/>
    <w:pPr>
      <w:spacing w:before="60" w:after="60"/>
      <w:ind w:left="2160"/>
    </w:pPr>
    <w:rPr>
      <w:sz w:val="26"/>
    </w:rPr>
  </w:style>
  <w:style w:type="paragraph" w:customStyle="1" w:styleId="ListUnmarkedSub2">
    <w:name w:val="ListUnmarkedSub2"/>
    <w:basedOn w:val="ListUnmarkedSub"/>
    <w:rsid w:val="00A803C9"/>
    <w:pPr>
      <w:ind w:left="2880"/>
    </w:pPr>
  </w:style>
  <w:style w:type="paragraph" w:customStyle="1" w:styleId="ListWhere">
    <w:name w:val="ListWhere"/>
    <w:rsid w:val="00A803C9"/>
    <w:pPr>
      <w:spacing w:before="120" w:after="120"/>
      <w:ind w:left="2160"/>
      <w:contextualSpacing/>
    </w:pPr>
    <w:rPr>
      <w:snapToGrid w:val="0"/>
      <w:sz w:val="26"/>
    </w:rPr>
  </w:style>
  <w:style w:type="paragraph" w:customStyle="1" w:styleId="MatterTitle">
    <w:name w:val="MatterTitle"/>
    <w:next w:val="Para"/>
    <w:rsid w:val="00A803C9"/>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A803C9"/>
    <w:rPr>
      <w:rFonts w:ascii="Wingdings" w:hAnsi="Wingdings"/>
    </w:rPr>
  </w:style>
  <w:style w:type="paragraph" w:customStyle="1" w:styleId="OnlineReference">
    <w:name w:val="OnlineReference"/>
    <w:qFormat/>
    <w:rsid w:val="00A803C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803C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803C9"/>
    <w:pPr>
      <w:numPr>
        <w:numId w:val="9"/>
      </w:numPr>
      <w:spacing w:before="120" w:after="120"/>
      <w:ind w:left="720" w:firstLine="360"/>
      <w:contextualSpacing/>
    </w:pPr>
    <w:rPr>
      <w:snapToGrid w:val="0"/>
      <w:sz w:val="26"/>
    </w:rPr>
  </w:style>
  <w:style w:type="paragraph" w:customStyle="1" w:styleId="ParaNumbered">
    <w:name w:val="ParaNumbered"/>
    <w:rsid w:val="00A803C9"/>
    <w:pPr>
      <w:spacing w:after="120"/>
      <w:ind w:left="720" w:firstLine="720"/>
    </w:pPr>
    <w:rPr>
      <w:snapToGrid w:val="0"/>
      <w:sz w:val="26"/>
    </w:rPr>
  </w:style>
  <w:style w:type="paragraph" w:customStyle="1" w:styleId="PartFeaturingList">
    <w:name w:val="PartFeaturingList"/>
    <w:basedOn w:val="ChapterFeaturingList"/>
    <w:rsid w:val="00A803C9"/>
  </w:style>
  <w:style w:type="paragraph" w:customStyle="1" w:styleId="PartIntroductionPara">
    <w:name w:val="PartIntroductionPara"/>
    <w:rsid w:val="00A803C9"/>
    <w:pPr>
      <w:spacing w:after="120"/>
      <w:ind w:left="720" w:firstLine="720"/>
    </w:pPr>
    <w:rPr>
      <w:sz w:val="26"/>
    </w:rPr>
  </w:style>
  <w:style w:type="paragraph" w:customStyle="1" w:styleId="PartTitle">
    <w:name w:val="PartTitle"/>
    <w:basedOn w:val="ChapterTitle"/>
    <w:rsid w:val="00A803C9"/>
    <w:pPr>
      <w:widowControl w:val="0"/>
      <w:pBdr>
        <w:bottom w:val="single" w:sz="4" w:space="1" w:color="auto"/>
      </w:pBdr>
    </w:pPr>
  </w:style>
  <w:style w:type="paragraph" w:customStyle="1" w:styleId="PoetryPara">
    <w:name w:val="PoetryPara"/>
    <w:next w:val="PoetryContinued"/>
    <w:rsid w:val="00A803C9"/>
    <w:pPr>
      <w:spacing w:before="360" w:after="60"/>
      <w:ind w:left="2160"/>
      <w:contextualSpacing/>
    </w:pPr>
    <w:rPr>
      <w:snapToGrid w:val="0"/>
      <w:sz w:val="22"/>
    </w:rPr>
  </w:style>
  <w:style w:type="paragraph" w:customStyle="1" w:styleId="PoetryContinued">
    <w:name w:val="PoetryContinued"/>
    <w:basedOn w:val="PoetryPara"/>
    <w:qFormat/>
    <w:rsid w:val="00A803C9"/>
    <w:pPr>
      <w:spacing w:before="0"/>
      <w:contextualSpacing w:val="0"/>
    </w:pPr>
  </w:style>
  <w:style w:type="paragraph" w:customStyle="1" w:styleId="PoetrySource">
    <w:name w:val="PoetrySource"/>
    <w:rsid w:val="00A803C9"/>
    <w:pPr>
      <w:ind w:left="2880"/>
    </w:pPr>
    <w:rPr>
      <w:snapToGrid w:val="0"/>
      <w:sz w:val="18"/>
    </w:rPr>
  </w:style>
  <w:style w:type="paragraph" w:customStyle="1" w:styleId="PoetryTitle">
    <w:name w:val="PoetryTitle"/>
    <w:basedOn w:val="PoetryPara"/>
    <w:next w:val="PoetryPara"/>
    <w:rsid w:val="00A803C9"/>
    <w:rPr>
      <w:b/>
      <w:sz w:val="24"/>
    </w:rPr>
  </w:style>
  <w:style w:type="paragraph" w:customStyle="1" w:styleId="PrefaceTitle">
    <w:name w:val="PrefaceTitle"/>
    <w:next w:val="Para"/>
    <w:rsid w:val="00A803C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803C9"/>
  </w:style>
  <w:style w:type="character" w:customStyle="1" w:styleId="QueryInline">
    <w:name w:val="QueryInline"/>
    <w:basedOn w:val="DefaultParagraphFont"/>
    <w:rsid w:val="00A803C9"/>
    <w:rPr>
      <w:bdr w:val="none" w:sz="0" w:space="0" w:color="auto"/>
      <w:shd w:val="clear" w:color="auto" w:fill="FFCC99"/>
    </w:rPr>
  </w:style>
  <w:style w:type="paragraph" w:customStyle="1" w:styleId="QueryPara">
    <w:name w:val="QueryPara"/>
    <w:rsid w:val="00A803C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803C9"/>
  </w:style>
  <w:style w:type="paragraph" w:customStyle="1" w:styleId="QuestionsHead">
    <w:name w:val="QuestionsHead"/>
    <w:basedOn w:val="BibliographyHead"/>
    <w:next w:val="Para"/>
    <w:rsid w:val="00A803C9"/>
  </w:style>
  <w:style w:type="paragraph" w:customStyle="1" w:styleId="QuoteSource">
    <w:name w:val="QuoteSource"/>
    <w:basedOn w:val="Normal"/>
    <w:rsid w:val="00A803C9"/>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A803C9"/>
    <w:rPr>
      <w:i w:val="0"/>
      <w:sz w:val="24"/>
    </w:rPr>
  </w:style>
  <w:style w:type="paragraph" w:customStyle="1" w:styleId="RecipeFootnote">
    <w:name w:val="RecipeFootnote"/>
    <w:basedOn w:val="Normal"/>
    <w:rsid w:val="00A803C9"/>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A803C9"/>
    <w:pPr>
      <w:spacing w:before="240"/>
      <w:ind w:left="720"/>
    </w:pPr>
    <w:rPr>
      <w:rFonts w:ascii="Arial" w:hAnsi="Arial"/>
      <w:b/>
      <w:snapToGrid w:val="0"/>
      <w:sz w:val="26"/>
    </w:rPr>
  </w:style>
  <w:style w:type="paragraph" w:customStyle="1" w:styleId="RecipeIngredientList">
    <w:name w:val="RecipeIngredientList"/>
    <w:basedOn w:val="Normal"/>
    <w:rsid w:val="00A803C9"/>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A803C9"/>
    <w:pPr>
      <w:spacing w:before="120" w:after="120"/>
      <w:ind w:left="1440" w:firstLine="360"/>
      <w:contextualSpacing/>
    </w:pPr>
    <w:rPr>
      <w:rFonts w:ascii="Arial" w:hAnsi="Arial"/>
      <w:snapToGrid w:val="0"/>
      <w:sz w:val="26"/>
    </w:rPr>
  </w:style>
  <w:style w:type="paragraph" w:customStyle="1" w:styleId="RecipeMetricMeasure">
    <w:name w:val="RecipeMetricMeasure"/>
    <w:rsid w:val="00A803C9"/>
    <w:rPr>
      <w:rFonts w:ascii="Arial" w:hAnsi="Arial"/>
      <w:snapToGrid w:val="0"/>
      <w:sz w:val="26"/>
    </w:rPr>
  </w:style>
  <w:style w:type="paragraph" w:customStyle="1" w:styleId="RecipeNutritionInfo">
    <w:name w:val="RecipeNutritionInfo"/>
    <w:basedOn w:val="Normal"/>
    <w:rsid w:val="00A803C9"/>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A803C9"/>
    <w:rPr>
      <w:rFonts w:ascii="Arial" w:hAnsi="Arial"/>
      <w:snapToGrid w:val="0"/>
      <w:sz w:val="26"/>
    </w:rPr>
  </w:style>
  <w:style w:type="paragraph" w:customStyle="1" w:styleId="RecipeProcedure">
    <w:name w:val="RecipeProcedure"/>
    <w:rsid w:val="00A803C9"/>
    <w:pPr>
      <w:spacing w:before="120" w:after="120"/>
      <w:ind w:left="1800" w:hanging="720"/>
    </w:pPr>
    <w:rPr>
      <w:rFonts w:ascii="Arial" w:hAnsi="Arial"/>
      <w:snapToGrid w:val="0"/>
      <w:sz w:val="26"/>
    </w:rPr>
  </w:style>
  <w:style w:type="paragraph" w:customStyle="1" w:styleId="RecipeProcedureHead">
    <w:name w:val="RecipeProcedureHead"/>
    <w:rsid w:val="00A803C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803C9"/>
    <w:pPr>
      <w:ind w:left="720"/>
    </w:pPr>
    <w:rPr>
      <w:rFonts w:ascii="Arial" w:hAnsi="Arial"/>
      <w:b/>
      <w:smallCaps/>
      <w:snapToGrid w:val="0"/>
      <w:sz w:val="32"/>
      <w:u w:val="single"/>
    </w:rPr>
  </w:style>
  <w:style w:type="paragraph" w:customStyle="1" w:styleId="RecipeTableHead">
    <w:name w:val="RecipeTableHead"/>
    <w:rsid w:val="00A803C9"/>
    <w:rPr>
      <w:rFonts w:ascii="Arial" w:hAnsi="Arial"/>
      <w:b/>
      <w:smallCaps/>
      <w:snapToGrid w:val="0"/>
      <w:sz w:val="26"/>
    </w:rPr>
  </w:style>
  <w:style w:type="paragraph" w:customStyle="1" w:styleId="RecipeTime">
    <w:name w:val="RecipeTime"/>
    <w:rsid w:val="00A803C9"/>
    <w:pPr>
      <w:spacing w:before="120" w:after="120"/>
      <w:ind w:left="720"/>
      <w:contextualSpacing/>
    </w:pPr>
    <w:rPr>
      <w:rFonts w:ascii="Arial" w:hAnsi="Arial"/>
      <w:i/>
      <w:snapToGrid w:val="0"/>
      <w:sz w:val="26"/>
    </w:rPr>
  </w:style>
  <w:style w:type="paragraph" w:customStyle="1" w:styleId="RecipeTitle">
    <w:name w:val="RecipeTitle"/>
    <w:next w:val="RecipeIngredientList"/>
    <w:rsid w:val="00A803C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803C9"/>
    <w:pPr>
      <w:ind w:left="720"/>
    </w:pPr>
    <w:rPr>
      <w:rFonts w:ascii="Arial" w:hAnsi="Arial"/>
      <w:b/>
      <w:i/>
      <w:smallCaps/>
      <w:snapToGrid w:val="0"/>
      <w:sz w:val="36"/>
      <w:szCs w:val="40"/>
    </w:rPr>
  </w:style>
  <w:style w:type="paragraph" w:customStyle="1" w:styleId="RecipeUSMeasure">
    <w:name w:val="RecipeUSMeasure"/>
    <w:rsid w:val="00A803C9"/>
    <w:rPr>
      <w:rFonts w:ascii="Arial" w:hAnsi="Arial"/>
      <w:snapToGrid w:val="0"/>
      <w:sz w:val="26"/>
    </w:rPr>
  </w:style>
  <w:style w:type="paragraph" w:customStyle="1" w:styleId="RecipeVariationPara">
    <w:name w:val="RecipeVariationPara"/>
    <w:basedOn w:val="RecipeVariationHead"/>
    <w:qFormat/>
    <w:rsid w:val="00A803C9"/>
    <w:rPr>
      <w:i/>
      <w:u w:val="none"/>
    </w:rPr>
  </w:style>
  <w:style w:type="paragraph" w:customStyle="1" w:styleId="RecipeVariationHead">
    <w:name w:val="RecipeVariationHead"/>
    <w:rsid w:val="00A803C9"/>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A803C9"/>
    <w:rPr>
      <w:b/>
      <w:i/>
    </w:rPr>
  </w:style>
  <w:style w:type="paragraph" w:customStyle="1" w:styleId="RecipeNotePara">
    <w:name w:val="RecipeNotePara"/>
    <w:basedOn w:val="FeatureRecipeNotePara"/>
    <w:rsid w:val="00A803C9"/>
    <w:pPr>
      <w:shd w:val="clear" w:color="auto" w:fill="FFFFFF" w:themeFill="background1"/>
    </w:pPr>
  </w:style>
  <w:style w:type="paragraph" w:customStyle="1" w:styleId="RecipeYield">
    <w:name w:val="RecipeYield"/>
    <w:rsid w:val="00A803C9"/>
    <w:pPr>
      <w:ind w:left="720"/>
    </w:pPr>
    <w:rPr>
      <w:rFonts w:ascii="Arial" w:hAnsi="Arial"/>
      <w:snapToGrid w:val="0"/>
    </w:rPr>
  </w:style>
  <w:style w:type="paragraph" w:customStyle="1" w:styleId="Reference">
    <w:name w:val="Reference"/>
    <w:basedOn w:val="Normal"/>
    <w:rsid w:val="00A803C9"/>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A803C9"/>
    <w:pPr>
      <w:spacing w:before="0" w:after="0"/>
      <w:ind w:firstLine="0"/>
    </w:pPr>
    <w:rPr>
      <w:snapToGrid w:val="0"/>
    </w:rPr>
  </w:style>
  <w:style w:type="paragraph" w:customStyle="1" w:styleId="ReferencesHead">
    <w:name w:val="ReferencesHead"/>
    <w:basedOn w:val="BibliographyHead"/>
    <w:next w:val="Reference"/>
    <w:rsid w:val="00A803C9"/>
  </w:style>
  <w:style w:type="paragraph" w:customStyle="1" w:styleId="ReferenceTitle">
    <w:name w:val="ReferenceTitle"/>
    <w:basedOn w:val="MatterTitle"/>
    <w:next w:val="Reference"/>
    <w:rsid w:val="00A803C9"/>
  </w:style>
  <w:style w:type="paragraph" w:customStyle="1" w:styleId="ReviewHead">
    <w:name w:val="ReviewHead"/>
    <w:basedOn w:val="BibliographyHead"/>
    <w:next w:val="Para"/>
    <w:rsid w:val="00A803C9"/>
  </w:style>
  <w:style w:type="paragraph" w:customStyle="1" w:styleId="RunInHead">
    <w:name w:val="RunInHead"/>
    <w:next w:val="RunInPara"/>
    <w:rsid w:val="00A803C9"/>
    <w:pPr>
      <w:spacing w:before="240"/>
      <w:ind w:left="1440"/>
    </w:pPr>
    <w:rPr>
      <w:rFonts w:ascii="Arial" w:hAnsi="Arial"/>
      <w:b/>
      <w:sz w:val="26"/>
    </w:rPr>
  </w:style>
  <w:style w:type="paragraph" w:customStyle="1" w:styleId="RunInHeadSub">
    <w:name w:val="RunInHeadSub"/>
    <w:basedOn w:val="RunInHead"/>
    <w:next w:val="RunInParaSub"/>
    <w:rsid w:val="00A803C9"/>
    <w:pPr>
      <w:ind w:left="2160"/>
    </w:pPr>
    <w:rPr>
      <w:snapToGrid w:val="0"/>
    </w:rPr>
  </w:style>
  <w:style w:type="paragraph" w:customStyle="1" w:styleId="RunInPara">
    <w:name w:val="RunInPara"/>
    <w:basedOn w:val="Normal"/>
    <w:link w:val="RunInParaChar"/>
    <w:rsid w:val="00A803C9"/>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A803C9"/>
    <w:pPr>
      <w:ind w:left="2160"/>
    </w:pPr>
  </w:style>
  <w:style w:type="paragraph" w:styleId="Salutation">
    <w:name w:val="Salutation"/>
    <w:basedOn w:val="Normal"/>
    <w:next w:val="Normal"/>
    <w:link w:val="SalutationChar"/>
    <w:rsid w:val="00A803C9"/>
  </w:style>
  <w:style w:type="character" w:customStyle="1" w:styleId="SalutationChar">
    <w:name w:val="Salutation Char"/>
    <w:basedOn w:val="DefaultParagraphFont"/>
    <w:link w:val="Salutation"/>
    <w:rsid w:val="00A803C9"/>
    <w:rPr>
      <w:rFonts w:ascii="Calibri" w:eastAsia="Calibri" w:hAnsi="Calibri"/>
      <w:sz w:val="22"/>
      <w:szCs w:val="22"/>
    </w:rPr>
  </w:style>
  <w:style w:type="paragraph" w:customStyle="1" w:styleId="SectionTitle">
    <w:name w:val="SectionTitle"/>
    <w:basedOn w:val="ChapterTitle"/>
    <w:next w:val="ChapterTitle"/>
    <w:rsid w:val="00A803C9"/>
    <w:pPr>
      <w:pBdr>
        <w:bottom w:val="single" w:sz="4" w:space="1" w:color="auto"/>
      </w:pBdr>
    </w:pPr>
  </w:style>
  <w:style w:type="paragraph" w:customStyle="1" w:styleId="Series">
    <w:name w:val="Series"/>
    <w:rsid w:val="00A803C9"/>
    <w:pPr>
      <w:ind w:left="720"/>
    </w:pPr>
    <w:rPr>
      <w:sz w:val="24"/>
    </w:rPr>
  </w:style>
  <w:style w:type="paragraph" w:customStyle="1" w:styleId="SignatureLine">
    <w:name w:val="SignatureLine"/>
    <w:qFormat/>
    <w:rsid w:val="00A803C9"/>
    <w:pPr>
      <w:spacing w:before="240" w:after="240"/>
      <w:ind w:left="4320"/>
      <w:contextualSpacing/>
      <w:jc w:val="right"/>
    </w:pPr>
    <w:rPr>
      <w:rFonts w:ascii="Arial" w:hAnsi="Arial"/>
      <w:snapToGrid w:val="0"/>
      <w:sz w:val="18"/>
    </w:rPr>
  </w:style>
  <w:style w:type="paragraph" w:customStyle="1" w:styleId="Slug">
    <w:name w:val="Slug"/>
    <w:basedOn w:val="Normal"/>
    <w:next w:val="Para"/>
    <w:rsid w:val="00A803C9"/>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A803C9"/>
    <w:rPr>
      <w:vertAlign w:val="subscript"/>
    </w:rPr>
  </w:style>
  <w:style w:type="paragraph" w:customStyle="1" w:styleId="SummaryHead">
    <w:name w:val="SummaryHead"/>
    <w:basedOn w:val="BibliographyHead"/>
    <w:next w:val="Para"/>
    <w:rsid w:val="00A803C9"/>
  </w:style>
  <w:style w:type="character" w:customStyle="1" w:styleId="Superscript">
    <w:name w:val="Superscript"/>
    <w:basedOn w:val="DefaultParagraphFont"/>
    <w:rsid w:val="00A803C9"/>
    <w:rPr>
      <w:vertAlign w:val="superscript"/>
    </w:rPr>
  </w:style>
  <w:style w:type="paragraph" w:customStyle="1" w:styleId="SupplementInstruction">
    <w:name w:val="SupplementInstruction"/>
    <w:rsid w:val="00A803C9"/>
    <w:pPr>
      <w:spacing w:before="120" w:after="120"/>
      <w:ind w:left="720"/>
    </w:pPr>
    <w:rPr>
      <w:i/>
      <w:sz w:val="26"/>
    </w:rPr>
  </w:style>
  <w:style w:type="paragraph" w:customStyle="1" w:styleId="TableCaption">
    <w:name w:val="TableCaption"/>
    <w:basedOn w:val="Slug"/>
    <w:qFormat/>
    <w:rsid w:val="00A803C9"/>
    <w:pPr>
      <w:keepNext/>
      <w:widowControl w:val="0"/>
      <w:spacing w:before="240" w:after="120"/>
      <w:ind w:left="0"/>
    </w:pPr>
    <w:rPr>
      <w:snapToGrid w:val="0"/>
    </w:rPr>
  </w:style>
  <w:style w:type="paragraph" w:customStyle="1" w:styleId="TableEntry">
    <w:name w:val="TableEntry"/>
    <w:qFormat/>
    <w:rsid w:val="00A803C9"/>
    <w:pPr>
      <w:spacing w:after="60"/>
    </w:pPr>
    <w:rPr>
      <w:rFonts w:ascii="Arial" w:hAnsi="Arial"/>
      <w:sz w:val="22"/>
    </w:rPr>
  </w:style>
  <w:style w:type="paragraph" w:customStyle="1" w:styleId="TableFootnote">
    <w:name w:val="TableFootnote"/>
    <w:rsid w:val="00A803C9"/>
    <w:pPr>
      <w:spacing w:after="240"/>
      <w:ind w:left="1440"/>
      <w:contextualSpacing/>
    </w:pPr>
    <w:rPr>
      <w:rFonts w:ascii="Arial" w:hAnsi="Arial"/>
      <w:sz w:val="18"/>
    </w:rPr>
  </w:style>
  <w:style w:type="paragraph" w:customStyle="1" w:styleId="TableHead">
    <w:name w:val="TableHead"/>
    <w:qFormat/>
    <w:rsid w:val="00A803C9"/>
    <w:pPr>
      <w:keepNext/>
    </w:pPr>
    <w:rPr>
      <w:rFonts w:ascii="Arial" w:hAnsi="Arial"/>
      <w:b/>
      <w:sz w:val="22"/>
    </w:rPr>
  </w:style>
  <w:style w:type="paragraph" w:customStyle="1" w:styleId="TableSource">
    <w:name w:val="TableSource"/>
    <w:next w:val="Normal"/>
    <w:rsid w:val="00A803C9"/>
    <w:pPr>
      <w:pBdr>
        <w:top w:val="single" w:sz="4" w:space="1" w:color="auto"/>
      </w:pBdr>
      <w:spacing w:after="240"/>
      <w:ind w:left="1440"/>
      <w:contextualSpacing/>
    </w:pPr>
    <w:rPr>
      <w:rFonts w:ascii="Arial" w:hAnsi="Arial"/>
      <w:snapToGrid w:val="0"/>
    </w:rPr>
  </w:style>
  <w:style w:type="paragraph" w:customStyle="1" w:styleId="TabularEntry">
    <w:name w:val="TabularEntry"/>
    <w:rsid w:val="00A803C9"/>
    <w:pPr>
      <w:widowControl w:val="0"/>
    </w:pPr>
    <w:rPr>
      <w:snapToGrid w:val="0"/>
      <w:sz w:val="26"/>
    </w:rPr>
  </w:style>
  <w:style w:type="paragraph" w:customStyle="1" w:styleId="TabularEntrySub">
    <w:name w:val="TabularEntrySub"/>
    <w:basedOn w:val="TabularEntry"/>
    <w:rsid w:val="00A803C9"/>
    <w:pPr>
      <w:ind w:left="360"/>
    </w:pPr>
  </w:style>
  <w:style w:type="paragraph" w:customStyle="1" w:styleId="TabularHead">
    <w:name w:val="TabularHead"/>
    <w:qFormat/>
    <w:rsid w:val="00A803C9"/>
    <w:pPr>
      <w:spacing w:line="276" w:lineRule="auto"/>
    </w:pPr>
    <w:rPr>
      <w:b/>
      <w:snapToGrid w:val="0"/>
      <w:sz w:val="26"/>
    </w:rPr>
  </w:style>
  <w:style w:type="paragraph" w:customStyle="1" w:styleId="TextBreak">
    <w:name w:val="TextBreak"/>
    <w:next w:val="Para"/>
    <w:rsid w:val="00A803C9"/>
    <w:pPr>
      <w:jc w:val="center"/>
    </w:pPr>
    <w:rPr>
      <w:rFonts w:ascii="Arial" w:hAnsi="Arial"/>
      <w:b/>
      <w:snapToGrid w:val="0"/>
      <w:sz w:val="24"/>
    </w:rPr>
  </w:style>
  <w:style w:type="paragraph" w:customStyle="1" w:styleId="TOCTitle">
    <w:name w:val="TOCTitle"/>
    <w:next w:val="Para"/>
    <w:rsid w:val="00A803C9"/>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A803C9"/>
    <w:rPr>
      <w:b/>
    </w:rPr>
  </w:style>
  <w:style w:type="character" w:customStyle="1" w:styleId="UserInputVariable">
    <w:name w:val="UserInputVariable"/>
    <w:basedOn w:val="DefaultParagraphFont"/>
    <w:rsid w:val="00A803C9"/>
    <w:rPr>
      <w:b/>
      <w:i/>
    </w:rPr>
  </w:style>
  <w:style w:type="character" w:customStyle="1" w:styleId="Variable">
    <w:name w:val="Variable"/>
    <w:basedOn w:val="DefaultParagraphFont"/>
    <w:rsid w:val="00A803C9"/>
    <w:rPr>
      <w:i/>
    </w:rPr>
  </w:style>
  <w:style w:type="character" w:customStyle="1" w:styleId="WileyBold">
    <w:name w:val="WileyBold"/>
    <w:basedOn w:val="DefaultParagraphFont"/>
    <w:rsid w:val="00A803C9"/>
    <w:rPr>
      <w:b/>
    </w:rPr>
  </w:style>
  <w:style w:type="character" w:customStyle="1" w:styleId="WileyBoldItalic">
    <w:name w:val="WileyBoldItalic"/>
    <w:basedOn w:val="DefaultParagraphFont"/>
    <w:rsid w:val="00A803C9"/>
    <w:rPr>
      <w:b/>
      <w:i/>
    </w:rPr>
  </w:style>
  <w:style w:type="character" w:customStyle="1" w:styleId="WileyItalic">
    <w:name w:val="WileyItalic"/>
    <w:basedOn w:val="DefaultParagraphFont"/>
    <w:rsid w:val="00A803C9"/>
    <w:rPr>
      <w:i/>
    </w:rPr>
  </w:style>
  <w:style w:type="character" w:customStyle="1" w:styleId="WileySymbol">
    <w:name w:val="WileySymbol"/>
    <w:rsid w:val="00A803C9"/>
    <w:rPr>
      <w:rFonts w:ascii="Symbol" w:hAnsi="Symbol"/>
    </w:rPr>
  </w:style>
  <w:style w:type="character" w:customStyle="1" w:styleId="wileyTemp">
    <w:name w:val="wileyTemp"/>
    <w:rsid w:val="00A803C9"/>
  </w:style>
  <w:style w:type="paragraph" w:customStyle="1" w:styleId="wsBlockA">
    <w:name w:val="wsBlockA"/>
    <w:basedOn w:val="Normal"/>
    <w:qFormat/>
    <w:rsid w:val="00A803C9"/>
    <w:pPr>
      <w:spacing w:before="120" w:after="120" w:line="240" w:lineRule="auto"/>
      <w:ind w:left="2160" w:right="1440"/>
    </w:pPr>
    <w:rPr>
      <w:rFonts w:ascii="Arial" w:hAnsi="Arial"/>
      <w:sz w:val="20"/>
    </w:rPr>
  </w:style>
  <w:style w:type="paragraph" w:customStyle="1" w:styleId="wsBlockB">
    <w:name w:val="wsBlockB"/>
    <w:basedOn w:val="Normal"/>
    <w:qFormat/>
    <w:rsid w:val="00A803C9"/>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A803C9"/>
    <w:pPr>
      <w:spacing w:before="120" w:after="120" w:line="240" w:lineRule="auto"/>
      <w:ind w:left="2160" w:right="1440"/>
    </w:pPr>
    <w:rPr>
      <w:rFonts w:ascii="Verdana" w:hAnsi="Verdana"/>
      <w:sz w:val="20"/>
    </w:rPr>
  </w:style>
  <w:style w:type="paragraph" w:customStyle="1" w:styleId="wsHeadStyleA">
    <w:name w:val="wsHeadStyleA"/>
    <w:basedOn w:val="Normal"/>
    <w:qFormat/>
    <w:rsid w:val="00A803C9"/>
    <w:pPr>
      <w:spacing w:before="120" w:after="120" w:line="240" w:lineRule="auto"/>
      <w:ind w:left="720"/>
    </w:pPr>
    <w:rPr>
      <w:rFonts w:ascii="Arial" w:hAnsi="Arial"/>
      <w:b/>
      <w:sz w:val="28"/>
      <w:u w:val="single"/>
    </w:rPr>
  </w:style>
  <w:style w:type="paragraph" w:customStyle="1" w:styleId="wsHeadStyleB">
    <w:name w:val="wsHeadStyleB"/>
    <w:basedOn w:val="Normal"/>
    <w:qFormat/>
    <w:rsid w:val="00A803C9"/>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A803C9"/>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A803C9"/>
    <w:pPr>
      <w:numPr>
        <w:numId w:val="10"/>
      </w:numPr>
      <w:spacing w:before="120" w:after="120" w:line="240" w:lineRule="auto"/>
    </w:pPr>
    <w:rPr>
      <w:rFonts w:ascii="Arial" w:hAnsi="Arial"/>
      <w:sz w:val="26"/>
    </w:rPr>
  </w:style>
  <w:style w:type="paragraph" w:customStyle="1" w:styleId="wsListBulletedB">
    <w:name w:val="wsListBulletedB"/>
    <w:basedOn w:val="Normal"/>
    <w:qFormat/>
    <w:rsid w:val="00A803C9"/>
    <w:pPr>
      <w:numPr>
        <w:numId w:val="11"/>
      </w:numPr>
      <w:spacing w:before="120" w:after="120" w:line="240" w:lineRule="auto"/>
    </w:pPr>
    <w:rPr>
      <w:rFonts w:ascii="Times New Roman" w:hAnsi="Times New Roman"/>
      <w:sz w:val="26"/>
    </w:rPr>
  </w:style>
  <w:style w:type="paragraph" w:customStyle="1" w:styleId="wsListBulletedC">
    <w:name w:val="wsListBulletedC"/>
    <w:basedOn w:val="Normal"/>
    <w:qFormat/>
    <w:rsid w:val="00A803C9"/>
    <w:pPr>
      <w:numPr>
        <w:numId w:val="12"/>
      </w:numPr>
      <w:spacing w:before="120" w:after="120" w:line="240" w:lineRule="auto"/>
    </w:pPr>
    <w:rPr>
      <w:rFonts w:ascii="Verdana" w:hAnsi="Verdana"/>
      <w:sz w:val="26"/>
    </w:rPr>
  </w:style>
  <w:style w:type="paragraph" w:customStyle="1" w:styleId="wsListNumberedA">
    <w:name w:val="wsListNumberedA"/>
    <w:basedOn w:val="Normal"/>
    <w:qFormat/>
    <w:rsid w:val="00A803C9"/>
    <w:pPr>
      <w:spacing w:before="120" w:after="120" w:line="240" w:lineRule="auto"/>
      <w:ind w:left="2160" w:hanging="720"/>
    </w:pPr>
    <w:rPr>
      <w:rFonts w:ascii="Arial" w:hAnsi="Arial"/>
      <w:sz w:val="26"/>
    </w:rPr>
  </w:style>
  <w:style w:type="paragraph" w:customStyle="1" w:styleId="wsListNumberedB">
    <w:name w:val="wsListNumberedB"/>
    <w:basedOn w:val="Normal"/>
    <w:qFormat/>
    <w:rsid w:val="00A803C9"/>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A803C9"/>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A803C9"/>
    <w:pPr>
      <w:spacing w:before="120" w:after="120" w:line="240" w:lineRule="auto"/>
      <w:ind w:left="1440"/>
    </w:pPr>
    <w:rPr>
      <w:rFonts w:ascii="Arial" w:hAnsi="Arial"/>
      <w:sz w:val="26"/>
    </w:rPr>
  </w:style>
  <w:style w:type="paragraph" w:customStyle="1" w:styleId="wsListUnmarkedB">
    <w:name w:val="wsListUnmarkedB"/>
    <w:basedOn w:val="Normal"/>
    <w:qFormat/>
    <w:rsid w:val="00A803C9"/>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A803C9"/>
    <w:pPr>
      <w:spacing w:before="120" w:after="120" w:line="240" w:lineRule="auto"/>
      <w:ind w:left="1440"/>
    </w:pPr>
    <w:rPr>
      <w:rFonts w:ascii="Verdana" w:hAnsi="Verdana"/>
      <w:sz w:val="26"/>
    </w:rPr>
  </w:style>
  <w:style w:type="paragraph" w:customStyle="1" w:styleId="wsNameDate">
    <w:name w:val="wsNameDate"/>
    <w:qFormat/>
    <w:rsid w:val="00A803C9"/>
    <w:pPr>
      <w:spacing w:before="240" w:after="240"/>
    </w:pPr>
    <w:rPr>
      <w:rFonts w:ascii="Arial" w:eastAsiaTheme="minorHAnsi" w:hAnsi="Arial"/>
      <w:b/>
      <w:sz w:val="28"/>
      <w:szCs w:val="22"/>
    </w:rPr>
  </w:style>
  <w:style w:type="paragraph" w:customStyle="1" w:styleId="wsParaA">
    <w:name w:val="wsParaA"/>
    <w:basedOn w:val="Normal"/>
    <w:qFormat/>
    <w:rsid w:val="00A803C9"/>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A803C9"/>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A803C9"/>
    <w:pPr>
      <w:spacing w:before="120" w:after="120" w:line="240" w:lineRule="auto"/>
      <w:ind w:left="720" w:firstLine="720"/>
      <w:contextualSpacing/>
    </w:pPr>
    <w:rPr>
      <w:rFonts w:ascii="Verdana" w:hAnsi="Verdana"/>
      <w:sz w:val="26"/>
    </w:rPr>
  </w:style>
  <w:style w:type="paragraph" w:customStyle="1" w:styleId="wsTitle">
    <w:name w:val="wsTitle"/>
    <w:qFormat/>
    <w:rsid w:val="00A803C9"/>
    <w:rPr>
      <w:rFonts w:ascii="Arial" w:eastAsiaTheme="minorHAnsi" w:hAnsi="Arial"/>
      <w:b/>
      <w:sz w:val="36"/>
      <w:szCs w:val="32"/>
    </w:rPr>
  </w:style>
  <w:style w:type="character" w:styleId="CommentReference">
    <w:name w:val="annotation reference"/>
    <w:basedOn w:val="DefaultParagraphFont"/>
    <w:uiPriority w:val="99"/>
    <w:rsid w:val="00A803C9"/>
    <w:rPr>
      <w:sz w:val="16"/>
      <w:szCs w:val="16"/>
    </w:rPr>
  </w:style>
  <w:style w:type="paragraph" w:styleId="CommentText">
    <w:name w:val="annotation text"/>
    <w:basedOn w:val="Normal"/>
    <w:link w:val="CommentTextChar"/>
    <w:rsid w:val="00A803C9"/>
    <w:rPr>
      <w:sz w:val="20"/>
    </w:rPr>
  </w:style>
  <w:style w:type="character" w:customStyle="1" w:styleId="CommentTextChar">
    <w:name w:val="Comment Text Char"/>
    <w:basedOn w:val="DefaultParagraphFont"/>
    <w:link w:val="CommentText"/>
    <w:rsid w:val="00A803C9"/>
    <w:rPr>
      <w:rFonts w:ascii="Calibri" w:eastAsia="Calibri" w:hAnsi="Calibri"/>
      <w:szCs w:val="22"/>
    </w:rPr>
  </w:style>
  <w:style w:type="paragraph" w:styleId="CommentSubject">
    <w:name w:val="annotation subject"/>
    <w:basedOn w:val="CommentText"/>
    <w:next w:val="CommentText"/>
    <w:link w:val="CommentSubjectChar"/>
    <w:rsid w:val="00A803C9"/>
    <w:rPr>
      <w:b/>
    </w:rPr>
  </w:style>
  <w:style w:type="character" w:customStyle="1" w:styleId="CommentSubjectChar">
    <w:name w:val="Comment Subject Char"/>
    <w:basedOn w:val="CommentTextChar"/>
    <w:link w:val="CommentSubject"/>
    <w:rsid w:val="00A803C9"/>
    <w:rPr>
      <w:rFonts w:ascii="Calibri" w:eastAsia="Calibri" w:hAnsi="Calibri"/>
      <w:b/>
      <w:szCs w:val="22"/>
    </w:rPr>
  </w:style>
  <w:style w:type="character" w:styleId="FollowedHyperlink">
    <w:name w:val="FollowedHyperlink"/>
    <w:basedOn w:val="DefaultParagraphFont"/>
    <w:uiPriority w:val="99"/>
    <w:rsid w:val="00A803C9"/>
    <w:rPr>
      <w:color w:val="800080" w:themeColor="followedHyperlink"/>
      <w:u w:val="single"/>
    </w:rPr>
  </w:style>
  <w:style w:type="character" w:styleId="HTMLAcronym">
    <w:name w:val="HTML Acronym"/>
    <w:basedOn w:val="DefaultParagraphFont"/>
    <w:uiPriority w:val="99"/>
    <w:rsid w:val="00A803C9"/>
  </w:style>
  <w:style w:type="character" w:styleId="HTMLCite">
    <w:name w:val="HTML Cite"/>
    <w:basedOn w:val="DefaultParagraphFont"/>
    <w:uiPriority w:val="99"/>
    <w:rsid w:val="00A803C9"/>
    <w:rPr>
      <w:i/>
      <w:iCs/>
    </w:rPr>
  </w:style>
  <w:style w:type="character" w:styleId="HTMLCode">
    <w:name w:val="HTML Code"/>
    <w:basedOn w:val="DefaultParagraphFont"/>
    <w:uiPriority w:val="99"/>
    <w:rsid w:val="00A803C9"/>
    <w:rPr>
      <w:rFonts w:ascii="Consolas" w:hAnsi="Consolas"/>
      <w:sz w:val="20"/>
      <w:szCs w:val="20"/>
    </w:rPr>
  </w:style>
  <w:style w:type="character" w:styleId="HTMLDefinition">
    <w:name w:val="HTML Definition"/>
    <w:basedOn w:val="DefaultParagraphFont"/>
    <w:uiPriority w:val="99"/>
    <w:rsid w:val="00A803C9"/>
    <w:rPr>
      <w:i/>
      <w:iCs/>
    </w:rPr>
  </w:style>
  <w:style w:type="character" w:styleId="HTMLKeyboard">
    <w:name w:val="HTML Keyboard"/>
    <w:basedOn w:val="DefaultParagraphFont"/>
    <w:uiPriority w:val="99"/>
    <w:rsid w:val="00A803C9"/>
    <w:rPr>
      <w:rFonts w:ascii="Consolas" w:hAnsi="Consolas"/>
      <w:sz w:val="20"/>
      <w:szCs w:val="20"/>
    </w:rPr>
  </w:style>
  <w:style w:type="character" w:styleId="HTMLSample">
    <w:name w:val="HTML Sample"/>
    <w:basedOn w:val="DefaultParagraphFont"/>
    <w:uiPriority w:val="99"/>
    <w:rsid w:val="00A803C9"/>
    <w:rPr>
      <w:rFonts w:ascii="Consolas" w:hAnsi="Consolas"/>
      <w:sz w:val="24"/>
      <w:szCs w:val="24"/>
    </w:rPr>
  </w:style>
  <w:style w:type="character" w:styleId="HTMLTypewriter">
    <w:name w:val="HTML Typewriter"/>
    <w:basedOn w:val="DefaultParagraphFont"/>
    <w:uiPriority w:val="99"/>
    <w:rsid w:val="00A803C9"/>
    <w:rPr>
      <w:rFonts w:ascii="Consolas" w:hAnsi="Consolas"/>
      <w:sz w:val="20"/>
      <w:szCs w:val="20"/>
    </w:rPr>
  </w:style>
  <w:style w:type="character" w:styleId="HTMLVariable">
    <w:name w:val="HTML Variable"/>
    <w:basedOn w:val="DefaultParagraphFont"/>
    <w:uiPriority w:val="99"/>
    <w:rsid w:val="00A803C9"/>
    <w:rPr>
      <w:i/>
      <w:iCs/>
    </w:rPr>
  </w:style>
  <w:style w:type="character" w:styleId="Hyperlink">
    <w:name w:val="Hyperlink"/>
    <w:basedOn w:val="DefaultParagraphFont"/>
    <w:uiPriority w:val="99"/>
    <w:rsid w:val="00A803C9"/>
    <w:rPr>
      <w:rFonts w:cs="Times New Roman"/>
      <w:color w:val="0000FF"/>
      <w:u w:val="single"/>
    </w:rPr>
  </w:style>
  <w:style w:type="character" w:styleId="LineNumber">
    <w:name w:val="line number"/>
    <w:basedOn w:val="DefaultParagraphFont"/>
    <w:uiPriority w:val="99"/>
    <w:rsid w:val="00A803C9"/>
  </w:style>
  <w:style w:type="character" w:styleId="PageNumber">
    <w:name w:val="page number"/>
    <w:basedOn w:val="DefaultParagraphFont"/>
    <w:uiPriority w:val="99"/>
    <w:rsid w:val="00A803C9"/>
  </w:style>
  <w:style w:type="character" w:styleId="Strong">
    <w:name w:val="Strong"/>
    <w:basedOn w:val="DefaultParagraphFont"/>
    <w:uiPriority w:val="99"/>
    <w:locked/>
    <w:rsid w:val="00A803C9"/>
    <w:rPr>
      <w:b/>
      <w:bCs/>
    </w:rPr>
  </w:style>
  <w:style w:type="paragraph" w:customStyle="1" w:styleId="RecipeTool">
    <w:name w:val="RecipeTool"/>
    <w:qFormat/>
    <w:rsid w:val="00A803C9"/>
    <w:pPr>
      <w:spacing w:before="240" w:after="240"/>
      <w:ind w:left="1440"/>
      <w:contextualSpacing/>
    </w:pPr>
    <w:rPr>
      <w:rFonts w:ascii="Arial" w:hAnsi="Arial"/>
      <w:b/>
      <w:snapToGrid w:val="0"/>
      <w:sz w:val="24"/>
    </w:rPr>
  </w:style>
  <w:style w:type="character" w:customStyle="1" w:styleId="TextCircled">
    <w:name w:val="TextCircled"/>
    <w:basedOn w:val="DefaultParagraphFont"/>
    <w:qFormat/>
    <w:rsid w:val="00A803C9"/>
    <w:rPr>
      <w:bdr w:val="single" w:sz="18" w:space="0" w:color="92D050"/>
    </w:rPr>
  </w:style>
  <w:style w:type="character" w:customStyle="1" w:styleId="TextHighlighted">
    <w:name w:val="TextHighlighted"/>
    <w:basedOn w:val="DefaultParagraphFont"/>
    <w:qFormat/>
    <w:rsid w:val="00A803C9"/>
    <w:rPr>
      <w:bdr w:val="none" w:sz="0" w:space="0" w:color="auto"/>
      <w:shd w:val="clear" w:color="auto" w:fill="92D050"/>
    </w:rPr>
  </w:style>
  <w:style w:type="paragraph" w:customStyle="1" w:styleId="PullQuoteAttribution">
    <w:name w:val="PullQuoteAttribution"/>
    <w:next w:val="Para"/>
    <w:qFormat/>
    <w:rsid w:val="00A803C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803C9"/>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A803C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803C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803C9"/>
    <w:pPr>
      <w:ind w:left="576"/>
    </w:pPr>
    <w:rPr>
      <w:b/>
      <w:i/>
      <w:sz w:val="24"/>
    </w:rPr>
  </w:style>
  <w:style w:type="paragraph" w:customStyle="1" w:styleId="DialogContinued">
    <w:name w:val="DialogContinued"/>
    <w:basedOn w:val="Dialog"/>
    <w:qFormat/>
    <w:rsid w:val="00A803C9"/>
    <w:pPr>
      <w:ind w:firstLine="0"/>
    </w:pPr>
  </w:style>
  <w:style w:type="paragraph" w:customStyle="1" w:styleId="ParaListUnmarked">
    <w:name w:val="ParaListUnmarked"/>
    <w:qFormat/>
    <w:rsid w:val="00A803C9"/>
    <w:pPr>
      <w:spacing w:before="240"/>
      <w:ind w:left="720"/>
    </w:pPr>
    <w:rPr>
      <w:snapToGrid w:val="0"/>
      <w:sz w:val="26"/>
    </w:rPr>
  </w:style>
  <w:style w:type="paragraph" w:customStyle="1" w:styleId="RecipeContributor">
    <w:name w:val="RecipeContributor"/>
    <w:next w:val="RecipeIngredientList"/>
    <w:qFormat/>
    <w:rsid w:val="00A803C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803C9"/>
    <w:rPr>
      <w:b/>
    </w:rPr>
  </w:style>
  <w:style w:type="paragraph" w:customStyle="1" w:styleId="RecipeNutritionHead">
    <w:name w:val="RecipeNutritionHead"/>
    <w:basedOn w:val="RecipeNutritionInfo"/>
    <w:next w:val="RecipeNutritionInfo"/>
    <w:qFormat/>
    <w:rsid w:val="00A803C9"/>
    <w:pPr>
      <w:spacing w:after="0"/>
    </w:pPr>
    <w:rPr>
      <w:b/>
    </w:rPr>
  </w:style>
  <w:style w:type="paragraph" w:styleId="TOC5">
    <w:name w:val="toc 5"/>
    <w:basedOn w:val="Normal"/>
    <w:next w:val="Normal"/>
    <w:autoRedefine/>
    <w:uiPriority w:val="39"/>
    <w:rsid w:val="00A803C9"/>
    <w:pPr>
      <w:spacing w:after="0" w:line="240" w:lineRule="auto"/>
      <w:ind w:left="1800"/>
    </w:pPr>
    <w:rPr>
      <w:rFonts w:ascii="Times New Roman" w:hAnsi="Times New Roman"/>
    </w:rPr>
  </w:style>
  <w:style w:type="paragraph" w:styleId="TOC6">
    <w:name w:val="toc 6"/>
    <w:basedOn w:val="Normal"/>
    <w:next w:val="Normal"/>
    <w:autoRedefine/>
    <w:uiPriority w:val="39"/>
    <w:rsid w:val="00A803C9"/>
    <w:pPr>
      <w:spacing w:after="0" w:line="240" w:lineRule="auto"/>
      <w:ind w:left="2160"/>
    </w:pPr>
    <w:rPr>
      <w:rFonts w:ascii="Times New Roman" w:hAnsi="Times New Roman"/>
    </w:rPr>
  </w:style>
  <w:style w:type="paragraph" w:customStyle="1" w:styleId="RecipeSubhead">
    <w:name w:val="RecipeSubhead"/>
    <w:basedOn w:val="RecipeProcedureHead"/>
    <w:rsid w:val="00FD1BFD"/>
    <w:rPr>
      <w:i/>
    </w:rPr>
  </w:style>
  <w:style w:type="character" w:customStyle="1" w:styleId="KeyTermDefinition">
    <w:name w:val="KeyTermDefinition"/>
    <w:basedOn w:val="DefaultParagraphFont"/>
    <w:rsid w:val="00A803C9"/>
    <w:rPr>
      <w:bdr w:val="none" w:sz="0" w:space="0" w:color="auto"/>
      <w:shd w:val="clear" w:color="auto" w:fill="92CDDC"/>
    </w:rPr>
  </w:style>
  <w:style w:type="paragraph" w:styleId="Header">
    <w:name w:val="header"/>
    <w:basedOn w:val="Normal"/>
    <w:link w:val="HeaderChar"/>
    <w:uiPriority w:val="99"/>
    <w:rsid w:val="00A80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3C9"/>
    <w:rPr>
      <w:rFonts w:ascii="Calibri" w:eastAsia="Calibri" w:hAnsi="Calibri"/>
      <w:sz w:val="22"/>
      <w:szCs w:val="22"/>
    </w:rPr>
  </w:style>
  <w:style w:type="paragraph" w:styleId="Footer">
    <w:name w:val="footer"/>
    <w:basedOn w:val="Normal"/>
    <w:link w:val="FooterChar"/>
    <w:uiPriority w:val="99"/>
    <w:rsid w:val="00A80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3C9"/>
    <w:rPr>
      <w:rFonts w:ascii="Calibri" w:eastAsia="Calibri" w:hAnsi="Calibri"/>
      <w:sz w:val="22"/>
      <w:szCs w:val="22"/>
    </w:rPr>
  </w:style>
  <w:style w:type="character" w:customStyle="1" w:styleId="TwitterLink">
    <w:name w:val="TwitterLink"/>
    <w:basedOn w:val="DefaultParagraphFont"/>
    <w:rsid w:val="00A803C9"/>
    <w:rPr>
      <w:rFonts w:ascii="Courier New" w:hAnsi="Courier New"/>
      <w:u w:val="dash"/>
    </w:rPr>
  </w:style>
  <w:style w:type="character" w:customStyle="1" w:styleId="DigitalLinkID">
    <w:name w:val="DigitalLinkID"/>
    <w:basedOn w:val="DefaultParagraphFont"/>
    <w:rsid w:val="00A803C9"/>
    <w:rPr>
      <w:rFonts w:cs="Courier New"/>
      <w:color w:val="FF0000"/>
      <w:sz w:val="16"/>
      <w:szCs w:val="16"/>
      <w:bdr w:val="none" w:sz="0" w:space="0" w:color="auto"/>
      <w:shd w:val="clear" w:color="auto" w:fill="FFFFFF" w:themeFill="background1"/>
    </w:rPr>
  </w:style>
  <w:style w:type="paragraph" w:customStyle="1" w:styleId="DialogSource">
    <w:name w:val="DialogSource"/>
    <w:rsid w:val="00A803C9"/>
    <w:pPr>
      <w:spacing w:after="240"/>
      <w:ind w:left="2160"/>
    </w:pPr>
    <w:rPr>
      <w:rFonts w:ascii="Arial" w:hAnsi="Arial"/>
      <w:i/>
      <w:snapToGrid w:val="0"/>
      <w:sz w:val="22"/>
    </w:rPr>
  </w:style>
  <w:style w:type="character" w:customStyle="1" w:styleId="DigitalOnlyText">
    <w:name w:val="DigitalOnlyText"/>
    <w:rsid w:val="00A803C9"/>
    <w:rPr>
      <w:bdr w:val="single" w:sz="2" w:space="0" w:color="002060"/>
      <w:shd w:val="clear" w:color="auto" w:fill="auto"/>
    </w:rPr>
  </w:style>
  <w:style w:type="character" w:customStyle="1" w:styleId="PrintOnlyText">
    <w:name w:val="PrintOnlyText"/>
    <w:rsid w:val="00A803C9"/>
    <w:rPr>
      <w:bdr w:val="single" w:sz="2" w:space="0" w:color="FF0000"/>
    </w:rPr>
  </w:style>
  <w:style w:type="paragraph" w:customStyle="1" w:styleId="TableListBulleted">
    <w:name w:val="TableListBulleted"/>
    <w:qFormat/>
    <w:rsid w:val="00A803C9"/>
    <w:pPr>
      <w:numPr>
        <w:numId w:val="14"/>
      </w:numPr>
      <w:spacing w:before="120" w:after="120"/>
      <w:ind w:left="288" w:hanging="288"/>
    </w:pPr>
    <w:rPr>
      <w:rFonts w:ascii="Arial" w:hAnsi="Arial"/>
      <w:snapToGrid w:val="0"/>
      <w:sz w:val="22"/>
    </w:rPr>
  </w:style>
  <w:style w:type="paragraph" w:customStyle="1" w:styleId="TableListNumbered">
    <w:name w:val="TableListNumbered"/>
    <w:qFormat/>
    <w:rsid w:val="00A803C9"/>
    <w:pPr>
      <w:spacing w:before="120" w:after="120"/>
      <w:ind w:left="288" w:hanging="288"/>
    </w:pPr>
    <w:rPr>
      <w:rFonts w:ascii="Arial" w:hAnsi="Arial"/>
      <w:snapToGrid w:val="0"/>
      <w:sz w:val="22"/>
    </w:rPr>
  </w:style>
  <w:style w:type="paragraph" w:customStyle="1" w:styleId="TableListUnmarked">
    <w:name w:val="TableListUnmarked"/>
    <w:qFormat/>
    <w:rsid w:val="00A803C9"/>
    <w:pPr>
      <w:spacing w:before="120" w:after="120"/>
      <w:ind w:left="288"/>
    </w:pPr>
    <w:rPr>
      <w:rFonts w:ascii="Arial" w:hAnsi="Arial"/>
      <w:snapToGrid w:val="0"/>
      <w:sz w:val="22"/>
    </w:rPr>
  </w:style>
  <w:style w:type="paragraph" w:customStyle="1" w:styleId="TableSubhead">
    <w:name w:val="TableSubhead"/>
    <w:qFormat/>
    <w:rsid w:val="00A803C9"/>
    <w:pPr>
      <w:ind w:left="144"/>
    </w:pPr>
    <w:rPr>
      <w:rFonts w:ascii="Arial" w:hAnsi="Arial"/>
      <w:b/>
      <w:snapToGrid w:val="0"/>
      <w:sz w:val="22"/>
    </w:rPr>
  </w:style>
  <w:style w:type="paragraph" w:customStyle="1" w:styleId="TabularSource">
    <w:name w:val="TabularSource"/>
    <w:basedOn w:val="TabularEntry"/>
    <w:qFormat/>
    <w:rsid w:val="00A803C9"/>
    <w:pPr>
      <w:spacing w:before="120" w:after="120"/>
      <w:ind w:left="1440"/>
    </w:pPr>
    <w:rPr>
      <w:sz w:val="20"/>
    </w:rPr>
  </w:style>
  <w:style w:type="paragraph" w:customStyle="1" w:styleId="ExtractListUnmarked">
    <w:name w:val="ExtractListUnmarked"/>
    <w:qFormat/>
    <w:rsid w:val="00A803C9"/>
    <w:pPr>
      <w:spacing w:before="120" w:after="120"/>
      <w:ind w:left="2880"/>
    </w:pPr>
    <w:rPr>
      <w:noProof/>
      <w:sz w:val="24"/>
    </w:rPr>
  </w:style>
  <w:style w:type="character" w:customStyle="1" w:styleId="DigitalLinkAnchorText">
    <w:name w:val="DigitalLinkAnchorText"/>
    <w:basedOn w:val="DefaultParagraphFont"/>
    <w:rsid w:val="00A803C9"/>
    <w:rPr>
      <w:bdr w:val="none" w:sz="0" w:space="0" w:color="auto"/>
      <w:shd w:val="clear" w:color="auto" w:fill="D6E3BC"/>
    </w:rPr>
  </w:style>
  <w:style w:type="character" w:customStyle="1" w:styleId="DigitalLinkDestination">
    <w:name w:val="DigitalLinkDestination"/>
    <w:rsid w:val="00A803C9"/>
    <w:rPr>
      <w:bdr w:val="none" w:sz="0" w:space="0" w:color="auto"/>
      <w:shd w:val="clear" w:color="auto" w:fill="EAF1DD"/>
    </w:rPr>
  </w:style>
  <w:style w:type="paragraph" w:customStyle="1" w:styleId="FeatureRecipeTitleAlternative">
    <w:name w:val="FeatureRecipeTitleAlternative"/>
    <w:basedOn w:val="RecipeTitleAlternative"/>
    <w:qFormat/>
    <w:rsid w:val="00A803C9"/>
    <w:pPr>
      <w:shd w:val="clear" w:color="auto" w:fill="BFBFBF" w:themeFill="background1" w:themeFillShade="BF"/>
    </w:pPr>
  </w:style>
  <w:style w:type="paragraph" w:customStyle="1" w:styleId="FeatureSubRecipeTitle">
    <w:name w:val="FeatureSubRecipeTitle"/>
    <w:basedOn w:val="RecipeSubrecipeTitle"/>
    <w:rsid w:val="00FD1BFD"/>
    <w:pPr>
      <w:shd w:val="pct20" w:color="auto" w:fill="auto"/>
    </w:pPr>
  </w:style>
  <w:style w:type="paragraph" w:customStyle="1" w:styleId="FeatureRecipeTool">
    <w:name w:val="FeatureRecipeTool"/>
    <w:basedOn w:val="RecipeTool"/>
    <w:rsid w:val="00FD1BFD"/>
    <w:pPr>
      <w:shd w:val="pct20" w:color="auto" w:fill="auto"/>
    </w:pPr>
  </w:style>
  <w:style w:type="paragraph" w:customStyle="1" w:styleId="FeatureRecipeIntro">
    <w:name w:val="FeatureRecipeIntro"/>
    <w:basedOn w:val="RecipeIntro"/>
    <w:qFormat/>
    <w:rsid w:val="00A803C9"/>
    <w:pPr>
      <w:shd w:val="clear" w:color="auto" w:fill="BFBFBF" w:themeFill="background1" w:themeFillShade="BF"/>
    </w:pPr>
  </w:style>
  <w:style w:type="paragraph" w:customStyle="1" w:styleId="FeatureRecipeIntroHead">
    <w:name w:val="FeatureRecipeIntroHead"/>
    <w:basedOn w:val="RecipeIntroHead"/>
    <w:rsid w:val="00FD1BFD"/>
    <w:pPr>
      <w:shd w:val="pct20" w:color="auto" w:fill="auto"/>
    </w:pPr>
  </w:style>
  <w:style w:type="paragraph" w:customStyle="1" w:styleId="FeatureRecipeContributor">
    <w:name w:val="FeatureRecipeContributor"/>
    <w:basedOn w:val="RecipeContributor"/>
    <w:rsid w:val="00FD1BFD"/>
    <w:pPr>
      <w:shd w:val="pct20" w:color="auto" w:fill="auto"/>
    </w:pPr>
  </w:style>
  <w:style w:type="paragraph" w:customStyle="1" w:styleId="FeatureRecipeIngredientHead">
    <w:name w:val="FeatureRecipeIngredientHead"/>
    <w:basedOn w:val="RecipeIngredientHead"/>
    <w:qFormat/>
    <w:rsid w:val="00A803C9"/>
    <w:pPr>
      <w:shd w:val="clear" w:color="auto" w:fill="BFBFBF" w:themeFill="background1" w:themeFillShade="BF"/>
    </w:pPr>
  </w:style>
  <w:style w:type="paragraph" w:customStyle="1" w:styleId="FeatureRecipeIngredientSubhead">
    <w:name w:val="FeatureRecipeIngredientSubhead"/>
    <w:basedOn w:val="RecipeIngredientSubhead"/>
    <w:rsid w:val="00FD1BFD"/>
    <w:pPr>
      <w:shd w:val="pct20" w:color="auto" w:fill="auto"/>
    </w:pPr>
  </w:style>
  <w:style w:type="paragraph" w:customStyle="1" w:styleId="FeatureRecipeProcedureHead">
    <w:name w:val="FeatureRecipeProcedureHead"/>
    <w:basedOn w:val="RecipeProcedureHead"/>
    <w:qFormat/>
    <w:rsid w:val="00A803C9"/>
    <w:pPr>
      <w:shd w:val="clear" w:color="auto" w:fill="BFBFBF" w:themeFill="background1" w:themeFillShade="BF"/>
    </w:pPr>
  </w:style>
  <w:style w:type="paragraph" w:customStyle="1" w:styleId="FeatureRecipeTime">
    <w:name w:val="FeatureRecipeTime"/>
    <w:basedOn w:val="RecipeTime"/>
    <w:qFormat/>
    <w:rsid w:val="00A803C9"/>
    <w:pPr>
      <w:shd w:val="clear" w:color="auto" w:fill="BFBFBF" w:themeFill="background1" w:themeFillShade="BF"/>
    </w:pPr>
  </w:style>
  <w:style w:type="paragraph" w:customStyle="1" w:styleId="FeatureRecipeSubhead">
    <w:name w:val="FeatureRecipeSubhead"/>
    <w:basedOn w:val="RecipeSubhead"/>
    <w:rsid w:val="00FD1BFD"/>
    <w:pPr>
      <w:shd w:val="pct20" w:color="auto" w:fill="FFFFFF"/>
    </w:pPr>
  </w:style>
  <w:style w:type="paragraph" w:customStyle="1" w:styleId="FeatureRecipeVariationTitle">
    <w:name w:val="FeatureRecipeVariationTitle"/>
    <w:basedOn w:val="RecipeVariationTitle"/>
    <w:rsid w:val="00FD1BFD"/>
    <w:pPr>
      <w:shd w:val="pct20" w:color="auto" w:fill="auto"/>
    </w:pPr>
  </w:style>
  <w:style w:type="paragraph" w:customStyle="1" w:styleId="FeatureRecipeVariationHead">
    <w:name w:val="FeatureRecipeVariationHead"/>
    <w:basedOn w:val="RecipeVariationHead"/>
    <w:qFormat/>
    <w:rsid w:val="00A803C9"/>
    <w:pPr>
      <w:shd w:val="clear" w:color="auto" w:fill="BFBFBF" w:themeFill="background1" w:themeFillShade="BF"/>
    </w:pPr>
  </w:style>
  <w:style w:type="paragraph" w:customStyle="1" w:styleId="FeaturerecipeVariationPara">
    <w:name w:val="FeaturerecipeVariationPara"/>
    <w:basedOn w:val="RecipeVariationPara"/>
    <w:rsid w:val="00FD1BFD"/>
    <w:pPr>
      <w:shd w:val="pct20" w:color="auto" w:fill="auto"/>
    </w:pPr>
  </w:style>
  <w:style w:type="paragraph" w:customStyle="1" w:styleId="FeatureRecipeNoteHead">
    <w:name w:val="FeatureRecipeNoteHead"/>
    <w:basedOn w:val="RecipeNoteHead"/>
    <w:qFormat/>
    <w:rsid w:val="00A803C9"/>
    <w:pPr>
      <w:shd w:val="clear" w:color="auto" w:fill="BFBFBF" w:themeFill="background1" w:themeFillShade="BF"/>
    </w:pPr>
  </w:style>
  <w:style w:type="paragraph" w:customStyle="1" w:styleId="FeatureRecipeNotePara">
    <w:name w:val="FeatureRecipeNotePara"/>
    <w:basedOn w:val="FeatureRecipeNoteHead"/>
    <w:qFormat/>
    <w:rsid w:val="00A803C9"/>
    <w:rPr>
      <w:b w:val="0"/>
      <w:i w:val="0"/>
      <w:sz w:val="18"/>
    </w:rPr>
  </w:style>
  <w:style w:type="paragraph" w:customStyle="1" w:styleId="FeatureRecipeNutritionInfo">
    <w:name w:val="FeatureRecipeNutritionInfo"/>
    <w:basedOn w:val="RecipeNutritionInfo"/>
    <w:qFormat/>
    <w:rsid w:val="00A803C9"/>
    <w:pPr>
      <w:shd w:val="clear" w:color="auto" w:fill="BFBFBF" w:themeFill="background1" w:themeFillShade="BF"/>
    </w:pPr>
  </w:style>
  <w:style w:type="paragraph" w:customStyle="1" w:styleId="FeatureRecipeNutritionHead">
    <w:name w:val="FeatureRecipeNutritionHead"/>
    <w:basedOn w:val="RecipeNutritionHead"/>
    <w:rsid w:val="00FD1BFD"/>
    <w:pPr>
      <w:shd w:val="pct20" w:color="auto" w:fill="auto"/>
    </w:pPr>
  </w:style>
  <w:style w:type="paragraph" w:customStyle="1" w:styleId="FeatureRecipeFootnote">
    <w:name w:val="FeatureRecipeFootnote"/>
    <w:basedOn w:val="RecipeFootnote"/>
    <w:qFormat/>
    <w:rsid w:val="00A803C9"/>
    <w:pPr>
      <w:shd w:val="clear" w:color="auto" w:fill="BFBFBF" w:themeFill="background1" w:themeFillShade="BF"/>
    </w:pPr>
  </w:style>
  <w:style w:type="paragraph" w:customStyle="1" w:styleId="FeatureRecipeTableHead">
    <w:name w:val="FeatureRecipeTableHead"/>
    <w:basedOn w:val="RecipeTableHead"/>
    <w:qFormat/>
    <w:rsid w:val="00A803C9"/>
    <w:pPr>
      <w:shd w:val="clear" w:color="auto" w:fill="BFBFBF" w:themeFill="background1" w:themeFillShade="BF"/>
    </w:pPr>
  </w:style>
  <w:style w:type="paragraph" w:customStyle="1" w:styleId="CopyrightLine">
    <w:name w:val="CopyrightLine"/>
    <w:qFormat/>
    <w:rsid w:val="00A803C9"/>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A803C9"/>
    <w:rPr>
      <w:rFonts w:ascii="Courier New" w:hAnsi="Courier New"/>
      <w:bdr w:val="single" w:sz="2" w:space="0" w:color="FF0000"/>
    </w:rPr>
  </w:style>
  <w:style w:type="character" w:customStyle="1" w:styleId="DigitalOnlyURL">
    <w:name w:val="DigitalOnlyURL"/>
    <w:basedOn w:val="DigitalOnlyText"/>
    <w:rsid w:val="00A803C9"/>
    <w:rPr>
      <w:rFonts w:ascii="Courier New" w:hAnsi="Courier New"/>
      <w:bdr w:val="single" w:sz="2" w:space="0" w:color="002060"/>
      <w:shd w:val="clear" w:color="auto" w:fill="auto"/>
    </w:rPr>
  </w:style>
  <w:style w:type="paragraph" w:styleId="TOC1">
    <w:name w:val="toc 1"/>
    <w:basedOn w:val="Normal"/>
    <w:next w:val="Normal"/>
    <w:autoRedefine/>
    <w:uiPriority w:val="39"/>
    <w:rsid w:val="00A803C9"/>
    <w:pPr>
      <w:spacing w:after="100"/>
    </w:pPr>
  </w:style>
  <w:style w:type="paragraph" w:styleId="TOC2">
    <w:name w:val="toc 2"/>
    <w:basedOn w:val="Normal"/>
    <w:next w:val="Normal"/>
    <w:autoRedefine/>
    <w:uiPriority w:val="39"/>
    <w:rsid w:val="00A803C9"/>
    <w:pPr>
      <w:spacing w:after="100"/>
      <w:ind w:left="220"/>
    </w:pPr>
  </w:style>
  <w:style w:type="paragraph" w:styleId="TOC3">
    <w:name w:val="toc 3"/>
    <w:basedOn w:val="Normal"/>
    <w:next w:val="Normal"/>
    <w:autoRedefine/>
    <w:uiPriority w:val="39"/>
    <w:rsid w:val="00A803C9"/>
    <w:pPr>
      <w:spacing w:after="100"/>
      <w:ind w:left="440"/>
    </w:pPr>
  </w:style>
  <w:style w:type="character" w:customStyle="1" w:styleId="FigureSourceChar">
    <w:name w:val="FigureSource Char"/>
    <w:link w:val="FigureSource"/>
    <w:rsid w:val="00FD1BFD"/>
    <w:rPr>
      <w:rFonts w:ascii="Arial" w:hAnsi="Arial"/>
      <w:sz w:val="22"/>
    </w:rPr>
  </w:style>
  <w:style w:type="numbering" w:styleId="111111">
    <w:name w:val="Outline List 2"/>
    <w:basedOn w:val="NoList"/>
    <w:uiPriority w:val="99"/>
    <w:unhideWhenUsed/>
    <w:rsid w:val="00A803C9"/>
    <w:pPr>
      <w:numPr>
        <w:numId w:val="15"/>
      </w:numPr>
    </w:pPr>
  </w:style>
  <w:style w:type="numbering" w:styleId="1ai">
    <w:name w:val="Outline List 1"/>
    <w:basedOn w:val="NoList"/>
    <w:uiPriority w:val="99"/>
    <w:unhideWhenUsed/>
    <w:rsid w:val="00A803C9"/>
    <w:pPr>
      <w:numPr>
        <w:numId w:val="16"/>
      </w:numPr>
    </w:pPr>
  </w:style>
  <w:style w:type="numbering" w:styleId="ArticleSection">
    <w:name w:val="Outline List 3"/>
    <w:basedOn w:val="NoList"/>
    <w:uiPriority w:val="99"/>
    <w:unhideWhenUsed/>
    <w:rsid w:val="00A803C9"/>
    <w:pPr>
      <w:numPr>
        <w:numId w:val="17"/>
      </w:numPr>
    </w:pPr>
  </w:style>
  <w:style w:type="paragraph" w:styleId="BlockText">
    <w:name w:val="Block Text"/>
    <w:basedOn w:val="Normal"/>
    <w:rsid w:val="00A803C9"/>
    <w:pPr>
      <w:spacing w:after="120"/>
      <w:ind w:left="1440" w:right="1440"/>
    </w:pPr>
  </w:style>
  <w:style w:type="paragraph" w:styleId="BodyText">
    <w:name w:val="Body Text"/>
    <w:basedOn w:val="Normal"/>
    <w:link w:val="BodyTextChar"/>
    <w:rsid w:val="00A803C9"/>
    <w:pPr>
      <w:spacing w:after="120"/>
    </w:pPr>
  </w:style>
  <w:style w:type="character" w:customStyle="1" w:styleId="BodyTextChar">
    <w:name w:val="Body Text Char"/>
    <w:basedOn w:val="DefaultParagraphFont"/>
    <w:link w:val="BodyText"/>
    <w:rsid w:val="00A803C9"/>
    <w:rPr>
      <w:rFonts w:ascii="Calibri" w:eastAsia="Calibri" w:hAnsi="Calibri"/>
      <w:sz w:val="22"/>
      <w:szCs w:val="22"/>
    </w:rPr>
  </w:style>
  <w:style w:type="paragraph" w:styleId="BodyText2">
    <w:name w:val="Body Text 2"/>
    <w:basedOn w:val="Normal"/>
    <w:link w:val="BodyText2Char"/>
    <w:uiPriority w:val="99"/>
    <w:rsid w:val="00A803C9"/>
    <w:pPr>
      <w:spacing w:after="120" w:line="480" w:lineRule="auto"/>
    </w:pPr>
  </w:style>
  <w:style w:type="character" w:customStyle="1" w:styleId="BodyText2Char">
    <w:name w:val="Body Text 2 Char"/>
    <w:basedOn w:val="DefaultParagraphFont"/>
    <w:link w:val="BodyText2"/>
    <w:uiPriority w:val="99"/>
    <w:rsid w:val="00A803C9"/>
    <w:rPr>
      <w:rFonts w:ascii="Calibri" w:eastAsia="Calibri" w:hAnsi="Calibri"/>
      <w:sz w:val="22"/>
      <w:szCs w:val="22"/>
    </w:rPr>
  </w:style>
  <w:style w:type="paragraph" w:styleId="BodyText3">
    <w:name w:val="Body Text 3"/>
    <w:basedOn w:val="Normal"/>
    <w:link w:val="BodyText3Char"/>
    <w:uiPriority w:val="99"/>
    <w:rsid w:val="00A803C9"/>
    <w:pPr>
      <w:spacing w:after="120"/>
    </w:pPr>
    <w:rPr>
      <w:sz w:val="16"/>
      <w:szCs w:val="16"/>
    </w:rPr>
  </w:style>
  <w:style w:type="character" w:customStyle="1" w:styleId="BodyText3Char">
    <w:name w:val="Body Text 3 Char"/>
    <w:basedOn w:val="DefaultParagraphFont"/>
    <w:link w:val="BodyText3"/>
    <w:uiPriority w:val="99"/>
    <w:rsid w:val="00A803C9"/>
    <w:rPr>
      <w:rFonts w:ascii="Calibri" w:eastAsia="Calibri" w:hAnsi="Calibri"/>
      <w:sz w:val="16"/>
      <w:szCs w:val="16"/>
    </w:rPr>
  </w:style>
  <w:style w:type="paragraph" w:styleId="BodyTextFirstIndent">
    <w:name w:val="Body Text First Indent"/>
    <w:basedOn w:val="BodyText"/>
    <w:link w:val="BodyTextFirstIndentChar"/>
    <w:uiPriority w:val="99"/>
    <w:rsid w:val="00A803C9"/>
    <w:pPr>
      <w:spacing w:after="200"/>
      <w:ind w:firstLine="360"/>
    </w:pPr>
  </w:style>
  <w:style w:type="character" w:customStyle="1" w:styleId="BodyTextFirstIndentChar">
    <w:name w:val="Body Text First Indent Char"/>
    <w:basedOn w:val="BodyTextChar"/>
    <w:link w:val="BodyTextFirstIndent"/>
    <w:uiPriority w:val="99"/>
    <w:rsid w:val="00A803C9"/>
    <w:rPr>
      <w:rFonts w:ascii="Calibri" w:eastAsia="Calibri" w:hAnsi="Calibri"/>
      <w:sz w:val="22"/>
      <w:szCs w:val="22"/>
    </w:rPr>
  </w:style>
  <w:style w:type="paragraph" w:styleId="BodyTextIndent">
    <w:name w:val="Body Text Indent"/>
    <w:basedOn w:val="Normal"/>
    <w:link w:val="BodyTextIndentChar"/>
    <w:uiPriority w:val="99"/>
    <w:rsid w:val="00A803C9"/>
    <w:pPr>
      <w:spacing w:after="120"/>
      <w:ind w:left="360"/>
    </w:pPr>
  </w:style>
  <w:style w:type="character" w:customStyle="1" w:styleId="BodyTextIndentChar">
    <w:name w:val="Body Text Indent Char"/>
    <w:basedOn w:val="DefaultParagraphFont"/>
    <w:link w:val="BodyTextIndent"/>
    <w:uiPriority w:val="99"/>
    <w:rsid w:val="00A803C9"/>
    <w:rPr>
      <w:rFonts w:ascii="Calibri" w:eastAsia="Calibri" w:hAnsi="Calibri"/>
      <w:sz w:val="22"/>
      <w:szCs w:val="22"/>
    </w:rPr>
  </w:style>
  <w:style w:type="paragraph" w:styleId="BodyTextFirstIndent2">
    <w:name w:val="Body Text First Indent 2"/>
    <w:basedOn w:val="BodyTextIndent"/>
    <w:link w:val="BodyTextFirstIndent2Char"/>
    <w:uiPriority w:val="99"/>
    <w:rsid w:val="00A803C9"/>
    <w:pPr>
      <w:spacing w:after="200"/>
      <w:ind w:firstLine="360"/>
    </w:pPr>
  </w:style>
  <w:style w:type="character" w:customStyle="1" w:styleId="BodyTextFirstIndent2Char">
    <w:name w:val="Body Text First Indent 2 Char"/>
    <w:basedOn w:val="BodyTextIndentChar"/>
    <w:link w:val="BodyTextFirstIndent2"/>
    <w:uiPriority w:val="99"/>
    <w:rsid w:val="00A803C9"/>
    <w:rPr>
      <w:rFonts w:ascii="Calibri" w:eastAsia="Calibri" w:hAnsi="Calibri"/>
      <w:sz w:val="22"/>
      <w:szCs w:val="22"/>
    </w:rPr>
  </w:style>
  <w:style w:type="paragraph" w:styleId="BodyTextIndent2">
    <w:name w:val="Body Text Indent 2"/>
    <w:basedOn w:val="Normal"/>
    <w:link w:val="BodyTextIndent2Char"/>
    <w:uiPriority w:val="99"/>
    <w:rsid w:val="00A803C9"/>
    <w:pPr>
      <w:spacing w:after="120" w:line="480" w:lineRule="auto"/>
      <w:ind w:left="360"/>
    </w:pPr>
  </w:style>
  <w:style w:type="character" w:customStyle="1" w:styleId="BodyTextIndent2Char">
    <w:name w:val="Body Text Indent 2 Char"/>
    <w:basedOn w:val="DefaultParagraphFont"/>
    <w:link w:val="BodyTextIndent2"/>
    <w:uiPriority w:val="99"/>
    <w:rsid w:val="00A803C9"/>
    <w:rPr>
      <w:rFonts w:ascii="Calibri" w:eastAsia="Calibri" w:hAnsi="Calibri"/>
      <w:sz w:val="22"/>
      <w:szCs w:val="22"/>
    </w:rPr>
  </w:style>
  <w:style w:type="paragraph" w:styleId="BodyTextIndent3">
    <w:name w:val="Body Text Indent 3"/>
    <w:basedOn w:val="Normal"/>
    <w:link w:val="BodyTextIndent3Char"/>
    <w:uiPriority w:val="99"/>
    <w:rsid w:val="00A803C9"/>
    <w:pPr>
      <w:spacing w:after="120"/>
      <w:ind w:left="360"/>
    </w:pPr>
    <w:rPr>
      <w:sz w:val="16"/>
      <w:szCs w:val="16"/>
    </w:rPr>
  </w:style>
  <w:style w:type="character" w:customStyle="1" w:styleId="BodyTextIndent3Char">
    <w:name w:val="Body Text Indent 3 Char"/>
    <w:basedOn w:val="DefaultParagraphFont"/>
    <w:link w:val="BodyTextIndent3"/>
    <w:uiPriority w:val="99"/>
    <w:rsid w:val="00A803C9"/>
    <w:rPr>
      <w:rFonts w:ascii="Calibri" w:eastAsia="Calibri" w:hAnsi="Calibri"/>
      <w:sz w:val="16"/>
      <w:szCs w:val="16"/>
    </w:rPr>
  </w:style>
  <w:style w:type="paragraph" w:styleId="Caption">
    <w:name w:val="caption"/>
    <w:basedOn w:val="Normal"/>
    <w:next w:val="Normal"/>
    <w:uiPriority w:val="35"/>
    <w:qFormat/>
    <w:locked/>
    <w:rsid w:val="00A803C9"/>
    <w:pPr>
      <w:spacing w:line="240" w:lineRule="auto"/>
    </w:pPr>
    <w:rPr>
      <w:b/>
      <w:bCs/>
      <w:color w:val="4F81BD" w:themeColor="accent1"/>
      <w:sz w:val="18"/>
      <w:szCs w:val="18"/>
    </w:rPr>
  </w:style>
  <w:style w:type="paragraph" w:styleId="Closing">
    <w:name w:val="Closing"/>
    <w:basedOn w:val="Normal"/>
    <w:link w:val="ClosingChar"/>
    <w:uiPriority w:val="99"/>
    <w:rsid w:val="00A803C9"/>
    <w:pPr>
      <w:spacing w:after="0" w:line="240" w:lineRule="auto"/>
      <w:ind w:left="4320"/>
    </w:pPr>
  </w:style>
  <w:style w:type="character" w:customStyle="1" w:styleId="ClosingChar">
    <w:name w:val="Closing Char"/>
    <w:basedOn w:val="DefaultParagraphFont"/>
    <w:link w:val="Closing"/>
    <w:uiPriority w:val="99"/>
    <w:rsid w:val="00A803C9"/>
    <w:rPr>
      <w:rFonts w:ascii="Calibri" w:eastAsia="Calibri" w:hAnsi="Calibri"/>
      <w:sz w:val="22"/>
      <w:szCs w:val="22"/>
    </w:rPr>
  </w:style>
  <w:style w:type="paragraph" w:styleId="Date">
    <w:name w:val="Date"/>
    <w:basedOn w:val="Normal"/>
    <w:next w:val="Normal"/>
    <w:link w:val="DateChar"/>
    <w:uiPriority w:val="99"/>
    <w:rsid w:val="00A803C9"/>
  </w:style>
  <w:style w:type="character" w:customStyle="1" w:styleId="DateChar">
    <w:name w:val="Date Char"/>
    <w:basedOn w:val="DefaultParagraphFont"/>
    <w:link w:val="Date"/>
    <w:uiPriority w:val="99"/>
    <w:rsid w:val="00A803C9"/>
    <w:rPr>
      <w:rFonts w:ascii="Calibri" w:eastAsia="Calibri" w:hAnsi="Calibri"/>
      <w:sz w:val="22"/>
      <w:szCs w:val="22"/>
    </w:rPr>
  </w:style>
  <w:style w:type="paragraph" w:styleId="DocumentMap">
    <w:name w:val="Document Map"/>
    <w:basedOn w:val="Normal"/>
    <w:link w:val="DocumentMapChar"/>
    <w:uiPriority w:val="99"/>
    <w:rsid w:val="00A803C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A803C9"/>
    <w:rPr>
      <w:rFonts w:ascii="Tahoma" w:eastAsia="Calibri" w:hAnsi="Tahoma" w:cs="Tahoma"/>
      <w:sz w:val="16"/>
      <w:szCs w:val="16"/>
    </w:rPr>
  </w:style>
  <w:style w:type="paragraph" w:styleId="E-mailSignature">
    <w:name w:val="E-mail Signature"/>
    <w:basedOn w:val="Normal"/>
    <w:link w:val="E-mailSignatureChar"/>
    <w:uiPriority w:val="99"/>
    <w:rsid w:val="00A803C9"/>
    <w:pPr>
      <w:spacing w:after="0" w:line="240" w:lineRule="auto"/>
    </w:pPr>
  </w:style>
  <w:style w:type="character" w:customStyle="1" w:styleId="E-mailSignatureChar">
    <w:name w:val="E-mail Signature Char"/>
    <w:basedOn w:val="DefaultParagraphFont"/>
    <w:link w:val="E-mailSignature"/>
    <w:uiPriority w:val="99"/>
    <w:rsid w:val="00A803C9"/>
    <w:rPr>
      <w:rFonts w:ascii="Calibri" w:eastAsia="Calibri" w:hAnsi="Calibri"/>
      <w:sz w:val="22"/>
      <w:szCs w:val="22"/>
    </w:rPr>
  </w:style>
  <w:style w:type="character" w:styleId="EndnoteReference">
    <w:name w:val="endnote reference"/>
    <w:basedOn w:val="DefaultParagraphFont"/>
    <w:uiPriority w:val="99"/>
    <w:rsid w:val="00A803C9"/>
    <w:rPr>
      <w:vertAlign w:val="superscript"/>
    </w:rPr>
  </w:style>
  <w:style w:type="paragraph" w:styleId="EndnoteText">
    <w:name w:val="endnote text"/>
    <w:basedOn w:val="Normal"/>
    <w:link w:val="EndnoteTextChar"/>
    <w:uiPriority w:val="99"/>
    <w:rsid w:val="00A803C9"/>
    <w:pPr>
      <w:spacing w:after="0" w:line="240" w:lineRule="auto"/>
    </w:pPr>
    <w:rPr>
      <w:sz w:val="20"/>
      <w:szCs w:val="20"/>
    </w:rPr>
  </w:style>
  <w:style w:type="character" w:customStyle="1" w:styleId="EndnoteTextChar">
    <w:name w:val="Endnote Text Char"/>
    <w:basedOn w:val="DefaultParagraphFont"/>
    <w:link w:val="EndnoteText"/>
    <w:uiPriority w:val="99"/>
    <w:rsid w:val="00A803C9"/>
    <w:rPr>
      <w:rFonts w:ascii="Calibri" w:eastAsia="Calibri" w:hAnsi="Calibri"/>
    </w:rPr>
  </w:style>
  <w:style w:type="paragraph" w:styleId="EnvelopeAddress">
    <w:name w:val="envelope address"/>
    <w:basedOn w:val="Normal"/>
    <w:uiPriority w:val="99"/>
    <w:rsid w:val="00A803C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A803C9"/>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A803C9"/>
    <w:rPr>
      <w:vertAlign w:val="superscript"/>
    </w:rPr>
  </w:style>
  <w:style w:type="paragraph" w:styleId="FootnoteText">
    <w:name w:val="footnote text"/>
    <w:basedOn w:val="Normal"/>
    <w:link w:val="FootnoteTextChar"/>
    <w:rsid w:val="00A803C9"/>
    <w:rPr>
      <w:sz w:val="20"/>
    </w:rPr>
  </w:style>
  <w:style w:type="character" w:customStyle="1" w:styleId="FootnoteTextChar">
    <w:name w:val="Footnote Text Char"/>
    <w:basedOn w:val="DefaultParagraphFont"/>
    <w:link w:val="FootnoteText"/>
    <w:rsid w:val="00A803C9"/>
    <w:rPr>
      <w:rFonts w:ascii="Calibri" w:eastAsia="Calibri" w:hAnsi="Calibri"/>
      <w:szCs w:val="22"/>
    </w:rPr>
  </w:style>
  <w:style w:type="paragraph" w:styleId="HTMLAddress">
    <w:name w:val="HTML Address"/>
    <w:basedOn w:val="Normal"/>
    <w:link w:val="HTMLAddressChar"/>
    <w:uiPriority w:val="99"/>
    <w:rsid w:val="00A803C9"/>
    <w:pPr>
      <w:spacing w:after="0" w:line="240" w:lineRule="auto"/>
    </w:pPr>
    <w:rPr>
      <w:i/>
      <w:iCs/>
    </w:rPr>
  </w:style>
  <w:style w:type="character" w:customStyle="1" w:styleId="HTMLAddressChar">
    <w:name w:val="HTML Address Char"/>
    <w:basedOn w:val="DefaultParagraphFont"/>
    <w:link w:val="HTMLAddress"/>
    <w:uiPriority w:val="99"/>
    <w:rsid w:val="00A803C9"/>
    <w:rPr>
      <w:rFonts w:ascii="Calibri" w:eastAsia="Calibri" w:hAnsi="Calibri"/>
      <w:i/>
      <w:iCs/>
      <w:sz w:val="22"/>
      <w:szCs w:val="22"/>
    </w:rPr>
  </w:style>
  <w:style w:type="paragraph" w:styleId="HTMLPreformatted">
    <w:name w:val="HTML Preformatted"/>
    <w:basedOn w:val="Normal"/>
    <w:link w:val="HTMLPreformattedChar"/>
    <w:uiPriority w:val="99"/>
    <w:rsid w:val="00A8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rsid w:val="00A803C9"/>
    <w:rPr>
      <w:rFonts w:ascii="Verdana" w:hAnsi="Verdana" w:cs="Courier New"/>
      <w:sz w:val="18"/>
      <w:szCs w:val="18"/>
    </w:rPr>
  </w:style>
  <w:style w:type="paragraph" w:styleId="Index10">
    <w:name w:val="index 1"/>
    <w:basedOn w:val="Normal"/>
    <w:next w:val="Normal"/>
    <w:autoRedefine/>
    <w:uiPriority w:val="99"/>
    <w:rsid w:val="00A803C9"/>
    <w:pPr>
      <w:spacing w:after="0" w:line="240" w:lineRule="auto"/>
      <w:ind w:left="220" w:hanging="220"/>
    </w:pPr>
  </w:style>
  <w:style w:type="paragraph" w:styleId="Index20">
    <w:name w:val="index 2"/>
    <w:basedOn w:val="Normal"/>
    <w:next w:val="Normal"/>
    <w:autoRedefine/>
    <w:uiPriority w:val="99"/>
    <w:rsid w:val="00A803C9"/>
    <w:pPr>
      <w:spacing w:after="0" w:line="240" w:lineRule="auto"/>
      <w:ind w:left="440" w:hanging="220"/>
    </w:pPr>
  </w:style>
  <w:style w:type="paragraph" w:styleId="Index30">
    <w:name w:val="index 3"/>
    <w:basedOn w:val="Normal"/>
    <w:next w:val="Normal"/>
    <w:autoRedefine/>
    <w:uiPriority w:val="99"/>
    <w:rsid w:val="00A803C9"/>
    <w:pPr>
      <w:spacing w:after="0" w:line="240" w:lineRule="auto"/>
      <w:ind w:left="660" w:hanging="220"/>
    </w:pPr>
  </w:style>
  <w:style w:type="paragraph" w:styleId="Index4">
    <w:name w:val="index 4"/>
    <w:basedOn w:val="Normal"/>
    <w:next w:val="Normal"/>
    <w:autoRedefine/>
    <w:uiPriority w:val="99"/>
    <w:rsid w:val="00A803C9"/>
    <w:pPr>
      <w:spacing w:after="0" w:line="240" w:lineRule="auto"/>
      <w:ind w:left="880" w:hanging="220"/>
    </w:pPr>
  </w:style>
  <w:style w:type="paragraph" w:styleId="Index5">
    <w:name w:val="index 5"/>
    <w:basedOn w:val="Normal"/>
    <w:next w:val="Normal"/>
    <w:autoRedefine/>
    <w:uiPriority w:val="99"/>
    <w:rsid w:val="00A803C9"/>
    <w:pPr>
      <w:spacing w:after="0" w:line="240" w:lineRule="auto"/>
      <w:ind w:left="1100" w:hanging="220"/>
    </w:pPr>
  </w:style>
  <w:style w:type="paragraph" w:styleId="Index6">
    <w:name w:val="index 6"/>
    <w:basedOn w:val="Normal"/>
    <w:next w:val="Normal"/>
    <w:autoRedefine/>
    <w:uiPriority w:val="99"/>
    <w:rsid w:val="00A803C9"/>
    <w:pPr>
      <w:spacing w:after="0" w:line="240" w:lineRule="auto"/>
      <w:ind w:left="1320" w:hanging="220"/>
    </w:pPr>
  </w:style>
  <w:style w:type="paragraph" w:styleId="Index7">
    <w:name w:val="index 7"/>
    <w:basedOn w:val="Normal"/>
    <w:next w:val="Normal"/>
    <w:autoRedefine/>
    <w:uiPriority w:val="99"/>
    <w:rsid w:val="00A803C9"/>
    <w:pPr>
      <w:spacing w:after="0" w:line="240" w:lineRule="auto"/>
      <w:ind w:left="1540" w:hanging="220"/>
    </w:pPr>
  </w:style>
  <w:style w:type="paragraph" w:styleId="Index8">
    <w:name w:val="index 8"/>
    <w:basedOn w:val="Normal"/>
    <w:next w:val="Normal"/>
    <w:autoRedefine/>
    <w:uiPriority w:val="99"/>
    <w:rsid w:val="00A803C9"/>
    <w:pPr>
      <w:spacing w:after="0" w:line="240" w:lineRule="auto"/>
      <w:ind w:left="1760" w:hanging="220"/>
    </w:pPr>
  </w:style>
  <w:style w:type="paragraph" w:styleId="Index9">
    <w:name w:val="index 9"/>
    <w:basedOn w:val="Normal"/>
    <w:next w:val="Normal"/>
    <w:autoRedefine/>
    <w:uiPriority w:val="99"/>
    <w:rsid w:val="00A803C9"/>
    <w:pPr>
      <w:spacing w:after="0" w:line="240" w:lineRule="auto"/>
      <w:ind w:left="1980" w:hanging="220"/>
    </w:pPr>
  </w:style>
  <w:style w:type="paragraph" w:styleId="IndexHeading">
    <w:name w:val="index heading"/>
    <w:basedOn w:val="Normal"/>
    <w:next w:val="Index10"/>
    <w:uiPriority w:val="99"/>
    <w:rsid w:val="00A803C9"/>
    <w:rPr>
      <w:rFonts w:asciiTheme="majorHAnsi" w:eastAsiaTheme="majorEastAsia" w:hAnsiTheme="majorHAnsi" w:cstheme="majorBidi"/>
      <w:b/>
      <w:bCs/>
    </w:rPr>
  </w:style>
  <w:style w:type="paragraph" w:styleId="List">
    <w:name w:val="List"/>
    <w:basedOn w:val="Normal"/>
    <w:uiPriority w:val="99"/>
    <w:rsid w:val="00A803C9"/>
    <w:pPr>
      <w:ind w:left="360" w:hanging="360"/>
      <w:contextualSpacing/>
    </w:pPr>
  </w:style>
  <w:style w:type="paragraph" w:styleId="List2">
    <w:name w:val="List 2"/>
    <w:basedOn w:val="Normal"/>
    <w:uiPriority w:val="99"/>
    <w:rsid w:val="00A803C9"/>
    <w:pPr>
      <w:ind w:left="720" w:hanging="360"/>
      <w:contextualSpacing/>
    </w:pPr>
  </w:style>
  <w:style w:type="paragraph" w:styleId="List3">
    <w:name w:val="List 3"/>
    <w:basedOn w:val="Normal"/>
    <w:uiPriority w:val="99"/>
    <w:rsid w:val="00A803C9"/>
    <w:pPr>
      <w:ind w:left="1080" w:hanging="360"/>
      <w:contextualSpacing/>
    </w:pPr>
  </w:style>
  <w:style w:type="paragraph" w:styleId="List4">
    <w:name w:val="List 4"/>
    <w:basedOn w:val="Normal"/>
    <w:uiPriority w:val="99"/>
    <w:rsid w:val="00A803C9"/>
    <w:pPr>
      <w:ind w:left="1440" w:hanging="360"/>
      <w:contextualSpacing/>
    </w:pPr>
  </w:style>
  <w:style w:type="paragraph" w:styleId="List5">
    <w:name w:val="List 5"/>
    <w:basedOn w:val="Normal"/>
    <w:uiPriority w:val="99"/>
    <w:rsid w:val="00A803C9"/>
    <w:pPr>
      <w:ind w:left="1800" w:hanging="360"/>
      <w:contextualSpacing/>
    </w:pPr>
  </w:style>
  <w:style w:type="paragraph" w:styleId="ListBullet2">
    <w:name w:val="List Bullet 2"/>
    <w:basedOn w:val="Normal"/>
    <w:uiPriority w:val="99"/>
    <w:rsid w:val="00A803C9"/>
    <w:pPr>
      <w:numPr>
        <w:numId w:val="18"/>
      </w:numPr>
      <w:contextualSpacing/>
    </w:pPr>
  </w:style>
  <w:style w:type="paragraph" w:styleId="ListBullet3">
    <w:name w:val="List Bullet 3"/>
    <w:basedOn w:val="Normal"/>
    <w:uiPriority w:val="99"/>
    <w:rsid w:val="00A803C9"/>
    <w:pPr>
      <w:numPr>
        <w:numId w:val="19"/>
      </w:numPr>
      <w:contextualSpacing/>
    </w:pPr>
  </w:style>
  <w:style w:type="paragraph" w:styleId="ListBullet4">
    <w:name w:val="List Bullet 4"/>
    <w:basedOn w:val="Normal"/>
    <w:uiPriority w:val="99"/>
    <w:rsid w:val="00A803C9"/>
    <w:pPr>
      <w:numPr>
        <w:numId w:val="20"/>
      </w:numPr>
      <w:contextualSpacing/>
    </w:pPr>
  </w:style>
  <w:style w:type="paragraph" w:styleId="ListBullet5">
    <w:name w:val="List Bullet 5"/>
    <w:basedOn w:val="Normal"/>
    <w:uiPriority w:val="99"/>
    <w:rsid w:val="00A803C9"/>
    <w:pPr>
      <w:numPr>
        <w:numId w:val="21"/>
      </w:numPr>
      <w:contextualSpacing/>
    </w:pPr>
  </w:style>
  <w:style w:type="paragraph" w:styleId="ListContinue">
    <w:name w:val="List Continue"/>
    <w:basedOn w:val="Normal"/>
    <w:uiPriority w:val="99"/>
    <w:rsid w:val="00A803C9"/>
    <w:pPr>
      <w:spacing w:after="120"/>
      <w:ind w:left="360"/>
      <w:contextualSpacing/>
    </w:pPr>
  </w:style>
  <w:style w:type="paragraph" w:styleId="ListContinue2">
    <w:name w:val="List Continue 2"/>
    <w:basedOn w:val="Normal"/>
    <w:uiPriority w:val="99"/>
    <w:rsid w:val="00A803C9"/>
    <w:pPr>
      <w:spacing w:after="120"/>
      <w:ind w:left="720"/>
      <w:contextualSpacing/>
    </w:pPr>
  </w:style>
  <w:style w:type="paragraph" w:styleId="ListContinue3">
    <w:name w:val="List Continue 3"/>
    <w:basedOn w:val="Normal"/>
    <w:uiPriority w:val="99"/>
    <w:rsid w:val="00A803C9"/>
    <w:pPr>
      <w:spacing w:after="120"/>
      <w:ind w:left="1080"/>
      <w:contextualSpacing/>
    </w:pPr>
  </w:style>
  <w:style w:type="paragraph" w:styleId="ListContinue4">
    <w:name w:val="List Continue 4"/>
    <w:basedOn w:val="Normal"/>
    <w:uiPriority w:val="99"/>
    <w:rsid w:val="00A803C9"/>
    <w:pPr>
      <w:spacing w:after="120"/>
      <w:ind w:left="1440"/>
      <w:contextualSpacing/>
    </w:pPr>
  </w:style>
  <w:style w:type="paragraph" w:styleId="ListContinue5">
    <w:name w:val="List Continue 5"/>
    <w:basedOn w:val="Normal"/>
    <w:uiPriority w:val="99"/>
    <w:rsid w:val="00A803C9"/>
    <w:pPr>
      <w:spacing w:after="120"/>
      <w:ind w:left="1800"/>
      <w:contextualSpacing/>
    </w:pPr>
  </w:style>
  <w:style w:type="paragraph" w:styleId="ListNumber">
    <w:name w:val="List Number"/>
    <w:basedOn w:val="Normal"/>
    <w:uiPriority w:val="99"/>
    <w:rsid w:val="00A803C9"/>
    <w:pPr>
      <w:numPr>
        <w:numId w:val="22"/>
      </w:numPr>
      <w:contextualSpacing/>
    </w:pPr>
  </w:style>
  <w:style w:type="paragraph" w:styleId="ListNumber2">
    <w:name w:val="List Number 2"/>
    <w:basedOn w:val="Normal"/>
    <w:uiPriority w:val="99"/>
    <w:rsid w:val="00A803C9"/>
    <w:pPr>
      <w:numPr>
        <w:numId w:val="23"/>
      </w:numPr>
      <w:contextualSpacing/>
    </w:pPr>
  </w:style>
  <w:style w:type="paragraph" w:styleId="ListNumber3">
    <w:name w:val="List Number 3"/>
    <w:basedOn w:val="Normal"/>
    <w:uiPriority w:val="99"/>
    <w:rsid w:val="00A803C9"/>
    <w:pPr>
      <w:numPr>
        <w:numId w:val="24"/>
      </w:numPr>
      <w:contextualSpacing/>
    </w:pPr>
  </w:style>
  <w:style w:type="paragraph" w:styleId="ListNumber4">
    <w:name w:val="List Number 4"/>
    <w:basedOn w:val="Normal"/>
    <w:uiPriority w:val="99"/>
    <w:rsid w:val="00A803C9"/>
    <w:pPr>
      <w:numPr>
        <w:numId w:val="25"/>
      </w:numPr>
      <w:contextualSpacing/>
    </w:pPr>
  </w:style>
  <w:style w:type="paragraph" w:styleId="ListNumber5">
    <w:name w:val="List Number 5"/>
    <w:basedOn w:val="Normal"/>
    <w:uiPriority w:val="99"/>
    <w:rsid w:val="00A803C9"/>
    <w:pPr>
      <w:numPr>
        <w:numId w:val="26"/>
      </w:numPr>
      <w:contextualSpacing/>
    </w:pPr>
  </w:style>
  <w:style w:type="paragraph" w:styleId="MacroText">
    <w:name w:val="macro"/>
    <w:link w:val="MacroTextChar"/>
    <w:uiPriority w:val="99"/>
    <w:rsid w:val="00A803C9"/>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character" w:customStyle="1" w:styleId="MacroTextChar">
    <w:name w:val="Macro Text Char"/>
    <w:basedOn w:val="DefaultParagraphFont"/>
    <w:link w:val="MacroText"/>
    <w:uiPriority w:val="99"/>
    <w:rsid w:val="00A803C9"/>
    <w:rPr>
      <w:rFonts w:ascii="Consolas" w:eastAsiaTheme="minorHAnsi" w:hAnsi="Consolas" w:cs="Consolas"/>
    </w:rPr>
  </w:style>
  <w:style w:type="paragraph" w:styleId="MessageHeader">
    <w:name w:val="Message Header"/>
    <w:basedOn w:val="Normal"/>
    <w:link w:val="MessageHeaderChar"/>
    <w:uiPriority w:val="99"/>
    <w:rsid w:val="00A803C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A803C9"/>
    <w:rPr>
      <w:rFonts w:asciiTheme="majorHAnsi" w:eastAsiaTheme="majorEastAsia" w:hAnsiTheme="majorHAnsi" w:cstheme="majorBidi"/>
      <w:sz w:val="24"/>
      <w:szCs w:val="24"/>
      <w:shd w:val="pct20" w:color="auto" w:fill="auto"/>
    </w:rPr>
  </w:style>
  <w:style w:type="paragraph" w:styleId="NormalWeb">
    <w:name w:val="Normal (Web)"/>
    <w:basedOn w:val="Normal"/>
    <w:uiPriority w:val="99"/>
    <w:rsid w:val="00A803C9"/>
    <w:rPr>
      <w:rFonts w:ascii="Times New Roman" w:hAnsi="Times New Roman"/>
      <w:sz w:val="24"/>
      <w:szCs w:val="24"/>
    </w:rPr>
  </w:style>
  <w:style w:type="paragraph" w:styleId="NormalIndent">
    <w:name w:val="Normal Indent"/>
    <w:basedOn w:val="Normal"/>
    <w:uiPriority w:val="99"/>
    <w:rsid w:val="00A803C9"/>
    <w:pPr>
      <w:ind w:left="720"/>
    </w:pPr>
  </w:style>
  <w:style w:type="paragraph" w:styleId="NoteHeading">
    <w:name w:val="Note Heading"/>
    <w:basedOn w:val="Normal"/>
    <w:next w:val="Normal"/>
    <w:link w:val="NoteHeadingChar"/>
    <w:uiPriority w:val="99"/>
    <w:rsid w:val="00A803C9"/>
    <w:pPr>
      <w:spacing w:after="0" w:line="240" w:lineRule="auto"/>
    </w:pPr>
  </w:style>
  <w:style w:type="character" w:customStyle="1" w:styleId="NoteHeadingChar">
    <w:name w:val="Note Heading Char"/>
    <w:basedOn w:val="DefaultParagraphFont"/>
    <w:link w:val="NoteHeading"/>
    <w:uiPriority w:val="99"/>
    <w:rsid w:val="00A803C9"/>
    <w:rPr>
      <w:rFonts w:ascii="Calibri" w:eastAsia="Calibri" w:hAnsi="Calibri"/>
      <w:sz w:val="22"/>
      <w:szCs w:val="22"/>
    </w:rPr>
  </w:style>
  <w:style w:type="paragraph" w:styleId="PlainText">
    <w:name w:val="Plain Text"/>
    <w:basedOn w:val="Normal"/>
    <w:link w:val="PlainTextChar"/>
    <w:rsid w:val="00A8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A803C9"/>
    <w:rPr>
      <w:rFonts w:ascii="Consolas" w:eastAsia="Calibri" w:hAnsi="Consolas" w:cs="Consolas"/>
      <w:sz w:val="21"/>
      <w:szCs w:val="21"/>
    </w:rPr>
  </w:style>
  <w:style w:type="paragraph" w:styleId="Signature">
    <w:name w:val="Signature"/>
    <w:basedOn w:val="Normal"/>
    <w:link w:val="SignatureChar"/>
    <w:uiPriority w:val="99"/>
    <w:rsid w:val="00A803C9"/>
    <w:pPr>
      <w:spacing w:after="0" w:line="240" w:lineRule="auto"/>
      <w:ind w:left="4320"/>
    </w:pPr>
  </w:style>
  <w:style w:type="character" w:customStyle="1" w:styleId="SignatureChar">
    <w:name w:val="Signature Char"/>
    <w:basedOn w:val="DefaultParagraphFont"/>
    <w:link w:val="Signature"/>
    <w:uiPriority w:val="99"/>
    <w:rsid w:val="00A803C9"/>
    <w:rPr>
      <w:rFonts w:ascii="Calibri" w:eastAsia="Calibri" w:hAnsi="Calibri"/>
      <w:sz w:val="22"/>
      <w:szCs w:val="22"/>
    </w:rPr>
  </w:style>
  <w:style w:type="table" w:styleId="Table3Deffects1">
    <w:name w:val="Table 3D effects 1"/>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A803C9"/>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A803C9"/>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A803C9"/>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A803C9"/>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A803C9"/>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A803C9"/>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A803C9"/>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A803C9"/>
    <w:pPr>
      <w:spacing w:after="0"/>
      <w:ind w:left="220" w:hanging="220"/>
    </w:pPr>
  </w:style>
  <w:style w:type="paragraph" w:styleId="TableofFigures">
    <w:name w:val="table of figures"/>
    <w:basedOn w:val="Normal"/>
    <w:next w:val="Normal"/>
    <w:uiPriority w:val="99"/>
    <w:rsid w:val="00A803C9"/>
    <w:pPr>
      <w:spacing w:after="0"/>
    </w:pPr>
  </w:style>
  <w:style w:type="table" w:styleId="TableProfessional">
    <w:name w:val="Table Professional"/>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A803C9"/>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A803C9"/>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A803C9"/>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A803C9"/>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A803C9"/>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rsid w:val="00A803C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A803C9"/>
    <w:pPr>
      <w:spacing w:after="100"/>
      <w:ind w:left="660"/>
    </w:pPr>
  </w:style>
  <w:style w:type="paragraph" w:styleId="TOC7">
    <w:name w:val="toc 7"/>
    <w:basedOn w:val="Normal"/>
    <w:next w:val="Normal"/>
    <w:autoRedefine/>
    <w:uiPriority w:val="39"/>
    <w:rsid w:val="00A803C9"/>
    <w:pPr>
      <w:spacing w:after="100"/>
      <w:ind w:left="2160"/>
    </w:pPr>
  </w:style>
  <w:style w:type="paragraph" w:styleId="TOC8">
    <w:name w:val="toc 8"/>
    <w:basedOn w:val="Normal"/>
    <w:next w:val="Normal"/>
    <w:autoRedefine/>
    <w:uiPriority w:val="39"/>
    <w:rsid w:val="00A803C9"/>
    <w:pPr>
      <w:spacing w:after="100"/>
      <w:ind w:left="1540"/>
    </w:pPr>
  </w:style>
  <w:style w:type="paragraph" w:styleId="TOC9">
    <w:name w:val="toc 9"/>
    <w:basedOn w:val="Normal"/>
    <w:next w:val="Normal"/>
    <w:autoRedefine/>
    <w:uiPriority w:val="39"/>
    <w:rsid w:val="00A803C9"/>
    <w:pPr>
      <w:spacing w:after="100"/>
      <w:ind w:left="1760"/>
    </w:pPr>
  </w:style>
  <w:style w:type="character" w:customStyle="1" w:styleId="DigitalLinkAnchorCode">
    <w:name w:val="DigitalLinkAnchorCode"/>
    <w:basedOn w:val="DigitalLinkAnchorText"/>
    <w:rsid w:val="00A803C9"/>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A803C9"/>
    <w:rPr>
      <w:bdr w:val="none" w:sz="0" w:space="0" w:color="auto"/>
      <w:shd w:val="clear" w:color="auto" w:fill="00B050"/>
    </w:rPr>
  </w:style>
  <w:style w:type="paragraph" w:customStyle="1" w:styleId="RecipeTableSubhead">
    <w:name w:val="RecipeTableSubhead"/>
    <w:basedOn w:val="TableSubhead"/>
    <w:qFormat/>
    <w:rsid w:val="00A803C9"/>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A803C9"/>
    <w:rPr>
      <w:color w:val="808080"/>
    </w:rPr>
  </w:style>
  <w:style w:type="paragraph" w:customStyle="1" w:styleId="Quation">
    <w:name w:val="Quation"/>
    <w:basedOn w:val="Para"/>
    <w:rsid w:val="00940038"/>
  </w:style>
  <w:style w:type="paragraph" w:styleId="Revision">
    <w:name w:val="Revision"/>
    <w:hidden/>
    <w:uiPriority w:val="99"/>
    <w:semiHidden/>
    <w:locked/>
    <w:rsid w:val="00A803C9"/>
    <w:rPr>
      <w:color w:val="FF0000"/>
      <w:sz w:val="40"/>
    </w:rPr>
  </w:style>
  <w:style w:type="paragraph" w:customStyle="1" w:styleId="il">
    <w:name w:val="il"/>
    <w:basedOn w:val="Para"/>
    <w:rsid w:val="00274B6E"/>
  </w:style>
  <w:style w:type="paragraph" w:customStyle="1" w:styleId="RecipeVariationPreparation">
    <w:name w:val="RecipeVariationPreparation"/>
    <w:basedOn w:val="RecipeTime"/>
    <w:rsid w:val="00A803C9"/>
    <w:rPr>
      <w:i w:val="0"/>
      <w:sz w:val="21"/>
    </w:rPr>
  </w:style>
  <w:style w:type="paragraph" w:customStyle="1" w:styleId="RecipeVariationFlavor">
    <w:name w:val="RecipeVariationFlavor"/>
    <w:basedOn w:val="RecipeTime"/>
    <w:rsid w:val="00A803C9"/>
    <w:rPr>
      <w:i w:val="0"/>
      <w:sz w:val="21"/>
    </w:rPr>
  </w:style>
  <w:style w:type="paragraph" w:customStyle="1" w:styleId="RecipeVariationH2">
    <w:name w:val="RecipeVariationH2"/>
    <w:rsid w:val="00A803C9"/>
    <w:pPr>
      <w:spacing w:before="60" w:after="60"/>
      <w:ind w:left="720"/>
      <w:outlineLvl w:val="6"/>
    </w:pPr>
    <w:rPr>
      <w:rFonts w:ascii="Arial" w:hAnsi="Arial"/>
      <w:b/>
      <w:snapToGrid w:val="0"/>
    </w:rPr>
  </w:style>
  <w:style w:type="paragraph" w:styleId="ListParagraph">
    <w:name w:val="List Paragraph"/>
    <w:basedOn w:val="Normal"/>
    <w:uiPriority w:val="99"/>
    <w:qFormat/>
    <w:locked/>
    <w:rsid w:val="00A803C9"/>
    <w:pPr>
      <w:ind w:left="720"/>
      <w:contextualSpacing/>
    </w:pPr>
    <w:rPr>
      <w:rFonts w:eastAsia="Times New Roman"/>
      <w:color w:val="FF0000"/>
    </w:rPr>
  </w:style>
  <w:style w:type="character" w:styleId="IntenseEmphasis">
    <w:name w:val="Intense Emphasis"/>
    <w:basedOn w:val="DefaultParagraphFont"/>
    <w:uiPriority w:val="99"/>
    <w:locked/>
    <w:rsid w:val="00A803C9"/>
    <w:rPr>
      <w:b/>
      <w:bCs/>
      <w:i/>
      <w:iCs/>
      <w:color w:val="4F81BD" w:themeColor="accent1"/>
    </w:rPr>
  </w:style>
  <w:style w:type="character" w:styleId="IntenseReference">
    <w:name w:val="Intense Reference"/>
    <w:basedOn w:val="DefaultParagraphFont"/>
    <w:uiPriority w:val="99"/>
    <w:locked/>
    <w:rsid w:val="00A803C9"/>
    <w:rPr>
      <w:b/>
      <w:bCs/>
      <w:smallCaps/>
      <w:color w:val="C0504D" w:themeColor="accent2"/>
      <w:spacing w:val="5"/>
      <w:u w:val="single"/>
    </w:rPr>
  </w:style>
  <w:style w:type="character" w:styleId="SubtleEmphasis">
    <w:name w:val="Subtle Emphasis"/>
    <w:basedOn w:val="DefaultParagraphFont"/>
    <w:uiPriority w:val="99"/>
    <w:locked/>
    <w:rsid w:val="00A803C9"/>
    <w:rPr>
      <w:i/>
      <w:iCs/>
      <w:color w:val="808080" w:themeColor="text1" w:themeTint="7F"/>
    </w:rPr>
  </w:style>
  <w:style w:type="character" w:styleId="SubtleReference">
    <w:name w:val="Subtle Reference"/>
    <w:basedOn w:val="DefaultParagraphFont"/>
    <w:uiPriority w:val="99"/>
    <w:qFormat/>
    <w:locked/>
    <w:rsid w:val="00A803C9"/>
    <w:rPr>
      <w:smallCaps/>
      <w:color w:val="C0504D" w:themeColor="accent2"/>
      <w:u w:val="single"/>
    </w:rPr>
  </w:style>
  <w:style w:type="table" w:styleId="LightShading-Accent5">
    <w:name w:val="Light Shading Accent 5"/>
    <w:basedOn w:val="TableNormal"/>
    <w:uiPriority w:val="60"/>
    <w:locked/>
    <w:rsid w:val="00A803C9"/>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hapterObjectives">
    <w:name w:val="ChapterObjectives"/>
    <w:next w:val="Normal"/>
    <w:rsid w:val="00A803C9"/>
    <w:rPr>
      <w:rFonts w:ascii="Helvetica" w:hAnsi="Helvetica"/>
      <w:sz w:val="24"/>
    </w:rPr>
  </w:style>
  <w:style w:type="paragraph" w:customStyle="1" w:styleId="ListNumberedExercises">
    <w:name w:val="ListNumberedExercises"/>
    <w:next w:val="Normal"/>
    <w:rsid w:val="00A803C9"/>
    <w:rPr>
      <w:rFonts w:ascii="Helvetica" w:hAnsi="Helvetica"/>
      <w:sz w:val="24"/>
    </w:rPr>
  </w:style>
  <w:style w:type="paragraph" w:styleId="Quote">
    <w:name w:val="Quote"/>
    <w:link w:val="QuoteChar"/>
    <w:qFormat/>
    <w:locked/>
    <w:rsid w:val="00A803C9"/>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A803C9"/>
    <w:rPr>
      <w:snapToGrid w:val="0"/>
      <w:sz w:val="26"/>
    </w:rPr>
  </w:style>
  <w:style w:type="paragraph" w:customStyle="1" w:styleId="Comment">
    <w:name w:val="Comment"/>
    <w:next w:val="Normal"/>
    <w:rsid w:val="00A803C9"/>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A803C9"/>
    <w:rPr>
      <w:i/>
    </w:rPr>
  </w:style>
  <w:style w:type="character" w:customStyle="1" w:styleId="CodeColorBlueBold">
    <w:name w:val="CodeColorBlueBold"/>
    <w:basedOn w:val="CodeColorBlue"/>
    <w:rsid w:val="00A803C9"/>
    <w:rPr>
      <w:rFonts w:cs="Arial"/>
      <w:b/>
      <w:color w:val="0000FF"/>
    </w:rPr>
  </w:style>
  <w:style w:type="character" w:customStyle="1" w:styleId="CodeColorBlue2Bold">
    <w:name w:val="CodeColorBlue2Bold"/>
    <w:basedOn w:val="CodeColorBlue2"/>
    <w:rsid w:val="00A803C9"/>
    <w:rPr>
      <w:rFonts w:cs="Arial"/>
      <w:b/>
      <w:color w:val="0000A5"/>
    </w:rPr>
  </w:style>
  <w:style w:type="character" w:customStyle="1" w:styleId="CodeColorBlue3Bold">
    <w:name w:val="CodeColorBlue3Bold"/>
    <w:basedOn w:val="CodeColorBlue3"/>
    <w:rsid w:val="00A803C9"/>
    <w:rPr>
      <w:rFonts w:cs="Arial"/>
      <w:b/>
      <w:color w:val="6464B9"/>
    </w:rPr>
  </w:style>
  <w:style w:type="character" w:customStyle="1" w:styleId="CodeColorBluegreenBold">
    <w:name w:val="CodeColorBluegreenBold"/>
    <w:basedOn w:val="CodeColorBluegreen"/>
    <w:rsid w:val="00A803C9"/>
    <w:rPr>
      <w:rFonts w:cs="Arial"/>
      <w:b/>
      <w:color w:val="2B91AF"/>
    </w:rPr>
  </w:style>
  <w:style w:type="character" w:customStyle="1" w:styleId="CodeColorBrownBold">
    <w:name w:val="CodeColorBrownBold"/>
    <w:basedOn w:val="CodeColorBrown"/>
    <w:rsid w:val="00A803C9"/>
    <w:rPr>
      <w:rFonts w:cs="Arial"/>
      <w:b/>
      <w:color w:val="A31515"/>
    </w:rPr>
  </w:style>
  <w:style w:type="character" w:customStyle="1" w:styleId="CodeColorDkBlueBold">
    <w:name w:val="CodeColorDkBlueBold"/>
    <w:basedOn w:val="CodeColorDkBlue"/>
    <w:rsid w:val="00A803C9"/>
    <w:rPr>
      <w:rFonts w:cs="Times New Roman"/>
      <w:b/>
      <w:color w:val="000080"/>
      <w:szCs w:val="22"/>
    </w:rPr>
  </w:style>
  <w:style w:type="character" w:customStyle="1" w:styleId="CodeColorGreenBold">
    <w:name w:val="CodeColorGreenBold"/>
    <w:basedOn w:val="CodeColorGreen"/>
    <w:rsid w:val="00A803C9"/>
    <w:rPr>
      <w:rFonts w:cs="Arial"/>
      <w:b/>
      <w:color w:val="008000"/>
    </w:rPr>
  </w:style>
  <w:style w:type="character" w:customStyle="1" w:styleId="CodeColorGrey30Bold">
    <w:name w:val="CodeColorGrey30Bold"/>
    <w:basedOn w:val="CodeColorGrey30"/>
    <w:rsid w:val="00A803C9"/>
    <w:rPr>
      <w:rFonts w:cs="Arial"/>
      <w:b/>
      <w:color w:val="808080"/>
    </w:rPr>
  </w:style>
  <w:style w:type="character" w:customStyle="1" w:styleId="CodeColorGrey55Bold">
    <w:name w:val="CodeColorGrey55Bold"/>
    <w:basedOn w:val="CodeColorGrey55"/>
    <w:rsid w:val="00A803C9"/>
    <w:rPr>
      <w:rFonts w:cs="Arial"/>
      <w:b/>
      <w:color w:val="C0C0C0"/>
    </w:rPr>
  </w:style>
  <w:style w:type="character" w:customStyle="1" w:styleId="CodeColorGrey80Bold">
    <w:name w:val="CodeColorGrey80Bold"/>
    <w:basedOn w:val="CodeColorGrey80"/>
    <w:rsid w:val="00A803C9"/>
    <w:rPr>
      <w:rFonts w:cs="Arial"/>
      <w:b/>
      <w:color w:val="555555"/>
    </w:rPr>
  </w:style>
  <w:style w:type="character" w:customStyle="1" w:styleId="CodeColorHotPinkBold">
    <w:name w:val="CodeColorHotPinkBold"/>
    <w:basedOn w:val="CodeColorHotPink"/>
    <w:rsid w:val="00A803C9"/>
    <w:rPr>
      <w:rFonts w:cs="Times New Roman"/>
      <w:b/>
      <w:color w:val="DF36FA"/>
      <w:szCs w:val="18"/>
    </w:rPr>
  </w:style>
  <w:style w:type="character" w:customStyle="1" w:styleId="CodeColorMagentaBold">
    <w:name w:val="CodeColorMagentaBold"/>
    <w:basedOn w:val="CodeColorMagenta"/>
    <w:rsid w:val="00A803C9"/>
    <w:rPr>
      <w:rFonts w:cs="Arial"/>
      <w:b/>
      <w:color w:val="844646"/>
    </w:rPr>
  </w:style>
  <w:style w:type="character" w:customStyle="1" w:styleId="CodeColorOrangeBold">
    <w:name w:val="CodeColorOrangeBold"/>
    <w:basedOn w:val="CodeColorOrange"/>
    <w:rsid w:val="00A803C9"/>
    <w:rPr>
      <w:rFonts w:cs="Arial"/>
      <w:b/>
      <w:color w:val="B96464"/>
    </w:rPr>
  </w:style>
  <w:style w:type="character" w:customStyle="1" w:styleId="CodeColorPeachBold">
    <w:name w:val="CodeColorPeachBold"/>
    <w:basedOn w:val="CodeColorPeach"/>
    <w:rsid w:val="00A803C9"/>
    <w:rPr>
      <w:rFonts w:cs="Arial"/>
      <w:b/>
      <w:color w:val="FFDBA3"/>
    </w:rPr>
  </w:style>
  <w:style w:type="character" w:customStyle="1" w:styleId="CodeColorPurpleBold">
    <w:name w:val="CodeColorPurpleBold"/>
    <w:basedOn w:val="CodeColorPurple"/>
    <w:rsid w:val="00A803C9"/>
    <w:rPr>
      <w:rFonts w:cs="Arial"/>
      <w:b/>
      <w:color w:val="951795"/>
    </w:rPr>
  </w:style>
  <w:style w:type="character" w:customStyle="1" w:styleId="CodeColorPurple2Bold">
    <w:name w:val="CodeColorPurple2Bold"/>
    <w:basedOn w:val="CodeColorPurple2"/>
    <w:rsid w:val="00A803C9"/>
    <w:rPr>
      <w:rFonts w:cs="Arial"/>
      <w:b/>
      <w:color w:val="800080"/>
    </w:rPr>
  </w:style>
  <w:style w:type="character" w:customStyle="1" w:styleId="CodeColorRedBold">
    <w:name w:val="CodeColorRedBold"/>
    <w:basedOn w:val="CodeColorRed"/>
    <w:rsid w:val="00A803C9"/>
    <w:rPr>
      <w:rFonts w:cs="Arial"/>
      <w:b/>
      <w:color w:val="FF0000"/>
    </w:rPr>
  </w:style>
  <w:style w:type="character" w:customStyle="1" w:styleId="CodeColorRed2Bold">
    <w:name w:val="CodeColorRed2Bold"/>
    <w:basedOn w:val="CodeColorRed2"/>
    <w:rsid w:val="00A803C9"/>
    <w:rPr>
      <w:rFonts w:cs="Arial"/>
      <w:b/>
      <w:color w:val="800000"/>
    </w:rPr>
  </w:style>
  <w:style w:type="character" w:customStyle="1" w:styleId="CodeColorRed3Bold">
    <w:name w:val="CodeColorRed3Bold"/>
    <w:basedOn w:val="CodeColorRed3"/>
    <w:rsid w:val="00A803C9"/>
    <w:rPr>
      <w:rFonts w:cs="Arial"/>
      <w:b/>
      <w:color w:val="A31515"/>
    </w:rPr>
  </w:style>
  <w:style w:type="character" w:customStyle="1" w:styleId="CodeColorTealBlueBold">
    <w:name w:val="CodeColorTealBlueBold"/>
    <w:basedOn w:val="CodeColorTealBlue"/>
    <w:rsid w:val="00A803C9"/>
    <w:rPr>
      <w:rFonts w:cs="Times New Roman"/>
      <w:b/>
      <w:color w:val="008080"/>
      <w:szCs w:val="22"/>
    </w:rPr>
  </w:style>
  <w:style w:type="character" w:customStyle="1" w:styleId="CodeColorWhiteBold">
    <w:name w:val="CodeColorWhiteBold"/>
    <w:basedOn w:val="CodeColorWhite"/>
    <w:rsid w:val="00A803C9"/>
    <w:rPr>
      <w:rFonts w:cs="Arial"/>
      <w:b/>
      <w:color w:val="FFFFFF"/>
      <w:bdr w:val="none" w:sz="0" w:space="0" w:color="auto"/>
    </w:rPr>
  </w:style>
  <w:style w:type="paragraph" w:customStyle="1" w:styleId="ParaListContinued">
    <w:name w:val="ParaListContinued"/>
    <w:qFormat/>
    <w:rsid w:val="00A803C9"/>
    <w:pPr>
      <w:spacing w:after="240"/>
      <w:ind w:left="720" w:firstLine="720"/>
      <w:contextualSpacing/>
    </w:pPr>
    <w:rPr>
      <w:snapToGrid w:val="0"/>
      <w:sz w:val="26"/>
    </w:rPr>
  </w:style>
  <w:style w:type="table" w:customStyle="1" w:styleId="ColorfulGrid1">
    <w:name w:val="Colorful Grid1"/>
    <w:basedOn w:val="TableNormal"/>
    <w:uiPriority w:val="73"/>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locked/>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locked/>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locked/>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locked/>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locked/>
    <w:rsid w:val="00A803C9"/>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IntenseQuote">
    <w:name w:val="Intense Quote"/>
    <w:basedOn w:val="Normal"/>
    <w:next w:val="Normal"/>
    <w:link w:val="IntenseQuoteChar"/>
    <w:uiPriority w:val="99"/>
    <w:locked/>
    <w:rsid w:val="00A803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A803C9"/>
    <w:rPr>
      <w:rFonts w:ascii="Calibri" w:eastAsia="Calibri" w:hAnsi="Calibri"/>
      <w:b/>
      <w:bCs/>
      <w:i/>
      <w:iCs/>
      <w:color w:val="4F81BD" w:themeColor="accent1"/>
      <w:sz w:val="22"/>
      <w:szCs w:val="22"/>
    </w:rPr>
  </w:style>
  <w:style w:type="table" w:customStyle="1" w:styleId="LightGrid1">
    <w:name w:val="Light Grid1"/>
    <w:basedOn w:val="TableNormal"/>
    <w:uiPriority w:val="62"/>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A803C9"/>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803C9"/>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A803C9"/>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A803C9"/>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A803C9"/>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locked/>
    <w:rsid w:val="00A803C9"/>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locked/>
    <w:rsid w:val="00A803C9"/>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A803C9"/>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A803C9"/>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A803C9"/>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locked/>
    <w:rsid w:val="00A803C9"/>
    <w:rPr>
      <w:rFonts w:asciiTheme="minorHAnsi" w:eastAsiaTheme="minorHAnsi" w:hAnsiTheme="minorHAnsi" w:cstheme="minorBidi"/>
      <w:sz w:val="22"/>
      <w:szCs w:val="22"/>
    </w:rPr>
  </w:style>
  <w:style w:type="paragraph" w:styleId="TOCHeading">
    <w:name w:val="TOC Heading"/>
    <w:basedOn w:val="Heading1"/>
    <w:next w:val="Normal"/>
    <w:uiPriority w:val="99"/>
    <w:semiHidden/>
    <w:qFormat/>
    <w:locked/>
    <w:rsid w:val="00A803C9"/>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A803C9"/>
    <w:pPr>
      <w:shd w:val="clear" w:color="auto" w:fill="BFBFBF" w:themeFill="background1" w:themeFillShade="BF"/>
    </w:pPr>
  </w:style>
  <w:style w:type="paragraph" w:customStyle="1" w:styleId="FeatureRecipeVariationPara0">
    <w:name w:val="FeatureRecipeVariationPara"/>
    <w:basedOn w:val="RecipeVariationPara"/>
    <w:qFormat/>
    <w:rsid w:val="00A803C9"/>
    <w:pPr>
      <w:shd w:val="clear" w:color="auto" w:fill="BFBFBF" w:themeFill="background1" w:themeFillShade="BF"/>
    </w:pPr>
  </w:style>
  <w:style w:type="paragraph" w:customStyle="1" w:styleId="RecipeVariation2">
    <w:name w:val="RecipeVariation2"/>
    <w:basedOn w:val="RecipeVariationH2"/>
    <w:qFormat/>
    <w:rsid w:val="00A803C9"/>
    <w:rPr>
      <w:i/>
    </w:rPr>
  </w:style>
  <w:style w:type="paragraph" w:customStyle="1" w:styleId="FeatureRecipeVariation2">
    <w:name w:val="FeatureRecipeVariation2"/>
    <w:basedOn w:val="RecipeVariation2"/>
    <w:qFormat/>
    <w:rsid w:val="00A803C9"/>
    <w:pPr>
      <w:shd w:val="clear" w:color="auto" w:fill="BFBFBF" w:themeFill="background1" w:themeFillShade="BF"/>
    </w:pPr>
  </w:style>
  <w:style w:type="paragraph" w:customStyle="1" w:styleId="FeatureRecipeUSMeasure">
    <w:name w:val="FeatureRecipeUSMeasure"/>
    <w:basedOn w:val="RecipeUSMeasure"/>
    <w:qFormat/>
    <w:rsid w:val="00A803C9"/>
    <w:pPr>
      <w:shd w:val="clear" w:color="auto" w:fill="BFBFBF" w:themeFill="background1" w:themeFillShade="BF"/>
    </w:pPr>
  </w:style>
  <w:style w:type="paragraph" w:customStyle="1" w:styleId="FeatureRecipeMetricMeasure">
    <w:name w:val="FeatureRecipeMetricMeasure"/>
    <w:basedOn w:val="RecipeMetricMeasure"/>
    <w:qFormat/>
    <w:rsid w:val="00A803C9"/>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A803C9"/>
    <w:pPr>
      <w:shd w:val="clear" w:color="auto" w:fill="BFBFBF" w:themeFill="background1" w:themeFillShade="BF"/>
    </w:pPr>
  </w:style>
  <w:style w:type="paragraph" w:customStyle="1" w:styleId="FeatureRecipeVariationH2">
    <w:name w:val="FeatureRecipeVariationH2"/>
    <w:basedOn w:val="RecipeVariationH2"/>
    <w:qFormat/>
    <w:rsid w:val="00A803C9"/>
    <w:pPr>
      <w:shd w:val="clear" w:color="auto" w:fill="BFBFBF" w:themeFill="background1" w:themeFillShade="BF"/>
    </w:pPr>
  </w:style>
  <w:style w:type="paragraph" w:customStyle="1" w:styleId="RecipeNoteHead3">
    <w:name w:val="RecipeNoteHead3"/>
    <w:basedOn w:val="RecipeNotePara"/>
    <w:qFormat/>
    <w:rsid w:val="00A803C9"/>
    <w:rPr>
      <w:i/>
    </w:rPr>
  </w:style>
  <w:style w:type="paragraph" w:customStyle="1" w:styleId="FeatureRecipeNoteHead3">
    <w:name w:val="FeatureRecipeNoteHead3"/>
    <w:basedOn w:val="RecipeNoteHead3"/>
    <w:qFormat/>
    <w:rsid w:val="00A803C9"/>
    <w:pPr>
      <w:shd w:val="clear" w:color="auto" w:fill="BFBFBF" w:themeFill="background1" w:themeFillShade="BF"/>
    </w:pPr>
  </w:style>
  <w:style w:type="paragraph" w:customStyle="1" w:styleId="FeatureRecipeNoteHead4">
    <w:name w:val="FeatureRecipeNoteHead4"/>
    <w:basedOn w:val="FeatureRecipeNoteHead3"/>
    <w:qFormat/>
    <w:rsid w:val="00A803C9"/>
    <w:rPr>
      <w:b/>
    </w:rPr>
  </w:style>
  <w:style w:type="paragraph" w:customStyle="1" w:styleId="RecipeNoteHead4">
    <w:name w:val="RecipeNoteHead4"/>
    <w:basedOn w:val="FeatureRecipeNoteHead4"/>
    <w:qFormat/>
    <w:rsid w:val="00A803C9"/>
    <w:pPr>
      <w:shd w:val="clear" w:color="auto" w:fill="FFFFFF" w:themeFill="background1"/>
    </w:pPr>
  </w:style>
  <w:style w:type="paragraph" w:customStyle="1" w:styleId="RecipeVariationH1">
    <w:name w:val="RecipeVariationH1"/>
    <w:rsid w:val="00A803C9"/>
    <w:pPr>
      <w:spacing w:before="60" w:after="60"/>
      <w:ind w:left="720"/>
    </w:pPr>
    <w:rPr>
      <w:rFonts w:ascii="Arial" w:hAnsi="Arial"/>
      <w:b/>
      <w:snapToGrid w:val="0"/>
      <w:sz w:val="22"/>
      <w:u w:val="single"/>
    </w:rPr>
  </w:style>
  <w:style w:type="character" w:customStyle="1" w:styleId="Bold">
    <w:name w:val="Bold"/>
    <w:rsid w:val="00A803C9"/>
    <w:rPr>
      <w:b/>
    </w:rPr>
  </w:style>
  <w:style w:type="character" w:customStyle="1" w:styleId="boldred">
    <w:name w:val="bold red"/>
    <w:rsid w:val="00A803C9"/>
  </w:style>
  <w:style w:type="paragraph" w:customStyle="1" w:styleId="FloatingHead">
    <w:name w:val="FloatingHead"/>
    <w:next w:val="Para"/>
    <w:rsid w:val="00A803C9"/>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A803C9"/>
  </w:style>
  <w:style w:type="paragraph" w:customStyle="1" w:styleId="Style2">
    <w:name w:val="Style2"/>
    <w:basedOn w:val="ChapterTitle"/>
    <w:qFormat/>
    <w:rsid w:val="00A803C9"/>
  </w:style>
  <w:style w:type="table" w:styleId="ColorfulGrid">
    <w:name w:val="Colorful Grid"/>
    <w:basedOn w:val="TableNormal"/>
    <w:uiPriority w:val="73"/>
    <w:locked/>
    <w:rsid w:val="00A803C9"/>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locked/>
    <w:rsid w:val="00A803C9"/>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locked/>
    <w:rsid w:val="00A803C9"/>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locked/>
    <w:rsid w:val="00A803C9"/>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locked/>
    <w:rsid w:val="00A803C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locked/>
    <w:rsid w:val="00A803C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locked/>
    <w:rsid w:val="00A803C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locked/>
    <w:rsid w:val="00A803C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locked/>
    <w:rsid w:val="00A803C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locked/>
    <w:rsid w:val="00A803C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locked/>
    <w:rsid w:val="00A803C9"/>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locked/>
    <w:rsid w:val="00A803C9"/>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locked/>
    <w:rsid w:val="00A803C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locked/>
    <w:rsid w:val="00A803C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locked/>
    <w:rsid w:val="00A803C9"/>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locked/>
    <w:rsid w:val="00A803C9"/>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locked/>
    <w:rsid w:val="00A803C9"/>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A803C9"/>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locked/>
    <w:rsid w:val="00A803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A803C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A803C9"/>
    <w:pPr>
      <w:spacing w:after="200" w:line="276" w:lineRule="auto"/>
    </w:pPr>
    <w:rPr>
      <w:rFonts w:ascii="Arial" w:hAnsi="Arial"/>
      <w:b/>
      <w:snapToGrid w:val="0"/>
      <w:sz w:val="60"/>
    </w:rPr>
  </w:style>
  <w:style w:type="paragraph" w:customStyle="1" w:styleId="ChapterSubObjective0">
    <w:name w:val="ChapterSubObjective"/>
    <w:next w:val="Normal"/>
    <w:rsid w:val="00A803C9"/>
    <w:rPr>
      <w:rFonts w:ascii="Helvetica" w:hAnsi="Helvetica"/>
      <w:sz w:val="24"/>
    </w:rPr>
  </w:style>
  <w:style w:type="character" w:customStyle="1" w:styleId="ParaChar">
    <w:name w:val="Para Char"/>
    <w:basedOn w:val="DefaultParagraphFont"/>
    <w:link w:val="Para"/>
    <w:rsid w:val="00A803C9"/>
    <w:rPr>
      <w:snapToGrid w:val="0"/>
      <w:sz w:val="26"/>
    </w:rPr>
  </w:style>
  <w:style w:type="character" w:customStyle="1" w:styleId="H4Char">
    <w:name w:val="H4 Char"/>
    <w:basedOn w:val="DefaultParagraphFont"/>
    <w:link w:val="H4"/>
    <w:rsid w:val="00A803C9"/>
    <w:rPr>
      <w:b/>
      <w:snapToGrid w:val="0"/>
      <w:sz w:val="26"/>
      <w:u w:val="single"/>
    </w:rPr>
  </w:style>
  <w:style w:type="character" w:customStyle="1" w:styleId="CodeSnippetChar">
    <w:name w:val="CodeSnippet Char"/>
    <w:basedOn w:val="DefaultParagraphFont"/>
    <w:link w:val="CodeSnippet"/>
    <w:rsid w:val="00A803C9"/>
    <w:rPr>
      <w:rFonts w:ascii="Courier New" w:hAnsi="Courier New"/>
      <w:noProof/>
      <w:snapToGrid w:val="0"/>
      <w:sz w:val="18"/>
    </w:rPr>
  </w:style>
  <w:style w:type="paragraph" w:customStyle="1" w:styleId="Sidebar">
    <w:name w:val="Sidebar"/>
    <w:rsid w:val="00A803C9"/>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A803C9"/>
    <w:pPr>
      <w:pBdr>
        <w:top w:val="none" w:sz="0" w:space="0" w:color="auto"/>
      </w:pBdr>
    </w:pPr>
  </w:style>
  <w:style w:type="paragraph" w:customStyle="1" w:styleId="Title4">
    <w:name w:val="Title4"/>
    <w:next w:val="Para"/>
    <w:rsid w:val="00A803C9"/>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A803C9"/>
    <w:pPr>
      <w:keepNext/>
    </w:pPr>
    <w:rPr>
      <w:b/>
      <w:i/>
    </w:rPr>
  </w:style>
  <w:style w:type="paragraph" w:customStyle="1" w:styleId="CustomNote1">
    <w:name w:val="CustomNote1"/>
    <w:basedOn w:val="Note"/>
    <w:rsid w:val="00A803C9"/>
    <w:pPr>
      <w:widowControl w:val="0"/>
      <w:numPr>
        <w:numId w:val="0"/>
      </w:numPr>
      <w:tabs>
        <w:tab w:val="num" w:pos="360"/>
      </w:tabs>
      <w:ind w:left="1800" w:hanging="360"/>
    </w:pPr>
  </w:style>
  <w:style w:type="paragraph" w:customStyle="1" w:styleId="Note">
    <w:name w:val="Note"/>
    <w:basedOn w:val="ParaContinued"/>
    <w:next w:val="Para"/>
    <w:rsid w:val="00A803C9"/>
    <w:pPr>
      <w:numPr>
        <w:numId w:val="29"/>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A803C9"/>
    <w:pPr>
      <w:widowControl w:val="0"/>
      <w:numPr>
        <w:numId w:val="0"/>
      </w:numPr>
      <w:tabs>
        <w:tab w:val="num" w:pos="360"/>
      </w:tabs>
      <w:ind w:left="1800" w:hanging="360"/>
    </w:pPr>
  </w:style>
  <w:style w:type="paragraph" w:customStyle="1" w:styleId="ExerciseCodeSnippet">
    <w:name w:val="ExerciseCodeSnippet"/>
    <w:basedOn w:val="SidebarCodeSnippetSub"/>
    <w:rsid w:val="00A803C9"/>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A803C9"/>
    <w:pPr>
      <w:pBdr>
        <w:left w:val="double" w:sz="12" w:space="31" w:color="auto"/>
      </w:pBdr>
      <w:ind w:left="1080"/>
    </w:pPr>
  </w:style>
  <w:style w:type="paragraph" w:customStyle="1" w:styleId="SidebarCodeSnippet">
    <w:name w:val="SidebarCodeSnippet"/>
    <w:basedOn w:val="Sidebar"/>
    <w:rsid w:val="00A803C9"/>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A803C9"/>
  </w:style>
  <w:style w:type="paragraph" w:customStyle="1" w:styleId="SidebarList">
    <w:name w:val="SidebarList"/>
    <w:basedOn w:val="List"/>
    <w:rsid w:val="00A803C9"/>
    <w:pPr>
      <w:numPr>
        <w:numId w:val="33"/>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A803C9"/>
    <w:pPr>
      <w:numPr>
        <w:numId w:val="27"/>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A803C9"/>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A803C9"/>
    <w:pPr>
      <w:numPr>
        <w:numId w:val="28"/>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A803C9"/>
    <w:pPr>
      <w:numPr>
        <w:numId w:val="32"/>
      </w:numPr>
      <w:spacing w:line="260" w:lineRule="exact"/>
    </w:pPr>
  </w:style>
  <w:style w:type="paragraph" w:customStyle="1" w:styleId="ExerciseListNumbered">
    <w:name w:val="ExerciseListNumbered"/>
    <w:basedOn w:val="SidebarListNumbered"/>
    <w:rsid w:val="00A803C9"/>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A803C9"/>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A803C9"/>
    <w:pPr>
      <w:ind w:left="720"/>
    </w:pPr>
  </w:style>
  <w:style w:type="paragraph" w:customStyle="1" w:styleId="SidebarListSub">
    <w:name w:val="SidebarListSub"/>
    <w:basedOn w:val="ListSub"/>
    <w:rsid w:val="00A803C9"/>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A803C9"/>
    <w:pPr>
      <w:ind w:left="2160"/>
    </w:pPr>
  </w:style>
  <w:style w:type="paragraph" w:customStyle="1" w:styleId="Title3">
    <w:name w:val="Title3"/>
    <w:next w:val="Para"/>
    <w:rsid w:val="00A803C9"/>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A803C9"/>
    <w:rPr>
      <w:rFonts w:ascii="Arial" w:hAnsi="Arial"/>
      <w:b/>
      <w:sz w:val="20"/>
    </w:rPr>
  </w:style>
  <w:style w:type="paragraph" w:customStyle="1" w:styleId="PartIntroduction">
    <w:name w:val="PartIntroduction"/>
    <w:rsid w:val="00A803C9"/>
    <w:pPr>
      <w:spacing w:after="120"/>
      <w:ind w:left="720" w:firstLine="720"/>
    </w:pPr>
    <w:rPr>
      <w:sz w:val="26"/>
    </w:rPr>
  </w:style>
  <w:style w:type="paragraph" w:customStyle="1" w:styleId="Title2">
    <w:name w:val="Title2"/>
    <w:next w:val="Para"/>
    <w:rsid w:val="00A803C9"/>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A803C9"/>
  </w:style>
  <w:style w:type="paragraph" w:customStyle="1" w:styleId="SidebarURLPara">
    <w:name w:val="SidebarURLPara"/>
    <w:basedOn w:val="URLPara"/>
    <w:next w:val="Sidebar"/>
    <w:rsid w:val="00A803C9"/>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A803C9"/>
    <w:rPr>
      <w:color w:val="FF00FF"/>
    </w:rPr>
  </w:style>
  <w:style w:type="paragraph" w:customStyle="1" w:styleId="SubObjective0">
    <w:name w:val="SubObjective"/>
    <w:basedOn w:val="Objective"/>
    <w:rsid w:val="00A803C9"/>
    <w:pPr>
      <w:keepNext/>
      <w:spacing w:before="180"/>
      <w:ind w:left="2880"/>
    </w:pPr>
  </w:style>
  <w:style w:type="character" w:customStyle="1" w:styleId="SybexSymbol">
    <w:name w:val="SybexSymbol"/>
    <w:rsid w:val="00A803C9"/>
    <w:rPr>
      <w:rFonts w:ascii="Symbol" w:hAnsi="Symbol"/>
    </w:rPr>
  </w:style>
  <w:style w:type="paragraph" w:customStyle="1" w:styleId="Title5">
    <w:name w:val="Title5"/>
    <w:next w:val="Para"/>
    <w:rsid w:val="00A803C9"/>
    <w:pPr>
      <w:keepNext/>
      <w:widowControl w:val="0"/>
      <w:spacing w:before="240" w:after="60"/>
      <w:outlineLvl w:val="5"/>
    </w:pPr>
    <w:rPr>
      <w:rFonts w:ascii="Arial" w:hAnsi="Arial"/>
      <w:b/>
      <w:i/>
      <w:snapToGrid w:val="0"/>
      <w:sz w:val="22"/>
    </w:rPr>
  </w:style>
  <w:style w:type="paragraph" w:customStyle="1" w:styleId="Exercise">
    <w:name w:val="Exercise"/>
    <w:basedOn w:val="Sidebar"/>
    <w:rsid w:val="00A803C9"/>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A803C9"/>
    <w:pPr>
      <w:pBdr>
        <w:left w:val="double" w:sz="12" w:space="24" w:color="auto"/>
      </w:pBdr>
      <w:ind w:firstLine="0"/>
    </w:pPr>
  </w:style>
  <w:style w:type="paragraph" w:customStyle="1" w:styleId="ExerciseTitle">
    <w:name w:val="ExerciseTitle"/>
    <w:basedOn w:val="SidebarTitle"/>
    <w:next w:val="Exercise"/>
    <w:rsid w:val="00A803C9"/>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A803C9"/>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A803C9"/>
    <w:pPr>
      <w:numPr>
        <w:numId w:val="30"/>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A803C9"/>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A803C9"/>
    <w:pPr>
      <w:outlineLvl w:val="9"/>
    </w:pPr>
  </w:style>
  <w:style w:type="paragraph" w:customStyle="1" w:styleId="Title1">
    <w:name w:val="Title1"/>
    <w:next w:val="Para"/>
    <w:rsid w:val="00A803C9"/>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A803C9"/>
    <w:pPr>
      <w:keepNext/>
      <w:spacing w:before="240"/>
    </w:pPr>
    <w:rPr>
      <w:rFonts w:ascii="Arial" w:hAnsi="Arial"/>
      <w:b/>
      <w:i/>
    </w:rPr>
  </w:style>
  <w:style w:type="paragraph" w:customStyle="1" w:styleId="Disclaimer">
    <w:name w:val="Disclaimer"/>
    <w:next w:val="Para"/>
    <w:rsid w:val="00A803C9"/>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A803C9"/>
    <w:pPr>
      <w:ind w:firstLine="0"/>
    </w:pPr>
  </w:style>
  <w:style w:type="paragraph" w:customStyle="1" w:styleId="ExerciseListParaSub">
    <w:name w:val="ExerciseListParaSub"/>
    <w:basedOn w:val="ExerciseListPara"/>
    <w:rsid w:val="00A803C9"/>
    <w:pPr>
      <w:ind w:left="720"/>
    </w:pPr>
  </w:style>
  <w:style w:type="paragraph" w:customStyle="1" w:styleId="SidebarListParaSub">
    <w:name w:val="SidebarListParaSub"/>
    <w:basedOn w:val="SidebarListSub"/>
    <w:rsid w:val="00A803C9"/>
  </w:style>
  <w:style w:type="paragraph" w:customStyle="1" w:styleId="Author">
    <w:name w:val="Author"/>
    <w:basedOn w:val="BodyText"/>
    <w:next w:val="BodyText"/>
    <w:rsid w:val="00A803C9"/>
    <w:pPr>
      <w:spacing w:after="3000"/>
      <w:ind w:left="720" w:firstLine="720"/>
      <w:jc w:val="center"/>
    </w:pPr>
    <w:rPr>
      <w:sz w:val="32"/>
    </w:rPr>
  </w:style>
  <w:style w:type="paragraph" w:customStyle="1" w:styleId="FullTitle">
    <w:name w:val="FullTitle"/>
    <w:basedOn w:val="Para"/>
    <w:rsid w:val="00A803C9"/>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A803C9"/>
    <w:pPr>
      <w:ind w:left="1080"/>
    </w:pPr>
  </w:style>
  <w:style w:type="paragraph" w:customStyle="1" w:styleId="SidebarTroubleshootingTitle">
    <w:name w:val="SidebarTroubleshootingTitle"/>
    <w:basedOn w:val="SidebarTitle"/>
    <w:next w:val="Sidebar"/>
    <w:rsid w:val="00A803C9"/>
  </w:style>
  <w:style w:type="paragraph" w:customStyle="1" w:styleId="SidebarOpportunitiesTitle">
    <w:name w:val="SidebarOpportunitiesTitle"/>
    <w:basedOn w:val="SidebarTitle"/>
    <w:next w:val="Sidebar"/>
    <w:rsid w:val="00A803C9"/>
  </w:style>
  <w:style w:type="paragraph" w:customStyle="1" w:styleId="SidebarCustom1Title">
    <w:name w:val="SidebarCustom1Title"/>
    <w:basedOn w:val="SidebarTitle"/>
    <w:next w:val="Sidebar"/>
    <w:rsid w:val="00A803C9"/>
  </w:style>
  <w:style w:type="paragraph" w:customStyle="1" w:styleId="SidebarCustom2Title">
    <w:name w:val="SidebarCustom2Title"/>
    <w:basedOn w:val="SidebarTitle"/>
    <w:next w:val="Sidebar"/>
    <w:rsid w:val="00A803C9"/>
  </w:style>
  <w:style w:type="paragraph" w:customStyle="1" w:styleId="SidebarRunInPara">
    <w:name w:val="SidebarRunInPara"/>
    <w:basedOn w:val="SidebarList"/>
    <w:rsid w:val="00A803C9"/>
  </w:style>
  <w:style w:type="paragraph" w:customStyle="1" w:styleId="SidebarRunInParaSub">
    <w:name w:val="SidebarRunInParaSub"/>
    <w:basedOn w:val="SidebarRunInPara"/>
    <w:rsid w:val="00A803C9"/>
    <w:pPr>
      <w:ind w:left="1080"/>
    </w:pPr>
  </w:style>
  <w:style w:type="character" w:customStyle="1" w:styleId="QuestionChar">
    <w:name w:val="Question Char"/>
    <w:basedOn w:val="DefaultParagraphFont"/>
    <w:link w:val="Question"/>
    <w:rsid w:val="00A803C9"/>
    <w:rPr>
      <w:sz w:val="26"/>
    </w:rPr>
  </w:style>
  <w:style w:type="character" w:customStyle="1" w:styleId="OptionChar">
    <w:name w:val="Option Char"/>
    <w:basedOn w:val="QuestionChar"/>
    <w:link w:val="Option"/>
    <w:rsid w:val="00A803C9"/>
    <w:rPr>
      <w:sz w:val="26"/>
    </w:rPr>
  </w:style>
  <w:style w:type="character" w:customStyle="1" w:styleId="AnswerChar">
    <w:name w:val="Answer Char"/>
    <w:basedOn w:val="OptionChar"/>
    <w:link w:val="Answer"/>
    <w:rsid w:val="00A803C9"/>
    <w:rPr>
      <w:snapToGrid w:val="0"/>
      <w:sz w:val="26"/>
    </w:rPr>
  </w:style>
  <w:style w:type="character" w:customStyle="1" w:styleId="ExplanationChar">
    <w:name w:val="Explanation Char"/>
    <w:basedOn w:val="AnswerChar"/>
    <w:link w:val="Explanation"/>
    <w:rsid w:val="00A803C9"/>
    <w:rPr>
      <w:snapToGrid w:val="0"/>
      <w:sz w:val="26"/>
    </w:rPr>
  </w:style>
  <w:style w:type="paragraph" w:customStyle="1" w:styleId="InsideAddress">
    <w:name w:val="Inside Address"/>
    <w:basedOn w:val="Normal"/>
    <w:rsid w:val="00A803C9"/>
    <w:pPr>
      <w:spacing w:line="220" w:lineRule="atLeast"/>
      <w:jc w:val="both"/>
    </w:pPr>
    <w:rPr>
      <w:rFonts w:ascii="Arial" w:hAnsi="Arial"/>
      <w:spacing w:val="-5"/>
      <w:sz w:val="20"/>
    </w:rPr>
  </w:style>
  <w:style w:type="paragraph" w:customStyle="1" w:styleId="Par">
    <w:name w:val="Par"/>
    <w:basedOn w:val="Para"/>
    <w:rsid w:val="00A803C9"/>
    <w:rPr>
      <w:rFonts w:ascii="Times-Roman" w:hAnsi="Times-Roman" w:cs="Times-Roman"/>
      <w:color w:val="000000"/>
      <w:sz w:val="19"/>
      <w:szCs w:val="19"/>
    </w:rPr>
  </w:style>
  <w:style w:type="character" w:customStyle="1" w:styleId="FeatureParaChar">
    <w:name w:val="FeaturePara Char"/>
    <w:basedOn w:val="DefaultParagraphFont"/>
    <w:link w:val="FeaturePara"/>
    <w:rsid w:val="00A803C9"/>
    <w:rPr>
      <w:rFonts w:ascii="Arial" w:hAnsi="Arial"/>
      <w:sz w:val="26"/>
    </w:rPr>
  </w:style>
  <w:style w:type="table" w:customStyle="1" w:styleId="LightShading-Accent51">
    <w:name w:val="Light Shading - Accent 51"/>
    <w:rsid w:val="00A803C9"/>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A803C9"/>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A803C9"/>
    <w:pPr>
      <w:spacing w:after="0" w:line="240" w:lineRule="auto"/>
      <w:jc w:val="right"/>
    </w:pPr>
    <w:rPr>
      <w:rFonts w:ascii="Arial" w:hAnsi="Arial"/>
      <w:b/>
      <w:noProof/>
      <w:color w:val="000000"/>
      <w:sz w:val="28"/>
      <w:szCs w:val="20"/>
    </w:rPr>
  </w:style>
  <w:style w:type="paragraph" w:customStyle="1" w:styleId="lefttitle">
    <w:name w:val="lefttitle"/>
    <w:basedOn w:val="Normal"/>
    <w:rsid w:val="00A803C9"/>
    <w:pPr>
      <w:spacing w:after="0" w:line="240" w:lineRule="auto"/>
    </w:pPr>
    <w:rPr>
      <w:rFonts w:ascii="Arial" w:hAnsi="Arial"/>
      <w:b/>
      <w:noProof/>
      <w:color w:val="000000"/>
      <w:sz w:val="28"/>
      <w:szCs w:val="20"/>
    </w:rPr>
  </w:style>
  <w:style w:type="paragraph" w:customStyle="1" w:styleId="CaseStudyTitle">
    <w:name w:val="CaseStudyTitle"/>
    <w:next w:val="Normal"/>
    <w:rsid w:val="00A803C9"/>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A803C9"/>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A803C9"/>
    <w:rPr>
      <w:snapToGrid w:val="0"/>
      <w:sz w:val="26"/>
    </w:rPr>
  </w:style>
  <w:style w:type="paragraph" w:customStyle="1" w:styleId="Bu">
    <w:name w:val="Bu"/>
    <w:basedOn w:val="Para"/>
    <w:rsid w:val="00A803C9"/>
  </w:style>
  <w:style w:type="paragraph" w:customStyle="1" w:styleId="FeatureParaItalic">
    <w:name w:val="FeaturePara + Italic"/>
    <w:basedOn w:val="FeaturePara"/>
    <w:link w:val="FeatureParaItalicChar"/>
    <w:rsid w:val="00A803C9"/>
    <w:rPr>
      <w:i/>
      <w:iCs/>
      <w:snapToGrid w:val="0"/>
    </w:rPr>
  </w:style>
  <w:style w:type="character" w:customStyle="1" w:styleId="FeatureParaItalicChar">
    <w:name w:val="FeaturePara + Italic Char"/>
    <w:basedOn w:val="FeatureParaChar"/>
    <w:link w:val="FeatureParaItalic"/>
    <w:rsid w:val="00A803C9"/>
    <w:rPr>
      <w:rFonts w:ascii="Arial" w:hAnsi="Arial"/>
      <w:i/>
      <w:iCs/>
      <w:snapToGrid w:val="0"/>
      <w:sz w:val="26"/>
    </w:rPr>
  </w:style>
  <w:style w:type="character" w:customStyle="1" w:styleId="RunInParaChar">
    <w:name w:val="RunInPara Char"/>
    <w:basedOn w:val="DefaultParagraphFont"/>
    <w:link w:val="RunInPara"/>
    <w:rsid w:val="00A803C9"/>
    <w:rPr>
      <w:snapToGrid w:val="0"/>
      <w:sz w:val="24"/>
    </w:rPr>
  </w:style>
  <w:style w:type="paragraph" w:customStyle="1" w:styleId="RunInParaItalic">
    <w:name w:val="RunInPara + Italic"/>
    <w:basedOn w:val="RunInPara"/>
    <w:link w:val="RunInParaItalicChar"/>
    <w:rsid w:val="00A803C9"/>
    <w:rPr>
      <w:i/>
      <w:iCs/>
      <w:sz w:val="26"/>
    </w:rPr>
  </w:style>
  <w:style w:type="character" w:customStyle="1" w:styleId="RunInParaItalicChar">
    <w:name w:val="RunInPara + Italic Char"/>
    <w:basedOn w:val="RunInParaChar"/>
    <w:link w:val="RunInParaItalic"/>
    <w:rsid w:val="00A803C9"/>
    <w:rPr>
      <w:i/>
      <w:iCs/>
      <w:snapToGrid w:val="0"/>
      <w:sz w:val="26"/>
    </w:rPr>
  </w:style>
  <w:style w:type="paragraph" w:customStyle="1" w:styleId="Noparagraphstyle">
    <w:name w:val="[No paragraph style]"/>
    <w:rsid w:val="00A803C9"/>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A803C9"/>
  </w:style>
  <w:style w:type="character" w:customStyle="1" w:styleId="BodyTextChar1">
    <w:name w:val="Body Text Char1"/>
    <w:basedOn w:val="DefaultParagraphFont"/>
    <w:rsid w:val="00A803C9"/>
    <w:rPr>
      <w:rFonts w:asciiTheme="minorHAnsi" w:eastAsiaTheme="minorHAnsi" w:hAnsiTheme="minorHAnsi" w:cstheme="minorBidi"/>
      <w:sz w:val="22"/>
      <w:szCs w:val="22"/>
    </w:rPr>
  </w:style>
  <w:style w:type="paragraph" w:customStyle="1" w:styleId="action">
    <w:name w:val="action"/>
    <w:rsid w:val="00A803C9"/>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A803C9"/>
    <w:pPr>
      <w:spacing w:before="60" w:after="60" w:line="240" w:lineRule="auto"/>
      <w:ind w:left="43" w:right="43"/>
    </w:pPr>
    <w:rPr>
      <w:rFonts w:ascii="Times Roman" w:hAnsi="Times Roman"/>
      <w:sz w:val="20"/>
      <w:szCs w:val="20"/>
    </w:rPr>
  </w:style>
  <w:style w:type="table" w:customStyle="1" w:styleId="LightShading-Accent52">
    <w:name w:val="Light Shading - Accent 52"/>
    <w:rsid w:val="00A803C9"/>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A803C9"/>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A803C9"/>
    <w:pPr>
      <w:spacing w:before="100" w:beforeAutospacing="1" w:after="100" w:afterAutospacing="1" w:line="240" w:lineRule="auto"/>
    </w:pPr>
    <w:rPr>
      <w:rFonts w:ascii="Times New Roman" w:hAnsi="Times New Roman"/>
      <w:sz w:val="24"/>
      <w:szCs w:val="24"/>
    </w:rPr>
  </w:style>
  <w:style w:type="paragraph" w:customStyle="1" w:styleId="Pra">
    <w:name w:val="Pra"/>
    <w:basedOn w:val="QueryPara"/>
    <w:rsid w:val="0071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722">
      <w:bodyDiv w:val="1"/>
      <w:marLeft w:val="0"/>
      <w:marRight w:val="0"/>
      <w:marTop w:val="0"/>
      <w:marBottom w:val="0"/>
      <w:divBdr>
        <w:top w:val="none" w:sz="0" w:space="0" w:color="auto"/>
        <w:left w:val="none" w:sz="0" w:space="0" w:color="auto"/>
        <w:bottom w:val="none" w:sz="0" w:space="0" w:color="auto"/>
        <w:right w:val="none" w:sz="0" w:space="0" w:color="auto"/>
      </w:divBdr>
    </w:div>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245656414">
      <w:bodyDiv w:val="1"/>
      <w:marLeft w:val="0"/>
      <w:marRight w:val="0"/>
      <w:marTop w:val="0"/>
      <w:marBottom w:val="0"/>
      <w:divBdr>
        <w:top w:val="none" w:sz="0" w:space="0" w:color="auto"/>
        <w:left w:val="none" w:sz="0" w:space="0" w:color="auto"/>
        <w:bottom w:val="none" w:sz="0" w:space="0" w:color="auto"/>
        <w:right w:val="none" w:sz="0" w:space="0" w:color="auto"/>
      </w:divBdr>
    </w:div>
    <w:div w:id="270552580">
      <w:bodyDiv w:val="1"/>
      <w:marLeft w:val="0"/>
      <w:marRight w:val="0"/>
      <w:marTop w:val="0"/>
      <w:marBottom w:val="0"/>
      <w:divBdr>
        <w:top w:val="none" w:sz="0" w:space="0" w:color="auto"/>
        <w:left w:val="none" w:sz="0" w:space="0" w:color="auto"/>
        <w:bottom w:val="none" w:sz="0" w:space="0" w:color="auto"/>
        <w:right w:val="none" w:sz="0" w:space="0" w:color="auto"/>
      </w:divBdr>
    </w:div>
    <w:div w:id="311179133">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488221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529147352">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22710320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ent\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4976C-FA96-F343-B39C-3793C7379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\Users\kkent\AppData\Roaming\Microsoft\Templates\WileySD2007.dotm</Template>
  <TotalTime>216</TotalTime>
  <Pages>32</Pages>
  <Words>13067</Words>
  <Characters>74488</Characters>
  <Application>Microsoft Macintosh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87381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Jacobs</dc:creator>
  <cp:lastModifiedBy>Jay Jacobs</cp:lastModifiedBy>
  <cp:revision>21</cp:revision>
  <dcterms:created xsi:type="dcterms:W3CDTF">2013-11-02T22:54:00Z</dcterms:created>
  <dcterms:modified xsi:type="dcterms:W3CDTF">2013-11-03T20:44:00Z</dcterms:modified>
</cp:coreProperties>
</file>