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74B3" w:rsidRDefault="00212857">
      <w:pPr>
        <w:pStyle w:val="QueryPara"/>
        <w:numPr>
          <w:ins w:id="0" w:author="Russell Thomas" w:date="2013-08-29T21:59:00Z"/>
        </w:numPr>
        <w:rPr>
          <w:ins w:id="1" w:author="Russell Thomas" w:date="2013-08-30T11:55:00Z"/>
        </w:rPr>
      </w:pPr>
      <w:bookmarkStart w:id="2" w:name="_GoBack"/>
      <w:bookmarkEnd w:id="2"/>
      <w:ins w:id="3" w:author="Russell Thomas" w:date="2013-08-29T21:59:00Z">
        <w:r>
          <w:t>TE Color code:</w:t>
        </w:r>
      </w:ins>
      <w:ins w:id="4" w:author="Russell Thomas" w:date="2013-08-29T22:00:00Z">
        <w:r>
          <w:t xml:space="preserve"> </w:t>
        </w:r>
        <w:r w:rsidR="00020E8B" w:rsidRPr="00020E8B">
          <w:rPr>
            <w:highlight w:val="green"/>
            <w:rPrChange w:id="5" w:author="Russell Thomas" w:date="2013-08-29T22:00:00Z">
              <w:rPr>
                <w:rFonts w:ascii="Arial" w:hAnsi="Arial"/>
                <w:b/>
                <w:sz w:val="60"/>
              </w:rPr>
            </w:rPrChange>
          </w:rPr>
          <w:t>GREEN</w:t>
        </w:r>
        <w:r>
          <w:t xml:space="preserve"> checks out good, </w:t>
        </w:r>
        <w:r w:rsidR="00020E8B" w:rsidRPr="00020E8B">
          <w:rPr>
            <w:highlight w:val="yellow"/>
            <w:rPrChange w:id="6" w:author="Russell Thomas" w:date="2013-08-29T22:00:00Z">
              <w:rPr>
                <w:rFonts w:ascii="Arial" w:hAnsi="Arial"/>
                <w:b/>
                <w:sz w:val="60"/>
              </w:rPr>
            </w:rPrChange>
          </w:rPr>
          <w:t>YELLOW</w:t>
        </w:r>
        <w:r>
          <w:t xml:space="preserve"> needs attention</w:t>
        </w:r>
      </w:ins>
      <w:ins w:id="7" w:author="Russell Thomas" w:date="2013-08-29T23:28:00Z">
        <w:r w:rsidR="00503BB1">
          <w:t xml:space="preserve"> (and if it’s code, then I can’t test it due to previous errors</w:t>
        </w:r>
      </w:ins>
      <w:ins w:id="8" w:author="Russell Thomas" w:date="2013-08-29T23:29:00Z">
        <w:r w:rsidR="00503BB1">
          <w:t>)</w:t>
        </w:r>
      </w:ins>
      <w:ins w:id="9" w:author="Russell Thomas" w:date="2013-08-29T22:00:00Z">
        <w:r>
          <w:t xml:space="preserve">, and </w:t>
        </w:r>
        <w:r w:rsidR="00020E8B" w:rsidRPr="00020E8B">
          <w:rPr>
            <w:highlight w:val="red"/>
            <w:rPrChange w:id="10" w:author="Russell Thomas" w:date="2013-08-29T22:00:00Z">
              <w:rPr>
                <w:rFonts w:ascii="Arial" w:hAnsi="Arial"/>
                <w:b/>
                <w:sz w:val="60"/>
              </w:rPr>
            </w:rPrChange>
          </w:rPr>
          <w:t>RED</w:t>
        </w:r>
        <w:r>
          <w:t xml:space="preserve"> (red) is an error that needs to be fixed</w:t>
        </w:r>
      </w:ins>
    </w:p>
    <w:p w:rsidR="004074B3" w:rsidRDefault="004074B3">
      <w:pPr>
        <w:pStyle w:val="QueryPara"/>
        <w:numPr>
          <w:ins w:id="11" w:author="Russell Thomas" w:date="2013-08-30T11:55:00Z"/>
        </w:numPr>
        <w:rPr>
          <w:ins w:id="12" w:author="Russell Thomas" w:date="2013-08-30T11:55:00Z"/>
        </w:rPr>
      </w:pPr>
    </w:p>
    <w:p w:rsidR="004074B3" w:rsidRDefault="004074B3">
      <w:pPr>
        <w:pStyle w:val="QueryPara"/>
        <w:numPr>
          <w:ins w:id="13" w:author="Russell Thomas" w:date="2013-08-30T11:55:00Z"/>
        </w:numPr>
        <w:rPr>
          <w:ins w:id="14" w:author="Russell Thomas" w:date="2013-08-30T11:57:00Z"/>
        </w:rPr>
      </w:pPr>
      <w:ins w:id="15" w:author="Russell Thomas" w:date="2013-08-30T11:55:00Z">
        <w:r>
          <w:t>EDITOR:  I believe this chapter should be revised with corrections to errors in code and related data files, and then resubmitted for editing.  Because of early errors, I was not able to test the vast majority of code (</w:t>
        </w:r>
      </w:ins>
      <w:ins w:id="16" w:author="Russell Thomas" w:date="2013-08-30T11:57:00Z">
        <w:r>
          <w:t xml:space="preserve">in </w:t>
        </w:r>
      </w:ins>
      <w:ins w:id="17" w:author="Russell Thomas" w:date="2013-08-30T11:55:00Z">
        <w:r w:rsidRPr="004074B3">
          <w:rPr>
            <w:highlight w:val="yellow"/>
            <w:rPrChange w:id="18" w:author="Russell Thomas" w:date="2013-08-30T11:57:00Z">
              <w:rPr/>
            </w:rPrChange>
          </w:rPr>
          <w:t>yellow</w:t>
        </w:r>
        <w:r>
          <w:t>)</w:t>
        </w:r>
      </w:ins>
    </w:p>
    <w:p w:rsidR="004074B3" w:rsidRDefault="004074B3">
      <w:pPr>
        <w:pStyle w:val="QueryPara"/>
        <w:numPr>
          <w:ins w:id="19" w:author="Russell Thomas" w:date="2013-08-30T12:04:00Z"/>
        </w:numPr>
        <w:rPr>
          <w:ins w:id="20" w:author="Russell Thomas" w:date="2013-08-30T12:04:00Z"/>
        </w:rPr>
      </w:pPr>
    </w:p>
    <w:p w:rsidR="004074B3" w:rsidRDefault="004074B3">
      <w:pPr>
        <w:pStyle w:val="QueryPara"/>
        <w:numPr>
          <w:ins w:id="21" w:author="Russell Thomas" w:date="2013-08-30T11:57:00Z"/>
        </w:numPr>
        <w:rPr>
          <w:ins w:id="22" w:author="Russell Thomas" w:date="2013-08-30T12:04:00Z"/>
        </w:rPr>
      </w:pPr>
      <w:ins w:id="23" w:author="Russell Thomas" w:date="2013-08-30T12:04:00Z">
        <w:r>
          <w:t>Second, there are frequent errors regarding the file directories.  I think they should be 100% consistent across the book, and should strictly follow the directory structure introduced in Chapter 2.</w:t>
        </w:r>
      </w:ins>
    </w:p>
    <w:p w:rsidR="004074B3" w:rsidRDefault="004074B3">
      <w:pPr>
        <w:pStyle w:val="QueryPara"/>
        <w:numPr>
          <w:ins w:id="24" w:author="Russell Thomas" w:date="2013-08-30T12:04:00Z"/>
        </w:numPr>
        <w:rPr>
          <w:ins w:id="25" w:author="Russell Thomas" w:date="2013-08-30T11:57:00Z"/>
        </w:rPr>
      </w:pPr>
    </w:p>
    <w:p w:rsidR="004074B3" w:rsidRDefault="004074B3">
      <w:pPr>
        <w:pStyle w:val="QueryPara"/>
        <w:numPr>
          <w:ins w:id="26" w:author="Russell Thomas" w:date="2013-08-30T11:57:00Z"/>
        </w:numPr>
        <w:rPr>
          <w:ins w:id="27" w:author="Russell Thomas" w:date="2013-08-30T12:00:00Z"/>
        </w:rPr>
      </w:pPr>
      <w:ins w:id="28" w:author="Russell Thomas" w:date="2013-08-30T11:57:00Z">
        <w:r>
          <w:t>Also, something needs to be added to deal with the issue of libraries required for the code.  Either they should be called out in the text prior to the code, or they should be included in the code, or the reader should be firmly instructed to run code from the website</w:t>
        </w:r>
      </w:ins>
      <w:ins w:id="29" w:author="Russell Thomas" w:date="2013-08-30T12:00:00Z">
        <w:r>
          <w:t xml:space="preserve"> (which has library load statements included)</w:t>
        </w:r>
      </w:ins>
      <w:ins w:id="30" w:author="Russell Thomas" w:date="2013-08-30T11:57:00Z">
        <w:r>
          <w:t>, and not from the book.</w:t>
        </w:r>
      </w:ins>
    </w:p>
    <w:p w:rsidR="004074B3" w:rsidRDefault="004074B3">
      <w:pPr>
        <w:pStyle w:val="QueryPara"/>
        <w:numPr>
          <w:ins w:id="31" w:author="Russell Thomas" w:date="2013-08-30T12:00:00Z"/>
        </w:numPr>
        <w:rPr>
          <w:ins w:id="32" w:author="Russell Thomas" w:date="2013-08-30T12:00:00Z"/>
        </w:rPr>
      </w:pPr>
    </w:p>
    <w:p w:rsidR="004074B3" w:rsidRDefault="004074B3">
      <w:pPr>
        <w:pStyle w:val="QueryPara"/>
        <w:numPr>
          <w:ins w:id="33" w:author="Russell Thomas" w:date="2013-08-30T12:00:00Z"/>
        </w:numPr>
        <w:rPr>
          <w:ins w:id="34" w:author="Russell Thomas" w:date="2013-08-29T21:59:00Z"/>
        </w:rPr>
        <w:pPrChange w:id="35" w:author="Russell Thomas" w:date="2013-08-29T21:59:00Z">
          <w:pPr>
            <w:pStyle w:val="ChapterTitle"/>
          </w:pPr>
        </w:pPrChange>
      </w:pPr>
      <w:ins w:id="36" w:author="Russell Thomas" w:date="2013-08-30T12:00:00Z">
        <w:r>
          <w:t>Related, it might be very good to had cross-reference numbers in the code and also in the code files on the web site, so that readers will know exactly where to find the relevant code, and also where to find the relevant text if they are reading the code.  The cross-reference numbers could just be in the code comments.</w:t>
        </w:r>
      </w:ins>
    </w:p>
    <w:p w:rsidR="00A019DD" w:rsidRDefault="00A83C4C" w:rsidP="00A03E3E">
      <w:pPr>
        <w:pStyle w:val="ChapterTitle"/>
      </w:pPr>
      <w:r>
        <w:t>From Maps to Regression</w:t>
      </w:r>
    </w:p>
    <w:p w:rsidR="0068711B" w:rsidRDefault="0068711B" w:rsidP="00A03E3E">
      <w:pPr>
        <w:pStyle w:val="Epigraph"/>
      </w:pPr>
      <w:r>
        <w:t>“Even before you understand them, your brain is drawn to maps”</w:t>
      </w:r>
    </w:p>
    <w:p w:rsidR="0068711B" w:rsidRDefault="0068711B" w:rsidP="00CD7836">
      <w:pPr>
        <w:pStyle w:val="EpigraphSource"/>
        <w:jc w:val="right"/>
      </w:pPr>
      <w:r>
        <w:t>Ken Jennings, author and Jeopardy champ</w:t>
      </w:r>
    </w:p>
    <w:p w:rsidR="0068711B" w:rsidRDefault="0068711B"/>
    <w:p w:rsidR="00CF0716" w:rsidRDefault="00247368" w:rsidP="00F03497">
      <w:pPr>
        <w:pStyle w:val="Para"/>
      </w:pPr>
      <w:r>
        <w:t>We have been learning some basics about security data and how to pull meaning f</w:t>
      </w:r>
      <w:r w:rsidR="0033023B">
        <w:t>rom IP addresses.  As we br</w:t>
      </w:r>
      <w:r>
        <w:t xml:space="preserve">iefly discussed in chapter 4, </w:t>
      </w:r>
      <w:r w:rsidR="0033023B">
        <w:t xml:space="preserve">IP addresses </w:t>
      </w:r>
      <w:del w:id="37" w:author="Russell Thomas" w:date="2013-08-29T22:01:00Z">
        <w:r w:rsidR="0033023B" w:rsidDel="00212857">
          <w:delText>could have</w:delText>
        </w:r>
      </w:del>
      <w:ins w:id="38" w:author="Russell Thomas" w:date="2013-08-29T22:01:00Z">
        <w:r w:rsidR="00212857">
          <w:t>can be associated with</w:t>
        </w:r>
      </w:ins>
      <w:r>
        <w:t xml:space="preserve"> </w:t>
      </w:r>
      <w:del w:id="39" w:author="Russell Thomas" w:date="2013-08-29T22:01:00Z">
        <w:r w:rsidDel="00212857">
          <w:delText>spa</w:delText>
        </w:r>
        <w:r w:rsidR="0033023B" w:rsidDel="00212857">
          <w:delText xml:space="preserve">tial </w:delText>
        </w:r>
      </w:del>
      <w:ins w:id="40" w:author="Russell Thomas" w:date="2013-08-29T22:01:00Z">
        <w:r w:rsidR="00212857">
          <w:t xml:space="preserve">geographic </w:t>
        </w:r>
      </w:ins>
      <w:r w:rsidR="0033023B">
        <w:t xml:space="preserve">data </w:t>
      </w:r>
      <w:del w:id="41" w:author="Russell Thomas" w:date="2013-08-29T22:01:00Z">
        <w:r w:rsidR="0033023B" w:rsidDel="00212857">
          <w:delText>associated with them (</w:delText>
        </w:r>
      </w:del>
      <w:r w:rsidR="0033023B">
        <w:t xml:space="preserve">if we </w:t>
      </w:r>
      <w:r>
        <w:t xml:space="preserve">look </w:t>
      </w:r>
      <w:r w:rsidR="0033023B">
        <w:t xml:space="preserve">them </w:t>
      </w:r>
      <w:r>
        <w:t xml:space="preserve">up </w:t>
      </w:r>
      <w:r w:rsidR="0033023B">
        <w:t xml:space="preserve">in a </w:t>
      </w:r>
      <w:proofErr w:type="spellStart"/>
      <w:r w:rsidR="0033023B">
        <w:t>geolocation</w:t>
      </w:r>
      <w:proofErr w:type="spellEnd"/>
      <w:r w:rsidR="0033023B">
        <w:t xml:space="preserve"> service</w:t>
      </w:r>
      <w:del w:id="42" w:author="Russell Thomas" w:date="2013-08-29T22:01:00Z">
        <w:r w:rsidR="0033023B" w:rsidDel="00212857">
          <w:delText>)</w:delText>
        </w:r>
      </w:del>
      <w:r w:rsidR="0033023B">
        <w:t xml:space="preserve">.  But what is the value in doing that?  How much can we learn by associating a longitude and latitude with our data?  The answer to that is very </w:t>
      </w:r>
      <w:r w:rsidR="001C74C9">
        <w:t>dependent</w:t>
      </w:r>
      <w:r w:rsidR="005A23D5">
        <w:t xml:space="preserve"> on what the IP represents and how deep we are willing to go.  In order to describe the value of mapping the virtual world into the physical we’re going to begin with a list of over 800,000 latitude/longitude pairs shared by our friends at Symantec.  The location data is from client IP addresses </w:t>
      </w:r>
      <w:r w:rsidR="00CF0716">
        <w:t xml:space="preserve">infected with the </w:t>
      </w:r>
      <w:proofErr w:type="spellStart"/>
      <w:r w:rsidR="00CF0716">
        <w:t>ZeroAccess</w:t>
      </w:r>
      <w:proofErr w:type="spellEnd"/>
      <w:r w:rsidR="00CF0716">
        <w:t xml:space="preserve"> rootkit, collected over a 24 hours period during the month of July in 2013.  </w:t>
      </w:r>
    </w:p>
    <w:p w:rsidR="00CF0716" w:rsidRDefault="00CF0716" w:rsidP="00F03497">
      <w:pPr>
        <w:pStyle w:val="Para"/>
      </w:pPr>
      <w:r>
        <w:t>Now that we</w:t>
      </w:r>
      <w:r w:rsidR="001C74C9">
        <w:t xml:space="preserve"> know these are locations of hosts with </w:t>
      </w:r>
      <w:proofErr w:type="spellStart"/>
      <w:r w:rsidR="001C74C9">
        <w:t>ZeroAccess</w:t>
      </w:r>
      <w:proofErr w:type="spellEnd"/>
      <w:r>
        <w:t>, we could ask a series of questions:</w:t>
      </w:r>
    </w:p>
    <w:p w:rsidR="00CF0716" w:rsidRDefault="00CA23F3" w:rsidP="00CF0716">
      <w:pPr>
        <w:pStyle w:val="ListBulleted"/>
      </w:pPr>
      <w:r>
        <w:t xml:space="preserve">How is </w:t>
      </w:r>
      <w:proofErr w:type="spellStart"/>
      <w:r>
        <w:t>ZeroAccess</w:t>
      </w:r>
      <w:proofErr w:type="spellEnd"/>
      <w:r>
        <w:t xml:space="preserve"> distr</w:t>
      </w:r>
      <w:r w:rsidR="001C74C9">
        <w:t>ibuted across geographic areas and i</w:t>
      </w:r>
      <w:r>
        <w:t>s there any significance in how its distributed?</w:t>
      </w:r>
      <w:r w:rsidR="001C74C9">
        <w:t xml:space="preserve">  </w:t>
      </w:r>
    </w:p>
    <w:p w:rsidR="001C74C9" w:rsidRDefault="001C74C9" w:rsidP="001C74C9">
      <w:pPr>
        <w:pStyle w:val="ListBulleted"/>
      </w:pPr>
      <w:r w:rsidRPr="0030080F">
        <w:t xml:space="preserve">Who is more likely to be infected with </w:t>
      </w:r>
      <w:proofErr w:type="spellStart"/>
      <w:r w:rsidRPr="0030080F">
        <w:t>ZeroAccess</w:t>
      </w:r>
      <w:proofErr w:type="spellEnd"/>
      <w:r w:rsidRPr="0030080F">
        <w:t>?</w:t>
      </w:r>
      <w:r>
        <w:t xml:space="preserve">  Do things like education and income affect the rate of infection?</w:t>
      </w:r>
    </w:p>
    <w:p w:rsidR="001C74C9" w:rsidRDefault="001C74C9" w:rsidP="00CF0716">
      <w:pPr>
        <w:pStyle w:val="ListBulleted"/>
      </w:pPr>
      <w:r>
        <w:t xml:space="preserve">Are </w:t>
      </w:r>
      <w:proofErr w:type="spellStart"/>
      <w:r w:rsidR="00E720E4">
        <w:t>ZeroAccess</w:t>
      </w:r>
      <w:proofErr w:type="spellEnd"/>
      <w:r>
        <w:t xml:space="preserve"> infections the result of alien visitors?</w:t>
      </w:r>
    </w:p>
    <w:p w:rsidR="0055245D" w:rsidRDefault="0014670D" w:rsidP="001C74C9">
      <w:pPr>
        <w:pStyle w:val="Para"/>
      </w:pPr>
      <w:r>
        <w:t xml:space="preserve">Obviously, we’re going to hone in on that last question.  It </w:t>
      </w:r>
      <w:r w:rsidR="001C74C9">
        <w:t>is the most important and worthy of some serious research</w:t>
      </w:r>
      <w:r w:rsidR="00E91632">
        <w:t xml:space="preserve"> (anyone have some spare grant money?)</w:t>
      </w:r>
      <w:r>
        <w:t xml:space="preserve"> but</w:t>
      </w:r>
      <w:r w:rsidR="00E91632">
        <w:t>,</w:t>
      </w:r>
      <w:r>
        <w:t xml:space="preserve"> let</w:t>
      </w:r>
      <w:r w:rsidR="001C74C9">
        <w:t>’s get started</w:t>
      </w:r>
      <w:r>
        <w:t xml:space="preserve"> and see what we can learn</w:t>
      </w:r>
      <w:r w:rsidR="001C74C9">
        <w:t>.</w:t>
      </w:r>
    </w:p>
    <w:p w:rsidR="003D748B" w:rsidRDefault="003D748B" w:rsidP="003D748B">
      <w:pPr>
        <w:pStyle w:val="H1"/>
      </w:pPr>
      <w:r>
        <w:t>Simplifying Maps</w:t>
      </w:r>
    </w:p>
    <w:p w:rsidR="009367F9" w:rsidRDefault="003D748B" w:rsidP="009367F9">
      <w:pPr>
        <w:pStyle w:val="Para"/>
        <w:rPr>
          <w:ins w:id="43" w:author="Russell Thomas" w:date="2013-08-29T22:08:00Z"/>
        </w:rPr>
      </w:pPr>
      <w:r>
        <w:t xml:space="preserve">It’s easy to get all wrapped up thinking that </w:t>
      </w:r>
      <w:r w:rsidR="00BC20D7">
        <w:t>visualizing spatial data (</w:t>
      </w:r>
      <w:r>
        <w:t>maps</w:t>
      </w:r>
      <w:r w:rsidR="00BC20D7">
        <w:t>)</w:t>
      </w:r>
      <w:r>
        <w:t xml:space="preserve"> are </w:t>
      </w:r>
      <w:r w:rsidR="00744E22">
        <w:t>special, complicated</w:t>
      </w:r>
      <w:r>
        <w:t xml:space="preserve"> or will </w:t>
      </w:r>
      <w:r w:rsidR="00744E22">
        <w:t xml:space="preserve">somehow </w:t>
      </w:r>
      <w:r>
        <w:t>take a lot more effort</w:t>
      </w:r>
      <w:r w:rsidR="00744E22">
        <w:t xml:space="preserve">.  </w:t>
      </w:r>
      <w:r w:rsidR="00BC20D7">
        <w:t xml:space="preserve">But with the right tools (and there are plenty available) working with spatial data </w:t>
      </w:r>
      <w:r w:rsidR="00E720E4">
        <w:t>cannot</w:t>
      </w:r>
      <w:r w:rsidR="00BC20D7">
        <w:t xml:space="preserve"> only be relatively simple, but </w:t>
      </w:r>
      <w:r w:rsidR="00A83C4C">
        <w:t>quite</w:t>
      </w:r>
      <w:r w:rsidR="00BC20D7">
        <w:t xml:space="preserve"> fun.  In order take some of the mystique out of maps, let’s start </w:t>
      </w:r>
      <w:r w:rsidR="009367F9">
        <w:t xml:space="preserve">by </w:t>
      </w:r>
      <w:r>
        <w:t>load</w:t>
      </w:r>
      <w:r w:rsidR="009367F9">
        <w:t>ing</w:t>
      </w:r>
      <w:r>
        <w:t xml:space="preserve"> up the latitude and longitude points we got from Symantec and just treat them as </w:t>
      </w:r>
      <w:proofErr w:type="spellStart"/>
      <w:r>
        <w:t>x,y</w:t>
      </w:r>
      <w:proofErr w:type="spellEnd"/>
      <w:r>
        <w:t xml:space="preserve"> coordinates and create a simple scatter plot</w:t>
      </w:r>
      <w:r w:rsidR="00CB7A0D">
        <w:t>.</w:t>
      </w:r>
    </w:p>
    <w:p w:rsidR="00B96F1B" w:rsidRDefault="00B96F1B" w:rsidP="00B96F1B">
      <w:pPr>
        <w:pStyle w:val="QueryPara"/>
        <w:numPr>
          <w:ins w:id="44" w:author="Russell Thomas" w:date="2013-08-29T22:08:00Z"/>
        </w:numPr>
        <w:rPr>
          <w:ins w:id="45" w:author="Russell Thomas" w:date="2013-08-29T22:15:00Z"/>
        </w:rPr>
      </w:pPr>
      <w:ins w:id="46" w:author="Russell Thomas" w:date="2013-08-29T22:09:00Z">
        <w:r>
          <w:t>this should probably include a line to set working directory to “~/book”, which is what was set up in Chapter 2.</w:t>
        </w:r>
      </w:ins>
    </w:p>
    <w:p w:rsidR="006739FD" w:rsidRDefault="006739FD" w:rsidP="00B96F1B">
      <w:pPr>
        <w:pStyle w:val="QueryPara"/>
        <w:numPr>
          <w:ins w:id="47" w:author="Russell Thomas" w:date="2013-08-29T22:15:00Z"/>
        </w:numPr>
        <w:rPr>
          <w:ins w:id="48" w:author="Russell Thomas" w:date="2013-08-29T22:15:00Z"/>
        </w:rPr>
      </w:pPr>
    </w:p>
    <w:p w:rsidR="004074B3" w:rsidRDefault="006739FD">
      <w:pPr>
        <w:pStyle w:val="QueryPara"/>
        <w:numPr>
          <w:ins w:id="49" w:author="Russell Thomas" w:date="2013-08-29T22:15:00Z"/>
        </w:numPr>
        <w:pPrChange w:id="50" w:author="Russell Thomas" w:date="2013-08-29T22:09:00Z">
          <w:pPr>
            <w:pStyle w:val="Para"/>
          </w:pPr>
        </w:pPrChange>
      </w:pPr>
      <w:ins w:id="51" w:author="Russell Thomas" w:date="2013-08-29T22:15:00Z">
        <w:r>
          <w:t xml:space="preserve">It also needs text to instruct the reader on loading the “ggplot2” package in </w:t>
        </w:r>
        <w:proofErr w:type="spellStart"/>
        <w:r>
          <w:t>RStudio</w:t>
        </w:r>
        <w:proofErr w:type="spellEnd"/>
        <w:r>
          <w:t xml:space="preserve"> under the “Packages</w:t>
        </w:r>
      </w:ins>
      <w:ins w:id="52" w:author="Russell Thomas" w:date="2013-08-29T22:16:00Z">
        <w:r>
          <w:t>” tab</w:t>
        </w:r>
      </w:ins>
    </w:p>
    <w:p w:rsidR="009367F9" w:rsidRPr="006739FD" w:rsidRDefault="00020E8B" w:rsidP="00B14CE0">
      <w:pPr>
        <w:pStyle w:val="CodeSnippet"/>
        <w:rPr>
          <w:highlight w:val="green"/>
          <w:rPrChange w:id="53" w:author="Russell Thomas" w:date="2013-08-29T22:21:00Z">
            <w:rPr/>
          </w:rPrChange>
        </w:rPr>
      </w:pPr>
      <w:r w:rsidRPr="00020E8B">
        <w:rPr>
          <w:highlight w:val="green"/>
          <w:rPrChange w:id="54" w:author="Russell Thomas" w:date="2013-08-29T22:21:00Z">
            <w:rPr>
              <w:rFonts w:ascii="Times New Roman" w:hAnsi="Times New Roman"/>
              <w:noProof w:val="0"/>
              <w:sz w:val="26"/>
            </w:rPr>
          </w:rPrChange>
        </w:rPr>
        <w:t># read the CSV with headers</w:t>
      </w:r>
    </w:p>
    <w:p w:rsidR="009367F9" w:rsidRPr="006739FD" w:rsidRDefault="00020E8B" w:rsidP="00B14CE0">
      <w:pPr>
        <w:pStyle w:val="CodeSnippet"/>
        <w:rPr>
          <w:b/>
          <w:highlight w:val="green"/>
          <w:rPrChange w:id="55" w:author="Russell Thomas" w:date="2013-08-29T22:21:00Z">
            <w:rPr>
              <w:b/>
            </w:rPr>
          </w:rPrChange>
        </w:rPr>
      </w:pPr>
      <w:r w:rsidRPr="00020E8B">
        <w:rPr>
          <w:b/>
          <w:highlight w:val="green"/>
          <w:rPrChange w:id="56" w:author="Russell Thomas" w:date="2013-08-29T22:21:00Z">
            <w:rPr>
              <w:rFonts w:ascii="Times New Roman" w:hAnsi="Times New Roman"/>
              <w:b/>
              <w:noProof w:val="0"/>
              <w:sz w:val="26"/>
            </w:rPr>
          </w:rPrChange>
        </w:rPr>
        <w:t>za &lt;- read.csv("ch05/data/zeroaccess.csv", header=F)</w:t>
      </w:r>
    </w:p>
    <w:p w:rsidR="009367F9" w:rsidRPr="006739FD" w:rsidRDefault="009367F9" w:rsidP="00B14CE0">
      <w:pPr>
        <w:pStyle w:val="CodeSnippet"/>
        <w:rPr>
          <w:highlight w:val="green"/>
          <w:rPrChange w:id="57" w:author="Russell Thomas" w:date="2013-08-29T22:21:00Z">
            <w:rPr/>
          </w:rPrChange>
        </w:rPr>
      </w:pPr>
    </w:p>
    <w:p w:rsidR="00D12C79" w:rsidRPr="006739FD" w:rsidRDefault="00020E8B" w:rsidP="00B14CE0">
      <w:pPr>
        <w:pStyle w:val="CodeSnippet"/>
        <w:rPr>
          <w:highlight w:val="green"/>
          <w:rPrChange w:id="58" w:author="Russell Thomas" w:date="2013-08-29T22:21:00Z">
            <w:rPr/>
          </w:rPrChange>
        </w:rPr>
      </w:pPr>
      <w:r w:rsidRPr="00020E8B">
        <w:rPr>
          <w:highlight w:val="green"/>
          <w:rPrChange w:id="59" w:author="Russell Thomas" w:date="2013-08-29T22:21:00Z">
            <w:rPr>
              <w:rFonts w:ascii="Times New Roman" w:hAnsi="Times New Roman"/>
              <w:noProof w:val="0"/>
              <w:sz w:val="26"/>
            </w:rPr>
          </w:rPrChange>
        </w:rPr>
        <w:t># create a ggplot instance with zeroaccess data</w:t>
      </w:r>
    </w:p>
    <w:p w:rsidR="00D12C79" w:rsidRPr="006739FD" w:rsidRDefault="00020E8B" w:rsidP="00B14CE0">
      <w:pPr>
        <w:pStyle w:val="CodeSnippet"/>
        <w:rPr>
          <w:b/>
          <w:highlight w:val="green"/>
          <w:rPrChange w:id="60" w:author="Russell Thomas" w:date="2013-08-29T22:21:00Z">
            <w:rPr>
              <w:b/>
            </w:rPr>
          </w:rPrChange>
        </w:rPr>
      </w:pPr>
      <w:r w:rsidRPr="00020E8B">
        <w:rPr>
          <w:b/>
          <w:highlight w:val="green"/>
          <w:rPrChange w:id="61" w:author="Russell Thomas" w:date="2013-08-29T22:21:00Z">
            <w:rPr>
              <w:rFonts w:ascii="Times New Roman" w:hAnsi="Times New Roman"/>
              <w:b/>
              <w:noProof w:val="0"/>
              <w:sz w:val="26"/>
            </w:rPr>
          </w:rPrChange>
        </w:rPr>
        <w:t xml:space="preserve">gg &lt;- ggplot(data=za, aes(x=long, y=lat)) </w:t>
      </w:r>
    </w:p>
    <w:p w:rsidR="00D12C79" w:rsidRPr="006739FD" w:rsidRDefault="00020E8B" w:rsidP="00B14CE0">
      <w:pPr>
        <w:pStyle w:val="CodeSnippet"/>
        <w:rPr>
          <w:highlight w:val="green"/>
          <w:rPrChange w:id="62" w:author="Russell Thomas" w:date="2013-08-29T22:21:00Z">
            <w:rPr/>
          </w:rPrChange>
        </w:rPr>
      </w:pPr>
      <w:r w:rsidRPr="00020E8B">
        <w:rPr>
          <w:highlight w:val="green"/>
          <w:rPrChange w:id="63" w:author="Russell Thomas" w:date="2013-08-29T22:21:00Z">
            <w:rPr>
              <w:rFonts w:ascii="Times New Roman" w:hAnsi="Times New Roman"/>
              <w:noProof w:val="0"/>
              <w:sz w:val="26"/>
            </w:rPr>
          </w:rPrChange>
        </w:rPr>
        <w:t xml:space="preserve"># add the points, set transparency to 1/40th </w:t>
      </w:r>
    </w:p>
    <w:p w:rsidR="00D12C79" w:rsidRPr="006739FD" w:rsidRDefault="00020E8B" w:rsidP="00B14CE0">
      <w:pPr>
        <w:pStyle w:val="CodeSnippet"/>
        <w:rPr>
          <w:b/>
          <w:highlight w:val="green"/>
          <w:rPrChange w:id="64" w:author="Russell Thomas" w:date="2013-08-29T22:21:00Z">
            <w:rPr>
              <w:b/>
            </w:rPr>
          </w:rPrChange>
        </w:rPr>
      </w:pPr>
      <w:r w:rsidRPr="00020E8B">
        <w:rPr>
          <w:b/>
          <w:highlight w:val="green"/>
          <w:rPrChange w:id="65" w:author="Russell Thomas" w:date="2013-08-29T22:21:00Z">
            <w:rPr>
              <w:rFonts w:ascii="Times New Roman" w:hAnsi="Times New Roman"/>
              <w:b/>
              <w:noProof w:val="0"/>
              <w:sz w:val="26"/>
            </w:rPr>
          </w:rPrChange>
        </w:rPr>
        <w:t xml:space="preserve">gg &lt;- gg + geom_point(size=1, color="#000099", alpha=1/40) </w:t>
      </w:r>
    </w:p>
    <w:p w:rsidR="00D12C79" w:rsidRPr="006739FD" w:rsidRDefault="00020E8B" w:rsidP="00B14CE0">
      <w:pPr>
        <w:pStyle w:val="CodeSnippet"/>
        <w:rPr>
          <w:highlight w:val="green"/>
          <w:rPrChange w:id="66" w:author="Russell Thomas" w:date="2013-08-29T22:21:00Z">
            <w:rPr/>
          </w:rPrChange>
        </w:rPr>
      </w:pPr>
      <w:r w:rsidRPr="00020E8B">
        <w:rPr>
          <w:highlight w:val="green"/>
          <w:rPrChange w:id="67" w:author="Russell Thomas" w:date="2013-08-29T22:21:00Z">
            <w:rPr>
              <w:rFonts w:ascii="Times New Roman" w:hAnsi="Times New Roman"/>
              <w:noProof w:val="0"/>
              <w:sz w:val="26"/>
            </w:rPr>
          </w:rPrChange>
        </w:rPr>
        <w:t># add axes labels</w:t>
      </w:r>
    </w:p>
    <w:p w:rsidR="00D12C79" w:rsidRPr="006739FD" w:rsidRDefault="00020E8B" w:rsidP="00B14CE0">
      <w:pPr>
        <w:pStyle w:val="CodeSnippet"/>
        <w:rPr>
          <w:b/>
          <w:highlight w:val="green"/>
          <w:rPrChange w:id="68" w:author="Russell Thomas" w:date="2013-08-29T22:21:00Z">
            <w:rPr>
              <w:b/>
            </w:rPr>
          </w:rPrChange>
        </w:rPr>
      </w:pPr>
      <w:r w:rsidRPr="00020E8B">
        <w:rPr>
          <w:b/>
          <w:highlight w:val="green"/>
          <w:rPrChange w:id="69" w:author="Russell Thomas" w:date="2013-08-29T22:21:00Z">
            <w:rPr>
              <w:rFonts w:ascii="Times New Roman" w:hAnsi="Times New Roman"/>
              <w:b/>
              <w:noProof w:val="0"/>
              <w:sz w:val="26"/>
            </w:rPr>
          </w:rPrChange>
        </w:rPr>
        <w:t>gg &lt;- gg + xlab("Longitude") + ylab("Latitude")</w:t>
      </w:r>
    </w:p>
    <w:p w:rsidR="00D12C79" w:rsidRPr="006739FD" w:rsidRDefault="00020E8B" w:rsidP="00B14CE0">
      <w:pPr>
        <w:pStyle w:val="CodeSnippet"/>
        <w:rPr>
          <w:highlight w:val="green"/>
          <w:rPrChange w:id="70" w:author="Russell Thomas" w:date="2013-08-29T22:21:00Z">
            <w:rPr/>
          </w:rPrChange>
        </w:rPr>
      </w:pPr>
      <w:r w:rsidRPr="00020E8B">
        <w:rPr>
          <w:highlight w:val="green"/>
          <w:rPrChange w:id="71" w:author="Russell Thomas" w:date="2013-08-29T22:21:00Z">
            <w:rPr>
              <w:rFonts w:ascii="Times New Roman" w:hAnsi="Times New Roman"/>
              <w:noProof w:val="0"/>
              <w:sz w:val="26"/>
            </w:rPr>
          </w:rPrChange>
        </w:rPr>
        <w:t># simplify the theme for aesthetics</w:t>
      </w:r>
    </w:p>
    <w:p w:rsidR="00D12C79" w:rsidRPr="00D12C79" w:rsidRDefault="00020E8B" w:rsidP="00B14CE0">
      <w:pPr>
        <w:pStyle w:val="CodeSnippet"/>
        <w:rPr>
          <w:b/>
        </w:rPr>
      </w:pPr>
      <w:r w:rsidRPr="00020E8B">
        <w:rPr>
          <w:b/>
          <w:highlight w:val="green"/>
          <w:rPrChange w:id="72" w:author="Russell Thomas" w:date="2013-08-29T22:21:00Z">
            <w:rPr>
              <w:rFonts w:ascii="Times New Roman" w:hAnsi="Times New Roman"/>
              <w:b/>
              <w:noProof w:val="0"/>
              <w:sz w:val="26"/>
            </w:rPr>
          </w:rPrChange>
        </w:rPr>
        <w:t>gg &lt;- gg + theme_bw()</w:t>
      </w:r>
      <w:r w:rsidR="00D12C79" w:rsidRPr="00D12C79">
        <w:rPr>
          <w:b/>
        </w:rPr>
        <w:t xml:space="preserve"> </w:t>
      </w:r>
    </w:p>
    <w:p w:rsidR="00D12C79" w:rsidRDefault="00020E8B" w:rsidP="00B14CE0">
      <w:pPr>
        <w:pStyle w:val="CodeSnippet"/>
        <w:rPr>
          <w:ins w:id="73" w:author="Russell Thomas" w:date="2013-08-29T22:21:00Z"/>
          <w:b/>
        </w:rPr>
      </w:pPr>
      <w:r w:rsidRPr="00020E8B">
        <w:rPr>
          <w:b/>
          <w:highlight w:val="red"/>
          <w:rPrChange w:id="74" w:author="Russell Thomas" w:date="2013-08-29T22:21:00Z">
            <w:rPr>
              <w:rFonts w:ascii="Times New Roman" w:hAnsi="Times New Roman"/>
              <w:b/>
              <w:noProof w:val="0"/>
              <w:sz w:val="26"/>
            </w:rPr>
          </w:rPrChange>
        </w:rPr>
        <w:t>print(gg)</w:t>
      </w:r>
    </w:p>
    <w:p w:rsidR="006739FD" w:rsidRDefault="006739FD" w:rsidP="00B14CE0">
      <w:pPr>
        <w:pStyle w:val="CodeSnippet"/>
        <w:numPr>
          <w:ins w:id="75" w:author="Russell Thomas" w:date="2013-08-29T22:21:00Z"/>
        </w:numPr>
        <w:rPr>
          <w:ins w:id="76" w:author="Russell Thomas" w:date="2013-08-29T22:21:00Z"/>
          <w:b/>
        </w:rPr>
      </w:pPr>
    </w:p>
    <w:p w:rsidR="006739FD" w:rsidRDefault="006739FD" w:rsidP="006739FD">
      <w:pPr>
        <w:pStyle w:val="QueryPara"/>
        <w:numPr>
          <w:ins w:id="77" w:author="Russell Thomas" w:date="2013-08-29T22:21:00Z"/>
        </w:numPr>
        <w:rPr>
          <w:ins w:id="78" w:author="Russell Thomas" w:date="2013-08-29T22:22:00Z"/>
        </w:rPr>
      </w:pPr>
      <w:ins w:id="79" w:author="Russell Thomas" w:date="2013-08-29T22:22:00Z">
        <w:r>
          <w:t>This last statement generates an error:</w:t>
        </w:r>
      </w:ins>
    </w:p>
    <w:p w:rsidR="006739FD" w:rsidRDefault="006739FD" w:rsidP="006739FD">
      <w:pPr>
        <w:pStyle w:val="QueryPara"/>
        <w:numPr>
          <w:ins w:id="80" w:author="Russell Thomas" w:date="2013-08-29T22:22:00Z"/>
        </w:numPr>
        <w:rPr>
          <w:ins w:id="81" w:author="Russell Thomas" w:date="2013-08-29T22:24:00Z"/>
        </w:rPr>
      </w:pPr>
      <w:ins w:id="82" w:author="Russell Thomas" w:date="2013-08-29T22:22:00Z">
        <w:r w:rsidRPr="006739FD">
          <w:t xml:space="preserve">Error in </w:t>
        </w:r>
        <w:proofErr w:type="spellStart"/>
        <w:r w:rsidRPr="006739FD">
          <w:t>eval</w:t>
        </w:r>
        <w:proofErr w:type="spellEnd"/>
        <w:r w:rsidRPr="006739FD">
          <w:t>(</w:t>
        </w:r>
        <w:proofErr w:type="spellStart"/>
        <w:r w:rsidRPr="006739FD">
          <w:t>expr</w:t>
        </w:r>
        <w:proofErr w:type="spellEnd"/>
        <w:r w:rsidRPr="006739FD">
          <w:t xml:space="preserve">, </w:t>
        </w:r>
        <w:proofErr w:type="spellStart"/>
        <w:r w:rsidRPr="006739FD">
          <w:t>envir</w:t>
        </w:r>
        <w:proofErr w:type="spellEnd"/>
        <w:r w:rsidRPr="006739FD">
          <w:t xml:space="preserve">, </w:t>
        </w:r>
        <w:proofErr w:type="spellStart"/>
        <w:r w:rsidRPr="006739FD">
          <w:t>enclos</w:t>
        </w:r>
        <w:proofErr w:type="spellEnd"/>
        <w:r w:rsidRPr="006739FD">
          <w:t>) : object 'long' not found</w:t>
        </w:r>
      </w:ins>
    </w:p>
    <w:p w:rsidR="00585039" w:rsidRDefault="00585039" w:rsidP="006739FD">
      <w:pPr>
        <w:pStyle w:val="QueryPara"/>
        <w:numPr>
          <w:ins w:id="83" w:author="Russell Thomas" w:date="2013-08-29T22:24:00Z"/>
        </w:numPr>
        <w:rPr>
          <w:ins w:id="84" w:author="Russell Thomas" w:date="2013-08-29T22:24:00Z"/>
        </w:rPr>
      </w:pPr>
    </w:p>
    <w:p w:rsidR="004074B3" w:rsidRDefault="00585039">
      <w:pPr>
        <w:pStyle w:val="QueryPara"/>
        <w:numPr>
          <w:ins w:id="85" w:author="Russell Thomas" w:date="2013-08-29T22:24:00Z"/>
        </w:numPr>
        <w:pPrChange w:id="86" w:author="Russell Thomas" w:date="2013-08-29T22:22:00Z">
          <w:pPr>
            <w:pStyle w:val="CodeSnippet"/>
          </w:pPr>
        </w:pPrChange>
      </w:pPr>
      <w:ins w:id="87" w:author="Russell Thomas" w:date="2013-08-29T22:24:00Z">
        <w:r>
          <w:t>Therefore I can’t confirm Figure 5.1</w:t>
        </w:r>
      </w:ins>
    </w:p>
    <w:p w:rsidR="00D12C79" w:rsidRDefault="00020E8B" w:rsidP="00D12C79">
      <w:pPr>
        <w:pStyle w:val="Slug"/>
      </w:pPr>
      <w:r w:rsidRPr="00020E8B">
        <w:rPr>
          <w:highlight w:val="yellow"/>
          <w:rPrChange w:id="88" w:author="Russell Thomas" w:date="2013-08-29T22:24:00Z">
            <w:rPr>
              <w:rFonts w:ascii="Courier New" w:hAnsi="Courier New"/>
              <w:b w:val="0"/>
              <w:noProof/>
              <w:snapToGrid w:val="0"/>
              <w:sz w:val="18"/>
            </w:rPr>
          </w:rPrChange>
        </w:rPr>
        <w:t xml:space="preserve">Figure 5.1 Basic Scatterplot using Latitude and Longitude </w:t>
      </w:r>
      <w:r w:rsidRPr="00020E8B">
        <w:rPr>
          <w:highlight w:val="yellow"/>
          <w:rPrChange w:id="89" w:author="Russell Thomas" w:date="2013-08-29T22:24:00Z">
            <w:rPr>
              <w:rFonts w:ascii="Courier New" w:hAnsi="Courier New"/>
              <w:b w:val="0"/>
              <w:noProof/>
              <w:snapToGrid w:val="0"/>
              <w:sz w:val="18"/>
            </w:rPr>
          </w:rPrChange>
        </w:rPr>
        <w:tab/>
        <w:t>[FILENAME 793725c05f001]</w:t>
      </w:r>
    </w:p>
    <w:p w:rsidR="00263D7D" w:rsidRDefault="00E91632" w:rsidP="00D12C79">
      <w:pPr>
        <w:pStyle w:val="Para"/>
      </w:pPr>
      <w:r>
        <w:t xml:space="preserve">Figure 5.1 looks remarkably like a world map without even placing borders. </w:t>
      </w:r>
      <w:r w:rsidR="00066E5C">
        <w:t xml:space="preserve">This works </w:t>
      </w:r>
      <w:r w:rsidR="00BC20D7">
        <w:t>with our data</w:t>
      </w:r>
      <w:r w:rsidR="00066E5C">
        <w:t xml:space="preserve"> because we have over 800,000 </w:t>
      </w:r>
      <w:r>
        <w:t>coordinate pairs</w:t>
      </w:r>
      <w:r w:rsidR="00066E5C">
        <w:t xml:space="preserve"> and </w:t>
      </w:r>
      <w:r w:rsidR="00263D7D">
        <w:t>one point is</w:t>
      </w:r>
      <w:r w:rsidR="00066E5C">
        <w:t xml:space="preserve"> </w:t>
      </w:r>
      <w:r w:rsidR="005C5A22">
        <w:t>covering more than a</w:t>
      </w:r>
      <w:r w:rsidR="00066E5C">
        <w:t xml:space="preserve"> large city. </w:t>
      </w:r>
      <w:r w:rsidR="00263D7D">
        <w:t xml:space="preserve"> We made </w:t>
      </w:r>
      <w:r w:rsidR="00896684">
        <w:t>the points</w:t>
      </w:r>
      <w:r w:rsidR="00263D7D">
        <w:t xml:space="preserve"> a little less </w:t>
      </w:r>
      <w:r w:rsidR="00896684">
        <w:t>overwhelming</w:t>
      </w:r>
      <w:r w:rsidR="00263D7D">
        <w:t xml:space="preserve"> by setting the alpha (transparency of the color as we covered in </w:t>
      </w:r>
      <w:r>
        <w:rPr>
          <w:highlight w:val="yellow"/>
        </w:rPr>
        <w:t>C</w:t>
      </w:r>
      <w:r w:rsidR="00263D7D" w:rsidRPr="00896684">
        <w:rPr>
          <w:highlight w:val="yellow"/>
        </w:rPr>
        <w:t>hapter 3</w:t>
      </w:r>
      <w:r w:rsidR="00263D7D">
        <w:t>) to be 1/40</w:t>
      </w:r>
      <w:r w:rsidR="00263D7D" w:rsidRPr="00263D7D">
        <w:rPr>
          <w:vertAlign w:val="superscript"/>
        </w:rPr>
        <w:t>th</w:t>
      </w:r>
      <w:r w:rsidR="00263D7D">
        <w:t xml:space="preserve"> of a full color. </w:t>
      </w:r>
      <w:r w:rsidR="00896684">
        <w:t>F</w:t>
      </w:r>
      <w:r w:rsidR="00066E5C">
        <w:t xml:space="preserve">rom this basic scatter plot, we can see the density in the eastern </w:t>
      </w:r>
      <w:r w:rsidR="005C5A22">
        <w:t>h</w:t>
      </w:r>
      <w:r w:rsidR="00263D7D">
        <w:t xml:space="preserve">alf and west coast of the U.S. and </w:t>
      </w:r>
      <w:r w:rsidR="00066E5C">
        <w:t>most of Europe is covered</w:t>
      </w:r>
      <w:r w:rsidR="00263D7D">
        <w:t xml:space="preserve">.  We see some concentration </w:t>
      </w:r>
      <w:r w:rsidR="007D2944">
        <w:t>in</w:t>
      </w:r>
      <w:r w:rsidR="00263D7D">
        <w:t xml:space="preserve"> Brazil, and India is outlined quite well.  One interesting thing to note here is that China has almost no density </w:t>
      </w:r>
      <w:r w:rsidR="0015108D">
        <w:t>and Japan is clearly visible.  But a</w:t>
      </w:r>
      <w:r w:rsidR="00263D7D">
        <w:t>t this point, we can only make guesses as to what’s going on</w:t>
      </w:r>
      <w:r w:rsidR="0015108D">
        <w:t xml:space="preserve"> with w</w:t>
      </w:r>
      <w:r w:rsidR="007D2944">
        <w:t xml:space="preserve">hat </w:t>
      </w:r>
      <w:r w:rsidR="0015108D">
        <w:t xml:space="preserve">looks like a significant </w:t>
      </w:r>
      <w:r w:rsidR="007D2944">
        <w:t>difference</w:t>
      </w:r>
      <w:r w:rsidR="0015108D">
        <w:t xml:space="preserve"> in Asian countries.  Let’s just keep focusing on the graphics for </w:t>
      </w:r>
      <w:r>
        <w:t xml:space="preserve">the moment </w:t>
      </w:r>
      <w:r w:rsidR="0015108D">
        <w:t>and add some detail to the map.</w:t>
      </w:r>
    </w:p>
    <w:p w:rsidR="00E3781A" w:rsidRDefault="001320BF" w:rsidP="00D12C79">
      <w:pPr>
        <w:pStyle w:val="Para"/>
      </w:pPr>
      <w:r>
        <w:t xml:space="preserve">There is something unique about maps, because we need to “project” the three-dimensional spherical world onto a two-dimensional flat canvas.  When we do that though, we will distort something about the map, either shapes will be distorted, land areas will be shrunk or over-represented and/or distances will be skewed.  But for most applications within information security we are simply trying to represent some attribute of, or difference between geographic areas.  So the choice of map projections is more about personal preference and aesthetics rather than communicating a specific geographic message. </w:t>
      </w:r>
      <w:r w:rsidR="00E91632">
        <w:rPr>
          <w:highlight w:val="yellow"/>
        </w:rPr>
        <w:t>F</w:t>
      </w:r>
      <w:r w:rsidR="00D3440C" w:rsidRPr="00D3440C">
        <w:rPr>
          <w:highlight w:val="yellow"/>
        </w:rPr>
        <w:t>igure 5.</w:t>
      </w:r>
      <w:r w:rsidR="003539DF">
        <w:rPr>
          <w:highlight w:val="yellow"/>
        </w:rPr>
        <w:t>2</w:t>
      </w:r>
      <w:r w:rsidR="00E3781A">
        <w:t xml:space="preserve"> </w:t>
      </w:r>
      <w:r>
        <w:t>shows a few different map projections.</w:t>
      </w:r>
    </w:p>
    <w:p w:rsidR="0015108D" w:rsidRDefault="00020E8B" w:rsidP="0015108D">
      <w:pPr>
        <w:pStyle w:val="Slug"/>
      </w:pPr>
      <w:r w:rsidRPr="00020E8B">
        <w:rPr>
          <w:highlight w:val="green"/>
          <w:rPrChange w:id="90" w:author="Russell Thomas" w:date="2013-08-29T22:27:00Z">
            <w:rPr>
              <w:rFonts w:ascii="Courier New" w:hAnsi="Courier New"/>
              <w:b w:val="0"/>
              <w:noProof/>
              <w:snapToGrid w:val="0"/>
              <w:sz w:val="18"/>
            </w:rPr>
          </w:rPrChange>
        </w:rPr>
        <w:t xml:space="preserve">Figure 5.2 Map Projections </w:t>
      </w:r>
      <w:r w:rsidRPr="00020E8B">
        <w:rPr>
          <w:highlight w:val="green"/>
          <w:rPrChange w:id="91" w:author="Russell Thomas" w:date="2013-08-29T22:27:00Z">
            <w:rPr>
              <w:rFonts w:ascii="Courier New" w:hAnsi="Courier New"/>
              <w:b w:val="0"/>
              <w:noProof/>
              <w:snapToGrid w:val="0"/>
              <w:sz w:val="18"/>
            </w:rPr>
          </w:rPrChange>
        </w:rPr>
        <w:tab/>
        <w:t>[FILENAME 793725c05f002-horiz]</w:t>
      </w:r>
    </w:p>
    <w:p w:rsidR="001E6670" w:rsidRPr="00B44D79" w:rsidRDefault="00E91632" w:rsidP="001E6670">
      <w:pPr>
        <w:pStyle w:val="Para"/>
      </w:pPr>
      <w:r>
        <w:t xml:space="preserve">If we take another look at </w:t>
      </w:r>
      <w:r w:rsidR="0015108D">
        <w:t xml:space="preserve">Figure 5.1, it’s a little hard to know where all those points land unless we </w:t>
      </w:r>
      <w:r>
        <w:t xml:space="preserve">were </w:t>
      </w:r>
      <w:r w:rsidR="00CB7A0D">
        <w:t xml:space="preserve">among </w:t>
      </w:r>
      <w:r>
        <w:t xml:space="preserve">the few who didn’t fall asleep during </w:t>
      </w:r>
      <w:r w:rsidR="0015108D">
        <w:t>world geography</w:t>
      </w:r>
      <w:r>
        <w:t xml:space="preserve"> in high school</w:t>
      </w:r>
      <w:r w:rsidR="0015108D">
        <w:t>.  Let’s recreate that image</w:t>
      </w:r>
      <w:r>
        <w:t xml:space="preserve">, build </w:t>
      </w:r>
      <w:r w:rsidR="0015108D">
        <w:t>a map with a specific projection</w:t>
      </w:r>
      <w:r>
        <w:t xml:space="preserve">, </w:t>
      </w:r>
      <w:r w:rsidR="0015108D" w:rsidRPr="00834B43">
        <w:rPr>
          <w:i/>
        </w:rPr>
        <w:t>then</w:t>
      </w:r>
      <w:r w:rsidR="0015108D">
        <w:t xml:space="preserve"> add the points on top of it.  </w:t>
      </w:r>
      <w:r w:rsidR="007D2944">
        <w:t xml:space="preserve">Luckily, within R, </w:t>
      </w:r>
      <w:r w:rsidR="0015108D">
        <w:t xml:space="preserve">most of the basic map data is already available with a few packages installed.  </w:t>
      </w:r>
      <w:r>
        <w:t xml:space="preserve">The </w:t>
      </w:r>
      <w:r w:rsidR="0015108D" w:rsidRPr="00834B43">
        <w:rPr>
          <w:rStyle w:val="InlineCodeVariable"/>
        </w:rPr>
        <w:t>ggplot2</w:t>
      </w:r>
      <w:r w:rsidR="0015108D">
        <w:t xml:space="preserve"> </w:t>
      </w:r>
      <w:r>
        <w:t xml:space="preserve">package </w:t>
      </w:r>
      <w:r w:rsidR="0015108D">
        <w:t xml:space="preserve">has a function </w:t>
      </w:r>
      <w:r>
        <w:t xml:space="preserve">called </w:t>
      </w:r>
      <w:r w:rsidR="0015108D" w:rsidRPr="001E6670">
        <w:rPr>
          <w:rStyle w:val="InlineCode"/>
        </w:rPr>
        <w:t>map_data()</w:t>
      </w:r>
      <w:r w:rsidR="0015108D">
        <w:t xml:space="preserve"> that wraps the </w:t>
      </w:r>
      <w:r w:rsidR="0015108D" w:rsidRPr="00834B43">
        <w:rPr>
          <w:rStyle w:val="InlineCode"/>
        </w:rPr>
        <w:t>maps</w:t>
      </w:r>
      <w:r w:rsidR="0015108D">
        <w:t xml:space="preserve"> </w:t>
      </w:r>
      <w:r w:rsidR="001E6670">
        <w:t xml:space="preserve">package to return a </w:t>
      </w:r>
      <w:r w:rsidR="001E6670" w:rsidRPr="00834B43">
        <w:rPr>
          <w:rStyle w:val="InlineCodeVariable"/>
        </w:rPr>
        <w:t>ggplot2</w:t>
      </w:r>
      <w:r w:rsidR="001E6670">
        <w:t>-</w:t>
      </w:r>
      <w:r w:rsidR="00CB7A0D">
        <w:t>compatible</w:t>
      </w:r>
      <w:r w:rsidR="001E6670">
        <w:t xml:space="preserve"> data frame.  It’s possible to load up the data for a world map with a single command: </w:t>
      </w:r>
    </w:p>
    <w:p w:rsidR="00B44D79" w:rsidRPr="00B44D79" w:rsidRDefault="001E6670" w:rsidP="00B14CE0">
      <w:pPr>
        <w:pStyle w:val="CodeSnippet"/>
      </w:pPr>
      <w:r>
        <w:t xml:space="preserve"># </w:t>
      </w:r>
      <w:r w:rsidR="00B44D79" w:rsidRPr="00B44D79">
        <w:t>load map data of the world</w:t>
      </w:r>
    </w:p>
    <w:p w:rsidR="00B44D79" w:rsidRDefault="00B44D79" w:rsidP="00B14CE0">
      <w:pPr>
        <w:pStyle w:val="CodeSnippet"/>
        <w:rPr>
          <w:b/>
        </w:rPr>
      </w:pPr>
      <w:r>
        <w:rPr>
          <w:b/>
        </w:rPr>
        <w:t>world &lt;- map_data(“world”)</w:t>
      </w:r>
    </w:p>
    <w:p w:rsidR="00B44D79" w:rsidRDefault="00B44D79" w:rsidP="00FB6149">
      <w:pPr>
        <w:pStyle w:val="Para"/>
        <w:rPr>
          <w:ins w:id="92" w:author="Russell Thomas" w:date="2013-08-29T22:41:00Z"/>
        </w:rPr>
      </w:pPr>
      <w:r>
        <w:t xml:space="preserve">This loads just over 25 thousand rows </w:t>
      </w:r>
      <w:r w:rsidR="00896684">
        <w:t>of map data in</w:t>
      </w:r>
      <w:r w:rsidR="00E91632">
        <w:t>to a</w:t>
      </w:r>
      <w:r w:rsidR="00896684">
        <w:t xml:space="preserve"> data frame</w:t>
      </w:r>
      <w:r w:rsidR="00E91632">
        <w:t xml:space="preserve">, which means, as we’ve seen from </w:t>
      </w:r>
      <w:r w:rsidR="00E91632" w:rsidRPr="00834B43">
        <w:rPr>
          <w:highlight w:val="yellow"/>
        </w:rPr>
        <w:t>Chapter 3</w:t>
      </w:r>
      <w:r w:rsidR="00E91632">
        <w:t xml:space="preserve">, </w:t>
      </w:r>
      <w:r w:rsidR="001E6670">
        <w:t>we can explore</w:t>
      </w:r>
      <w:r w:rsidR="00896684">
        <w:t xml:space="preserve"> any and all of this data </w:t>
      </w:r>
      <w:r w:rsidR="001E6670">
        <w:t xml:space="preserve">with commands like </w:t>
      </w:r>
      <w:r w:rsidR="001E6670" w:rsidRPr="001E6670">
        <w:rPr>
          <w:rStyle w:val="InlineCode"/>
        </w:rPr>
        <w:t>str()</w:t>
      </w:r>
      <w:r w:rsidR="001E6670">
        <w:t xml:space="preserve">, </w:t>
      </w:r>
      <w:r w:rsidR="001E6670" w:rsidRPr="001E6670">
        <w:rPr>
          <w:rStyle w:val="InlineCode"/>
        </w:rPr>
        <w:t>head()</w:t>
      </w:r>
      <w:r w:rsidR="001E6670">
        <w:t xml:space="preserve"> or </w:t>
      </w:r>
      <w:r w:rsidR="001E6670" w:rsidRPr="001E6670">
        <w:rPr>
          <w:rStyle w:val="InlineCode"/>
        </w:rPr>
        <w:t>summary()</w:t>
      </w:r>
      <w:r w:rsidR="001E6670">
        <w:t xml:space="preserve">.  </w:t>
      </w:r>
      <w:r>
        <w:t>We can</w:t>
      </w:r>
      <w:r w:rsidR="006C1D6C">
        <w:t xml:space="preserve"> </w:t>
      </w:r>
      <w:r w:rsidR="001E6670">
        <w:t xml:space="preserve">plot the countries by tracing a path along </w:t>
      </w:r>
      <w:r>
        <w:t xml:space="preserve">the </w:t>
      </w:r>
      <w:r w:rsidR="006C1D6C">
        <w:t>lat</w:t>
      </w:r>
      <w:r w:rsidR="00896684">
        <w:t>itude and longitude</w:t>
      </w:r>
      <w:r w:rsidR="006C1D6C">
        <w:t xml:space="preserve"> pairs in the map data</w:t>
      </w:r>
      <w:r w:rsidR="001E6670">
        <w:t>, which has the effect of drawing the country borders</w:t>
      </w:r>
      <w:r w:rsidR="006C1D6C">
        <w:t xml:space="preserve">.  </w:t>
      </w:r>
      <w:r w:rsidR="00E91632">
        <w:t>Paths are grouped</w:t>
      </w:r>
      <w:r w:rsidR="006C1D6C">
        <w:t xml:space="preserve"> by the column labeled </w:t>
      </w:r>
      <w:r w:rsidR="006C1D6C" w:rsidRPr="00834B43">
        <w:rPr>
          <w:rStyle w:val="InlineCodeVariable"/>
        </w:rPr>
        <w:t>group</w:t>
      </w:r>
      <w:r w:rsidR="006C1D6C">
        <w:t xml:space="preserve"> (in this data</w:t>
      </w:r>
      <w:r w:rsidR="00E91632">
        <w:t>,</w:t>
      </w:r>
      <w:r w:rsidR="006C1D6C">
        <w:t xml:space="preserve"> groups </w:t>
      </w:r>
      <w:r w:rsidR="00E91632">
        <w:t xml:space="preserve">are </w:t>
      </w:r>
      <w:r>
        <w:t>the country)</w:t>
      </w:r>
      <w:r w:rsidR="001E6670">
        <w:t xml:space="preserve"> and the data frame must be sorted in order (</w:t>
      </w:r>
      <w:r w:rsidR="00E91632">
        <w:t>an important detail, as we’ll see later</w:t>
      </w:r>
      <w:r w:rsidR="001E6670">
        <w:t>)</w:t>
      </w:r>
      <w:r>
        <w:t xml:space="preserve">.  </w:t>
      </w:r>
      <w:r w:rsidR="00E91632">
        <w:t>To create the final map, w</w:t>
      </w:r>
      <w:r>
        <w:t xml:space="preserve">e call </w:t>
      </w:r>
      <w:r w:rsidRPr="00834B43">
        <w:rPr>
          <w:rStyle w:val="InlineCode"/>
        </w:rPr>
        <w:t>coord_map()</w:t>
      </w:r>
      <w:r>
        <w:t xml:space="preserve"> to create the map projections </w:t>
      </w:r>
      <w:r w:rsidR="00C345A9">
        <w:t>(we will use the Mercator projection</w:t>
      </w:r>
      <w:r w:rsidR="00E91632">
        <w:t xml:space="preserve"> for this example</w:t>
      </w:r>
      <w:r w:rsidR="00C345A9">
        <w:t xml:space="preserve">) </w:t>
      </w:r>
      <w:r>
        <w:t>and we’ll use a simple black and white theme on it</w:t>
      </w:r>
      <w:r w:rsidR="001E6670">
        <w:t xml:space="preserve"> with</w:t>
      </w:r>
      <w:r w:rsidR="00E91632">
        <w:t xml:space="preserve"> the</w:t>
      </w:r>
      <w:r w:rsidR="001E6670">
        <w:t xml:space="preserve"> </w:t>
      </w:r>
      <w:r w:rsidR="001E6670" w:rsidRPr="001E6670">
        <w:rPr>
          <w:rStyle w:val="InlineCode"/>
        </w:rPr>
        <w:t>theme_bw()</w:t>
      </w:r>
      <w:r w:rsidR="00E91632">
        <w:t xml:space="preserve"> function. </w:t>
      </w:r>
      <w:r w:rsidR="001E6670">
        <w:t xml:space="preserve">Once we have the countries traced out we will then add the </w:t>
      </w:r>
      <w:r w:rsidR="007D2944">
        <w:t>points from</w:t>
      </w:r>
      <w:r w:rsidR="001E6670">
        <w:t xml:space="preserve"> the </w:t>
      </w:r>
      <w:proofErr w:type="spellStart"/>
      <w:r w:rsidR="001E6670">
        <w:t>ZeroAccess</w:t>
      </w:r>
      <w:proofErr w:type="spellEnd"/>
      <w:r w:rsidR="001E6670">
        <w:t xml:space="preserve"> data on the map as if we are creating a scatter plot like we did before.</w:t>
      </w:r>
    </w:p>
    <w:p w:rsidR="004074B3" w:rsidRDefault="00911AA7">
      <w:pPr>
        <w:pStyle w:val="QueryPara"/>
        <w:numPr>
          <w:ins w:id="93" w:author="Russell Thomas" w:date="2013-08-29T22:41:00Z"/>
        </w:numPr>
        <w:pPrChange w:id="94" w:author="Russell Thomas" w:date="2013-08-29T22:41:00Z">
          <w:pPr>
            <w:pStyle w:val="Para"/>
          </w:pPr>
        </w:pPrChange>
      </w:pPr>
      <w:ins w:id="95" w:author="Russell Thomas" w:date="2013-08-29T22:41:00Z">
        <w:r>
          <w:t>Requires “map” and “</w:t>
        </w:r>
        <w:proofErr w:type="spellStart"/>
        <w:r>
          <w:t>mapproj</w:t>
        </w:r>
        <w:proofErr w:type="spellEnd"/>
        <w:r>
          <w:t>” packages</w:t>
        </w:r>
      </w:ins>
    </w:p>
    <w:p w:rsidR="00B44D79" w:rsidRPr="00911AA7" w:rsidRDefault="00020E8B" w:rsidP="00B14CE0">
      <w:pPr>
        <w:pStyle w:val="CodeSnippet"/>
        <w:rPr>
          <w:highlight w:val="green"/>
          <w:rPrChange w:id="96" w:author="Russell Thomas" w:date="2013-08-29T22:41:00Z">
            <w:rPr/>
          </w:rPrChange>
        </w:rPr>
      </w:pPr>
      <w:r w:rsidRPr="00020E8B">
        <w:rPr>
          <w:highlight w:val="green"/>
          <w:rPrChange w:id="97" w:author="Russell Thomas" w:date="2013-08-29T22:41:00Z">
            <w:rPr>
              <w:rFonts w:ascii="Times New Roman" w:hAnsi="Times New Roman"/>
              <w:noProof w:val="0"/>
              <w:sz w:val="26"/>
            </w:rPr>
          </w:rPrChange>
        </w:rPr>
        <w:t># load map data of the world</w:t>
      </w:r>
    </w:p>
    <w:p w:rsidR="008220AC" w:rsidRPr="00911AA7" w:rsidRDefault="00020E8B" w:rsidP="00B14CE0">
      <w:pPr>
        <w:pStyle w:val="CodeSnippet"/>
        <w:rPr>
          <w:b/>
          <w:highlight w:val="green"/>
          <w:rPrChange w:id="98" w:author="Russell Thomas" w:date="2013-08-29T22:41:00Z">
            <w:rPr>
              <w:b/>
            </w:rPr>
          </w:rPrChange>
        </w:rPr>
      </w:pPr>
      <w:r w:rsidRPr="00020E8B">
        <w:rPr>
          <w:b/>
          <w:highlight w:val="green"/>
          <w:rPrChange w:id="99" w:author="Russell Thomas" w:date="2013-08-29T22:41:00Z">
            <w:rPr>
              <w:rFonts w:ascii="Times New Roman" w:hAnsi="Times New Roman"/>
              <w:b/>
              <w:noProof w:val="0"/>
              <w:sz w:val="26"/>
            </w:rPr>
          </w:rPrChange>
        </w:rPr>
        <w:t>world &lt;- map_data("world")</w:t>
      </w:r>
    </w:p>
    <w:p w:rsidR="008220AC" w:rsidRPr="00911AA7" w:rsidRDefault="00020E8B" w:rsidP="00B14CE0">
      <w:pPr>
        <w:pStyle w:val="CodeSnippet"/>
        <w:rPr>
          <w:highlight w:val="green"/>
          <w:rPrChange w:id="100" w:author="Russell Thomas" w:date="2013-08-29T22:41:00Z">
            <w:rPr/>
          </w:rPrChange>
        </w:rPr>
      </w:pPr>
      <w:r w:rsidRPr="00020E8B">
        <w:rPr>
          <w:highlight w:val="green"/>
          <w:rPrChange w:id="101" w:author="Russell Thomas" w:date="2013-08-29T22:41:00Z">
            <w:rPr>
              <w:rFonts w:ascii="Times New Roman" w:hAnsi="Times New Roman"/>
              <w:noProof w:val="0"/>
              <w:sz w:val="26"/>
            </w:rPr>
          </w:rPrChange>
        </w:rPr>
        <w:t># nothing personal penguins, but strip out Antarctica</w:t>
      </w:r>
    </w:p>
    <w:p w:rsidR="008220AC" w:rsidRPr="00911AA7" w:rsidRDefault="00020E8B" w:rsidP="00B14CE0">
      <w:pPr>
        <w:pStyle w:val="CodeSnippet"/>
        <w:rPr>
          <w:b/>
          <w:highlight w:val="green"/>
          <w:rPrChange w:id="102" w:author="Russell Thomas" w:date="2013-08-29T22:41:00Z">
            <w:rPr>
              <w:b/>
            </w:rPr>
          </w:rPrChange>
        </w:rPr>
      </w:pPr>
      <w:r w:rsidRPr="00020E8B">
        <w:rPr>
          <w:b/>
          <w:highlight w:val="green"/>
          <w:rPrChange w:id="103" w:author="Russell Thomas" w:date="2013-08-29T22:41:00Z">
            <w:rPr>
              <w:rFonts w:ascii="Times New Roman" w:hAnsi="Times New Roman"/>
              <w:b/>
              <w:noProof w:val="0"/>
              <w:sz w:val="26"/>
            </w:rPr>
          </w:rPrChange>
        </w:rPr>
        <w:t>world &lt;- subset(world, world$region!="Antarctica")</w:t>
      </w:r>
    </w:p>
    <w:p w:rsidR="008220AC" w:rsidRPr="00911AA7" w:rsidRDefault="00020E8B" w:rsidP="00B14CE0">
      <w:pPr>
        <w:pStyle w:val="CodeSnippet"/>
        <w:rPr>
          <w:highlight w:val="green"/>
          <w:rPrChange w:id="104" w:author="Russell Thomas" w:date="2013-08-29T22:41:00Z">
            <w:rPr/>
          </w:rPrChange>
        </w:rPr>
      </w:pPr>
      <w:r w:rsidRPr="00020E8B">
        <w:rPr>
          <w:highlight w:val="green"/>
          <w:rPrChange w:id="105" w:author="Russell Thomas" w:date="2013-08-29T22:41:00Z">
            <w:rPr>
              <w:rFonts w:ascii="Times New Roman" w:hAnsi="Times New Roman"/>
              <w:noProof w:val="0"/>
              <w:sz w:val="26"/>
            </w:rPr>
          </w:rPrChange>
        </w:rPr>
        <w:t># load world data into ggplot object</w:t>
      </w:r>
    </w:p>
    <w:p w:rsidR="008220AC" w:rsidRPr="00911AA7" w:rsidRDefault="00020E8B" w:rsidP="00B14CE0">
      <w:pPr>
        <w:pStyle w:val="CodeSnippet"/>
        <w:rPr>
          <w:b/>
          <w:highlight w:val="green"/>
          <w:rPrChange w:id="106" w:author="Russell Thomas" w:date="2013-08-29T22:41:00Z">
            <w:rPr>
              <w:b/>
            </w:rPr>
          </w:rPrChange>
        </w:rPr>
      </w:pPr>
      <w:r w:rsidRPr="00020E8B">
        <w:rPr>
          <w:b/>
          <w:highlight w:val="green"/>
          <w:rPrChange w:id="107" w:author="Russell Thomas" w:date="2013-08-29T22:41:00Z">
            <w:rPr>
              <w:rFonts w:ascii="Times New Roman" w:hAnsi="Times New Roman"/>
              <w:b/>
              <w:noProof w:val="0"/>
              <w:sz w:val="26"/>
            </w:rPr>
          </w:rPrChange>
        </w:rPr>
        <w:t>gg &lt;- ggplot(data=world, aes(x=long, y=lat))</w:t>
      </w:r>
    </w:p>
    <w:p w:rsidR="008220AC" w:rsidRPr="00911AA7" w:rsidRDefault="00020E8B" w:rsidP="00B14CE0">
      <w:pPr>
        <w:pStyle w:val="CodeSnippet"/>
        <w:rPr>
          <w:highlight w:val="green"/>
          <w:rPrChange w:id="108" w:author="Russell Thomas" w:date="2013-08-29T22:41:00Z">
            <w:rPr/>
          </w:rPrChange>
        </w:rPr>
      </w:pPr>
      <w:r w:rsidRPr="00020E8B">
        <w:rPr>
          <w:highlight w:val="green"/>
          <w:rPrChange w:id="109" w:author="Russell Thomas" w:date="2013-08-29T22:41:00Z">
            <w:rPr>
              <w:rFonts w:ascii="Times New Roman" w:hAnsi="Times New Roman"/>
              <w:noProof w:val="0"/>
              <w:sz w:val="26"/>
            </w:rPr>
          </w:rPrChange>
        </w:rPr>
        <w:t># trace along the lat/long coords by group (countries)</w:t>
      </w:r>
    </w:p>
    <w:p w:rsidR="008220AC" w:rsidRPr="00911AA7" w:rsidRDefault="00020E8B" w:rsidP="00B14CE0">
      <w:pPr>
        <w:pStyle w:val="CodeSnippet"/>
        <w:rPr>
          <w:b/>
          <w:highlight w:val="green"/>
          <w:rPrChange w:id="110" w:author="Russell Thomas" w:date="2013-08-29T22:41:00Z">
            <w:rPr>
              <w:b/>
            </w:rPr>
          </w:rPrChange>
        </w:rPr>
      </w:pPr>
      <w:r w:rsidRPr="00020E8B">
        <w:rPr>
          <w:b/>
          <w:highlight w:val="green"/>
          <w:rPrChange w:id="111" w:author="Russell Thomas" w:date="2013-08-29T22:41:00Z">
            <w:rPr>
              <w:rFonts w:ascii="Times New Roman" w:hAnsi="Times New Roman"/>
              <w:b/>
              <w:noProof w:val="0"/>
              <w:sz w:val="26"/>
            </w:rPr>
          </w:rPrChange>
        </w:rPr>
        <w:t>gg &lt;- gg + geom_path(aes(group=group), colour="gray70")</w:t>
      </w:r>
    </w:p>
    <w:p w:rsidR="008220AC" w:rsidRPr="00911AA7" w:rsidRDefault="00020E8B" w:rsidP="00B14CE0">
      <w:pPr>
        <w:pStyle w:val="CodeSnippet"/>
        <w:rPr>
          <w:highlight w:val="green"/>
          <w:rPrChange w:id="112" w:author="Russell Thomas" w:date="2013-08-29T22:41:00Z">
            <w:rPr/>
          </w:rPrChange>
        </w:rPr>
      </w:pPr>
      <w:r w:rsidRPr="00020E8B">
        <w:rPr>
          <w:highlight w:val="green"/>
          <w:rPrChange w:id="113" w:author="Russell Thomas" w:date="2013-08-29T22:41:00Z">
            <w:rPr>
              <w:rFonts w:ascii="Times New Roman" w:hAnsi="Times New Roman"/>
              <w:noProof w:val="0"/>
              <w:sz w:val="26"/>
            </w:rPr>
          </w:rPrChange>
        </w:rPr>
        <w:t># now project using the mercator projection</w:t>
      </w:r>
    </w:p>
    <w:p w:rsidR="001E6670" w:rsidRPr="00911AA7" w:rsidRDefault="00020E8B" w:rsidP="00B14CE0">
      <w:pPr>
        <w:pStyle w:val="CodeSnippet"/>
        <w:rPr>
          <w:highlight w:val="green"/>
          <w:rPrChange w:id="114" w:author="Russell Thomas" w:date="2013-08-29T22:41:00Z">
            <w:rPr/>
          </w:rPrChange>
        </w:rPr>
      </w:pPr>
      <w:r w:rsidRPr="00020E8B">
        <w:rPr>
          <w:highlight w:val="green"/>
          <w:rPrChange w:id="115" w:author="Russell Thomas" w:date="2013-08-29T22:41:00Z">
            <w:rPr>
              <w:rFonts w:ascii="Times New Roman" w:hAnsi="Times New Roman"/>
              <w:noProof w:val="0"/>
              <w:sz w:val="26"/>
            </w:rPr>
          </w:rPrChange>
        </w:rPr>
        <w:t># try different projections with ?mapproject</w:t>
      </w:r>
    </w:p>
    <w:p w:rsidR="008220AC" w:rsidRPr="00911AA7" w:rsidRDefault="00020E8B" w:rsidP="00B14CE0">
      <w:pPr>
        <w:pStyle w:val="CodeSnippet"/>
        <w:rPr>
          <w:b/>
          <w:highlight w:val="green"/>
          <w:rPrChange w:id="116" w:author="Russell Thomas" w:date="2013-08-29T22:41:00Z">
            <w:rPr>
              <w:b/>
            </w:rPr>
          </w:rPrChange>
        </w:rPr>
      </w:pPr>
      <w:r w:rsidRPr="00020E8B">
        <w:rPr>
          <w:b/>
          <w:highlight w:val="green"/>
          <w:rPrChange w:id="117" w:author="Russell Thomas" w:date="2013-08-29T22:41:00Z">
            <w:rPr>
              <w:rFonts w:ascii="Times New Roman" w:hAnsi="Times New Roman"/>
              <w:b/>
              <w:noProof w:val="0"/>
              <w:sz w:val="26"/>
            </w:rPr>
          </w:rPrChange>
        </w:rPr>
        <w:t>gg &lt;- gg + coord_map("mercator", xlim=c(-200, 200))</w:t>
      </w:r>
    </w:p>
    <w:p w:rsidR="008220AC" w:rsidRPr="00911AA7" w:rsidRDefault="00020E8B" w:rsidP="00B14CE0">
      <w:pPr>
        <w:pStyle w:val="CodeSnippet"/>
        <w:rPr>
          <w:highlight w:val="green"/>
          <w:rPrChange w:id="118" w:author="Russell Thomas" w:date="2013-08-29T22:41:00Z">
            <w:rPr/>
          </w:rPrChange>
        </w:rPr>
      </w:pPr>
      <w:r w:rsidRPr="00020E8B">
        <w:rPr>
          <w:highlight w:val="green"/>
          <w:rPrChange w:id="119" w:author="Russell Thomas" w:date="2013-08-29T22:41:00Z">
            <w:rPr>
              <w:rFonts w:ascii="Times New Roman" w:hAnsi="Times New Roman"/>
              <w:noProof w:val="0"/>
              <w:sz w:val="26"/>
            </w:rPr>
          </w:rPrChange>
        </w:rPr>
        <w:t># load up the ZeroAccess points, overiding the default data set</w:t>
      </w:r>
    </w:p>
    <w:p w:rsidR="008220AC" w:rsidRPr="00911AA7" w:rsidRDefault="00020E8B" w:rsidP="00B14CE0">
      <w:pPr>
        <w:pStyle w:val="CodeSnippet"/>
        <w:rPr>
          <w:b/>
          <w:highlight w:val="green"/>
          <w:rPrChange w:id="120" w:author="Russell Thomas" w:date="2013-08-29T22:41:00Z">
            <w:rPr>
              <w:b/>
            </w:rPr>
          </w:rPrChange>
        </w:rPr>
      </w:pPr>
      <w:r w:rsidRPr="00020E8B">
        <w:rPr>
          <w:b/>
          <w:highlight w:val="green"/>
          <w:rPrChange w:id="121" w:author="Russell Thomas" w:date="2013-08-29T22:41:00Z">
            <w:rPr>
              <w:rFonts w:ascii="Times New Roman" w:hAnsi="Times New Roman"/>
              <w:b/>
              <w:noProof w:val="0"/>
              <w:sz w:val="26"/>
            </w:rPr>
          </w:rPrChange>
        </w:rPr>
        <w:t xml:space="preserve">gg &lt;- gg + geom_point(data=za, aes(long, lat), </w:t>
      </w:r>
    </w:p>
    <w:p w:rsidR="008220AC" w:rsidRPr="00911AA7" w:rsidRDefault="00020E8B" w:rsidP="00B14CE0">
      <w:pPr>
        <w:pStyle w:val="CodeSnippet"/>
        <w:rPr>
          <w:b/>
          <w:highlight w:val="green"/>
          <w:rPrChange w:id="122" w:author="Russell Thomas" w:date="2013-08-29T22:41:00Z">
            <w:rPr>
              <w:b/>
            </w:rPr>
          </w:rPrChange>
        </w:rPr>
      </w:pPr>
      <w:r w:rsidRPr="00020E8B">
        <w:rPr>
          <w:b/>
          <w:highlight w:val="green"/>
          <w:rPrChange w:id="123" w:author="Russell Thomas" w:date="2013-08-29T22:41:00Z">
            <w:rPr>
              <w:rFonts w:ascii="Times New Roman" w:hAnsi="Times New Roman"/>
              <w:b/>
              <w:noProof w:val="0"/>
              <w:sz w:val="26"/>
            </w:rPr>
          </w:rPrChange>
        </w:rPr>
        <w:t xml:space="preserve">                      colour="#000099", alpha=1/40, size=1)</w:t>
      </w:r>
    </w:p>
    <w:p w:rsidR="008220AC" w:rsidRPr="00911AA7" w:rsidRDefault="00020E8B" w:rsidP="00B14CE0">
      <w:pPr>
        <w:pStyle w:val="CodeSnippet"/>
        <w:rPr>
          <w:highlight w:val="green"/>
          <w:rPrChange w:id="124" w:author="Russell Thomas" w:date="2013-08-29T22:41:00Z">
            <w:rPr/>
          </w:rPrChange>
        </w:rPr>
      </w:pPr>
      <w:r w:rsidRPr="00020E8B">
        <w:rPr>
          <w:highlight w:val="green"/>
          <w:rPrChange w:id="125" w:author="Russell Thomas" w:date="2013-08-29T22:41:00Z">
            <w:rPr>
              <w:rFonts w:ascii="Times New Roman" w:hAnsi="Times New Roman"/>
              <w:noProof w:val="0"/>
              <w:sz w:val="26"/>
            </w:rPr>
          </w:rPrChange>
        </w:rPr>
        <w:t># add axes labels and theme</w:t>
      </w:r>
    </w:p>
    <w:p w:rsidR="008220AC" w:rsidRPr="00911AA7" w:rsidRDefault="00020E8B" w:rsidP="00B14CE0">
      <w:pPr>
        <w:pStyle w:val="CodeSnippet"/>
        <w:rPr>
          <w:b/>
          <w:highlight w:val="green"/>
          <w:rPrChange w:id="126" w:author="Russell Thomas" w:date="2013-08-29T22:41:00Z">
            <w:rPr>
              <w:b/>
            </w:rPr>
          </w:rPrChange>
        </w:rPr>
      </w:pPr>
      <w:r w:rsidRPr="00020E8B">
        <w:rPr>
          <w:b/>
          <w:highlight w:val="green"/>
          <w:rPrChange w:id="127" w:author="Russell Thomas" w:date="2013-08-29T22:41:00Z">
            <w:rPr>
              <w:rFonts w:ascii="Times New Roman" w:hAnsi="Times New Roman"/>
              <w:b/>
              <w:noProof w:val="0"/>
              <w:sz w:val="26"/>
            </w:rPr>
          </w:rPrChange>
        </w:rPr>
        <w:t>gg &lt;- gg + xlab("Longitude") + ylab("Latitude")</w:t>
      </w:r>
    </w:p>
    <w:p w:rsidR="008220AC" w:rsidRPr="008220AC" w:rsidRDefault="00020E8B" w:rsidP="00B14CE0">
      <w:pPr>
        <w:pStyle w:val="CodeSnippet"/>
        <w:rPr>
          <w:b/>
        </w:rPr>
      </w:pPr>
      <w:r w:rsidRPr="00020E8B">
        <w:rPr>
          <w:b/>
          <w:highlight w:val="green"/>
          <w:rPrChange w:id="128" w:author="Russell Thomas" w:date="2013-08-29T22:41:00Z">
            <w:rPr>
              <w:rFonts w:ascii="Times New Roman" w:hAnsi="Times New Roman"/>
              <w:b/>
              <w:noProof w:val="0"/>
              <w:sz w:val="26"/>
            </w:rPr>
          </w:rPrChange>
        </w:rPr>
        <w:t>gg &lt;- gg + theme_bw()</w:t>
      </w:r>
    </w:p>
    <w:p w:rsidR="003539DF" w:rsidRDefault="00020E8B" w:rsidP="00B14CE0">
      <w:pPr>
        <w:pStyle w:val="CodeSnippet"/>
        <w:rPr>
          <w:ins w:id="129" w:author="Russell Thomas" w:date="2013-08-29T22:40:00Z"/>
          <w:b/>
        </w:rPr>
      </w:pPr>
      <w:r w:rsidRPr="00020E8B">
        <w:rPr>
          <w:b/>
          <w:highlight w:val="red"/>
          <w:rPrChange w:id="130" w:author="Russell Thomas" w:date="2013-08-29T22:41:00Z">
            <w:rPr>
              <w:rFonts w:ascii="Times New Roman" w:hAnsi="Times New Roman"/>
              <w:b/>
              <w:noProof w:val="0"/>
              <w:sz w:val="26"/>
            </w:rPr>
          </w:rPrChange>
        </w:rPr>
        <w:t>print(gg)</w:t>
      </w:r>
    </w:p>
    <w:p w:rsidR="00911AA7" w:rsidRDefault="00911AA7" w:rsidP="00B14CE0">
      <w:pPr>
        <w:pStyle w:val="CodeSnippet"/>
        <w:numPr>
          <w:ins w:id="131" w:author="Russell Thomas" w:date="2013-08-29T22:40:00Z"/>
        </w:numPr>
        <w:rPr>
          <w:ins w:id="132" w:author="Russell Thomas" w:date="2013-08-29T22:40:00Z"/>
          <w:b/>
        </w:rPr>
      </w:pPr>
    </w:p>
    <w:p w:rsidR="00911AA7" w:rsidRDefault="00911AA7" w:rsidP="00911AA7">
      <w:pPr>
        <w:pStyle w:val="QueryPara"/>
        <w:numPr>
          <w:ins w:id="133" w:author="Russell Thomas" w:date="2013-08-29T22:40:00Z"/>
        </w:numPr>
        <w:rPr>
          <w:ins w:id="134" w:author="Russell Thomas" w:date="2013-08-29T22:40:00Z"/>
        </w:rPr>
      </w:pPr>
      <w:ins w:id="135" w:author="Russell Thomas" w:date="2013-08-29T22:40:00Z">
        <w:r>
          <w:t>This last statement generates an error:</w:t>
        </w:r>
      </w:ins>
    </w:p>
    <w:p w:rsidR="00911AA7" w:rsidRDefault="00911AA7" w:rsidP="00911AA7">
      <w:pPr>
        <w:pStyle w:val="QueryPara"/>
        <w:numPr>
          <w:ins w:id="136" w:author="Russell Thomas" w:date="2013-08-29T22:40:00Z"/>
        </w:numPr>
        <w:rPr>
          <w:ins w:id="137" w:author="Russell Thomas" w:date="2013-08-29T22:40:00Z"/>
        </w:rPr>
      </w:pPr>
      <w:ins w:id="138" w:author="Russell Thomas" w:date="2013-08-29T22:40:00Z">
        <w:r w:rsidRPr="006739FD">
          <w:t xml:space="preserve">Error in </w:t>
        </w:r>
        <w:proofErr w:type="spellStart"/>
        <w:r w:rsidRPr="006739FD">
          <w:t>eval</w:t>
        </w:r>
        <w:proofErr w:type="spellEnd"/>
        <w:r w:rsidRPr="006739FD">
          <w:t>(</w:t>
        </w:r>
        <w:proofErr w:type="spellStart"/>
        <w:r w:rsidRPr="006739FD">
          <w:t>expr</w:t>
        </w:r>
        <w:proofErr w:type="spellEnd"/>
        <w:r w:rsidRPr="006739FD">
          <w:t xml:space="preserve">, </w:t>
        </w:r>
        <w:proofErr w:type="spellStart"/>
        <w:r w:rsidRPr="006739FD">
          <w:t>envir</w:t>
        </w:r>
        <w:proofErr w:type="spellEnd"/>
        <w:r w:rsidRPr="006739FD">
          <w:t xml:space="preserve">, </w:t>
        </w:r>
        <w:proofErr w:type="spellStart"/>
        <w:r w:rsidRPr="006739FD">
          <w:t>enclos</w:t>
        </w:r>
        <w:proofErr w:type="spellEnd"/>
        <w:r w:rsidRPr="006739FD">
          <w:t>) : object 'long' not found</w:t>
        </w:r>
      </w:ins>
    </w:p>
    <w:p w:rsidR="00911AA7" w:rsidRDefault="00911AA7" w:rsidP="00911AA7">
      <w:pPr>
        <w:pStyle w:val="QueryPara"/>
        <w:numPr>
          <w:ins w:id="139" w:author="Russell Thomas" w:date="2013-08-29T22:40:00Z"/>
        </w:numPr>
        <w:rPr>
          <w:ins w:id="140" w:author="Russell Thomas" w:date="2013-08-29T22:40:00Z"/>
        </w:rPr>
      </w:pPr>
    </w:p>
    <w:p w:rsidR="00911AA7" w:rsidRPr="00D12C79" w:rsidRDefault="00911AA7" w:rsidP="00911AA7">
      <w:pPr>
        <w:pStyle w:val="QueryPara"/>
        <w:numPr>
          <w:ins w:id="141" w:author="Russell Thomas" w:date="2013-08-29T22:40:00Z"/>
        </w:numPr>
        <w:rPr>
          <w:ins w:id="142" w:author="Russell Thomas" w:date="2013-08-29T22:40:00Z"/>
        </w:rPr>
      </w:pPr>
      <w:ins w:id="143" w:author="Russell Thomas" w:date="2013-08-29T22:40:00Z">
        <w:r>
          <w:t>Therefore I can’t confirm Figure 5.3</w:t>
        </w:r>
      </w:ins>
    </w:p>
    <w:p w:rsidR="00911AA7" w:rsidRDefault="00911AA7" w:rsidP="00B14CE0">
      <w:pPr>
        <w:pStyle w:val="CodeSnippet"/>
        <w:numPr>
          <w:ins w:id="144" w:author="Russell Thomas" w:date="2013-08-29T22:40:00Z"/>
        </w:numPr>
        <w:rPr>
          <w:b/>
        </w:rPr>
      </w:pPr>
    </w:p>
    <w:p w:rsidR="003539DF" w:rsidRDefault="00020E8B" w:rsidP="003539DF">
      <w:pPr>
        <w:pStyle w:val="Slug"/>
      </w:pPr>
      <w:r w:rsidRPr="00020E8B">
        <w:rPr>
          <w:highlight w:val="yellow"/>
          <w:rPrChange w:id="145" w:author="Russell Thomas" w:date="2013-08-29T22:43:00Z">
            <w:rPr>
              <w:rFonts w:ascii="Times New Roman" w:hAnsi="Times New Roman"/>
              <w:b w:val="0"/>
              <w:snapToGrid w:val="0"/>
              <w:sz w:val="26"/>
            </w:rPr>
          </w:rPrChange>
        </w:rPr>
        <w:t xml:space="preserve">Figure 5.3 Worldwide </w:t>
      </w:r>
      <w:proofErr w:type="spellStart"/>
      <w:r w:rsidRPr="00020E8B">
        <w:rPr>
          <w:highlight w:val="yellow"/>
          <w:rPrChange w:id="146" w:author="Russell Thomas" w:date="2013-08-29T22:43:00Z">
            <w:rPr>
              <w:rFonts w:ascii="Times New Roman" w:hAnsi="Times New Roman"/>
              <w:b w:val="0"/>
              <w:snapToGrid w:val="0"/>
              <w:sz w:val="26"/>
            </w:rPr>
          </w:rPrChange>
        </w:rPr>
        <w:t>ZeroAccess</w:t>
      </w:r>
      <w:proofErr w:type="spellEnd"/>
      <w:r w:rsidRPr="00020E8B">
        <w:rPr>
          <w:highlight w:val="yellow"/>
          <w:rPrChange w:id="147" w:author="Russell Thomas" w:date="2013-08-29T22:43:00Z">
            <w:rPr>
              <w:rFonts w:ascii="Times New Roman" w:hAnsi="Times New Roman"/>
              <w:b w:val="0"/>
              <w:snapToGrid w:val="0"/>
              <w:sz w:val="26"/>
            </w:rPr>
          </w:rPrChange>
        </w:rPr>
        <w:t xml:space="preserve"> Infections </w:t>
      </w:r>
      <w:r w:rsidRPr="00020E8B">
        <w:rPr>
          <w:highlight w:val="yellow"/>
          <w:rPrChange w:id="148" w:author="Russell Thomas" w:date="2013-08-29T22:43:00Z">
            <w:rPr>
              <w:rFonts w:ascii="Times New Roman" w:hAnsi="Times New Roman"/>
              <w:b w:val="0"/>
              <w:snapToGrid w:val="0"/>
              <w:sz w:val="26"/>
            </w:rPr>
          </w:rPrChange>
        </w:rPr>
        <w:tab/>
        <w:t>[FILENAME 793725c05f003]</w:t>
      </w:r>
    </w:p>
    <w:p w:rsidR="001E6670" w:rsidRDefault="008220AC" w:rsidP="00222E14">
      <w:pPr>
        <w:pStyle w:val="Para"/>
      </w:pPr>
      <w:r>
        <w:t>Now</w:t>
      </w:r>
      <w:r w:rsidR="00E91632">
        <w:t>,</w:t>
      </w:r>
      <w:r>
        <w:t xml:space="preserve"> </w:t>
      </w:r>
      <w:r w:rsidRPr="00834B43">
        <w:rPr>
          <w:i/>
        </w:rPr>
        <w:t>that’s</w:t>
      </w:r>
      <w:r>
        <w:t xml:space="preserve"> a real map</w:t>
      </w:r>
      <w:r w:rsidR="00E91632">
        <w:t>;</w:t>
      </w:r>
      <w:r>
        <w:t xml:space="preserve"> but</w:t>
      </w:r>
      <w:r w:rsidR="00E91632">
        <w:t>,</w:t>
      </w:r>
      <w:r>
        <w:t xml:space="preserve"> </w:t>
      </w:r>
      <w:r w:rsidR="00222E14">
        <w:t>what can we learn from it?  The answer is</w:t>
      </w:r>
      <w:r w:rsidR="00E91632">
        <w:t>:</w:t>
      </w:r>
      <w:r w:rsidR="00222E14">
        <w:t xml:space="preserve"> not much</w:t>
      </w:r>
      <w:r w:rsidR="00E91632">
        <w:t>. This map</w:t>
      </w:r>
      <w:r>
        <w:t xml:space="preserve"> </w:t>
      </w:r>
      <w:r w:rsidR="00E91632">
        <w:t>communicates very little besides the fact that</w:t>
      </w:r>
      <w:r>
        <w:t xml:space="preserve"> the </w:t>
      </w:r>
      <w:proofErr w:type="spellStart"/>
      <w:r>
        <w:t>ZeroAccess</w:t>
      </w:r>
      <w:proofErr w:type="spellEnd"/>
      <w:r>
        <w:t xml:space="preserve"> botnet is </w:t>
      </w:r>
      <w:r w:rsidR="00222E14">
        <w:t xml:space="preserve">an international </w:t>
      </w:r>
      <w:del w:id="149" w:author="Russell Thomas" w:date="2013-08-29T22:43:00Z">
        <w:r w:rsidR="00222E14" w:rsidDel="006C1A9C">
          <w:delText>travel</w:delText>
        </w:r>
        <w:r w:rsidR="00BD27A3" w:rsidDel="006C1A9C">
          <w:delText>ler</w:delText>
        </w:r>
      </w:del>
      <w:ins w:id="150" w:author="Russell Thomas" w:date="2013-08-29T22:43:00Z">
        <w:r w:rsidR="006C1A9C">
          <w:t>traveler</w:t>
        </w:r>
      </w:ins>
      <w:r w:rsidR="001E6670">
        <w:t xml:space="preserve"> (and nobody should be surprised by that</w:t>
      </w:r>
      <w:r w:rsidR="00222E14">
        <w:t xml:space="preserve">). </w:t>
      </w:r>
      <w:r w:rsidR="00143CC9">
        <w:t>L</w:t>
      </w:r>
      <w:r w:rsidR="00FB6149">
        <w:t xml:space="preserve">et’s </w:t>
      </w:r>
      <w:r w:rsidR="00143CC9">
        <w:t>probe a bit deeper</w:t>
      </w:r>
      <w:r w:rsidR="00FB6149">
        <w:t xml:space="preserve"> and see if we can’t </w:t>
      </w:r>
      <w:r w:rsidR="00143CC9">
        <w:t xml:space="preserve">use maps to help us </w:t>
      </w:r>
      <w:r w:rsidR="00FB6149">
        <w:t xml:space="preserve">visualize </w:t>
      </w:r>
      <w:r w:rsidR="00585E8B">
        <w:t>the data a bit better</w:t>
      </w:r>
      <w:r w:rsidR="00FB6149">
        <w:t>.</w:t>
      </w:r>
    </w:p>
    <w:p w:rsidR="001E6670" w:rsidRDefault="001E6670" w:rsidP="001E6670">
      <w:pPr>
        <w:pStyle w:val="H3"/>
      </w:pPr>
      <w:r>
        <w:t xml:space="preserve">How many </w:t>
      </w:r>
      <w:proofErr w:type="spellStart"/>
      <w:r>
        <w:t>ZeroAccess</w:t>
      </w:r>
      <w:proofErr w:type="spellEnd"/>
      <w:r>
        <w:t xml:space="preserve"> infections per country?</w:t>
      </w:r>
    </w:p>
    <w:p w:rsidR="00237562" w:rsidRDefault="001E6670" w:rsidP="00222E14">
      <w:pPr>
        <w:pStyle w:val="Para"/>
        <w:rPr>
          <w:ins w:id="151" w:author="Russell Thomas" w:date="2013-08-29T22:57:00Z"/>
        </w:rPr>
      </w:pPr>
      <w:r>
        <w:t xml:space="preserve">It’s very difficult to look at figure 5.3 and determine which countries have the most infections. </w:t>
      </w:r>
      <w:r w:rsidR="00FB6149">
        <w:t xml:space="preserve">  We can’t expect someone (or ourselves) to look at a map like this and extract the proportion of bot infections in countries.</w:t>
      </w:r>
      <w:r w:rsidR="005925C3">
        <w:t xml:space="preserve"> </w:t>
      </w:r>
      <w:r w:rsidR="002068F0">
        <w:t>It looks like</w:t>
      </w:r>
      <w:r w:rsidR="005925C3">
        <w:t xml:space="preserve"> the U.S. and Europe are </w:t>
      </w:r>
      <w:r w:rsidR="00143CC9">
        <w:t>blanketed in bots;</w:t>
      </w:r>
      <w:r w:rsidR="005925C3">
        <w:t xml:space="preserve"> so</w:t>
      </w:r>
      <w:r w:rsidR="00143CC9">
        <w:t>,</w:t>
      </w:r>
      <w:r w:rsidR="005925C3">
        <w:t xml:space="preserve"> let’s try a different type of map.  We </w:t>
      </w:r>
      <w:r w:rsidR="005F38AD">
        <w:t xml:space="preserve">need to </w:t>
      </w:r>
      <w:r>
        <w:t>count how many infections we have</w:t>
      </w:r>
      <w:r w:rsidR="008220AC">
        <w:t xml:space="preserve"> </w:t>
      </w:r>
      <w:r w:rsidR="005F38AD">
        <w:t>in each</w:t>
      </w:r>
      <w:r w:rsidR="008220AC">
        <w:t xml:space="preserve"> country and </w:t>
      </w:r>
      <w:r w:rsidR="005F38AD">
        <w:t xml:space="preserve">then </w:t>
      </w:r>
      <w:r w:rsidR="00C345A9">
        <w:t xml:space="preserve">we can visualize </w:t>
      </w:r>
      <w:r w:rsidR="00143CC9">
        <w:t xml:space="preserve">the results </w:t>
      </w:r>
      <w:r w:rsidR="00C345A9">
        <w:t xml:space="preserve">with a </w:t>
      </w:r>
      <w:proofErr w:type="spellStart"/>
      <w:r w:rsidR="00C345A9" w:rsidRPr="00834B43">
        <w:rPr>
          <w:i/>
        </w:rPr>
        <w:t>ch</w:t>
      </w:r>
      <w:r w:rsidR="008220AC" w:rsidRPr="00834B43">
        <w:rPr>
          <w:i/>
        </w:rPr>
        <w:t>oropleth</w:t>
      </w:r>
      <w:proofErr w:type="spellEnd"/>
      <w:r w:rsidR="008220AC">
        <w:t xml:space="preserve">.  </w:t>
      </w:r>
      <w:r w:rsidR="005F38AD">
        <w:t xml:space="preserve">A </w:t>
      </w:r>
      <w:proofErr w:type="spellStart"/>
      <w:r w:rsidR="00C345A9">
        <w:t>choropleth</w:t>
      </w:r>
      <w:proofErr w:type="spellEnd"/>
      <w:r w:rsidR="005F38AD">
        <w:t xml:space="preserve"> is a map where the country is </w:t>
      </w:r>
      <w:r w:rsidR="00C345A9">
        <w:t xml:space="preserve">shaded or filled with color that is then </w:t>
      </w:r>
      <w:r w:rsidR="005F38AD">
        <w:t xml:space="preserve">associated with the data.  </w:t>
      </w:r>
      <w:r w:rsidR="002068F0">
        <w:t xml:space="preserve">For our first </w:t>
      </w:r>
      <w:proofErr w:type="spellStart"/>
      <w:r w:rsidR="00C345A9">
        <w:t>choropleth</w:t>
      </w:r>
      <w:proofErr w:type="spellEnd"/>
      <w:r w:rsidR="002068F0">
        <w:t xml:space="preserve">, we will </w:t>
      </w:r>
      <w:r w:rsidR="008220AC">
        <w:t xml:space="preserve">have to figure out which country the </w:t>
      </w:r>
      <w:r w:rsidR="00C345A9">
        <w:t xml:space="preserve">latitude/longitude </w:t>
      </w:r>
      <w:r w:rsidR="008220AC">
        <w:t>points are in</w:t>
      </w:r>
      <w:r w:rsidR="002068F0">
        <w:t xml:space="preserve"> and then we will use a single continuous color scale to represent that quantity</w:t>
      </w:r>
      <w:r w:rsidR="008220AC">
        <w:t xml:space="preserve">.  </w:t>
      </w:r>
      <w:r w:rsidR="002068F0">
        <w:t xml:space="preserve">To convert latitude and longitude to a country, </w:t>
      </w:r>
      <w:r w:rsidR="008220AC">
        <w:t>we</w:t>
      </w:r>
      <w:r w:rsidR="002068F0">
        <w:t xml:space="preserve"> wi</w:t>
      </w:r>
      <w:r w:rsidR="008220AC">
        <w:t xml:space="preserve">ll </w:t>
      </w:r>
      <w:r w:rsidR="002068F0">
        <w:t xml:space="preserve">adapt a function </w:t>
      </w:r>
      <w:r w:rsidR="00C345A9">
        <w:t>from Ryan Weald</w:t>
      </w:r>
      <w:r w:rsidR="003D2CB2">
        <w:t xml:space="preserve"> and call our function</w:t>
      </w:r>
      <w:r w:rsidR="008220AC" w:rsidRPr="00BD27A3">
        <w:rPr>
          <w:highlight w:val="yellow"/>
        </w:rPr>
        <w:t xml:space="preserve"> </w:t>
      </w:r>
      <w:r w:rsidR="00222E14" w:rsidRPr="00BD27A3">
        <w:rPr>
          <w:rStyle w:val="InlineCode"/>
          <w:highlight w:val="yellow"/>
        </w:rPr>
        <w:t>latlong2map()</w:t>
      </w:r>
      <w:r w:rsidR="00222E14" w:rsidRPr="00BD27A3">
        <w:rPr>
          <w:highlight w:val="yellow"/>
        </w:rPr>
        <w:t>.</w:t>
      </w:r>
      <w:r w:rsidR="00222E14">
        <w:t xml:space="preserve">   That function will </w:t>
      </w:r>
      <w:r w:rsidR="003D2CB2">
        <w:t>accept</w:t>
      </w:r>
      <w:r w:rsidR="00222E14">
        <w:t xml:space="preserve"> a data frame of l</w:t>
      </w:r>
      <w:r w:rsidR="003D2CB2">
        <w:t xml:space="preserve">ongitude and latitude pairs along with </w:t>
      </w:r>
      <w:r w:rsidR="00222E14">
        <w:t xml:space="preserve">the name of a map to translate onto. </w:t>
      </w:r>
    </w:p>
    <w:p w:rsidR="004074B3" w:rsidRDefault="004D5471">
      <w:pPr>
        <w:pStyle w:val="QueryPara"/>
        <w:numPr>
          <w:ins w:id="152" w:author="Russell Thomas" w:date="2013-08-29T22:57:00Z"/>
        </w:numPr>
        <w:pPrChange w:id="153" w:author="Russell Thomas" w:date="2013-08-29T22:57:00Z">
          <w:pPr>
            <w:pStyle w:val="Para"/>
          </w:pPr>
        </w:pPrChange>
      </w:pPr>
      <w:ins w:id="154" w:author="Russell Thomas" w:date="2013-08-29T22:57:00Z">
        <w:r>
          <w:t>This requires the “</w:t>
        </w:r>
        <w:proofErr w:type="spellStart"/>
        <w:r>
          <w:t>maptools</w:t>
        </w:r>
        <w:proofErr w:type="spellEnd"/>
        <w:r>
          <w:t>” package</w:t>
        </w:r>
      </w:ins>
      <w:ins w:id="155" w:author="Russell Thomas" w:date="2013-08-29T22:58:00Z">
        <w:r>
          <w:t xml:space="preserve"> for “map2SpatialPolygons”</w:t>
        </w:r>
      </w:ins>
    </w:p>
    <w:p w:rsidR="003D2CB2" w:rsidRPr="006E2FAA" w:rsidRDefault="00020E8B" w:rsidP="003D2CB2">
      <w:pPr>
        <w:pStyle w:val="CodeSnippet"/>
        <w:rPr>
          <w:highlight w:val="green"/>
          <w:rPrChange w:id="156" w:author="Russell Thomas" w:date="2013-08-29T22:45:00Z">
            <w:rPr/>
          </w:rPrChange>
        </w:rPr>
      </w:pPr>
      <w:r w:rsidRPr="00020E8B">
        <w:rPr>
          <w:highlight w:val="green"/>
          <w:rPrChange w:id="157" w:author="Russell Thomas" w:date="2013-08-29T22:45:00Z">
            <w:rPr>
              <w:rFonts w:ascii="Times New Roman" w:hAnsi="Times New Roman"/>
              <w:noProof w:val="0"/>
              <w:sz w:val="26"/>
            </w:rPr>
          </w:rPrChange>
        </w:rPr>
        <w:t># slightly modified verison of Ryan Weald’s (@rweald) function</w:t>
      </w:r>
    </w:p>
    <w:p w:rsidR="003D2CB2" w:rsidRPr="006E2FAA" w:rsidRDefault="00020E8B" w:rsidP="003D2CB2">
      <w:pPr>
        <w:pStyle w:val="CodeSnippet"/>
        <w:rPr>
          <w:highlight w:val="green"/>
          <w:rPrChange w:id="158" w:author="Russell Thomas" w:date="2013-08-29T22:45:00Z">
            <w:rPr/>
          </w:rPrChange>
        </w:rPr>
      </w:pPr>
      <w:r w:rsidRPr="00020E8B">
        <w:rPr>
          <w:highlight w:val="green"/>
          <w:rPrChange w:id="159" w:author="Russell Thomas" w:date="2013-08-29T22:45:00Z">
            <w:rPr>
              <w:rFonts w:ascii="Times New Roman" w:hAnsi="Times New Roman"/>
              <w:noProof w:val="0"/>
              <w:sz w:val="26"/>
            </w:rPr>
          </w:rPrChange>
        </w:rPr>
        <w:t># https://gist.github.com/rweald/4720788</w:t>
      </w:r>
    </w:p>
    <w:p w:rsidR="003D2CB2" w:rsidRPr="006E2FAA" w:rsidRDefault="00020E8B" w:rsidP="003D2CB2">
      <w:pPr>
        <w:pStyle w:val="CodeSnippet"/>
        <w:rPr>
          <w:b/>
          <w:highlight w:val="green"/>
          <w:rPrChange w:id="160" w:author="Russell Thomas" w:date="2013-08-29T22:45:00Z">
            <w:rPr>
              <w:b/>
            </w:rPr>
          </w:rPrChange>
        </w:rPr>
      </w:pPr>
      <w:r w:rsidRPr="00020E8B">
        <w:rPr>
          <w:b/>
          <w:highlight w:val="green"/>
          <w:rPrChange w:id="161" w:author="Russell Thomas" w:date="2013-08-29T22:45:00Z">
            <w:rPr>
              <w:rFonts w:ascii="Times New Roman" w:hAnsi="Times New Roman"/>
              <w:b/>
              <w:noProof w:val="0"/>
              <w:sz w:val="26"/>
            </w:rPr>
          </w:rPrChange>
        </w:rPr>
        <w:t>latlong2map &lt;- function(pointsDF, mapping) {</w:t>
      </w:r>
    </w:p>
    <w:p w:rsidR="003D2CB2" w:rsidRPr="006E2FAA" w:rsidRDefault="00020E8B" w:rsidP="003D2CB2">
      <w:pPr>
        <w:pStyle w:val="CodeSnippet"/>
        <w:rPr>
          <w:highlight w:val="green"/>
          <w:rPrChange w:id="162" w:author="Russell Thomas" w:date="2013-08-29T22:45:00Z">
            <w:rPr/>
          </w:rPrChange>
        </w:rPr>
      </w:pPr>
      <w:r w:rsidRPr="00020E8B">
        <w:rPr>
          <w:highlight w:val="green"/>
          <w:rPrChange w:id="163" w:author="Russell Thomas" w:date="2013-08-29T22:45:00Z">
            <w:rPr>
              <w:rFonts w:ascii="Times New Roman" w:hAnsi="Times New Roman"/>
              <w:noProof w:val="0"/>
              <w:sz w:val="26"/>
            </w:rPr>
          </w:rPrChange>
        </w:rPr>
        <w:t xml:space="preserve">  # load up the map data</w:t>
      </w:r>
    </w:p>
    <w:p w:rsidR="003D2CB2" w:rsidRPr="006E2FAA" w:rsidRDefault="00020E8B" w:rsidP="003D2CB2">
      <w:pPr>
        <w:pStyle w:val="CodeSnippet"/>
        <w:rPr>
          <w:b/>
          <w:highlight w:val="green"/>
          <w:rPrChange w:id="164" w:author="Russell Thomas" w:date="2013-08-29T22:45:00Z">
            <w:rPr>
              <w:b/>
            </w:rPr>
          </w:rPrChange>
        </w:rPr>
      </w:pPr>
      <w:r w:rsidRPr="00020E8B">
        <w:rPr>
          <w:b/>
          <w:highlight w:val="green"/>
          <w:rPrChange w:id="165" w:author="Russell Thomas" w:date="2013-08-29T22:45:00Z">
            <w:rPr>
              <w:rFonts w:ascii="Times New Roman" w:hAnsi="Times New Roman"/>
              <w:b/>
              <w:noProof w:val="0"/>
              <w:sz w:val="26"/>
            </w:rPr>
          </w:rPrChange>
        </w:rPr>
        <w:t xml:space="preserve">  local.map &lt;- map(mapping, fill=TRUE, col="transparent", plot=FALSE)</w:t>
      </w:r>
    </w:p>
    <w:p w:rsidR="003D2CB2" w:rsidRPr="006E2FAA" w:rsidRDefault="00020E8B" w:rsidP="003D2CB2">
      <w:pPr>
        <w:pStyle w:val="CodeSnippet"/>
        <w:rPr>
          <w:highlight w:val="green"/>
          <w:rPrChange w:id="166" w:author="Russell Thomas" w:date="2013-08-29T22:45:00Z">
            <w:rPr/>
          </w:rPrChange>
        </w:rPr>
      </w:pPr>
      <w:r w:rsidRPr="00020E8B">
        <w:rPr>
          <w:highlight w:val="green"/>
          <w:rPrChange w:id="167" w:author="Russell Thomas" w:date="2013-08-29T22:45:00Z">
            <w:rPr>
              <w:rFonts w:ascii="Times New Roman" w:hAnsi="Times New Roman"/>
              <w:noProof w:val="0"/>
              <w:sz w:val="26"/>
            </w:rPr>
          </w:rPrChange>
        </w:rPr>
        <w:t xml:space="preserve">  # pull out the IDs from the name</w:t>
      </w:r>
    </w:p>
    <w:p w:rsidR="003D2CB2" w:rsidRPr="006E2FAA" w:rsidRDefault="00020E8B" w:rsidP="003D2CB2">
      <w:pPr>
        <w:pStyle w:val="CodeSnippet"/>
        <w:rPr>
          <w:b/>
          <w:highlight w:val="green"/>
          <w:rPrChange w:id="168" w:author="Russell Thomas" w:date="2013-08-29T22:45:00Z">
            <w:rPr>
              <w:b/>
            </w:rPr>
          </w:rPrChange>
        </w:rPr>
      </w:pPr>
      <w:r w:rsidRPr="00020E8B">
        <w:rPr>
          <w:b/>
          <w:highlight w:val="green"/>
          <w:rPrChange w:id="169" w:author="Russell Thomas" w:date="2013-08-29T22:45:00Z">
            <w:rPr>
              <w:rFonts w:ascii="Times New Roman" w:hAnsi="Times New Roman"/>
              <w:b/>
              <w:noProof w:val="0"/>
              <w:sz w:val="26"/>
            </w:rPr>
          </w:rPrChange>
        </w:rPr>
        <w:t xml:space="preserve">  IDs &lt;- sapply(strsplit(local.map$names, ":"), function(x) x[1])</w:t>
      </w:r>
    </w:p>
    <w:p w:rsidR="003D2CB2" w:rsidRPr="006E2FAA" w:rsidRDefault="00020E8B" w:rsidP="003D2CB2">
      <w:pPr>
        <w:pStyle w:val="CodeSnippet"/>
        <w:rPr>
          <w:highlight w:val="green"/>
          <w:rPrChange w:id="170" w:author="Russell Thomas" w:date="2013-08-29T22:45:00Z">
            <w:rPr/>
          </w:rPrChange>
        </w:rPr>
      </w:pPr>
      <w:r w:rsidRPr="00020E8B">
        <w:rPr>
          <w:highlight w:val="green"/>
          <w:rPrChange w:id="171" w:author="Russell Thomas" w:date="2013-08-29T22:45:00Z">
            <w:rPr>
              <w:rFonts w:ascii="Times New Roman" w:hAnsi="Times New Roman"/>
              <w:noProof w:val="0"/>
              <w:sz w:val="26"/>
            </w:rPr>
          </w:rPrChange>
        </w:rPr>
        <w:t xml:space="preserve">  # Prepare SpatialPolygons object </w:t>
      </w:r>
    </w:p>
    <w:p w:rsidR="003D2CB2" w:rsidRPr="006E2FAA" w:rsidRDefault="00020E8B" w:rsidP="003D2CB2">
      <w:pPr>
        <w:pStyle w:val="CodeSnippet"/>
        <w:rPr>
          <w:b/>
          <w:highlight w:val="green"/>
          <w:rPrChange w:id="172" w:author="Russell Thomas" w:date="2013-08-29T22:45:00Z">
            <w:rPr>
              <w:b/>
            </w:rPr>
          </w:rPrChange>
        </w:rPr>
      </w:pPr>
      <w:r w:rsidRPr="00020E8B">
        <w:rPr>
          <w:b/>
          <w:highlight w:val="green"/>
          <w:rPrChange w:id="173" w:author="Russell Thomas" w:date="2013-08-29T22:45:00Z">
            <w:rPr>
              <w:rFonts w:ascii="Times New Roman" w:hAnsi="Times New Roman"/>
              <w:b/>
              <w:noProof w:val="0"/>
              <w:sz w:val="26"/>
            </w:rPr>
          </w:rPrChange>
        </w:rPr>
        <w:t xml:space="preserve">  maps_sp &lt;- </w:t>
      </w:r>
      <w:r w:rsidRPr="00020E8B">
        <w:rPr>
          <w:b/>
          <w:highlight w:val="red"/>
          <w:rPrChange w:id="174" w:author="Russell Thomas" w:date="2013-08-29T22:58:00Z">
            <w:rPr>
              <w:rFonts w:ascii="Times New Roman" w:hAnsi="Times New Roman"/>
              <w:b/>
              <w:noProof w:val="0"/>
              <w:sz w:val="26"/>
            </w:rPr>
          </w:rPrChange>
        </w:rPr>
        <w:t>map2SpatialPolygons</w:t>
      </w:r>
      <w:r w:rsidRPr="00020E8B">
        <w:rPr>
          <w:b/>
          <w:highlight w:val="green"/>
          <w:rPrChange w:id="175" w:author="Russell Thomas" w:date="2013-08-29T22:45:00Z">
            <w:rPr>
              <w:rFonts w:ascii="Times New Roman" w:hAnsi="Times New Roman"/>
              <w:b/>
              <w:noProof w:val="0"/>
              <w:sz w:val="26"/>
            </w:rPr>
          </w:rPrChange>
        </w:rPr>
        <w:t>(local.map, IDs=IDs,</w:t>
      </w:r>
    </w:p>
    <w:p w:rsidR="003D2CB2" w:rsidRPr="006E2FAA" w:rsidRDefault="00020E8B" w:rsidP="003D2CB2">
      <w:pPr>
        <w:pStyle w:val="CodeSnippet"/>
        <w:rPr>
          <w:b/>
          <w:highlight w:val="green"/>
          <w:rPrChange w:id="176" w:author="Russell Thomas" w:date="2013-08-29T22:45:00Z">
            <w:rPr>
              <w:b/>
            </w:rPr>
          </w:rPrChange>
        </w:rPr>
      </w:pPr>
      <w:r w:rsidRPr="00020E8B">
        <w:rPr>
          <w:b/>
          <w:highlight w:val="green"/>
          <w:rPrChange w:id="177" w:author="Russell Thomas" w:date="2013-08-29T22:45:00Z">
            <w:rPr>
              <w:rFonts w:ascii="Times New Roman" w:hAnsi="Times New Roman"/>
              <w:b/>
              <w:noProof w:val="0"/>
              <w:sz w:val="26"/>
            </w:rPr>
          </w:rPrChange>
        </w:rPr>
        <w:t xml:space="preserve">                 proj4string=CRS("+proj=longlat +datum=wgs84"))</w:t>
      </w:r>
    </w:p>
    <w:p w:rsidR="003D2CB2" w:rsidRPr="006E2FAA" w:rsidRDefault="00020E8B" w:rsidP="003D2CB2">
      <w:pPr>
        <w:pStyle w:val="CodeSnippet"/>
        <w:rPr>
          <w:highlight w:val="green"/>
          <w:rPrChange w:id="178" w:author="Russell Thomas" w:date="2013-08-29T22:45:00Z">
            <w:rPr/>
          </w:rPrChange>
        </w:rPr>
      </w:pPr>
      <w:r w:rsidRPr="00020E8B">
        <w:rPr>
          <w:highlight w:val="green"/>
          <w:rPrChange w:id="179" w:author="Russell Thomas" w:date="2013-08-29T22:45:00Z">
            <w:rPr>
              <w:rFonts w:ascii="Times New Roman" w:hAnsi="Times New Roman"/>
              <w:noProof w:val="0"/>
              <w:sz w:val="26"/>
            </w:rPr>
          </w:rPrChange>
        </w:rPr>
        <w:t xml:space="preserve">  # Convert pointsDF to a SpatialPoints object</w:t>
      </w:r>
    </w:p>
    <w:p w:rsidR="003D2CB2" w:rsidRPr="006E2FAA" w:rsidRDefault="00020E8B" w:rsidP="003D2CB2">
      <w:pPr>
        <w:pStyle w:val="CodeSnippet"/>
        <w:rPr>
          <w:b/>
          <w:highlight w:val="green"/>
          <w:rPrChange w:id="180" w:author="Russell Thomas" w:date="2013-08-29T22:45:00Z">
            <w:rPr>
              <w:b/>
            </w:rPr>
          </w:rPrChange>
        </w:rPr>
      </w:pPr>
      <w:r w:rsidRPr="00020E8B">
        <w:rPr>
          <w:b/>
          <w:highlight w:val="green"/>
          <w:rPrChange w:id="181" w:author="Russell Thomas" w:date="2013-08-29T22:45:00Z">
            <w:rPr>
              <w:rFonts w:ascii="Times New Roman" w:hAnsi="Times New Roman"/>
              <w:b/>
              <w:noProof w:val="0"/>
              <w:sz w:val="26"/>
            </w:rPr>
          </w:rPrChange>
        </w:rPr>
        <w:t xml:space="preserve">  pointsSP &lt;- SpatialPoints(pointsDF,</w:t>
      </w:r>
    </w:p>
    <w:p w:rsidR="003D2CB2" w:rsidRPr="006E2FAA" w:rsidRDefault="00020E8B" w:rsidP="003D2CB2">
      <w:pPr>
        <w:pStyle w:val="CodeSnippet"/>
        <w:rPr>
          <w:b/>
          <w:highlight w:val="green"/>
          <w:rPrChange w:id="182" w:author="Russell Thomas" w:date="2013-08-29T22:45:00Z">
            <w:rPr>
              <w:b/>
            </w:rPr>
          </w:rPrChange>
        </w:rPr>
      </w:pPr>
      <w:r w:rsidRPr="00020E8B">
        <w:rPr>
          <w:b/>
          <w:highlight w:val="green"/>
          <w:rPrChange w:id="183" w:author="Russell Thomas" w:date="2013-08-29T22:45:00Z">
            <w:rPr>
              <w:rFonts w:ascii="Times New Roman" w:hAnsi="Times New Roman"/>
              <w:b/>
              <w:noProof w:val="0"/>
              <w:sz w:val="26"/>
            </w:rPr>
          </w:rPrChange>
        </w:rPr>
        <w:t xml:space="preserve">                 proj4string=CRS("+proj=longlat +datum=wgs84"))</w:t>
      </w:r>
    </w:p>
    <w:p w:rsidR="003D2CB2" w:rsidRPr="006E2FAA" w:rsidRDefault="00020E8B" w:rsidP="003D2CB2">
      <w:pPr>
        <w:pStyle w:val="CodeSnippet"/>
        <w:rPr>
          <w:highlight w:val="green"/>
          <w:rPrChange w:id="184" w:author="Russell Thomas" w:date="2013-08-29T22:45:00Z">
            <w:rPr/>
          </w:rPrChange>
        </w:rPr>
      </w:pPr>
      <w:r w:rsidRPr="00020E8B">
        <w:rPr>
          <w:highlight w:val="green"/>
          <w:rPrChange w:id="185" w:author="Russell Thomas" w:date="2013-08-29T22:45:00Z">
            <w:rPr>
              <w:rFonts w:ascii="Times New Roman" w:hAnsi="Times New Roman"/>
              <w:noProof w:val="0"/>
              <w:sz w:val="26"/>
            </w:rPr>
          </w:rPrChange>
        </w:rPr>
        <w:t xml:space="preserve">  # Use 'over' to get _indices_ of the Polygons object containing each point</w:t>
      </w:r>
    </w:p>
    <w:p w:rsidR="003D2CB2" w:rsidRPr="006E2FAA" w:rsidRDefault="00020E8B" w:rsidP="003D2CB2">
      <w:pPr>
        <w:pStyle w:val="CodeSnippet"/>
        <w:rPr>
          <w:b/>
          <w:highlight w:val="green"/>
          <w:rPrChange w:id="186" w:author="Russell Thomas" w:date="2013-08-29T22:45:00Z">
            <w:rPr>
              <w:b/>
            </w:rPr>
          </w:rPrChange>
        </w:rPr>
      </w:pPr>
      <w:r w:rsidRPr="00020E8B">
        <w:rPr>
          <w:b/>
          <w:highlight w:val="green"/>
          <w:rPrChange w:id="187" w:author="Russell Thomas" w:date="2013-08-29T22:45:00Z">
            <w:rPr>
              <w:rFonts w:ascii="Times New Roman" w:hAnsi="Times New Roman"/>
              <w:b/>
              <w:noProof w:val="0"/>
              <w:sz w:val="26"/>
            </w:rPr>
          </w:rPrChange>
        </w:rPr>
        <w:t xml:space="preserve">  indices &lt;- over(pointsSP, maps_sp)</w:t>
      </w:r>
    </w:p>
    <w:p w:rsidR="003D2CB2" w:rsidRPr="006E2FAA" w:rsidRDefault="00020E8B" w:rsidP="003D2CB2">
      <w:pPr>
        <w:pStyle w:val="CodeSnippet"/>
        <w:rPr>
          <w:highlight w:val="green"/>
          <w:rPrChange w:id="188" w:author="Russell Thomas" w:date="2013-08-29T22:45:00Z">
            <w:rPr/>
          </w:rPrChange>
        </w:rPr>
      </w:pPr>
      <w:r w:rsidRPr="00020E8B">
        <w:rPr>
          <w:highlight w:val="green"/>
          <w:rPrChange w:id="189" w:author="Russell Thomas" w:date="2013-08-29T22:45:00Z">
            <w:rPr>
              <w:rFonts w:ascii="Times New Roman" w:hAnsi="Times New Roman"/>
              <w:noProof w:val="0"/>
              <w:sz w:val="26"/>
            </w:rPr>
          </w:rPrChange>
        </w:rPr>
        <w:t xml:space="preserve">  # Return the names of the Polygons object containing each point</w:t>
      </w:r>
    </w:p>
    <w:p w:rsidR="003D2CB2" w:rsidRPr="006E2FAA" w:rsidRDefault="00020E8B" w:rsidP="003D2CB2">
      <w:pPr>
        <w:pStyle w:val="CodeSnippet"/>
        <w:rPr>
          <w:b/>
          <w:highlight w:val="green"/>
          <w:rPrChange w:id="190" w:author="Russell Thomas" w:date="2013-08-29T22:45:00Z">
            <w:rPr>
              <w:b/>
            </w:rPr>
          </w:rPrChange>
        </w:rPr>
      </w:pPr>
      <w:r w:rsidRPr="00020E8B">
        <w:rPr>
          <w:b/>
          <w:highlight w:val="green"/>
          <w:rPrChange w:id="191" w:author="Russell Thomas" w:date="2013-08-29T22:45:00Z">
            <w:rPr>
              <w:rFonts w:ascii="Times New Roman" w:hAnsi="Times New Roman"/>
              <w:b/>
              <w:noProof w:val="0"/>
              <w:sz w:val="26"/>
            </w:rPr>
          </w:rPrChange>
        </w:rPr>
        <w:t xml:space="preserve">  mapNames &lt;- sapply(maps_sp@polygons, function(x) x@ID)</w:t>
      </w:r>
    </w:p>
    <w:p w:rsidR="003D2CB2" w:rsidRPr="006E2FAA" w:rsidRDefault="00020E8B" w:rsidP="003D2CB2">
      <w:pPr>
        <w:pStyle w:val="CodeSnippet"/>
        <w:rPr>
          <w:highlight w:val="green"/>
          <w:rPrChange w:id="192" w:author="Russell Thomas" w:date="2013-08-29T22:45:00Z">
            <w:rPr/>
          </w:rPrChange>
        </w:rPr>
      </w:pPr>
      <w:r w:rsidRPr="00020E8B">
        <w:rPr>
          <w:highlight w:val="green"/>
          <w:rPrChange w:id="193" w:author="Russell Thomas" w:date="2013-08-29T22:45:00Z">
            <w:rPr>
              <w:rFonts w:ascii="Times New Roman" w:hAnsi="Times New Roman"/>
              <w:noProof w:val="0"/>
              <w:sz w:val="26"/>
            </w:rPr>
          </w:rPrChange>
        </w:rPr>
        <w:t xml:space="preserve">  # now return a vector of names that match the points</w:t>
      </w:r>
    </w:p>
    <w:p w:rsidR="003D2CB2" w:rsidRPr="006E2FAA" w:rsidRDefault="00020E8B" w:rsidP="003D2CB2">
      <w:pPr>
        <w:pStyle w:val="CodeSnippet"/>
        <w:rPr>
          <w:b/>
          <w:highlight w:val="green"/>
          <w:rPrChange w:id="194" w:author="Russell Thomas" w:date="2013-08-29T22:45:00Z">
            <w:rPr>
              <w:b/>
            </w:rPr>
          </w:rPrChange>
        </w:rPr>
      </w:pPr>
      <w:r w:rsidRPr="00020E8B">
        <w:rPr>
          <w:b/>
          <w:highlight w:val="green"/>
          <w:rPrChange w:id="195" w:author="Russell Thomas" w:date="2013-08-29T22:45:00Z">
            <w:rPr>
              <w:rFonts w:ascii="Times New Roman" w:hAnsi="Times New Roman"/>
              <w:b/>
              <w:noProof w:val="0"/>
              <w:sz w:val="26"/>
            </w:rPr>
          </w:rPrChange>
        </w:rPr>
        <w:t xml:space="preserve">  mapNames[indices]</w:t>
      </w:r>
    </w:p>
    <w:p w:rsidR="003D2CB2" w:rsidRDefault="00020E8B" w:rsidP="003D2CB2">
      <w:pPr>
        <w:pStyle w:val="CodeSnippet"/>
        <w:rPr>
          <w:b/>
        </w:rPr>
      </w:pPr>
      <w:r w:rsidRPr="00020E8B">
        <w:rPr>
          <w:b/>
          <w:highlight w:val="green"/>
          <w:rPrChange w:id="196" w:author="Russell Thomas" w:date="2013-08-29T22:45:00Z">
            <w:rPr>
              <w:rFonts w:ascii="Times New Roman" w:hAnsi="Times New Roman"/>
              <w:b/>
              <w:noProof w:val="0"/>
              <w:sz w:val="26"/>
            </w:rPr>
          </w:rPrChange>
        </w:rPr>
        <w:t>}</w:t>
      </w:r>
    </w:p>
    <w:p w:rsidR="003D2CB2" w:rsidRDefault="00143CC9" w:rsidP="003D2CB2">
      <w:pPr>
        <w:pStyle w:val="Para"/>
      </w:pPr>
      <w:r>
        <w:t>The function returns</w:t>
      </w:r>
      <w:r w:rsidR="003D2CB2">
        <w:t xml:space="preserve"> </w:t>
      </w:r>
      <w:r w:rsidR="00B81F35">
        <w:t xml:space="preserve">a </w:t>
      </w:r>
      <w:r w:rsidR="003D2CB2">
        <w:t>vector of names (country names in this case</w:t>
      </w:r>
      <w:r>
        <w:t xml:space="preserve">), and </w:t>
      </w:r>
      <w:r w:rsidR="003D2CB2">
        <w:t xml:space="preserve">we </w:t>
      </w:r>
      <w:r>
        <w:t xml:space="preserve">can </w:t>
      </w:r>
      <w:r w:rsidR="003D2CB2">
        <w:t xml:space="preserve">count up how many times the country appears with the </w:t>
      </w:r>
      <w:r w:rsidR="003D2CB2">
        <w:rPr>
          <w:rStyle w:val="InlineCode"/>
        </w:rPr>
        <w:t>table()</w:t>
      </w:r>
      <w:r w:rsidR="003D2CB2">
        <w:t xml:space="preserve"> command.  Next we’ll want to </w:t>
      </w:r>
      <w:r w:rsidR="003D2CB2">
        <w:rPr>
          <w:rStyle w:val="InlineCode"/>
        </w:rPr>
        <w:t>merge()</w:t>
      </w:r>
      <w:r w:rsidR="003D2CB2">
        <w:t xml:space="preserve"> the count of </w:t>
      </w:r>
      <w:r w:rsidR="00C345A9">
        <w:t xml:space="preserve">countries with the map data </w:t>
      </w:r>
      <w:r w:rsidR="00B81F35">
        <w:t xml:space="preserve">and </w:t>
      </w:r>
      <w:r w:rsidR="003D2CB2">
        <w:t xml:space="preserve">reorder it for the plotting.  By merging our data directly into the map data we can then associate the </w:t>
      </w:r>
      <w:r w:rsidR="00C345A9">
        <w:t>shading</w:t>
      </w:r>
      <w:r w:rsidR="003D2CB2">
        <w:t xml:space="preserve"> of the country with an attribute in our data, specifically the count of infections in that country.  We will use the </w:t>
      </w:r>
      <w:r w:rsidR="003D2CB2" w:rsidRPr="00834B43">
        <w:rPr>
          <w:rStyle w:val="InlineCode"/>
        </w:rPr>
        <w:t>scale_fill_gradient2</w:t>
      </w:r>
      <w:r w:rsidRPr="00834B43">
        <w:rPr>
          <w:rStyle w:val="InlineCode"/>
        </w:rPr>
        <w:t>()</w:t>
      </w:r>
      <w:r w:rsidR="003D2CB2">
        <w:t xml:space="preserve"> function within </w:t>
      </w:r>
      <w:r w:rsidR="003D2CB2" w:rsidRPr="00834B43">
        <w:rPr>
          <w:rStyle w:val="InlineCodeVariable"/>
        </w:rPr>
        <w:t>ggplot2</w:t>
      </w:r>
      <w:r w:rsidR="003D2CB2">
        <w:t xml:space="preserve"> to get the color gradient associated with the quantity of infections.</w:t>
      </w:r>
    </w:p>
    <w:p w:rsidR="00222E14" w:rsidRDefault="00222E14" w:rsidP="003D2CB2">
      <w:pPr>
        <w:pStyle w:val="CodeSnippet"/>
      </w:pPr>
      <w:r>
        <w:t xml:space="preserve"># convert </w:t>
      </w:r>
      <w:r w:rsidR="003D2CB2">
        <w:t xml:space="preserve">ZeroAccess </w:t>
      </w:r>
      <w:r>
        <w:t>long/lat into country names</w:t>
      </w:r>
      <w:r w:rsidR="003D2CB2">
        <w:t xml:space="preserve"> from world map</w:t>
      </w:r>
    </w:p>
    <w:p w:rsidR="00222E14" w:rsidRPr="00222E14" w:rsidRDefault="00020E8B" w:rsidP="00B14CE0">
      <w:pPr>
        <w:pStyle w:val="CodeSnippet"/>
        <w:rPr>
          <w:b/>
        </w:rPr>
      </w:pPr>
      <w:r w:rsidRPr="00020E8B">
        <w:rPr>
          <w:b/>
          <w:highlight w:val="red"/>
          <w:rPrChange w:id="197" w:author="Russell Thomas" w:date="2013-08-29T22:59:00Z">
            <w:rPr>
              <w:rFonts w:ascii="Times New Roman" w:hAnsi="Times New Roman"/>
              <w:b/>
              <w:noProof w:val="0"/>
              <w:sz w:val="26"/>
            </w:rPr>
          </w:rPrChange>
        </w:rPr>
        <w:t>zworld &lt;- latlong2map(data.frame(x=za$long, y=za$lat), "world")</w:t>
      </w:r>
    </w:p>
    <w:p w:rsidR="00222E14" w:rsidRDefault="00222E14" w:rsidP="00B14CE0">
      <w:pPr>
        <w:pStyle w:val="CodeSnippet"/>
      </w:pPr>
      <w:r>
        <w:t># count up points in the country and conver to data frame</w:t>
      </w:r>
    </w:p>
    <w:p w:rsidR="00222E14" w:rsidRPr="00684ED9" w:rsidRDefault="00020E8B" w:rsidP="00B14CE0">
      <w:pPr>
        <w:pStyle w:val="CodeSnippet"/>
        <w:rPr>
          <w:b/>
          <w:highlight w:val="yellow"/>
          <w:rPrChange w:id="198" w:author="Russell Thomas" w:date="2013-08-29T23:01:00Z">
            <w:rPr>
              <w:b/>
            </w:rPr>
          </w:rPrChange>
        </w:rPr>
      </w:pPr>
      <w:r w:rsidRPr="00020E8B">
        <w:rPr>
          <w:b/>
          <w:highlight w:val="yellow"/>
          <w:rPrChange w:id="199" w:author="Russell Thomas" w:date="2013-08-29T23:01:00Z">
            <w:rPr>
              <w:rFonts w:ascii="Times New Roman" w:hAnsi="Times New Roman"/>
              <w:b/>
              <w:noProof w:val="0"/>
              <w:sz w:val="26"/>
            </w:rPr>
          </w:rPrChange>
        </w:rPr>
        <w:t>wct &lt;- data.frame(table(zworld))</w:t>
      </w:r>
    </w:p>
    <w:p w:rsidR="00222E14" w:rsidRPr="00684ED9" w:rsidRDefault="00020E8B" w:rsidP="00B14CE0">
      <w:pPr>
        <w:pStyle w:val="CodeSnippet"/>
        <w:rPr>
          <w:highlight w:val="yellow"/>
          <w:rPrChange w:id="200" w:author="Russell Thomas" w:date="2013-08-29T23:01:00Z">
            <w:rPr/>
          </w:rPrChange>
        </w:rPr>
      </w:pPr>
      <w:r w:rsidRPr="00020E8B">
        <w:rPr>
          <w:highlight w:val="yellow"/>
          <w:rPrChange w:id="201" w:author="Russell Thomas" w:date="2013-08-29T23:01:00Z">
            <w:rPr>
              <w:rFonts w:ascii="Times New Roman" w:hAnsi="Times New Roman"/>
              <w:noProof w:val="0"/>
              <w:sz w:val="26"/>
            </w:rPr>
          </w:rPrChange>
        </w:rPr>
        <w:t xml:space="preserve"># label the country as "region" to match map data </w:t>
      </w:r>
    </w:p>
    <w:p w:rsidR="00222E14" w:rsidRPr="00684ED9" w:rsidRDefault="00020E8B" w:rsidP="00B14CE0">
      <w:pPr>
        <w:pStyle w:val="CodeSnippet"/>
        <w:rPr>
          <w:b/>
          <w:highlight w:val="yellow"/>
          <w:rPrChange w:id="202" w:author="Russell Thomas" w:date="2013-08-29T23:01:00Z">
            <w:rPr>
              <w:b/>
            </w:rPr>
          </w:rPrChange>
        </w:rPr>
      </w:pPr>
      <w:r w:rsidRPr="00020E8B">
        <w:rPr>
          <w:b/>
          <w:highlight w:val="yellow"/>
          <w:rPrChange w:id="203" w:author="Russell Thomas" w:date="2013-08-29T23:01:00Z">
            <w:rPr>
              <w:rFonts w:ascii="Times New Roman" w:hAnsi="Times New Roman"/>
              <w:b/>
              <w:noProof w:val="0"/>
              <w:sz w:val="26"/>
            </w:rPr>
          </w:rPrChange>
        </w:rPr>
        <w:t>colnames(wct) &lt;- c("region", "count")</w:t>
      </w:r>
    </w:p>
    <w:p w:rsidR="00222E14" w:rsidRPr="00684ED9" w:rsidRDefault="00020E8B" w:rsidP="00B14CE0">
      <w:pPr>
        <w:pStyle w:val="CodeSnippet"/>
        <w:rPr>
          <w:highlight w:val="yellow"/>
          <w:rPrChange w:id="204" w:author="Russell Thomas" w:date="2013-08-29T23:01:00Z">
            <w:rPr/>
          </w:rPrChange>
        </w:rPr>
      </w:pPr>
      <w:r w:rsidRPr="00020E8B">
        <w:rPr>
          <w:highlight w:val="yellow"/>
          <w:rPrChange w:id="205" w:author="Russell Thomas" w:date="2013-08-29T23:01:00Z">
            <w:rPr>
              <w:rFonts w:ascii="Times New Roman" w:hAnsi="Times New Roman"/>
              <w:noProof w:val="0"/>
              <w:sz w:val="26"/>
            </w:rPr>
          </w:rPrChange>
        </w:rPr>
        <w:t xml:space="preserve"># merge will match on "region" in each and add "count" to "world" </w:t>
      </w:r>
    </w:p>
    <w:p w:rsidR="00222E14" w:rsidRPr="00684ED9" w:rsidRDefault="00020E8B" w:rsidP="00B14CE0">
      <w:pPr>
        <w:pStyle w:val="CodeSnippet"/>
        <w:rPr>
          <w:b/>
          <w:highlight w:val="yellow"/>
          <w:rPrChange w:id="206" w:author="Russell Thomas" w:date="2013-08-29T23:01:00Z">
            <w:rPr>
              <w:b/>
            </w:rPr>
          </w:rPrChange>
        </w:rPr>
      </w:pPr>
      <w:r w:rsidRPr="00020E8B">
        <w:rPr>
          <w:b/>
          <w:highlight w:val="yellow"/>
          <w:rPrChange w:id="207" w:author="Russell Thomas" w:date="2013-08-29T23:01:00Z">
            <w:rPr>
              <w:rFonts w:ascii="Times New Roman" w:hAnsi="Times New Roman"/>
              <w:b/>
              <w:noProof w:val="0"/>
              <w:sz w:val="26"/>
            </w:rPr>
          </w:rPrChange>
        </w:rPr>
        <w:t>za.choro &lt;- merge(world, wct)</w:t>
      </w:r>
    </w:p>
    <w:p w:rsidR="00D53812" w:rsidRPr="00684ED9" w:rsidRDefault="00020E8B" w:rsidP="00B14CE0">
      <w:pPr>
        <w:pStyle w:val="CodeSnippet"/>
        <w:rPr>
          <w:highlight w:val="yellow"/>
          <w:rPrChange w:id="208" w:author="Russell Thomas" w:date="2013-08-29T23:01:00Z">
            <w:rPr/>
          </w:rPrChange>
        </w:rPr>
      </w:pPr>
      <w:r w:rsidRPr="00020E8B">
        <w:rPr>
          <w:highlight w:val="yellow"/>
          <w:rPrChange w:id="209" w:author="Russell Thomas" w:date="2013-08-29T23:01:00Z">
            <w:rPr>
              <w:rFonts w:ascii="Times New Roman" w:hAnsi="Times New Roman"/>
              <w:noProof w:val="0"/>
              <w:sz w:val="26"/>
            </w:rPr>
          </w:rPrChange>
        </w:rPr>
        <w:t># now we sort the map data to original sequence</w:t>
      </w:r>
    </w:p>
    <w:p w:rsidR="00222E14" w:rsidRPr="00684ED9" w:rsidRDefault="00020E8B" w:rsidP="00B14CE0">
      <w:pPr>
        <w:pStyle w:val="CodeSnippet"/>
        <w:rPr>
          <w:highlight w:val="yellow"/>
          <w:rPrChange w:id="210" w:author="Russell Thomas" w:date="2013-08-29T23:01:00Z">
            <w:rPr/>
          </w:rPrChange>
        </w:rPr>
      </w:pPr>
      <w:r w:rsidRPr="00020E8B">
        <w:rPr>
          <w:highlight w:val="yellow"/>
          <w:rPrChange w:id="211" w:author="Russell Thomas" w:date="2013-08-29T23:01:00Z">
            <w:rPr>
              <w:rFonts w:ascii="Times New Roman" w:hAnsi="Times New Roman"/>
              <w:noProof w:val="0"/>
              <w:sz w:val="26"/>
            </w:rPr>
          </w:rPrChange>
        </w:rPr>
        <w:t># otherwise the map is disasterous</w:t>
      </w:r>
    </w:p>
    <w:p w:rsidR="00222E14" w:rsidRPr="00684ED9" w:rsidRDefault="00020E8B" w:rsidP="00B14CE0">
      <w:pPr>
        <w:pStyle w:val="CodeSnippet"/>
        <w:rPr>
          <w:b/>
          <w:highlight w:val="yellow"/>
          <w:rPrChange w:id="212" w:author="Russell Thomas" w:date="2013-08-29T23:01:00Z">
            <w:rPr>
              <w:b/>
            </w:rPr>
          </w:rPrChange>
        </w:rPr>
      </w:pPr>
      <w:r w:rsidRPr="00020E8B">
        <w:rPr>
          <w:b/>
          <w:highlight w:val="yellow"/>
          <w:rPrChange w:id="213" w:author="Russell Thomas" w:date="2013-08-29T23:01:00Z">
            <w:rPr>
              <w:rFonts w:ascii="Times New Roman" w:hAnsi="Times New Roman"/>
              <w:b/>
              <w:noProof w:val="0"/>
              <w:sz w:val="26"/>
            </w:rPr>
          </w:rPrChange>
        </w:rPr>
        <w:t>za.choro &lt;- za.choro[with(za.choro, order(group, order)), ]</w:t>
      </w:r>
    </w:p>
    <w:p w:rsidR="00222E14" w:rsidRPr="00684ED9" w:rsidRDefault="00020E8B" w:rsidP="00B14CE0">
      <w:pPr>
        <w:pStyle w:val="CodeSnippet"/>
        <w:rPr>
          <w:highlight w:val="yellow"/>
          <w:rPrChange w:id="214" w:author="Russell Thomas" w:date="2013-08-29T23:01:00Z">
            <w:rPr/>
          </w:rPrChange>
        </w:rPr>
      </w:pPr>
      <w:r w:rsidRPr="00020E8B">
        <w:rPr>
          <w:highlight w:val="yellow"/>
          <w:rPrChange w:id="215" w:author="Russell Thomas" w:date="2013-08-29T23:01:00Z">
            <w:rPr>
              <w:rFonts w:ascii="Times New Roman" w:hAnsi="Times New Roman"/>
              <w:noProof w:val="0"/>
              <w:sz w:val="26"/>
            </w:rPr>
          </w:rPrChange>
        </w:rPr>
        <w:t># and plot</w:t>
      </w:r>
    </w:p>
    <w:p w:rsidR="00222E14" w:rsidRPr="00684ED9" w:rsidRDefault="00020E8B" w:rsidP="00B14CE0">
      <w:pPr>
        <w:pStyle w:val="CodeSnippet"/>
        <w:rPr>
          <w:b/>
          <w:highlight w:val="yellow"/>
          <w:rPrChange w:id="216" w:author="Russell Thomas" w:date="2013-08-29T23:01:00Z">
            <w:rPr>
              <w:b/>
            </w:rPr>
          </w:rPrChange>
        </w:rPr>
      </w:pPr>
      <w:r w:rsidRPr="00020E8B">
        <w:rPr>
          <w:b/>
          <w:highlight w:val="yellow"/>
          <w:rPrChange w:id="217" w:author="Russell Thomas" w:date="2013-08-29T23:01:00Z">
            <w:rPr>
              <w:rFonts w:ascii="Times New Roman" w:hAnsi="Times New Roman"/>
              <w:b/>
              <w:noProof w:val="0"/>
              <w:sz w:val="26"/>
            </w:rPr>
          </w:rPrChange>
        </w:rPr>
        <w:t>gg &lt;- ggplot(za.choro, aes(x=long, y=lat, group=group, fill=count))</w:t>
      </w:r>
    </w:p>
    <w:p w:rsidR="00222E14" w:rsidRPr="00684ED9" w:rsidRDefault="00020E8B" w:rsidP="00B14CE0">
      <w:pPr>
        <w:pStyle w:val="CodeSnippet"/>
        <w:rPr>
          <w:b/>
          <w:highlight w:val="yellow"/>
          <w:rPrChange w:id="218" w:author="Russell Thomas" w:date="2013-08-29T23:01:00Z">
            <w:rPr>
              <w:b/>
            </w:rPr>
          </w:rPrChange>
        </w:rPr>
      </w:pPr>
      <w:r w:rsidRPr="00020E8B">
        <w:rPr>
          <w:b/>
          <w:highlight w:val="yellow"/>
          <w:rPrChange w:id="219" w:author="Russell Thomas" w:date="2013-08-29T23:01:00Z">
            <w:rPr>
              <w:rFonts w:ascii="Times New Roman" w:hAnsi="Times New Roman"/>
              <w:b/>
              <w:noProof w:val="0"/>
              <w:sz w:val="26"/>
            </w:rPr>
          </w:rPrChange>
        </w:rPr>
        <w:t>gg &lt;- gg + geom_path(colour="#666666") + geom_polygon()</w:t>
      </w:r>
    </w:p>
    <w:p w:rsidR="00222E14" w:rsidRPr="00684ED9" w:rsidRDefault="00020E8B" w:rsidP="00B14CE0">
      <w:pPr>
        <w:pStyle w:val="CodeSnippet"/>
        <w:rPr>
          <w:b/>
          <w:highlight w:val="yellow"/>
          <w:rPrChange w:id="220" w:author="Russell Thomas" w:date="2013-08-29T23:01:00Z">
            <w:rPr>
              <w:b/>
            </w:rPr>
          </w:rPrChange>
        </w:rPr>
      </w:pPr>
      <w:r w:rsidRPr="00020E8B">
        <w:rPr>
          <w:b/>
          <w:highlight w:val="yellow"/>
          <w:rPrChange w:id="221" w:author="Russell Thomas" w:date="2013-08-29T23:01:00Z">
            <w:rPr>
              <w:rFonts w:ascii="Times New Roman" w:hAnsi="Times New Roman"/>
              <w:b/>
              <w:noProof w:val="0"/>
              <w:sz w:val="26"/>
            </w:rPr>
          </w:rPrChange>
        </w:rPr>
        <w:t>gg &lt;- gg + coord_map("mercator", xlim=c(-200, 200), ylim=c(-60,200))</w:t>
      </w:r>
    </w:p>
    <w:p w:rsidR="00222E14" w:rsidRPr="00684ED9" w:rsidRDefault="00020E8B" w:rsidP="00B14CE0">
      <w:pPr>
        <w:pStyle w:val="CodeSnippet"/>
        <w:rPr>
          <w:b/>
          <w:highlight w:val="yellow"/>
          <w:rPrChange w:id="222" w:author="Russell Thomas" w:date="2013-08-29T23:01:00Z">
            <w:rPr>
              <w:b/>
            </w:rPr>
          </w:rPrChange>
        </w:rPr>
      </w:pPr>
      <w:r w:rsidRPr="00020E8B">
        <w:rPr>
          <w:b/>
          <w:highlight w:val="yellow"/>
          <w:rPrChange w:id="223" w:author="Russell Thomas" w:date="2013-08-29T23:01:00Z">
            <w:rPr>
              <w:rFonts w:ascii="Times New Roman" w:hAnsi="Times New Roman"/>
              <w:b/>
              <w:noProof w:val="0"/>
              <w:sz w:val="26"/>
            </w:rPr>
          </w:rPrChange>
        </w:rPr>
        <w:t xml:space="preserve">gg &lt;- gg + scale_fill_gradient2(low="#FFFFFF", high="#4086AA", </w:t>
      </w:r>
    </w:p>
    <w:p w:rsidR="00222E14" w:rsidRPr="00684ED9" w:rsidRDefault="00020E8B" w:rsidP="00B14CE0">
      <w:pPr>
        <w:pStyle w:val="CodeSnippet"/>
        <w:rPr>
          <w:b/>
          <w:highlight w:val="yellow"/>
          <w:rPrChange w:id="224" w:author="Russell Thomas" w:date="2013-08-29T23:01:00Z">
            <w:rPr>
              <w:b/>
            </w:rPr>
          </w:rPrChange>
        </w:rPr>
      </w:pPr>
      <w:r w:rsidRPr="00020E8B">
        <w:rPr>
          <w:b/>
          <w:highlight w:val="yellow"/>
          <w:rPrChange w:id="225" w:author="Russell Thomas" w:date="2013-08-29T23:01:00Z">
            <w:rPr>
              <w:rFonts w:ascii="Times New Roman" w:hAnsi="Times New Roman"/>
              <w:b/>
              <w:noProof w:val="0"/>
              <w:sz w:val="26"/>
            </w:rPr>
          </w:rPrChange>
        </w:rPr>
        <w:t xml:space="preserve">                                midpoint=median(za.choro$count))</w:t>
      </w:r>
    </w:p>
    <w:p w:rsidR="00222E14" w:rsidRPr="00684ED9" w:rsidRDefault="00020E8B" w:rsidP="00B14CE0">
      <w:pPr>
        <w:pStyle w:val="CodeSnippet"/>
        <w:rPr>
          <w:b/>
          <w:highlight w:val="yellow"/>
          <w:rPrChange w:id="226" w:author="Russell Thomas" w:date="2013-08-29T23:01:00Z">
            <w:rPr>
              <w:b/>
            </w:rPr>
          </w:rPrChange>
        </w:rPr>
      </w:pPr>
      <w:r w:rsidRPr="00020E8B">
        <w:rPr>
          <w:b/>
          <w:highlight w:val="yellow"/>
          <w:rPrChange w:id="227" w:author="Russell Thomas" w:date="2013-08-29T23:01:00Z">
            <w:rPr>
              <w:rFonts w:ascii="Times New Roman" w:hAnsi="Times New Roman"/>
              <w:b/>
              <w:noProof w:val="0"/>
              <w:sz w:val="26"/>
            </w:rPr>
          </w:rPrChange>
        </w:rPr>
        <w:t xml:space="preserve">gg &lt;- gg + </w:t>
      </w:r>
      <w:r w:rsidRPr="00020E8B">
        <w:rPr>
          <w:b/>
          <w:highlight w:val="red"/>
          <w:rPrChange w:id="228" w:author="Russell Thomas" w:date="2013-08-29T23:07:00Z">
            <w:rPr>
              <w:rFonts w:ascii="Times New Roman" w:hAnsi="Times New Roman"/>
              <w:b/>
              <w:noProof w:val="0"/>
              <w:sz w:val="26"/>
            </w:rPr>
          </w:rPrChange>
        </w:rPr>
        <w:t>theme_plain()</w:t>
      </w:r>
    </w:p>
    <w:p w:rsidR="003539DF" w:rsidRDefault="00020E8B" w:rsidP="003539DF">
      <w:pPr>
        <w:pStyle w:val="CodeSnippet"/>
        <w:rPr>
          <w:ins w:id="229" w:author="Russell Thomas" w:date="2013-08-29T22:59:00Z"/>
          <w:b/>
        </w:rPr>
      </w:pPr>
      <w:r w:rsidRPr="00020E8B">
        <w:rPr>
          <w:b/>
          <w:highlight w:val="yellow"/>
          <w:rPrChange w:id="230" w:author="Russell Thomas" w:date="2013-08-29T23:01:00Z">
            <w:rPr>
              <w:rFonts w:ascii="Times New Roman" w:hAnsi="Times New Roman"/>
              <w:b/>
              <w:noProof w:val="0"/>
              <w:sz w:val="26"/>
            </w:rPr>
          </w:rPrChange>
        </w:rPr>
        <w:t>print(gg)</w:t>
      </w:r>
    </w:p>
    <w:p w:rsidR="00684ED9" w:rsidRDefault="00684ED9" w:rsidP="003539DF">
      <w:pPr>
        <w:pStyle w:val="CodeSnippet"/>
        <w:numPr>
          <w:ins w:id="231" w:author="Russell Thomas" w:date="2013-08-29T22:59:00Z"/>
        </w:numPr>
        <w:rPr>
          <w:ins w:id="232" w:author="Russell Thomas" w:date="2013-08-29T22:59:00Z"/>
          <w:b/>
        </w:rPr>
      </w:pPr>
    </w:p>
    <w:p w:rsidR="00684ED9" w:rsidRDefault="009E3728" w:rsidP="00684ED9">
      <w:pPr>
        <w:pStyle w:val="QueryPara"/>
        <w:numPr>
          <w:ins w:id="233" w:author="Russell Thomas" w:date="2013-08-29T22:59:00Z"/>
        </w:numPr>
        <w:rPr>
          <w:ins w:id="234" w:author="Russell Thomas" w:date="2013-08-29T23:00:00Z"/>
        </w:rPr>
      </w:pPr>
      <w:ins w:id="235" w:author="Russell Thomas" w:date="2013-08-29T23:07:00Z">
        <w:r>
          <w:t xml:space="preserve">1) </w:t>
        </w:r>
      </w:ins>
      <w:proofErr w:type="spellStart"/>
      <w:ins w:id="236" w:author="Russell Thomas" w:date="2013-08-29T23:00:00Z">
        <w:r w:rsidR="00684ED9" w:rsidRPr="00684ED9">
          <w:t>zworld</w:t>
        </w:r>
        <w:proofErr w:type="spellEnd"/>
        <w:r w:rsidR="00684ED9" w:rsidRPr="00684ED9">
          <w:t xml:space="preserve"> &lt;- latlong2map(</w:t>
        </w:r>
        <w:proofErr w:type="spellStart"/>
        <w:r w:rsidR="00684ED9" w:rsidRPr="00684ED9">
          <w:t>data.frame</w:t>
        </w:r>
        <w:proofErr w:type="spellEnd"/>
        <w:r w:rsidR="00684ED9" w:rsidRPr="00684ED9">
          <w:t>(x=</w:t>
        </w:r>
        <w:proofErr w:type="spellStart"/>
        <w:r w:rsidR="00684ED9" w:rsidRPr="00684ED9">
          <w:t>za$long</w:t>
        </w:r>
        <w:proofErr w:type="spellEnd"/>
        <w:r w:rsidR="00684ED9" w:rsidRPr="00684ED9">
          <w:t>, y=</w:t>
        </w:r>
        <w:proofErr w:type="spellStart"/>
        <w:r w:rsidR="00684ED9" w:rsidRPr="00684ED9">
          <w:t>za$lat</w:t>
        </w:r>
        <w:proofErr w:type="spellEnd"/>
        <w:r w:rsidR="00684ED9" w:rsidRPr="00684ED9">
          <w:t>), "world")</w:t>
        </w:r>
        <w:r w:rsidR="00684ED9">
          <w:t xml:space="preserve"> – generates this error message:</w:t>
        </w:r>
      </w:ins>
    </w:p>
    <w:p w:rsidR="00684ED9" w:rsidRDefault="00684ED9" w:rsidP="00684ED9">
      <w:pPr>
        <w:pStyle w:val="QueryPara"/>
        <w:numPr>
          <w:ins w:id="237" w:author="Russell Thomas" w:date="2013-08-29T23:01:00Z"/>
        </w:numPr>
        <w:rPr>
          <w:ins w:id="238" w:author="Russell Thomas" w:date="2013-08-29T23:01:00Z"/>
        </w:rPr>
      </w:pPr>
      <w:ins w:id="239" w:author="Russell Thomas" w:date="2013-08-29T23:01:00Z">
        <w:r>
          <w:t>E</w:t>
        </w:r>
        <w:r w:rsidRPr="00684ED9">
          <w:t>rror in !</w:t>
        </w:r>
        <w:proofErr w:type="spellStart"/>
        <w:r w:rsidRPr="00684ED9">
          <w:t>unlist</w:t>
        </w:r>
        <w:proofErr w:type="spellEnd"/>
        <w:r w:rsidRPr="00684ED9">
          <w:t>(</w:t>
        </w:r>
        <w:proofErr w:type="spellStart"/>
        <w:r w:rsidRPr="00684ED9">
          <w:t>lapply</w:t>
        </w:r>
        <w:proofErr w:type="spellEnd"/>
        <w:r w:rsidRPr="00684ED9">
          <w:t>(</w:t>
        </w:r>
        <w:proofErr w:type="spellStart"/>
        <w:r w:rsidRPr="00684ED9">
          <w:t>obj</w:t>
        </w:r>
        <w:proofErr w:type="spellEnd"/>
        <w:r w:rsidRPr="00684ED9">
          <w:t xml:space="preserve">, </w:t>
        </w:r>
        <w:proofErr w:type="spellStart"/>
        <w:r w:rsidRPr="00684ED9">
          <w:t>is.numeric</w:t>
        </w:r>
        <w:proofErr w:type="spellEnd"/>
        <w:r w:rsidRPr="00684ED9">
          <w:t>)) : invalid argument type</w:t>
        </w:r>
      </w:ins>
    </w:p>
    <w:p w:rsidR="00684ED9" w:rsidRDefault="00684ED9" w:rsidP="00684ED9">
      <w:pPr>
        <w:pStyle w:val="QueryPara"/>
        <w:numPr>
          <w:ins w:id="240" w:author="Russell Thomas" w:date="2013-08-29T23:02:00Z"/>
        </w:numPr>
        <w:rPr>
          <w:ins w:id="241" w:author="Russell Thomas" w:date="2013-08-29T23:02:00Z"/>
        </w:rPr>
      </w:pPr>
    </w:p>
    <w:p w:rsidR="00684ED9" w:rsidRDefault="00684ED9" w:rsidP="00684ED9">
      <w:pPr>
        <w:pStyle w:val="QueryPara"/>
        <w:numPr>
          <w:ins w:id="242" w:author="Russell Thomas" w:date="2013-08-29T23:00:00Z"/>
        </w:numPr>
        <w:rPr>
          <w:ins w:id="243" w:author="Russell Thomas" w:date="2013-08-29T23:07:00Z"/>
        </w:rPr>
      </w:pPr>
      <w:ins w:id="244" w:author="Russell Thomas" w:date="2013-08-29T23:02:00Z">
        <w:r>
          <w:t xml:space="preserve">Because of this error </w:t>
        </w:r>
        <w:r w:rsidR="00020E8B" w:rsidRPr="00020E8B">
          <w:rPr>
            <w:highlight w:val="yellow"/>
            <w:rPrChange w:id="245" w:author="Russell Thomas" w:date="2013-08-29T23:02:00Z">
              <w:rPr/>
            </w:rPrChange>
          </w:rPr>
          <w:t>I can’t test the code in YELLOW</w:t>
        </w:r>
      </w:ins>
      <w:ins w:id="246" w:author="Russell Thomas" w:date="2013-08-29T23:05:00Z">
        <w:r w:rsidR="009E3728">
          <w:t xml:space="preserve"> above or below,</w:t>
        </w:r>
      </w:ins>
      <w:ins w:id="247" w:author="Russell Thomas" w:date="2013-08-29T23:02:00Z">
        <w:r>
          <w:t xml:space="preserve"> or validate Figure</w:t>
        </w:r>
      </w:ins>
      <w:ins w:id="248" w:author="Russell Thomas" w:date="2013-08-29T23:03:00Z">
        <w:r>
          <w:t xml:space="preserve"> 5.4</w:t>
        </w:r>
      </w:ins>
    </w:p>
    <w:p w:rsidR="009E3728" w:rsidRDefault="009E3728" w:rsidP="00684ED9">
      <w:pPr>
        <w:pStyle w:val="QueryPara"/>
        <w:numPr>
          <w:ins w:id="249" w:author="Russell Thomas" w:date="2013-08-29T23:07:00Z"/>
        </w:numPr>
        <w:rPr>
          <w:ins w:id="250" w:author="Russell Thomas" w:date="2013-08-29T23:07:00Z"/>
        </w:rPr>
      </w:pPr>
    </w:p>
    <w:p w:rsidR="004074B3" w:rsidRDefault="009E3728">
      <w:pPr>
        <w:pStyle w:val="QueryPara"/>
        <w:numPr>
          <w:ins w:id="251" w:author="Russell Thomas" w:date="2013-08-29T23:07:00Z"/>
        </w:numPr>
        <w:pPrChange w:id="252" w:author="Russell Thomas" w:date="2013-08-29T23:00:00Z">
          <w:pPr>
            <w:pStyle w:val="CodeSnippet"/>
          </w:pPr>
        </w:pPrChange>
      </w:pPr>
      <w:ins w:id="253" w:author="Russell Thomas" w:date="2013-08-29T23:07:00Z">
        <w:r>
          <w:t xml:space="preserve">2) function </w:t>
        </w:r>
        <w:proofErr w:type="spellStart"/>
        <w:r>
          <w:t>theme_plane</w:t>
        </w:r>
        <w:proofErr w:type="spellEnd"/>
        <w:r>
          <w:t>() is defined below</w:t>
        </w:r>
      </w:ins>
      <w:ins w:id="254" w:author="Russell Thomas" w:date="2013-08-29T23:08:00Z">
        <w:r w:rsidR="002E2869">
          <w:t xml:space="preserve"> on p 7</w:t>
        </w:r>
      </w:ins>
      <w:ins w:id="255" w:author="Russell Thomas" w:date="2013-08-29T23:07:00Z">
        <w:r>
          <w:t>, but should be included above.  Otherwise it will generate an error</w:t>
        </w:r>
        <w:r w:rsidR="002E2869">
          <w:t>, or at least I think it will.</w:t>
        </w:r>
      </w:ins>
    </w:p>
    <w:p w:rsidR="003539DF" w:rsidRDefault="00020E8B" w:rsidP="003539DF">
      <w:pPr>
        <w:pStyle w:val="Slug"/>
      </w:pPr>
      <w:r w:rsidRPr="00020E8B">
        <w:rPr>
          <w:highlight w:val="yellow"/>
          <w:rPrChange w:id="256" w:author="Russell Thomas" w:date="2013-08-29T23:04:00Z">
            <w:rPr>
              <w:rFonts w:ascii="Courier New" w:hAnsi="Courier New"/>
              <w:b w:val="0"/>
              <w:noProof/>
              <w:snapToGrid w:val="0"/>
              <w:sz w:val="18"/>
            </w:rPr>
          </w:rPrChange>
        </w:rPr>
        <w:t xml:space="preserve">Figure 5.4 </w:t>
      </w:r>
      <w:proofErr w:type="spellStart"/>
      <w:r w:rsidRPr="00020E8B">
        <w:rPr>
          <w:highlight w:val="yellow"/>
          <w:rPrChange w:id="257" w:author="Russell Thomas" w:date="2013-08-29T23:04:00Z">
            <w:rPr>
              <w:rFonts w:ascii="Courier New" w:hAnsi="Courier New"/>
              <w:b w:val="0"/>
              <w:noProof/>
              <w:snapToGrid w:val="0"/>
              <w:sz w:val="18"/>
            </w:rPr>
          </w:rPrChange>
        </w:rPr>
        <w:t>Choropleth</w:t>
      </w:r>
      <w:proofErr w:type="spellEnd"/>
      <w:r w:rsidRPr="00020E8B">
        <w:rPr>
          <w:highlight w:val="yellow"/>
          <w:rPrChange w:id="258" w:author="Russell Thomas" w:date="2013-08-29T23:04:00Z">
            <w:rPr>
              <w:rFonts w:ascii="Courier New" w:hAnsi="Courier New"/>
              <w:b w:val="0"/>
              <w:noProof/>
              <w:snapToGrid w:val="0"/>
              <w:sz w:val="18"/>
            </w:rPr>
          </w:rPrChange>
        </w:rPr>
        <w:t xml:space="preserve"> of </w:t>
      </w:r>
      <w:proofErr w:type="spellStart"/>
      <w:r w:rsidRPr="00020E8B">
        <w:rPr>
          <w:highlight w:val="yellow"/>
          <w:rPrChange w:id="259" w:author="Russell Thomas" w:date="2013-08-29T23:04:00Z">
            <w:rPr>
              <w:rFonts w:ascii="Courier New" w:hAnsi="Courier New"/>
              <w:b w:val="0"/>
              <w:noProof/>
              <w:snapToGrid w:val="0"/>
              <w:sz w:val="18"/>
            </w:rPr>
          </w:rPrChange>
        </w:rPr>
        <w:t>ZeroAccess</w:t>
      </w:r>
      <w:proofErr w:type="spellEnd"/>
      <w:r w:rsidRPr="00020E8B">
        <w:rPr>
          <w:highlight w:val="yellow"/>
          <w:rPrChange w:id="260" w:author="Russell Thomas" w:date="2013-08-29T23:04:00Z">
            <w:rPr>
              <w:rFonts w:ascii="Courier New" w:hAnsi="Courier New"/>
              <w:b w:val="0"/>
              <w:noProof/>
              <w:snapToGrid w:val="0"/>
              <w:sz w:val="18"/>
            </w:rPr>
          </w:rPrChange>
        </w:rPr>
        <w:t xml:space="preserve"> Infections</w:t>
      </w:r>
      <w:r w:rsidRPr="00020E8B">
        <w:rPr>
          <w:highlight w:val="yellow"/>
          <w:rPrChange w:id="261" w:author="Russell Thomas" w:date="2013-08-29T23:04:00Z">
            <w:rPr>
              <w:rFonts w:ascii="Courier New" w:hAnsi="Courier New"/>
              <w:b w:val="0"/>
              <w:noProof/>
              <w:snapToGrid w:val="0"/>
              <w:sz w:val="18"/>
            </w:rPr>
          </w:rPrChange>
        </w:rPr>
        <w:tab/>
        <w:t>[FILENAME 793725c05f004]</w:t>
      </w:r>
    </w:p>
    <w:p w:rsidR="00E6226C" w:rsidRDefault="00143CC9" w:rsidP="00222E14">
      <w:pPr>
        <w:pStyle w:val="Para"/>
      </w:pPr>
      <w:r>
        <w:t>V</w:t>
      </w:r>
      <w:r w:rsidR="00222E14">
        <w:t>oila</w:t>
      </w:r>
      <w:r>
        <w:t>!</w:t>
      </w:r>
      <w:r w:rsidR="00222E14">
        <w:t xml:space="preserve"> </w:t>
      </w:r>
      <w:r>
        <w:t>W</w:t>
      </w:r>
      <w:r w:rsidR="00222E14">
        <w:t>e</w:t>
      </w:r>
      <w:r w:rsidR="004213DD">
        <w:t xml:space="preserve"> </w:t>
      </w:r>
      <w:r>
        <w:t>have a</w:t>
      </w:r>
      <w:r w:rsidR="004213DD">
        <w:t xml:space="preserve"> rather good-looking </w:t>
      </w:r>
      <w:r>
        <w:t xml:space="preserve">(some might say, “spiffy”) </w:t>
      </w:r>
      <w:r w:rsidR="004213DD">
        <w:t xml:space="preserve">map </w:t>
      </w:r>
      <w:r w:rsidR="00D53812">
        <w:t>and</w:t>
      </w:r>
      <w:r w:rsidR="004213DD">
        <w:t xml:space="preserve"> it look</w:t>
      </w:r>
      <w:r>
        <w:t>s</w:t>
      </w:r>
      <w:r w:rsidR="004213DD">
        <w:t xml:space="preserve"> like the U.S. has the market cornered on </w:t>
      </w:r>
      <w:proofErr w:type="spellStart"/>
      <w:r w:rsidR="004213DD">
        <w:t>ZeroAccess</w:t>
      </w:r>
      <w:proofErr w:type="spellEnd"/>
      <w:r w:rsidR="004213DD">
        <w:t xml:space="preserve"> infections. </w:t>
      </w:r>
      <w:r w:rsidR="000B10BF">
        <w:t xml:space="preserve">There would be no way we could </w:t>
      </w:r>
      <w:r w:rsidR="00B81F35">
        <w:t xml:space="preserve">learn </w:t>
      </w:r>
      <w:r w:rsidR="000B10BF">
        <w:t xml:space="preserve">that from the points in figure 5.3.  </w:t>
      </w:r>
      <w:r w:rsidR="00B81F35">
        <w:t>Though</w:t>
      </w:r>
      <w:r w:rsidR="004213DD">
        <w:t xml:space="preserve"> it</w:t>
      </w:r>
      <w:r w:rsidR="00B81F35">
        <w:t xml:space="preserve"> i</w:t>
      </w:r>
      <w:r w:rsidR="004213DD">
        <w:t xml:space="preserve">s very difficult to tell </w:t>
      </w:r>
      <w:r w:rsidR="00B81F35">
        <w:t xml:space="preserve">the specific </w:t>
      </w:r>
      <w:r w:rsidR="004213DD">
        <w:t xml:space="preserve">quantity by color density (we’ll </w:t>
      </w:r>
      <w:r w:rsidR="00E6226C">
        <w:t>cover</w:t>
      </w:r>
      <w:r w:rsidR="004213DD">
        <w:t xml:space="preserve"> that in </w:t>
      </w:r>
      <w:r w:rsidR="004213DD" w:rsidRPr="004213DD">
        <w:rPr>
          <w:highlight w:val="yellow"/>
        </w:rPr>
        <w:t>Chapter 6</w:t>
      </w:r>
      <w:r w:rsidR="004213DD">
        <w:t>)</w:t>
      </w:r>
      <w:r w:rsidR="00E6226C">
        <w:t xml:space="preserve">, </w:t>
      </w:r>
      <w:r>
        <w:t>all</w:t>
      </w:r>
      <w:r w:rsidR="000B10BF">
        <w:t xml:space="preserve"> we can tell from this type of map is that the U.S. has more infections</w:t>
      </w:r>
      <w:r>
        <w:t xml:space="preserve">. To learn </w:t>
      </w:r>
      <w:r w:rsidR="00B81F35">
        <w:t xml:space="preserve">just how much </w:t>
      </w:r>
      <w:r>
        <w:t>more,</w:t>
      </w:r>
      <w:r w:rsidR="000B10BF">
        <w:t xml:space="preserve"> </w:t>
      </w:r>
      <w:r w:rsidR="00E6226C">
        <w:t xml:space="preserve">we </w:t>
      </w:r>
      <w:r>
        <w:t>can</w:t>
      </w:r>
      <w:r w:rsidR="00E6226C">
        <w:t xml:space="preserve"> </w:t>
      </w:r>
      <w:r w:rsidR="00B81F35">
        <w:t xml:space="preserve">look </w:t>
      </w:r>
      <w:r w:rsidR="000B10BF">
        <w:t>into the data</w:t>
      </w:r>
      <w:r w:rsidR="00E6226C">
        <w:t xml:space="preserve"> for a moment </w:t>
      </w:r>
      <w:r w:rsidR="000B10BF">
        <w:t>to see the proportion</w:t>
      </w:r>
      <w:r w:rsidR="00E6226C">
        <w:t xml:space="preserve"> of infections in the U.S</w:t>
      </w:r>
      <w:r>
        <w:t xml:space="preserve"> by examining the </w:t>
      </w:r>
      <w:r>
        <w:rPr>
          <w:rStyle w:val="InlineCode"/>
        </w:rPr>
        <w:t>wct</w:t>
      </w:r>
      <w:r>
        <w:t xml:space="preserve"> variable we created above</w:t>
      </w:r>
      <w:r w:rsidR="00B81F35">
        <w:t>.</w:t>
      </w:r>
    </w:p>
    <w:p w:rsidR="0048417E" w:rsidRPr="00B14CE0" w:rsidRDefault="00020E8B" w:rsidP="00B14CE0">
      <w:pPr>
        <w:pStyle w:val="CodeSnippet"/>
        <w:rPr>
          <w:b/>
        </w:rPr>
      </w:pPr>
      <w:r w:rsidRPr="00020E8B">
        <w:rPr>
          <w:b/>
          <w:highlight w:val="yellow"/>
          <w:rPrChange w:id="262" w:author="Russell Thomas" w:date="2013-08-29T23:04:00Z">
            <w:rPr>
              <w:b/>
            </w:rPr>
          </w:rPrChange>
        </w:rPr>
        <w:t>head(wct)</w:t>
      </w:r>
    </w:p>
    <w:p w:rsidR="0048417E" w:rsidRPr="0048417E" w:rsidRDefault="0048417E" w:rsidP="00B14CE0">
      <w:pPr>
        <w:pStyle w:val="CodeSnippet"/>
      </w:pPr>
      <w:r w:rsidRPr="0048417E">
        <w:t xml:space="preserve">       region count</w:t>
      </w:r>
    </w:p>
    <w:p w:rsidR="0048417E" w:rsidRPr="0048417E" w:rsidRDefault="0048417E" w:rsidP="00B14CE0">
      <w:pPr>
        <w:pStyle w:val="CodeSnippet"/>
      </w:pPr>
      <w:r w:rsidRPr="0048417E">
        <w:t>1 Afghanistan    53</w:t>
      </w:r>
    </w:p>
    <w:p w:rsidR="0048417E" w:rsidRPr="0048417E" w:rsidRDefault="0048417E" w:rsidP="00B14CE0">
      <w:pPr>
        <w:pStyle w:val="CodeSnippet"/>
      </w:pPr>
      <w:r w:rsidRPr="0048417E">
        <w:t>2     Albania  1166</w:t>
      </w:r>
    </w:p>
    <w:p w:rsidR="0048417E" w:rsidRPr="0048417E" w:rsidRDefault="0048417E" w:rsidP="00B14CE0">
      <w:pPr>
        <w:pStyle w:val="CodeSnippet"/>
      </w:pPr>
      <w:r w:rsidRPr="0048417E">
        <w:t>3     Algeria  3014</w:t>
      </w:r>
    </w:p>
    <w:p w:rsidR="0048417E" w:rsidRPr="0048417E" w:rsidRDefault="0048417E" w:rsidP="00B14CE0">
      <w:pPr>
        <w:pStyle w:val="CodeSnippet"/>
      </w:pPr>
      <w:r w:rsidRPr="0048417E">
        <w:t>4     Andorra     4</w:t>
      </w:r>
    </w:p>
    <w:p w:rsidR="0048417E" w:rsidRPr="0048417E" w:rsidRDefault="0048417E" w:rsidP="00B14CE0">
      <w:pPr>
        <w:pStyle w:val="CodeSnippet"/>
      </w:pPr>
      <w:r w:rsidRPr="0048417E">
        <w:t>5      Angola   160</w:t>
      </w:r>
    </w:p>
    <w:p w:rsidR="0048417E" w:rsidRPr="0048417E" w:rsidRDefault="0048417E" w:rsidP="00B14CE0">
      <w:pPr>
        <w:pStyle w:val="CodeSnippet"/>
      </w:pPr>
      <w:r w:rsidRPr="0048417E">
        <w:t>6   Argentina  6016</w:t>
      </w:r>
    </w:p>
    <w:p w:rsidR="0048417E" w:rsidRDefault="004F087E" w:rsidP="00222E14">
      <w:pPr>
        <w:pStyle w:val="Para"/>
      </w:pPr>
      <w:r>
        <w:t xml:space="preserve">We can use the </w:t>
      </w:r>
      <w:r w:rsidRPr="00904D77">
        <w:rPr>
          <w:rStyle w:val="InlineCode"/>
        </w:rPr>
        <w:t>wct</w:t>
      </w:r>
      <w:r w:rsidR="00D53812">
        <w:t xml:space="preserve"> variable to get an understand</w:t>
      </w:r>
      <w:r w:rsidR="0030080F">
        <w:t>ing</w:t>
      </w:r>
      <w:r w:rsidR="00D53812">
        <w:t xml:space="preserve"> of </w:t>
      </w:r>
      <w:r>
        <w:t>the propo</w:t>
      </w:r>
      <w:r w:rsidR="00904D77">
        <w:t>rtion of infections in the U.S.:</w:t>
      </w:r>
    </w:p>
    <w:p w:rsidR="00557B54" w:rsidRPr="009E3728" w:rsidRDefault="00020E8B" w:rsidP="00B14CE0">
      <w:pPr>
        <w:pStyle w:val="CodeSnippet"/>
        <w:rPr>
          <w:highlight w:val="yellow"/>
          <w:rPrChange w:id="263" w:author="Russell Thomas" w:date="2013-08-29T23:05:00Z">
            <w:rPr/>
          </w:rPrChange>
        </w:rPr>
      </w:pPr>
      <w:r w:rsidRPr="00020E8B">
        <w:rPr>
          <w:highlight w:val="yellow"/>
          <w:rPrChange w:id="264" w:author="Russell Thomas" w:date="2013-08-29T23:05:00Z">
            <w:rPr/>
          </w:rPrChange>
        </w:rPr>
        <w:t># for each wct$count, divide by sum, gives us proportion of the whole</w:t>
      </w:r>
    </w:p>
    <w:p w:rsidR="00557B54" w:rsidRPr="009E3728" w:rsidRDefault="00020E8B" w:rsidP="00B14CE0">
      <w:pPr>
        <w:pStyle w:val="CodeSnippet"/>
        <w:rPr>
          <w:b/>
          <w:highlight w:val="yellow"/>
          <w:rPrChange w:id="265" w:author="Russell Thomas" w:date="2013-08-29T23:05:00Z">
            <w:rPr>
              <w:b/>
            </w:rPr>
          </w:rPrChange>
        </w:rPr>
      </w:pPr>
      <w:r w:rsidRPr="00020E8B">
        <w:rPr>
          <w:b/>
          <w:highlight w:val="yellow"/>
          <w:rPrChange w:id="266" w:author="Russell Thomas" w:date="2013-08-29T23:05:00Z">
            <w:rPr>
              <w:b/>
            </w:rPr>
          </w:rPrChange>
        </w:rPr>
        <w:t>perc &lt;- wct$count/sum(wct$count)</w:t>
      </w:r>
    </w:p>
    <w:p w:rsidR="00557B54" w:rsidRPr="009E3728" w:rsidRDefault="00020E8B" w:rsidP="00B14CE0">
      <w:pPr>
        <w:pStyle w:val="CodeSnippet"/>
        <w:rPr>
          <w:highlight w:val="yellow"/>
          <w:rPrChange w:id="267" w:author="Russell Thomas" w:date="2013-08-29T23:05:00Z">
            <w:rPr/>
          </w:rPrChange>
        </w:rPr>
      </w:pPr>
      <w:r w:rsidRPr="00020E8B">
        <w:rPr>
          <w:highlight w:val="yellow"/>
          <w:rPrChange w:id="268" w:author="Russell Thomas" w:date="2013-08-29T23:05:00Z">
            <w:rPr/>
          </w:rPrChange>
        </w:rPr>
        <w:t># covert to a readable format, round it and create percentage.</w:t>
      </w:r>
    </w:p>
    <w:p w:rsidR="00557B54" w:rsidRPr="009E3728" w:rsidRDefault="00020E8B" w:rsidP="00B14CE0">
      <w:pPr>
        <w:pStyle w:val="CodeSnippet"/>
        <w:rPr>
          <w:b/>
          <w:highlight w:val="yellow"/>
          <w:rPrChange w:id="269" w:author="Russell Thomas" w:date="2013-08-29T23:05:00Z">
            <w:rPr>
              <w:b/>
            </w:rPr>
          </w:rPrChange>
        </w:rPr>
      </w:pPr>
      <w:r w:rsidRPr="00020E8B">
        <w:rPr>
          <w:b/>
          <w:highlight w:val="yellow"/>
          <w:rPrChange w:id="270" w:author="Russell Thomas" w:date="2013-08-29T23:05:00Z">
            <w:rPr>
              <w:b/>
            </w:rPr>
          </w:rPrChange>
        </w:rPr>
        <w:t>wct$perc &lt;- round(perc, 4)*100</w:t>
      </w:r>
    </w:p>
    <w:p w:rsidR="00557B54" w:rsidRPr="009E3728" w:rsidRDefault="00020E8B" w:rsidP="00B14CE0">
      <w:pPr>
        <w:pStyle w:val="CodeSnippet"/>
        <w:rPr>
          <w:highlight w:val="yellow"/>
          <w:rPrChange w:id="271" w:author="Russell Thomas" w:date="2013-08-29T23:05:00Z">
            <w:rPr/>
          </w:rPrChange>
        </w:rPr>
      </w:pPr>
      <w:r w:rsidRPr="00020E8B">
        <w:rPr>
          <w:highlight w:val="yellow"/>
          <w:rPrChange w:id="272" w:author="Russell Thomas" w:date="2013-08-29T23:05:00Z">
            <w:rPr/>
          </w:rPrChange>
        </w:rPr>
        <w:t># now order the highest percentages on top</w:t>
      </w:r>
    </w:p>
    <w:p w:rsidR="00557B54" w:rsidRPr="009E3728" w:rsidRDefault="00020E8B" w:rsidP="00B14CE0">
      <w:pPr>
        <w:pStyle w:val="CodeSnippet"/>
        <w:rPr>
          <w:b/>
          <w:highlight w:val="yellow"/>
          <w:rPrChange w:id="273" w:author="Russell Thomas" w:date="2013-08-29T23:05:00Z">
            <w:rPr>
              <w:b/>
            </w:rPr>
          </w:rPrChange>
        </w:rPr>
      </w:pPr>
      <w:r w:rsidRPr="00020E8B">
        <w:rPr>
          <w:b/>
          <w:highlight w:val="yellow"/>
          <w:rPrChange w:id="274" w:author="Russell Thomas" w:date="2013-08-29T23:05:00Z">
            <w:rPr>
              <w:b/>
            </w:rPr>
          </w:rPrChange>
        </w:rPr>
        <w:t>wct &lt;- wct[with(wct, order(perc, decreasing=T)), ]</w:t>
      </w:r>
    </w:p>
    <w:p w:rsidR="00557B54" w:rsidRPr="009E3728" w:rsidRDefault="00020E8B" w:rsidP="00B14CE0">
      <w:pPr>
        <w:pStyle w:val="CodeSnippet"/>
        <w:rPr>
          <w:highlight w:val="yellow"/>
          <w:rPrChange w:id="275" w:author="Russell Thomas" w:date="2013-08-29T23:05:00Z">
            <w:rPr/>
          </w:rPrChange>
        </w:rPr>
      </w:pPr>
      <w:r w:rsidRPr="00020E8B">
        <w:rPr>
          <w:highlight w:val="yellow"/>
          <w:rPrChange w:id="276" w:author="Russell Thomas" w:date="2013-08-29T23:05:00Z">
            <w:rPr/>
          </w:rPrChange>
        </w:rPr>
        <w:t># look at the top few entries.</w:t>
      </w:r>
    </w:p>
    <w:p w:rsidR="004F087E" w:rsidRDefault="00020E8B" w:rsidP="00B14CE0">
      <w:pPr>
        <w:pStyle w:val="CodeSnippet"/>
        <w:rPr>
          <w:b/>
        </w:rPr>
      </w:pPr>
      <w:r w:rsidRPr="00020E8B">
        <w:rPr>
          <w:b/>
          <w:highlight w:val="yellow"/>
          <w:rPrChange w:id="277" w:author="Russell Thomas" w:date="2013-08-29T23:05:00Z">
            <w:rPr>
              <w:b/>
            </w:rPr>
          </w:rPrChange>
        </w:rPr>
        <w:t>head(wct)</w:t>
      </w:r>
    </w:p>
    <w:p w:rsidR="00557B54" w:rsidRPr="00557B54" w:rsidRDefault="00557B54" w:rsidP="00B14CE0">
      <w:pPr>
        <w:pStyle w:val="CodeSnippet"/>
      </w:pPr>
      <w:r w:rsidRPr="00557B54">
        <w:t># output:</w:t>
      </w:r>
    </w:p>
    <w:p w:rsidR="00557B54" w:rsidRPr="00557B54" w:rsidRDefault="00557B54" w:rsidP="00B14CE0">
      <w:pPr>
        <w:pStyle w:val="CodeSnippet"/>
      </w:pPr>
      <w:r w:rsidRPr="00557B54">
        <w:t xml:space="preserve">     region  count  perc</w:t>
      </w:r>
    </w:p>
    <w:p w:rsidR="00557B54" w:rsidRPr="00557B54" w:rsidRDefault="00557B54" w:rsidP="00B14CE0">
      <w:pPr>
        <w:pStyle w:val="CodeSnippet"/>
      </w:pPr>
      <w:r w:rsidRPr="00557B54">
        <w:t>148     USA 261627 35.23</w:t>
      </w:r>
    </w:p>
    <w:p w:rsidR="00557B54" w:rsidRPr="00557B54" w:rsidRDefault="00557B54" w:rsidP="00B14CE0">
      <w:pPr>
        <w:pStyle w:val="CodeSnippet"/>
      </w:pPr>
      <w:r w:rsidRPr="00557B54">
        <w:t>24   Canada  35607  4.79</w:t>
      </w:r>
    </w:p>
    <w:p w:rsidR="00557B54" w:rsidRPr="00557B54" w:rsidRDefault="00557B54" w:rsidP="00B14CE0">
      <w:pPr>
        <w:pStyle w:val="CodeSnippet"/>
      </w:pPr>
      <w:r w:rsidRPr="00557B54">
        <w:t>74    Japan  33590  4.52</w:t>
      </w:r>
    </w:p>
    <w:p w:rsidR="00557B54" w:rsidRPr="00557B54" w:rsidRDefault="00557B54" w:rsidP="00B14CE0">
      <w:pPr>
        <w:pStyle w:val="CodeSnippet"/>
      </w:pPr>
      <w:r w:rsidRPr="00557B54">
        <w:t>145      UK  31813  4.28</w:t>
      </w:r>
    </w:p>
    <w:p w:rsidR="00557B54" w:rsidRPr="00557B54" w:rsidRDefault="00557B54" w:rsidP="00B14CE0">
      <w:pPr>
        <w:pStyle w:val="CodeSnippet"/>
      </w:pPr>
      <w:r w:rsidRPr="00557B54">
        <w:t>50  Germany  27336  3.68</w:t>
      </w:r>
    </w:p>
    <w:p w:rsidR="00557B54" w:rsidRPr="00557B54" w:rsidRDefault="00557B54" w:rsidP="00B14CE0">
      <w:pPr>
        <w:pStyle w:val="CodeSnippet"/>
      </w:pPr>
      <w:r w:rsidRPr="00557B54">
        <w:t>71    Italy  25717  3.46</w:t>
      </w:r>
    </w:p>
    <w:p w:rsidR="0048417E" w:rsidRDefault="008461CE" w:rsidP="00D53812">
      <w:pPr>
        <w:pStyle w:val="Para"/>
      </w:pPr>
      <w:r>
        <w:t>We could have just created this table in the beginning</w:t>
      </w:r>
      <w:r w:rsidR="00D53812" w:rsidRPr="00D53812">
        <w:t xml:space="preserve"> to answer our question, “</w:t>
      </w:r>
      <w:r w:rsidR="00E720E4">
        <w:t xml:space="preserve">How is </w:t>
      </w:r>
      <w:proofErr w:type="spellStart"/>
      <w:r w:rsidR="00E720E4">
        <w:t>ZeroAccess</w:t>
      </w:r>
      <w:proofErr w:type="spellEnd"/>
      <w:r w:rsidR="00E720E4">
        <w:t xml:space="preserve"> distributed across geographic areas?</w:t>
      </w:r>
      <w:r w:rsidR="00D53812">
        <w:t>”</w:t>
      </w:r>
      <w:r w:rsidR="00BC1438">
        <w:t xml:space="preserve">  The</w:t>
      </w:r>
      <w:r w:rsidR="00450E69">
        <w:t xml:space="preserve"> map </w:t>
      </w:r>
      <w:r w:rsidR="00BC1438">
        <w:t xml:space="preserve">visually </w:t>
      </w:r>
      <w:r w:rsidR="00450E69">
        <w:t>highlights the</w:t>
      </w:r>
      <w:r w:rsidR="00D53812">
        <w:t xml:space="preserve"> gap between the U.S. </w:t>
      </w:r>
      <w:r w:rsidR="00450E69">
        <w:t>and</w:t>
      </w:r>
      <w:r w:rsidR="00D53812">
        <w:t xml:space="preserve"> the rest of the</w:t>
      </w:r>
      <w:r w:rsidR="00450E69">
        <w:t xml:space="preserve"> world</w:t>
      </w:r>
      <w:r w:rsidR="00D53812">
        <w:t>. We should also keep in mind that these are just total counts</w:t>
      </w:r>
      <w:r w:rsidR="00BC1438">
        <w:t xml:space="preserve"> and not normalized for population or anything</w:t>
      </w:r>
      <w:r w:rsidR="00D53812">
        <w:t xml:space="preserve">.  </w:t>
      </w:r>
      <w:r w:rsidR="00BC1438">
        <w:t>So a</w:t>
      </w:r>
      <w:r w:rsidR="00D53812">
        <w:t>t this point, the 35% represents a prop</w:t>
      </w:r>
      <w:r w:rsidR="0030080F">
        <w:t xml:space="preserve">ortion </w:t>
      </w:r>
      <w:r w:rsidR="00450E69">
        <w:t xml:space="preserve">solely </w:t>
      </w:r>
      <w:r w:rsidR="0030080F">
        <w:t xml:space="preserve">within our </w:t>
      </w:r>
      <w:proofErr w:type="spellStart"/>
      <w:r w:rsidR="00450E69">
        <w:t>ZeroAccess</w:t>
      </w:r>
      <w:proofErr w:type="spellEnd"/>
      <w:r w:rsidR="00450E69">
        <w:t xml:space="preserve"> </w:t>
      </w:r>
      <w:r w:rsidR="0030080F">
        <w:t xml:space="preserve">data, and we should not infer more without further analysis.  </w:t>
      </w:r>
    </w:p>
    <w:p w:rsidR="0030080F" w:rsidRDefault="00BC1438" w:rsidP="00222E14">
      <w:pPr>
        <w:pStyle w:val="Para"/>
      </w:pPr>
      <w:r>
        <w:t>We can’t lose sight of our goal here though</w:t>
      </w:r>
      <w:r w:rsidR="00450E69">
        <w:t xml:space="preserve">, we need to find a way </w:t>
      </w:r>
      <w:r w:rsidR="00E720E4">
        <w:t xml:space="preserve">correlate infections to alien visits. </w:t>
      </w:r>
      <w:r w:rsidR="00450E69">
        <w:t xml:space="preserve">To </w:t>
      </w:r>
      <w:r>
        <w:t>get closer to answering</w:t>
      </w:r>
      <w:r w:rsidR="00450E69">
        <w:t xml:space="preserve"> this, we’ll</w:t>
      </w:r>
      <w:r w:rsidR="00FB1B8C">
        <w:t xml:space="preserve"> simplify our data </w:t>
      </w:r>
      <w:r w:rsidR="00450E69">
        <w:t xml:space="preserve">set to </w:t>
      </w:r>
      <w:r w:rsidR="00FB1B8C">
        <w:t xml:space="preserve">the U.S. </w:t>
      </w:r>
      <w:r w:rsidR="00450E69">
        <w:t>infections</w:t>
      </w:r>
      <w:r>
        <w:t xml:space="preserve">. </w:t>
      </w:r>
      <w:r w:rsidR="00450E69">
        <w:t xml:space="preserve"> </w:t>
      </w:r>
      <w:r w:rsidR="00FB1B8C">
        <w:t>We want to do this n</w:t>
      </w:r>
      <w:r w:rsidR="00904D77">
        <w:t xml:space="preserve">ot just because working with over 800,000 data points can be a bit slow on some systems, but also </w:t>
      </w:r>
      <w:r w:rsidR="00D42705">
        <w:t>it will be much easier for us to focus in on the U.S. because of our knowledge of the geography and accessibility of data</w:t>
      </w:r>
      <w:r w:rsidR="00BD27A3">
        <w:t xml:space="preserve"> </w:t>
      </w:r>
      <w:r>
        <w:t xml:space="preserve">(especially around alien visitors) </w:t>
      </w:r>
      <w:r w:rsidR="00BD27A3">
        <w:t>for us</w:t>
      </w:r>
      <w:r w:rsidR="00D42705">
        <w:t xml:space="preserve">. </w:t>
      </w:r>
      <w:r>
        <w:t xml:space="preserve">  But as we change the scope within our data like this, we need to consider how this may change the question we’ll be able to answer.  W</w:t>
      </w:r>
      <w:r w:rsidR="00E720E4">
        <w:t xml:space="preserve">e can no longer generalize about every infection everywhere because </w:t>
      </w:r>
      <w:r w:rsidR="00D53812">
        <w:t xml:space="preserve">we cannot </w:t>
      </w:r>
      <w:r w:rsidR="00450E69">
        <w:t xml:space="preserve">readily </w:t>
      </w:r>
      <w:r w:rsidR="000B10BF">
        <w:t>transfer</w:t>
      </w:r>
      <w:r w:rsidR="00D53812">
        <w:t xml:space="preserve"> what we learn from infections in the U.S. to other countries and/or cultures.  </w:t>
      </w:r>
      <w:r w:rsidR="00E720E4">
        <w:t xml:space="preserve">We </w:t>
      </w:r>
      <w:r w:rsidR="00450E69">
        <w:t xml:space="preserve">also </w:t>
      </w:r>
      <w:r w:rsidR="00E720E4">
        <w:t xml:space="preserve">cannot be sure that the differences </w:t>
      </w:r>
      <w:r>
        <w:t xml:space="preserve">in infections in </w:t>
      </w:r>
      <w:r w:rsidR="00E720E4">
        <w:t>the U.S. would match the difference</w:t>
      </w:r>
      <w:r>
        <w:t>s</w:t>
      </w:r>
      <w:r w:rsidR="00E720E4">
        <w:t xml:space="preserve"> elsewhere. </w:t>
      </w:r>
      <w:r w:rsidR="00450E69">
        <w:t>Those considerations go</w:t>
      </w:r>
      <w:r w:rsidR="00D53812">
        <w:t xml:space="preserve"> beyond and outside the data we are looking at</w:t>
      </w:r>
      <w:r w:rsidR="00450E69">
        <w:t xml:space="preserve">, so we’ll be sure to avoid making any </w:t>
      </w:r>
      <w:r>
        <w:t xml:space="preserve">broad </w:t>
      </w:r>
      <w:r w:rsidR="00450E69">
        <w:t>assumptions as we continue our analysis and present our results.</w:t>
      </w:r>
      <w:r w:rsidR="0030080F">
        <w:t xml:space="preserve">  </w:t>
      </w:r>
    </w:p>
    <w:p w:rsidR="00E578D1" w:rsidRDefault="00E578D1">
      <w:pPr>
        <w:pStyle w:val="Para"/>
      </w:pPr>
      <w:r>
        <w:t xml:space="preserve">If we attempt to plot </w:t>
      </w:r>
      <w:r w:rsidR="00BD27A3">
        <w:t xml:space="preserve">a U.S. map and then project all the points on it, </w:t>
      </w:r>
      <w:r w:rsidR="0030080F">
        <w:t xml:space="preserve">the auto-scaling feature in </w:t>
      </w:r>
      <w:r w:rsidR="0030080F" w:rsidRPr="00834B43">
        <w:rPr>
          <w:rStyle w:val="InlineCodeVariable"/>
        </w:rPr>
        <w:t>ggplot</w:t>
      </w:r>
      <w:r w:rsidR="0030080F">
        <w:t xml:space="preserve"> </w:t>
      </w:r>
      <w:r w:rsidR="00BC1438">
        <w:t>will create a</w:t>
      </w:r>
      <w:r w:rsidR="00D74C9A">
        <w:t xml:space="preserve"> rather funny picture</w:t>
      </w:r>
      <w:r w:rsidR="00BC1438">
        <w:t>.  It</w:t>
      </w:r>
      <w:r w:rsidR="00D74C9A">
        <w:t xml:space="preserve"> will </w:t>
      </w:r>
      <w:r w:rsidR="0030080F">
        <w:t xml:space="preserve">show </w:t>
      </w:r>
      <w:r w:rsidR="00D74C9A">
        <w:t xml:space="preserve">all of the </w:t>
      </w:r>
      <w:r w:rsidR="00BD27A3">
        <w:t xml:space="preserve">world </w:t>
      </w:r>
      <w:r w:rsidR="00D74C9A">
        <w:t>points in the data set</w:t>
      </w:r>
      <w:r w:rsidR="0030080F">
        <w:t>, but only trace out the U.S. map</w:t>
      </w:r>
      <w:r w:rsidR="00D74C9A">
        <w:t xml:space="preserve">.  </w:t>
      </w:r>
      <w:r w:rsidR="00BC1438">
        <w:t xml:space="preserve">We should </w:t>
      </w:r>
      <w:r w:rsidR="00E720E4">
        <w:t>reduce our data size and</w:t>
      </w:r>
      <w:r w:rsidR="00D74C9A">
        <w:t xml:space="preserve"> remove </w:t>
      </w:r>
      <w:r w:rsidR="0030080F">
        <w:t>data that are not in the U.S</w:t>
      </w:r>
      <w:r w:rsidR="00D74C9A">
        <w:t xml:space="preserve">.  We can </w:t>
      </w:r>
      <w:r w:rsidR="00450E69">
        <w:t>re</w:t>
      </w:r>
      <w:r w:rsidR="00D74C9A">
        <w:t xml:space="preserve">use the </w:t>
      </w:r>
      <w:r w:rsidR="00D74C9A" w:rsidRPr="0030080F">
        <w:rPr>
          <w:rStyle w:val="InlineCode"/>
        </w:rPr>
        <w:t>latlong2map()</w:t>
      </w:r>
      <w:r w:rsidR="00D74C9A">
        <w:t xml:space="preserve"> </w:t>
      </w:r>
      <w:r w:rsidR="00450E69">
        <w:t xml:space="preserve">function , </w:t>
      </w:r>
      <w:r w:rsidR="00D74C9A">
        <w:t>this time</w:t>
      </w:r>
      <w:r w:rsidR="00450E69">
        <w:t xml:space="preserve"> </w:t>
      </w:r>
      <w:r w:rsidR="00D74C9A">
        <w:t>map</w:t>
      </w:r>
      <w:r w:rsidR="00450E69">
        <w:t>ping</w:t>
      </w:r>
      <w:r w:rsidR="00D74C9A">
        <w:t xml:space="preserve"> the points to U.S. states</w:t>
      </w:r>
      <w:r w:rsidR="00450E69">
        <w:t>. From an R-perspective, this means</w:t>
      </w:r>
      <w:r w:rsidR="00D74C9A">
        <w:t xml:space="preserve"> anything that does not get mapped to a U.S. state will be </w:t>
      </w:r>
      <w:r w:rsidR="0030080F">
        <w:t xml:space="preserve">retuned </w:t>
      </w:r>
      <w:r w:rsidR="00D74C9A">
        <w:t xml:space="preserve">as </w:t>
      </w:r>
      <w:r w:rsidR="0030080F">
        <w:t xml:space="preserve">the </w:t>
      </w:r>
      <w:r w:rsidR="00D74C9A" w:rsidRPr="00834B43">
        <w:rPr>
          <w:rStyle w:val="InlineCodeVariable"/>
        </w:rPr>
        <w:t>NA</w:t>
      </w:r>
      <w:r w:rsidR="0030080F">
        <w:t xml:space="preserve"> value</w:t>
      </w:r>
      <w:r w:rsidR="00D74C9A">
        <w:t>, which can then be filtered</w:t>
      </w:r>
      <w:r w:rsidR="0030080F">
        <w:t xml:space="preserve"> out of our data</w:t>
      </w:r>
      <w:r w:rsidR="00D74C9A">
        <w:t>.</w:t>
      </w:r>
    </w:p>
    <w:p w:rsidR="00D74C9A" w:rsidRPr="009E3728" w:rsidRDefault="00020E8B" w:rsidP="00B14CE0">
      <w:pPr>
        <w:pStyle w:val="CodeSnippet"/>
        <w:rPr>
          <w:b/>
          <w:highlight w:val="yellow"/>
          <w:rPrChange w:id="278" w:author="Russell Thomas" w:date="2013-08-29T23:06:00Z">
            <w:rPr>
              <w:b/>
            </w:rPr>
          </w:rPrChange>
        </w:rPr>
      </w:pPr>
      <w:r w:rsidRPr="00020E8B">
        <w:rPr>
          <w:b/>
          <w:highlight w:val="yellow"/>
          <w:rPrChange w:id="279" w:author="Russell Thomas" w:date="2013-08-29T23:06:00Z">
            <w:rPr>
              <w:b/>
            </w:rPr>
          </w:rPrChange>
        </w:rPr>
        <w:t>zstate &lt;- latlong2map(data.frame(x=za$long, y=za$lat), "state")</w:t>
      </w:r>
    </w:p>
    <w:p w:rsidR="00D74C9A" w:rsidRPr="009E3728" w:rsidRDefault="00020E8B" w:rsidP="00B14CE0">
      <w:pPr>
        <w:pStyle w:val="CodeSnippet"/>
        <w:rPr>
          <w:highlight w:val="yellow"/>
          <w:rPrChange w:id="280" w:author="Russell Thomas" w:date="2013-08-29T23:06:00Z">
            <w:rPr/>
          </w:rPrChange>
        </w:rPr>
      </w:pPr>
      <w:r w:rsidRPr="00020E8B">
        <w:rPr>
          <w:highlight w:val="yellow"/>
          <w:rPrChange w:id="281" w:author="Russell Thomas" w:date="2013-08-29T23:06:00Z">
            <w:rPr/>
          </w:rPrChange>
        </w:rPr>
        <w:t># select rows from za where the zstate is not NA</w:t>
      </w:r>
    </w:p>
    <w:p w:rsidR="00D74C9A" w:rsidRPr="00B14CE0" w:rsidRDefault="00020E8B" w:rsidP="00B14CE0">
      <w:pPr>
        <w:pStyle w:val="CodeSnippet"/>
        <w:rPr>
          <w:b/>
        </w:rPr>
      </w:pPr>
      <w:r w:rsidRPr="00020E8B">
        <w:rPr>
          <w:b/>
          <w:highlight w:val="yellow"/>
          <w:rPrChange w:id="282" w:author="Russell Thomas" w:date="2013-08-29T23:06:00Z">
            <w:rPr>
              <w:b/>
            </w:rPr>
          </w:rPrChange>
        </w:rPr>
        <w:t>za.state &lt;- za[which(!is.na(zstate)), ]</w:t>
      </w:r>
    </w:p>
    <w:p w:rsidR="00D74C9A" w:rsidRDefault="00450E69" w:rsidP="00222E14">
      <w:pPr>
        <w:pStyle w:val="Para"/>
      </w:pPr>
      <w:r>
        <w:t>Once all that processing is done, we</w:t>
      </w:r>
      <w:r w:rsidR="00FB1B8C">
        <w:t xml:space="preserve"> can make a </w:t>
      </w:r>
      <w:r w:rsidR="0030080F">
        <w:t>nice</w:t>
      </w:r>
      <w:r w:rsidR="00FB1B8C">
        <w:t xml:space="preserve"> map of the continental U.S. showing</w:t>
      </w:r>
      <w:r w:rsidR="0030080F">
        <w:t xml:space="preserve"> all the </w:t>
      </w:r>
      <w:proofErr w:type="spellStart"/>
      <w:r w:rsidR="0030080F">
        <w:t>ZeroAccess</w:t>
      </w:r>
      <w:proofErr w:type="spellEnd"/>
      <w:r w:rsidR="003539DF">
        <w:t xml:space="preserve"> infectio</w:t>
      </w:r>
      <w:r w:rsidR="00062D77">
        <w:t>ns</w:t>
      </w:r>
      <w:r w:rsidR="0030080F">
        <w:t xml:space="preserve"> in the country.  </w:t>
      </w:r>
      <w:r w:rsidR="000D6BEA">
        <w:t xml:space="preserve">Though we </w:t>
      </w:r>
      <w:r>
        <w:t xml:space="preserve">can make it even nicer </w:t>
      </w:r>
      <w:r w:rsidR="0030080F">
        <w:t xml:space="preserve">by removing all the extra things </w:t>
      </w:r>
      <w:r w:rsidR="00F50B29">
        <w:t>(“</w:t>
      </w:r>
      <w:proofErr w:type="spellStart"/>
      <w:r w:rsidR="00F50B29" w:rsidRPr="00834B43">
        <w:rPr>
          <w:i/>
        </w:rPr>
        <w:t>chartjunk</w:t>
      </w:r>
      <w:proofErr w:type="spellEnd"/>
      <w:r w:rsidR="00F50B29">
        <w:t xml:space="preserve">”, a term coined by Edward </w:t>
      </w:r>
      <w:proofErr w:type="spellStart"/>
      <w:r w:rsidR="00F50B29">
        <w:t>Tufte</w:t>
      </w:r>
      <w:proofErr w:type="spellEnd"/>
      <w:r w:rsidR="00F50B29">
        <w:t xml:space="preserve">) </w:t>
      </w:r>
      <w:r w:rsidR="0030080F">
        <w:t>on the map</w:t>
      </w:r>
      <w:r w:rsidR="00F50B29">
        <w:t>.</w:t>
      </w:r>
      <w:r w:rsidR="00547D51">
        <w:t xml:space="preserve"> To do this, w</w:t>
      </w:r>
      <w:r w:rsidR="0030080F">
        <w:t xml:space="preserve">e will create a theme for </w:t>
      </w:r>
      <w:r w:rsidR="0030080F" w:rsidRPr="00834B43">
        <w:rPr>
          <w:rStyle w:val="InlineCodeVariable"/>
        </w:rPr>
        <w:t>ggplot</w:t>
      </w:r>
      <w:r w:rsidR="003539DF">
        <w:t xml:space="preserve"> that will </w:t>
      </w:r>
      <w:r w:rsidR="00547D51">
        <w:t>hide</w:t>
      </w:r>
      <w:r w:rsidR="003539DF">
        <w:t xml:space="preserve"> the axes</w:t>
      </w:r>
      <w:r w:rsidR="000D6BEA">
        <w:t xml:space="preserve">, the border and clear the background to </w:t>
      </w:r>
      <w:r w:rsidR="00BD27A3">
        <w:t xml:space="preserve">have just a </w:t>
      </w:r>
      <w:r w:rsidR="0030080F">
        <w:t xml:space="preserve">no-frills, </w:t>
      </w:r>
      <w:r w:rsidR="00BD27A3">
        <w:t>plain</w:t>
      </w:r>
      <w:r w:rsidR="00547D51">
        <w:t>-</w:t>
      </w:r>
      <w:r w:rsidR="0030080F">
        <w:t xml:space="preserve">old simple </w:t>
      </w:r>
      <w:r w:rsidR="003539DF">
        <w:t>map.  By creating this</w:t>
      </w:r>
      <w:r w:rsidR="0030080F">
        <w:t xml:space="preserve"> theme as a function</w:t>
      </w:r>
      <w:r w:rsidR="003539DF">
        <w:t xml:space="preserve">, we can just </w:t>
      </w:r>
      <w:r w:rsidR="00547D51">
        <w:t>call</w:t>
      </w:r>
      <w:r w:rsidR="003539DF">
        <w:t xml:space="preserve"> </w:t>
      </w:r>
      <w:r w:rsidR="003539DF" w:rsidRPr="003539DF">
        <w:rPr>
          <w:rStyle w:val="InlineCode"/>
        </w:rPr>
        <w:t>theme_plain()</w:t>
      </w:r>
      <w:r w:rsidR="003539DF">
        <w:t xml:space="preserve"> instead of </w:t>
      </w:r>
      <w:r w:rsidR="0030080F">
        <w:t>having to type this in for every plot</w:t>
      </w:r>
      <w:r w:rsidR="00BD27A3">
        <w:t xml:space="preserve"> when we </w:t>
      </w:r>
      <w:r w:rsidR="00547D51">
        <w:t>use</w:t>
      </w:r>
      <w:r w:rsidR="00BD27A3">
        <w:t xml:space="preserve"> </w:t>
      </w:r>
      <w:r w:rsidR="00BD27A3" w:rsidRPr="00BD27A3">
        <w:rPr>
          <w:rStyle w:val="InlineCode"/>
        </w:rPr>
        <w:t>ggplot(</w:t>
      </w:r>
      <w:r w:rsidR="00E720E4" w:rsidRPr="00BD27A3">
        <w:rPr>
          <w:rStyle w:val="InlineCode"/>
        </w:rPr>
        <w:t>)</w:t>
      </w:r>
      <w:r w:rsidR="00E720E4">
        <w:t xml:space="preserve"> from</w:t>
      </w:r>
      <w:r w:rsidR="0030080F">
        <w:t xml:space="preserve"> here on out.</w:t>
      </w:r>
      <w:r w:rsidR="00BD27A3">
        <w:t xml:space="preserve"> </w:t>
      </w:r>
    </w:p>
    <w:p w:rsidR="003539DF" w:rsidRPr="003539DF" w:rsidRDefault="003539DF" w:rsidP="003539DF">
      <w:pPr>
        <w:pStyle w:val="CodeSnippet"/>
      </w:pPr>
      <w:r w:rsidRPr="003539DF">
        <w:t># create a plain theme for ggplot maps</w:t>
      </w:r>
    </w:p>
    <w:p w:rsidR="003539DF" w:rsidRPr="00503BB1" w:rsidRDefault="00020E8B" w:rsidP="003539DF">
      <w:pPr>
        <w:pStyle w:val="CodeSnippet"/>
        <w:rPr>
          <w:b/>
          <w:highlight w:val="yellow"/>
          <w:rPrChange w:id="283" w:author="Russell Thomas" w:date="2013-08-29T23:28:00Z">
            <w:rPr>
              <w:b/>
            </w:rPr>
          </w:rPrChange>
        </w:rPr>
      </w:pPr>
      <w:r w:rsidRPr="00020E8B">
        <w:rPr>
          <w:b/>
          <w:highlight w:val="yellow"/>
          <w:rPrChange w:id="284" w:author="Russell Thomas" w:date="2013-08-29T23:28:00Z">
            <w:rPr>
              <w:b/>
            </w:rPr>
          </w:rPrChange>
        </w:rPr>
        <w:t>theme_plain &lt;- function() {</w:t>
      </w:r>
    </w:p>
    <w:p w:rsidR="003539DF" w:rsidRPr="00503BB1" w:rsidRDefault="00020E8B" w:rsidP="003539DF">
      <w:pPr>
        <w:pStyle w:val="CodeSnippet"/>
        <w:rPr>
          <w:b/>
          <w:highlight w:val="yellow"/>
          <w:rPrChange w:id="285" w:author="Russell Thomas" w:date="2013-08-29T23:28:00Z">
            <w:rPr>
              <w:b/>
            </w:rPr>
          </w:rPrChange>
        </w:rPr>
      </w:pPr>
      <w:r w:rsidRPr="00020E8B">
        <w:rPr>
          <w:b/>
          <w:highlight w:val="yellow"/>
          <w:rPrChange w:id="286" w:author="Russell Thomas" w:date="2013-08-29T23:28:00Z">
            <w:rPr>
              <w:b/>
            </w:rPr>
          </w:rPrChange>
        </w:rPr>
        <w:t xml:space="preserve">  theme(axis.title = element_blank(),</w:t>
      </w:r>
    </w:p>
    <w:p w:rsidR="003539DF" w:rsidRPr="00503BB1" w:rsidRDefault="00020E8B" w:rsidP="003539DF">
      <w:pPr>
        <w:pStyle w:val="CodeSnippet"/>
        <w:rPr>
          <w:b/>
          <w:highlight w:val="yellow"/>
          <w:rPrChange w:id="287" w:author="Russell Thomas" w:date="2013-08-29T23:28:00Z">
            <w:rPr>
              <w:b/>
            </w:rPr>
          </w:rPrChange>
        </w:rPr>
      </w:pPr>
      <w:r w:rsidRPr="00020E8B">
        <w:rPr>
          <w:b/>
          <w:highlight w:val="yellow"/>
          <w:rPrChange w:id="288" w:author="Russell Thomas" w:date="2013-08-29T23:28:00Z">
            <w:rPr>
              <w:b/>
            </w:rPr>
          </w:rPrChange>
        </w:rPr>
        <w:t xml:space="preserve">        axis.text = element_blank(),</w:t>
      </w:r>
    </w:p>
    <w:p w:rsidR="003539DF" w:rsidRPr="00503BB1" w:rsidRDefault="00020E8B" w:rsidP="003539DF">
      <w:pPr>
        <w:pStyle w:val="CodeSnippet"/>
        <w:rPr>
          <w:b/>
          <w:highlight w:val="yellow"/>
          <w:rPrChange w:id="289" w:author="Russell Thomas" w:date="2013-08-29T23:28:00Z">
            <w:rPr>
              <w:b/>
            </w:rPr>
          </w:rPrChange>
        </w:rPr>
      </w:pPr>
      <w:r w:rsidRPr="00020E8B">
        <w:rPr>
          <w:b/>
          <w:highlight w:val="yellow"/>
          <w:rPrChange w:id="290" w:author="Russell Thomas" w:date="2013-08-29T23:28:00Z">
            <w:rPr>
              <w:b/>
            </w:rPr>
          </w:rPrChange>
        </w:rPr>
        <w:t xml:space="preserve">        panel.background = element_blank(),</w:t>
      </w:r>
    </w:p>
    <w:p w:rsidR="003539DF" w:rsidRPr="00503BB1" w:rsidRDefault="00020E8B" w:rsidP="003539DF">
      <w:pPr>
        <w:pStyle w:val="CodeSnippet"/>
        <w:rPr>
          <w:b/>
          <w:highlight w:val="yellow"/>
          <w:rPrChange w:id="291" w:author="Russell Thomas" w:date="2013-08-29T23:28:00Z">
            <w:rPr>
              <w:b/>
            </w:rPr>
          </w:rPrChange>
        </w:rPr>
      </w:pPr>
      <w:r w:rsidRPr="00020E8B">
        <w:rPr>
          <w:b/>
          <w:highlight w:val="yellow"/>
          <w:rPrChange w:id="292" w:author="Russell Thomas" w:date="2013-08-29T23:28:00Z">
            <w:rPr>
              <w:b/>
            </w:rPr>
          </w:rPrChange>
        </w:rPr>
        <w:t xml:space="preserve">        panel.grid = element_blank(),</w:t>
      </w:r>
    </w:p>
    <w:p w:rsidR="003539DF" w:rsidRPr="00503BB1" w:rsidRDefault="00020E8B" w:rsidP="003539DF">
      <w:pPr>
        <w:pStyle w:val="CodeSnippet"/>
        <w:rPr>
          <w:b/>
          <w:highlight w:val="yellow"/>
          <w:rPrChange w:id="293" w:author="Russell Thomas" w:date="2013-08-29T23:28:00Z">
            <w:rPr>
              <w:b/>
            </w:rPr>
          </w:rPrChange>
        </w:rPr>
      </w:pPr>
      <w:r w:rsidRPr="00020E8B">
        <w:rPr>
          <w:b/>
          <w:highlight w:val="yellow"/>
          <w:rPrChange w:id="294" w:author="Russell Thomas" w:date="2013-08-29T23:28:00Z">
            <w:rPr>
              <w:b/>
            </w:rPr>
          </w:rPrChange>
        </w:rPr>
        <w:t xml:space="preserve">        axis.ticks.length = unit(0, "cm"),</w:t>
      </w:r>
    </w:p>
    <w:p w:rsidR="003539DF" w:rsidRPr="00503BB1" w:rsidRDefault="00020E8B" w:rsidP="003539DF">
      <w:pPr>
        <w:pStyle w:val="CodeSnippet"/>
        <w:rPr>
          <w:b/>
          <w:highlight w:val="yellow"/>
          <w:rPrChange w:id="295" w:author="Russell Thomas" w:date="2013-08-29T23:28:00Z">
            <w:rPr>
              <w:b/>
            </w:rPr>
          </w:rPrChange>
        </w:rPr>
      </w:pPr>
      <w:r w:rsidRPr="00020E8B">
        <w:rPr>
          <w:b/>
          <w:highlight w:val="yellow"/>
          <w:rPrChange w:id="296" w:author="Russell Thomas" w:date="2013-08-29T23:28:00Z">
            <w:rPr>
              <w:b/>
            </w:rPr>
          </w:rPrChange>
        </w:rPr>
        <w:t xml:space="preserve">        axis.ticks.margin = unit(0, "cm"),</w:t>
      </w:r>
    </w:p>
    <w:p w:rsidR="003539DF" w:rsidRPr="00503BB1" w:rsidRDefault="00020E8B" w:rsidP="003539DF">
      <w:pPr>
        <w:pStyle w:val="CodeSnippet"/>
        <w:rPr>
          <w:b/>
          <w:highlight w:val="yellow"/>
          <w:rPrChange w:id="297" w:author="Russell Thomas" w:date="2013-08-29T23:28:00Z">
            <w:rPr>
              <w:b/>
            </w:rPr>
          </w:rPrChange>
        </w:rPr>
      </w:pPr>
      <w:r w:rsidRPr="00020E8B">
        <w:rPr>
          <w:b/>
          <w:highlight w:val="yellow"/>
          <w:rPrChange w:id="298" w:author="Russell Thomas" w:date="2013-08-29T23:28:00Z">
            <w:rPr>
              <w:b/>
            </w:rPr>
          </w:rPrChange>
        </w:rPr>
        <w:t xml:space="preserve">        panel.margin = unit(0, "lines"),</w:t>
      </w:r>
    </w:p>
    <w:p w:rsidR="003539DF" w:rsidRPr="00503BB1" w:rsidRDefault="00020E8B" w:rsidP="003539DF">
      <w:pPr>
        <w:pStyle w:val="CodeSnippet"/>
        <w:rPr>
          <w:b/>
          <w:highlight w:val="yellow"/>
          <w:rPrChange w:id="299" w:author="Russell Thomas" w:date="2013-08-29T23:28:00Z">
            <w:rPr>
              <w:b/>
            </w:rPr>
          </w:rPrChange>
        </w:rPr>
      </w:pPr>
      <w:r w:rsidRPr="00020E8B">
        <w:rPr>
          <w:b/>
          <w:highlight w:val="yellow"/>
          <w:rPrChange w:id="300" w:author="Russell Thomas" w:date="2013-08-29T23:28:00Z">
            <w:rPr>
              <w:b/>
            </w:rPr>
          </w:rPrChange>
        </w:rPr>
        <w:t xml:space="preserve">        plot.margin = unit(c(0,0,0,0), "lines"),</w:t>
      </w:r>
    </w:p>
    <w:p w:rsidR="003539DF" w:rsidRPr="00503BB1" w:rsidRDefault="00020E8B" w:rsidP="003539DF">
      <w:pPr>
        <w:pStyle w:val="CodeSnippet"/>
        <w:rPr>
          <w:b/>
          <w:highlight w:val="yellow"/>
          <w:rPrChange w:id="301" w:author="Russell Thomas" w:date="2013-08-29T23:28:00Z">
            <w:rPr>
              <w:b/>
            </w:rPr>
          </w:rPrChange>
        </w:rPr>
      </w:pPr>
      <w:r w:rsidRPr="00020E8B">
        <w:rPr>
          <w:b/>
          <w:highlight w:val="yellow"/>
          <w:rPrChange w:id="302" w:author="Russell Thomas" w:date="2013-08-29T23:28:00Z">
            <w:rPr>
              <w:b/>
            </w:rPr>
          </w:rPrChange>
        </w:rPr>
        <w:t xml:space="preserve">        complete=TRUE)</w:t>
      </w:r>
    </w:p>
    <w:p w:rsidR="00BD27A3" w:rsidRPr="00503BB1" w:rsidRDefault="00020E8B" w:rsidP="00062D77">
      <w:pPr>
        <w:pStyle w:val="CodeSnippet"/>
        <w:rPr>
          <w:b/>
          <w:highlight w:val="yellow"/>
          <w:rPrChange w:id="303" w:author="Russell Thomas" w:date="2013-08-29T23:28:00Z">
            <w:rPr>
              <w:b/>
            </w:rPr>
          </w:rPrChange>
        </w:rPr>
      </w:pPr>
      <w:r w:rsidRPr="00020E8B">
        <w:rPr>
          <w:b/>
          <w:highlight w:val="yellow"/>
          <w:rPrChange w:id="304" w:author="Russell Thomas" w:date="2013-08-29T23:28:00Z">
            <w:rPr>
              <w:b/>
            </w:rPr>
          </w:rPrChange>
        </w:rPr>
        <w:t>}</w:t>
      </w:r>
    </w:p>
    <w:p w:rsidR="003539DF" w:rsidRPr="00503BB1" w:rsidRDefault="00020E8B" w:rsidP="003539DF">
      <w:pPr>
        <w:pStyle w:val="CodeSnippet"/>
        <w:rPr>
          <w:highlight w:val="yellow"/>
          <w:rPrChange w:id="305" w:author="Russell Thomas" w:date="2013-08-29T23:28:00Z">
            <w:rPr/>
          </w:rPrChange>
        </w:rPr>
      </w:pPr>
      <w:r w:rsidRPr="00020E8B">
        <w:rPr>
          <w:highlight w:val="yellow"/>
          <w:rPrChange w:id="306" w:author="Russell Thomas" w:date="2013-08-29T23:28:00Z">
            <w:rPr/>
          </w:rPrChange>
        </w:rPr>
        <w:t># load map data of the U.S.</w:t>
      </w:r>
    </w:p>
    <w:p w:rsidR="003539DF" w:rsidRPr="00503BB1" w:rsidRDefault="00020E8B" w:rsidP="003539DF">
      <w:pPr>
        <w:pStyle w:val="CodeSnippet"/>
        <w:rPr>
          <w:b/>
          <w:highlight w:val="yellow"/>
          <w:rPrChange w:id="307" w:author="Russell Thomas" w:date="2013-08-29T23:28:00Z">
            <w:rPr>
              <w:b/>
            </w:rPr>
          </w:rPrChange>
        </w:rPr>
      </w:pPr>
      <w:r w:rsidRPr="00020E8B">
        <w:rPr>
          <w:b/>
          <w:highlight w:val="yellow"/>
          <w:rPrChange w:id="308" w:author="Russell Thomas" w:date="2013-08-29T23:28:00Z">
            <w:rPr>
              <w:b/>
            </w:rPr>
          </w:rPrChange>
        </w:rPr>
        <w:t>state &lt;- map_data("state")</w:t>
      </w:r>
    </w:p>
    <w:p w:rsidR="003539DF" w:rsidRPr="00503BB1" w:rsidRDefault="00020E8B" w:rsidP="003539DF">
      <w:pPr>
        <w:pStyle w:val="CodeSnippet"/>
        <w:rPr>
          <w:b/>
          <w:highlight w:val="yellow"/>
          <w:rPrChange w:id="309" w:author="Russell Thomas" w:date="2013-08-29T23:28:00Z">
            <w:rPr>
              <w:b/>
            </w:rPr>
          </w:rPrChange>
        </w:rPr>
      </w:pPr>
      <w:r w:rsidRPr="00020E8B">
        <w:rPr>
          <w:b/>
          <w:highlight w:val="yellow"/>
          <w:rPrChange w:id="310" w:author="Russell Thomas" w:date="2013-08-29T23:28:00Z">
            <w:rPr>
              <w:b/>
            </w:rPr>
          </w:rPrChange>
        </w:rPr>
        <w:t>gg &lt;- ggplot(data=state, aes(x=long, y=lat))</w:t>
      </w:r>
    </w:p>
    <w:p w:rsidR="003539DF" w:rsidRPr="00503BB1" w:rsidRDefault="00020E8B" w:rsidP="003539DF">
      <w:pPr>
        <w:pStyle w:val="CodeSnippet"/>
        <w:rPr>
          <w:b/>
          <w:highlight w:val="yellow"/>
          <w:rPrChange w:id="311" w:author="Russell Thomas" w:date="2013-08-29T23:28:00Z">
            <w:rPr>
              <w:b/>
            </w:rPr>
          </w:rPrChange>
        </w:rPr>
      </w:pPr>
      <w:r w:rsidRPr="00020E8B">
        <w:rPr>
          <w:b/>
          <w:highlight w:val="yellow"/>
          <w:rPrChange w:id="312" w:author="Russell Thomas" w:date="2013-08-29T23:28:00Z">
            <w:rPr>
              <w:b/>
            </w:rPr>
          </w:rPrChange>
        </w:rPr>
        <w:t>gg &lt;- gg + geom_path(aes(group=group), colour="gray80")</w:t>
      </w:r>
    </w:p>
    <w:p w:rsidR="003539DF" w:rsidRPr="00503BB1" w:rsidRDefault="00020E8B" w:rsidP="003539DF">
      <w:pPr>
        <w:pStyle w:val="CodeSnippet"/>
        <w:rPr>
          <w:b/>
          <w:highlight w:val="yellow"/>
          <w:rPrChange w:id="313" w:author="Russell Thomas" w:date="2013-08-29T23:28:00Z">
            <w:rPr>
              <w:b/>
            </w:rPr>
          </w:rPrChange>
        </w:rPr>
      </w:pPr>
      <w:r w:rsidRPr="00020E8B">
        <w:rPr>
          <w:b/>
          <w:highlight w:val="yellow"/>
          <w:rPrChange w:id="314" w:author="Russell Thomas" w:date="2013-08-29T23:28:00Z">
            <w:rPr>
              <w:b/>
            </w:rPr>
          </w:rPrChange>
        </w:rPr>
        <w:t>gg &lt;- gg + coord_map("mercator")</w:t>
      </w:r>
    </w:p>
    <w:p w:rsidR="003539DF" w:rsidRPr="00503BB1" w:rsidRDefault="00020E8B" w:rsidP="003539DF">
      <w:pPr>
        <w:pStyle w:val="CodeSnippet"/>
        <w:rPr>
          <w:b/>
          <w:highlight w:val="yellow"/>
          <w:rPrChange w:id="315" w:author="Russell Thomas" w:date="2013-08-29T23:28:00Z">
            <w:rPr>
              <w:b/>
            </w:rPr>
          </w:rPrChange>
        </w:rPr>
      </w:pPr>
      <w:r w:rsidRPr="00020E8B">
        <w:rPr>
          <w:b/>
          <w:highlight w:val="yellow"/>
          <w:rPrChange w:id="316" w:author="Russell Thomas" w:date="2013-08-29T23:28:00Z">
            <w:rPr>
              <w:b/>
            </w:rPr>
          </w:rPrChange>
        </w:rPr>
        <w:t xml:space="preserve">gg &lt;- gg + geom_point(data=za.state, aes(long, lat), </w:t>
      </w:r>
    </w:p>
    <w:p w:rsidR="003539DF" w:rsidRPr="00503BB1" w:rsidRDefault="00020E8B" w:rsidP="003539DF">
      <w:pPr>
        <w:pStyle w:val="CodeSnippet"/>
        <w:rPr>
          <w:b/>
          <w:highlight w:val="yellow"/>
          <w:rPrChange w:id="317" w:author="Russell Thomas" w:date="2013-08-29T23:28:00Z">
            <w:rPr>
              <w:b/>
            </w:rPr>
          </w:rPrChange>
        </w:rPr>
      </w:pPr>
      <w:r w:rsidRPr="00020E8B">
        <w:rPr>
          <w:b/>
          <w:highlight w:val="yellow"/>
          <w:rPrChange w:id="318" w:author="Russell Thomas" w:date="2013-08-29T23:28:00Z">
            <w:rPr>
              <w:b/>
            </w:rPr>
          </w:rPrChange>
        </w:rPr>
        <w:t xml:space="preserve">                      colour="#000099", alpha=1/40, size=1)</w:t>
      </w:r>
    </w:p>
    <w:p w:rsidR="003539DF" w:rsidRPr="00503BB1" w:rsidRDefault="00020E8B" w:rsidP="003539DF">
      <w:pPr>
        <w:pStyle w:val="CodeSnippet"/>
        <w:rPr>
          <w:b/>
          <w:highlight w:val="yellow"/>
          <w:rPrChange w:id="319" w:author="Russell Thomas" w:date="2013-08-29T23:28:00Z">
            <w:rPr>
              <w:b/>
            </w:rPr>
          </w:rPrChange>
        </w:rPr>
      </w:pPr>
      <w:r w:rsidRPr="00020E8B">
        <w:rPr>
          <w:b/>
          <w:highlight w:val="yellow"/>
          <w:rPrChange w:id="320" w:author="Russell Thomas" w:date="2013-08-29T23:28:00Z">
            <w:rPr>
              <w:b/>
            </w:rPr>
          </w:rPrChange>
        </w:rPr>
        <w:t>gg &lt;- gg + theme_plain()</w:t>
      </w:r>
    </w:p>
    <w:p w:rsidR="003539DF" w:rsidRPr="003539DF" w:rsidRDefault="00020E8B" w:rsidP="003539DF">
      <w:pPr>
        <w:pStyle w:val="CodeSnippet"/>
        <w:rPr>
          <w:b/>
        </w:rPr>
      </w:pPr>
      <w:r w:rsidRPr="00020E8B">
        <w:rPr>
          <w:b/>
          <w:highlight w:val="yellow"/>
          <w:rPrChange w:id="321" w:author="Russell Thomas" w:date="2013-08-29T23:28:00Z">
            <w:rPr>
              <w:b/>
            </w:rPr>
          </w:rPrChange>
        </w:rPr>
        <w:t>print(gg)</w:t>
      </w:r>
    </w:p>
    <w:p w:rsidR="00341C4C" w:rsidRDefault="00020E8B" w:rsidP="00341C4C">
      <w:pPr>
        <w:pStyle w:val="Slug"/>
      </w:pPr>
      <w:r w:rsidRPr="00020E8B">
        <w:rPr>
          <w:highlight w:val="yellow"/>
          <w:rPrChange w:id="322" w:author="Russell Thomas" w:date="2013-08-29T23:28:00Z">
            <w:rPr>
              <w:rFonts w:ascii="Courier New" w:hAnsi="Courier New"/>
              <w:b w:val="0"/>
              <w:noProof/>
              <w:snapToGrid w:val="0"/>
              <w:sz w:val="18"/>
            </w:rPr>
          </w:rPrChange>
        </w:rPr>
        <w:t xml:space="preserve">Figure 5.5 </w:t>
      </w:r>
      <w:proofErr w:type="spellStart"/>
      <w:r w:rsidRPr="00020E8B">
        <w:rPr>
          <w:highlight w:val="yellow"/>
          <w:rPrChange w:id="323" w:author="Russell Thomas" w:date="2013-08-29T23:28:00Z">
            <w:rPr>
              <w:rFonts w:ascii="Courier New" w:hAnsi="Courier New"/>
              <w:b w:val="0"/>
              <w:noProof/>
              <w:snapToGrid w:val="0"/>
              <w:sz w:val="18"/>
            </w:rPr>
          </w:rPrChange>
        </w:rPr>
        <w:t>ZeroAccess</w:t>
      </w:r>
      <w:proofErr w:type="spellEnd"/>
      <w:r w:rsidRPr="00020E8B">
        <w:rPr>
          <w:highlight w:val="yellow"/>
          <w:rPrChange w:id="324" w:author="Russell Thomas" w:date="2013-08-29T23:28:00Z">
            <w:rPr>
              <w:rFonts w:ascii="Courier New" w:hAnsi="Courier New"/>
              <w:b w:val="0"/>
              <w:noProof/>
              <w:snapToGrid w:val="0"/>
              <w:sz w:val="18"/>
            </w:rPr>
          </w:rPrChange>
        </w:rPr>
        <w:t xml:space="preserve"> Infections in the U.S.</w:t>
      </w:r>
      <w:r w:rsidRPr="00020E8B">
        <w:rPr>
          <w:highlight w:val="yellow"/>
          <w:rPrChange w:id="325" w:author="Russell Thomas" w:date="2013-08-29T23:28:00Z">
            <w:rPr>
              <w:rFonts w:ascii="Courier New" w:hAnsi="Courier New"/>
              <w:b w:val="0"/>
              <w:noProof/>
              <w:snapToGrid w:val="0"/>
              <w:sz w:val="18"/>
            </w:rPr>
          </w:rPrChange>
        </w:rPr>
        <w:tab/>
        <w:t>[FILENAME 793725c05f005]</w:t>
      </w:r>
    </w:p>
    <w:p w:rsidR="00062D77" w:rsidRDefault="00E71C84" w:rsidP="00222E14">
      <w:pPr>
        <w:pStyle w:val="Para"/>
      </w:pPr>
      <w:r>
        <w:t>Consider</w:t>
      </w:r>
      <w:r w:rsidR="00341C4C">
        <w:t xml:space="preserve"> Figure 5.5 </w:t>
      </w:r>
      <w:r>
        <w:t>for a moment</w:t>
      </w:r>
      <w:r w:rsidR="00341C4C">
        <w:t>.  Does it look</w:t>
      </w:r>
      <w:r>
        <w:t>…</w:t>
      </w:r>
      <w:r w:rsidR="00341C4C" w:rsidRPr="00834B43">
        <w:rPr>
          <w:i/>
        </w:rPr>
        <w:t>strange</w:t>
      </w:r>
      <w:r w:rsidR="00341C4C">
        <w:t xml:space="preserve">?   This is where we really have to be careful because after working with spatial data, we can tell you </w:t>
      </w:r>
      <w:r w:rsidR="00341C4C" w:rsidRPr="000B10BF">
        <w:rPr>
          <w:b/>
          <w:i/>
        </w:rPr>
        <w:t>this sure looks like map showing</w:t>
      </w:r>
      <w:r w:rsidR="0030080F" w:rsidRPr="000B10BF">
        <w:rPr>
          <w:b/>
          <w:i/>
        </w:rPr>
        <w:t xml:space="preserve"> population density</w:t>
      </w:r>
      <w:r w:rsidR="0030080F">
        <w:t xml:space="preserve"> and </w:t>
      </w:r>
      <w:r w:rsidR="0030080F" w:rsidRPr="00834B43">
        <w:rPr>
          <w:b/>
        </w:rPr>
        <w:t>not</w:t>
      </w:r>
      <w:r w:rsidR="0030080F">
        <w:t xml:space="preserve"> </w:t>
      </w:r>
      <w:r w:rsidR="00341C4C">
        <w:t xml:space="preserve">infections.  </w:t>
      </w:r>
      <w:r>
        <w:t>After reviewing F</w:t>
      </w:r>
      <w:r w:rsidR="00341C4C">
        <w:t xml:space="preserve">igure 5.5 we find ourselves asking a slightly different question.  </w:t>
      </w:r>
      <w:r w:rsidR="00341C4C" w:rsidRPr="00341C4C">
        <w:rPr>
          <w:b/>
        </w:rPr>
        <w:t xml:space="preserve">Could </w:t>
      </w:r>
      <w:proofErr w:type="spellStart"/>
      <w:r w:rsidR="00341C4C" w:rsidRPr="00341C4C">
        <w:rPr>
          <w:b/>
        </w:rPr>
        <w:t>ZeroAccess</w:t>
      </w:r>
      <w:proofErr w:type="spellEnd"/>
      <w:r w:rsidR="00341C4C" w:rsidRPr="00341C4C">
        <w:rPr>
          <w:b/>
        </w:rPr>
        <w:t xml:space="preserve"> infections just be a reflection of the population?</w:t>
      </w:r>
      <w:r w:rsidR="00341C4C">
        <w:t xml:space="preserve">  </w:t>
      </w:r>
      <w:r w:rsidR="005C08C9">
        <w:t xml:space="preserve">We </w:t>
      </w:r>
      <w:r w:rsidR="005C08C9" w:rsidRPr="00834B43">
        <w:rPr>
          <w:i/>
        </w:rPr>
        <w:t>could</w:t>
      </w:r>
      <w:r w:rsidR="005C08C9">
        <w:t xml:space="preserve"> </w:t>
      </w:r>
      <w:r>
        <w:t xml:space="preserve">stop and </w:t>
      </w:r>
      <w:r w:rsidR="005C08C9">
        <w:t xml:space="preserve">apply a statistical technique called regression analysis (we will later) but let’s </w:t>
      </w:r>
      <w:r w:rsidR="005339C7">
        <w:t xml:space="preserve">stick with pictures and create another </w:t>
      </w:r>
      <w:proofErr w:type="spellStart"/>
      <w:r w:rsidR="00753DF6">
        <w:t>choro</w:t>
      </w:r>
      <w:r w:rsidR="005339C7">
        <w:t>pleth</w:t>
      </w:r>
      <w:proofErr w:type="spellEnd"/>
      <w:r w:rsidR="005339C7">
        <w:t>, this time break</w:t>
      </w:r>
      <w:r>
        <w:t>ing</w:t>
      </w:r>
      <w:r w:rsidR="005339C7">
        <w:t xml:space="preserve"> up the data </w:t>
      </w:r>
      <w:r w:rsidR="00F6750E">
        <w:t xml:space="preserve">and </w:t>
      </w:r>
      <w:r>
        <w:t xml:space="preserve">perform </w:t>
      </w:r>
      <w:r w:rsidR="00F6750E">
        <w:t>count</w:t>
      </w:r>
      <w:r>
        <w:t>s</w:t>
      </w:r>
      <w:r w:rsidR="00F6750E">
        <w:t xml:space="preserve"> </w:t>
      </w:r>
      <w:r w:rsidR="005339C7">
        <w:t>based on the U.S. states</w:t>
      </w:r>
      <w:r w:rsidR="00F6750E">
        <w:t>.</w:t>
      </w:r>
    </w:p>
    <w:p w:rsidR="005339C7" w:rsidRDefault="005339C7" w:rsidP="005339C7">
      <w:pPr>
        <w:pStyle w:val="H3"/>
      </w:pPr>
      <w:r>
        <w:t xml:space="preserve">The </w:t>
      </w:r>
      <w:r w:rsidR="00D32189">
        <w:t>“</w:t>
      </w:r>
      <w:proofErr w:type="spellStart"/>
      <w:r>
        <w:t>Potwin</w:t>
      </w:r>
      <w:proofErr w:type="spellEnd"/>
      <w:r>
        <w:t xml:space="preserve"> </w:t>
      </w:r>
      <w:r w:rsidR="00D32189">
        <w:t>E</w:t>
      </w:r>
      <w:r>
        <w:t>ffect</w:t>
      </w:r>
      <w:r w:rsidR="00D32189">
        <w:t>”</w:t>
      </w:r>
    </w:p>
    <w:p w:rsidR="005D5967" w:rsidRDefault="00D32189" w:rsidP="00062D77">
      <w:pPr>
        <w:pStyle w:val="Para"/>
      </w:pPr>
      <w:r>
        <w:t>As we dig deeper</w:t>
      </w:r>
      <w:r w:rsidR="005339C7">
        <w:t xml:space="preserve"> than</w:t>
      </w:r>
      <w:r w:rsidR="00062D77">
        <w:t xml:space="preserve"> </w:t>
      </w:r>
      <w:r>
        <w:t xml:space="preserve">just </w:t>
      </w:r>
      <w:r w:rsidR="00062D77">
        <w:t xml:space="preserve">country we will have to </w:t>
      </w:r>
      <w:r w:rsidR="005339C7">
        <w:t xml:space="preserve">account for something we call the </w:t>
      </w:r>
      <w:r>
        <w:t>“</w:t>
      </w:r>
      <w:proofErr w:type="spellStart"/>
      <w:r w:rsidR="005339C7" w:rsidRPr="00834B43">
        <w:rPr>
          <w:i/>
        </w:rPr>
        <w:t>Potwin</w:t>
      </w:r>
      <w:proofErr w:type="spellEnd"/>
      <w:r w:rsidR="005339C7" w:rsidRPr="00834B43">
        <w:rPr>
          <w:i/>
        </w:rPr>
        <w:t xml:space="preserve"> </w:t>
      </w:r>
      <w:r w:rsidRPr="00834B43">
        <w:rPr>
          <w:i/>
        </w:rPr>
        <w:t>E</w:t>
      </w:r>
      <w:r w:rsidR="00062D77" w:rsidRPr="00834B43">
        <w:rPr>
          <w:i/>
        </w:rPr>
        <w:t>ffect</w:t>
      </w:r>
      <w:r w:rsidR="00062D77">
        <w:t>” after t</w:t>
      </w:r>
      <w:r w:rsidR="00F7716D">
        <w:t xml:space="preserve">he town by that name in Kansas with a </w:t>
      </w:r>
      <w:r w:rsidR="00062D77">
        <w:t xml:space="preserve">population </w:t>
      </w:r>
      <w:r w:rsidR="00F7716D">
        <w:t xml:space="preserve">of </w:t>
      </w:r>
      <w:r w:rsidR="00062D77">
        <w:t xml:space="preserve">449.   The population is important because if we </w:t>
      </w:r>
      <w:r>
        <w:t>examine the</w:t>
      </w:r>
      <w:r w:rsidR="005339C7">
        <w:t xml:space="preserve"> data, we see we have 12,643</w:t>
      </w:r>
      <w:r w:rsidR="00062D77">
        <w:t xml:space="preserve"> reported </w:t>
      </w:r>
      <w:proofErr w:type="spellStart"/>
      <w:r w:rsidR="00062D77">
        <w:t>ZeroAccess</w:t>
      </w:r>
      <w:proofErr w:type="spellEnd"/>
      <w:r w:rsidR="00062D77">
        <w:t xml:space="preserve"> infections in the town of </w:t>
      </w:r>
      <w:proofErr w:type="spellStart"/>
      <w:r w:rsidR="00062D77">
        <w:t>Potwin</w:t>
      </w:r>
      <w:proofErr w:type="spellEnd"/>
      <w:r w:rsidR="00062D77">
        <w:t xml:space="preserve">, Kansas.  </w:t>
      </w:r>
      <w:r>
        <w:t xml:space="preserve">We first stumbled across this “anomaly” in a different </w:t>
      </w:r>
      <w:r w:rsidR="004C0662">
        <w:t xml:space="preserve">(and more subtle) </w:t>
      </w:r>
      <w:r>
        <w:t xml:space="preserve">analysis and </w:t>
      </w:r>
      <w:r w:rsidR="00062D77">
        <w:t xml:space="preserve">spent days trying to understand why </w:t>
      </w:r>
      <w:proofErr w:type="spellStart"/>
      <w:r w:rsidR="00062D77">
        <w:t>Potwin</w:t>
      </w:r>
      <w:proofErr w:type="spellEnd"/>
      <w:r>
        <w:t xml:space="preserve"> </w:t>
      </w:r>
      <w:r w:rsidR="00062D77">
        <w:t xml:space="preserve">was so odd.  We realized that these couldn’t be valid entries </w:t>
      </w:r>
      <w:r w:rsidR="004C0662">
        <w:t xml:space="preserve">after </w:t>
      </w:r>
      <w:r w:rsidR="005D5967">
        <w:t>we had some crazy ideas</w:t>
      </w:r>
      <w:r>
        <w:t xml:space="preserve"> </w:t>
      </w:r>
      <w:r w:rsidR="000B10BF">
        <w:t xml:space="preserve">about </w:t>
      </w:r>
      <w:proofErr w:type="spellStart"/>
      <w:r w:rsidR="000B10BF">
        <w:t>Potwin</w:t>
      </w:r>
      <w:proofErr w:type="spellEnd"/>
      <w:r w:rsidR="005D5967">
        <w:t xml:space="preserve"> </w:t>
      </w:r>
      <w:r w:rsidR="004C0662">
        <w:t xml:space="preserve">trying </w:t>
      </w:r>
      <w:r w:rsidR="005D5967">
        <w:t>to justify the data.  Finally, we remember</w:t>
      </w:r>
      <w:r>
        <w:t>ed</w:t>
      </w:r>
      <w:r w:rsidR="005D5967">
        <w:t xml:space="preserve"> that there were several data points that w</w:t>
      </w:r>
      <w:r w:rsidR="00062D77">
        <w:t xml:space="preserve">ere </w:t>
      </w:r>
      <w:r w:rsidR="005D5967">
        <w:t>strangely</w:t>
      </w:r>
      <w:r w:rsidR="00062D77">
        <w:t xml:space="preserve"> rounded off to integers and they were all “38,-97”.  </w:t>
      </w:r>
    </w:p>
    <w:p w:rsidR="00062D77" w:rsidRDefault="00D32189" w:rsidP="00062D77">
      <w:pPr>
        <w:pStyle w:val="Para"/>
      </w:pPr>
      <w:r>
        <w:t xml:space="preserve">Then, </w:t>
      </w:r>
      <w:r w:rsidR="00062D77">
        <w:t xml:space="preserve">it dawned on us.  IP </w:t>
      </w:r>
      <w:proofErr w:type="spellStart"/>
      <w:r w:rsidR="00062D77">
        <w:t>geolocation</w:t>
      </w:r>
      <w:proofErr w:type="spellEnd"/>
      <w:r w:rsidR="00062D77">
        <w:t xml:space="preserve"> services should always know what country an IP address is in because the IANA records are clear about that.   But if the </w:t>
      </w:r>
      <w:proofErr w:type="spellStart"/>
      <w:r w:rsidR="00062D77">
        <w:t>geolocation</w:t>
      </w:r>
      <w:proofErr w:type="spellEnd"/>
      <w:r w:rsidR="00062D77">
        <w:t xml:space="preserve"> service cannot get any more </w:t>
      </w:r>
      <w:r>
        <w:t xml:space="preserve">granular than identifying the </w:t>
      </w:r>
      <w:r w:rsidR="00062D77">
        <w:t xml:space="preserve">country, they return a rounded-off </w:t>
      </w:r>
      <w:r w:rsidR="00F6750E">
        <w:t xml:space="preserve">integer </w:t>
      </w:r>
      <w:r w:rsidR="00062D77">
        <w:t xml:space="preserve">location near the geographic center of the country.  In the U.S., the geographic center is just outside of </w:t>
      </w:r>
      <w:proofErr w:type="spellStart"/>
      <w:r w:rsidR="00062D77">
        <w:t>Potwin</w:t>
      </w:r>
      <w:proofErr w:type="spellEnd"/>
      <w:r w:rsidR="00062D77">
        <w:t>, KS.</w:t>
      </w:r>
      <w:r w:rsidR="00F7716D">
        <w:t xml:space="preserve">  </w:t>
      </w:r>
      <w:r w:rsidR="005339C7">
        <w:t xml:space="preserve">For this purpose, they are “unknown U.S. locations” and not really in Kansas, so we are going to remove </w:t>
      </w:r>
      <w:r w:rsidR="00F34AC3">
        <w:t>these data points</w:t>
      </w:r>
      <w:r w:rsidR="005339C7">
        <w:t xml:space="preserve"> the next bit of code</w:t>
      </w:r>
      <w:r w:rsidR="00F6750E">
        <w:t xml:space="preserve"> as not to unfairly assign infections to Kansas</w:t>
      </w:r>
      <w:r w:rsidR="005339C7">
        <w:t>.</w:t>
      </w:r>
    </w:p>
    <w:p w:rsidR="00D74C9A" w:rsidRDefault="00F6750E" w:rsidP="00062D77">
      <w:pPr>
        <w:pStyle w:val="Para"/>
      </w:pPr>
      <w:r>
        <w:t>In this</w:t>
      </w:r>
      <w:r w:rsidR="005339C7">
        <w:t xml:space="preserve"> map, we want to</w:t>
      </w:r>
      <w:r w:rsidR="00F50B29">
        <w:t xml:space="preserve"> again</w:t>
      </w:r>
      <w:r w:rsidR="005339C7">
        <w:t xml:space="preserve"> use color to show quantity</w:t>
      </w:r>
      <w:r w:rsidR="00F50B29">
        <w:t>. R</w:t>
      </w:r>
      <w:r w:rsidR="005339C7">
        <w:t>ath</w:t>
      </w:r>
      <w:r w:rsidR="003D08D4">
        <w:t xml:space="preserve">er than just using a single </w:t>
      </w:r>
      <w:r w:rsidR="00F34AC3">
        <w:t>hue</w:t>
      </w:r>
      <w:r w:rsidR="005339C7">
        <w:t xml:space="preserve"> </w:t>
      </w:r>
      <w:r w:rsidR="00F34AC3">
        <w:t>(a fancy term for the color of the rainbow)</w:t>
      </w:r>
      <w:r w:rsidR="005339C7">
        <w:t xml:space="preserve">, let’s use a </w:t>
      </w:r>
      <w:r w:rsidR="005339C7" w:rsidRPr="00834B43">
        <w:rPr>
          <w:i/>
        </w:rPr>
        <w:t xml:space="preserve">diverging color </w:t>
      </w:r>
      <w:r w:rsidR="00F34AC3" w:rsidRPr="00834B43">
        <w:rPr>
          <w:i/>
        </w:rPr>
        <w:t>scheme</w:t>
      </w:r>
      <w:r w:rsidR="00F34AC3">
        <w:t xml:space="preserve"> </w:t>
      </w:r>
      <w:r w:rsidR="000B10BF">
        <w:t xml:space="preserve">(two opposite colors) </w:t>
      </w:r>
      <w:r w:rsidR="00F34AC3">
        <w:t xml:space="preserve">and assign </w:t>
      </w:r>
      <w:r w:rsidR="003D08D4">
        <w:t xml:space="preserve">the mid-point of the </w:t>
      </w:r>
      <w:r>
        <w:t xml:space="preserve">range to </w:t>
      </w:r>
      <w:r w:rsidR="003D08D4">
        <w:t xml:space="preserve">the mean count per state.  This will allow us to </w:t>
      </w:r>
      <w:r w:rsidR="00F34AC3">
        <w:t xml:space="preserve">show states with above average infection counts with one hue and the below average state with another.   </w:t>
      </w:r>
      <w:r w:rsidR="003D08D4">
        <w:t>As a side note, let’s also change the projection from the Mercator projection to the Polyconic.  That projection looks odd at the world level</w:t>
      </w:r>
      <w:r w:rsidR="004C0662">
        <w:t xml:space="preserve"> (as you can see in Figure 5.2)</w:t>
      </w:r>
      <w:r w:rsidR="003D08D4">
        <w:t xml:space="preserve">, but </w:t>
      </w:r>
      <w:r w:rsidR="004C0662">
        <w:t xml:space="preserve">it </w:t>
      </w:r>
      <w:r w:rsidR="003D08D4">
        <w:t xml:space="preserve">puts a nice </w:t>
      </w:r>
      <w:r w:rsidR="00F34AC3">
        <w:t>slope and curve</w:t>
      </w:r>
      <w:r>
        <w:t xml:space="preserve"> in a U.S. map and </w:t>
      </w:r>
      <w:r w:rsidR="000B10BF">
        <w:t xml:space="preserve">it’s good </w:t>
      </w:r>
      <w:r w:rsidR="00F50B29">
        <w:t xml:space="preserve">(and fun!) </w:t>
      </w:r>
      <w:r w:rsidR="000B10BF">
        <w:t xml:space="preserve">to play around with </w:t>
      </w:r>
      <w:r>
        <w:t>different projection</w:t>
      </w:r>
      <w:r w:rsidR="000B10BF">
        <w:t>s</w:t>
      </w:r>
      <w:r>
        <w:t>.</w:t>
      </w:r>
    </w:p>
    <w:p w:rsidR="003B2A6C" w:rsidRPr="007F5489" w:rsidRDefault="00020E8B" w:rsidP="003B2A6C">
      <w:pPr>
        <w:pStyle w:val="CodeSnippet"/>
        <w:rPr>
          <w:highlight w:val="yellow"/>
          <w:rPrChange w:id="326" w:author="Russell Thomas" w:date="2013-08-29T23:21:00Z">
            <w:rPr/>
          </w:rPrChange>
        </w:rPr>
      </w:pPr>
      <w:r w:rsidRPr="00020E8B">
        <w:rPr>
          <w:highlight w:val="yellow"/>
          <w:rPrChange w:id="327" w:author="Russell Thomas" w:date="2013-08-29T23:21:00Z">
            <w:rPr/>
          </w:rPrChange>
        </w:rPr>
        <w:t># create a choropleth of the U.S. states</w:t>
      </w:r>
    </w:p>
    <w:p w:rsidR="003B2A6C" w:rsidRPr="007F5489" w:rsidRDefault="00020E8B" w:rsidP="003B2A6C">
      <w:pPr>
        <w:pStyle w:val="CodeSnippet"/>
        <w:rPr>
          <w:highlight w:val="yellow"/>
          <w:rPrChange w:id="328" w:author="Russell Thomas" w:date="2013-08-29T23:21:00Z">
            <w:rPr/>
          </w:rPrChange>
        </w:rPr>
      </w:pPr>
      <w:r w:rsidRPr="00020E8B">
        <w:rPr>
          <w:highlight w:val="yellow"/>
          <w:rPrChange w:id="329" w:author="Russell Thomas" w:date="2013-08-29T23:21:00Z">
            <w:rPr/>
          </w:rPrChange>
        </w:rPr>
        <w:t xml:space="preserve"># because all of these vectors are from the same source (za), </w:t>
      </w:r>
    </w:p>
    <w:p w:rsidR="003B2A6C" w:rsidRPr="007F5489" w:rsidRDefault="00020E8B" w:rsidP="003B2A6C">
      <w:pPr>
        <w:pStyle w:val="CodeSnippet"/>
        <w:rPr>
          <w:highlight w:val="yellow"/>
          <w:rPrChange w:id="330" w:author="Russell Thomas" w:date="2013-08-29T23:21:00Z">
            <w:rPr/>
          </w:rPrChange>
        </w:rPr>
      </w:pPr>
      <w:r w:rsidRPr="00020E8B">
        <w:rPr>
          <w:highlight w:val="yellow"/>
          <w:rPrChange w:id="331" w:author="Russell Thomas" w:date="2013-08-29T23:21:00Z">
            <w:rPr/>
          </w:rPrChange>
        </w:rPr>
        <w:t># we can cross the indexes of the vectors</w:t>
      </w:r>
    </w:p>
    <w:p w:rsidR="000B10BF" w:rsidRPr="007F5489" w:rsidRDefault="00020E8B" w:rsidP="000B10BF">
      <w:pPr>
        <w:pStyle w:val="CodeSnippet"/>
        <w:rPr>
          <w:b/>
          <w:highlight w:val="yellow"/>
          <w:rPrChange w:id="332" w:author="Russell Thomas" w:date="2013-08-29T23:21:00Z">
            <w:rPr>
              <w:b/>
            </w:rPr>
          </w:rPrChange>
        </w:rPr>
      </w:pPr>
      <w:r w:rsidRPr="00020E8B">
        <w:rPr>
          <w:b/>
          <w:highlight w:val="yellow"/>
          <w:rPrChange w:id="333" w:author="Russell Thomas" w:date="2013-08-29T23:21:00Z">
            <w:rPr>
              <w:b/>
            </w:rPr>
          </w:rPrChange>
        </w:rPr>
        <w:t>zstate &lt;- latlong2map(data.frame(x=za$long, y=za$lat), "state")</w:t>
      </w:r>
    </w:p>
    <w:p w:rsidR="003B2A6C" w:rsidRPr="007F5489" w:rsidRDefault="00020E8B" w:rsidP="003B2A6C">
      <w:pPr>
        <w:pStyle w:val="CodeSnippet"/>
        <w:rPr>
          <w:highlight w:val="yellow"/>
          <w:rPrChange w:id="334" w:author="Russell Thomas" w:date="2013-08-29T23:21:00Z">
            <w:rPr/>
          </w:rPrChange>
        </w:rPr>
      </w:pPr>
      <w:r w:rsidRPr="00020E8B">
        <w:rPr>
          <w:highlight w:val="yellow"/>
          <w:rPrChange w:id="335" w:author="Russell Thomas" w:date="2013-08-29T23:21:00Z">
            <w:rPr/>
          </w:rPrChange>
        </w:rPr>
        <w:t># pull out those that are not NA, and take care of Potwin effect</w:t>
      </w:r>
    </w:p>
    <w:p w:rsidR="003B2A6C" w:rsidRPr="007F5489" w:rsidRDefault="00020E8B" w:rsidP="003B2A6C">
      <w:pPr>
        <w:pStyle w:val="CodeSnippet"/>
        <w:rPr>
          <w:b/>
          <w:highlight w:val="yellow"/>
          <w:rPrChange w:id="336" w:author="Russell Thomas" w:date="2013-08-29T23:21:00Z">
            <w:rPr>
              <w:b/>
            </w:rPr>
          </w:rPrChange>
        </w:rPr>
      </w:pPr>
      <w:r w:rsidRPr="00020E8B">
        <w:rPr>
          <w:b/>
          <w:highlight w:val="yellow"/>
          <w:rPrChange w:id="337" w:author="Russell Thomas" w:date="2013-08-29T23:21:00Z">
            <w:rPr>
              <w:b/>
            </w:rPr>
          </w:rPrChange>
        </w:rPr>
        <w:t>state.index &lt;- which(!is.na(zstate) &amp; za$lat!=38 &amp; za$long!=-97)</w:t>
      </w:r>
    </w:p>
    <w:p w:rsidR="003B2A6C" w:rsidRPr="007F5489" w:rsidRDefault="00020E8B" w:rsidP="003B2A6C">
      <w:pPr>
        <w:pStyle w:val="CodeSnippet"/>
        <w:rPr>
          <w:highlight w:val="yellow"/>
          <w:rPrChange w:id="338" w:author="Russell Thomas" w:date="2013-08-29T23:21:00Z">
            <w:rPr/>
          </w:rPrChange>
        </w:rPr>
      </w:pPr>
      <w:r w:rsidRPr="00020E8B">
        <w:rPr>
          <w:highlight w:val="yellow"/>
          <w:rPrChange w:id="339" w:author="Russell Thomas" w:date="2013-08-29T23:21:00Z">
            <w:rPr/>
          </w:rPrChange>
        </w:rPr>
        <w:t># now create a count of states and filter on those indexes</w:t>
      </w:r>
    </w:p>
    <w:p w:rsidR="003B2A6C" w:rsidRPr="007F5489" w:rsidRDefault="00020E8B" w:rsidP="003B2A6C">
      <w:pPr>
        <w:pStyle w:val="CodeSnippet"/>
        <w:rPr>
          <w:b/>
          <w:highlight w:val="yellow"/>
          <w:rPrChange w:id="340" w:author="Russell Thomas" w:date="2013-08-29T23:21:00Z">
            <w:rPr>
              <w:b/>
            </w:rPr>
          </w:rPrChange>
        </w:rPr>
      </w:pPr>
      <w:r w:rsidRPr="00020E8B">
        <w:rPr>
          <w:b/>
          <w:highlight w:val="yellow"/>
          <w:rPrChange w:id="341" w:author="Russell Thomas" w:date="2013-08-29T23:21:00Z">
            <w:rPr>
              <w:b/>
            </w:rPr>
          </w:rPrChange>
        </w:rPr>
        <w:t>sct &lt;- data.frame(table(zstate[state.index]))</w:t>
      </w:r>
    </w:p>
    <w:p w:rsidR="003B2A6C" w:rsidRPr="007F5489" w:rsidRDefault="00020E8B" w:rsidP="003B2A6C">
      <w:pPr>
        <w:pStyle w:val="CodeSnippet"/>
        <w:rPr>
          <w:b/>
          <w:highlight w:val="yellow"/>
          <w:rPrChange w:id="342" w:author="Russell Thomas" w:date="2013-08-29T23:21:00Z">
            <w:rPr>
              <w:b/>
            </w:rPr>
          </w:rPrChange>
        </w:rPr>
      </w:pPr>
      <w:r w:rsidRPr="00020E8B">
        <w:rPr>
          <w:b/>
          <w:highlight w:val="yellow"/>
          <w:rPrChange w:id="343" w:author="Russell Thomas" w:date="2013-08-29T23:21:00Z">
            <w:rPr>
              <w:b/>
            </w:rPr>
          </w:rPrChange>
        </w:rPr>
        <w:t>colnames(sct) &lt;- c("region", "count")</w:t>
      </w:r>
    </w:p>
    <w:p w:rsidR="003B2A6C" w:rsidRPr="007F5489" w:rsidRDefault="00020E8B" w:rsidP="003B2A6C">
      <w:pPr>
        <w:pStyle w:val="CodeSnippet"/>
        <w:rPr>
          <w:highlight w:val="yellow"/>
          <w:rPrChange w:id="344" w:author="Russell Thomas" w:date="2013-08-29T23:21:00Z">
            <w:rPr/>
          </w:rPrChange>
        </w:rPr>
      </w:pPr>
      <w:r w:rsidRPr="00020E8B">
        <w:rPr>
          <w:highlight w:val="yellow"/>
          <w:rPrChange w:id="345" w:author="Russell Thomas" w:date="2013-08-29T23:21:00Z">
            <w:rPr/>
          </w:rPrChange>
        </w:rPr>
        <w:t># merge with state map data</w:t>
      </w:r>
    </w:p>
    <w:p w:rsidR="003B2A6C" w:rsidRPr="007F5489" w:rsidRDefault="00020E8B" w:rsidP="003B2A6C">
      <w:pPr>
        <w:pStyle w:val="CodeSnippet"/>
        <w:rPr>
          <w:b/>
          <w:highlight w:val="yellow"/>
          <w:rPrChange w:id="346" w:author="Russell Thomas" w:date="2013-08-29T23:21:00Z">
            <w:rPr>
              <w:b/>
            </w:rPr>
          </w:rPrChange>
        </w:rPr>
      </w:pPr>
      <w:r w:rsidRPr="00020E8B">
        <w:rPr>
          <w:b/>
          <w:highlight w:val="yellow"/>
          <w:rPrChange w:id="347" w:author="Russell Thomas" w:date="2013-08-29T23:21:00Z">
            <w:rPr>
              <w:b/>
            </w:rPr>
          </w:rPrChange>
        </w:rPr>
        <w:t>za.sct &lt;- merge(state, sct)</w:t>
      </w:r>
    </w:p>
    <w:p w:rsidR="003D08D4" w:rsidRPr="007F5489" w:rsidRDefault="00020E8B" w:rsidP="003D08D4">
      <w:pPr>
        <w:pStyle w:val="CodeSnippet"/>
        <w:rPr>
          <w:highlight w:val="yellow"/>
          <w:rPrChange w:id="348" w:author="Russell Thomas" w:date="2013-08-29T23:21:00Z">
            <w:rPr/>
          </w:rPrChange>
        </w:rPr>
      </w:pPr>
      <w:r w:rsidRPr="00020E8B">
        <w:rPr>
          <w:highlight w:val="yellow"/>
          <w:rPrChange w:id="349" w:author="Russell Thomas" w:date="2013-08-29T23:21:00Z">
            <w:rPr/>
          </w:rPrChange>
        </w:rPr>
        <w:t># Now plot a choropleth using a diverging color</w:t>
      </w:r>
    </w:p>
    <w:p w:rsidR="003D08D4" w:rsidRPr="007F5489" w:rsidRDefault="00020E8B" w:rsidP="003D08D4">
      <w:pPr>
        <w:pStyle w:val="CodeSnippet"/>
        <w:rPr>
          <w:b/>
          <w:highlight w:val="yellow"/>
          <w:rPrChange w:id="350" w:author="Russell Thomas" w:date="2013-08-29T23:21:00Z">
            <w:rPr>
              <w:b/>
            </w:rPr>
          </w:rPrChange>
        </w:rPr>
      </w:pPr>
      <w:r w:rsidRPr="00020E8B">
        <w:rPr>
          <w:b/>
          <w:highlight w:val="yellow"/>
          <w:rPrChange w:id="351" w:author="Russell Thomas" w:date="2013-08-29T23:21:00Z">
            <w:rPr>
              <w:b/>
            </w:rPr>
          </w:rPrChange>
        </w:rPr>
        <w:t>colors &lt;- suda.pal(5, "div")</w:t>
      </w:r>
    </w:p>
    <w:p w:rsidR="003D08D4" w:rsidRPr="007F5489" w:rsidRDefault="00020E8B" w:rsidP="003D08D4">
      <w:pPr>
        <w:pStyle w:val="CodeSnippet"/>
        <w:rPr>
          <w:b/>
          <w:highlight w:val="yellow"/>
          <w:rPrChange w:id="352" w:author="Russell Thomas" w:date="2013-08-29T23:21:00Z">
            <w:rPr>
              <w:b/>
            </w:rPr>
          </w:rPrChange>
        </w:rPr>
      </w:pPr>
      <w:r w:rsidRPr="00020E8B">
        <w:rPr>
          <w:b/>
          <w:highlight w:val="yellow"/>
          <w:rPrChange w:id="353" w:author="Russell Thomas" w:date="2013-08-29T23:21:00Z">
            <w:rPr>
              <w:b/>
            </w:rPr>
          </w:rPrChange>
        </w:rPr>
        <w:t>gg &lt;- ggplot(za.sct, aes(x=long, y=lat, group=group, fill=count))</w:t>
      </w:r>
    </w:p>
    <w:p w:rsidR="003D08D4" w:rsidRPr="007F5489" w:rsidRDefault="00020E8B" w:rsidP="003D08D4">
      <w:pPr>
        <w:pStyle w:val="CodeSnippet"/>
        <w:rPr>
          <w:b/>
          <w:highlight w:val="yellow"/>
          <w:rPrChange w:id="354" w:author="Russell Thomas" w:date="2013-08-29T23:21:00Z">
            <w:rPr>
              <w:b/>
            </w:rPr>
          </w:rPrChange>
        </w:rPr>
      </w:pPr>
      <w:r w:rsidRPr="00020E8B">
        <w:rPr>
          <w:b/>
          <w:highlight w:val="yellow"/>
          <w:rPrChange w:id="355" w:author="Russell Thomas" w:date="2013-08-29T23:21:00Z">
            <w:rPr>
              <w:b/>
            </w:rPr>
          </w:rPrChange>
        </w:rPr>
        <w:t>gg &lt;- gg + geom_polygon(colour="black")</w:t>
      </w:r>
    </w:p>
    <w:p w:rsidR="003D08D4" w:rsidRPr="007F5489" w:rsidRDefault="00020E8B" w:rsidP="003D08D4">
      <w:pPr>
        <w:pStyle w:val="CodeSnippet"/>
        <w:rPr>
          <w:b/>
          <w:highlight w:val="yellow"/>
          <w:rPrChange w:id="356" w:author="Russell Thomas" w:date="2013-08-29T23:21:00Z">
            <w:rPr>
              <w:b/>
            </w:rPr>
          </w:rPrChange>
        </w:rPr>
      </w:pPr>
      <w:r w:rsidRPr="00020E8B">
        <w:rPr>
          <w:b/>
          <w:highlight w:val="yellow"/>
          <w:rPrChange w:id="357" w:author="Russell Thomas" w:date="2013-08-29T23:21:00Z">
            <w:rPr>
              <w:b/>
            </w:rPr>
          </w:rPrChange>
        </w:rPr>
        <w:t>gg &lt;- gg + coord_map("polyconic")</w:t>
      </w:r>
    </w:p>
    <w:p w:rsidR="003D08D4" w:rsidRPr="007F5489" w:rsidRDefault="00020E8B" w:rsidP="003D08D4">
      <w:pPr>
        <w:pStyle w:val="CodeSnippet"/>
        <w:rPr>
          <w:b/>
          <w:highlight w:val="yellow"/>
          <w:rPrChange w:id="358" w:author="Russell Thomas" w:date="2013-08-29T23:21:00Z">
            <w:rPr>
              <w:b/>
            </w:rPr>
          </w:rPrChange>
        </w:rPr>
      </w:pPr>
      <w:r w:rsidRPr="00020E8B">
        <w:rPr>
          <w:b/>
          <w:highlight w:val="yellow"/>
          <w:rPrChange w:id="359" w:author="Russell Thomas" w:date="2013-08-29T23:21:00Z">
            <w:rPr>
              <w:b/>
            </w:rPr>
          </w:rPrChange>
        </w:rPr>
        <w:t xml:space="preserve">gg &lt;- gg + scale_fill_gradient2(low=colors[5], mid=colors[3], </w:t>
      </w:r>
    </w:p>
    <w:p w:rsidR="003D08D4" w:rsidRPr="007F5489" w:rsidRDefault="00020E8B" w:rsidP="003D08D4">
      <w:pPr>
        <w:pStyle w:val="CodeSnippet"/>
        <w:rPr>
          <w:b/>
          <w:highlight w:val="yellow"/>
          <w:rPrChange w:id="360" w:author="Russell Thomas" w:date="2013-08-29T23:21:00Z">
            <w:rPr>
              <w:b/>
            </w:rPr>
          </w:rPrChange>
        </w:rPr>
      </w:pPr>
      <w:r w:rsidRPr="00020E8B">
        <w:rPr>
          <w:b/>
          <w:highlight w:val="yellow"/>
          <w:rPrChange w:id="361" w:author="Russell Thomas" w:date="2013-08-29T23:21:00Z">
            <w:rPr>
              <w:b/>
            </w:rPr>
          </w:rPrChange>
        </w:rPr>
        <w:t xml:space="preserve">                                high=colors[1], </w:t>
      </w:r>
    </w:p>
    <w:p w:rsidR="003D08D4" w:rsidRPr="007F5489" w:rsidRDefault="00020E8B" w:rsidP="003D08D4">
      <w:pPr>
        <w:pStyle w:val="CodeSnippet"/>
        <w:rPr>
          <w:b/>
          <w:highlight w:val="yellow"/>
          <w:rPrChange w:id="362" w:author="Russell Thomas" w:date="2013-08-29T23:21:00Z">
            <w:rPr>
              <w:b/>
            </w:rPr>
          </w:rPrChange>
        </w:rPr>
      </w:pPr>
      <w:r w:rsidRPr="00020E8B">
        <w:rPr>
          <w:b/>
          <w:highlight w:val="yellow"/>
          <w:rPrChange w:id="363" w:author="Russell Thomas" w:date="2013-08-29T23:21:00Z">
            <w:rPr>
              <w:b/>
            </w:rPr>
          </w:rPrChange>
        </w:rPr>
        <w:t xml:space="preserve">                                midpoint=mean(za.sct$count))</w:t>
      </w:r>
    </w:p>
    <w:p w:rsidR="003D08D4" w:rsidRPr="007F5489" w:rsidRDefault="00020E8B" w:rsidP="003D08D4">
      <w:pPr>
        <w:pStyle w:val="CodeSnippet"/>
        <w:rPr>
          <w:b/>
          <w:highlight w:val="yellow"/>
          <w:rPrChange w:id="364" w:author="Russell Thomas" w:date="2013-08-29T23:21:00Z">
            <w:rPr>
              <w:b/>
            </w:rPr>
          </w:rPrChange>
        </w:rPr>
      </w:pPr>
      <w:r w:rsidRPr="00020E8B">
        <w:rPr>
          <w:b/>
          <w:highlight w:val="yellow"/>
          <w:rPrChange w:id="365" w:author="Russell Thomas" w:date="2013-08-29T23:21:00Z">
            <w:rPr>
              <w:b/>
            </w:rPr>
          </w:rPrChange>
        </w:rPr>
        <w:t>gg &lt;- gg + theme_plain()</w:t>
      </w:r>
    </w:p>
    <w:p w:rsidR="003D08D4" w:rsidRPr="003D08D4" w:rsidRDefault="00020E8B" w:rsidP="003D08D4">
      <w:pPr>
        <w:pStyle w:val="CodeSnippet"/>
        <w:rPr>
          <w:b/>
        </w:rPr>
      </w:pPr>
      <w:r w:rsidRPr="00020E8B">
        <w:rPr>
          <w:b/>
          <w:highlight w:val="yellow"/>
          <w:rPrChange w:id="366" w:author="Russell Thomas" w:date="2013-08-29T23:21:00Z">
            <w:rPr>
              <w:b/>
            </w:rPr>
          </w:rPrChange>
        </w:rPr>
        <w:t>print(gg)</w:t>
      </w:r>
    </w:p>
    <w:p w:rsidR="003B2A6C" w:rsidRDefault="00020E8B" w:rsidP="003B2A6C">
      <w:pPr>
        <w:pStyle w:val="Slug"/>
      </w:pPr>
      <w:r w:rsidRPr="00020E8B">
        <w:rPr>
          <w:highlight w:val="yellow"/>
          <w:rPrChange w:id="367" w:author="Russell Thomas" w:date="2013-08-29T23:25:00Z">
            <w:rPr>
              <w:rFonts w:ascii="Courier New" w:hAnsi="Courier New"/>
              <w:b w:val="0"/>
              <w:noProof/>
              <w:snapToGrid w:val="0"/>
              <w:sz w:val="18"/>
            </w:rPr>
          </w:rPrChange>
        </w:rPr>
        <w:t xml:space="preserve">Figure 5.6 </w:t>
      </w:r>
      <w:proofErr w:type="spellStart"/>
      <w:r w:rsidRPr="00020E8B">
        <w:rPr>
          <w:highlight w:val="yellow"/>
          <w:rPrChange w:id="368" w:author="Russell Thomas" w:date="2013-08-29T23:25:00Z">
            <w:rPr>
              <w:rFonts w:ascii="Courier New" w:hAnsi="Courier New"/>
              <w:b w:val="0"/>
              <w:noProof/>
              <w:snapToGrid w:val="0"/>
              <w:sz w:val="18"/>
            </w:rPr>
          </w:rPrChange>
        </w:rPr>
        <w:t>Choropleth</w:t>
      </w:r>
      <w:proofErr w:type="spellEnd"/>
      <w:r w:rsidRPr="00020E8B">
        <w:rPr>
          <w:highlight w:val="yellow"/>
          <w:rPrChange w:id="369" w:author="Russell Thomas" w:date="2013-08-29T23:25:00Z">
            <w:rPr>
              <w:rFonts w:ascii="Courier New" w:hAnsi="Courier New"/>
              <w:b w:val="0"/>
              <w:noProof/>
              <w:snapToGrid w:val="0"/>
              <w:sz w:val="18"/>
            </w:rPr>
          </w:rPrChange>
        </w:rPr>
        <w:t xml:space="preserve"> of U.S. States with </w:t>
      </w:r>
      <w:proofErr w:type="spellStart"/>
      <w:r w:rsidRPr="00020E8B">
        <w:rPr>
          <w:highlight w:val="yellow"/>
          <w:rPrChange w:id="370" w:author="Russell Thomas" w:date="2013-08-29T23:25:00Z">
            <w:rPr>
              <w:rFonts w:ascii="Courier New" w:hAnsi="Courier New"/>
              <w:b w:val="0"/>
              <w:noProof/>
              <w:snapToGrid w:val="0"/>
              <w:sz w:val="18"/>
            </w:rPr>
          </w:rPrChange>
        </w:rPr>
        <w:t>ZeroAccess</w:t>
      </w:r>
      <w:proofErr w:type="spellEnd"/>
      <w:r w:rsidRPr="00020E8B">
        <w:rPr>
          <w:highlight w:val="yellow"/>
          <w:rPrChange w:id="371" w:author="Russell Thomas" w:date="2013-08-29T23:25:00Z">
            <w:rPr>
              <w:rFonts w:ascii="Courier New" w:hAnsi="Courier New"/>
              <w:b w:val="0"/>
              <w:noProof/>
              <w:snapToGrid w:val="0"/>
              <w:sz w:val="18"/>
            </w:rPr>
          </w:rPrChange>
        </w:rPr>
        <w:tab/>
        <w:t>[FILENAME 793725c05f006]</w:t>
      </w:r>
    </w:p>
    <w:p w:rsidR="005C08C9" w:rsidRDefault="00F50B29" w:rsidP="00222E14">
      <w:pPr>
        <w:pStyle w:val="Para"/>
      </w:pPr>
      <w:r>
        <w:t xml:space="preserve">We have another handsome but </w:t>
      </w:r>
      <w:r>
        <w:rPr>
          <w:b/>
        </w:rPr>
        <w:t xml:space="preserve">relatively </w:t>
      </w:r>
      <w:r w:rsidRPr="00F50B29">
        <w:rPr>
          <w:b/>
        </w:rPr>
        <w:t>useless</w:t>
      </w:r>
      <w:r>
        <w:t xml:space="preserve"> </w:t>
      </w:r>
      <w:r w:rsidRPr="00F50B29">
        <w:t>map</w:t>
      </w:r>
      <w:r>
        <w:t xml:space="preserve">. </w:t>
      </w:r>
      <w:r w:rsidR="00BD3A8E">
        <w:t>W</w:t>
      </w:r>
      <w:r w:rsidR="009C2479">
        <w:t xml:space="preserve">e </w:t>
      </w:r>
      <w:r w:rsidR="00C20258">
        <w:t xml:space="preserve">can </w:t>
      </w:r>
      <w:r w:rsidR="009C2479">
        <w:t xml:space="preserve">easily see that </w:t>
      </w:r>
      <w:r w:rsidR="00C20258">
        <w:t xml:space="preserve">California, Texas, Florida and New York are </w:t>
      </w:r>
      <w:r w:rsidR="009C2479">
        <w:t>above average, but it</w:t>
      </w:r>
      <w:r w:rsidR="00120964">
        <w:t xml:space="preserve">’s also </w:t>
      </w:r>
      <w:r w:rsidR="004C0662">
        <w:t xml:space="preserve">good </w:t>
      </w:r>
      <w:r w:rsidR="00120964">
        <w:t xml:space="preserve">to </w:t>
      </w:r>
      <w:r w:rsidR="00753DF6">
        <w:t>have the wherewithal to realize</w:t>
      </w:r>
      <w:r w:rsidR="00120964">
        <w:t xml:space="preserve"> the 4 most populated states are California, Texas, New York and Florida in </w:t>
      </w:r>
      <w:r w:rsidR="00D62E3A">
        <w:t xml:space="preserve">that </w:t>
      </w:r>
      <w:r w:rsidR="00120964">
        <w:t xml:space="preserve">order.  In other words, we may just be seeing a reflection of population in this map, so we have to </w:t>
      </w:r>
      <w:r w:rsidR="00120964" w:rsidRPr="00834B43">
        <w:rPr>
          <w:i/>
        </w:rPr>
        <w:t>normalize</w:t>
      </w:r>
      <w:r w:rsidR="00120964">
        <w:t xml:space="preserve"> this data to the population.  In order to normalize we could take a multiple approaches.  The simplest approaches are to normalize the population to the infections and ask</w:t>
      </w:r>
      <w:r w:rsidR="00D62E3A">
        <w:t>,</w:t>
      </w:r>
      <w:r w:rsidR="00120964">
        <w:t xml:space="preserve"> “</w:t>
      </w:r>
      <w:r w:rsidR="00D62E3A">
        <w:rPr>
          <w:b/>
        </w:rPr>
        <w:t>H</w:t>
      </w:r>
      <w:r w:rsidR="00120964" w:rsidRPr="00D62E3A">
        <w:rPr>
          <w:b/>
        </w:rPr>
        <w:t xml:space="preserve">ow many people per </w:t>
      </w:r>
      <w:r w:rsidR="00067583">
        <w:rPr>
          <w:b/>
        </w:rPr>
        <w:t xml:space="preserve">one </w:t>
      </w:r>
      <w:r w:rsidR="00120964" w:rsidRPr="00D62E3A">
        <w:rPr>
          <w:b/>
        </w:rPr>
        <w:t>infection?</w:t>
      </w:r>
      <w:r w:rsidR="00120964">
        <w:t>”</w:t>
      </w:r>
      <w:r>
        <w:t xml:space="preserve">; </w:t>
      </w:r>
      <w:r w:rsidR="00120964">
        <w:t>or</w:t>
      </w:r>
      <w:r>
        <w:t>,</w:t>
      </w:r>
      <w:r w:rsidR="00120964">
        <w:t xml:space="preserve"> we could reverse that and ask</w:t>
      </w:r>
      <w:r w:rsidR="00D62E3A">
        <w:t>,</w:t>
      </w:r>
      <w:r w:rsidR="00120964">
        <w:t xml:space="preserve"> “</w:t>
      </w:r>
      <w:r w:rsidR="00D62E3A" w:rsidRPr="00D62E3A">
        <w:rPr>
          <w:b/>
        </w:rPr>
        <w:t>What proportion of the people are infected?</w:t>
      </w:r>
      <w:r w:rsidR="00D62E3A">
        <w:t>”</w:t>
      </w:r>
      <w:r>
        <w:t>;</w:t>
      </w:r>
      <w:r w:rsidR="00753DF6">
        <w:t xml:space="preserve"> or</w:t>
      </w:r>
      <w:r>
        <w:t>,</w:t>
      </w:r>
      <w:r w:rsidR="00753DF6">
        <w:t xml:space="preserve"> pick a number and ask </w:t>
      </w:r>
      <w:r w:rsidR="00753DF6" w:rsidRPr="00753DF6">
        <w:rPr>
          <w:b/>
        </w:rPr>
        <w:t>“How many infections per 1,000 people?”</w:t>
      </w:r>
      <w:r w:rsidR="00D62E3A">
        <w:t xml:space="preserve">  The difference</w:t>
      </w:r>
      <w:r>
        <w:t>s between these questions are</w:t>
      </w:r>
      <w:r w:rsidR="00D62E3A">
        <w:t xml:space="preserve"> subtle, and in </w:t>
      </w:r>
      <w:r w:rsidR="00753DF6">
        <w:t>this case we will do the first method</w:t>
      </w:r>
      <w:r w:rsidR="00067583">
        <w:t xml:space="preserve"> because we will get whole numbers and it will be a little easier to conceptualize.  In order to get the number of people to infection, we will divide the population in a state by the number of infections in that state. </w:t>
      </w:r>
      <w:r w:rsidR="00D62E3A">
        <w:t xml:space="preserve"> </w:t>
      </w:r>
      <w:r w:rsidR="00067583">
        <w:t xml:space="preserve">In this case, we’ve already scraped the data from </w:t>
      </w:r>
      <w:r w:rsidR="00020E8B" w:rsidRPr="00020E8B">
        <w:rPr>
          <w:rStyle w:val="InlineURL"/>
          <w:highlight w:val="green"/>
          <w:rPrChange w:id="372" w:author="Russell Thomas" w:date="2013-08-29T23:25:00Z">
            <w:rPr>
              <w:rStyle w:val="InlineURL"/>
              <w:sz w:val="18"/>
            </w:rPr>
          </w:rPrChange>
        </w:rPr>
        <w:t>http://www.internetworldstats.com/stats26.htm</w:t>
      </w:r>
      <w:r w:rsidR="00067583">
        <w:t xml:space="preserve"> and made the data available in an easy format on the book website.</w:t>
      </w:r>
      <w:r w:rsidR="00457615">
        <w:t xml:space="preserve"> </w:t>
      </w:r>
    </w:p>
    <w:p w:rsidR="00457615" w:rsidRDefault="00457615" w:rsidP="00457615">
      <w:pPr>
        <w:pStyle w:val="CodeSnippet"/>
      </w:pPr>
      <w:r>
        <w:t># read in state population and internet users</w:t>
      </w:r>
    </w:p>
    <w:p w:rsidR="00457615" w:rsidRDefault="00457615" w:rsidP="00457615">
      <w:pPr>
        <w:pStyle w:val="CodeSnippet"/>
      </w:pPr>
      <w:r>
        <w:t># data scraped from http://www.internetworldstats.com/stats26.htm</w:t>
      </w:r>
    </w:p>
    <w:p w:rsidR="00457615" w:rsidRPr="00457615" w:rsidRDefault="00457615" w:rsidP="00457615">
      <w:pPr>
        <w:pStyle w:val="CodeSnippet"/>
        <w:rPr>
          <w:b/>
        </w:rPr>
      </w:pPr>
      <w:r w:rsidRPr="00457615">
        <w:rPr>
          <w:b/>
        </w:rPr>
        <w:t>users &lt;- read.csv("</w:t>
      </w:r>
      <w:r w:rsidR="00020E8B" w:rsidRPr="00020E8B">
        <w:rPr>
          <w:b/>
          <w:highlight w:val="red"/>
          <w:rPrChange w:id="373" w:author="Russell Thomas" w:date="2013-08-29T23:23:00Z">
            <w:rPr>
              <w:b/>
              <w:u w:val="single"/>
            </w:rPr>
          </w:rPrChange>
        </w:rPr>
        <w:t>data</w:t>
      </w:r>
      <w:r w:rsidRPr="00457615">
        <w:rPr>
          <w:b/>
        </w:rPr>
        <w:t>/</w:t>
      </w:r>
      <w:r w:rsidR="00020E8B" w:rsidRPr="00020E8B">
        <w:rPr>
          <w:b/>
          <w:highlight w:val="red"/>
          <w:rPrChange w:id="374" w:author="Russell Thomas" w:date="2013-08-29T23:21:00Z">
            <w:rPr>
              <w:b/>
              <w:u w:val="single"/>
            </w:rPr>
          </w:rPrChange>
        </w:rPr>
        <w:t>state-internets.csv",</w:t>
      </w:r>
      <w:r w:rsidRPr="00457615">
        <w:rPr>
          <w:b/>
        </w:rPr>
        <w:t xml:space="preserve"> header=T)</w:t>
      </w:r>
    </w:p>
    <w:p w:rsidR="00457615" w:rsidRDefault="00457615" w:rsidP="00457615">
      <w:pPr>
        <w:pStyle w:val="CodeSnippet"/>
      </w:pPr>
      <w:r>
        <w:t># all the state names are lower case in map data, so convert</w:t>
      </w:r>
    </w:p>
    <w:p w:rsidR="00457615" w:rsidRPr="007F5489" w:rsidRDefault="00020E8B" w:rsidP="00457615">
      <w:pPr>
        <w:pStyle w:val="CodeSnippet"/>
        <w:rPr>
          <w:b/>
          <w:highlight w:val="yellow"/>
          <w:rPrChange w:id="375" w:author="Russell Thomas" w:date="2013-08-29T23:25:00Z">
            <w:rPr>
              <w:b/>
            </w:rPr>
          </w:rPrChange>
        </w:rPr>
      </w:pPr>
      <w:r w:rsidRPr="00020E8B">
        <w:rPr>
          <w:b/>
          <w:highlight w:val="yellow"/>
          <w:rPrChange w:id="376" w:author="Russell Thomas" w:date="2013-08-29T23:25:00Z">
            <w:rPr>
              <w:b/>
              <w:u w:val="single"/>
            </w:rPr>
          </w:rPrChange>
        </w:rPr>
        <w:t>users$state &lt;- tolower(users$state)</w:t>
      </w:r>
    </w:p>
    <w:p w:rsidR="00457615" w:rsidRPr="007F5489" w:rsidRDefault="00020E8B" w:rsidP="00457615">
      <w:pPr>
        <w:pStyle w:val="CodeSnippet"/>
        <w:rPr>
          <w:highlight w:val="yellow"/>
          <w:rPrChange w:id="377" w:author="Russell Thomas" w:date="2013-08-29T23:25:00Z">
            <w:rPr/>
          </w:rPrChange>
        </w:rPr>
      </w:pPr>
      <w:r w:rsidRPr="00020E8B">
        <w:rPr>
          <w:highlight w:val="yellow"/>
          <w:rPrChange w:id="378" w:author="Russell Thomas" w:date="2013-08-29T23:25:00Z">
            <w:rPr>
              <w:u w:val="single"/>
            </w:rPr>
          </w:rPrChange>
        </w:rPr>
        <w:t># now merge with the sct data from previous example</w:t>
      </w:r>
    </w:p>
    <w:p w:rsidR="00457615" w:rsidRPr="007F5489" w:rsidRDefault="00020E8B" w:rsidP="00457615">
      <w:pPr>
        <w:pStyle w:val="CodeSnippet"/>
        <w:rPr>
          <w:highlight w:val="yellow"/>
          <w:rPrChange w:id="379" w:author="Russell Thomas" w:date="2013-08-29T23:25:00Z">
            <w:rPr/>
          </w:rPrChange>
        </w:rPr>
      </w:pPr>
      <w:r w:rsidRPr="00020E8B">
        <w:rPr>
          <w:highlight w:val="yellow"/>
          <w:rPrChange w:id="380" w:author="Russell Thomas" w:date="2013-08-29T23:25:00Z">
            <w:rPr>
              <w:u w:val="single"/>
            </w:rPr>
          </w:rPrChange>
        </w:rPr>
        <w:t># merge by sct$region and users$state</w:t>
      </w:r>
    </w:p>
    <w:p w:rsidR="00457615" w:rsidRPr="007F5489" w:rsidRDefault="00020E8B" w:rsidP="00457615">
      <w:pPr>
        <w:pStyle w:val="CodeSnippet"/>
        <w:rPr>
          <w:b/>
          <w:highlight w:val="yellow"/>
          <w:rPrChange w:id="381" w:author="Russell Thomas" w:date="2013-08-29T23:25:00Z">
            <w:rPr>
              <w:b/>
            </w:rPr>
          </w:rPrChange>
        </w:rPr>
      </w:pPr>
      <w:r w:rsidRPr="00020E8B">
        <w:rPr>
          <w:b/>
          <w:highlight w:val="yellow"/>
          <w:rPrChange w:id="382" w:author="Russell Thomas" w:date="2013-08-29T23:25:00Z">
            <w:rPr>
              <w:b/>
              <w:u w:val="single"/>
            </w:rPr>
          </w:rPrChange>
        </w:rPr>
        <w:t>za.users &lt;- merge(sct, users, by.x="region", by.y="state")</w:t>
      </w:r>
    </w:p>
    <w:p w:rsidR="00457615" w:rsidRPr="007F5489" w:rsidRDefault="00020E8B" w:rsidP="00457615">
      <w:pPr>
        <w:pStyle w:val="CodeSnippet"/>
        <w:rPr>
          <w:highlight w:val="yellow"/>
          <w:rPrChange w:id="383" w:author="Russell Thomas" w:date="2013-08-29T23:25:00Z">
            <w:rPr/>
          </w:rPrChange>
        </w:rPr>
      </w:pPr>
      <w:r w:rsidRPr="00020E8B">
        <w:rPr>
          <w:highlight w:val="yellow"/>
          <w:rPrChange w:id="384" w:author="Russell Thomas" w:date="2013-08-29T23:25:00Z">
            <w:rPr>
              <w:u w:val="single"/>
            </w:rPr>
          </w:rPrChange>
        </w:rPr>
        <w:t># calculate people to infection</w:t>
      </w:r>
    </w:p>
    <w:p w:rsidR="00457615" w:rsidRPr="007F5489" w:rsidRDefault="00020E8B" w:rsidP="00457615">
      <w:pPr>
        <w:pStyle w:val="CodeSnippet"/>
        <w:rPr>
          <w:highlight w:val="yellow"/>
          <w:rPrChange w:id="385" w:author="Russell Thomas" w:date="2013-08-29T23:25:00Z">
            <w:rPr/>
          </w:rPrChange>
        </w:rPr>
      </w:pPr>
      <w:r w:rsidRPr="00020E8B">
        <w:rPr>
          <w:highlight w:val="yellow"/>
          <w:rPrChange w:id="386" w:author="Russell Thomas" w:date="2013-08-29T23:25:00Z">
            <w:rPr>
              <w:u w:val="single"/>
            </w:rPr>
          </w:rPrChange>
        </w:rPr>
        <w:t># change this to internet users if you would like to try that</w:t>
      </w:r>
    </w:p>
    <w:p w:rsidR="00457615" w:rsidRPr="007F5489" w:rsidRDefault="00020E8B" w:rsidP="00457615">
      <w:pPr>
        <w:pStyle w:val="CodeSnippet"/>
        <w:rPr>
          <w:b/>
          <w:highlight w:val="yellow"/>
          <w:rPrChange w:id="387" w:author="Russell Thomas" w:date="2013-08-29T23:25:00Z">
            <w:rPr>
              <w:b/>
            </w:rPr>
          </w:rPrChange>
        </w:rPr>
      </w:pPr>
      <w:r w:rsidRPr="00020E8B">
        <w:rPr>
          <w:b/>
          <w:highlight w:val="yellow"/>
          <w:rPrChange w:id="388" w:author="Russell Thomas" w:date="2013-08-29T23:25:00Z">
            <w:rPr>
              <w:b/>
              <w:u w:val="single"/>
            </w:rPr>
          </w:rPrChange>
        </w:rPr>
        <w:t>za.users$pop2inf &lt;- round(za.users$population/za.users$count, 0)</w:t>
      </w:r>
    </w:p>
    <w:p w:rsidR="00457615" w:rsidRPr="007F5489" w:rsidRDefault="00020E8B" w:rsidP="00457615">
      <w:pPr>
        <w:pStyle w:val="CodeSnippet"/>
        <w:rPr>
          <w:highlight w:val="yellow"/>
          <w:rPrChange w:id="389" w:author="Russell Thomas" w:date="2013-08-29T23:25:00Z">
            <w:rPr/>
          </w:rPrChange>
        </w:rPr>
      </w:pPr>
      <w:r w:rsidRPr="00020E8B">
        <w:rPr>
          <w:highlight w:val="yellow"/>
          <w:rPrChange w:id="390" w:author="Russell Thomas" w:date="2013-08-29T23:25:00Z">
            <w:rPr>
              <w:u w:val="single"/>
            </w:rPr>
          </w:rPrChange>
        </w:rPr>
        <w:t xml:space="preserve"># and create a simple data frame and merge </w:t>
      </w:r>
    </w:p>
    <w:p w:rsidR="00457615" w:rsidRPr="007F5489" w:rsidRDefault="00020E8B" w:rsidP="00457615">
      <w:pPr>
        <w:pStyle w:val="CodeSnippet"/>
        <w:rPr>
          <w:b/>
          <w:highlight w:val="yellow"/>
          <w:rPrChange w:id="391" w:author="Russell Thomas" w:date="2013-08-29T23:25:00Z">
            <w:rPr>
              <w:b/>
            </w:rPr>
          </w:rPrChange>
        </w:rPr>
      </w:pPr>
      <w:r w:rsidRPr="00020E8B">
        <w:rPr>
          <w:b/>
          <w:highlight w:val="yellow"/>
          <w:rPrChange w:id="392" w:author="Russell Thomas" w:date="2013-08-29T23:25:00Z">
            <w:rPr>
              <w:b/>
              <w:u w:val="single"/>
            </w:rPr>
          </w:rPrChange>
        </w:rPr>
        <w:t>za.norm &lt;- data.frame(region=za.users$region,</w:t>
      </w:r>
    </w:p>
    <w:p w:rsidR="00457615" w:rsidRPr="007F5489" w:rsidRDefault="00020E8B" w:rsidP="00457615">
      <w:pPr>
        <w:pStyle w:val="CodeSnippet"/>
        <w:rPr>
          <w:b/>
          <w:highlight w:val="yellow"/>
          <w:rPrChange w:id="393" w:author="Russell Thomas" w:date="2013-08-29T23:25:00Z">
            <w:rPr>
              <w:b/>
            </w:rPr>
          </w:rPrChange>
        </w:rPr>
      </w:pPr>
      <w:r w:rsidRPr="00020E8B">
        <w:rPr>
          <w:b/>
          <w:highlight w:val="yellow"/>
          <w:rPrChange w:id="394" w:author="Russell Thomas" w:date="2013-08-29T23:25:00Z">
            <w:rPr>
              <w:b/>
              <w:u w:val="single"/>
            </w:rPr>
          </w:rPrChange>
        </w:rPr>
        <w:t xml:space="preserve">                      count=za.users$pop2inf)</w:t>
      </w:r>
    </w:p>
    <w:p w:rsidR="00457615" w:rsidRPr="007F5489" w:rsidRDefault="00020E8B" w:rsidP="00457615">
      <w:pPr>
        <w:pStyle w:val="CodeSnippet"/>
        <w:rPr>
          <w:b/>
          <w:highlight w:val="yellow"/>
          <w:rPrChange w:id="395" w:author="Russell Thomas" w:date="2013-08-29T23:25:00Z">
            <w:rPr>
              <w:b/>
            </w:rPr>
          </w:rPrChange>
        </w:rPr>
      </w:pPr>
      <w:r w:rsidRPr="00020E8B">
        <w:rPr>
          <w:b/>
          <w:highlight w:val="yellow"/>
          <w:rPrChange w:id="396" w:author="Russell Thomas" w:date="2013-08-29T23:25:00Z">
            <w:rPr>
              <w:b/>
              <w:u w:val="single"/>
            </w:rPr>
          </w:rPrChange>
        </w:rPr>
        <w:t>za.norm.map &lt;- merge(state, za.norm)</w:t>
      </w:r>
    </w:p>
    <w:p w:rsidR="00457615" w:rsidRPr="007F5489" w:rsidRDefault="00020E8B" w:rsidP="00457615">
      <w:pPr>
        <w:pStyle w:val="CodeSnippet"/>
        <w:rPr>
          <w:highlight w:val="yellow"/>
          <w:rPrChange w:id="397" w:author="Russell Thomas" w:date="2013-08-29T23:25:00Z">
            <w:rPr/>
          </w:rPrChange>
        </w:rPr>
      </w:pPr>
      <w:r w:rsidRPr="00020E8B">
        <w:rPr>
          <w:highlight w:val="yellow"/>
          <w:rPrChange w:id="398" w:author="Russell Thomas" w:date="2013-08-29T23:25:00Z">
            <w:rPr>
              <w:u w:val="single"/>
            </w:rPr>
          </w:rPrChange>
        </w:rPr>
        <w:t># now create the choropleth</w:t>
      </w:r>
    </w:p>
    <w:p w:rsidR="00457615" w:rsidRPr="007F5489" w:rsidRDefault="00020E8B" w:rsidP="00457615">
      <w:pPr>
        <w:pStyle w:val="CodeSnippet"/>
        <w:rPr>
          <w:b/>
          <w:highlight w:val="yellow"/>
          <w:rPrChange w:id="399" w:author="Russell Thomas" w:date="2013-08-29T23:25:00Z">
            <w:rPr>
              <w:b/>
            </w:rPr>
          </w:rPrChange>
        </w:rPr>
      </w:pPr>
      <w:r w:rsidRPr="00020E8B">
        <w:rPr>
          <w:b/>
          <w:highlight w:val="yellow"/>
          <w:rPrChange w:id="400" w:author="Russell Thomas" w:date="2013-08-29T23:25:00Z">
            <w:rPr>
              <w:b/>
              <w:u w:val="single"/>
            </w:rPr>
          </w:rPrChange>
        </w:rPr>
        <w:t>gg &lt;- ggplot(za.norm.map, aes(x=long, y=lat, group=group, fill=count))</w:t>
      </w:r>
    </w:p>
    <w:p w:rsidR="00457615" w:rsidRPr="007F5489" w:rsidRDefault="00020E8B" w:rsidP="00457615">
      <w:pPr>
        <w:pStyle w:val="CodeSnippet"/>
        <w:rPr>
          <w:b/>
          <w:highlight w:val="yellow"/>
          <w:rPrChange w:id="401" w:author="Russell Thomas" w:date="2013-08-29T23:25:00Z">
            <w:rPr>
              <w:b/>
            </w:rPr>
          </w:rPrChange>
        </w:rPr>
      </w:pPr>
      <w:r w:rsidRPr="00020E8B">
        <w:rPr>
          <w:b/>
          <w:highlight w:val="yellow"/>
          <w:rPrChange w:id="402" w:author="Russell Thomas" w:date="2013-08-29T23:25:00Z">
            <w:rPr>
              <w:b/>
              <w:u w:val="single"/>
            </w:rPr>
          </w:rPrChange>
        </w:rPr>
        <w:t>gg &lt;- gg + geom_polygon(colour="black")</w:t>
      </w:r>
    </w:p>
    <w:p w:rsidR="00457615" w:rsidRPr="007F5489" w:rsidRDefault="00020E8B" w:rsidP="00457615">
      <w:pPr>
        <w:pStyle w:val="CodeSnippet"/>
        <w:rPr>
          <w:b/>
          <w:highlight w:val="yellow"/>
          <w:rPrChange w:id="403" w:author="Russell Thomas" w:date="2013-08-29T23:25:00Z">
            <w:rPr>
              <w:b/>
            </w:rPr>
          </w:rPrChange>
        </w:rPr>
      </w:pPr>
      <w:r w:rsidRPr="00020E8B">
        <w:rPr>
          <w:b/>
          <w:highlight w:val="yellow"/>
          <w:rPrChange w:id="404" w:author="Russell Thomas" w:date="2013-08-29T23:25:00Z">
            <w:rPr>
              <w:b/>
              <w:u w:val="single"/>
            </w:rPr>
          </w:rPrChange>
        </w:rPr>
        <w:t>gg &lt;- gg + coord_map("polyconic")</w:t>
      </w:r>
    </w:p>
    <w:p w:rsidR="00457615" w:rsidRPr="007F5489" w:rsidRDefault="00020E8B" w:rsidP="00457615">
      <w:pPr>
        <w:pStyle w:val="CodeSnippet"/>
        <w:rPr>
          <w:b/>
          <w:highlight w:val="yellow"/>
          <w:rPrChange w:id="405" w:author="Russell Thomas" w:date="2013-08-29T23:25:00Z">
            <w:rPr>
              <w:b/>
            </w:rPr>
          </w:rPrChange>
        </w:rPr>
      </w:pPr>
      <w:r w:rsidRPr="00020E8B">
        <w:rPr>
          <w:b/>
          <w:highlight w:val="yellow"/>
          <w:rPrChange w:id="406" w:author="Russell Thomas" w:date="2013-08-29T23:25:00Z">
            <w:rPr>
              <w:b/>
              <w:u w:val="single"/>
            </w:rPr>
          </w:rPrChange>
        </w:rPr>
        <w:t xml:space="preserve">gg &lt;- gg + scale_fill_gradient2(low=colors[5], mid=colors[3], </w:t>
      </w:r>
    </w:p>
    <w:p w:rsidR="00457615" w:rsidRPr="007F5489" w:rsidRDefault="00020E8B" w:rsidP="00457615">
      <w:pPr>
        <w:pStyle w:val="CodeSnippet"/>
        <w:rPr>
          <w:b/>
          <w:highlight w:val="yellow"/>
          <w:rPrChange w:id="407" w:author="Russell Thomas" w:date="2013-08-29T23:25:00Z">
            <w:rPr>
              <w:b/>
            </w:rPr>
          </w:rPrChange>
        </w:rPr>
      </w:pPr>
      <w:r w:rsidRPr="00020E8B">
        <w:rPr>
          <w:b/>
          <w:highlight w:val="yellow"/>
          <w:rPrChange w:id="408" w:author="Russell Thomas" w:date="2013-08-29T23:25:00Z">
            <w:rPr>
              <w:b/>
              <w:u w:val="single"/>
            </w:rPr>
          </w:rPrChange>
        </w:rPr>
        <w:t xml:space="preserve">                                high=colors[1], </w:t>
      </w:r>
    </w:p>
    <w:p w:rsidR="00457615" w:rsidRPr="007F5489" w:rsidRDefault="00020E8B" w:rsidP="00457615">
      <w:pPr>
        <w:pStyle w:val="CodeSnippet"/>
        <w:rPr>
          <w:b/>
          <w:highlight w:val="yellow"/>
          <w:rPrChange w:id="409" w:author="Russell Thomas" w:date="2013-08-29T23:25:00Z">
            <w:rPr>
              <w:b/>
            </w:rPr>
          </w:rPrChange>
        </w:rPr>
      </w:pPr>
      <w:r w:rsidRPr="00020E8B">
        <w:rPr>
          <w:b/>
          <w:highlight w:val="yellow"/>
          <w:rPrChange w:id="410" w:author="Russell Thomas" w:date="2013-08-29T23:25:00Z">
            <w:rPr>
              <w:b/>
              <w:u w:val="single"/>
            </w:rPr>
          </w:rPrChange>
        </w:rPr>
        <w:t xml:space="preserve">                                midpoint=mean(za.norm.map$count))</w:t>
      </w:r>
    </w:p>
    <w:p w:rsidR="00457615" w:rsidRPr="007F5489" w:rsidRDefault="00020E8B" w:rsidP="00457615">
      <w:pPr>
        <w:pStyle w:val="CodeSnippet"/>
        <w:rPr>
          <w:b/>
          <w:highlight w:val="yellow"/>
          <w:rPrChange w:id="411" w:author="Russell Thomas" w:date="2013-08-29T23:25:00Z">
            <w:rPr>
              <w:b/>
            </w:rPr>
          </w:rPrChange>
        </w:rPr>
      </w:pPr>
      <w:r w:rsidRPr="00020E8B">
        <w:rPr>
          <w:b/>
          <w:highlight w:val="yellow"/>
          <w:rPrChange w:id="412" w:author="Russell Thomas" w:date="2013-08-29T23:25:00Z">
            <w:rPr>
              <w:b/>
              <w:u w:val="single"/>
            </w:rPr>
          </w:rPrChange>
        </w:rPr>
        <w:t>gg &lt;- gg + theme_plain()</w:t>
      </w:r>
    </w:p>
    <w:p w:rsidR="00457615" w:rsidRPr="00457615" w:rsidRDefault="00020E8B" w:rsidP="00457615">
      <w:pPr>
        <w:pStyle w:val="CodeSnippet"/>
        <w:rPr>
          <w:b/>
        </w:rPr>
      </w:pPr>
      <w:r w:rsidRPr="00020E8B">
        <w:rPr>
          <w:b/>
          <w:highlight w:val="yellow"/>
          <w:rPrChange w:id="413" w:author="Russell Thomas" w:date="2013-08-29T23:25:00Z">
            <w:rPr>
              <w:b/>
              <w:u w:val="single"/>
            </w:rPr>
          </w:rPrChange>
        </w:rPr>
        <w:t>print(gg)</w:t>
      </w:r>
    </w:p>
    <w:p w:rsidR="007F5489" w:rsidRDefault="007F5489" w:rsidP="007F5489">
      <w:pPr>
        <w:pStyle w:val="QueryPara"/>
        <w:numPr>
          <w:ins w:id="414" w:author="Russell Thomas" w:date="2013-08-29T23:21:00Z"/>
        </w:numPr>
        <w:rPr>
          <w:ins w:id="415" w:author="Russell Thomas" w:date="2013-08-29T23:23:00Z"/>
        </w:rPr>
      </w:pPr>
      <w:ins w:id="416" w:author="Russell Thomas" w:date="2013-08-29T23:23:00Z">
        <w:r>
          <w:t>1) Again, the directory structure doesn’t match Chapter 2.  At leas</w:t>
        </w:r>
      </w:ins>
      <w:ins w:id="417" w:author="Russell Thomas" w:date="2013-08-29T23:24:00Z">
        <w:r>
          <w:t>t there should be a command to set the working directory to “~/book/ch05”.</w:t>
        </w:r>
      </w:ins>
    </w:p>
    <w:p w:rsidR="004074B3" w:rsidRDefault="007F5489">
      <w:pPr>
        <w:pStyle w:val="QueryPara"/>
        <w:numPr>
          <w:ins w:id="418" w:author="Russell Thomas" w:date="2013-08-29T23:23:00Z"/>
        </w:numPr>
        <w:rPr>
          <w:ins w:id="419" w:author="Russell Thomas" w:date="2013-08-29T23:21:00Z"/>
        </w:rPr>
        <w:pPrChange w:id="420" w:author="Russell Thomas" w:date="2013-08-29T23:22:00Z">
          <w:pPr>
            <w:pStyle w:val="Slug"/>
          </w:pPr>
        </w:pPrChange>
      </w:pPr>
      <w:ins w:id="421" w:author="Russell Thomas" w:date="2013-08-29T23:23:00Z">
        <w:r>
          <w:t xml:space="preserve">2) </w:t>
        </w:r>
      </w:ins>
      <w:ins w:id="422" w:author="Russell Thomas" w:date="2013-08-29T23:22:00Z">
        <w:r>
          <w:t>There is no file called “</w:t>
        </w:r>
        <w:r w:rsidRPr="007F5489">
          <w:t>state-</w:t>
        </w:r>
        <w:proofErr w:type="spellStart"/>
        <w:r w:rsidRPr="007F5489">
          <w:t>internets.csv</w:t>
        </w:r>
        <w:proofErr w:type="spellEnd"/>
        <w:r>
          <w:t>”</w:t>
        </w:r>
      </w:ins>
      <w:ins w:id="423" w:author="Russell Thomas" w:date="2013-08-29T23:24:00Z">
        <w:r>
          <w:t xml:space="preserve"> included in the /data directory.  Therefore </w:t>
        </w:r>
        <w:r w:rsidR="00020E8B" w:rsidRPr="00020E8B">
          <w:rPr>
            <w:highlight w:val="yellow"/>
            <w:rPrChange w:id="424" w:author="Russell Thomas" w:date="2013-08-29T23:33:00Z">
              <w:rPr>
                <w:rFonts w:ascii="Courier New" w:hAnsi="Courier New"/>
                <w:b w:val="0"/>
                <w:noProof/>
                <w:u w:val="single"/>
              </w:rPr>
            </w:rPrChange>
          </w:rPr>
          <w:t>I can’t test any of the code in YELLOW</w:t>
        </w:r>
      </w:ins>
      <w:ins w:id="425" w:author="Russell Thomas" w:date="2013-08-29T23:33:00Z">
        <w:r w:rsidR="00503BB1">
          <w:t xml:space="preserve"> above or below</w:t>
        </w:r>
      </w:ins>
    </w:p>
    <w:p w:rsidR="00457615" w:rsidRDefault="00020E8B" w:rsidP="00457615">
      <w:pPr>
        <w:pStyle w:val="Slug"/>
      </w:pPr>
      <w:r w:rsidRPr="00020E8B">
        <w:rPr>
          <w:highlight w:val="yellow"/>
          <w:rPrChange w:id="426" w:author="Russell Thomas" w:date="2013-08-29T23:33:00Z">
            <w:rPr>
              <w:rFonts w:ascii="Courier New" w:hAnsi="Courier New"/>
              <w:noProof/>
              <w:u w:val="single"/>
            </w:rPr>
          </w:rPrChange>
        </w:rPr>
        <w:t xml:space="preserve">Figure 5.7 Normalized </w:t>
      </w:r>
      <w:proofErr w:type="spellStart"/>
      <w:r w:rsidRPr="00020E8B">
        <w:rPr>
          <w:highlight w:val="yellow"/>
          <w:rPrChange w:id="427" w:author="Russell Thomas" w:date="2013-08-29T23:33:00Z">
            <w:rPr>
              <w:rFonts w:ascii="Courier New" w:hAnsi="Courier New"/>
              <w:noProof/>
              <w:u w:val="single"/>
            </w:rPr>
          </w:rPrChange>
        </w:rPr>
        <w:t>ZeroAccess</w:t>
      </w:r>
      <w:proofErr w:type="spellEnd"/>
      <w:r w:rsidRPr="00020E8B">
        <w:rPr>
          <w:highlight w:val="yellow"/>
          <w:rPrChange w:id="428" w:author="Russell Thomas" w:date="2013-08-29T23:33:00Z">
            <w:rPr>
              <w:rFonts w:ascii="Courier New" w:hAnsi="Courier New"/>
              <w:noProof/>
              <w:u w:val="single"/>
            </w:rPr>
          </w:rPrChange>
        </w:rPr>
        <w:t xml:space="preserve"> Infections: Number of People in the state per one infection</w:t>
      </w:r>
      <w:r w:rsidRPr="00020E8B">
        <w:rPr>
          <w:highlight w:val="yellow"/>
          <w:rPrChange w:id="429" w:author="Russell Thomas" w:date="2013-08-29T23:33:00Z">
            <w:rPr>
              <w:rFonts w:ascii="Courier New" w:hAnsi="Courier New"/>
              <w:noProof/>
              <w:u w:val="single"/>
            </w:rPr>
          </w:rPrChange>
        </w:rPr>
        <w:tab/>
        <w:t>[FILENAME 793725c05f007]</w:t>
      </w:r>
    </w:p>
    <w:p w:rsidR="00120964" w:rsidRDefault="00457615" w:rsidP="00222E14">
      <w:pPr>
        <w:pStyle w:val="Para"/>
      </w:pPr>
      <w:r>
        <w:t xml:space="preserve">Remember California, Texas, Florida and New York having the highest infection counts?  When we normalize to population </w:t>
      </w:r>
      <w:r w:rsidR="003460F0">
        <w:t xml:space="preserve">California and New York drop to below average with one infection per 1,440 and 1,287 people on average respectively.  Using the </w:t>
      </w:r>
      <w:r w:rsidR="003460F0" w:rsidRPr="003460F0">
        <w:rPr>
          <w:rStyle w:val="InlineCode"/>
        </w:rPr>
        <w:t>za.norm</w:t>
      </w:r>
      <w:r w:rsidR="003460F0">
        <w:t xml:space="preserve"> data we generated in the above code, we can view the exact counts.  Wyoming now sticks out as the most infected state since one in 724 people in Wyoming appear to have </w:t>
      </w:r>
      <w:proofErr w:type="spellStart"/>
      <w:r w:rsidR="003460F0">
        <w:t>ZeroAccess</w:t>
      </w:r>
      <w:proofErr w:type="spellEnd"/>
      <w:r w:rsidR="003460F0">
        <w:t xml:space="preserve"> infections.  </w:t>
      </w:r>
    </w:p>
    <w:p w:rsidR="00753DF6" w:rsidRDefault="00753DF6" w:rsidP="00753DF6">
      <w:pPr>
        <w:pStyle w:val="FeatureType"/>
      </w:pPr>
      <w:r>
        <w:t>type="activity"</w:t>
      </w:r>
    </w:p>
    <w:p w:rsidR="00753DF6" w:rsidRDefault="00753DF6" w:rsidP="00753DF6">
      <w:pPr>
        <w:pStyle w:val="FeaturePara"/>
        <w:rPr>
          <w:ins w:id="430" w:author="Russell Thomas" w:date="2013-08-29T23:34:00Z"/>
        </w:rPr>
      </w:pPr>
      <w:r w:rsidRPr="00753DF6">
        <w:t>In the “</w:t>
      </w:r>
      <w:r w:rsidR="00020E8B" w:rsidRPr="00020E8B">
        <w:rPr>
          <w:rStyle w:val="InlineCode"/>
          <w:highlight w:val="red"/>
          <w:rPrChange w:id="431" w:author="Russell Thomas" w:date="2013-08-29T23:32:00Z">
            <w:rPr>
              <w:rStyle w:val="InlineCode"/>
              <w:b/>
              <w:sz w:val="24"/>
            </w:rPr>
          </w:rPrChange>
        </w:rPr>
        <w:t>state-internets.csv</w:t>
      </w:r>
      <w:r w:rsidRPr="00753DF6">
        <w:t xml:space="preserve">” data, we also included the count of </w:t>
      </w:r>
      <w:r w:rsidR="00895A24" w:rsidRPr="00753DF6">
        <w:t>Internet</w:t>
      </w:r>
      <w:r w:rsidRPr="00753DF6">
        <w:t xml:space="preserve"> users if you would like to try to create a </w:t>
      </w:r>
      <w:proofErr w:type="spellStart"/>
      <w:r w:rsidRPr="00753DF6">
        <w:t>choropleth</w:t>
      </w:r>
      <w:proofErr w:type="spellEnd"/>
      <w:r w:rsidRPr="00753DF6">
        <w:t xml:space="preserve"> normalized on estimated </w:t>
      </w:r>
      <w:r w:rsidR="00895A24" w:rsidRPr="00753DF6">
        <w:t>Internet</w:t>
      </w:r>
      <w:r w:rsidRPr="00753DF6">
        <w:t xml:space="preserve"> users per state (it is a </w:t>
      </w:r>
      <w:r>
        <w:t xml:space="preserve">prettier picture). </w:t>
      </w:r>
    </w:p>
    <w:p w:rsidR="004074B3" w:rsidRDefault="00503BB1">
      <w:pPr>
        <w:pStyle w:val="QueryPara"/>
        <w:numPr>
          <w:ins w:id="432" w:author="Russell Thomas" w:date="2013-08-29T23:34:00Z"/>
        </w:numPr>
        <w:pPrChange w:id="433" w:author="Russell Thomas" w:date="2013-08-29T23:34:00Z">
          <w:pPr>
            <w:pStyle w:val="FeaturePara"/>
          </w:pPr>
        </w:pPrChange>
      </w:pPr>
      <w:ins w:id="434" w:author="Russell Thomas" w:date="2013-08-29T23:34:00Z">
        <w:r>
          <w:t>There is no file called “</w:t>
        </w:r>
        <w:r w:rsidRPr="007F5489">
          <w:t>state-</w:t>
        </w:r>
        <w:proofErr w:type="spellStart"/>
        <w:r w:rsidRPr="007F5489">
          <w:t>internets.csv</w:t>
        </w:r>
        <w:proofErr w:type="spellEnd"/>
        <w:r>
          <w:t>” included in the /data directory.</w:t>
        </w:r>
      </w:ins>
    </w:p>
    <w:p w:rsidR="003460F0" w:rsidRDefault="003460F0" w:rsidP="003460F0">
      <w:pPr>
        <w:pStyle w:val="H3"/>
      </w:pPr>
      <w:r>
        <w:t>Is this Weird?</w:t>
      </w:r>
    </w:p>
    <w:p w:rsidR="00330A6B" w:rsidRDefault="00330A6B" w:rsidP="003460F0">
      <w:pPr>
        <w:pStyle w:val="Para"/>
      </w:pPr>
      <w:r>
        <w:t>We have to stop for a moment and look at what we have.  W</w:t>
      </w:r>
      <w:r w:rsidR="003460F0">
        <w:t>e have a ran</w:t>
      </w:r>
      <w:r w:rsidR="00ED692B">
        <w:t>ge of normalized values from 1 in 724 people with in infection i</w:t>
      </w:r>
      <w:r w:rsidR="003460F0">
        <w:t xml:space="preserve">n Wyoming to </w:t>
      </w:r>
      <w:r w:rsidR="00ED692B">
        <w:t xml:space="preserve">1 in </w:t>
      </w:r>
      <w:r w:rsidR="003460F0">
        <w:t xml:space="preserve">1,550 </w:t>
      </w:r>
      <w:r w:rsidR="00ED692B">
        <w:t xml:space="preserve">people </w:t>
      </w:r>
      <w:r w:rsidR="003460F0">
        <w:t xml:space="preserve">in Washington </w:t>
      </w:r>
      <w:r>
        <w:t>State</w:t>
      </w:r>
      <w:r w:rsidR="003460F0">
        <w:t>.  Does this mean that the citizens in Wyoming are much more careless than th</w:t>
      </w:r>
      <w:r>
        <w:t xml:space="preserve">ose in Washington?  </w:t>
      </w:r>
      <w:r w:rsidR="00ED692B">
        <w:t xml:space="preserve">Perhaps more Washingtonians run Linux?  </w:t>
      </w:r>
      <w:r>
        <w:t>Or</w:t>
      </w:r>
      <w:r w:rsidR="00F50B29">
        <w:t>—</w:t>
      </w:r>
      <w:r w:rsidR="00ED692B">
        <w:t>and this is an important concept</w:t>
      </w:r>
      <w:r w:rsidR="00F50B29">
        <w:t>—</w:t>
      </w:r>
      <w:r>
        <w:t xml:space="preserve">are the range of </w:t>
      </w:r>
      <w:r w:rsidR="003460F0">
        <w:t xml:space="preserve">observations from just </w:t>
      </w:r>
      <w:r w:rsidR="003460F0" w:rsidRPr="00834B43">
        <w:rPr>
          <w:i/>
        </w:rPr>
        <w:t>natural variation</w:t>
      </w:r>
      <w:r w:rsidRPr="00834B43">
        <w:rPr>
          <w:i/>
        </w:rPr>
        <w:t xml:space="preserve"> in our measuring accuracy</w:t>
      </w:r>
      <w:r>
        <w:t xml:space="preserve"> and the world</w:t>
      </w:r>
      <w:r w:rsidR="003460F0">
        <w:t xml:space="preserve">?  </w:t>
      </w:r>
      <w:r>
        <w:t xml:space="preserve">Is Wyoming the most infected state because someone had to be in last place and in this data it just so happened to be Wyoming?  This may be easier to answer if we collected this data over time and had more confidence in the accuracy of </w:t>
      </w:r>
      <w:proofErr w:type="spellStart"/>
      <w:r>
        <w:t>geolocation</w:t>
      </w:r>
      <w:proofErr w:type="spellEnd"/>
      <w:r>
        <w:t xml:space="preserve"> services.  </w:t>
      </w:r>
      <w:r w:rsidR="00F50B29">
        <w:t>W</w:t>
      </w:r>
      <w:r>
        <w:t>e have what we have</w:t>
      </w:r>
      <w:r w:rsidR="00F50B29">
        <w:t xml:space="preserve">, however,  so </w:t>
      </w:r>
      <w:r>
        <w:t xml:space="preserve">let’s run a few tests for outliers in this data. Going back to the work of John </w:t>
      </w:r>
      <w:proofErr w:type="spellStart"/>
      <w:r>
        <w:t>Tukey</w:t>
      </w:r>
      <w:proofErr w:type="spellEnd"/>
      <w:r>
        <w:t xml:space="preserve">, the </w:t>
      </w:r>
      <w:proofErr w:type="spellStart"/>
      <w:r>
        <w:t>boxplot</w:t>
      </w:r>
      <w:proofErr w:type="spellEnd"/>
      <w:r>
        <w:t xml:space="preserve"> was devised to visually show a distribution and in doing that, it attempts to estimate (and display) any possible outliers.  We will cover the details of the boxplot </w:t>
      </w:r>
      <w:r w:rsidR="00ED692B">
        <w:t xml:space="preserve">In </w:t>
      </w:r>
      <w:r w:rsidR="00ED692B" w:rsidRPr="00ED692B">
        <w:rPr>
          <w:highlight w:val="yellow"/>
        </w:rPr>
        <w:t>chapter 8</w:t>
      </w:r>
      <w:r>
        <w:t xml:space="preserve">, but let’s use the default R graphics </w:t>
      </w:r>
      <w:r w:rsidR="00ED692B" w:rsidRPr="00ED692B">
        <w:rPr>
          <w:rStyle w:val="InlineCode"/>
        </w:rPr>
        <w:t>boxplot()</w:t>
      </w:r>
      <w:r w:rsidR="00ED692B">
        <w:t xml:space="preserve"> function </w:t>
      </w:r>
      <w:r>
        <w:t xml:space="preserve">and whip out a </w:t>
      </w:r>
      <w:r w:rsidR="001844E4">
        <w:t>quick box</w:t>
      </w:r>
      <w:r>
        <w:t xml:space="preserve">plot (and </w:t>
      </w:r>
      <w:r w:rsidR="001844E4">
        <w:t xml:space="preserve">save the results </w:t>
      </w:r>
      <w:r w:rsidR="00ED692B">
        <w:t xml:space="preserve">returned </w:t>
      </w:r>
      <w:r w:rsidR="001844E4">
        <w:t>into</w:t>
      </w:r>
      <w:r w:rsidR="00ED692B">
        <w:t xml:space="preserve"> a variable called</w:t>
      </w:r>
      <w:r w:rsidR="001844E4">
        <w:t xml:space="preserve"> </w:t>
      </w:r>
      <w:r w:rsidR="001844E4" w:rsidRPr="00834B43">
        <w:rPr>
          <w:rStyle w:val="InlineCodeVariable"/>
        </w:rPr>
        <w:t>popbox</w:t>
      </w:r>
      <w:r w:rsidR="001844E4">
        <w:t xml:space="preserve">).  </w:t>
      </w:r>
      <w:r w:rsidR="00ED692B">
        <w:t xml:space="preserve">There are multiple ways to create a boxplot, but the default function just accepts in a vector of values and works it’s magic.  </w:t>
      </w:r>
      <w:r w:rsidR="001844E4">
        <w:t xml:space="preserve">Usually, when we are just looking at the data for ourselves we will not set the title, but </w:t>
      </w:r>
      <w:r w:rsidR="00ED692B">
        <w:t xml:space="preserve">we wanted to </w:t>
      </w:r>
      <w:r w:rsidR="001844E4">
        <w:t>be thorough in our graphic creations:</w:t>
      </w:r>
    </w:p>
    <w:p w:rsidR="001844E4" w:rsidRPr="00503BB1" w:rsidRDefault="00020E8B" w:rsidP="001844E4">
      <w:pPr>
        <w:pStyle w:val="CodeSnippet"/>
        <w:rPr>
          <w:highlight w:val="yellow"/>
          <w:rPrChange w:id="435" w:author="Russell Thomas" w:date="2013-08-29T23:35:00Z">
            <w:rPr/>
          </w:rPrChange>
        </w:rPr>
      </w:pPr>
      <w:r w:rsidRPr="00020E8B">
        <w:rPr>
          <w:highlight w:val="yellow"/>
          <w:rPrChange w:id="436" w:author="Russell Thomas" w:date="2013-08-29T23:35:00Z">
            <w:rPr>
              <w:snapToGrid/>
              <w:sz w:val="26"/>
            </w:rPr>
          </w:rPrChange>
        </w:rPr>
        <w:t># create a box plot of the count</w:t>
      </w:r>
    </w:p>
    <w:p w:rsidR="001844E4" w:rsidRPr="00503BB1" w:rsidRDefault="00020E8B" w:rsidP="001844E4">
      <w:pPr>
        <w:pStyle w:val="CodeSnippet"/>
        <w:rPr>
          <w:b/>
          <w:highlight w:val="yellow"/>
          <w:rPrChange w:id="437" w:author="Russell Thomas" w:date="2013-08-29T23:35:00Z">
            <w:rPr>
              <w:b/>
            </w:rPr>
          </w:rPrChange>
        </w:rPr>
      </w:pPr>
      <w:r w:rsidRPr="00020E8B">
        <w:rPr>
          <w:b/>
          <w:highlight w:val="yellow"/>
          <w:rPrChange w:id="438" w:author="Russell Thomas" w:date="2013-08-29T23:35:00Z">
            <w:rPr>
              <w:b/>
              <w:snapToGrid/>
              <w:sz w:val="26"/>
            </w:rPr>
          </w:rPrChange>
        </w:rPr>
        <w:t xml:space="preserve">popbox &lt;- boxplot(za.norm$count, </w:t>
      </w:r>
    </w:p>
    <w:p w:rsidR="001844E4" w:rsidRPr="001844E4" w:rsidRDefault="00020E8B" w:rsidP="001844E4">
      <w:pPr>
        <w:pStyle w:val="CodeSnippet"/>
        <w:rPr>
          <w:b/>
        </w:rPr>
      </w:pPr>
      <w:r w:rsidRPr="00020E8B">
        <w:rPr>
          <w:b/>
          <w:highlight w:val="yellow"/>
          <w:rPrChange w:id="439" w:author="Russell Thomas" w:date="2013-08-29T23:35:00Z">
            <w:rPr>
              <w:b/>
              <w:snapToGrid/>
              <w:sz w:val="26"/>
            </w:rPr>
          </w:rPrChange>
        </w:rPr>
        <w:t xml:space="preserve">                  main="Distribution of Normalized\nState Infections")</w:t>
      </w:r>
    </w:p>
    <w:p w:rsidR="00A91E88" w:rsidRDefault="00020E8B" w:rsidP="00A91E88">
      <w:pPr>
        <w:pStyle w:val="Slug"/>
      </w:pPr>
      <w:r w:rsidRPr="00020E8B">
        <w:rPr>
          <w:highlight w:val="yellow"/>
          <w:rPrChange w:id="440" w:author="Russell Thomas" w:date="2013-08-29T23:35:00Z">
            <w:rPr>
              <w:rFonts w:ascii="Courier New" w:hAnsi="Courier New"/>
              <w:b w:val="0"/>
              <w:noProof/>
              <w:sz w:val="26"/>
            </w:rPr>
          </w:rPrChange>
        </w:rPr>
        <w:t xml:space="preserve">Figure 5.8 Normalized State Infections </w:t>
      </w:r>
      <w:r w:rsidRPr="00020E8B">
        <w:rPr>
          <w:highlight w:val="yellow"/>
          <w:rPrChange w:id="441" w:author="Russell Thomas" w:date="2013-08-29T23:35:00Z">
            <w:rPr>
              <w:rFonts w:ascii="Courier New" w:hAnsi="Courier New"/>
              <w:b w:val="0"/>
              <w:noProof/>
              <w:sz w:val="26"/>
            </w:rPr>
          </w:rPrChange>
        </w:rPr>
        <w:tab/>
        <w:t>[FILENAME 793725c05f008]</w:t>
      </w:r>
    </w:p>
    <w:p w:rsidR="00A91E88" w:rsidRDefault="00A91E88" w:rsidP="00222E14">
      <w:pPr>
        <w:pStyle w:val="Para"/>
      </w:pPr>
      <w:r>
        <w:t xml:space="preserve">Looks like we may have a few </w:t>
      </w:r>
      <w:r w:rsidR="004C0662">
        <w:t>outliers, which</w:t>
      </w:r>
      <w:r w:rsidR="00ED692B">
        <w:t xml:space="preserve"> are represented by individual points.  There are clearly three points above the plot and two points below.  While we could sort the data and look for the top 3 and bottom two, we saved off the </w:t>
      </w:r>
      <w:r w:rsidR="00ED692B" w:rsidRPr="00834B43">
        <w:rPr>
          <w:rStyle w:val="InlineCodeVariable"/>
        </w:rPr>
        <w:t>popbox</w:t>
      </w:r>
      <w:r w:rsidR="00ED692B">
        <w:t xml:space="preserve"> variable and we can lookup the values in the </w:t>
      </w:r>
      <w:r w:rsidR="00ED692B" w:rsidRPr="00834B43">
        <w:rPr>
          <w:rStyle w:val="InlineCodeVariable"/>
        </w:rPr>
        <w:t>popbox$out</w:t>
      </w:r>
      <w:r w:rsidR="00ED692B">
        <w:t xml:space="preserve"> </w:t>
      </w:r>
      <w:r w:rsidR="004C0662">
        <w:t xml:space="preserve">(the outliers) </w:t>
      </w:r>
      <w:r w:rsidR="00ED692B">
        <w:t>vector in our original data.</w:t>
      </w:r>
    </w:p>
    <w:p w:rsidR="00852097" w:rsidRPr="00852097" w:rsidRDefault="00020E8B" w:rsidP="00852097">
      <w:pPr>
        <w:pStyle w:val="CodeSnippet"/>
        <w:rPr>
          <w:b/>
        </w:rPr>
      </w:pPr>
      <w:r w:rsidRPr="00020E8B">
        <w:rPr>
          <w:b/>
          <w:highlight w:val="yellow"/>
          <w:rPrChange w:id="442" w:author="Russell Thomas" w:date="2013-08-29T23:35:00Z">
            <w:rPr>
              <w:b/>
              <w:snapToGrid/>
              <w:sz w:val="26"/>
            </w:rPr>
          </w:rPrChange>
        </w:rPr>
        <w:t>za.norm[za.norm$count %in% popbox$out, ]</w:t>
      </w:r>
    </w:p>
    <w:p w:rsidR="00852097" w:rsidRDefault="00852097" w:rsidP="00852097">
      <w:pPr>
        <w:pStyle w:val="CodeSnippet"/>
      </w:pPr>
      <w:r>
        <w:t># output:</w:t>
      </w:r>
    </w:p>
    <w:p w:rsidR="00852097" w:rsidRDefault="00852097" w:rsidP="00852097">
      <w:pPr>
        <w:pStyle w:val="CodeSnippet"/>
      </w:pPr>
      <w:r>
        <w:t xml:space="preserve">                 region count</w:t>
      </w:r>
    </w:p>
    <w:p w:rsidR="00852097" w:rsidRDefault="00852097" w:rsidP="00852097">
      <w:pPr>
        <w:pStyle w:val="CodeSnippet"/>
      </w:pPr>
      <w:r>
        <w:t>8  district of columbia   777</w:t>
      </w:r>
    </w:p>
    <w:p w:rsidR="00852097" w:rsidRDefault="00852097" w:rsidP="00852097">
      <w:pPr>
        <w:pStyle w:val="CodeSnippet"/>
      </w:pPr>
      <w:r>
        <w:t>43                 utah  1536</w:t>
      </w:r>
    </w:p>
    <w:p w:rsidR="00852097" w:rsidRDefault="00852097" w:rsidP="00852097">
      <w:pPr>
        <w:pStyle w:val="CodeSnippet"/>
      </w:pPr>
      <w:r>
        <w:t>44              vermont  1525</w:t>
      </w:r>
    </w:p>
    <w:p w:rsidR="00852097" w:rsidRDefault="00852097" w:rsidP="00852097">
      <w:pPr>
        <w:pStyle w:val="CodeSnippet"/>
      </w:pPr>
      <w:r>
        <w:t>46           washington  1550</w:t>
      </w:r>
    </w:p>
    <w:p w:rsidR="00852097" w:rsidRDefault="00852097" w:rsidP="00852097">
      <w:pPr>
        <w:pStyle w:val="CodeSnippet"/>
      </w:pPr>
      <w:r>
        <w:t>49              wyoming   724</w:t>
      </w:r>
    </w:p>
    <w:p w:rsidR="00D006D7" w:rsidRDefault="004331E7" w:rsidP="00852097">
      <w:pPr>
        <w:pStyle w:val="Para"/>
      </w:pPr>
      <w:r>
        <w:t xml:space="preserve">According to the method employed by </w:t>
      </w:r>
      <w:proofErr w:type="spellStart"/>
      <w:r>
        <w:t>Tukey</w:t>
      </w:r>
      <w:proofErr w:type="spellEnd"/>
      <w:r>
        <w:t xml:space="preserve"> in the boxplot, we could conside</w:t>
      </w:r>
      <w:r w:rsidR="003A2C9D">
        <w:t xml:space="preserve">r these five states as being odd (as mentioned, we will </w:t>
      </w:r>
      <w:r w:rsidR="000428DE">
        <w:t>re-</w:t>
      </w:r>
      <w:proofErr w:type="spellStart"/>
      <w:r w:rsidR="000428DE">
        <w:t>vist</w:t>
      </w:r>
      <w:proofErr w:type="spellEnd"/>
      <w:r w:rsidR="000428DE">
        <w:t xml:space="preserve"> </w:t>
      </w:r>
      <w:r w:rsidR="003A2C9D">
        <w:t xml:space="preserve">the </w:t>
      </w:r>
      <w:proofErr w:type="spellStart"/>
      <w:r w:rsidR="003A2C9D">
        <w:t>boxplot</w:t>
      </w:r>
      <w:proofErr w:type="spellEnd"/>
      <w:r w:rsidR="003A2C9D">
        <w:t xml:space="preserve"> in </w:t>
      </w:r>
      <w:r w:rsidR="009B132A" w:rsidRPr="00834B43">
        <w:rPr>
          <w:highlight w:val="yellow"/>
        </w:rPr>
        <w:t>C</w:t>
      </w:r>
      <w:r w:rsidR="003A2C9D" w:rsidRPr="00834B43">
        <w:rPr>
          <w:highlight w:val="yellow"/>
        </w:rPr>
        <w:t>hapter 7</w:t>
      </w:r>
      <w:r w:rsidR="003A2C9D">
        <w:t xml:space="preserve">). </w:t>
      </w:r>
      <w:r w:rsidR="00D006D7">
        <w:t xml:space="preserve"> L</w:t>
      </w:r>
      <w:r w:rsidR="003A2C9D">
        <w:t xml:space="preserve">et’s </w:t>
      </w:r>
      <w:r w:rsidR="00D006D7">
        <w:t>explore another measure of determining oddballs</w:t>
      </w:r>
      <w:r w:rsidR="00852097">
        <w:t xml:space="preserve"> and calculate what’s known as a </w:t>
      </w:r>
      <w:r w:rsidR="00020E8B" w:rsidRPr="00020E8B">
        <w:rPr>
          <w:i/>
          <w:highlight w:val="green"/>
          <w:rPrChange w:id="443" w:author="Russell Thomas" w:date="2013-08-29T23:38:00Z">
            <w:rPr>
              <w:rFonts w:ascii="Courier New" w:hAnsi="Courier New"/>
              <w:i/>
              <w:noProof/>
              <w:snapToGrid/>
            </w:rPr>
          </w:rPrChange>
        </w:rPr>
        <w:t>z-score</w:t>
      </w:r>
      <w:r w:rsidR="00852097">
        <w:t>, which will help us get a feel for just how much of an outlier things are</w:t>
      </w:r>
      <w:r w:rsidR="00D006D7">
        <w:t xml:space="preserve"> by showing how many </w:t>
      </w:r>
      <w:r w:rsidR="00D006D7" w:rsidRPr="00834B43">
        <w:rPr>
          <w:i/>
        </w:rPr>
        <w:t>standard deviations</w:t>
      </w:r>
      <w:r w:rsidR="00D006D7">
        <w:t xml:space="preserve"> from the </w:t>
      </w:r>
      <w:r w:rsidR="00D006D7" w:rsidRPr="00834B43">
        <w:rPr>
          <w:i/>
        </w:rPr>
        <w:t>mean</w:t>
      </w:r>
      <w:r w:rsidR="00D006D7">
        <w:t xml:space="preserve"> an observation is</w:t>
      </w:r>
      <w:r w:rsidR="00852097">
        <w:t xml:space="preserve">.  </w:t>
      </w:r>
      <w:r w:rsidR="000428DE">
        <w:t>A</w:t>
      </w:r>
      <w:r w:rsidR="00D006D7">
        <w:t xml:space="preserve"> z-score is </w:t>
      </w:r>
      <w:r w:rsidR="000428DE">
        <w:t xml:space="preserve">most often </w:t>
      </w:r>
      <w:r w:rsidR="00D006D7">
        <w:t>used to compare distributions from completely different scales</w:t>
      </w:r>
      <w:r w:rsidR="00895A24">
        <w:t>, a method sometimes label “standardizing” the data</w:t>
      </w:r>
      <w:r w:rsidR="00D006D7">
        <w:t>.  I</w:t>
      </w:r>
      <w:r w:rsidR="00E135FD">
        <w:t xml:space="preserve">n order to </w:t>
      </w:r>
      <w:r w:rsidR="00DC14BE">
        <w:t>do this calculation,</w:t>
      </w:r>
      <w:r w:rsidR="00E135FD">
        <w:t xml:space="preserve"> we will nee</w:t>
      </w:r>
      <w:r w:rsidR="00D006D7">
        <w:t>d to know the standard deviation</w:t>
      </w:r>
      <w:r w:rsidR="00E135FD">
        <w:t xml:space="preserve"> and mean of our distribution.  Then, for each value in the distribution, we will calculate how many standard deviations from the mean the observation is.  That is, we will subtract the mean from each value and divide by the standard deviation.  </w:t>
      </w:r>
      <w:r w:rsidR="000428DE">
        <w:t xml:space="preserve">If your eyes started to glaze over from the z-score description </w:t>
      </w:r>
      <w:r w:rsidR="00D006D7">
        <w:t xml:space="preserve">don’t worry, every time </w:t>
      </w:r>
      <w:r w:rsidR="000428DE">
        <w:t>we</w:t>
      </w:r>
      <w:r w:rsidR="00D006D7">
        <w:t xml:space="preserve"> calculate this, </w:t>
      </w:r>
      <w:r w:rsidR="000428DE">
        <w:t>we</w:t>
      </w:r>
      <w:r w:rsidR="00D006D7">
        <w:t xml:space="preserve"> have to look up how it’s done.  </w:t>
      </w:r>
      <w:r w:rsidR="00E135FD">
        <w:t xml:space="preserve">We want to compare what we see in our distribution to something known as the “empirical rule” of a standard normal distribution.   In a normal distribution (the </w:t>
      </w:r>
      <w:r w:rsidR="000428DE">
        <w:t xml:space="preserve">familiar </w:t>
      </w:r>
      <w:r w:rsidR="00E135FD">
        <w:t xml:space="preserve">bell curve </w:t>
      </w:r>
      <w:r w:rsidR="000428DE">
        <w:t>which is also</w:t>
      </w:r>
      <w:ins w:id="444" w:author="Russell Thomas" w:date="2013-08-29T23:38:00Z">
        <w:r w:rsidR="00A613A4">
          <w:t xml:space="preserve"> known as the</w:t>
        </w:r>
      </w:ins>
      <w:r w:rsidR="000428DE">
        <w:t xml:space="preserve"> </w:t>
      </w:r>
      <w:r w:rsidR="00E135FD" w:rsidRPr="004074B3">
        <w:rPr>
          <w:i/>
          <w:highlight w:val="green"/>
          <w:rPrChange w:id="445" w:author="Russell Thomas" w:date="2013-08-30T12:02:00Z">
            <w:rPr>
              <w:i/>
            </w:rPr>
          </w:rPrChange>
        </w:rPr>
        <w:t>Gaussian distribution</w:t>
      </w:r>
      <w:r w:rsidR="00E135FD">
        <w:t xml:space="preserve">), we should expect that roughly 68% of the distribution will fall within 1 standard deviation (above or below) of the mean, further </w:t>
      </w:r>
      <w:r w:rsidR="00C81D75">
        <w:t xml:space="preserve">95% of the data should fall within 2 standard deviations, and 99.7% should be within 3.  </w:t>
      </w:r>
      <w:r w:rsidR="005557D7">
        <w:t xml:space="preserve">One thing to note, this method doesn’t work well if the data is skewed, so we should probably check a quick histogram (with the </w:t>
      </w:r>
      <w:r w:rsidR="005557D7" w:rsidRPr="005557D7">
        <w:rPr>
          <w:rStyle w:val="InlineCode"/>
        </w:rPr>
        <w:t>hist()</w:t>
      </w:r>
      <w:r w:rsidR="005557D7">
        <w:t xml:space="preserve"> function) to be sure we are mostly symmetrical.</w:t>
      </w:r>
    </w:p>
    <w:p w:rsidR="00E578D1" w:rsidRDefault="00C81D75" w:rsidP="00852097">
      <w:pPr>
        <w:pStyle w:val="Para"/>
      </w:pPr>
      <w:r>
        <w:t xml:space="preserve">When using this approach, generally anything above </w:t>
      </w:r>
      <w:r w:rsidR="00D006D7">
        <w:t xml:space="preserve">(or below) </w:t>
      </w:r>
      <w:r>
        <w:t>3 standard deviations could be labeled as an outlier, and we could look at anything more than 2 standard deviations as possible outliers.</w:t>
      </w:r>
    </w:p>
    <w:p w:rsidR="00C81D75" w:rsidRDefault="00C81D75" w:rsidP="00C81D75">
      <w:pPr>
        <w:pStyle w:val="CodeSnippet"/>
      </w:pPr>
      <w:r>
        <w:t># get the standard deviation</w:t>
      </w:r>
    </w:p>
    <w:p w:rsidR="00C81D75" w:rsidRPr="00A613A4" w:rsidRDefault="00020E8B" w:rsidP="00C81D75">
      <w:pPr>
        <w:pStyle w:val="CodeSnippet"/>
        <w:rPr>
          <w:b/>
          <w:highlight w:val="yellow"/>
          <w:rPrChange w:id="446" w:author="Russell Thomas" w:date="2013-08-29T23:39:00Z">
            <w:rPr>
              <w:b/>
            </w:rPr>
          </w:rPrChange>
        </w:rPr>
      </w:pPr>
      <w:r w:rsidRPr="00020E8B">
        <w:rPr>
          <w:b/>
          <w:highlight w:val="yellow"/>
          <w:rPrChange w:id="447" w:author="Russell Thomas" w:date="2013-08-29T23:39:00Z">
            <w:rPr>
              <w:b/>
              <w:snapToGrid/>
              <w:sz w:val="26"/>
            </w:rPr>
          </w:rPrChange>
        </w:rPr>
        <w:t>za.sd &lt;- sd(za.norm$count)</w:t>
      </w:r>
    </w:p>
    <w:p w:rsidR="00C81D75" w:rsidRPr="00A613A4" w:rsidRDefault="00020E8B" w:rsidP="00C81D75">
      <w:pPr>
        <w:pStyle w:val="CodeSnippet"/>
        <w:rPr>
          <w:highlight w:val="yellow"/>
          <w:rPrChange w:id="448" w:author="Russell Thomas" w:date="2013-08-29T23:39:00Z">
            <w:rPr/>
          </w:rPrChange>
        </w:rPr>
      </w:pPr>
      <w:r w:rsidRPr="00020E8B">
        <w:rPr>
          <w:highlight w:val="yellow"/>
          <w:rPrChange w:id="449" w:author="Russell Thomas" w:date="2013-08-29T23:39:00Z">
            <w:rPr>
              <w:snapToGrid/>
              <w:sz w:val="26"/>
            </w:rPr>
          </w:rPrChange>
        </w:rPr>
        <w:t># get the mean</w:t>
      </w:r>
    </w:p>
    <w:p w:rsidR="00C81D75" w:rsidRPr="00A613A4" w:rsidRDefault="00020E8B" w:rsidP="00C81D75">
      <w:pPr>
        <w:pStyle w:val="CodeSnippet"/>
        <w:rPr>
          <w:b/>
          <w:highlight w:val="yellow"/>
          <w:rPrChange w:id="450" w:author="Russell Thomas" w:date="2013-08-29T23:39:00Z">
            <w:rPr>
              <w:b/>
            </w:rPr>
          </w:rPrChange>
        </w:rPr>
      </w:pPr>
      <w:r w:rsidRPr="00020E8B">
        <w:rPr>
          <w:b/>
          <w:highlight w:val="yellow"/>
          <w:rPrChange w:id="451" w:author="Russell Thomas" w:date="2013-08-29T23:39:00Z">
            <w:rPr>
              <w:b/>
              <w:snapToGrid/>
              <w:sz w:val="26"/>
            </w:rPr>
          </w:rPrChange>
        </w:rPr>
        <w:t>za.mean &lt;- mean(za.norm$count)</w:t>
      </w:r>
    </w:p>
    <w:p w:rsidR="00C81D75" w:rsidRPr="00A613A4" w:rsidRDefault="00020E8B" w:rsidP="00C81D75">
      <w:pPr>
        <w:pStyle w:val="CodeSnippet"/>
        <w:rPr>
          <w:highlight w:val="yellow"/>
          <w:rPrChange w:id="452" w:author="Russell Thomas" w:date="2013-08-29T23:39:00Z">
            <w:rPr/>
          </w:rPrChange>
        </w:rPr>
      </w:pPr>
      <w:r w:rsidRPr="00020E8B">
        <w:rPr>
          <w:highlight w:val="yellow"/>
          <w:rPrChange w:id="453" w:author="Russell Thomas" w:date="2013-08-29T23:39:00Z">
            <w:rPr>
              <w:snapToGrid/>
              <w:sz w:val="26"/>
            </w:rPr>
          </w:rPrChange>
        </w:rPr>
        <w:t># now calculate the z-score and round to 1 decimal</w:t>
      </w:r>
    </w:p>
    <w:p w:rsidR="00C81D75" w:rsidRPr="00A613A4" w:rsidRDefault="00020E8B" w:rsidP="00C81D75">
      <w:pPr>
        <w:pStyle w:val="CodeSnippet"/>
        <w:rPr>
          <w:b/>
          <w:highlight w:val="yellow"/>
          <w:rPrChange w:id="454" w:author="Russell Thomas" w:date="2013-08-29T23:39:00Z">
            <w:rPr>
              <w:b/>
            </w:rPr>
          </w:rPrChange>
        </w:rPr>
      </w:pPr>
      <w:r w:rsidRPr="00020E8B">
        <w:rPr>
          <w:b/>
          <w:highlight w:val="yellow"/>
          <w:rPrChange w:id="455" w:author="Russell Thomas" w:date="2013-08-29T23:39:00Z">
            <w:rPr>
              <w:b/>
              <w:snapToGrid/>
              <w:sz w:val="26"/>
            </w:rPr>
          </w:rPrChange>
        </w:rPr>
        <w:t>za.norm$z &lt;- round((za.norm$count-za.mean)/za.sd, 1)</w:t>
      </w:r>
    </w:p>
    <w:p w:rsidR="005557D7" w:rsidRPr="00A613A4" w:rsidRDefault="00020E8B" w:rsidP="00C81D75">
      <w:pPr>
        <w:pStyle w:val="CodeSnippet"/>
        <w:rPr>
          <w:highlight w:val="yellow"/>
          <w:rPrChange w:id="456" w:author="Russell Thomas" w:date="2013-08-29T23:39:00Z">
            <w:rPr/>
          </w:rPrChange>
        </w:rPr>
      </w:pPr>
      <w:r w:rsidRPr="00020E8B">
        <w:rPr>
          <w:highlight w:val="yellow"/>
          <w:rPrChange w:id="457" w:author="Russell Thomas" w:date="2013-08-29T23:39:00Z">
            <w:rPr>
              <w:snapToGrid/>
              <w:sz w:val="26"/>
            </w:rPr>
          </w:rPrChange>
        </w:rPr>
        <w:t># we can inspect the “z” variable for the specific z-scores</w:t>
      </w:r>
    </w:p>
    <w:p w:rsidR="005557D7" w:rsidRPr="00A613A4" w:rsidRDefault="005557D7" w:rsidP="00C81D75">
      <w:pPr>
        <w:pStyle w:val="CodeSnippet"/>
        <w:rPr>
          <w:b/>
          <w:highlight w:val="yellow"/>
          <w:rPrChange w:id="458" w:author="Russell Thomas" w:date="2013-08-29T23:39:00Z">
            <w:rPr>
              <w:b/>
            </w:rPr>
          </w:rPrChange>
        </w:rPr>
      </w:pPr>
    </w:p>
    <w:p w:rsidR="00CD2997" w:rsidRPr="00A613A4" w:rsidRDefault="00020E8B" w:rsidP="00C81D75">
      <w:pPr>
        <w:pStyle w:val="CodeSnippet"/>
        <w:rPr>
          <w:highlight w:val="yellow"/>
          <w:rPrChange w:id="459" w:author="Russell Thomas" w:date="2013-08-29T23:39:00Z">
            <w:rPr/>
          </w:rPrChange>
        </w:rPr>
      </w:pPr>
      <w:r w:rsidRPr="00020E8B">
        <w:rPr>
          <w:highlight w:val="yellow"/>
          <w:rPrChange w:id="460" w:author="Russell Thomas" w:date="2013-08-29T23:39:00Z">
            <w:rPr>
              <w:snapToGrid/>
              <w:sz w:val="26"/>
            </w:rPr>
          </w:rPrChange>
        </w:rPr>
        <w:t># truncate the value, get the absolute and add 1</w:t>
      </w:r>
    </w:p>
    <w:p w:rsidR="00CD2997" w:rsidRPr="00A613A4" w:rsidRDefault="00020E8B" w:rsidP="00CD2997">
      <w:pPr>
        <w:pStyle w:val="CodeSnippet"/>
        <w:rPr>
          <w:highlight w:val="yellow"/>
          <w:rPrChange w:id="461" w:author="Russell Thomas" w:date="2013-08-29T23:39:00Z">
            <w:rPr/>
          </w:rPrChange>
        </w:rPr>
      </w:pPr>
      <w:r w:rsidRPr="00020E8B">
        <w:rPr>
          <w:highlight w:val="yellow"/>
          <w:rPrChange w:id="462" w:author="Russell Thomas" w:date="2013-08-29T23:39:00Z">
            <w:rPr>
              <w:snapToGrid/>
              <w:sz w:val="26"/>
            </w:rPr>
          </w:rPrChange>
        </w:rPr>
        <w:t># print a table (count) of entries within each std dev</w:t>
      </w:r>
    </w:p>
    <w:p w:rsidR="00C81D75" w:rsidRDefault="00020E8B" w:rsidP="00C81D75">
      <w:pPr>
        <w:pStyle w:val="CodeSnippet"/>
        <w:rPr>
          <w:b/>
        </w:rPr>
      </w:pPr>
      <w:r w:rsidRPr="00020E8B">
        <w:rPr>
          <w:b/>
          <w:highlight w:val="yellow"/>
          <w:rPrChange w:id="463" w:author="Russell Thomas" w:date="2013-08-29T23:39:00Z">
            <w:rPr>
              <w:b/>
              <w:snapToGrid/>
              <w:sz w:val="26"/>
            </w:rPr>
          </w:rPrChange>
        </w:rPr>
        <w:t>print(table(abs(trunc(za.norm$z))+1))</w:t>
      </w:r>
    </w:p>
    <w:p w:rsidR="00C81D75" w:rsidRDefault="00C81D75" w:rsidP="00C81D75">
      <w:pPr>
        <w:pStyle w:val="CodeSnippet"/>
      </w:pPr>
      <w:r>
        <w:t># output</w:t>
      </w:r>
    </w:p>
    <w:p w:rsidR="00C81D75" w:rsidRDefault="00C81D75" w:rsidP="00C81D75">
      <w:pPr>
        <w:pStyle w:val="CodeSnippet"/>
      </w:pPr>
      <w:r>
        <w:t xml:space="preserve"> 1  2  3 </w:t>
      </w:r>
    </w:p>
    <w:p w:rsidR="00C81D75" w:rsidRPr="00C81D75" w:rsidRDefault="00C81D75" w:rsidP="00C81D75">
      <w:pPr>
        <w:pStyle w:val="CodeSnippet"/>
      </w:pPr>
      <w:r>
        <w:t>38  6  5</w:t>
      </w:r>
    </w:p>
    <w:p w:rsidR="00C81D75" w:rsidRDefault="00550591" w:rsidP="00852097">
      <w:pPr>
        <w:pStyle w:val="Para"/>
      </w:pPr>
      <w:r>
        <w:t xml:space="preserve">It appears </w:t>
      </w:r>
      <w:r w:rsidR="00C81D75">
        <w:t xml:space="preserve">those same 5 entries </w:t>
      </w:r>
      <w:r w:rsidR="00CD2997">
        <w:t xml:space="preserve">fall within </w:t>
      </w:r>
      <w:r>
        <w:t xml:space="preserve">3 </w:t>
      </w:r>
      <w:r w:rsidR="00CD2997">
        <w:t xml:space="preserve">standard deviations.  </w:t>
      </w:r>
      <w:r>
        <w:t>With that knowledge in hand it calls into question the use of population in our normalization process</w:t>
      </w:r>
      <w:r w:rsidR="00CD2997">
        <w:t xml:space="preserve"> (perhaps “internet users” would be a better measure, hint, hint).  There just is not enough evidence to say we have problem or exemplary states quite yet and so we must answer our question “Is this weird?” with either a squishy “Probably not” or a non-committal “not so sure”. </w:t>
      </w:r>
      <w:r w:rsidR="005557D7">
        <w:t xml:space="preserve">  Rather than focusing on solving things at the state level, we could bring this data down</w:t>
      </w:r>
      <w:r>
        <w:t xml:space="preserve"> to</w:t>
      </w:r>
      <w:r w:rsidR="005557D7">
        <w:t xml:space="preserve"> the county level within the states.  This will supply more data points and allow a finer separation of the population, which will open up more possibility. </w:t>
      </w:r>
    </w:p>
    <w:p w:rsidR="00BA32C8" w:rsidRDefault="00BA32C8" w:rsidP="00BA32C8">
      <w:pPr>
        <w:pStyle w:val="Para"/>
      </w:pPr>
    </w:p>
    <w:p w:rsidR="00BA32C8" w:rsidRDefault="00BA32C8" w:rsidP="00BA32C8">
      <w:pPr>
        <w:pStyle w:val="FeatureType"/>
      </w:pPr>
      <w:r>
        <w:t>type="concept"</w:t>
      </w:r>
    </w:p>
    <w:p w:rsidR="00BA32C8" w:rsidRDefault="001C24F3" w:rsidP="00BA32C8">
      <w:pPr>
        <w:pStyle w:val="FeatureTitle"/>
      </w:pPr>
      <w:r>
        <w:t xml:space="preserve">What’s the </w:t>
      </w:r>
      <w:r w:rsidR="00020E8B" w:rsidRPr="00020E8B">
        <w:rPr>
          <w:highlight w:val="green"/>
          <w:rPrChange w:id="464" w:author="Russell Thomas" w:date="2013-08-29T23:40:00Z">
            <w:rPr>
              <w:rFonts w:ascii="Courier New" w:hAnsi="Courier New"/>
              <w:b w:val="0"/>
              <w:noProof/>
              <w:sz w:val="26"/>
              <w:szCs w:val="20"/>
            </w:rPr>
          </w:rPrChange>
        </w:rPr>
        <w:t>p-value</w:t>
      </w:r>
      <w:r>
        <w:t>?</w:t>
      </w:r>
    </w:p>
    <w:p w:rsidR="00B1210A" w:rsidRDefault="001C24F3" w:rsidP="00B1210A">
      <w:pPr>
        <w:pStyle w:val="FeaturePara"/>
      </w:pPr>
      <w:r>
        <w:t xml:space="preserve">Trying to identify </w:t>
      </w:r>
      <w:r w:rsidRPr="00834B43">
        <w:rPr>
          <w:i/>
        </w:rPr>
        <w:t>weird</w:t>
      </w:r>
      <w:r>
        <w:t xml:space="preserve"> versus </w:t>
      </w:r>
      <w:r w:rsidRPr="00834B43">
        <w:rPr>
          <w:i/>
        </w:rPr>
        <w:t>normal</w:t>
      </w:r>
      <w:r>
        <w:t xml:space="preserve"> </w:t>
      </w:r>
      <w:r w:rsidR="00BA32C8">
        <w:t>is a</w:t>
      </w:r>
      <w:r>
        <w:t xml:space="preserve"> core concept within statistics and depending on the circumstance there </w:t>
      </w:r>
      <w:r w:rsidR="008F7118">
        <w:t>is</w:t>
      </w:r>
      <w:r>
        <w:t xml:space="preserve"> usually more </w:t>
      </w:r>
      <w:r w:rsidR="008F7118">
        <w:t>than one way to measure it.  At the heart of “statistical</w:t>
      </w:r>
      <w:r w:rsidR="003A416E">
        <w:t>ly significant</w:t>
      </w:r>
      <w:r w:rsidR="008F7118">
        <w:t xml:space="preserve">” is knowing </w:t>
      </w:r>
      <w:r>
        <w:t xml:space="preserve">if something is </w:t>
      </w:r>
      <w:r w:rsidR="008F7118">
        <w:t>weird</w:t>
      </w:r>
      <w:r>
        <w:t xml:space="preserve"> or just t</w:t>
      </w:r>
      <w:r w:rsidR="008F7118">
        <w:t xml:space="preserve">he result of natural variations.  </w:t>
      </w:r>
      <w:r>
        <w:t xml:space="preserve">One </w:t>
      </w:r>
      <w:r w:rsidR="008F7118">
        <w:t>very</w:t>
      </w:r>
      <w:r>
        <w:t xml:space="preserve"> common </w:t>
      </w:r>
      <w:r w:rsidR="003A416E">
        <w:t xml:space="preserve">and widespread </w:t>
      </w:r>
      <w:r>
        <w:t xml:space="preserve">approach has been given the </w:t>
      </w:r>
      <w:r w:rsidR="00BA32C8">
        <w:t>abbreviated name of “p-value”</w:t>
      </w:r>
      <w:r w:rsidR="00123867">
        <w:t>, but don’t mistake it</w:t>
      </w:r>
      <w:r w:rsidR="00433F79">
        <w:t xml:space="preserve">s widespread use with a widespread understanding or </w:t>
      </w:r>
      <w:r w:rsidR="008F7118">
        <w:t xml:space="preserve">even </w:t>
      </w:r>
      <w:r w:rsidR="00123867">
        <w:t>consistent use. The p-value has a very specific (and</w:t>
      </w:r>
      <w:r w:rsidR="00445BBD">
        <w:t xml:space="preserve"> difficult to remember) meaning.  </w:t>
      </w:r>
      <w:r w:rsidR="007C4F7E">
        <w:t xml:space="preserve">In order to </w:t>
      </w:r>
      <w:r w:rsidR="00627CD4">
        <w:t xml:space="preserve">define and </w:t>
      </w:r>
      <w:r w:rsidR="007C4F7E">
        <w:t>calculate a p-value, w</w:t>
      </w:r>
      <w:r w:rsidR="00445BBD">
        <w:t>e begin with a statement</w:t>
      </w:r>
      <w:r w:rsidR="005557D7">
        <w:t xml:space="preserve"> (technically </w:t>
      </w:r>
      <w:r w:rsidR="00EF1CF3">
        <w:t xml:space="preserve">called </w:t>
      </w:r>
      <w:r w:rsidR="005557D7">
        <w:t xml:space="preserve">a </w:t>
      </w:r>
      <w:r w:rsidR="005557D7" w:rsidRPr="005557D7">
        <w:rPr>
          <w:i/>
        </w:rPr>
        <w:t>null hypothesis</w:t>
      </w:r>
      <w:r w:rsidR="005557D7">
        <w:t>)</w:t>
      </w:r>
      <w:r w:rsidR="007C4F7E">
        <w:t xml:space="preserve"> and calculate the probability of our data being generated by c</w:t>
      </w:r>
      <w:r w:rsidR="008F7118">
        <w:t>hance if the statement is true</w:t>
      </w:r>
      <w:r w:rsidR="007C4F7E">
        <w:t xml:space="preserve"> - this is the p-value.</w:t>
      </w:r>
      <w:r w:rsidR="008F7118">
        <w:t xml:space="preserve">  Now </w:t>
      </w:r>
      <w:r w:rsidR="00627CD4">
        <w:t xml:space="preserve">the subtlety of the p-value is often lost and people jump to convenient (and wrong) definitions like it’s the probability of the statement being true (it’s not). </w:t>
      </w:r>
      <w:r w:rsidR="00B1210A">
        <w:t xml:space="preserve"> To</w:t>
      </w:r>
      <w:r w:rsidR="00EF1CF3">
        <w:t xml:space="preserve"> complicate this even more</w:t>
      </w:r>
      <w:r w:rsidR="00B1210A">
        <w:t xml:space="preserve">, somehow it became generally accepted that a p-value of 0.05 (1/20th) or less was </w:t>
      </w:r>
      <w:r w:rsidR="003A416E">
        <w:t>“</w:t>
      </w:r>
      <w:r w:rsidR="00B1210A">
        <w:t>statistically significant</w:t>
      </w:r>
      <w:r w:rsidR="003A416E">
        <w:t>”</w:t>
      </w:r>
      <w:r w:rsidR="00B1210A">
        <w:t>, creating</w:t>
      </w:r>
      <w:r w:rsidR="00EF1CF3">
        <w:t xml:space="preserve"> what is essentially an </w:t>
      </w:r>
      <w:r w:rsidR="00B1210A">
        <w:t>arbitrary cut-off point.    We will be revisiting the value of p-values when we talk about regression analysis.</w:t>
      </w:r>
      <w:r w:rsidR="005557D7">
        <w:t xml:space="preserve">  </w:t>
      </w:r>
      <w:r w:rsidR="00550591">
        <w:t>Just</w:t>
      </w:r>
      <w:r w:rsidR="005557D7">
        <w:t xml:space="preserve"> tuck the term “p-value” away in your memory bank as a measure of</w:t>
      </w:r>
      <w:r w:rsidR="00895A24">
        <w:t xml:space="preserve"> significance or in </w:t>
      </w:r>
      <w:r w:rsidR="00EF1CF3">
        <w:t xml:space="preserve">our </w:t>
      </w:r>
      <w:r w:rsidR="00895A24">
        <w:t>case,</w:t>
      </w:r>
      <w:r w:rsidR="005557D7">
        <w:t xml:space="preserve"> </w:t>
      </w:r>
      <w:r w:rsidR="00EF1CF3">
        <w:t>“</w:t>
      </w:r>
      <w:r w:rsidR="005557D7">
        <w:t>weirdness</w:t>
      </w:r>
      <w:r w:rsidR="00EF1CF3">
        <w:t>”</w:t>
      </w:r>
      <w:r w:rsidR="005557D7">
        <w:t>.</w:t>
      </w:r>
    </w:p>
    <w:p w:rsidR="00CD2997" w:rsidRDefault="009D07AA" w:rsidP="00CD2997">
      <w:pPr>
        <w:pStyle w:val="H2"/>
      </w:pPr>
      <w:r>
        <w:t>Counting</w:t>
      </w:r>
      <w:r w:rsidR="00CD2997">
        <w:t xml:space="preserve"> </w:t>
      </w:r>
      <w:r>
        <w:t>In</w:t>
      </w:r>
      <w:r w:rsidR="00CD2997">
        <w:t xml:space="preserve"> Counties</w:t>
      </w:r>
    </w:p>
    <w:p w:rsidR="000E2D9F" w:rsidRDefault="00CD2997" w:rsidP="000E2D9F">
      <w:pPr>
        <w:pStyle w:val="Para"/>
      </w:pPr>
      <w:r>
        <w:t>It is difficult to genera</w:t>
      </w:r>
      <w:r w:rsidR="004205C9">
        <w:t xml:space="preserve">lize at the state level because, well, </w:t>
      </w:r>
      <w:r>
        <w:t xml:space="preserve">it is </w:t>
      </w:r>
      <w:r w:rsidR="000E2D9F">
        <w:t xml:space="preserve">very is a very generalized population.  We would be </w:t>
      </w:r>
      <w:r w:rsidR="004205C9">
        <w:t xml:space="preserve">obscuring a </w:t>
      </w:r>
      <w:r w:rsidR="000E2D9F">
        <w:t xml:space="preserve">wide range of diversity among people </w:t>
      </w:r>
      <w:r w:rsidR="004205C9">
        <w:t>behind a single label o</w:t>
      </w:r>
      <w:r w:rsidR="009D07AA">
        <w:t>f</w:t>
      </w:r>
      <w:r w:rsidR="004205C9">
        <w:t xml:space="preserve"> </w:t>
      </w:r>
      <w:r w:rsidR="000E2D9F">
        <w:t xml:space="preserve">our </w:t>
      </w:r>
      <w:r w:rsidR="004205C9">
        <w:t>descriptive statistic</w:t>
      </w:r>
      <w:r w:rsidR="005557D7">
        <w:t>s</w:t>
      </w:r>
      <w:r w:rsidR="004205C9">
        <w:t>.  We would be hard-pressed to calculate the influence of</w:t>
      </w:r>
      <w:r w:rsidR="005557D7">
        <w:t xml:space="preserve"> something like</w:t>
      </w:r>
      <w:r w:rsidR="004205C9">
        <w:t xml:space="preserve"> income</w:t>
      </w:r>
      <w:r w:rsidR="005557D7">
        <w:t xml:space="preserve"> or</w:t>
      </w:r>
      <w:r w:rsidR="009D07AA">
        <w:t>—more importantly—</w:t>
      </w:r>
      <w:r w:rsidR="00A738BA">
        <w:t>alien</w:t>
      </w:r>
      <w:r w:rsidR="005557D7">
        <w:t xml:space="preserve"> visits</w:t>
      </w:r>
      <w:r w:rsidR="004205C9">
        <w:t xml:space="preserve"> on </w:t>
      </w:r>
      <w:proofErr w:type="spellStart"/>
      <w:r w:rsidR="004205C9">
        <w:t>ZeroAccess</w:t>
      </w:r>
      <w:proofErr w:type="spellEnd"/>
      <w:r w:rsidR="004205C9">
        <w:t xml:space="preserve"> infections at the state level.  We can get more granular by repeating this process again but at the county level.  </w:t>
      </w:r>
      <w:r w:rsidR="009D07AA">
        <w:t>There are</w:t>
      </w:r>
      <w:r w:rsidR="004205C9">
        <w:t xml:space="preserve"> a few </w:t>
      </w:r>
      <w:r w:rsidR="009D07AA">
        <w:t xml:space="preserve">additional items </w:t>
      </w:r>
      <w:r w:rsidR="004205C9">
        <w:t xml:space="preserve">to consider as we get into more detailed breakdown of </w:t>
      </w:r>
      <w:proofErr w:type="spellStart"/>
      <w:r w:rsidR="004205C9">
        <w:t>geolocation</w:t>
      </w:r>
      <w:proofErr w:type="spellEnd"/>
      <w:r w:rsidR="004205C9">
        <w:t xml:space="preserve"> of IP addresses.  Most of the popular IP </w:t>
      </w:r>
      <w:proofErr w:type="spellStart"/>
      <w:r w:rsidR="004205C9">
        <w:t>geolocation</w:t>
      </w:r>
      <w:proofErr w:type="spellEnd"/>
      <w:r w:rsidR="004205C9">
        <w:t xml:space="preserve"> services publish estimations of their accuracy beyond country.  For example, the service used on this data claims just over 4 out of 5 entries are accurate to about 25 miles and about 1 out of 7 are resolved to an incorrect city.</w:t>
      </w:r>
      <w:r w:rsidR="00885FBA">
        <w:t xml:space="preserve"> Does that mean we should be very wary of this data?</w:t>
      </w:r>
      <w:r w:rsidR="000E2D9F">
        <w:t xml:space="preserve">  In order to answer that, we should pause and </w:t>
      </w:r>
      <w:r w:rsidR="00885FBA">
        <w:t xml:space="preserve">discuss a statistical concept: </w:t>
      </w:r>
      <w:r w:rsidR="00F57FF3" w:rsidRPr="00834B43">
        <w:rPr>
          <w:i/>
        </w:rPr>
        <w:t>natural variations will canc</w:t>
      </w:r>
      <w:r w:rsidR="00885FBA" w:rsidRPr="00834B43">
        <w:rPr>
          <w:i/>
        </w:rPr>
        <w:t>el out more often then stack up</w:t>
      </w:r>
      <w:r w:rsidR="00885FBA">
        <w:t>, especially as we get more data</w:t>
      </w:r>
      <w:r w:rsidR="000E2D9F">
        <w:t xml:space="preserve"> (and over 3,000 U.S. counties represent more data)</w:t>
      </w:r>
      <w:r w:rsidR="00885FBA">
        <w:t xml:space="preserve">.  </w:t>
      </w:r>
    </w:p>
    <w:p w:rsidR="000E2D9F" w:rsidRDefault="00531E7B" w:rsidP="00531E7B">
      <w:pPr>
        <w:pStyle w:val="H3"/>
      </w:pPr>
      <w:r>
        <w:t>Does variation stack or cancel?</w:t>
      </w:r>
    </w:p>
    <w:p w:rsidR="00F57FF3" w:rsidRDefault="00531E7B" w:rsidP="00531E7B">
      <w:pPr>
        <w:pStyle w:val="Para"/>
      </w:pPr>
      <w:r>
        <w:t>Within statistics, we know that natural variations will generally cancel each other out, but this is counter-intuitive to fields in engineering (like computer science), where we are taught that if we add components that all have a slight variation, the effect will compound itself and we should expect a wide range of results. What’s the difference</w:t>
      </w:r>
      <w:r w:rsidR="009D07AA">
        <w:t>?</w:t>
      </w:r>
      <w:r>
        <w:t xml:space="preserve"> </w:t>
      </w:r>
      <w:r w:rsidR="009D07AA">
        <w:t>W</w:t>
      </w:r>
      <w:r>
        <w:t xml:space="preserve">hich </w:t>
      </w:r>
      <w:r w:rsidR="009D07AA">
        <w:t xml:space="preserve">viewpoint </w:t>
      </w:r>
      <w:r>
        <w:t xml:space="preserve">is right?  </w:t>
      </w:r>
      <w:r w:rsidR="00F57FF3">
        <w:t xml:space="preserve">This is kind of a tricky concept so we’ll use an example.  Let’s say we are manufacturing a physical </w:t>
      </w:r>
      <w:r w:rsidR="00517AE2">
        <w:t>part</w:t>
      </w:r>
      <w:r w:rsidR="00F57FF3">
        <w:t xml:space="preserve"> and we want </w:t>
      </w:r>
      <w:r w:rsidR="00517AE2">
        <w:t>it</w:t>
      </w:r>
      <w:r w:rsidR="00F57FF3">
        <w:t xml:space="preserve"> to be 100 millimeters long.  </w:t>
      </w:r>
      <w:r w:rsidR="009D07AA">
        <w:t>N</w:t>
      </w:r>
      <w:r w:rsidR="00F57FF3">
        <w:t xml:space="preserve">atural variation in the quality of materials and manufacturing process produces parts </w:t>
      </w:r>
      <w:r>
        <w:t xml:space="preserve">that range equally </w:t>
      </w:r>
      <w:r w:rsidR="00F57FF3">
        <w:t xml:space="preserve">between 98 and 102 millimeters.  </w:t>
      </w:r>
      <w:r>
        <w:t xml:space="preserve">Engineers are taught that if </w:t>
      </w:r>
      <w:r w:rsidR="00F57FF3">
        <w:t xml:space="preserve">we stack up 100 of those parts, we could expect </w:t>
      </w:r>
      <w:r>
        <w:t>something equally likely between p</w:t>
      </w:r>
      <w:r w:rsidR="00F57FF3">
        <w:t xml:space="preserve">lus or minus 2 </w:t>
      </w:r>
      <w:r w:rsidR="00EF1CF3">
        <w:t>times the number of parts (100)</w:t>
      </w:r>
      <w:r w:rsidR="00F57FF3">
        <w:t>.  Meaning</w:t>
      </w:r>
      <w:r w:rsidR="009D07AA">
        <w:t>,</w:t>
      </w:r>
      <w:r w:rsidR="00F57FF3">
        <w:t xml:space="preserve"> it is possible that all 1</w:t>
      </w:r>
      <w:r w:rsidR="00D53839">
        <w:t xml:space="preserve">00 parts will be 98 millimeters, or possible that all the parts will be 102 millimeters, </w:t>
      </w:r>
      <w:r w:rsidR="00F57FF3">
        <w:t xml:space="preserve">so </w:t>
      </w:r>
      <w:r w:rsidR="00517AE2">
        <w:t xml:space="preserve">we </w:t>
      </w:r>
      <w:r w:rsidR="00D53839">
        <w:t xml:space="preserve">should </w:t>
      </w:r>
      <w:r w:rsidR="00517AE2">
        <w:t xml:space="preserve">expect </w:t>
      </w:r>
      <w:r w:rsidR="00D53839">
        <w:t xml:space="preserve">a wide range in the output.  The more we stack, the wider the range of output. </w:t>
      </w:r>
    </w:p>
    <w:p w:rsidR="00F57FF3" w:rsidRDefault="009D07AA" w:rsidP="00222E14">
      <w:pPr>
        <w:pStyle w:val="Para"/>
      </w:pPr>
      <w:r>
        <w:t>I</w:t>
      </w:r>
      <w:r w:rsidR="00F57FF3">
        <w:t xml:space="preserve">n statistics, if we can assume that each part has an equal chance of being any length within </w:t>
      </w:r>
      <w:r w:rsidR="00D53839">
        <w:t>the range</w:t>
      </w:r>
      <w:r w:rsidR="00517AE2">
        <w:t xml:space="preserve"> (</w:t>
      </w:r>
      <w:r w:rsidR="00D53839">
        <w:t>and we’ll want to validate that assumption in the real word</w:t>
      </w:r>
      <w:r w:rsidR="00517AE2">
        <w:t>)</w:t>
      </w:r>
      <w:r w:rsidR="00F57FF3">
        <w:t>, they will begin to cancel each other out</w:t>
      </w:r>
      <w:r w:rsidR="00D53839">
        <w:t xml:space="preserve">.  Thanks to our </w:t>
      </w:r>
      <w:r w:rsidR="00B40F92">
        <w:t xml:space="preserve">basic understanding of programming, we can easily model this and see how variation occurs across multiple parts. </w:t>
      </w:r>
      <w:r w:rsidR="00033F5A">
        <w:t xml:space="preserve"> Let’s generate 100 parts and have them uniformly be “manufactured” between 98 and 102 millimeters, then let’s take the average (</w:t>
      </w:r>
      <w:r w:rsidR="00517AE2">
        <w:t>could also be sum or something other measurement, but mean works here</w:t>
      </w:r>
      <w:r w:rsidR="00033F5A">
        <w:t xml:space="preserve">).  Our engineering brains say this </w:t>
      </w:r>
      <w:r w:rsidR="00D53839">
        <w:t xml:space="preserve">will appear </w:t>
      </w:r>
      <w:r w:rsidR="00033F5A">
        <w:t>between 98 and 102, but let’s see:</w:t>
      </w:r>
    </w:p>
    <w:p w:rsidR="00517AE2" w:rsidRPr="00FF5835" w:rsidRDefault="00020E8B" w:rsidP="00517AE2">
      <w:pPr>
        <w:pStyle w:val="CodeSnippet"/>
        <w:rPr>
          <w:highlight w:val="green"/>
          <w:rPrChange w:id="465" w:author="Russell Thomas" w:date="2013-08-29T23:47:00Z">
            <w:rPr/>
          </w:rPrChange>
        </w:rPr>
      </w:pPr>
      <w:r w:rsidRPr="00020E8B">
        <w:rPr>
          <w:highlight w:val="green"/>
          <w:rPrChange w:id="466" w:author="Russell Thomas" w:date="2013-08-29T23:47:00Z">
            <w:rPr>
              <w:snapToGrid/>
              <w:sz w:val="26"/>
            </w:rPr>
          </w:rPrChange>
        </w:rPr>
        <w:t>#setting seed for reproducibility</w:t>
      </w:r>
    </w:p>
    <w:p w:rsidR="00033F5A" w:rsidRPr="00FF5835" w:rsidRDefault="00020E8B" w:rsidP="00033F5A">
      <w:pPr>
        <w:pStyle w:val="CodeSnippet"/>
        <w:rPr>
          <w:b/>
          <w:highlight w:val="green"/>
          <w:rPrChange w:id="467" w:author="Russell Thomas" w:date="2013-08-29T23:47:00Z">
            <w:rPr>
              <w:b/>
            </w:rPr>
          </w:rPrChange>
        </w:rPr>
      </w:pPr>
      <w:r w:rsidRPr="00020E8B">
        <w:rPr>
          <w:b/>
          <w:highlight w:val="green"/>
          <w:rPrChange w:id="468" w:author="Russell Thomas" w:date="2013-08-29T23:47:00Z">
            <w:rPr>
              <w:b/>
              <w:snapToGrid/>
              <w:sz w:val="26"/>
            </w:rPr>
          </w:rPrChange>
        </w:rPr>
        <w:t>set.seed(1492)</w:t>
      </w:r>
    </w:p>
    <w:p w:rsidR="00D53839" w:rsidRPr="00FF5835" w:rsidRDefault="00020E8B" w:rsidP="00033F5A">
      <w:pPr>
        <w:pStyle w:val="CodeSnippet"/>
        <w:rPr>
          <w:highlight w:val="green"/>
          <w:rPrChange w:id="469" w:author="Russell Thomas" w:date="2013-08-29T23:47:00Z">
            <w:rPr/>
          </w:rPrChange>
        </w:rPr>
      </w:pPr>
      <w:r w:rsidRPr="00020E8B">
        <w:rPr>
          <w:highlight w:val="green"/>
          <w:rPrChange w:id="470" w:author="Russell Thomas" w:date="2013-08-29T23:47:00Z">
            <w:rPr>
              <w:snapToGrid/>
              <w:sz w:val="26"/>
            </w:rPr>
          </w:rPrChange>
        </w:rPr>
        <w:t># run 100 times, getting random values between 98 and 102</w:t>
      </w:r>
    </w:p>
    <w:p w:rsidR="00033F5A" w:rsidRPr="00FF5835" w:rsidRDefault="00020E8B" w:rsidP="00033F5A">
      <w:pPr>
        <w:pStyle w:val="CodeSnippet"/>
        <w:rPr>
          <w:b/>
          <w:highlight w:val="green"/>
          <w:rPrChange w:id="471" w:author="Russell Thomas" w:date="2013-08-29T23:47:00Z">
            <w:rPr>
              <w:b/>
            </w:rPr>
          </w:rPrChange>
        </w:rPr>
      </w:pPr>
      <w:r w:rsidRPr="00020E8B">
        <w:rPr>
          <w:b/>
          <w:highlight w:val="green"/>
          <w:rPrChange w:id="472" w:author="Russell Thomas" w:date="2013-08-29T23:47:00Z">
            <w:rPr>
              <w:b/>
              <w:snapToGrid/>
              <w:sz w:val="26"/>
            </w:rPr>
          </w:rPrChange>
        </w:rPr>
        <w:t>mean(runif(100, min=98, max=102))</w:t>
      </w:r>
    </w:p>
    <w:p w:rsidR="00033F5A" w:rsidRDefault="00020E8B" w:rsidP="00033F5A">
      <w:pPr>
        <w:pStyle w:val="CodeSnippet"/>
      </w:pPr>
      <w:r w:rsidRPr="00020E8B">
        <w:rPr>
          <w:highlight w:val="green"/>
          <w:rPrChange w:id="473" w:author="Russell Thomas" w:date="2013-08-29T23:47:00Z">
            <w:rPr>
              <w:snapToGrid/>
              <w:sz w:val="26"/>
            </w:rPr>
          </w:rPrChange>
        </w:rPr>
        <w:t>100.0141</w:t>
      </w:r>
    </w:p>
    <w:p w:rsidR="00033F5A" w:rsidRDefault="00033F5A" w:rsidP="00222E14">
      <w:pPr>
        <w:pStyle w:val="Para"/>
      </w:pPr>
      <w:r>
        <w:t>After one run, we got 100.0141, but let’s manufacture maybe ten thousand sets of 100 stacked parts and see how many get to the edge of our range, surely if it’s possible, we should see at least a few sets within ten thousand sets push towards the edge, right?</w:t>
      </w:r>
    </w:p>
    <w:p w:rsidR="00517AE2" w:rsidRPr="00FF5835" w:rsidRDefault="00020E8B" w:rsidP="00517AE2">
      <w:pPr>
        <w:pStyle w:val="CodeSnippet"/>
        <w:rPr>
          <w:highlight w:val="green"/>
          <w:rPrChange w:id="474" w:author="Russell Thomas" w:date="2013-08-29T23:48:00Z">
            <w:rPr/>
          </w:rPrChange>
        </w:rPr>
      </w:pPr>
      <w:r w:rsidRPr="00020E8B">
        <w:rPr>
          <w:highlight w:val="green"/>
          <w:rPrChange w:id="475" w:author="Russell Thomas" w:date="2013-08-29T23:48:00Z">
            <w:rPr>
              <w:snapToGrid/>
              <w:sz w:val="26"/>
            </w:rPr>
          </w:rPrChange>
        </w:rPr>
        <w:t>#setting seed for reproducibility</w:t>
      </w:r>
    </w:p>
    <w:p w:rsidR="00517AE2" w:rsidRPr="00FF5835" w:rsidRDefault="00020E8B" w:rsidP="00517AE2">
      <w:pPr>
        <w:pStyle w:val="CodeSnippet"/>
        <w:rPr>
          <w:b/>
          <w:highlight w:val="green"/>
          <w:rPrChange w:id="476" w:author="Russell Thomas" w:date="2013-08-29T23:48:00Z">
            <w:rPr>
              <w:b/>
            </w:rPr>
          </w:rPrChange>
        </w:rPr>
      </w:pPr>
      <w:r w:rsidRPr="00020E8B">
        <w:rPr>
          <w:b/>
          <w:highlight w:val="green"/>
          <w:rPrChange w:id="477" w:author="Russell Thomas" w:date="2013-08-29T23:48:00Z">
            <w:rPr>
              <w:b/>
              <w:snapToGrid/>
              <w:sz w:val="26"/>
            </w:rPr>
          </w:rPrChange>
        </w:rPr>
        <w:t>set.seed(1492)</w:t>
      </w:r>
    </w:p>
    <w:p w:rsidR="00517AE2" w:rsidRPr="00FF5835" w:rsidRDefault="00020E8B" w:rsidP="00517AE2">
      <w:pPr>
        <w:pStyle w:val="CodeSnippet"/>
        <w:rPr>
          <w:highlight w:val="green"/>
          <w:rPrChange w:id="478" w:author="Russell Thomas" w:date="2013-08-29T23:48:00Z">
            <w:rPr/>
          </w:rPrChange>
        </w:rPr>
      </w:pPr>
      <w:r w:rsidRPr="00020E8B">
        <w:rPr>
          <w:highlight w:val="green"/>
          <w:rPrChange w:id="479" w:author="Russell Thomas" w:date="2013-08-29T23:48:00Z">
            <w:rPr>
              <w:snapToGrid/>
              <w:sz w:val="26"/>
            </w:rPr>
          </w:rPrChange>
        </w:rPr>
        <w:t># iterate seq(10000) times, generate a set of 100 parts and calc mean</w:t>
      </w:r>
    </w:p>
    <w:p w:rsidR="00517AE2" w:rsidRPr="00FF5835" w:rsidRDefault="00020E8B" w:rsidP="00517AE2">
      <w:pPr>
        <w:pStyle w:val="CodeSnippet"/>
        <w:rPr>
          <w:b/>
          <w:highlight w:val="green"/>
          <w:rPrChange w:id="480" w:author="Russell Thomas" w:date="2013-08-29T23:48:00Z">
            <w:rPr>
              <w:b/>
            </w:rPr>
          </w:rPrChange>
        </w:rPr>
      </w:pPr>
      <w:r w:rsidRPr="00020E8B">
        <w:rPr>
          <w:b/>
          <w:highlight w:val="green"/>
          <w:rPrChange w:id="481" w:author="Russell Thomas" w:date="2013-08-29T23:48:00Z">
            <w:rPr>
              <w:b/>
              <w:snapToGrid/>
              <w:sz w:val="26"/>
            </w:rPr>
          </w:rPrChange>
        </w:rPr>
        <w:t>parts &lt;- sapply(seq(10000), function(x) mean(runif(100, min=98, max=102)))</w:t>
      </w:r>
    </w:p>
    <w:p w:rsidR="00D53839" w:rsidRPr="00FF5835" w:rsidRDefault="00020E8B" w:rsidP="00517AE2">
      <w:pPr>
        <w:pStyle w:val="CodeSnippet"/>
        <w:rPr>
          <w:highlight w:val="green"/>
          <w:rPrChange w:id="482" w:author="Russell Thomas" w:date="2013-08-29T23:48:00Z">
            <w:rPr/>
          </w:rPrChange>
        </w:rPr>
      </w:pPr>
      <w:r w:rsidRPr="00020E8B">
        <w:rPr>
          <w:highlight w:val="green"/>
          <w:rPrChange w:id="483" w:author="Russell Thomas" w:date="2013-08-29T23:48:00Z">
            <w:rPr>
              <w:snapToGrid/>
              <w:sz w:val="26"/>
            </w:rPr>
          </w:rPrChange>
        </w:rPr>
        <w:t># result is a vector of 10,000 sets</w:t>
      </w:r>
    </w:p>
    <w:p w:rsidR="00517AE2" w:rsidRPr="00FF5835" w:rsidRDefault="00020E8B" w:rsidP="00517AE2">
      <w:pPr>
        <w:pStyle w:val="CodeSnippet"/>
        <w:rPr>
          <w:highlight w:val="green"/>
          <w:rPrChange w:id="484" w:author="Russell Thomas" w:date="2013-08-29T23:48:00Z">
            <w:rPr/>
          </w:rPrChange>
        </w:rPr>
      </w:pPr>
      <w:r w:rsidRPr="00020E8B">
        <w:rPr>
          <w:highlight w:val="green"/>
          <w:rPrChange w:id="485" w:author="Russell Thomas" w:date="2013-08-29T23:48:00Z">
            <w:rPr>
              <w:snapToGrid/>
              <w:sz w:val="26"/>
            </w:rPr>
          </w:rPrChange>
        </w:rPr>
        <w:t># show the min and max of these parts</w:t>
      </w:r>
    </w:p>
    <w:p w:rsidR="00517AE2" w:rsidRDefault="00020E8B" w:rsidP="00517AE2">
      <w:pPr>
        <w:pStyle w:val="CodeSnippet"/>
        <w:rPr>
          <w:b/>
        </w:rPr>
      </w:pPr>
      <w:r w:rsidRPr="00020E8B">
        <w:rPr>
          <w:b/>
          <w:highlight w:val="green"/>
          <w:rPrChange w:id="486" w:author="Russell Thomas" w:date="2013-08-29T23:48:00Z">
            <w:rPr>
              <w:b/>
              <w:snapToGrid/>
              <w:sz w:val="26"/>
            </w:rPr>
          </w:rPrChange>
        </w:rPr>
        <w:t>range(parts)</w:t>
      </w:r>
    </w:p>
    <w:p w:rsidR="00517AE2" w:rsidRPr="00517AE2" w:rsidRDefault="00517AE2" w:rsidP="00517AE2">
      <w:pPr>
        <w:pStyle w:val="CodeSnippet"/>
      </w:pPr>
      <w:r w:rsidRPr="00517AE2">
        <w:t>99.57977 100.47559</w:t>
      </w:r>
    </w:p>
    <w:p w:rsidR="00DC14BE" w:rsidRDefault="00517AE2" w:rsidP="00B40F92">
      <w:pPr>
        <w:pStyle w:val="Para"/>
      </w:pPr>
      <w:r>
        <w:t>Wh</w:t>
      </w:r>
      <w:r w:rsidR="00CA60F0">
        <w:t xml:space="preserve">at is up with this? </w:t>
      </w:r>
      <w:r w:rsidR="00A738BA">
        <w:t xml:space="preserve">Even with 10,000 random iterations, none of them get close to the ranges of 98 or 102.  </w:t>
      </w:r>
      <w:r w:rsidR="00CA60F0">
        <w:t xml:space="preserve">We can visualize all of our parts by generating a quick </w:t>
      </w:r>
      <w:r>
        <w:t xml:space="preserve">histogram by running </w:t>
      </w:r>
      <w:r w:rsidR="00020E8B" w:rsidRPr="00020E8B">
        <w:rPr>
          <w:rStyle w:val="InlineCode"/>
          <w:highlight w:val="green"/>
          <w:rPrChange w:id="487" w:author="Russell Thomas" w:date="2013-08-29T23:50:00Z">
            <w:rPr>
              <w:rStyle w:val="InlineCode"/>
              <w:snapToGrid/>
            </w:rPr>
          </w:rPrChange>
        </w:rPr>
        <w:t>hist(</w:t>
      </w:r>
      <w:r w:rsidR="00020E8B" w:rsidRPr="00020E8B">
        <w:rPr>
          <w:rStyle w:val="InlineCodeVariable"/>
          <w:highlight w:val="green"/>
          <w:rPrChange w:id="488" w:author="Russell Thomas" w:date="2013-08-29T23:50:00Z">
            <w:rPr>
              <w:rStyle w:val="InlineCodeVariable"/>
              <w:snapToGrid/>
            </w:rPr>
          </w:rPrChange>
        </w:rPr>
        <w:t>parts</w:t>
      </w:r>
      <w:r w:rsidR="00020E8B" w:rsidRPr="00020E8B">
        <w:rPr>
          <w:rStyle w:val="InlineCode"/>
          <w:highlight w:val="green"/>
          <w:rPrChange w:id="489" w:author="Russell Thomas" w:date="2013-08-29T23:50:00Z">
            <w:rPr>
              <w:rStyle w:val="InlineCode"/>
              <w:snapToGrid/>
            </w:rPr>
          </w:rPrChange>
        </w:rPr>
        <w:t>)</w:t>
      </w:r>
      <w:r w:rsidR="00CA60F0">
        <w:t xml:space="preserve">.  We see a nice symmetric distribution centering around 100.  Even though the parts could all be 98 or 102, the variation will cancel out, especially as the sets increase (rather then 100 in a set, try 1,000 or 10,000 in the </w:t>
      </w:r>
      <w:r w:rsidR="00CA60F0" w:rsidRPr="00834B43">
        <w:rPr>
          <w:rStyle w:val="InlineCode"/>
        </w:rPr>
        <w:t>runif</w:t>
      </w:r>
      <w:r w:rsidR="00CA60F0">
        <w:t xml:space="preserve"> </w:t>
      </w:r>
      <w:r w:rsidR="00A00505">
        <w:t>function</w:t>
      </w:r>
      <w:r w:rsidR="00CA60F0">
        <w:t>).  As we add more parts</w:t>
      </w:r>
      <w:r w:rsidR="00D53839">
        <w:t xml:space="preserve"> within the range</w:t>
      </w:r>
      <w:r w:rsidR="00CA60F0">
        <w:t xml:space="preserve">, we become more likely to cluster around the mean. </w:t>
      </w:r>
    </w:p>
    <w:p w:rsidR="00145094" w:rsidRDefault="00D53839" w:rsidP="00B40F92">
      <w:pPr>
        <w:pStyle w:val="Para"/>
      </w:pPr>
      <w:r>
        <w:t>There are a couple of take</w:t>
      </w:r>
      <w:r w:rsidR="00B40F92">
        <w:t>aways</w:t>
      </w:r>
      <w:r w:rsidR="00A00505">
        <w:t xml:space="preserve"> from this tangent.</w:t>
      </w:r>
      <w:r w:rsidR="00B40F92">
        <w:t xml:space="preserve"> </w:t>
      </w:r>
      <w:r w:rsidR="00A00505">
        <w:t>F</w:t>
      </w:r>
      <w:r w:rsidR="00B40F92">
        <w:t xml:space="preserve">irst, it’s really fun to </w:t>
      </w:r>
      <w:r>
        <w:t xml:space="preserve">geek out a bit and </w:t>
      </w:r>
      <w:r w:rsidR="00B40F92">
        <w:t>generate</w:t>
      </w:r>
      <w:r w:rsidR="00145094">
        <w:t xml:space="preserve"> data to answer questions with</w:t>
      </w:r>
      <w:r w:rsidR="00B40F92">
        <w:t xml:space="preserve"> “what-if” scenarios.  Second, </w:t>
      </w:r>
      <w:r w:rsidR="00B40F92" w:rsidRPr="00834B43">
        <w:rPr>
          <w:b/>
        </w:rPr>
        <w:t>we shouldn’t toss out less-than-perfect data</w:t>
      </w:r>
      <w:r w:rsidR="00B40F92">
        <w:t xml:space="preserve">.  If the variations are caused by natural or random variations we can assume the variation has more of a cancelling effect than a stacking effect.  Now, this doesn’t mean we get to ignore </w:t>
      </w:r>
      <w:r w:rsidR="00145094">
        <w:t>variations like this, but instead it means that the variation will have less of an impact on throwing o</w:t>
      </w:r>
      <w:r>
        <w:t xml:space="preserve">ur </w:t>
      </w:r>
      <w:r w:rsidR="00A738BA">
        <w:t>analysis</w:t>
      </w:r>
      <w:r>
        <w:t xml:space="preserve"> off then we think, but we will still want to account for this variation in our work.</w:t>
      </w:r>
    </w:p>
    <w:p w:rsidR="00B40F92" w:rsidRDefault="00A00505" w:rsidP="00B40F92">
      <w:pPr>
        <w:pStyle w:val="Para"/>
      </w:pPr>
      <w:r>
        <w:t>Relating this back to our analyses</w:t>
      </w:r>
      <w:r w:rsidR="00145094">
        <w:t xml:space="preserve">, we </w:t>
      </w:r>
      <w:r w:rsidR="00D53839">
        <w:t xml:space="preserve">have all sorts of </w:t>
      </w:r>
      <w:r>
        <w:t xml:space="preserve">items in our spatial data </w:t>
      </w:r>
      <w:r w:rsidR="00D53839">
        <w:t xml:space="preserve">that may be throwing off our calculations.  All of the </w:t>
      </w:r>
      <w:proofErr w:type="spellStart"/>
      <w:r w:rsidR="00D53839">
        <w:t>geolocation</w:t>
      </w:r>
      <w:proofErr w:type="spellEnd"/>
      <w:r w:rsidR="00D53839">
        <w:t xml:space="preserve"> lookups have a </w:t>
      </w:r>
      <w:r w:rsidR="00A738BA">
        <w:t>25-mile</w:t>
      </w:r>
      <w:r w:rsidR="00D53839">
        <w:t xml:space="preserve"> radius of accuracy</w:t>
      </w:r>
      <w:r>
        <w:t xml:space="preserve"> (so, some points that are supposed to be, say, in Southern Maine, actually end up in New Hampshire)</w:t>
      </w:r>
      <w:r w:rsidR="00D53839">
        <w:t xml:space="preserve"> and, several of our data points will be further off than that.  But </w:t>
      </w:r>
      <w:r w:rsidR="00EF1CF3">
        <w:t>these may cancel if the variation is random (meaning things in New Hampshire could also just as easily end up in Maine).  T</w:t>
      </w:r>
      <w:r w:rsidR="00D53839">
        <w:t xml:space="preserve">his doesn’t mean the data is worthless.  Until we can learn some more advanced techniques, we can just take the error introduced as a grain a salt in our outcomes.  In other words, we could use this data to </w:t>
      </w:r>
      <w:r w:rsidR="008B5D67">
        <w:t>estimate</w:t>
      </w:r>
      <w:r w:rsidR="00D53839">
        <w:t xml:space="preserve"> how much of an affect alien visits have, but we wouldn’t want to </w:t>
      </w:r>
      <w:r w:rsidR="008B5D67">
        <w:t xml:space="preserve">balance the fate of a company on analysis with this data without a lot more rigor and investigation.  </w:t>
      </w:r>
    </w:p>
    <w:p w:rsidR="00DC14BE" w:rsidRDefault="00A00505" w:rsidP="00DC14BE">
      <w:pPr>
        <w:pStyle w:val="H2"/>
      </w:pPr>
      <w:r>
        <w:t xml:space="preserve">Moving </w:t>
      </w:r>
      <w:r w:rsidR="00DC14BE">
        <w:t>Down to Counties</w:t>
      </w:r>
    </w:p>
    <w:p w:rsidR="00E16672" w:rsidRDefault="00C32D3A" w:rsidP="00DC14BE">
      <w:pPr>
        <w:pStyle w:val="Para"/>
      </w:pPr>
      <w:r>
        <w:t xml:space="preserve">We begin by calling the same </w:t>
      </w:r>
      <w:r w:rsidRPr="00134AD1">
        <w:rPr>
          <w:rStyle w:val="InlineCode"/>
        </w:rPr>
        <w:t>latlong2map</w:t>
      </w:r>
      <w:r w:rsidR="00A00505">
        <w:rPr>
          <w:rStyle w:val="InlineCode"/>
        </w:rPr>
        <w:t>()</w:t>
      </w:r>
      <w:r>
        <w:t xml:space="preserve"> function on the same </w:t>
      </w:r>
      <w:proofErr w:type="spellStart"/>
      <w:r>
        <w:t>ZeroAccess</w:t>
      </w:r>
      <w:proofErr w:type="spellEnd"/>
      <w:r>
        <w:t xml:space="preserve"> data, but ask it to translate to the county names.  Keep in mind, there are over 3000 counties in the U.S. and over 800,000 latitude/longitude pairs to go through, so depending on the system, this could take a few seconds or so to run.  Then, like last time we want to ignore anything that doesn’t resolve in the U.S. (is set to </w:t>
      </w:r>
      <w:r w:rsidRPr="00C32D3A">
        <w:rPr>
          <w:rStyle w:val="InlineCode"/>
        </w:rPr>
        <w:t>NA</w:t>
      </w:r>
      <w:r>
        <w:t xml:space="preserve"> in the data) and account for the </w:t>
      </w:r>
      <w:proofErr w:type="spellStart"/>
      <w:r>
        <w:t>Potwin</w:t>
      </w:r>
      <w:proofErr w:type="spellEnd"/>
      <w:r>
        <w:t xml:space="preserve"> </w:t>
      </w:r>
      <w:r w:rsidR="008D547C">
        <w:t>E</w:t>
      </w:r>
      <w:r>
        <w:t>ffect</w:t>
      </w:r>
      <w:r w:rsidR="00B60568">
        <w:t xml:space="preserve"> (anything below country should account for it)</w:t>
      </w:r>
      <w:r>
        <w:t xml:space="preserve">.  But now rather than count things with </w:t>
      </w:r>
      <w:r w:rsidRPr="00134AD1">
        <w:rPr>
          <w:rStyle w:val="InlineCode"/>
        </w:rPr>
        <w:t>table</w:t>
      </w:r>
      <w:r w:rsidR="008D547C">
        <w:rPr>
          <w:rStyle w:val="InlineCode"/>
        </w:rPr>
        <w:t>()</w:t>
      </w:r>
      <w:r>
        <w:t xml:space="preserve"> and tossing into a data frame, we have to do some transformation</w:t>
      </w:r>
      <w:r w:rsidR="00E32066">
        <w:t xml:space="preserve"> </w:t>
      </w:r>
      <w:r w:rsidR="00B60568">
        <w:t>on the returned names</w:t>
      </w:r>
      <w:r>
        <w:t xml:space="preserve">.  The </w:t>
      </w:r>
      <w:r w:rsidR="00134AD1">
        <w:t xml:space="preserve">county </w:t>
      </w:r>
      <w:r>
        <w:t xml:space="preserve">names come back from </w:t>
      </w:r>
      <w:r w:rsidR="00134AD1" w:rsidRPr="00134AD1">
        <w:rPr>
          <w:rStyle w:val="InlineCode"/>
        </w:rPr>
        <w:t>latlong2map</w:t>
      </w:r>
      <w:r w:rsidR="008D547C">
        <w:rPr>
          <w:rStyle w:val="InlineCode"/>
        </w:rPr>
        <w:t>()</w:t>
      </w:r>
      <w:r w:rsidR="00134AD1">
        <w:t xml:space="preserve"> as a single text string in the “</w:t>
      </w:r>
      <w:r w:rsidR="00687B54">
        <w:t>state, county</w:t>
      </w:r>
      <w:r w:rsidR="00134AD1">
        <w:t xml:space="preserve">” format.  We will use the </w:t>
      </w:r>
      <w:r w:rsidR="00134AD1" w:rsidRPr="00134AD1">
        <w:rPr>
          <w:rStyle w:val="InlineCode"/>
        </w:rPr>
        <w:t>strsplit()</w:t>
      </w:r>
      <w:r w:rsidR="00134AD1">
        <w:t xml:space="preserve"> fun</w:t>
      </w:r>
      <w:r w:rsidR="00E32066">
        <w:t xml:space="preserve">ction to split the county names which </w:t>
      </w:r>
      <w:r w:rsidR="00134AD1">
        <w:t xml:space="preserve">returns a list object, so we convert it to a vector with the </w:t>
      </w:r>
      <w:r w:rsidR="00134AD1" w:rsidRPr="00134AD1">
        <w:rPr>
          <w:rStyle w:val="InlineCode"/>
        </w:rPr>
        <w:t>unlist()</w:t>
      </w:r>
      <w:r w:rsidR="00134AD1">
        <w:t xml:space="preserve"> function.  </w:t>
      </w:r>
      <w:r w:rsidR="008D547C">
        <w:t>The result</w:t>
      </w:r>
      <w:r w:rsidR="00134AD1">
        <w:t xml:space="preserve"> will be one long vector </w:t>
      </w:r>
      <w:r w:rsidR="00687B54">
        <w:t xml:space="preserve">with the values </w:t>
      </w:r>
      <w:r w:rsidR="00134AD1">
        <w:t xml:space="preserve">alternating </w:t>
      </w:r>
      <w:r w:rsidR="00687B54">
        <w:t>state and county</w:t>
      </w:r>
      <w:r w:rsidR="00134AD1">
        <w:t xml:space="preserve">, which is okay because we’ll transform this into a matrix </w:t>
      </w:r>
      <w:r w:rsidR="00687B54">
        <w:t>with 2 columns</w:t>
      </w:r>
      <w:r w:rsidR="00134AD1">
        <w:t xml:space="preserve"> (</w:t>
      </w:r>
      <w:r w:rsidR="00687B54">
        <w:t>state</w:t>
      </w:r>
      <w:r w:rsidR="00134AD1">
        <w:t xml:space="preserve"> and </w:t>
      </w:r>
      <w:r w:rsidR="00687B54">
        <w:t xml:space="preserve">county) with the </w:t>
      </w:r>
      <w:r w:rsidR="00687B54" w:rsidRPr="00834B43">
        <w:rPr>
          <w:rStyle w:val="InlineCodeVariable"/>
        </w:rPr>
        <w:t>ncol=2</w:t>
      </w:r>
      <w:r w:rsidR="00134AD1">
        <w:t xml:space="preserve"> argument and tell it to go row by row (rather than column by column).  The result is </w:t>
      </w:r>
      <w:r w:rsidR="00687B54">
        <w:t xml:space="preserve">then </w:t>
      </w:r>
      <w:r w:rsidR="00E16672">
        <w:t>converted</w:t>
      </w:r>
      <w:r w:rsidR="00687B54">
        <w:t xml:space="preserve"> into a data frame, </w:t>
      </w:r>
      <w:r w:rsidR="00E16672">
        <w:t xml:space="preserve">along with the </w:t>
      </w:r>
      <w:r w:rsidR="00687B54">
        <w:t>cou</w:t>
      </w:r>
      <w:r w:rsidR="00E16672">
        <w:t xml:space="preserve">nt of infections in each county. </w:t>
      </w:r>
      <w:r w:rsidR="00EF1CF3">
        <w:t xml:space="preserve"> And now we’re beginning to see how fun this data </w:t>
      </w:r>
      <w:proofErr w:type="spellStart"/>
      <w:r w:rsidR="00EF1CF3">
        <w:t>munging</w:t>
      </w:r>
      <w:proofErr w:type="spellEnd"/>
      <w:r w:rsidR="00EF1CF3">
        <w:t xml:space="preserve"> thing can be, right?</w:t>
      </w:r>
    </w:p>
    <w:p w:rsidR="00E16672" w:rsidRPr="00FF5835" w:rsidRDefault="00020E8B" w:rsidP="00E16672">
      <w:pPr>
        <w:pStyle w:val="CodeSnippet"/>
        <w:rPr>
          <w:highlight w:val="yellow"/>
          <w:rPrChange w:id="490" w:author="Russell Thomas" w:date="2013-08-29T23:52:00Z">
            <w:rPr/>
          </w:rPrChange>
        </w:rPr>
      </w:pPr>
      <w:r w:rsidRPr="00020E8B">
        <w:rPr>
          <w:highlight w:val="yellow"/>
          <w:rPrChange w:id="491" w:author="Russell Thomas" w:date="2013-08-29T23:52:00Z">
            <w:rPr>
              <w:snapToGrid/>
              <w:sz w:val="26"/>
            </w:rPr>
          </w:rPrChange>
        </w:rPr>
        <w:t>## now to county</w:t>
      </w:r>
    </w:p>
    <w:p w:rsidR="00E16672" w:rsidRPr="00FF5835" w:rsidRDefault="00020E8B" w:rsidP="00E16672">
      <w:pPr>
        <w:pStyle w:val="CodeSnippet"/>
        <w:rPr>
          <w:b/>
          <w:highlight w:val="yellow"/>
          <w:rPrChange w:id="492" w:author="Russell Thomas" w:date="2013-08-29T23:52:00Z">
            <w:rPr>
              <w:b/>
            </w:rPr>
          </w:rPrChange>
        </w:rPr>
      </w:pPr>
      <w:r w:rsidRPr="00020E8B">
        <w:rPr>
          <w:b/>
          <w:highlight w:val="yellow"/>
          <w:rPrChange w:id="493" w:author="Russell Thomas" w:date="2013-08-29T23:52:00Z">
            <w:rPr>
              <w:b/>
              <w:snapToGrid/>
              <w:sz w:val="26"/>
            </w:rPr>
          </w:rPrChange>
        </w:rPr>
        <w:t>county &lt;- latlong2map(data.frame(x=za$long, y=za$lat), "county")</w:t>
      </w:r>
    </w:p>
    <w:p w:rsidR="00E16672" w:rsidRPr="00FF5835" w:rsidRDefault="00020E8B" w:rsidP="00E16672">
      <w:pPr>
        <w:pStyle w:val="CodeSnippet"/>
        <w:rPr>
          <w:b/>
          <w:highlight w:val="yellow"/>
          <w:rPrChange w:id="494" w:author="Russell Thomas" w:date="2013-08-29T23:52:00Z">
            <w:rPr>
              <w:b/>
            </w:rPr>
          </w:rPrChange>
        </w:rPr>
      </w:pPr>
      <w:r w:rsidRPr="00020E8B">
        <w:rPr>
          <w:b/>
          <w:highlight w:val="yellow"/>
          <w:rPrChange w:id="495" w:author="Russell Thomas" w:date="2013-08-29T23:52:00Z">
            <w:rPr>
              <w:b/>
              <w:snapToGrid/>
              <w:sz w:val="26"/>
            </w:rPr>
          </w:rPrChange>
        </w:rPr>
        <w:t>za.county &lt;- county[which(!is.na(county) &amp; za$lat!=38 &amp; za$long!=-97)]</w:t>
      </w:r>
    </w:p>
    <w:p w:rsidR="00E16672" w:rsidRPr="00FF5835" w:rsidRDefault="00020E8B" w:rsidP="00E16672">
      <w:pPr>
        <w:pStyle w:val="CodeSnippet"/>
        <w:rPr>
          <w:highlight w:val="yellow"/>
          <w:rPrChange w:id="496" w:author="Russell Thomas" w:date="2013-08-29T23:52:00Z">
            <w:rPr/>
          </w:rPrChange>
        </w:rPr>
      </w:pPr>
      <w:r w:rsidRPr="00020E8B">
        <w:rPr>
          <w:highlight w:val="yellow"/>
          <w:rPrChange w:id="497" w:author="Russell Thomas" w:date="2013-08-29T23:52:00Z">
            <w:rPr>
              <w:snapToGrid/>
              <w:sz w:val="26"/>
            </w:rPr>
          </w:rPrChange>
        </w:rPr>
        <w:t># count the occurances</w:t>
      </w:r>
    </w:p>
    <w:p w:rsidR="00E16672" w:rsidRPr="00FF5835" w:rsidRDefault="00020E8B" w:rsidP="00E16672">
      <w:pPr>
        <w:pStyle w:val="CodeSnippet"/>
        <w:rPr>
          <w:b/>
          <w:highlight w:val="yellow"/>
          <w:rPrChange w:id="498" w:author="Russell Thomas" w:date="2013-08-29T23:52:00Z">
            <w:rPr>
              <w:b/>
            </w:rPr>
          </w:rPrChange>
        </w:rPr>
      </w:pPr>
      <w:r w:rsidRPr="00020E8B">
        <w:rPr>
          <w:b/>
          <w:highlight w:val="yellow"/>
          <w:rPrChange w:id="499" w:author="Russell Thomas" w:date="2013-08-29T23:52:00Z">
            <w:rPr>
              <w:b/>
              <w:snapToGrid/>
              <w:sz w:val="26"/>
            </w:rPr>
          </w:rPrChange>
        </w:rPr>
        <w:t>county.count &lt;- table(za.county)</w:t>
      </w:r>
    </w:p>
    <w:p w:rsidR="00E16672" w:rsidRPr="00FF5835" w:rsidRDefault="00020E8B" w:rsidP="00E16672">
      <w:pPr>
        <w:pStyle w:val="CodeSnippet"/>
        <w:rPr>
          <w:highlight w:val="yellow"/>
          <w:rPrChange w:id="500" w:author="Russell Thomas" w:date="2013-08-29T23:52:00Z">
            <w:rPr/>
          </w:rPrChange>
        </w:rPr>
      </w:pPr>
      <w:r w:rsidRPr="00020E8B">
        <w:rPr>
          <w:highlight w:val="yellow"/>
          <w:rPrChange w:id="501" w:author="Russell Thomas" w:date="2013-08-29T23:52:00Z">
            <w:rPr>
              <w:snapToGrid/>
              <w:sz w:val="26"/>
            </w:rPr>
          </w:rPrChange>
        </w:rPr>
        <w:t># need to convert "county, state" into a data frame</w:t>
      </w:r>
    </w:p>
    <w:p w:rsidR="00E16672" w:rsidRPr="00FF5835" w:rsidRDefault="00020E8B" w:rsidP="00E16672">
      <w:pPr>
        <w:pStyle w:val="CodeSnippet"/>
        <w:rPr>
          <w:highlight w:val="yellow"/>
          <w:rPrChange w:id="502" w:author="Russell Thomas" w:date="2013-08-29T23:52:00Z">
            <w:rPr/>
          </w:rPrChange>
        </w:rPr>
      </w:pPr>
      <w:r w:rsidRPr="00020E8B">
        <w:rPr>
          <w:highlight w:val="yellow"/>
          <w:rPrChange w:id="503" w:author="Russell Thomas" w:date="2013-08-29T23:52:00Z">
            <w:rPr>
              <w:snapToGrid/>
              <w:sz w:val="26"/>
            </w:rPr>
          </w:rPrChange>
        </w:rPr>
        <w:t># so we split it out by comma</w:t>
      </w:r>
    </w:p>
    <w:p w:rsidR="00E16672" w:rsidRPr="00FF5835" w:rsidRDefault="00020E8B" w:rsidP="00E16672">
      <w:pPr>
        <w:pStyle w:val="CodeSnippet"/>
        <w:rPr>
          <w:b/>
          <w:highlight w:val="yellow"/>
          <w:rPrChange w:id="504" w:author="Russell Thomas" w:date="2013-08-29T23:52:00Z">
            <w:rPr>
              <w:b/>
            </w:rPr>
          </w:rPrChange>
        </w:rPr>
      </w:pPr>
      <w:r w:rsidRPr="00020E8B">
        <w:rPr>
          <w:b/>
          <w:highlight w:val="yellow"/>
          <w:rPrChange w:id="505" w:author="Russell Thomas" w:date="2013-08-29T23:52:00Z">
            <w:rPr>
              <w:b/>
              <w:snapToGrid/>
              <w:sz w:val="26"/>
            </w:rPr>
          </w:rPrChange>
        </w:rPr>
        <w:t>temp.list &lt;- strsplit(names(county.count), ",")</w:t>
      </w:r>
    </w:p>
    <w:p w:rsidR="00E16672" w:rsidRPr="00FF5835" w:rsidRDefault="00020E8B" w:rsidP="00E16672">
      <w:pPr>
        <w:pStyle w:val="CodeSnippet"/>
        <w:rPr>
          <w:highlight w:val="yellow"/>
          <w:rPrChange w:id="506" w:author="Russell Thomas" w:date="2013-08-29T23:52:00Z">
            <w:rPr/>
          </w:rPrChange>
        </w:rPr>
      </w:pPr>
      <w:r w:rsidRPr="00020E8B">
        <w:rPr>
          <w:highlight w:val="yellow"/>
          <w:rPrChange w:id="507" w:author="Russell Thomas" w:date="2013-08-29T23:52:00Z">
            <w:rPr>
              <w:snapToGrid/>
              <w:sz w:val="26"/>
            </w:rPr>
          </w:rPrChange>
        </w:rPr>
        <w:t># convert the list into a vector</w:t>
      </w:r>
    </w:p>
    <w:p w:rsidR="00E16672" w:rsidRPr="00FF5835" w:rsidRDefault="00020E8B" w:rsidP="00E16672">
      <w:pPr>
        <w:pStyle w:val="CodeSnippet"/>
        <w:rPr>
          <w:b/>
          <w:highlight w:val="yellow"/>
          <w:rPrChange w:id="508" w:author="Russell Thomas" w:date="2013-08-29T23:52:00Z">
            <w:rPr>
              <w:b/>
            </w:rPr>
          </w:rPrChange>
        </w:rPr>
      </w:pPr>
      <w:r w:rsidRPr="00020E8B">
        <w:rPr>
          <w:b/>
          <w:highlight w:val="yellow"/>
          <w:rPrChange w:id="509" w:author="Russell Thomas" w:date="2013-08-29T23:52:00Z">
            <w:rPr>
              <w:b/>
              <w:snapToGrid/>
              <w:sz w:val="26"/>
            </w:rPr>
          </w:rPrChange>
        </w:rPr>
        <w:t>temp.list &lt;- unlist(temp.list)</w:t>
      </w:r>
    </w:p>
    <w:p w:rsidR="00E16672" w:rsidRPr="00FF5835" w:rsidRDefault="00020E8B" w:rsidP="00E16672">
      <w:pPr>
        <w:pStyle w:val="CodeSnippet"/>
        <w:rPr>
          <w:highlight w:val="yellow"/>
          <w:rPrChange w:id="510" w:author="Russell Thomas" w:date="2013-08-29T23:52:00Z">
            <w:rPr/>
          </w:rPrChange>
        </w:rPr>
      </w:pPr>
      <w:r w:rsidRPr="00020E8B">
        <w:rPr>
          <w:highlight w:val="yellow"/>
          <w:rPrChange w:id="511" w:author="Russell Thomas" w:date="2013-08-29T23:52:00Z">
            <w:rPr>
              <w:snapToGrid/>
              <w:sz w:val="26"/>
            </w:rPr>
          </w:rPrChange>
        </w:rPr>
        <w:t># force the vector into a 2 column matrix, filling row by row</w:t>
      </w:r>
    </w:p>
    <w:p w:rsidR="00E16672" w:rsidRPr="00FF5835" w:rsidRDefault="00020E8B" w:rsidP="00E16672">
      <w:pPr>
        <w:pStyle w:val="CodeSnippet"/>
        <w:rPr>
          <w:b/>
          <w:highlight w:val="yellow"/>
          <w:rPrChange w:id="512" w:author="Russell Thomas" w:date="2013-08-29T23:52:00Z">
            <w:rPr>
              <w:b/>
            </w:rPr>
          </w:rPrChange>
        </w:rPr>
      </w:pPr>
      <w:r w:rsidRPr="00020E8B">
        <w:rPr>
          <w:b/>
          <w:highlight w:val="yellow"/>
          <w:rPrChange w:id="513" w:author="Russell Thomas" w:date="2013-08-29T23:52:00Z">
            <w:rPr>
              <w:b/>
              <w:snapToGrid/>
              <w:sz w:val="26"/>
            </w:rPr>
          </w:rPrChange>
        </w:rPr>
        <w:t>temp.matrix &lt;- matrix(temp.list, ncol=2, byrow=T)</w:t>
      </w:r>
    </w:p>
    <w:p w:rsidR="00E16672" w:rsidRPr="00FF5835" w:rsidRDefault="00020E8B" w:rsidP="00E16672">
      <w:pPr>
        <w:pStyle w:val="CodeSnippet"/>
        <w:rPr>
          <w:highlight w:val="yellow"/>
          <w:rPrChange w:id="514" w:author="Russell Thomas" w:date="2013-08-29T23:52:00Z">
            <w:rPr/>
          </w:rPrChange>
        </w:rPr>
      </w:pPr>
      <w:r w:rsidRPr="00020E8B">
        <w:rPr>
          <w:highlight w:val="yellow"/>
          <w:rPrChange w:id="515" w:author="Russell Thomas" w:date="2013-08-29T23:52:00Z">
            <w:rPr>
              <w:snapToGrid/>
              <w:sz w:val="26"/>
            </w:rPr>
          </w:rPrChange>
        </w:rPr>
        <w:t># and now create the data frame with the count of county infections</w:t>
      </w:r>
    </w:p>
    <w:p w:rsidR="00E16672" w:rsidRPr="00FF5835" w:rsidRDefault="00020E8B" w:rsidP="00E16672">
      <w:pPr>
        <w:pStyle w:val="CodeSnippet"/>
        <w:rPr>
          <w:b/>
          <w:highlight w:val="yellow"/>
          <w:rPrChange w:id="516" w:author="Russell Thomas" w:date="2013-08-29T23:52:00Z">
            <w:rPr>
              <w:b/>
            </w:rPr>
          </w:rPrChange>
        </w:rPr>
      </w:pPr>
      <w:r w:rsidRPr="00020E8B">
        <w:rPr>
          <w:b/>
          <w:highlight w:val="yellow"/>
          <w:rPrChange w:id="517" w:author="Russell Thomas" w:date="2013-08-29T23:52:00Z">
            <w:rPr>
              <w:b/>
              <w:snapToGrid/>
              <w:sz w:val="26"/>
            </w:rPr>
          </w:rPrChange>
        </w:rPr>
        <w:t>za.county &lt;- data.frame(temp.matrix, as.vector(county.count))</w:t>
      </w:r>
    </w:p>
    <w:p w:rsidR="00E16672" w:rsidRPr="00FF5835" w:rsidRDefault="00020E8B" w:rsidP="00E16672">
      <w:pPr>
        <w:pStyle w:val="CodeSnippet"/>
        <w:rPr>
          <w:highlight w:val="yellow"/>
          <w:rPrChange w:id="518" w:author="Russell Thomas" w:date="2013-08-29T23:52:00Z">
            <w:rPr/>
          </w:rPrChange>
        </w:rPr>
      </w:pPr>
      <w:r w:rsidRPr="00020E8B">
        <w:rPr>
          <w:highlight w:val="yellow"/>
          <w:rPrChange w:id="519" w:author="Russell Thomas" w:date="2013-08-29T23:52:00Z">
            <w:rPr>
              <w:snapToGrid/>
              <w:sz w:val="26"/>
            </w:rPr>
          </w:rPrChange>
        </w:rPr>
        <w:t># finally assign names to the fields</w:t>
      </w:r>
    </w:p>
    <w:p w:rsidR="00E16672" w:rsidRPr="00FF5835" w:rsidRDefault="00020E8B" w:rsidP="00E16672">
      <w:pPr>
        <w:pStyle w:val="CodeSnippet"/>
        <w:rPr>
          <w:highlight w:val="yellow"/>
          <w:rPrChange w:id="520" w:author="Russell Thomas" w:date="2013-08-29T23:52:00Z">
            <w:rPr/>
          </w:rPrChange>
        </w:rPr>
      </w:pPr>
      <w:r w:rsidRPr="00020E8B">
        <w:rPr>
          <w:highlight w:val="yellow"/>
          <w:rPrChange w:id="521" w:author="Russell Thomas" w:date="2013-08-29T23:52:00Z">
            <w:rPr>
              <w:snapToGrid/>
              <w:sz w:val="26"/>
            </w:rPr>
          </w:rPrChange>
        </w:rPr>
        <w:t xml:space="preserve"># names match the field names in the county map_data </w:t>
      </w:r>
    </w:p>
    <w:p w:rsidR="00E16672" w:rsidRPr="00E16672" w:rsidRDefault="00020E8B" w:rsidP="00E16672">
      <w:pPr>
        <w:pStyle w:val="CodeSnippet"/>
        <w:rPr>
          <w:b/>
        </w:rPr>
      </w:pPr>
      <w:r w:rsidRPr="00020E8B">
        <w:rPr>
          <w:b/>
          <w:highlight w:val="yellow"/>
          <w:rPrChange w:id="522" w:author="Russell Thomas" w:date="2013-08-29T23:52:00Z">
            <w:rPr>
              <w:b/>
              <w:snapToGrid/>
              <w:sz w:val="26"/>
            </w:rPr>
          </w:rPrChange>
        </w:rPr>
        <w:t>colnames(za.county) &lt;- c("region", "subregion", "infections")</w:t>
      </w:r>
    </w:p>
    <w:p w:rsidR="00936CDA" w:rsidRDefault="008D547C" w:rsidP="00AB56EF">
      <w:pPr>
        <w:pStyle w:val="Para"/>
      </w:pPr>
      <w:r>
        <w:t>We now have</w:t>
      </w:r>
      <w:r w:rsidR="00E16672">
        <w:t xml:space="preserve"> a data frame with three columns, the state, county and count of infections and </w:t>
      </w:r>
      <w:r>
        <w:t>w</w:t>
      </w:r>
      <w:r w:rsidR="00217396">
        <w:t>e</w:t>
      </w:r>
      <w:r>
        <w:t xml:space="preserve"> will</w:t>
      </w:r>
      <w:r w:rsidR="0011292D">
        <w:t xml:space="preserve"> label the columns accordingly.  </w:t>
      </w:r>
      <w:r>
        <w:t>There is a lingering</w:t>
      </w:r>
      <w:r w:rsidR="0011292D">
        <w:t xml:space="preserve"> “so what</w:t>
      </w:r>
      <w:r>
        <w:t>?</w:t>
      </w:r>
      <w:r w:rsidR="0011292D">
        <w:t xml:space="preserve">” </w:t>
      </w:r>
      <w:r>
        <w:t>we need to answer before proceeding</w:t>
      </w:r>
      <w:r w:rsidR="0011292D">
        <w:t>.  Aside from the initial “</w:t>
      </w:r>
      <w:r w:rsidR="0011292D" w:rsidRPr="00834B43">
        <w:rPr>
          <w:i/>
        </w:rPr>
        <w:t>wow</w:t>
      </w:r>
      <w:r w:rsidR="0011292D">
        <w:t xml:space="preserve">” factor of </w:t>
      </w:r>
      <w:r w:rsidR="00B60568">
        <w:t>generating a cool looking map</w:t>
      </w:r>
      <w:r w:rsidR="0011292D">
        <w:t xml:space="preserve">, there is not </w:t>
      </w:r>
      <w:r>
        <w:t>much</w:t>
      </w:r>
      <w:r w:rsidR="0011292D">
        <w:t xml:space="preserve"> to </w:t>
      </w:r>
      <w:r w:rsidR="00AB56EF">
        <w:t xml:space="preserve">learn from a raw count being displayed on a map.  </w:t>
      </w:r>
      <w:r w:rsidR="00936CDA">
        <w:t xml:space="preserve">We may see some hot spots and we may be able to visually compare different areas on the map, but we can’t really learn much from this </w:t>
      </w:r>
      <w:r w:rsidR="00EF1CF3">
        <w:t xml:space="preserve">amount of detailed </w:t>
      </w:r>
      <w:r w:rsidR="00936CDA">
        <w:t xml:space="preserve">data on a map.  </w:t>
      </w:r>
      <w:r>
        <w:t>Moving forward, we’ll switch from</w:t>
      </w:r>
      <w:r w:rsidR="00936CDA">
        <w:t xml:space="preserve"> creating maps with this data </w:t>
      </w:r>
      <w:r>
        <w:t xml:space="preserve">to performing </w:t>
      </w:r>
      <w:r w:rsidR="00936CDA">
        <w:t xml:space="preserve">some </w:t>
      </w:r>
      <w:r w:rsidR="00936CDA" w:rsidRPr="00834B43">
        <w:rPr>
          <w:i/>
        </w:rPr>
        <w:t>real</w:t>
      </w:r>
      <w:r w:rsidR="00936CDA">
        <w:t xml:space="preserve"> analysis to see if we can find some explanation for the infections.  </w:t>
      </w:r>
    </w:p>
    <w:p w:rsidR="00C33D18" w:rsidRDefault="008D547C" w:rsidP="00AB56EF">
      <w:pPr>
        <w:pStyle w:val="Para"/>
      </w:pPr>
      <w:r>
        <w:t xml:space="preserve">We </w:t>
      </w:r>
      <w:r w:rsidR="00936CDA">
        <w:t>will</w:t>
      </w:r>
      <w:r w:rsidR="00AB56EF">
        <w:t xml:space="preserve"> want to pull in other data </w:t>
      </w:r>
      <w:r w:rsidR="00EF1CF3">
        <w:t>here (</w:t>
      </w:r>
      <w:r w:rsidR="00AB56EF">
        <w:t>also split out by the county</w:t>
      </w:r>
      <w:r w:rsidR="00EF1CF3">
        <w:t>)</w:t>
      </w:r>
      <w:r w:rsidR="00E62285">
        <w:t xml:space="preserve"> just as we did at the state level with population</w:t>
      </w:r>
      <w:r w:rsidR="00AB56EF">
        <w:t xml:space="preserve">.  Then we may be able to start to understand a bit more about these malware infections.  </w:t>
      </w:r>
      <w:r w:rsidR="00F01563">
        <w:t xml:space="preserve"> </w:t>
      </w:r>
      <w:r w:rsidR="00E62285">
        <w:t>Perhaps there is some…</w:t>
      </w:r>
      <w:r w:rsidR="00E62285" w:rsidRPr="00834B43">
        <w:rPr>
          <w:i/>
        </w:rPr>
        <w:t>foreign</w:t>
      </w:r>
      <w:r w:rsidR="00E62285">
        <w:t>…(some would say, “</w:t>
      </w:r>
      <w:r w:rsidR="00E62285" w:rsidRPr="00834B43">
        <w:rPr>
          <w:i/>
        </w:rPr>
        <w:t>alien</w:t>
      </w:r>
      <w:r w:rsidR="00E62285">
        <w:t>”) data that</w:t>
      </w:r>
      <w:r w:rsidR="00936CDA">
        <w:t xml:space="preserve"> would either </w:t>
      </w:r>
      <w:r w:rsidR="00F01563">
        <w:t>help explain variati</w:t>
      </w:r>
      <w:r w:rsidR="00936CDA">
        <w:t>ons in the malware infections or</w:t>
      </w:r>
      <w:r w:rsidR="00F01563">
        <w:t xml:space="preserve"> help </w:t>
      </w:r>
      <w:r w:rsidR="00C36916">
        <w:t>support</w:t>
      </w:r>
      <w:r w:rsidR="00F01563">
        <w:t xml:space="preserve"> the techniques we wanted to cover. </w:t>
      </w:r>
    </w:p>
    <w:p w:rsidR="00B60568" w:rsidRDefault="00B60568" w:rsidP="00B60568">
      <w:pPr>
        <w:pStyle w:val="FeatureType"/>
      </w:pPr>
      <w:r>
        <w:t>type="note"</w:t>
      </w:r>
    </w:p>
    <w:p w:rsidR="00B60568" w:rsidRDefault="00B60568" w:rsidP="00B60568">
      <w:pPr>
        <w:pStyle w:val="FeatureTitle"/>
      </w:pPr>
      <w:r>
        <w:t>A Quick Caveat</w:t>
      </w:r>
    </w:p>
    <w:p w:rsidR="00B60568" w:rsidRPr="00B60568" w:rsidRDefault="00B60568" w:rsidP="00B60568">
      <w:pPr>
        <w:pStyle w:val="FeaturePara"/>
      </w:pPr>
      <w:r>
        <w:t xml:space="preserve">We will be applying some techniques here that should not be done as lightly as we are applying them.  </w:t>
      </w:r>
      <w:r w:rsidR="00CC42F8">
        <w:t xml:space="preserve">We are </w:t>
      </w:r>
      <w:r>
        <w:t xml:space="preserve">focusing more on </w:t>
      </w:r>
      <w:r w:rsidR="00CC42F8">
        <w:t>walking through</w:t>
      </w:r>
      <w:r>
        <w:t xml:space="preserve"> </w:t>
      </w:r>
      <w:r w:rsidR="00A738BA">
        <w:t xml:space="preserve">the </w:t>
      </w:r>
      <w:r>
        <w:t>concepts</w:t>
      </w:r>
      <w:r w:rsidR="00A738BA">
        <w:t xml:space="preserve"> and techniques</w:t>
      </w:r>
      <w:r>
        <w:t xml:space="preserve"> rat</w:t>
      </w:r>
      <w:r w:rsidR="00A738BA">
        <w:t>her than attempting to perform insightful research here</w:t>
      </w:r>
      <w:r w:rsidR="00CC42F8">
        <w:t>.</w:t>
      </w:r>
      <w:r w:rsidR="00F01563" w:rsidRPr="00F01563">
        <w:t xml:space="preserve"> </w:t>
      </w:r>
      <w:r w:rsidR="00E62285">
        <w:t xml:space="preserve">Using statistical methods without fully understanding them is akin to </w:t>
      </w:r>
      <w:r w:rsidR="0018715A">
        <w:t>an unlicensed teenager taking a car out for a spin</w:t>
      </w:r>
      <w:r w:rsidR="00E62285">
        <w:t>.</w:t>
      </w:r>
    </w:p>
    <w:p w:rsidR="00E16672" w:rsidRDefault="00F01563" w:rsidP="00E16672">
      <w:pPr>
        <w:pStyle w:val="Para"/>
      </w:pPr>
      <w:r>
        <w:t xml:space="preserve">We scoured the </w:t>
      </w:r>
      <w:r w:rsidR="00E62285">
        <w:t xml:space="preserve">internet, </w:t>
      </w:r>
      <w:r>
        <w:t>pulled together a collection of rather inter</w:t>
      </w:r>
      <w:r w:rsidR="00565CCC">
        <w:t xml:space="preserve">esting data points and have already done the </w:t>
      </w:r>
      <w:r>
        <w:t xml:space="preserve">data </w:t>
      </w:r>
      <w:proofErr w:type="spellStart"/>
      <w:r>
        <w:t>munging</w:t>
      </w:r>
      <w:proofErr w:type="spellEnd"/>
      <w:r>
        <w:t xml:space="preserve"> </w:t>
      </w:r>
      <w:r w:rsidR="005C23F4">
        <w:t xml:space="preserve">to </w:t>
      </w:r>
      <w:r>
        <w:t>produce the data we’ll use here (“</w:t>
      </w:r>
      <w:r w:rsidRPr="00834B43">
        <w:rPr>
          <w:rStyle w:val="InlineCode"/>
        </w:rPr>
        <w:t>county-data.csv</w:t>
      </w:r>
      <w:r w:rsidR="00565CCC">
        <w:t>” on the website</w:t>
      </w:r>
      <w:r>
        <w:t xml:space="preserve">). </w:t>
      </w:r>
      <w:r w:rsidR="00E16672">
        <w:t xml:space="preserve">For the purpose </w:t>
      </w:r>
      <w:r w:rsidR="00400549">
        <w:t xml:space="preserve">of </w:t>
      </w:r>
      <w:r w:rsidR="005C23F4">
        <w:t>creating a tutorial</w:t>
      </w:r>
      <w:r w:rsidR="00E16672">
        <w:t xml:space="preserve">, we’ve </w:t>
      </w:r>
      <w:r w:rsidR="00E62285">
        <w:t>extracted</w:t>
      </w:r>
      <w:r w:rsidR="00A46320">
        <w:t xml:space="preserve"> a few statistics by county </w:t>
      </w:r>
      <w:r w:rsidR="00400549">
        <w:t xml:space="preserve">from various places </w:t>
      </w:r>
      <w:r w:rsidR="00A46320">
        <w:t xml:space="preserve">and made it </w:t>
      </w:r>
      <w:r w:rsidR="00A46320" w:rsidRPr="00A46320">
        <w:rPr>
          <w:highlight w:val="yellow"/>
        </w:rPr>
        <w:t>available on the book website</w:t>
      </w:r>
      <w:r w:rsidR="00A46320">
        <w:t>.</w:t>
      </w:r>
    </w:p>
    <w:p w:rsidR="00A46320" w:rsidRDefault="00A46320" w:rsidP="00A46320">
      <w:pPr>
        <w:pStyle w:val="ListBulleted"/>
      </w:pPr>
      <w:r w:rsidRPr="00834B43">
        <w:rPr>
          <w:rStyle w:val="InlineCodeVariable"/>
        </w:rPr>
        <w:t>region</w:t>
      </w:r>
      <w:r>
        <w:t xml:space="preserve"> and </w:t>
      </w:r>
      <w:r w:rsidRPr="00834B43">
        <w:rPr>
          <w:rStyle w:val="InlineCodeVariable"/>
        </w:rPr>
        <w:t>subregion</w:t>
      </w:r>
      <w:r>
        <w:t xml:space="preserve"> are the </w:t>
      </w:r>
      <w:r w:rsidR="005C23F4">
        <w:t xml:space="preserve">state and </w:t>
      </w:r>
      <w:r>
        <w:t>county respectively</w:t>
      </w:r>
    </w:p>
    <w:p w:rsidR="00A46320" w:rsidRDefault="00A46320" w:rsidP="00A46320">
      <w:pPr>
        <w:pStyle w:val="ListBulleted"/>
      </w:pPr>
      <w:r w:rsidRPr="00834B43">
        <w:rPr>
          <w:rStyle w:val="InlineCodeVariable"/>
        </w:rPr>
        <w:t>pop</w:t>
      </w:r>
      <w:r>
        <w:t xml:space="preserve"> is the estimated county population</w:t>
      </w:r>
    </w:p>
    <w:p w:rsidR="00A46320" w:rsidRDefault="00A46320" w:rsidP="00A46320">
      <w:pPr>
        <w:pStyle w:val="ListBulleted"/>
      </w:pPr>
      <w:r w:rsidRPr="00834B43">
        <w:rPr>
          <w:rStyle w:val="InlineCodeVariable"/>
        </w:rPr>
        <w:t>income</w:t>
      </w:r>
      <w:r>
        <w:t xml:space="preserve"> is the median income for the county</w:t>
      </w:r>
    </w:p>
    <w:p w:rsidR="001D65D9" w:rsidRDefault="00AB56EF" w:rsidP="00A46320">
      <w:pPr>
        <w:pStyle w:val="ListBulleted"/>
      </w:pPr>
      <w:r w:rsidRPr="00834B43">
        <w:rPr>
          <w:rStyle w:val="InlineCodeVariable"/>
        </w:rPr>
        <w:t>ufo2010</w:t>
      </w:r>
      <w:r>
        <w:rPr>
          <w:rStyle w:val="InlineCode"/>
        </w:rPr>
        <w:t xml:space="preserve"> </w:t>
      </w:r>
      <w:r w:rsidR="00CC42F8">
        <w:t>is the</w:t>
      </w:r>
      <w:r w:rsidR="00A46320">
        <w:t xml:space="preserve"> number of </w:t>
      </w:r>
      <w:r w:rsidR="00E62285">
        <w:t xml:space="preserve">UFO </w:t>
      </w:r>
      <w:r>
        <w:t xml:space="preserve">sightings in the county during </w:t>
      </w:r>
      <w:r w:rsidR="00400549">
        <w:t xml:space="preserve">2010 </w:t>
      </w:r>
      <w:r>
        <w:t>(as recorded on th</w:t>
      </w:r>
      <w:r w:rsidR="00400549">
        <w:t xml:space="preserve">e national UFO reporting center: </w:t>
      </w:r>
      <w:r w:rsidR="001D65D9" w:rsidRPr="00400549">
        <w:t>n</w:t>
      </w:r>
      <w:r w:rsidR="00400549">
        <w:t>uforc.org</w:t>
      </w:r>
      <w:r w:rsidR="001D65D9">
        <w:t xml:space="preserve">) </w:t>
      </w:r>
    </w:p>
    <w:p w:rsidR="00A46320" w:rsidRDefault="00400549" w:rsidP="00400549">
      <w:pPr>
        <w:pStyle w:val="ListBulleted"/>
      </w:pPr>
      <w:r w:rsidRPr="00834B43">
        <w:rPr>
          <w:rStyle w:val="InlineCodeVariable"/>
        </w:rPr>
        <w:t>ipaddr</w:t>
      </w:r>
      <w:r>
        <w:t xml:space="preserve"> is the number of </w:t>
      </w:r>
      <w:r w:rsidR="00E62285">
        <w:t xml:space="preserve">IP </w:t>
      </w:r>
      <w:r w:rsidR="001D65D9">
        <w:t>addresses</w:t>
      </w:r>
      <w:r>
        <w:t xml:space="preserve"> that translate to the county (</w:t>
      </w:r>
      <w:r w:rsidR="001D65D9">
        <w:t>pulled from the open freegeoip.net package)</w:t>
      </w:r>
    </w:p>
    <w:p w:rsidR="00A46320" w:rsidRDefault="00C36916" w:rsidP="00C36916">
      <w:pPr>
        <w:pStyle w:val="Para"/>
      </w:pPr>
      <w:r>
        <w:t>A</w:t>
      </w:r>
      <w:r w:rsidR="00A46320">
        <w:t>s luck would have it</w:t>
      </w:r>
      <w:r w:rsidR="00151EC4">
        <w:t xml:space="preserve"> (for you)</w:t>
      </w:r>
      <w:r w:rsidR="005C23F4">
        <w:t>, the</w:t>
      </w:r>
      <w:r w:rsidR="00144076">
        <w:t xml:space="preserve"> data is in a</w:t>
      </w:r>
      <w:r w:rsidR="00F72974">
        <w:t xml:space="preserve"> </w:t>
      </w:r>
      <w:r w:rsidR="00A46320">
        <w:t xml:space="preserve">perfect state so it can be read in and simply merged with </w:t>
      </w:r>
      <w:r w:rsidR="00F16F14">
        <w:t xml:space="preserve">the </w:t>
      </w:r>
      <w:proofErr w:type="spellStart"/>
      <w:r w:rsidR="00F16F14">
        <w:t>ZeroAccess</w:t>
      </w:r>
      <w:proofErr w:type="spellEnd"/>
      <w:r w:rsidR="00F16F14">
        <w:t xml:space="preserve"> county data we just created.  </w:t>
      </w:r>
      <w:r w:rsidR="00E62285">
        <w:t>T</w:t>
      </w:r>
      <w:r w:rsidR="00F72974">
        <w:t>here is one special note w</w:t>
      </w:r>
      <w:r w:rsidR="009F6D94">
        <w:t xml:space="preserve">ith the </w:t>
      </w:r>
      <w:r w:rsidR="00E62285" w:rsidRPr="00834B43">
        <w:rPr>
          <w:rStyle w:val="InlineCode"/>
        </w:rPr>
        <w:t>merge()</w:t>
      </w:r>
      <w:r w:rsidR="00E62285">
        <w:t xml:space="preserve"> function</w:t>
      </w:r>
      <w:r w:rsidR="009F6D94">
        <w:t xml:space="preserve">: </w:t>
      </w:r>
      <w:r w:rsidR="00D918E5">
        <w:t>b</w:t>
      </w:r>
      <w:r w:rsidR="009F6D94">
        <w:t>y default</w:t>
      </w:r>
      <w:r w:rsidR="00D918E5">
        <w:t xml:space="preserve"> it will drop any rows that are not in both data sets. In our case we have 160 counties not represented in the </w:t>
      </w:r>
      <w:proofErr w:type="spellStart"/>
      <w:r w:rsidR="00D918E5">
        <w:t>ZeroAccess</w:t>
      </w:r>
      <w:proofErr w:type="spellEnd"/>
      <w:r w:rsidR="00D918E5">
        <w:t xml:space="preserve"> data.  This could be for a variety of reasons, perhaps the IP </w:t>
      </w:r>
      <w:proofErr w:type="spellStart"/>
      <w:r w:rsidR="00D918E5">
        <w:t>geolocation</w:t>
      </w:r>
      <w:proofErr w:type="spellEnd"/>
      <w:r w:rsidR="00D918E5">
        <w:t xml:space="preserve"> services are </w:t>
      </w:r>
      <w:r w:rsidR="0018715A">
        <w:t xml:space="preserve">especially </w:t>
      </w:r>
      <w:r w:rsidR="00D918E5">
        <w:t>inaccurate</w:t>
      </w:r>
      <w:r w:rsidR="009F6D94">
        <w:t xml:space="preserve"> in those counties</w:t>
      </w:r>
      <w:r w:rsidR="00D918E5">
        <w:t xml:space="preserve"> or they are just </w:t>
      </w:r>
      <w:r w:rsidR="009F6D94">
        <w:t>sparsely populated</w:t>
      </w:r>
      <w:r w:rsidR="00D918E5">
        <w:t xml:space="preserve"> counties and not having infections isn’t weird.  Feel free to try and dig into the values, but </w:t>
      </w:r>
      <w:r w:rsidR="009F6D94">
        <w:t xml:space="preserve">sure enough, </w:t>
      </w:r>
      <w:r w:rsidR="00D918E5">
        <w:t>we took a look and 90% of the uninfected counties have a population of less than 10,000.</w:t>
      </w:r>
      <w:r w:rsidR="009F6D94">
        <w:t xml:space="preserve">  By specifying </w:t>
      </w:r>
      <w:r w:rsidR="009F6D94" w:rsidRPr="00834B43">
        <w:rPr>
          <w:rStyle w:val="InlineCodeVariable"/>
        </w:rPr>
        <w:t>all.x=T</w:t>
      </w:r>
      <w:r w:rsidR="009F6D94">
        <w:t xml:space="preserve"> in the</w:t>
      </w:r>
      <w:r w:rsidR="009F6D94" w:rsidRPr="00834B43">
        <w:rPr>
          <w:rStyle w:val="InlineCode"/>
        </w:rPr>
        <w:t xml:space="preserve"> merge</w:t>
      </w:r>
      <w:r w:rsidR="00E62285" w:rsidRPr="00834B43">
        <w:rPr>
          <w:rStyle w:val="InlineCode"/>
        </w:rPr>
        <w:t>()</w:t>
      </w:r>
      <w:r w:rsidR="009F6D94">
        <w:t xml:space="preserve"> command, we are telling it to not drop any rows from the “x” data, which is the first passed in, or </w:t>
      </w:r>
      <w:r w:rsidR="009F6D94" w:rsidRPr="00834B43">
        <w:rPr>
          <w:rStyle w:val="InlineCodeVariable"/>
        </w:rPr>
        <w:t>county.census</w:t>
      </w:r>
      <w:r w:rsidR="009F6D94">
        <w:t xml:space="preserve"> in our command. </w:t>
      </w:r>
    </w:p>
    <w:p w:rsidR="00F72974" w:rsidRPr="004074B3" w:rsidRDefault="00F72974" w:rsidP="00F72974">
      <w:pPr>
        <w:pStyle w:val="CodeSnippet"/>
        <w:rPr>
          <w:highlight w:val="yellow"/>
          <w:rPrChange w:id="523" w:author="Russell Thomas" w:date="2013-08-30T12:05:00Z">
            <w:rPr/>
          </w:rPrChange>
        </w:rPr>
      </w:pPr>
      <w:r w:rsidRPr="004074B3">
        <w:rPr>
          <w:highlight w:val="yellow"/>
          <w:rPrChange w:id="524" w:author="Russell Thomas" w:date="2013-08-30T12:05:00Z">
            <w:rPr/>
          </w:rPrChange>
        </w:rPr>
        <w:t># read up census data per county</w:t>
      </w:r>
    </w:p>
    <w:p w:rsidR="00F72974" w:rsidRPr="004074B3" w:rsidRDefault="00F72974" w:rsidP="00F72974">
      <w:pPr>
        <w:pStyle w:val="CodeSnippet"/>
        <w:rPr>
          <w:b/>
          <w:highlight w:val="yellow"/>
          <w:rPrChange w:id="525" w:author="Russell Thomas" w:date="2013-08-30T12:05:00Z">
            <w:rPr>
              <w:b/>
            </w:rPr>
          </w:rPrChange>
        </w:rPr>
      </w:pPr>
      <w:r w:rsidRPr="004074B3">
        <w:rPr>
          <w:b/>
          <w:highlight w:val="yellow"/>
          <w:rPrChange w:id="526" w:author="Russell Thomas" w:date="2013-08-30T12:05:00Z">
            <w:rPr>
              <w:b/>
            </w:rPr>
          </w:rPrChange>
        </w:rPr>
        <w:t>county.</w:t>
      </w:r>
      <w:r w:rsidR="00C36916" w:rsidRPr="004074B3">
        <w:rPr>
          <w:b/>
          <w:highlight w:val="yellow"/>
          <w:rPrChange w:id="527" w:author="Russell Thomas" w:date="2013-08-30T12:05:00Z">
            <w:rPr>
              <w:b/>
            </w:rPr>
          </w:rPrChange>
        </w:rPr>
        <w:t>data</w:t>
      </w:r>
      <w:r w:rsidRPr="004074B3">
        <w:rPr>
          <w:b/>
          <w:highlight w:val="yellow"/>
          <w:rPrChange w:id="528" w:author="Russell Thomas" w:date="2013-08-30T12:05:00Z">
            <w:rPr>
              <w:b/>
            </w:rPr>
          </w:rPrChange>
        </w:rPr>
        <w:t xml:space="preserve"> &lt;- read.csv("data/county-</w:t>
      </w:r>
      <w:r w:rsidR="00A83C4C" w:rsidRPr="004074B3">
        <w:rPr>
          <w:b/>
          <w:highlight w:val="yellow"/>
          <w:rPrChange w:id="529" w:author="Russell Thomas" w:date="2013-08-30T12:05:00Z">
            <w:rPr>
              <w:b/>
            </w:rPr>
          </w:rPrChange>
        </w:rPr>
        <w:t>data</w:t>
      </w:r>
      <w:r w:rsidRPr="004074B3">
        <w:rPr>
          <w:b/>
          <w:highlight w:val="yellow"/>
          <w:rPrChange w:id="530" w:author="Russell Thomas" w:date="2013-08-30T12:05:00Z">
            <w:rPr>
              <w:b/>
            </w:rPr>
          </w:rPrChange>
        </w:rPr>
        <w:t>.csv", header=T)</w:t>
      </w:r>
    </w:p>
    <w:p w:rsidR="00F72974" w:rsidRPr="004074B3" w:rsidRDefault="00F72974" w:rsidP="00F72974">
      <w:pPr>
        <w:pStyle w:val="CodeSnippet"/>
        <w:rPr>
          <w:highlight w:val="yellow"/>
          <w:rPrChange w:id="531" w:author="Russell Thomas" w:date="2013-08-30T12:05:00Z">
            <w:rPr/>
          </w:rPrChange>
        </w:rPr>
      </w:pPr>
      <w:r w:rsidRPr="004074B3">
        <w:rPr>
          <w:highlight w:val="yellow"/>
          <w:rPrChange w:id="532" w:author="Russell Thomas" w:date="2013-08-30T12:05:00Z">
            <w:rPr/>
          </w:rPrChange>
        </w:rPr>
        <w:t># notice the all.x option here</w:t>
      </w:r>
    </w:p>
    <w:p w:rsidR="00F72974" w:rsidRPr="004074B3" w:rsidRDefault="00F72974" w:rsidP="00F72974">
      <w:pPr>
        <w:pStyle w:val="CodeSnippet"/>
        <w:rPr>
          <w:b/>
          <w:highlight w:val="yellow"/>
          <w:rPrChange w:id="533" w:author="Russell Thomas" w:date="2013-08-30T12:05:00Z">
            <w:rPr>
              <w:b/>
            </w:rPr>
          </w:rPrChange>
        </w:rPr>
      </w:pPr>
      <w:r w:rsidRPr="004074B3">
        <w:rPr>
          <w:b/>
          <w:highlight w:val="yellow"/>
          <w:rPrChange w:id="534" w:author="Russell Thomas" w:date="2013-08-30T12:05:00Z">
            <w:rPr>
              <w:b/>
            </w:rPr>
          </w:rPrChange>
        </w:rPr>
        <w:t>za.county &lt;- merge(county.</w:t>
      </w:r>
      <w:r w:rsidR="00C36916" w:rsidRPr="004074B3">
        <w:rPr>
          <w:b/>
          <w:highlight w:val="yellow"/>
          <w:rPrChange w:id="535" w:author="Russell Thomas" w:date="2013-08-30T12:05:00Z">
            <w:rPr>
              <w:b/>
            </w:rPr>
          </w:rPrChange>
        </w:rPr>
        <w:t>data</w:t>
      </w:r>
      <w:r w:rsidRPr="004074B3">
        <w:rPr>
          <w:b/>
          <w:highlight w:val="yellow"/>
          <w:rPrChange w:id="536" w:author="Russell Thomas" w:date="2013-08-30T12:05:00Z">
            <w:rPr>
              <w:b/>
            </w:rPr>
          </w:rPrChange>
        </w:rPr>
        <w:t>, za.county, all.x=T)</w:t>
      </w:r>
    </w:p>
    <w:p w:rsidR="00F72974" w:rsidRPr="004074B3" w:rsidRDefault="00F72974" w:rsidP="00F72974">
      <w:pPr>
        <w:pStyle w:val="CodeSnippet"/>
        <w:rPr>
          <w:highlight w:val="yellow"/>
          <w:rPrChange w:id="537" w:author="Russell Thomas" w:date="2013-08-30T12:05:00Z">
            <w:rPr/>
          </w:rPrChange>
        </w:rPr>
      </w:pPr>
      <w:r w:rsidRPr="004074B3">
        <w:rPr>
          <w:highlight w:val="yellow"/>
          <w:rPrChange w:id="538" w:author="Russell Thomas" w:date="2013-08-30T12:05:00Z">
            <w:rPr/>
          </w:rPrChange>
        </w:rPr>
        <w:t># replace all NA's with 0</w:t>
      </w:r>
    </w:p>
    <w:p w:rsidR="00E16672" w:rsidRPr="00C36916" w:rsidRDefault="00F72974" w:rsidP="00E16672">
      <w:pPr>
        <w:pStyle w:val="CodeSnippet"/>
        <w:rPr>
          <w:b/>
        </w:rPr>
      </w:pPr>
      <w:r w:rsidRPr="004074B3">
        <w:rPr>
          <w:b/>
          <w:highlight w:val="yellow"/>
          <w:rPrChange w:id="539" w:author="Russell Thomas" w:date="2013-08-30T12:05:00Z">
            <w:rPr>
              <w:b/>
            </w:rPr>
          </w:rPrChange>
        </w:rPr>
        <w:t>za.county$za[is.na(za.county$za)] &lt;- 0</w:t>
      </w:r>
    </w:p>
    <w:p w:rsidR="00C36916" w:rsidRDefault="00C36916" w:rsidP="00C36916">
      <w:pPr>
        <w:pStyle w:val="Para"/>
      </w:pPr>
      <w:r>
        <w:t xml:space="preserve">Running </w:t>
      </w:r>
      <w:r w:rsidRPr="00C36916">
        <w:rPr>
          <w:rStyle w:val="InlineCode"/>
        </w:rPr>
        <w:t>summary(</w:t>
      </w:r>
      <w:r w:rsidRPr="00834B43">
        <w:rPr>
          <w:rStyle w:val="InlineCodeVariable"/>
        </w:rPr>
        <w:t>za.county</w:t>
      </w:r>
      <w:r w:rsidRPr="00C36916">
        <w:rPr>
          <w:rStyle w:val="InlineCode"/>
        </w:rPr>
        <w:t>)</w:t>
      </w:r>
      <w:r>
        <w:t xml:space="preserve"> on our data, we can get a good feel for what things look like in there (and we learn that people who name counties have affinity for the founding fathers):</w:t>
      </w:r>
    </w:p>
    <w:p w:rsidR="00C36916" w:rsidRDefault="00C36916" w:rsidP="00C36916">
      <w:pPr>
        <w:pStyle w:val="CodeSnippet"/>
      </w:pPr>
      <w:r>
        <w:t xml:space="preserve">      subregion         region          pop              income      </w:t>
      </w:r>
    </w:p>
    <w:p w:rsidR="00C36916" w:rsidRDefault="00C36916" w:rsidP="00C36916">
      <w:pPr>
        <w:pStyle w:val="CodeSnippet"/>
      </w:pPr>
      <w:r>
        <w:t xml:space="preserve"> washington:  32   texas   : 254   Min.   :     71   Min.   : 19344  </w:t>
      </w:r>
    </w:p>
    <w:p w:rsidR="00C36916" w:rsidRDefault="00C36916" w:rsidP="00C36916">
      <w:pPr>
        <w:pStyle w:val="CodeSnippet"/>
      </w:pPr>
      <w:r>
        <w:t xml:space="preserve"> jefferson :  26   georgia : 159   1st Qu.:  11215   1st Qu.: 37793  </w:t>
      </w:r>
    </w:p>
    <w:p w:rsidR="00C36916" w:rsidRDefault="00C36916" w:rsidP="00C36916">
      <w:pPr>
        <w:pStyle w:val="CodeSnippet"/>
      </w:pPr>
      <w:r>
        <w:t xml:space="preserve"> franklin  :  25   kentucky: 120   Median :  26047   Median : 43332  </w:t>
      </w:r>
    </w:p>
    <w:p w:rsidR="00C36916" w:rsidRDefault="00C36916" w:rsidP="00C36916">
      <w:pPr>
        <w:pStyle w:val="CodeSnippet"/>
      </w:pPr>
      <w:r>
        <w:t xml:space="preserve"> jackson   :  24   missouri: 115   Mean   : 101009   Mean   : 45075  </w:t>
      </w:r>
    </w:p>
    <w:p w:rsidR="00C36916" w:rsidRDefault="00C36916" w:rsidP="00C36916">
      <w:pPr>
        <w:pStyle w:val="CodeSnippet"/>
      </w:pPr>
      <w:r>
        <w:t xml:space="preserve"> lincoln   :  24   kansas  : 105   3rd Qu.:  67921   3rd Qu.: 50010  </w:t>
      </w:r>
    </w:p>
    <w:p w:rsidR="00C36916" w:rsidRDefault="00C36916" w:rsidP="00C36916">
      <w:pPr>
        <w:pStyle w:val="CodeSnippet"/>
      </w:pPr>
      <w:r>
        <w:t xml:space="preserve"> madison   :  20   illinois: 102   Max.   :9962789   Max.   :120096  </w:t>
      </w:r>
    </w:p>
    <w:p w:rsidR="00C36916" w:rsidRDefault="00C36916" w:rsidP="00C36916">
      <w:pPr>
        <w:pStyle w:val="CodeSnippet"/>
      </w:pPr>
      <w:r>
        <w:t xml:space="preserve"> (Other)   :2921   (Other) :2217                                     </w:t>
      </w:r>
    </w:p>
    <w:p w:rsidR="00C36916" w:rsidRDefault="00C36916" w:rsidP="00C36916">
      <w:pPr>
        <w:pStyle w:val="CodeSnippet"/>
      </w:pPr>
      <w:r>
        <w:t xml:space="preserve">     ipaddr             ufo2010              za        </w:t>
      </w:r>
    </w:p>
    <w:p w:rsidR="00C36916" w:rsidRDefault="00C36916" w:rsidP="00C36916">
      <w:pPr>
        <w:pStyle w:val="CodeSnippet"/>
      </w:pPr>
      <w:r>
        <w:t xml:space="preserve"> Min.   :        0   Min.   :  0.000   Min.   :   0.0  </w:t>
      </w:r>
    </w:p>
    <w:p w:rsidR="00C36916" w:rsidRDefault="00C36916" w:rsidP="00C36916">
      <w:pPr>
        <w:pStyle w:val="CodeSnippet"/>
      </w:pPr>
      <w:r>
        <w:t xml:space="preserve"> 1st Qu.:     5367   1st Qu.:  0.000   1st Qu.:   6.0  </w:t>
      </w:r>
    </w:p>
    <w:p w:rsidR="00C36916" w:rsidRDefault="00C36916" w:rsidP="00C36916">
      <w:pPr>
        <w:pStyle w:val="CodeSnippet"/>
      </w:pPr>
      <w:r>
        <w:t xml:space="preserve"> Median :    15289   Median :  2.000   Median :  17.0  </w:t>
      </w:r>
    </w:p>
    <w:p w:rsidR="00C36916" w:rsidRDefault="00C36916" w:rsidP="00C36916">
      <w:pPr>
        <w:pStyle w:val="CodeSnippet"/>
      </w:pPr>
      <w:r>
        <w:t xml:space="preserve"> Mean   :   387973   Mean   :  7.943   Mean   :  83.8  </w:t>
      </w:r>
    </w:p>
    <w:p w:rsidR="00C36916" w:rsidRDefault="00C36916" w:rsidP="00C36916">
      <w:pPr>
        <w:pStyle w:val="CodeSnippet"/>
      </w:pPr>
      <w:r>
        <w:t xml:space="preserve"> 3rd Qu.:    62594   3rd Qu.:  6.000   3rd Qu.:  56.0  </w:t>
      </w:r>
    </w:p>
    <w:p w:rsidR="00C36916" w:rsidRDefault="00C36916" w:rsidP="00C36916">
      <w:pPr>
        <w:pStyle w:val="CodeSnippet"/>
      </w:pPr>
      <w:r>
        <w:t xml:space="preserve"> Max.   :223441040   Max.   :815.000   Max.   :7692.0 </w:t>
      </w:r>
    </w:p>
    <w:p w:rsidR="00C36916" w:rsidRDefault="00301B9F" w:rsidP="00DC14BE">
      <w:pPr>
        <w:pStyle w:val="Para"/>
      </w:pPr>
      <w:r>
        <w:t>N</w:t>
      </w:r>
      <w:r w:rsidR="00C36916">
        <w:t xml:space="preserve">ow that we’ve looked at the data, </w:t>
      </w:r>
      <w:r>
        <w:t>can you pick out</w:t>
      </w:r>
      <w:r w:rsidR="00C36916">
        <w:t xml:space="preserve"> the relationship with UFO visits? </w:t>
      </w:r>
      <w:r>
        <w:t>N</w:t>
      </w:r>
      <w:r w:rsidR="0062495B">
        <w:t xml:space="preserve">ot yet?  </w:t>
      </w:r>
      <w:r w:rsidR="00DD3A78">
        <w:t>How can we begin to pick apart the relationships in this data?   Thanks to the w</w:t>
      </w:r>
      <w:r w:rsidR="00D41163">
        <w:t>ork of statisticians, we have a technique k</w:t>
      </w:r>
      <w:r w:rsidR="00DD3A78">
        <w:t xml:space="preserve">nown as </w:t>
      </w:r>
      <w:r w:rsidR="00DD3A78" w:rsidRPr="00834B43">
        <w:rPr>
          <w:i/>
        </w:rPr>
        <w:t>lin</w:t>
      </w:r>
      <w:r w:rsidR="00D41163" w:rsidRPr="00834B43">
        <w:rPr>
          <w:i/>
        </w:rPr>
        <w:t>ear regression</w:t>
      </w:r>
      <w:r w:rsidR="00D41163">
        <w:t xml:space="preserve"> that is extremely powerful and yet extremely dangerous.  </w:t>
      </w:r>
    </w:p>
    <w:p w:rsidR="00D41163" w:rsidRDefault="006A5FA2" w:rsidP="00D41163">
      <w:pPr>
        <w:pStyle w:val="H1"/>
      </w:pPr>
      <w:r>
        <w:t>Introducing (Briefly)</w:t>
      </w:r>
      <w:r w:rsidDel="006A5FA2">
        <w:t xml:space="preserve"> </w:t>
      </w:r>
      <w:r w:rsidR="00D41163">
        <w:t>Linear Regression</w:t>
      </w:r>
    </w:p>
    <w:p w:rsidR="00D736D6" w:rsidRDefault="00CC42F8" w:rsidP="00D41163">
      <w:pPr>
        <w:pStyle w:val="Para"/>
      </w:pPr>
      <w:r>
        <w:t>We are going to discuss a collection of techniques loosely called “</w:t>
      </w:r>
      <w:r w:rsidRPr="00834B43">
        <w:rPr>
          <w:i/>
        </w:rPr>
        <w:t>linear regression</w:t>
      </w:r>
      <w:r>
        <w:t>”, but w</w:t>
      </w:r>
      <w:r w:rsidR="0053738B">
        <w:t xml:space="preserve">e should </w:t>
      </w:r>
      <w:r w:rsidR="00D41163">
        <w:t xml:space="preserve">point out that </w:t>
      </w:r>
      <w:r w:rsidR="00D736D6">
        <w:t>college</w:t>
      </w:r>
      <w:r w:rsidR="00D41163">
        <w:t xml:space="preserve"> </w:t>
      </w:r>
      <w:r w:rsidR="00D736D6">
        <w:t xml:space="preserve">courses </w:t>
      </w:r>
      <w:r w:rsidR="00D41163">
        <w:t xml:space="preserve">focus on nothing but linear regression for a semester and still don’t cover all aspects of </w:t>
      </w:r>
      <w:r w:rsidR="0053738B">
        <w:t>it</w:t>
      </w:r>
      <w:r w:rsidR="00D41163">
        <w:t xml:space="preserve">.  </w:t>
      </w:r>
      <w:r w:rsidR="009A0753">
        <w:t>And books like</w:t>
      </w:r>
      <w:r w:rsidR="00D41163">
        <w:t xml:space="preserve"> “Applied Linear Regression Models”</w:t>
      </w:r>
      <w:r w:rsidR="00C81F7C">
        <w:t xml:space="preserve"> </w:t>
      </w:r>
      <w:r w:rsidR="009A0753">
        <w:t>are</w:t>
      </w:r>
      <w:r w:rsidR="00D41163">
        <w:t xml:space="preserve"> over 1300 pages long</w:t>
      </w:r>
      <w:r w:rsidR="0018715A">
        <w:t xml:space="preserve"> </w:t>
      </w:r>
      <w:r w:rsidR="00D736D6">
        <w:t>and packed with statistical notation</w:t>
      </w:r>
      <w:r w:rsidR="0018715A">
        <w:t xml:space="preserve"> (it’s a page-turner!)</w:t>
      </w:r>
      <w:r w:rsidR="00D41163">
        <w:t>.  This is all to say that regression analysis is an incredibly rich and deep topic and we will barely scratch the surface here</w:t>
      </w:r>
      <w:r w:rsidR="00E5557C">
        <w:t xml:space="preserve">. </w:t>
      </w:r>
      <w:r w:rsidR="00D41163">
        <w:t>What we hope to do here is take away some of the mystery around regression analysis</w:t>
      </w:r>
      <w:r w:rsidR="00734512">
        <w:t xml:space="preserve"> and put the technique in context</w:t>
      </w:r>
      <w:r w:rsidR="00D736D6">
        <w:t>, while at the same time introduce enough warnings and</w:t>
      </w:r>
      <w:r w:rsidR="0053738B">
        <w:t xml:space="preserve"> common</w:t>
      </w:r>
      <w:r w:rsidR="00D736D6">
        <w:t xml:space="preserve"> pitfalls that the reader doesn’t </w:t>
      </w:r>
      <w:r w:rsidR="00E5557C">
        <w:t>end up shooting themselves with</w:t>
      </w:r>
      <w:r w:rsidR="0053738B">
        <w:t xml:space="preserve"> this</w:t>
      </w:r>
      <w:r w:rsidR="00D736D6">
        <w:t xml:space="preserve"> powerful </w:t>
      </w:r>
      <w:r w:rsidR="0053738B">
        <w:t>of flexible technique</w:t>
      </w:r>
      <w:r w:rsidR="00D736D6">
        <w:t>.</w:t>
      </w:r>
    </w:p>
    <w:p w:rsidR="004B25EC" w:rsidRDefault="00AF20E5" w:rsidP="00D41163">
      <w:pPr>
        <w:pStyle w:val="Para"/>
      </w:pPr>
      <w:r>
        <w:t>Regression analysis is a workhorse and it is behind many of the scientif</w:t>
      </w:r>
      <w:r w:rsidR="00E5557C">
        <w:t>ic findings we may hear about.  Titles that say, “</w:t>
      </w:r>
      <w:r w:rsidR="00E5557C" w:rsidRPr="00834B43">
        <w:rPr>
          <w:i/>
        </w:rPr>
        <w:t>Scientists find a link between something and something else</w:t>
      </w:r>
      <w:r w:rsidR="00E5557C">
        <w:t xml:space="preserve">” is almost always based on regression analysis.  </w:t>
      </w:r>
      <w:r w:rsidR="00CC42F8">
        <w:t>Researchers will use r</w:t>
      </w:r>
      <w:r w:rsidR="00734512">
        <w:t xml:space="preserve">egression analysis </w:t>
      </w:r>
      <w:r w:rsidR="00CC42F8">
        <w:t>for</w:t>
      </w:r>
      <w:r w:rsidR="00734512">
        <w:t xml:space="preserve"> two general purposes.  </w:t>
      </w:r>
      <w:r w:rsidR="00E5557C">
        <w:t>First, i</w:t>
      </w:r>
      <w:r w:rsidR="00734512">
        <w:t xml:space="preserve">t can be used to estimate how </w:t>
      </w:r>
      <w:r w:rsidR="00734512" w:rsidRPr="00834B43">
        <w:rPr>
          <w:b/>
        </w:rPr>
        <w:t>different</w:t>
      </w:r>
      <w:r w:rsidR="00734512">
        <w:t xml:space="preserve"> </w:t>
      </w:r>
      <w:r w:rsidR="00E5557C">
        <w:t xml:space="preserve">observable </w:t>
      </w:r>
      <w:r w:rsidR="00734512">
        <w:t xml:space="preserve">inputs contribute to an </w:t>
      </w:r>
      <w:r w:rsidR="00E5557C">
        <w:t xml:space="preserve">observable </w:t>
      </w:r>
      <w:r w:rsidR="00734512">
        <w:t>output</w:t>
      </w:r>
      <w:r w:rsidR="00E5557C">
        <w:t xml:space="preserve">.  In our case we want to estimate how </w:t>
      </w:r>
      <w:r w:rsidR="009A0753">
        <w:t>alien visits to</w:t>
      </w:r>
      <w:r w:rsidR="00E5557C">
        <w:t xml:space="preserve"> U.S. counties (observable inputs) contribute to the rate of </w:t>
      </w:r>
      <w:proofErr w:type="spellStart"/>
      <w:r w:rsidR="00E5557C">
        <w:t>ZeroAcces</w:t>
      </w:r>
      <w:proofErr w:type="spellEnd"/>
      <w:r w:rsidR="00E5557C">
        <w:t xml:space="preserve"> infections in that county (observable output).  With regr</w:t>
      </w:r>
      <w:r w:rsidR="004B25EC">
        <w:t>ession analysis</w:t>
      </w:r>
      <w:r w:rsidR="007800D7">
        <w:t xml:space="preserve">, </w:t>
      </w:r>
      <w:r w:rsidR="004B25EC">
        <w:t xml:space="preserve">not only can we estimate how </w:t>
      </w:r>
      <w:r w:rsidR="007800D7">
        <w:t xml:space="preserve">the significance (or lack thereof) of the contribution that each </w:t>
      </w:r>
      <w:r w:rsidR="004B25EC">
        <w:t>variable</w:t>
      </w:r>
      <w:r w:rsidR="007800D7">
        <w:t xml:space="preserve"> makes</w:t>
      </w:r>
      <w:r w:rsidR="004B25EC">
        <w:t xml:space="preserve">, we can also estimate how strong that contribution is.  </w:t>
      </w:r>
      <w:r w:rsidR="009A0753">
        <w:t>Don’t worry if it is a bit confusing now, we</w:t>
      </w:r>
      <w:r w:rsidR="004B25EC">
        <w:t xml:space="preserve"> will </w:t>
      </w:r>
      <w:r w:rsidR="009A0753">
        <w:t>cover this more</w:t>
      </w:r>
      <w:r w:rsidR="004B25EC">
        <w:t xml:space="preserve"> as we get into our data.</w:t>
      </w:r>
      <w:r w:rsidR="005F53BC">
        <w:t xml:space="preserve">  Regression analysis is a powerful tool to describe relationships between observations</w:t>
      </w:r>
      <w:r w:rsidR="009A0753">
        <w:t>.</w:t>
      </w:r>
    </w:p>
    <w:p w:rsidR="004B25EC" w:rsidRDefault="004B25EC" w:rsidP="00D41163">
      <w:pPr>
        <w:pStyle w:val="Para"/>
      </w:pPr>
      <w:r>
        <w:t xml:space="preserve">The second purpose for regression analysis is </w:t>
      </w:r>
      <w:r w:rsidRPr="00834B43">
        <w:rPr>
          <w:b/>
        </w:rPr>
        <w:t>prediction</w:t>
      </w:r>
      <w:r>
        <w:t>.  The output of regression analysis is a formula</w:t>
      </w:r>
      <w:r w:rsidR="001B16DF">
        <w:t xml:space="preserve">. Given </w:t>
      </w:r>
      <w:r>
        <w:t xml:space="preserve">specific inputs, we can make an estimate, or </w:t>
      </w:r>
      <w:r w:rsidRPr="00834B43">
        <w:rPr>
          <w:i/>
        </w:rPr>
        <w:t>predict</w:t>
      </w:r>
      <w:r>
        <w:t xml:space="preserve"> what the output will be.  A classic example with this is the relationship between height and weight.  It’s relatively intuitive that taller people weigh more, but if we </w:t>
      </w:r>
      <w:r w:rsidR="00A45983">
        <w:t>add</w:t>
      </w:r>
      <w:r>
        <w:t xml:space="preserve"> other observations such as male or female, age</w:t>
      </w:r>
      <w:r w:rsidR="009A0753">
        <w:t xml:space="preserve"> </w:t>
      </w:r>
      <w:r>
        <w:t xml:space="preserve">and so on, we can not only have an expected value, but we can establish an expected range of a persons weight.  This is the method doctors use to tell </w:t>
      </w:r>
      <w:r w:rsidR="00A45983">
        <w:t>patients they are above</w:t>
      </w:r>
      <w:r>
        <w:t xml:space="preserve"> or below </w:t>
      </w:r>
      <w:r w:rsidR="00A45983">
        <w:t>their</w:t>
      </w:r>
      <w:r>
        <w:t xml:space="preserve"> expected weight, height, etc.  </w:t>
      </w:r>
      <w:r w:rsidR="005F53BC">
        <w:t>Regression analysis</w:t>
      </w:r>
      <w:r>
        <w:t xml:space="preserve"> is</w:t>
      </w:r>
      <w:r w:rsidR="005F53BC">
        <w:t xml:space="preserve"> a powerful tool for estimation and comparisons of </w:t>
      </w:r>
      <w:r w:rsidR="009A0753">
        <w:t xml:space="preserve">observed </w:t>
      </w:r>
      <w:r w:rsidR="005F53BC">
        <w:t xml:space="preserve">outputs. </w:t>
      </w:r>
    </w:p>
    <w:p w:rsidR="00543A21" w:rsidRDefault="00A45983" w:rsidP="00D41163">
      <w:pPr>
        <w:pStyle w:val="Para"/>
      </w:pPr>
      <w:r>
        <w:t xml:space="preserve">To demonstrate this in practice we will use </w:t>
      </w:r>
      <w:r w:rsidR="00543A21">
        <w:t xml:space="preserve">fictitious (and rather simple) data.  We start with a single input variable, and we’ll generate random data points from a normal distribution (any distribution will work, the normal is just pretty).  We’ll use the </w:t>
      </w:r>
      <w:r w:rsidR="00543A21" w:rsidRPr="00543A21">
        <w:rPr>
          <w:rStyle w:val="InlineCode"/>
        </w:rPr>
        <w:t>rnorm()</w:t>
      </w:r>
      <w:r w:rsidR="00543A21">
        <w:t xml:space="preserve"> command and create 200 points with a mean of 10 and a standard deviation of 1 (the default). </w:t>
      </w:r>
    </w:p>
    <w:p w:rsidR="00543A21" w:rsidRDefault="00543A21" w:rsidP="00543A21">
      <w:pPr>
        <w:pStyle w:val="CodeSnippet"/>
      </w:pPr>
      <w:r>
        <w:t># for reproducability</w:t>
      </w:r>
    </w:p>
    <w:p w:rsidR="00543A21" w:rsidRPr="004074B3" w:rsidRDefault="00543A21" w:rsidP="00543A21">
      <w:pPr>
        <w:pStyle w:val="CodeSnippet"/>
        <w:rPr>
          <w:b/>
          <w:highlight w:val="green"/>
          <w:rPrChange w:id="540" w:author="Russell Thomas" w:date="2013-08-30T12:08:00Z">
            <w:rPr>
              <w:b/>
            </w:rPr>
          </w:rPrChange>
        </w:rPr>
      </w:pPr>
      <w:r w:rsidRPr="004074B3">
        <w:rPr>
          <w:b/>
          <w:highlight w:val="green"/>
          <w:rPrChange w:id="541" w:author="Russell Thomas" w:date="2013-08-30T12:08:00Z">
            <w:rPr>
              <w:b/>
            </w:rPr>
          </w:rPrChange>
        </w:rPr>
        <w:t>set.seed(</w:t>
      </w:r>
      <w:r w:rsidR="00E60506" w:rsidRPr="004074B3">
        <w:rPr>
          <w:b/>
          <w:highlight w:val="green"/>
          <w:rPrChange w:id="542" w:author="Russell Thomas" w:date="2013-08-30T12:08:00Z">
            <w:rPr>
              <w:b/>
            </w:rPr>
          </w:rPrChange>
        </w:rPr>
        <w:t>1</w:t>
      </w:r>
      <w:r w:rsidRPr="004074B3">
        <w:rPr>
          <w:b/>
          <w:highlight w:val="green"/>
          <w:rPrChange w:id="543" w:author="Russell Thomas" w:date="2013-08-30T12:08:00Z">
            <w:rPr>
              <w:b/>
            </w:rPr>
          </w:rPrChange>
        </w:rPr>
        <w:t>)</w:t>
      </w:r>
    </w:p>
    <w:p w:rsidR="00543A21" w:rsidRPr="004074B3" w:rsidRDefault="00543A21" w:rsidP="00543A21">
      <w:pPr>
        <w:pStyle w:val="CodeSnippet"/>
        <w:rPr>
          <w:highlight w:val="green"/>
          <w:rPrChange w:id="544" w:author="Russell Thomas" w:date="2013-08-30T12:08:00Z">
            <w:rPr/>
          </w:rPrChange>
        </w:rPr>
      </w:pPr>
      <w:r w:rsidRPr="004074B3">
        <w:rPr>
          <w:highlight w:val="green"/>
          <w:rPrChange w:id="545" w:author="Russell Thomas" w:date="2013-08-30T12:08:00Z">
            <w:rPr/>
          </w:rPrChange>
        </w:rPr>
        <w:t># generate 200 random numbers around 10</w:t>
      </w:r>
    </w:p>
    <w:p w:rsidR="00543A21" w:rsidRPr="004074B3" w:rsidRDefault="00543A21" w:rsidP="00543A21">
      <w:pPr>
        <w:pStyle w:val="CodeSnippet"/>
        <w:rPr>
          <w:b/>
          <w:highlight w:val="green"/>
          <w:rPrChange w:id="546" w:author="Russell Thomas" w:date="2013-08-30T12:08:00Z">
            <w:rPr>
              <w:b/>
            </w:rPr>
          </w:rPrChange>
        </w:rPr>
      </w:pPr>
      <w:r w:rsidRPr="004074B3">
        <w:rPr>
          <w:b/>
          <w:highlight w:val="green"/>
          <w:rPrChange w:id="547" w:author="Russell Thomas" w:date="2013-08-30T12:08:00Z">
            <w:rPr>
              <w:b/>
            </w:rPr>
          </w:rPrChange>
        </w:rPr>
        <w:t>input &lt;- rnorm(200, mean=10)</w:t>
      </w:r>
    </w:p>
    <w:p w:rsidR="00543A21" w:rsidRDefault="00543A21" w:rsidP="00543A21">
      <w:pPr>
        <w:pStyle w:val="CodeSnippet"/>
        <w:rPr>
          <w:b/>
        </w:rPr>
      </w:pPr>
      <w:r w:rsidRPr="004074B3">
        <w:rPr>
          <w:b/>
          <w:highlight w:val="green"/>
          <w:rPrChange w:id="548" w:author="Russell Thomas" w:date="2013-08-30T12:08:00Z">
            <w:rPr>
              <w:b/>
            </w:rPr>
          </w:rPrChange>
        </w:rPr>
        <w:t>summary(input)</w:t>
      </w:r>
    </w:p>
    <w:p w:rsidR="00543A21" w:rsidRDefault="00543A21" w:rsidP="00543A21">
      <w:pPr>
        <w:pStyle w:val="CodeSnippet"/>
      </w:pPr>
      <w:r>
        <w:t xml:space="preserve">   Min. 1st Qu.  Median    Mean 3rd Qu.    Max. </w:t>
      </w:r>
    </w:p>
    <w:p w:rsidR="00543A21" w:rsidRPr="00543A21" w:rsidRDefault="00543A21" w:rsidP="00543A21">
      <w:pPr>
        <w:pStyle w:val="CodeSnippet"/>
      </w:pPr>
      <w:r>
        <w:t xml:space="preserve">  7.242   9.408  10.180  10.100  10.720  12.910</w:t>
      </w:r>
    </w:p>
    <w:p w:rsidR="00543A21" w:rsidRDefault="00A45983" w:rsidP="00543A21">
      <w:pPr>
        <w:pStyle w:val="Para"/>
      </w:pPr>
      <w:r>
        <w:t>Looking at the summary, t</w:t>
      </w:r>
      <w:r w:rsidR="00543A21">
        <w:t xml:space="preserve">he result is data that ranges from 7.2 to 12.9. </w:t>
      </w:r>
      <w:r>
        <w:t>And</w:t>
      </w:r>
      <w:r w:rsidR="00543A21">
        <w:t xml:space="preserve"> now we want to generate the output data.  We want to create a linear relationship between the input and our output, so we will pass the mean in as double the input variabl</w:t>
      </w:r>
      <w:r>
        <w:t xml:space="preserve">es.  By using </w:t>
      </w:r>
      <w:r w:rsidRPr="00A45983">
        <w:rPr>
          <w:rStyle w:val="InlineCode"/>
        </w:rPr>
        <w:t>rnorm()</w:t>
      </w:r>
      <w:r>
        <w:t xml:space="preserve"> we are introducing random variations, but centering on the mean we are creating that linear relationship we can model.   We then create a data frame out of both the input and output for easy handling and plotting.</w:t>
      </w:r>
    </w:p>
    <w:p w:rsidR="008E2EE6" w:rsidRDefault="008E2EE6" w:rsidP="008E2EE6">
      <w:pPr>
        <w:pStyle w:val="CodeSnippet"/>
      </w:pPr>
      <w:r>
        <w:t># generate output around a mean of 2 x input</w:t>
      </w:r>
    </w:p>
    <w:p w:rsidR="008E2EE6" w:rsidRPr="008E2EE6" w:rsidRDefault="008E2EE6" w:rsidP="008E2EE6">
      <w:pPr>
        <w:pStyle w:val="CodeSnippet"/>
        <w:rPr>
          <w:b/>
        </w:rPr>
      </w:pPr>
      <w:r w:rsidRPr="008E2EE6">
        <w:rPr>
          <w:b/>
        </w:rPr>
        <w:t>output &lt;- rnorm(200, mean=input*2)</w:t>
      </w:r>
    </w:p>
    <w:p w:rsidR="008E2EE6" w:rsidRDefault="008E2EE6" w:rsidP="008E2EE6">
      <w:pPr>
        <w:pStyle w:val="CodeSnippet"/>
      </w:pPr>
      <w:r>
        <w:t># put into data frame to plot it</w:t>
      </w:r>
    </w:p>
    <w:p w:rsidR="008E2EE6" w:rsidRPr="008E2EE6" w:rsidRDefault="008E2EE6" w:rsidP="008E2EE6">
      <w:pPr>
        <w:pStyle w:val="CodeSnippet"/>
        <w:rPr>
          <w:b/>
        </w:rPr>
      </w:pPr>
      <w:r w:rsidRPr="008E2EE6">
        <w:rPr>
          <w:b/>
        </w:rPr>
        <w:t>our.data &lt;- data.frame(input, output)</w:t>
      </w:r>
    </w:p>
    <w:p w:rsidR="00543A21" w:rsidRDefault="008E2EE6" w:rsidP="00D41163">
      <w:pPr>
        <w:pStyle w:val="Para"/>
      </w:pPr>
      <w:r>
        <w:t xml:space="preserve">Now we can pass all of this into </w:t>
      </w:r>
      <w:r w:rsidRPr="00834B43">
        <w:rPr>
          <w:rStyle w:val="InlineCodeVariable"/>
        </w:rPr>
        <w:t>ggplot</w:t>
      </w:r>
      <w:r>
        <w:t xml:space="preserve"> and create a scatter plot.  But we will add something special by including the </w:t>
      </w:r>
      <w:r w:rsidRPr="008E2EE6">
        <w:rPr>
          <w:rStyle w:val="InlineCode"/>
        </w:rPr>
        <w:t>geom_smooth()</w:t>
      </w:r>
      <w:r>
        <w:t xml:space="preserve"> function and we will tell to use a linear model (“</w:t>
      </w:r>
      <w:r w:rsidRPr="00834B43">
        <w:rPr>
          <w:rStyle w:val="InlineCode"/>
        </w:rPr>
        <w:t>lm</w:t>
      </w:r>
      <w:r w:rsidR="0000097A" w:rsidRPr="00834B43">
        <w:rPr>
          <w:rStyle w:val="InlineCode"/>
        </w:rPr>
        <w:t>()</w:t>
      </w:r>
      <w:r>
        <w:t xml:space="preserve">”).  This </w:t>
      </w:r>
      <w:r w:rsidR="00D33D06">
        <w:t xml:space="preserve">will </w:t>
      </w:r>
      <w:r>
        <w:t xml:space="preserve">overlay a single straight line that best describes our example data. </w:t>
      </w:r>
    </w:p>
    <w:p w:rsidR="008E2EE6" w:rsidRPr="00D1649D" w:rsidRDefault="008E2EE6" w:rsidP="008E2EE6">
      <w:pPr>
        <w:pStyle w:val="CodeSnippet"/>
        <w:rPr>
          <w:b/>
          <w:highlight w:val="green"/>
          <w:rPrChange w:id="549" w:author="Russell Thomas" w:date="2013-08-30T12:08:00Z">
            <w:rPr>
              <w:b/>
            </w:rPr>
          </w:rPrChange>
        </w:rPr>
      </w:pPr>
      <w:r w:rsidRPr="00D1649D">
        <w:rPr>
          <w:b/>
          <w:highlight w:val="green"/>
          <w:rPrChange w:id="550" w:author="Russell Thomas" w:date="2013-08-30T12:08:00Z">
            <w:rPr>
              <w:b/>
            </w:rPr>
          </w:rPrChange>
        </w:rPr>
        <w:t>gg &lt;- ggplot(our.data, aes(input, output))</w:t>
      </w:r>
    </w:p>
    <w:p w:rsidR="008E2EE6" w:rsidRPr="00D1649D" w:rsidRDefault="008E2EE6" w:rsidP="008E2EE6">
      <w:pPr>
        <w:pStyle w:val="CodeSnippet"/>
        <w:rPr>
          <w:b/>
          <w:highlight w:val="green"/>
          <w:rPrChange w:id="551" w:author="Russell Thomas" w:date="2013-08-30T12:08:00Z">
            <w:rPr>
              <w:b/>
            </w:rPr>
          </w:rPrChange>
        </w:rPr>
      </w:pPr>
      <w:r w:rsidRPr="00D1649D">
        <w:rPr>
          <w:b/>
          <w:highlight w:val="green"/>
          <w:rPrChange w:id="552" w:author="Russell Thomas" w:date="2013-08-30T12:08:00Z">
            <w:rPr>
              <w:b/>
            </w:rPr>
          </w:rPrChange>
        </w:rPr>
        <w:t>gg &lt;- gg + geom_point()</w:t>
      </w:r>
    </w:p>
    <w:p w:rsidR="008E2EE6" w:rsidRPr="00D1649D" w:rsidRDefault="008E2EE6" w:rsidP="008E2EE6">
      <w:pPr>
        <w:pStyle w:val="CodeSnippet"/>
        <w:rPr>
          <w:b/>
          <w:highlight w:val="green"/>
          <w:rPrChange w:id="553" w:author="Russell Thomas" w:date="2013-08-30T12:08:00Z">
            <w:rPr>
              <w:b/>
            </w:rPr>
          </w:rPrChange>
        </w:rPr>
      </w:pPr>
      <w:r w:rsidRPr="00D1649D">
        <w:rPr>
          <w:b/>
          <w:highlight w:val="green"/>
          <w:rPrChange w:id="554" w:author="Russell Thomas" w:date="2013-08-30T12:08:00Z">
            <w:rPr>
              <w:b/>
            </w:rPr>
          </w:rPrChange>
        </w:rPr>
        <w:t>gg &lt;- gg + ggtitle("A Sample Linear Relationship")</w:t>
      </w:r>
    </w:p>
    <w:p w:rsidR="008E2EE6" w:rsidRPr="00D1649D" w:rsidRDefault="008E2EE6" w:rsidP="008E2EE6">
      <w:pPr>
        <w:pStyle w:val="CodeSnippet"/>
        <w:rPr>
          <w:b/>
          <w:highlight w:val="green"/>
          <w:rPrChange w:id="555" w:author="Russell Thomas" w:date="2013-08-30T12:08:00Z">
            <w:rPr>
              <w:b/>
            </w:rPr>
          </w:rPrChange>
        </w:rPr>
      </w:pPr>
      <w:r w:rsidRPr="00D1649D">
        <w:rPr>
          <w:b/>
          <w:highlight w:val="green"/>
          <w:rPrChange w:id="556" w:author="Russell Thomas" w:date="2013-08-30T12:08:00Z">
            <w:rPr>
              <w:b/>
            </w:rPr>
          </w:rPrChange>
        </w:rPr>
        <w:t>gg &lt;- gg + geom_smooth(method = "lm", se=F, color="red")</w:t>
      </w:r>
    </w:p>
    <w:p w:rsidR="008E2EE6" w:rsidRPr="00D1649D" w:rsidRDefault="008E2EE6" w:rsidP="008E2EE6">
      <w:pPr>
        <w:pStyle w:val="CodeSnippet"/>
        <w:rPr>
          <w:b/>
          <w:highlight w:val="green"/>
          <w:rPrChange w:id="557" w:author="Russell Thomas" w:date="2013-08-30T12:08:00Z">
            <w:rPr>
              <w:b/>
            </w:rPr>
          </w:rPrChange>
        </w:rPr>
      </w:pPr>
      <w:r w:rsidRPr="00D1649D">
        <w:rPr>
          <w:b/>
          <w:highlight w:val="green"/>
          <w:rPrChange w:id="558" w:author="Russell Thomas" w:date="2013-08-30T12:08:00Z">
            <w:rPr>
              <w:b/>
            </w:rPr>
          </w:rPrChange>
        </w:rPr>
        <w:t>gg &lt;- gg + theme_bw()</w:t>
      </w:r>
    </w:p>
    <w:p w:rsidR="008E2EE6" w:rsidRPr="008E2EE6" w:rsidRDefault="008E2EE6" w:rsidP="008E2EE6">
      <w:pPr>
        <w:pStyle w:val="CodeSnippet"/>
        <w:rPr>
          <w:b/>
        </w:rPr>
      </w:pPr>
      <w:r w:rsidRPr="00D1649D">
        <w:rPr>
          <w:b/>
          <w:highlight w:val="green"/>
          <w:rPrChange w:id="559" w:author="Russell Thomas" w:date="2013-08-30T12:08:00Z">
            <w:rPr>
              <w:b/>
            </w:rPr>
          </w:rPrChange>
        </w:rPr>
        <w:t>print(gg</w:t>
      </w:r>
      <w:r w:rsidRPr="008E2EE6">
        <w:rPr>
          <w:b/>
        </w:rPr>
        <w:t>)</w:t>
      </w:r>
    </w:p>
    <w:p w:rsidR="00C36916" w:rsidRDefault="00C36916" w:rsidP="00DC14BE">
      <w:pPr>
        <w:pStyle w:val="Para"/>
      </w:pPr>
    </w:p>
    <w:p w:rsidR="008E2EE6" w:rsidRDefault="008E2EE6" w:rsidP="008E2EE6">
      <w:pPr>
        <w:pStyle w:val="Slug"/>
      </w:pPr>
      <w:r w:rsidRPr="00D1649D">
        <w:rPr>
          <w:highlight w:val="green"/>
          <w:rPrChange w:id="560" w:author="Russell Thomas" w:date="2013-08-30T12:09:00Z">
            <w:rPr/>
          </w:rPrChange>
        </w:rPr>
        <w:t>Figure 5.9 Sample data with regression line</w:t>
      </w:r>
      <w:r w:rsidRPr="00D1649D">
        <w:rPr>
          <w:highlight w:val="green"/>
          <w:rPrChange w:id="561" w:author="Russell Thomas" w:date="2013-08-30T12:09:00Z">
            <w:rPr/>
          </w:rPrChange>
        </w:rPr>
        <w:tab/>
        <w:t>[FILENAME 793725c05f009]</w:t>
      </w:r>
    </w:p>
    <w:p w:rsidR="00E32066" w:rsidRDefault="008E2EE6" w:rsidP="00BE773F">
      <w:pPr>
        <w:pStyle w:val="Para"/>
      </w:pPr>
      <w:r>
        <w:t>We can see that the data isn’t exactly nice and neat</w:t>
      </w:r>
      <w:r w:rsidR="00A45983">
        <w:t xml:space="preserve"> (this is </w:t>
      </w:r>
      <w:r w:rsidR="00A45983" w:rsidRPr="00A45983">
        <w:rPr>
          <w:rStyle w:val="InlineCode"/>
        </w:rPr>
        <w:t>rnorm()</w:t>
      </w:r>
      <w:r w:rsidR="00A45983">
        <w:t xml:space="preserve"> introducing some random variation)</w:t>
      </w:r>
      <w:r>
        <w:t>, but there is a definite</w:t>
      </w:r>
      <w:r w:rsidR="00BE773F">
        <w:t xml:space="preserve"> trend.  A</w:t>
      </w:r>
      <w:r>
        <w:t>s the input variable increases, the outpu</w:t>
      </w:r>
      <w:r w:rsidR="00BE773F">
        <w:t>t variable also increases, and the data flows from the lower left to the upper right.  It sure looks like there is a relationship from this data</w:t>
      </w:r>
      <w:r w:rsidR="00864F96">
        <w:t xml:space="preserve"> (of course)</w:t>
      </w:r>
      <w:r w:rsidR="00BE773F">
        <w:t xml:space="preserve">, but it’s difficult to describe it beyond simple descriptions… enter regression analysis.  </w:t>
      </w:r>
    </w:p>
    <w:p w:rsidR="00BE773F" w:rsidRDefault="00BE773F" w:rsidP="00BE773F">
      <w:pPr>
        <w:pStyle w:val="Para"/>
      </w:pPr>
      <w:r>
        <w:t>In order to run a linear regression on our data, it is one very simple command:</w:t>
      </w:r>
    </w:p>
    <w:p w:rsidR="00BE773F" w:rsidRPr="00BE773F" w:rsidRDefault="00BE773F" w:rsidP="00BE773F">
      <w:pPr>
        <w:pStyle w:val="CodeSnippet"/>
        <w:rPr>
          <w:b/>
        </w:rPr>
      </w:pPr>
      <w:r w:rsidRPr="00D1649D">
        <w:rPr>
          <w:b/>
          <w:highlight w:val="green"/>
          <w:rPrChange w:id="562" w:author="Russell Thomas" w:date="2013-08-30T12:10:00Z">
            <w:rPr>
              <w:b/>
            </w:rPr>
          </w:rPrChange>
        </w:rPr>
        <w:t>model &lt;- lm(output ~ input, data=our.data)</w:t>
      </w:r>
    </w:p>
    <w:p w:rsidR="00BE773F" w:rsidRDefault="00BE773F" w:rsidP="00BE773F">
      <w:pPr>
        <w:pStyle w:val="Para"/>
      </w:pPr>
      <w:r>
        <w:t xml:space="preserve">Congratulations!  You have just run your first linear regression. </w:t>
      </w:r>
      <w:r w:rsidR="00AD35D7">
        <w:t>L</w:t>
      </w:r>
      <w:r>
        <w:t xml:space="preserve">et’s look at the output with the </w:t>
      </w:r>
      <w:r w:rsidRPr="00BE773F">
        <w:rPr>
          <w:rStyle w:val="InlineCode"/>
        </w:rPr>
        <w:t>summary()</w:t>
      </w:r>
      <w:r>
        <w:t xml:space="preserve"> </w:t>
      </w:r>
      <w:r w:rsidR="00AD35D7">
        <w:t xml:space="preserve">function </w:t>
      </w:r>
      <w:r>
        <w:t>and talk through the output.</w:t>
      </w:r>
    </w:p>
    <w:p w:rsidR="00BE773F" w:rsidRPr="00BE773F" w:rsidRDefault="00BE773F" w:rsidP="00BE773F">
      <w:pPr>
        <w:pStyle w:val="CodeSnippet"/>
        <w:rPr>
          <w:b/>
        </w:rPr>
      </w:pPr>
      <w:r w:rsidRPr="00D1649D">
        <w:rPr>
          <w:b/>
          <w:highlight w:val="green"/>
          <w:rPrChange w:id="563" w:author="Russell Thomas" w:date="2013-08-30T12:14:00Z">
            <w:rPr>
              <w:b/>
            </w:rPr>
          </w:rPrChange>
        </w:rPr>
        <w:t>summary(model)</w:t>
      </w:r>
    </w:p>
    <w:p w:rsidR="00BE773F" w:rsidRDefault="00BE773F" w:rsidP="00BE773F">
      <w:pPr>
        <w:pStyle w:val="CodeSnippet"/>
      </w:pPr>
    </w:p>
    <w:p w:rsidR="00E60506" w:rsidRDefault="00E60506" w:rsidP="00E60506">
      <w:pPr>
        <w:pStyle w:val="CodeSnippet"/>
      </w:pPr>
      <w:r>
        <w:t>Call:</w:t>
      </w:r>
    </w:p>
    <w:p w:rsidR="00E60506" w:rsidRDefault="00E60506" w:rsidP="00E60506">
      <w:pPr>
        <w:pStyle w:val="CodeSnippet"/>
      </w:pPr>
      <w:r>
        <w:t>lm(formula = output ~ input, data = our.data)</w:t>
      </w:r>
    </w:p>
    <w:p w:rsidR="00E60506" w:rsidRDefault="00E60506" w:rsidP="00E60506">
      <w:pPr>
        <w:pStyle w:val="CodeSnippet"/>
      </w:pPr>
    </w:p>
    <w:p w:rsidR="00E60506" w:rsidRDefault="00E60506" w:rsidP="00E60506">
      <w:pPr>
        <w:pStyle w:val="CodeSnippet"/>
      </w:pPr>
      <w:r>
        <w:t>Residuals:</w:t>
      </w:r>
    </w:p>
    <w:p w:rsidR="00E60506" w:rsidRDefault="00E60506" w:rsidP="00E60506">
      <w:pPr>
        <w:pStyle w:val="CodeSnippet"/>
      </w:pPr>
      <w:r>
        <w:t xml:space="preserve">     Min       1Q   Median       3Q      Max </w:t>
      </w:r>
    </w:p>
    <w:p w:rsidR="00E60506" w:rsidRDefault="00E60506" w:rsidP="00E60506">
      <w:pPr>
        <w:pStyle w:val="CodeSnippet"/>
      </w:pPr>
      <w:r>
        <w:t xml:space="preserve">-2.93275 -0.54273 -0.02523  0.66833  2.58615 </w:t>
      </w:r>
    </w:p>
    <w:p w:rsidR="00E60506" w:rsidRDefault="00E60506" w:rsidP="00E60506">
      <w:pPr>
        <w:pStyle w:val="CodeSnippet"/>
      </w:pPr>
    </w:p>
    <w:p w:rsidR="00E60506" w:rsidRDefault="00E60506" w:rsidP="00E60506">
      <w:pPr>
        <w:pStyle w:val="CodeSnippet"/>
      </w:pPr>
      <w:r>
        <w:t>Coefficients:</w:t>
      </w:r>
    </w:p>
    <w:p w:rsidR="00E60506" w:rsidRDefault="00E60506" w:rsidP="00E60506">
      <w:pPr>
        <w:pStyle w:val="CodeSnippet"/>
      </w:pPr>
      <w:r>
        <w:t xml:space="preserve">            Estimate Std. Error t value Pr(&gt;|t|)    </w:t>
      </w:r>
    </w:p>
    <w:p w:rsidR="00E60506" w:rsidRDefault="00E60506" w:rsidP="00E60506">
      <w:pPr>
        <w:pStyle w:val="CodeSnippet"/>
      </w:pPr>
      <w:r>
        <w:t xml:space="preserve">(Intercept)  0.27224    0.77896   0.349    0.727    </w:t>
      </w:r>
    </w:p>
    <w:p w:rsidR="00E60506" w:rsidRDefault="00E60506" w:rsidP="00E60506">
      <w:pPr>
        <w:pStyle w:val="CodeSnippet"/>
      </w:pPr>
      <w:r>
        <w:t>input        1.97692    0.07729  25.577   &lt;2e-16 ***</w:t>
      </w:r>
    </w:p>
    <w:p w:rsidR="00E60506" w:rsidRDefault="00E60506" w:rsidP="00E60506">
      <w:pPr>
        <w:pStyle w:val="CodeSnippet"/>
      </w:pPr>
      <w:r>
        <w:t>---</w:t>
      </w:r>
    </w:p>
    <w:p w:rsidR="00E60506" w:rsidRDefault="00E60506" w:rsidP="00E60506">
      <w:pPr>
        <w:pStyle w:val="CodeSnippet"/>
      </w:pPr>
      <w:r>
        <w:t>Signif. codes:  0 ‘***’ 0.001 ‘**’ 0.01 ‘*’ 0.05 ‘.’ 0.1 ‘ ’ 1</w:t>
      </w:r>
    </w:p>
    <w:p w:rsidR="00E60506" w:rsidRDefault="00E60506" w:rsidP="00E60506">
      <w:pPr>
        <w:pStyle w:val="CodeSnippet"/>
      </w:pPr>
    </w:p>
    <w:p w:rsidR="00E60506" w:rsidRDefault="00E60506" w:rsidP="00E60506">
      <w:pPr>
        <w:pStyle w:val="CodeSnippet"/>
      </w:pPr>
      <w:r>
        <w:t>Residual standard error: 1.013 on 198 degrees of freedom</w:t>
      </w:r>
    </w:p>
    <w:p w:rsidR="00E60506" w:rsidRDefault="00E60506" w:rsidP="00E60506">
      <w:pPr>
        <w:pStyle w:val="CodeSnippet"/>
      </w:pPr>
      <w:r>
        <w:t>Multiple R-squared:  0.7677,</w:t>
      </w:r>
      <w:r>
        <w:tab/>
        <w:t xml:space="preserve">Adjusted R-squared:  0.7665 </w:t>
      </w:r>
    </w:p>
    <w:p w:rsidR="00BE773F" w:rsidRDefault="00E60506" w:rsidP="00E60506">
      <w:pPr>
        <w:pStyle w:val="CodeSnippet"/>
      </w:pPr>
      <w:r>
        <w:t>F-statistic: 654.2 on 1 and 198 DF,  p-value: &lt; 2.2e-16</w:t>
      </w:r>
    </w:p>
    <w:p w:rsidR="00B11BC8" w:rsidRDefault="00BE773F" w:rsidP="00BE773F">
      <w:pPr>
        <w:pStyle w:val="Para"/>
      </w:pPr>
      <w:r>
        <w:t>There are many, many things to look at here.</w:t>
      </w:r>
      <w:r w:rsidR="00E60506">
        <w:t xml:space="preserve">  It starts with the </w:t>
      </w:r>
      <w:r w:rsidR="00F91D55">
        <w:t xml:space="preserve">function </w:t>
      </w:r>
      <w:r w:rsidR="00E60506">
        <w:t xml:space="preserve">we used and a summary of the </w:t>
      </w:r>
      <w:r w:rsidR="00E60506" w:rsidRPr="00834B43">
        <w:rPr>
          <w:i/>
        </w:rPr>
        <w:t>residuals</w:t>
      </w:r>
      <w:r w:rsidR="00A45983">
        <w:t xml:space="preserve">.  </w:t>
      </w:r>
      <w:r w:rsidR="00E60506">
        <w:t xml:space="preserve">The residuals are the difference between what the </w:t>
      </w:r>
      <w:r w:rsidR="00E60506" w:rsidRPr="00864F96">
        <w:t>model predicts</w:t>
      </w:r>
      <w:r w:rsidR="00E60506">
        <w:t xml:space="preserve"> and what we </w:t>
      </w:r>
      <w:r w:rsidR="00E60506" w:rsidRPr="00864F96">
        <w:t>observed</w:t>
      </w:r>
      <w:r w:rsidR="00E60506">
        <w:t xml:space="preserve"> in the output.  The line is specifically calculated so the mean of the residuals is zero (making it the “best fit” for the data).  Often times, we’ll skip over the residuals (</w:t>
      </w:r>
      <w:r w:rsidR="008B7921">
        <w:t xml:space="preserve">as </w:t>
      </w:r>
      <w:r w:rsidR="00E60506">
        <w:t xml:space="preserve">there are better methods for interpreting the residuals).  </w:t>
      </w:r>
    </w:p>
    <w:p w:rsidR="00B11BC8" w:rsidRDefault="00E60506" w:rsidP="00BE773F">
      <w:pPr>
        <w:pStyle w:val="Para"/>
      </w:pPr>
      <w:r>
        <w:t xml:space="preserve">The next section talks about the coefficients.  </w:t>
      </w:r>
      <w:r w:rsidR="00B11BC8">
        <w:t xml:space="preserve">In this model we have two: the </w:t>
      </w:r>
      <w:r w:rsidR="00B11BC8" w:rsidRPr="00834B43">
        <w:rPr>
          <w:i/>
        </w:rPr>
        <w:t>intercept</w:t>
      </w:r>
      <w:r w:rsidR="00B11BC8">
        <w:t xml:space="preserve">, which is always present, and our </w:t>
      </w:r>
      <w:r w:rsidR="00B11BC8" w:rsidRPr="00834B43">
        <w:rPr>
          <w:i/>
        </w:rPr>
        <w:t>input variable</w:t>
      </w:r>
      <w:r w:rsidR="00B11BC8">
        <w:t xml:space="preserve">.  If we had more observed inputs, they would be listed here, one per line.  </w:t>
      </w:r>
      <w:r w:rsidR="00A57E13">
        <w:t xml:space="preserve">The first column here is the estimated value for the coefficient.  </w:t>
      </w:r>
      <w:r w:rsidR="00B11BC8">
        <w:t xml:space="preserve">For most linear models, the intercept </w:t>
      </w:r>
      <w:r w:rsidR="00864F96">
        <w:t xml:space="preserve">has little to no </w:t>
      </w:r>
      <w:r w:rsidR="00B11BC8">
        <w:t>meaning.  The intercept coefficient signifies if our input is at zero, we could estimate the output to be around 0.27</w:t>
      </w:r>
      <w:r w:rsidR="00A57E13">
        <w:t xml:space="preserve"> (which doesn’t make sense if we were talking about a person’s height)</w:t>
      </w:r>
      <w:r w:rsidR="00B11BC8">
        <w:t>.  We didn’t set this when we created this data (which made it zero) so 0.27 is pretty close.</w:t>
      </w:r>
    </w:p>
    <w:p w:rsidR="00BE773F" w:rsidRDefault="00E60506" w:rsidP="00BE773F">
      <w:pPr>
        <w:pStyle w:val="Para"/>
      </w:pPr>
      <w:r>
        <w:t>Looking at our coefficients here we can construct the model:</w:t>
      </w:r>
    </w:p>
    <w:p w:rsidR="00E60506" w:rsidRDefault="00E60506" w:rsidP="00834B43">
      <w:pPr>
        <w:pStyle w:val="CodeSnippet"/>
      </w:pPr>
      <w:r>
        <w:t xml:space="preserve">output = </w:t>
      </w:r>
      <w:r w:rsidR="00B11BC8">
        <w:t>0.27224 + 1.97692(input)</w:t>
      </w:r>
    </w:p>
    <w:p w:rsidR="00570E56" w:rsidRDefault="00B11BC8" w:rsidP="00B11BC8">
      <w:pPr>
        <w:pStyle w:val="Para"/>
      </w:pPr>
      <w:r>
        <w:t xml:space="preserve">This model is what we would use to estimate new output values given an observed input. But remember we generated our data by multiplying the input by 2?  The linear model here thinks we multiplied by 1.97692, which is pretty close. This </w:t>
      </w:r>
      <w:r w:rsidR="00A57E13">
        <w:t xml:space="preserve">coefficient for </w:t>
      </w:r>
      <w:r w:rsidR="001D3277">
        <w:t>the</w:t>
      </w:r>
      <w:r w:rsidR="00A57E13">
        <w:t xml:space="preserve"> input variable (or variables) </w:t>
      </w:r>
      <w:r>
        <w:t xml:space="preserve">is </w:t>
      </w:r>
      <w:r w:rsidR="00041ABC">
        <w:t>where can begin to see the power of regression</w:t>
      </w:r>
      <w:r w:rsidR="00A57E13">
        <w:t xml:space="preserve"> analysis. </w:t>
      </w:r>
      <w:r w:rsidR="00041ABC">
        <w:t>We can interpret like this:</w:t>
      </w:r>
    </w:p>
    <w:p w:rsidR="00570E56" w:rsidRDefault="00041ABC" w:rsidP="00834B43">
      <w:pPr>
        <w:pStyle w:val="ExtractPara"/>
        <w:jc w:val="center"/>
      </w:pPr>
      <w:r w:rsidRPr="00D1649D">
        <w:rPr>
          <w:highlight w:val="green"/>
          <w:rPrChange w:id="564" w:author="Russell Thomas" w:date="2013-08-30T12:15:00Z">
            <w:rPr/>
          </w:rPrChange>
        </w:rPr>
        <w:t xml:space="preserve">If all the other input variables are held constant, a </w:t>
      </w:r>
      <w:r w:rsidR="00A57E13" w:rsidRPr="00D1649D">
        <w:rPr>
          <w:highlight w:val="green"/>
          <w:rPrChange w:id="565" w:author="Russell Thomas" w:date="2013-08-30T12:15:00Z">
            <w:rPr/>
          </w:rPrChange>
        </w:rPr>
        <w:t>one-unit change in this input variable is associated to an average change of 1.97 in the output.</w:t>
      </w:r>
    </w:p>
    <w:p w:rsidR="00A57E13" w:rsidRDefault="00A57E13" w:rsidP="00B11BC8">
      <w:pPr>
        <w:pStyle w:val="Para"/>
      </w:pPr>
      <w:r>
        <w:t>Since we only have one input variable we have nothing else to hold constant.  Even if we have dozens of variables, we can isolate the effe</w:t>
      </w:r>
      <w:r w:rsidR="00E6177A">
        <w:t>ct of the individual variables with regression analysis.</w:t>
      </w:r>
    </w:p>
    <w:p w:rsidR="00A57E13" w:rsidRDefault="00A57E13" w:rsidP="00B11BC8">
      <w:pPr>
        <w:pStyle w:val="Para"/>
      </w:pPr>
      <w:r>
        <w:t xml:space="preserve">The next column in the coefficients represents the standard error.  We can use this along with the estimated coefficient to generate a confidence interval for the coefficient by passing in the output of the lm() command to the </w:t>
      </w:r>
      <w:r w:rsidRPr="00834B43">
        <w:rPr>
          <w:rStyle w:val="InlineCode"/>
        </w:rPr>
        <w:t>confint()</w:t>
      </w:r>
      <w:r>
        <w:t xml:space="preserve"> </w:t>
      </w:r>
      <w:r w:rsidR="00570E56">
        <w:t>function</w:t>
      </w:r>
      <w:r>
        <w:t>:</w:t>
      </w:r>
    </w:p>
    <w:p w:rsidR="00A57E13" w:rsidRPr="00A57E13" w:rsidRDefault="00A57E13" w:rsidP="00A57E13">
      <w:pPr>
        <w:pStyle w:val="CodeSnippet"/>
        <w:rPr>
          <w:b/>
        </w:rPr>
      </w:pPr>
      <w:r w:rsidRPr="00D1649D">
        <w:rPr>
          <w:b/>
          <w:highlight w:val="green"/>
          <w:rPrChange w:id="566" w:author="Russell Thomas" w:date="2013-08-30T12:16:00Z">
            <w:rPr>
              <w:b/>
            </w:rPr>
          </w:rPrChange>
        </w:rPr>
        <w:t>confint(model)</w:t>
      </w:r>
    </w:p>
    <w:p w:rsidR="00A57E13" w:rsidRDefault="00A57E13" w:rsidP="00A57E13">
      <w:pPr>
        <w:pStyle w:val="CodeSnippet"/>
      </w:pPr>
      <w:r>
        <w:t xml:space="preserve">                2.5 %   97.5 %</w:t>
      </w:r>
    </w:p>
    <w:p w:rsidR="00A57E13" w:rsidRDefault="00A57E13" w:rsidP="00A57E13">
      <w:pPr>
        <w:pStyle w:val="CodeSnippet"/>
      </w:pPr>
      <w:r>
        <w:t>(Intercept) -1.263895 1.808368</w:t>
      </w:r>
    </w:p>
    <w:p w:rsidR="00A57E13" w:rsidRDefault="00A57E13" w:rsidP="00A57E13">
      <w:pPr>
        <w:pStyle w:val="CodeSnippet"/>
      </w:pPr>
      <w:r>
        <w:t>input        1.824502 2.129343</w:t>
      </w:r>
    </w:p>
    <w:p w:rsidR="00A57E13" w:rsidRDefault="00A57E13" w:rsidP="00B11BC8">
      <w:pPr>
        <w:pStyle w:val="Para"/>
      </w:pPr>
      <w:r>
        <w:t>Th</w:t>
      </w:r>
      <w:r w:rsidR="00570E56">
        <w:t>e</w:t>
      </w:r>
      <w:r>
        <w:t xml:space="preserve"> output tell</w:t>
      </w:r>
      <w:r w:rsidR="00570E56">
        <w:t>s</w:t>
      </w:r>
      <w:r>
        <w:t xml:space="preserve"> us that with 95% confidence, the input coefficient is </w:t>
      </w:r>
      <w:r w:rsidR="00E6177A">
        <w:t xml:space="preserve">really </w:t>
      </w:r>
      <w:r>
        <w:t>between 1.82 and 2.13 (and our value of 2 is well within that range).</w:t>
      </w:r>
    </w:p>
    <w:p w:rsidR="00B50C08" w:rsidRDefault="00B50C08" w:rsidP="00B11BC8">
      <w:pPr>
        <w:pStyle w:val="Para"/>
      </w:pPr>
      <w:r>
        <w:t>The next two columns are measurements of how much the variable contributes to the model.  The last column here is called the “</w:t>
      </w:r>
      <w:r w:rsidRPr="00834B43">
        <w:rPr>
          <w:i/>
        </w:rPr>
        <w:t>p-value</w:t>
      </w:r>
      <w:r>
        <w:t xml:space="preserve">” (we mentioned it earlier in a </w:t>
      </w:r>
      <w:r w:rsidRPr="00B50C08">
        <w:rPr>
          <w:highlight w:val="yellow"/>
        </w:rPr>
        <w:t>call-out</w:t>
      </w:r>
      <w:r>
        <w:t xml:space="preserve">).  As a general rule, smaller p-values contribute more significantly to the overall model and larger p-values means the relationship between this input variable and the output is more likely to be chance.  If we have a high p-value, we may want to look for other explanatory variables and remove any variables with a high p-value.  Most people settle on 0.05 as the threshold for significance.  Meaning if the p-value is less than 0.05 (and ours is well beneath it) then the variable is significant and can stay in the model, above 0.05 though and we should consider tossing it to the curb. </w:t>
      </w:r>
    </w:p>
    <w:p w:rsidR="00592083" w:rsidRDefault="00592083" w:rsidP="00592083">
      <w:pPr>
        <w:pStyle w:val="Para"/>
        <w:rPr>
          <w:ins w:id="567" w:author="Russell Thomas" w:date="2013-08-30T12:17:00Z"/>
        </w:rPr>
      </w:pPr>
      <w:r>
        <w:t xml:space="preserve">We should be aware that a p-value is </w:t>
      </w:r>
      <w:r w:rsidR="00B50C08">
        <w:t xml:space="preserve">a </w:t>
      </w:r>
      <w:r w:rsidR="00B50C08" w:rsidRPr="00834B43">
        <w:rPr>
          <w:i/>
        </w:rPr>
        <w:t>continuous</w:t>
      </w:r>
      <w:r w:rsidR="00B50C08">
        <w:t xml:space="preserve"> </w:t>
      </w:r>
      <w:r>
        <w:t xml:space="preserve">variable </w:t>
      </w:r>
      <w:r w:rsidRPr="00834B43">
        <w:rPr>
          <w:b/>
        </w:rPr>
        <w:t>and</w:t>
      </w:r>
      <w:r>
        <w:t xml:space="preserve"> a </w:t>
      </w:r>
      <w:r w:rsidRPr="00834B43">
        <w:rPr>
          <w:i/>
        </w:rPr>
        <w:t>single measurement</w:t>
      </w:r>
      <w:r>
        <w:t>.  T</w:t>
      </w:r>
      <w:r w:rsidR="00B50C08">
        <w:t xml:space="preserve">he </w:t>
      </w:r>
      <w:r>
        <w:t xml:space="preserve">accepted </w:t>
      </w:r>
      <w:r w:rsidR="00B50C08">
        <w:t xml:space="preserve">significance </w:t>
      </w:r>
      <w:r>
        <w:t xml:space="preserve">value </w:t>
      </w:r>
      <w:r w:rsidR="00B50C08">
        <w:t xml:space="preserve">of 0.05 is a relatively arbitrary stake in the ground.  </w:t>
      </w:r>
      <w:r>
        <w:t xml:space="preserve">If one variable has </w:t>
      </w:r>
      <w:r w:rsidR="00B50C08">
        <w:t xml:space="preserve">a p-value of 0.049 </w:t>
      </w:r>
      <w:r>
        <w:t>and another of 0.051, those are very, very similar and yet</w:t>
      </w:r>
      <w:r w:rsidR="00E6177A">
        <w:t xml:space="preserve"> according to conventional practices</w:t>
      </w:r>
      <w:r>
        <w:t>, one is considered significant</w:t>
      </w:r>
      <w:r w:rsidR="00E6177A">
        <w:t xml:space="preserve"> and the other should be tossed out</w:t>
      </w:r>
      <w:r>
        <w:t xml:space="preserve">.  If you’re trying to publish in some hoity-toity journal, than you’ll have to do that.  But if you’re trying to learn from the data, take </w:t>
      </w:r>
      <w:r w:rsidR="00E6177A">
        <w:t>that</w:t>
      </w:r>
      <w:r>
        <w:t xml:space="preserve"> 0.05 threshold with a grain of salt.</w:t>
      </w:r>
      <w:r w:rsidR="00E6177A">
        <w:t xml:space="preserve"> </w:t>
      </w:r>
    </w:p>
    <w:p w:rsidR="00D1649D" w:rsidRDefault="00D1649D" w:rsidP="00D1649D">
      <w:pPr>
        <w:pStyle w:val="QueryPara"/>
        <w:numPr>
          <w:ins w:id="568" w:author="Russell Thomas" w:date="2013-08-30T12:17:00Z"/>
        </w:numPr>
        <w:pPrChange w:id="569" w:author="Russell Thomas" w:date="2013-08-30T12:17:00Z">
          <w:pPr>
            <w:pStyle w:val="Para"/>
          </w:pPr>
        </w:pPrChange>
      </w:pPr>
      <w:ins w:id="570" w:author="Russell Thomas" w:date="2013-08-30T12:18:00Z">
        <w:r>
          <w:t>In most academic journals, especially social science, it is common practice to evaluate p-values using three different thresholds of significance: 0.1, 0.05, and 0.01.  Th</w:t>
        </w:r>
      </w:ins>
      <w:ins w:id="571" w:author="Russell Thomas" w:date="2013-08-30T12:19:00Z">
        <w:r w:rsidR="00677FC6">
          <w:t>is provides more flexibility to interpret results in various contexts.  Therefore, it’s not correct to say that in academic journals you have to pick a single significance threshold and report only those results as statistically significant.</w:t>
        </w:r>
      </w:ins>
    </w:p>
    <w:p w:rsidR="003C4121" w:rsidRDefault="00592083" w:rsidP="00B11BC8">
      <w:pPr>
        <w:pStyle w:val="Para"/>
      </w:pPr>
      <w:r>
        <w:t>There are two other things to look at in the output of our linear regression.  Look at the “</w:t>
      </w:r>
      <w:r w:rsidRPr="00834B43">
        <w:rPr>
          <w:i/>
        </w:rPr>
        <w:t>Adjusted R-squared</w:t>
      </w:r>
      <w:r>
        <w:t xml:space="preserve">” value </w:t>
      </w:r>
      <w:r w:rsidR="003C4121">
        <w:t xml:space="preserve">in </w:t>
      </w:r>
      <w:r w:rsidR="00EB177E">
        <w:t>the second to last line.  The</w:t>
      </w:r>
      <w:r w:rsidR="00277392">
        <w:t xml:space="preserve"> a</w:t>
      </w:r>
      <w:r w:rsidR="00E6177A">
        <w:t>d</w:t>
      </w:r>
      <w:r w:rsidR="00277392">
        <w:t>justed</w:t>
      </w:r>
      <w:r w:rsidR="00EB177E">
        <w:t xml:space="preserve"> R</w:t>
      </w:r>
      <w:r w:rsidR="00EB177E" w:rsidRPr="00EB177E">
        <w:rPr>
          <w:vertAlign w:val="superscript"/>
        </w:rPr>
        <w:t>2</w:t>
      </w:r>
      <w:r w:rsidR="003C4121">
        <w:t xml:space="preserve"> </w:t>
      </w:r>
      <w:r w:rsidR="00277392">
        <w:t>(or technically the “</w:t>
      </w:r>
      <w:r w:rsidR="00277392" w:rsidRPr="00677FC6">
        <w:rPr>
          <w:highlight w:val="green"/>
          <w:rPrChange w:id="572" w:author="Russell Thomas" w:date="2013-08-30T12:20:00Z">
            <w:rPr/>
          </w:rPrChange>
        </w:rPr>
        <w:t>adjusted coefficient of determination</w:t>
      </w:r>
      <w:r w:rsidR="00277392">
        <w:t xml:space="preserve">”) </w:t>
      </w:r>
      <w:r w:rsidR="003C4121">
        <w:t xml:space="preserve">signifies the amount of variation explained by our model.  Values ranges from 0, meaning the model is no better than using the output mean, and up to 1, meaning the model describes the output perfectly.   In our model it was calculated as 0.76, which means the linear model we generated can reasonably explain 76% of the variation in the output data.  There is no magic number we want the </w:t>
      </w:r>
      <w:r w:rsidR="00EB177E">
        <w:t>R</w:t>
      </w:r>
      <w:r w:rsidR="00EB177E" w:rsidRPr="00EB177E">
        <w:rPr>
          <w:vertAlign w:val="superscript"/>
        </w:rPr>
        <w:t>2</w:t>
      </w:r>
      <w:r w:rsidR="00EB177E">
        <w:t xml:space="preserve"> t</w:t>
      </w:r>
      <w:r w:rsidR="003C4121">
        <w:t>o be because it’s relative.  If we are starting from a place where we are simply guessing</w:t>
      </w:r>
      <w:r w:rsidR="00EB177E">
        <w:t xml:space="preserve"> at the output</w:t>
      </w:r>
      <w:ins w:id="573" w:author="Russell Thomas" w:date="2013-08-30T12:21:00Z">
        <w:r w:rsidR="00677FC6">
          <w:t xml:space="preserve"> (i.e. we can’t explain any of the variation in the output)</w:t>
        </w:r>
      </w:ins>
      <w:r w:rsidR="00EB177E">
        <w:t>, than an R</w:t>
      </w:r>
      <w:r w:rsidR="00EB177E" w:rsidRPr="00EB177E">
        <w:rPr>
          <w:vertAlign w:val="superscript"/>
        </w:rPr>
        <w:t>2</w:t>
      </w:r>
      <w:r w:rsidR="00EB177E">
        <w:t xml:space="preserve"> of 0.05 is helpful.   But if we have an existing model at 0.76, then 0.05 is a large step backwards.   </w:t>
      </w:r>
      <w:r w:rsidR="00EB177E" w:rsidRPr="00834B43">
        <w:rPr>
          <w:b/>
        </w:rPr>
        <w:t>When people want a quick understanding of a model, they focus on the R</w:t>
      </w:r>
      <w:r w:rsidR="00EB177E" w:rsidRPr="00834B43">
        <w:rPr>
          <w:b/>
          <w:vertAlign w:val="superscript"/>
        </w:rPr>
        <w:t>2</w:t>
      </w:r>
      <w:r w:rsidR="00EB177E" w:rsidRPr="00834B43">
        <w:rPr>
          <w:b/>
        </w:rPr>
        <w:t xml:space="preserve"> value</w:t>
      </w:r>
      <w:r w:rsidR="00EB177E">
        <w:t xml:space="preserve">. </w:t>
      </w:r>
    </w:p>
    <w:p w:rsidR="00EB177E" w:rsidRDefault="00EB177E" w:rsidP="00B11BC8">
      <w:pPr>
        <w:pStyle w:val="Para"/>
      </w:pPr>
      <w:r>
        <w:t>The last thing to put an eye towards is the p-value on the bottom line.  This is the p-value of the entire model.  At this point, we probably have a good feel if this is a good model or not, but keep an eye on this p-value.  In our model, the p-value is tiny, so we can continue to feel good about this model.</w:t>
      </w:r>
    </w:p>
    <w:p w:rsidR="00EB177E" w:rsidRDefault="004F0E34" w:rsidP="00277392">
      <w:pPr>
        <w:pStyle w:val="H2"/>
      </w:pPr>
      <w:r>
        <w:t xml:space="preserve">Understanding </w:t>
      </w:r>
      <w:r w:rsidR="00EB177E">
        <w:t>Common Pitfalls in Regression Analysis</w:t>
      </w:r>
    </w:p>
    <w:p w:rsidR="00EB177E" w:rsidRDefault="00ED3B9C" w:rsidP="00EB177E">
      <w:pPr>
        <w:pStyle w:val="Para"/>
      </w:pPr>
      <w:r>
        <w:t>We hesitated even discussing regression analysis in this book.  T</w:t>
      </w:r>
      <w:r w:rsidR="00EB177E">
        <w:t>here are so many ways things can go wro</w:t>
      </w:r>
      <w:r>
        <w:t xml:space="preserve">ng and so many ways to screw up, not to mention all the </w:t>
      </w:r>
      <w:r w:rsidR="00EB177E">
        <w:t xml:space="preserve">assumptions within the process that must be kept in check.  </w:t>
      </w:r>
      <w:r w:rsidR="004F0E34">
        <w:t xml:space="preserve">However, </w:t>
      </w:r>
      <w:r>
        <w:t xml:space="preserve">we did include it and we must also </w:t>
      </w:r>
      <w:r w:rsidR="00EB177E">
        <w:t>include some of the common pitfalls here.</w:t>
      </w:r>
    </w:p>
    <w:p w:rsidR="00EB177E" w:rsidRDefault="00EB177E" w:rsidP="00EB177E">
      <w:pPr>
        <w:pStyle w:val="H3"/>
      </w:pPr>
      <w:r>
        <w:t>We cannot extrapolate beyond our data</w:t>
      </w:r>
    </w:p>
    <w:p w:rsidR="00EB177E" w:rsidRDefault="00EB177E" w:rsidP="00EB177E">
      <w:pPr>
        <w:pStyle w:val="Para"/>
      </w:pPr>
      <w:r>
        <w:t xml:space="preserve">Our data represents </w:t>
      </w:r>
      <w:r w:rsidR="0050494B">
        <w:t>the</w:t>
      </w:r>
      <w:r>
        <w:t xml:space="preserve"> entire </w:t>
      </w:r>
      <w:r w:rsidR="0050494B">
        <w:t>range</w:t>
      </w:r>
      <w:r>
        <w:t xml:space="preserve"> of our knowledge.  We can verify that there is a linear relationship in the data we have, but we cannot extend that </w:t>
      </w:r>
      <w:r w:rsidR="0050494B">
        <w:t xml:space="preserve">belief </w:t>
      </w:r>
      <w:r>
        <w:t>above or below our input values.  As an example, let’s say we’</w:t>
      </w:r>
      <w:r w:rsidR="0050494B">
        <w:t xml:space="preserve">ve developed a horrendously over-simplified model to estimate the cost of a data breach </w:t>
      </w:r>
      <w:r w:rsidR="007D2E2D">
        <w:t xml:space="preserve">(output) </w:t>
      </w:r>
      <w:r w:rsidR="0050494B">
        <w:t>from just a count of records lost</w:t>
      </w:r>
      <w:r w:rsidR="007D2E2D">
        <w:t xml:space="preserve"> (input)</w:t>
      </w:r>
      <w:r w:rsidR="0050494B">
        <w:t xml:space="preserve">.  If we only look at breaches that have lost 1,000 to 100,000 records, we cannot extend this to breaches with more than 100,000 or less than 1,000 records lost.  We have no confidence that the relationship holds beyond the data we have.  Though if we did develop such a blatantly ridiculous model, we’d be sure to </w:t>
      </w:r>
      <w:r w:rsidR="000C13EA">
        <w:t>discuss</w:t>
      </w:r>
      <w:r w:rsidR="0050494B">
        <w:t xml:space="preserve"> the </w:t>
      </w:r>
      <w:r w:rsidR="00ED3B9C">
        <w:t>small</w:t>
      </w:r>
      <w:r w:rsidR="0050494B">
        <w:t xml:space="preserve"> R</w:t>
      </w:r>
      <w:r w:rsidR="0050494B" w:rsidRPr="0050494B">
        <w:rPr>
          <w:vertAlign w:val="superscript"/>
        </w:rPr>
        <w:t>2</w:t>
      </w:r>
      <w:r w:rsidR="0050494B">
        <w:t xml:space="preserve"> value so people may have a fair shot at dismissing </w:t>
      </w:r>
      <w:r w:rsidR="007D2E2D">
        <w:t>such a simple model</w:t>
      </w:r>
      <w:r w:rsidR="0050494B">
        <w:t>.</w:t>
      </w:r>
      <w:r w:rsidR="0050494B">
        <w:rPr>
          <w:rStyle w:val="FootnoteReference"/>
        </w:rPr>
        <w:footnoteReference w:id="1"/>
      </w:r>
    </w:p>
    <w:p w:rsidR="00E57F1E" w:rsidRDefault="00E57F1E" w:rsidP="000C13EA">
      <w:pPr>
        <w:pStyle w:val="H3"/>
      </w:pPr>
      <w:r>
        <w:t>Outliers have a lot of influence</w:t>
      </w:r>
    </w:p>
    <w:p w:rsidR="00E57F1E" w:rsidRPr="00E57F1E" w:rsidRDefault="00E57F1E" w:rsidP="00E57F1E">
      <w:pPr>
        <w:pStyle w:val="Para"/>
      </w:pPr>
      <w:r>
        <w:t>Before regressi</w:t>
      </w:r>
      <w:r w:rsidR="00ED3B9C">
        <w:t xml:space="preserve">on analysis is </w:t>
      </w:r>
      <w:r w:rsidR="004F0E34">
        <w:t>performed</w:t>
      </w:r>
      <w:r w:rsidR="00ED3B9C">
        <w:t xml:space="preserve">, it’s worthwhile </w:t>
      </w:r>
      <w:r>
        <w:t xml:space="preserve">to validate the data and identify any outliers that are the result of mistakes or errors.  Outliers will have a large influence in the output </w:t>
      </w:r>
      <w:r w:rsidR="00ED3B9C">
        <w:t>of the model and</w:t>
      </w:r>
      <w:r>
        <w:t xml:space="preserve"> will greatly influence the model selection.  This doesn’t mean that we should go through and remove all of the oddball observations (even though this was a common practice many years ago).  For every observation that appears to be an outlier, it is just good practice to verify its validity before continuing on.  Sometimes outliers are valid and we must include them and account for them i</w:t>
      </w:r>
      <w:r w:rsidR="00ED3B9C">
        <w:t xml:space="preserve">n the model.  Other times, it may </w:t>
      </w:r>
      <w:r>
        <w:t xml:space="preserve">just </w:t>
      </w:r>
      <w:r w:rsidR="00ED3B9C">
        <w:t xml:space="preserve">be </w:t>
      </w:r>
      <w:r>
        <w:t>a result of mistyping or recording something in different unit of measurement and those should be fixed</w:t>
      </w:r>
      <w:r w:rsidR="007D2E2D">
        <w:t xml:space="preserve"> or removed.</w:t>
      </w:r>
    </w:p>
    <w:p w:rsidR="000C13EA" w:rsidRDefault="000C13EA" w:rsidP="000C13EA">
      <w:pPr>
        <w:pStyle w:val="H3"/>
      </w:pPr>
      <w:r>
        <w:t>Hidden Relationships Hide Well</w:t>
      </w:r>
    </w:p>
    <w:p w:rsidR="000C13EA" w:rsidRDefault="000C13EA" w:rsidP="000C13EA">
      <w:pPr>
        <w:pStyle w:val="Para"/>
      </w:pPr>
      <w:r>
        <w:t xml:space="preserve">It’s easy to gather a whole bunch of variables and toss them into a linear regression and </w:t>
      </w:r>
      <w:r w:rsidR="00E57F1E">
        <w:t>have many of them turn out to be s</w:t>
      </w:r>
      <w:r>
        <w:t>ignificant.  But we</w:t>
      </w:r>
      <w:r w:rsidR="00ED3B9C">
        <w:t xml:space="preserve"> have to approach this with some element of common sense.   It’s </w:t>
      </w:r>
      <w:r w:rsidR="004F0E34">
        <w:t xml:space="preserve">standard </w:t>
      </w:r>
      <w:r w:rsidR="00ED3B9C">
        <w:t xml:space="preserve">practice to keep the number of variables to a minimum (see the next pitfall). </w:t>
      </w:r>
      <w:r w:rsidR="00877891">
        <w:t xml:space="preserve"> But i</w:t>
      </w:r>
      <w:r w:rsidR="00ED3B9C">
        <w:t>nternal relationships in the data can be misleading and we</w:t>
      </w:r>
      <w:r>
        <w:t xml:space="preserve"> want to be careful of something called </w:t>
      </w:r>
      <w:proofErr w:type="spellStart"/>
      <w:r w:rsidR="00277392" w:rsidRPr="00064312">
        <w:rPr>
          <w:highlight w:val="green"/>
          <w:rPrChange w:id="574" w:author="Russell Thomas" w:date="2013-08-30T12:25:00Z">
            <w:rPr/>
          </w:rPrChange>
        </w:rPr>
        <w:t>multi</w:t>
      </w:r>
      <w:r w:rsidRPr="00064312">
        <w:rPr>
          <w:highlight w:val="green"/>
          <w:rPrChange w:id="575" w:author="Russell Thomas" w:date="2013-08-30T12:25:00Z">
            <w:rPr/>
          </w:rPrChange>
        </w:rPr>
        <w:t>collinearity</w:t>
      </w:r>
      <w:proofErr w:type="spellEnd"/>
      <w:r>
        <w:t>.</w:t>
      </w:r>
      <w:r w:rsidR="00277392">
        <w:t xml:space="preserve">  If we have two or more input variables that are highly correlated to each other</w:t>
      </w:r>
      <w:r w:rsidR="001F305E">
        <w:t xml:space="preserve"> we may be incorrectly assigning meaning where none exits.  We will see an example of this when we get back to our </w:t>
      </w:r>
      <w:proofErr w:type="spellStart"/>
      <w:r w:rsidR="001F305E">
        <w:t>ZeroAccess</w:t>
      </w:r>
      <w:proofErr w:type="spellEnd"/>
      <w:r w:rsidR="001F305E">
        <w:t xml:space="preserve"> data. </w:t>
      </w:r>
    </w:p>
    <w:p w:rsidR="001F305E" w:rsidRDefault="001F305E" w:rsidP="001F305E">
      <w:pPr>
        <w:pStyle w:val="H3"/>
      </w:pPr>
      <w:r>
        <w:t xml:space="preserve">Too Many Variables </w:t>
      </w:r>
    </w:p>
    <w:p w:rsidR="00064312" w:rsidRDefault="004F0E34" w:rsidP="001F305E">
      <w:pPr>
        <w:pStyle w:val="Para"/>
        <w:rPr>
          <w:ins w:id="576" w:author="Russell Thomas" w:date="2013-08-30T12:26:00Z"/>
        </w:rPr>
      </w:pPr>
      <w:r>
        <w:t>As stated, i</w:t>
      </w:r>
      <w:r w:rsidR="001F305E">
        <w:t>f you gather enough variables and t</w:t>
      </w:r>
      <w:r w:rsidR="00BD6449">
        <w:t>oss them into regression</w:t>
      </w:r>
      <w:r w:rsidR="004A02E9">
        <w:t xml:space="preserve"> analysis, it is inevitable</w:t>
      </w:r>
      <w:r w:rsidR="001F305E">
        <w:t xml:space="preserve"> </w:t>
      </w:r>
      <w:r w:rsidR="004A02E9">
        <w:t xml:space="preserve">that something in there will be significantly correlated.   This actually applies to many things beyond regression analysis.  </w:t>
      </w:r>
      <w:r w:rsidR="004A02E9" w:rsidRPr="00064312">
        <w:rPr>
          <w:highlight w:val="red"/>
          <w:rPrChange w:id="577" w:author="Russell Thomas" w:date="2013-08-30T12:26:00Z">
            <w:rPr/>
          </w:rPrChange>
        </w:rPr>
        <w:t xml:space="preserve">When dealing with large quantities of variables and data, different </w:t>
      </w:r>
      <w:r w:rsidR="00BD6449" w:rsidRPr="00064312">
        <w:rPr>
          <w:highlight w:val="red"/>
          <w:rPrChange w:id="578" w:author="Russell Thomas" w:date="2013-08-30T12:26:00Z">
            <w:rPr/>
          </w:rPrChange>
        </w:rPr>
        <w:t>considerations need to b</w:t>
      </w:r>
      <w:r w:rsidR="00A62539" w:rsidRPr="00064312">
        <w:rPr>
          <w:highlight w:val="red"/>
          <w:rPrChange w:id="579" w:author="Russell Thomas" w:date="2013-08-30T12:26:00Z">
            <w:rPr/>
          </w:rPrChange>
        </w:rPr>
        <w:t>e made.  If we use the de facto</w:t>
      </w:r>
      <w:r w:rsidR="00BD6449" w:rsidRPr="00064312">
        <w:rPr>
          <w:highlight w:val="red"/>
          <w:rPrChange w:id="580" w:author="Russell Thomas" w:date="2013-08-30T12:26:00Z">
            <w:rPr/>
          </w:rPrChange>
        </w:rPr>
        <w:t xml:space="preserve"> guideline of 0.05 significance testing (remember the p-value discussion earlier</w:t>
      </w:r>
      <w:r w:rsidR="00A62539" w:rsidRPr="00064312">
        <w:rPr>
          <w:highlight w:val="red"/>
          <w:rPrChange w:id="581" w:author="Russell Thomas" w:date="2013-08-30T12:26:00Z">
            <w:rPr/>
          </w:rPrChange>
        </w:rPr>
        <w:t>?</w:t>
      </w:r>
      <w:r w:rsidR="00BD6449" w:rsidRPr="00064312">
        <w:rPr>
          <w:highlight w:val="red"/>
          <w:rPrChange w:id="582" w:author="Russell Thomas" w:date="2013-08-30T12:26:00Z">
            <w:rPr/>
          </w:rPrChange>
        </w:rPr>
        <w:t xml:space="preserve">) </w:t>
      </w:r>
      <w:r w:rsidRPr="00064312">
        <w:rPr>
          <w:highlight w:val="red"/>
          <w:rPrChange w:id="583" w:author="Russell Thomas" w:date="2013-08-30T12:26:00Z">
            <w:rPr/>
          </w:rPrChange>
        </w:rPr>
        <w:t>then—</w:t>
      </w:r>
      <w:r w:rsidR="00BD6449" w:rsidRPr="00064312">
        <w:rPr>
          <w:highlight w:val="red"/>
          <w:rPrChange w:id="584" w:author="Russell Thomas" w:date="2013-08-30T12:26:00Z">
            <w:rPr/>
          </w:rPrChange>
        </w:rPr>
        <w:t>just by chance</w:t>
      </w:r>
      <w:r w:rsidRPr="00064312">
        <w:rPr>
          <w:highlight w:val="red"/>
          <w:rPrChange w:id="585" w:author="Russell Thomas" w:date="2013-08-30T12:26:00Z">
            <w:rPr/>
          </w:rPrChange>
        </w:rPr>
        <w:t>—</w:t>
      </w:r>
      <w:r w:rsidR="00BD6449" w:rsidRPr="00064312">
        <w:rPr>
          <w:highlight w:val="red"/>
          <w:rPrChange w:id="586" w:author="Russell Thomas" w:date="2013-08-30T12:26:00Z">
            <w:rPr/>
          </w:rPrChange>
        </w:rPr>
        <w:t>1 in 20 comparison</w:t>
      </w:r>
      <w:r w:rsidR="00A62539" w:rsidRPr="00064312">
        <w:rPr>
          <w:highlight w:val="red"/>
          <w:rPrChange w:id="587" w:author="Russell Thomas" w:date="2013-08-30T12:26:00Z">
            <w:rPr/>
          </w:rPrChange>
        </w:rPr>
        <w:t>s may appear significant.</w:t>
      </w:r>
      <w:r w:rsidR="00A62539">
        <w:t xml:space="preserve">  Multiply that across hundreds of variables and we are setting </w:t>
      </w:r>
    </w:p>
    <w:p w:rsidR="00064312" w:rsidRDefault="009D2016" w:rsidP="00064312">
      <w:pPr>
        <w:pStyle w:val="QueryPara"/>
        <w:numPr>
          <w:ins w:id="588" w:author="Russell Thomas" w:date="2013-08-30T12:26:00Z"/>
        </w:numPr>
        <w:rPr>
          <w:ins w:id="589" w:author="Russell Thomas" w:date="2013-08-30T12:37:00Z"/>
        </w:rPr>
      </w:pPr>
      <w:ins w:id="590" w:author="Russell Thomas" w:date="2013-08-30T12:35:00Z">
        <w:r>
          <w:t xml:space="preserve">Authors: </w:t>
        </w:r>
      </w:ins>
      <w:ins w:id="591" w:author="Russell Thomas" w:date="2013-08-30T12:27:00Z">
        <w:r w:rsidR="00064312">
          <w:t>I think this is an erroneous statement, and a misapplication of p-value.  P-value</w:t>
        </w:r>
      </w:ins>
      <w:ins w:id="592" w:author="Russell Thomas" w:date="2013-08-30T12:28:00Z">
        <w:r w:rsidR="00064312">
          <w:t xml:space="preserve"> of 0.05</w:t>
        </w:r>
      </w:ins>
      <w:ins w:id="593" w:author="Russell Thomas" w:date="2013-08-30T12:27:00Z">
        <w:r w:rsidR="00064312">
          <w:t xml:space="preserve"> does NOT say that if you add more variables, that 1 in 20</w:t>
        </w:r>
      </w:ins>
      <w:ins w:id="594" w:author="Russell Thomas" w:date="2013-08-30T12:29:00Z">
        <w:r>
          <w:t xml:space="preserve"> of those variables will be</w:t>
        </w:r>
        <w:r w:rsidR="00064312">
          <w:t xml:space="preserve"> significant</w:t>
        </w:r>
      </w:ins>
      <w:ins w:id="595" w:author="Russell Thomas" w:date="2013-08-30T12:36:00Z">
        <w:r>
          <w:t xml:space="preserve"> on average</w:t>
        </w:r>
      </w:ins>
      <w:ins w:id="596" w:author="Russell Thomas" w:date="2013-08-30T12:29:00Z">
        <w:r w:rsidR="00064312">
          <w:t>.  Instead, it says that there is a 1 in 20 chance that</w:t>
        </w:r>
        <w:r>
          <w:t xml:space="preserve"> </w:t>
        </w:r>
      </w:ins>
      <w:ins w:id="597" w:author="Russell Thomas" w:date="2013-08-30T12:30:00Z">
        <w:r>
          <w:t xml:space="preserve">rejecting </w:t>
        </w:r>
      </w:ins>
      <w:ins w:id="598" w:author="Russell Thomas" w:date="2013-08-30T12:29:00Z">
        <w:r>
          <w:t xml:space="preserve">the Null Hypothesis </w:t>
        </w:r>
      </w:ins>
      <w:ins w:id="599" w:author="Russell Thomas" w:date="2013-08-30T12:30:00Z">
        <w:r>
          <w:t>is due to chance (random variation</w:t>
        </w:r>
      </w:ins>
      <w:ins w:id="600" w:author="Russell Thomas" w:date="2013-08-30T12:36:00Z">
        <w:r>
          <w:t xml:space="preserve"> in the output</w:t>
        </w:r>
      </w:ins>
      <w:ins w:id="601" w:author="Russell Thomas" w:date="2013-08-30T12:30:00Z">
        <w:r>
          <w:t>) and not due to reasons stated in the Alternative Hypotheses</w:t>
        </w:r>
      </w:ins>
      <w:ins w:id="602" w:author="Russell Thomas" w:date="2013-08-30T12:36:00Z">
        <w:r>
          <w:t xml:space="preserve"> (the input)</w:t>
        </w:r>
      </w:ins>
      <w:ins w:id="603" w:author="Russell Thomas" w:date="2013-08-30T12:30:00Z">
        <w:r>
          <w:t xml:space="preserve">.  If </w:t>
        </w:r>
      </w:ins>
      <w:ins w:id="604" w:author="Russell Thomas" w:date="2013-08-30T12:33:00Z">
        <w:r>
          <w:t>other</w:t>
        </w:r>
      </w:ins>
      <w:ins w:id="605" w:author="Russell Thomas" w:date="2013-08-30T12:30:00Z">
        <w:r>
          <w:t xml:space="preserve"> </w:t>
        </w:r>
      </w:ins>
      <w:ins w:id="606" w:author="Russell Thomas" w:date="2013-08-30T12:32:00Z">
        <w:r>
          <w:t>explanatory</w:t>
        </w:r>
      </w:ins>
      <w:ins w:id="607" w:author="Russell Thomas" w:date="2013-08-30T12:30:00Z">
        <w:r>
          <w:t xml:space="preserve"> variables are </w:t>
        </w:r>
      </w:ins>
      <w:ins w:id="608" w:author="Russell Thomas" w:date="2013-08-30T12:33:00Z">
        <w:r>
          <w:t>tested individually</w:t>
        </w:r>
      </w:ins>
      <w:ins w:id="609" w:author="Russell Thomas" w:date="2013-08-30T12:32:00Z">
        <w:r>
          <w:t xml:space="preserve">, there is no way of knowing </w:t>
        </w:r>
      </w:ins>
      <w:ins w:id="610" w:author="Russell Thomas" w:date="2013-08-30T12:33:00Z">
        <w:r>
          <w:t xml:space="preserve">which might or might not be statistically significant.  Put another way, </w:t>
        </w:r>
      </w:ins>
      <w:ins w:id="611" w:author="Russell Thomas" w:date="2013-08-30T12:34:00Z">
        <w:r>
          <w:t xml:space="preserve">in order to estimate the probability of achieving statistical significance, </w:t>
        </w:r>
      </w:ins>
      <w:ins w:id="612" w:author="Russell Thomas" w:date="2013-08-30T12:33:00Z">
        <w:r>
          <w:t>you would need to build a statistical model of the space of possible explanatory variables</w:t>
        </w:r>
      </w:ins>
      <w:ins w:id="613" w:author="Russell Thomas" w:date="2013-08-30T12:35:00Z">
        <w:r>
          <w:t>.  I’ve never seen such a meta-statistical model.</w:t>
        </w:r>
      </w:ins>
    </w:p>
    <w:p w:rsidR="009D2016" w:rsidRDefault="009D2016" w:rsidP="00064312">
      <w:pPr>
        <w:pStyle w:val="QueryPara"/>
        <w:numPr>
          <w:ins w:id="614" w:author="Russell Thomas" w:date="2013-08-30T12:37:00Z"/>
        </w:numPr>
        <w:rPr>
          <w:ins w:id="615" w:author="Russell Thomas" w:date="2013-08-30T12:37:00Z"/>
        </w:rPr>
      </w:pPr>
    </w:p>
    <w:p w:rsidR="009D2016" w:rsidRDefault="009D2016" w:rsidP="00064312">
      <w:pPr>
        <w:pStyle w:val="QueryPara"/>
        <w:numPr>
          <w:ins w:id="616" w:author="Russell Thomas" w:date="2013-08-30T12:37:00Z"/>
        </w:numPr>
        <w:rPr>
          <w:ins w:id="617" w:author="Russell Thomas" w:date="2013-08-30T12:26:00Z"/>
        </w:rPr>
        <w:pPrChange w:id="618" w:author="Russell Thomas" w:date="2013-08-30T12:27:00Z">
          <w:pPr>
            <w:pStyle w:val="Para"/>
          </w:pPr>
        </w:pPrChange>
      </w:pPr>
      <w:ins w:id="619" w:author="Russell Thomas" w:date="2013-08-30T12:37:00Z">
        <w:r>
          <w:t>You could probably write a better paragraph explaining why having too many variables is not good, both in theory and in practice, incl. over-fitting.</w:t>
        </w:r>
      </w:ins>
    </w:p>
    <w:p w:rsidR="001F305E" w:rsidRDefault="00A62539" w:rsidP="001F305E">
      <w:pPr>
        <w:pStyle w:val="Para"/>
        <w:numPr>
          <w:ins w:id="620" w:author="Russell Thomas" w:date="2013-08-30T12:26:00Z"/>
        </w:numPr>
      </w:pPr>
      <w:r>
        <w:t>ourselves to be misled by spurious connections.   It’s considered good practice to minimize the number of variables in the model.  If a variable doesn’t increase the R</w:t>
      </w:r>
      <w:r w:rsidRPr="00ED3B9C">
        <w:rPr>
          <w:vertAlign w:val="superscript"/>
        </w:rPr>
        <w:t>2</w:t>
      </w:r>
      <w:r>
        <w:t xml:space="preserve"> value much then we’d want to keep it out of the model, even if it has a tiny p-value. </w:t>
      </w:r>
    </w:p>
    <w:p w:rsidR="00A62539" w:rsidRDefault="00A62539" w:rsidP="00A62539">
      <w:pPr>
        <w:pStyle w:val="H3"/>
      </w:pPr>
      <w:r>
        <w:t>Visualize and Apply the Sniff Test</w:t>
      </w:r>
    </w:p>
    <w:p w:rsidR="00A62539" w:rsidRPr="00A62539" w:rsidRDefault="00A62539" w:rsidP="00A62539">
      <w:pPr>
        <w:pStyle w:val="Para"/>
      </w:pPr>
      <w:r>
        <w:t>It’s a good idea to visually inspect the data before jumping into regression analysis.  In our example above we created a simple scatterplot and added in the regression line.  This gets a little more complicated as we add multiple variables, but it’s a good habit to get into.   But even beyond that, we want to apply a healthy dose of logic to the variables and make sure that they have at least some reason to be included.   This will help reduce the overall number of variables and hopefully help the analyst get to know the data if they didn’t before.</w:t>
      </w:r>
    </w:p>
    <w:p w:rsidR="00EB177E" w:rsidRDefault="00282FF1" w:rsidP="000C13EA">
      <w:pPr>
        <w:pStyle w:val="H3"/>
      </w:pPr>
      <w:r>
        <w:t>Apply linear regression to linear relationships</w:t>
      </w:r>
    </w:p>
    <w:p w:rsidR="004D34D0" w:rsidRDefault="00282FF1" w:rsidP="004D34D0">
      <w:pPr>
        <w:pStyle w:val="Para"/>
      </w:pPr>
      <w:r>
        <w:t>T</w:t>
      </w:r>
      <w:r w:rsidR="00A62539">
        <w:t xml:space="preserve">he </w:t>
      </w:r>
      <w:r>
        <w:t xml:space="preserve">concept of linear regression applies to the coefficients, not our input variables.  </w:t>
      </w:r>
      <w:r w:rsidR="004D34D0">
        <w:t xml:space="preserve">Our sample model ended up </w:t>
      </w:r>
      <w:r w:rsidR="004F0E34">
        <w:t>being</w:t>
      </w:r>
      <w:r w:rsidR="004D34D0">
        <w:t>:</w:t>
      </w:r>
    </w:p>
    <w:p w:rsidR="004D34D0" w:rsidRDefault="004D34D0" w:rsidP="00834B43">
      <w:pPr>
        <w:pStyle w:val="CodeSnippet"/>
      </w:pPr>
      <w:r w:rsidRPr="004D34D0">
        <w:t xml:space="preserve">output = </w:t>
      </w:r>
      <w:r>
        <w:t>0.27 + 1.97</w:t>
      </w:r>
      <w:r w:rsidRPr="004D34D0">
        <w:t>(input)</w:t>
      </w:r>
    </w:p>
    <w:p w:rsidR="004D34D0" w:rsidRDefault="004D34D0" w:rsidP="004D34D0">
      <w:pPr>
        <w:pStyle w:val="Para"/>
      </w:pPr>
      <w:r>
        <w:t>However, if the relationship was exponential, w</w:t>
      </w:r>
      <w:r w:rsidR="00C93773">
        <w:t xml:space="preserve">e may have created a model on our transformed input variable by squaring it for example, and </w:t>
      </w:r>
      <w:r>
        <w:t>we would still technically have a linear model.</w:t>
      </w:r>
    </w:p>
    <w:p w:rsidR="004D34D0" w:rsidRPr="004D34D0" w:rsidRDefault="004D34D0" w:rsidP="00834B43">
      <w:pPr>
        <w:pStyle w:val="CodeSnippet"/>
      </w:pPr>
      <w:r>
        <w:t>y</w:t>
      </w:r>
      <w:r w:rsidRPr="004D34D0">
        <w:t xml:space="preserve"> = </w:t>
      </w:r>
      <w:r>
        <w:t>0.27 + 1.97x</w:t>
      </w:r>
      <w:r w:rsidRPr="004D34D0">
        <w:rPr>
          <w:vertAlign w:val="superscript"/>
        </w:rPr>
        <w:t>2</w:t>
      </w:r>
    </w:p>
    <w:p w:rsidR="00A62539" w:rsidRPr="00A62539" w:rsidRDefault="004D34D0" w:rsidP="00A62539">
      <w:pPr>
        <w:pStyle w:val="Para"/>
      </w:pPr>
      <w:r>
        <w:t xml:space="preserve">While </w:t>
      </w:r>
      <w:r w:rsidR="00DC1741">
        <w:t xml:space="preserve">the model itself does not represent a linear </w:t>
      </w:r>
      <w:r>
        <w:t xml:space="preserve">relationship, we can still use a linear regression model since the coefficient is linear. </w:t>
      </w:r>
      <w:r w:rsidR="00DC1741">
        <w:t>This means, i</w:t>
      </w:r>
      <w:r w:rsidR="00282FF1">
        <w:t xml:space="preserve">f the relationship is not linear then we can transform one ore more variables (input or output) by taking the log, square root or adding exponentials to our variables.  There are some rules for doing transformations and we also begin to run the risk of over fitting a model.  Over-fitting occurs when a model is tuned to the data we have, but then performs much differently when new data is added (or we use to estimate new values, </w:t>
      </w:r>
      <w:r>
        <w:t>etc.</w:t>
      </w:r>
      <w:r w:rsidR="00282FF1">
        <w:t>).</w:t>
      </w:r>
      <w:r w:rsidR="00DC1741">
        <w:t xml:space="preserve">  </w:t>
      </w:r>
      <w:r w:rsidR="00282FF1">
        <w:t xml:space="preserve">  Given enough </w:t>
      </w:r>
      <w:r>
        <w:t>transformations</w:t>
      </w:r>
      <w:r w:rsidR="00282FF1">
        <w:t>, we can create a model where R</w:t>
      </w:r>
      <w:r w:rsidR="00282FF1" w:rsidRPr="004D34D0">
        <w:rPr>
          <w:vertAlign w:val="superscript"/>
        </w:rPr>
        <w:t>2</w:t>
      </w:r>
      <w:r w:rsidR="00282FF1">
        <w:t xml:space="preserve"> is 1 and all of the residuals are 0, but add new values and the R</w:t>
      </w:r>
      <w:r w:rsidR="00282FF1" w:rsidRPr="004D34D0">
        <w:rPr>
          <w:vertAlign w:val="superscript"/>
        </w:rPr>
        <w:t>2</w:t>
      </w:r>
      <w:r w:rsidR="00282FF1">
        <w:t xml:space="preserve"> drops like a brick.  We want our models to strike that bal</w:t>
      </w:r>
      <w:r>
        <w:t>ance between simple and accurate.</w:t>
      </w:r>
    </w:p>
    <w:p w:rsidR="00EB177E" w:rsidRDefault="00EB177E" w:rsidP="00EB177E">
      <w:pPr>
        <w:pStyle w:val="H1"/>
      </w:pPr>
      <w:r>
        <w:t xml:space="preserve">Regression on </w:t>
      </w:r>
      <w:proofErr w:type="spellStart"/>
      <w:r>
        <w:t>ZeroAccess</w:t>
      </w:r>
      <w:proofErr w:type="spellEnd"/>
      <w:r>
        <w:t xml:space="preserve"> Infections</w:t>
      </w:r>
    </w:p>
    <w:p w:rsidR="00EB177E" w:rsidRDefault="004F0E34" w:rsidP="00EB177E">
      <w:pPr>
        <w:pStyle w:val="Para"/>
      </w:pPr>
      <w:r>
        <w:t>If you made it through the previous section,</w:t>
      </w:r>
      <w:r w:rsidR="00EB177E">
        <w:t xml:space="preserve"> </w:t>
      </w:r>
      <w:r>
        <w:t xml:space="preserve">you </w:t>
      </w:r>
      <w:r w:rsidR="00A13D3F">
        <w:t>should have</w:t>
      </w:r>
      <w:r w:rsidR="00EB177E">
        <w:t xml:space="preserve"> a basic und</w:t>
      </w:r>
      <w:r w:rsidR="00C93773">
        <w:t xml:space="preserve">erstand of a regression model </w:t>
      </w:r>
      <w:r w:rsidR="002C028B">
        <w:t xml:space="preserve">and </w:t>
      </w:r>
      <w:r w:rsidR="00A13D3F">
        <w:t xml:space="preserve">some of ways </w:t>
      </w:r>
      <w:r w:rsidR="002C028B">
        <w:t>we can screw up with them.  Now w</w:t>
      </w:r>
      <w:r w:rsidR="00C93773">
        <w:t>e can start to pull more meaning from our spatial data than maps would allow us to do.</w:t>
      </w:r>
      <w:r w:rsidR="008D22B4">
        <w:t xml:space="preserve">  </w:t>
      </w:r>
    </w:p>
    <w:p w:rsidR="002C028B" w:rsidRDefault="008B45E8" w:rsidP="00EB177E">
      <w:pPr>
        <w:pStyle w:val="Para"/>
      </w:pPr>
      <w:r>
        <w:t xml:space="preserve">Let’s </w:t>
      </w:r>
      <w:r w:rsidR="00A13D3F">
        <w:t xml:space="preserve">do </w:t>
      </w:r>
      <w:r>
        <w:t xml:space="preserve">a simple regression </w:t>
      </w:r>
      <w:r w:rsidR="00A13D3F">
        <w:t xml:space="preserve">on our real data </w:t>
      </w:r>
      <w:r>
        <w:t>and see how well “visits from aliens</w:t>
      </w:r>
      <w:r w:rsidR="004F0E34">
        <w:t>,”</w:t>
      </w:r>
      <w:r>
        <w:t xml:space="preserve"> describes </w:t>
      </w:r>
      <w:proofErr w:type="spellStart"/>
      <w:r w:rsidR="002C028B">
        <w:t>ZeroAccess</w:t>
      </w:r>
      <w:proofErr w:type="spellEnd"/>
      <w:r w:rsidR="002C028B">
        <w:t xml:space="preserve"> </w:t>
      </w:r>
      <w:r>
        <w:t>infections.</w:t>
      </w:r>
      <w:r w:rsidR="002C028B">
        <w:t xml:space="preserve"> </w:t>
      </w:r>
      <w:r>
        <w:t xml:space="preserve"> While this may be silly to non-believers, </w:t>
      </w:r>
      <w:r w:rsidR="00A13D3F">
        <w:t xml:space="preserve">we should be open to the </w:t>
      </w:r>
      <w:r>
        <w:t xml:space="preserve">possibility </w:t>
      </w:r>
      <w:r w:rsidR="00A13D3F">
        <w:t>as researchers</w:t>
      </w:r>
      <w:r>
        <w:t>.</w:t>
      </w:r>
      <w:r w:rsidR="002C028B">
        <w:t xml:space="preserve"> </w:t>
      </w:r>
      <w:r w:rsidR="00CE652B">
        <w:t xml:space="preserve">We couldn’t find any hard data related to alien visits, but the good folks at the National </w:t>
      </w:r>
      <w:r w:rsidR="00823807">
        <w:t xml:space="preserve">UFO Reporting Center have collected sightings of the visitors.  We will be using that data as a proxy and it’s in the </w:t>
      </w:r>
      <w:r w:rsidR="00823807" w:rsidRPr="00834B43">
        <w:rPr>
          <w:rStyle w:val="InlineCode"/>
        </w:rPr>
        <w:t>ufo2010</w:t>
      </w:r>
      <w:r w:rsidR="00823807">
        <w:t xml:space="preserve"> variable in the prepared data.  In order to run the linear regression, we again call the built-in </w:t>
      </w:r>
      <w:r w:rsidR="00823807" w:rsidRPr="00834B43">
        <w:rPr>
          <w:rStyle w:val="InlineCode"/>
        </w:rPr>
        <w:t>lm()</w:t>
      </w:r>
      <w:r w:rsidR="00823807">
        <w:t xml:space="preserve"> function and specify </w:t>
      </w:r>
      <w:r w:rsidR="002C028B">
        <w:t>the output variable (</w:t>
      </w:r>
      <w:r w:rsidR="002C028B" w:rsidRPr="00834B43">
        <w:rPr>
          <w:rStyle w:val="InlineCodeVariable"/>
        </w:rPr>
        <w:t>za</w:t>
      </w:r>
      <w:r w:rsidR="002C028B">
        <w:t xml:space="preserve"> in our </w:t>
      </w:r>
      <w:r w:rsidR="002C028B" w:rsidRPr="00834B43">
        <w:rPr>
          <w:rStyle w:val="InlineCodeVariable"/>
        </w:rPr>
        <w:t>za.county</w:t>
      </w:r>
      <w:r>
        <w:t xml:space="preserve"> data frame) </w:t>
      </w:r>
      <w:r w:rsidR="002C028B">
        <w:t>th</w:t>
      </w:r>
      <w:r w:rsidR="00823807">
        <w:t>en the</w:t>
      </w:r>
      <w:r w:rsidR="002C028B">
        <w:t xml:space="preserve"> tilde character followed by </w:t>
      </w:r>
      <w:r>
        <w:t>variable with alien sightings.  If we wanted to add more variable</w:t>
      </w:r>
      <w:r w:rsidR="0069375E">
        <w:t>s</w:t>
      </w:r>
      <w:r>
        <w:t xml:space="preserve"> we would add them</w:t>
      </w:r>
      <w:r w:rsidR="005B6921">
        <w:t>—</w:t>
      </w:r>
      <w:r>
        <w:t>literally</w:t>
      </w:r>
      <w:r w:rsidR="005B6921">
        <w:t>—</w:t>
      </w:r>
      <w:r>
        <w:t xml:space="preserve">with the plus </w:t>
      </w:r>
      <w:r w:rsidR="005B6921">
        <w:t xml:space="preserve">(+) </w:t>
      </w:r>
      <w:r>
        <w:t>symbol</w:t>
      </w:r>
      <w:r w:rsidR="002C028B">
        <w:t>.</w:t>
      </w:r>
      <w:r>
        <w:t xml:space="preserve">  If we wrap the whole command in the </w:t>
      </w:r>
      <w:r w:rsidRPr="001B55B7">
        <w:rPr>
          <w:rStyle w:val="InlineCode"/>
        </w:rPr>
        <w:t>summary()</w:t>
      </w:r>
      <w:r>
        <w:t xml:space="preserve"> </w:t>
      </w:r>
      <w:r w:rsidR="001B55B7">
        <w:t>call, we get the output immedia</w:t>
      </w:r>
      <w:r>
        <w:t>t</w:t>
      </w:r>
      <w:r w:rsidR="001B55B7">
        <w:t>e</w:t>
      </w:r>
      <w:r>
        <w:t>ly.</w:t>
      </w:r>
      <w:r w:rsidR="00823807">
        <w:t xml:space="preserve">  We are trimming the output here to the relevant information.</w:t>
      </w:r>
    </w:p>
    <w:p w:rsidR="008B45E8" w:rsidRPr="008B45E8" w:rsidRDefault="008B45E8" w:rsidP="008B45E8">
      <w:pPr>
        <w:pStyle w:val="CodeSnippet"/>
        <w:rPr>
          <w:b/>
        </w:rPr>
      </w:pPr>
      <w:r w:rsidRPr="009D2016">
        <w:rPr>
          <w:b/>
          <w:highlight w:val="yellow"/>
          <w:rPrChange w:id="621" w:author="Russell Thomas" w:date="2013-08-30T12:39:00Z">
            <w:rPr>
              <w:b/>
            </w:rPr>
          </w:rPrChange>
        </w:rPr>
        <w:t>summary(lm(za ~ ufo2010, data=za.county))</w:t>
      </w:r>
    </w:p>
    <w:p w:rsidR="008B45E8" w:rsidRDefault="008B45E8" w:rsidP="008B45E8">
      <w:pPr>
        <w:pStyle w:val="CodeSnippet"/>
      </w:pPr>
    </w:p>
    <w:p w:rsidR="008B45E8" w:rsidRDefault="008B45E8" w:rsidP="008B45E8">
      <w:pPr>
        <w:pStyle w:val="CodeSnippet"/>
      </w:pPr>
      <w:r>
        <w:t>Coefficients:</w:t>
      </w:r>
    </w:p>
    <w:p w:rsidR="008B45E8" w:rsidRDefault="008B45E8" w:rsidP="008B45E8">
      <w:pPr>
        <w:pStyle w:val="CodeSnippet"/>
      </w:pPr>
      <w:r>
        <w:t xml:space="preserve">            Estimate Std. Error t value Pr(&gt;|t|)    </w:t>
      </w:r>
    </w:p>
    <w:p w:rsidR="008B45E8" w:rsidRDefault="008B45E8" w:rsidP="008B45E8">
      <w:pPr>
        <w:pStyle w:val="CodeSnippet"/>
      </w:pPr>
      <w:r>
        <w:t>(Intercept) 17.72429    2.59051   6.842 9.39e-12 ***</w:t>
      </w:r>
    </w:p>
    <w:p w:rsidR="008B45E8" w:rsidRDefault="008B45E8" w:rsidP="008B45E8">
      <w:pPr>
        <w:pStyle w:val="CodeSnippet"/>
      </w:pPr>
      <w:r>
        <w:t>ufo2010      8.31867    0.08685  95.784  &lt; 2e-16 ***</w:t>
      </w:r>
    </w:p>
    <w:p w:rsidR="008B45E8" w:rsidRDefault="008B45E8" w:rsidP="008B45E8">
      <w:pPr>
        <w:pStyle w:val="CodeSnippet"/>
      </w:pPr>
      <w:r>
        <w:t>---</w:t>
      </w:r>
    </w:p>
    <w:p w:rsidR="008B45E8" w:rsidRDefault="008B45E8" w:rsidP="008B45E8">
      <w:pPr>
        <w:pStyle w:val="CodeSnippet"/>
      </w:pPr>
      <w:r>
        <w:t>Signif. codes:  0 ‘***’ 0.001 ‘**’ 0.01 ‘*’ 0.05 ‘.’ 0.1 ‘ ’ 1</w:t>
      </w:r>
    </w:p>
    <w:p w:rsidR="008B45E8" w:rsidRDefault="008B45E8" w:rsidP="008B45E8">
      <w:pPr>
        <w:pStyle w:val="CodeSnippet"/>
      </w:pPr>
    </w:p>
    <w:p w:rsidR="008B45E8" w:rsidRDefault="008B45E8" w:rsidP="008B45E8">
      <w:pPr>
        <w:pStyle w:val="CodeSnippet"/>
      </w:pPr>
      <w:r>
        <w:t>Residual standard error: 138.4 on 3070 degrees of freedom</w:t>
      </w:r>
    </w:p>
    <w:p w:rsidR="008B45E8" w:rsidRDefault="008B45E8" w:rsidP="008B45E8">
      <w:pPr>
        <w:pStyle w:val="CodeSnippet"/>
      </w:pPr>
      <w:r>
        <w:t>Multiple R-squared:  0.7493,</w:t>
      </w:r>
      <w:r>
        <w:tab/>
        <w:t xml:space="preserve">Adjusted R-squared:  0.7492 </w:t>
      </w:r>
    </w:p>
    <w:p w:rsidR="00B11BC8" w:rsidRDefault="008B45E8" w:rsidP="008B45E8">
      <w:pPr>
        <w:pStyle w:val="CodeSnippet"/>
      </w:pPr>
      <w:r>
        <w:t>F-statistic:  9175 on 1 and 3070 DF,  p-value: &lt; 2.2e-16</w:t>
      </w:r>
    </w:p>
    <w:p w:rsidR="008B45E8" w:rsidRDefault="008B45E8" w:rsidP="008B45E8">
      <w:pPr>
        <w:pStyle w:val="Para"/>
      </w:pPr>
      <w:r>
        <w:t xml:space="preserve">Using our new skills, we can see </w:t>
      </w:r>
      <w:r w:rsidR="001B55B7">
        <w:t>the p-value of the UFO variable</w:t>
      </w:r>
      <w:r>
        <w:t xml:space="preserve"> is really tiny</w:t>
      </w:r>
      <w:r w:rsidR="00823807">
        <w:t xml:space="preserve"> at “&lt; 2e-16”, </w:t>
      </w:r>
      <w:r>
        <w:t xml:space="preserve">indicating </w:t>
      </w:r>
      <w:r w:rsidR="001B55B7">
        <w:t>the connection</w:t>
      </w:r>
      <w:r>
        <w:t xml:space="preserve"> is significant and the R</w:t>
      </w:r>
      <w:r w:rsidRPr="00834B43">
        <w:rPr>
          <w:vertAlign w:val="superscript"/>
        </w:rPr>
        <w:t>2</w:t>
      </w:r>
      <w:r>
        <w:t xml:space="preserve"> value is 0.74, that’s quite impressive.  The coefficient on UFO sightings</w:t>
      </w:r>
      <w:r w:rsidR="00823807">
        <w:t>, (8.31867)</w:t>
      </w:r>
      <w:r>
        <w:t xml:space="preserve"> tells us that for every UFO sighting we should expect </w:t>
      </w:r>
      <w:r w:rsidR="00823807">
        <w:t xml:space="preserve">about </w:t>
      </w:r>
      <w:r>
        <w:t>8</w:t>
      </w:r>
      <w:r w:rsidR="001B55B7">
        <w:t xml:space="preserve"> more</w:t>
      </w:r>
      <w:r>
        <w:t xml:space="preserve"> </w:t>
      </w:r>
      <w:proofErr w:type="spellStart"/>
      <w:r>
        <w:t>ZeroAccess</w:t>
      </w:r>
      <w:proofErr w:type="spellEnd"/>
      <w:r>
        <w:t xml:space="preserve"> infections.   This is an incredibly strong model and there is enough to here to submit to a </w:t>
      </w:r>
      <w:r w:rsidR="005E2D6A">
        <w:t xml:space="preserve">hoity-toity </w:t>
      </w:r>
      <w:r>
        <w:t xml:space="preserve">peer-reviewed journal explaining how we have scientifically proven UFO’s are causing the spread of </w:t>
      </w:r>
      <w:proofErr w:type="spellStart"/>
      <w:r>
        <w:t>ZeroAccess</w:t>
      </w:r>
      <w:proofErr w:type="spellEnd"/>
      <w:r>
        <w:t xml:space="preserve"> malware!</w:t>
      </w:r>
      <w:r w:rsidR="001B55B7">
        <w:t xml:space="preserve">  We can see the headlines already:</w:t>
      </w:r>
    </w:p>
    <w:p w:rsidR="001B55B7" w:rsidRPr="001B55B7" w:rsidRDefault="001B55B7" w:rsidP="008B45E8">
      <w:pPr>
        <w:pStyle w:val="Para"/>
        <w:rPr>
          <w:rStyle w:val="IntenseReference"/>
        </w:rPr>
      </w:pPr>
      <w:r w:rsidRPr="001B55B7">
        <w:rPr>
          <w:rStyle w:val="IntenseReference"/>
        </w:rPr>
        <w:t xml:space="preserve">Researchers Link </w:t>
      </w:r>
      <w:proofErr w:type="spellStart"/>
      <w:r w:rsidRPr="001B55B7">
        <w:rPr>
          <w:rStyle w:val="IntenseReference"/>
        </w:rPr>
        <w:t>ZeroAccess</w:t>
      </w:r>
      <w:proofErr w:type="spellEnd"/>
      <w:r w:rsidRPr="001B55B7">
        <w:rPr>
          <w:rStyle w:val="IntenseReference"/>
        </w:rPr>
        <w:t xml:space="preserve"> Infections to Alien Vis</w:t>
      </w:r>
      <w:r>
        <w:rPr>
          <w:rStyle w:val="IntenseReference"/>
        </w:rPr>
        <w:t>i</w:t>
      </w:r>
      <w:r w:rsidRPr="001B55B7">
        <w:rPr>
          <w:rStyle w:val="IntenseReference"/>
        </w:rPr>
        <w:t>tors</w:t>
      </w:r>
    </w:p>
    <w:p w:rsidR="008B45E8" w:rsidRDefault="001B55B7" w:rsidP="008B45E8">
      <w:pPr>
        <w:pStyle w:val="Para"/>
      </w:pPr>
      <w:r>
        <w:t>Before we get ahead of ourselves, maybe we should looks at some of these other variables.  Let’s run another regression with all of these variables and see what happens.</w:t>
      </w:r>
    </w:p>
    <w:p w:rsidR="001B55B7" w:rsidRPr="001B55B7" w:rsidRDefault="001B55B7" w:rsidP="001B55B7">
      <w:pPr>
        <w:pStyle w:val="CodeSnippet"/>
        <w:rPr>
          <w:b/>
        </w:rPr>
      </w:pPr>
      <w:r w:rsidRPr="009D2016">
        <w:rPr>
          <w:b/>
          <w:highlight w:val="yellow"/>
          <w:rPrChange w:id="622" w:author="Russell Thomas" w:date="2013-08-30T12:40:00Z">
            <w:rPr>
              <w:b/>
            </w:rPr>
          </w:rPrChange>
        </w:rPr>
        <w:t>summary(lm(za ~ pop + income + ipaddr + ufo2010, data=za.county))</w:t>
      </w:r>
    </w:p>
    <w:p w:rsidR="001B55B7" w:rsidRDefault="001B55B7" w:rsidP="001B55B7">
      <w:pPr>
        <w:pStyle w:val="CodeSnippet"/>
      </w:pPr>
    </w:p>
    <w:p w:rsidR="001B55B7" w:rsidRDefault="001B55B7" w:rsidP="001B55B7">
      <w:pPr>
        <w:pStyle w:val="CodeSnippet"/>
      </w:pPr>
      <w:r>
        <w:t>Coefficients:</w:t>
      </w:r>
    </w:p>
    <w:p w:rsidR="001B55B7" w:rsidRDefault="001B55B7" w:rsidP="001B55B7">
      <w:pPr>
        <w:pStyle w:val="CodeSnippet"/>
      </w:pPr>
      <w:r>
        <w:t xml:space="preserve">              Estimate Std. Error t value Pr(&gt;|t|)    </w:t>
      </w:r>
    </w:p>
    <w:p w:rsidR="001B55B7" w:rsidRDefault="001B55B7" w:rsidP="001B55B7">
      <w:pPr>
        <w:pStyle w:val="CodeSnippet"/>
      </w:pPr>
      <w:r>
        <w:t xml:space="preserve">(Intercept)  1.380e+01  4.864e+00   2.838  0.00457 ** </w:t>
      </w:r>
    </w:p>
    <w:p w:rsidR="001B55B7" w:rsidRDefault="001B55B7" w:rsidP="001B55B7">
      <w:pPr>
        <w:pStyle w:val="CodeSnippet"/>
      </w:pPr>
      <w:r>
        <w:t>pop          7.881e-04  7.960e-06  99.004  &lt; 2e-16 ***</w:t>
      </w:r>
    </w:p>
    <w:p w:rsidR="001B55B7" w:rsidRDefault="001B55B7" w:rsidP="001B55B7">
      <w:pPr>
        <w:pStyle w:val="CodeSnippet"/>
      </w:pPr>
      <w:r>
        <w:t xml:space="preserve">income      -3.152e-04  1.066e-04  -2.957  0.00313 ** </w:t>
      </w:r>
    </w:p>
    <w:p w:rsidR="001B55B7" w:rsidRDefault="001B55B7" w:rsidP="001B55B7">
      <w:pPr>
        <w:pStyle w:val="CodeSnippet"/>
      </w:pPr>
      <w:r>
        <w:t>ipaddr       2.086e-06  2.656e-07   7.852 5.63e-15 ***</w:t>
      </w:r>
    </w:p>
    <w:p w:rsidR="001B55B7" w:rsidRDefault="001B55B7" w:rsidP="001B55B7">
      <w:pPr>
        <w:pStyle w:val="CodeSnippet"/>
      </w:pPr>
      <w:r>
        <w:t>ufo2010      4.774e-01  8.724e-02   5.472 4.80e-08 ***</w:t>
      </w:r>
    </w:p>
    <w:p w:rsidR="001B55B7" w:rsidRDefault="001B55B7" w:rsidP="001B55B7">
      <w:pPr>
        <w:pStyle w:val="CodeSnippet"/>
      </w:pPr>
      <w:r>
        <w:t>---</w:t>
      </w:r>
    </w:p>
    <w:p w:rsidR="001B55B7" w:rsidRDefault="001B55B7" w:rsidP="001B55B7">
      <w:pPr>
        <w:pStyle w:val="CodeSnippet"/>
      </w:pPr>
      <w:r>
        <w:t>Signif. codes:  0 ‘***’ 0.001 ‘**’ 0.01 ‘*’ 0.05 ‘.’ 0.1 ‘ ’ 1</w:t>
      </w:r>
    </w:p>
    <w:p w:rsidR="001B55B7" w:rsidRDefault="001B55B7" w:rsidP="001B55B7">
      <w:pPr>
        <w:pStyle w:val="CodeSnippet"/>
      </w:pPr>
    </w:p>
    <w:p w:rsidR="001B55B7" w:rsidRDefault="001B55B7" w:rsidP="001B55B7">
      <w:pPr>
        <w:pStyle w:val="CodeSnippet"/>
      </w:pPr>
      <w:r>
        <w:t>Residual standard error: 65.72 on 3067 degrees of freedom</w:t>
      </w:r>
    </w:p>
    <w:p w:rsidR="001B55B7" w:rsidRDefault="001B55B7" w:rsidP="001B55B7">
      <w:pPr>
        <w:pStyle w:val="CodeSnippet"/>
      </w:pPr>
      <w:r>
        <w:t>Multiple R-squared:  0.9435,</w:t>
      </w:r>
      <w:r>
        <w:tab/>
        <w:t xml:space="preserve">Adjusted R-squared:  0.9434 </w:t>
      </w:r>
    </w:p>
    <w:p w:rsidR="001B55B7" w:rsidRDefault="001B55B7" w:rsidP="001B55B7">
      <w:pPr>
        <w:pStyle w:val="CodeSnippet"/>
      </w:pPr>
      <w:r>
        <w:t>F-statistic: 1.281e+04 on 4 and 3067 DF,  p-value: &lt; 2.2e-16</w:t>
      </w:r>
    </w:p>
    <w:p w:rsidR="001B55B7" w:rsidRDefault="001B55B7" w:rsidP="001B55B7">
      <w:pPr>
        <w:pStyle w:val="Para"/>
      </w:pPr>
      <w:r>
        <w:t xml:space="preserve">Scanning down the p-values, it looks like all of these are significant, but we have a </w:t>
      </w:r>
      <w:r w:rsidR="007E37DE">
        <w:t xml:space="preserve">slightly </w:t>
      </w:r>
      <w:r>
        <w:t>large</w:t>
      </w:r>
      <w:r w:rsidR="007E37DE">
        <w:t>r</w:t>
      </w:r>
      <w:r>
        <w:t xml:space="preserve"> sample size here with over 3,000 counties in our data</w:t>
      </w:r>
      <w:r w:rsidR="007E37DE">
        <w:t>, so we should reduce the significance below 0.05</w:t>
      </w:r>
      <w:r>
        <w:t>.  With that in mind, it looks like income may be suspect</w:t>
      </w:r>
      <w:r w:rsidR="00F85930">
        <w:t xml:space="preserve"> (meaning the relationship between income and infection rate is small or non-</w:t>
      </w:r>
      <w:r w:rsidR="00610B20">
        <w:t>existent</w:t>
      </w:r>
      <w:r w:rsidR="00F85930">
        <w:t>)</w:t>
      </w:r>
      <w:r>
        <w:t xml:space="preserve">, but the number of IP address and UFO visits still appear strong.  Notice that as we’ve added more variables the influence of UFO visits has dropped and is accounted for </w:t>
      </w:r>
      <w:r w:rsidR="006E5DF8">
        <w:t xml:space="preserve">in other variables now.  While we have all of these variables in this model, we should check for something called </w:t>
      </w:r>
      <w:proofErr w:type="spellStart"/>
      <w:r w:rsidR="006E5DF8">
        <w:t>multicollinear</w:t>
      </w:r>
      <w:proofErr w:type="spellEnd"/>
      <w:r w:rsidR="006E5DF8">
        <w:t xml:space="preserve"> variables.  This is where two or more of the input variables are correlated and that relationship is masking the </w:t>
      </w:r>
      <w:r w:rsidR="005B6921">
        <w:t>[</w:t>
      </w:r>
      <w:r w:rsidR="006E5DF8">
        <w:t>in</w:t>
      </w:r>
      <w:r w:rsidR="005B6921">
        <w:t>]</w:t>
      </w:r>
      <w:r w:rsidR="006E5DF8">
        <w:t xml:space="preserve">significance of a variable.   We check for this by looking at something called the variance inflation.  R has a nice </w:t>
      </w:r>
      <w:r w:rsidR="006E5DF8" w:rsidRPr="006E5DF8">
        <w:rPr>
          <w:rStyle w:val="InlineCode"/>
        </w:rPr>
        <w:t>vif()</w:t>
      </w:r>
      <w:r w:rsidR="006E5DF8">
        <w:t xml:space="preserve"> function in the Companion to Applied Regression (</w:t>
      </w:r>
      <w:r w:rsidR="006E5DF8" w:rsidRPr="00834B43">
        <w:rPr>
          <w:rStyle w:val="InlineCodeVariable"/>
        </w:rPr>
        <w:t>car</w:t>
      </w:r>
      <w:r w:rsidR="006E5DF8">
        <w:t>) package.  As a general rule, if the square root of the variance inflation is greater than 2 (something I have to lookup every time I do this), the variables are correlated and we shouldn’t trust that both are significantly contributing to the model.</w:t>
      </w:r>
    </w:p>
    <w:p w:rsidR="006E5DF8" w:rsidRPr="00534B62" w:rsidRDefault="006E5DF8" w:rsidP="006E5DF8">
      <w:pPr>
        <w:pStyle w:val="CodeSnippet"/>
        <w:rPr>
          <w:highlight w:val="yellow"/>
          <w:rPrChange w:id="623" w:author="Russell Thomas" w:date="2013-08-30T12:40:00Z">
            <w:rPr/>
          </w:rPrChange>
        </w:rPr>
      </w:pPr>
      <w:r w:rsidRPr="00534B62">
        <w:rPr>
          <w:b/>
          <w:highlight w:val="yellow"/>
          <w:rPrChange w:id="624" w:author="Russell Thomas" w:date="2013-08-30T12:40:00Z">
            <w:rPr>
              <w:b/>
            </w:rPr>
          </w:rPrChange>
        </w:rPr>
        <w:t>library(car)</w:t>
      </w:r>
      <w:r w:rsidRPr="00534B62">
        <w:rPr>
          <w:highlight w:val="yellow"/>
          <w:rPrChange w:id="625" w:author="Russell Thomas" w:date="2013-08-30T12:40:00Z">
            <w:rPr/>
          </w:rPrChange>
        </w:rPr>
        <w:t xml:space="preserve"> # for the vif() function</w:t>
      </w:r>
    </w:p>
    <w:p w:rsidR="006E5DF8" w:rsidRPr="00534B62" w:rsidRDefault="006E5DF8" w:rsidP="006E5DF8">
      <w:pPr>
        <w:pStyle w:val="CodeSnippet"/>
        <w:rPr>
          <w:b/>
          <w:highlight w:val="yellow"/>
          <w:rPrChange w:id="626" w:author="Russell Thomas" w:date="2013-08-30T12:40:00Z">
            <w:rPr>
              <w:b/>
            </w:rPr>
          </w:rPrChange>
        </w:rPr>
      </w:pPr>
      <w:r w:rsidRPr="00534B62">
        <w:rPr>
          <w:b/>
          <w:highlight w:val="yellow"/>
          <w:rPrChange w:id="627" w:author="Russell Thomas" w:date="2013-08-30T12:40:00Z">
            <w:rPr>
              <w:b/>
            </w:rPr>
          </w:rPrChange>
        </w:rPr>
        <w:t>model &lt;- lm(za ~ pop + income + ipaddr + ufo2010, data=za.county)</w:t>
      </w:r>
    </w:p>
    <w:p w:rsidR="006E5DF8" w:rsidRPr="006E5DF8" w:rsidRDefault="006E5DF8" w:rsidP="006E5DF8">
      <w:pPr>
        <w:pStyle w:val="CodeSnippet"/>
        <w:rPr>
          <w:b/>
        </w:rPr>
      </w:pPr>
      <w:r w:rsidRPr="00534B62">
        <w:rPr>
          <w:b/>
          <w:highlight w:val="yellow"/>
          <w:rPrChange w:id="628" w:author="Russell Thomas" w:date="2013-08-30T12:40:00Z">
            <w:rPr>
              <w:b/>
            </w:rPr>
          </w:rPrChange>
        </w:rPr>
        <w:t>sqrt(vif(model))</w:t>
      </w:r>
    </w:p>
    <w:p w:rsidR="006E5DF8" w:rsidRDefault="006E5DF8" w:rsidP="006E5DF8">
      <w:pPr>
        <w:pStyle w:val="CodeSnippet"/>
      </w:pPr>
      <w:r>
        <w:t xml:space="preserve">     pop   income   ipaddr  ufo2010 </w:t>
      </w:r>
    </w:p>
    <w:p w:rsidR="006E5DF8" w:rsidRDefault="006E5DF8" w:rsidP="006E5DF8">
      <w:pPr>
        <w:pStyle w:val="CodeSnippet"/>
      </w:pPr>
      <w:r>
        <w:t>2.165458 1.038467 1.046051 2.115512</w:t>
      </w:r>
    </w:p>
    <w:p w:rsidR="006E5DF8" w:rsidRDefault="006E5DF8" w:rsidP="006E5DF8">
      <w:pPr>
        <w:pStyle w:val="Para"/>
      </w:pPr>
      <w:r>
        <w:t xml:space="preserve">We can see that the </w:t>
      </w:r>
      <w:r w:rsidR="00F55455">
        <w:t xml:space="preserve">population and </w:t>
      </w:r>
      <w:r w:rsidR="00F55455" w:rsidRPr="00834B43">
        <w:rPr>
          <w:rStyle w:val="InlineCodeVariable"/>
        </w:rPr>
        <w:t>ufo2010</w:t>
      </w:r>
      <w:r w:rsidR="00F55455">
        <w:t xml:space="preserve"> are collinear.  Oh no! Is it possible that UFO sightings are just a function of population?  In order to test that, we can normalize out the population.  For this we’ll just divide both values by the population</w:t>
      </w:r>
      <w:r w:rsidR="00A13A8C">
        <w:t xml:space="preserve">, making them infections and sighting per capita, </w:t>
      </w:r>
      <w:r w:rsidR="00F55455">
        <w:t>and rerun the single regression.</w:t>
      </w:r>
    </w:p>
    <w:p w:rsidR="00A13A8C" w:rsidRPr="00534B62" w:rsidRDefault="00A13A8C" w:rsidP="00A13A8C">
      <w:pPr>
        <w:pStyle w:val="CodeSnippet"/>
        <w:rPr>
          <w:b/>
          <w:highlight w:val="yellow"/>
          <w:rPrChange w:id="629" w:author="Russell Thomas" w:date="2013-08-30T12:40:00Z">
            <w:rPr>
              <w:b/>
            </w:rPr>
          </w:rPrChange>
        </w:rPr>
      </w:pPr>
      <w:r w:rsidRPr="00534B62">
        <w:rPr>
          <w:b/>
          <w:highlight w:val="yellow"/>
          <w:rPrChange w:id="630" w:author="Russell Thomas" w:date="2013-08-30T12:40:00Z">
            <w:rPr>
              <w:b/>
            </w:rPr>
          </w:rPrChange>
        </w:rPr>
        <w:t>za.county$za.by.pop &lt;- za.county$za/za.county$pop</w:t>
      </w:r>
    </w:p>
    <w:p w:rsidR="00A13A8C" w:rsidRPr="00534B62" w:rsidRDefault="00A13A8C" w:rsidP="00A13A8C">
      <w:pPr>
        <w:pStyle w:val="CodeSnippet"/>
        <w:rPr>
          <w:b/>
          <w:highlight w:val="yellow"/>
          <w:rPrChange w:id="631" w:author="Russell Thomas" w:date="2013-08-30T12:40:00Z">
            <w:rPr>
              <w:b/>
            </w:rPr>
          </w:rPrChange>
        </w:rPr>
      </w:pPr>
      <w:r w:rsidRPr="00534B62">
        <w:rPr>
          <w:b/>
          <w:highlight w:val="yellow"/>
          <w:rPrChange w:id="632" w:author="Russell Thomas" w:date="2013-08-30T12:40:00Z">
            <w:rPr>
              <w:b/>
            </w:rPr>
          </w:rPrChange>
        </w:rPr>
        <w:t>za.county$ufo.by.pop &lt;- za.county$ufo2010/za.county$pop</w:t>
      </w:r>
    </w:p>
    <w:p w:rsidR="00F55455" w:rsidRDefault="00A13A8C" w:rsidP="00A13A8C">
      <w:pPr>
        <w:pStyle w:val="CodeSnippet"/>
        <w:rPr>
          <w:b/>
        </w:rPr>
      </w:pPr>
      <w:r w:rsidRPr="00534B62">
        <w:rPr>
          <w:b/>
          <w:highlight w:val="yellow"/>
          <w:rPrChange w:id="633" w:author="Russell Thomas" w:date="2013-08-30T12:40:00Z">
            <w:rPr>
              <w:b/>
            </w:rPr>
          </w:rPrChange>
        </w:rPr>
        <w:t>summary(lm(za.by.pop ~ ufo.by.pop, data=za.county))</w:t>
      </w:r>
    </w:p>
    <w:p w:rsidR="00A13A8C" w:rsidRPr="00A13A8C" w:rsidRDefault="00A13A8C" w:rsidP="00A13A8C">
      <w:pPr>
        <w:pStyle w:val="CodeSnippet"/>
        <w:rPr>
          <w:b/>
        </w:rPr>
      </w:pPr>
    </w:p>
    <w:p w:rsidR="00A13A8C" w:rsidRDefault="00A13A8C" w:rsidP="00A13A8C">
      <w:pPr>
        <w:pStyle w:val="CodeSnippet"/>
      </w:pPr>
      <w:r>
        <w:t>Coefficients:</w:t>
      </w:r>
    </w:p>
    <w:p w:rsidR="00A13A8C" w:rsidRDefault="00A13A8C" w:rsidP="00A13A8C">
      <w:pPr>
        <w:pStyle w:val="CodeSnippet"/>
      </w:pPr>
      <w:r>
        <w:t xml:space="preserve">             Estimate Std. Error t value Pr(&gt;|t|)    </w:t>
      </w:r>
    </w:p>
    <w:p w:rsidR="00A13A8C" w:rsidRDefault="00A13A8C" w:rsidP="00A13A8C">
      <w:pPr>
        <w:pStyle w:val="CodeSnippet"/>
      </w:pPr>
      <w:r>
        <w:t>(Intercept) 7.052e-04  1.213e-05  58.138  &lt; 2e-16 ***</w:t>
      </w:r>
    </w:p>
    <w:p w:rsidR="00A13A8C" w:rsidRDefault="00A13A8C" w:rsidP="00A13A8C">
      <w:pPr>
        <w:pStyle w:val="CodeSnippet"/>
      </w:pPr>
      <w:r>
        <w:t>ufo.by.pop  2.690e-01  6.954e-02   3.868 0.000112 ***</w:t>
      </w:r>
    </w:p>
    <w:p w:rsidR="00A13A8C" w:rsidRDefault="00A13A8C" w:rsidP="00A13A8C">
      <w:pPr>
        <w:pStyle w:val="CodeSnippet"/>
      </w:pPr>
      <w:r>
        <w:t>---</w:t>
      </w:r>
    </w:p>
    <w:p w:rsidR="00A13A8C" w:rsidRDefault="00A13A8C" w:rsidP="00A13A8C">
      <w:pPr>
        <w:pStyle w:val="CodeSnippet"/>
      </w:pPr>
      <w:r>
        <w:t>Signif. codes:  0 ‘***’ 0.001 ‘**’ 0.01 ‘*’ 0.05 ‘.’ 0.1 ‘ ’ 1</w:t>
      </w:r>
    </w:p>
    <w:p w:rsidR="00A13A8C" w:rsidRDefault="00A13A8C" w:rsidP="00A13A8C">
      <w:pPr>
        <w:pStyle w:val="CodeSnippet"/>
      </w:pPr>
    </w:p>
    <w:p w:rsidR="00A13A8C" w:rsidRDefault="00A13A8C" w:rsidP="00A13A8C">
      <w:pPr>
        <w:pStyle w:val="CodeSnippet"/>
      </w:pPr>
      <w:r>
        <w:t>Residual standard error: 0.0005792 on 3070 degrees of freedom</w:t>
      </w:r>
    </w:p>
    <w:p w:rsidR="00A13A8C" w:rsidRDefault="00A13A8C" w:rsidP="00A13A8C">
      <w:pPr>
        <w:pStyle w:val="CodeSnippet"/>
      </w:pPr>
      <w:r>
        <w:t>Multiple R-squared:  0.004851,</w:t>
      </w:r>
      <w:r>
        <w:tab/>
        <w:t xml:space="preserve">Adjusted R-squared:  0.004527 </w:t>
      </w:r>
    </w:p>
    <w:p w:rsidR="00A13A8C" w:rsidRDefault="00A13A8C" w:rsidP="00A13A8C">
      <w:pPr>
        <w:pStyle w:val="CodeSnippet"/>
      </w:pPr>
      <w:r>
        <w:t>F-statistic: 14.96 on 1 and 3070 DF,  p-value: 0.0001118</w:t>
      </w:r>
    </w:p>
    <w:p w:rsidR="00A13A8C" w:rsidRDefault="00A13A8C" w:rsidP="00A13A8C">
      <w:pPr>
        <w:pStyle w:val="Para"/>
      </w:pPr>
      <w:r>
        <w:t xml:space="preserve">Great! </w:t>
      </w:r>
      <w:r w:rsidR="00C42C7D">
        <w:t>T</w:t>
      </w:r>
      <w:r>
        <w:t>he p-value is still under 0.05! But</w:t>
      </w:r>
      <w:r w:rsidR="00C42C7D">
        <w:t>…</w:t>
      </w:r>
      <w:r>
        <w:t>oh</w:t>
      </w:r>
      <w:r w:rsidR="00C42C7D">
        <w:t>…</w:t>
      </w:r>
      <w:r>
        <w:t>wait a second, the R</w:t>
      </w:r>
      <w:r w:rsidRPr="00A13A8C">
        <w:rPr>
          <w:vertAlign w:val="superscript"/>
        </w:rPr>
        <w:t>2</w:t>
      </w:r>
      <w:r>
        <w:t xml:space="preserve"> value is telling us that this model is quite useless as it describes 0.4% of our data. At this point, it might be safe to listen to that little voice of logic and conclude that UFO visits and </w:t>
      </w:r>
      <w:proofErr w:type="spellStart"/>
      <w:r>
        <w:t>ZeroAccess</w:t>
      </w:r>
      <w:proofErr w:type="spellEnd"/>
      <w:r>
        <w:t xml:space="preserve"> infections are not related</w:t>
      </w:r>
      <w:r w:rsidR="00C42C7D">
        <w:t xml:space="preserve"> (so much for the grant money).</w:t>
      </w:r>
    </w:p>
    <w:p w:rsidR="00A13A8C" w:rsidRDefault="00A13A8C" w:rsidP="00A13A8C">
      <w:pPr>
        <w:pStyle w:val="Para"/>
      </w:pPr>
      <w:r>
        <w:t>Let’s run one more analysis, but keep in mind, all of this data is available for download from the book website along with the code in this chapter.  There is plenty of room for exploration here.</w:t>
      </w:r>
    </w:p>
    <w:p w:rsidR="00A13A8C" w:rsidRDefault="00A13A8C" w:rsidP="00A13A8C">
      <w:pPr>
        <w:pStyle w:val="H3"/>
      </w:pPr>
      <w:r>
        <w:t xml:space="preserve">What is correlated to </w:t>
      </w:r>
      <w:proofErr w:type="spellStart"/>
      <w:r>
        <w:t>ZeroAccess</w:t>
      </w:r>
      <w:proofErr w:type="spellEnd"/>
      <w:r>
        <w:t xml:space="preserve"> Infections?</w:t>
      </w:r>
    </w:p>
    <w:p w:rsidR="00A13A8C" w:rsidRDefault="00A13A8C" w:rsidP="00A13A8C">
      <w:pPr>
        <w:pStyle w:val="Para"/>
      </w:pPr>
      <w:r>
        <w:t xml:space="preserve">Let’s say we have a strong suspicion (or we’ve already run through a variety of models) that population of a county is the </w:t>
      </w:r>
      <w:r w:rsidR="00FA33F0">
        <w:t xml:space="preserve">best </w:t>
      </w:r>
      <w:r>
        <w:t xml:space="preserve">overall </w:t>
      </w:r>
      <w:r w:rsidR="00C42C7D" w:rsidRPr="00C42C7D">
        <w:rPr>
          <w:i/>
        </w:rPr>
        <w:t>predictor</w:t>
      </w:r>
      <w:r w:rsidR="00C42C7D">
        <w:t xml:space="preserve"> of how many infections pop-up</w:t>
      </w:r>
      <w:r>
        <w:t xml:space="preserve"> in that county.  </w:t>
      </w:r>
    </w:p>
    <w:p w:rsidR="00FA33F0" w:rsidRPr="00FA33F0" w:rsidRDefault="00FA33F0" w:rsidP="00FA33F0">
      <w:pPr>
        <w:pStyle w:val="CodeSnippet"/>
        <w:rPr>
          <w:b/>
        </w:rPr>
      </w:pPr>
      <w:r w:rsidRPr="00534B62">
        <w:rPr>
          <w:b/>
          <w:highlight w:val="yellow"/>
          <w:rPrChange w:id="634" w:author="Russell Thomas" w:date="2013-08-30T12:41:00Z">
            <w:rPr>
              <w:b/>
            </w:rPr>
          </w:rPrChange>
        </w:rPr>
        <w:t>summary(lm(za ~ pop, data=za.county))</w:t>
      </w:r>
    </w:p>
    <w:p w:rsidR="00FA33F0" w:rsidRDefault="00FA33F0" w:rsidP="00FA33F0">
      <w:pPr>
        <w:pStyle w:val="CodeSnippet"/>
      </w:pPr>
    </w:p>
    <w:p w:rsidR="00FA33F0" w:rsidRDefault="00FA33F0" w:rsidP="00FA33F0">
      <w:pPr>
        <w:pStyle w:val="CodeSnippet"/>
      </w:pPr>
      <w:r>
        <w:t>Coefficients:</w:t>
      </w:r>
    </w:p>
    <w:p w:rsidR="00FA33F0" w:rsidRDefault="00FA33F0" w:rsidP="00FA33F0">
      <w:pPr>
        <w:pStyle w:val="CodeSnippet"/>
      </w:pPr>
      <w:r>
        <w:t xml:space="preserve">              Estimate Std. Error t value Pr(&gt;|t|)    </w:t>
      </w:r>
    </w:p>
    <w:p w:rsidR="00FA33F0" w:rsidRDefault="00FA33F0" w:rsidP="00FA33F0">
      <w:pPr>
        <w:pStyle w:val="CodeSnippet"/>
      </w:pPr>
      <w:r>
        <w:t xml:space="preserve">(Intercept) -1.678e-01  1.261e+00  -0.133    0.894    </w:t>
      </w:r>
    </w:p>
    <w:p w:rsidR="00FA33F0" w:rsidRDefault="00FA33F0" w:rsidP="00FA33F0">
      <w:pPr>
        <w:pStyle w:val="CodeSnippet"/>
      </w:pPr>
      <w:r>
        <w:t>pop          8.313e-04  3.731e-06 222.791   &lt;2e-16 ***</w:t>
      </w:r>
    </w:p>
    <w:p w:rsidR="00FA33F0" w:rsidRDefault="00FA33F0" w:rsidP="00FA33F0">
      <w:pPr>
        <w:pStyle w:val="CodeSnippet"/>
      </w:pPr>
      <w:r>
        <w:t>---</w:t>
      </w:r>
    </w:p>
    <w:p w:rsidR="00FA33F0" w:rsidRDefault="00FA33F0" w:rsidP="00FA33F0">
      <w:pPr>
        <w:pStyle w:val="CodeSnippet"/>
      </w:pPr>
      <w:r>
        <w:t>Signif. codes:  0 ‘***’ 0.001 ‘**’ 0.01 ‘*’ 0.05 ‘.’ 0.1 ‘ ’ 1</w:t>
      </w:r>
    </w:p>
    <w:p w:rsidR="00FA33F0" w:rsidRDefault="00FA33F0" w:rsidP="00FA33F0">
      <w:pPr>
        <w:pStyle w:val="CodeSnippet"/>
      </w:pPr>
    </w:p>
    <w:p w:rsidR="00FA33F0" w:rsidRDefault="00FA33F0" w:rsidP="00FA33F0">
      <w:pPr>
        <w:pStyle w:val="CodeSnippet"/>
      </w:pPr>
      <w:r>
        <w:t>Residual standard error: 66.71 on 3070 degrees of freedom</w:t>
      </w:r>
    </w:p>
    <w:p w:rsidR="00FA33F0" w:rsidRDefault="00FA33F0" w:rsidP="00FA33F0">
      <w:pPr>
        <w:pStyle w:val="CodeSnippet"/>
      </w:pPr>
      <w:r>
        <w:t>Multiple R-squared:  0.9418,</w:t>
      </w:r>
      <w:r>
        <w:tab/>
        <w:t xml:space="preserve">Adjusted R-squared:  0.9417 </w:t>
      </w:r>
    </w:p>
    <w:p w:rsidR="00FA33F0" w:rsidRDefault="00FA33F0" w:rsidP="00FA33F0">
      <w:pPr>
        <w:pStyle w:val="CodeSnippet"/>
      </w:pPr>
      <w:r>
        <w:t>F-statistic: 4.964e+04 on 1 and 3070 DF,  p-value: &lt; 2.2e-16</w:t>
      </w:r>
    </w:p>
    <w:p w:rsidR="00FA33F0" w:rsidRDefault="00FA33F0" w:rsidP="00FA33F0">
      <w:pPr>
        <w:pStyle w:val="Para"/>
      </w:pPr>
      <w:r>
        <w:t>With an R</w:t>
      </w:r>
      <w:r w:rsidRPr="00FA33F0">
        <w:rPr>
          <w:vertAlign w:val="superscript"/>
        </w:rPr>
        <w:t>2</w:t>
      </w:r>
      <w:r>
        <w:t xml:space="preserve"> value of 0.94, we’re going to be hard pressed to add more variables in here that mean much.  Sure enough, when we cycle through the other variables we find that income and the number of IP addresses in that county do not add much to the overall model.  What we can draw from the output of the regression on population is in the coefficient of 8.313e-04, which is engineering notation for 0.0008313, if we invert that (1/0.0008313) we can calculate that for about every 1,200 people a county has, we could expect one more infection of </w:t>
      </w:r>
      <w:proofErr w:type="spellStart"/>
      <w:r>
        <w:t>ZeroAccess</w:t>
      </w:r>
      <w:proofErr w:type="spellEnd"/>
      <w:r>
        <w:t xml:space="preserve">. </w:t>
      </w:r>
    </w:p>
    <w:p w:rsidR="00ED5874" w:rsidRDefault="00FA33F0" w:rsidP="00F85930">
      <w:pPr>
        <w:pStyle w:val="Para"/>
      </w:pPr>
      <w:r>
        <w:t xml:space="preserve">Now let’s go back to maps and see if we can’t visualize what </w:t>
      </w:r>
      <w:r w:rsidR="00C42C7D">
        <w:t xml:space="preserve">this </w:t>
      </w:r>
      <w:r>
        <w:t xml:space="preserve">looks like at the county level.  Let’s generate a </w:t>
      </w:r>
      <w:proofErr w:type="spellStart"/>
      <w:r>
        <w:t>choropleth</w:t>
      </w:r>
      <w:proofErr w:type="spellEnd"/>
      <w:r>
        <w:t xml:space="preserve"> map at the county level for both the number of infections and the population. </w:t>
      </w:r>
      <w:r w:rsidR="00ED5874">
        <w:t xml:space="preserve"> If the regression analysis is accurate we should a very clear relationship between the two.</w:t>
      </w:r>
    </w:p>
    <w:p w:rsidR="00FA33F0" w:rsidRDefault="00ED5874" w:rsidP="00ED5874">
      <w:pPr>
        <w:pStyle w:val="Slug"/>
      </w:pPr>
      <w:r w:rsidRPr="00534B62">
        <w:rPr>
          <w:highlight w:val="yellow"/>
          <w:rPrChange w:id="635" w:author="Russell Thomas" w:date="2013-08-30T12:41:00Z">
            <w:rPr/>
          </w:rPrChange>
        </w:rPr>
        <w:t xml:space="preserve">Figure 5.10 Visual Relationship Between </w:t>
      </w:r>
      <w:proofErr w:type="spellStart"/>
      <w:r w:rsidRPr="00534B62">
        <w:rPr>
          <w:highlight w:val="yellow"/>
          <w:rPrChange w:id="636" w:author="Russell Thomas" w:date="2013-08-30T12:41:00Z">
            <w:rPr/>
          </w:rPrChange>
        </w:rPr>
        <w:t>ZeroAccess</w:t>
      </w:r>
      <w:proofErr w:type="spellEnd"/>
      <w:r w:rsidRPr="00534B62">
        <w:rPr>
          <w:highlight w:val="yellow"/>
          <w:rPrChange w:id="637" w:author="Russell Thomas" w:date="2013-08-30T12:41:00Z">
            <w:rPr/>
          </w:rPrChange>
        </w:rPr>
        <w:t xml:space="preserve"> Infections and Population</w:t>
      </w:r>
      <w:r w:rsidRPr="00534B62">
        <w:rPr>
          <w:highlight w:val="yellow"/>
          <w:rPrChange w:id="638" w:author="Russell Thomas" w:date="2013-08-30T12:41:00Z">
            <w:rPr/>
          </w:rPrChange>
        </w:rPr>
        <w:tab/>
        <w:t>[FILENAME 793725c05f010]</w:t>
      </w:r>
    </w:p>
    <w:p w:rsidR="00A25B3B" w:rsidRPr="00A25B3B" w:rsidRDefault="00A25B3B" w:rsidP="00A25B3B">
      <w:pPr>
        <w:pStyle w:val="Para"/>
      </w:pPr>
      <w:r>
        <w:t xml:space="preserve">We created quite a few maps in this chapter, both with points and </w:t>
      </w:r>
      <w:proofErr w:type="spellStart"/>
      <w:r>
        <w:t>choropleths</w:t>
      </w:r>
      <w:proofErr w:type="spellEnd"/>
      <w:r>
        <w:t xml:space="preserve">.  While we can pick out variations across the map quite rapidly with the visual representation, we shouldn’t always just use visualizations with spatial data.  Even though the maps showed variation, we showed through </w:t>
      </w:r>
      <w:r w:rsidR="00610B20">
        <w:t>linear regression</w:t>
      </w:r>
      <w:r>
        <w:t xml:space="preserve">, that </w:t>
      </w:r>
      <w:r w:rsidR="00C42C7D" w:rsidRPr="00C42C7D">
        <w:rPr>
          <w:b/>
        </w:rPr>
        <w:t>population largely explains the variation</w:t>
      </w:r>
      <w:r>
        <w:t>.  That’s something to consider when creating maps (or any other visualization for that matter).  We want to take a step back and ask the ever-popular question of “so what?!”  If we can’t answer that, than may</w:t>
      </w:r>
      <w:r w:rsidR="001F7A51">
        <w:t>be we don’t need the map at all and the analysis needs to go in a different direction.</w:t>
      </w:r>
    </w:p>
    <w:sectPr w:rsidR="00A25B3B" w:rsidRPr="00A25B3B" w:rsidSect="00151BF3">
      <w:pgSz w:w="12240" w:h="15840"/>
      <w:pgMar w:top="1440" w:right="1800" w:bottom="1440" w:left="1800" w:gutter="0"/>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D2016" w:rsidRDefault="009D2016" w:rsidP="0050494B">
      <w:r>
        <w:separator/>
      </w:r>
    </w:p>
  </w:endnote>
  <w:endnote w:type="continuationSeparator" w:id="0">
    <w:p w:rsidR="009D2016" w:rsidRDefault="009D2016" w:rsidP="0050494B">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Garamond Bold">
    <w:altName w:val="Cambria"/>
    <w:panose1 w:val="00000000000000000000"/>
    <w:charset w:val="00"/>
    <w:family w:val="auto"/>
    <w:notTrueType/>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D2016" w:rsidRDefault="009D2016" w:rsidP="0050494B">
      <w:r>
        <w:separator/>
      </w:r>
    </w:p>
  </w:footnote>
  <w:footnote w:type="continuationSeparator" w:id="0">
    <w:p w:rsidR="009D2016" w:rsidRDefault="009D2016" w:rsidP="0050494B">
      <w:r>
        <w:continuationSeparator/>
      </w:r>
    </w:p>
  </w:footnote>
  <w:footnote w:id="1">
    <w:p w:rsidR="009D2016" w:rsidRDefault="009D2016">
      <w:pPr>
        <w:pStyle w:val="FootnoteText"/>
      </w:pPr>
      <w:r>
        <w:rPr>
          <w:rStyle w:val="FootnoteReference"/>
        </w:rPr>
        <w:footnoteRef/>
      </w:r>
      <w:r>
        <w:t xml:space="preserve"> Apologies for going overboard in this section, but Larry, we’re looking at you here.</w:t>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7826BCD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910E5764"/>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BAF6E986"/>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19064CA2"/>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24F41240"/>
    <w:lvl w:ilvl="0">
      <w:start w:val="1"/>
      <w:numFmt w:val="decimal"/>
      <w:pStyle w:val="ListNumber2"/>
      <w:lvlText w:val="%1."/>
      <w:lvlJc w:val="left"/>
      <w:pPr>
        <w:tabs>
          <w:tab w:val="num" w:pos="720"/>
        </w:tabs>
        <w:ind w:left="720" w:hanging="360"/>
      </w:pPr>
    </w:lvl>
  </w:abstractNum>
  <w:abstractNum w:abstractNumId="5">
    <w:nsid w:val="FFFFFF80"/>
    <w:multiLevelType w:val="singleLevel"/>
    <w:tmpl w:val="7DDA8D5E"/>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0DB2BD10"/>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DD64D118"/>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EC16BB82"/>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EA7C584E"/>
    <w:lvl w:ilvl="0">
      <w:start w:val="1"/>
      <w:numFmt w:val="decimal"/>
      <w:pStyle w:val="ListNumber"/>
      <w:lvlText w:val="%1."/>
      <w:lvlJc w:val="left"/>
      <w:pPr>
        <w:tabs>
          <w:tab w:val="num" w:pos="360"/>
        </w:tabs>
        <w:ind w:left="360" w:hanging="360"/>
      </w:pPr>
    </w:lvl>
  </w:abstractNum>
  <w:abstractNum w:abstractNumId="10">
    <w:nsid w:val="FFFFFF89"/>
    <w:multiLevelType w:val="singleLevel"/>
    <w:tmpl w:val="1A78F594"/>
    <w:lvl w:ilvl="0">
      <w:start w:val="1"/>
      <w:numFmt w:val="bullet"/>
      <w:lvlText w:val=""/>
      <w:lvlJc w:val="left"/>
      <w:pPr>
        <w:tabs>
          <w:tab w:val="num" w:pos="360"/>
        </w:tabs>
        <w:ind w:left="360" w:hanging="360"/>
      </w:pPr>
      <w:rPr>
        <w:rFonts w:ascii="Symbol" w:hAnsi="Symbol" w:hint="default"/>
      </w:rPr>
    </w:lvl>
  </w:abstractNum>
  <w:abstractNum w:abstractNumId="11">
    <w:nsid w:val="03EB0AC6"/>
    <w:multiLevelType w:val="hybridMultilevel"/>
    <w:tmpl w:val="1242DAD8"/>
    <w:lvl w:ilvl="0" w:tplc="71289664">
      <w:start w:val="1"/>
      <w:numFmt w:val="bullet"/>
      <w:pStyle w:val="FeatureListBulletedSub"/>
      <w:lvlText w:val=""/>
      <w:lvlJc w:val="left"/>
      <w:pPr>
        <w:tabs>
          <w:tab w:val="num" w:pos="360"/>
        </w:tabs>
        <w:ind w:left="360" w:firstLine="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14970618"/>
    <w:multiLevelType w:val="hybridMultilevel"/>
    <w:tmpl w:val="D382E0A4"/>
    <w:lvl w:ilvl="0" w:tplc="E7BCDF88">
      <w:start w:val="1"/>
      <w:numFmt w:val="bullet"/>
      <w:pStyle w:val="ListCheckSub"/>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nsid w:val="166256D6"/>
    <w:multiLevelType w:val="hybridMultilevel"/>
    <w:tmpl w:val="1C4CD3C2"/>
    <w:lvl w:ilvl="0" w:tplc="754A2FA4">
      <w:start w:val="1"/>
      <w:numFmt w:val="bullet"/>
      <w:pStyle w:val="wsListBulletedB"/>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1D5E604C"/>
    <w:multiLevelType w:val="hybridMultilevel"/>
    <w:tmpl w:val="388CBF4E"/>
    <w:lvl w:ilvl="0" w:tplc="4FE2FD20">
      <w:start w:val="1"/>
      <w:numFmt w:val="bullet"/>
      <w:pStyle w:val="wsListBulletedA"/>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1E015101"/>
    <w:multiLevelType w:val="multilevel"/>
    <w:tmpl w:val="CB480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C4A4F94"/>
    <w:multiLevelType w:val="hybridMultilevel"/>
    <w:tmpl w:val="46C41D02"/>
    <w:lvl w:ilvl="0" w:tplc="461276E2">
      <w:start w:val="1"/>
      <w:numFmt w:val="bullet"/>
      <w:pStyle w:val="wsListBulletedC"/>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2CC54626"/>
    <w:multiLevelType w:val="hybridMultilevel"/>
    <w:tmpl w:val="B70A74F6"/>
    <w:lvl w:ilvl="0" w:tplc="8168E56A">
      <w:start w:val="1"/>
      <w:numFmt w:val="bullet"/>
      <w:pStyle w:val="ListBulletedSub"/>
      <w:lvlText w:val=""/>
      <w:lvlJc w:val="left"/>
      <w:pPr>
        <w:tabs>
          <w:tab w:val="num" w:pos="2160"/>
        </w:tabs>
        <w:ind w:left="2434" w:hanging="274"/>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2F340E72"/>
    <w:multiLevelType w:val="hybridMultilevel"/>
    <w:tmpl w:val="CCBCF716"/>
    <w:lvl w:ilvl="0" w:tplc="A53EC5F8">
      <w:start w:val="1"/>
      <w:numFmt w:val="bullet"/>
      <w:pStyle w:val="TableListBulleted"/>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06311FA"/>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383C0861"/>
    <w:multiLevelType w:val="hybridMultilevel"/>
    <w:tmpl w:val="C3CC15BA"/>
    <w:lvl w:ilvl="0" w:tplc="3E0E1FEA">
      <w:start w:val="1"/>
      <w:numFmt w:val="bullet"/>
      <w:pStyle w:val="ListCheck"/>
      <w:lvlText w:val=""/>
      <w:lvlJc w:val="left"/>
      <w:pPr>
        <w:tabs>
          <w:tab w:val="num" w:pos="360"/>
        </w:tabs>
        <w:ind w:left="1800" w:hanging="360"/>
      </w:pPr>
      <w:rPr>
        <w:rFonts w:ascii="Wingdings" w:hAnsi="Wingdings" w:hint="default"/>
        <w:sz w:val="2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3F8E6B35"/>
    <w:multiLevelType w:val="hybridMultilevel"/>
    <w:tmpl w:val="3E6ABDA8"/>
    <w:lvl w:ilvl="0" w:tplc="84FAFF4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1A04F5C"/>
    <w:multiLevelType w:val="hybridMultilevel"/>
    <w:tmpl w:val="D29AFA56"/>
    <w:lvl w:ilvl="0" w:tplc="4732AC84">
      <w:start w:val="1"/>
      <w:numFmt w:val="bullet"/>
      <w:pStyle w:val="ListBulleted"/>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4A6954BF"/>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nsid w:val="4B9434E2"/>
    <w:multiLevelType w:val="hybridMultilevel"/>
    <w:tmpl w:val="08BC7384"/>
    <w:lvl w:ilvl="0" w:tplc="B6A8E580">
      <w:start w:val="1"/>
      <w:numFmt w:val="bullet"/>
      <w:pStyle w:val="CodeLabel"/>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5170A88"/>
    <w:multiLevelType w:val="hybridMultilevel"/>
    <w:tmpl w:val="68A874F8"/>
    <w:lvl w:ilvl="0" w:tplc="1A963DF8">
      <w:start w:val="1"/>
      <w:numFmt w:val="bullet"/>
      <w:pStyle w:val="ExtractListBulleted"/>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6">
    <w:nsid w:val="56A11C56"/>
    <w:multiLevelType w:val="multilevel"/>
    <w:tmpl w:val="96D85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C283E0B"/>
    <w:multiLevelType w:val="hybridMultilevel"/>
    <w:tmpl w:val="CC1E2208"/>
    <w:lvl w:ilvl="0" w:tplc="EF8A0BF2">
      <w:start w:val="1"/>
      <w:numFmt w:val="bullet"/>
      <w:pStyle w:val="ListBulletedSub2"/>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8">
    <w:nsid w:val="62C27922"/>
    <w:multiLevelType w:val="hybridMultilevel"/>
    <w:tmpl w:val="686EB40C"/>
    <w:lvl w:ilvl="0" w:tplc="D032C29C">
      <w:start w:val="1"/>
      <w:numFmt w:val="bullet"/>
      <w:pStyle w:val="FeatureListBulleted"/>
      <w:lvlText w:val=""/>
      <w:lvlJc w:val="left"/>
      <w:pPr>
        <w:tabs>
          <w:tab w:val="num" w:pos="274"/>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67964293"/>
    <w:multiLevelType w:val="hybridMultilevel"/>
    <w:tmpl w:val="A2A89422"/>
    <w:lvl w:ilvl="0" w:tplc="00784D32">
      <w:start w:val="1"/>
      <w:numFmt w:val="bullet"/>
      <w:pStyle w:val="ParaBulleted"/>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nsid w:val="7E096C6F"/>
    <w:multiLevelType w:val="multilevel"/>
    <w:tmpl w:val="04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4"/>
  </w:num>
  <w:num w:numId="2">
    <w:abstractNumId w:val="28"/>
  </w:num>
  <w:num w:numId="3">
    <w:abstractNumId w:val="11"/>
  </w:num>
  <w:num w:numId="4">
    <w:abstractNumId w:val="10"/>
  </w:num>
  <w:num w:numId="5">
    <w:abstractNumId w:val="22"/>
  </w:num>
  <w:num w:numId="6">
    <w:abstractNumId w:val="17"/>
  </w:num>
  <w:num w:numId="7">
    <w:abstractNumId w:val="27"/>
  </w:num>
  <w:num w:numId="8">
    <w:abstractNumId w:val="20"/>
  </w:num>
  <w:num w:numId="9">
    <w:abstractNumId w:val="12"/>
  </w:num>
  <w:num w:numId="10">
    <w:abstractNumId w:val="29"/>
  </w:num>
  <w:num w:numId="11">
    <w:abstractNumId w:val="14"/>
  </w:num>
  <w:num w:numId="12">
    <w:abstractNumId w:val="13"/>
  </w:num>
  <w:num w:numId="13">
    <w:abstractNumId w:val="16"/>
  </w:num>
  <w:num w:numId="14">
    <w:abstractNumId w:val="25"/>
  </w:num>
  <w:num w:numId="15">
    <w:abstractNumId w:val="18"/>
  </w:num>
  <w:num w:numId="16">
    <w:abstractNumId w:val="0"/>
  </w:num>
  <w:num w:numId="17">
    <w:abstractNumId w:val="19"/>
  </w:num>
  <w:num w:numId="18">
    <w:abstractNumId w:val="23"/>
  </w:num>
  <w:num w:numId="19">
    <w:abstractNumId w:val="30"/>
  </w:num>
  <w:num w:numId="20">
    <w:abstractNumId w:val="8"/>
  </w:num>
  <w:num w:numId="21">
    <w:abstractNumId w:val="7"/>
  </w:num>
  <w:num w:numId="22">
    <w:abstractNumId w:val="6"/>
  </w:num>
  <w:num w:numId="23">
    <w:abstractNumId w:val="5"/>
  </w:num>
  <w:num w:numId="24">
    <w:abstractNumId w:val="9"/>
  </w:num>
  <w:num w:numId="25">
    <w:abstractNumId w:val="4"/>
  </w:num>
  <w:num w:numId="26">
    <w:abstractNumId w:val="3"/>
  </w:num>
  <w:num w:numId="27">
    <w:abstractNumId w:val="2"/>
  </w:num>
  <w:num w:numId="28">
    <w:abstractNumId w:val="1"/>
  </w:num>
  <w:num w:numId="29">
    <w:abstractNumId w:val="15"/>
  </w:num>
  <w:num w:numId="30">
    <w:abstractNumId w:val="26"/>
  </w:num>
  <w:num w:numId="31">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activeWritingStyle w:appName="MSWord" w:lang="en-US" w:vendorID="64" w:dllVersion="131078" w:nlCheck="1" w:checkStyle="1"/>
  <w:proofState w:spelling="clean"/>
  <w:attachedTemplate r:id="rId1"/>
  <w:linkStyles/>
  <w:trackRevisions/>
  <w:doNotTrackMoves/>
  <w:defaultTabStop w:val="720"/>
  <w:characterSpacingControl w:val="doNotCompress"/>
  <w:footnotePr>
    <w:footnote w:id="-1"/>
    <w:footnote w:id="0"/>
  </w:footnotePr>
  <w:endnotePr>
    <w:endnote w:id="-1"/>
    <w:endnote w:id="0"/>
  </w:endnotePr>
  <w:compat>
    <w:useFELayout/>
  </w:compat>
  <w:rsids>
    <w:rsidRoot w:val="00C1269B"/>
    <w:rsid w:val="0000097A"/>
    <w:rsid w:val="00020E8B"/>
    <w:rsid w:val="00033F5A"/>
    <w:rsid w:val="00041ABC"/>
    <w:rsid w:val="000428DE"/>
    <w:rsid w:val="00062D77"/>
    <w:rsid w:val="00064312"/>
    <w:rsid w:val="00066E5C"/>
    <w:rsid w:val="00067583"/>
    <w:rsid w:val="000B10BF"/>
    <w:rsid w:val="000B1451"/>
    <w:rsid w:val="000B2197"/>
    <w:rsid w:val="000C13EA"/>
    <w:rsid w:val="000D6BEA"/>
    <w:rsid w:val="000E2D9F"/>
    <w:rsid w:val="0011292D"/>
    <w:rsid w:val="00120964"/>
    <w:rsid w:val="00123867"/>
    <w:rsid w:val="001320BF"/>
    <w:rsid w:val="00134AD1"/>
    <w:rsid w:val="00143CC9"/>
    <w:rsid w:val="00144076"/>
    <w:rsid w:val="00145094"/>
    <w:rsid w:val="0014670D"/>
    <w:rsid w:val="0015108D"/>
    <w:rsid w:val="00151BF3"/>
    <w:rsid w:val="00151EC4"/>
    <w:rsid w:val="001844E4"/>
    <w:rsid w:val="0018715A"/>
    <w:rsid w:val="001B16DF"/>
    <w:rsid w:val="001B55B7"/>
    <w:rsid w:val="001C24F3"/>
    <w:rsid w:val="001C74C9"/>
    <w:rsid w:val="001D3277"/>
    <w:rsid w:val="001D65D9"/>
    <w:rsid w:val="001E6670"/>
    <w:rsid w:val="001F305E"/>
    <w:rsid w:val="001F6D90"/>
    <w:rsid w:val="001F7A51"/>
    <w:rsid w:val="002068F0"/>
    <w:rsid w:val="00212857"/>
    <w:rsid w:val="00215038"/>
    <w:rsid w:val="00217396"/>
    <w:rsid w:val="00222E14"/>
    <w:rsid w:val="00237562"/>
    <w:rsid w:val="0024515A"/>
    <w:rsid w:val="00247368"/>
    <w:rsid w:val="00263D7D"/>
    <w:rsid w:val="00264C9A"/>
    <w:rsid w:val="00266E1A"/>
    <w:rsid w:val="00277392"/>
    <w:rsid w:val="00282FF1"/>
    <w:rsid w:val="00294C03"/>
    <w:rsid w:val="002C028B"/>
    <w:rsid w:val="002C2CBE"/>
    <w:rsid w:val="002E2869"/>
    <w:rsid w:val="0030080F"/>
    <w:rsid w:val="00301B9F"/>
    <w:rsid w:val="0033023B"/>
    <w:rsid w:val="00330A6B"/>
    <w:rsid w:val="00341C4C"/>
    <w:rsid w:val="003455B3"/>
    <w:rsid w:val="003460F0"/>
    <w:rsid w:val="00347F5B"/>
    <w:rsid w:val="003539DF"/>
    <w:rsid w:val="00355758"/>
    <w:rsid w:val="0036692D"/>
    <w:rsid w:val="0038024D"/>
    <w:rsid w:val="003A2C9D"/>
    <w:rsid w:val="003A416E"/>
    <w:rsid w:val="003B2A6C"/>
    <w:rsid w:val="003B3618"/>
    <w:rsid w:val="003C4121"/>
    <w:rsid w:val="003D08D4"/>
    <w:rsid w:val="003D2CB2"/>
    <w:rsid w:val="003D748B"/>
    <w:rsid w:val="003E72B0"/>
    <w:rsid w:val="00400549"/>
    <w:rsid w:val="004074B3"/>
    <w:rsid w:val="004205C9"/>
    <w:rsid w:val="004213DD"/>
    <w:rsid w:val="004255C1"/>
    <w:rsid w:val="004331E7"/>
    <w:rsid w:val="00433F79"/>
    <w:rsid w:val="00445BBD"/>
    <w:rsid w:val="00450E69"/>
    <w:rsid w:val="00457615"/>
    <w:rsid w:val="00461E9A"/>
    <w:rsid w:val="0048417E"/>
    <w:rsid w:val="004A02E9"/>
    <w:rsid w:val="004B25EC"/>
    <w:rsid w:val="004C0662"/>
    <w:rsid w:val="004D34D0"/>
    <w:rsid w:val="004D5471"/>
    <w:rsid w:val="004F087E"/>
    <w:rsid w:val="004F0E34"/>
    <w:rsid w:val="00503BB1"/>
    <w:rsid w:val="0050494B"/>
    <w:rsid w:val="00517AE2"/>
    <w:rsid w:val="00531E7B"/>
    <w:rsid w:val="0053270A"/>
    <w:rsid w:val="005339C7"/>
    <w:rsid w:val="00534B62"/>
    <w:rsid w:val="0053738B"/>
    <w:rsid w:val="00543A21"/>
    <w:rsid w:val="00547D51"/>
    <w:rsid w:val="00550591"/>
    <w:rsid w:val="0055245D"/>
    <w:rsid w:val="005557D7"/>
    <w:rsid w:val="00557B54"/>
    <w:rsid w:val="00565CCC"/>
    <w:rsid w:val="00570962"/>
    <w:rsid w:val="00570E56"/>
    <w:rsid w:val="00585039"/>
    <w:rsid w:val="00585E8B"/>
    <w:rsid w:val="00592083"/>
    <w:rsid w:val="005925C3"/>
    <w:rsid w:val="005952C2"/>
    <w:rsid w:val="005A23D5"/>
    <w:rsid w:val="005A43DE"/>
    <w:rsid w:val="005B5623"/>
    <w:rsid w:val="005B6921"/>
    <w:rsid w:val="005C08C9"/>
    <w:rsid w:val="005C23F4"/>
    <w:rsid w:val="005C5A22"/>
    <w:rsid w:val="005D4F08"/>
    <w:rsid w:val="005D5967"/>
    <w:rsid w:val="005E2D6A"/>
    <w:rsid w:val="005F38AD"/>
    <w:rsid w:val="005F53BC"/>
    <w:rsid w:val="00610B20"/>
    <w:rsid w:val="0062495B"/>
    <w:rsid w:val="00627CD4"/>
    <w:rsid w:val="006514CA"/>
    <w:rsid w:val="006739FD"/>
    <w:rsid w:val="00677FC6"/>
    <w:rsid w:val="00684ED9"/>
    <w:rsid w:val="0068711B"/>
    <w:rsid w:val="00687B54"/>
    <w:rsid w:val="0069375E"/>
    <w:rsid w:val="006A5FA2"/>
    <w:rsid w:val="006C1A9C"/>
    <w:rsid w:val="006C1D6C"/>
    <w:rsid w:val="006E2FAA"/>
    <w:rsid w:val="006E5DF8"/>
    <w:rsid w:val="006F4E15"/>
    <w:rsid w:val="007020B1"/>
    <w:rsid w:val="00715651"/>
    <w:rsid w:val="00734512"/>
    <w:rsid w:val="00741510"/>
    <w:rsid w:val="0074423E"/>
    <w:rsid w:val="00744E22"/>
    <w:rsid w:val="00753DF6"/>
    <w:rsid w:val="00764DF0"/>
    <w:rsid w:val="00775C00"/>
    <w:rsid w:val="007800D7"/>
    <w:rsid w:val="007C4F7E"/>
    <w:rsid w:val="007D2944"/>
    <w:rsid w:val="007D2E2D"/>
    <w:rsid w:val="007D50D3"/>
    <w:rsid w:val="007E37DE"/>
    <w:rsid w:val="007F5489"/>
    <w:rsid w:val="007F5A02"/>
    <w:rsid w:val="008220AC"/>
    <w:rsid w:val="00823807"/>
    <w:rsid w:val="00834B43"/>
    <w:rsid w:val="008350DF"/>
    <w:rsid w:val="00840A76"/>
    <w:rsid w:val="008461CE"/>
    <w:rsid w:val="00846851"/>
    <w:rsid w:val="008476F4"/>
    <w:rsid w:val="00852097"/>
    <w:rsid w:val="00864F96"/>
    <w:rsid w:val="00877891"/>
    <w:rsid w:val="00885FBA"/>
    <w:rsid w:val="00895A24"/>
    <w:rsid w:val="00896684"/>
    <w:rsid w:val="008A4950"/>
    <w:rsid w:val="008B45E8"/>
    <w:rsid w:val="008B5D67"/>
    <w:rsid w:val="008B7921"/>
    <w:rsid w:val="008D22B4"/>
    <w:rsid w:val="008D2E6F"/>
    <w:rsid w:val="008D547C"/>
    <w:rsid w:val="008E2EE6"/>
    <w:rsid w:val="008F6B2C"/>
    <w:rsid w:val="008F7118"/>
    <w:rsid w:val="0090053A"/>
    <w:rsid w:val="00904D77"/>
    <w:rsid w:val="00911AA7"/>
    <w:rsid w:val="009367F9"/>
    <w:rsid w:val="00936CDA"/>
    <w:rsid w:val="009A0753"/>
    <w:rsid w:val="009B132A"/>
    <w:rsid w:val="009C2479"/>
    <w:rsid w:val="009D07AA"/>
    <w:rsid w:val="009D2016"/>
    <w:rsid w:val="009E3728"/>
    <w:rsid w:val="009F6D94"/>
    <w:rsid w:val="00A00505"/>
    <w:rsid w:val="00A019DD"/>
    <w:rsid w:val="00A03E3E"/>
    <w:rsid w:val="00A13A8C"/>
    <w:rsid w:val="00A13D3F"/>
    <w:rsid w:val="00A25B3B"/>
    <w:rsid w:val="00A45983"/>
    <w:rsid w:val="00A46320"/>
    <w:rsid w:val="00A57E13"/>
    <w:rsid w:val="00A613A4"/>
    <w:rsid w:val="00A62539"/>
    <w:rsid w:val="00A738BA"/>
    <w:rsid w:val="00A83C4C"/>
    <w:rsid w:val="00A91E88"/>
    <w:rsid w:val="00AB56EF"/>
    <w:rsid w:val="00AD35D7"/>
    <w:rsid w:val="00AE6BE0"/>
    <w:rsid w:val="00AF1158"/>
    <w:rsid w:val="00AF20E5"/>
    <w:rsid w:val="00B11BC8"/>
    <w:rsid w:val="00B1210A"/>
    <w:rsid w:val="00B14CE0"/>
    <w:rsid w:val="00B16404"/>
    <w:rsid w:val="00B40F92"/>
    <w:rsid w:val="00B44D79"/>
    <w:rsid w:val="00B50C08"/>
    <w:rsid w:val="00B60568"/>
    <w:rsid w:val="00B61F01"/>
    <w:rsid w:val="00B81F35"/>
    <w:rsid w:val="00B96F1B"/>
    <w:rsid w:val="00BA32C8"/>
    <w:rsid w:val="00BC1438"/>
    <w:rsid w:val="00BC20D7"/>
    <w:rsid w:val="00BD27A3"/>
    <w:rsid w:val="00BD3A8E"/>
    <w:rsid w:val="00BD6449"/>
    <w:rsid w:val="00BE773F"/>
    <w:rsid w:val="00BF3EB8"/>
    <w:rsid w:val="00C1269B"/>
    <w:rsid w:val="00C20258"/>
    <w:rsid w:val="00C32D3A"/>
    <w:rsid w:val="00C33D18"/>
    <w:rsid w:val="00C345A9"/>
    <w:rsid w:val="00C3641E"/>
    <w:rsid w:val="00C36916"/>
    <w:rsid w:val="00C42C7D"/>
    <w:rsid w:val="00C72EE6"/>
    <w:rsid w:val="00C81D75"/>
    <w:rsid w:val="00C81F7C"/>
    <w:rsid w:val="00C90D79"/>
    <w:rsid w:val="00C93773"/>
    <w:rsid w:val="00CA23F3"/>
    <w:rsid w:val="00CA60F0"/>
    <w:rsid w:val="00CB5C47"/>
    <w:rsid w:val="00CB7A0D"/>
    <w:rsid w:val="00CC42F8"/>
    <w:rsid w:val="00CD2997"/>
    <w:rsid w:val="00CD7836"/>
    <w:rsid w:val="00CE652B"/>
    <w:rsid w:val="00CF0716"/>
    <w:rsid w:val="00CF3494"/>
    <w:rsid w:val="00D006D7"/>
    <w:rsid w:val="00D12C79"/>
    <w:rsid w:val="00D1649D"/>
    <w:rsid w:val="00D32189"/>
    <w:rsid w:val="00D33D06"/>
    <w:rsid w:val="00D3440C"/>
    <w:rsid w:val="00D41163"/>
    <w:rsid w:val="00D426D0"/>
    <w:rsid w:val="00D42705"/>
    <w:rsid w:val="00D53812"/>
    <w:rsid w:val="00D53839"/>
    <w:rsid w:val="00D62E3A"/>
    <w:rsid w:val="00D736D6"/>
    <w:rsid w:val="00D74C9A"/>
    <w:rsid w:val="00D918E5"/>
    <w:rsid w:val="00DB0C93"/>
    <w:rsid w:val="00DC14BE"/>
    <w:rsid w:val="00DC1741"/>
    <w:rsid w:val="00DD3A78"/>
    <w:rsid w:val="00E135FD"/>
    <w:rsid w:val="00E1451F"/>
    <w:rsid w:val="00E16672"/>
    <w:rsid w:val="00E32066"/>
    <w:rsid w:val="00E3781A"/>
    <w:rsid w:val="00E5557C"/>
    <w:rsid w:val="00E578D1"/>
    <w:rsid w:val="00E57F1E"/>
    <w:rsid w:val="00E60506"/>
    <w:rsid w:val="00E6177A"/>
    <w:rsid w:val="00E6226C"/>
    <w:rsid w:val="00E62285"/>
    <w:rsid w:val="00E71C84"/>
    <w:rsid w:val="00E720E4"/>
    <w:rsid w:val="00E91632"/>
    <w:rsid w:val="00EB177E"/>
    <w:rsid w:val="00ED3B9C"/>
    <w:rsid w:val="00ED5874"/>
    <w:rsid w:val="00ED692B"/>
    <w:rsid w:val="00EF1CF3"/>
    <w:rsid w:val="00F01563"/>
    <w:rsid w:val="00F03497"/>
    <w:rsid w:val="00F16F14"/>
    <w:rsid w:val="00F34AC3"/>
    <w:rsid w:val="00F50B29"/>
    <w:rsid w:val="00F55455"/>
    <w:rsid w:val="00F57FF3"/>
    <w:rsid w:val="00F6750E"/>
    <w:rsid w:val="00F72974"/>
    <w:rsid w:val="00F7716D"/>
    <w:rsid w:val="00F85930"/>
    <w:rsid w:val="00F91D55"/>
    <w:rsid w:val="00FA33F0"/>
    <w:rsid w:val="00FB1B8C"/>
    <w:rsid w:val="00FB6149"/>
    <w:rsid w:val="00FC1840"/>
    <w:rsid w:val="00FF5835"/>
  </w:rsids>
  <m:mathPr>
    <m:mathFont m:val="AGaramond Bold"/>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caption" w:uiPriority="35" w:qFormat="1"/>
    <w:lsdException w:name="footnote reference" w:uiPriority="0"/>
    <w:lsdException w:name="List Bullet" w:uiPriority="0"/>
    <w:lsdException w:name="Title" w:semiHidden="0" w:unhideWhenUsed="0" w:qFormat="1"/>
    <w:lsdException w:name="Default Paragraph Font" w:uiPriority="1"/>
    <w:lsdException w:name="Body Text" w:uiPriority="0"/>
    <w:lsdException w:name="Subtitle" w:semiHidden="0" w:uiPriority="0" w:unhideWhenUsed="0" w:qFormat="1"/>
    <w:lsdException w:name="Salutation" w:uiPriority="0"/>
    <w:lsdException w:name="Block Text" w:uiPriority="0"/>
    <w:lsdException w:name="Strong" w:semiHidden="0" w:unhideWhenUsed="0" w:qFormat="1"/>
    <w:lsdException w:name="Emphasis" w:semiHidden="0" w:unhideWhenUsed="0" w:qFormat="1"/>
    <w:lsdException w:name="Plain Text" w:uiPriority="0"/>
    <w:lsdException w:name="annotation subject" w:uiPriority="0"/>
    <w:lsdException w:name="Balloon Text" w:uiPriority="0"/>
    <w:lsdException w:name="Table Grid" w:semiHidden="0"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0"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5C00"/>
    <w:pPr>
      <w:spacing w:after="200" w:line="276" w:lineRule="auto"/>
    </w:pPr>
    <w:rPr>
      <w:rFonts w:eastAsiaTheme="minorHAnsi"/>
      <w:sz w:val="22"/>
      <w:szCs w:val="22"/>
    </w:rPr>
  </w:style>
  <w:style w:type="paragraph" w:styleId="Heading1">
    <w:name w:val="heading 1"/>
    <w:next w:val="Normal"/>
    <w:link w:val="Heading1Char"/>
    <w:uiPriority w:val="99"/>
    <w:qFormat/>
    <w:rsid w:val="00775C00"/>
    <w:pPr>
      <w:keepNext/>
      <w:spacing w:before="240"/>
      <w:outlineLvl w:val="0"/>
    </w:pPr>
    <w:rPr>
      <w:rFonts w:ascii="Times New Roman" w:eastAsia="Times New Roman" w:hAnsi="Times New Roman" w:cs="Times New Roman"/>
      <w:b/>
      <w:caps/>
      <w:sz w:val="28"/>
      <w:szCs w:val="28"/>
    </w:rPr>
  </w:style>
  <w:style w:type="paragraph" w:styleId="Heading2">
    <w:name w:val="heading 2"/>
    <w:basedOn w:val="Normal"/>
    <w:next w:val="Normal"/>
    <w:link w:val="Heading2Char"/>
    <w:uiPriority w:val="99"/>
    <w:qFormat/>
    <w:rsid w:val="00775C0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9"/>
    <w:qFormat/>
    <w:rsid w:val="00775C0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9"/>
    <w:qFormat/>
    <w:rsid w:val="00775C00"/>
    <w:pPr>
      <w:keepNext/>
      <w:spacing w:after="0" w:line="240" w:lineRule="exact"/>
      <w:outlineLvl w:val="3"/>
    </w:pPr>
    <w:rPr>
      <w:rFonts w:ascii="Times New Roman" w:eastAsia="Times New Roman" w:hAnsi="Times New Roman" w:cs="Times New Roman"/>
      <w:szCs w:val="20"/>
    </w:rPr>
  </w:style>
  <w:style w:type="paragraph" w:styleId="Heading5">
    <w:name w:val="heading 5"/>
    <w:basedOn w:val="Normal"/>
    <w:next w:val="Normal"/>
    <w:link w:val="Heading5Char"/>
    <w:uiPriority w:val="99"/>
    <w:qFormat/>
    <w:rsid w:val="00775C00"/>
    <w:pPr>
      <w:spacing w:after="0" w:line="240" w:lineRule="auto"/>
      <w:outlineLvl w:val="4"/>
    </w:pPr>
    <w:rPr>
      <w:rFonts w:ascii="Times New Roman" w:eastAsia="Times New Roman" w:hAnsi="Times New Roman" w:cs="Times New Roman"/>
      <w:szCs w:val="20"/>
    </w:rPr>
  </w:style>
  <w:style w:type="paragraph" w:styleId="Heading6">
    <w:name w:val="heading 6"/>
    <w:basedOn w:val="Normal"/>
    <w:next w:val="Normal"/>
    <w:link w:val="Heading6Char"/>
    <w:qFormat/>
    <w:rsid w:val="00775C00"/>
    <w:pPr>
      <w:outlineLvl w:val="5"/>
    </w:pPr>
  </w:style>
  <w:style w:type="paragraph" w:styleId="Heading7">
    <w:name w:val="heading 7"/>
    <w:basedOn w:val="Normal"/>
    <w:next w:val="Normal"/>
    <w:link w:val="Heading7Char"/>
    <w:qFormat/>
    <w:rsid w:val="00775C00"/>
    <w:pPr>
      <w:outlineLvl w:val="6"/>
    </w:pPr>
  </w:style>
  <w:style w:type="paragraph" w:styleId="Heading8">
    <w:name w:val="heading 8"/>
    <w:basedOn w:val="Normal"/>
    <w:next w:val="Normal"/>
    <w:link w:val="Heading8Char"/>
    <w:qFormat/>
    <w:rsid w:val="00775C00"/>
    <w:pPr>
      <w:outlineLvl w:val="7"/>
    </w:pPr>
  </w:style>
  <w:style w:type="paragraph" w:styleId="Heading9">
    <w:name w:val="heading 9"/>
    <w:basedOn w:val="Normal"/>
    <w:next w:val="Normal"/>
    <w:link w:val="Heading9Char"/>
    <w:qFormat/>
    <w:rsid w:val="00775C00"/>
    <w:pPr>
      <w:outlineLvl w:val="8"/>
    </w:p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9"/>
    <w:rsid w:val="00775C00"/>
    <w:rPr>
      <w:rFonts w:ascii="Times New Roman" w:eastAsia="Times New Roman" w:hAnsi="Times New Roman" w:cs="Times New Roman"/>
      <w:b/>
      <w:caps/>
      <w:sz w:val="28"/>
      <w:szCs w:val="28"/>
    </w:rPr>
  </w:style>
  <w:style w:type="character" w:customStyle="1" w:styleId="Heading2Char">
    <w:name w:val="Heading 2 Char"/>
    <w:basedOn w:val="DefaultParagraphFont"/>
    <w:link w:val="Heading2"/>
    <w:uiPriority w:val="99"/>
    <w:rsid w:val="00775C0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9"/>
    <w:rsid w:val="00775C00"/>
    <w:rPr>
      <w:rFonts w:asciiTheme="majorHAnsi" w:eastAsiaTheme="majorEastAsia" w:hAnsiTheme="majorHAnsi" w:cstheme="majorBidi"/>
      <w:b/>
      <w:bCs/>
      <w:color w:val="4F81BD" w:themeColor="accent1"/>
      <w:sz w:val="22"/>
      <w:szCs w:val="22"/>
    </w:rPr>
  </w:style>
  <w:style w:type="character" w:customStyle="1" w:styleId="Heading4Char">
    <w:name w:val="Heading 4 Char"/>
    <w:basedOn w:val="DefaultParagraphFont"/>
    <w:link w:val="Heading4"/>
    <w:uiPriority w:val="99"/>
    <w:rsid w:val="00775C00"/>
    <w:rPr>
      <w:rFonts w:ascii="Times New Roman" w:eastAsia="Times New Roman" w:hAnsi="Times New Roman" w:cs="Times New Roman"/>
      <w:sz w:val="22"/>
      <w:szCs w:val="20"/>
    </w:rPr>
  </w:style>
  <w:style w:type="character" w:customStyle="1" w:styleId="Heading5Char">
    <w:name w:val="Heading 5 Char"/>
    <w:basedOn w:val="DefaultParagraphFont"/>
    <w:link w:val="Heading5"/>
    <w:uiPriority w:val="99"/>
    <w:rsid w:val="00775C00"/>
    <w:rPr>
      <w:rFonts w:ascii="Times New Roman" w:eastAsia="Times New Roman" w:hAnsi="Times New Roman" w:cs="Times New Roman"/>
      <w:sz w:val="22"/>
      <w:szCs w:val="20"/>
    </w:rPr>
  </w:style>
  <w:style w:type="character" w:customStyle="1" w:styleId="Heading6Char">
    <w:name w:val="Heading 6 Char"/>
    <w:basedOn w:val="DefaultParagraphFont"/>
    <w:link w:val="Heading6"/>
    <w:rsid w:val="00775C00"/>
    <w:rPr>
      <w:rFonts w:eastAsiaTheme="minorHAnsi"/>
      <w:sz w:val="22"/>
      <w:szCs w:val="22"/>
    </w:rPr>
  </w:style>
  <w:style w:type="character" w:customStyle="1" w:styleId="Heading7Char">
    <w:name w:val="Heading 7 Char"/>
    <w:basedOn w:val="DefaultParagraphFont"/>
    <w:link w:val="Heading7"/>
    <w:rsid w:val="00775C00"/>
    <w:rPr>
      <w:rFonts w:eastAsiaTheme="minorHAnsi"/>
      <w:sz w:val="22"/>
      <w:szCs w:val="22"/>
    </w:rPr>
  </w:style>
  <w:style w:type="character" w:customStyle="1" w:styleId="Heading8Char">
    <w:name w:val="Heading 8 Char"/>
    <w:basedOn w:val="DefaultParagraphFont"/>
    <w:link w:val="Heading8"/>
    <w:rsid w:val="00775C00"/>
    <w:rPr>
      <w:rFonts w:eastAsiaTheme="minorHAnsi"/>
      <w:sz w:val="22"/>
      <w:szCs w:val="22"/>
    </w:rPr>
  </w:style>
  <w:style w:type="character" w:customStyle="1" w:styleId="Heading9Char">
    <w:name w:val="Heading 9 Char"/>
    <w:basedOn w:val="DefaultParagraphFont"/>
    <w:link w:val="Heading9"/>
    <w:rsid w:val="00775C00"/>
    <w:rPr>
      <w:rFonts w:eastAsiaTheme="minorHAnsi"/>
      <w:sz w:val="22"/>
      <w:szCs w:val="22"/>
    </w:rPr>
  </w:style>
  <w:style w:type="paragraph" w:customStyle="1" w:styleId="Para">
    <w:name w:val="Para"/>
    <w:qFormat/>
    <w:rsid w:val="00775C00"/>
    <w:pPr>
      <w:spacing w:after="120"/>
      <w:ind w:left="720" w:firstLine="720"/>
    </w:pPr>
    <w:rPr>
      <w:rFonts w:ascii="Times New Roman" w:eastAsia="Times New Roman" w:hAnsi="Times New Roman" w:cs="Times New Roman"/>
      <w:snapToGrid w:val="0"/>
      <w:sz w:val="26"/>
      <w:szCs w:val="20"/>
    </w:rPr>
  </w:style>
  <w:style w:type="paragraph" w:customStyle="1" w:styleId="AbstractHead">
    <w:name w:val="AbstractHead"/>
    <w:basedOn w:val="Para"/>
    <w:next w:val="AbstractPara"/>
    <w:rsid w:val="00775C00"/>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775C00"/>
    <w:pPr>
      <w:pBdr>
        <w:top w:val="single" w:sz="4" w:space="1" w:color="auto"/>
        <w:left w:val="single" w:sz="4" w:space="4" w:color="auto"/>
        <w:bottom w:val="single" w:sz="4" w:space="1" w:color="auto"/>
        <w:right w:val="single" w:sz="4" w:space="4" w:color="auto"/>
      </w:pBdr>
      <w:spacing w:after="200" w:line="276" w:lineRule="auto"/>
      <w:ind w:left="720"/>
    </w:pPr>
    <w:rPr>
      <w:rFonts w:ascii="Arial" w:eastAsia="Times New Roman" w:hAnsi="Arial" w:cs="Times New Roman"/>
      <w:snapToGrid w:val="0"/>
      <w:szCs w:val="20"/>
    </w:rPr>
  </w:style>
  <w:style w:type="paragraph" w:customStyle="1" w:styleId="Acknowledgments">
    <w:name w:val="Acknowledgments"/>
    <w:basedOn w:val="Normal"/>
    <w:rsid w:val="00775C00"/>
    <w:pPr>
      <w:spacing w:after="120"/>
      <w:ind w:left="720" w:firstLine="720"/>
    </w:pPr>
    <w:rPr>
      <w:snapToGrid w:val="0"/>
      <w:sz w:val="26"/>
    </w:rPr>
  </w:style>
  <w:style w:type="paragraph" w:customStyle="1" w:styleId="Address">
    <w:name w:val="Address"/>
    <w:basedOn w:val="Normal"/>
    <w:rsid w:val="00775C00"/>
    <w:pPr>
      <w:widowControl w:val="0"/>
      <w:spacing w:before="120" w:after="0" w:line="240" w:lineRule="auto"/>
      <w:ind w:left="2160"/>
    </w:pPr>
    <w:rPr>
      <w:rFonts w:ascii="Times New Roman" w:eastAsia="Times New Roman" w:hAnsi="Times New Roman" w:cs="Times New Roman"/>
      <w:snapToGrid w:val="0"/>
      <w:sz w:val="24"/>
      <w:szCs w:val="20"/>
    </w:rPr>
  </w:style>
  <w:style w:type="paragraph" w:customStyle="1" w:styleId="AddressDescription">
    <w:name w:val="AddressDescription"/>
    <w:basedOn w:val="Normal"/>
    <w:next w:val="Normal"/>
    <w:rsid w:val="00775C00"/>
    <w:pPr>
      <w:widowControl w:val="0"/>
      <w:spacing w:before="120" w:after="120" w:line="240" w:lineRule="auto"/>
      <w:ind w:left="2160"/>
    </w:pPr>
    <w:rPr>
      <w:rFonts w:ascii="Times New Roman" w:eastAsia="Times New Roman" w:hAnsi="Times New Roman" w:cs="Times New Roman"/>
      <w:snapToGrid w:val="0"/>
      <w:sz w:val="24"/>
      <w:szCs w:val="20"/>
    </w:rPr>
  </w:style>
  <w:style w:type="paragraph" w:customStyle="1" w:styleId="AddressName">
    <w:name w:val="AddressName"/>
    <w:basedOn w:val="Normal"/>
    <w:next w:val="Normal"/>
    <w:rsid w:val="00775C00"/>
    <w:pPr>
      <w:widowControl w:val="0"/>
      <w:spacing w:before="120" w:after="0" w:line="240" w:lineRule="auto"/>
      <w:ind w:left="2160"/>
    </w:pPr>
    <w:rPr>
      <w:rFonts w:ascii="Times New Roman" w:eastAsia="Times New Roman" w:hAnsi="Times New Roman" w:cs="Times New Roman"/>
      <w:snapToGrid w:val="0"/>
      <w:sz w:val="24"/>
      <w:szCs w:val="20"/>
    </w:rPr>
  </w:style>
  <w:style w:type="paragraph" w:customStyle="1" w:styleId="Question">
    <w:name w:val="Question"/>
    <w:next w:val="Option"/>
    <w:rsid w:val="00775C00"/>
    <w:pPr>
      <w:spacing w:after="120"/>
      <w:ind w:left="2160" w:hanging="720"/>
    </w:pPr>
    <w:rPr>
      <w:rFonts w:ascii="Times New Roman" w:eastAsia="Times New Roman" w:hAnsi="Times New Roman" w:cs="Times New Roman"/>
      <w:sz w:val="26"/>
      <w:szCs w:val="20"/>
    </w:rPr>
  </w:style>
  <w:style w:type="paragraph" w:customStyle="1" w:styleId="Option">
    <w:name w:val="Option"/>
    <w:basedOn w:val="Question"/>
    <w:rsid w:val="00775C00"/>
    <w:pPr>
      <w:ind w:left="2880"/>
    </w:pPr>
  </w:style>
  <w:style w:type="paragraph" w:customStyle="1" w:styleId="Answer">
    <w:name w:val="Answer"/>
    <w:basedOn w:val="Option"/>
    <w:next w:val="Explanation"/>
    <w:rsid w:val="00775C00"/>
    <w:pPr>
      <w:widowControl w:val="0"/>
    </w:pPr>
    <w:rPr>
      <w:snapToGrid w:val="0"/>
    </w:rPr>
  </w:style>
  <w:style w:type="paragraph" w:customStyle="1" w:styleId="AnswersHead">
    <w:name w:val="AnswersHead"/>
    <w:basedOn w:val="Normal"/>
    <w:next w:val="Para"/>
    <w:rsid w:val="00775C00"/>
    <w:pPr>
      <w:pBdr>
        <w:top w:val="single" w:sz="18" w:space="1" w:color="auto"/>
        <w:bottom w:val="single" w:sz="18" w:space="1" w:color="auto"/>
      </w:pBdr>
      <w:spacing w:before="240" w:after="120" w:line="240" w:lineRule="auto"/>
    </w:pPr>
    <w:rPr>
      <w:rFonts w:ascii="Arial" w:eastAsia="Times New Roman" w:hAnsi="Arial" w:cs="Times New Roman"/>
      <w:b/>
      <w:sz w:val="52"/>
      <w:szCs w:val="52"/>
    </w:rPr>
  </w:style>
  <w:style w:type="paragraph" w:customStyle="1" w:styleId="ChapterTitle">
    <w:name w:val="ChapterTitle"/>
    <w:next w:val="Para"/>
    <w:qFormat/>
    <w:rsid w:val="00775C00"/>
    <w:pPr>
      <w:spacing w:after="360"/>
      <w:outlineLvl w:val="0"/>
    </w:pPr>
    <w:rPr>
      <w:rFonts w:ascii="Arial" w:eastAsia="Times New Roman" w:hAnsi="Arial" w:cs="Times New Roman"/>
      <w:b/>
      <w:snapToGrid w:val="0"/>
      <w:sz w:val="60"/>
      <w:szCs w:val="20"/>
    </w:rPr>
  </w:style>
  <w:style w:type="paragraph" w:customStyle="1" w:styleId="AppendixTitle">
    <w:name w:val="AppendixTitle"/>
    <w:basedOn w:val="ChapterTitle"/>
    <w:next w:val="Para"/>
    <w:rsid w:val="00775C00"/>
    <w:pPr>
      <w:spacing w:before="120" w:after="120"/>
    </w:pPr>
  </w:style>
  <w:style w:type="paragraph" w:customStyle="1" w:styleId="AuthorBio">
    <w:name w:val="AuthorBio"/>
    <w:rsid w:val="00775C00"/>
    <w:pPr>
      <w:spacing w:before="240" w:after="240"/>
      <w:ind w:firstLine="720"/>
    </w:pPr>
    <w:rPr>
      <w:rFonts w:ascii="Arial" w:eastAsia="Times New Roman" w:hAnsi="Arial" w:cs="Times New Roman"/>
      <w:sz w:val="20"/>
      <w:szCs w:val="20"/>
    </w:rPr>
  </w:style>
  <w:style w:type="paragraph" w:styleId="BalloonText">
    <w:name w:val="Balloon Text"/>
    <w:basedOn w:val="Normal"/>
    <w:link w:val="BalloonTextChar"/>
    <w:semiHidden/>
    <w:rsid w:val="00775C00"/>
    <w:rPr>
      <w:rFonts w:ascii="Tahoma" w:hAnsi="Tahoma"/>
      <w:sz w:val="16"/>
    </w:rPr>
  </w:style>
  <w:style w:type="character" w:customStyle="1" w:styleId="BalloonTextChar">
    <w:name w:val="Balloon Text Char"/>
    <w:basedOn w:val="DefaultParagraphFont"/>
    <w:link w:val="BalloonText"/>
    <w:semiHidden/>
    <w:rsid w:val="00775C00"/>
    <w:rPr>
      <w:rFonts w:ascii="Tahoma" w:eastAsiaTheme="minorHAnsi" w:hAnsi="Tahoma"/>
      <w:sz w:val="16"/>
      <w:szCs w:val="22"/>
    </w:rPr>
  </w:style>
  <w:style w:type="paragraph" w:styleId="Bibliography">
    <w:name w:val="Bibliography"/>
    <w:basedOn w:val="Normal"/>
    <w:next w:val="Normal"/>
    <w:uiPriority w:val="99"/>
    <w:semiHidden/>
    <w:rsid w:val="00775C00"/>
  </w:style>
  <w:style w:type="paragraph" w:customStyle="1" w:styleId="BibliographyEntry">
    <w:name w:val="BibliographyEntry"/>
    <w:rsid w:val="00775C00"/>
    <w:pPr>
      <w:ind w:left="1440" w:hanging="720"/>
    </w:pPr>
    <w:rPr>
      <w:rFonts w:ascii="Arial" w:eastAsia="Times New Roman" w:hAnsi="Arial" w:cs="Tahoma"/>
      <w:sz w:val="26"/>
      <w:szCs w:val="16"/>
    </w:rPr>
  </w:style>
  <w:style w:type="paragraph" w:customStyle="1" w:styleId="BibliographyHead">
    <w:name w:val="BibliographyHead"/>
    <w:next w:val="BibliographyEntry"/>
    <w:rsid w:val="00775C00"/>
    <w:pPr>
      <w:pBdr>
        <w:top w:val="single" w:sz="18" w:space="1" w:color="auto"/>
        <w:bottom w:val="single" w:sz="18" w:space="1" w:color="auto"/>
      </w:pBdr>
      <w:spacing w:before="240" w:after="120"/>
    </w:pPr>
    <w:rPr>
      <w:rFonts w:ascii="Arial" w:eastAsia="Times New Roman" w:hAnsi="Arial" w:cs="Times New Roman"/>
      <w:b/>
      <w:sz w:val="52"/>
      <w:szCs w:val="52"/>
    </w:rPr>
  </w:style>
  <w:style w:type="paragraph" w:customStyle="1" w:styleId="BibliographyTitle">
    <w:name w:val="BibliographyTitle"/>
    <w:next w:val="BibliographyEntry"/>
    <w:rsid w:val="00775C00"/>
    <w:rPr>
      <w:rFonts w:ascii="Arial" w:eastAsia="Times New Roman" w:hAnsi="Arial" w:cs="Times New Roman"/>
      <w:b/>
      <w:smallCaps/>
      <w:sz w:val="60"/>
      <w:szCs w:val="60"/>
    </w:rPr>
  </w:style>
  <w:style w:type="character" w:customStyle="1" w:styleId="BoldItalic">
    <w:name w:val="BoldItalic"/>
    <w:rsid w:val="00775C00"/>
    <w:rPr>
      <w:b/>
      <w:i/>
    </w:rPr>
  </w:style>
  <w:style w:type="character" w:styleId="BookTitle">
    <w:name w:val="Book Title"/>
    <w:basedOn w:val="DefaultParagraphFont"/>
    <w:uiPriority w:val="99"/>
    <w:qFormat/>
    <w:rsid w:val="00775C00"/>
    <w:rPr>
      <w:b/>
      <w:bCs/>
      <w:smallCaps/>
      <w:spacing w:val="5"/>
    </w:rPr>
  </w:style>
  <w:style w:type="paragraph" w:customStyle="1" w:styleId="BookAuthor">
    <w:name w:val="BookAuthor"/>
    <w:basedOn w:val="Normal"/>
    <w:rsid w:val="00775C00"/>
    <w:pPr>
      <w:spacing w:before="120" w:after="1000" w:line="240" w:lineRule="auto"/>
      <w:ind w:left="720" w:firstLine="720"/>
      <w:contextualSpacing/>
      <w:jc w:val="center"/>
    </w:pPr>
    <w:rPr>
      <w:rFonts w:ascii="Times New Roman" w:eastAsia="Times New Roman" w:hAnsi="Times New Roman" w:cs="Times New Roman"/>
      <w:sz w:val="32"/>
      <w:szCs w:val="20"/>
    </w:rPr>
  </w:style>
  <w:style w:type="paragraph" w:customStyle="1" w:styleId="BookEdition">
    <w:name w:val="BookEdition"/>
    <w:qFormat/>
    <w:rsid w:val="00775C00"/>
    <w:pPr>
      <w:pBdr>
        <w:top w:val="single" w:sz="4" w:space="1" w:color="auto"/>
        <w:bottom w:val="single" w:sz="4" w:space="1" w:color="auto"/>
      </w:pBdr>
      <w:spacing w:after="200"/>
      <w:jc w:val="center"/>
    </w:pPr>
    <w:rPr>
      <w:rFonts w:ascii="Arial" w:eastAsia="Times New Roman" w:hAnsi="Arial" w:cs="Times New Roman"/>
      <w:b/>
      <w:snapToGrid w:val="0"/>
      <w:sz w:val="36"/>
      <w:szCs w:val="20"/>
    </w:rPr>
  </w:style>
  <w:style w:type="paragraph" w:customStyle="1" w:styleId="BookHalfTitle">
    <w:name w:val="BookHalfTitle"/>
    <w:basedOn w:val="Normal"/>
    <w:next w:val="H2"/>
    <w:rsid w:val="00775C00"/>
    <w:pPr>
      <w:spacing w:before="480" w:after="480" w:line="240" w:lineRule="auto"/>
      <w:ind w:left="720" w:firstLine="720"/>
      <w:jc w:val="center"/>
    </w:pPr>
    <w:rPr>
      <w:rFonts w:ascii="Arial" w:eastAsia="Times New Roman" w:hAnsi="Arial" w:cs="Times New Roman"/>
      <w:b/>
      <w:snapToGrid w:val="0"/>
      <w:sz w:val="52"/>
      <w:szCs w:val="20"/>
    </w:rPr>
  </w:style>
  <w:style w:type="paragraph" w:customStyle="1" w:styleId="BookReviewAuthor">
    <w:name w:val="BookReviewAuthor"/>
    <w:rsid w:val="00775C00"/>
    <w:pPr>
      <w:ind w:left="4320"/>
    </w:pPr>
    <w:rPr>
      <w:rFonts w:ascii="Times New Roman" w:eastAsia="Times New Roman" w:hAnsi="Times New Roman" w:cs="Times New Roman"/>
      <w:snapToGrid w:val="0"/>
      <w:sz w:val="20"/>
      <w:szCs w:val="20"/>
    </w:rPr>
  </w:style>
  <w:style w:type="paragraph" w:customStyle="1" w:styleId="BookReviewItem">
    <w:name w:val="BookReviewItem"/>
    <w:rsid w:val="00775C00"/>
    <w:pPr>
      <w:spacing w:before="240" w:after="240"/>
      <w:ind w:left="3600" w:right="1440" w:hanging="720"/>
    </w:pPr>
    <w:rPr>
      <w:rFonts w:ascii="Times New Roman" w:eastAsia="Times New Roman" w:hAnsi="Times New Roman" w:cs="Times New Roman"/>
      <w:sz w:val="28"/>
      <w:szCs w:val="20"/>
    </w:rPr>
  </w:style>
  <w:style w:type="paragraph" w:customStyle="1" w:styleId="BookTitle0">
    <w:name w:val="BookTitle"/>
    <w:basedOn w:val="Normal"/>
    <w:next w:val="Normal"/>
    <w:rsid w:val="00775C00"/>
    <w:pPr>
      <w:pageBreakBefore/>
      <w:spacing w:before="4800" w:after="480" w:line="240" w:lineRule="auto"/>
      <w:ind w:left="720" w:firstLine="720"/>
      <w:jc w:val="center"/>
    </w:pPr>
    <w:rPr>
      <w:rFonts w:ascii="Arial" w:eastAsia="Times New Roman" w:hAnsi="Arial" w:cs="Times New Roman"/>
      <w:b/>
      <w:snapToGrid w:val="0"/>
      <w:sz w:val="52"/>
      <w:szCs w:val="20"/>
    </w:rPr>
  </w:style>
  <w:style w:type="paragraph" w:customStyle="1" w:styleId="BookSubtitle">
    <w:name w:val="BookSubtitle"/>
    <w:basedOn w:val="BookTitle0"/>
    <w:next w:val="Normal"/>
    <w:rsid w:val="00775C00"/>
    <w:pPr>
      <w:pageBreakBefore w:val="0"/>
      <w:spacing w:before="480"/>
    </w:pPr>
    <w:rPr>
      <w:sz w:val="36"/>
    </w:rPr>
  </w:style>
  <w:style w:type="character" w:customStyle="1" w:styleId="Callout">
    <w:name w:val="Callout"/>
    <w:basedOn w:val="DefaultParagraphFont"/>
    <w:rsid w:val="00775C00"/>
    <w:rPr>
      <w:bdr w:val="none" w:sz="0" w:space="0" w:color="auto"/>
      <w:shd w:val="clear" w:color="auto" w:fill="B2A1C7" w:themeFill="accent4" w:themeFillTint="99"/>
    </w:rPr>
  </w:style>
  <w:style w:type="paragraph" w:customStyle="1" w:styleId="ChapterSubtitle">
    <w:name w:val="ChapterSubtitle"/>
    <w:basedOn w:val="ChapterTitle"/>
    <w:next w:val="Para"/>
    <w:rsid w:val="00775C00"/>
    <w:rPr>
      <w:sz w:val="44"/>
    </w:rPr>
  </w:style>
  <w:style w:type="paragraph" w:customStyle="1" w:styleId="ChapterAuthor">
    <w:name w:val="ChapterAuthor"/>
    <w:basedOn w:val="ChapterSubtitle"/>
    <w:next w:val="ChapterAuthorAffiliation"/>
    <w:rsid w:val="00775C00"/>
    <w:pPr>
      <w:spacing w:after="120"/>
      <w:outlineLvl w:val="9"/>
    </w:pPr>
    <w:rPr>
      <w:i/>
      <w:sz w:val="36"/>
    </w:rPr>
  </w:style>
  <w:style w:type="paragraph" w:customStyle="1" w:styleId="ChapterAuthorAffiliation">
    <w:name w:val="ChapterAuthorAffiliation"/>
    <w:next w:val="Para"/>
    <w:rsid w:val="00775C00"/>
    <w:pPr>
      <w:spacing w:after="120"/>
    </w:pPr>
    <w:rPr>
      <w:rFonts w:ascii="Arial" w:eastAsia="Times New Roman" w:hAnsi="Arial" w:cs="Times New Roman"/>
      <w:i/>
      <w:smallCaps/>
      <w:snapToGrid w:val="0"/>
      <w:sz w:val="36"/>
      <w:szCs w:val="20"/>
    </w:rPr>
  </w:style>
  <w:style w:type="paragraph" w:customStyle="1" w:styleId="FootnoteEntry">
    <w:name w:val="FootnoteEntry"/>
    <w:rsid w:val="00775C00"/>
    <w:pPr>
      <w:ind w:left="1440" w:hanging="720"/>
    </w:pPr>
    <w:rPr>
      <w:rFonts w:ascii="Times New Roman" w:eastAsia="Times New Roman" w:hAnsi="Times New Roman" w:cs="Times New Roman"/>
      <w:snapToGrid w:val="0"/>
      <w:sz w:val="20"/>
      <w:szCs w:val="20"/>
    </w:rPr>
  </w:style>
  <w:style w:type="paragraph" w:customStyle="1" w:styleId="ChapterCredit">
    <w:name w:val="ChapterCredit"/>
    <w:basedOn w:val="FootnoteEntry"/>
    <w:next w:val="Para"/>
    <w:rsid w:val="00775C00"/>
    <w:pPr>
      <w:spacing w:before="120" w:after="120"/>
      <w:ind w:left="0" w:firstLine="0"/>
    </w:pPr>
  </w:style>
  <w:style w:type="paragraph" w:customStyle="1" w:styleId="Objective">
    <w:name w:val="Objective"/>
    <w:rsid w:val="00775C00"/>
    <w:pPr>
      <w:widowControl w:val="0"/>
      <w:spacing w:after="120"/>
      <w:ind w:left="2520" w:hanging="360"/>
    </w:pPr>
    <w:rPr>
      <w:rFonts w:ascii="Arial" w:eastAsia="Times New Roman" w:hAnsi="Arial" w:cs="Times New Roman"/>
      <w:b/>
      <w:i/>
      <w:snapToGrid w:val="0"/>
      <w:szCs w:val="20"/>
      <w:u w:val="single"/>
    </w:rPr>
  </w:style>
  <w:style w:type="paragraph" w:customStyle="1" w:styleId="ChapterObjective">
    <w:name w:val="ChapterObjective"/>
    <w:basedOn w:val="Objective"/>
    <w:rsid w:val="00775C00"/>
    <w:rPr>
      <w:i w:val="0"/>
    </w:rPr>
  </w:style>
  <w:style w:type="paragraph" w:customStyle="1" w:styleId="ChapterFeaturingList">
    <w:name w:val="ChapterFeaturingList"/>
    <w:basedOn w:val="ChapterObjective"/>
    <w:rsid w:val="00775C00"/>
    <w:rPr>
      <w:b w:val="0"/>
      <w:sz w:val="26"/>
      <w:u w:val="none"/>
    </w:rPr>
  </w:style>
  <w:style w:type="paragraph" w:customStyle="1" w:styleId="ChapterFeaturingListSub">
    <w:name w:val="ChapterFeaturingListSub"/>
    <w:rsid w:val="00775C00"/>
    <w:pPr>
      <w:spacing w:after="120"/>
      <w:ind w:left="2880"/>
      <w:contextualSpacing/>
    </w:pPr>
    <w:rPr>
      <w:rFonts w:ascii="Arial" w:eastAsia="Times New Roman" w:hAnsi="Arial" w:cs="Times New Roman"/>
      <w:snapToGrid w:val="0"/>
      <w:sz w:val="26"/>
      <w:szCs w:val="20"/>
    </w:rPr>
  </w:style>
  <w:style w:type="paragraph" w:customStyle="1" w:styleId="ChapterFeaturingListSub2">
    <w:name w:val="ChapterFeaturingListSub2"/>
    <w:rsid w:val="00775C00"/>
    <w:pPr>
      <w:spacing w:after="120"/>
      <w:ind w:left="3600"/>
    </w:pPr>
    <w:rPr>
      <w:rFonts w:ascii="Arial" w:eastAsia="Times New Roman" w:hAnsi="Arial" w:cs="Times New Roman"/>
      <w:snapToGrid w:val="0"/>
      <w:sz w:val="26"/>
      <w:szCs w:val="20"/>
    </w:rPr>
  </w:style>
  <w:style w:type="paragraph" w:customStyle="1" w:styleId="ChapterIntroductionHead">
    <w:name w:val="ChapterIntroductionHead"/>
    <w:next w:val="ChapterIntroductionPara"/>
    <w:rsid w:val="00775C00"/>
    <w:pPr>
      <w:ind w:left="1440"/>
      <w:outlineLvl w:val="0"/>
    </w:pPr>
    <w:rPr>
      <w:rFonts w:ascii="Arial" w:eastAsia="Times New Roman" w:hAnsi="Arial" w:cs="Times New Roman"/>
      <w:b/>
      <w:snapToGrid w:val="0"/>
      <w:sz w:val="26"/>
      <w:szCs w:val="20"/>
    </w:rPr>
  </w:style>
  <w:style w:type="paragraph" w:customStyle="1" w:styleId="ChapterIntroductionPara">
    <w:name w:val="ChapterIntroductionPara"/>
    <w:next w:val="Para"/>
    <w:rsid w:val="00775C00"/>
    <w:pPr>
      <w:ind w:left="1440"/>
    </w:pPr>
    <w:rPr>
      <w:rFonts w:ascii="Arial" w:eastAsia="Times New Roman" w:hAnsi="Arial" w:cs="Times New Roman"/>
      <w:snapToGrid w:val="0"/>
      <w:sz w:val="26"/>
      <w:szCs w:val="20"/>
    </w:rPr>
  </w:style>
  <w:style w:type="paragraph" w:customStyle="1" w:styleId="ObjectiveTitle">
    <w:name w:val="ObjectiveTitle"/>
    <w:basedOn w:val="Objective"/>
    <w:next w:val="Objective"/>
    <w:rsid w:val="00775C00"/>
    <w:pPr>
      <w:spacing w:before="240"/>
      <w:ind w:left="1800"/>
    </w:pPr>
    <w:rPr>
      <w:u w:val="none"/>
    </w:rPr>
  </w:style>
  <w:style w:type="paragraph" w:customStyle="1" w:styleId="ChapterObjectiveTitle">
    <w:name w:val="ChapterObjectiveTitle"/>
    <w:basedOn w:val="ObjectiveTitle"/>
    <w:next w:val="ChapterObjective"/>
    <w:rsid w:val="00775C00"/>
    <w:pPr>
      <w:ind w:left="1440" w:firstLine="0"/>
    </w:pPr>
    <w:rPr>
      <w:i w:val="0"/>
    </w:rPr>
  </w:style>
  <w:style w:type="paragraph" w:customStyle="1" w:styleId="Subobjective">
    <w:name w:val="Subobjective"/>
    <w:basedOn w:val="Objective"/>
    <w:rsid w:val="00775C00"/>
    <w:pPr>
      <w:keepNext/>
      <w:spacing w:before="180"/>
      <w:ind w:left="2880"/>
    </w:pPr>
  </w:style>
  <w:style w:type="paragraph" w:customStyle="1" w:styleId="ChapterSubobjective">
    <w:name w:val="ChapterSubobjective"/>
    <w:basedOn w:val="Subobjective"/>
    <w:rsid w:val="00775C00"/>
    <w:pPr>
      <w:keepNext w:val="0"/>
    </w:pPr>
    <w:rPr>
      <w:i w:val="0"/>
    </w:rPr>
  </w:style>
  <w:style w:type="paragraph" w:customStyle="1" w:styleId="Code80">
    <w:name w:val="Code80"/>
    <w:rsid w:val="00775C00"/>
    <w:pPr>
      <w:spacing w:before="120" w:after="120"/>
      <w:contextualSpacing/>
    </w:pPr>
    <w:rPr>
      <w:rFonts w:ascii="Courier New" w:eastAsia="Times New Roman" w:hAnsi="Courier New" w:cs="Times New Roman"/>
      <w:noProof/>
      <w:snapToGrid w:val="0"/>
      <w:sz w:val="16"/>
      <w:szCs w:val="20"/>
    </w:rPr>
  </w:style>
  <w:style w:type="paragraph" w:customStyle="1" w:styleId="Code80Sub">
    <w:name w:val="Code80Sub"/>
    <w:rsid w:val="00775C00"/>
    <w:pPr>
      <w:ind w:left="1440"/>
    </w:pPr>
    <w:rPr>
      <w:rFonts w:ascii="Courier New" w:eastAsia="Times New Roman" w:hAnsi="Courier New" w:cs="Times New Roman"/>
      <w:noProof/>
      <w:snapToGrid w:val="0"/>
      <w:sz w:val="16"/>
      <w:szCs w:val="20"/>
      <w:lang w:val="de-DE"/>
    </w:rPr>
  </w:style>
  <w:style w:type="character" w:customStyle="1" w:styleId="CodeColorBlue">
    <w:name w:val="CodeColorBlue"/>
    <w:rsid w:val="00775C00"/>
    <w:rPr>
      <w:rFonts w:cs="Arial"/>
      <w:color w:val="0000FF"/>
    </w:rPr>
  </w:style>
  <w:style w:type="character" w:customStyle="1" w:styleId="CodeColorBlue2">
    <w:name w:val="CodeColorBlue2"/>
    <w:rsid w:val="00775C00"/>
    <w:rPr>
      <w:rFonts w:cs="Arial"/>
      <w:color w:val="0000A5"/>
    </w:rPr>
  </w:style>
  <w:style w:type="character" w:customStyle="1" w:styleId="CodeColorBlue3">
    <w:name w:val="CodeColorBlue3"/>
    <w:rsid w:val="00775C00"/>
    <w:rPr>
      <w:rFonts w:cs="Arial"/>
      <w:color w:val="6464B9"/>
    </w:rPr>
  </w:style>
  <w:style w:type="character" w:customStyle="1" w:styleId="CodeColorBluegreen">
    <w:name w:val="CodeColorBluegreen"/>
    <w:rsid w:val="00775C00"/>
    <w:rPr>
      <w:rFonts w:cs="Arial"/>
      <w:color w:val="2B91AF"/>
    </w:rPr>
  </w:style>
  <w:style w:type="character" w:customStyle="1" w:styleId="CodeColorBrown">
    <w:name w:val="CodeColorBrown"/>
    <w:rsid w:val="00775C00"/>
    <w:rPr>
      <w:rFonts w:cs="Arial"/>
      <w:color w:val="A31515"/>
    </w:rPr>
  </w:style>
  <w:style w:type="character" w:customStyle="1" w:styleId="CodeColorDkBlue">
    <w:name w:val="CodeColorDkBlue"/>
    <w:rsid w:val="00775C00"/>
    <w:rPr>
      <w:rFonts w:cs="Times New Roman"/>
      <w:color w:val="000080"/>
      <w:szCs w:val="22"/>
    </w:rPr>
  </w:style>
  <w:style w:type="character" w:customStyle="1" w:styleId="CodeColorGreen">
    <w:name w:val="CodeColorGreen"/>
    <w:rsid w:val="00775C00"/>
    <w:rPr>
      <w:rFonts w:cs="Arial"/>
      <w:color w:val="008000"/>
    </w:rPr>
  </w:style>
  <w:style w:type="character" w:customStyle="1" w:styleId="CodeColorGreen2">
    <w:name w:val="CodeColorGreen2"/>
    <w:rsid w:val="00775C00"/>
    <w:rPr>
      <w:rFonts w:cs="Arial"/>
      <w:color w:val="629755"/>
    </w:rPr>
  </w:style>
  <w:style w:type="character" w:customStyle="1" w:styleId="CodeColorGrey30">
    <w:name w:val="CodeColorGrey30"/>
    <w:rsid w:val="00775C00"/>
    <w:rPr>
      <w:rFonts w:cs="Arial"/>
      <w:color w:val="808080"/>
    </w:rPr>
  </w:style>
  <w:style w:type="character" w:customStyle="1" w:styleId="CodeColorGrey55">
    <w:name w:val="CodeColorGrey55"/>
    <w:rsid w:val="00775C00"/>
    <w:rPr>
      <w:rFonts w:cs="Arial"/>
      <w:color w:val="C0C0C0"/>
    </w:rPr>
  </w:style>
  <w:style w:type="character" w:customStyle="1" w:styleId="CodeColorGrey80">
    <w:name w:val="CodeColorGrey80"/>
    <w:rsid w:val="00775C00"/>
    <w:rPr>
      <w:rFonts w:cs="Arial"/>
      <w:color w:val="555555"/>
    </w:rPr>
  </w:style>
  <w:style w:type="character" w:customStyle="1" w:styleId="CodeColorHotPink">
    <w:name w:val="CodeColorHotPink"/>
    <w:rsid w:val="00775C00"/>
    <w:rPr>
      <w:rFonts w:cs="Times New Roman"/>
      <w:color w:val="DF36FA"/>
      <w:szCs w:val="18"/>
    </w:rPr>
  </w:style>
  <w:style w:type="character" w:customStyle="1" w:styleId="CodeColorMagenta">
    <w:name w:val="CodeColorMagenta"/>
    <w:rsid w:val="00775C00"/>
    <w:rPr>
      <w:rFonts w:cs="Arial"/>
      <w:color w:val="844646"/>
    </w:rPr>
  </w:style>
  <w:style w:type="character" w:customStyle="1" w:styleId="CodeColorOrange">
    <w:name w:val="CodeColorOrange"/>
    <w:rsid w:val="00775C00"/>
    <w:rPr>
      <w:rFonts w:cs="Arial"/>
      <w:color w:val="B96464"/>
    </w:rPr>
  </w:style>
  <w:style w:type="character" w:customStyle="1" w:styleId="CodeColorPeach">
    <w:name w:val="CodeColorPeach"/>
    <w:rsid w:val="00775C00"/>
    <w:rPr>
      <w:rFonts w:cs="Arial"/>
      <w:color w:val="FFDBA3"/>
    </w:rPr>
  </w:style>
  <w:style w:type="character" w:customStyle="1" w:styleId="CodeColorPurple">
    <w:name w:val="CodeColorPurple"/>
    <w:rsid w:val="00775C00"/>
    <w:rPr>
      <w:rFonts w:cs="Arial"/>
      <w:color w:val="951795"/>
    </w:rPr>
  </w:style>
  <w:style w:type="character" w:customStyle="1" w:styleId="CodeColorPurple2">
    <w:name w:val="CodeColorPurple2"/>
    <w:rsid w:val="00775C00"/>
    <w:rPr>
      <w:rFonts w:cs="Arial"/>
      <w:color w:val="800080"/>
    </w:rPr>
  </w:style>
  <w:style w:type="character" w:customStyle="1" w:styleId="CodeColorRed">
    <w:name w:val="CodeColorRed"/>
    <w:rsid w:val="00775C00"/>
    <w:rPr>
      <w:rFonts w:cs="Arial"/>
      <w:color w:val="FF0000"/>
    </w:rPr>
  </w:style>
  <w:style w:type="character" w:customStyle="1" w:styleId="CodeColorRed2">
    <w:name w:val="CodeColorRed2"/>
    <w:rsid w:val="00775C00"/>
    <w:rPr>
      <w:rFonts w:cs="Arial"/>
      <w:color w:val="800000"/>
    </w:rPr>
  </w:style>
  <w:style w:type="character" w:customStyle="1" w:styleId="CodeColorRed3">
    <w:name w:val="CodeColorRed3"/>
    <w:rsid w:val="00775C00"/>
    <w:rPr>
      <w:rFonts w:cs="Arial"/>
      <w:color w:val="A31515"/>
    </w:rPr>
  </w:style>
  <w:style w:type="character" w:customStyle="1" w:styleId="CodeColorTealBlue">
    <w:name w:val="CodeColorTealBlue"/>
    <w:rsid w:val="00775C00"/>
    <w:rPr>
      <w:rFonts w:cs="Times New Roman"/>
      <w:color w:val="008080"/>
      <w:szCs w:val="22"/>
    </w:rPr>
  </w:style>
  <w:style w:type="character" w:customStyle="1" w:styleId="CodeColorWhite">
    <w:name w:val="CodeColorWhite"/>
    <w:rsid w:val="00775C00"/>
    <w:rPr>
      <w:rFonts w:cs="Arial"/>
      <w:color w:val="FFFFFF"/>
      <w:bdr w:val="none" w:sz="0" w:space="0" w:color="auto"/>
    </w:rPr>
  </w:style>
  <w:style w:type="paragraph" w:customStyle="1" w:styleId="CodeHead">
    <w:name w:val="CodeHead"/>
    <w:next w:val="CodeListing"/>
    <w:rsid w:val="00775C00"/>
    <w:pPr>
      <w:spacing w:before="120" w:after="120"/>
    </w:pPr>
    <w:rPr>
      <w:rFonts w:ascii="Arial" w:eastAsia="Times New Roman" w:hAnsi="Arial" w:cs="Times New Roman"/>
      <w:b/>
      <w:snapToGrid w:val="0"/>
      <w:sz w:val="22"/>
      <w:szCs w:val="20"/>
    </w:rPr>
  </w:style>
  <w:style w:type="character" w:customStyle="1" w:styleId="CodeHighlight">
    <w:name w:val="CodeHighlight"/>
    <w:rsid w:val="00775C00"/>
    <w:rPr>
      <w:b/>
      <w:color w:val="7F7F7F" w:themeColor="text1" w:themeTint="80"/>
      <w:kern w:val="0"/>
      <w:position w:val="0"/>
      <w:u w:val="none"/>
      <w:bdr w:val="none" w:sz="0" w:space="0" w:color="auto"/>
      <w:shd w:val="clear" w:color="auto" w:fill="auto"/>
    </w:rPr>
  </w:style>
  <w:style w:type="paragraph" w:customStyle="1" w:styleId="CodeLabel">
    <w:name w:val="CodeLabel"/>
    <w:qFormat/>
    <w:rsid w:val="00775C00"/>
    <w:pPr>
      <w:numPr>
        <w:numId w:val="1"/>
      </w:numPr>
      <w:pBdr>
        <w:top w:val="single" w:sz="4" w:space="1" w:color="auto"/>
        <w:left w:val="single" w:sz="4" w:space="4" w:color="auto"/>
        <w:bottom w:val="single" w:sz="4" w:space="1" w:color="auto"/>
        <w:right w:val="single" w:sz="4" w:space="4" w:color="auto"/>
      </w:pBdr>
      <w:spacing w:before="120" w:after="120"/>
    </w:pPr>
    <w:rPr>
      <w:rFonts w:ascii="Arial" w:eastAsia="Times New Roman" w:hAnsi="Arial" w:cs="Times New Roman"/>
      <w:snapToGrid w:val="0"/>
      <w:sz w:val="20"/>
      <w:szCs w:val="20"/>
    </w:rPr>
  </w:style>
  <w:style w:type="paragraph" w:customStyle="1" w:styleId="CodeListing">
    <w:name w:val="CodeListing"/>
    <w:rsid w:val="00775C00"/>
    <w:pPr>
      <w:widowControl w:val="0"/>
      <w:spacing w:before="120" w:after="120"/>
      <w:contextualSpacing/>
    </w:pPr>
    <w:rPr>
      <w:rFonts w:ascii="Courier New" w:eastAsia="Times New Roman" w:hAnsi="Courier New" w:cs="Times New Roman"/>
      <w:noProof/>
      <w:snapToGrid w:val="0"/>
      <w:sz w:val="18"/>
      <w:szCs w:val="20"/>
    </w:rPr>
  </w:style>
  <w:style w:type="paragraph" w:customStyle="1" w:styleId="CodeListing80">
    <w:name w:val="CodeListing80"/>
    <w:rsid w:val="00775C00"/>
    <w:rPr>
      <w:rFonts w:ascii="Courier New" w:eastAsia="Times New Roman" w:hAnsi="Courier New" w:cs="Times New Roman"/>
      <w:noProof/>
      <w:snapToGrid w:val="0"/>
      <w:sz w:val="16"/>
      <w:szCs w:val="20"/>
    </w:rPr>
  </w:style>
  <w:style w:type="paragraph" w:customStyle="1" w:styleId="CodeNote">
    <w:name w:val="CodeNote"/>
    <w:qFormat/>
    <w:rsid w:val="00775C00"/>
    <w:pPr>
      <w:pBdr>
        <w:top w:val="single" w:sz="4" w:space="1" w:color="auto"/>
        <w:bottom w:val="single" w:sz="4" w:space="1" w:color="auto"/>
      </w:pBdr>
      <w:spacing w:before="120" w:after="120"/>
      <w:ind w:left="1440"/>
    </w:pPr>
    <w:rPr>
      <w:rFonts w:ascii="Times New Roman" w:eastAsia="Times New Roman" w:hAnsi="Times New Roman" w:cs="Times New Roman"/>
      <w:snapToGrid w:val="0"/>
      <w:sz w:val="16"/>
      <w:szCs w:val="20"/>
    </w:rPr>
  </w:style>
  <w:style w:type="paragraph" w:customStyle="1" w:styleId="CodeScreen">
    <w:name w:val="CodeScreen"/>
    <w:rsid w:val="00775C00"/>
    <w:pPr>
      <w:shd w:val="clear" w:color="auto" w:fill="D9D9D9"/>
    </w:pPr>
    <w:rPr>
      <w:rFonts w:ascii="Courier New" w:eastAsia="Times New Roman" w:hAnsi="Courier New" w:cs="Times New Roman"/>
      <w:noProof/>
      <w:snapToGrid w:val="0"/>
      <w:sz w:val="18"/>
      <w:szCs w:val="20"/>
    </w:rPr>
  </w:style>
  <w:style w:type="paragraph" w:customStyle="1" w:styleId="CodeScreen80">
    <w:name w:val="CodeScreen80"/>
    <w:qFormat/>
    <w:rsid w:val="00775C00"/>
    <w:pPr>
      <w:shd w:val="pct20" w:color="auto" w:fill="auto"/>
      <w:contextualSpacing/>
    </w:pPr>
    <w:rPr>
      <w:rFonts w:ascii="Courier New" w:eastAsia="Times New Roman" w:hAnsi="Courier New" w:cs="Times New Roman"/>
      <w:noProof/>
      <w:snapToGrid w:val="0"/>
      <w:sz w:val="16"/>
      <w:szCs w:val="20"/>
    </w:rPr>
  </w:style>
  <w:style w:type="paragraph" w:customStyle="1" w:styleId="CodeScreenSub">
    <w:name w:val="CodeScreenSub"/>
    <w:basedOn w:val="CodeScreen"/>
    <w:qFormat/>
    <w:rsid w:val="00775C00"/>
    <w:pPr>
      <w:ind w:left="720"/>
    </w:pPr>
  </w:style>
  <w:style w:type="paragraph" w:customStyle="1" w:styleId="CodeSnippet">
    <w:name w:val="CodeSnippet"/>
    <w:rsid w:val="00775C00"/>
    <w:pPr>
      <w:spacing w:before="120" w:after="120"/>
      <w:contextualSpacing/>
    </w:pPr>
    <w:rPr>
      <w:rFonts w:ascii="Courier New" w:eastAsia="Times New Roman" w:hAnsi="Courier New" w:cs="Times New Roman"/>
      <w:noProof/>
      <w:snapToGrid w:val="0"/>
      <w:sz w:val="18"/>
      <w:szCs w:val="20"/>
    </w:rPr>
  </w:style>
  <w:style w:type="paragraph" w:customStyle="1" w:styleId="CodeSnippetSub">
    <w:name w:val="CodeSnippetSub"/>
    <w:rsid w:val="00775C00"/>
    <w:pPr>
      <w:ind w:left="720"/>
    </w:pPr>
    <w:rPr>
      <w:rFonts w:ascii="Courier New" w:eastAsia="Times New Roman" w:hAnsi="Courier New" w:cs="Times New Roman"/>
      <w:noProof/>
      <w:snapToGrid w:val="0"/>
      <w:sz w:val="18"/>
      <w:szCs w:val="20"/>
    </w:rPr>
  </w:style>
  <w:style w:type="paragraph" w:customStyle="1" w:styleId="H5">
    <w:name w:val="H5"/>
    <w:next w:val="Para"/>
    <w:rsid w:val="00775C00"/>
    <w:pPr>
      <w:keepNext/>
      <w:widowControl w:val="0"/>
      <w:spacing w:before="240" w:after="120"/>
      <w:outlineLvl w:val="5"/>
    </w:pPr>
    <w:rPr>
      <w:rFonts w:ascii="Arial" w:eastAsia="Times New Roman" w:hAnsi="Arial" w:cs="Times New Roman"/>
      <w:b/>
      <w:snapToGrid w:val="0"/>
      <w:sz w:val="22"/>
      <w:szCs w:val="22"/>
      <w:u w:val="double"/>
    </w:rPr>
  </w:style>
  <w:style w:type="paragraph" w:customStyle="1" w:styleId="CodeTitle">
    <w:name w:val="CodeTitle"/>
    <w:next w:val="CodeListing"/>
    <w:rsid w:val="00775C00"/>
    <w:pPr>
      <w:pBdr>
        <w:top w:val="single" w:sz="4" w:space="4" w:color="auto"/>
      </w:pBdr>
      <w:spacing w:after="200" w:line="276" w:lineRule="auto"/>
    </w:pPr>
    <w:rPr>
      <w:rFonts w:ascii="Arial" w:eastAsia="Times New Roman" w:hAnsi="Arial" w:cs="Times New Roman"/>
      <w:b/>
      <w:i/>
      <w:noProof/>
      <w:snapToGrid w:val="0"/>
      <w:sz w:val="22"/>
      <w:szCs w:val="22"/>
      <w:u w:val="double"/>
    </w:rPr>
  </w:style>
  <w:style w:type="paragraph" w:customStyle="1" w:styleId="ContentsAbstract">
    <w:name w:val="ContentsAbstract"/>
    <w:qFormat/>
    <w:rsid w:val="00775C00"/>
    <w:pPr>
      <w:spacing w:before="120" w:after="120"/>
      <w:ind w:left="1008"/>
      <w:contextualSpacing/>
    </w:pPr>
    <w:rPr>
      <w:rFonts w:ascii="Arial" w:eastAsia="Times New Roman" w:hAnsi="Arial" w:cs="Times New Roman"/>
      <w:snapToGrid w:val="0"/>
      <w:sz w:val="18"/>
      <w:szCs w:val="20"/>
    </w:rPr>
  </w:style>
  <w:style w:type="paragraph" w:customStyle="1" w:styleId="ContentsPartTitle">
    <w:name w:val="ContentsPartTitle"/>
    <w:next w:val="ContentsChapterTitle"/>
    <w:rsid w:val="00775C00"/>
    <w:rPr>
      <w:rFonts w:ascii="Times New Roman" w:eastAsia="Times New Roman" w:hAnsi="Times New Roman" w:cs="Times New Roman"/>
      <w:b/>
      <w:sz w:val="28"/>
      <w:szCs w:val="20"/>
    </w:rPr>
  </w:style>
  <w:style w:type="paragraph" w:customStyle="1" w:styleId="ContentsChapterTitle">
    <w:name w:val="ContentsChapterTitle"/>
    <w:basedOn w:val="ContentsPartTitle"/>
    <w:next w:val="ContentsH1"/>
    <w:rsid w:val="00775C00"/>
    <w:pPr>
      <w:ind w:left="288"/>
    </w:pPr>
    <w:rPr>
      <w:sz w:val="26"/>
    </w:rPr>
  </w:style>
  <w:style w:type="paragraph" w:customStyle="1" w:styleId="ContentsH1">
    <w:name w:val="ContentsH1"/>
    <w:basedOn w:val="ContentsPartTitle"/>
    <w:rsid w:val="00775C00"/>
    <w:pPr>
      <w:ind w:left="576"/>
    </w:pPr>
    <w:rPr>
      <w:b w:val="0"/>
      <w:sz w:val="24"/>
    </w:rPr>
  </w:style>
  <w:style w:type="paragraph" w:customStyle="1" w:styleId="ContentsH2">
    <w:name w:val="ContentsH2"/>
    <w:basedOn w:val="ContentsPartTitle"/>
    <w:rsid w:val="00775C00"/>
    <w:pPr>
      <w:ind w:left="864"/>
    </w:pPr>
    <w:rPr>
      <w:b w:val="0"/>
      <w:sz w:val="22"/>
    </w:rPr>
  </w:style>
  <w:style w:type="paragraph" w:customStyle="1" w:styleId="ContentsH3">
    <w:name w:val="ContentsH3"/>
    <w:qFormat/>
    <w:rsid w:val="00775C00"/>
    <w:pPr>
      <w:ind w:left="1440"/>
    </w:pPr>
    <w:rPr>
      <w:rFonts w:ascii="Times New Roman" w:eastAsia="Times New Roman" w:hAnsi="Times New Roman" w:cs="Times New Roman"/>
      <w:snapToGrid w:val="0"/>
      <w:color w:val="000000"/>
      <w:sz w:val="22"/>
      <w:szCs w:val="60"/>
    </w:rPr>
  </w:style>
  <w:style w:type="paragraph" w:customStyle="1" w:styleId="Copyright">
    <w:name w:val="Copyright"/>
    <w:rsid w:val="00775C00"/>
    <w:pPr>
      <w:widowControl w:val="0"/>
      <w:spacing w:before="280"/>
      <w:ind w:left="720"/>
    </w:pPr>
    <w:rPr>
      <w:rFonts w:ascii="Times New Roman" w:eastAsia="Times New Roman" w:hAnsi="Times New Roman" w:cs="Times New Roman"/>
      <w:snapToGrid w:val="0"/>
      <w:color w:val="000000"/>
      <w:sz w:val="26"/>
      <w:szCs w:val="20"/>
    </w:rPr>
  </w:style>
  <w:style w:type="paragraph" w:customStyle="1" w:styleId="CrossRefPara">
    <w:name w:val="CrossRefPara"/>
    <w:next w:val="Para"/>
    <w:rsid w:val="00775C00"/>
    <w:pPr>
      <w:ind w:left="1440" w:right="1440"/>
    </w:pPr>
    <w:rPr>
      <w:rFonts w:ascii="Arial" w:eastAsia="Times New Roman" w:hAnsi="Arial" w:cs="AGaramond Bold"/>
      <w:color w:val="000000"/>
      <w:sz w:val="18"/>
      <w:szCs w:val="17"/>
    </w:rPr>
  </w:style>
  <w:style w:type="character" w:customStyle="1" w:styleId="CrossRefTerm">
    <w:name w:val="CrossRefTerm"/>
    <w:basedOn w:val="DefaultParagraphFont"/>
    <w:rsid w:val="00775C00"/>
    <w:rPr>
      <w:i/>
    </w:rPr>
  </w:style>
  <w:style w:type="paragraph" w:customStyle="1" w:styleId="CustomChapterOpener">
    <w:name w:val="CustomChapterOpener"/>
    <w:basedOn w:val="Normal"/>
    <w:next w:val="Para"/>
    <w:rsid w:val="00775C00"/>
    <w:pPr>
      <w:spacing w:after="120" w:line="240" w:lineRule="auto"/>
      <w:ind w:left="720" w:firstLine="720"/>
    </w:pPr>
    <w:rPr>
      <w:rFonts w:ascii="Times New Roman" w:eastAsia="Times New Roman" w:hAnsi="Times New Roman" w:cs="Times New Roman"/>
      <w:snapToGrid w:val="0"/>
      <w:sz w:val="26"/>
      <w:szCs w:val="20"/>
    </w:rPr>
  </w:style>
  <w:style w:type="character" w:customStyle="1" w:styleId="CustomCharStyle">
    <w:name w:val="CustomCharStyle"/>
    <w:basedOn w:val="DefaultParagraphFont"/>
    <w:rsid w:val="00775C00"/>
    <w:rPr>
      <w:b/>
      <w:i/>
    </w:rPr>
  </w:style>
  <w:style w:type="paragraph" w:customStyle="1" w:styleId="ParaContinued">
    <w:name w:val="ParaContinued"/>
    <w:basedOn w:val="Normal"/>
    <w:next w:val="Para"/>
    <w:rsid w:val="00775C00"/>
    <w:pPr>
      <w:spacing w:after="120" w:line="240" w:lineRule="auto"/>
      <w:ind w:left="720"/>
    </w:pPr>
    <w:rPr>
      <w:rFonts w:ascii="Times New Roman" w:eastAsia="Times New Roman" w:hAnsi="Times New Roman" w:cs="Times New Roman"/>
      <w:snapToGrid w:val="0"/>
      <w:sz w:val="26"/>
      <w:szCs w:val="20"/>
    </w:rPr>
  </w:style>
  <w:style w:type="paragraph" w:customStyle="1" w:styleId="CustomHead">
    <w:name w:val="CustomHead"/>
    <w:basedOn w:val="ParaContinued"/>
    <w:next w:val="Normal"/>
    <w:rsid w:val="00775C00"/>
    <w:rPr>
      <w:b/>
    </w:rPr>
  </w:style>
  <w:style w:type="paragraph" w:customStyle="1" w:styleId="CustomList">
    <w:name w:val="CustomList"/>
    <w:basedOn w:val="Normal"/>
    <w:rsid w:val="00775C00"/>
    <w:pPr>
      <w:widowControl w:val="0"/>
      <w:spacing w:before="120" w:after="120" w:line="240" w:lineRule="auto"/>
      <w:ind w:left="1440"/>
    </w:pPr>
    <w:rPr>
      <w:rFonts w:ascii="Times New Roman" w:eastAsia="Times New Roman" w:hAnsi="Times New Roman" w:cs="Times New Roman"/>
      <w:snapToGrid w:val="0"/>
      <w:sz w:val="24"/>
      <w:szCs w:val="20"/>
    </w:rPr>
  </w:style>
  <w:style w:type="paragraph" w:customStyle="1" w:styleId="CustomStyle1">
    <w:name w:val="CustomStyle1"/>
    <w:basedOn w:val="Normal"/>
    <w:rsid w:val="00775C00"/>
    <w:pPr>
      <w:widowControl w:val="0"/>
      <w:tabs>
        <w:tab w:val="num" w:pos="360"/>
      </w:tabs>
      <w:spacing w:after="0" w:line="240" w:lineRule="auto"/>
      <w:ind w:left="1800" w:hanging="360"/>
    </w:pPr>
    <w:rPr>
      <w:rFonts w:ascii="Arial" w:eastAsia="Times New Roman" w:hAnsi="Arial" w:cs="Times New Roman"/>
      <w:snapToGrid w:val="0"/>
      <w:sz w:val="26"/>
      <w:szCs w:val="20"/>
    </w:rPr>
  </w:style>
  <w:style w:type="paragraph" w:customStyle="1" w:styleId="CustomStyle2">
    <w:name w:val="CustomStyle2"/>
    <w:basedOn w:val="Normal"/>
    <w:rsid w:val="00775C00"/>
    <w:pPr>
      <w:widowControl w:val="0"/>
      <w:tabs>
        <w:tab w:val="num" w:pos="360"/>
      </w:tabs>
      <w:spacing w:after="0" w:line="240" w:lineRule="auto"/>
      <w:ind w:left="1800" w:hanging="360"/>
    </w:pPr>
    <w:rPr>
      <w:rFonts w:ascii="Arial" w:eastAsia="Times New Roman" w:hAnsi="Arial" w:cs="Times New Roman"/>
      <w:snapToGrid w:val="0"/>
      <w:sz w:val="26"/>
      <w:szCs w:val="20"/>
    </w:rPr>
  </w:style>
  <w:style w:type="paragraph" w:customStyle="1" w:styleId="Dedication">
    <w:name w:val="Dedication"/>
    <w:basedOn w:val="ParaContinued"/>
    <w:rsid w:val="00775C00"/>
    <w:rPr>
      <w:i/>
    </w:rPr>
  </w:style>
  <w:style w:type="paragraph" w:customStyle="1" w:styleId="Dialog">
    <w:name w:val="Dialog"/>
    <w:rsid w:val="00775C00"/>
    <w:pPr>
      <w:spacing w:before="120" w:after="120"/>
      <w:ind w:left="1440" w:hanging="720"/>
      <w:contextualSpacing/>
    </w:pPr>
    <w:rPr>
      <w:rFonts w:ascii="Times New Roman" w:eastAsia="Times New Roman" w:hAnsi="Times New Roman" w:cs="Times New Roman"/>
      <w:snapToGrid w:val="0"/>
      <w:sz w:val="26"/>
      <w:szCs w:val="26"/>
    </w:rPr>
  </w:style>
  <w:style w:type="paragraph" w:customStyle="1" w:styleId="Directive">
    <w:name w:val="Directive"/>
    <w:next w:val="Normal"/>
    <w:rsid w:val="00775C00"/>
    <w:pPr>
      <w:pBdr>
        <w:top w:val="single" w:sz="18" w:space="1" w:color="auto"/>
        <w:bottom w:val="single" w:sz="18" w:space="1" w:color="auto"/>
      </w:pBdr>
      <w:spacing w:before="120" w:after="120"/>
    </w:pPr>
    <w:rPr>
      <w:rFonts w:ascii="Times New Roman" w:eastAsia="Times New Roman" w:hAnsi="Times New Roman" w:cs="Times New Roman"/>
      <w:noProof/>
      <w:color w:val="0000FF"/>
      <w:sz w:val="28"/>
      <w:szCs w:val="20"/>
    </w:rPr>
  </w:style>
  <w:style w:type="paragraph" w:customStyle="1" w:styleId="DiscussionHead">
    <w:name w:val="DiscussionHead"/>
    <w:basedOn w:val="BibliographyHead"/>
    <w:next w:val="Para"/>
    <w:rsid w:val="00775C00"/>
  </w:style>
  <w:style w:type="paragraph" w:customStyle="1" w:styleId="DOI">
    <w:name w:val="DOI"/>
    <w:rsid w:val="00775C00"/>
    <w:rPr>
      <w:rFonts w:ascii="Courier New" w:eastAsia="Times New Roman" w:hAnsi="Courier New" w:cs="Times New Roman"/>
      <w:snapToGrid w:val="0"/>
      <w:sz w:val="20"/>
      <w:szCs w:val="20"/>
    </w:rPr>
  </w:style>
  <w:style w:type="character" w:styleId="Emphasis">
    <w:name w:val="Emphasis"/>
    <w:basedOn w:val="DefaultParagraphFont"/>
    <w:uiPriority w:val="99"/>
    <w:rsid w:val="00775C00"/>
    <w:rPr>
      <w:i/>
      <w:iCs/>
    </w:rPr>
  </w:style>
  <w:style w:type="paragraph" w:customStyle="1" w:styleId="EndnoteEntry">
    <w:name w:val="EndnoteEntry"/>
    <w:rsid w:val="00775C00"/>
    <w:pPr>
      <w:spacing w:after="120"/>
      <w:ind w:left="720" w:hanging="720"/>
    </w:pPr>
    <w:rPr>
      <w:rFonts w:ascii="Times New Roman" w:eastAsia="Times New Roman" w:hAnsi="Times New Roman" w:cs="Times New Roman"/>
      <w:szCs w:val="20"/>
    </w:rPr>
  </w:style>
  <w:style w:type="paragraph" w:customStyle="1" w:styleId="EndnotesHead">
    <w:name w:val="EndnotesHead"/>
    <w:basedOn w:val="BibliographyHead"/>
    <w:next w:val="EndnoteEntry"/>
    <w:rsid w:val="00775C00"/>
  </w:style>
  <w:style w:type="paragraph" w:customStyle="1" w:styleId="EndnoteTitle">
    <w:name w:val="EndnoteTitle"/>
    <w:next w:val="EndnoteEntry"/>
    <w:rsid w:val="00775C00"/>
    <w:pPr>
      <w:spacing w:after="120"/>
    </w:pPr>
    <w:rPr>
      <w:rFonts w:ascii="Arial" w:eastAsia="Times New Roman" w:hAnsi="Arial" w:cs="Times New Roman"/>
      <w:b/>
      <w:smallCaps/>
      <w:snapToGrid w:val="0"/>
      <w:color w:val="000000"/>
      <w:sz w:val="60"/>
      <w:szCs w:val="60"/>
    </w:rPr>
  </w:style>
  <w:style w:type="paragraph" w:customStyle="1" w:styleId="Epigraph">
    <w:name w:val="Epigraph"/>
    <w:next w:val="EpigraphSource"/>
    <w:rsid w:val="00775C00"/>
    <w:pPr>
      <w:spacing w:before="120" w:after="120"/>
      <w:ind w:left="2880"/>
    </w:pPr>
    <w:rPr>
      <w:rFonts w:ascii="Arial" w:eastAsia="Times New Roman" w:hAnsi="Arial" w:cs="Times New Roman"/>
      <w:snapToGrid w:val="0"/>
      <w:color w:val="000000"/>
      <w:sz w:val="28"/>
      <w:szCs w:val="28"/>
    </w:rPr>
  </w:style>
  <w:style w:type="paragraph" w:customStyle="1" w:styleId="EpigraphSource">
    <w:name w:val="EpigraphSource"/>
    <w:basedOn w:val="Epigraph"/>
    <w:next w:val="Para"/>
    <w:rsid w:val="00775C00"/>
    <w:pPr>
      <w:contextualSpacing/>
    </w:pPr>
    <w:rPr>
      <w:sz w:val="24"/>
    </w:rPr>
  </w:style>
  <w:style w:type="paragraph" w:customStyle="1" w:styleId="Equation">
    <w:name w:val="Equation"/>
    <w:rsid w:val="00775C00"/>
    <w:pPr>
      <w:spacing w:before="120" w:after="120"/>
      <w:ind w:left="1440"/>
    </w:pPr>
    <w:rPr>
      <w:rFonts w:ascii="Times New Roman" w:eastAsia="Times New Roman" w:hAnsi="Times New Roman" w:cs="Times New Roman"/>
      <w:snapToGrid w:val="0"/>
      <w:sz w:val="26"/>
      <w:szCs w:val="20"/>
    </w:rPr>
  </w:style>
  <w:style w:type="paragraph" w:customStyle="1" w:styleId="EquationNumbered">
    <w:name w:val="EquationNumbered"/>
    <w:rsid w:val="00775C00"/>
    <w:pPr>
      <w:spacing w:before="120" w:after="120"/>
      <w:ind w:left="1440"/>
    </w:pPr>
    <w:rPr>
      <w:rFonts w:ascii="Times New Roman" w:eastAsia="Times New Roman" w:hAnsi="Times New Roman" w:cs="Times New Roman"/>
      <w:snapToGrid w:val="0"/>
      <w:sz w:val="26"/>
      <w:szCs w:val="20"/>
    </w:rPr>
  </w:style>
  <w:style w:type="paragraph" w:customStyle="1" w:styleId="ExercisesHead">
    <w:name w:val="ExercisesHead"/>
    <w:basedOn w:val="Normal"/>
    <w:next w:val="Para"/>
    <w:rsid w:val="00775C00"/>
    <w:pPr>
      <w:pBdr>
        <w:top w:val="single" w:sz="18" w:space="1" w:color="auto"/>
        <w:bottom w:val="single" w:sz="18" w:space="1" w:color="auto"/>
      </w:pBdr>
      <w:spacing w:after="0" w:line="240" w:lineRule="auto"/>
    </w:pPr>
    <w:rPr>
      <w:rFonts w:ascii="Arial" w:eastAsia="Times New Roman" w:hAnsi="Arial" w:cs="Times New Roman"/>
      <w:b/>
      <w:sz w:val="52"/>
      <w:szCs w:val="52"/>
    </w:rPr>
  </w:style>
  <w:style w:type="paragraph" w:customStyle="1" w:styleId="Explanation">
    <w:name w:val="Explanation"/>
    <w:basedOn w:val="Answer"/>
    <w:next w:val="Question"/>
    <w:rsid w:val="00775C00"/>
    <w:pPr>
      <w:ind w:left="2160" w:firstLine="0"/>
    </w:pPr>
  </w:style>
  <w:style w:type="paragraph" w:customStyle="1" w:styleId="ExtractAttribution">
    <w:name w:val="ExtractAttribution"/>
    <w:next w:val="Para"/>
    <w:rsid w:val="00775C00"/>
    <w:pPr>
      <w:spacing w:after="120"/>
      <w:ind w:left="3240"/>
    </w:pPr>
    <w:rPr>
      <w:rFonts w:ascii="Times New Roman" w:eastAsia="Times New Roman" w:hAnsi="Times New Roman" w:cs="Times New Roman"/>
      <w:b/>
      <w:szCs w:val="20"/>
    </w:rPr>
  </w:style>
  <w:style w:type="paragraph" w:customStyle="1" w:styleId="ExtractPara">
    <w:name w:val="ExtractPara"/>
    <w:rsid w:val="00775C00"/>
    <w:pPr>
      <w:spacing w:before="120" w:after="60"/>
      <w:ind w:left="2160" w:right="720"/>
    </w:pPr>
    <w:rPr>
      <w:rFonts w:ascii="Times New Roman" w:eastAsia="Times New Roman" w:hAnsi="Times New Roman" w:cs="Times New Roman"/>
      <w:snapToGrid w:val="0"/>
      <w:szCs w:val="20"/>
    </w:rPr>
  </w:style>
  <w:style w:type="paragraph" w:customStyle="1" w:styleId="ExtractContinued">
    <w:name w:val="ExtractContinued"/>
    <w:basedOn w:val="ExtractPara"/>
    <w:qFormat/>
    <w:rsid w:val="00775C00"/>
    <w:pPr>
      <w:spacing w:before="0"/>
      <w:ind w:firstLine="720"/>
    </w:pPr>
  </w:style>
  <w:style w:type="paragraph" w:customStyle="1" w:styleId="ExtractListBulleted">
    <w:name w:val="ExtractListBulleted"/>
    <w:rsid w:val="00775C00"/>
    <w:pPr>
      <w:numPr>
        <w:numId w:val="14"/>
      </w:numPr>
      <w:spacing w:before="120" w:after="120"/>
      <w:ind w:right="864"/>
      <w:contextualSpacing/>
    </w:pPr>
    <w:rPr>
      <w:rFonts w:ascii="Times New Roman" w:eastAsia="Times New Roman" w:hAnsi="Times New Roman" w:cs="Times New Roman"/>
      <w:snapToGrid w:val="0"/>
      <w:szCs w:val="26"/>
    </w:rPr>
  </w:style>
  <w:style w:type="paragraph" w:customStyle="1" w:styleId="ExtractListNumbered">
    <w:name w:val="ExtractListNumbered"/>
    <w:rsid w:val="00775C00"/>
    <w:pPr>
      <w:spacing w:before="120" w:after="120"/>
      <w:ind w:left="2794" w:right="864" w:hanging="274"/>
      <w:contextualSpacing/>
    </w:pPr>
    <w:rPr>
      <w:rFonts w:ascii="Times New Roman" w:eastAsia="Times New Roman" w:hAnsi="Times New Roman" w:cs="Times New Roman"/>
      <w:snapToGrid w:val="0"/>
      <w:szCs w:val="26"/>
    </w:rPr>
  </w:style>
  <w:style w:type="paragraph" w:customStyle="1" w:styleId="FeatureCode80">
    <w:name w:val="FeatureCode80"/>
    <w:rsid w:val="00775C00"/>
    <w:pPr>
      <w:pBdr>
        <w:left w:val="single" w:sz="36" w:space="17" w:color="C0C0C0"/>
      </w:pBdr>
      <w:ind w:left="216"/>
    </w:pPr>
    <w:rPr>
      <w:rFonts w:ascii="Courier New" w:eastAsia="Times New Roman" w:hAnsi="Courier New" w:cs="Times New Roman"/>
      <w:noProof/>
      <w:sz w:val="16"/>
      <w:szCs w:val="20"/>
    </w:rPr>
  </w:style>
  <w:style w:type="paragraph" w:customStyle="1" w:styleId="FeatureCode80Sub">
    <w:name w:val="FeatureCode80Sub"/>
    <w:rsid w:val="00775C00"/>
    <w:pPr>
      <w:pBdr>
        <w:left w:val="single" w:sz="36" w:space="30" w:color="C0C0C0"/>
      </w:pBdr>
      <w:ind w:left="475"/>
    </w:pPr>
    <w:rPr>
      <w:rFonts w:ascii="Courier New" w:eastAsia="Times New Roman" w:hAnsi="Courier New" w:cs="Times New Roman"/>
      <w:noProof/>
      <w:sz w:val="16"/>
      <w:szCs w:val="20"/>
    </w:rPr>
  </w:style>
  <w:style w:type="paragraph" w:customStyle="1" w:styleId="FeatureCodeScreen">
    <w:name w:val="FeatureCodeScreen"/>
    <w:rsid w:val="00775C00"/>
    <w:pPr>
      <w:pBdr>
        <w:left w:val="single" w:sz="36" w:space="17" w:color="C0C0C0"/>
      </w:pBdr>
      <w:shd w:val="clear" w:color="auto" w:fill="C0C0C0"/>
      <w:ind w:left="216"/>
    </w:pPr>
    <w:rPr>
      <w:rFonts w:ascii="Courier New" w:eastAsia="Times New Roman" w:hAnsi="Courier New" w:cs="Times New Roman"/>
      <w:noProof/>
      <w:sz w:val="16"/>
      <w:szCs w:val="20"/>
    </w:rPr>
  </w:style>
  <w:style w:type="paragraph" w:customStyle="1" w:styleId="FeatureCodeSnippetSub">
    <w:name w:val="FeatureCodeSnippetSub"/>
    <w:rsid w:val="00775C00"/>
    <w:pPr>
      <w:pBdr>
        <w:left w:val="single" w:sz="36" w:space="30" w:color="C0C0C0"/>
      </w:pBdr>
      <w:ind w:left="475"/>
    </w:pPr>
    <w:rPr>
      <w:rFonts w:ascii="Courier New" w:eastAsia="Times New Roman" w:hAnsi="Courier New" w:cs="Times New Roman"/>
      <w:noProof/>
      <w:sz w:val="16"/>
      <w:szCs w:val="20"/>
    </w:rPr>
  </w:style>
  <w:style w:type="paragraph" w:customStyle="1" w:styleId="FeatureCodeScreenSub">
    <w:name w:val="FeatureCodeScreenSub"/>
    <w:basedOn w:val="FeatureCodeSnippetSub"/>
    <w:qFormat/>
    <w:rsid w:val="00775C00"/>
    <w:pPr>
      <w:shd w:val="pct25" w:color="auto" w:fill="auto"/>
    </w:pPr>
  </w:style>
  <w:style w:type="paragraph" w:customStyle="1" w:styleId="FeatureCodeSnippet">
    <w:name w:val="FeatureCodeSnippet"/>
    <w:rsid w:val="00775C00"/>
    <w:pPr>
      <w:keepNext/>
      <w:pBdr>
        <w:left w:val="single" w:sz="36" w:space="17" w:color="C0C0C0"/>
      </w:pBdr>
      <w:spacing w:before="120"/>
      <w:ind w:left="576" w:hanging="360"/>
      <w:contextualSpacing/>
    </w:pPr>
    <w:rPr>
      <w:rFonts w:ascii="Courier New" w:eastAsia="Times New Roman" w:hAnsi="Courier New" w:cs="Times New Roman"/>
      <w:noProof/>
      <w:sz w:val="16"/>
      <w:szCs w:val="20"/>
    </w:rPr>
  </w:style>
  <w:style w:type="paragraph" w:customStyle="1" w:styleId="FeatureEquation">
    <w:name w:val="FeatureEquation"/>
    <w:rsid w:val="00775C00"/>
    <w:pPr>
      <w:pBdr>
        <w:left w:val="single" w:sz="36" w:space="31" w:color="C0C0C0"/>
      </w:pBdr>
      <w:spacing w:before="120" w:after="120"/>
      <w:ind w:left="490"/>
    </w:pPr>
    <w:rPr>
      <w:rFonts w:ascii="Arial" w:eastAsia="Times New Roman" w:hAnsi="Arial" w:cs="Times New Roman"/>
      <w:snapToGrid w:val="0"/>
      <w:sz w:val="26"/>
      <w:szCs w:val="20"/>
    </w:rPr>
  </w:style>
  <w:style w:type="paragraph" w:customStyle="1" w:styleId="FeatureExtract">
    <w:name w:val="FeatureExtract"/>
    <w:rsid w:val="00775C00"/>
    <w:pPr>
      <w:pBdr>
        <w:left w:val="single" w:sz="36" w:space="24" w:color="C0C0C0"/>
      </w:pBdr>
      <w:spacing w:before="120" w:after="120"/>
      <w:ind w:left="360" w:right="1440"/>
      <w:contextualSpacing/>
    </w:pPr>
    <w:rPr>
      <w:rFonts w:ascii="Times New Roman" w:eastAsia="Times New Roman" w:hAnsi="Times New Roman" w:cs="Times New Roman"/>
    </w:rPr>
  </w:style>
  <w:style w:type="paragraph" w:customStyle="1" w:styleId="FeatureExtractSource">
    <w:name w:val="FeatureExtractSource"/>
    <w:rsid w:val="00775C00"/>
    <w:pPr>
      <w:pBdr>
        <w:left w:val="single" w:sz="36" w:space="24" w:color="C0C0C0"/>
      </w:pBdr>
      <w:ind w:left="360"/>
    </w:pPr>
    <w:rPr>
      <w:rFonts w:ascii="Times New Roman" w:eastAsia="Times New Roman" w:hAnsi="Times New Roman" w:cs="Times New Roman"/>
      <w:snapToGrid w:val="0"/>
      <w:sz w:val="16"/>
      <w:szCs w:val="20"/>
    </w:rPr>
  </w:style>
  <w:style w:type="paragraph" w:customStyle="1" w:styleId="FeatureFigureSource">
    <w:name w:val="FeatureFigureSource"/>
    <w:rsid w:val="00775C00"/>
    <w:pPr>
      <w:pBdr>
        <w:left w:val="single" w:sz="36" w:space="6" w:color="BFBFBF" w:themeColor="background1" w:themeShade="BF"/>
      </w:pBdr>
      <w:spacing w:after="240"/>
      <w:contextualSpacing/>
    </w:pPr>
    <w:rPr>
      <w:rFonts w:ascii="Times New Roman" w:eastAsia="Times New Roman" w:hAnsi="Times New Roman" w:cs="Times New Roman"/>
      <w:snapToGrid w:val="0"/>
      <w:sz w:val="20"/>
      <w:szCs w:val="20"/>
    </w:rPr>
  </w:style>
  <w:style w:type="paragraph" w:customStyle="1" w:styleId="FeatureSource">
    <w:name w:val="FeatureSource"/>
    <w:next w:val="Para"/>
    <w:rsid w:val="00775C00"/>
    <w:pPr>
      <w:pBdr>
        <w:left w:val="single" w:sz="36" w:space="6" w:color="C0C0C0"/>
      </w:pBdr>
      <w:spacing w:after="240"/>
    </w:pPr>
    <w:rPr>
      <w:rFonts w:ascii="Arial" w:eastAsia="Times New Roman" w:hAnsi="Arial" w:cs="Times New Roman"/>
      <w:sz w:val="20"/>
      <w:szCs w:val="20"/>
      <w:u w:val="single"/>
    </w:rPr>
  </w:style>
  <w:style w:type="paragraph" w:customStyle="1" w:styleId="FeatureFootnote">
    <w:name w:val="FeatureFootnote"/>
    <w:basedOn w:val="FeatureSource"/>
    <w:rsid w:val="00775C00"/>
    <w:pPr>
      <w:spacing w:before="120" w:after="120"/>
      <w:ind w:left="720" w:hanging="720"/>
      <w:contextualSpacing/>
    </w:pPr>
    <w:rPr>
      <w:sz w:val="22"/>
      <w:u w:val="none"/>
    </w:rPr>
  </w:style>
  <w:style w:type="paragraph" w:customStyle="1" w:styleId="FeatureH1">
    <w:name w:val="FeatureH1"/>
    <w:next w:val="FeaturePara"/>
    <w:rsid w:val="00775C00"/>
    <w:pPr>
      <w:pBdr>
        <w:left w:val="single" w:sz="36" w:space="6" w:color="C0C0C0"/>
      </w:pBdr>
      <w:spacing w:before="120" w:after="120"/>
      <w:contextualSpacing/>
    </w:pPr>
    <w:rPr>
      <w:rFonts w:ascii="Arial" w:eastAsia="Times New Roman" w:hAnsi="Arial" w:cs="Times New Roman"/>
      <w:b/>
      <w:snapToGrid w:val="0"/>
      <w:sz w:val="26"/>
      <w:szCs w:val="20"/>
      <w:u w:val="single"/>
    </w:rPr>
  </w:style>
  <w:style w:type="paragraph" w:customStyle="1" w:styleId="FeatureH1alt">
    <w:name w:val="FeatureH1alt"/>
    <w:basedOn w:val="FeatureH1"/>
    <w:next w:val="FeaturePara"/>
    <w:rsid w:val="00775C00"/>
    <w:pPr>
      <w:contextualSpacing w:val="0"/>
    </w:pPr>
    <w:rPr>
      <w:rFonts w:ascii="Times New Roman" w:hAnsi="Times New Roman"/>
    </w:rPr>
  </w:style>
  <w:style w:type="paragraph" w:customStyle="1" w:styleId="FeatureH2">
    <w:name w:val="FeatureH2"/>
    <w:next w:val="FeaturePara"/>
    <w:rsid w:val="00775C00"/>
    <w:pPr>
      <w:pBdr>
        <w:left w:val="single" w:sz="36" w:space="6" w:color="C0C0C0"/>
      </w:pBdr>
      <w:spacing w:after="120"/>
    </w:pPr>
    <w:rPr>
      <w:rFonts w:ascii="Times New Roman" w:eastAsia="Times New Roman" w:hAnsi="Times New Roman" w:cs="Times New Roman"/>
      <w:b/>
      <w:snapToGrid w:val="0"/>
      <w:szCs w:val="26"/>
      <w:u w:val="double"/>
    </w:rPr>
  </w:style>
  <w:style w:type="paragraph" w:customStyle="1" w:styleId="FeatureH2alt">
    <w:name w:val="FeatureH2alt"/>
    <w:basedOn w:val="FeatureH2"/>
    <w:next w:val="FeaturePara"/>
    <w:rsid w:val="00775C00"/>
    <w:pPr>
      <w:spacing w:before="120"/>
    </w:pPr>
    <w:rPr>
      <w:u w:val="single"/>
    </w:rPr>
  </w:style>
  <w:style w:type="paragraph" w:customStyle="1" w:styleId="FeatureH3">
    <w:name w:val="FeatureH3"/>
    <w:next w:val="FeaturePara"/>
    <w:rsid w:val="00775C00"/>
    <w:pPr>
      <w:pBdr>
        <w:left w:val="single" w:sz="36" w:space="6" w:color="C0C0C0"/>
      </w:pBdr>
    </w:pPr>
    <w:rPr>
      <w:rFonts w:ascii="Arial" w:eastAsia="Times New Roman" w:hAnsi="Arial" w:cs="Times New Roman"/>
      <w:b/>
      <w:snapToGrid w:val="0"/>
      <w:sz w:val="26"/>
      <w:szCs w:val="26"/>
      <w:u w:val="wavyDouble"/>
    </w:rPr>
  </w:style>
  <w:style w:type="paragraph" w:customStyle="1" w:styleId="FeatureH4">
    <w:name w:val="FeatureH4"/>
    <w:next w:val="FeaturePara"/>
    <w:rsid w:val="00775C00"/>
    <w:pPr>
      <w:pBdr>
        <w:left w:val="single" w:sz="36" w:space="6" w:color="C0C0C0"/>
      </w:pBdr>
    </w:pPr>
    <w:rPr>
      <w:rFonts w:ascii="Arial" w:eastAsia="Times New Roman" w:hAnsi="Arial" w:cs="Times New Roman"/>
      <w:smallCaps/>
      <w:snapToGrid w:val="0"/>
      <w:u w:val="single"/>
    </w:rPr>
  </w:style>
  <w:style w:type="paragraph" w:customStyle="1" w:styleId="FeatureListBulleted">
    <w:name w:val="FeatureListBulleted"/>
    <w:rsid w:val="00775C00"/>
    <w:pPr>
      <w:widowControl w:val="0"/>
      <w:numPr>
        <w:numId w:val="2"/>
      </w:numPr>
      <w:pBdr>
        <w:left w:val="single" w:sz="36" w:space="6" w:color="C0C0C0"/>
      </w:pBdr>
      <w:spacing w:before="120" w:after="120"/>
      <w:ind w:left="274" w:hanging="274"/>
      <w:contextualSpacing/>
    </w:pPr>
    <w:rPr>
      <w:rFonts w:ascii="Arial" w:eastAsia="Times New Roman" w:hAnsi="Arial" w:cs="Times New Roman"/>
      <w:snapToGrid w:val="0"/>
      <w:sz w:val="26"/>
      <w:szCs w:val="20"/>
    </w:rPr>
  </w:style>
  <w:style w:type="paragraph" w:customStyle="1" w:styleId="FeatureListBulletedSub">
    <w:name w:val="FeatureListBulletedSub"/>
    <w:rsid w:val="00775C00"/>
    <w:pPr>
      <w:numPr>
        <w:numId w:val="3"/>
      </w:numPr>
      <w:pBdr>
        <w:left w:val="single" w:sz="36" w:space="24" w:color="C0C0C0"/>
      </w:pBdr>
      <w:spacing w:before="120" w:after="120" w:line="260" w:lineRule="exact"/>
      <w:contextualSpacing/>
    </w:pPr>
    <w:rPr>
      <w:rFonts w:ascii="Arial" w:eastAsia="Times New Roman" w:hAnsi="Arial" w:cs="Times New Roman"/>
      <w:snapToGrid w:val="0"/>
      <w:sz w:val="26"/>
      <w:szCs w:val="20"/>
    </w:rPr>
  </w:style>
  <w:style w:type="paragraph" w:customStyle="1" w:styleId="FeatureListCheck">
    <w:name w:val="FeatureListCheck"/>
    <w:rsid w:val="00775C00"/>
    <w:pPr>
      <w:pBdr>
        <w:left w:val="single" w:sz="36" w:space="6" w:color="C0C0C0"/>
      </w:pBdr>
      <w:tabs>
        <w:tab w:val="num" w:pos="360"/>
      </w:tabs>
      <w:spacing w:before="120" w:after="120"/>
      <w:ind w:left="360" w:hanging="360"/>
      <w:contextualSpacing/>
    </w:pPr>
    <w:rPr>
      <w:rFonts w:ascii="Arial" w:eastAsia="Times New Roman" w:hAnsi="Arial" w:cs="Times New Roman"/>
      <w:snapToGrid w:val="0"/>
      <w:sz w:val="26"/>
      <w:szCs w:val="26"/>
    </w:rPr>
  </w:style>
  <w:style w:type="paragraph" w:customStyle="1" w:styleId="FeatureListHead">
    <w:name w:val="FeatureListHead"/>
    <w:rsid w:val="00775C00"/>
    <w:pPr>
      <w:pBdr>
        <w:left w:val="single" w:sz="36" w:space="6" w:color="C0C0C0"/>
      </w:pBdr>
    </w:pPr>
    <w:rPr>
      <w:rFonts w:ascii="Arial" w:eastAsia="Times New Roman" w:hAnsi="Arial" w:cs="Times New Roman"/>
      <w:b/>
      <w:snapToGrid w:val="0"/>
      <w:sz w:val="26"/>
      <w:szCs w:val="20"/>
    </w:rPr>
  </w:style>
  <w:style w:type="paragraph" w:customStyle="1" w:styleId="FeatureListNumbered">
    <w:name w:val="FeatureListNumbered"/>
    <w:rsid w:val="00775C00"/>
    <w:pPr>
      <w:pBdr>
        <w:left w:val="single" w:sz="36" w:space="6" w:color="C0C0C0"/>
      </w:pBdr>
      <w:spacing w:before="120" w:after="120"/>
      <w:ind w:left="274" w:hanging="274"/>
      <w:contextualSpacing/>
    </w:pPr>
    <w:rPr>
      <w:rFonts w:ascii="Arial" w:eastAsia="Times New Roman" w:hAnsi="Arial" w:cs="Times New Roman"/>
      <w:snapToGrid w:val="0"/>
      <w:sz w:val="26"/>
      <w:szCs w:val="20"/>
    </w:rPr>
  </w:style>
  <w:style w:type="paragraph" w:customStyle="1" w:styleId="FeatureListNumberedSub">
    <w:name w:val="FeatureListNumberedSub"/>
    <w:rsid w:val="00775C00"/>
    <w:pPr>
      <w:pBdr>
        <w:left w:val="single" w:sz="36" w:space="24" w:color="C0C0C0"/>
      </w:pBdr>
      <w:spacing w:before="120" w:after="120"/>
      <w:ind w:left="634" w:hanging="274"/>
      <w:contextualSpacing/>
    </w:pPr>
    <w:rPr>
      <w:rFonts w:ascii="Arial" w:eastAsia="Times New Roman" w:hAnsi="Arial" w:cs="Times New Roman"/>
      <w:sz w:val="26"/>
      <w:szCs w:val="20"/>
    </w:rPr>
  </w:style>
  <w:style w:type="paragraph" w:customStyle="1" w:styleId="FeatureListPara">
    <w:name w:val="FeatureListPara"/>
    <w:rsid w:val="00775C00"/>
    <w:pPr>
      <w:pBdr>
        <w:left w:val="single" w:sz="36" w:space="20" w:color="C0C0C0"/>
      </w:pBdr>
      <w:ind w:left="274" w:firstLine="432"/>
    </w:pPr>
    <w:rPr>
      <w:rFonts w:ascii="Arial" w:eastAsia="Times New Roman" w:hAnsi="Arial" w:cs="Times New Roman"/>
      <w:snapToGrid w:val="0"/>
      <w:sz w:val="26"/>
      <w:szCs w:val="20"/>
    </w:rPr>
  </w:style>
  <w:style w:type="paragraph" w:customStyle="1" w:styleId="FeatureListParaSub">
    <w:name w:val="FeatureListParaSub"/>
    <w:rsid w:val="00775C00"/>
    <w:pPr>
      <w:pBdr>
        <w:left w:val="single" w:sz="36" w:space="30" w:color="C0C0C0"/>
      </w:pBdr>
      <w:spacing w:before="120" w:after="120"/>
      <w:ind w:left="475" w:firstLine="418"/>
      <w:contextualSpacing/>
    </w:pPr>
    <w:rPr>
      <w:rFonts w:ascii="Arial" w:eastAsia="Times New Roman" w:hAnsi="Arial" w:cs="Times New Roman"/>
      <w:snapToGrid w:val="0"/>
      <w:sz w:val="26"/>
      <w:szCs w:val="20"/>
    </w:rPr>
  </w:style>
  <w:style w:type="paragraph" w:customStyle="1" w:styleId="FeatureListUnmarked">
    <w:name w:val="FeatureListUnmarked"/>
    <w:rsid w:val="00775C00"/>
    <w:pPr>
      <w:widowControl w:val="0"/>
      <w:pBdr>
        <w:left w:val="single" w:sz="36" w:space="17" w:color="C0C0C0"/>
      </w:pBdr>
      <w:spacing w:before="120" w:after="120"/>
      <w:ind w:left="216"/>
    </w:pPr>
    <w:rPr>
      <w:rFonts w:ascii="Arial" w:eastAsia="Times New Roman" w:hAnsi="Arial" w:cs="Times New Roman"/>
      <w:snapToGrid w:val="0"/>
      <w:sz w:val="26"/>
      <w:szCs w:val="20"/>
    </w:rPr>
  </w:style>
  <w:style w:type="paragraph" w:customStyle="1" w:styleId="FeatureListUnmarkedSub">
    <w:name w:val="FeatureListUnmarkedSub"/>
    <w:rsid w:val="00775C00"/>
    <w:pPr>
      <w:widowControl w:val="0"/>
      <w:pBdr>
        <w:left w:val="single" w:sz="36" w:space="31" w:color="C0C0C0"/>
      </w:pBdr>
      <w:spacing w:before="120" w:after="120"/>
      <w:ind w:left="490"/>
    </w:pPr>
    <w:rPr>
      <w:rFonts w:ascii="Arial" w:eastAsia="Times New Roman" w:hAnsi="Arial" w:cs="Times New Roman"/>
      <w:snapToGrid w:val="0"/>
      <w:sz w:val="26"/>
      <w:szCs w:val="20"/>
    </w:rPr>
  </w:style>
  <w:style w:type="paragraph" w:customStyle="1" w:styleId="FeaturePara">
    <w:name w:val="FeaturePara"/>
    <w:rsid w:val="00775C00"/>
    <w:pPr>
      <w:pBdr>
        <w:left w:val="single" w:sz="36" w:space="6" w:color="C0C0C0"/>
      </w:pBdr>
      <w:spacing w:after="120"/>
      <w:ind w:firstLine="144"/>
    </w:pPr>
    <w:rPr>
      <w:rFonts w:ascii="Arial" w:eastAsia="Times New Roman" w:hAnsi="Arial" w:cs="Times New Roman"/>
      <w:sz w:val="26"/>
      <w:szCs w:val="20"/>
    </w:rPr>
  </w:style>
  <w:style w:type="paragraph" w:customStyle="1" w:styleId="FeatureParaContinued">
    <w:name w:val="FeatureParaContinued"/>
    <w:next w:val="FeaturePara"/>
    <w:rsid w:val="00775C00"/>
    <w:pPr>
      <w:pBdr>
        <w:left w:val="single" w:sz="36" w:space="6" w:color="C0C0C0"/>
      </w:pBdr>
      <w:spacing w:after="120"/>
    </w:pPr>
    <w:rPr>
      <w:rFonts w:ascii="Arial" w:eastAsia="Times New Roman" w:hAnsi="Arial" w:cs="Times New Roman"/>
      <w:sz w:val="26"/>
      <w:szCs w:val="20"/>
    </w:rPr>
  </w:style>
  <w:style w:type="paragraph" w:customStyle="1" w:styleId="FeatureRecipeProcedure">
    <w:name w:val="FeatureRecipeProcedure"/>
    <w:rsid w:val="00775C00"/>
    <w:pPr>
      <w:pBdr>
        <w:left w:val="single" w:sz="36" w:space="28" w:color="C0C0C0"/>
      </w:pBdr>
      <w:spacing w:before="180" w:after="120"/>
      <w:ind w:left="432" w:firstLine="288"/>
      <w:contextualSpacing/>
    </w:pPr>
    <w:rPr>
      <w:rFonts w:ascii="Arial" w:eastAsia="Times New Roman" w:hAnsi="Arial" w:cs="Times New Roman"/>
      <w:sz w:val="20"/>
      <w:szCs w:val="20"/>
    </w:rPr>
  </w:style>
  <w:style w:type="paragraph" w:customStyle="1" w:styleId="FeatureRecipeIngredientList">
    <w:name w:val="FeatureRecipeIngredientList"/>
    <w:basedOn w:val="FeatureRecipeProcedure"/>
    <w:rsid w:val="00775C00"/>
    <w:pPr>
      <w:ind w:left="720" w:hanging="288"/>
    </w:pPr>
  </w:style>
  <w:style w:type="paragraph" w:customStyle="1" w:styleId="FeatureRecipeTitle">
    <w:name w:val="FeatureRecipeTitle"/>
    <w:rsid w:val="00775C00"/>
    <w:pPr>
      <w:pBdr>
        <w:left w:val="single" w:sz="36" w:space="6" w:color="C0C0C0"/>
      </w:pBdr>
    </w:pPr>
    <w:rPr>
      <w:rFonts w:ascii="Arial" w:eastAsia="Times New Roman" w:hAnsi="Arial" w:cs="Times New Roman"/>
      <w:b/>
      <w:sz w:val="20"/>
      <w:szCs w:val="20"/>
      <w:u w:val="single"/>
    </w:rPr>
  </w:style>
  <w:style w:type="paragraph" w:customStyle="1" w:styleId="FeatureRecipeYield">
    <w:name w:val="FeatureRecipeYield"/>
    <w:rsid w:val="00775C00"/>
    <w:pPr>
      <w:pBdr>
        <w:left w:val="single" w:sz="36" w:space="14" w:color="C0C0C0"/>
      </w:pBdr>
      <w:ind w:left="144"/>
    </w:pPr>
    <w:rPr>
      <w:rFonts w:ascii="Arial" w:eastAsia="Times New Roman" w:hAnsi="Arial" w:cs="Times New Roman"/>
      <w:sz w:val="16"/>
      <w:szCs w:val="20"/>
    </w:rPr>
  </w:style>
  <w:style w:type="paragraph" w:customStyle="1" w:styleId="FeatureReference">
    <w:name w:val="FeatureReference"/>
    <w:qFormat/>
    <w:rsid w:val="00775C00"/>
    <w:pPr>
      <w:pBdr>
        <w:left w:val="single" w:sz="36" w:space="6" w:color="BFBFBF" w:themeColor="background1" w:themeShade="BF"/>
      </w:pBdr>
      <w:spacing w:before="120" w:after="120"/>
      <w:ind w:left="720" w:hanging="720"/>
      <w:contextualSpacing/>
    </w:pPr>
    <w:rPr>
      <w:rFonts w:ascii="Arial" w:eastAsia="Times New Roman" w:hAnsi="Arial" w:cs="Times New Roman"/>
      <w:snapToGrid w:val="0"/>
      <w:sz w:val="20"/>
      <w:szCs w:val="20"/>
    </w:rPr>
  </w:style>
  <w:style w:type="paragraph" w:customStyle="1" w:styleId="FeatureRunInHead">
    <w:name w:val="FeatureRunInHead"/>
    <w:next w:val="Normal"/>
    <w:rsid w:val="00775C00"/>
    <w:pPr>
      <w:pBdr>
        <w:left w:val="single" w:sz="36" w:space="6" w:color="C0C0C0"/>
      </w:pBdr>
      <w:spacing w:before="120"/>
    </w:pPr>
    <w:rPr>
      <w:rFonts w:ascii="Arial" w:eastAsia="Times New Roman" w:hAnsi="Arial" w:cs="Times New Roman"/>
      <w:b/>
      <w:snapToGrid w:val="0"/>
      <w:sz w:val="26"/>
      <w:szCs w:val="20"/>
    </w:rPr>
  </w:style>
  <w:style w:type="paragraph" w:customStyle="1" w:styleId="FeatureRunInHeadSub">
    <w:name w:val="FeatureRunInHeadSub"/>
    <w:basedOn w:val="FeatureRunInHead"/>
    <w:next w:val="Normal"/>
    <w:rsid w:val="00775C00"/>
    <w:pPr>
      <w:pBdr>
        <w:left w:val="single" w:sz="36" w:space="17" w:color="C0C0C0"/>
      </w:pBdr>
      <w:ind w:left="216"/>
    </w:pPr>
  </w:style>
  <w:style w:type="paragraph" w:customStyle="1" w:styleId="FeatureRunInPara">
    <w:name w:val="FeatureRunInPara"/>
    <w:basedOn w:val="FeatureListUnmarked"/>
    <w:next w:val="FeatureRunInHead"/>
    <w:rsid w:val="00775C00"/>
    <w:pPr>
      <w:pBdr>
        <w:left w:val="single" w:sz="36" w:space="6" w:color="C0C0C0"/>
      </w:pBdr>
      <w:spacing w:before="0"/>
      <w:ind w:left="0"/>
    </w:pPr>
  </w:style>
  <w:style w:type="paragraph" w:customStyle="1" w:styleId="FeatureRunInParaSub">
    <w:name w:val="FeatureRunInParaSub"/>
    <w:basedOn w:val="FeatureRunInPara"/>
    <w:next w:val="FeatureRunInHeadSub"/>
    <w:rsid w:val="00775C00"/>
    <w:pPr>
      <w:pBdr>
        <w:left w:val="single" w:sz="36" w:space="17" w:color="C0C0C0"/>
      </w:pBdr>
      <w:ind w:left="216"/>
      <w:contextualSpacing/>
    </w:pPr>
  </w:style>
  <w:style w:type="paragraph" w:customStyle="1" w:styleId="FeatureSlug">
    <w:name w:val="FeatureSlug"/>
    <w:next w:val="FeaturePara"/>
    <w:qFormat/>
    <w:rsid w:val="00775C00"/>
    <w:pPr>
      <w:pBdr>
        <w:left w:val="single" w:sz="36" w:space="6" w:color="BFBFBF" w:themeColor="background1" w:themeShade="BF"/>
      </w:pBdr>
      <w:spacing w:before="200" w:after="200"/>
    </w:pPr>
    <w:rPr>
      <w:rFonts w:ascii="Arial" w:eastAsia="Times New Roman" w:hAnsi="Arial" w:cs="Times New Roman"/>
      <w:b/>
      <w:szCs w:val="20"/>
    </w:rPr>
  </w:style>
  <w:style w:type="paragraph" w:customStyle="1" w:styleId="FeatureSubFeaturePara">
    <w:name w:val="FeatureSubFeaturePara"/>
    <w:next w:val="FeaturePara"/>
    <w:rsid w:val="00775C00"/>
    <w:pPr>
      <w:pBdr>
        <w:left w:val="single" w:sz="36" w:space="14" w:color="C0C0C0"/>
      </w:pBdr>
      <w:spacing w:after="240"/>
      <w:ind w:left="144"/>
      <w:contextualSpacing/>
    </w:pPr>
    <w:rPr>
      <w:rFonts w:ascii="Arial" w:eastAsia="Times New Roman" w:hAnsi="Arial" w:cs="Times New Roman"/>
      <w:sz w:val="22"/>
    </w:rPr>
  </w:style>
  <w:style w:type="paragraph" w:customStyle="1" w:styleId="FeatureSubFeatureType">
    <w:name w:val="FeatureSubFeatureType"/>
    <w:rsid w:val="00775C00"/>
    <w:pPr>
      <w:pBdr>
        <w:top w:val="single" w:sz="36" w:space="1" w:color="008000"/>
        <w:left w:val="single" w:sz="36" w:space="31" w:color="C0C0C0"/>
        <w:bottom w:val="single" w:sz="36" w:space="1" w:color="008000"/>
      </w:pBdr>
      <w:ind w:left="490"/>
    </w:pPr>
    <w:rPr>
      <w:rFonts w:ascii="Arial" w:eastAsia="Times New Roman" w:hAnsi="Arial" w:cs="Times New Roman"/>
      <w:color w:val="008000"/>
      <w:sz w:val="22"/>
    </w:rPr>
  </w:style>
  <w:style w:type="paragraph" w:customStyle="1" w:styleId="FeatureTableCaption">
    <w:name w:val="FeatureTableCaption"/>
    <w:next w:val="FeaturePara"/>
    <w:qFormat/>
    <w:rsid w:val="00775C00"/>
    <w:pPr>
      <w:pBdr>
        <w:left w:val="single" w:sz="36" w:space="6" w:color="BFBFBF" w:themeColor="background1" w:themeShade="BF"/>
      </w:pBdr>
      <w:spacing w:before="200" w:after="200" w:line="276" w:lineRule="auto"/>
    </w:pPr>
    <w:rPr>
      <w:rFonts w:ascii="Arial" w:eastAsia="Times New Roman" w:hAnsi="Arial" w:cs="Times New Roman"/>
      <w:b/>
      <w:snapToGrid w:val="0"/>
      <w:szCs w:val="20"/>
    </w:rPr>
  </w:style>
  <w:style w:type="paragraph" w:customStyle="1" w:styleId="FeatureTitle">
    <w:name w:val="FeatureTitle"/>
    <w:next w:val="FeaturePara"/>
    <w:rsid w:val="00775C00"/>
    <w:pPr>
      <w:keepNext/>
      <w:pBdr>
        <w:left w:val="single" w:sz="36" w:space="6" w:color="C0C0C0"/>
      </w:pBdr>
      <w:spacing w:after="120"/>
    </w:pPr>
    <w:rPr>
      <w:rFonts w:ascii="Arial" w:eastAsia="Times New Roman" w:hAnsi="Arial" w:cs="Times New Roman"/>
      <w:b/>
      <w:sz w:val="28"/>
      <w:szCs w:val="26"/>
    </w:rPr>
  </w:style>
  <w:style w:type="paragraph" w:customStyle="1" w:styleId="FeatureTitleSub">
    <w:name w:val="FeatureTitleSub"/>
    <w:next w:val="FeaturePara"/>
    <w:rsid w:val="00775C00"/>
    <w:pPr>
      <w:keepNext/>
      <w:pBdr>
        <w:left w:val="single" w:sz="36" w:space="6" w:color="C0C0C0"/>
      </w:pBdr>
      <w:spacing w:before="240" w:after="120"/>
    </w:pPr>
    <w:rPr>
      <w:rFonts w:ascii="Arial" w:eastAsia="Times New Roman" w:hAnsi="Arial" w:cs="Times New Roman"/>
      <w:b/>
      <w:i/>
      <w:sz w:val="26"/>
      <w:szCs w:val="20"/>
    </w:rPr>
  </w:style>
  <w:style w:type="paragraph" w:customStyle="1" w:styleId="FeatureType">
    <w:name w:val="FeatureType"/>
    <w:next w:val="FeaturePara"/>
    <w:rsid w:val="00775C00"/>
    <w:pPr>
      <w:pBdr>
        <w:top w:val="single" w:sz="36" w:space="1" w:color="008000"/>
        <w:bottom w:val="single" w:sz="2" w:space="1" w:color="auto"/>
      </w:pBdr>
      <w:jc w:val="center"/>
    </w:pPr>
    <w:rPr>
      <w:rFonts w:ascii="Courier New" w:eastAsia="Times New Roman" w:hAnsi="Courier New" w:cs="Times New Roman"/>
      <w:color w:val="008000"/>
      <w:szCs w:val="26"/>
    </w:rPr>
  </w:style>
  <w:style w:type="paragraph" w:customStyle="1" w:styleId="URLPara">
    <w:name w:val="URLPara"/>
    <w:rsid w:val="00775C00"/>
    <w:pPr>
      <w:widowControl w:val="0"/>
      <w:spacing w:after="120"/>
      <w:ind w:left="1800" w:hanging="360"/>
    </w:pPr>
    <w:rPr>
      <w:rFonts w:ascii="Courier New" w:eastAsia="Times New Roman" w:hAnsi="Courier New" w:cs="Times New Roman"/>
      <w:snapToGrid w:val="0"/>
      <w:sz w:val="20"/>
      <w:szCs w:val="20"/>
      <w:u w:val="single"/>
    </w:rPr>
  </w:style>
  <w:style w:type="paragraph" w:customStyle="1" w:styleId="FeatureURLPara">
    <w:name w:val="FeatureURLPara"/>
    <w:basedOn w:val="URLPara"/>
    <w:next w:val="FeaturePara"/>
    <w:rsid w:val="00775C00"/>
    <w:pPr>
      <w:pBdr>
        <w:left w:val="single" w:sz="36" w:space="6" w:color="C0C0C0"/>
      </w:pBdr>
      <w:spacing w:before="120"/>
      <w:ind w:left="0" w:firstLine="0"/>
    </w:pPr>
  </w:style>
  <w:style w:type="paragraph" w:customStyle="1" w:styleId="FigureLabel">
    <w:name w:val="FigureLabel"/>
    <w:rsid w:val="00775C00"/>
    <w:pPr>
      <w:ind w:left="1440"/>
    </w:pPr>
    <w:rPr>
      <w:rFonts w:ascii="Arial" w:eastAsia="Times New Roman" w:hAnsi="Arial" w:cs="Times New Roman"/>
      <w:sz w:val="20"/>
      <w:szCs w:val="20"/>
    </w:rPr>
  </w:style>
  <w:style w:type="paragraph" w:customStyle="1" w:styleId="FigureSource">
    <w:name w:val="FigureSource"/>
    <w:next w:val="Para"/>
    <w:link w:val="FigureSourceChar"/>
    <w:rsid w:val="00775C00"/>
    <w:pPr>
      <w:spacing w:after="240"/>
      <w:ind w:left="1440"/>
    </w:pPr>
    <w:rPr>
      <w:rFonts w:ascii="Arial" w:eastAsia="Times New Roman" w:hAnsi="Arial" w:cs="Times New Roman"/>
      <w:sz w:val="22"/>
      <w:szCs w:val="20"/>
    </w:rPr>
  </w:style>
  <w:style w:type="paragraph" w:customStyle="1" w:styleId="FurtherReadingHead">
    <w:name w:val="FurtherReadingHead"/>
    <w:basedOn w:val="BibliographyHead"/>
    <w:next w:val="Para"/>
    <w:rsid w:val="00775C00"/>
  </w:style>
  <w:style w:type="character" w:customStyle="1" w:styleId="GenusSpecies">
    <w:name w:val="GenusSpecies"/>
    <w:basedOn w:val="DefaultParagraphFont"/>
    <w:rsid w:val="00775C00"/>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775C00"/>
    <w:pPr>
      <w:spacing w:after="120" w:line="240" w:lineRule="auto"/>
      <w:ind w:left="720" w:firstLine="720"/>
    </w:pPr>
    <w:rPr>
      <w:rFonts w:ascii="Times New Roman" w:eastAsia="Times New Roman" w:hAnsi="Times New Roman" w:cs="Times New Roman"/>
      <w:snapToGrid w:val="0"/>
      <w:sz w:val="26"/>
      <w:szCs w:val="20"/>
    </w:rPr>
  </w:style>
  <w:style w:type="paragraph" w:customStyle="1" w:styleId="H3">
    <w:name w:val="H3"/>
    <w:next w:val="Para"/>
    <w:qFormat/>
    <w:rsid w:val="00775C00"/>
    <w:pPr>
      <w:keepNext/>
      <w:spacing w:before="360" w:after="240"/>
      <w:outlineLvl w:val="3"/>
    </w:pPr>
    <w:rPr>
      <w:rFonts w:ascii="Arial" w:eastAsia="Times New Roman" w:hAnsi="Arial" w:cs="Times New Roman"/>
      <w:b/>
      <w:snapToGrid w:val="0"/>
      <w:sz w:val="32"/>
      <w:szCs w:val="20"/>
    </w:rPr>
  </w:style>
  <w:style w:type="paragraph" w:customStyle="1" w:styleId="GlossaryLetter">
    <w:name w:val="GlossaryLetter"/>
    <w:basedOn w:val="H3"/>
    <w:next w:val="GlossaryTerm"/>
    <w:rsid w:val="00775C00"/>
    <w:pPr>
      <w:spacing w:before="240"/>
      <w:outlineLvl w:val="9"/>
    </w:pPr>
  </w:style>
  <w:style w:type="paragraph" w:customStyle="1" w:styleId="H4">
    <w:name w:val="H4"/>
    <w:next w:val="Para"/>
    <w:rsid w:val="00775C00"/>
    <w:pPr>
      <w:keepNext/>
      <w:widowControl w:val="0"/>
      <w:spacing w:before="240" w:after="120"/>
      <w:outlineLvl w:val="4"/>
    </w:pPr>
    <w:rPr>
      <w:rFonts w:ascii="Times New Roman" w:eastAsia="Times New Roman" w:hAnsi="Times New Roman" w:cs="Times New Roman"/>
      <w:b/>
      <w:snapToGrid w:val="0"/>
      <w:sz w:val="26"/>
      <w:szCs w:val="20"/>
      <w:u w:val="single"/>
    </w:rPr>
  </w:style>
  <w:style w:type="paragraph" w:customStyle="1" w:styleId="GlossaryTerm">
    <w:name w:val="GlossaryTerm"/>
    <w:basedOn w:val="H4"/>
    <w:next w:val="GlossaryDefinition"/>
    <w:rsid w:val="00775C00"/>
  </w:style>
  <w:style w:type="paragraph" w:customStyle="1" w:styleId="GlossaryTitle">
    <w:name w:val="GlossaryTitle"/>
    <w:basedOn w:val="ChapterTitle"/>
    <w:next w:val="Normal"/>
    <w:rsid w:val="00775C00"/>
    <w:pPr>
      <w:spacing w:before="120" w:after="120"/>
    </w:pPr>
  </w:style>
  <w:style w:type="paragraph" w:customStyle="1" w:styleId="H1">
    <w:name w:val="H1"/>
    <w:next w:val="Para"/>
    <w:qFormat/>
    <w:rsid w:val="00775C00"/>
    <w:pPr>
      <w:keepNext/>
      <w:widowControl w:val="0"/>
      <w:pBdr>
        <w:top w:val="single" w:sz="4" w:space="1" w:color="auto"/>
      </w:pBdr>
      <w:spacing w:before="480" w:after="360"/>
      <w:outlineLvl w:val="1"/>
    </w:pPr>
    <w:rPr>
      <w:rFonts w:ascii="Arial" w:eastAsia="Times New Roman" w:hAnsi="Arial" w:cs="Times New Roman"/>
      <w:b/>
      <w:sz w:val="52"/>
      <w:szCs w:val="20"/>
    </w:rPr>
  </w:style>
  <w:style w:type="paragraph" w:customStyle="1" w:styleId="H2">
    <w:name w:val="H2"/>
    <w:next w:val="Para"/>
    <w:qFormat/>
    <w:rsid w:val="00775C00"/>
    <w:pPr>
      <w:keepNext/>
      <w:widowControl w:val="0"/>
      <w:spacing w:before="360" w:after="240"/>
      <w:outlineLvl w:val="2"/>
    </w:pPr>
    <w:rPr>
      <w:rFonts w:ascii="Arial" w:eastAsia="Times New Roman" w:hAnsi="Arial" w:cs="Times New Roman"/>
      <w:b/>
      <w:snapToGrid w:val="0"/>
      <w:sz w:val="40"/>
      <w:szCs w:val="20"/>
      <w:u w:val="single"/>
    </w:rPr>
  </w:style>
  <w:style w:type="paragraph" w:customStyle="1" w:styleId="H6">
    <w:name w:val="H6"/>
    <w:next w:val="Para"/>
    <w:rsid w:val="00775C00"/>
    <w:pPr>
      <w:spacing w:before="240" w:after="120"/>
    </w:pPr>
    <w:rPr>
      <w:rFonts w:ascii="Arial" w:eastAsia="Times New Roman" w:hAnsi="Arial" w:cs="Times New Roman"/>
      <w:snapToGrid w:val="0"/>
      <w:sz w:val="20"/>
      <w:szCs w:val="20"/>
      <w:u w:val="single"/>
    </w:rPr>
  </w:style>
  <w:style w:type="paragraph" w:customStyle="1" w:styleId="Index1">
    <w:name w:val="Index1"/>
    <w:rsid w:val="00775C00"/>
    <w:pPr>
      <w:widowControl w:val="0"/>
      <w:ind w:left="1800" w:hanging="360"/>
    </w:pPr>
    <w:rPr>
      <w:rFonts w:ascii="Times New Roman" w:eastAsia="Times New Roman" w:hAnsi="Times New Roman" w:cs="Times New Roman"/>
      <w:snapToGrid w:val="0"/>
      <w:sz w:val="26"/>
      <w:szCs w:val="20"/>
    </w:rPr>
  </w:style>
  <w:style w:type="paragraph" w:customStyle="1" w:styleId="Index2">
    <w:name w:val="Index2"/>
    <w:basedOn w:val="Index1"/>
    <w:next w:val="Index1"/>
    <w:rsid w:val="00775C00"/>
    <w:pPr>
      <w:ind w:left="2520"/>
    </w:pPr>
  </w:style>
  <w:style w:type="paragraph" w:customStyle="1" w:styleId="Index3">
    <w:name w:val="Index3"/>
    <w:basedOn w:val="Index1"/>
    <w:rsid w:val="00775C00"/>
    <w:pPr>
      <w:ind w:left="3240"/>
    </w:pPr>
  </w:style>
  <w:style w:type="paragraph" w:customStyle="1" w:styleId="IndexLetter">
    <w:name w:val="IndexLetter"/>
    <w:basedOn w:val="H3"/>
    <w:next w:val="Index1"/>
    <w:rsid w:val="00775C00"/>
  </w:style>
  <w:style w:type="paragraph" w:customStyle="1" w:styleId="IndexNote">
    <w:name w:val="IndexNote"/>
    <w:basedOn w:val="Normal"/>
    <w:rsid w:val="00775C00"/>
    <w:pPr>
      <w:widowControl w:val="0"/>
      <w:spacing w:before="120" w:after="120" w:line="240" w:lineRule="auto"/>
      <w:ind w:left="720" w:firstLine="720"/>
    </w:pPr>
    <w:rPr>
      <w:rFonts w:ascii="Times New Roman" w:eastAsia="Times New Roman" w:hAnsi="Times New Roman" w:cs="Times New Roman"/>
      <w:snapToGrid w:val="0"/>
      <w:sz w:val="26"/>
      <w:szCs w:val="20"/>
    </w:rPr>
  </w:style>
  <w:style w:type="paragraph" w:customStyle="1" w:styleId="IndexTitle">
    <w:name w:val="IndexTitle"/>
    <w:basedOn w:val="H2"/>
    <w:next w:val="IndexNote"/>
    <w:rsid w:val="00775C00"/>
    <w:pPr>
      <w:spacing w:line="540" w:lineRule="exact"/>
    </w:pPr>
  </w:style>
  <w:style w:type="character" w:customStyle="1" w:styleId="InlineCode">
    <w:name w:val="InlineCode"/>
    <w:basedOn w:val="DefaultParagraphFont"/>
    <w:rsid w:val="00775C00"/>
    <w:rPr>
      <w:rFonts w:ascii="Courier New" w:hAnsi="Courier New"/>
      <w:noProof/>
      <w:color w:val="auto"/>
    </w:rPr>
  </w:style>
  <w:style w:type="character" w:customStyle="1" w:styleId="InlineCodeUserInput">
    <w:name w:val="InlineCodeUserInput"/>
    <w:basedOn w:val="InlineCode"/>
    <w:rsid w:val="00775C00"/>
    <w:rPr>
      <w:rFonts w:ascii="Courier New" w:hAnsi="Courier New"/>
      <w:b/>
      <w:noProof/>
      <w:color w:val="auto"/>
    </w:rPr>
  </w:style>
  <w:style w:type="character" w:customStyle="1" w:styleId="InlineCodeUserInputVariable">
    <w:name w:val="InlineCodeUserInputVariable"/>
    <w:basedOn w:val="InlineCode"/>
    <w:rsid w:val="00775C00"/>
    <w:rPr>
      <w:rFonts w:ascii="Courier New" w:hAnsi="Courier New"/>
      <w:b/>
      <w:i/>
      <w:noProof/>
      <w:color w:val="auto"/>
    </w:rPr>
  </w:style>
  <w:style w:type="character" w:customStyle="1" w:styleId="InlineCodeVariable">
    <w:name w:val="InlineCodeVariable"/>
    <w:basedOn w:val="InlineCode"/>
    <w:rsid w:val="00775C00"/>
    <w:rPr>
      <w:rFonts w:ascii="Courier New" w:hAnsi="Courier New"/>
      <w:i/>
      <w:noProof/>
      <w:color w:val="auto"/>
    </w:rPr>
  </w:style>
  <w:style w:type="character" w:customStyle="1" w:styleId="InlineURL">
    <w:name w:val="InlineURL"/>
    <w:basedOn w:val="DefaultParagraphFont"/>
    <w:rsid w:val="00775C00"/>
    <w:rPr>
      <w:rFonts w:ascii="Courier New" w:hAnsi="Courier New"/>
      <w:noProof/>
      <w:color w:val="auto"/>
      <w:u w:val="single"/>
    </w:rPr>
  </w:style>
  <w:style w:type="character" w:customStyle="1" w:styleId="InlineEmail">
    <w:name w:val="InlineEmail"/>
    <w:basedOn w:val="InlineURL"/>
    <w:rsid w:val="00775C00"/>
    <w:rPr>
      <w:rFonts w:ascii="Courier New" w:hAnsi="Courier New"/>
      <w:noProof/>
      <w:color w:val="auto"/>
      <w:u w:val="double"/>
    </w:rPr>
  </w:style>
  <w:style w:type="paragraph" w:customStyle="1" w:styleId="IntroductionTitle">
    <w:name w:val="IntroductionTitle"/>
    <w:basedOn w:val="ChapterTitle"/>
    <w:next w:val="Para"/>
    <w:rsid w:val="00775C00"/>
    <w:pPr>
      <w:spacing w:before="120" w:after="120"/>
    </w:pPr>
  </w:style>
  <w:style w:type="paragraph" w:customStyle="1" w:styleId="KeyConceptsHead">
    <w:name w:val="KeyConceptsHead"/>
    <w:basedOn w:val="BibliographyHead"/>
    <w:next w:val="Para"/>
    <w:rsid w:val="00775C00"/>
  </w:style>
  <w:style w:type="character" w:customStyle="1" w:styleId="KeyTerm">
    <w:name w:val="KeyTerm"/>
    <w:basedOn w:val="DefaultParagraphFont"/>
    <w:rsid w:val="00775C00"/>
    <w:rPr>
      <w:i/>
      <w:color w:val="auto"/>
      <w:bdr w:val="none" w:sz="0" w:space="0" w:color="auto"/>
      <w:shd w:val="clear" w:color="auto" w:fill="DBE5F1" w:themeFill="accent1" w:themeFillTint="33"/>
    </w:rPr>
  </w:style>
  <w:style w:type="paragraph" w:customStyle="1" w:styleId="KeyTermsHead">
    <w:name w:val="KeyTermsHead"/>
    <w:basedOn w:val="Normal"/>
    <w:next w:val="ListUnmarked"/>
    <w:rsid w:val="00775C00"/>
    <w:pPr>
      <w:pBdr>
        <w:top w:val="single" w:sz="18" w:space="1" w:color="auto"/>
        <w:bottom w:val="single" w:sz="18" w:space="1" w:color="auto"/>
      </w:pBdr>
      <w:spacing w:before="240" w:after="120" w:line="240" w:lineRule="auto"/>
    </w:pPr>
    <w:rPr>
      <w:rFonts w:ascii="Arial" w:eastAsia="Times New Roman" w:hAnsi="Arial" w:cs="Times New Roman"/>
      <w:b/>
      <w:snapToGrid w:val="0"/>
      <w:color w:val="000000"/>
      <w:sz w:val="52"/>
      <w:szCs w:val="52"/>
    </w:rPr>
  </w:style>
  <w:style w:type="paragraph" w:customStyle="1" w:styleId="KeywordsPara">
    <w:name w:val="KeywordsPara"/>
    <w:next w:val="Para"/>
    <w:rsid w:val="00775C00"/>
    <w:pPr>
      <w:spacing w:before="240" w:after="240"/>
      <w:ind w:left="1440" w:right="720" w:hanging="720"/>
    </w:pPr>
    <w:rPr>
      <w:rFonts w:ascii="Times New Roman" w:eastAsia="Times New Roman" w:hAnsi="Times New Roman" w:cs="Times New Roman"/>
      <w:szCs w:val="20"/>
    </w:rPr>
  </w:style>
  <w:style w:type="paragraph" w:styleId="ListBullet">
    <w:name w:val="List Bullet"/>
    <w:basedOn w:val="Normal"/>
    <w:autoRedefine/>
    <w:rsid w:val="00775C00"/>
  </w:style>
  <w:style w:type="paragraph" w:customStyle="1" w:styleId="ColorfulList-Accent11">
    <w:name w:val="Colorful List - Accent 11"/>
    <w:basedOn w:val="Normal"/>
    <w:qFormat/>
    <w:rsid w:val="00570E56"/>
    <w:pPr>
      <w:ind w:left="720"/>
      <w:contextualSpacing/>
    </w:pPr>
    <w:rPr>
      <w:rFonts w:ascii="Calibri" w:hAnsi="Calibri"/>
      <w:color w:val="FF0000"/>
    </w:rPr>
  </w:style>
  <w:style w:type="paragraph" w:customStyle="1" w:styleId="ListBulleted">
    <w:name w:val="ListBulleted"/>
    <w:qFormat/>
    <w:rsid w:val="00775C00"/>
    <w:pPr>
      <w:numPr>
        <w:numId w:val="5"/>
      </w:numPr>
      <w:spacing w:before="120" w:after="120"/>
      <w:contextualSpacing/>
    </w:pPr>
    <w:rPr>
      <w:rFonts w:ascii="Times New Roman" w:eastAsia="Times New Roman" w:hAnsi="Times New Roman" w:cs="Times New Roman"/>
      <w:snapToGrid w:val="0"/>
      <w:sz w:val="26"/>
      <w:szCs w:val="20"/>
    </w:rPr>
  </w:style>
  <w:style w:type="paragraph" w:customStyle="1" w:styleId="ListBulletedSub">
    <w:name w:val="ListBulletedSub"/>
    <w:rsid w:val="00775C00"/>
    <w:pPr>
      <w:numPr>
        <w:numId w:val="6"/>
      </w:numPr>
      <w:spacing w:before="120" w:after="120"/>
      <w:contextualSpacing/>
    </w:pPr>
    <w:rPr>
      <w:rFonts w:ascii="Times New Roman" w:eastAsia="Times New Roman" w:hAnsi="Times New Roman" w:cs="Times New Roman"/>
      <w:snapToGrid w:val="0"/>
      <w:sz w:val="26"/>
      <w:szCs w:val="20"/>
    </w:rPr>
  </w:style>
  <w:style w:type="paragraph" w:customStyle="1" w:styleId="ListBulletedSub2">
    <w:name w:val="ListBulletedSub2"/>
    <w:basedOn w:val="ListBulletedSub"/>
    <w:rsid w:val="00775C00"/>
    <w:pPr>
      <w:numPr>
        <w:numId w:val="7"/>
      </w:numPr>
    </w:pPr>
  </w:style>
  <w:style w:type="paragraph" w:customStyle="1" w:styleId="ListCheck">
    <w:name w:val="ListCheck"/>
    <w:rsid w:val="00775C00"/>
    <w:pPr>
      <w:numPr>
        <w:numId w:val="8"/>
      </w:numPr>
      <w:spacing w:before="120" w:after="120"/>
      <w:contextualSpacing/>
    </w:pPr>
    <w:rPr>
      <w:rFonts w:ascii="Times New Roman" w:eastAsia="Times New Roman" w:hAnsi="Times New Roman" w:cs="Times New Roman"/>
      <w:snapToGrid w:val="0"/>
      <w:sz w:val="26"/>
      <w:szCs w:val="20"/>
    </w:rPr>
  </w:style>
  <w:style w:type="paragraph" w:customStyle="1" w:styleId="ListCheckSub">
    <w:name w:val="ListCheckSub"/>
    <w:basedOn w:val="ListCheck"/>
    <w:rsid w:val="00775C00"/>
    <w:pPr>
      <w:numPr>
        <w:numId w:val="9"/>
      </w:numPr>
    </w:pPr>
  </w:style>
  <w:style w:type="paragraph" w:customStyle="1" w:styleId="ListHead">
    <w:name w:val="ListHead"/>
    <w:rsid w:val="00775C00"/>
    <w:pPr>
      <w:ind w:left="1440"/>
    </w:pPr>
    <w:rPr>
      <w:rFonts w:ascii="Times New Roman" w:eastAsia="Times New Roman" w:hAnsi="Times New Roman" w:cs="Times New Roman"/>
      <w:b/>
      <w:sz w:val="26"/>
      <w:szCs w:val="20"/>
    </w:rPr>
  </w:style>
  <w:style w:type="paragraph" w:customStyle="1" w:styleId="ListNumbered">
    <w:name w:val="ListNumbered"/>
    <w:qFormat/>
    <w:rsid w:val="00775C00"/>
    <w:pPr>
      <w:widowControl w:val="0"/>
      <w:spacing w:before="120" w:after="120"/>
      <w:ind w:left="1800" w:hanging="360"/>
      <w:contextualSpacing/>
    </w:pPr>
    <w:rPr>
      <w:rFonts w:ascii="Times New Roman" w:eastAsia="Times New Roman" w:hAnsi="Times New Roman" w:cs="Times New Roman"/>
      <w:snapToGrid w:val="0"/>
      <w:sz w:val="26"/>
      <w:szCs w:val="20"/>
    </w:rPr>
  </w:style>
  <w:style w:type="paragraph" w:customStyle="1" w:styleId="ListNumberedSub">
    <w:name w:val="ListNumberedSub"/>
    <w:basedOn w:val="ListNumbered"/>
    <w:rsid w:val="00775C00"/>
    <w:pPr>
      <w:ind w:left="2520"/>
    </w:pPr>
  </w:style>
  <w:style w:type="paragraph" w:customStyle="1" w:styleId="ListNumberedSub2">
    <w:name w:val="ListNumberedSub2"/>
    <w:basedOn w:val="ListNumberedSub"/>
    <w:rsid w:val="00775C00"/>
    <w:pPr>
      <w:ind w:left="3240"/>
    </w:pPr>
  </w:style>
  <w:style w:type="paragraph" w:customStyle="1" w:styleId="ListNumberedSub3">
    <w:name w:val="ListNumberedSub3"/>
    <w:rsid w:val="00775C00"/>
    <w:pPr>
      <w:spacing w:before="120" w:after="120"/>
      <w:ind w:left="3960" w:hanging="360"/>
      <w:contextualSpacing/>
    </w:pPr>
    <w:rPr>
      <w:rFonts w:ascii="Times New Roman" w:eastAsia="Times New Roman" w:hAnsi="Times New Roman" w:cs="Times New Roman"/>
      <w:sz w:val="26"/>
      <w:szCs w:val="20"/>
    </w:rPr>
  </w:style>
  <w:style w:type="paragraph" w:customStyle="1" w:styleId="ListPara">
    <w:name w:val="ListPara"/>
    <w:basedOn w:val="Normal"/>
    <w:rsid w:val="00775C00"/>
    <w:pPr>
      <w:widowControl w:val="0"/>
      <w:spacing w:after="0" w:line="240" w:lineRule="auto"/>
      <w:ind w:left="1800" w:firstLine="360"/>
    </w:pPr>
    <w:rPr>
      <w:rFonts w:ascii="Times New Roman" w:eastAsia="Times New Roman" w:hAnsi="Times New Roman" w:cs="Times New Roman"/>
      <w:snapToGrid w:val="0"/>
      <w:sz w:val="26"/>
      <w:szCs w:val="20"/>
    </w:rPr>
  </w:style>
  <w:style w:type="paragraph" w:customStyle="1" w:styleId="ListParaSub">
    <w:name w:val="ListParaSub"/>
    <w:basedOn w:val="ListPara"/>
    <w:rsid w:val="00775C00"/>
    <w:pPr>
      <w:spacing w:line="260" w:lineRule="exact"/>
      <w:ind w:left="2520"/>
    </w:pPr>
  </w:style>
  <w:style w:type="paragraph" w:customStyle="1" w:styleId="ListParaSub2">
    <w:name w:val="ListParaSub2"/>
    <w:basedOn w:val="ListParaSub"/>
    <w:rsid w:val="00775C00"/>
    <w:pPr>
      <w:ind w:left="3240"/>
    </w:pPr>
  </w:style>
  <w:style w:type="paragraph" w:customStyle="1" w:styleId="ListUnmarked">
    <w:name w:val="ListUnmarked"/>
    <w:qFormat/>
    <w:rsid w:val="00775C00"/>
    <w:pPr>
      <w:spacing w:before="60" w:after="60"/>
      <w:ind w:left="1728"/>
    </w:pPr>
    <w:rPr>
      <w:rFonts w:ascii="Times New Roman" w:eastAsia="Times New Roman" w:hAnsi="Times New Roman" w:cs="Times New Roman"/>
      <w:sz w:val="26"/>
      <w:szCs w:val="20"/>
    </w:rPr>
  </w:style>
  <w:style w:type="paragraph" w:customStyle="1" w:styleId="ListUnmarkedSub">
    <w:name w:val="ListUnmarkedSub"/>
    <w:rsid w:val="00775C00"/>
    <w:pPr>
      <w:spacing w:before="60" w:after="60"/>
      <w:ind w:left="2160"/>
    </w:pPr>
    <w:rPr>
      <w:rFonts w:ascii="Times New Roman" w:eastAsia="Times New Roman" w:hAnsi="Times New Roman" w:cs="Times New Roman"/>
      <w:sz w:val="26"/>
      <w:szCs w:val="20"/>
    </w:rPr>
  </w:style>
  <w:style w:type="paragraph" w:customStyle="1" w:styleId="ListUnmarkedSub2">
    <w:name w:val="ListUnmarkedSub2"/>
    <w:basedOn w:val="ListUnmarkedSub"/>
    <w:rsid w:val="00775C00"/>
    <w:pPr>
      <w:ind w:left="2880"/>
    </w:pPr>
  </w:style>
  <w:style w:type="paragraph" w:customStyle="1" w:styleId="ListWhere">
    <w:name w:val="ListWhere"/>
    <w:rsid w:val="00775C00"/>
    <w:pPr>
      <w:spacing w:before="120" w:after="120"/>
      <w:ind w:left="2160"/>
      <w:contextualSpacing/>
    </w:pPr>
    <w:rPr>
      <w:rFonts w:ascii="Times New Roman" w:eastAsia="Times New Roman" w:hAnsi="Times New Roman" w:cs="Times New Roman"/>
      <w:snapToGrid w:val="0"/>
      <w:sz w:val="26"/>
      <w:szCs w:val="20"/>
    </w:rPr>
  </w:style>
  <w:style w:type="paragraph" w:customStyle="1" w:styleId="MatterTitle">
    <w:name w:val="MatterTitle"/>
    <w:next w:val="Para"/>
    <w:rsid w:val="00775C00"/>
    <w:pPr>
      <w:spacing w:before="120" w:after="120"/>
    </w:pPr>
    <w:rPr>
      <w:rFonts w:ascii="Arial" w:eastAsia="Times New Roman" w:hAnsi="Arial" w:cs="Times New Roman"/>
      <w:b/>
      <w:smallCaps/>
      <w:snapToGrid w:val="0"/>
      <w:color w:val="000000"/>
      <w:sz w:val="60"/>
      <w:szCs w:val="60"/>
    </w:rPr>
  </w:style>
  <w:style w:type="character" w:customStyle="1" w:styleId="MenuArrow">
    <w:name w:val="MenuArrow"/>
    <w:basedOn w:val="DefaultParagraphFont"/>
    <w:rsid w:val="00775C00"/>
    <w:rPr>
      <w:rFonts w:ascii="Wingdings" w:hAnsi="Wingdings"/>
    </w:rPr>
  </w:style>
  <w:style w:type="paragraph" w:customStyle="1" w:styleId="OnlineReference">
    <w:name w:val="OnlineReference"/>
    <w:qFormat/>
    <w:rsid w:val="00775C00"/>
    <w:pPr>
      <w:pBdr>
        <w:top w:val="double" w:sz="4" w:space="1" w:color="auto"/>
        <w:bottom w:val="double" w:sz="4" w:space="1" w:color="auto"/>
      </w:pBdr>
      <w:spacing w:before="120" w:after="120"/>
      <w:jc w:val="center"/>
    </w:pPr>
    <w:rPr>
      <w:rFonts w:ascii="Arial" w:eastAsia="Times New Roman" w:hAnsi="Arial" w:cs="Times New Roman"/>
      <w:noProof/>
      <w:snapToGrid w:val="0"/>
      <w:sz w:val="28"/>
      <w:szCs w:val="20"/>
    </w:rPr>
  </w:style>
  <w:style w:type="paragraph" w:customStyle="1" w:styleId="OnlineReference2">
    <w:name w:val="OnlineReference2"/>
    <w:qFormat/>
    <w:rsid w:val="00775C00"/>
    <w:pPr>
      <w:pBdr>
        <w:top w:val="thinThickSmallGap" w:sz="24" w:space="1" w:color="auto"/>
        <w:bottom w:val="thickThinSmallGap" w:sz="24" w:space="1" w:color="auto"/>
      </w:pBdr>
      <w:spacing w:before="120" w:after="120"/>
      <w:jc w:val="center"/>
    </w:pPr>
    <w:rPr>
      <w:rFonts w:ascii="Arial" w:eastAsia="Times New Roman" w:hAnsi="Arial" w:cs="Times New Roman"/>
      <w:noProof/>
      <w:snapToGrid w:val="0"/>
      <w:sz w:val="28"/>
      <w:szCs w:val="20"/>
    </w:rPr>
  </w:style>
  <w:style w:type="paragraph" w:customStyle="1" w:styleId="ParaBulleted">
    <w:name w:val="ParaBulleted"/>
    <w:rsid w:val="00775C00"/>
    <w:pPr>
      <w:numPr>
        <w:numId w:val="10"/>
      </w:numPr>
      <w:spacing w:before="120" w:after="120"/>
      <w:ind w:left="720" w:firstLine="360"/>
      <w:contextualSpacing/>
    </w:pPr>
    <w:rPr>
      <w:rFonts w:ascii="Times New Roman" w:eastAsia="Times New Roman" w:hAnsi="Times New Roman" w:cs="Times New Roman"/>
      <w:snapToGrid w:val="0"/>
      <w:sz w:val="26"/>
      <w:szCs w:val="20"/>
    </w:rPr>
  </w:style>
  <w:style w:type="paragraph" w:customStyle="1" w:styleId="ParaNumbered">
    <w:name w:val="ParaNumbered"/>
    <w:rsid w:val="00775C00"/>
    <w:pPr>
      <w:spacing w:after="120"/>
      <w:ind w:left="720" w:firstLine="720"/>
    </w:pPr>
    <w:rPr>
      <w:rFonts w:ascii="Times New Roman" w:eastAsia="Times New Roman" w:hAnsi="Times New Roman" w:cs="Times New Roman"/>
      <w:snapToGrid w:val="0"/>
      <w:sz w:val="26"/>
      <w:szCs w:val="20"/>
    </w:rPr>
  </w:style>
  <w:style w:type="paragraph" w:customStyle="1" w:styleId="PartFeaturingList">
    <w:name w:val="PartFeaturingList"/>
    <w:basedOn w:val="ChapterFeaturingList"/>
    <w:rsid w:val="00775C00"/>
  </w:style>
  <w:style w:type="paragraph" w:customStyle="1" w:styleId="PartIntroductionPara">
    <w:name w:val="PartIntroductionPara"/>
    <w:rsid w:val="00775C00"/>
    <w:pPr>
      <w:spacing w:after="120"/>
      <w:ind w:left="720" w:firstLine="720"/>
    </w:pPr>
    <w:rPr>
      <w:rFonts w:ascii="Times New Roman" w:eastAsia="Times New Roman" w:hAnsi="Times New Roman" w:cs="Times New Roman"/>
      <w:sz w:val="26"/>
      <w:szCs w:val="20"/>
    </w:rPr>
  </w:style>
  <w:style w:type="paragraph" w:customStyle="1" w:styleId="PartTitle">
    <w:name w:val="PartTitle"/>
    <w:basedOn w:val="ChapterTitle"/>
    <w:rsid w:val="00775C00"/>
    <w:pPr>
      <w:widowControl w:val="0"/>
      <w:pBdr>
        <w:bottom w:val="single" w:sz="4" w:space="1" w:color="auto"/>
      </w:pBdr>
    </w:pPr>
  </w:style>
  <w:style w:type="paragraph" w:customStyle="1" w:styleId="PoetryPara">
    <w:name w:val="PoetryPara"/>
    <w:next w:val="PoetryContinued"/>
    <w:rsid w:val="00775C00"/>
    <w:pPr>
      <w:spacing w:before="360" w:after="60"/>
      <w:ind w:left="2160"/>
      <w:contextualSpacing/>
    </w:pPr>
    <w:rPr>
      <w:rFonts w:ascii="Times New Roman" w:eastAsia="Times New Roman" w:hAnsi="Times New Roman" w:cs="Times New Roman"/>
      <w:snapToGrid w:val="0"/>
      <w:sz w:val="22"/>
      <w:szCs w:val="20"/>
    </w:rPr>
  </w:style>
  <w:style w:type="paragraph" w:customStyle="1" w:styleId="PoetryContinued">
    <w:name w:val="PoetryContinued"/>
    <w:basedOn w:val="PoetryPara"/>
    <w:qFormat/>
    <w:rsid w:val="00775C00"/>
    <w:pPr>
      <w:spacing w:before="0"/>
      <w:contextualSpacing w:val="0"/>
    </w:pPr>
  </w:style>
  <w:style w:type="paragraph" w:customStyle="1" w:styleId="PoetrySource">
    <w:name w:val="PoetrySource"/>
    <w:rsid w:val="00775C00"/>
    <w:pPr>
      <w:ind w:left="2880"/>
    </w:pPr>
    <w:rPr>
      <w:rFonts w:ascii="Times New Roman" w:eastAsia="Times New Roman" w:hAnsi="Times New Roman" w:cs="Times New Roman"/>
      <w:snapToGrid w:val="0"/>
      <w:sz w:val="18"/>
      <w:szCs w:val="20"/>
    </w:rPr>
  </w:style>
  <w:style w:type="paragraph" w:customStyle="1" w:styleId="PoetryTitle">
    <w:name w:val="PoetryTitle"/>
    <w:basedOn w:val="PoetryPara"/>
    <w:next w:val="PoetryPara"/>
    <w:rsid w:val="00775C00"/>
    <w:rPr>
      <w:b/>
      <w:sz w:val="24"/>
    </w:rPr>
  </w:style>
  <w:style w:type="paragraph" w:customStyle="1" w:styleId="PrefaceTitle">
    <w:name w:val="PrefaceTitle"/>
    <w:next w:val="Para"/>
    <w:rsid w:val="00775C00"/>
    <w:pPr>
      <w:spacing w:before="120" w:after="120"/>
    </w:pPr>
    <w:rPr>
      <w:rFonts w:ascii="Arial" w:eastAsia="Times New Roman" w:hAnsi="Arial" w:cs="Times New Roman"/>
      <w:b/>
      <w:smallCaps/>
      <w:snapToGrid w:val="0"/>
      <w:color w:val="000000"/>
      <w:sz w:val="60"/>
      <w:szCs w:val="60"/>
    </w:rPr>
  </w:style>
  <w:style w:type="paragraph" w:customStyle="1" w:styleId="ProblemsHead">
    <w:name w:val="ProblemsHead"/>
    <w:basedOn w:val="BibliographyHead"/>
    <w:next w:val="Para"/>
    <w:rsid w:val="00775C00"/>
  </w:style>
  <w:style w:type="character" w:customStyle="1" w:styleId="QueryInline">
    <w:name w:val="QueryInline"/>
    <w:basedOn w:val="DefaultParagraphFont"/>
    <w:rsid w:val="00775C00"/>
    <w:rPr>
      <w:bdr w:val="none" w:sz="0" w:space="0" w:color="auto"/>
      <w:shd w:val="clear" w:color="auto" w:fill="FFCC99"/>
    </w:rPr>
  </w:style>
  <w:style w:type="paragraph" w:customStyle="1" w:styleId="QueryPara">
    <w:name w:val="QueryPara"/>
    <w:rsid w:val="00775C00"/>
    <w:pPr>
      <w:pBdr>
        <w:top w:val="single" w:sz="4" w:space="1" w:color="auto"/>
        <w:bottom w:val="single" w:sz="4" w:space="1" w:color="auto"/>
      </w:pBdr>
      <w:shd w:val="clear" w:color="auto" w:fill="FFCC99"/>
    </w:pPr>
    <w:rPr>
      <w:rFonts w:ascii="Times New Roman" w:eastAsia="Times New Roman" w:hAnsi="Times New Roman" w:cs="Times New Roman"/>
      <w:snapToGrid w:val="0"/>
      <w:sz w:val="26"/>
      <w:szCs w:val="20"/>
    </w:rPr>
  </w:style>
  <w:style w:type="paragraph" w:customStyle="1" w:styleId="QuestionData">
    <w:name w:val="QuestionData"/>
    <w:basedOn w:val="Explanation"/>
    <w:rsid w:val="00775C00"/>
  </w:style>
  <w:style w:type="paragraph" w:customStyle="1" w:styleId="QuestionsHead">
    <w:name w:val="QuestionsHead"/>
    <w:basedOn w:val="BibliographyHead"/>
    <w:next w:val="Para"/>
    <w:rsid w:val="00775C00"/>
  </w:style>
  <w:style w:type="paragraph" w:customStyle="1" w:styleId="QuoteSource">
    <w:name w:val="QuoteSource"/>
    <w:basedOn w:val="Normal"/>
    <w:rsid w:val="00775C00"/>
    <w:pPr>
      <w:pBdr>
        <w:top w:val="single" w:sz="4" w:space="6" w:color="auto"/>
        <w:bottom w:val="single" w:sz="4" w:space="6" w:color="auto"/>
      </w:pBdr>
      <w:spacing w:after="240" w:line="240" w:lineRule="auto"/>
      <w:ind w:left="1440" w:right="1440" w:firstLine="720"/>
      <w:contextualSpacing/>
    </w:pPr>
    <w:rPr>
      <w:rFonts w:ascii="Times New Roman" w:eastAsia="Times New Roman" w:hAnsi="Times New Roman" w:cs="Times New Roman"/>
      <w:i/>
      <w:snapToGrid w:val="0"/>
      <w:sz w:val="20"/>
      <w:szCs w:val="20"/>
    </w:rPr>
  </w:style>
  <w:style w:type="paragraph" w:customStyle="1" w:styleId="QuotePara">
    <w:name w:val="QuotePara"/>
    <w:basedOn w:val="QuoteSource"/>
    <w:qFormat/>
    <w:rsid w:val="00775C00"/>
    <w:rPr>
      <w:i w:val="0"/>
      <w:sz w:val="24"/>
    </w:rPr>
  </w:style>
  <w:style w:type="paragraph" w:customStyle="1" w:styleId="RecipeFootnote">
    <w:name w:val="RecipeFootnote"/>
    <w:basedOn w:val="Normal"/>
    <w:rsid w:val="00775C00"/>
    <w:pPr>
      <w:spacing w:before="240" w:after="120" w:line="240" w:lineRule="auto"/>
      <w:ind w:left="720"/>
      <w:contextualSpacing/>
    </w:pPr>
    <w:rPr>
      <w:rFonts w:ascii="Arial" w:eastAsia="Times New Roman" w:hAnsi="Arial" w:cs="Times New Roman"/>
      <w:snapToGrid w:val="0"/>
      <w:sz w:val="20"/>
      <w:szCs w:val="20"/>
    </w:rPr>
  </w:style>
  <w:style w:type="paragraph" w:customStyle="1" w:styleId="RecipeIngredientHead">
    <w:name w:val="RecipeIngredientHead"/>
    <w:next w:val="RecipeIngredientList"/>
    <w:rsid w:val="00775C00"/>
    <w:pPr>
      <w:spacing w:before="240"/>
      <w:ind w:left="720"/>
    </w:pPr>
    <w:rPr>
      <w:rFonts w:ascii="Arial" w:eastAsia="Times New Roman" w:hAnsi="Arial" w:cs="Times New Roman"/>
      <w:b/>
      <w:snapToGrid w:val="0"/>
      <w:sz w:val="26"/>
      <w:szCs w:val="20"/>
    </w:rPr>
  </w:style>
  <w:style w:type="paragraph" w:customStyle="1" w:styleId="RecipeIngredientList">
    <w:name w:val="RecipeIngredientList"/>
    <w:basedOn w:val="Normal"/>
    <w:rsid w:val="00775C00"/>
    <w:pPr>
      <w:spacing w:before="120" w:after="120" w:line="240" w:lineRule="auto"/>
      <w:ind w:left="720"/>
      <w:contextualSpacing/>
    </w:pPr>
    <w:rPr>
      <w:rFonts w:ascii="Arial" w:eastAsia="Times New Roman" w:hAnsi="Arial" w:cs="Times New Roman"/>
      <w:snapToGrid w:val="0"/>
      <w:sz w:val="26"/>
      <w:szCs w:val="20"/>
    </w:rPr>
  </w:style>
  <w:style w:type="paragraph" w:customStyle="1" w:styleId="RecipeIntro">
    <w:name w:val="RecipeIntro"/>
    <w:next w:val="RecipeIngredientList"/>
    <w:rsid w:val="00775C00"/>
    <w:pPr>
      <w:spacing w:before="120" w:after="120"/>
      <w:ind w:left="1440" w:firstLine="360"/>
      <w:contextualSpacing/>
    </w:pPr>
    <w:rPr>
      <w:rFonts w:ascii="Arial" w:eastAsia="Times New Roman" w:hAnsi="Arial" w:cs="Times New Roman"/>
      <w:snapToGrid w:val="0"/>
      <w:sz w:val="26"/>
      <w:szCs w:val="20"/>
    </w:rPr>
  </w:style>
  <w:style w:type="paragraph" w:customStyle="1" w:styleId="RecipeMetricMeasure">
    <w:name w:val="RecipeMetricMeasure"/>
    <w:rsid w:val="00775C00"/>
    <w:rPr>
      <w:rFonts w:ascii="Arial" w:eastAsia="Times New Roman" w:hAnsi="Arial" w:cs="Times New Roman"/>
      <w:snapToGrid w:val="0"/>
      <w:sz w:val="26"/>
      <w:szCs w:val="20"/>
    </w:rPr>
  </w:style>
  <w:style w:type="paragraph" w:customStyle="1" w:styleId="RecipeNutritionInfo">
    <w:name w:val="RecipeNutritionInfo"/>
    <w:basedOn w:val="Normal"/>
    <w:rsid w:val="00775C00"/>
    <w:pPr>
      <w:spacing w:before="120" w:after="120" w:line="240" w:lineRule="auto"/>
      <w:ind w:left="720"/>
      <w:contextualSpacing/>
    </w:pPr>
    <w:rPr>
      <w:rFonts w:ascii="Arial" w:eastAsia="Times New Roman" w:hAnsi="Arial" w:cs="Times New Roman"/>
      <w:snapToGrid w:val="0"/>
      <w:szCs w:val="20"/>
    </w:rPr>
  </w:style>
  <w:style w:type="paragraph" w:customStyle="1" w:styleId="RecipePercentage">
    <w:name w:val="RecipePercentage"/>
    <w:rsid w:val="00775C00"/>
    <w:rPr>
      <w:rFonts w:ascii="Arial" w:eastAsia="Times New Roman" w:hAnsi="Arial" w:cs="Times New Roman"/>
      <w:snapToGrid w:val="0"/>
      <w:sz w:val="26"/>
      <w:szCs w:val="20"/>
    </w:rPr>
  </w:style>
  <w:style w:type="paragraph" w:customStyle="1" w:styleId="RecipeProcedure">
    <w:name w:val="RecipeProcedure"/>
    <w:rsid w:val="00775C00"/>
    <w:pPr>
      <w:spacing w:before="120" w:after="120"/>
      <w:ind w:left="1800" w:hanging="720"/>
    </w:pPr>
    <w:rPr>
      <w:rFonts w:ascii="Arial" w:eastAsia="Times New Roman" w:hAnsi="Arial" w:cs="Times New Roman"/>
      <w:snapToGrid w:val="0"/>
      <w:sz w:val="26"/>
      <w:szCs w:val="20"/>
    </w:rPr>
  </w:style>
  <w:style w:type="paragraph" w:customStyle="1" w:styleId="RecipeProcedureHead">
    <w:name w:val="RecipeProcedureHead"/>
    <w:rsid w:val="00775C00"/>
    <w:pPr>
      <w:shd w:val="clear" w:color="auto" w:fill="FFFFFF"/>
      <w:spacing w:before="100" w:beforeAutospacing="1" w:after="100" w:afterAutospacing="1"/>
      <w:ind w:left="720"/>
    </w:pPr>
    <w:rPr>
      <w:rFonts w:ascii="Arial" w:eastAsia="Times New Roman" w:hAnsi="Arial" w:cs="Times New Roman"/>
      <w:b/>
      <w:bCs/>
      <w:szCs w:val="36"/>
    </w:rPr>
  </w:style>
  <w:style w:type="paragraph" w:customStyle="1" w:styleId="RecipeSubrecipeTitle">
    <w:name w:val="RecipeSubrecipeTitle"/>
    <w:next w:val="RecipeIngredientList"/>
    <w:rsid w:val="00775C00"/>
    <w:pPr>
      <w:ind w:left="720"/>
    </w:pPr>
    <w:rPr>
      <w:rFonts w:ascii="Arial" w:eastAsia="Times New Roman" w:hAnsi="Arial" w:cs="Times New Roman"/>
      <w:b/>
      <w:smallCaps/>
      <w:snapToGrid w:val="0"/>
      <w:sz w:val="32"/>
      <w:szCs w:val="20"/>
      <w:u w:val="single"/>
    </w:rPr>
  </w:style>
  <w:style w:type="paragraph" w:customStyle="1" w:styleId="RecipeTableHead">
    <w:name w:val="RecipeTableHead"/>
    <w:rsid w:val="00775C00"/>
    <w:rPr>
      <w:rFonts w:ascii="Arial" w:eastAsia="Times New Roman" w:hAnsi="Arial" w:cs="Times New Roman"/>
      <w:b/>
      <w:smallCaps/>
      <w:snapToGrid w:val="0"/>
      <w:sz w:val="26"/>
      <w:szCs w:val="20"/>
    </w:rPr>
  </w:style>
  <w:style w:type="paragraph" w:customStyle="1" w:styleId="RecipeTime">
    <w:name w:val="RecipeTime"/>
    <w:rsid w:val="00775C00"/>
    <w:pPr>
      <w:spacing w:before="120" w:after="120"/>
      <w:ind w:left="720"/>
      <w:contextualSpacing/>
    </w:pPr>
    <w:rPr>
      <w:rFonts w:ascii="Arial" w:eastAsia="Times New Roman" w:hAnsi="Arial" w:cs="Times New Roman"/>
      <w:i/>
      <w:snapToGrid w:val="0"/>
      <w:sz w:val="26"/>
      <w:szCs w:val="20"/>
    </w:rPr>
  </w:style>
  <w:style w:type="paragraph" w:customStyle="1" w:styleId="RecipeTitle">
    <w:name w:val="RecipeTitle"/>
    <w:next w:val="RecipeIngredientList"/>
    <w:rsid w:val="00775C00"/>
    <w:pPr>
      <w:pBdr>
        <w:top w:val="triple" w:sz="4" w:space="1" w:color="auto"/>
      </w:pBdr>
      <w:spacing w:before="240"/>
      <w:ind w:left="720"/>
    </w:pPr>
    <w:rPr>
      <w:rFonts w:ascii="Arial" w:eastAsia="Times New Roman" w:hAnsi="Arial" w:cs="Times New Roman"/>
      <w:b/>
      <w:smallCaps/>
      <w:snapToGrid w:val="0"/>
      <w:sz w:val="48"/>
      <w:szCs w:val="40"/>
    </w:rPr>
  </w:style>
  <w:style w:type="paragraph" w:customStyle="1" w:styleId="RecipeTitleAlternative">
    <w:name w:val="RecipeTitleAlternative"/>
    <w:next w:val="RecipeIngredientList"/>
    <w:rsid w:val="00775C00"/>
    <w:pPr>
      <w:ind w:left="720"/>
    </w:pPr>
    <w:rPr>
      <w:rFonts w:ascii="Arial" w:eastAsia="Times New Roman" w:hAnsi="Arial" w:cs="Times New Roman"/>
      <w:b/>
      <w:i/>
      <w:smallCaps/>
      <w:snapToGrid w:val="0"/>
      <w:sz w:val="36"/>
      <w:szCs w:val="40"/>
    </w:rPr>
  </w:style>
  <w:style w:type="paragraph" w:customStyle="1" w:styleId="RecipeUSMeasure">
    <w:name w:val="RecipeUSMeasure"/>
    <w:rsid w:val="00775C00"/>
    <w:rPr>
      <w:rFonts w:ascii="Arial" w:eastAsia="Times New Roman" w:hAnsi="Arial" w:cs="Times New Roman"/>
      <w:snapToGrid w:val="0"/>
      <w:sz w:val="26"/>
      <w:szCs w:val="20"/>
    </w:rPr>
  </w:style>
  <w:style w:type="paragraph" w:customStyle="1" w:styleId="RecipeVariationPara">
    <w:name w:val="RecipeVariationPara"/>
    <w:basedOn w:val="RecipeVariationHead"/>
    <w:qFormat/>
    <w:rsid w:val="00775C00"/>
    <w:rPr>
      <w:i/>
      <w:u w:val="none"/>
    </w:rPr>
  </w:style>
  <w:style w:type="paragraph" w:customStyle="1" w:styleId="RecipeVariationHead">
    <w:name w:val="RecipeVariationHead"/>
    <w:rsid w:val="00775C00"/>
    <w:pPr>
      <w:spacing w:before="60" w:after="60"/>
      <w:ind w:left="720"/>
    </w:pPr>
    <w:rPr>
      <w:rFonts w:ascii="Arial" w:eastAsia="Times New Roman" w:hAnsi="Arial" w:cs="Times New Roman"/>
      <w:b/>
      <w:snapToGrid w:val="0"/>
      <w:sz w:val="22"/>
      <w:szCs w:val="20"/>
      <w:u w:val="single"/>
    </w:rPr>
  </w:style>
  <w:style w:type="paragraph" w:customStyle="1" w:styleId="RecipeNoteHead">
    <w:name w:val="RecipeNoteHead"/>
    <w:basedOn w:val="RecipeFootnote"/>
    <w:qFormat/>
    <w:rsid w:val="00775C00"/>
    <w:rPr>
      <w:b/>
      <w:i/>
    </w:rPr>
  </w:style>
  <w:style w:type="paragraph" w:customStyle="1" w:styleId="RecipeNotePara">
    <w:name w:val="RecipeNotePara"/>
    <w:basedOn w:val="FeatureRecipeNotePara"/>
    <w:rsid w:val="00775C00"/>
    <w:pPr>
      <w:shd w:val="clear" w:color="auto" w:fill="FFFFFF" w:themeFill="background1"/>
    </w:pPr>
  </w:style>
  <w:style w:type="paragraph" w:customStyle="1" w:styleId="RecipeYield">
    <w:name w:val="RecipeYield"/>
    <w:rsid w:val="00775C00"/>
    <w:pPr>
      <w:ind w:left="720"/>
    </w:pPr>
    <w:rPr>
      <w:rFonts w:ascii="Arial" w:eastAsia="Times New Roman" w:hAnsi="Arial" w:cs="Times New Roman"/>
      <w:snapToGrid w:val="0"/>
      <w:sz w:val="20"/>
      <w:szCs w:val="20"/>
    </w:rPr>
  </w:style>
  <w:style w:type="paragraph" w:customStyle="1" w:styleId="Reference">
    <w:name w:val="Reference"/>
    <w:basedOn w:val="Normal"/>
    <w:rsid w:val="00775C00"/>
    <w:pPr>
      <w:spacing w:before="120" w:after="120" w:line="240" w:lineRule="auto"/>
      <w:ind w:left="720" w:hanging="720"/>
    </w:pPr>
    <w:rPr>
      <w:rFonts w:ascii="Times New Roman" w:eastAsia="Times New Roman" w:hAnsi="Times New Roman" w:cs="Times New Roman"/>
      <w:sz w:val="24"/>
      <w:szCs w:val="20"/>
    </w:rPr>
  </w:style>
  <w:style w:type="paragraph" w:customStyle="1" w:styleId="ReferenceAnnotation">
    <w:name w:val="ReferenceAnnotation"/>
    <w:basedOn w:val="Reference"/>
    <w:rsid w:val="00775C00"/>
    <w:pPr>
      <w:spacing w:before="0" w:after="0"/>
      <w:ind w:firstLine="0"/>
    </w:pPr>
    <w:rPr>
      <w:snapToGrid w:val="0"/>
    </w:rPr>
  </w:style>
  <w:style w:type="paragraph" w:customStyle="1" w:styleId="ReferencesHead">
    <w:name w:val="ReferencesHead"/>
    <w:basedOn w:val="BibliographyHead"/>
    <w:next w:val="Reference"/>
    <w:rsid w:val="00775C00"/>
  </w:style>
  <w:style w:type="paragraph" w:customStyle="1" w:styleId="ReferenceTitle">
    <w:name w:val="ReferenceTitle"/>
    <w:basedOn w:val="MatterTitle"/>
    <w:next w:val="Reference"/>
    <w:rsid w:val="00775C00"/>
  </w:style>
  <w:style w:type="paragraph" w:customStyle="1" w:styleId="ReviewHead">
    <w:name w:val="ReviewHead"/>
    <w:basedOn w:val="BibliographyHead"/>
    <w:next w:val="Para"/>
    <w:rsid w:val="00775C00"/>
  </w:style>
  <w:style w:type="paragraph" w:customStyle="1" w:styleId="RunInHead">
    <w:name w:val="RunInHead"/>
    <w:next w:val="RunInPara"/>
    <w:rsid w:val="00775C00"/>
    <w:pPr>
      <w:spacing w:before="240"/>
      <w:ind w:left="1440"/>
    </w:pPr>
    <w:rPr>
      <w:rFonts w:ascii="Arial" w:eastAsia="Times New Roman" w:hAnsi="Arial" w:cs="Times New Roman"/>
      <w:b/>
      <w:sz w:val="26"/>
      <w:szCs w:val="20"/>
    </w:rPr>
  </w:style>
  <w:style w:type="paragraph" w:customStyle="1" w:styleId="RunInHeadSub">
    <w:name w:val="RunInHeadSub"/>
    <w:basedOn w:val="RunInHead"/>
    <w:next w:val="RunInParaSub"/>
    <w:rsid w:val="00775C00"/>
    <w:pPr>
      <w:ind w:left="2160"/>
    </w:pPr>
    <w:rPr>
      <w:snapToGrid w:val="0"/>
    </w:rPr>
  </w:style>
  <w:style w:type="paragraph" w:customStyle="1" w:styleId="RunInPara">
    <w:name w:val="RunInPara"/>
    <w:basedOn w:val="Normal"/>
    <w:rsid w:val="00775C00"/>
    <w:pPr>
      <w:widowControl w:val="0"/>
      <w:spacing w:after="120" w:line="240" w:lineRule="auto"/>
      <w:ind w:left="1440"/>
    </w:pPr>
    <w:rPr>
      <w:rFonts w:ascii="Times New Roman" w:eastAsia="Times New Roman" w:hAnsi="Times New Roman" w:cs="Times New Roman"/>
      <w:snapToGrid w:val="0"/>
      <w:sz w:val="24"/>
      <w:szCs w:val="20"/>
    </w:rPr>
  </w:style>
  <w:style w:type="paragraph" w:customStyle="1" w:styleId="RunInParaSub">
    <w:name w:val="RunInParaSub"/>
    <w:basedOn w:val="RunInPara"/>
    <w:rsid w:val="00775C00"/>
    <w:pPr>
      <w:ind w:left="2160"/>
    </w:pPr>
  </w:style>
  <w:style w:type="paragraph" w:styleId="Salutation">
    <w:name w:val="Salutation"/>
    <w:basedOn w:val="Normal"/>
    <w:next w:val="Normal"/>
    <w:link w:val="SalutationChar"/>
    <w:rsid w:val="00775C00"/>
  </w:style>
  <w:style w:type="character" w:customStyle="1" w:styleId="SalutationChar">
    <w:name w:val="Salutation Char"/>
    <w:basedOn w:val="DefaultParagraphFont"/>
    <w:link w:val="Salutation"/>
    <w:rsid w:val="00775C00"/>
    <w:rPr>
      <w:rFonts w:eastAsiaTheme="minorHAnsi"/>
      <w:sz w:val="22"/>
      <w:szCs w:val="22"/>
    </w:rPr>
  </w:style>
  <w:style w:type="paragraph" w:customStyle="1" w:styleId="SectionTitle">
    <w:name w:val="SectionTitle"/>
    <w:basedOn w:val="ChapterTitle"/>
    <w:next w:val="ChapterTitle"/>
    <w:rsid w:val="00775C00"/>
    <w:pPr>
      <w:pBdr>
        <w:bottom w:val="single" w:sz="4" w:space="1" w:color="auto"/>
      </w:pBdr>
    </w:pPr>
  </w:style>
  <w:style w:type="paragraph" w:customStyle="1" w:styleId="Series">
    <w:name w:val="Series"/>
    <w:rsid w:val="00775C00"/>
    <w:pPr>
      <w:ind w:left="720"/>
    </w:pPr>
    <w:rPr>
      <w:rFonts w:ascii="Times New Roman" w:eastAsia="Times New Roman" w:hAnsi="Times New Roman" w:cs="Times New Roman"/>
      <w:szCs w:val="20"/>
    </w:rPr>
  </w:style>
  <w:style w:type="paragraph" w:customStyle="1" w:styleId="SignatureLine">
    <w:name w:val="SignatureLine"/>
    <w:qFormat/>
    <w:rsid w:val="00775C00"/>
    <w:pPr>
      <w:spacing w:before="240" w:after="240"/>
      <w:ind w:left="4320"/>
      <w:contextualSpacing/>
      <w:jc w:val="right"/>
    </w:pPr>
    <w:rPr>
      <w:rFonts w:ascii="Arial" w:eastAsia="Times New Roman" w:hAnsi="Arial" w:cs="Times New Roman"/>
      <w:snapToGrid w:val="0"/>
      <w:sz w:val="18"/>
      <w:szCs w:val="20"/>
    </w:rPr>
  </w:style>
  <w:style w:type="paragraph" w:customStyle="1" w:styleId="Slug">
    <w:name w:val="Slug"/>
    <w:basedOn w:val="Normal"/>
    <w:next w:val="Para"/>
    <w:rsid w:val="00775C00"/>
    <w:pPr>
      <w:spacing w:before="360" w:after="360" w:line="240" w:lineRule="auto"/>
      <w:ind w:left="1440"/>
    </w:pPr>
    <w:rPr>
      <w:rFonts w:ascii="Arial" w:eastAsia="Times New Roman" w:hAnsi="Arial" w:cs="Times New Roman"/>
      <w:b/>
      <w:sz w:val="24"/>
      <w:szCs w:val="20"/>
    </w:rPr>
  </w:style>
  <w:style w:type="character" w:customStyle="1" w:styleId="Subscript">
    <w:name w:val="Subscript"/>
    <w:basedOn w:val="DefaultParagraphFont"/>
    <w:rsid w:val="00775C00"/>
    <w:rPr>
      <w:vertAlign w:val="subscript"/>
    </w:rPr>
  </w:style>
  <w:style w:type="paragraph" w:styleId="Subtitle">
    <w:name w:val="Subtitle"/>
    <w:basedOn w:val="Normal"/>
    <w:link w:val="SubtitleChar"/>
    <w:qFormat/>
    <w:rsid w:val="00775C00"/>
    <w:pPr>
      <w:spacing w:after="60"/>
      <w:jc w:val="center"/>
      <w:outlineLvl w:val="1"/>
    </w:pPr>
    <w:rPr>
      <w:rFonts w:ascii="Arial" w:hAnsi="Arial"/>
    </w:rPr>
  </w:style>
  <w:style w:type="character" w:customStyle="1" w:styleId="SubtitleChar">
    <w:name w:val="Subtitle Char"/>
    <w:basedOn w:val="DefaultParagraphFont"/>
    <w:link w:val="Subtitle"/>
    <w:rsid w:val="00775C00"/>
    <w:rPr>
      <w:rFonts w:ascii="Arial" w:eastAsiaTheme="minorHAnsi" w:hAnsi="Arial"/>
      <w:sz w:val="22"/>
      <w:szCs w:val="22"/>
    </w:rPr>
  </w:style>
  <w:style w:type="paragraph" w:customStyle="1" w:styleId="SummaryHead">
    <w:name w:val="SummaryHead"/>
    <w:basedOn w:val="BibliographyHead"/>
    <w:next w:val="Para"/>
    <w:rsid w:val="00775C00"/>
  </w:style>
  <w:style w:type="character" w:customStyle="1" w:styleId="Superscript">
    <w:name w:val="Superscript"/>
    <w:basedOn w:val="DefaultParagraphFont"/>
    <w:rsid w:val="00775C00"/>
    <w:rPr>
      <w:vertAlign w:val="superscript"/>
    </w:rPr>
  </w:style>
  <w:style w:type="paragraph" w:customStyle="1" w:styleId="SupplementInstruction">
    <w:name w:val="SupplementInstruction"/>
    <w:rsid w:val="00775C00"/>
    <w:pPr>
      <w:spacing w:before="120" w:after="120"/>
      <w:ind w:left="720"/>
    </w:pPr>
    <w:rPr>
      <w:rFonts w:ascii="Times New Roman" w:eastAsia="Times New Roman" w:hAnsi="Times New Roman" w:cs="Times New Roman"/>
      <w:i/>
      <w:sz w:val="26"/>
      <w:szCs w:val="20"/>
    </w:rPr>
  </w:style>
  <w:style w:type="paragraph" w:customStyle="1" w:styleId="TableCaption">
    <w:name w:val="TableCaption"/>
    <w:basedOn w:val="Slug"/>
    <w:qFormat/>
    <w:rsid w:val="00775C00"/>
    <w:pPr>
      <w:keepNext/>
      <w:widowControl w:val="0"/>
      <w:spacing w:before="240" w:after="120"/>
      <w:ind w:left="0"/>
    </w:pPr>
    <w:rPr>
      <w:snapToGrid w:val="0"/>
    </w:rPr>
  </w:style>
  <w:style w:type="paragraph" w:customStyle="1" w:styleId="TableEntry">
    <w:name w:val="TableEntry"/>
    <w:qFormat/>
    <w:rsid w:val="00775C00"/>
    <w:pPr>
      <w:spacing w:after="60"/>
    </w:pPr>
    <w:rPr>
      <w:rFonts w:ascii="Arial" w:eastAsia="Times New Roman" w:hAnsi="Arial" w:cs="Times New Roman"/>
      <w:sz w:val="22"/>
      <w:szCs w:val="20"/>
    </w:rPr>
  </w:style>
  <w:style w:type="paragraph" w:customStyle="1" w:styleId="TableFootnote">
    <w:name w:val="TableFootnote"/>
    <w:rsid w:val="00775C00"/>
    <w:pPr>
      <w:spacing w:after="240"/>
      <w:ind w:left="1440"/>
      <w:contextualSpacing/>
    </w:pPr>
    <w:rPr>
      <w:rFonts w:ascii="Arial" w:eastAsia="Times New Roman" w:hAnsi="Arial" w:cs="Times New Roman"/>
      <w:sz w:val="18"/>
      <w:szCs w:val="20"/>
    </w:rPr>
  </w:style>
  <w:style w:type="paragraph" w:customStyle="1" w:styleId="TableHead">
    <w:name w:val="TableHead"/>
    <w:qFormat/>
    <w:rsid w:val="00775C00"/>
    <w:pPr>
      <w:keepNext/>
    </w:pPr>
    <w:rPr>
      <w:rFonts w:ascii="Arial" w:eastAsia="Times New Roman" w:hAnsi="Arial" w:cs="Times New Roman"/>
      <w:b/>
      <w:sz w:val="22"/>
      <w:szCs w:val="20"/>
    </w:rPr>
  </w:style>
  <w:style w:type="paragraph" w:customStyle="1" w:styleId="TableSource">
    <w:name w:val="TableSource"/>
    <w:next w:val="Normal"/>
    <w:rsid w:val="00775C00"/>
    <w:pPr>
      <w:pBdr>
        <w:top w:val="single" w:sz="4" w:space="1" w:color="auto"/>
      </w:pBdr>
      <w:spacing w:after="240"/>
      <w:ind w:left="1440"/>
      <w:contextualSpacing/>
    </w:pPr>
    <w:rPr>
      <w:rFonts w:ascii="Arial" w:eastAsia="Times New Roman" w:hAnsi="Arial" w:cs="Times New Roman"/>
      <w:snapToGrid w:val="0"/>
      <w:sz w:val="20"/>
      <w:szCs w:val="20"/>
    </w:rPr>
  </w:style>
  <w:style w:type="paragraph" w:customStyle="1" w:styleId="TabularEntry">
    <w:name w:val="TabularEntry"/>
    <w:rsid w:val="00775C00"/>
    <w:pPr>
      <w:widowControl w:val="0"/>
    </w:pPr>
    <w:rPr>
      <w:rFonts w:ascii="Times New Roman" w:eastAsia="Times New Roman" w:hAnsi="Times New Roman" w:cs="Times New Roman"/>
      <w:snapToGrid w:val="0"/>
      <w:sz w:val="26"/>
      <w:szCs w:val="20"/>
    </w:rPr>
  </w:style>
  <w:style w:type="paragraph" w:customStyle="1" w:styleId="TabularEntrySub">
    <w:name w:val="TabularEntrySub"/>
    <w:basedOn w:val="TabularEntry"/>
    <w:rsid w:val="00775C00"/>
    <w:pPr>
      <w:ind w:left="360"/>
    </w:pPr>
  </w:style>
  <w:style w:type="paragraph" w:customStyle="1" w:styleId="TabularHead">
    <w:name w:val="TabularHead"/>
    <w:qFormat/>
    <w:rsid w:val="00775C00"/>
    <w:pPr>
      <w:spacing w:line="276" w:lineRule="auto"/>
    </w:pPr>
    <w:rPr>
      <w:rFonts w:ascii="Times New Roman" w:eastAsia="Times New Roman" w:hAnsi="Times New Roman" w:cs="Times New Roman"/>
      <w:b/>
      <w:snapToGrid w:val="0"/>
      <w:sz w:val="26"/>
      <w:szCs w:val="20"/>
    </w:rPr>
  </w:style>
  <w:style w:type="paragraph" w:customStyle="1" w:styleId="TextBreak">
    <w:name w:val="TextBreak"/>
    <w:next w:val="Para"/>
    <w:rsid w:val="00775C00"/>
    <w:pPr>
      <w:jc w:val="center"/>
    </w:pPr>
    <w:rPr>
      <w:rFonts w:ascii="Arial" w:eastAsia="Times New Roman" w:hAnsi="Arial" w:cs="Times New Roman"/>
      <w:b/>
      <w:snapToGrid w:val="0"/>
      <w:szCs w:val="20"/>
    </w:rPr>
  </w:style>
  <w:style w:type="paragraph" w:customStyle="1" w:styleId="TOCTitle">
    <w:name w:val="TOCTitle"/>
    <w:next w:val="Para"/>
    <w:rsid w:val="00775C00"/>
    <w:pPr>
      <w:spacing w:before="120" w:after="120"/>
    </w:pPr>
    <w:rPr>
      <w:rFonts w:ascii="Arial" w:eastAsia="Times New Roman" w:hAnsi="Arial" w:cs="Times New Roman"/>
      <w:b/>
      <w:smallCaps/>
      <w:snapToGrid w:val="0"/>
      <w:color w:val="000000"/>
      <w:sz w:val="60"/>
      <w:szCs w:val="60"/>
    </w:rPr>
  </w:style>
  <w:style w:type="character" w:customStyle="1" w:styleId="UserInput">
    <w:name w:val="UserInput"/>
    <w:basedOn w:val="DefaultParagraphFont"/>
    <w:rsid w:val="00775C00"/>
    <w:rPr>
      <w:b/>
    </w:rPr>
  </w:style>
  <w:style w:type="character" w:customStyle="1" w:styleId="UserInputVariable">
    <w:name w:val="UserInputVariable"/>
    <w:basedOn w:val="DefaultParagraphFont"/>
    <w:rsid w:val="00775C00"/>
    <w:rPr>
      <w:b/>
      <w:i/>
    </w:rPr>
  </w:style>
  <w:style w:type="character" w:customStyle="1" w:styleId="Variable">
    <w:name w:val="Variable"/>
    <w:basedOn w:val="DefaultParagraphFont"/>
    <w:rsid w:val="00775C00"/>
    <w:rPr>
      <w:i/>
    </w:rPr>
  </w:style>
  <w:style w:type="character" w:customStyle="1" w:styleId="WileyBold">
    <w:name w:val="WileyBold"/>
    <w:basedOn w:val="DefaultParagraphFont"/>
    <w:rsid w:val="00775C00"/>
    <w:rPr>
      <w:b/>
    </w:rPr>
  </w:style>
  <w:style w:type="character" w:customStyle="1" w:styleId="WileyBoldItalic">
    <w:name w:val="WileyBoldItalic"/>
    <w:basedOn w:val="DefaultParagraphFont"/>
    <w:rsid w:val="00775C00"/>
    <w:rPr>
      <w:b/>
      <w:i/>
    </w:rPr>
  </w:style>
  <w:style w:type="character" w:customStyle="1" w:styleId="WileyItalic">
    <w:name w:val="WileyItalic"/>
    <w:basedOn w:val="DefaultParagraphFont"/>
    <w:rsid w:val="00775C00"/>
    <w:rPr>
      <w:i/>
    </w:rPr>
  </w:style>
  <w:style w:type="character" w:customStyle="1" w:styleId="WileySymbol">
    <w:name w:val="WileySymbol"/>
    <w:rsid w:val="00775C00"/>
    <w:rPr>
      <w:rFonts w:ascii="Symbol" w:hAnsi="Symbol"/>
    </w:rPr>
  </w:style>
  <w:style w:type="character" w:customStyle="1" w:styleId="wileyTemp">
    <w:name w:val="wileyTemp"/>
    <w:rsid w:val="00775C00"/>
  </w:style>
  <w:style w:type="paragraph" w:customStyle="1" w:styleId="wsBlockA">
    <w:name w:val="wsBlockA"/>
    <w:basedOn w:val="Normal"/>
    <w:qFormat/>
    <w:rsid w:val="00775C00"/>
    <w:pPr>
      <w:spacing w:before="120" w:after="120" w:line="240" w:lineRule="auto"/>
      <w:ind w:left="2160" w:right="1440"/>
    </w:pPr>
    <w:rPr>
      <w:rFonts w:ascii="Arial" w:hAnsi="Arial" w:cs="Times New Roman"/>
      <w:sz w:val="20"/>
    </w:rPr>
  </w:style>
  <w:style w:type="paragraph" w:customStyle="1" w:styleId="wsBlockB">
    <w:name w:val="wsBlockB"/>
    <w:basedOn w:val="Normal"/>
    <w:qFormat/>
    <w:rsid w:val="00775C00"/>
    <w:pPr>
      <w:spacing w:before="120" w:after="120" w:line="240" w:lineRule="auto"/>
      <w:ind w:left="2160" w:right="1440"/>
    </w:pPr>
    <w:rPr>
      <w:rFonts w:ascii="Times New Roman" w:hAnsi="Times New Roman" w:cs="Times New Roman"/>
      <w:sz w:val="20"/>
    </w:rPr>
  </w:style>
  <w:style w:type="paragraph" w:customStyle="1" w:styleId="wsBlockC">
    <w:name w:val="wsBlockC"/>
    <w:basedOn w:val="Normal"/>
    <w:qFormat/>
    <w:rsid w:val="00775C00"/>
    <w:pPr>
      <w:spacing w:before="120" w:after="120" w:line="240" w:lineRule="auto"/>
      <w:ind w:left="2160" w:right="1440"/>
    </w:pPr>
    <w:rPr>
      <w:rFonts w:ascii="Verdana" w:hAnsi="Verdana" w:cs="Times New Roman"/>
      <w:sz w:val="20"/>
    </w:rPr>
  </w:style>
  <w:style w:type="paragraph" w:customStyle="1" w:styleId="wsHeadStyleA">
    <w:name w:val="wsHeadStyleA"/>
    <w:basedOn w:val="Normal"/>
    <w:qFormat/>
    <w:rsid w:val="00775C00"/>
    <w:pPr>
      <w:spacing w:before="120" w:after="120" w:line="240" w:lineRule="auto"/>
      <w:ind w:left="720"/>
    </w:pPr>
    <w:rPr>
      <w:rFonts w:ascii="Arial" w:hAnsi="Arial" w:cs="Times New Roman"/>
      <w:b/>
      <w:sz w:val="28"/>
      <w:u w:val="single"/>
    </w:rPr>
  </w:style>
  <w:style w:type="paragraph" w:customStyle="1" w:styleId="wsHeadStyleB">
    <w:name w:val="wsHeadStyleB"/>
    <w:basedOn w:val="Normal"/>
    <w:qFormat/>
    <w:rsid w:val="00775C00"/>
    <w:pPr>
      <w:spacing w:before="120" w:after="120" w:line="240" w:lineRule="auto"/>
      <w:ind w:left="720"/>
    </w:pPr>
    <w:rPr>
      <w:rFonts w:ascii="Times New Roman" w:hAnsi="Times New Roman" w:cs="Times New Roman"/>
      <w:b/>
      <w:sz w:val="28"/>
      <w:u w:val="wave"/>
    </w:rPr>
  </w:style>
  <w:style w:type="paragraph" w:customStyle="1" w:styleId="wsHeadStyleC">
    <w:name w:val="wsHeadStyleC"/>
    <w:basedOn w:val="Normal"/>
    <w:qFormat/>
    <w:rsid w:val="00775C00"/>
    <w:pPr>
      <w:spacing w:before="120" w:after="120" w:line="240" w:lineRule="auto"/>
      <w:ind w:left="720"/>
    </w:pPr>
    <w:rPr>
      <w:rFonts w:ascii="Verdana" w:hAnsi="Verdana" w:cs="Times New Roman"/>
      <w:b/>
      <w:sz w:val="28"/>
      <w:u w:val="dash"/>
    </w:rPr>
  </w:style>
  <w:style w:type="paragraph" w:customStyle="1" w:styleId="wsListBulletedA">
    <w:name w:val="wsListBulletedA"/>
    <w:basedOn w:val="Normal"/>
    <w:qFormat/>
    <w:rsid w:val="00775C00"/>
    <w:pPr>
      <w:numPr>
        <w:numId w:val="11"/>
      </w:numPr>
      <w:spacing w:before="120" w:after="120" w:line="240" w:lineRule="auto"/>
    </w:pPr>
    <w:rPr>
      <w:rFonts w:ascii="Arial" w:hAnsi="Arial" w:cs="Times New Roman"/>
      <w:sz w:val="26"/>
    </w:rPr>
  </w:style>
  <w:style w:type="paragraph" w:customStyle="1" w:styleId="wsListBulletedB">
    <w:name w:val="wsListBulletedB"/>
    <w:basedOn w:val="Normal"/>
    <w:qFormat/>
    <w:rsid w:val="00775C00"/>
    <w:pPr>
      <w:numPr>
        <w:numId w:val="12"/>
      </w:numPr>
      <w:spacing w:before="120" w:after="120" w:line="240" w:lineRule="auto"/>
    </w:pPr>
    <w:rPr>
      <w:rFonts w:ascii="Times New Roman" w:hAnsi="Times New Roman" w:cs="Times New Roman"/>
      <w:sz w:val="26"/>
    </w:rPr>
  </w:style>
  <w:style w:type="paragraph" w:customStyle="1" w:styleId="wsListBulletedC">
    <w:name w:val="wsListBulletedC"/>
    <w:basedOn w:val="Normal"/>
    <w:qFormat/>
    <w:rsid w:val="00775C00"/>
    <w:pPr>
      <w:numPr>
        <w:numId w:val="13"/>
      </w:numPr>
      <w:spacing w:before="120" w:after="120" w:line="240" w:lineRule="auto"/>
    </w:pPr>
    <w:rPr>
      <w:rFonts w:ascii="Verdana" w:hAnsi="Verdana" w:cs="Times New Roman"/>
      <w:sz w:val="26"/>
    </w:rPr>
  </w:style>
  <w:style w:type="paragraph" w:customStyle="1" w:styleId="wsListNumberedA">
    <w:name w:val="wsListNumberedA"/>
    <w:basedOn w:val="Normal"/>
    <w:qFormat/>
    <w:rsid w:val="00775C00"/>
    <w:pPr>
      <w:spacing w:before="120" w:after="120" w:line="240" w:lineRule="auto"/>
      <w:ind w:left="2160" w:hanging="720"/>
    </w:pPr>
    <w:rPr>
      <w:rFonts w:ascii="Arial" w:hAnsi="Arial" w:cs="Times New Roman"/>
      <w:sz w:val="26"/>
    </w:rPr>
  </w:style>
  <w:style w:type="paragraph" w:customStyle="1" w:styleId="wsListNumberedB">
    <w:name w:val="wsListNumberedB"/>
    <w:basedOn w:val="Normal"/>
    <w:qFormat/>
    <w:rsid w:val="00775C00"/>
    <w:pPr>
      <w:spacing w:before="120" w:after="120" w:line="240" w:lineRule="auto"/>
      <w:ind w:left="2160" w:hanging="720"/>
    </w:pPr>
    <w:rPr>
      <w:rFonts w:ascii="Times New Roman" w:hAnsi="Times New Roman" w:cs="Times New Roman"/>
      <w:sz w:val="26"/>
    </w:rPr>
  </w:style>
  <w:style w:type="paragraph" w:customStyle="1" w:styleId="wsListNumberedC">
    <w:name w:val="wsListNumberedC"/>
    <w:basedOn w:val="Normal"/>
    <w:qFormat/>
    <w:rsid w:val="00775C00"/>
    <w:pPr>
      <w:spacing w:before="120" w:after="120" w:line="240" w:lineRule="auto"/>
      <w:ind w:left="2160" w:hanging="720"/>
    </w:pPr>
    <w:rPr>
      <w:rFonts w:ascii="Verdana" w:hAnsi="Verdana" w:cs="Times New Roman"/>
      <w:sz w:val="26"/>
    </w:rPr>
  </w:style>
  <w:style w:type="paragraph" w:customStyle="1" w:styleId="wsListUnmarkedA">
    <w:name w:val="wsListUnmarkedA"/>
    <w:basedOn w:val="Normal"/>
    <w:qFormat/>
    <w:rsid w:val="00775C00"/>
    <w:pPr>
      <w:spacing w:before="120" w:after="120" w:line="240" w:lineRule="auto"/>
      <w:ind w:left="1440"/>
    </w:pPr>
    <w:rPr>
      <w:rFonts w:ascii="Arial" w:hAnsi="Arial" w:cs="Times New Roman"/>
      <w:sz w:val="26"/>
    </w:rPr>
  </w:style>
  <w:style w:type="paragraph" w:customStyle="1" w:styleId="wsListUnmarkedB">
    <w:name w:val="wsListUnmarkedB"/>
    <w:basedOn w:val="Normal"/>
    <w:qFormat/>
    <w:rsid w:val="00775C00"/>
    <w:pPr>
      <w:spacing w:before="120" w:after="120" w:line="240" w:lineRule="auto"/>
      <w:ind w:left="1440"/>
    </w:pPr>
    <w:rPr>
      <w:rFonts w:ascii="Times New Roman" w:hAnsi="Times New Roman" w:cs="Times New Roman"/>
      <w:sz w:val="26"/>
    </w:rPr>
  </w:style>
  <w:style w:type="paragraph" w:customStyle="1" w:styleId="wsListUnmarkedC">
    <w:name w:val="wsListUnmarkedC"/>
    <w:basedOn w:val="Normal"/>
    <w:qFormat/>
    <w:rsid w:val="00775C00"/>
    <w:pPr>
      <w:spacing w:before="120" w:after="120" w:line="240" w:lineRule="auto"/>
      <w:ind w:left="1440"/>
    </w:pPr>
    <w:rPr>
      <w:rFonts w:ascii="Verdana" w:hAnsi="Verdana" w:cs="Times New Roman"/>
      <w:sz w:val="26"/>
    </w:rPr>
  </w:style>
  <w:style w:type="paragraph" w:customStyle="1" w:styleId="wsNameDate">
    <w:name w:val="wsNameDate"/>
    <w:qFormat/>
    <w:rsid w:val="00775C00"/>
    <w:pPr>
      <w:spacing w:before="240" w:after="240"/>
    </w:pPr>
    <w:rPr>
      <w:rFonts w:ascii="Arial" w:eastAsiaTheme="minorHAnsi" w:hAnsi="Arial" w:cs="Times New Roman"/>
      <w:b/>
      <w:sz w:val="28"/>
      <w:szCs w:val="22"/>
    </w:rPr>
  </w:style>
  <w:style w:type="paragraph" w:customStyle="1" w:styleId="wsParaA">
    <w:name w:val="wsParaA"/>
    <w:basedOn w:val="Normal"/>
    <w:qFormat/>
    <w:rsid w:val="00775C00"/>
    <w:pPr>
      <w:spacing w:before="120" w:after="120" w:line="240" w:lineRule="auto"/>
      <w:ind w:left="720" w:firstLine="720"/>
      <w:contextualSpacing/>
    </w:pPr>
    <w:rPr>
      <w:rFonts w:ascii="Arial" w:hAnsi="Arial" w:cs="Times New Roman"/>
      <w:sz w:val="26"/>
    </w:rPr>
  </w:style>
  <w:style w:type="paragraph" w:customStyle="1" w:styleId="wsParaB">
    <w:name w:val="wsParaB"/>
    <w:basedOn w:val="Normal"/>
    <w:qFormat/>
    <w:rsid w:val="00775C00"/>
    <w:pPr>
      <w:spacing w:before="120" w:after="120" w:line="240" w:lineRule="auto"/>
      <w:ind w:left="720" w:firstLine="720"/>
      <w:contextualSpacing/>
    </w:pPr>
    <w:rPr>
      <w:rFonts w:ascii="Times New Roman" w:hAnsi="Times New Roman" w:cs="Times New Roman"/>
      <w:sz w:val="26"/>
    </w:rPr>
  </w:style>
  <w:style w:type="paragraph" w:customStyle="1" w:styleId="wsParaC">
    <w:name w:val="wsParaC"/>
    <w:basedOn w:val="Normal"/>
    <w:qFormat/>
    <w:rsid w:val="00775C00"/>
    <w:pPr>
      <w:spacing w:before="120" w:after="120" w:line="240" w:lineRule="auto"/>
      <w:ind w:left="720" w:firstLine="720"/>
      <w:contextualSpacing/>
    </w:pPr>
    <w:rPr>
      <w:rFonts w:ascii="Verdana" w:hAnsi="Verdana" w:cs="Times New Roman"/>
      <w:sz w:val="26"/>
    </w:rPr>
  </w:style>
  <w:style w:type="paragraph" w:customStyle="1" w:styleId="wsTitle">
    <w:name w:val="wsTitle"/>
    <w:qFormat/>
    <w:rsid w:val="00775C00"/>
    <w:rPr>
      <w:rFonts w:ascii="Arial" w:eastAsiaTheme="minorHAnsi" w:hAnsi="Arial" w:cs="Times New Roman"/>
      <w:b/>
      <w:sz w:val="36"/>
      <w:szCs w:val="32"/>
    </w:rPr>
  </w:style>
  <w:style w:type="character" w:styleId="CommentReference">
    <w:name w:val="annotation reference"/>
    <w:basedOn w:val="DefaultParagraphFont"/>
    <w:uiPriority w:val="99"/>
    <w:semiHidden/>
    <w:rsid w:val="00775C00"/>
    <w:rPr>
      <w:sz w:val="16"/>
      <w:szCs w:val="16"/>
    </w:rPr>
  </w:style>
  <w:style w:type="paragraph" w:styleId="CommentText">
    <w:name w:val="annotation text"/>
    <w:basedOn w:val="Normal"/>
    <w:link w:val="CommentTextChar"/>
    <w:semiHidden/>
    <w:rsid w:val="00775C00"/>
    <w:rPr>
      <w:sz w:val="20"/>
    </w:rPr>
  </w:style>
  <w:style w:type="character" w:customStyle="1" w:styleId="CommentTextChar">
    <w:name w:val="Comment Text Char"/>
    <w:basedOn w:val="DefaultParagraphFont"/>
    <w:link w:val="CommentText"/>
    <w:semiHidden/>
    <w:rsid w:val="00775C00"/>
    <w:rPr>
      <w:rFonts w:eastAsiaTheme="minorHAnsi"/>
      <w:sz w:val="20"/>
      <w:szCs w:val="22"/>
    </w:rPr>
  </w:style>
  <w:style w:type="paragraph" w:styleId="CommentSubject">
    <w:name w:val="annotation subject"/>
    <w:basedOn w:val="CommentText"/>
    <w:next w:val="CommentText"/>
    <w:link w:val="CommentSubjectChar"/>
    <w:semiHidden/>
    <w:rsid w:val="00775C00"/>
    <w:rPr>
      <w:b/>
    </w:rPr>
  </w:style>
  <w:style w:type="character" w:customStyle="1" w:styleId="CommentSubjectChar">
    <w:name w:val="Comment Subject Char"/>
    <w:basedOn w:val="CommentTextChar"/>
    <w:link w:val="CommentSubject"/>
    <w:semiHidden/>
    <w:rsid w:val="00775C00"/>
    <w:rPr>
      <w:rFonts w:eastAsiaTheme="minorHAnsi"/>
      <w:b/>
      <w:sz w:val="20"/>
      <w:szCs w:val="22"/>
    </w:rPr>
  </w:style>
  <w:style w:type="character" w:styleId="FollowedHyperlink">
    <w:name w:val="FollowedHyperlink"/>
    <w:basedOn w:val="DefaultParagraphFont"/>
    <w:uiPriority w:val="99"/>
    <w:rsid w:val="00775C00"/>
    <w:rPr>
      <w:color w:val="800080" w:themeColor="followedHyperlink"/>
      <w:u w:val="single"/>
    </w:rPr>
  </w:style>
  <w:style w:type="character" w:styleId="HTMLAcronym">
    <w:name w:val="HTML Acronym"/>
    <w:basedOn w:val="DefaultParagraphFont"/>
    <w:uiPriority w:val="99"/>
    <w:rsid w:val="00775C00"/>
  </w:style>
  <w:style w:type="character" w:styleId="HTMLCite">
    <w:name w:val="HTML Cite"/>
    <w:basedOn w:val="DefaultParagraphFont"/>
    <w:uiPriority w:val="99"/>
    <w:rsid w:val="00775C00"/>
    <w:rPr>
      <w:i/>
      <w:iCs/>
    </w:rPr>
  </w:style>
  <w:style w:type="character" w:styleId="HTMLCode">
    <w:name w:val="HTML Code"/>
    <w:basedOn w:val="DefaultParagraphFont"/>
    <w:uiPriority w:val="99"/>
    <w:rsid w:val="00775C00"/>
    <w:rPr>
      <w:rFonts w:ascii="Consolas" w:hAnsi="Consolas"/>
      <w:sz w:val="20"/>
      <w:szCs w:val="20"/>
    </w:rPr>
  </w:style>
  <w:style w:type="character" w:styleId="HTMLDefinition">
    <w:name w:val="HTML Definition"/>
    <w:basedOn w:val="DefaultParagraphFont"/>
    <w:uiPriority w:val="99"/>
    <w:rsid w:val="00775C00"/>
    <w:rPr>
      <w:i/>
      <w:iCs/>
    </w:rPr>
  </w:style>
  <w:style w:type="character" w:styleId="HTMLKeyboard">
    <w:name w:val="HTML Keyboard"/>
    <w:basedOn w:val="DefaultParagraphFont"/>
    <w:uiPriority w:val="99"/>
    <w:rsid w:val="00775C00"/>
    <w:rPr>
      <w:rFonts w:ascii="Consolas" w:hAnsi="Consolas"/>
      <w:sz w:val="20"/>
      <w:szCs w:val="20"/>
    </w:rPr>
  </w:style>
  <w:style w:type="character" w:styleId="HTMLSample">
    <w:name w:val="HTML Sample"/>
    <w:basedOn w:val="DefaultParagraphFont"/>
    <w:uiPriority w:val="99"/>
    <w:rsid w:val="00775C00"/>
    <w:rPr>
      <w:rFonts w:ascii="Consolas" w:hAnsi="Consolas"/>
      <w:sz w:val="24"/>
      <w:szCs w:val="24"/>
    </w:rPr>
  </w:style>
  <w:style w:type="character" w:styleId="HTMLTypewriter">
    <w:name w:val="HTML Typewriter"/>
    <w:basedOn w:val="DefaultParagraphFont"/>
    <w:uiPriority w:val="99"/>
    <w:rsid w:val="00775C00"/>
    <w:rPr>
      <w:rFonts w:ascii="Consolas" w:hAnsi="Consolas"/>
      <w:sz w:val="20"/>
      <w:szCs w:val="20"/>
    </w:rPr>
  </w:style>
  <w:style w:type="character" w:styleId="HTMLVariable">
    <w:name w:val="HTML Variable"/>
    <w:basedOn w:val="DefaultParagraphFont"/>
    <w:uiPriority w:val="99"/>
    <w:rsid w:val="00775C00"/>
    <w:rPr>
      <w:i/>
      <w:iCs/>
    </w:rPr>
  </w:style>
  <w:style w:type="character" w:styleId="Hyperlink">
    <w:name w:val="Hyperlink"/>
    <w:basedOn w:val="DefaultParagraphFont"/>
    <w:uiPriority w:val="99"/>
    <w:rsid w:val="00775C00"/>
    <w:rPr>
      <w:rFonts w:cs="Times New Roman"/>
      <w:color w:val="0000FF"/>
      <w:u w:val="single"/>
    </w:rPr>
  </w:style>
  <w:style w:type="character" w:styleId="LineNumber">
    <w:name w:val="line number"/>
    <w:basedOn w:val="DefaultParagraphFont"/>
    <w:uiPriority w:val="99"/>
    <w:rsid w:val="00775C00"/>
  </w:style>
  <w:style w:type="character" w:styleId="PageNumber">
    <w:name w:val="page number"/>
    <w:basedOn w:val="DefaultParagraphFont"/>
    <w:uiPriority w:val="99"/>
    <w:rsid w:val="00775C00"/>
  </w:style>
  <w:style w:type="character" w:styleId="Strong">
    <w:name w:val="Strong"/>
    <w:basedOn w:val="DefaultParagraphFont"/>
    <w:uiPriority w:val="99"/>
    <w:rsid w:val="00775C00"/>
    <w:rPr>
      <w:b/>
      <w:bCs/>
    </w:rPr>
  </w:style>
  <w:style w:type="paragraph" w:customStyle="1" w:styleId="RecipeTool">
    <w:name w:val="RecipeTool"/>
    <w:qFormat/>
    <w:rsid w:val="00775C00"/>
    <w:pPr>
      <w:spacing w:before="240" w:after="240"/>
      <w:ind w:left="1440"/>
      <w:contextualSpacing/>
    </w:pPr>
    <w:rPr>
      <w:rFonts w:ascii="Arial" w:eastAsia="Times New Roman" w:hAnsi="Arial" w:cs="Times New Roman"/>
      <w:b/>
      <w:snapToGrid w:val="0"/>
      <w:szCs w:val="20"/>
    </w:rPr>
  </w:style>
  <w:style w:type="character" w:customStyle="1" w:styleId="TextCircled">
    <w:name w:val="TextCircled"/>
    <w:basedOn w:val="DefaultParagraphFont"/>
    <w:qFormat/>
    <w:rsid w:val="00775C00"/>
    <w:rPr>
      <w:bdr w:val="single" w:sz="18" w:space="0" w:color="92D050"/>
    </w:rPr>
  </w:style>
  <w:style w:type="character" w:customStyle="1" w:styleId="TextHighlighted">
    <w:name w:val="TextHighlighted"/>
    <w:basedOn w:val="DefaultParagraphFont"/>
    <w:qFormat/>
    <w:rsid w:val="00775C00"/>
    <w:rPr>
      <w:bdr w:val="none" w:sz="0" w:space="0" w:color="auto"/>
      <w:shd w:val="clear" w:color="auto" w:fill="92D050"/>
    </w:rPr>
  </w:style>
  <w:style w:type="paragraph" w:customStyle="1" w:styleId="PullQuoteAttribution">
    <w:name w:val="PullQuoteAttribution"/>
    <w:next w:val="Para"/>
    <w:qFormat/>
    <w:rsid w:val="00775C00"/>
    <w:pPr>
      <w:adjustRightInd w:val="0"/>
      <w:snapToGrid w:val="0"/>
      <w:spacing w:after="120"/>
      <w:ind w:left="2880" w:right="1440"/>
    </w:pPr>
    <w:rPr>
      <w:rFonts w:ascii="Arial" w:eastAsia="Times New Roman" w:hAnsi="Arial" w:cs="Times New Roman"/>
      <w:snapToGrid w:val="0"/>
      <w:sz w:val="26"/>
      <w:szCs w:val="20"/>
    </w:rPr>
  </w:style>
  <w:style w:type="paragraph" w:customStyle="1" w:styleId="PullQuotePara">
    <w:name w:val="PullQuotePara"/>
    <w:basedOn w:val="Normal"/>
    <w:qFormat/>
    <w:rsid w:val="00775C00"/>
    <w:pPr>
      <w:adjustRightInd w:val="0"/>
      <w:snapToGrid w:val="0"/>
      <w:spacing w:before="240" w:after="120" w:line="240" w:lineRule="auto"/>
      <w:ind w:left="1440" w:right="1440"/>
    </w:pPr>
    <w:rPr>
      <w:rFonts w:ascii="Arial" w:hAnsi="Arial"/>
      <w:sz w:val="28"/>
    </w:rPr>
  </w:style>
  <w:style w:type="paragraph" w:customStyle="1" w:styleId="RecipeIngredientSubhead">
    <w:name w:val="RecipeIngredientSubhead"/>
    <w:next w:val="RecipeIngredientList"/>
    <w:qFormat/>
    <w:rsid w:val="00775C00"/>
    <w:pPr>
      <w:adjustRightInd w:val="0"/>
      <w:snapToGrid w:val="0"/>
      <w:spacing w:before="120" w:after="120"/>
      <w:ind w:left="720"/>
    </w:pPr>
    <w:rPr>
      <w:rFonts w:ascii="Arial" w:eastAsia="Times New Roman" w:hAnsi="Arial" w:cs="Times New Roman"/>
      <w:i/>
      <w:snapToGrid w:val="0"/>
      <w:szCs w:val="20"/>
    </w:rPr>
  </w:style>
  <w:style w:type="paragraph" w:customStyle="1" w:styleId="RecipeVariationTitle">
    <w:name w:val="RecipeVariationTitle"/>
    <w:next w:val="RecipeIngredientList"/>
    <w:qFormat/>
    <w:rsid w:val="00775C00"/>
    <w:pPr>
      <w:spacing w:after="200" w:line="276" w:lineRule="auto"/>
      <w:ind w:left="1008"/>
      <w:outlineLvl w:val="8"/>
    </w:pPr>
    <w:rPr>
      <w:rFonts w:ascii="Arial" w:eastAsia="Times New Roman" w:hAnsi="Arial" w:cs="Times New Roman"/>
      <w:b/>
      <w:snapToGrid w:val="0"/>
      <w:szCs w:val="20"/>
    </w:rPr>
  </w:style>
  <w:style w:type="paragraph" w:customStyle="1" w:styleId="ContentsAuthor">
    <w:name w:val="ContentsAuthor"/>
    <w:next w:val="ContentsH1"/>
    <w:qFormat/>
    <w:rsid w:val="00775C00"/>
    <w:pPr>
      <w:ind w:left="576"/>
    </w:pPr>
    <w:rPr>
      <w:rFonts w:ascii="Times New Roman" w:eastAsia="Times New Roman" w:hAnsi="Times New Roman" w:cs="Times New Roman"/>
      <w:b/>
      <w:i/>
      <w:szCs w:val="20"/>
    </w:rPr>
  </w:style>
  <w:style w:type="paragraph" w:customStyle="1" w:styleId="DialogContinued">
    <w:name w:val="DialogContinued"/>
    <w:basedOn w:val="Dialog"/>
    <w:qFormat/>
    <w:rsid w:val="00775C00"/>
    <w:pPr>
      <w:ind w:firstLine="0"/>
    </w:pPr>
  </w:style>
  <w:style w:type="paragraph" w:customStyle="1" w:styleId="ParaListUnmarked">
    <w:name w:val="ParaListUnmarked"/>
    <w:qFormat/>
    <w:rsid w:val="00775C00"/>
    <w:pPr>
      <w:spacing w:before="240"/>
      <w:ind w:left="720"/>
    </w:pPr>
    <w:rPr>
      <w:rFonts w:ascii="Times New Roman" w:eastAsia="Times New Roman" w:hAnsi="Times New Roman" w:cs="Times New Roman"/>
      <w:snapToGrid w:val="0"/>
      <w:sz w:val="26"/>
      <w:szCs w:val="20"/>
    </w:rPr>
  </w:style>
  <w:style w:type="paragraph" w:customStyle="1" w:styleId="RecipeContributor">
    <w:name w:val="RecipeContributor"/>
    <w:next w:val="RecipeIngredientList"/>
    <w:qFormat/>
    <w:rsid w:val="00775C00"/>
    <w:pPr>
      <w:spacing w:before="120" w:after="120"/>
      <w:ind w:left="1440"/>
    </w:pPr>
    <w:rPr>
      <w:rFonts w:ascii="Arial" w:eastAsia="Times New Roman" w:hAnsi="Arial" w:cs="Times New Roman"/>
      <w:snapToGrid w:val="0"/>
      <w:szCs w:val="20"/>
    </w:rPr>
  </w:style>
  <w:style w:type="paragraph" w:customStyle="1" w:styleId="RecipeIntroHead">
    <w:name w:val="RecipeIntroHead"/>
    <w:basedOn w:val="RecipeIntro"/>
    <w:next w:val="RecipeIntro"/>
    <w:qFormat/>
    <w:rsid w:val="00775C00"/>
    <w:rPr>
      <w:b/>
    </w:rPr>
  </w:style>
  <w:style w:type="paragraph" w:customStyle="1" w:styleId="RecipeNutritionHead">
    <w:name w:val="RecipeNutritionHead"/>
    <w:basedOn w:val="RecipeNutritionInfo"/>
    <w:next w:val="RecipeNutritionInfo"/>
    <w:qFormat/>
    <w:rsid w:val="00775C00"/>
    <w:pPr>
      <w:spacing w:after="0"/>
    </w:pPr>
    <w:rPr>
      <w:b/>
    </w:rPr>
  </w:style>
  <w:style w:type="paragraph" w:styleId="TOC5">
    <w:name w:val="toc 5"/>
    <w:basedOn w:val="Normal"/>
    <w:next w:val="Normal"/>
    <w:autoRedefine/>
    <w:uiPriority w:val="39"/>
    <w:rsid w:val="00775C00"/>
    <w:pPr>
      <w:spacing w:after="0" w:line="240" w:lineRule="auto"/>
      <w:ind w:left="1800"/>
    </w:pPr>
    <w:rPr>
      <w:rFonts w:ascii="Times New Roman" w:hAnsi="Times New Roman"/>
    </w:rPr>
  </w:style>
  <w:style w:type="paragraph" w:styleId="TOC6">
    <w:name w:val="toc 6"/>
    <w:basedOn w:val="Normal"/>
    <w:next w:val="Normal"/>
    <w:autoRedefine/>
    <w:uiPriority w:val="39"/>
    <w:rsid w:val="00775C00"/>
    <w:pPr>
      <w:spacing w:after="0" w:line="240" w:lineRule="auto"/>
      <w:ind w:left="2160"/>
    </w:pPr>
    <w:rPr>
      <w:rFonts w:ascii="Times New Roman" w:hAnsi="Times New Roman"/>
    </w:rPr>
  </w:style>
  <w:style w:type="paragraph" w:customStyle="1" w:styleId="RecipeSubhead">
    <w:name w:val="RecipeSubhead"/>
    <w:basedOn w:val="RecipeProcedureHead"/>
    <w:rsid w:val="00570E56"/>
    <w:rPr>
      <w:i/>
    </w:rPr>
  </w:style>
  <w:style w:type="character" w:customStyle="1" w:styleId="KeyTermDefinition">
    <w:name w:val="KeyTermDefinition"/>
    <w:basedOn w:val="DefaultParagraphFont"/>
    <w:rsid w:val="00775C00"/>
    <w:rPr>
      <w:bdr w:val="none" w:sz="0" w:space="0" w:color="auto"/>
      <w:shd w:val="clear" w:color="auto" w:fill="92CDDC"/>
    </w:rPr>
  </w:style>
  <w:style w:type="paragraph" w:styleId="Header">
    <w:name w:val="header"/>
    <w:basedOn w:val="Normal"/>
    <w:link w:val="HeaderChar"/>
    <w:uiPriority w:val="99"/>
    <w:rsid w:val="00775C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5C00"/>
    <w:rPr>
      <w:rFonts w:eastAsiaTheme="minorHAnsi"/>
      <w:sz w:val="22"/>
      <w:szCs w:val="22"/>
    </w:rPr>
  </w:style>
  <w:style w:type="paragraph" w:styleId="Footer">
    <w:name w:val="footer"/>
    <w:basedOn w:val="Normal"/>
    <w:link w:val="FooterChar"/>
    <w:uiPriority w:val="99"/>
    <w:rsid w:val="00775C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5C00"/>
    <w:rPr>
      <w:rFonts w:eastAsiaTheme="minorHAnsi"/>
      <w:sz w:val="22"/>
      <w:szCs w:val="22"/>
    </w:rPr>
  </w:style>
  <w:style w:type="character" w:customStyle="1" w:styleId="TwitterLink">
    <w:name w:val="TwitterLink"/>
    <w:basedOn w:val="DefaultParagraphFont"/>
    <w:rsid w:val="00775C00"/>
    <w:rPr>
      <w:rFonts w:ascii="Courier New" w:hAnsi="Courier New"/>
      <w:u w:val="dash"/>
    </w:rPr>
  </w:style>
  <w:style w:type="character" w:customStyle="1" w:styleId="DigitalLinkID">
    <w:name w:val="DigitalLinkID"/>
    <w:basedOn w:val="DefaultParagraphFont"/>
    <w:rsid w:val="00775C00"/>
    <w:rPr>
      <w:rFonts w:cs="Courier New"/>
      <w:color w:val="FF0000"/>
      <w:sz w:val="16"/>
      <w:szCs w:val="16"/>
      <w:bdr w:val="none" w:sz="0" w:space="0" w:color="auto"/>
      <w:shd w:val="clear" w:color="auto" w:fill="FFFFFF" w:themeFill="background1"/>
    </w:rPr>
  </w:style>
  <w:style w:type="paragraph" w:customStyle="1" w:styleId="DialogSource">
    <w:name w:val="DialogSource"/>
    <w:rsid w:val="00775C00"/>
    <w:pPr>
      <w:spacing w:after="240"/>
      <w:ind w:left="2160"/>
    </w:pPr>
    <w:rPr>
      <w:rFonts w:ascii="Arial" w:eastAsia="Times New Roman" w:hAnsi="Arial" w:cs="Times New Roman"/>
      <w:i/>
      <w:snapToGrid w:val="0"/>
      <w:sz w:val="22"/>
      <w:szCs w:val="20"/>
    </w:rPr>
  </w:style>
  <w:style w:type="character" w:customStyle="1" w:styleId="DigitalOnlyText">
    <w:name w:val="DigitalOnlyText"/>
    <w:rsid w:val="00775C00"/>
    <w:rPr>
      <w:bdr w:val="single" w:sz="2" w:space="0" w:color="002060"/>
      <w:shd w:val="clear" w:color="auto" w:fill="auto"/>
    </w:rPr>
  </w:style>
  <w:style w:type="character" w:customStyle="1" w:styleId="PrintOnlyText">
    <w:name w:val="PrintOnlyText"/>
    <w:rsid w:val="00775C00"/>
    <w:rPr>
      <w:bdr w:val="single" w:sz="2" w:space="0" w:color="FF0000"/>
    </w:rPr>
  </w:style>
  <w:style w:type="paragraph" w:customStyle="1" w:styleId="TableListBulleted">
    <w:name w:val="TableListBulleted"/>
    <w:qFormat/>
    <w:rsid w:val="00775C00"/>
    <w:pPr>
      <w:numPr>
        <w:numId w:val="15"/>
      </w:numPr>
      <w:spacing w:before="120" w:after="120"/>
      <w:ind w:left="288" w:hanging="288"/>
    </w:pPr>
    <w:rPr>
      <w:rFonts w:ascii="Arial" w:eastAsia="Times New Roman" w:hAnsi="Arial" w:cs="Times New Roman"/>
      <w:snapToGrid w:val="0"/>
      <w:sz w:val="22"/>
      <w:szCs w:val="20"/>
    </w:rPr>
  </w:style>
  <w:style w:type="paragraph" w:customStyle="1" w:styleId="TableListNumbered">
    <w:name w:val="TableListNumbered"/>
    <w:qFormat/>
    <w:rsid w:val="00775C00"/>
    <w:pPr>
      <w:spacing w:before="120" w:after="120"/>
      <w:ind w:left="288" w:hanging="288"/>
    </w:pPr>
    <w:rPr>
      <w:rFonts w:ascii="Arial" w:eastAsia="Times New Roman" w:hAnsi="Arial" w:cs="Times New Roman"/>
      <w:snapToGrid w:val="0"/>
      <w:sz w:val="22"/>
      <w:szCs w:val="20"/>
    </w:rPr>
  </w:style>
  <w:style w:type="paragraph" w:customStyle="1" w:styleId="TableListUnmarked">
    <w:name w:val="TableListUnmarked"/>
    <w:qFormat/>
    <w:rsid w:val="00775C00"/>
    <w:pPr>
      <w:spacing w:before="120" w:after="120"/>
      <w:ind w:left="288"/>
    </w:pPr>
    <w:rPr>
      <w:rFonts w:ascii="Arial" w:eastAsia="Times New Roman" w:hAnsi="Arial" w:cs="Times New Roman"/>
      <w:snapToGrid w:val="0"/>
      <w:sz w:val="22"/>
      <w:szCs w:val="20"/>
    </w:rPr>
  </w:style>
  <w:style w:type="paragraph" w:customStyle="1" w:styleId="TableSubhead">
    <w:name w:val="TableSubhead"/>
    <w:qFormat/>
    <w:rsid w:val="00775C00"/>
    <w:pPr>
      <w:ind w:left="144"/>
    </w:pPr>
    <w:rPr>
      <w:rFonts w:ascii="Arial" w:eastAsia="Times New Roman" w:hAnsi="Arial" w:cs="Times New Roman"/>
      <w:b/>
      <w:snapToGrid w:val="0"/>
      <w:sz w:val="22"/>
      <w:szCs w:val="20"/>
    </w:rPr>
  </w:style>
  <w:style w:type="paragraph" w:customStyle="1" w:styleId="TabularSource">
    <w:name w:val="TabularSource"/>
    <w:basedOn w:val="TabularEntry"/>
    <w:qFormat/>
    <w:rsid w:val="00775C00"/>
    <w:pPr>
      <w:spacing w:before="120" w:after="120"/>
      <w:ind w:left="1440"/>
    </w:pPr>
    <w:rPr>
      <w:sz w:val="20"/>
    </w:rPr>
  </w:style>
  <w:style w:type="paragraph" w:customStyle="1" w:styleId="ExtractListUnmarked">
    <w:name w:val="ExtractListUnmarked"/>
    <w:qFormat/>
    <w:rsid w:val="00775C00"/>
    <w:pPr>
      <w:spacing w:before="120" w:after="120"/>
      <w:ind w:left="2880"/>
    </w:pPr>
    <w:rPr>
      <w:rFonts w:ascii="Times New Roman" w:eastAsia="Times New Roman" w:hAnsi="Times New Roman" w:cs="Times New Roman"/>
      <w:noProof/>
      <w:szCs w:val="20"/>
    </w:rPr>
  </w:style>
  <w:style w:type="character" w:customStyle="1" w:styleId="DigitalLinkAnchorText">
    <w:name w:val="DigitalLinkAnchorText"/>
    <w:basedOn w:val="DefaultParagraphFont"/>
    <w:rsid w:val="00775C00"/>
    <w:rPr>
      <w:bdr w:val="none" w:sz="0" w:space="0" w:color="auto"/>
      <w:shd w:val="clear" w:color="auto" w:fill="D6E3BC"/>
    </w:rPr>
  </w:style>
  <w:style w:type="character" w:customStyle="1" w:styleId="DigitalLinkDestination">
    <w:name w:val="DigitalLinkDestination"/>
    <w:rsid w:val="00775C00"/>
    <w:rPr>
      <w:bdr w:val="none" w:sz="0" w:space="0" w:color="auto"/>
      <w:shd w:val="clear" w:color="auto" w:fill="EAF1DD"/>
    </w:rPr>
  </w:style>
  <w:style w:type="paragraph" w:customStyle="1" w:styleId="FeatureRecipeTitleAlternative">
    <w:name w:val="FeatureRecipeTitleAlternative"/>
    <w:basedOn w:val="RecipeTitleAlternative"/>
    <w:qFormat/>
    <w:rsid w:val="00775C00"/>
    <w:pPr>
      <w:shd w:val="clear" w:color="auto" w:fill="BFBFBF" w:themeFill="background1" w:themeFillShade="BF"/>
    </w:pPr>
  </w:style>
  <w:style w:type="paragraph" w:customStyle="1" w:styleId="FeatureSubRecipeTitle">
    <w:name w:val="FeatureSubRecipeTitle"/>
    <w:basedOn w:val="RecipeSubrecipeTitle"/>
    <w:rsid w:val="00570E56"/>
    <w:pPr>
      <w:shd w:val="pct20" w:color="auto" w:fill="auto"/>
    </w:pPr>
  </w:style>
  <w:style w:type="paragraph" w:customStyle="1" w:styleId="FeatureRecipeTool">
    <w:name w:val="FeatureRecipeTool"/>
    <w:basedOn w:val="RecipeTool"/>
    <w:rsid w:val="00570E56"/>
    <w:pPr>
      <w:shd w:val="pct20" w:color="auto" w:fill="auto"/>
    </w:pPr>
  </w:style>
  <w:style w:type="paragraph" w:customStyle="1" w:styleId="FeatureRecipeIntro">
    <w:name w:val="FeatureRecipeIntro"/>
    <w:basedOn w:val="RecipeIntro"/>
    <w:qFormat/>
    <w:rsid w:val="00775C00"/>
    <w:pPr>
      <w:shd w:val="clear" w:color="auto" w:fill="BFBFBF" w:themeFill="background1" w:themeFillShade="BF"/>
    </w:pPr>
  </w:style>
  <w:style w:type="paragraph" w:customStyle="1" w:styleId="FeatureRecipeIntroHead">
    <w:name w:val="FeatureRecipeIntroHead"/>
    <w:basedOn w:val="RecipeIntroHead"/>
    <w:rsid w:val="00570E56"/>
    <w:pPr>
      <w:shd w:val="pct20" w:color="auto" w:fill="auto"/>
    </w:pPr>
  </w:style>
  <w:style w:type="paragraph" w:customStyle="1" w:styleId="FeatureRecipeContributor">
    <w:name w:val="FeatureRecipeContributor"/>
    <w:basedOn w:val="RecipeContributor"/>
    <w:rsid w:val="00570E56"/>
    <w:pPr>
      <w:shd w:val="pct20" w:color="auto" w:fill="auto"/>
    </w:pPr>
  </w:style>
  <w:style w:type="paragraph" w:customStyle="1" w:styleId="FeatureRecipeIngredientHead">
    <w:name w:val="FeatureRecipeIngredientHead"/>
    <w:basedOn w:val="RecipeIngredientHead"/>
    <w:qFormat/>
    <w:rsid w:val="00775C00"/>
    <w:pPr>
      <w:shd w:val="clear" w:color="auto" w:fill="BFBFBF" w:themeFill="background1" w:themeFillShade="BF"/>
    </w:pPr>
  </w:style>
  <w:style w:type="paragraph" w:customStyle="1" w:styleId="FeatureRecipeIngredientSubhead">
    <w:name w:val="FeatureRecipeIngredientSubhead"/>
    <w:basedOn w:val="RecipeIngredientSubhead"/>
    <w:rsid w:val="00570E56"/>
    <w:pPr>
      <w:shd w:val="pct20" w:color="auto" w:fill="auto"/>
    </w:pPr>
  </w:style>
  <w:style w:type="paragraph" w:customStyle="1" w:styleId="FeatureRecipeProcedureHead">
    <w:name w:val="FeatureRecipeProcedureHead"/>
    <w:basedOn w:val="RecipeProcedureHead"/>
    <w:qFormat/>
    <w:rsid w:val="00775C00"/>
    <w:pPr>
      <w:shd w:val="clear" w:color="auto" w:fill="BFBFBF" w:themeFill="background1" w:themeFillShade="BF"/>
    </w:pPr>
  </w:style>
  <w:style w:type="paragraph" w:customStyle="1" w:styleId="FeatureRecipeTime">
    <w:name w:val="FeatureRecipeTime"/>
    <w:basedOn w:val="RecipeTime"/>
    <w:qFormat/>
    <w:rsid w:val="00775C00"/>
    <w:pPr>
      <w:shd w:val="clear" w:color="auto" w:fill="BFBFBF" w:themeFill="background1" w:themeFillShade="BF"/>
    </w:pPr>
  </w:style>
  <w:style w:type="paragraph" w:customStyle="1" w:styleId="FeatureRecipeSubhead">
    <w:name w:val="FeatureRecipeSubhead"/>
    <w:basedOn w:val="RecipeSubhead"/>
    <w:rsid w:val="00570E56"/>
    <w:pPr>
      <w:shd w:val="pct20" w:color="auto" w:fill="FFFFFF"/>
    </w:pPr>
  </w:style>
  <w:style w:type="paragraph" w:customStyle="1" w:styleId="FeatureRecipeVariationTitle">
    <w:name w:val="FeatureRecipeVariationTitle"/>
    <w:basedOn w:val="RecipeVariationTitle"/>
    <w:rsid w:val="00570E56"/>
    <w:pPr>
      <w:shd w:val="pct20" w:color="auto" w:fill="auto"/>
    </w:pPr>
  </w:style>
  <w:style w:type="paragraph" w:customStyle="1" w:styleId="FeatureRecipeVariationHead">
    <w:name w:val="FeatureRecipeVariationHead"/>
    <w:basedOn w:val="RecipeVariationHead"/>
    <w:qFormat/>
    <w:rsid w:val="00775C00"/>
    <w:pPr>
      <w:shd w:val="clear" w:color="auto" w:fill="BFBFBF" w:themeFill="background1" w:themeFillShade="BF"/>
    </w:pPr>
  </w:style>
  <w:style w:type="paragraph" w:customStyle="1" w:styleId="FeaturerecipeVariationPara">
    <w:name w:val="FeaturerecipeVariationPara"/>
    <w:basedOn w:val="RecipeVariationPara"/>
    <w:rsid w:val="00570E56"/>
    <w:pPr>
      <w:shd w:val="pct20" w:color="auto" w:fill="auto"/>
    </w:pPr>
  </w:style>
  <w:style w:type="paragraph" w:customStyle="1" w:styleId="FeatureRecipeNoteHead">
    <w:name w:val="FeatureRecipeNoteHead"/>
    <w:basedOn w:val="RecipeNoteHead"/>
    <w:qFormat/>
    <w:rsid w:val="00775C00"/>
    <w:pPr>
      <w:shd w:val="clear" w:color="auto" w:fill="BFBFBF" w:themeFill="background1" w:themeFillShade="BF"/>
    </w:pPr>
  </w:style>
  <w:style w:type="paragraph" w:customStyle="1" w:styleId="FeatureRecipeNotePara">
    <w:name w:val="FeatureRecipeNotePara"/>
    <w:basedOn w:val="FeatureRecipeNoteHead"/>
    <w:qFormat/>
    <w:rsid w:val="00775C00"/>
    <w:rPr>
      <w:b w:val="0"/>
      <w:i w:val="0"/>
      <w:sz w:val="18"/>
    </w:rPr>
  </w:style>
  <w:style w:type="paragraph" w:customStyle="1" w:styleId="FeatureRecipeNutritionInfo">
    <w:name w:val="FeatureRecipeNutritionInfo"/>
    <w:basedOn w:val="RecipeNutritionInfo"/>
    <w:qFormat/>
    <w:rsid w:val="00775C00"/>
    <w:pPr>
      <w:shd w:val="clear" w:color="auto" w:fill="BFBFBF" w:themeFill="background1" w:themeFillShade="BF"/>
    </w:pPr>
  </w:style>
  <w:style w:type="paragraph" w:customStyle="1" w:styleId="FeatureRecipeNutritionHead">
    <w:name w:val="FeatureRecipeNutritionHead"/>
    <w:basedOn w:val="RecipeNutritionHead"/>
    <w:rsid w:val="00570E56"/>
    <w:pPr>
      <w:shd w:val="pct20" w:color="auto" w:fill="auto"/>
    </w:pPr>
  </w:style>
  <w:style w:type="paragraph" w:customStyle="1" w:styleId="FeatureRecipeFootnote">
    <w:name w:val="FeatureRecipeFootnote"/>
    <w:basedOn w:val="RecipeFootnote"/>
    <w:qFormat/>
    <w:rsid w:val="00775C00"/>
    <w:pPr>
      <w:shd w:val="clear" w:color="auto" w:fill="BFBFBF" w:themeFill="background1" w:themeFillShade="BF"/>
    </w:pPr>
  </w:style>
  <w:style w:type="paragraph" w:customStyle="1" w:styleId="FeatureRecipeTableHead">
    <w:name w:val="FeatureRecipeTableHead"/>
    <w:basedOn w:val="RecipeTableHead"/>
    <w:qFormat/>
    <w:rsid w:val="00775C00"/>
    <w:pPr>
      <w:shd w:val="clear" w:color="auto" w:fill="BFBFBF" w:themeFill="background1" w:themeFillShade="BF"/>
    </w:pPr>
  </w:style>
  <w:style w:type="paragraph" w:customStyle="1" w:styleId="CopyrightLine">
    <w:name w:val="CopyrightLine"/>
    <w:qFormat/>
    <w:rsid w:val="00775C00"/>
    <w:pPr>
      <w:pBdr>
        <w:top w:val="single" w:sz="4" w:space="1" w:color="4F81BD" w:themeColor="accent1"/>
        <w:bottom w:val="single" w:sz="4" w:space="1" w:color="4F81BD" w:themeColor="accent1"/>
      </w:pBdr>
      <w:spacing w:after="120" w:line="276" w:lineRule="auto"/>
    </w:pPr>
    <w:rPr>
      <w:rFonts w:ascii="Times New Roman" w:eastAsia="Times New Roman" w:hAnsi="Times New Roman" w:cs="Times New Roman"/>
      <w:b/>
      <w:snapToGrid w:val="0"/>
      <w:color w:val="4F81BD" w:themeColor="accent1"/>
      <w:sz w:val="16"/>
      <w:szCs w:val="20"/>
    </w:rPr>
  </w:style>
  <w:style w:type="character" w:customStyle="1" w:styleId="PrintOnlyURL">
    <w:name w:val="PrintOnlyURL"/>
    <w:basedOn w:val="PrintOnlyText"/>
    <w:rsid w:val="00775C00"/>
    <w:rPr>
      <w:rFonts w:ascii="Courier New" w:hAnsi="Courier New"/>
      <w:bdr w:val="single" w:sz="2" w:space="0" w:color="FF0000"/>
    </w:rPr>
  </w:style>
  <w:style w:type="character" w:customStyle="1" w:styleId="DigitalOnlyURL">
    <w:name w:val="DigitalOnlyURL"/>
    <w:basedOn w:val="DigitalOnlyText"/>
    <w:rsid w:val="00775C00"/>
    <w:rPr>
      <w:rFonts w:ascii="Courier New" w:hAnsi="Courier New"/>
      <w:bdr w:val="single" w:sz="2" w:space="0" w:color="002060"/>
      <w:shd w:val="clear" w:color="auto" w:fill="auto"/>
    </w:rPr>
  </w:style>
  <w:style w:type="paragraph" w:styleId="TOC1">
    <w:name w:val="toc 1"/>
    <w:basedOn w:val="Normal"/>
    <w:next w:val="Normal"/>
    <w:autoRedefine/>
    <w:uiPriority w:val="39"/>
    <w:rsid w:val="00775C00"/>
    <w:pPr>
      <w:spacing w:after="100"/>
    </w:pPr>
  </w:style>
  <w:style w:type="paragraph" w:styleId="TOC2">
    <w:name w:val="toc 2"/>
    <w:basedOn w:val="Normal"/>
    <w:next w:val="Normal"/>
    <w:autoRedefine/>
    <w:uiPriority w:val="39"/>
    <w:rsid w:val="00775C00"/>
    <w:pPr>
      <w:spacing w:after="100"/>
      <w:ind w:left="220"/>
    </w:pPr>
  </w:style>
  <w:style w:type="paragraph" w:styleId="TOC3">
    <w:name w:val="toc 3"/>
    <w:basedOn w:val="Normal"/>
    <w:next w:val="Normal"/>
    <w:autoRedefine/>
    <w:uiPriority w:val="39"/>
    <w:rsid w:val="00775C00"/>
    <w:pPr>
      <w:spacing w:after="100"/>
      <w:ind w:left="440"/>
    </w:pPr>
  </w:style>
  <w:style w:type="character" w:customStyle="1" w:styleId="FigureSourceChar">
    <w:name w:val="FigureSource Char"/>
    <w:link w:val="FigureSource"/>
    <w:rsid w:val="00570E56"/>
    <w:rPr>
      <w:rFonts w:ascii="Arial" w:eastAsia="Times New Roman" w:hAnsi="Arial" w:cs="Times New Roman"/>
      <w:sz w:val="22"/>
      <w:szCs w:val="20"/>
    </w:rPr>
  </w:style>
  <w:style w:type="numbering" w:styleId="111111">
    <w:name w:val="Outline List 2"/>
    <w:basedOn w:val="NoList"/>
    <w:uiPriority w:val="99"/>
    <w:unhideWhenUsed/>
    <w:rsid w:val="00775C00"/>
    <w:pPr>
      <w:numPr>
        <w:numId w:val="17"/>
      </w:numPr>
    </w:pPr>
  </w:style>
  <w:style w:type="numbering" w:styleId="1ai">
    <w:name w:val="Outline List 1"/>
    <w:basedOn w:val="NoList"/>
    <w:uiPriority w:val="99"/>
    <w:unhideWhenUsed/>
    <w:rsid w:val="00775C00"/>
    <w:pPr>
      <w:numPr>
        <w:numId w:val="18"/>
      </w:numPr>
    </w:pPr>
  </w:style>
  <w:style w:type="numbering" w:styleId="ArticleSection">
    <w:name w:val="Outline List 3"/>
    <w:basedOn w:val="NoList"/>
    <w:uiPriority w:val="99"/>
    <w:unhideWhenUsed/>
    <w:rsid w:val="00775C00"/>
    <w:pPr>
      <w:numPr>
        <w:numId w:val="19"/>
      </w:numPr>
    </w:pPr>
  </w:style>
  <w:style w:type="paragraph" w:styleId="BlockText">
    <w:name w:val="Block Text"/>
    <w:basedOn w:val="Normal"/>
    <w:rsid w:val="00775C00"/>
    <w:pPr>
      <w:spacing w:after="120"/>
      <w:ind w:left="1440" w:right="1440"/>
    </w:pPr>
  </w:style>
  <w:style w:type="paragraph" w:styleId="BodyText">
    <w:name w:val="Body Text"/>
    <w:basedOn w:val="Normal"/>
    <w:link w:val="BodyTextChar"/>
    <w:rsid w:val="00775C00"/>
    <w:pPr>
      <w:spacing w:after="120"/>
    </w:pPr>
  </w:style>
  <w:style w:type="character" w:customStyle="1" w:styleId="BodyTextChar">
    <w:name w:val="Body Text Char"/>
    <w:basedOn w:val="DefaultParagraphFont"/>
    <w:link w:val="BodyText"/>
    <w:rsid w:val="00775C00"/>
    <w:rPr>
      <w:rFonts w:eastAsiaTheme="minorHAnsi"/>
      <w:sz w:val="22"/>
      <w:szCs w:val="22"/>
    </w:rPr>
  </w:style>
  <w:style w:type="paragraph" w:styleId="BodyText2">
    <w:name w:val="Body Text 2"/>
    <w:basedOn w:val="Normal"/>
    <w:link w:val="BodyText2Char"/>
    <w:uiPriority w:val="99"/>
    <w:rsid w:val="00775C00"/>
    <w:pPr>
      <w:spacing w:after="120" w:line="480" w:lineRule="auto"/>
    </w:pPr>
  </w:style>
  <w:style w:type="character" w:customStyle="1" w:styleId="BodyText2Char">
    <w:name w:val="Body Text 2 Char"/>
    <w:basedOn w:val="DefaultParagraphFont"/>
    <w:link w:val="BodyText2"/>
    <w:uiPriority w:val="99"/>
    <w:rsid w:val="00775C00"/>
    <w:rPr>
      <w:rFonts w:eastAsiaTheme="minorHAnsi"/>
      <w:sz w:val="22"/>
      <w:szCs w:val="22"/>
    </w:rPr>
  </w:style>
  <w:style w:type="paragraph" w:styleId="BodyText3">
    <w:name w:val="Body Text 3"/>
    <w:basedOn w:val="Normal"/>
    <w:link w:val="BodyText3Char"/>
    <w:uiPriority w:val="99"/>
    <w:rsid w:val="00775C00"/>
    <w:pPr>
      <w:spacing w:after="120"/>
    </w:pPr>
    <w:rPr>
      <w:sz w:val="16"/>
      <w:szCs w:val="16"/>
    </w:rPr>
  </w:style>
  <w:style w:type="character" w:customStyle="1" w:styleId="BodyText3Char">
    <w:name w:val="Body Text 3 Char"/>
    <w:basedOn w:val="DefaultParagraphFont"/>
    <w:link w:val="BodyText3"/>
    <w:uiPriority w:val="99"/>
    <w:rsid w:val="00775C00"/>
    <w:rPr>
      <w:rFonts w:eastAsiaTheme="minorHAnsi"/>
      <w:sz w:val="16"/>
      <w:szCs w:val="16"/>
    </w:rPr>
  </w:style>
  <w:style w:type="paragraph" w:styleId="BodyTextFirstIndent">
    <w:name w:val="Body Text First Indent"/>
    <w:basedOn w:val="BodyText"/>
    <w:link w:val="BodyTextFirstIndentChar"/>
    <w:uiPriority w:val="99"/>
    <w:rsid w:val="00775C00"/>
    <w:pPr>
      <w:spacing w:after="200"/>
      <w:ind w:firstLine="360"/>
    </w:pPr>
  </w:style>
  <w:style w:type="character" w:customStyle="1" w:styleId="BodyTextFirstIndentChar">
    <w:name w:val="Body Text First Indent Char"/>
    <w:basedOn w:val="BodyTextChar"/>
    <w:link w:val="BodyTextFirstIndent"/>
    <w:uiPriority w:val="99"/>
    <w:rsid w:val="00775C00"/>
    <w:rPr>
      <w:rFonts w:eastAsiaTheme="minorHAnsi"/>
      <w:sz w:val="22"/>
      <w:szCs w:val="22"/>
    </w:rPr>
  </w:style>
  <w:style w:type="paragraph" w:styleId="BodyTextIndent">
    <w:name w:val="Body Text Indent"/>
    <w:basedOn w:val="Normal"/>
    <w:link w:val="BodyTextIndentChar"/>
    <w:uiPriority w:val="99"/>
    <w:rsid w:val="00775C00"/>
    <w:pPr>
      <w:spacing w:after="120"/>
      <w:ind w:left="360"/>
    </w:pPr>
  </w:style>
  <w:style w:type="character" w:customStyle="1" w:styleId="BodyTextIndentChar">
    <w:name w:val="Body Text Indent Char"/>
    <w:basedOn w:val="DefaultParagraphFont"/>
    <w:link w:val="BodyTextIndent"/>
    <w:uiPriority w:val="99"/>
    <w:rsid w:val="00775C00"/>
    <w:rPr>
      <w:rFonts w:eastAsiaTheme="minorHAnsi"/>
      <w:sz w:val="22"/>
      <w:szCs w:val="22"/>
    </w:rPr>
  </w:style>
  <w:style w:type="paragraph" w:styleId="BodyTextFirstIndent2">
    <w:name w:val="Body Text First Indent 2"/>
    <w:basedOn w:val="BodyTextIndent"/>
    <w:link w:val="BodyTextFirstIndent2Char"/>
    <w:uiPriority w:val="99"/>
    <w:rsid w:val="00775C00"/>
    <w:pPr>
      <w:spacing w:after="200"/>
      <w:ind w:firstLine="360"/>
    </w:pPr>
  </w:style>
  <w:style w:type="character" w:customStyle="1" w:styleId="BodyTextFirstIndent2Char">
    <w:name w:val="Body Text First Indent 2 Char"/>
    <w:basedOn w:val="BodyTextIndentChar"/>
    <w:link w:val="BodyTextFirstIndent2"/>
    <w:uiPriority w:val="99"/>
    <w:rsid w:val="00775C00"/>
    <w:rPr>
      <w:rFonts w:eastAsiaTheme="minorHAnsi"/>
      <w:sz w:val="22"/>
      <w:szCs w:val="22"/>
    </w:rPr>
  </w:style>
  <w:style w:type="paragraph" w:styleId="BodyTextIndent2">
    <w:name w:val="Body Text Indent 2"/>
    <w:basedOn w:val="Normal"/>
    <w:link w:val="BodyTextIndent2Char"/>
    <w:uiPriority w:val="99"/>
    <w:rsid w:val="00775C00"/>
    <w:pPr>
      <w:spacing w:after="120" w:line="480" w:lineRule="auto"/>
      <w:ind w:left="360"/>
    </w:pPr>
  </w:style>
  <w:style w:type="character" w:customStyle="1" w:styleId="BodyTextIndent2Char">
    <w:name w:val="Body Text Indent 2 Char"/>
    <w:basedOn w:val="DefaultParagraphFont"/>
    <w:link w:val="BodyTextIndent2"/>
    <w:uiPriority w:val="99"/>
    <w:rsid w:val="00775C00"/>
    <w:rPr>
      <w:rFonts w:eastAsiaTheme="minorHAnsi"/>
      <w:sz w:val="22"/>
      <w:szCs w:val="22"/>
    </w:rPr>
  </w:style>
  <w:style w:type="paragraph" w:styleId="BodyTextIndent3">
    <w:name w:val="Body Text Indent 3"/>
    <w:basedOn w:val="Normal"/>
    <w:link w:val="BodyTextIndent3Char"/>
    <w:uiPriority w:val="99"/>
    <w:rsid w:val="00775C00"/>
    <w:pPr>
      <w:spacing w:after="120"/>
      <w:ind w:left="360"/>
    </w:pPr>
    <w:rPr>
      <w:sz w:val="16"/>
      <w:szCs w:val="16"/>
    </w:rPr>
  </w:style>
  <w:style w:type="character" w:customStyle="1" w:styleId="BodyTextIndent3Char">
    <w:name w:val="Body Text Indent 3 Char"/>
    <w:basedOn w:val="DefaultParagraphFont"/>
    <w:link w:val="BodyTextIndent3"/>
    <w:uiPriority w:val="99"/>
    <w:rsid w:val="00775C00"/>
    <w:rPr>
      <w:rFonts w:eastAsiaTheme="minorHAnsi"/>
      <w:sz w:val="16"/>
      <w:szCs w:val="16"/>
    </w:rPr>
  </w:style>
  <w:style w:type="paragraph" w:styleId="Caption">
    <w:name w:val="caption"/>
    <w:basedOn w:val="Normal"/>
    <w:next w:val="Normal"/>
    <w:uiPriority w:val="35"/>
    <w:qFormat/>
    <w:rsid w:val="00775C00"/>
    <w:pPr>
      <w:spacing w:line="240" w:lineRule="auto"/>
    </w:pPr>
    <w:rPr>
      <w:b/>
      <w:bCs/>
      <w:color w:val="4F81BD" w:themeColor="accent1"/>
      <w:sz w:val="18"/>
      <w:szCs w:val="18"/>
    </w:rPr>
  </w:style>
  <w:style w:type="paragraph" w:styleId="Closing">
    <w:name w:val="Closing"/>
    <w:basedOn w:val="Normal"/>
    <w:link w:val="ClosingChar"/>
    <w:uiPriority w:val="99"/>
    <w:rsid w:val="00775C00"/>
    <w:pPr>
      <w:spacing w:after="0" w:line="240" w:lineRule="auto"/>
      <w:ind w:left="4320"/>
    </w:pPr>
  </w:style>
  <w:style w:type="character" w:customStyle="1" w:styleId="ClosingChar">
    <w:name w:val="Closing Char"/>
    <w:basedOn w:val="DefaultParagraphFont"/>
    <w:link w:val="Closing"/>
    <w:uiPriority w:val="99"/>
    <w:rsid w:val="00775C00"/>
    <w:rPr>
      <w:rFonts w:eastAsiaTheme="minorHAnsi"/>
      <w:sz w:val="22"/>
      <w:szCs w:val="22"/>
    </w:rPr>
  </w:style>
  <w:style w:type="paragraph" w:styleId="Date">
    <w:name w:val="Date"/>
    <w:basedOn w:val="Normal"/>
    <w:next w:val="Normal"/>
    <w:link w:val="DateChar"/>
    <w:uiPriority w:val="99"/>
    <w:rsid w:val="00775C00"/>
  </w:style>
  <w:style w:type="character" w:customStyle="1" w:styleId="DateChar">
    <w:name w:val="Date Char"/>
    <w:basedOn w:val="DefaultParagraphFont"/>
    <w:link w:val="Date"/>
    <w:uiPriority w:val="99"/>
    <w:rsid w:val="00775C00"/>
    <w:rPr>
      <w:rFonts w:eastAsiaTheme="minorHAnsi"/>
      <w:sz w:val="22"/>
      <w:szCs w:val="22"/>
    </w:rPr>
  </w:style>
  <w:style w:type="paragraph" w:styleId="DocumentMap">
    <w:name w:val="Document Map"/>
    <w:basedOn w:val="Normal"/>
    <w:link w:val="DocumentMapChar"/>
    <w:uiPriority w:val="99"/>
    <w:semiHidden/>
    <w:rsid w:val="00775C00"/>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75C00"/>
    <w:rPr>
      <w:rFonts w:ascii="Tahoma" w:eastAsiaTheme="minorHAnsi" w:hAnsi="Tahoma" w:cs="Tahoma"/>
      <w:sz w:val="16"/>
      <w:szCs w:val="16"/>
    </w:rPr>
  </w:style>
  <w:style w:type="paragraph" w:styleId="E-mailSignature">
    <w:name w:val="E-mail Signature"/>
    <w:basedOn w:val="Normal"/>
    <w:link w:val="E-mailSignatureChar"/>
    <w:uiPriority w:val="99"/>
    <w:rsid w:val="00775C00"/>
    <w:pPr>
      <w:spacing w:after="0" w:line="240" w:lineRule="auto"/>
    </w:pPr>
  </w:style>
  <w:style w:type="character" w:customStyle="1" w:styleId="E-mailSignatureChar">
    <w:name w:val="E-mail Signature Char"/>
    <w:basedOn w:val="DefaultParagraphFont"/>
    <w:link w:val="E-mailSignature"/>
    <w:uiPriority w:val="99"/>
    <w:rsid w:val="00775C00"/>
    <w:rPr>
      <w:rFonts w:eastAsiaTheme="minorHAnsi"/>
      <w:sz w:val="22"/>
      <w:szCs w:val="22"/>
    </w:rPr>
  </w:style>
  <w:style w:type="character" w:styleId="EndnoteReference">
    <w:name w:val="endnote reference"/>
    <w:basedOn w:val="DefaultParagraphFont"/>
    <w:uiPriority w:val="99"/>
    <w:semiHidden/>
    <w:rsid w:val="00775C00"/>
    <w:rPr>
      <w:vertAlign w:val="superscript"/>
    </w:rPr>
  </w:style>
  <w:style w:type="paragraph" w:styleId="EndnoteText">
    <w:name w:val="endnote text"/>
    <w:basedOn w:val="Normal"/>
    <w:link w:val="EndnoteTextChar"/>
    <w:uiPriority w:val="99"/>
    <w:semiHidden/>
    <w:rsid w:val="00775C0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75C00"/>
    <w:rPr>
      <w:rFonts w:eastAsiaTheme="minorHAnsi"/>
      <w:sz w:val="20"/>
      <w:szCs w:val="20"/>
    </w:rPr>
  </w:style>
  <w:style w:type="paragraph" w:styleId="EnvelopeAddress">
    <w:name w:val="envelope address"/>
    <w:basedOn w:val="Normal"/>
    <w:uiPriority w:val="99"/>
    <w:rsid w:val="00775C00"/>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rsid w:val="00775C00"/>
    <w:pPr>
      <w:spacing w:after="0" w:line="240" w:lineRule="auto"/>
    </w:pPr>
    <w:rPr>
      <w:rFonts w:asciiTheme="majorHAnsi" w:eastAsiaTheme="majorEastAsia" w:hAnsiTheme="majorHAnsi" w:cstheme="majorBidi"/>
      <w:sz w:val="20"/>
      <w:szCs w:val="20"/>
    </w:rPr>
  </w:style>
  <w:style w:type="character" w:styleId="FootnoteReference">
    <w:name w:val="footnote reference"/>
    <w:basedOn w:val="DefaultParagraphFont"/>
    <w:semiHidden/>
    <w:rsid w:val="00775C00"/>
    <w:rPr>
      <w:vertAlign w:val="superscript"/>
    </w:rPr>
  </w:style>
  <w:style w:type="paragraph" w:styleId="FootnoteText">
    <w:name w:val="footnote text"/>
    <w:basedOn w:val="Normal"/>
    <w:link w:val="FootnoteTextChar"/>
    <w:semiHidden/>
    <w:rsid w:val="00775C00"/>
    <w:rPr>
      <w:sz w:val="20"/>
    </w:rPr>
  </w:style>
  <w:style w:type="character" w:customStyle="1" w:styleId="FootnoteTextChar">
    <w:name w:val="Footnote Text Char"/>
    <w:basedOn w:val="DefaultParagraphFont"/>
    <w:link w:val="FootnoteText"/>
    <w:semiHidden/>
    <w:rsid w:val="00775C00"/>
    <w:rPr>
      <w:rFonts w:eastAsiaTheme="minorHAnsi"/>
      <w:sz w:val="20"/>
      <w:szCs w:val="22"/>
    </w:rPr>
  </w:style>
  <w:style w:type="paragraph" w:styleId="HTMLAddress">
    <w:name w:val="HTML Address"/>
    <w:basedOn w:val="Normal"/>
    <w:link w:val="HTMLAddressChar"/>
    <w:uiPriority w:val="99"/>
    <w:rsid w:val="00775C00"/>
    <w:pPr>
      <w:spacing w:after="0" w:line="240" w:lineRule="auto"/>
    </w:pPr>
    <w:rPr>
      <w:i/>
      <w:iCs/>
    </w:rPr>
  </w:style>
  <w:style w:type="character" w:customStyle="1" w:styleId="HTMLAddressChar">
    <w:name w:val="HTML Address Char"/>
    <w:basedOn w:val="DefaultParagraphFont"/>
    <w:link w:val="HTMLAddress"/>
    <w:uiPriority w:val="99"/>
    <w:rsid w:val="00775C00"/>
    <w:rPr>
      <w:rFonts w:eastAsiaTheme="minorHAnsi"/>
      <w:i/>
      <w:iCs/>
      <w:sz w:val="22"/>
      <w:szCs w:val="22"/>
    </w:rPr>
  </w:style>
  <w:style w:type="paragraph" w:styleId="HTMLPreformatted">
    <w:name w:val="HTML Preformatted"/>
    <w:basedOn w:val="Normal"/>
    <w:link w:val="HTMLPreformattedChar"/>
    <w:uiPriority w:val="99"/>
    <w:rsid w:val="00775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Verdana" w:eastAsia="Times New Roman" w:hAnsi="Verdana" w:cs="Courier New"/>
      <w:sz w:val="18"/>
      <w:szCs w:val="18"/>
    </w:rPr>
  </w:style>
  <w:style w:type="character" w:customStyle="1" w:styleId="HTMLPreformattedChar">
    <w:name w:val="HTML Preformatted Char"/>
    <w:basedOn w:val="DefaultParagraphFont"/>
    <w:link w:val="HTMLPreformatted"/>
    <w:uiPriority w:val="99"/>
    <w:rsid w:val="00775C00"/>
    <w:rPr>
      <w:rFonts w:ascii="Verdana" w:eastAsia="Times New Roman" w:hAnsi="Verdana" w:cs="Courier New"/>
      <w:sz w:val="18"/>
      <w:szCs w:val="18"/>
    </w:rPr>
  </w:style>
  <w:style w:type="paragraph" w:styleId="Index10">
    <w:name w:val="index 1"/>
    <w:basedOn w:val="Normal"/>
    <w:next w:val="Normal"/>
    <w:autoRedefine/>
    <w:uiPriority w:val="99"/>
    <w:semiHidden/>
    <w:rsid w:val="00775C00"/>
    <w:pPr>
      <w:spacing w:after="0" w:line="240" w:lineRule="auto"/>
      <w:ind w:left="220" w:hanging="220"/>
    </w:pPr>
  </w:style>
  <w:style w:type="paragraph" w:styleId="Index20">
    <w:name w:val="index 2"/>
    <w:basedOn w:val="Normal"/>
    <w:next w:val="Normal"/>
    <w:autoRedefine/>
    <w:uiPriority w:val="99"/>
    <w:semiHidden/>
    <w:rsid w:val="00775C00"/>
    <w:pPr>
      <w:spacing w:after="0" w:line="240" w:lineRule="auto"/>
      <w:ind w:left="440" w:hanging="220"/>
    </w:pPr>
  </w:style>
  <w:style w:type="paragraph" w:styleId="Index30">
    <w:name w:val="index 3"/>
    <w:basedOn w:val="Normal"/>
    <w:next w:val="Normal"/>
    <w:autoRedefine/>
    <w:uiPriority w:val="99"/>
    <w:semiHidden/>
    <w:rsid w:val="00775C00"/>
    <w:pPr>
      <w:spacing w:after="0" w:line="240" w:lineRule="auto"/>
      <w:ind w:left="660" w:hanging="220"/>
    </w:pPr>
  </w:style>
  <w:style w:type="paragraph" w:styleId="Index4">
    <w:name w:val="index 4"/>
    <w:basedOn w:val="Normal"/>
    <w:next w:val="Normal"/>
    <w:autoRedefine/>
    <w:uiPriority w:val="99"/>
    <w:semiHidden/>
    <w:rsid w:val="00775C00"/>
    <w:pPr>
      <w:spacing w:after="0" w:line="240" w:lineRule="auto"/>
      <w:ind w:left="880" w:hanging="220"/>
    </w:pPr>
  </w:style>
  <w:style w:type="paragraph" w:styleId="Index5">
    <w:name w:val="index 5"/>
    <w:basedOn w:val="Normal"/>
    <w:next w:val="Normal"/>
    <w:autoRedefine/>
    <w:uiPriority w:val="99"/>
    <w:semiHidden/>
    <w:rsid w:val="00775C00"/>
    <w:pPr>
      <w:spacing w:after="0" w:line="240" w:lineRule="auto"/>
      <w:ind w:left="1100" w:hanging="220"/>
    </w:pPr>
  </w:style>
  <w:style w:type="paragraph" w:styleId="Index6">
    <w:name w:val="index 6"/>
    <w:basedOn w:val="Normal"/>
    <w:next w:val="Normal"/>
    <w:autoRedefine/>
    <w:uiPriority w:val="99"/>
    <w:semiHidden/>
    <w:rsid w:val="00775C00"/>
    <w:pPr>
      <w:spacing w:after="0" w:line="240" w:lineRule="auto"/>
      <w:ind w:left="1320" w:hanging="220"/>
    </w:pPr>
  </w:style>
  <w:style w:type="paragraph" w:styleId="Index7">
    <w:name w:val="index 7"/>
    <w:basedOn w:val="Normal"/>
    <w:next w:val="Normal"/>
    <w:autoRedefine/>
    <w:uiPriority w:val="99"/>
    <w:semiHidden/>
    <w:rsid w:val="00775C00"/>
    <w:pPr>
      <w:spacing w:after="0" w:line="240" w:lineRule="auto"/>
      <w:ind w:left="1540" w:hanging="220"/>
    </w:pPr>
  </w:style>
  <w:style w:type="paragraph" w:styleId="Index8">
    <w:name w:val="index 8"/>
    <w:basedOn w:val="Normal"/>
    <w:next w:val="Normal"/>
    <w:autoRedefine/>
    <w:uiPriority w:val="99"/>
    <w:semiHidden/>
    <w:rsid w:val="00775C00"/>
    <w:pPr>
      <w:spacing w:after="0" w:line="240" w:lineRule="auto"/>
      <w:ind w:left="1760" w:hanging="220"/>
    </w:pPr>
  </w:style>
  <w:style w:type="paragraph" w:styleId="Index9">
    <w:name w:val="index 9"/>
    <w:basedOn w:val="Normal"/>
    <w:next w:val="Normal"/>
    <w:autoRedefine/>
    <w:uiPriority w:val="99"/>
    <w:semiHidden/>
    <w:rsid w:val="00775C00"/>
    <w:pPr>
      <w:spacing w:after="0" w:line="240" w:lineRule="auto"/>
      <w:ind w:left="1980" w:hanging="220"/>
    </w:pPr>
  </w:style>
  <w:style w:type="paragraph" w:styleId="IndexHeading">
    <w:name w:val="index heading"/>
    <w:basedOn w:val="Normal"/>
    <w:next w:val="Index10"/>
    <w:uiPriority w:val="99"/>
    <w:semiHidden/>
    <w:rsid w:val="00775C00"/>
    <w:rPr>
      <w:rFonts w:asciiTheme="majorHAnsi" w:eastAsiaTheme="majorEastAsia" w:hAnsiTheme="majorHAnsi" w:cstheme="majorBidi"/>
      <w:b/>
      <w:bCs/>
    </w:rPr>
  </w:style>
  <w:style w:type="paragraph" w:styleId="List">
    <w:name w:val="List"/>
    <w:basedOn w:val="Normal"/>
    <w:uiPriority w:val="99"/>
    <w:rsid w:val="00775C00"/>
    <w:pPr>
      <w:ind w:left="360" w:hanging="360"/>
      <w:contextualSpacing/>
    </w:pPr>
  </w:style>
  <w:style w:type="paragraph" w:styleId="List2">
    <w:name w:val="List 2"/>
    <w:basedOn w:val="Normal"/>
    <w:uiPriority w:val="99"/>
    <w:rsid w:val="00775C00"/>
    <w:pPr>
      <w:ind w:left="720" w:hanging="360"/>
      <w:contextualSpacing/>
    </w:pPr>
  </w:style>
  <w:style w:type="paragraph" w:styleId="List3">
    <w:name w:val="List 3"/>
    <w:basedOn w:val="Normal"/>
    <w:uiPriority w:val="99"/>
    <w:rsid w:val="00775C00"/>
    <w:pPr>
      <w:ind w:left="1080" w:hanging="360"/>
      <w:contextualSpacing/>
    </w:pPr>
  </w:style>
  <w:style w:type="paragraph" w:styleId="List4">
    <w:name w:val="List 4"/>
    <w:basedOn w:val="Normal"/>
    <w:uiPriority w:val="99"/>
    <w:rsid w:val="00775C00"/>
    <w:pPr>
      <w:ind w:left="1440" w:hanging="360"/>
      <w:contextualSpacing/>
    </w:pPr>
  </w:style>
  <w:style w:type="paragraph" w:styleId="List5">
    <w:name w:val="List 5"/>
    <w:basedOn w:val="Normal"/>
    <w:uiPriority w:val="99"/>
    <w:rsid w:val="00775C00"/>
    <w:pPr>
      <w:ind w:left="1800" w:hanging="360"/>
      <w:contextualSpacing/>
    </w:pPr>
  </w:style>
  <w:style w:type="paragraph" w:styleId="ListBullet2">
    <w:name w:val="List Bullet 2"/>
    <w:basedOn w:val="Normal"/>
    <w:uiPriority w:val="99"/>
    <w:rsid w:val="00775C00"/>
    <w:pPr>
      <w:numPr>
        <w:numId w:val="20"/>
      </w:numPr>
      <w:contextualSpacing/>
    </w:pPr>
  </w:style>
  <w:style w:type="paragraph" w:styleId="ListBullet3">
    <w:name w:val="List Bullet 3"/>
    <w:basedOn w:val="Normal"/>
    <w:uiPriority w:val="99"/>
    <w:rsid w:val="00775C00"/>
    <w:pPr>
      <w:numPr>
        <w:numId w:val="21"/>
      </w:numPr>
      <w:contextualSpacing/>
    </w:pPr>
  </w:style>
  <w:style w:type="paragraph" w:styleId="ListBullet4">
    <w:name w:val="List Bullet 4"/>
    <w:basedOn w:val="Normal"/>
    <w:uiPriority w:val="99"/>
    <w:rsid w:val="00775C00"/>
    <w:pPr>
      <w:numPr>
        <w:numId w:val="22"/>
      </w:numPr>
      <w:contextualSpacing/>
    </w:pPr>
  </w:style>
  <w:style w:type="paragraph" w:styleId="ListBullet5">
    <w:name w:val="List Bullet 5"/>
    <w:basedOn w:val="Normal"/>
    <w:uiPriority w:val="99"/>
    <w:rsid w:val="00775C00"/>
    <w:pPr>
      <w:numPr>
        <w:numId w:val="23"/>
      </w:numPr>
      <w:contextualSpacing/>
    </w:pPr>
  </w:style>
  <w:style w:type="paragraph" w:styleId="ListContinue">
    <w:name w:val="List Continue"/>
    <w:basedOn w:val="Normal"/>
    <w:uiPriority w:val="99"/>
    <w:rsid w:val="00775C00"/>
    <w:pPr>
      <w:spacing w:after="120"/>
      <w:ind w:left="360"/>
      <w:contextualSpacing/>
    </w:pPr>
  </w:style>
  <w:style w:type="paragraph" w:styleId="ListContinue2">
    <w:name w:val="List Continue 2"/>
    <w:basedOn w:val="Normal"/>
    <w:uiPriority w:val="99"/>
    <w:rsid w:val="00775C00"/>
    <w:pPr>
      <w:spacing w:after="120"/>
      <w:ind w:left="720"/>
      <w:contextualSpacing/>
    </w:pPr>
  </w:style>
  <w:style w:type="paragraph" w:styleId="ListContinue3">
    <w:name w:val="List Continue 3"/>
    <w:basedOn w:val="Normal"/>
    <w:uiPriority w:val="99"/>
    <w:rsid w:val="00775C00"/>
    <w:pPr>
      <w:spacing w:after="120"/>
      <w:ind w:left="1080"/>
      <w:contextualSpacing/>
    </w:pPr>
  </w:style>
  <w:style w:type="paragraph" w:styleId="ListContinue4">
    <w:name w:val="List Continue 4"/>
    <w:basedOn w:val="Normal"/>
    <w:uiPriority w:val="99"/>
    <w:rsid w:val="00775C00"/>
    <w:pPr>
      <w:spacing w:after="120"/>
      <w:ind w:left="1440"/>
      <w:contextualSpacing/>
    </w:pPr>
  </w:style>
  <w:style w:type="paragraph" w:styleId="ListContinue5">
    <w:name w:val="List Continue 5"/>
    <w:basedOn w:val="Normal"/>
    <w:uiPriority w:val="99"/>
    <w:rsid w:val="00775C00"/>
    <w:pPr>
      <w:spacing w:after="120"/>
      <w:ind w:left="1800"/>
      <w:contextualSpacing/>
    </w:pPr>
  </w:style>
  <w:style w:type="paragraph" w:styleId="ListNumber">
    <w:name w:val="List Number"/>
    <w:basedOn w:val="Normal"/>
    <w:uiPriority w:val="99"/>
    <w:rsid w:val="00775C00"/>
    <w:pPr>
      <w:numPr>
        <w:numId w:val="24"/>
      </w:numPr>
      <w:contextualSpacing/>
    </w:pPr>
  </w:style>
  <w:style w:type="paragraph" w:styleId="ListNumber2">
    <w:name w:val="List Number 2"/>
    <w:basedOn w:val="Normal"/>
    <w:uiPriority w:val="99"/>
    <w:rsid w:val="00775C00"/>
    <w:pPr>
      <w:numPr>
        <w:numId w:val="25"/>
      </w:numPr>
      <w:contextualSpacing/>
    </w:pPr>
  </w:style>
  <w:style w:type="paragraph" w:styleId="ListNumber3">
    <w:name w:val="List Number 3"/>
    <w:basedOn w:val="Normal"/>
    <w:uiPriority w:val="99"/>
    <w:rsid w:val="00775C00"/>
    <w:pPr>
      <w:numPr>
        <w:numId w:val="26"/>
      </w:numPr>
      <w:contextualSpacing/>
    </w:pPr>
  </w:style>
  <w:style w:type="paragraph" w:styleId="ListNumber4">
    <w:name w:val="List Number 4"/>
    <w:basedOn w:val="Normal"/>
    <w:uiPriority w:val="99"/>
    <w:rsid w:val="00775C00"/>
    <w:pPr>
      <w:numPr>
        <w:numId w:val="27"/>
      </w:numPr>
      <w:contextualSpacing/>
    </w:pPr>
  </w:style>
  <w:style w:type="paragraph" w:styleId="ListNumber5">
    <w:name w:val="List Number 5"/>
    <w:basedOn w:val="Normal"/>
    <w:uiPriority w:val="99"/>
    <w:rsid w:val="00775C00"/>
    <w:pPr>
      <w:numPr>
        <w:numId w:val="28"/>
      </w:numPr>
      <w:contextualSpacing/>
    </w:pPr>
  </w:style>
  <w:style w:type="paragraph" w:styleId="MacroText">
    <w:name w:val="macro"/>
    <w:link w:val="MacroTextChar"/>
    <w:uiPriority w:val="99"/>
    <w:semiHidden/>
    <w:rsid w:val="00775C00"/>
    <w:pPr>
      <w:tabs>
        <w:tab w:val="left" w:pos="480"/>
        <w:tab w:val="left" w:pos="960"/>
        <w:tab w:val="left" w:pos="1440"/>
        <w:tab w:val="left" w:pos="1920"/>
        <w:tab w:val="left" w:pos="2400"/>
        <w:tab w:val="left" w:pos="2880"/>
        <w:tab w:val="left" w:pos="3360"/>
        <w:tab w:val="left" w:pos="3840"/>
        <w:tab w:val="left" w:pos="4320"/>
      </w:tabs>
      <w:spacing w:line="276" w:lineRule="auto"/>
    </w:pPr>
    <w:rPr>
      <w:rFonts w:ascii="Consolas" w:eastAsiaTheme="minorHAnsi" w:hAnsi="Consolas" w:cs="Consolas"/>
      <w:sz w:val="20"/>
      <w:szCs w:val="20"/>
    </w:rPr>
  </w:style>
  <w:style w:type="character" w:customStyle="1" w:styleId="MacroTextChar">
    <w:name w:val="Macro Text Char"/>
    <w:basedOn w:val="DefaultParagraphFont"/>
    <w:link w:val="MacroText"/>
    <w:uiPriority w:val="99"/>
    <w:semiHidden/>
    <w:rsid w:val="00775C00"/>
    <w:rPr>
      <w:rFonts w:ascii="Consolas" w:eastAsiaTheme="minorHAnsi" w:hAnsi="Consolas" w:cs="Consolas"/>
      <w:sz w:val="20"/>
      <w:szCs w:val="20"/>
    </w:rPr>
  </w:style>
  <w:style w:type="paragraph" w:styleId="MessageHeader">
    <w:name w:val="Message Header"/>
    <w:basedOn w:val="Normal"/>
    <w:link w:val="MessageHeaderChar"/>
    <w:uiPriority w:val="99"/>
    <w:rsid w:val="00775C00"/>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rsid w:val="00775C00"/>
    <w:rPr>
      <w:rFonts w:asciiTheme="majorHAnsi" w:eastAsiaTheme="majorEastAsia" w:hAnsiTheme="majorHAnsi" w:cstheme="majorBidi"/>
      <w:shd w:val="pct20" w:color="auto" w:fill="auto"/>
    </w:rPr>
  </w:style>
  <w:style w:type="paragraph" w:styleId="NormalWeb">
    <w:name w:val="Normal (Web)"/>
    <w:basedOn w:val="Normal"/>
    <w:uiPriority w:val="99"/>
    <w:rsid w:val="00775C00"/>
    <w:rPr>
      <w:rFonts w:ascii="Times New Roman" w:hAnsi="Times New Roman" w:cs="Times New Roman"/>
      <w:sz w:val="24"/>
      <w:szCs w:val="24"/>
    </w:rPr>
  </w:style>
  <w:style w:type="paragraph" w:styleId="NormalIndent">
    <w:name w:val="Normal Indent"/>
    <w:basedOn w:val="Normal"/>
    <w:uiPriority w:val="99"/>
    <w:rsid w:val="00775C00"/>
    <w:pPr>
      <w:ind w:left="720"/>
    </w:pPr>
  </w:style>
  <w:style w:type="paragraph" w:styleId="NoteHeading">
    <w:name w:val="Note Heading"/>
    <w:basedOn w:val="Normal"/>
    <w:next w:val="Normal"/>
    <w:link w:val="NoteHeadingChar"/>
    <w:uiPriority w:val="99"/>
    <w:rsid w:val="00775C00"/>
    <w:pPr>
      <w:spacing w:after="0" w:line="240" w:lineRule="auto"/>
    </w:pPr>
  </w:style>
  <w:style w:type="character" w:customStyle="1" w:styleId="NoteHeadingChar">
    <w:name w:val="Note Heading Char"/>
    <w:basedOn w:val="DefaultParagraphFont"/>
    <w:link w:val="NoteHeading"/>
    <w:uiPriority w:val="99"/>
    <w:rsid w:val="00775C00"/>
    <w:rPr>
      <w:rFonts w:eastAsiaTheme="minorHAnsi"/>
      <w:sz w:val="22"/>
      <w:szCs w:val="22"/>
    </w:rPr>
  </w:style>
  <w:style w:type="paragraph" w:styleId="PlainText">
    <w:name w:val="Plain Text"/>
    <w:basedOn w:val="Normal"/>
    <w:link w:val="PlainTextChar"/>
    <w:rsid w:val="00775C00"/>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rsid w:val="00775C00"/>
    <w:rPr>
      <w:rFonts w:ascii="Consolas" w:eastAsiaTheme="minorHAnsi" w:hAnsi="Consolas" w:cs="Consolas"/>
      <w:sz w:val="21"/>
      <w:szCs w:val="21"/>
    </w:rPr>
  </w:style>
  <w:style w:type="paragraph" w:styleId="Signature">
    <w:name w:val="Signature"/>
    <w:basedOn w:val="Normal"/>
    <w:link w:val="SignatureChar"/>
    <w:uiPriority w:val="99"/>
    <w:rsid w:val="00775C00"/>
    <w:pPr>
      <w:spacing w:after="0" w:line="240" w:lineRule="auto"/>
      <w:ind w:left="4320"/>
    </w:pPr>
  </w:style>
  <w:style w:type="character" w:customStyle="1" w:styleId="SignatureChar">
    <w:name w:val="Signature Char"/>
    <w:basedOn w:val="DefaultParagraphFont"/>
    <w:link w:val="Signature"/>
    <w:uiPriority w:val="99"/>
    <w:rsid w:val="00775C00"/>
    <w:rPr>
      <w:rFonts w:eastAsiaTheme="minorHAnsi"/>
      <w:sz w:val="22"/>
      <w:szCs w:val="22"/>
    </w:rPr>
  </w:style>
  <w:style w:type="table" w:styleId="Table3Deffects1">
    <w:name w:val="Table 3D effects 1"/>
    <w:basedOn w:val="TableNormal"/>
    <w:uiPriority w:val="99"/>
    <w:unhideWhenUsed/>
    <w:rsid w:val="00775C00"/>
    <w:pPr>
      <w:spacing w:after="200" w:line="276" w:lineRule="auto"/>
    </w:pPr>
    <w:rPr>
      <w:sz w:val="22"/>
      <w:szCs w:val="22"/>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unhideWhenUsed/>
    <w:rsid w:val="00775C00"/>
    <w:pPr>
      <w:spacing w:after="200" w:line="276" w:lineRule="auto"/>
    </w:pPr>
    <w:rPr>
      <w:sz w:val="22"/>
      <w:szCs w:val="22"/>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unhideWhenUsed/>
    <w:rsid w:val="00775C00"/>
    <w:pPr>
      <w:spacing w:after="200" w:line="276" w:lineRule="auto"/>
    </w:pPr>
    <w:rPr>
      <w:sz w:val="22"/>
      <w:szCs w:val="22"/>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unhideWhenUsed/>
    <w:rsid w:val="00775C00"/>
    <w:pPr>
      <w:spacing w:after="200" w:line="276" w:lineRule="auto"/>
    </w:pPr>
    <w:rPr>
      <w:sz w:val="22"/>
      <w:szCs w:val="22"/>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unhideWhenUsed/>
    <w:rsid w:val="00775C00"/>
    <w:pPr>
      <w:spacing w:after="200" w:line="276" w:lineRule="auto"/>
    </w:pPr>
    <w:rPr>
      <w:sz w:val="22"/>
      <w:szCs w:val="22"/>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unhideWhenUsed/>
    <w:rsid w:val="00775C00"/>
    <w:pPr>
      <w:spacing w:after="200" w:line="276" w:lineRule="auto"/>
    </w:pPr>
    <w:rPr>
      <w:color w:val="000080"/>
      <w:sz w:val="22"/>
      <w:szCs w:val="22"/>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unhideWhenUsed/>
    <w:rsid w:val="00775C00"/>
    <w:pPr>
      <w:spacing w:after="200" w:line="276" w:lineRule="auto"/>
    </w:pPr>
    <w:rPr>
      <w:sz w:val="22"/>
      <w:szCs w:val="22"/>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unhideWhenUsed/>
    <w:rsid w:val="00775C00"/>
    <w:pPr>
      <w:spacing w:after="200" w:line="276" w:lineRule="auto"/>
    </w:pPr>
    <w:rPr>
      <w:color w:val="FFFFFF"/>
      <w:sz w:val="22"/>
      <w:szCs w:val="22"/>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unhideWhenUsed/>
    <w:rsid w:val="00775C00"/>
    <w:pPr>
      <w:spacing w:after="200" w:line="276" w:lineRule="auto"/>
    </w:pPr>
    <w:rPr>
      <w:sz w:val="22"/>
      <w:szCs w:val="22"/>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unhideWhenUsed/>
    <w:rsid w:val="00775C00"/>
    <w:pPr>
      <w:spacing w:after="200" w:line="276" w:lineRule="auto"/>
    </w:pPr>
    <w:rPr>
      <w:sz w:val="22"/>
      <w:szCs w:val="22"/>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unhideWhenUsed/>
    <w:rsid w:val="00775C00"/>
    <w:pPr>
      <w:spacing w:after="200" w:line="276" w:lineRule="auto"/>
    </w:pPr>
    <w:rPr>
      <w:b/>
      <w:bCs/>
      <w:sz w:val="22"/>
      <w:szCs w:val="22"/>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unhideWhenUsed/>
    <w:rsid w:val="00775C00"/>
    <w:pPr>
      <w:spacing w:after="200" w:line="276" w:lineRule="auto"/>
    </w:pPr>
    <w:rPr>
      <w:b/>
      <w:bCs/>
      <w:sz w:val="22"/>
      <w:szCs w:val="22"/>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unhideWhenUsed/>
    <w:rsid w:val="00775C00"/>
    <w:pPr>
      <w:spacing w:after="200" w:line="276" w:lineRule="auto"/>
    </w:pPr>
    <w:rPr>
      <w:b/>
      <w:bCs/>
      <w:sz w:val="22"/>
      <w:szCs w:val="22"/>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unhideWhenUsed/>
    <w:rsid w:val="00775C00"/>
    <w:pPr>
      <w:spacing w:after="200" w:line="276" w:lineRule="auto"/>
    </w:pPr>
    <w:rPr>
      <w:sz w:val="22"/>
      <w:szCs w:val="22"/>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unhideWhenUsed/>
    <w:rsid w:val="00775C00"/>
    <w:pPr>
      <w:spacing w:after="200" w:line="276" w:lineRule="auto"/>
    </w:pPr>
    <w:rPr>
      <w:sz w:val="22"/>
      <w:szCs w:val="22"/>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unhideWhenUsed/>
    <w:rsid w:val="00775C00"/>
    <w:pPr>
      <w:spacing w:after="200" w:line="276" w:lineRule="auto"/>
    </w:pPr>
    <w:rPr>
      <w:sz w:val="22"/>
      <w:szCs w:val="22"/>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unhideWhenUsed/>
    <w:rsid w:val="00775C00"/>
    <w:pPr>
      <w:spacing w:after="200" w:line="276" w:lineRule="auto"/>
    </w:pPr>
    <w:rPr>
      <w:sz w:val="22"/>
      <w:szCs w:val="22"/>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99"/>
    <w:rsid w:val="00775C00"/>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uiPriority w:val="99"/>
    <w:unhideWhenUsed/>
    <w:rsid w:val="00775C00"/>
    <w:pPr>
      <w:spacing w:after="200" w:line="276" w:lineRule="auto"/>
    </w:pPr>
    <w:rPr>
      <w:sz w:val="22"/>
      <w:szCs w:val="22"/>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unhideWhenUsed/>
    <w:rsid w:val="00775C00"/>
    <w:pPr>
      <w:spacing w:after="200" w:line="276" w:lineRule="auto"/>
    </w:pPr>
    <w:rPr>
      <w:sz w:val="22"/>
      <w:szCs w:val="22"/>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unhideWhenUsed/>
    <w:rsid w:val="00775C00"/>
    <w:pPr>
      <w:spacing w:after="200" w:line="276" w:lineRule="auto"/>
    </w:pPr>
    <w:rPr>
      <w:sz w:val="22"/>
      <w:szCs w:val="22"/>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unhideWhenUsed/>
    <w:rsid w:val="00775C00"/>
    <w:pPr>
      <w:spacing w:after="200" w:line="276" w:lineRule="auto"/>
    </w:pPr>
    <w:rPr>
      <w:sz w:val="22"/>
      <w:szCs w:val="22"/>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unhideWhenUsed/>
    <w:rsid w:val="00775C00"/>
    <w:pPr>
      <w:spacing w:after="200" w:line="276" w:lineRule="auto"/>
    </w:pPr>
    <w:rPr>
      <w:sz w:val="22"/>
      <w:szCs w:val="22"/>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unhideWhenUsed/>
    <w:rsid w:val="00775C00"/>
    <w:pPr>
      <w:spacing w:after="200" w:line="276" w:lineRule="auto"/>
    </w:pPr>
    <w:rPr>
      <w:sz w:val="22"/>
      <w:szCs w:val="22"/>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unhideWhenUsed/>
    <w:rsid w:val="00775C00"/>
    <w:pPr>
      <w:spacing w:after="200" w:line="276" w:lineRule="auto"/>
    </w:pPr>
    <w:rPr>
      <w:b/>
      <w:bCs/>
      <w:sz w:val="22"/>
      <w:szCs w:val="22"/>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unhideWhenUsed/>
    <w:rsid w:val="00775C00"/>
    <w:pPr>
      <w:spacing w:after="200" w:line="276" w:lineRule="auto"/>
    </w:pPr>
    <w:rPr>
      <w:sz w:val="22"/>
      <w:szCs w:val="22"/>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unhideWhenUsed/>
    <w:rsid w:val="00775C00"/>
    <w:pPr>
      <w:spacing w:after="200" w:line="276" w:lineRule="auto"/>
    </w:pPr>
    <w:rPr>
      <w:sz w:val="22"/>
      <w:szCs w:val="22"/>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unhideWhenUsed/>
    <w:rsid w:val="00775C00"/>
    <w:pPr>
      <w:spacing w:after="200" w:line="276" w:lineRule="auto"/>
    </w:pPr>
    <w:rPr>
      <w:sz w:val="22"/>
      <w:szCs w:val="22"/>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unhideWhenUsed/>
    <w:rsid w:val="00775C00"/>
    <w:pPr>
      <w:spacing w:after="200" w:line="276" w:lineRule="auto"/>
    </w:pPr>
    <w:rPr>
      <w:sz w:val="22"/>
      <w:szCs w:val="22"/>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unhideWhenUsed/>
    <w:rsid w:val="00775C00"/>
    <w:pPr>
      <w:spacing w:after="200" w:line="276" w:lineRule="auto"/>
    </w:pPr>
    <w:rPr>
      <w:sz w:val="22"/>
      <w:szCs w:val="22"/>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unhideWhenUsed/>
    <w:rsid w:val="00775C00"/>
    <w:pPr>
      <w:spacing w:after="200" w:line="276" w:lineRule="auto"/>
    </w:pPr>
    <w:rPr>
      <w:sz w:val="22"/>
      <w:szCs w:val="22"/>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unhideWhenUsed/>
    <w:rsid w:val="00775C00"/>
    <w:pPr>
      <w:spacing w:after="200" w:line="276" w:lineRule="auto"/>
    </w:pPr>
    <w:rPr>
      <w:sz w:val="22"/>
      <w:szCs w:val="22"/>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unhideWhenUsed/>
    <w:rsid w:val="00775C00"/>
    <w:pPr>
      <w:spacing w:after="200" w:line="276" w:lineRule="auto"/>
    </w:pPr>
    <w:rPr>
      <w:sz w:val="22"/>
      <w:szCs w:val="22"/>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unhideWhenUsed/>
    <w:rsid w:val="00775C00"/>
    <w:pPr>
      <w:spacing w:after="200" w:line="276" w:lineRule="auto"/>
    </w:pPr>
    <w:rPr>
      <w:sz w:val="22"/>
      <w:szCs w:val="22"/>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775C00"/>
    <w:pPr>
      <w:spacing w:after="0"/>
      <w:ind w:left="220" w:hanging="220"/>
    </w:pPr>
  </w:style>
  <w:style w:type="paragraph" w:styleId="TableofFigures">
    <w:name w:val="table of figures"/>
    <w:basedOn w:val="Normal"/>
    <w:next w:val="Normal"/>
    <w:uiPriority w:val="99"/>
    <w:semiHidden/>
    <w:rsid w:val="00775C00"/>
    <w:pPr>
      <w:spacing w:after="0"/>
    </w:pPr>
  </w:style>
  <w:style w:type="table" w:styleId="TableProfessional">
    <w:name w:val="Table Professional"/>
    <w:basedOn w:val="TableNormal"/>
    <w:uiPriority w:val="99"/>
    <w:unhideWhenUsed/>
    <w:rsid w:val="00775C00"/>
    <w:pPr>
      <w:spacing w:after="200" w:line="276" w:lineRule="auto"/>
    </w:pPr>
    <w:rPr>
      <w:sz w:val="22"/>
      <w:szCs w:val="22"/>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unhideWhenUsed/>
    <w:rsid w:val="00775C00"/>
    <w:pPr>
      <w:spacing w:after="200" w:line="276" w:lineRule="auto"/>
    </w:pPr>
    <w:rPr>
      <w:sz w:val="22"/>
      <w:szCs w:val="22"/>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unhideWhenUsed/>
    <w:rsid w:val="00775C00"/>
    <w:pPr>
      <w:spacing w:after="200" w:line="276" w:lineRule="auto"/>
    </w:pPr>
    <w:rPr>
      <w:sz w:val="22"/>
      <w:szCs w:val="22"/>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unhideWhenUsed/>
    <w:rsid w:val="00775C00"/>
    <w:pPr>
      <w:spacing w:after="200" w:line="276" w:lineRule="auto"/>
    </w:pPr>
    <w:rPr>
      <w:sz w:val="22"/>
      <w:szCs w:val="22"/>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unhideWhenUsed/>
    <w:rsid w:val="00775C00"/>
    <w:pPr>
      <w:spacing w:after="200" w:line="276" w:lineRule="auto"/>
    </w:pPr>
    <w:rPr>
      <w:sz w:val="22"/>
      <w:szCs w:val="22"/>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unhideWhenUsed/>
    <w:rsid w:val="00775C00"/>
    <w:pPr>
      <w:spacing w:after="200" w:line="276" w:lineRule="auto"/>
    </w:pPr>
    <w:rPr>
      <w:sz w:val="22"/>
      <w:szCs w:val="22"/>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unhideWhenUsed/>
    <w:rsid w:val="00775C00"/>
    <w:pPr>
      <w:spacing w:after="200" w:line="276" w:lineRule="auto"/>
    </w:pPr>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unhideWhenUsed/>
    <w:rsid w:val="00775C00"/>
    <w:pPr>
      <w:spacing w:after="200" w:line="276" w:lineRule="auto"/>
    </w:pPr>
    <w:rPr>
      <w:sz w:val="22"/>
      <w:szCs w:val="22"/>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unhideWhenUsed/>
    <w:rsid w:val="00775C00"/>
    <w:pPr>
      <w:spacing w:after="200" w:line="276" w:lineRule="auto"/>
    </w:pPr>
    <w:rPr>
      <w:sz w:val="22"/>
      <w:szCs w:val="22"/>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unhideWhenUsed/>
    <w:rsid w:val="00775C00"/>
    <w:pPr>
      <w:spacing w:after="200" w:line="276" w:lineRule="auto"/>
    </w:pPr>
    <w:rPr>
      <w:sz w:val="22"/>
      <w:szCs w:val="22"/>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99"/>
    <w:qFormat/>
    <w:rsid w:val="00775C0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99"/>
    <w:rsid w:val="00775C00"/>
    <w:rPr>
      <w:rFonts w:asciiTheme="majorHAnsi" w:eastAsiaTheme="majorEastAsia" w:hAnsiTheme="majorHAnsi" w:cstheme="majorBidi"/>
      <w:color w:val="17365D" w:themeColor="text2" w:themeShade="BF"/>
      <w:spacing w:val="5"/>
      <w:kern w:val="28"/>
      <w:sz w:val="52"/>
      <w:szCs w:val="52"/>
    </w:rPr>
  </w:style>
  <w:style w:type="paragraph" w:styleId="TOAHeading">
    <w:name w:val="toa heading"/>
    <w:basedOn w:val="Normal"/>
    <w:next w:val="Normal"/>
    <w:uiPriority w:val="99"/>
    <w:semiHidden/>
    <w:rsid w:val="00775C00"/>
    <w:pPr>
      <w:spacing w:before="120"/>
    </w:pPr>
    <w:rPr>
      <w:rFonts w:asciiTheme="majorHAnsi" w:eastAsiaTheme="majorEastAsia" w:hAnsiTheme="majorHAnsi" w:cstheme="majorBidi"/>
      <w:b/>
      <w:bCs/>
      <w:sz w:val="24"/>
      <w:szCs w:val="24"/>
    </w:rPr>
  </w:style>
  <w:style w:type="paragraph" w:styleId="TOC4">
    <w:name w:val="toc 4"/>
    <w:basedOn w:val="Normal"/>
    <w:next w:val="Normal"/>
    <w:autoRedefine/>
    <w:uiPriority w:val="39"/>
    <w:rsid w:val="00775C00"/>
    <w:pPr>
      <w:spacing w:after="100"/>
      <w:ind w:left="660"/>
    </w:pPr>
  </w:style>
  <w:style w:type="paragraph" w:styleId="TOC7">
    <w:name w:val="toc 7"/>
    <w:basedOn w:val="Normal"/>
    <w:next w:val="Normal"/>
    <w:autoRedefine/>
    <w:uiPriority w:val="39"/>
    <w:semiHidden/>
    <w:rsid w:val="00775C00"/>
    <w:pPr>
      <w:spacing w:after="100"/>
      <w:ind w:left="2160"/>
    </w:pPr>
  </w:style>
  <w:style w:type="paragraph" w:styleId="TOC8">
    <w:name w:val="toc 8"/>
    <w:basedOn w:val="Normal"/>
    <w:next w:val="Normal"/>
    <w:autoRedefine/>
    <w:uiPriority w:val="39"/>
    <w:semiHidden/>
    <w:rsid w:val="00775C00"/>
    <w:pPr>
      <w:spacing w:after="100"/>
      <w:ind w:left="1540"/>
    </w:pPr>
  </w:style>
  <w:style w:type="paragraph" w:styleId="TOC9">
    <w:name w:val="toc 9"/>
    <w:basedOn w:val="Normal"/>
    <w:next w:val="Normal"/>
    <w:autoRedefine/>
    <w:uiPriority w:val="39"/>
    <w:semiHidden/>
    <w:rsid w:val="00775C00"/>
    <w:pPr>
      <w:spacing w:after="100"/>
      <w:ind w:left="1760"/>
    </w:pPr>
  </w:style>
  <w:style w:type="character" w:customStyle="1" w:styleId="DigitalLinkAnchorCode">
    <w:name w:val="DigitalLinkAnchorCode"/>
    <w:basedOn w:val="DigitalLinkAnchorText"/>
    <w:rsid w:val="00775C00"/>
    <w:rPr>
      <w:rFonts w:ascii="Courier New" w:hAnsi="Courier New"/>
      <w:bdr w:val="none" w:sz="0" w:space="0" w:color="auto"/>
      <w:shd w:val="clear" w:color="auto" w:fill="D6E3BC"/>
    </w:rPr>
  </w:style>
  <w:style w:type="character" w:customStyle="1" w:styleId="InlineGraphic">
    <w:name w:val="InlineGraphic"/>
    <w:uiPriority w:val="1"/>
    <w:rsid w:val="00570E56"/>
    <w:rPr>
      <w:bdr w:val="none" w:sz="0" w:space="0" w:color="auto"/>
      <w:shd w:val="clear" w:color="auto" w:fill="00B050"/>
    </w:rPr>
  </w:style>
  <w:style w:type="paragraph" w:customStyle="1" w:styleId="RecipeTableSubhead">
    <w:name w:val="RecipeTableSubhead"/>
    <w:basedOn w:val="TableSubhead"/>
    <w:qFormat/>
    <w:rsid w:val="00570E56"/>
  </w:style>
  <w:style w:type="paragraph" w:styleId="Revision">
    <w:name w:val="Revision"/>
    <w:hidden/>
    <w:uiPriority w:val="99"/>
    <w:semiHidden/>
    <w:rsid w:val="00775C00"/>
    <w:rPr>
      <w:rFonts w:ascii="Times New Roman" w:eastAsia="Times New Roman" w:hAnsi="Times New Roman" w:cs="Times New Roman"/>
      <w:color w:val="FF0000"/>
      <w:sz w:val="40"/>
      <w:szCs w:val="20"/>
    </w:rPr>
  </w:style>
  <w:style w:type="paragraph" w:customStyle="1" w:styleId="Code">
    <w:name w:val="Code"/>
    <w:basedOn w:val="Para"/>
    <w:rsid w:val="009367F9"/>
  </w:style>
  <w:style w:type="paragraph" w:customStyle="1" w:styleId="CodePara">
    <w:name w:val="CodePara"/>
    <w:basedOn w:val="Para"/>
    <w:rsid w:val="005C23F4"/>
  </w:style>
  <w:style w:type="character" w:styleId="IntenseReference">
    <w:name w:val="Intense Reference"/>
    <w:basedOn w:val="DefaultParagraphFont"/>
    <w:uiPriority w:val="99"/>
    <w:rsid w:val="00775C00"/>
    <w:rPr>
      <w:b/>
      <w:bCs/>
      <w:smallCaps/>
      <w:color w:val="C0504D" w:themeColor="accent2"/>
      <w:spacing w:val="5"/>
      <w:u w:val="single"/>
    </w:rPr>
  </w:style>
  <w:style w:type="paragraph" w:customStyle="1" w:styleId="inlinevodevariable">
    <w:name w:val="inlinevodevariable"/>
    <w:basedOn w:val="Para"/>
    <w:rsid w:val="00450E69"/>
  </w:style>
  <w:style w:type="paragraph" w:customStyle="1" w:styleId="RecipeVariationPreparation">
    <w:name w:val="RecipeVariationPreparation"/>
    <w:basedOn w:val="RecipeTime"/>
    <w:rsid w:val="00775C00"/>
    <w:rPr>
      <w:i w:val="0"/>
      <w:sz w:val="21"/>
    </w:rPr>
  </w:style>
  <w:style w:type="paragraph" w:customStyle="1" w:styleId="RecipeVariationFlavor">
    <w:name w:val="RecipeVariationFlavor"/>
    <w:basedOn w:val="RecipeTime"/>
    <w:rsid w:val="00775C00"/>
    <w:rPr>
      <w:i w:val="0"/>
      <w:sz w:val="21"/>
    </w:rPr>
  </w:style>
  <w:style w:type="paragraph" w:customStyle="1" w:styleId="RecipeVariationH2">
    <w:name w:val="RecipeVariationH2"/>
    <w:rsid w:val="00775C00"/>
    <w:pPr>
      <w:spacing w:before="60" w:after="60"/>
      <w:ind w:left="720"/>
      <w:outlineLvl w:val="6"/>
    </w:pPr>
    <w:rPr>
      <w:rFonts w:ascii="Arial" w:eastAsia="Times New Roman" w:hAnsi="Arial" w:cs="Times New Roman"/>
      <w:b/>
      <w:snapToGrid w:val="0"/>
      <w:sz w:val="20"/>
      <w:szCs w:val="20"/>
    </w:rPr>
  </w:style>
  <w:style w:type="paragraph" w:styleId="ListParagraph">
    <w:name w:val="List Paragraph"/>
    <w:basedOn w:val="Normal"/>
    <w:uiPriority w:val="99"/>
    <w:qFormat/>
    <w:rsid w:val="00775C00"/>
    <w:pPr>
      <w:ind w:left="720"/>
      <w:contextualSpacing/>
    </w:pPr>
    <w:rPr>
      <w:rFonts w:ascii="Calibri" w:eastAsia="Times New Roman" w:hAnsi="Calibri" w:cs="Times New Roman"/>
      <w:color w:val="FF0000"/>
    </w:rPr>
  </w:style>
  <w:style w:type="character" w:styleId="IntenseEmphasis">
    <w:name w:val="Intense Emphasis"/>
    <w:basedOn w:val="DefaultParagraphFont"/>
    <w:uiPriority w:val="99"/>
    <w:rsid w:val="00775C00"/>
    <w:rPr>
      <w:b/>
      <w:bCs/>
      <w:i/>
      <w:iCs/>
      <w:color w:val="4F81BD" w:themeColor="accent1"/>
    </w:rPr>
  </w:style>
  <w:style w:type="character" w:styleId="PlaceholderText">
    <w:name w:val="Placeholder Text"/>
    <w:basedOn w:val="DefaultParagraphFont"/>
    <w:uiPriority w:val="99"/>
    <w:semiHidden/>
    <w:rsid w:val="00775C00"/>
    <w:rPr>
      <w:color w:val="808080"/>
    </w:rPr>
  </w:style>
  <w:style w:type="character" w:styleId="SubtleEmphasis">
    <w:name w:val="Subtle Emphasis"/>
    <w:basedOn w:val="DefaultParagraphFont"/>
    <w:uiPriority w:val="99"/>
    <w:rsid w:val="00775C00"/>
    <w:rPr>
      <w:i/>
      <w:iCs/>
      <w:color w:val="808080" w:themeColor="text1" w:themeTint="7F"/>
    </w:rPr>
  </w:style>
  <w:style w:type="character" w:styleId="SubtleReference">
    <w:name w:val="Subtle Reference"/>
    <w:basedOn w:val="DefaultParagraphFont"/>
    <w:uiPriority w:val="99"/>
    <w:qFormat/>
    <w:rsid w:val="00775C00"/>
    <w:rPr>
      <w:smallCaps/>
      <w:color w:val="C0504D" w:themeColor="accent2"/>
      <w:u w:val="single"/>
    </w:rPr>
  </w:style>
  <w:style w:type="table" w:styleId="LightShading-Accent5">
    <w:name w:val="Light Shading Accent 5"/>
    <w:basedOn w:val="TableNormal"/>
    <w:uiPriority w:val="60"/>
    <w:rsid w:val="00775C00"/>
    <w:rPr>
      <w:color w:val="31849B" w:themeColor="accent5" w:themeShade="BF"/>
      <w:sz w:val="22"/>
      <w:szCs w:val="22"/>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customStyle="1" w:styleId="ChapterObjectives">
    <w:name w:val="ChapterObjectives"/>
    <w:next w:val="Normal"/>
    <w:rsid w:val="00775C00"/>
    <w:rPr>
      <w:rFonts w:ascii="Helvetica" w:eastAsia="Times New Roman" w:hAnsi="Helvetica" w:cs="Times New Roman"/>
      <w:szCs w:val="20"/>
    </w:rPr>
  </w:style>
  <w:style w:type="paragraph" w:customStyle="1" w:styleId="ListNumberedExercises">
    <w:name w:val="ListNumberedExercises"/>
    <w:next w:val="Normal"/>
    <w:rsid w:val="00775C00"/>
    <w:rPr>
      <w:rFonts w:ascii="Helvetica" w:eastAsia="Times New Roman" w:hAnsi="Helvetica" w:cs="Times New Roman"/>
      <w:szCs w:val="20"/>
    </w:rPr>
  </w:style>
  <w:style w:type="paragraph" w:styleId="Quote">
    <w:name w:val="Quote"/>
    <w:link w:val="QuoteChar"/>
    <w:qFormat/>
    <w:rsid w:val="00775C00"/>
    <w:pPr>
      <w:pBdr>
        <w:top w:val="single" w:sz="4" w:space="6" w:color="auto"/>
        <w:bottom w:val="single" w:sz="4" w:space="6" w:color="auto"/>
      </w:pBdr>
      <w:spacing w:before="240" w:after="240"/>
      <w:ind w:left="1440" w:right="1440" w:firstLine="360"/>
    </w:pPr>
    <w:rPr>
      <w:rFonts w:ascii="Times New Roman" w:eastAsia="Times New Roman" w:hAnsi="Times New Roman" w:cs="Times New Roman"/>
      <w:snapToGrid w:val="0"/>
      <w:sz w:val="26"/>
      <w:szCs w:val="20"/>
    </w:rPr>
  </w:style>
  <w:style w:type="character" w:customStyle="1" w:styleId="QuoteChar">
    <w:name w:val="Quote Char"/>
    <w:basedOn w:val="DefaultParagraphFont"/>
    <w:link w:val="Quote"/>
    <w:rsid w:val="00775C00"/>
    <w:rPr>
      <w:rFonts w:ascii="Times New Roman" w:eastAsia="Times New Roman" w:hAnsi="Times New Roman" w:cs="Times New Roman"/>
      <w:snapToGrid w:val="0"/>
      <w:sz w:val="26"/>
      <w:szCs w:val="20"/>
    </w:rPr>
  </w:style>
  <w:style w:type="paragraph" w:customStyle="1" w:styleId="Comment">
    <w:name w:val="Comment"/>
    <w:next w:val="Normal"/>
    <w:rsid w:val="00775C00"/>
    <w:pPr>
      <w:pBdr>
        <w:top w:val="single" w:sz="18" w:space="1" w:color="auto"/>
        <w:bottom w:val="single" w:sz="18" w:space="1" w:color="auto"/>
      </w:pBdr>
      <w:spacing w:before="120" w:after="120"/>
    </w:pPr>
    <w:rPr>
      <w:rFonts w:ascii="Times New Roman" w:eastAsia="Times New Roman" w:hAnsi="Times New Roman" w:cs="Times New Roman"/>
      <w:b/>
      <w:i/>
      <w:noProof/>
      <w:color w:val="0000FF"/>
      <w:sz w:val="28"/>
      <w:szCs w:val="20"/>
    </w:rPr>
  </w:style>
  <w:style w:type="character" w:customStyle="1" w:styleId="Italic">
    <w:name w:val="Italic"/>
    <w:basedOn w:val="DefaultParagraphFont"/>
    <w:rsid w:val="00775C00"/>
    <w:rPr>
      <w:i/>
    </w:rPr>
  </w:style>
  <w:style w:type="character" w:customStyle="1" w:styleId="CodeColorBlueBold">
    <w:name w:val="CodeColorBlueBold"/>
    <w:basedOn w:val="CodeColorBlue"/>
    <w:rsid w:val="00775C00"/>
    <w:rPr>
      <w:rFonts w:cs="Arial"/>
      <w:b/>
      <w:color w:val="0000FF"/>
    </w:rPr>
  </w:style>
  <w:style w:type="character" w:customStyle="1" w:styleId="CodeColorBlue2Bold">
    <w:name w:val="CodeColorBlue2Bold"/>
    <w:basedOn w:val="CodeColorBlue2"/>
    <w:rsid w:val="00775C00"/>
    <w:rPr>
      <w:rFonts w:cs="Arial"/>
      <w:b/>
      <w:color w:val="0000A5"/>
    </w:rPr>
  </w:style>
  <w:style w:type="character" w:customStyle="1" w:styleId="CodeColorBlue3Bold">
    <w:name w:val="CodeColorBlue3Bold"/>
    <w:basedOn w:val="CodeColorBlue3"/>
    <w:rsid w:val="00775C00"/>
    <w:rPr>
      <w:rFonts w:cs="Arial"/>
      <w:b/>
      <w:color w:val="6464B9"/>
    </w:rPr>
  </w:style>
  <w:style w:type="character" w:customStyle="1" w:styleId="CodeColorBluegreenBold">
    <w:name w:val="CodeColorBluegreenBold"/>
    <w:basedOn w:val="CodeColorBluegreen"/>
    <w:rsid w:val="00775C00"/>
    <w:rPr>
      <w:rFonts w:cs="Arial"/>
      <w:b/>
      <w:color w:val="2B91AF"/>
    </w:rPr>
  </w:style>
  <w:style w:type="character" w:customStyle="1" w:styleId="CodeColorBrownBold">
    <w:name w:val="CodeColorBrownBold"/>
    <w:basedOn w:val="CodeColorBrown"/>
    <w:rsid w:val="00775C00"/>
    <w:rPr>
      <w:rFonts w:cs="Arial"/>
      <w:b/>
      <w:color w:val="A31515"/>
    </w:rPr>
  </w:style>
  <w:style w:type="character" w:customStyle="1" w:styleId="CodeColorDkBlueBold">
    <w:name w:val="CodeColorDkBlueBold"/>
    <w:basedOn w:val="CodeColorDkBlue"/>
    <w:rsid w:val="00775C00"/>
    <w:rPr>
      <w:rFonts w:cs="Times New Roman"/>
      <w:b/>
      <w:color w:val="000080"/>
      <w:szCs w:val="22"/>
    </w:rPr>
  </w:style>
  <w:style w:type="character" w:customStyle="1" w:styleId="CodeColorGreenBold">
    <w:name w:val="CodeColorGreenBold"/>
    <w:basedOn w:val="CodeColorGreen"/>
    <w:rsid w:val="00775C00"/>
    <w:rPr>
      <w:rFonts w:cs="Arial"/>
      <w:b/>
      <w:color w:val="008000"/>
    </w:rPr>
  </w:style>
  <w:style w:type="character" w:customStyle="1" w:styleId="CodeColorGrey30Bold">
    <w:name w:val="CodeColorGrey30Bold"/>
    <w:basedOn w:val="CodeColorGrey30"/>
    <w:rsid w:val="00775C00"/>
    <w:rPr>
      <w:rFonts w:cs="Arial"/>
      <w:b/>
      <w:color w:val="808080"/>
    </w:rPr>
  </w:style>
  <w:style w:type="character" w:customStyle="1" w:styleId="CodeColorGrey55Bold">
    <w:name w:val="CodeColorGrey55Bold"/>
    <w:basedOn w:val="CodeColorGrey55"/>
    <w:rsid w:val="00775C00"/>
    <w:rPr>
      <w:rFonts w:cs="Arial"/>
      <w:b/>
      <w:color w:val="C0C0C0"/>
    </w:rPr>
  </w:style>
  <w:style w:type="character" w:customStyle="1" w:styleId="CodeColorGrey80Bold">
    <w:name w:val="CodeColorGrey80Bold"/>
    <w:basedOn w:val="CodeColorGrey80"/>
    <w:rsid w:val="00775C00"/>
    <w:rPr>
      <w:rFonts w:cs="Arial"/>
      <w:b/>
      <w:color w:val="555555"/>
    </w:rPr>
  </w:style>
  <w:style w:type="character" w:customStyle="1" w:styleId="CodeColorHotPinkBold">
    <w:name w:val="CodeColorHotPinkBold"/>
    <w:basedOn w:val="CodeColorHotPink"/>
    <w:rsid w:val="00775C00"/>
    <w:rPr>
      <w:rFonts w:cs="Times New Roman"/>
      <w:b/>
      <w:color w:val="DF36FA"/>
      <w:szCs w:val="18"/>
    </w:rPr>
  </w:style>
  <w:style w:type="character" w:customStyle="1" w:styleId="CodeColorMagentaBold">
    <w:name w:val="CodeColorMagentaBold"/>
    <w:basedOn w:val="CodeColorMagenta"/>
    <w:rsid w:val="00775C00"/>
    <w:rPr>
      <w:rFonts w:cs="Arial"/>
      <w:b/>
      <w:color w:val="844646"/>
    </w:rPr>
  </w:style>
  <w:style w:type="character" w:customStyle="1" w:styleId="CodeColorOrangeBold">
    <w:name w:val="CodeColorOrangeBold"/>
    <w:basedOn w:val="CodeColorOrange"/>
    <w:rsid w:val="00775C00"/>
    <w:rPr>
      <w:rFonts w:cs="Arial"/>
      <w:b/>
      <w:color w:val="B96464"/>
    </w:rPr>
  </w:style>
  <w:style w:type="character" w:customStyle="1" w:styleId="CodeColorPeachBold">
    <w:name w:val="CodeColorPeachBold"/>
    <w:basedOn w:val="CodeColorPeach"/>
    <w:rsid w:val="00775C00"/>
    <w:rPr>
      <w:rFonts w:cs="Arial"/>
      <w:b/>
      <w:color w:val="FFDBA3"/>
    </w:rPr>
  </w:style>
  <w:style w:type="character" w:customStyle="1" w:styleId="CodeColorPurpleBold">
    <w:name w:val="CodeColorPurpleBold"/>
    <w:basedOn w:val="CodeColorPurple"/>
    <w:rsid w:val="00775C00"/>
    <w:rPr>
      <w:rFonts w:cs="Arial"/>
      <w:b/>
      <w:color w:val="951795"/>
    </w:rPr>
  </w:style>
  <w:style w:type="character" w:customStyle="1" w:styleId="CodeColorPurple2Bold">
    <w:name w:val="CodeColorPurple2Bold"/>
    <w:basedOn w:val="CodeColorPurple2"/>
    <w:rsid w:val="00775C00"/>
    <w:rPr>
      <w:rFonts w:cs="Arial"/>
      <w:b/>
      <w:color w:val="800080"/>
    </w:rPr>
  </w:style>
  <w:style w:type="character" w:customStyle="1" w:styleId="CodeColorRedBold">
    <w:name w:val="CodeColorRedBold"/>
    <w:basedOn w:val="CodeColorRed"/>
    <w:rsid w:val="00775C00"/>
    <w:rPr>
      <w:rFonts w:cs="Arial"/>
      <w:b/>
      <w:color w:val="FF0000"/>
    </w:rPr>
  </w:style>
  <w:style w:type="character" w:customStyle="1" w:styleId="CodeColorRed2Bold">
    <w:name w:val="CodeColorRed2Bold"/>
    <w:basedOn w:val="CodeColorRed2"/>
    <w:rsid w:val="00775C00"/>
    <w:rPr>
      <w:rFonts w:cs="Arial"/>
      <w:b/>
      <w:color w:val="800000"/>
    </w:rPr>
  </w:style>
  <w:style w:type="character" w:customStyle="1" w:styleId="CodeColorRed3Bold">
    <w:name w:val="CodeColorRed3Bold"/>
    <w:basedOn w:val="CodeColorRed3"/>
    <w:rsid w:val="00775C00"/>
    <w:rPr>
      <w:rFonts w:cs="Arial"/>
      <w:b/>
      <w:color w:val="A31515"/>
    </w:rPr>
  </w:style>
  <w:style w:type="character" w:customStyle="1" w:styleId="CodeColorTealBlueBold">
    <w:name w:val="CodeColorTealBlueBold"/>
    <w:basedOn w:val="CodeColorTealBlue"/>
    <w:rsid w:val="00775C00"/>
    <w:rPr>
      <w:rFonts w:cs="Times New Roman"/>
      <w:b/>
      <w:color w:val="008080"/>
      <w:szCs w:val="22"/>
    </w:rPr>
  </w:style>
  <w:style w:type="character" w:customStyle="1" w:styleId="CodeColorWhiteBold">
    <w:name w:val="CodeColorWhiteBold"/>
    <w:basedOn w:val="CodeColorWhite"/>
    <w:rsid w:val="00775C00"/>
    <w:rPr>
      <w:rFonts w:cs="Arial"/>
      <w:b/>
      <w:color w:val="FFFFFF"/>
      <w:bdr w:val="none" w:sz="0" w:space="0" w:color="auto"/>
    </w:rPr>
  </w:style>
  <w:style w:type="paragraph" w:customStyle="1" w:styleId="ParaListContinued">
    <w:name w:val="ParaListContinued"/>
    <w:qFormat/>
    <w:rsid w:val="00775C00"/>
    <w:pPr>
      <w:spacing w:after="240"/>
      <w:ind w:left="720" w:firstLine="720"/>
      <w:contextualSpacing/>
    </w:pPr>
    <w:rPr>
      <w:rFonts w:ascii="Times New Roman" w:eastAsia="Times New Roman" w:hAnsi="Times New Roman" w:cs="Times New Roman"/>
      <w:snapToGrid w:val="0"/>
      <w:sz w:val="26"/>
      <w:szCs w:val="20"/>
    </w:rPr>
  </w:style>
  <w:style w:type="table" w:customStyle="1" w:styleId="ColorfulGrid1">
    <w:name w:val="Colorful Grid1"/>
    <w:basedOn w:val="TableNormal"/>
    <w:uiPriority w:val="73"/>
    <w:rsid w:val="00775C00"/>
    <w:rPr>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775C00"/>
    <w:rPr>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775C00"/>
    <w:rPr>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775C00"/>
    <w:rPr>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775C00"/>
    <w:rPr>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775C00"/>
    <w:rPr>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775C00"/>
    <w:rPr>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ColorfulList1">
    <w:name w:val="Colorful List1"/>
    <w:basedOn w:val="TableNormal"/>
    <w:uiPriority w:val="72"/>
    <w:rsid w:val="00775C00"/>
    <w:rPr>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775C00"/>
    <w:rPr>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775C00"/>
    <w:rPr>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775C00"/>
    <w:rPr>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775C00"/>
    <w:rPr>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775C00"/>
    <w:rPr>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775C00"/>
    <w:rPr>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ColorfulShading1">
    <w:name w:val="Colorful Shading1"/>
    <w:basedOn w:val="TableNormal"/>
    <w:uiPriority w:val="71"/>
    <w:rsid w:val="00775C00"/>
    <w:rPr>
      <w:color w:val="000000" w:themeColor="text1"/>
      <w:sz w:val="22"/>
      <w:szCs w:val="22"/>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775C00"/>
    <w:rPr>
      <w:color w:val="000000" w:themeColor="text1"/>
      <w:sz w:val="22"/>
      <w:szCs w:val="22"/>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775C00"/>
    <w:rPr>
      <w:color w:val="000000" w:themeColor="text1"/>
      <w:sz w:val="22"/>
      <w:szCs w:val="22"/>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775C00"/>
    <w:rPr>
      <w:color w:val="000000" w:themeColor="text1"/>
      <w:sz w:val="22"/>
      <w:szCs w:val="22"/>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775C00"/>
    <w:rPr>
      <w:color w:val="000000" w:themeColor="text1"/>
      <w:sz w:val="22"/>
      <w:szCs w:val="22"/>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775C00"/>
    <w:rPr>
      <w:color w:val="000000" w:themeColor="text1"/>
      <w:sz w:val="22"/>
      <w:szCs w:val="22"/>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775C00"/>
    <w:rPr>
      <w:color w:val="000000" w:themeColor="text1"/>
      <w:sz w:val="22"/>
      <w:szCs w:val="22"/>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customStyle="1" w:styleId="DarkList1">
    <w:name w:val="Dark List1"/>
    <w:basedOn w:val="TableNormal"/>
    <w:uiPriority w:val="70"/>
    <w:rsid w:val="00775C00"/>
    <w:rPr>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775C00"/>
    <w:rPr>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775C00"/>
    <w:rPr>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775C00"/>
    <w:rPr>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775C00"/>
    <w:rPr>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775C00"/>
    <w:rPr>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775C00"/>
    <w:rPr>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IntenseQuote">
    <w:name w:val="Intense Quote"/>
    <w:basedOn w:val="Normal"/>
    <w:next w:val="Normal"/>
    <w:link w:val="IntenseQuoteChar"/>
    <w:uiPriority w:val="99"/>
    <w:rsid w:val="00775C0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99"/>
    <w:rsid w:val="00775C00"/>
    <w:rPr>
      <w:rFonts w:eastAsiaTheme="minorHAnsi"/>
      <w:b/>
      <w:bCs/>
      <w:i/>
      <w:iCs/>
      <w:color w:val="4F81BD" w:themeColor="accent1"/>
      <w:sz w:val="22"/>
      <w:szCs w:val="22"/>
    </w:rPr>
  </w:style>
  <w:style w:type="table" w:customStyle="1" w:styleId="LightGrid1">
    <w:name w:val="Light Grid1"/>
    <w:basedOn w:val="TableNormal"/>
    <w:uiPriority w:val="62"/>
    <w:rsid w:val="00775C00"/>
    <w:rPr>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TableNormal"/>
    <w:uiPriority w:val="62"/>
    <w:rsid w:val="00775C00"/>
    <w:rPr>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775C00"/>
    <w:rPr>
      <w:sz w:val="22"/>
      <w:szCs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775C00"/>
    <w:rPr>
      <w:sz w:val="22"/>
      <w:szCs w:val="22"/>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775C00"/>
    <w:rPr>
      <w:sz w:val="22"/>
      <w:szCs w:val="22"/>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775C00"/>
    <w:rPr>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775C00"/>
    <w:rPr>
      <w:sz w:val="22"/>
      <w:szCs w:val="22"/>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LightList1">
    <w:name w:val="Light List1"/>
    <w:basedOn w:val="TableNormal"/>
    <w:uiPriority w:val="61"/>
    <w:rsid w:val="00775C00"/>
    <w:rPr>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775C00"/>
    <w:rPr>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775C00"/>
    <w:rPr>
      <w:sz w:val="22"/>
      <w:szCs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775C00"/>
    <w:rPr>
      <w:sz w:val="22"/>
      <w:szCs w:val="22"/>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775C00"/>
    <w:rPr>
      <w:sz w:val="22"/>
      <w:szCs w:val="22"/>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775C00"/>
    <w:rPr>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775C00"/>
    <w:rPr>
      <w:sz w:val="22"/>
      <w:szCs w:val="22"/>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LightShading1">
    <w:name w:val="Light Shading1"/>
    <w:basedOn w:val="TableNormal"/>
    <w:uiPriority w:val="60"/>
    <w:rsid w:val="00775C00"/>
    <w:rPr>
      <w:color w:val="000000" w:themeColor="text1" w:themeShade="BF"/>
      <w:sz w:val="22"/>
      <w:szCs w:val="22"/>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775C00"/>
    <w:rPr>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775C00"/>
    <w:rPr>
      <w:color w:val="943634" w:themeColor="accent2" w:themeShade="BF"/>
      <w:sz w:val="22"/>
      <w:szCs w:val="22"/>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775C00"/>
    <w:rPr>
      <w:color w:val="76923C" w:themeColor="accent3" w:themeShade="BF"/>
      <w:sz w:val="22"/>
      <w:szCs w:val="22"/>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775C00"/>
    <w:rPr>
      <w:color w:val="5F497A" w:themeColor="accent4" w:themeShade="BF"/>
      <w:sz w:val="22"/>
      <w:szCs w:val="22"/>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6">
    <w:name w:val="Light Shading Accent 6"/>
    <w:basedOn w:val="TableNormal"/>
    <w:uiPriority w:val="60"/>
    <w:rsid w:val="00775C00"/>
    <w:rPr>
      <w:color w:val="E36C0A" w:themeColor="accent6" w:themeShade="BF"/>
      <w:sz w:val="22"/>
      <w:szCs w:val="22"/>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MediumGrid11">
    <w:name w:val="Medium Grid 11"/>
    <w:basedOn w:val="TableNormal"/>
    <w:uiPriority w:val="67"/>
    <w:rsid w:val="00775C00"/>
    <w:rPr>
      <w:sz w:val="22"/>
      <w:szCs w:val="22"/>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775C00"/>
    <w:rPr>
      <w:sz w:val="22"/>
      <w:szCs w:val="22"/>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775C00"/>
    <w:rPr>
      <w:sz w:val="22"/>
      <w:szCs w:val="22"/>
    </w:r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775C00"/>
    <w:rPr>
      <w:sz w:val="22"/>
      <w:szCs w:val="22"/>
    </w:r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775C00"/>
    <w:rPr>
      <w:sz w:val="22"/>
      <w:szCs w:val="22"/>
    </w:r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775C00"/>
    <w:rPr>
      <w:sz w:val="22"/>
      <w:szCs w:val="22"/>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775C00"/>
    <w:rPr>
      <w:sz w:val="22"/>
      <w:szCs w:val="22"/>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MediumGrid21">
    <w:name w:val="Medium Grid 21"/>
    <w:basedOn w:val="TableNormal"/>
    <w:uiPriority w:val="68"/>
    <w:rsid w:val="00775C00"/>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775C00"/>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775C00"/>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775C00"/>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775C00"/>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775C00"/>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775C00"/>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MediumGrid31">
    <w:name w:val="Medium Grid 31"/>
    <w:basedOn w:val="TableNormal"/>
    <w:uiPriority w:val="69"/>
    <w:rsid w:val="00775C00"/>
    <w:rPr>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775C00"/>
    <w:rPr>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775C00"/>
    <w:rPr>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775C00"/>
    <w:rPr>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775C00"/>
    <w:rPr>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775C00"/>
    <w:rPr>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775C00"/>
    <w:rPr>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MediumList11">
    <w:name w:val="Medium List 11"/>
    <w:basedOn w:val="TableNormal"/>
    <w:uiPriority w:val="65"/>
    <w:rsid w:val="00775C00"/>
    <w:rPr>
      <w:color w:val="000000" w:themeColor="text1"/>
      <w:sz w:val="22"/>
      <w:szCs w:val="22"/>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1">
    <w:name w:val="Medium List 1 - Accent 11"/>
    <w:basedOn w:val="TableNormal"/>
    <w:uiPriority w:val="65"/>
    <w:rsid w:val="00775C00"/>
    <w:rPr>
      <w:color w:val="000000" w:themeColor="text1"/>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775C00"/>
    <w:rPr>
      <w:color w:val="000000" w:themeColor="text1"/>
      <w:sz w:val="22"/>
      <w:szCs w:val="22"/>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775C00"/>
    <w:rPr>
      <w:color w:val="000000" w:themeColor="text1"/>
      <w:sz w:val="22"/>
      <w:szCs w:val="22"/>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775C00"/>
    <w:rPr>
      <w:color w:val="000000" w:themeColor="text1"/>
      <w:sz w:val="22"/>
      <w:szCs w:val="22"/>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775C00"/>
    <w:rPr>
      <w:color w:val="000000" w:themeColor="text1"/>
      <w:sz w:val="22"/>
      <w:szCs w:val="22"/>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775C00"/>
    <w:rPr>
      <w:color w:val="000000" w:themeColor="text1"/>
      <w:sz w:val="22"/>
      <w:szCs w:val="22"/>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customStyle="1" w:styleId="MediumList21">
    <w:name w:val="Medium List 21"/>
    <w:basedOn w:val="TableNormal"/>
    <w:uiPriority w:val="66"/>
    <w:rsid w:val="00775C00"/>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775C00"/>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775C00"/>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775C00"/>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775C00"/>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775C00"/>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775C00"/>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1">
    <w:name w:val="Medium Shading 11"/>
    <w:basedOn w:val="TableNormal"/>
    <w:uiPriority w:val="63"/>
    <w:rsid w:val="00775C00"/>
    <w:rPr>
      <w:sz w:val="22"/>
      <w:szCs w:val="22"/>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rsid w:val="00775C00"/>
    <w:rPr>
      <w:sz w:val="22"/>
      <w:szCs w:val="22"/>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775C00"/>
    <w:rPr>
      <w:sz w:val="22"/>
      <w:szCs w:val="22"/>
    </w:r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775C00"/>
    <w:rPr>
      <w:sz w:val="22"/>
      <w:szCs w:val="22"/>
    </w:r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775C00"/>
    <w:rPr>
      <w:sz w:val="22"/>
      <w:szCs w:val="22"/>
    </w:r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775C00"/>
    <w:rPr>
      <w:sz w:val="22"/>
      <w:szCs w:val="22"/>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775C00"/>
    <w:rPr>
      <w:sz w:val="22"/>
      <w:szCs w:val="22"/>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MediumShading21">
    <w:name w:val="Medium Shading 21"/>
    <w:basedOn w:val="TableNormal"/>
    <w:uiPriority w:val="64"/>
    <w:rsid w:val="00775C00"/>
    <w:rPr>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775C00"/>
    <w:rPr>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775C00"/>
    <w:rPr>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775C00"/>
    <w:rPr>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775C00"/>
    <w:rPr>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775C00"/>
    <w:rPr>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775C00"/>
    <w:rPr>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Spacing">
    <w:name w:val="No Spacing"/>
    <w:uiPriority w:val="99"/>
    <w:qFormat/>
    <w:rsid w:val="00775C00"/>
    <w:rPr>
      <w:rFonts w:eastAsiaTheme="minorHAnsi"/>
      <w:sz w:val="22"/>
      <w:szCs w:val="22"/>
    </w:rPr>
  </w:style>
  <w:style w:type="paragraph" w:styleId="TOCHeading">
    <w:name w:val="TOC Heading"/>
    <w:basedOn w:val="Heading1"/>
    <w:next w:val="Normal"/>
    <w:uiPriority w:val="99"/>
    <w:semiHidden/>
    <w:qFormat/>
    <w:rsid w:val="00775C00"/>
    <w:pPr>
      <w:keepLines/>
      <w:spacing w:before="480" w:line="276" w:lineRule="auto"/>
      <w:outlineLvl w:val="9"/>
    </w:pPr>
    <w:rPr>
      <w:rFonts w:asciiTheme="majorHAnsi" w:eastAsiaTheme="majorEastAsia" w:hAnsiTheme="majorHAnsi" w:cstheme="majorBidi"/>
      <w:bCs/>
      <w:caps w:val="0"/>
      <w:color w:val="365F91" w:themeColor="accent1" w:themeShade="BF"/>
    </w:rPr>
  </w:style>
  <w:style w:type="paragraph" w:customStyle="1" w:styleId="FeatureRecipeSubRecipeTitle">
    <w:name w:val="FeatureRecipeSubRecipeTitle"/>
    <w:basedOn w:val="RecipeSubrecipeTitle"/>
    <w:qFormat/>
    <w:rsid w:val="00775C00"/>
    <w:pPr>
      <w:shd w:val="clear" w:color="auto" w:fill="BFBFBF" w:themeFill="background1" w:themeFillShade="BF"/>
    </w:pPr>
  </w:style>
  <w:style w:type="paragraph" w:customStyle="1" w:styleId="FeatureRecipeVariationPara0">
    <w:name w:val="FeatureRecipeVariationPara"/>
    <w:basedOn w:val="RecipeVariationPara"/>
    <w:qFormat/>
    <w:rsid w:val="00775C00"/>
    <w:pPr>
      <w:shd w:val="clear" w:color="auto" w:fill="BFBFBF" w:themeFill="background1" w:themeFillShade="BF"/>
    </w:pPr>
  </w:style>
  <w:style w:type="paragraph" w:customStyle="1" w:styleId="RecipeVariation2">
    <w:name w:val="RecipeVariation2"/>
    <w:basedOn w:val="RecipeVariationH2"/>
    <w:qFormat/>
    <w:rsid w:val="00775C00"/>
    <w:rPr>
      <w:i/>
    </w:rPr>
  </w:style>
  <w:style w:type="paragraph" w:customStyle="1" w:styleId="FeatureRecipeVariation2">
    <w:name w:val="FeatureRecipeVariation2"/>
    <w:basedOn w:val="RecipeVariation2"/>
    <w:qFormat/>
    <w:rsid w:val="00775C00"/>
    <w:pPr>
      <w:shd w:val="clear" w:color="auto" w:fill="BFBFBF" w:themeFill="background1" w:themeFillShade="BF"/>
    </w:pPr>
  </w:style>
  <w:style w:type="paragraph" w:customStyle="1" w:styleId="FeatureRecipeUSMeasure">
    <w:name w:val="FeatureRecipeUSMeasure"/>
    <w:basedOn w:val="RecipeUSMeasure"/>
    <w:qFormat/>
    <w:rsid w:val="00775C00"/>
    <w:pPr>
      <w:shd w:val="clear" w:color="auto" w:fill="BFBFBF" w:themeFill="background1" w:themeFillShade="BF"/>
    </w:pPr>
  </w:style>
  <w:style w:type="paragraph" w:customStyle="1" w:styleId="FeatureRecipeMetricMeasure">
    <w:name w:val="FeatureRecipeMetricMeasure"/>
    <w:basedOn w:val="RecipeMetricMeasure"/>
    <w:qFormat/>
    <w:rsid w:val="00775C00"/>
    <w:pPr>
      <w:shd w:val="clear" w:color="auto" w:fill="BFBFBF" w:themeFill="background1" w:themeFillShade="BF"/>
    </w:pPr>
    <w:rPr>
      <w:rFonts w:ascii="Times New Roman" w:hAnsi="Times New Roman"/>
      <w:sz w:val="22"/>
    </w:rPr>
  </w:style>
  <w:style w:type="paragraph" w:customStyle="1" w:styleId="FeatureRecipePercentage">
    <w:name w:val="FeatureRecipePercentage"/>
    <w:basedOn w:val="RecipePercentage"/>
    <w:qFormat/>
    <w:rsid w:val="00775C00"/>
    <w:pPr>
      <w:shd w:val="clear" w:color="auto" w:fill="BFBFBF" w:themeFill="background1" w:themeFillShade="BF"/>
    </w:pPr>
  </w:style>
  <w:style w:type="paragraph" w:customStyle="1" w:styleId="FeatureRecipeVariationH2">
    <w:name w:val="FeatureRecipeVariationH2"/>
    <w:basedOn w:val="RecipeVariationH2"/>
    <w:qFormat/>
    <w:rsid w:val="00775C00"/>
    <w:pPr>
      <w:shd w:val="clear" w:color="auto" w:fill="BFBFBF" w:themeFill="background1" w:themeFillShade="BF"/>
    </w:pPr>
  </w:style>
  <w:style w:type="paragraph" w:customStyle="1" w:styleId="RecipeNoteHead3">
    <w:name w:val="RecipeNoteHead3"/>
    <w:basedOn w:val="RecipeNotePara"/>
    <w:qFormat/>
    <w:rsid w:val="00775C00"/>
    <w:rPr>
      <w:i/>
    </w:rPr>
  </w:style>
  <w:style w:type="paragraph" w:customStyle="1" w:styleId="FeatureRecipeNoteHead3">
    <w:name w:val="FeatureRecipeNoteHead3"/>
    <w:basedOn w:val="RecipeNoteHead3"/>
    <w:qFormat/>
    <w:rsid w:val="00775C00"/>
    <w:pPr>
      <w:shd w:val="clear" w:color="auto" w:fill="BFBFBF" w:themeFill="background1" w:themeFillShade="BF"/>
    </w:pPr>
  </w:style>
  <w:style w:type="paragraph" w:customStyle="1" w:styleId="FeatureRecipeNoteHead4">
    <w:name w:val="FeatureRecipeNoteHead4"/>
    <w:basedOn w:val="FeatureRecipeNoteHead3"/>
    <w:qFormat/>
    <w:rsid w:val="00775C00"/>
    <w:rPr>
      <w:b/>
    </w:rPr>
  </w:style>
  <w:style w:type="paragraph" w:customStyle="1" w:styleId="RecipeNoteHead4">
    <w:name w:val="RecipeNoteHead4"/>
    <w:basedOn w:val="FeatureRecipeNoteHead4"/>
    <w:qFormat/>
    <w:rsid w:val="00775C00"/>
    <w:pPr>
      <w:shd w:val="clear" w:color="auto" w:fill="FFFFFF" w:themeFill="background1"/>
    </w:pPr>
  </w:style>
  <w:style w:type="paragraph" w:customStyle="1" w:styleId="RecipeVariationH1">
    <w:name w:val="RecipeVariationH1"/>
    <w:rsid w:val="00775C00"/>
    <w:pPr>
      <w:spacing w:before="60" w:after="60"/>
      <w:ind w:left="720"/>
    </w:pPr>
    <w:rPr>
      <w:rFonts w:ascii="Arial" w:eastAsia="Times New Roman" w:hAnsi="Arial" w:cs="Times New Roman"/>
      <w:b/>
      <w:snapToGrid w:val="0"/>
      <w:sz w:val="22"/>
      <w:szCs w:val="20"/>
      <w:u w:val="single"/>
    </w:rPr>
  </w:style>
  <w:style w:type="character" w:customStyle="1" w:styleId="Bold">
    <w:name w:val="Bold"/>
    <w:rsid w:val="00775C00"/>
    <w:rPr>
      <w:b/>
    </w:rPr>
  </w:style>
  <w:style w:type="character" w:customStyle="1" w:styleId="boldred">
    <w:name w:val="bold red"/>
    <w:rsid w:val="00775C00"/>
  </w:style>
  <w:style w:type="paragraph" w:customStyle="1" w:styleId="FloatingHead">
    <w:name w:val="FloatingHead"/>
    <w:next w:val="Para"/>
    <w:rsid w:val="00775C00"/>
    <w:pPr>
      <w:spacing w:before="240" w:after="120"/>
      <w:contextualSpacing/>
      <w:outlineLvl w:val="0"/>
    </w:pPr>
    <w:rPr>
      <w:rFonts w:ascii="Arial" w:eastAsia="Times New Roman" w:hAnsi="Arial" w:cs="Times New Roman"/>
      <w:b/>
      <w:smallCaps/>
      <w:snapToGrid w:val="0"/>
      <w:sz w:val="36"/>
      <w:szCs w:val="36"/>
    </w:rPr>
  </w:style>
  <w:style w:type="paragraph" w:customStyle="1" w:styleId="Style1">
    <w:name w:val="Style1"/>
    <w:basedOn w:val="ChapterTitle"/>
    <w:qFormat/>
    <w:rsid w:val="00775C00"/>
  </w:style>
  <w:style w:type="paragraph" w:customStyle="1" w:styleId="Style2">
    <w:name w:val="Style2"/>
    <w:basedOn w:val="ChapterTitle"/>
    <w:qFormat/>
    <w:rsid w:val="00775C00"/>
  </w:style>
  <w:style w:type="table" w:styleId="ColorfulGrid">
    <w:name w:val="Colorful Grid"/>
    <w:basedOn w:val="TableNormal"/>
    <w:uiPriority w:val="73"/>
    <w:rsid w:val="00775C00"/>
    <w:rPr>
      <w:rFonts w:ascii="Times New Roman" w:eastAsia="Times New Roman" w:hAnsi="Times New Roman" w:cs="Times New Roman"/>
      <w:color w:val="000000"/>
      <w:sz w:val="20"/>
      <w:szCs w:val="2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List">
    <w:name w:val="Colorful List"/>
    <w:basedOn w:val="TableNormal"/>
    <w:uiPriority w:val="72"/>
    <w:rsid w:val="00775C00"/>
    <w:rPr>
      <w:rFonts w:ascii="Times New Roman" w:eastAsia="Times New Roman" w:hAnsi="Times New Roman" w:cs="Times New Roman"/>
      <w:color w:val="000000"/>
      <w:sz w:val="20"/>
      <w:szCs w:val="20"/>
    </w:rPr>
    <w:tblPr>
      <w:tblStyleRowBandSize w:val="1"/>
      <w:tblStyleColBandSize w:val="1"/>
      <w:tblInd w:w="0" w:type="dxa"/>
      <w:tblCellMar>
        <w:top w:w="0" w:type="dxa"/>
        <w:left w:w="108" w:type="dxa"/>
        <w:bottom w:w="0" w:type="dxa"/>
        <w:right w:w="108" w:type="dxa"/>
      </w:tblCellMar>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Shading">
    <w:name w:val="Colorful Shading"/>
    <w:basedOn w:val="TableNormal"/>
    <w:uiPriority w:val="71"/>
    <w:rsid w:val="00775C00"/>
    <w:rPr>
      <w:rFonts w:ascii="Times New Roman" w:eastAsia="Times New Roman" w:hAnsi="Times New Roman" w:cs="Times New Roman"/>
      <w:color w:val="000000"/>
      <w:sz w:val="20"/>
      <w:szCs w:val="20"/>
    </w:rPr>
    <w:tblPr>
      <w:tblStyleRowBandSize w:val="1"/>
      <w:tblStyleColBandSize w:val="1"/>
      <w:tblInd w:w="0" w:type="dxa"/>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CellMar>
        <w:top w:w="0" w:type="dxa"/>
        <w:left w:w="108" w:type="dxa"/>
        <w:bottom w:w="0" w:type="dxa"/>
        <w:right w:w="108" w:type="dxa"/>
      </w:tblCellMar>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DarkList">
    <w:name w:val="Dark List"/>
    <w:basedOn w:val="TableNormal"/>
    <w:uiPriority w:val="70"/>
    <w:rsid w:val="00775C00"/>
    <w:rPr>
      <w:rFonts w:ascii="Times New Roman" w:eastAsia="Times New Roman" w:hAnsi="Times New Roman" w:cs="Times New Roman"/>
      <w:color w:val="FFFFFF"/>
      <w:sz w:val="20"/>
      <w:szCs w:val="20"/>
    </w:rPr>
    <w:tblPr>
      <w:tblStyleRowBandSize w:val="1"/>
      <w:tblStyleColBandSize w:val="1"/>
      <w:tblInd w:w="0" w:type="dxa"/>
      <w:tblCellMar>
        <w:top w:w="0" w:type="dxa"/>
        <w:left w:w="108" w:type="dxa"/>
        <w:bottom w:w="0" w:type="dxa"/>
        <w:right w:w="108" w:type="dxa"/>
      </w:tblCellMar>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LightGrid">
    <w:name w:val="Light Grid"/>
    <w:basedOn w:val="TableNormal"/>
    <w:uiPriority w:val="62"/>
    <w:rsid w:val="00775C00"/>
    <w:rPr>
      <w:rFonts w:ascii="Times New Roman" w:eastAsia="Times New Roman" w:hAnsi="Times New Roman" w:cs="Times New Roman"/>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1">
    <w:name w:val="Light Grid Accent 1"/>
    <w:basedOn w:val="TableNormal"/>
    <w:uiPriority w:val="62"/>
    <w:rsid w:val="00775C00"/>
    <w:rPr>
      <w:rFonts w:ascii="Times New Roman" w:eastAsia="Times New Roman" w:hAnsi="Times New Roman" w:cs="Times New Roman"/>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LightList">
    <w:name w:val="Light List"/>
    <w:basedOn w:val="TableNormal"/>
    <w:uiPriority w:val="61"/>
    <w:rsid w:val="00775C00"/>
    <w:rPr>
      <w:rFonts w:ascii="Times New Roman" w:eastAsia="Times New Roman" w:hAnsi="Times New Roman" w:cs="Times New Roman"/>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rsid w:val="00775C00"/>
    <w:rPr>
      <w:rFonts w:ascii="Times New Roman" w:eastAsia="Times New Roman" w:hAnsi="Times New Roman" w:cs="Times New Roman"/>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Shading">
    <w:name w:val="Light Shading"/>
    <w:basedOn w:val="TableNormal"/>
    <w:uiPriority w:val="60"/>
    <w:rsid w:val="00775C00"/>
    <w:rPr>
      <w:rFonts w:ascii="Times New Roman" w:eastAsia="Times New Roman" w:hAnsi="Times New Roman" w:cs="Times New Roman"/>
      <w:color w:val="000000"/>
      <w:sz w:val="20"/>
      <w:szCs w:val="2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60"/>
    <w:rsid w:val="00775C00"/>
    <w:rPr>
      <w:rFonts w:ascii="Times New Roman" w:eastAsia="Times New Roman" w:hAnsi="Times New Roman" w:cs="Times New Roman"/>
      <w:color w:val="365F91"/>
      <w:sz w:val="20"/>
      <w:szCs w:val="2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MediumGrid1">
    <w:name w:val="Medium Grid 1"/>
    <w:basedOn w:val="TableNormal"/>
    <w:uiPriority w:val="67"/>
    <w:rsid w:val="00775C00"/>
    <w:rPr>
      <w:rFonts w:ascii="Times New Roman" w:eastAsia="Times New Roman" w:hAnsi="Times New Roman" w:cs="Times New Roman"/>
      <w:sz w:val="20"/>
      <w:szCs w:val="20"/>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2">
    <w:name w:val="Medium Grid 2"/>
    <w:basedOn w:val="TableNormal"/>
    <w:uiPriority w:val="68"/>
    <w:rsid w:val="00775C00"/>
    <w:rPr>
      <w:rFonts w:ascii="Cambria" w:eastAsia="Times New Roman" w:hAnsi="Cambria" w:cs="Times New Roman"/>
      <w:color w:val="000000"/>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3">
    <w:name w:val="Medium Grid 3"/>
    <w:basedOn w:val="TableNormal"/>
    <w:uiPriority w:val="69"/>
    <w:rsid w:val="00775C00"/>
    <w:rPr>
      <w:rFonts w:ascii="Times New Roman" w:eastAsia="Times New Roman" w:hAnsi="Times New Roman" w:cs="Times New Roman"/>
      <w:sz w:val="20"/>
      <w:szCs w:val="20"/>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List1">
    <w:name w:val="Medium List 1"/>
    <w:basedOn w:val="TableNormal"/>
    <w:uiPriority w:val="65"/>
    <w:rsid w:val="00775C00"/>
    <w:rPr>
      <w:rFonts w:ascii="Times New Roman" w:eastAsia="Times New Roman" w:hAnsi="Times New Roman" w:cs="Times New Roman"/>
      <w:color w:val="000000"/>
      <w:sz w:val="20"/>
      <w:szCs w:val="2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rsid w:val="00775C00"/>
    <w:rPr>
      <w:rFonts w:ascii="Times New Roman" w:eastAsia="Times New Roman" w:hAnsi="Times New Roman" w:cs="Times New Roman"/>
      <w:color w:val="000000"/>
      <w:sz w:val="20"/>
      <w:szCs w:val="2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2">
    <w:name w:val="Medium List 2"/>
    <w:basedOn w:val="TableNormal"/>
    <w:uiPriority w:val="66"/>
    <w:rsid w:val="00775C00"/>
    <w:rPr>
      <w:rFonts w:ascii="Cambria" w:eastAsia="Times New Roman" w:hAnsi="Cambria" w:cs="Times New Roman"/>
      <w:color w:val="000000"/>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Shading1">
    <w:name w:val="Medium Shading 1"/>
    <w:basedOn w:val="TableNormal"/>
    <w:uiPriority w:val="63"/>
    <w:rsid w:val="00775C00"/>
    <w:rPr>
      <w:rFonts w:ascii="Times New Roman" w:eastAsia="Times New Roman" w:hAnsi="Times New Roman" w:cs="Times New Roman"/>
      <w:sz w:val="20"/>
      <w:szCs w:val="20"/>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775C00"/>
    <w:rPr>
      <w:rFonts w:ascii="Times New Roman" w:eastAsia="Times New Roman" w:hAnsi="Times New Roman" w:cs="Times New Roman"/>
      <w:sz w:val="20"/>
      <w:szCs w:val="20"/>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2">
    <w:name w:val="Medium Shading 2"/>
    <w:basedOn w:val="TableNormal"/>
    <w:uiPriority w:val="64"/>
    <w:rsid w:val="00775C00"/>
    <w:rPr>
      <w:rFonts w:ascii="Times New Roman" w:eastAsia="Times New Roman" w:hAnsi="Times New Roman" w:cs="Times New Roman"/>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775C00"/>
    <w:rPr>
      <w:rFonts w:ascii="Times New Roman" w:eastAsia="Times New Roman" w:hAnsi="Times New Roman" w:cs="Times New Roman"/>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TestStyle">
    <w:name w:val="TestStyle"/>
    <w:qFormat/>
    <w:rsid w:val="00775C00"/>
    <w:pPr>
      <w:spacing w:after="200" w:line="276" w:lineRule="auto"/>
    </w:pPr>
    <w:rPr>
      <w:rFonts w:ascii="Arial" w:eastAsia="Times New Roman" w:hAnsi="Arial" w:cs="Times New Roman"/>
      <w:b/>
      <w:snapToGrid w:val="0"/>
      <w:sz w:val="6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caption" w:uiPriority="35" w:qFormat="1"/>
    <w:lsdException w:name="footnote reference" w:uiPriority="0"/>
    <w:lsdException w:name="List Bullet" w:uiPriority="0"/>
    <w:lsdException w:name="Title" w:semiHidden="0" w:unhideWhenUsed="0" w:qFormat="1"/>
    <w:lsdException w:name="Default Paragraph Font" w:uiPriority="1"/>
    <w:lsdException w:name="Body Text" w:uiPriority="0"/>
    <w:lsdException w:name="Subtitle" w:semiHidden="0" w:uiPriority="0" w:unhideWhenUsed="0" w:qFormat="1"/>
    <w:lsdException w:name="Salutation" w:uiPriority="0"/>
    <w:lsdException w:name="Block Text" w:uiPriority="0"/>
    <w:lsdException w:name="Strong" w:semiHidden="0" w:unhideWhenUsed="0" w:qFormat="1"/>
    <w:lsdException w:name="Emphasis" w:semiHidden="0" w:unhideWhenUsed="0" w:qFormat="1"/>
    <w:lsdException w:name="Plain Text" w:uiPriority="0"/>
    <w:lsdException w:name="annotation subject" w:uiPriority="0"/>
    <w:lsdException w:name="Balloon Text" w:uiPriority="0"/>
    <w:lsdException w:name="Table Grid" w:semiHidden="0"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0"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nhideWhenUsed="0" w:qFormat="1"/>
    <w:lsdException w:name="Intense Emphasis" w:semiHidden="0" w:unhideWhenUsed="0" w:qFormat="1"/>
    <w:lsdException w:name="Subtle Reference" w:semiHidden="0" w:unhideWhenUsed="0" w:qFormat="1"/>
    <w:lsdException w:name="Intense Reference" w:semiHidden="0" w:unhideWhenUsed="0" w:qFormat="1"/>
    <w:lsdException w:name="Book Title" w:semiHidden="0" w:unhideWhenUsed="0" w:qFormat="1"/>
    <w:lsdException w:name="TOC Heading" w:qFormat="1"/>
  </w:latentStyles>
  <w:style w:type="paragraph" w:default="1" w:styleId="Normal">
    <w:name w:val="Normal"/>
    <w:qFormat/>
    <w:rsid w:val="00775C00"/>
    <w:pPr>
      <w:spacing w:after="200" w:line="276" w:lineRule="auto"/>
    </w:pPr>
    <w:rPr>
      <w:rFonts w:eastAsiaTheme="minorHAnsi"/>
      <w:sz w:val="22"/>
      <w:szCs w:val="22"/>
    </w:rPr>
  </w:style>
  <w:style w:type="paragraph" w:styleId="Heading1">
    <w:name w:val="heading 1"/>
    <w:next w:val="Normal"/>
    <w:link w:val="Heading1Char"/>
    <w:uiPriority w:val="99"/>
    <w:qFormat/>
    <w:rsid w:val="00775C00"/>
    <w:pPr>
      <w:keepNext/>
      <w:spacing w:before="240"/>
      <w:outlineLvl w:val="0"/>
    </w:pPr>
    <w:rPr>
      <w:rFonts w:ascii="Times New Roman" w:eastAsia="Times New Roman" w:hAnsi="Times New Roman" w:cs="Times New Roman"/>
      <w:b/>
      <w:caps/>
      <w:sz w:val="28"/>
      <w:szCs w:val="28"/>
    </w:rPr>
  </w:style>
  <w:style w:type="paragraph" w:styleId="Heading2">
    <w:name w:val="heading 2"/>
    <w:basedOn w:val="Normal"/>
    <w:next w:val="Normal"/>
    <w:link w:val="Heading2Char"/>
    <w:uiPriority w:val="99"/>
    <w:qFormat/>
    <w:rsid w:val="00775C0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9"/>
    <w:qFormat/>
    <w:rsid w:val="00775C0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9"/>
    <w:qFormat/>
    <w:rsid w:val="00775C00"/>
    <w:pPr>
      <w:keepNext/>
      <w:spacing w:after="0" w:line="240" w:lineRule="exact"/>
      <w:outlineLvl w:val="3"/>
    </w:pPr>
    <w:rPr>
      <w:rFonts w:ascii="Times New Roman" w:eastAsia="Times New Roman" w:hAnsi="Times New Roman" w:cs="Times New Roman"/>
      <w:szCs w:val="20"/>
    </w:rPr>
  </w:style>
  <w:style w:type="paragraph" w:styleId="Heading5">
    <w:name w:val="heading 5"/>
    <w:basedOn w:val="Normal"/>
    <w:next w:val="Normal"/>
    <w:link w:val="Heading5Char"/>
    <w:uiPriority w:val="99"/>
    <w:qFormat/>
    <w:rsid w:val="00775C00"/>
    <w:pPr>
      <w:spacing w:after="0" w:line="240" w:lineRule="auto"/>
      <w:outlineLvl w:val="4"/>
    </w:pPr>
    <w:rPr>
      <w:rFonts w:ascii="Times New Roman" w:eastAsia="Times New Roman" w:hAnsi="Times New Roman" w:cs="Times New Roman"/>
      <w:szCs w:val="20"/>
    </w:rPr>
  </w:style>
  <w:style w:type="paragraph" w:styleId="Heading6">
    <w:name w:val="heading 6"/>
    <w:basedOn w:val="Normal"/>
    <w:next w:val="Normal"/>
    <w:link w:val="Heading6Char"/>
    <w:qFormat/>
    <w:rsid w:val="00775C00"/>
    <w:pPr>
      <w:outlineLvl w:val="5"/>
    </w:pPr>
  </w:style>
  <w:style w:type="paragraph" w:styleId="Heading7">
    <w:name w:val="heading 7"/>
    <w:basedOn w:val="Normal"/>
    <w:next w:val="Normal"/>
    <w:link w:val="Heading7Char"/>
    <w:qFormat/>
    <w:rsid w:val="00775C00"/>
    <w:pPr>
      <w:outlineLvl w:val="6"/>
    </w:pPr>
  </w:style>
  <w:style w:type="paragraph" w:styleId="Heading8">
    <w:name w:val="heading 8"/>
    <w:basedOn w:val="Normal"/>
    <w:next w:val="Normal"/>
    <w:link w:val="Heading8Char"/>
    <w:qFormat/>
    <w:rsid w:val="00775C00"/>
    <w:pPr>
      <w:outlineLvl w:val="7"/>
    </w:pPr>
  </w:style>
  <w:style w:type="paragraph" w:styleId="Heading9">
    <w:name w:val="heading 9"/>
    <w:basedOn w:val="Normal"/>
    <w:next w:val="Normal"/>
    <w:link w:val="Heading9Char"/>
    <w:qFormat/>
    <w:rsid w:val="00775C00"/>
    <w:pPr>
      <w:outlineLvl w:val="8"/>
    </w:pPr>
  </w:style>
  <w:style w:type="character" w:default="1" w:styleId="DefaultParagraphFont">
    <w:name w:val="Default Paragraph Font"/>
    <w:uiPriority w:val="1"/>
    <w:semiHidden/>
    <w:unhideWhenUsed/>
    <w:rsid w:val="00775C0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75C00"/>
  </w:style>
  <w:style w:type="character" w:customStyle="1" w:styleId="Heading1Char">
    <w:name w:val="Heading 1 Char"/>
    <w:basedOn w:val="DefaultParagraphFont"/>
    <w:link w:val="Heading1"/>
    <w:uiPriority w:val="99"/>
    <w:rsid w:val="00775C00"/>
    <w:rPr>
      <w:rFonts w:ascii="Times New Roman" w:eastAsia="Times New Roman" w:hAnsi="Times New Roman" w:cs="Times New Roman"/>
      <w:b/>
      <w:caps/>
      <w:sz w:val="28"/>
      <w:szCs w:val="28"/>
    </w:rPr>
  </w:style>
  <w:style w:type="character" w:customStyle="1" w:styleId="Heading2Char">
    <w:name w:val="Heading 2 Char"/>
    <w:basedOn w:val="DefaultParagraphFont"/>
    <w:link w:val="Heading2"/>
    <w:uiPriority w:val="99"/>
    <w:rsid w:val="00775C0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9"/>
    <w:rsid w:val="00775C00"/>
    <w:rPr>
      <w:rFonts w:asciiTheme="majorHAnsi" w:eastAsiaTheme="majorEastAsia" w:hAnsiTheme="majorHAnsi" w:cstheme="majorBidi"/>
      <w:b/>
      <w:bCs/>
      <w:color w:val="4F81BD" w:themeColor="accent1"/>
      <w:sz w:val="22"/>
      <w:szCs w:val="22"/>
    </w:rPr>
  </w:style>
  <w:style w:type="character" w:customStyle="1" w:styleId="Heading4Char">
    <w:name w:val="Heading 4 Char"/>
    <w:basedOn w:val="DefaultParagraphFont"/>
    <w:link w:val="Heading4"/>
    <w:uiPriority w:val="99"/>
    <w:rsid w:val="00775C00"/>
    <w:rPr>
      <w:rFonts w:ascii="Times New Roman" w:eastAsia="Times New Roman" w:hAnsi="Times New Roman" w:cs="Times New Roman"/>
      <w:sz w:val="22"/>
      <w:szCs w:val="20"/>
    </w:rPr>
  </w:style>
  <w:style w:type="character" w:customStyle="1" w:styleId="Heading5Char">
    <w:name w:val="Heading 5 Char"/>
    <w:basedOn w:val="DefaultParagraphFont"/>
    <w:link w:val="Heading5"/>
    <w:uiPriority w:val="99"/>
    <w:rsid w:val="00775C00"/>
    <w:rPr>
      <w:rFonts w:ascii="Times New Roman" w:eastAsia="Times New Roman" w:hAnsi="Times New Roman" w:cs="Times New Roman"/>
      <w:sz w:val="22"/>
      <w:szCs w:val="20"/>
    </w:rPr>
  </w:style>
  <w:style w:type="character" w:customStyle="1" w:styleId="Heading6Char">
    <w:name w:val="Heading 6 Char"/>
    <w:basedOn w:val="DefaultParagraphFont"/>
    <w:link w:val="Heading6"/>
    <w:rsid w:val="00775C00"/>
    <w:rPr>
      <w:rFonts w:eastAsiaTheme="minorHAnsi"/>
      <w:sz w:val="22"/>
      <w:szCs w:val="22"/>
    </w:rPr>
  </w:style>
  <w:style w:type="character" w:customStyle="1" w:styleId="Heading7Char">
    <w:name w:val="Heading 7 Char"/>
    <w:basedOn w:val="DefaultParagraphFont"/>
    <w:link w:val="Heading7"/>
    <w:rsid w:val="00775C00"/>
    <w:rPr>
      <w:rFonts w:eastAsiaTheme="minorHAnsi"/>
      <w:sz w:val="22"/>
      <w:szCs w:val="22"/>
    </w:rPr>
  </w:style>
  <w:style w:type="character" w:customStyle="1" w:styleId="Heading8Char">
    <w:name w:val="Heading 8 Char"/>
    <w:basedOn w:val="DefaultParagraphFont"/>
    <w:link w:val="Heading8"/>
    <w:rsid w:val="00775C00"/>
    <w:rPr>
      <w:rFonts w:eastAsiaTheme="minorHAnsi"/>
      <w:sz w:val="22"/>
      <w:szCs w:val="22"/>
    </w:rPr>
  </w:style>
  <w:style w:type="character" w:customStyle="1" w:styleId="Heading9Char">
    <w:name w:val="Heading 9 Char"/>
    <w:basedOn w:val="DefaultParagraphFont"/>
    <w:link w:val="Heading9"/>
    <w:rsid w:val="00775C00"/>
    <w:rPr>
      <w:rFonts w:eastAsiaTheme="minorHAnsi"/>
      <w:sz w:val="22"/>
      <w:szCs w:val="22"/>
    </w:rPr>
  </w:style>
  <w:style w:type="paragraph" w:customStyle="1" w:styleId="Para">
    <w:name w:val="Para"/>
    <w:qFormat/>
    <w:rsid w:val="00775C00"/>
    <w:pPr>
      <w:spacing w:after="120"/>
      <w:ind w:left="720" w:firstLine="720"/>
    </w:pPr>
    <w:rPr>
      <w:rFonts w:ascii="Times New Roman" w:eastAsia="Times New Roman" w:hAnsi="Times New Roman" w:cs="Times New Roman"/>
      <w:snapToGrid w:val="0"/>
      <w:sz w:val="26"/>
      <w:szCs w:val="20"/>
    </w:rPr>
  </w:style>
  <w:style w:type="paragraph" w:customStyle="1" w:styleId="AbstractHead">
    <w:name w:val="AbstractHead"/>
    <w:basedOn w:val="Para"/>
    <w:next w:val="AbstractPara"/>
    <w:rsid w:val="00775C00"/>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775C00"/>
    <w:pPr>
      <w:pBdr>
        <w:top w:val="single" w:sz="4" w:space="1" w:color="auto"/>
        <w:left w:val="single" w:sz="4" w:space="4" w:color="auto"/>
        <w:bottom w:val="single" w:sz="4" w:space="1" w:color="auto"/>
        <w:right w:val="single" w:sz="4" w:space="4" w:color="auto"/>
      </w:pBdr>
      <w:spacing w:after="200" w:line="276" w:lineRule="auto"/>
      <w:ind w:left="720"/>
    </w:pPr>
    <w:rPr>
      <w:rFonts w:ascii="Arial" w:eastAsia="Times New Roman" w:hAnsi="Arial" w:cs="Times New Roman"/>
      <w:snapToGrid w:val="0"/>
      <w:szCs w:val="20"/>
    </w:rPr>
  </w:style>
  <w:style w:type="paragraph" w:customStyle="1" w:styleId="Acknowledgments">
    <w:name w:val="Acknowledgments"/>
    <w:basedOn w:val="Normal"/>
    <w:rsid w:val="00775C00"/>
    <w:pPr>
      <w:spacing w:after="120"/>
      <w:ind w:left="720" w:firstLine="720"/>
    </w:pPr>
    <w:rPr>
      <w:snapToGrid w:val="0"/>
      <w:sz w:val="26"/>
    </w:rPr>
  </w:style>
  <w:style w:type="paragraph" w:customStyle="1" w:styleId="Address">
    <w:name w:val="Address"/>
    <w:basedOn w:val="Normal"/>
    <w:rsid w:val="00775C00"/>
    <w:pPr>
      <w:widowControl w:val="0"/>
      <w:spacing w:before="120" w:after="0" w:line="240" w:lineRule="auto"/>
      <w:ind w:left="2160"/>
    </w:pPr>
    <w:rPr>
      <w:rFonts w:ascii="Times New Roman" w:eastAsia="Times New Roman" w:hAnsi="Times New Roman" w:cs="Times New Roman"/>
      <w:snapToGrid w:val="0"/>
      <w:sz w:val="24"/>
      <w:szCs w:val="20"/>
    </w:rPr>
  </w:style>
  <w:style w:type="paragraph" w:customStyle="1" w:styleId="AddressDescription">
    <w:name w:val="AddressDescription"/>
    <w:basedOn w:val="Normal"/>
    <w:next w:val="Normal"/>
    <w:rsid w:val="00775C00"/>
    <w:pPr>
      <w:widowControl w:val="0"/>
      <w:spacing w:before="120" w:after="120" w:line="240" w:lineRule="auto"/>
      <w:ind w:left="2160"/>
    </w:pPr>
    <w:rPr>
      <w:rFonts w:ascii="Times New Roman" w:eastAsia="Times New Roman" w:hAnsi="Times New Roman" w:cs="Times New Roman"/>
      <w:snapToGrid w:val="0"/>
      <w:sz w:val="24"/>
      <w:szCs w:val="20"/>
    </w:rPr>
  </w:style>
  <w:style w:type="paragraph" w:customStyle="1" w:styleId="AddressName">
    <w:name w:val="AddressName"/>
    <w:basedOn w:val="Normal"/>
    <w:next w:val="Normal"/>
    <w:rsid w:val="00775C00"/>
    <w:pPr>
      <w:widowControl w:val="0"/>
      <w:spacing w:before="120" w:after="0" w:line="240" w:lineRule="auto"/>
      <w:ind w:left="2160"/>
    </w:pPr>
    <w:rPr>
      <w:rFonts w:ascii="Times New Roman" w:eastAsia="Times New Roman" w:hAnsi="Times New Roman" w:cs="Times New Roman"/>
      <w:snapToGrid w:val="0"/>
      <w:sz w:val="24"/>
      <w:szCs w:val="20"/>
    </w:rPr>
  </w:style>
  <w:style w:type="paragraph" w:customStyle="1" w:styleId="Question">
    <w:name w:val="Question"/>
    <w:next w:val="Option"/>
    <w:rsid w:val="00775C00"/>
    <w:pPr>
      <w:spacing w:after="120"/>
      <w:ind w:left="2160" w:hanging="720"/>
    </w:pPr>
    <w:rPr>
      <w:rFonts w:ascii="Times New Roman" w:eastAsia="Times New Roman" w:hAnsi="Times New Roman" w:cs="Times New Roman"/>
      <w:sz w:val="26"/>
      <w:szCs w:val="20"/>
    </w:rPr>
  </w:style>
  <w:style w:type="paragraph" w:customStyle="1" w:styleId="Option">
    <w:name w:val="Option"/>
    <w:basedOn w:val="Question"/>
    <w:rsid w:val="00775C00"/>
    <w:pPr>
      <w:ind w:left="2880"/>
    </w:pPr>
  </w:style>
  <w:style w:type="paragraph" w:customStyle="1" w:styleId="Answer">
    <w:name w:val="Answer"/>
    <w:basedOn w:val="Option"/>
    <w:next w:val="Explanation"/>
    <w:rsid w:val="00775C00"/>
    <w:pPr>
      <w:widowControl w:val="0"/>
    </w:pPr>
    <w:rPr>
      <w:snapToGrid w:val="0"/>
    </w:rPr>
  </w:style>
  <w:style w:type="paragraph" w:customStyle="1" w:styleId="AnswersHead">
    <w:name w:val="AnswersHead"/>
    <w:basedOn w:val="Normal"/>
    <w:next w:val="Para"/>
    <w:rsid w:val="00775C00"/>
    <w:pPr>
      <w:pBdr>
        <w:top w:val="single" w:sz="18" w:space="1" w:color="auto"/>
        <w:bottom w:val="single" w:sz="18" w:space="1" w:color="auto"/>
      </w:pBdr>
      <w:spacing w:before="240" w:after="120" w:line="240" w:lineRule="auto"/>
    </w:pPr>
    <w:rPr>
      <w:rFonts w:ascii="Arial" w:eastAsia="Times New Roman" w:hAnsi="Arial" w:cs="Times New Roman"/>
      <w:b/>
      <w:sz w:val="52"/>
      <w:szCs w:val="52"/>
    </w:rPr>
  </w:style>
  <w:style w:type="paragraph" w:customStyle="1" w:styleId="ChapterTitle">
    <w:name w:val="ChapterTitle"/>
    <w:next w:val="Para"/>
    <w:qFormat/>
    <w:rsid w:val="00775C00"/>
    <w:pPr>
      <w:spacing w:after="360"/>
      <w:outlineLvl w:val="0"/>
    </w:pPr>
    <w:rPr>
      <w:rFonts w:ascii="Arial" w:eastAsia="Times New Roman" w:hAnsi="Arial" w:cs="Times New Roman"/>
      <w:b/>
      <w:snapToGrid w:val="0"/>
      <w:sz w:val="60"/>
      <w:szCs w:val="20"/>
    </w:rPr>
  </w:style>
  <w:style w:type="paragraph" w:customStyle="1" w:styleId="AppendixTitle">
    <w:name w:val="AppendixTitle"/>
    <w:basedOn w:val="ChapterTitle"/>
    <w:next w:val="Para"/>
    <w:rsid w:val="00775C00"/>
    <w:pPr>
      <w:spacing w:before="120" w:after="120"/>
    </w:pPr>
  </w:style>
  <w:style w:type="paragraph" w:customStyle="1" w:styleId="AuthorBio">
    <w:name w:val="AuthorBio"/>
    <w:rsid w:val="00775C00"/>
    <w:pPr>
      <w:spacing w:before="240" w:after="240"/>
      <w:ind w:firstLine="720"/>
    </w:pPr>
    <w:rPr>
      <w:rFonts w:ascii="Arial" w:eastAsia="Times New Roman" w:hAnsi="Arial" w:cs="Times New Roman"/>
      <w:sz w:val="20"/>
      <w:szCs w:val="20"/>
    </w:rPr>
  </w:style>
  <w:style w:type="paragraph" w:styleId="BalloonText">
    <w:name w:val="Balloon Text"/>
    <w:basedOn w:val="Normal"/>
    <w:link w:val="BalloonTextChar"/>
    <w:semiHidden/>
    <w:rsid w:val="00775C00"/>
    <w:rPr>
      <w:rFonts w:ascii="Tahoma" w:hAnsi="Tahoma"/>
      <w:sz w:val="16"/>
    </w:rPr>
  </w:style>
  <w:style w:type="character" w:customStyle="1" w:styleId="BalloonTextChar">
    <w:name w:val="Balloon Text Char"/>
    <w:basedOn w:val="DefaultParagraphFont"/>
    <w:link w:val="BalloonText"/>
    <w:semiHidden/>
    <w:rsid w:val="00775C00"/>
    <w:rPr>
      <w:rFonts w:ascii="Tahoma" w:eastAsiaTheme="minorHAnsi" w:hAnsi="Tahoma"/>
      <w:sz w:val="16"/>
      <w:szCs w:val="22"/>
    </w:rPr>
  </w:style>
  <w:style w:type="paragraph" w:styleId="Bibliography">
    <w:name w:val="Bibliography"/>
    <w:basedOn w:val="Normal"/>
    <w:next w:val="Normal"/>
    <w:uiPriority w:val="99"/>
    <w:semiHidden/>
    <w:rsid w:val="00775C00"/>
  </w:style>
  <w:style w:type="paragraph" w:customStyle="1" w:styleId="BibliographyEntry">
    <w:name w:val="BibliographyEntry"/>
    <w:rsid w:val="00775C00"/>
    <w:pPr>
      <w:ind w:left="1440" w:hanging="720"/>
    </w:pPr>
    <w:rPr>
      <w:rFonts w:ascii="Arial" w:eastAsia="Times New Roman" w:hAnsi="Arial" w:cs="Tahoma"/>
      <w:sz w:val="26"/>
      <w:szCs w:val="16"/>
    </w:rPr>
  </w:style>
  <w:style w:type="paragraph" w:customStyle="1" w:styleId="BibliographyHead">
    <w:name w:val="BibliographyHead"/>
    <w:next w:val="BibliographyEntry"/>
    <w:rsid w:val="00775C00"/>
    <w:pPr>
      <w:pBdr>
        <w:top w:val="single" w:sz="18" w:space="1" w:color="auto"/>
        <w:bottom w:val="single" w:sz="18" w:space="1" w:color="auto"/>
      </w:pBdr>
      <w:spacing w:before="240" w:after="120"/>
    </w:pPr>
    <w:rPr>
      <w:rFonts w:ascii="Arial" w:eastAsia="Times New Roman" w:hAnsi="Arial" w:cs="Times New Roman"/>
      <w:b/>
      <w:sz w:val="52"/>
      <w:szCs w:val="52"/>
    </w:rPr>
  </w:style>
  <w:style w:type="paragraph" w:customStyle="1" w:styleId="BibliographyTitle">
    <w:name w:val="BibliographyTitle"/>
    <w:next w:val="BibliographyEntry"/>
    <w:rsid w:val="00775C00"/>
    <w:rPr>
      <w:rFonts w:ascii="Arial" w:eastAsia="Times New Roman" w:hAnsi="Arial" w:cs="Times New Roman"/>
      <w:b/>
      <w:smallCaps/>
      <w:sz w:val="60"/>
      <w:szCs w:val="60"/>
    </w:rPr>
  </w:style>
  <w:style w:type="character" w:customStyle="1" w:styleId="BoldItalic">
    <w:name w:val="BoldItalic"/>
    <w:rsid w:val="00775C00"/>
    <w:rPr>
      <w:b/>
      <w:i/>
    </w:rPr>
  </w:style>
  <w:style w:type="character" w:styleId="BookTitle">
    <w:name w:val="Book Title"/>
    <w:basedOn w:val="DefaultParagraphFont"/>
    <w:uiPriority w:val="99"/>
    <w:qFormat/>
    <w:rsid w:val="00775C00"/>
    <w:rPr>
      <w:b/>
      <w:bCs/>
      <w:smallCaps/>
      <w:spacing w:val="5"/>
    </w:rPr>
  </w:style>
  <w:style w:type="paragraph" w:customStyle="1" w:styleId="BookAuthor">
    <w:name w:val="BookAuthor"/>
    <w:basedOn w:val="Normal"/>
    <w:rsid w:val="00775C00"/>
    <w:pPr>
      <w:spacing w:before="120" w:after="1000" w:line="240" w:lineRule="auto"/>
      <w:ind w:left="720" w:firstLine="720"/>
      <w:contextualSpacing/>
      <w:jc w:val="center"/>
    </w:pPr>
    <w:rPr>
      <w:rFonts w:ascii="Times New Roman" w:eastAsia="Times New Roman" w:hAnsi="Times New Roman" w:cs="Times New Roman"/>
      <w:sz w:val="32"/>
      <w:szCs w:val="20"/>
    </w:rPr>
  </w:style>
  <w:style w:type="paragraph" w:customStyle="1" w:styleId="BookEdition">
    <w:name w:val="BookEdition"/>
    <w:qFormat/>
    <w:rsid w:val="00775C00"/>
    <w:pPr>
      <w:pBdr>
        <w:top w:val="single" w:sz="4" w:space="1" w:color="auto"/>
        <w:bottom w:val="single" w:sz="4" w:space="1" w:color="auto"/>
      </w:pBdr>
      <w:spacing w:after="200"/>
      <w:jc w:val="center"/>
    </w:pPr>
    <w:rPr>
      <w:rFonts w:ascii="Arial" w:eastAsia="Times New Roman" w:hAnsi="Arial" w:cs="Times New Roman"/>
      <w:b/>
      <w:snapToGrid w:val="0"/>
      <w:sz w:val="36"/>
      <w:szCs w:val="20"/>
    </w:rPr>
  </w:style>
  <w:style w:type="paragraph" w:customStyle="1" w:styleId="BookHalfTitle">
    <w:name w:val="BookHalfTitle"/>
    <w:basedOn w:val="Normal"/>
    <w:next w:val="H2"/>
    <w:rsid w:val="00775C00"/>
    <w:pPr>
      <w:spacing w:before="480" w:after="480" w:line="240" w:lineRule="auto"/>
      <w:ind w:left="720" w:firstLine="720"/>
      <w:jc w:val="center"/>
    </w:pPr>
    <w:rPr>
      <w:rFonts w:ascii="Arial" w:eastAsia="Times New Roman" w:hAnsi="Arial" w:cs="Times New Roman"/>
      <w:b/>
      <w:snapToGrid w:val="0"/>
      <w:sz w:val="52"/>
      <w:szCs w:val="20"/>
    </w:rPr>
  </w:style>
  <w:style w:type="paragraph" w:customStyle="1" w:styleId="BookReviewAuthor">
    <w:name w:val="BookReviewAuthor"/>
    <w:rsid w:val="00775C00"/>
    <w:pPr>
      <w:ind w:left="4320"/>
    </w:pPr>
    <w:rPr>
      <w:rFonts w:ascii="Times New Roman" w:eastAsia="Times New Roman" w:hAnsi="Times New Roman" w:cs="Times New Roman"/>
      <w:snapToGrid w:val="0"/>
      <w:sz w:val="20"/>
      <w:szCs w:val="20"/>
    </w:rPr>
  </w:style>
  <w:style w:type="paragraph" w:customStyle="1" w:styleId="BookReviewItem">
    <w:name w:val="BookReviewItem"/>
    <w:rsid w:val="00775C00"/>
    <w:pPr>
      <w:spacing w:before="240" w:after="240"/>
      <w:ind w:left="3600" w:right="1440" w:hanging="720"/>
    </w:pPr>
    <w:rPr>
      <w:rFonts w:ascii="Times New Roman" w:eastAsia="Times New Roman" w:hAnsi="Times New Roman" w:cs="Times New Roman"/>
      <w:sz w:val="28"/>
      <w:szCs w:val="20"/>
    </w:rPr>
  </w:style>
  <w:style w:type="paragraph" w:customStyle="1" w:styleId="BookTitle0">
    <w:name w:val="BookTitle"/>
    <w:basedOn w:val="Normal"/>
    <w:next w:val="Normal"/>
    <w:rsid w:val="00775C00"/>
    <w:pPr>
      <w:pageBreakBefore/>
      <w:spacing w:before="4800" w:after="480" w:line="240" w:lineRule="auto"/>
      <w:ind w:left="720" w:firstLine="720"/>
      <w:jc w:val="center"/>
    </w:pPr>
    <w:rPr>
      <w:rFonts w:ascii="Arial" w:eastAsia="Times New Roman" w:hAnsi="Arial" w:cs="Times New Roman"/>
      <w:b/>
      <w:snapToGrid w:val="0"/>
      <w:sz w:val="52"/>
      <w:szCs w:val="20"/>
    </w:rPr>
  </w:style>
  <w:style w:type="paragraph" w:customStyle="1" w:styleId="BookSubtitle">
    <w:name w:val="BookSubtitle"/>
    <w:basedOn w:val="BookTitle0"/>
    <w:next w:val="Normal"/>
    <w:rsid w:val="00775C00"/>
    <w:pPr>
      <w:pageBreakBefore w:val="0"/>
      <w:spacing w:before="480"/>
    </w:pPr>
    <w:rPr>
      <w:sz w:val="36"/>
    </w:rPr>
  </w:style>
  <w:style w:type="character" w:customStyle="1" w:styleId="Callout">
    <w:name w:val="Callout"/>
    <w:basedOn w:val="DefaultParagraphFont"/>
    <w:rsid w:val="00775C00"/>
    <w:rPr>
      <w:bdr w:val="none" w:sz="0" w:space="0" w:color="auto"/>
      <w:shd w:val="clear" w:color="auto" w:fill="B2A1C7" w:themeFill="accent4" w:themeFillTint="99"/>
    </w:rPr>
  </w:style>
  <w:style w:type="paragraph" w:customStyle="1" w:styleId="ChapterSubtitle">
    <w:name w:val="ChapterSubtitle"/>
    <w:basedOn w:val="ChapterTitle"/>
    <w:next w:val="Para"/>
    <w:rsid w:val="00775C00"/>
    <w:rPr>
      <w:sz w:val="44"/>
    </w:rPr>
  </w:style>
  <w:style w:type="paragraph" w:customStyle="1" w:styleId="ChapterAuthor">
    <w:name w:val="ChapterAuthor"/>
    <w:basedOn w:val="ChapterSubtitle"/>
    <w:next w:val="ChapterAuthorAffiliation"/>
    <w:rsid w:val="00775C00"/>
    <w:pPr>
      <w:spacing w:after="120"/>
      <w:outlineLvl w:val="9"/>
    </w:pPr>
    <w:rPr>
      <w:i/>
      <w:sz w:val="36"/>
    </w:rPr>
  </w:style>
  <w:style w:type="paragraph" w:customStyle="1" w:styleId="ChapterAuthorAffiliation">
    <w:name w:val="ChapterAuthorAffiliation"/>
    <w:next w:val="Para"/>
    <w:rsid w:val="00775C00"/>
    <w:pPr>
      <w:spacing w:after="120"/>
    </w:pPr>
    <w:rPr>
      <w:rFonts w:ascii="Arial" w:eastAsia="Times New Roman" w:hAnsi="Arial" w:cs="Times New Roman"/>
      <w:i/>
      <w:smallCaps/>
      <w:snapToGrid w:val="0"/>
      <w:sz w:val="36"/>
      <w:szCs w:val="20"/>
    </w:rPr>
  </w:style>
  <w:style w:type="paragraph" w:customStyle="1" w:styleId="FootnoteEntry">
    <w:name w:val="FootnoteEntry"/>
    <w:rsid w:val="00775C00"/>
    <w:pPr>
      <w:ind w:left="1440" w:hanging="720"/>
    </w:pPr>
    <w:rPr>
      <w:rFonts w:ascii="Times New Roman" w:eastAsia="Times New Roman" w:hAnsi="Times New Roman" w:cs="Times New Roman"/>
      <w:snapToGrid w:val="0"/>
      <w:sz w:val="20"/>
      <w:szCs w:val="20"/>
    </w:rPr>
  </w:style>
  <w:style w:type="paragraph" w:customStyle="1" w:styleId="ChapterCredit">
    <w:name w:val="ChapterCredit"/>
    <w:basedOn w:val="FootnoteEntry"/>
    <w:next w:val="Para"/>
    <w:rsid w:val="00775C00"/>
    <w:pPr>
      <w:spacing w:before="120" w:after="120"/>
      <w:ind w:left="0" w:firstLine="0"/>
    </w:pPr>
  </w:style>
  <w:style w:type="paragraph" w:customStyle="1" w:styleId="Objective">
    <w:name w:val="Objective"/>
    <w:rsid w:val="00775C00"/>
    <w:pPr>
      <w:widowControl w:val="0"/>
      <w:spacing w:after="120"/>
      <w:ind w:left="2520" w:hanging="360"/>
    </w:pPr>
    <w:rPr>
      <w:rFonts w:ascii="Arial" w:eastAsia="Times New Roman" w:hAnsi="Arial" w:cs="Times New Roman"/>
      <w:b/>
      <w:i/>
      <w:snapToGrid w:val="0"/>
      <w:szCs w:val="20"/>
      <w:u w:val="single"/>
    </w:rPr>
  </w:style>
  <w:style w:type="paragraph" w:customStyle="1" w:styleId="ChapterObjective">
    <w:name w:val="ChapterObjective"/>
    <w:basedOn w:val="Objective"/>
    <w:rsid w:val="00775C00"/>
    <w:rPr>
      <w:i w:val="0"/>
    </w:rPr>
  </w:style>
  <w:style w:type="paragraph" w:customStyle="1" w:styleId="ChapterFeaturingList">
    <w:name w:val="ChapterFeaturingList"/>
    <w:basedOn w:val="ChapterObjective"/>
    <w:rsid w:val="00775C00"/>
    <w:rPr>
      <w:b w:val="0"/>
      <w:sz w:val="26"/>
      <w:u w:val="none"/>
    </w:rPr>
  </w:style>
  <w:style w:type="paragraph" w:customStyle="1" w:styleId="ChapterFeaturingListSub">
    <w:name w:val="ChapterFeaturingListSub"/>
    <w:rsid w:val="00775C00"/>
    <w:pPr>
      <w:spacing w:after="120"/>
      <w:ind w:left="2880"/>
      <w:contextualSpacing/>
    </w:pPr>
    <w:rPr>
      <w:rFonts w:ascii="Arial" w:eastAsia="Times New Roman" w:hAnsi="Arial" w:cs="Times New Roman"/>
      <w:snapToGrid w:val="0"/>
      <w:sz w:val="26"/>
      <w:szCs w:val="20"/>
    </w:rPr>
  </w:style>
  <w:style w:type="paragraph" w:customStyle="1" w:styleId="ChapterFeaturingListSub2">
    <w:name w:val="ChapterFeaturingListSub2"/>
    <w:rsid w:val="00775C00"/>
    <w:pPr>
      <w:spacing w:after="120"/>
      <w:ind w:left="3600"/>
    </w:pPr>
    <w:rPr>
      <w:rFonts w:ascii="Arial" w:eastAsia="Times New Roman" w:hAnsi="Arial" w:cs="Times New Roman"/>
      <w:snapToGrid w:val="0"/>
      <w:sz w:val="26"/>
      <w:szCs w:val="20"/>
    </w:rPr>
  </w:style>
  <w:style w:type="paragraph" w:customStyle="1" w:styleId="ChapterIntroductionHead">
    <w:name w:val="ChapterIntroductionHead"/>
    <w:next w:val="ChapterIntroductionPara"/>
    <w:rsid w:val="00775C00"/>
    <w:pPr>
      <w:ind w:left="1440"/>
      <w:outlineLvl w:val="0"/>
    </w:pPr>
    <w:rPr>
      <w:rFonts w:ascii="Arial" w:eastAsia="Times New Roman" w:hAnsi="Arial" w:cs="Times New Roman"/>
      <w:b/>
      <w:snapToGrid w:val="0"/>
      <w:sz w:val="26"/>
      <w:szCs w:val="20"/>
    </w:rPr>
  </w:style>
  <w:style w:type="paragraph" w:customStyle="1" w:styleId="ChapterIntroductionPara">
    <w:name w:val="ChapterIntroductionPara"/>
    <w:next w:val="Para"/>
    <w:rsid w:val="00775C00"/>
    <w:pPr>
      <w:ind w:left="1440"/>
    </w:pPr>
    <w:rPr>
      <w:rFonts w:ascii="Arial" w:eastAsia="Times New Roman" w:hAnsi="Arial" w:cs="Times New Roman"/>
      <w:snapToGrid w:val="0"/>
      <w:sz w:val="26"/>
      <w:szCs w:val="20"/>
    </w:rPr>
  </w:style>
  <w:style w:type="paragraph" w:customStyle="1" w:styleId="ObjectiveTitle">
    <w:name w:val="ObjectiveTitle"/>
    <w:basedOn w:val="Objective"/>
    <w:next w:val="Objective"/>
    <w:rsid w:val="00775C00"/>
    <w:pPr>
      <w:spacing w:before="240"/>
      <w:ind w:left="1800"/>
    </w:pPr>
    <w:rPr>
      <w:u w:val="none"/>
    </w:rPr>
  </w:style>
  <w:style w:type="paragraph" w:customStyle="1" w:styleId="ChapterObjectiveTitle">
    <w:name w:val="ChapterObjectiveTitle"/>
    <w:basedOn w:val="ObjectiveTitle"/>
    <w:next w:val="ChapterObjective"/>
    <w:rsid w:val="00775C00"/>
    <w:pPr>
      <w:ind w:left="1440" w:firstLine="0"/>
    </w:pPr>
    <w:rPr>
      <w:i w:val="0"/>
    </w:rPr>
  </w:style>
  <w:style w:type="paragraph" w:customStyle="1" w:styleId="Subobjective">
    <w:name w:val="Subobjective"/>
    <w:basedOn w:val="Objective"/>
    <w:rsid w:val="00775C00"/>
    <w:pPr>
      <w:keepNext/>
      <w:spacing w:before="180"/>
      <w:ind w:left="2880"/>
    </w:pPr>
  </w:style>
  <w:style w:type="paragraph" w:customStyle="1" w:styleId="ChapterSubobjective">
    <w:name w:val="ChapterSubobjective"/>
    <w:basedOn w:val="Subobjective"/>
    <w:rsid w:val="00775C00"/>
    <w:pPr>
      <w:keepNext w:val="0"/>
    </w:pPr>
    <w:rPr>
      <w:i w:val="0"/>
    </w:rPr>
  </w:style>
  <w:style w:type="paragraph" w:customStyle="1" w:styleId="Code80">
    <w:name w:val="Code80"/>
    <w:rsid w:val="00775C00"/>
    <w:pPr>
      <w:spacing w:before="120" w:after="120"/>
      <w:contextualSpacing/>
    </w:pPr>
    <w:rPr>
      <w:rFonts w:ascii="Courier New" w:eastAsia="Times New Roman" w:hAnsi="Courier New" w:cs="Times New Roman"/>
      <w:noProof/>
      <w:snapToGrid w:val="0"/>
      <w:sz w:val="16"/>
      <w:szCs w:val="20"/>
    </w:rPr>
  </w:style>
  <w:style w:type="paragraph" w:customStyle="1" w:styleId="Code80Sub">
    <w:name w:val="Code80Sub"/>
    <w:rsid w:val="00775C00"/>
    <w:pPr>
      <w:ind w:left="1440"/>
    </w:pPr>
    <w:rPr>
      <w:rFonts w:ascii="Courier New" w:eastAsia="Times New Roman" w:hAnsi="Courier New" w:cs="Times New Roman"/>
      <w:noProof/>
      <w:snapToGrid w:val="0"/>
      <w:sz w:val="16"/>
      <w:szCs w:val="20"/>
      <w:lang w:val="de-DE"/>
    </w:rPr>
  </w:style>
  <w:style w:type="character" w:customStyle="1" w:styleId="CodeColorBlue">
    <w:name w:val="CodeColorBlue"/>
    <w:rsid w:val="00775C00"/>
    <w:rPr>
      <w:rFonts w:cs="Arial"/>
      <w:color w:val="0000FF"/>
    </w:rPr>
  </w:style>
  <w:style w:type="character" w:customStyle="1" w:styleId="CodeColorBlue2">
    <w:name w:val="CodeColorBlue2"/>
    <w:rsid w:val="00775C00"/>
    <w:rPr>
      <w:rFonts w:cs="Arial"/>
      <w:color w:val="0000A5"/>
    </w:rPr>
  </w:style>
  <w:style w:type="character" w:customStyle="1" w:styleId="CodeColorBlue3">
    <w:name w:val="CodeColorBlue3"/>
    <w:rsid w:val="00775C00"/>
    <w:rPr>
      <w:rFonts w:cs="Arial"/>
      <w:color w:val="6464B9"/>
    </w:rPr>
  </w:style>
  <w:style w:type="character" w:customStyle="1" w:styleId="CodeColorBluegreen">
    <w:name w:val="CodeColorBluegreen"/>
    <w:rsid w:val="00775C00"/>
    <w:rPr>
      <w:rFonts w:cs="Arial"/>
      <w:color w:val="2B91AF"/>
    </w:rPr>
  </w:style>
  <w:style w:type="character" w:customStyle="1" w:styleId="CodeColorBrown">
    <w:name w:val="CodeColorBrown"/>
    <w:rsid w:val="00775C00"/>
    <w:rPr>
      <w:rFonts w:cs="Arial"/>
      <w:color w:val="A31515"/>
    </w:rPr>
  </w:style>
  <w:style w:type="character" w:customStyle="1" w:styleId="CodeColorDkBlue">
    <w:name w:val="CodeColorDkBlue"/>
    <w:rsid w:val="00775C00"/>
    <w:rPr>
      <w:rFonts w:cs="Times New Roman"/>
      <w:color w:val="000080"/>
      <w:szCs w:val="22"/>
    </w:rPr>
  </w:style>
  <w:style w:type="character" w:customStyle="1" w:styleId="CodeColorGreen">
    <w:name w:val="CodeColorGreen"/>
    <w:rsid w:val="00775C00"/>
    <w:rPr>
      <w:rFonts w:cs="Arial"/>
      <w:color w:val="008000"/>
    </w:rPr>
  </w:style>
  <w:style w:type="character" w:customStyle="1" w:styleId="CodeColorGreen2">
    <w:name w:val="CodeColorGreen2"/>
    <w:rsid w:val="00775C00"/>
    <w:rPr>
      <w:rFonts w:cs="Arial"/>
      <w:color w:val="629755"/>
    </w:rPr>
  </w:style>
  <w:style w:type="character" w:customStyle="1" w:styleId="CodeColorGrey30">
    <w:name w:val="CodeColorGrey30"/>
    <w:rsid w:val="00775C00"/>
    <w:rPr>
      <w:rFonts w:cs="Arial"/>
      <w:color w:val="808080"/>
    </w:rPr>
  </w:style>
  <w:style w:type="character" w:customStyle="1" w:styleId="CodeColorGrey55">
    <w:name w:val="CodeColorGrey55"/>
    <w:rsid w:val="00775C00"/>
    <w:rPr>
      <w:rFonts w:cs="Arial"/>
      <w:color w:val="C0C0C0"/>
    </w:rPr>
  </w:style>
  <w:style w:type="character" w:customStyle="1" w:styleId="CodeColorGrey80">
    <w:name w:val="CodeColorGrey80"/>
    <w:rsid w:val="00775C00"/>
    <w:rPr>
      <w:rFonts w:cs="Arial"/>
      <w:color w:val="555555"/>
    </w:rPr>
  </w:style>
  <w:style w:type="character" w:customStyle="1" w:styleId="CodeColorHotPink">
    <w:name w:val="CodeColorHotPink"/>
    <w:rsid w:val="00775C00"/>
    <w:rPr>
      <w:rFonts w:cs="Times New Roman"/>
      <w:color w:val="DF36FA"/>
      <w:szCs w:val="18"/>
    </w:rPr>
  </w:style>
  <w:style w:type="character" w:customStyle="1" w:styleId="CodeColorMagenta">
    <w:name w:val="CodeColorMagenta"/>
    <w:rsid w:val="00775C00"/>
    <w:rPr>
      <w:rFonts w:cs="Arial"/>
      <w:color w:val="844646"/>
    </w:rPr>
  </w:style>
  <w:style w:type="character" w:customStyle="1" w:styleId="CodeColorOrange">
    <w:name w:val="CodeColorOrange"/>
    <w:rsid w:val="00775C00"/>
    <w:rPr>
      <w:rFonts w:cs="Arial"/>
      <w:color w:val="B96464"/>
    </w:rPr>
  </w:style>
  <w:style w:type="character" w:customStyle="1" w:styleId="CodeColorPeach">
    <w:name w:val="CodeColorPeach"/>
    <w:rsid w:val="00775C00"/>
    <w:rPr>
      <w:rFonts w:cs="Arial"/>
      <w:color w:val="FFDBA3"/>
    </w:rPr>
  </w:style>
  <w:style w:type="character" w:customStyle="1" w:styleId="CodeColorPurple">
    <w:name w:val="CodeColorPurple"/>
    <w:rsid w:val="00775C00"/>
    <w:rPr>
      <w:rFonts w:cs="Arial"/>
      <w:color w:val="951795"/>
    </w:rPr>
  </w:style>
  <w:style w:type="character" w:customStyle="1" w:styleId="CodeColorPurple2">
    <w:name w:val="CodeColorPurple2"/>
    <w:rsid w:val="00775C00"/>
    <w:rPr>
      <w:rFonts w:cs="Arial"/>
      <w:color w:val="800080"/>
    </w:rPr>
  </w:style>
  <w:style w:type="character" w:customStyle="1" w:styleId="CodeColorRed">
    <w:name w:val="CodeColorRed"/>
    <w:rsid w:val="00775C00"/>
    <w:rPr>
      <w:rFonts w:cs="Arial"/>
      <w:color w:val="FF0000"/>
    </w:rPr>
  </w:style>
  <w:style w:type="character" w:customStyle="1" w:styleId="CodeColorRed2">
    <w:name w:val="CodeColorRed2"/>
    <w:rsid w:val="00775C00"/>
    <w:rPr>
      <w:rFonts w:cs="Arial"/>
      <w:color w:val="800000"/>
    </w:rPr>
  </w:style>
  <w:style w:type="character" w:customStyle="1" w:styleId="CodeColorRed3">
    <w:name w:val="CodeColorRed3"/>
    <w:rsid w:val="00775C00"/>
    <w:rPr>
      <w:rFonts w:cs="Arial"/>
      <w:color w:val="A31515"/>
    </w:rPr>
  </w:style>
  <w:style w:type="character" w:customStyle="1" w:styleId="CodeColorTealBlue">
    <w:name w:val="CodeColorTealBlue"/>
    <w:rsid w:val="00775C00"/>
    <w:rPr>
      <w:rFonts w:cs="Times New Roman"/>
      <w:color w:val="008080"/>
      <w:szCs w:val="22"/>
    </w:rPr>
  </w:style>
  <w:style w:type="character" w:customStyle="1" w:styleId="CodeColorWhite">
    <w:name w:val="CodeColorWhite"/>
    <w:rsid w:val="00775C00"/>
    <w:rPr>
      <w:rFonts w:cs="Arial"/>
      <w:color w:val="FFFFFF"/>
      <w:bdr w:val="none" w:sz="0" w:space="0" w:color="auto"/>
    </w:rPr>
  </w:style>
  <w:style w:type="paragraph" w:customStyle="1" w:styleId="CodeHead">
    <w:name w:val="CodeHead"/>
    <w:next w:val="CodeListing"/>
    <w:rsid w:val="00775C00"/>
    <w:pPr>
      <w:spacing w:before="120" w:after="120"/>
    </w:pPr>
    <w:rPr>
      <w:rFonts w:ascii="Arial" w:eastAsia="Times New Roman" w:hAnsi="Arial" w:cs="Times New Roman"/>
      <w:b/>
      <w:snapToGrid w:val="0"/>
      <w:sz w:val="22"/>
      <w:szCs w:val="20"/>
    </w:rPr>
  </w:style>
  <w:style w:type="character" w:customStyle="1" w:styleId="CodeHighlight">
    <w:name w:val="CodeHighlight"/>
    <w:rsid w:val="00775C00"/>
    <w:rPr>
      <w:b/>
      <w:color w:val="7F7F7F" w:themeColor="text1" w:themeTint="80"/>
      <w:kern w:val="0"/>
      <w:position w:val="0"/>
      <w:u w:val="none"/>
      <w:bdr w:val="none" w:sz="0" w:space="0" w:color="auto"/>
      <w:shd w:val="clear" w:color="auto" w:fill="auto"/>
    </w:rPr>
  </w:style>
  <w:style w:type="paragraph" w:customStyle="1" w:styleId="CodeLabel">
    <w:name w:val="CodeLabel"/>
    <w:qFormat/>
    <w:rsid w:val="00775C00"/>
    <w:pPr>
      <w:numPr>
        <w:numId w:val="1"/>
      </w:numPr>
      <w:pBdr>
        <w:top w:val="single" w:sz="4" w:space="1" w:color="auto"/>
        <w:left w:val="single" w:sz="4" w:space="4" w:color="auto"/>
        <w:bottom w:val="single" w:sz="4" w:space="1" w:color="auto"/>
        <w:right w:val="single" w:sz="4" w:space="4" w:color="auto"/>
      </w:pBdr>
      <w:spacing w:before="120" w:after="120"/>
    </w:pPr>
    <w:rPr>
      <w:rFonts w:ascii="Arial" w:eastAsia="Times New Roman" w:hAnsi="Arial" w:cs="Times New Roman"/>
      <w:snapToGrid w:val="0"/>
      <w:sz w:val="20"/>
      <w:szCs w:val="20"/>
    </w:rPr>
  </w:style>
  <w:style w:type="paragraph" w:customStyle="1" w:styleId="CodeListing">
    <w:name w:val="CodeListing"/>
    <w:rsid w:val="00775C00"/>
    <w:pPr>
      <w:widowControl w:val="0"/>
      <w:spacing w:before="120" w:after="120"/>
      <w:contextualSpacing/>
    </w:pPr>
    <w:rPr>
      <w:rFonts w:ascii="Courier New" w:eastAsia="Times New Roman" w:hAnsi="Courier New" w:cs="Times New Roman"/>
      <w:noProof/>
      <w:snapToGrid w:val="0"/>
      <w:sz w:val="18"/>
      <w:szCs w:val="20"/>
    </w:rPr>
  </w:style>
  <w:style w:type="paragraph" w:customStyle="1" w:styleId="CodeListing80">
    <w:name w:val="CodeListing80"/>
    <w:rsid w:val="00775C00"/>
    <w:rPr>
      <w:rFonts w:ascii="Courier New" w:eastAsia="Times New Roman" w:hAnsi="Courier New" w:cs="Times New Roman"/>
      <w:noProof/>
      <w:snapToGrid w:val="0"/>
      <w:sz w:val="16"/>
      <w:szCs w:val="20"/>
    </w:rPr>
  </w:style>
  <w:style w:type="paragraph" w:customStyle="1" w:styleId="CodeNote">
    <w:name w:val="CodeNote"/>
    <w:qFormat/>
    <w:rsid w:val="00775C00"/>
    <w:pPr>
      <w:pBdr>
        <w:top w:val="single" w:sz="4" w:space="1" w:color="auto"/>
        <w:bottom w:val="single" w:sz="4" w:space="1" w:color="auto"/>
      </w:pBdr>
      <w:spacing w:before="120" w:after="120"/>
      <w:ind w:left="1440"/>
    </w:pPr>
    <w:rPr>
      <w:rFonts w:ascii="Times New Roman" w:eastAsia="Times New Roman" w:hAnsi="Times New Roman" w:cs="Times New Roman"/>
      <w:snapToGrid w:val="0"/>
      <w:sz w:val="16"/>
      <w:szCs w:val="20"/>
    </w:rPr>
  </w:style>
  <w:style w:type="paragraph" w:customStyle="1" w:styleId="CodeScreen">
    <w:name w:val="CodeScreen"/>
    <w:rsid w:val="00775C00"/>
    <w:pPr>
      <w:shd w:val="clear" w:color="auto" w:fill="D9D9D9"/>
    </w:pPr>
    <w:rPr>
      <w:rFonts w:ascii="Courier New" w:eastAsia="Times New Roman" w:hAnsi="Courier New" w:cs="Times New Roman"/>
      <w:noProof/>
      <w:snapToGrid w:val="0"/>
      <w:sz w:val="18"/>
      <w:szCs w:val="20"/>
    </w:rPr>
  </w:style>
  <w:style w:type="paragraph" w:customStyle="1" w:styleId="CodeScreen80">
    <w:name w:val="CodeScreen80"/>
    <w:qFormat/>
    <w:rsid w:val="00775C00"/>
    <w:pPr>
      <w:shd w:val="pct20" w:color="auto" w:fill="auto"/>
      <w:contextualSpacing/>
    </w:pPr>
    <w:rPr>
      <w:rFonts w:ascii="Courier New" w:eastAsia="Times New Roman" w:hAnsi="Courier New" w:cs="Times New Roman"/>
      <w:noProof/>
      <w:snapToGrid w:val="0"/>
      <w:sz w:val="16"/>
      <w:szCs w:val="20"/>
    </w:rPr>
  </w:style>
  <w:style w:type="paragraph" w:customStyle="1" w:styleId="CodeScreenSub">
    <w:name w:val="CodeScreenSub"/>
    <w:basedOn w:val="CodeScreen"/>
    <w:qFormat/>
    <w:rsid w:val="00775C00"/>
    <w:pPr>
      <w:ind w:left="720"/>
    </w:pPr>
  </w:style>
  <w:style w:type="paragraph" w:customStyle="1" w:styleId="CodeSnippet">
    <w:name w:val="CodeSnippet"/>
    <w:rsid w:val="00775C00"/>
    <w:pPr>
      <w:spacing w:before="120" w:after="120"/>
      <w:contextualSpacing/>
    </w:pPr>
    <w:rPr>
      <w:rFonts w:ascii="Courier New" w:eastAsia="Times New Roman" w:hAnsi="Courier New" w:cs="Times New Roman"/>
      <w:noProof/>
      <w:snapToGrid w:val="0"/>
      <w:sz w:val="18"/>
      <w:szCs w:val="20"/>
    </w:rPr>
  </w:style>
  <w:style w:type="paragraph" w:customStyle="1" w:styleId="CodeSnippetSub">
    <w:name w:val="CodeSnippetSub"/>
    <w:rsid w:val="00775C00"/>
    <w:pPr>
      <w:ind w:left="720"/>
    </w:pPr>
    <w:rPr>
      <w:rFonts w:ascii="Courier New" w:eastAsia="Times New Roman" w:hAnsi="Courier New" w:cs="Times New Roman"/>
      <w:noProof/>
      <w:snapToGrid w:val="0"/>
      <w:sz w:val="18"/>
      <w:szCs w:val="20"/>
    </w:rPr>
  </w:style>
  <w:style w:type="paragraph" w:customStyle="1" w:styleId="H5">
    <w:name w:val="H5"/>
    <w:next w:val="Para"/>
    <w:rsid w:val="00775C00"/>
    <w:pPr>
      <w:keepNext/>
      <w:widowControl w:val="0"/>
      <w:spacing w:before="240" w:after="120"/>
      <w:outlineLvl w:val="5"/>
    </w:pPr>
    <w:rPr>
      <w:rFonts w:ascii="Arial" w:eastAsia="Times New Roman" w:hAnsi="Arial" w:cs="Times New Roman"/>
      <w:b/>
      <w:snapToGrid w:val="0"/>
      <w:sz w:val="22"/>
      <w:szCs w:val="22"/>
      <w:u w:val="double"/>
    </w:rPr>
  </w:style>
  <w:style w:type="paragraph" w:customStyle="1" w:styleId="CodeTitle">
    <w:name w:val="CodeTitle"/>
    <w:next w:val="CodeListing"/>
    <w:rsid w:val="00775C00"/>
    <w:pPr>
      <w:pBdr>
        <w:top w:val="single" w:sz="4" w:space="4" w:color="auto"/>
      </w:pBdr>
      <w:spacing w:after="200" w:line="276" w:lineRule="auto"/>
    </w:pPr>
    <w:rPr>
      <w:rFonts w:ascii="Arial" w:eastAsia="Times New Roman" w:hAnsi="Arial" w:cs="Times New Roman"/>
      <w:b/>
      <w:i/>
      <w:noProof/>
      <w:snapToGrid w:val="0"/>
      <w:sz w:val="22"/>
      <w:szCs w:val="22"/>
      <w:u w:val="double"/>
    </w:rPr>
  </w:style>
  <w:style w:type="paragraph" w:customStyle="1" w:styleId="ContentsAbstract">
    <w:name w:val="ContentsAbstract"/>
    <w:qFormat/>
    <w:rsid w:val="00775C00"/>
    <w:pPr>
      <w:spacing w:before="120" w:after="120"/>
      <w:ind w:left="1008"/>
      <w:contextualSpacing/>
    </w:pPr>
    <w:rPr>
      <w:rFonts w:ascii="Arial" w:eastAsia="Times New Roman" w:hAnsi="Arial" w:cs="Times New Roman"/>
      <w:snapToGrid w:val="0"/>
      <w:sz w:val="18"/>
      <w:szCs w:val="20"/>
    </w:rPr>
  </w:style>
  <w:style w:type="paragraph" w:customStyle="1" w:styleId="ContentsPartTitle">
    <w:name w:val="ContentsPartTitle"/>
    <w:next w:val="ContentsChapterTitle"/>
    <w:rsid w:val="00775C00"/>
    <w:rPr>
      <w:rFonts w:ascii="Times New Roman" w:eastAsia="Times New Roman" w:hAnsi="Times New Roman" w:cs="Times New Roman"/>
      <w:b/>
      <w:sz w:val="28"/>
      <w:szCs w:val="20"/>
    </w:rPr>
  </w:style>
  <w:style w:type="paragraph" w:customStyle="1" w:styleId="ContentsChapterTitle">
    <w:name w:val="ContentsChapterTitle"/>
    <w:basedOn w:val="ContentsPartTitle"/>
    <w:next w:val="ContentsH1"/>
    <w:rsid w:val="00775C00"/>
    <w:pPr>
      <w:ind w:left="288"/>
    </w:pPr>
    <w:rPr>
      <w:sz w:val="26"/>
    </w:rPr>
  </w:style>
  <w:style w:type="paragraph" w:customStyle="1" w:styleId="ContentsH1">
    <w:name w:val="ContentsH1"/>
    <w:basedOn w:val="ContentsPartTitle"/>
    <w:rsid w:val="00775C00"/>
    <w:pPr>
      <w:ind w:left="576"/>
    </w:pPr>
    <w:rPr>
      <w:b w:val="0"/>
      <w:sz w:val="24"/>
    </w:rPr>
  </w:style>
  <w:style w:type="paragraph" w:customStyle="1" w:styleId="ContentsH2">
    <w:name w:val="ContentsH2"/>
    <w:basedOn w:val="ContentsPartTitle"/>
    <w:rsid w:val="00775C00"/>
    <w:pPr>
      <w:ind w:left="864"/>
    </w:pPr>
    <w:rPr>
      <w:b w:val="0"/>
      <w:sz w:val="22"/>
    </w:rPr>
  </w:style>
  <w:style w:type="paragraph" w:customStyle="1" w:styleId="ContentsH3">
    <w:name w:val="ContentsH3"/>
    <w:qFormat/>
    <w:rsid w:val="00775C00"/>
    <w:pPr>
      <w:ind w:left="1440"/>
    </w:pPr>
    <w:rPr>
      <w:rFonts w:ascii="Times New Roman" w:eastAsia="Times New Roman" w:hAnsi="Times New Roman" w:cs="Times New Roman"/>
      <w:snapToGrid w:val="0"/>
      <w:color w:val="000000"/>
      <w:sz w:val="22"/>
      <w:szCs w:val="60"/>
    </w:rPr>
  </w:style>
  <w:style w:type="paragraph" w:customStyle="1" w:styleId="Copyright">
    <w:name w:val="Copyright"/>
    <w:rsid w:val="00775C00"/>
    <w:pPr>
      <w:widowControl w:val="0"/>
      <w:spacing w:before="280"/>
      <w:ind w:left="720"/>
    </w:pPr>
    <w:rPr>
      <w:rFonts w:ascii="Times New Roman" w:eastAsia="Times New Roman" w:hAnsi="Times New Roman" w:cs="Times New Roman"/>
      <w:snapToGrid w:val="0"/>
      <w:color w:val="000000"/>
      <w:sz w:val="26"/>
      <w:szCs w:val="20"/>
    </w:rPr>
  </w:style>
  <w:style w:type="paragraph" w:customStyle="1" w:styleId="CrossRefPara">
    <w:name w:val="CrossRefPara"/>
    <w:next w:val="Para"/>
    <w:rsid w:val="00775C00"/>
    <w:pPr>
      <w:ind w:left="1440" w:right="1440"/>
    </w:pPr>
    <w:rPr>
      <w:rFonts w:ascii="Arial" w:eastAsia="Times New Roman" w:hAnsi="Arial" w:cs="AGaramond Bold"/>
      <w:color w:val="000000"/>
      <w:sz w:val="18"/>
      <w:szCs w:val="17"/>
    </w:rPr>
  </w:style>
  <w:style w:type="character" w:customStyle="1" w:styleId="CrossRefTerm">
    <w:name w:val="CrossRefTerm"/>
    <w:basedOn w:val="DefaultParagraphFont"/>
    <w:rsid w:val="00775C00"/>
    <w:rPr>
      <w:i/>
    </w:rPr>
  </w:style>
  <w:style w:type="paragraph" w:customStyle="1" w:styleId="CustomChapterOpener">
    <w:name w:val="CustomChapterOpener"/>
    <w:basedOn w:val="Normal"/>
    <w:next w:val="Para"/>
    <w:rsid w:val="00775C00"/>
    <w:pPr>
      <w:spacing w:after="120" w:line="240" w:lineRule="auto"/>
      <w:ind w:left="720" w:firstLine="720"/>
    </w:pPr>
    <w:rPr>
      <w:rFonts w:ascii="Times New Roman" w:eastAsia="Times New Roman" w:hAnsi="Times New Roman" w:cs="Times New Roman"/>
      <w:snapToGrid w:val="0"/>
      <w:sz w:val="26"/>
      <w:szCs w:val="20"/>
    </w:rPr>
  </w:style>
  <w:style w:type="character" w:customStyle="1" w:styleId="CustomCharStyle">
    <w:name w:val="CustomCharStyle"/>
    <w:basedOn w:val="DefaultParagraphFont"/>
    <w:rsid w:val="00775C00"/>
    <w:rPr>
      <w:b/>
      <w:i/>
    </w:rPr>
  </w:style>
  <w:style w:type="paragraph" w:customStyle="1" w:styleId="ParaContinued">
    <w:name w:val="ParaContinued"/>
    <w:basedOn w:val="Normal"/>
    <w:next w:val="Para"/>
    <w:rsid w:val="00775C00"/>
    <w:pPr>
      <w:spacing w:after="120" w:line="240" w:lineRule="auto"/>
      <w:ind w:left="720"/>
    </w:pPr>
    <w:rPr>
      <w:rFonts w:ascii="Times New Roman" w:eastAsia="Times New Roman" w:hAnsi="Times New Roman" w:cs="Times New Roman"/>
      <w:snapToGrid w:val="0"/>
      <w:sz w:val="26"/>
      <w:szCs w:val="20"/>
    </w:rPr>
  </w:style>
  <w:style w:type="paragraph" w:customStyle="1" w:styleId="CustomHead">
    <w:name w:val="CustomHead"/>
    <w:basedOn w:val="ParaContinued"/>
    <w:next w:val="Normal"/>
    <w:rsid w:val="00775C00"/>
    <w:rPr>
      <w:b/>
    </w:rPr>
  </w:style>
  <w:style w:type="paragraph" w:customStyle="1" w:styleId="CustomList">
    <w:name w:val="CustomList"/>
    <w:basedOn w:val="Normal"/>
    <w:rsid w:val="00775C00"/>
    <w:pPr>
      <w:widowControl w:val="0"/>
      <w:spacing w:before="120" w:after="120" w:line="240" w:lineRule="auto"/>
      <w:ind w:left="1440"/>
    </w:pPr>
    <w:rPr>
      <w:rFonts w:ascii="Times New Roman" w:eastAsia="Times New Roman" w:hAnsi="Times New Roman" w:cs="Times New Roman"/>
      <w:snapToGrid w:val="0"/>
      <w:sz w:val="24"/>
      <w:szCs w:val="20"/>
    </w:rPr>
  </w:style>
  <w:style w:type="paragraph" w:customStyle="1" w:styleId="CustomStyle1">
    <w:name w:val="CustomStyle1"/>
    <w:basedOn w:val="Normal"/>
    <w:rsid w:val="00775C00"/>
    <w:pPr>
      <w:widowControl w:val="0"/>
      <w:tabs>
        <w:tab w:val="num" w:pos="360"/>
      </w:tabs>
      <w:spacing w:after="0" w:line="240" w:lineRule="auto"/>
      <w:ind w:left="1800" w:hanging="360"/>
    </w:pPr>
    <w:rPr>
      <w:rFonts w:ascii="Arial" w:eastAsia="Times New Roman" w:hAnsi="Arial" w:cs="Times New Roman"/>
      <w:snapToGrid w:val="0"/>
      <w:sz w:val="26"/>
      <w:szCs w:val="20"/>
    </w:rPr>
  </w:style>
  <w:style w:type="paragraph" w:customStyle="1" w:styleId="CustomStyle2">
    <w:name w:val="CustomStyle2"/>
    <w:basedOn w:val="Normal"/>
    <w:rsid w:val="00775C00"/>
    <w:pPr>
      <w:widowControl w:val="0"/>
      <w:tabs>
        <w:tab w:val="num" w:pos="360"/>
      </w:tabs>
      <w:spacing w:after="0" w:line="240" w:lineRule="auto"/>
      <w:ind w:left="1800" w:hanging="360"/>
    </w:pPr>
    <w:rPr>
      <w:rFonts w:ascii="Arial" w:eastAsia="Times New Roman" w:hAnsi="Arial" w:cs="Times New Roman"/>
      <w:snapToGrid w:val="0"/>
      <w:sz w:val="26"/>
      <w:szCs w:val="20"/>
    </w:rPr>
  </w:style>
  <w:style w:type="paragraph" w:customStyle="1" w:styleId="Dedication">
    <w:name w:val="Dedication"/>
    <w:basedOn w:val="ParaContinued"/>
    <w:rsid w:val="00775C00"/>
    <w:rPr>
      <w:i/>
    </w:rPr>
  </w:style>
  <w:style w:type="paragraph" w:customStyle="1" w:styleId="Dialog">
    <w:name w:val="Dialog"/>
    <w:rsid w:val="00775C00"/>
    <w:pPr>
      <w:spacing w:before="120" w:after="120"/>
      <w:ind w:left="1440" w:hanging="720"/>
      <w:contextualSpacing/>
    </w:pPr>
    <w:rPr>
      <w:rFonts w:ascii="Times New Roman" w:eastAsia="Times New Roman" w:hAnsi="Times New Roman" w:cs="Times New Roman"/>
      <w:snapToGrid w:val="0"/>
      <w:sz w:val="26"/>
      <w:szCs w:val="26"/>
    </w:rPr>
  </w:style>
  <w:style w:type="paragraph" w:customStyle="1" w:styleId="Directive">
    <w:name w:val="Directive"/>
    <w:next w:val="Normal"/>
    <w:rsid w:val="00775C00"/>
    <w:pPr>
      <w:pBdr>
        <w:top w:val="single" w:sz="18" w:space="1" w:color="auto"/>
        <w:bottom w:val="single" w:sz="18" w:space="1" w:color="auto"/>
      </w:pBdr>
      <w:spacing w:before="120" w:after="120"/>
    </w:pPr>
    <w:rPr>
      <w:rFonts w:ascii="Times New Roman" w:eastAsia="Times New Roman" w:hAnsi="Times New Roman" w:cs="Times New Roman"/>
      <w:noProof/>
      <w:color w:val="0000FF"/>
      <w:sz w:val="28"/>
      <w:szCs w:val="20"/>
    </w:rPr>
  </w:style>
  <w:style w:type="paragraph" w:customStyle="1" w:styleId="DiscussionHead">
    <w:name w:val="DiscussionHead"/>
    <w:basedOn w:val="BibliographyHead"/>
    <w:next w:val="Para"/>
    <w:rsid w:val="00775C00"/>
  </w:style>
  <w:style w:type="paragraph" w:customStyle="1" w:styleId="DOI">
    <w:name w:val="DOI"/>
    <w:rsid w:val="00775C00"/>
    <w:rPr>
      <w:rFonts w:ascii="Courier New" w:eastAsia="Times New Roman" w:hAnsi="Courier New" w:cs="Times New Roman"/>
      <w:snapToGrid w:val="0"/>
      <w:sz w:val="20"/>
      <w:szCs w:val="20"/>
    </w:rPr>
  </w:style>
  <w:style w:type="character" w:styleId="Emphasis">
    <w:name w:val="Emphasis"/>
    <w:basedOn w:val="DefaultParagraphFont"/>
    <w:uiPriority w:val="99"/>
    <w:rsid w:val="00775C00"/>
    <w:rPr>
      <w:i/>
      <w:iCs/>
    </w:rPr>
  </w:style>
  <w:style w:type="paragraph" w:customStyle="1" w:styleId="EndnoteEntry">
    <w:name w:val="EndnoteEntry"/>
    <w:rsid w:val="00775C00"/>
    <w:pPr>
      <w:spacing w:after="120"/>
      <w:ind w:left="720" w:hanging="720"/>
    </w:pPr>
    <w:rPr>
      <w:rFonts w:ascii="Times New Roman" w:eastAsia="Times New Roman" w:hAnsi="Times New Roman" w:cs="Times New Roman"/>
      <w:szCs w:val="20"/>
    </w:rPr>
  </w:style>
  <w:style w:type="paragraph" w:customStyle="1" w:styleId="EndnotesHead">
    <w:name w:val="EndnotesHead"/>
    <w:basedOn w:val="BibliographyHead"/>
    <w:next w:val="EndnoteEntry"/>
    <w:rsid w:val="00775C00"/>
  </w:style>
  <w:style w:type="paragraph" w:customStyle="1" w:styleId="EndnoteTitle">
    <w:name w:val="EndnoteTitle"/>
    <w:next w:val="EndnoteEntry"/>
    <w:rsid w:val="00775C00"/>
    <w:pPr>
      <w:spacing w:after="120"/>
    </w:pPr>
    <w:rPr>
      <w:rFonts w:ascii="Arial" w:eastAsia="Times New Roman" w:hAnsi="Arial" w:cs="Times New Roman"/>
      <w:b/>
      <w:smallCaps/>
      <w:snapToGrid w:val="0"/>
      <w:color w:val="000000"/>
      <w:sz w:val="60"/>
      <w:szCs w:val="60"/>
    </w:rPr>
  </w:style>
  <w:style w:type="paragraph" w:customStyle="1" w:styleId="Epigraph">
    <w:name w:val="Epigraph"/>
    <w:next w:val="EpigraphSource"/>
    <w:rsid w:val="00775C00"/>
    <w:pPr>
      <w:spacing w:before="120" w:after="120"/>
      <w:ind w:left="2880"/>
    </w:pPr>
    <w:rPr>
      <w:rFonts w:ascii="Arial" w:eastAsia="Times New Roman" w:hAnsi="Arial" w:cs="Times New Roman"/>
      <w:snapToGrid w:val="0"/>
      <w:color w:val="000000"/>
      <w:sz w:val="28"/>
      <w:szCs w:val="28"/>
    </w:rPr>
  </w:style>
  <w:style w:type="paragraph" w:customStyle="1" w:styleId="EpigraphSource">
    <w:name w:val="EpigraphSource"/>
    <w:basedOn w:val="Epigraph"/>
    <w:next w:val="Para"/>
    <w:rsid w:val="00775C00"/>
    <w:pPr>
      <w:contextualSpacing/>
    </w:pPr>
    <w:rPr>
      <w:sz w:val="24"/>
    </w:rPr>
  </w:style>
  <w:style w:type="paragraph" w:customStyle="1" w:styleId="Equation">
    <w:name w:val="Equation"/>
    <w:rsid w:val="00775C00"/>
    <w:pPr>
      <w:spacing w:before="120" w:after="120"/>
      <w:ind w:left="1440"/>
    </w:pPr>
    <w:rPr>
      <w:rFonts w:ascii="Times New Roman" w:eastAsia="Times New Roman" w:hAnsi="Times New Roman" w:cs="Times New Roman"/>
      <w:snapToGrid w:val="0"/>
      <w:sz w:val="26"/>
      <w:szCs w:val="20"/>
    </w:rPr>
  </w:style>
  <w:style w:type="paragraph" w:customStyle="1" w:styleId="EquationNumbered">
    <w:name w:val="EquationNumbered"/>
    <w:rsid w:val="00775C00"/>
    <w:pPr>
      <w:spacing w:before="120" w:after="120"/>
      <w:ind w:left="1440"/>
    </w:pPr>
    <w:rPr>
      <w:rFonts w:ascii="Times New Roman" w:eastAsia="Times New Roman" w:hAnsi="Times New Roman" w:cs="Times New Roman"/>
      <w:snapToGrid w:val="0"/>
      <w:sz w:val="26"/>
      <w:szCs w:val="20"/>
    </w:rPr>
  </w:style>
  <w:style w:type="paragraph" w:customStyle="1" w:styleId="ExercisesHead">
    <w:name w:val="ExercisesHead"/>
    <w:basedOn w:val="Normal"/>
    <w:next w:val="Para"/>
    <w:rsid w:val="00775C00"/>
    <w:pPr>
      <w:pBdr>
        <w:top w:val="single" w:sz="18" w:space="1" w:color="auto"/>
        <w:bottom w:val="single" w:sz="18" w:space="1" w:color="auto"/>
      </w:pBdr>
      <w:spacing w:after="0" w:line="240" w:lineRule="auto"/>
    </w:pPr>
    <w:rPr>
      <w:rFonts w:ascii="Arial" w:eastAsia="Times New Roman" w:hAnsi="Arial" w:cs="Times New Roman"/>
      <w:b/>
      <w:sz w:val="52"/>
      <w:szCs w:val="52"/>
    </w:rPr>
  </w:style>
  <w:style w:type="paragraph" w:customStyle="1" w:styleId="Explanation">
    <w:name w:val="Explanation"/>
    <w:basedOn w:val="Answer"/>
    <w:next w:val="Question"/>
    <w:rsid w:val="00775C00"/>
    <w:pPr>
      <w:ind w:left="2160" w:firstLine="0"/>
    </w:pPr>
  </w:style>
  <w:style w:type="paragraph" w:customStyle="1" w:styleId="ExtractAttribution">
    <w:name w:val="ExtractAttribution"/>
    <w:next w:val="Para"/>
    <w:rsid w:val="00775C00"/>
    <w:pPr>
      <w:spacing w:after="120"/>
      <w:ind w:left="3240"/>
    </w:pPr>
    <w:rPr>
      <w:rFonts w:ascii="Times New Roman" w:eastAsia="Times New Roman" w:hAnsi="Times New Roman" w:cs="Times New Roman"/>
      <w:b/>
      <w:szCs w:val="20"/>
    </w:rPr>
  </w:style>
  <w:style w:type="paragraph" w:customStyle="1" w:styleId="ExtractPara">
    <w:name w:val="ExtractPara"/>
    <w:rsid w:val="00775C00"/>
    <w:pPr>
      <w:spacing w:before="120" w:after="60"/>
      <w:ind w:left="2160" w:right="720"/>
    </w:pPr>
    <w:rPr>
      <w:rFonts w:ascii="Times New Roman" w:eastAsia="Times New Roman" w:hAnsi="Times New Roman" w:cs="Times New Roman"/>
      <w:snapToGrid w:val="0"/>
      <w:szCs w:val="20"/>
    </w:rPr>
  </w:style>
  <w:style w:type="paragraph" w:customStyle="1" w:styleId="ExtractContinued">
    <w:name w:val="ExtractContinued"/>
    <w:basedOn w:val="ExtractPara"/>
    <w:qFormat/>
    <w:rsid w:val="00775C00"/>
    <w:pPr>
      <w:spacing w:before="0"/>
      <w:ind w:firstLine="720"/>
    </w:pPr>
  </w:style>
  <w:style w:type="paragraph" w:customStyle="1" w:styleId="ExtractListBulleted">
    <w:name w:val="ExtractListBulleted"/>
    <w:rsid w:val="00775C00"/>
    <w:pPr>
      <w:numPr>
        <w:numId w:val="14"/>
      </w:numPr>
      <w:spacing w:before="120" w:after="120"/>
      <w:ind w:right="864"/>
      <w:contextualSpacing/>
    </w:pPr>
    <w:rPr>
      <w:rFonts w:ascii="Times New Roman" w:eastAsia="Times New Roman" w:hAnsi="Times New Roman" w:cs="Times New Roman"/>
      <w:snapToGrid w:val="0"/>
      <w:szCs w:val="26"/>
    </w:rPr>
  </w:style>
  <w:style w:type="paragraph" w:customStyle="1" w:styleId="ExtractListNumbered">
    <w:name w:val="ExtractListNumbered"/>
    <w:rsid w:val="00775C00"/>
    <w:pPr>
      <w:spacing w:before="120" w:after="120"/>
      <w:ind w:left="2794" w:right="864" w:hanging="274"/>
      <w:contextualSpacing/>
    </w:pPr>
    <w:rPr>
      <w:rFonts w:ascii="Times New Roman" w:eastAsia="Times New Roman" w:hAnsi="Times New Roman" w:cs="Times New Roman"/>
      <w:snapToGrid w:val="0"/>
      <w:szCs w:val="26"/>
    </w:rPr>
  </w:style>
  <w:style w:type="paragraph" w:customStyle="1" w:styleId="FeatureCode80">
    <w:name w:val="FeatureCode80"/>
    <w:rsid w:val="00775C00"/>
    <w:pPr>
      <w:pBdr>
        <w:left w:val="single" w:sz="36" w:space="17" w:color="C0C0C0"/>
      </w:pBdr>
      <w:ind w:left="216"/>
    </w:pPr>
    <w:rPr>
      <w:rFonts w:ascii="Courier New" w:eastAsia="Times New Roman" w:hAnsi="Courier New" w:cs="Times New Roman"/>
      <w:noProof/>
      <w:sz w:val="16"/>
      <w:szCs w:val="20"/>
    </w:rPr>
  </w:style>
  <w:style w:type="paragraph" w:customStyle="1" w:styleId="FeatureCode80Sub">
    <w:name w:val="FeatureCode80Sub"/>
    <w:rsid w:val="00775C00"/>
    <w:pPr>
      <w:pBdr>
        <w:left w:val="single" w:sz="36" w:space="30" w:color="C0C0C0"/>
      </w:pBdr>
      <w:ind w:left="475"/>
    </w:pPr>
    <w:rPr>
      <w:rFonts w:ascii="Courier New" w:eastAsia="Times New Roman" w:hAnsi="Courier New" w:cs="Times New Roman"/>
      <w:noProof/>
      <w:sz w:val="16"/>
      <w:szCs w:val="20"/>
    </w:rPr>
  </w:style>
  <w:style w:type="paragraph" w:customStyle="1" w:styleId="FeatureCodeScreen">
    <w:name w:val="FeatureCodeScreen"/>
    <w:rsid w:val="00775C00"/>
    <w:pPr>
      <w:pBdr>
        <w:left w:val="single" w:sz="36" w:space="17" w:color="C0C0C0"/>
      </w:pBdr>
      <w:shd w:val="clear" w:color="auto" w:fill="C0C0C0"/>
      <w:ind w:left="216"/>
    </w:pPr>
    <w:rPr>
      <w:rFonts w:ascii="Courier New" w:eastAsia="Times New Roman" w:hAnsi="Courier New" w:cs="Times New Roman"/>
      <w:noProof/>
      <w:sz w:val="16"/>
      <w:szCs w:val="20"/>
    </w:rPr>
  </w:style>
  <w:style w:type="paragraph" w:customStyle="1" w:styleId="FeatureCodeSnippetSub">
    <w:name w:val="FeatureCodeSnippetSub"/>
    <w:rsid w:val="00775C00"/>
    <w:pPr>
      <w:pBdr>
        <w:left w:val="single" w:sz="36" w:space="30" w:color="C0C0C0"/>
      </w:pBdr>
      <w:ind w:left="475"/>
    </w:pPr>
    <w:rPr>
      <w:rFonts w:ascii="Courier New" w:eastAsia="Times New Roman" w:hAnsi="Courier New" w:cs="Times New Roman"/>
      <w:noProof/>
      <w:sz w:val="16"/>
      <w:szCs w:val="20"/>
    </w:rPr>
  </w:style>
  <w:style w:type="paragraph" w:customStyle="1" w:styleId="FeatureCodeScreenSub">
    <w:name w:val="FeatureCodeScreenSub"/>
    <w:basedOn w:val="FeatureCodeSnippetSub"/>
    <w:qFormat/>
    <w:rsid w:val="00775C00"/>
    <w:pPr>
      <w:shd w:val="pct25" w:color="auto" w:fill="auto"/>
    </w:pPr>
  </w:style>
  <w:style w:type="paragraph" w:customStyle="1" w:styleId="FeatureCodeSnippet">
    <w:name w:val="FeatureCodeSnippet"/>
    <w:rsid w:val="00775C00"/>
    <w:pPr>
      <w:keepNext/>
      <w:pBdr>
        <w:left w:val="single" w:sz="36" w:space="17" w:color="C0C0C0"/>
      </w:pBdr>
      <w:spacing w:before="120"/>
      <w:ind w:left="576" w:hanging="360"/>
      <w:contextualSpacing/>
    </w:pPr>
    <w:rPr>
      <w:rFonts w:ascii="Courier New" w:eastAsia="Times New Roman" w:hAnsi="Courier New" w:cs="Times New Roman"/>
      <w:noProof/>
      <w:sz w:val="16"/>
      <w:szCs w:val="20"/>
    </w:rPr>
  </w:style>
  <w:style w:type="paragraph" w:customStyle="1" w:styleId="FeatureEquation">
    <w:name w:val="FeatureEquation"/>
    <w:rsid w:val="00775C00"/>
    <w:pPr>
      <w:pBdr>
        <w:left w:val="single" w:sz="36" w:space="31" w:color="C0C0C0"/>
      </w:pBdr>
      <w:spacing w:before="120" w:after="120"/>
      <w:ind w:left="490"/>
    </w:pPr>
    <w:rPr>
      <w:rFonts w:ascii="Arial" w:eastAsia="Times New Roman" w:hAnsi="Arial" w:cs="Times New Roman"/>
      <w:snapToGrid w:val="0"/>
      <w:sz w:val="26"/>
      <w:szCs w:val="20"/>
    </w:rPr>
  </w:style>
  <w:style w:type="paragraph" w:customStyle="1" w:styleId="FeatureExtract">
    <w:name w:val="FeatureExtract"/>
    <w:rsid w:val="00775C00"/>
    <w:pPr>
      <w:pBdr>
        <w:left w:val="single" w:sz="36" w:space="24" w:color="C0C0C0"/>
      </w:pBdr>
      <w:spacing w:before="120" w:after="120"/>
      <w:ind w:left="360" w:right="1440"/>
      <w:contextualSpacing/>
    </w:pPr>
    <w:rPr>
      <w:rFonts w:ascii="Times New Roman" w:eastAsia="Times New Roman" w:hAnsi="Times New Roman" w:cs="Times New Roman"/>
    </w:rPr>
  </w:style>
  <w:style w:type="paragraph" w:customStyle="1" w:styleId="FeatureExtractSource">
    <w:name w:val="FeatureExtractSource"/>
    <w:rsid w:val="00775C00"/>
    <w:pPr>
      <w:pBdr>
        <w:left w:val="single" w:sz="36" w:space="24" w:color="C0C0C0"/>
      </w:pBdr>
      <w:ind w:left="360"/>
    </w:pPr>
    <w:rPr>
      <w:rFonts w:ascii="Times New Roman" w:eastAsia="Times New Roman" w:hAnsi="Times New Roman" w:cs="Times New Roman"/>
      <w:snapToGrid w:val="0"/>
      <w:sz w:val="16"/>
      <w:szCs w:val="20"/>
    </w:rPr>
  </w:style>
  <w:style w:type="paragraph" w:customStyle="1" w:styleId="FeatureFigureSource">
    <w:name w:val="FeatureFigureSource"/>
    <w:rsid w:val="00775C00"/>
    <w:pPr>
      <w:pBdr>
        <w:left w:val="single" w:sz="36" w:space="6" w:color="BFBFBF" w:themeColor="background1" w:themeShade="BF"/>
      </w:pBdr>
      <w:spacing w:after="240"/>
      <w:contextualSpacing/>
    </w:pPr>
    <w:rPr>
      <w:rFonts w:ascii="Times New Roman" w:eastAsia="Times New Roman" w:hAnsi="Times New Roman" w:cs="Times New Roman"/>
      <w:snapToGrid w:val="0"/>
      <w:sz w:val="20"/>
      <w:szCs w:val="20"/>
    </w:rPr>
  </w:style>
  <w:style w:type="paragraph" w:customStyle="1" w:styleId="FeatureSource">
    <w:name w:val="FeatureSource"/>
    <w:next w:val="Para"/>
    <w:rsid w:val="00775C00"/>
    <w:pPr>
      <w:pBdr>
        <w:left w:val="single" w:sz="36" w:space="6" w:color="C0C0C0"/>
      </w:pBdr>
      <w:spacing w:after="240"/>
    </w:pPr>
    <w:rPr>
      <w:rFonts w:ascii="Arial" w:eastAsia="Times New Roman" w:hAnsi="Arial" w:cs="Times New Roman"/>
      <w:sz w:val="20"/>
      <w:szCs w:val="20"/>
      <w:u w:val="single"/>
    </w:rPr>
  </w:style>
  <w:style w:type="paragraph" w:customStyle="1" w:styleId="FeatureFootnote">
    <w:name w:val="FeatureFootnote"/>
    <w:basedOn w:val="FeatureSource"/>
    <w:rsid w:val="00775C00"/>
    <w:pPr>
      <w:spacing w:before="120" w:after="120"/>
      <w:ind w:left="720" w:hanging="720"/>
      <w:contextualSpacing/>
    </w:pPr>
    <w:rPr>
      <w:sz w:val="22"/>
      <w:u w:val="none"/>
    </w:rPr>
  </w:style>
  <w:style w:type="paragraph" w:customStyle="1" w:styleId="FeatureH1">
    <w:name w:val="FeatureH1"/>
    <w:next w:val="FeaturePara"/>
    <w:rsid w:val="00775C00"/>
    <w:pPr>
      <w:pBdr>
        <w:left w:val="single" w:sz="36" w:space="6" w:color="C0C0C0"/>
      </w:pBdr>
      <w:spacing w:before="120" w:after="120"/>
      <w:contextualSpacing/>
    </w:pPr>
    <w:rPr>
      <w:rFonts w:ascii="Arial" w:eastAsia="Times New Roman" w:hAnsi="Arial" w:cs="Times New Roman"/>
      <w:b/>
      <w:snapToGrid w:val="0"/>
      <w:sz w:val="26"/>
      <w:szCs w:val="20"/>
      <w:u w:val="single"/>
    </w:rPr>
  </w:style>
  <w:style w:type="paragraph" w:customStyle="1" w:styleId="FeatureH1alt">
    <w:name w:val="FeatureH1alt"/>
    <w:basedOn w:val="FeatureH1"/>
    <w:next w:val="FeaturePara"/>
    <w:rsid w:val="00775C00"/>
    <w:pPr>
      <w:contextualSpacing w:val="0"/>
    </w:pPr>
    <w:rPr>
      <w:rFonts w:ascii="Times New Roman" w:hAnsi="Times New Roman"/>
    </w:rPr>
  </w:style>
  <w:style w:type="paragraph" w:customStyle="1" w:styleId="FeatureH2">
    <w:name w:val="FeatureH2"/>
    <w:next w:val="FeaturePara"/>
    <w:rsid w:val="00775C00"/>
    <w:pPr>
      <w:pBdr>
        <w:left w:val="single" w:sz="36" w:space="6" w:color="C0C0C0"/>
      </w:pBdr>
      <w:spacing w:after="120"/>
    </w:pPr>
    <w:rPr>
      <w:rFonts w:ascii="Times New Roman" w:eastAsia="Times New Roman" w:hAnsi="Times New Roman" w:cs="Times New Roman"/>
      <w:b/>
      <w:snapToGrid w:val="0"/>
      <w:szCs w:val="26"/>
      <w:u w:val="double"/>
    </w:rPr>
  </w:style>
  <w:style w:type="paragraph" w:customStyle="1" w:styleId="FeatureH2alt">
    <w:name w:val="FeatureH2alt"/>
    <w:basedOn w:val="FeatureH2"/>
    <w:next w:val="FeaturePara"/>
    <w:rsid w:val="00775C00"/>
    <w:pPr>
      <w:spacing w:before="120"/>
    </w:pPr>
    <w:rPr>
      <w:u w:val="single"/>
    </w:rPr>
  </w:style>
  <w:style w:type="paragraph" w:customStyle="1" w:styleId="FeatureH3">
    <w:name w:val="FeatureH3"/>
    <w:next w:val="FeaturePara"/>
    <w:rsid w:val="00775C00"/>
    <w:pPr>
      <w:pBdr>
        <w:left w:val="single" w:sz="36" w:space="6" w:color="C0C0C0"/>
      </w:pBdr>
    </w:pPr>
    <w:rPr>
      <w:rFonts w:ascii="Arial" w:eastAsia="Times New Roman" w:hAnsi="Arial" w:cs="Times New Roman"/>
      <w:b/>
      <w:snapToGrid w:val="0"/>
      <w:sz w:val="26"/>
      <w:szCs w:val="26"/>
      <w:u w:val="wavyDouble"/>
    </w:rPr>
  </w:style>
  <w:style w:type="paragraph" w:customStyle="1" w:styleId="FeatureH4">
    <w:name w:val="FeatureH4"/>
    <w:next w:val="FeaturePara"/>
    <w:rsid w:val="00775C00"/>
    <w:pPr>
      <w:pBdr>
        <w:left w:val="single" w:sz="36" w:space="6" w:color="C0C0C0"/>
      </w:pBdr>
    </w:pPr>
    <w:rPr>
      <w:rFonts w:ascii="Arial" w:eastAsia="Times New Roman" w:hAnsi="Arial" w:cs="Times New Roman"/>
      <w:smallCaps/>
      <w:snapToGrid w:val="0"/>
      <w:u w:val="single"/>
    </w:rPr>
  </w:style>
  <w:style w:type="paragraph" w:customStyle="1" w:styleId="FeatureListBulleted">
    <w:name w:val="FeatureListBulleted"/>
    <w:rsid w:val="00775C00"/>
    <w:pPr>
      <w:widowControl w:val="0"/>
      <w:numPr>
        <w:numId w:val="2"/>
      </w:numPr>
      <w:pBdr>
        <w:left w:val="single" w:sz="36" w:space="6" w:color="C0C0C0"/>
      </w:pBdr>
      <w:spacing w:before="120" w:after="120"/>
      <w:ind w:left="274" w:hanging="274"/>
      <w:contextualSpacing/>
    </w:pPr>
    <w:rPr>
      <w:rFonts w:ascii="Arial" w:eastAsia="Times New Roman" w:hAnsi="Arial" w:cs="Times New Roman"/>
      <w:snapToGrid w:val="0"/>
      <w:sz w:val="26"/>
      <w:szCs w:val="20"/>
    </w:rPr>
  </w:style>
  <w:style w:type="paragraph" w:customStyle="1" w:styleId="FeatureListBulletedSub">
    <w:name w:val="FeatureListBulletedSub"/>
    <w:rsid w:val="00775C00"/>
    <w:pPr>
      <w:numPr>
        <w:numId w:val="3"/>
      </w:numPr>
      <w:pBdr>
        <w:left w:val="single" w:sz="36" w:space="24" w:color="C0C0C0"/>
      </w:pBdr>
      <w:spacing w:before="120" w:after="120" w:line="260" w:lineRule="exact"/>
      <w:contextualSpacing/>
    </w:pPr>
    <w:rPr>
      <w:rFonts w:ascii="Arial" w:eastAsia="Times New Roman" w:hAnsi="Arial" w:cs="Times New Roman"/>
      <w:snapToGrid w:val="0"/>
      <w:sz w:val="26"/>
      <w:szCs w:val="20"/>
    </w:rPr>
  </w:style>
  <w:style w:type="paragraph" w:customStyle="1" w:styleId="FeatureListCheck">
    <w:name w:val="FeatureListCheck"/>
    <w:rsid w:val="00775C00"/>
    <w:pPr>
      <w:pBdr>
        <w:left w:val="single" w:sz="36" w:space="6" w:color="C0C0C0"/>
      </w:pBdr>
      <w:tabs>
        <w:tab w:val="num" w:pos="360"/>
      </w:tabs>
      <w:spacing w:before="120" w:after="120"/>
      <w:ind w:left="360" w:hanging="360"/>
      <w:contextualSpacing/>
    </w:pPr>
    <w:rPr>
      <w:rFonts w:ascii="Arial" w:eastAsia="Times New Roman" w:hAnsi="Arial" w:cs="Times New Roman"/>
      <w:snapToGrid w:val="0"/>
      <w:sz w:val="26"/>
      <w:szCs w:val="26"/>
    </w:rPr>
  </w:style>
  <w:style w:type="paragraph" w:customStyle="1" w:styleId="FeatureListHead">
    <w:name w:val="FeatureListHead"/>
    <w:rsid w:val="00775C00"/>
    <w:pPr>
      <w:pBdr>
        <w:left w:val="single" w:sz="36" w:space="6" w:color="C0C0C0"/>
      </w:pBdr>
    </w:pPr>
    <w:rPr>
      <w:rFonts w:ascii="Arial" w:eastAsia="Times New Roman" w:hAnsi="Arial" w:cs="Times New Roman"/>
      <w:b/>
      <w:snapToGrid w:val="0"/>
      <w:sz w:val="26"/>
      <w:szCs w:val="20"/>
    </w:rPr>
  </w:style>
  <w:style w:type="paragraph" w:customStyle="1" w:styleId="FeatureListNumbered">
    <w:name w:val="FeatureListNumbered"/>
    <w:rsid w:val="00775C00"/>
    <w:pPr>
      <w:pBdr>
        <w:left w:val="single" w:sz="36" w:space="6" w:color="C0C0C0"/>
      </w:pBdr>
      <w:spacing w:before="120" w:after="120"/>
      <w:ind w:left="274" w:hanging="274"/>
      <w:contextualSpacing/>
    </w:pPr>
    <w:rPr>
      <w:rFonts w:ascii="Arial" w:eastAsia="Times New Roman" w:hAnsi="Arial" w:cs="Times New Roman"/>
      <w:snapToGrid w:val="0"/>
      <w:sz w:val="26"/>
      <w:szCs w:val="20"/>
    </w:rPr>
  </w:style>
  <w:style w:type="paragraph" w:customStyle="1" w:styleId="FeatureListNumberedSub">
    <w:name w:val="FeatureListNumberedSub"/>
    <w:rsid w:val="00775C00"/>
    <w:pPr>
      <w:pBdr>
        <w:left w:val="single" w:sz="36" w:space="24" w:color="C0C0C0"/>
      </w:pBdr>
      <w:spacing w:before="120" w:after="120"/>
      <w:ind w:left="634" w:hanging="274"/>
      <w:contextualSpacing/>
    </w:pPr>
    <w:rPr>
      <w:rFonts w:ascii="Arial" w:eastAsia="Times New Roman" w:hAnsi="Arial" w:cs="Times New Roman"/>
      <w:sz w:val="26"/>
      <w:szCs w:val="20"/>
    </w:rPr>
  </w:style>
  <w:style w:type="paragraph" w:customStyle="1" w:styleId="FeatureListPara">
    <w:name w:val="FeatureListPara"/>
    <w:rsid w:val="00775C00"/>
    <w:pPr>
      <w:pBdr>
        <w:left w:val="single" w:sz="36" w:space="20" w:color="C0C0C0"/>
      </w:pBdr>
      <w:ind w:left="274" w:firstLine="432"/>
    </w:pPr>
    <w:rPr>
      <w:rFonts w:ascii="Arial" w:eastAsia="Times New Roman" w:hAnsi="Arial" w:cs="Times New Roman"/>
      <w:snapToGrid w:val="0"/>
      <w:sz w:val="26"/>
      <w:szCs w:val="20"/>
    </w:rPr>
  </w:style>
  <w:style w:type="paragraph" w:customStyle="1" w:styleId="FeatureListParaSub">
    <w:name w:val="FeatureListParaSub"/>
    <w:rsid w:val="00775C00"/>
    <w:pPr>
      <w:pBdr>
        <w:left w:val="single" w:sz="36" w:space="30" w:color="C0C0C0"/>
      </w:pBdr>
      <w:spacing w:before="120" w:after="120"/>
      <w:ind w:left="475" w:firstLine="418"/>
      <w:contextualSpacing/>
    </w:pPr>
    <w:rPr>
      <w:rFonts w:ascii="Arial" w:eastAsia="Times New Roman" w:hAnsi="Arial" w:cs="Times New Roman"/>
      <w:snapToGrid w:val="0"/>
      <w:sz w:val="26"/>
      <w:szCs w:val="20"/>
    </w:rPr>
  </w:style>
  <w:style w:type="paragraph" w:customStyle="1" w:styleId="FeatureListUnmarked">
    <w:name w:val="FeatureListUnmarked"/>
    <w:rsid w:val="00775C00"/>
    <w:pPr>
      <w:widowControl w:val="0"/>
      <w:pBdr>
        <w:left w:val="single" w:sz="36" w:space="17" w:color="C0C0C0"/>
      </w:pBdr>
      <w:spacing w:before="120" w:after="120"/>
      <w:ind w:left="216"/>
    </w:pPr>
    <w:rPr>
      <w:rFonts w:ascii="Arial" w:eastAsia="Times New Roman" w:hAnsi="Arial" w:cs="Times New Roman"/>
      <w:snapToGrid w:val="0"/>
      <w:sz w:val="26"/>
      <w:szCs w:val="20"/>
    </w:rPr>
  </w:style>
  <w:style w:type="paragraph" w:customStyle="1" w:styleId="FeatureListUnmarkedSub">
    <w:name w:val="FeatureListUnmarkedSub"/>
    <w:rsid w:val="00775C00"/>
    <w:pPr>
      <w:widowControl w:val="0"/>
      <w:pBdr>
        <w:left w:val="single" w:sz="36" w:space="31" w:color="C0C0C0"/>
      </w:pBdr>
      <w:spacing w:before="120" w:after="120"/>
      <w:ind w:left="490"/>
    </w:pPr>
    <w:rPr>
      <w:rFonts w:ascii="Arial" w:eastAsia="Times New Roman" w:hAnsi="Arial" w:cs="Times New Roman"/>
      <w:snapToGrid w:val="0"/>
      <w:sz w:val="26"/>
      <w:szCs w:val="20"/>
    </w:rPr>
  </w:style>
  <w:style w:type="paragraph" w:customStyle="1" w:styleId="FeaturePara">
    <w:name w:val="FeaturePara"/>
    <w:rsid w:val="00775C00"/>
    <w:pPr>
      <w:pBdr>
        <w:left w:val="single" w:sz="36" w:space="6" w:color="C0C0C0"/>
      </w:pBdr>
      <w:spacing w:after="120"/>
      <w:ind w:firstLine="144"/>
    </w:pPr>
    <w:rPr>
      <w:rFonts w:ascii="Arial" w:eastAsia="Times New Roman" w:hAnsi="Arial" w:cs="Times New Roman"/>
      <w:sz w:val="26"/>
      <w:szCs w:val="20"/>
    </w:rPr>
  </w:style>
  <w:style w:type="paragraph" w:customStyle="1" w:styleId="FeatureParaContinued">
    <w:name w:val="FeatureParaContinued"/>
    <w:next w:val="FeaturePara"/>
    <w:rsid w:val="00775C00"/>
    <w:pPr>
      <w:pBdr>
        <w:left w:val="single" w:sz="36" w:space="6" w:color="C0C0C0"/>
      </w:pBdr>
      <w:spacing w:after="120"/>
    </w:pPr>
    <w:rPr>
      <w:rFonts w:ascii="Arial" w:eastAsia="Times New Roman" w:hAnsi="Arial" w:cs="Times New Roman"/>
      <w:sz w:val="26"/>
      <w:szCs w:val="20"/>
    </w:rPr>
  </w:style>
  <w:style w:type="paragraph" w:customStyle="1" w:styleId="FeatureRecipeProcedure">
    <w:name w:val="FeatureRecipeProcedure"/>
    <w:rsid w:val="00775C00"/>
    <w:pPr>
      <w:pBdr>
        <w:left w:val="single" w:sz="36" w:space="28" w:color="C0C0C0"/>
      </w:pBdr>
      <w:spacing w:before="180" w:after="120"/>
      <w:ind w:left="432" w:firstLine="288"/>
      <w:contextualSpacing/>
    </w:pPr>
    <w:rPr>
      <w:rFonts w:ascii="Arial" w:eastAsia="Times New Roman" w:hAnsi="Arial" w:cs="Times New Roman"/>
      <w:sz w:val="20"/>
      <w:szCs w:val="20"/>
    </w:rPr>
  </w:style>
  <w:style w:type="paragraph" w:customStyle="1" w:styleId="FeatureRecipeIngredientList">
    <w:name w:val="FeatureRecipeIngredientList"/>
    <w:basedOn w:val="FeatureRecipeProcedure"/>
    <w:rsid w:val="00775C00"/>
    <w:pPr>
      <w:ind w:left="720" w:hanging="288"/>
    </w:pPr>
  </w:style>
  <w:style w:type="paragraph" w:customStyle="1" w:styleId="FeatureRecipeTitle">
    <w:name w:val="FeatureRecipeTitle"/>
    <w:rsid w:val="00775C00"/>
    <w:pPr>
      <w:pBdr>
        <w:left w:val="single" w:sz="36" w:space="6" w:color="C0C0C0"/>
      </w:pBdr>
    </w:pPr>
    <w:rPr>
      <w:rFonts w:ascii="Arial" w:eastAsia="Times New Roman" w:hAnsi="Arial" w:cs="Times New Roman"/>
      <w:b/>
      <w:sz w:val="20"/>
      <w:szCs w:val="20"/>
      <w:u w:val="single"/>
    </w:rPr>
  </w:style>
  <w:style w:type="paragraph" w:customStyle="1" w:styleId="FeatureRecipeYield">
    <w:name w:val="FeatureRecipeYield"/>
    <w:rsid w:val="00775C00"/>
    <w:pPr>
      <w:pBdr>
        <w:left w:val="single" w:sz="36" w:space="14" w:color="C0C0C0"/>
      </w:pBdr>
      <w:ind w:left="144"/>
    </w:pPr>
    <w:rPr>
      <w:rFonts w:ascii="Arial" w:eastAsia="Times New Roman" w:hAnsi="Arial" w:cs="Times New Roman"/>
      <w:sz w:val="16"/>
      <w:szCs w:val="20"/>
    </w:rPr>
  </w:style>
  <w:style w:type="paragraph" w:customStyle="1" w:styleId="FeatureReference">
    <w:name w:val="FeatureReference"/>
    <w:qFormat/>
    <w:rsid w:val="00775C00"/>
    <w:pPr>
      <w:pBdr>
        <w:left w:val="single" w:sz="36" w:space="6" w:color="BFBFBF" w:themeColor="background1" w:themeShade="BF"/>
      </w:pBdr>
      <w:spacing w:before="120" w:after="120"/>
      <w:ind w:left="720" w:hanging="720"/>
      <w:contextualSpacing/>
    </w:pPr>
    <w:rPr>
      <w:rFonts w:ascii="Arial" w:eastAsia="Times New Roman" w:hAnsi="Arial" w:cs="Times New Roman"/>
      <w:snapToGrid w:val="0"/>
      <w:sz w:val="20"/>
      <w:szCs w:val="20"/>
    </w:rPr>
  </w:style>
  <w:style w:type="paragraph" w:customStyle="1" w:styleId="FeatureRunInHead">
    <w:name w:val="FeatureRunInHead"/>
    <w:next w:val="Normal"/>
    <w:rsid w:val="00775C00"/>
    <w:pPr>
      <w:pBdr>
        <w:left w:val="single" w:sz="36" w:space="6" w:color="C0C0C0"/>
      </w:pBdr>
      <w:spacing w:before="120"/>
    </w:pPr>
    <w:rPr>
      <w:rFonts w:ascii="Arial" w:eastAsia="Times New Roman" w:hAnsi="Arial" w:cs="Times New Roman"/>
      <w:b/>
      <w:snapToGrid w:val="0"/>
      <w:sz w:val="26"/>
      <w:szCs w:val="20"/>
    </w:rPr>
  </w:style>
  <w:style w:type="paragraph" w:customStyle="1" w:styleId="FeatureRunInHeadSub">
    <w:name w:val="FeatureRunInHeadSub"/>
    <w:basedOn w:val="FeatureRunInHead"/>
    <w:next w:val="Normal"/>
    <w:rsid w:val="00775C00"/>
    <w:pPr>
      <w:pBdr>
        <w:left w:val="single" w:sz="36" w:space="17" w:color="C0C0C0"/>
      </w:pBdr>
      <w:ind w:left="216"/>
    </w:pPr>
  </w:style>
  <w:style w:type="paragraph" w:customStyle="1" w:styleId="FeatureRunInPara">
    <w:name w:val="FeatureRunInPara"/>
    <w:basedOn w:val="FeatureListUnmarked"/>
    <w:next w:val="FeatureRunInHead"/>
    <w:rsid w:val="00775C00"/>
    <w:pPr>
      <w:pBdr>
        <w:left w:val="single" w:sz="36" w:space="6" w:color="C0C0C0"/>
      </w:pBdr>
      <w:spacing w:before="0"/>
      <w:ind w:left="0"/>
    </w:pPr>
  </w:style>
  <w:style w:type="paragraph" w:customStyle="1" w:styleId="FeatureRunInParaSub">
    <w:name w:val="FeatureRunInParaSub"/>
    <w:basedOn w:val="FeatureRunInPara"/>
    <w:next w:val="FeatureRunInHeadSub"/>
    <w:rsid w:val="00775C00"/>
    <w:pPr>
      <w:pBdr>
        <w:left w:val="single" w:sz="36" w:space="17" w:color="C0C0C0"/>
      </w:pBdr>
      <w:ind w:left="216"/>
      <w:contextualSpacing/>
    </w:pPr>
  </w:style>
  <w:style w:type="paragraph" w:customStyle="1" w:styleId="FeatureSlug">
    <w:name w:val="FeatureSlug"/>
    <w:next w:val="FeaturePara"/>
    <w:qFormat/>
    <w:rsid w:val="00775C00"/>
    <w:pPr>
      <w:pBdr>
        <w:left w:val="single" w:sz="36" w:space="6" w:color="BFBFBF" w:themeColor="background1" w:themeShade="BF"/>
      </w:pBdr>
      <w:spacing w:before="200" w:after="200"/>
    </w:pPr>
    <w:rPr>
      <w:rFonts w:ascii="Arial" w:eastAsia="Times New Roman" w:hAnsi="Arial" w:cs="Times New Roman"/>
      <w:b/>
      <w:szCs w:val="20"/>
    </w:rPr>
  </w:style>
  <w:style w:type="paragraph" w:customStyle="1" w:styleId="FeatureSubFeaturePara">
    <w:name w:val="FeatureSubFeaturePara"/>
    <w:next w:val="FeaturePara"/>
    <w:rsid w:val="00775C00"/>
    <w:pPr>
      <w:pBdr>
        <w:left w:val="single" w:sz="36" w:space="14" w:color="C0C0C0"/>
      </w:pBdr>
      <w:spacing w:after="240"/>
      <w:ind w:left="144"/>
      <w:contextualSpacing/>
    </w:pPr>
    <w:rPr>
      <w:rFonts w:ascii="Arial" w:eastAsia="Times New Roman" w:hAnsi="Arial" w:cs="Times New Roman"/>
      <w:sz w:val="22"/>
    </w:rPr>
  </w:style>
  <w:style w:type="paragraph" w:customStyle="1" w:styleId="FeatureSubFeatureType">
    <w:name w:val="FeatureSubFeatureType"/>
    <w:rsid w:val="00775C00"/>
    <w:pPr>
      <w:pBdr>
        <w:top w:val="single" w:sz="36" w:space="1" w:color="008000"/>
        <w:left w:val="single" w:sz="36" w:space="31" w:color="C0C0C0"/>
        <w:bottom w:val="single" w:sz="36" w:space="1" w:color="008000"/>
      </w:pBdr>
      <w:ind w:left="490"/>
    </w:pPr>
    <w:rPr>
      <w:rFonts w:ascii="Arial" w:eastAsia="Times New Roman" w:hAnsi="Arial" w:cs="Times New Roman"/>
      <w:color w:val="008000"/>
      <w:sz w:val="22"/>
    </w:rPr>
  </w:style>
  <w:style w:type="paragraph" w:customStyle="1" w:styleId="FeatureTableCaption">
    <w:name w:val="FeatureTableCaption"/>
    <w:next w:val="FeaturePara"/>
    <w:qFormat/>
    <w:rsid w:val="00775C00"/>
    <w:pPr>
      <w:pBdr>
        <w:left w:val="single" w:sz="36" w:space="6" w:color="BFBFBF" w:themeColor="background1" w:themeShade="BF"/>
      </w:pBdr>
      <w:spacing w:before="200" w:after="200" w:line="276" w:lineRule="auto"/>
    </w:pPr>
    <w:rPr>
      <w:rFonts w:ascii="Arial" w:eastAsia="Times New Roman" w:hAnsi="Arial" w:cs="Times New Roman"/>
      <w:b/>
      <w:snapToGrid w:val="0"/>
      <w:szCs w:val="20"/>
    </w:rPr>
  </w:style>
  <w:style w:type="paragraph" w:customStyle="1" w:styleId="FeatureTitle">
    <w:name w:val="FeatureTitle"/>
    <w:next w:val="FeaturePara"/>
    <w:rsid w:val="00775C00"/>
    <w:pPr>
      <w:keepNext/>
      <w:pBdr>
        <w:left w:val="single" w:sz="36" w:space="6" w:color="C0C0C0"/>
      </w:pBdr>
      <w:spacing w:after="120"/>
    </w:pPr>
    <w:rPr>
      <w:rFonts w:ascii="Arial" w:eastAsia="Times New Roman" w:hAnsi="Arial" w:cs="Times New Roman"/>
      <w:b/>
      <w:sz w:val="28"/>
      <w:szCs w:val="26"/>
    </w:rPr>
  </w:style>
  <w:style w:type="paragraph" w:customStyle="1" w:styleId="FeatureTitleSub">
    <w:name w:val="FeatureTitleSub"/>
    <w:next w:val="FeaturePara"/>
    <w:rsid w:val="00775C00"/>
    <w:pPr>
      <w:keepNext/>
      <w:pBdr>
        <w:left w:val="single" w:sz="36" w:space="6" w:color="C0C0C0"/>
      </w:pBdr>
      <w:spacing w:before="240" w:after="120"/>
    </w:pPr>
    <w:rPr>
      <w:rFonts w:ascii="Arial" w:eastAsia="Times New Roman" w:hAnsi="Arial" w:cs="Times New Roman"/>
      <w:b/>
      <w:i/>
      <w:sz w:val="26"/>
      <w:szCs w:val="20"/>
    </w:rPr>
  </w:style>
  <w:style w:type="paragraph" w:customStyle="1" w:styleId="FeatureType">
    <w:name w:val="FeatureType"/>
    <w:next w:val="FeaturePara"/>
    <w:rsid w:val="00775C00"/>
    <w:pPr>
      <w:pBdr>
        <w:top w:val="single" w:sz="36" w:space="1" w:color="008000"/>
        <w:bottom w:val="single" w:sz="2" w:space="1" w:color="auto"/>
      </w:pBdr>
      <w:jc w:val="center"/>
    </w:pPr>
    <w:rPr>
      <w:rFonts w:ascii="Courier New" w:eastAsia="Times New Roman" w:hAnsi="Courier New" w:cs="Times New Roman"/>
      <w:color w:val="008000"/>
      <w:szCs w:val="26"/>
    </w:rPr>
  </w:style>
  <w:style w:type="paragraph" w:customStyle="1" w:styleId="URLPara">
    <w:name w:val="URLPara"/>
    <w:rsid w:val="00775C00"/>
    <w:pPr>
      <w:widowControl w:val="0"/>
      <w:spacing w:after="120"/>
      <w:ind w:left="1800" w:hanging="360"/>
    </w:pPr>
    <w:rPr>
      <w:rFonts w:ascii="Courier New" w:eastAsia="Times New Roman" w:hAnsi="Courier New" w:cs="Times New Roman"/>
      <w:snapToGrid w:val="0"/>
      <w:sz w:val="20"/>
      <w:szCs w:val="20"/>
      <w:u w:val="single"/>
    </w:rPr>
  </w:style>
  <w:style w:type="paragraph" w:customStyle="1" w:styleId="FeatureURLPara">
    <w:name w:val="FeatureURLPara"/>
    <w:basedOn w:val="URLPara"/>
    <w:next w:val="FeaturePara"/>
    <w:rsid w:val="00775C00"/>
    <w:pPr>
      <w:pBdr>
        <w:left w:val="single" w:sz="36" w:space="6" w:color="C0C0C0"/>
      </w:pBdr>
      <w:spacing w:before="120"/>
      <w:ind w:left="0" w:firstLine="0"/>
    </w:pPr>
  </w:style>
  <w:style w:type="paragraph" w:customStyle="1" w:styleId="FigureLabel">
    <w:name w:val="FigureLabel"/>
    <w:rsid w:val="00775C00"/>
    <w:pPr>
      <w:ind w:left="1440"/>
    </w:pPr>
    <w:rPr>
      <w:rFonts w:ascii="Arial" w:eastAsia="Times New Roman" w:hAnsi="Arial" w:cs="Times New Roman"/>
      <w:sz w:val="20"/>
      <w:szCs w:val="20"/>
    </w:rPr>
  </w:style>
  <w:style w:type="paragraph" w:customStyle="1" w:styleId="FigureSource">
    <w:name w:val="FigureSource"/>
    <w:next w:val="Para"/>
    <w:link w:val="FigureSourceChar"/>
    <w:rsid w:val="00775C00"/>
    <w:pPr>
      <w:spacing w:after="240"/>
      <w:ind w:left="1440"/>
    </w:pPr>
    <w:rPr>
      <w:rFonts w:ascii="Arial" w:eastAsia="Times New Roman" w:hAnsi="Arial" w:cs="Times New Roman"/>
      <w:sz w:val="22"/>
      <w:szCs w:val="20"/>
    </w:rPr>
  </w:style>
  <w:style w:type="paragraph" w:customStyle="1" w:styleId="FurtherReadingHead">
    <w:name w:val="FurtherReadingHead"/>
    <w:basedOn w:val="BibliographyHead"/>
    <w:next w:val="Para"/>
    <w:rsid w:val="00775C00"/>
  </w:style>
  <w:style w:type="character" w:customStyle="1" w:styleId="GenusSpecies">
    <w:name w:val="GenusSpecies"/>
    <w:basedOn w:val="DefaultParagraphFont"/>
    <w:rsid w:val="00775C00"/>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775C00"/>
    <w:pPr>
      <w:spacing w:after="120" w:line="240" w:lineRule="auto"/>
      <w:ind w:left="720" w:firstLine="720"/>
    </w:pPr>
    <w:rPr>
      <w:rFonts w:ascii="Times New Roman" w:eastAsia="Times New Roman" w:hAnsi="Times New Roman" w:cs="Times New Roman"/>
      <w:snapToGrid w:val="0"/>
      <w:sz w:val="26"/>
      <w:szCs w:val="20"/>
    </w:rPr>
  </w:style>
  <w:style w:type="paragraph" w:customStyle="1" w:styleId="H3">
    <w:name w:val="H3"/>
    <w:next w:val="Para"/>
    <w:qFormat/>
    <w:rsid w:val="00775C00"/>
    <w:pPr>
      <w:keepNext/>
      <w:spacing w:before="360" w:after="240"/>
      <w:outlineLvl w:val="3"/>
    </w:pPr>
    <w:rPr>
      <w:rFonts w:ascii="Arial" w:eastAsia="Times New Roman" w:hAnsi="Arial" w:cs="Times New Roman"/>
      <w:b/>
      <w:snapToGrid w:val="0"/>
      <w:sz w:val="32"/>
      <w:szCs w:val="20"/>
    </w:rPr>
  </w:style>
  <w:style w:type="paragraph" w:customStyle="1" w:styleId="GlossaryLetter">
    <w:name w:val="GlossaryLetter"/>
    <w:basedOn w:val="H3"/>
    <w:next w:val="GlossaryTerm"/>
    <w:rsid w:val="00775C00"/>
    <w:pPr>
      <w:spacing w:before="240"/>
      <w:outlineLvl w:val="9"/>
    </w:pPr>
  </w:style>
  <w:style w:type="paragraph" w:customStyle="1" w:styleId="H4">
    <w:name w:val="H4"/>
    <w:next w:val="Para"/>
    <w:rsid w:val="00775C00"/>
    <w:pPr>
      <w:keepNext/>
      <w:widowControl w:val="0"/>
      <w:spacing w:before="240" w:after="120"/>
      <w:outlineLvl w:val="4"/>
    </w:pPr>
    <w:rPr>
      <w:rFonts w:ascii="Times New Roman" w:eastAsia="Times New Roman" w:hAnsi="Times New Roman" w:cs="Times New Roman"/>
      <w:b/>
      <w:snapToGrid w:val="0"/>
      <w:sz w:val="26"/>
      <w:szCs w:val="20"/>
      <w:u w:val="single"/>
    </w:rPr>
  </w:style>
  <w:style w:type="paragraph" w:customStyle="1" w:styleId="GlossaryTerm">
    <w:name w:val="GlossaryTerm"/>
    <w:basedOn w:val="H4"/>
    <w:next w:val="GlossaryDefinition"/>
    <w:rsid w:val="00775C00"/>
  </w:style>
  <w:style w:type="paragraph" w:customStyle="1" w:styleId="GlossaryTitle">
    <w:name w:val="GlossaryTitle"/>
    <w:basedOn w:val="ChapterTitle"/>
    <w:next w:val="Normal"/>
    <w:rsid w:val="00775C00"/>
    <w:pPr>
      <w:spacing w:before="120" w:after="120"/>
    </w:pPr>
  </w:style>
  <w:style w:type="paragraph" w:customStyle="1" w:styleId="H1">
    <w:name w:val="H1"/>
    <w:next w:val="Para"/>
    <w:qFormat/>
    <w:rsid w:val="00775C00"/>
    <w:pPr>
      <w:keepNext/>
      <w:widowControl w:val="0"/>
      <w:pBdr>
        <w:top w:val="single" w:sz="4" w:space="1" w:color="auto"/>
      </w:pBdr>
      <w:spacing w:before="480" w:after="360"/>
      <w:outlineLvl w:val="1"/>
    </w:pPr>
    <w:rPr>
      <w:rFonts w:ascii="Arial" w:eastAsia="Times New Roman" w:hAnsi="Arial" w:cs="Times New Roman"/>
      <w:b/>
      <w:sz w:val="52"/>
      <w:szCs w:val="20"/>
    </w:rPr>
  </w:style>
  <w:style w:type="paragraph" w:customStyle="1" w:styleId="H2">
    <w:name w:val="H2"/>
    <w:next w:val="Para"/>
    <w:qFormat/>
    <w:rsid w:val="00775C00"/>
    <w:pPr>
      <w:keepNext/>
      <w:widowControl w:val="0"/>
      <w:spacing w:before="360" w:after="240"/>
      <w:outlineLvl w:val="2"/>
    </w:pPr>
    <w:rPr>
      <w:rFonts w:ascii="Arial" w:eastAsia="Times New Roman" w:hAnsi="Arial" w:cs="Times New Roman"/>
      <w:b/>
      <w:snapToGrid w:val="0"/>
      <w:sz w:val="40"/>
      <w:szCs w:val="20"/>
      <w:u w:val="single"/>
    </w:rPr>
  </w:style>
  <w:style w:type="paragraph" w:customStyle="1" w:styleId="H6">
    <w:name w:val="H6"/>
    <w:next w:val="Para"/>
    <w:rsid w:val="00775C00"/>
    <w:pPr>
      <w:spacing w:before="240" w:after="120"/>
    </w:pPr>
    <w:rPr>
      <w:rFonts w:ascii="Arial" w:eastAsia="Times New Roman" w:hAnsi="Arial" w:cs="Times New Roman"/>
      <w:snapToGrid w:val="0"/>
      <w:sz w:val="20"/>
      <w:szCs w:val="20"/>
      <w:u w:val="single"/>
    </w:rPr>
  </w:style>
  <w:style w:type="paragraph" w:customStyle="1" w:styleId="Index1">
    <w:name w:val="Index1"/>
    <w:rsid w:val="00775C00"/>
    <w:pPr>
      <w:widowControl w:val="0"/>
      <w:ind w:left="1800" w:hanging="360"/>
    </w:pPr>
    <w:rPr>
      <w:rFonts w:ascii="Times New Roman" w:eastAsia="Times New Roman" w:hAnsi="Times New Roman" w:cs="Times New Roman"/>
      <w:snapToGrid w:val="0"/>
      <w:sz w:val="26"/>
      <w:szCs w:val="20"/>
    </w:rPr>
  </w:style>
  <w:style w:type="paragraph" w:customStyle="1" w:styleId="Index2">
    <w:name w:val="Index2"/>
    <w:basedOn w:val="Index1"/>
    <w:next w:val="Index1"/>
    <w:rsid w:val="00775C00"/>
    <w:pPr>
      <w:ind w:left="2520"/>
    </w:pPr>
  </w:style>
  <w:style w:type="paragraph" w:customStyle="1" w:styleId="Index3">
    <w:name w:val="Index3"/>
    <w:basedOn w:val="Index1"/>
    <w:rsid w:val="00775C00"/>
    <w:pPr>
      <w:ind w:left="3240"/>
    </w:pPr>
  </w:style>
  <w:style w:type="paragraph" w:customStyle="1" w:styleId="IndexLetter">
    <w:name w:val="IndexLetter"/>
    <w:basedOn w:val="H3"/>
    <w:next w:val="Index1"/>
    <w:rsid w:val="00775C00"/>
  </w:style>
  <w:style w:type="paragraph" w:customStyle="1" w:styleId="IndexNote">
    <w:name w:val="IndexNote"/>
    <w:basedOn w:val="Normal"/>
    <w:rsid w:val="00775C00"/>
    <w:pPr>
      <w:widowControl w:val="0"/>
      <w:spacing w:before="120" w:after="120" w:line="240" w:lineRule="auto"/>
      <w:ind w:left="720" w:firstLine="720"/>
    </w:pPr>
    <w:rPr>
      <w:rFonts w:ascii="Times New Roman" w:eastAsia="Times New Roman" w:hAnsi="Times New Roman" w:cs="Times New Roman"/>
      <w:snapToGrid w:val="0"/>
      <w:sz w:val="26"/>
      <w:szCs w:val="20"/>
    </w:rPr>
  </w:style>
  <w:style w:type="paragraph" w:customStyle="1" w:styleId="IndexTitle">
    <w:name w:val="IndexTitle"/>
    <w:basedOn w:val="H2"/>
    <w:next w:val="IndexNote"/>
    <w:rsid w:val="00775C00"/>
    <w:pPr>
      <w:spacing w:line="540" w:lineRule="exact"/>
    </w:pPr>
  </w:style>
  <w:style w:type="character" w:customStyle="1" w:styleId="InlineCode">
    <w:name w:val="InlineCode"/>
    <w:basedOn w:val="DefaultParagraphFont"/>
    <w:rsid w:val="00775C00"/>
    <w:rPr>
      <w:rFonts w:ascii="Courier New" w:hAnsi="Courier New"/>
      <w:noProof/>
      <w:color w:val="auto"/>
    </w:rPr>
  </w:style>
  <w:style w:type="character" w:customStyle="1" w:styleId="InlineCodeUserInput">
    <w:name w:val="InlineCodeUserInput"/>
    <w:basedOn w:val="InlineCode"/>
    <w:rsid w:val="00775C00"/>
    <w:rPr>
      <w:rFonts w:ascii="Courier New" w:hAnsi="Courier New"/>
      <w:b/>
      <w:noProof/>
      <w:color w:val="auto"/>
    </w:rPr>
  </w:style>
  <w:style w:type="character" w:customStyle="1" w:styleId="InlineCodeUserInputVariable">
    <w:name w:val="InlineCodeUserInputVariable"/>
    <w:basedOn w:val="InlineCode"/>
    <w:rsid w:val="00775C00"/>
    <w:rPr>
      <w:rFonts w:ascii="Courier New" w:hAnsi="Courier New"/>
      <w:b/>
      <w:i/>
      <w:noProof/>
      <w:color w:val="auto"/>
    </w:rPr>
  </w:style>
  <w:style w:type="character" w:customStyle="1" w:styleId="InlineCodeVariable">
    <w:name w:val="InlineCodeVariable"/>
    <w:basedOn w:val="InlineCode"/>
    <w:rsid w:val="00775C00"/>
    <w:rPr>
      <w:rFonts w:ascii="Courier New" w:hAnsi="Courier New"/>
      <w:i/>
      <w:noProof/>
      <w:color w:val="auto"/>
    </w:rPr>
  </w:style>
  <w:style w:type="character" w:customStyle="1" w:styleId="InlineURL">
    <w:name w:val="InlineURL"/>
    <w:basedOn w:val="DefaultParagraphFont"/>
    <w:rsid w:val="00775C00"/>
    <w:rPr>
      <w:rFonts w:ascii="Courier New" w:hAnsi="Courier New"/>
      <w:noProof/>
      <w:color w:val="auto"/>
      <w:u w:val="single"/>
    </w:rPr>
  </w:style>
  <w:style w:type="character" w:customStyle="1" w:styleId="InlineEmail">
    <w:name w:val="InlineEmail"/>
    <w:basedOn w:val="InlineURL"/>
    <w:rsid w:val="00775C00"/>
    <w:rPr>
      <w:rFonts w:ascii="Courier New" w:hAnsi="Courier New"/>
      <w:noProof/>
      <w:color w:val="auto"/>
      <w:u w:val="double"/>
    </w:rPr>
  </w:style>
  <w:style w:type="paragraph" w:customStyle="1" w:styleId="IntroductionTitle">
    <w:name w:val="IntroductionTitle"/>
    <w:basedOn w:val="ChapterTitle"/>
    <w:next w:val="Para"/>
    <w:rsid w:val="00775C00"/>
    <w:pPr>
      <w:spacing w:before="120" w:after="120"/>
    </w:pPr>
  </w:style>
  <w:style w:type="paragraph" w:customStyle="1" w:styleId="KeyConceptsHead">
    <w:name w:val="KeyConceptsHead"/>
    <w:basedOn w:val="BibliographyHead"/>
    <w:next w:val="Para"/>
    <w:rsid w:val="00775C00"/>
  </w:style>
  <w:style w:type="character" w:customStyle="1" w:styleId="KeyTerm">
    <w:name w:val="KeyTerm"/>
    <w:basedOn w:val="DefaultParagraphFont"/>
    <w:rsid w:val="00775C00"/>
    <w:rPr>
      <w:i/>
      <w:color w:val="auto"/>
      <w:bdr w:val="none" w:sz="0" w:space="0" w:color="auto"/>
      <w:shd w:val="clear" w:color="auto" w:fill="DBE5F1" w:themeFill="accent1" w:themeFillTint="33"/>
    </w:rPr>
  </w:style>
  <w:style w:type="paragraph" w:customStyle="1" w:styleId="KeyTermsHead">
    <w:name w:val="KeyTermsHead"/>
    <w:basedOn w:val="Normal"/>
    <w:next w:val="ListUnmarked"/>
    <w:rsid w:val="00775C00"/>
    <w:pPr>
      <w:pBdr>
        <w:top w:val="single" w:sz="18" w:space="1" w:color="auto"/>
        <w:bottom w:val="single" w:sz="18" w:space="1" w:color="auto"/>
      </w:pBdr>
      <w:spacing w:before="240" w:after="120" w:line="240" w:lineRule="auto"/>
    </w:pPr>
    <w:rPr>
      <w:rFonts w:ascii="Arial" w:eastAsia="Times New Roman" w:hAnsi="Arial" w:cs="Times New Roman"/>
      <w:b/>
      <w:snapToGrid w:val="0"/>
      <w:color w:val="000000"/>
      <w:sz w:val="52"/>
      <w:szCs w:val="52"/>
    </w:rPr>
  </w:style>
  <w:style w:type="paragraph" w:customStyle="1" w:styleId="KeywordsPara">
    <w:name w:val="KeywordsPara"/>
    <w:next w:val="Para"/>
    <w:rsid w:val="00775C00"/>
    <w:pPr>
      <w:spacing w:before="240" w:after="240"/>
      <w:ind w:left="1440" w:right="720" w:hanging="720"/>
    </w:pPr>
    <w:rPr>
      <w:rFonts w:ascii="Times New Roman" w:eastAsia="Times New Roman" w:hAnsi="Times New Roman" w:cs="Times New Roman"/>
      <w:szCs w:val="20"/>
    </w:rPr>
  </w:style>
  <w:style w:type="paragraph" w:styleId="ListBullet">
    <w:name w:val="List Bullet"/>
    <w:basedOn w:val="Normal"/>
    <w:autoRedefine/>
    <w:rsid w:val="00775C00"/>
  </w:style>
  <w:style w:type="paragraph" w:customStyle="1" w:styleId="ColorfulList-Accent11">
    <w:name w:val="Colorful List - Accent 11"/>
    <w:basedOn w:val="Normal"/>
    <w:qFormat/>
    <w:rsid w:val="00570E56"/>
    <w:pPr>
      <w:ind w:left="720"/>
      <w:contextualSpacing/>
    </w:pPr>
    <w:rPr>
      <w:rFonts w:ascii="Calibri" w:hAnsi="Calibri"/>
      <w:color w:val="FF0000"/>
    </w:rPr>
  </w:style>
  <w:style w:type="paragraph" w:customStyle="1" w:styleId="ListBulleted">
    <w:name w:val="ListBulleted"/>
    <w:qFormat/>
    <w:rsid w:val="00775C00"/>
    <w:pPr>
      <w:numPr>
        <w:numId w:val="5"/>
      </w:numPr>
      <w:spacing w:before="120" w:after="120"/>
      <w:contextualSpacing/>
    </w:pPr>
    <w:rPr>
      <w:rFonts w:ascii="Times New Roman" w:eastAsia="Times New Roman" w:hAnsi="Times New Roman" w:cs="Times New Roman"/>
      <w:snapToGrid w:val="0"/>
      <w:sz w:val="26"/>
      <w:szCs w:val="20"/>
    </w:rPr>
  </w:style>
  <w:style w:type="paragraph" w:customStyle="1" w:styleId="ListBulletedSub">
    <w:name w:val="ListBulletedSub"/>
    <w:rsid w:val="00775C00"/>
    <w:pPr>
      <w:numPr>
        <w:numId w:val="6"/>
      </w:numPr>
      <w:spacing w:before="120" w:after="120"/>
      <w:contextualSpacing/>
    </w:pPr>
    <w:rPr>
      <w:rFonts w:ascii="Times New Roman" w:eastAsia="Times New Roman" w:hAnsi="Times New Roman" w:cs="Times New Roman"/>
      <w:snapToGrid w:val="0"/>
      <w:sz w:val="26"/>
      <w:szCs w:val="20"/>
    </w:rPr>
  </w:style>
  <w:style w:type="paragraph" w:customStyle="1" w:styleId="ListBulletedSub2">
    <w:name w:val="ListBulletedSub2"/>
    <w:basedOn w:val="ListBulletedSub"/>
    <w:rsid w:val="00775C00"/>
    <w:pPr>
      <w:numPr>
        <w:numId w:val="7"/>
      </w:numPr>
    </w:pPr>
  </w:style>
  <w:style w:type="paragraph" w:customStyle="1" w:styleId="ListCheck">
    <w:name w:val="ListCheck"/>
    <w:rsid w:val="00775C00"/>
    <w:pPr>
      <w:numPr>
        <w:numId w:val="8"/>
      </w:numPr>
      <w:spacing w:before="120" w:after="120"/>
      <w:contextualSpacing/>
    </w:pPr>
    <w:rPr>
      <w:rFonts w:ascii="Times New Roman" w:eastAsia="Times New Roman" w:hAnsi="Times New Roman" w:cs="Times New Roman"/>
      <w:snapToGrid w:val="0"/>
      <w:sz w:val="26"/>
      <w:szCs w:val="20"/>
    </w:rPr>
  </w:style>
  <w:style w:type="paragraph" w:customStyle="1" w:styleId="ListCheckSub">
    <w:name w:val="ListCheckSub"/>
    <w:basedOn w:val="ListCheck"/>
    <w:rsid w:val="00775C00"/>
    <w:pPr>
      <w:numPr>
        <w:numId w:val="9"/>
      </w:numPr>
    </w:pPr>
  </w:style>
  <w:style w:type="paragraph" w:customStyle="1" w:styleId="ListHead">
    <w:name w:val="ListHead"/>
    <w:rsid w:val="00775C00"/>
    <w:pPr>
      <w:ind w:left="1440"/>
    </w:pPr>
    <w:rPr>
      <w:rFonts w:ascii="Times New Roman" w:eastAsia="Times New Roman" w:hAnsi="Times New Roman" w:cs="Times New Roman"/>
      <w:b/>
      <w:sz w:val="26"/>
      <w:szCs w:val="20"/>
    </w:rPr>
  </w:style>
  <w:style w:type="paragraph" w:customStyle="1" w:styleId="ListNumbered">
    <w:name w:val="ListNumbered"/>
    <w:qFormat/>
    <w:rsid w:val="00775C00"/>
    <w:pPr>
      <w:widowControl w:val="0"/>
      <w:spacing w:before="120" w:after="120"/>
      <w:ind w:left="1800" w:hanging="360"/>
      <w:contextualSpacing/>
    </w:pPr>
    <w:rPr>
      <w:rFonts w:ascii="Times New Roman" w:eastAsia="Times New Roman" w:hAnsi="Times New Roman" w:cs="Times New Roman"/>
      <w:snapToGrid w:val="0"/>
      <w:sz w:val="26"/>
      <w:szCs w:val="20"/>
    </w:rPr>
  </w:style>
  <w:style w:type="paragraph" w:customStyle="1" w:styleId="ListNumberedSub">
    <w:name w:val="ListNumberedSub"/>
    <w:basedOn w:val="ListNumbered"/>
    <w:rsid w:val="00775C00"/>
    <w:pPr>
      <w:ind w:left="2520"/>
    </w:pPr>
  </w:style>
  <w:style w:type="paragraph" w:customStyle="1" w:styleId="ListNumberedSub2">
    <w:name w:val="ListNumberedSub2"/>
    <w:basedOn w:val="ListNumberedSub"/>
    <w:rsid w:val="00775C00"/>
    <w:pPr>
      <w:ind w:left="3240"/>
    </w:pPr>
  </w:style>
  <w:style w:type="paragraph" w:customStyle="1" w:styleId="ListNumberedSub3">
    <w:name w:val="ListNumberedSub3"/>
    <w:rsid w:val="00775C00"/>
    <w:pPr>
      <w:spacing w:before="120" w:after="120"/>
      <w:ind w:left="3960" w:hanging="360"/>
      <w:contextualSpacing/>
    </w:pPr>
    <w:rPr>
      <w:rFonts w:ascii="Times New Roman" w:eastAsia="Times New Roman" w:hAnsi="Times New Roman" w:cs="Times New Roman"/>
      <w:sz w:val="26"/>
      <w:szCs w:val="20"/>
    </w:rPr>
  </w:style>
  <w:style w:type="paragraph" w:customStyle="1" w:styleId="ListPara">
    <w:name w:val="ListPara"/>
    <w:basedOn w:val="Normal"/>
    <w:rsid w:val="00775C00"/>
    <w:pPr>
      <w:widowControl w:val="0"/>
      <w:spacing w:after="0" w:line="240" w:lineRule="auto"/>
      <w:ind w:left="1800" w:firstLine="360"/>
    </w:pPr>
    <w:rPr>
      <w:rFonts w:ascii="Times New Roman" w:eastAsia="Times New Roman" w:hAnsi="Times New Roman" w:cs="Times New Roman"/>
      <w:snapToGrid w:val="0"/>
      <w:sz w:val="26"/>
      <w:szCs w:val="20"/>
    </w:rPr>
  </w:style>
  <w:style w:type="paragraph" w:customStyle="1" w:styleId="ListParaSub">
    <w:name w:val="ListParaSub"/>
    <w:basedOn w:val="ListPara"/>
    <w:rsid w:val="00775C00"/>
    <w:pPr>
      <w:spacing w:line="260" w:lineRule="exact"/>
      <w:ind w:left="2520"/>
    </w:pPr>
  </w:style>
  <w:style w:type="paragraph" w:customStyle="1" w:styleId="ListParaSub2">
    <w:name w:val="ListParaSub2"/>
    <w:basedOn w:val="ListParaSub"/>
    <w:rsid w:val="00775C00"/>
    <w:pPr>
      <w:ind w:left="3240"/>
    </w:pPr>
  </w:style>
  <w:style w:type="paragraph" w:customStyle="1" w:styleId="ListUnmarked">
    <w:name w:val="ListUnmarked"/>
    <w:qFormat/>
    <w:rsid w:val="00775C00"/>
    <w:pPr>
      <w:spacing w:before="60" w:after="60"/>
      <w:ind w:left="1728"/>
    </w:pPr>
    <w:rPr>
      <w:rFonts w:ascii="Times New Roman" w:eastAsia="Times New Roman" w:hAnsi="Times New Roman" w:cs="Times New Roman"/>
      <w:sz w:val="26"/>
      <w:szCs w:val="20"/>
    </w:rPr>
  </w:style>
  <w:style w:type="paragraph" w:customStyle="1" w:styleId="ListUnmarkedSub">
    <w:name w:val="ListUnmarkedSub"/>
    <w:rsid w:val="00775C00"/>
    <w:pPr>
      <w:spacing w:before="60" w:after="60"/>
      <w:ind w:left="2160"/>
    </w:pPr>
    <w:rPr>
      <w:rFonts w:ascii="Times New Roman" w:eastAsia="Times New Roman" w:hAnsi="Times New Roman" w:cs="Times New Roman"/>
      <w:sz w:val="26"/>
      <w:szCs w:val="20"/>
    </w:rPr>
  </w:style>
  <w:style w:type="paragraph" w:customStyle="1" w:styleId="ListUnmarkedSub2">
    <w:name w:val="ListUnmarkedSub2"/>
    <w:basedOn w:val="ListUnmarkedSub"/>
    <w:rsid w:val="00775C00"/>
    <w:pPr>
      <w:ind w:left="2880"/>
    </w:pPr>
  </w:style>
  <w:style w:type="paragraph" w:customStyle="1" w:styleId="ListWhere">
    <w:name w:val="ListWhere"/>
    <w:rsid w:val="00775C00"/>
    <w:pPr>
      <w:spacing w:before="120" w:after="120"/>
      <w:ind w:left="2160"/>
      <w:contextualSpacing/>
    </w:pPr>
    <w:rPr>
      <w:rFonts w:ascii="Times New Roman" w:eastAsia="Times New Roman" w:hAnsi="Times New Roman" w:cs="Times New Roman"/>
      <w:snapToGrid w:val="0"/>
      <w:sz w:val="26"/>
      <w:szCs w:val="20"/>
    </w:rPr>
  </w:style>
  <w:style w:type="paragraph" w:customStyle="1" w:styleId="MatterTitle">
    <w:name w:val="MatterTitle"/>
    <w:next w:val="Para"/>
    <w:rsid w:val="00775C00"/>
    <w:pPr>
      <w:spacing w:before="120" w:after="120"/>
    </w:pPr>
    <w:rPr>
      <w:rFonts w:ascii="Arial" w:eastAsia="Times New Roman" w:hAnsi="Arial" w:cs="Times New Roman"/>
      <w:b/>
      <w:smallCaps/>
      <w:snapToGrid w:val="0"/>
      <w:color w:val="000000"/>
      <w:sz w:val="60"/>
      <w:szCs w:val="60"/>
    </w:rPr>
  </w:style>
  <w:style w:type="character" w:customStyle="1" w:styleId="MenuArrow">
    <w:name w:val="MenuArrow"/>
    <w:basedOn w:val="DefaultParagraphFont"/>
    <w:rsid w:val="00775C00"/>
    <w:rPr>
      <w:rFonts w:ascii="Wingdings" w:hAnsi="Wingdings"/>
    </w:rPr>
  </w:style>
  <w:style w:type="paragraph" w:customStyle="1" w:styleId="OnlineReference">
    <w:name w:val="OnlineReference"/>
    <w:qFormat/>
    <w:rsid w:val="00775C00"/>
    <w:pPr>
      <w:pBdr>
        <w:top w:val="double" w:sz="4" w:space="1" w:color="auto"/>
        <w:bottom w:val="double" w:sz="4" w:space="1" w:color="auto"/>
      </w:pBdr>
      <w:spacing w:before="120" w:after="120"/>
      <w:jc w:val="center"/>
    </w:pPr>
    <w:rPr>
      <w:rFonts w:ascii="Arial" w:eastAsia="Times New Roman" w:hAnsi="Arial" w:cs="Times New Roman"/>
      <w:noProof/>
      <w:snapToGrid w:val="0"/>
      <w:sz w:val="28"/>
      <w:szCs w:val="20"/>
    </w:rPr>
  </w:style>
  <w:style w:type="paragraph" w:customStyle="1" w:styleId="OnlineReference2">
    <w:name w:val="OnlineReference2"/>
    <w:qFormat/>
    <w:rsid w:val="00775C00"/>
    <w:pPr>
      <w:pBdr>
        <w:top w:val="thinThickSmallGap" w:sz="24" w:space="1" w:color="auto"/>
        <w:bottom w:val="thickThinSmallGap" w:sz="24" w:space="1" w:color="auto"/>
      </w:pBdr>
      <w:spacing w:before="120" w:after="120"/>
      <w:jc w:val="center"/>
    </w:pPr>
    <w:rPr>
      <w:rFonts w:ascii="Arial" w:eastAsia="Times New Roman" w:hAnsi="Arial" w:cs="Times New Roman"/>
      <w:noProof/>
      <w:snapToGrid w:val="0"/>
      <w:sz w:val="28"/>
      <w:szCs w:val="20"/>
    </w:rPr>
  </w:style>
  <w:style w:type="paragraph" w:customStyle="1" w:styleId="ParaBulleted">
    <w:name w:val="ParaBulleted"/>
    <w:rsid w:val="00775C00"/>
    <w:pPr>
      <w:numPr>
        <w:numId w:val="10"/>
      </w:numPr>
      <w:spacing w:before="120" w:after="120"/>
      <w:ind w:left="720" w:firstLine="360"/>
      <w:contextualSpacing/>
    </w:pPr>
    <w:rPr>
      <w:rFonts w:ascii="Times New Roman" w:eastAsia="Times New Roman" w:hAnsi="Times New Roman" w:cs="Times New Roman"/>
      <w:snapToGrid w:val="0"/>
      <w:sz w:val="26"/>
      <w:szCs w:val="20"/>
    </w:rPr>
  </w:style>
  <w:style w:type="paragraph" w:customStyle="1" w:styleId="ParaNumbered">
    <w:name w:val="ParaNumbered"/>
    <w:rsid w:val="00775C00"/>
    <w:pPr>
      <w:spacing w:after="120"/>
      <w:ind w:left="720" w:firstLine="720"/>
    </w:pPr>
    <w:rPr>
      <w:rFonts w:ascii="Times New Roman" w:eastAsia="Times New Roman" w:hAnsi="Times New Roman" w:cs="Times New Roman"/>
      <w:snapToGrid w:val="0"/>
      <w:sz w:val="26"/>
      <w:szCs w:val="20"/>
    </w:rPr>
  </w:style>
  <w:style w:type="paragraph" w:customStyle="1" w:styleId="PartFeaturingList">
    <w:name w:val="PartFeaturingList"/>
    <w:basedOn w:val="ChapterFeaturingList"/>
    <w:rsid w:val="00775C00"/>
  </w:style>
  <w:style w:type="paragraph" w:customStyle="1" w:styleId="PartIntroductionPara">
    <w:name w:val="PartIntroductionPara"/>
    <w:rsid w:val="00775C00"/>
    <w:pPr>
      <w:spacing w:after="120"/>
      <w:ind w:left="720" w:firstLine="720"/>
    </w:pPr>
    <w:rPr>
      <w:rFonts w:ascii="Times New Roman" w:eastAsia="Times New Roman" w:hAnsi="Times New Roman" w:cs="Times New Roman"/>
      <w:sz w:val="26"/>
      <w:szCs w:val="20"/>
    </w:rPr>
  </w:style>
  <w:style w:type="paragraph" w:customStyle="1" w:styleId="PartTitle">
    <w:name w:val="PartTitle"/>
    <w:basedOn w:val="ChapterTitle"/>
    <w:rsid w:val="00775C00"/>
    <w:pPr>
      <w:widowControl w:val="0"/>
      <w:pBdr>
        <w:bottom w:val="single" w:sz="4" w:space="1" w:color="auto"/>
      </w:pBdr>
    </w:pPr>
  </w:style>
  <w:style w:type="paragraph" w:customStyle="1" w:styleId="PoetryPara">
    <w:name w:val="PoetryPara"/>
    <w:next w:val="PoetryContinued"/>
    <w:rsid w:val="00775C00"/>
    <w:pPr>
      <w:spacing w:before="360" w:after="60"/>
      <w:ind w:left="2160"/>
      <w:contextualSpacing/>
    </w:pPr>
    <w:rPr>
      <w:rFonts w:ascii="Times New Roman" w:eastAsia="Times New Roman" w:hAnsi="Times New Roman" w:cs="Times New Roman"/>
      <w:snapToGrid w:val="0"/>
      <w:sz w:val="22"/>
      <w:szCs w:val="20"/>
    </w:rPr>
  </w:style>
  <w:style w:type="paragraph" w:customStyle="1" w:styleId="PoetryContinued">
    <w:name w:val="PoetryContinued"/>
    <w:basedOn w:val="PoetryPara"/>
    <w:qFormat/>
    <w:rsid w:val="00775C00"/>
    <w:pPr>
      <w:spacing w:before="0"/>
      <w:contextualSpacing w:val="0"/>
    </w:pPr>
  </w:style>
  <w:style w:type="paragraph" w:customStyle="1" w:styleId="PoetrySource">
    <w:name w:val="PoetrySource"/>
    <w:rsid w:val="00775C00"/>
    <w:pPr>
      <w:ind w:left="2880"/>
    </w:pPr>
    <w:rPr>
      <w:rFonts w:ascii="Times New Roman" w:eastAsia="Times New Roman" w:hAnsi="Times New Roman" w:cs="Times New Roman"/>
      <w:snapToGrid w:val="0"/>
      <w:sz w:val="18"/>
      <w:szCs w:val="20"/>
    </w:rPr>
  </w:style>
  <w:style w:type="paragraph" w:customStyle="1" w:styleId="PoetryTitle">
    <w:name w:val="PoetryTitle"/>
    <w:basedOn w:val="PoetryPara"/>
    <w:next w:val="PoetryPara"/>
    <w:rsid w:val="00775C00"/>
    <w:rPr>
      <w:b/>
      <w:sz w:val="24"/>
    </w:rPr>
  </w:style>
  <w:style w:type="paragraph" w:customStyle="1" w:styleId="PrefaceTitle">
    <w:name w:val="PrefaceTitle"/>
    <w:next w:val="Para"/>
    <w:rsid w:val="00775C00"/>
    <w:pPr>
      <w:spacing w:before="120" w:after="120"/>
    </w:pPr>
    <w:rPr>
      <w:rFonts w:ascii="Arial" w:eastAsia="Times New Roman" w:hAnsi="Arial" w:cs="Times New Roman"/>
      <w:b/>
      <w:smallCaps/>
      <w:snapToGrid w:val="0"/>
      <w:color w:val="000000"/>
      <w:sz w:val="60"/>
      <w:szCs w:val="60"/>
    </w:rPr>
  </w:style>
  <w:style w:type="paragraph" w:customStyle="1" w:styleId="ProblemsHead">
    <w:name w:val="ProblemsHead"/>
    <w:basedOn w:val="BibliographyHead"/>
    <w:next w:val="Para"/>
    <w:rsid w:val="00775C00"/>
  </w:style>
  <w:style w:type="character" w:customStyle="1" w:styleId="QueryInline">
    <w:name w:val="QueryInline"/>
    <w:basedOn w:val="DefaultParagraphFont"/>
    <w:rsid w:val="00775C00"/>
    <w:rPr>
      <w:bdr w:val="none" w:sz="0" w:space="0" w:color="auto"/>
      <w:shd w:val="clear" w:color="auto" w:fill="FFCC99"/>
    </w:rPr>
  </w:style>
  <w:style w:type="paragraph" w:customStyle="1" w:styleId="QueryPara">
    <w:name w:val="QueryPara"/>
    <w:rsid w:val="00775C00"/>
    <w:pPr>
      <w:pBdr>
        <w:top w:val="single" w:sz="4" w:space="1" w:color="auto"/>
        <w:bottom w:val="single" w:sz="4" w:space="1" w:color="auto"/>
      </w:pBdr>
      <w:shd w:val="clear" w:color="auto" w:fill="FFCC99"/>
    </w:pPr>
    <w:rPr>
      <w:rFonts w:ascii="Times New Roman" w:eastAsia="Times New Roman" w:hAnsi="Times New Roman" w:cs="Times New Roman"/>
      <w:snapToGrid w:val="0"/>
      <w:sz w:val="26"/>
      <w:szCs w:val="20"/>
    </w:rPr>
  </w:style>
  <w:style w:type="paragraph" w:customStyle="1" w:styleId="QuestionData">
    <w:name w:val="QuestionData"/>
    <w:basedOn w:val="Explanation"/>
    <w:rsid w:val="00775C00"/>
  </w:style>
  <w:style w:type="paragraph" w:customStyle="1" w:styleId="QuestionsHead">
    <w:name w:val="QuestionsHead"/>
    <w:basedOn w:val="BibliographyHead"/>
    <w:next w:val="Para"/>
    <w:rsid w:val="00775C00"/>
  </w:style>
  <w:style w:type="paragraph" w:customStyle="1" w:styleId="QuoteSource">
    <w:name w:val="QuoteSource"/>
    <w:basedOn w:val="Normal"/>
    <w:rsid w:val="00775C00"/>
    <w:pPr>
      <w:pBdr>
        <w:top w:val="single" w:sz="4" w:space="6" w:color="auto"/>
        <w:bottom w:val="single" w:sz="4" w:space="6" w:color="auto"/>
      </w:pBdr>
      <w:spacing w:after="240" w:line="240" w:lineRule="auto"/>
      <w:ind w:left="1440" w:right="1440" w:firstLine="720"/>
      <w:contextualSpacing/>
    </w:pPr>
    <w:rPr>
      <w:rFonts w:ascii="Times New Roman" w:eastAsia="Times New Roman" w:hAnsi="Times New Roman" w:cs="Times New Roman"/>
      <w:i/>
      <w:snapToGrid w:val="0"/>
      <w:sz w:val="20"/>
      <w:szCs w:val="20"/>
    </w:rPr>
  </w:style>
  <w:style w:type="paragraph" w:customStyle="1" w:styleId="QuotePara">
    <w:name w:val="QuotePara"/>
    <w:basedOn w:val="QuoteSource"/>
    <w:qFormat/>
    <w:rsid w:val="00775C00"/>
    <w:rPr>
      <w:i w:val="0"/>
      <w:sz w:val="24"/>
    </w:rPr>
  </w:style>
  <w:style w:type="paragraph" w:customStyle="1" w:styleId="RecipeFootnote">
    <w:name w:val="RecipeFootnote"/>
    <w:basedOn w:val="Normal"/>
    <w:rsid w:val="00775C00"/>
    <w:pPr>
      <w:spacing w:before="240" w:after="120" w:line="240" w:lineRule="auto"/>
      <w:ind w:left="720"/>
      <w:contextualSpacing/>
    </w:pPr>
    <w:rPr>
      <w:rFonts w:ascii="Arial" w:eastAsia="Times New Roman" w:hAnsi="Arial" w:cs="Times New Roman"/>
      <w:snapToGrid w:val="0"/>
      <w:sz w:val="20"/>
      <w:szCs w:val="20"/>
    </w:rPr>
  </w:style>
  <w:style w:type="paragraph" w:customStyle="1" w:styleId="RecipeIngredientHead">
    <w:name w:val="RecipeIngredientHead"/>
    <w:next w:val="RecipeIngredientList"/>
    <w:rsid w:val="00775C00"/>
    <w:pPr>
      <w:spacing w:before="240"/>
      <w:ind w:left="720"/>
    </w:pPr>
    <w:rPr>
      <w:rFonts w:ascii="Arial" w:eastAsia="Times New Roman" w:hAnsi="Arial" w:cs="Times New Roman"/>
      <w:b/>
      <w:snapToGrid w:val="0"/>
      <w:sz w:val="26"/>
      <w:szCs w:val="20"/>
    </w:rPr>
  </w:style>
  <w:style w:type="paragraph" w:customStyle="1" w:styleId="RecipeIngredientList">
    <w:name w:val="RecipeIngredientList"/>
    <w:basedOn w:val="Normal"/>
    <w:rsid w:val="00775C00"/>
    <w:pPr>
      <w:spacing w:before="120" w:after="120" w:line="240" w:lineRule="auto"/>
      <w:ind w:left="720"/>
      <w:contextualSpacing/>
    </w:pPr>
    <w:rPr>
      <w:rFonts w:ascii="Arial" w:eastAsia="Times New Roman" w:hAnsi="Arial" w:cs="Times New Roman"/>
      <w:snapToGrid w:val="0"/>
      <w:sz w:val="26"/>
      <w:szCs w:val="20"/>
    </w:rPr>
  </w:style>
  <w:style w:type="paragraph" w:customStyle="1" w:styleId="RecipeIntro">
    <w:name w:val="RecipeIntro"/>
    <w:next w:val="RecipeIngredientList"/>
    <w:rsid w:val="00775C00"/>
    <w:pPr>
      <w:spacing w:before="120" w:after="120"/>
      <w:ind w:left="1440" w:firstLine="360"/>
      <w:contextualSpacing/>
    </w:pPr>
    <w:rPr>
      <w:rFonts w:ascii="Arial" w:eastAsia="Times New Roman" w:hAnsi="Arial" w:cs="Times New Roman"/>
      <w:snapToGrid w:val="0"/>
      <w:sz w:val="26"/>
      <w:szCs w:val="20"/>
    </w:rPr>
  </w:style>
  <w:style w:type="paragraph" w:customStyle="1" w:styleId="RecipeMetricMeasure">
    <w:name w:val="RecipeMetricMeasure"/>
    <w:rsid w:val="00775C00"/>
    <w:rPr>
      <w:rFonts w:ascii="Arial" w:eastAsia="Times New Roman" w:hAnsi="Arial" w:cs="Times New Roman"/>
      <w:snapToGrid w:val="0"/>
      <w:sz w:val="26"/>
      <w:szCs w:val="20"/>
    </w:rPr>
  </w:style>
  <w:style w:type="paragraph" w:customStyle="1" w:styleId="RecipeNutritionInfo">
    <w:name w:val="RecipeNutritionInfo"/>
    <w:basedOn w:val="Normal"/>
    <w:rsid w:val="00775C00"/>
    <w:pPr>
      <w:spacing w:before="120" w:after="120" w:line="240" w:lineRule="auto"/>
      <w:ind w:left="720"/>
      <w:contextualSpacing/>
    </w:pPr>
    <w:rPr>
      <w:rFonts w:ascii="Arial" w:eastAsia="Times New Roman" w:hAnsi="Arial" w:cs="Times New Roman"/>
      <w:snapToGrid w:val="0"/>
      <w:szCs w:val="20"/>
    </w:rPr>
  </w:style>
  <w:style w:type="paragraph" w:customStyle="1" w:styleId="RecipePercentage">
    <w:name w:val="RecipePercentage"/>
    <w:rsid w:val="00775C00"/>
    <w:rPr>
      <w:rFonts w:ascii="Arial" w:eastAsia="Times New Roman" w:hAnsi="Arial" w:cs="Times New Roman"/>
      <w:snapToGrid w:val="0"/>
      <w:sz w:val="26"/>
      <w:szCs w:val="20"/>
    </w:rPr>
  </w:style>
  <w:style w:type="paragraph" w:customStyle="1" w:styleId="RecipeProcedure">
    <w:name w:val="RecipeProcedure"/>
    <w:rsid w:val="00775C00"/>
    <w:pPr>
      <w:spacing w:before="120" w:after="120"/>
      <w:ind w:left="1800" w:hanging="720"/>
    </w:pPr>
    <w:rPr>
      <w:rFonts w:ascii="Arial" w:eastAsia="Times New Roman" w:hAnsi="Arial" w:cs="Times New Roman"/>
      <w:snapToGrid w:val="0"/>
      <w:sz w:val="26"/>
      <w:szCs w:val="20"/>
    </w:rPr>
  </w:style>
  <w:style w:type="paragraph" w:customStyle="1" w:styleId="RecipeProcedureHead">
    <w:name w:val="RecipeProcedureHead"/>
    <w:rsid w:val="00775C00"/>
    <w:pPr>
      <w:shd w:val="clear" w:color="auto" w:fill="FFFFFF"/>
      <w:spacing w:before="100" w:beforeAutospacing="1" w:after="100" w:afterAutospacing="1"/>
      <w:ind w:left="720"/>
    </w:pPr>
    <w:rPr>
      <w:rFonts w:ascii="Arial" w:eastAsia="Times New Roman" w:hAnsi="Arial" w:cs="Times New Roman"/>
      <w:b/>
      <w:bCs/>
      <w:szCs w:val="36"/>
    </w:rPr>
  </w:style>
  <w:style w:type="paragraph" w:customStyle="1" w:styleId="RecipeSubrecipeTitle">
    <w:name w:val="RecipeSubrecipeTitle"/>
    <w:next w:val="RecipeIngredientList"/>
    <w:rsid w:val="00775C00"/>
    <w:pPr>
      <w:ind w:left="720"/>
    </w:pPr>
    <w:rPr>
      <w:rFonts w:ascii="Arial" w:eastAsia="Times New Roman" w:hAnsi="Arial" w:cs="Times New Roman"/>
      <w:b/>
      <w:smallCaps/>
      <w:snapToGrid w:val="0"/>
      <w:sz w:val="32"/>
      <w:szCs w:val="20"/>
      <w:u w:val="single"/>
    </w:rPr>
  </w:style>
  <w:style w:type="paragraph" w:customStyle="1" w:styleId="RecipeTableHead">
    <w:name w:val="RecipeTableHead"/>
    <w:rsid w:val="00775C00"/>
    <w:rPr>
      <w:rFonts w:ascii="Arial" w:eastAsia="Times New Roman" w:hAnsi="Arial" w:cs="Times New Roman"/>
      <w:b/>
      <w:smallCaps/>
      <w:snapToGrid w:val="0"/>
      <w:sz w:val="26"/>
      <w:szCs w:val="20"/>
    </w:rPr>
  </w:style>
  <w:style w:type="paragraph" w:customStyle="1" w:styleId="RecipeTime">
    <w:name w:val="RecipeTime"/>
    <w:rsid w:val="00775C00"/>
    <w:pPr>
      <w:spacing w:before="120" w:after="120"/>
      <w:ind w:left="720"/>
      <w:contextualSpacing/>
    </w:pPr>
    <w:rPr>
      <w:rFonts w:ascii="Arial" w:eastAsia="Times New Roman" w:hAnsi="Arial" w:cs="Times New Roman"/>
      <w:i/>
      <w:snapToGrid w:val="0"/>
      <w:sz w:val="26"/>
      <w:szCs w:val="20"/>
    </w:rPr>
  </w:style>
  <w:style w:type="paragraph" w:customStyle="1" w:styleId="RecipeTitle">
    <w:name w:val="RecipeTitle"/>
    <w:next w:val="RecipeIngredientList"/>
    <w:rsid w:val="00775C00"/>
    <w:pPr>
      <w:pBdr>
        <w:top w:val="triple" w:sz="4" w:space="1" w:color="auto"/>
      </w:pBdr>
      <w:spacing w:before="240"/>
      <w:ind w:left="720"/>
    </w:pPr>
    <w:rPr>
      <w:rFonts w:ascii="Arial" w:eastAsia="Times New Roman" w:hAnsi="Arial" w:cs="Times New Roman"/>
      <w:b/>
      <w:smallCaps/>
      <w:snapToGrid w:val="0"/>
      <w:sz w:val="48"/>
      <w:szCs w:val="40"/>
    </w:rPr>
  </w:style>
  <w:style w:type="paragraph" w:customStyle="1" w:styleId="RecipeTitleAlternative">
    <w:name w:val="RecipeTitleAlternative"/>
    <w:next w:val="RecipeIngredientList"/>
    <w:rsid w:val="00775C00"/>
    <w:pPr>
      <w:ind w:left="720"/>
    </w:pPr>
    <w:rPr>
      <w:rFonts w:ascii="Arial" w:eastAsia="Times New Roman" w:hAnsi="Arial" w:cs="Times New Roman"/>
      <w:b/>
      <w:i/>
      <w:smallCaps/>
      <w:snapToGrid w:val="0"/>
      <w:sz w:val="36"/>
      <w:szCs w:val="40"/>
    </w:rPr>
  </w:style>
  <w:style w:type="paragraph" w:customStyle="1" w:styleId="RecipeUSMeasure">
    <w:name w:val="RecipeUSMeasure"/>
    <w:rsid w:val="00775C00"/>
    <w:rPr>
      <w:rFonts w:ascii="Arial" w:eastAsia="Times New Roman" w:hAnsi="Arial" w:cs="Times New Roman"/>
      <w:snapToGrid w:val="0"/>
      <w:sz w:val="26"/>
      <w:szCs w:val="20"/>
    </w:rPr>
  </w:style>
  <w:style w:type="paragraph" w:customStyle="1" w:styleId="RecipeVariationPara">
    <w:name w:val="RecipeVariationPara"/>
    <w:basedOn w:val="RecipeVariationHead"/>
    <w:qFormat/>
    <w:rsid w:val="00775C00"/>
    <w:rPr>
      <w:i/>
      <w:u w:val="none"/>
    </w:rPr>
  </w:style>
  <w:style w:type="paragraph" w:customStyle="1" w:styleId="RecipeVariationHead">
    <w:name w:val="RecipeVariationHead"/>
    <w:rsid w:val="00775C00"/>
    <w:pPr>
      <w:spacing w:before="60" w:after="60"/>
      <w:ind w:left="720"/>
    </w:pPr>
    <w:rPr>
      <w:rFonts w:ascii="Arial" w:eastAsia="Times New Roman" w:hAnsi="Arial" w:cs="Times New Roman"/>
      <w:b/>
      <w:snapToGrid w:val="0"/>
      <w:sz w:val="22"/>
      <w:szCs w:val="20"/>
      <w:u w:val="single"/>
    </w:rPr>
  </w:style>
  <w:style w:type="paragraph" w:customStyle="1" w:styleId="RecipeNoteHead">
    <w:name w:val="RecipeNoteHead"/>
    <w:basedOn w:val="RecipeFootnote"/>
    <w:qFormat/>
    <w:rsid w:val="00775C00"/>
    <w:rPr>
      <w:b/>
      <w:i/>
    </w:rPr>
  </w:style>
  <w:style w:type="paragraph" w:customStyle="1" w:styleId="RecipeNotePara">
    <w:name w:val="RecipeNotePara"/>
    <w:basedOn w:val="FeatureRecipeNotePara"/>
    <w:rsid w:val="00775C00"/>
    <w:pPr>
      <w:shd w:val="clear" w:color="auto" w:fill="FFFFFF" w:themeFill="background1"/>
    </w:pPr>
  </w:style>
  <w:style w:type="paragraph" w:customStyle="1" w:styleId="RecipeYield">
    <w:name w:val="RecipeYield"/>
    <w:rsid w:val="00775C00"/>
    <w:pPr>
      <w:ind w:left="720"/>
    </w:pPr>
    <w:rPr>
      <w:rFonts w:ascii="Arial" w:eastAsia="Times New Roman" w:hAnsi="Arial" w:cs="Times New Roman"/>
      <w:snapToGrid w:val="0"/>
      <w:sz w:val="20"/>
      <w:szCs w:val="20"/>
    </w:rPr>
  </w:style>
  <w:style w:type="paragraph" w:customStyle="1" w:styleId="Reference">
    <w:name w:val="Reference"/>
    <w:basedOn w:val="Normal"/>
    <w:rsid w:val="00775C00"/>
    <w:pPr>
      <w:spacing w:before="120" w:after="120" w:line="240" w:lineRule="auto"/>
      <w:ind w:left="720" w:hanging="720"/>
    </w:pPr>
    <w:rPr>
      <w:rFonts w:ascii="Times New Roman" w:eastAsia="Times New Roman" w:hAnsi="Times New Roman" w:cs="Times New Roman"/>
      <w:sz w:val="24"/>
      <w:szCs w:val="20"/>
    </w:rPr>
  </w:style>
  <w:style w:type="paragraph" w:customStyle="1" w:styleId="ReferenceAnnotation">
    <w:name w:val="ReferenceAnnotation"/>
    <w:basedOn w:val="Reference"/>
    <w:rsid w:val="00775C00"/>
    <w:pPr>
      <w:spacing w:before="0" w:after="0"/>
      <w:ind w:firstLine="0"/>
    </w:pPr>
    <w:rPr>
      <w:snapToGrid w:val="0"/>
    </w:rPr>
  </w:style>
  <w:style w:type="paragraph" w:customStyle="1" w:styleId="ReferencesHead">
    <w:name w:val="ReferencesHead"/>
    <w:basedOn w:val="BibliographyHead"/>
    <w:next w:val="Reference"/>
    <w:rsid w:val="00775C00"/>
  </w:style>
  <w:style w:type="paragraph" w:customStyle="1" w:styleId="ReferenceTitle">
    <w:name w:val="ReferenceTitle"/>
    <w:basedOn w:val="MatterTitle"/>
    <w:next w:val="Reference"/>
    <w:rsid w:val="00775C00"/>
  </w:style>
  <w:style w:type="paragraph" w:customStyle="1" w:styleId="ReviewHead">
    <w:name w:val="ReviewHead"/>
    <w:basedOn w:val="BibliographyHead"/>
    <w:next w:val="Para"/>
    <w:rsid w:val="00775C00"/>
  </w:style>
  <w:style w:type="paragraph" w:customStyle="1" w:styleId="RunInHead">
    <w:name w:val="RunInHead"/>
    <w:next w:val="RunInPara"/>
    <w:rsid w:val="00775C00"/>
    <w:pPr>
      <w:spacing w:before="240"/>
      <w:ind w:left="1440"/>
    </w:pPr>
    <w:rPr>
      <w:rFonts w:ascii="Arial" w:eastAsia="Times New Roman" w:hAnsi="Arial" w:cs="Times New Roman"/>
      <w:b/>
      <w:sz w:val="26"/>
      <w:szCs w:val="20"/>
    </w:rPr>
  </w:style>
  <w:style w:type="paragraph" w:customStyle="1" w:styleId="RunInHeadSub">
    <w:name w:val="RunInHeadSub"/>
    <w:basedOn w:val="RunInHead"/>
    <w:next w:val="RunInParaSub"/>
    <w:rsid w:val="00775C00"/>
    <w:pPr>
      <w:ind w:left="2160"/>
    </w:pPr>
    <w:rPr>
      <w:snapToGrid w:val="0"/>
    </w:rPr>
  </w:style>
  <w:style w:type="paragraph" w:customStyle="1" w:styleId="RunInPara">
    <w:name w:val="RunInPara"/>
    <w:basedOn w:val="Normal"/>
    <w:rsid w:val="00775C00"/>
    <w:pPr>
      <w:widowControl w:val="0"/>
      <w:spacing w:after="120" w:line="240" w:lineRule="auto"/>
      <w:ind w:left="1440"/>
    </w:pPr>
    <w:rPr>
      <w:rFonts w:ascii="Times New Roman" w:eastAsia="Times New Roman" w:hAnsi="Times New Roman" w:cs="Times New Roman"/>
      <w:snapToGrid w:val="0"/>
      <w:sz w:val="24"/>
      <w:szCs w:val="20"/>
    </w:rPr>
  </w:style>
  <w:style w:type="paragraph" w:customStyle="1" w:styleId="RunInParaSub">
    <w:name w:val="RunInParaSub"/>
    <w:basedOn w:val="RunInPara"/>
    <w:rsid w:val="00775C00"/>
    <w:pPr>
      <w:ind w:left="2160"/>
    </w:pPr>
  </w:style>
  <w:style w:type="paragraph" w:styleId="Salutation">
    <w:name w:val="Salutation"/>
    <w:basedOn w:val="Normal"/>
    <w:next w:val="Normal"/>
    <w:link w:val="SalutationChar"/>
    <w:rsid w:val="00775C00"/>
  </w:style>
  <w:style w:type="character" w:customStyle="1" w:styleId="SalutationChar">
    <w:name w:val="Salutation Char"/>
    <w:basedOn w:val="DefaultParagraphFont"/>
    <w:link w:val="Salutation"/>
    <w:rsid w:val="00775C00"/>
    <w:rPr>
      <w:rFonts w:eastAsiaTheme="minorHAnsi"/>
      <w:sz w:val="22"/>
      <w:szCs w:val="22"/>
    </w:rPr>
  </w:style>
  <w:style w:type="paragraph" w:customStyle="1" w:styleId="SectionTitle">
    <w:name w:val="SectionTitle"/>
    <w:basedOn w:val="ChapterTitle"/>
    <w:next w:val="ChapterTitle"/>
    <w:rsid w:val="00775C00"/>
    <w:pPr>
      <w:pBdr>
        <w:bottom w:val="single" w:sz="4" w:space="1" w:color="auto"/>
      </w:pBdr>
    </w:pPr>
  </w:style>
  <w:style w:type="paragraph" w:customStyle="1" w:styleId="Series">
    <w:name w:val="Series"/>
    <w:rsid w:val="00775C00"/>
    <w:pPr>
      <w:ind w:left="720"/>
    </w:pPr>
    <w:rPr>
      <w:rFonts w:ascii="Times New Roman" w:eastAsia="Times New Roman" w:hAnsi="Times New Roman" w:cs="Times New Roman"/>
      <w:szCs w:val="20"/>
    </w:rPr>
  </w:style>
  <w:style w:type="paragraph" w:customStyle="1" w:styleId="SignatureLine">
    <w:name w:val="SignatureLine"/>
    <w:qFormat/>
    <w:rsid w:val="00775C00"/>
    <w:pPr>
      <w:spacing w:before="240" w:after="240"/>
      <w:ind w:left="4320"/>
      <w:contextualSpacing/>
      <w:jc w:val="right"/>
    </w:pPr>
    <w:rPr>
      <w:rFonts w:ascii="Arial" w:eastAsia="Times New Roman" w:hAnsi="Arial" w:cs="Times New Roman"/>
      <w:snapToGrid w:val="0"/>
      <w:sz w:val="18"/>
      <w:szCs w:val="20"/>
    </w:rPr>
  </w:style>
  <w:style w:type="paragraph" w:customStyle="1" w:styleId="Slug">
    <w:name w:val="Slug"/>
    <w:basedOn w:val="Normal"/>
    <w:next w:val="Para"/>
    <w:rsid w:val="00775C00"/>
    <w:pPr>
      <w:spacing w:before="360" w:after="360" w:line="240" w:lineRule="auto"/>
      <w:ind w:left="1440"/>
    </w:pPr>
    <w:rPr>
      <w:rFonts w:ascii="Arial" w:eastAsia="Times New Roman" w:hAnsi="Arial" w:cs="Times New Roman"/>
      <w:b/>
      <w:sz w:val="24"/>
      <w:szCs w:val="20"/>
    </w:rPr>
  </w:style>
  <w:style w:type="character" w:customStyle="1" w:styleId="Subscript">
    <w:name w:val="Subscript"/>
    <w:basedOn w:val="DefaultParagraphFont"/>
    <w:rsid w:val="00775C00"/>
    <w:rPr>
      <w:vertAlign w:val="subscript"/>
    </w:rPr>
  </w:style>
  <w:style w:type="paragraph" w:styleId="Subtitle">
    <w:name w:val="Subtitle"/>
    <w:basedOn w:val="Normal"/>
    <w:link w:val="SubtitleChar"/>
    <w:qFormat/>
    <w:rsid w:val="00775C00"/>
    <w:pPr>
      <w:spacing w:after="60"/>
      <w:jc w:val="center"/>
      <w:outlineLvl w:val="1"/>
    </w:pPr>
    <w:rPr>
      <w:rFonts w:ascii="Arial" w:hAnsi="Arial"/>
    </w:rPr>
  </w:style>
  <w:style w:type="character" w:customStyle="1" w:styleId="SubtitleChar">
    <w:name w:val="Subtitle Char"/>
    <w:basedOn w:val="DefaultParagraphFont"/>
    <w:link w:val="Subtitle"/>
    <w:rsid w:val="00775C00"/>
    <w:rPr>
      <w:rFonts w:ascii="Arial" w:eastAsiaTheme="minorHAnsi" w:hAnsi="Arial"/>
      <w:sz w:val="22"/>
      <w:szCs w:val="22"/>
    </w:rPr>
  </w:style>
  <w:style w:type="paragraph" w:customStyle="1" w:styleId="SummaryHead">
    <w:name w:val="SummaryHead"/>
    <w:basedOn w:val="BibliographyHead"/>
    <w:next w:val="Para"/>
    <w:rsid w:val="00775C00"/>
  </w:style>
  <w:style w:type="character" w:customStyle="1" w:styleId="Superscript">
    <w:name w:val="Superscript"/>
    <w:basedOn w:val="DefaultParagraphFont"/>
    <w:rsid w:val="00775C00"/>
    <w:rPr>
      <w:vertAlign w:val="superscript"/>
    </w:rPr>
  </w:style>
  <w:style w:type="paragraph" w:customStyle="1" w:styleId="SupplementInstruction">
    <w:name w:val="SupplementInstruction"/>
    <w:rsid w:val="00775C00"/>
    <w:pPr>
      <w:spacing w:before="120" w:after="120"/>
      <w:ind w:left="720"/>
    </w:pPr>
    <w:rPr>
      <w:rFonts w:ascii="Times New Roman" w:eastAsia="Times New Roman" w:hAnsi="Times New Roman" w:cs="Times New Roman"/>
      <w:i/>
      <w:sz w:val="26"/>
      <w:szCs w:val="20"/>
    </w:rPr>
  </w:style>
  <w:style w:type="paragraph" w:customStyle="1" w:styleId="TableCaption">
    <w:name w:val="TableCaption"/>
    <w:basedOn w:val="Slug"/>
    <w:qFormat/>
    <w:rsid w:val="00775C00"/>
    <w:pPr>
      <w:keepNext/>
      <w:widowControl w:val="0"/>
      <w:spacing w:before="240" w:after="120"/>
      <w:ind w:left="0"/>
    </w:pPr>
    <w:rPr>
      <w:snapToGrid w:val="0"/>
    </w:rPr>
  </w:style>
  <w:style w:type="paragraph" w:customStyle="1" w:styleId="TableEntry">
    <w:name w:val="TableEntry"/>
    <w:qFormat/>
    <w:rsid w:val="00775C00"/>
    <w:pPr>
      <w:spacing w:after="60"/>
    </w:pPr>
    <w:rPr>
      <w:rFonts w:ascii="Arial" w:eastAsia="Times New Roman" w:hAnsi="Arial" w:cs="Times New Roman"/>
      <w:sz w:val="22"/>
      <w:szCs w:val="20"/>
    </w:rPr>
  </w:style>
  <w:style w:type="paragraph" w:customStyle="1" w:styleId="TableFootnote">
    <w:name w:val="TableFootnote"/>
    <w:rsid w:val="00775C00"/>
    <w:pPr>
      <w:spacing w:after="240"/>
      <w:ind w:left="1440"/>
      <w:contextualSpacing/>
    </w:pPr>
    <w:rPr>
      <w:rFonts w:ascii="Arial" w:eastAsia="Times New Roman" w:hAnsi="Arial" w:cs="Times New Roman"/>
      <w:sz w:val="18"/>
      <w:szCs w:val="20"/>
    </w:rPr>
  </w:style>
  <w:style w:type="paragraph" w:customStyle="1" w:styleId="TableHead">
    <w:name w:val="TableHead"/>
    <w:qFormat/>
    <w:rsid w:val="00775C00"/>
    <w:pPr>
      <w:keepNext/>
    </w:pPr>
    <w:rPr>
      <w:rFonts w:ascii="Arial" w:eastAsia="Times New Roman" w:hAnsi="Arial" w:cs="Times New Roman"/>
      <w:b/>
      <w:sz w:val="22"/>
      <w:szCs w:val="20"/>
    </w:rPr>
  </w:style>
  <w:style w:type="paragraph" w:customStyle="1" w:styleId="TableSource">
    <w:name w:val="TableSource"/>
    <w:next w:val="Normal"/>
    <w:rsid w:val="00775C00"/>
    <w:pPr>
      <w:pBdr>
        <w:top w:val="single" w:sz="4" w:space="1" w:color="auto"/>
      </w:pBdr>
      <w:spacing w:after="240"/>
      <w:ind w:left="1440"/>
      <w:contextualSpacing/>
    </w:pPr>
    <w:rPr>
      <w:rFonts w:ascii="Arial" w:eastAsia="Times New Roman" w:hAnsi="Arial" w:cs="Times New Roman"/>
      <w:snapToGrid w:val="0"/>
      <w:sz w:val="20"/>
      <w:szCs w:val="20"/>
    </w:rPr>
  </w:style>
  <w:style w:type="paragraph" w:customStyle="1" w:styleId="TabularEntry">
    <w:name w:val="TabularEntry"/>
    <w:rsid w:val="00775C00"/>
    <w:pPr>
      <w:widowControl w:val="0"/>
    </w:pPr>
    <w:rPr>
      <w:rFonts w:ascii="Times New Roman" w:eastAsia="Times New Roman" w:hAnsi="Times New Roman" w:cs="Times New Roman"/>
      <w:snapToGrid w:val="0"/>
      <w:sz w:val="26"/>
      <w:szCs w:val="20"/>
    </w:rPr>
  </w:style>
  <w:style w:type="paragraph" w:customStyle="1" w:styleId="TabularEntrySub">
    <w:name w:val="TabularEntrySub"/>
    <w:basedOn w:val="TabularEntry"/>
    <w:rsid w:val="00775C00"/>
    <w:pPr>
      <w:ind w:left="360"/>
    </w:pPr>
  </w:style>
  <w:style w:type="paragraph" w:customStyle="1" w:styleId="TabularHead">
    <w:name w:val="TabularHead"/>
    <w:qFormat/>
    <w:rsid w:val="00775C00"/>
    <w:pPr>
      <w:spacing w:line="276" w:lineRule="auto"/>
    </w:pPr>
    <w:rPr>
      <w:rFonts w:ascii="Times New Roman" w:eastAsia="Times New Roman" w:hAnsi="Times New Roman" w:cs="Times New Roman"/>
      <w:b/>
      <w:snapToGrid w:val="0"/>
      <w:sz w:val="26"/>
      <w:szCs w:val="20"/>
    </w:rPr>
  </w:style>
  <w:style w:type="paragraph" w:customStyle="1" w:styleId="TextBreak">
    <w:name w:val="TextBreak"/>
    <w:next w:val="Para"/>
    <w:rsid w:val="00775C00"/>
    <w:pPr>
      <w:jc w:val="center"/>
    </w:pPr>
    <w:rPr>
      <w:rFonts w:ascii="Arial" w:eastAsia="Times New Roman" w:hAnsi="Arial" w:cs="Times New Roman"/>
      <w:b/>
      <w:snapToGrid w:val="0"/>
      <w:szCs w:val="20"/>
    </w:rPr>
  </w:style>
  <w:style w:type="paragraph" w:customStyle="1" w:styleId="TOCTitle">
    <w:name w:val="TOCTitle"/>
    <w:next w:val="Para"/>
    <w:rsid w:val="00775C00"/>
    <w:pPr>
      <w:spacing w:before="120" w:after="120"/>
    </w:pPr>
    <w:rPr>
      <w:rFonts w:ascii="Arial" w:eastAsia="Times New Roman" w:hAnsi="Arial" w:cs="Times New Roman"/>
      <w:b/>
      <w:smallCaps/>
      <w:snapToGrid w:val="0"/>
      <w:color w:val="000000"/>
      <w:sz w:val="60"/>
      <w:szCs w:val="60"/>
    </w:rPr>
  </w:style>
  <w:style w:type="character" w:customStyle="1" w:styleId="UserInput">
    <w:name w:val="UserInput"/>
    <w:basedOn w:val="DefaultParagraphFont"/>
    <w:rsid w:val="00775C00"/>
    <w:rPr>
      <w:b/>
    </w:rPr>
  </w:style>
  <w:style w:type="character" w:customStyle="1" w:styleId="UserInputVariable">
    <w:name w:val="UserInputVariable"/>
    <w:basedOn w:val="DefaultParagraphFont"/>
    <w:rsid w:val="00775C00"/>
    <w:rPr>
      <w:b/>
      <w:i/>
    </w:rPr>
  </w:style>
  <w:style w:type="character" w:customStyle="1" w:styleId="Variable">
    <w:name w:val="Variable"/>
    <w:basedOn w:val="DefaultParagraphFont"/>
    <w:rsid w:val="00775C00"/>
    <w:rPr>
      <w:i/>
    </w:rPr>
  </w:style>
  <w:style w:type="character" w:customStyle="1" w:styleId="WileyBold">
    <w:name w:val="WileyBold"/>
    <w:basedOn w:val="DefaultParagraphFont"/>
    <w:rsid w:val="00775C00"/>
    <w:rPr>
      <w:b/>
    </w:rPr>
  </w:style>
  <w:style w:type="character" w:customStyle="1" w:styleId="WileyBoldItalic">
    <w:name w:val="WileyBoldItalic"/>
    <w:basedOn w:val="DefaultParagraphFont"/>
    <w:rsid w:val="00775C00"/>
    <w:rPr>
      <w:b/>
      <w:i/>
    </w:rPr>
  </w:style>
  <w:style w:type="character" w:customStyle="1" w:styleId="WileyItalic">
    <w:name w:val="WileyItalic"/>
    <w:basedOn w:val="DefaultParagraphFont"/>
    <w:rsid w:val="00775C00"/>
    <w:rPr>
      <w:i/>
    </w:rPr>
  </w:style>
  <w:style w:type="character" w:customStyle="1" w:styleId="WileySymbol">
    <w:name w:val="WileySymbol"/>
    <w:rsid w:val="00775C00"/>
    <w:rPr>
      <w:rFonts w:ascii="Symbol" w:hAnsi="Symbol"/>
    </w:rPr>
  </w:style>
  <w:style w:type="character" w:customStyle="1" w:styleId="wileyTemp">
    <w:name w:val="wileyTemp"/>
    <w:rsid w:val="00775C00"/>
  </w:style>
  <w:style w:type="paragraph" w:customStyle="1" w:styleId="wsBlockA">
    <w:name w:val="wsBlockA"/>
    <w:basedOn w:val="Normal"/>
    <w:qFormat/>
    <w:rsid w:val="00775C00"/>
    <w:pPr>
      <w:spacing w:before="120" w:after="120" w:line="240" w:lineRule="auto"/>
      <w:ind w:left="2160" w:right="1440"/>
    </w:pPr>
    <w:rPr>
      <w:rFonts w:ascii="Arial" w:hAnsi="Arial" w:cs="Times New Roman"/>
      <w:sz w:val="20"/>
    </w:rPr>
  </w:style>
  <w:style w:type="paragraph" w:customStyle="1" w:styleId="wsBlockB">
    <w:name w:val="wsBlockB"/>
    <w:basedOn w:val="Normal"/>
    <w:qFormat/>
    <w:rsid w:val="00775C00"/>
    <w:pPr>
      <w:spacing w:before="120" w:after="120" w:line="240" w:lineRule="auto"/>
      <w:ind w:left="2160" w:right="1440"/>
    </w:pPr>
    <w:rPr>
      <w:rFonts w:ascii="Times New Roman" w:hAnsi="Times New Roman" w:cs="Times New Roman"/>
      <w:sz w:val="20"/>
    </w:rPr>
  </w:style>
  <w:style w:type="paragraph" w:customStyle="1" w:styleId="wsBlockC">
    <w:name w:val="wsBlockC"/>
    <w:basedOn w:val="Normal"/>
    <w:qFormat/>
    <w:rsid w:val="00775C00"/>
    <w:pPr>
      <w:spacing w:before="120" w:after="120" w:line="240" w:lineRule="auto"/>
      <w:ind w:left="2160" w:right="1440"/>
    </w:pPr>
    <w:rPr>
      <w:rFonts w:ascii="Verdana" w:hAnsi="Verdana" w:cs="Times New Roman"/>
      <w:sz w:val="20"/>
    </w:rPr>
  </w:style>
  <w:style w:type="paragraph" w:customStyle="1" w:styleId="wsHeadStyleA">
    <w:name w:val="wsHeadStyleA"/>
    <w:basedOn w:val="Normal"/>
    <w:qFormat/>
    <w:rsid w:val="00775C00"/>
    <w:pPr>
      <w:spacing w:before="120" w:after="120" w:line="240" w:lineRule="auto"/>
      <w:ind w:left="720"/>
    </w:pPr>
    <w:rPr>
      <w:rFonts w:ascii="Arial" w:hAnsi="Arial" w:cs="Times New Roman"/>
      <w:b/>
      <w:sz w:val="28"/>
      <w:u w:val="single"/>
    </w:rPr>
  </w:style>
  <w:style w:type="paragraph" w:customStyle="1" w:styleId="wsHeadStyleB">
    <w:name w:val="wsHeadStyleB"/>
    <w:basedOn w:val="Normal"/>
    <w:qFormat/>
    <w:rsid w:val="00775C00"/>
    <w:pPr>
      <w:spacing w:before="120" w:after="120" w:line="240" w:lineRule="auto"/>
      <w:ind w:left="720"/>
    </w:pPr>
    <w:rPr>
      <w:rFonts w:ascii="Times New Roman" w:hAnsi="Times New Roman" w:cs="Times New Roman"/>
      <w:b/>
      <w:sz w:val="28"/>
      <w:u w:val="wave"/>
    </w:rPr>
  </w:style>
  <w:style w:type="paragraph" w:customStyle="1" w:styleId="wsHeadStyleC">
    <w:name w:val="wsHeadStyleC"/>
    <w:basedOn w:val="Normal"/>
    <w:qFormat/>
    <w:rsid w:val="00775C00"/>
    <w:pPr>
      <w:spacing w:before="120" w:after="120" w:line="240" w:lineRule="auto"/>
      <w:ind w:left="720"/>
    </w:pPr>
    <w:rPr>
      <w:rFonts w:ascii="Verdana" w:hAnsi="Verdana" w:cs="Times New Roman"/>
      <w:b/>
      <w:sz w:val="28"/>
      <w:u w:val="dash"/>
    </w:rPr>
  </w:style>
  <w:style w:type="paragraph" w:customStyle="1" w:styleId="wsListBulletedA">
    <w:name w:val="wsListBulletedA"/>
    <w:basedOn w:val="Normal"/>
    <w:qFormat/>
    <w:rsid w:val="00775C00"/>
    <w:pPr>
      <w:numPr>
        <w:numId w:val="11"/>
      </w:numPr>
      <w:spacing w:before="120" w:after="120" w:line="240" w:lineRule="auto"/>
    </w:pPr>
    <w:rPr>
      <w:rFonts w:ascii="Arial" w:hAnsi="Arial" w:cs="Times New Roman"/>
      <w:sz w:val="26"/>
    </w:rPr>
  </w:style>
  <w:style w:type="paragraph" w:customStyle="1" w:styleId="wsListBulletedB">
    <w:name w:val="wsListBulletedB"/>
    <w:basedOn w:val="Normal"/>
    <w:qFormat/>
    <w:rsid w:val="00775C00"/>
    <w:pPr>
      <w:numPr>
        <w:numId w:val="12"/>
      </w:numPr>
      <w:spacing w:before="120" w:after="120" w:line="240" w:lineRule="auto"/>
    </w:pPr>
    <w:rPr>
      <w:rFonts w:ascii="Times New Roman" w:hAnsi="Times New Roman" w:cs="Times New Roman"/>
      <w:sz w:val="26"/>
    </w:rPr>
  </w:style>
  <w:style w:type="paragraph" w:customStyle="1" w:styleId="wsListBulletedC">
    <w:name w:val="wsListBulletedC"/>
    <w:basedOn w:val="Normal"/>
    <w:qFormat/>
    <w:rsid w:val="00775C00"/>
    <w:pPr>
      <w:numPr>
        <w:numId w:val="13"/>
      </w:numPr>
      <w:spacing w:before="120" w:after="120" w:line="240" w:lineRule="auto"/>
    </w:pPr>
    <w:rPr>
      <w:rFonts w:ascii="Verdana" w:hAnsi="Verdana" w:cs="Times New Roman"/>
      <w:sz w:val="26"/>
    </w:rPr>
  </w:style>
  <w:style w:type="paragraph" w:customStyle="1" w:styleId="wsListNumberedA">
    <w:name w:val="wsListNumberedA"/>
    <w:basedOn w:val="Normal"/>
    <w:qFormat/>
    <w:rsid w:val="00775C00"/>
    <w:pPr>
      <w:spacing w:before="120" w:after="120" w:line="240" w:lineRule="auto"/>
      <w:ind w:left="2160" w:hanging="720"/>
    </w:pPr>
    <w:rPr>
      <w:rFonts w:ascii="Arial" w:hAnsi="Arial" w:cs="Times New Roman"/>
      <w:sz w:val="26"/>
    </w:rPr>
  </w:style>
  <w:style w:type="paragraph" w:customStyle="1" w:styleId="wsListNumberedB">
    <w:name w:val="wsListNumberedB"/>
    <w:basedOn w:val="Normal"/>
    <w:qFormat/>
    <w:rsid w:val="00775C00"/>
    <w:pPr>
      <w:spacing w:before="120" w:after="120" w:line="240" w:lineRule="auto"/>
      <w:ind w:left="2160" w:hanging="720"/>
    </w:pPr>
    <w:rPr>
      <w:rFonts w:ascii="Times New Roman" w:hAnsi="Times New Roman" w:cs="Times New Roman"/>
      <w:sz w:val="26"/>
    </w:rPr>
  </w:style>
  <w:style w:type="paragraph" w:customStyle="1" w:styleId="wsListNumberedC">
    <w:name w:val="wsListNumberedC"/>
    <w:basedOn w:val="Normal"/>
    <w:qFormat/>
    <w:rsid w:val="00775C00"/>
    <w:pPr>
      <w:spacing w:before="120" w:after="120" w:line="240" w:lineRule="auto"/>
      <w:ind w:left="2160" w:hanging="720"/>
    </w:pPr>
    <w:rPr>
      <w:rFonts w:ascii="Verdana" w:hAnsi="Verdana" w:cs="Times New Roman"/>
      <w:sz w:val="26"/>
    </w:rPr>
  </w:style>
  <w:style w:type="paragraph" w:customStyle="1" w:styleId="wsListUnmarkedA">
    <w:name w:val="wsListUnmarkedA"/>
    <w:basedOn w:val="Normal"/>
    <w:qFormat/>
    <w:rsid w:val="00775C00"/>
    <w:pPr>
      <w:spacing w:before="120" w:after="120" w:line="240" w:lineRule="auto"/>
      <w:ind w:left="1440"/>
    </w:pPr>
    <w:rPr>
      <w:rFonts w:ascii="Arial" w:hAnsi="Arial" w:cs="Times New Roman"/>
      <w:sz w:val="26"/>
    </w:rPr>
  </w:style>
  <w:style w:type="paragraph" w:customStyle="1" w:styleId="wsListUnmarkedB">
    <w:name w:val="wsListUnmarkedB"/>
    <w:basedOn w:val="Normal"/>
    <w:qFormat/>
    <w:rsid w:val="00775C00"/>
    <w:pPr>
      <w:spacing w:before="120" w:after="120" w:line="240" w:lineRule="auto"/>
      <w:ind w:left="1440"/>
    </w:pPr>
    <w:rPr>
      <w:rFonts w:ascii="Times New Roman" w:hAnsi="Times New Roman" w:cs="Times New Roman"/>
      <w:sz w:val="26"/>
    </w:rPr>
  </w:style>
  <w:style w:type="paragraph" w:customStyle="1" w:styleId="wsListUnmarkedC">
    <w:name w:val="wsListUnmarkedC"/>
    <w:basedOn w:val="Normal"/>
    <w:qFormat/>
    <w:rsid w:val="00775C00"/>
    <w:pPr>
      <w:spacing w:before="120" w:after="120" w:line="240" w:lineRule="auto"/>
      <w:ind w:left="1440"/>
    </w:pPr>
    <w:rPr>
      <w:rFonts w:ascii="Verdana" w:hAnsi="Verdana" w:cs="Times New Roman"/>
      <w:sz w:val="26"/>
    </w:rPr>
  </w:style>
  <w:style w:type="paragraph" w:customStyle="1" w:styleId="wsNameDate">
    <w:name w:val="wsNameDate"/>
    <w:qFormat/>
    <w:rsid w:val="00775C00"/>
    <w:pPr>
      <w:spacing w:before="240" w:after="240"/>
    </w:pPr>
    <w:rPr>
      <w:rFonts w:ascii="Arial" w:eastAsiaTheme="minorHAnsi" w:hAnsi="Arial" w:cs="Times New Roman"/>
      <w:b/>
      <w:sz w:val="28"/>
      <w:szCs w:val="22"/>
    </w:rPr>
  </w:style>
  <w:style w:type="paragraph" w:customStyle="1" w:styleId="wsParaA">
    <w:name w:val="wsParaA"/>
    <w:basedOn w:val="Normal"/>
    <w:qFormat/>
    <w:rsid w:val="00775C00"/>
    <w:pPr>
      <w:spacing w:before="120" w:after="120" w:line="240" w:lineRule="auto"/>
      <w:ind w:left="720" w:firstLine="720"/>
      <w:contextualSpacing/>
    </w:pPr>
    <w:rPr>
      <w:rFonts w:ascii="Arial" w:hAnsi="Arial" w:cs="Times New Roman"/>
      <w:sz w:val="26"/>
    </w:rPr>
  </w:style>
  <w:style w:type="paragraph" w:customStyle="1" w:styleId="wsParaB">
    <w:name w:val="wsParaB"/>
    <w:basedOn w:val="Normal"/>
    <w:qFormat/>
    <w:rsid w:val="00775C00"/>
    <w:pPr>
      <w:spacing w:before="120" w:after="120" w:line="240" w:lineRule="auto"/>
      <w:ind w:left="720" w:firstLine="720"/>
      <w:contextualSpacing/>
    </w:pPr>
    <w:rPr>
      <w:rFonts w:ascii="Times New Roman" w:hAnsi="Times New Roman" w:cs="Times New Roman"/>
      <w:sz w:val="26"/>
    </w:rPr>
  </w:style>
  <w:style w:type="paragraph" w:customStyle="1" w:styleId="wsParaC">
    <w:name w:val="wsParaC"/>
    <w:basedOn w:val="Normal"/>
    <w:qFormat/>
    <w:rsid w:val="00775C00"/>
    <w:pPr>
      <w:spacing w:before="120" w:after="120" w:line="240" w:lineRule="auto"/>
      <w:ind w:left="720" w:firstLine="720"/>
      <w:contextualSpacing/>
    </w:pPr>
    <w:rPr>
      <w:rFonts w:ascii="Verdana" w:hAnsi="Verdana" w:cs="Times New Roman"/>
      <w:sz w:val="26"/>
    </w:rPr>
  </w:style>
  <w:style w:type="paragraph" w:customStyle="1" w:styleId="wsTitle">
    <w:name w:val="wsTitle"/>
    <w:qFormat/>
    <w:rsid w:val="00775C00"/>
    <w:rPr>
      <w:rFonts w:ascii="Arial" w:eastAsiaTheme="minorHAnsi" w:hAnsi="Arial" w:cs="Times New Roman"/>
      <w:b/>
      <w:sz w:val="36"/>
      <w:szCs w:val="32"/>
    </w:rPr>
  </w:style>
  <w:style w:type="character" w:styleId="CommentReference">
    <w:name w:val="annotation reference"/>
    <w:basedOn w:val="DefaultParagraphFont"/>
    <w:uiPriority w:val="99"/>
    <w:semiHidden/>
    <w:rsid w:val="00775C00"/>
    <w:rPr>
      <w:sz w:val="16"/>
      <w:szCs w:val="16"/>
    </w:rPr>
  </w:style>
  <w:style w:type="paragraph" w:styleId="CommentText">
    <w:name w:val="annotation text"/>
    <w:basedOn w:val="Normal"/>
    <w:link w:val="CommentTextChar"/>
    <w:semiHidden/>
    <w:rsid w:val="00775C00"/>
    <w:rPr>
      <w:sz w:val="20"/>
    </w:rPr>
  </w:style>
  <w:style w:type="character" w:customStyle="1" w:styleId="CommentTextChar">
    <w:name w:val="Comment Text Char"/>
    <w:basedOn w:val="DefaultParagraphFont"/>
    <w:link w:val="CommentText"/>
    <w:semiHidden/>
    <w:rsid w:val="00775C00"/>
    <w:rPr>
      <w:rFonts w:eastAsiaTheme="minorHAnsi"/>
      <w:sz w:val="20"/>
      <w:szCs w:val="22"/>
    </w:rPr>
  </w:style>
  <w:style w:type="paragraph" w:styleId="CommentSubject">
    <w:name w:val="annotation subject"/>
    <w:basedOn w:val="CommentText"/>
    <w:next w:val="CommentText"/>
    <w:link w:val="CommentSubjectChar"/>
    <w:semiHidden/>
    <w:rsid w:val="00775C00"/>
    <w:rPr>
      <w:b/>
    </w:rPr>
  </w:style>
  <w:style w:type="character" w:customStyle="1" w:styleId="CommentSubjectChar">
    <w:name w:val="Comment Subject Char"/>
    <w:basedOn w:val="CommentTextChar"/>
    <w:link w:val="CommentSubject"/>
    <w:semiHidden/>
    <w:rsid w:val="00775C00"/>
    <w:rPr>
      <w:rFonts w:eastAsiaTheme="minorHAnsi"/>
      <w:b/>
      <w:sz w:val="20"/>
      <w:szCs w:val="22"/>
    </w:rPr>
  </w:style>
  <w:style w:type="character" w:styleId="FollowedHyperlink">
    <w:name w:val="FollowedHyperlink"/>
    <w:basedOn w:val="DefaultParagraphFont"/>
    <w:uiPriority w:val="99"/>
    <w:rsid w:val="00775C00"/>
    <w:rPr>
      <w:color w:val="800080" w:themeColor="followedHyperlink"/>
      <w:u w:val="single"/>
    </w:rPr>
  </w:style>
  <w:style w:type="character" w:styleId="HTMLAcronym">
    <w:name w:val="HTML Acronym"/>
    <w:basedOn w:val="DefaultParagraphFont"/>
    <w:uiPriority w:val="99"/>
    <w:rsid w:val="00775C00"/>
  </w:style>
  <w:style w:type="character" w:styleId="HTMLCite">
    <w:name w:val="HTML Cite"/>
    <w:basedOn w:val="DefaultParagraphFont"/>
    <w:uiPriority w:val="99"/>
    <w:rsid w:val="00775C00"/>
    <w:rPr>
      <w:i/>
      <w:iCs/>
    </w:rPr>
  </w:style>
  <w:style w:type="character" w:styleId="HTMLCode">
    <w:name w:val="HTML Code"/>
    <w:basedOn w:val="DefaultParagraphFont"/>
    <w:uiPriority w:val="99"/>
    <w:rsid w:val="00775C00"/>
    <w:rPr>
      <w:rFonts w:ascii="Consolas" w:hAnsi="Consolas"/>
      <w:sz w:val="20"/>
      <w:szCs w:val="20"/>
    </w:rPr>
  </w:style>
  <w:style w:type="character" w:styleId="HTMLDefinition">
    <w:name w:val="HTML Definition"/>
    <w:basedOn w:val="DefaultParagraphFont"/>
    <w:uiPriority w:val="99"/>
    <w:rsid w:val="00775C00"/>
    <w:rPr>
      <w:i/>
      <w:iCs/>
    </w:rPr>
  </w:style>
  <w:style w:type="character" w:styleId="HTMLKeyboard">
    <w:name w:val="HTML Keyboard"/>
    <w:basedOn w:val="DefaultParagraphFont"/>
    <w:uiPriority w:val="99"/>
    <w:rsid w:val="00775C00"/>
    <w:rPr>
      <w:rFonts w:ascii="Consolas" w:hAnsi="Consolas"/>
      <w:sz w:val="20"/>
      <w:szCs w:val="20"/>
    </w:rPr>
  </w:style>
  <w:style w:type="character" w:styleId="HTMLSample">
    <w:name w:val="HTML Sample"/>
    <w:basedOn w:val="DefaultParagraphFont"/>
    <w:uiPriority w:val="99"/>
    <w:rsid w:val="00775C00"/>
    <w:rPr>
      <w:rFonts w:ascii="Consolas" w:hAnsi="Consolas"/>
      <w:sz w:val="24"/>
      <w:szCs w:val="24"/>
    </w:rPr>
  </w:style>
  <w:style w:type="character" w:styleId="HTMLTypewriter">
    <w:name w:val="HTML Typewriter"/>
    <w:basedOn w:val="DefaultParagraphFont"/>
    <w:uiPriority w:val="99"/>
    <w:rsid w:val="00775C00"/>
    <w:rPr>
      <w:rFonts w:ascii="Consolas" w:hAnsi="Consolas"/>
      <w:sz w:val="20"/>
      <w:szCs w:val="20"/>
    </w:rPr>
  </w:style>
  <w:style w:type="character" w:styleId="HTMLVariable">
    <w:name w:val="HTML Variable"/>
    <w:basedOn w:val="DefaultParagraphFont"/>
    <w:uiPriority w:val="99"/>
    <w:rsid w:val="00775C00"/>
    <w:rPr>
      <w:i/>
      <w:iCs/>
    </w:rPr>
  </w:style>
  <w:style w:type="character" w:styleId="Hyperlink">
    <w:name w:val="Hyperlink"/>
    <w:basedOn w:val="DefaultParagraphFont"/>
    <w:uiPriority w:val="99"/>
    <w:rsid w:val="00775C00"/>
    <w:rPr>
      <w:rFonts w:cs="Times New Roman"/>
      <w:color w:val="0000FF"/>
      <w:u w:val="single"/>
    </w:rPr>
  </w:style>
  <w:style w:type="character" w:styleId="LineNumber">
    <w:name w:val="line number"/>
    <w:basedOn w:val="DefaultParagraphFont"/>
    <w:uiPriority w:val="99"/>
    <w:rsid w:val="00775C00"/>
  </w:style>
  <w:style w:type="character" w:styleId="PageNumber">
    <w:name w:val="page number"/>
    <w:basedOn w:val="DefaultParagraphFont"/>
    <w:uiPriority w:val="99"/>
    <w:rsid w:val="00775C00"/>
  </w:style>
  <w:style w:type="character" w:styleId="Strong">
    <w:name w:val="Strong"/>
    <w:basedOn w:val="DefaultParagraphFont"/>
    <w:uiPriority w:val="99"/>
    <w:rsid w:val="00775C00"/>
    <w:rPr>
      <w:b/>
      <w:bCs/>
    </w:rPr>
  </w:style>
  <w:style w:type="paragraph" w:customStyle="1" w:styleId="RecipeTool">
    <w:name w:val="RecipeTool"/>
    <w:qFormat/>
    <w:rsid w:val="00775C00"/>
    <w:pPr>
      <w:spacing w:before="240" w:after="240"/>
      <w:ind w:left="1440"/>
      <w:contextualSpacing/>
    </w:pPr>
    <w:rPr>
      <w:rFonts w:ascii="Arial" w:eastAsia="Times New Roman" w:hAnsi="Arial" w:cs="Times New Roman"/>
      <w:b/>
      <w:snapToGrid w:val="0"/>
      <w:szCs w:val="20"/>
    </w:rPr>
  </w:style>
  <w:style w:type="character" w:customStyle="1" w:styleId="TextCircled">
    <w:name w:val="TextCircled"/>
    <w:basedOn w:val="DefaultParagraphFont"/>
    <w:qFormat/>
    <w:rsid w:val="00775C00"/>
    <w:rPr>
      <w:bdr w:val="single" w:sz="18" w:space="0" w:color="92D050"/>
    </w:rPr>
  </w:style>
  <w:style w:type="character" w:customStyle="1" w:styleId="TextHighlighted">
    <w:name w:val="TextHighlighted"/>
    <w:basedOn w:val="DefaultParagraphFont"/>
    <w:qFormat/>
    <w:rsid w:val="00775C00"/>
    <w:rPr>
      <w:bdr w:val="none" w:sz="0" w:space="0" w:color="auto"/>
      <w:shd w:val="clear" w:color="auto" w:fill="92D050"/>
    </w:rPr>
  </w:style>
  <w:style w:type="paragraph" w:customStyle="1" w:styleId="PullQuoteAttribution">
    <w:name w:val="PullQuoteAttribution"/>
    <w:next w:val="Para"/>
    <w:qFormat/>
    <w:rsid w:val="00775C00"/>
    <w:pPr>
      <w:adjustRightInd w:val="0"/>
      <w:snapToGrid w:val="0"/>
      <w:spacing w:after="120"/>
      <w:ind w:left="2880" w:right="1440"/>
    </w:pPr>
    <w:rPr>
      <w:rFonts w:ascii="Arial" w:eastAsia="Times New Roman" w:hAnsi="Arial" w:cs="Times New Roman"/>
      <w:snapToGrid w:val="0"/>
      <w:sz w:val="26"/>
      <w:szCs w:val="20"/>
    </w:rPr>
  </w:style>
  <w:style w:type="paragraph" w:customStyle="1" w:styleId="PullQuotePara">
    <w:name w:val="PullQuotePara"/>
    <w:basedOn w:val="Normal"/>
    <w:qFormat/>
    <w:rsid w:val="00775C00"/>
    <w:pPr>
      <w:adjustRightInd w:val="0"/>
      <w:snapToGrid w:val="0"/>
      <w:spacing w:before="240" w:after="120" w:line="240" w:lineRule="auto"/>
      <w:ind w:left="1440" w:right="1440"/>
    </w:pPr>
    <w:rPr>
      <w:rFonts w:ascii="Arial" w:hAnsi="Arial"/>
      <w:sz w:val="28"/>
    </w:rPr>
  </w:style>
  <w:style w:type="paragraph" w:customStyle="1" w:styleId="RecipeIngredientSubhead">
    <w:name w:val="RecipeIngredientSubhead"/>
    <w:next w:val="RecipeIngredientList"/>
    <w:qFormat/>
    <w:rsid w:val="00775C00"/>
    <w:pPr>
      <w:adjustRightInd w:val="0"/>
      <w:snapToGrid w:val="0"/>
      <w:spacing w:before="120" w:after="120"/>
      <w:ind w:left="720"/>
    </w:pPr>
    <w:rPr>
      <w:rFonts w:ascii="Arial" w:eastAsia="Times New Roman" w:hAnsi="Arial" w:cs="Times New Roman"/>
      <w:i/>
      <w:snapToGrid w:val="0"/>
      <w:szCs w:val="20"/>
    </w:rPr>
  </w:style>
  <w:style w:type="paragraph" w:customStyle="1" w:styleId="RecipeVariationTitle">
    <w:name w:val="RecipeVariationTitle"/>
    <w:next w:val="RecipeIngredientList"/>
    <w:qFormat/>
    <w:rsid w:val="00775C00"/>
    <w:pPr>
      <w:spacing w:after="200" w:line="276" w:lineRule="auto"/>
      <w:ind w:left="1008"/>
      <w:outlineLvl w:val="8"/>
    </w:pPr>
    <w:rPr>
      <w:rFonts w:ascii="Arial" w:eastAsia="Times New Roman" w:hAnsi="Arial" w:cs="Times New Roman"/>
      <w:b/>
      <w:snapToGrid w:val="0"/>
      <w:szCs w:val="20"/>
    </w:rPr>
  </w:style>
  <w:style w:type="paragraph" w:customStyle="1" w:styleId="ContentsAuthor">
    <w:name w:val="ContentsAuthor"/>
    <w:next w:val="ContentsH1"/>
    <w:qFormat/>
    <w:rsid w:val="00775C00"/>
    <w:pPr>
      <w:ind w:left="576"/>
    </w:pPr>
    <w:rPr>
      <w:rFonts w:ascii="Times New Roman" w:eastAsia="Times New Roman" w:hAnsi="Times New Roman" w:cs="Times New Roman"/>
      <w:b/>
      <w:i/>
      <w:szCs w:val="20"/>
    </w:rPr>
  </w:style>
  <w:style w:type="paragraph" w:customStyle="1" w:styleId="DialogContinued">
    <w:name w:val="DialogContinued"/>
    <w:basedOn w:val="Dialog"/>
    <w:qFormat/>
    <w:rsid w:val="00775C00"/>
    <w:pPr>
      <w:ind w:firstLine="0"/>
    </w:pPr>
  </w:style>
  <w:style w:type="paragraph" w:customStyle="1" w:styleId="ParaListUnmarked">
    <w:name w:val="ParaListUnmarked"/>
    <w:qFormat/>
    <w:rsid w:val="00775C00"/>
    <w:pPr>
      <w:spacing w:before="240"/>
      <w:ind w:left="720"/>
    </w:pPr>
    <w:rPr>
      <w:rFonts w:ascii="Times New Roman" w:eastAsia="Times New Roman" w:hAnsi="Times New Roman" w:cs="Times New Roman"/>
      <w:snapToGrid w:val="0"/>
      <w:sz w:val="26"/>
      <w:szCs w:val="20"/>
    </w:rPr>
  </w:style>
  <w:style w:type="paragraph" w:customStyle="1" w:styleId="RecipeContributor">
    <w:name w:val="RecipeContributor"/>
    <w:next w:val="RecipeIngredientList"/>
    <w:qFormat/>
    <w:rsid w:val="00775C00"/>
    <w:pPr>
      <w:spacing w:before="120" w:after="120"/>
      <w:ind w:left="1440"/>
    </w:pPr>
    <w:rPr>
      <w:rFonts w:ascii="Arial" w:eastAsia="Times New Roman" w:hAnsi="Arial" w:cs="Times New Roman"/>
      <w:snapToGrid w:val="0"/>
      <w:szCs w:val="20"/>
    </w:rPr>
  </w:style>
  <w:style w:type="paragraph" w:customStyle="1" w:styleId="RecipeIntroHead">
    <w:name w:val="RecipeIntroHead"/>
    <w:basedOn w:val="RecipeIntro"/>
    <w:next w:val="RecipeIntro"/>
    <w:qFormat/>
    <w:rsid w:val="00775C00"/>
    <w:rPr>
      <w:b/>
    </w:rPr>
  </w:style>
  <w:style w:type="paragraph" w:customStyle="1" w:styleId="RecipeNutritionHead">
    <w:name w:val="RecipeNutritionHead"/>
    <w:basedOn w:val="RecipeNutritionInfo"/>
    <w:next w:val="RecipeNutritionInfo"/>
    <w:qFormat/>
    <w:rsid w:val="00775C00"/>
    <w:pPr>
      <w:spacing w:after="0"/>
    </w:pPr>
    <w:rPr>
      <w:b/>
    </w:rPr>
  </w:style>
  <w:style w:type="paragraph" w:styleId="TOC5">
    <w:name w:val="toc 5"/>
    <w:basedOn w:val="Normal"/>
    <w:next w:val="Normal"/>
    <w:autoRedefine/>
    <w:uiPriority w:val="39"/>
    <w:rsid w:val="00775C00"/>
    <w:pPr>
      <w:spacing w:after="0" w:line="240" w:lineRule="auto"/>
      <w:ind w:left="1800"/>
    </w:pPr>
    <w:rPr>
      <w:rFonts w:ascii="Times New Roman" w:hAnsi="Times New Roman"/>
    </w:rPr>
  </w:style>
  <w:style w:type="paragraph" w:styleId="TOC6">
    <w:name w:val="toc 6"/>
    <w:basedOn w:val="Normal"/>
    <w:next w:val="Normal"/>
    <w:autoRedefine/>
    <w:uiPriority w:val="39"/>
    <w:rsid w:val="00775C00"/>
    <w:pPr>
      <w:spacing w:after="0" w:line="240" w:lineRule="auto"/>
      <w:ind w:left="2160"/>
    </w:pPr>
    <w:rPr>
      <w:rFonts w:ascii="Times New Roman" w:hAnsi="Times New Roman"/>
    </w:rPr>
  </w:style>
  <w:style w:type="paragraph" w:customStyle="1" w:styleId="RecipeSubhead">
    <w:name w:val="RecipeSubhead"/>
    <w:basedOn w:val="RecipeProcedureHead"/>
    <w:rsid w:val="00570E56"/>
    <w:rPr>
      <w:i/>
    </w:rPr>
  </w:style>
  <w:style w:type="character" w:customStyle="1" w:styleId="KeyTermDefinition">
    <w:name w:val="KeyTermDefinition"/>
    <w:basedOn w:val="DefaultParagraphFont"/>
    <w:rsid w:val="00775C00"/>
    <w:rPr>
      <w:bdr w:val="none" w:sz="0" w:space="0" w:color="auto"/>
      <w:shd w:val="clear" w:color="auto" w:fill="92CDDC"/>
    </w:rPr>
  </w:style>
  <w:style w:type="paragraph" w:styleId="Header">
    <w:name w:val="header"/>
    <w:basedOn w:val="Normal"/>
    <w:link w:val="HeaderChar"/>
    <w:uiPriority w:val="99"/>
    <w:rsid w:val="00775C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5C00"/>
    <w:rPr>
      <w:rFonts w:eastAsiaTheme="minorHAnsi"/>
      <w:sz w:val="22"/>
      <w:szCs w:val="22"/>
    </w:rPr>
  </w:style>
  <w:style w:type="paragraph" w:styleId="Footer">
    <w:name w:val="footer"/>
    <w:basedOn w:val="Normal"/>
    <w:link w:val="FooterChar"/>
    <w:uiPriority w:val="99"/>
    <w:rsid w:val="00775C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5C00"/>
    <w:rPr>
      <w:rFonts w:eastAsiaTheme="minorHAnsi"/>
      <w:sz w:val="22"/>
      <w:szCs w:val="22"/>
    </w:rPr>
  </w:style>
  <w:style w:type="character" w:customStyle="1" w:styleId="TwitterLink">
    <w:name w:val="TwitterLink"/>
    <w:basedOn w:val="DefaultParagraphFont"/>
    <w:rsid w:val="00775C00"/>
    <w:rPr>
      <w:rFonts w:ascii="Courier New" w:hAnsi="Courier New"/>
      <w:u w:val="dash"/>
    </w:rPr>
  </w:style>
  <w:style w:type="character" w:customStyle="1" w:styleId="DigitalLinkID">
    <w:name w:val="DigitalLinkID"/>
    <w:basedOn w:val="DefaultParagraphFont"/>
    <w:rsid w:val="00775C00"/>
    <w:rPr>
      <w:rFonts w:cs="Courier New"/>
      <w:color w:val="FF0000"/>
      <w:sz w:val="16"/>
      <w:szCs w:val="16"/>
      <w:bdr w:val="none" w:sz="0" w:space="0" w:color="auto"/>
      <w:shd w:val="clear" w:color="auto" w:fill="FFFFFF" w:themeFill="background1"/>
    </w:rPr>
  </w:style>
  <w:style w:type="paragraph" w:customStyle="1" w:styleId="DialogSource">
    <w:name w:val="DialogSource"/>
    <w:rsid w:val="00775C00"/>
    <w:pPr>
      <w:spacing w:after="240"/>
      <w:ind w:left="2160"/>
    </w:pPr>
    <w:rPr>
      <w:rFonts w:ascii="Arial" w:eastAsia="Times New Roman" w:hAnsi="Arial" w:cs="Times New Roman"/>
      <w:i/>
      <w:snapToGrid w:val="0"/>
      <w:sz w:val="22"/>
      <w:szCs w:val="20"/>
    </w:rPr>
  </w:style>
  <w:style w:type="character" w:customStyle="1" w:styleId="DigitalOnlyText">
    <w:name w:val="DigitalOnlyText"/>
    <w:rsid w:val="00775C00"/>
    <w:rPr>
      <w:bdr w:val="single" w:sz="2" w:space="0" w:color="002060"/>
      <w:shd w:val="clear" w:color="auto" w:fill="auto"/>
    </w:rPr>
  </w:style>
  <w:style w:type="character" w:customStyle="1" w:styleId="PrintOnlyText">
    <w:name w:val="PrintOnlyText"/>
    <w:rsid w:val="00775C00"/>
    <w:rPr>
      <w:bdr w:val="single" w:sz="2" w:space="0" w:color="FF0000"/>
    </w:rPr>
  </w:style>
  <w:style w:type="paragraph" w:customStyle="1" w:styleId="TableListBulleted">
    <w:name w:val="TableListBulleted"/>
    <w:qFormat/>
    <w:rsid w:val="00775C00"/>
    <w:pPr>
      <w:numPr>
        <w:numId w:val="15"/>
      </w:numPr>
      <w:spacing w:before="120" w:after="120"/>
      <w:ind w:left="288" w:hanging="288"/>
    </w:pPr>
    <w:rPr>
      <w:rFonts w:ascii="Arial" w:eastAsia="Times New Roman" w:hAnsi="Arial" w:cs="Times New Roman"/>
      <w:snapToGrid w:val="0"/>
      <w:sz w:val="22"/>
      <w:szCs w:val="20"/>
    </w:rPr>
  </w:style>
  <w:style w:type="paragraph" w:customStyle="1" w:styleId="TableListNumbered">
    <w:name w:val="TableListNumbered"/>
    <w:qFormat/>
    <w:rsid w:val="00775C00"/>
    <w:pPr>
      <w:spacing w:before="120" w:after="120"/>
      <w:ind w:left="288" w:hanging="288"/>
    </w:pPr>
    <w:rPr>
      <w:rFonts w:ascii="Arial" w:eastAsia="Times New Roman" w:hAnsi="Arial" w:cs="Times New Roman"/>
      <w:snapToGrid w:val="0"/>
      <w:sz w:val="22"/>
      <w:szCs w:val="20"/>
    </w:rPr>
  </w:style>
  <w:style w:type="paragraph" w:customStyle="1" w:styleId="TableListUnmarked">
    <w:name w:val="TableListUnmarked"/>
    <w:qFormat/>
    <w:rsid w:val="00775C00"/>
    <w:pPr>
      <w:spacing w:before="120" w:after="120"/>
      <w:ind w:left="288"/>
    </w:pPr>
    <w:rPr>
      <w:rFonts w:ascii="Arial" w:eastAsia="Times New Roman" w:hAnsi="Arial" w:cs="Times New Roman"/>
      <w:snapToGrid w:val="0"/>
      <w:sz w:val="22"/>
      <w:szCs w:val="20"/>
    </w:rPr>
  </w:style>
  <w:style w:type="paragraph" w:customStyle="1" w:styleId="TableSubhead">
    <w:name w:val="TableSubhead"/>
    <w:qFormat/>
    <w:rsid w:val="00775C00"/>
    <w:pPr>
      <w:ind w:left="144"/>
    </w:pPr>
    <w:rPr>
      <w:rFonts w:ascii="Arial" w:eastAsia="Times New Roman" w:hAnsi="Arial" w:cs="Times New Roman"/>
      <w:b/>
      <w:snapToGrid w:val="0"/>
      <w:sz w:val="22"/>
      <w:szCs w:val="20"/>
    </w:rPr>
  </w:style>
  <w:style w:type="paragraph" w:customStyle="1" w:styleId="TabularSource">
    <w:name w:val="TabularSource"/>
    <w:basedOn w:val="TabularEntry"/>
    <w:qFormat/>
    <w:rsid w:val="00775C00"/>
    <w:pPr>
      <w:spacing w:before="120" w:after="120"/>
      <w:ind w:left="1440"/>
    </w:pPr>
    <w:rPr>
      <w:sz w:val="20"/>
    </w:rPr>
  </w:style>
  <w:style w:type="paragraph" w:customStyle="1" w:styleId="ExtractListUnmarked">
    <w:name w:val="ExtractListUnmarked"/>
    <w:qFormat/>
    <w:rsid w:val="00775C00"/>
    <w:pPr>
      <w:spacing w:before="120" w:after="120"/>
      <w:ind w:left="2880"/>
    </w:pPr>
    <w:rPr>
      <w:rFonts w:ascii="Times New Roman" w:eastAsia="Times New Roman" w:hAnsi="Times New Roman" w:cs="Times New Roman"/>
      <w:noProof/>
      <w:szCs w:val="20"/>
    </w:rPr>
  </w:style>
  <w:style w:type="character" w:customStyle="1" w:styleId="DigitalLinkAnchorText">
    <w:name w:val="DigitalLinkAnchorText"/>
    <w:basedOn w:val="DefaultParagraphFont"/>
    <w:rsid w:val="00775C00"/>
    <w:rPr>
      <w:bdr w:val="none" w:sz="0" w:space="0" w:color="auto"/>
      <w:shd w:val="clear" w:color="auto" w:fill="D6E3BC"/>
    </w:rPr>
  </w:style>
  <w:style w:type="character" w:customStyle="1" w:styleId="DigitalLinkDestination">
    <w:name w:val="DigitalLinkDestination"/>
    <w:rsid w:val="00775C00"/>
    <w:rPr>
      <w:bdr w:val="none" w:sz="0" w:space="0" w:color="auto"/>
      <w:shd w:val="clear" w:color="auto" w:fill="EAF1DD"/>
    </w:rPr>
  </w:style>
  <w:style w:type="paragraph" w:customStyle="1" w:styleId="FeatureRecipeTitleAlternative">
    <w:name w:val="FeatureRecipeTitleAlternative"/>
    <w:basedOn w:val="RecipeTitleAlternative"/>
    <w:qFormat/>
    <w:rsid w:val="00775C00"/>
    <w:pPr>
      <w:shd w:val="clear" w:color="auto" w:fill="BFBFBF" w:themeFill="background1" w:themeFillShade="BF"/>
    </w:pPr>
  </w:style>
  <w:style w:type="paragraph" w:customStyle="1" w:styleId="FeatureSubRecipeTitle">
    <w:name w:val="FeatureSubRecipeTitle"/>
    <w:basedOn w:val="RecipeSubrecipeTitle"/>
    <w:rsid w:val="00570E56"/>
    <w:pPr>
      <w:shd w:val="pct20" w:color="auto" w:fill="auto"/>
    </w:pPr>
  </w:style>
  <w:style w:type="paragraph" w:customStyle="1" w:styleId="FeatureRecipeTool">
    <w:name w:val="FeatureRecipeTool"/>
    <w:basedOn w:val="RecipeTool"/>
    <w:rsid w:val="00570E56"/>
    <w:pPr>
      <w:shd w:val="pct20" w:color="auto" w:fill="auto"/>
    </w:pPr>
  </w:style>
  <w:style w:type="paragraph" w:customStyle="1" w:styleId="FeatureRecipeIntro">
    <w:name w:val="FeatureRecipeIntro"/>
    <w:basedOn w:val="RecipeIntro"/>
    <w:qFormat/>
    <w:rsid w:val="00775C00"/>
    <w:pPr>
      <w:shd w:val="clear" w:color="auto" w:fill="BFBFBF" w:themeFill="background1" w:themeFillShade="BF"/>
    </w:pPr>
  </w:style>
  <w:style w:type="paragraph" w:customStyle="1" w:styleId="FeatureRecipeIntroHead">
    <w:name w:val="FeatureRecipeIntroHead"/>
    <w:basedOn w:val="RecipeIntroHead"/>
    <w:rsid w:val="00570E56"/>
    <w:pPr>
      <w:shd w:val="pct20" w:color="auto" w:fill="auto"/>
    </w:pPr>
  </w:style>
  <w:style w:type="paragraph" w:customStyle="1" w:styleId="FeatureRecipeContributor">
    <w:name w:val="FeatureRecipeContributor"/>
    <w:basedOn w:val="RecipeContributor"/>
    <w:rsid w:val="00570E56"/>
    <w:pPr>
      <w:shd w:val="pct20" w:color="auto" w:fill="auto"/>
    </w:pPr>
  </w:style>
  <w:style w:type="paragraph" w:customStyle="1" w:styleId="FeatureRecipeIngredientHead">
    <w:name w:val="FeatureRecipeIngredientHead"/>
    <w:basedOn w:val="RecipeIngredientHead"/>
    <w:qFormat/>
    <w:rsid w:val="00775C00"/>
    <w:pPr>
      <w:shd w:val="clear" w:color="auto" w:fill="BFBFBF" w:themeFill="background1" w:themeFillShade="BF"/>
    </w:pPr>
  </w:style>
  <w:style w:type="paragraph" w:customStyle="1" w:styleId="FeatureRecipeIngredientSubhead">
    <w:name w:val="FeatureRecipeIngredientSubhead"/>
    <w:basedOn w:val="RecipeIngredientSubhead"/>
    <w:rsid w:val="00570E56"/>
    <w:pPr>
      <w:shd w:val="pct20" w:color="auto" w:fill="auto"/>
    </w:pPr>
  </w:style>
  <w:style w:type="paragraph" w:customStyle="1" w:styleId="FeatureRecipeProcedureHead">
    <w:name w:val="FeatureRecipeProcedureHead"/>
    <w:basedOn w:val="RecipeProcedureHead"/>
    <w:qFormat/>
    <w:rsid w:val="00775C00"/>
    <w:pPr>
      <w:shd w:val="clear" w:color="auto" w:fill="BFBFBF" w:themeFill="background1" w:themeFillShade="BF"/>
    </w:pPr>
  </w:style>
  <w:style w:type="paragraph" w:customStyle="1" w:styleId="FeatureRecipeTime">
    <w:name w:val="FeatureRecipeTime"/>
    <w:basedOn w:val="RecipeTime"/>
    <w:qFormat/>
    <w:rsid w:val="00775C00"/>
    <w:pPr>
      <w:shd w:val="clear" w:color="auto" w:fill="BFBFBF" w:themeFill="background1" w:themeFillShade="BF"/>
    </w:pPr>
  </w:style>
  <w:style w:type="paragraph" w:customStyle="1" w:styleId="FeatureRecipeSubhead">
    <w:name w:val="FeatureRecipeSubhead"/>
    <w:basedOn w:val="RecipeSubhead"/>
    <w:rsid w:val="00570E56"/>
    <w:pPr>
      <w:shd w:val="pct20" w:color="auto" w:fill="FFFFFF"/>
    </w:pPr>
  </w:style>
  <w:style w:type="paragraph" w:customStyle="1" w:styleId="FeatureRecipeVariationTitle">
    <w:name w:val="FeatureRecipeVariationTitle"/>
    <w:basedOn w:val="RecipeVariationTitle"/>
    <w:rsid w:val="00570E56"/>
    <w:pPr>
      <w:shd w:val="pct20" w:color="auto" w:fill="auto"/>
    </w:pPr>
  </w:style>
  <w:style w:type="paragraph" w:customStyle="1" w:styleId="FeatureRecipeVariationHead">
    <w:name w:val="FeatureRecipeVariationHead"/>
    <w:basedOn w:val="RecipeVariationHead"/>
    <w:qFormat/>
    <w:rsid w:val="00775C00"/>
    <w:pPr>
      <w:shd w:val="clear" w:color="auto" w:fill="BFBFBF" w:themeFill="background1" w:themeFillShade="BF"/>
    </w:pPr>
  </w:style>
  <w:style w:type="paragraph" w:customStyle="1" w:styleId="FeaturerecipeVariationPara">
    <w:name w:val="FeaturerecipeVariationPara"/>
    <w:basedOn w:val="RecipeVariationPara"/>
    <w:rsid w:val="00570E56"/>
    <w:pPr>
      <w:shd w:val="pct20" w:color="auto" w:fill="auto"/>
    </w:pPr>
  </w:style>
  <w:style w:type="paragraph" w:customStyle="1" w:styleId="FeatureRecipeNoteHead">
    <w:name w:val="FeatureRecipeNoteHead"/>
    <w:basedOn w:val="RecipeNoteHead"/>
    <w:qFormat/>
    <w:rsid w:val="00775C00"/>
    <w:pPr>
      <w:shd w:val="clear" w:color="auto" w:fill="BFBFBF" w:themeFill="background1" w:themeFillShade="BF"/>
    </w:pPr>
  </w:style>
  <w:style w:type="paragraph" w:customStyle="1" w:styleId="FeatureRecipeNotePara">
    <w:name w:val="FeatureRecipeNotePara"/>
    <w:basedOn w:val="FeatureRecipeNoteHead"/>
    <w:qFormat/>
    <w:rsid w:val="00775C00"/>
    <w:rPr>
      <w:b w:val="0"/>
      <w:i w:val="0"/>
      <w:sz w:val="18"/>
    </w:rPr>
  </w:style>
  <w:style w:type="paragraph" w:customStyle="1" w:styleId="FeatureRecipeNutritionInfo">
    <w:name w:val="FeatureRecipeNutritionInfo"/>
    <w:basedOn w:val="RecipeNutritionInfo"/>
    <w:qFormat/>
    <w:rsid w:val="00775C00"/>
    <w:pPr>
      <w:shd w:val="clear" w:color="auto" w:fill="BFBFBF" w:themeFill="background1" w:themeFillShade="BF"/>
    </w:pPr>
  </w:style>
  <w:style w:type="paragraph" w:customStyle="1" w:styleId="FeatureRecipeNutritionHead">
    <w:name w:val="FeatureRecipeNutritionHead"/>
    <w:basedOn w:val="RecipeNutritionHead"/>
    <w:rsid w:val="00570E56"/>
    <w:pPr>
      <w:shd w:val="pct20" w:color="auto" w:fill="auto"/>
    </w:pPr>
  </w:style>
  <w:style w:type="paragraph" w:customStyle="1" w:styleId="FeatureRecipeFootnote">
    <w:name w:val="FeatureRecipeFootnote"/>
    <w:basedOn w:val="RecipeFootnote"/>
    <w:qFormat/>
    <w:rsid w:val="00775C00"/>
    <w:pPr>
      <w:shd w:val="clear" w:color="auto" w:fill="BFBFBF" w:themeFill="background1" w:themeFillShade="BF"/>
    </w:pPr>
  </w:style>
  <w:style w:type="paragraph" w:customStyle="1" w:styleId="FeatureRecipeTableHead">
    <w:name w:val="FeatureRecipeTableHead"/>
    <w:basedOn w:val="RecipeTableHead"/>
    <w:qFormat/>
    <w:rsid w:val="00775C00"/>
    <w:pPr>
      <w:shd w:val="clear" w:color="auto" w:fill="BFBFBF" w:themeFill="background1" w:themeFillShade="BF"/>
    </w:pPr>
  </w:style>
  <w:style w:type="paragraph" w:customStyle="1" w:styleId="CopyrightLine">
    <w:name w:val="CopyrightLine"/>
    <w:qFormat/>
    <w:rsid w:val="00775C00"/>
    <w:pPr>
      <w:pBdr>
        <w:top w:val="single" w:sz="4" w:space="1" w:color="4F81BD" w:themeColor="accent1"/>
        <w:bottom w:val="single" w:sz="4" w:space="1" w:color="4F81BD" w:themeColor="accent1"/>
      </w:pBdr>
      <w:spacing w:after="120" w:line="276" w:lineRule="auto"/>
    </w:pPr>
    <w:rPr>
      <w:rFonts w:ascii="Times New Roman" w:eastAsia="Times New Roman" w:hAnsi="Times New Roman" w:cs="Times New Roman"/>
      <w:b/>
      <w:snapToGrid w:val="0"/>
      <w:color w:val="4F81BD" w:themeColor="accent1"/>
      <w:sz w:val="16"/>
      <w:szCs w:val="20"/>
    </w:rPr>
  </w:style>
  <w:style w:type="character" w:customStyle="1" w:styleId="PrintOnlyURL">
    <w:name w:val="PrintOnlyURL"/>
    <w:basedOn w:val="PrintOnlyText"/>
    <w:rsid w:val="00775C00"/>
    <w:rPr>
      <w:rFonts w:ascii="Courier New" w:hAnsi="Courier New"/>
      <w:bdr w:val="single" w:sz="2" w:space="0" w:color="FF0000"/>
    </w:rPr>
  </w:style>
  <w:style w:type="character" w:customStyle="1" w:styleId="DigitalOnlyURL">
    <w:name w:val="DigitalOnlyURL"/>
    <w:basedOn w:val="DigitalOnlyText"/>
    <w:rsid w:val="00775C00"/>
    <w:rPr>
      <w:rFonts w:ascii="Courier New" w:hAnsi="Courier New"/>
      <w:bdr w:val="single" w:sz="2" w:space="0" w:color="002060"/>
      <w:shd w:val="clear" w:color="auto" w:fill="auto"/>
    </w:rPr>
  </w:style>
  <w:style w:type="paragraph" w:styleId="TOC1">
    <w:name w:val="toc 1"/>
    <w:basedOn w:val="Normal"/>
    <w:next w:val="Normal"/>
    <w:autoRedefine/>
    <w:uiPriority w:val="39"/>
    <w:rsid w:val="00775C00"/>
    <w:pPr>
      <w:spacing w:after="100"/>
    </w:pPr>
  </w:style>
  <w:style w:type="paragraph" w:styleId="TOC2">
    <w:name w:val="toc 2"/>
    <w:basedOn w:val="Normal"/>
    <w:next w:val="Normal"/>
    <w:autoRedefine/>
    <w:uiPriority w:val="39"/>
    <w:rsid w:val="00775C00"/>
    <w:pPr>
      <w:spacing w:after="100"/>
      <w:ind w:left="220"/>
    </w:pPr>
  </w:style>
  <w:style w:type="paragraph" w:styleId="TOC3">
    <w:name w:val="toc 3"/>
    <w:basedOn w:val="Normal"/>
    <w:next w:val="Normal"/>
    <w:autoRedefine/>
    <w:uiPriority w:val="39"/>
    <w:rsid w:val="00775C00"/>
    <w:pPr>
      <w:spacing w:after="100"/>
      <w:ind w:left="440"/>
    </w:pPr>
  </w:style>
  <w:style w:type="character" w:customStyle="1" w:styleId="FigureSourceChar">
    <w:name w:val="FigureSource Char"/>
    <w:link w:val="FigureSource"/>
    <w:rsid w:val="00570E56"/>
    <w:rPr>
      <w:rFonts w:ascii="Arial" w:eastAsia="Times New Roman" w:hAnsi="Arial" w:cs="Times New Roman"/>
      <w:sz w:val="22"/>
      <w:szCs w:val="20"/>
    </w:rPr>
  </w:style>
  <w:style w:type="numbering" w:styleId="111111">
    <w:name w:val="Outline List 2"/>
    <w:basedOn w:val="NoList"/>
    <w:uiPriority w:val="99"/>
    <w:unhideWhenUsed/>
    <w:rsid w:val="00775C00"/>
    <w:pPr>
      <w:numPr>
        <w:numId w:val="17"/>
      </w:numPr>
    </w:pPr>
  </w:style>
  <w:style w:type="numbering" w:styleId="1ai">
    <w:name w:val="Outline List 1"/>
    <w:basedOn w:val="NoList"/>
    <w:uiPriority w:val="99"/>
    <w:unhideWhenUsed/>
    <w:rsid w:val="00775C00"/>
    <w:pPr>
      <w:numPr>
        <w:numId w:val="18"/>
      </w:numPr>
    </w:pPr>
  </w:style>
  <w:style w:type="numbering" w:styleId="ArticleSection">
    <w:name w:val="Outline List 3"/>
    <w:basedOn w:val="NoList"/>
    <w:uiPriority w:val="99"/>
    <w:unhideWhenUsed/>
    <w:rsid w:val="00775C00"/>
    <w:pPr>
      <w:numPr>
        <w:numId w:val="19"/>
      </w:numPr>
    </w:pPr>
  </w:style>
  <w:style w:type="paragraph" w:styleId="BlockText">
    <w:name w:val="Block Text"/>
    <w:basedOn w:val="Normal"/>
    <w:rsid w:val="00775C00"/>
    <w:pPr>
      <w:spacing w:after="120"/>
      <w:ind w:left="1440" w:right="1440"/>
    </w:pPr>
  </w:style>
  <w:style w:type="paragraph" w:styleId="BodyText">
    <w:name w:val="Body Text"/>
    <w:basedOn w:val="Normal"/>
    <w:link w:val="BodyTextChar"/>
    <w:rsid w:val="00775C00"/>
    <w:pPr>
      <w:spacing w:after="120"/>
    </w:pPr>
  </w:style>
  <w:style w:type="character" w:customStyle="1" w:styleId="BodyTextChar">
    <w:name w:val="Body Text Char"/>
    <w:basedOn w:val="DefaultParagraphFont"/>
    <w:link w:val="BodyText"/>
    <w:rsid w:val="00775C00"/>
    <w:rPr>
      <w:rFonts w:eastAsiaTheme="minorHAnsi"/>
      <w:sz w:val="22"/>
      <w:szCs w:val="22"/>
    </w:rPr>
  </w:style>
  <w:style w:type="paragraph" w:styleId="BodyText2">
    <w:name w:val="Body Text 2"/>
    <w:basedOn w:val="Normal"/>
    <w:link w:val="BodyText2Char"/>
    <w:uiPriority w:val="99"/>
    <w:rsid w:val="00775C00"/>
    <w:pPr>
      <w:spacing w:after="120" w:line="480" w:lineRule="auto"/>
    </w:pPr>
  </w:style>
  <w:style w:type="character" w:customStyle="1" w:styleId="BodyText2Char">
    <w:name w:val="Body Text 2 Char"/>
    <w:basedOn w:val="DefaultParagraphFont"/>
    <w:link w:val="BodyText2"/>
    <w:uiPriority w:val="99"/>
    <w:rsid w:val="00775C00"/>
    <w:rPr>
      <w:rFonts w:eastAsiaTheme="minorHAnsi"/>
      <w:sz w:val="22"/>
      <w:szCs w:val="22"/>
    </w:rPr>
  </w:style>
  <w:style w:type="paragraph" w:styleId="BodyText3">
    <w:name w:val="Body Text 3"/>
    <w:basedOn w:val="Normal"/>
    <w:link w:val="BodyText3Char"/>
    <w:uiPriority w:val="99"/>
    <w:rsid w:val="00775C00"/>
    <w:pPr>
      <w:spacing w:after="120"/>
    </w:pPr>
    <w:rPr>
      <w:sz w:val="16"/>
      <w:szCs w:val="16"/>
    </w:rPr>
  </w:style>
  <w:style w:type="character" w:customStyle="1" w:styleId="BodyText3Char">
    <w:name w:val="Body Text 3 Char"/>
    <w:basedOn w:val="DefaultParagraphFont"/>
    <w:link w:val="BodyText3"/>
    <w:uiPriority w:val="99"/>
    <w:rsid w:val="00775C00"/>
    <w:rPr>
      <w:rFonts w:eastAsiaTheme="minorHAnsi"/>
      <w:sz w:val="16"/>
      <w:szCs w:val="16"/>
    </w:rPr>
  </w:style>
  <w:style w:type="paragraph" w:styleId="BodyTextFirstIndent">
    <w:name w:val="Body Text First Indent"/>
    <w:basedOn w:val="BodyText"/>
    <w:link w:val="BodyTextFirstIndentChar"/>
    <w:uiPriority w:val="99"/>
    <w:rsid w:val="00775C00"/>
    <w:pPr>
      <w:spacing w:after="200"/>
      <w:ind w:firstLine="360"/>
    </w:pPr>
  </w:style>
  <w:style w:type="character" w:customStyle="1" w:styleId="BodyTextFirstIndentChar">
    <w:name w:val="Body Text First Indent Char"/>
    <w:basedOn w:val="BodyTextChar"/>
    <w:link w:val="BodyTextFirstIndent"/>
    <w:uiPriority w:val="99"/>
    <w:rsid w:val="00775C00"/>
    <w:rPr>
      <w:rFonts w:eastAsiaTheme="minorHAnsi"/>
      <w:sz w:val="22"/>
      <w:szCs w:val="22"/>
    </w:rPr>
  </w:style>
  <w:style w:type="paragraph" w:styleId="BodyTextIndent">
    <w:name w:val="Body Text Indent"/>
    <w:basedOn w:val="Normal"/>
    <w:link w:val="BodyTextIndentChar"/>
    <w:uiPriority w:val="99"/>
    <w:rsid w:val="00775C00"/>
    <w:pPr>
      <w:spacing w:after="120"/>
      <w:ind w:left="360"/>
    </w:pPr>
  </w:style>
  <w:style w:type="character" w:customStyle="1" w:styleId="BodyTextIndentChar">
    <w:name w:val="Body Text Indent Char"/>
    <w:basedOn w:val="DefaultParagraphFont"/>
    <w:link w:val="BodyTextIndent"/>
    <w:uiPriority w:val="99"/>
    <w:rsid w:val="00775C00"/>
    <w:rPr>
      <w:rFonts w:eastAsiaTheme="minorHAnsi"/>
      <w:sz w:val="22"/>
      <w:szCs w:val="22"/>
    </w:rPr>
  </w:style>
  <w:style w:type="paragraph" w:styleId="BodyTextFirstIndent2">
    <w:name w:val="Body Text First Indent 2"/>
    <w:basedOn w:val="BodyTextIndent"/>
    <w:link w:val="BodyTextFirstIndent2Char"/>
    <w:uiPriority w:val="99"/>
    <w:rsid w:val="00775C00"/>
    <w:pPr>
      <w:spacing w:after="200"/>
      <w:ind w:firstLine="360"/>
    </w:pPr>
  </w:style>
  <w:style w:type="character" w:customStyle="1" w:styleId="BodyTextFirstIndent2Char">
    <w:name w:val="Body Text First Indent 2 Char"/>
    <w:basedOn w:val="BodyTextIndentChar"/>
    <w:link w:val="BodyTextFirstIndent2"/>
    <w:uiPriority w:val="99"/>
    <w:rsid w:val="00775C00"/>
    <w:rPr>
      <w:rFonts w:eastAsiaTheme="minorHAnsi"/>
      <w:sz w:val="22"/>
      <w:szCs w:val="22"/>
    </w:rPr>
  </w:style>
  <w:style w:type="paragraph" w:styleId="BodyTextIndent2">
    <w:name w:val="Body Text Indent 2"/>
    <w:basedOn w:val="Normal"/>
    <w:link w:val="BodyTextIndent2Char"/>
    <w:uiPriority w:val="99"/>
    <w:rsid w:val="00775C00"/>
    <w:pPr>
      <w:spacing w:after="120" w:line="480" w:lineRule="auto"/>
      <w:ind w:left="360"/>
    </w:pPr>
  </w:style>
  <w:style w:type="character" w:customStyle="1" w:styleId="BodyTextIndent2Char">
    <w:name w:val="Body Text Indent 2 Char"/>
    <w:basedOn w:val="DefaultParagraphFont"/>
    <w:link w:val="BodyTextIndent2"/>
    <w:uiPriority w:val="99"/>
    <w:rsid w:val="00775C00"/>
    <w:rPr>
      <w:rFonts w:eastAsiaTheme="minorHAnsi"/>
      <w:sz w:val="22"/>
      <w:szCs w:val="22"/>
    </w:rPr>
  </w:style>
  <w:style w:type="paragraph" w:styleId="BodyTextIndent3">
    <w:name w:val="Body Text Indent 3"/>
    <w:basedOn w:val="Normal"/>
    <w:link w:val="BodyTextIndent3Char"/>
    <w:uiPriority w:val="99"/>
    <w:rsid w:val="00775C00"/>
    <w:pPr>
      <w:spacing w:after="120"/>
      <w:ind w:left="360"/>
    </w:pPr>
    <w:rPr>
      <w:sz w:val="16"/>
      <w:szCs w:val="16"/>
    </w:rPr>
  </w:style>
  <w:style w:type="character" w:customStyle="1" w:styleId="BodyTextIndent3Char">
    <w:name w:val="Body Text Indent 3 Char"/>
    <w:basedOn w:val="DefaultParagraphFont"/>
    <w:link w:val="BodyTextIndent3"/>
    <w:uiPriority w:val="99"/>
    <w:rsid w:val="00775C00"/>
    <w:rPr>
      <w:rFonts w:eastAsiaTheme="minorHAnsi"/>
      <w:sz w:val="16"/>
      <w:szCs w:val="16"/>
    </w:rPr>
  </w:style>
  <w:style w:type="paragraph" w:styleId="Caption">
    <w:name w:val="caption"/>
    <w:basedOn w:val="Normal"/>
    <w:next w:val="Normal"/>
    <w:uiPriority w:val="35"/>
    <w:qFormat/>
    <w:rsid w:val="00775C00"/>
    <w:pPr>
      <w:spacing w:line="240" w:lineRule="auto"/>
    </w:pPr>
    <w:rPr>
      <w:b/>
      <w:bCs/>
      <w:color w:val="4F81BD" w:themeColor="accent1"/>
      <w:sz w:val="18"/>
      <w:szCs w:val="18"/>
    </w:rPr>
  </w:style>
  <w:style w:type="paragraph" w:styleId="Closing">
    <w:name w:val="Closing"/>
    <w:basedOn w:val="Normal"/>
    <w:link w:val="ClosingChar"/>
    <w:uiPriority w:val="99"/>
    <w:rsid w:val="00775C00"/>
    <w:pPr>
      <w:spacing w:after="0" w:line="240" w:lineRule="auto"/>
      <w:ind w:left="4320"/>
    </w:pPr>
  </w:style>
  <w:style w:type="character" w:customStyle="1" w:styleId="ClosingChar">
    <w:name w:val="Closing Char"/>
    <w:basedOn w:val="DefaultParagraphFont"/>
    <w:link w:val="Closing"/>
    <w:uiPriority w:val="99"/>
    <w:rsid w:val="00775C00"/>
    <w:rPr>
      <w:rFonts w:eastAsiaTheme="minorHAnsi"/>
      <w:sz w:val="22"/>
      <w:szCs w:val="22"/>
    </w:rPr>
  </w:style>
  <w:style w:type="paragraph" w:styleId="Date">
    <w:name w:val="Date"/>
    <w:basedOn w:val="Normal"/>
    <w:next w:val="Normal"/>
    <w:link w:val="DateChar"/>
    <w:uiPriority w:val="99"/>
    <w:rsid w:val="00775C00"/>
  </w:style>
  <w:style w:type="character" w:customStyle="1" w:styleId="DateChar">
    <w:name w:val="Date Char"/>
    <w:basedOn w:val="DefaultParagraphFont"/>
    <w:link w:val="Date"/>
    <w:uiPriority w:val="99"/>
    <w:rsid w:val="00775C00"/>
    <w:rPr>
      <w:rFonts w:eastAsiaTheme="minorHAnsi"/>
      <w:sz w:val="22"/>
      <w:szCs w:val="22"/>
    </w:rPr>
  </w:style>
  <w:style w:type="paragraph" w:styleId="DocumentMap">
    <w:name w:val="Document Map"/>
    <w:basedOn w:val="Normal"/>
    <w:link w:val="DocumentMapChar"/>
    <w:uiPriority w:val="99"/>
    <w:semiHidden/>
    <w:rsid w:val="00775C00"/>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75C00"/>
    <w:rPr>
      <w:rFonts w:ascii="Tahoma" w:eastAsiaTheme="minorHAnsi" w:hAnsi="Tahoma" w:cs="Tahoma"/>
      <w:sz w:val="16"/>
      <w:szCs w:val="16"/>
    </w:rPr>
  </w:style>
  <w:style w:type="paragraph" w:styleId="E-mailSignature">
    <w:name w:val="E-mail Signature"/>
    <w:basedOn w:val="Normal"/>
    <w:link w:val="E-mailSignatureChar"/>
    <w:uiPriority w:val="99"/>
    <w:rsid w:val="00775C00"/>
    <w:pPr>
      <w:spacing w:after="0" w:line="240" w:lineRule="auto"/>
    </w:pPr>
  </w:style>
  <w:style w:type="character" w:customStyle="1" w:styleId="E-mailSignatureChar">
    <w:name w:val="E-mail Signature Char"/>
    <w:basedOn w:val="DefaultParagraphFont"/>
    <w:link w:val="E-mailSignature"/>
    <w:uiPriority w:val="99"/>
    <w:rsid w:val="00775C00"/>
    <w:rPr>
      <w:rFonts w:eastAsiaTheme="minorHAnsi"/>
      <w:sz w:val="22"/>
      <w:szCs w:val="22"/>
    </w:rPr>
  </w:style>
  <w:style w:type="character" w:styleId="EndnoteReference">
    <w:name w:val="endnote reference"/>
    <w:basedOn w:val="DefaultParagraphFont"/>
    <w:uiPriority w:val="99"/>
    <w:semiHidden/>
    <w:rsid w:val="00775C00"/>
    <w:rPr>
      <w:vertAlign w:val="superscript"/>
    </w:rPr>
  </w:style>
  <w:style w:type="paragraph" w:styleId="EndnoteText">
    <w:name w:val="endnote text"/>
    <w:basedOn w:val="Normal"/>
    <w:link w:val="EndnoteTextChar"/>
    <w:uiPriority w:val="99"/>
    <w:semiHidden/>
    <w:rsid w:val="00775C0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75C00"/>
    <w:rPr>
      <w:rFonts w:eastAsiaTheme="minorHAnsi"/>
      <w:sz w:val="20"/>
      <w:szCs w:val="20"/>
    </w:rPr>
  </w:style>
  <w:style w:type="paragraph" w:styleId="EnvelopeAddress">
    <w:name w:val="envelope address"/>
    <w:basedOn w:val="Normal"/>
    <w:uiPriority w:val="99"/>
    <w:rsid w:val="00775C00"/>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rsid w:val="00775C00"/>
    <w:pPr>
      <w:spacing w:after="0" w:line="240" w:lineRule="auto"/>
    </w:pPr>
    <w:rPr>
      <w:rFonts w:asciiTheme="majorHAnsi" w:eastAsiaTheme="majorEastAsia" w:hAnsiTheme="majorHAnsi" w:cstheme="majorBidi"/>
      <w:sz w:val="20"/>
      <w:szCs w:val="20"/>
    </w:rPr>
  </w:style>
  <w:style w:type="character" w:styleId="FootnoteReference">
    <w:name w:val="footnote reference"/>
    <w:basedOn w:val="DefaultParagraphFont"/>
    <w:semiHidden/>
    <w:rsid w:val="00775C00"/>
    <w:rPr>
      <w:vertAlign w:val="superscript"/>
    </w:rPr>
  </w:style>
  <w:style w:type="paragraph" w:styleId="FootnoteText">
    <w:name w:val="footnote text"/>
    <w:basedOn w:val="Normal"/>
    <w:link w:val="FootnoteTextChar"/>
    <w:semiHidden/>
    <w:rsid w:val="00775C00"/>
    <w:rPr>
      <w:sz w:val="20"/>
    </w:rPr>
  </w:style>
  <w:style w:type="character" w:customStyle="1" w:styleId="FootnoteTextChar">
    <w:name w:val="Footnote Text Char"/>
    <w:basedOn w:val="DefaultParagraphFont"/>
    <w:link w:val="FootnoteText"/>
    <w:semiHidden/>
    <w:rsid w:val="00775C00"/>
    <w:rPr>
      <w:rFonts w:eastAsiaTheme="minorHAnsi"/>
      <w:sz w:val="20"/>
      <w:szCs w:val="22"/>
    </w:rPr>
  </w:style>
  <w:style w:type="paragraph" w:styleId="HTMLAddress">
    <w:name w:val="HTML Address"/>
    <w:basedOn w:val="Normal"/>
    <w:link w:val="HTMLAddressChar"/>
    <w:uiPriority w:val="99"/>
    <w:rsid w:val="00775C00"/>
    <w:pPr>
      <w:spacing w:after="0" w:line="240" w:lineRule="auto"/>
    </w:pPr>
    <w:rPr>
      <w:i/>
      <w:iCs/>
    </w:rPr>
  </w:style>
  <w:style w:type="character" w:customStyle="1" w:styleId="HTMLAddressChar">
    <w:name w:val="HTML Address Char"/>
    <w:basedOn w:val="DefaultParagraphFont"/>
    <w:link w:val="HTMLAddress"/>
    <w:uiPriority w:val="99"/>
    <w:rsid w:val="00775C00"/>
    <w:rPr>
      <w:rFonts w:eastAsiaTheme="minorHAnsi"/>
      <w:i/>
      <w:iCs/>
      <w:sz w:val="22"/>
      <w:szCs w:val="22"/>
    </w:rPr>
  </w:style>
  <w:style w:type="paragraph" w:styleId="HTMLPreformatted">
    <w:name w:val="HTML Preformatted"/>
    <w:basedOn w:val="Normal"/>
    <w:link w:val="HTMLPreformattedChar"/>
    <w:uiPriority w:val="99"/>
    <w:rsid w:val="00775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Verdana" w:eastAsia="Times New Roman" w:hAnsi="Verdana" w:cs="Courier New"/>
      <w:sz w:val="18"/>
      <w:szCs w:val="18"/>
    </w:rPr>
  </w:style>
  <w:style w:type="character" w:customStyle="1" w:styleId="HTMLPreformattedChar">
    <w:name w:val="HTML Preformatted Char"/>
    <w:basedOn w:val="DefaultParagraphFont"/>
    <w:link w:val="HTMLPreformatted"/>
    <w:uiPriority w:val="99"/>
    <w:rsid w:val="00775C00"/>
    <w:rPr>
      <w:rFonts w:ascii="Verdana" w:eastAsia="Times New Roman" w:hAnsi="Verdana" w:cs="Courier New"/>
      <w:sz w:val="18"/>
      <w:szCs w:val="18"/>
    </w:rPr>
  </w:style>
  <w:style w:type="paragraph" w:styleId="Index10">
    <w:name w:val="index 1"/>
    <w:basedOn w:val="Normal"/>
    <w:next w:val="Normal"/>
    <w:autoRedefine/>
    <w:uiPriority w:val="99"/>
    <w:semiHidden/>
    <w:rsid w:val="00775C00"/>
    <w:pPr>
      <w:spacing w:after="0" w:line="240" w:lineRule="auto"/>
      <w:ind w:left="220" w:hanging="220"/>
    </w:pPr>
  </w:style>
  <w:style w:type="paragraph" w:styleId="Index20">
    <w:name w:val="index 2"/>
    <w:basedOn w:val="Normal"/>
    <w:next w:val="Normal"/>
    <w:autoRedefine/>
    <w:uiPriority w:val="99"/>
    <w:semiHidden/>
    <w:rsid w:val="00775C00"/>
    <w:pPr>
      <w:spacing w:after="0" w:line="240" w:lineRule="auto"/>
      <w:ind w:left="440" w:hanging="220"/>
    </w:pPr>
  </w:style>
  <w:style w:type="paragraph" w:styleId="Index30">
    <w:name w:val="index 3"/>
    <w:basedOn w:val="Normal"/>
    <w:next w:val="Normal"/>
    <w:autoRedefine/>
    <w:uiPriority w:val="99"/>
    <w:semiHidden/>
    <w:rsid w:val="00775C00"/>
    <w:pPr>
      <w:spacing w:after="0" w:line="240" w:lineRule="auto"/>
      <w:ind w:left="660" w:hanging="220"/>
    </w:pPr>
  </w:style>
  <w:style w:type="paragraph" w:styleId="Index4">
    <w:name w:val="index 4"/>
    <w:basedOn w:val="Normal"/>
    <w:next w:val="Normal"/>
    <w:autoRedefine/>
    <w:uiPriority w:val="99"/>
    <w:semiHidden/>
    <w:rsid w:val="00775C00"/>
    <w:pPr>
      <w:spacing w:after="0" w:line="240" w:lineRule="auto"/>
      <w:ind w:left="880" w:hanging="220"/>
    </w:pPr>
  </w:style>
  <w:style w:type="paragraph" w:styleId="Index5">
    <w:name w:val="index 5"/>
    <w:basedOn w:val="Normal"/>
    <w:next w:val="Normal"/>
    <w:autoRedefine/>
    <w:uiPriority w:val="99"/>
    <w:semiHidden/>
    <w:rsid w:val="00775C00"/>
    <w:pPr>
      <w:spacing w:after="0" w:line="240" w:lineRule="auto"/>
      <w:ind w:left="1100" w:hanging="220"/>
    </w:pPr>
  </w:style>
  <w:style w:type="paragraph" w:styleId="Index6">
    <w:name w:val="index 6"/>
    <w:basedOn w:val="Normal"/>
    <w:next w:val="Normal"/>
    <w:autoRedefine/>
    <w:uiPriority w:val="99"/>
    <w:semiHidden/>
    <w:rsid w:val="00775C00"/>
    <w:pPr>
      <w:spacing w:after="0" w:line="240" w:lineRule="auto"/>
      <w:ind w:left="1320" w:hanging="220"/>
    </w:pPr>
  </w:style>
  <w:style w:type="paragraph" w:styleId="Index7">
    <w:name w:val="index 7"/>
    <w:basedOn w:val="Normal"/>
    <w:next w:val="Normal"/>
    <w:autoRedefine/>
    <w:uiPriority w:val="99"/>
    <w:semiHidden/>
    <w:rsid w:val="00775C00"/>
    <w:pPr>
      <w:spacing w:after="0" w:line="240" w:lineRule="auto"/>
      <w:ind w:left="1540" w:hanging="220"/>
    </w:pPr>
  </w:style>
  <w:style w:type="paragraph" w:styleId="Index8">
    <w:name w:val="index 8"/>
    <w:basedOn w:val="Normal"/>
    <w:next w:val="Normal"/>
    <w:autoRedefine/>
    <w:uiPriority w:val="99"/>
    <w:semiHidden/>
    <w:rsid w:val="00775C00"/>
    <w:pPr>
      <w:spacing w:after="0" w:line="240" w:lineRule="auto"/>
      <w:ind w:left="1760" w:hanging="220"/>
    </w:pPr>
  </w:style>
  <w:style w:type="paragraph" w:styleId="Index9">
    <w:name w:val="index 9"/>
    <w:basedOn w:val="Normal"/>
    <w:next w:val="Normal"/>
    <w:autoRedefine/>
    <w:uiPriority w:val="99"/>
    <w:semiHidden/>
    <w:rsid w:val="00775C00"/>
    <w:pPr>
      <w:spacing w:after="0" w:line="240" w:lineRule="auto"/>
      <w:ind w:left="1980" w:hanging="220"/>
    </w:pPr>
  </w:style>
  <w:style w:type="paragraph" w:styleId="IndexHeading">
    <w:name w:val="index heading"/>
    <w:basedOn w:val="Normal"/>
    <w:next w:val="Index10"/>
    <w:uiPriority w:val="99"/>
    <w:semiHidden/>
    <w:rsid w:val="00775C00"/>
    <w:rPr>
      <w:rFonts w:asciiTheme="majorHAnsi" w:eastAsiaTheme="majorEastAsia" w:hAnsiTheme="majorHAnsi" w:cstheme="majorBidi"/>
      <w:b/>
      <w:bCs/>
    </w:rPr>
  </w:style>
  <w:style w:type="paragraph" w:styleId="List">
    <w:name w:val="List"/>
    <w:basedOn w:val="Normal"/>
    <w:uiPriority w:val="99"/>
    <w:rsid w:val="00775C00"/>
    <w:pPr>
      <w:ind w:left="360" w:hanging="360"/>
      <w:contextualSpacing/>
    </w:pPr>
  </w:style>
  <w:style w:type="paragraph" w:styleId="List2">
    <w:name w:val="List 2"/>
    <w:basedOn w:val="Normal"/>
    <w:uiPriority w:val="99"/>
    <w:rsid w:val="00775C00"/>
    <w:pPr>
      <w:ind w:left="720" w:hanging="360"/>
      <w:contextualSpacing/>
    </w:pPr>
  </w:style>
  <w:style w:type="paragraph" w:styleId="List3">
    <w:name w:val="List 3"/>
    <w:basedOn w:val="Normal"/>
    <w:uiPriority w:val="99"/>
    <w:rsid w:val="00775C00"/>
    <w:pPr>
      <w:ind w:left="1080" w:hanging="360"/>
      <w:contextualSpacing/>
    </w:pPr>
  </w:style>
  <w:style w:type="paragraph" w:styleId="List4">
    <w:name w:val="List 4"/>
    <w:basedOn w:val="Normal"/>
    <w:uiPriority w:val="99"/>
    <w:rsid w:val="00775C00"/>
    <w:pPr>
      <w:ind w:left="1440" w:hanging="360"/>
      <w:contextualSpacing/>
    </w:pPr>
  </w:style>
  <w:style w:type="paragraph" w:styleId="List5">
    <w:name w:val="List 5"/>
    <w:basedOn w:val="Normal"/>
    <w:uiPriority w:val="99"/>
    <w:rsid w:val="00775C00"/>
    <w:pPr>
      <w:ind w:left="1800" w:hanging="360"/>
      <w:contextualSpacing/>
    </w:pPr>
  </w:style>
  <w:style w:type="paragraph" w:styleId="ListBullet2">
    <w:name w:val="List Bullet 2"/>
    <w:basedOn w:val="Normal"/>
    <w:uiPriority w:val="99"/>
    <w:rsid w:val="00775C00"/>
    <w:pPr>
      <w:numPr>
        <w:numId w:val="20"/>
      </w:numPr>
      <w:contextualSpacing/>
    </w:pPr>
  </w:style>
  <w:style w:type="paragraph" w:styleId="ListBullet3">
    <w:name w:val="List Bullet 3"/>
    <w:basedOn w:val="Normal"/>
    <w:uiPriority w:val="99"/>
    <w:rsid w:val="00775C00"/>
    <w:pPr>
      <w:numPr>
        <w:numId w:val="21"/>
      </w:numPr>
      <w:contextualSpacing/>
    </w:pPr>
  </w:style>
  <w:style w:type="paragraph" w:styleId="ListBullet4">
    <w:name w:val="List Bullet 4"/>
    <w:basedOn w:val="Normal"/>
    <w:uiPriority w:val="99"/>
    <w:rsid w:val="00775C00"/>
    <w:pPr>
      <w:numPr>
        <w:numId w:val="22"/>
      </w:numPr>
      <w:contextualSpacing/>
    </w:pPr>
  </w:style>
  <w:style w:type="paragraph" w:styleId="ListBullet5">
    <w:name w:val="List Bullet 5"/>
    <w:basedOn w:val="Normal"/>
    <w:uiPriority w:val="99"/>
    <w:rsid w:val="00775C00"/>
    <w:pPr>
      <w:numPr>
        <w:numId w:val="23"/>
      </w:numPr>
      <w:contextualSpacing/>
    </w:pPr>
  </w:style>
  <w:style w:type="paragraph" w:styleId="ListContinue">
    <w:name w:val="List Continue"/>
    <w:basedOn w:val="Normal"/>
    <w:uiPriority w:val="99"/>
    <w:rsid w:val="00775C00"/>
    <w:pPr>
      <w:spacing w:after="120"/>
      <w:ind w:left="360"/>
      <w:contextualSpacing/>
    </w:pPr>
  </w:style>
  <w:style w:type="paragraph" w:styleId="ListContinue2">
    <w:name w:val="List Continue 2"/>
    <w:basedOn w:val="Normal"/>
    <w:uiPriority w:val="99"/>
    <w:rsid w:val="00775C00"/>
    <w:pPr>
      <w:spacing w:after="120"/>
      <w:ind w:left="720"/>
      <w:contextualSpacing/>
    </w:pPr>
  </w:style>
  <w:style w:type="paragraph" w:styleId="ListContinue3">
    <w:name w:val="List Continue 3"/>
    <w:basedOn w:val="Normal"/>
    <w:uiPriority w:val="99"/>
    <w:rsid w:val="00775C00"/>
    <w:pPr>
      <w:spacing w:after="120"/>
      <w:ind w:left="1080"/>
      <w:contextualSpacing/>
    </w:pPr>
  </w:style>
  <w:style w:type="paragraph" w:styleId="ListContinue4">
    <w:name w:val="List Continue 4"/>
    <w:basedOn w:val="Normal"/>
    <w:uiPriority w:val="99"/>
    <w:rsid w:val="00775C00"/>
    <w:pPr>
      <w:spacing w:after="120"/>
      <w:ind w:left="1440"/>
      <w:contextualSpacing/>
    </w:pPr>
  </w:style>
  <w:style w:type="paragraph" w:styleId="ListContinue5">
    <w:name w:val="List Continue 5"/>
    <w:basedOn w:val="Normal"/>
    <w:uiPriority w:val="99"/>
    <w:rsid w:val="00775C00"/>
    <w:pPr>
      <w:spacing w:after="120"/>
      <w:ind w:left="1800"/>
      <w:contextualSpacing/>
    </w:pPr>
  </w:style>
  <w:style w:type="paragraph" w:styleId="ListNumber">
    <w:name w:val="List Number"/>
    <w:basedOn w:val="Normal"/>
    <w:uiPriority w:val="99"/>
    <w:rsid w:val="00775C00"/>
    <w:pPr>
      <w:numPr>
        <w:numId w:val="24"/>
      </w:numPr>
      <w:contextualSpacing/>
    </w:pPr>
  </w:style>
  <w:style w:type="paragraph" w:styleId="ListNumber2">
    <w:name w:val="List Number 2"/>
    <w:basedOn w:val="Normal"/>
    <w:uiPriority w:val="99"/>
    <w:rsid w:val="00775C00"/>
    <w:pPr>
      <w:numPr>
        <w:numId w:val="25"/>
      </w:numPr>
      <w:contextualSpacing/>
    </w:pPr>
  </w:style>
  <w:style w:type="paragraph" w:styleId="ListNumber3">
    <w:name w:val="List Number 3"/>
    <w:basedOn w:val="Normal"/>
    <w:uiPriority w:val="99"/>
    <w:rsid w:val="00775C00"/>
    <w:pPr>
      <w:numPr>
        <w:numId w:val="26"/>
      </w:numPr>
      <w:contextualSpacing/>
    </w:pPr>
  </w:style>
  <w:style w:type="paragraph" w:styleId="ListNumber4">
    <w:name w:val="List Number 4"/>
    <w:basedOn w:val="Normal"/>
    <w:uiPriority w:val="99"/>
    <w:rsid w:val="00775C00"/>
    <w:pPr>
      <w:numPr>
        <w:numId w:val="27"/>
      </w:numPr>
      <w:contextualSpacing/>
    </w:pPr>
  </w:style>
  <w:style w:type="paragraph" w:styleId="ListNumber5">
    <w:name w:val="List Number 5"/>
    <w:basedOn w:val="Normal"/>
    <w:uiPriority w:val="99"/>
    <w:rsid w:val="00775C00"/>
    <w:pPr>
      <w:numPr>
        <w:numId w:val="28"/>
      </w:numPr>
      <w:contextualSpacing/>
    </w:pPr>
  </w:style>
  <w:style w:type="paragraph" w:styleId="MacroText">
    <w:name w:val="macro"/>
    <w:link w:val="MacroTextChar"/>
    <w:uiPriority w:val="99"/>
    <w:semiHidden/>
    <w:rsid w:val="00775C00"/>
    <w:pPr>
      <w:tabs>
        <w:tab w:val="left" w:pos="480"/>
        <w:tab w:val="left" w:pos="960"/>
        <w:tab w:val="left" w:pos="1440"/>
        <w:tab w:val="left" w:pos="1920"/>
        <w:tab w:val="left" w:pos="2400"/>
        <w:tab w:val="left" w:pos="2880"/>
        <w:tab w:val="left" w:pos="3360"/>
        <w:tab w:val="left" w:pos="3840"/>
        <w:tab w:val="left" w:pos="4320"/>
      </w:tabs>
      <w:spacing w:line="276" w:lineRule="auto"/>
    </w:pPr>
    <w:rPr>
      <w:rFonts w:ascii="Consolas" w:eastAsiaTheme="minorHAnsi" w:hAnsi="Consolas" w:cs="Consolas"/>
      <w:sz w:val="20"/>
      <w:szCs w:val="20"/>
    </w:rPr>
  </w:style>
  <w:style w:type="character" w:customStyle="1" w:styleId="MacroTextChar">
    <w:name w:val="Macro Text Char"/>
    <w:basedOn w:val="DefaultParagraphFont"/>
    <w:link w:val="MacroText"/>
    <w:uiPriority w:val="99"/>
    <w:semiHidden/>
    <w:rsid w:val="00775C00"/>
    <w:rPr>
      <w:rFonts w:ascii="Consolas" w:eastAsiaTheme="minorHAnsi" w:hAnsi="Consolas" w:cs="Consolas"/>
      <w:sz w:val="20"/>
      <w:szCs w:val="20"/>
    </w:rPr>
  </w:style>
  <w:style w:type="paragraph" w:styleId="MessageHeader">
    <w:name w:val="Message Header"/>
    <w:basedOn w:val="Normal"/>
    <w:link w:val="MessageHeaderChar"/>
    <w:uiPriority w:val="99"/>
    <w:rsid w:val="00775C00"/>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rsid w:val="00775C00"/>
    <w:rPr>
      <w:rFonts w:asciiTheme="majorHAnsi" w:eastAsiaTheme="majorEastAsia" w:hAnsiTheme="majorHAnsi" w:cstheme="majorBidi"/>
      <w:shd w:val="pct20" w:color="auto" w:fill="auto"/>
    </w:rPr>
  </w:style>
  <w:style w:type="paragraph" w:styleId="NormalWeb">
    <w:name w:val="Normal (Web)"/>
    <w:basedOn w:val="Normal"/>
    <w:uiPriority w:val="99"/>
    <w:rsid w:val="00775C00"/>
    <w:rPr>
      <w:rFonts w:ascii="Times New Roman" w:hAnsi="Times New Roman" w:cs="Times New Roman"/>
      <w:sz w:val="24"/>
      <w:szCs w:val="24"/>
    </w:rPr>
  </w:style>
  <w:style w:type="paragraph" w:styleId="NormalIndent">
    <w:name w:val="Normal Indent"/>
    <w:basedOn w:val="Normal"/>
    <w:uiPriority w:val="99"/>
    <w:rsid w:val="00775C00"/>
    <w:pPr>
      <w:ind w:left="720"/>
    </w:pPr>
  </w:style>
  <w:style w:type="paragraph" w:styleId="NoteHeading">
    <w:name w:val="Note Heading"/>
    <w:basedOn w:val="Normal"/>
    <w:next w:val="Normal"/>
    <w:link w:val="NoteHeadingChar"/>
    <w:uiPriority w:val="99"/>
    <w:rsid w:val="00775C00"/>
    <w:pPr>
      <w:spacing w:after="0" w:line="240" w:lineRule="auto"/>
    </w:pPr>
  </w:style>
  <w:style w:type="character" w:customStyle="1" w:styleId="NoteHeadingChar">
    <w:name w:val="Note Heading Char"/>
    <w:basedOn w:val="DefaultParagraphFont"/>
    <w:link w:val="NoteHeading"/>
    <w:uiPriority w:val="99"/>
    <w:rsid w:val="00775C00"/>
    <w:rPr>
      <w:rFonts w:eastAsiaTheme="minorHAnsi"/>
      <w:sz w:val="22"/>
      <w:szCs w:val="22"/>
    </w:rPr>
  </w:style>
  <w:style w:type="paragraph" w:styleId="PlainText">
    <w:name w:val="Plain Text"/>
    <w:basedOn w:val="Normal"/>
    <w:link w:val="PlainTextChar"/>
    <w:rsid w:val="00775C00"/>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rsid w:val="00775C00"/>
    <w:rPr>
      <w:rFonts w:ascii="Consolas" w:eastAsiaTheme="minorHAnsi" w:hAnsi="Consolas" w:cs="Consolas"/>
      <w:sz w:val="21"/>
      <w:szCs w:val="21"/>
    </w:rPr>
  </w:style>
  <w:style w:type="paragraph" w:styleId="Signature">
    <w:name w:val="Signature"/>
    <w:basedOn w:val="Normal"/>
    <w:link w:val="SignatureChar"/>
    <w:uiPriority w:val="99"/>
    <w:rsid w:val="00775C00"/>
    <w:pPr>
      <w:spacing w:after="0" w:line="240" w:lineRule="auto"/>
      <w:ind w:left="4320"/>
    </w:pPr>
  </w:style>
  <w:style w:type="character" w:customStyle="1" w:styleId="SignatureChar">
    <w:name w:val="Signature Char"/>
    <w:basedOn w:val="DefaultParagraphFont"/>
    <w:link w:val="Signature"/>
    <w:uiPriority w:val="99"/>
    <w:rsid w:val="00775C00"/>
    <w:rPr>
      <w:rFonts w:eastAsiaTheme="minorHAnsi"/>
      <w:sz w:val="22"/>
      <w:szCs w:val="22"/>
    </w:rPr>
  </w:style>
  <w:style w:type="table" w:styleId="Table3Deffects1">
    <w:name w:val="Table 3D effects 1"/>
    <w:basedOn w:val="TableNormal"/>
    <w:uiPriority w:val="99"/>
    <w:unhideWhenUsed/>
    <w:rsid w:val="00775C00"/>
    <w:pPr>
      <w:spacing w:after="200" w:line="276" w:lineRule="auto"/>
    </w:pPr>
    <w:rPr>
      <w:sz w:val="22"/>
      <w:szCs w:val="22"/>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unhideWhenUsed/>
    <w:rsid w:val="00775C00"/>
    <w:pPr>
      <w:spacing w:after="200" w:line="276" w:lineRule="auto"/>
    </w:pPr>
    <w:rPr>
      <w:sz w:val="22"/>
      <w:szCs w:val="22"/>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unhideWhenUsed/>
    <w:rsid w:val="00775C00"/>
    <w:pPr>
      <w:spacing w:after="200" w:line="276" w:lineRule="auto"/>
    </w:pPr>
    <w:rPr>
      <w:sz w:val="22"/>
      <w:szCs w:val="22"/>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unhideWhenUsed/>
    <w:rsid w:val="00775C00"/>
    <w:pPr>
      <w:spacing w:after="200" w:line="276" w:lineRule="auto"/>
    </w:pPr>
    <w:rPr>
      <w:sz w:val="22"/>
      <w:szCs w:val="22"/>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unhideWhenUsed/>
    <w:rsid w:val="00775C00"/>
    <w:pPr>
      <w:spacing w:after="200" w:line="276" w:lineRule="auto"/>
    </w:pPr>
    <w:rPr>
      <w:sz w:val="22"/>
      <w:szCs w:val="22"/>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unhideWhenUsed/>
    <w:rsid w:val="00775C00"/>
    <w:pPr>
      <w:spacing w:after="200" w:line="276" w:lineRule="auto"/>
    </w:pPr>
    <w:rPr>
      <w:color w:val="000080"/>
      <w:sz w:val="22"/>
      <w:szCs w:val="22"/>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unhideWhenUsed/>
    <w:rsid w:val="00775C00"/>
    <w:pPr>
      <w:spacing w:after="200" w:line="276" w:lineRule="auto"/>
    </w:pPr>
    <w:rPr>
      <w:sz w:val="22"/>
      <w:szCs w:val="22"/>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unhideWhenUsed/>
    <w:rsid w:val="00775C00"/>
    <w:pPr>
      <w:spacing w:after="200" w:line="276" w:lineRule="auto"/>
    </w:pPr>
    <w:rPr>
      <w:color w:val="FFFFFF"/>
      <w:sz w:val="22"/>
      <w:szCs w:val="22"/>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unhideWhenUsed/>
    <w:rsid w:val="00775C00"/>
    <w:pPr>
      <w:spacing w:after="200" w:line="276" w:lineRule="auto"/>
    </w:pPr>
    <w:rPr>
      <w:sz w:val="22"/>
      <w:szCs w:val="22"/>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unhideWhenUsed/>
    <w:rsid w:val="00775C00"/>
    <w:pPr>
      <w:spacing w:after="200" w:line="276" w:lineRule="auto"/>
    </w:pPr>
    <w:rPr>
      <w:sz w:val="22"/>
      <w:szCs w:val="22"/>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unhideWhenUsed/>
    <w:rsid w:val="00775C00"/>
    <w:pPr>
      <w:spacing w:after="200" w:line="276" w:lineRule="auto"/>
    </w:pPr>
    <w:rPr>
      <w:b/>
      <w:bCs/>
      <w:sz w:val="22"/>
      <w:szCs w:val="22"/>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unhideWhenUsed/>
    <w:rsid w:val="00775C00"/>
    <w:pPr>
      <w:spacing w:after="200" w:line="276" w:lineRule="auto"/>
    </w:pPr>
    <w:rPr>
      <w:b/>
      <w:bCs/>
      <w:sz w:val="22"/>
      <w:szCs w:val="22"/>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unhideWhenUsed/>
    <w:rsid w:val="00775C00"/>
    <w:pPr>
      <w:spacing w:after="200" w:line="276" w:lineRule="auto"/>
    </w:pPr>
    <w:rPr>
      <w:b/>
      <w:bCs/>
      <w:sz w:val="22"/>
      <w:szCs w:val="22"/>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unhideWhenUsed/>
    <w:rsid w:val="00775C00"/>
    <w:pPr>
      <w:spacing w:after="200" w:line="276" w:lineRule="auto"/>
    </w:pPr>
    <w:rPr>
      <w:sz w:val="22"/>
      <w:szCs w:val="22"/>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unhideWhenUsed/>
    <w:rsid w:val="00775C00"/>
    <w:pPr>
      <w:spacing w:after="200" w:line="276" w:lineRule="auto"/>
    </w:pPr>
    <w:rPr>
      <w:sz w:val="22"/>
      <w:szCs w:val="22"/>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unhideWhenUsed/>
    <w:rsid w:val="00775C00"/>
    <w:pPr>
      <w:spacing w:after="200" w:line="276" w:lineRule="auto"/>
    </w:pPr>
    <w:rPr>
      <w:sz w:val="22"/>
      <w:szCs w:val="22"/>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unhideWhenUsed/>
    <w:rsid w:val="00775C00"/>
    <w:pPr>
      <w:spacing w:after="200" w:line="276" w:lineRule="auto"/>
    </w:pPr>
    <w:rPr>
      <w:sz w:val="22"/>
      <w:szCs w:val="22"/>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99"/>
    <w:rsid w:val="00775C00"/>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uiPriority w:val="99"/>
    <w:unhideWhenUsed/>
    <w:rsid w:val="00775C00"/>
    <w:pPr>
      <w:spacing w:after="200" w:line="276" w:lineRule="auto"/>
    </w:pPr>
    <w:rPr>
      <w:sz w:val="22"/>
      <w:szCs w:val="22"/>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unhideWhenUsed/>
    <w:rsid w:val="00775C00"/>
    <w:pPr>
      <w:spacing w:after="200" w:line="276" w:lineRule="auto"/>
    </w:pPr>
    <w:rPr>
      <w:sz w:val="22"/>
      <w:szCs w:val="22"/>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unhideWhenUsed/>
    <w:rsid w:val="00775C00"/>
    <w:pPr>
      <w:spacing w:after="200" w:line="276" w:lineRule="auto"/>
    </w:pPr>
    <w:rPr>
      <w:sz w:val="22"/>
      <w:szCs w:val="22"/>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unhideWhenUsed/>
    <w:rsid w:val="00775C00"/>
    <w:pPr>
      <w:spacing w:after="200" w:line="276" w:lineRule="auto"/>
    </w:pPr>
    <w:rPr>
      <w:sz w:val="22"/>
      <w:szCs w:val="22"/>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unhideWhenUsed/>
    <w:rsid w:val="00775C00"/>
    <w:pPr>
      <w:spacing w:after="200" w:line="276" w:lineRule="auto"/>
    </w:pPr>
    <w:rPr>
      <w:sz w:val="22"/>
      <w:szCs w:val="22"/>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unhideWhenUsed/>
    <w:rsid w:val="00775C00"/>
    <w:pPr>
      <w:spacing w:after="200" w:line="276" w:lineRule="auto"/>
    </w:pPr>
    <w:rPr>
      <w:sz w:val="22"/>
      <w:szCs w:val="22"/>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unhideWhenUsed/>
    <w:rsid w:val="00775C00"/>
    <w:pPr>
      <w:spacing w:after="200" w:line="276" w:lineRule="auto"/>
    </w:pPr>
    <w:rPr>
      <w:b/>
      <w:bCs/>
      <w:sz w:val="22"/>
      <w:szCs w:val="22"/>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unhideWhenUsed/>
    <w:rsid w:val="00775C00"/>
    <w:pPr>
      <w:spacing w:after="200" w:line="276" w:lineRule="auto"/>
    </w:pPr>
    <w:rPr>
      <w:sz w:val="22"/>
      <w:szCs w:val="22"/>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unhideWhenUsed/>
    <w:rsid w:val="00775C00"/>
    <w:pPr>
      <w:spacing w:after="200" w:line="276" w:lineRule="auto"/>
    </w:pPr>
    <w:rPr>
      <w:sz w:val="22"/>
      <w:szCs w:val="22"/>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unhideWhenUsed/>
    <w:rsid w:val="00775C00"/>
    <w:pPr>
      <w:spacing w:after="200" w:line="276" w:lineRule="auto"/>
    </w:pPr>
    <w:rPr>
      <w:sz w:val="22"/>
      <w:szCs w:val="22"/>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unhideWhenUsed/>
    <w:rsid w:val="00775C00"/>
    <w:pPr>
      <w:spacing w:after="200" w:line="276" w:lineRule="auto"/>
    </w:pPr>
    <w:rPr>
      <w:sz w:val="22"/>
      <w:szCs w:val="22"/>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unhideWhenUsed/>
    <w:rsid w:val="00775C00"/>
    <w:pPr>
      <w:spacing w:after="200" w:line="276" w:lineRule="auto"/>
    </w:pPr>
    <w:rPr>
      <w:sz w:val="22"/>
      <w:szCs w:val="22"/>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unhideWhenUsed/>
    <w:rsid w:val="00775C00"/>
    <w:pPr>
      <w:spacing w:after="200" w:line="276" w:lineRule="auto"/>
    </w:pPr>
    <w:rPr>
      <w:sz w:val="22"/>
      <w:szCs w:val="22"/>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unhideWhenUsed/>
    <w:rsid w:val="00775C00"/>
    <w:pPr>
      <w:spacing w:after="200" w:line="276" w:lineRule="auto"/>
    </w:pPr>
    <w:rPr>
      <w:sz w:val="22"/>
      <w:szCs w:val="22"/>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unhideWhenUsed/>
    <w:rsid w:val="00775C00"/>
    <w:pPr>
      <w:spacing w:after="200" w:line="276" w:lineRule="auto"/>
    </w:pPr>
    <w:rPr>
      <w:sz w:val="22"/>
      <w:szCs w:val="22"/>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unhideWhenUsed/>
    <w:rsid w:val="00775C00"/>
    <w:pPr>
      <w:spacing w:after="200" w:line="276" w:lineRule="auto"/>
    </w:pPr>
    <w:rPr>
      <w:sz w:val="22"/>
      <w:szCs w:val="22"/>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775C00"/>
    <w:pPr>
      <w:spacing w:after="0"/>
      <w:ind w:left="220" w:hanging="220"/>
    </w:pPr>
  </w:style>
  <w:style w:type="paragraph" w:styleId="TableofFigures">
    <w:name w:val="table of figures"/>
    <w:basedOn w:val="Normal"/>
    <w:next w:val="Normal"/>
    <w:uiPriority w:val="99"/>
    <w:semiHidden/>
    <w:rsid w:val="00775C00"/>
    <w:pPr>
      <w:spacing w:after="0"/>
    </w:pPr>
  </w:style>
  <w:style w:type="table" w:styleId="TableProfessional">
    <w:name w:val="Table Professional"/>
    <w:basedOn w:val="TableNormal"/>
    <w:uiPriority w:val="99"/>
    <w:unhideWhenUsed/>
    <w:rsid w:val="00775C00"/>
    <w:pPr>
      <w:spacing w:after="200" w:line="276" w:lineRule="auto"/>
    </w:pPr>
    <w:rPr>
      <w:sz w:val="22"/>
      <w:szCs w:val="22"/>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unhideWhenUsed/>
    <w:rsid w:val="00775C00"/>
    <w:pPr>
      <w:spacing w:after="200" w:line="276" w:lineRule="auto"/>
    </w:pPr>
    <w:rPr>
      <w:sz w:val="22"/>
      <w:szCs w:val="22"/>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unhideWhenUsed/>
    <w:rsid w:val="00775C00"/>
    <w:pPr>
      <w:spacing w:after="200" w:line="276" w:lineRule="auto"/>
    </w:pPr>
    <w:rPr>
      <w:sz w:val="22"/>
      <w:szCs w:val="22"/>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unhideWhenUsed/>
    <w:rsid w:val="00775C00"/>
    <w:pPr>
      <w:spacing w:after="200" w:line="276" w:lineRule="auto"/>
    </w:pPr>
    <w:rPr>
      <w:sz w:val="22"/>
      <w:szCs w:val="22"/>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unhideWhenUsed/>
    <w:rsid w:val="00775C00"/>
    <w:pPr>
      <w:spacing w:after="200" w:line="276" w:lineRule="auto"/>
    </w:pPr>
    <w:rPr>
      <w:sz w:val="22"/>
      <w:szCs w:val="22"/>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unhideWhenUsed/>
    <w:rsid w:val="00775C00"/>
    <w:pPr>
      <w:spacing w:after="200" w:line="276" w:lineRule="auto"/>
    </w:pPr>
    <w:rPr>
      <w:sz w:val="22"/>
      <w:szCs w:val="22"/>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unhideWhenUsed/>
    <w:rsid w:val="00775C00"/>
    <w:pPr>
      <w:spacing w:after="200" w:line="276" w:lineRule="auto"/>
    </w:pPr>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unhideWhenUsed/>
    <w:rsid w:val="00775C00"/>
    <w:pPr>
      <w:spacing w:after="200" w:line="276" w:lineRule="auto"/>
    </w:pPr>
    <w:rPr>
      <w:sz w:val="22"/>
      <w:szCs w:val="22"/>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unhideWhenUsed/>
    <w:rsid w:val="00775C00"/>
    <w:pPr>
      <w:spacing w:after="200" w:line="276" w:lineRule="auto"/>
    </w:pPr>
    <w:rPr>
      <w:sz w:val="22"/>
      <w:szCs w:val="22"/>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unhideWhenUsed/>
    <w:rsid w:val="00775C00"/>
    <w:pPr>
      <w:spacing w:after="200" w:line="276" w:lineRule="auto"/>
    </w:pPr>
    <w:rPr>
      <w:sz w:val="22"/>
      <w:szCs w:val="22"/>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99"/>
    <w:qFormat/>
    <w:rsid w:val="00775C0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99"/>
    <w:rsid w:val="00775C00"/>
    <w:rPr>
      <w:rFonts w:asciiTheme="majorHAnsi" w:eastAsiaTheme="majorEastAsia" w:hAnsiTheme="majorHAnsi" w:cstheme="majorBidi"/>
      <w:color w:val="17365D" w:themeColor="text2" w:themeShade="BF"/>
      <w:spacing w:val="5"/>
      <w:kern w:val="28"/>
      <w:sz w:val="52"/>
      <w:szCs w:val="52"/>
    </w:rPr>
  </w:style>
  <w:style w:type="paragraph" w:styleId="TOAHeading">
    <w:name w:val="toa heading"/>
    <w:basedOn w:val="Normal"/>
    <w:next w:val="Normal"/>
    <w:uiPriority w:val="99"/>
    <w:semiHidden/>
    <w:rsid w:val="00775C00"/>
    <w:pPr>
      <w:spacing w:before="120"/>
    </w:pPr>
    <w:rPr>
      <w:rFonts w:asciiTheme="majorHAnsi" w:eastAsiaTheme="majorEastAsia" w:hAnsiTheme="majorHAnsi" w:cstheme="majorBidi"/>
      <w:b/>
      <w:bCs/>
      <w:sz w:val="24"/>
      <w:szCs w:val="24"/>
    </w:rPr>
  </w:style>
  <w:style w:type="paragraph" w:styleId="TOC4">
    <w:name w:val="toc 4"/>
    <w:basedOn w:val="Normal"/>
    <w:next w:val="Normal"/>
    <w:autoRedefine/>
    <w:uiPriority w:val="39"/>
    <w:rsid w:val="00775C00"/>
    <w:pPr>
      <w:spacing w:after="100"/>
      <w:ind w:left="660"/>
    </w:pPr>
  </w:style>
  <w:style w:type="paragraph" w:styleId="TOC7">
    <w:name w:val="toc 7"/>
    <w:basedOn w:val="Normal"/>
    <w:next w:val="Normal"/>
    <w:autoRedefine/>
    <w:uiPriority w:val="39"/>
    <w:semiHidden/>
    <w:rsid w:val="00775C00"/>
    <w:pPr>
      <w:spacing w:after="100"/>
      <w:ind w:left="2160"/>
    </w:pPr>
  </w:style>
  <w:style w:type="paragraph" w:styleId="TOC8">
    <w:name w:val="toc 8"/>
    <w:basedOn w:val="Normal"/>
    <w:next w:val="Normal"/>
    <w:autoRedefine/>
    <w:uiPriority w:val="39"/>
    <w:semiHidden/>
    <w:rsid w:val="00775C00"/>
    <w:pPr>
      <w:spacing w:after="100"/>
      <w:ind w:left="1540"/>
    </w:pPr>
  </w:style>
  <w:style w:type="paragraph" w:styleId="TOC9">
    <w:name w:val="toc 9"/>
    <w:basedOn w:val="Normal"/>
    <w:next w:val="Normal"/>
    <w:autoRedefine/>
    <w:uiPriority w:val="39"/>
    <w:semiHidden/>
    <w:rsid w:val="00775C00"/>
    <w:pPr>
      <w:spacing w:after="100"/>
      <w:ind w:left="1760"/>
    </w:pPr>
  </w:style>
  <w:style w:type="character" w:customStyle="1" w:styleId="DigitalLinkAnchorCode">
    <w:name w:val="DigitalLinkAnchorCode"/>
    <w:basedOn w:val="DigitalLinkAnchorText"/>
    <w:rsid w:val="00775C00"/>
    <w:rPr>
      <w:rFonts w:ascii="Courier New" w:hAnsi="Courier New"/>
      <w:bdr w:val="none" w:sz="0" w:space="0" w:color="auto"/>
      <w:shd w:val="clear" w:color="auto" w:fill="D6E3BC"/>
    </w:rPr>
  </w:style>
  <w:style w:type="character" w:customStyle="1" w:styleId="InlineGraphic">
    <w:name w:val="InlineGraphic"/>
    <w:uiPriority w:val="1"/>
    <w:rsid w:val="00570E56"/>
    <w:rPr>
      <w:bdr w:val="none" w:sz="0" w:space="0" w:color="auto"/>
      <w:shd w:val="clear" w:color="auto" w:fill="00B050"/>
    </w:rPr>
  </w:style>
  <w:style w:type="paragraph" w:customStyle="1" w:styleId="RecipeTableSubhead">
    <w:name w:val="RecipeTableSubhead"/>
    <w:basedOn w:val="TableSubhead"/>
    <w:qFormat/>
    <w:rsid w:val="00570E56"/>
  </w:style>
  <w:style w:type="paragraph" w:styleId="Revision">
    <w:name w:val="Revision"/>
    <w:hidden/>
    <w:uiPriority w:val="99"/>
    <w:semiHidden/>
    <w:rsid w:val="00775C00"/>
    <w:rPr>
      <w:rFonts w:ascii="Times New Roman" w:eastAsia="Times New Roman" w:hAnsi="Times New Roman" w:cs="Times New Roman"/>
      <w:color w:val="FF0000"/>
      <w:sz w:val="40"/>
      <w:szCs w:val="20"/>
    </w:rPr>
  </w:style>
  <w:style w:type="paragraph" w:customStyle="1" w:styleId="Code">
    <w:name w:val="Code"/>
    <w:basedOn w:val="Para"/>
    <w:rsid w:val="009367F9"/>
  </w:style>
  <w:style w:type="paragraph" w:customStyle="1" w:styleId="CodePara">
    <w:name w:val="CodePara"/>
    <w:basedOn w:val="Para"/>
    <w:rsid w:val="005C23F4"/>
  </w:style>
  <w:style w:type="character" w:styleId="IntenseReference">
    <w:name w:val="Intense Reference"/>
    <w:basedOn w:val="DefaultParagraphFont"/>
    <w:uiPriority w:val="99"/>
    <w:rsid w:val="00775C00"/>
    <w:rPr>
      <w:b/>
      <w:bCs/>
      <w:smallCaps/>
      <w:color w:val="C0504D" w:themeColor="accent2"/>
      <w:spacing w:val="5"/>
      <w:u w:val="single"/>
    </w:rPr>
  </w:style>
  <w:style w:type="paragraph" w:customStyle="1" w:styleId="inlinevodevariable">
    <w:name w:val="inlinevodevariable"/>
    <w:basedOn w:val="Para"/>
    <w:rsid w:val="00450E69"/>
  </w:style>
  <w:style w:type="paragraph" w:customStyle="1" w:styleId="RecipeVariationPreparation">
    <w:name w:val="RecipeVariationPreparation"/>
    <w:basedOn w:val="RecipeTime"/>
    <w:rsid w:val="00775C00"/>
    <w:rPr>
      <w:i w:val="0"/>
      <w:sz w:val="21"/>
    </w:rPr>
  </w:style>
  <w:style w:type="paragraph" w:customStyle="1" w:styleId="RecipeVariationFlavor">
    <w:name w:val="RecipeVariationFlavor"/>
    <w:basedOn w:val="RecipeTime"/>
    <w:rsid w:val="00775C00"/>
    <w:rPr>
      <w:i w:val="0"/>
      <w:sz w:val="21"/>
    </w:rPr>
  </w:style>
  <w:style w:type="paragraph" w:customStyle="1" w:styleId="RecipeVariationH2">
    <w:name w:val="RecipeVariationH2"/>
    <w:rsid w:val="00775C00"/>
    <w:pPr>
      <w:spacing w:before="60" w:after="60"/>
      <w:ind w:left="720"/>
      <w:outlineLvl w:val="6"/>
    </w:pPr>
    <w:rPr>
      <w:rFonts w:ascii="Arial" w:eastAsia="Times New Roman" w:hAnsi="Arial" w:cs="Times New Roman"/>
      <w:b/>
      <w:snapToGrid w:val="0"/>
      <w:sz w:val="20"/>
      <w:szCs w:val="20"/>
    </w:rPr>
  </w:style>
  <w:style w:type="paragraph" w:styleId="ListParagraph">
    <w:name w:val="List Paragraph"/>
    <w:basedOn w:val="Normal"/>
    <w:uiPriority w:val="99"/>
    <w:qFormat/>
    <w:rsid w:val="00775C00"/>
    <w:pPr>
      <w:ind w:left="720"/>
      <w:contextualSpacing/>
    </w:pPr>
    <w:rPr>
      <w:rFonts w:ascii="Calibri" w:eastAsia="Times New Roman" w:hAnsi="Calibri" w:cs="Times New Roman"/>
      <w:color w:val="FF0000"/>
    </w:rPr>
  </w:style>
  <w:style w:type="character" w:styleId="IntenseEmphasis">
    <w:name w:val="Intense Emphasis"/>
    <w:basedOn w:val="DefaultParagraphFont"/>
    <w:uiPriority w:val="99"/>
    <w:rsid w:val="00775C00"/>
    <w:rPr>
      <w:b/>
      <w:bCs/>
      <w:i/>
      <w:iCs/>
      <w:color w:val="4F81BD" w:themeColor="accent1"/>
    </w:rPr>
  </w:style>
  <w:style w:type="character" w:styleId="PlaceholderText">
    <w:name w:val="Placeholder Text"/>
    <w:basedOn w:val="DefaultParagraphFont"/>
    <w:uiPriority w:val="99"/>
    <w:semiHidden/>
    <w:rsid w:val="00775C00"/>
    <w:rPr>
      <w:color w:val="808080"/>
    </w:rPr>
  </w:style>
  <w:style w:type="character" w:styleId="SubtleEmphasis">
    <w:name w:val="Subtle Emphasis"/>
    <w:basedOn w:val="DefaultParagraphFont"/>
    <w:uiPriority w:val="99"/>
    <w:rsid w:val="00775C00"/>
    <w:rPr>
      <w:i/>
      <w:iCs/>
      <w:color w:val="808080" w:themeColor="text1" w:themeTint="7F"/>
    </w:rPr>
  </w:style>
  <w:style w:type="character" w:styleId="SubtleReference">
    <w:name w:val="Subtle Reference"/>
    <w:basedOn w:val="DefaultParagraphFont"/>
    <w:uiPriority w:val="99"/>
    <w:qFormat/>
    <w:rsid w:val="00775C00"/>
    <w:rPr>
      <w:smallCaps/>
      <w:color w:val="C0504D" w:themeColor="accent2"/>
      <w:u w:val="single"/>
    </w:rPr>
  </w:style>
  <w:style w:type="table" w:styleId="LightShading-Accent5">
    <w:name w:val="Light Shading Accent 5"/>
    <w:basedOn w:val="TableNormal"/>
    <w:uiPriority w:val="60"/>
    <w:rsid w:val="00775C00"/>
    <w:rPr>
      <w:color w:val="31849B" w:themeColor="accent5" w:themeShade="BF"/>
      <w:sz w:val="22"/>
      <w:szCs w:val="22"/>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customStyle="1" w:styleId="ChapterObjectives">
    <w:name w:val="ChapterObjectives"/>
    <w:next w:val="Normal"/>
    <w:rsid w:val="00775C00"/>
    <w:rPr>
      <w:rFonts w:ascii="Helvetica" w:eastAsia="Times New Roman" w:hAnsi="Helvetica" w:cs="Times New Roman"/>
      <w:szCs w:val="20"/>
    </w:rPr>
  </w:style>
  <w:style w:type="paragraph" w:customStyle="1" w:styleId="ListNumberedExercises">
    <w:name w:val="ListNumberedExercises"/>
    <w:next w:val="Normal"/>
    <w:rsid w:val="00775C00"/>
    <w:rPr>
      <w:rFonts w:ascii="Helvetica" w:eastAsia="Times New Roman" w:hAnsi="Helvetica" w:cs="Times New Roman"/>
      <w:szCs w:val="20"/>
    </w:rPr>
  </w:style>
  <w:style w:type="paragraph" w:styleId="Quote">
    <w:name w:val="Quote"/>
    <w:link w:val="QuoteChar"/>
    <w:qFormat/>
    <w:rsid w:val="00775C00"/>
    <w:pPr>
      <w:pBdr>
        <w:top w:val="single" w:sz="4" w:space="6" w:color="auto"/>
        <w:bottom w:val="single" w:sz="4" w:space="6" w:color="auto"/>
      </w:pBdr>
      <w:spacing w:before="240" w:after="240"/>
      <w:ind w:left="1440" w:right="1440" w:firstLine="360"/>
    </w:pPr>
    <w:rPr>
      <w:rFonts w:ascii="Times New Roman" w:eastAsia="Times New Roman" w:hAnsi="Times New Roman" w:cs="Times New Roman"/>
      <w:snapToGrid w:val="0"/>
      <w:sz w:val="26"/>
      <w:szCs w:val="20"/>
    </w:rPr>
  </w:style>
  <w:style w:type="character" w:customStyle="1" w:styleId="QuoteChar">
    <w:name w:val="Quote Char"/>
    <w:basedOn w:val="DefaultParagraphFont"/>
    <w:link w:val="Quote"/>
    <w:rsid w:val="00775C00"/>
    <w:rPr>
      <w:rFonts w:ascii="Times New Roman" w:eastAsia="Times New Roman" w:hAnsi="Times New Roman" w:cs="Times New Roman"/>
      <w:snapToGrid w:val="0"/>
      <w:sz w:val="26"/>
      <w:szCs w:val="20"/>
    </w:rPr>
  </w:style>
  <w:style w:type="paragraph" w:customStyle="1" w:styleId="Comment">
    <w:name w:val="Comment"/>
    <w:next w:val="Normal"/>
    <w:rsid w:val="00775C00"/>
    <w:pPr>
      <w:pBdr>
        <w:top w:val="single" w:sz="18" w:space="1" w:color="auto"/>
        <w:bottom w:val="single" w:sz="18" w:space="1" w:color="auto"/>
      </w:pBdr>
      <w:spacing w:before="120" w:after="120"/>
    </w:pPr>
    <w:rPr>
      <w:rFonts w:ascii="Times New Roman" w:eastAsia="Times New Roman" w:hAnsi="Times New Roman" w:cs="Times New Roman"/>
      <w:b/>
      <w:i/>
      <w:noProof/>
      <w:color w:val="0000FF"/>
      <w:sz w:val="28"/>
      <w:szCs w:val="20"/>
    </w:rPr>
  </w:style>
  <w:style w:type="character" w:customStyle="1" w:styleId="Italic">
    <w:name w:val="Italic"/>
    <w:basedOn w:val="DefaultParagraphFont"/>
    <w:rsid w:val="00775C00"/>
    <w:rPr>
      <w:i/>
    </w:rPr>
  </w:style>
  <w:style w:type="character" w:customStyle="1" w:styleId="CodeColorBlueBold">
    <w:name w:val="CodeColorBlueBold"/>
    <w:basedOn w:val="CodeColorBlue"/>
    <w:rsid w:val="00775C00"/>
    <w:rPr>
      <w:rFonts w:cs="Arial"/>
      <w:b/>
      <w:color w:val="0000FF"/>
    </w:rPr>
  </w:style>
  <w:style w:type="character" w:customStyle="1" w:styleId="CodeColorBlue2Bold">
    <w:name w:val="CodeColorBlue2Bold"/>
    <w:basedOn w:val="CodeColorBlue2"/>
    <w:rsid w:val="00775C00"/>
    <w:rPr>
      <w:rFonts w:cs="Arial"/>
      <w:b/>
      <w:color w:val="0000A5"/>
    </w:rPr>
  </w:style>
  <w:style w:type="character" w:customStyle="1" w:styleId="CodeColorBlue3Bold">
    <w:name w:val="CodeColorBlue3Bold"/>
    <w:basedOn w:val="CodeColorBlue3"/>
    <w:rsid w:val="00775C00"/>
    <w:rPr>
      <w:rFonts w:cs="Arial"/>
      <w:b/>
      <w:color w:val="6464B9"/>
    </w:rPr>
  </w:style>
  <w:style w:type="character" w:customStyle="1" w:styleId="CodeColorBluegreenBold">
    <w:name w:val="CodeColorBluegreenBold"/>
    <w:basedOn w:val="CodeColorBluegreen"/>
    <w:rsid w:val="00775C00"/>
    <w:rPr>
      <w:rFonts w:cs="Arial"/>
      <w:b/>
      <w:color w:val="2B91AF"/>
    </w:rPr>
  </w:style>
  <w:style w:type="character" w:customStyle="1" w:styleId="CodeColorBrownBold">
    <w:name w:val="CodeColorBrownBold"/>
    <w:basedOn w:val="CodeColorBrown"/>
    <w:rsid w:val="00775C00"/>
    <w:rPr>
      <w:rFonts w:cs="Arial"/>
      <w:b/>
      <w:color w:val="A31515"/>
    </w:rPr>
  </w:style>
  <w:style w:type="character" w:customStyle="1" w:styleId="CodeColorDkBlueBold">
    <w:name w:val="CodeColorDkBlueBold"/>
    <w:basedOn w:val="CodeColorDkBlue"/>
    <w:rsid w:val="00775C00"/>
    <w:rPr>
      <w:rFonts w:cs="Times New Roman"/>
      <w:b/>
      <w:color w:val="000080"/>
      <w:szCs w:val="22"/>
    </w:rPr>
  </w:style>
  <w:style w:type="character" w:customStyle="1" w:styleId="CodeColorGreenBold">
    <w:name w:val="CodeColorGreenBold"/>
    <w:basedOn w:val="CodeColorGreen"/>
    <w:rsid w:val="00775C00"/>
    <w:rPr>
      <w:rFonts w:cs="Arial"/>
      <w:b/>
      <w:color w:val="008000"/>
    </w:rPr>
  </w:style>
  <w:style w:type="character" w:customStyle="1" w:styleId="CodeColorGrey30Bold">
    <w:name w:val="CodeColorGrey30Bold"/>
    <w:basedOn w:val="CodeColorGrey30"/>
    <w:rsid w:val="00775C00"/>
    <w:rPr>
      <w:rFonts w:cs="Arial"/>
      <w:b/>
      <w:color w:val="808080"/>
    </w:rPr>
  </w:style>
  <w:style w:type="character" w:customStyle="1" w:styleId="CodeColorGrey55Bold">
    <w:name w:val="CodeColorGrey55Bold"/>
    <w:basedOn w:val="CodeColorGrey55"/>
    <w:rsid w:val="00775C00"/>
    <w:rPr>
      <w:rFonts w:cs="Arial"/>
      <w:b/>
      <w:color w:val="C0C0C0"/>
    </w:rPr>
  </w:style>
  <w:style w:type="character" w:customStyle="1" w:styleId="CodeColorGrey80Bold">
    <w:name w:val="CodeColorGrey80Bold"/>
    <w:basedOn w:val="CodeColorGrey80"/>
    <w:rsid w:val="00775C00"/>
    <w:rPr>
      <w:rFonts w:cs="Arial"/>
      <w:b/>
      <w:color w:val="555555"/>
    </w:rPr>
  </w:style>
  <w:style w:type="character" w:customStyle="1" w:styleId="CodeColorHotPinkBold">
    <w:name w:val="CodeColorHotPinkBold"/>
    <w:basedOn w:val="CodeColorHotPink"/>
    <w:rsid w:val="00775C00"/>
    <w:rPr>
      <w:rFonts w:cs="Times New Roman"/>
      <w:b/>
      <w:color w:val="DF36FA"/>
      <w:szCs w:val="18"/>
    </w:rPr>
  </w:style>
  <w:style w:type="character" w:customStyle="1" w:styleId="CodeColorMagentaBold">
    <w:name w:val="CodeColorMagentaBold"/>
    <w:basedOn w:val="CodeColorMagenta"/>
    <w:rsid w:val="00775C00"/>
    <w:rPr>
      <w:rFonts w:cs="Arial"/>
      <w:b/>
      <w:color w:val="844646"/>
    </w:rPr>
  </w:style>
  <w:style w:type="character" w:customStyle="1" w:styleId="CodeColorOrangeBold">
    <w:name w:val="CodeColorOrangeBold"/>
    <w:basedOn w:val="CodeColorOrange"/>
    <w:rsid w:val="00775C00"/>
    <w:rPr>
      <w:rFonts w:cs="Arial"/>
      <w:b/>
      <w:color w:val="B96464"/>
    </w:rPr>
  </w:style>
  <w:style w:type="character" w:customStyle="1" w:styleId="CodeColorPeachBold">
    <w:name w:val="CodeColorPeachBold"/>
    <w:basedOn w:val="CodeColorPeach"/>
    <w:rsid w:val="00775C00"/>
    <w:rPr>
      <w:rFonts w:cs="Arial"/>
      <w:b/>
      <w:color w:val="FFDBA3"/>
    </w:rPr>
  </w:style>
  <w:style w:type="character" w:customStyle="1" w:styleId="CodeColorPurpleBold">
    <w:name w:val="CodeColorPurpleBold"/>
    <w:basedOn w:val="CodeColorPurple"/>
    <w:rsid w:val="00775C00"/>
    <w:rPr>
      <w:rFonts w:cs="Arial"/>
      <w:b/>
      <w:color w:val="951795"/>
    </w:rPr>
  </w:style>
  <w:style w:type="character" w:customStyle="1" w:styleId="CodeColorPurple2Bold">
    <w:name w:val="CodeColorPurple2Bold"/>
    <w:basedOn w:val="CodeColorPurple2"/>
    <w:rsid w:val="00775C00"/>
    <w:rPr>
      <w:rFonts w:cs="Arial"/>
      <w:b/>
      <w:color w:val="800080"/>
    </w:rPr>
  </w:style>
  <w:style w:type="character" w:customStyle="1" w:styleId="CodeColorRedBold">
    <w:name w:val="CodeColorRedBold"/>
    <w:basedOn w:val="CodeColorRed"/>
    <w:rsid w:val="00775C00"/>
    <w:rPr>
      <w:rFonts w:cs="Arial"/>
      <w:b/>
      <w:color w:val="FF0000"/>
    </w:rPr>
  </w:style>
  <w:style w:type="character" w:customStyle="1" w:styleId="CodeColorRed2Bold">
    <w:name w:val="CodeColorRed2Bold"/>
    <w:basedOn w:val="CodeColorRed2"/>
    <w:rsid w:val="00775C00"/>
    <w:rPr>
      <w:rFonts w:cs="Arial"/>
      <w:b/>
      <w:color w:val="800000"/>
    </w:rPr>
  </w:style>
  <w:style w:type="character" w:customStyle="1" w:styleId="CodeColorRed3Bold">
    <w:name w:val="CodeColorRed3Bold"/>
    <w:basedOn w:val="CodeColorRed3"/>
    <w:rsid w:val="00775C00"/>
    <w:rPr>
      <w:rFonts w:cs="Arial"/>
      <w:b/>
      <w:color w:val="A31515"/>
    </w:rPr>
  </w:style>
  <w:style w:type="character" w:customStyle="1" w:styleId="CodeColorTealBlueBold">
    <w:name w:val="CodeColorTealBlueBold"/>
    <w:basedOn w:val="CodeColorTealBlue"/>
    <w:rsid w:val="00775C00"/>
    <w:rPr>
      <w:rFonts w:cs="Times New Roman"/>
      <w:b/>
      <w:color w:val="008080"/>
      <w:szCs w:val="22"/>
    </w:rPr>
  </w:style>
  <w:style w:type="character" w:customStyle="1" w:styleId="CodeColorWhiteBold">
    <w:name w:val="CodeColorWhiteBold"/>
    <w:basedOn w:val="CodeColorWhite"/>
    <w:rsid w:val="00775C00"/>
    <w:rPr>
      <w:rFonts w:cs="Arial"/>
      <w:b/>
      <w:color w:val="FFFFFF"/>
      <w:bdr w:val="none" w:sz="0" w:space="0" w:color="auto"/>
    </w:rPr>
  </w:style>
  <w:style w:type="paragraph" w:customStyle="1" w:styleId="ParaListContinued">
    <w:name w:val="ParaListContinued"/>
    <w:qFormat/>
    <w:rsid w:val="00775C00"/>
    <w:pPr>
      <w:spacing w:after="240"/>
      <w:ind w:left="720" w:firstLine="720"/>
      <w:contextualSpacing/>
    </w:pPr>
    <w:rPr>
      <w:rFonts w:ascii="Times New Roman" w:eastAsia="Times New Roman" w:hAnsi="Times New Roman" w:cs="Times New Roman"/>
      <w:snapToGrid w:val="0"/>
      <w:sz w:val="26"/>
      <w:szCs w:val="20"/>
    </w:rPr>
  </w:style>
  <w:style w:type="table" w:customStyle="1" w:styleId="ColorfulGrid1">
    <w:name w:val="Colorful Grid1"/>
    <w:basedOn w:val="TableNormal"/>
    <w:uiPriority w:val="73"/>
    <w:rsid w:val="00775C00"/>
    <w:rPr>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775C00"/>
    <w:rPr>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775C00"/>
    <w:rPr>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775C00"/>
    <w:rPr>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775C00"/>
    <w:rPr>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775C00"/>
    <w:rPr>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775C00"/>
    <w:rPr>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ColorfulList1">
    <w:name w:val="Colorful List1"/>
    <w:basedOn w:val="TableNormal"/>
    <w:uiPriority w:val="72"/>
    <w:rsid w:val="00775C00"/>
    <w:rPr>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775C00"/>
    <w:rPr>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775C00"/>
    <w:rPr>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775C00"/>
    <w:rPr>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775C00"/>
    <w:rPr>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775C00"/>
    <w:rPr>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775C00"/>
    <w:rPr>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ColorfulShading1">
    <w:name w:val="Colorful Shading1"/>
    <w:basedOn w:val="TableNormal"/>
    <w:uiPriority w:val="71"/>
    <w:rsid w:val="00775C00"/>
    <w:rPr>
      <w:color w:val="000000" w:themeColor="text1"/>
      <w:sz w:val="22"/>
      <w:szCs w:val="22"/>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775C00"/>
    <w:rPr>
      <w:color w:val="000000" w:themeColor="text1"/>
      <w:sz w:val="22"/>
      <w:szCs w:val="22"/>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775C00"/>
    <w:rPr>
      <w:color w:val="000000" w:themeColor="text1"/>
      <w:sz w:val="22"/>
      <w:szCs w:val="22"/>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775C00"/>
    <w:rPr>
      <w:color w:val="000000" w:themeColor="text1"/>
      <w:sz w:val="22"/>
      <w:szCs w:val="22"/>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775C00"/>
    <w:rPr>
      <w:color w:val="000000" w:themeColor="text1"/>
      <w:sz w:val="22"/>
      <w:szCs w:val="22"/>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775C00"/>
    <w:rPr>
      <w:color w:val="000000" w:themeColor="text1"/>
      <w:sz w:val="22"/>
      <w:szCs w:val="22"/>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775C00"/>
    <w:rPr>
      <w:color w:val="000000" w:themeColor="text1"/>
      <w:sz w:val="22"/>
      <w:szCs w:val="22"/>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customStyle="1" w:styleId="DarkList1">
    <w:name w:val="Dark List1"/>
    <w:basedOn w:val="TableNormal"/>
    <w:uiPriority w:val="70"/>
    <w:rsid w:val="00775C00"/>
    <w:rPr>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775C00"/>
    <w:rPr>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775C00"/>
    <w:rPr>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775C00"/>
    <w:rPr>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775C00"/>
    <w:rPr>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775C00"/>
    <w:rPr>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775C00"/>
    <w:rPr>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IntenseQuote">
    <w:name w:val="Intense Quote"/>
    <w:basedOn w:val="Normal"/>
    <w:next w:val="Normal"/>
    <w:link w:val="IntenseQuoteChar"/>
    <w:uiPriority w:val="99"/>
    <w:rsid w:val="00775C0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99"/>
    <w:rsid w:val="00775C00"/>
    <w:rPr>
      <w:rFonts w:eastAsiaTheme="minorHAnsi"/>
      <w:b/>
      <w:bCs/>
      <w:i/>
      <w:iCs/>
      <w:color w:val="4F81BD" w:themeColor="accent1"/>
      <w:sz w:val="22"/>
      <w:szCs w:val="22"/>
    </w:rPr>
  </w:style>
  <w:style w:type="table" w:customStyle="1" w:styleId="LightGrid1">
    <w:name w:val="Light Grid1"/>
    <w:basedOn w:val="TableNormal"/>
    <w:uiPriority w:val="62"/>
    <w:rsid w:val="00775C00"/>
    <w:rPr>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TableNormal"/>
    <w:uiPriority w:val="62"/>
    <w:rsid w:val="00775C00"/>
    <w:rPr>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775C00"/>
    <w:rPr>
      <w:sz w:val="22"/>
      <w:szCs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775C00"/>
    <w:rPr>
      <w:sz w:val="22"/>
      <w:szCs w:val="22"/>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775C00"/>
    <w:rPr>
      <w:sz w:val="22"/>
      <w:szCs w:val="22"/>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775C00"/>
    <w:rPr>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775C00"/>
    <w:rPr>
      <w:sz w:val="22"/>
      <w:szCs w:val="22"/>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LightList1">
    <w:name w:val="Light List1"/>
    <w:basedOn w:val="TableNormal"/>
    <w:uiPriority w:val="61"/>
    <w:rsid w:val="00775C00"/>
    <w:rPr>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775C00"/>
    <w:rPr>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775C00"/>
    <w:rPr>
      <w:sz w:val="22"/>
      <w:szCs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775C00"/>
    <w:rPr>
      <w:sz w:val="22"/>
      <w:szCs w:val="22"/>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775C00"/>
    <w:rPr>
      <w:sz w:val="22"/>
      <w:szCs w:val="22"/>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775C00"/>
    <w:rPr>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775C00"/>
    <w:rPr>
      <w:sz w:val="22"/>
      <w:szCs w:val="22"/>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LightShading1">
    <w:name w:val="Light Shading1"/>
    <w:basedOn w:val="TableNormal"/>
    <w:uiPriority w:val="60"/>
    <w:rsid w:val="00775C00"/>
    <w:rPr>
      <w:color w:val="000000" w:themeColor="text1" w:themeShade="BF"/>
      <w:sz w:val="22"/>
      <w:szCs w:val="22"/>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775C00"/>
    <w:rPr>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775C00"/>
    <w:rPr>
      <w:color w:val="943634" w:themeColor="accent2" w:themeShade="BF"/>
      <w:sz w:val="22"/>
      <w:szCs w:val="22"/>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775C00"/>
    <w:rPr>
      <w:color w:val="76923C" w:themeColor="accent3" w:themeShade="BF"/>
      <w:sz w:val="22"/>
      <w:szCs w:val="22"/>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775C00"/>
    <w:rPr>
      <w:color w:val="5F497A" w:themeColor="accent4" w:themeShade="BF"/>
      <w:sz w:val="22"/>
      <w:szCs w:val="22"/>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6">
    <w:name w:val="Light Shading Accent 6"/>
    <w:basedOn w:val="TableNormal"/>
    <w:uiPriority w:val="60"/>
    <w:rsid w:val="00775C00"/>
    <w:rPr>
      <w:color w:val="E36C0A" w:themeColor="accent6" w:themeShade="BF"/>
      <w:sz w:val="22"/>
      <w:szCs w:val="22"/>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MediumGrid11">
    <w:name w:val="Medium Grid 11"/>
    <w:basedOn w:val="TableNormal"/>
    <w:uiPriority w:val="67"/>
    <w:rsid w:val="00775C00"/>
    <w:rPr>
      <w:sz w:val="22"/>
      <w:szCs w:val="22"/>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775C00"/>
    <w:rPr>
      <w:sz w:val="22"/>
      <w:szCs w:val="22"/>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775C00"/>
    <w:rPr>
      <w:sz w:val="22"/>
      <w:szCs w:val="22"/>
    </w:r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775C00"/>
    <w:rPr>
      <w:sz w:val="22"/>
      <w:szCs w:val="22"/>
    </w:r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775C00"/>
    <w:rPr>
      <w:sz w:val="22"/>
      <w:szCs w:val="22"/>
    </w:r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775C00"/>
    <w:rPr>
      <w:sz w:val="22"/>
      <w:szCs w:val="22"/>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775C00"/>
    <w:rPr>
      <w:sz w:val="22"/>
      <w:szCs w:val="22"/>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MediumGrid21">
    <w:name w:val="Medium Grid 21"/>
    <w:basedOn w:val="TableNormal"/>
    <w:uiPriority w:val="68"/>
    <w:rsid w:val="00775C00"/>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775C00"/>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775C00"/>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775C00"/>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775C00"/>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775C00"/>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775C00"/>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MediumGrid31">
    <w:name w:val="Medium Grid 31"/>
    <w:basedOn w:val="TableNormal"/>
    <w:uiPriority w:val="69"/>
    <w:rsid w:val="00775C00"/>
    <w:rPr>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775C00"/>
    <w:rPr>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775C00"/>
    <w:rPr>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775C00"/>
    <w:rPr>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775C00"/>
    <w:rPr>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775C00"/>
    <w:rPr>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775C00"/>
    <w:rPr>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MediumList11">
    <w:name w:val="Medium List 11"/>
    <w:basedOn w:val="TableNormal"/>
    <w:uiPriority w:val="65"/>
    <w:rsid w:val="00775C00"/>
    <w:rPr>
      <w:color w:val="000000" w:themeColor="text1"/>
      <w:sz w:val="22"/>
      <w:szCs w:val="22"/>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1">
    <w:name w:val="Medium List 1 - Accent 11"/>
    <w:basedOn w:val="TableNormal"/>
    <w:uiPriority w:val="65"/>
    <w:rsid w:val="00775C00"/>
    <w:rPr>
      <w:color w:val="000000" w:themeColor="text1"/>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775C00"/>
    <w:rPr>
      <w:color w:val="000000" w:themeColor="text1"/>
      <w:sz w:val="22"/>
      <w:szCs w:val="22"/>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775C00"/>
    <w:rPr>
      <w:color w:val="000000" w:themeColor="text1"/>
      <w:sz w:val="22"/>
      <w:szCs w:val="22"/>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775C00"/>
    <w:rPr>
      <w:color w:val="000000" w:themeColor="text1"/>
      <w:sz w:val="22"/>
      <w:szCs w:val="22"/>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775C00"/>
    <w:rPr>
      <w:color w:val="000000" w:themeColor="text1"/>
      <w:sz w:val="22"/>
      <w:szCs w:val="22"/>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775C00"/>
    <w:rPr>
      <w:color w:val="000000" w:themeColor="text1"/>
      <w:sz w:val="22"/>
      <w:szCs w:val="22"/>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customStyle="1" w:styleId="MediumList21">
    <w:name w:val="Medium List 21"/>
    <w:basedOn w:val="TableNormal"/>
    <w:uiPriority w:val="66"/>
    <w:rsid w:val="00775C00"/>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775C00"/>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775C00"/>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775C00"/>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775C00"/>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775C00"/>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775C00"/>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1">
    <w:name w:val="Medium Shading 11"/>
    <w:basedOn w:val="TableNormal"/>
    <w:uiPriority w:val="63"/>
    <w:rsid w:val="00775C00"/>
    <w:rPr>
      <w:sz w:val="22"/>
      <w:szCs w:val="22"/>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rsid w:val="00775C00"/>
    <w:rPr>
      <w:sz w:val="22"/>
      <w:szCs w:val="22"/>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775C00"/>
    <w:rPr>
      <w:sz w:val="22"/>
      <w:szCs w:val="22"/>
    </w:r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775C00"/>
    <w:rPr>
      <w:sz w:val="22"/>
      <w:szCs w:val="22"/>
    </w:r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775C00"/>
    <w:rPr>
      <w:sz w:val="22"/>
      <w:szCs w:val="22"/>
    </w:r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775C00"/>
    <w:rPr>
      <w:sz w:val="22"/>
      <w:szCs w:val="22"/>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775C00"/>
    <w:rPr>
      <w:sz w:val="22"/>
      <w:szCs w:val="22"/>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MediumShading21">
    <w:name w:val="Medium Shading 21"/>
    <w:basedOn w:val="TableNormal"/>
    <w:uiPriority w:val="64"/>
    <w:rsid w:val="00775C00"/>
    <w:rPr>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775C00"/>
    <w:rPr>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775C00"/>
    <w:rPr>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775C00"/>
    <w:rPr>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775C00"/>
    <w:rPr>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775C00"/>
    <w:rPr>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775C00"/>
    <w:rPr>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Spacing">
    <w:name w:val="No Spacing"/>
    <w:uiPriority w:val="99"/>
    <w:qFormat/>
    <w:rsid w:val="00775C00"/>
    <w:rPr>
      <w:rFonts w:eastAsiaTheme="minorHAnsi"/>
      <w:sz w:val="22"/>
      <w:szCs w:val="22"/>
    </w:rPr>
  </w:style>
  <w:style w:type="paragraph" w:styleId="TOCHeading">
    <w:name w:val="TOC Heading"/>
    <w:basedOn w:val="Heading1"/>
    <w:next w:val="Normal"/>
    <w:uiPriority w:val="99"/>
    <w:semiHidden/>
    <w:qFormat/>
    <w:rsid w:val="00775C00"/>
    <w:pPr>
      <w:keepLines/>
      <w:spacing w:before="480" w:line="276" w:lineRule="auto"/>
      <w:outlineLvl w:val="9"/>
    </w:pPr>
    <w:rPr>
      <w:rFonts w:asciiTheme="majorHAnsi" w:eastAsiaTheme="majorEastAsia" w:hAnsiTheme="majorHAnsi" w:cstheme="majorBidi"/>
      <w:bCs/>
      <w:caps w:val="0"/>
      <w:color w:val="365F91" w:themeColor="accent1" w:themeShade="BF"/>
    </w:rPr>
  </w:style>
  <w:style w:type="paragraph" w:customStyle="1" w:styleId="FeatureRecipeSubRecipeTitle">
    <w:name w:val="FeatureRecipeSubRecipeTitle"/>
    <w:basedOn w:val="RecipeSubrecipeTitle"/>
    <w:qFormat/>
    <w:rsid w:val="00775C00"/>
    <w:pPr>
      <w:shd w:val="clear" w:color="auto" w:fill="BFBFBF" w:themeFill="background1" w:themeFillShade="BF"/>
    </w:pPr>
  </w:style>
  <w:style w:type="paragraph" w:customStyle="1" w:styleId="FeatureRecipeVariationPara0">
    <w:name w:val="FeatureRecipeVariationPara"/>
    <w:basedOn w:val="RecipeVariationPara"/>
    <w:qFormat/>
    <w:rsid w:val="00775C00"/>
    <w:pPr>
      <w:shd w:val="clear" w:color="auto" w:fill="BFBFBF" w:themeFill="background1" w:themeFillShade="BF"/>
    </w:pPr>
  </w:style>
  <w:style w:type="paragraph" w:customStyle="1" w:styleId="RecipeVariation2">
    <w:name w:val="RecipeVariation2"/>
    <w:basedOn w:val="RecipeVariationH2"/>
    <w:qFormat/>
    <w:rsid w:val="00775C00"/>
    <w:rPr>
      <w:i/>
    </w:rPr>
  </w:style>
  <w:style w:type="paragraph" w:customStyle="1" w:styleId="FeatureRecipeVariation2">
    <w:name w:val="FeatureRecipeVariation2"/>
    <w:basedOn w:val="RecipeVariation2"/>
    <w:qFormat/>
    <w:rsid w:val="00775C00"/>
    <w:pPr>
      <w:shd w:val="clear" w:color="auto" w:fill="BFBFBF" w:themeFill="background1" w:themeFillShade="BF"/>
    </w:pPr>
  </w:style>
  <w:style w:type="paragraph" w:customStyle="1" w:styleId="FeatureRecipeUSMeasure">
    <w:name w:val="FeatureRecipeUSMeasure"/>
    <w:basedOn w:val="RecipeUSMeasure"/>
    <w:qFormat/>
    <w:rsid w:val="00775C00"/>
    <w:pPr>
      <w:shd w:val="clear" w:color="auto" w:fill="BFBFBF" w:themeFill="background1" w:themeFillShade="BF"/>
    </w:pPr>
  </w:style>
  <w:style w:type="paragraph" w:customStyle="1" w:styleId="FeatureRecipeMetricMeasure">
    <w:name w:val="FeatureRecipeMetricMeasure"/>
    <w:basedOn w:val="RecipeMetricMeasure"/>
    <w:qFormat/>
    <w:rsid w:val="00775C00"/>
    <w:pPr>
      <w:shd w:val="clear" w:color="auto" w:fill="BFBFBF" w:themeFill="background1" w:themeFillShade="BF"/>
    </w:pPr>
    <w:rPr>
      <w:rFonts w:ascii="Times New Roman" w:hAnsi="Times New Roman"/>
      <w:sz w:val="22"/>
    </w:rPr>
  </w:style>
  <w:style w:type="paragraph" w:customStyle="1" w:styleId="FeatureRecipePercentage">
    <w:name w:val="FeatureRecipePercentage"/>
    <w:basedOn w:val="RecipePercentage"/>
    <w:qFormat/>
    <w:rsid w:val="00775C00"/>
    <w:pPr>
      <w:shd w:val="clear" w:color="auto" w:fill="BFBFBF" w:themeFill="background1" w:themeFillShade="BF"/>
    </w:pPr>
  </w:style>
  <w:style w:type="paragraph" w:customStyle="1" w:styleId="FeatureRecipeVariationH2">
    <w:name w:val="FeatureRecipeVariationH2"/>
    <w:basedOn w:val="RecipeVariationH2"/>
    <w:qFormat/>
    <w:rsid w:val="00775C00"/>
    <w:pPr>
      <w:shd w:val="clear" w:color="auto" w:fill="BFBFBF" w:themeFill="background1" w:themeFillShade="BF"/>
    </w:pPr>
  </w:style>
  <w:style w:type="paragraph" w:customStyle="1" w:styleId="RecipeNoteHead3">
    <w:name w:val="RecipeNoteHead3"/>
    <w:basedOn w:val="RecipeNotePara"/>
    <w:qFormat/>
    <w:rsid w:val="00775C00"/>
    <w:rPr>
      <w:i/>
    </w:rPr>
  </w:style>
  <w:style w:type="paragraph" w:customStyle="1" w:styleId="FeatureRecipeNoteHead3">
    <w:name w:val="FeatureRecipeNoteHead3"/>
    <w:basedOn w:val="RecipeNoteHead3"/>
    <w:qFormat/>
    <w:rsid w:val="00775C00"/>
    <w:pPr>
      <w:shd w:val="clear" w:color="auto" w:fill="BFBFBF" w:themeFill="background1" w:themeFillShade="BF"/>
    </w:pPr>
  </w:style>
  <w:style w:type="paragraph" w:customStyle="1" w:styleId="FeatureRecipeNoteHead4">
    <w:name w:val="FeatureRecipeNoteHead4"/>
    <w:basedOn w:val="FeatureRecipeNoteHead3"/>
    <w:qFormat/>
    <w:rsid w:val="00775C00"/>
    <w:rPr>
      <w:b/>
    </w:rPr>
  </w:style>
  <w:style w:type="paragraph" w:customStyle="1" w:styleId="RecipeNoteHead4">
    <w:name w:val="RecipeNoteHead4"/>
    <w:basedOn w:val="FeatureRecipeNoteHead4"/>
    <w:qFormat/>
    <w:rsid w:val="00775C00"/>
    <w:pPr>
      <w:shd w:val="clear" w:color="auto" w:fill="FFFFFF" w:themeFill="background1"/>
    </w:pPr>
  </w:style>
  <w:style w:type="paragraph" w:customStyle="1" w:styleId="RecipeVariationH1">
    <w:name w:val="RecipeVariationH1"/>
    <w:rsid w:val="00775C00"/>
    <w:pPr>
      <w:spacing w:before="60" w:after="60"/>
      <w:ind w:left="720"/>
    </w:pPr>
    <w:rPr>
      <w:rFonts w:ascii="Arial" w:eastAsia="Times New Roman" w:hAnsi="Arial" w:cs="Times New Roman"/>
      <w:b/>
      <w:snapToGrid w:val="0"/>
      <w:sz w:val="22"/>
      <w:szCs w:val="20"/>
      <w:u w:val="single"/>
    </w:rPr>
  </w:style>
  <w:style w:type="character" w:customStyle="1" w:styleId="Bold">
    <w:name w:val="Bold"/>
    <w:rsid w:val="00775C00"/>
    <w:rPr>
      <w:b/>
    </w:rPr>
  </w:style>
  <w:style w:type="character" w:customStyle="1" w:styleId="boldred">
    <w:name w:val="bold red"/>
    <w:rsid w:val="00775C00"/>
  </w:style>
  <w:style w:type="paragraph" w:customStyle="1" w:styleId="FloatingHead">
    <w:name w:val="FloatingHead"/>
    <w:next w:val="Para"/>
    <w:rsid w:val="00775C00"/>
    <w:pPr>
      <w:spacing w:before="240" w:after="120"/>
      <w:contextualSpacing/>
      <w:outlineLvl w:val="0"/>
    </w:pPr>
    <w:rPr>
      <w:rFonts w:ascii="Arial" w:eastAsia="Times New Roman" w:hAnsi="Arial" w:cs="Times New Roman"/>
      <w:b/>
      <w:smallCaps/>
      <w:snapToGrid w:val="0"/>
      <w:sz w:val="36"/>
      <w:szCs w:val="36"/>
    </w:rPr>
  </w:style>
  <w:style w:type="paragraph" w:customStyle="1" w:styleId="Style1">
    <w:name w:val="Style1"/>
    <w:basedOn w:val="ChapterTitle"/>
    <w:qFormat/>
    <w:rsid w:val="00775C00"/>
  </w:style>
  <w:style w:type="paragraph" w:customStyle="1" w:styleId="Style2">
    <w:name w:val="Style2"/>
    <w:basedOn w:val="ChapterTitle"/>
    <w:qFormat/>
    <w:rsid w:val="00775C00"/>
  </w:style>
  <w:style w:type="table" w:styleId="ColorfulGrid">
    <w:name w:val="Colorful Grid"/>
    <w:basedOn w:val="TableNormal"/>
    <w:uiPriority w:val="73"/>
    <w:rsid w:val="00775C00"/>
    <w:rPr>
      <w:rFonts w:ascii="Times New Roman" w:eastAsia="Times New Roman" w:hAnsi="Times New Roman" w:cs="Times New Roman"/>
      <w:color w:val="000000"/>
      <w:sz w:val="20"/>
      <w:szCs w:val="2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List">
    <w:name w:val="Colorful List"/>
    <w:basedOn w:val="TableNormal"/>
    <w:uiPriority w:val="72"/>
    <w:rsid w:val="00775C00"/>
    <w:rPr>
      <w:rFonts w:ascii="Times New Roman" w:eastAsia="Times New Roman" w:hAnsi="Times New Roman" w:cs="Times New Roman"/>
      <w:color w:val="000000"/>
      <w:sz w:val="20"/>
      <w:szCs w:val="20"/>
    </w:rPr>
    <w:tblPr>
      <w:tblStyleRowBandSize w:val="1"/>
      <w:tblStyleColBandSize w:val="1"/>
      <w:tblInd w:w="0" w:type="dxa"/>
      <w:tblCellMar>
        <w:top w:w="0" w:type="dxa"/>
        <w:left w:w="108" w:type="dxa"/>
        <w:bottom w:w="0" w:type="dxa"/>
        <w:right w:w="108" w:type="dxa"/>
      </w:tblCellMar>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Shading">
    <w:name w:val="Colorful Shading"/>
    <w:basedOn w:val="TableNormal"/>
    <w:uiPriority w:val="71"/>
    <w:rsid w:val="00775C00"/>
    <w:rPr>
      <w:rFonts w:ascii="Times New Roman" w:eastAsia="Times New Roman" w:hAnsi="Times New Roman" w:cs="Times New Roman"/>
      <w:color w:val="000000"/>
      <w:sz w:val="20"/>
      <w:szCs w:val="20"/>
    </w:rPr>
    <w:tblPr>
      <w:tblStyleRowBandSize w:val="1"/>
      <w:tblStyleColBandSize w:val="1"/>
      <w:tblInd w:w="0" w:type="dxa"/>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CellMar>
        <w:top w:w="0" w:type="dxa"/>
        <w:left w:w="108" w:type="dxa"/>
        <w:bottom w:w="0" w:type="dxa"/>
        <w:right w:w="108" w:type="dxa"/>
      </w:tblCellMar>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DarkList">
    <w:name w:val="Dark List"/>
    <w:basedOn w:val="TableNormal"/>
    <w:uiPriority w:val="70"/>
    <w:rsid w:val="00775C00"/>
    <w:rPr>
      <w:rFonts w:ascii="Times New Roman" w:eastAsia="Times New Roman" w:hAnsi="Times New Roman" w:cs="Times New Roman"/>
      <w:color w:val="FFFFFF"/>
      <w:sz w:val="20"/>
      <w:szCs w:val="20"/>
    </w:rPr>
    <w:tblPr>
      <w:tblStyleRowBandSize w:val="1"/>
      <w:tblStyleColBandSize w:val="1"/>
      <w:tblInd w:w="0" w:type="dxa"/>
      <w:tblCellMar>
        <w:top w:w="0" w:type="dxa"/>
        <w:left w:w="108" w:type="dxa"/>
        <w:bottom w:w="0" w:type="dxa"/>
        <w:right w:w="108" w:type="dxa"/>
      </w:tblCellMar>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LightGrid">
    <w:name w:val="Light Grid"/>
    <w:basedOn w:val="TableNormal"/>
    <w:uiPriority w:val="62"/>
    <w:rsid w:val="00775C00"/>
    <w:rPr>
      <w:rFonts w:ascii="Times New Roman" w:eastAsia="Times New Roman" w:hAnsi="Times New Roman" w:cs="Times New Roman"/>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1">
    <w:name w:val="Light Grid Accent 1"/>
    <w:basedOn w:val="TableNormal"/>
    <w:uiPriority w:val="62"/>
    <w:rsid w:val="00775C00"/>
    <w:rPr>
      <w:rFonts w:ascii="Times New Roman" w:eastAsia="Times New Roman" w:hAnsi="Times New Roman" w:cs="Times New Roman"/>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LightList">
    <w:name w:val="Light List"/>
    <w:basedOn w:val="TableNormal"/>
    <w:uiPriority w:val="61"/>
    <w:rsid w:val="00775C00"/>
    <w:rPr>
      <w:rFonts w:ascii="Times New Roman" w:eastAsia="Times New Roman" w:hAnsi="Times New Roman" w:cs="Times New Roman"/>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rsid w:val="00775C00"/>
    <w:rPr>
      <w:rFonts w:ascii="Times New Roman" w:eastAsia="Times New Roman" w:hAnsi="Times New Roman" w:cs="Times New Roman"/>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Shading">
    <w:name w:val="Light Shading"/>
    <w:basedOn w:val="TableNormal"/>
    <w:uiPriority w:val="60"/>
    <w:rsid w:val="00775C00"/>
    <w:rPr>
      <w:rFonts w:ascii="Times New Roman" w:eastAsia="Times New Roman" w:hAnsi="Times New Roman" w:cs="Times New Roman"/>
      <w:color w:val="000000"/>
      <w:sz w:val="20"/>
      <w:szCs w:val="2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60"/>
    <w:rsid w:val="00775C00"/>
    <w:rPr>
      <w:rFonts w:ascii="Times New Roman" w:eastAsia="Times New Roman" w:hAnsi="Times New Roman" w:cs="Times New Roman"/>
      <w:color w:val="365F91"/>
      <w:sz w:val="20"/>
      <w:szCs w:val="2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MediumGrid1">
    <w:name w:val="Medium Grid 1"/>
    <w:basedOn w:val="TableNormal"/>
    <w:uiPriority w:val="67"/>
    <w:rsid w:val="00775C00"/>
    <w:rPr>
      <w:rFonts w:ascii="Times New Roman" w:eastAsia="Times New Roman" w:hAnsi="Times New Roman" w:cs="Times New Roman"/>
      <w:sz w:val="20"/>
      <w:szCs w:val="20"/>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2">
    <w:name w:val="Medium Grid 2"/>
    <w:basedOn w:val="TableNormal"/>
    <w:uiPriority w:val="68"/>
    <w:rsid w:val="00775C00"/>
    <w:rPr>
      <w:rFonts w:ascii="Cambria" w:eastAsia="Times New Roman" w:hAnsi="Cambria" w:cs="Times New Roman"/>
      <w:color w:val="000000"/>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3">
    <w:name w:val="Medium Grid 3"/>
    <w:basedOn w:val="TableNormal"/>
    <w:uiPriority w:val="69"/>
    <w:rsid w:val="00775C00"/>
    <w:rPr>
      <w:rFonts w:ascii="Times New Roman" w:eastAsia="Times New Roman" w:hAnsi="Times New Roman" w:cs="Times New Roman"/>
      <w:sz w:val="20"/>
      <w:szCs w:val="20"/>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List1">
    <w:name w:val="Medium List 1"/>
    <w:basedOn w:val="TableNormal"/>
    <w:uiPriority w:val="65"/>
    <w:rsid w:val="00775C00"/>
    <w:rPr>
      <w:rFonts w:ascii="Times New Roman" w:eastAsia="Times New Roman" w:hAnsi="Times New Roman" w:cs="Times New Roman"/>
      <w:color w:val="000000"/>
      <w:sz w:val="20"/>
      <w:szCs w:val="2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rsid w:val="00775C00"/>
    <w:rPr>
      <w:rFonts w:ascii="Times New Roman" w:eastAsia="Times New Roman" w:hAnsi="Times New Roman" w:cs="Times New Roman"/>
      <w:color w:val="000000"/>
      <w:sz w:val="20"/>
      <w:szCs w:val="2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2">
    <w:name w:val="Medium List 2"/>
    <w:basedOn w:val="TableNormal"/>
    <w:uiPriority w:val="66"/>
    <w:rsid w:val="00775C00"/>
    <w:rPr>
      <w:rFonts w:ascii="Cambria" w:eastAsia="Times New Roman" w:hAnsi="Cambria" w:cs="Times New Roman"/>
      <w:color w:val="000000"/>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Shading1">
    <w:name w:val="Medium Shading 1"/>
    <w:basedOn w:val="TableNormal"/>
    <w:uiPriority w:val="63"/>
    <w:rsid w:val="00775C00"/>
    <w:rPr>
      <w:rFonts w:ascii="Times New Roman" w:eastAsia="Times New Roman" w:hAnsi="Times New Roman" w:cs="Times New Roman"/>
      <w:sz w:val="20"/>
      <w:szCs w:val="20"/>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775C00"/>
    <w:rPr>
      <w:rFonts w:ascii="Times New Roman" w:eastAsia="Times New Roman" w:hAnsi="Times New Roman" w:cs="Times New Roman"/>
      <w:sz w:val="20"/>
      <w:szCs w:val="20"/>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2">
    <w:name w:val="Medium Shading 2"/>
    <w:basedOn w:val="TableNormal"/>
    <w:uiPriority w:val="64"/>
    <w:rsid w:val="00775C00"/>
    <w:rPr>
      <w:rFonts w:ascii="Times New Roman" w:eastAsia="Times New Roman" w:hAnsi="Times New Roman" w:cs="Times New Roman"/>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775C00"/>
    <w:rPr>
      <w:rFonts w:ascii="Times New Roman" w:eastAsia="Times New Roman" w:hAnsi="Times New Roman" w:cs="Times New Roman"/>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TestStyle">
    <w:name w:val="TestStyle"/>
    <w:qFormat/>
    <w:rsid w:val="00775C00"/>
    <w:pPr>
      <w:spacing w:after="200" w:line="276" w:lineRule="auto"/>
    </w:pPr>
    <w:rPr>
      <w:rFonts w:ascii="Arial" w:eastAsia="Times New Roman" w:hAnsi="Arial" w:cs="Times New Roman"/>
      <w:b/>
      <w:snapToGrid w:val="0"/>
      <w:sz w:val="60"/>
      <w:szCs w:val="20"/>
    </w:rPr>
  </w:style>
</w:styles>
</file>

<file path=word/webSettings.xml><?xml version="1.0" encoding="utf-8"?>
<w:webSettings xmlns:r="http://schemas.openxmlformats.org/officeDocument/2006/relationships" xmlns:w="http://schemas.openxmlformats.org/wordprocessingml/2006/main">
  <w:divs>
    <w:div w:id="27534973">
      <w:bodyDiv w:val="1"/>
      <w:marLeft w:val="0"/>
      <w:marRight w:val="0"/>
      <w:marTop w:val="0"/>
      <w:marBottom w:val="0"/>
      <w:divBdr>
        <w:top w:val="none" w:sz="0" w:space="0" w:color="auto"/>
        <w:left w:val="none" w:sz="0" w:space="0" w:color="auto"/>
        <w:bottom w:val="none" w:sz="0" w:space="0" w:color="auto"/>
        <w:right w:val="none" w:sz="0" w:space="0" w:color="auto"/>
      </w:divBdr>
    </w:div>
    <w:div w:id="306738998">
      <w:bodyDiv w:val="1"/>
      <w:marLeft w:val="0"/>
      <w:marRight w:val="0"/>
      <w:marTop w:val="0"/>
      <w:marBottom w:val="0"/>
      <w:divBdr>
        <w:top w:val="none" w:sz="0" w:space="0" w:color="auto"/>
        <w:left w:val="none" w:sz="0" w:space="0" w:color="auto"/>
        <w:bottom w:val="none" w:sz="0" w:space="0" w:color="auto"/>
        <w:right w:val="none" w:sz="0" w:space="0" w:color="auto"/>
      </w:divBdr>
    </w:div>
    <w:div w:id="206439974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9"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kent\AppData\Roaming\Microsoft\Templates\WileySD2007.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\Users\kkent\AppData\Roaming\Microsoft\Templates\WileySD2007.dotm</Template>
  <TotalTime>122</TotalTime>
  <Pages>29</Pages>
  <Words>9799</Words>
  <Characters>55857</Characters>
  <Application>Microsoft Macintosh Word</Application>
  <DocSecurity>0</DocSecurity>
  <Lines>465</Lines>
  <Paragraphs>111</Paragraphs>
  <ScaleCrop>false</ScaleCrop>
  <Company>Verizon</Company>
  <LinksUpToDate>false</LinksUpToDate>
  <CharactersWithSpaces>68596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Jacobs</dc:creator>
  <cp:keywords/>
  <dc:description/>
  <cp:lastModifiedBy>Russell Thomas</cp:lastModifiedBy>
  <cp:revision>9</cp:revision>
  <dcterms:created xsi:type="dcterms:W3CDTF">2013-08-30T04:59:00Z</dcterms:created>
  <dcterms:modified xsi:type="dcterms:W3CDTF">2013-08-30T19:41:00Z</dcterms:modified>
</cp:coreProperties>
</file>