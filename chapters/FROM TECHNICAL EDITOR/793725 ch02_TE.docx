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589" w:rsidRDefault="00977589" w:rsidP="00977589">
      <w:pPr>
        <w:pStyle w:val="QueryPara"/>
        <w:numPr>
          <w:ins w:id="0" w:author="Kezia Endsley" w:date="2013-08-05T06:25:00Z"/>
        </w:numPr>
        <w:rPr>
          <w:ins w:id="1" w:author="Russell Thomas" w:date="2013-08-20T10:37:00Z"/>
        </w:rPr>
      </w:pPr>
      <w:bookmarkStart w:id="2" w:name="_GoBack"/>
      <w:bookmarkEnd w:id="2"/>
      <w:ins w:id="3" w:author="Kezia Endsley" w:date="2013-08-05T06:25:00Z">
        <w:r>
          <w:t xml:space="preserve">[[CE by </w:t>
        </w:r>
        <w:proofErr w:type="spellStart"/>
        <w:r>
          <w:t>Kezia</w:t>
        </w:r>
        <w:proofErr w:type="spellEnd"/>
        <w:r>
          <w:t xml:space="preserve"> </w:t>
        </w:r>
        <w:proofErr w:type="spellStart"/>
        <w:r>
          <w:t>Endsley</w:t>
        </w:r>
        <w:proofErr w:type="spellEnd"/>
        <w:r>
          <w:t xml:space="preserve">]] </w:t>
        </w:r>
      </w:ins>
    </w:p>
    <w:p w:rsidR="0052781A" w:rsidRDefault="0052781A" w:rsidP="00977589">
      <w:pPr>
        <w:pStyle w:val="QueryPara"/>
        <w:numPr>
          <w:ins w:id="4" w:author="Russell Thomas" w:date="2013-08-20T10:37:00Z"/>
        </w:numPr>
        <w:rPr>
          <w:ins w:id="5" w:author="Russell Thomas" w:date="2013-08-20T10:37:00Z"/>
        </w:rPr>
      </w:pPr>
    </w:p>
    <w:p w:rsidR="0052781A" w:rsidRDefault="0052781A" w:rsidP="00977589">
      <w:pPr>
        <w:pStyle w:val="QueryPara"/>
        <w:numPr>
          <w:ins w:id="6" w:author="Russell Thomas" w:date="2013-08-20T10:37:00Z"/>
        </w:numPr>
        <w:rPr>
          <w:ins w:id="7" w:author="Kezia Endsley" w:date="2013-08-05T06:25:00Z"/>
        </w:rPr>
      </w:pPr>
      <w:ins w:id="8" w:author="Russell Thomas" w:date="2013-08-20T10:37:00Z">
        <w:r>
          <w:t xml:space="preserve">[[TE by Russell Thomas </w:t>
        </w:r>
      </w:ins>
      <w:ins w:id="9" w:author="Russell Thomas" w:date="2013-08-20T10:38:00Z">
        <w:r>
          <w:t>–</w:t>
        </w:r>
      </w:ins>
      <w:ins w:id="10" w:author="Russell Thomas" w:date="2013-08-20T10:37:00Z">
        <w:r>
          <w:t xml:space="preserve"> color </w:t>
        </w:r>
      </w:ins>
      <w:ins w:id="11" w:author="Russell Thomas" w:date="2013-08-20T10:38:00Z">
        <w:r>
          <w:t xml:space="preserve">code: </w:t>
        </w:r>
        <w:r w:rsidR="00272931" w:rsidRPr="00272931">
          <w:rPr>
            <w:highlight w:val="green"/>
            <w:rPrChange w:id="12" w:author="Russell Thomas" w:date="2013-08-20T10:38:00Z">
              <w:rPr>
                <w:rFonts w:asciiTheme="minorHAnsi" w:eastAsiaTheme="minorHAnsi" w:hAnsiTheme="minorHAnsi" w:cstheme="minorBidi"/>
                <w:snapToGrid/>
                <w:sz w:val="22"/>
                <w:szCs w:val="22"/>
              </w:rPr>
            </w:rPrChange>
          </w:rPr>
          <w:t>GREEN</w:t>
        </w:r>
        <w:r>
          <w:t xml:space="preserve"> checks OK, </w:t>
        </w:r>
        <w:r w:rsidR="00272931" w:rsidRPr="00272931">
          <w:rPr>
            <w:highlight w:val="red"/>
            <w:rPrChange w:id="13" w:author="Russell Thomas" w:date="2013-08-20T10:38:00Z">
              <w:rPr>
                <w:rFonts w:asciiTheme="minorHAnsi" w:eastAsiaTheme="minorHAnsi" w:hAnsiTheme="minorHAnsi" w:cstheme="minorBidi"/>
                <w:snapToGrid/>
                <w:sz w:val="22"/>
                <w:szCs w:val="22"/>
              </w:rPr>
            </w:rPrChange>
          </w:rPr>
          <w:t>RED</w:t>
        </w:r>
        <w:r>
          <w:t xml:space="preserve"> has error that needs to be fixed, </w:t>
        </w:r>
        <w:r w:rsidR="00272931" w:rsidRPr="00272931">
          <w:rPr>
            <w:highlight w:val="yellow"/>
            <w:rPrChange w:id="14" w:author="Russell Thomas" w:date="2013-08-20T10:38:00Z">
              <w:rPr>
                <w:rFonts w:asciiTheme="minorHAnsi" w:eastAsiaTheme="minorHAnsi" w:hAnsiTheme="minorHAnsi" w:cstheme="minorBidi"/>
                <w:snapToGrid/>
                <w:sz w:val="22"/>
                <w:szCs w:val="22"/>
              </w:rPr>
            </w:rPrChange>
          </w:rPr>
          <w:t>YELLOW</w:t>
        </w:r>
        <w:r>
          <w:t xml:space="preserve"> needs attention</w:t>
        </w:r>
      </w:ins>
      <w:ins w:id="15" w:author="Russell Thomas" w:date="2013-08-20T10:39:00Z">
        <w:r>
          <w:t>.  Some yellow is by CE]]</w:t>
        </w:r>
      </w:ins>
    </w:p>
    <w:p w:rsidR="00F61D15" w:rsidRDefault="006728BD" w:rsidP="00751234">
      <w:pPr>
        <w:pStyle w:val="ChapterTitle"/>
      </w:pPr>
      <w:r>
        <w:t xml:space="preserve">Chapter 2: Building Your Analytics Toolbox: A Primer on Using R </w:t>
      </w:r>
      <w:ins w:id="16" w:author="Kezia Endsley" w:date="2013-08-05T06:09:00Z">
        <w:r w:rsidR="00DD07DF">
          <w:t>and</w:t>
        </w:r>
      </w:ins>
      <w:del w:id="17" w:author="Kezia Endsley" w:date="2013-08-05T06:09:00Z">
        <w:r w:rsidDel="00DD07DF">
          <w:delText>&amp;</w:delText>
        </w:r>
      </w:del>
      <w:r>
        <w:t xml:space="preserve"> Python </w:t>
      </w:r>
      <w:ins w:id="18" w:author="Kezia Endsley" w:date="2013-08-05T06:09:00Z">
        <w:r w:rsidR="00DD07DF">
          <w:t>f</w:t>
        </w:r>
      </w:ins>
      <w:del w:id="19" w:author="Kezia Endsley" w:date="2013-08-05T06:09:00Z">
        <w:r w:rsidDel="00DD07DF">
          <w:delText>F</w:delText>
        </w:r>
      </w:del>
      <w:r>
        <w:t>or Security Analysis</w:t>
      </w:r>
    </w:p>
    <w:p w:rsidR="00DA5D99" w:rsidRDefault="00010A46" w:rsidP="00DA5D99">
      <w:pPr>
        <w:pStyle w:val="Epigraph"/>
      </w:pPr>
      <w:r w:rsidRPr="00010A46">
        <w:t>If you add a little to a little and do this often, soon the little will become great.</w:t>
      </w:r>
    </w:p>
    <w:p w:rsidR="00DA5D99" w:rsidRDefault="00456E4A" w:rsidP="00DA5D99">
      <w:pPr>
        <w:pStyle w:val="EpigraphSource"/>
      </w:pPr>
      <w:ins w:id="20" w:author="Kezia Endsley" w:date="2013-08-05T07:04:00Z">
        <w:r>
          <w:sym w:font="Symbol" w:char="F0BE"/>
        </w:r>
      </w:ins>
      <w:r w:rsidR="00010A46">
        <w:t>Hesiod</w:t>
      </w:r>
    </w:p>
    <w:p w:rsidR="006728BD" w:rsidRDefault="006728BD" w:rsidP="00DA5D99">
      <w:pPr>
        <w:pStyle w:val="Para"/>
      </w:pPr>
      <w:r>
        <w:t xml:space="preserve">Before </w:t>
      </w:r>
      <w:del w:id="21" w:author="Kezia Endsley" w:date="2013-08-05T06:17:00Z">
        <w:r w:rsidDel="00DD07DF">
          <w:delText xml:space="preserve">we </w:delText>
        </w:r>
      </w:del>
      <w:ins w:id="22" w:author="Kezia Endsley" w:date="2013-08-05T06:17:00Z">
        <w:r w:rsidR="00DD07DF">
          <w:t xml:space="preserve">you </w:t>
        </w:r>
      </w:ins>
      <w:r>
        <w:t>jump right into the various use cases in the book</w:t>
      </w:r>
      <w:ins w:id="23" w:author="Kezia Endsley" w:date="2013-08-05T06:17:00Z">
        <w:r w:rsidR="00DD07DF">
          <w:t>,</w:t>
        </w:r>
      </w:ins>
      <w:r>
        <w:t xml:space="preserve"> it’s important to ensure you at least have a basic familiarity with the two most prominent languages featured in </w:t>
      </w:r>
      <w:r w:rsidR="00B3136E">
        <w:t>nearly</w:t>
      </w:r>
      <w:r>
        <w:t xml:space="preserve"> all of the scenarios: Python </w:t>
      </w:r>
      <w:r w:rsidR="00DB688A">
        <w:t>(</w:t>
      </w:r>
      <w:r w:rsidR="00272931" w:rsidRPr="00272931">
        <w:rPr>
          <w:rStyle w:val="InlineURL"/>
          <w:highlight w:val="green"/>
          <w:rPrChange w:id="24" w:author="Russell Thomas" w:date="2013-08-20T09:36:00Z">
            <w:rPr>
              <w:rStyle w:val="InlineURL"/>
              <w:rFonts w:eastAsiaTheme="minorHAnsi" w:cstheme="minorBidi"/>
              <w:snapToGrid/>
              <w:sz w:val="22"/>
              <w:szCs w:val="22"/>
            </w:rPr>
          </w:rPrChange>
        </w:rPr>
        <w:t>http://www.python.org/</w:t>
      </w:r>
      <w:r w:rsidR="00272931" w:rsidRPr="00272931">
        <w:rPr>
          <w:highlight w:val="green"/>
          <w:rPrChange w:id="25" w:author="Russell Thomas" w:date="2013-08-20T09:36:00Z">
            <w:rPr>
              <w:rFonts w:ascii="Courier New" w:eastAsiaTheme="minorHAnsi" w:hAnsi="Courier New" w:cstheme="minorBidi"/>
              <w:noProof/>
              <w:snapToGrid/>
              <w:sz w:val="22"/>
              <w:szCs w:val="22"/>
              <w:u w:val="single"/>
            </w:rPr>
          </w:rPrChange>
        </w:rPr>
        <w:t>)</w:t>
      </w:r>
      <w:r w:rsidR="00DB688A">
        <w:t xml:space="preserve"> </w:t>
      </w:r>
      <w:r>
        <w:t>and R</w:t>
      </w:r>
      <w:r w:rsidR="00DB688A">
        <w:t xml:space="preserve"> (</w:t>
      </w:r>
      <w:r w:rsidR="00272931" w:rsidRPr="00272931">
        <w:rPr>
          <w:rStyle w:val="InlineURL"/>
          <w:highlight w:val="green"/>
          <w:rPrChange w:id="26" w:author="Russell Thomas" w:date="2013-08-20T09:36:00Z">
            <w:rPr>
              <w:rStyle w:val="InlineURL"/>
              <w:rFonts w:eastAsiaTheme="minorHAnsi" w:cstheme="minorBidi"/>
              <w:snapToGrid/>
              <w:sz w:val="22"/>
              <w:szCs w:val="22"/>
            </w:rPr>
          </w:rPrChange>
        </w:rPr>
        <w:t>http://www.r-project.org/</w:t>
      </w:r>
      <w:r w:rsidR="00272931" w:rsidRPr="00272931">
        <w:rPr>
          <w:highlight w:val="green"/>
          <w:rPrChange w:id="27" w:author="Russell Thomas" w:date="2013-08-20T09:36:00Z">
            <w:rPr>
              <w:rFonts w:ascii="Courier New" w:eastAsiaTheme="minorHAnsi" w:hAnsi="Courier New" w:cstheme="minorBidi"/>
              <w:noProof/>
              <w:snapToGrid/>
              <w:sz w:val="22"/>
              <w:szCs w:val="22"/>
              <w:u w:val="single"/>
            </w:rPr>
          </w:rPrChange>
        </w:rPr>
        <w:t>)</w:t>
      </w:r>
      <w:r>
        <w:t xml:space="preserve">. </w:t>
      </w:r>
      <w:del w:id="28" w:author="Kezia Endsley" w:date="2013-08-05T06:17:00Z">
        <w:r w:rsidDel="00DD07DF">
          <w:delText xml:space="preserve">While </w:delText>
        </w:r>
      </w:del>
      <w:ins w:id="29" w:author="Kezia Endsley" w:date="2013-08-05T06:17:00Z">
        <w:r w:rsidR="00DD07DF">
          <w:t xml:space="preserve">Although </w:t>
        </w:r>
      </w:ins>
      <w:r>
        <w:t xml:space="preserve">there </w:t>
      </w:r>
      <w:r w:rsidR="00B3136E">
        <w:t>are</w:t>
      </w:r>
      <w:r>
        <w:t xml:space="preserve"> an abundance of tools available for data analysis, we feel these two provide </w:t>
      </w:r>
      <w:r w:rsidR="00B3136E">
        <w:t>virtually</w:t>
      </w:r>
      <w:r>
        <w:t xml:space="preserve"> all the features necessary to help you go from data to discovery with the least amount impedance.</w:t>
      </w:r>
    </w:p>
    <w:p w:rsidR="006728BD" w:rsidRDefault="00E026C7" w:rsidP="006728BD">
      <w:pPr>
        <w:pStyle w:val="Para"/>
      </w:pPr>
      <w:r>
        <w:t>A sub-theme throughout the book</w:t>
      </w:r>
      <w:r w:rsidR="00747426">
        <w:t>,</w:t>
      </w:r>
      <w:r>
        <w:t xml:space="preserve"> and the </w:t>
      </w:r>
      <w:r w:rsidR="00B3136E">
        <w:t xml:space="preserve">distilled </w:t>
      </w:r>
      <w:r>
        <w:t>process at the heart of security data science</w:t>
      </w:r>
      <w:r w:rsidR="00747426">
        <w:t>,</w:t>
      </w:r>
      <w:r>
        <w:t xml:space="preserve"> is</w:t>
      </w:r>
      <w:del w:id="30" w:author="Kezia Endsley" w:date="2013-08-05T06:17:00Z">
        <w:r w:rsidDel="00DD07DF">
          <w:delText>:</w:delText>
        </w:r>
      </w:del>
      <w:r w:rsidR="00DB688A">
        <w:t xml:space="preserve"> </w:t>
      </w:r>
      <w:r w:rsidR="00272931" w:rsidRPr="00272931">
        <w:rPr>
          <w:i/>
          <w:rPrChange w:id="31" w:author="Kezia Endsley" w:date="2013-08-05T06:18:00Z">
            <w:rPr>
              <w:rFonts w:asciiTheme="minorHAnsi" w:eastAsiaTheme="minorHAnsi" w:hAnsiTheme="minorHAnsi" w:cstheme="minorBidi"/>
              <w:b/>
              <w:noProof/>
              <w:snapToGrid/>
              <w:sz w:val="22"/>
              <w:szCs w:val="22"/>
              <w:u w:val="single"/>
            </w:rPr>
          </w:rPrChange>
        </w:rPr>
        <w:t>idea, exploration, trial</w:t>
      </w:r>
      <w:r w:rsidR="00DB688A" w:rsidRPr="00DB688A">
        <w:t xml:space="preserve"> (and </w:t>
      </w:r>
      <w:r w:rsidR="00DB688A" w:rsidRPr="00DB688A">
        <w:rPr>
          <w:i/>
        </w:rPr>
        <w:t>error</w:t>
      </w:r>
      <w:r w:rsidR="00DB688A" w:rsidRPr="00DB688A">
        <w:t xml:space="preserve">) and </w:t>
      </w:r>
      <w:r w:rsidR="00272931" w:rsidRPr="00272931">
        <w:rPr>
          <w:i/>
          <w:rPrChange w:id="32" w:author="Kezia Endsley" w:date="2013-08-05T06:18:00Z">
            <w:rPr>
              <w:rFonts w:asciiTheme="minorHAnsi" w:eastAsiaTheme="minorHAnsi" w:hAnsiTheme="minorHAnsi" w:cstheme="minorBidi"/>
              <w:b/>
              <w:noProof/>
              <w:snapToGrid/>
              <w:sz w:val="22"/>
              <w:szCs w:val="22"/>
              <w:u w:val="single"/>
            </w:rPr>
          </w:rPrChange>
        </w:rPr>
        <w:t>iteration</w:t>
      </w:r>
      <w:r w:rsidR="006728BD">
        <w:t xml:space="preserve">. </w:t>
      </w:r>
      <w:r w:rsidR="00DB688A">
        <w:t xml:space="preserve">It is ineffective at best to </w:t>
      </w:r>
      <w:r>
        <w:t>attempt</w:t>
      </w:r>
      <w:r w:rsidR="00B10269">
        <w:t xml:space="preserve"> to shoehorn this process into</w:t>
      </w:r>
      <w:r w:rsidR="00DB688A">
        <w:t xml:space="preserve"> </w:t>
      </w:r>
      <w:r w:rsidR="00B10269">
        <w:t>the</w:t>
      </w:r>
      <w:r w:rsidR="00DB688A">
        <w:t xml:space="preserve"> </w:t>
      </w:r>
      <w:r w:rsidR="00DB688A" w:rsidRPr="00B3136E">
        <w:rPr>
          <w:i/>
        </w:rPr>
        <w:t>edit</w:t>
      </w:r>
      <w:r w:rsidR="00DB688A">
        <w:t>/</w:t>
      </w:r>
      <w:r w:rsidR="00DB688A" w:rsidRPr="00B3136E">
        <w:rPr>
          <w:i/>
        </w:rPr>
        <w:t>compile</w:t>
      </w:r>
      <w:r w:rsidR="00DB688A">
        <w:t>/</w:t>
      </w:r>
      <w:r w:rsidR="00DB688A" w:rsidRPr="00B3136E">
        <w:rPr>
          <w:i/>
        </w:rPr>
        <w:t>run</w:t>
      </w:r>
      <w:r w:rsidR="00DB688A">
        <w:t xml:space="preserve"> workflow found in most traditional languages and </w:t>
      </w:r>
      <w:r>
        <w:t xml:space="preserve">development </w:t>
      </w:r>
      <w:r w:rsidR="00DB688A">
        <w:t>environments</w:t>
      </w:r>
      <w:r w:rsidR="002A54F7">
        <w:t xml:space="preserve">. The </w:t>
      </w:r>
      <w:r w:rsidR="00B10269">
        <w:t>acts of performing data analyses</w:t>
      </w:r>
      <w:r w:rsidR="00DB688A">
        <w:t xml:space="preserve"> </w:t>
      </w:r>
      <w:r w:rsidR="002A54F7">
        <w:t>and creating informative visualizations a</w:t>
      </w:r>
      <w:r w:rsidR="00DB688A">
        <w:t>re highly interactive</w:t>
      </w:r>
      <w:r w:rsidR="00747426">
        <w:t xml:space="preserve"> and iterative</w:t>
      </w:r>
      <w:r w:rsidR="00DB688A">
        <w:t xml:space="preserve"> endeavors. Despite all of their positive features, </w:t>
      </w:r>
      <w:r w:rsidR="00B3136E">
        <w:t xml:space="preserve">even </w:t>
      </w:r>
      <w:r w:rsidR="00DB688A">
        <w:t>s</w:t>
      </w:r>
      <w:r w:rsidR="002A54F7">
        <w:t xml:space="preserve">tandalone Python and R do not truly enable rich, dynamic interaction with </w:t>
      </w:r>
      <w:r w:rsidR="00DB688A">
        <w:t xml:space="preserve">code and </w:t>
      </w:r>
      <w:r w:rsidR="002A54F7">
        <w:t>data</w:t>
      </w:r>
      <w:ins w:id="33" w:author="Kezia Endsley" w:date="2013-08-05T06:18:00Z">
        <w:r w:rsidR="00DD07DF">
          <w:t>. However,</w:t>
        </w:r>
      </w:ins>
      <w:del w:id="34" w:author="Kezia Endsley" w:date="2013-08-05T06:18:00Z">
        <w:r w:rsidR="002A54F7" w:rsidDel="00DD07DF">
          <w:delText>;</w:delText>
        </w:r>
      </w:del>
      <w:r w:rsidR="002A54F7">
        <w:t xml:space="preserve"> </w:t>
      </w:r>
      <w:del w:id="35" w:author="Kezia Endsley" w:date="2013-08-05T06:18:00Z">
        <w:r w:rsidR="002A54F7" w:rsidDel="00DD07DF">
          <w:delText xml:space="preserve">but, </w:delText>
        </w:r>
      </w:del>
      <w:r w:rsidR="002A54F7">
        <w:t xml:space="preserve">when </w:t>
      </w:r>
      <w:ins w:id="36" w:author="Kezia Endsley" w:date="2013-08-05T06:18:00Z">
        <w:r w:rsidR="00DD07DF">
          <w:t xml:space="preserve">they are </w:t>
        </w:r>
      </w:ins>
      <w:r w:rsidR="002A54F7">
        <w:t xml:space="preserve">coupled with </w:t>
      </w:r>
      <w:proofErr w:type="spellStart"/>
      <w:r w:rsidR="002A54F7">
        <w:t>IP</w:t>
      </w:r>
      <w:r w:rsidR="00DB688A">
        <w:t>ython</w:t>
      </w:r>
      <w:proofErr w:type="spellEnd"/>
      <w:r w:rsidR="00DB688A">
        <w:t xml:space="preserve"> (</w:t>
      </w:r>
      <w:r w:rsidR="00272931" w:rsidRPr="00272931">
        <w:rPr>
          <w:rStyle w:val="InlineURL"/>
          <w:highlight w:val="green"/>
          <w:rPrChange w:id="37" w:author="Russell Thomas" w:date="2013-08-20T09:35:00Z">
            <w:rPr>
              <w:rStyle w:val="InlineURL"/>
              <w:rFonts w:eastAsiaTheme="minorHAnsi" w:cstheme="minorBidi"/>
              <w:snapToGrid/>
              <w:sz w:val="22"/>
              <w:szCs w:val="22"/>
            </w:rPr>
          </w:rPrChange>
        </w:rPr>
        <w:t>http://ipython.org/</w:t>
      </w:r>
      <w:r w:rsidR="00272931" w:rsidRPr="00272931">
        <w:rPr>
          <w:highlight w:val="green"/>
          <w:rPrChange w:id="38" w:author="Russell Thomas" w:date="2013-08-20T09:35:00Z">
            <w:rPr>
              <w:rFonts w:ascii="Courier New" w:eastAsiaTheme="minorHAnsi" w:hAnsi="Courier New" w:cstheme="minorBidi"/>
              <w:noProof/>
              <w:snapToGrid/>
              <w:sz w:val="22"/>
              <w:szCs w:val="22"/>
              <w:u w:val="single"/>
            </w:rPr>
          </w:rPrChange>
        </w:rPr>
        <w:t>)</w:t>
      </w:r>
      <w:r w:rsidR="00DB688A">
        <w:t xml:space="preserve"> and </w:t>
      </w:r>
      <w:proofErr w:type="spellStart"/>
      <w:r w:rsidR="00DB688A">
        <w:t>RStudio</w:t>
      </w:r>
      <w:proofErr w:type="spellEnd"/>
      <w:r w:rsidR="00DB688A">
        <w:t xml:space="preserve"> (</w:t>
      </w:r>
      <w:r w:rsidR="00272931" w:rsidRPr="00272931">
        <w:rPr>
          <w:rStyle w:val="InlineURL"/>
          <w:highlight w:val="green"/>
          <w:rPrChange w:id="39" w:author="Russell Thomas" w:date="2013-08-20T09:36:00Z">
            <w:rPr>
              <w:rStyle w:val="InlineURL"/>
              <w:rFonts w:eastAsiaTheme="minorHAnsi" w:cstheme="minorBidi"/>
              <w:snapToGrid/>
              <w:sz w:val="22"/>
              <w:szCs w:val="22"/>
            </w:rPr>
          </w:rPrChange>
        </w:rPr>
        <w:t>http://www.rstudio.com/</w:t>
      </w:r>
      <w:r w:rsidR="00272931" w:rsidRPr="00272931">
        <w:rPr>
          <w:highlight w:val="green"/>
          <w:rPrChange w:id="40" w:author="Russell Thomas" w:date="2013-08-20T09:36:00Z">
            <w:rPr>
              <w:rFonts w:ascii="Courier New" w:eastAsiaTheme="minorHAnsi" w:hAnsi="Courier New" w:cstheme="minorBidi"/>
              <w:noProof/>
              <w:snapToGrid/>
              <w:sz w:val="22"/>
              <w:szCs w:val="22"/>
              <w:u w:val="single"/>
            </w:rPr>
          </w:rPrChange>
        </w:rPr>
        <w:t>),</w:t>
      </w:r>
      <w:r w:rsidR="00DB688A">
        <w:t xml:space="preserve"> respectively, they are </w:t>
      </w:r>
      <w:del w:id="41" w:author="Kezia Endsley" w:date="2013-08-05T06:18:00Z">
        <w:r w:rsidR="00DB688A" w:rsidDel="00DD07DF">
          <w:delText xml:space="preserve">both </w:delText>
        </w:r>
      </w:del>
      <w:r w:rsidR="00DB688A">
        <w:t xml:space="preserve">transformed into powerful exploration </w:t>
      </w:r>
      <w:r>
        <w:t>tools</w:t>
      </w:r>
      <w:r w:rsidR="00DB688A">
        <w:t xml:space="preserve">, enabling rapid development and testing of everything from gnarly data </w:t>
      </w:r>
      <w:proofErr w:type="spellStart"/>
      <w:r w:rsidR="00747426">
        <w:t>munging</w:t>
      </w:r>
      <w:proofErr w:type="spellEnd"/>
      <w:r w:rsidR="00DB688A">
        <w:t xml:space="preserve"> to </w:t>
      </w:r>
      <w:r>
        <w:t>generating</w:t>
      </w:r>
      <w:r w:rsidR="00DB688A">
        <w:t xml:space="preserve"> sophisticated visualizations.</w:t>
      </w:r>
    </w:p>
    <w:p w:rsidR="00DB688A" w:rsidRDefault="00DB688A" w:rsidP="006728BD">
      <w:pPr>
        <w:pStyle w:val="Para"/>
      </w:pPr>
      <w:r>
        <w:t>This chapter</w:t>
      </w:r>
      <w:del w:id="42" w:author="Kezia Endsley" w:date="2013-08-05T06:19:00Z">
        <w:r w:rsidDel="00DD07DF">
          <w:delText xml:space="preserve"> will</w:delText>
        </w:r>
        <w:r w:rsidR="007B78EA" w:rsidDel="00DD07DF">
          <w:delText>:</w:delText>
        </w:r>
      </w:del>
      <w:r>
        <w:t xml:space="preserve"> provide</w:t>
      </w:r>
      <w:ins w:id="43" w:author="Kezia Endsley" w:date="2013-08-05T06:19:00Z">
        <w:r w:rsidR="00DD07DF">
          <w:t>s</w:t>
        </w:r>
      </w:ins>
      <w:r>
        <w:t xml:space="preserve"> pointers to installation resources for </w:t>
      </w:r>
      <w:r w:rsidR="00B3136E">
        <w:t xml:space="preserve">each </w:t>
      </w:r>
      <w:r w:rsidR="007B78EA">
        <w:t>tool,</w:t>
      </w:r>
      <w:r>
        <w:t xml:space="preserve"> introduce</w:t>
      </w:r>
      <w:ins w:id="44" w:author="Kezia Endsley" w:date="2013-08-05T06:19:00Z">
        <w:r w:rsidR="00DD07DF">
          <w:t>s</w:t>
        </w:r>
      </w:ins>
      <w:r>
        <w:t xml:space="preserve"> core features of each language and development environment</w:t>
      </w:r>
      <w:ins w:id="45" w:author="Kezia Endsley" w:date="2013-08-05T06:19:00Z">
        <w:r w:rsidR="00DD07DF">
          <w:t>,</w:t>
        </w:r>
      </w:ins>
      <w:r>
        <w:t xml:space="preserve"> and explain</w:t>
      </w:r>
      <w:ins w:id="46" w:author="Kezia Endsley" w:date="2013-08-05T06:19:00Z">
        <w:r w:rsidR="00DD07DF">
          <w:t>s</w:t>
        </w:r>
      </w:ins>
      <w:r>
        <w:t xml:space="preserve"> the structure of the examples you will find in the remaining chapters of the book.</w:t>
      </w:r>
    </w:p>
    <w:p w:rsidR="00381C19" w:rsidRDefault="00381C19" w:rsidP="00381C19">
      <w:pPr>
        <w:pStyle w:val="QueryPara"/>
        <w:numPr>
          <w:ins w:id="47" w:author="Kezia Endsley" w:date="2013-08-05T06:23:00Z"/>
        </w:numPr>
        <w:rPr>
          <w:ins w:id="48" w:author="Kezia Endsley" w:date="2013-08-05T06:23:00Z"/>
        </w:rPr>
      </w:pPr>
      <w:ins w:id="49" w:author="Kezia Endsley" w:date="2013-08-05T06:23:00Z">
        <w:r>
          <w:t>[[Authors: Just a few notes about why I made the edits I did in case you’re wondering. We avoid using “we” when you mean author and reader and prefer “you” instead (</w:t>
        </w:r>
      </w:ins>
      <w:ins w:id="50" w:author="Kezia Endsley" w:date="2013-08-05T06:27:00Z">
        <w:r w:rsidR="00EE16C0">
          <w:t>“</w:t>
        </w:r>
      </w:ins>
      <w:ins w:id="51" w:author="Kezia Endsley" w:date="2013-08-05T06:23:00Z">
        <w:r>
          <w:t>we</w:t>
        </w:r>
      </w:ins>
      <w:ins w:id="52" w:author="Kezia Endsley" w:date="2013-08-05T06:27:00Z">
        <w:r w:rsidR="00EE16C0">
          <w:t>”</w:t>
        </w:r>
      </w:ins>
      <w:ins w:id="53" w:author="Kezia Endsley" w:date="2013-08-05T06:23:00Z">
        <w:r>
          <w:t xml:space="preserve"> </w:t>
        </w:r>
      </w:ins>
      <w:ins w:id="54" w:author="Kezia Endsley" w:date="2013-08-05T06:27:00Z">
        <w:r w:rsidR="00EE16C0">
          <w:t>to represent</w:t>
        </w:r>
      </w:ins>
      <w:ins w:id="55" w:author="Kezia Endsley" w:date="2013-08-05T06:23:00Z">
        <w:r>
          <w:t xml:space="preserve"> several authors is fine). We avoid using past tense and future tense when possible and use present tense to disc</w:t>
        </w:r>
      </w:ins>
      <w:ins w:id="56" w:author="Kezia Endsley" w:date="2013-08-05T06:24:00Z">
        <w:r>
          <w:t>u</w:t>
        </w:r>
      </w:ins>
      <w:ins w:id="57" w:author="Kezia Endsley" w:date="2013-08-05T06:23:00Z">
        <w:r>
          <w:t xml:space="preserve">ss </w:t>
        </w:r>
      </w:ins>
      <w:ins w:id="58" w:author="Kezia Endsley" w:date="2013-08-05T06:24:00Z">
        <w:r>
          <w:t>any information</w:t>
        </w:r>
      </w:ins>
      <w:ins w:id="59" w:author="Kezia Endsley" w:date="2013-08-05T06:23:00Z">
        <w:r>
          <w:t xml:space="preserve"> in the book. </w:t>
        </w:r>
      </w:ins>
      <w:ins w:id="60" w:author="Kezia Endsley" w:date="2013-08-05T06:27:00Z">
        <w:r w:rsidR="00977589">
          <w:t xml:space="preserve">Also, we use the serial comma. Again, just FYI in case you’re wondering. Very nicely written chapter. </w:t>
        </w:r>
      </w:ins>
      <w:proofErr w:type="spellStart"/>
      <w:ins w:id="61" w:author="Kezia Endsley" w:date="2013-08-05T06:23:00Z">
        <w:r>
          <w:t>Kezia</w:t>
        </w:r>
        <w:proofErr w:type="spellEnd"/>
        <w:r>
          <w:t xml:space="preserve">]] </w:t>
        </w:r>
      </w:ins>
    </w:p>
    <w:p w:rsidR="007B78EA" w:rsidRDefault="007B78EA" w:rsidP="007B78EA">
      <w:pPr>
        <w:pStyle w:val="H1"/>
      </w:pPr>
      <w:r>
        <w:t xml:space="preserve">Why Python; Why R; </w:t>
      </w:r>
      <w:r w:rsidR="00272931" w:rsidRPr="00272931">
        <w:rPr>
          <w:rPrChange w:id="62" w:author="Kezia Endsley" w:date="2013-08-05T06:21:00Z">
            <w:rPr>
              <w:rFonts w:asciiTheme="minorHAnsi" w:eastAsiaTheme="minorHAnsi" w:hAnsiTheme="minorHAnsi" w:cstheme="minorBidi"/>
              <w:b w:val="0"/>
              <w:i/>
              <w:noProof/>
              <w:sz w:val="22"/>
              <w:szCs w:val="22"/>
              <w:u w:val="single"/>
            </w:rPr>
          </w:rPrChange>
        </w:rPr>
        <w:t>And</w:t>
      </w:r>
      <w:del w:id="63" w:author="Kezia Endsley" w:date="2013-08-05T06:21:00Z">
        <w:r w:rsidDel="009B12C3">
          <w:delText>,</w:delText>
        </w:r>
      </w:del>
      <w:r>
        <w:t xml:space="preserve"> Why Both?</w:t>
      </w:r>
    </w:p>
    <w:p w:rsidR="007B78EA" w:rsidRDefault="007B78EA" w:rsidP="007B78EA">
      <w:pPr>
        <w:pStyle w:val="Para"/>
      </w:pPr>
      <w:r>
        <w:t>A discussion of which programming language is better than another for a certain set of tasks often turns (quickly) into a religious war of words that rarely wins converts and never becomes fully resolved. As a security data scientist, you will find that you do not have the luxury of language bias</w:t>
      </w:r>
      <w:ins w:id="64" w:author="Kezia Endsley" w:date="2013-08-05T06:21:00Z">
        <w:r w:rsidR="009B12C3">
          <w:t>.</w:t>
        </w:r>
      </w:ins>
      <w:r>
        <w:t xml:space="preserve"> </w:t>
      </w:r>
      <w:del w:id="65" w:author="Kezia Endsley" w:date="2013-08-05T06:21:00Z">
        <w:r w:rsidDel="009B12C3">
          <w:delText>since t</w:delText>
        </w:r>
      </w:del>
      <w:ins w:id="66" w:author="Kezia Endsley" w:date="2013-08-05T06:21:00Z">
        <w:r w:rsidR="009B12C3">
          <w:t>T</w:t>
        </w:r>
      </w:ins>
      <w:r>
        <w:t xml:space="preserve">here will be times </w:t>
      </w:r>
      <w:del w:id="67" w:author="Kezia Endsley" w:date="2013-08-05T06:21:00Z">
        <w:r w:rsidDel="009B12C3">
          <w:delText xml:space="preserve">that </w:delText>
        </w:r>
      </w:del>
      <w:ins w:id="68" w:author="Kezia Endsley" w:date="2013-08-05T06:21:00Z">
        <w:r w:rsidR="009B12C3">
          <w:t xml:space="preserve">when </w:t>
        </w:r>
      </w:ins>
      <w:r>
        <w:t xml:space="preserve">one language </w:t>
      </w:r>
      <w:r w:rsidR="00747426">
        <w:t>shines</w:t>
      </w:r>
      <w:r>
        <w:t xml:space="preserve"> in </w:t>
      </w:r>
      <w:r w:rsidR="00F65431">
        <w:t xml:space="preserve">one area while a different one </w:t>
      </w:r>
      <w:r w:rsidR="00747426">
        <w:t>shines</w:t>
      </w:r>
      <w:r w:rsidR="00F65431">
        <w:t xml:space="preserve"> in another</w:t>
      </w:r>
      <w:r w:rsidR="00747426">
        <w:t>,</w:t>
      </w:r>
      <w:r w:rsidR="00F65431">
        <w:t xml:space="preserve"> and you </w:t>
      </w:r>
      <w:del w:id="69" w:author="Kezia Endsley" w:date="2013-08-05T06:21:00Z">
        <w:r w:rsidR="00F65431" w:rsidDel="009B12C3">
          <w:delText xml:space="preserve">will </w:delText>
        </w:r>
      </w:del>
      <w:r w:rsidR="00F65431">
        <w:t>need the skills of a diplomat to bring them both together to solve real problems.</w:t>
      </w:r>
    </w:p>
    <w:p w:rsidR="00F65431" w:rsidRDefault="00F65431" w:rsidP="007B78EA">
      <w:pPr>
        <w:pStyle w:val="Para"/>
      </w:pPr>
      <w:r>
        <w:t>We’ve honed in on both R/</w:t>
      </w:r>
      <w:proofErr w:type="spellStart"/>
      <w:r>
        <w:t>RStudio</w:t>
      </w:r>
      <w:proofErr w:type="spellEnd"/>
      <w:r>
        <w:t xml:space="preserve"> and Python/</w:t>
      </w:r>
      <w:proofErr w:type="spellStart"/>
      <w:r>
        <w:t>IPython</w:t>
      </w:r>
      <w:proofErr w:type="spellEnd"/>
      <w:r w:rsidR="00747426">
        <w:t>/pandas</w:t>
      </w:r>
      <w:r>
        <w:t xml:space="preserve"> in this book, as they are the two leading data analysis languages/environments with broad similarities but also with unique elements that make them work well for some tasks and not others. As </w:t>
      </w:r>
      <w:del w:id="70" w:author="Kezia Endsley" w:date="2013-08-05T06:21:00Z">
        <w:r w:rsidDel="009B12C3">
          <w:delText>we go</w:delText>
        </w:r>
      </w:del>
      <w:ins w:id="71" w:author="Kezia Endsley" w:date="2013-08-05T06:21:00Z">
        <w:r w:rsidR="009B12C3">
          <w:t>read about</w:t>
        </w:r>
      </w:ins>
      <w:del w:id="72" w:author="Kezia Endsley" w:date="2013-08-05T06:21:00Z">
        <w:r w:rsidDel="009B12C3">
          <w:delText xml:space="preserve"> into</w:delText>
        </w:r>
      </w:del>
      <w:r>
        <w:t xml:space="preserve"> the rationale behind each choice and as you become proficient in one or both environments, do not lull yourself into a sense of complacency. A hallmark of a good data scientist is adaptability and you should be continually scouring the digital landscape for emerging tools that will help you solve problems. We</w:t>
      </w:r>
      <w:del w:id="73" w:author="Kezia Endsley" w:date="2013-08-05T06:22:00Z">
        <w:r w:rsidDel="009B12C3">
          <w:delText>’ll</w:delText>
        </w:r>
      </w:del>
      <w:r>
        <w:t xml:space="preserve"> introduce you to some of these upstarts </w:t>
      </w:r>
      <w:r w:rsidR="00747426">
        <w:t xml:space="preserve">in </w:t>
      </w:r>
      <w:r w:rsidR="00747426" w:rsidRPr="00747426">
        <w:rPr>
          <w:highlight w:val="yellow"/>
        </w:rPr>
        <w:t>Chapter 13</w:t>
      </w:r>
      <w:r>
        <w:t>.</w:t>
      </w:r>
    </w:p>
    <w:p w:rsidR="003D3F64" w:rsidRDefault="009B12C3">
      <w:pPr>
        <w:pStyle w:val="QueryPara"/>
        <w:rPr>
          <w:ins w:id="74" w:author="Russell Thomas" w:date="2013-08-19T17:53:00Z"/>
        </w:rPr>
      </w:pPr>
      <w:ins w:id="75" w:author="Kezia Endsley" w:date="2013-08-05T06:22:00Z">
        <w:r>
          <w:t>[[Authors: According to my TOC, the</w:t>
        </w:r>
      </w:ins>
      <w:ins w:id="76" w:author="Kezia Endsley" w:date="2013-08-05T06:25:00Z">
        <w:r w:rsidR="00977589">
          <w:t>r</w:t>
        </w:r>
      </w:ins>
      <w:ins w:id="77" w:author="Kezia Endsley" w:date="2013-08-05T06:22:00Z">
        <w:r>
          <w:t xml:space="preserve">e is no chapter 13? </w:t>
        </w:r>
        <w:proofErr w:type="spellStart"/>
        <w:r>
          <w:t>Kezia</w:t>
        </w:r>
        <w:proofErr w:type="spellEnd"/>
        <w:r>
          <w:t>]]</w:t>
        </w:r>
      </w:ins>
      <w:r w:rsidR="00F65431">
        <w:t xml:space="preserve"> </w:t>
      </w:r>
    </w:p>
    <w:p w:rsidR="00000000" w:rsidRDefault="0094756A">
      <w:pPr>
        <w:pStyle w:val="QueryPara"/>
        <w:numPr>
          <w:ins w:id="78" w:author="Russell Thomas" w:date="2013-08-19T17:53:00Z"/>
        </w:numPr>
        <w:rPr>
          <w:ins w:id="79" w:author="Kezia Endsley" w:date="2013-08-05T06:22:00Z"/>
        </w:rPr>
        <w:pPrChange w:id="80" w:author="Kezia Endsley" w:date="2013-08-05T06:23:00Z">
          <w:pPr>
            <w:pStyle w:val="H2"/>
          </w:pPr>
        </w:pPrChange>
      </w:pPr>
    </w:p>
    <w:p w:rsidR="00000000" w:rsidRDefault="00F308CD">
      <w:pPr>
        <w:pStyle w:val="QueryPara"/>
        <w:numPr>
          <w:ins w:id="81" w:author="Russell Thomas" w:date="2013-08-19T17:53:00Z"/>
        </w:numPr>
        <w:rPr>
          <w:ins w:id="82" w:author="Russell Thomas" w:date="2013-08-19T17:53:00Z"/>
        </w:rPr>
        <w:pPrChange w:id="83" w:author="Russell Thomas" w:date="2013-08-19T17:53:00Z">
          <w:pPr>
            <w:pStyle w:val="H2"/>
          </w:pPr>
        </w:pPrChange>
      </w:pPr>
      <w:ins w:id="84" w:author="Russell Thomas" w:date="2013-08-19T17:53:00Z">
        <w:r>
          <w:t>[[Authors: It might be good to add a sentence or two about how long it takes to become proficient in Python and R, given that the reader has some prior experience with programming (C, C++, Java, etc.), scripting (Pearl</w:t>
        </w:r>
      </w:ins>
      <w:ins w:id="85" w:author="Russell Thomas" w:date="2013-08-19T17:54:00Z">
        <w:r>
          <w:t xml:space="preserve">, </w:t>
        </w:r>
        <w:r w:rsidR="00A818EE">
          <w:t>shell</w:t>
        </w:r>
        <w:r>
          <w:t>)</w:t>
        </w:r>
        <w:r w:rsidR="00A818EE">
          <w:t>, statistical software (SAS, SPSS), or computational mathematics (</w:t>
        </w:r>
        <w:proofErr w:type="spellStart"/>
        <w:r w:rsidR="00A818EE">
          <w:t>MatLab</w:t>
        </w:r>
        <w:proofErr w:type="spellEnd"/>
        <w:r w:rsidR="00A818EE">
          <w:t>, Mathematica)</w:t>
        </w:r>
      </w:ins>
      <w:ins w:id="86" w:author="Russell Thomas" w:date="2013-08-19T17:55:00Z">
        <w:r w:rsidR="00A818EE">
          <w:t xml:space="preserve">.  For example, how long did it take for </w:t>
        </w:r>
        <w:r w:rsidR="00272931" w:rsidRPr="00272931">
          <w:rPr>
            <w:i/>
            <w:rPrChange w:id="87" w:author="Russell Thomas" w:date="2013-08-19T17:56:00Z">
              <w:rPr>
                <w:rFonts w:ascii="Courier New" w:hAnsi="Courier New"/>
                <w:b w:val="0"/>
                <w:noProof/>
              </w:rPr>
            </w:rPrChange>
          </w:rPr>
          <w:t>you</w:t>
        </w:r>
        <w:r w:rsidR="00A818EE">
          <w:t xml:space="preserve"> to become proficient?  What was the learning curve like?</w:t>
        </w:r>
      </w:ins>
      <w:ins w:id="88" w:author="Russell Thomas" w:date="2013-08-19T17:56:00Z">
        <w:r w:rsidR="00A818EE">
          <w:t xml:space="preserve">  What’s the best approach – a little at time or total emersion? ]]</w:t>
        </w:r>
      </w:ins>
    </w:p>
    <w:p w:rsidR="00F65431" w:rsidRDefault="00F65431" w:rsidP="00DE012C">
      <w:pPr>
        <w:pStyle w:val="H2"/>
        <w:numPr>
          <w:ins w:id="89" w:author="Kezia Endsley" w:date="2013-08-05T06:22:00Z"/>
        </w:numPr>
      </w:pPr>
      <w:r>
        <w:t>Why Python?</w:t>
      </w:r>
    </w:p>
    <w:p w:rsidR="00F65431" w:rsidRDefault="00DE012C" w:rsidP="007B78EA">
      <w:pPr>
        <w:pStyle w:val="Para"/>
      </w:pPr>
      <w:r>
        <w:t xml:space="preserve">Guido van </w:t>
      </w:r>
      <w:proofErr w:type="spellStart"/>
      <w:r>
        <w:t>Rossum</w:t>
      </w:r>
      <w:proofErr w:type="spellEnd"/>
      <w:r>
        <w:t xml:space="preserve"> created the Python programming language in December of 1989 to solve a problem. He and his colleagues needed a common way to orchestrate system administration tasks that </w:t>
      </w:r>
      <w:r w:rsidR="00747426">
        <w:t xml:space="preserve">could take advantage </w:t>
      </w:r>
      <w:r>
        <w:t xml:space="preserve">of specific features in the operating systems they were using at that time. </w:t>
      </w:r>
      <w:del w:id="90" w:author="Kezia Endsley" w:date="2013-08-05T06:25:00Z">
        <w:r w:rsidDel="00977589">
          <w:delText xml:space="preserve">While </w:delText>
        </w:r>
      </w:del>
      <w:ins w:id="91" w:author="Kezia Endsley" w:date="2013-08-05T06:25:00Z">
        <w:r w:rsidR="00977589">
          <w:t xml:space="preserve">Although </w:t>
        </w:r>
      </w:ins>
      <w:r>
        <w:t>there were existing interpreted, administrator-friend</w:t>
      </w:r>
      <w:r w:rsidR="00747426">
        <w:t>ly tools and languages availabl</w:t>
      </w:r>
      <w:r w:rsidR="00B10269">
        <w:t>e</w:t>
      </w:r>
      <w:r>
        <w:t xml:space="preserve">, none were designed </w:t>
      </w:r>
      <w:r w:rsidR="00000866">
        <w:t xml:space="preserve">(from Guido van </w:t>
      </w:r>
      <w:proofErr w:type="spellStart"/>
      <w:r w:rsidR="00000866">
        <w:t>Rossum’s</w:t>
      </w:r>
      <w:proofErr w:type="spellEnd"/>
      <w:r w:rsidR="00000866">
        <w:t xml:space="preserve"> point of view) </w:t>
      </w:r>
      <w:r>
        <w:t xml:space="preserve">with either the flexibility or extensibility features </w:t>
      </w:r>
      <w:r w:rsidR="00747426">
        <w:t>baked into the design principles of</w:t>
      </w:r>
      <w:r>
        <w:t xml:space="preserve"> Python.</w:t>
      </w:r>
    </w:p>
    <w:p w:rsidR="00DE012C" w:rsidRDefault="00F83E4B" w:rsidP="007B78EA">
      <w:pPr>
        <w:pStyle w:val="Para"/>
      </w:pPr>
      <w:r>
        <w:t>Py</w:t>
      </w:r>
      <w:ins w:id="92" w:author="Kezia Endsley" w:date="2013-08-05T06:26:00Z">
        <w:r w:rsidR="00977589">
          <w:t>t</w:t>
        </w:r>
      </w:ins>
      <w:r>
        <w:t xml:space="preserve">hon’s flexibility and extensibility </w:t>
      </w:r>
      <w:r w:rsidR="00070AE4">
        <w:t xml:space="preserve">(and the fact that it was free as in both “speech” and “beer”) </w:t>
      </w:r>
      <w:r>
        <w:t>were especially appealing to the scientific, academic</w:t>
      </w:r>
      <w:ins w:id="93" w:author="Kezia Endsley" w:date="2013-08-05T06:27:00Z">
        <w:r w:rsidR="00977589">
          <w:t>,</w:t>
        </w:r>
      </w:ins>
      <w:r>
        <w:t xml:space="preserve"> and industrial communities starting in the early 2000s</w:t>
      </w:r>
      <w:ins w:id="94" w:author="Kezia Endsley" w:date="2013-08-05T06:28:00Z">
        <w:r w:rsidR="00EE6B3A">
          <w:t xml:space="preserve">. </w:t>
        </w:r>
      </w:ins>
      <w:del w:id="95" w:author="Kezia Endsley" w:date="2013-08-05T06:28:00Z">
        <w:r w:rsidDel="00EE6B3A">
          <w:delText>, and i</w:delText>
        </w:r>
      </w:del>
      <w:ins w:id="96" w:author="Kezia Endsley" w:date="2013-08-05T06:28:00Z">
        <w:r w:rsidR="00EE6B3A">
          <w:t>I</w:t>
        </w:r>
      </w:ins>
      <w:r>
        <w:t>nnovators in these fields quickly adapted this general</w:t>
      </w:r>
      <w:ins w:id="97" w:author="Kezia Endsley" w:date="2013-08-05T07:00:00Z">
        <w:r w:rsidR="0033655F">
          <w:t>-</w:t>
        </w:r>
      </w:ins>
      <w:del w:id="98" w:author="Kezia Endsley" w:date="2013-08-05T07:00:00Z">
        <w:r w:rsidDel="0033655F">
          <w:delText xml:space="preserve"> </w:delText>
        </w:r>
      </w:del>
      <w:r>
        <w:t>purpose programming language to their own disciplines to solve problems easier than—ostensibly—</w:t>
      </w:r>
      <w:r w:rsidR="004065BC">
        <w:t>the</w:t>
      </w:r>
      <w:r>
        <w:t xml:space="preserve"> domain-specific languages</w:t>
      </w:r>
      <w:r w:rsidR="004065BC">
        <w:t xml:space="preserve"> available at that time</w:t>
      </w:r>
      <w:r>
        <w:t>.</w:t>
      </w:r>
    </w:p>
    <w:p w:rsidR="004065BC" w:rsidRDefault="004065BC" w:rsidP="007B78EA">
      <w:pPr>
        <w:pStyle w:val="Para"/>
      </w:pPr>
      <w:r>
        <w:t xml:space="preserve">You </w:t>
      </w:r>
      <w:del w:id="99" w:author="Kezia Endsley" w:date="2013-08-05T06:28:00Z">
        <w:r w:rsidDel="00EE6B3A">
          <w:delText xml:space="preserve">would </w:delText>
        </w:r>
      </w:del>
      <w:r>
        <w:t>have to search long and hard to find a file-type Python cannot read, a database Python cannot access</w:t>
      </w:r>
      <w:ins w:id="100" w:author="Kezia Endsley" w:date="2013-08-05T06:28:00Z">
        <w:r w:rsidR="00EE6B3A">
          <w:t>,</w:t>
        </w:r>
      </w:ins>
      <w:r>
        <w:t xml:space="preserve"> and an algorithm Python cannot </w:t>
      </w:r>
      <w:r w:rsidR="00000866">
        <w:t>execute</w:t>
      </w:r>
      <w:r>
        <w:t xml:space="preserve">. As you familiarize yourself with the language, </w:t>
      </w:r>
      <w:r w:rsidR="00000866">
        <w:t>Python’s</w:t>
      </w:r>
      <w:r>
        <w:t xml:space="preserve"> ability to acquire, clean</w:t>
      </w:r>
      <w:ins w:id="101" w:author="Kezia Endsley" w:date="2013-08-05T06:28:00Z">
        <w:r w:rsidR="00EE6B3A">
          <w:t>,</w:t>
        </w:r>
      </w:ins>
      <w:r>
        <w:t xml:space="preserve"> and transform source data will </w:t>
      </w:r>
      <w:r w:rsidR="00747426">
        <w:t>quickly</w:t>
      </w:r>
      <w:r>
        <w:t xml:space="preserve"> amaze you, but those tasks are just the early steps in your analysis and visualization process. It wasn’t until 2008 that the pandas </w:t>
      </w:r>
      <w:r w:rsidR="00000866">
        <w:t>(</w:t>
      </w:r>
      <w:r w:rsidR="00272931" w:rsidRPr="00272931">
        <w:rPr>
          <w:rStyle w:val="InlineURL"/>
          <w:highlight w:val="green"/>
          <w:rPrChange w:id="102" w:author="Russell Thomas" w:date="2013-08-20T09:35:00Z">
            <w:rPr>
              <w:rStyle w:val="InlineURL"/>
              <w:b/>
              <w:sz w:val="40"/>
            </w:rPr>
          </w:rPrChange>
        </w:rPr>
        <w:t>http://pandas.pydata.org/</w:t>
      </w:r>
      <w:r w:rsidR="00272931" w:rsidRPr="00272931">
        <w:rPr>
          <w:highlight w:val="green"/>
          <w:rPrChange w:id="103" w:author="Russell Thomas" w:date="2013-08-20T09:35:00Z">
            <w:rPr>
              <w:rFonts w:ascii="Courier New" w:hAnsi="Courier New"/>
              <w:b/>
              <w:noProof/>
              <w:sz w:val="40"/>
              <w:u w:val="single"/>
            </w:rPr>
          </w:rPrChange>
        </w:rPr>
        <w:t>)</w:t>
      </w:r>
      <w:r w:rsidR="00000866">
        <w:t xml:space="preserve"> </w:t>
      </w:r>
      <w:r>
        <w:t>module was created by AQR Capital Management to provide “</w:t>
      </w:r>
      <w:proofErr w:type="spellStart"/>
      <w:r>
        <w:t>Pythonic</w:t>
      </w:r>
      <w:proofErr w:type="spellEnd"/>
      <w:r>
        <w:t>” counterparts to the analytical foundations of languages like R, SAS</w:t>
      </w:r>
      <w:ins w:id="104" w:author="Kezia Endsley" w:date="2013-08-05T06:30:00Z">
        <w:r w:rsidR="00EE6B3A">
          <w:t>,</w:t>
        </w:r>
      </w:ins>
      <w:r>
        <w:t xml:space="preserve"> or MATLAB</w:t>
      </w:r>
      <w:r w:rsidR="00000866">
        <w:t>, which is where the “real fun” begins</w:t>
      </w:r>
      <w:r>
        <w:t xml:space="preserve">. </w:t>
      </w:r>
    </w:p>
    <w:p w:rsidR="00A40FC6" w:rsidRDefault="00A40FC6" w:rsidP="007B78EA">
      <w:pPr>
        <w:pStyle w:val="Para"/>
      </w:pPr>
      <w:del w:id="105" w:author="Kezia Endsley" w:date="2013-08-05T06:30:00Z">
        <w:r w:rsidDel="00EE6B3A">
          <w:delText xml:space="preserve">While </w:delText>
        </w:r>
      </w:del>
      <w:ins w:id="106" w:author="Kezia Endsley" w:date="2013-08-05T06:30:00Z">
        <w:r w:rsidR="00EE6B3A">
          <w:t xml:space="preserve">Although </w:t>
        </w:r>
      </w:ins>
      <w:r>
        <w:t>Python’s interpreter provides an interactive execution shell, aficionados recognized the need to extend this basic functionality and developed an even more dynamic and robust interactive environment—</w:t>
      </w:r>
      <w:proofErr w:type="spellStart"/>
      <w:r>
        <w:t>IPython</w:t>
      </w:r>
      <w:proofErr w:type="spellEnd"/>
      <w:r>
        <w:t xml:space="preserve">—to fill the </w:t>
      </w:r>
      <w:r w:rsidR="000C55CB">
        <w:t>need</w:t>
      </w:r>
      <w:r>
        <w:t xml:space="preserve">. When coupled with the </w:t>
      </w:r>
      <w:r w:rsidR="00B40599">
        <w:t>pandas module</w:t>
      </w:r>
      <w:r>
        <w:t xml:space="preserve">, </w:t>
      </w:r>
      <w:del w:id="107" w:author="Kezia Endsley" w:date="2013-08-05T06:29:00Z">
        <w:r w:rsidR="000C55CB" w:rsidDel="00EE6B3A">
          <w:delText xml:space="preserve">any </w:delText>
        </w:r>
      </w:del>
      <w:r w:rsidR="000C55CB">
        <w:t>budding</w:t>
      </w:r>
      <w:r>
        <w:t xml:space="preserve"> data </w:t>
      </w:r>
      <w:r w:rsidR="0090221C">
        <w:t>analyst</w:t>
      </w:r>
      <w:ins w:id="108" w:author="Kezia Endsley" w:date="2013-08-05T06:29:00Z">
        <w:r w:rsidR="00EE6B3A">
          <w:t>s</w:t>
        </w:r>
      </w:ins>
      <w:r w:rsidR="0090221C">
        <w:t xml:space="preserve"> </w:t>
      </w:r>
      <w:r w:rsidR="000C55CB">
        <w:t xml:space="preserve">now </w:t>
      </w:r>
      <w:del w:id="109" w:author="Kezia Endsley" w:date="2013-08-05T06:29:00Z">
        <w:r w:rsidR="0090221C" w:rsidDel="00EE6B3A">
          <w:delText xml:space="preserve">has </w:delText>
        </w:r>
      </w:del>
      <w:ins w:id="110" w:author="Kezia Endsley" w:date="2013-08-05T06:29:00Z">
        <w:r w:rsidR="00EE6B3A">
          <w:t xml:space="preserve">have </w:t>
        </w:r>
      </w:ins>
      <w:r w:rsidR="0090221C">
        <w:t>a mature and data-centric toolset available to drive their quest for knowledge.</w:t>
      </w:r>
    </w:p>
    <w:p w:rsidR="0090221C" w:rsidRDefault="0090221C" w:rsidP="00070AE4">
      <w:pPr>
        <w:pStyle w:val="H2"/>
      </w:pPr>
      <w:r>
        <w:t>Why R?</w:t>
      </w:r>
    </w:p>
    <w:p w:rsidR="0090221C" w:rsidRDefault="00070AE4" w:rsidP="007B78EA">
      <w:pPr>
        <w:pStyle w:val="Para"/>
      </w:pPr>
      <w:r>
        <w:t>Unlike Python, R’s history is inexorably tied to its domain specific predecessors and cousins, as it is 100</w:t>
      </w:r>
      <w:ins w:id="111" w:author="Kezia Endsley" w:date="2013-08-05T06:30:00Z">
        <w:r w:rsidR="00EE6B3A">
          <w:t xml:space="preserve"> percent</w:t>
        </w:r>
      </w:ins>
      <w:del w:id="112" w:author="Kezia Endsley" w:date="2013-08-05T06:30:00Z">
        <w:r w:rsidDel="00EE6B3A">
          <w:delText>%</w:delText>
        </w:r>
      </w:del>
      <w:r>
        <w:t xml:space="preserve"> focused and built for statistical data analysis</w:t>
      </w:r>
      <w:r w:rsidR="00747426">
        <w:t xml:space="preserve"> and visualization</w:t>
      </w:r>
      <w:r>
        <w:t xml:space="preserve">. </w:t>
      </w:r>
      <w:del w:id="113" w:author="Kezia Endsley" w:date="2013-08-05T06:30:00Z">
        <w:r w:rsidDel="00EE6B3A">
          <w:delText xml:space="preserve">While </w:delText>
        </w:r>
      </w:del>
      <w:ins w:id="114" w:author="Kezia Endsley" w:date="2013-08-05T06:30:00Z">
        <w:r w:rsidR="00EE6B3A">
          <w:t xml:space="preserve">Although </w:t>
        </w:r>
      </w:ins>
      <w:r>
        <w:t>it, too, can access and manipul</w:t>
      </w:r>
      <w:r w:rsidR="000C55CB">
        <w:t>ate various file types and databases (</w:t>
      </w:r>
      <w:r>
        <w:t>and was also designed for flexibility</w:t>
      </w:r>
      <w:r w:rsidR="000C55CB">
        <w:t xml:space="preserve"> and extensibility), </w:t>
      </w:r>
      <w:r>
        <w:t xml:space="preserve">R’s lisp- and S-like syntax </w:t>
      </w:r>
      <w:r w:rsidR="00B10269">
        <w:t>plus</w:t>
      </w:r>
      <w:r>
        <w:t xml:space="preserve"> extreme focus on </w:t>
      </w:r>
      <w:r w:rsidR="000C55CB">
        <w:t>foundational analytics-oriented</w:t>
      </w:r>
      <w:r>
        <w:t xml:space="preserve"> data types has kept it, mostly, in the hands of the “data crunchers</w:t>
      </w:r>
      <w:ins w:id="115" w:author="Kezia Endsley" w:date="2013-08-05T06:31:00Z">
        <w:r w:rsidR="00EE6B3A">
          <w:t>.</w:t>
        </w:r>
      </w:ins>
      <w:r>
        <w:t>”</w:t>
      </w:r>
      <w:del w:id="116" w:author="Kezia Endsley" w:date="2013-08-05T06:31:00Z">
        <w:r w:rsidDel="00EE6B3A">
          <w:delText>.</w:delText>
        </w:r>
      </w:del>
      <w:r>
        <w:t xml:space="preserve"> </w:t>
      </w:r>
    </w:p>
    <w:p w:rsidR="00070AE4" w:rsidRDefault="00B40599" w:rsidP="00B40599">
      <w:pPr>
        <w:pStyle w:val="Para"/>
      </w:pPr>
      <w:r>
        <w:t xml:space="preserve">Base R makes it </w:t>
      </w:r>
      <w:r w:rsidR="000C55CB">
        <w:t>remarkably</w:t>
      </w:r>
      <w:r>
        <w:t xml:space="preserve"> simple to run </w:t>
      </w:r>
      <w:del w:id="117" w:author="Russell Thomas" w:date="2013-08-19T17:17:00Z">
        <w:r w:rsidDel="003D3F64">
          <w:delText xml:space="preserve">fundamental </w:delText>
        </w:r>
      </w:del>
      <w:ins w:id="118" w:author="Russell Thomas" w:date="2013-08-19T17:17:00Z">
        <w:r w:rsidR="003D3F64">
          <w:t xml:space="preserve">extensive </w:t>
        </w:r>
      </w:ins>
      <w:r>
        <w:t xml:space="preserve">statistical analyses </w:t>
      </w:r>
      <w:r w:rsidR="00BA5C5B">
        <w:t xml:space="preserve">on your data </w:t>
      </w:r>
      <w:r>
        <w:t xml:space="preserve">and </w:t>
      </w:r>
      <w:r w:rsidR="00BA5C5B">
        <w:t xml:space="preserve">then </w:t>
      </w:r>
      <w:r>
        <w:t xml:space="preserve">generate informative and appealing visualizations with just a few lines of code. More modern </w:t>
      </w:r>
      <w:r w:rsidR="00747426">
        <w:t xml:space="preserve">R </w:t>
      </w:r>
      <w:r>
        <w:t xml:space="preserve">libraries such as </w:t>
      </w:r>
      <w:r w:rsidR="00272931" w:rsidRPr="00272931">
        <w:rPr>
          <w:rStyle w:val="InlineCode"/>
          <w:rPrChange w:id="119" w:author="Kezia Endsley" w:date="2013-08-05T06:31:00Z">
            <w:rPr>
              <w:rStyle w:val="InlineCodeVariable"/>
              <w:b/>
              <w:sz w:val="40"/>
              <w:u w:val="single"/>
            </w:rPr>
          </w:rPrChange>
        </w:rPr>
        <w:t>plyr</w:t>
      </w:r>
      <w:r w:rsidR="00BA5C5B">
        <w:t xml:space="preserve"> and </w:t>
      </w:r>
      <w:r w:rsidR="00272931" w:rsidRPr="00272931">
        <w:rPr>
          <w:rStyle w:val="InlineCode"/>
          <w:rPrChange w:id="120" w:author="Kezia Endsley" w:date="2013-08-05T06:31:00Z">
            <w:rPr>
              <w:rStyle w:val="InlineCodeVariable"/>
              <w:b/>
              <w:sz w:val="40"/>
              <w:u w:val="single"/>
            </w:rPr>
          </w:rPrChange>
        </w:rPr>
        <w:t>ggplot2</w:t>
      </w:r>
      <w:r>
        <w:t xml:space="preserve"> extend and enhance these base capabilities and are the foundations of many of mind- and eye-catching examples </w:t>
      </w:r>
      <w:r w:rsidR="000C55CB">
        <w:t xml:space="preserve">of </w:t>
      </w:r>
      <w:r w:rsidR="00B10269">
        <w:t>cutting-edge</w:t>
      </w:r>
      <w:r w:rsidR="000C55CB">
        <w:t xml:space="preserve"> </w:t>
      </w:r>
      <w:r w:rsidR="00747426">
        <w:t xml:space="preserve">data analysis and visualization </w:t>
      </w:r>
      <w:r>
        <w:t xml:space="preserve">you have no doubt come across on the </w:t>
      </w:r>
      <w:r w:rsidR="005D2F50">
        <w:t>Internet</w:t>
      </w:r>
      <w:r>
        <w:t>.</w:t>
      </w:r>
    </w:p>
    <w:p w:rsidR="00B40599" w:rsidRDefault="00B40599" w:rsidP="00B40599">
      <w:pPr>
        <w:pStyle w:val="Para"/>
      </w:pPr>
      <w:r>
        <w:t xml:space="preserve">Like Python, R also provides an interactive execution shell that has enough basic functionality for </w:t>
      </w:r>
      <w:r w:rsidR="000C55CB">
        <w:t>general</w:t>
      </w:r>
      <w:r>
        <w:t xml:space="preserve"> needs. Yet, the desire for even more interactivity sparked the development of </w:t>
      </w:r>
      <w:proofErr w:type="spellStart"/>
      <w:r>
        <w:t>RStudio</w:t>
      </w:r>
      <w:proofErr w:type="spellEnd"/>
      <w:r>
        <w:t xml:space="preserve">, which is a combination of </w:t>
      </w:r>
      <w:ins w:id="121" w:author="Russell Thomas" w:date="2013-08-19T17:18:00Z">
        <w:r w:rsidR="003D3F64">
          <w:t>integrated development environment (</w:t>
        </w:r>
      </w:ins>
      <w:r>
        <w:t>IDE</w:t>
      </w:r>
      <w:ins w:id="122" w:author="Russell Thomas" w:date="2013-08-19T17:18:00Z">
        <w:r w:rsidR="003D3F64">
          <w:t>)</w:t>
        </w:r>
      </w:ins>
      <w:r>
        <w:t>, data exploration</w:t>
      </w:r>
      <w:r w:rsidR="000C55CB">
        <w:t xml:space="preserve"> tool</w:t>
      </w:r>
      <w:r>
        <w:t>, and iterative experimentation environment that exponentially enhances R’s default capabilities.</w:t>
      </w:r>
    </w:p>
    <w:p w:rsidR="00B40599" w:rsidRDefault="00B40599" w:rsidP="00B40599">
      <w:pPr>
        <w:pStyle w:val="H2"/>
      </w:pPr>
      <w:r>
        <w:t>Why Both?</w:t>
      </w:r>
    </w:p>
    <w:p w:rsidR="00BA5C5B" w:rsidRDefault="00BA5C5B" w:rsidP="00BA5C5B">
      <w:pPr>
        <w:pStyle w:val="Para"/>
      </w:pPr>
      <w:r>
        <w:t xml:space="preserve">If all you have </w:t>
      </w:r>
      <w:ins w:id="123" w:author="Kezia Endsley" w:date="2013-08-05T06:32:00Z">
        <w:r w:rsidR="005D2F50">
          <w:t xml:space="preserve">is </w:t>
        </w:r>
      </w:ins>
      <w:r>
        <w:t xml:space="preserve">a hammer, everything starts looking like a nail. There are times </w:t>
      </w:r>
      <w:r w:rsidR="000C55CB">
        <w:t xml:space="preserve">when </w:t>
      </w:r>
      <w:r>
        <w:t>the flexibility of a general</w:t>
      </w:r>
      <w:ins w:id="124" w:author="Kezia Endsley" w:date="2013-08-05T07:00:00Z">
        <w:r w:rsidR="0033655F">
          <w:t>-</w:t>
        </w:r>
      </w:ins>
      <w:del w:id="125" w:author="Kezia Endsley" w:date="2013-08-05T07:00:00Z">
        <w:r w:rsidDel="0033655F">
          <w:delText xml:space="preserve"> </w:delText>
        </w:r>
      </w:del>
      <w:r>
        <w:t xml:space="preserve">purpose programming language </w:t>
      </w:r>
      <w:del w:id="126" w:author="Kezia Endsley" w:date="2013-08-05T06:33:00Z">
        <w:r w:rsidDel="005D2F50">
          <w:delText xml:space="preserve">will </w:delText>
        </w:r>
      </w:del>
      <w:r>
        <w:t>come</w:t>
      </w:r>
      <w:ins w:id="127" w:author="Kezia Endsley" w:date="2013-08-05T06:33:00Z">
        <w:r w:rsidR="005D2F50">
          <w:t>s</w:t>
        </w:r>
      </w:ins>
      <w:r>
        <w:t xml:space="preserve"> in very handy</w:t>
      </w:r>
      <w:ins w:id="128" w:author="Kezia Endsley" w:date="2013-08-05T07:00:00Z">
        <w:r w:rsidR="0033655F">
          <w:t>, which</w:t>
        </w:r>
      </w:ins>
      <w:r>
        <w:t xml:space="preserve"> </w:t>
      </w:r>
      <w:del w:id="129" w:author="Kezia Endsley" w:date="2013-08-05T07:00:00Z">
        <w:r w:rsidDel="0033655F">
          <w:delText>and tha</w:delText>
        </w:r>
        <w:r w:rsidR="00747426" w:rsidDel="0033655F">
          <w:delText xml:space="preserve">t should definitely be a situation </w:delText>
        </w:r>
      </w:del>
      <w:del w:id="130" w:author="Kezia Endsley" w:date="2013-08-05T06:33:00Z">
        <w:r w:rsidR="00747426" w:rsidDel="005D2F50">
          <w:delText>where</w:delText>
        </w:r>
      </w:del>
      <w:ins w:id="131" w:author="Kezia Endsley" w:date="2013-08-05T07:00:00Z">
        <w:r w:rsidR="0033655F">
          <w:t xml:space="preserve">is </w:t>
        </w:r>
      </w:ins>
      <w:del w:id="132" w:author="Kezia Endsley" w:date="2013-08-05T06:33:00Z">
        <w:r w:rsidR="00747426" w:rsidDel="005D2F50">
          <w:delText xml:space="preserve"> </w:delText>
        </w:r>
      </w:del>
      <w:ins w:id="133" w:author="Kezia Endsley" w:date="2013-08-05T06:33:00Z">
        <w:r w:rsidR="005D2F50">
          <w:t xml:space="preserve">when </w:t>
        </w:r>
      </w:ins>
      <w:r w:rsidR="00747426">
        <w:t>you use Python</w:t>
      </w:r>
      <w:r>
        <w:t xml:space="preserve">. There are other times when three lines of R code will do something that may take </w:t>
      </w:r>
      <w:del w:id="134" w:author="Kezia Endsley" w:date="2013-08-05T06:33:00Z">
        <w:r w:rsidR="000C55CB" w:rsidDel="005D2F50">
          <w:delText>thirty</w:delText>
        </w:r>
        <w:r w:rsidDel="005D2F50">
          <w:delText xml:space="preserve"> </w:delText>
        </w:r>
      </w:del>
      <w:ins w:id="135" w:author="Kezia Endsley" w:date="2013-08-05T06:33:00Z">
        <w:r w:rsidR="005D2F50">
          <w:t xml:space="preserve">30 </w:t>
        </w:r>
      </w:ins>
      <w:r>
        <w:t>or more lines of Python code</w:t>
      </w:r>
      <w:r w:rsidR="00B10269">
        <w:t xml:space="preserve"> (even with pandas)</w:t>
      </w:r>
      <w:r>
        <w:t xml:space="preserve"> to accomplish. Since your ultimate goal is to provide insightful and accurate analyses as quickly and </w:t>
      </w:r>
      <w:ins w:id="136" w:author="Kezia Endsley" w:date="2013-08-05T06:33:00Z">
        <w:r w:rsidR="005D2F50">
          <w:t xml:space="preserve">as </w:t>
        </w:r>
      </w:ins>
      <w:r>
        <w:t xml:space="preserve">visually appealing as possible, knowing which tool to use for </w:t>
      </w:r>
      <w:del w:id="137" w:author="Kezia Endsley" w:date="2013-08-05T06:33:00Z">
        <w:r w:rsidDel="005D2F50">
          <w:delText xml:space="preserve">what </w:delText>
        </w:r>
      </w:del>
      <w:ins w:id="138" w:author="Kezia Endsley" w:date="2013-08-05T06:33:00Z">
        <w:r w:rsidR="005D2F50">
          <w:t xml:space="preserve">which </w:t>
        </w:r>
      </w:ins>
      <w:r>
        <w:t>job is a critical insight you must develop to be as effective and efficient as possible.</w:t>
      </w:r>
    </w:p>
    <w:p w:rsidR="00BA5C5B" w:rsidRDefault="00BA5C5B" w:rsidP="00BA5C5B">
      <w:pPr>
        <w:pStyle w:val="Para"/>
      </w:pPr>
      <w:r>
        <w:t>We would be a bit dishonest, though, if we did not concede that there are some things that Python can do (easily or at all) that R cannot</w:t>
      </w:r>
      <w:r w:rsidR="00747426">
        <w:t>,</w:t>
      </w:r>
      <w:r>
        <w:t xml:space="preserve"> and vice-versa. We</w:t>
      </w:r>
      <w:del w:id="139" w:author="Kezia Endsley" w:date="2013-08-05T07:10:00Z">
        <w:r w:rsidDel="00B435CB">
          <w:delText>’ll</w:delText>
        </w:r>
      </w:del>
      <w:r>
        <w:t xml:space="preserve"> touch upon some of these in the </w:t>
      </w:r>
      <w:del w:id="140" w:author="Kezia Endsley" w:date="2013-08-05T07:10:00Z">
        <w:r w:rsidDel="00B435CB">
          <w:delText>use-case</w:delText>
        </w:r>
      </w:del>
      <w:ins w:id="141" w:author="Kezia Endsley" w:date="2013-08-05T07:10:00Z">
        <w:r w:rsidR="00B435CB">
          <w:t>use cases</w:t>
        </w:r>
      </w:ins>
      <w:del w:id="142" w:author="Kezia Endsley" w:date="2013-08-05T07:10:00Z">
        <w:r w:rsidDel="00B435CB">
          <w:delText>s</w:delText>
        </w:r>
      </w:del>
      <w:r>
        <w:t xml:space="preserve"> throughout the book, but </w:t>
      </w:r>
      <w:r w:rsidR="00E111C0">
        <w:t xml:space="preserve">many of </w:t>
      </w:r>
      <w:r w:rsidR="005B56FF">
        <w:t>the—</w:t>
      </w:r>
      <w:r w:rsidR="00E111C0">
        <w:t>ah—“learning opportunities” will only come from performing your own analyses</w:t>
      </w:r>
      <w:r w:rsidR="005B56FF">
        <w:t xml:space="preserve">, </w:t>
      </w:r>
      <w:r w:rsidR="00E111C0">
        <w:t xml:space="preserve">getting frustrated </w:t>
      </w:r>
      <w:r w:rsidR="000C55CB">
        <w:t>(which is the polite way of saying “stuck</w:t>
      </w:r>
      <w:r w:rsidR="005B56FF">
        <w:t>”</w:t>
      </w:r>
      <w:r w:rsidR="000C55CB">
        <w:t>)</w:t>
      </w:r>
      <w:ins w:id="143" w:author="Kezia Endsley" w:date="2013-08-05T06:34:00Z">
        <w:r w:rsidR="0062345C">
          <w:t>,</w:t>
        </w:r>
      </w:ins>
      <w:r w:rsidR="005B56FF">
        <w:t xml:space="preserve"> and </w:t>
      </w:r>
      <w:del w:id="144" w:author="Kezia Endsley" w:date="2013-08-05T06:34:00Z">
        <w:r w:rsidR="005B56FF" w:rsidDel="0062345C">
          <w:delText xml:space="preserve">only </w:delText>
        </w:r>
      </w:del>
      <w:r w:rsidR="005B56FF">
        <w:t>finding resolution by jumping to another tool</w:t>
      </w:r>
      <w:r w:rsidR="0044393D">
        <w:t xml:space="preserve"> to “get stuff done</w:t>
      </w:r>
      <w:ins w:id="145" w:author="Kezia Endsley" w:date="2013-08-05T06:34:00Z">
        <w:r w:rsidR="0062345C">
          <w:t>.</w:t>
        </w:r>
      </w:ins>
      <w:r w:rsidR="0044393D">
        <w:t>”</w:t>
      </w:r>
      <w:del w:id="146" w:author="Kezia Endsley" w:date="2013-08-05T06:34:00Z">
        <w:r w:rsidR="0044393D" w:rsidDel="0062345C">
          <w:delText>.</w:delText>
        </w:r>
      </w:del>
      <w:r w:rsidR="00B63C93">
        <w:t xml:space="preserve"> This situation comes up frequently enough </w:t>
      </w:r>
      <w:r w:rsidR="00747426">
        <w:t xml:space="preserve">that there is even </w:t>
      </w:r>
      <w:r w:rsidR="00B10269">
        <w:t>an</w:t>
      </w:r>
      <w:r w:rsidR="00747426">
        <w:t xml:space="preserve"> </w:t>
      </w:r>
      <w:del w:id="147" w:author="Kezia Endsley" w:date="2013-08-05T06:34:00Z">
        <w:r w:rsidR="00B63C93" w:rsidDel="0062345C">
          <w:delText>“</w:delText>
        </w:r>
      </w:del>
      <w:r w:rsidR="00272931" w:rsidRPr="00272931">
        <w:rPr>
          <w:rStyle w:val="InlineCode"/>
          <w:rPrChange w:id="148" w:author="Kezia Endsley" w:date="2013-08-05T06:34:00Z">
            <w:rPr>
              <w:rStyle w:val="InlineCodeVariable"/>
              <w:b/>
              <w:sz w:val="40"/>
              <w:u w:val="single"/>
            </w:rPr>
          </w:rPrChange>
        </w:rPr>
        <w:t>rJython</w:t>
      </w:r>
      <w:del w:id="149" w:author="Kezia Endsley" w:date="2013-08-05T06:34:00Z">
        <w:r w:rsidR="00B63C93" w:rsidDel="0062345C">
          <w:delText>”</w:delText>
        </w:r>
      </w:del>
      <w:r w:rsidR="00B63C93">
        <w:t xml:space="preserve"> package for R that lets you call Python code from R</w:t>
      </w:r>
      <w:r w:rsidR="00B10269">
        <w:t xml:space="preserve"> scripts</w:t>
      </w:r>
      <w:r w:rsidR="00B63C93">
        <w:t xml:space="preserve"> and </w:t>
      </w:r>
      <w:del w:id="150" w:author="Kezia Endsley" w:date="2013-08-05T06:34:00Z">
        <w:r w:rsidR="00B63C93" w:rsidDel="0062345C">
          <w:delText>“</w:delText>
        </w:r>
      </w:del>
      <w:r w:rsidR="00272931" w:rsidRPr="00272931">
        <w:rPr>
          <w:rStyle w:val="InlineCode"/>
          <w:rPrChange w:id="151" w:author="Kezia Endsley" w:date="2013-08-05T06:34:00Z">
            <w:rPr>
              <w:rStyle w:val="InlineCodeVariable"/>
              <w:b/>
              <w:sz w:val="40"/>
              <w:u w:val="single"/>
            </w:rPr>
          </w:rPrChange>
        </w:rPr>
        <w:t>rpy</w:t>
      </w:r>
      <w:del w:id="152" w:author="Kezia Endsley" w:date="2013-08-05T06:34:00Z">
        <w:r w:rsidR="00B63C93" w:rsidDel="0062345C">
          <w:delText>”</w:delText>
        </w:r>
      </w:del>
      <w:r w:rsidR="00B63C93">
        <w:t xml:space="preserve"> and </w:t>
      </w:r>
      <w:del w:id="153" w:author="Kezia Endsley" w:date="2013-08-05T06:34:00Z">
        <w:r w:rsidR="00B63C93" w:rsidDel="0062345C">
          <w:delText>“</w:delText>
        </w:r>
      </w:del>
      <w:r w:rsidR="00272931" w:rsidRPr="00272931">
        <w:rPr>
          <w:rStyle w:val="InlineCode"/>
          <w:rPrChange w:id="154" w:author="Kezia Endsley" w:date="2013-08-05T06:34:00Z">
            <w:rPr>
              <w:rStyle w:val="InlineCodeVariable"/>
              <w:b/>
              <w:sz w:val="40"/>
              <w:u w:val="single"/>
            </w:rPr>
          </w:rPrChange>
        </w:rPr>
        <w:t>rpy2</w:t>
      </w:r>
      <w:del w:id="155" w:author="Kezia Endsley" w:date="2013-08-05T06:34:00Z">
        <w:r w:rsidR="00B63C93" w:rsidDel="0062345C">
          <w:delText>”</w:delText>
        </w:r>
      </w:del>
      <w:r w:rsidR="00B63C93">
        <w:t xml:space="preserve"> modules for Python that let you call R code from Python</w:t>
      </w:r>
      <w:r w:rsidR="00B10269">
        <w:t xml:space="preserve"> scripts</w:t>
      </w:r>
      <w:r w:rsidR="00B63C93">
        <w:t>.</w:t>
      </w:r>
    </w:p>
    <w:p w:rsidR="00000000" w:rsidRDefault="00272931">
      <w:pPr>
        <w:pStyle w:val="QueryPara"/>
        <w:rPr>
          <w:ins w:id="156" w:author="Kezia Endsley" w:date="2013-08-05T06:45:00Z"/>
        </w:rPr>
        <w:pPrChange w:id="157" w:author="Kezia Endsley" w:date="2013-08-05T06:46:00Z">
          <w:pPr>
            <w:pStyle w:val="Para"/>
          </w:pPr>
        </w:pPrChange>
      </w:pPr>
      <w:ins w:id="158" w:author="Kezia Endsley" w:date="2013-08-05T06:45:00Z">
        <w:r w:rsidRPr="00272931">
          <w:rPr>
            <w:rPrChange w:id="159" w:author="Kezia Endsley" w:date="2013-08-05T06:46:00Z">
              <w:rPr>
                <w:rStyle w:val="InlineURL"/>
              </w:rPr>
            </w:rPrChange>
          </w:rPr>
          <w:t xml:space="preserve">[[Authors: </w:t>
        </w:r>
        <w:r w:rsidR="00071ED2" w:rsidRPr="00071ED2">
          <w:t xml:space="preserve">We </w:t>
        </w:r>
        <w:r w:rsidRPr="00272931">
          <w:rPr>
            <w:rPrChange w:id="160" w:author="Kezia Endsley" w:date="2013-08-05T06:46:00Z">
              <w:rPr>
                <w:rStyle w:val="InlineURL"/>
              </w:rPr>
            </w:rPrChange>
          </w:rPr>
          <w:t>don</w:t>
        </w:r>
      </w:ins>
      <w:ins w:id="161" w:author="Kezia Endsley" w:date="2013-08-05T06:46:00Z">
        <w:r w:rsidRPr="00272931">
          <w:rPr>
            <w:rPrChange w:id="162" w:author="Kezia Endsley" w:date="2013-08-05T06:46:00Z">
              <w:rPr>
                <w:rStyle w:val="InlineURL"/>
              </w:rPr>
            </w:rPrChange>
          </w:rPr>
          <w:t xml:space="preserve">’t use quotes around terms that have code font applied, unless the quotes are part of the actual code. </w:t>
        </w:r>
        <w:proofErr w:type="spellStart"/>
        <w:r w:rsidRPr="00272931">
          <w:rPr>
            <w:rPrChange w:id="163" w:author="Kezia Endsley" w:date="2013-08-05T06:46:00Z">
              <w:rPr>
                <w:rStyle w:val="InlineURL"/>
              </w:rPr>
            </w:rPrChange>
          </w:rPr>
          <w:t>Kezia</w:t>
        </w:r>
        <w:proofErr w:type="spellEnd"/>
        <w:r w:rsidRPr="00272931">
          <w:rPr>
            <w:rPrChange w:id="164" w:author="Kezia Endsley" w:date="2013-08-05T06:46:00Z">
              <w:rPr>
                <w:rStyle w:val="InlineURL"/>
              </w:rPr>
            </w:rPrChange>
          </w:rPr>
          <w:t>]]</w:t>
        </w:r>
      </w:ins>
    </w:p>
    <w:p w:rsidR="00747426" w:rsidRDefault="00747426" w:rsidP="00BA5C5B">
      <w:pPr>
        <w:pStyle w:val="Para"/>
        <w:numPr>
          <w:ins w:id="165" w:author="Kezia Endsley" w:date="2013-08-05T06:45:00Z"/>
        </w:numPr>
      </w:pPr>
      <w:r>
        <w:t xml:space="preserve">By having both tools in your toolbox, you should be able to tackle most, if not all, of the tasks that come your way. </w:t>
      </w:r>
      <w:r w:rsidR="00B10269">
        <w:t xml:space="preserve">If you do find yourself in a situation where </w:t>
      </w:r>
      <w:del w:id="166" w:author="Kezia Endsley" w:date="2013-08-05T06:35:00Z">
        <w:r w:rsidR="00B10269" w:rsidDel="006F5570">
          <w:delText>there is</w:delText>
        </w:r>
      </w:del>
      <w:ins w:id="167" w:author="Kezia Endsley" w:date="2013-08-05T06:35:00Z">
        <w:r w:rsidR="006F5570">
          <w:t>you</w:t>
        </w:r>
      </w:ins>
      <w:r w:rsidR="00B10269">
        <w:t xml:space="preserve"> need</w:t>
      </w:r>
      <w:del w:id="168" w:author="Kezia Endsley" w:date="2013-08-05T06:35:00Z">
        <w:r w:rsidR="00B10269" w:rsidDel="006F5570">
          <w:delText>ed</w:delText>
        </w:r>
      </w:del>
      <w:r w:rsidR="00B10269">
        <w:t xml:space="preserve"> functionality </w:t>
      </w:r>
      <w:del w:id="169" w:author="Kezia Endsley" w:date="2013-08-05T06:35:00Z">
        <w:r w:rsidR="00B10269" w:rsidDel="006F5570">
          <w:delText>missing</w:delText>
        </w:r>
      </w:del>
      <w:ins w:id="170" w:author="Kezia Endsley" w:date="2013-08-05T06:35:00Z">
        <w:r w:rsidR="006F5570">
          <w:t>you don’t have</w:t>
        </w:r>
      </w:ins>
      <w:r w:rsidR="00B10269">
        <w:t>, b</w:t>
      </w:r>
      <w:r>
        <w:t xml:space="preserve">oth R and Python have vibrant communities that are eager to provide assistance and even help in the development of new functions or modules </w:t>
      </w:r>
      <w:r w:rsidR="009649E4">
        <w:t>to fit emerging needs.</w:t>
      </w:r>
    </w:p>
    <w:p w:rsidR="00E111C0" w:rsidRDefault="00E111C0" w:rsidP="00E111C0">
      <w:pPr>
        <w:pStyle w:val="H1"/>
      </w:pPr>
      <w:r>
        <w:t xml:space="preserve">Jumpstarting Your Python Analytics </w:t>
      </w:r>
      <w:ins w:id="171" w:author="Kezia Endsley" w:date="2013-08-05T06:35:00Z">
        <w:r w:rsidR="006F5570">
          <w:t>w</w:t>
        </w:r>
      </w:ins>
      <w:del w:id="172" w:author="Kezia Endsley" w:date="2013-08-05T06:35:00Z">
        <w:r w:rsidDel="006F5570">
          <w:delText>W</w:delText>
        </w:r>
      </w:del>
      <w:r>
        <w:t xml:space="preserve">ith </w:t>
      </w:r>
      <w:r w:rsidR="006F78E0">
        <w:t>Canopy</w:t>
      </w:r>
    </w:p>
    <w:p w:rsidR="003D3F64" w:rsidRDefault="0044393D" w:rsidP="005B56FF">
      <w:pPr>
        <w:pStyle w:val="Para"/>
        <w:rPr>
          <w:ins w:id="173" w:author="Russell Thomas" w:date="2013-08-19T17:23:00Z"/>
        </w:rPr>
      </w:pPr>
      <w:r>
        <w:t xml:space="preserve">It </w:t>
      </w:r>
      <w:r w:rsidRPr="00000866">
        <w:rPr>
          <w:i/>
        </w:rPr>
        <w:t>is</w:t>
      </w:r>
      <w:r>
        <w:t xml:space="preserve"> possible to set</w:t>
      </w:r>
      <w:ins w:id="174" w:author="Kezia Endsley" w:date="2013-08-05T06:35:00Z">
        <w:r w:rsidR="005D5574">
          <w:t xml:space="preserve"> </w:t>
        </w:r>
      </w:ins>
      <w:r>
        <w:t xml:space="preserve">up an effective and efficient installation of Python, </w:t>
      </w:r>
      <w:proofErr w:type="spellStart"/>
      <w:r>
        <w:t>IPython</w:t>
      </w:r>
      <w:proofErr w:type="spellEnd"/>
      <w:ins w:id="175" w:author="Kezia Endsley" w:date="2013-08-05T06:35:00Z">
        <w:r w:rsidR="005D5574">
          <w:t>,</w:t>
        </w:r>
      </w:ins>
      <w:r>
        <w:t xml:space="preserve"> and pandas from the links we’ve </w:t>
      </w:r>
      <w:del w:id="176" w:author="Russell Thomas" w:date="2013-08-19T17:21:00Z">
        <w:r w:rsidDel="003D3F64">
          <w:delText>provided</w:delText>
        </w:r>
      </w:del>
      <w:ins w:id="177" w:author="Russell Thomas" w:date="2013-08-19T17:21:00Z">
        <w:r w:rsidR="003D3F64">
          <w:t>listed above</w:t>
        </w:r>
      </w:ins>
      <w:r>
        <w:t>, especially if you are already familiar or proficient with Python</w:t>
      </w:r>
      <w:ins w:id="178" w:author="Russell Thomas" w:date="2013-08-19T17:26:00Z">
        <w:r w:rsidR="00250CAA">
          <w:t>, however we don’t recommend it</w:t>
        </w:r>
      </w:ins>
      <w:del w:id="179" w:author="Russell Thomas" w:date="2013-08-19T17:26:00Z">
        <w:r w:rsidDel="00250CAA">
          <w:delText>.</w:delText>
        </w:r>
      </w:del>
      <w:r>
        <w:t xml:space="preserve"> </w:t>
      </w:r>
    </w:p>
    <w:p w:rsidR="00000000" w:rsidRDefault="00250CAA">
      <w:pPr>
        <w:pStyle w:val="QueryPara"/>
        <w:numPr>
          <w:ins w:id="180" w:author="Russell Thomas" w:date="2013-08-19T17:23:00Z"/>
        </w:numPr>
        <w:rPr>
          <w:ins w:id="181" w:author="Russell Thomas" w:date="2013-08-19T17:23:00Z"/>
        </w:rPr>
        <w:pPrChange w:id="182" w:author="Russell Thomas" w:date="2013-08-19T17:23:00Z">
          <w:pPr>
            <w:pStyle w:val="Para"/>
          </w:pPr>
        </w:pPrChange>
      </w:pPr>
      <w:ins w:id="183" w:author="Russell Thomas" w:date="2013-08-19T17:28:00Z">
        <w:r>
          <w:t xml:space="preserve">[[Authors:  </w:t>
        </w:r>
      </w:ins>
      <w:ins w:id="184" w:author="Russell Thomas" w:date="2013-08-19T17:23:00Z">
        <w:r>
          <w:t xml:space="preserve">I suggest adding a sentence that describes what installing Python means – </w:t>
        </w:r>
      </w:ins>
      <w:ins w:id="185" w:author="Russell Thomas" w:date="2013-08-19T17:25:00Z">
        <w:r>
          <w:t xml:space="preserve">i.e. it’s </w:t>
        </w:r>
      </w:ins>
      <w:ins w:id="186" w:author="Russell Thomas" w:date="2013-08-19T17:23:00Z">
        <w:r>
          <w:t xml:space="preserve">the core language/interpreter </w:t>
        </w:r>
      </w:ins>
      <w:ins w:id="187" w:author="Russell Thomas" w:date="2013-08-19T17:25:00Z">
        <w:r>
          <w:t>plus</w:t>
        </w:r>
      </w:ins>
      <w:ins w:id="188" w:author="Russell Thomas" w:date="2013-08-19T17:23:00Z">
        <w:r>
          <w:t xml:space="preserve"> dozens or scores of libraries.  The point is that it is not like installing a C compiler or an integrated product like </w:t>
        </w:r>
      </w:ins>
      <w:ins w:id="189" w:author="Russell Thomas" w:date="2013-08-19T17:29:00Z">
        <w:r>
          <w:rPr>
            <w:i/>
          </w:rPr>
          <w:t>SAS</w:t>
        </w:r>
      </w:ins>
      <w:ins w:id="190" w:author="Russell Thomas" w:date="2013-08-19T17:23:00Z">
        <w:r>
          <w:t xml:space="preserve"> or </w:t>
        </w:r>
        <w:r w:rsidR="00272931" w:rsidRPr="00272931">
          <w:rPr>
            <w:i/>
            <w:rPrChange w:id="191" w:author="Russell Thomas" w:date="2013-08-19T17:25:00Z">
              <w:rPr>
                <w:rFonts w:ascii="Courier New" w:hAnsi="Courier New"/>
                <w:noProof/>
                <w:u w:val="single"/>
              </w:rPr>
            </w:rPrChange>
          </w:rPr>
          <w:t>Mathematica</w:t>
        </w:r>
        <w:r>
          <w:t>.</w:t>
        </w:r>
      </w:ins>
      <w:ins w:id="192" w:author="Russell Thomas" w:date="2013-08-19T17:28:00Z">
        <w:r>
          <w:t>]]</w:t>
        </w:r>
      </w:ins>
    </w:p>
    <w:p w:rsidR="00000000" w:rsidRDefault="0044393D">
      <w:pPr>
        <w:pStyle w:val="Para"/>
        <w:numPr>
          <w:ins w:id="193" w:author="Russell Thomas" w:date="2013-08-19T17:23:00Z"/>
        </w:numPr>
        <w:ind w:firstLine="0"/>
        <w:pPrChange w:id="194" w:author="Russell Thomas" w:date="2013-08-19T17:26:00Z">
          <w:pPr>
            <w:pStyle w:val="Para"/>
          </w:pPr>
        </w:pPrChange>
      </w:pPr>
      <w:del w:id="195" w:author="Russell Thomas" w:date="2013-08-19T17:26:00Z">
        <w:r w:rsidDel="00250CAA">
          <w:delText xml:space="preserve">However, </w:delText>
        </w:r>
      </w:del>
      <w:ins w:id="196" w:author="Russell Thomas" w:date="2013-08-19T17:26:00Z">
        <w:r w:rsidR="00250CAA">
          <w:t>E</w:t>
        </w:r>
      </w:ins>
      <w:del w:id="197" w:author="Russell Thomas" w:date="2013-08-19T17:26:00Z">
        <w:r w:rsidDel="00250CAA">
          <w:delText>e</w:delText>
        </w:r>
      </w:del>
      <w:r>
        <w:t xml:space="preserve">ven the most stalwart Python aficionado can find it challenging to manage dependencies and updates for the numerous necessary components. </w:t>
      </w:r>
      <w:ins w:id="198" w:author="Russell Thomas" w:date="2013-08-19T17:26:00Z">
        <w:r w:rsidR="00250CAA">
          <w:t xml:space="preserve">This can waste hours of your time.  </w:t>
        </w:r>
      </w:ins>
      <w:r>
        <w:t>This is especially true if you have to manage analytics processes across multiple operating systems and environments.</w:t>
      </w:r>
    </w:p>
    <w:p w:rsidR="0044393D" w:rsidRDefault="0044393D" w:rsidP="005B56FF">
      <w:pPr>
        <w:pStyle w:val="Para"/>
      </w:pPr>
      <w:r>
        <w:t xml:space="preserve">To facilitate both ease of installation and maintenance, we highly recommend using the freely available </w:t>
      </w:r>
      <w:proofErr w:type="spellStart"/>
      <w:r w:rsidR="008742CC">
        <w:t>Enthought</w:t>
      </w:r>
      <w:proofErr w:type="spellEnd"/>
      <w:r w:rsidR="008742CC">
        <w:t xml:space="preserve"> Canopy Python data analysis environment (</w:t>
      </w:r>
      <w:r w:rsidR="00272931" w:rsidRPr="00272931">
        <w:rPr>
          <w:highlight w:val="green"/>
          <w:rPrChange w:id="199" w:author="Russell Thomas" w:date="2013-08-20T09:34:00Z">
            <w:rPr>
              <w:rFonts w:ascii="Courier New" w:hAnsi="Courier New"/>
              <w:noProof/>
              <w:u w:val="single"/>
            </w:rPr>
          </w:rPrChange>
        </w:rPr>
        <w:fldChar w:fldCharType="begin"/>
      </w:r>
      <w:r w:rsidR="00272931" w:rsidRPr="00272931">
        <w:rPr>
          <w:highlight w:val="green"/>
          <w:rPrChange w:id="200" w:author="Russell Thomas" w:date="2013-08-20T09:34:00Z">
            <w:rPr>
              <w:rFonts w:ascii="Courier New" w:hAnsi="Courier New"/>
              <w:noProof/>
              <w:u w:val="single"/>
            </w:rPr>
          </w:rPrChange>
        </w:rPr>
        <w:instrText>HYPERLINK "https://www.enthought.com/products/canopy/"</w:instrText>
      </w:r>
      <w:r w:rsidR="00272931" w:rsidRPr="00272931">
        <w:rPr>
          <w:highlight w:val="green"/>
          <w:rPrChange w:id="201" w:author="Russell Thomas" w:date="2013-08-20T09:34:00Z">
            <w:rPr>
              <w:rFonts w:ascii="Courier New" w:hAnsi="Courier New"/>
              <w:noProof/>
              <w:u w:val="single"/>
            </w:rPr>
          </w:rPrChange>
        </w:rPr>
        <w:fldChar w:fldCharType="separate"/>
      </w:r>
      <w:r w:rsidR="00272931" w:rsidRPr="00272931">
        <w:rPr>
          <w:rStyle w:val="InlineURL"/>
          <w:highlight w:val="green"/>
          <w:rPrChange w:id="202" w:author="Russell Thomas" w:date="2013-08-20T09:34:00Z">
            <w:rPr>
              <w:rStyle w:val="InlineURL"/>
            </w:rPr>
          </w:rPrChange>
        </w:rPr>
        <w:t>https://www.enthought.com/products/canopy/</w:t>
      </w:r>
      <w:r w:rsidR="00272931" w:rsidRPr="00272931">
        <w:rPr>
          <w:highlight w:val="green"/>
          <w:rPrChange w:id="203" w:author="Russell Thomas" w:date="2013-08-20T09:34:00Z">
            <w:rPr>
              <w:rFonts w:ascii="Courier New" w:hAnsi="Courier New"/>
              <w:noProof/>
              <w:u w:val="single"/>
            </w:rPr>
          </w:rPrChange>
        </w:rPr>
        <w:fldChar w:fldCharType="end"/>
      </w:r>
      <w:r w:rsidR="00272931" w:rsidRPr="00272931">
        <w:rPr>
          <w:highlight w:val="green"/>
          <w:rPrChange w:id="204" w:author="Russell Thomas" w:date="2013-08-20T09:34:00Z">
            <w:rPr>
              <w:rFonts w:ascii="Courier New" w:hAnsi="Courier New"/>
              <w:noProof/>
              <w:u w:val="single"/>
            </w:rPr>
          </w:rPrChange>
        </w:rPr>
        <w:t>).</w:t>
      </w:r>
      <w:r w:rsidR="008742CC">
        <w:t xml:space="preserve"> Canopy</w:t>
      </w:r>
      <w:r>
        <w:t xml:space="preserve"> works on Linux, Microsoft Windows</w:t>
      </w:r>
      <w:ins w:id="205" w:author="Kezia Endsley" w:date="2013-08-05T06:36:00Z">
        <w:r w:rsidR="005D5574">
          <w:t>,</w:t>
        </w:r>
      </w:ins>
      <w:r>
        <w:t xml:space="preserve"> and Mac OS X; </w:t>
      </w:r>
      <w:r w:rsidR="008742CC">
        <w:t>has a built-in Python integrated development environment (IDE); incorporates a meta-</w:t>
      </w:r>
      <w:del w:id="206" w:author="Kezia Endsley" w:date="2013-08-05T06:36:00Z">
        <w:r w:rsidR="008742CC" w:rsidDel="005D5574">
          <w:delText xml:space="preserve"> </w:delText>
        </w:r>
      </w:del>
      <w:r>
        <w:t>package manager that will help you keep current with changes in every dependent package and module</w:t>
      </w:r>
      <w:ins w:id="207" w:author="Kezia Endsley" w:date="2013-08-05T06:36:00Z">
        <w:r w:rsidR="005D5574">
          <w:t>;</w:t>
        </w:r>
      </w:ins>
      <w:r w:rsidR="008742CC">
        <w:t xml:space="preserve"> and also comes with an </w:t>
      </w:r>
      <w:proofErr w:type="spellStart"/>
      <w:r w:rsidR="008742CC">
        <w:t>IPython</w:t>
      </w:r>
      <w:proofErr w:type="spellEnd"/>
      <w:r w:rsidR="008742CC">
        <w:t xml:space="preserve"> console</w:t>
      </w:r>
      <w:r>
        <w:t xml:space="preserve">. For those working in organizations that shy away from open source solutions, </w:t>
      </w:r>
      <w:proofErr w:type="spellStart"/>
      <w:r w:rsidR="008742CC">
        <w:t>Enthought</w:t>
      </w:r>
      <w:proofErr w:type="spellEnd"/>
      <w:r>
        <w:t xml:space="preserve"> also offers commercially supported options for </w:t>
      </w:r>
      <w:r w:rsidR="008742CC">
        <w:t>Canopy</w:t>
      </w:r>
      <w:r>
        <w:t>.</w:t>
      </w:r>
    </w:p>
    <w:p w:rsidR="0044393D" w:rsidRDefault="00000866" w:rsidP="005B56FF">
      <w:pPr>
        <w:pStyle w:val="Para"/>
      </w:pPr>
      <w:r>
        <w:t>Given that there is a comprehensive installation, setup</w:t>
      </w:r>
      <w:ins w:id="208" w:author="Kezia Endsley" w:date="2013-08-05T06:36:00Z">
        <w:r w:rsidR="005D5574">
          <w:t>,</w:t>
        </w:r>
      </w:ins>
      <w:r>
        <w:t xml:space="preserve"> and update guide </w:t>
      </w:r>
      <w:r w:rsidR="008742CC">
        <w:t>available</w:t>
      </w:r>
      <w:r>
        <w:t xml:space="preserve"> (</w:t>
      </w:r>
      <w:r w:rsidR="00272931" w:rsidRPr="00272931">
        <w:rPr>
          <w:rStyle w:val="InlineURL"/>
          <w:highlight w:val="green"/>
          <w:rPrChange w:id="209" w:author="Russell Thomas" w:date="2013-08-20T09:34:00Z">
            <w:rPr>
              <w:rStyle w:val="InlineURL"/>
            </w:rPr>
          </w:rPrChange>
        </w:rPr>
        <w:t>http://docs.enthought.com/canopy/quick-start.html</w:t>
      </w:r>
      <w:r>
        <w:t xml:space="preserve">), we will not go over step-by-step instructions on how to install </w:t>
      </w:r>
      <w:r w:rsidR="008742CC">
        <w:t>Canopy</w:t>
      </w:r>
      <w:r w:rsidR="009D090C">
        <w:t xml:space="preserve"> for each platform, but we strongly recommend reviewing the documentation before attempting any of the Python examples in the book. Once</w:t>
      </w:r>
      <w:r w:rsidR="004246EA">
        <w:t xml:space="preserve"> the base installation </w:t>
      </w:r>
      <w:r w:rsidR="009D090C">
        <w:t>is complete</w:t>
      </w:r>
      <w:r w:rsidR="00B41469">
        <w:t>,</w:t>
      </w:r>
      <w:r w:rsidR="004246EA">
        <w:t xml:space="preserve"> getting started should be as </w:t>
      </w:r>
      <w:r w:rsidR="009D090C">
        <w:t>straightforward</w:t>
      </w:r>
      <w:r w:rsidR="004246EA">
        <w:t xml:space="preserve"> as </w:t>
      </w:r>
      <w:r w:rsidR="009D090C">
        <w:t>opening</w:t>
      </w:r>
      <w:r w:rsidR="008742CC">
        <w:t xml:space="preserve"> up the Canopy application</w:t>
      </w:r>
      <w:r w:rsidR="00AB6DBB">
        <w:t>, which will display the welcome screen (</w:t>
      </w:r>
      <w:ins w:id="210" w:author="Kezia Endsley" w:date="2013-08-05T06:36:00Z">
        <w:r w:rsidR="005D5574">
          <w:t xml:space="preserve">see </w:t>
        </w:r>
      </w:ins>
      <w:r w:rsidR="00AB6DBB">
        <w:t>Figure 2.1)</w:t>
      </w:r>
      <w:r w:rsidR="008742CC">
        <w:t>.</w:t>
      </w:r>
    </w:p>
    <w:p w:rsidR="008742CC" w:rsidRDefault="008742CC" w:rsidP="008742CC">
      <w:pPr>
        <w:pStyle w:val="Slug"/>
      </w:pPr>
      <w:r>
        <w:t xml:space="preserve">Figure 2.1 Canopy </w:t>
      </w:r>
      <w:r w:rsidR="00AB6DBB">
        <w:t>Welcome</w:t>
      </w:r>
      <w:r>
        <w:t xml:space="preserve"> Screen</w:t>
      </w:r>
      <w:r>
        <w:tab/>
        <w:t>[793725c02f001.png]</w:t>
      </w:r>
    </w:p>
    <w:p w:rsidR="00AB6DBB" w:rsidRPr="00AB6DBB" w:rsidRDefault="00AB6DBB" w:rsidP="00AB6DBB">
      <w:pPr>
        <w:pStyle w:val="Para"/>
      </w:pPr>
      <w:r>
        <w:t xml:space="preserve">One of first steps you should perform is to instruct Canopy to display all images </w:t>
      </w:r>
      <w:r w:rsidRPr="009D090C">
        <w:rPr>
          <w:i/>
        </w:rPr>
        <w:t>inline</w:t>
      </w:r>
      <w:r>
        <w:t xml:space="preserve"> within the </w:t>
      </w:r>
      <w:proofErr w:type="spellStart"/>
      <w:r>
        <w:t>IPython</w:t>
      </w:r>
      <w:proofErr w:type="spellEnd"/>
      <w:r>
        <w:t xml:space="preserve"> console. This is an optional step, but it will help keep all output self</w:t>
      </w:r>
      <w:ins w:id="211" w:author="Kezia Endsley" w:date="2013-08-05T06:37:00Z">
        <w:r w:rsidR="00B911C1">
          <w:t xml:space="preserve"> </w:t>
        </w:r>
      </w:ins>
      <w:del w:id="212" w:author="Kezia Endsley" w:date="2013-08-05T06:37:00Z">
        <w:r w:rsidDel="00B911C1">
          <w:delText>-</w:delText>
        </w:r>
      </w:del>
      <w:r>
        <w:t xml:space="preserve">contained within the Canopy environment. You can change this setting once you have an open </w:t>
      </w:r>
      <w:r w:rsidR="00B41469">
        <w:t xml:space="preserve">Canopy </w:t>
      </w:r>
      <w:r>
        <w:t>editor</w:t>
      </w:r>
      <w:r w:rsidR="00B41469">
        <w:t xml:space="preserve"> session</w:t>
      </w:r>
      <w:r>
        <w:t xml:space="preserve"> by going into the </w:t>
      </w:r>
      <w:r w:rsidR="00272931" w:rsidRPr="00272931">
        <w:rPr>
          <w:rPrChange w:id="213" w:author="Kezia Endsley" w:date="2013-08-05T06:37:00Z">
            <w:rPr>
              <w:rFonts w:ascii="Courier New" w:hAnsi="Courier New"/>
              <w:i/>
              <w:noProof/>
              <w:u w:val="single"/>
            </w:rPr>
          </w:rPrChange>
        </w:rPr>
        <w:t>Preferences</w:t>
      </w:r>
      <w:r>
        <w:t xml:space="preserve"> </w:t>
      </w:r>
      <w:del w:id="214" w:author="Kezia Endsley" w:date="2013-08-05T06:37:00Z">
        <w:r w:rsidDel="00B911C1">
          <w:delText>dialog</w:delText>
        </w:r>
      </w:del>
      <w:ins w:id="215" w:author="Kezia Endsley" w:date="2013-08-05T06:37:00Z">
        <w:r w:rsidR="00B911C1">
          <w:t>window</w:t>
        </w:r>
      </w:ins>
      <w:r>
        <w:t xml:space="preserve">, finding the </w:t>
      </w:r>
      <w:r w:rsidR="00272931" w:rsidRPr="00272931">
        <w:rPr>
          <w:rPrChange w:id="216" w:author="Kezia Endsley" w:date="2013-08-05T06:37:00Z">
            <w:rPr>
              <w:rFonts w:ascii="Courier New" w:hAnsi="Courier New"/>
              <w:i/>
              <w:noProof/>
              <w:u w:val="single"/>
            </w:rPr>
          </w:rPrChange>
        </w:rPr>
        <w:t>Python</w:t>
      </w:r>
      <w:r>
        <w:t xml:space="preserve"> tab and </w:t>
      </w:r>
      <w:r w:rsidRPr="00B911C1">
        <w:t xml:space="preserve">selecting the </w:t>
      </w:r>
      <w:del w:id="217" w:author="Kezia Endsley" w:date="2013-08-05T06:37:00Z">
        <w:r w:rsidRPr="00B911C1" w:rsidDel="00B911C1">
          <w:delText>“</w:delText>
        </w:r>
      </w:del>
      <w:r w:rsidR="00272931" w:rsidRPr="00272931">
        <w:rPr>
          <w:rPrChange w:id="218" w:author="Kezia Endsley" w:date="2013-08-05T06:38:00Z">
            <w:rPr>
              <w:rFonts w:ascii="Courier New" w:hAnsi="Courier New"/>
              <w:i/>
              <w:noProof/>
              <w:u w:val="single"/>
            </w:rPr>
          </w:rPrChange>
        </w:rPr>
        <w:t>Inline (SVG)</w:t>
      </w:r>
      <w:del w:id="219" w:author="Kezia Endsley" w:date="2013-08-05T06:37:00Z">
        <w:r w:rsidRPr="00B911C1" w:rsidDel="00B911C1">
          <w:delText>”</w:delText>
        </w:r>
      </w:del>
      <w:r w:rsidRPr="00B911C1">
        <w:t xml:space="preserve"> option for the </w:t>
      </w:r>
      <w:del w:id="220" w:author="Kezia Endsley" w:date="2013-08-05T06:38:00Z">
        <w:r w:rsidRPr="00B911C1" w:rsidDel="00B911C1">
          <w:delText>“</w:delText>
        </w:r>
      </w:del>
      <w:proofErr w:type="spellStart"/>
      <w:r w:rsidR="00272931" w:rsidRPr="00272931">
        <w:rPr>
          <w:rPrChange w:id="221" w:author="Kezia Endsley" w:date="2013-08-05T06:38:00Z">
            <w:rPr>
              <w:rFonts w:ascii="Courier New" w:hAnsi="Courier New"/>
              <w:i/>
              <w:noProof/>
              <w:u w:val="single"/>
            </w:rPr>
          </w:rPrChange>
        </w:rPr>
        <w:t>PyLab</w:t>
      </w:r>
      <w:proofErr w:type="spellEnd"/>
      <w:r w:rsidR="00272931" w:rsidRPr="00272931">
        <w:rPr>
          <w:rPrChange w:id="222" w:author="Kezia Endsley" w:date="2013-08-05T06:38:00Z">
            <w:rPr>
              <w:rFonts w:ascii="Courier New" w:hAnsi="Courier New"/>
              <w:i/>
              <w:noProof/>
              <w:u w:val="single"/>
            </w:rPr>
          </w:rPrChange>
        </w:rPr>
        <w:t xml:space="preserve"> </w:t>
      </w:r>
      <w:r w:rsidR="00B911C1" w:rsidRPr="00B911C1">
        <w:t>Backend</w:t>
      </w:r>
      <w:del w:id="223" w:author="Kezia Endsley" w:date="2013-08-05T06:38:00Z">
        <w:r w:rsidRPr="00B911C1" w:rsidDel="00B911C1">
          <w:delText>:”</w:delText>
        </w:r>
      </w:del>
      <w:r w:rsidRPr="00B911C1">
        <w:t xml:space="preserve"> preferenc</w:t>
      </w:r>
      <w:r>
        <w:t>e</w:t>
      </w:r>
      <w:ins w:id="224" w:author="Kezia Endsley" w:date="2013-08-05T06:38:00Z">
        <w:r w:rsidR="006A4410">
          <w:t xml:space="preserve"> (see Figure 2.2)</w:t>
        </w:r>
      </w:ins>
      <w:r>
        <w:t>.</w:t>
      </w:r>
    </w:p>
    <w:p w:rsidR="00B62376" w:rsidRDefault="00272931" w:rsidP="00B62376">
      <w:pPr>
        <w:pStyle w:val="Slug"/>
      </w:pPr>
      <w:r w:rsidRPr="00272931">
        <w:rPr>
          <w:highlight w:val="red"/>
          <w:rPrChange w:id="225" w:author="Russell Thomas" w:date="2013-08-20T09:50:00Z">
            <w:rPr>
              <w:rFonts w:ascii="Courier New" w:hAnsi="Courier New"/>
              <w:b w:val="0"/>
              <w:noProof/>
              <w:snapToGrid w:val="0"/>
              <w:sz w:val="26"/>
              <w:szCs w:val="24"/>
              <w:u w:val="single"/>
            </w:rPr>
          </w:rPrChange>
        </w:rPr>
        <w:t xml:space="preserve">Figure 2.2 Canopy IDE </w:t>
      </w:r>
      <w:ins w:id="226" w:author="Kezia Endsley" w:date="2013-08-05T06:38:00Z">
        <w:r w:rsidRPr="00272931">
          <w:rPr>
            <w:highlight w:val="red"/>
            <w:rPrChange w:id="227" w:author="Russell Thomas" w:date="2013-08-20T09:50:00Z">
              <w:rPr>
                <w:rFonts w:ascii="Courier New" w:hAnsi="Courier New"/>
                <w:b w:val="0"/>
                <w:noProof/>
                <w:snapToGrid w:val="0"/>
                <w:sz w:val="26"/>
                <w:szCs w:val="24"/>
                <w:u w:val="single"/>
              </w:rPr>
            </w:rPrChange>
          </w:rPr>
          <w:t>w</w:t>
        </w:r>
      </w:ins>
      <w:del w:id="228" w:author="Kezia Endsley" w:date="2013-08-05T06:38:00Z">
        <w:r w:rsidRPr="00272931">
          <w:rPr>
            <w:highlight w:val="red"/>
            <w:rPrChange w:id="229" w:author="Russell Thomas" w:date="2013-08-20T09:50:00Z">
              <w:rPr>
                <w:rFonts w:ascii="Courier New" w:hAnsi="Courier New"/>
                <w:b w:val="0"/>
                <w:noProof/>
                <w:snapToGrid w:val="0"/>
                <w:sz w:val="26"/>
                <w:szCs w:val="24"/>
                <w:u w:val="single"/>
              </w:rPr>
            </w:rPrChange>
          </w:rPr>
          <w:delText>W</w:delText>
        </w:r>
      </w:del>
      <w:r w:rsidRPr="00272931">
        <w:rPr>
          <w:highlight w:val="red"/>
          <w:rPrChange w:id="230" w:author="Russell Thomas" w:date="2013-08-20T09:50:00Z">
            <w:rPr>
              <w:rFonts w:ascii="Courier New" w:hAnsi="Courier New"/>
              <w:b w:val="0"/>
              <w:noProof/>
              <w:snapToGrid w:val="0"/>
              <w:sz w:val="26"/>
              <w:szCs w:val="24"/>
              <w:u w:val="single"/>
            </w:rPr>
          </w:rPrChange>
        </w:rPr>
        <w:t>ith Preferences Open</w:t>
      </w:r>
      <w:r w:rsidRPr="00272931">
        <w:rPr>
          <w:highlight w:val="red"/>
          <w:rPrChange w:id="231" w:author="Russell Thomas" w:date="2013-08-20T09:50:00Z">
            <w:rPr>
              <w:rFonts w:ascii="Courier New" w:hAnsi="Courier New"/>
              <w:b w:val="0"/>
              <w:noProof/>
              <w:snapToGrid w:val="0"/>
              <w:sz w:val="26"/>
              <w:szCs w:val="24"/>
              <w:u w:val="single"/>
            </w:rPr>
          </w:rPrChange>
        </w:rPr>
        <w:tab/>
        <w:t>[793725c02f002.png]</w:t>
      </w:r>
    </w:p>
    <w:p w:rsidR="00000000" w:rsidRDefault="00184188">
      <w:pPr>
        <w:pStyle w:val="QueryPara"/>
        <w:numPr>
          <w:ins w:id="232" w:author="Russell Thomas" w:date="2013-08-20T09:42:00Z"/>
        </w:numPr>
        <w:rPr>
          <w:ins w:id="233" w:author="Russell Thomas" w:date="2013-08-20T09:42:00Z"/>
        </w:rPr>
        <w:pPrChange w:id="234" w:author="Russell Thomas" w:date="2013-08-20T09:43:00Z">
          <w:pPr>
            <w:pStyle w:val="Para"/>
          </w:pPr>
        </w:pPrChange>
      </w:pPr>
      <w:ins w:id="235" w:author="Russell Thomas" w:date="2013-08-20T09:42:00Z">
        <w:r>
          <w:t xml:space="preserve">Authors: This figure shows the Canopy console but not the Preferences window, as referenced in the text.  </w:t>
        </w:r>
      </w:ins>
      <w:ins w:id="236" w:author="Russell Thomas" w:date="2013-08-20T09:50:00Z">
        <w:r w:rsidR="00C66753">
          <w:t xml:space="preserve">This is confusing.  </w:t>
        </w:r>
      </w:ins>
      <w:ins w:id="237" w:author="Russell Thomas" w:date="2013-08-20T09:42:00Z">
        <w:r>
          <w:t>It would be better to have a figure like this:</w:t>
        </w:r>
      </w:ins>
    </w:p>
    <w:p w:rsidR="00000000" w:rsidRDefault="0094756A">
      <w:pPr>
        <w:pStyle w:val="Para"/>
        <w:numPr>
          <w:ins w:id="238" w:author="Russell Thomas" w:date="2013-08-20T09:43:00Z"/>
        </w:numPr>
        <w:ind w:left="0" w:firstLine="0"/>
        <w:jc w:val="center"/>
        <w:rPr>
          <w:ins w:id="239" w:author="Russell Thomas" w:date="2013-08-20T09:42:00Z"/>
        </w:rPr>
        <w:pPrChange w:id="240" w:author="Russell Thomas" w:date="2013-08-20T09:46:00Z">
          <w:pPr>
            <w:pStyle w:val="Para"/>
          </w:pPr>
        </w:pPrChange>
      </w:pPr>
      <w:ins w:id="241" w:author="Russell Thomas" w:date="2013-08-20T09:46:00Z">
        <w:r>
          <w:rPr>
            <w:noProof/>
            <w:snapToGrid/>
            <w:rPrChange w:id="242">
              <w:rPr>
                <w:rFonts w:ascii="Courier New" w:hAnsi="Courier New"/>
                <w:noProof/>
                <w:u w:val="single"/>
              </w:rPr>
            </w:rPrChange>
          </w:rPr>
          <w:drawing>
            <wp:inline distT="0" distB="0" distL="0" distR="0">
              <wp:extent cx="3977457" cy="3097640"/>
              <wp:effectExtent l="25400" t="0" r="10343" b="0"/>
              <wp:docPr id="1" name="" descr="canopy configu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opy configuration.jpg"/>
                      <pic:cNvPicPr/>
                    </pic:nvPicPr>
                    <pic:blipFill>
                      <a:blip r:embed="rId7"/>
                      <a:stretch>
                        <a:fillRect/>
                      </a:stretch>
                    </pic:blipFill>
                    <pic:spPr>
                      <a:xfrm>
                        <a:off x="0" y="0"/>
                        <a:ext cx="3980072" cy="3099676"/>
                      </a:xfrm>
                      <a:prstGeom prst="rect">
                        <a:avLst/>
                      </a:prstGeom>
                    </pic:spPr>
                  </pic:pic>
                </a:graphicData>
              </a:graphic>
            </wp:inline>
          </w:drawing>
        </w:r>
      </w:ins>
    </w:p>
    <w:p w:rsidR="00B62376" w:rsidRDefault="00AB6DBB" w:rsidP="00AB6DBB">
      <w:pPr>
        <w:pStyle w:val="Para"/>
      </w:pPr>
      <w:r>
        <w:t>To validate that your environment is set</w:t>
      </w:r>
      <w:ins w:id="243" w:author="Kezia Endsley" w:date="2013-08-05T06:38:00Z">
        <w:r w:rsidR="006A4410">
          <w:t xml:space="preserve"> </w:t>
        </w:r>
      </w:ins>
      <w:r>
        <w:t>up properly</w:t>
      </w:r>
      <w:r w:rsidR="009D090C">
        <w:t xml:space="preserve">, run the following code in the </w:t>
      </w:r>
      <w:proofErr w:type="spellStart"/>
      <w:r w:rsidR="009D090C">
        <w:t>IPy</w:t>
      </w:r>
      <w:r w:rsidR="00B41469">
        <w:t>thon</w:t>
      </w:r>
      <w:proofErr w:type="spellEnd"/>
      <w:r w:rsidR="00B41469">
        <w:t xml:space="preserve"> console area in the editor</w:t>
      </w:r>
    </w:p>
    <w:p w:rsidR="009D090C" w:rsidRPr="00C66753" w:rsidRDefault="00272931" w:rsidP="009D090C">
      <w:pPr>
        <w:pStyle w:val="CodeSnippet"/>
        <w:rPr>
          <w:highlight w:val="green"/>
          <w:rPrChange w:id="244" w:author="Russell Thomas" w:date="2013-08-20T09:50:00Z">
            <w:rPr/>
          </w:rPrChange>
        </w:rPr>
      </w:pPr>
      <w:r w:rsidRPr="00272931">
        <w:rPr>
          <w:highlight w:val="green"/>
          <w:rPrChange w:id="245" w:author="Russell Thomas" w:date="2013-08-20T09:50:00Z">
            <w:rPr>
              <w:sz w:val="26"/>
              <w:u w:val="single"/>
            </w:rPr>
          </w:rPrChange>
        </w:rPr>
        <w:t>import pandas as pd</w:t>
      </w:r>
    </w:p>
    <w:p w:rsidR="009D090C" w:rsidRPr="00C66753" w:rsidRDefault="00272931" w:rsidP="009D090C">
      <w:pPr>
        <w:pStyle w:val="CodeSnippet"/>
        <w:rPr>
          <w:highlight w:val="green"/>
          <w:rPrChange w:id="246" w:author="Russell Thomas" w:date="2013-08-20T09:50:00Z">
            <w:rPr/>
          </w:rPrChange>
        </w:rPr>
      </w:pPr>
      <w:r w:rsidRPr="00272931">
        <w:rPr>
          <w:highlight w:val="green"/>
          <w:rPrChange w:id="247" w:author="Russell Thomas" w:date="2013-08-20T09:50:00Z">
            <w:rPr>
              <w:sz w:val="26"/>
              <w:u w:val="single"/>
            </w:rPr>
          </w:rPrChange>
        </w:rPr>
        <w:t>import numpy as np</w:t>
      </w:r>
    </w:p>
    <w:p w:rsidR="009D090C" w:rsidRPr="00C66753" w:rsidRDefault="00272931" w:rsidP="009D090C">
      <w:pPr>
        <w:pStyle w:val="CodeSnippet"/>
        <w:rPr>
          <w:highlight w:val="green"/>
          <w:rPrChange w:id="248" w:author="Russell Thomas" w:date="2013-08-20T09:50:00Z">
            <w:rPr/>
          </w:rPrChange>
        </w:rPr>
      </w:pPr>
      <w:r w:rsidRPr="00272931">
        <w:rPr>
          <w:highlight w:val="green"/>
          <w:rPrChange w:id="249" w:author="Russell Thomas" w:date="2013-08-20T09:50:00Z">
            <w:rPr>
              <w:sz w:val="26"/>
              <w:u w:val="single"/>
            </w:rPr>
          </w:rPrChange>
        </w:rPr>
        <w:t>np.random.seed(1492)</w:t>
      </w:r>
    </w:p>
    <w:p w:rsidR="009D090C" w:rsidRPr="00C66753" w:rsidRDefault="00272931" w:rsidP="009D090C">
      <w:pPr>
        <w:pStyle w:val="CodeSnippet"/>
        <w:rPr>
          <w:highlight w:val="green"/>
          <w:rPrChange w:id="250" w:author="Russell Thomas" w:date="2013-08-20T09:50:00Z">
            <w:rPr/>
          </w:rPrChange>
        </w:rPr>
      </w:pPr>
      <w:r w:rsidRPr="00272931">
        <w:rPr>
          <w:highlight w:val="green"/>
          <w:rPrChange w:id="251" w:author="Russell Thomas" w:date="2013-08-20T09:50:00Z">
            <w:rPr>
              <w:sz w:val="26"/>
              <w:u w:val="single"/>
            </w:rPr>
          </w:rPrChange>
        </w:rPr>
        <w:t>test_df = pd.DataFrame({ "var1": np.random.randn(5000) })</w:t>
      </w:r>
    </w:p>
    <w:p w:rsidR="009D090C" w:rsidRDefault="00272931" w:rsidP="009D090C">
      <w:pPr>
        <w:pStyle w:val="CodeSnippet"/>
      </w:pPr>
      <w:r w:rsidRPr="00272931">
        <w:rPr>
          <w:highlight w:val="green"/>
          <w:rPrChange w:id="252" w:author="Russell Thomas" w:date="2013-08-20T09:50:00Z">
            <w:rPr>
              <w:sz w:val="26"/>
              <w:u w:val="single"/>
            </w:rPr>
          </w:rPrChange>
        </w:rPr>
        <w:t>test_df.hist()</w:t>
      </w:r>
    </w:p>
    <w:p w:rsidR="009D090C" w:rsidRDefault="009D090C" w:rsidP="00981464">
      <w:pPr>
        <w:pStyle w:val="ParaContinued"/>
      </w:pPr>
      <w:r>
        <w:t xml:space="preserve">and verify </w:t>
      </w:r>
      <w:r w:rsidR="00B41469">
        <w:t xml:space="preserve">that </w:t>
      </w:r>
      <w:r>
        <w:t>it produces the output seen in Figure 2.3. If it does, you have the basic environment</w:t>
      </w:r>
      <w:r w:rsidR="00B41469">
        <w:t xml:space="preserve"> installed and</w:t>
      </w:r>
      <w:r>
        <w:t xml:space="preserve"> </w:t>
      </w:r>
      <w:ins w:id="253" w:author="Kezia Endsley" w:date="2013-08-05T06:39:00Z">
        <w:r w:rsidR="006A4410">
          <w:t xml:space="preserve">are </w:t>
        </w:r>
      </w:ins>
      <w:r>
        <w:t>ready to start working through the</w:t>
      </w:r>
      <w:r w:rsidR="00981464">
        <w:t xml:space="preserve"> data analysis examples. If </w:t>
      </w:r>
      <w:r w:rsidR="00B41469">
        <w:t>the</w:t>
      </w:r>
      <w:r w:rsidR="00981464">
        <w:t xml:space="preserve"> bar chart </w:t>
      </w:r>
      <w:r>
        <w:t xml:space="preserve">is not displayed, you may need to check </w:t>
      </w:r>
      <w:del w:id="254" w:author="Kezia Endsley" w:date="2013-08-05T06:39:00Z">
        <w:r w:rsidR="00981464" w:rsidDel="006A4410">
          <w:delText xml:space="preserve">either </w:delText>
        </w:r>
      </w:del>
      <w:r w:rsidR="00981464">
        <w:t>your installation</w:t>
      </w:r>
      <w:r w:rsidR="00B41469">
        <w:t xml:space="preserve"> steps</w:t>
      </w:r>
      <w:r w:rsidR="00981464">
        <w:t xml:space="preserve"> or verify you have the proper graphics display options mentioned earlier.</w:t>
      </w:r>
    </w:p>
    <w:p w:rsidR="009D090C" w:rsidRDefault="00272931" w:rsidP="00981464">
      <w:pPr>
        <w:pStyle w:val="Slug"/>
      </w:pPr>
      <w:r w:rsidRPr="00272931">
        <w:rPr>
          <w:highlight w:val="green"/>
          <w:rPrChange w:id="255" w:author="Russell Thomas" w:date="2013-08-20T09:50:00Z">
            <w:rPr>
              <w:rFonts w:ascii="Courier New" w:hAnsi="Courier New"/>
              <w:b w:val="0"/>
              <w:noProof/>
              <w:snapToGrid w:val="0"/>
              <w:sz w:val="26"/>
              <w:szCs w:val="24"/>
              <w:u w:val="single"/>
            </w:rPr>
          </w:rPrChange>
        </w:rPr>
        <w:t xml:space="preserve">Figure 2.3 Test </w:t>
      </w:r>
      <w:proofErr w:type="spellStart"/>
      <w:r w:rsidRPr="00272931">
        <w:rPr>
          <w:highlight w:val="green"/>
          <w:rPrChange w:id="256" w:author="Russell Thomas" w:date="2013-08-20T09:50:00Z">
            <w:rPr>
              <w:rFonts w:ascii="Courier New" w:hAnsi="Courier New"/>
              <w:b w:val="0"/>
              <w:noProof/>
              <w:snapToGrid w:val="0"/>
              <w:sz w:val="26"/>
              <w:szCs w:val="24"/>
              <w:u w:val="single"/>
            </w:rPr>
          </w:rPrChange>
        </w:rPr>
        <w:t>IPython</w:t>
      </w:r>
      <w:proofErr w:type="spellEnd"/>
      <w:r w:rsidRPr="00272931">
        <w:rPr>
          <w:highlight w:val="green"/>
          <w:rPrChange w:id="257" w:author="Russell Thomas" w:date="2013-08-20T09:50:00Z">
            <w:rPr>
              <w:rFonts w:ascii="Courier New" w:hAnsi="Courier New"/>
              <w:b w:val="0"/>
              <w:noProof/>
              <w:snapToGrid w:val="0"/>
              <w:sz w:val="26"/>
              <w:szCs w:val="24"/>
              <w:u w:val="single"/>
            </w:rPr>
          </w:rPrChange>
        </w:rPr>
        <w:t xml:space="preserve"> Console Output</w:t>
      </w:r>
      <w:r w:rsidRPr="00272931">
        <w:rPr>
          <w:highlight w:val="green"/>
          <w:rPrChange w:id="258" w:author="Russell Thomas" w:date="2013-08-20T09:50:00Z">
            <w:rPr>
              <w:rFonts w:ascii="Courier New" w:hAnsi="Courier New"/>
              <w:b w:val="0"/>
              <w:noProof/>
              <w:snapToGrid w:val="0"/>
              <w:sz w:val="26"/>
              <w:szCs w:val="24"/>
              <w:u w:val="single"/>
            </w:rPr>
          </w:rPrChange>
        </w:rPr>
        <w:tab/>
        <w:t>[793725c02f003.png]</w:t>
      </w:r>
    </w:p>
    <w:p w:rsidR="00F2191C" w:rsidRPr="00F2191C" w:rsidRDefault="00F2191C" w:rsidP="00F2191C">
      <w:pPr>
        <w:pStyle w:val="Para"/>
      </w:pPr>
      <w:r>
        <w:t xml:space="preserve">Once everything is working properly, you should carve out </w:t>
      </w:r>
      <w:del w:id="259" w:author="Kezia Endsley" w:date="2013-08-05T06:39:00Z">
        <w:r w:rsidDel="006A4410">
          <w:delText xml:space="preserve">ten </w:delText>
        </w:r>
      </w:del>
      <w:ins w:id="260" w:author="Kezia Endsley" w:date="2013-08-05T06:39:00Z">
        <w:r w:rsidR="006A4410">
          <w:t xml:space="preserve">10 </w:t>
        </w:r>
      </w:ins>
      <w:r>
        <w:t>minutes to read through “</w:t>
      </w:r>
      <w:r w:rsidR="00272931" w:rsidRPr="00272931">
        <w:rPr>
          <w:rPrChange w:id="261" w:author="Kezia Endsley" w:date="2013-08-05T06:39:00Z">
            <w:rPr>
              <w:rFonts w:ascii="Courier New" w:hAnsi="Courier New"/>
              <w:i/>
              <w:noProof/>
              <w:u w:val="single"/>
            </w:rPr>
          </w:rPrChange>
        </w:rPr>
        <w:t xml:space="preserve">Learn Python in 10 </w:t>
      </w:r>
      <w:r w:rsidR="006A4410" w:rsidRPr="006A4410">
        <w:t>Minutes</w:t>
      </w:r>
      <w:r w:rsidRPr="006A4410">
        <w:t>”</w:t>
      </w:r>
      <w:r>
        <w:t xml:space="preserve"> </w:t>
      </w:r>
      <w:r w:rsidRPr="006F78E0">
        <w:rPr>
          <w:rStyle w:val="InlineURL"/>
        </w:rPr>
        <w:t>(</w:t>
      </w:r>
      <w:hyperlink r:id="rId8" w:history="1">
        <w:r w:rsidRPr="006F78E0">
          <w:rPr>
            <w:rStyle w:val="InlineURL"/>
          </w:rPr>
          <w:t>http://www.stavros.io/tutorials/python/</w:t>
        </w:r>
      </w:hyperlink>
      <w:r>
        <w:t xml:space="preserve">) </w:t>
      </w:r>
      <w:r w:rsidR="0092154D">
        <w:t xml:space="preserve">by </w:t>
      </w:r>
      <w:r w:rsidR="0092154D" w:rsidRPr="0092154D">
        <w:t xml:space="preserve">Stavros </w:t>
      </w:r>
      <w:proofErr w:type="spellStart"/>
      <w:r w:rsidR="0092154D" w:rsidRPr="0092154D">
        <w:t>Korokithakis</w:t>
      </w:r>
      <w:proofErr w:type="spellEnd"/>
      <w:r w:rsidR="0092154D">
        <w:t xml:space="preserve"> </w:t>
      </w:r>
      <w:r>
        <w:t xml:space="preserve">if you are not familiar with Python and then </w:t>
      </w:r>
      <w:ins w:id="262" w:author="Kezia Endsley" w:date="2013-08-05T06:39:00Z">
        <w:r w:rsidR="006A4410" w:rsidRPr="006A4410">
          <w:t>spend 10</w:t>
        </w:r>
      </w:ins>
      <w:del w:id="263" w:author="Kezia Endsley" w:date="2013-08-05T06:39:00Z">
        <w:r w:rsidRPr="006A4410" w:rsidDel="006A4410">
          <w:delText>ten</w:delText>
        </w:r>
      </w:del>
      <w:r w:rsidRPr="006A4410">
        <w:t xml:space="preserve"> additional minutes to go through the “</w:t>
      </w:r>
      <w:r w:rsidR="00272931" w:rsidRPr="00272931">
        <w:rPr>
          <w:rPrChange w:id="264" w:author="Kezia Endsley" w:date="2013-08-05T06:39:00Z">
            <w:rPr>
              <w:rFonts w:ascii="Courier New" w:hAnsi="Courier New"/>
              <w:i/>
              <w:noProof/>
              <w:u w:val="single"/>
            </w:rPr>
          </w:rPrChange>
        </w:rPr>
        <w:t>10 Minutes to Pandas</w:t>
      </w:r>
      <w:r w:rsidRPr="006A4410">
        <w:t>” tutorial</w:t>
      </w:r>
      <w:r>
        <w:t xml:space="preserve"> (</w:t>
      </w:r>
      <w:hyperlink r:id="rId9" w:history="1">
        <w:r w:rsidRPr="006F78E0">
          <w:rPr>
            <w:rStyle w:val="InlineURL"/>
          </w:rPr>
          <w:t>http://pandas.pydata.org/pandas-docs/dev/10min.html</w:t>
        </w:r>
      </w:hyperlink>
      <w:r w:rsidR="00B41469">
        <w:t>) to learn a bit more about the p</w:t>
      </w:r>
      <w:r>
        <w:t>andas</w:t>
      </w:r>
      <w:r w:rsidR="00B41469">
        <w:t xml:space="preserve"> data analysis module</w:t>
      </w:r>
      <w:r>
        <w:t>.</w:t>
      </w:r>
    </w:p>
    <w:p w:rsidR="00774EB5" w:rsidRDefault="00774EB5" w:rsidP="00774EB5">
      <w:pPr>
        <w:pStyle w:val="H2"/>
      </w:pPr>
      <w:r w:rsidRPr="00774EB5">
        <w:t xml:space="preserve">Understanding </w:t>
      </w:r>
      <w:ins w:id="265" w:author="Kezia Endsley" w:date="2013-08-05T06:40:00Z">
        <w:r w:rsidR="00462581">
          <w:t>t</w:t>
        </w:r>
      </w:ins>
      <w:del w:id="266" w:author="Kezia Endsley" w:date="2013-08-05T06:40:00Z">
        <w:r w:rsidRPr="00774EB5" w:rsidDel="00462581">
          <w:delText>T</w:delText>
        </w:r>
      </w:del>
      <w:r w:rsidRPr="00774EB5">
        <w:t>he Python Data Analysis And Visualization</w:t>
      </w:r>
      <w:r>
        <w:t xml:space="preserve"> Ecosystem</w:t>
      </w:r>
    </w:p>
    <w:p w:rsidR="00250CAA" w:rsidRDefault="005C5B3C" w:rsidP="00B62376">
      <w:pPr>
        <w:pStyle w:val="Para"/>
        <w:rPr>
          <w:ins w:id="267" w:author="Russell Thomas" w:date="2013-08-19T17:33:00Z"/>
        </w:rPr>
      </w:pPr>
      <w:del w:id="268" w:author="Kezia Endsley" w:date="2013-08-05T06:40:00Z">
        <w:r w:rsidDel="00462581">
          <w:delText xml:space="preserve">While </w:delText>
        </w:r>
      </w:del>
      <w:ins w:id="269" w:author="Kezia Endsley" w:date="2013-08-05T06:40:00Z">
        <w:r w:rsidR="00462581">
          <w:t xml:space="preserve">Although </w:t>
        </w:r>
      </w:ins>
      <w:r>
        <w:t xml:space="preserve">there are scores of </w:t>
      </w:r>
      <w:del w:id="270" w:author="Russell Thomas" w:date="2013-08-19T17:31:00Z">
        <w:r w:rsidDel="00250CAA">
          <w:delText xml:space="preserve">modules </w:delText>
        </w:r>
      </w:del>
      <w:ins w:id="271" w:author="Russell Thomas" w:date="2013-08-19T17:31:00Z">
        <w:r w:rsidR="00250CAA">
          <w:t xml:space="preserve">libraries </w:t>
        </w:r>
      </w:ins>
      <w:r>
        <w:t>available for Python, a few stand out when it comes to crunching data.</w:t>
      </w:r>
    </w:p>
    <w:p w:rsidR="009330C5" w:rsidRDefault="005C5B3C" w:rsidP="00250CAA">
      <w:pPr>
        <w:pStyle w:val="QueryPara"/>
        <w:numPr>
          <w:ins w:id="272" w:author="Russell Thomas" w:date="2013-08-19T17:33:00Z"/>
        </w:numPr>
        <w:rPr>
          <w:ins w:id="273" w:author="Russell Thomas" w:date="2013-08-19T17:33:00Z"/>
        </w:rPr>
      </w:pPr>
      <w:r>
        <w:t xml:space="preserve"> </w:t>
      </w:r>
      <w:ins w:id="274" w:author="Russell Thomas" w:date="2013-08-19T17:33:00Z">
        <w:r w:rsidR="00250CAA">
          <w:t>[[Authors: I suggest adding:</w:t>
        </w:r>
      </w:ins>
    </w:p>
    <w:p w:rsidR="00000000" w:rsidRDefault="009330C5">
      <w:pPr>
        <w:pStyle w:val="QueryPara"/>
        <w:numPr>
          <w:ins w:id="275" w:author="Russell Thomas" w:date="2013-08-19T17:33:00Z"/>
        </w:numPr>
        <w:rPr>
          <w:ins w:id="276" w:author="Russell Thomas" w:date="2013-08-19T17:33:00Z"/>
        </w:rPr>
        <w:pPrChange w:id="277" w:author="Russell Thomas" w:date="2013-08-19T17:33:00Z">
          <w:pPr>
            <w:pStyle w:val="Para"/>
          </w:pPr>
        </w:pPrChange>
      </w:pPr>
      <w:ins w:id="278" w:author="Russell Thomas" w:date="2013-08-19T17:37:00Z">
        <w:r>
          <w:t xml:space="preserve">We call it an ‘ecosystem’ because </w:t>
        </w:r>
      </w:ins>
      <w:ins w:id="279" w:author="Russell Thomas" w:date="2013-08-19T17:31:00Z">
        <w:r>
          <w:t>e</w:t>
        </w:r>
        <w:r w:rsidR="00250CAA">
          <w:t xml:space="preserve">ach library is developed and supported by a different organization or community.  They coordinate with each other, but </w:t>
        </w:r>
        <w:r>
          <w:t xml:space="preserve">the </w:t>
        </w:r>
      </w:ins>
      <w:ins w:id="280" w:author="Russell Thomas" w:date="2013-08-19T17:37:00Z">
        <w:r>
          <w:t>coordination is</w:t>
        </w:r>
      </w:ins>
      <w:ins w:id="281" w:author="Russell Thomas" w:date="2013-08-19T17:31:00Z">
        <w:r>
          <w:t xml:space="preserve"> loose</w:t>
        </w:r>
      </w:ins>
      <w:ins w:id="282" w:author="Russell Thomas" w:date="2013-08-19T17:33:00Z">
        <w:r w:rsidR="00250CAA">
          <w:t xml:space="preserve">. </w:t>
        </w:r>
        <w:r>
          <w:t>]]</w:t>
        </w:r>
      </w:ins>
    </w:p>
    <w:p w:rsidR="00774EB5" w:rsidRDefault="005C5B3C" w:rsidP="00B62376">
      <w:pPr>
        <w:pStyle w:val="Para"/>
        <w:numPr>
          <w:ins w:id="283" w:author="Russell Thomas" w:date="2013-08-19T17:33:00Z"/>
        </w:numPr>
      </w:pPr>
      <w:r>
        <w:t>Here are some that you will find yourself using in nearly every project:</w:t>
      </w:r>
    </w:p>
    <w:p w:rsidR="005C5B3C" w:rsidRDefault="005C5B3C" w:rsidP="00470176">
      <w:pPr>
        <w:pStyle w:val="ListBulleted"/>
        <w:numPr>
          <w:numberingChange w:id="284" w:author="Kezia Endsley" w:date="2013-08-05T06:51:00Z" w:original=""/>
        </w:numPr>
      </w:pPr>
      <w:proofErr w:type="spellStart"/>
      <w:r w:rsidRPr="00DC2834">
        <w:rPr>
          <w:i/>
        </w:rPr>
        <w:t>NumPy</w:t>
      </w:r>
      <w:proofErr w:type="spellEnd"/>
      <w:r w:rsidR="00DC2834">
        <w:t xml:space="preserve"> (</w:t>
      </w:r>
      <w:r w:rsidR="00272931" w:rsidRPr="00272931">
        <w:rPr>
          <w:highlight w:val="green"/>
          <w:rPrChange w:id="285" w:author="Russell Thomas" w:date="2013-08-20T09:52:00Z">
            <w:rPr>
              <w:rFonts w:ascii="Courier New" w:hAnsi="Courier New"/>
              <w:noProof/>
              <w:u w:val="single"/>
            </w:rPr>
          </w:rPrChange>
        </w:rPr>
        <w:fldChar w:fldCharType="begin"/>
      </w:r>
      <w:r w:rsidR="00272931" w:rsidRPr="00272931">
        <w:rPr>
          <w:highlight w:val="green"/>
          <w:rPrChange w:id="286" w:author="Russell Thomas" w:date="2013-08-20T09:52:00Z">
            <w:rPr>
              <w:rFonts w:ascii="Courier New" w:hAnsi="Courier New"/>
              <w:noProof/>
              <w:u w:val="single"/>
            </w:rPr>
          </w:rPrChange>
        </w:rPr>
        <w:instrText>HYPERLINK "http://www.numpy.org/"</w:instrText>
      </w:r>
      <w:r w:rsidR="00272931" w:rsidRPr="00272931">
        <w:rPr>
          <w:highlight w:val="green"/>
          <w:rPrChange w:id="287" w:author="Russell Thomas" w:date="2013-08-20T09:52:00Z">
            <w:rPr>
              <w:rFonts w:ascii="Courier New" w:hAnsi="Courier New"/>
              <w:noProof/>
              <w:u w:val="single"/>
            </w:rPr>
          </w:rPrChange>
        </w:rPr>
        <w:fldChar w:fldCharType="separate"/>
      </w:r>
      <w:r w:rsidR="00272931" w:rsidRPr="00272931">
        <w:rPr>
          <w:rStyle w:val="InlineURL"/>
          <w:highlight w:val="green"/>
          <w:rPrChange w:id="288" w:author="Russell Thomas" w:date="2013-08-20T09:52:00Z">
            <w:rPr>
              <w:rStyle w:val="InlineURL"/>
            </w:rPr>
          </w:rPrChange>
        </w:rPr>
        <w:t>http://www.numpy.org/</w:t>
      </w:r>
      <w:r w:rsidR="00272931" w:rsidRPr="00272931">
        <w:rPr>
          <w:highlight w:val="green"/>
          <w:rPrChange w:id="289" w:author="Russell Thomas" w:date="2013-08-20T09:52:00Z">
            <w:rPr>
              <w:rFonts w:ascii="Courier New" w:hAnsi="Courier New"/>
              <w:noProof/>
              <w:u w:val="single"/>
            </w:rPr>
          </w:rPrChange>
        </w:rPr>
        <w:fldChar w:fldCharType="end"/>
      </w:r>
      <w:r w:rsidR="00DC2834">
        <w:t>)</w:t>
      </w:r>
      <w:ins w:id="290" w:author="Kezia Endsley" w:date="2013-08-05T06:40:00Z">
        <w:r w:rsidR="00A3621C">
          <w:sym w:font="Symbol" w:char="F0BE"/>
        </w:r>
      </w:ins>
      <w:del w:id="291" w:author="Kezia Endsley" w:date="2013-08-05T06:40:00Z">
        <w:r w:rsidR="00DC2834" w:rsidDel="00A3621C">
          <w:delText xml:space="preserve"> – </w:delText>
        </w:r>
      </w:del>
      <w:ins w:id="292" w:author="Kezia Endsley" w:date="2013-08-05T06:40:00Z">
        <w:r w:rsidR="00A3621C">
          <w:t>A</w:t>
        </w:r>
      </w:ins>
      <w:del w:id="293" w:author="Kezia Endsley" w:date="2013-08-05T06:40:00Z">
        <w:r w:rsidR="00DC2834" w:rsidDel="00A3621C">
          <w:delText>a</w:delText>
        </w:r>
      </w:del>
      <w:r w:rsidR="00DC2834">
        <w:t xml:space="preserve"> library providing foundational capabilities for creating</w:t>
      </w:r>
      <w:r w:rsidR="00DC2834" w:rsidRPr="00DC2834">
        <w:t xml:space="preserve"> multi-dimensional container</w:t>
      </w:r>
      <w:r w:rsidR="00DC2834">
        <w:t>s</w:t>
      </w:r>
      <w:r w:rsidR="00DC2834" w:rsidRPr="00DC2834">
        <w:t xml:space="preserve"> of generic data</w:t>
      </w:r>
      <w:r w:rsidR="00DC2834">
        <w:t>, performing a wide range of operations on dat</w:t>
      </w:r>
      <w:r w:rsidR="00B41469">
        <w:t>a and generating random numbers</w:t>
      </w:r>
      <w:ins w:id="294" w:author="Kezia Endsley" w:date="2013-08-05T06:40:00Z">
        <w:r w:rsidR="009C6442">
          <w:t xml:space="preserve">. </w:t>
        </w:r>
      </w:ins>
      <w:del w:id="295" w:author="Kezia Endsley" w:date="2013-08-05T06:40:00Z">
        <w:r w:rsidR="00B41469" w:rsidDel="009C6442">
          <w:delText>; i</w:delText>
        </w:r>
      </w:del>
      <w:ins w:id="296" w:author="Kezia Endsley" w:date="2013-08-05T06:40:00Z">
        <w:r w:rsidR="009C6442">
          <w:t>I</w:t>
        </w:r>
      </w:ins>
      <w:r w:rsidR="00DC2834">
        <w:t>t also implements the capability to “broadcast” operations to Python objects, which can make for succinct and highly efficient code</w:t>
      </w:r>
      <w:ins w:id="297" w:author="Kezia Endsley" w:date="2013-08-05T06:41:00Z">
        <w:r w:rsidR="009C6442">
          <w:t>.</w:t>
        </w:r>
      </w:ins>
      <w:del w:id="298" w:author="Kezia Endsley" w:date="2013-08-05T06:41:00Z">
        <w:r w:rsidR="00DC2834" w:rsidDel="009C6442">
          <w:delText>;</w:delText>
        </w:r>
      </w:del>
    </w:p>
    <w:p w:rsidR="005C5B3C" w:rsidRDefault="005C5B3C" w:rsidP="00470176">
      <w:pPr>
        <w:pStyle w:val="ListBulleted"/>
        <w:numPr>
          <w:numberingChange w:id="299" w:author="Kezia Endsley" w:date="2013-08-05T06:51:00Z" w:original=""/>
        </w:numPr>
      </w:pPr>
      <w:proofErr w:type="spellStart"/>
      <w:r w:rsidRPr="00DC2834">
        <w:rPr>
          <w:i/>
        </w:rPr>
        <w:t>SciPy</w:t>
      </w:r>
      <w:proofErr w:type="spellEnd"/>
      <w:r w:rsidRPr="00DC2834">
        <w:rPr>
          <w:i/>
        </w:rPr>
        <w:t xml:space="preserve"> library</w:t>
      </w:r>
      <w:r w:rsidR="00DC2834">
        <w:t xml:space="preserve"> (</w:t>
      </w:r>
      <w:r w:rsidR="00272931" w:rsidRPr="00272931">
        <w:rPr>
          <w:highlight w:val="green"/>
          <w:rPrChange w:id="300" w:author="Russell Thomas" w:date="2013-08-20T09:52:00Z">
            <w:rPr>
              <w:rFonts w:ascii="Courier New" w:hAnsi="Courier New"/>
              <w:noProof/>
              <w:u w:val="single"/>
            </w:rPr>
          </w:rPrChange>
        </w:rPr>
        <w:fldChar w:fldCharType="begin"/>
      </w:r>
      <w:r w:rsidR="00272931" w:rsidRPr="00272931">
        <w:rPr>
          <w:highlight w:val="green"/>
          <w:rPrChange w:id="301" w:author="Russell Thomas" w:date="2013-08-20T09:52:00Z">
            <w:rPr>
              <w:rFonts w:ascii="Courier New" w:hAnsi="Courier New"/>
              <w:noProof/>
              <w:u w:val="single"/>
            </w:rPr>
          </w:rPrChange>
        </w:rPr>
        <w:instrText>HYPERLINK "http://www.scipy.org/scipylib/index.html"</w:instrText>
      </w:r>
      <w:r w:rsidR="00272931" w:rsidRPr="00272931">
        <w:rPr>
          <w:highlight w:val="green"/>
          <w:rPrChange w:id="302" w:author="Russell Thomas" w:date="2013-08-20T09:52:00Z">
            <w:rPr>
              <w:rFonts w:ascii="Courier New" w:hAnsi="Courier New"/>
              <w:noProof/>
              <w:u w:val="single"/>
            </w:rPr>
          </w:rPrChange>
        </w:rPr>
        <w:fldChar w:fldCharType="separate"/>
      </w:r>
      <w:r w:rsidR="00272931" w:rsidRPr="00272931">
        <w:rPr>
          <w:rStyle w:val="InlineURL"/>
          <w:highlight w:val="green"/>
          <w:rPrChange w:id="303" w:author="Russell Thomas" w:date="2013-08-20T09:52:00Z">
            <w:rPr>
              <w:rStyle w:val="InlineURL"/>
            </w:rPr>
          </w:rPrChange>
        </w:rPr>
        <w:t>http://www.scipy.org/scipylib/index.html</w:t>
      </w:r>
      <w:r w:rsidR="00272931" w:rsidRPr="00272931">
        <w:rPr>
          <w:highlight w:val="green"/>
          <w:rPrChange w:id="304" w:author="Russell Thomas" w:date="2013-08-20T09:52:00Z">
            <w:rPr>
              <w:rFonts w:ascii="Courier New" w:hAnsi="Courier New"/>
              <w:noProof/>
              <w:u w:val="single"/>
            </w:rPr>
          </w:rPrChange>
        </w:rPr>
        <w:fldChar w:fldCharType="end"/>
      </w:r>
      <w:r w:rsidR="00DC2834">
        <w:t>)</w:t>
      </w:r>
      <w:ins w:id="305" w:author="Kezia Endsley" w:date="2013-08-05T06:41:00Z">
        <w:r w:rsidR="009C6442">
          <w:sym w:font="Symbol" w:char="F0BE"/>
        </w:r>
      </w:ins>
      <w:del w:id="306" w:author="Kezia Endsley" w:date="2013-08-05T06:41:00Z">
        <w:r w:rsidR="00DC2834" w:rsidDel="009C6442">
          <w:delText xml:space="preserve"> – </w:delText>
        </w:r>
      </w:del>
      <w:ins w:id="307" w:author="Kezia Endsley" w:date="2013-08-05T06:41:00Z">
        <w:r w:rsidR="009C6442">
          <w:t>B</w:t>
        </w:r>
      </w:ins>
      <w:del w:id="308" w:author="Kezia Endsley" w:date="2013-08-05T06:41:00Z">
        <w:r w:rsidR="00DC2834" w:rsidDel="009C6442">
          <w:delText>b</w:delText>
        </w:r>
      </w:del>
      <w:r w:rsidR="00DC2834">
        <w:t xml:space="preserve">uilt on top </w:t>
      </w:r>
      <w:r w:rsidR="00DC2834" w:rsidRPr="009C6442">
        <w:t xml:space="preserve">of </w:t>
      </w:r>
      <w:proofErr w:type="spellStart"/>
      <w:r w:rsidR="00272931" w:rsidRPr="00272931">
        <w:rPr>
          <w:rPrChange w:id="309" w:author="Kezia Endsley" w:date="2013-08-05T06:41:00Z">
            <w:rPr>
              <w:rFonts w:ascii="Courier New" w:hAnsi="Courier New"/>
              <w:i/>
              <w:noProof/>
              <w:u w:val="single"/>
            </w:rPr>
          </w:rPrChange>
        </w:rPr>
        <w:t>NumPy</w:t>
      </w:r>
      <w:proofErr w:type="spellEnd"/>
      <w:r w:rsidR="00DC2834" w:rsidRPr="009C6442">
        <w:t xml:space="preserve">, this library makes quick work of array-oriented operations and provides a facility to expand </w:t>
      </w:r>
      <w:proofErr w:type="spellStart"/>
      <w:r w:rsidR="00272931" w:rsidRPr="00272931">
        <w:rPr>
          <w:rPrChange w:id="310" w:author="Kezia Endsley" w:date="2013-08-05T06:41:00Z">
            <w:rPr>
              <w:rFonts w:ascii="Courier New" w:hAnsi="Courier New"/>
              <w:i/>
              <w:noProof/>
              <w:u w:val="single"/>
            </w:rPr>
          </w:rPrChange>
        </w:rPr>
        <w:t>NumPy’s</w:t>
      </w:r>
      <w:proofErr w:type="spellEnd"/>
      <w:r w:rsidR="00DC2834" w:rsidRPr="009C6442">
        <w:t xml:space="preserve"> “broadcast</w:t>
      </w:r>
      <w:r w:rsidR="00DC2834">
        <w:t>” operations to other types of data elements in Python; it also provides additional statistical operations</w:t>
      </w:r>
      <w:ins w:id="311" w:author="Kezia Endsley" w:date="2013-08-05T06:41:00Z">
        <w:r w:rsidR="009C6442">
          <w:t>.</w:t>
        </w:r>
      </w:ins>
      <w:del w:id="312" w:author="Kezia Endsley" w:date="2013-08-05T06:41:00Z">
        <w:r w:rsidR="00DC2834" w:rsidDel="009C6442">
          <w:delText>;</w:delText>
        </w:r>
      </w:del>
    </w:p>
    <w:p w:rsidR="00470176" w:rsidRDefault="00DC2834" w:rsidP="00470176">
      <w:pPr>
        <w:pStyle w:val="ListBulleted"/>
        <w:numPr>
          <w:numberingChange w:id="313" w:author="Kezia Endsley" w:date="2013-08-05T06:51:00Z" w:original=""/>
        </w:numPr>
      </w:pPr>
      <w:proofErr w:type="spellStart"/>
      <w:r w:rsidRPr="00470176">
        <w:rPr>
          <w:i/>
        </w:rPr>
        <w:t>Matplotlib</w:t>
      </w:r>
      <w:proofErr w:type="spellEnd"/>
      <w:r w:rsidR="00470176">
        <w:t xml:space="preserve"> (</w:t>
      </w:r>
      <w:r w:rsidR="00272931" w:rsidRPr="00272931">
        <w:rPr>
          <w:highlight w:val="green"/>
          <w:rPrChange w:id="314" w:author="Russell Thomas" w:date="2013-08-20T09:52:00Z">
            <w:rPr>
              <w:rFonts w:ascii="Courier New" w:hAnsi="Courier New"/>
              <w:noProof/>
              <w:u w:val="single"/>
            </w:rPr>
          </w:rPrChange>
        </w:rPr>
        <w:fldChar w:fldCharType="begin"/>
      </w:r>
      <w:r w:rsidR="00272931" w:rsidRPr="00272931">
        <w:rPr>
          <w:highlight w:val="green"/>
          <w:rPrChange w:id="315" w:author="Russell Thomas" w:date="2013-08-20T09:52:00Z">
            <w:rPr>
              <w:rFonts w:ascii="Courier New" w:hAnsi="Courier New"/>
              <w:noProof/>
              <w:u w:val="single"/>
            </w:rPr>
          </w:rPrChange>
        </w:rPr>
        <w:instrText>HYPERLINK "http://matplotlib.org/"</w:instrText>
      </w:r>
      <w:r w:rsidR="00272931" w:rsidRPr="00272931">
        <w:rPr>
          <w:highlight w:val="green"/>
          <w:rPrChange w:id="316" w:author="Russell Thomas" w:date="2013-08-20T09:52:00Z">
            <w:rPr>
              <w:rFonts w:ascii="Courier New" w:hAnsi="Courier New"/>
              <w:noProof/>
              <w:u w:val="single"/>
            </w:rPr>
          </w:rPrChange>
        </w:rPr>
        <w:fldChar w:fldCharType="separate"/>
      </w:r>
      <w:r w:rsidR="00272931" w:rsidRPr="00272931">
        <w:rPr>
          <w:rStyle w:val="InlineURL"/>
          <w:highlight w:val="green"/>
          <w:rPrChange w:id="317" w:author="Russell Thomas" w:date="2013-08-20T09:52:00Z">
            <w:rPr>
              <w:rStyle w:val="InlineURL"/>
            </w:rPr>
          </w:rPrChange>
        </w:rPr>
        <w:t>http://matplotlib.org/</w:t>
      </w:r>
      <w:r w:rsidR="00272931" w:rsidRPr="00272931">
        <w:rPr>
          <w:highlight w:val="green"/>
          <w:rPrChange w:id="318" w:author="Russell Thomas" w:date="2013-08-20T09:52:00Z">
            <w:rPr>
              <w:rFonts w:ascii="Courier New" w:hAnsi="Courier New"/>
              <w:noProof/>
              <w:u w:val="single"/>
            </w:rPr>
          </w:rPrChange>
        </w:rPr>
        <w:fldChar w:fldCharType="end"/>
      </w:r>
      <w:r w:rsidR="00470176">
        <w:t>)</w:t>
      </w:r>
      <w:ins w:id="319" w:author="Kezia Endsley" w:date="2013-08-05T06:41:00Z">
        <w:r w:rsidR="009C6442">
          <w:sym w:font="Symbol" w:char="F0BE"/>
        </w:r>
      </w:ins>
      <w:del w:id="320" w:author="Kezia Endsley" w:date="2013-08-05T06:41:00Z">
        <w:r w:rsidR="00470176" w:rsidDel="009C6442">
          <w:delText xml:space="preserve"> </w:delText>
        </w:r>
        <w:r w:rsidDel="009C6442">
          <w:delText xml:space="preserve">– </w:delText>
        </w:r>
      </w:del>
      <w:ins w:id="321" w:author="Kezia Endsley" w:date="2013-08-05T06:41:00Z">
        <w:r w:rsidR="009C6442">
          <w:t>T</w:t>
        </w:r>
      </w:ins>
      <w:del w:id="322" w:author="Kezia Endsley" w:date="2013-08-05T06:41:00Z">
        <w:r w:rsidR="00470176" w:rsidDel="009C6442">
          <w:delText>t</w:delText>
        </w:r>
      </w:del>
      <w:r w:rsidR="00470176">
        <w:t xml:space="preserve">he </w:t>
      </w:r>
      <w:del w:id="323" w:author="Russell Thomas" w:date="2013-08-19T17:35:00Z">
        <w:r w:rsidR="00470176" w:rsidDel="009330C5">
          <w:delText xml:space="preserve">de-facto way </w:delText>
        </w:r>
      </w:del>
      <w:ins w:id="324" w:author="Russell Thomas" w:date="2013-08-19T17:35:00Z">
        <w:r w:rsidR="009330C5">
          <w:t xml:space="preserve">most powerful and commonly used library </w:t>
        </w:r>
      </w:ins>
      <w:r w:rsidR="00470176">
        <w:t>to turn your data into production-quality images in Python</w:t>
      </w:r>
      <w:ins w:id="325" w:author="Kezia Endsley" w:date="2013-08-05T06:41:00Z">
        <w:r w:rsidR="009C6442">
          <w:t>.</w:t>
        </w:r>
      </w:ins>
      <w:del w:id="326" w:author="Kezia Endsley" w:date="2013-08-05T06:41:00Z">
        <w:r w:rsidR="00470176" w:rsidDel="009C6442">
          <w:delText xml:space="preserve">; </w:delText>
        </w:r>
      </w:del>
    </w:p>
    <w:p w:rsidR="005C5B3C" w:rsidRDefault="005C5B3C" w:rsidP="00470176">
      <w:pPr>
        <w:pStyle w:val="ListBulleted"/>
        <w:numPr>
          <w:numberingChange w:id="327" w:author="Kezia Endsley" w:date="2013-08-05T06:51:00Z" w:original=""/>
        </w:numPr>
      </w:pPr>
      <w:r w:rsidRPr="00470176">
        <w:rPr>
          <w:i/>
        </w:rPr>
        <w:t>Pandas</w:t>
      </w:r>
      <w:ins w:id="328" w:author="Kezia Endsley" w:date="2013-08-05T06:41:00Z">
        <w:r w:rsidR="009C6442">
          <w:rPr>
            <w:i/>
          </w:rPr>
          <w:sym w:font="Symbol" w:char="F0BE"/>
        </w:r>
      </w:ins>
      <w:del w:id="329" w:author="Kezia Endsley" w:date="2013-08-05T06:41:00Z">
        <w:r w:rsidR="00DC2834" w:rsidDel="009C6442">
          <w:delText xml:space="preserve"> – </w:delText>
        </w:r>
      </w:del>
      <w:ins w:id="330" w:author="Kezia Endsley" w:date="2013-08-05T06:41:00Z">
        <w:r w:rsidR="009C6442">
          <w:t>A</w:t>
        </w:r>
      </w:ins>
      <w:del w:id="331" w:author="Kezia Endsley" w:date="2013-08-05T06:41:00Z">
        <w:r w:rsidR="00470176" w:rsidDel="009C6442">
          <w:delText>a</w:delText>
        </w:r>
      </w:del>
      <w:r w:rsidR="00470176">
        <w:t xml:space="preserve"> library providing </w:t>
      </w:r>
      <w:r w:rsidR="00470176" w:rsidRPr="00470176">
        <w:t>high-performance, easy-to-use data structures and data analysis tools</w:t>
      </w:r>
      <w:r w:rsidR="00470176">
        <w:t xml:space="preserve">; pandas introduces the </w:t>
      </w:r>
      <w:r w:rsidR="00272931" w:rsidRPr="00272931">
        <w:rPr>
          <w:rStyle w:val="InlineCode"/>
          <w:rPrChange w:id="332" w:author="Kezia Endsley" w:date="2013-08-05T06:41:00Z">
            <w:rPr>
              <w:rStyle w:val="InlineCodeVariable"/>
            </w:rPr>
          </w:rPrChange>
        </w:rPr>
        <w:t>Data.Frame</w:t>
      </w:r>
      <w:r w:rsidR="00470176">
        <w:t xml:space="preserve"> type into the Python namespace</w:t>
      </w:r>
      <w:ins w:id="333" w:author="Kezia Endsley" w:date="2013-08-05T06:41:00Z">
        <w:r w:rsidR="009C6442">
          <w:t>,</w:t>
        </w:r>
      </w:ins>
      <w:r w:rsidR="00470176">
        <w:t xml:space="preserve"> which we will discuss in mo</w:t>
      </w:r>
      <w:r w:rsidR="00A23EEB">
        <w:t>re detail later in this chapter</w:t>
      </w:r>
      <w:ins w:id="334" w:author="Kezia Endsley" w:date="2013-08-05T06:41:00Z">
        <w:r w:rsidR="009C6442">
          <w:t xml:space="preserve">. </w:t>
        </w:r>
      </w:ins>
      <w:del w:id="335" w:author="Kezia Endsley" w:date="2013-08-05T06:41:00Z">
        <w:r w:rsidR="00A23EEB" w:rsidDel="009C6442">
          <w:delText>; while</w:delText>
        </w:r>
      </w:del>
      <w:ins w:id="336" w:author="Kezia Endsley" w:date="2013-08-05T06:41:00Z">
        <w:r w:rsidR="009C6442">
          <w:t>Although</w:t>
        </w:r>
      </w:ins>
      <w:r w:rsidR="00A23EEB">
        <w:t xml:space="preserve"> this may cause some die-hard Python folks to cringe, pandas—in essence—makes Python more like R and should make it easier for you to jump between languages.</w:t>
      </w:r>
    </w:p>
    <w:p w:rsidR="00A673DE" w:rsidRDefault="005C5B3C" w:rsidP="00B62376">
      <w:pPr>
        <w:pStyle w:val="Para"/>
      </w:pPr>
      <w:r>
        <w:t xml:space="preserve">These modules, combined with </w:t>
      </w:r>
      <w:proofErr w:type="spellStart"/>
      <w:r>
        <w:t>IPython</w:t>
      </w:r>
      <w:proofErr w:type="spellEnd"/>
      <w:r>
        <w:t xml:space="preserve">, are sometimes referred to the core components of the </w:t>
      </w:r>
      <w:del w:id="337" w:author="Kezia Endsley" w:date="2013-08-05T06:42:00Z">
        <w:r w:rsidDel="00F5300F">
          <w:delText>“</w:delText>
        </w:r>
      </w:del>
      <w:proofErr w:type="spellStart"/>
      <w:r w:rsidRPr="00F5300F">
        <w:rPr>
          <w:i/>
        </w:rPr>
        <w:t>SciPy</w:t>
      </w:r>
      <w:proofErr w:type="spellEnd"/>
      <w:r w:rsidRPr="00F5300F">
        <w:rPr>
          <w:i/>
        </w:rPr>
        <w:t xml:space="preserve"> stack</w:t>
      </w:r>
      <w:del w:id="338" w:author="Kezia Endsley" w:date="2013-08-05T06:42:00Z">
        <w:r w:rsidDel="00F5300F">
          <w:delText>”</w:delText>
        </w:r>
      </w:del>
      <w:r w:rsidR="00DC2834">
        <w:t xml:space="preserve"> (which is confusing, since </w:t>
      </w:r>
      <w:r w:rsidR="00B41469">
        <w:t xml:space="preserve">it </w:t>
      </w:r>
      <w:r w:rsidR="00DC2834">
        <w:t xml:space="preserve">contains the </w:t>
      </w:r>
      <w:del w:id="339" w:author="Kezia Endsley" w:date="2013-08-05T06:42:00Z">
        <w:r w:rsidR="00272931" w:rsidRPr="00272931">
          <w:rPr>
            <w:i/>
            <w:rPrChange w:id="340" w:author="Kezia Endsley" w:date="2013-08-05T06:43:00Z">
              <w:rPr>
                <w:rFonts w:ascii="Courier New" w:hAnsi="Courier New"/>
                <w:i/>
                <w:noProof/>
              </w:rPr>
            </w:rPrChange>
          </w:rPr>
          <w:delText>“</w:delText>
        </w:r>
      </w:del>
      <w:proofErr w:type="spellStart"/>
      <w:r w:rsidR="00DC2834" w:rsidRPr="00F5300F">
        <w:rPr>
          <w:i/>
        </w:rPr>
        <w:t>SciPy</w:t>
      </w:r>
      <w:proofErr w:type="spellEnd"/>
      <w:r w:rsidR="00DC2834" w:rsidRPr="00F5300F">
        <w:rPr>
          <w:i/>
        </w:rPr>
        <w:t xml:space="preserve"> library</w:t>
      </w:r>
      <w:del w:id="341" w:author="Kezia Endsley" w:date="2013-08-05T06:43:00Z">
        <w:r w:rsidR="00DC2834" w:rsidDel="00F5300F">
          <w:delText>”</w:delText>
        </w:r>
      </w:del>
      <w:r w:rsidR="00DC2834">
        <w:t>)</w:t>
      </w:r>
      <w:r>
        <w:t xml:space="preserve">, and you can read more about the </w:t>
      </w:r>
      <w:r w:rsidR="00DC2834">
        <w:t xml:space="preserve">stack at </w:t>
      </w:r>
      <w:r w:rsidR="00272931" w:rsidRPr="00272931">
        <w:rPr>
          <w:highlight w:val="green"/>
          <w:rPrChange w:id="342" w:author="Russell Thomas" w:date="2013-08-20T09:53:00Z">
            <w:rPr>
              <w:rFonts w:ascii="Courier New" w:hAnsi="Courier New"/>
              <w:noProof/>
              <w:u w:val="single"/>
            </w:rPr>
          </w:rPrChange>
        </w:rPr>
        <w:fldChar w:fldCharType="begin"/>
      </w:r>
      <w:r w:rsidR="00272931" w:rsidRPr="00272931">
        <w:rPr>
          <w:highlight w:val="green"/>
          <w:rPrChange w:id="343" w:author="Russell Thomas" w:date="2013-08-20T09:53:00Z">
            <w:rPr>
              <w:rFonts w:ascii="Courier New" w:hAnsi="Courier New"/>
              <w:i/>
              <w:noProof/>
            </w:rPr>
          </w:rPrChange>
        </w:rPr>
        <w:instrText>HYPERLINK "http://www.scipy.org/"</w:instrText>
      </w:r>
      <w:r w:rsidR="00272931" w:rsidRPr="00272931">
        <w:rPr>
          <w:highlight w:val="green"/>
          <w:rPrChange w:id="344" w:author="Russell Thomas" w:date="2013-08-20T09:53:00Z">
            <w:rPr>
              <w:rFonts w:ascii="Courier New" w:hAnsi="Courier New"/>
              <w:noProof/>
              <w:u w:val="single"/>
            </w:rPr>
          </w:rPrChange>
        </w:rPr>
        <w:fldChar w:fldCharType="separate"/>
      </w:r>
      <w:r w:rsidR="00272931" w:rsidRPr="00272931">
        <w:rPr>
          <w:rStyle w:val="InlineURL"/>
          <w:highlight w:val="green"/>
          <w:rPrChange w:id="345" w:author="Russell Thomas" w:date="2013-08-20T09:53:00Z">
            <w:rPr>
              <w:rStyle w:val="InlineURL"/>
            </w:rPr>
          </w:rPrChange>
        </w:rPr>
        <w:t>http://www.scipy.org/</w:t>
      </w:r>
      <w:r w:rsidR="00272931" w:rsidRPr="00272931">
        <w:rPr>
          <w:highlight w:val="green"/>
          <w:rPrChange w:id="346" w:author="Russell Thomas" w:date="2013-08-20T09:53:00Z">
            <w:rPr>
              <w:rFonts w:ascii="Courier New" w:hAnsi="Courier New"/>
              <w:noProof/>
              <w:u w:val="single"/>
            </w:rPr>
          </w:rPrChange>
        </w:rPr>
        <w:fldChar w:fldCharType="end"/>
      </w:r>
      <w:r w:rsidR="00DC2834">
        <w:t>.</w:t>
      </w:r>
    </w:p>
    <w:p w:rsidR="0033291B" w:rsidRDefault="0033291B" w:rsidP="00B62376">
      <w:pPr>
        <w:pStyle w:val="Para"/>
      </w:pPr>
      <w:r>
        <w:t>As you make your way through this ecosystem, you will notice the following</w:t>
      </w:r>
      <w:r w:rsidR="00981464">
        <w:t xml:space="preserve"> code</w:t>
      </w:r>
      <w:r>
        <w:t xml:space="preserve"> pattern emerge:</w:t>
      </w:r>
    </w:p>
    <w:p w:rsidR="0033291B" w:rsidRPr="00C66753" w:rsidRDefault="00272931" w:rsidP="0033291B">
      <w:pPr>
        <w:pStyle w:val="CodeSnippet"/>
        <w:rPr>
          <w:highlight w:val="green"/>
          <w:rPrChange w:id="347" w:author="Russell Thomas" w:date="2013-08-20T09:53:00Z">
            <w:rPr/>
          </w:rPrChange>
        </w:rPr>
      </w:pPr>
      <w:r w:rsidRPr="00272931">
        <w:rPr>
          <w:highlight w:val="green"/>
          <w:rPrChange w:id="348" w:author="Russell Thomas" w:date="2013-08-20T09:53:00Z">
            <w:rPr>
              <w:sz w:val="26"/>
              <w:u w:val="single"/>
            </w:rPr>
          </w:rPrChange>
        </w:rPr>
        <w:t>import numpy as np</w:t>
      </w:r>
    </w:p>
    <w:p w:rsidR="0033291B" w:rsidRPr="00C66753" w:rsidRDefault="00272931" w:rsidP="0033291B">
      <w:pPr>
        <w:pStyle w:val="CodeSnippet"/>
        <w:rPr>
          <w:highlight w:val="green"/>
          <w:rPrChange w:id="349" w:author="Russell Thomas" w:date="2013-08-20T09:53:00Z">
            <w:rPr/>
          </w:rPrChange>
        </w:rPr>
      </w:pPr>
      <w:r w:rsidRPr="00272931">
        <w:rPr>
          <w:highlight w:val="green"/>
          <w:rPrChange w:id="350" w:author="Russell Thomas" w:date="2013-08-20T09:53:00Z">
            <w:rPr>
              <w:sz w:val="26"/>
              <w:u w:val="single"/>
            </w:rPr>
          </w:rPrChange>
        </w:rPr>
        <w:t>import scipy as sp</w:t>
      </w:r>
    </w:p>
    <w:p w:rsidR="0033291B" w:rsidRPr="00C66753" w:rsidRDefault="00272931" w:rsidP="0033291B">
      <w:pPr>
        <w:pStyle w:val="CodeSnippet"/>
        <w:rPr>
          <w:highlight w:val="green"/>
          <w:rPrChange w:id="351" w:author="Russell Thomas" w:date="2013-08-20T09:53:00Z">
            <w:rPr/>
          </w:rPrChange>
        </w:rPr>
      </w:pPr>
      <w:r w:rsidRPr="00272931">
        <w:rPr>
          <w:highlight w:val="green"/>
          <w:rPrChange w:id="352" w:author="Russell Thomas" w:date="2013-08-20T09:53:00Z">
            <w:rPr>
              <w:sz w:val="26"/>
              <w:u w:val="single"/>
            </w:rPr>
          </w:rPrChange>
        </w:rPr>
        <w:t>import matplotlib as mpl</w:t>
      </w:r>
    </w:p>
    <w:p w:rsidR="0033291B" w:rsidRPr="00C66753" w:rsidRDefault="00272931" w:rsidP="0033291B">
      <w:pPr>
        <w:pStyle w:val="CodeSnippet"/>
        <w:rPr>
          <w:highlight w:val="green"/>
          <w:rPrChange w:id="353" w:author="Russell Thomas" w:date="2013-08-20T09:53:00Z">
            <w:rPr/>
          </w:rPrChange>
        </w:rPr>
      </w:pPr>
      <w:r w:rsidRPr="00272931">
        <w:rPr>
          <w:highlight w:val="green"/>
          <w:rPrChange w:id="354" w:author="Russell Thomas" w:date="2013-08-20T09:53:00Z">
            <w:rPr>
              <w:sz w:val="26"/>
              <w:u w:val="single"/>
            </w:rPr>
          </w:rPrChange>
        </w:rPr>
        <w:t>import matplotlib.pyplot as plt</w:t>
      </w:r>
    </w:p>
    <w:p w:rsidR="0033291B" w:rsidRDefault="00272931" w:rsidP="0033291B">
      <w:pPr>
        <w:pStyle w:val="CodeSnippet"/>
      </w:pPr>
      <w:r w:rsidRPr="00272931">
        <w:rPr>
          <w:highlight w:val="green"/>
          <w:rPrChange w:id="355" w:author="Russell Thomas" w:date="2013-08-20T09:53:00Z">
            <w:rPr>
              <w:sz w:val="26"/>
              <w:u w:val="single"/>
            </w:rPr>
          </w:rPrChange>
        </w:rPr>
        <w:t>import pandas as pd</w:t>
      </w:r>
    </w:p>
    <w:p w:rsidR="00D810A2" w:rsidRDefault="0033291B" w:rsidP="0033291B">
      <w:pPr>
        <w:pStyle w:val="Para"/>
        <w:rPr>
          <w:ins w:id="356" w:author="Russell Thomas" w:date="2013-08-19T17:38:00Z"/>
        </w:rPr>
      </w:pPr>
      <w:r>
        <w:t xml:space="preserve">The </w:t>
      </w:r>
      <w:r w:rsidRPr="0033291B">
        <w:rPr>
          <w:rStyle w:val="InlineCode"/>
        </w:rPr>
        <w:t>import</w:t>
      </w:r>
      <w:r>
        <w:t xml:space="preserve"> statement brings the </w:t>
      </w:r>
      <w:r w:rsidR="00272931" w:rsidRPr="00272931">
        <w:rPr>
          <w:highlight w:val="yellow"/>
          <w:rPrChange w:id="357" w:author="Russell Thomas" w:date="2013-08-19T17:38:00Z">
            <w:rPr>
              <w:rFonts w:ascii="Courier New" w:hAnsi="Courier New"/>
              <w:noProof/>
              <w:u w:val="single"/>
            </w:rPr>
          </w:rPrChange>
        </w:rPr>
        <w:t>namespace</w:t>
      </w:r>
      <w:r>
        <w:t xml:space="preserve"> and functionality of a particular library/module into the current Python working session and the </w:t>
      </w:r>
      <w:del w:id="358" w:author="Kezia Endsley" w:date="2013-08-05T06:42:00Z">
        <w:r w:rsidDel="00F5300F">
          <w:delText>“</w:delText>
        </w:r>
      </w:del>
      <w:r w:rsidRPr="0033291B">
        <w:rPr>
          <w:rStyle w:val="InlineCode"/>
        </w:rPr>
        <w:t>as</w:t>
      </w:r>
      <w:del w:id="359" w:author="Kezia Endsley" w:date="2013-08-05T06:42:00Z">
        <w:r w:rsidDel="00F5300F">
          <w:delText>”</w:delText>
        </w:r>
      </w:del>
      <w:r>
        <w:t xml:space="preserve"> component of the statement provides an abbreviated reference for the functions, objects</w:t>
      </w:r>
      <w:ins w:id="360" w:author="Kezia Endsley" w:date="2013-08-05T06:42:00Z">
        <w:r w:rsidR="00F5300F">
          <w:t>,</w:t>
        </w:r>
      </w:ins>
      <w:r>
        <w:t xml:space="preserve"> and variables in the module. </w:t>
      </w:r>
    </w:p>
    <w:p w:rsidR="00000000" w:rsidRDefault="00D810A2">
      <w:pPr>
        <w:pStyle w:val="QueryPara"/>
        <w:numPr>
          <w:ins w:id="361" w:author="Russell Thomas" w:date="2013-08-19T17:38:00Z"/>
        </w:numPr>
        <w:rPr>
          <w:ins w:id="362" w:author="Russell Thomas" w:date="2013-08-19T17:38:00Z"/>
        </w:rPr>
        <w:pPrChange w:id="363" w:author="Russell Thomas" w:date="2013-08-19T17:38:00Z">
          <w:pPr>
            <w:pStyle w:val="Para"/>
          </w:pPr>
        </w:pPrChange>
      </w:pPr>
      <w:ins w:id="364" w:author="Russell Thomas" w:date="2013-08-19T17:42:00Z">
        <w:r>
          <w:t xml:space="preserve">[[Authors: </w:t>
        </w:r>
      </w:ins>
      <w:ins w:id="365" w:author="Russell Thomas" w:date="2013-08-19T17:38:00Z">
        <w:r>
          <w:t xml:space="preserve">I’m concerned that terms like “namespace” are being introduced without being defined or contextualized.  It might be good to create a box titled something like </w:t>
        </w:r>
      </w:ins>
      <w:ins w:id="366" w:author="Russell Thomas" w:date="2013-08-19T17:39:00Z">
        <w:r>
          <w:t>“10 Things You Need to Know About Python</w:t>
        </w:r>
      </w:ins>
      <w:ins w:id="367" w:author="Russell Thomas" w:date="2013-08-19T17:40:00Z">
        <w:r>
          <w:t>” and then use it to define terms like “namespace”.</w:t>
        </w:r>
      </w:ins>
      <w:ins w:id="368" w:author="Russell Thomas" w:date="2013-08-19T17:41:00Z">
        <w:r>
          <w:t xml:space="preserve">  The “</w:t>
        </w:r>
        <w:proofErr w:type="spellStart"/>
        <w:r>
          <w:t>Gotchas</w:t>
        </w:r>
        <w:proofErr w:type="spellEnd"/>
        <w:r>
          <w:t>” box below is very good.]]</w:t>
        </w:r>
      </w:ins>
    </w:p>
    <w:p w:rsidR="0033291B" w:rsidRDefault="00981464" w:rsidP="0033291B">
      <w:pPr>
        <w:pStyle w:val="Para"/>
        <w:numPr>
          <w:ins w:id="369" w:author="Russell Thomas" w:date="2013-08-19T17:38:00Z"/>
        </w:numPr>
      </w:pPr>
      <w:r>
        <w:t xml:space="preserve">Since you’ll be using many of the components of each of the modules in the </w:t>
      </w:r>
      <w:proofErr w:type="spellStart"/>
      <w:r w:rsidRPr="00981464">
        <w:rPr>
          <w:i/>
        </w:rPr>
        <w:t>SciPy</w:t>
      </w:r>
      <w:proofErr w:type="spellEnd"/>
      <w:r w:rsidRPr="00981464">
        <w:rPr>
          <w:i/>
        </w:rPr>
        <w:t xml:space="preserve"> stack</w:t>
      </w:r>
      <w:r>
        <w:t xml:space="preserve"> on a regular basis</w:t>
      </w:r>
      <w:ins w:id="370" w:author="Kezia Endsley" w:date="2013-08-05T06:43:00Z">
        <w:r w:rsidR="00F5300F">
          <w:t>,</w:t>
        </w:r>
      </w:ins>
      <w:r>
        <w:t xml:space="preserve"> you will save time and typing if you use a </w:t>
      </w:r>
      <w:r w:rsidR="00272931" w:rsidRPr="00272931">
        <w:rPr>
          <w:highlight w:val="yellow"/>
          <w:rPrChange w:id="371" w:author="Russell Thomas" w:date="2013-08-19T17:41:00Z">
            <w:rPr>
              <w:rFonts w:ascii="Courier New" w:hAnsi="Courier New"/>
              <w:noProof/>
              <w:u w:val="single"/>
            </w:rPr>
          </w:rPrChange>
        </w:rPr>
        <w:t>base template file</w:t>
      </w:r>
      <w:r w:rsidR="00B41469">
        <w:t xml:space="preserve"> with these and other much reused code built into it</w:t>
      </w:r>
      <w:r>
        <w:t>.</w:t>
      </w:r>
    </w:p>
    <w:p w:rsidR="00CC1A51" w:rsidRDefault="00CC1A51" w:rsidP="00CC1A51">
      <w:pPr>
        <w:pStyle w:val="FeatureType"/>
      </w:pPr>
      <w:r>
        <w:t>type="</w:t>
      </w:r>
      <w:del w:id="372" w:author="Kezia Endsley" w:date="2013-08-05T06:43:00Z">
        <w:r w:rsidDel="006F007C">
          <w:delText>note</w:delText>
        </w:r>
      </w:del>
      <w:ins w:id="373" w:author="Kezia Endsley" w:date="2013-08-05T07:27:00Z">
        <w:r w:rsidR="00F035E8">
          <w:t>general</w:t>
        </w:r>
      </w:ins>
      <w:r>
        <w:t>"</w:t>
      </w:r>
    </w:p>
    <w:p w:rsidR="00CC1A51" w:rsidRDefault="00CC1A51" w:rsidP="00CC1A51">
      <w:pPr>
        <w:pStyle w:val="FeatureTitle"/>
      </w:pPr>
      <w:r>
        <w:t>Python “</w:t>
      </w:r>
      <w:proofErr w:type="spellStart"/>
      <w:r>
        <w:t>Gotchas</w:t>
      </w:r>
      <w:proofErr w:type="spellEnd"/>
      <w:r>
        <w:t>”</w:t>
      </w:r>
    </w:p>
    <w:p w:rsidR="00CC1A51" w:rsidRDefault="00CC1A51" w:rsidP="00CC1A51">
      <w:pPr>
        <w:pStyle w:val="FeaturePara"/>
      </w:pPr>
      <w:r>
        <w:t xml:space="preserve">There are two features of Python that are liable to both frustrate and perhaps become problematic for new users. The first </w:t>
      </w:r>
      <w:r w:rsidR="00EE03FC">
        <w:t xml:space="preserve">“gotcha” </w:t>
      </w:r>
      <w:r>
        <w:t xml:space="preserve">is </w:t>
      </w:r>
      <w:r w:rsidRPr="00EE03FC">
        <w:t>whitespace</w:t>
      </w:r>
      <w:r>
        <w:t xml:space="preserve">. Spaces are significant in Python code. There are no </w:t>
      </w:r>
      <w:del w:id="374" w:author="Kezia Endsley" w:date="2013-08-05T06:43:00Z">
        <w:r w:rsidDel="006F007C">
          <w:delText>“</w:delText>
        </w:r>
      </w:del>
      <w:r w:rsidRPr="00CC1A51">
        <w:rPr>
          <w:rStyle w:val="InlineCode"/>
        </w:rPr>
        <w:t>{}</w:t>
      </w:r>
      <w:del w:id="375" w:author="Kezia Endsley" w:date="2013-08-05T06:43:00Z">
        <w:r w:rsidDel="006F007C">
          <w:delText>”</w:delText>
        </w:r>
      </w:del>
      <w:r>
        <w:t xml:space="preserve"> braces or </w:t>
      </w:r>
      <w:del w:id="376" w:author="Kezia Endsley" w:date="2013-08-05T06:43:00Z">
        <w:r w:rsidDel="006F007C">
          <w:delText>“</w:delText>
        </w:r>
      </w:del>
      <w:r w:rsidRPr="00CC1A51">
        <w:rPr>
          <w:rStyle w:val="InlineCode"/>
        </w:rPr>
        <w:t>begin</w:t>
      </w:r>
      <w:r>
        <w:t>/</w:t>
      </w:r>
      <w:r w:rsidRPr="00CC1A51">
        <w:rPr>
          <w:rStyle w:val="InlineCode"/>
        </w:rPr>
        <w:t>end</w:t>
      </w:r>
      <w:del w:id="377" w:author="Kezia Endsley" w:date="2013-08-05T06:43:00Z">
        <w:r w:rsidDel="006F007C">
          <w:delText>”</w:delText>
        </w:r>
      </w:del>
      <w:r>
        <w:t xml:space="preserve"> </w:t>
      </w:r>
      <w:r w:rsidR="00EE03FC">
        <w:t>pairs to signify a block of code</w:t>
      </w:r>
      <w:r>
        <w:t xml:space="preserve">. You must use consistent indentation to </w:t>
      </w:r>
      <w:r w:rsidR="00EE03FC">
        <w:t>identify groups of statements that will execute</w:t>
      </w:r>
      <w:r>
        <w:t xml:space="preserve"> together. Inconsistency will result either in error messages from the interpreter or </w:t>
      </w:r>
      <w:ins w:id="378" w:author="Kezia Endsley" w:date="2013-08-05T06:44:00Z">
        <w:r w:rsidR="006F007C">
          <w:t xml:space="preserve">in </w:t>
        </w:r>
      </w:ins>
      <w:r>
        <w:t xml:space="preserve">your code failing to work as expected. Most modern text editors or IDE </w:t>
      </w:r>
      <w:r w:rsidR="00EE03FC">
        <w:t>can be configured to take</w:t>
      </w:r>
      <w:r>
        <w:t xml:space="preserve"> care of this for </w:t>
      </w:r>
      <w:r w:rsidR="00EE03FC">
        <w:t>you</w:t>
      </w:r>
      <w:r>
        <w:t>.</w:t>
      </w:r>
    </w:p>
    <w:p w:rsidR="00CC1A51" w:rsidRPr="00CC1A51" w:rsidRDefault="00CC1A51" w:rsidP="00CC1A51">
      <w:pPr>
        <w:pStyle w:val="FeaturePara"/>
      </w:pPr>
      <w:r>
        <w:t xml:space="preserve">The second “gotcha” is the lack of a requirement to declare variables before using them. Initializing a variable named </w:t>
      </w:r>
      <w:del w:id="379" w:author="Kezia Endsley" w:date="2013-08-05T06:44:00Z">
        <w:r w:rsidDel="006F007C">
          <w:delText>“</w:delText>
        </w:r>
      </w:del>
      <w:r w:rsidRPr="00CC1A51">
        <w:rPr>
          <w:rStyle w:val="InlineCodeVariable"/>
        </w:rPr>
        <w:t>breaches</w:t>
      </w:r>
      <w:del w:id="380" w:author="Kezia Endsley" w:date="2013-08-05T06:44:00Z">
        <w:r w:rsidDel="006F007C">
          <w:delText>”</w:delText>
        </w:r>
      </w:del>
      <w:r>
        <w:t xml:space="preserve"> to some value then inadvertently referring to it later as </w:t>
      </w:r>
      <w:del w:id="381" w:author="Kezia Endsley" w:date="2013-08-05T06:44:00Z">
        <w:r w:rsidDel="006F007C">
          <w:delText>“</w:delText>
        </w:r>
      </w:del>
      <w:r w:rsidRPr="00CC1A51">
        <w:rPr>
          <w:rStyle w:val="InlineCodeVariable"/>
        </w:rPr>
        <w:t>breached</w:t>
      </w:r>
      <w:del w:id="382" w:author="Kezia Endsley" w:date="2013-08-05T06:44:00Z">
        <w:r w:rsidDel="006F007C">
          <w:delText>”</w:delText>
        </w:r>
      </w:del>
      <w:r>
        <w:t xml:space="preserve"> may not throw an error in the interp</w:t>
      </w:r>
      <w:r w:rsidR="00EE03FC">
        <w:t>reter, but will most assuredly generate unexpected output.</w:t>
      </w:r>
    </w:p>
    <w:p w:rsidR="004F70B5" w:rsidRDefault="00DB5BB8" w:rsidP="0033291B">
      <w:pPr>
        <w:pStyle w:val="Para"/>
        <w:rPr>
          <w:ins w:id="383" w:author="Russell Thomas" w:date="2013-08-19T17:44:00Z"/>
        </w:rPr>
      </w:pPr>
      <w:r>
        <w:t xml:space="preserve">You will, of course, use other </w:t>
      </w:r>
      <w:r w:rsidR="000A5D32">
        <w:t>packages</w:t>
      </w:r>
      <w:r>
        <w:t xml:space="preserve"> for connecting to databases, reading from files</w:t>
      </w:r>
      <w:ins w:id="384" w:author="Kezia Endsley" w:date="2013-08-05T06:44:00Z">
        <w:r w:rsidR="006F007C">
          <w:t>,</w:t>
        </w:r>
      </w:ins>
      <w:r>
        <w:t xml:space="preserve"> and performing other functions</w:t>
      </w:r>
      <w:r w:rsidR="000A5D32">
        <w:t xml:space="preserve"> and you can burn countless hours perusing all the </w:t>
      </w:r>
      <w:r w:rsidR="00AC5E7B">
        <w:t>nifty</w:t>
      </w:r>
      <w:r w:rsidR="000A5D32">
        <w:t xml:space="preserve"> modules at the Python Package Index (</w:t>
      </w:r>
      <w:proofErr w:type="spellStart"/>
      <w:r w:rsidR="000A5D32">
        <w:t>PyPI</w:t>
      </w:r>
      <w:proofErr w:type="spellEnd"/>
      <w:r w:rsidR="000A5D32">
        <w:t xml:space="preserve">), </w:t>
      </w:r>
      <w:r w:rsidR="00272931" w:rsidRPr="00272931">
        <w:rPr>
          <w:rStyle w:val="InlineURL"/>
          <w:highlight w:val="green"/>
          <w:rPrChange w:id="385" w:author="Russell Thomas" w:date="2013-08-20T09:55:00Z">
            <w:rPr>
              <w:rStyle w:val="InlineURL"/>
            </w:rPr>
          </w:rPrChange>
        </w:rPr>
        <w:t>https://pypi.python.org/pypi</w:t>
      </w:r>
      <w:r w:rsidR="000A5D32">
        <w:t>,</w:t>
      </w:r>
      <w:r>
        <w:t xml:space="preserve"> but the ones associated with the </w:t>
      </w:r>
      <w:proofErr w:type="spellStart"/>
      <w:r w:rsidRPr="000A5D32">
        <w:rPr>
          <w:i/>
        </w:rPr>
        <w:t>SciPy</w:t>
      </w:r>
      <w:proofErr w:type="spellEnd"/>
      <w:r w:rsidRPr="000A5D32">
        <w:rPr>
          <w:i/>
        </w:rPr>
        <w:t xml:space="preserve"> stack</w:t>
      </w:r>
      <w:r>
        <w:t xml:space="preserve"> will become familiar and regular companions on your data science journey.</w:t>
      </w:r>
    </w:p>
    <w:p w:rsidR="00F308CD" w:rsidRDefault="00F308CD" w:rsidP="00F308CD">
      <w:pPr>
        <w:pStyle w:val="QueryPara"/>
        <w:numPr>
          <w:ins w:id="386" w:author="Russell Thomas" w:date="2013-08-19T17:44:00Z"/>
        </w:numPr>
        <w:rPr>
          <w:ins w:id="387" w:author="Russell Thomas" w:date="2013-08-19T17:46:00Z"/>
        </w:rPr>
      </w:pPr>
      <w:ins w:id="388" w:author="Russell Thomas" w:date="2013-08-19T17:45:00Z">
        <w:r>
          <w:t>[[Authors: it might be useful to add a paragraph with advice on how to keep your Python installation up to date using Homebrew or something else.</w:t>
        </w:r>
      </w:ins>
    </w:p>
    <w:p w:rsidR="00F308CD" w:rsidRDefault="00F308CD" w:rsidP="00F308CD">
      <w:pPr>
        <w:pStyle w:val="QueryPara"/>
        <w:numPr>
          <w:ins w:id="389" w:author="Russell Thomas" w:date="2013-08-19T17:46:00Z"/>
        </w:numPr>
        <w:rPr>
          <w:ins w:id="390" w:author="Russell Thomas" w:date="2013-08-19T17:46:00Z"/>
        </w:rPr>
      </w:pPr>
    </w:p>
    <w:p w:rsidR="00000000" w:rsidRDefault="00F308CD">
      <w:pPr>
        <w:pStyle w:val="QueryPara"/>
        <w:numPr>
          <w:ins w:id="391" w:author="Russell Thomas" w:date="2013-08-19T17:46:00Z"/>
        </w:numPr>
        <w:pPrChange w:id="392" w:author="Russell Thomas" w:date="2013-08-19T17:45:00Z">
          <w:pPr>
            <w:pStyle w:val="Para"/>
          </w:pPr>
        </w:pPrChange>
      </w:pPr>
      <w:ins w:id="393" w:author="Russell Thomas" w:date="2013-08-19T17:46:00Z">
        <w:r>
          <w:t>Also you should probably add a paragraph on the v</w:t>
        </w:r>
      </w:ins>
      <w:ins w:id="394" w:author="Russell Thomas" w:date="2013-08-19T17:47:00Z">
        <w:r>
          <w:t xml:space="preserve">ersion </w:t>
        </w:r>
      </w:ins>
      <w:ins w:id="395" w:author="Russell Thomas" w:date="2013-08-19T17:46:00Z">
        <w:r>
          <w:t xml:space="preserve">2.6/2.7  vs. </w:t>
        </w:r>
      </w:ins>
      <w:proofErr w:type="spellStart"/>
      <w:ins w:id="396" w:author="Russell Thomas" w:date="2013-08-19T17:47:00Z">
        <w:r>
          <w:t>sersion</w:t>
        </w:r>
        <w:proofErr w:type="spellEnd"/>
        <w:r>
          <w:t xml:space="preserve"> </w:t>
        </w:r>
      </w:ins>
      <w:ins w:id="397" w:author="Russell Thomas" w:date="2013-08-19T17:46:00Z">
        <w:r>
          <w:t>3.x issue.  This</w:t>
        </w:r>
      </w:ins>
      <w:ins w:id="398" w:author="Russell Thomas" w:date="2013-08-19T17:47:00Z">
        <w:r>
          <w:t xml:space="preserve"> is confusing for many people, myself included, so it would help if you could offer simple guidance.</w:t>
        </w:r>
      </w:ins>
      <w:ins w:id="399" w:author="Russell Thomas" w:date="2013-08-19T17:45:00Z">
        <w:r>
          <w:t>]]</w:t>
        </w:r>
      </w:ins>
    </w:p>
    <w:p w:rsidR="00D26188" w:rsidRDefault="00D26188" w:rsidP="00D26188">
      <w:pPr>
        <w:pStyle w:val="H2"/>
      </w:pPr>
      <w:r>
        <w:t>Setting Up Your R Environment</w:t>
      </w:r>
    </w:p>
    <w:p w:rsidR="00D30194" w:rsidRDefault="00345368" w:rsidP="0033291B">
      <w:pPr>
        <w:pStyle w:val="Para"/>
      </w:pPr>
      <w:r>
        <w:t>To build your R/</w:t>
      </w:r>
      <w:proofErr w:type="spellStart"/>
      <w:r>
        <w:t>RStudio</w:t>
      </w:r>
      <w:proofErr w:type="spellEnd"/>
      <w:r>
        <w:t xml:space="preserve"> environment you will need to download and install R (</w:t>
      </w:r>
      <w:r w:rsidR="00272931" w:rsidRPr="00272931">
        <w:rPr>
          <w:highlight w:val="green"/>
          <w:rPrChange w:id="400" w:author="Russell Thomas" w:date="2013-08-20T09:55:00Z">
            <w:rPr>
              <w:rFonts w:ascii="Courier New" w:hAnsi="Courier New"/>
              <w:noProof/>
              <w:u w:val="single"/>
            </w:rPr>
          </w:rPrChange>
        </w:rPr>
        <w:fldChar w:fldCharType="begin"/>
      </w:r>
      <w:r w:rsidR="00272931" w:rsidRPr="00272931">
        <w:rPr>
          <w:highlight w:val="green"/>
          <w:rPrChange w:id="401" w:author="Russell Thomas" w:date="2013-08-20T09:55:00Z">
            <w:rPr>
              <w:rFonts w:ascii="Courier New" w:hAnsi="Courier New"/>
              <w:noProof/>
              <w:u w:val="single"/>
            </w:rPr>
          </w:rPrChange>
        </w:rPr>
        <w:instrText>HYPERLINK "http://cran.rstudio.com/"</w:instrText>
      </w:r>
      <w:r w:rsidR="00272931" w:rsidRPr="00272931">
        <w:rPr>
          <w:highlight w:val="green"/>
          <w:rPrChange w:id="402" w:author="Russell Thomas" w:date="2013-08-20T09:55:00Z">
            <w:rPr>
              <w:rFonts w:ascii="Courier New" w:hAnsi="Courier New"/>
              <w:noProof/>
              <w:u w:val="single"/>
            </w:rPr>
          </w:rPrChange>
        </w:rPr>
        <w:fldChar w:fldCharType="separate"/>
      </w:r>
      <w:r w:rsidR="00272931" w:rsidRPr="00272931">
        <w:rPr>
          <w:rStyle w:val="InlineURL"/>
          <w:highlight w:val="green"/>
          <w:rPrChange w:id="403" w:author="Russell Thomas" w:date="2013-08-20T09:55:00Z">
            <w:rPr>
              <w:rStyle w:val="InlineURL"/>
            </w:rPr>
          </w:rPrChange>
        </w:rPr>
        <w:t>http://cran.rstudio.com/</w:t>
      </w:r>
      <w:r w:rsidR="00272931" w:rsidRPr="00272931">
        <w:rPr>
          <w:highlight w:val="green"/>
          <w:rPrChange w:id="404" w:author="Russell Thomas" w:date="2013-08-20T09:55:00Z">
            <w:rPr>
              <w:rFonts w:ascii="Courier New" w:hAnsi="Courier New"/>
              <w:noProof/>
              <w:u w:val="single"/>
            </w:rPr>
          </w:rPrChange>
        </w:rPr>
        <w:fldChar w:fldCharType="end"/>
      </w:r>
      <w:r w:rsidR="00272931" w:rsidRPr="00272931">
        <w:rPr>
          <w:highlight w:val="green"/>
          <w:rPrChange w:id="405" w:author="Russell Thomas" w:date="2013-08-20T09:55:00Z">
            <w:rPr>
              <w:rFonts w:ascii="Courier New" w:hAnsi="Courier New"/>
              <w:noProof/>
              <w:u w:val="single"/>
            </w:rPr>
          </w:rPrChange>
        </w:rPr>
        <w:t>)</w:t>
      </w:r>
      <w:r>
        <w:t xml:space="preserve"> then do the same for </w:t>
      </w:r>
      <w:proofErr w:type="spellStart"/>
      <w:r>
        <w:t>RStudio</w:t>
      </w:r>
      <w:proofErr w:type="spellEnd"/>
      <w:r>
        <w:t xml:space="preserve"> (</w:t>
      </w:r>
      <w:r w:rsidR="00272931" w:rsidRPr="00272931">
        <w:rPr>
          <w:highlight w:val="green"/>
          <w:rPrChange w:id="406" w:author="Russell Thomas" w:date="2013-08-20T10:00:00Z">
            <w:rPr>
              <w:rFonts w:ascii="Courier New" w:hAnsi="Courier New"/>
              <w:noProof/>
              <w:u w:val="single"/>
            </w:rPr>
          </w:rPrChange>
        </w:rPr>
        <w:fldChar w:fldCharType="begin"/>
      </w:r>
      <w:r w:rsidR="00272931" w:rsidRPr="00272931">
        <w:rPr>
          <w:highlight w:val="green"/>
          <w:rPrChange w:id="407" w:author="Russell Thomas" w:date="2013-08-20T10:00:00Z">
            <w:rPr>
              <w:rFonts w:ascii="Courier New" w:hAnsi="Courier New"/>
              <w:noProof/>
              <w:u w:val="single"/>
            </w:rPr>
          </w:rPrChange>
        </w:rPr>
        <w:instrText>HYPERLINK "http://www.rstudio.com/ide/download/"</w:instrText>
      </w:r>
      <w:r w:rsidR="00272931" w:rsidRPr="00272931">
        <w:rPr>
          <w:highlight w:val="green"/>
          <w:rPrChange w:id="408" w:author="Russell Thomas" w:date="2013-08-20T10:00:00Z">
            <w:rPr>
              <w:rFonts w:ascii="Courier New" w:hAnsi="Courier New"/>
              <w:noProof/>
              <w:u w:val="single"/>
            </w:rPr>
          </w:rPrChange>
        </w:rPr>
        <w:fldChar w:fldCharType="separate"/>
      </w:r>
      <w:r w:rsidR="00272931" w:rsidRPr="00272931">
        <w:rPr>
          <w:rStyle w:val="InlineURL"/>
          <w:highlight w:val="green"/>
          <w:rPrChange w:id="409" w:author="Russell Thomas" w:date="2013-08-20T10:00:00Z">
            <w:rPr>
              <w:rStyle w:val="InlineURL"/>
            </w:rPr>
          </w:rPrChange>
        </w:rPr>
        <w:t>http://www.rstudio.com/ide/download/</w:t>
      </w:r>
      <w:r w:rsidR="00272931" w:rsidRPr="00272931">
        <w:rPr>
          <w:highlight w:val="green"/>
          <w:rPrChange w:id="410" w:author="Russell Thomas" w:date="2013-08-20T10:00:00Z">
            <w:rPr>
              <w:rFonts w:ascii="Courier New" w:hAnsi="Courier New"/>
              <w:noProof/>
              <w:u w:val="single"/>
            </w:rPr>
          </w:rPrChange>
        </w:rPr>
        <w:fldChar w:fldCharType="end"/>
      </w:r>
      <w:r w:rsidR="00272931" w:rsidRPr="00272931">
        <w:rPr>
          <w:highlight w:val="green"/>
          <w:rPrChange w:id="411" w:author="Russell Thomas" w:date="2013-08-20T10:00:00Z">
            <w:rPr>
              <w:rFonts w:ascii="Courier New" w:hAnsi="Courier New"/>
              <w:noProof/>
              <w:u w:val="single"/>
            </w:rPr>
          </w:rPrChange>
        </w:rPr>
        <w:t>).</w:t>
      </w:r>
      <w:r>
        <w:t xml:space="preserve"> Both links provide full installation details </w:t>
      </w:r>
      <w:r w:rsidR="00D30194">
        <w:t>for Linux, Windows</w:t>
      </w:r>
      <w:ins w:id="412" w:author="Kezia Endsley" w:date="2013-08-05T06:44:00Z">
        <w:r w:rsidR="006F007C">
          <w:t>,</w:t>
        </w:r>
      </w:ins>
      <w:r w:rsidR="00D30194">
        <w:t xml:space="preserve"> and Mac OS X systems</w:t>
      </w:r>
      <w:r>
        <w:t xml:space="preserve"> so we won’t delve into the minutiae in this section. You </w:t>
      </w:r>
      <w:del w:id="413" w:author="Kezia Endsley" w:date="2013-08-05T06:44:00Z">
        <w:r w:rsidDel="006F007C">
          <w:delText>will</w:delText>
        </w:r>
      </w:del>
      <w:ins w:id="414" w:author="Kezia Endsley" w:date="2013-08-05T06:44:00Z">
        <w:r w:rsidR="006F007C">
          <w:t>do</w:t>
        </w:r>
      </w:ins>
      <w:r w:rsidR="00A660F9">
        <w:t>, however,</w:t>
      </w:r>
      <w:r>
        <w:t xml:space="preserve"> need to make a choice </w:t>
      </w:r>
      <w:r w:rsidR="00D30194">
        <w:t>when you install</w:t>
      </w:r>
      <w:r>
        <w:t xml:space="preserve"> </w:t>
      </w:r>
      <w:proofErr w:type="spellStart"/>
      <w:r>
        <w:t>RStudio</w:t>
      </w:r>
      <w:proofErr w:type="spellEnd"/>
      <w:r>
        <w:t xml:space="preserve"> as it comes in two flavors: Desktop and Server.</w:t>
      </w:r>
      <w:r w:rsidR="00D30194">
        <w:t xml:space="preserve"> Both provide the same</w:t>
      </w:r>
      <w:r w:rsidR="00A660F9">
        <w:t xml:space="preserve"> core </w:t>
      </w:r>
      <w:r w:rsidR="00D30194">
        <w:t>features:</w:t>
      </w:r>
    </w:p>
    <w:p w:rsidR="00D30194" w:rsidRDefault="006F007C" w:rsidP="00D30194">
      <w:pPr>
        <w:pStyle w:val="ListBulleted"/>
        <w:numPr>
          <w:numberingChange w:id="415" w:author="Kezia Endsley" w:date="2013-08-05T06:51:00Z" w:original=""/>
        </w:numPr>
      </w:pPr>
      <w:r>
        <w:t>Built</w:t>
      </w:r>
      <w:r w:rsidR="00D30194">
        <w:t>-in IDE</w:t>
      </w:r>
    </w:p>
    <w:p w:rsidR="00D30194" w:rsidRDefault="006F007C" w:rsidP="00D30194">
      <w:pPr>
        <w:pStyle w:val="ListBulleted"/>
        <w:numPr>
          <w:numberingChange w:id="416" w:author="Kezia Endsley" w:date="2013-08-05T06:51:00Z" w:original=""/>
        </w:numPr>
      </w:pPr>
      <w:r>
        <w:t xml:space="preserve">Data </w:t>
      </w:r>
      <w:r w:rsidR="00D30194">
        <w:t>structure and workspace exploration tools</w:t>
      </w:r>
    </w:p>
    <w:p w:rsidR="00D26188" w:rsidRDefault="006F007C" w:rsidP="00D30194">
      <w:pPr>
        <w:pStyle w:val="ListBulleted"/>
        <w:numPr>
          <w:numberingChange w:id="417" w:author="Kezia Endsley" w:date="2013-08-05T06:51:00Z" w:original=""/>
        </w:numPr>
      </w:pPr>
      <w:r>
        <w:t xml:space="preserve">Quick </w:t>
      </w:r>
      <w:r w:rsidR="00D30194">
        <w:t>access to the R console</w:t>
      </w:r>
    </w:p>
    <w:p w:rsidR="00D30194" w:rsidRDefault="00D30194" w:rsidP="00D30194">
      <w:pPr>
        <w:pStyle w:val="ListBulleted"/>
        <w:numPr>
          <w:numberingChange w:id="418" w:author="Kezia Endsley" w:date="2013-08-05T06:51:00Z" w:original=""/>
        </w:numPr>
      </w:pPr>
      <w:r>
        <w:t>R help viewer</w:t>
      </w:r>
    </w:p>
    <w:p w:rsidR="00D30194" w:rsidRDefault="006F007C" w:rsidP="00D30194">
      <w:pPr>
        <w:pStyle w:val="ListBulleted"/>
        <w:numPr>
          <w:numberingChange w:id="419" w:author="Kezia Endsley" w:date="2013-08-05T06:51:00Z" w:original=""/>
        </w:numPr>
      </w:pPr>
      <w:r>
        <w:t xml:space="preserve">Graphics </w:t>
      </w:r>
      <w:r w:rsidR="00D30194">
        <w:t>panel viewer</w:t>
      </w:r>
    </w:p>
    <w:p w:rsidR="00D30194" w:rsidRDefault="006F007C" w:rsidP="00D30194">
      <w:pPr>
        <w:pStyle w:val="ListBulleted"/>
        <w:numPr>
          <w:numberingChange w:id="420" w:author="Kezia Endsley" w:date="2013-08-05T06:51:00Z" w:original=""/>
        </w:numPr>
      </w:pPr>
      <w:r>
        <w:t xml:space="preserve">File </w:t>
      </w:r>
      <w:r w:rsidR="00D30194">
        <w:t>system explorer</w:t>
      </w:r>
    </w:p>
    <w:p w:rsidR="00D30194" w:rsidRDefault="006F007C" w:rsidP="00D30194">
      <w:pPr>
        <w:pStyle w:val="ListBulleted"/>
        <w:numPr>
          <w:numberingChange w:id="421" w:author="Kezia Endsley" w:date="2013-08-05T06:51:00Z" w:original=""/>
        </w:numPr>
      </w:pPr>
      <w:r>
        <w:t xml:space="preserve">Package </w:t>
      </w:r>
      <w:r w:rsidR="00D30194">
        <w:t>manager</w:t>
      </w:r>
    </w:p>
    <w:p w:rsidR="00D30194" w:rsidRDefault="006F007C" w:rsidP="00D30194">
      <w:pPr>
        <w:pStyle w:val="ListBulleted"/>
        <w:numPr>
          <w:numberingChange w:id="422" w:author="Kezia Endsley" w:date="2013-08-05T06:51:00Z" w:original=""/>
        </w:numPr>
      </w:pPr>
      <w:r>
        <w:t xml:space="preserve">Integration </w:t>
      </w:r>
      <w:r w:rsidR="00D30194">
        <w:t>with version control systems</w:t>
      </w:r>
    </w:p>
    <w:p w:rsidR="00887984" w:rsidRDefault="00D30194" w:rsidP="0033291B">
      <w:pPr>
        <w:pStyle w:val="Para"/>
      </w:pPr>
      <w:r>
        <w:t>The primary difference is that one runs as a standalone, single-user application (</w:t>
      </w:r>
      <w:proofErr w:type="spellStart"/>
      <w:r>
        <w:t>RStudio</w:t>
      </w:r>
      <w:proofErr w:type="spellEnd"/>
      <w:r>
        <w:t xml:space="preserve"> Desktop) and the other (</w:t>
      </w:r>
      <w:proofErr w:type="spellStart"/>
      <w:r>
        <w:t>RStudio</w:t>
      </w:r>
      <w:proofErr w:type="spellEnd"/>
      <w:r>
        <w:t xml:space="preserve"> Server) is installed on a server, accessed via browser</w:t>
      </w:r>
      <w:ins w:id="423" w:author="Kezia Endsley" w:date="2013-08-05T06:47:00Z">
        <w:r w:rsidR="009F2A74">
          <w:t>,</w:t>
        </w:r>
      </w:ins>
      <w:r>
        <w:t xml:space="preserve"> and enables multiple users to take advantage of the compute infrastructure. If you are not familiar with R or </w:t>
      </w:r>
      <w:proofErr w:type="spellStart"/>
      <w:r>
        <w:t>RStudio</w:t>
      </w:r>
      <w:proofErr w:type="spellEnd"/>
      <w:r>
        <w:t xml:space="preserve">, begin by downloading and installing </w:t>
      </w:r>
      <w:proofErr w:type="spellStart"/>
      <w:r>
        <w:t>RStudio</w:t>
      </w:r>
      <w:proofErr w:type="spellEnd"/>
      <w:r>
        <w:t xml:space="preserve"> Desktop</w:t>
      </w:r>
      <w:r w:rsidR="00887984">
        <w:t xml:space="preserve"> (all examples in this book involving </w:t>
      </w:r>
      <w:proofErr w:type="spellStart"/>
      <w:r w:rsidR="00887984">
        <w:t>RStudio</w:t>
      </w:r>
      <w:proofErr w:type="spellEnd"/>
      <w:r w:rsidR="00887984">
        <w:t xml:space="preserve"> assume you are working in the Desktop version).</w:t>
      </w:r>
    </w:p>
    <w:p w:rsidR="002225FB" w:rsidRDefault="002225FB" w:rsidP="0033291B">
      <w:pPr>
        <w:pStyle w:val="Para"/>
      </w:pPr>
      <w:r>
        <w:t xml:space="preserve">For those </w:t>
      </w:r>
      <w:del w:id="424" w:author="Kezia Endsley" w:date="2013-08-05T06:48:00Z">
        <w:r w:rsidR="00B41469" w:rsidDel="009F2A74">
          <w:delText xml:space="preserve">in organizations </w:delText>
        </w:r>
        <w:r w:rsidDel="009F2A74">
          <w:delText>who are</w:delText>
        </w:r>
      </w:del>
      <w:ins w:id="425" w:author="Kezia Endsley" w:date="2013-08-05T06:48:00Z">
        <w:r w:rsidR="009F2A74">
          <w:t>of you</w:t>
        </w:r>
      </w:ins>
      <w:r>
        <w:t xml:space="preserve"> limited to </w:t>
      </w:r>
      <w:r w:rsidR="00B41469">
        <w:t xml:space="preserve">working with </w:t>
      </w:r>
      <w:r>
        <w:t>commercially supported tools, Revolution Analytics (</w:t>
      </w:r>
      <w:r w:rsidR="00272931" w:rsidRPr="00272931">
        <w:rPr>
          <w:highlight w:val="green"/>
          <w:rPrChange w:id="426" w:author="Russell Thomas" w:date="2013-08-20T10:00:00Z">
            <w:rPr>
              <w:rFonts w:ascii="Courier New" w:hAnsi="Courier New"/>
              <w:noProof/>
              <w:u w:val="single"/>
            </w:rPr>
          </w:rPrChange>
        </w:rPr>
        <w:fldChar w:fldCharType="begin"/>
      </w:r>
      <w:r w:rsidR="00272931" w:rsidRPr="00272931">
        <w:rPr>
          <w:highlight w:val="green"/>
          <w:rPrChange w:id="427" w:author="Russell Thomas" w:date="2013-08-20T10:00:00Z">
            <w:rPr>
              <w:rFonts w:ascii="Courier New" w:hAnsi="Courier New"/>
              <w:noProof/>
              <w:u w:val="single"/>
            </w:rPr>
          </w:rPrChange>
        </w:rPr>
        <w:instrText>HYPERLINK "http://www.revolutionanalytics.com/support/"</w:instrText>
      </w:r>
      <w:r w:rsidR="00272931" w:rsidRPr="00272931">
        <w:rPr>
          <w:highlight w:val="green"/>
          <w:rPrChange w:id="428" w:author="Russell Thomas" w:date="2013-08-20T10:00:00Z">
            <w:rPr>
              <w:rFonts w:ascii="Courier New" w:hAnsi="Courier New"/>
              <w:noProof/>
              <w:u w:val="single"/>
            </w:rPr>
          </w:rPrChange>
        </w:rPr>
        <w:fldChar w:fldCharType="separate"/>
      </w:r>
      <w:r w:rsidR="00272931" w:rsidRPr="00272931">
        <w:rPr>
          <w:rStyle w:val="InlineURL"/>
          <w:highlight w:val="green"/>
          <w:rPrChange w:id="429" w:author="Russell Thomas" w:date="2013-08-20T10:00:00Z">
            <w:rPr>
              <w:rStyle w:val="InlineURL"/>
            </w:rPr>
          </w:rPrChange>
        </w:rPr>
        <w:t>http://www.revolutionanalytics.com/support/</w:t>
      </w:r>
      <w:r w:rsidR="00272931" w:rsidRPr="00272931">
        <w:rPr>
          <w:highlight w:val="green"/>
          <w:rPrChange w:id="430" w:author="Russell Thomas" w:date="2013-08-20T10:00:00Z">
            <w:rPr>
              <w:rFonts w:ascii="Courier New" w:hAnsi="Courier New"/>
              <w:noProof/>
              <w:u w:val="single"/>
            </w:rPr>
          </w:rPrChange>
        </w:rPr>
        <w:fldChar w:fldCharType="end"/>
      </w:r>
      <w:r w:rsidR="00272931" w:rsidRPr="00272931">
        <w:rPr>
          <w:highlight w:val="green"/>
          <w:rPrChange w:id="431" w:author="Russell Thomas" w:date="2013-08-20T10:00:00Z">
            <w:rPr>
              <w:rFonts w:ascii="Courier New" w:hAnsi="Courier New"/>
              <w:noProof/>
              <w:u w:val="single"/>
            </w:rPr>
          </w:rPrChange>
        </w:rPr>
        <w:t>)</w:t>
      </w:r>
      <w:r>
        <w:t xml:space="preserve"> provides commercial offerings and</w:t>
      </w:r>
      <w:r w:rsidR="00F75071">
        <w:t xml:space="preserve"> technical</w:t>
      </w:r>
      <w:r>
        <w:t xml:space="preserve"> support for R.</w:t>
      </w:r>
    </w:p>
    <w:p w:rsidR="003540AE" w:rsidRDefault="00423A8A" w:rsidP="0033291B">
      <w:pPr>
        <w:pStyle w:val="Para"/>
      </w:pPr>
      <w:r>
        <w:t>Once everything is installed</w:t>
      </w:r>
      <w:r w:rsidR="003540AE">
        <w:t xml:space="preserve">, </w:t>
      </w:r>
      <w:r>
        <w:t xml:space="preserve">open </w:t>
      </w:r>
      <w:proofErr w:type="spellStart"/>
      <w:r>
        <w:t>RStudio</w:t>
      </w:r>
      <w:proofErr w:type="spellEnd"/>
      <w:r>
        <w:t xml:space="preserve"> and verify you see the default workspace, which should look similar to Figure 2.</w:t>
      </w:r>
      <w:r w:rsidR="00933830">
        <w:t>4</w:t>
      </w:r>
      <w:r>
        <w:t>.</w:t>
      </w:r>
    </w:p>
    <w:p w:rsidR="00423A8A" w:rsidRDefault="00272931" w:rsidP="00423A8A">
      <w:pPr>
        <w:pStyle w:val="Slug"/>
      </w:pPr>
      <w:r w:rsidRPr="00272931">
        <w:rPr>
          <w:highlight w:val="green"/>
          <w:rPrChange w:id="432" w:author="Russell Thomas" w:date="2013-08-20T10:03:00Z">
            <w:rPr>
              <w:rFonts w:ascii="Courier New" w:hAnsi="Courier New"/>
              <w:b w:val="0"/>
              <w:noProof/>
              <w:snapToGrid w:val="0"/>
              <w:sz w:val="26"/>
              <w:szCs w:val="24"/>
              <w:u w:val="single"/>
            </w:rPr>
          </w:rPrChange>
        </w:rPr>
        <w:t xml:space="preserve">Figure 2.4 </w:t>
      </w:r>
      <w:proofErr w:type="spellStart"/>
      <w:r w:rsidRPr="00272931">
        <w:rPr>
          <w:highlight w:val="green"/>
          <w:rPrChange w:id="433" w:author="Russell Thomas" w:date="2013-08-20T10:03:00Z">
            <w:rPr>
              <w:rFonts w:ascii="Courier New" w:hAnsi="Courier New"/>
              <w:b w:val="0"/>
              <w:noProof/>
              <w:snapToGrid w:val="0"/>
              <w:sz w:val="26"/>
              <w:szCs w:val="24"/>
              <w:u w:val="single"/>
            </w:rPr>
          </w:rPrChange>
        </w:rPr>
        <w:t>RStudio</w:t>
      </w:r>
      <w:proofErr w:type="spellEnd"/>
      <w:r w:rsidRPr="00272931">
        <w:rPr>
          <w:highlight w:val="green"/>
          <w:rPrChange w:id="434" w:author="Russell Thomas" w:date="2013-08-20T10:03:00Z">
            <w:rPr>
              <w:rFonts w:ascii="Courier New" w:hAnsi="Courier New"/>
              <w:b w:val="0"/>
              <w:noProof/>
              <w:snapToGrid w:val="0"/>
              <w:sz w:val="26"/>
              <w:szCs w:val="24"/>
              <w:u w:val="single"/>
            </w:rPr>
          </w:rPrChange>
        </w:rPr>
        <w:t xml:space="preserve"> Default Workspace</w:t>
      </w:r>
      <w:r w:rsidRPr="00272931">
        <w:rPr>
          <w:highlight w:val="green"/>
          <w:rPrChange w:id="435" w:author="Russell Thomas" w:date="2013-08-20T10:03:00Z">
            <w:rPr>
              <w:rFonts w:ascii="Courier New" w:hAnsi="Courier New"/>
              <w:b w:val="0"/>
              <w:noProof/>
              <w:snapToGrid w:val="0"/>
              <w:sz w:val="26"/>
              <w:szCs w:val="24"/>
              <w:u w:val="single"/>
            </w:rPr>
          </w:rPrChange>
        </w:rPr>
        <w:tab/>
        <w:t>[793725c02f004.png]</w:t>
      </w:r>
    </w:p>
    <w:p w:rsidR="001634EF" w:rsidRDefault="009632C9" w:rsidP="0033291B">
      <w:pPr>
        <w:pStyle w:val="Para"/>
      </w:pPr>
      <w:r>
        <w:t xml:space="preserve">If all is working correctly, you should take some time </w:t>
      </w:r>
      <w:r w:rsidR="001634EF">
        <w:t>to walk through “</w:t>
      </w:r>
      <w:r w:rsidR="00272931" w:rsidRPr="00272931">
        <w:rPr>
          <w:rPrChange w:id="436" w:author="Kezia Endsley" w:date="2013-08-05T06:48:00Z">
            <w:rPr>
              <w:rFonts w:ascii="Courier New" w:hAnsi="Courier New"/>
              <w:i/>
              <w:noProof/>
              <w:u w:val="single"/>
            </w:rPr>
          </w:rPrChange>
        </w:rPr>
        <w:t>A (</w:t>
      </w:r>
      <w:r w:rsidR="009F2A74" w:rsidRPr="009F2A74">
        <w:t xml:space="preserve">Very) Short Introduction </w:t>
      </w:r>
      <w:r w:rsidR="00272931" w:rsidRPr="00272931">
        <w:rPr>
          <w:rPrChange w:id="437" w:author="Kezia Endsley" w:date="2013-08-05T06:48:00Z">
            <w:rPr>
              <w:rFonts w:ascii="Courier New" w:hAnsi="Courier New"/>
              <w:i/>
              <w:noProof/>
              <w:u w:val="single"/>
            </w:rPr>
          </w:rPrChange>
        </w:rPr>
        <w:t>to R</w:t>
      </w:r>
      <w:r w:rsidR="001634EF">
        <w:t xml:space="preserve">” by Paul </w:t>
      </w:r>
      <w:proofErr w:type="spellStart"/>
      <w:r w:rsidR="001634EF">
        <w:t>Torfs</w:t>
      </w:r>
      <w:proofErr w:type="spellEnd"/>
      <w:r w:rsidR="001634EF">
        <w:t xml:space="preserve"> and Claudia </w:t>
      </w:r>
      <w:proofErr w:type="spellStart"/>
      <w:r w:rsidR="001634EF">
        <w:t>Brauer</w:t>
      </w:r>
      <w:proofErr w:type="spellEnd"/>
      <w:r w:rsidR="001634EF">
        <w:t xml:space="preserve"> (</w:t>
      </w:r>
      <w:hyperlink r:id="rId10" w:history="1">
        <w:r w:rsidR="001634EF" w:rsidRPr="001634EF">
          <w:rPr>
            <w:rStyle w:val="InlineURL"/>
          </w:rPr>
          <w:t>http://cran.r-project.org/doc/contrib/Torfs%2BBrauer-Short-R-Intro.pdf</w:t>
        </w:r>
      </w:hyperlink>
      <w:r w:rsidR="001634EF">
        <w:t xml:space="preserve">). It will run through just enough of the basics of the R language and </w:t>
      </w:r>
      <w:proofErr w:type="spellStart"/>
      <w:r w:rsidR="001634EF">
        <w:t>RStudio</w:t>
      </w:r>
      <w:proofErr w:type="spellEnd"/>
      <w:r w:rsidR="001634EF">
        <w:t xml:space="preserve"> environment to make you dangerous.</w:t>
      </w:r>
    </w:p>
    <w:p w:rsidR="00423A8A" w:rsidRDefault="001634EF" w:rsidP="0033291B">
      <w:pPr>
        <w:pStyle w:val="Para"/>
      </w:pPr>
      <w:del w:id="438" w:author="Kezia Endsley" w:date="2013-08-05T06:48:00Z">
        <w:r w:rsidDel="009F2A74">
          <w:delText xml:space="preserve">While </w:delText>
        </w:r>
      </w:del>
      <w:ins w:id="439" w:author="Kezia Endsley" w:date="2013-08-05T06:48:00Z">
        <w:r w:rsidR="009F2A74">
          <w:t xml:space="preserve">Although </w:t>
        </w:r>
      </w:ins>
      <w:r>
        <w:t xml:space="preserve">you can use the built-in package manager with </w:t>
      </w:r>
      <w:proofErr w:type="spellStart"/>
      <w:r>
        <w:t>RStudio</w:t>
      </w:r>
      <w:proofErr w:type="spellEnd"/>
      <w:r>
        <w:t xml:space="preserve"> to install packages, you will eventually come to the realization that using the console method </w:t>
      </w:r>
      <w:r w:rsidR="00B41469">
        <w:t xml:space="preserve">is </w:t>
      </w:r>
      <w:r>
        <w:t>much more convenient.</w:t>
      </w:r>
      <w:r w:rsidR="00B35486">
        <w:t xml:space="preserve"> To get familiar with this process right away, you should install the </w:t>
      </w:r>
      <w:del w:id="440" w:author="Kezia Endsley" w:date="2013-08-05T06:49:00Z">
        <w:r w:rsidR="00B35486" w:rsidDel="00084B98">
          <w:delText>“</w:delText>
        </w:r>
      </w:del>
      <w:r w:rsidR="00272931" w:rsidRPr="00272931">
        <w:rPr>
          <w:rStyle w:val="InlineCode"/>
          <w:rPrChange w:id="441" w:author="Kezia Endsley" w:date="2013-08-05T06:49:00Z">
            <w:rPr>
              <w:rStyle w:val="InlineCodeVariable"/>
            </w:rPr>
          </w:rPrChange>
        </w:rPr>
        <w:t>ggplot2</w:t>
      </w:r>
      <w:del w:id="442" w:author="Kezia Endsley" w:date="2013-08-05T06:49:00Z">
        <w:r w:rsidR="00B35486" w:rsidDel="00084B98">
          <w:delText>”</w:delText>
        </w:r>
      </w:del>
      <w:r w:rsidR="00B35486">
        <w:t xml:space="preserve"> package, which is the primary graphics library </w:t>
      </w:r>
      <w:del w:id="443" w:author="Kezia Endsley" w:date="2013-08-05T06:49:00Z">
        <w:r w:rsidR="00B35486" w:rsidDel="00084B98">
          <w:delText>we’ll be using in our</w:delText>
        </w:r>
      </w:del>
      <w:ins w:id="444" w:author="Kezia Endsley" w:date="2013-08-05T06:49:00Z">
        <w:r w:rsidR="00084B98">
          <w:t xml:space="preserve">used in the book’s </w:t>
        </w:r>
      </w:ins>
      <w:del w:id="445" w:author="Kezia Endsley" w:date="2013-08-05T06:49:00Z">
        <w:r w:rsidR="00B35486" w:rsidDel="00084B98">
          <w:delText xml:space="preserve"> </w:delText>
        </w:r>
      </w:del>
      <w:r w:rsidR="00B35486">
        <w:t>examples</w:t>
      </w:r>
      <w:ins w:id="446" w:author="Kezia Endsley" w:date="2013-08-05T06:49:00Z">
        <w:r w:rsidR="00084B98">
          <w:t>. Installation is</w:t>
        </w:r>
      </w:ins>
      <w:r w:rsidR="00B35486">
        <w:t xml:space="preserve"> </w:t>
      </w:r>
      <w:del w:id="447" w:author="Kezia Endsley" w:date="2013-08-05T06:49:00Z">
        <w:r w:rsidR="00B35486" w:rsidDel="00084B98">
          <w:delText xml:space="preserve">and </w:delText>
        </w:r>
      </w:del>
      <w:r w:rsidR="00B35486">
        <w:t xml:space="preserve">as straightforward as entering the following into the </w:t>
      </w:r>
      <w:proofErr w:type="spellStart"/>
      <w:r w:rsidR="00B35486">
        <w:t>RStudio</w:t>
      </w:r>
      <w:proofErr w:type="spellEnd"/>
      <w:r w:rsidR="00B35486">
        <w:t xml:space="preserve"> console pane:</w:t>
      </w:r>
    </w:p>
    <w:p w:rsidR="009710A9" w:rsidRPr="00532893" w:rsidRDefault="009710A9" w:rsidP="009710A9">
      <w:pPr>
        <w:pStyle w:val="QueryPara"/>
        <w:numPr>
          <w:ins w:id="448" w:author="Kezia Endsley" w:date="2013-08-05T06:52:00Z"/>
        </w:numPr>
        <w:rPr>
          <w:ins w:id="449" w:author="Kezia Endsley" w:date="2013-08-05T06:52:00Z"/>
          <w:highlight w:val="green"/>
          <w:rPrChange w:id="450" w:author="Russell Thomas" w:date="2013-08-20T10:05:00Z">
            <w:rPr>
              <w:ins w:id="451" w:author="Kezia Endsley" w:date="2013-08-05T06:52:00Z"/>
            </w:rPr>
          </w:rPrChange>
        </w:rPr>
      </w:pPr>
      <w:ins w:id="452" w:author="Kezia Endsley" w:date="2013-08-05T06:52:00Z">
        <w:r>
          <w:t xml:space="preserve">[[Authors: I changed “curly” quotes below in code to straight quotes. Although they might not look curly per se, they are converted to curly quotes in layout and can cause issues when/if book code is online or in </w:t>
        </w:r>
        <w:proofErr w:type="spellStart"/>
        <w:r>
          <w:t>ebook</w:t>
        </w:r>
        <w:proofErr w:type="spellEnd"/>
        <w:r>
          <w:t xml:space="preserve"> format. </w:t>
        </w:r>
        <w:proofErr w:type="spellStart"/>
        <w:r w:rsidR="00272931" w:rsidRPr="00272931">
          <w:rPr>
            <w:highlight w:val="green"/>
            <w:rPrChange w:id="453" w:author="Russell Thomas" w:date="2013-08-20T10:05:00Z">
              <w:rPr>
                <w:rFonts w:ascii="Courier New" w:hAnsi="Courier New"/>
                <w:i/>
                <w:noProof/>
              </w:rPr>
            </w:rPrChange>
          </w:rPr>
          <w:t>Kezia</w:t>
        </w:r>
        <w:proofErr w:type="spellEnd"/>
        <w:r w:rsidR="00272931" w:rsidRPr="00272931">
          <w:rPr>
            <w:highlight w:val="green"/>
            <w:rPrChange w:id="454" w:author="Russell Thomas" w:date="2013-08-20T10:05:00Z">
              <w:rPr>
                <w:rFonts w:ascii="Courier New" w:hAnsi="Courier New"/>
                <w:i/>
                <w:noProof/>
              </w:rPr>
            </w:rPrChange>
          </w:rPr>
          <w:t>]]</w:t>
        </w:r>
      </w:ins>
    </w:p>
    <w:p w:rsidR="00B35486" w:rsidRPr="00532893" w:rsidRDefault="00272931" w:rsidP="00B35486">
      <w:pPr>
        <w:pStyle w:val="CodeScreen"/>
        <w:rPr>
          <w:b/>
          <w:highlight w:val="green"/>
          <w:rPrChange w:id="455" w:author="Russell Thomas" w:date="2013-08-20T10:05:00Z">
            <w:rPr>
              <w:b/>
            </w:rPr>
          </w:rPrChange>
        </w:rPr>
      </w:pPr>
      <w:r w:rsidRPr="00272931">
        <w:rPr>
          <w:b/>
          <w:highlight w:val="green"/>
          <w:rPrChange w:id="456" w:author="Russell Thomas" w:date="2013-08-20T10:05:00Z">
            <w:rPr>
              <w:b/>
              <w:i/>
              <w:sz w:val="26"/>
            </w:rPr>
          </w:rPrChange>
        </w:rPr>
        <w:t>&gt; install.packages(</w:t>
      </w:r>
      <w:ins w:id="457" w:author="Kezia Endsley" w:date="2013-08-05T06:51:00Z">
        <w:r w:rsidRPr="00272931">
          <w:rPr>
            <w:b/>
            <w:highlight w:val="green"/>
            <w:rPrChange w:id="458" w:author="Russell Thomas" w:date="2013-08-20T10:05:00Z">
              <w:rPr>
                <w:b/>
                <w:i/>
                <w:sz w:val="26"/>
              </w:rPr>
            </w:rPrChange>
          </w:rPr>
          <w:t>"</w:t>
        </w:r>
      </w:ins>
      <w:del w:id="459" w:author="Kezia Endsley" w:date="2013-08-05T06:51:00Z">
        <w:r w:rsidRPr="00272931">
          <w:rPr>
            <w:b/>
            <w:highlight w:val="green"/>
            <w:rPrChange w:id="460" w:author="Russell Thomas" w:date="2013-08-20T10:05:00Z">
              <w:rPr>
                <w:b/>
                <w:i/>
                <w:sz w:val="26"/>
              </w:rPr>
            </w:rPrChange>
          </w:rPr>
          <w:delText>“</w:delText>
        </w:r>
      </w:del>
      <w:r w:rsidRPr="00272931">
        <w:rPr>
          <w:b/>
          <w:highlight w:val="green"/>
          <w:rPrChange w:id="461" w:author="Russell Thomas" w:date="2013-08-20T10:05:00Z">
            <w:rPr>
              <w:b/>
              <w:i/>
              <w:sz w:val="26"/>
            </w:rPr>
          </w:rPrChange>
        </w:rPr>
        <w:t>ggplot2</w:t>
      </w:r>
      <w:ins w:id="462" w:author="Kezia Endsley" w:date="2013-08-05T06:51:00Z">
        <w:r w:rsidRPr="00272931">
          <w:rPr>
            <w:b/>
            <w:highlight w:val="green"/>
            <w:rPrChange w:id="463" w:author="Russell Thomas" w:date="2013-08-20T10:05:00Z">
              <w:rPr>
                <w:b/>
                <w:i/>
                <w:sz w:val="26"/>
              </w:rPr>
            </w:rPrChange>
          </w:rPr>
          <w:t>"</w:t>
        </w:r>
      </w:ins>
      <w:del w:id="464" w:author="Kezia Endsley" w:date="2013-08-05T06:51:00Z">
        <w:r w:rsidRPr="00272931">
          <w:rPr>
            <w:b/>
            <w:highlight w:val="green"/>
            <w:rPrChange w:id="465" w:author="Russell Thomas" w:date="2013-08-20T10:05:00Z">
              <w:rPr>
                <w:b/>
                <w:i/>
                <w:sz w:val="26"/>
              </w:rPr>
            </w:rPrChange>
          </w:rPr>
          <w:delText>”</w:delText>
        </w:r>
      </w:del>
      <w:r w:rsidRPr="00272931">
        <w:rPr>
          <w:b/>
          <w:highlight w:val="green"/>
          <w:rPrChange w:id="466" w:author="Russell Thomas" w:date="2013-08-20T10:05:00Z">
            <w:rPr>
              <w:b/>
              <w:i/>
              <w:sz w:val="26"/>
            </w:rPr>
          </w:rPrChange>
        </w:rPr>
        <w:t>)</w:t>
      </w:r>
    </w:p>
    <w:p w:rsidR="00B35486" w:rsidRPr="00532893" w:rsidRDefault="00272931" w:rsidP="00B35486">
      <w:pPr>
        <w:pStyle w:val="CodeScreen"/>
        <w:rPr>
          <w:highlight w:val="green"/>
          <w:rPrChange w:id="467" w:author="Russell Thomas" w:date="2013-08-20T10:05:00Z">
            <w:rPr/>
          </w:rPrChange>
        </w:rPr>
      </w:pPr>
      <w:r w:rsidRPr="00272931">
        <w:rPr>
          <w:highlight w:val="green"/>
          <w:rPrChange w:id="468" w:author="Russell Thomas" w:date="2013-08-20T10:05:00Z">
            <w:rPr>
              <w:i/>
              <w:sz w:val="26"/>
            </w:rPr>
          </w:rPrChange>
        </w:rPr>
        <w:t xml:space="preserve">Installing package(s) into </w:t>
      </w:r>
      <w:ins w:id="469" w:author="Kezia Endsley" w:date="2013-08-05T06:50:00Z">
        <w:r w:rsidRPr="00272931">
          <w:rPr>
            <w:highlight w:val="green"/>
            <w:rPrChange w:id="470" w:author="Russell Thomas" w:date="2013-08-20T10:05:00Z">
              <w:rPr>
                <w:i/>
                <w:sz w:val="26"/>
              </w:rPr>
            </w:rPrChange>
          </w:rPr>
          <w:t>'</w:t>
        </w:r>
      </w:ins>
      <w:del w:id="471" w:author="Kezia Endsley" w:date="2013-08-05T06:50:00Z">
        <w:r w:rsidRPr="00272931">
          <w:rPr>
            <w:highlight w:val="green"/>
            <w:rPrChange w:id="472" w:author="Russell Thomas" w:date="2013-08-20T10:05:00Z">
              <w:rPr>
                <w:i/>
                <w:sz w:val="26"/>
              </w:rPr>
            </w:rPrChange>
          </w:rPr>
          <w:delText>‘</w:delText>
        </w:r>
      </w:del>
      <w:r w:rsidRPr="00272931">
        <w:rPr>
          <w:highlight w:val="green"/>
          <w:rPrChange w:id="473" w:author="Russell Thomas" w:date="2013-08-20T10:05:00Z">
            <w:rPr>
              <w:i/>
              <w:sz w:val="26"/>
            </w:rPr>
          </w:rPrChange>
        </w:rPr>
        <w:t>/Library/Frameworks/R.framework/Versions/2.15/Resources/library</w:t>
      </w:r>
      <w:ins w:id="474" w:author="Kezia Endsley" w:date="2013-08-05T06:50:00Z">
        <w:r w:rsidRPr="00272931">
          <w:rPr>
            <w:highlight w:val="green"/>
            <w:rPrChange w:id="475" w:author="Russell Thomas" w:date="2013-08-20T10:05:00Z">
              <w:rPr>
                <w:i/>
                <w:sz w:val="26"/>
              </w:rPr>
            </w:rPrChange>
          </w:rPr>
          <w:t>'</w:t>
        </w:r>
      </w:ins>
      <w:del w:id="476" w:author="Kezia Endsley" w:date="2013-08-05T06:50:00Z">
        <w:r w:rsidRPr="00272931">
          <w:rPr>
            <w:highlight w:val="green"/>
            <w:rPrChange w:id="477" w:author="Russell Thomas" w:date="2013-08-20T10:05:00Z">
              <w:rPr>
                <w:i/>
                <w:sz w:val="26"/>
              </w:rPr>
            </w:rPrChange>
          </w:rPr>
          <w:delText>’</w:delText>
        </w:r>
      </w:del>
    </w:p>
    <w:p w:rsidR="00B35486" w:rsidRPr="00532893" w:rsidRDefault="00272931" w:rsidP="00B35486">
      <w:pPr>
        <w:pStyle w:val="CodeScreen"/>
        <w:rPr>
          <w:highlight w:val="green"/>
          <w:rPrChange w:id="478" w:author="Russell Thomas" w:date="2013-08-20T10:05:00Z">
            <w:rPr/>
          </w:rPrChange>
        </w:rPr>
      </w:pPr>
      <w:r w:rsidRPr="00272931">
        <w:rPr>
          <w:highlight w:val="green"/>
          <w:rPrChange w:id="479" w:author="Russell Thomas" w:date="2013-08-20T10:05:00Z">
            <w:rPr>
              <w:i/>
              <w:sz w:val="26"/>
            </w:rPr>
          </w:rPrChange>
        </w:rPr>
        <w:t xml:space="preserve">(as </w:t>
      </w:r>
      <w:ins w:id="480" w:author="Kezia Endsley" w:date="2013-08-05T06:50:00Z">
        <w:r w:rsidRPr="00272931">
          <w:rPr>
            <w:highlight w:val="green"/>
            <w:rPrChange w:id="481" w:author="Russell Thomas" w:date="2013-08-20T10:05:00Z">
              <w:rPr>
                <w:i/>
                <w:sz w:val="26"/>
              </w:rPr>
            </w:rPrChange>
          </w:rPr>
          <w:t>'</w:t>
        </w:r>
      </w:ins>
      <w:del w:id="482" w:author="Kezia Endsley" w:date="2013-08-05T06:50:00Z">
        <w:r w:rsidRPr="00272931">
          <w:rPr>
            <w:highlight w:val="green"/>
            <w:rPrChange w:id="483" w:author="Russell Thomas" w:date="2013-08-20T10:05:00Z">
              <w:rPr>
                <w:i/>
                <w:sz w:val="26"/>
              </w:rPr>
            </w:rPrChange>
          </w:rPr>
          <w:delText>‘</w:delText>
        </w:r>
      </w:del>
      <w:r w:rsidRPr="00272931">
        <w:rPr>
          <w:highlight w:val="green"/>
          <w:rPrChange w:id="484" w:author="Russell Thomas" w:date="2013-08-20T10:05:00Z">
            <w:rPr>
              <w:i/>
              <w:sz w:val="26"/>
            </w:rPr>
          </w:rPrChange>
        </w:rPr>
        <w:t>lib</w:t>
      </w:r>
      <w:ins w:id="485" w:author="Kezia Endsley" w:date="2013-08-05T06:50:00Z">
        <w:r w:rsidRPr="00272931">
          <w:rPr>
            <w:highlight w:val="green"/>
            <w:rPrChange w:id="486" w:author="Russell Thomas" w:date="2013-08-20T10:05:00Z">
              <w:rPr>
                <w:i/>
                <w:sz w:val="26"/>
              </w:rPr>
            </w:rPrChange>
          </w:rPr>
          <w:t>'</w:t>
        </w:r>
      </w:ins>
      <w:del w:id="487" w:author="Kezia Endsley" w:date="2013-08-05T06:50:00Z">
        <w:r w:rsidRPr="00272931">
          <w:rPr>
            <w:highlight w:val="green"/>
            <w:rPrChange w:id="488" w:author="Russell Thomas" w:date="2013-08-20T10:05:00Z">
              <w:rPr>
                <w:i/>
                <w:sz w:val="26"/>
              </w:rPr>
            </w:rPrChange>
          </w:rPr>
          <w:delText>’</w:delText>
        </w:r>
      </w:del>
      <w:r w:rsidRPr="00272931">
        <w:rPr>
          <w:highlight w:val="green"/>
          <w:rPrChange w:id="489" w:author="Russell Thomas" w:date="2013-08-20T10:05:00Z">
            <w:rPr>
              <w:i/>
              <w:sz w:val="26"/>
            </w:rPr>
          </w:rPrChange>
        </w:rPr>
        <w:t xml:space="preserve"> is unspecified)</w:t>
      </w:r>
    </w:p>
    <w:p w:rsidR="00B35486" w:rsidRPr="00532893" w:rsidRDefault="00272931" w:rsidP="00B35486">
      <w:pPr>
        <w:pStyle w:val="CodeScreen"/>
        <w:rPr>
          <w:highlight w:val="green"/>
          <w:rPrChange w:id="490" w:author="Russell Thomas" w:date="2013-08-20T10:05:00Z">
            <w:rPr/>
          </w:rPrChange>
        </w:rPr>
      </w:pPr>
      <w:r w:rsidRPr="00272931">
        <w:rPr>
          <w:highlight w:val="green"/>
          <w:rPrChange w:id="491" w:author="Russell Thomas" w:date="2013-08-20T10:05:00Z">
            <w:rPr>
              <w:i/>
              <w:sz w:val="26"/>
            </w:rPr>
          </w:rPrChange>
        </w:rPr>
        <w:t>trying URL 'http://cran.mirrors.hoobly.com/bin/macosx/leopard/contrib/2.15/ggplot2_0.9.3.1.tgz'</w:t>
      </w:r>
    </w:p>
    <w:p w:rsidR="00B35486" w:rsidRPr="00532893" w:rsidRDefault="00272931" w:rsidP="00B35486">
      <w:pPr>
        <w:pStyle w:val="CodeScreen"/>
        <w:rPr>
          <w:highlight w:val="green"/>
          <w:rPrChange w:id="492" w:author="Russell Thomas" w:date="2013-08-20T10:05:00Z">
            <w:rPr/>
          </w:rPrChange>
        </w:rPr>
      </w:pPr>
      <w:r w:rsidRPr="00272931">
        <w:rPr>
          <w:highlight w:val="green"/>
          <w:rPrChange w:id="493" w:author="Russell Thomas" w:date="2013-08-20T10:05:00Z">
            <w:rPr>
              <w:i/>
              <w:sz w:val="26"/>
            </w:rPr>
          </w:rPrChange>
        </w:rPr>
        <w:t>Content type 'application/x-gzip' length 2659920 bytes (2.5 Mb)</w:t>
      </w:r>
    </w:p>
    <w:p w:rsidR="00B35486" w:rsidRPr="00532893" w:rsidRDefault="00272931" w:rsidP="00B35486">
      <w:pPr>
        <w:pStyle w:val="CodeScreen"/>
        <w:rPr>
          <w:highlight w:val="green"/>
          <w:rPrChange w:id="494" w:author="Russell Thomas" w:date="2013-08-20T10:05:00Z">
            <w:rPr/>
          </w:rPrChange>
        </w:rPr>
      </w:pPr>
      <w:r w:rsidRPr="00272931">
        <w:rPr>
          <w:highlight w:val="green"/>
          <w:rPrChange w:id="495" w:author="Russell Thomas" w:date="2013-08-20T10:05:00Z">
            <w:rPr>
              <w:i/>
              <w:sz w:val="26"/>
            </w:rPr>
          </w:rPrChange>
        </w:rPr>
        <w:t>opened URL</w:t>
      </w:r>
    </w:p>
    <w:p w:rsidR="00B35486" w:rsidRPr="00532893" w:rsidRDefault="00272931" w:rsidP="00B35486">
      <w:pPr>
        <w:pStyle w:val="CodeScreen"/>
        <w:rPr>
          <w:highlight w:val="green"/>
          <w:rPrChange w:id="496" w:author="Russell Thomas" w:date="2013-08-20T10:05:00Z">
            <w:rPr/>
          </w:rPrChange>
        </w:rPr>
      </w:pPr>
      <w:r w:rsidRPr="00272931">
        <w:rPr>
          <w:highlight w:val="green"/>
          <w:rPrChange w:id="497" w:author="Russell Thomas" w:date="2013-08-20T10:05:00Z">
            <w:rPr>
              <w:i/>
              <w:sz w:val="26"/>
            </w:rPr>
          </w:rPrChange>
        </w:rPr>
        <w:t>==================================================</w:t>
      </w:r>
    </w:p>
    <w:p w:rsidR="00B35486" w:rsidRPr="00532893" w:rsidRDefault="00272931" w:rsidP="00B35486">
      <w:pPr>
        <w:pStyle w:val="CodeScreen"/>
        <w:rPr>
          <w:highlight w:val="green"/>
          <w:rPrChange w:id="498" w:author="Russell Thomas" w:date="2013-08-20T10:05:00Z">
            <w:rPr/>
          </w:rPrChange>
        </w:rPr>
      </w:pPr>
      <w:r w:rsidRPr="00272931">
        <w:rPr>
          <w:highlight w:val="green"/>
          <w:rPrChange w:id="499" w:author="Russell Thomas" w:date="2013-08-20T10:05:00Z">
            <w:rPr>
              <w:i/>
              <w:sz w:val="26"/>
            </w:rPr>
          </w:rPrChange>
        </w:rPr>
        <w:t>downloaded 2.5 Mb</w:t>
      </w:r>
    </w:p>
    <w:p w:rsidR="00B35486" w:rsidRPr="00532893" w:rsidRDefault="00B35486" w:rsidP="00B35486">
      <w:pPr>
        <w:pStyle w:val="CodeScreen"/>
        <w:rPr>
          <w:highlight w:val="green"/>
          <w:rPrChange w:id="500" w:author="Russell Thomas" w:date="2013-08-20T10:05:00Z">
            <w:rPr/>
          </w:rPrChange>
        </w:rPr>
      </w:pPr>
    </w:p>
    <w:p w:rsidR="00B35486" w:rsidRPr="00532893" w:rsidRDefault="00B35486" w:rsidP="00B35486">
      <w:pPr>
        <w:pStyle w:val="CodeScreen"/>
        <w:rPr>
          <w:highlight w:val="green"/>
          <w:rPrChange w:id="501" w:author="Russell Thomas" w:date="2013-08-20T10:05:00Z">
            <w:rPr/>
          </w:rPrChange>
        </w:rPr>
      </w:pPr>
    </w:p>
    <w:p w:rsidR="00B35486" w:rsidRPr="00532893" w:rsidRDefault="00272931" w:rsidP="00B35486">
      <w:pPr>
        <w:pStyle w:val="CodeScreen"/>
        <w:rPr>
          <w:highlight w:val="green"/>
          <w:rPrChange w:id="502" w:author="Russell Thomas" w:date="2013-08-20T10:05:00Z">
            <w:rPr/>
          </w:rPrChange>
        </w:rPr>
      </w:pPr>
      <w:r w:rsidRPr="00272931">
        <w:rPr>
          <w:highlight w:val="green"/>
          <w:rPrChange w:id="503" w:author="Russell Thomas" w:date="2013-08-20T10:05:00Z">
            <w:rPr>
              <w:i/>
              <w:sz w:val="26"/>
            </w:rPr>
          </w:rPrChange>
        </w:rPr>
        <w:t>The downloaded binary packages are in</w:t>
      </w:r>
    </w:p>
    <w:p w:rsidR="00B35486" w:rsidRDefault="00272931" w:rsidP="00B35486">
      <w:pPr>
        <w:pStyle w:val="CodeScreen"/>
      </w:pPr>
      <w:r w:rsidRPr="00272931">
        <w:rPr>
          <w:highlight w:val="green"/>
          <w:rPrChange w:id="504" w:author="Russell Thomas" w:date="2013-08-20T10:05:00Z">
            <w:rPr>
              <w:i/>
              <w:sz w:val="26"/>
            </w:rPr>
          </w:rPrChange>
        </w:rPr>
        <w:t>/var/folders/qg/vmtfcv1j7vjfq_p5zw86mk7mxkhymk/T//RtmpiZ5FD3/downloaded_packages</w:t>
      </w:r>
    </w:p>
    <w:p w:rsidR="00000000" w:rsidRDefault="009710A9">
      <w:pPr>
        <w:pStyle w:val="QueryPara"/>
        <w:numPr>
          <w:ins w:id="505" w:author="Kezia Endsley" w:date="2013-08-05T06:52:00Z"/>
        </w:numPr>
        <w:rPr>
          <w:ins w:id="506" w:author="Kezia Endsley" w:date="2013-08-05T06:52:00Z"/>
        </w:rPr>
        <w:pPrChange w:id="507" w:author="Kezia Endsley" w:date="2013-08-05T06:52:00Z">
          <w:pPr>
            <w:pStyle w:val="Para"/>
          </w:pPr>
        </w:pPrChange>
      </w:pPr>
      <w:ins w:id="508" w:author="Kezia Endsley" w:date="2013-08-05T06:52:00Z">
        <w:r>
          <w:t xml:space="preserve">[[Kevin: </w:t>
        </w:r>
        <w:proofErr w:type="spellStart"/>
        <w:r>
          <w:t>CodeScreen</w:t>
        </w:r>
        <w:proofErr w:type="spellEnd"/>
        <w:r>
          <w:t xml:space="preserve"> format correct above? </w:t>
        </w:r>
        <w:proofErr w:type="spellStart"/>
        <w:r>
          <w:t>Kezia</w:t>
        </w:r>
        <w:proofErr w:type="spellEnd"/>
        <w:r>
          <w:t>]]</w:t>
        </w:r>
      </w:ins>
    </w:p>
    <w:p w:rsidR="00B35486" w:rsidRDefault="00AC5E7B" w:rsidP="0033291B">
      <w:pPr>
        <w:pStyle w:val="Para"/>
      </w:pPr>
      <w:r>
        <w:t>Run the following code t</w:t>
      </w:r>
      <w:r w:rsidR="00B35486">
        <w:t>o verify</w:t>
      </w:r>
      <w:ins w:id="509" w:author="Kezia Endsley" w:date="2013-08-05T06:51:00Z">
        <w:r w:rsidR="009710A9">
          <w:t xml:space="preserve"> that</w:t>
        </w:r>
      </w:ins>
      <w:r w:rsidR="00B35486">
        <w:t xml:space="preserve"> </w:t>
      </w:r>
      <w:r w:rsidR="00272931" w:rsidRPr="00272931">
        <w:rPr>
          <w:rStyle w:val="InlineCode"/>
          <w:rPrChange w:id="510" w:author="Kezia Endsley" w:date="2013-08-05T06:50:00Z">
            <w:rPr>
              <w:rStyle w:val="InlineCodeVariable"/>
            </w:rPr>
          </w:rPrChange>
        </w:rPr>
        <w:t>ggplot2</w:t>
      </w:r>
      <w:r w:rsidR="00B35486">
        <w:t xml:space="preserve"> has been installed correctly</w:t>
      </w:r>
      <w:r>
        <w:t xml:space="preserve"> and to ensure your R/</w:t>
      </w:r>
      <w:proofErr w:type="spellStart"/>
      <w:r>
        <w:t>RStudio</w:t>
      </w:r>
      <w:proofErr w:type="spellEnd"/>
      <w:r>
        <w:t xml:space="preserve"> environment is functional</w:t>
      </w:r>
      <w:r w:rsidR="00B35486">
        <w:t>:</w:t>
      </w:r>
    </w:p>
    <w:p w:rsidR="00AC5E7B" w:rsidRPr="00532893" w:rsidRDefault="00272931" w:rsidP="00AC5E7B">
      <w:pPr>
        <w:pStyle w:val="CodeSnippet"/>
        <w:rPr>
          <w:rStyle w:val="InlineCode"/>
          <w:sz w:val="26"/>
          <w:highlight w:val="green"/>
          <w:rPrChange w:id="511" w:author="Russell Thomas" w:date="2013-08-20T10:06:00Z">
            <w:rPr>
              <w:rStyle w:val="InlineCode"/>
              <w:sz w:val="26"/>
            </w:rPr>
          </w:rPrChange>
        </w:rPr>
      </w:pPr>
      <w:r w:rsidRPr="00272931">
        <w:rPr>
          <w:rStyle w:val="InlineCode"/>
          <w:highlight w:val="green"/>
          <w:rPrChange w:id="512" w:author="Russell Thomas" w:date="2013-08-20T10:06:00Z">
            <w:rPr>
              <w:rStyle w:val="InlineCode"/>
              <w:sz w:val="26"/>
            </w:rPr>
          </w:rPrChange>
        </w:rPr>
        <w:t>library(ggplot2)</w:t>
      </w:r>
    </w:p>
    <w:p w:rsidR="00AC5E7B" w:rsidRPr="00532893" w:rsidRDefault="00272931" w:rsidP="00AC5E7B">
      <w:pPr>
        <w:pStyle w:val="CodeSnippet"/>
        <w:rPr>
          <w:rStyle w:val="InlineCode"/>
          <w:highlight w:val="green"/>
          <w:rPrChange w:id="513" w:author="Russell Thomas" w:date="2013-08-20T10:06:00Z">
            <w:rPr>
              <w:rStyle w:val="InlineCode"/>
            </w:rPr>
          </w:rPrChange>
        </w:rPr>
      </w:pPr>
      <w:r w:rsidRPr="00272931">
        <w:rPr>
          <w:rStyle w:val="InlineCode"/>
          <w:highlight w:val="green"/>
          <w:rPrChange w:id="514" w:author="Russell Thomas" w:date="2013-08-20T10:06:00Z">
            <w:rPr>
              <w:rStyle w:val="InlineCode"/>
              <w:sz w:val="26"/>
            </w:rPr>
          </w:rPrChange>
        </w:rPr>
        <w:t>set.seed(1492)</w:t>
      </w:r>
    </w:p>
    <w:p w:rsidR="00AC5E7B" w:rsidRPr="00532893" w:rsidRDefault="00272931" w:rsidP="00AC5E7B">
      <w:pPr>
        <w:pStyle w:val="CodeSnippet"/>
        <w:rPr>
          <w:rStyle w:val="InlineCode"/>
          <w:highlight w:val="green"/>
          <w:rPrChange w:id="515" w:author="Russell Thomas" w:date="2013-08-20T10:06:00Z">
            <w:rPr>
              <w:rStyle w:val="InlineCode"/>
            </w:rPr>
          </w:rPrChange>
        </w:rPr>
      </w:pPr>
      <w:r w:rsidRPr="00272931">
        <w:rPr>
          <w:rStyle w:val="InlineCode"/>
          <w:highlight w:val="green"/>
          <w:rPrChange w:id="516" w:author="Russell Thomas" w:date="2013-08-20T10:06:00Z">
            <w:rPr>
              <w:rStyle w:val="InlineCode"/>
              <w:sz w:val="26"/>
            </w:rPr>
          </w:rPrChange>
        </w:rPr>
        <w:t>test.df = data.frame(var1=rnorm(5000))</w:t>
      </w:r>
    </w:p>
    <w:p w:rsidR="00AC5E7B" w:rsidRDefault="00272931" w:rsidP="00AC5E7B">
      <w:pPr>
        <w:pStyle w:val="CodeSnippet"/>
      </w:pPr>
      <w:r w:rsidRPr="00272931">
        <w:rPr>
          <w:rStyle w:val="InlineCode"/>
          <w:highlight w:val="green"/>
          <w:rPrChange w:id="517" w:author="Russell Thomas" w:date="2013-08-20T10:06:00Z">
            <w:rPr>
              <w:rStyle w:val="InlineCode"/>
              <w:sz w:val="26"/>
            </w:rPr>
          </w:rPrChange>
        </w:rPr>
        <w:t>ggplot(data=test.df) + geom_histogram(aes(x=var1))</w:t>
      </w:r>
    </w:p>
    <w:p w:rsidR="00B35486" w:rsidRDefault="00AC5E7B" w:rsidP="00AC5E7B">
      <w:pPr>
        <w:pStyle w:val="ParaContinued"/>
      </w:pPr>
      <w:r>
        <w:t xml:space="preserve"> </w:t>
      </w:r>
      <w:r w:rsidR="00B35486">
        <w:t>If there are no errors</w:t>
      </w:r>
      <w:r>
        <w:t xml:space="preserve"> and you see the bar chart in Figure 2.5</w:t>
      </w:r>
      <w:ins w:id="518" w:author="Kezia Endsley" w:date="2013-08-05T06:53:00Z">
        <w:r w:rsidR="009710A9">
          <w:t>,</w:t>
        </w:r>
      </w:ins>
      <w:r w:rsidR="00B35486">
        <w:t xml:space="preserve"> your environment </w:t>
      </w:r>
      <w:r w:rsidR="00B41469">
        <w:t>is ready to run through the examples in the book</w:t>
      </w:r>
      <w:r w:rsidR="00B35486">
        <w:t>.</w:t>
      </w:r>
    </w:p>
    <w:p w:rsidR="00AC5E7B" w:rsidRDefault="00272931" w:rsidP="00AC5E7B">
      <w:pPr>
        <w:pStyle w:val="Slug"/>
      </w:pPr>
      <w:r w:rsidRPr="00272931">
        <w:rPr>
          <w:highlight w:val="green"/>
          <w:rPrChange w:id="519" w:author="Russell Thomas" w:date="2013-08-20T10:07:00Z">
            <w:rPr>
              <w:rFonts w:ascii="Courier New" w:hAnsi="Courier New"/>
              <w:b w:val="0"/>
              <w:noProof/>
              <w:snapToGrid w:val="0"/>
              <w:sz w:val="26"/>
              <w:szCs w:val="24"/>
            </w:rPr>
          </w:rPrChange>
        </w:rPr>
        <w:t>Figure 2.5 Test R/</w:t>
      </w:r>
      <w:proofErr w:type="spellStart"/>
      <w:r w:rsidRPr="00272931">
        <w:rPr>
          <w:highlight w:val="green"/>
          <w:rPrChange w:id="520" w:author="Russell Thomas" w:date="2013-08-20T10:07:00Z">
            <w:rPr>
              <w:rFonts w:ascii="Courier New" w:hAnsi="Courier New"/>
              <w:b w:val="0"/>
              <w:noProof/>
              <w:snapToGrid w:val="0"/>
              <w:sz w:val="26"/>
              <w:szCs w:val="24"/>
            </w:rPr>
          </w:rPrChange>
        </w:rPr>
        <w:t>RStudio</w:t>
      </w:r>
      <w:proofErr w:type="spellEnd"/>
      <w:r w:rsidRPr="00272931">
        <w:rPr>
          <w:highlight w:val="green"/>
          <w:rPrChange w:id="521" w:author="Russell Thomas" w:date="2013-08-20T10:07:00Z">
            <w:rPr>
              <w:rFonts w:ascii="Courier New" w:hAnsi="Courier New"/>
              <w:b w:val="0"/>
              <w:noProof/>
              <w:snapToGrid w:val="0"/>
              <w:sz w:val="26"/>
              <w:szCs w:val="24"/>
            </w:rPr>
          </w:rPrChange>
        </w:rPr>
        <w:t xml:space="preserve"> Output</w:t>
      </w:r>
      <w:r w:rsidRPr="00272931">
        <w:rPr>
          <w:highlight w:val="green"/>
          <w:rPrChange w:id="522" w:author="Russell Thomas" w:date="2013-08-20T10:07:00Z">
            <w:rPr>
              <w:rFonts w:ascii="Courier New" w:hAnsi="Courier New"/>
              <w:b w:val="0"/>
              <w:noProof/>
              <w:snapToGrid w:val="0"/>
              <w:sz w:val="26"/>
              <w:szCs w:val="24"/>
            </w:rPr>
          </w:rPrChange>
        </w:rPr>
        <w:tab/>
        <w:t>[793725c02f005.eps]</w:t>
      </w:r>
    </w:p>
    <w:p w:rsidR="006F78E0" w:rsidRDefault="006F78E0" w:rsidP="006F78E0">
      <w:pPr>
        <w:pStyle w:val="Para"/>
      </w:pPr>
      <w:r>
        <w:t>Like Python, R has a vast repository of useful modules that can simplify many tasks. You will be introduced to a few of them in the coming chapters but should also peruse the Comprehensive R Archive Network (CRAN) (</w:t>
      </w:r>
      <w:r w:rsidR="00272931" w:rsidRPr="00272931">
        <w:rPr>
          <w:highlight w:val="green"/>
          <w:rPrChange w:id="523" w:author="Russell Thomas" w:date="2013-08-20T10:09:00Z">
            <w:rPr>
              <w:rFonts w:ascii="Courier New" w:hAnsi="Courier New"/>
              <w:noProof/>
              <w:u w:val="single"/>
            </w:rPr>
          </w:rPrChange>
        </w:rPr>
        <w:fldChar w:fldCharType="begin"/>
      </w:r>
      <w:r w:rsidR="00272931" w:rsidRPr="00272931">
        <w:rPr>
          <w:highlight w:val="green"/>
          <w:rPrChange w:id="524" w:author="Russell Thomas" w:date="2013-08-20T10:09:00Z">
            <w:rPr>
              <w:rFonts w:ascii="Courier New" w:hAnsi="Courier New"/>
              <w:noProof/>
            </w:rPr>
          </w:rPrChange>
        </w:rPr>
        <w:instrText>HYPERLINK "http://cran.r-project.org/web/packages/"</w:instrText>
      </w:r>
      <w:r w:rsidR="00272931" w:rsidRPr="00272931">
        <w:rPr>
          <w:highlight w:val="green"/>
          <w:rPrChange w:id="525" w:author="Russell Thomas" w:date="2013-08-20T10:09:00Z">
            <w:rPr>
              <w:rFonts w:ascii="Courier New" w:hAnsi="Courier New"/>
              <w:noProof/>
              <w:u w:val="single"/>
            </w:rPr>
          </w:rPrChange>
        </w:rPr>
        <w:fldChar w:fldCharType="separate"/>
      </w:r>
      <w:r w:rsidR="00272931" w:rsidRPr="00272931">
        <w:rPr>
          <w:rStyle w:val="InlineURL"/>
          <w:highlight w:val="green"/>
          <w:rPrChange w:id="526" w:author="Russell Thomas" w:date="2013-08-20T10:09:00Z">
            <w:rPr>
              <w:rStyle w:val="InlineURL"/>
            </w:rPr>
          </w:rPrChange>
        </w:rPr>
        <w:t>http://cran.r-project.org/web/packages/</w:t>
      </w:r>
      <w:r w:rsidR="00272931" w:rsidRPr="00272931">
        <w:rPr>
          <w:highlight w:val="green"/>
          <w:rPrChange w:id="527" w:author="Russell Thomas" w:date="2013-08-20T10:09:00Z">
            <w:rPr>
              <w:rFonts w:ascii="Courier New" w:hAnsi="Courier New"/>
              <w:noProof/>
              <w:u w:val="single"/>
            </w:rPr>
          </w:rPrChange>
        </w:rPr>
        <w:fldChar w:fldCharType="end"/>
      </w:r>
      <w:r w:rsidR="00272931" w:rsidRPr="00272931">
        <w:rPr>
          <w:highlight w:val="green"/>
          <w:rPrChange w:id="528" w:author="Russell Thomas" w:date="2013-08-20T10:09:00Z">
            <w:rPr>
              <w:rFonts w:ascii="Courier New" w:hAnsi="Courier New"/>
              <w:noProof/>
              <w:u w:val="single"/>
            </w:rPr>
          </w:rPrChange>
        </w:rPr>
        <w:t>)</w:t>
      </w:r>
      <w:r>
        <w:t xml:space="preserve"> to see the breadth and depth covered by a host of contributors.</w:t>
      </w:r>
    </w:p>
    <w:p w:rsidR="00B41469" w:rsidRDefault="00F05912" w:rsidP="009A5ACD">
      <w:pPr>
        <w:pStyle w:val="H1"/>
      </w:pPr>
      <w:r>
        <w:t>Introducing</w:t>
      </w:r>
      <w:r w:rsidR="00F213F0">
        <w:t xml:space="preserve"> Data Frames</w:t>
      </w:r>
    </w:p>
    <w:p w:rsidR="00D9042F" w:rsidRDefault="00D9042F" w:rsidP="009A5ACD">
      <w:pPr>
        <w:pStyle w:val="Para"/>
      </w:pPr>
      <w:r>
        <w:t>If you are coming from another programming language you should have a basic understanding of general data types such as strings, integers</w:t>
      </w:r>
      <w:ins w:id="529" w:author="Kezia Endsley" w:date="2013-08-05T06:54:00Z">
        <w:r w:rsidR="0017217C">
          <w:t>,</w:t>
        </w:r>
      </w:ins>
      <w:r>
        <w:t xml:space="preserve"> and arrays. R and Python offer the standard </w:t>
      </w:r>
      <w:del w:id="530" w:author="Russell Thomas" w:date="2013-08-19T17:58:00Z">
        <w:r w:rsidDel="00A818EE">
          <w:delText xml:space="preserve">cadre </w:delText>
        </w:r>
      </w:del>
      <w:ins w:id="531" w:author="Russell Thomas" w:date="2013-08-19T17:58:00Z">
        <w:r w:rsidR="00A818EE">
          <w:t xml:space="preserve">set </w:t>
        </w:r>
      </w:ins>
      <w:r>
        <w:t xml:space="preserve">of data types, but both have one data type in common—the </w:t>
      </w:r>
      <w:r w:rsidRPr="00D9042F">
        <w:rPr>
          <w:i/>
        </w:rPr>
        <w:t>data frame</w:t>
      </w:r>
      <w:r>
        <w:t xml:space="preserve">—which truly gives them power. On the surface, a data frame is just a way to </w:t>
      </w:r>
      <w:r w:rsidR="00786372">
        <w:t>hold</w:t>
      </w:r>
      <w:r>
        <w:t xml:space="preserve"> tabular</w:t>
      </w:r>
      <w:r w:rsidR="00786372">
        <w:t xml:space="preserve"> data (</w:t>
      </w:r>
      <w:del w:id="532" w:author="Kezia Endsley" w:date="2013-08-05T06:55:00Z">
        <w:r w:rsidR="00786372" w:rsidDel="0017217C">
          <w:delText xml:space="preserve">i.e. </w:delText>
        </w:r>
      </w:del>
      <w:r w:rsidR="00786372">
        <w:t>the type of data you see organized in a typical Excel spreadsheet) and may feel like a two-dimensional (2D) array. If you dig a bit deeper, though, you will find that these data frames are really an all-in-one combination of a database table, matrix, 2D array</w:t>
      </w:r>
      <w:ins w:id="533" w:author="Kezia Endsley" w:date="2013-08-05T06:56:00Z">
        <w:r w:rsidR="0017217C">
          <w:t>,</w:t>
        </w:r>
      </w:ins>
      <w:r w:rsidR="00786372">
        <w:t xml:space="preserve"> and pivot table with many additional time</w:t>
      </w:r>
      <w:ins w:id="534" w:author="Kezia Endsley" w:date="2013-08-05T06:56:00Z">
        <w:r w:rsidR="0017217C">
          <w:t>-</w:t>
        </w:r>
      </w:ins>
      <w:del w:id="535" w:author="Kezia Endsley" w:date="2013-08-05T06:56:00Z">
        <w:r w:rsidR="00786372" w:rsidDel="0017217C">
          <w:delText xml:space="preserve"> </w:delText>
        </w:r>
      </w:del>
      <w:r w:rsidR="00786372">
        <w:t>saving features.</w:t>
      </w:r>
    </w:p>
    <w:p w:rsidR="00E17552" w:rsidRDefault="00786372" w:rsidP="009A5ACD">
      <w:pPr>
        <w:pStyle w:val="Para"/>
        <w:rPr>
          <w:ins w:id="536" w:author="Russell Thomas" w:date="2013-08-19T18:03:00Z"/>
        </w:rPr>
      </w:pPr>
      <w:r>
        <w:t xml:space="preserve">Much like a database table, each column in a data frame has a column name and holds elements of the same </w:t>
      </w:r>
      <w:r>
        <w:rPr>
          <w:i/>
        </w:rPr>
        <w:t>type</w:t>
      </w:r>
      <w:r>
        <w:t xml:space="preserve"> of data. You can perform operations on whole</w:t>
      </w:r>
      <w:r w:rsidR="007F137E">
        <w:t xml:space="preserve"> columns, rows</w:t>
      </w:r>
      <w:ins w:id="537" w:author="Kezia Endsley" w:date="2013-08-05T06:56:00Z">
        <w:r w:rsidR="00F851DE">
          <w:t>,</w:t>
        </w:r>
      </w:ins>
      <w:r w:rsidR="007F137E">
        <w:t xml:space="preserve"> or subsets of each. Adding, merging, </w:t>
      </w:r>
      <w:r w:rsidR="00F05912">
        <w:t>flattening, expanding, changing, deleting</w:t>
      </w:r>
      <w:ins w:id="538" w:author="Kezia Endsley" w:date="2013-08-05T06:56:00Z">
        <w:r w:rsidR="00F851DE">
          <w:t>,</w:t>
        </w:r>
      </w:ins>
      <w:r w:rsidR="00F05912">
        <w:t xml:space="preserve"> and searching for data are all—usually—</w:t>
      </w:r>
      <w:r w:rsidR="007F137E">
        <w:t>one-line operations in both languages as are methods to read and write the contents o</w:t>
      </w:r>
      <w:r w:rsidR="00E17552">
        <w:t xml:space="preserve">f data frames to and from files. </w:t>
      </w:r>
    </w:p>
    <w:p w:rsidR="00A818EE" w:rsidRDefault="00A818EE" w:rsidP="00A818EE">
      <w:pPr>
        <w:pStyle w:val="QueryPara"/>
        <w:numPr>
          <w:ins w:id="539" w:author="Russell Thomas" w:date="2013-08-19T18:03:00Z"/>
        </w:numPr>
        <w:rPr>
          <w:ins w:id="540" w:author="Russell Thomas" w:date="2013-08-19T18:03:00Z"/>
        </w:rPr>
      </w:pPr>
      <w:ins w:id="541" w:author="Russell Thomas" w:date="2013-08-19T18:03:00Z">
        <w:r>
          <w:t xml:space="preserve">[[Authors: </w:t>
        </w:r>
      </w:ins>
      <w:ins w:id="542" w:author="Russell Thomas" w:date="2013-08-19T18:08:00Z">
        <w:r w:rsidR="003C1B25">
          <w:t>You might add this explanation:</w:t>
        </w:r>
      </w:ins>
    </w:p>
    <w:p w:rsidR="00000000" w:rsidRDefault="00A818EE">
      <w:pPr>
        <w:pStyle w:val="QueryPara"/>
        <w:numPr>
          <w:ins w:id="543" w:author="Russell Thomas" w:date="2013-08-19T18:03:00Z"/>
        </w:numPr>
        <w:pPrChange w:id="544" w:author="Russell Thomas" w:date="2013-08-19T18:03:00Z">
          <w:pPr>
            <w:pStyle w:val="Para"/>
          </w:pPr>
        </w:pPrChange>
      </w:pPr>
      <w:ins w:id="545" w:author="Russell Thomas" w:date="2013-08-19T18:03:00Z">
        <w:r>
          <w:t xml:space="preserve">“In essence, Python and R achieve this expressive power by putting intelligence into the data structure and the functions that operate on them. </w:t>
        </w:r>
      </w:ins>
      <w:ins w:id="546" w:author="Russell Thomas" w:date="2013-08-19T18:05:00Z">
        <w:r w:rsidR="003C1B25">
          <w:t xml:space="preserve"> In contrast, </w:t>
        </w:r>
      </w:ins>
      <w:ins w:id="547" w:author="Russell Thomas" w:date="2013-08-19T18:03:00Z">
        <w:r>
          <w:t xml:space="preserve">other programming </w:t>
        </w:r>
      </w:ins>
      <w:ins w:id="548" w:author="Russell Thomas" w:date="2013-08-19T18:04:00Z">
        <w:r>
          <w:t>languages</w:t>
        </w:r>
      </w:ins>
      <w:ins w:id="549" w:author="Russell Thomas" w:date="2013-08-19T18:03:00Z">
        <w:r w:rsidR="003C1B25">
          <w:t xml:space="preserve"> have </w:t>
        </w:r>
      </w:ins>
      <w:ins w:id="550" w:author="Russell Thomas" w:date="2013-08-19T18:07:00Z">
        <w:r w:rsidR="003C1B25">
          <w:t>less sophisticated</w:t>
        </w:r>
      </w:ins>
      <w:ins w:id="551" w:author="Russell Thomas" w:date="2013-08-19T18:03:00Z">
        <w:r w:rsidR="003C1B25">
          <w:t xml:space="preserve"> data structures</w:t>
        </w:r>
      </w:ins>
      <w:ins w:id="552" w:author="Russell Thomas" w:date="2013-08-19T18:04:00Z">
        <w:r w:rsidR="003C1B25">
          <w:t xml:space="preserve">, meaning you </w:t>
        </w:r>
        <w:r>
          <w:t xml:space="preserve">need to write </w:t>
        </w:r>
      </w:ins>
      <w:ins w:id="553" w:author="Russell Thomas" w:date="2013-08-19T18:06:00Z">
        <w:r w:rsidR="003C1B25">
          <w:t xml:space="preserve">your own </w:t>
        </w:r>
      </w:ins>
      <w:ins w:id="554" w:author="Russell Thomas" w:date="2013-08-19T18:04:00Z">
        <w:r>
          <w:t xml:space="preserve">code </w:t>
        </w:r>
      </w:ins>
      <w:ins w:id="555" w:author="Russell Thomas" w:date="2013-08-19T18:08:00Z">
        <w:r w:rsidR="003C1B25">
          <w:t xml:space="preserve">and create your own data structures </w:t>
        </w:r>
      </w:ins>
      <w:ins w:id="556" w:author="Russell Thomas" w:date="2013-08-19T18:06:00Z">
        <w:r w:rsidR="003C1B25">
          <w:t>to achieve similar results.</w:t>
        </w:r>
      </w:ins>
      <w:ins w:id="557" w:author="Russell Thomas" w:date="2013-08-19T18:07:00Z">
        <w:r w:rsidR="003C1B25">
          <w:t>”</w:t>
        </w:r>
      </w:ins>
      <w:ins w:id="558" w:author="Russell Thomas" w:date="2013-08-19T18:05:00Z">
        <w:r w:rsidR="003C1B25">
          <w:t xml:space="preserve"> </w:t>
        </w:r>
      </w:ins>
    </w:p>
    <w:p w:rsidR="007F137E" w:rsidRDefault="005C636D" w:rsidP="009A5ACD">
      <w:pPr>
        <w:pStyle w:val="Para"/>
      </w:pPr>
      <w:r>
        <w:t>The following code provides a</w:t>
      </w:r>
      <w:r w:rsidR="005105EE">
        <w:t xml:space="preserve"> compact overview of data frame o</w:t>
      </w:r>
      <w:r>
        <w:t>perations on both R and Python, but it is still highly recommended that you check out the aforementioned introductory resources before moving into Chapter 3</w:t>
      </w:r>
      <w:ins w:id="559" w:author="Kezia Endsley" w:date="2013-08-05T06:58:00Z">
        <w:r w:rsidR="00BA0B4A">
          <w:t>, “Learning the “Hello World” of Security Data Analysis</w:t>
        </w:r>
      </w:ins>
      <w:r>
        <w:t>.</w:t>
      </w:r>
      <w:ins w:id="560" w:author="Kezia Endsley" w:date="2013-08-05T06:58:00Z">
        <w:r w:rsidR="00BA0B4A">
          <w:t>”</w:t>
        </w:r>
      </w:ins>
      <w:r w:rsidR="005937A1">
        <w:t xml:space="preserve"> As indicated in the </w:t>
      </w:r>
      <w:r w:rsidR="005937A1" w:rsidRPr="005937A1">
        <w:rPr>
          <w:highlight w:val="yellow"/>
        </w:rPr>
        <w:t>Introduction</w:t>
      </w:r>
      <w:r w:rsidR="005937A1">
        <w:t>, you</w:t>
      </w:r>
      <w:ins w:id="561" w:author="Kezia Endsley" w:date="2013-08-05T06:58:00Z">
        <w:r w:rsidR="00BA0B4A">
          <w:t xml:space="preserve"> can</w:t>
        </w:r>
      </w:ins>
      <w:del w:id="562" w:author="Kezia Endsley" w:date="2013-08-05T06:58:00Z">
        <w:r w:rsidR="005937A1" w:rsidDel="00BA0B4A">
          <w:delText>’ll</w:delText>
        </w:r>
      </w:del>
      <w:r w:rsidR="005937A1">
        <w:t xml:space="preserve"> find all code on the book’s companion website.</w:t>
      </w:r>
    </w:p>
    <w:p w:rsidR="008E276F" w:rsidRDefault="008E276F" w:rsidP="008E276F">
      <w:pPr>
        <w:pStyle w:val="CodeTitle"/>
      </w:pPr>
      <w:r>
        <w:t xml:space="preserve">R </w:t>
      </w:r>
      <w:r w:rsidR="00BA0B4A">
        <w:t>Dataframe Example</w:t>
      </w:r>
    </w:p>
    <w:p w:rsidR="008E276F" w:rsidRPr="00917DF7" w:rsidRDefault="00272931" w:rsidP="008E276F">
      <w:pPr>
        <w:pStyle w:val="CodeSnippet"/>
        <w:rPr>
          <w:highlight w:val="green"/>
          <w:rPrChange w:id="563" w:author="Russell Thomas" w:date="2013-08-20T10:10:00Z">
            <w:rPr/>
          </w:rPrChange>
        </w:rPr>
      </w:pPr>
      <w:r w:rsidRPr="00272931">
        <w:rPr>
          <w:highlight w:val="green"/>
          <w:rPrChange w:id="564" w:author="Russell Thomas" w:date="2013-08-20T10:10:00Z">
            <w:rPr>
              <w:sz w:val="26"/>
              <w:u w:val="single"/>
            </w:rPr>
          </w:rPrChange>
        </w:rPr>
        <w:t># create a new data frame of hosts &amp; high vuln counts</w:t>
      </w:r>
    </w:p>
    <w:p w:rsidR="008E276F" w:rsidRPr="00917DF7" w:rsidRDefault="00272931" w:rsidP="008E276F">
      <w:pPr>
        <w:pStyle w:val="CodeSnippet"/>
        <w:rPr>
          <w:b/>
          <w:highlight w:val="green"/>
          <w:rPrChange w:id="565" w:author="Russell Thomas" w:date="2013-08-20T10:10:00Z">
            <w:rPr>
              <w:b/>
            </w:rPr>
          </w:rPrChange>
        </w:rPr>
      </w:pPr>
      <w:r w:rsidRPr="00272931">
        <w:rPr>
          <w:b/>
          <w:highlight w:val="green"/>
          <w:rPrChange w:id="566" w:author="Russell Thomas" w:date="2013-08-20T10:10:00Z">
            <w:rPr>
              <w:b/>
              <w:sz w:val="26"/>
              <w:u w:val="single"/>
            </w:rPr>
          </w:rPrChange>
        </w:rPr>
        <w:t>assets.df &lt;- data.frame(</w:t>
      </w:r>
    </w:p>
    <w:p w:rsidR="008E276F" w:rsidRPr="00917DF7" w:rsidRDefault="00272931" w:rsidP="008E276F">
      <w:pPr>
        <w:pStyle w:val="CodeSnippet"/>
        <w:rPr>
          <w:b/>
          <w:highlight w:val="green"/>
          <w:rPrChange w:id="567" w:author="Russell Thomas" w:date="2013-08-20T10:10:00Z">
            <w:rPr>
              <w:b/>
            </w:rPr>
          </w:rPrChange>
        </w:rPr>
      </w:pPr>
      <w:r w:rsidRPr="00272931">
        <w:rPr>
          <w:b/>
          <w:highlight w:val="green"/>
          <w:rPrChange w:id="568" w:author="Russell Thomas" w:date="2013-08-20T10:10:00Z">
            <w:rPr>
              <w:b/>
              <w:sz w:val="26"/>
              <w:u w:val="single"/>
            </w:rPr>
          </w:rPrChange>
        </w:rPr>
        <w:t xml:space="preserve">   name=c("danube","gander","ganges","mekong","orinoco"),</w:t>
      </w:r>
    </w:p>
    <w:p w:rsidR="008E276F" w:rsidRPr="00917DF7" w:rsidRDefault="00272931" w:rsidP="008E276F">
      <w:pPr>
        <w:pStyle w:val="CodeSnippet"/>
        <w:rPr>
          <w:b/>
          <w:highlight w:val="green"/>
          <w:rPrChange w:id="569" w:author="Russell Thomas" w:date="2013-08-20T10:10:00Z">
            <w:rPr>
              <w:b/>
            </w:rPr>
          </w:rPrChange>
        </w:rPr>
      </w:pPr>
      <w:r w:rsidRPr="00272931">
        <w:rPr>
          <w:b/>
          <w:highlight w:val="green"/>
          <w:rPrChange w:id="570" w:author="Russell Thomas" w:date="2013-08-20T10:10:00Z">
            <w:rPr>
              <w:b/>
              <w:sz w:val="26"/>
              <w:u w:val="single"/>
            </w:rPr>
          </w:rPrChange>
        </w:rPr>
        <w:t xml:space="preserve">   os=c("W2K8","RHEL5","W2K8","RHEL5","RHEL5"),</w:t>
      </w:r>
    </w:p>
    <w:p w:rsidR="008E276F" w:rsidRPr="00917DF7" w:rsidRDefault="00272931" w:rsidP="008E276F">
      <w:pPr>
        <w:pStyle w:val="CodeSnippet"/>
        <w:rPr>
          <w:b/>
          <w:highlight w:val="green"/>
          <w:rPrChange w:id="571" w:author="Russell Thomas" w:date="2013-08-20T10:10:00Z">
            <w:rPr>
              <w:b/>
            </w:rPr>
          </w:rPrChange>
        </w:rPr>
      </w:pPr>
      <w:r w:rsidRPr="00272931">
        <w:rPr>
          <w:b/>
          <w:highlight w:val="green"/>
          <w:rPrChange w:id="572" w:author="Russell Thomas" w:date="2013-08-20T10:10:00Z">
            <w:rPr>
              <w:b/>
              <w:sz w:val="26"/>
              <w:u w:val="single"/>
            </w:rPr>
          </w:rPrChange>
        </w:rPr>
        <w:t xml:space="preserve">   highvulns=c(1,0,2,0,0))</w:t>
      </w:r>
    </w:p>
    <w:p w:rsidR="008E276F" w:rsidRPr="00917DF7" w:rsidRDefault="00272931" w:rsidP="008E276F">
      <w:pPr>
        <w:pStyle w:val="CodeSnippet"/>
        <w:rPr>
          <w:highlight w:val="green"/>
          <w:rPrChange w:id="573" w:author="Russell Thomas" w:date="2013-08-20T10:10:00Z">
            <w:rPr/>
          </w:rPrChange>
        </w:rPr>
      </w:pPr>
      <w:r w:rsidRPr="00272931">
        <w:rPr>
          <w:highlight w:val="green"/>
          <w:rPrChange w:id="574" w:author="Russell Thomas" w:date="2013-08-20T10:10:00Z">
            <w:rPr>
              <w:sz w:val="26"/>
              <w:u w:val="single"/>
            </w:rPr>
          </w:rPrChange>
        </w:rPr>
        <w:t># take a look at the data frame structure &amp; contents</w:t>
      </w:r>
    </w:p>
    <w:p w:rsidR="008E276F" w:rsidRPr="008E276F" w:rsidRDefault="00272931" w:rsidP="008E276F">
      <w:pPr>
        <w:pStyle w:val="CodeSnippet"/>
        <w:rPr>
          <w:b/>
        </w:rPr>
      </w:pPr>
      <w:r w:rsidRPr="00272931">
        <w:rPr>
          <w:b/>
          <w:highlight w:val="green"/>
          <w:rPrChange w:id="575" w:author="Russell Thomas" w:date="2013-08-20T10:10:00Z">
            <w:rPr>
              <w:b/>
              <w:sz w:val="26"/>
              <w:u w:val="single"/>
            </w:rPr>
          </w:rPrChange>
        </w:rPr>
        <w:t>str(assets.df)</w:t>
      </w:r>
    </w:p>
    <w:p w:rsidR="008E276F" w:rsidRDefault="008E276F" w:rsidP="008E276F">
      <w:pPr>
        <w:pStyle w:val="CodeSnippet"/>
      </w:pPr>
      <w:r>
        <w:t>'data.frame':</w:t>
      </w:r>
      <w:r>
        <w:tab/>
        <w:t>5 obs. of  3 variables:</w:t>
      </w:r>
    </w:p>
    <w:p w:rsidR="008E276F" w:rsidRDefault="008E276F" w:rsidP="008E276F">
      <w:pPr>
        <w:pStyle w:val="CodeSnippet"/>
      </w:pPr>
      <w:r>
        <w:t xml:space="preserve"> $ name     : Factor w/ 5 levels "danube","gander",..: 1 2 3 4 5</w:t>
      </w:r>
    </w:p>
    <w:p w:rsidR="008E276F" w:rsidRDefault="008E276F" w:rsidP="008E276F">
      <w:pPr>
        <w:pStyle w:val="CodeSnippet"/>
      </w:pPr>
      <w:r>
        <w:t xml:space="preserve"> $ os       : Factor w/ 2 levels "RHEL5","W2K8": 2 1 2 1 1</w:t>
      </w:r>
    </w:p>
    <w:p w:rsidR="008E276F" w:rsidRDefault="008E276F" w:rsidP="008E276F">
      <w:pPr>
        <w:pStyle w:val="CodeSnippet"/>
      </w:pPr>
      <w:r>
        <w:t xml:space="preserve"> $ highvulns: num  1 0 2 0 0</w:t>
      </w:r>
    </w:p>
    <w:p w:rsidR="008E276F" w:rsidRPr="008E276F" w:rsidRDefault="00272931" w:rsidP="008E276F">
      <w:pPr>
        <w:pStyle w:val="CodeSnippet"/>
        <w:rPr>
          <w:b/>
        </w:rPr>
      </w:pPr>
      <w:r w:rsidRPr="00272931">
        <w:rPr>
          <w:b/>
          <w:highlight w:val="green"/>
          <w:rPrChange w:id="576" w:author="Russell Thomas" w:date="2013-08-20T10:10:00Z">
            <w:rPr>
              <w:b/>
              <w:sz w:val="26"/>
              <w:u w:val="single"/>
            </w:rPr>
          </w:rPrChange>
        </w:rPr>
        <w:t>head(assets.df)</w:t>
      </w:r>
    </w:p>
    <w:p w:rsidR="008E276F" w:rsidRDefault="008E276F" w:rsidP="008E276F">
      <w:pPr>
        <w:pStyle w:val="CodeSnippet"/>
      </w:pPr>
      <w:r>
        <w:t xml:space="preserve">     name    os highvulns</w:t>
      </w:r>
    </w:p>
    <w:p w:rsidR="008E276F" w:rsidRDefault="008E276F" w:rsidP="008E276F">
      <w:pPr>
        <w:pStyle w:val="CodeSnippet"/>
      </w:pPr>
      <w:r>
        <w:t>1  danube  W2K8         1</w:t>
      </w:r>
    </w:p>
    <w:p w:rsidR="008E276F" w:rsidRDefault="008E276F" w:rsidP="008E276F">
      <w:pPr>
        <w:pStyle w:val="CodeSnippet"/>
      </w:pPr>
      <w:r>
        <w:t>2  gander RHEL5         0</w:t>
      </w:r>
    </w:p>
    <w:p w:rsidR="008E276F" w:rsidRDefault="008E276F" w:rsidP="008E276F">
      <w:pPr>
        <w:pStyle w:val="CodeSnippet"/>
      </w:pPr>
      <w:r>
        <w:t>3  ganges  W2K8         2</w:t>
      </w:r>
    </w:p>
    <w:p w:rsidR="008E276F" w:rsidRDefault="008E276F" w:rsidP="008E276F">
      <w:pPr>
        <w:pStyle w:val="CodeSnippet"/>
      </w:pPr>
      <w:r>
        <w:t>4  mekong RHEL5         0</w:t>
      </w:r>
    </w:p>
    <w:p w:rsidR="008E276F" w:rsidRDefault="008E276F" w:rsidP="008E276F">
      <w:pPr>
        <w:pStyle w:val="CodeSnippet"/>
      </w:pPr>
      <w:r>
        <w:t>5 orinoco RHEL5         0</w:t>
      </w:r>
    </w:p>
    <w:p w:rsidR="008E276F" w:rsidRDefault="008E276F" w:rsidP="008E276F">
      <w:pPr>
        <w:pStyle w:val="CodeSnippet"/>
      </w:pPr>
    </w:p>
    <w:p w:rsidR="008E276F" w:rsidRDefault="008E276F" w:rsidP="008E276F">
      <w:pPr>
        <w:pStyle w:val="CodeSnippet"/>
      </w:pPr>
      <w:r>
        <w:t># show a "slice" just the operating systmes</w:t>
      </w:r>
    </w:p>
    <w:p w:rsidR="008E276F" w:rsidRDefault="008E276F" w:rsidP="008E276F">
      <w:pPr>
        <w:pStyle w:val="CodeSnippet"/>
      </w:pPr>
      <w:r>
        <w:t># by default R creates "factors" for categorical data so</w:t>
      </w:r>
    </w:p>
    <w:p w:rsidR="008E276F" w:rsidRDefault="008E276F" w:rsidP="008E276F">
      <w:pPr>
        <w:pStyle w:val="CodeSnippet"/>
      </w:pPr>
      <w:r>
        <w:t># we use as.character() to expand the factors out</w:t>
      </w:r>
    </w:p>
    <w:p w:rsidR="008E276F" w:rsidRPr="008E276F" w:rsidRDefault="008E276F" w:rsidP="008E276F">
      <w:pPr>
        <w:pStyle w:val="CodeSnippet"/>
        <w:rPr>
          <w:b/>
        </w:rPr>
      </w:pPr>
      <w:r w:rsidRPr="008E276F">
        <w:rPr>
          <w:b/>
        </w:rPr>
        <w:t>head(assets.df$os)</w:t>
      </w:r>
    </w:p>
    <w:p w:rsidR="008E276F" w:rsidRDefault="008E276F" w:rsidP="008E276F">
      <w:pPr>
        <w:pStyle w:val="CodeSnippet"/>
      </w:pPr>
      <w:r>
        <w:t>[1] W2K8  RHEL5 W2K8  RHEL5 RHEL5</w:t>
      </w:r>
    </w:p>
    <w:p w:rsidR="008E276F" w:rsidRDefault="008E276F" w:rsidP="008E276F">
      <w:pPr>
        <w:pStyle w:val="CodeSnippet"/>
      </w:pPr>
      <w:r>
        <w:t>Levels: RHEL5 W2K8</w:t>
      </w:r>
    </w:p>
    <w:p w:rsidR="008E276F" w:rsidRDefault="008E276F" w:rsidP="008E276F">
      <w:pPr>
        <w:pStyle w:val="CodeSnippet"/>
      </w:pPr>
    </w:p>
    <w:p w:rsidR="008E276F" w:rsidRDefault="008E276F" w:rsidP="008E276F">
      <w:pPr>
        <w:pStyle w:val="CodeSnippet"/>
      </w:pPr>
      <w:r>
        <w:t># add a new column</w:t>
      </w:r>
    </w:p>
    <w:p w:rsidR="008E276F" w:rsidRPr="00917DF7" w:rsidRDefault="00272931" w:rsidP="008E276F">
      <w:pPr>
        <w:pStyle w:val="CodeSnippet"/>
        <w:rPr>
          <w:b/>
          <w:highlight w:val="green"/>
          <w:rPrChange w:id="577" w:author="Russell Thomas" w:date="2013-08-20T10:11:00Z">
            <w:rPr>
              <w:b/>
            </w:rPr>
          </w:rPrChange>
        </w:rPr>
      </w:pPr>
      <w:r w:rsidRPr="00272931">
        <w:rPr>
          <w:b/>
          <w:highlight w:val="green"/>
          <w:rPrChange w:id="578" w:author="Russell Thomas" w:date="2013-08-20T10:11:00Z">
            <w:rPr>
              <w:b/>
              <w:sz w:val="26"/>
              <w:u w:val="single"/>
            </w:rPr>
          </w:rPrChange>
        </w:rPr>
        <w:t>assets.df$ip &lt;- c("192.168.1.5","10.2.7.5","192.168.1.7",</w:t>
      </w:r>
    </w:p>
    <w:p w:rsidR="008E276F" w:rsidRPr="00917DF7" w:rsidRDefault="00272931" w:rsidP="008E276F">
      <w:pPr>
        <w:pStyle w:val="CodeSnippet"/>
        <w:rPr>
          <w:b/>
          <w:highlight w:val="green"/>
          <w:rPrChange w:id="579" w:author="Russell Thomas" w:date="2013-08-20T10:11:00Z">
            <w:rPr>
              <w:b/>
            </w:rPr>
          </w:rPrChange>
        </w:rPr>
      </w:pPr>
      <w:r w:rsidRPr="00272931">
        <w:rPr>
          <w:b/>
          <w:highlight w:val="green"/>
          <w:rPrChange w:id="580" w:author="Russell Thomas" w:date="2013-08-20T10:11:00Z">
            <w:rPr>
              <w:b/>
              <w:sz w:val="26"/>
              <w:u w:val="single"/>
            </w:rPr>
          </w:rPrChange>
        </w:rPr>
        <w:t xml:space="preserve">                      "10.2.7.6", "10.2.7.7")</w:t>
      </w:r>
    </w:p>
    <w:p w:rsidR="008E276F" w:rsidRPr="00917DF7" w:rsidRDefault="00272931" w:rsidP="008E276F">
      <w:pPr>
        <w:pStyle w:val="CodeSnippet"/>
        <w:rPr>
          <w:highlight w:val="green"/>
          <w:rPrChange w:id="581" w:author="Russell Thomas" w:date="2013-08-20T10:11:00Z">
            <w:rPr/>
          </w:rPrChange>
        </w:rPr>
      </w:pPr>
      <w:r w:rsidRPr="00272931">
        <w:rPr>
          <w:highlight w:val="green"/>
          <w:rPrChange w:id="582" w:author="Russell Thomas" w:date="2013-08-20T10:11:00Z">
            <w:rPr>
              <w:sz w:val="26"/>
              <w:u w:val="single"/>
            </w:rPr>
          </w:rPrChange>
        </w:rPr>
        <w:t># extract only nodes with more than one high vulnerabilty</w:t>
      </w:r>
    </w:p>
    <w:p w:rsidR="008E276F" w:rsidRPr="008E276F" w:rsidRDefault="00272931" w:rsidP="008E276F">
      <w:pPr>
        <w:pStyle w:val="CodeSnippet"/>
        <w:rPr>
          <w:b/>
        </w:rPr>
      </w:pPr>
      <w:r w:rsidRPr="00272931">
        <w:rPr>
          <w:b/>
          <w:highlight w:val="green"/>
          <w:rPrChange w:id="583" w:author="Russell Thomas" w:date="2013-08-20T10:11:00Z">
            <w:rPr>
              <w:b/>
              <w:sz w:val="26"/>
              <w:u w:val="single"/>
            </w:rPr>
          </w:rPrChange>
        </w:rPr>
        <w:t>head(assets.df[assets.df$highvulns&gt;1,])</w:t>
      </w:r>
    </w:p>
    <w:p w:rsidR="008E276F" w:rsidRDefault="008E276F" w:rsidP="008E276F">
      <w:pPr>
        <w:pStyle w:val="CodeSnippet"/>
      </w:pPr>
      <w:r>
        <w:t xml:space="preserve">    name   os highvulns          ip</w:t>
      </w:r>
    </w:p>
    <w:p w:rsidR="008E276F" w:rsidRDefault="008E276F" w:rsidP="008E276F">
      <w:pPr>
        <w:pStyle w:val="CodeSnippet"/>
      </w:pPr>
      <w:r>
        <w:t>3 ganges W2K8         2 192.168.1.7</w:t>
      </w:r>
    </w:p>
    <w:p w:rsidR="008E276F" w:rsidRDefault="008E276F" w:rsidP="008E276F">
      <w:pPr>
        <w:pStyle w:val="CodeSnippet"/>
      </w:pPr>
    </w:p>
    <w:p w:rsidR="008E276F" w:rsidRPr="00917DF7" w:rsidRDefault="00272931" w:rsidP="008E276F">
      <w:pPr>
        <w:pStyle w:val="CodeSnippet"/>
        <w:rPr>
          <w:highlight w:val="green"/>
          <w:rPrChange w:id="584" w:author="Russell Thomas" w:date="2013-08-20T10:11:00Z">
            <w:rPr/>
          </w:rPrChange>
        </w:rPr>
      </w:pPr>
      <w:r w:rsidRPr="00272931">
        <w:rPr>
          <w:highlight w:val="green"/>
          <w:rPrChange w:id="585" w:author="Russell Thomas" w:date="2013-08-20T10:11:00Z">
            <w:rPr>
              <w:sz w:val="26"/>
              <w:u w:val="single"/>
            </w:rPr>
          </w:rPrChange>
        </w:rPr>
        <w:t># create a 'zones' column based on prefix IP value</w:t>
      </w:r>
    </w:p>
    <w:p w:rsidR="008E276F" w:rsidRPr="00917DF7" w:rsidRDefault="00272931" w:rsidP="008E276F">
      <w:pPr>
        <w:pStyle w:val="CodeSnippet"/>
        <w:rPr>
          <w:b/>
          <w:highlight w:val="green"/>
          <w:rPrChange w:id="586" w:author="Russell Thomas" w:date="2013-08-20T10:11:00Z">
            <w:rPr>
              <w:b/>
            </w:rPr>
          </w:rPrChange>
        </w:rPr>
      </w:pPr>
      <w:r w:rsidRPr="00272931">
        <w:rPr>
          <w:b/>
          <w:highlight w:val="green"/>
          <w:rPrChange w:id="587" w:author="Russell Thomas" w:date="2013-08-20T10:11:00Z">
            <w:rPr>
              <w:b/>
              <w:sz w:val="26"/>
              <w:u w:val="single"/>
            </w:rPr>
          </w:rPrChange>
        </w:rPr>
        <w:t xml:space="preserve">assets.df$zones &lt;- </w:t>
      </w:r>
    </w:p>
    <w:p w:rsidR="008E276F" w:rsidRPr="00917DF7" w:rsidRDefault="00272931" w:rsidP="008E276F">
      <w:pPr>
        <w:pStyle w:val="CodeSnippet"/>
        <w:rPr>
          <w:b/>
          <w:highlight w:val="green"/>
          <w:rPrChange w:id="588" w:author="Russell Thomas" w:date="2013-08-20T10:11:00Z">
            <w:rPr>
              <w:b/>
            </w:rPr>
          </w:rPrChange>
        </w:rPr>
      </w:pPr>
      <w:r w:rsidRPr="00272931">
        <w:rPr>
          <w:b/>
          <w:highlight w:val="green"/>
          <w:rPrChange w:id="589" w:author="Russell Thomas" w:date="2013-08-20T10:11:00Z">
            <w:rPr>
              <w:b/>
              <w:sz w:val="26"/>
              <w:u w:val="single"/>
            </w:rPr>
          </w:rPrChange>
        </w:rPr>
        <w:t xml:space="preserve">      ifelse(grepl("^192",assets.df$ip),"Zone1","Zone2")</w:t>
      </w:r>
    </w:p>
    <w:p w:rsidR="008E276F" w:rsidRPr="00917DF7" w:rsidRDefault="008E276F" w:rsidP="008E276F">
      <w:pPr>
        <w:pStyle w:val="CodeSnippet"/>
        <w:rPr>
          <w:highlight w:val="green"/>
          <w:rPrChange w:id="590" w:author="Russell Thomas" w:date="2013-08-20T10:11:00Z">
            <w:rPr/>
          </w:rPrChange>
        </w:rPr>
      </w:pPr>
    </w:p>
    <w:p w:rsidR="008E276F" w:rsidRPr="00917DF7" w:rsidRDefault="00272931" w:rsidP="008E276F">
      <w:pPr>
        <w:pStyle w:val="CodeSnippet"/>
        <w:rPr>
          <w:highlight w:val="green"/>
          <w:rPrChange w:id="591" w:author="Russell Thomas" w:date="2013-08-20T10:11:00Z">
            <w:rPr/>
          </w:rPrChange>
        </w:rPr>
      </w:pPr>
      <w:r w:rsidRPr="00272931">
        <w:rPr>
          <w:highlight w:val="green"/>
          <w:rPrChange w:id="592" w:author="Russell Thomas" w:date="2013-08-20T10:11:00Z">
            <w:rPr>
              <w:sz w:val="26"/>
              <w:u w:val="single"/>
            </w:rPr>
          </w:rPrChange>
        </w:rPr>
        <w:t># take a final look at the dataframe</w:t>
      </w:r>
    </w:p>
    <w:p w:rsidR="008E276F" w:rsidRPr="008E276F" w:rsidRDefault="00272931" w:rsidP="008E276F">
      <w:pPr>
        <w:pStyle w:val="CodeSnippet"/>
        <w:rPr>
          <w:b/>
        </w:rPr>
      </w:pPr>
      <w:r w:rsidRPr="00272931">
        <w:rPr>
          <w:b/>
          <w:highlight w:val="green"/>
          <w:rPrChange w:id="593" w:author="Russell Thomas" w:date="2013-08-20T10:11:00Z">
            <w:rPr>
              <w:b/>
              <w:sz w:val="26"/>
              <w:u w:val="single"/>
            </w:rPr>
          </w:rPrChange>
        </w:rPr>
        <w:t>head(assets.df)</w:t>
      </w:r>
    </w:p>
    <w:p w:rsidR="008E276F" w:rsidRDefault="008E276F" w:rsidP="008E276F">
      <w:pPr>
        <w:pStyle w:val="CodeSnippet"/>
      </w:pPr>
      <w:r>
        <w:t xml:space="preserve">     name    os highvulns          ip zones</w:t>
      </w:r>
    </w:p>
    <w:p w:rsidR="008E276F" w:rsidRDefault="008E276F" w:rsidP="008E276F">
      <w:pPr>
        <w:pStyle w:val="CodeSnippet"/>
      </w:pPr>
      <w:r>
        <w:t>1  danube  W2K8         1 192.168.1.5 Zone1</w:t>
      </w:r>
    </w:p>
    <w:p w:rsidR="008E276F" w:rsidRDefault="008E276F" w:rsidP="008E276F">
      <w:pPr>
        <w:pStyle w:val="CodeSnippet"/>
      </w:pPr>
      <w:r>
        <w:t>2  gander RHEL5         0    10.2.7.5 Zone2</w:t>
      </w:r>
    </w:p>
    <w:p w:rsidR="008E276F" w:rsidRDefault="008E276F" w:rsidP="008E276F">
      <w:pPr>
        <w:pStyle w:val="CodeSnippet"/>
      </w:pPr>
      <w:r>
        <w:t>3  ganges  W2K8         2 192.168.1.7 Zone1</w:t>
      </w:r>
    </w:p>
    <w:p w:rsidR="008E276F" w:rsidRDefault="008E276F" w:rsidP="008E276F">
      <w:pPr>
        <w:pStyle w:val="CodeSnippet"/>
      </w:pPr>
      <w:r>
        <w:t>4  mekong RHEL5         0    10.2.7.6 Zone2</w:t>
      </w:r>
    </w:p>
    <w:p w:rsidR="007921CD" w:rsidRDefault="008E276F" w:rsidP="008E276F">
      <w:pPr>
        <w:pStyle w:val="CodeSnippet"/>
      </w:pPr>
      <w:r>
        <w:t>5 orinoco RHEL5         0    10.2.7.7 Zone2</w:t>
      </w:r>
    </w:p>
    <w:p w:rsidR="007921CD" w:rsidRDefault="008E276F" w:rsidP="008E276F">
      <w:pPr>
        <w:pStyle w:val="CodeTitle"/>
      </w:pPr>
      <w:r>
        <w:t xml:space="preserve">Python (pandas) DataFrame </w:t>
      </w:r>
      <w:r w:rsidR="00BA0B4A">
        <w:t>Example</w:t>
      </w:r>
    </w:p>
    <w:p w:rsidR="008E276F" w:rsidRPr="00917DF7" w:rsidRDefault="00272931" w:rsidP="008E276F">
      <w:pPr>
        <w:pStyle w:val="CodeSnippet"/>
        <w:rPr>
          <w:b/>
          <w:highlight w:val="green"/>
          <w:rPrChange w:id="594" w:author="Russell Thomas" w:date="2013-08-20T10:12:00Z">
            <w:rPr>
              <w:b/>
            </w:rPr>
          </w:rPrChange>
        </w:rPr>
      </w:pPr>
      <w:r w:rsidRPr="00272931">
        <w:rPr>
          <w:b/>
          <w:highlight w:val="green"/>
          <w:rPrChange w:id="595" w:author="Russell Thomas" w:date="2013-08-20T10:12:00Z">
            <w:rPr>
              <w:b/>
              <w:sz w:val="26"/>
              <w:u w:val="single"/>
            </w:rPr>
          </w:rPrChange>
        </w:rPr>
        <w:t>import numpy as np</w:t>
      </w:r>
    </w:p>
    <w:p w:rsidR="008E276F" w:rsidRPr="00917DF7" w:rsidRDefault="00272931" w:rsidP="008E276F">
      <w:pPr>
        <w:pStyle w:val="CodeSnippet"/>
        <w:rPr>
          <w:b/>
          <w:highlight w:val="green"/>
          <w:rPrChange w:id="596" w:author="Russell Thomas" w:date="2013-08-20T10:12:00Z">
            <w:rPr>
              <w:b/>
            </w:rPr>
          </w:rPrChange>
        </w:rPr>
      </w:pPr>
      <w:r w:rsidRPr="00272931">
        <w:rPr>
          <w:b/>
          <w:highlight w:val="green"/>
          <w:rPrChange w:id="597" w:author="Russell Thomas" w:date="2013-08-20T10:12:00Z">
            <w:rPr>
              <w:b/>
              <w:sz w:val="26"/>
              <w:u w:val="single"/>
            </w:rPr>
          </w:rPrChange>
        </w:rPr>
        <w:t>import pandas as pd</w:t>
      </w:r>
    </w:p>
    <w:p w:rsidR="008E276F" w:rsidRPr="00917DF7" w:rsidRDefault="00272931" w:rsidP="008E276F">
      <w:pPr>
        <w:pStyle w:val="CodeSnippet"/>
        <w:rPr>
          <w:highlight w:val="green"/>
          <w:rPrChange w:id="598" w:author="Russell Thomas" w:date="2013-08-20T10:12:00Z">
            <w:rPr/>
          </w:rPrChange>
        </w:rPr>
      </w:pPr>
      <w:r w:rsidRPr="00272931">
        <w:rPr>
          <w:highlight w:val="green"/>
          <w:rPrChange w:id="599" w:author="Russell Thomas" w:date="2013-08-20T10:12:00Z">
            <w:rPr>
              <w:sz w:val="26"/>
              <w:u w:val="single"/>
            </w:rPr>
          </w:rPrChange>
        </w:rPr>
        <w:t># create a new data frame of hosts &amp; high vuln counts</w:t>
      </w:r>
    </w:p>
    <w:p w:rsidR="008E276F" w:rsidRPr="00917DF7" w:rsidRDefault="00272931" w:rsidP="008E276F">
      <w:pPr>
        <w:pStyle w:val="CodeSnippet"/>
        <w:rPr>
          <w:b/>
          <w:highlight w:val="green"/>
          <w:rPrChange w:id="600" w:author="Russell Thomas" w:date="2013-08-20T10:12:00Z">
            <w:rPr>
              <w:b/>
            </w:rPr>
          </w:rPrChange>
        </w:rPr>
      </w:pPr>
      <w:r w:rsidRPr="00272931">
        <w:rPr>
          <w:b/>
          <w:highlight w:val="green"/>
          <w:rPrChange w:id="601" w:author="Russell Thomas" w:date="2013-08-20T10:12:00Z">
            <w:rPr>
              <w:b/>
              <w:sz w:val="26"/>
              <w:u w:val="single"/>
            </w:rPr>
          </w:rPrChange>
        </w:rPr>
        <w:t>assets_df = pd.DataFrame( {</w:t>
      </w:r>
    </w:p>
    <w:p w:rsidR="008E276F" w:rsidRPr="00917DF7" w:rsidRDefault="00272931" w:rsidP="008E276F">
      <w:pPr>
        <w:pStyle w:val="CodeSnippet"/>
        <w:rPr>
          <w:b/>
          <w:highlight w:val="green"/>
          <w:rPrChange w:id="602" w:author="Russell Thomas" w:date="2013-08-20T10:12:00Z">
            <w:rPr>
              <w:b/>
            </w:rPr>
          </w:rPrChange>
        </w:rPr>
      </w:pPr>
      <w:r w:rsidRPr="00272931">
        <w:rPr>
          <w:b/>
          <w:highlight w:val="green"/>
          <w:rPrChange w:id="603" w:author="Russell Thomas" w:date="2013-08-20T10:12:00Z">
            <w:rPr>
              <w:b/>
              <w:sz w:val="26"/>
              <w:u w:val="single"/>
            </w:rPr>
          </w:rPrChange>
        </w:rPr>
        <w:t xml:space="preserve">    "name" : ["danube","gander","ganges","mekong","orinoco" ],</w:t>
      </w:r>
    </w:p>
    <w:p w:rsidR="008E276F" w:rsidRPr="00917DF7" w:rsidRDefault="00272931" w:rsidP="008E276F">
      <w:pPr>
        <w:pStyle w:val="CodeSnippet"/>
        <w:rPr>
          <w:b/>
          <w:highlight w:val="green"/>
          <w:rPrChange w:id="604" w:author="Russell Thomas" w:date="2013-08-20T10:12:00Z">
            <w:rPr>
              <w:b/>
            </w:rPr>
          </w:rPrChange>
        </w:rPr>
      </w:pPr>
      <w:r w:rsidRPr="00272931">
        <w:rPr>
          <w:b/>
          <w:highlight w:val="green"/>
          <w:rPrChange w:id="605" w:author="Russell Thomas" w:date="2013-08-20T10:12:00Z">
            <w:rPr>
              <w:b/>
              <w:sz w:val="26"/>
              <w:u w:val="single"/>
            </w:rPr>
          </w:rPrChange>
        </w:rPr>
        <w:t xml:space="preserve">    "os" : [ "W2K8","RHEL5","W2K8","RHEL5","RHEL5" ],</w:t>
      </w:r>
    </w:p>
    <w:p w:rsidR="008E276F" w:rsidRPr="00917DF7" w:rsidRDefault="00272931" w:rsidP="008E276F">
      <w:pPr>
        <w:pStyle w:val="CodeSnippet"/>
        <w:rPr>
          <w:b/>
          <w:highlight w:val="green"/>
          <w:rPrChange w:id="606" w:author="Russell Thomas" w:date="2013-08-20T10:12:00Z">
            <w:rPr>
              <w:b/>
            </w:rPr>
          </w:rPrChange>
        </w:rPr>
      </w:pPr>
      <w:r w:rsidRPr="00272931">
        <w:rPr>
          <w:b/>
          <w:highlight w:val="green"/>
          <w:rPrChange w:id="607" w:author="Russell Thomas" w:date="2013-08-20T10:12:00Z">
            <w:rPr>
              <w:b/>
              <w:sz w:val="26"/>
              <w:u w:val="single"/>
            </w:rPr>
          </w:rPrChange>
        </w:rPr>
        <w:t xml:space="preserve">    "highvulns" : [ 1,0,2,0,0 ]</w:t>
      </w:r>
    </w:p>
    <w:p w:rsidR="008E276F" w:rsidRPr="00917DF7" w:rsidRDefault="00272931" w:rsidP="008E276F">
      <w:pPr>
        <w:pStyle w:val="CodeSnippet"/>
        <w:rPr>
          <w:b/>
          <w:highlight w:val="green"/>
          <w:rPrChange w:id="608" w:author="Russell Thomas" w:date="2013-08-20T10:12:00Z">
            <w:rPr>
              <w:b/>
            </w:rPr>
          </w:rPrChange>
        </w:rPr>
      </w:pPr>
      <w:r w:rsidRPr="00272931">
        <w:rPr>
          <w:b/>
          <w:highlight w:val="green"/>
          <w:rPrChange w:id="609" w:author="Russell Thomas" w:date="2013-08-20T10:12:00Z">
            <w:rPr>
              <w:b/>
              <w:sz w:val="26"/>
              <w:u w:val="single"/>
            </w:rPr>
          </w:rPrChange>
        </w:rPr>
        <w:t xml:space="preserve">    } )</w:t>
      </w:r>
    </w:p>
    <w:p w:rsidR="008E276F" w:rsidRPr="00917DF7" w:rsidRDefault="00272931" w:rsidP="008E276F">
      <w:pPr>
        <w:pStyle w:val="CodeSnippet"/>
        <w:rPr>
          <w:highlight w:val="green"/>
          <w:rPrChange w:id="610" w:author="Russell Thomas" w:date="2013-08-20T10:12:00Z">
            <w:rPr/>
          </w:rPrChange>
        </w:rPr>
      </w:pPr>
      <w:r w:rsidRPr="00272931">
        <w:rPr>
          <w:highlight w:val="green"/>
          <w:rPrChange w:id="611" w:author="Russell Thomas" w:date="2013-08-20T10:12:00Z">
            <w:rPr>
              <w:sz w:val="26"/>
              <w:u w:val="single"/>
            </w:rPr>
          </w:rPrChange>
        </w:rPr>
        <w:t># take a look at the data frame structure &amp; contents</w:t>
      </w:r>
    </w:p>
    <w:p w:rsidR="008E276F" w:rsidRPr="00F05912" w:rsidRDefault="00272931" w:rsidP="008E276F">
      <w:pPr>
        <w:pStyle w:val="CodeSnippet"/>
        <w:rPr>
          <w:b/>
        </w:rPr>
      </w:pPr>
      <w:r w:rsidRPr="00272931">
        <w:rPr>
          <w:b/>
          <w:highlight w:val="green"/>
          <w:rPrChange w:id="612" w:author="Russell Thomas" w:date="2013-08-20T10:12:00Z">
            <w:rPr>
              <w:b/>
              <w:sz w:val="26"/>
              <w:u w:val="single"/>
            </w:rPr>
          </w:rPrChange>
        </w:rPr>
        <w:t>print(assets_df.dtypes)</w:t>
      </w:r>
    </w:p>
    <w:p w:rsidR="008E276F" w:rsidRDefault="008E276F" w:rsidP="008E276F">
      <w:pPr>
        <w:pStyle w:val="CodeSnippet"/>
      </w:pPr>
      <w:r>
        <w:t>highvulns     int64</w:t>
      </w:r>
    </w:p>
    <w:p w:rsidR="008E276F" w:rsidRDefault="008E276F" w:rsidP="008E276F">
      <w:pPr>
        <w:pStyle w:val="CodeSnippet"/>
      </w:pPr>
      <w:r>
        <w:t>name         object</w:t>
      </w:r>
    </w:p>
    <w:p w:rsidR="008E276F" w:rsidRDefault="008E276F" w:rsidP="008E276F">
      <w:pPr>
        <w:pStyle w:val="CodeSnippet"/>
      </w:pPr>
      <w:r>
        <w:t>os           object</w:t>
      </w:r>
    </w:p>
    <w:p w:rsidR="008E276F" w:rsidRDefault="008E276F" w:rsidP="008E276F">
      <w:pPr>
        <w:pStyle w:val="CodeSnippet"/>
      </w:pPr>
      <w:r>
        <w:t>dtype: object</w:t>
      </w:r>
    </w:p>
    <w:p w:rsidR="00F05912" w:rsidRDefault="00F05912" w:rsidP="008E276F">
      <w:pPr>
        <w:pStyle w:val="CodeSnippet"/>
        <w:rPr>
          <w:b/>
        </w:rPr>
      </w:pPr>
    </w:p>
    <w:p w:rsidR="008E276F" w:rsidRPr="00F05912" w:rsidRDefault="00272931" w:rsidP="008E276F">
      <w:pPr>
        <w:pStyle w:val="CodeSnippet"/>
        <w:rPr>
          <w:b/>
        </w:rPr>
      </w:pPr>
      <w:r w:rsidRPr="00272931">
        <w:rPr>
          <w:b/>
          <w:highlight w:val="green"/>
          <w:rPrChange w:id="613" w:author="Russell Thomas" w:date="2013-08-20T10:12:00Z">
            <w:rPr>
              <w:b/>
              <w:sz w:val="26"/>
              <w:u w:val="single"/>
            </w:rPr>
          </w:rPrChange>
        </w:rPr>
        <w:t>assets_df.head()</w:t>
      </w:r>
    </w:p>
    <w:p w:rsidR="008E276F" w:rsidRDefault="008E276F" w:rsidP="008E276F">
      <w:pPr>
        <w:pStyle w:val="CodeSnippet"/>
      </w:pPr>
      <w:r>
        <w:t xml:space="preserve">   highvulns     name     os</w:t>
      </w:r>
    </w:p>
    <w:p w:rsidR="008E276F" w:rsidRDefault="008E276F" w:rsidP="008E276F">
      <w:pPr>
        <w:pStyle w:val="CodeSnippet"/>
      </w:pPr>
      <w:r>
        <w:t>0          1   danube   W2K8</w:t>
      </w:r>
    </w:p>
    <w:p w:rsidR="008E276F" w:rsidRDefault="008E276F" w:rsidP="008E276F">
      <w:pPr>
        <w:pStyle w:val="CodeSnippet"/>
      </w:pPr>
      <w:r>
        <w:t>1          0   gander  RHEL5</w:t>
      </w:r>
    </w:p>
    <w:p w:rsidR="008E276F" w:rsidRDefault="008E276F" w:rsidP="008E276F">
      <w:pPr>
        <w:pStyle w:val="CodeSnippet"/>
      </w:pPr>
      <w:r>
        <w:t>2          2   ganges   W2K8</w:t>
      </w:r>
    </w:p>
    <w:p w:rsidR="008E276F" w:rsidRDefault="008E276F" w:rsidP="008E276F">
      <w:pPr>
        <w:pStyle w:val="CodeSnippet"/>
      </w:pPr>
      <w:r>
        <w:t>3          0   mekong  RHEL5</w:t>
      </w:r>
    </w:p>
    <w:p w:rsidR="008E276F" w:rsidRDefault="008E276F" w:rsidP="008E276F">
      <w:pPr>
        <w:pStyle w:val="CodeSnippet"/>
      </w:pPr>
      <w:r>
        <w:t>4          0  orinoco  RHEL5</w:t>
      </w:r>
    </w:p>
    <w:p w:rsidR="00F05912" w:rsidRDefault="00F05912" w:rsidP="008E276F">
      <w:pPr>
        <w:pStyle w:val="CodeSnippet"/>
      </w:pPr>
    </w:p>
    <w:p w:rsidR="008E276F" w:rsidRDefault="008E276F" w:rsidP="008E276F">
      <w:pPr>
        <w:pStyle w:val="CodeSnippet"/>
      </w:pPr>
      <w:r>
        <w:t># show a "slice" just the operating systmes</w:t>
      </w:r>
    </w:p>
    <w:p w:rsidR="008E276F" w:rsidRPr="00F05912" w:rsidRDefault="00272931" w:rsidP="008E276F">
      <w:pPr>
        <w:pStyle w:val="CodeSnippet"/>
        <w:rPr>
          <w:b/>
        </w:rPr>
      </w:pPr>
      <w:r w:rsidRPr="00272931">
        <w:rPr>
          <w:b/>
          <w:highlight w:val="green"/>
          <w:rPrChange w:id="614" w:author="Russell Thomas" w:date="2013-08-20T10:13:00Z">
            <w:rPr>
              <w:b/>
              <w:sz w:val="26"/>
              <w:u w:val="single"/>
            </w:rPr>
          </w:rPrChange>
        </w:rPr>
        <w:t>assets_df.os.head()</w:t>
      </w:r>
    </w:p>
    <w:p w:rsidR="008E276F" w:rsidRDefault="008E276F" w:rsidP="008E276F">
      <w:pPr>
        <w:pStyle w:val="CodeSnippet"/>
      </w:pPr>
      <w:r>
        <w:t>0     W2K8</w:t>
      </w:r>
    </w:p>
    <w:p w:rsidR="008E276F" w:rsidRDefault="008E276F" w:rsidP="008E276F">
      <w:pPr>
        <w:pStyle w:val="CodeSnippet"/>
      </w:pPr>
      <w:r>
        <w:t>1    RHEL5</w:t>
      </w:r>
    </w:p>
    <w:p w:rsidR="008E276F" w:rsidRDefault="008E276F" w:rsidP="008E276F">
      <w:pPr>
        <w:pStyle w:val="CodeSnippet"/>
      </w:pPr>
      <w:r>
        <w:t>2     W2K8</w:t>
      </w:r>
    </w:p>
    <w:p w:rsidR="008E276F" w:rsidRDefault="008E276F" w:rsidP="008E276F">
      <w:pPr>
        <w:pStyle w:val="CodeSnippet"/>
      </w:pPr>
      <w:r>
        <w:t>3    RHEL5</w:t>
      </w:r>
    </w:p>
    <w:p w:rsidR="008E276F" w:rsidRDefault="008E276F" w:rsidP="008E276F">
      <w:pPr>
        <w:pStyle w:val="CodeSnippet"/>
      </w:pPr>
      <w:r>
        <w:t>4    RHEL5</w:t>
      </w:r>
    </w:p>
    <w:p w:rsidR="008E276F" w:rsidRDefault="008E276F" w:rsidP="008E276F">
      <w:pPr>
        <w:pStyle w:val="CodeSnippet"/>
      </w:pPr>
      <w:r>
        <w:t>Name: os, dtype: object</w:t>
      </w:r>
    </w:p>
    <w:p w:rsidR="00F05912" w:rsidRDefault="00F05912" w:rsidP="008E276F">
      <w:pPr>
        <w:pStyle w:val="CodeSnippet"/>
      </w:pPr>
    </w:p>
    <w:p w:rsidR="008E276F" w:rsidRPr="00917DF7" w:rsidRDefault="00272931" w:rsidP="008E276F">
      <w:pPr>
        <w:pStyle w:val="CodeSnippet"/>
        <w:rPr>
          <w:highlight w:val="green"/>
          <w:rPrChange w:id="615" w:author="Russell Thomas" w:date="2013-08-20T10:14:00Z">
            <w:rPr/>
          </w:rPrChange>
        </w:rPr>
      </w:pPr>
      <w:r w:rsidRPr="00272931">
        <w:rPr>
          <w:highlight w:val="green"/>
          <w:rPrChange w:id="616" w:author="Russell Thomas" w:date="2013-08-20T10:14:00Z">
            <w:rPr>
              <w:sz w:val="26"/>
              <w:u w:val="single"/>
            </w:rPr>
          </w:rPrChange>
        </w:rPr>
        <w:t># add a new column</w:t>
      </w:r>
    </w:p>
    <w:p w:rsidR="008E276F" w:rsidRPr="00917DF7" w:rsidRDefault="00272931" w:rsidP="008E276F">
      <w:pPr>
        <w:pStyle w:val="CodeSnippet"/>
        <w:rPr>
          <w:b/>
          <w:highlight w:val="green"/>
          <w:rPrChange w:id="617" w:author="Russell Thomas" w:date="2013-08-20T10:14:00Z">
            <w:rPr>
              <w:b/>
            </w:rPr>
          </w:rPrChange>
        </w:rPr>
      </w:pPr>
      <w:r w:rsidRPr="00272931">
        <w:rPr>
          <w:b/>
          <w:highlight w:val="green"/>
          <w:rPrChange w:id="618" w:author="Russell Thomas" w:date="2013-08-20T10:14:00Z">
            <w:rPr>
              <w:b/>
              <w:sz w:val="26"/>
              <w:u w:val="single"/>
            </w:rPr>
          </w:rPrChange>
        </w:rPr>
        <w:t>assets_df['ip'] = [ "192.168.1.5","10.2.7.5","192.168.1.7",</w:t>
      </w:r>
    </w:p>
    <w:p w:rsidR="008E276F" w:rsidRPr="00F05912" w:rsidRDefault="00272931" w:rsidP="008E276F">
      <w:pPr>
        <w:pStyle w:val="CodeSnippet"/>
        <w:rPr>
          <w:b/>
        </w:rPr>
      </w:pPr>
      <w:r w:rsidRPr="00272931">
        <w:rPr>
          <w:b/>
          <w:highlight w:val="green"/>
          <w:rPrChange w:id="619" w:author="Russell Thomas" w:date="2013-08-20T10:14:00Z">
            <w:rPr>
              <w:b/>
              <w:sz w:val="26"/>
              <w:u w:val="single"/>
            </w:rPr>
          </w:rPrChange>
        </w:rPr>
        <w:t xml:space="preserve">                     "10.2.7.6", "10.2.7.7" ]</w:t>
      </w:r>
    </w:p>
    <w:p w:rsidR="008E276F" w:rsidRPr="00917DF7" w:rsidRDefault="00272931" w:rsidP="008E276F">
      <w:pPr>
        <w:pStyle w:val="CodeSnippet"/>
        <w:rPr>
          <w:highlight w:val="green"/>
          <w:rPrChange w:id="620" w:author="Russell Thomas" w:date="2013-08-20T10:14:00Z">
            <w:rPr/>
          </w:rPrChange>
        </w:rPr>
      </w:pPr>
      <w:r w:rsidRPr="00272931">
        <w:rPr>
          <w:highlight w:val="green"/>
          <w:rPrChange w:id="621" w:author="Russell Thomas" w:date="2013-08-20T10:14:00Z">
            <w:rPr>
              <w:sz w:val="26"/>
              <w:u w:val="single"/>
            </w:rPr>
          </w:rPrChange>
        </w:rPr>
        <w:t># show only nodes with more than one high vulnerabilty</w:t>
      </w:r>
    </w:p>
    <w:p w:rsidR="008E276F" w:rsidRPr="00F05912" w:rsidRDefault="00272931" w:rsidP="008E276F">
      <w:pPr>
        <w:pStyle w:val="CodeSnippet"/>
        <w:rPr>
          <w:b/>
        </w:rPr>
      </w:pPr>
      <w:r w:rsidRPr="00272931">
        <w:rPr>
          <w:b/>
          <w:highlight w:val="green"/>
          <w:rPrChange w:id="622" w:author="Russell Thomas" w:date="2013-08-20T10:14:00Z">
            <w:rPr>
              <w:b/>
              <w:sz w:val="26"/>
              <w:u w:val="single"/>
            </w:rPr>
          </w:rPrChange>
        </w:rPr>
        <w:t>assets_df[assets_df.highvulns&gt;1].head()</w:t>
      </w:r>
    </w:p>
    <w:p w:rsidR="008E276F" w:rsidRDefault="008E276F" w:rsidP="008E276F">
      <w:pPr>
        <w:pStyle w:val="CodeSnippet"/>
      </w:pPr>
      <w:r>
        <w:t xml:space="preserve">   highvulns    name    os           ip</w:t>
      </w:r>
    </w:p>
    <w:p w:rsidR="008E276F" w:rsidRDefault="008E276F" w:rsidP="008E276F">
      <w:pPr>
        <w:pStyle w:val="CodeSnippet"/>
      </w:pPr>
      <w:r>
        <w:t>2          2  ganges  W2K8  192.168.1.7</w:t>
      </w:r>
    </w:p>
    <w:p w:rsidR="00F05912" w:rsidRDefault="00F05912" w:rsidP="008E276F">
      <w:pPr>
        <w:pStyle w:val="CodeSnippet"/>
      </w:pPr>
    </w:p>
    <w:p w:rsidR="008E276F" w:rsidRDefault="008E276F" w:rsidP="008E276F">
      <w:pPr>
        <w:pStyle w:val="CodeSnippet"/>
      </w:pPr>
      <w:r>
        <w:t># divide nodes into network 'zones' based on IP address</w:t>
      </w:r>
    </w:p>
    <w:p w:rsidR="008E276F" w:rsidRPr="00917DF7" w:rsidRDefault="00272931" w:rsidP="008E276F">
      <w:pPr>
        <w:pStyle w:val="CodeSnippet"/>
        <w:rPr>
          <w:b/>
          <w:highlight w:val="green"/>
          <w:rPrChange w:id="623" w:author="Russell Thomas" w:date="2013-08-20T10:14:00Z">
            <w:rPr>
              <w:b/>
            </w:rPr>
          </w:rPrChange>
        </w:rPr>
      </w:pPr>
      <w:r w:rsidRPr="00272931">
        <w:rPr>
          <w:b/>
          <w:highlight w:val="green"/>
          <w:rPrChange w:id="624" w:author="Russell Thomas" w:date="2013-08-20T10:14:00Z">
            <w:rPr>
              <w:b/>
              <w:sz w:val="26"/>
              <w:u w:val="single"/>
            </w:rPr>
          </w:rPrChange>
        </w:rPr>
        <w:t>assets_df['zones'] = np.where(</w:t>
      </w:r>
    </w:p>
    <w:p w:rsidR="008E276F" w:rsidRPr="00917DF7" w:rsidRDefault="00272931" w:rsidP="008E276F">
      <w:pPr>
        <w:pStyle w:val="CodeSnippet"/>
        <w:rPr>
          <w:b/>
          <w:highlight w:val="green"/>
          <w:rPrChange w:id="625" w:author="Russell Thomas" w:date="2013-08-20T10:14:00Z">
            <w:rPr>
              <w:b/>
            </w:rPr>
          </w:rPrChange>
        </w:rPr>
      </w:pPr>
      <w:r w:rsidRPr="00272931">
        <w:rPr>
          <w:b/>
          <w:highlight w:val="green"/>
          <w:rPrChange w:id="626" w:author="Russell Thomas" w:date="2013-08-20T10:14:00Z">
            <w:rPr>
              <w:b/>
              <w:sz w:val="26"/>
              <w:u w:val="single"/>
            </w:rPr>
          </w:rPrChange>
        </w:rPr>
        <w:t xml:space="preserve">    assets_df.ip.str.startswith("192"), "Zone1", "Zone2")</w:t>
      </w:r>
    </w:p>
    <w:p w:rsidR="008E276F" w:rsidRPr="00917DF7" w:rsidRDefault="00272931" w:rsidP="008E276F">
      <w:pPr>
        <w:pStyle w:val="CodeSnippet"/>
        <w:rPr>
          <w:highlight w:val="green"/>
          <w:rPrChange w:id="627" w:author="Russell Thomas" w:date="2013-08-20T10:14:00Z">
            <w:rPr/>
          </w:rPrChange>
        </w:rPr>
      </w:pPr>
      <w:r w:rsidRPr="00272931">
        <w:rPr>
          <w:highlight w:val="green"/>
          <w:rPrChange w:id="628" w:author="Russell Thomas" w:date="2013-08-20T10:14:00Z">
            <w:rPr>
              <w:sz w:val="26"/>
              <w:u w:val="single"/>
            </w:rPr>
          </w:rPrChange>
        </w:rPr>
        <w:t># get one final view</w:t>
      </w:r>
    </w:p>
    <w:p w:rsidR="008E276F" w:rsidRPr="00F05912" w:rsidRDefault="00272931" w:rsidP="008E276F">
      <w:pPr>
        <w:pStyle w:val="CodeSnippet"/>
        <w:rPr>
          <w:b/>
        </w:rPr>
      </w:pPr>
      <w:r w:rsidRPr="00272931">
        <w:rPr>
          <w:b/>
          <w:highlight w:val="green"/>
          <w:rPrChange w:id="629" w:author="Russell Thomas" w:date="2013-08-20T10:14:00Z">
            <w:rPr>
              <w:b/>
              <w:sz w:val="26"/>
              <w:u w:val="single"/>
            </w:rPr>
          </w:rPrChange>
        </w:rPr>
        <w:t>assets_df.head()</w:t>
      </w:r>
    </w:p>
    <w:p w:rsidR="008E276F" w:rsidRDefault="008E276F" w:rsidP="008E276F">
      <w:pPr>
        <w:pStyle w:val="CodeSnippet"/>
      </w:pPr>
      <w:r>
        <w:t xml:space="preserve">   highvulns     name     os           ip  zones</w:t>
      </w:r>
    </w:p>
    <w:p w:rsidR="008E276F" w:rsidRDefault="008E276F" w:rsidP="008E276F">
      <w:pPr>
        <w:pStyle w:val="CodeSnippet"/>
      </w:pPr>
      <w:r>
        <w:t>0          1   danube   W2K8  192.168.1.5  Zone1</w:t>
      </w:r>
    </w:p>
    <w:p w:rsidR="008E276F" w:rsidRDefault="008E276F" w:rsidP="008E276F">
      <w:pPr>
        <w:pStyle w:val="CodeSnippet"/>
      </w:pPr>
      <w:r>
        <w:t>1          0   gander  RHEL5     10.2.7.5  Zone2</w:t>
      </w:r>
    </w:p>
    <w:p w:rsidR="008E276F" w:rsidRDefault="008E276F" w:rsidP="008E276F">
      <w:pPr>
        <w:pStyle w:val="CodeSnippet"/>
      </w:pPr>
      <w:r>
        <w:t>2          2   ganges   W2K8  192.168.1.7  Zone1</w:t>
      </w:r>
    </w:p>
    <w:p w:rsidR="008E276F" w:rsidRDefault="008E276F" w:rsidP="008E276F">
      <w:pPr>
        <w:pStyle w:val="CodeSnippet"/>
      </w:pPr>
      <w:r>
        <w:t>3          0   mekong  RHEL5     10.2.7.6  Zone2</w:t>
      </w:r>
    </w:p>
    <w:p w:rsidR="007921CD" w:rsidRDefault="008E276F" w:rsidP="008E276F">
      <w:pPr>
        <w:pStyle w:val="CodeSnippet"/>
      </w:pPr>
      <w:r>
        <w:t>4          0  orinoco  RHEL5     10.2.7.7  Zone2</w:t>
      </w:r>
    </w:p>
    <w:p w:rsidR="005C636D" w:rsidRDefault="005C636D" w:rsidP="005C636D">
      <w:pPr>
        <w:pStyle w:val="Para"/>
      </w:pPr>
      <w:r>
        <w:t xml:space="preserve">The data frame is the core data structure you will find yourself using in either language for most analytics projects. It lets you focus on </w:t>
      </w:r>
      <w:r w:rsidRPr="00E17552">
        <w:rPr>
          <w:i/>
        </w:rPr>
        <w:t>what</w:t>
      </w:r>
      <w:r>
        <w:t xml:space="preserve"> you want to do with the data versus </w:t>
      </w:r>
      <w:r w:rsidRPr="00E17552">
        <w:rPr>
          <w:i/>
        </w:rPr>
        <w:t>how</w:t>
      </w:r>
      <w:r>
        <w:t xml:space="preserve"> to do it.  This is one of the core differences between domain</w:t>
      </w:r>
      <w:ins w:id="630" w:author="Kezia Endsley" w:date="2013-08-05T06:59:00Z">
        <w:r w:rsidR="0033655F">
          <w:t>-</w:t>
        </w:r>
      </w:ins>
      <w:del w:id="631" w:author="Kezia Endsley" w:date="2013-08-05T06:59:00Z">
        <w:r w:rsidDel="0033655F">
          <w:delText xml:space="preserve"> </w:delText>
        </w:r>
      </w:del>
      <w:r>
        <w:t>specific and general</w:t>
      </w:r>
      <w:r w:rsidR="005F0CDB">
        <w:t>-purpose programming languages. If you were still on the fence about switching to R or Python for performing data analysis, hopefully this brief introduction to the power of each language has helped convince you of their efficacy.</w:t>
      </w:r>
    </w:p>
    <w:p w:rsidR="00933830" w:rsidRDefault="006F78E0" w:rsidP="00933830">
      <w:pPr>
        <w:pStyle w:val="H1"/>
      </w:pPr>
      <w:r>
        <w:t>Or</w:t>
      </w:r>
      <w:r w:rsidR="0037486D">
        <w:t>ganizing</w:t>
      </w:r>
      <w:r w:rsidR="00933830">
        <w:t xml:space="preserve"> Analyses</w:t>
      </w:r>
    </w:p>
    <w:p w:rsidR="00933830" w:rsidRDefault="005C636D" w:rsidP="00933830">
      <w:pPr>
        <w:pStyle w:val="Para"/>
      </w:pPr>
      <w:r>
        <w:t>Finally, as</w:t>
      </w:r>
      <w:r w:rsidR="00933830">
        <w:t xml:space="preserve"> you prepare to jump into </w:t>
      </w:r>
      <w:del w:id="632" w:author="Kezia Endsley" w:date="2013-08-05T07:00:00Z">
        <w:r w:rsidR="00933830" w:rsidDel="004D265D">
          <w:delText xml:space="preserve">into </w:delText>
        </w:r>
      </w:del>
      <w:r w:rsidR="00933830">
        <w:t>data</w:t>
      </w:r>
      <w:ins w:id="633" w:author="Kezia Endsley" w:date="2013-08-05T07:00:00Z">
        <w:r w:rsidR="004D265D">
          <w:t>-</w:t>
        </w:r>
      </w:ins>
      <w:del w:id="634" w:author="Kezia Endsley" w:date="2013-08-05T07:00:00Z">
        <w:r w:rsidR="00933830" w:rsidDel="004D265D">
          <w:delText xml:space="preserve"> </w:delText>
        </w:r>
      </w:del>
      <w:r w:rsidR="00933830">
        <w:t>analysis projects, it’s good idea to set</w:t>
      </w:r>
      <w:ins w:id="635" w:author="Kezia Endsley" w:date="2013-08-05T07:00:00Z">
        <w:r w:rsidR="004D265D">
          <w:t xml:space="preserve"> </w:t>
        </w:r>
      </w:ins>
      <w:r w:rsidR="00933830">
        <w:t xml:space="preserve">up an area where </w:t>
      </w:r>
      <w:del w:id="636" w:author="Kezia Endsley" w:date="2013-08-05T07:00:00Z">
        <w:r w:rsidR="00933830" w:rsidDel="004D265D">
          <w:delText xml:space="preserve">we </w:delText>
        </w:r>
      </w:del>
      <w:r w:rsidR="00933830">
        <w:t>you organize input data, analysis scripts, output (visualizations, reports</w:t>
      </w:r>
      <w:ins w:id="637" w:author="Kezia Endsley" w:date="2013-08-05T07:01:00Z">
        <w:r w:rsidR="004D265D">
          <w:t>,</w:t>
        </w:r>
      </w:ins>
      <w:r w:rsidR="00933830">
        <w:t xml:space="preserve"> and/or data)</w:t>
      </w:r>
      <w:ins w:id="638" w:author="Kezia Endsley" w:date="2013-08-05T07:01:00Z">
        <w:r w:rsidR="004D265D">
          <w:t>,</w:t>
        </w:r>
      </w:ins>
      <w:r w:rsidR="00933830">
        <w:t xml:space="preserve"> and any supporting documentation. For the purposes of the examples in this book, </w:t>
      </w:r>
      <w:del w:id="639" w:author="Kezia Endsley" w:date="2013-08-05T07:01:00Z">
        <w:r w:rsidR="00933830" w:rsidDel="004D265D">
          <w:delText>we’ll be using</w:delText>
        </w:r>
      </w:del>
      <w:ins w:id="640" w:author="Kezia Endsley" w:date="2013-08-05T07:01:00Z">
        <w:r w:rsidR="004D265D">
          <w:t>we use</w:t>
        </w:r>
      </w:ins>
      <w:r w:rsidR="00933830">
        <w:t xml:space="preserve"> the following directory structure:</w:t>
      </w:r>
    </w:p>
    <w:p w:rsidR="00933830" w:rsidRPr="0094756A" w:rsidRDefault="00933830" w:rsidP="00933830">
      <w:pPr>
        <w:pStyle w:val="CodeScreen"/>
        <w:rPr>
          <w:highlight w:val="green"/>
          <w:rPrChange w:id="641" w:author="Russell Thomas" w:date="2013-08-20T10:57:00Z">
            <w:rPr/>
          </w:rPrChange>
        </w:rPr>
      </w:pPr>
      <w:r w:rsidRPr="0094756A">
        <w:rPr>
          <w:highlight w:val="green"/>
          <w:rPrChange w:id="642" w:author="Russell Thomas" w:date="2013-08-20T10:57:00Z">
            <w:rPr/>
          </w:rPrChange>
        </w:rPr>
        <w:t>/book/ch03</w:t>
      </w:r>
    </w:p>
    <w:p w:rsidR="00933830" w:rsidRPr="0094756A" w:rsidRDefault="00933830" w:rsidP="00933830">
      <w:pPr>
        <w:pStyle w:val="CodeScreen"/>
        <w:rPr>
          <w:highlight w:val="green"/>
          <w:rPrChange w:id="643" w:author="Russell Thomas" w:date="2013-08-20T10:57:00Z">
            <w:rPr/>
          </w:rPrChange>
        </w:rPr>
      </w:pPr>
      <w:r w:rsidRPr="0094756A">
        <w:rPr>
          <w:highlight w:val="green"/>
          <w:rPrChange w:id="644" w:author="Russell Thomas" w:date="2013-08-20T10:57:00Z">
            <w:rPr/>
          </w:rPrChange>
        </w:rPr>
        <w:t xml:space="preserve">   |-</w:t>
      </w:r>
      <w:r w:rsidRPr="0094756A">
        <w:rPr>
          <w:i/>
          <w:highlight w:val="green"/>
          <w:rPrChange w:id="645" w:author="Russell Thomas" w:date="2013-08-20T10:57:00Z">
            <w:rPr>
              <w:i/>
            </w:rPr>
          </w:rPrChange>
        </w:rPr>
        <w:t>R</w:t>
      </w:r>
    </w:p>
    <w:p w:rsidR="00933830" w:rsidRPr="0094756A" w:rsidRDefault="00933830" w:rsidP="00933830">
      <w:pPr>
        <w:pStyle w:val="CodeScreen"/>
        <w:rPr>
          <w:highlight w:val="green"/>
          <w:rPrChange w:id="646" w:author="Russell Thomas" w:date="2013-08-20T10:57:00Z">
            <w:rPr/>
          </w:rPrChange>
        </w:rPr>
      </w:pPr>
      <w:r w:rsidRPr="0094756A">
        <w:rPr>
          <w:highlight w:val="green"/>
          <w:rPrChange w:id="647" w:author="Russell Thomas" w:date="2013-08-20T10:57:00Z">
            <w:rPr/>
          </w:rPrChange>
        </w:rPr>
        <w:t xml:space="preserve">   |-data</w:t>
      </w:r>
    </w:p>
    <w:p w:rsidR="00933830" w:rsidRPr="0094756A" w:rsidRDefault="00933830" w:rsidP="00933830">
      <w:pPr>
        <w:pStyle w:val="CodeScreen"/>
        <w:rPr>
          <w:highlight w:val="green"/>
          <w:rPrChange w:id="648" w:author="Russell Thomas" w:date="2013-08-20T10:57:00Z">
            <w:rPr/>
          </w:rPrChange>
        </w:rPr>
      </w:pPr>
      <w:r w:rsidRPr="0094756A">
        <w:rPr>
          <w:highlight w:val="green"/>
          <w:rPrChange w:id="649" w:author="Russell Thomas" w:date="2013-08-20T10:57:00Z">
            <w:rPr/>
          </w:rPrChange>
        </w:rPr>
        <w:t xml:space="preserve">   |-docs</w:t>
      </w:r>
    </w:p>
    <w:p w:rsidR="00933830" w:rsidRPr="0094756A" w:rsidRDefault="00933830" w:rsidP="00933830">
      <w:pPr>
        <w:pStyle w:val="CodeScreen"/>
        <w:rPr>
          <w:highlight w:val="green"/>
          <w:rPrChange w:id="650" w:author="Russell Thomas" w:date="2013-08-20T10:57:00Z">
            <w:rPr/>
          </w:rPrChange>
        </w:rPr>
      </w:pPr>
      <w:r w:rsidRPr="0094756A">
        <w:rPr>
          <w:highlight w:val="green"/>
          <w:rPrChange w:id="651" w:author="Russell Thomas" w:date="2013-08-20T10:57:00Z">
            <w:rPr/>
          </w:rPrChange>
        </w:rPr>
        <w:t xml:space="preserve">   |-output</w:t>
      </w:r>
    </w:p>
    <w:p w:rsidR="00933830" w:rsidRPr="0094756A" w:rsidRDefault="00933830" w:rsidP="00933830">
      <w:pPr>
        <w:pStyle w:val="CodeScreen"/>
        <w:rPr>
          <w:highlight w:val="green"/>
          <w:rPrChange w:id="652" w:author="Russell Thomas" w:date="2013-08-20T10:57:00Z">
            <w:rPr/>
          </w:rPrChange>
        </w:rPr>
      </w:pPr>
      <w:r w:rsidRPr="0094756A">
        <w:rPr>
          <w:highlight w:val="green"/>
          <w:rPrChange w:id="653" w:author="Russell Thomas" w:date="2013-08-20T10:57:00Z">
            <w:rPr/>
          </w:rPrChange>
        </w:rPr>
        <w:t xml:space="preserve">   |-python</w:t>
      </w:r>
    </w:p>
    <w:p w:rsidR="00933830" w:rsidRPr="0094756A" w:rsidRDefault="00933830" w:rsidP="00933830">
      <w:pPr>
        <w:pStyle w:val="CodeScreen"/>
        <w:rPr>
          <w:highlight w:val="green"/>
          <w:rPrChange w:id="654" w:author="Russell Thomas" w:date="2013-08-20T10:57:00Z">
            <w:rPr/>
          </w:rPrChange>
        </w:rPr>
      </w:pPr>
      <w:r w:rsidRPr="0094756A">
        <w:rPr>
          <w:highlight w:val="green"/>
          <w:rPrChange w:id="655" w:author="Russell Thomas" w:date="2013-08-20T10:57:00Z">
            <w:rPr/>
          </w:rPrChange>
        </w:rPr>
        <w:t xml:space="preserve">   |-support</w:t>
      </w:r>
    </w:p>
    <w:p w:rsidR="00933830" w:rsidRDefault="00933830" w:rsidP="00933830">
      <w:pPr>
        <w:pStyle w:val="CodeScreen"/>
      </w:pPr>
      <w:r w:rsidRPr="0094756A">
        <w:rPr>
          <w:highlight w:val="green"/>
          <w:rPrChange w:id="656" w:author="Russell Thomas" w:date="2013-08-20T10:57:00Z">
            <w:rPr/>
          </w:rPrChange>
        </w:rPr>
        <w:t xml:space="preserve">   |-tmp</w:t>
      </w:r>
    </w:p>
    <w:p w:rsidR="00933830" w:rsidRDefault="00933830" w:rsidP="00933830">
      <w:pPr>
        <w:pStyle w:val="Para"/>
      </w:pPr>
      <w:r>
        <w:t xml:space="preserve">Like most elements of programming, there is no </w:t>
      </w:r>
      <w:del w:id="657" w:author="Russell Thomas" w:date="2013-08-19T18:09:00Z">
        <w:r w:rsidDel="003C1B25">
          <w:delText>one, true</w:delText>
        </w:r>
      </w:del>
      <w:ins w:id="658" w:author="Russell Thomas" w:date="2013-08-19T18:09:00Z">
        <w:r w:rsidR="003C1B25">
          <w:t>single best</w:t>
        </w:r>
      </w:ins>
      <w:r>
        <w:t xml:space="preserve"> way to set</w:t>
      </w:r>
      <w:ins w:id="659" w:author="Kezia Endsley" w:date="2013-08-05T07:01:00Z">
        <w:r w:rsidR="004D265D">
          <w:t xml:space="preserve"> </w:t>
        </w:r>
      </w:ins>
      <w:r>
        <w:t xml:space="preserve">up this structure, but you should strive to find one that works for you and stick with it. A great way to do that is to take a lesson from modern web framework builders and use a simple setup </w:t>
      </w:r>
      <w:ins w:id="660" w:author="Russell Thomas" w:date="2013-08-19T18:09:00Z">
        <w:r w:rsidR="003C1B25">
          <w:t xml:space="preserve">shell </w:t>
        </w:r>
      </w:ins>
      <w:r>
        <w:t>script that builds the structure for you:</w:t>
      </w:r>
    </w:p>
    <w:p w:rsidR="00933830" w:rsidRDefault="00933830" w:rsidP="00933830">
      <w:pPr>
        <w:pStyle w:val="CodeTitle"/>
      </w:pPr>
      <w:r>
        <w:t xml:space="preserve">Sample </w:t>
      </w:r>
      <w:r w:rsidR="004D265D">
        <w:t>Analysis Preparation Scr</w:t>
      </w:r>
      <w:r>
        <w:t>ipt</w:t>
      </w:r>
      <w:r w:rsidR="00C67D9B">
        <w:t xml:space="preserve"> (Bourne </w:t>
      </w:r>
      <w:r w:rsidR="004D265D">
        <w:t>Shell Script</w:t>
      </w:r>
      <w:r w:rsidR="002154DF">
        <w:t>)</w:t>
      </w:r>
    </w:p>
    <w:p w:rsidR="00933830" w:rsidRPr="00071156" w:rsidRDefault="00272931" w:rsidP="00933830">
      <w:pPr>
        <w:pStyle w:val="CodeListing"/>
        <w:rPr>
          <w:highlight w:val="yellow"/>
          <w:rPrChange w:id="661" w:author="Russell Thomas" w:date="2013-08-20T10:49:00Z">
            <w:rPr/>
          </w:rPrChange>
        </w:rPr>
      </w:pPr>
      <w:r w:rsidRPr="00272931">
        <w:rPr>
          <w:highlight w:val="yellow"/>
          <w:rPrChange w:id="662" w:author="Russell Thomas" w:date="2013-08-20T10:49:00Z">
            <w:rPr>
              <w:sz w:val="26"/>
              <w:u w:val="single"/>
            </w:rPr>
          </w:rPrChange>
        </w:rPr>
        <w:t>#!/bin/sh</w:t>
      </w:r>
    </w:p>
    <w:p w:rsidR="00933830" w:rsidRPr="00071156" w:rsidRDefault="00272931" w:rsidP="00933830">
      <w:pPr>
        <w:pStyle w:val="CodeListing"/>
        <w:rPr>
          <w:highlight w:val="yellow"/>
          <w:rPrChange w:id="663" w:author="Russell Thomas" w:date="2013-08-20T10:49:00Z">
            <w:rPr/>
          </w:rPrChange>
        </w:rPr>
      </w:pPr>
      <w:r w:rsidRPr="00272931">
        <w:rPr>
          <w:highlight w:val="yellow"/>
          <w:rPrChange w:id="664" w:author="Russell Thomas" w:date="2013-08-20T10:49:00Z">
            <w:rPr>
              <w:sz w:val="26"/>
              <w:u w:val="single"/>
            </w:rPr>
          </w:rPrChange>
        </w:rPr>
        <w:t>#</w:t>
      </w:r>
    </w:p>
    <w:p w:rsidR="00933830" w:rsidRPr="00071156" w:rsidRDefault="00272931" w:rsidP="00933830">
      <w:pPr>
        <w:pStyle w:val="CodeListing"/>
        <w:rPr>
          <w:highlight w:val="yellow"/>
          <w:rPrChange w:id="665" w:author="Russell Thomas" w:date="2013-08-20T10:49:00Z">
            <w:rPr/>
          </w:rPrChange>
        </w:rPr>
      </w:pPr>
      <w:r w:rsidRPr="00272931">
        <w:rPr>
          <w:highlight w:val="yellow"/>
          <w:rPrChange w:id="666" w:author="Russell Thomas" w:date="2013-08-20T10:49:00Z">
            <w:rPr>
              <w:sz w:val="26"/>
              <w:u w:val="single"/>
            </w:rPr>
          </w:rPrChange>
        </w:rPr>
        <w:t># prep: prep analytics directory structure</w:t>
      </w:r>
    </w:p>
    <w:p w:rsidR="00933830" w:rsidRPr="00071156" w:rsidRDefault="00272931" w:rsidP="00933830">
      <w:pPr>
        <w:pStyle w:val="CodeListing"/>
        <w:rPr>
          <w:highlight w:val="yellow"/>
          <w:rPrChange w:id="667" w:author="Russell Thomas" w:date="2013-08-20T10:49:00Z">
            <w:rPr/>
          </w:rPrChange>
        </w:rPr>
      </w:pPr>
      <w:r w:rsidRPr="00272931">
        <w:rPr>
          <w:highlight w:val="yellow"/>
          <w:rPrChange w:id="668" w:author="Russell Thomas" w:date="2013-08-20T10:49:00Z">
            <w:rPr>
              <w:sz w:val="26"/>
              <w:u w:val="single"/>
            </w:rPr>
          </w:rPrChange>
        </w:rPr>
        <w:t>#</w:t>
      </w:r>
    </w:p>
    <w:p w:rsidR="00933830" w:rsidRPr="00071156" w:rsidRDefault="00272931" w:rsidP="00933830">
      <w:pPr>
        <w:pStyle w:val="CodeListing"/>
        <w:rPr>
          <w:highlight w:val="yellow"/>
          <w:rPrChange w:id="669" w:author="Russell Thomas" w:date="2013-08-20T10:49:00Z">
            <w:rPr/>
          </w:rPrChange>
        </w:rPr>
      </w:pPr>
      <w:r w:rsidRPr="00272931">
        <w:rPr>
          <w:highlight w:val="yellow"/>
          <w:rPrChange w:id="670" w:author="Russell Thomas" w:date="2013-08-20T10:49:00Z">
            <w:rPr>
              <w:sz w:val="26"/>
              <w:u w:val="single"/>
            </w:rPr>
          </w:rPrChange>
        </w:rPr>
        <w:t># usage: prep DIRNAME</w:t>
      </w:r>
    </w:p>
    <w:p w:rsidR="00933830" w:rsidRPr="00071156" w:rsidRDefault="00272931" w:rsidP="00933830">
      <w:pPr>
        <w:pStyle w:val="CodeListing"/>
        <w:rPr>
          <w:highlight w:val="yellow"/>
          <w:rPrChange w:id="671" w:author="Russell Thomas" w:date="2013-08-20T10:49:00Z">
            <w:rPr/>
          </w:rPrChange>
        </w:rPr>
      </w:pPr>
      <w:r w:rsidRPr="00272931">
        <w:rPr>
          <w:highlight w:val="yellow"/>
          <w:rPrChange w:id="672" w:author="Russell Thomas" w:date="2013-08-20T10:49:00Z">
            <w:rPr>
              <w:sz w:val="26"/>
              <w:u w:val="single"/>
            </w:rPr>
          </w:rPrChange>
        </w:rPr>
        <w:t>#</w:t>
      </w:r>
    </w:p>
    <w:p w:rsidR="00933830" w:rsidRPr="00071156" w:rsidRDefault="00933830" w:rsidP="00933830">
      <w:pPr>
        <w:pStyle w:val="CodeListing"/>
        <w:rPr>
          <w:highlight w:val="yellow"/>
          <w:rPrChange w:id="673" w:author="Russell Thomas" w:date="2013-08-20T10:49:00Z">
            <w:rPr/>
          </w:rPrChange>
        </w:rPr>
      </w:pPr>
    </w:p>
    <w:p w:rsidR="00933830" w:rsidRPr="00071156" w:rsidRDefault="00272931" w:rsidP="00933830">
      <w:pPr>
        <w:pStyle w:val="CodeListing"/>
        <w:rPr>
          <w:highlight w:val="yellow"/>
          <w:rPrChange w:id="674" w:author="Russell Thomas" w:date="2013-08-20T10:49:00Z">
            <w:rPr/>
          </w:rPrChange>
        </w:rPr>
      </w:pPr>
      <w:r w:rsidRPr="00272931">
        <w:rPr>
          <w:highlight w:val="yellow"/>
          <w:rPrChange w:id="675" w:author="Russell Thomas" w:date="2013-08-20T10:49:00Z">
            <w:rPr>
              <w:sz w:val="26"/>
              <w:u w:val="single"/>
            </w:rPr>
          </w:rPrChange>
        </w:rPr>
        <w:t>DIR=$1</w:t>
      </w:r>
    </w:p>
    <w:p w:rsidR="00933830" w:rsidRPr="00071156" w:rsidRDefault="00933830" w:rsidP="00933830">
      <w:pPr>
        <w:pStyle w:val="CodeListing"/>
        <w:rPr>
          <w:highlight w:val="yellow"/>
          <w:rPrChange w:id="676" w:author="Russell Thomas" w:date="2013-08-20T10:49:00Z">
            <w:rPr/>
          </w:rPrChange>
        </w:rPr>
      </w:pPr>
    </w:p>
    <w:p w:rsidR="00933830" w:rsidRPr="00071156" w:rsidRDefault="00272931" w:rsidP="00933830">
      <w:pPr>
        <w:pStyle w:val="CodeListing"/>
        <w:rPr>
          <w:highlight w:val="yellow"/>
          <w:rPrChange w:id="677" w:author="Russell Thomas" w:date="2013-08-20T10:49:00Z">
            <w:rPr/>
          </w:rPrChange>
        </w:rPr>
      </w:pPr>
      <w:r w:rsidRPr="00272931">
        <w:rPr>
          <w:highlight w:val="yellow"/>
          <w:rPrChange w:id="678" w:author="Russell Thomas" w:date="2013-08-20T10:49:00Z">
            <w:rPr>
              <w:sz w:val="26"/>
              <w:u w:val="single"/>
            </w:rPr>
          </w:rPrChange>
        </w:rPr>
        <w:t>if [ ! -d "${DIR}" ]; then</w:t>
      </w:r>
    </w:p>
    <w:p w:rsidR="00933830" w:rsidRPr="00071156" w:rsidRDefault="00272931" w:rsidP="00933830">
      <w:pPr>
        <w:pStyle w:val="CodeListing"/>
        <w:rPr>
          <w:highlight w:val="yellow"/>
          <w:rPrChange w:id="679" w:author="Russell Thomas" w:date="2013-08-20T10:49:00Z">
            <w:rPr/>
          </w:rPrChange>
        </w:rPr>
      </w:pPr>
      <w:r w:rsidRPr="00272931">
        <w:rPr>
          <w:highlight w:val="yellow"/>
          <w:rPrChange w:id="680" w:author="Russell Thomas" w:date="2013-08-20T10:49:00Z">
            <w:rPr>
              <w:sz w:val="26"/>
              <w:u w:val="single"/>
            </w:rPr>
          </w:rPrChange>
        </w:rPr>
        <w:t xml:space="preserve">    mkdir -p ${DIR}/</w:t>
      </w:r>
      <w:r w:rsidRPr="00272931">
        <w:rPr>
          <w:i/>
          <w:highlight w:val="yellow"/>
          <w:rPrChange w:id="681" w:author="Russell Thomas" w:date="2013-08-20T10:49:00Z">
            <w:rPr>
              <w:i/>
              <w:sz w:val="26"/>
              <w:u w:val="single"/>
            </w:rPr>
          </w:rPrChange>
        </w:rPr>
        <w:t>R</w:t>
      </w:r>
      <w:r w:rsidRPr="00272931">
        <w:rPr>
          <w:highlight w:val="yellow"/>
          <w:rPrChange w:id="682" w:author="Russell Thomas" w:date="2013-08-20T10:49:00Z">
            <w:rPr>
              <w:sz w:val="26"/>
              <w:u w:val="single"/>
            </w:rPr>
          </w:rPrChange>
        </w:rPr>
        <w:t xml:space="preserve"> \</w:t>
      </w:r>
    </w:p>
    <w:p w:rsidR="00933830" w:rsidRPr="00071156" w:rsidRDefault="00272931" w:rsidP="00933830">
      <w:pPr>
        <w:pStyle w:val="CodeListing"/>
        <w:rPr>
          <w:highlight w:val="yellow"/>
          <w:rPrChange w:id="683" w:author="Russell Thomas" w:date="2013-08-20T10:49:00Z">
            <w:rPr/>
          </w:rPrChange>
        </w:rPr>
      </w:pPr>
      <w:r w:rsidRPr="00272931">
        <w:rPr>
          <w:highlight w:val="yellow"/>
          <w:rPrChange w:id="684" w:author="Russell Thomas" w:date="2013-08-20T10:49:00Z">
            <w:rPr>
              <w:sz w:val="26"/>
              <w:u w:val="single"/>
            </w:rPr>
          </w:rPrChange>
        </w:rPr>
        <w:t xml:space="preserve">             ${DIR}/data \</w:t>
      </w:r>
    </w:p>
    <w:p w:rsidR="00933830" w:rsidRPr="00071156" w:rsidRDefault="00272931" w:rsidP="00933830">
      <w:pPr>
        <w:pStyle w:val="CodeListing"/>
        <w:rPr>
          <w:highlight w:val="yellow"/>
          <w:rPrChange w:id="685" w:author="Russell Thomas" w:date="2013-08-20T10:49:00Z">
            <w:rPr/>
          </w:rPrChange>
        </w:rPr>
      </w:pPr>
      <w:r w:rsidRPr="00272931">
        <w:rPr>
          <w:highlight w:val="yellow"/>
          <w:rPrChange w:id="686" w:author="Russell Thomas" w:date="2013-08-20T10:49:00Z">
            <w:rPr>
              <w:sz w:val="26"/>
              <w:u w:val="single"/>
            </w:rPr>
          </w:rPrChange>
        </w:rPr>
        <w:t xml:space="preserve">             ${DIR}/docs \</w:t>
      </w:r>
    </w:p>
    <w:p w:rsidR="00933830" w:rsidRPr="00071156" w:rsidRDefault="00272931" w:rsidP="00933830">
      <w:pPr>
        <w:pStyle w:val="CodeListing"/>
        <w:rPr>
          <w:highlight w:val="yellow"/>
          <w:rPrChange w:id="687" w:author="Russell Thomas" w:date="2013-08-20T10:49:00Z">
            <w:rPr/>
          </w:rPrChange>
        </w:rPr>
      </w:pPr>
      <w:r w:rsidRPr="00272931">
        <w:rPr>
          <w:highlight w:val="yellow"/>
          <w:rPrChange w:id="688" w:author="Russell Thomas" w:date="2013-08-20T10:49:00Z">
            <w:rPr>
              <w:sz w:val="26"/>
              <w:u w:val="single"/>
            </w:rPr>
          </w:rPrChange>
        </w:rPr>
        <w:t xml:space="preserve">             ${DIR}/output \</w:t>
      </w:r>
    </w:p>
    <w:p w:rsidR="00933830" w:rsidRPr="00071156" w:rsidRDefault="00272931" w:rsidP="00933830">
      <w:pPr>
        <w:pStyle w:val="CodeListing"/>
        <w:rPr>
          <w:highlight w:val="yellow"/>
          <w:rPrChange w:id="689" w:author="Russell Thomas" w:date="2013-08-20T10:49:00Z">
            <w:rPr/>
          </w:rPrChange>
        </w:rPr>
      </w:pPr>
      <w:r w:rsidRPr="00272931">
        <w:rPr>
          <w:highlight w:val="yellow"/>
          <w:rPrChange w:id="690" w:author="Russell Thomas" w:date="2013-08-20T10:49:00Z">
            <w:rPr>
              <w:sz w:val="26"/>
              <w:u w:val="single"/>
            </w:rPr>
          </w:rPrChange>
        </w:rPr>
        <w:t xml:space="preserve">             ${DIR}/python \</w:t>
      </w:r>
    </w:p>
    <w:p w:rsidR="00933830" w:rsidRPr="00071156" w:rsidRDefault="00272931" w:rsidP="00933830">
      <w:pPr>
        <w:pStyle w:val="CodeListing"/>
        <w:rPr>
          <w:highlight w:val="yellow"/>
          <w:rPrChange w:id="691" w:author="Russell Thomas" w:date="2013-08-20T10:49:00Z">
            <w:rPr/>
          </w:rPrChange>
        </w:rPr>
      </w:pPr>
      <w:r w:rsidRPr="00272931">
        <w:rPr>
          <w:highlight w:val="yellow"/>
          <w:rPrChange w:id="692" w:author="Russell Thomas" w:date="2013-08-20T10:49:00Z">
            <w:rPr>
              <w:sz w:val="26"/>
              <w:u w:val="single"/>
            </w:rPr>
          </w:rPrChange>
        </w:rPr>
        <w:t xml:space="preserve">             ${DIR}/support \</w:t>
      </w:r>
    </w:p>
    <w:p w:rsidR="00933830" w:rsidRPr="00071156" w:rsidRDefault="00272931" w:rsidP="00933830">
      <w:pPr>
        <w:pStyle w:val="CodeListing"/>
        <w:rPr>
          <w:highlight w:val="yellow"/>
          <w:rPrChange w:id="693" w:author="Russell Thomas" w:date="2013-08-20T10:49:00Z">
            <w:rPr/>
          </w:rPrChange>
        </w:rPr>
      </w:pPr>
      <w:r w:rsidRPr="00272931">
        <w:rPr>
          <w:highlight w:val="yellow"/>
          <w:rPrChange w:id="694" w:author="Russell Thomas" w:date="2013-08-20T10:49:00Z">
            <w:rPr>
              <w:sz w:val="26"/>
              <w:u w:val="single"/>
            </w:rPr>
          </w:rPrChange>
        </w:rPr>
        <w:t xml:space="preserve">             ${DIR}/tmp</w:t>
      </w:r>
    </w:p>
    <w:p w:rsidR="00933830" w:rsidRPr="00071156" w:rsidRDefault="00272931" w:rsidP="00933830">
      <w:pPr>
        <w:pStyle w:val="CodeListing"/>
        <w:rPr>
          <w:highlight w:val="yellow"/>
          <w:rPrChange w:id="695" w:author="Russell Thomas" w:date="2013-08-20T10:49:00Z">
            <w:rPr/>
          </w:rPrChange>
        </w:rPr>
      </w:pPr>
      <w:r w:rsidRPr="00272931">
        <w:rPr>
          <w:highlight w:val="yellow"/>
          <w:rPrChange w:id="696" w:author="Russell Thomas" w:date="2013-08-20T10:49:00Z">
            <w:rPr>
              <w:sz w:val="26"/>
              <w:u w:val="single"/>
            </w:rPr>
          </w:rPrChange>
        </w:rPr>
        <w:t xml:space="preserve">    &gt; ${DIR}/readme.md</w:t>
      </w:r>
    </w:p>
    <w:p w:rsidR="00933830" w:rsidRPr="00071156" w:rsidRDefault="00272931" w:rsidP="00933830">
      <w:pPr>
        <w:pStyle w:val="CodeListing"/>
        <w:rPr>
          <w:highlight w:val="yellow"/>
          <w:rPrChange w:id="697" w:author="Russell Thomas" w:date="2013-08-20T10:49:00Z">
            <w:rPr/>
          </w:rPrChange>
        </w:rPr>
      </w:pPr>
      <w:r w:rsidRPr="00272931">
        <w:rPr>
          <w:highlight w:val="yellow"/>
          <w:rPrChange w:id="698" w:author="Russell Thomas" w:date="2013-08-20T10:49:00Z">
            <w:rPr>
              <w:sz w:val="26"/>
              <w:u w:val="single"/>
            </w:rPr>
          </w:rPrChange>
        </w:rPr>
        <w:t xml:space="preserve">    ls -lR ${DIR}</w:t>
      </w:r>
    </w:p>
    <w:p w:rsidR="00933830" w:rsidRPr="00071156" w:rsidRDefault="00272931" w:rsidP="00933830">
      <w:pPr>
        <w:pStyle w:val="CodeListing"/>
        <w:rPr>
          <w:highlight w:val="yellow"/>
          <w:rPrChange w:id="699" w:author="Russell Thomas" w:date="2013-08-20T10:49:00Z">
            <w:rPr/>
          </w:rPrChange>
        </w:rPr>
      </w:pPr>
      <w:r w:rsidRPr="00272931">
        <w:rPr>
          <w:highlight w:val="yellow"/>
          <w:rPrChange w:id="700" w:author="Russell Thomas" w:date="2013-08-20T10:49:00Z">
            <w:rPr>
              <w:sz w:val="26"/>
              <w:u w:val="single"/>
            </w:rPr>
          </w:rPrChange>
        </w:rPr>
        <w:t>else</w:t>
      </w:r>
    </w:p>
    <w:p w:rsidR="00933830" w:rsidRPr="00071156" w:rsidRDefault="00272931" w:rsidP="00933830">
      <w:pPr>
        <w:pStyle w:val="CodeListing"/>
        <w:rPr>
          <w:highlight w:val="yellow"/>
          <w:rPrChange w:id="701" w:author="Russell Thomas" w:date="2013-08-20T10:49:00Z">
            <w:rPr/>
          </w:rPrChange>
        </w:rPr>
      </w:pPr>
      <w:r w:rsidRPr="00272931">
        <w:rPr>
          <w:highlight w:val="yellow"/>
          <w:rPrChange w:id="702" w:author="Russell Thomas" w:date="2013-08-20T10:49:00Z">
            <w:rPr>
              <w:sz w:val="26"/>
              <w:u w:val="single"/>
            </w:rPr>
          </w:rPrChange>
        </w:rPr>
        <w:t xml:space="preserve">    echo "Directory "${DIR}" already exists"</w:t>
      </w:r>
    </w:p>
    <w:p w:rsidR="00933830" w:rsidRDefault="00272931" w:rsidP="00933830">
      <w:pPr>
        <w:pStyle w:val="CodeListing"/>
      </w:pPr>
      <w:r w:rsidRPr="00272931">
        <w:rPr>
          <w:highlight w:val="yellow"/>
          <w:rPrChange w:id="703" w:author="Russell Thomas" w:date="2013-08-20T10:49:00Z">
            <w:rPr>
              <w:sz w:val="26"/>
              <w:u w:val="single"/>
            </w:rPr>
          </w:rPrChange>
        </w:rPr>
        <w:t>fi</w:t>
      </w:r>
    </w:p>
    <w:p w:rsidR="00FF3D60" w:rsidRDefault="00071156" w:rsidP="00071156">
      <w:pPr>
        <w:pStyle w:val="QueryPara"/>
        <w:numPr>
          <w:ins w:id="704" w:author="Russell Thomas" w:date="2013-08-20T10:50:00Z"/>
        </w:numPr>
        <w:rPr>
          <w:ins w:id="705" w:author="Russell Thomas" w:date="2013-08-20T10:51:00Z"/>
          <w:noProof/>
        </w:rPr>
      </w:pPr>
      <w:ins w:id="706" w:author="Russell Thomas" w:date="2013-08-20T10:50:00Z">
        <w:r>
          <w:rPr>
            <w:noProof/>
          </w:rPr>
          <w:t>I was not able to get this scri</w:t>
        </w:r>
        <w:r w:rsidR="00FF3D60">
          <w:rPr>
            <w:noProof/>
          </w:rPr>
          <w:t xml:space="preserve">pt to work on Terminal on a Mac OS X.  I’m not very experienced in shell scripts, but I ran </w:t>
        </w:r>
      </w:ins>
      <w:ins w:id="707" w:author="Russell Thomas" w:date="2013-08-20T10:51:00Z">
        <w:r w:rsidR="00FF3D60">
          <w:rPr>
            <w:noProof/>
          </w:rPr>
          <w:t>“hello.sh” successfully.  When I run this script, I get the following:</w:t>
        </w:r>
      </w:ins>
    </w:p>
    <w:p w:rsidR="00000000" w:rsidRDefault="00FF3D60">
      <w:pPr>
        <w:pStyle w:val="QueryPara"/>
        <w:numPr>
          <w:ins w:id="708" w:author="Russell Thomas" w:date="2013-08-20T10:51:00Z"/>
        </w:numPr>
        <w:ind w:left="720"/>
        <w:rPr>
          <w:ins w:id="709" w:author="Russell Thomas" w:date="2013-08-20T10:51:00Z"/>
          <w:noProof/>
        </w:rPr>
        <w:pPrChange w:id="710" w:author="Russell Thomas" w:date="2013-08-20T10:52:00Z">
          <w:pPr>
            <w:pStyle w:val="QueryPara"/>
          </w:pPr>
        </w:pPrChange>
      </w:pPr>
      <w:ins w:id="711" w:author="Russell Thomas" w:date="2013-08-20T10:51:00Z">
        <w:r>
          <w:rPr>
            <w:noProof/>
          </w:rPr>
          <w:t>RTs-MacBook-Pro:~ russ$ sh -x prep.sh /book</w:t>
        </w:r>
      </w:ins>
    </w:p>
    <w:p w:rsidR="00000000" w:rsidRDefault="00FF3D60">
      <w:pPr>
        <w:pStyle w:val="QueryPara"/>
        <w:numPr>
          <w:ins w:id="712" w:author="Russell Thomas" w:date="2013-08-20T10:51:00Z"/>
        </w:numPr>
        <w:ind w:left="720"/>
        <w:rPr>
          <w:ins w:id="713" w:author="Russell Thomas" w:date="2013-08-20T10:51:00Z"/>
          <w:noProof/>
        </w:rPr>
        <w:pPrChange w:id="714" w:author="Russell Thomas" w:date="2013-08-20T10:52:00Z">
          <w:pPr>
            <w:pStyle w:val="QueryPara"/>
          </w:pPr>
        </w:pPrChange>
      </w:pPr>
      <w:ins w:id="715" w:author="Russell Thomas" w:date="2013-08-20T10:51:00Z">
        <w:r>
          <w:rPr>
            <w:noProof/>
          </w:rPr>
          <w:t>'iecho 'Directory  already exists</w:t>
        </w:r>
      </w:ins>
    </w:p>
    <w:p w:rsidR="00000000" w:rsidRDefault="00FF3D60">
      <w:pPr>
        <w:pStyle w:val="QueryPara"/>
        <w:numPr>
          <w:ins w:id="716" w:author="Russell Thomas" w:date="2013-08-20T10:51:00Z"/>
        </w:numPr>
        <w:ind w:left="720"/>
        <w:rPr>
          <w:ins w:id="717" w:author="Russell Thomas" w:date="2013-08-20T10:51:00Z"/>
          <w:noProof/>
        </w:rPr>
        <w:pPrChange w:id="718" w:author="Russell Thomas" w:date="2013-08-20T10:52:00Z">
          <w:pPr>
            <w:pStyle w:val="QueryPara"/>
          </w:pPr>
        </w:pPrChange>
      </w:pPr>
      <w:ins w:id="719" w:author="Russell Thomas" w:date="2013-08-20T10:51:00Z">
        <w:r>
          <w:rPr>
            <w:noProof/>
          </w:rPr>
          <w:t>ficho Directory  already exists</w:t>
        </w:r>
      </w:ins>
    </w:p>
    <w:p w:rsidR="00071156" w:rsidRDefault="00071156" w:rsidP="00071156">
      <w:pPr>
        <w:pStyle w:val="QueryPara"/>
        <w:numPr>
          <w:ins w:id="720" w:author="Russell Thomas" w:date="2013-08-20T10:51:00Z"/>
        </w:numPr>
        <w:rPr>
          <w:ins w:id="721" w:author="Russell Thomas" w:date="2013-08-20T10:50:00Z"/>
          <w:noProof/>
        </w:rPr>
      </w:pPr>
      <w:ins w:id="722" w:author="Russell Thomas" w:date="2013-08-20T10:50:00Z">
        <w:r>
          <w:rPr>
            <w:noProof/>
          </w:rPr>
          <w:t xml:space="preserve"> </w:t>
        </w:r>
      </w:ins>
      <w:ins w:id="723" w:author="Russell Thomas" w:date="2013-08-20T10:53:00Z">
        <w:r w:rsidR="00FF3D60">
          <w:rPr>
            <w:noProof/>
          </w:rPr>
          <w:t xml:space="preserve">I searched and there are no directories named “ficho” or “iecho”.  I also tried creating the directory </w:t>
        </w:r>
      </w:ins>
      <w:ins w:id="724" w:author="Russell Thomas" w:date="2013-08-20T10:54:00Z">
        <w:r w:rsidR="00FF3D60">
          <w:rPr>
            <w:noProof/>
          </w:rPr>
          <w:t>“book” ahead of this command, but got the same error.  Finally, if I issue the command with no directory parameter, it doesn</w:t>
        </w:r>
      </w:ins>
      <w:ins w:id="725" w:author="Russell Thomas" w:date="2013-08-20T10:55:00Z">
        <w:r w:rsidR="00FF3D60">
          <w:rPr>
            <w:noProof/>
          </w:rPr>
          <w:t>’t give me the “usage”.  Instead, I get the same result as above.</w:t>
        </w:r>
      </w:ins>
    </w:p>
    <w:p w:rsidR="00071156" w:rsidRDefault="00071156" w:rsidP="00C67D9B">
      <w:pPr>
        <w:pStyle w:val="CodeTitle"/>
        <w:numPr>
          <w:ins w:id="726" w:author="Russell Thomas" w:date="2013-08-20T10:50:00Z"/>
        </w:numPr>
        <w:rPr>
          <w:ins w:id="727" w:author="Russell Thomas" w:date="2013-08-20T10:50:00Z"/>
        </w:rPr>
      </w:pPr>
    </w:p>
    <w:p w:rsidR="00C67D9B" w:rsidRDefault="00C67D9B" w:rsidP="00C67D9B">
      <w:pPr>
        <w:pStyle w:val="CodeTitle"/>
      </w:pPr>
      <w:r>
        <w:t xml:space="preserve">Sample </w:t>
      </w:r>
      <w:r w:rsidR="003B0FCD">
        <w:t xml:space="preserve">Analysis Preparation Script </w:t>
      </w:r>
      <w:r>
        <w:t xml:space="preserve">(Windows </w:t>
      </w:r>
      <w:r w:rsidR="003B0FCD">
        <w:t>Shell Script</w:t>
      </w:r>
      <w:r>
        <w:t>)</w:t>
      </w:r>
    </w:p>
    <w:p w:rsidR="002154DF" w:rsidRPr="00071156" w:rsidRDefault="00272931" w:rsidP="002154DF">
      <w:pPr>
        <w:pStyle w:val="CodeListing"/>
        <w:rPr>
          <w:highlight w:val="yellow"/>
          <w:rPrChange w:id="728" w:author="Russell Thomas" w:date="2013-08-20T10:49:00Z">
            <w:rPr/>
          </w:rPrChange>
        </w:rPr>
      </w:pPr>
      <w:r w:rsidRPr="00272931">
        <w:rPr>
          <w:highlight w:val="yellow"/>
          <w:rPrChange w:id="729" w:author="Russell Thomas" w:date="2013-08-20T10:49:00Z">
            <w:rPr>
              <w:sz w:val="26"/>
              <w:u w:val="single"/>
            </w:rPr>
          </w:rPrChange>
        </w:rPr>
        <w:t>SET PDIR=%1</w:t>
      </w:r>
    </w:p>
    <w:p w:rsidR="002154DF" w:rsidRPr="00071156" w:rsidRDefault="00272931" w:rsidP="002154DF">
      <w:pPr>
        <w:pStyle w:val="CodeListing"/>
        <w:rPr>
          <w:highlight w:val="yellow"/>
          <w:rPrChange w:id="730" w:author="Russell Thomas" w:date="2013-08-20T10:49:00Z">
            <w:rPr/>
          </w:rPrChange>
        </w:rPr>
      </w:pPr>
      <w:r w:rsidRPr="00272931">
        <w:rPr>
          <w:highlight w:val="yellow"/>
          <w:rPrChange w:id="731" w:author="Russell Thomas" w:date="2013-08-20T10:49:00Z">
            <w:rPr>
              <w:sz w:val="26"/>
              <w:u w:val="single"/>
            </w:rPr>
          </w:rPrChange>
        </w:rPr>
        <w:t>IF EXIST %%PDIR GOTO HAVEPDIR</w:t>
      </w:r>
    </w:p>
    <w:p w:rsidR="00C67D9B" w:rsidRPr="00071156" w:rsidRDefault="00272931" w:rsidP="002154DF">
      <w:pPr>
        <w:pStyle w:val="CodeListing"/>
        <w:rPr>
          <w:highlight w:val="yellow"/>
          <w:rPrChange w:id="732" w:author="Russell Thomas" w:date="2013-08-20T10:49:00Z">
            <w:rPr/>
          </w:rPrChange>
        </w:rPr>
      </w:pPr>
      <w:r w:rsidRPr="00272931">
        <w:rPr>
          <w:highlight w:val="yellow"/>
          <w:rPrChange w:id="733" w:author="Russell Thomas" w:date="2013-08-20T10:49:00Z">
            <w:rPr>
              <w:sz w:val="26"/>
              <w:u w:val="single"/>
            </w:rPr>
          </w:rPrChange>
        </w:rPr>
        <w:t>MKDIR %%PDIR</w:t>
      </w:r>
    </w:p>
    <w:p w:rsidR="00C67D9B" w:rsidRPr="00071156" w:rsidRDefault="00272931" w:rsidP="002154DF">
      <w:pPr>
        <w:pStyle w:val="CodeListing"/>
        <w:rPr>
          <w:highlight w:val="yellow"/>
          <w:rPrChange w:id="734" w:author="Russell Thomas" w:date="2013-08-20T10:49:00Z">
            <w:rPr/>
          </w:rPrChange>
        </w:rPr>
      </w:pPr>
      <w:r w:rsidRPr="00272931">
        <w:rPr>
          <w:highlight w:val="yellow"/>
          <w:rPrChange w:id="735" w:author="Russell Thomas" w:date="2013-08-20T10:49:00Z">
            <w:rPr>
              <w:sz w:val="26"/>
              <w:u w:val="single"/>
            </w:rPr>
          </w:rPrChange>
        </w:rPr>
        <w:t>MKDIR %%PDIR\R</w:t>
      </w:r>
    </w:p>
    <w:p w:rsidR="00C67D9B" w:rsidRPr="00071156" w:rsidRDefault="00272931" w:rsidP="00C67D9B">
      <w:pPr>
        <w:pStyle w:val="CodeListing"/>
        <w:rPr>
          <w:highlight w:val="yellow"/>
          <w:rPrChange w:id="736" w:author="Russell Thomas" w:date="2013-08-20T10:49:00Z">
            <w:rPr/>
          </w:rPrChange>
        </w:rPr>
      </w:pPr>
      <w:r w:rsidRPr="00272931">
        <w:rPr>
          <w:highlight w:val="yellow"/>
          <w:rPrChange w:id="737" w:author="Russell Thomas" w:date="2013-08-20T10:49:00Z">
            <w:rPr>
              <w:sz w:val="26"/>
              <w:u w:val="single"/>
            </w:rPr>
          </w:rPrChange>
        </w:rPr>
        <w:t>MKDIR %%PDIR\data</w:t>
      </w:r>
    </w:p>
    <w:p w:rsidR="00C67D9B" w:rsidRPr="00071156" w:rsidRDefault="00272931" w:rsidP="00C67D9B">
      <w:pPr>
        <w:pStyle w:val="CodeListing"/>
        <w:rPr>
          <w:highlight w:val="yellow"/>
          <w:rPrChange w:id="738" w:author="Russell Thomas" w:date="2013-08-20T10:49:00Z">
            <w:rPr/>
          </w:rPrChange>
        </w:rPr>
      </w:pPr>
      <w:r w:rsidRPr="00272931">
        <w:rPr>
          <w:highlight w:val="yellow"/>
          <w:rPrChange w:id="739" w:author="Russell Thomas" w:date="2013-08-20T10:49:00Z">
            <w:rPr>
              <w:sz w:val="26"/>
              <w:u w:val="single"/>
            </w:rPr>
          </w:rPrChange>
        </w:rPr>
        <w:t>MKDIR %%PDIR\docs</w:t>
      </w:r>
    </w:p>
    <w:p w:rsidR="00C67D9B" w:rsidRPr="00071156" w:rsidRDefault="00272931" w:rsidP="00C67D9B">
      <w:pPr>
        <w:pStyle w:val="CodeListing"/>
        <w:rPr>
          <w:highlight w:val="yellow"/>
          <w:rPrChange w:id="740" w:author="Russell Thomas" w:date="2013-08-20T10:49:00Z">
            <w:rPr/>
          </w:rPrChange>
        </w:rPr>
      </w:pPr>
      <w:r w:rsidRPr="00272931">
        <w:rPr>
          <w:highlight w:val="yellow"/>
          <w:rPrChange w:id="741" w:author="Russell Thomas" w:date="2013-08-20T10:49:00Z">
            <w:rPr>
              <w:sz w:val="26"/>
              <w:u w:val="single"/>
            </w:rPr>
          </w:rPrChange>
        </w:rPr>
        <w:t>MKDIR %%PDIR\output</w:t>
      </w:r>
    </w:p>
    <w:p w:rsidR="00C67D9B" w:rsidRPr="00071156" w:rsidRDefault="00272931" w:rsidP="00C67D9B">
      <w:pPr>
        <w:pStyle w:val="CodeListing"/>
        <w:rPr>
          <w:highlight w:val="yellow"/>
          <w:rPrChange w:id="742" w:author="Russell Thomas" w:date="2013-08-20T10:49:00Z">
            <w:rPr/>
          </w:rPrChange>
        </w:rPr>
      </w:pPr>
      <w:r w:rsidRPr="00272931">
        <w:rPr>
          <w:highlight w:val="yellow"/>
          <w:rPrChange w:id="743" w:author="Russell Thomas" w:date="2013-08-20T10:49:00Z">
            <w:rPr>
              <w:sz w:val="26"/>
              <w:u w:val="single"/>
            </w:rPr>
          </w:rPrChange>
        </w:rPr>
        <w:t>MKDIR %%PDIR\python</w:t>
      </w:r>
    </w:p>
    <w:p w:rsidR="00C67D9B" w:rsidRPr="00071156" w:rsidRDefault="00272931" w:rsidP="00C67D9B">
      <w:pPr>
        <w:pStyle w:val="CodeListing"/>
        <w:rPr>
          <w:highlight w:val="yellow"/>
          <w:rPrChange w:id="744" w:author="Russell Thomas" w:date="2013-08-20T10:49:00Z">
            <w:rPr/>
          </w:rPrChange>
        </w:rPr>
      </w:pPr>
      <w:r w:rsidRPr="00272931">
        <w:rPr>
          <w:highlight w:val="yellow"/>
          <w:rPrChange w:id="745" w:author="Russell Thomas" w:date="2013-08-20T10:49:00Z">
            <w:rPr>
              <w:sz w:val="26"/>
              <w:u w:val="single"/>
            </w:rPr>
          </w:rPrChange>
        </w:rPr>
        <w:t>MKDIR %%PDIR\support</w:t>
      </w:r>
    </w:p>
    <w:p w:rsidR="00C67D9B" w:rsidRPr="00071156" w:rsidRDefault="00272931" w:rsidP="00C67D9B">
      <w:pPr>
        <w:pStyle w:val="CodeListing"/>
        <w:rPr>
          <w:highlight w:val="yellow"/>
          <w:rPrChange w:id="746" w:author="Russell Thomas" w:date="2013-08-20T10:49:00Z">
            <w:rPr/>
          </w:rPrChange>
        </w:rPr>
      </w:pPr>
      <w:r w:rsidRPr="00272931">
        <w:rPr>
          <w:highlight w:val="yellow"/>
          <w:rPrChange w:id="747" w:author="Russell Thomas" w:date="2013-08-20T10:49:00Z">
            <w:rPr>
              <w:sz w:val="26"/>
              <w:u w:val="single"/>
            </w:rPr>
          </w:rPrChange>
        </w:rPr>
        <w:t>MKDIR %%PDIR\tmp</w:t>
      </w:r>
    </w:p>
    <w:p w:rsidR="00C67D9B" w:rsidRPr="00071156" w:rsidRDefault="00272931" w:rsidP="00C67D9B">
      <w:pPr>
        <w:pStyle w:val="CodeListing"/>
        <w:rPr>
          <w:highlight w:val="yellow"/>
          <w:rPrChange w:id="748" w:author="Russell Thomas" w:date="2013-08-20T10:49:00Z">
            <w:rPr/>
          </w:rPrChange>
        </w:rPr>
      </w:pPr>
      <w:r w:rsidRPr="00272931">
        <w:rPr>
          <w:highlight w:val="yellow"/>
          <w:rPrChange w:id="749" w:author="Russell Thomas" w:date="2013-08-20T10:49:00Z">
            <w:rPr>
              <w:sz w:val="26"/>
              <w:u w:val="single"/>
            </w:rPr>
          </w:rPrChange>
        </w:rPr>
        <w:t>&lt;NUL (SET/P Z=) &gt;%%PDIR\readme.md</w:t>
      </w:r>
    </w:p>
    <w:p w:rsidR="00C67D9B" w:rsidRPr="00071156" w:rsidRDefault="00272931" w:rsidP="00C67D9B">
      <w:pPr>
        <w:pStyle w:val="CodeListing"/>
        <w:rPr>
          <w:highlight w:val="yellow"/>
          <w:rPrChange w:id="750" w:author="Russell Thomas" w:date="2013-08-20T10:49:00Z">
            <w:rPr/>
          </w:rPrChange>
        </w:rPr>
      </w:pPr>
      <w:r w:rsidRPr="00272931">
        <w:rPr>
          <w:highlight w:val="yellow"/>
          <w:rPrChange w:id="751" w:author="Russell Thomas" w:date="2013-08-20T10:49:00Z">
            <w:rPr>
              <w:sz w:val="26"/>
              <w:u w:val="single"/>
            </w:rPr>
          </w:rPrChange>
        </w:rPr>
        <w:t>DIR %%PDIR</w:t>
      </w:r>
    </w:p>
    <w:p w:rsidR="00C67D9B" w:rsidRPr="00071156" w:rsidRDefault="00272931" w:rsidP="00C67D9B">
      <w:pPr>
        <w:pStyle w:val="CodeListing"/>
        <w:rPr>
          <w:highlight w:val="yellow"/>
          <w:rPrChange w:id="752" w:author="Russell Thomas" w:date="2013-08-20T10:49:00Z">
            <w:rPr/>
          </w:rPrChange>
        </w:rPr>
      </w:pPr>
      <w:r w:rsidRPr="00272931">
        <w:rPr>
          <w:highlight w:val="yellow"/>
          <w:rPrChange w:id="753" w:author="Russell Thomas" w:date="2013-08-20T10:49:00Z">
            <w:rPr>
              <w:sz w:val="26"/>
              <w:u w:val="single"/>
            </w:rPr>
          </w:rPrChange>
        </w:rPr>
        <w:t>:HAVEPDIR</w:t>
      </w:r>
    </w:p>
    <w:p w:rsidR="002154DF" w:rsidRDefault="00272931" w:rsidP="00933830">
      <w:pPr>
        <w:pStyle w:val="CodeListing"/>
      </w:pPr>
      <w:r w:rsidRPr="00272931">
        <w:rPr>
          <w:highlight w:val="yellow"/>
          <w:rPrChange w:id="754" w:author="Russell Thomas" w:date="2013-08-20T10:49:00Z">
            <w:rPr>
              <w:sz w:val="26"/>
              <w:u w:val="single"/>
            </w:rPr>
          </w:rPrChange>
        </w:rPr>
        <w:t>ECHO "Directory exists"</w:t>
      </w:r>
    </w:p>
    <w:p w:rsidR="00000000" w:rsidRDefault="00AD32B3">
      <w:pPr>
        <w:pStyle w:val="QueryPara"/>
        <w:numPr>
          <w:ins w:id="755" w:author="Russell Thomas" w:date="2013-08-20T09:20:00Z"/>
        </w:numPr>
        <w:rPr>
          <w:ins w:id="756" w:author="Russell Thomas" w:date="2013-08-20T09:20:00Z"/>
          <w:noProof/>
        </w:rPr>
        <w:pPrChange w:id="757" w:author="Russell Thomas" w:date="2013-08-20T09:22:00Z">
          <w:pPr>
            <w:pStyle w:val="ParaContinued"/>
          </w:pPr>
        </w:pPrChange>
      </w:pPr>
      <w:ins w:id="758" w:author="Russell Thomas" w:date="2013-08-20T09:20:00Z">
        <w:r>
          <w:rPr>
            <w:noProof/>
          </w:rPr>
          <w:t xml:space="preserve">I am not able to test this code because I’m on a Mac, not Windows.  </w:t>
        </w:r>
      </w:ins>
    </w:p>
    <w:p w:rsidR="00933830" w:rsidRDefault="00933830" w:rsidP="00586117">
      <w:pPr>
        <w:pStyle w:val="ParaContinued"/>
        <w:rPr>
          <w:ins w:id="759" w:author="Kezia Endsley" w:date="2013-08-05T07:03:00Z"/>
          <w:noProof/>
        </w:rPr>
      </w:pPr>
      <w:r>
        <w:rPr>
          <w:noProof/>
        </w:rPr>
        <w:t xml:space="preserve">You now only need to type </w:t>
      </w:r>
      <w:del w:id="760" w:author="Kezia Endsley" w:date="2013-08-05T07:02:00Z">
        <w:r w:rsidDel="003B0FCD">
          <w:rPr>
            <w:noProof/>
          </w:rPr>
          <w:delText>“</w:delText>
        </w:r>
      </w:del>
      <w:r w:rsidRPr="001C26C9">
        <w:rPr>
          <w:rStyle w:val="InlineCode"/>
        </w:rPr>
        <w:t xml:space="preserve">prep </w:t>
      </w:r>
      <w:r w:rsidR="00272931" w:rsidRPr="00272931">
        <w:rPr>
          <w:rStyle w:val="InlineCode"/>
          <w:i/>
          <w:rPrChange w:id="761" w:author="Kezia Endsley" w:date="2013-08-05T07:02:00Z">
            <w:rPr>
              <w:rStyle w:val="InlineCode"/>
              <w:szCs w:val="24"/>
            </w:rPr>
          </w:rPrChange>
        </w:rPr>
        <w:t>NAME</w:t>
      </w:r>
      <w:del w:id="762" w:author="Kezia Endsley" w:date="2013-08-05T07:02:00Z">
        <w:r w:rsidDel="003B0FCD">
          <w:rPr>
            <w:noProof/>
          </w:rPr>
          <w:delText>”</w:delText>
        </w:r>
      </w:del>
      <w:r>
        <w:rPr>
          <w:noProof/>
        </w:rPr>
        <w:t xml:space="preserve"> whenver you want to start a new project (so, for this project, </w:t>
      </w:r>
      <w:ins w:id="763" w:author="Kezia Endsley" w:date="2013-08-05T07:02:00Z">
        <w:r w:rsidR="003B0FCD">
          <w:rPr>
            <w:noProof/>
          </w:rPr>
          <w:t xml:space="preserve">you type </w:t>
        </w:r>
      </w:ins>
      <w:del w:id="764" w:author="Kezia Endsley" w:date="2013-08-05T07:02:00Z">
        <w:r w:rsidDel="003B0FCD">
          <w:rPr>
            <w:noProof/>
          </w:rPr>
          <w:delText>“</w:delText>
        </w:r>
      </w:del>
      <w:r w:rsidRPr="001C5239">
        <w:rPr>
          <w:rStyle w:val="InlineCode"/>
        </w:rPr>
        <w:t xml:space="preserve">prep </w:t>
      </w:r>
      <w:r w:rsidR="00272931" w:rsidRPr="00272931">
        <w:rPr>
          <w:rStyle w:val="InlineCode"/>
          <w:highlight w:val="yellow"/>
          <w:rPrChange w:id="765" w:author="Kezia Endsley" w:date="2013-08-05T07:02:00Z">
            <w:rPr>
              <w:rStyle w:val="InlineCode"/>
              <w:szCs w:val="24"/>
            </w:rPr>
          </w:rPrChange>
        </w:rPr>
        <w:t>ch03</w:t>
      </w:r>
      <w:del w:id="766" w:author="Kezia Endsley" w:date="2013-08-05T07:02:00Z">
        <w:r w:rsidDel="003B0FCD">
          <w:rPr>
            <w:noProof/>
          </w:rPr>
          <w:delText>”</w:delText>
        </w:r>
      </w:del>
      <w:r>
        <w:rPr>
          <w:noProof/>
        </w:rPr>
        <w:t>). As you develop your own styles and patterns, you can expand this script to include the generation of various templates and even initialization of source code repositories. Once the structure is in place, it’s time to retrieve, explore</w:t>
      </w:r>
      <w:ins w:id="767" w:author="Kezia Endsley" w:date="2013-08-05T07:03:00Z">
        <w:r w:rsidR="003B0FCD">
          <w:rPr>
            <w:noProof/>
          </w:rPr>
          <w:t>,</w:t>
        </w:r>
      </w:ins>
      <w:r>
        <w:rPr>
          <w:noProof/>
        </w:rPr>
        <w:t xml:space="preserve"> and analyze some data</w:t>
      </w:r>
      <w:r w:rsidR="00C3030B">
        <w:rPr>
          <w:noProof/>
        </w:rPr>
        <w:t>!</w:t>
      </w:r>
    </w:p>
    <w:p w:rsidR="004F4513" w:rsidRDefault="004F4513" w:rsidP="004F4513">
      <w:pPr>
        <w:pStyle w:val="QueryPara"/>
        <w:numPr>
          <w:ins w:id="768" w:author="Kezia Endsley" w:date="2013-08-05T07:03:00Z"/>
        </w:numPr>
        <w:rPr>
          <w:ins w:id="769" w:author="Kezia Endsley" w:date="2013-08-05T07:03:00Z"/>
        </w:rPr>
      </w:pPr>
      <w:ins w:id="770" w:author="Kezia Endsley" w:date="2013-08-05T07:03:00Z">
        <w:r>
          <w:t>[[Authors: Do readers actually type the quotes too when they type prep ch03? I assumed not. If they do type the quotes too, they should also be in code font. Also, shouldn</w:t>
        </w:r>
      </w:ins>
      <w:ins w:id="771" w:author="Kezia Endsley" w:date="2013-08-05T07:04:00Z">
        <w:r>
          <w:t>’t that read ch02, NOT ch03?</w:t>
        </w:r>
      </w:ins>
      <w:ins w:id="772" w:author="Kezia Endsley" w:date="2013-08-05T07:03:00Z">
        <w:r>
          <w:t xml:space="preserve"> </w:t>
        </w:r>
        <w:proofErr w:type="spellStart"/>
        <w:r>
          <w:t>Kezia</w:t>
        </w:r>
        <w:proofErr w:type="spellEnd"/>
        <w:r>
          <w:t xml:space="preserve">]] </w:t>
        </w:r>
      </w:ins>
    </w:p>
    <w:p w:rsidR="003B0FCD" w:rsidRDefault="003B0FCD" w:rsidP="003B0FCD">
      <w:pPr>
        <w:pStyle w:val="Para"/>
        <w:numPr>
          <w:ins w:id="773" w:author="Kezia Endsley" w:date="2013-08-05T07:42:00Z"/>
        </w:numPr>
        <w:rPr>
          <w:ins w:id="774" w:author="Kezia Endsley" w:date="2013-08-05T07:42:00Z"/>
        </w:rPr>
      </w:pPr>
    </w:p>
    <w:p w:rsidR="00731978" w:rsidRDefault="00731978" w:rsidP="003B0FCD">
      <w:pPr>
        <w:pStyle w:val="Para"/>
        <w:numPr>
          <w:ins w:id="775" w:author="Kezia Endsley" w:date="2013-08-05T07:42:00Z"/>
        </w:numPr>
        <w:rPr>
          <w:ins w:id="776" w:author="Kezia Endsley" w:date="2013-08-05T07:42:00Z"/>
        </w:rPr>
      </w:pPr>
    </w:p>
    <w:p w:rsidR="00731978" w:rsidRPr="00071ED2" w:rsidRDefault="00731978" w:rsidP="00731978">
      <w:pPr>
        <w:pStyle w:val="QueryPara"/>
        <w:numPr>
          <w:ins w:id="777" w:author="Kezia Endsley" w:date="2013-08-05T07:42:00Z"/>
        </w:numPr>
        <w:rPr>
          <w:ins w:id="778" w:author="Kezia Endsley" w:date="2013-08-05T07:42:00Z"/>
        </w:rPr>
      </w:pPr>
      <w:ins w:id="779" w:author="Kezia Endsley" w:date="2013-08-05T07:42:00Z">
        <w:r w:rsidRPr="00071ED2">
          <w:t xml:space="preserve">[[Authors: </w:t>
        </w:r>
        <w:r>
          <w:t>Should there be a Summary section, like in chapter 3?? This is something that is usually consistent across all chapters of a book</w:t>
        </w:r>
        <w:r w:rsidRPr="00071ED2">
          <w:t xml:space="preserve">. </w:t>
        </w:r>
        <w:proofErr w:type="spellStart"/>
        <w:r w:rsidRPr="00071ED2">
          <w:t>Kezia</w:t>
        </w:r>
        <w:proofErr w:type="spellEnd"/>
        <w:r w:rsidRPr="00071ED2">
          <w:t>]]</w:t>
        </w:r>
      </w:ins>
    </w:p>
    <w:p w:rsidR="003D3F64" w:rsidRDefault="003D3F64">
      <w:pPr>
        <w:pStyle w:val="Para"/>
        <w:numPr>
          <w:ins w:id="780" w:author="Russell Thomas" w:date="2013-08-20T09:18:00Z"/>
        </w:numPr>
        <w:rPr>
          <w:ins w:id="781" w:author="Russell Thomas" w:date="2013-08-20T09:18:00Z"/>
        </w:rPr>
      </w:pPr>
    </w:p>
    <w:p w:rsidR="00000000" w:rsidRDefault="00AD32B3">
      <w:pPr>
        <w:pStyle w:val="QueryPara"/>
        <w:numPr>
          <w:ins w:id="782" w:author="Kezia Endsley" w:date="2013-08-05T07:03:00Z"/>
        </w:numPr>
        <w:rPr>
          <w:rPrChange w:id="783" w:author="Kezia Endsley" w:date="2013-08-05T07:03:00Z">
            <w:rPr>
              <w:noProof/>
            </w:rPr>
          </w:rPrChange>
        </w:rPr>
        <w:pPrChange w:id="784" w:author="Russell Thomas" w:date="2013-08-20T09:18:00Z">
          <w:pPr>
            <w:pStyle w:val="ParaContinued"/>
          </w:pPr>
        </w:pPrChange>
      </w:pPr>
      <w:ins w:id="785" w:author="Russell Thomas" w:date="2013-08-20T09:19:00Z">
        <w:r>
          <w:t>[[In my opinion, this chapter doesn’t need a summary because the content is procedural.  The “summary” is the accomplishment of having Python and R environments installed and running.]]</w:t>
        </w:r>
      </w:ins>
    </w:p>
    <w:sectPr w:rsidR="00000000" w:rsidSect="00402F98">
      <w:footnotePr>
        <w:pos w:val="sectEnd"/>
        <w:numStart w:val="0"/>
      </w:footnotePr>
      <w:endnotePr>
        <w:numFmt w:val="decimal"/>
        <w:numStart w:val="0"/>
      </w:endnotePr>
      <w:pgSz w:w="1176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1156" w:rsidRDefault="00071156" w:rsidP="00402F98">
      <w:r>
        <w:separator/>
      </w:r>
    </w:p>
  </w:endnote>
  <w:endnote w:type="continuationSeparator" w:id="0">
    <w:p w:rsidR="00071156" w:rsidRDefault="00071156" w:rsidP="00402F98">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Helvetica">
    <w:panose1 w:val="00000000000000000000"/>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1156" w:rsidRDefault="00071156" w:rsidP="00402F98">
      <w:r>
        <w:separator/>
      </w:r>
    </w:p>
  </w:footnote>
  <w:footnote w:type="continuationSeparator" w:id="0">
    <w:p w:rsidR="00071156" w:rsidRDefault="00071156" w:rsidP="00402F98">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826BCD0"/>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7C"/>
    <w:multiLevelType w:val="singleLevel"/>
    <w:tmpl w:val="910E576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BAF6E98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19064CA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24F41240"/>
    <w:lvl w:ilvl="0">
      <w:start w:val="1"/>
      <w:numFmt w:val="decimal"/>
      <w:pStyle w:val="ListNumber2"/>
      <w:lvlText w:val="%1."/>
      <w:lvlJc w:val="left"/>
      <w:pPr>
        <w:tabs>
          <w:tab w:val="num" w:pos="720"/>
        </w:tabs>
        <w:ind w:left="720" w:hanging="360"/>
      </w:pPr>
    </w:lvl>
  </w:abstractNum>
  <w:abstractNum w:abstractNumId="5">
    <w:nsid w:val="FFFFFF80"/>
    <w:multiLevelType w:val="singleLevel"/>
    <w:tmpl w:val="7DDA8D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0DB2BD1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D64D11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EC16BB8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A7C584E"/>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Symbol"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Symbol"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Symbol" w:hint="default"/>
      </w:rPr>
    </w:lvl>
    <w:lvl w:ilvl="1" w:tplc="04090003" w:tentative="1">
      <w:start w:val="1"/>
      <w:numFmt w:val="bullet"/>
      <w:lvlText w:val="o"/>
      <w:lvlJc w:val="left"/>
      <w:pPr>
        <w:ind w:left="2880" w:hanging="360"/>
      </w:pPr>
      <w:rPr>
        <w:rFonts w:ascii="Courier New" w:hAnsi="Courier New" w:cs="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Symbol"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Symbol"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Symbol"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Symbol"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Symbol"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Symbol"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6311F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A04F5C"/>
    <w:multiLevelType w:val="hybridMultilevel"/>
    <w:tmpl w:val="D29AFA56"/>
    <w:lvl w:ilvl="0" w:tplc="4732AC84">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6954BF"/>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Symbo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Symbo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Symbol"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Symbol"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Symbol"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Symbol"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7964293"/>
    <w:multiLevelType w:val="hybridMultilevel"/>
    <w:tmpl w:val="A2A89422"/>
    <w:lvl w:ilvl="0" w:tplc="00784D32">
      <w:start w:val="1"/>
      <w:numFmt w:val="bullet"/>
      <w:pStyle w:val="ParaBulleted"/>
      <w:lvlText w:val="o"/>
      <w:lvlJc w:val="left"/>
      <w:pPr>
        <w:ind w:left="2160" w:hanging="360"/>
      </w:pPr>
      <w:rPr>
        <w:rFonts w:ascii="Courier New" w:hAnsi="Courier New" w:cs="Symbol" w:hint="default"/>
      </w:rPr>
    </w:lvl>
    <w:lvl w:ilvl="1" w:tplc="04090003" w:tentative="1">
      <w:start w:val="1"/>
      <w:numFmt w:val="bullet"/>
      <w:lvlText w:val="o"/>
      <w:lvlJc w:val="left"/>
      <w:pPr>
        <w:ind w:left="2880" w:hanging="360"/>
      </w:pPr>
      <w:rPr>
        <w:rFonts w:ascii="Courier New" w:hAnsi="Courier New" w:cs="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Symbol"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Symbol"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E096C6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8"/>
  </w:num>
  <w:num w:numId="3">
    <w:abstractNumId w:val="11"/>
  </w:num>
  <w:num w:numId="4">
    <w:abstractNumId w:val="10"/>
  </w:num>
  <w:num w:numId="5">
    <w:abstractNumId w:val="22"/>
  </w:num>
  <w:num w:numId="6">
    <w:abstractNumId w:val="17"/>
  </w:num>
  <w:num w:numId="7">
    <w:abstractNumId w:val="27"/>
  </w:num>
  <w:num w:numId="8">
    <w:abstractNumId w:val="20"/>
  </w:num>
  <w:num w:numId="9">
    <w:abstractNumId w:val="12"/>
  </w:num>
  <w:num w:numId="10">
    <w:abstractNumId w:val="29"/>
  </w:num>
  <w:num w:numId="11">
    <w:abstractNumId w:val="14"/>
  </w:num>
  <w:num w:numId="12">
    <w:abstractNumId w:val="13"/>
  </w:num>
  <w:num w:numId="13">
    <w:abstractNumId w:val="16"/>
  </w:num>
  <w:num w:numId="14">
    <w:abstractNumId w:val="25"/>
  </w:num>
  <w:num w:numId="15">
    <w:abstractNumId w:val="18"/>
  </w:num>
  <w:num w:numId="16">
    <w:abstractNumId w:val="0"/>
  </w:num>
  <w:num w:numId="17">
    <w:abstractNumId w:val="19"/>
  </w:num>
  <w:num w:numId="18">
    <w:abstractNumId w:val="23"/>
  </w:num>
  <w:num w:numId="19">
    <w:abstractNumId w:val="3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5"/>
  </w:num>
  <w:num w:numId="30">
    <w:abstractNumId w:val="26"/>
  </w:num>
  <w:num w:numId="3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activeWritingStyle w:appName="MSWord" w:lang="en-US" w:vendorID="64" w:dllVersion="131078" w:nlCheck="1" w:checkStyle="1"/>
  <w:proofState w:spelling="clean"/>
  <w:attachedTemplate r:id="rId1"/>
  <w:linkStyles/>
  <w:stylePaneFormatFilter w:val="3701"/>
  <w:trackRevisions/>
  <w:doNotTrackMove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rsids>
    <w:rsidRoot w:val="006728BD"/>
    <w:rsid w:val="00000866"/>
    <w:rsid w:val="00001F92"/>
    <w:rsid w:val="00010A46"/>
    <w:rsid w:val="0002400F"/>
    <w:rsid w:val="00026AC6"/>
    <w:rsid w:val="000347C0"/>
    <w:rsid w:val="00036E02"/>
    <w:rsid w:val="0006714C"/>
    <w:rsid w:val="000704AA"/>
    <w:rsid w:val="00070AE4"/>
    <w:rsid w:val="00071156"/>
    <w:rsid w:val="00071ED2"/>
    <w:rsid w:val="00084B98"/>
    <w:rsid w:val="00087194"/>
    <w:rsid w:val="000A0B3B"/>
    <w:rsid w:val="000A5213"/>
    <w:rsid w:val="000A5D32"/>
    <w:rsid w:val="000B4703"/>
    <w:rsid w:val="000B6DAD"/>
    <w:rsid w:val="000C4260"/>
    <w:rsid w:val="000C55CB"/>
    <w:rsid w:val="000D0376"/>
    <w:rsid w:val="00105E2F"/>
    <w:rsid w:val="001143A8"/>
    <w:rsid w:val="00142FC6"/>
    <w:rsid w:val="00144111"/>
    <w:rsid w:val="001634EF"/>
    <w:rsid w:val="0017217C"/>
    <w:rsid w:val="00184188"/>
    <w:rsid w:val="00187FD0"/>
    <w:rsid w:val="001A716E"/>
    <w:rsid w:val="001E2FD5"/>
    <w:rsid w:val="001F0CF8"/>
    <w:rsid w:val="0020246A"/>
    <w:rsid w:val="002154DF"/>
    <w:rsid w:val="002225FB"/>
    <w:rsid w:val="00250CAA"/>
    <w:rsid w:val="00262F8D"/>
    <w:rsid w:val="0026304B"/>
    <w:rsid w:val="002672B0"/>
    <w:rsid w:val="00272931"/>
    <w:rsid w:val="002A4976"/>
    <w:rsid w:val="002A54F7"/>
    <w:rsid w:val="002A5F1E"/>
    <w:rsid w:val="002E2444"/>
    <w:rsid w:val="002E4042"/>
    <w:rsid w:val="002E4473"/>
    <w:rsid w:val="00300BD4"/>
    <w:rsid w:val="0030158B"/>
    <w:rsid w:val="003260B9"/>
    <w:rsid w:val="0033291B"/>
    <w:rsid w:val="0033655F"/>
    <w:rsid w:val="00345368"/>
    <w:rsid w:val="003540AE"/>
    <w:rsid w:val="00364859"/>
    <w:rsid w:val="0037486D"/>
    <w:rsid w:val="00375EC4"/>
    <w:rsid w:val="00380D60"/>
    <w:rsid w:val="00381C19"/>
    <w:rsid w:val="003A7437"/>
    <w:rsid w:val="003B0FCD"/>
    <w:rsid w:val="003B3976"/>
    <w:rsid w:val="003C1B25"/>
    <w:rsid w:val="003D1D43"/>
    <w:rsid w:val="003D3F64"/>
    <w:rsid w:val="004005A0"/>
    <w:rsid w:val="00402F98"/>
    <w:rsid w:val="004065BC"/>
    <w:rsid w:val="00420769"/>
    <w:rsid w:val="00423A8A"/>
    <w:rsid w:val="004246EA"/>
    <w:rsid w:val="004276D0"/>
    <w:rsid w:val="0044393D"/>
    <w:rsid w:val="00456E4A"/>
    <w:rsid w:val="00462581"/>
    <w:rsid w:val="0046291B"/>
    <w:rsid w:val="00470176"/>
    <w:rsid w:val="004A1A20"/>
    <w:rsid w:val="004B28A3"/>
    <w:rsid w:val="004D1F43"/>
    <w:rsid w:val="004D265D"/>
    <w:rsid w:val="004E35B3"/>
    <w:rsid w:val="004F0A05"/>
    <w:rsid w:val="004F4513"/>
    <w:rsid w:val="004F70B5"/>
    <w:rsid w:val="005076A6"/>
    <w:rsid w:val="005105EE"/>
    <w:rsid w:val="00514C2F"/>
    <w:rsid w:val="0052781A"/>
    <w:rsid w:val="0053229A"/>
    <w:rsid w:val="00532893"/>
    <w:rsid w:val="005515E8"/>
    <w:rsid w:val="00553C88"/>
    <w:rsid w:val="005563A3"/>
    <w:rsid w:val="00577C1D"/>
    <w:rsid w:val="00586117"/>
    <w:rsid w:val="005937A1"/>
    <w:rsid w:val="005B56FF"/>
    <w:rsid w:val="005C5B3C"/>
    <w:rsid w:val="005C636D"/>
    <w:rsid w:val="005C78EA"/>
    <w:rsid w:val="005C7DAA"/>
    <w:rsid w:val="005D2033"/>
    <w:rsid w:val="005D2F50"/>
    <w:rsid w:val="005D5574"/>
    <w:rsid w:val="005F0CDB"/>
    <w:rsid w:val="0062345C"/>
    <w:rsid w:val="00624091"/>
    <w:rsid w:val="00632B0A"/>
    <w:rsid w:val="006428BA"/>
    <w:rsid w:val="00664E0B"/>
    <w:rsid w:val="006728BD"/>
    <w:rsid w:val="00675F3B"/>
    <w:rsid w:val="006915F8"/>
    <w:rsid w:val="006A4410"/>
    <w:rsid w:val="006B7C5A"/>
    <w:rsid w:val="006C2B83"/>
    <w:rsid w:val="006E361B"/>
    <w:rsid w:val="006F007C"/>
    <w:rsid w:val="006F4E38"/>
    <w:rsid w:val="006F5570"/>
    <w:rsid w:val="006F78E0"/>
    <w:rsid w:val="00710639"/>
    <w:rsid w:val="00713161"/>
    <w:rsid w:val="00731978"/>
    <w:rsid w:val="00747426"/>
    <w:rsid w:val="00751234"/>
    <w:rsid w:val="00774EB5"/>
    <w:rsid w:val="00786372"/>
    <w:rsid w:val="007921CD"/>
    <w:rsid w:val="007B78EA"/>
    <w:rsid w:val="007C6781"/>
    <w:rsid w:val="007F137E"/>
    <w:rsid w:val="008742CC"/>
    <w:rsid w:val="0088579E"/>
    <w:rsid w:val="00887984"/>
    <w:rsid w:val="008C7793"/>
    <w:rsid w:val="008D0891"/>
    <w:rsid w:val="008E276F"/>
    <w:rsid w:val="008E54B1"/>
    <w:rsid w:val="008F2F53"/>
    <w:rsid w:val="0090112F"/>
    <w:rsid w:val="0090221C"/>
    <w:rsid w:val="0091469E"/>
    <w:rsid w:val="00917DF7"/>
    <w:rsid w:val="0092154D"/>
    <w:rsid w:val="0092663E"/>
    <w:rsid w:val="009330C5"/>
    <w:rsid w:val="00933830"/>
    <w:rsid w:val="0094756A"/>
    <w:rsid w:val="009632C9"/>
    <w:rsid w:val="009649E4"/>
    <w:rsid w:val="009710A9"/>
    <w:rsid w:val="00972EAA"/>
    <w:rsid w:val="00977589"/>
    <w:rsid w:val="00981464"/>
    <w:rsid w:val="009A5ACD"/>
    <w:rsid w:val="009B12C3"/>
    <w:rsid w:val="009C6442"/>
    <w:rsid w:val="009D090C"/>
    <w:rsid w:val="009F2A74"/>
    <w:rsid w:val="009F6490"/>
    <w:rsid w:val="00A23EEB"/>
    <w:rsid w:val="00A3621C"/>
    <w:rsid w:val="00A40FC6"/>
    <w:rsid w:val="00A44441"/>
    <w:rsid w:val="00A601BA"/>
    <w:rsid w:val="00A64850"/>
    <w:rsid w:val="00A660F9"/>
    <w:rsid w:val="00A673DE"/>
    <w:rsid w:val="00A818EE"/>
    <w:rsid w:val="00A832A0"/>
    <w:rsid w:val="00A83B7D"/>
    <w:rsid w:val="00A862AD"/>
    <w:rsid w:val="00AA0D67"/>
    <w:rsid w:val="00AA2F11"/>
    <w:rsid w:val="00AB6CC0"/>
    <w:rsid w:val="00AB6DBB"/>
    <w:rsid w:val="00AC5E7B"/>
    <w:rsid w:val="00AD32B3"/>
    <w:rsid w:val="00AE0519"/>
    <w:rsid w:val="00AF2C5A"/>
    <w:rsid w:val="00B10269"/>
    <w:rsid w:val="00B12E78"/>
    <w:rsid w:val="00B23DB7"/>
    <w:rsid w:val="00B3136E"/>
    <w:rsid w:val="00B351FF"/>
    <w:rsid w:val="00B35486"/>
    <w:rsid w:val="00B40599"/>
    <w:rsid w:val="00B41469"/>
    <w:rsid w:val="00B435CB"/>
    <w:rsid w:val="00B606DB"/>
    <w:rsid w:val="00B62376"/>
    <w:rsid w:val="00B63C93"/>
    <w:rsid w:val="00B65A79"/>
    <w:rsid w:val="00B77D7D"/>
    <w:rsid w:val="00B8466B"/>
    <w:rsid w:val="00B911C1"/>
    <w:rsid w:val="00B925DC"/>
    <w:rsid w:val="00BA0B4A"/>
    <w:rsid w:val="00BA20DB"/>
    <w:rsid w:val="00BA5C5B"/>
    <w:rsid w:val="00BA70DE"/>
    <w:rsid w:val="00BC40FE"/>
    <w:rsid w:val="00BE77BD"/>
    <w:rsid w:val="00C1289C"/>
    <w:rsid w:val="00C3030B"/>
    <w:rsid w:val="00C35884"/>
    <w:rsid w:val="00C41F01"/>
    <w:rsid w:val="00C439D1"/>
    <w:rsid w:val="00C64AFA"/>
    <w:rsid w:val="00C66753"/>
    <w:rsid w:val="00C67D9B"/>
    <w:rsid w:val="00C848C4"/>
    <w:rsid w:val="00CA1C20"/>
    <w:rsid w:val="00CA7E8E"/>
    <w:rsid w:val="00CC1A51"/>
    <w:rsid w:val="00D06CF6"/>
    <w:rsid w:val="00D2009C"/>
    <w:rsid w:val="00D26188"/>
    <w:rsid w:val="00D30194"/>
    <w:rsid w:val="00D46B3B"/>
    <w:rsid w:val="00D63C62"/>
    <w:rsid w:val="00D65677"/>
    <w:rsid w:val="00D810A2"/>
    <w:rsid w:val="00D9042F"/>
    <w:rsid w:val="00D95FED"/>
    <w:rsid w:val="00DA5D99"/>
    <w:rsid w:val="00DB4091"/>
    <w:rsid w:val="00DB54B7"/>
    <w:rsid w:val="00DB5BB8"/>
    <w:rsid w:val="00DB688A"/>
    <w:rsid w:val="00DC2834"/>
    <w:rsid w:val="00DD07DF"/>
    <w:rsid w:val="00DD2D62"/>
    <w:rsid w:val="00DE012C"/>
    <w:rsid w:val="00DF5825"/>
    <w:rsid w:val="00DF6BD3"/>
    <w:rsid w:val="00E026C7"/>
    <w:rsid w:val="00E111C0"/>
    <w:rsid w:val="00E13D56"/>
    <w:rsid w:val="00E17552"/>
    <w:rsid w:val="00E25BC7"/>
    <w:rsid w:val="00E53163"/>
    <w:rsid w:val="00E55F83"/>
    <w:rsid w:val="00E73008"/>
    <w:rsid w:val="00EA57B8"/>
    <w:rsid w:val="00EB43EE"/>
    <w:rsid w:val="00EC673B"/>
    <w:rsid w:val="00EE03FC"/>
    <w:rsid w:val="00EE16C0"/>
    <w:rsid w:val="00EE6B3A"/>
    <w:rsid w:val="00F035E8"/>
    <w:rsid w:val="00F05912"/>
    <w:rsid w:val="00F213F0"/>
    <w:rsid w:val="00F2191C"/>
    <w:rsid w:val="00F22A20"/>
    <w:rsid w:val="00F308CD"/>
    <w:rsid w:val="00F5300F"/>
    <w:rsid w:val="00F61D15"/>
    <w:rsid w:val="00F65431"/>
    <w:rsid w:val="00F75071"/>
    <w:rsid w:val="00F77216"/>
    <w:rsid w:val="00F77B2E"/>
    <w:rsid w:val="00F83E4B"/>
    <w:rsid w:val="00F851DE"/>
    <w:rsid w:val="00FA0FC5"/>
    <w:rsid w:val="00FA2F20"/>
    <w:rsid w:val="00FA5E18"/>
    <w:rsid w:val="00FB75F8"/>
    <w:rsid w:val="00FD2BB3"/>
    <w:rsid w:val="00FE75E3"/>
    <w:rsid w:val="00FF1CC2"/>
    <w:rsid w:val="00FF2913"/>
    <w:rsid w:val="00FF3D60"/>
  </w:rsids>
  <m:mathPr>
    <m:mathFont m:val="AGaramond Bold"/>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C7793"/>
    <w:pPr>
      <w:spacing w:after="200" w:line="276" w:lineRule="auto"/>
    </w:pPr>
    <w:rPr>
      <w:rFonts w:asciiTheme="minorHAnsi" w:eastAsiaTheme="minorHAnsi" w:hAnsiTheme="minorHAnsi" w:cstheme="minorBidi"/>
      <w:sz w:val="22"/>
      <w:szCs w:val="22"/>
    </w:rPr>
  </w:style>
  <w:style w:type="paragraph" w:styleId="Heading1">
    <w:name w:val="heading 1"/>
    <w:next w:val="Normal"/>
    <w:link w:val="Heading1Char"/>
    <w:uiPriority w:val="99"/>
    <w:qFormat/>
    <w:rsid w:val="008C7793"/>
    <w:pPr>
      <w:keepNext/>
      <w:spacing w:before="240"/>
      <w:outlineLvl w:val="0"/>
    </w:pPr>
    <w:rPr>
      <w:b/>
      <w:caps/>
      <w:sz w:val="28"/>
      <w:szCs w:val="28"/>
    </w:rPr>
  </w:style>
  <w:style w:type="paragraph" w:styleId="Heading2">
    <w:name w:val="heading 2"/>
    <w:basedOn w:val="Normal"/>
    <w:next w:val="Normal"/>
    <w:link w:val="Heading2Char"/>
    <w:uiPriority w:val="99"/>
    <w:qFormat/>
    <w:rsid w:val="008C77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8C77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8C7793"/>
    <w:pPr>
      <w:keepNext/>
      <w:spacing w:after="0" w:line="240" w:lineRule="exact"/>
      <w:outlineLvl w:val="3"/>
    </w:pPr>
    <w:rPr>
      <w:rFonts w:ascii="Times New Roman" w:eastAsia="Times New Roman" w:hAnsi="Times New Roman" w:cs="Times New Roman"/>
      <w:szCs w:val="20"/>
    </w:rPr>
  </w:style>
  <w:style w:type="paragraph" w:styleId="Heading5">
    <w:name w:val="heading 5"/>
    <w:basedOn w:val="Normal"/>
    <w:next w:val="Normal"/>
    <w:link w:val="Heading5Char"/>
    <w:uiPriority w:val="99"/>
    <w:qFormat/>
    <w:rsid w:val="008C7793"/>
    <w:pPr>
      <w:spacing w:after="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8C7793"/>
    <w:pPr>
      <w:outlineLvl w:val="5"/>
    </w:pPr>
  </w:style>
  <w:style w:type="paragraph" w:styleId="Heading7">
    <w:name w:val="heading 7"/>
    <w:basedOn w:val="Normal"/>
    <w:next w:val="Normal"/>
    <w:link w:val="Heading7Char"/>
    <w:qFormat/>
    <w:rsid w:val="008C7793"/>
    <w:pPr>
      <w:outlineLvl w:val="6"/>
    </w:pPr>
  </w:style>
  <w:style w:type="paragraph" w:styleId="Heading8">
    <w:name w:val="heading 8"/>
    <w:basedOn w:val="Normal"/>
    <w:next w:val="Normal"/>
    <w:link w:val="Heading8Char"/>
    <w:qFormat/>
    <w:rsid w:val="008C7793"/>
    <w:pPr>
      <w:outlineLvl w:val="7"/>
    </w:pPr>
  </w:style>
  <w:style w:type="paragraph" w:styleId="Heading9">
    <w:name w:val="heading 9"/>
    <w:basedOn w:val="Normal"/>
    <w:next w:val="Normal"/>
    <w:link w:val="Heading9Char"/>
    <w:qFormat/>
    <w:rsid w:val="008C7793"/>
    <w:pPr>
      <w:outlineLvl w:val="8"/>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ara">
    <w:name w:val="Para"/>
    <w:qFormat/>
    <w:rsid w:val="008C7793"/>
    <w:pPr>
      <w:spacing w:after="120"/>
      <w:ind w:left="720" w:firstLine="720"/>
    </w:pPr>
    <w:rPr>
      <w:snapToGrid w:val="0"/>
      <w:sz w:val="26"/>
    </w:rPr>
  </w:style>
  <w:style w:type="paragraph" w:customStyle="1" w:styleId="AbstractHead">
    <w:name w:val="AbstractHead"/>
    <w:basedOn w:val="Para"/>
    <w:next w:val="AbstractPara"/>
    <w:rsid w:val="008C779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8C7793"/>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rPr>
  </w:style>
  <w:style w:type="paragraph" w:customStyle="1" w:styleId="Acknowledgments">
    <w:name w:val="Acknowledgments"/>
    <w:basedOn w:val="Normal"/>
    <w:rsid w:val="008C7793"/>
    <w:pPr>
      <w:spacing w:after="120"/>
      <w:ind w:left="720" w:firstLine="720"/>
    </w:pPr>
    <w:rPr>
      <w:snapToGrid w:val="0"/>
      <w:sz w:val="26"/>
    </w:rPr>
  </w:style>
  <w:style w:type="paragraph" w:customStyle="1" w:styleId="Address">
    <w:name w:val="Address"/>
    <w:basedOn w:val="Normal"/>
    <w:rsid w:val="008C7793"/>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ddressDescription">
    <w:name w:val="AddressDescription"/>
    <w:basedOn w:val="Normal"/>
    <w:next w:val="Normal"/>
    <w:rsid w:val="008C7793"/>
    <w:pPr>
      <w:widowControl w:val="0"/>
      <w:spacing w:before="120" w:after="120" w:line="240" w:lineRule="auto"/>
      <w:ind w:left="2160"/>
    </w:pPr>
    <w:rPr>
      <w:rFonts w:ascii="Times New Roman" w:eastAsia="Times New Roman" w:hAnsi="Times New Roman" w:cs="Times New Roman"/>
      <w:snapToGrid w:val="0"/>
      <w:sz w:val="24"/>
      <w:szCs w:val="20"/>
    </w:rPr>
  </w:style>
  <w:style w:type="paragraph" w:customStyle="1" w:styleId="AddressName">
    <w:name w:val="AddressName"/>
    <w:basedOn w:val="Normal"/>
    <w:next w:val="Normal"/>
    <w:rsid w:val="008C7793"/>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Question">
    <w:name w:val="Question"/>
    <w:next w:val="Option"/>
    <w:rsid w:val="008C7793"/>
    <w:pPr>
      <w:spacing w:after="120"/>
      <w:ind w:left="2160" w:hanging="720"/>
    </w:pPr>
    <w:rPr>
      <w:sz w:val="26"/>
    </w:rPr>
  </w:style>
  <w:style w:type="paragraph" w:customStyle="1" w:styleId="Option">
    <w:name w:val="Option"/>
    <w:basedOn w:val="Question"/>
    <w:rsid w:val="008C7793"/>
    <w:pPr>
      <w:ind w:left="2880"/>
    </w:pPr>
  </w:style>
  <w:style w:type="paragraph" w:customStyle="1" w:styleId="Answer">
    <w:name w:val="Answer"/>
    <w:basedOn w:val="Option"/>
    <w:next w:val="Explanation"/>
    <w:rsid w:val="008C7793"/>
    <w:pPr>
      <w:widowControl w:val="0"/>
    </w:pPr>
    <w:rPr>
      <w:snapToGrid w:val="0"/>
    </w:rPr>
  </w:style>
  <w:style w:type="paragraph" w:customStyle="1" w:styleId="AnswersHead">
    <w:name w:val="AnswersHead"/>
    <w:basedOn w:val="Normal"/>
    <w:next w:val="Para"/>
    <w:rsid w:val="008C7793"/>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ChapterTitle">
    <w:name w:val="ChapterTitle"/>
    <w:next w:val="Para"/>
    <w:qFormat/>
    <w:rsid w:val="008C7793"/>
    <w:pPr>
      <w:spacing w:after="360"/>
      <w:outlineLvl w:val="0"/>
    </w:pPr>
    <w:rPr>
      <w:rFonts w:ascii="Arial" w:hAnsi="Arial"/>
      <w:b/>
      <w:snapToGrid w:val="0"/>
      <w:sz w:val="60"/>
    </w:rPr>
  </w:style>
  <w:style w:type="paragraph" w:customStyle="1" w:styleId="AppendixTitle">
    <w:name w:val="AppendixTitle"/>
    <w:basedOn w:val="ChapterTitle"/>
    <w:next w:val="Para"/>
    <w:rsid w:val="008C7793"/>
    <w:pPr>
      <w:spacing w:before="120" w:after="120"/>
    </w:pPr>
  </w:style>
  <w:style w:type="paragraph" w:customStyle="1" w:styleId="AuthorBio">
    <w:name w:val="AuthorBio"/>
    <w:rsid w:val="008C7793"/>
    <w:pPr>
      <w:spacing w:before="240" w:after="240"/>
      <w:ind w:firstLine="720"/>
    </w:pPr>
    <w:rPr>
      <w:rFonts w:ascii="Arial" w:hAnsi="Arial"/>
    </w:rPr>
  </w:style>
  <w:style w:type="paragraph" w:styleId="BalloonText">
    <w:name w:val="Balloon Text"/>
    <w:basedOn w:val="Normal"/>
    <w:link w:val="BalloonTextChar"/>
    <w:semiHidden/>
    <w:rsid w:val="008C7793"/>
    <w:rPr>
      <w:rFonts w:ascii="Tahoma" w:hAnsi="Tahoma"/>
      <w:sz w:val="16"/>
    </w:rPr>
  </w:style>
  <w:style w:type="paragraph" w:styleId="Bibliography">
    <w:name w:val="Bibliography"/>
    <w:basedOn w:val="Normal"/>
    <w:next w:val="Normal"/>
    <w:uiPriority w:val="99"/>
    <w:semiHidden/>
    <w:rsid w:val="008C7793"/>
  </w:style>
  <w:style w:type="paragraph" w:customStyle="1" w:styleId="BibliographyEntry">
    <w:name w:val="BibliographyEntry"/>
    <w:rsid w:val="008C7793"/>
    <w:pPr>
      <w:ind w:left="1440" w:hanging="720"/>
    </w:pPr>
    <w:rPr>
      <w:rFonts w:ascii="Arial" w:hAnsi="Arial" w:cs="Tahoma"/>
      <w:sz w:val="26"/>
      <w:szCs w:val="16"/>
    </w:rPr>
  </w:style>
  <w:style w:type="paragraph" w:customStyle="1" w:styleId="BibliographyHead">
    <w:name w:val="BibliographyHead"/>
    <w:next w:val="BibliographyEntry"/>
    <w:rsid w:val="008C7793"/>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8C7793"/>
    <w:rPr>
      <w:rFonts w:ascii="Arial" w:hAnsi="Arial"/>
      <w:b/>
      <w:smallCaps/>
      <w:sz w:val="60"/>
      <w:szCs w:val="60"/>
    </w:rPr>
  </w:style>
  <w:style w:type="character" w:customStyle="1" w:styleId="BoldItalic">
    <w:name w:val="BoldItalic"/>
    <w:rsid w:val="008C7793"/>
    <w:rPr>
      <w:b/>
      <w:i/>
    </w:rPr>
  </w:style>
  <w:style w:type="character" w:styleId="BookTitle">
    <w:name w:val="Book Title"/>
    <w:basedOn w:val="DefaultParagraphFont"/>
    <w:uiPriority w:val="99"/>
    <w:qFormat/>
    <w:rsid w:val="008C7793"/>
    <w:rPr>
      <w:b/>
      <w:bCs/>
      <w:smallCaps/>
      <w:spacing w:val="5"/>
    </w:rPr>
  </w:style>
  <w:style w:type="paragraph" w:customStyle="1" w:styleId="BookAuthor">
    <w:name w:val="BookAuthor"/>
    <w:basedOn w:val="Normal"/>
    <w:rsid w:val="008C7793"/>
    <w:pPr>
      <w:spacing w:before="120" w:after="1000" w:line="240" w:lineRule="auto"/>
      <w:ind w:left="720" w:firstLine="720"/>
      <w:contextualSpacing/>
      <w:jc w:val="center"/>
    </w:pPr>
    <w:rPr>
      <w:rFonts w:ascii="Times New Roman" w:eastAsia="Times New Roman" w:hAnsi="Times New Roman" w:cs="Times New Roman"/>
      <w:sz w:val="32"/>
      <w:szCs w:val="20"/>
    </w:rPr>
  </w:style>
  <w:style w:type="paragraph" w:customStyle="1" w:styleId="BookEdition">
    <w:name w:val="BookEdition"/>
    <w:qFormat/>
    <w:rsid w:val="008C7793"/>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H2"/>
    <w:rsid w:val="008C7793"/>
    <w:pPr>
      <w:spacing w:before="480" w:after="480" w:line="240" w:lineRule="auto"/>
      <w:ind w:left="720" w:firstLine="720"/>
      <w:jc w:val="center"/>
    </w:pPr>
    <w:rPr>
      <w:rFonts w:ascii="Arial" w:eastAsia="Times New Roman" w:hAnsi="Arial" w:cs="Times New Roman"/>
      <w:b/>
      <w:snapToGrid w:val="0"/>
      <w:sz w:val="52"/>
      <w:szCs w:val="20"/>
    </w:rPr>
  </w:style>
  <w:style w:type="paragraph" w:customStyle="1" w:styleId="BookReviewAuthor">
    <w:name w:val="BookReviewAuthor"/>
    <w:rsid w:val="008C7793"/>
    <w:pPr>
      <w:ind w:left="4320"/>
    </w:pPr>
    <w:rPr>
      <w:snapToGrid w:val="0"/>
    </w:rPr>
  </w:style>
  <w:style w:type="paragraph" w:customStyle="1" w:styleId="BookReviewItem">
    <w:name w:val="BookReviewItem"/>
    <w:rsid w:val="008C7793"/>
    <w:pPr>
      <w:spacing w:before="240" w:after="240"/>
      <w:ind w:left="3600" w:right="1440" w:hanging="720"/>
    </w:pPr>
    <w:rPr>
      <w:sz w:val="28"/>
    </w:rPr>
  </w:style>
  <w:style w:type="paragraph" w:customStyle="1" w:styleId="BookTitle0">
    <w:name w:val="BookTitle"/>
    <w:basedOn w:val="Normal"/>
    <w:next w:val="Normal"/>
    <w:rsid w:val="008C7793"/>
    <w:pPr>
      <w:pageBreakBefore/>
      <w:spacing w:before="4800" w:after="480" w:line="240" w:lineRule="auto"/>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0"/>
    <w:next w:val="Normal"/>
    <w:rsid w:val="008C7793"/>
    <w:pPr>
      <w:pageBreakBefore w:val="0"/>
      <w:spacing w:before="480"/>
    </w:pPr>
    <w:rPr>
      <w:sz w:val="36"/>
    </w:rPr>
  </w:style>
  <w:style w:type="character" w:customStyle="1" w:styleId="Callout">
    <w:name w:val="Callout"/>
    <w:basedOn w:val="DefaultParagraphFont"/>
    <w:rsid w:val="008C7793"/>
    <w:rPr>
      <w:bdr w:val="none" w:sz="0" w:space="0" w:color="auto"/>
      <w:shd w:val="clear" w:color="auto" w:fill="B2A1C7" w:themeFill="accent4" w:themeFillTint="99"/>
    </w:rPr>
  </w:style>
  <w:style w:type="paragraph" w:customStyle="1" w:styleId="ChapterSubtitle">
    <w:name w:val="ChapterSubtitle"/>
    <w:basedOn w:val="ChapterTitle"/>
    <w:next w:val="Para"/>
    <w:rsid w:val="008C7793"/>
    <w:rPr>
      <w:sz w:val="44"/>
    </w:rPr>
  </w:style>
  <w:style w:type="paragraph" w:customStyle="1" w:styleId="ChapterAuthor">
    <w:name w:val="ChapterAuthor"/>
    <w:basedOn w:val="ChapterSubtitle"/>
    <w:next w:val="ChapterAuthorAffiliation"/>
    <w:rsid w:val="008C7793"/>
    <w:pPr>
      <w:spacing w:after="120"/>
      <w:outlineLvl w:val="9"/>
    </w:pPr>
    <w:rPr>
      <w:i/>
      <w:sz w:val="36"/>
    </w:rPr>
  </w:style>
  <w:style w:type="paragraph" w:customStyle="1" w:styleId="ChapterAuthorAffiliation">
    <w:name w:val="ChapterAuthorAffiliation"/>
    <w:next w:val="Para"/>
    <w:rsid w:val="008C7793"/>
    <w:pPr>
      <w:spacing w:after="120"/>
    </w:pPr>
    <w:rPr>
      <w:rFonts w:ascii="Arial" w:hAnsi="Arial"/>
      <w:i/>
      <w:smallCaps/>
      <w:snapToGrid w:val="0"/>
      <w:sz w:val="36"/>
    </w:rPr>
  </w:style>
  <w:style w:type="paragraph" w:customStyle="1" w:styleId="FootnoteEntry">
    <w:name w:val="FootnoteEntry"/>
    <w:rsid w:val="008C7793"/>
    <w:pPr>
      <w:ind w:left="1440" w:hanging="720"/>
    </w:pPr>
    <w:rPr>
      <w:snapToGrid w:val="0"/>
    </w:rPr>
  </w:style>
  <w:style w:type="paragraph" w:customStyle="1" w:styleId="ChapterCredit">
    <w:name w:val="ChapterCredit"/>
    <w:basedOn w:val="FootnoteEntry"/>
    <w:next w:val="Para"/>
    <w:rsid w:val="008C7793"/>
    <w:pPr>
      <w:spacing w:before="120" w:after="120"/>
      <w:ind w:left="0" w:firstLine="0"/>
    </w:pPr>
  </w:style>
  <w:style w:type="paragraph" w:customStyle="1" w:styleId="Objective">
    <w:name w:val="Objective"/>
    <w:rsid w:val="008C7793"/>
    <w:pPr>
      <w:widowControl w:val="0"/>
      <w:spacing w:after="120"/>
      <w:ind w:left="2520" w:hanging="360"/>
    </w:pPr>
    <w:rPr>
      <w:rFonts w:ascii="Arial" w:hAnsi="Arial"/>
      <w:b/>
      <w:i/>
      <w:snapToGrid w:val="0"/>
      <w:u w:val="single"/>
    </w:rPr>
  </w:style>
  <w:style w:type="paragraph" w:customStyle="1" w:styleId="ChapterObjective">
    <w:name w:val="ChapterObjective"/>
    <w:basedOn w:val="Objective"/>
    <w:rsid w:val="008C7793"/>
    <w:rPr>
      <w:i w:val="0"/>
    </w:rPr>
  </w:style>
  <w:style w:type="paragraph" w:customStyle="1" w:styleId="ChapterFeaturingList">
    <w:name w:val="ChapterFeaturingList"/>
    <w:basedOn w:val="ChapterObjective"/>
    <w:rsid w:val="008C7793"/>
    <w:rPr>
      <w:b w:val="0"/>
      <w:sz w:val="26"/>
      <w:u w:val="none"/>
    </w:rPr>
  </w:style>
  <w:style w:type="paragraph" w:customStyle="1" w:styleId="ChapterFeaturingListSub">
    <w:name w:val="ChapterFeaturingListSub"/>
    <w:rsid w:val="008C7793"/>
    <w:pPr>
      <w:spacing w:after="120"/>
      <w:ind w:left="2880"/>
      <w:contextualSpacing/>
    </w:pPr>
    <w:rPr>
      <w:rFonts w:ascii="Arial" w:hAnsi="Arial"/>
      <w:snapToGrid w:val="0"/>
      <w:sz w:val="26"/>
    </w:rPr>
  </w:style>
  <w:style w:type="paragraph" w:customStyle="1" w:styleId="ChapterFeaturingListSub2">
    <w:name w:val="ChapterFeaturingListSub2"/>
    <w:rsid w:val="008C7793"/>
    <w:pPr>
      <w:spacing w:after="120"/>
      <w:ind w:left="3600"/>
    </w:pPr>
    <w:rPr>
      <w:rFonts w:ascii="Arial" w:hAnsi="Arial"/>
      <w:snapToGrid w:val="0"/>
      <w:sz w:val="26"/>
    </w:rPr>
  </w:style>
  <w:style w:type="paragraph" w:customStyle="1" w:styleId="ChapterIntroductionHead">
    <w:name w:val="ChapterIntroductionHead"/>
    <w:next w:val="ChapterIntroductionPara"/>
    <w:rsid w:val="008C7793"/>
    <w:pPr>
      <w:ind w:left="1440"/>
      <w:outlineLvl w:val="0"/>
    </w:pPr>
    <w:rPr>
      <w:rFonts w:ascii="Arial" w:hAnsi="Arial"/>
      <w:b/>
      <w:snapToGrid w:val="0"/>
      <w:sz w:val="26"/>
    </w:rPr>
  </w:style>
  <w:style w:type="paragraph" w:customStyle="1" w:styleId="ChapterIntroductionPara">
    <w:name w:val="ChapterIntroductionPara"/>
    <w:next w:val="Para"/>
    <w:rsid w:val="008C7793"/>
    <w:pPr>
      <w:ind w:left="1440"/>
    </w:pPr>
    <w:rPr>
      <w:rFonts w:ascii="Arial" w:hAnsi="Arial"/>
      <w:snapToGrid w:val="0"/>
      <w:sz w:val="26"/>
    </w:rPr>
  </w:style>
  <w:style w:type="paragraph" w:customStyle="1" w:styleId="ObjectiveTitle">
    <w:name w:val="ObjectiveTitle"/>
    <w:basedOn w:val="Objective"/>
    <w:next w:val="Objective"/>
    <w:rsid w:val="008C7793"/>
    <w:pPr>
      <w:spacing w:before="240"/>
      <w:ind w:left="1800"/>
    </w:pPr>
    <w:rPr>
      <w:u w:val="none"/>
    </w:rPr>
  </w:style>
  <w:style w:type="paragraph" w:customStyle="1" w:styleId="ChapterObjectiveTitle">
    <w:name w:val="ChapterObjectiveTitle"/>
    <w:basedOn w:val="ObjectiveTitle"/>
    <w:next w:val="ChapterObjective"/>
    <w:rsid w:val="008C7793"/>
    <w:pPr>
      <w:ind w:left="1440" w:firstLine="0"/>
    </w:pPr>
    <w:rPr>
      <w:i w:val="0"/>
    </w:rPr>
  </w:style>
  <w:style w:type="paragraph" w:customStyle="1" w:styleId="Subobjective">
    <w:name w:val="Subobjective"/>
    <w:basedOn w:val="Objective"/>
    <w:rsid w:val="008C7793"/>
    <w:pPr>
      <w:keepNext/>
      <w:spacing w:before="180"/>
      <w:ind w:left="2880"/>
    </w:pPr>
  </w:style>
  <w:style w:type="paragraph" w:customStyle="1" w:styleId="ChapterSubobjective">
    <w:name w:val="ChapterSubobjective"/>
    <w:basedOn w:val="Subobjective"/>
    <w:rsid w:val="008C7793"/>
    <w:pPr>
      <w:keepNext w:val="0"/>
    </w:pPr>
    <w:rPr>
      <w:i w:val="0"/>
    </w:rPr>
  </w:style>
  <w:style w:type="paragraph" w:customStyle="1" w:styleId="Code80">
    <w:name w:val="Code80"/>
    <w:rsid w:val="008C7793"/>
    <w:pPr>
      <w:spacing w:before="120" w:after="120"/>
      <w:contextualSpacing/>
    </w:pPr>
    <w:rPr>
      <w:rFonts w:ascii="Courier New" w:hAnsi="Courier New"/>
      <w:noProof/>
      <w:snapToGrid w:val="0"/>
      <w:sz w:val="16"/>
    </w:rPr>
  </w:style>
  <w:style w:type="paragraph" w:customStyle="1" w:styleId="Code80Sub">
    <w:name w:val="Code80Sub"/>
    <w:rsid w:val="008C7793"/>
    <w:pPr>
      <w:ind w:left="1440"/>
    </w:pPr>
    <w:rPr>
      <w:rFonts w:ascii="Courier New" w:hAnsi="Courier New"/>
      <w:noProof/>
      <w:snapToGrid w:val="0"/>
      <w:sz w:val="16"/>
      <w:lang w:val="de-DE"/>
    </w:rPr>
  </w:style>
  <w:style w:type="character" w:customStyle="1" w:styleId="CodeColorBlue">
    <w:name w:val="CodeColorBlue"/>
    <w:rsid w:val="008C7793"/>
    <w:rPr>
      <w:rFonts w:cs="Arial"/>
      <w:color w:val="0000FF"/>
    </w:rPr>
  </w:style>
  <w:style w:type="character" w:customStyle="1" w:styleId="CodeColorBlue2">
    <w:name w:val="CodeColorBlue2"/>
    <w:rsid w:val="008C7793"/>
    <w:rPr>
      <w:rFonts w:cs="Arial"/>
      <w:color w:val="0000A5"/>
    </w:rPr>
  </w:style>
  <w:style w:type="character" w:customStyle="1" w:styleId="CodeColorBlue3">
    <w:name w:val="CodeColorBlue3"/>
    <w:rsid w:val="008C7793"/>
    <w:rPr>
      <w:rFonts w:cs="Arial"/>
      <w:color w:val="6464B9"/>
    </w:rPr>
  </w:style>
  <w:style w:type="character" w:customStyle="1" w:styleId="CodeColorBluegreen">
    <w:name w:val="CodeColorBluegreen"/>
    <w:rsid w:val="008C7793"/>
    <w:rPr>
      <w:rFonts w:cs="Arial"/>
      <w:color w:val="2B91AF"/>
    </w:rPr>
  </w:style>
  <w:style w:type="character" w:customStyle="1" w:styleId="CodeColorBrown">
    <w:name w:val="CodeColorBrown"/>
    <w:rsid w:val="008C7793"/>
    <w:rPr>
      <w:rFonts w:cs="Arial"/>
      <w:color w:val="A31515"/>
    </w:rPr>
  </w:style>
  <w:style w:type="character" w:customStyle="1" w:styleId="CodeColorDkBlue">
    <w:name w:val="CodeColorDkBlue"/>
    <w:rsid w:val="008C7793"/>
    <w:rPr>
      <w:rFonts w:cs="Times New Roman"/>
      <w:color w:val="000080"/>
      <w:szCs w:val="22"/>
    </w:rPr>
  </w:style>
  <w:style w:type="character" w:customStyle="1" w:styleId="CodeColorGreen">
    <w:name w:val="CodeColorGreen"/>
    <w:rsid w:val="008C7793"/>
    <w:rPr>
      <w:rFonts w:cs="Arial"/>
      <w:color w:val="008000"/>
    </w:rPr>
  </w:style>
  <w:style w:type="character" w:customStyle="1" w:styleId="CodeColorGreen2">
    <w:name w:val="CodeColorGreen2"/>
    <w:rsid w:val="008C7793"/>
    <w:rPr>
      <w:rFonts w:cs="Arial"/>
      <w:color w:val="629755"/>
    </w:rPr>
  </w:style>
  <w:style w:type="character" w:customStyle="1" w:styleId="CodeColorGrey30">
    <w:name w:val="CodeColorGrey30"/>
    <w:rsid w:val="008C7793"/>
    <w:rPr>
      <w:rFonts w:cs="Arial"/>
      <w:color w:val="808080"/>
    </w:rPr>
  </w:style>
  <w:style w:type="character" w:customStyle="1" w:styleId="CodeColorGrey55">
    <w:name w:val="CodeColorGrey55"/>
    <w:rsid w:val="008C7793"/>
    <w:rPr>
      <w:rFonts w:cs="Arial"/>
      <w:color w:val="C0C0C0"/>
    </w:rPr>
  </w:style>
  <w:style w:type="character" w:customStyle="1" w:styleId="CodeColorGrey80">
    <w:name w:val="CodeColorGrey80"/>
    <w:rsid w:val="008C7793"/>
    <w:rPr>
      <w:rFonts w:cs="Arial"/>
      <w:color w:val="555555"/>
    </w:rPr>
  </w:style>
  <w:style w:type="character" w:customStyle="1" w:styleId="CodeColorHotPink">
    <w:name w:val="CodeColorHotPink"/>
    <w:rsid w:val="008C7793"/>
    <w:rPr>
      <w:rFonts w:cs="Times New Roman"/>
      <w:color w:val="DF36FA"/>
      <w:szCs w:val="18"/>
    </w:rPr>
  </w:style>
  <w:style w:type="character" w:customStyle="1" w:styleId="CodeColorMagenta">
    <w:name w:val="CodeColorMagenta"/>
    <w:rsid w:val="008C7793"/>
    <w:rPr>
      <w:rFonts w:cs="Arial"/>
      <w:color w:val="844646"/>
    </w:rPr>
  </w:style>
  <w:style w:type="character" w:customStyle="1" w:styleId="CodeColorOrange">
    <w:name w:val="CodeColorOrange"/>
    <w:rsid w:val="008C7793"/>
    <w:rPr>
      <w:rFonts w:cs="Arial"/>
      <w:color w:val="B96464"/>
    </w:rPr>
  </w:style>
  <w:style w:type="character" w:customStyle="1" w:styleId="CodeColorPeach">
    <w:name w:val="CodeColorPeach"/>
    <w:rsid w:val="008C7793"/>
    <w:rPr>
      <w:rFonts w:cs="Arial"/>
      <w:color w:val="FFDBA3"/>
    </w:rPr>
  </w:style>
  <w:style w:type="character" w:customStyle="1" w:styleId="CodeColorPurple">
    <w:name w:val="CodeColorPurple"/>
    <w:rsid w:val="008C7793"/>
    <w:rPr>
      <w:rFonts w:cs="Arial"/>
      <w:color w:val="951795"/>
    </w:rPr>
  </w:style>
  <w:style w:type="character" w:customStyle="1" w:styleId="CodeColorPurple2">
    <w:name w:val="CodeColorPurple2"/>
    <w:rsid w:val="008C7793"/>
    <w:rPr>
      <w:rFonts w:cs="Arial"/>
      <w:color w:val="800080"/>
    </w:rPr>
  </w:style>
  <w:style w:type="character" w:customStyle="1" w:styleId="CodeColorRed">
    <w:name w:val="CodeColorRed"/>
    <w:rsid w:val="008C7793"/>
    <w:rPr>
      <w:rFonts w:cs="Arial"/>
      <w:color w:val="FF0000"/>
    </w:rPr>
  </w:style>
  <w:style w:type="character" w:customStyle="1" w:styleId="CodeColorRed2">
    <w:name w:val="CodeColorRed2"/>
    <w:rsid w:val="008C7793"/>
    <w:rPr>
      <w:rFonts w:cs="Arial"/>
      <w:color w:val="800000"/>
    </w:rPr>
  </w:style>
  <w:style w:type="character" w:customStyle="1" w:styleId="CodeColorRed3">
    <w:name w:val="CodeColorRed3"/>
    <w:rsid w:val="008C7793"/>
    <w:rPr>
      <w:rFonts w:cs="Arial"/>
      <w:color w:val="A31515"/>
    </w:rPr>
  </w:style>
  <w:style w:type="character" w:customStyle="1" w:styleId="CodeColorTealBlue">
    <w:name w:val="CodeColorTealBlue"/>
    <w:rsid w:val="008C7793"/>
    <w:rPr>
      <w:rFonts w:cs="Times New Roman"/>
      <w:color w:val="008080"/>
      <w:szCs w:val="22"/>
    </w:rPr>
  </w:style>
  <w:style w:type="character" w:customStyle="1" w:styleId="CodeColorWhite">
    <w:name w:val="CodeColorWhite"/>
    <w:rsid w:val="008C7793"/>
    <w:rPr>
      <w:rFonts w:cs="Arial"/>
      <w:color w:val="FFFFFF"/>
      <w:bdr w:val="none" w:sz="0" w:space="0" w:color="auto"/>
    </w:rPr>
  </w:style>
  <w:style w:type="paragraph" w:customStyle="1" w:styleId="CodeHead">
    <w:name w:val="CodeHead"/>
    <w:next w:val="CodeListing"/>
    <w:rsid w:val="008C7793"/>
    <w:pPr>
      <w:spacing w:before="120" w:after="120"/>
    </w:pPr>
    <w:rPr>
      <w:rFonts w:ascii="Arial" w:hAnsi="Arial"/>
      <w:b/>
      <w:snapToGrid w:val="0"/>
      <w:sz w:val="22"/>
    </w:rPr>
  </w:style>
  <w:style w:type="character" w:customStyle="1" w:styleId="CodeHighlight">
    <w:name w:val="CodeHighlight"/>
    <w:rsid w:val="008C7793"/>
    <w:rPr>
      <w:b/>
      <w:color w:val="7F7F7F" w:themeColor="text1" w:themeTint="80"/>
      <w:kern w:val="0"/>
      <w:position w:val="0"/>
      <w:u w:val="none"/>
      <w:bdr w:val="none" w:sz="0" w:space="0" w:color="auto"/>
      <w:shd w:val="clear" w:color="auto" w:fill="auto"/>
    </w:rPr>
  </w:style>
  <w:style w:type="paragraph" w:customStyle="1" w:styleId="CodeLabel">
    <w:name w:val="CodeLabel"/>
    <w:qFormat/>
    <w:rsid w:val="008C7793"/>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8C7793"/>
    <w:pPr>
      <w:widowControl w:val="0"/>
      <w:spacing w:before="120" w:after="120"/>
      <w:contextualSpacing/>
    </w:pPr>
    <w:rPr>
      <w:rFonts w:ascii="Courier New" w:hAnsi="Courier New"/>
      <w:noProof/>
      <w:snapToGrid w:val="0"/>
      <w:sz w:val="18"/>
    </w:rPr>
  </w:style>
  <w:style w:type="paragraph" w:customStyle="1" w:styleId="CodeListing80">
    <w:name w:val="CodeListing80"/>
    <w:rsid w:val="008C7793"/>
    <w:rPr>
      <w:rFonts w:ascii="Courier New" w:hAnsi="Courier New"/>
      <w:noProof/>
      <w:snapToGrid w:val="0"/>
      <w:sz w:val="16"/>
    </w:rPr>
  </w:style>
  <w:style w:type="paragraph" w:customStyle="1" w:styleId="CodeNote">
    <w:name w:val="CodeNote"/>
    <w:qFormat/>
    <w:rsid w:val="008C7793"/>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8C7793"/>
    <w:pPr>
      <w:shd w:val="clear" w:color="auto" w:fill="D9D9D9"/>
    </w:pPr>
    <w:rPr>
      <w:rFonts w:ascii="Courier New" w:hAnsi="Courier New"/>
      <w:noProof/>
      <w:snapToGrid w:val="0"/>
      <w:sz w:val="18"/>
    </w:rPr>
  </w:style>
  <w:style w:type="paragraph" w:customStyle="1" w:styleId="CodeScreen80">
    <w:name w:val="CodeScreen80"/>
    <w:qFormat/>
    <w:rsid w:val="008C7793"/>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8C7793"/>
    <w:pPr>
      <w:ind w:left="720"/>
    </w:pPr>
  </w:style>
  <w:style w:type="paragraph" w:customStyle="1" w:styleId="CodeSnippet">
    <w:name w:val="CodeSnippet"/>
    <w:rsid w:val="008C7793"/>
    <w:pPr>
      <w:spacing w:before="120" w:after="120"/>
      <w:contextualSpacing/>
    </w:pPr>
    <w:rPr>
      <w:rFonts w:ascii="Courier New" w:hAnsi="Courier New"/>
      <w:noProof/>
      <w:snapToGrid w:val="0"/>
      <w:sz w:val="18"/>
    </w:rPr>
  </w:style>
  <w:style w:type="paragraph" w:customStyle="1" w:styleId="CodeSnippetSub">
    <w:name w:val="CodeSnippetSub"/>
    <w:rsid w:val="008C7793"/>
    <w:pPr>
      <w:ind w:left="720"/>
    </w:pPr>
    <w:rPr>
      <w:rFonts w:ascii="Courier New" w:hAnsi="Courier New"/>
      <w:noProof/>
      <w:snapToGrid w:val="0"/>
      <w:sz w:val="18"/>
    </w:rPr>
  </w:style>
  <w:style w:type="paragraph" w:customStyle="1" w:styleId="H5">
    <w:name w:val="H5"/>
    <w:next w:val="Para"/>
    <w:rsid w:val="008C7793"/>
    <w:pPr>
      <w:keepNext/>
      <w:widowControl w:val="0"/>
      <w:spacing w:before="240" w:after="120"/>
      <w:outlineLvl w:val="5"/>
    </w:pPr>
    <w:rPr>
      <w:rFonts w:ascii="Arial" w:hAnsi="Arial"/>
      <w:b/>
      <w:snapToGrid w:val="0"/>
      <w:sz w:val="22"/>
      <w:szCs w:val="22"/>
      <w:u w:val="double"/>
    </w:rPr>
  </w:style>
  <w:style w:type="paragraph" w:customStyle="1" w:styleId="CodeTitle">
    <w:name w:val="CodeTitle"/>
    <w:next w:val="CodeListing"/>
    <w:rsid w:val="008C7793"/>
    <w:pPr>
      <w:pBdr>
        <w:top w:val="single" w:sz="4" w:space="4" w:color="auto"/>
      </w:pBdr>
      <w:spacing w:after="200" w:line="276" w:lineRule="auto"/>
    </w:pPr>
    <w:rPr>
      <w:rFonts w:ascii="Arial" w:hAnsi="Arial"/>
      <w:b/>
      <w:i/>
      <w:noProof/>
      <w:snapToGrid w:val="0"/>
      <w:sz w:val="22"/>
      <w:szCs w:val="22"/>
      <w:u w:val="double"/>
    </w:rPr>
  </w:style>
  <w:style w:type="paragraph" w:customStyle="1" w:styleId="ContentsAbstract">
    <w:name w:val="ContentsAbstract"/>
    <w:qFormat/>
    <w:rsid w:val="008C7793"/>
    <w:pPr>
      <w:spacing w:before="120" w:after="120"/>
      <w:ind w:left="1008"/>
      <w:contextualSpacing/>
    </w:pPr>
    <w:rPr>
      <w:rFonts w:ascii="Arial" w:hAnsi="Arial"/>
      <w:snapToGrid w:val="0"/>
      <w:sz w:val="18"/>
    </w:rPr>
  </w:style>
  <w:style w:type="paragraph" w:customStyle="1" w:styleId="ContentsPartTitle">
    <w:name w:val="ContentsPartTitle"/>
    <w:next w:val="ContentsChapterTitle"/>
    <w:rsid w:val="008C7793"/>
    <w:rPr>
      <w:b/>
      <w:sz w:val="28"/>
    </w:rPr>
  </w:style>
  <w:style w:type="paragraph" w:customStyle="1" w:styleId="ContentsChapterTitle">
    <w:name w:val="ContentsChapterTitle"/>
    <w:basedOn w:val="ContentsPartTitle"/>
    <w:next w:val="ContentsH1"/>
    <w:rsid w:val="008C7793"/>
    <w:pPr>
      <w:ind w:left="288"/>
    </w:pPr>
    <w:rPr>
      <w:sz w:val="26"/>
    </w:rPr>
  </w:style>
  <w:style w:type="paragraph" w:customStyle="1" w:styleId="ContentsH1">
    <w:name w:val="ContentsH1"/>
    <w:basedOn w:val="ContentsPartTitle"/>
    <w:rsid w:val="008C7793"/>
    <w:pPr>
      <w:ind w:left="576"/>
    </w:pPr>
    <w:rPr>
      <w:b w:val="0"/>
      <w:sz w:val="24"/>
    </w:rPr>
  </w:style>
  <w:style w:type="paragraph" w:customStyle="1" w:styleId="ContentsH2">
    <w:name w:val="ContentsH2"/>
    <w:basedOn w:val="ContentsPartTitle"/>
    <w:rsid w:val="008C7793"/>
    <w:pPr>
      <w:ind w:left="864"/>
    </w:pPr>
    <w:rPr>
      <w:b w:val="0"/>
      <w:sz w:val="22"/>
    </w:rPr>
  </w:style>
  <w:style w:type="paragraph" w:customStyle="1" w:styleId="ContentsH3">
    <w:name w:val="ContentsH3"/>
    <w:qFormat/>
    <w:rsid w:val="008C7793"/>
    <w:pPr>
      <w:ind w:left="1440"/>
    </w:pPr>
    <w:rPr>
      <w:snapToGrid w:val="0"/>
      <w:color w:val="000000"/>
      <w:sz w:val="22"/>
      <w:szCs w:val="60"/>
    </w:rPr>
  </w:style>
  <w:style w:type="paragraph" w:customStyle="1" w:styleId="Copyright">
    <w:name w:val="Copyright"/>
    <w:rsid w:val="008C7793"/>
    <w:pPr>
      <w:widowControl w:val="0"/>
      <w:spacing w:before="280"/>
      <w:ind w:left="720"/>
    </w:pPr>
    <w:rPr>
      <w:snapToGrid w:val="0"/>
      <w:color w:val="000000"/>
      <w:sz w:val="26"/>
    </w:rPr>
  </w:style>
  <w:style w:type="paragraph" w:customStyle="1" w:styleId="CrossRefPara">
    <w:name w:val="CrossRefPara"/>
    <w:next w:val="Para"/>
    <w:rsid w:val="008C7793"/>
    <w:pPr>
      <w:ind w:left="1440" w:right="1440"/>
    </w:pPr>
    <w:rPr>
      <w:rFonts w:ascii="Arial" w:hAnsi="Arial" w:cs="AGaramond Bold"/>
      <w:color w:val="000000"/>
      <w:sz w:val="18"/>
      <w:szCs w:val="17"/>
    </w:rPr>
  </w:style>
  <w:style w:type="character" w:customStyle="1" w:styleId="CrossRefTerm">
    <w:name w:val="CrossRefTerm"/>
    <w:basedOn w:val="DefaultParagraphFont"/>
    <w:rsid w:val="008C7793"/>
    <w:rPr>
      <w:i/>
    </w:rPr>
  </w:style>
  <w:style w:type="paragraph" w:customStyle="1" w:styleId="CustomChapterOpener">
    <w:name w:val="CustomChapterOpener"/>
    <w:basedOn w:val="Normal"/>
    <w:next w:val="Para"/>
    <w:rsid w:val="008C7793"/>
    <w:pPr>
      <w:spacing w:after="120" w:line="240" w:lineRule="auto"/>
      <w:ind w:left="720" w:firstLine="720"/>
    </w:pPr>
    <w:rPr>
      <w:rFonts w:ascii="Times New Roman" w:eastAsia="Times New Roman" w:hAnsi="Times New Roman" w:cs="Times New Roman"/>
      <w:snapToGrid w:val="0"/>
      <w:sz w:val="26"/>
      <w:szCs w:val="20"/>
    </w:rPr>
  </w:style>
  <w:style w:type="character" w:customStyle="1" w:styleId="CustomCharStyle">
    <w:name w:val="CustomCharStyle"/>
    <w:basedOn w:val="DefaultParagraphFont"/>
    <w:rsid w:val="008C7793"/>
    <w:rPr>
      <w:b/>
      <w:i/>
    </w:rPr>
  </w:style>
  <w:style w:type="paragraph" w:customStyle="1" w:styleId="ParaContinued">
    <w:name w:val="ParaContinued"/>
    <w:basedOn w:val="Normal"/>
    <w:next w:val="Para"/>
    <w:rsid w:val="008C7793"/>
    <w:pPr>
      <w:spacing w:after="120" w:line="240" w:lineRule="auto"/>
      <w:ind w:left="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8C7793"/>
    <w:rPr>
      <w:b/>
    </w:rPr>
  </w:style>
  <w:style w:type="paragraph" w:customStyle="1" w:styleId="CustomList">
    <w:name w:val="CustomList"/>
    <w:basedOn w:val="Normal"/>
    <w:rsid w:val="008C7793"/>
    <w:pPr>
      <w:widowControl w:val="0"/>
      <w:spacing w:before="120" w:after="120" w:line="240" w:lineRule="auto"/>
      <w:ind w:left="1440"/>
    </w:pPr>
    <w:rPr>
      <w:rFonts w:ascii="Times New Roman" w:eastAsia="Times New Roman" w:hAnsi="Times New Roman" w:cs="Times New Roman"/>
      <w:snapToGrid w:val="0"/>
      <w:sz w:val="24"/>
      <w:szCs w:val="20"/>
    </w:rPr>
  </w:style>
  <w:style w:type="paragraph" w:customStyle="1" w:styleId="CustomStyle1">
    <w:name w:val="CustomStyle1"/>
    <w:basedOn w:val="Normal"/>
    <w:rsid w:val="008C7793"/>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8C7793"/>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Dedication">
    <w:name w:val="Dedication"/>
    <w:basedOn w:val="ParaContinued"/>
    <w:rsid w:val="008C7793"/>
    <w:rPr>
      <w:i/>
    </w:rPr>
  </w:style>
  <w:style w:type="paragraph" w:customStyle="1" w:styleId="Dialog">
    <w:name w:val="Dialog"/>
    <w:rsid w:val="008C7793"/>
    <w:pPr>
      <w:spacing w:before="120" w:after="120"/>
      <w:ind w:left="1440" w:hanging="720"/>
      <w:contextualSpacing/>
    </w:pPr>
    <w:rPr>
      <w:snapToGrid w:val="0"/>
      <w:sz w:val="26"/>
      <w:szCs w:val="26"/>
    </w:rPr>
  </w:style>
  <w:style w:type="paragraph" w:customStyle="1" w:styleId="Directive">
    <w:name w:val="Directive"/>
    <w:next w:val="Normal"/>
    <w:rsid w:val="008C7793"/>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8C7793"/>
  </w:style>
  <w:style w:type="paragraph" w:customStyle="1" w:styleId="DOI">
    <w:name w:val="DOI"/>
    <w:rsid w:val="008C7793"/>
    <w:rPr>
      <w:rFonts w:ascii="Courier New" w:hAnsi="Courier New"/>
      <w:snapToGrid w:val="0"/>
    </w:rPr>
  </w:style>
  <w:style w:type="character" w:styleId="Emphasis">
    <w:name w:val="Emphasis"/>
    <w:basedOn w:val="DefaultParagraphFont"/>
    <w:uiPriority w:val="99"/>
    <w:rsid w:val="008C7793"/>
    <w:rPr>
      <w:i/>
      <w:iCs/>
    </w:rPr>
  </w:style>
  <w:style w:type="paragraph" w:customStyle="1" w:styleId="EndnoteEntry">
    <w:name w:val="EndnoteEntry"/>
    <w:rsid w:val="008C7793"/>
    <w:pPr>
      <w:spacing w:after="120"/>
      <w:ind w:left="720" w:hanging="720"/>
    </w:pPr>
  </w:style>
  <w:style w:type="paragraph" w:customStyle="1" w:styleId="EndnotesHead">
    <w:name w:val="EndnotesHead"/>
    <w:basedOn w:val="BibliographyHead"/>
    <w:next w:val="EndnoteEntry"/>
    <w:rsid w:val="008C7793"/>
  </w:style>
  <w:style w:type="paragraph" w:customStyle="1" w:styleId="EndnoteTitle">
    <w:name w:val="EndnoteTitle"/>
    <w:next w:val="EndnoteEntry"/>
    <w:rsid w:val="008C7793"/>
    <w:pPr>
      <w:spacing w:after="120"/>
    </w:pPr>
    <w:rPr>
      <w:rFonts w:ascii="Arial" w:hAnsi="Arial"/>
      <w:b/>
      <w:smallCaps/>
      <w:snapToGrid w:val="0"/>
      <w:color w:val="000000"/>
      <w:sz w:val="60"/>
      <w:szCs w:val="60"/>
    </w:rPr>
  </w:style>
  <w:style w:type="paragraph" w:customStyle="1" w:styleId="Epigraph">
    <w:name w:val="Epigraph"/>
    <w:next w:val="EpigraphSource"/>
    <w:rsid w:val="008C7793"/>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8C7793"/>
    <w:pPr>
      <w:contextualSpacing/>
    </w:pPr>
    <w:rPr>
      <w:sz w:val="24"/>
    </w:rPr>
  </w:style>
  <w:style w:type="paragraph" w:customStyle="1" w:styleId="Equation">
    <w:name w:val="Equation"/>
    <w:rsid w:val="008C7793"/>
    <w:pPr>
      <w:spacing w:before="120" w:after="120"/>
      <w:ind w:left="1440"/>
    </w:pPr>
    <w:rPr>
      <w:snapToGrid w:val="0"/>
      <w:sz w:val="26"/>
    </w:rPr>
  </w:style>
  <w:style w:type="paragraph" w:customStyle="1" w:styleId="EquationNumbered">
    <w:name w:val="EquationNumbered"/>
    <w:rsid w:val="008C7793"/>
    <w:pPr>
      <w:spacing w:before="120" w:after="120"/>
      <w:ind w:left="1440"/>
    </w:pPr>
    <w:rPr>
      <w:snapToGrid w:val="0"/>
      <w:sz w:val="26"/>
    </w:rPr>
  </w:style>
  <w:style w:type="paragraph" w:customStyle="1" w:styleId="ExercisesHead">
    <w:name w:val="ExercisesHead"/>
    <w:basedOn w:val="Normal"/>
    <w:next w:val="Para"/>
    <w:rsid w:val="008C7793"/>
    <w:pPr>
      <w:pBdr>
        <w:top w:val="single" w:sz="18" w:space="1" w:color="auto"/>
        <w:bottom w:val="single" w:sz="18" w:space="1" w:color="auto"/>
      </w:pBdr>
      <w:spacing w:after="0" w:line="240" w:lineRule="auto"/>
    </w:pPr>
    <w:rPr>
      <w:rFonts w:ascii="Arial" w:eastAsia="Times New Roman" w:hAnsi="Arial" w:cs="Times New Roman"/>
      <w:b/>
      <w:sz w:val="52"/>
      <w:szCs w:val="52"/>
    </w:rPr>
  </w:style>
  <w:style w:type="paragraph" w:customStyle="1" w:styleId="Explanation">
    <w:name w:val="Explanation"/>
    <w:basedOn w:val="Answer"/>
    <w:next w:val="Question"/>
    <w:rsid w:val="008C7793"/>
    <w:pPr>
      <w:ind w:left="2160" w:firstLine="0"/>
    </w:pPr>
  </w:style>
  <w:style w:type="paragraph" w:customStyle="1" w:styleId="ExtractAttribution">
    <w:name w:val="ExtractAttribution"/>
    <w:next w:val="Para"/>
    <w:rsid w:val="008C7793"/>
    <w:pPr>
      <w:spacing w:after="120"/>
      <w:ind w:left="3240"/>
    </w:pPr>
    <w:rPr>
      <w:b/>
    </w:rPr>
  </w:style>
  <w:style w:type="paragraph" w:customStyle="1" w:styleId="ExtractPara">
    <w:name w:val="ExtractPara"/>
    <w:rsid w:val="008C7793"/>
    <w:pPr>
      <w:spacing w:before="120" w:after="60"/>
      <w:ind w:left="2160" w:right="720"/>
    </w:pPr>
    <w:rPr>
      <w:snapToGrid w:val="0"/>
    </w:rPr>
  </w:style>
  <w:style w:type="paragraph" w:customStyle="1" w:styleId="ExtractContinued">
    <w:name w:val="ExtractContinued"/>
    <w:basedOn w:val="ExtractPara"/>
    <w:qFormat/>
    <w:rsid w:val="008C7793"/>
    <w:pPr>
      <w:spacing w:before="0"/>
      <w:ind w:firstLine="720"/>
    </w:pPr>
  </w:style>
  <w:style w:type="paragraph" w:customStyle="1" w:styleId="ExtractListBulleted">
    <w:name w:val="ExtractListBulleted"/>
    <w:rsid w:val="008C7793"/>
    <w:pPr>
      <w:numPr>
        <w:numId w:val="14"/>
      </w:numPr>
      <w:spacing w:before="120" w:after="120"/>
      <w:ind w:right="864"/>
      <w:contextualSpacing/>
    </w:pPr>
    <w:rPr>
      <w:snapToGrid w:val="0"/>
      <w:szCs w:val="26"/>
    </w:rPr>
  </w:style>
  <w:style w:type="paragraph" w:customStyle="1" w:styleId="ExtractListNumbered">
    <w:name w:val="ExtractListNumbered"/>
    <w:rsid w:val="008C7793"/>
    <w:pPr>
      <w:spacing w:before="120" w:after="120"/>
      <w:ind w:left="2794" w:right="864" w:hanging="274"/>
      <w:contextualSpacing/>
    </w:pPr>
    <w:rPr>
      <w:snapToGrid w:val="0"/>
      <w:szCs w:val="26"/>
    </w:rPr>
  </w:style>
  <w:style w:type="paragraph" w:customStyle="1" w:styleId="FeatureCode80">
    <w:name w:val="FeatureCode80"/>
    <w:rsid w:val="008C7793"/>
    <w:pPr>
      <w:pBdr>
        <w:left w:val="single" w:sz="36" w:space="17" w:color="C0C0C0"/>
      </w:pBdr>
      <w:ind w:left="216"/>
    </w:pPr>
    <w:rPr>
      <w:rFonts w:ascii="Courier New" w:hAnsi="Courier New"/>
      <w:noProof/>
      <w:sz w:val="16"/>
    </w:rPr>
  </w:style>
  <w:style w:type="paragraph" w:customStyle="1" w:styleId="FeatureCode80Sub">
    <w:name w:val="FeatureCode80Sub"/>
    <w:rsid w:val="008C7793"/>
    <w:pPr>
      <w:pBdr>
        <w:left w:val="single" w:sz="36" w:space="30" w:color="C0C0C0"/>
      </w:pBdr>
      <w:ind w:left="475"/>
    </w:pPr>
    <w:rPr>
      <w:rFonts w:ascii="Courier New" w:hAnsi="Courier New"/>
      <w:noProof/>
      <w:sz w:val="16"/>
    </w:rPr>
  </w:style>
  <w:style w:type="paragraph" w:customStyle="1" w:styleId="FeatureCodeScreen">
    <w:name w:val="FeatureCodeScreen"/>
    <w:rsid w:val="008C7793"/>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8C7793"/>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8C7793"/>
    <w:pPr>
      <w:shd w:val="pct25" w:color="auto" w:fill="auto"/>
    </w:pPr>
  </w:style>
  <w:style w:type="paragraph" w:customStyle="1" w:styleId="FeatureCodeSnippet">
    <w:name w:val="FeatureCodeSnippet"/>
    <w:rsid w:val="008C7793"/>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8C7793"/>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8C7793"/>
    <w:pPr>
      <w:pBdr>
        <w:left w:val="single" w:sz="36" w:space="24" w:color="C0C0C0"/>
      </w:pBdr>
      <w:spacing w:before="120" w:after="120"/>
      <w:ind w:left="360" w:right="1440"/>
      <w:contextualSpacing/>
    </w:pPr>
  </w:style>
  <w:style w:type="paragraph" w:customStyle="1" w:styleId="FeatureExtractSource">
    <w:name w:val="FeatureExtractSource"/>
    <w:rsid w:val="008C7793"/>
    <w:pPr>
      <w:pBdr>
        <w:left w:val="single" w:sz="36" w:space="24" w:color="C0C0C0"/>
      </w:pBdr>
      <w:ind w:left="360"/>
    </w:pPr>
    <w:rPr>
      <w:snapToGrid w:val="0"/>
      <w:sz w:val="16"/>
    </w:rPr>
  </w:style>
  <w:style w:type="paragraph" w:customStyle="1" w:styleId="FeatureFigureSource">
    <w:name w:val="FeatureFigureSource"/>
    <w:rsid w:val="008C7793"/>
    <w:pPr>
      <w:pBdr>
        <w:left w:val="single" w:sz="36" w:space="6" w:color="BFBFBF" w:themeColor="background1" w:themeShade="BF"/>
      </w:pBdr>
      <w:spacing w:after="240"/>
      <w:contextualSpacing/>
    </w:pPr>
    <w:rPr>
      <w:snapToGrid w:val="0"/>
    </w:rPr>
  </w:style>
  <w:style w:type="paragraph" w:customStyle="1" w:styleId="FeatureSource">
    <w:name w:val="FeatureSource"/>
    <w:next w:val="Para"/>
    <w:rsid w:val="008C7793"/>
    <w:pPr>
      <w:pBdr>
        <w:left w:val="single" w:sz="36" w:space="6" w:color="C0C0C0"/>
      </w:pBdr>
      <w:spacing w:after="240"/>
    </w:pPr>
    <w:rPr>
      <w:rFonts w:ascii="Arial" w:hAnsi="Arial"/>
      <w:u w:val="single"/>
    </w:rPr>
  </w:style>
  <w:style w:type="paragraph" w:customStyle="1" w:styleId="FeatureFootnote">
    <w:name w:val="FeatureFootnote"/>
    <w:basedOn w:val="FeatureSource"/>
    <w:rsid w:val="008C7793"/>
    <w:pPr>
      <w:spacing w:before="120" w:after="120"/>
      <w:ind w:left="720" w:hanging="720"/>
      <w:contextualSpacing/>
    </w:pPr>
    <w:rPr>
      <w:sz w:val="22"/>
      <w:u w:val="none"/>
    </w:rPr>
  </w:style>
  <w:style w:type="paragraph" w:customStyle="1" w:styleId="FeatureH1">
    <w:name w:val="FeatureH1"/>
    <w:next w:val="FeaturePara"/>
    <w:rsid w:val="008C7793"/>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FeaturePara"/>
    <w:rsid w:val="008C7793"/>
    <w:pPr>
      <w:contextualSpacing w:val="0"/>
    </w:pPr>
    <w:rPr>
      <w:rFonts w:ascii="Times New Roman" w:hAnsi="Times New Roman"/>
    </w:rPr>
  </w:style>
  <w:style w:type="paragraph" w:customStyle="1" w:styleId="FeatureH2">
    <w:name w:val="FeatureH2"/>
    <w:next w:val="FeaturePara"/>
    <w:rsid w:val="008C7793"/>
    <w:pPr>
      <w:pBdr>
        <w:left w:val="single" w:sz="36" w:space="6" w:color="C0C0C0"/>
      </w:pBdr>
      <w:spacing w:after="120"/>
    </w:pPr>
    <w:rPr>
      <w:b/>
      <w:snapToGrid w:val="0"/>
      <w:szCs w:val="26"/>
      <w:u w:val="double"/>
    </w:rPr>
  </w:style>
  <w:style w:type="paragraph" w:customStyle="1" w:styleId="FeatureH2alt">
    <w:name w:val="FeatureH2alt"/>
    <w:basedOn w:val="FeatureH2"/>
    <w:next w:val="FeaturePara"/>
    <w:rsid w:val="008C7793"/>
    <w:pPr>
      <w:spacing w:before="120"/>
    </w:pPr>
    <w:rPr>
      <w:u w:val="single"/>
    </w:rPr>
  </w:style>
  <w:style w:type="paragraph" w:customStyle="1" w:styleId="FeatureH3">
    <w:name w:val="FeatureH3"/>
    <w:next w:val="FeaturePara"/>
    <w:rsid w:val="008C7793"/>
    <w:pPr>
      <w:pBdr>
        <w:left w:val="single" w:sz="36" w:space="6" w:color="C0C0C0"/>
      </w:pBdr>
    </w:pPr>
    <w:rPr>
      <w:rFonts w:ascii="Arial" w:hAnsi="Arial"/>
      <w:b/>
      <w:snapToGrid w:val="0"/>
      <w:sz w:val="26"/>
      <w:szCs w:val="26"/>
      <w:u w:val="wavyDouble"/>
    </w:rPr>
  </w:style>
  <w:style w:type="paragraph" w:customStyle="1" w:styleId="FeatureH4">
    <w:name w:val="FeatureH4"/>
    <w:next w:val="FeaturePara"/>
    <w:rsid w:val="008C7793"/>
    <w:pPr>
      <w:pBdr>
        <w:left w:val="single" w:sz="36" w:space="6" w:color="C0C0C0"/>
      </w:pBdr>
    </w:pPr>
    <w:rPr>
      <w:rFonts w:ascii="Arial" w:hAnsi="Arial"/>
      <w:smallCaps/>
      <w:snapToGrid w:val="0"/>
      <w:u w:val="single"/>
    </w:rPr>
  </w:style>
  <w:style w:type="paragraph" w:customStyle="1" w:styleId="FeatureListBulleted">
    <w:name w:val="FeatureListBulleted"/>
    <w:rsid w:val="008C7793"/>
    <w:pPr>
      <w:widowControl w:val="0"/>
      <w:numPr>
        <w:numId w:val="2"/>
      </w:numPr>
      <w:pBdr>
        <w:left w:val="single" w:sz="36" w:space="6" w:color="C0C0C0"/>
      </w:pBdr>
      <w:spacing w:before="120" w:after="120"/>
      <w:ind w:left="274" w:hanging="274"/>
      <w:contextualSpacing/>
    </w:pPr>
    <w:rPr>
      <w:rFonts w:ascii="Arial" w:hAnsi="Arial"/>
      <w:snapToGrid w:val="0"/>
      <w:sz w:val="26"/>
    </w:rPr>
  </w:style>
  <w:style w:type="paragraph" w:customStyle="1" w:styleId="FeatureListBulletedSub">
    <w:name w:val="FeatureListBulletedSub"/>
    <w:rsid w:val="008C7793"/>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8C7793"/>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8C7793"/>
    <w:pPr>
      <w:pBdr>
        <w:left w:val="single" w:sz="36" w:space="6" w:color="C0C0C0"/>
      </w:pBdr>
    </w:pPr>
    <w:rPr>
      <w:rFonts w:ascii="Arial" w:hAnsi="Arial"/>
      <w:b/>
      <w:snapToGrid w:val="0"/>
      <w:sz w:val="26"/>
    </w:rPr>
  </w:style>
  <w:style w:type="paragraph" w:customStyle="1" w:styleId="FeatureListNumbered">
    <w:name w:val="FeatureListNumbered"/>
    <w:rsid w:val="008C7793"/>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8C7793"/>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8C7793"/>
    <w:pPr>
      <w:pBdr>
        <w:left w:val="single" w:sz="36" w:space="20" w:color="C0C0C0"/>
      </w:pBdr>
      <w:ind w:left="274" w:firstLine="432"/>
    </w:pPr>
    <w:rPr>
      <w:rFonts w:ascii="Arial" w:hAnsi="Arial"/>
      <w:snapToGrid w:val="0"/>
      <w:sz w:val="26"/>
    </w:rPr>
  </w:style>
  <w:style w:type="paragraph" w:customStyle="1" w:styleId="FeatureListParaSub">
    <w:name w:val="FeatureListParaSub"/>
    <w:rsid w:val="008C7793"/>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8C7793"/>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8C7793"/>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8C7793"/>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8C7793"/>
    <w:pPr>
      <w:pBdr>
        <w:left w:val="single" w:sz="36" w:space="6" w:color="C0C0C0"/>
      </w:pBdr>
      <w:spacing w:after="120"/>
    </w:pPr>
    <w:rPr>
      <w:rFonts w:ascii="Arial" w:hAnsi="Arial"/>
      <w:sz w:val="26"/>
    </w:rPr>
  </w:style>
  <w:style w:type="paragraph" w:customStyle="1" w:styleId="FeatureRecipeProcedure">
    <w:name w:val="FeatureRecipeProcedure"/>
    <w:rsid w:val="008C7793"/>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8C7793"/>
    <w:pPr>
      <w:ind w:left="720" w:hanging="288"/>
    </w:pPr>
  </w:style>
  <w:style w:type="paragraph" w:customStyle="1" w:styleId="FeatureRecipeTitle">
    <w:name w:val="FeatureRecipeTitle"/>
    <w:rsid w:val="008C7793"/>
    <w:pPr>
      <w:pBdr>
        <w:left w:val="single" w:sz="36" w:space="6" w:color="C0C0C0"/>
      </w:pBdr>
    </w:pPr>
    <w:rPr>
      <w:rFonts w:ascii="Arial" w:hAnsi="Arial"/>
      <w:b/>
      <w:u w:val="single"/>
    </w:rPr>
  </w:style>
  <w:style w:type="paragraph" w:customStyle="1" w:styleId="FeatureRecipeYield">
    <w:name w:val="FeatureRecipeYield"/>
    <w:rsid w:val="008C7793"/>
    <w:pPr>
      <w:pBdr>
        <w:left w:val="single" w:sz="36" w:space="14" w:color="C0C0C0"/>
      </w:pBdr>
      <w:ind w:left="144"/>
    </w:pPr>
    <w:rPr>
      <w:rFonts w:ascii="Arial" w:hAnsi="Arial"/>
      <w:sz w:val="16"/>
    </w:rPr>
  </w:style>
  <w:style w:type="paragraph" w:customStyle="1" w:styleId="FeatureReference">
    <w:name w:val="FeatureReference"/>
    <w:qFormat/>
    <w:rsid w:val="008C7793"/>
    <w:pPr>
      <w:pBdr>
        <w:left w:val="single" w:sz="36" w:space="6" w:color="BFBFBF" w:themeColor="background1" w:themeShade="BF"/>
      </w:pBdr>
      <w:spacing w:before="120" w:after="120"/>
      <w:ind w:left="720" w:hanging="720"/>
      <w:contextualSpacing/>
    </w:pPr>
    <w:rPr>
      <w:rFonts w:ascii="Arial" w:hAnsi="Arial"/>
      <w:snapToGrid w:val="0"/>
    </w:rPr>
  </w:style>
  <w:style w:type="paragraph" w:customStyle="1" w:styleId="FeatureRunInHead">
    <w:name w:val="FeatureRunInHead"/>
    <w:next w:val="Normal"/>
    <w:rsid w:val="008C7793"/>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8C7793"/>
    <w:pPr>
      <w:pBdr>
        <w:left w:val="single" w:sz="36" w:space="17" w:color="C0C0C0"/>
      </w:pBdr>
      <w:ind w:left="216"/>
    </w:pPr>
  </w:style>
  <w:style w:type="paragraph" w:customStyle="1" w:styleId="FeatureRunInPara">
    <w:name w:val="FeatureRunInPara"/>
    <w:basedOn w:val="FeatureListUnmarked"/>
    <w:next w:val="FeatureRunInHead"/>
    <w:rsid w:val="008C7793"/>
    <w:pPr>
      <w:pBdr>
        <w:left w:val="single" w:sz="36" w:space="6" w:color="C0C0C0"/>
      </w:pBdr>
      <w:spacing w:before="0"/>
      <w:ind w:left="0"/>
    </w:pPr>
  </w:style>
  <w:style w:type="paragraph" w:customStyle="1" w:styleId="FeatureRunInParaSub">
    <w:name w:val="FeatureRunInParaSub"/>
    <w:basedOn w:val="FeatureRunInPara"/>
    <w:next w:val="FeatureRunInHeadSub"/>
    <w:rsid w:val="008C7793"/>
    <w:pPr>
      <w:pBdr>
        <w:left w:val="single" w:sz="36" w:space="17" w:color="C0C0C0"/>
      </w:pBdr>
      <w:ind w:left="216"/>
      <w:contextualSpacing/>
    </w:pPr>
  </w:style>
  <w:style w:type="paragraph" w:customStyle="1" w:styleId="FeatureSlug">
    <w:name w:val="FeatureSlug"/>
    <w:next w:val="FeaturePara"/>
    <w:qFormat/>
    <w:rsid w:val="008C7793"/>
    <w:pPr>
      <w:pBdr>
        <w:left w:val="single" w:sz="36" w:space="6" w:color="BFBFBF" w:themeColor="background1" w:themeShade="BF"/>
      </w:pBdr>
      <w:spacing w:before="200" w:after="200"/>
    </w:pPr>
    <w:rPr>
      <w:rFonts w:ascii="Arial" w:hAnsi="Arial"/>
      <w:b/>
    </w:rPr>
  </w:style>
  <w:style w:type="paragraph" w:customStyle="1" w:styleId="FeatureSubFeaturePara">
    <w:name w:val="FeatureSubFeaturePara"/>
    <w:next w:val="FeaturePara"/>
    <w:rsid w:val="008C7793"/>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8C7793"/>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8C7793"/>
    <w:pPr>
      <w:pBdr>
        <w:left w:val="single" w:sz="36" w:space="6" w:color="BFBFBF" w:themeColor="background1" w:themeShade="BF"/>
      </w:pBdr>
      <w:spacing w:before="200" w:after="200" w:line="276" w:lineRule="auto"/>
    </w:pPr>
    <w:rPr>
      <w:rFonts w:ascii="Arial" w:hAnsi="Arial"/>
      <w:b/>
      <w:snapToGrid w:val="0"/>
    </w:rPr>
  </w:style>
  <w:style w:type="paragraph" w:customStyle="1" w:styleId="FeatureTitle">
    <w:name w:val="FeatureTitle"/>
    <w:next w:val="FeaturePara"/>
    <w:rsid w:val="008C7793"/>
    <w:pPr>
      <w:keepNext/>
      <w:pBdr>
        <w:left w:val="single" w:sz="36" w:space="6" w:color="C0C0C0"/>
      </w:pBdr>
      <w:spacing w:after="120"/>
    </w:pPr>
    <w:rPr>
      <w:rFonts w:ascii="Arial" w:hAnsi="Arial"/>
      <w:b/>
      <w:sz w:val="28"/>
      <w:szCs w:val="26"/>
    </w:rPr>
  </w:style>
  <w:style w:type="paragraph" w:customStyle="1" w:styleId="FeatureTitleSub">
    <w:name w:val="FeatureTitleSub"/>
    <w:next w:val="FeaturePara"/>
    <w:rsid w:val="008C7793"/>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8C7793"/>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8C7793"/>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8C7793"/>
    <w:pPr>
      <w:pBdr>
        <w:left w:val="single" w:sz="36" w:space="6" w:color="C0C0C0"/>
      </w:pBdr>
      <w:spacing w:before="120"/>
      <w:ind w:left="0" w:firstLine="0"/>
    </w:pPr>
  </w:style>
  <w:style w:type="paragraph" w:customStyle="1" w:styleId="FigureLabel">
    <w:name w:val="FigureLabel"/>
    <w:rsid w:val="008C7793"/>
    <w:pPr>
      <w:ind w:left="1440"/>
    </w:pPr>
    <w:rPr>
      <w:rFonts w:ascii="Arial" w:hAnsi="Arial"/>
    </w:rPr>
  </w:style>
  <w:style w:type="paragraph" w:customStyle="1" w:styleId="FigureSource">
    <w:name w:val="FigureSource"/>
    <w:next w:val="Para"/>
    <w:link w:val="FigureSourceChar"/>
    <w:rsid w:val="008C7793"/>
    <w:pPr>
      <w:spacing w:after="240"/>
      <w:ind w:left="1440"/>
    </w:pPr>
    <w:rPr>
      <w:rFonts w:ascii="Arial" w:hAnsi="Arial"/>
      <w:sz w:val="22"/>
    </w:rPr>
  </w:style>
  <w:style w:type="paragraph" w:customStyle="1" w:styleId="FurtherReadingHead">
    <w:name w:val="FurtherReadingHead"/>
    <w:basedOn w:val="BibliographyHead"/>
    <w:next w:val="Para"/>
    <w:rsid w:val="008C7793"/>
  </w:style>
  <w:style w:type="character" w:customStyle="1" w:styleId="GenusSpecies">
    <w:name w:val="GenusSpecies"/>
    <w:basedOn w:val="DefaultParagraphFont"/>
    <w:rsid w:val="008C779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8C7793"/>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H3">
    <w:name w:val="H3"/>
    <w:next w:val="Para"/>
    <w:qFormat/>
    <w:rsid w:val="008C7793"/>
    <w:pPr>
      <w:keepNext/>
      <w:spacing w:before="360" w:after="240"/>
      <w:outlineLvl w:val="3"/>
    </w:pPr>
    <w:rPr>
      <w:rFonts w:ascii="Arial" w:hAnsi="Arial"/>
      <w:b/>
      <w:snapToGrid w:val="0"/>
      <w:sz w:val="32"/>
    </w:rPr>
  </w:style>
  <w:style w:type="paragraph" w:customStyle="1" w:styleId="GlossaryLetter">
    <w:name w:val="GlossaryLetter"/>
    <w:basedOn w:val="H3"/>
    <w:next w:val="GlossaryTerm"/>
    <w:rsid w:val="008C7793"/>
    <w:pPr>
      <w:spacing w:before="240"/>
      <w:outlineLvl w:val="9"/>
    </w:pPr>
  </w:style>
  <w:style w:type="paragraph" w:customStyle="1" w:styleId="H4">
    <w:name w:val="H4"/>
    <w:next w:val="Para"/>
    <w:rsid w:val="008C7793"/>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8C7793"/>
  </w:style>
  <w:style w:type="paragraph" w:customStyle="1" w:styleId="GlossaryTitle">
    <w:name w:val="GlossaryTitle"/>
    <w:basedOn w:val="ChapterTitle"/>
    <w:next w:val="Normal"/>
    <w:rsid w:val="008C7793"/>
    <w:pPr>
      <w:spacing w:before="120" w:after="120"/>
    </w:pPr>
  </w:style>
  <w:style w:type="paragraph" w:customStyle="1" w:styleId="H1">
    <w:name w:val="H1"/>
    <w:next w:val="Para"/>
    <w:qFormat/>
    <w:rsid w:val="008C7793"/>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8C7793"/>
    <w:pPr>
      <w:keepNext/>
      <w:widowControl w:val="0"/>
      <w:spacing w:before="360" w:after="240"/>
      <w:outlineLvl w:val="2"/>
    </w:pPr>
    <w:rPr>
      <w:rFonts w:ascii="Arial" w:hAnsi="Arial"/>
      <w:b/>
      <w:snapToGrid w:val="0"/>
      <w:sz w:val="40"/>
      <w:u w:val="single"/>
    </w:rPr>
  </w:style>
  <w:style w:type="paragraph" w:customStyle="1" w:styleId="H6">
    <w:name w:val="H6"/>
    <w:next w:val="Para"/>
    <w:rsid w:val="008C7793"/>
    <w:pPr>
      <w:spacing w:before="240" w:after="120"/>
    </w:pPr>
    <w:rPr>
      <w:rFonts w:ascii="Arial" w:hAnsi="Arial"/>
      <w:snapToGrid w:val="0"/>
      <w:u w:val="single"/>
    </w:rPr>
  </w:style>
  <w:style w:type="paragraph" w:customStyle="1" w:styleId="Index1">
    <w:name w:val="Index1"/>
    <w:rsid w:val="008C7793"/>
    <w:pPr>
      <w:widowControl w:val="0"/>
      <w:ind w:left="1800" w:hanging="360"/>
    </w:pPr>
    <w:rPr>
      <w:snapToGrid w:val="0"/>
      <w:sz w:val="26"/>
    </w:rPr>
  </w:style>
  <w:style w:type="paragraph" w:customStyle="1" w:styleId="Index2">
    <w:name w:val="Index2"/>
    <w:basedOn w:val="Index1"/>
    <w:next w:val="Index1"/>
    <w:rsid w:val="008C7793"/>
    <w:pPr>
      <w:ind w:left="2520"/>
    </w:pPr>
  </w:style>
  <w:style w:type="paragraph" w:customStyle="1" w:styleId="Index3">
    <w:name w:val="Index3"/>
    <w:basedOn w:val="Index1"/>
    <w:rsid w:val="008C7793"/>
    <w:pPr>
      <w:ind w:left="3240"/>
    </w:pPr>
  </w:style>
  <w:style w:type="paragraph" w:customStyle="1" w:styleId="IndexLetter">
    <w:name w:val="IndexLetter"/>
    <w:basedOn w:val="H3"/>
    <w:next w:val="Index1"/>
    <w:rsid w:val="008C7793"/>
  </w:style>
  <w:style w:type="paragraph" w:customStyle="1" w:styleId="IndexNote">
    <w:name w:val="IndexNote"/>
    <w:basedOn w:val="Normal"/>
    <w:rsid w:val="008C7793"/>
    <w:pPr>
      <w:widowControl w:val="0"/>
      <w:spacing w:before="120" w:after="120" w:line="240" w:lineRule="auto"/>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8C7793"/>
    <w:pPr>
      <w:spacing w:line="540" w:lineRule="exact"/>
    </w:pPr>
  </w:style>
  <w:style w:type="character" w:customStyle="1" w:styleId="InlineCode">
    <w:name w:val="InlineCode"/>
    <w:basedOn w:val="DefaultParagraphFont"/>
    <w:rsid w:val="008C7793"/>
    <w:rPr>
      <w:rFonts w:ascii="Courier New" w:hAnsi="Courier New"/>
      <w:noProof/>
      <w:color w:val="auto"/>
    </w:rPr>
  </w:style>
  <w:style w:type="character" w:customStyle="1" w:styleId="InlineCodeUserInput">
    <w:name w:val="InlineCodeUserInput"/>
    <w:basedOn w:val="InlineCode"/>
    <w:rsid w:val="008C7793"/>
    <w:rPr>
      <w:rFonts w:ascii="Courier New" w:hAnsi="Courier New"/>
      <w:b/>
      <w:noProof/>
      <w:color w:val="auto"/>
    </w:rPr>
  </w:style>
  <w:style w:type="character" w:customStyle="1" w:styleId="InlineCodeUserInputVariable">
    <w:name w:val="InlineCodeUserInputVariable"/>
    <w:basedOn w:val="InlineCode"/>
    <w:rsid w:val="008C7793"/>
    <w:rPr>
      <w:rFonts w:ascii="Courier New" w:hAnsi="Courier New"/>
      <w:b/>
      <w:i/>
      <w:noProof/>
      <w:color w:val="auto"/>
    </w:rPr>
  </w:style>
  <w:style w:type="character" w:customStyle="1" w:styleId="InlineCodeVariable">
    <w:name w:val="InlineCodeVariable"/>
    <w:basedOn w:val="InlineCode"/>
    <w:rsid w:val="008C7793"/>
    <w:rPr>
      <w:rFonts w:ascii="Courier New" w:hAnsi="Courier New"/>
      <w:i/>
      <w:noProof/>
      <w:color w:val="auto"/>
    </w:rPr>
  </w:style>
  <w:style w:type="character" w:customStyle="1" w:styleId="InlineURL">
    <w:name w:val="InlineURL"/>
    <w:basedOn w:val="DefaultParagraphFont"/>
    <w:rsid w:val="008C7793"/>
    <w:rPr>
      <w:rFonts w:ascii="Courier New" w:hAnsi="Courier New"/>
      <w:noProof/>
      <w:color w:val="auto"/>
      <w:u w:val="single"/>
    </w:rPr>
  </w:style>
  <w:style w:type="character" w:customStyle="1" w:styleId="InlineEmail">
    <w:name w:val="InlineEmail"/>
    <w:basedOn w:val="InlineURL"/>
    <w:rsid w:val="008C7793"/>
    <w:rPr>
      <w:rFonts w:ascii="Courier New" w:hAnsi="Courier New"/>
      <w:noProof/>
      <w:color w:val="auto"/>
      <w:u w:val="double"/>
    </w:rPr>
  </w:style>
  <w:style w:type="paragraph" w:customStyle="1" w:styleId="IntroductionTitle">
    <w:name w:val="IntroductionTitle"/>
    <w:basedOn w:val="ChapterTitle"/>
    <w:next w:val="Para"/>
    <w:rsid w:val="008C7793"/>
    <w:pPr>
      <w:spacing w:before="120" w:after="120"/>
    </w:pPr>
  </w:style>
  <w:style w:type="paragraph" w:customStyle="1" w:styleId="KeyConceptsHead">
    <w:name w:val="KeyConceptsHead"/>
    <w:basedOn w:val="BibliographyHead"/>
    <w:next w:val="Para"/>
    <w:rsid w:val="008C7793"/>
  </w:style>
  <w:style w:type="character" w:customStyle="1" w:styleId="KeyTerm">
    <w:name w:val="KeyTerm"/>
    <w:basedOn w:val="DefaultParagraphFont"/>
    <w:rsid w:val="008C7793"/>
    <w:rPr>
      <w:i/>
      <w:color w:val="auto"/>
      <w:bdr w:val="none" w:sz="0" w:space="0" w:color="auto"/>
      <w:shd w:val="clear" w:color="auto" w:fill="DBE5F1" w:themeFill="accent1" w:themeFillTint="33"/>
    </w:rPr>
  </w:style>
  <w:style w:type="paragraph" w:customStyle="1" w:styleId="KeyTermsHead">
    <w:name w:val="KeyTermsHead"/>
    <w:basedOn w:val="Normal"/>
    <w:next w:val="ListUnmarked"/>
    <w:rsid w:val="008C7793"/>
    <w:pPr>
      <w:pBdr>
        <w:top w:val="single" w:sz="18" w:space="1" w:color="auto"/>
        <w:bottom w:val="single" w:sz="18" w:space="1" w:color="auto"/>
      </w:pBdr>
      <w:spacing w:before="240" w:after="120" w:line="240" w:lineRule="auto"/>
    </w:pPr>
    <w:rPr>
      <w:rFonts w:ascii="Arial" w:eastAsia="Times New Roman" w:hAnsi="Arial" w:cs="Times New Roman"/>
      <w:b/>
      <w:snapToGrid w:val="0"/>
      <w:color w:val="000000"/>
      <w:sz w:val="52"/>
      <w:szCs w:val="52"/>
    </w:rPr>
  </w:style>
  <w:style w:type="paragraph" w:customStyle="1" w:styleId="KeywordsPara">
    <w:name w:val="KeywordsPara"/>
    <w:next w:val="Para"/>
    <w:rsid w:val="008C7793"/>
    <w:pPr>
      <w:spacing w:before="240" w:after="240"/>
      <w:ind w:left="1440" w:right="720" w:hanging="720"/>
    </w:pPr>
  </w:style>
  <w:style w:type="paragraph" w:styleId="ListBullet">
    <w:name w:val="List Bullet"/>
    <w:basedOn w:val="Normal"/>
    <w:autoRedefine/>
    <w:rsid w:val="008C7793"/>
  </w:style>
  <w:style w:type="paragraph" w:customStyle="1" w:styleId="ColorfulList-Accent11">
    <w:name w:val="Colorful List - Accent 11"/>
    <w:basedOn w:val="Normal"/>
    <w:qFormat/>
    <w:rsid w:val="00B10269"/>
    <w:pPr>
      <w:ind w:left="720"/>
      <w:contextualSpacing/>
    </w:pPr>
    <w:rPr>
      <w:rFonts w:ascii="Calibri" w:hAnsi="Calibri"/>
      <w:color w:val="FF0000"/>
    </w:rPr>
  </w:style>
  <w:style w:type="paragraph" w:customStyle="1" w:styleId="ListBulleted">
    <w:name w:val="ListBulleted"/>
    <w:qFormat/>
    <w:rsid w:val="008C7793"/>
    <w:pPr>
      <w:numPr>
        <w:numId w:val="5"/>
      </w:numPr>
      <w:spacing w:before="120" w:after="120"/>
      <w:contextualSpacing/>
    </w:pPr>
    <w:rPr>
      <w:snapToGrid w:val="0"/>
      <w:sz w:val="26"/>
    </w:rPr>
  </w:style>
  <w:style w:type="paragraph" w:customStyle="1" w:styleId="ListBulletedSub">
    <w:name w:val="ListBulletedSub"/>
    <w:rsid w:val="008C7793"/>
    <w:pPr>
      <w:numPr>
        <w:numId w:val="6"/>
      </w:numPr>
      <w:spacing w:before="120" w:after="120"/>
      <w:contextualSpacing/>
    </w:pPr>
    <w:rPr>
      <w:snapToGrid w:val="0"/>
      <w:sz w:val="26"/>
    </w:rPr>
  </w:style>
  <w:style w:type="paragraph" w:customStyle="1" w:styleId="ListBulletedSub2">
    <w:name w:val="ListBulletedSub2"/>
    <w:basedOn w:val="ListBulletedSub"/>
    <w:rsid w:val="008C7793"/>
    <w:pPr>
      <w:numPr>
        <w:numId w:val="7"/>
      </w:numPr>
    </w:pPr>
  </w:style>
  <w:style w:type="paragraph" w:customStyle="1" w:styleId="ListCheck">
    <w:name w:val="ListCheck"/>
    <w:rsid w:val="008C7793"/>
    <w:pPr>
      <w:numPr>
        <w:numId w:val="8"/>
      </w:numPr>
      <w:spacing w:before="120" w:after="120"/>
      <w:contextualSpacing/>
    </w:pPr>
    <w:rPr>
      <w:snapToGrid w:val="0"/>
      <w:sz w:val="26"/>
    </w:rPr>
  </w:style>
  <w:style w:type="paragraph" w:customStyle="1" w:styleId="ListCheckSub">
    <w:name w:val="ListCheckSub"/>
    <w:basedOn w:val="ListCheck"/>
    <w:rsid w:val="008C7793"/>
    <w:pPr>
      <w:numPr>
        <w:numId w:val="9"/>
      </w:numPr>
    </w:pPr>
  </w:style>
  <w:style w:type="paragraph" w:customStyle="1" w:styleId="ListHead">
    <w:name w:val="ListHead"/>
    <w:rsid w:val="008C7793"/>
    <w:pPr>
      <w:ind w:left="1440"/>
    </w:pPr>
    <w:rPr>
      <w:b/>
      <w:sz w:val="26"/>
    </w:rPr>
  </w:style>
  <w:style w:type="paragraph" w:customStyle="1" w:styleId="ListNumbered">
    <w:name w:val="ListNumbered"/>
    <w:qFormat/>
    <w:rsid w:val="008C7793"/>
    <w:pPr>
      <w:widowControl w:val="0"/>
      <w:spacing w:before="120" w:after="120"/>
      <w:ind w:left="1800" w:hanging="360"/>
      <w:contextualSpacing/>
    </w:pPr>
    <w:rPr>
      <w:snapToGrid w:val="0"/>
      <w:sz w:val="26"/>
    </w:rPr>
  </w:style>
  <w:style w:type="paragraph" w:customStyle="1" w:styleId="ListNumberedSub">
    <w:name w:val="ListNumberedSub"/>
    <w:basedOn w:val="ListNumbered"/>
    <w:rsid w:val="008C7793"/>
    <w:pPr>
      <w:ind w:left="2520"/>
    </w:pPr>
  </w:style>
  <w:style w:type="paragraph" w:customStyle="1" w:styleId="ListNumberedSub2">
    <w:name w:val="ListNumberedSub2"/>
    <w:basedOn w:val="ListNumberedSub"/>
    <w:rsid w:val="008C7793"/>
    <w:pPr>
      <w:ind w:left="3240"/>
    </w:pPr>
  </w:style>
  <w:style w:type="paragraph" w:customStyle="1" w:styleId="ListNumberedSub3">
    <w:name w:val="ListNumberedSub3"/>
    <w:rsid w:val="008C7793"/>
    <w:pPr>
      <w:spacing w:before="120" w:after="120"/>
      <w:ind w:left="3960" w:hanging="360"/>
      <w:contextualSpacing/>
    </w:pPr>
    <w:rPr>
      <w:sz w:val="26"/>
    </w:rPr>
  </w:style>
  <w:style w:type="paragraph" w:customStyle="1" w:styleId="ListPara">
    <w:name w:val="ListPara"/>
    <w:basedOn w:val="Normal"/>
    <w:rsid w:val="008C7793"/>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8C7793"/>
    <w:pPr>
      <w:spacing w:line="260" w:lineRule="exact"/>
      <w:ind w:left="2520"/>
    </w:pPr>
  </w:style>
  <w:style w:type="paragraph" w:customStyle="1" w:styleId="ListParaSub2">
    <w:name w:val="ListParaSub2"/>
    <w:basedOn w:val="ListParaSub"/>
    <w:rsid w:val="008C7793"/>
    <w:pPr>
      <w:ind w:left="3240"/>
    </w:pPr>
  </w:style>
  <w:style w:type="paragraph" w:customStyle="1" w:styleId="ListUnmarked">
    <w:name w:val="ListUnmarked"/>
    <w:qFormat/>
    <w:rsid w:val="008C7793"/>
    <w:pPr>
      <w:spacing w:before="60" w:after="60"/>
      <w:ind w:left="1728"/>
    </w:pPr>
    <w:rPr>
      <w:sz w:val="26"/>
    </w:rPr>
  </w:style>
  <w:style w:type="paragraph" w:customStyle="1" w:styleId="ListUnmarkedSub">
    <w:name w:val="ListUnmarkedSub"/>
    <w:rsid w:val="008C7793"/>
    <w:pPr>
      <w:spacing w:before="60" w:after="60"/>
      <w:ind w:left="2160"/>
    </w:pPr>
    <w:rPr>
      <w:sz w:val="26"/>
    </w:rPr>
  </w:style>
  <w:style w:type="paragraph" w:customStyle="1" w:styleId="ListUnmarkedSub2">
    <w:name w:val="ListUnmarkedSub2"/>
    <w:basedOn w:val="ListUnmarkedSub"/>
    <w:rsid w:val="008C7793"/>
    <w:pPr>
      <w:ind w:left="2880"/>
    </w:pPr>
  </w:style>
  <w:style w:type="paragraph" w:customStyle="1" w:styleId="ListWhere">
    <w:name w:val="ListWhere"/>
    <w:rsid w:val="008C7793"/>
    <w:pPr>
      <w:spacing w:before="120" w:after="120"/>
      <w:ind w:left="2160"/>
      <w:contextualSpacing/>
    </w:pPr>
    <w:rPr>
      <w:snapToGrid w:val="0"/>
      <w:sz w:val="26"/>
    </w:rPr>
  </w:style>
  <w:style w:type="paragraph" w:customStyle="1" w:styleId="MatterTitle">
    <w:name w:val="MatterTitle"/>
    <w:next w:val="Para"/>
    <w:rsid w:val="008C7793"/>
    <w:pPr>
      <w:spacing w:before="120" w:after="120"/>
    </w:pPr>
    <w:rPr>
      <w:rFonts w:ascii="Arial" w:hAnsi="Arial"/>
      <w:b/>
      <w:smallCaps/>
      <w:snapToGrid w:val="0"/>
      <w:color w:val="000000"/>
      <w:sz w:val="60"/>
      <w:szCs w:val="60"/>
    </w:rPr>
  </w:style>
  <w:style w:type="character" w:customStyle="1" w:styleId="MenuArrow">
    <w:name w:val="MenuArrow"/>
    <w:basedOn w:val="DefaultParagraphFont"/>
    <w:rsid w:val="008C7793"/>
    <w:rPr>
      <w:rFonts w:ascii="Wingdings" w:hAnsi="Wingdings"/>
    </w:rPr>
  </w:style>
  <w:style w:type="paragraph" w:customStyle="1" w:styleId="OnlineReference">
    <w:name w:val="OnlineReference"/>
    <w:qFormat/>
    <w:rsid w:val="008C7793"/>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8C7793"/>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8C7793"/>
    <w:pPr>
      <w:numPr>
        <w:numId w:val="10"/>
      </w:numPr>
      <w:spacing w:before="120" w:after="120"/>
      <w:ind w:left="720" w:firstLine="360"/>
      <w:contextualSpacing/>
    </w:pPr>
    <w:rPr>
      <w:snapToGrid w:val="0"/>
      <w:sz w:val="26"/>
    </w:rPr>
  </w:style>
  <w:style w:type="paragraph" w:customStyle="1" w:styleId="ParaNumbered">
    <w:name w:val="ParaNumbered"/>
    <w:rsid w:val="008C7793"/>
    <w:pPr>
      <w:spacing w:after="120"/>
      <w:ind w:left="720" w:firstLine="720"/>
    </w:pPr>
    <w:rPr>
      <w:snapToGrid w:val="0"/>
      <w:sz w:val="26"/>
    </w:rPr>
  </w:style>
  <w:style w:type="paragraph" w:customStyle="1" w:styleId="PartFeaturingList">
    <w:name w:val="PartFeaturingList"/>
    <w:basedOn w:val="ChapterFeaturingList"/>
    <w:rsid w:val="008C7793"/>
  </w:style>
  <w:style w:type="paragraph" w:customStyle="1" w:styleId="PartIntroductionPara">
    <w:name w:val="PartIntroductionPara"/>
    <w:rsid w:val="008C7793"/>
    <w:pPr>
      <w:spacing w:after="120"/>
      <w:ind w:left="720" w:firstLine="720"/>
    </w:pPr>
    <w:rPr>
      <w:sz w:val="26"/>
    </w:rPr>
  </w:style>
  <w:style w:type="paragraph" w:customStyle="1" w:styleId="PartTitle">
    <w:name w:val="PartTitle"/>
    <w:basedOn w:val="ChapterTitle"/>
    <w:rsid w:val="008C7793"/>
    <w:pPr>
      <w:widowControl w:val="0"/>
      <w:pBdr>
        <w:bottom w:val="single" w:sz="4" w:space="1" w:color="auto"/>
      </w:pBdr>
    </w:pPr>
  </w:style>
  <w:style w:type="paragraph" w:customStyle="1" w:styleId="PoetryPara">
    <w:name w:val="PoetryPara"/>
    <w:next w:val="PoetryContinued"/>
    <w:rsid w:val="008C7793"/>
    <w:pPr>
      <w:spacing w:before="360" w:after="60"/>
      <w:ind w:left="2160"/>
      <w:contextualSpacing/>
    </w:pPr>
    <w:rPr>
      <w:snapToGrid w:val="0"/>
      <w:sz w:val="22"/>
    </w:rPr>
  </w:style>
  <w:style w:type="paragraph" w:customStyle="1" w:styleId="PoetryContinued">
    <w:name w:val="PoetryContinued"/>
    <w:basedOn w:val="PoetryPara"/>
    <w:qFormat/>
    <w:rsid w:val="008C7793"/>
    <w:pPr>
      <w:spacing w:before="0"/>
      <w:contextualSpacing w:val="0"/>
    </w:pPr>
  </w:style>
  <w:style w:type="paragraph" w:customStyle="1" w:styleId="PoetrySource">
    <w:name w:val="PoetrySource"/>
    <w:rsid w:val="008C7793"/>
    <w:pPr>
      <w:ind w:left="2880"/>
    </w:pPr>
    <w:rPr>
      <w:snapToGrid w:val="0"/>
      <w:sz w:val="18"/>
    </w:rPr>
  </w:style>
  <w:style w:type="paragraph" w:customStyle="1" w:styleId="PoetryTitle">
    <w:name w:val="PoetryTitle"/>
    <w:basedOn w:val="PoetryPara"/>
    <w:next w:val="PoetryPara"/>
    <w:rsid w:val="008C7793"/>
    <w:rPr>
      <w:b/>
      <w:sz w:val="24"/>
    </w:rPr>
  </w:style>
  <w:style w:type="paragraph" w:customStyle="1" w:styleId="PrefaceTitle">
    <w:name w:val="PrefaceTitle"/>
    <w:next w:val="Para"/>
    <w:rsid w:val="008C7793"/>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8C7793"/>
  </w:style>
  <w:style w:type="character" w:customStyle="1" w:styleId="QueryInline">
    <w:name w:val="QueryInline"/>
    <w:basedOn w:val="DefaultParagraphFont"/>
    <w:rsid w:val="008C7793"/>
    <w:rPr>
      <w:bdr w:val="none" w:sz="0" w:space="0" w:color="auto"/>
      <w:shd w:val="clear" w:color="auto" w:fill="FFCC99"/>
    </w:rPr>
  </w:style>
  <w:style w:type="paragraph" w:customStyle="1" w:styleId="QueryPara">
    <w:name w:val="QueryPara"/>
    <w:rsid w:val="008C7793"/>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8C7793"/>
  </w:style>
  <w:style w:type="paragraph" w:customStyle="1" w:styleId="QuestionsHead">
    <w:name w:val="QuestionsHead"/>
    <w:basedOn w:val="BibliographyHead"/>
    <w:next w:val="Para"/>
    <w:rsid w:val="008C7793"/>
  </w:style>
  <w:style w:type="paragraph" w:customStyle="1" w:styleId="QuoteSource">
    <w:name w:val="QuoteSource"/>
    <w:basedOn w:val="Normal"/>
    <w:rsid w:val="008C7793"/>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cs="Times New Roman"/>
      <w:i/>
      <w:snapToGrid w:val="0"/>
      <w:sz w:val="20"/>
      <w:szCs w:val="20"/>
    </w:rPr>
  </w:style>
  <w:style w:type="paragraph" w:customStyle="1" w:styleId="QuotePara">
    <w:name w:val="QuotePara"/>
    <w:basedOn w:val="QuoteSource"/>
    <w:qFormat/>
    <w:rsid w:val="008C7793"/>
    <w:rPr>
      <w:i w:val="0"/>
      <w:sz w:val="24"/>
    </w:rPr>
  </w:style>
  <w:style w:type="paragraph" w:customStyle="1" w:styleId="RecipeFootnote">
    <w:name w:val="RecipeFootnote"/>
    <w:basedOn w:val="Normal"/>
    <w:rsid w:val="008C7793"/>
    <w:pPr>
      <w:spacing w:before="240" w:after="120" w:line="240" w:lineRule="auto"/>
      <w:ind w:left="720"/>
      <w:contextualSpacing/>
    </w:pPr>
    <w:rPr>
      <w:rFonts w:ascii="Arial" w:eastAsia="Times New Roman" w:hAnsi="Arial" w:cs="Times New Roman"/>
      <w:snapToGrid w:val="0"/>
      <w:sz w:val="20"/>
      <w:szCs w:val="20"/>
    </w:rPr>
  </w:style>
  <w:style w:type="paragraph" w:customStyle="1" w:styleId="RecipeIngredientHead">
    <w:name w:val="RecipeIngredientHead"/>
    <w:next w:val="RecipeIngredientList"/>
    <w:rsid w:val="008C7793"/>
    <w:pPr>
      <w:spacing w:before="240"/>
      <w:ind w:left="720"/>
    </w:pPr>
    <w:rPr>
      <w:rFonts w:ascii="Arial" w:hAnsi="Arial"/>
      <w:b/>
      <w:snapToGrid w:val="0"/>
      <w:sz w:val="26"/>
    </w:rPr>
  </w:style>
  <w:style w:type="paragraph" w:customStyle="1" w:styleId="RecipeIngredientList">
    <w:name w:val="RecipeIngredientList"/>
    <w:basedOn w:val="Normal"/>
    <w:rsid w:val="008C7793"/>
    <w:pPr>
      <w:spacing w:before="120" w:after="120" w:line="240" w:lineRule="auto"/>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8C7793"/>
    <w:pPr>
      <w:spacing w:before="120" w:after="120"/>
      <w:ind w:left="1440" w:firstLine="360"/>
      <w:contextualSpacing/>
    </w:pPr>
    <w:rPr>
      <w:rFonts w:ascii="Arial" w:hAnsi="Arial"/>
      <w:snapToGrid w:val="0"/>
      <w:sz w:val="26"/>
    </w:rPr>
  </w:style>
  <w:style w:type="paragraph" w:customStyle="1" w:styleId="RecipeMetricMeasure">
    <w:name w:val="RecipeMetricMeasure"/>
    <w:rsid w:val="008C7793"/>
    <w:rPr>
      <w:rFonts w:ascii="Arial" w:hAnsi="Arial"/>
      <w:snapToGrid w:val="0"/>
      <w:sz w:val="26"/>
    </w:rPr>
  </w:style>
  <w:style w:type="paragraph" w:customStyle="1" w:styleId="RecipeNutritionInfo">
    <w:name w:val="RecipeNutritionInfo"/>
    <w:basedOn w:val="Normal"/>
    <w:rsid w:val="008C7793"/>
    <w:pPr>
      <w:spacing w:before="120" w:after="120" w:line="240" w:lineRule="auto"/>
      <w:ind w:left="720"/>
      <w:contextualSpacing/>
    </w:pPr>
    <w:rPr>
      <w:rFonts w:ascii="Arial" w:eastAsia="Times New Roman" w:hAnsi="Arial" w:cs="Times New Roman"/>
      <w:snapToGrid w:val="0"/>
      <w:szCs w:val="20"/>
    </w:rPr>
  </w:style>
  <w:style w:type="paragraph" w:customStyle="1" w:styleId="RecipePercentage">
    <w:name w:val="RecipePercentage"/>
    <w:rsid w:val="008C7793"/>
    <w:rPr>
      <w:rFonts w:ascii="Arial" w:hAnsi="Arial"/>
      <w:snapToGrid w:val="0"/>
      <w:sz w:val="26"/>
    </w:rPr>
  </w:style>
  <w:style w:type="paragraph" w:customStyle="1" w:styleId="RecipeProcedure">
    <w:name w:val="RecipeProcedure"/>
    <w:rsid w:val="008C7793"/>
    <w:pPr>
      <w:spacing w:before="120" w:after="120"/>
      <w:ind w:left="1800" w:hanging="720"/>
    </w:pPr>
    <w:rPr>
      <w:rFonts w:ascii="Arial" w:hAnsi="Arial"/>
      <w:snapToGrid w:val="0"/>
      <w:sz w:val="26"/>
    </w:rPr>
  </w:style>
  <w:style w:type="paragraph" w:customStyle="1" w:styleId="RecipeProcedureHead">
    <w:name w:val="RecipeProcedureHead"/>
    <w:rsid w:val="008C7793"/>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8C7793"/>
    <w:pPr>
      <w:ind w:left="720"/>
    </w:pPr>
    <w:rPr>
      <w:rFonts w:ascii="Arial" w:hAnsi="Arial"/>
      <w:b/>
      <w:smallCaps/>
      <w:snapToGrid w:val="0"/>
      <w:sz w:val="32"/>
      <w:u w:val="single"/>
    </w:rPr>
  </w:style>
  <w:style w:type="paragraph" w:customStyle="1" w:styleId="RecipeTableHead">
    <w:name w:val="RecipeTableHead"/>
    <w:rsid w:val="008C7793"/>
    <w:rPr>
      <w:rFonts w:ascii="Arial" w:hAnsi="Arial"/>
      <w:b/>
      <w:smallCaps/>
      <w:snapToGrid w:val="0"/>
      <w:sz w:val="26"/>
    </w:rPr>
  </w:style>
  <w:style w:type="paragraph" w:customStyle="1" w:styleId="RecipeTime">
    <w:name w:val="RecipeTime"/>
    <w:rsid w:val="008C7793"/>
    <w:pPr>
      <w:spacing w:before="120" w:after="120"/>
      <w:ind w:left="720"/>
      <w:contextualSpacing/>
    </w:pPr>
    <w:rPr>
      <w:rFonts w:ascii="Arial" w:hAnsi="Arial"/>
      <w:i/>
      <w:snapToGrid w:val="0"/>
      <w:sz w:val="26"/>
    </w:rPr>
  </w:style>
  <w:style w:type="paragraph" w:customStyle="1" w:styleId="RecipeTitle">
    <w:name w:val="RecipeTitle"/>
    <w:next w:val="RecipeIngredientList"/>
    <w:rsid w:val="008C7793"/>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8C7793"/>
    <w:pPr>
      <w:ind w:left="720"/>
    </w:pPr>
    <w:rPr>
      <w:rFonts w:ascii="Arial" w:hAnsi="Arial"/>
      <w:b/>
      <w:i/>
      <w:smallCaps/>
      <w:snapToGrid w:val="0"/>
      <w:sz w:val="36"/>
      <w:szCs w:val="40"/>
    </w:rPr>
  </w:style>
  <w:style w:type="paragraph" w:customStyle="1" w:styleId="RecipeUSMeasure">
    <w:name w:val="RecipeUSMeasure"/>
    <w:rsid w:val="008C7793"/>
    <w:rPr>
      <w:rFonts w:ascii="Arial" w:hAnsi="Arial"/>
      <w:snapToGrid w:val="0"/>
      <w:sz w:val="26"/>
    </w:rPr>
  </w:style>
  <w:style w:type="paragraph" w:customStyle="1" w:styleId="RecipeVariationPara">
    <w:name w:val="RecipeVariationPara"/>
    <w:basedOn w:val="RecipeVariationHead"/>
    <w:qFormat/>
    <w:rsid w:val="008C7793"/>
    <w:rPr>
      <w:i/>
      <w:u w:val="none"/>
    </w:rPr>
  </w:style>
  <w:style w:type="paragraph" w:customStyle="1" w:styleId="RecipeVariationHead">
    <w:name w:val="RecipeVariationHead"/>
    <w:rsid w:val="008C7793"/>
    <w:pPr>
      <w:spacing w:before="60" w:after="60"/>
      <w:ind w:left="720"/>
    </w:pPr>
    <w:rPr>
      <w:rFonts w:ascii="Arial" w:hAnsi="Arial"/>
      <w:b/>
      <w:snapToGrid w:val="0"/>
      <w:sz w:val="22"/>
      <w:u w:val="single"/>
    </w:rPr>
  </w:style>
  <w:style w:type="paragraph" w:customStyle="1" w:styleId="RecipeNoteHead">
    <w:name w:val="RecipeNoteHead"/>
    <w:basedOn w:val="RecipeFootnote"/>
    <w:qFormat/>
    <w:rsid w:val="008C7793"/>
    <w:rPr>
      <w:b/>
      <w:i/>
    </w:rPr>
  </w:style>
  <w:style w:type="paragraph" w:customStyle="1" w:styleId="RecipeNotePara">
    <w:name w:val="RecipeNotePara"/>
    <w:basedOn w:val="FeatureRecipeNotePara"/>
    <w:rsid w:val="008C7793"/>
    <w:pPr>
      <w:shd w:val="clear" w:color="auto" w:fill="FFFFFF" w:themeFill="background1"/>
    </w:pPr>
  </w:style>
  <w:style w:type="paragraph" w:customStyle="1" w:styleId="RecipeYield">
    <w:name w:val="RecipeYield"/>
    <w:rsid w:val="008C7793"/>
    <w:pPr>
      <w:ind w:left="720"/>
    </w:pPr>
    <w:rPr>
      <w:rFonts w:ascii="Arial" w:hAnsi="Arial"/>
      <w:snapToGrid w:val="0"/>
    </w:rPr>
  </w:style>
  <w:style w:type="paragraph" w:customStyle="1" w:styleId="Reference">
    <w:name w:val="Reference"/>
    <w:basedOn w:val="Normal"/>
    <w:rsid w:val="008C7793"/>
    <w:pPr>
      <w:spacing w:before="120" w:after="120" w:line="240" w:lineRule="auto"/>
      <w:ind w:left="720" w:hanging="720"/>
    </w:pPr>
    <w:rPr>
      <w:rFonts w:ascii="Times New Roman" w:eastAsia="Times New Roman" w:hAnsi="Times New Roman" w:cs="Times New Roman"/>
      <w:sz w:val="24"/>
      <w:szCs w:val="20"/>
    </w:rPr>
  </w:style>
  <w:style w:type="paragraph" w:customStyle="1" w:styleId="ReferenceAnnotation">
    <w:name w:val="ReferenceAnnotation"/>
    <w:basedOn w:val="Reference"/>
    <w:rsid w:val="008C7793"/>
    <w:pPr>
      <w:spacing w:before="0" w:after="0"/>
      <w:ind w:firstLine="0"/>
    </w:pPr>
    <w:rPr>
      <w:snapToGrid w:val="0"/>
    </w:rPr>
  </w:style>
  <w:style w:type="paragraph" w:customStyle="1" w:styleId="ReferencesHead">
    <w:name w:val="ReferencesHead"/>
    <w:basedOn w:val="BibliographyHead"/>
    <w:next w:val="Reference"/>
    <w:rsid w:val="008C7793"/>
  </w:style>
  <w:style w:type="paragraph" w:customStyle="1" w:styleId="ReferenceTitle">
    <w:name w:val="ReferenceTitle"/>
    <w:basedOn w:val="MatterTitle"/>
    <w:next w:val="Reference"/>
    <w:rsid w:val="008C7793"/>
  </w:style>
  <w:style w:type="paragraph" w:customStyle="1" w:styleId="ReviewHead">
    <w:name w:val="ReviewHead"/>
    <w:basedOn w:val="BibliographyHead"/>
    <w:next w:val="Para"/>
    <w:rsid w:val="008C7793"/>
  </w:style>
  <w:style w:type="paragraph" w:customStyle="1" w:styleId="RunInHead">
    <w:name w:val="RunInHead"/>
    <w:next w:val="RunInPara"/>
    <w:rsid w:val="008C7793"/>
    <w:pPr>
      <w:spacing w:before="240"/>
      <w:ind w:left="1440"/>
    </w:pPr>
    <w:rPr>
      <w:rFonts w:ascii="Arial" w:hAnsi="Arial"/>
      <w:b/>
      <w:sz w:val="26"/>
    </w:rPr>
  </w:style>
  <w:style w:type="paragraph" w:customStyle="1" w:styleId="RunInHeadSub">
    <w:name w:val="RunInHeadSub"/>
    <w:basedOn w:val="RunInHead"/>
    <w:next w:val="RunInParaSub"/>
    <w:rsid w:val="008C7793"/>
    <w:pPr>
      <w:ind w:left="2160"/>
    </w:pPr>
    <w:rPr>
      <w:snapToGrid w:val="0"/>
    </w:rPr>
  </w:style>
  <w:style w:type="paragraph" w:customStyle="1" w:styleId="RunInPara">
    <w:name w:val="RunInPara"/>
    <w:basedOn w:val="Normal"/>
    <w:rsid w:val="008C7793"/>
    <w:pPr>
      <w:widowControl w:val="0"/>
      <w:spacing w:after="120" w:line="240" w:lineRule="auto"/>
      <w:ind w:left="1440"/>
    </w:pPr>
    <w:rPr>
      <w:rFonts w:ascii="Times New Roman" w:eastAsia="Times New Roman" w:hAnsi="Times New Roman" w:cs="Times New Roman"/>
      <w:snapToGrid w:val="0"/>
      <w:sz w:val="24"/>
      <w:szCs w:val="20"/>
    </w:rPr>
  </w:style>
  <w:style w:type="paragraph" w:customStyle="1" w:styleId="RunInParaSub">
    <w:name w:val="RunInParaSub"/>
    <w:basedOn w:val="RunInPara"/>
    <w:rsid w:val="008C7793"/>
    <w:pPr>
      <w:ind w:left="2160"/>
    </w:pPr>
  </w:style>
  <w:style w:type="paragraph" w:styleId="Salutation">
    <w:name w:val="Salutation"/>
    <w:basedOn w:val="Normal"/>
    <w:next w:val="Normal"/>
    <w:link w:val="SalutationChar"/>
    <w:rsid w:val="008C7793"/>
  </w:style>
  <w:style w:type="paragraph" w:customStyle="1" w:styleId="SectionTitle">
    <w:name w:val="SectionTitle"/>
    <w:basedOn w:val="ChapterTitle"/>
    <w:next w:val="ChapterTitle"/>
    <w:rsid w:val="008C7793"/>
    <w:pPr>
      <w:pBdr>
        <w:bottom w:val="single" w:sz="4" w:space="1" w:color="auto"/>
      </w:pBdr>
    </w:pPr>
  </w:style>
  <w:style w:type="paragraph" w:customStyle="1" w:styleId="Series">
    <w:name w:val="Series"/>
    <w:rsid w:val="008C7793"/>
    <w:pPr>
      <w:ind w:left="720"/>
    </w:pPr>
  </w:style>
  <w:style w:type="paragraph" w:customStyle="1" w:styleId="SignatureLine">
    <w:name w:val="SignatureLine"/>
    <w:qFormat/>
    <w:rsid w:val="008C7793"/>
    <w:pPr>
      <w:spacing w:before="240" w:after="240"/>
      <w:ind w:left="4320"/>
      <w:contextualSpacing/>
      <w:jc w:val="right"/>
    </w:pPr>
    <w:rPr>
      <w:rFonts w:ascii="Arial" w:hAnsi="Arial"/>
      <w:snapToGrid w:val="0"/>
      <w:sz w:val="18"/>
    </w:rPr>
  </w:style>
  <w:style w:type="paragraph" w:customStyle="1" w:styleId="Slug">
    <w:name w:val="Slug"/>
    <w:basedOn w:val="Normal"/>
    <w:next w:val="Para"/>
    <w:rsid w:val="008C7793"/>
    <w:pPr>
      <w:spacing w:before="360" w:after="360" w:line="240" w:lineRule="auto"/>
      <w:ind w:left="1440"/>
    </w:pPr>
    <w:rPr>
      <w:rFonts w:ascii="Arial" w:eastAsia="Times New Roman" w:hAnsi="Arial" w:cs="Times New Roman"/>
      <w:b/>
      <w:sz w:val="24"/>
      <w:szCs w:val="20"/>
    </w:rPr>
  </w:style>
  <w:style w:type="character" w:customStyle="1" w:styleId="Subscript">
    <w:name w:val="Subscript"/>
    <w:basedOn w:val="DefaultParagraphFont"/>
    <w:rsid w:val="008C7793"/>
    <w:rPr>
      <w:vertAlign w:val="subscript"/>
    </w:rPr>
  </w:style>
  <w:style w:type="paragraph" w:styleId="Subtitle">
    <w:name w:val="Subtitle"/>
    <w:basedOn w:val="Normal"/>
    <w:link w:val="SubtitleChar"/>
    <w:qFormat/>
    <w:rsid w:val="008C7793"/>
    <w:pPr>
      <w:spacing w:after="60"/>
      <w:jc w:val="center"/>
      <w:outlineLvl w:val="1"/>
    </w:pPr>
    <w:rPr>
      <w:rFonts w:ascii="Arial" w:hAnsi="Arial"/>
    </w:rPr>
  </w:style>
  <w:style w:type="paragraph" w:customStyle="1" w:styleId="SummaryHead">
    <w:name w:val="SummaryHead"/>
    <w:basedOn w:val="BibliographyHead"/>
    <w:next w:val="Para"/>
    <w:rsid w:val="008C7793"/>
  </w:style>
  <w:style w:type="character" w:customStyle="1" w:styleId="Superscript">
    <w:name w:val="Superscript"/>
    <w:basedOn w:val="DefaultParagraphFont"/>
    <w:rsid w:val="008C7793"/>
    <w:rPr>
      <w:vertAlign w:val="superscript"/>
    </w:rPr>
  </w:style>
  <w:style w:type="paragraph" w:customStyle="1" w:styleId="SupplementInstruction">
    <w:name w:val="SupplementInstruction"/>
    <w:rsid w:val="008C7793"/>
    <w:pPr>
      <w:spacing w:before="120" w:after="120"/>
      <w:ind w:left="720"/>
    </w:pPr>
    <w:rPr>
      <w:i/>
      <w:sz w:val="26"/>
    </w:rPr>
  </w:style>
  <w:style w:type="paragraph" w:customStyle="1" w:styleId="TableCaption">
    <w:name w:val="TableCaption"/>
    <w:basedOn w:val="Slug"/>
    <w:qFormat/>
    <w:rsid w:val="008C7793"/>
    <w:pPr>
      <w:keepNext/>
      <w:widowControl w:val="0"/>
      <w:spacing w:before="240" w:after="120"/>
      <w:ind w:left="0"/>
    </w:pPr>
    <w:rPr>
      <w:snapToGrid w:val="0"/>
    </w:rPr>
  </w:style>
  <w:style w:type="paragraph" w:customStyle="1" w:styleId="TableEntry">
    <w:name w:val="TableEntry"/>
    <w:qFormat/>
    <w:rsid w:val="008C7793"/>
    <w:pPr>
      <w:spacing w:after="60"/>
    </w:pPr>
    <w:rPr>
      <w:rFonts w:ascii="Arial" w:hAnsi="Arial"/>
      <w:sz w:val="22"/>
    </w:rPr>
  </w:style>
  <w:style w:type="paragraph" w:customStyle="1" w:styleId="TableFootnote">
    <w:name w:val="TableFootnote"/>
    <w:rsid w:val="008C7793"/>
    <w:pPr>
      <w:spacing w:after="240"/>
      <w:ind w:left="1440"/>
      <w:contextualSpacing/>
    </w:pPr>
    <w:rPr>
      <w:rFonts w:ascii="Arial" w:hAnsi="Arial"/>
      <w:sz w:val="18"/>
    </w:rPr>
  </w:style>
  <w:style w:type="paragraph" w:customStyle="1" w:styleId="TableHead">
    <w:name w:val="TableHead"/>
    <w:qFormat/>
    <w:rsid w:val="008C7793"/>
    <w:pPr>
      <w:keepNext/>
    </w:pPr>
    <w:rPr>
      <w:rFonts w:ascii="Arial" w:hAnsi="Arial"/>
      <w:b/>
      <w:sz w:val="22"/>
    </w:rPr>
  </w:style>
  <w:style w:type="paragraph" w:customStyle="1" w:styleId="TableSource">
    <w:name w:val="TableSource"/>
    <w:next w:val="Normal"/>
    <w:rsid w:val="008C7793"/>
    <w:pPr>
      <w:pBdr>
        <w:top w:val="single" w:sz="4" w:space="1" w:color="auto"/>
      </w:pBdr>
      <w:spacing w:after="240"/>
      <w:ind w:left="1440"/>
      <w:contextualSpacing/>
    </w:pPr>
    <w:rPr>
      <w:rFonts w:ascii="Arial" w:hAnsi="Arial"/>
      <w:snapToGrid w:val="0"/>
    </w:rPr>
  </w:style>
  <w:style w:type="paragraph" w:customStyle="1" w:styleId="TabularEntry">
    <w:name w:val="TabularEntry"/>
    <w:rsid w:val="008C7793"/>
    <w:pPr>
      <w:widowControl w:val="0"/>
    </w:pPr>
    <w:rPr>
      <w:snapToGrid w:val="0"/>
      <w:sz w:val="26"/>
    </w:rPr>
  </w:style>
  <w:style w:type="paragraph" w:customStyle="1" w:styleId="TabularEntrySub">
    <w:name w:val="TabularEntrySub"/>
    <w:basedOn w:val="TabularEntry"/>
    <w:rsid w:val="008C7793"/>
    <w:pPr>
      <w:ind w:left="360"/>
    </w:pPr>
  </w:style>
  <w:style w:type="paragraph" w:customStyle="1" w:styleId="TabularHead">
    <w:name w:val="TabularHead"/>
    <w:qFormat/>
    <w:rsid w:val="008C7793"/>
    <w:pPr>
      <w:spacing w:line="276" w:lineRule="auto"/>
    </w:pPr>
    <w:rPr>
      <w:b/>
      <w:snapToGrid w:val="0"/>
      <w:sz w:val="26"/>
    </w:rPr>
  </w:style>
  <w:style w:type="paragraph" w:customStyle="1" w:styleId="TextBreak">
    <w:name w:val="TextBreak"/>
    <w:next w:val="Para"/>
    <w:rsid w:val="008C7793"/>
    <w:pPr>
      <w:jc w:val="center"/>
    </w:pPr>
    <w:rPr>
      <w:rFonts w:ascii="Arial" w:hAnsi="Arial"/>
      <w:b/>
      <w:snapToGrid w:val="0"/>
    </w:rPr>
  </w:style>
  <w:style w:type="paragraph" w:customStyle="1" w:styleId="TOCTitle">
    <w:name w:val="TOCTitle"/>
    <w:next w:val="Para"/>
    <w:rsid w:val="008C7793"/>
    <w:pPr>
      <w:spacing w:before="120" w:after="120"/>
    </w:pPr>
    <w:rPr>
      <w:rFonts w:ascii="Arial" w:hAnsi="Arial"/>
      <w:b/>
      <w:smallCaps/>
      <w:snapToGrid w:val="0"/>
      <w:color w:val="000000"/>
      <w:sz w:val="60"/>
      <w:szCs w:val="60"/>
    </w:rPr>
  </w:style>
  <w:style w:type="character" w:customStyle="1" w:styleId="UserInput">
    <w:name w:val="UserInput"/>
    <w:basedOn w:val="DefaultParagraphFont"/>
    <w:rsid w:val="008C7793"/>
    <w:rPr>
      <w:b/>
    </w:rPr>
  </w:style>
  <w:style w:type="character" w:customStyle="1" w:styleId="UserInputVariable">
    <w:name w:val="UserInputVariable"/>
    <w:basedOn w:val="DefaultParagraphFont"/>
    <w:rsid w:val="008C7793"/>
    <w:rPr>
      <w:b/>
      <w:i/>
    </w:rPr>
  </w:style>
  <w:style w:type="character" w:customStyle="1" w:styleId="Variable">
    <w:name w:val="Variable"/>
    <w:basedOn w:val="DefaultParagraphFont"/>
    <w:rsid w:val="008C7793"/>
    <w:rPr>
      <w:i/>
    </w:rPr>
  </w:style>
  <w:style w:type="character" w:customStyle="1" w:styleId="WileyBold">
    <w:name w:val="WileyBold"/>
    <w:basedOn w:val="DefaultParagraphFont"/>
    <w:rsid w:val="008C7793"/>
    <w:rPr>
      <w:b/>
    </w:rPr>
  </w:style>
  <w:style w:type="character" w:customStyle="1" w:styleId="WileyBoldItalic">
    <w:name w:val="WileyBoldItalic"/>
    <w:basedOn w:val="DefaultParagraphFont"/>
    <w:rsid w:val="008C7793"/>
    <w:rPr>
      <w:b/>
      <w:i/>
    </w:rPr>
  </w:style>
  <w:style w:type="character" w:customStyle="1" w:styleId="WileyItalic">
    <w:name w:val="WileyItalic"/>
    <w:basedOn w:val="DefaultParagraphFont"/>
    <w:rsid w:val="008C7793"/>
    <w:rPr>
      <w:i/>
    </w:rPr>
  </w:style>
  <w:style w:type="character" w:customStyle="1" w:styleId="WileySymbol">
    <w:name w:val="WileySymbol"/>
    <w:rsid w:val="008C7793"/>
    <w:rPr>
      <w:rFonts w:ascii="Symbol" w:hAnsi="Symbol"/>
    </w:rPr>
  </w:style>
  <w:style w:type="character" w:customStyle="1" w:styleId="wileyTemp">
    <w:name w:val="wileyTemp"/>
    <w:rsid w:val="008C7793"/>
  </w:style>
  <w:style w:type="paragraph" w:customStyle="1" w:styleId="wsBlockA">
    <w:name w:val="wsBlockA"/>
    <w:basedOn w:val="Normal"/>
    <w:qFormat/>
    <w:rsid w:val="008C7793"/>
    <w:pPr>
      <w:spacing w:before="120" w:after="120" w:line="240" w:lineRule="auto"/>
      <w:ind w:left="2160" w:right="1440"/>
    </w:pPr>
    <w:rPr>
      <w:rFonts w:ascii="Arial" w:hAnsi="Arial" w:cs="Times New Roman"/>
      <w:sz w:val="20"/>
    </w:rPr>
  </w:style>
  <w:style w:type="paragraph" w:customStyle="1" w:styleId="wsBlockB">
    <w:name w:val="wsBlockB"/>
    <w:basedOn w:val="Normal"/>
    <w:qFormat/>
    <w:rsid w:val="008C7793"/>
    <w:pPr>
      <w:spacing w:before="120" w:after="120" w:line="240" w:lineRule="auto"/>
      <w:ind w:left="2160" w:right="1440"/>
    </w:pPr>
    <w:rPr>
      <w:rFonts w:ascii="Times New Roman" w:hAnsi="Times New Roman" w:cs="Times New Roman"/>
      <w:sz w:val="20"/>
    </w:rPr>
  </w:style>
  <w:style w:type="paragraph" w:customStyle="1" w:styleId="wsBlockC">
    <w:name w:val="wsBlockC"/>
    <w:basedOn w:val="Normal"/>
    <w:qFormat/>
    <w:rsid w:val="008C7793"/>
    <w:pPr>
      <w:spacing w:before="120" w:after="120" w:line="240" w:lineRule="auto"/>
      <w:ind w:left="2160" w:right="1440"/>
    </w:pPr>
    <w:rPr>
      <w:rFonts w:ascii="Verdana" w:hAnsi="Verdana" w:cs="Times New Roman"/>
      <w:sz w:val="20"/>
    </w:rPr>
  </w:style>
  <w:style w:type="paragraph" w:customStyle="1" w:styleId="wsHeadStyleA">
    <w:name w:val="wsHeadStyleA"/>
    <w:basedOn w:val="Normal"/>
    <w:qFormat/>
    <w:rsid w:val="008C7793"/>
    <w:pPr>
      <w:spacing w:before="120" w:after="120" w:line="240" w:lineRule="auto"/>
      <w:ind w:left="720"/>
    </w:pPr>
    <w:rPr>
      <w:rFonts w:ascii="Arial" w:hAnsi="Arial" w:cs="Times New Roman"/>
      <w:b/>
      <w:sz w:val="28"/>
      <w:u w:val="single"/>
    </w:rPr>
  </w:style>
  <w:style w:type="paragraph" w:customStyle="1" w:styleId="wsHeadStyleB">
    <w:name w:val="wsHeadStyleB"/>
    <w:basedOn w:val="Normal"/>
    <w:qFormat/>
    <w:rsid w:val="008C7793"/>
    <w:pPr>
      <w:spacing w:before="120" w:after="120" w:line="240" w:lineRule="auto"/>
      <w:ind w:left="720"/>
    </w:pPr>
    <w:rPr>
      <w:rFonts w:ascii="Times New Roman" w:hAnsi="Times New Roman" w:cs="Times New Roman"/>
      <w:b/>
      <w:sz w:val="28"/>
      <w:u w:val="wave"/>
    </w:rPr>
  </w:style>
  <w:style w:type="paragraph" w:customStyle="1" w:styleId="wsHeadStyleC">
    <w:name w:val="wsHeadStyleC"/>
    <w:basedOn w:val="Normal"/>
    <w:qFormat/>
    <w:rsid w:val="008C7793"/>
    <w:pPr>
      <w:spacing w:before="120" w:after="120" w:line="240" w:lineRule="auto"/>
      <w:ind w:left="720"/>
    </w:pPr>
    <w:rPr>
      <w:rFonts w:ascii="Verdana" w:hAnsi="Verdana" w:cs="Times New Roman"/>
      <w:b/>
      <w:sz w:val="28"/>
      <w:u w:val="dash"/>
    </w:rPr>
  </w:style>
  <w:style w:type="paragraph" w:customStyle="1" w:styleId="wsListBulletedA">
    <w:name w:val="wsListBulletedA"/>
    <w:basedOn w:val="Normal"/>
    <w:qFormat/>
    <w:rsid w:val="008C7793"/>
    <w:pPr>
      <w:numPr>
        <w:numId w:val="11"/>
      </w:numPr>
      <w:spacing w:before="120" w:after="120" w:line="240" w:lineRule="auto"/>
    </w:pPr>
    <w:rPr>
      <w:rFonts w:ascii="Arial" w:hAnsi="Arial" w:cs="Times New Roman"/>
      <w:sz w:val="26"/>
    </w:rPr>
  </w:style>
  <w:style w:type="paragraph" w:customStyle="1" w:styleId="wsListBulletedB">
    <w:name w:val="wsListBulletedB"/>
    <w:basedOn w:val="Normal"/>
    <w:qFormat/>
    <w:rsid w:val="008C7793"/>
    <w:pPr>
      <w:numPr>
        <w:numId w:val="12"/>
      </w:numPr>
      <w:spacing w:before="120" w:after="120" w:line="240" w:lineRule="auto"/>
    </w:pPr>
    <w:rPr>
      <w:rFonts w:ascii="Times New Roman" w:hAnsi="Times New Roman" w:cs="Times New Roman"/>
      <w:sz w:val="26"/>
    </w:rPr>
  </w:style>
  <w:style w:type="paragraph" w:customStyle="1" w:styleId="wsListBulletedC">
    <w:name w:val="wsListBulletedC"/>
    <w:basedOn w:val="Normal"/>
    <w:qFormat/>
    <w:rsid w:val="008C7793"/>
    <w:pPr>
      <w:numPr>
        <w:numId w:val="13"/>
      </w:numPr>
      <w:spacing w:before="120" w:after="120" w:line="240" w:lineRule="auto"/>
    </w:pPr>
    <w:rPr>
      <w:rFonts w:ascii="Verdana" w:hAnsi="Verdana" w:cs="Times New Roman"/>
      <w:sz w:val="26"/>
    </w:rPr>
  </w:style>
  <w:style w:type="paragraph" w:customStyle="1" w:styleId="wsListNumberedA">
    <w:name w:val="wsListNumberedA"/>
    <w:basedOn w:val="Normal"/>
    <w:qFormat/>
    <w:rsid w:val="008C7793"/>
    <w:pPr>
      <w:spacing w:before="120" w:after="120" w:line="240" w:lineRule="auto"/>
      <w:ind w:left="2160" w:hanging="720"/>
    </w:pPr>
    <w:rPr>
      <w:rFonts w:ascii="Arial" w:hAnsi="Arial" w:cs="Times New Roman"/>
      <w:sz w:val="26"/>
    </w:rPr>
  </w:style>
  <w:style w:type="paragraph" w:customStyle="1" w:styleId="wsListNumberedB">
    <w:name w:val="wsListNumberedB"/>
    <w:basedOn w:val="Normal"/>
    <w:qFormat/>
    <w:rsid w:val="008C7793"/>
    <w:pPr>
      <w:spacing w:before="120" w:after="120" w:line="240" w:lineRule="auto"/>
      <w:ind w:left="2160" w:hanging="720"/>
    </w:pPr>
    <w:rPr>
      <w:rFonts w:ascii="Times New Roman" w:hAnsi="Times New Roman" w:cs="Times New Roman"/>
      <w:sz w:val="26"/>
    </w:rPr>
  </w:style>
  <w:style w:type="paragraph" w:customStyle="1" w:styleId="wsListNumberedC">
    <w:name w:val="wsListNumberedC"/>
    <w:basedOn w:val="Normal"/>
    <w:qFormat/>
    <w:rsid w:val="008C7793"/>
    <w:pPr>
      <w:spacing w:before="120" w:after="120" w:line="240" w:lineRule="auto"/>
      <w:ind w:left="2160" w:hanging="720"/>
    </w:pPr>
    <w:rPr>
      <w:rFonts w:ascii="Verdana" w:hAnsi="Verdana" w:cs="Times New Roman"/>
      <w:sz w:val="26"/>
    </w:rPr>
  </w:style>
  <w:style w:type="paragraph" w:customStyle="1" w:styleId="wsListUnmarkedA">
    <w:name w:val="wsListUnmarkedA"/>
    <w:basedOn w:val="Normal"/>
    <w:qFormat/>
    <w:rsid w:val="008C7793"/>
    <w:pPr>
      <w:spacing w:before="120" w:after="120" w:line="240" w:lineRule="auto"/>
      <w:ind w:left="1440"/>
    </w:pPr>
    <w:rPr>
      <w:rFonts w:ascii="Arial" w:hAnsi="Arial" w:cs="Times New Roman"/>
      <w:sz w:val="26"/>
    </w:rPr>
  </w:style>
  <w:style w:type="paragraph" w:customStyle="1" w:styleId="wsListUnmarkedB">
    <w:name w:val="wsListUnmarkedB"/>
    <w:basedOn w:val="Normal"/>
    <w:qFormat/>
    <w:rsid w:val="008C7793"/>
    <w:pPr>
      <w:spacing w:before="120" w:after="120" w:line="240" w:lineRule="auto"/>
      <w:ind w:left="1440"/>
    </w:pPr>
    <w:rPr>
      <w:rFonts w:ascii="Times New Roman" w:hAnsi="Times New Roman" w:cs="Times New Roman"/>
      <w:sz w:val="26"/>
    </w:rPr>
  </w:style>
  <w:style w:type="paragraph" w:customStyle="1" w:styleId="wsListUnmarkedC">
    <w:name w:val="wsListUnmarkedC"/>
    <w:basedOn w:val="Normal"/>
    <w:qFormat/>
    <w:rsid w:val="008C7793"/>
    <w:pPr>
      <w:spacing w:before="120" w:after="120" w:line="240" w:lineRule="auto"/>
      <w:ind w:left="1440"/>
    </w:pPr>
    <w:rPr>
      <w:rFonts w:ascii="Verdana" w:hAnsi="Verdana" w:cs="Times New Roman"/>
      <w:sz w:val="26"/>
    </w:rPr>
  </w:style>
  <w:style w:type="paragraph" w:customStyle="1" w:styleId="wsNameDate">
    <w:name w:val="wsNameDate"/>
    <w:qFormat/>
    <w:rsid w:val="008C7793"/>
    <w:pPr>
      <w:spacing w:before="240" w:after="240"/>
    </w:pPr>
    <w:rPr>
      <w:rFonts w:ascii="Arial" w:eastAsiaTheme="minorHAnsi" w:hAnsi="Arial"/>
      <w:b/>
      <w:sz w:val="28"/>
      <w:szCs w:val="22"/>
    </w:rPr>
  </w:style>
  <w:style w:type="paragraph" w:customStyle="1" w:styleId="wsParaA">
    <w:name w:val="wsParaA"/>
    <w:basedOn w:val="Normal"/>
    <w:qFormat/>
    <w:rsid w:val="008C7793"/>
    <w:pPr>
      <w:spacing w:before="120" w:after="120" w:line="240" w:lineRule="auto"/>
      <w:ind w:left="720" w:firstLine="720"/>
      <w:contextualSpacing/>
    </w:pPr>
    <w:rPr>
      <w:rFonts w:ascii="Arial" w:hAnsi="Arial" w:cs="Times New Roman"/>
      <w:sz w:val="26"/>
    </w:rPr>
  </w:style>
  <w:style w:type="paragraph" w:customStyle="1" w:styleId="wsParaB">
    <w:name w:val="wsParaB"/>
    <w:basedOn w:val="Normal"/>
    <w:qFormat/>
    <w:rsid w:val="008C7793"/>
    <w:pPr>
      <w:spacing w:before="120" w:after="120" w:line="240" w:lineRule="auto"/>
      <w:ind w:left="720" w:firstLine="720"/>
      <w:contextualSpacing/>
    </w:pPr>
    <w:rPr>
      <w:rFonts w:ascii="Times New Roman" w:hAnsi="Times New Roman" w:cs="Times New Roman"/>
      <w:sz w:val="26"/>
    </w:rPr>
  </w:style>
  <w:style w:type="paragraph" w:customStyle="1" w:styleId="wsParaC">
    <w:name w:val="wsParaC"/>
    <w:basedOn w:val="Normal"/>
    <w:qFormat/>
    <w:rsid w:val="008C7793"/>
    <w:pPr>
      <w:spacing w:before="120" w:after="120" w:line="240" w:lineRule="auto"/>
      <w:ind w:left="720" w:firstLine="720"/>
      <w:contextualSpacing/>
    </w:pPr>
    <w:rPr>
      <w:rFonts w:ascii="Verdana" w:hAnsi="Verdana" w:cs="Times New Roman"/>
      <w:sz w:val="26"/>
    </w:rPr>
  </w:style>
  <w:style w:type="paragraph" w:customStyle="1" w:styleId="wsTitle">
    <w:name w:val="wsTitle"/>
    <w:qFormat/>
    <w:rsid w:val="008C7793"/>
    <w:rPr>
      <w:rFonts w:ascii="Arial" w:eastAsiaTheme="minorHAnsi" w:hAnsi="Arial"/>
      <w:b/>
      <w:sz w:val="36"/>
      <w:szCs w:val="32"/>
    </w:rPr>
  </w:style>
  <w:style w:type="character" w:styleId="CommentReference">
    <w:name w:val="annotation reference"/>
    <w:basedOn w:val="DefaultParagraphFont"/>
    <w:uiPriority w:val="99"/>
    <w:semiHidden/>
    <w:rsid w:val="008C7793"/>
    <w:rPr>
      <w:sz w:val="16"/>
      <w:szCs w:val="16"/>
    </w:rPr>
  </w:style>
  <w:style w:type="paragraph" w:styleId="CommentText">
    <w:name w:val="annotation text"/>
    <w:basedOn w:val="Normal"/>
    <w:link w:val="CommentTextChar"/>
    <w:semiHidden/>
    <w:rsid w:val="008C7793"/>
    <w:rPr>
      <w:sz w:val="20"/>
    </w:rPr>
  </w:style>
  <w:style w:type="paragraph" w:styleId="CommentSubject">
    <w:name w:val="annotation subject"/>
    <w:basedOn w:val="CommentText"/>
    <w:next w:val="CommentText"/>
    <w:link w:val="CommentSubjectChar"/>
    <w:semiHidden/>
    <w:rsid w:val="008C7793"/>
    <w:rPr>
      <w:b/>
    </w:rPr>
  </w:style>
  <w:style w:type="character" w:styleId="FollowedHyperlink">
    <w:name w:val="FollowedHyperlink"/>
    <w:basedOn w:val="DefaultParagraphFont"/>
    <w:uiPriority w:val="99"/>
    <w:rsid w:val="008C7793"/>
    <w:rPr>
      <w:color w:val="800080" w:themeColor="followedHyperlink"/>
      <w:u w:val="single"/>
    </w:rPr>
  </w:style>
  <w:style w:type="character" w:styleId="HTMLAcronym">
    <w:name w:val="HTML Acronym"/>
    <w:basedOn w:val="DefaultParagraphFont"/>
    <w:uiPriority w:val="99"/>
    <w:rsid w:val="008C7793"/>
  </w:style>
  <w:style w:type="character" w:styleId="HTMLCite">
    <w:name w:val="HTML Cite"/>
    <w:basedOn w:val="DefaultParagraphFont"/>
    <w:uiPriority w:val="99"/>
    <w:rsid w:val="008C7793"/>
    <w:rPr>
      <w:i/>
      <w:iCs/>
    </w:rPr>
  </w:style>
  <w:style w:type="character" w:styleId="HTMLCode">
    <w:name w:val="HTML Code"/>
    <w:basedOn w:val="DefaultParagraphFont"/>
    <w:uiPriority w:val="99"/>
    <w:rsid w:val="008C7793"/>
    <w:rPr>
      <w:rFonts w:ascii="Consolas" w:hAnsi="Consolas"/>
      <w:sz w:val="20"/>
      <w:szCs w:val="20"/>
    </w:rPr>
  </w:style>
  <w:style w:type="character" w:styleId="HTMLDefinition">
    <w:name w:val="HTML Definition"/>
    <w:basedOn w:val="DefaultParagraphFont"/>
    <w:uiPriority w:val="99"/>
    <w:rsid w:val="008C7793"/>
    <w:rPr>
      <w:i/>
      <w:iCs/>
    </w:rPr>
  </w:style>
  <w:style w:type="character" w:styleId="HTMLKeyboard">
    <w:name w:val="HTML Keyboard"/>
    <w:basedOn w:val="DefaultParagraphFont"/>
    <w:uiPriority w:val="99"/>
    <w:rsid w:val="008C7793"/>
    <w:rPr>
      <w:rFonts w:ascii="Consolas" w:hAnsi="Consolas"/>
      <w:sz w:val="20"/>
      <w:szCs w:val="20"/>
    </w:rPr>
  </w:style>
  <w:style w:type="character" w:styleId="HTMLSample">
    <w:name w:val="HTML Sample"/>
    <w:basedOn w:val="DefaultParagraphFont"/>
    <w:uiPriority w:val="99"/>
    <w:rsid w:val="008C7793"/>
    <w:rPr>
      <w:rFonts w:ascii="Consolas" w:hAnsi="Consolas"/>
      <w:sz w:val="24"/>
      <w:szCs w:val="24"/>
    </w:rPr>
  </w:style>
  <w:style w:type="character" w:styleId="HTMLTypewriter">
    <w:name w:val="HTML Typewriter"/>
    <w:basedOn w:val="DefaultParagraphFont"/>
    <w:uiPriority w:val="99"/>
    <w:rsid w:val="008C7793"/>
    <w:rPr>
      <w:rFonts w:ascii="Consolas" w:hAnsi="Consolas"/>
      <w:sz w:val="20"/>
      <w:szCs w:val="20"/>
    </w:rPr>
  </w:style>
  <w:style w:type="character" w:styleId="HTMLVariable">
    <w:name w:val="HTML Variable"/>
    <w:basedOn w:val="DefaultParagraphFont"/>
    <w:uiPriority w:val="99"/>
    <w:rsid w:val="008C7793"/>
    <w:rPr>
      <w:i/>
      <w:iCs/>
    </w:rPr>
  </w:style>
  <w:style w:type="character" w:styleId="Hyperlink">
    <w:name w:val="Hyperlink"/>
    <w:basedOn w:val="DefaultParagraphFont"/>
    <w:uiPriority w:val="99"/>
    <w:rsid w:val="008C7793"/>
    <w:rPr>
      <w:rFonts w:cs="Times New Roman"/>
      <w:color w:val="0000FF"/>
      <w:u w:val="single"/>
    </w:rPr>
  </w:style>
  <w:style w:type="character" w:styleId="LineNumber">
    <w:name w:val="line number"/>
    <w:basedOn w:val="DefaultParagraphFont"/>
    <w:uiPriority w:val="99"/>
    <w:rsid w:val="008C7793"/>
  </w:style>
  <w:style w:type="character" w:styleId="PageNumber">
    <w:name w:val="page number"/>
    <w:basedOn w:val="DefaultParagraphFont"/>
    <w:uiPriority w:val="99"/>
    <w:rsid w:val="008C7793"/>
  </w:style>
  <w:style w:type="character" w:styleId="Strong">
    <w:name w:val="Strong"/>
    <w:basedOn w:val="DefaultParagraphFont"/>
    <w:uiPriority w:val="99"/>
    <w:rsid w:val="008C7793"/>
    <w:rPr>
      <w:b/>
      <w:bCs/>
    </w:rPr>
  </w:style>
  <w:style w:type="paragraph" w:customStyle="1" w:styleId="RecipeTool">
    <w:name w:val="RecipeTool"/>
    <w:qFormat/>
    <w:rsid w:val="008C7793"/>
    <w:pPr>
      <w:spacing w:before="240" w:after="240"/>
      <w:ind w:left="1440"/>
      <w:contextualSpacing/>
    </w:pPr>
    <w:rPr>
      <w:rFonts w:ascii="Arial" w:hAnsi="Arial"/>
      <w:b/>
      <w:snapToGrid w:val="0"/>
    </w:rPr>
  </w:style>
  <w:style w:type="character" w:customStyle="1" w:styleId="TextCircled">
    <w:name w:val="TextCircled"/>
    <w:basedOn w:val="DefaultParagraphFont"/>
    <w:qFormat/>
    <w:rsid w:val="008C7793"/>
    <w:rPr>
      <w:bdr w:val="single" w:sz="18" w:space="0" w:color="92D050"/>
    </w:rPr>
  </w:style>
  <w:style w:type="character" w:customStyle="1" w:styleId="TextHighlighted">
    <w:name w:val="TextHighlighted"/>
    <w:basedOn w:val="DefaultParagraphFont"/>
    <w:qFormat/>
    <w:rsid w:val="008C7793"/>
    <w:rPr>
      <w:bdr w:val="none" w:sz="0" w:space="0" w:color="auto"/>
      <w:shd w:val="clear" w:color="auto" w:fill="92D050"/>
    </w:rPr>
  </w:style>
  <w:style w:type="paragraph" w:customStyle="1" w:styleId="PullQuoteAttribution">
    <w:name w:val="PullQuoteAttribution"/>
    <w:next w:val="Para"/>
    <w:qFormat/>
    <w:rsid w:val="008C7793"/>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8C7793"/>
    <w:pPr>
      <w:adjustRightInd w:val="0"/>
      <w:snapToGrid w:val="0"/>
      <w:spacing w:before="240" w:after="120" w:line="240" w:lineRule="auto"/>
      <w:ind w:left="1440" w:right="1440"/>
    </w:pPr>
    <w:rPr>
      <w:rFonts w:ascii="Arial" w:hAnsi="Arial"/>
      <w:sz w:val="28"/>
    </w:rPr>
  </w:style>
  <w:style w:type="paragraph" w:customStyle="1" w:styleId="RecipeIngredientSubhead">
    <w:name w:val="RecipeIngredientSubhead"/>
    <w:next w:val="RecipeIngredientList"/>
    <w:qFormat/>
    <w:rsid w:val="008C7793"/>
    <w:pPr>
      <w:adjustRightInd w:val="0"/>
      <w:snapToGrid w:val="0"/>
      <w:spacing w:before="120" w:after="120"/>
      <w:ind w:left="720"/>
    </w:pPr>
    <w:rPr>
      <w:rFonts w:ascii="Arial" w:hAnsi="Arial"/>
      <w:i/>
      <w:snapToGrid w:val="0"/>
    </w:rPr>
  </w:style>
  <w:style w:type="paragraph" w:customStyle="1" w:styleId="RecipeVariationTitle">
    <w:name w:val="RecipeVariationTitle"/>
    <w:next w:val="RecipeIngredientList"/>
    <w:qFormat/>
    <w:rsid w:val="008C7793"/>
    <w:pPr>
      <w:spacing w:after="200" w:line="276" w:lineRule="auto"/>
      <w:ind w:left="1008"/>
      <w:outlineLvl w:val="8"/>
    </w:pPr>
    <w:rPr>
      <w:rFonts w:ascii="Arial" w:hAnsi="Arial"/>
      <w:b/>
      <w:snapToGrid w:val="0"/>
    </w:rPr>
  </w:style>
  <w:style w:type="paragraph" w:customStyle="1" w:styleId="ContentsAuthor">
    <w:name w:val="ContentsAuthor"/>
    <w:next w:val="ContentsH1"/>
    <w:qFormat/>
    <w:rsid w:val="008C7793"/>
    <w:pPr>
      <w:ind w:left="576"/>
    </w:pPr>
    <w:rPr>
      <w:b/>
      <w:i/>
    </w:rPr>
  </w:style>
  <w:style w:type="paragraph" w:customStyle="1" w:styleId="DialogContinued">
    <w:name w:val="DialogContinued"/>
    <w:basedOn w:val="Dialog"/>
    <w:qFormat/>
    <w:rsid w:val="008C7793"/>
    <w:pPr>
      <w:ind w:firstLine="0"/>
    </w:pPr>
  </w:style>
  <w:style w:type="paragraph" w:customStyle="1" w:styleId="ParaListUnmarked">
    <w:name w:val="ParaListUnmarked"/>
    <w:qFormat/>
    <w:rsid w:val="008C7793"/>
    <w:pPr>
      <w:spacing w:before="240"/>
      <w:ind w:left="720"/>
    </w:pPr>
    <w:rPr>
      <w:snapToGrid w:val="0"/>
      <w:sz w:val="26"/>
    </w:rPr>
  </w:style>
  <w:style w:type="paragraph" w:customStyle="1" w:styleId="RecipeContributor">
    <w:name w:val="RecipeContributor"/>
    <w:next w:val="RecipeIngredientList"/>
    <w:qFormat/>
    <w:rsid w:val="008C7793"/>
    <w:pPr>
      <w:spacing w:before="120" w:after="120"/>
      <w:ind w:left="1440"/>
    </w:pPr>
    <w:rPr>
      <w:rFonts w:ascii="Arial" w:hAnsi="Arial"/>
      <w:snapToGrid w:val="0"/>
    </w:rPr>
  </w:style>
  <w:style w:type="paragraph" w:customStyle="1" w:styleId="RecipeIntroHead">
    <w:name w:val="RecipeIntroHead"/>
    <w:basedOn w:val="RecipeIntro"/>
    <w:next w:val="RecipeIntro"/>
    <w:qFormat/>
    <w:rsid w:val="008C7793"/>
    <w:rPr>
      <w:b/>
    </w:rPr>
  </w:style>
  <w:style w:type="paragraph" w:customStyle="1" w:styleId="RecipeNutritionHead">
    <w:name w:val="RecipeNutritionHead"/>
    <w:basedOn w:val="RecipeNutritionInfo"/>
    <w:next w:val="RecipeNutritionInfo"/>
    <w:qFormat/>
    <w:rsid w:val="008C7793"/>
    <w:pPr>
      <w:spacing w:after="0"/>
    </w:pPr>
    <w:rPr>
      <w:b/>
    </w:rPr>
  </w:style>
  <w:style w:type="paragraph" w:styleId="TOC5">
    <w:name w:val="toc 5"/>
    <w:basedOn w:val="Normal"/>
    <w:next w:val="Normal"/>
    <w:autoRedefine/>
    <w:uiPriority w:val="39"/>
    <w:rsid w:val="008C7793"/>
    <w:pPr>
      <w:spacing w:after="0" w:line="240" w:lineRule="auto"/>
      <w:ind w:left="1800"/>
    </w:pPr>
    <w:rPr>
      <w:rFonts w:ascii="Times New Roman" w:hAnsi="Times New Roman"/>
    </w:rPr>
  </w:style>
  <w:style w:type="paragraph" w:styleId="TOC6">
    <w:name w:val="toc 6"/>
    <w:basedOn w:val="Normal"/>
    <w:next w:val="Normal"/>
    <w:autoRedefine/>
    <w:uiPriority w:val="39"/>
    <w:rsid w:val="008C7793"/>
    <w:pPr>
      <w:spacing w:after="0" w:line="240" w:lineRule="auto"/>
      <w:ind w:left="2160"/>
    </w:pPr>
    <w:rPr>
      <w:rFonts w:ascii="Times New Roman" w:hAnsi="Times New Roman"/>
    </w:rPr>
  </w:style>
  <w:style w:type="paragraph" w:customStyle="1" w:styleId="RecipeSubhead">
    <w:name w:val="RecipeSubhead"/>
    <w:basedOn w:val="RecipeProcedureHead"/>
    <w:rsid w:val="00B10269"/>
    <w:rPr>
      <w:i/>
    </w:rPr>
  </w:style>
  <w:style w:type="character" w:customStyle="1" w:styleId="KeyTermDefinition">
    <w:name w:val="KeyTermDefinition"/>
    <w:basedOn w:val="DefaultParagraphFont"/>
    <w:rsid w:val="008C7793"/>
    <w:rPr>
      <w:bdr w:val="none" w:sz="0" w:space="0" w:color="auto"/>
      <w:shd w:val="clear" w:color="auto" w:fill="92CDDC"/>
    </w:rPr>
  </w:style>
  <w:style w:type="paragraph" w:styleId="Header">
    <w:name w:val="header"/>
    <w:basedOn w:val="Normal"/>
    <w:link w:val="HeaderChar"/>
    <w:uiPriority w:val="99"/>
    <w:rsid w:val="008C7793"/>
    <w:pPr>
      <w:tabs>
        <w:tab w:val="center" w:pos="4680"/>
        <w:tab w:val="right" w:pos="9360"/>
      </w:tabs>
      <w:spacing w:after="0" w:line="240" w:lineRule="auto"/>
    </w:pPr>
  </w:style>
  <w:style w:type="paragraph" w:styleId="Footer">
    <w:name w:val="footer"/>
    <w:basedOn w:val="Normal"/>
    <w:link w:val="FooterChar"/>
    <w:uiPriority w:val="99"/>
    <w:rsid w:val="008C7793"/>
    <w:pPr>
      <w:tabs>
        <w:tab w:val="center" w:pos="4680"/>
        <w:tab w:val="right" w:pos="9360"/>
      </w:tabs>
      <w:spacing w:after="0" w:line="240" w:lineRule="auto"/>
    </w:pPr>
  </w:style>
  <w:style w:type="character" w:customStyle="1" w:styleId="TwitterLink">
    <w:name w:val="TwitterLink"/>
    <w:basedOn w:val="DefaultParagraphFont"/>
    <w:rsid w:val="008C7793"/>
    <w:rPr>
      <w:rFonts w:ascii="Courier New" w:hAnsi="Courier New"/>
      <w:u w:val="dash"/>
    </w:rPr>
  </w:style>
  <w:style w:type="character" w:customStyle="1" w:styleId="DigitalLinkID">
    <w:name w:val="DigitalLinkID"/>
    <w:basedOn w:val="DefaultParagraphFont"/>
    <w:rsid w:val="008C7793"/>
    <w:rPr>
      <w:rFonts w:cs="Courier New"/>
      <w:color w:val="FF0000"/>
      <w:sz w:val="16"/>
      <w:szCs w:val="16"/>
      <w:bdr w:val="none" w:sz="0" w:space="0" w:color="auto"/>
      <w:shd w:val="clear" w:color="auto" w:fill="FFFFFF" w:themeFill="background1"/>
    </w:rPr>
  </w:style>
  <w:style w:type="paragraph" w:customStyle="1" w:styleId="DialogSource">
    <w:name w:val="DialogSource"/>
    <w:rsid w:val="008C7793"/>
    <w:pPr>
      <w:spacing w:after="240"/>
      <w:ind w:left="2160"/>
    </w:pPr>
    <w:rPr>
      <w:rFonts w:ascii="Arial" w:hAnsi="Arial"/>
      <w:i/>
      <w:snapToGrid w:val="0"/>
      <w:sz w:val="22"/>
    </w:rPr>
  </w:style>
  <w:style w:type="character" w:customStyle="1" w:styleId="DigitalOnlyText">
    <w:name w:val="DigitalOnlyText"/>
    <w:rsid w:val="008C7793"/>
    <w:rPr>
      <w:bdr w:val="single" w:sz="2" w:space="0" w:color="002060"/>
      <w:shd w:val="clear" w:color="auto" w:fill="auto"/>
    </w:rPr>
  </w:style>
  <w:style w:type="character" w:customStyle="1" w:styleId="PrintOnlyText">
    <w:name w:val="PrintOnlyText"/>
    <w:rsid w:val="008C7793"/>
    <w:rPr>
      <w:bdr w:val="single" w:sz="2" w:space="0" w:color="FF0000"/>
    </w:rPr>
  </w:style>
  <w:style w:type="paragraph" w:customStyle="1" w:styleId="TableListBulleted">
    <w:name w:val="TableListBulleted"/>
    <w:qFormat/>
    <w:rsid w:val="008C7793"/>
    <w:pPr>
      <w:numPr>
        <w:numId w:val="15"/>
      </w:numPr>
      <w:spacing w:before="120" w:after="120"/>
      <w:ind w:left="288" w:hanging="288"/>
    </w:pPr>
    <w:rPr>
      <w:rFonts w:ascii="Arial" w:hAnsi="Arial"/>
      <w:snapToGrid w:val="0"/>
      <w:sz w:val="22"/>
    </w:rPr>
  </w:style>
  <w:style w:type="paragraph" w:customStyle="1" w:styleId="TableListNumbered">
    <w:name w:val="TableListNumbered"/>
    <w:qFormat/>
    <w:rsid w:val="008C7793"/>
    <w:pPr>
      <w:spacing w:before="120" w:after="120"/>
      <w:ind w:left="288" w:hanging="288"/>
    </w:pPr>
    <w:rPr>
      <w:rFonts w:ascii="Arial" w:hAnsi="Arial"/>
      <w:snapToGrid w:val="0"/>
      <w:sz w:val="22"/>
    </w:rPr>
  </w:style>
  <w:style w:type="paragraph" w:customStyle="1" w:styleId="TableListUnmarked">
    <w:name w:val="TableListUnmarked"/>
    <w:qFormat/>
    <w:rsid w:val="008C7793"/>
    <w:pPr>
      <w:spacing w:before="120" w:after="120"/>
      <w:ind w:left="288"/>
    </w:pPr>
    <w:rPr>
      <w:rFonts w:ascii="Arial" w:hAnsi="Arial"/>
      <w:snapToGrid w:val="0"/>
      <w:sz w:val="22"/>
    </w:rPr>
  </w:style>
  <w:style w:type="paragraph" w:customStyle="1" w:styleId="TableSubhead">
    <w:name w:val="TableSubhead"/>
    <w:qFormat/>
    <w:rsid w:val="008C7793"/>
    <w:pPr>
      <w:ind w:left="144"/>
    </w:pPr>
    <w:rPr>
      <w:rFonts w:ascii="Arial" w:hAnsi="Arial"/>
      <w:b/>
      <w:snapToGrid w:val="0"/>
      <w:sz w:val="22"/>
    </w:rPr>
  </w:style>
  <w:style w:type="paragraph" w:customStyle="1" w:styleId="TabularSource">
    <w:name w:val="TabularSource"/>
    <w:basedOn w:val="TabularEntry"/>
    <w:qFormat/>
    <w:rsid w:val="008C7793"/>
    <w:pPr>
      <w:spacing w:before="120" w:after="120"/>
      <w:ind w:left="1440"/>
    </w:pPr>
    <w:rPr>
      <w:sz w:val="20"/>
    </w:rPr>
  </w:style>
  <w:style w:type="paragraph" w:customStyle="1" w:styleId="ExtractListUnmarked">
    <w:name w:val="ExtractListUnmarked"/>
    <w:qFormat/>
    <w:rsid w:val="008C7793"/>
    <w:pPr>
      <w:spacing w:before="120" w:after="120"/>
      <w:ind w:left="2880"/>
    </w:pPr>
    <w:rPr>
      <w:noProof/>
    </w:rPr>
  </w:style>
  <w:style w:type="character" w:customStyle="1" w:styleId="DigitalLinkAnchorText">
    <w:name w:val="DigitalLinkAnchorText"/>
    <w:basedOn w:val="DefaultParagraphFont"/>
    <w:rsid w:val="008C7793"/>
    <w:rPr>
      <w:bdr w:val="none" w:sz="0" w:space="0" w:color="auto"/>
      <w:shd w:val="clear" w:color="auto" w:fill="D6E3BC"/>
    </w:rPr>
  </w:style>
  <w:style w:type="character" w:customStyle="1" w:styleId="DigitalLinkDestination">
    <w:name w:val="DigitalLinkDestination"/>
    <w:rsid w:val="008C7793"/>
    <w:rPr>
      <w:bdr w:val="none" w:sz="0" w:space="0" w:color="auto"/>
      <w:shd w:val="clear" w:color="auto" w:fill="EAF1DD"/>
    </w:rPr>
  </w:style>
  <w:style w:type="paragraph" w:customStyle="1" w:styleId="FeatureRecipeTitleAlternative">
    <w:name w:val="FeatureRecipeTitleAlternative"/>
    <w:basedOn w:val="RecipeTitleAlternative"/>
    <w:qFormat/>
    <w:rsid w:val="008C7793"/>
    <w:pPr>
      <w:shd w:val="clear" w:color="auto" w:fill="BFBFBF" w:themeFill="background1" w:themeFillShade="BF"/>
    </w:pPr>
  </w:style>
  <w:style w:type="paragraph" w:customStyle="1" w:styleId="FeatureSubRecipeTitle">
    <w:name w:val="FeatureSubRecipeTitle"/>
    <w:basedOn w:val="RecipeSubrecipeTitle"/>
    <w:rsid w:val="00B10269"/>
    <w:pPr>
      <w:shd w:val="pct20" w:color="auto" w:fill="auto"/>
    </w:pPr>
  </w:style>
  <w:style w:type="paragraph" w:customStyle="1" w:styleId="FeatureRecipeTool">
    <w:name w:val="FeatureRecipeTool"/>
    <w:basedOn w:val="RecipeTool"/>
    <w:rsid w:val="00B10269"/>
    <w:pPr>
      <w:shd w:val="pct20" w:color="auto" w:fill="auto"/>
    </w:pPr>
  </w:style>
  <w:style w:type="paragraph" w:customStyle="1" w:styleId="FeatureRecipeIntro">
    <w:name w:val="FeatureRecipeIntro"/>
    <w:basedOn w:val="RecipeIntro"/>
    <w:qFormat/>
    <w:rsid w:val="008C7793"/>
    <w:pPr>
      <w:shd w:val="clear" w:color="auto" w:fill="BFBFBF" w:themeFill="background1" w:themeFillShade="BF"/>
    </w:pPr>
  </w:style>
  <w:style w:type="paragraph" w:customStyle="1" w:styleId="FeatureRecipeIntroHead">
    <w:name w:val="FeatureRecipeIntroHead"/>
    <w:basedOn w:val="RecipeIntroHead"/>
    <w:rsid w:val="00B10269"/>
    <w:pPr>
      <w:shd w:val="pct20" w:color="auto" w:fill="auto"/>
    </w:pPr>
  </w:style>
  <w:style w:type="paragraph" w:customStyle="1" w:styleId="FeatureRecipeContributor">
    <w:name w:val="FeatureRecipeContributor"/>
    <w:basedOn w:val="RecipeContributor"/>
    <w:rsid w:val="00B10269"/>
    <w:pPr>
      <w:shd w:val="pct20" w:color="auto" w:fill="auto"/>
    </w:pPr>
  </w:style>
  <w:style w:type="paragraph" w:customStyle="1" w:styleId="FeatureRecipeIngredientHead">
    <w:name w:val="FeatureRecipeIngredientHead"/>
    <w:basedOn w:val="RecipeIngredientHead"/>
    <w:qFormat/>
    <w:rsid w:val="008C7793"/>
    <w:pPr>
      <w:shd w:val="clear" w:color="auto" w:fill="BFBFBF" w:themeFill="background1" w:themeFillShade="BF"/>
    </w:pPr>
  </w:style>
  <w:style w:type="paragraph" w:customStyle="1" w:styleId="FeatureRecipeIngredientSubhead">
    <w:name w:val="FeatureRecipeIngredientSubhead"/>
    <w:basedOn w:val="RecipeIngredientSubhead"/>
    <w:rsid w:val="00B10269"/>
    <w:pPr>
      <w:shd w:val="pct20" w:color="auto" w:fill="auto"/>
    </w:pPr>
  </w:style>
  <w:style w:type="paragraph" w:customStyle="1" w:styleId="FeatureRecipeProcedureHead">
    <w:name w:val="FeatureRecipeProcedureHead"/>
    <w:basedOn w:val="RecipeProcedureHead"/>
    <w:qFormat/>
    <w:rsid w:val="008C7793"/>
    <w:pPr>
      <w:shd w:val="clear" w:color="auto" w:fill="BFBFBF" w:themeFill="background1" w:themeFillShade="BF"/>
    </w:pPr>
  </w:style>
  <w:style w:type="paragraph" w:customStyle="1" w:styleId="FeatureRecipeTime">
    <w:name w:val="FeatureRecipeTime"/>
    <w:basedOn w:val="RecipeTime"/>
    <w:qFormat/>
    <w:rsid w:val="008C7793"/>
    <w:pPr>
      <w:shd w:val="clear" w:color="auto" w:fill="BFBFBF" w:themeFill="background1" w:themeFillShade="BF"/>
    </w:pPr>
  </w:style>
  <w:style w:type="paragraph" w:customStyle="1" w:styleId="FeatureRecipeSubhead">
    <w:name w:val="FeatureRecipeSubhead"/>
    <w:basedOn w:val="RecipeSubhead"/>
    <w:rsid w:val="00B10269"/>
    <w:pPr>
      <w:shd w:val="pct20" w:color="auto" w:fill="FFFFFF"/>
    </w:pPr>
  </w:style>
  <w:style w:type="paragraph" w:customStyle="1" w:styleId="FeatureRecipeVariationTitle">
    <w:name w:val="FeatureRecipeVariationTitle"/>
    <w:basedOn w:val="RecipeVariationTitle"/>
    <w:rsid w:val="00B10269"/>
    <w:pPr>
      <w:shd w:val="pct20" w:color="auto" w:fill="auto"/>
    </w:pPr>
  </w:style>
  <w:style w:type="paragraph" w:customStyle="1" w:styleId="FeatureRecipeVariationHead">
    <w:name w:val="FeatureRecipeVariationHead"/>
    <w:basedOn w:val="RecipeVariationHead"/>
    <w:qFormat/>
    <w:rsid w:val="008C7793"/>
    <w:pPr>
      <w:shd w:val="clear" w:color="auto" w:fill="BFBFBF" w:themeFill="background1" w:themeFillShade="BF"/>
    </w:pPr>
  </w:style>
  <w:style w:type="paragraph" w:customStyle="1" w:styleId="FeaturerecipeVariationPara">
    <w:name w:val="FeaturerecipeVariationPara"/>
    <w:basedOn w:val="RecipeVariationPara"/>
    <w:rsid w:val="00B10269"/>
    <w:pPr>
      <w:shd w:val="pct20" w:color="auto" w:fill="auto"/>
    </w:pPr>
  </w:style>
  <w:style w:type="paragraph" w:customStyle="1" w:styleId="FeatureRecipeNoteHead">
    <w:name w:val="FeatureRecipeNoteHead"/>
    <w:basedOn w:val="RecipeNoteHead"/>
    <w:qFormat/>
    <w:rsid w:val="008C7793"/>
    <w:pPr>
      <w:shd w:val="clear" w:color="auto" w:fill="BFBFBF" w:themeFill="background1" w:themeFillShade="BF"/>
    </w:pPr>
  </w:style>
  <w:style w:type="paragraph" w:customStyle="1" w:styleId="FeatureRecipeNotePara">
    <w:name w:val="FeatureRecipeNotePara"/>
    <w:basedOn w:val="FeatureRecipeNoteHead"/>
    <w:qFormat/>
    <w:rsid w:val="008C7793"/>
    <w:rPr>
      <w:b w:val="0"/>
      <w:i w:val="0"/>
      <w:sz w:val="18"/>
    </w:rPr>
  </w:style>
  <w:style w:type="paragraph" w:customStyle="1" w:styleId="FeatureRecipeNutritionInfo">
    <w:name w:val="FeatureRecipeNutritionInfo"/>
    <w:basedOn w:val="RecipeNutritionInfo"/>
    <w:qFormat/>
    <w:rsid w:val="008C7793"/>
    <w:pPr>
      <w:shd w:val="clear" w:color="auto" w:fill="BFBFBF" w:themeFill="background1" w:themeFillShade="BF"/>
    </w:pPr>
  </w:style>
  <w:style w:type="paragraph" w:customStyle="1" w:styleId="FeatureRecipeNutritionHead">
    <w:name w:val="FeatureRecipeNutritionHead"/>
    <w:basedOn w:val="RecipeNutritionHead"/>
    <w:rsid w:val="00B10269"/>
    <w:pPr>
      <w:shd w:val="pct20" w:color="auto" w:fill="auto"/>
    </w:pPr>
  </w:style>
  <w:style w:type="paragraph" w:customStyle="1" w:styleId="FeatureRecipeFootnote">
    <w:name w:val="FeatureRecipeFootnote"/>
    <w:basedOn w:val="RecipeFootnote"/>
    <w:qFormat/>
    <w:rsid w:val="008C7793"/>
    <w:pPr>
      <w:shd w:val="clear" w:color="auto" w:fill="BFBFBF" w:themeFill="background1" w:themeFillShade="BF"/>
    </w:pPr>
  </w:style>
  <w:style w:type="paragraph" w:customStyle="1" w:styleId="FeatureRecipeTableHead">
    <w:name w:val="FeatureRecipeTableHead"/>
    <w:basedOn w:val="RecipeTableHead"/>
    <w:qFormat/>
    <w:rsid w:val="008C7793"/>
    <w:pPr>
      <w:shd w:val="clear" w:color="auto" w:fill="BFBFBF" w:themeFill="background1" w:themeFillShade="BF"/>
    </w:pPr>
  </w:style>
  <w:style w:type="paragraph" w:customStyle="1" w:styleId="CopyrightLine">
    <w:name w:val="CopyrightLine"/>
    <w:qFormat/>
    <w:rsid w:val="008C7793"/>
    <w:pPr>
      <w:pBdr>
        <w:top w:val="single" w:sz="4" w:space="1" w:color="4F81BD" w:themeColor="accent1"/>
        <w:bottom w:val="single" w:sz="4" w:space="1" w:color="4F81BD" w:themeColor="accent1"/>
      </w:pBdr>
      <w:spacing w:after="120" w:line="276" w:lineRule="auto"/>
    </w:pPr>
    <w:rPr>
      <w:b/>
      <w:snapToGrid w:val="0"/>
      <w:color w:val="4F81BD" w:themeColor="accent1"/>
      <w:sz w:val="16"/>
    </w:rPr>
  </w:style>
  <w:style w:type="character" w:customStyle="1" w:styleId="PrintOnlyURL">
    <w:name w:val="PrintOnlyURL"/>
    <w:basedOn w:val="PrintOnlyText"/>
    <w:rsid w:val="008C7793"/>
    <w:rPr>
      <w:rFonts w:ascii="Courier New" w:hAnsi="Courier New"/>
      <w:bdr w:val="single" w:sz="2" w:space="0" w:color="FF0000"/>
    </w:rPr>
  </w:style>
  <w:style w:type="character" w:customStyle="1" w:styleId="DigitalOnlyURL">
    <w:name w:val="DigitalOnlyURL"/>
    <w:basedOn w:val="DigitalOnlyText"/>
    <w:rsid w:val="008C7793"/>
    <w:rPr>
      <w:rFonts w:ascii="Courier New" w:hAnsi="Courier New"/>
      <w:bdr w:val="single" w:sz="2" w:space="0" w:color="002060"/>
      <w:shd w:val="clear" w:color="auto" w:fill="auto"/>
    </w:rPr>
  </w:style>
  <w:style w:type="paragraph" w:styleId="TOC1">
    <w:name w:val="toc 1"/>
    <w:basedOn w:val="Normal"/>
    <w:next w:val="Normal"/>
    <w:autoRedefine/>
    <w:uiPriority w:val="39"/>
    <w:rsid w:val="008C7793"/>
    <w:pPr>
      <w:spacing w:after="100"/>
    </w:pPr>
  </w:style>
  <w:style w:type="paragraph" w:styleId="TOC2">
    <w:name w:val="toc 2"/>
    <w:basedOn w:val="Normal"/>
    <w:next w:val="Normal"/>
    <w:autoRedefine/>
    <w:uiPriority w:val="39"/>
    <w:rsid w:val="008C7793"/>
    <w:pPr>
      <w:spacing w:after="100"/>
      <w:ind w:left="220"/>
    </w:pPr>
  </w:style>
  <w:style w:type="paragraph" w:styleId="TOC3">
    <w:name w:val="toc 3"/>
    <w:basedOn w:val="Normal"/>
    <w:next w:val="Normal"/>
    <w:autoRedefine/>
    <w:uiPriority w:val="39"/>
    <w:rsid w:val="008C7793"/>
    <w:pPr>
      <w:spacing w:after="100"/>
      <w:ind w:left="440"/>
    </w:pPr>
  </w:style>
  <w:style w:type="character" w:customStyle="1" w:styleId="FigureSourceChar">
    <w:name w:val="FigureSource Char"/>
    <w:link w:val="FigureSource"/>
    <w:rsid w:val="00B10269"/>
    <w:rPr>
      <w:rFonts w:ascii="Arial" w:hAnsi="Arial"/>
      <w:sz w:val="22"/>
    </w:rPr>
  </w:style>
  <w:style w:type="numbering" w:styleId="111111">
    <w:name w:val="Outline List 2"/>
    <w:basedOn w:val="NoList"/>
    <w:uiPriority w:val="99"/>
    <w:unhideWhenUsed/>
    <w:rsid w:val="008C7793"/>
    <w:pPr>
      <w:numPr>
        <w:numId w:val="17"/>
      </w:numPr>
    </w:pPr>
  </w:style>
  <w:style w:type="numbering" w:styleId="1ai">
    <w:name w:val="Outline List 1"/>
    <w:basedOn w:val="NoList"/>
    <w:uiPriority w:val="99"/>
    <w:unhideWhenUsed/>
    <w:rsid w:val="008C7793"/>
    <w:pPr>
      <w:numPr>
        <w:numId w:val="18"/>
      </w:numPr>
    </w:pPr>
  </w:style>
  <w:style w:type="numbering" w:styleId="ArticleSection">
    <w:name w:val="Outline List 3"/>
    <w:basedOn w:val="NoList"/>
    <w:uiPriority w:val="99"/>
    <w:unhideWhenUsed/>
    <w:rsid w:val="008C7793"/>
    <w:pPr>
      <w:numPr>
        <w:numId w:val="19"/>
      </w:numPr>
    </w:pPr>
  </w:style>
  <w:style w:type="paragraph" w:styleId="BlockText">
    <w:name w:val="Block Text"/>
    <w:basedOn w:val="Normal"/>
    <w:rsid w:val="008C7793"/>
    <w:pPr>
      <w:spacing w:after="120"/>
      <w:ind w:left="1440" w:right="1440"/>
    </w:pPr>
  </w:style>
  <w:style w:type="paragraph" w:styleId="BodyText">
    <w:name w:val="Body Text"/>
    <w:basedOn w:val="Normal"/>
    <w:link w:val="BodyTextChar"/>
    <w:rsid w:val="008C7793"/>
    <w:pPr>
      <w:spacing w:after="120"/>
    </w:pPr>
  </w:style>
  <w:style w:type="paragraph" w:styleId="BodyText2">
    <w:name w:val="Body Text 2"/>
    <w:basedOn w:val="Normal"/>
    <w:link w:val="BodyText2Char"/>
    <w:uiPriority w:val="99"/>
    <w:rsid w:val="008C7793"/>
    <w:pPr>
      <w:spacing w:after="120" w:line="480" w:lineRule="auto"/>
    </w:pPr>
  </w:style>
  <w:style w:type="paragraph" w:styleId="BodyText3">
    <w:name w:val="Body Text 3"/>
    <w:basedOn w:val="Normal"/>
    <w:link w:val="BodyText3Char"/>
    <w:uiPriority w:val="99"/>
    <w:rsid w:val="008C7793"/>
    <w:pPr>
      <w:spacing w:after="120"/>
    </w:pPr>
    <w:rPr>
      <w:sz w:val="16"/>
      <w:szCs w:val="16"/>
    </w:rPr>
  </w:style>
  <w:style w:type="paragraph" w:styleId="BodyTextFirstIndent">
    <w:name w:val="Body Text First Indent"/>
    <w:basedOn w:val="BodyText"/>
    <w:link w:val="BodyTextFirstIndentChar"/>
    <w:uiPriority w:val="99"/>
    <w:rsid w:val="008C7793"/>
    <w:pPr>
      <w:spacing w:after="200"/>
      <w:ind w:firstLine="360"/>
    </w:pPr>
  </w:style>
  <w:style w:type="paragraph" w:styleId="BodyTextIndent">
    <w:name w:val="Body Text Indent"/>
    <w:basedOn w:val="Normal"/>
    <w:link w:val="BodyTextIndentChar"/>
    <w:uiPriority w:val="99"/>
    <w:rsid w:val="008C7793"/>
    <w:pPr>
      <w:spacing w:after="120"/>
      <w:ind w:left="360"/>
    </w:pPr>
  </w:style>
  <w:style w:type="paragraph" w:styleId="BodyTextFirstIndent2">
    <w:name w:val="Body Text First Indent 2"/>
    <w:basedOn w:val="BodyTextIndent"/>
    <w:link w:val="BodyTextFirstIndent2Char"/>
    <w:uiPriority w:val="99"/>
    <w:rsid w:val="008C7793"/>
    <w:pPr>
      <w:spacing w:after="200"/>
      <w:ind w:firstLine="360"/>
    </w:pPr>
  </w:style>
  <w:style w:type="paragraph" w:styleId="BodyTextIndent2">
    <w:name w:val="Body Text Indent 2"/>
    <w:basedOn w:val="Normal"/>
    <w:link w:val="BodyTextIndent2Char"/>
    <w:uiPriority w:val="99"/>
    <w:rsid w:val="008C7793"/>
    <w:pPr>
      <w:spacing w:after="120" w:line="480" w:lineRule="auto"/>
      <w:ind w:left="360"/>
    </w:pPr>
  </w:style>
  <w:style w:type="paragraph" w:styleId="BodyTextIndent3">
    <w:name w:val="Body Text Indent 3"/>
    <w:basedOn w:val="Normal"/>
    <w:link w:val="BodyTextIndent3Char"/>
    <w:uiPriority w:val="99"/>
    <w:rsid w:val="008C7793"/>
    <w:pPr>
      <w:spacing w:after="120"/>
      <w:ind w:left="360"/>
    </w:pPr>
    <w:rPr>
      <w:sz w:val="16"/>
      <w:szCs w:val="16"/>
    </w:rPr>
  </w:style>
  <w:style w:type="paragraph" w:styleId="Caption">
    <w:name w:val="caption"/>
    <w:basedOn w:val="Normal"/>
    <w:next w:val="Normal"/>
    <w:uiPriority w:val="35"/>
    <w:qFormat/>
    <w:rsid w:val="008C7793"/>
    <w:pPr>
      <w:spacing w:line="240" w:lineRule="auto"/>
    </w:pPr>
    <w:rPr>
      <w:b/>
      <w:bCs/>
      <w:color w:val="4F81BD" w:themeColor="accent1"/>
      <w:sz w:val="18"/>
      <w:szCs w:val="18"/>
    </w:rPr>
  </w:style>
  <w:style w:type="paragraph" w:styleId="Closing">
    <w:name w:val="Closing"/>
    <w:basedOn w:val="Normal"/>
    <w:link w:val="ClosingChar"/>
    <w:uiPriority w:val="99"/>
    <w:rsid w:val="008C7793"/>
    <w:pPr>
      <w:spacing w:after="0" w:line="240" w:lineRule="auto"/>
      <w:ind w:left="4320"/>
    </w:pPr>
  </w:style>
  <w:style w:type="paragraph" w:styleId="Date">
    <w:name w:val="Date"/>
    <w:basedOn w:val="Normal"/>
    <w:next w:val="Normal"/>
    <w:link w:val="DateChar"/>
    <w:uiPriority w:val="99"/>
    <w:rsid w:val="008C7793"/>
  </w:style>
  <w:style w:type="paragraph" w:styleId="DocumentMap">
    <w:name w:val="Document Map"/>
    <w:basedOn w:val="Normal"/>
    <w:link w:val="DocumentMapChar"/>
    <w:uiPriority w:val="99"/>
    <w:semiHidden/>
    <w:rsid w:val="008C7793"/>
    <w:pPr>
      <w:spacing w:after="0" w:line="240" w:lineRule="auto"/>
    </w:pPr>
    <w:rPr>
      <w:rFonts w:ascii="Tahoma" w:hAnsi="Tahoma" w:cs="Tahoma"/>
      <w:sz w:val="16"/>
      <w:szCs w:val="16"/>
    </w:rPr>
  </w:style>
  <w:style w:type="paragraph" w:styleId="E-mailSignature">
    <w:name w:val="E-mail Signature"/>
    <w:basedOn w:val="Normal"/>
    <w:link w:val="E-mailSignatureChar"/>
    <w:uiPriority w:val="99"/>
    <w:rsid w:val="008C7793"/>
    <w:pPr>
      <w:spacing w:after="0" w:line="240" w:lineRule="auto"/>
    </w:pPr>
  </w:style>
  <w:style w:type="character" w:styleId="EndnoteReference">
    <w:name w:val="endnote reference"/>
    <w:basedOn w:val="DefaultParagraphFont"/>
    <w:uiPriority w:val="99"/>
    <w:semiHidden/>
    <w:rsid w:val="008C7793"/>
    <w:rPr>
      <w:vertAlign w:val="superscript"/>
    </w:rPr>
  </w:style>
  <w:style w:type="paragraph" w:styleId="EndnoteText">
    <w:name w:val="endnote text"/>
    <w:basedOn w:val="Normal"/>
    <w:link w:val="EndnoteTextChar"/>
    <w:uiPriority w:val="99"/>
    <w:semiHidden/>
    <w:rsid w:val="008C7793"/>
    <w:pPr>
      <w:spacing w:after="0" w:line="240" w:lineRule="auto"/>
    </w:pPr>
    <w:rPr>
      <w:sz w:val="20"/>
      <w:szCs w:val="20"/>
    </w:rPr>
  </w:style>
  <w:style w:type="paragraph" w:styleId="EnvelopeAddress">
    <w:name w:val="envelope address"/>
    <w:basedOn w:val="Normal"/>
    <w:uiPriority w:val="99"/>
    <w:rsid w:val="008C779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8C7793"/>
    <w:pPr>
      <w:spacing w:after="0" w:line="240" w:lineRule="auto"/>
    </w:pPr>
    <w:rPr>
      <w:rFonts w:asciiTheme="majorHAnsi" w:eastAsiaTheme="majorEastAsia" w:hAnsiTheme="majorHAnsi" w:cstheme="majorBidi"/>
      <w:sz w:val="20"/>
      <w:szCs w:val="20"/>
    </w:rPr>
  </w:style>
  <w:style w:type="character" w:styleId="FootnoteReference">
    <w:name w:val="footnote reference"/>
    <w:basedOn w:val="DefaultParagraphFont"/>
    <w:semiHidden/>
    <w:rsid w:val="008C7793"/>
    <w:rPr>
      <w:vertAlign w:val="superscript"/>
    </w:rPr>
  </w:style>
  <w:style w:type="paragraph" w:styleId="FootnoteText">
    <w:name w:val="footnote text"/>
    <w:basedOn w:val="Normal"/>
    <w:link w:val="FootnoteTextChar"/>
    <w:semiHidden/>
    <w:rsid w:val="008C7793"/>
    <w:rPr>
      <w:sz w:val="20"/>
    </w:rPr>
  </w:style>
  <w:style w:type="paragraph" w:styleId="HTMLAddress">
    <w:name w:val="HTML Address"/>
    <w:basedOn w:val="Normal"/>
    <w:link w:val="HTMLAddressChar"/>
    <w:uiPriority w:val="99"/>
    <w:rsid w:val="008C7793"/>
    <w:pPr>
      <w:spacing w:after="0" w:line="240" w:lineRule="auto"/>
    </w:pPr>
    <w:rPr>
      <w:i/>
      <w:iCs/>
    </w:rPr>
  </w:style>
  <w:style w:type="paragraph" w:styleId="HTMLPreformatted">
    <w:name w:val="HTML Preformatted"/>
    <w:basedOn w:val="Normal"/>
    <w:link w:val="HTMLPreformattedChar"/>
    <w:uiPriority w:val="99"/>
    <w:rsid w:val="008C7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paragraph" w:styleId="Index10">
    <w:name w:val="index 1"/>
    <w:basedOn w:val="Normal"/>
    <w:next w:val="Normal"/>
    <w:autoRedefine/>
    <w:uiPriority w:val="99"/>
    <w:semiHidden/>
    <w:rsid w:val="008C7793"/>
    <w:pPr>
      <w:spacing w:after="0" w:line="240" w:lineRule="auto"/>
      <w:ind w:left="220" w:hanging="220"/>
    </w:pPr>
  </w:style>
  <w:style w:type="paragraph" w:styleId="Index20">
    <w:name w:val="index 2"/>
    <w:basedOn w:val="Normal"/>
    <w:next w:val="Normal"/>
    <w:autoRedefine/>
    <w:uiPriority w:val="99"/>
    <w:semiHidden/>
    <w:rsid w:val="008C7793"/>
    <w:pPr>
      <w:spacing w:after="0" w:line="240" w:lineRule="auto"/>
      <w:ind w:left="440" w:hanging="220"/>
    </w:pPr>
  </w:style>
  <w:style w:type="paragraph" w:styleId="Index30">
    <w:name w:val="index 3"/>
    <w:basedOn w:val="Normal"/>
    <w:next w:val="Normal"/>
    <w:autoRedefine/>
    <w:uiPriority w:val="99"/>
    <w:semiHidden/>
    <w:rsid w:val="008C7793"/>
    <w:pPr>
      <w:spacing w:after="0" w:line="240" w:lineRule="auto"/>
      <w:ind w:left="660" w:hanging="220"/>
    </w:pPr>
  </w:style>
  <w:style w:type="paragraph" w:styleId="Index4">
    <w:name w:val="index 4"/>
    <w:basedOn w:val="Normal"/>
    <w:next w:val="Normal"/>
    <w:autoRedefine/>
    <w:uiPriority w:val="99"/>
    <w:semiHidden/>
    <w:rsid w:val="008C7793"/>
    <w:pPr>
      <w:spacing w:after="0" w:line="240" w:lineRule="auto"/>
      <w:ind w:left="880" w:hanging="220"/>
    </w:pPr>
  </w:style>
  <w:style w:type="paragraph" w:styleId="Index5">
    <w:name w:val="index 5"/>
    <w:basedOn w:val="Normal"/>
    <w:next w:val="Normal"/>
    <w:autoRedefine/>
    <w:uiPriority w:val="99"/>
    <w:semiHidden/>
    <w:rsid w:val="008C7793"/>
    <w:pPr>
      <w:spacing w:after="0" w:line="240" w:lineRule="auto"/>
      <w:ind w:left="1100" w:hanging="220"/>
    </w:pPr>
  </w:style>
  <w:style w:type="paragraph" w:styleId="Index6">
    <w:name w:val="index 6"/>
    <w:basedOn w:val="Normal"/>
    <w:next w:val="Normal"/>
    <w:autoRedefine/>
    <w:uiPriority w:val="99"/>
    <w:semiHidden/>
    <w:rsid w:val="008C7793"/>
    <w:pPr>
      <w:spacing w:after="0" w:line="240" w:lineRule="auto"/>
      <w:ind w:left="1320" w:hanging="220"/>
    </w:pPr>
  </w:style>
  <w:style w:type="paragraph" w:styleId="Index7">
    <w:name w:val="index 7"/>
    <w:basedOn w:val="Normal"/>
    <w:next w:val="Normal"/>
    <w:autoRedefine/>
    <w:uiPriority w:val="99"/>
    <w:semiHidden/>
    <w:rsid w:val="008C7793"/>
    <w:pPr>
      <w:spacing w:after="0" w:line="240" w:lineRule="auto"/>
      <w:ind w:left="1540" w:hanging="220"/>
    </w:pPr>
  </w:style>
  <w:style w:type="paragraph" w:styleId="Index8">
    <w:name w:val="index 8"/>
    <w:basedOn w:val="Normal"/>
    <w:next w:val="Normal"/>
    <w:autoRedefine/>
    <w:uiPriority w:val="99"/>
    <w:semiHidden/>
    <w:rsid w:val="008C7793"/>
    <w:pPr>
      <w:spacing w:after="0" w:line="240" w:lineRule="auto"/>
      <w:ind w:left="1760" w:hanging="220"/>
    </w:pPr>
  </w:style>
  <w:style w:type="paragraph" w:styleId="Index9">
    <w:name w:val="index 9"/>
    <w:basedOn w:val="Normal"/>
    <w:next w:val="Normal"/>
    <w:autoRedefine/>
    <w:uiPriority w:val="99"/>
    <w:semiHidden/>
    <w:rsid w:val="008C7793"/>
    <w:pPr>
      <w:spacing w:after="0" w:line="240" w:lineRule="auto"/>
      <w:ind w:left="1980" w:hanging="220"/>
    </w:pPr>
  </w:style>
  <w:style w:type="paragraph" w:styleId="IndexHeading">
    <w:name w:val="index heading"/>
    <w:basedOn w:val="Normal"/>
    <w:next w:val="Index10"/>
    <w:uiPriority w:val="99"/>
    <w:semiHidden/>
    <w:rsid w:val="008C7793"/>
    <w:rPr>
      <w:rFonts w:asciiTheme="majorHAnsi" w:eastAsiaTheme="majorEastAsia" w:hAnsiTheme="majorHAnsi" w:cstheme="majorBidi"/>
      <w:b/>
      <w:bCs/>
    </w:rPr>
  </w:style>
  <w:style w:type="paragraph" w:styleId="List">
    <w:name w:val="List"/>
    <w:basedOn w:val="Normal"/>
    <w:uiPriority w:val="99"/>
    <w:rsid w:val="008C7793"/>
    <w:pPr>
      <w:ind w:left="360" w:hanging="360"/>
      <w:contextualSpacing/>
    </w:pPr>
  </w:style>
  <w:style w:type="paragraph" w:styleId="List2">
    <w:name w:val="List 2"/>
    <w:basedOn w:val="Normal"/>
    <w:uiPriority w:val="99"/>
    <w:rsid w:val="008C7793"/>
    <w:pPr>
      <w:ind w:left="720" w:hanging="360"/>
      <w:contextualSpacing/>
    </w:pPr>
  </w:style>
  <w:style w:type="paragraph" w:styleId="List3">
    <w:name w:val="List 3"/>
    <w:basedOn w:val="Normal"/>
    <w:uiPriority w:val="99"/>
    <w:rsid w:val="008C7793"/>
    <w:pPr>
      <w:ind w:left="1080" w:hanging="360"/>
      <w:contextualSpacing/>
    </w:pPr>
  </w:style>
  <w:style w:type="paragraph" w:styleId="List4">
    <w:name w:val="List 4"/>
    <w:basedOn w:val="Normal"/>
    <w:uiPriority w:val="99"/>
    <w:rsid w:val="008C7793"/>
    <w:pPr>
      <w:ind w:left="1440" w:hanging="360"/>
      <w:contextualSpacing/>
    </w:pPr>
  </w:style>
  <w:style w:type="paragraph" w:styleId="List5">
    <w:name w:val="List 5"/>
    <w:basedOn w:val="Normal"/>
    <w:uiPriority w:val="99"/>
    <w:rsid w:val="008C7793"/>
    <w:pPr>
      <w:ind w:left="1800" w:hanging="360"/>
      <w:contextualSpacing/>
    </w:pPr>
  </w:style>
  <w:style w:type="paragraph" w:styleId="ListBullet2">
    <w:name w:val="List Bullet 2"/>
    <w:basedOn w:val="Normal"/>
    <w:uiPriority w:val="99"/>
    <w:rsid w:val="008C7793"/>
    <w:pPr>
      <w:numPr>
        <w:numId w:val="20"/>
      </w:numPr>
      <w:contextualSpacing/>
    </w:pPr>
  </w:style>
  <w:style w:type="paragraph" w:styleId="ListBullet3">
    <w:name w:val="List Bullet 3"/>
    <w:basedOn w:val="Normal"/>
    <w:uiPriority w:val="99"/>
    <w:rsid w:val="008C7793"/>
    <w:pPr>
      <w:numPr>
        <w:numId w:val="21"/>
      </w:numPr>
      <w:contextualSpacing/>
    </w:pPr>
  </w:style>
  <w:style w:type="paragraph" w:styleId="ListBullet4">
    <w:name w:val="List Bullet 4"/>
    <w:basedOn w:val="Normal"/>
    <w:uiPriority w:val="99"/>
    <w:rsid w:val="008C7793"/>
    <w:pPr>
      <w:numPr>
        <w:numId w:val="22"/>
      </w:numPr>
      <w:contextualSpacing/>
    </w:pPr>
  </w:style>
  <w:style w:type="paragraph" w:styleId="ListBullet5">
    <w:name w:val="List Bullet 5"/>
    <w:basedOn w:val="Normal"/>
    <w:uiPriority w:val="99"/>
    <w:rsid w:val="008C7793"/>
    <w:pPr>
      <w:numPr>
        <w:numId w:val="23"/>
      </w:numPr>
      <w:contextualSpacing/>
    </w:pPr>
  </w:style>
  <w:style w:type="paragraph" w:styleId="ListContinue">
    <w:name w:val="List Continue"/>
    <w:basedOn w:val="Normal"/>
    <w:uiPriority w:val="99"/>
    <w:rsid w:val="008C7793"/>
    <w:pPr>
      <w:spacing w:after="120"/>
      <w:ind w:left="360"/>
      <w:contextualSpacing/>
    </w:pPr>
  </w:style>
  <w:style w:type="paragraph" w:styleId="ListContinue2">
    <w:name w:val="List Continue 2"/>
    <w:basedOn w:val="Normal"/>
    <w:uiPriority w:val="99"/>
    <w:rsid w:val="008C7793"/>
    <w:pPr>
      <w:spacing w:after="120"/>
      <w:ind w:left="720"/>
      <w:contextualSpacing/>
    </w:pPr>
  </w:style>
  <w:style w:type="paragraph" w:styleId="ListContinue3">
    <w:name w:val="List Continue 3"/>
    <w:basedOn w:val="Normal"/>
    <w:uiPriority w:val="99"/>
    <w:rsid w:val="008C7793"/>
    <w:pPr>
      <w:spacing w:after="120"/>
      <w:ind w:left="1080"/>
      <w:contextualSpacing/>
    </w:pPr>
  </w:style>
  <w:style w:type="paragraph" w:styleId="ListContinue4">
    <w:name w:val="List Continue 4"/>
    <w:basedOn w:val="Normal"/>
    <w:uiPriority w:val="99"/>
    <w:rsid w:val="008C7793"/>
    <w:pPr>
      <w:spacing w:after="120"/>
      <w:ind w:left="1440"/>
      <w:contextualSpacing/>
    </w:pPr>
  </w:style>
  <w:style w:type="paragraph" w:styleId="ListContinue5">
    <w:name w:val="List Continue 5"/>
    <w:basedOn w:val="Normal"/>
    <w:uiPriority w:val="99"/>
    <w:rsid w:val="008C7793"/>
    <w:pPr>
      <w:spacing w:after="120"/>
      <w:ind w:left="1800"/>
      <w:contextualSpacing/>
    </w:pPr>
  </w:style>
  <w:style w:type="paragraph" w:styleId="ListNumber">
    <w:name w:val="List Number"/>
    <w:basedOn w:val="Normal"/>
    <w:uiPriority w:val="99"/>
    <w:rsid w:val="008C7793"/>
    <w:pPr>
      <w:numPr>
        <w:numId w:val="24"/>
      </w:numPr>
      <w:contextualSpacing/>
    </w:pPr>
  </w:style>
  <w:style w:type="paragraph" w:styleId="ListNumber2">
    <w:name w:val="List Number 2"/>
    <w:basedOn w:val="Normal"/>
    <w:uiPriority w:val="99"/>
    <w:rsid w:val="008C7793"/>
    <w:pPr>
      <w:numPr>
        <w:numId w:val="25"/>
      </w:numPr>
      <w:contextualSpacing/>
    </w:pPr>
  </w:style>
  <w:style w:type="paragraph" w:styleId="ListNumber3">
    <w:name w:val="List Number 3"/>
    <w:basedOn w:val="Normal"/>
    <w:uiPriority w:val="99"/>
    <w:rsid w:val="008C7793"/>
    <w:pPr>
      <w:numPr>
        <w:numId w:val="26"/>
      </w:numPr>
      <w:contextualSpacing/>
    </w:pPr>
  </w:style>
  <w:style w:type="paragraph" w:styleId="ListNumber4">
    <w:name w:val="List Number 4"/>
    <w:basedOn w:val="Normal"/>
    <w:uiPriority w:val="99"/>
    <w:rsid w:val="008C7793"/>
    <w:pPr>
      <w:numPr>
        <w:numId w:val="27"/>
      </w:numPr>
      <w:contextualSpacing/>
    </w:pPr>
  </w:style>
  <w:style w:type="paragraph" w:styleId="ListNumber5">
    <w:name w:val="List Number 5"/>
    <w:basedOn w:val="Normal"/>
    <w:uiPriority w:val="99"/>
    <w:rsid w:val="008C7793"/>
    <w:pPr>
      <w:numPr>
        <w:numId w:val="28"/>
      </w:numPr>
      <w:contextualSpacing/>
    </w:pPr>
  </w:style>
  <w:style w:type="paragraph" w:styleId="MacroText">
    <w:name w:val="macro"/>
    <w:link w:val="MacroTextChar"/>
    <w:uiPriority w:val="99"/>
    <w:semiHidden/>
    <w:rsid w:val="008C7793"/>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rPr>
  </w:style>
  <w:style w:type="paragraph" w:styleId="MessageHeader">
    <w:name w:val="Message Header"/>
    <w:basedOn w:val="Normal"/>
    <w:link w:val="MessageHeaderChar"/>
    <w:uiPriority w:val="99"/>
    <w:rsid w:val="008C779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paragraph" w:styleId="NormalWeb">
    <w:name w:val="Normal (Web)"/>
    <w:basedOn w:val="Normal"/>
    <w:uiPriority w:val="99"/>
    <w:rsid w:val="008C7793"/>
    <w:rPr>
      <w:rFonts w:ascii="Times New Roman" w:hAnsi="Times New Roman" w:cs="Times New Roman"/>
      <w:sz w:val="24"/>
      <w:szCs w:val="24"/>
    </w:rPr>
  </w:style>
  <w:style w:type="paragraph" w:styleId="NormalIndent">
    <w:name w:val="Normal Indent"/>
    <w:basedOn w:val="Normal"/>
    <w:uiPriority w:val="99"/>
    <w:rsid w:val="008C7793"/>
    <w:pPr>
      <w:ind w:left="720"/>
    </w:pPr>
  </w:style>
  <w:style w:type="paragraph" w:styleId="NoteHeading">
    <w:name w:val="Note Heading"/>
    <w:basedOn w:val="Normal"/>
    <w:next w:val="Normal"/>
    <w:link w:val="NoteHeadingChar"/>
    <w:uiPriority w:val="99"/>
    <w:rsid w:val="008C7793"/>
    <w:pPr>
      <w:spacing w:after="0" w:line="240" w:lineRule="auto"/>
    </w:pPr>
  </w:style>
  <w:style w:type="paragraph" w:styleId="PlainText">
    <w:name w:val="Plain Text"/>
    <w:basedOn w:val="Normal"/>
    <w:link w:val="PlainTextChar"/>
    <w:rsid w:val="008C7793"/>
    <w:pPr>
      <w:spacing w:after="0" w:line="240" w:lineRule="auto"/>
    </w:pPr>
    <w:rPr>
      <w:rFonts w:ascii="Consolas" w:hAnsi="Consolas" w:cs="Consolas"/>
      <w:sz w:val="21"/>
      <w:szCs w:val="21"/>
    </w:rPr>
  </w:style>
  <w:style w:type="paragraph" w:styleId="Signature">
    <w:name w:val="Signature"/>
    <w:basedOn w:val="Normal"/>
    <w:link w:val="SignatureChar"/>
    <w:uiPriority w:val="99"/>
    <w:rsid w:val="008C7793"/>
    <w:pPr>
      <w:spacing w:after="0" w:line="240" w:lineRule="auto"/>
      <w:ind w:left="4320"/>
    </w:pPr>
  </w:style>
  <w:style w:type="table" w:styleId="Table3Deffects1">
    <w:name w:val="Table 3D effects 1"/>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8C7793"/>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8C7793"/>
    <w:pPr>
      <w:spacing w:after="200" w:line="276" w:lineRule="auto"/>
    </w:pPr>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8C7793"/>
    <w:pPr>
      <w:spacing w:after="200" w:line="276" w:lineRule="auto"/>
    </w:pPr>
    <w:rPr>
      <w:rFonts w:asciiTheme="minorHAnsi" w:eastAsiaTheme="minorEastAsia" w:hAnsiTheme="minorHAnsi" w:cstheme="minorBidi"/>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8C7793"/>
    <w:pPr>
      <w:spacing w:after="200" w:line="276" w:lineRule="auto"/>
    </w:pPr>
    <w:rPr>
      <w:rFonts w:asciiTheme="minorHAnsi" w:eastAsiaTheme="minorEastAsia" w:hAnsiTheme="minorHAnsi" w:cstheme="minorBidi"/>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8C7793"/>
    <w:pPr>
      <w:spacing w:after="200" w:line="276" w:lineRule="auto"/>
    </w:pPr>
    <w:rPr>
      <w:rFonts w:asciiTheme="minorHAnsi" w:eastAsiaTheme="minorEastAsia" w:hAnsiTheme="minorHAnsi" w:cstheme="minorBidi"/>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8C7793"/>
    <w:pPr>
      <w:spacing w:after="200" w:line="276" w:lineRule="auto"/>
    </w:pPr>
    <w:rPr>
      <w:rFonts w:asciiTheme="minorHAnsi" w:eastAsiaTheme="minorEastAsia" w:hAnsiTheme="minorHAnsi" w:cstheme="minorBidi"/>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8C7793"/>
    <w:pPr>
      <w:spacing w:after="200" w:line="276" w:lineRule="auto"/>
    </w:pPr>
    <w:rPr>
      <w:rFonts w:asciiTheme="minorHAnsi" w:eastAsiaTheme="minorEastAsia" w:hAnsiTheme="minorHAnsi" w:cstheme="minorBidi"/>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8C7793"/>
    <w:pPr>
      <w:spacing w:after="200" w:line="276" w:lineRule="auto"/>
    </w:pPr>
    <w:rPr>
      <w:rFonts w:asciiTheme="minorHAnsi" w:eastAsiaTheme="minorEastAsia" w:hAnsiTheme="minorHAnsi" w:cstheme="minorBidi"/>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8C7793"/>
    <w:pPr>
      <w:spacing w:after="200" w:line="276" w:lineRule="auto"/>
    </w:pPr>
    <w:rPr>
      <w:rFonts w:asciiTheme="minorHAnsi" w:eastAsiaTheme="minorEastAsia" w:hAnsiTheme="minorHAnsi" w:cstheme="minorBidi"/>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8C7793"/>
    <w:pPr>
      <w:spacing w:after="200" w:line="276" w:lineRule="auto"/>
    </w:pPr>
    <w:rPr>
      <w:rFonts w:asciiTheme="minorHAnsi" w:eastAsiaTheme="minorEastAsia" w:hAnsiTheme="minorHAnsi" w:cstheme="minorBidi"/>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8C7793"/>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8C7793"/>
    <w:pPr>
      <w:spacing w:after="200" w:line="276" w:lineRule="auto"/>
    </w:pPr>
    <w:rPr>
      <w:rFonts w:asciiTheme="minorHAnsi" w:eastAsiaTheme="minorEastAsia" w:hAnsiTheme="minorHAnsi" w:cstheme="minorBidi"/>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8C7793"/>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8C7793"/>
    <w:pPr>
      <w:spacing w:after="200" w:line="276" w:lineRule="auto"/>
    </w:pPr>
    <w:rPr>
      <w:rFonts w:asciiTheme="minorHAnsi" w:eastAsiaTheme="minorEastAsia" w:hAnsiTheme="minorHAnsi" w:cstheme="minorBidi"/>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8C7793"/>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8C7793"/>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8C7793"/>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8C7793"/>
    <w:pPr>
      <w:spacing w:after="0"/>
      <w:ind w:left="220" w:hanging="220"/>
    </w:pPr>
  </w:style>
  <w:style w:type="paragraph" w:styleId="TableofFigures">
    <w:name w:val="table of figures"/>
    <w:basedOn w:val="Normal"/>
    <w:next w:val="Normal"/>
    <w:uiPriority w:val="99"/>
    <w:semiHidden/>
    <w:rsid w:val="008C7793"/>
    <w:pPr>
      <w:spacing w:after="0"/>
    </w:pPr>
  </w:style>
  <w:style w:type="table" w:styleId="TableProfessional">
    <w:name w:val="Table Professional"/>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8C7793"/>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8C7793"/>
    <w:pPr>
      <w:spacing w:after="200" w:line="276" w:lineRule="auto"/>
    </w:pPr>
    <w:rPr>
      <w:rFonts w:asciiTheme="minorHAnsi" w:eastAsiaTheme="minorEastAsia" w:hAnsiTheme="minorHAnsi" w:cstheme="minorBidi"/>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8C7793"/>
    <w:pPr>
      <w:spacing w:after="200" w:line="276" w:lineRule="auto"/>
    </w:pPr>
    <w:rPr>
      <w:rFonts w:asciiTheme="minorHAnsi" w:eastAsiaTheme="minorEastAsia" w:hAnsiTheme="minorHAnsi" w:cstheme="minorBidi"/>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8C7793"/>
    <w:pPr>
      <w:spacing w:after="200" w:line="276" w:lineRule="auto"/>
    </w:pPr>
    <w:rPr>
      <w:rFonts w:asciiTheme="minorHAnsi" w:eastAsiaTheme="minorEastAsia" w:hAnsiTheme="minorHAnsi" w:cstheme="minorBidi"/>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8C77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8C7793"/>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8C7793"/>
    <w:pPr>
      <w:spacing w:after="100"/>
      <w:ind w:left="660"/>
    </w:pPr>
  </w:style>
  <w:style w:type="paragraph" w:styleId="TOC7">
    <w:name w:val="toc 7"/>
    <w:basedOn w:val="Normal"/>
    <w:next w:val="Normal"/>
    <w:autoRedefine/>
    <w:uiPriority w:val="39"/>
    <w:semiHidden/>
    <w:rsid w:val="008C7793"/>
    <w:pPr>
      <w:spacing w:after="100"/>
      <w:ind w:left="2160"/>
    </w:pPr>
  </w:style>
  <w:style w:type="paragraph" w:styleId="TOC8">
    <w:name w:val="toc 8"/>
    <w:basedOn w:val="Normal"/>
    <w:next w:val="Normal"/>
    <w:autoRedefine/>
    <w:uiPriority w:val="39"/>
    <w:semiHidden/>
    <w:rsid w:val="008C7793"/>
    <w:pPr>
      <w:spacing w:after="100"/>
      <w:ind w:left="1540"/>
    </w:pPr>
  </w:style>
  <w:style w:type="paragraph" w:styleId="TOC9">
    <w:name w:val="toc 9"/>
    <w:basedOn w:val="Normal"/>
    <w:next w:val="Normal"/>
    <w:autoRedefine/>
    <w:uiPriority w:val="39"/>
    <w:semiHidden/>
    <w:rsid w:val="008C7793"/>
    <w:pPr>
      <w:spacing w:after="100"/>
      <w:ind w:left="1760"/>
    </w:pPr>
  </w:style>
  <w:style w:type="character" w:customStyle="1" w:styleId="DigitalLinkAnchorCode">
    <w:name w:val="DigitalLinkAnchorCode"/>
    <w:basedOn w:val="DigitalLinkAnchorText"/>
    <w:rsid w:val="008C7793"/>
    <w:rPr>
      <w:rFonts w:ascii="Courier New" w:hAnsi="Courier New"/>
      <w:bdr w:val="none" w:sz="0" w:space="0" w:color="auto"/>
      <w:shd w:val="clear" w:color="auto" w:fill="D6E3BC"/>
    </w:rPr>
  </w:style>
  <w:style w:type="character" w:customStyle="1" w:styleId="InlineGraphic">
    <w:name w:val="InlineGraphic"/>
    <w:uiPriority w:val="1"/>
    <w:rsid w:val="00B10269"/>
    <w:rPr>
      <w:bdr w:val="none" w:sz="0" w:space="0" w:color="auto"/>
      <w:shd w:val="clear" w:color="auto" w:fill="00B050"/>
    </w:rPr>
  </w:style>
  <w:style w:type="paragraph" w:customStyle="1" w:styleId="RecipeTableSubhead">
    <w:name w:val="RecipeTableSubhead"/>
    <w:basedOn w:val="TableSubhead"/>
    <w:qFormat/>
    <w:rsid w:val="00B10269"/>
  </w:style>
  <w:style w:type="paragraph" w:customStyle="1" w:styleId="inlinevariable">
    <w:name w:val="inlinevariable"/>
    <w:basedOn w:val="Para"/>
    <w:rsid w:val="00B40599"/>
  </w:style>
  <w:style w:type="paragraph" w:styleId="Revision">
    <w:name w:val="Revision"/>
    <w:hidden/>
    <w:uiPriority w:val="99"/>
    <w:semiHidden/>
    <w:rsid w:val="008C7793"/>
    <w:rPr>
      <w:color w:val="FF0000"/>
      <w:sz w:val="40"/>
    </w:rPr>
  </w:style>
  <w:style w:type="table" w:styleId="ColorfulGrid">
    <w:name w:val="Colorful Grid"/>
    <w:basedOn w:val="TableNormal"/>
    <w:uiPriority w:val="73"/>
    <w:rsid w:val="008C7793"/>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C7793"/>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8C7793"/>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C7793"/>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C7793"/>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C7793"/>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C7793"/>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C7793"/>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C7793"/>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8C7793"/>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8C7793"/>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C7793"/>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C7793"/>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C7793"/>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C7793"/>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C7793"/>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99"/>
    <w:rsid w:val="008C7793"/>
    <w:rPr>
      <w:b/>
      <w:bCs/>
      <w:i/>
      <w:iCs/>
      <w:color w:val="4F81BD" w:themeColor="accent1"/>
    </w:rPr>
  </w:style>
  <w:style w:type="paragraph" w:styleId="IntenseQuote">
    <w:name w:val="Intense Quote"/>
    <w:basedOn w:val="Normal"/>
    <w:next w:val="Normal"/>
    <w:link w:val="IntenseQuoteChar"/>
    <w:uiPriority w:val="99"/>
    <w:rsid w:val="008C77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8C7793"/>
    <w:rPr>
      <w:rFonts w:asciiTheme="minorHAnsi" w:eastAsiaTheme="minorHAnsi" w:hAnsiTheme="minorHAnsi" w:cstheme="minorBidi"/>
      <w:b/>
      <w:bCs/>
      <w:i/>
      <w:iCs/>
      <w:color w:val="4F81BD" w:themeColor="accent1"/>
      <w:sz w:val="22"/>
      <w:szCs w:val="22"/>
    </w:rPr>
  </w:style>
  <w:style w:type="character" w:styleId="IntenseReference">
    <w:name w:val="Intense Reference"/>
    <w:basedOn w:val="DefaultParagraphFont"/>
    <w:uiPriority w:val="99"/>
    <w:rsid w:val="008C7793"/>
    <w:rPr>
      <w:b/>
      <w:bCs/>
      <w:smallCaps/>
      <w:color w:val="C0504D" w:themeColor="accent2"/>
      <w:spacing w:val="5"/>
      <w:u w:val="single"/>
    </w:rPr>
  </w:style>
  <w:style w:type="table" w:styleId="LightGrid">
    <w:name w:val="Light Grid"/>
    <w:basedOn w:val="TableNormal"/>
    <w:uiPriority w:val="62"/>
    <w:rsid w:val="008C7793"/>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8C7793"/>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C7793"/>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8C7793"/>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C7793"/>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8C779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8C7793"/>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C7793"/>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C7793"/>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C7793"/>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C7793"/>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8C7793"/>
    <w:pPr>
      <w:ind w:left="720"/>
      <w:contextualSpacing/>
    </w:pPr>
    <w:rPr>
      <w:rFonts w:ascii="Calibri" w:eastAsia="Times New Roman" w:hAnsi="Calibri" w:cs="Times New Roman"/>
      <w:color w:val="FF0000"/>
    </w:rPr>
  </w:style>
  <w:style w:type="table" w:styleId="MediumGrid1">
    <w:name w:val="Medium Grid 1"/>
    <w:basedOn w:val="TableNormal"/>
    <w:uiPriority w:val="67"/>
    <w:rsid w:val="008C7793"/>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C7793"/>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8C779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C779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C779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C779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C779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C779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C779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C7793"/>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8C7793"/>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C7793"/>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8C779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C779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C779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C779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C779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C779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C7793"/>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C779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C779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C779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C7793"/>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C7793"/>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C7793"/>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C7793"/>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C7793"/>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8C7793"/>
    <w:rPr>
      <w:rFonts w:asciiTheme="minorHAnsi" w:eastAsiaTheme="minorHAnsi" w:hAnsiTheme="minorHAnsi" w:cstheme="minorBidi"/>
      <w:sz w:val="22"/>
      <w:szCs w:val="22"/>
    </w:rPr>
  </w:style>
  <w:style w:type="paragraph" w:customStyle="1" w:styleId="NoteLevel11">
    <w:name w:val="Note Level 11"/>
    <w:basedOn w:val="Normal"/>
    <w:uiPriority w:val="99"/>
    <w:semiHidden/>
    <w:unhideWhenUsed/>
    <w:rsid w:val="00675F3B"/>
    <w:pPr>
      <w:keepNext/>
      <w:numPr>
        <w:numId w:val="16"/>
      </w:numPr>
      <w:contextualSpacing/>
      <w:outlineLvl w:val="0"/>
    </w:pPr>
    <w:rPr>
      <w:rFonts w:ascii="Verdana" w:hAnsi="Verdana"/>
    </w:rPr>
  </w:style>
  <w:style w:type="paragraph" w:customStyle="1" w:styleId="NoteLevel21">
    <w:name w:val="Note Level 21"/>
    <w:basedOn w:val="Normal"/>
    <w:uiPriority w:val="99"/>
    <w:semiHidden/>
    <w:unhideWhenUsed/>
    <w:rsid w:val="00675F3B"/>
    <w:pPr>
      <w:keepNext/>
      <w:numPr>
        <w:ilvl w:val="1"/>
        <w:numId w:val="16"/>
      </w:numPr>
      <w:contextualSpacing/>
      <w:outlineLvl w:val="1"/>
    </w:pPr>
    <w:rPr>
      <w:rFonts w:ascii="Verdana" w:hAnsi="Verdana"/>
    </w:rPr>
  </w:style>
  <w:style w:type="paragraph" w:customStyle="1" w:styleId="NoteLevel31">
    <w:name w:val="Note Level 31"/>
    <w:basedOn w:val="Normal"/>
    <w:uiPriority w:val="99"/>
    <w:semiHidden/>
    <w:unhideWhenUsed/>
    <w:rsid w:val="00675F3B"/>
    <w:pPr>
      <w:keepNext/>
      <w:numPr>
        <w:ilvl w:val="2"/>
        <w:numId w:val="16"/>
      </w:numPr>
      <w:contextualSpacing/>
      <w:outlineLvl w:val="2"/>
    </w:pPr>
    <w:rPr>
      <w:rFonts w:ascii="Verdana" w:hAnsi="Verdana"/>
    </w:rPr>
  </w:style>
  <w:style w:type="paragraph" w:customStyle="1" w:styleId="NoteLevel41">
    <w:name w:val="Note Level 41"/>
    <w:basedOn w:val="Normal"/>
    <w:uiPriority w:val="99"/>
    <w:semiHidden/>
    <w:unhideWhenUsed/>
    <w:rsid w:val="00675F3B"/>
    <w:pPr>
      <w:keepNext/>
      <w:numPr>
        <w:ilvl w:val="3"/>
        <w:numId w:val="16"/>
      </w:numPr>
      <w:contextualSpacing/>
      <w:outlineLvl w:val="3"/>
    </w:pPr>
    <w:rPr>
      <w:rFonts w:ascii="Verdana" w:hAnsi="Verdana"/>
    </w:rPr>
  </w:style>
  <w:style w:type="paragraph" w:customStyle="1" w:styleId="NoteLevel51">
    <w:name w:val="Note Level 51"/>
    <w:basedOn w:val="Normal"/>
    <w:uiPriority w:val="99"/>
    <w:semiHidden/>
    <w:unhideWhenUsed/>
    <w:rsid w:val="00675F3B"/>
    <w:pPr>
      <w:keepNext/>
      <w:numPr>
        <w:ilvl w:val="4"/>
        <w:numId w:val="16"/>
      </w:numPr>
      <w:contextualSpacing/>
      <w:outlineLvl w:val="4"/>
    </w:pPr>
    <w:rPr>
      <w:rFonts w:ascii="Verdana" w:hAnsi="Verdana"/>
    </w:rPr>
  </w:style>
  <w:style w:type="paragraph" w:customStyle="1" w:styleId="NoteLevel61">
    <w:name w:val="Note Level 61"/>
    <w:basedOn w:val="Normal"/>
    <w:uiPriority w:val="99"/>
    <w:semiHidden/>
    <w:unhideWhenUsed/>
    <w:rsid w:val="00675F3B"/>
    <w:pPr>
      <w:keepNext/>
      <w:numPr>
        <w:ilvl w:val="5"/>
        <w:numId w:val="16"/>
      </w:numPr>
      <w:contextualSpacing/>
      <w:outlineLvl w:val="5"/>
    </w:pPr>
    <w:rPr>
      <w:rFonts w:ascii="Verdana" w:hAnsi="Verdana"/>
    </w:rPr>
  </w:style>
  <w:style w:type="paragraph" w:customStyle="1" w:styleId="NoteLevel71">
    <w:name w:val="Note Level 71"/>
    <w:basedOn w:val="Normal"/>
    <w:uiPriority w:val="99"/>
    <w:semiHidden/>
    <w:unhideWhenUsed/>
    <w:rsid w:val="00675F3B"/>
    <w:pPr>
      <w:keepNext/>
      <w:numPr>
        <w:ilvl w:val="6"/>
        <w:numId w:val="16"/>
      </w:numPr>
      <w:contextualSpacing/>
      <w:outlineLvl w:val="6"/>
    </w:pPr>
    <w:rPr>
      <w:rFonts w:ascii="Verdana" w:hAnsi="Verdana"/>
    </w:rPr>
  </w:style>
  <w:style w:type="paragraph" w:customStyle="1" w:styleId="NoteLevel81">
    <w:name w:val="Note Level 81"/>
    <w:basedOn w:val="Normal"/>
    <w:uiPriority w:val="99"/>
    <w:semiHidden/>
    <w:unhideWhenUsed/>
    <w:rsid w:val="00675F3B"/>
    <w:pPr>
      <w:keepNext/>
      <w:numPr>
        <w:ilvl w:val="7"/>
        <w:numId w:val="16"/>
      </w:numPr>
      <w:contextualSpacing/>
      <w:outlineLvl w:val="7"/>
    </w:pPr>
    <w:rPr>
      <w:rFonts w:ascii="Verdana" w:hAnsi="Verdana"/>
    </w:rPr>
  </w:style>
  <w:style w:type="paragraph" w:customStyle="1" w:styleId="NoteLevel91">
    <w:name w:val="Note Level 91"/>
    <w:basedOn w:val="Normal"/>
    <w:uiPriority w:val="99"/>
    <w:semiHidden/>
    <w:unhideWhenUsed/>
    <w:rsid w:val="00675F3B"/>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8C7793"/>
    <w:rPr>
      <w:color w:val="808080"/>
    </w:rPr>
  </w:style>
  <w:style w:type="paragraph" w:styleId="Quote">
    <w:name w:val="Quote"/>
    <w:link w:val="QuoteChar"/>
    <w:qFormat/>
    <w:rsid w:val="008C7793"/>
    <w:pPr>
      <w:pBdr>
        <w:top w:val="single" w:sz="4" w:space="6" w:color="auto"/>
        <w:bottom w:val="single" w:sz="4" w:space="6" w:color="auto"/>
      </w:pBdr>
      <w:spacing w:before="240" w:after="240"/>
      <w:ind w:left="1440" w:right="1440" w:firstLine="360"/>
    </w:pPr>
    <w:rPr>
      <w:snapToGrid w:val="0"/>
      <w:sz w:val="26"/>
    </w:rPr>
  </w:style>
  <w:style w:type="character" w:customStyle="1" w:styleId="QuoteChar">
    <w:name w:val="Quote Char"/>
    <w:basedOn w:val="DefaultParagraphFont"/>
    <w:link w:val="Quote"/>
    <w:rsid w:val="008C7793"/>
    <w:rPr>
      <w:snapToGrid w:val="0"/>
      <w:sz w:val="26"/>
    </w:rPr>
  </w:style>
  <w:style w:type="character" w:styleId="SubtleEmphasis">
    <w:name w:val="Subtle Emphasis"/>
    <w:basedOn w:val="DefaultParagraphFont"/>
    <w:uiPriority w:val="99"/>
    <w:rsid w:val="008C7793"/>
    <w:rPr>
      <w:i/>
      <w:iCs/>
      <w:color w:val="808080" w:themeColor="text1" w:themeTint="7F"/>
    </w:rPr>
  </w:style>
  <w:style w:type="character" w:styleId="SubtleReference">
    <w:name w:val="Subtle Reference"/>
    <w:basedOn w:val="DefaultParagraphFont"/>
    <w:uiPriority w:val="99"/>
    <w:qFormat/>
    <w:rsid w:val="008C7793"/>
    <w:rPr>
      <w:smallCaps/>
      <w:color w:val="C0504D" w:themeColor="accent2"/>
      <w:u w:val="single"/>
    </w:rPr>
  </w:style>
  <w:style w:type="paragraph" w:styleId="TOCHeading">
    <w:name w:val="TOC Heading"/>
    <w:basedOn w:val="Heading1"/>
    <w:next w:val="Normal"/>
    <w:uiPriority w:val="99"/>
    <w:semiHidden/>
    <w:qFormat/>
    <w:rsid w:val="008C7793"/>
    <w:pPr>
      <w:keepLines/>
      <w:spacing w:before="480" w:line="276" w:lineRule="auto"/>
      <w:outlineLvl w:val="9"/>
    </w:pPr>
    <w:rPr>
      <w:rFonts w:asciiTheme="majorHAnsi" w:eastAsiaTheme="majorEastAsia" w:hAnsiTheme="majorHAnsi" w:cstheme="majorBidi"/>
      <w:bCs/>
      <w:caps w:val="0"/>
      <w:color w:val="365F91" w:themeColor="accent1" w:themeShade="BF"/>
    </w:rPr>
  </w:style>
  <w:style w:type="character" w:customStyle="1" w:styleId="Heading1Char">
    <w:name w:val="Heading 1 Char"/>
    <w:basedOn w:val="DefaultParagraphFont"/>
    <w:link w:val="Heading1"/>
    <w:uiPriority w:val="99"/>
    <w:rsid w:val="008C7793"/>
    <w:rPr>
      <w:b/>
      <w:caps/>
      <w:sz w:val="28"/>
      <w:szCs w:val="28"/>
    </w:rPr>
  </w:style>
  <w:style w:type="character" w:customStyle="1" w:styleId="Heading2Char">
    <w:name w:val="Heading 2 Char"/>
    <w:basedOn w:val="DefaultParagraphFont"/>
    <w:link w:val="Heading2"/>
    <w:uiPriority w:val="99"/>
    <w:rsid w:val="008C77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8C7793"/>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8C7793"/>
    <w:rPr>
      <w:sz w:val="22"/>
    </w:rPr>
  </w:style>
  <w:style w:type="character" w:customStyle="1" w:styleId="Heading5Char">
    <w:name w:val="Heading 5 Char"/>
    <w:basedOn w:val="DefaultParagraphFont"/>
    <w:link w:val="Heading5"/>
    <w:uiPriority w:val="99"/>
    <w:rsid w:val="008C7793"/>
    <w:rPr>
      <w:sz w:val="22"/>
    </w:rPr>
  </w:style>
  <w:style w:type="paragraph" w:customStyle="1" w:styleId="RecipeVariationPreparation">
    <w:name w:val="RecipeVariationPreparation"/>
    <w:basedOn w:val="RecipeTime"/>
    <w:rsid w:val="008C7793"/>
    <w:rPr>
      <w:i w:val="0"/>
      <w:sz w:val="21"/>
    </w:rPr>
  </w:style>
  <w:style w:type="paragraph" w:customStyle="1" w:styleId="RecipeVariationFlavor">
    <w:name w:val="RecipeVariationFlavor"/>
    <w:basedOn w:val="RecipeTime"/>
    <w:rsid w:val="008C7793"/>
    <w:rPr>
      <w:i w:val="0"/>
      <w:sz w:val="21"/>
    </w:rPr>
  </w:style>
  <w:style w:type="character" w:customStyle="1" w:styleId="HeaderChar">
    <w:name w:val="Header Char"/>
    <w:basedOn w:val="DefaultParagraphFont"/>
    <w:link w:val="Header"/>
    <w:uiPriority w:val="99"/>
    <w:rsid w:val="008C7793"/>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C7793"/>
    <w:rPr>
      <w:rFonts w:asciiTheme="minorHAnsi" w:eastAsiaTheme="minorHAnsi" w:hAnsiTheme="minorHAnsi" w:cstheme="minorBidi"/>
      <w:sz w:val="22"/>
      <w:szCs w:val="22"/>
    </w:rPr>
  </w:style>
  <w:style w:type="paragraph" w:customStyle="1" w:styleId="RecipeVariationH2">
    <w:name w:val="RecipeVariationH2"/>
    <w:rsid w:val="008C7793"/>
    <w:pPr>
      <w:spacing w:before="60" w:after="60"/>
      <w:ind w:left="720"/>
      <w:outlineLvl w:val="6"/>
    </w:pPr>
    <w:rPr>
      <w:rFonts w:ascii="Arial" w:hAnsi="Arial"/>
      <w:b/>
      <w:snapToGrid w:val="0"/>
    </w:rPr>
  </w:style>
  <w:style w:type="character" w:customStyle="1" w:styleId="HTMLPreformattedChar">
    <w:name w:val="HTML Preformatted Char"/>
    <w:basedOn w:val="DefaultParagraphFont"/>
    <w:link w:val="HTMLPreformatted"/>
    <w:uiPriority w:val="99"/>
    <w:rsid w:val="008C7793"/>
    <w:rPr>
      <w:rFonts w:ascii="Verdana" w:hAnsi="Verdana" w:cs="Courier New"/>
      <w:sz w:val="18"/>
      <w:szCs w:val="18"/>
    </w:rPr>
  </w:style>
  <w:style w:type="character" w:customStyle="1" w:styleId="Heading6Char">
    <w:name w:val="Heading 6 Char"/>
    <w:basedOn w:val="DefaultParagraphFont"/>
    <w:link w:val="Heading6"/>
    <w:rsid w:val="008C7793"/>
    <w:rPr>
      <w:rFonts w:asciiTheme="minorHAnsi" w:eastAsiaTheme="minorHAnsi" w:hAnsiTheme="minorHAnsi" w:cstheme="minorBidi"/>
      <w:sz w:val="22"/>
      <w:szCs w:val="22"/>
    </w:rPr>
  </w:style>
  <w:style w:type="character" w:customStyle="1" w:styleId="Heading7Char">
    <w:name w:val="Heading 7 Char"/>
    <w:basedOn w:val="DefaultParagraphFont"/>
    <w:link w:val="Heading7"/>
    <w:rsid w:val="008C7793"/>
    <w:rPr>
      <w:rFonts w:asciiTheme="minorHAnsi" w:eastAsiaTheme="minorHAnsi" w:hAnsiTheme="minorHAnsi" w:cstheme="minorBidi"/>
      <w:sz w:val="22"/>
      <w:szCs w:val="22"/>
    </w:rPr>
  </w:style>
  <w:style w:type="character" w:customStyle="1" w:styleId="Heading8Char">
    <w:name w:val="Heading 8 Char"/>
    <w:basedOn w:val="DefaultParagraphFont"/>
    <w:link w:val="Heading8"/>
    <w:rsid w:val="008C7793"/>
    <w:rPr>
      <w:rFonts w:asciiTheme="minorHAnsi" w:eastAsiaTheme="minorHAnsi" w:hAnsiTheme="minorHAnsi" w:cstheme="minorBidi"/>
      <w:sz w:val="22"/>
      <w:szCs w:val="22"/>
    </w:rPr>
  </w:style>
  <w:style w:type="character" w:customStyle="1" w:styleId="Heading9Char">
    <w:name w:val="Heading 9 Char"/>
    <w:basedOn w:val="DefaultParagraphFont"/>
    <w:link w:val="Heading9"/>
    <w:rsid w:val="008C7793"/>
    <w:rPr>
      <w:rFonts w:asciiTheme="minorHAnsi" w:eastAsiaTheme="minorHAnsi" w:hAnsiTheme="minorHAnsi" w:cstheme="minorBidi"/>
      <w:sz w:val="22"/>
      <w:szCs w:val="22"/>
    </w:rPr>
  </w:style>
  <w:style w:type="paragraph" w:customStyle="1" w:styleId="ChapterObjectives">
    <w:name w:val="ChapterObjectives"/>
    <w:next w:val="Normal"/>
    <w:rsid w:val="008C7793"/>
    <w:rPr>
      <w:rFonts w:ascii="Helvetica" w:hAnsi="Helvetica"/>
    </w:rPr>
  </w:style>
  <w:style w:type="paragraph" w:customStyle="1" w:styleId="ListNumberedExercises">
    <w:name w:val="ListNumberedExercises"/>
    <w:next w:val="Normal"/>
    <w:rsid w:val="008C7793"/>
    <w:rPr>
      <w:rFonts w:ascii="Helvetica" w:hAnsi="Helvetica"/>
    </w:rPr>
  </w:style>
  <w:style w:type="character" w:customStyle="1" w:styleId="BodyTextChar">
    <w:name w:val="Body Text Char"/>
    <w:basedOn w:val="DefaultParagraphFont"/>
    <w:link w:val="BodyText"/>
    <w:rsid w:val="008C7793"/>
    <w:rPr>
      <w:rFonts w:asciiTheme="minorHAnsi" w:eastAsiaTheme="minorHAnsi" w:hAnsiTheme="minorHAnsi" w:cstheme="minorBidi"/>
      <w:sz w:val="22"/>
      <w:szCs w:val="22"/>
    </w:rPr>
  </w:style>
  <w:style w:type="paragraph" w:customStyle="1" w:styleId="Comment">
    <w:name w:val="Comment"/>
    <w:next w:val="Normal"/>
    <w:rsid w:val="008C7793"/>
    <w:pPr>
      <w:pBdr>
        <w:top w:val="single" w:sz="18" w:space="1" w:color="auto"/>
        <w:bottom w:val="single" w:sz="18" w:space="1" w:color="auto"/>
      </w:pBdr>
      <w:spacing w:before="120" w:after="120"/>
    </w:pPr>
    <w:rPr>
      <w:b/>
      <w:i/>
      <w:noProof/>
      <w:color w:val="0000FF"/>
      <w:sz w:val="28"/>
    </w:rPr>
  </w:style>
  <w:style w:type="character" w:customStyle="1" w:styleId="Italic">
    <w:name w:val="Italic"/>
    <w:basedOn w:val="DefaultParagraphFont"/>
    <w:rsid w:val="008C7793"/>
    <w:rPr>
      <w:i/>
    </w:rPr>
  </w:style>
  <w:style w:type="character" w:customStyle="1" w:styleId="SubtitleChar">
    <w:name w:val="Subtitle Char"/>
    <w:basedOn w:val="DefaultParagraphFont"/>
    <w:link w:val="Subtitle"/>
    <w:rsid w:val="008C7793"/>
    <w:rPr>
      <w:rFonts w:ascii="Arial" w:eastAsiaTheme="minorHAnsi" w:hAnsi="Arial" w:cstheme="minorBidi"/>
      <w:sz w:val="22"/>
      <w:szCs w:val="22"/>
    </w:rPr>
  </w:style>
  <w:style w:type="character" w:customStyle="1" w:styleId="SalutationChar">
    <w:name w:val="Salutation Char"/>
    <w:basedOn w:val="DefaultParagraphFont"/>
    <w:link w:val="Salutation"/>
    <w:rsid w:val="008C7793"/>
    <w:rPr>
      <w:rFonts w:asciiTheme="minorHAnsi" w:eastAsiaTheme="minorHAnsi" w:hAnsiTheme="minorHAnsi" w:cstheme="minorBidi"/>
      <w:sz w:val="22"/>
      <w:szCs w:val="22"/>
    </w:rPr>
  </w:style>
  <w:style w:type="character" w:customStyle="1" w:styleId="CommentTextChar">
    <w:name w:val="Comment Text Char"/>
    <w:basedOn w:val="DefaultParagraphFont"/>
    <w:link w:val="CommentText"/>
    <w:semiHidden/>
    <w:rsid w:val="008C7793"/>
    <w:rPr>
      <w:rFonts w:asciiTheme="minorHAnsi" w:eastAsiaTheme="minorHAnsi" w:hAnsiTheme="minorHAnsi" w:cstheme="minorBidi"/>
      <w:szCs w:val="22"/>
    </w:rPr>
  </w:style>
  <w:style w:type="character" w:customStyle="1" w:styleId="CommentSubjectChar">
    <w:name w:val="Comment Subject Char"/>
    <w:basedOn w:val="CommentTextChar"/>
    <w:link w:val="CommentSubject"/>
    <w:semiHidden/>
    <w:rsid w:val="008C7793"/>
    <w:rPr>
      <w:rFonts w:asciiTheme="minorHAnsi" w:eastAsiaTheme="minorHAnsi" w:hAnsiTheme="minorHAnsi" w:cstheme="minorBidi"/>
      <w:b/>
      <w:szCs w:val="22"/>
    </w:rPr>
  </w:style>
  <w:style w:type="character" w:customStyle="1" w:styleId="BalloonTextChar">
    <w:name w:val="Balloon Text Char"/>
    <w:basedOn w:val="DefaultParagraphFont"/>
    <w:link w:val="BalloonText"/>
    <w:semiHidden/>
    <w:rsid w:val="008C7793"/>
    <w:rPr>
      <w:rFonts w:ascii="Tahoma" w:eastAsiaTheme="minorHAnsi" w:hAnsi="Tahoma" w:cstheme="minorBidi"/>
      <w:sz w:val="16"/>
      <w:szCs w:val="22"/>
    </w:rPr>
  </w:style>
  <w:style w:type="character" w:customStyle="1" w:styleId="FootnoteTextChar">
    <w:name w:val="Footnote Text Char"/>
    <w:basedOn w:val="DefaultParagraphFont"/>
    <w:link w:val="FootnoteText"/>
    <w:semiHidden/>
    <w:rsid w:val="008C7793"/>
    <w:rPr>
      <w:rFonts w:asciiTheme="minorHAnsi" w:eastAsiaTheme="minorHAnsi" w:hAnsiTheme="minorHAnsi" w:cstheme="minorBidi"/>
      <w:szCs w:val="22"/>
    </w:rPr>
  </w:style>
  <w:style w:type="character" w:customStyle="1" w:styleId="CodeColorBlueBold">
    <w:name w:val="CodeColorBlueBold"/>
    <w:basedOn w:val="CodeColorBlue"/>
    <w:rsid w:val="008C7793"/>
    <w:rPr>
      <w:rFonts w:cs="Arial"/>
      <w:b/>
      <w:color w:val="0000FF"/>
    </w:rPr>
  </w:style>
  <w:style w:type="character" w:customStyle="1" w:styleId="CodeColorBlue2Bold">
    <w:name w:val="CodeColorBlue2Bold"/>
    <w:basedOn w:val="CodeColorBlue2"/>
    <w:rsid w:val="008C7793"/>
    <w:rPr>
      <w:rFonts w:cs="Arial"/>
      <w:b/>
      <w:color w:val="0000A5"/>
    </w:rPr>
  </w:style>
  <w:style w:type="character" w:customStyle="1" w:styleId="CodeColorBlue3Bold">
    <w:name w:val="CodeColorBlue3Bold"/>
    <w:basedOn w:val="CodeColorBlue3"/>
    <w:rsid w:val="008C7793"/>
    <w:rPr>
      <w:rFonts w:cs="Arial"/>
      <w:b/>
      <w:color w:val="6464B9"/>
    </w:rPr>
  </w:style>
  <w:style w:type="character" w:customStyle="1" w:styleId="CodeColorBluegreenBold">
    <w:name w:val="CodeColorBluegreenBold"/>
    <w:basedOn w:val="CodeColorBluegreen"/>
    <w:rsid w:val="008C7793"/>
    <w:rPr>
      <w:rFonts w:cs="Arial"/>
      <w:b/>
      <w:color w:val="2B91AF"/>
    </w:rPr>
  </w:style>
  <w:style w:type="character" w:customStyle="1" w:styleId="CodeColorBrownBold">
    <w:name w:val="CodeColorBrownBold"/>
    <w:basedOn w:val="CodeColorBrown"/>
    <w:rsid w:val="008C7793"/>
    <w:rPr>
      <w:rFonts w:cs="Arial"/>
      <w:b/>
      <w:color w:val="A31515"/>
    </w:rPr>
  </w:style>
  <w:style w:type="character" w:customStyle="1" w:styleId="CodeColorDkBlueBold">
    <w:name w:val="CodeColorDkBlueBold"/>
    <w:basedOn w:val="CodeColorDkBlue"/>
    <w:rsid w:val="008C7793"/>
    <w:rPr>
      <w:rFonts w:cs="Times New Roman"/>
      <w:b/>
      <w:color w:val="000080"/>
      <w:szCs w:val="22"/>
    </w:rPr>
  </w:style>
  <w:style w:type="character" w:customStyle="1" w:styleId="CodeColorGreenBold">
    <w:name w:val="CodeColorGreenBold"/>
    <w:basedOn w:val="CodeColorGreen"/>
    <w:rsid w:val="008C7793"/>
    <w:rPr>
      <w:rFonts w:cs="Arial"/>
      <w:b/>
      <w:color w:val="008000"/>
    </w:rPr>
  </w:style>
  <w:style w:type="character" w:customStyle="1" w:styleId="CodeColorGrey30Bold">
    <w:name w:val="CodeColorGrey30Bold"/>
    <w:basedOn w:val="CodeColorGrey30"/>
    <w:rsid w:val="008C7793"/>
    <w:rPr>
      <w:rFonts w:cs="Arial"/>
      <w:b/>
      <w:color w:val="808080"/>
    </w:rPr>
  </w:style>
  <w:style w:type="character" w:customStyle="1" w:styleId="CodeColorGrey55Bold">
    <w:name w:val="CodeColorGrey55Bold"/>
    <w:basedOn w:val="CodeColorGrey55"/>
    <w:rsid w:val="008C7793"/>
    <w:rPr>
      <w:rFonts w:cs="Arial"/>
      <w:b/>
      <w:color w:val="C0C0C0"/>
    </w:rPr>
  </w:style>
  <w:style w:type="character" w:customStyle="1" w:styleId="CodeColorGrey80Bold">
    <w:name w:val="CodeColorGrey80Bold"/>
    <w:basedOn w:val="CodeColorGrey80"/>
    <w:rsid w:val="008C7793"/>
    <w:rPr>
      <w:rFonts w:cs="Arial"/>
      <w:b/>
      <w:color w:val="555555"/>
    </w:rPr>
  </w:style>
  <w:style w:type="character" w:customStyle="1" w:styleId="CodeColorHotPinkBold">
    <w:name w:val="CodeColorHotPinkBold"/>
    <w:basedOn w:val="CodeColorHotPink"/>
    <w:rsid w:val="008C7793"/>
    <w:rPr>
      <w:rFonts w:cs="Times New Roman"/>
      <w:b/>
      <w:color w:val="DF36FA"/>
      <w:szCs w:val="18"/>
    </w:rPr>
  </w:style>
  <w:style w:type="character" w:customStyle="1" w:styleId="CodeColorMagentaBold">
    <w:name w:val="CodeColorMagentaBold"/>
    <w:basedOn w:val="CodeColorMagenta"/>
    <w:rsid w:val="008C7793"/>
    <w:rPr>
      <w:rFonts w:cs="Arial"/>
      <w:b/>
      <w:color w:val="844646"/>
    </w:rPr>
  </w:style>
  <w:style w:type="character" w:customStyle="1" w:styleId="CodeColorOrangeBold">
    <w:name w:val="CodeColorOrangeBold"/>
    <w:basedOn w:val="CodeColorOrange"/>
    <w:rsid w:val="008C7793"/>
    <w:rPr>
      <w:rFonts w:cs="Arial"/>
      <w:b/>
      <w:color w:val="B96464"/>
    </w:rPr>
  </w:style>
  <w:style w:type="character" w:customStyle="1" w:styleId="CodeColorPeachBold">
    <w:name w:val="CodeColorPeachBold"/>
    <w:basedOn w:val="CodeColorPeach"/>
    <w:rsid w:val="008C7793"/>
    <w:rPr>
      <w:rFonts w:cs="Arial"/>
      <w:b/>
      <w:color w:val="FFDBA3"/>
    </w:rPr>
  </w:style>
  <w:style w:type="character" w:customStyle="1" w:styleId="CodeColorPurpleBold">
    <w:name w:val="CodeColorPurpleBold"/>
    <w:basedOn w:val="CodeColorPurple"/>
    <w:rsid w:val="008C7793"/>
    <w:rPr>
      <w:rFonts w:cs="Arial"/>
      <w:b/>
      <w:color w:val="951795"/>
    </w:rPr>
  </w:style>
  <w:style w:type="character" w:customStyle="1" w:styleId="CodeColorPurple2Bold">
    <w:name w:val="CodeColorPurple2Bold"/>
    <w:basedOn w:val="CodeColorPurple2"/>
    <w:rsid w:val="008C7793"/>
    <w:rPr>
      <w:rFonts w:cs="Arial"/>
      <w:b/>
      <w:color w:val="800080"/>
    </w:rPr>
  </w:style>
  <w:style w:type="character" w:customStyle="1" w:styleId="CodeColorRedBold">
    <w:name w:val="CodeColorRedBold"/>
    <w:basedOn w:val="CodeColorRed"/>
    <w:rsid w:val="008C7793"/>
    <w:rPr>
      <w:rFonts w:cs="Arial"/>
      <w:b/>
      <w:color w:val="FF0000"/>
    </w:rPr>
  </w:style>
  <w:style w:type="character" w:customStyle="1" w:styleId="CodeColorRed2Bold">
    <w:name w:val="CodeColorRed2Bold"/>
    <w:basedOn w:val="CodeColorRed2"/>
    <w:rsid w:val="008C7793"/>
    <w:rPr>
      <w:rFonts w:cs="Arial"/>
      <w:b/>
      <w:color w:val="800000"/>
    </w:rPr>
  </w:style>
  <w:style w:type="character" w:customStyle="1" w:styleId="CodeColorRed3Bold">
    <w:name w:val="CodeColorRed3Bold"/>
    <w:basedOn w:val="CodeColorRed3"/>
    <w:rsid w:val="008C7793"/>
    <w:rPr>
      <w:rFonts w:cs="Arial"/>
      <w:b/>
      <w:color w:val="A31515"/>
    </w:rPr>
  </w:style>
  <w:style w:type="character" w:customStyle="1" w:styleId="CodeColorTealBlueBold">
    <w:name w:val="CodeColorTealBlueBold"/>
    <w:basedOn w:val="CodeColorTealBlue"/>
    <w:rsid w:val="008C7793"/>
    <w:rPr>
      <w:rFonts w:cs="Times New Roman"/>
      <w:b/>
      <w:color w:val="008080"/>
      <w:szCs w:val="22"/>
    </w:rPr>
  </w:style>
  <w:style w:type="character" w:customStyle="1" w:styleId="CodeColorWhiteBold">
    <w:name w:val="CodeColorWhiteBold"/>
    <w:basedOn w:val="CodeColorWhite"/>
    <w:rsid w:val="008C7793"/>
    <w:rPr>
      <w:rFonts w:cs="Arial"/>
      <w:b/>
      <w:color w:val="FFFFFF"/>
      <w:bdr w:val="none" w:sz="0" w:space="0" w:color="auto"/>
    </w:rPr>
  </w:style>
  <w:style w:type="paragraph" w:customStyle="1" w:styleId="ParaListContinued">
    <w:name w:val="ParaListContinued"/>
    <w:qFormat/>
    <w:rsid w:val="008C7793"/>
    <w:pPr>
      <w:spacing w:after="240"/>
      <w:ind w:left="720" w:firstLine="720"/>
      <w:contextualSpacing/>
    </w:pPr>
    <w:rPr>
      <w:snapToGrid w:val="0"/>
      <w:sz w:val="26"/>
    </w:rPr>
  </w:style>
  <w:style w:type="character" w:customStyle="1" w:styleId="BodyText2Char">
    <w:name w:val="Body Text 2 Char"/>
    <w:basedOn w:val="DefaultParagraphFont"/>
    <w:link w:val="BodyText2"/>
    <w:uiPriority w:val="99"/>
    <w:rsid w:val="008C7793"/>
    <w:rPr>
      <w:rFonts w:asciiTheme="minorHAnsi" w:eastAsiaTheme="minorHAnsi" w:hAnsiTheme="minorHAnsi" w:cstheme="minorBidi"/>
      <w:sz w:val="22"/>
      <w:szCs w:val="22"/>
    </w:rPr>
  </w:style>
  <w:style w:type="character" w:customStyle="1" w:styleId="BodyText3Char">
    <w:name w:val="Body Text 3 Char"/>
    <w:basedOn w:val="DefaultParagraphFont"/>
    <w:link w:val="BodyText3"/>
    <w:uiPriority w:val="99"/>
    <w:rsid w:val="008C7793"/>
    <w:rPr>
      <w:rFonts w:asciiTheme="minorHAnsi" w:eastAsiaTheme="minorHAnsi" w:hAnsiTheme="minorHAnsi" w:cstheme="minorBidi"/>
      <w:sz w:val="16"/>
      <w:szCs w:val="16"/>
    </w:rPr>
  </w:style>
  <w:style w:type="character" w:customStyle="1" w:styleId="BodyTextFirstIndentChar">
    <w:name w:val="Body Text First Indent Char"/>
    <w:basedOn w:val="BodyTextChar"/>
    <w:link w:val="BodyTextFirstIndent"/>
    <w:uiPriority w:val="99"/>
    <w:rsid w:val="008C7793"/>
    <w:rPr>
      <w:rFonts w:asciiTheme="minorHAnsi" w:eastAsiaTheme="minorHAnsi" w:hAnsiTheme="minorHAnsi" w:cstheme="minorBidi"/>
      <w:sz w:val="22"/>
      <w:szCs w:val="22"/>
    </w:rPr>
  </w:style>
  <w:style w:type="character" w:customStyle="1" w:styleId="BodyTextIndentChar">
    <w:name w:val="Body Text Indent Char"/>
    <w:basedOn w:val="DefaultParagraphFont"/>
    <w:link w:val="BodyTextIndent"/>
    <w:uiPriority w:val="99"/>
    <w:rsid w:val="008C7793"/>
    <w:rPr>
      <w:rFonts w:asciiTheme="minorHAnsi" w:eastAsiaTheme="minorHAnsi" w:hAnsiTheme="minorHAnsi" w:cstheme="minorBidi"/>
      <w:sz w:val="22"/>
      <w:szCs w:val="22"/>
    </w:rPr>
  </w:style>
  <w:style w:type="character" w:customStyle="1" w:styleId="BodyTextFirstIndent2Char">
    <w:name w:val="Body Text First Indent 2 Char"/>
    <w:basedOn w:val="BodyTextIndentChar"/>
    <w:link w:val="BodyTextFirstIndent2"/>
    <w:uiPriority w:val="99"/>
    <w:rsid w:val="008C7793"/>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8C7793"/>
    <w:rPr>
      <w:rFonts w:asciiTheme="minorHAnsi" w:eastAsiaTheme="minorHAnsi" w:hAnsiTheme="minorHAnsi" w:cstheme="minorBidi"/>
      <w:sz w:val="22"/>
      <w:szCs w:val="22"/>
    </w:rPr>
  </w:style>
  <w:style w:type="character" w:customStyle="1" w:styleId="BodyTextIndent3Char">
    <w:name w:val="Body Text Indent 3 Char"/>
    <w:basedOn w:val="DefaultParagraphFont"/>
    <w:link w:val="BodyTextIndent3"/>
    <w:uiPriority w:val="99"/>
    <w:rsid w:val="008C7793"/>
    <w:rPr>
      <w:rFonts w:asciiTheme="minorHAnsi" w:eastAsiaTheme="minorHAnsi" w:hAnsiTheme="minorHAnsi" w:cstheme="minorBidi"/>
      <w:sz w:val="16"/>
      <w:szCs w:val="16"/>
    </w:rPr>
  </w:style>
  <w:style w:type="character" w:customStyle="1" w:styleId="ClosingChar">
    <w:name w:val="Closing Char"/>
    <w:basedOn w:val="DefaultParagraphFont"/>
    <w:link w:val="Closing"/>
    <w:uiPriority w:val="99"/>
    <w:rsid w:val="008C7793"/>
    <w:rPr>
      <w:rFonts w:asciiTheme="minorHAnsi" w:eastAsiaTheme="minorHAnsi" w:hAnsiTheme="minorHAnsi" w:cstheme="minorBidi"/>
      <w:sz w:val="22"/>
      <w:szCs w:val="22"/>
    </w:rPr>
  </w:style>
  <w:style w:type="table" w:customStyle="1" w:styleId="ColorfulGrid1">
    <w:name w:val="Colorful Grid1"/>
    <w:basedOn w:val="TableNormal"/>
    <w:uiPriority w:val="73"/>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8C7793"/>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8C7793"/>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DateChar">
    <w:name w:val="Date Char"/>
    <w:basedOn w:val="DefaultParagraphFont"/>
    <w:link w:val="Date"/>
    <w:uiPriority w:val="99"/>
    <w:rsid w:val="008C7793"/>
    <w:rPr>
      <w:rFonts w:asciiTheme="minorHAnsi" w:eastAsiaTheme="minorHAnsi" w:hAnsiTheme="minorHAnsi" w:cstheme="minorBidi"/>
      <w:sz w:val="22"/>
      <w:szCs w:val="22"/>
    </w:rPr>
  </w:style>
  <w:style w:type="character" w:customStyle="1" w:styleId="DocumentMapChar">
    <w:name w:val="Document Map Char"/>
    <w:basedOn w:val="DefaultParagraphFont"/>
    <w:link w:val="DocumentMap"/>
    <w:uiPriority w:val="99"/>
    <w:semiHidden/>
    <w:rsid w:val="008C7793"/>
    <w:rPr>
      <w:rFonts w:ascii="Tahoma" w:eastAsiaTheme="minorHAnsi" w:hAnsi="Tahoma" w:cs="Tahoma"/>
      <w:sz w:val="16"/>
      <w:szCs w:val="16"/>
    </w:rPr>
  </w:style>
  <w:style w:type="character" w:customStyle="1" w:styleId="E-mailSignatureChar">
    <w:name w:val="E-mail Signature Char"/>
    <w:basedOn w:val="DefaultParagraphFont"/>
    <w:link w:val="E-mailSignature"/>
    <w:uiPriority w:val="99"/>
    <w:rsid w:val="008C7793"/>
    <w:rPr>
      <w:rFonts w:asciiTheme="minorHAnsi" w:eastAsiaTheme="minorHAnsi" w:hAnsiTheme="minorHAnsi" w:cstheme="minorBidi"/>
      <w:sz w:val="22"/>
      <w:szCs w:val="22"/>
    </w:rPr>
  </w:style>
  <w:style w:type="character" w:customStyle="1" w:styleId="EndnoteTextChar">
    <w:name w:val="Endnote Text Char"/>
    <w:basedOn w:val="DefaultParagraphFont"/>
    <w:link w:val="EndnoteText"/>
    <w:uiPriority w:val="99"/>
    <w:semiHidden/>
    <w:rsid w:val="008C7793"/>
    <w:rPr>
      <w:rFonts w:asciiTheme="minorHAnsi" w:eastAsiaTheme="minorHAnsi" w:hAnsiTheme="minorHAnsi" w:cstheme="minorBidi"/>
    </w:rPr>
  </w:style>
  <w:style w:type="character" w:customStyle="1" w:styleId="HTMLAddressChar">
    <w:name w:val="HTML Address Char"/>
    <w:basedOn w:val="DefaultParagraphFont"/>
    <w:link w:val="HTMLAddress"/>
    <w:uiPriority w:val="99"/>
    <w:rsid w:val="008C7793"/>
    <w:rPr>
      <w:rFonts w:asciiTheme="minorHAnsi" w:eastAsiaTheme="minorHAnsi" w:hAnsiTheme="minorHAnsi" w:cstheme="minorBidi"/>
      <w:i/>
      <w:iCs/>
      <w:sz w:val="22"/>
      <w:szCs w:val="22"/>
    </w:rPr>
  </w:style>
  <w:style w:type="table" w:customStyle="1" w:styleId="LightGrid1">
    <w:name w:val="Light Grid1"/>
    <w:basedOn w:val="TableNormal"/>
    <w:uiPriority w:val="62"/>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8C7793"/>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C7793"/>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acroTextChar">
    <w:name w:val="Macro Text Char"/>
    <w:basedOn w:val="DefaultParagraphFont"/>
    <w:link w:val="MacroText"/>
    <w:uiPriority w:val="99"/>
    <w:semiHidden/>
    <w:rsid w:val="008C7793"/>
    <w:rPr>
      <w:rFonts w:ascii="Consolas" w:eastAsiaTheme="minorHAnsi" w:hAnsi="Consolas" w:cs="Consolas"/>
    </w:rPr>
  </w:style>
  <w:style w:type="table" w:customStyle="1" w:styleId="MediumGrid11">
    <w:name w:val="Medium Grid 11"/>
    <w:basedOn w:val="TableNormal"/>
    <w:uiPriority w:val="67"/>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8C779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8C779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C7793"/>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C7793"/>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uiPriority w:val="99"/>
    <w:rsid w:val="008C7793"/>
    <w:rPr>
      <w:rFonts w:asciiTheme="majorHAnsi" w:eastAsiaTheme="majorEastAsia" w:hAnsiTheme="majorHAnsi" w:cstheme="majorBidi"/>
      <w:sz w:val="24"/>
      <w:szCs w:val="24"/>
      <w:shd w:val="pct20" w:color="auto" w:fill="auto"/>
    </w:rPr>
  </w:style>
  <w:style w:type="character" w:customStyle="1" w:styleId="NoteHeadingChar">
    <w:name w:val="Note Heading Char"/>
    <w:basedOn w:val="DefaultParagraphFont"/>
    <w:link w:val="NoteHeading"/>
    <w:uiPriority w:val="99"/>
    <w:rsid w:val="008C7793"/>
    <w:rPr>
      <w:rFonts w:asciiTheme="minorHAnsi" w:eastAsiaTheme="minorHAnsi" w:hAnsiTheme="minorHAnsi" w:cstheme="minorBidi"/>
      <w:sz w:val="22"/>
      <w:szCs w:val="22"/>
    </w:rPr>
  </w:style>
  <w:style w:type="character" w:customStyle="1" w:styleId="PlainTextChar">
    <w:name w:val="Plain Text Char"/>
    <w:basedOn w:val="DefaultParagraphFont"/>
    <w:link w:val="PlainText"/>
    <w:rsid w:val="008C7793"/>
    <w:rPr>
      <w:rFonts w:ascii="Consolas" w:eastAsiaTheme="minorHAnsi" w:hAnsi="Consolas" w:cs="Consolas"/>
      <w:sz w:val="21"/>
      <w:szCs w:val="21"/>
    </w:rPr>
  </w:style>
  <w:style w:type="character" w:customStyle="1" w:styleId="SignatureChar">
    <w:name w:val="Signature Char"/>
    <w:basedOn w:val="DefaultParagraphFont"/>
    <w:link w:val="Signature"/>
    <w:uiPriority w:val="99"/>
    <w:rsid w:val="008C7793"/>
    <w:rPr>
      <w:rFonts w:asciiTheme="minorHAnsi" w:eastAsiaTheme="minorHAnsi" w:hAnsiTheme="minorHAnsi" w:cstheme="minorBidi"/>
      <w:sz w:val="22"/>
      <w:szCs w:val="22"/>
    </w:rPr>
  </w:style>
  <w:style w:type="character" w:customStyle="1" w:styleId="TitleChar">
    <w:name w:val="Title Char"/>
    <w:basedOn w:val="DefaultParagraphFont"/>
    <w:link w:val="Title"/>
    <w:uiPriority w:val="99"/>
    <w:rsid w:val="008C7793"/>
    <w:rPr>
      <w:rFonts w:asciiTheme="majorHAnsi" w:eastAsiaTheme="majorEastAsia" w:hAnsiTheme="majorHAnsi" w:cstheme="majorBidi"/>
      <w:color w:val="17365D" w:themeColor="text2" w:themeShade="BF"/>
      <w:spacing w:val="5"/>
      <w:kern w:val="28"/>
      <w:sz w:val="52"/>
      <w:szCs w:val="52"/>
    </w:rPr>
  </w:style>
  <w:style w:type="paragraph" w:customStyle="1" w:styleId="FeatureRecipeSubRecipeTitle">
    <w:name w:val="FeatureRecipeSubRecipeTitle"/>
    <w:basedOn w:val="RecipeSubrecipeTitle"/>
    <w:qFormat/>
    <w:rsid w:val="008C7793"/>
    <w:pPr>
      <w:shd w:val="clear" w:color="auto" w:fill="BFBFBF" w:themeFill="background1" w:themeFillShade="BF"/>
    </w:pPr>
  </w:style>
  <w:style w:type="paragraph" w:customStyle="1" w:styleId="FeatureRecipeVariationPara0">
    <w:name w:val="FeatureRecipeVariationPara"/>
    <w:basedOn w:val="RecipeVariationPara"/>
    <w:qFormat/>
    <w:rsid w:val="008C7793"/>
    <w:pPr>
      <w:shd w:val="clear" w:color="auto" w:fill="BFBFBF" w:themeFill="background1" w:themeFillShade="BF"/>
    </w:pPr>
  </w:style>
  <w:style w:type="paragraph" w:customStyle="1" w:styleId="RecipeVariation2">
    <w:name w:val="RecipeVariation2"/>
    <w:basedOn w:val="RecipeVariationH2"/>
    <w:qFormat/>
    <w:rsid w:val="008C7793"/>
    <w:rPr>
      <w:i/>
    </w:rPr>
  </w:style>
  <w:style w:type="paragraph" w:customStyle="1" w:styleId="FeatureRecipeVariation2">
    <w:name w:val="FeatureRecipeVariation2"/>
    <w:basedOn w:val="RecipeVariation2"/>
    <w:qFormat/>
    <w:rsid w:val="008C7793"/>
    <w:pPr>
      <w:shd w:val="clear" w:color="auto" w:fill="BFBFBF" w:themeFill="background1" w:themeFillShade="BF"/>
    </w:pPr>
  </w:style>
  <w:style w:type="paragraph" w:customStyle="1" w:styleId="FeatureRecipeUSMeasure">
    <w:name w:val="FeatureRecipeUSMeasure"/>
    <w:basedOn w:val="RecipeUSMeasure"/>
    <w:qFormat/>
    <w:rsid w:val="008C7793"/>
    <w:pPr>
      <w:shd w:val="clear" w:color="auto" w:fill="BFBFBF" w:themeFill="background1" w:themeFillShade="BF"/>
    </w:pPr>
  </w:style>
  <w:style w:type="paragraph" w:customStyle="1" w:styleId="FeatureRecipeMetricMeasure">
    <w:name w:val="FeatureRecipeMetricMeasure"/>
    <w:basedOn w:val="RecipeMetricMeasure"/>
    <w:qFormat/>
    <w:rsid w:val="008C7793"/>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8C7793"/>
    <w:pPr>
      <w:shd w:val="clear" w:color="auto" w:fill="BFBFBF" w:themeFill="background1" w:themeFillShade="BF"/>
    </w:pPr>
  </w:style>
  <w:style w:type="paragraph" w:customStyle="1" w:styleId="FeatureRecipeVariationH2">
    <w:name w:val="FeatureRecipeVariationH2"/>
    <w:basedOn w:val="RecipeVariationH2"/>
    <w:qFormat/>
    <w:rsid w:val="008C7793"/>
    <w:pPr>
      <w:shd w:val="clear" w:color="auto" w:fill="BFBFBF" w:themeFill="background1" w:themeFillShade="BF"/>
    </w:pPr>
  </w:style>
  <w:style w:type="paragraph" w:customStyle="1" w:styleId="RecipeNoteHead3">
    <w:name w:val="RecipeNoteHead3"/>
    <w:basedOn w:val="RecipeNotePara"/>
    <w:qFormat/>
    <w:rsid w:val="008C7793"/>
    <w:rPr>
      <w:i/>
    </w:rPr>
  </w:style>
  <w:style w:type="paragraph" w:customStyle="1" w:styleId="FeatureRecipeNoteHead3">
    <w:name w:val="FeatureRecipeNoteHead3"/>
    <w:basedOn w:val="RecipeNoteHead3"/>
    <w:qFormat/>
    <w:rsid w:val="008C7793"/>
    <w:pPr>
      <w:shd w:val="clear" w:color="auto" w:fill="BFBFBF" w:themeFill="background1" w:themeFillShade="BF"/>
    </w:pPr>
  </w:style>
  <w:style w:type="paragraph" w:customStyle="1" w:styleId="FeatureRecipeNoteHead4">
    <w:name w:val="FeatureRecipeNoteHead4"/>
    <w:basedOn w:val="FeatureRecipeNoteHead3"/>
    <w:qFormat/>
    <w:rsid w:val="008C7793"/>
    <w:rPr>
      <w:b/>
    </w:rPr>
  </w:style>
  <w:style w:type="paragraph" w:customStyle="1" w:styleId="RecipeNoteHead4">
    <w:name w:val="RecipeNoteHead4"/>
    <w:basedOn w:val="FeatureRecipeNoteHead4"/>
    <w:qFormat/>
    <w:rsid w:val="008C7793"/>
    <w:pPr>
      <w:shd w:val="clear" w:color="auto" w:fill="FFFFFF" w:themeFill="background1"/>
    </w:pPr>
  </w:style>
  <w:style w:type="paragraph" w:customStyle="1" w:styleId="RecipeVariationH1">
    <w:name w:val="RecipeVariationH1"/>
    <w:rsid w:val="008C7793"/>
    <w:pPr>
      <w:spacing w:before="60" w:after="60"/>
      <w:ind w:left="720"/>
    </w:pPr>
    <w:rPr>
      <w:rFonts w:ascii="Arial" w:hAnsi="Arial"/>
      <w:b/>
      <w:snapToGrid w:val="0"/>
      <w:sz w:val="22"/>
      <w:u w:val="single"/>
    </w:rPr>
  </w:style>
  <w:style w:type="character" w:customStyle="1" w:styleId="Bold">
    <w:name w:val="Bold"/>
    <w:rsid w:val="008C7793"/>
    <w:rPr>
      <w:b/>
    </w:rPr>
  </w:style>
  <w:style w:type="character" w:customStyle="1" w:styleId="boldred">
    <w:name w:val="bold red"/>
    <w:rsid w:val="008C7793"/>
  </w:style>
  <w:style w:type="paragraph" w:customStyle="1" w:styleId="FloatingHead">
    <w:name w:val="FloatingHead"/>
    <w:next w:val="Para"/>
    <w:rsid w:val="008C7793"/>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8C7793"/>
  </w:style>
  <w:style w:type="paragraph" w:customStyle="1" w:styleId="Style2">
    <w:name w:val="Style2"/>
    <w:basedOn w:val="ChapterTitle"/>
    <w:qFormat/>
    <w:rsid w:val="008C7793"/>
  </w:style>
  <w:style w:type="paragraph" w:customStyle="1" w:styleId="TestStyle">
    <w:name w:val="TestStyle"/>
    <w:qFormat/>
    <w:rsid w:val="008C7793"/>
    <w:pPr>
      <w:spacing w:after="200" w:line="276" w:lineRule="auto"/>
    </w:pPr>
    <w:rPr>
      <w:rFonts w:ascii="Arial" w:hAnsi="Arial"/>
      <w:b/>
      <w:snapToGrid w:val="0"/>
      <w:sz w:val="6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List Bullet" w:uiPriority="0"/>
    <w:lsdException w:name="Title" w:qFormat="1"/>
    <w:lsdException w:name="Default Paragraph Font" w:uiPriority="1"/>
    <w:lsdException w:name="Body Text" w:uiPriority="0"/>
    <w:lsdException w:name="Subtitle" w:uiPriority="0" w:qFormat="1"/>
    <w:lsdException w:name="Salutation" w:uiPriority="0"/>
    <w:lsdException w:name="Block Text" w:uiPriority="0"/>
    <w:lsdException w:name="Strong" w:qFormat="1"/>
    <w:lsdException w:name="Emphasis" w:qFormat="1"/>
    <w:lsdException w:name="Plain Text" w:uiPriority="0"/>
    <w:lsdException w:name="HTML Top of Form" w:uiPriority="0"/>
    <w:lsdException w:name="HTML Bottom of Form" w:uiPriority="0"/>
    <w:lsdException w:name="Normal Table" w:uiPriority="0"/>
    <w:lsdException w:name="annotation subject" w:uiPriority="0"/>
    <w:lsdException w:name="Balloon Text"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0"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Normal">
    <w:name w:val="Normal"/>
    <w:qFormat/>
    <w:rsid w:val="008C7793"/>
    <w:pPr>
      <w:spacing w:after="200" w:line="276" w:lineRule="auto"/>
    </w:pPr>
    <w:rPr>
      <w:rFonts w:asciiTheme="minorHAnsi" w:eastAsiaTheme="minorHAnsi" w:hAnsiTheme="minorHAnsi" w:cstheme="minorBidi"/>
      <w:sz w:val="22"/>
      <w:szCs w:val="22"/>
    </w:rPr>
  </w:style>
  <w:style w:type="paragraph" w:styleId="Heading1">
    <w:name w:val="heading 1"/>
    <w:next w:val="Normal"/>
    <w:link w:val="Heading1Char"/>
    <w:uiPriority w:val="99"/>
    <w:qFormat/>
    <w:rsid w:val="008C7793"/>
    <w:pPr>
      <w:keepNext/>
      <w:spacing w:before="240"/>
      <w:outlineLvl w:val="0"/>
    </w:pPr>
    <w:rPr>
      <w:b/>
      <w:caps/>
      <w:sz w:val="28"/>
      <w:szCs w:val="28"/>
    </w:rPr>
  </w:style>
  <w:style w:type="paragraph" w:styleId="Heading2">
    <w:name w:val="heading 2"/>
    <w:basedOn w:val="Normal"/>
    <w:next w:val="Normal"/>
    <w:link w:val="Heading2Char"/>
    <w:uiPriority w:val="99"/>
    <w:qFormat/>
    <w:rsid w:val="008C77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8C77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8C7793"/>
    <w:pPr>
      <w:keepNext/>
      <w:spacing w:after="0" w:line="240" w:lineRule="exact"/>
      <w:outlineLvl w:val="3"/>
    </w:pPr>
    <w:rPr>
      <w:rFonts w:ascii="Times New Roman" w:eastAsia="Times New Roman" w:hAnsi="Times New Roman" w:cs="Times New Roman"/>
      <w:szCs w:val="20"/>
    </w:rPr>
  </w:style>
  <w:style w:type="paragraph" w:styleId="Heading5">
    <w:name w:val="heading 5"/>
    <w:basedOn w:val="Normal"/>
    <w:next w:val="Normal"/>
    <w:link w:val="Heading5Char"/>
    <w:uiPriority w:val="99"/>
    <w:qFormat/>
    <w:rsid w:val="008C7793"/>
    <w:pPr>
      <w:spacing w:after="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8C7793"/>
    <w:pPr>
      <w:outlineLvl w:val="5"/>
    </w:pPr>
  </w:style>
  <w:style w:type="paragraph" w:styleId="Heading7">
    <w:name w:val="heading 7"/>
    <w:basedOn w:val="Normal"/>
    <w:next w:val="Normal"/>
    <w:link w:val="Heading7Char"/>
    <w:qFormat/>
    <w:rsid w:val="008C7793"/>
    <w:pPr>
      <w:outlineLvl w:val="6"/>
    </w:pPr>
  </w:style>
  <w:style w:type="paragraph" w:styleId="Heading8">
    <w:name w:val="heading 8"/>
    <w:basedOn w:val="Normal"/>
    <w:next w:val="Normal"/>
    <w:link w:val="Heading8Char"/>
    <w:qFormat/>
    <w:rsid w:val="008C7793"/>
    <w:pPr>
      <w:outlineLvl w:val="7"/>
    </w:pPr>
  </w:style>
  <w:style w:type="paragraph" w:styleId="Heading9">
    <w:name w:val="heading 9"/>
    <w:basedOn w:val="Normal"/>
    <w:next w:val="Normal"/>
    <w:link w:val="Heading9Char"/>
    <w:qFormat/>
    <w:rsid w:val="008C7793"/>
    <w:pPr>
      <w:outlineLvl w:val="8"/>
    </w:pPr>
  </w:style>
  <w:style w:type="character" w:default="1" w:styleId="DefaultParagraphFont">
    <w:name w:val="Default Paragraph Font"/>
    <w:uiPriority w:val="1"/>
    <w:semiHidden/>
    <w:unhideWhenUsed/>
    <w:rsid w:val="008C779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7793"/>
  </w:style>
  <w:style w:type="paragraph" w:customStyle="1" w:styleId="Para">
    <w:name w:val="Para"/>
    <w:qFormat/>
    <w:rsid w:val="008C7793"/>
    <w:pPr>
      <w:spacing w:after="120"/>
      <w:ind w:left="720" w:firstLine="720"/>
    </w:pPr>
    <w:rPr>
      <w:snapToGrid w:val="0"/>
      <w:sz w:val="26"/>
    </w:rPr>
  </w:style>
  <w:style w:type="paragraph" w:customStyle="1" w:styleId="AbstractHead">
    <w:name w:val="AbstractHead"/>
    <w:basedOn w:val="Para"/>
    <w:next w:val="AbstractPara"/>
    <w:rsid w:val="008C779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8C7793"/>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basedOn w:val="Normal"/>
    <w:rsid w:val="008C7793"/>
    <w:pPr>
      <w:spacing w:after="120"/>
      <w:ind w:left="720" w:firstLine="720"/>
    </w:pPr>
    <w:rPr>
      <w:snapToGrid w:val="0"/>
      <w:sz w:val="26"/>
    </w:rPr>
  </w:style>
  <w:style w:type="paragraph" w:customStyle="1" w:styleId="Address">
    <w:name w:val="Address"/>
    <w:basedOn w:val="Normal"/>
    <w:rsid w:val="008C7793"/>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ddressDescription">
    <w:name w:val="AddressDescription"/>
    <w:basedOn w:val="Normal"/>
    <w:next w:val="Normal"/>
    <w:rsid w:val="008C7793"/>
    <w:pPr>
      <w:widowControl w:val="0"/>
      <w:spacing w:before="120" w:after="120" w:line="240" w:lineRule="auto"/>
      <w:ind w:left="2160"/>
    </w:pPr>
    <w:rPr>
      <w:rFonts w:ascii="Times New Roman" w:eastAsia="Times New Roman" w:hAnsi="Times New Roman" w:cs="Times New Roman"/>
      <w:snapToGrid w:val="0"/>
      <w:sz w:val="24"/>
      <w:szCs w:val="20"/>
    </w:rPr>
  </w:style>
  <w:style w:type="paragraph" w:customStyle="1" w:styleId="AddressName">
    <w:name w:val="AddressName"/>
    <w:basedOn w:val="Normal"/>
    <w:next w:val="Normal"/>
    <w:rsid w:val="008C7793"/>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Question">
    <w:name w:val="Question"/>
    <w:next w:val="Option"/>
    <w:rsid w:val="008C7793"/>
    <w:pPr>
      <w:spacing w:after="120"/>
      <w:ind w:left="2160" w:hanging="720"/>
    </w:pPr>
    <w:rPr>
      <w:sz w:val="26"/>
    </w:rPr>
  </w:style>
  <w:style w:type="paragraph" w:customStyle="1" w:styleId="Option">
    <w:name w:val="Option"/>
    <w:basedOn w:val="Question"/>
    <w:rsid w:val="008C7793"/>
    <w:pPr>
      <w:ind w:left="2880"/>
    </w:pPr>
  </w:style>
  <w:style w:type="paragraph" w:customStyle="1" w:styleId="Answer">
    <w:name w:val="Answer"/>
    <w:basedOn w:val="Option"/>
    <w:next w:val="Explanation"/>
    <w:rsid w:val="008C7793"/>
    <w:pPr>
      <w:widowControl w:val="0"/>
    </w:pPr>
    <w:rPr>
      <w:snapToGrid w:val="0"/>
    </w:rPr>
  </w:style>
  <w:style w:type="paragraph" w:customStyle="1" w:styleId="AnswersHead">
    <w:name w:val="AnswersHead"/>
    <w:basedOn w:val="Normal"/>
    <w:next w:val="Para"/>
    <w:rsid w:val="008C7793"/>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ChapterTitle">
    <w:name w:val="ChapterTitle"/>
    <w:next w:val="Para"/>
    <w:qFormat/>
    <w:rsid w:val="008C7793"/>
    <w:pPr>
      <w:spacing w:after="360"/>
      <w:outlineLvl w:val="0"/>
    </w:pPr>
    <w:rPr>
      <w:rFonts w:ascii="Arial" w:hAnsi="Arial"/>
      <w:b/>
      <w:snapToGrid w:val="0"/>
      <w:sz w:val="60"/>
    </w:rPr>
  </w:style>
  <w:style w:type="paragraph" w:customStyle="1" w:styleId="AppendixTitle">
    <w:name w:val="AppendixTitle"/>
    <w:basedOn w:val="ChapterTitle"/>
    <w:next w:val="Para"/>
    <w:rsid w:val="008C7793"/>
    <w:pPr>
      <w:spacing w:before="120" w:after="120"/>
    </w:pPr>
  </w:style>
  <w:style w:type="paragraph" w:customStyle="1" w:styleId="AuthorBio">
    <w:name w:val="AuthorBio"/>
    <w:rsid w:val="008C7793"/>
    <w:pPr>
      <w:spacing w:before="240" w:after="240"/>
      <w:ind w:firstLine="720"/>
    </w:pPr>
    <w:rPr>
      <w:rFonts w:ascii="Arial" w:hAnsi="Arial"/>
    </w:rPr>
  </w:style>
  <w:style w:type="paragraph" w:styleId="BalloonText">
    <w:name w:val="Balloon Text"/>
    <w:basedOn w:val="Normal"/>
    <w:link w:val="BalloonTextChar"/>
    <w:semiHidden/>
    <w:rsid w:val="008C7793"/>
    <w:rPr>
      <w:rFonts w:ascii="Tahoma" w:hAnsi="Tahoma"/>
      <w:sz w:val="16"/>
    </w:rPr>
  </w:style>
  <w:style w:type="paragraph" w:styleId="Bibliography">
    <w:name w:val="Bibliography"/>
    <w:basedOn w:val="Normal"/>
    <w:next w:val="Normal"/>
    <w:uiPriority w:val="99"/>
    <w:semiHidden/>
    <w:rsid w:val="008C7793"/>
  </w:style>
  <w:style w:type="paragraph" w:customStyle="1" w:styleId="BibliographyEntry">
    <w:name w:val="BibliographyEntry"/>
    <w:rsid w:val="008C7793"/>
    <w:pPr>
      <w:ind w:left="1440" w:hanging="720"/>
    </w:pPr>
    <w:rPr>
      <w:rFonts w:ascii="Arial" w:hAnsi="Arial" w:cs="Tahoma"/>
      <w:sz w:val="26"/>
      <w:szCs w:val="16"/>
    </w:rPr>
  </w:style>
  <w:style w:type="paragraph" w:customStyle="1" w:styleId="BibliographyHead">
    <w:name w:val="BibliographyHead"/>
    <w:next w:val="BibliographyEntry"/>
    <w:rsid w:val="008C7793"/>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8C7793"/>
    <w:rPr>
      <w:rFonts w:ascii="Arial" w:hAnsi="Arial"/>
      <w:b/>
      <w:smallCaps/>
      <w:sz w:val="60"/>
      <w:szCs w:val="60"/>
    </w:rPr>
  </w:style>
  <w:style w:type="character" w:customStyle="1" w:styleId="BoldItalic">
    <w:name w:val="BoldItalic"/>
    <w:rsid w:val="008C7793"/>
    <w:rPr>
      <w:b/>
      <w:i/>
    </w:rPr>
  </w:style>
  <w:style w:type="character" w:styleId="BookTitle">
    <w:name w:val="Book Title"/>
    <w:basedOn w:val="DefaultParagraphFont"/>
    <w:uiPriority w:val="99"/>
    <w:qFormat/>
    <w:rsid w:val="008C7793"/>
    <w:rPr>
      <w:b/>
      <w:bCs/>
      <w:smallCaps/>
      <w:spacing w:val="5"/>
    </w:rPr>
  </w:style>
  <w:style w:type="paragraph" w:customStyle="1" w:styleId="BookAuthor">
    <w:name w:val="BookAuthor"/>
    <w:basedOn w:val="Normal"/>
    <w:rsid w:val="008C7793"/>
    <w:pPr>
      <w:spacing w:before="120" w:after="1000" w:line="240" w:lineRule="auto"/>
      <w:ind w:left="720" w:firstLine="720"/>
      <w:contextualSpacing/>
      <w:jc w:val="center"/>
    </w:pPr>
    <w:rPr>
      <w:rFonts w:ascii="Times New Roman" w:eastAsia="Times New Roman" w:hAnsi="Times New Roman" w:cs="Times New Roman"/>
      <w:sz w:val="32"/>
      <w:szCs w:val="20"/>
    </w:rPr>
  </w:style>
  <w:style w:type="paragraph" w:customStyle="1" w:styleId="BookEdition">
    <w:name w:val="BookEdition"/>
    <w:qFormat/>
    <w:rsid w:val="008C7793"/>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H2"/>
    <w:rsid w:val="008C7793"/>
    <w:pPr>
      <w:spacing w:before="480" w:after="480" w:line="240" w:lineRule="auto"/>
      <w:ind w:left="720" w:firstLine="720"/>
      <w:jc w:val="center"/>
    </w:pPr>
    <w:rPr>
      <w:rFonts w:ascii="Arial" w:eastAsia="Times New Roman" w:hAnsi="Arial" w:cs="Times New Roman"/>
      <w:b/>
      <w:snapToGrid w:val="0"/>
      <w:sz w:val="52"/>
      <w:szCs w:val="20"/>
    </w:rPr>
  </w:style>
  <w:style w:type="paragraph" w:customStyle="1" w:styleId="BookReviewAuthor">
    <w:name w:val="BookReviewAuthor"/>
    <w:rsid w:val="008C7793"/>
    <w:pPr>
      <w:ind w:left="4320"/>
    </w:pPr>
    <w:rPr>
      <w:snapToGrid w:val="0"/>
    </w:rPr>
  </w:style>
  <w:style w:type="paragraph" w:customStyle="1" w:styleId="BookReviewItem">
    <w:name w:val="BookReviewItem"/>
    <w:rsid w:val="008C7793"/>
    <w:pPr>
      <w:spacing w:before="240" w:after="240"/>
      <w:ind w:left="3600" w:right="1440" w:hanging="720"/>
    </w:pPr>
    <w:rPr>
      <w:sz w:val="28"/>
    </w:rPr>
  </w:style>
  <w:style w:type="paragraph" w:customStyle="1" w:styleId="BookTitle0">
    <w:name w:val="BookTitle"/>
    <w:basedOn w:val="Normal"/>
    <w:next w:val="Normal"/>
    <w:rsid w:val="008C7793"/>
    <w:pPr>
      <w:pageBreakBefore/>
      <w:spacing w:before="4800" w:after="480" w:line="240" w:lineRule="auto"/>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0"/>
    <w:next w:val="Normal"/>
    <w:rsid w:val="008C7793"/>
    <w:pPr>
      <w:pageBreakBefore w:val="0"/>
      <w:spacing w:before="480"/>
    </w:pPr>
    <w:rPr>
      <w:sz w:val="36"/>
    </w:rPr>
  </w:style>
  <w:style w:type="character" w:customStyle="1" w:styleId="Callout">
    <w:name w:val="Callout"/>
    <w:basedOn w:val="DefaultParagraphFont"/>
    <w:rsid w:val="008C7793"/>
    <w:rPr>
      <w:bdr w:val="none" w:sz="0" w:space="0" w:color="auto"/>
      <w:shd w:val="clear" w:color="auto" w:fill="B2A1C7" w:themeFill="accent4" w:themeFillTint="99"/>
    </w:rPr>
  </w:style>
  <w:style w:type="paragraph" w:customStyle="1" w:styleId="ChapterSubtitle">
    <w:name w:val="ChapterSubtitle"/>
    <w:basedOn w:val="ChapterTitle"/>
    <w:next w:val="Para"/>
    <w:rsid w:val="008C7793"/>
    <w:rPr>
      <w:sz w:val="44"/>
    </w:rPr>
  </w:style>
  <w:style w:type="paragraph" w:customStyle="1" w:styleId="ChapterAuthor">
    <w:name w:val="ChapterAuthor"/>
    <w:basedOn w:val="ChapterSubtitle"/>
    <w:next w:val="ChapterAuthorAffiliation"/>
    <w:rsid w:val="008C7793"/>
    <w:pPr>
      <w:spacing w:after="120"/>
      <w:outlineLvl w:val="9"/>
    </w:pPr>
    <w:rPr>
      <w:i/>
      <w:sz w:val="36"/>
    </w:rPr>
  </w:style>
  <w:style w:type="paragraph" w:customStyle="1" w:styleId="ChapterAuthorAffiliation">
    <w:name w:val="ChapterAuthorAffiliation"/>
    <w:next w:val="Para"/>
    <w:rsid w:val="008C7793"/>
    <w:pPr>
      <w:spacing w:after="120"/>
    </w:pPr>
    <w:rPr>
      <w:rFonts w:ascii="Arial" w:hAnsi="Arial"/>
      <w:i/>
      <w:smallCaps/>
      <w:snapToGrid w:val="0"/>
      <w:sz w:val="36"/>
    </w:rPr>
  </w:style>
  <w:style w:type="paragraph" w:customStyle="1" w:styleId="FootnoteEntry">
    <w:name w:val="FootnoteEntry"/>
    <w:rsid w:val="008C7793"/>
    <w:pPr>
      <w:ind w:left="1440" w:hanging="720"/>
    </w:pPr>
    <w:rPr>
      <w:snapToGrid w:val="0"/>
    </w:rPr>
  </w:style>
  <w:style w:type="paragraph" w:customStyle="1" w:styleId="ChapterCredit">
    <w:name w:val="ChapterCredit"/>
    <w:basedOn w:val="FootnoteEntry"/>
    <w:next w:val="Para"/>
    <w:rsid w:val="008C7793"/>
    <w:pPr>
      <w:spacing w:before="120" w:after="120"/>
      <w:ind w:left="0" w:firstLine="0"/>
    </w:pPr>
  </w:style>
  <w:style w:type="paragraph" w:customStyle="1" w:styleId="Objective">
    <w:name w:val="Objective"/>
    <w:rsid w:val="008C7793"/>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8C7793"/>
    <w:rPr>
      <w:i w:val="0"/>
    </w:rPr>
  </w:style>
  <w:style w:type="paragraph" w:customStyle="1" w:styleId="ChapterFeaturingList">
    <w:name w:val="ChapterFeaturingList"/>
    <w:basedOn w:val="ChapterObjective"/>
    <w:rsid w:val="008C7793"/>
    <w:rPr>
      <w:b w:val="0"/>
      <w:sz w:val="26"/>
      <w:u w:val="none"/>
    </w:rPr>
  </w:style>
  <w:style w:type="paragraph" w:customStyle="1" w:styleId="ChapterFeaturingListSub">
    <w:name w:val="ChapterFeaturingListSub"/>
    <w:rsid w:val="008C7793"/>
    <w:pPr>
      <w:spacing w:after="120"/>
      <w:ind w:left="2880"/>
      <w:contextualSpacing/>
    </w:pPr>
    <w:rPr>
      <w:rFonts w:ascii="Arial" w:hAnsi="Arial"/>
      <w:snapToGrid w:val="0"/>
      <w:sz w:val="26"/>
    </w:rPr>
  </w:style>
  <w:style w:type="paragraph" w:customStyle="1" w:styleId="ChapterFeaturingListSub2">
    <w:name w:val="ChapterFeaturingListSub2"/>
    <w:rsid w:val="008C7793"/>
    <w:pPr>
      <w:spacing w:after="120"/>
      <w:ind w:left="3600"/>
    </w:pPr>
    <w:rPr>
      <w:rFonts w:ascii="Arial" w:hAnsi="Arial"/>
      <w:snapToGrid w:val="0"/>
      <w:sz w:val="26"/>
    </w:rPr>
  </w:style>
  <w:style w:type="paragraph" w:customStyle="1" w:styleId="ChapterIntroductionHead">
    <w:name w:val="ChapterIntroductionHead"/>
    <w:next w:val="ChapterIntroductionPara"/>
    <w:rsid w:val="008C7793"/>
    <w:pPr>
      <w:ind w:left="1440"/>
      <w:outlineLvl w:val="0"/>
    </w:pPr>
    <w:rPr>
      <w:rFonts w:ascii="Arial" w:hAnsi="Arial"/>
      <w:b/>
      <w:snapToGrid w:val="0"/>
      <w:sz w:val="26"/>
    </w:rPr>
  </w:style>
  <w:style w:type="paragraph" w:customStyle="1" w:styleId="ChapterIntroductionPara">
    <w:name w:val="ChapterIntroductionPara"/>
    <w:next w:val="Para"/>
    <w:rsid w:val="008C7793"/>
    <w:pPr>
      <w:ind w:left="1440"/>
    </w:pPr>
    <w:rPr>
      <w:rFonts w:ascii="Arial" w:hAnsi="Arial"/>
      <w:snapToGrid w:val="0"/>
      <w:sz w:val="26"/>
    </w:rPr>
  </w:style>
  <w:style w:type="paragraph" w:customStyle="1" w:styleId="ObjectiveTitle">
    <w:name w:val="ObjectiveTitle"/>
    <w:basedOn w:val="Objective"/>
    <w:next w:val="Objective"/>
    <w:rsid w:val="008C7793"/>
    <w:pPr>
      <w:spacing w:before="240"/>
      <w:ind w:left="1800"/>
    </w:pPr>
    <w:rPr>
      <w:u w:val="none"/>
    </w:rPr>
  </w:style>
  <w:style w:type="paragraph" w:customStyle="1" w:styleId="ChapterObjectiveTitle">
    <w:name w:val="ChapterObjectiveTitle"/>
    <w:basedOn w:val="ObjectiveTitle"/>
    <w:next w:val="ChapterObjective"/>
    <w:rsid w:val="008C7793"/>
    <w:pPr>
      <w:ind w:left="1440" w:firstLine="0"/>
    </w:pPr>
    <w:rPr>
      <w:i w:val="0"/>
    </w:rPr>
  </w:style>
  <w:style w:type="paragraph" w:customStyle="1" w:styleId="Subobjective">
    <w:name w:val="Subobjective"/>
    <w:basedOn w:val="Objective"/>
    <w:rsid w:val="008C7793"/>
    <w:pPr>
      <w:keepNext/>
      <w:spacing w:before="180"/>
      <w:ind w:left="2880"/>
    </w:pPr>
  </w:style>
  <w:style w:type="paragraph" w:customStyle="1" w:styleId="ChapterSubobjective">
    <w:name w:val="ChapterSubobjective"/>
    <w:basedOn w:val="Subobjective"/>
    <w:rsid w:val="008C7793"/>
    <w:pPr>
      <w:keepNext w:val="0"/>
    </w:pPr>
    <w:rPr>
      <w:i w:val="0"/>
    </w:rPr>
  </w:style>
  <w:style w:type="paragraph" w:customStyle="1" w:styleId="Code80">
    <w:name w:val="Code80"/>
    <w:rsid w:val="008C7793"/>
    <w:pPr>
      <w:spacing w:before="120" w:after="120"/>
      <w:contextualSpacing/>
    </w:pPr>
    <w:rPr>
      <w:rFonts w:ascii="Courier New" w:hAnsi="Courier New"/>
      <w:noProof/>
      <w:snapToGrid w:val="0"/>
      <w:sz w:val="16"/>
    </w:rPr>
  </w:style>
  <w:style w:type="paragraph" w:customStyle="1" w:styleId="Code80Sub">
    <w:name w:val="Code80Sub"/>
    <w:rsid w:val="008C7793"/>
    <w:pPr>
      <w:ind w:left="1440"/>
    </w:pPr>
    <w:rPr>
      <w:rFonts w:ascii="Courier New" w:hAnsi="Courier New"/>
      <w:noProof/>
      <w:snapToGrid w:val="0"/>
      <w:sz w:val="16"/>
      <w:lang w:val="de-DE"/>
    </w:rPr>
  </w:style>
  <w:style w:type="character" w:customStyle="1" w:styleId="CodeColorBlue">
    <w:name w:val="CodeColorBlue"/>
    <w:rsid w:val="008C7793"/>
    <w:rPr>
      <w:rFonts w:cs="Arial"/>
      <w:color w:val="0000FF"/>
    </w:rPr>
  </w:style>
  <w:style w:type="character" w:customStyle="1" w:styleId="CodeColorBlue2">
    <w:name w:val="CodeColorBlue2"/>
    <w:rsid w:val="008C7793"/>
    <w:rPr>
      <w:rFonts w:cs="Arial"/>
      <w:color w:val="0000A5"/>
    </w:rPr>
  </w:style>
  <w:style w:type="character" w:customStyle="1" w:styleId="CodeColorBlue3">
    <w:name w:val="CodeColorBlue3"/>
    <w:rsid w:val="008C7793"/>
    <w:rPr>
      <w:rFonts w:cs="Arial"/>
      <w:color w:val="6464B9"/>
    </w:rPr>
  </w:style>
  <w:style w:type="character" w:customStyle="1" w:styleId="CodeColorBluegreen">
    <w:name w:val="CodeColorBluegreen"/>
    <w:rsid w:val="008C7793"/>
    <w:rPr>
      <w:rFonts w:cs="Arial"/>
      <w:color w:val="2B91AF"/>
    </w:rPr>
  </w:style>
  <w:style w:type="character" w:customStyle="1" w:styleId="CodeColorBrown">
    <w:name w:val="CodeColorBrown"/>
    <w:rsid w:val="008C7793"/>
    <w:rPr>
      <w:rFonts w:cs="Arial"/>
      <w:color w:val="A31515"/>
    </w:rPr>
  </w:style>
  <w:style w:type="character" w:customStyle="1" w:styleId="CodeColorDkBlue">
    <w:name w:val="CodeColorDkBlue"/>
    <w:rsid w:val="008C7793"/>
    <w:rPr>
      <w:rFonts w:cs="Times New Roman"/>
      <w:color w:val="000080"/>
      <w:szCs w:val="22"/>
    </w:rPr>
  </w:style>
  <w:style w:type="character" w:customStyle="1" w:styleId="CodeColorGreen">
    <w:name w:val="CodeColorGreen"/>
    <w:rsid w:val="008C7793"/>
    <w:rPr>
      <w:rFonts w:cs="Arial"/>
      <w:color w:val="008000"/>
    </w:rPr>
  </w:style>
  <w:style w:type="character" w:customStyle="1" w:styleId="CodeColorGreen2">
    <w:name w:val="CodeColorGreen2"/>
    <w:rsid w:val="008C7793"/>
    <w:rPr>
      <w:rFonts w:cs="Arial"/>
      <w:color w:val="629755"/>
    </w:rPr>
  </w:style>
  <w:style w:type="character" w:customStyle="1" w:styleId="CodeColorGrey30">
    <w:name w:val="CodeColorGrey30"/>
    <w:rsid w:val="008C7793"/>
    <w:rPr>
      <w:rFonts w:cs="Arial"/>
      <w:color w:val="808080"/>
    </w:rPr>
  </w:style>
  <w:style w:type="character" w:customStyle="1" w:styleId="CodeColorGrey55">
    <w:name w:val="CodeColorGrey55"/>
    <w:rsid w:val="008C7793"/>
    <w:rPr>
      <w:rFonts w:cs="Arial"/>
      <w:color w:val="C0C0C0"/>
    </w:rPr>
  </w:style>
  <w:style w:type="character" w:customStyle="1" w:styleId="CodeColorGrey80">
    <w:name w:val="CodeColorGrey80"/>
    <w:rsid w:val="008C7793"/>
    <w:rPr>
      <w:rFonts w:cs="Arial"/>
      <w:color w:val="555555"/>
    </w:rPr>
  </w:style>
  <w:style w:type="character" w:customStyle="1" w:styleId="CodeColorHotPink">
    <w:name w:val="CodeColorHotPink"/>
    <w:rsid w:val="008C7793"/>
    <w:rPr>
      <w:rFonts w:cs="Times New Roman"/>
      <w:color w:val="DF36FA"/>
      <w:szCs w:val="18"/>
    </w:rPr>
  </w:style>
  <w:style w:type="character" w:customStyle="1" w:styleId="CodeColorMagenta">
    <w:name w:val="CodeColorMagenta"/>
    <w:rsid w:val="008C7793"/>
    <w:rPr>
      <w:rFonts w:cs="Arial"/>
      <w:color w:val="844646"/>
    </w:rPr>
  </w:style>
  <w:style w:type="character" w:customStyle="1" w:styleId="CodeColorOrange">
    <w:name w:val="CodeColorOrange"/>
    <w:rsid w:val="008C7793"/>
    <w:rPr>
      <w:rFonts w:cs="Arial"/>
      <w:color w:val="B96464"/>
    </w:rPr>
  </w:style>
  <w:style w:type="character" w:customStyle="1" w:styleId="CodeColorPeach">
    <w:name w:val="CodeColorPeach"/>
    <w:rsid w:val="008C7793"/>
    <w:rPr>
      <w:rFonts w:cs="Arial"/>
      <w:color w:val="FFDBA3"/>
    </w:rPr>
  </w:style>
  <w:style w:type="character" w:customStyle="1" w:styleId="CodeColorPurple">
    <w:name w:val="CodeColorPurple"/>
    <w:rsid w:val="008C7793"/>
    <w:rPr>
      <w:rFonts w:cs="Arial"/>
      <w:color w:val="951795"/>
    </w:rPr>
  </w:style>
  <w:style w:type="character" w:customStyle="1" w:styleId="CodeColorPurple2">
    <w:name w:val="CodeColorPurple2"/>
    <w:rsid w:val="008C7793"/>
    <w:rPr>
      <w:rFonts w:cs="Arial"/>
      <w:color w:val="800080"/>
    </w:rPr>
  </w:style>
  <w:style w:type="character" w:customStyle="1" w:styleId="CodeColorRed">
    <w:name w:val="CodeColorRed"/>
    <w:rsid w:val="008C7793"/>
    <w:rPr>
      <w:rFonts w:cs="Arial"/>
      <w:color w:val="FF0000"/>
    </w:rPr>
  </w:style>
  <w:style w:type="character" w:customStyle="1" w:styleId="CodeColorRed2">
    <w:name w:val="CodeColorRed2"/>
    <w:rsid w:val="008C7793"/>
    <w:rPr>
      <w:rFonts w:cs="Arial"/>
      <w:color w:val="800000"/>
    </w:rPr>
  </w:style>
  <w:style w:type="character" w:customStyle="1" w:styleId="CodeColorRed3">
    <w:name w:val="CodeColorRed3"/>
    <w:rsid w:val="008C7793"/>
    <w:rPr>
      <w:rFonts w:cs="Arial"/>
      <w:color w:val="A31515"/>
    </w:rPr>
  </w:style>
  <w:style w:type="character" w:customStyle="1" w:styleId="CodeColorTealBlue">
    <w:name w:val="CodeColorTealBlue"/>
    <w:rsid w:val="008C7793"/>
    <w:rPr>
      <w:rFonts w:cs="Times New Roman"/>
      <w:color w:val="008080"/>
      <w:szCs w:val="22"/>
    </w:rPr>
  </w:style>
  <w:style w:type="character" w:customStyle="1" w:styleId="CodeColorWhite">
    <w:name w:val="CodeColorWhite"/>
    <w:rsid w:val="008C7793"/>
    <w:rPr>
      <w:rFonts w:cs="Arial"/>
      <w:color w:val="FFFFFF"/>
      <w:bdr w:val="none" w:sz="0" w:space="0" w:color="auto"/>
    </w:rPr>
  </w:style>
  <w:style w:type="paragraph" w:customStyle="1" w:styleId="CodeHead">
    <w:name w:val="CodeHead"/>
    <w:next w:val="CodeListing"/>
    <w:rsid w:val="008C7793"/>
    <w:pPr>
      <w:spacing w:before="120" w:after="120"/>
    </w:pPr>
    <w:rPr>
      <w:rFonts w:ascii="Arial" w:hAnsi="Arial"/>
      <w:b/>
      <w:snapToGrid w:val="0"/>
      <w:sz w:val="22"/>
    </w:rPr>
  </w:style>
  <w:style w:type="character" w:customStyle="1" w:styleId="CodeHighlight">
    <w:name w:val="CodeHighlight"/>
    <w:rsid w:val="008C7793"/>
    <w:rPr>
      <w:b/>
      <w:color w:val="7F7F7F" w:themeColor="text1" w:themeTint="80"/>
      <w:kern w:val="0"/>
      <w:position w:val="0"/>
      <w:u w:val="none"/>
      <w:bdr w:val="none" w:sz="0" w:space="0" w:color="auto"/>
      <w:shd w:val="clear" w:color="auto" w:fill="auto"/>
    </w:rPr>
  </w:style>
  <w:style w:type="paragraph" w:customStyle="1" w:styleId="CodeLabel">
    <w:name w:val="CodeLabel"/>
    <w:qFormat/>
    <w:rsid w:val="008C7793"/>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8C7793"/>
    <w:pPr>
      <w:widowControl w:val="0"/>
      <w:spacing w:before="120" w:after="120"/>
      <w:contextualSpacing/>
    </w:pPr>
    <w:rPr>
      <w:rFonts w:ascii="Courier New" w:hAnsi="Courier New"/>
      <w:noProof/>
      <w:snapToGrid w:val="0"/>
      <w:sz w:val="18"/>
    </w:rPr>
  </w:style>
  <w:style w:type="paragraph" w:customStyle="1" w:styleId="CodeListing80">
    <w:name w:val="CodeListing80"/>
    <w:rsid w:val="008C7793"/>
    <w:rPr>
      <w:rFonts w:ascii="Courier New" w:hAnsi="Courier New"/>
      <w:noProof/>
      <w:snapToGrid w:val="0"/>
      <w:sz w:val="16"/>
    </w:rPr>
  </w:style>
  <w:style w:type="paragraph" w:customStyle="1" w:styleId="CodeNote">
    <w:name w:val="CodeNote"/>
    <w:qFormat/>
    <w:rsid w:val="008C7793"/>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8C7793"/>
    <w:pPr>
      <w:shd w:val="clear" w:color="auto" w:fill="D9D9D9"/>
    </w:pPr>
    <w:rPr>
      <w:rFonts w:ascii="Courier New" w:hAnsi="Courier New"/>
      <w:noProof/>
      <w:snapToGrid w:val="0"/>
      <w:sz w:val="18"/>
    </w:rPr>
  </w:style>
  <w:style w:type="paragraph" w:customStyle="1" w:styleId="CodeScreen80">
    <w:name w:val="CodeScreen80"/>
    <w:qFormat/>
    <w:rsid w:val="008C7793"/>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8C7793"/>
    <w:pPr>
      <w:ind w:left="720"/>
    </w:pPr>
  </w:style>
  <w:style w:type="paragraph" w:customStyle="1" w:styleId="CodeSnippet">
    <w:name w:val="CodeSnippet"/>
    <w:rsid w:val="008C7793"/>
    <w:pPr>
      <w:spacing w:before="120" w:after="120"/>
      <w:contextualSpacing/>
    </w:pPr>
    <w:rPr>
      <w:rFonts w:ascii="Courier New" w:hAnsi="Courier New"/>
      <w:noProof/>
      <w:snapToGrid w:val="0"/>
      <w:sz w:val="18"/>
    </w:rPr>
  </w:style>
  <w:style w:type="paragraph" w:customStyle="1" w:styleId="CodeSnippetSub">
    <w:name w:val="CodeSnippetSub"/>
    <w:rsid w:val="008C7793"/>
    <w:pPr>
      <w:ind w:left="720"/>
    </w:pPr>
    <w:rPr>
      <w:rFonts w:ascii="Courier New" w:hAnsi="Courier New"/>
      <w:noProof/>
      <w:snapToGrid w:val="0"/>
      <w:sz w:val="18"/>
    </w:rPr>
  </w:style>
  <w:style w:type="paragraph" w:customStyle="1" w:styleId="H5">
    <w:name w:val="H5"/>
    <w:next w:val="Para"/>
    <w:rsid w:val="008C7793"/>
    <w:pPr>
      <w:keepNext/>
      <w:widowControl w:val="0"/>
      <w:spacing w:before="240" w:after="120"/>
      <w:outlineLvl w:val="5"/>
    </w:pPr>
    <w:rPr>
      <w:rFonts w:ascii="Arial" w:hAnsi="Arial"/>
      <w:b/>
      <w:snapToGrid w:val="0"/>
      <w:sz w:val="22"/>
      <w:szCs w:val="22"/>
      <w:u w:val="double"/>
    </w:rPr>
  </w:style>
  <w:style w:type="paragraph" w:customStyle="1" w:styleId="CodeTitle">
    <w:name w:val="CodeTitle"/>
    <w:next w:val="CodeListing"/>
    <w:rsid w:val="008C7793"/>
    <w:pPr>
      <w:pBdr>
        <w:top w:val="single" w:sz="4" w:space="4" w:color="auto"/>
      </w:pBdr>
      <w:spacing w:after="200" w:line="276" w:lineRule="auto"/>
    </w:pPr>
    <w:rPr>
      <w:rFonts w:ascii="Arial" w:hAnsi="Arial"/>
      <w:b/>
      <w:i/>
      <w:noProof/>
      <w:snapToGrid w:val="0"/>
      <w:sz w:val="22"/>
      <w:szCs w:val="22"/>
      <w:u w:val="double"/>
    </w:rPr>
  </w:style>
  <w:style w:type="paragraph" w:customStyle="1" w:styleId="ContentsAbstract">
    <w:name w:val="ContentsAbstract"/>
    <w:qFormat/>
    <w:rsid w:val="008C7793"/>
    <w:pPr>
      <w:spacing w:before="120" w:after="120"/>
      <w:ind w:left="1008"/>
      <w:contextualSpacing/>
    </w:pPr>
    <w:rPr>
      <w:rFonts w:ascii="Arial" w:hAnsi="Arial"/>
      <w:snapToGrid w:val="0"/>
      <w:sz w:val="18"/>
    </w:rPr>
  </w:style>
  <w:style w:type="paragraph" w:customStyle="1" w:styleId="ContentsPartTitle">
    <w:name w:val="ContentsPartTitle"/>
    <w:next w:val="ContentsChapterTitle"/>
    <w:rsid w:val="008C7793"/>
    <w:rPr>
      <w:b/>
      <w:sz w:val="28"/>
    </w:rPr>
  </w:style>
  <w:style w:type="paragraph" w:customStyle="1" w:styleId="ContentsChapterTitle">
    <w:name w:val="ContentsChapterTitle"/>
    <w:basedOn w:val="ContentsPartTitle"/>
    <w:next w:val="ContentsH1"/>
    <w:rsid w:val="008C7793"/>
    <w:pPr>
      <w:ind w:left="288"/>
    </w:pPr>
    <w:rPr>
      <w:sz w:val="26"/>
    </w:rPr>
  </w:style>
  <w:style w:type="paragraph" w:customStyle="1" w:styleId="ContentsH1">
    <w:name w:val="ContentsH1"/>
    <w:basedOn w:val="ContentsPartTitle"/>
    <w:rsid w:val="008C7793"/>
    <w:pPr>
      <w:ind w:left="576"/>
    </w:pPr>
    <w:rPr>
      <w:b w:val="0"/>
      <w:sz w:val="24"/>
    </w:rPr>
  </w:style>
  <w:style w:type="paragraph" w:customStyle="1" w:styleId="ContentsH2">
    <w:name w:val="ContentsH2"/>
    <w:basedOn w:val="ContentsPartTitle"/>
    <w:rsid w:val="008C7793"/>
    <w:pPr>
      <w:ind w:left="864"/>
    </w:pPr>
    <w:rPr>
      <w:b w:val="0"/>
      <w:sz w:val="22"/>
    </w:rPr>
  </w:style>
  <w:style w:type="paragraph" w:customStyle="1" w:styleId="ContentsH3">
    <w:name w:val="ContentsH3"/>
    <w:qFormat/>
    <w:rsid w:val="008C7793"/>
    <w:pPr>
      <w:ind w:left="1440"/>
    </w:pPr>
    <w:rPr>
      <w:snapToGrid w:val="0"/>
      <w:color w:val="000000"/>
      <w:sz w:val="22"/>
      <w:szCs w:val="60"/>
    </w:rPr>
  </w:style>
  <w:style w:type="paragraph" w:customStyle="1" w:styleId="Copyright">
    <w:name w:val="Copyright"/>
    <w:rsid w:val="008C7793"/>
    <w:pPr>
      <w:widowControl w:val="0"/>
      <w:spacing w:before="280"/>
      <w:ind w:left="720"/>
    </w:pPr>
    <w:rPr>
      <w:snapToGrid w:val="0"/>
      <w:color w:val="000000"/>
      <w:sz w:val="26"/>
    </w:rPr>
  </w:style>
  <w:style w:type="paragraph" w:customStyle="1" w:styleId="CrossRefPara">
    <w:name w:val="CrossRefPara"/>
    <w:next w:val="Para"/>
    <w:rsid w:val="008C7793"/>
    <w:pPr>
      <w:ind w:left="1440" w:right="1440"/>
    </w:pPr>
    <w:rPr>
      <w:rFonts w:ascii="Arial" w:hAnsi="Arial" w:cs="AGaramond Bold"/>
      <w:color w:val="000000"/>
      <w:sz w:val="18"/>
      <w:szCs w:val="17"/>
    </w:rPr>
  </w:style>
  <w:style w:type="character" w:customStyle="1" w:styleId="CrossRefTerm">
    <w:name w:val="CrossRefTerm"/>
    <w:basedOn w:val="DefaultParagraphFont"/>
    <w:rsid w:val="008C7793"/>
    <w:rPr>
      <w:i/>
    </w:rPr>
  </w:style>
  <w:style w:type="paragraph" w:customStyle="1" w:styleId="CustomChapterOpener">
    <w:name w:val="CustomChapterOpener"/>
    <w:basedOn w:val="Normal"/>
    <w:next w:val="Para"/>
    <w:rsid w:val="008C7793"/>
    <w:pPr>
      <w:spacing w:after="120" w:line="240" w:lineRule="auto"/>
      <w:ind w:left="720" w:firstLine="720"/>
    </w:pPr>
    <w:rPr>
      <w:rFonts w:ascii="Times New Roman" w:eastAsia="Times New Roman" w:hAnsi="Times New Roman" w:cs="Times New Roman"/>
      <w:snapToGrid w:val="0"/>
      <w:sz w:val="26"/>
      <w:szCs w:val="20"/>
    </w:rPr>
  </w:style>
  <w:style w:type="character" w:customStyle="1" w:styleId="CustomCharStyle">
    <w:name w:val="CustomCharStyle"/>
    <w:basedOn w:val="DefaultParagraphFont"/>
    <w:rsid w:val="008C7793"/>
    <w:rPr>
      <w:b/>
      <w:i/>
    </w:rPr>
  </w:style>
  <w:style w:type="paragraph" w:customStyle="1" w:styleId="ParaContinued">
    <w:name w:val="ParaContinued"/>
    <w:basedOn w:val="Normal"/>
    <w:next w:val="Para"/>
    <w:rsid w:val="008C7793"/>
    <w:pPr>
      <w:spacing w:after="120" w:line="240" w:lineRule="auto"/>
      <w:ind w:left="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8C7793"/>
    <w:rPr>
      <w:b/>
    </w:rPr>
  </w:style>
  <w:style w:type="paragraph" w:customStyle="1" w:styleId="CustomList">
    <w:name w:val="CustomList"/>
    <w:basedOn w:val="Normal"/>
    <w:rsid w:val="008C7793"/>
    <w:pPr>
      <w:widowControl w:val="0"/>
      <w:spacing w:before="120" w:after="120" w:line="240" w:lineRule="auto"/>
      <w:ind w:left="1440"/>
    </w:pPr>
    <w:rPr>
      <w:rFonts w:ascii="Times New Roman" w:eastAsia="Times New Roman" w:hAnsi="Times New Roman" w:cs="Times New Roman"/>
      <w:snapToGrid w:val="0"/>
      <w:sz w:val="24"/>
      <w:szCs w:val="20"/>
    </w:rPr>
  </w:style>
  <w:style w:type="paragraph" w:customStyle="1" w:styleId="CustomStyle1">
    <w:name w:val="CustomStyle1"/>
    <w:basedOn w:val="Normal"/>
    <w:rsid w:val="008C7793"/>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8C7793"/>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Dedication">
    <w:name w:val="Dedication"/>
    <w:basedOn w:val="ParaContinued"/>
    <w:rsid w:val="008C7793"/>
    <w:rPr>
      <w:i/>
    </w:rPr>
  </w:style>
  <w:style w:type="paragraph" w:customStyle="1" w:styleId="Dialog">
    <w:name w:val="Dialog"/>
    <w:rsid w:val="008C7793"/>
    <w:pPr>
      <w:spacing w:before="120" w:after="120"/>
      <w:ind w:left="1440" w:hanging="720"/>
      <w:contextualSpacing/>
    </w:pPr>
    <w:rPr>
      <w:snapToGrid w:val="0"/>
      <w:sz w:val="26"/>
      <w:szCs w:val="26"/>
    </w:rPr>
  </w:style>
  <w:style w:type="paragraph" w:customStyle="1" w:styleId="Directive">
    <w:name w:val="Directive"/>
    <w:next w:val="Normal"/>
    <w:rsid w:val="008C7793"/>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8C7793"/>
  </w:style>
  <w:style w:type="paragraph" w:customStyle="1" w:styleId="DOI">
    <w:name w:val="DOI"/>
    <w:rsid w:val="008C7793"/>
    <w:rPr>
      <w:rFonts w:ascii="Courier New" w:hAnsi="Courier New"/>
      <w:snapToGrid w:val="0"/>
    </w:rPr>
  </w:style>
  <w:style w:type="character" w:styleId="Emphasis">
    <w:name w:val="Emphasis"/>
    <w:basedOn w:val="DefaultParagraphFont"/>
    <w:uiPriority w:val="99"/>
    <w:rsid w:val="008C7793"/>
    <w:rPr>
      <w:i/>
      <w:iCs/>
    </w:rPr>
  </w:style>
  <w:style w:type="paragraph" w:customStyle="1" w:styleId="EndnoteEntry">
    <w:name w:val="EndnoteEntry"/>
    <w:rsid w:val="008C7793"/>
    <w:pPr>
      <w:spacing w:after="120"/>
      <w:ind w:left="720" w:hanging="720"/>
    </w:pPr>
    <w:rPr>
      <w:sz w:val="24"/>
    </w:rPr>
  </w:style>
  <w:style w:type="paragraph" w:customStyle="1" w:styleId="EndnotesHead">
    <w:name w:val="EndnotesHead"/>
    <w:basedOn w:val="BibliographyHead"/>
    <w:next w:val="EndnoteEntry"/>
    <w:rsid w:val="008C7793"/>
  </w:style>
  <w:style w:type="paragraph" w:customStyle="1" w:styleId="EndnoteTitle">
    <w:name w:val="EndnoteTitle"/>
    <w:next w:val="EndnoteEntry"/>
    <w:rsid w:val="008C7793"/>
    <w:pPr>
      <w:spacing w:after="120"/>
    </w:pPr>
    <w:rPr>
      <w:rFonts w:ascii="Arial" w:hAnsi="Arial"/>
      <w:b/>
      <w:smallCaps/>
      <w:snapToGrid w:val="0"/>
      <w:color w:val="000000"/>
      <w:sz w:val="60"/>
      <w:szCs w:val="60"/>
    </w:rPr>
  </w:style>
  <w:style w:type="paragraph" w:customStyle="1" w:styleId="Epigraph">
    <w:name w:val="Epigraph"/>
    <w:next w:val="EpigraphSource"/>
    <w:rsid w:val="008C7793"/>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8C7793"/>
    <w:pPr>
      <w:contextualSpacing/>
    </w:pPr>
    <w:rPr>
      <w:sz w:val="24"/>
    </w:rPr>
  </w:style>
  <w:style w:type="paragraph" w:customStyle="1" w:styleId="Equation">
    <w:name w:val="Equation"/>
    <w:rsid w:val="008C7793"/>
    <w:pPr>
      <w:spacing w:before="120" w:after="120"/>
      <w:ind w:left="1440"/>
    </w:pPr>
    <w:rPr>
      <w:snapToGrid w:val="0"/>
      <w:sz w:val="26"/>
    </w:rPr>
  </w:style>
  <w:style w:type="paragraph" w:customStyle="1" w:styleId="EquationNumbered">
    <w:name w:val="EquationNumbered"/>
    <w:rsid w:val="008C7793"/>
    <w:pPr>
      <w:spacing w:before="120" w:after="120"/>
      <w:ind w:left="1440"/>
    </w:pPr>
    <w:rPr>
      <w:snapToGrid w:val="0"/>
      <w:sz w:val="26"/>
    </w:rPr>
  </w:style>
  <w:style w:type="paragraph" w:customStyle="1" w:styleId="ExercisesHead">
    <w:name w:val="ExercisesHead"/>
    <w:basedOn w:val="Normal"/>
    <w:next w:val="Para"/>
    <w:rsid w:val="008C7793"/>
    <w:pPr>
      <w:pBdr>
        <w:top w:val="single" w:sz="18" w:space="1" w:color="auto"/>
        <w:bottom w:val="single" w:sz="18" w:space="1" w:color="auto"/>
      </w:pBdr>
      <w:spacing w:after="0" w:line="240" w:lineRule="auto"/>
    </w:pPr>
    <w:rPr>
      <w:rFonts w:ascii="Arial" w:eastAsia="Times New Roman" w:hAnsi="Arial" w:cs="Times New Roman"/>
      <w:b/>
      <w:sz w:val="52"/>
      <w:szCs w:val="52"/>
    </w:rPr>
  </w:style>
  <w:style w:type="paragraph" w:customStyle="1" w:styleId="Explanation">
    <w:name w:val="Explanation"/>
    <w:basedOn w:val="Answer"/>
    <w:next w:val="Question"/>
    <w:rsid w:val="008C7793"/>
    <w:pPr>
      <w:ind w:left="2160" w:firstLine="0"/>
    </w:pPr>
  </w:style>
  <w:style w:type="paragraph" w:customStyle="1" w:styleId="ExtractAttribution">
    <w:name w:val="ExtractAttribution"/>
    <w:next w:val="Para"/>
    <w:rsid w:val="008C7793"/>
    <w:pPr>
      <w:spacing w:after="120"/>
      <w:ind w:left="3240"/>
    </w:pPr>
    <w:rPr>
      <w:b/>
      <w:sz w:val="24"/>
    </w:rPr>
  </w:style>
  <w:style w:type="paragraph" w:customStyle="1" w:styleId="ExtractPara">
    <w:name w:val="ExtractPara"/>
    <w:rsid w:val="008C7793"/>
    <w:pPr>
      <w:spacing w:before="120" w:after="60"/>
      <w:ind w:left="2160" w:right="720"/>
    </w:pPr>
    <w:rPr>
      <w:snapToGrid w:val="0"/>
      <w:sz w:val="24"/>
    </w:rPr>
  </w:style>
  <w:style w:type="paragraph" w:customStyle="1" w:styleId="ExtractContinued">
    <w:name w:val="ExtractContinued"/>
    <w:basedOn w:val="ExtractPara"/>
    <w:qFormat/>
    <w:rsid w:val="008C7793"/>
    <w:pPr>
      <w:spacing w:before="0"/>
      <w:ind w:firstLine="720"/>
    </w:pPr>
  </w:style>
  <w:style w:type="paragraph" w:customStyle="1" w:styleId="ExtractListBulleted">
    <w:name w:val="ExtractListBulleted"/>
    <w:rsid w:val="008C7793"/>
    <w:pPr>
      <w:numPr>
        <w:numId w:val="14"/>
      </w:numPr>
      <w:spacing w:before="120" w:after="120"/>
      <w:ind w:right="864"/>
      <w:contextualSpacing/>
    </w:pPr>
    <w:rPr>
      <w:snapToGrid w:val="0"/>
      <w:sz w:val="24"/>
      <w:szCs w:val="26"/>
    </w:rPr>
  </w:style>
  <w:style w:type="paragraph" w:customStyle="1" w:styleId="ExtractListNumbered">
    <w:name w:val="ExtractListNumbered"/>
    <w:rsid w:val="008C7793"/>
    <w:pPr>
      <w:spacing w:before="120" w:after="120"/>
      <w:ind w:left="2794" w:right="864" w:hanging="274"/>
      <w:contextualSpacing/>
    </w:pPr>
    <w:rPr>
      <w:snapToGrid w:val="0"/>
      <w:sz w:val="24"/>
      <w:szCs w:val="26"/>
    </w:rPr>
  </w:style>
  <w:style w:type="paragraph" w:customStyle="1" w:styleId="FeatureCode80">
    <w:name w:val="FeatureCode80"/>
    <w:rsid w:val="008C7793"/>
    <w:pPr>
      <w:pBdr>
        <w:left w:val="single" w:sz="36" w:space="17" w:color="C0C0C0"/>
      </w:pBdr>
      <w:ind w:left="216"/>
    </w:pPr>
    <w:rPr>
      <w:rFonts w:ascii="Courier New" w:hAnsi="Courier New"/>
      <w:noProof/>
      <w:sz w:val="16"/>
    </w:rPr>
  </w:style>
  <w:style w:type="paragraph" w:customStyle="1" w:styleId="FeatureCode80Sub">
    <w:name w:val="FeatureCode80Sub"/>
    <w:rsid w:val="008C7793"/>
    <w:pPr>
      <w:pBdr>
        <w:left w:val="single" w:sz="36" w:space="30" w:color="C0C0C0"/>
      </w:pBdr>
      <w:ind w:left="475"/>
    </w:pPr>
    <w:rPr>
      <w:rFonts w:ascii="Courier New" w:hAnsi="Courier New"/>
      <w:noProof/>
      <w:sz w:val="16"/>
    </w:rPr>
  </w:style>
  <w:style w:type="paragraph" w:customStyle="1" w:styleId="FeatureCodeScreen">
    <w:name w:val="FeatureCodeScreen"/>
    <w:rsid w:val="008C7793"/>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8C7793"/>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8C7793"/>
    <w:pPr>
      <w:shd w:val="pct25" w:color="auto" w:fill="auto"/>
    </w:pPr>
  </w:style>
  <w:style w:type="paragraph" w:customStyle="1" w:styleId="FeatureCodeSnippet">
    <w:name w:val="FeatureCodeSnippet"/>
    <w:rsid w:val="008C7793"/>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8C7793"/>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8C7793"/>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8C7793"/>
    <w:pPr>
      <w:pBdr>
        <w:left w:val="single" w:sz="36" w:space="24" w:color="C0C0C0"/>
      </w:pBdr>
      <w:ind w:left="360"/>
    </w:pPr>
    <w:rPr>
      <w:snapToGrid w:val="0"/>
      <w:sz w:val="16"/>
    </w:rPr>
  </w:style>
  <w:style w:type="paragraph" w:customStyle="1" w:styleId="FeatureFigureSource">
    <w:name w:val="FeatureFigureSource"/>
    <w:rsid w:val="008C7793"/>
    <w:pPr>
      <w:pBdr>
        <w:left w:val="single" w:sz="36" w:space="6" w:color="BFBFBF" w:themeColor="background1" w:themeShade="BF"/>
      </w:pBdr>
      <w:spacing w:after="240"/>
      <w:contextualSpacing/>
    </w:pPr>
    <w:rPr>
      <w:snapToGrid w:val="0"/>
    </w:rPr>
  </w:style>
  <w:style w:type="paragraph" w:customStyle="1" w:styleId="FeatureSource">
    <w:name w:val="FeatureSource"/>
    <w:next w:val="Para"/>
    <w:rsid w:val="008C7793"/>
    <w:pPr>
      <w:pBdr>
        <w:left w:val="single" w:sz="36" w:space="6" w:color="C0C0C0"/>
      </w:pBdr>
      <w:spacing w:after="240"/>
    </w:pPr>
    <w:rPr>
      <w:rFonts w:ascii="Arial" w:hAnsi="Arial"/>
      <w:u w:val="single"/>
    </w:rPr>
  </w:style>
  <w:style w:type="paragraph" w:customStyle="1" w:styleId="FeatureFootnote">
    <w:name w:val="FeatureFootnote"/>
    <w:basedOn w:val="FeatureSource"/>
    <w:rsid w:val="008C7793"/>
    <w:pPr>
      <w:spacing w:before="120" w:after="120"/>
      <w:ind w:left="720" w:hanging="720"/>
      <w:contextualSpacing/>
    </w:pPr>
    <w:rPr>
      <w:sz w:val="22"/>
      <w:u w:val="none"/>
    </w:rPr>
  </w:style>
  <w:style w:type="paragraph" w:customStyle="1" w:styleId="FeatureH1">
    <w:name w:val="FeatureH1"/>
    <w:next w:val="FeaturePara"/>
    <w:rsid w:val="008C7793"/>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FeaturePara"/>
    <w:rsid w:val="008C7793"/>
    <w:pPr>
      <w:contextualSpacing w:val="0"/>
    </w:pPr>
    <w:rPr>
      <w:rFonts w:ascii="Times New Roman" w:hAnsi="Times New Roman"/>
    </w:rPr>
  </w:style>
  <w:style w:type="paragraph" w:customStyle="1" w:styleId="FeatureH2">
    <w:name w:val="FeatureH2"/>
    <w:next w:val="FeaturePara"/>
    <w:rsid w:val="008C7793"/>
    <w:pPr>
      <w:pBdr>
        <w:left w:val="single" w:sz="36" w:space="6" w:color="C0C0C0"/>
      </w:pBdr>
      <w:spacing w:after="120"/>
    </w:pPr>
    <w:rPr>
      <w:b/>
      <w:snapToGrid w:val="0"/>
      <w:sz w:val="24"/>
      <w:szCs w:val="26"/>
      <w:u w:val="double"/>
    </w:rPr>
  </w:style>
  <w:style w:type="paragraph" w:customStyle="1" w:styleId="FeatureH2alt">
    <w:name w:val="FeatureH2alt"/>
    <w:basedOn w:val="FeatureH2"/>
    <w:next w:val="FeaturePara"/>
    <w:rsid w:val="008C7793"/>
    <w:pPr>
      <w:spacing w:before="120"/>
    </w:pPr>
    <w:rPr>
      <w:u w:val="single"/>
    </w:rPr>
  </w:style>
  <w:style w:type="paragraph" w:customStyle="1" w:styleId="FeatureH3">
    <w:name w:val="FeatureH3"/>
    <w:next w:val="FeaturePara"/>
    <w:rsid w:val="008C7793"/>
    <w:pPr>
      <w:pBdr>
        <w:left w:val="single" w:sz="36" w:space="6" w:color="C0C0C0"/>
      </w:pBdr>
    </w:pPr>
    <w:rPr>
      <w:rFonts w:ascii="Arial" w:hAnsi="Arial"/>
      <w:b/>
      <w:snapToGrid w:val="0"/>
      <w:sz w:val="26"/>
      <w:szCs w:val="26"/>
      <w:u w:val="wavyDouble"/>
    </w:rPr>
  </w:style>
  <w:style w:type="paragraph" w:customStyle="1" w:styleId="FeatureH4">
    <w:name w:val="FeatureH4"/>
    <w:next w:val="FeaturePara"/>
    <w:rsid w:val="008C7793"/>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8C7793"/>
    <w:pPr>
      <w:widowControl w:val="0"/>
      <w:numPr>
        <w:numId w:val="2"/>
      </w:numPr>
      <w:pBdr>
        <w:left w:val="single" w:sz="36" w:space="6" w:color="C0C0C0"/>
      </w:pBdr>
      <w:spacing w:before="120" w:after="120"/>
      <w:ind w:left="274" w:hanging="274"/>
      <w:contextualSpacing/>
    </w:pPr>
    <w:rPr>
      <w:rFonts w:ascii="Arial" w:hAnsi="Arial"/>
      <w:snapToGrid w:val="0"/>
      <w:sz w:val="26"/>
    </w:rPr>
  </w:style>
  <w:style w:type="paragraph" w:customStyle="1" w:styleId="FeatureListBulletedSub">
    <w:name w:val="FeatureListBulletedSub"/>
    <w:rsid w:val="008C7793"/>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8C7793"/>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8C7793"/>
    <w:pPr>
      <w:pBdr>
        <w:left w:val="single" w:sz="36" w:space="6" w:color="C0C0C0"/>
      </w:pBdr>
    </w:pPr>
    <w:rPr>
      <w:rFonts w:ascii="Arial" w:hAnsi="Arial"/>
      <w:b/>
      <w:snapToGrid w:val="0"/>
      <w:sz w:val="26"/>
    </w:rPr>
  </w:style>
  <w:style w:type="paragraph" w:customStyle="1" w:styleId="FeatureListNumbered">
    <w:name w:val="FeatureListNumbered"/>
    <w:rsid w:val="008C7793"/>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8C7793"/>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8C7793"/>
    <w:pPr>
      <w:pBdr>
        <w:left w:val="single" w:sz="36" w:space="20" w:color="C0C0C0"/>
      </w:pBdr>
      <w:ind w:left="274" w:firstLine="432"/>
    </w:pPr>
    <w:rPr>
      <w:rFonts w:ascii="Arial" w:hAnsi="Arial"/>
      <w:snapToGrid w:val="0"/>
      <w:sz w:val="26"/>
    </w:rPr>
  </w:style>
  <w:style w:type="paragraph" w:customStyle="1" w:styleId="FeatureListParaSub">
    <w:name w:val="FeatureListParaSub"/>
    <w:rsid w:val="008C7793"/>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8C7793"/>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8C7793"/>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8C7793"/>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8C7793"/>
    <w:pPr>
      <w:pBdr>
        <w:left w:val="single" w:sz="36" w:space="6" w:color="C0C0C0"/>
      </w:pBdr>
      <w:spacing w:after="120"/>
    </w:pPr>
    <w:rPr>
      <w:rFonts w:ascii="Arial" w:hAnsi="Arial"/>
      <w:sz w:val="26"/>
    </w:rPr>
  </w:style>
  <w:style w:type="paragraph" w:customStyle="1" w:styleId="FeatureRecipeProcedure">
    <w:name w:val="FeatureRecipeProcedure"/>
    <w:rsid w:val="008C7793"/>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8C7793"/>
    <w:pPr>
      <w:ind w:left="720" w:hanging="288"/>
    </w:pPr>
  </w:style>
  <w:style w:type="paragraph" w:customStyle="1" w:styleId="FeatureRecipeTitle">
    <w:name w:val="FeatureRecipeTitle"/>
    <w:rsid w:val="008C7793"/>
    <w:pPr>
      <w:pBdr>
        <w:left w:val="single" w:sz="36" w:space="6" w:color="C0C0C0"/>
      </w:pBdr>
    </w:pPr>
    <w:rPr>
      <w:rFonts w:ascii="Arial" w:hAnsi="Arial"/>
      <w:b/>
      <w:u w:val="single"/>
    </w:rPr>
  </w:style>
  <w:style w:type="paragraph" w:customStyle="1" w:styleId="FeatureRecipeYield">
    <w:name w:val="FeatureRecipeYield"/>
    <w:rsid w:val="008C7793"/>
    <w:pPr>
      <w:pBdr>
        <w:left w:val="single" w:sz="36" w:space="14" w:color="C0C0C0"/>
      </w:pBdr>
      <w:ind w:left="144"/>
    </w:pPr>
    <w:rPr>
      <w:rFonts w:ascii="Arial" w:hAnsi="Arial"/>
      <w:sz w:val="16"/>
    </w:rPr>
  </w:style>
  <w:style w:type="paragraph" w:customStyle="1" w:styleId="FeatureReference">
    <w:name w:val="FeatureReference"/>
    <w:qFormat/>
    <w:rsid w:val="008C7793"/>
    <w:pPr>
      <w:pBdr>
        <w:left w:val="single" w:sz="36" w:space="6" w:color="BFBFBF" w:themeColor="background1" w:themeShade="BF"/>
      </w:pBdr>
      <w:spacing w:before="120" w:after="120"/>
      <w:ind w:left="720" w:hanging="720"/>
      <w:contextualSpacing/>
    </w:pPr>
    <w:rPr>
      <w:rFonts w:ascii="Arial" w:hAnsi="Arial"/>
      <w:snapToGrid w:val="0"/>
    </w:rPr>
  </w:style>
  <w:style w:type="paragraph" w:customStyle="1" w:styleId="FeatureRunInHead">
    <w:name w:val="FeatureRunInHead"/>
    <w:next w:val="Normal"/>
    <w:rsid w:val="008C7793"/>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8C7793"/>
    <w:pPr>
      <w:pBdr>
        <w:left w:val="single" w:sz="36" w:space="17" w:color="C0C0C0"/>
      </w:pBdr>
      <w:ind w:left="216"/>
    </w:pPr>
  </w:style>
  <w:style w:type="paragraph" w:customStyle="1" w:styleId="FeatureRunInPara">
    <w:name w:val="FeatureRunInPara"/>
    <w:basedOn w:val="FeatureListUnmarked"/>
    <w:next w:val="FeatureRunInHead"/>
    <w:rsid w:val="008C7793"/>
    <w:pPr>
      <w:pBdr>
        <w:left w:val="single" w:sz="36" w:space="6" w:color="C0C0C0"/>
      </w:pBdr>
      <w:spacing w:before="0"/>
      <w:ind w:left="0"/>
    </w:pPr>
  </w:style>
  <w:style w:type="paragraph" w:customStyle="1" w:styleId="FeatureRunInParaSub">
    <w:name w:val="FeatureRunInParaSub"/>
    <w:basedOn w:val="FeatureRunInPara"/>
    <w:next w:val="FeatureRunInHeadSub"/>
    <w:rsid w:val="008C7793"/>
    <w:pPr>
      <w:pBdr>
        <w:left w:val="single" w:sz="36" w:space="17" w:color="C0C0C0"/>
      </w:pBdr>
      <w:ind w:left="216"/>
      <w:contextualSpacing/>
    </w:pPr>
  </w:style>
  <w:style w:type="paragraph" w:customStyle="1" w:styleId="FeatureSlug">
    <w:name w:val="FeatureSlug"/>
    <w:next w:val="FeaturePara"/>
    <w:qFormat/>
    <w:rsid w:val="008C7793"/>
    <w:pPr>
      <w:pBdr>
        <w:left w:val="single" w:sz="36" w:space="6" w:color="BFBFBF" w:themeColor="background1" w:themeShade="BF"/>
      </w:pBdr>
      <w:spacing w:before="200" w:after="200"/>
    </w:pPr>
    <w:rPr>
      <w:rFonts w:ascii="Arial" w:hAnsi="Arial"/>
      <w:b/>
      <w:sz w:val="24"/>
    </w:rPr>
  </w:style>
  <w:style w:type="paragraph" w:customStyle="1" w:styleId="FeatureSubFeaturePara">
    <w:name w:val="FeatureSubFeaturePara"/>
    <w:next w:val="FeaturePara"/>
    <w:rsid w:val="008C7793"/>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8C7793"/>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8C7793"/>
    <w:pPr>
      <w:pBdr>
        <w:left w:val="single" w:sz="36" w:space="6" w:color="BFBFBF" w:themeColor="background1" w:themeShade="BF"/>
      </w:pBdr>
      <w:spacing w:before="200" w:after="200" w:line="276" w:lineRule="auto"/>
    </w:pPr>
    <w:rPr>
      <w:rFonts w:ascii="Arial" w:hAnsi="Arial"/>
      <w:b/>
      <w:snapToGrid w:val="0"/>
      <w:sz w:val="24"/>
    </w:rPr>
  </w:style>
  <w:style w:type="paragraph" w:customStyle="1" w:styleId="FeatureTitle">
    <w:name w:val="FeatureTitle"/>
    <w:next w:val="FeaturePara"/>
    <w:rsid w:val="008C7793"/>
    <w:pPr>
      <w:keepNext/>
      <w:pBdr>
        <w:left w:val="single" w:sz="36" w:space="6" w:color="C0C0C0"/>
      </w:pBdr>
      <w:spacing w:after="120"/>
    </w:pPr>
    <w:rPr>
      <w:rFonts w:ascii="Arial" w:hAnsi="Arial"/>
      <w:b/>
      <w:sz w:val="28"/>
      <w:szCs w:val="26"/>
    </w:rPr>
  </w:style>
  <w:style w:type="paragraph" w:customStyle="1" w:styleId="FeatureTitleSub">
    <w:name w:val="FeatureTitleSub"/>
    <w:next w:val="FeaturePara"/>
    <w:rsid w:val="008C7793"/>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8C7793"/>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8C7793"/>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8C7793"/>
    <w:pPr>
      <w:pBdr>
        <w:left w:val="single" w:sz="36" w:space="6" w:color="C0C0C0"/>
      </w:pBdr>
      <w:spacing w:before="120"/>
      <w:ind w:left="0" w:firstLine="0"/>
    </w:pPr>
  </w:style>
  <w:style w:type="paragraph" w:customStyle="1" w:styleId="FigureLabel">
    <w:name w:val="FigureLabel"/>
    <w:rsid w:val="008C7793"/>
    <w:pPr>
      <w:ind w:left="1440"/>
    </w:pPr>
    <w:rPr>
      <w:rFonts w:ascii="Arial" w:hAnsi="Arial"/>
    </w:rPr>
  </w:style>
  <w:style w:type="paragraph" w:customStyle="1" w:styleId="FigureSource">
    <w:name w:val="FigureSource"/>
    <w:next w:val="Para"/>
    <w:link w:val="FigureSourceChar"/>
    <w:rsid w:val="008C7793"/>
    <w:pPr>
      <w:spacing w:after="240"/>
      <w:ind w:left="1440"/>
    </w:pPr>
    <w:rPr>
      <w:rFonts w:ascii="Arial" w:hAnsi="Arial"/>
      <w:sz w:val="22"/>
    </w:rPr>
  </w:style>
  <w:style w:type="paragraph" w:customStyle="1" w:styleId="FurtherReadingHead">
    <w:name w:val="FurtherReadingHead"/>
    <w:basedOn w:val="BibliographyHead"/>
    <w:next w:val="Para"/>
    <w:rsid w:val="008C7793"/>
  </w:style>
  <w:style w:type="character" w:customStyle="1" w:styleId="GenusSpecies">
    <w:name w:val="GenusSpecies"/>
    <w:basedOn w:val="DefaultParagraphFont"/>
    <w:rsid w:val="008C779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8C7793"/>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H3">
    <w:name w:val="H3"/>
    <w:next w:val="Para"/>
    <w:qFormat/>
    <w:rsid w:val="008C7793"/>
    <w:pPr>
      <w:keepNext/>
      <w:spacing w:before="360" w:after="240"/>
      <w:outlineLvl w:val="3"/>
    </w:pPr>
    <w:rPr>
      <w:rFonts w:ascii="Arial" w:hAnsi="Arial"/>
      <w:b/>
      <w:snapToGrid w:val="0"/>
      <w:sz w:val="32"/>
    </w:rPr>
  </w:style>
  <w:style w:type="paragraph" w:customStyle="1" w:styleId="GlossaryLetter">
    <w:name w:val="GlossaryLetter"/>
    <w:basedOn w:val="H3"/>
    <w:next w:val="GlossaryTerm"/>
    <w:rsid w:val="008C7793"/>
    <w:pPr>
      <w:spacing w:before="240"/>
      <w:outlineLvl w:val="9"/>
    </w:pPr>
  </w:style>
  <w:style w:type="paragraph" w:customStyle="1" w:styleId="H4">
    <w:name w:val="H4"/>
    <w:next w:val="Para"/>
    <w:rsid w:val="008C7793"/>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8C7793"/>
  </w:style>
  <w:style w:type="paragraph" w:customStyle="1" w:styleId="GlossaryTitle">
    <w:name w:val="GlossaryTitle"/>
    <w:basedOn w:val="ChapterTitle"/>
    <w:next w:val="Normal"/>
    <w:rsid w:val="008C7793"/>
    <w:pPr>
      <w:spacing w:before="120" w:after="120"/>
    </w:pPr>
  </w:style>
  <w:style w:type="paragraph" w:customStyle="1" w:styleId="H1">
    <w:name w:val="H1"/>
    <w:next w:val="Para"/>
    <w:qFormat/>
    <w:rsid w:val="008C7793"/>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8C7793"/>
    <w:pPr>
      <w:keepNext/>
      <w:widowControl w:val="0"/>
      <w:spacing w:before="360" w:after="240"/>
      <w:outlineLvl w:val="2"/>
    </w:pPr>
    <w:rPr>
      <w:rFonts w:ascii="Arial" w:hAnsi="Arial"/>
      <w:b/>
      <w:snapToGrid w:val="0"/>
      <w:sz w:val="40"/>
      <w:u w:val="single"/>
    </w:rPr>
  </w:style>
  <w:style w:type="paragraph" w:customStyle="1" w:styleId="H6">
    <w:name w:val="H6"/>
    <w:next w:val="Para"/>
    <w:rsid w:val="008C7793"/>
    <w:pPr>
      <w:spacing w:before="240" w:after="120"/>
    </w:pPr>
    <w:rPr>
      <w:rFonts w:ascii="Arial" w:hAnsi="Arial"/>
      <w:snapToGrid w:val="0"/>
      <w:u w:val="single"/>
    </w:rPr>
  </w:style>
  <w:style w:type="paragraph" w:customStyle="1" w:styleId="Index1">
    <w:name w:val="Index1"/>
    <w:rsid w:val="008C7793"/>
    <w:pPr>
      <w:widowControl w:val="0"/>
      <w:ind w:left="1800" w:hanging="360"/>
    </w:pPr>
    <w:rPr>
      <w:snapToGrid w:val="0"/>
      <w:sz w:val="26"/>
    </w:rPr>
  </w:style>
  <w:style w:type="paragraph" w:customStyle="1" w:styleId="Index2">
    <w:name w:val="Index2"/>
    <w:basedOn w:val="Index1"/>
    <w:next w:val="Index1"/>
    <w:rsid w:val="008C7793"/>
    <w:pPr>
      <w:ind w:left="2520"/>
    </w:pPr>
  </w:style>
  <w:style w:type="paragraph" w:customStyle="1" w:styleId="Index3">
    <w:name w:val="Index3"/>
    <w:basedOn w:val="Index1"/>
    <w:rsid w:val="008C7793"/>
    <w:pPr>
      <w:ind w:left="3240"/>
    </w:pPr>
  </w:style>
  <w:style w:type="paragraph" w:customStyle="1" w:styleId="IndexLetter">
    <w:name w:val="IndexLetter"/>
    <w:basedOn w:val="H3"/>
    <w:next w:val="Index1"/>
    <w:rsid w:val="008C7793"/>
  </w:style>
  <w:style w:type="paragraph" w:customStyle="1" w:styleId="IndexNote">
    <w:name w:val="IndexNote"/>
    <w:basedOn w:val="Normal"/>
    <w:rsid w:val="008C7793"/>
    <w:pPr>
      <w:widowControl w:val="0"/>
      <w:spacing w:before="120" w:after="120" w:line="240" w:lineRule="auto"/>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8C7793"/>
    <w:pPr>
      <w:spacing w:line="540" w:lineRule="exact"/>
    </w:pPr>
  </w:style>
  <w:style w:type="character" w:customStyle="1" w:styleId="InlineCode">
    <w:name w:val="InlineCode"/>
    <w:basedOn w:val="DefaultParagraphFont"/>
    <w:rsid w:val="008C7793"/>
    <w:rPr>
      <w:rFonts w:ascii="Courier New" w:hAnsi="Courier New"/>
      <w:noProof/>
      <w:color w:val="auto"/>
    </w:rPr>
  </w:style>
  <w:style w:type="character" w:customStyle="1" w:styleId="InlineCodeUserInput">
    <w:name w:val="InlineCodeUserInput"/>
    <w:basedOn w:val="InlineCode"/>
    <w:rsid w:val="008C7793"/>
    <w:rPr>
      <w:rFonts w:ascii="Courier New" w:hAnsi="Courier New"/>
      <w:b/>
      <w:noProof/>
      <w:color w:val="auto"/>
    </w:rPr>
  </w:style>
  <w:style w:type="character" w:customStyle="1" w:styleId="InlineCodeUserInputVariable">
    <w:name w:val="InlineCodeUserInputVariable"/>
    <w:basedOn w:val="InlineCode"/>
    <w:rsid w:val="008C7793"/>
    <w:rPr>
      <w:rFonts w:ascii="Courier New" w:hAnsi="Courier New"/>
      <w:b/>
      <w:i/>
      <w:noProof/>
      <w:color w:val="auto"/>
    </w:rPr>
  </w:style>
  <w:style w:type="character" w:customStyle="1" w:styleId="InlineCodeVariable">
    <w:name w:val="InlineCodeVariable"/>
    <w:basedOn w:val="InlineCode"/>
    <w:rsid w:val="008C7793"/>
    <w:rPr>
      <w:rFonts w:ascii="Courier New" w:hAnsi="Courier New"/>
      <w:i/>
      <w:noProof/>
      <w:color w:val="auto"/>
    </w:rPr>
  </w:style>
  <w:style w:type="character" w:customStyle="1" w:styleId="InlineURL">
    <w:name w:val="InlineURL"/>
    <w:basedOn w:val="DefaultParagraphFont"/>
    <w:rsid w:val="008C7793"/>
    <w:rPr>
      <w:rFonts w:ascii="Courier New" w:hAnsi="Courier New"/>
      <w:noProof/>
      <w:color w:val="auto"/>
      <w:u w:val="single"/>
    </w:rPr>
  </w:style>
  <w:style w:type="character" w:customStyle="1" w:styleId="InlineEmail">
    <w:name w:val="InlineEmail"/>
    <w:basedOn w:val="InlineURL"/>
    <w:rsid w:val="008C7793"/>
    <w:rPr>
      <w:rFonts w:ascii="Courier New" w:hAnsi="Courier New"/>
      <w:noProof/>
      <w:color w:val="auto"/>
      <w:u w:val="double"/>
    </w:rPr>
  </w:style>
  <w:style w:type="paragraph" w:customStyle="1" w:styleId="IntroductionTitle">
    <w:name w:val="IntroductionTitle"/>
    <w:basedOn w:val="ChapterTitle"/>
    <w:next w:val="Para"/>
    <w:rsid w:val="008C7793"/>
    <w:pPr>
      <w:spacing w:before="120" w:after="120"/>
    </w:pPr>
  </w:style>
  <w:style w:type="paragraph" w:customStyle="1" w:styleId="KeyConceptsHead">
    <w:name w:val="KeyConceptsHead"/>
    <w:basedOn w:val="BibliographyHead"/>
    <w:next w:val="Para"/>
    <w:rsid w:val="008C7793"/>
  </w:style>
  <w:style w:type="character" w:customStyle="1" w:styleId="KeyTerm">
    <w:name w:val="KeyTerm"/>
    <w:basedOn w:val="DefaultParagraphFont"/>
    <w:rsid w:val="008C7793"/>
    <w:rPr>
      <w:i/>
      <w:color w:val="auto"/>
      <w:bdr w:val="none" w:sz="0" w:space="0" w:color="auto"/>
      <w:shd w:val="clear" w:color="auto" w:fill="DBE5F1" w:themeFill="accent1" w:themeFillTint="33"/>
    </w:rPr>
  </w:style>
  <w:style w:type="paragraph" w:customStyle="1" w:styleId="KeyTermsHead">
    <w:name w:val="KeyTermsHead"/>
    <w:basedOn w:val="Normal"/>
    <w:next w:val="ListUnmarked"/>
    <w:rsid w:val="008C7793"/>
    <w:pPr>
      <w:pBdr>
        <w:top w:val="single" w:sz="18" w:space="1" w:color="auto"/>
        <w:bottom w:val="single" w:sz="18" w:space="1" w:color="auto"/>
      </w:pBdr>
      <w:spacing w:before="240" w:after="120" w:line="240" w:lineRule="auto"/>
    </w:pPr>
    <w:rPr>
      <w:rFonts w:ascii="Arial" w:eastAsia="Times New Roman" w:hAnsi="Arial" w:cs="Times New Roman"/>
      <w:b/>
      <w:snapToGrid w:val="0"/>
      <w:color w:val="000000"/>
      <w:sz w:val="52"/>
      <w:szCs w:val="52"/>
    </w:rPr>
  </w:style>
  <w:style w:type="paragraph" w:customStyle="1" w:styleId="KeywordsPara">
    <w:name w:val="KeywordsPara"/>
    <w:next w:val="Para"/>
    <w:rsid w:val="008C7793"/>
    <w:pPr>
      <w:spacing w:before="240" w:after="240"/>
      <w:ind w:left="1440" w:right="720" w:hanging="720"/>
    </w:pPr>
    <w:rPr>
      <w:sz w:val="24"/>
    </w:rPr>
  </w:style>
  <w:style w:type="paragraph" w:styleId="ListBullet">
    <w:name w:val="List Bullet"/>
    <w:basedOn w:val="Normal"/>
    <w:autoRedefine/>
    <w:rsid w:val="008C7793"/>
  </w:style>
  <w:style w:type="paragraph" w:customStyle="1" w:styleId="ColorfulList-Accent11">
    <w:name w:val="Colorful List - Accent 11"/>
    <w:basedOn w:val="Normal"/>
    <w:qFormat/>
    <w:rsid w:val="00B10269"/>
    <w:pPr>
      <w:ind w:left="720"/>
      <w:contextualSpacing/>
    </w:pPr>
    <w:rPr>
      <w:rFonts w:ascii="Calibri" w:hAnsi="Calibri"/>
      <w:color w:val="FF0000"/>
    </w:rPr>
  </w:style>
  <w:style w:type="paragraph" w:customStyle="1" w:styleId="ListBulleted">
    <w:name w:val="ListBulleted"/>
    <w:qFormat/>
    <w:rsid w:val="008C7793"/>
    <w:pPr>
      <w:numPr>
        <w:numId w:val="5"/>
      </w:numPr>
      <w:spacing w:before="120" w:after="120"/>
      <w:contextualSpacing/>
    </w:pPr>
    <w:rPr>
      <w:snapToGrid w:val="0"/>
      <w:sz w:val="26"/>
    </w:rPr>
  </w:style>
  <w:style w:type="paragraph" w:customStyle="1" w:styleId="ListBulletedSub">
    <w:name w:val="ListBulletedSub"/>
    <w:rsid w:val="008C7793"/>
    <w:pPr>
      <w:numPr>
        <w:numId w:val="6"/>
      </w:numPr>
      <w:spacing w:before="120" w:after="120"/>
      <w:contextualSpacing/>
    </w:pPr>
    <w:rPr>
      <w:snapToGrid w:val="0"/>
      <w:sz w:val="26"/>
    </w:rPr>
  </w:style>
  <w:style w:type="paragraph" w:customStyle="1" w:styleId="ListBulletedSub2">
    <w:name w:val="ListBulletedSub2"/>
    <w:basedOn w:val="ListBulletedSub"/>
    <w:rsid w:val="008C7793"/>
    <w:pPr>
      <w:numPr>
        <w:numId w:val="7"/>
      </w:numPr>
    </w:pPr>
  </w:style>
  <w:style w:type="paragraph" w:customStyle="1" w:styleId="ListCheck">
    <w:name w:val="ListCheck"/>
    <w:rsid w:val="008C7793"/>
    <w:pPr>
      <w:numPr>
        <w:numId w:val="8"/>
      </w:numPr>
      <w:spacing w:before="120" w:after="120"/>
      <w:contextualSpacing/>
    </w:pPr>
    <w:rPr>
      <w:snapToGrid w:val="0"/>
      <w:sz w:val="26"/>
    </w:rPr>
  </w:style>
  <w:style w:type="paragraph" w:customStyle="1" w:styleId="ListCheckSub">
    <w:name w:val="ListCheckSub"/>
    <w:basedOn w:val="ListCheck"/>
    <w:rsid w:val="008C7793"/>
    <w:pPr>
      <w:numPr>
        <w:numId w:val="9"/>
      </w:numPr>
    </w:pPr>
  </w:style>
  <w:style w:type="paragraph" w:customStyle="1" w:styleId="ListHead">
    <w:name w:val="ListHead"/>
    <w:rsid w:val="008C7793"/>
    <w:pPr>
      <w:ind w:left="1440"/>
    </w:pPr>
    <w:rPr>
      <w:b/>
      <w:sz w:val="26"/>
    </w:rPr>
  </w:style>
  <w:style w:type="paragraph" w:customStyle="1" w:styleId="ListNumbered">
    <w:name w:val="ListNumbered"/>
    <w:qFormat/>
    <w:rsid w:val="008C7793"/>
    <w:pPr>
      <w:widowControl w:val="0"/>
      <w:spacing w:before="120" w:after="120"/>
      <w:ind w:left="1800" w:hanging="360"/>
      <w:contextualSpacing/>
    </w:pPr>
    <w:rPr>
      <w:snapToGrid w:val="0"/>
      <w:sz w:val="26"/>
    </w:rPr>
  </w:style>
  <w:style w:type="paragraph" w:customStyle="1" w:styleId="ListNumberedSub">
    <w:name w:val="ListNumberedSub"/>
    <w:basedOn w:val="ListNumbered"/>
    <w:rsid w:val="008C7793"/>
    <w:pPr>
      <w:ind w:left="2520"/>
    </w:pPr>
  </w:style>
  <w:style w:type="paragraph" w:customStyle="1" w:styleId="ListNumberedSub2">
    <w:name w:val="ListNumberedSub2"/>
    <w:basedOn w:val="ListNumberedSub"/>
    <w:rsid w:val="008C7793"/>
    <w:pPr>
      <w:ind w:left="3240"/>
    </w:pPr>
  </w:style>
  <w:style w:type="paragraph" w:customStyle="1" w:styleId="ListNumberedSub3">
    <w:name w:val="ListNumberedSub3"/>
    <w:rsid w:val="008C7793"/>
    <w:pPr>
      <w:spacing w:before="120" w:after="120"/>
      <w:ind w:left="3960" w:hanging="360"/>
      <w:contextualSpacing/>
    </w:pPr>
    <w:rPr>
      <w:sz w:val="26"/>
    </w:rPr>
  </w:style>
  <w:style w:type="paragraph" w:customStyle="1" w:styleId="ListPara">
    <w:name w:val="ListPara"/>
    <w:basedOn w:val="Normal"/>
    <w:rsid w:val="008C7793"/>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8C7793"/>
    <w:pPr>
      <w:spacing w:line="260" w:lineRule="exact"/>
      <w:ind w:left="2520"/>
    </w:pPr>
  </w:style>
  <w:style w:type="paragraph" w:customStyle="1" w:styleId="ListParaSub2">
    <w:name w:val="ListParaSub2"/>
    <w:basedOn w:val="ListParaSub"/>
    <w:rsid w:val="008C7793"/>
    <w:pPr>
      <w:ind w:left="3240"/>
    </w:pPr>
  </w:style>
  <w:style w:type="paragraph" w:customStyle="1" w:styleId="ListUnmarked">
    <w:name w:val="ListUnmarked"/>
    <w:qFormat/>
    <w:rsid w:val="008C7793"/>
    <w:pPr>
      <w:spacing w:before="60" w:after="60"/>
      <w:ind w:left="1728"/>
    </w:pPr>
    <w:rPr>
      <w:sz w:val="26"/>
    </w:rPr>
  </w:style>
  <w:style w:type="paragraph" w:customStyle="1" w:styleId="ListUnmarkedSub">
    <w:name w:val="ListUnmarkedSub"/>
    <w:rsid w:val="008C7793"/>
    <w:pPr>
      <w:spacing w:before="60" w:after="60"/>
      <w:ind w:left="2160"/>
    </w:pPr>
    <w:rPr>
      <w:sz w:val="26"/>
    </w:rPr>
  </w:style>
  <w:style w:type="paragraph" w:customStyle="1" w:styleId="ListUnmarkedSub2">
    <w:name w:val="ListUnmarkedSub2"/>
    <w:basedOn w:val="ListUnmarkedSub"/>
    <w:rsid w:val="008C7793"/>
    <w:pPr>
      <w:ind w:left="2880"/>
    </w:pPr>
  </w:style>
  <w:style w:type="paragraph" w:customStyle="1" w:styleId="ListWhere">
    <w:name w:val="ListWhere"/>
    <w:rsid w:val="008C7793"/>
    <w:pPr>
      <w:spacing w:before="120" w:after="120"/>
      <w:ind w:left="2160"/>
      <w:contextualSpacing/>
    </w:pPr>
    <w:rPr>
      <w:snapToGrid w:val="0"/>
      <w:sz w:val="26"/>
    </w:rPr>
  </w:style>
  <w:style w:type="paragraph" w:customStyle="1" w:styleId="MatterTitle">
    <w:name w:val="MatterTitle"/>
    <w:next w:val="Para"/>
    <w:rsid w:val="008C7793"/>
    <w:pPr>
      <w:spacing w:before="120" w:after="120"/>
    </w:pPr>
    <w:rPr>
      <w:rFonts w:ascii="Arial" w:hAnsi="Arial"/>
      <w:b/>
      <w:smallCaps/>
      <w:snapToGrid w:val="0"/>
      <w:color w:val="000000"/>
      <w:sz w:val="60"/>
      <w:szCs w:val="60"/>
    </w:rPr>
  </w:style>
  <w:style w:type="character" w:customStyle="1" w:styleId="MenuArrow">
    <w:name w:val="MenuArrow"/>
    <w:basedOn w:val="DefaultParagraphFont"/>
    <w:rsid w:val="008C7793"/>
    <w:rPr>
      <w:rFonts w:ascii="Wingdings" w:hAnsi="Wingdings"/>
    </w:rPr>
  </w:style>
  <w:style w:type="paragraph" w:customStyle="1" w:styleId="OnlineReference">
    <w:name w:val="OnlineReference"/>
    <w:qFormat/>
    <w:rsid w:val="008C7793"/>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8C7793"/>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8C7793"/>
    <w:pPr>
      <w:numPr>
        <w:numId w:val="10"/>
      </w:numPr>
      <w:spacing w:before="120" w:after="120"/>
      <w:ind w:left="720" w:firstLine="360"/>
      <w:contextualSpacing/>
    </w:pPr>
    <w:rPr>
      <w:snapToGrid w:val="0"/>
      <w:sz w:val="26"/>
    </w:rPr>
  </w:style>
  <w:style w:type="paragraph" w:customStyle="1" w:styleId="ParaNumbered">
    <w:name w:val="ParaNumbered"/>
    <w:rsid w:val="008C7793"/>
    <w:pPr>
      <w:spacing w:after="120"/>
      <w:ind w:left="720" w:firstLine="720"/>
    </w:pPr>
    <w:rPr>
      <w:snapToGrid w:val="0"/>
      <w:sz w:val="26"/>
    </w:rPr>
  </w:style>
  <w:style w:type="paragraph" w:customStyle="1" w:styleId="PartFeaturingList">
    <w:name w:val="PartFeaturingList"/>
    <w:basedOn w:val="ChapterFeaturingList"/>
    <w:rsid w:val="008C7793"/>
  </w:style>
  <w:style w:type="paragraph" w:customStyle="1" w:styleId="PartIntroductionPara">
    <w:name w:val="PartIntroductionPara"/>
    <w:rsid w:val="008C7793"/>
    <w:pPr>
      <w:spacing w:after="120"/>
      <w:ind w:left="720" w:firstLine="720"/>
    </w:pPr>
    <w:rPr>
      <w:sz w:val="26"/>
    </w:rPr>
  </w:style>
  <w:style w:type="paragraph" w:customStyle="1" w:styleId="PartTitle">
    <w:name w:val="PartTitle"/>
    <w:basedOn w:val="ChapterTitle"/>
    <w:rsid w:val="008C7793"/>
    <w:pPr>
      <w:widowControl w:val="0"/>
      <w:pBdr>
        <w:bottom w:val="single" w:sz="4" w:space="1" w:color="auto"/>
      </w:pBdr>
    </w:pPr>
  </w:style>
  <w:style w:type="paragraph" w:customStyle="1" w:styleId="PoetryPara">
    <w:name w:val="PoetryPara"/>
    <w:next w:val="PoetryContinued"/>
    <w:rsid w:val="008C7793"/>
    <w:pPr>
      <w:spacing w:before="360" w:after="60"/>
      <w:ind w:left="2160"/>
      <w:contextualSpacing/>
    </w:pPr>
    <w:rPr>
      <w:snapToGrid w:val="0"/>
      <w:sz w:val="22"/>
    </w:rPr>
  </w:style>
  <w:style w:type="paragraph" w:customStyle="1" w:styleId="PoetryContinued">
    <w:name w:val="PoetryContinued"/>
    <w:basedOn w:val="PoetryPara"/>
    <w:qFormat/>
    <w:rsid w:val="008C7793"/>
    <w:pPr>
      <w:spacing w:before="0"/>
      <w:contextualSpacing w:val="0"/>
    </w:pPr>
  </w:style>
  <w:style w:type="paragraph" w:customStyle="1" w:styleId="PoetrySource">
    <w:name w:val="PoetrySource"/>
    <w:rsid w:val="008C7793"/>
    <w:pPr>
      <w:ind w:left="2880"/>
    </w:pPr>
    <w:rPr>
      <w:snapToGrid w:val="0"/>
      <w:sz w:val="18"/>
    </w:rPr>
  </w:style>
  <w:style w:type="paragraph" w:customStyle="1" w:styleId="PoetryTitle">
    <w:name w:val="PoetryTitle"/>
    <w:basedOn w:val="PoetryPara"/>
    <w:next w:val="PoetryPara"/>
    <w:rsid w:val="008C7793"/>
    <w:rPr>
      <w:b/>
      <w:sz w:val="24"/>
    </w:rPr>
  </w:style>
  <w:style w:type="paragraph" w:customStyle="1" w:styleId="PrefaceTitle">
    <w:name w:val="PrefaceTitle"/>
    <w:next w:val="Para"/>
    <w:rsid w:val="008C7793"/>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8C7793"/>
  </w:style>
  <w:style w:type="character" w:customStyle="1" w:styleId="QueryInline">
    <w:name w:val="QueryInline"/>
    <w:basedOn w:val="DefaultParagraphFont"/>
    <w:rsid w:val="008C7793"/>
    <w:rPr>
      <w:bdr w:val="none" w:sz="0" w:space="0" w:color="auto"/>
      <w:shd w:val="clear" w:color="auto" w:fill="FFCC99"/>
    </w:rPr>
  </w:style>
  <w:style w:type="paragraph" w:customStyle="1" w:styleId="QueryPara">
    <w:name w:val="QueryPara"/>
    <w:rsid w:val="008C7793"/>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8C7793"/>
  </w:style>
  <w:style w:type="paragraph" w:customStyle="1" w:styleId="QuestionsHead">
    <w:name w:val="QuestionsHead"/>
    <w:basedOn w:val="BibliographyHead"/>
    <w:next w:val="Para"/>
    <w:rsid w:val="008C7793"/>
  </w:style>
  <w:style w:type="paragraph" w:customStyle="1" w:styleId="QuoteSource">
    <w:name w:val="QuoteSource"/>
    <w:basedOn w:val="Normal"/>
    <w:rsid w:val="008C7793"/>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cs="Times New Roman"/>
      <w:i/>
      <w:snapToGrid w:val="0"/>
      <w:sz w:val="20"/>
      <w:szCs w:val="20"/>
    </w:rPr>
  </w:style>
  <w:style w:type="paragraph" w:customStyle="1" w:styleId="QuotePara">
    <w:name w:val="QuotePara"/>
    <w:basedOn w:val="QuoteSource"/>
    <w:qFormat/>
    <w:rsid w:val="008C7793"/>
    <w:rPr>
      <w:i w:val="0"/>
      <w:sz w:val="24"/>
    </w:rPr>
  </w:style>
  <w:style w:type="paragraph" w:customStyle="1" w:styleId="RecipeFootnote">
    <w:name w:val="RecipeFootnote"/>
    <w:basedOn w:val="Normal"/>
    <w:rsid w:val="008C7793"/>
    <w:pPr>
      <w:spacing w:before="240" w:after="120" w:line="240" w:lineRule="auto"/>
      <w:ind w:left="720"/>
      <w:contextualSpacing/>
    </w:pPr>
    <w:rPr>
      <w:rFonts w:ascii="Arial" w:eastAsia="Times New Roman" w:hAnsi="Arial" w:cs="Times New Roman"/>
      <w:snapToGrid w:val="0"/>
      <w:sz w:val="20"/>
      <w:szCs w:val="20"/>
    </w:rPr>
  </w:style>
  <w:style w:type="paragraph" w:customStyle="1" w:styleId="RecipeIngredientHead">
    <w:name w:val="RecipeIngredientHead"/>
    <w:next w:val="RecipeIngredientList"/>
    <w:rsid w:val="008C7793"/>
    <w:pPr>
      <w:spacing w:before="240"/>
      <w:ind w:left="720"/>
    </w:pPr>
    <w:rPr>
      <w:rFonts w:ascii="Arial" w:hAnsi="Arial"/>
      <w:b/>
      <w:snapToGrid w:val="0"/>
      <w:sz w:val="26"/>
    </w:rPr>
  </w:style>
  <w:style w:type="paragraph" w:customStyle="1" w:styleId="RecipeIngredientList">
    <w:name w:val="RecipeIngredientList"/>
    <w:basedOn w:val="Normal"/>
    <w:rsid w:val="008C7793"/>
    <w:pPr>
      <w:spacing w:before="120" w:after="120" w:line="240" w:lineRule="auto"/>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8C7793"/>
    <w:pPr>
      <w:spacing w:before="120" w:after="120"/>
      <w:ind w:left="1440" w:firstLine="360"/>
      <w:contextualSpacing/>
    </w:pPr>
    <w:rPr>
      <w:rFonts w:ascii="Arial" w:hAnsi="Arial"/>
      <w:snapToGrid w:val="0"/>
      <w:sz w:val="26"/>
    </w:rPr>
  </w:style>
  <w:style w:type="paragraph" w:customStyle="1" w:styleId="RecipeMetricMeasure">
    <w:name w:val="RecipeMetricMeasure"/>
    <w:rsid w:val="008C7793"/>
    <w:rPr>
      <w:rFonts w:ascii="Arial" w:hAnsi="Arial"/>
      <w:snapToGrid w:val="0"/>
      <w:sz w:val="26"/>
    </w:rPr>
  </w:style>
  <w:style w:type="paragraph" w:customStyle="1" w:styleId="RecipeNutritionInfo">
    <w:name w:val="RecipeNutritionInfo"/>
    <w:basedOn w:val="Normal"/>
    <w:rsid w:val="008C7793"/>
    <w:pPr>
      <w:spacing w:before="120" w:after="120" w:line="240" w:lineRule="auto"/>
      <w:ind w:left="720"/>
      <w:contextualSpacing/>
    </w:pPr>
    <w:rPr>
      <w:rFonts w:ascii="Arial" w:eastAsia="Times New Roman" w:hAnsi="Arial" w:cs="Times New Roman"/>
      <w:snapToGrid w:val="0"/>
      <w:szCs w:val="20"/>
    </w:rPr>
  </w:style>
  <w:style w:type="paragraph" w:customStyle="1" w:styleId="RecipePercentage">
    <w:name w:val="RecipePercentage"/>
    <w:rsid w:val="008C7793"/>
    <w:rPr>
      <w:rFonts w:ascii="Arial" w:hAnsi="Arial"/>
      <w:snapToGrid w:val="0"/>
      <w:sz w:val="26"/>
    </w:rPr>
  </w:style>
  <w:style w:type="paragraph" w:customStyle="1" w:styleId="RecipeProcedure">
    <w:name w:val="RecipeProcedure"/>
    <w:rsid w:val="008C7793"/>
    <w:pPr>
      <w:spacing w:before="120" w:after="120"/>
      <w:ind w:left="1800" w:hanging="720"/>
    </w:pPr>
    <w:rPr>
      <w:rFonts w:ascii="Arial" w:hAnsi="Arial"/>
      <w:snapToGrid w:val="0"/>
      <w:sz w:val="26"/>
    </w:rPr>
  </w:style>
  <w:style w:type="paragraph" w:customStyle="1" w:styleId="RecipeProcedureHead">
    <w:name w:val="RecipeProcedureHead"/>
    <w:rsid w:val="008C7793"/>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8C7793"/>
    <w:pPr>
      <w:ind w:left="720"/>
    </w:pPr>
    <w:rPr>
      <w:rFonts w:ascii="Arial" w:hAnsi="Arial"/>
      <w:b/>
      <w:smallCaps/>
      <w:snapToGrid w:val="0"/>
      <w:sz w:val="32"/>
      <w:u w:val="single"/>
    </w:rPr>
  </w:style>
  <w:style w:type="paragraph" w:customStyle="1" w:styleId="RecipeTableHead">
    <w:name w:val="RecipeTableHead"/>
    <w:rsid w:val="008C7793"/>
    <w:rPr>
      <w:rFonts w:ascii="Arial" w:hAnsi="Arial"/>
      <w:b/>
      <w:smallCaps/>
      <w:snapToGrid w:val="0"/>
      <w:sz w:val="26"/>
    </w:rPr>
  </w:style>
  <w:style w:type="paragraph" w:customStyle="1" w:styleId="RecipeTime">
    <w:name w:val="RecipeTime"/>
    <w:rsid w:val="008C7793"/>
    <w:pPr>
      <w:spacing w:before="120" w:after="120"/>
      <w:ind w:left="720"/>
      <w:contextualSpacing/>
    </w:pPr>
    <w:rPr>
      <w:rFonts w:ascii="Arial" w:hAnsi="Arial"/>
      <w:i/>
      <w:snapToGrid w:val="0"/>
      <w:sz w:val="26"/>
    </w:rPr>
  </w:style>
  <w:style w:type="paragraph" w:customStyle="1" w:styleId="RecipeTitle">
    <w:name w:val="RecipeTitle"/>
    <w:next w:val="RecipeIngredientList"/>
    <w:rsid w:val="008C7793"/>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8C7793"/>
    <w:pPr>
      <w:ind w:left="720"/>
    </w:pPr>
    <w:rPr>
      <w:rFonts w:ascii="Arial" w:hAnsi="Arial"/>
      <w:b/>
      <w:i/>
      <w:smallCaps/>
      <w:snapToGrid w:val="0"/>
      <w:sz w:val="36"/>
      <w:szCs w:val="40"/>
    </w:rPr>
  </w:style>
  <w:style w:type="paragraph" w:customStyle="1" w:styleId="RecipeUSMeasure">
    <w:name w:val="RecipeUSMeasure"/>
    <w:rsid w:val="008C7793"/>
    <w:rPr>
      <w:rFonts w:ascii="Arial" w:hAnsi="Arial"/>
      <w:snapToGrid w:val="0"/>
      <w:sz w:val="26"/>
    </w:rPr>
  </w:style>
  <w:style w:type="paragraph" w:customStyle="1" w:styleId="RecipeVariationPara">
    <w:name w:val="RecipeVariationPara"/>
    <w:basedOn w:val="RecipeVariationHead"/>
    <w:qFormat/>
    <w:rsid w:val="008C7793"/>
    <w:rPr>
      <w:i/>
      <w:u w:val="none"/>
    </w:rPr>
  </w:style>
  <w:style w:type="paragraph" w:customStyle="1" w:styleId="RecipeVariationHead">
    <w:name w:val="RecipeVariationHead"/>
    <w:rsid w:val="008C7793"/>
    <w:pPr>
      <w:spacing w:before="60" w:after="60"/>
      <w:ind w:left="720"/>
    </w:pPr>
    <w:rPr>
      <w:rFonts w:ascii="Arial" w:hAnsi="Arial"/>
      <w:b/>
      <w:snapToGrid w:val="0"/>
      <w:sz w:val="22"/>
      <w:u w:val="single"/>
    </w:rPr>
  </w:style>
  <w:style w:type="paragraph" w:customStyle="1" w:styleId="RecipeNoteHead">
    <w:name w:val="RecipeNoteHead"/>
    <w:basedOn w:val="RecipeFootnote"/>
    <w:qFormat/>
    <w:rsid w:val="008C7793"/>
    <w:rPr>
      <w:b/>
      <w:i/>
    </w:rPr>
  </w:style>
  <w:style w:type="paragraph" w:customStyle="1" w:styleId="RecipeNotePara">
    <w:name w:val="RecipeNotePara"/>
    <w:basedOn w:val="FeatureRecipeNotePara"/>
    <w:rsid w:val="008C7793"/>
    <w:pPr>
      <w:shd w:val="clear" w:color="auto" w:fill="FFFFFF" w:themeFill="background1"/>
    </w:pPr>
  </w:style>
  <w:style w:type="paragraph" w:customStyle="1" w:styleId="RecipeYield">
    <w:name w:val="RecipeYield"/>
    <w:rsid w:val="008C7793"/>
    <w:pPr>
      <w:ind w:left="720"/>
    </w:pPr>
    <w:rPr>
      <w:rFonts w:ascii="Arial" w:hAnsi="Arial"/>
      <w:snapToGrid w:val="0"/>
    </w:rPr>
  </w:style>
  <w:style w:type="paragraph" w:customStyle="1" w:styleId="Reference">
    <w:name w:val="Reference"/>
    <w:basedOn w:val="Normal"/>
    <w:rsid w:val="008C7793"/>
    <w:pPr>
      <w:spacing w:before="120" w:after="120" w:line="240" w:lineRule="auto"/>
      <w:ind w:left="720" w:hanging="720"/>
    </w:pPr>
    <w:rPr>
      <w:rFonts w:ascii="Times New Roman" w:eastAsia="Times New Roman" w:hAnsi="Times New Roman" w:cs="Times New Roman"/>
      <w:sz w:val="24"/>
      <w:szCs w:val="20"/>
    </w:rPr>
  </w:style>
  <w:style w:type="paragraph" w:customStyle="1" w:styleId="ReferenceAnnotation">
    <w:name w:val="ReferenceAnnotation"/>
    <w:basedOn w:val="Reference"/>
    <w:rsid w:val="008C7793"/>
    <w:pPr>
      <w:spacing w:before="0" w:after="0"/>
      <w:ind w:firstLine="0"/>
    </w:pPr>
    <w:rPr>
      <w:snapToGrid w:val="0"/>
    </w:rPr>
  </w:style>
  <w:style w:type="paragraph" w:customStyle="1" w:styleId="ReferencesHead">
    <w:name w:val="ReferencesHead"/>
    <w:basedOn w:val="BibliographyHead"/>
    <w:next w:val="Reference"/>
    <w:rsid w:val="008C7793"/>
  </w:style>
  <w:style w:type="paragraph" w:customStyle="1" w:styleId="ReferenceTitle">
    <w:name w:val="ReferenceTitle"/>
    <w:basedOn w:val="MatterTitle"/>
    <w:next w:val="Reference"/>
    <w:rsid w:val="008C7793"/>
  </w:style>
  <w:style w:type="paragraph" w:customStyle="1" w:styleId="ReviewHead">
    <w:name w:val="ReviewHead"/>
    <w:basedOn w:val="BibliographyHead"/>
    <w:next w:val="Para"/>
    <w:rsid w:val="008C7793"/>
  </w:style>
  <w:style w:type="paragraph" w:customStyle="1" w:styleId="RunInHead">
    <w:name w:val="RunInHead"/>
    <w:next w:val="RunInPara"/>
    <w:rsid w:val="008C7793"/>
    <w:pPr>
      <w:spacing w:before="240"/>
      <w:ind w:left="1440"/>
    </w:pPr>
    <w:rPr>
      <w:rFonts w:ascii="Arial" w:hAnsi="Arial"/>
      <w:b/>
      <w:sz w:val="26"/>
    </w:rPr>
  </w:style>
  <w:style w:type="paragraph" w:customStyle="1" w:styleId="RunInHeadSub">
    <w:name w:val="RunInHeadSub"/>
    <w:basedOn w:val="RunInHead"/>
    <w:next w:val="RunInParaSub"/>
    <w:rsid w:val="008C7793"/>
    <w:pPr>
      <w:ind w:left="2160"/>
    </w:pPr>
    <w:rPr>
      <w:snapToGrid w:val="0"/>
    </w:rPr>
  </w:style>
  <w:style w:type="paragraph" w:customStyle="1" w:styleId="RunInPara">
    <w:name w:val="RunInPara"/>
    <w:basedOn w:val="Normal"/>
    <w:rsid w:val="008C7793"/>
    <w:pPr>
      <w:widowControl w:val="0"/>
      <w:spacing w:after="120" w:line="240" w:lineRule="auto"/>
      <w:ind w:left="1440"/>
    </w:pPr>
    <w:rPr>
      <w:rFonts w:ascii="Times New Roman" w:eastAsia="Times New Roman" w:hAnsi="Times New Roman" w:cs="Times New Roman"/>
      <w:snapToGrid w:val="0"/>
      <w:sz w:val="24"/>
      <w:szCs w:val="20"/>
    </w:rPr>
  </w:style>
  <w:style w:type="paragraph" w:customStyle="1" w:styleId="RunInParaSub">
    <w:name w:val="RunInParaSub"/>
    <w:basedOn w:val="RunInPara"/>
    <w:rsid w:val="008C7793"/>
    <w:pPr>
      <w:ind w:left="2160"/>
    </w:pPr>
  </w:style>
  <w:style w:type="paragraph" w:styleId="Salutation">
    <w:name w:val="Salutation"/>
    <w:basedOn w:val="Normal"/>
    <w:next w:val="Normal"/>
    <w:link w:val="SalutationChar"/>
    <w:rsid w:val="008C7793"/>
  </w:style>
  <w:style w:type="paragraph" w:customStyle="1" w:styleId="SectionTitle">
    <w:name w:val="SectionTitle"/>
    <w:basedOn w:val="ChapterTitle"/>
    <w:next w:val="ChapterTitle"/>
    <w:rsid w:val="008C7793"/>
    <w:pPr>
      <w:pBdr>
        <w:bottom w:val="single" w:sz="4" w:space="1" w:color="auto"/>
      </w:pBdr>
    </w:pPr>
  </w:style>
  <w:style w:type="paragraph" w:customStyle="1" w:styleId="Series">
    <w:name w:val="Series"/>
    <w:rsid w:val="008C7793"/>
    <w:pPr>
      <w:ind w:left="720"/>
    </w:pPr>
    <w:rPr>
      <w:sz w:val="24"/>
    </w:rPr>
  </w:style>
  <w:style w:type="paragraph" w:customStyle="1" w:styleId="SignatureLine">
    <w:name w:val="SignatureLine"/>
    <w:qFormat/>
    <w:rsid w:val="008C7793"/>
    <w:pPr>
      <w:spacing w:before="240" w:after="240"/>
      <w:ind w:left="4320"/>
      <w:contextualSpacing/>
      <w:jc w:val="right"/>
    </w:pPr>
    <w:rPr>
      <w:rFonts w:ascii="Arial" w:hAnsi="Arial"/>
      <w:snapToGrid w:val="0"/>
      <w:sz w:val="18"/>
    </w:rPr>
  </w:style>
  <w:style w:type="paragraph" w:customStyle="1" w:styleId="Slug">
    <w:name w:val="Slug"/>
    <w:basedOn w:val="Normal"/>
    <w:next w:val="Para"/>
    <w:rsid w:val="008C7793"/>
    <w:pPr>
      <w:spacing w:before="360" w:after="360" w:line="240" w:lineRule="auto"/>
      <w:ind w:left="1440"/>
    </w:pPr>
    <w:rPr>
      <w:rFonts w:ascii="Arial" w:eastAsia="Times New Roman" w:hAnsi="Arial" w:cs="Times New Roman"/>
      <w:b/>
      <w:sz w:val="24"/>
      <w:szCs w:val="20"/>
    </w:rPr>
  </w:style>
  <w:style w:type="character" w:customStyle="1" w:styleId="Subscript">
    <w:name w:val="Subscript"/>
    <w:basedOn w:val="DefaultParagraphFont"/>
    <w:rsid w:val="008C7793"/>
    <w:rPr>
      <w:vertAlign w:val="subscript"/>
    </w:rPr>
  </w:style>
  <w:style w:type="paragraph" w:styleId="Subtitle">
    <w:name w:val="Subtitle"/>
    <w:basedOn w:val="Normal"/>
    <w:link w:val="SubtitleChar"/>
    <w:qFormat/>
    <w:rsid w:val="008C7793"/>
    <w:pPr>
      <w:spacing w:after="60"/>
      <w:jc w:val="center"/>
      <w:outlineLvl w:val="1"/>
    </w:pPr>
    <w:rPr>
      <w:rFonts w:ascii="Arial" w:hAnsi="Arial"/>
    </w:rPr>
  </w:style>
  <w:style w:type="paragraph" w:customStyle="1" w:styleId="SummaryHead">
    <w:name w:val="SummaryHead"/>
    <w:basedOn w:val="BibliographyHead"/>
    <w:next w:val="Para"/>
    <w:rsid w:val="008C7793"/>
  </w:style>
  <w:style w:type="character" w:customStyle="1" w:styleId="Superscript">
    <w:name w:val="Superscript"/>
    <w:basedOn w:val="DefaultParagraphFont"/>
    <w:rsid w:val="008C7793"/>
    <w:rPr>
      <w:vertAlign w:val="superscript"/>
    </w:rPr>
  </w:style>
  <w:style w:type="paragraph" w:customStyle="1" w:styleId="SupplementInstruction">
    <w:name w:val="SupplementInstruction"/>
    <w:rsid w:val="008C7793"/>
    <w:pPr>
      <w:spacing w:before="120" w:after="120"/>
      <w:ind w:left="720"/>
    </w:pPr>
    <w:rPr>
      <w:i/>
      <w:sz w:val="26"/>
    </w:rPr>
  </w:style>
  <w:style w:type="paragraph" w:customStyle="1" w:styleId="TableCaption">
    <w:name w:val="TableCaption"/>
    <w:basedOn w:val="Slug"/>
    <w:qFormat/>
    <w:rsid w:val="008C7793"/>
    <w:pPr>
      <w:keepNext/>
      <w:widowControl w:val="0"/>
      <w:spacing w:before="240" w:after="120"/>
      <w:ind w:left="0"/>
    </w:pPr>
    <w:rPr>
      <w:snapToGrid w:val="0"/>
    </w:rPr>
  </w:style>
  <w:style w:type="paragraph" w:customStyle="1" w:styleId="TableEntry">
    <w:name w:val="TableEntry"/>
    <w:qFormat/>
    <w:rsid w:val="008C7793"/>
    <w:pPr>
      <w:spacing w:after="60"/>
    </w:pPr>
    <w:rPr>
      <w:rFonts w:ascii="Arial" w:hAnsi="Arial"/>
      <w:sz w:val="22"/>
    </w:rPr>
  </w:style>
  <w:style w:type="paragraph" w:customStyle="1" w:styleId="TableFootnote">
    <w:name w:val="TableFootnote"/>
    <w:rsid w:val="008C7793"/>
    <w:pPr>
      <w:spacing w:after="240"/>
      <w:ind w:left="1440"/>
      <w:contextualSpacing/>
    </w:pPr>
    <w:rPr>
      <w:rFonts w:ascii="Arial" w:hAnsi="Arial"/>
      <w:sz w:val="18"/>
    </w:rPr>
  </w:style>
  <w:style w:type="paragraph" w:customStyle="1" w:styleId="TableHead">
    <w:name w:val="TableHead"/>
    <w:qFormat/>
    <w:rsid w:val="008C7793"/>
    <w:pPr>
      <w:keepNext/>
    </w:pPr>
    <w:rPr>
      <w:rFonts w:ascii="Arial" w:hAnsi="Arial"/>
      <w:b/>
      <w:sz w:val="22"/>
    </w:rPr>
  </w:style>
  <w:style w:type="paragraph" w:customStyle="1" w:styleId="TableSource">
    <w:name w:val="TableSource"/>
    <w:next w:val="Normal"/>
    <w:rsid w:val="008C7793"/>
    <w:pPr>
      <w:pBdr>
        <w:top w:val="single" w:sz="4" w:space="1" w:color="auto"/>
      </w:pBdr>
      <w:spacing w:after="240"/>
      <w:ind w:left="1440"/>
      <w:contextualSpacing/>
    </w:pPr>
    <w:rPr>
      <w:rFonts w:ascii="Arial" w:hAnsi="Arial"/>
      <w:snapToGrid w:val="0"/>
    </w:rPr>
  </w:style>
  <w:style w:type="paragraph" w:customStyle="1" w:styleId="TabularEntry">
    <w:name w:val="TabularEntry"/>
    <w:rsid w:val="008C7793"/>
    <w:pPr>
      <w:widowControl w:val="0"/>
    </w:pPr>
    <w:rPr>
      <w:snapToGrid w:val="0"/>
      <w:sz w:val="26"/>
    </w:rPr>
  </w:style>
  <w:style w:type="paragraph" w:customStyle="1" w:styleId="TabularEntrySub">
    <w:name w:val="TabularEntrySub"/>
    <w:basedOn w:val="TabularEntry"/>
    <w:rsid w:val="008C7793"/>
    <w:pPr>
      <w:ind w:left="360"/>
    </w:pPr>
  </w:style>
  <w:style w:type="paragraph" w:customStyle="1" w:styleId="TabularHead">
    <w:name w:val="TabularHead"/>
    <w:qFormat/>
    <w:rsid w:val="008C7793"/>
    <w:pPr>
      <w:spacing w:line="276" w:lineRule="auto"/>
    </w:pPr>
    <w:rPr>
      <w:b/>
      <w:snapToGrid w:val="0"/>
      <w:sz w:val="26"/>
    </w:rPr>
  </w:style>
  <w:style w:type="paragraph" w:customStyle="1" w:styleId="TextBreak">
    <w:name w:val="TextBreak"/>
    <w:next w:val="Para"/>
    <w:rsid w:val="008C7793"/>
    <w:pPr>
      <w:jc w:val="center"/>
    </w:pPr>
    <w:rPr>
      <w:rFonts w:ascii="Arial" w:hAnsi="Arial"/>
      <w:b/>
      <w:snapToGrid w:val="0"/>
      <w:sz w:val="24"/>
    </w:rPr>
  </w:style>
  <w:style w:type="paragraph" w:customStyle="1" w:styleId="TOCTitle">
    <w:name w:val="TOCTitle"/>
    <w:next w:val="Para"/>
    <w:rsid w:val="008C7793"/>
    <w:pPr>
      <w:spacing w:before="120" w:after="120"/>
    </w:pPr>
    <w:rPr>
      <w:rFonts w:ascii="Arial" w:hAnsi="Arial"/>
      <w:b/>
      <w:smallCaps/>
      <w:snapToGrid w:val="0"/>
      <w:color w:val="000000"/>
      <w:sz w:val="60"/>
      <w:szCs w:val="60"/>
    </w:rPr>
  </w:style>
  <w:style w:type="character" w:customStyle="1" w:styleId="UserInput">
    <w:name w:val="UserInput"/>
    <w:basedOn w:val="DefaultParagraphFont"/>
    <w:rsid w:val="008C7793"/>
    <w:rPr>
      <w:b/>
    </w:rPr>
  </w:style>
  <w:style w:type="character" w:customStyle="1" w:styleId="UserInputVariable">
    <w:name w:val="UserInputVariable"/>
    <w:basedOn w:val="DefaultParagraphFont"/>
    <w:rsid w:val="008C7793"/>
    <w:rPr>
      <w:b/>
      <w:i/>
    </w:rPr>
  </w:style>
  <w:style w:type="character" w:customStyle="1" w:styleId="Variable">
    <w:name w:val="Variable"/>
    <w:basedOn w:val="DefaultParagraphFont"/>
    <w:rsid w:val="008C7793"/>
    <w:rPr>
      <w:i/>
    </w:rPr>
  </w:style>
  <w:style w:type="character" w:customStyle="1" w:styleId="WileyBold">
    <w:name w:val="WileyBold"/>
    <w:basedOn w:val="DefaultParagraphFont"/>
    <w:rsid w:val="008C7793"/>
    <w:rPr>
      <w:b/>
    </w:rPr>
  </w:style>
  <w:style w:type="character" w:customStyle="1" w:styleId="WileyBoldItalic">
    <w:name w:val="WileyBoldItalic"/>
    <w:basedOn w:val="DefaultParagraphFont"/>
    <w:rsid w:val="008C7793"/>
    <w:rPr>
      <w:b/>
      <w:i/>
    </w:rPr>
  </w:style>
  <w:style w:type="character" w:customStyle="1" w:styleId="WileyItalic">
    <w:name w:val="WileyItalic"/>
    <w:basedOn w:val="DefaultParagraphFont"/>
    <w:rsid w:val="008C7793"/>
    <w:rPr>
      <w:i/>
    </w:rPr>
  </w:style>
  <w:style w:type="character" w:customStyle="1" w:styleId="WileySymbol">
    <w:name w:val="WileySymbol"/>
    <w:rsid w:val="008C7793"/>
    <w:rPr>
      <w:rFonts w:ascii="Symbol" w:hAnsi="Symbol"/>
    </w:rPr>
  </w:style>
  <w:style w:type="character" w:customStyle="1" w:styleId="wileyTemp">
    <w:name w:val="wileyTemp"/>
    <w:rsid w:val="008C7793"/>
  </w:style>
  <w:style w:type="paragraph" w:customStyle="1" w:styleId="wsBlockA">
    <w:name w:val="wsBlockA"/>
    <w:basedOn w:val="Normal"/>
    <w:qFormat/>
    <w:rsid w:val="008C7793"/>
    <w:pPr>
      <w:spacing w:before="120" w:after="120" w:line="240" w:lineRule="auto"/>
      <w:ind w:left="2160" w:right="1440"/>
    </w:pPr>
    <w:rPr>
      <w:rFonts w:ascii="Arial" w:hAnsi="Arial" w:cs="Times New Roman"/>
      <w:sz w:val="20"/>
    </w:rPr>
  </w:style>
  <w:style w:type="paragraph" w:customStyle="1" w:styleId="wsBlockB">
    <w:name w:val="wsBlockB"/>
    <w:basedOn w:val="Normal"/>
    <w:qFormat/>
    <w:rsid w:val="008C7793"/>
    <w:pPr>
      <w:spacing w:before="120" w:after="120" w:line="240" w:lineRule="auto"/>
      <w:ind w:left="2160" w:right="1440"/>
    </w:pPr>
    <w:rPr>
      <w:rFonts w:ascii="Times New Roman" w:hAnsi="Times New Roman" w:cs="Times New Roman"/>
      <w:sz w:val="20"/>
    </w:rPr>
  </w:style>
  <w:style w:type="paragraph" w:customStyle="1" w:styleId="wsBlockC">
    <w:name w:val="wsBlockC"/>
    <w:basedOn w:val="Normal"/>
    <w:qFormat/>
    <w:rsid w:val="008C7793"/>
    <w:pPr>
      <w:spacing w:before="120" w:after="120" w:line="240" w:lineRule="auto"/>
      <w:ind w:left="2160" w:right="1440"/>
    </w:pPr>
    <w:rPr>
      <w:rFonts w:ascii="Verdana" w:hAnsi="Verdana" w:cs="Times New Roman"/>
      <w:sz w:val="20"/>
    </w:rPr>
  </w:style>
  <w:style w:type="paragraph" w:customStyle="1" w:styleId="wsHeadStyleA">
    <w:name w:val="wsHeadStyleA"/>
    <w:basedOn w:val="Normal"/>
    <w:qFormat/>
    <w:rsid w:val="008C7793"/>
    <w:pPr>
      <w:spacing w:before="120" w:after="120" w:line="240" w:lineRule="auto"/>
      <w:ind w:left="720"/>
    </w:pPr>
    <w:rPr>
      <w:rFonts w:ascii="Arial" w:hAnsi="Arial" w:cs="Times New Roman"/>
      <w:b/>
      <w:sz w:val="28"/>
      <w:u w:val="single"/>
    </w:rPr>
  </w:style>
  <w:style w:type="paragraph" w:customStyle="1" w:styleId="wsHeadStyleB">
    <w:name w:val="wsHeadStyleB"/>
    <w:basedOn w:val="Normal"/>
    <w:qFormat/>
    <w:rsid w:val="008C7793"/>
    <w:pPr>
      <w:spacing w:before="120" w:after="120" w:line="240" w:lineRule="auto"/>
      <w:ind w:left="720"/>
    </w:pPr>
    <w:rPr>
      <w:rFonts w:ascii="Times New Roman" w:hAnsi="Times New Roman" w:cs="Times New Roman"/>
      <w:b/>
      <w:sz w:val="28"/>
      <w:u w:val="wave"/>
    </w:rPr>
  </w:style>
  <w:style w:type="paragraph" w:customStyle="1" w:styleId="wsHeadStyleC">
    <w:name w:val="wsHeadStyleC"/>
    <w:basedOn w:val="Normal"/>
    <w:qFormat/>
    <w:rsid w:val="008C7793"/>
    <w:pPr>
      <w:spacing w:before="120" w:after="120" w:line="240" w:lineRule="auto"/>
      <w:ind w:left="720"/>
    </w:pPr>
    <w:rPr>
      <w:rFonts w:ascii="Verdana" w:hAnsi="Verdana" w:cs="Times New Roman"/>
      <w:b/>
      <w:sz w:val="28"/>
      <w:u w:val="dash"/>
    </w:rPr>
  </w:style>
  <w:style w:type="paragraph" w:customStyle="1" w:styleId="wsListBulletedA">
    <w:name w:val="wsListBulletedA"/>
    <w:basedOn w:val="Normal"/>
    <w:qFormat/>
    <w:rsid w:val="008C7793"/>
    <w:pPr>
      <w:numPr>
        <w:numId w:val="11"/>
      </w:numPr>
      <w:spacing w:before="120" w:after="120" w:line="240" w:lineRule="auto"/>
    </w:pPr>
    <w:rPr>
      <w:rFonts w:ascii="Arial" w:hAnsi="Arial" w:cs="Times New Roman"/>
      <w:sz w:val="26"/>
    </w:rPr>
  </w:style>
  <w:style w:type="paragraph" w:customStyle="1" w:styleId="wsListBulletedB">
    <w:name w:val="wsListBulletedB"/>
    <w:basedOn w:val="Normal"/>
    <w:qFormat/>
    <w:rsid w:val="008C7793"/>
    <w:pPr>
      <w:numPr>
        <w:numId w:val="12"/>
      </w:numPr>
      <w:spacing w:before="120" w:after="120" w:line="240" w:lineRule="auto"/>
    </w:pPr>
    <w:rPr>
      <w:rFonts w:ascii="Times New Roman" w:hAnsi="Times New Roman" w:cs="Times New Roman"/>
      <w:sz w:val="26"/>
    </w:rPr>
  </w:style>
  <w:style w:type="paragraph" w:customStyle="1" w:styleId="wsListBulletedC">
    <w:name w:val="wsListBulletedC"/>
    <w:basedOn w:val="Normal"/>
    <w:qFormat/>
    <w:rsid w:val="008C7793"/>
    <w:pPr>
      <w:numPr>
        <w:numId w:val="13"/>
      </w:numPr>
      <w:spacing w:before="120" w:after="120" w:line="240" w:lineRule="auto"/>
    </w:pPr>
    <w:rPr>
      <w:rFonts w:ascii="Verdana" w:hAnsi="Verdana" w:cs="Times New Roman"/>
      <w:sz w:val="26"/>
    </w:rPr>
  </w:style>
  <w:style w:type="paragraph" w:customStyle="1" w:styleId="wsListNumberedA">
    <w:name w:val="wsListNumberedA"/>
    <w:basedOn w:val="Normal"/>
    <w:qFormat/>
    <w:rsid w:val="008C7793"/>
    <w:pPr>
      <w:spacing w:before="120" w:after="120" w:line="240" w:lineRule="auto"/>
      <w:ind w:left="2160" w:hanging="720"/>
    </w:pPr>
    <w:rPr>
      <w:rFonts w:ascii="Arial" w:hAnsi="Arial" w:cs="Times New Roman"/>
      <w:sz w:val="26"/>
    </w:rPr>
  </w:style>
  <w:style w:type="paragraph" w:customStyle="1" w:styleId="wsListNumberedB">
    <w:name w:val="wsListNumberedB"/>
    <w:basedOn w:val="Normal"/>
    <w:qFormat/>
    <w:rsid w:val="008C7793"/>
    <w:pPr>
      <w:spacing w:before="120" w:after="120" w:line="240" w:lineRule="auto"/>
      <w:ind w:left="2160" w:hanging="720"/>
    </w:pPr>
    <w:rPr>
      <w:rFonts w:ascii="Times New Roman" w:hAnsi="Times New Roman" w:cs="Times New Roman"/>
      <w:sz w:val="26"/>
    </w:rPr>
  </w:style>
  <w:style w:type="paragraph" w:customStyle="1" w:styleId="wsListNumberedC">
    <w:name w:val="wsListNumberedC"/>
    <w:basedOn w:val="Normal"/>
    <w:qFormat/>
    <w:rsid w:val="008C7793"/>
    <w:pPr>
      <w:spacing w:before="120" w:after="120" w:line="240" w:lineRule="auto"/>
      <w:ind w:left="2160" w:hanging="720"/>
    </w:pPr>
    <w:rPr>
      <w:rFonts w:ascii="Verdana" w:hAnsi="Verdana" w:cs="Times New Roman"/>
      <w:sz w:val="26"/>
    </w:rPr>
  </w:style>
  <w:style w:type="paragraph" w:customStyle="1" w:styleId="wsListUnmarkedA">
    <w:name w:val="wsListUnmarkedA"/>
    <w:basedOn w:val="Normal"/>
    <w:qFormat/>
    <w:rsid w:val="008C7793"/>
    <w:pPr>
      <w:spacing w:before="120" w:after="120" w:line="240" w:lineRule="auto"/>
      <w:ind w:left="1440"/>
    </w:pPr>
    <w:rPr>
      <w:rFonts w:ascii="Arial" w:hAnsi="Arial" w:cs="Times New Roman"/>
      <w:sz w:val="26"/>
    </w:rPr>
  </w:style>
  <w:style w:type="paragraph" w:customStyle="1" w:styleId="wsListUnmarkedB">
    <w:name w:val="wsListUnmarkedB"/>
    <w:basedOn w:val="Normal"/>
    <w:qFormat/>
    <w:rsid w:val="008C7793"/>
    <w:pPr>
      <w:spacing w:before="120" w:after="120" w:line="240" w:lineRule="auto"/>
      <w:ind w:left="1440"/>
    </w:pPr>
    <w:rPr>
      <w:rFonts w:ascii="Times New Roman" w:hAnsi="Times New Roman" w:cs="Times New Roman"/>
      <w:sz w:val="26"/>
    </w:rPr>
  </w:style>
  <w:style w:type="paragraph" w:customStyle="1" w:styleId="wsListUnmarkedC">
    <w:name w:val="wsListUnmarkedC"/>
    <w:basedOn w:val="Normal"/>
    <w:qFormat/>
    <w:rsid w:val="008C7793"/>
    <w:pPr>
      <w:spacing w:before="120" w:after="120" w:line="240" w:lineRule="auto"/>
      <w:ind w:left="1440"/>
    </w:pPr>
    <w:rPr>
      <w:rFonts w:ascii="Verdana" w:hAnsi="Verdana" w:cs="Times New Roman"/>
      <w:sz w:val="26"/>
    </w:rPr>
  </w:style>
  <w:style w:type="paragraph" w:customStyle="1" w:styleId="wsNameDate">
    <w:name w:val="wsNameDate"/>
    <w:qFormat/>
    <w:rsid w:val="008C7793"/>
    <w:pPr>
      <w:spacing w:before="240" w:after="240"/>
    </w:pPr>
    <w:rPr>
      <w:rFonts w:ascii="Arial" w:eastAsiaTheme="minorHAnsi" w:hAnsi="Arial"/>
      <w:b/>
      <w:sz w:val="28"/>
      <w:szCs w:val="22"/>
    </w:rPr>
  </w:style>
  <w:style w:type="paragraph" w:customStyle="1" w:styleId="wsParaA">
    <w:name w:val="wsParaA"/>
    <w:basedOn w:val="Normal"/>
    <w:qFormat/>
    <w:rsid w:val="008C7793"/>
    <w:pPr>
      <w:spacing w:before="120" w:after="120" w:line="240" w:lineRule="auto"/>
      <w:ind w:left="720" w:firstLine="720"/>
      <w:contextualSpacing/>
    </w:pPr>
    <w:rPr>
      <w:rFonts w:ascii="Arial" w:hAnsi="Arial" w:cs="Times New Roman"/>
      <w:sz w:val="26"/>
    </w:rPr>
  </w:style>
  <w:style w:type="paragraph" w:customStyle="1" w:styleId="wsParaB">
    <w:name w:val="wsParaB"/>
    <w:basedOn w:val="Normal"/>
    <w:qFormat/>
    <w:rsid w:val="008C7793"/>
    <w:pPr>
      <w:spacing w:before="120" w:after="120" w:line="240" w:lineRule="auto"/>
      <w:ind w:left="720" w:firstLine="720"/>
      <w:contextualSpacing/>
    </w:pPr>
    <w:rPr>
      <w:rFonts w:ascii="Times New Roman" w:hAnsi="Times New Roman" w:cs="Times New Roman"/>
      <w:sz w:val="26"/>
    </w:rPr>
  </w:style>
  <w:style w:type="paragraph" w:customStyle="1" w:styleId="wsParaC">
    <w:name w:val="wsParaC"/>
    <w:basedOn w:val="Normal"/>
    <w:qFormat/>
    <w:rsid w:val="008C7793"/>
    <w:pPr>
      <w:spacing w:before="120" w:after="120" w:line="240" w:lineRule="auto"/>
      <w:ind w:left="720" w:firstLine="720"/>
      <w:contextualSpacing/>
    </w:pPr>
    <w:rPr>
      <w:rFonts w:ascii="Verdana" w:hAnsi="Verdana" w:cs="Times New Roman"/>
      <w:sz w:val="26"/>
    </w:rPr>
  </w:style>
  <w:style w:type="paragraph" w:customStyle="1" w:styleId="wsTitle">
    <w:name w:val="wsTitle"/>
    <w:qFormat/>
    <w:rsid w:val="008C7793"/>
    <w:rPr>
      <w:rFonts w:ascii="Arial" w:eastAsiaTheme="minorHAnsi" w:hAnsi="Arial"/>
      <w:b/>
      <w:sz w:val="36"/>
      <w:szCs w:val="32"/>
    </w:rPr>
  </w:style>
  <w:style w:type="character" w:styleId="CommentReference">
    <w:name w:val="annotation reference"/>
    <w:basedOn w:val="DefaultParagraphFont"/>
    <w:uiPriority w:val="99"/>
    <w:semiHidden/>
    <w:rsid w:val="008C7793"/>
    <w:rPr>
      <w:sz w:val="16"/>
      <w:szCs w:val="16"/>
    </w:rPr>
  </w:style>
  <w:style w:type="paragraph" w:styleId="CommentText">
    <w:name w:val="annotation text"/>
    <w:basedOn w:val="Normal"/>
    <w:link w:val="CommentTextChar"/>
    <w:semiHidden/>
    <w:rsid w:val="008C7793"/>
    <w:rPr>
      <w:sz w:val="20"/>
    </w:rPr>
  </w:style>
  <w:style w:type="paragraph" w:styleId="CommentSubject">
    <w:name w:val="annotation subject"/>
    <w:basedOn w:val="CommentText"/>
    <w:next w:val="CommentText"/>
    <w:link w:val="CommentSubjectChar"/>
    <w:semiHidden/>
    <w:rsid w:val="008C7793"/>
    <w:rPr>
      <w:b/>
    </w:rPr>
  </w:style>
  <w:style w:type="character" w:styleId="FollowedHyperlink">
    <w:name w:val="FollowedHyperlink"/>
    <w:basedOn w:val="DefaultParagraphFont"/>
    <w:uiPriority w:val="99"/>
    <w:rsid w:val="008C7793"/>
    <w:rPr>
      <w:color w:val="800080" w:themeColor="followedHyperlink"/>
      <w:u w:val="single"/>
    </w:rPr>
  </w:style>
  <w:style w:type="character" w:styleId="HTMLAcronym">
    <w:name w:val="HTML Acronym"/>
    <w:basedOn w:val="DefaultParagraphFont"/>
    <w:uiPriority w:val="99"/>
    <w:rsid w:val="008C7793"/>
  </w:style>
  <w:style w:type="character" w:styleId="HTMLCite">
    <w:name w:val="HTML Cite"/>
    <w:basedOn w:val="DefaultParagraphFont"/>
    <w:uiPriority w:val="99"/>
    <w:rsid w:val="008C7793"/>
    <w:rPr>
      <w:i/>
      <w:iCs/>
    </w:rPr>
  </w:style>
  <w:style w:type="character" w:styleId="HTMLCode">
    <w:name w:val="HTML Code"/>
    <w:basedOn w:val="DefaultParagraphFont"/>
    <w:uiPriority w:val="99"/>
    <w:rsid w:val="008C7793"/>
    <w:rPr>
      <w:rFonts w:ascii="Consolas" w:hAnsi="Consolas"/>
      <w:sz w:val="20"/>
      <w:szCs w:val="20"/>
    </w:rPr>
  </w:style>
  <w:style w:type="character" w:styleId="HTMLDefinition">
    <w:name w:val="HTML Definition"/>
    <w:basedOn w:val="DefaultParagraphFont"/>
    <w:uiPriority w:val="99"/>
    <w:rsid w:val="008C7793"/>
    <w:rPr>
      <w:i/>
      <w:iCs/>
    </w:rPr>
  </w:style>
  <w:style w:type="character" w:styleId="HTMLKeyboard">
    <w:name w:val="HTML Keyboard"/>
    <w:basedOn w:val="DefaultParagraphFont"/>
    <w:uiPriority w:val="99"/>
    <w:rsid w:val="008C7793"/>
    <w:rPr>
      <w:rFonts w:ascii="Consolas" w:hAnsi="Consolas"/>
      <w:sz w:val="20"/>
      <w:szCs w:val="20"/>
    </w:rPr>
  </w:style>
  <w:style w:type="character" w:styleId="HTMLSample">
    <w:name w:val="HTML Sample"/>
    <w:basedOn w:val="DefaultParagraphFont"/>
    <w:uiPriority w:val="99"/>
    <w:rsid w:val="008C7793"/>
    <w:rPr>
      <w:rFonts w:ascii="Consolas" w:hAnsi="Consolas"/>
      <w:sz w:val="24"/>
      <w:szCs w:val="24"/>
    </w:rPr>
  </w:style>
  <w:style w:type="character" w:styleId="HTMLTypewriter">
    <w:name w:val="HTML Typewriter"/>
    <w:basedOn w:val="DefaultParagraphFont"/>
    <w:uiPriority w:val="99"/>
    <w:rsid w:val="008C7793"/>
    <w:rPr>
      <w:rFonts w:ascii="Consolas" w:hAnsi="Consolas"/>
      <w:sz w:val="20"/>
      <w:szCs w:val="20"/>
    </w:rPr>
  </w:style>
  <w:style w:type="character" w:styleId="HTMLVariable">
    <w:name w:val="HTML Variable"/>
    <w:basedOn w:val="DefaultParagraphFont"/>
    <w:uiPriority w:val="99"/>
    <w:rsid w:val="008C7793"/>
    <w:rPr>
      <w:i/>
      <w:iCs/>
    </w:rPr>
  </w:style>
  <w:style w:type="character" w:styleId="Hyperlink">
    <w:name w:val="Hyperlink"/>
    <w:basedOn w:val="DefaultParagraphFont"/>
    <w:uiPriority w:val="99"/>
    <w:rsid w:val="008C7793"/>
    <w:rPr>
      <w:rFonts w:cs="Times New Roman"/>
      <w:color w:val="0000FF"/>
      <w:u w:val="single"/>
    </w:rPr>
  </w:style>
  <w:style w:type="character" w:styleId="LineNumber">
    <w:name w:val="line number"/>
    <w:basedOn w:val="DefaultParagraphFont"/>
    <w:uiPriority w:val="99"/>
    <w:rsid w:val="008C7793"/>
  </w:style>
  <w:style w:type="character" w:styleId="PageNumber">
    <w:name w:val="page number"/>
    <w:basedOn w:val="DefaultParagraphFont"/>
    <w:uiPriority w:val="99"/>
    <w:rsid w:val="008C7793"/>
  </w:style>
  <w:style w:type="character" w:styleId="Strong">
    <w:name w:val="Strong"/>
    <w:basedOn w:val="DefaultParagraphFont"/>
    <w:uiPriority w:val="99"/>
    <w:rsid w:val="008C7793"/>
    <w:rPr>
      <w:b/>
      <w:bCs/>
    </w:rPr>
  </w:style>
  <w:style w:type="paragraph" w:customStyle="1" w:styleId="RecipeTool">
    <w:name w:val="RecipeTool"/>
    <w:qFormat/>
    <w:rsid w:val="008C7793"/>
    <w:pPr>
      <w:spacing w:before="240" w:after="240"/>
      <w:ind w:left="1440"/>
      <w:contextualSpacing/>
    </w:pPr>
    <w:rPr>
      <w:rFonts w:ascii="Arial" w:hAnsi="Arial"/>
      <w:b/>
      <w:snapToGrid w:val="0"/>
      <w:sz w:val="24"/>
    </w:rPr>
  </w:style>
  <w:style w:type="character" w:customStyle="1" w:styleId="TextCircled">
    <w:name w:val="TextCircled"/>
    <w:basedOn w:val="DefaultParagraphFont"/>
    <w:qFormat/>
    <w:rsid w:val="008C7793"/>
    <w:rPr>
      <w:bdr w:val="single" w:sz="18" w:space="0" w:color="92D050"/>
    </w:rPr>
  </w:style>
  <w:style w:type="character" w:customStyle="1" w:styleId="TextHighlighted">
    <w:name w:val="TextHighlighted"/>
    <w:basedOn w:val="DefaultParagraphFont"/>
    <w:qFormat/>
    <w:rsid w:val="008C7793"/>
    <w:rPr>
      <w:bdr w:val="none" w:sz="0" w:space="0" w:color="auto"/>
      <w:shd w:val="clear" w:color="auto" w:fill="92D050"/>
    </w:rPr>
  </w:style>
  <w:style w:type="paragraph" w:customStyle="1" w:styleId="PullQuoteAttribution">
    <w:name w:val="PullQuoteAttribution"/>
    <w:next w:val="Para"/>
    <w:qFormat/>
    <w:rsid w:val="008C7793"/>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8C7793"/>
    <w:pPr>
      <w:adjustRightInd w:val="0"/>
      <w:snapToGrid w:val="0"/>
      <w:spacing w:before="240" w:after="120" w:line="240" w:lineRule="auto"/>
      <w:ind w:left="1440" w:right="1440"/>
    </w:pPr>
    <w:rPr>
      <w:rFonts w:ascii="Arial" w:hAnsi="Arial"/>
      <w:sz w:val="28"/>
    </w:rPr>
  </w:style>
  <w:style w:type="paragraph" w:customStyle="1" w:styleId="RecipeIngredientSubhead">
    <w:name w:val="RecipeIngredientSubhead"/>
    <w:next w:val="RecipeIngredientList"/>
    <w:qFormat/>
    <w:rsid w:val="008C7793"/>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8C7793"/>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8C7793"/>
    <w:pPr>
      <w:ind w:left="576"/>
    </w:pPr>
    <w:rPr>
      <w:b/>
      <w:i/>
      <w:sz w:val="24"/>
    </w:rPr>
  </w:style>
  <w:style w:type="paragraph" w:customStyle="1" w:styleId="DialogContinued">
    <w:name w:val="DialogContinued"/>
    <w:basedOn w:val="Dialog"/>
    <w:qFormat/>
    <w:rsid w:val="008C7793"/>
    <w:pPr>
      <w:ind w:firstLine="0"/>
    </w:pPr>
  </w:style>
  <w:style w:type="paragraph" w:customStyle="1" w:styleId="ParaListUnmarked">
    <w:name w:val="ParaListUnmarked"/>
    <w:qFormat/>
    <w:rsid w:val="008C7793"/>
    <w:pPr>
      <w:spacing w:before="240"/>
      <w:ind w:left="720"/>
    </w:pPr>
    <w:rPr>
      <w:snapToGrid w:val="0"/>
      <w:sz w:val="26"/>
    </w:rPr>
  </w:style>
  <w:style w:type="paragraph" w:customStyle="1" w:styleId="RecipeContributor">
    <w:name w:val="RecipeContributor"/>
    <w:next w:val="RecipeIngredientList"/>
    <w:qFormat/>
    <w:rsid w:val="008C7793"/>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8C7793"/>
    <w:rPr>
      <w:b/>
    </w:rPr>
  </w:style>
  <w:style w:type="paragraph" w:customStyle="1" w:styleId="RecipeNutritionHead">
    <w:name w:val="RecipeNutritionHead"/>
    <w:basedOn w:val="RecipeNutritionInfo"/>
    <w:next w:val="RecipeNutritionInfo"/>
    <w:qFormat/>
    <w:rsid w:val="008C7793"/>
    <w:pPr>
      <w:spacing w:after="0"/>
    </w:pPr>
    <w:rPr>
      <w:b/>
    </w:rPr>
  </w:style>
  <w:style w:type="paragraph" w:styleId="TOC5">
    <w:name w:val="toc 5"/>
    <w:basedOn w:val="Normal"/>
    <w:next w:val="Normal"/>
    <w:autoRedefine/>
    <w:uiPriority w:val="39"/>
    <w:rsid w:val="008C7793"/>
    <w:pPr>
      <w:spacing w:after="0" w:line="240" w:lineRule="auto"/>
      <w:ind w:left="1800"/>
    </w:pPr>
    <w:rPr>
      <w:rFonts w:ascii="Times New Roman" w:hAnsi="Times New Roman"/>
    </w:rPr>
  </w:style>
  <w:style w:type="paragraph" w:styleId="TOC6">
    <w:name w:val="toc 6"/>
    <w:basedOn w:val="Normal"/>
    <w:next w:val="Normal"/>
    <w:autoRedefine/>
    <w:uiPriority w:val="39"/>
    <w:rsid w:val="008C7793"/>
    <w:pPr>
      <w:spacing w:after="0" w:line="240" w:lineRule="auto"/>
      <w:ind w:left="2160"/>
    </w:pPr>
    <w:rPr>
      <w:rFonts w:ascii="Times New Roman" w:hAnsi="Times New Roman"/>
    </w:rPr>
  </w:style>
  <w:style w:type="paragraph" w:customStyle="1" w:styleId="RecipeSubhead">
    <w:name w:val="RecipeSubhead"/>
    <w:basedOn w:val="RecipeProcedureHead"/>
    <w:rsid w:val="00B10269"/>
    <w:rPr>
      <w:i/>
    </w:rPr>
  </w:style>
  <w:style w:type="character" w:customStyle="1" w:styleId="KeyTermDefinition">
    <w:name w:val="KeyTermDefinition"/>
    <w:basedOn w:val="DefaultParagraphFont"/>
    <w:rsid w:val="008C7793"/>
    <w:rPr>
      <w:bdr w:val="none" w:sz="0" w:space="0" w:color="auto"/>
      <w:shd w:val="clear" w:color="auto" w:fill="92CDDC"/>
    </w:rPr>
  </w:style>
  <w:style w:type="paragraph" w:styleId="Header">
    <w:name w:val="header"/>
    <w:basedOn w:val="Normal"/>
    <w:link w:val="HeaderChar"/>
    <w:uiPriority w:val="99"/>
    <w:rsid w:val="008C7793"/>
    <w:pPr>
      <w:tabs>
        <w:tab w:val="center" w:pos="4680"/>
        <w:tab w:val="right" w:pos="9360"/>
      </w:tabs>
      <w:spacing w:after="0" w:line="240" w:lineRule="auto"/>
    </w:pPr>
  </w:style>
  <w:style w:type="paragraph" w:styleId="Footer">
    <w:name w:val="footer"/>
    <w:basedOn w:val="Normal"/>
    <w:link w:val="FooterChar"/>
    <w:uiPriority w:val="99"/>
    <w:rsid w:val="008C7793"/>
    <w:pPr>
      <w:tabs>
        <w:tab w:val="center" w:pos="4680"/>
        <w:tab w:val="right" w:pos="9360"/>
      </w:tabs>
      <w:spacing w:after="0" w:line="240" w:lineRule="auto"/>
    </w:pPr>
  </w:style>
  <w:style w:type="character" w:customStyle="1" w:styleId="TwitterLink">
    <w:name w:val="TwitterLink"/>
    <w:basedOn w:val="DefaultParagraphFont"/>
    <w:rsid w:val="008C7793"/>
    <w:rPr>
      <w:rFonts w:ascii="Courier New" w:hAnsi="Courier New"/>
      <w:u w:val="dash"/>
    </w:rPr>
  </w:style>
  <w:style w:type="character" w:customStyle="1" w:styleId="DigitalLinkID">
    <w:name w:val="DigitalLinkID"/>
    <w:basedOn w:val="DefaultParagraphFont"/>
    <w:rsid w:val="008C7793"/>
    <w:rPr>
      <w:rFonts w:cs="Courier New"/>
      <w:color w:val="FF0000"/>
      <w:sz w:val="16"/>
      <w:szCs w:val="16"/>
      <w:bdr w:val="none" w:sz="0" w:space="0" w:color="auto"/>
      <w:shd w:val="clear" w:color="auto" w:fill="FFFFFF" w:themeFill="background1"/>
    </w:rPr>
  </w:style>
  <w:style w:type="paragraph" w:customStyle="1" w:styleId="DialogSource">
    <w:name w:val="DialogSource"/>
    <w:rsid w:val="008C7793"/>
    <w:pPr>
      <w:spacing w:after="240"/>
      <w:ind w:left="2160"/>
    </w:pPr>
    <w:rPr>
      <w:rFonts w:ascii="Arial" w:hAnsi="Arial"/>
      <w:i/>
      <w:snapToGrid w:val="0"/>
      <w:sz w:val="22"/>
    </w:rPr>
  </w:style>
  <w:style w:type="character" w:customStyle="1" w:styleId="DigitalOnlyText">
    <w:name w:val="DigitalOnlyText"/>
    <w:rsid w:val="008C7793"/>
    <w:rPr>
      <w:bdr w:val="single" w:sz="2" w:space="0" w:color="002060"/>
      <w:shd w:val="clear" w:color="auto" w:fill="auto"/>
    </w:rPr>
  </w:style>
  <w:style w:type="character" w:customStyle="1" w:styleId="PrintOnlyText">
    <w:name w:val="PrintOnlyText"/>
    <w:rsid w:val="008C7793"/>
    <w:rPr>
      <w:bdr w:val="single" w:sz="2" w:space="0" w:color="FF0000"/>
    </w:rPr>
  </w:style>
  <w:style w:type="paragraph" w:customStyle="1" w:styleId="TableListBulleted">
    <w:name w:val="TableListBulleted"/>
    <w:qFormat/>
    <w:rsid w:val="008C7793"/>
    <w:pPr>
      <w:numPr>
        <w:numId w:val="15"/>
      </w:numPr>
      <w:spacing w:before="120" w:after="120"/>
      <w:ind w:left="288" w:hanging="288"/>
    </w:pPr>
    <w:rPr>
      <w:rFonts w:ascii="Arial" w:hAnsi="Arial"/>
      <w:snapToGrid w:val="0"/>
      <w:sz w:val="22"/>
    </w:rPr>
  </w:style>
  <w:style w:type="paragraph" w:customStyle="1" w:styleId="TableListNumbered">
    <w:name w:val="TableListNumbered"/>
    <w:qFormat/>
    <w:rsid w:val="008C7793"/>
    <w:pPr>
      <w:spacing w:before="120" w:after="120"/>
      <w:ind w:left="288" w:hanging="288"/>
    </w:pPr>
    <w:rPr>
      <w:rFonts w:ascii="Arial" w:hAnsi="Arial"/>
      <w:snapToGrid w:val="0"/>
      <w:sz w:val="22"/>
    </w:rPr>
  </w:style>
  <w:style w:type="paragraph" w:customStyle="1" w:styleId="TableListUnmarked">
    <w:name w:val="TableListUnmarked"/>
    <w:qFormat/>
    <w:rsid w:val="008C7793"/>
    <w:pPr>
      <w:spacing w:before="120" w:after="120"/>
      <w:ind w:left="288"/>
    </w:pPr>
    <w:rPr>
      <w:rFonts w:ascii="Arial" w:hAnsi="Arial"/>
      <w:snapToGrid w:val="0"/>
      <w:sz w:val="22"/>
    </w:rPr>
  </w:style>
  <w:style w:type="paragraph" w:customStyle="1" w:styleId="TableSubhead">
    <w:name w:val="TableSubhead"/>
    <w:qFormat/>
    <w:rsid w:val="008C7793"/>
    <w:pPr>
      <w:ind w:left="144"/>
    </w:pPr>
    <w:rPr>
      <w:rFonts w:ascii="Arial" w:hAnsi="Arial"/>
      <w:b/>
      <w:snapToGrid w:val="0"/>
      <w:sz w:val="22"/>
    </w:rPr>
  </w:style>
  <w:style w:type="paragraph" w:customStyle="1" w:styleId="TabularSource">
    <w:name w:val="TabularSource"/>
    <w:basedOn w:val="TabularEntry"/>
    <w:qFormat/>
    <w:rsid w:val="008C7793"/>
    <w:pPr>
      <w:spacing w:before="120" w:after="120"/>
      <w:ind w:left="1440"/>
    </w:pPr>
    <w:rPr>
      <w:sz w:val="20"/>
    </w:rPr>
  </w:style>
  <w:style w:type="paragraph" w:customStyle="1" w:styleId="ExtractListUnmarked">
    <w:name w:val="ExtractListUnmarked"/>
    <w:qFormat/>
    <w:rsid w:val="008C7793"/>
    <w:pPr>
      <w:spacing w:before="120" w:after="120"/>
      <w:ind w:left="2880"/>
    </w:pPr>
    <w:rPr>
      <w:noProof/>
      <w:sz w:val="24"/>
    </w:rPr>
  </w:style>
  <w:style w:type="character" w:customStyle="1" w:styleId="DigitalLinkAnchorText">
    <w:name w:val="DigitalLinkAnchorText"/>
    <w:basedOn w:val="DefaultParagraphFont"/>
    <w:rsid w:val="008C7793"/>
    <w:rPr>
      <w:bdr w:val="none" w:sz="0" w:space="0" w:color="auto"/>
      <w:shd w:val="clear" w:color="auto" w:fill="D6E3BC"/>
    </w:rPr>
  </w:style>
  <w:style w:type="character" w:customStyle="1" w:styleId="DigitalLinkDestination">
    <w:name w:val="DigitalLinkDestination"/>
    <w:rsid w:val="008C7793"/>
    <w:rPr>
      <w:bdr w:val="none" w:sz="0" w:space="0" w:color="auto"/>
      <w:shd w:val="clear" w:color="auto" w:fill="EAF1DD"/>
    </w:rPr>
  </w:style>
  <w:style w:type="paragraph" w:customStyle="1" w:styleId="FeatureRecipeTitleAlternative">
    <w:name w:val="FeatureRecipeTitleAlternative"/>
    <w:basedOn w:val="RecipeTitleAlternative"/>
    <w:qFormat/>
    <w:rsid w:val="008C7793"/>
    <w:pPr>
      <w:shd w:val="clear" w:color="auto" w:fill="BFBFBF" w:themeFill="background1" w:themeFillShade="BF"/>
    </w:pPr>
  </w:style>
  <w:style w:type="paragraph" w:customStyle="1" w:styleId="FeatureSubRecipeTitle">
    <w:name w:val="FeatureSubRecipeTitle"/>
    <w:basedOn w:val="RecipeSubrecipeTitle"/>
    <w:rsid w:val="00B10269"/>
    <w:pPr>
      <w:shd w:val="pct20" w:color="auto" w:fill="auto"/>
    </w:pPr>
  </w:style>
  <w:style w:type="paragraph" w:customStyle="1" w:styleId="FeatureRecipeTool">
    <w:name w:val="FeatureRecipeTool"/>
    <w:basedOn w:val="RecipeTool"/>
    <w:rsid w:val="00B10269"/>
    <w:pPr>
      <w:shd w:val="pct20" w:color="auto" w:fill="auto"/>
    </w:pPr>
  </w:style>
  <w:style w:type="paragraph" w:customStyle="1" w:styleId="FeatureRecipeIntro">
    <w:name w:val="FeatureRecipeIntro"/>
    <w:basedOn w:val="RecipeIntro"/>
    <w:qFormat/>
    <w:rsid w:val="008C7793"/>
    <w:pPr>
      <w:shd w:val="clear" w:color="auto" w:fill="BFBFBF" w:themeFill="background1" w:themeFillShade="BF"/>
    </w:pPr>
  </w:style>
  <w:style w:type="paragraph" w:customStyle="1" w:styleId="FeatureRecipeIntroHead">
    <w:name w:val="FeatureRecipeIntroHead"/>
    <w:basedOn w:val="RecipeIntroHead"/>
    <w:rsid w:val="00B10269"/>
    <w:pPr>
      <w:shd w:val="pct20" w:color="auto" w:fill="auto"/>
    </w:pPr>
  </w:style>
  <w:style w:type="paragraph" w:customStyle="1" w:styleId="FeatureRecipeContributor">
    <w:name w:val="FeatureRecipeContributor"/>
    <w:basedOn w:val="RecipeContributor"/>
    <w:rsid w:val="00B10269"/>
    <w:pPr>
      <w:shd w:val="pct20" w:color="auto" w:fill="auto"/>
    </w:pPr>
  </w:style>
  <w:style w:type="paragraph" w:customStyle="1" w:styleId="FeatureRecipeIngredientHead">
    <w:name w:val="FeatureRecipeIngredientHead"/>
    <w:basedOn w:val="RecipeIngredientHead"/>
    <w:qFormat/>
    <w:rsid w:val="008C7793"/>
    <w:pPr>
      <w:shd w:val="clear" w:color="auto" w:fill="BFBFBF" w:themeFill="background1" w:themeFillShade="BF"/>
    </w:pPr>
  </w:style>
  <w:style w:type="paragraph" w:customStyle="1" w:styleId="FeatureRecipeIngredientSubhead">
    <w:name w:val="FeatureRecipeIngredientSubhead"/>
    <w:basedOn w:val="RecipeIngredientSubhead"/>
    <w:rsid w:val="00B10269"/>
    <w:pPr>
      <w:shd w:val="pct20" w:color="auto" w:fill="auto"/>
    </w:pPr>
  </w:style>
  <w:style w:type="paragraph" w:customStyle="1" w:styleId="FeatureRecipeProcedureHead">
    <w:name w:val="FeatureRecipeProcedureHead"/>
    <w:basedOn w:val="RecipeProcedureHead"/>
    <w:qFormat/>
    <w:rsid w:val="008C7793"/>
    <w:pPr>
      <w:shd w:val="clear" w:color="auto" w:fill="BFBFBF" w:themeFill="background1" w:themeFillShade="BF"/>
    </w:pPr>
  </w:style>
  <w:style w:type="paragraph" w:customStyle="1" w:styleId="FeatureRecipeTime">
    <w:name w:val="FeatureRecipeTime"/>
    <w:basedOn w:val="RecipeTime"/>
    <w:qFormat/>
    <w:rsid w:val="008C7793"/>
    <w:pPr>
      <w:shd w:val="clear" w:color="auto" w:fill="BFBFBF" w:themeFill="background1" w:themeFillShade="BF"/>
    </w:pPr>
  </w:style>
  <w:style w:type="paragraph" w:customStyle="1" w:styleId="FeatureRecipeSubhead">
    <w:name w:val="FeatureRecipeSubhead"/>
    <w:basedOn w:val="RecipeSubhead"/>
    <w:rsid w:val="00B10269"/>
    <w:pPr>
      <w:shd w:val="pct20" w:color="auto" w:fill="FFFFFF"/>
    </w:pPr>
  </w:style>
  <w:style w:type="paragraph" w:customStyle="1" w:styleId="FeatureRecipeVariationTitle">
    <w:name w:val="FeatureRecipeVariationTitle"/>
    <w:basedOn w:val="RecipeVariationTitle"/>
    <w:rsid w:val="00B10269"/>
    <w:pPr>
      <w:shd w:val="pct20" w:color="auto" w:fill="auto"/>
    </w:pPr>
  </w:style>
  <w:style w:type="paragraph" w:customStyle="1" w:styleId="FeatureRecipeVariationHead">
    <w:name w:val="FeatureRecipeVariationHead"/>
    <w:basedOn w:val="RecipeVariationHead"/>
    <w:qFormat/>
    <w:rsid w:val="008C7793"/>
    <w:pPr>
      <w:shd w:val="clear" w:color="auto" w:fill="BFBFBF" w:themeFill="background1" w:themeFillShade="BF"/>
    </w:pPr>
  </w:style>
  <w:style w:type="paragraph" w:customStyle="1" w:styleId="FeaturerecipeVariationPara">
    <w:name w:val="FeaturerecipeVariationPara"/>
    <w:basedOn w:val="RecipeVariationPara"/>
    <w:rsid w:val="00B10269"/>
    <w:pPr>
      <w:shd w:val="pct20" w:color="auto" w:fill="auto"/>
    </w:pPr>
  </w:style>
  <w:style w:type="paragraph" w:customStyle="1" w:styleId="FeatureRecipeNoteHead">
    <w:name w:val="FeatureRecipeNoteHead"/>
    <w:basedOn w:val="RecipeNoteHead"/>
    <w:qFormat/>
    <w:rsid w:val="008C7793"/>
    <w:pPr>
      <w:shd w:val="clear" w:color="auto" w:fill="BFBFBF" w:themeFill="background1" w:themeFillShade="BF"/>
    </w:pPr>
  </w:style>
  <w:style w:type="paragraph" w:customStyle="1" w:styleId="FeatureRecipeNotePara">
    <w:name w:val="FeatureRecipeNotePara"/>
    <w:basedOn w:val="FeatureRecipeNoteHead"/>
    <w:qFormat/>
    <w:rsid w:val="008C7793"/>
    <w:rPr>
      <w:b w:val="0"/>
      <w:i w:val="0"/>
      <w:sz w:val="18"/>
    </w:rPr>
  </w:style>
  <w:style w:type="paragraph" w:customStyle="1" w:styleId="FeatureRecipeNutritionInfo">
    <w:name w:val="FeatureRecipeNutritionInfo"/>
    <w:basedOn w:val="RecipeNutritionInfo"/>
    <w:qFormat/>
    <w:rsid w:val="008C7793"/>
    <w:pPr>
      <w:shd w:val="clear" w:color="auto" w:fill="BFBFBF" w:themeFill="background1" w:themeFillShade="BF"/>
    </w:pPr>
  </w:style>
  <w:style w:type="paragraph" w:customStyle="1" w:styleId="FeatureRecipeNutritionHead">
    <w:name w:val="FeatureRecipeNutritionHead"/>
    <w:basedOn w:val="RecipeNutritionHead"/>
    <w:rsid w:val="00B10269"/>
    <w:pPr>
      <w:shd w:val="pct20" w:color="auto" w:fill="auto"/>
    </w:pPr>
  </w:style>
  <w:style w:type="paragraph" w:customStyle="1" w:styleId="FeatureRecipeFootnote">
    <w:name w:val="FeatureRecipeFootnote"/>
    <w:basedOn w:val="RecipeFootnote"/>
    <w:qFormat/>
    <w:rsid w:val="008C7793"/>
    <w:pPr>
      <w:shd w:val="clear" w:color="auto" w:fill="BFBFBF" w:themeFill="background1" w:themeFillShade="BF"/>
    </w:pPr>
  </w:style>
  <w:style w:type="paragraph" w:customStyle="1" w:styleId="FeatureRecipeTableHead">
    <w:name w:val="FeatureRecipeTableHead"/>
    <w:basedOn w:val="RecipeTableHead"/>
    <w:qFormat/>
    <w:rsid w:val="008C7793"/>
    <w:pPr>
      <w:shd w:val="clear" w:color="auto" w:fill="BFBFBF" w:themeFill="background1" w:themeFillShade="BF"/>
    </w:pPr>
  </w:style>
  <w:style w:type="paragraph" w:customStyle="1" w:styleId="CopyrightLine">
    <w:name w:val="CopyrightLine"/>
    <w:qFormat/>
    <w:rsid w:val="008C7793"/>
    <w:pPr>
      <w:pBdr>
        <w:top w:val="single" w:sz="4" w:space="1" w:color="4F81BD" w:themeColor="accent1"/>
        <w:bottom w:val="single" w:sz="4" w:space="1" w:color="4F81BD" w:themeColor="accent1"/>
      </w:pBdr>
      <w:spacing w:after="120" w:line="276" w:lineRule="auto"/>
    </w:pPr>
    <w:rPr>
      <w:b/>
      <w:snapToGrid w:val="0"/>
      <w:color w:val="4F81BD" w:themeColor="accent1"/>
      <w:sz w:val="16"/>
    </w:rPr>
  </w:style>
  <w:style w:type="character" w:customStyle="1" w:styleId="PrintOnlyURL">
    <w:name w:val="PrintOnlyURL"/>
    <w:basedOn w:val="PrintOnlyText"/>
    <w:rsid w:val="008C7793"/>
    <w:rPr>
      <w:rFonts w:ascii="Courier New" w:hAnsi="Courier New"/>
      <w:bdr w:val="single" w:sz="2" w:space="0" w:color="FF0000"/>
    </w:rPr>
  </w:style>
  <w:style w:type="character" w:customStyle="1" w:styleId="DigitalOnlyURL">
    <w:name w:val="DigitalOnlyURL"/>
    <w:basedOn w:val="DigitalOnlyText"/>
    <w:rsid w:val="008C7793"/>
    <w:rPr>
      <w:rFonts w:ascii="Courier New" w:hAnsi="Courier New"/>
      <w:bdr w:val="single" w:sz="2" w:space="0" w:color="002060"/>
      <w:shd w:val="clear" w:color="auto" w:fill="auto"/>
    </w:rPr>
  </w:style>
  <w:style w:type="paragraph" w:styleId="TOC1">
    <w:name w:val="toc 1"/>
    <w:basedOn w:val="Normal"/>
    <w:next w:val="Normal"/>
    <w:autoRedefine/>
    <w:uiPriority w:val="39"/>
    <w:rsid w:val="008C7793"/>
    <w:pPr>
      <w:spacing w:after="100"/>
    </w:pPr>
  </w:style>
  <w:style w:type="paragraph" w:styleId="TOC2">
    <w:name w:val="toc 2"/>
    <w:basedOn w:val="Normal"/>
    <w:next w:val="Normal"/>
    <w:autoRedefine/>
    <w:uiPriority w:val="39"/>
    <w:rsid w:val="008C7793"/>
    <w:pPr>
      <w:spacing w:after="100"/>
      <w:ind w:left="220"/>
    </w:pPr>
  </w:style>
  <w:style w:type="paragraph" w:styleId="TOC3">
    <w:name w:val="toc 3"/>
    <w:basedOn w:val="Normal"/>
    <w:next w:val="Normal"/>
    <w:autoRedefine/>
    <w:uiPriority w:val="39"/>
    <w:rsid w:val="008C7793"/>
    <w:pPr>
      <w:spacing w:after="100"/>
      <w:ind w:left="440"/>
    </w:pPr>
  </w:style>
  <w:style w:type="character" w:customStyle="1" w:styleId="FigureSourceChar">
    <w:name w:val="FigureSource Char"/>
    <w:link w:val="FigureSource"/>
    <w:rsid w:val="00B10269"/>
    <w:rPr>
      <w:rFonts w:ascii="Arial" w:hAnsi="Arial"/>
      <w:sz w:val="22"/>
    </w:rPr>
  </w:style>
  <w:style w:type="numbering" w:styleId="111111">
    <w:name w:val="Outline List 2"/>
    <w:basedOn w:val="NoList"/>
    <w:uiPriority w:val="99"/>
    <w:unhideWhenUsed/>
    <w:rsid w:val="008C7793"/>
    <w:pPr>
      <w:numPr>
        <w:numId w:val="17"/>
      </w:numPr>
    </w:pPr>
  </w:style>
  <w:style w:type="numbering" w:styleId="1ai">
    <w:name w:val="Outline List 1"/>
    <w:basedOn w:val="NoList"/>
    <w:uiPriority w:val="99"/>
    <w:unhideWhenUsed/>
    <w:rsid w:val="008C7793"/>
    <w:pPr>
      <w:numPr>
        <w:numId w:val="18"/>
      </w:numPr>
    </w:pPr>
  </w:style>
  <w:style w:type="numbering" w:styleId="ArticleSection">
    <w:name w:val="Outline List 3"/>
    <w:basedOn w:val="NoList"/>
    <w:uiPriority w:val="99"/>
    <w:unhideWhenUsed/>
    <w:rsid w:val="008C7793"/>
    <w:pPr>
      <w:numPr>
        <w:numId w:val="19"/>
      </w:numPr>
    </w:pPr>
  </w:style>
  <w:style w:type="paragraph" w:styleId="BlockText">
    <w:name w:val="Block Text"/>
    <w:basedOn w:val="Normal"/>
    <w:rsid w:val="008C7793"/>
    <w:pPr>
      <w:spacing w:after="120"/>
      <w:ind w:left="1440" w:right="1440"/>
    </w:pPr>
  </w:style>
  <w:style w:type="paragraph" w:styleId="BodyText">
    <w:name w:val="Body Text"/>
    <w:basedOn w:val="Normal"/>
    <w:link w:val="BodyTextChar"/>
    <w:rsid w:val="008C7793"/>
    <w:pPr>
      <w:spacing w:after="120"/>
    </w:pPr>
  </w:style>
  <w:style w:type="paragraph" w:styleId="BodyText2">
    <w:name w:val="Body Text 2"/>
    <w:basedOn w:val="Normal"/>
    <w:link w:val="BodyText2Char"/>
    <w:uiPriority w:val="99"/>
    <w:rsid w:val="008C7793"/>
    <w:pPr>
      <w:spacing w:after="120" w:line="480" w:lineRule="auto"/>
    </w:pPr>
  </w:style>
  <w:style w:type="paragraph" w:styleId="BodyText3">
    <w:name w:val="Body Text 3"/>
    <w:basedOn w:val="Normal"/>
    <w:link w:val="BodyText3Char"/>
    <w:uiPriority w:val="99"/>
    <w:rsid w:val="008C7793"/>
    <w:pPr>
      <w:spacing w:after="120"/>
    </w:pPr>
    <w:rPr>
      <w:sz w:val="16"/>
      <w:szCs w:val="16"/>
    </w:rPr>
  </w:style>
  <w:style w:type="paragraph" w:styleId="BodyTextFirstIndent">
    <w:name w:val="Body Text First Indent"/>
    <w:basedOn w:val="BodyText"/>
    <w:link w:val="BodyTextFirstIndentChar"/>
    <w:uiPriority w:val="99"/>
    <w:rsid w:val="008C7793"/>
    <w:pPr>
      <w:spacing w:after="200"/>
      <w:ind w:firstLine="360"/>
    </w:pPr>
  </w:style>
  <w:style w:type="paragraph" w:styleId="BodyTextIndent">
    <w:name w:val="Body Text Indent"/>
    <w:basedOn w:val="Normal"/>
    <w:link w:val="BodyTextIndentChar"/>
    <w:uiPriority w:val="99"/>
    <w:rsid w:val="008C7793"/>
    <w:pPr>
      <w:spacing w:after="120"/>
      <w:ind w:left="360"/>
    </w:pPr>
  </w:style>
  <w:style w:type="paragraph" w:styleId="BodyTextFirstIndent2">
    <w:name w:val="Body Text First Indent 2"/>
    <w:basedOn w:val="BodyTextIndent"/>
    <w:link w:val="BodyTextFirstIndent2Char"/>
    <w:uiPriority w:val="99"/>
    <w:rsid w:val="008C7793"/>
    <w:pPr>
      <w:spacing w:after="200"/>
      <w:ind w:firstLine="360"/>
    </w:pPr>
  </w:style>
  <w:style w:type="paragraph" w:styleId="BodyTextIndent2">
    <w:name w:val="Body Text Indent 2"/>
    <w:basedOn w:val="Normal"/>
    <w:link w:val="BodyTextIndent2Char"/>
    <w:uiPriority w:val="99"/>
    <w:rsid w:val="008C7793"/>
    <w:pPr>
      <w:spacing w:after="120" w:line="480" w:lineRule="auto"/>
      <w:ind w:left="360"/>
    </w:pPr>
  </w:style>
  <w:style w:type="paragraph" w:styleId="BodyTextIndent3">
    <w:name w:val="Body Text Indent 3"/>
    <w:basedOn w:val="Normal"/>
    <w:link w:val="BodyTextIndent3Char"/>
    <w:uiPriority w:val="99"/>
    <w:rsid w:val="008C7793"/>
    <w:pPr>
      <w:spacing w:after="120"/>
      <w:ind w:left="360"/>
    </w:pPr>
    <w:rPr>
      <w:sz w:val="16"/>
      <w:szCs w:val="16"/>
    </w:rPr>
  </w:style>
  <w:style w:type="paragraph" w:styleId="Caption">
    <w:name w:val="caption"/>
    <w:basedOn w:val="Normal"/>
    <w:next w:val="Normal"/>
    <w:uiPriority w:val="35"/>
    <w:qFormat/>
    <w:rsid w:val="008C7793"/>
    <w:pPr>
      <w:spacing w:line="240" w:lineRule="auto"/>
    </w:pPr>
    <w:rPr>
      <w:b/>
      <w:bCs/>
      <w:color w:val="4F81BD" w:themeColor="accent1"/>
      <w:sz w:val="18"/>
      <w:szCs w:val="18"/>
    </w:rPr>
  </w:style>
  <w:style w:type="paragraph" w:styleId="Closing">
    <w:name w:val="Closing"/>
    <w:basedOn w:val="Normal"/>
    <w:link w:val="ClosingChar"/>
    <w:uiPriority w:val="99"/>
    <w:rsid w:val="008C7793"/>
    <w:pPr>
      <w:spacing w:after="0" w:line="240" w:lineRule="auto"/>
      <w:ind w:left="4320"/>
    </w:pPr>
  </w:style>
  <w:style w:type="paragraph" w:styleId="Date">
    <w:name w:val="Date"/>
    <w:basedOn w:val="Normal"/>
    <w:next w:val="Normal"/>
    <w:link w:val="DateChar"/>
    <w:uiPriority w:val="99"/>
    <w:rsid w:val="008C7793"/>
  </w:style>
  <w:style w:type="paragraph" w:styleId="DocumentMap">
    <w:name w:val="Document Map"/>
    <w:basedOn w:val="Normal"/>
    <w:link w:val="DocumentMapChar"/>
    <w:uiPriority w:val="99"/>
    <w:semiHidden/>
    <w:rsid w:val="008C7793"/>
    <w:pPr>
      <w:spacing w:after="0" w:line="240" w:lineRule="auto"/>
    </w:pPr>
    <w:rPr>
      <w:rFonts w:ascii="Tahoma" w:hAnsi="Tahoma" w:cs="Tahoma"/>
      <w:sz w:val="16"/>
      <w:szCs w:val="16"/>
    </w:rPr>
  </w:style>
  <w:style w:type="paragraph" w:styleId="E-mailSignature">
    <w:name w:val="E-mail Signature"/>
    <w:basedOn w:val="Normal"/>
    <w:link w:val="E-mailSignatureChar"/>
    <w:uiPriority w:val="99"/>
    <w:rsid w:val="008C7793"/>
    <w:pPr>
      <w:spacing w:after="0" w:line="240" w:lineRule="auto"/>
    </w:pPr>
  </w:style>
  <w:style w:type="character" w:styleId="EndnoteReference">
    <w:name w:val="endnote reference"/>
    <w:basedOn w:val="DefaultParagraphFont"/>
    <w:uiPriority w:val="99"/>
    <w:semiHidden/>
    <w:rsid w:val="008C7793"/>
    <w:rPr>
      <w:vertAlign w:val="superscript"/>
    </w:rPr>
  </w:style>
  <w:style w:type="paragraph" w:styleId="EndnoteText">
    <w:name w:val="endnote text"/>
    <w:basedOn w:val="Normal"/>
    <w:link w:val="EndnoteTextChar"/>
    <w:uiPriority w:val="99"/>
    <w:semiHidden/>
    <w:rsid w:val="008C7793"/>
    <w:pPr>
      <w:spacing w:after="0" w:line="240" w:lineRule="auto"/>
    </w:pPr>
    <w:rPr>
      <w:sz w:val="20"/>
      <w:szCs w:val="20"/>
    </w:rPr>
  </w:style>
  <w:style w:type="paragraph" w:styleId="EnvelopeAddress">
    <w:name w:val="envelope address"/>
    <w:basedOn w:val="Normal"/>
    <w:uiPriority w:val="99"/>
    <w:rsid w:val="008C779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8C7793"/>
    <w:pPr>
      <w:spacing w:after="0" w:line="240" w:lineRule="auto"/>
    </w:pPr>
    <w:rPr>
      <w:rFonts w:asciiTheme="majorHAnsi" w:eastAsiaTheme="majorEastAsia" w:hAnsiTheme="majorHAnsi" w:cstheme="majorBidi"/>
      <w:sz w:val="20"/>
      <w:szCs w:val="20"/>
    </w:rPr>
  </w:style>
  <w:style w:type="character" w:styleId="FootnoteReference">
    <w:name w:val="footnote reference"/>
    <w:basedOn w:val="DefaultParagraphFont"/>
    <w:semiHidden/>
    <w:rsid w:val="008C7793"/>
    <w:rPr>
      <w:vertAlign w:val="superscript"/>
    </w:rPr>
  </w:style>
  <w:style w:type="paragraph" w:styleId="FootnoteText">
    <w:name w:val="footnote text"/>
    <w:basedOn w:val="Normal"/>
    <w:link w:val="FootnoteTextChar"/>
    <w:semiHidden/>
    <w:rsid w:val="008C7793"/>
    <w:rPr>
      <w:sz w:val="20"/>
    </w:rPr>
  </w:style>
  <w:style w:type="paragraph" w:styleId="HTMLAddress">
    <w:name w:val="HTML Address"/>
    <w:basedOn w:val="Normal"/>
    <w:link w:val="HTMLAddressChar"/>
    <w:uiPriority w:val="99"/>
    <w:rsid w:val="008C7793"/>
    <w:pPr>
      <w:spacing w:after="0" w:line="240" w:lineRule="auto"/>
    </w:pPr>
    <w:rPr>
      <w:i/>
      <w:iCs/>
    </w:rPr>
  </w:style>
  <w:style w:type="paragraph" w:styleId="HTMLPreformatted">
    <w:name w:val="HTML Preformatted"/>
    <w:basedOn w:val="Normal"/>
    <w:link w:val="HTMLPreformattedChar"/>
    <w:uiPriority w:val="99"/>
    <w:rsid w:val="008C7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paragraph" w:styleId="Index10">
    <w:name w:val="index 1"/>
    <w:basedOn w:val="Normal"/>
    <w:next w:val="Normal"/>
    <w:autoRedefine/>
    <w:uiPriority w:val="99"/>
    <w:semiHidden/>
    <w:rsid w:val="008C7793"/>
    <w:pPr>
      <w:spacing w:after="0" w:line="240" w:lineRule="auto"/>
      <w:ind w:left="220" w:hanging="220"/>
    </w:pPr>
  </w:style>
  <w:style w:type="paragraph" w:styleId="Index20">
    <w:name w:val="index 2"/>
    <w:basedOn w:val="Normal"/>
    <w:next w:val="Normal"/>
    <w:autoRedefine/>
    <w:uiPriority w:val="99"/>
    <w:semiHidden/>
    <w:rsid w:val="008C7793"/>
    <w:pPr>
      <w:spacing w:after="0" w:line="240" w:lineRule="auto"/>
      <w:ind w:left="440" w:hanging="220"/>
    </w:pPr>
  </w:style>
  <w:style w:type="paragraph" w:styleId="Index30">
    <w:name w:val="index 3"/>
    <w:basedOn w:val="Normal"/>
    <w:next w:val="Normal"/>
    <w:autoRedefine/>
    <w:uiPriority w:val="99"/>
    <w:semiHidden/>
    <w:rsid w:val="008C7793"/>
    <w:pPr>
      <w:spacing w:after="0" w:line="240" w:lineRule="auto"/>
      <w:ind w:left="660" w:hanging="220"/>
    </w:pPr>
  </w:style>
  <w:style w:type="paragraph" w:styleId="Index4">
    <w:name w:val="index 4"/>
    <w:basedOn w:val="Normal"/>
    <w:next w:val="Normal"/>
    <w:autoRedefine/>
    <w:uiPriority w:val="99"/>
    <w:semiHidden/>
    <w:rsid w:val="008C7793"/>
    <w:pPr>
      <w:spacing w:after="0" w:line="240" w:lineRule="auto"/>
      <w:ind w:left="880" w:hanging="220"/>
    </w:pPr>
  </w:style>
  <w:style w:type="paragraph" w:styleId="Index5">
    <w:name w:val="index 5"/>
    <w:basedOn w:val="Normal"/>
    <w:next w:val="Normal"/>
    <w:autoRedefine/>
    <w:uiPriority w:val="99"/>
    <w:semiHidden/>
    <w:rsid w:val="008C7793"/>
    <w:pPr>
      <w:spacing w:after="0" w:line="240" w:lineRule="auto"/>
      <w:ind w:left="1100" w:hanging="220"/>
    </w:pPr>
  </w:style>
  <w:style w:type="paragraph" w:styleId="Index6">
    <w:name w:val="index 6"/>
    <w:basedOn w:val="Normal"/>
    <w:next w:val="Normal"/>
    <w:autoRedefine/>
    <w:uiPriority w:val="99"/>
    <w:semiHidden/>
    <w:rsid w:val="008C7793"/>
    <w:pPr>
      <w:spacing w:after="0" w:line="240" w:lineRule="auto"/>
      <w:ind w:left="1320" w:hanging="220"/>
    </w:pPr>
  </w:style>
  <w:style w:type="paragraph" w:styleId="Index7">
    <w:name w:val="index 7"/>
    <w:basedOn w:val="Normal"/>
    <w:next w:val="Normal"/>
    <w:autoRedefine/>
    <w:uiPriority w:val="99"/>
    <w:semiHidden/>
    <w:rsid w:val="008C7793"/>
    <w:pPr>
      <w:spacing w:after="0" w:line="240" w:lineRule="auto"/>
      <w:ind w:left="1540" w:hanging="220"/>
    </w:pPr>
  </w:style>
  <w:style w:type="paragraph" w:styleId="Index8">
    <w:name w:val="index 8"/>
    <w:basedOn w:val="Normal"/>
    <w:next w:val="Normal"/>
    <w:autoRedefine/>
    <w:uiPriority w:val="99"/>
    <w:semiHidden/>
    <w:rsid w:val="008C7793"/>
    <w:pPr>
      <w:spacing w:after="0" w:line="240" w:lineRule="auto"/>
      <w:ind w:left="1760" w:hanging="220"/>
    </w:pPr>
  </w:style>
  <w:style w:type="paragraph" w:styleId="Index9">
    <w:name w:val="index 9"/>
    <w:basedOn w:val="Normal"/>
    <w:next w:val="Normal"/>
    <w:autoRedefine/>
    <w:uiPriority w:val="99"/>
    <w:semiHidden/>
    <w:rsid w:val="008C7793"/>
    <w:pPr>
      <w:spacing w:after="0" w:line="240" w:lineRule="auto"/>
      <w:ind w:left="1980" w:hanging="220"/>
    </w:pPr>
  </w:style>
  <w:style w:type="paragraph" w:styleId="IndexHeading">
    <w:name w:val="index heading"/>
    <w:basedOn w:val="Normal"/>
    <w:next w:val="Index10"/>
    <w:uiPriority w:val="99"/>
    <w:semiHidden/>
    <w:rsid w:val="008C7793"/>
    <w:rPr>
      <w:rFonts w:asciiTheme="majorHAnsi" w:eastAsiaTheme="majorEastAsia" w:hAnsiTheme="majorHAnsi" w:cstheme="majorBidi"/>
      <w:b/>
      <w:bCs/>
    </w:rPr>
  </w:style>
  <w:style w:type="paragraph" w:styleId="List">
    <w:name w:val="List"/>
    <w:basedOn w:val="Normal"/>
    <w:uiPriority w:val="99"/>
    <w:rsid w:val="008C7793"/>
    <w:pPr>
      <w:ind w:left="360" w:hanging="360"/>
      <w:contextualSpacing/>
    </w:pPr>
  </w:style>
  <w:style w:type="paragraph" w:styleId="List2">
    <w:name w:val="List 2"/>
    <w:basedOn w:val="Normal"/>
    <w:uiPriority w:val="99"/>
    <w:rsid w:val="008C7793"/>
    <w:pPr>
      <w:ind w:left="720" w:hanging="360"/>
      <w:contextualSpacing/>
    </w:pPr>
  </w:style>
  <w:style w:type="paragraph" w:styleId="List3">
    <w:name w:val="List 3"/>
    <w:basedOn w:val="Normal"/>
    <w:uiPriority w:val="99"/>
    <w:rsid w:val="008C7793"/>
    <w:pPr>
      <w:ind w:left="1080" w:hanging="360"/>
      <w:contextualSpacing/>
    </w:pPr>
  </w:style>
  <w:style w:type="paragraph" w:styleId="List4">
    <w:name w:val="List 4"/>
    <w:basedOn w:val="Normal"/>
    <w:uiPriority w:val="99"/>
    <w:rsid w:val="008C7793"/>
    <w:pPr>
      <w:ind w:left="1440" w:hanging="360"/>
      <w:contextualSpacing/>
    </w:pPr>
  </w:style>
  <w:style w:type="paragraph" w:styleId="List5">
    <w:name w:val="List 5"/>
    <w:basedOn w:val="Normal"/>
    <w:uiPriority w:val="99"/>
    <w:rsid w:val="008C7793"/>
    <w:pPr>
      <w:ind w:left="1800" w:hanging="360"/>
      <w:contextualSpacing/>
    </w:pPr>
  </w:style>
  <w:style w:type="paragraph" w:styleId="ListBullet2">
    <w:name w:val="List Bullet 2"/>
    <w:basedOn w:val="Normal"/>
    <w:uiPriority w:val="99"/>
    <w:rsid w:val="008C7793"/>
    <w:pPr>
      <w:numPr>
        <w:numId w:val="20"/>
      </w:numPr>
      <w:contextualSpacing/>
    </w:pPr>
  </w:style>
  <w:style w:type="paragraph" w:styleId="ListBullet3">
    <w:name w:val="List Bullet 3"/>
    <w:basedOn w:val="Normal"/>
    <w:uiPriority w:val="99"/>
    <w:rsid w:val="008C7793"/>
    <w:pPr>
      <w:numPr>
        <w:numId w:val="21"/>
      </w:numPr>
      <w:contextualSpacing/>
    </w:pPr>
  </w:style>
  <w:style w:type="paragraph" w:styleId="ListBullet4">
    <w:name w:val="List Bullet 4"/>
    <w:basedOn w:val="Normal"/>
    <w:uiPriority w:val="99"/>
    <w:rsid w:val="008C7793"/>
    <w:pPr>
      <w:numPr>
        <w:numId w:val="22"/>
      </w:numPr>
      <w:contextualSpacing/>
    </w:pPr>
  </w:style>
  <w:style w:type="paragraph" w:styleId="ListBullet5">
    <w:name w:val="List Bullet 5"/>
    <w:basedOn w:val="Normal"/>
    <w:uiPriority w:val="99"/>
    <w:rsid w:val="008C7793"/>
    <w:pPr>
      <w:numPr>
        <w:numId w:val="23"/>
      </w:numPr>
      <w:contextualSpacing/>
    </w:pPr>
  </w:style>
  <w:style w:type="paragraph" w:styleId="ListContinue">
    <w:name w:val="List Continue"/>
    <w:basedOn w:val="Normal"/>
    <w:uiPriority w:val="99"/>
    <w:rsid w:val="008C7793"/>
    <w:pPr>
      <w:spacing w:after="120"/>
      <w:ind w:left="360"/>
      <w:contextualSpacing/>
    </w:pPr>
  </w:style>
  <w:style w:type="paragraph" w:styleId="ListContinue2">
    <w:name w:val="List Continue 2"/>
    <w:basedOn w:val="Normal"/>
    <w:uiPriority w:val="99"/>
    <w:rsid w:val="008C7793"/>
    <w:pPr>
      <w:spacing w:after="120"/>
      <w:ind w:left="720"/>
      <w:contextualSpacing/>
    </w:pPr>
  </w:style>
  <w:style w:type="paragraph" w:styleId="ListContinue3">
    <w:name w:val="List Continue 3"/>
    <w:basedOn w:val="Normal"/>
    <w:uiPriority w:val="99"/>
    <w:rsid w:val="008C7793"/>
    <w:pPr>
      <w:spacing w:after="120"/>
      <w:ind w:left="1080"/>
      <w:contextualSpacing/>
    </w:pPr>
  </w:style>
  <w:style w:type="paragraph" w:styleId="ListContinue4">
    <w:name w:val="List Continue 4"/>
    <w:basedOn w:val="Normal"/>
    <w:uiPriority w:val="99"/>
    <w:rsid w:val="008C7793"/>
    <w:pPr>
      <w:spacing w:after="120"/>
      <w:ind w:left="1440"/>
      <w:contextualSpacing/>
    </w:pPr>
  </w:style>
  <w:style w:type="paragraph" w:styleId="ListContinue5">
    <w:name w:val="List Continue 5"/>
    <w:basedOn w:val="Normal"/>
    <w:uiPriority w:val="99"/>
    <w:rsid w:val="008C7793"/>
    <w:pPr>
      <w:spacing w:after="120"/>
      <w:ind w:left="1800"/>
      <w:contextualSpacing/>
    </w:pPr>
  </w:style>
  <w:style w:type="paragraph" w:styleId="ListNumber">
    <w:name w:val="List Number"/>
    <w:basedOn w:val="Normal"/>
    <w:uiPriority w:val="99"/>
    <w:rsid w:val="008C7793"/>
    <w:pPr>
      <w:numPr>
        <w:numId w:val="24"/>
      </w:numPr>
      <w:contextualSpacing/>
    </w:pPr>
  </w:style>
  <w:style w:type="paragraph" w:styleId="ListNumber2">
    <w:name w:val="List Number 2"/>
    <w:basedOn w:val="Normal"/>
    <w:uiPriority w:val="99"/>
    <w:rsid w:val="008C7793"/>
    <w:pPr>
      <w:numPr>
        <w:numId w:val="25"/>
      </w:numPr>
      <w:contextualSpacing/>
    </w:pPr>
  </w:style>
  <w:style w:type="paragraph" w:styleId="ListNumber3">
    <w:name w:val="List Number 3"/>
    <w:basedOn w:val="Normal"/>
    <w:uiPriority w:val="99"/>
    <w:rsid w:val="008C7793"/>
    <w:pPr>
      <w:numPr>
        <w:numId w:val="26"/>
      </w:numPr>
      <w:contextualSpacing/>
    </w:pPr>
  </w:style>
  <w:style w:type="paragraph" w:styleId="ListNumber4">
    <w:name w:val="List Number 4"/>
    <w:basedOn w:val="Normal"/>
    <w:uiPriority w:val="99"/>
    <w:rsid w:val="008C7793"/>
    <w:pPr>
      <w:numPr>
        <w:numId w:val="27"/>
      </w:numPr>
      <w:contextualSpacing/>
    </w:pPr>
  </w:style>
  <w:style w:type="paragraph" w:styleId="ListNumber5">
    <w:name w:val="List Number 5"/>
    <w:basedOn w:val="Normal"/>
    <w:uiPriority w:val="99"/>
    <w:rsid w:val="008C7793"/>
    <w:pPr>
      <w:numPr>
        <w:numId w:val="28"/>
      </w:numPr>
      <w:contextualSpacing/>
    </w:pPr>
  </w:style>
  <w:style w:type="paragraph" w:styleId="MacroText">
    <w:name w:val="macro"/>
    <w:link w:val="MacroTextChar"/>
    <w:uiPriority w:val="99"/>
    <w:semiHidden/>
    <w:rsid w:val="008C7793"/>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rPr>
  </w:style>
  <w:style w:type="paragraph" w:styleId="MessageHeader">
    <w:name w:val="Message Header"/>
    <w:basedOn w:val="Normal"/>
    <w:link w:val="MessageHeaderChar"/>
    <w:uiPriority w:val="99"/>
    <w:rsid w:val="008C779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paragraph" w:styleId="NormalWeb">
    <w:name w:val="Normal (Web)"/>
    <w:basedOn w:val="Normal"/>
    <w:uiPriority w:val="99"/>
    <w:rsid w:val="008C7793"/>
    <w:rPr>
      <w:rFonts w:ascii="Times New Roman" w:hAnsi="Times New Roman" w:cs="Times New Roman"/>
      <w:sz w:val="24"/>
      <w:szCs w:val="24"/>
    </w:rPr>
  </w:style>
  <w:style w:type="paragraph" w:styleId="NormalIndent">
    <w:name w:val="Normal Indent"/>
    <w:basedOn w:val="Normal"/>
    <w:uiPriority w:val="99"/>
    <w:rsid w:val="008C7793"/>
    <w:pPr>
      <w:ind w:left="720"/>
    </w:pPr>
  </w:style>
  <w:style w:type="paragraph" w:styleId="NoteHeading">
    <w:name w:val="Note Heading"/>
    <w:basedOn w:val="Normal"/>
    <w:next w:val="Normal"/>
    <w:link w:val="NoteHeadingChar"/>
    <w:uiPriority w:val="99"/>
    <w:rsid w:val="008C7793"/>
    <w:pPr>
      <w:spacing w:after="0" w:line="240" w:lineRule="auto"/>
    </w:pPr>
  </w:style>
  <w:style w:type="paragraph" w:styleId="PlainText">
    <w:name w:val="Plain Text"/>
    <w:basedOn w:val="Normal"/>
    <w:link w:val="PlainTextChar"/>
    <w:rsid w:val="008C7793"/>
    <w:pPr>
      <w:spacing w:after="0" w:line="240" w:lineRule="auto"/>
    </w:pPr>
    <w:rPr>
      <w:rFonts w:ascii="Consolas" w:hAnsi="Consolas" w:cs="Consolas"/>
      <w:sz w:val="21"/>
      <w:szCs w:val="21"/>
    </w:rPr>
  </w:style>
  <w:style w:type="paragraph" w:styleId="Signature">
    <w:name w:val="Signature"/>
    <w:basedOn w:val="Normal"/>
    <w:link w:val="SignatureChar"/>
    <w:uiPriority w:val="99"/>
    <w:rsid w:val="008C7793"/>
    <w:pPr>
      <w:spacing w:after="0" w:line="240" w:lineRule="auto"/>
      <w:ind w:left="4320"/>
    </w:pPr>
  </w:style>
  <w:style w:type="table" w:styleId="Table3Deffects1">
    <w:name w:val="Table 3D effects 1"/>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8C7793"/>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8C7793"/>
    <w:pPr>
      <w:spacing w:after="200" w:line="276" w:lineRule="auto"/>
    </w:pPr>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8C7793"/>
    <w:pPr>
      <w:spacing w:after="200" w:line="276" w:lineRule="auto"/>
    </w:pPr>
    <w:rPr>
      <w:rFonts w:asciiTheme="minorHAnsi" w:eastAsiaTheme="minorEastAsia" w:hAnsiTheme="minorHAnsi" w:cstheme="minorBidi"/>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8C7793"/>
    <w:pPr>
      <w:spacing w:after="200" w:line="276" w:lineRule="auto"/>
    </w:pPr>
    <w:rPr>
      <w:rFonts w:asciiTheme="minorHAnsi" w:eastAsiaTheme="minorEastAsia" w:hAnsiTheme="minorHAnsi" w:cstheme="minorBidi"/>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8C7793"/>
    <w:pPr>
      <w:spacing w:after="200" w:line="276" w:lineRule="auto"/>
    </w:pPr>
    <w:rPr>
      <w:rFonts w:asciiTheme="minorHAnsi" w:eastAsiaTheme="minorEastAsia" w:hAnsiTheme="minorHAnsi" w:cstheme="minorBidi"/>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8C7793"/>
    <w:pPr>
      <w:spacing w:after="200" w:line="276" w:lineRule="auto"/>
    </w:pPr>
    <w:rPr>
      <w:rFonts w:asciiTheme="minorHAnsi" w:eastAsiaTheme="minorEastAsia" w:hAnsiTheme="minorHAnsi" w:cstheme="minorBidi"/>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8C7793"/>
    <w:pPr>
      <w:spacing w:after="200" w:line="276" w:lineRule="auto"/>
    </w:pPr>
    <w:rPr>
      <w:rFonts w:asciiTheme="minorHAnsi" w:eastAsiaTheme="minorEastAsia" w:hAnsiTheme="minorHAnsi" w:cstheme="minorBidi"/>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8C7793"/>
    <w:pPr>
      <w:spacing w:after="200" w:line="276" w:lineRule="auto"/>
    </w:pPr>
    <w:rPr>
      <w:rFonts w:asciiTheme="minorHAnsi" w:eastAsiaTheme="minorEastAsia" w:hAnsiTheme="minorHAnsi" w:cstheme="minorBidi"/>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8C7793"/>
    <w:pPr>
      <w:spacing w:after="200" w:line="276" w:lineRule="auto"/>
    </w:pPr>
    <w:rPr>
      <w:rFonts w:asciiTheme="minorHAnsi" w:eastAsiaTheme="minorEastAsia" w:hAnsiTheme="minorHAnsi" w:cstheme="minorBidi"/>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8C7793"/>
    <w:pPr>
      <w:spacing w:after="200" w:line="276" w:lineRule="auto"/>
    </w:pPr>
    <w:rPr>
      <w:rFonts w:asciiTheme="minorHAnsi" w:eastAsiaTheme="minorEastAsia" w:hAnsiTheme="minorHAnsi" w:cstheme="minorBidi"/>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8C7793"/>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8C7793"/>
    <w:pPr>
      <w:spacing w:after="200" w:line="276" w:lineRule="auto"/>
    </w:pPr>
    <w:rPr>
      <w:rFonts w:asciiTheme="minorHAnsi" w:eastAsiaTheme="minorEastAsia" w:hAnsiTheme="minorHAnsi" w:cstheme="minorBidi"/>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8C7793"/>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8C7793"/>
    <w:pPr>
      <w:spacing w:after="200" w:line="276" w:lineRule="auto"/>
    </w:pPr>
    <w:rPr>
      <w:rFonts w:asciiTheme="minorHAnsi" w:eastAsiaTheme="minorEastAsia" w:hAnsiTheme="minorHAnsi" w:cstheme="minorBidi"/>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8C7793"/>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8C7793"/>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8C7793"/>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8C7793"/>
    <w:pPr>
      <w:spacing w:after="0"/>
      <w:ind w:left="220" w:hanging="220"/>
    </w:pPr>
  </w:style>
  <w:style w:type="paragraph" w:styleId="TableofFigures">
    <w:name w:val="table of figures"/>
    <w:basedOn w:val="Normal"/>
    <w:next w:val="Normal"/>
    <w:uiPriority w:val="99"/>
    <w:semiHidden/>
    <w:rsid w:val="008C7793"/>
    <w:pPr>
      <w:spacing w:after="0"/>
    </w:pPr>
  </w:style>
  <w:style w:type="table" w:styleId="TableProfessional">
    <w:name w:val="Table Professional"/>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8C7793"/>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8C7793"/>
    <w:pPr>
      <w:spacing w:after="200" w:line="276" w:lineRule="auto"/>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8C7793"/>
    <w:pPr>
      <w:spacing w:after="200" w:line="276" w:lineRule="auto"/>
    </w:pPr>
    <w:rPr>
      <w:rFonts w:asciiTheme="minorHAnsi" w:eastAsiaTheme="minorEastAsia" w:hAnsiTheme="minorHAnsi" w:cstheme="minorBidi"/>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8C7793"/>
    <w:pPr>
      <w:spacing w:after="200" w:line="276" w:lineRule="auto"/>
    </w:pPr>
    <w:rPr>
      <w:rFonts w:asciiTheme="minorHAnsi" w:eastAsiaTheme="minorEastAsia" w:hAnsiTheme="minorHAnsi" w:cstheme="minorBidi"/>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8C7793"/>
    <w:pPr>
      <w:spacing w:after="200" w:line="276" w:lineRule="auto"/>
    </w:pPr>
    <w:rPr>
      <w:rFonts w:asciiTheme="minorHAnsi" w:eastAsiaTheme="minorEastAsia" w:hAnsiTheme="minorHAnsi" w:cstheme="minorBidi"/>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8C77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8C7793"/>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8C7793"/>
    <w:pPr>
      <w:spacing w:after="100"/>
      <w:ind w:left="660"/>
    </w:pPr>
  </w:style>
  <w:style w:type="paragraph" w:styleId="TOC7">
    <w:name w:val="toc 7"/>
    <w:basedOn w:val="Normal"/>
    <w:next w:val="Normal"/>
    <w:autoRedefine/>
    <w:uiPriority w:val="39"/>
    <w:semiHidden/>
    <w:rsid w:val="008C7793"/>
    <w:pPr>
      <w:spacing w:after="100"/>
      <w:ind w:left="2160"/>
    </w:pPr>
  </w:style>
  <w:style w:type="paragraph" w:styleId="TOC8">
    <w:name w:val="toc 8"/>
    <w:basedOn w:val="Normal"/>
    <w:next w:val="Normal"/>
    <w:autoRedefine/>
    <w:uiPriority w:val="39"/>
    <w:semiHidden/>
    <w:rsid w:val="008C7793"/>
    <w:pPr>
      <w:spacing w:after="100"/>
      <w:ind w:left="1540"/>
    </w:pPr>
  </w:style>
  <w:style w:type="paragraph" w:styleId="TOC9">
    <w:name w:val="toc 9"/>
    <w:basedOn w:val="Normal"/>
    <w:next w:val="Normal"/>
    <w:autoRedefine/>
    <w:uiPriority w:val="39"/>
    <w:semiHidden/>
    <w:rsid w:val="008C7793"/>
    <w:pPr>
      <w:spacing w:after="100"/>
      <w:ind w:left="1760"/>
    </w:pPr>
  </w:style>
  <w:style w:type="character" w:customStyle="1" w:styleId="DigitalLinkAnchorCode">
    <w:name w:val="DigitalLinkAnchorCode"/>
    <w:basedOn w:val="DigitalLinkAnchorText"/>
    <w:rsid w:val="008C7793"/>
    <w:rPr>
      <w:rFonts w:ascii="Courier New" w:hAnsi="Courier New"/>
      <w:bdr w:val="none" w:sz="0" w:space="0" w:color="auto"/>
      <w:shd w:val="clear" w:color="auto" w:fill="D6E3BC"/>
    </w:rPr>
  </w:style>
  <w:style w:type="character" w:customStyle="1" w:styleId="InlineGraphic">
    <w:name w:val="InlineGraphic"/>
    <w:uiPriority w:val="1"/>
    <w:rsid w:val="00B10269"/>
    <w:rPr>
      <w:bdr w:val="none" w:sz="0" w:space="0" w:color="auto"/>
      <w:shd w:val="clear" w:color="auto" w:fill="00B050"/>
    </w:rPr>
  </w:style>
  <w:style w:type="paragraph" w:customStyle="1" w:styleId="RecipeTableSubhead">
    <w:name w:val="RecipeTableSubhead"/>
    <w:basedOn w:val="TableSubhead"/>
    <w:qFormat/>
    <w:rsid w:val="00B10269"/>
  </w:style>
  <w:style w:type="paragraph" w:customStyle="1" w:styleId="inlinevariable">
    <w:name w:val="inlinevariable"/>
    <w:basedOn w:val="Para"/>
    <w:rsid w:val="00B40599"/>
  </w:style>
  <w:style w:type="paragraph" w:styleId="Revision">
    <w:name w:val="Revision"/>
    <w:hidden/>
    <w:uiPriority w:val="99"/>
    <w:semiHidden/>
    <w:rsid w:val="008C7793"/>
    <w:rPr>
      <w:color w:val="FF0000"/>
      <w:sz w:val="40"/>
    </w:rPr>
  </w:style>
  <w:style w:type="table" w:styleId="ColorfulGrid">
    <w:name w:val="Colorful Grid"/>
    <w:basedOn w:val="TableNormal"/>
    <w:uiPriority w:val="73"/>
    <w:rsid w:val="008C7793"/>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C7793"/>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8C7793"/>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C7793"/>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C7793"/>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C7793"/>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C7793"/>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C7793"/>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C7793"/>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8C7793"/>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8C7793"/>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C7793"/>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C7793"/>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C7793"/>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C7793"/>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C7793"/>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99"/>
    <w:rsid w:val="008C7793"/>
    <w:rPr>
      <w:b/>
      <w:bCs/>
      <w:i/>
      <w:iCs/>
      <w:color w:val="4F81BD" w:themeColor="accent1"/>
    </w:rPr>
  </w:style>
  <w:style w:type="paragraph" w:styleId="IntenseQuote">
    <w:name w:val="Intense Quote"/>
    <w:basedOn w:val="Normal"/>
    <w:next w:val="Normal"/>
    <w:link w:val="IntenseQuoteChar"/>
    <w:uiPriority w:val="99"/>
    <w:rsid w:val="008C77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8C7793"/>
    <w:rPr>
      <w:rFonts w:asciiTheme="minorHAnsi" w:eastAsiaTheme="minorHAnsi" w:hAnsiTheme="minorHAnsi" w:cstheme="minorBidi"/>
      <w:b/>
      <w:bCs/>
      <w:i/>
      <w:iCs/>
      <w:color w:val="4F81BD" w:themeColor="accent1"/>
      <w:sz w:val="22"/>
      <w:szCs w:val="22"/>
    </w:rPr>
  </w:style>
  <w:style w:type="character" w:styleId="IntenseReference">
    <w:name w:val="Intense Reference"/>
    <w:basedOn w:val="DefaultParagraphFont"/>
    <w:uiPriority w:val="99"/>
    <w:rsid w:val="008C7793"/>
    <w:rPr>
      <w:b/>
      <w:bCs/>
      <w:smallCaps/>
      <w:color w:val="C0504D" w:themeColor="accent2"/>
      <w:spacing w:val="5"/>
      <w:u w:val="single"/>
    </w:rPr>
  </w:style>
  <w:style w:type="table" w:styleId="LightGrid">
    <w:name w:val="Light Grid"/>
    <w:basedOn w:val="TableNormal"/>
    <w:uiPriority w:val="62"/>
    <w:rsid w:val="008C7793"/>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8C7793"/>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C7793"/>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8C7793"/>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C7793"/>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8C779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8C7793"/>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C7793"/>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C7793"/>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C7793"/>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C7793"/>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8C7793"/>
    <w:pPr>
      <w:ind w:left="720"/>
      <w:contextualSpacing/>
    </w:pPr>
    <w:rPr>
      <w:rFonts w:ascii="Calibri" w:eastAsia="Times New Roman" w:hAnsi="Calibri" w:cs="Times New Roman"/>
      <w:color w:val="FF0000"/>
    </w:rPr>
  </w:style>
  <w:style w:type="table" w:styleId="MediumGrid1">
    <w:name w:val="Medium Grid 1"/>
    <w:basedOn w:val="TableNormal"/>
    <w:uiPriority w:val="67"/>
    <w:rsid w:val="008C7793"/>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C7793"/>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8C779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C779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C779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C779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C779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C779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C779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C7793"/>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8C7793"/>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C7793"/>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8C779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C779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C779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C779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C779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C779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C7793"/>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C779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C779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C779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C7793"/>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C7793"/>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C7793"/>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C7793"/>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C7793"/>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8C7793"/>
    <w:rPr>
      <w:rFonts w:asciiTheme="minorHAnsi" w:eastAsiaTheme="minorHAnsi" w:hAnsiTheme="minorHAnsi" w:cstheme="minorBidi"/>
      <w:sz w:val="22"/>
      <w:szCs w:val="22"/>
    </w:rPr>
  </w:style>
  <w:style w:type="paragraph" w:customStyle="1" w:styleId="NoteLevel1">
    <w:name w:val="Note Level 1"/>
    <w:basedOn w:val="Normal"/>
    <w:uiPriority w:val="99"/>
    <w:semiHidden/>
    <w:unhideWhenUsed/>
    <w:rsid w:val="00675F3B"/>
    <w:pPr>
      <w:keepNext/>
      <w:numPr>
        <w:numId w:val="16"/>
      </w:numPr>
      <w:contextualSpacing/>
      <w:outlineLvl w:val="0"/>
    </w:pPr>
    <w:rPr>
      <w:rFonts w:ascii="Verdana" w:hAnsi="Verdana"/>
    </w:rPr>
  </w:style>
  <w:style w:type="paragraph" w:customStyle="1" w:styleId="NoteLevel2">
    <w:name w:val="Note Level 2"/>
    <w:basedOn w:val="Normal"/>
    <w:uiPriority w:val="99"/>
    <w:semiHidden/>
    <w:unhideWhenUsed/>
    <w:rsid w:val="00675F3B"/>
    <w:pPr>
      <w:keepNext/>
      <w:numPr>
        <w:ilvl w:val="1"/>
        <w:numId w:val="16"/>
      </w:numPr>
      <w:contextualSpacing/>
      <w:outlineLvl w:val="1"/>
    </w:pPr>
    <w:rPr>
      <w:rFonts w:ascii="Verdana" w:hAnsi="Verdana"/>
    </w:rPr>
  </w:style>
  <w:style w:type="paragraph" w:customStyle="1" w:styleId="NoteLevel3">
    <w:name w:val="Note Level 3"/>
    <w:basedOn w:val="Normal"/>
    <w:uiPriority w:val="99"/>
    <w:semiHidden/>
    <w:unhideWhenUsed/>
    <w:rsid w:val="00675F3B"/>
    <w:pPr>
      <w:keepNext/>
      <w:numPr>
        <w:ilvl w:val="2"/>
        <w:numId w:val="16"/>
      </w:numPr>
      <w:contextualSpacing/>
      <w:outlineLvl w:val="2"/>
    </w:pPr>
    <w:rPr>
      <w:rFonts w:ascii="Verdana" w:hAnsi="Verdana"/>
    </w:rPr>
  </w:style>
  <w:style w:type="paragraph" w:customStyle="1" w:styleId="NoteLevel4">
    <w:name w:val="Note Level 4"/>
    <w:basedOn w:val="Normal"/>
    <w:uiPriority w:val="99"/>
    <w:semiHidden/>
    <w:unhideWhenUsed/>
    <w:rsid w:val="00675F3B"/>
    <w:pPr>
      <w:keepNext/>
      <w:numPr>
        <w:ilvl w:val="3"/>
        <w:numId w:val="16"/>
      </w:numPr>
      <w:contextualSpacing/>
      <w:outlineLvl w:val="3"/>
    </w:pPr>
    <w:rPr>
      <w:rFonts w:ascii="Verdana" w:hAnsi="Verdana"/>
    </w:rPr>
  </w:style>
  <w:style w:type="paragraph" w:customStyle="1" w:styleId="NoteLevel5">
    <w:name w:val="Note Level 5"/>
    <w:basedOn w:val="Normal"/>
    <w:uiPriority w:val="99"/>
    <w:semiHidden/>
    <w:unhideWhenUsed/>
    <w:rsid w:val="00675F3B"/>
    <w:pPr>
      <w:keepNext/>
      <w:numPr>
        <w:ilvl w:val="4"/>
        <w:numId w:val="16"/>
      </w:numPr>
      <w:contextualSpacing/>
      <w:outlineLvl w:val="4"/>
    </w:pPr>
    <w:rPr>
      <w:rFonts w:ascii="Verdana" w:hAnsi="Verdana"/>
    </w:rPr>
  </w:style>
  <w:style w:type="paragraph" w:customStyle="1" w:styleId="NoteLevel6">
    <w:name w:val="Note Level 6"/>
    <w:basedOn w:val="Normal"/>
    <w:uiPriority w:val="99"/>
    <w:semiHidden/>
    <w:unhideWhenUsed/>
    <w:rsid w:val="00675F3B"/>
    <w:pPr>
      <w:keepNext/>
      <w:numPr>
        <w:ilvl w:val="5"/>
        <w:numId w:val="16"/>
      </w:numPr>
      <w:contextualSpacing/>
      <w:outlineLvl w:val="5"/>
    </w:pPr>
    <w:rPr>
      <w:rFonts w:ascii="Verdana" w:hAnsi="Verdana"/>
    </w:rPr>
  </w:style>
  <w:style w:type="paragraph" w:customStyle="1" w:styleId="NoteLevel7">
    <w:name w:val="Note Level 7"/>
    <w:basedOn w:val="Normal"/>
    <w:uiPriority w:val="99"/>
    <w:semiHidden/>
    <w:unhideWhenUsed/>
    <w:rsid w:val="00675F3B"/>
    <w:pPr>
      <w:keepNext/>
      <w:numPr>
        <w:ilvl w:val="6"/>
        <w:numId w:val="16"/>
      </w:numPr>
      <w:contextualSpacing/>
      <w:outlineLvl w:val="6"/>
    </w:pPr>
    <w:rPr>
      <w:rFonts w:ascii="Verdana" w:hAnsi="Verdana"/>
    </w:rPr>
  </w:style>
  <w:style w:type="paragraph" w:customStyle="1" w:styleId="NoteLevel8">
    <w:name w:val="Note Level 8"/>
    <w:basedOn w:val="Normal"/>
    <w:uiPriority w:val="99"/>
    <w:semiHidden/>
    <w:unhideWhenUsed/>
    <w:rsid w:val="00675F3B"/>
    <w:pPr>
      <w:keepNext/>
      <w:numPr>
        <w:ilvl w:val="7"/>
        <w:numId w:val="16"/>
      </w:numPr>
      <w:contextualSpacing/>
      <w:outlineLvl w:val="7"/>
    </w:pPr>
    <w:rPr>
      <w:rFonts w:ascii="Verdana" w:hAnsi="Verdana"/>
    </w:rPr>
  </w:style>
  <w:style w:type="paragraph" w:customStyle="1" w:styleId="NoteLevel9">
    <w:name w:val="Note Level 9"/>
    <w:basedOn w:val="Normal"/>
    <w:uiPriority w:val="99"/>
    <w:semiHidden/>
    <w:unhideWhenUsed/>
    <w:rsid w:val="00675F3B"/>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8C7793"/>
    <w:rPr>
      <w:color w:val="808080"/>
    </w:rPr>
  </w:style>
  <w:style w:type="paragraph" w:styleId="Quote">
    <w:name w:val="Quote"/>
    <w:link w:val="QuoteChar"/>
    <w:qFormat/>
    <w:rsid w:val="008C7793"/>
    <w:pPr>
      <w:pBdr>
        <w:top w:val="single" w:sz="4" w:space="6" w:color="auto"/>
        <w:bottom w:val="single" w:sz="4" w:space="6" w:color="auto"/>
      </w:pBdr>
      <w:spacing w:before="240" w:after="240"/>
      <w:ind w:left="1440" w:right="1440" w:firstLine="360"/>
    </w:pPr>
    <w:rPr>
      <w:snapToGrid w:val="0"/>
      <w:sz w:val="26"/>
    </w:rPr>
  </w:style>
  <w:style w:type="character" w:customStyle="1" w:styleId="QuoteChar">
    <w:name w:val="Quote Char"/>
    <w:basedOn w:val="DefaultParagraphFont"/>
    <w:link w:val="Quote"/>
    <w:rsid w:val="008C7793"/>
    <w:rPr>
      <w:snapToGrid w:val="0"/>
      <w:sz w:val="26"/>
    </w:rPr>
  </w:style>
  <w:style w:type="character" w:styleId="SubtleEmphasis">
    <w:name w:val="Subtle Emphasis"/>
    <w:basedOn w:val="DefaultParagraphFont"/>
    <w:uiPriority w:val="99"/>
    <w:rsid w:val="008C7793"/>
    <w:rPr>
      <w:i/>
      <w:iCs/>
      <w:color w:val="808080" w:themeColor="text1" w:themeTint="7F"/>
    </w:rPr>
  </w:style>
  <w:style w:type="character" w:styleId="SubtleReference">
    <w:name w:val="Subtle Reference"/>
    <w:basedOn w:val="DefaultParagraphFont"/>
    <w:uiPriority w:val="99"/>
    <w:qFormat/>
    <w:rsid w:val="008C7793"/>
    <w:rPr>
      <w:smallCaps/>
      <w:color w:val="C0504D" w:themeColor="accent2"/>
      <w:u w:val="single"/>
    </w:rPr>
  </w:style>
  <w:style w:type="paragraph" w:styleId="TOCHeading">
    <w:name w:val="TOC Heading"/>
    <w:basedOn w:val="Heading1"/>
    <w:next w:val="Normal"/>
    <w:uiPriority w:val="99"/>
    <w:semiHidden/>
    <w:qFormat/>
    <w:rsid w:val="008C7793"/>
    <w:pPr>
      <w:keepLines/>
      <w:spacing w:before="480" w:line="276" w:lineRule="auto"/>
      <w:outlineLvl w:val="9"/>
    </w:pPr>
    <w:rPr>
      <w:rFonts w:asciiTheme="majorHAnsi" w:eastAsiaTheme="majorEastAsia" w:hAnsiTheme="majorHAnsi" w:cstheme="majorBidi"/>
      <w:bCs/>
      <w:caps w:val="0"/>
      <w:color w:val="365F91" w:themeColor="accent1" w:themeShade="BF"/>
    </w:rPr>
  </w:style>
  <w:style w:type="character" w:customStyle="1" w:styleId="Heading1Char">
    <w:name w:val="Heading 1 Char"/>
    <w:basedOn w:val="DefaultParagraphFont"/>
    <w:link w:val="Heading1"/>
    <w:uiPriority w:val="99"/>
    <w:rsid w:val="008C7793"/>
    <w:rPr>
      <w:b/>
      <w:caps/>
      <w:sz w:val="28"/>
      <w:szCs w:val="28"/>
    </w:rPr>
  </w:style>
  <w:style w:type="character" w:customStyle="1" w:styleId="Heading2Char">
    <w:name w:val="Heading 2 Char"/>
    <w:basedOn w:val="DefaultParagraphFont"/>
    <w:link w:val="Heading2"/>
    <w:uiPriority w:val="99"/>
    <w:rsid w:val="008C77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8C7793"/>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8C7793"/>
    <w:rPr>
      <w:sz w:val="22"/>
    </w:rPr>
  </w:style>
  <w:style w:type="character" w:customStyle="1" w:styleId="Heading5Char">
    <w:name w:val="Heading 5 Char"/>
    <w:basedOn w:val="DefaultParagraphFont"/>
    <w:link w:val="Heading5"/>
    <w:uiPriority w:val="99"/>
    <w:rsid w:val="008C7793"/>
    <w:rPr>
      <w:sz w:val="22"/>
    </w:rPr>
  </w:style>
  <w:style w:type="paragraph" w:customStyle="1" w:styleId="RecipeVariationPreparation">
    <w:name w:val="RecipeVariationPreparation"/>
    <w:basedOn w:val="RecipeTime"/>
    <w:rsid w:val="008C7793"/>
    <w:rPr>
      <w:i w:val="0"/>
      <w:sz w:val="21"/>
    </w:rPr>
  </w:style>
  <w:style w:type="paragraph" w:customStyle="1" w:styleId="RecipeVariationFlavor">
    <w:name w:val="RecipeVariationFlavor"/>
    <w:basedOn w:val="RecipeTime"/>
    <w:rsid w:val="008C7793"/>
    <w:rPr>
      <w:i w:val="0"/>
      <w:sz w:val="21"/>
    </w:rPr>
  </w:style>
  <w:style w:type="character" w:customStyle="1" w:styleId="HeaderChar">
    <w:name w:val="Header Char"/>
    <w:basedOn w:val="DefaultParagraphFont"/>
    <w:link w:val="Header"/>
    <w:uiPriority w:val="99"/>
    <w:rsid w:val="008C7793"/>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C7793"/>
    <w:rPr>
      <w:rFonts w:asciiTheme="minorHAnsi" w:eastAsiaTheme="minorHAnsi" w:hAnsiTheme="minorHAnsi" w:cstheme="minorBidi"/>
      <w:sz w:val="22"/>
      <w:szCs w:val="22"/>
    </w:rPr>
  </w:style>
  <w:style w:type="paragraph" w:customStyle="1" w:styleId="RecipeVariationH2">
    <w:name w:val="RecipeVariationH2"/>
    <w:rsid w:val="008C7793"/>
    <w:pPr>
      <w:spacing w:before="60" w:after="60"/>
      <w:ind w:left="720"/>
      <w:outlineLvl w:val="6"/>
    </w:pPr>
    <w:rPr>
      <w:rFonts w:ascii="Arial" w:hAnsi="Arial"/>
      <w:b/>
      <w:snapToGrid w:val="0"/>
    </w:rPr>
  </w:style>
  <w:style w:type="character" w:customStyle="1" w:styleId="HTMLPreformattedChar">
    <w:name w:val="HTML Preformatted Char"/>
    <w:basedOn w:val="DefaultParagraphFont"/>
    <w:link w:val="HTMLPreformatted"/>
    <w:uiPriority w:val="99"/>
    <w:rsid w:val="008C7793"/>
    <w:rPr>
      <w:rFonts w:ascii="Verdana" w:hAnsi="Verdana" w:cs="Courier New"/>
      <w:sz w:val="18"/>
      <w:szCs w:val="18"/>
    </w:rPr>
  </w:style>
  <w:style w:type="character" w:customStyle="1" w:styleId="Heading6Char">
    <w:name w:val="Heading 6 Char"/>
    <w:basedOn w:val="DefaultParagraphFont"/>
    <w:link w:val="Heading6"/>
    <w:rsid w:val="008C7793"/>
    <w:rPr>
      <w:rFonts w:asciiTheme="minorHAnsi" w:eastAsiaTheme="minorHAnsi" w:hAnsiTheme="minorHAnsi" w:cstheme="minorBidi"/>
      <w:sz w:val="22"/>
      <w:szCs w:val="22"/>
    </w:rPr>
  </w:style>
  <w:style w:type="character" w:customStyle="1" w:styleId="Heading7Char">
    <w:name w:val="Heading 7 Char"/>
    <w:basedOn w:val="DefaultParagraphFont"/>
    <w:link w:val="Heading7"/>
    <w:rsid w:val="008C7793"/>
    <w:rPr>
      <w:rFonts w:asciiTheme="minorHAnsi" w:eastAsiaTheme="minorHAnsi" w:hAnsiTheme="minorHAnsi" w:cstheme="minorBidi"/>
      <w:sz w:val="22"/>
      <w:szCs w:val="22"/>
    </w:rPr>
  </w:style>
  <w:style w:type="character" w:customStyle="1" w:styleId="Heading8Char">
    <w:name w:val="Heading 8 Char"/>
    <w:basedOn w:val="DefaultParagraphFont"/>
    <w:link w:val="Heading8"/>
    <w:rsid w:val="008C7793"/>
    <w:rPr>
      <w:rFonts w:asciiTheme="minorHAnsi" w:eastAsiaTheme="minorHAnsi" w:hAnsiTheme="minorHAnsi" w:cstheme="minorBidi"/>
      <w:sz w:val="22"/>
      <w:szCs w:val="22"/>
    </w:rPr>
  </w:style>
  <w:style w:type="character" w:customStyle="1" w:styleId="Heading9Char">
    <w:name w:val="Heading 9 Char"/>
    <w:basedOn w:val="DefaultParagraphFont"/>
    <w:link w:val="Heading9"/>
    <w:rsid w:val="008C7793"/>
    <w:rPr>
      <w:rFonts w:asciiTheme="minorHAnsi" w:eastAsiaTheme="minorHAnsi" w:hAnsiTheme="minorHAnsi" w:cstheme="minorBidi"/>
      <w:sz w:val="22"/>
      <w:szCs w:val="22"/>
    </w:rPr>
  </w:style>
  <w:style w:type="paragraph" w:customStyle="1" w:styleId="ChapterObjectives">
    <w:name w:val="ChapterObjectives"/>
    <w:next w:val="Normal"/>
    <w:rsid w:val="008C7793"/>
    <w:rPr>
      <w:rFonts w:ascii="Helvetica" w:hAnsi="Helvetica"/>
      <w:sz w:val="24"/>
    </w:rPr>
  </w:style>
  <w:style w:type="paragraph" w:customStyle="1" w:styleId="ListNumberedExercises">
    <w:name w:val="ListNumberedExercises"/>
    <w:next w:val="Normal"/>
    <w:rsid w:val="008C7793"/>
    <w:rPr>
      <w:rFonts w:ascii="Helvetica" w:hAnsi="Helvetica"/>
      <w:sz w:val="24"/>
    </w:rPr>
  </w:style>
  <w:style w:type="character" w:customStyle="1" w:styleId="BodyTextChar">
    <w:name w:val="Body Text Char"/>
    <w:basedOn w:val="DefaultParagraphFont"/>
    <w:link w:val="BodyText"/>
    <w:rsid w:val="008C7793"/>
    <w:rPr>
      <w:rFonts w:asciiTheme="minorHAnsi" w:eastAsiaTheme="minorHAnsi" w:hAnsiTheme="minorHAnsi" w:cstheme="minorBidi"/>
      <w:sz w:val="22"/>
      <w:szCs w:val="22"/>
    </w:rPr>
  </w:style>
  <w:style w:type="paragraph" w:customStyle="1" w:styleId="Comment">
    <w:name w:val="Comment"/>
    <w:next w:val="Normal"/>
    <w:rsid w:val="008C7793"/>
    <w:pPr>
      <w:pBdr>
        <w:top w:val="single" w:sz="18" w:space="1" w:color="auto"/>
        <w:bottom w:val="single" w:sz="18" w:space="1" w:color="auto"/>
      </w:pBdr>
      <w:spacing w:before="120" w:after="120"/>
    </w:pPr>
    <w:rPr>
      <w:b/>
      <w:i/>
      <w:noProof/>
      <w:color w:val="0000FF"/>
      <w:sz w:val="28"/>
    </w:rPr>
  </w:style>
  <w:style w:type="character" w:customStyle="1" w:styleId="Italic">
    <w:name w:val="Italic"/>
    <w:basedOn w:val="DefaultParagraphFont"/>
    <w:rsid w:val="008C7793"/>
    <w:rPr>
      <w:i/>
    </w:rPr>
  </w:style>
  <w:style w:type="character" w:customStyle="1" w:styleId="SubtitleChar">
    <w:name w:val="Subtitle Char"/>
    <w:basedOn w:val="DefaultParagraphFont"/>
    <w:link w:val="Subtitle"/>
    <w:rsid w:val="008C7793"/>
    <w:rPr>
      <w:rFonts w:ascii="Arial" w:eastAsiaTheme="minorHAnsi" w:hAnsi="Arial" w:cstheme="minorBidi"/>
      <w:sz w:val="22"/>
      <w:szCs w:val="22"/>
    </w:rPr>
  </w:style>
  <w:style w:type="character" w:customStyle="1" w:styleId="SalutationChar">
    <w:name w:val="Salutation Char"/>
    <w:basedOn w:val="DefaultParagraphFont"/>
    <w:link w:val="Salutation"/>
    <w:rsid w:val="008C7793"/>
    <w:rPr>
      <w:rFonts w:asciiTheme="minorHAnsi" w:eastAsiaTheme="minorHAnsi" w:hAnsiTheme="minorHAnsi" w:cstheme="minorBidi"/>
      <w:sz w:val="22"/>
      <w:szCs w:val="22"/>
    </w:rPr>
  </w:style>
  <w:style w:type="character" w:customStyle="1" w:styleId="CommentTextChar">
    <w:name w:val="Comment Text Char"/>
    <w:basedOn w:val="DefaultParagraphFont"/>
    <w:link w:val="CommentText"/>
    <w:semiHidden/>
    <w:rsid w:val="008C7793"/>
    <w:rPr>
      <w:rFonts w:asciiTheme="minorHAnsi" w:eastAsiaTheme="minorHAnsi" w:hAnsiTheme="minorHAnsi" w:cstheme="minorBidi"/>
      <w:szCs w:val="22"/>
    </w:rPr>
  </w:style>
  <w:style w:type="character" w:customStyle="1" w:styleId="CommentSubjectChar">
    <w:name w:val="Comment Subject Char"/>
    <w:basedOn w:val="CommentTextChar"/>
    <w:link w:val="CommentSubject"/>
    <w:semiHidden/>
    <w:rsid w:val="008C7793"/>
    <w:rPr>
      <w:rFonts w:asciiTheme="minorHAnsi" w:eastAsiaTheme="minorHAnsi" w:hAnsiTheme="minorHAnsi" w:cstheme="minorBidi"/>
      <w:b/>
      <w:szCs w:val="22"/>
    </w:rPr>
  </w:style>
  <w:style w:type="character" w:customStyle="1" w:styleId="BalloonTextChar">
    <w:name w:val="Balloon Text Char"/>
    <w:basedOn w:val="DefaultParagraphFont"/>
    <w:link w:val="BalloonText"/>
    <w:semiHidden/>
    <w:rsid w:val="008C7793"/>
    <w:rPr>
      <w:rFonts w:ascii="Tahoma" w:eastAsiaTheme="minorHAnsi" w:hAnsi="Tahoma" w:cstheme="minorBidi"/>
      <w:sz w:val="16"/>
      <w:szCs w:val="22"/>
    </w:rPr>
  </w:style>
  <w:style w:type="character" w:customStyle="1" w:styleId="FootnoteTextChar">
    <w:name w:val="Footnote Text Char"/>
    <w:basedOn w:val="DefaultParagraphFont"/>
    <w:link w:val="FootnoteText"/>
    <w:semiHidden/>
    <w:rsid w:val="008C7793"/>
    <w:rPr>
      <w:rFonts w:asciiTheme="minorHAnsi" w:eastAsiaTheme="minorHAnsi" w:hAnsiTheme="minorHAnsi" w:cstheme="minorBidi"/>
      <w:szCs w:val="22"/>
    </w:rPr>
  </w:style>
  <w:style w:type="character" w:customStyle="1" w:styleId="CodeColorBlueBold">
    <w:name w:val="CodeColorBlueBold"/>
    <w:basedOn w:val="CodeColorBlue"/>
    <w:rsid w:val="008C7793"/>
    <w:rPr>
      <w:rFonts w:cs="Arial"/>
      <w:b/>
      <w:color w:val="0000FF"/>
    </w:rPr>
  </w:style>
  <w:style w:type="character" w:customStyle="1" w:styleId="CodeColorBlue2Bold">
    <w:name w:val="CodeColorBlue2Bold"/>
    <w:basedOn w:val="CodeColorBlue2"/>
    <w:rsid w:val="008C7793"/>
    <w:rPr>
      <w:rFonts w:cs="Arial"/>
      <w:b/>
      <w:color w:val="0000A5"/>
    </w:rPr>
  </w:style>
  <w:style w:type="character" w:customStyle="1" w:styleId="CodeColorBlue3Bold">
    <w:name w:val="CodeColorBlue3Bold"/>
    <w:basedOn w:val="CodeColorBlue3"/>
    <w:rsid w:val="008C7793"/>
    <w:rPr>
      <w:rFonts w:cs="Arial"/>
      <w:b/>
      <w:color w:val="6464B9"/>
    </w:rPr>
  </w:style>
  <w:style w:type="character" w:customStyle="1" w:styleId="CodeColorBluegreenBold">
    <w:name w:val="CodeColorBluegreenBold"/>
    <w:basedOn w:val="CodeColorBluegreen"/>
    <w:rsid w:val="008C7793"/>
    <w:rPr>
      <w:rFonts w:cs="Arial"/>
      <w:b/>
      <w:color w:val="2B91AF"/>
    </w:rPr>
  </w:style>
  <w:style w:type="character" w:customStyle="1" w:styleId="CodeColorBrownBold">
    <w:name w:val="CodeColorBrownBold"/>
    <w:basedOn w:val="CodeColorBrown"/>
    <w:rsid w:val="008C7793"/>
    <w:rPr>
      <w:rFonts w:cs="Arial"/>
      <w:b/>
      <w:color w:val="A31515"/>
    </w:rPr>
  </w:style>
  <w:style w:type="character" w:customStyle="1" w:styleId="CodeColorDkBlueBold">
    <w:name w:val="CodeColorDkBlueBold"/>
    <w:basedOn w:val="CodeColorDkBlue"/>
    <w:rsid w:val="008C7793"/>
    <w:rPr>
      <w:rFonts w:cs="Times New Roman"/>
      <w:b/>
      <w:color w:val="000080"/>
      <w:szCs w:val="22"/>
    </w:rPr>
  </w:style>
  <w:style w:type="character" w:customStyle="1" w:styleId="CodeColorGreenBold">
    <w:name w:val="CodeColorGreenBold"/>
    <w:basedOn w:val="CodeColorGreen"/>
    <w:rsid w:val="008C7793"/>
    <w:rPr>
      <w:rFonts w:cs="Arial"/>
      <w:b/>
      <w:color w:val="008000"/>
    </w:rPr>
  </w:style>
  <w:style w:type="character" w:customStyle="1" w:styleId="CodeColorGrey30Bold">
    <w:name w:val="CodeColorGrey30Bold"/>
    <w:basedOn w:val="CodeColorGrey30"/>
    <w:rsid w:val="008C7793"/>
    <w:rPr>
      <w:rFonts w:cs="Arial"/>
      <w:b/>
      <w:color w:val="808080"/>
    </w:rPr>
  </w:style>
  <w:style w:type="character" w:customStyle="1" w:styleId="CodeColorGrey55Bold">
    <w:name w:val="CodeColorGrey55Bold"/>
    <w:basedOn w:val="CodeColorGrey55"/>
    <w:rsid w:val="008C7793"/>
    <w:rPr>
      <w:rFonts w:cs="Arial"/>
      <w:b/>
      <w:color w:val="C0C0C0"/>
    </w:rPr>
  </w:style>
  <w:style w:type="character" w:customStyle="1" w:styleId="CodeColorGrey80Bold">
    <w:name w:val="CodeColorGrey80Bold"/>
    <w:basedOn w:val="CodeColorGrey80"/>
    <w:rsid w:val="008C7793"/>
    <w:rPr>
      <w:rFonts w:cs="Arial"/>
      <w:b/>
      <w:color w:val="555555"/>
    </w:rPr>
  </w:style>
  <w:style w:type="character" w:customStyle="1" w:styleId="CodeColorHotPinkBold">
    <w:name w:val="CodeColorHotPinkBold"/>
    <w:basedOn w:val="CodeColorHotPink"/>
    <w:rsid w:val="008C7793"/>
    <w:rPr>
      <w:rFonts w:cs="Times New Roman"/>
      <w:b/>
      <w:color w:val="DF36FA"/>
      <w:szCs w:val="18"/>
    </w:rPr>
  </w:style>
  <w:style w:type="character" w:customStyle="1" w:styleId="CodeColorMagentaBold">
    <w:name w:val="CodeColorMagentaBold"/>
    <w:basedOn w:val="CodeColorMagenta"/>
    <w:rsid w:val="008C7793"/>
    <w:rPr>
      <w:rFonts w:cs="Arial"/>
      <w:b/>
      <w:color w:val="844646"/>
    </w:rPr>
  </w:style>
  <w:style w:type="character" w:customStyle="1" w:styleId="CodeColorOrangeBold">
    <w:name w:val="CodeColorOrangeBold"/>
    <w:basedOn w:val="CodeColorOrange"/>
    <w:rsid w:val="008C7793"/>
    <w:rPr>
      <w:rFonts w:cs="Arial"/>
      <w:b/>
      <w:color w:val="B96464"/>
    </w:rPr>
  </w:style>
  <w:style w:type="character" w:customStyle="1" w:styleId="CodeColorPeachBold">
    <w:name w:val="CodeColorPeachBold"/>
    <w:basedOn w:val="CodeColorPeach"/>
    <w:rsid w:val="008C7793"/>
    <w:rPr>
      <w:rFonts w:cs="Arial"/>
      <w:b/>
      <w:color w:val="FFDBA3"/>
    </w:rPr>
  </w:style>
  <w:style w:type="character" w:customStyle="1" w:styleId="CodeColorPurpleBold">
    <w:name w:val="CodeColorPurpleBold"/>
    <w:basedOn w:val="CodeColorPurple"/>
    <w:rsid w:val="008C7793"/>
    <w:rPr>
      <w:rFonts w:cs="Arial"/>
      <w:b/>
      <w:color w:val="951795"/>
    </w:rPr>
  </w:style>
  <w:style w:type="character" w:customStyle="1" w:styleId="CodeColorPurple2Bold">
    <w:name w:val="CodeColorPurple2Bold"/>
    <w:basedOn w:val="CodeColorPurple2"/>
    <w:rsid w:val="008C7793"/>
    <w:rPr>
      <w:rFonts w:cs="Arial"/>
      <w:b/>
      <w:color w:val="800080"/>
    </w:rPr>
  </w:style>
  <w:style w:type="character" w:customStyle="1" w:styleId="CodeColorRedBold">
    <w:name w:val="CodeColorRedBold"/>
    <w:basedOn w:val="CodeColorRed"/>
    <w:rsid w:val="008C7793"/>
    <w:rPr>
      <w:rFonts w:cs="Arial"/>
      <w:b/>
      <w:color w:val="FF0000"/>
    </w:rPr>
  </w:style>
  <w:style w:type="character" w:customStyle="1" w:styleId="CodeColorRed2Bold">
    <w:name w:val="CodeColorRed2Bold"/>
    <w:basedOn w:val="CodeColorRed2"/>
    <w:rsid w:val="008C7793"/>
    <w:rPr>
      <w:rFonts w:cs="Arial"/>
      <w:b/>
      <w:color w:val="800000"/>
    </w:rPr>
  </w:style>
  <w:style w:type="character" w:customStyle="1" w:styleId="CodeColorRed3Bold">
    <w:name w:val="CodeColorRed3Bold"/>
    <w:basedOn w:val="CodeColorRed3"/>
    <w:rsid w:val="008C7793"/>
    <w:rPr>
      <w:rFonts w:cs="Arial"/>
      <w:b/>
      <w:color w:val="A31515"/>
    </w:rPr>
  </w:style>
  <w:style w:type="character" w:customStyle="1" w:styleId="CodeColorTealBlueBold">
    <w:name w:val="CodeColorTealBlueBold"/>
    <w:basedOn w:val="CodeColorTealBlue"/>
    <w:rsid w:val="008C7793"/>
    <w:rPr>
      <w:rFonts w:cs="Times New Roman"/>
      <w:b/>
      <w:color w:val="008080"/>
      <w:szCs w:val="22"/>
    </w:rPr>
  </w:style>
  <w:style w:type="character" w:customStyle="1" w:styleId="CodeColorWhiteBold">
    <w:name w:val="CodeColorWhiteBold"/>
    <w:basedOn w:val="CodeColorWhite"/>
    <w:rsid w:val="008C7793"/>
    <w:rPr>
      <w:rFonts w:cs="Arial"/>
      <w:b/>
      <w:color w:val="FFFFFF"/>
      <w:bdr w:val="none" w:sz="0" w:space="0" w:color="auto"/>
    </w:rPr>
  </w:style>
  <w:style w:type="paragraph" w:customStyle="1" w:styleId="ParaListContinued">
    <w:name w:val="ParaListContinued"/>
    <w:qFormat/>
    <w:rsid w:val="008C7793"/>
    <w:pPr>
      <w:spacing w:after="240"/>
      <w:ind w:left="720" w:firstLine="720"/>
      <w:contextualSpacing/>
    </w:pPr>
    <w:rPr>
      <w:snapToGrid w:val="0"/>
      <w:sz w:val="26"/>
    </w:rPr>
  </w:style>
  <w:style w:type="character" w:customStyle="1" w:styleId="BodyText2Char">
    <w:name w:val="Body Text 2 Char"/>
    <w:basedOn w:val="DefaultParagraphFont"/>
    <w:link w:val="BodyText2"/>
    <w:uiPriority w:val="99"/>
    <w:rsid w:val="008C7793"/>
    <w:rPr>
      <w:rFonts w:asciiTheme="minorHAnsi" w:eastAsiaTheme="minorHAnsi" w:hAnsiTheme="minorHAnsi" w:cstheme="minorBidi"/>
      <w:sz w:val="22"/>
      <w:szCs w:val="22"/>
    </w:rPr>
  </w:style>
  <w:style w:type="character" w:customStyle="1" w:styleId="BodyText3Char">
    <w:name w:val="Body Text 3 Char"/>
    <w:basedOn w:val="DefaultParagraphFont"/>
    <w:link w:val="BodyText3"/>
    <w:uiPriority w:val="99"/>
    <w:rsid w:val="008C7793"/>
    <w:rPr>
      <w:rFonts w:asciiTheme="minorHAnsi" w:eastAsiaTheme="minorHAnsi" w:hAnsiTheme="minorHAnsi" w:cstheme="minorBidi"/>
      <w:sz w:val="16"/>
      <w:szCs w:val="16"/>
    </w:rPr>
  </w:style>
  <w:style w:type="character" w:customStyle="1" w:styleId="BodyTextFirstIndentChar">
    <w:name w:val="Body Text First Indent Char"/>
    <w:basedOn w:val="BodyTextChar"/>
    <w:link w:val="BodyTextFirstIndent"/>
    <w:uiPriority w:val="99"/>
    <w:rsid w:val="008C7793"/>
    <w:rPr>
      <w:rFonts w:asciiTheme="minorHAnsi" w:eastAsiaTheme="minorHAnsi" w:hAnsiTheme="minorHAnsi" w:cstheme="minorBidi"/>
      <w:sz w:val="22"/>
      <w:szCs w:val="22"/>
    </w:rPr>
  </w:style>
  <w:style w:type="character" w:customStyle="1" w:styleId="BodyTextIndentChar">
    <w:name w:val="Body Text Indent Char"/>
    <w:basedOn w:val="DefaultParagraphFont"/>
    <w:link w:val="BodyTextIndent"/>
    <w:uiPriority w:val="99"/>
    <w:rsid w:val="008C7793"/>
    <w:rPr>
      <w:rFonts w:asciiTheme="minorHAnsi" w:eastAsiaTheme="minorHAnsi" w:hAnsiTheme="minorHAnsi" w:cstheme="minorBidi"/>
      <w:sz w:val="22"/>
      <w:szCs w:val="22"/>
    </w:rPr>
  </w:style>
  <w:style w:type="character" w:customStyle="1" w:styleId="BodyTextFirstIndent2Char">
    <w:name w:val="Body Text First Indent 2 Char"/>
    <w:basedOn w:val="BodyTextIndentChar"/>
    <w:link w:val="BodyTextFirstIndent2"/>
    <w:uiPriority w:val="99"/>
    <w:rsid w:val="008C7793"/>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8C7793"/>
    <w:rPr>
      <w:rFonts w:asciiTheme="minorHAnsi" w:eastAsiaTheme="minorHAnsi" w:hAnsiTheme="minorHAnsi" w:cstheme="minorBidi"/>
      <w:sz w:val="22"/>
      <w:szCs w:val="22"/>
    </w:rPr>
  </w:style>
  <w:style w:type="character" w:customStyle="1" w:styleId="BodyTextIndent3Char">
    <w:name w:val="Body Text Indent 3 Char"/>
    <w:basedOn w:val="DefaultParagraphFont"/>
    <w:link w:val="BodyTextIndent3"/>
    <w:uiPriority w:val="99"/>
    <w:rsid w:val="008C7793"/>
    <w:rPr>
      <w:rFonts w:asciiTheme="minorHAnsi" w:eastAsiaTheme="minorHAnsi" w:hAnsiTheme="minorHAnsi" w:cstheme="minorBidi"/>
      <w:sz w:val="16"/>
      <w:szCs w:val="16"/>
    </w:rPr>
  </w:style>
  <w:style w:type="character" w:customStyle="1" w:styleId="ClosingChar">
    <w:name w:val="Closing Char"/>
    <w:basedOn w:val="DefaultParagraphFont"/>
    <w:link w:val="Closing"/>
    <w:uiPriority w:val="99"/>
    <w:rsid w:val="008C7793"/>
    <w:rPr>
      <w:rFonts w:asciiTheme="minorHAnsi" w:eastAsiaTheme="minorHAnsi" w:hAnsiTheme="minorHAnsi" w:cstheme="minorBidi"/>
      <w:sz w:val="22"/>
      <w:szCs w:val="22"/>
    </w:rPr>
  </w:style>
  <w:style w:type="table" w:customStyle="1" w:styleId="ColorfulGrid1">
    <w:name w:val="Colorful Grid1"/>
    <w:basedOn w:val="TableNormal"/>
    <w:uiPriority w:val="73"/>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8C7793"/>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8C7793"/>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DateChar">
    <w:name w:val="Date Char"/>
    <w:basedOn w:val="DefaultParagraphFont"/>
    <w:link w:val="Date"/>
    <w:uiPriority w:val="99"/>
    <w:rsid w:val="008C7793"/>
    <w:rPr>
      <w:rFonts w:asciiTheme="minorHAnsi" w:eastAsiaTheme="minorHAnsi" w:hAnsiTheme="minorHAnsi" w:cstheme="minorBidi"/>
      <w:sz w:val="22"/>
      <w:szCs w:val="22"/>
    </w:rPr>
  </w:style>
  <w:style w:type="character" w:customStyle="1" w:styleId="DocumentMapChar">
    <w:name w:val="Document Map Char"/>
    <w:basedOn w:val="DefaultParagraphFont"/>
    <w:link w:val="DocumentMap"/>
    <w:uiPriority w:val="99"/>
    <w:semiHidden/>
    <w:rsid w:val="008C7793"/>
    <w:rPr>
      <w:rFonts w:ascii="Tahoma" w:eastAsiaTheme="minorHAnsi" w:hAnsi="Tahoma" w:cs="Tahoma"/>
      <w:sz w:val="16"/>
      <w:szCs w:val="16"/>
    </w:rPr>
  </w:style>
  <w:style w:type="character" w:customStyle="1" w:styleId="E-mailSignatureChar">
    <w:name w:val="E-mail Signature Char"/>
    <w:basedOn w:val="DefaultParagraphFont"/>
    <w:link w:val="E-mailSignature"/>
    <w:uiPriority w:val="99"/>
    <w:rsid w:val="008C7793"/>
    <w:rPr>
      <w:rFonts w:asciiTheme="minorHAnsi" w:eastAsiaTheme="minorHAnsi" w:hAnsiTheme="minorHAnsi" w:cstheme="minorBidi"/>
      <w:sz w:val="22"/>
      <w:szCs w:val="22"/>
    </w:rPr>
  </w:style>
  <w:style w:type="character" w:customStyle="1" w:styleId="EndnoteTextChar">
    <w:name w:val="Endnote Text Char"/>
    <w:basedOn w:val="DefaultParagraphFont"/>
    <w:link w:val="EndnoteText"/>
    <w:uiPriority w:val="99"/>
    <w:semiHidden/>
    <w:rsid w:val="008C7793"/>
    <w:rPr>
      <w:rFonts w:asciiTheme="minorHAnsi" w:eastAsiaTheme="minorHAnsi" w:hAnsiTheme="minorHAnsi" w:cstheme="minorBidi"/>
    </w:rPr>
  </w:style>
  <w:style w:type="character" w:customStyle="1" w:styleId="HTMLAddressChar">
    <w:name w:val="HTML Address Char"/>
    <w:basedOn w:val="DefaultParagraphFont"/>
    <w:link w:val="HTMLAddress"/>
    <w:uiPriority w:val="99"/>
    <w:rsid w:val="008C7793"/>
    <w:rPr>
      <w:rFonts w:asciiTheme="minorHAnsi" w:eastAsiaTheme="minorHAnsi" w:hAnsiTheme="minorHAnsi" w:cstheme="minorBidi"/>
      <w:i/>
      <w:iCs/>
      <w:sz w:val="22"/>
      <w:szCs w:val="22"/>
    </w:rPr>
  </w:style>
  <w:style w:type="table" w:customStyle="1" w:styleId="LightGrid1">
    <w:name w:val="Light Grid1"/>
    <w:basedOn w:val="TableNormal"/>
    <w:uiPriority w:val="62"/>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8C7793"/>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C7793"/>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acroTextChar">
    <w:name w:val="Macro Text Char"/>
    <w:basedOn w:val="DefaultParagraphFont"/>
    <w:link w:val="MacroText"/>
    <w:uiPriority w:val="99"/>
    <w:semiHidden/>
    <w:rsid w:val="008C7793"/>
    <w:rPr>
      <w:rFonts w:ascii="Consolas" w:eastAsiaTheme="minorHAnsi" w:hAnsi="Consolas" w:cs="Consolas"/>
    </w:rPr>
  </w:style>
  <w:style w:type="table" w:customStyle="1" w:styleId="MediumGrid11">
    <w:name w:val="Medium Grid 11"/>
    <w:basedOn w:val="TableNormal"/>
    <w:uiPriority w:val="67"/>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8C779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C7793"/>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8C779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C7793"/>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C7793"/>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C7793"/>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uiPriority w:val="99"/>
    <w:rsid w:val="008C7793"/>
    <w:rPr>
      <w:rFonts w:asciiTheme="majorHAnsi" w:eastAsiaTheme="majorEastAsia" w:hAnsiTheme="majorHAnsi" w:cstheme="majorBidi"/>
      <w:sz w:val="24"/>
      <w:szCs w:val="24"/>
      <w:shd w:val="pct20" w:color="auto" w:fill="auto"/>
    </w:rPr>
  </w:style>
  <w:style w:type="character" w:customStyle="1" w:styleId="NoteHeadingChar">
    <w:name w:val="Note Heading Char"/>
    <w:basedOn w:val="DefaultParagraphFont"/>
    <w:link w:val="NoteHeading"/>
    <w:uiPriority w:val="99"/>
    <w:rsid w:val="008C7793"/>
    <w:rPr>
      <w:rFonts w:asciiTheme="minorHAnsi" w:eastAsiaTheme="minorHAnsi" w:hAnsiTheme="minorHAnsi" w:cstheme="minorBidi"/>
      <w:sz w:val="22"/>
      <w:szCs w:val="22"/>
    </w:rPr>
  </w:style>
  <w:style w:type="character" w:customStyle="1" w:styleId="PlainTextChar">
    <w:name w:val="Plain Text Char"/>
    <w:basedOn w:val="DefaultParagraphFont"/>
    <w:link w:val="PlainText"/>
    <w:rsid w:val="008C7793"/>
    <w:rPr>
      <w:rFonts w:ascii="Consolas" w:eastAsiaTheme="minorHAnsi" w:hAnsi="Consolas" w:cs="Consolas"/>
      <w:sz w:val="21"/>
      <w:szCs w:val="21"/>
    </w:rPr>
  </w:style>
  <w:style w:type="character" w:customStyle="1" w:styleId="SignatureChar">
    <w:name w:val="Signature Char"/>
    <w:basedOn w:val="DefaultParagraphFont"/>
    <w:link w:val="Signature"/>
    <w:uiPriority w:val="99"/>
    <w:rsid w:val="008C7793"/>
    <w:rPr>
      <w:rFonts w:asciiTheme="minorHAnsi" w:eastAsiaTheme="minorHAnsi" w:hAnsiTheme="minorHAnsi" w:cstheme="minorBidi"/>
      <w:sz w:val="22"/>
      <w:szCs w:val="22"/>
    </w:rPr>
  </w:style>
  <w:style w:type="character" w:customStyle="1" w:styleId="TitleChar">
    <w:name w:val="Title Char"/>
    <w:basedOn w:val="DefaultParagraphFont"/>
    <w:link w:val="Title"/>
    <w:uiPriority w:val="99"/>
    <w:rsid w:val="008C7793"/>
    <w:rPr>
      <w:rFonts w:asciiTheme="majorHAnsi" w:eastAsiaTheme="majorEastAsia" w:hAnsiTheme="majorHAnsi" w:cstheme="majorBidi"/>
      <w:color w:val="17365D" w:themeColor="text2" w:themeShade="BF"/>
      <w:spacing w:val="5"/>
      <w:kern w:val="28"/>
      <w:sz w:val="52"/>
      <w:szCs w:val="52"/>
    </w:rPr>
  </w:style>
  <w:style w:type="paragraph" w:customStyle="1" w:styleId="FeatureRecipeSubRecipeTitle">
    <w:name w:val="FeatureRecipeSubRecipeTitle"/>
    <w:basedOn w:val="RecipeSubrecipeTitle"/>
    <w:qFormat/>
    <w:rsid w:val="008C7793"/>
    <w:pPr>
      <w:shd w:val="clear" w:color="auto" w:fill="BFBFBF" w:themeFill="background1" w:themeFillShade="BF"/>
    </w:pPr>
  </w:style>
  <w:style w:type="paragraph" w:customStyle="1" w:styleId="FeatureRecipeVariationPara0">
    <w:name w:val="FeatureRecipeVariationPara"/>
    <w:basedOn w:val="RecipeVariationPara"/>
    <w:qFormat/>
    <w:rsid w:val="008C7793"/>
    <w:pPr>
      <w:shd w:val="clear" w:color="auto" w:fill="BFBFBF" w:themeFill="background1" w:themeFillShade="BF"/>
    </w:pPr>
  </w:style>
  <w:style w:type="paragraph" w:customStyle="1" w:styleId="RecipeVariation2">
    <w:name w:val="RecipeVariation2"/>
    <w:basedOn w:val="RecipeVariationH2"/>
    <w:qFormat/>
    <w:rsid w:val="008C7793"/>
    <w:rPr>
      <w:i/>
    </w:rPr>
  </w:style>
  <w:style w:type="paragraph" w:customStyle="1" w:styleId="FeatureRecipeVariation2">
    <w:name w:val="FeatureRecipeVariation2"/>
    <w:basedOn w:val="RecipeVariation2"/>
    <w:qFormat/>
    <w:rsid w:val="008C7793"/>
    <w:pPr>
      <w:shd w:val="clear" w:color="auto" w:fill="BFBFBF" w:themeFill="background1" w:themeFillShade="BF"/>
    </w:pPr>
  </w:style>
  <w:style w:type="paragraph" w:customStyle="1" w:styleId="FeatureRecipeUSMeasure">
    <w:name w:val="FeatureRecipeUSMeasure"/>
    <w:basedOn w:val="RecipeUSMeasure"/>
    <w:qFormat/>
    <w:rsid w:val="008C7793"/>
    <w:pPr>
      <w:shd w:val="clear" w:color="auto" w:fill="BFBFBF" w:themeFill="background1" w:themeFillShade="BF"/>
    </w:pPr>
  </w:style>
  <w:style w:type="paragraph" w:customStyle="1" w:styleId="FeatureRecipeMetricMeasure">
    <w:name w:val="FeatureRecipeMetricMeasure"/>
    <w:basedOn w:val="RecipeMetricMeasure"/>
    <w:qFormat/>
    <w:rsid w:val="008C7793"/>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8C7793"/>
    <w:pPr>
      <w:shd w:val="clear" w:color="auto" w:fill="BFBFBF" w:themeFill="background1" w:themeFillShade="BF"/>
    </w:pPr>
  </w:style>
  <w:style w:type="paragraph" w:customStyle="1" w:styleId="FeatureRecipeVariationH2">
    <w:name w:val="FeatureRecipeVariationH2"/>
    <w:basedOn w:val="RecipeVariationH2"/>
    <w:qFormat/>
    <w:rsid w:val="008C7793"/>
    <w:pPr>
      <w:shd w:val="clear" w:color="auto" w:fill="BFBFBF" w:themeFill="background1" w:themeFillShade="BF"/>
    </w:pPr>
  </w:style>
  <w:style w:type="paragraph" w:customStyle="1" w:styleId="RecipeNoteHead3">
    <w:name w:val="RecipeNoteHead3"/>
    <w:basedOn w:val="RecipeNotePara"/>
    <w:qFormat/>
    <w:rsid w:val="008C7793"/>
    <w:rPr>
      <w:i/>
    </w:rPr>
  </w:style>
  <w:style w:type="paragraph" w:customStyle="1" w:styleId="FeatureRecipeNoteHead3">
    <w:name w:val="FeatureRecipeNoteHead3"/>
    <w:basedOn w:val="RecipeNoteHead3"/>
    <w:qFormat/>
    <w:rsid w:val="008C7793"/>
    <w:pPr>
      <w:shd w:val="clear" w:color="auto" w:fill="BFBFBF" w:themeFill="background1" w:themeFillShade="BF"/>
    </w:pPr>
  </w:style>
  <w:style w:type="paragraph" w:customStyle="1" w:styleId="FeatureRecipeNoteHead4">
    <w:name w:val="FeatureRecipeNoteHead4"/>
    <w:basedOn w:val="FeatureRecipeNoteHead3"/>
    <w:qFormat/>
    <w:rsid w:val="008C7793"/>
    <w:rPr>
      <w:b/>
    </w:rPr>
  </w:style>
  <w:style w:type="paragraph" w:customStyle="1" w:styleId="RecipeNoteHead4">
    <w:name w:val="RecipeNoteHead4"/>
    <w:basedOn w:val="FeatureRecipeNoteHead4"/>
    <w:qFormat/>
    <w:rsid w:val="008C7793"/>
    <w:pPr>
      <w:shd w:val="clear" w:color="auto" w:fill="FFFFFF" w:themeFill="background1"/>
    </w:pPr>
  </w:style>
  <w:style w:type="paragraph" w:customStyle="1" w:styleId="RecipeVariationH1">
    <w:name w:val="RecipeVariationH1"/>
    <w:rsid w:val="008C7793"/>
    <w:pPr>
      <w:spacing w:before="60" w:after="60"/>
      <w:ind w:left="720"/>
    </w:pPr>
    <w:rPr>
      <w:rFonts w:ascii="Arial" w:hAnsi="Arial"/>
      <w:b/>
      <w:snapToGrid w:val="0"/>
      <w:sz w:val="22"/>
      <w:u w:val="single"/>
    </w:rPr>
  </w:style>
  <w:style w:type="character" w:customStyle="1" w:styleId="Bold">
    <w:name w:val="Bold"/>
    <w:rsid w:val="008C7793"/>
    <w:rPr>
      <w:b/>
    </w:rPr>
  </w:style>
  <w:style w:type="character" w:customStyle="1" w:styleId="boldred">
    <w:name w:val="bold red"/>
    <w:rsid w:val="008C7793"/>
  </w:style>
  <w:style w:type="paragraph" w:customStyle="1" w:styleId="FloatingHead">
    <w:name w:val="FloatingHead"/>
    <w:next w:val="Para"/>
    <w:rsid w:val="008C7793"/>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8C7793"/>
  </w:style>
  <w:style w:type="paragraph" w:customStyle="1" w:styleId="Style2">
    <w:name w:val="Style2"/>
    <w:basedOn w:val="ChapterTitle"/>
    <w:qFormat/>
    <w:rsid w:val="008C7793"/>
  </w:style>
  <w:style w:type="paragraph" w:customStyle="1" w:styleId="TestStyle">
    <w:name w:val="TestStyle"/>
    <w:qFormat/>
    <w:rsid w:val="008C7793"/>
    <w:pPr>
      <w:spacing w:after="200" w:line="276" w:lineRule="auto"/>
    </w:pPr>
    <w:rPr>
      <w:rFonts w:ascii="Arial" w:hAnsi="Arial"/>
      <w:b/>
      <w:snapToGrid w:val="0"/>
      <w:sz w:val="60"/>
    </w:rPr>
  </w:style>
</w:styles>
</file>

<file path=word/webSettings.xml><?xml version="1.0" encoding="utf-8"?>
<w:webSettings xmlns:r="http://schemas.openxmlformats.org/officeDocument/2006/relationships" xmlns:w="http://schemas.openxmlformats.org/wordprocessingml/2006/main">
  <w:divs>
    <w:div w:id="267084449">
      <w:bodyDiv w:val="1"/>
      <w:marLeft w:val="0"/>
      <w:marRight w:val="0"/>
      <w:marTop w:val="0"/>
      <w:marBottom w:val="0"/>
      <w:divBdr>
        <w:top w:val="none" w:sz="0" w:space="0" w:color="auto"/>
        <w:left w:val="none" w:sz="0" w:space="0" w:color="auto"/>
        <w:bottom w:val="none" w:sz="0" w:space="0" w:color="auto"/>
        <w:right w:val="none" w:sz="0" w:space="0" w:color="auto"/>
      </w:divBdr>
    </w:div>
    <w:div w:id="676201332">
      <w:bodyDiv w:val="1"/>
      <w:marLeft w:val="0"/>
      <w:marRight w:val="0"/>
      <w:marTop w:val="0"/>
      <w:marBottom w:val="0"/>
      <w:divBdr>
        <w:top w:val="none" w:sz="0" w:space="0" w:color="auto"/>
        <w:left w:val="none" w:sz="0" w:space="0" w:color="auto"/>
        <w:bottom w:val="none" w:sz="0" w:space="0" w:color="auto"/>
        <w:right w:val="none" w:sz="0" w:space="0" w:color="auto"/>
      </w:divBdr>
    </w:div>
    <w:div w:id="1194610735">
      <w:bodyDiv w:val="1"/>
      <w:marLeft w:val="0"/>
      <w:marRight w:val="0"/>
      <w:marTop w:val="0"/>
      <w:marBottom w:val="0"/>
      <w:divBdr>
        <w:top w:val="none" w:sz="0" w:space="0" w:color="auto"/>
        <w:left w:val="none" w:sz="0" w:space="0" w:color="auto"/>
        <w:bottom w:val="none" w:sz="0" w:space="0" w:color="auto"/>
        <w:right w:val="none" w:sz="0" w:space="0" w:color="auto"/>
      </w:divBdr>
    </w:div>
    <w:div w:id="1277175033">
      <w:bodyDiv w:val="1"/>
      <w:marLeft w:val="0"/>
      <w:marRight w:val="0"/>
      <w:marTop w:val="0"/>
      <w:marBottom w:val="0"/>
      <w:divBdr>
        <w:top w:val="none" w:sz="0" w:space="0" w:color="auto"/>
        <w:left w:val="none" w:sz="0" w:space="0" w:color="auto"/>
        <w:bottom w:val="none" w:sz="0" w:space="0" w:color="auto"/>
        <w:right w:val="none" w:sz="0" w:space="0" w:color="auto"/>
      </w:divBdr>
    </w:div>
    <w:div w:id="1507086361">
      <w:bodyDiv w:val="1"/>
      <w:marLeft w:val="0"/>
      <w:marRight w:val="0"/>
      <w:marTop w:val="0"/>
      <w:marBottom w:val="0"/>
      <w:divBdr>
        <w:top w:val="none" w:sz="0" w:space="0" w:color="auto"/>
        <w:left w:val="none" w:sz="0" w:space="0" w:color="auto"/>
        <w:bottom w:val="none" w:sz="0" w:space="0" w:color="auto"/>
        <w:right w:val="none" w:sz="0" w:space="0" w:color="auto"/>
      </w:divBdr>
    </w:div>
    <w:div w:id="1526140132">
      <w:bodyDiv w:val="1"/>
      <w:marLeft w:val="0"/>
      <w:marRight w:val="0"/>
      <w:marTop w:val="0"/>
      <w:marBottom w:val="0"/>
      <w:divBdr>
        <w:top w:val="none" w:sz="0" w:space="0" w:color="auto"/>
        <w:left w:val="none" w:sz="0" w:space="0" w:color="auto"/>
        <w:bottom w:val="none" w:sz="0" w:space="0" w:color="auto"/>
        <w:right w:val="none" w:sz="0" w:space="0" w:color="auto"/>
      </w:divBdr>
    </w:div>
    <w:div w:id="1623924696">
      <w:bodyDiv w:val="1"/>
      <w:marLeft w:val="0"/>
      <w:marRight w:val="0"/>
      <w:marTop w:val="0"/>
      <w:marBottom w:val="0"/>
      <w:divBdr>
        <w:top w:val="none" w:sz="0" w:space="0" w:color="auto"/>
        <w:left w:val="none" w:sz="0" w:space="0" w:color="auto"/>
        <w:bottom w:val="none" w:sz="0" w:space="0" w:color="auto"/>
        <w:right w:val="none" w:sz="0" w:space="0" w:color="auto"/>
      </w:divBdr>
    </w:div>
    <w:div w:id="20463261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2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stavros.io/tutorials/python/" TargetMode="External"/><Relationship Id="rId9" Type="http://schemas.openxmlformats.org/officeDocument/2006/relationships/hyperlink" Target="http://pandas.pydata.org/pandas-docs/dev/10min.html" TargetMode="External"/><Relationship Id="rId10" Type="http://schemas.openxmlformats.org/officeDocument/2006/relationships/hyperlink" Target="http://cran.r-project.org/doc/contrib/Torfs%2BBrauer-Short-R-Intro.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kent\AppData\Roaming\Microsoft\Templates\WileySD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\Users\kkent\AppData\Roaming\Microsoft\Templates\WileySD2007.dotm</Template>
  <TotalTime>266</TotalTime>
  <Pages>16</Pages>
  <Words>4466</Words>
  <Characters>25458</Characters>
  <Application>Microsoft Macintosh Word</Application>
  <DocSecurity>0</DocSecurity>
  <Lines>212</Lines>
  <Paragraphs>50</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31264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Russell Thomas</cp:lastModifiedBy>
  <cp:revision>7</cp:revision>
  <dcterms:created xsi:type="dcterms:W3CDTF">2013-08-20T00:13:00Z</dcterms:created>
  <dcterms:modified xsi:type="dcterms:W3CDTF">2013-08-20T17:57:00Z</dcterms:modified>
</cp:coreProperties>
</file>