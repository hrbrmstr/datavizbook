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4A04C" w14:textId="50DD4E2F" w:rsidR="00A77B3E" w:rsidRDefault="00D97E64" w:rsidP="00C071CB">
      <w:pPr>
        <w:pStyle w:val="ChapterTitle"/>
      </w:pPr>
      <w:r>
        <w:t xml:space="preserve">Chapter 7: </w:t>
      </w:r>
      <w:r w:rsidR="002916D1">
        <w:t xml:space="preserve">Learning </w:t>
      </w:r>
      <w:r w:rsidR="003560F1">
        <w:t>f</w:t>
      </w:r>
      <w:r w:rsidR="002916D1">
        <w:t>rom S</w:t>
      </w:r>
      <w:r w:rsidR="00E2161C">
        <w:t>ecurity Failures</w:t>
      </w:r>
    </w:p>
    <w:p w14:paraId="1B854FDE" w14:textId="413823E0" w:rsidR="00A77B3E" w:rsidRDefault="00D97E64" w:rsidP="00C071CB">
      <w:pPr>
        <w:pStyle w:val="Epigraph"/>
      </w:pPr>
      <w:r>
        <w:t>In times like these when unemployment rates are up to 13</w:t>
      </w:r>
      <w:r w:rsidR="003560F1">
        <w:t xml:space="preserve"> percent</w:t>
      </w:r>
      <w:r>
        <w:t>, income has fallen by 5</w:t>
      </w:r>
      <w:r w:rsidR="003560F1">
        <w:t xml:space="preserve"> percent,</w:t>
      </w:r>
      <w:r>
        <w:t xml:space="preserve"> and suicide rates are climbing</w:t>
      </w:r>
      <w:r w:rsidR="003560F1">
        <w:t>,</w:t>
      </w:r>
      <w:r>
        <w:t xml:space="preserve"> I get so angry that the government is wasting money on things like </w:t>
      </w:r>
      <w:r w:rsidR="00B90128">
        <w:t xml:space="preserve">the </w:t>
      </w:r>
      <w:r>
        <w:t>collection of statistics!</w:t>
      </w:r>
    </w:p>
    <w:p w14:paraId="6455B8D6" w14:textId="77777777" w:rsidR="00A77B3E" w:rsidRDefault="00D97E64" w:rsidP="00C071CB">
      <w:pPr>
        <w:pStyle w:val="EpigraphSource"/>
      </w:pPr>
      <w:r>
        <w:t xml:space="preserve">Hans Rosling, quoting a caller on a radio talk show, </w:t>
      </w:r>
      <w:r>
        <w:rPr>
          <w:i/>
          <w:iCs/>
        </w:rPr>
        <w:t>The Joy of Stats</w:t>
      </w:r>
    </w:p>
    <w:p w14:paraId="7DA43AFD" w14:textId="7DDBE1EA" w:rsidR="00534A79"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rsidR="00EA465B">
        <w:t xml:space="preserve">. </w:t>
      </w:r>
      <w:r>
        <w:t xml:space="preserve">They see the event as </w:t>
      </w:r>
      <w:r w:rsidR="007E442E">
        <w:t xml:space="preserve">a sign of failure or an embarrassment </w:t>
      </w:r>
      <w:r>
        <w:t xml:space="preserve">and everything they do </w:t>
      </w:r>
      <w:r w:rsidR="003068BC">
        <w:t xml:space="preserve">centers on </w:t>
      </w:r>
      <w:r>
        <w:t>minimiz</w:t>
      </w:r>
      <w:r w:rsidR="003068BC">
        <w:t>ing</w:t>
      </w:r>
      <w:r>
        <w:t xml:space="preserve"> the i</w:t>
      </w:r>
      <w:r w:rsidR="007E442E">
        <w:t>mpact and put</w:t>
      </w:r>
      <w:r w:rsidR="003068BC">
        <w:t>ting</w:t>
      </w:r>
      <w:r w:rsidR="007E442E">
        <w:t xml:space="preserve"> the event behind them</w:t>
      </w:r>
      <w:r w:rsidR="00EA465B">
        <w:t xml:space="preserve">. </w:t>
      </w:r>
      <w:r w:rsidR="007E442E">
        <w:t xml:space="preserve">In that environment, </w:t>
      </w:r>
      <w:r w:rsidR="003068BC">
        <w:t xml:space="preserve">they often overlook </w:t>
      </w:r>
      <w:r w:rsidR="00EF76BC">
        <w:t>one</w:t>
      </w:r>
      <w:r>
        <w:t xml:space="preserve"> important </w:t>
      </w:r>
      <w:r w:rsidR="007E442E">
        <w:t xml:space="preserve">task </w:t>
      </w:r>
      <w:r w:rsidR="003068BC">
        <w:t xml:space="preserve">and miss </w:t>
      </w:r>
      <w:r w:rsidR="007E442E">
        <w:t xml:space="preserve">the </w:t>
      </w:r>
      <w:r w:rsidR="00EF76BC">
        <w:t>silver lining</w:t>
      </w:r>
      <w:r w:rsidR="00534A79">
        <w:t>.</w:t>
      </w:r>
    </w:p>
    <w:p w14:paraId="2077E855" w14:textId="495D7CF5" w:rsidR="00B75DAF" w:rsidRDefault="007E442E" w:rsidP="00B75DAF">
      <w:pPr>
        <w:pStyle w:val="Para"/>
      </w:pPr>
      <w:r>
        <w:t xml:space="preserve">During such an event, </w:t>
      </w:r>
      <w:r w:rsidR="00B75DAF">
        <w:t xml:space="preserve">a rich set of a data </w:t>
      </w:r>
      <w:r>
        <w:t>is</w:t>
      </w:r>
      <w:r w:rsidR="00B75DAF">
        <w:t xml:space="preserve"> generated</w:t>
      </w:r>
      <w:r>
        <w:t xml:space="preserve"> and just waiting to be collected and analyzed</w:t>
      </w:r>
      <w:r w:rsidR="00EA465B">
        <w:t xml:space="preserve">. </w:t>
      </w:r>
      <w:r>
        <w:t>Think of it</w:t>
      </w:r>
      <w:r w:rsidR="00C02EA1">
        <w:sym w:font="Symbol" w:char="F0BE"/>
      </w:r>
      <w:proofErr w:type="gramStart"/>
      <w:r w:rsidR="00C02EA1">
        <w:t>I</w:t>
      </w:r>
      <w:r w:rsidR="00B75DAF">
        <w:t>f</w:t>
      </w:r>
      <w:proofErr w:type="gramEnd"/>
      <w:r w:rsidR="00B75DAF">
        <w:t xml:space="preserve"> </w:t>
      </w:r>
      <w:r w:rsidR="00C02EA1">
        <w:t xml:space="preserve">you </w:t>
      </w:r>
      <w:r>
        <w:t xml:space="preserve">could somehow gather that data, make sense of it, </w:t>
      </w:r>
      <w:r w:rsidR="00534A79">
        <w:t xml:space="preserve">and </w:t>
      </w:r>
      <w:r>
        <w:t xml:space="preserve">perhaps even compare and contrast it with other security events, </w:t>
      </w:r>
      <w:r w:rsidR="00C02EA1">
        <w:t xml:space="preserve">you </w:t>
      </w:r>
      <w:r w:rsidR="00B75DAF">
        <w:t xml:space="preserve">could learn how </w:t>
      </w:r>
      <w:r w:rsidR="00C02EA1">
        <w:t>to</w:t>
      </w:r>
      <w:r>
        <w:t xml:space="preserve"> </w:t>
      </w:r>
      <w:r w:rsidR="00B75DAF">
        <w:t xml:space="preserve">prevent the next </w:t>
      </w:r>
      <w:r>
        <w:t>attack</w:t>
      </w:r>
      <w:r w:rsidR="00EA465B">
        <w:t xml:space="preserve">. </w:t>
      </w:r>
      <w:r>
        <w:t xml:space="preserve">Maybe even </w:t>
      </w:r>
      <w:r w:rsidR="00C02EA1">
        <w:t>better</w:t>
      </w:r>
      <w:r>
        <w:t xml:space="preserve">, </w:t>
      </w:r>
      <w:r w:rsidR="00C02EA1">
        <w:t>you</w:t>
      </w:r>
      <w:r>
        <w:t xml:space="preserve"> could identify trends and patterns so that </w:t>
      </w:r>
      <w:r w:rsidR="00C02EA1">
        <w:t>you</w:t>
      </w:r>
      <w:r>
        <w:t xml:space="preserve"> could </w:t>
      </w:r>
      <w:r w:rsidR="00C02EA1">
        <w:t xml:space="preserve">prevent </w:t>
      </w:r>
      <w:r>
        <w:t xml:space="preserve">multiple common attacks with a single </w:t>
      </w:r>
      <w:r w:rsidR="00EF76BC">
        <w:t>preventative control</w:t>
      </w:r>
      <w:r>
        <w:t xml:space="preserve">. </w:t>
      </w:r>
      <w:r w:rsidR="00B75DAF">
        <w:t xml:space="preserve">Achieving </w:t>
      </w:r>
      <w:r w:rsidR="00534A79">
        <w:t>such a</w:t>
      </w:r>
      <w:r w:rsidR="00B75DAF">
        <w:t xml:space="preserve"> benefit is the goal of this chapter</w:t>
      </w:r>
      <w:r w:rsidR="00C02EA1">
        <w:t>. You’ll learn how to determine</w:t>
      </w:r>
      <w:r w:rsidR="00B75DAF">
        <w:t xml:space="preserve"> what data to collect and how </w:t>
      </w:r>
      <w:r w:rsidR="00C02EA1">
        <w:t>to</w:t>
      </w:r>
      <w:r>
        <w:t xml:space="preserve"> manage </w:t>
      </w:r>
      <w:r w:rsidR="00B75DAF">
        <w:t>it</w:t>
      </w:r>
      <w:r w:rsidR="00EA465B">
        <w:t xml:space="preserve">. </w:t>
      </w:r>
      <w:r w:rsidR="00C02EA1">
        <w:t>The chapter</w:t>
      </w:r>
      <w:r w:rsidR="00B75DAF">
        <w:t xml:space="preserve"> </w:t>
      </w:r>
      <w:r w:rsidR="00C02EA1">
        <w:t xml:space="preserve">also </w:t>
      </w:r>
      <w:r w:rsidR="00B75DAF">
        <w:t>discuss</w:t>
      </w:r>
      <w:r w:rsidR="00C02EA1">
        <w:t>es</w:t>
      </w:r>
      <w:r w:rsidR="00B75DAF">
        <w:t xml:space="preserve"> how </w:t>
      </w:r>
      <w:r w:rsidR="00C02EA1">
        <w:t>to</w:t>
      </w:r>
      <w:r w:rsidR="00B75DAF">
        <w:t xml:space="preserve"> analyze </w:t>
      </w:r>
      <w:r w:rsidR="00C02EA1">
        <w:t xml:space="preserve">and share </w:t>
      </w:r>
      <w:r w:rsidR="00B75DAF">
        <w:t xml:space="preserve">this data. </w:t>
      </w:r>
    </w:p>
    <w:p w14:paraId="3318D86D" w14:textId="6CB64202" w:rsidR="003544D3" w:rsidRDefault="007E442E" w:rsidP="00376F36">
      <w:pPr>
        <w:pStyle w:val="Para"/>
      </w:pPr>
      <w:r>
        <w:t xml:space="preserve">In order to tackle the challenge of learning from breach data, </w:t>
      </w:r>
      <w:r w:rsidR="00534A79">
        <w:t>this chapter</w:t>
      </w:r>
      <w:r>
        <w:t xml:space="preserve"> leverage</w:t>
      </w:r>
      <w:r w:rsidR="00534A79">
        <w:t>s</w:t>
      </w:r>
      <w:r>
        <w:t xml:space="preserve"> the </w:t>
      </w:r>
      <w:r w:rsidR="00815D71" w:rsidRPr="00815D71">
        <w:rPr>
          <w:bCs/>
        </w:rPr>
        <w:t>Vocabulary for Event Recording and Incident Sharing</w:t>
      </w:r>
      <w:r w:rsidR="00815D71">
        <w:rPr>
          <w:bCs/>
        </w:rPr>
        <w:t xml:space="preserve"> (</w:t>
      </w:r>
      <w:r>
        <w:t>VERIS</w:t>
      </w:r>
      <w:r w:rsidR="00815D71">
        <w:t>)</w:t>
      </w:r>
      <w:r>
        <w:t xml:space="preserve"> framework</w:t>
      </w:r>
      <w:r w:rsidR="00EA465B">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r w:rsidR="00EA465B">
        <w:t xml:space="preserve">. </w:t>
      </w:r>
      <w:r w:rsidR="00376F36">
        <w:t>In an effort to promote adoption and use, Verizon has opened VERIS</w:t>
      </w:r>
      <w:r w:rsidR="00534A79">
        <w:t>.</w:t>
      </w:r>
      <w:r w:rsidR="00376F36">
        <w:t xml:space="preserve"> </w:t>
      </w:r>
      <w:r w:rsidR="00534A79">
        <w:t>Details about i</w:t>
      </w:r>
      <w:r w:rsidR="00376F36">
        <w:t xml:space="preserve">ts use </w:t>
      </w:r>
      <w:r w:rsidR="003544D3">
        <w:t xml:space="preserve">and implementation </w:t>
      </w:r>
      <w:r w:rsidR="00376F36">
        <w:t xml:space="preserve">are hosted at </w:t>
      </w:r>
      <w:hyperlink r:id="rId8" w:history="1">
        <w:r w:rsidR="005F2B12" w:rsidRPr="00B97E28">
          <w:rPr>
            <w:rStyle w:val="InlineURL"/>
          </w:rPr>
          <w:t>http://veriscommunity.net</w:t>
        </w:r>
      </w:hyperlink>
      <w:r w:rsidR="00EA465B" w:rsidRPr="00B97E28">
        <w:t xml:space="preserve">. </w:t>
      </w:r>
      <w:r w:rsidR="00EF76BC" w:rsidRPr="00B97E28">
        <w:t>Because it is open, any</w:t>
      </w:r>
      <w:r w:rsidR="00EF76BC">
        <w:t xml:space="preserve"> organization </w:t>
      </w:r>
      <w:r w:rsidR="00534A79">
        <w:t>can</w:t>
      </w:r>
      <w:r w:rsidR="00EF76BC">
        <w:t xml:space="preserve"> adopt the framework and start collecting data from their own internal events</w:t>
      </w:r>
      <w:r w:rsidR="00534A79">
        <w:t>.</w:t>
      </w:r>
      <w:r w:rsidR="00EF76BC">
        <w:t xml:space="preserve"> </w:t>
      </w:r>
      <w:r w:rsidR="00534A79">
        <w:t>W</w:t>
      </w:r>
      <w:r w:rsidR="00EF76BC">
        <w:t>hen it comes to information sharing, the data will be ready to pass around and exchange.</w:t>
      </w:r>
    </w:p>
    <w:p w14:paraId="64F68486" w14:textId="77777777" w:rsidR="003615EC" w:rsidRDefault="003615EC" w:rsidP="003615EC">
      <w:pPr>
        <w:pStyle w:val="FeatureType"/>
      </w:pPr>
      <w:proofErr w:type="gramStart"/>
      <w:r>
        <w:t>type</w:t>
      </w:r>
      <w:proofErr w:type="gramEnd"/>
      <w:r>
        <w:t>="note"</w:t>
      </w:r>
    </w:p>
    <w:p w14:paraId="60470429" w14:textId="77777777" w:rsidR="003615EC" w:rsidRDefault="003615EC" w:rsidP="00B97E28">
      <w:pPr>
        <w:pStyle w:val="FeaturePara"/>
      </w:pPr>
      <w:r w:rsidRPr="003615EC">
        <w:lastRenderedPageBreak/>
        <w:t xml:space="preserve">The Verizon Data Breach Investigations Report (DBIR) leverages the VERIS framework for its data collection and data analysis and may help </w:t>
      </w:r>
      <w:proofErr w:type="gramStart"/>
      <w:r w:rsidRPr="003615EC">
        <w:t>the you</w:t>
      </w:r>
      <w:proofErr w:type="gramEnd"/>
      <w:r w:rsidRPr="003615EC">
        <w:t xml:space="preserve"> get a context for this chapter. The most recent report can be found at </w:t>
      </w:r>
      <w:r w:rsidRPr="00B97E28">
        <w:rPr>
          <w:rStyle w:val="InlineCode"/>
        </w:rPr>
        <w:t>www.verizonenterprise.com/DBIR/</w:t>
      </w:r>
    </w:p>
    <w:p w14:paraId="1F777FEC" w14:textId="42E2542E" w:rsidR="00C071CB" w:rsidRDefault="003544D3" w:rsidP="00B020D2">
      <w:pPr>
        <w:pStyle w:val="Para"/>
      </w:pPr>
      <w:r>
        <w:t>Besides being an open framework, VERIS has another benefit</w:t>
      </w:r>
      <w:r w:rsidR="00EA465B">
        <w:t xml:space="preserve">. </w:t>
      </w:r>
      <w:r>
        <w:t xml:space="preserve">There is a </w:t>
      </w:r>
      <w:r w:rsidR="00EF76BC">
        <w:t xml:space="preserve">relatively new </w:t>
      </w:r>
      <w:r w:rsidR="00BB14F5">
        <w:t xml:space="preserve">project called the </w:t>
      </w:r>
      <w:r>
        <w:t>VERIS Community Database (VCDB)</w:t>
      </w:r>
      <w:r w:rsidR="00AF2279">
        <w:t xml:space="preserve"> that</w:t>
      </w:r>
      <w:r w:rsidR="004551C4">
        <w:t xml:space="preserve"> </w:t>
      </w:r>
      <w:r>
        <w:t xml:space="preserve">offers a </w:t>
      </w:r>
      <w:r w:rsidR="00BB14F5">
        <w:t xml:space="preserve">free and </w:t>
      </w:r>
      <w:r>
        <w:t>downloadable data set of publicly disclosed security events</w:t>
      </w:r>
      <w:r w:rsidR="00EF76BC">
        <w:t>, which are all recorded</w:t>
      </w:r>
      <w:r>
        <w:t xml:space="preserve"> using the VERIS format</w:t>
      </w:r>
      <w:r w:rsidR="00EA465B">
        <w:t xml:space="preserve">. </w:t>
      </w:r>
      <w:r>
        <w:t xml:space="preserve">This means </w:t>
      </w:r>
      <w:r w:rsidR="00AF2279">
        <w:t>you</w:t>
      </w:r>
      <w:r>
        <w:t xml:space="preserve"> have thousands of VERIS record</w:t>
      </w:r>
      <w:r w:rsidR="00BB14F5">
        <w:t xml:space="preserve">s </w:t>
      </w:r>
      <w:r w:rsidR="00AF2279">
        <w:t xml:space="preserve">you </w:t>
      </w:r>
      <w:r w:rsidR="00BB14F5">
        <w:t>can download and analyze throughout</w:t>
      </w:r>
      <w:r>
        <w:t xml:space="preserve"> this chapter</w:t>
      </w:r>
      <w:r w:rsidR="00EA465B">
        <w:t xml:space="preserve">. </w:t>
      </w:r>
      <w:r w:rsidR="00BB14F5">
        <w:t xml:space="preserve">At the time of this writing, </w:t>
      </w:r>
      <w:r w:rsidR="00EF76BC">
        <w:t xml:space="preserve">the </w:t>
      </w:r>
      <w:r w:rsidR="00BB14F5">
        <w:t xml:space="preserve">VCDB </w:t>
      </w:r>
      <w:r w:rsidR="00EF76BC">
        <w:t xml:space="preserve">data </w:t>
      </w:r>
      <w:r w:rsidR="00BB14F5">
        <w:t xml:space="preserve">is being housed at </w:t>
      </w:r>
      <w:proofErr w:type="spellStart"/>
      <w:r w:rsidR="00BB14F5">
        <w:t>Git</w:t>
      </w:r>
      <w:r w:rsidR="00930F4D">
        <w:t>H</w:t>
      </w:r>
      <w:r w:rsidR="00BB14F5">
        <w:t>ub</w:t>
      </w:r>
      <w:proofErr w:type="spellEnd"/>
      <w:r w:rsidR="00BB14F5">
        <w:t xml:space="preserve"> </w:t>
      </w:r>
      <w:r w:rsidR="00BB14F5" w:rsidRPr="00B97E28">
        <w:t>(</w:t>
      </w:r>
      <w:r w:rsidR="00782C65" w:rsidRPr="00782C65">
        <w:rPr>
          <w:rStyle w:val="InlineURL"/>
        </w:rPr>
        <w:t>https://github.com/vz-risk/VCDB</w:t>
      </w:r>
      <w:r w:rsidR="005F2B12" w:rsidRPr="00782C65">
        <w:t>).</w:t>
      </w:r>
    </w:p>
    <w:p w14:paraId="46735135" w14:textId="77034E1B" w:rsidR="00C071CB" w:rsidRDefault="00C071CB" w:rsidP="00C071CB">
      <w:pPr>
        <w:pStyle w:val="H1"/>
      </w:pPr>
      <w:r>
        <w:t xml:space="preserve">Setting </w:t>
      </w:r>
      <w:r w:rsidR="00EA465B">
        <w:t>U</w:t>
      </w:r>
      <w:r>
        <w:t>p the Research</w:t>
      </w:r>
    </w:p>
    <w:p w14:paraId="50FF3B3D" w14:textId="746D9EDD" w:rsidR="00A77B3E" w:rsidRDefault="00D97E64" w:rsidP="001E27F2">
      <w:pPr>
        <w:pStyle w:val="Para"/>
      </w:pPr>
      <w:r>
        <w:t xml:space="preserve">First and foremost, </w:t>
      </w:r>
      <w:r w:rsidR="00B06A93">
        <w:t>you should</w:t>
      </w:r>
      <w:r>
        <w:t xml:space="preserve"> approach </w:t>
      </w:r>
      <w:r w:rsidR="00B06A93">
        <w:t xml:space="preserve">this </w:t>
      </w:r>
      <w:r>
        <w:t xml:space="preserve">breach </w:t>
      </w:r>
      <w:r w:rsidR="00D5149B">
        <w:t>analysis</w:t>
      </w:r>
      <w:r>
        <w:t xml:space="preserve"> as </w:t>
      </w:r>
      <w:r w:rsidR="00B020D2">
        <w:t>a</w:t>
      </w:r>
      <w:r>
        <w:t xml:space="preserve"> research project</w:t>
      </w:r>
      <w:r w:rsidR="00EA465B">
        <w:t xml:space="preserve">. </w:t>
      </w:r>
      <w:r>
        <w:t xml:space="preserve">If </w:t>
      </w:r>
      <w:r w:rsidR="00B06A93">
        <w:t xml:space="preserve">you </w:t>
      </w:r>
      <w:r>
        <w:t>think of this as a “metrics program” or a “security project</w:t>
      </w:r>
      <w:r w:rsidR="00B06A93">
        <w:t>,</w:t>
      </w:r>
      <w:r>
        <w:t xml:space="preserve">” </w:t>
      </w:r>
      <w:r w:rsidR="00B06A93">
        <w:t>you</w:t>
      </w:r>
      <w:r>
        <w:t xml:space="preserve"> </w:t>
      </w:r>
      <w:r w:rsidR="00B06A93">
        <w:t xml:space="preserve">might </w:t>
      </w:r>
      <w:r w:rsidR="00B020D2">
        <w:t xml:space="preserve">fool </w:t>
      </w:r>
      <w:r w:rsidR="00B06A93">
        <w:t xml:space="preserve">yourself </w:t>
      </w:r>
      <w:r w:rsidR="00B020D2">
        <w:t xml:space="preserve">into thinking </w:t>
      </w:r>
      <w:r>
        <w:t>this is somehow unique to information security</w:t>
      </w:r>
      <w:r w:rsidR="00B06A93">
        <w:t>,</w:t>
      </w:r>
      <w:r>
        <w:t xml:space="preserve"> </w:t>
      </w:r>
      <w:r w:rsidR="00B06A93">
        <w:t>but</w:t>
      </w:r>
      <w:r>
        <w:t xml:space="preserve"> it isn’t</w:t>
      </w:r>
      <w:r w:rsidR="00EA465B">
        <w:t xml:space="preserve">. </w:t>
      </w:r>
      <w:r>
        <w:t xml:space="preserve">This is all about data collection and analysis, something that has been done countless times before across many </w:t>
      </w:r>
      <w:r w:rsidR="00D5149B">
        <w:t>disciplines</w:t>
      </w:r>
      <w:r w:rsidR="00B020D2">
        <w:t xml:space="preserve"> and generations</w:t>
      </w:r>
      <w:r w:rsidR="00EA465B">
        <w:t xml:space="preserve">. </w:t>
      </w:r>
      <w:r w:rsidR="00D5149B">
        <w:t xml:space="preserve">Approaching this as if it </w:t>
      </w:r>
      <w:r w:rsidR="00B06A93">
        <w:t xml:space="preserve">were </w:t>
      </w:r>
      <w:r w:rsidR="00D5149B">
        <w:t>a unique project and trying to reinvent</w:t>
      </w:r>
      <w:r>
        <w:t xml:space="preserve"> the (data analysis) wheel</w:t>
      </w:r>
      <w:r w:rsidR="00B06A93">
        <w:t xml:space="preserve"> is not </w:t>
      </w:r>
      <w:r w:rsidR="00D5149B">
        <w:t>only</w:t>
      </w:r>
      <w:r>
        <w:t xml:space="preserve"> wasteful of time and resources, </w:t>
      </w:r>
      <w:r w:rsidR="00D5149B">
        <w:t xml:space="preserve">but </w:t>
      </w:r>
      <w:r w:rsidR="00B06A93">
        <w:t>you</w:t>
      </w:r>
      <w:r>
        <w:t>’d be laughed at and ridiculed by all the grown-up data scientists</w:t>
      </w:r>
      <w:r w:rsidR="00EA465B">
        <w:t xml:space="preserve">. </w:t>
      </w:r>
      <w:r>
        <w:t>Let’</w:t>
      </w:r>
      <w:r w:rsidR="00B020D2">
        <w:t>s avoid all that and call this what it is</w:t>
      </w:r>
      <w:r w:rsidR="00B06A93">
        <w:sym w:font="Symbol" w:char="F0BE"/>
      </w:r>
      <w:r>
        <w:t xml:space="preserve">a research project. </w:t>
      </w:r>
    </w:p>
    <w:p w14:paraId="6A907CF5" w14:textId="1D2A7D16" w:rsidR="00A77B3E" w:rsidRDefault="00D97E64" w:rsidP="001E27F2">
      <w:pPr>
        <w:pStyle w:val="Para"/>
      </w:pPr>
      <w:r>
        <w:t xml:space="preserve">Most of </w:t>
      </w:r>
      <w:r w:rsidR="00B06A93">
        <w:t xml:space="preserve">the </w:t>
      </w:r>
      <w:r>
        <w:t>work in this book has been of an exploratory nature</w:t>
      </w:r>
      <w:r w:rsidR="00EA465B">
        <w:t xml:space="preserve">. </w:t>
      </w:r>
      <w:r w:rsidR="00B06A93">
        <w:t xml:space="preserve">You </w:t>
      </w:r>
      <w:r>
        <w:t xml:space="preserve">worked with data to see what it contained and then formed the questions </w:t>
      </w:r>
      <w:r w:rsidR="00B06A93">
        <w:t xml:space="preserve">you </w:t>
      </w:r>
      <w:r>
        <w:t>want</w:t>
      </w:r>
      <w:r w:rsidR="00B06A93">
        <w:t>ed</w:t>
      </w:r>
      <w:r>
        <w:t xml:space="preserve"> to answer with the data</w:t>
      </w:r>
      <w:r w:rsidR="00D5149B">
        <w:t xml:space="preserve"> and went back into the data</w:t>
      </w:r>
      <w:r w:rsidR="00EA465B">
        <w:t xml:space="preserve">. </w:t>
      </w:r>
      <w:r>
        <w:t xml:space="preserve">This effort is different because </w:t>
      </w:r>
      <w:r w:rsidR="00B06A93">
        <w:t xml:space="preserve">you </w:t>
      </w:r>
      <w:r>
        <w:t>are starting with no data</w:t>
      </w:r>
      <w:r w:rsidR="00EA465B">
        <w:t xml:space="preserve">. </w:t>
      </w:r>
      <w:r>
        <w:t xml:space="preserve">If </w:t>
      </w:r>
      <w:r w:rsidR="00B06A93">
        <w:t xml:space="preserve">you </w:t>
      </w:r>
      <w:r>
        <w:t xml:space="preserve">jumped right in and started to collect </w:t>
      </w:r>
      <w:r w:rsidR="00D5149B">
        <w:t xml:space="preserve">the </w:t>
      </w:r>
      <w:r>
        <w:t xml:space="preserve">breach data, </w:t>
      </w:r>
      <w:r w:rsidR="00B06A93">
        <w:t>you</w:t>
      </w:r>
      <w:r>
        <w:t xml:space="preserve">’d waste countless resources, capture data that </w:t>
      </w:r>
      <w:r w:rsidR="00B06A93">
        <w:t>you</w:t>
      </w:r>
      <w:r>
        <w:t>’d discov</w:t>
      </w:r>
      <w:r w:rsidR="00D5149B">
        <w:t>er later to be meaningless</w:t>
      </w:r>
      <w:r w:rsidR="00B06A93">
        <w:t>,</w:t>
      </w:r>
      <w:r w:rsidR="00D5149B">
        <w:t xml:space="preserve"> and end up</w:t>
      </w:r>
      <w:r>
        <w:t xml:space="preserve"> wishing </w:t>
      </w:r>
      <w:r w:rsidR="00B06A93">
        <w:t xml:space="preserve">you </w:t>
      </w:r>
      <w:r>
        <w:t xml:space="preserve">had data </w:t>
      </w:r>
      <w:r w:rsidR="00B06A93">
        <w:t xml:space="preserve">you </w:t>
      </w:r>
      <w:r>
        <w:t>didn’t</w:t>
      </w:r>
      <w:r w:rsidR="00D5149B">
        <w:t xml:space="preserve"> collect</w:t>
      </w:r>
      <w:r w:rsidR="00EA465B">
        <w:t xml:space="preserve">. </w:t>
      </w:r>
      <w:r>
        <w:t xml:space="preserve">Therefore, </w:t>
      </w:r>
      <w:r w:rsidR="003615EC">
        <w:t>i</w:t>
      </w:r>
      <w:r w:rsidR="00B06A93">
        <w:t>t’s better</w:t>
      </w:r>
      <w:r>
        <w:t xml:space="preserve"> to set a frame for this effort and </w:t>
      </w:r>
      <w:r w:rsidR="00EF76BC">
        <w:t>think of</w:t>
      </w:r>
      <w:r>
        <w:t xml:space="preserve"> a handful of questions </w:t>
      </w:r>
      <w:r w:rsidR="00B06A93">
        <w:t>you</w:t>
      </w:r>
      <w:r>
        <w:t>’d like to explore</w:t>
      </w:r>
      <w:r w:rsidR="00EA465B">
        <w:t xml:space="preserve">. </w:t>
      </w:r>
      <w:r>
        <w:t xml:space="preserve">From that, </w:t>
      </w:r>
      <w:r w:rsidR="00B06A93">
        <w:t>you can</w:t>
      </w:r>
      <w:r>
        <w:t xml:space="preserve"> determine </w:t>
      </w:r>
      <w:r w:rsidR="00B06A93">
        <w:t xml:space="preserve">which </w:t>
      </w:r>
      <w:r>
        <w:t xml:space="preserve">data points </w:t>
      </w:r>
      <w:r w:rsidR="00B06A93">
        <w:t xml:space="preserve">you </w:t>
      </w:r>
      <w:r>
        <w:t>want to collect.</w:t>
      </w:r>
    </w:p>
    <w:p w14:paraId="4416AF20" w14:textId="73FBB2FC" w:rsidR="005F64C9" w:rsidRDefault="00B020D2" w:rsidP="001E27F2">
      <w:pPr>
        <w:pStyle w:val="Para"/>
      </w:pPr>
      <w:r>
        <w:t>VERIS was developed to support the strategic decision process</w:t>
      </w:r>
      <w:r w:rsidR="00EA465B">
        <w:t xml:space="preserve">. </w:t>
      </w:r>
      <w:r w:rsidR="00EF76BC">
        <w:t>In other words, w</w:t>
      </w:r>
      <w:r>
        <w:t xml:space="preserve">here can </w:t>
      </w:r>
      <w:r w:rsidR="00826CEF">
        <w:t xml:space="preserve">you </w:t>
      </w:r>
      <w:r>
        <w:t xml:space="preserve">focus </w:t>
      </w:r>
      <w:r w:rsidR="00826CEF">
        <w:t>y</w:t>
      </w:r>
      <w:r>
        <w:t xml:space="preserve">our limited resources to get the biggest benefit for </w:t>
      </w:r>
      <w:r w:rsidR="00826CEF">
        <w:t>y</w:t>
      </w:r>
      <w:r>
        <w:t>our security spending</w:t>
      </w:r>
      <w:r w:rsidR="00EA465B">
        <w:t xml:space="preserve">? </w:t>
      </w:r>
      <w:r w:rsidR="005F64C9">
        <w:t xml:space="preserve">Given a list of audit findings or remediation projects, how can </w:t>
      </w:r>
      <w:r w:rsidR="00826CEF">
        <w:t xml:space="preserve">you </w:t>
      </w:r>
      <w:r w:rsidR="005F64C9">
        <w:t xml:space="preserve">prioritize those so </w:t>
      </w:r>
      <w:r w:rsidR="00826CEF">
        <w:t xml:space="preserve">you </w:t>
      </w:r>
      <w:r w:rsidR="005F64C9">
        <w:t>fix the most critical first</w:t>
      </w:r>
      <w:r w:rsidR="00EA465B">
        <w:t xml:space="preserve">? </w:t>
      </w:r>
      <w:r w:rsidR="005F64C9">
        <w:t xml:space="preserve">Perhaps even more importantly, </w:t>
      </w:r>
      <w:r w:rsidR="00826CEF">
        <w:t xml:space="preserve">you </w:t>
      </w:r>
      <w:r w:rsidR="005F64C9">
        <w:t xml:space="preserve">also want to </w:t>
      </w:r>
      <w:r w:rsidR="00BC5355">
        <w:t xml:space="preserve">answer </w:t>
      </w:r>
      <w:r w:rsidR="005F64C9">
        <w:t xml:space="preserve">the opposite questions. </w:t>
      </w:r>
      <w:r w:rsidR="00DE5057">
        <w:t>C</w:t>
      </w:r>
      <w:r w:rsidR="005F64C9">
        <w:t xml:space="preserve">an </w:t>
      </w:r>
      <w:r w:rsidR="00BC5355">
        <w:t xml:space="preserve">you </w:t>
      </w:r>
      <w:r w:rsidR="005F64C9">
        <w:t xml:space="preserve">identify areas and tasks where </w:t>
      </w:r>
      <w:r w:rsidR="00717161">
        <w:t xml:space="preserve">you </w:t>
      </w:r>
      <w:r w:rsidR="005F64C9">
        <w:t xml:space="preserve">do </w:t>
      </w:r>
      <w:r w:rsidR="005F64C9">
        <w:rPr>
          <w:i/>
        </w:rPr>
        <w:t>not</w:t>
      </w:r>
      <w:r w:rsidR="005F64C9">
        <w:t xml:space="preserve"> want </w:t>
      </w:r>
      <w:r w:rsidR="005F64C9">
        <w:lastRenderedPageBreak/>
        <w:t xml:space="preserve">to spend </w:t>
      </w:r>
      <w:r w:rsidR="00BC5355">
        <w:t>y</w:t>
      </w:r>
      <w:r w:rsidR="005F64C9">
        <w:t>our time and money</w:t>
      </w:r>
      <w:r w:rsidR="00EA465B">
        <w:t xml:space="preserve">? </w:t>
      </w:r>
      <w:r w:rsidR="005F64C9">
        <w:t xml:space="preserve">Supporting these questions </w:t>
      </w:r>
      <w:r w:rsidR="00BC5355">
        <w:t>is the</w:t>
      </w:r>
      <w:r w:rsidR="005F64C9">
        <w:t xml:space="preserve"> goal </w:t>
      </w:r>
      <w:r w:rsidR="00BC5355">
        <w:t xml:space="preserve">of </w:t>
      </w:r>
      <w:r w:rsidR="005F64C9">
        <w:t>this chapter and can be summarized as</w:t>
      </w:r>
      <w:r w:rsidR="00BC5355">
        <w:t xml:space="preserve"> follows</w:t>
      </w:r>
      <w:r w:rsidR="005F64C9">
        <w:t>:</w:t>
      </w:r>
    </w:p>
    <w:p w14:paraId="35493C96" w14:textId="3616B630" w:rsidR="005F64C9" w:rsidRPr="00B97E28" w:rsidRDefault="00BC5355" w:rsidP="001E27F2">
      <w:pPr>
        <w:pStyle w:val="Para"/>
        <w:rPr>
          <w:i/>
        </w:rPr>
      </w:pPr>
      <w:r>
        <w:rPr>
          <w:i/>
        </w:rPr>
        <w:t>The</w:t>
      </w:r>
      <w:r w:rsidRPr="00B97E28">
        <w:rPr>
          <w:i/>
        </w:rPr>
        <w:t xml:space="preserve"> </w:t>
      </w:r>
      <w:r w:rsidR="005F64C9" w:rsidRPr="00B97E28">
        <w:rPr>
          <w:i/>
        </w:rPr>
        <w:t xml:space="preserve">goal in collecting and analyzing breach data is to support </w:t>
      </w:r>
      <w:r w:rsidR="004F3232" w:rsidRPr="00B97E28">
        <w:rPr>
          <w:i/>
        </w:rPr>
        <w:t>the decision</w:t>
      </w:r>
      <w:r>
        <w:rPr>
          <w:i/>
        </w:rPr>
        <w:t>-</w:t>
      </w:r>
      <w:r w:rsidR="004F3232" w:rsidRPr="00B97E28">
        <w:rPr>
          <w:i/>
        </w:rPr>
        <w:t>making process within security leadership.</w:t>
      </w:r>
    </w:p>
    <w:p w14:paraId="55A617CA" w14:textId="172A2DEE" w:rsidR="005F64C9" w:rsidRDefault="005F64C9" w:rsidP="005F64C9">
      <w:pPr>
        <w:pStyle w:val="Para"/>
      </w:pPr>
      <w:r>
        <w:t xml:space="preserve">Notice the word </w:t>
      </w:r>
      <w:r w:rsidRPr="00B97E28">
        <w:rPr>
          <w:i/>
        </w:rPr>
        <w:t>support</w:t>
      </w:r>
      <w:r>
        <w:t xml:space="preserve"> in there</w:t>
      </w:r>
      <w:r w:rsidR="00EA465B">
        <w:t xml:space="preserve">. </w:t>
      </w:r>
      <w:r>
        <w:t xml:space="preserve">This research will exist to </w:t>
      </w:r>
      <w:r w:rsidRPr="004F3232">
        <w:rPr>
          <w:i/>
        </w:rPr>
        <w:t>support</w:t>
      </w:r>
      <w:r>
        <w:t xml:space="preserve"> a decision process</w:t>
      </w:r>
      <w:r w:rsidR="00EA465B">
        <w:t xml:space="preserve">. </w:t>
      </w:r>
      <w:r>
        <w:t>It is not intended to be or replace the decision process</w:t>
      </w:r>
      <w:r w:rsidR="00EA465B">
        <w:t xml:space="preserve">. </w:t>
      </w:r>
      <w:r w:rsidR="000F6745">
        <w:t xml:space="preserve">You </w:t>
      </w:r>
      <w:r>
        <w:t xml:space="preserve">need to have the wherewithal to recognize that </w:t>
      </w:r>
      <w:r w:rsidR="004F3232">
        <w:t xml:space="preserve">security </w:t>
      </w:r>
      <w:r>
        <w:t xml:space="preserve">prioritization is a complex issue and </w:t>
      </w:r>
      <w:r w:rsidR="00DE5057">
        <w:t>those working in the industry</w:t>
      </w:r>
      <w:r w:rsidR="000F6745">
        <w:t xml:space="preserve"> </w:t>
      </w:r>
      <w:r>
        <w:t>are just beginning to scrape away at it</w:t>
      </w:r>
      <w:r w:rsidR="00EA465B">
        <w:t xml:space="preserve">. </w:t>
      </w:r>
      <w:r>
        <w:t>At this point</w:t>
      </w:r>
      <w:r w:rsidR="004F3232">
        <w:t xml:space="preserve"> in that scraping</w:t>
      </w:r>
      <w:r>
        <w:t xml:space="preserve">, where </w:t>
      </w:r>
      <w:r w:rsidR="000F6745">
        <w:t xml:space="preserve">you </w:t>
      </w:r>
      <w:r>
        <w:t xml:space="preserve">have very little data, </w:t>
      </w:r>
      <w:r w:rsidR="000F6745">
        <w:t xml:space="preserve">you </w:t>
      </w:r>
      <w:r>
        <w:t xml:space="preserve">should not make the assumption that </w:t>
      </w:r>
      <w:r w:rsidR="000F6745">
        <w:t>you</w:t>
      </w:r>
      <w:r>
        <w:t xml:space="preserve">’ll get </w:t>
      </w:r>
      <w:r w:rsidR="00E617C5">
        <w:t>the research</w:t>
      </w:r>
      <w:r>
        <w:t xml:space="preserve"> </w:t>
      </w:r>
      <w:r w:rsidR="00E617C5">
        <w:t>perfect</w:t>
      </w:r>
      <w:r w:rsidR="00EF76BC">
        <w:t xml:space="preserve"> right out of the gate</w:t>
      </w:r>
      <w:r w:rsidR="00EA465B">
        <w:t xml:space="preserve">. </w:t>
      </w:r>
      <w:r w:rsidR="000F6745">
        <w:t xml:space="preserve">You </w:t>
      </w:r>
      <w:r w:rsidR="00E617C5">
        <w:t xml:space="preserve">want to focus on how much uncertainty </w:t>
      </w:r>
      <w:r w:rsidR="000F6745">
        <w:t xml:space="preserve">you </w:t>
      </w:r>
      <w:r w:rsidR="00E617C5">
        <w:t xml:space="preserve">have now and strive to reduce that uncertainty as much as </w:t>
      </w:r>
      <w:r w:rsidR="000F6745">
        <w:t xml:space="preserve">you </w:t>
      </w:r>
      <w:r w:rsidR="00E617C5">
        <w:t>can through this work</w:t>
      </w:r>
      <w:r w:rsidR="00EA465B">
        <w:t xml:space="preserve">. </w:t>
      </w:r>
      <w:r w:rsidR="00E617C5">
        <w:t xml:space="preserve">The decisions have </w:t>
      </w:r>
      <w:r w:rsidR="00717161">
        <w:t xml:space="preserve">been </w:t>
      </w:r>
      <w:r w:rsidR="00E617C5">
        <w:t xml:space="preserve">made </w:t>
      </w:r>
      <w:r w:rsidR="00717161">
        <w:t xml:space="preserve">for far too long </w:t>
      </w:r>
      <w:r w:rsidR="00E617C5">
        <w:t>without data analysis</w:t>
      </w:r>
      <w:r w:rsidR="00EA465B">
        <w:t xml:space="preserve">. </w:t>
      </w:r>
      <w:r w:rsidR="000F6745">
        <w:t xml:space="preserve">You </w:t>
      </w:r>
      <w:r w:rsidR="00E617C5">
        <w:t xml:space="preserve">need to support that decision process so it uses every bit of information </w:t>
      </w:r>
      <w:r w:rsidR="000F6745">
        <w:t>you can</w:t>
      </w:r>
      <w:r w:rsidR="00E617C5">
        <w:t xml:space="preserve"> gather.</w:t>
      </w:r>
    </w:p>
    <w:p w14:paraId="5FEB7D4B" w14:textId="1084FFC0" w:rsidR="005F64C9" w:rsidRDefault="005F64C9" w:rsidP="005F64C9">
      <w:pPr>
        <w:pStyle w:val="FeatureType"/>
      </w:pPr>
      <w:proofErr w:type="gramStart"/>
      <w:r>
        <w:t>type</w:t>
      </w:r>
      <w:proofErr w:type="gramEnd"/>
      <w:r>
        <w:t>="</w:t>
      </w:r>
      <w:r w:rsidR="00717161">
        <w:t>general</w:t>
      </w:r>
      <w:r>
        <w:t>"</w:t>
      </w:r>
    </w:p>
    <w:p w14:paraId="68328913" w14:textId="0B418971" w:rsidR="005F64C9" w:rsidRDefault="004F3232" w:rsidP="005F64C9">
      <w:pPr>
        <w:pStyle w:val="FeatureTitle"/>
        <w:rPr>
          <w:bCs/>
        </w:rPr>
      </w:pPr>
      <w:r>
        <w:rPr>
          <w:bCs/>
        </w:rPr>
        <w:t xml:space="preserve">Breach </w:t>
      </w:r>
      <w:r w:rsidR="005F64C9" w:rsidRPr="001E27F2">
        <w:rPr>
          <w:bCs/>
        </w:rPr>
        <w:t xml:space="preserve">Data </w:t>
      </w:r>
      <w:r w:rsidR="007000E7">
        <w:rPr>
          <w:bCs/>
        </w:rPr>
        <w:t>Reduces</w:t>
      </w:r>
      <w:r w:rsidR="005F64C9" w:rsidRPr="001E27F2">
        <w:rPr>
          <w:bCs/>
        </w:rPr>
        <w:t xml:space="preserve"> Uncertainty</w:t>
      </w:r>
    </w:p>
    <w:p w14:paraId="75C18E24" w14:textId="0F8A8F66" w:rsidR="005F64C9" w:rsidRPr="001E27F2" w:rsidRDefault="007000E7" w:rsidP="005F64C9">
      <w:pPr>
        <w:pStyle w:val="FeaturePara"/>
      </w:pPr>
      <w:r>
        <w:t>Although</w:t>
      </w:r>
      <w:r w:rsidRPr="001E27F2">
        <w:t xml:space="preserve"> </w:t>
      </w:r>
      <w:r w:rsidR="005F64C9" w:rsidRPr="001E27F2">
        <w:t>it would be great to collect breach data to create a perfect and prescriptive list of priorities, it just won’t happen</w:t>
      </w:r>
      <w:r w:rsidR="00EA465B">
        <w:t xml:space="preserve">. </w:t>
      </w:r>
      <w:r w:rsidR="005F64C9" w:rsidRPr="001E27F2">
        <w:t xml:space="preserve">The data will simply help </w:t>
      </w:r>
      <w:r>
        <w:t>you</w:t>
      </w:r>
      <w:r w:rsidRPr="001E27F2">
        <w:t xml:space="preserve"> </w:t>
      </w:r>
      <w:r w:rsidR="005F64C9" w:rsidRPr="001E27F2">
        <w:t xml:space="preserve">know more than </w:t>
      </w:r>
      <w:r>
        <w:t>you</w:t>
      </w:r>
      <w:r w:rsidRPr="001E27F2">
        <w:t xml:space="preserve"> </w:t>
      </w:r>
      <w:r w:rsidR="005F64C9" w:rsidRPr="001E27F2">
        <w:t xml:space="preserve">currently do, but it </w:t>
      </w:r>
      <w:r w:rsidR="00F10825">
        <w:t>can’t</w:t>
      </w:r>
      <w:r w:rsidR="005F64C9" w:rsidRPr="001E27F2">
        <w:t xml:space="preserve"> definitively show </w:t>
      </w:r>
      <w:r>
        <w:t>you</w:t>
      </w:r>
      <w:r w:rsidRPr="001E27F2">
        <w:t xml:space="preserve"> </w:t>
      </w:r>
      <w:r w:rsidR="005F64C9" w:rsidRPr="001E27F2">
        <w:t>the path forward</w:t>
      </w:r>
      <w:r w:rsidR="00EA465B">
        <w:t xml:space="preserve">. </w:t>
      </w:r>
      <w:r w:rsidR="005F64C9" w:rsidRPr="001E27F2">
        <w:t xml:space="preserve">This raises the question for some whether </w:t>
      </w:r>
      <w:r>
        <w:t>it’s</w:t>
      </w:r>
      <w:r w:rsidR="005F64C9" w:rsidRPr="001E27F2">
        <w:t xml:space="preserve"> worth it</w:t>
      </w:r>
      <w:r>
        <w:t xml:space="preserve"> to collect this data</w:t>
      </w:r>
      <w:r w:rsidR="00EA465B">
        <w:t xml:space="preserve">. </w:t>
      </w:r>
      <w:r w:rsidR="005F64C9" w:rsidRPr="001E27F2">
        <w:t xml:space="preserve">Is it worth spending the time and resources to create information that doesn’t tell </w:t>
      </w:r>
      <w:r>
        <w:t>you</w:t>
      </w:r>
      <w:r w:rsidRPr="001E27F2">
        <w:t xml:space="preserve"> </w:t>
      </w:r>
      <w:r w:rsidR="00EF76BC">
        <w:t xml:space="preserve">exactly </w:t>
      </w:r>
      <w:r w:rsidR="005F64C9" w:rsidRPr="001E27F2">
        <w:t>what to do?</w:t>
      </w:r>
    </w:p>
    <w:p w14:paraId="1D76FF07" w14:textId="77777777" w:rsidR="005F64C9" w:rsidRPr="001E27F2" w:rsidRDefault="005F64C9" w:rsidP="005F64C9">
      <w:pPr>
        <w:pStyle w:val="FeaturePara"/>
      </w:pPr>
      <w:r w:rsidRPr="001E27F2">
        <w:t>The answer is an emphatic yes</w:t>
      </w:r>
      <w:r w:rsidR="00EA465B">
        <w:t xml:space="preserve">. </w:t>
      </w:r>
    </w:p>
    <w:p w14:paraId="7922846F" w14:textId="4245D24B" w:rsidR="005F64C9" w:rsidRPr="001E27F2" w:rsidRDefault="005F64C9" w:rsidP="005F64C9">
      <w:pPr>
        <w:pStyle w:val="FeaturePara"/>
      </w:pPr>
      <w:r w:rsidRPr="001E27F2">
        <w:t xml:space="preserve">Uncertainty exists in the gap between what </w:t>
      </w:r>
      <w:r w:rsidR="00777E75">
        <w:t>you</w:t>
      </w:r>
      <w:r w:rsidR="00777E75" w:rsidRPr="001E27F2">
        <w:t xml:space="preserve"> </w:t>
      </w:r>
      <w:r w:rsidRPr="001E27F2">
        <w:t xml:space="preserve">know and what </w:t>
      </w:r>
      <w:r w:rsidR="00777E75">
        <w:t>you</w:t>
      </w:r>
      <w:r w:rsidR="00777E75" w:rsidRPr="001E27F2">
        <w:t xml:space="preserve"> </w:t>
      </w:r>
      <w:r w:rsidRPr="001E27F2">
        <w:t>need to know to make the best decision</w:t>
      </w:r>
      <w:r w:rsidR="00EA465B">
        <w:t xml:space="preserve">. </w:t>
      </w:r>
      <w:r w:rsidR="00777E75">
        <w:t>Although</w:t>
      </w:r>
      <w:r w:rsidR="00777E75" w:rsidRPr="001E27F2">
        <w:t xml:space="preserve"> </w:t>
      </w:r>
      <w:r w:rsidRPr="001E27F2">
        <w:t>it’s tempting to toss out imperfect information because it contains uncertainty, the value of the information should be assessed by comparison</w:t>
      </w:r>
      <w:r w:rsidR="00EA465B">
        <w:t xml:space="preserve">. </w:t>
      </w:r>
      <w:r w:rsidRPr="001E27F2">
        <w:t xml:space="preserve">Not between the perfect information </w:t>
      </w:r>
      <w:r w:rsidR="00777E75">
        <w:t>you</w:t>
      </w:r>
      <w:r w:rsidRPr="001E27F2">
        <w:t xml:space="preserve">’d want and the information </w:t>
      </w:r>
      <w:r w:rsidR="00777E75">
        <w:t>you</w:t>
      </w:r>
      <w:r w:rsidRPr="001E27F2">
        <w:t xml:space="preserve">’ll get, but instead between the information </w:t>
      </w:r>
      <w:r w:rsidR="00777E75">
        <w:t>you</w:t>
      </w:r>
      <w:r w:rsidR="00777E75" w:rsidRPr="001E27F2">
        <w:t xml:space="preserve"> </w:t>
      </w:r>
      <w:r w:rsidRPr="001E27F2">
        <w:rPr>
          <w:i/>
          <w:iCs/>
        </w:rPr>
        <w:t>currently have</w:t>
      </w:r>
      <w:r w:rsidRPr="001E27F2">
        <w:t xml:space="preserve"> and the information </w:t>
      </w:r>
      <w:r w:rsidR="00777E75">
        <w:rPr>
          <w:i/>
          <w:iCs/>
        </w:rPr>
        <w:t>you</w:t>
      </w:r>
      <w:r w:rsidR="00777E75" w:rsidRPr="001E27F2">
        <w:rPr>
          <w:i/>
          <w:iCs/>
        </w:rPr>
        <w:t xml:space="preserve"> </w:t>
      </w:r>
      <w:r w:rsidRPr="001E27F2">
        <w:rPr>
          <w:i/>
          <w:iCs/>
        </w:rPr>
        <w:t>will have</w:t>
      </w:r>
      <w:r w:rsidR="00EA465B">
        <w:t xml:space="preserve">. </w:t>
      </w:r>
      <w:r w:rsidRPr="001E27F2">
        <w:t xml:space="preserve">This is where </w:t>
      </w:r>
      <w:r w:rsidR="00777E75">
        <w:t>you</w:t>
      </w:r>
      <w:r w:rsidR="00777E75" w:rsidRPr="001E27F2">
        <w:t xml:space="preserve"> </w:t>
      </w:r>
      <w:r w:rsidRPr="001E27F2">
        <w:t>see the value of this type of data analysis</w:t>
      </w:r>
      <w:r w:rsidR="00EA465B">
        <w:t xml:space="preserve">. </w:t>
      </w:r>
      <w:r w:rsidRPr="001E27F2">
        <w:t xml:space="preserve">Data will help </w:t>
      </w:r>
      <w:r w:rsidR="00777E75">
        <w:t>you</w:t>
      </w:r>
      <w:r w:rsidR="00777E75" w:rsidRPr="001E27F2">
        <w:t xml:space="preserve"> </w:t>
      </w:r>
      <w:r w:rsidRPr="001E27F2">
        <w:t xml:space="preserve">reduce </w:t>
      </w:r>
      <w:r w:rsidR="00777E75">
        <w:t>y</w:t>
      </w:r>
      <w:r w:rsidRPr="001E27F2">
        <w:t xml:space="preserve">our uncertainty by reducing the gap between what </w:t>
      </w:r>
      <w:r w:rsidR="00777E75">
        <w:t>you</w:t>
      </w:r>
      <w:r w:rsidR="00777E75" w:rsidRPr="001E27F2">
        <w:t xml:space="preserve"> </w:t>
      </w:r>
      <w:r w:rsidRPr="001E27F2">
        <w:t xml:space="preserve">know and what </w:t>
      </w:r>
      <w:r w:rsidR="00777E75">
        <w:t>you</w:t>
      </w:r>
      <w:r w:rsidR="00777E75" w:rsidRPr="001E27F2">
        <w:t xml:space="preserve"> </w:t>
      </w:r>
      <w:r w:rsidRPr="001E27F2">
        <w:t>need to know</w:t>
      </w:r>
      <w:r w:rsidR="00EA465B">
        <w:t xml:space="preserve">. </w:t>
      </w:r>
      <w:r w:rsidR="00EF76BC">
        <w:t xml:space="preserve">It will </w:t>
      </w:r>
      <w:r w:rsidR="00E617C5">
        <w:t xml:space="preserve">help </w:t>
      </w:r>
      <w:r w:rsidR="00777E75">
        <w:t>you</w:t>
      </w:r>
      <w:r w:rsidR="00E617C5">
        <w:t xml:space="preserve"> work from a better place than </w:t>
      </w:r>
      <w:r w:rsidR="00717161">
        <w:t xml:space="preserve">you </w:t>
      </w:r>
      <w:r w:rsidR="00E617C5">
        <w:t xml:space="preserve">were </w:t>
      </w:r>
      <w:r w:rsidR="00717161">
        <w:t xml:space="preserve">working from </w:t>
      </w:r>
      <w:r w:rsidR="00E617C5">
        <w:t>before</w:t>
      </w:r>
      <w:r w:rsidR="00EA465B">
        <w:t xml:space="preserve">. </w:t>
      </w:r>
      <w:r w:rsidR="00777E75">
        <w:t>You</w:t>
      </w:r>
      <w:r w:rsidR="00777E75" w:rsidRPr="001E27F2">
        <w:t xml:space="preserve"> </w:t>
      </w:r>
      <w:r w:rsidRPr="001E27F2">
        <w:t>will be making progress and s</w:t>
      </w:r>
      <w:r w:rsidR="00E617C5">
        <w:t>etting a foundation for reducing even more uncertainty next time</w:t>
      </w:r>
      <w:r w:rsidR="00EA465B">
        <w:t xml:space="preserve">. </w:t>
      </w:r>
      <w:r w:rsidRPr="001E27F2">
        <w:t>This is how scien</w:t>
      </w:r>
      <w:r w:rsidR="00777E75">
        <w:t>tific</w:t>
      </w:r>
      <w:r w:rsidRPr="001E27F2">
        <w:t xml:space="preserve"> </w:t>
      </w:r>
      <w:r w:rsidR="00777E75" w:rsidRPr="001E27F2">
        <w:t xml:space="preserve">knowledge </w:t>
      </w:r>
      <w:r w:rsidRPr="001E27F2">
        <w:t>has evolved: a series of small steps</w:t>
      </w:r>
      <w:r w:rsidR="00777E75">
        <w:t>,</w:t>
      </w:r>
      <w:r w:rsidRPr="001E27F2">
        <w:t xml:space="preserve"> each reducing uncertainty a little more</w:t>
      </w:r>
      <w:r w:rsidR="00EA465B">
        <w:t xml:space="preserve">. </w:t>
      </w:r>
      <w:r w:rsidRPr="001E27F2">
        <w:t xml:space="preserve">Therefore, </w:t>
      </w:r>
      <w:r w:rsidR="00777E75">
        <w:t>the</w:t>
      </w:r>
      <w:r w:rsidR="00777E75" w:rsidRPr="001E27F2">
        <w:t xml:space="preserve"> </w:t>
      </w:r>
      <w:r w:rsidRPr="001E27F2">
        <w:t xml:space="preserve">goal </w:t>
      </w:r>
      <w:r w:rsidR="00E617C5">
        <w:t xml:space="preserve">is </w:t>
      </w:r>
      <w:r w:rsidR="00E617C5" w:rsidRPr="001E27F2">
        <w:t xml:space="preserve">not to </w:t>
      </w:r>
      <w:r w:rsidR="00E617C5">
        <w:t xml:space="preserve">aim for perfect information and give up when </w:t>
      </w:r>
      <w:r w:rsidR="00777E75">
        <w:t xml:space="preserve">you </w:t>
      </w:r>
      <w:r w:rsidR="00E617C5">
        <w:t>miss that</w:t>
      </w:r>
      <w:r w:rsidR="00777E75">
        <w:t>. You</w:t>
      </w:r>
      <w:r w:rsidR="00E617C5" w:rsidRPr="001E27F2">
        <w:t xml:space="preserve"> </w:t>
      </w:r>
      <w:r w:rsidRPr="001E27F2">
        <w:t xml:space="preserve">should </w:t>
      </w:r>
      <w:r w:rsidR="00E617C5">
        <w:t xml:space="preserve">aim to simply learn more than </w:t>
      </w:r>
      <w:r w:rsidR="00777E75">
        <w:t>you</w:t>
      </w:r>
      <w:r w:rsidR="00E617C5">
        <w:t xml:space="preserve"> know now</w:t>
      </w:r>
      <w:r w:rsidR="00EA465B">
        <w:t xml:space="preserve">. </w:t>
      </w:r>
      <w:r w:rsidR="00E617C5">
        <w:t xml:space="preserve">That is where </w:t>
      </w:r>
      <w:r w:rsidR="00777E75">
        <w:t xml:space="preserve">you </w:t>
      </w:r>
      <w:r w:rsidR="00E617C5">
        <w:t>will find value.</w:t>
      </w:r>
    </w:p>
    <w:p w14:paraId="3C3F8ECF" w14:textId="77777777" w:rsidR="00087B14" w:rsidRPr="00956469" w:rsidRDefault="00087B14" w:rsidP="00B97E28">
      <w:pPr>
        <w:pStyle w:val="H1"/>
      </w:pPr>
      <w:r>
        <w:lastRenderedPageBreak/>
        <w:t>Considerations in a Data Collection Framework</w:t>
      </w:r>
    </w:p>
    <w:p w14:paraId="6D567808" w14:textId="2A1678B8" w:rsidR="00A77B3E" w:rsidRDefault="00E617C5" w:rsidP="001E27F2">
      <w:pPr>
        <w:pStyle w:val="Para"/>
      </w:pPr>
      <w:r>
        <w:t>Generating data manually from a process has several pitfalls</w:t>
      </w:r>
      <w:r w:rsidR="00956469">
        <w:t>,</w:t>
      </w:r>
      <w:r w:rsidR="00FF5BF3">
        <w:t xml:space="preserve"> and if </w:t>
      </w:r>
      <w:r w:rsidR="00956469">
        <w:t xml:space="preserve">that process </w:t>
      </w:r>
      <w:r w:rsidR="00FF5BF3">
        <w:t>isn’t approached carefully</w:t>
      </w:r>
      <w:r w:rsidR="00956469">
        <w:t>,</w:t>
      </w:r>
      <w:r w:rsidR="00FF5BF3">
        <w:t xml:space="preserve"> it can produce shaky data and probably several big headaches</w:t>
      </w:r>
      <w:r w:rsidR="00EA465B">
        <w:t xml:space="preserve">. </w:t>
      </w:r>
      <w:r w:rsidR="00FF5BF3">
        <w:t>Since we have an inside view of how VERIS has developed (and some of those headaches), we have gathered the following set of guidelines for manual data collection</w:t>
      </w:r>
      <w:r w:rsidR="00EA465B">
        <w:t xml:space="preserve">. </w:t>
      </w:r>
      <w:r w:rsidR="00FF5BF3">
        <w:t>These are not limited to the collection of security event data</w:t>
      </w:r>
      <w:r w:rsidR="0018631A">
        <w:t>,</w:t>
      </w:r>
      <w:r w:rsidR="00FF5BF3">
        <w:t xml:space="preserve"> though</w:t>
      </w:r>
      <w:r w:rsidR="00EA465B">
        <w:t xml:space="preserve">. </w:t>
      </w:r>
      <w:r w:rsidR="00FF5BF3">
        <w:t xml:space="preserve">Any type of manual data collection </w:t>
      </w:r>
      <w:r w:rsidR="0018631A">
        <w:t xml:space="preserve">can </w:t>
      </w:r>
      <w:r w:rsidR="00FF5BF3">
        <w:t>benefit from these guidelines</w:t>
      </w:r>
      <w:r w:rsidR="00EA465B">
        <w:t xml:space="preserve">. </w:t>
      </w:r>
    </w:p>
    <w:p w14:paraId="777D9CA5" w14:textId="6C38958C" w:rsidR="00956469" w:rsidRDefault="00956469" w:rsidP="00B97E28">
      <w:pPr>
        <w:pStyle w:val="H2"/>
      </w:pPr>
      <w:r>
        <w:t>Aim</w:t>
      </w:r>
      <w:r w:rsidR="00DF176A">
        <w:t>ing</w:t>
      </w:r>
      <w:r>
        <w:t xml:space="preserve"> for Objective Answers</w:t>
      </w:r>
    </w:p>
    <w:p w14:paraId="28EF5C68" w14:textId="7E9A9BF4" w:rsidR="0018631A" w:rsidRDefault="00D5149B" w:rsidP="001E27F2">
      <w:pPr>
        <w:pStyle w:val="Para"/>
      </w:pPr>
      <w:r>
        <w:t xml:space="preserve">First and foremost </w:t>
      </w:r>
      <w:r w:rsidR="00FF5BF3">
        <w:t xml:space="preserve">the questions </w:t>
      </w:r>
      <w:r w:rsidR="0018631A">
        <w:t xml:space="preserve">you </w:t>
      </w:r>
      <w:r w:rsidR="00FF5BF3">
        <w:t>ask should</w:t>
      </w:r>
      <w:r>
        <w:t xml:space="preserve"> </w:t>
      </w:r>
      <w:r w:rsidRPr="00B97E28">
        <w:rPr>
          <w:i/>
        </w:rPr>
        <w:t>a</w:t>
      </w:r>
      <w:r w:rsidR="00D97E64" w:rsidRPr="00B97E28">
        <w:rPr>
          <w:i/>
        </w:rPr>
        <w:t xml:space="preserve">im for </w:t>
      </w:r>
      <w:r w:rsidRPr="00B97E28">
        <w:rPr>
          <w:i/>
        </w:rPr>
        <w:t>o</w:t>
      </w:r>
      <w:r w:rsidR="00D97E64" w:rsidRPr="00B97E28">
        <w:rPr>
          <w:i/>
        </w:rPr>
        <w:t>bjective</w:t>
      </w:r>
      <w:r w:rsidRPr="00B97E28">
        <w:rPr>
          <w:i/>
        </w:rPr>
        <w:t xml:space="preserve"> answers</w:t>
      </w:r>
      <w:r w:rsidR="00EA465B" w:rsidRPr="00B97E28">
        <w:rPr>
          <w:i/>
        </w:rPr>
        <w:t xml:space="preserve">. </w:t>
      </w:r>
      <w:r>
        <w:t xml:space="preserve">If </w:t>
      </w:r>
      <w:r w:rsidR="00FF5BF3">
        <w:t>a question</w:t>
      </w:r>
      <w:r>
        <w:t xml:space="preserve"> </w:t>
      </w:r>
      <w:r w:rsidR="00FF5BF3">
        <w:t>asks for</w:t>
      </w:r>
      <w:r>
        <w:t xml:space="preserve"> </w:t>
      </w:r>
      <w:r w:rsidR="00FF5BF3">
        <w:t>an opinion, the answers will have a whole lot of variety and be influenced by strange things like the weather or what the analyst had for lunch</w:t>
      </w:r>
      <w:r w:rsidR="00EA465B">
        <w:t xml:space="preserve">. </w:t>
      </w:r>
      <w:r>
        <w:t>In some cases this may be okay</w:t>
      </w:r>
      <w:r w:rsidR="0018631A">
        <w:t>,</w:t>
      </w:r>
      <w:r>
        <w:t xml:space="preserve"> because inconsistent answers </w:t>
      </w:r>
      <w:r w:rsidR="0018631A">
        <w:t xml:space="preserve">might </w:t>
      </w:r>
      <w:r>
        <w:t>be better than no</w:t>
      </w:r>
      <w:r w:rsidR="00FF5BF3">
        <w:t xml:space="preserve"> answers at all, and sometimes </w:t>
      </w:r>
      <w:r w:rsidR="0018631A">
        <w:t xml:space="preserve">you </w:t>
      </w:r>
      <w:r w:rsidR="00FF5BF3">
        <w:t>do want to solicit the opinion of an expert with some restrictions</w:t>
      </w:r>
      <w:r w:rsidR="00EA465B">
        <w:t xml:space="preserve">. </w:t>
      </w:r>
      <w:r w:rsidR="0018631A">
        <w:t>Most</w:t>
      </w:r>
      <w:r w:rsidR="00FF5BF3">
        <w:t xml:space="preserve"> of the time, </w:t>
      </w:r>
      <w:r w:rsidR="0018631A">
        <w:t xml:space="preserve">however, </w:t>
      </w:r>
      <w:r w:rsidR="00FF5BF3">
        <w:t xml:space="preserve">the questions should be focused on asking about </w:t>
      </w:r>
      <w:r w:rsidR="0018631A">
        <w:t xml:space="preserve">facts </w:t>
      </w:r>
      <w:r w:rsidR="00FF5BF3">
        <w:t>that are observable or</w:t>
      </w:r>
      <w:r>
        <w:t xml:space="preserve"> deducible</w:t>
      </w:r>
      <w:r w:rsidR="00FF5BF3">
        <w:t xml:space="preserve"> from observations</w:t>
      </w:r>
      <w:r w:rsidR="0018631A">
        <w:t>.</w:t>
      </w:r>
    </w:p>
    <w:p w14:paraId="01B8BC01" w14:textId="64FB3006" w:rsidR="00A77B3E" w:rsidRDefault="00D5149B" w:rsidP="001E27F2">
      <w:pPr>
        <w:pStyle w:val="Para"/>
      </w:pPr>
      <w:r>
        <w:t xml:space="preserve">For example, it’s far better to ask </w:t>
      </w:r>
      <w:r w:rsidR="0018631A">
        <w:t xml:space="preserve">whether </w:t>
      </w:r>
      <w:r>
        <w:t xml:space="preserve">malware was involved in the attack and </w:t>
      </w:r>
      <w:r w:rsidR="003F1F0A">
        <w:t xml:space="preserve">which </w:t>
      </w:r>
      <w:r>
        <w:t>functions it perf</w:t>
      </w:r>
      <w:r w:rsidR="00376579">
        <w:t>ormed instead of asking how advanced the malware was</w:t>
      </w:r>
      <w:r w:rsidR="00EA465B">
        <w:t xml:space="preserve">. </w:t>
      </w:r>
      <w:r w:rsidR="00376579">
        <w:t xml:space="preserve">The investigator during the breach can answer yes or no </w:t>
      </w:r>
      <w:r w:rsidR="0018631A">
        <w:t xml:space="preserve">as </w:t>
      </w:r>
      <w:r w:rsidR="00376579">
        <w:t>to whether malware was used</w:t>
      </w:r>
      <w:r w:rsidR="00EA465B">
        <w:t xml:space="preserve">. </w:t>
      </w:r>
      <w:r w:rsidR="00376579">
        <w:t xml:space="preserve">If the investigator has the resources to </w:t>
      </w:r>
      <w:r w:rsidR="003F1F0A">
        <w:t xml:space="preserve">analyze the </w:t>
      </w:r>
      <w:r w:rsidR="00376579">
        <w:t xml:space="preserve">malware (or the malware is identifiable), there isn’t a lot of guesswork </w:t>
      </w:r>
      <w:r w:rsidR="0018631A">
        <w:t xml:space="preserve">about </w:t>
      </w:r>
      <w:r w:rsidR="00376579">
        <w:t>what it’s capable of</w:t>
      </w:r>
      <w:r w:rsidR="00EA465B">
        <w:t xml:space="preserve">. </w:t>
      </w:r>
      <w:r w:rsidR="00FF5BF3">
        <w:t xml:space="preserve">These are things </w:t>
      </w:r>
      <w:r w:rsidR="0018631A">
        <w:t>you</w:t>
      </w:r>
      <w:r w:rsidR="00FF5BF3">
        <w:t xml:space="preserve"> either know or don’t know</w:t>
      </w:r>
      <w:r w:rsidR="00EA465B">
        <w:t xml:space="preserve">. </w:t>
      </w:r>
    </w:p>
    <w:p w14:paraId="27112B03" w14:textId="77777777" w:rsidR="00956469" w:rsidRDefault="00956469" w:rsidP="00B97E28">
      <w:pPr>
        <w:pStyle w:val="H2"/>
      </w:pPr>
      <w:r>
        <w:t>Limit</w:t>
      </w:r>
      <w:r w:rsidR="00DF176A">
        <w:t>ing</w:t>
      </w:r>
      <w:r>
        <w:t xml:space="preserve"> Possible Answers </w:t>
      </w:r>
    </w:p>
    <w:p w14:paraId="58ABD1DB" w14:textId="19E359D2" w:rsidR="00BE250A" w:rsidRDefault="00FF5BF3" w:rsidP="001E27F2">
      <w:pPr>
        <w:pStyle w:val="Para"/>
      </w:pPr>
      <w:r>
        <w:t xml:space="preserve">Next, </w:t>
      </w:r>
      <w:r w:rsidR="00376579" w:rsidRPr="00B97E28">
        <w:t xml:space="preserve">constrain the </w:t>
      </w:r>
      <w:r w:rsidR="001829B3" w:rsidRPr="00B97E28">
        <w:t xml:space="preserve">possible </w:t>
      </w:r>
      <w:r w:rsidR="00376579" w:rsidRPr="00B97E28">
        <w:t>answers</w:t>
      </w:r>
      <w:r w:rsidR="00376579" w:rsidRPr="00EA465B">
        <w:t xml:space="preserve"> </w:t>
      </w:r>
      <w:r w:rsidR="001829B3" w:rsidRPr="00EA465B">
        <w:t>to</w:t>
      </w:r>
      <w:r w:rsidR="00376579">
        <w:t xml:space="preserve"> a </w:t>
      </w:r>
      <w:r w:rsidR="001829B3">
        <w:t xml:space="preserve">short </w:t>
      </w:r>
      <w:r w:rsidR="00376579">
        <w:t>set of options</w:t>
      </w:r>
      <w:r w:rsidR="00EA465B">
        <w:t xml:space="preserve">. </w:t>
      </w:r>
      <w:r w:rsidR="00376579">
        <w:t xml:space="preserve">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EA465B">
        <w:t xml:space="preserve">. </w:t>
      </w:r>
      <w:r w:rsidR="001829B3">
        <w:t>Most of the time, free text fields a</w:t>
      </w:r>
      <w:r w:rsidR="00376579">
        <w:t xml:space="preserve">re helpful to record unique aspects or to set context if </w:t>
      </w:r>
      <w:r w:rsidR="003F1F0A">
        <w:t xml:space="preserve">you </w:t>
      </w:r>
      <w:r w:rsidR="00376579">
        <w:t>ever want to understand why these data points look like they do</w:t>
      </w:r>
      <w:r w:rsidR="00EA465B">
        <w:t xml:space="preserve">. </w:t>
      </w:r>
      <w:r w:rsidR="00376579">
        <w:t xml:space="preserve">With this in mind, </w:t>
      </w:r>
      <w:r w:rsidR="00566BFE">
        <w:t>manual data collection should</w:t>
      </w:r>
      <w:r w:rsidR="00376579">
        <w:t xml:space="preserve"> make judicious use of </w:t>
      </w:r>
      <w:r w:rsidR="003F1F0A">
        <w:t>Notes</w:t>
      </w:r>
      <w:r w:rsidR="00376579">
        <w:t xml:space="preserve"> fields and a field for the </w:t>
      </w:r>
      <w:r w:rsidR="00566BFE">
        <w:t xml:space="preserve">overall </w:t>
      </w:r>
      <w:r w:rsidR="003F1F0A">
        <w:t>Summary</w:t>
      </w:r>
      <w:r w:rsidR="00566BFE">
        <w:t xml:space="preserve"> of the event</w:t>
      </w:r>
      <w:r w:rsidR="00EA465B">
        <w:t xml:space="preserve">. </w:t>
      </w:r>
      <w:r w:rsidR="00566BFE">
        <w:t xml:space="preserve">But remember, </w:t>
      </w:r>
      <w:r w:rsidR="00376579">
        <w:t xml:space="preserve">all of the </w:t>
      </w:r>
      <w:r w:rsidR="00DE5057">
        <w:t xml:space="preserve">data analysis will use the </w:t>
      </w:r>
      <w:r w:rsidR="00566BFE">
        <w:t>data found in the constrained</w:t>
      </w:r>
      <w:r w:rsidR="00376579">
        <w:t xml:space="preserve"> lists or numbers</w:t>
      </w:r>
      <w:r w:rsidR="00EA465B">
        <w:t xml:space="preserve">. </w:t>
      </w:r>
      <w:r w:rsidR="00376579">
        <w:t xml:space="preserve">Having </w:t>
      </w:r>
      <w:r w:rsidR="00376579">
        <w:lastRenderedPageBreak/>
        <w:t>the data limited</w:t>
      </w:r>
      <w:r w:rsidR="00566BFE">
        <w:t xml:space="preserve"> to a</w:t>
      </w:r>
      <w:r w:rsidR="00376579">
        <w:t xml:space="preserve"> set of values will make th</w:t>
      </w:r>
      <w:r w:rsidR="00DE5057">
        <w:t>at</w:t>
      </w:r>
      <w:r w:rsidR="00376579">
        <w:t xml:space="preserve"> analysis easier in the long run.</w:t>
      </w:r>
      <w:r w:rsidR="00BE250A">
        <w:t xml:space="preserve"> </w:t>
      </w:r>
    </w:p>
    <w:p w14:paraId="529E9F24" w14:textId="662F332C" w:rsidR="00DF176A" w:rsidRDefault="00DF176A" w:rsidP="00DF176A">
      <w:pPr>
        <w:pStyle w:val="H2"/>
      </w:pPr>
      <w:r>
        <w:t xml:space="preserve">Allowing “Other,” </w:t>
      </w:r>
      <w:r w:rsidR="00662BD3">
        <w:t xml:space="preserve">and </w:t>
      </w:r>
      <w:r>
        <w:t xml:space="preserve">“Unknown” Options </w:t>
      </w:r>
    </w:p>
    <w:p w14:paraId="2A4C0717" w14:textId="60AB4EB1" w:rsidR="00BE250A" w:rsidRDefault="00DF176A" w:rsidP="001E27F2">
      <w:pPr>
        <w:pStyle w:val="Para"/>
      </w:pPr>
      <w:r>
        <w:t>M</w:t>
      </w:r>
      <w:r w:rsidR="00BE250A">
        <w:t xml:space="preserve">ost every </w:t>
      </w:r>
      <w:r w:rsidR="00BE250A" w:rsidRPr="00EA465B">
        <w:t>con</w:t>
      </w:r>
      <w:r w:rsidR="00332A55" w:rsidRPr="00EA465B">
        <w:t>s</w:t>
      </w:r>
      <w:r w:rsidR="00566BFE" w:rsidRPr="00EA465B">
        <w:t xml:space="preserve">trained list of answers must </w:t>
      </w:r>
      <w:r w:rsidR="00BE250A" w:rsidRPr="00B97E28">
        <w:t>allow “</w:t>
      </w:r>
      <w:r w:rsidR="006957E1" w:rsidRPr="00EA465B">
        <w:t>Unknown</w:t>
      </w:r>
      <w:r w:rsidR="00BE250A" w:rsidRPr="00B97E28">
        <w:t>” and “</w:t>
      </w:r>
      <w:r w:rsidR="006957E1" w:rsidRPr="00EA465B">
        <w:t>Other</w:t>
      </w:r>
      <w:r w:rsidR="00BE250A" w:rsidRPr="00B97E28">
        <w:t>” answers</w:t>
      </w:r>
      <w:r w:rsidR="00EA465B" w:rsidRPr="00EA465B">
        <w:t xml:space="preserve">. </w:t>
      </w:r>
      <w:r w:rsidR="001829B3" w:rsidRPr="00EA465B">
        <w:t>Even</w:t>
      </w:r>
      <w:r w:rsidR="001829B3">
        <w:t xml:space="preserve"> though </w:t>
      </w:r>
      <w:r w:rsidR="00566BFE">
        <w:t>a question may seem so easy that everyone should know the answer</w:t>
      </w:r>
      <w:r w:rsidR="001829B3">
        <w:t xml:space="preserve">, the world will always </w:t>
      </w:r>
      <w:r w:rsidR="004A125E">
        <w:t>create</w:t>
      </w:r>
      <w:r w:rsidR="001829B3">
        <w:t xml:space="preserve"> a circumstance to prove </w:t>
      </w:r>
      <w:r w:rsidR="00566BFE">
        <w:t>that assumption wrong</w:t>
      </w:r>
      <w:r w:rsidR="00EA465B">
        <w:t xml:space="preserve">. </w:t>
      </w:r>
      <w:r w:rsidR="00566BFE">
        <w:t>Including an “</w:t>
      </w:r>
      <w:r w:rsidR="006957E1">
        <w:t>Unknown</w:t>
      </w:r>
      <w:r w:rsidR="00566BFE">
        <w:t xml:space="preserve">” option allows </w:t>
      </w:r>
      <w:r w:rsidR="003F1F0A">
        <w:t xml:space="preserve">you </w:t>
      </w:r>
      <w:r w:rsidR="001829B3">
        <w:t xml:space="preserve">to </w:t>
      </w:r>
      <w:r w:rsidR="003F1F0A">
        <w:t>differentiate between when you</w:t>
      </w:r>
      <w:r w:rsidR="001829B3">
        <w:t xml:space="preserve"> </w:t>
      </w:r>
      <w:r w:rsidR="003F1F0A">
        <w:t xml:space="preserve">really </w:t>
      </w:r>
      <w:r w:rsidR="001829B3">
        <w:t xml:space="preserve">don’t know </w:t>
      </w:r>
      <w:r w:rsidR="003F1F0A">
        <w:t>and</w:t>
      </w:r>
      <w:r w:rsidR="001829B3">
        <w:t xml:space="preserve"> </w:t>
      </w:r>
      <w:r w:rsidR="003F1F0A">
        <w:t>when</w:t>
      </w:r>
      <w:r w:rsidR="001829B3">
        <w:t xml:space="preserve"> </w:t>
      </w:r>
      <w:r w:rsidR="003F1F0A">
        <w:t xml:space="preserve">the </w:t>
      </w:r>
      <w:r w:rsidR="00662BD3">
        <w:t xml:space="preserve">question </w:t>
      </w:r>
      <w:r w:rsidR="00BE250A">
        <w:t>isn’t applicable</w:t>
      </w:r>
      <w:r w:rsidR="00EA465B">
        <w:t xml:space="preserve">. </w:t>
      </w:r>
      <w:r w:rsidR="00BE250A">
        <w:t xml:space="preserve">This is a subtle distinction, but one that can really mess up </w:t>
      </w:r>
      <w:r w:rsidR="00566BFE">
        <w:t xml:space="preserve">the </w:t>
      </w:r>
      <w:r w:rsidR="00BE250A">
        <w:t>analysis</w:t>
      </w:r>
      <w:r w:rsidR="00EA465B">
        <w:t xml:space="preserve">. </w:t>
      </w:r>
      <w:r w:rsidR="00BE250A">
        <w:t xml:space="preserve">There are a few rare questions </w:t>
      </w:r>
      <w:r w:rsidR="003F1F0A">
        <w:t xml:space="preserve">that don’t need an </w:t>
      </w:r>
      <w:r w:rsidR="004A125E">
        <w:t>“</w:t>
      </w:r>
      <w:r w:rsidR="006957E1">
        <w:t>Unknown</w:t>
      </w:r>
      <w:r w:rsidR="004A125E">
        <w:t>”</w:t>
      </w:r>
      <w:r w:rsidR="00BE250A">
        <w:t xml:space="preserve"> </w:t>
      </w:r>
      <w:r w:rsidR="003F1F0A">
        <w:t>option</w:t>
      </w:r>
      <w:r w:rsidR="004A125E">
        <w:t xml:space="preserve">, but </w:t>
      </w:r>
      <w:r w:rsidR="003F1F0A">
        <w:t xml:space="preserve">they </w:t>
      </w:r>
      <w:r w:rsidR="004A125E">
        <w:t xml:space="preserve">are rare and you’ll know </w:t>
      </w:r>
      <w:r w:rsidR="003F1F0A">
        <w:t xml:space="preserve">them </w:t>
      </w:r>
      <w:r w:rsidR="004A125E">
        <w:t xml:space="preserve">when you see </w:t>
      </w:r>
      <w:r w:rsidR="003F1F0A">
        <w:t>them</w:t>
      </w:r>
      <w:r w:rsidR="004A125E">
        <w:t>.</w:t>
      </w:r>
      <w:r w:rsidR="00332A55">
        <w:t xml:space="preserve"> </w:t>
      </w:r>
    </w:p>
    <w:p w14:paraId="6E2EFB4A" w14:textId="7EF68E37" w:rsidR="00662BD3" w:rsidRPr="00782C65" w:rsidRDefault="00662BD3" w:rsidP="001E27F2">
      <w:pPr>
        <w:pStyle w:val="Para"/>
        <w:rPr>
          <w:highlight w:val="green"/>
          <w:rPrChange w:id="0" w:author="Kent, Kevin - Indianapolis" w:date="2013-11-15T14:13:00Z">
            <w:rPr/>
          </w:rPrChange>
        </w:rPr>
      </w:pPr>
      <w:r>
        <w:t xml:space="preserve">For example, if you’d like to know if a server is virtualized or not, it may be tempting to create a simple checkbox if it was virtualized. But that </w:t>
      </w:r>
      <w:r w:rsidR="00F97B4A">
        <w:t xml:space="preserve">doesn’t account for the circumstances when the information isn’t available (and there will </w:t>
      </w:r>
      <w:r w:rsidR="00F97B4A" w:rsidRPr="00B97E28">
        <w:rPr>
          <w:i/>
        </w:rPr>
        <w:t>always</w:t>
      </w:r>
      <w:r w:rsidR="00F97B4A">
        <w:t xml:space="preserve"> be a circumstance when it won’t be available). </w:t>
      </w:r>
      <w:ins w:id="1" w:author="Jay Jacobs" w:date="2013-11-01T20:53:00Z">
        <w:r w:rsidR="0073451F" w:rsidRPr="0073451F">
          <w:rPr>
            <w:highlight w:val="green"/>
          </w:rPr>
          <w:t xml:space="preserve">Now you’ve set </w:t>
        </w:r>
        <w:r w:rsidR="00F97B4A" w:rsidRPr="00782C65">
          <w:rPr>
            <w:highlight w:val="green"/>
            <w:rPrChange w:id="2" w:author="Kent, Kevin - Indianapolis" w:date="2013-11-15T14:13:00Z">
              <w:rPr/>
            </w:rPrChange>
          </w:rPr>
          <w:t xml:space="preserve">up </w:t>
        </w:r>
      </w:ins>
      <w:ins w:id="3" w:author="Jay Jacobs" w:date="2013-11-17T21:34:00Z">
        <w:r w:rsidR="0073451F">
          <w:rPr>
            <w:highlight w:val="green"/>
          </w:rPr>
          <w:t xml:space="preserve">the response as “yes” and “everything else”, where “everything else” represents both “no” and “I don’t know”.   </w:t>
        </w:r>
      </w:ins>
      <w:ins w:id="4" w:author="Kent, Kevin - Indianapolis" w:date="2013-11-15T13:14:00Z">
        <w:del w:id="5" w:author="Jay Jacobs" w:date="2013-11-17T21:34:00Z">
          <w:r w:rsidR="005369E7" w:rsidRPr="00782C65" w:rsidDel="0073451F">
            <w:rPr>
              <w:highlight w:val="green"/>
              <w:rPrChange w:id="6" w:author="Kent, Kevin - Indianapolis" w:date="2013-11-15T14:13:00Z">
                <w:rPr>
                  <w:highlight w:val="yellow"/>
                </w:rPr>
              </w:rPrChange>
            </w:rPr>
            <w:delText>as a no—</w:delText>
          </w:r>
        </w:del>
      </w:ins>
      <w:ins w:id="7" w:author="Jay Jacobs" w:date="2013-11-17T21:35:00Z">
        <w:r w:rsidR="0073451F">
          <w:rPr>
            <w:highlight w:val="green"/>
          </w:rPr>
          <w:t xml:space="preserve">The result is </w:t>
        </w:r>
      </w:ins>
      <w:ins w:id="8" w:author="Jay Jacobs" w:date="2013-11-01T20:53:00Z">
        <w:r w:rsidR="00F97B4A" w:rsidRPr="00782C65">
          <w:rPr>
            <w:highlight w:val="green"/>
            <w:rPrChange w:id="9" w:author="Kent, Kevin - Indianapolis" w:date="2013-11-15T14:13:00Z">
              <w:rPr/>
            </w:rPrChange>
          </w:rPr>
          <w:t xml:space="preserve">you would not be able to create a percentage of hosts that were virtualized, </w:t>
        </w:r>
      </w:ins>
      <w:ins w:id="10" w:author="Jay Jacobs" w:date="2013-11-01T20:56:00Z">
        <w:r w:rsidR="00F97B4A" w:rsidRPr="00782C65">
          <w:rPr>
            <w:highlight w:val="green"/>
            <w:rPrChange w:id="11" w:author="Kent, Kevin - Indianapolis" w:date="2013-11-15T14:13:00Z">
              <w:rPr/>
            </w:rPrChange>
          </w:rPr>
          <w:t xml:space="preserve">or look at non-virtualized systems because you can’t tell a </w:t>
        </w:r>
        <w:proofErr w:type="gramStart"/>
        <w:r w:rsidR="00F97B4A" w:rsidRPr="00782C65">
          <w:rPr>
            <w:highlight w:val="green"/>
            <w:rPrChange w:id="12" w:author="Kent, Kevin - Indianapolis" w:date="2013-11-15T14:13:00Z">
              <w:rPr/>
            </w:rPrChange>
          </w:rPr>
          <w:t>“no”</w:t>
        </w:r>
        <w:proofErr w:type="gramEnd"/>
        <w:r w:rsidR="00F97B4A" w:rsidRPr="00782C65">
          <w:rPr>
            <w:highlight w:val="green"/>
            <w:rPrChange w:id="13" w:author="Kent, Kevin - Indianapolis" w:date="2013-11-15T14:13:00Z">
              <w:rPr/>
            </w:rPrChange>
          </w:rPr>
          <w:t xml:space="preserve"> answer from an “I don’t know” answer. </w:t>
        </w:r>
      </w:ins>
    </w:p>
    <w:p w14:paraId="41B8BD1F" w14:textId="12456831" w:rsidR="00DF176A" w:rsidDel="005369E7" w:rsidRDefault="00DF176A">
      <w:pPr>
        <w:pStyle w:val="QueryPara"/>
        <w:rPr>
          <w:ins w:id="14" w:author="Jay Jacobs" w:date="2013-11-01T20:56:00Z"/>
          <w:del w:id="15" w:author="Kent, Kevin - Indianapolis" w:date="2013-11-15T13:14:00Z"/>
        </w:rPr>
        <w:pPrChange w:id="16" w:author="Kent, Kevin - Indianapolis" w:date="2013-11-15T13:14:00Z">
          <w:pPr>
            <w:pStyle w:val="Para"/>
          </w:pPr>
        </w:pPrChange>
      </w:pPr>
      <w:ins w:id="17" w:author="Kent, Kevin - Indianapolis" w:date="2013-10-21T12:48:00Z">
        <w:r w:rsidRPr="00782C65">
          <w:rPr>
            <w:highlight w:val="green"/>
            <w:rPrChange w:id="18" w:author="Kent, Kevin - Indianapolis" w:date="2013-11-15T14:13:00Z">
              <w:rPr/>
            </w:rPrChange>
          </w:rPr>
          <w:t>[</w:t>
        </w:r>
      </w:ins>
      <w:ins w:id="19" w:author="Kent, Kevin - Indianapolis" w:date="2013-11-15T13:14:00Z">
        <w:r w:rsidR="005369E7" w:rsidRPr="00782C65">
          <w:rPr>
            <w:highlight w:val="green"/>
            <w:rPrChange w:id="20" w:author="Kent, Kevin - Indianapolis" w:date="2013-11-15T14:13:00Z">
              <w:rPr/>
            </w:rPrChange>
          </w:rPr>
          <w:t>That’s still a little unclear. Do my edits clarify what you mean there? Thanks, Kevin (DE)</w:t>
        </w:r>
      </w:ins>
      <w:ins w:id="21" w:author="Jay Jacobs" w:date="2013-11-17T21:35:00Z">
        <w:r w:rsidR="0073451F">
          <w:rPr>
            <w:highlight w:val="green"/>
          </w:rPr>
          <w:t xml:space="preserve"> - I think I fixed it? - Jay</w:t>
        </w:r>
      </w:ins>
      <w:ins w:id="22" w:author="Kent, Kevin - Indianapolis" w:date="2013-11-15T13:14:00Z">
        <w:r w:rsidR="005369E7" w:rsidRPr="00782C65">
          <w:rPr>
            <w:highlight w:val="green"/>
            <w:rPrChange w:id="23" w:author="Kent, Kevin - Indianapolis" w:date="2013-11-15T14:13:00Z">
              <w:rPr/>
            </w:rPrChange>
          </w:rPr>
          <w:t>]</w:t>
        </w:r>
      </w:ins>
    </w:p>
    <w:p w14:paraId="673C17D7" w14:textId="40B151F8" w:rsidR="00376579" w:rsidRDefault="00BE250A" w:rsidP="001E27F2">
      <w:pPr>
        <w:pStyle w:val="Para"/>
      </w:pPr>
      <w:r>
        <w:t xml:space="preserve">The second field </w:t>
      </w:r>
      <w:r w:rsidR="00F003AE">
        <w:t xml:space="preserve">you need </w:t>
      </w:r>
      <w:r>
        <w:t>to add is “</w:t>
      </w:r>
      <w:r w:rsidR="006957E1">
        <w:t>Other</w:t>
      </w:r>
      <w:r>
        <w:t>” or</w:t>
      </w:r>
      <w:r w:rsidR="00F003AE">
        <w:t>,</w:t>
      </w:r>
      <w:r>
        <w:t xml:space="preserve"> depending on the question</w:t>
      </w:r>
      <w:r w:rsidR="00F003AE">
        <w:t>,</w:t>
      </w:r>
      <w:r>
        <w:t xml:space="preserve"> “</w:t>
      </w:r>
      <w:r w:rsidR="006957E1">
        <w:t>Not Ap</w:t>
      </w:r>
      <w:r>
        <w:t>plicable</w:t>
      </w:r>
      <w:r w:rsidR="00F003AE">
        <w:t>.</w:t>
      </w:r>
      <w:r>
        <w:t>”</w:t>
      </w:r>
      <w:r w:rsidR="00EA465B">
        <w:t xml:space="preserve"> </w:t>
      </w:r>
      <w:r w:rsidR="00F003AE">
        <w:t>A</w:t>
      </w:r>
      <w:r>
        <w:t>void</w:t>
      </w:r>
      <w:r w:rsidR="004A125E">
        <w:t xml:space="preserve"> </w:t>
      </w:r>
      <w:r w:rsidR="00F97B4A">
        <w:t xml:space="preserve">trying to capture all the options in an </w:t>
      </w:r>
      <w:r w:rsidR="004A125E">
        <w:t>exhaustive list</w:t>
      </w:r>
      <w:r w:rsidR="00EA465B">
        <w:t xml:space="preserve">. </w:t>
      </w:r>
      <w:r w:rsidR="00F003AE">
        <w:t>E</w:t>
      </w:r>
      <w:r w:rsidR="004A125E">
        <w:t>xhaustive lists</w:t>
      </w:r>
      <w:r>
        <w:t xml:space="preserve"> become unmanageable</w:t>
      </w:r>
      <w:r w:rsidR="004A125E">
        <w:t xml:space="preserve"> (which slow</w:t>
      </w:r>
      <w:r w:rsidR="00F003AE">
        <w:t>s</w:t>
      </w:r>
      <w:r w:rsidR="004A125E">
        <w:t xml:space="preserve"> down data entry)</w:t>
      </w:r>
      <w:r>
        <w:t xml:space="preserve">, </w:t>
      </w:r>
      <w:r w:rsidR="00F003AE">
        <w:t>and you</w:t>
      </w:r>
      <w:r>
        <w:t xml:space="preserve"> need to capture </w:t>
      </w:r>
      <w:r w:rsidR="00F003AE">
        <w:t xml:space="preserve">only </w:t>
      </w:r>
      <w:r w:rsidRPr="004A125E">
        <w:rPr>
          <w:i/>
        </w:rPr>
        <w:t>most</w:t>
      </w:r>
      <w:r>
        <w:t xml:space="preserve"> of the </w:t>
      </w:r>
      <w:r w:rsidR="004A125E">
        <w:t>answers</w:t>
      </w:r>
      <w:r w:rsidR="00EA465B">
        <w:t xml:space="preserve">. </w:t>
      </w:r>
      <w:r w:rsidR="00F97B4A">
        <w:t xml:space="preserve">You’ll find that a handful of </w:t>
      </w:r>
      <w:r w:rsidR="00566BFE">
        <w:t>common answers, especially within security events, will be used most of the time</w:t>
      </w:r>
      <w:r w:rsidR="00EA465B">
        <w:t xml:space="preserve">. </w:t>
      </w:r>
      <w:r w:rsidR="00F003AE">
        <w:t xml:space="preserve">The </w:t>
      </w:r>
      <w:r w:rsidR="00566BFE">
        <w:t xml:space="preserve">common answers </w:t>
      </w:r>
      <w:r w:rsidR="004A125E">
        <w:t>create</w:t>
      </w:r>
      <w:r w:rsidR="00566BFE">
        <w:t xml:space="preserve"> the</w:t>
      </w:r>
      <w:r w:rsidR="004A125E">
        <w:t xml:space="preserve"> trends and statistics, </w:t>
      </w:r>
      <w:r w:rsidR="00F003AE">
        <w:t xml:space="preserve">whereas </w:t>
      </w:r>
      <w:r w:rsidR="004A125E">
        <w:t xml:space="preserve">the uncommon answers </w:t>
      </w:r>
      <w:r w:rsidR="00566BFE">
        <w:t xml:space="preserve">do little more than create </w:t>
      </w:r>
      <w:r w:rsidR="004A125E">
        <w:t>interesting stories</w:t>
      </w:r>
      <w:r w:rsidR="00EA465B">
        <w:t xml:space="preserve">. </w:t>
      </w:r>
      <w:r>
        <w:t xml:space="preserve">Therefore, </w:t>
      </w:r>
      <w:r w:rsidR="00F003AE">
        <w:t>you</w:t>
      </w:r>
      <w:r>
        <w:t xml:space="preserve"> want to capture the common things </w:t>
      </w:r>
      <w:r w:rsidR="004A125E">
        <w:t xml:space="preserve">for data analysis </w:t>
      </w:r>
      <w:r>
        <w:t>and relegate the uncommon to the “</w:t>
      </w:r>
      <w:r w:rsidR="006957E1">
        <w:t>Other</w:t>
      </w:r>
      <w:r w:rsidR="004A125E">
        <w:t xml:space="preserve">” category and the </w:t>
      </w:r>
      <w:r w:rsidR="006957E1">
        <w:t xml:space="preserve">Notes </w:t>
      </w:r>
      <w:r w:rsidR="004A125E">
        <w:t>field</w:t>
      </w:r>
      <w:r w:rsidR="00EA465B">
        <w:t xml:space="preserve">. </w:t>
      </w:r>
      <w:r w:rsidR="006957E1">
        <w:t>K</w:t>
      </w:r>
      <w:r w:rsidR="004A125E">
        <w:t>eep an eye on anything marked “</w:t>
      </w:r>
      <w:r w:rsidR="006957E1">
        <w:t>Other,</w:t>
      </w:r>
      <w:r w:rsidR="004A125E">
        <w:t xml:space="preserve">” but if </w:t>
      </w:r>
      <w:r w:rsidR="006957E1">
        <w:t xml:space="preserve">you </w:t>
      </w:r>
      <w:r w:rsidR="004A125E">
        <w:t>create</w:t>
      </w:r>
      <w:r w:rsidR="006957E1">
        <w:t xml:space="preserve"> a good list of options</w:t>
      </w:r>
      <w:r w:rsidR="004A125E">
        <w:t>, they should show up few and far between.</w:t>
      </w:r>
    </w:p>
    <w:p w14:paraId="41617904" w14:textId="1BC9B616" w:rsidR="00DF176A" w:rsidRDefault="00DF176A" w:rsidP="00DF176A">
      <w:pPr>
        <w:pStyle w:val="FeatureType"/>
      </w:pPr>
      <w:proofErr w:type="gramStart"/>
      <w:r>
        <w:t>type</w:t>
      </w:r>
      <w:proofErr w:type="gramEnd"/>
      <w:r>
        <w:t>="tip"</w:t>
      </w:r>
    </w:p>
    <w:p w14:paraId="536C581B" w14:textId="55BC54B7" w:rsidR="004A125E" w:rsidRDefault="004A125E" w:rsidP="00B97E28">
      <w:pPr>
        <w:pStyle w:val="inlinelurl"/>
      </w:pPr>
      <w:r>
        <w:t xml:space="preserve">It’s okay to be lazy when creating lists of </w:t>
      </w:r>
      <w:r w:rsidR="00F97B4A">
        <w:t xml:space="preserve">selection options by </w:t>
      </w:r>
      <w:r w:rsidRPr="00B97E28">
        <w:t>seek</w:t>
      </w:r>
      <w:r w:rsidR="00F97B4A">
        <w:t>ing</w:t>
      </w:r>
      <w:r w:rsidRPr="00B97E28">
        <w:t xml:space="preserve"> out standards</w:t>
      </w:r>
      <w:r w:rsidRPr="006957E1">
        <w:t xml:space="preserve"> to </w:t>
      </w:r>
      <w:r w:rsidR="00F97B4A">
        <w:t xml:space="preserve">reference and </w:t>
      </w:r>
      <w:r w:rsidRPr="006957E1">
        <w:t>leverage</w:t>
      </w:r>
      <w:r w:rsidR="00EA465B" w:rsidRPr="006957E1">
        <w:t xml:space="preserve">. </w:t>
      </w:r>
      <w:r w:rsidRPr="006957E1">
        <w:t>For ex</w:t>
      </w:r>
      <w:r>
        <w:t xml:space="preserve">ample, </w:t>
      </w:r>
      <w:r w:rsidR="006957E1">
        <w:t>don’t</w:t>
      </w:r>
      <w:r>
        <w:t xml:space="preserve"> </w:t>
      </w:r>
      <w:r w:rsidR="00644E40">
        <w:t xml:space="preserve">create </w:t>
      </w:r>
      <w:r w:rsidR="006957E1">
        <w:t>y</w:t>
      </w:r>
      <w:r w:rsidR="00644E40">
        <w:t xml:space="preserve">our own </w:t>
      </w:r>
      <w:r>
        <w:t>list of industries</w:t>
      </w:r>
      <w:r w:rsidR="00644E40">
        <w:t xml:space="preserve"> to gather</w:t>
      </w:r>
      <w:r w:rsidR="00EA465B">
        <w:t xml:space="preserve">. </w:t>
      </w:r>
      <w:r w:rsidR="002B1503">
        <w:t>L</w:t>
      </w:r>
      <w:r w:rsidR="00644E40">
        <w:t>everage</w:t>
      </w:r>
      <w:r>
        <w:t xml:space="preserve"> the good work of the U.S. Census</w:t>
      </w:r>
      <w:r w:rsidR="00644E40">
        <w:t xml:space="preserve"> Bureau and</w:t>
      </w:r>
      <w:r>
        <w:t xml:space="preserve"> </w:t>
      </w:r>
      <w:r w:rsidR="006957E1">
        <w:t xml:space="preserve">its </w:t>
      </w:r>
      <w:r>
        <w:t>North American Industry Classification Syst</w:t>
      </w:r>
      <w:r w:rsidR="00644E40">
        <w:t xml:space="preserve">em </w:t>
      </w:r>
      <w:r>
        <w:t>(NAICS)</w:t>
      </w:r>
      <w:r w:rsidR="00EA465B">
        <w:t>.</w:t>
      </w:r>
      <w:r w:rsidR="002B1503">
        <w:t xml:space="preserve"> The Census Bureau has already figured out that industries are nested and created a system to capture both the general industry and an organizations specific function within that industry. They assign a six-digit code where </w:t>
      </w:r>
      <w:r w:rsidR="002B1503">
        <w:lastRenderedPageBreak/>
        <w:t xml:space="preserve">each digit adds a level of detail about the industry of the organization. Details about the NAICS classification can be found at </w:t>
      </w:r>
      <w:r w:rsidR="002B1503" w:rsidRPr="00B97E28">
        <w:rPr>
          <w:rStyle w:val="InlineURL"/>
        </w:rPr>
        <w:t>http://www.census.gov/eos/www/naics/</w:t>
      </w:r>
      <w:r w:rsidR="002B1503">
        <w:t>.</w:t>
      </w:r>
    </w:p>
    <w:p w14:paraId="7E7CF2D9" w14:textId="350AD99B" w:rsidR="00DF176A" w:rsidRDefault="00DF176A" w:rsidP="00B97E28">
      <w:pPr>
        <w:pStyle w:val="H2"/>
      </w:pPr>
      <w:r>
        <w:t xml:space="preserve">Avoiding Conflation and </w:t>
      </w:r>
      <w:r w:rsidR="002B1503">
        <w:t>Merging the</w:t>
      </w:r>
      <w:r>
        <w:t xml:space="preserve"> Minutiae</w:t>
      </w:r>
    </w:p>
    <w:p w14:paraId="1A7D7661" w14:textId="30F8F8CA" w:rsidR="00EA6BE4"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t>
      </w:r>
      <w:r w:rsidR="006957E1" w:rsidRPr="006957E1">
        <w:t xml:space="preserve">you </w:t>
      </w:r>
      <w:r w:rsidR="00B3218C" w:rsidRPr="006957E1">
        <w:t xml:space="preserve">want to </w:t>
      </w:r>
      <w:r w:rsidR="00B3218C" w:rsidRPr="00B97E28">
        <w:t xml:space="preserve">avoid conflation </w:t>
      </w:r>
      <w:r w:rsidR="00B3218C" w:rsidRPr="006957E1">
        <w:t>and</w:t>
      </w:r>
      <w:r w:rsidR="00B3218C" w:rsidRPr="00B97E28">
        <w:t xml:space="preserve"> </w:t>
      </w:r>
      <w:r w:rsidR="002B1503">
        <w:t>merge</w:t>
      </w:r>
      <w:r w:rsidR="002B1503" w:rsidRPr="00B97E28">
        <w:t xml:space="preserve"> </w:t>
      </w:r>
      <w:r w:rsidR="00E810F8" w:rsidRPr="00B97E28">
        <w:t>the</w:t>
      </w:r>
      <w:r w:rsidR="00C97ED3" w:rsidRPr="00B97E28">
        <w:t xml:space="preserve"> minutiae </w:t>
      </w:r>
      <w:r w:rsidR="00C97ED3" w:rsidRPr="006957E1">
        <w:t>where possible.</w:t>
      </w:r>
      <w:r w:rsidR="00C97ED3">
        <w:t xml:space="preserve"> These two concepts are opposites</w:t>
      </w:r>
      <w:r w:rsidR="002D54BF">
        <w:t>,</w:t>
      </w:r>
      <w:r w:rsidR="00C97ED3">
        <w:t xml:space="preserve"> and </w:t>
      </w:r>
      <w:r w:rsidR="006957E1">
        <w:t xml:space="preserve">you </w:t>
      </w:r>
      <w:r w:rsidR="00C97ED3">
        <w:t>have to find the middle ground between them.</w:t>
      </w:r>
      <w:r w:rsidR="00B3218C">
        <w:t xml:space="preserve"> Conflation occurs when </w:t>
      </w:r>
      <w:r w:rsidR="009F2392">
        <w:t>a question (</w:t>
      </w:r>
      <w:r w:rsidR="00196801">
        <w:t xml:space="preserve">and its answers) </w:t>
      </w:r>
      <w:r>
        <w:t>combines</w:t>
      </w:r>
      <w:r w:rsidR="00196801">
        <w:t xml:space="preserve"> more than one concept</w:t>
      </w:r>
      <w:r w:rsidR="00EA6BE4">
        <w:t>.</w:t>
      </w:r>
    </w:p>
    <w:p w14:paraId="561F85E4" w14:textId="3BF604A6" w:rsidR="002B1503" w:rsidRDefault="00196801" w:rsidP="0082113C">
      <w:pPr>
        <w:pStyle w:val="Para"/>
      </w:pPr>
      <w:r>
        <w:t xml:space="preserve">For example, the </w:t>
      </w:r>
      <w:r w:rsidR="0082113C">
        <w:t xml:space="preserve">breach types used by </w:t>
      </w:r>
      <w:proofErr w:type="spellStart"/>
      <w:r>
        <w:t>Data</w:t>
      </w:r>
      <w:r w:rsidR="008E5953">
        <w:t>L</w:t>
      </w:r>
      <w:r>
        <w:t>ossDB</w:t>
      </w:r>
      <w:proofErr w:type="spellEnd"/>
      <w:r>
        <w:t xml:space="preserve"> </w:t>
      </w:r>
      <w:r w:rsidR="0082113C" w:rsidRPr="00B97E28">
        <w:t>(</w:t>
      </w:r>
      <w:r w:rsidR="00782C65" w:rsidRPr="00782C65">
        <w:rPr>
          <w:rStyle w:val="InlineURL"/>
        </w:rPr>
        <w:t>http://datalossdb.org/analysis</w:t>
      </w:r>
      <w:r w:rsidR="005F2B12" w:rsidRPr="00782C65">
        <w:t>)</w:t>
      </w:r>
      <w:r w:rsidR="0082113C" w:rsidRPr="00B97E28">
        <w:t xml:space="preserve"> conflate the actor, actions</w:t>
      </w:r>
      <w:r w:rsidR="006957E1" w:rsidRPr="00782C65">
        <w:t>,</w:t>
      </w:r>
      <w:r w:rsidR="0082113C">
        <w:t xml:space="preserve"> and assets into the type</w:t>
      </w:r>
      <w:r w:rsidR="00EA465B">
        <w:t xml:space="preserve">. </w:t>
      </w:r>
      <w:r w:rsidR="00566BFE">
        <w:t>Their framework lists</w:t>
      </w:r>
      <w:r w:rsidR="0082113C">
        <w:t xml:space="preserve"> a type of “Hack” for a “computer based intrusion” (no asset or actor defined), or “</w:t>
      </w:r>
      <w:r w:rsidR="00EA6BE4">
        <w:t>snooping,</w:t>
      </w:r>
      <w:r w:rsidR="0082113C">
        <w:t xml:space="preserve">” which is an “employee </w:t>
      </w:r>
      <w:r w:rsidR="002D54BF">
        <w:t xml:space="preserve"> . . .</w:t>
      </w:r>
      <w:r w:rsidR="0082113C">
        <w:t xml:space="preserve"> accessing</w:t>
      </w:r>
      <w:r w:rsidR="0082113C" w:rsidRPr="0082113C">
        <w:t xml:space="preserve"> confidential records</w:t>
      </w:r>
      <w:r w:rsidR="0082113C">
        <w:t>” (conflating the actor and action)</w:t>
      </w:r>
      <w:r w:rsidR="00EA6BE4">
        <w:t>. You can</w:t>
      </w:r>
      <w:r w:rsidR="0082113C">
        <w:t xml:space="preserve"> specify “</w:t>
      </w:r>
      <w:r w:rsidR="00EA6BE4">
        <w:t>stolen media</w:t>
      </w:r>
      <w:r w:rsidR="0082113C">
        <w:t>” or “</w:t>
      </w:r>
      <w:r w:rsidR="00EA6BE4">
        <w:t>stolen drive” or “stolen tape,</w:t>
      </w:r>
      <w:r w:rsidR="0082113C">
        <w:t xml:space="preserve">” which are all </w:t>
      </w:r>
      <w:r w:rsidR="009F2392">
        <w:t xml:space="preserve">unique options </w:t>
      </w:r>
      <w:r w:rsidR="00EA6BE4">
        <w:t xml:space="preserve">that </w:t>
      </w:r>
      <w:r w:rsidR="0082113C">
        <w:t>conflat</w:t>
      </w:r>
      <w:r w:rsidR="00EA6BE4">
        <w:t>e</w:t>
      </w:r>
      <w:r w:rsidR="0082113C">
        <w:t xml:space="preserve"> </w:t>
      </w:r>
      <w:r w:rsidR="009F2392">
        <w:t xml:space="preserve">and repeat </w:t>
      </w:r>
      <w:r w:rsidR="0082113C">
        <w:t>the action (physical lo</w:t>
      </w:r>
      <w:r w:rsidR="009F2392">
        <w:t>ss) with the asset</w:t>
      </w:r>
      <w:r w:rsidR="00EA465B">
        <w:t xml:space="preserve">. </w:t>
      </w:r>
    </w:p>
    <w:p w14:paraId="78F8C918" w14:textId="0333C865" w:rsidR="0082113C" w:rsidRPr="0082113C" w:rsidRDefault="009F2392" w:rsidP="0082113C">
      <w:pPr>
        <w:pStyle w:val="Para"/>
      </w:pPr>
      <w:r>
        <w:t>The assignment of a single conflating “breach type” should not be thought of as wrong or bad, it just represents a different goal within the research</w:t>
      </w:r>
      <w:r w:rsidR="00EA6BE4">
        <w:t>.</w:t>
      </w:r>
      <w:r w:rsidR="002B1503">
        <w:t xml:space="preserve"> </w:t>
      </w:r>
      <w:r>
        <w:t>Just be aware that conflation of terms like this will create a challe</w:t>
      </w:r>
      <w:r w:rsidR="00C97ED3">
        <w:t>nge during data analysis</w:t>
      </w:r>
      <w:r w:rsidR="00EA465B">
        <w:t xml:space="preserve">. </w:t>
      </w:r>
      <w:r w:rsidR="00F10825">
        <w:t xml:space="preserve">You </w:t>
      </w:r>
      <w:r w:rsidR="002B1503">
        <w:t xml:space="preserve">have the most flexibility and </w:t>
      </w:r>
      <w:r w:rsidR="00D92355">
        <w:t xml:space="preserve">see the most benefit when </w:t>
      </w:r>
      <w:r w:rsidR="00F10825">
        <w:t>you can</w:t>
      </w:r>
      <w:r w:rsidR="00D92355">
        <w:t xml:space="preserve"> compare and contrast across </w:t>
      </w:r>
      <w:r w:rsidR="002B1503">
        <w:t xml:space="preserve">specific </w:t>
      </w:r>
      <w:r w:rsidR="00D92355">
        <w:t>categories, but with</w:t>
      </w:r>
      <w:r w:rsidR="00C97ED3">
        <w:t xml:space="preserve"> conflated terms </w:t>
      </w:r>
      <w:r w:rsidR="00EA6BE4">
        <w:t>you’ll</w:t>
      </w:r>
      <w:r w:rsidR="00C97ED3">
        <w:t xml:space="preserve"> find it challenging </w:t>
      </w:r>
      <w:r w:rsidR="00D92355">
        <w:t>to clearly separate the categories</w:t>
      </w:r>
      <w:r w:rsidR="00EA465B">
        <w:t xml:space="preserve">. </w:t>
      </w:r>
      <w:r w:rsidR="00D92355">
        <w:t xml:space="preserve">The result is </w:t>
      </w:r>
      <w:r w:rsidR="00EA6BE4">
        <w:t xml:space="preserve">that </w:t>
      </w:r>
      <w:r w:rsidR="00D92355">
        <w:t xml:space="preserve">the data analysis may not be able </w:t>
      </w:r>
      <w:r w:rsidR="00C97ED3">
        <w:t xml:space="preserve">to do anything </w:t>
      </w:r>
      <w:r>
        <w:t xml:space="preserve">more than simply count the frequency of </w:t>
      </w:r>
      <w:r w:rsidR="002B1503">
        <w:t>the conflated</w:t>
      </w:r>
      <w:r>
        <w:t xml:space="preserve"> breach type</w:t>
      </w:r>
      <w:r w:rsidR="002B1503">
        <w:t>s</w:t>
      </w:r>
      <w:r>
        <w:t xml:space="preserve">. </w:t>
      </w:r>
    </w:p>
    <w:p w14:paraId="7B478C89" w14:textId="72DA44E0" w:rsidR="00EA6BE4" w:rsidRDefault="00C97ED3" w:rsidP="001E27F2">
      <w:pPr>
        <w:pStyle w:val="Para"/>
      </w:pPr>
      <w:r>
        <w:t xml:space="preserve">Where conflation combines more than one concept into a single variable, </w:t>
      </w:r>
      <w:r w:rsidR="00EA6BE4">
        <w:t>you</w:t>
      </w:r>
      <w:r>
        <w:t xml:space="preserve"> have to be careful of the opposite</w:t>
      </w:r>
      <w:r w:rsidR="00EA6BE4">
        <w:t>,</w:t>
      </w:r>
      <w:r w:rsidR="00E810F8">
        <w:t xml:space="preserve"> where</w:t>
      </w:r>
      <w:r w:rsidR="00EA6BE4">
        <w:t>by</w:t>
      </w:r>
      <w:r w:rsidR="00E810F8">
        <w:t xml:space="preserve"> </w:t>
      </w:r>
      <w:r w:rsidR="00EA6BE4">
        <w:t>you</w:t>
      </w:r>
      <w:r w:rsidR="00E810F8">
        <w:t xml:space="preserve"> split a single concept </w:t>
      </w:r>
      <w:r w:rsidR="00D92355">
        <w:t xml:space="preserve">into </w:t>
      </w:r>
      <w:r w:rsidR="00EA6BE4">
        <w:t>too many</w:t>
      </w:r>
      <w:r w:rsidR="00E810F8">
        <w:t xml:space="preserve"> details. </w:t>
      </w:r>
      <w:r w:rsidR="00EA6BE4">
        <w:t xml:space="preserve">You </w:t>
      </w:r>
      <w:r w:rsidR="00A877B5">
        <w:t xml:space="preserve">want to get just enough detail and separation in the list to </w:t>
      </w:r>
      <w:r w:rsidR="006B70A0">
        <w:t xml:space="preserve">support </w:t>
      </w:r>
      <w:r w:rsidR="00EA6BE4">
        <w:t>y</w:t>
      </w:r>
      <w:r w:rsidR="006B70A0">
        <w:t>our goal</w:t>
      </w:r>
      <w:r w:rsidR="00EA6BE4">
        <w:t>.</w:t>
      </w:r>
    </w:p>
    <w:p w14:paraId="02E7567D" w14:textId="6E190508" w:rsidR="005C04EE" w:rsidRDefault="006B70A0" w:rsidP="001E27F2">
      <w:pPr>
        <w:pStyle w:val="Para"/>
      </w:pPr>
      <w:r>
        <w:t xml:space="preserve">An example of </w:t>
      </w:r>
      <w:r w:rsidR="00EA6BE4">
        <w:t xml:space="preserve">collecting too much detail </w:t>
      </w:r>
      <w:r>
        <w:t xml:space="preserve">is when </w:t>
      </w:r>
      <w:r w:rsidR="00EA6BE4">
        <w:t xml:space="preserve">you </w:t>
      </w:r>
      <w:r>
        <w:t>try to collect how incidents are discovered</w:t>
      </w:r>
      <w:r w:rsidR="00E3705E">
        <w:t xml:space="preserve"> </w:t>
      </w:r>
      <w:r w:rsidR="002D54BF">
        <w:t xml:space="preserve">and </w:t>
      </w:r>
      <w:r w:rsidR="00E3705E">
        <w:t xml:space="preserve">want to classify the discovery </w:t>
      </w:r>
      <w:r w:rsidR="00D92355">
        <w:t>method</w:t>
      </w:r>
      <w:r w:rsidR="00EA465B">
        <w:t xml:space="preserve">. </w:t>
      </w:r>
      <w:r w:rsidR="00EA6BE4">
        <w:t xml:space="preserve">Although </w:t>
      </w:r>
      <w:r w:rsidR="00E3705E">
        <w:t>it may be interesting</w:t>
      </w:r>
      <w:r>
        <w:t xml:space="preserve"> to know if it was an external security researcher, and perhaps </w:t>
      </w:r>
      <w:r w:rsidR="00E3705E">
        <w:t>amusing</w:t>
      </w:r>
      <w:r>
        <w:t xml:space="preserve"> to know what color hat they </w:t>
      </w:r>
      <w:proofErr w:type="gramStart"/>
      <w:r>
        <w:t>wore(</w:t>
      </w:r>
      <w:proofErr w:type="gramEnd"/>
      <w:r>
        <w:t>white, black</w:t>
      </w:r>
      <w:r w:rsidR="00EA6BE4">
        <w:t>,</w:t>
      </w:r>
      <w:r>
        <w:t xml:space="preserve"> or even grey), </w:t>
      </w:r>
      <w:r w:rsidR="00D92355">
        <w:t xml:space="preserve">creating several options based on details </w:t>
      </w:r>
      <w:r>
        <w:t xml:space="preserve">wouldn’t </w:t>
      </w:r>
      <w:r w:rsidR="00D92355">
        <w:t xml:space="preserve">help </w:t>
      </w:r>
      <w:r w:rsidR="00EA6BE4">
        <w:t>you achieve your</w:t>
      </w:r>
      <w:r>
        <w:t xml:space="preserve"> goals</w:t>
      </w:r>
      <w:r w:rsidR="00EA465B">
        <w:t xml:space="preserve">. </w:t>
      </w:r>
      <w:r w:rsidR="00EA6BE4">
        <w:t xml:space="preserve">You </w:t>
      </w:r>
      <w:r w:rsidR="00E3705E">
        <w:t>have</w:t>
      </w:r>
      <w:r w:rsidR="00EA6BE4">
        <w:t xml:space="preserve"> to</w:t>
      </w:r>
      <w:r w:rsidR="00E3705E">
        <w:t xml:space="preserve"> split one concept (an external security researcher) across multiple selections</w:t>
      </w:r>
      <w:r w:rsidR="00D92355">
        <w:t xml:space="preserve"> (</w:t>
      </w:r>
      <w:r w:rsidR="00EA6BE4">
        <w:t>such as</w:t>
      </w:r>
      <w:r w:rsidR="00D92355">
        <w:t xml:space="preserve"> Researcher-white </w:t>
      </w:r>
      <w:r w:rsidR="00D92355">
        <w:lastRenderedPageBreak/>
        <w:t>hat, Researcher-gray hat)</w:t>
      </w:r>
      <w:r w:rsidR="00EA465B">
        <w:t xml:space="preserve">. </w:t>
      </w:r>
      <w:r w:rsidR="00E3705E">
        <w:t xml:space="preserve">In this case, maybe </w:t>
      </w:r>
      <w:r w:rsidR="00EA6BE4">
        <w:t xml:space="preserve">you’ll </w:t>
      </w:r>
      <w:r w:rsidR="00E3705E">
        <w:t xml:space="preserve">just want to </w:t>
      </w:r>
      <w:r w:rsidR="00A877B5">
        <w:t>drop the distinction of a</w:t>
      </w:r>
      <w:r>
        <w:t xml:space="preserve">n external security researcher </w:t>
      </w:r>
      <w:r w:rsidR="00A877B5">
        <w:t xml:space="preserve">altogether and </w:t>
      </w:r>
      <w:r w:rsidR="002B1503">
        <w:t xml:space="preserve">merge everything into </w:t>
      </w:r>
      <w:r w:rsidR="00A877B5">
        <w:t>one broad field of “an external unrelated party</w:t>
      </w:r>
      <w:r w:rsidR="005C04EE">
        <w:t>.</w:t>
      </w:r>
      <w:r w:rsidR="00A877B5">
        <w:t>”</w:t>
      </w:r>
    </w:p>
    <w:p w14:paraId="7FEDB07B" w14:textId="066BE67D" w:rsidR="00644E40" w:rsidRDefault="00D92355" w:rsidP="001E27F2">
      <w:pPr>
        <w:pStyle w:val="Para"/>
      </w:pPr>
      <w:r>
        <w:t>Having said this</w:t>
      </w:r>
      <w:r w:rsidR="002B1503">
        <w:t xml:space="preserve">, </w:t>
      </w:r>
      <w:r w:rsidR="005C04EE">
        <w:t>don’t</w:t>
      </w:r>
      <w:r>
        <w:t xml:space="preserve"> </w:t>
      </w:r>
      <w:r w:rsidR="00E3705E">
        <w:t xml:space="preserve">be afraid to go into detail </w:t>
      </w:r>
      <w:r w:rsidR="005C04EE">
        <w:t xml:space="preserve">when </w:t>
      </w:r>
      <w:r w:rsidR="00E3705E">
        <w:t>necessary</w:t>
      </w:r>
      <w:r w:rsidR="00EA465B">
        <w:t xml:space="preserve">. </w:t>
      </w:r>
      <w:r w:rsidR="00E3705E">
        <w:t>As an example, the list of possible assets within VERIS is split into several categories and dozens of detailed assets under each category</w:t>
      </w:r>
      <w:r w:rsidR="00EA465B">
        <w:t xml:space="preserve">. </w:t>
      </w:r>
      <w:r w:rsidR="00E3705E">
        <w:t xml:space="preserve">There are times </w:t>
      </w:r>
      <w:r w:rsidR="005C04EE">
        <w:t>you</w:t>
      </w:r>
      <w:r w:rsidR="00E3705E">
        <w:t xml:space="preserve">’ll want to split </w:t>
      </w:r>
      <w:r w:rsidR="005C04EE">
        <w:t xml:space="preserve">details </w:t>
      </w:r>
      <w:r w:rsidR="00E3705E">
        <w:t xml:space="preserve">and times </w:t>
      </w:r>
      <w:r w:rsidR="005C04EE">
        <w:t xml:space="preserve">you </w:t>
      </w:r>
      <w:r w:rsidR="00E3705E">
        <w:t>can combine</w:t>
      </w:r>
      <w:r w:rsidR="005C04EE">
        <w:t xml:space="preserve"> them</w:t>
      </w:r>
      <w:r w:rsidR="005C04EE">
        <w:sym w:font="Symbol" w:char="F0BE"/>
      </w:r>
      <w:r w:rsidR="00E3705E">
        <w:t>the trick is getting that balance right.</w:t>
      </w:r>
    </w:p>
    <w:p w14:paraId="5C984BEE" w14:textId="0D704E00" w:rsidR="00E3705E" w:rsidRDefault="00A877B5" w:rsidP="00D92355">
      <w:pPr>
        <w:pStyle w:val="Para"/>
      </w:pPr>
      <w:r>
        <w:t xml:space="preserve">Luckily, all </w:t>
      </w:r>
      <w:r w:rsidR="002D54BF">
        <w:t xml:space="preserve">these </w:t>
      </w:r>
      <w:r w:rsidR="005C04EE">
        <w:t xml:space="preserve">issues have been in consideration </w:t>
      </w:r>
      <w:r>
        <w:t>as VERIS has been evolving</w:t>
      </w:r>
      <w:r w:rsidR="00EA465B">
        <w:t xml:space="preserve">. </w:t>
      </w:r>
      <w:r>
        <w:t>One of the biggest challenges is saying no to new questions</w:t>
      </w:r>
      <w:r w:rsidR="00EA465B">
        <w:t xml:space="preserve">. </w:t>
      </w:r>
      <w:r>
        <w:t>We’ve found there is always more we’d like to know, but we know that each data point we try t</w:t>
      </w:r>
      <w:r w:rsidR="00D92355">
        <w:t>o collect has a cost</w:t>
      </w:r>
      <w:r w:rsidR="002D54BF">
        <w:t>.</w:t>
      </w:r>
      <w:r w:rsidR="00D92355">
        <w:t xml:space="preserve"> </w:t>
      </w:r>
      <w:r w:rsidR="002D54BF">
        <w:t>A</w:t>
      </w:r>
      <w:r w:rsidR="00D92355">
        <w:t xml:space="preserve">nd it’s </w:t>
      </w:r>
      <w:r w:rsidR="005C04EE">
        <w:t xml:space="preserve">sometimes </w:t>
      </w:r>
      <w:r w:rsidR="00D92355">
        <w:t>proven to be a higher cost than imagined</w:t>
      </w:r>
      <w:r>
        <w:t xml:space="preserve">. </w:t>
      </w:r>
    </w:p>
    <w:p w14:paraId="59A5D3EF" w14:textId="286D02F5" w:rsidR="00E3705E" w:rsidRDefault="00E3705E" w:rsidP="00E3705E">
      <w:pPr>
        <w:pStyle w:val="FeatureType"/>
      </w:pPr>
      <w:proofErr w:type="gramStart"/>
      <w:r>
        <w:t>type</w:t>
      </w:r>
      <w:proofErr w:type="gramEnd"/>
      <w:r>
        <w:t>="</w:t>
      </w:r>
      <w:r w:rsidR="00EA465B">
        <w:t>general</w:t>
      </w:r>
      <w:r>
        <w:t>"</w:t>
      </w:r>
    </w:p>
    <w:p w14:paraId="49C055EF" w14:textId="77777777" w:rsidR="00E3705E" w:rsidRDefault="00E3705E" w:rsidP="00E3705E">
      <w:pPr>
        <w:pStyle w:val="FeatureTitle"/>
        <w:rPr>
          <w:bCs/>
        </w:rPr>
      </w:pPr>
      <w:r>
        <w:rPr>
          <w:bCs/>
        </w:rPr>
        <w:t xml:space="preserve">Consider the Cost </w:t>
      </w:r>
      <w:r w:rsidR="00754DBF">
        <w:rPr>
          <w:bCs/>
        </w:rPr>
        <w:t xml:space="preserve">per </w:t>
      </w:r>
      <w:r>
        <w:rPr>
          <w:bCs/>
        </w:rPr>
        <w:t>Datum</w:t>
      </w:r>
    </w:p>
    <w:p w14:paraId="72AD910E" w14:textId="2707E7E3" w:rsidR="00E3705E" w:rsidRPr="001E27F2" w:rsidRDefault="00E3705E" w:rsidP="00E3705E">
      <w:pPr>
        <w:pStyle w:val="FeaturePara"/>
      </w:pPr>
      <w:r w:rsidRPr="001E27F2">
        <w:t>During a manual data</w:t>
      </w:r>
      <w:r w:rsidR="005C04EE">
        <w:t>-</w:t>
      </w:r>
      <w:r w:rsidRPr="001E27F2">
        <w:t xml:space="preserve">collection effort, it is very tempting to dream up all sorts of questions </w:t>
      </w:r>
      <w:r w:rsidR="005C04EE">
        <w:t>you</w:t>
      </w:r>
      <w:r w:rsidRPr="001E27F2">
        <w:t>’d like answered</w:t>
      </w:r>
      <w:r w:rsidR="00EA465B">
        <w:t xml:space="preserve">. </w:t>
      </w:r>
      <w:r w:rsidRPr="001E27F2">
        <w:t>Creating such a list isn’t bad</w:t>
      </w:r>
      <w:r w:rsidR="002D54BF">
        <w:t>,</w:t>
      </w:r>
      <w:r w:rsidRPr="001E27F2">
        <w:t xml:space="preserve"> and it may even be </w:t>
      </w:r>
      <w:r w:rsidR="00D92355">
        <w:t>helpful</w:t>
      </w:r>
      <w:r w:rsidRPr="001E27F2">
        <w:t xml:space="preserve"> to lay out all the questions to answer</w:t>
      </w:r>
      <w:r w:rsidR="00EA465B">
        <w:t xml:space="preserve">. </w:t>
      </w:r>
      <w:r w:rsidRPr="001E27F2">
        <w:t>But choose the questions you are going to ask very carefully because every question adds exponential cost across the lifetime of the data</w:t>
      </w:r>
      <w:r w:rsidR="00EA465B">
        <w:t xml:space="preserve">. </w:t>
      </w:r>
      <w:r w:rsidRPr="001E27F2">
        <w:t xml:space="preserve">Even before the question </w:t>
      </w:r>
      <w:r w:rsidR="005C04EE">
        <w:t>is</w:t>
      </w:r>
      <w:r w:rsidR="005C04EE" w:rsidRPr="001E27F2">
        <w:t xml:space="preserve"> </w:t>
      </w:r>
      <w:r w:rsidRPr="001E27F2">
        <w:t>answered</w:t>
      </w:r>
      <w:r w:rsidR="005C04EE">
        <w:t>,</w:t>
      </w:r>
      <w:r w:rsidRPr="001E27F2">
        <w:t xml:space="preserve"> </w:t>
      </w:r>
      <w:r w:rsidR="005C04EE">
        <w:t>you</w:t>
      </w:r>
      <w:r w:rsidRPr="001E27F2">
        <w:t xml:space="preserve"> have to build a method to collect it, so every question must be built into the data</w:t>
      </w:r>
      <w:r w:rsidR="005C04EE">
        <w:t>-</w:t>
      </w:r>
      <w:r w:rsidRPr="001E27F2">
        <w:t>collection</w:t>
      </w:r>
      <w:r w:rsidR="00D92355">
        <w:t xml:space="preserve"> methodology</w:t>
      </w:r>
      <w:r w:rsidR="00EA465B">
        <w:t xml:space="preserve">. </w:t>
      </w:r>
      <w:r w:rsidR="00D92355">
        <w:t xml:space="preserve">When the analyst is entering an </w:t>
      </w:r>
      <w:r w:rsidRPr="001E27F2">
        <w:t>incident, each question will require some thought and perhaps even some research before it can be answered, again adding time and effort</w:t>
      </w:r>
      <w:r w:rsidR="00EA465B">
        <w:t xml:space="preserve">. </w:t>
      </w:r>
      <w:r w:rsidRPr="001E27F2">
        <w:t xml:space="preserve">That data point may require processing and clean up, and will need to </w:t>
      </w:r>
      <w:r w:rsidR="005C04EE">
        <w:t xml:space="preserve">be </w:t>
      </w:r>
      <w:r w:rsidRPr="001E27F2">
        <w:t>stored and managed</w:t>
      </w:r>
      <w:r w:rsidR="00EA465B">
        <w:t xml:space="preserve">. </w:t>
      </w:r>
      <w:r w:rsidRPr="001E27F2">
        <w:t xml:space="preserve">Anytime </w:t>
      </w:r>
      <w:r w:rsidR="005C04EE">
        <w:t>you</w:t>
      </w:r>
      <w:r w:rsidR="005C04EE" w:rsidRPr="001E27F2">
        <w:t xml:space="preserve"> </w:t>
      </w:r>
      <w:r w:rsidRPr="001E27F2">
        <w:t xml:space="preserve">want to parse the data (and you’ll want to parse </w:t>
      </w:r>
      <w:r w:rsidR="005C04EE">
        <w:t>it</w:t>
      </w:r>
      <w:r w:rsidR="005C04EE" w:rsidRPr="001E27F2">
        <w:t xml:space="preserve"> </w:t>
      </w:r>
      <w:r w:rsidRPr="001E27F2">
        <w:t xml:space="preserve">in many different ways), </w:t>
      </w:r>
      <w:r w:rsidR="005C04EE">
        <w:t>you might</w:t>
      </w:r>
      <w:r w:rsidRPr="001E27F2">
        <w:t xml:space="preserve"> have to consider this field, or worse, consider </w:t>
      </w:r>
      <w:r w:rsidR="00D92355">
        <w:t xml:space="preserve">all </w:t>
      </w:r>
      <w:r w:rsidRPr="001E27F2">
        <w:t>the interactions of all the fields</w:t>
      </w:r>
      <w:r w:rsidR="00EA465B">
        <w:t xml:space="preserve">. </w:t>
      </w:r>
      <w:r w:rsidRPr="001E27F2">
        <w:t xml:space="preserve">Beyond that, there are dozens </w:t>
      </w:r>
      <w:r w:rsidR="005C04EE">
        <w:t xml:space="preserve">of </w:t>
      </w:r>
      <w:r w:rsidRPr="001E27F2">
        <w:t xml:space="preserve">other subtle interactions </w:t>
      </w:r>
      <w:r w:rsidR="00D92355">
        <w:t xml:space="preserve">with the data </w:t>
      </w:r>
      <w:r w:rsidRPr="001E27F2">
        <w:t xml:space="preserve">that will increase the cost of each data point beyond what </w:t>
      </w:r>
      <w:r w:rsidR="005C04EE">
        <w:t>you</w:t>
      </w:r>
      <w:r w:rsidRPr="001E27F2">
        <w:t xml:space="preserve"> can imagine as </w:t>
      </w:r>
      <w:r w:rsidR="00D92355">
        <w:t>the questions and data points are selected.</w:t>
      </w:r>
    </w:p>
    <w:p w14:paraId="07A2C11F" w14:textId="78FCA21A" w:rsidR="00E3705E" w:rsidRPr="001E27F2" w:rsidRDefault="00E3705E" w:rsidP="00E3705E">
      <w:pPr>
        <w:pStyle w:val="FeaturePara"/>
      </w:pPr>
      <w:r w:rsidRPr="001E27F2">
        <w:t>It’s helpful to pretend you are about to take a long journey to a wise sage who lives on top of a mountain</w:t>
      </w:r>
      <w:r w:rsidR="00EA465B">
        <w:t xml:space="preserve">. </w:t>
      </w:r>
      <w:r w:rsidRPr="001E27F2">
        <w:t>You will have a limited amount of time to ask questions before the sage says something mysterious and vanishes</w:t>
      </w:r>
      <w:r w:rsidR="00EA465B">
        <w:t xml:space="preserve">. </w:t>
      </w:r>
      <w:r w:rsidRPr="001E27F2">
        <w:t>What questions will have the greatest impact</w:t>
      </w:r>
      <w:r w:rsidR="00EA465B">
        <w:t xml:space="preserve">? </w:t>
      </w:r>
      <w:r w:rsidRPr="001E27F2">
        <w:t xml:space="preserve">You’ll want to identify a handful of questions you really </w:t>
      </w:r>
      <w:r w:rsidR="00D92355">
        <w:t>need</w:t>
      </w:r>
      <w:r w:rsidRPr="001E27F2">
        <w:t xml:space="preserve"> answered</w:t>
      </w:r>
      <w:r w:rsidR="005C04EE">
        <w:sym w:font="Symbol" w:char="F0BE"/>
      </w:r>
      <w:r w:rsidRPr="001E27F2">
        <w:t>maybe a handful of questions you’d like to have answered and then you’ll have a mountain of questions you wish you had time to ask, bu</w:t>
      </w:r>
      <w:r w:rsidR="00D92355">
        <w:t>t you’ll just have to make do without them</w:t>
      </w:r>
      <w:r w:rsidR="00EA465B">
        <w:t xml:space="preserve">. </w:t>
      </w:r>
      <w:r w:rsidRPr="001E27F2">
        <w:t>The same is true with manual data collection</w:t>
      </w:r>
      <w:r w:rsidR="00EA465B">
        <w:t xml:space="preserve">. </w:t>
      </w:r>
      <w:r w:rsidRPr="001E27F2">
        <w:t xml:space="preserve">If the post-incident questionnaire asks too many questions or is too painful, people </w:t>
      </w:r>
      <w:r w:rsidRPr="001E27F2">
        <w:lastRenderedPageBreak/>
        <w:t>will lose interest quickly and the answers will end up being of poor quality</w:t>
      </w:r>
      <w:r w:rsidR="005369E7">
        <w:t>—</w:t>
      </w:r>
      <w:r w:rsidR="003403DA">
        <w:t>including the handful of questions you need answered.</w:t>
      </w:r>
      <w:r w:rsidR="00EA465B">
        <w:t xml:space="preserve"> </w:t>
      </w:r>
      <w:r w:rsidRPr="001E27F2">
        <w:t>You must choose your questions wisely.</w:t>
      </w:r>
    </w:p>
    <w:p w14:paraId="09D77FA2" w14:textId="77777777" w:rsidR="00A77B3E" w:rsidRPr="001E27F2" w:rsidRDefault="002C6007" w:rsidP="00782C65">
      <w:pPr>
        <w:pStyle w:val="H1"/>
      </w:pPr>
      <w:r>
        <w:t>An Introduction to VERIS</w:t>
      </w:r>
    </w:p>
    <w:p w14:paraId="2B481443" w14:textId="34B3A591" w:rsidR="00D42C13" w:rsidRDefault="00E07A20" w:rsidP="002C6007">
      <w:pPr>
        <w:pStyle w:val="Para"/>
      </w:pPr>
      <w:r>
        <w:t xml:space="preserve">When a security event </w:t>
      </w:r>
      <w:r w:rsidR="004765F4">
        <w:t xml:space="preserve">is </w:t>
      </w:r>
      <w:r w:rsidR="002C6007">
        <w:t xml:space="preserve">investigated, a narrative </w:t>
      </w:r>
      <w:r>
        <w:t>naturally emerges from the process</w:t>
      </w:r>
      <w:r w:rsidR="00EA465B">
        <w:t xml:space="preserve">. </w:t>
      </w:r>
      <w:r w:rsidR="002C6007">
        <w:t>The investigator will typically try to answer</w:t>
      </w:r>
      <w:r w:rsidR="004765F4">
        <w:t xml:space="preserve"> the question</w:t>
      </w:r>
      <w:r w:rsidR="002C6007">
        <w:t>, “Who did what to what (or whom) with what result?”</w:t>
      </w:r>
      <w:r>
        <w:t xml:space="preserve"> </w:t>
      </w:r>
      <w:r w:rsidR="003403DA">
        <w:t>That question presents</w:t>
      </w:r>
      <w:r>
        <w:t xml:space="preserve"> a good core set of data points to collect</w:t>
      </w:r>
      <w:r w:rsidR="00EA465B">
        <w:t xml:space="preserve">. </w:t>
      </w:r>
      <w:r>
        <w:t xml:space="preserve">Therefore, as a starting point, </w:t>
      </w:r>
      <w:r w:rsidR="004765F4">
        <w:t xml:space="preserve">you’ll </w:t>
      </w:r>
      <w:r>
        <w:t>want to focus on those four points</w:t>
      </w:r>
      <w:r w:rsidR="004765F4">
        <w:sym w:font="Symbol" w:char="F0BE"/>
      </w:r>
      <w:r>
        <w:t>“Who (threat actor) did what (action) to what or whom (asset) with what result (attribute)?</w:t>
      </w:r>
      <w:r w:rsidR="00EA465B">
        <w:t xml:space="preserve">” </w:t>
      </w:r>
    </w:p>
    <w:p w14:paraId="073E20D7" w14:textId="2A74275D" w:rsidR="00903556" w:rsidRDefault="00E07A20" w:rsidP="002C6007">
      <w:pPr>
        <w:pStyle w:val="Para"/>
      </w:pPr>
      <w:r>
        <w:t xml:space="preserve">But that’s not all </w:t>
      </w:r>
      <w:r w:rsidR="004765F4">
        <w:t xml:space="preserve">you </w:t>
      </w:r>
      <w:r>
        <w:t xml:space="preserve">may be interested in; </w:t>
      </w:r>
      <w:r w:rsidR="004765F4">
        <w:t xml:space="preserve">you </w:t>
      </w:r>
      <w:r>
        <w:t xml:space="preserve">may also want to know how </w:t>
      </w:r>
      <w:r w:rsidR="004765F4">
        <w:t>you</w:t>
      </w:r>
      <w:r>
        <w:t xml:space="preserve"> discovered and responded to the incident and if possible the impact </w:t>
      </w:r>
      <w:r w:rsidR="004765F4">
        <w:t xml:space="preserve">you </w:t>
      </w:r>
      <w:r>
        <w:t>experienced as a result</w:t>
      </w:r>
      <w:r w:rsidR="00EA465B">
        <w:t xml:space="preserve">. </w:t>
      </w:r>
      <w:r>
        <w:t xml:space="preserve">Finally, </w:t>
      </w:r>
      <w:r w:rsidR="004765F4">
        <w:t>you</w:t>
      </w:r>
      <w:r>
        <w:t xml:space="preserve">’ll have some housekeeping items (an identifier, summary, </w:t>
      </w:r>
      <w:r w:rsidR="003403DA">
        <w:t xml:space="preserve">workflow </w:t>
      </w:r>
      <w:r>
        <w:t xml:space="preserve">status, </w:t>
      </w:r>
      <w:r w:rsidR="004765F4">
        <w:t>and so on</w:t>
      </w:r>
      <w:r>
        <w:t xml:space="preserve">) and if </w:t>
      </w:r>
      <w:r w:rsidR="004765F4">
        <w:t xml:space="preserve">you </w:t>
      </w:r>
      <w:r>
        <w:t xml:space="preserve">aggregate breaches or share the information, </w:t>
      </w:r>
      <w:r w:rsidR="004765F4">
        <w:t>you</w:t>
      </w:r>
      <w:r>
        <w:t>’ll want to record some victim demographics</w:t>
      </w:r>
      <w:r w:rsidR="00EA465B">
        <w:t xml:space="preserve">. </w:t>
      </w:r>
      <w:r>
        <w:t xml:space="preserve">Overall, </w:t>
      </w:r>
      <w:r w:rsidR="004765F4">
        <w:t xml:space="preserve">you </w:t>
      </w:r>
      <w:r>
        <w:t xml:space="preserve">can break down the sections of data </w:t>
      </w:r>
      <w:r w:rsidR="004765F4">
        <w:t xml:space="preserve">you </w:t>
      </w:r>
      <w:r>
        <w:t xml:space="preserve">want to gather </w:t>
      </w:r>
      <w:r w:rsidR="003403DA">
        <w:t>like those in the VERIS framework</w:t>
      </w:r>
      <w:r w:rsidR="004765F4">
        <w:t>, as shown in Table 7-1</w:t>
      </w:r>
      <w:r>
        <w:t>.</w:t>
      </w:r>
    </w:p>
    <w:p w14:paraId="757E8B0E" w14:textId="4516EC62" w:rsidR="00E07A20" w:rsidRDefault="00903556" w:rsidP="00903556">
      <w:pPr>
        <w:pStyle w:val="TableCaption"/>
      </w:pPr>
      <w:r>
        <w:t>Table 7-1: Sections Within VERIS</w:t>
      </w:r>
    </w:p>
    <w:tbl>
      <w:tblPr>
        <w:tblStyle w:val="TableGrid"/>
        <w:tblW w:w="0" w:type="auto"/>
        <w:tblInd w:w="720" w:type="dxa"/>
        <w:tblLook w:val="04A0" w:firstRow="1" w:lastRow="0" w:firstColumn="1" w:lastColumn="0" w:noHBand="0" w:noVBand="1"/>
      </w:tblPr>
      <w:tblGrid>
        <w:gridCol w:w="3096"/>
        <w:gridCol w:w="5040"/>
      </w:tblGrid>
      <w:tr w:rsidR="00D42C13" w:rsidRPr="00782C65" w14:paraId="6F6E0BF6" w14:textId="77777777" w:rsidTr="00D42C13">
        <w:tc>
          <w:tcPr>
            <w:tcW w:w="3240" w:type="dxa"/>
          </w:tcPr>
          <w:p w14:paraId="12A985B6" w14:textId="77777777" w:rsidR="00D42C13" w:rsidRPr="00782C65" w:rsidRDefault="00D42C13" w:rsidP="006773B3">
            <w:pPr>
              <w:pStyle w:val="TableHead"/>
            </w:pPr>
            <w:r w:rsidRPr="00782C65">
              <w:t>VERIS Section</w:t>
            </w:r>
          </w:p>
        </w:tc>
        <w:tc>
          <w:tcPr>
            <w:tcW w:w="5616" w:type="dxa"/>
          </w:tcPr>
          <w:p w14:paraId="0C7B40B5" w14:textId="77777777" w:rsidR="00D42C13" w:rsidRPr="00782C65" w:rsidRDefault="00D42C13" w:rsidP="006773B3">
            <w:pPr>
              <w:pStyle w:val="TableHead"/>
              <w:rPr>
                <w:szCs w:val="22"/>
              </w:rPr>
            </w:pPr>
            <w:r w:rsidRPr="00782C65">
              <w:t>Purpose</w:t>
            </w:r>
          </w:p>
        </w:tc>
      </w:tr>
      <w:tr w:rsidR="00D42C13" w:rsidRPr="00782C65" w14:paraId="60133007" w14:textId="77777777" w:rsidTr="00D42C13">
        <w:tc>
          <w:tcPr>
            <w:tcW w:w="3240" w:type="dxa"/>
          </w:tcPr>
          <w:p w14:paraId="6BCDBCA6" w14:textId="77777777" w:rsidR="00D42C13" w:rsidRPr="00782C65" w:rsidRDefault="00D42C13" w:rsidP="006773B3">
            <w:pPr>
              <w:pStyle w:val="TableEntry"/>
              <w:spacing w:line="276" w:lineRule="auto"/>
              <w:rPr>
                <w:szCs w:val="22"/>
              </w:rPr>
            </w:pPr>
            <w:r w:rsidRPr="00782C65">
              <w:t>Incident Tracking</w:t>
            </w:r>
          </w:p>
        </w:tc>
        <w:tc>
          <w:tcPr>
            <w:tcW w:w="5616" w:type="dxa"/>
          </w:tcPr>
          <w:p w14:paraId="4ECB15E1" w14:textId="1B773E06" w:rsidR="00D42C13" w:rsidRPr="00782C65" w:rsidRDefault="00D42C13" w:rsidP="006773B3">
            <w:pPr>
              <w:pStyle w:val="TableEntry"/>
              <w:spacing w:line="276" w:lineRule="auto"/>
            </w:pPr>
            <w:r w:rsidRPr="00782C65">
              <w:t>Metadata about the incident for management and tracking purposes.</w:t>
            </w:r>
          </w:p>
        </w:tc>
      </w:tr>
      <w:tr w:rsidR="00D42C13" w:rsidRPr="00782C65" w14:paraId="65EA3198" w14:textId="77777777" w:rsidTr="00D42C13">
        <w:tc>
          <w:tcPr>
            <w:tcW w:w="3240" w:type="dxa"/>
          </w:tcPr>
          <w:p w14:paraId="5B266DD5" w14:textId="77777777" w:rsidR="00D42C13" w:rsidRPr="00782C65" w:rsidRDefault="00D42C13" w:rsidP="006773B3">
            <w:pPr>
              <w:pStyle w:val="TableEntry"/>
              <w:spacing w:line="276" w:lineRule="auto"/>
            </w:pPr>
            <w:r w:rsidRPr="00782C65">
              <w:t>Threat Actor</w:t>
            </w:r>
          </w:p>
        </w:tc>
        <w:tc>
          <w:tcPr>
            <w:tcW w:w="5616" w:type="dxa"/>
          </w:tcPr>
          <w:p w14:paraId="6C5076CB" w14:textId="48933E87" w:rsidR="00D42C13" w:rsidRPr="00782C65" w:rsidRDefault="00D42C13" w:rsidP="006773B3">
            <w:pPr>
              <w:pStyle w:val="TableEntry"/>
              <w:spacing w:line="276" w:lineRule="auto"/>
            </w:pPr>
            <w:r w:rsidRPr="00782C65">
              <w:t>One or more people who cause or contribute to an incident.</w:t>
            </w:r>
          </w:p>
        </w:tc>
      </w:tr>
      <w:tr w:rsidR="00D42C13" w:rsidRPr="00782C65" w14:paraId="617A873A" w14:textId="77777777" w:rsidTr="00D42C13">
        <w:tc>
          <w:tcPr>
            <w:tcW w:w="3240" w:type="dxa"/>
          </w:tcPr>
          <w:p w14:paraId="647D8B21" w14:textId="77777777" w:rsidR="00D42C13" w:rsidRPr="00782C65" w:rsidRDefault="00D42C13" w:rsidP="006773B3">
            <w:pPr>
              <w:pStyle w:val="TableEntry"/>
              <w:spacing w:line="276" w:lineRule="auto"/>
            </w:pPr>
            <w:r w:rsidRPr="00782C65">
              <w:t>Threat Actions</w:t>
            </w:r>
          </w:p>
        </w:tc>
        <w:tc>
          <w:tcPr>
            <w:tcW w:w="5616" w:type="dxa"/>
          </w:tcPr>
          <w:p w14:paraId="3F4F54F1" w14:textId="77777777" w:rsidR="00D42C13" w:rsidRPr="00782C65" w:rsidRDefault="00D42C13" w:rsidP="006773B3">
            <w:pPr>
              <w:pStyle w:val="TableEntry"/>
              <w:spacing w:line="276" w:lineRule="auto"/>
            </w:pPr>
            <w:r w:rsidRPr="00782C65">
              <w:t>What the threat actor(s) did or used to cause or contribute to the incident.</w:t>
            </w:r>
          </w:p>
        </w:tc>
      </w:tr>
      <w:tr w:rsidR="00D42C13" w:rsidRPr="00782C65" w14:paraId="5A7D4497" w14:textId="77777777" w:rsidTr="00D42C13">
        <w:tc>
          <w:tcPr>
            <w:tcW w:w="3240" w:type="dxa"/>
          </w:tcPr>
          <w:p w14:paraId="34A2A891" w14:textId="77777777" w:rsidR="00D42C13" w:rsidRPr="00782C65" w:rsidRDefault="009C679B" w:rsidP="006773B3">
            <w:pPr>
              <w:pStyle w:val="TableEntry"/>
              <w:spacing w:line="276" w:lineRule="auto"/>
            </w:pPr>
            <w:r w:rsidRPr="00782C65">
              <w:t xml:space="preserve">Information </w:t>
            </w:r>
            <w:r w:rsidR="00D42C13" w:rsidRPr="00782C65">
              <w:t>Assets</w:t>
            </w:r>
          </w:p>
        </w:tc>
        <w:tc>
          <w:tcPr>
            <w:tcW w:w="5616" w:type="dxa"/>
          </w:tcPr>
          <w:p w14:paraId="5F299D1D" w14:textId="77777777" w:rsidR="00D42C13" w:rsidRPr="00782C65" w:rsidRDefault="00D42C13" w:rsidP="006773B3">
            <w:pPr>
              <w:pStyle w:val="TableEntry"/>
              <w:spacing w:line="276" w:lineRule="auto"/>
            </w:pPr>
            <w:r w:rsidRPr="00782C65">
              <w:t>Information assets that were compromised or affected during the incident.</w:t>
            </w:r>
          </w:p>
        </w:tc>
      </w:tr>
      <w:tr w:rsidR="00D42C13" w:rsidRPr="00782C65" w14:paraId="76CCED6A" w14:textId="77777777" w:rsidTr="00D42C13">
        <w:tc>
          <w:tcPr>
            <w:tcW w:w="3240" w:type="dxa"/>
          </w:tcPr>
          <w:p w14:paraId="12BD33A5" w14:textId="77777777" w:rsidR="00D42C13" w:rsidRPr="00782C65" w:rsidRDefault="00D42C13" w:rsidP="006773B3">
            <w:pPr>
              <w:pStyle w:val="TableEntry"/>
              <w:spacing w:line="276" w:lineRule="auto"/>
            </w:pPr>
            <w:r w:rsidRPr="00782C65">
              <w:t>Attributes</w:t>
            </w:r>
          </w:p>
        </w:tc>
        <w:tc>
          <w:tcPr>
            <w:tcW w:w="5616" w:type="dxa"/>
          </w:tcPr>
          <w:p w14:paraId="7F72EBCC" w14:textId="53D28C6C" w:rsidR="00D42C13" w:rsidRPr="00782C65" w:rsidRDefault="00D42C13" w:rsidP="006773B3">
            <w:pPr>
              <w:pStyle w:val="TableEntry"/>
              <w:spacing w:line="276" w:lineRule="auto"/>
            </w:pPr>
            <w:r w:rsidRPr="00782C65">
              <w:t xml:space="preserve">What happened to the asset during the </w:t>
            </w:r>
            <w:proofErr w:type="gramStart"/>
            <w:r w:rsidRPr="00782C65">
              <w:t>incident.</w:t>
            </w:r>
            <w:proofErr w:type="gramEnd"/>
          </w:p>
        </w:tc>
      </w:tr>
      <w:tr w:rsidR="00D42C13" w:rsidRPr="00782C65" w14:paraId="2C6D7162" w14:textId="77777777" w:rsidTr="00D42C13">
        <w:tc>
          <w:tcPr>
            <w:tcW w:w="3240" w:type="dxa"/>
          </w:tcPr>
          <w:p w14:paraId="2EBCE289" w14:textId="77777777" w:rsidR="00D42C13" w:rsidRPr="00782C65" w:rsidRDefault="00D42C13" w:rsidP="006773B3">
            <w:pPr>
              <w:pStyle w:val="TableEntry"/>
              <w:spacing w:line="276" w:lineRule="auto"/>
            </w:pPr>
            <w:r w:rsidRPr="00782C65">
              <w:t>Discovery/Response</w:t>
            </w:r>
          </w:p>
        </w:tc>
        <w:tc>
          <w:tcPr>
            <w:tcW w:w="5616" w:type="dxa"/>
          </w:tcPr>
          <w:p w14:paraId="1F4B7252" w14:textId="77777777" w:rsidR="00D42C13" w:rsidRPr="00782C65" w:rsidRDefault="00D42C13" w:rsidP="006773B3">
            <w:pPr>
              <w:pStyle w:val="TableEntry"/>
              <w:spacing w:line="276" w:lineRule="auto"/>
            </w:pPr>
            <w:r w:rsidRPr="00782C65">
              <w:t>Timeline, discovery method, and lessons learned.</w:t>
            </w:r>
          </w:p>
        </w:tc>
      </w:tr>
      <w:tr w:rsidR="00D42C13" w:rsidRPr="00782C65" w14:paraId="3747AB4D" w14:textId="77777777" w:rsidTr="00D42C13">
        <w:tc>
          <w:tcPr>
            <w:tcW w:w="3240" w:type="dxa"/>
          </w:tcPr>
          <w:p w14:paraId="7DA37BEA" w14:textId="77777777" w:rsidR="00D42C13" w:rsidRPr="00782C65" w:rsidRDefault="00D42C13" w:rsidP="006773B3">
            <w:pPr>
              <w:pStyle w:val="TableEntry"/>
              <w:spacing w:line="276" w:lineRule="auto"/>
            </w:pPr>
            <w:r w:rsidRPr="00782C65">
              <w:t>Impact</w:t>
            </w:r>
          </w:p>
        </w:tc>
        <w:tc>
          <w:tcPr>
            <w:tcW w:w="5616" w:type="dxa"/>
          </w:tcPr>
          <w:p w14:paraId="03D5AC82" w14:textId="77777777" w:rsidR="00D42C13" w:rsidRPr="00782C65" w:rsidRDefault="00D42C13" w:rsidP="006773B3">
            <w:pPr>
              <w:pStyle w:val="TableEntry"/>
              <w:spacing w:line="276" w:lineRule="auto"/>
            </w:pPr>
            <w:r w:rsidRPr="00782C65">
              <w:t xml:space="preserve">What was the overall effect of the incident to the </w:t>
            </w:r>
            <w:proofErr w:type="gramStart"/>
            <w:r w:rsidRPr="00782C65">
              <w:t>organization.</w:t>
            </w:r>
            <w:proofErr w:type="gramEnd"/>
          </w:p>
        </w:tc>
      </w:tr>
      <w:tr w:rsidR="00D42C13" w:rsidRPr="00782C65" w14:paraId="24AEB2BD" w14:textId="77777777" w:rsidTr="00D42C13">
        <w:tc>
          <w:tcPr>
            <w:tcW w:w="3240" w:type="dxa"/>
          </w:tcPr>
          <w:p w14:paraId="53838C07" w14:textId="77777777" w:rsidR="00D42C13" w:rsidRPr="00782C65" w:rsidRDefault="00D42C13" w:rsidP="006773B3">
            <w:pPr>
              <w:pStyle w:val="TableEntry"/>
              <w:spacing w:line="276" w:lineRule="auto"/>
            </w:pPr>
            <w:r w:rsidRPr="00782C65">
              <w:t>Victim</w:t>
            </w:r>
          </w:p>
        </w:tc>
        <w:tc>
          <w:tcPr>
            <w:tcW w:w="5616" w:type="dxa"/>
          </w:tcPr>
          <w:p w14:paraId="789FC753" w14:textId="77777777" w:rsidR="00D42C13" w:rsidRPr="00782C65" w:rsidRDefault="00D42C13" w:rsidP="006773B3">
            <w:pPr>
              <w:pStyle w:val="TableEntry"/>
              <w:spacing w:line="276" w:lineRule="auto"/>
            </w:pPr>
            <w:r w:rsidRPr="00782C65">
              <w:t xml:space="preserve">Demographic information like industry and organizational size. </w:t>
            </w:r>
          </w:p>
        </w:tc>
      </w:tr>
      <w:tr w:rsidR="00D42C13" w:rsidRPr="00782C65" w14:paraId="44AEF50F" w14:textId="77777777" w:rsidTr="00D42C13">
        <w:tc>
          <w:tcPr>
            <w:tcW w:w="3240" w:type="dxa"/>
          </w:tcPr>
          <w:p w14:paraId="5D0BD29A" w14:textId="77777777" w:rsidR="00D42C13" w:rsidRPr="00782C65" w:rsidRDefault="00D42C13" w:rsidP="006773B3">
            <w:pPr>
              <w:pStyle w:val="TableEntry"/>
              <w:spacing w:line="276" w:lineRule="auto"/>
            </w:pPr>
            <w:r w:rsidRPr="00782C65">
              <w:t>Indicators</w:t>
            </w:r>
          </w:p>
        </w:tc>
        <w:tc>
          <w:tcPr>
            <w:tcW w:w="5616" w:type="dxa"/>
          </w:tcPr>
          <w:p w14:paraId="299B44E6" w14:textId="78112D6B" w:rsidR="00D42C13" w:rsidRPr="00782C65" w:rsidRDefault="00D42C13" w:rsidP="006773B3">
            <w:pPr>
              <w:pStyle w:val="TableEntry"/>
              <w:spacing w:line="276" w:lineRule="auto"/>
            </w:pPr>
            <w:r w:rsidRPr="00782C65">
              <w:t>Optional indicators of compromise (IP addresses, malware hashes, domains, and so on).</w:t>
            </w:r>
          </w:p>
        </w:tc>
      </w:tr>
      <w:tr w:rsidR="00D42C13" w:rsidRPr="00782C65" w14:paraId="4911F25F" w14:textId="77777777" w:rsidTr="00D42C13">
        <w:tc>
          <w:tcPr>
            <w:tcW w:w="3240" w:type="dxa"/>
          </w:tcPr>
          <w:p w14:paraId="06FC218F" w14:textId="77777777" w:rsidR="00D42C13" w:rsidRPr="00782C65" w:rsidRDefault="00D42C13" w:rsidP="006773B3">
            <w:pPr>
              <w:pStyle w:val="TableEntry"/>
              <w:spacing w:line="276" w:lineRule="auto"/>
            </w:pPr>
            <w:r w:rsidRPr="00782C65">
              <w:lastRenderedPageBreak/>
              <w:t>Plus</w:t>
            </w:r>
          </w:p>
        </w:tc>
        <w:tc>
          <w:tcPr>
            <w:tcW w:w="5616" w:type="dxa"/>
          </w:tcPr>
          <w:p w14:paraId="11A02E03" w14:textId="77777777" w:rsidR="00D42C13" w:rsidRPr="00782C65" w:rsidRDefault="00D42C13" w:rsidP="006773B3">
            <w:pPr>
              <w:pStyle w:val="TableEntry"/>
              <w:spacing w:line="276" w:lineRule="auto"/>
            </w:pPr>
            <w:r w:rsidRPr="00782C65">
              <w:t>Optional section for extending VERIS.</w:t>
            </w:r>
          </w:p>
        </w:tc>
      </w:tr>
    </w:tbl>
    <w:p w14:paraId="508BF2B7" w14:textId="4F2A13A5" w:rsidR="000F0DAE" w:rsidRDefault="00F50AD5" w:rsidP="002C6007">
      <w:pPr>
        <w:pStyle w:val="Para"/>
      </w:pPr>
      <w:r>
        <w:t xml:space="preserve">Although </w:t>
      </w:r>
      <w:r w:rsidR="000F0DAE">
        <w:t xml:space="preserve">it’s tempting to dig into the data (and </w:t>
      </w:r>
      <w:r>
        <w:t xml:space="preserve">you </w:t>
      </w:r>
      <w:r w:rsidR="000F0DAE">
        <w:t xml:space="preserve">will), it’s important to understand the significance of these fields so </w:t>
      </w:r>
      <w:r>
        <w:t xml:space="preserve">you </w:t>
      </w:r>
      <w:r w:rsidR="000F0DAE">
        <w:t>don’t misapply them</w:t>
      </w:r>
      <w:r w:rsidR="00EA465B">
        <w:t xml:space="preserve">. </w:t>
      </w:r>
      <w:r w:rsidR="000F0DAE">
        <w:t>Therefore</w:t>
      </w:r>
      <w:r>
        <w:t>, the following sections</w:t>
      </w:r>
      <w:r w:rsidR="000F0DAE">
        <w:t xml:space="preserve"> go through each </w:t>
      </w:r>
      <w:r w:rsidR="00DF669E">
        <w:t>part of VERIS</w:t>
      </w:r>
      <w:r w:rsidR="000F0DAE">
        <w:t xml:space="preserve"> in more detail and discuss the</w:t>
      </w:r>
      <w:r>
        <w:t>se</w:t>
      </w:r>
      <w:r w:rsidR="000F0DAE">
        <w:t xml:space="preserve"> fields</w:t>
      </w:r>
      <w:r w:rsidR="00EA465B">
        <w:t xml:space="preserve">. </w:t>
      </w:r>
      <w:r w:rsidR="00DF669E">
        <w:t>Keep in mind that the</w:t>
      </w:r>
      <w:r>
        <w:t>se sections are</w:t>
      </w:r>
      <w:r w:rsidR="00DF669E">
        <w:t xml:space="preserve"> </w:t>
      </w:r>
      <w:r>
        <w:t>separated so analysts can</w:t>
      </w:r>
      <w:r w:rsidR="00DF669E">
        <w:t xml:space="preserve"> think about the structure</w:t>
      </w:r>
      <w:r>
        <w:t>.</w:t>
      </w:r>
      <w:r w:rsidR="00DF669E">
        <w:t xml:space="preserve"> </w:t>
      </w:r>
      <w:r>
        <w:t>There</w:t>
      </w:r>
      <w:r w:rsidR="00DF669E">
        <w:t xml:space="preserve"> is nothing</w:t>
      </w:r>
      <w:r>
        <w:t xml:space="preserve"> in the actual data</w:t>
      </w:r>
      <w:r w:rsidR="00DF669E">
        <w:t xml:space="preserve"> denoting the </w:t>
      </w:r>
      <w:r w:rsidR="00DF669E" w:rsidRPr="00782C65">
        <w:rPr>
          <w:rStyle w:val="InlineCode"/>
        </w:rPr>
        <w:t>incident_id</w:t>
      </w:r>
      <w:r w:rsidR="00DF669E">
        <w:t xml:space="preserve"> field as helping with incident tracking</w:t>
      </w:r>
      <w:r>
        <w:t>,</w:t>
      </w:r>
      <w:r w:rsidR="00DF669E">
        <w:t xml:space="preserve"> for example.</w:t>
      </w:r>
    </w:p>
    <w:p w14:paraId="0F19FD71" w14:textId="77777777" w:rsidR="00782056" w:rsidRDefault="00782056" w:rsidP="00230DD3">
      <w:pPr>
        <w:pStyle w:val="FeatureType"/>
      </w:pPr>
      <w:proofErr w:type="gramStart"/>
      <w:r>
        <w:t>type</w:t>
      </w:r>
      <w:proofErr w:type="gramEnd"/>
      <w:r>
        <w:t>="warning"</w:t>
      </w:r>
    </w:p>
    <w:p w14:paraId="731C8874" w14:textId="235F2F64" w:rsidR="00782056" w:rsidRPr="00782056" w:rsidRDefault="00DF6476" w:rsidP="00782056">
      <w:pPr>
        <w:pStyle w:val="FeaturePara"/>
      </w:pPr>
      <w:r>
        <w:t xml:space="preserve">Although </w:t>
      </w:r>
      <w:r w:rsidR="00731383">
        <w:t>we are covering VERIS with some depth</w:t>
      </w:r>
      <w:r w:rsidR="00782056">
        <w:t xml:space="preserve">, we will not go into every field, and we </w:t>
      </w:r>
      <w:r>
        <w:t>don’t</w:t>
      </w:r>
      <w:r w:rsidR="00782056">
        <w:t xml:space="preserve"> cover every detail abo</w:t>
      </w:r>
      <w:r w:rsidR="00230DD3">
        <w:t>ut the framework</w:t>
      </w:r>
      <w:r w:rsidR="00EA465B">
        <w:t xml:space="preserve">. </w:t>
      </w:r>
      <w:r w:rsidR="00731383">
        <w:t>For example, w</w:t>
      </w:r>
      <w:r w:rsidR="00230DD3">
        <w:t xml:space="preserve">e won’t </w:t>
      </w:r>
      <w:r w:rsidR="00731383">
        <w:t>call out all the places the framework specifies a “</w:t>
      </w:r>
      <w:r>
        <w:t>Notes</w:t>
      </w:r>
      <w:r w:rsidR="00731383">
        <w:t xml:space="preserve">” field (which is almost every section), and we </w:t>
      </w:r>
      <w:r>
        <w:t>d</w:t>
      </w:r>
      <w:r w:rsidR="00731383">
        <w:t xml:space="preserve">on’t cover the </w:t>
      </w:r>
      <w:r w:rsidR="009C679B">
        <w:t xml:space="preserve">“Indicators” </w:t>
      </w:r>
      <w:r w:rsidR="00731383">
        <w:t>section in detail</w:t>
      </w:r>
      <w:r w:rsidR="00EA465B">
        <w:t xml:space="preserve">. </w:t>
      </w:r>
      <w:r w:rsidR="00731383">
        <w:t>Just keep in mind that the framework is actively maintained and evolvin</w:t>
      </w:r>
      <w:r w:rsidR="00731383" w:rsidRPr="005369E7">
        <w:t>g</w:t>
      </w:r>
      <w:r w:rsidR="00EA465B" w:rsidRPr="00813075">
        <w:t xml:space="preserve">. </w:t>
      </w:r>
      <w:r w:rsidR="00731383" w:rsidRPr="00B97E28">
        <w:t>This chapter discuss</w:t>
      </w:r>
      <w:r w:rsidRPr="00B97E28">
        <w:t>es</w:t>
      </w:r>
      <w:r w:rsidR="00731383" w:rsidRPr="00B97E28">
        <w:t xml:space="preserve"> the 1.2.1 release, so be sure to refer </w:t>
      </w:r>
      <w:r w:rsidR="005F2B12" w:rsidRPr="00782C65">
        <w:t xml:space="preserve">to </w:t>
      </w:r>
      <w:hyperlink r:id="rId9" w:history="1">
        <w:r w:rsidR="005F2B12" w:rsidRPr="00782C65">
          <w:rPr>
            <w:rStyle w:val="InlineURL"/>
          </w:rPr>
          <w:t>http://veriscommunity.net/</w:t>
        </w:r>
      </w:hyperlink>
      <w:r w:rsidR="00731383" w:rsidRPr="005369E7">
        <w:t xml:space="preserve"> for all the de</w:t>
      </w:r>
      <w:r w:rsidR="00731383">
        <w:t>tails and current specification of the VERIS framework.</w:t>
      </w:r>
    </w:p>
    <w:p w14:paraId="28ABB105" w14:textId="77777777" w:rsidR="000F0DAE" w:rsidRDefault="000F0DAE" w:rsidP="00782C65">
      <w:pPr>
        <w:pStyle w:val="H2"/>
      </w:pPr>
      <w:r>
        <w:t>Incident Tracking</w:t>
      </w:r>
    </w:p>
    <w:p w14:paraId="5DB2CF6D" w14:textId="56363A87" w:rsidR="00903556" w:rsidRDefault="00DF669E" w:rsidP="000F0DAE">
      <w:pPr>
        <w:pStyle w:val="Para"/>
      </w:pPr>
      <w:r>
        <w:t xml:space="preserve">Some of the fields within VERIS exist to simply describe </w:t>
      </w:r>
      <w:r w:rsidR="00AB4E0A">
        <w:t>or track the incident</w:t>
      </w:r>
      <w:r w:rsidR="00EA465B">
        <w:t xml:space="preserve">. </w:t>
      </w:r>
      <w:r w:rsidR="00AB4E0A">
        <w:t xml:space="preserve">These fields help </w:t>
      </w:r>
      <w:r w:rsidR="00293C16">
        <w:t xml:space="preserve">you </w:t>
      </w:r>
      <w:r w:rsidR="00AB4E0A">
        <w:t>keep records straight by identifying each with a unique identifier</w:t>
      </w:r>
      <w:r w:rsidR="00293C16">
        <w:t xml:space="preserve"> and</w:t>
      </w:r>
      <w:r w:rsidR="00AB4E0A">
        <w:t xml:space="preserve"> track</w:t>
      </w:r>
      <w:r w:rsidR="00DE4F60">
        <w:t>ing the source of the incident and any related incidents</w:t>
      </w:r>
      <w:r w:rsidR="00EA465B">
        <w:t xml:space="preserve">. </w:t>
      </w:r>
      <w:r w:rsidR="00DE4F60">
        <w:t xml:space="preserve">You use the </w:t>
      </w:r>
      <w:r w:rsidR="00DE4F60" w:rsidRPr="00782C65">
        <w:rPr>
          <w:rStyle w:val="InlineCode"/>
        </w:rPr>
        <w:t>source_id</w:t>
      </w:r>
      <w:r w:rsidR="00DE4F60">
        <w:t xml:space="preserve"> field to compare your unique “source” of incidents to something like the VCDB (which has </w:t>
      </w:r>
      <w:r w:rsidR="00DE4F60" w:rsidRPr="00782C65">
        <w:rPr>
          <w:rStyle w:val="InlineCode"/>
        </w:rPr>
        <w:t>vcdb</w:t>
      </w:r>
      <w:r w:rsidR="00DE4F60">
        <w:t xml:space="preserve"> in that field). </w:t>
      </w:r>
      <w:r>
        <w:t xml:space="preserve">If something has a value of </w:t>
      </w:r>
      <w:proofErr w:type="gramStart"/>
      <w:r w:rsidRPr="00782C65">
        <w:rPr>
          <w:rStyle w:val="InlineCode"/>
        </w:rPr>
        <w:t>factor</w:t>
      </w:r>
      <w:r w:rsidR="00293C16" w:rsidRPr="00782C65">
        <w:t>,</w:t>
      </w:r>
      <w:r>
        <w:t xml:space="preserve"> that</w:t>
      </w:r>
      <w:proofErr w:type="gramEnd"/>
      <w:r>
        <w:t xml:space="preserve"> means it is a restrictive list </w:t>
      </w:r>
      <w:r w:rsidR="00313DF3">
        <w:t xml:space="preserve">(we discussed creating those lists </w:t>
      </w:r>
      <w:r w:rsidR="005369E7">
        <w:t>previously</w:t>
      </w:r>
      <w:r w:rsidR="00313DF3">
        <w:t xml:space="preserve">) </w:t>
      </w:r>
      <w:r>
        <w:t>and only those values are expected.</w:t>
      </w:r>
      <w:r w:rsidR="008E5953">
        <w:t xml:space="preserve"> See Table 7-2</w:t>
      </w:r>
      <w:r w:rsidR="00841E73">
        <w:t xml:space="preserve"> to see the incident tracking fields</w:t>
      </w:r>
      <w:r w:rsidR="008E5953">
        <w:t>.</w:t>
      </w:r>
    </w:p>
    <w:p w14:paraId="51A974AC" w14:textId="620E758D" w:rsidR="000F0DAE" w:rsidRDefault="00903556" w:rsidP="00903556">
      <w:pPr>
        <w:pStyle w:val="TableCaption"/>
      </w:pPr>
      <w:r>
        <w:t>Table 7-2: Incident Tracking Fields</w:t>
      </w:r>
    </w:p>
    <w:tbl>
      <w:tblPr>
        <w:tblStyle w:val="TableGrid"/>
        <w:tblW w:w="0" w:type="auto"/>
        <w:tblInd w:w="720" w:type="dxa"/>
        <w:tblLook w:val="04A0" w:firstRow="1" w:lastRow="0" w:firstColumn="1" w:lastColumn="0" w:noHBand="0" w:noVBand="1"/>
      </w:tblPr>
      <w:tblGrid>
        <w:gridCol w:w="2739"/>
        <w:gridCol w:w="1149"/>
        <w:gridCol w:w="4248"/>
      </w:tblGrid>
      <w:tr w:rsidR="002412E8" w:rsidRPr="00782C65" w14:paraId="57DE3EB7" w14:textId="77777777" w:rsidTr="002412E8">
        <w:tc>
          <w:tcPr>
            <w:tcW w:w="2790" w:type="dxa"/>
          </w:tcPr>
          <w:p w14:paraId="6CEDDE05" w14:textId="77777777" w:rsidR="002412E8" w:rsidRPr="00782C65" w:rsidRDefault="002412E8" w:rsidP="006773B3">
            <w:pPr>
              <w:pStyle w:val="TableHead"/>
            </w:pPr>
            <w:r w:rsidRPr="00782C65">
              <w:t>Field</w:t>
            </w:r>
          </w:p>
        </w:tc>
        <w:tc>
          <w:tcPr>
            <w:tcW w:w="1170" w:type="dxa"/>
          </w:tcPr>
          <w:p w14:paraId="7C6B6976" w14:textId="77777777" w:rsidR="002412E8" w:rsidRPr="00782C65" w:rsidRDefault="002412E8" w:rsidP="006773B3">
            <w:pPr>
              <w:pStyle w:val="TableHead"/>
              <w:rPr>
                <w:szCs w:val="22"/>
              </w:rPr>
            </w:pPr>
            <w:r w:rsidRPr="00782C65">
              <w:t>Value</w:t>
            </w:r>
          </w:p>
        </w:tc>
        <w:tc>
          <w:tcPr>
            <w:tcW w:w="4416" w:type="dxa"/>
          </w:tcPr>
          <w:p w14:paraId="3FB9D99D" w14:textId="77777777" w:rsidR="002412E8" w:rsidRPr="00782C65" w:rsidRDefault="002412E8" w:rsidP="006773B3">
            <w:pPr>
              <w:pStyle w:val="TableHead"/>
              <w:rPr>
                <w:szCs w:val="22"/>
              </w:rPr>
            </w:pPr>
            <w:r w:rsidRPr="00782C65">
              <w:t>Description</w:t>
            </w:r>
          </w:p>
        </w:tc>
      </w:tr>
      <w:tr w:rsidR="002412E8" w:rsidRPr="00782C65" w14:paraId="7E8EB01C" w14:textId="77777777" w:rsidTr="002412E8">
        <w:tc>
          <w:tcPr>
            <w:tcW w:w="2790" w:type="dxa"/>
          </w:tcPr>
          <w:p w14:paraId="0418D4CA" w14:textId="5FC09264" w:rsidR="002412E8" w:rsidRPr="00782C65" w:rsidRDefault="002412E8" w:rsidP="006773B3">
            <w:pPr>
              <w:pStyle w:val="TableEntry"/>
              <w:spacing w:line="276" w:lineRule="auto"/>
              <w:rPr>
                <w:szCs w:val="22"/>
              </w:rPr>
            </w:pPr>
            <w:proofErr w:type="spellStart"/>
            <w:r w:rsidRPr="00782C65">
              <w:t>schema_version</w:t>
            </w:r>
            <w:proofErr w:type="spellEnd"/>
          </w:p>
        </w:tc>
        <w:tc>
          <w:tcPr>
            <w:tcW w:w="1170" w:type="dxa"/>
          </w:tcPr>
          <w:p w14:paraId="47A808D9" w14:textId="77777777" w:rsidR="002412E8" w:rsidRPr="00782C65" w:rsidRDefault="002412E8" w:rsidP="006773B3">
            <w:pPr>
              <w:pStyle w:val="TableEntry"/>
              <w:spacing w:line="276" w:lineRule="auto"/>
            </w:pPr>
            <w:r w:rsidRPr="00782C65">
              <w:t>string</w:t>
            </w:r>
          </w:p>
        </w:tc>
        <w:tc>
          <w:tcPr>
            <w:tcW w:w="4416" w:type="dxa"/>
          </w:tcPr>
          <w:p w14:paraId="146840E8" w14:textId="77777777" w:rsidR="002412E8" w:rsidRPr="00782C65" w:rsidRDefault="002412E8" w:rsidP="006773B3">
            <w:pPr>
              <w:pStyle w:val="TableEntry"/>
              <w:spacing w:line="276" w:lineRule="auto"/>
            </w:pPr>
            <w:r w:rsidRPr="00782C65">
              <w:t>VERIS version (currently 1.2.1)</w:t>
            </w:r>
          </w:p>
        </w:tc>
      </w:tr>
      <w:tr w:rsidR="002412E8" w:rsidRPr="00782C65" w14:paraId="43F19271" w14:textId="77777777" w:rsidTr="002412E8">
        <w:tc>
          <w:tcPr>
            <w:tcW w:w="2790" w:type="dxa"/>
          </w:tcPr>
          <w:p w14:paraId="43072C57" w14:textId="77777777" w:rsidR="002412E8" w:rsidRPr="00782C65" w:rsidRDefault="002412E8" w:rsidP="006773B3">
            <w:pPr>
              <w:pStyle w:val="TableEntry"/>
              <w:spacing w:line="276" w:lineRule="auto"/>
            </w:pPr>
            <w:proofErr w:type="spellStart"/>
            <w:r w:rsidRPr="00782C65">
              <w:t>incident_id</w:t>
            </w:r>
            <w:proofErr w:type="spellEnd"/>
            <w:r w:rsidRPr="00782C65">
              <w:t xml:space="preserve"> </w:t>
            </w:r>
          </w:p>
        </w:tc>
        <w:tc>
          <w:tcPr>
            <w:tcW w:w="1170" w:type="dxa"/>
          </w:tcPr>
          <w:p w14:paraId="053CDD5A" w14:textId="77777777" w:rsidR="002412E8" w:rsidRPr="00782C65" w:rsidRDefault="002412E8" w:rsidP="006773B3">
            <w:pPr>
              <w:pStyle w:val="TableEntry"/>
              <w:spacing w:line="276" w:lineRule="auto"/>
            </w:pPr>
            <w:r w:rsidRPr="00782C65">
              <w:t>string</w:t>
            </w:r>
          </w:p>
        </w:tc>
        <w:tc>
          <w:tcPr>
            <w:tcW w:w="4416" w:type="dxa"/>
          </w:tcPr>
          <w:p w14:paraId="0B046DB6" w14:textId="77777777" w:rsidR="002412E8" w:rsidRPr="00782C65" w:rsidRDefault="002412E8" w:rsidP="006773B3">
            <w:pPr>
              <w:pStyle w:val="TableEntry"/>
              <w:spacing w:line="276" w:lineRule="auto"/>
            </w:pPr>
            <w:r w:rsidRPr="00782C65">
              <w:t>Unique identifier (VCDB uses GUID)</w:t>
            </w:r>
          </w:p>
        </w:tc>
      </w:tr>
      <w:tr w:rsidR="002412E8" w:rsidRPr="00782C65" w14:paraId="1C46760F" w14:textId="77777777" w:rsidTr="002412E8">
        <w:tc>
          <w:tcPr>
            <w:tcW w:w="2790" w:type="dxa"/>
          </w:tcPr>
          <w:p w14:paraId="258BE327" w14:textId="77777777" w:rsidR="002412E8" w:rsidRPr="00782C65" w:rsidRDefault="002412E8" w:rsidP="006773B3">
            <w:pPr>
              <w:pStyle w:val="TableEntry"/>
              <w:spacing w:line="276" w:lineRule="auto"/>
            </w:pPr>
            <w:proofErr w:type="spellStart"/>
            <w:r w:rsidRPr="00782C65">
              <w:t>source_id</w:t>
            </w:r>
            <w:proofErr w:type="spellEnd"/>
          </w:p>
        </w:tc>
        <w:tc>
          <w:tcPr>
            <w:tcW w:w="1170" w:type="dxa"/>
          </w:tcPr>
          <w:p w14:paraId="02960A71" w14:textId="77777777" w:rsidR="002412E8" w:rsidRPr="00782C65" w:rsidRDefault="002412E8" w:rsidP="006773B3">
            <w:pPr>
              <w:pStyle w:val="TableEntry"/>
              <w:spacing w:line="276" w:lineRule="auto"/>
            </w:pPr>
            <w:r w:rsidRPr="00782C65">
              <w:t>string</w:t>
            </w:r>
          </w:p>
        </w:tc>
        <w:tc>
          <w:tcPr>
            <w:tcW w:w="4416" w:type="dxa"/>
          </w:tcPr>
          <w:p w14:paraId="511B382A" w14:textId="5D7508DA" w:rsidR="002412E8" w:rsidRPr="00782C65" w:rsidRDefault="002412E8" w:rsidP="006773B3">
            <w:pPr>
              <w:pStyle w:val="TableEntry"/>
              <w:spacing w:line="276" w:lineRule="auto"/>
            </w:pPr>
            <w:r w:rsidRPr="00782C65">
              <w:t xml:space="preserve">Origin of the data (VCDB data has </w:t>
            </w:r>
            <w:proofErr w:type="spellStart"/>
            <w:r w:rsidRPr="00782C65">
              <w:t>vcdb</w:t>
            </w:r>
            <w:proofErr w:type="spellEnd"/>
            <w:r w:rsidRPr="00782C65">
              <w:t>)</w:t>
            </w:r>
          </w:p>
        </w:tc>
      </w:tr>
      <w:tr w:rsidR="002412E8" w:rsidRPr="00782C65" w14:paraId="1F4A98C0" w14:textId="77777777" w:rsidTr="002412E8">
        <w:tc>
          <w:tcPr>
            <w:tcW w:w="2790" w:type="dxa"/>
          </w:tcPr>
          <w:p w14:paraId="562BDCEA" w14:textId="77777777" w:rsidR="002412E8" w:rsidRPr="00782C65" w:rsidRDefault="002412E8" w:rsidP="006773B3">
            <w:pPr>
              <w:pStyle w:val="TableEntry"/>
              <w:spacing w:line="276" w:lineRule="auto"/>
            </w:pPr>
            <w:r w:rsidRPr="00782C65">
              <w:t>reference</w:t>
            </w:r>
          </w:p>
        </w:tc>
        <w:tc>
          <w:tcPr>
            <w:tcW w:w="1170" w:type="dxa"/>
          </w:tcPr>
          <w:p w14:paraId="6BC6D113" w14:textId="77777777" w:rsidR="002412E8" w:rsidRPr="00782C65" w:rsidRDefault="002412E8" w:rsidP="006773B3">
            <w:pPr>
              <w:pStyle w:val="TableEntry"/>
              <w:spacing w:line="276" w:lineRule="auto"/>
            </w:pPr>
            <w:r w:rsidRPr="00782C65">
              <w:t>string</w:t>
            </w:r>
          </w:p>
        </w:tc>
        <w:tc>
          <w:tcPr>
            <w:tcW w:w="4416" w:type="dxa"/>
          </w:tcPr>
          <w:p w14:paraId="454FBE76" w14:textId="77777777" w:rsidR="002412E8" w:rsidRPr="00782C65" w:rsidRDefault="002412E8" w:rsidP="006773B3">
            <w:pPr>
              <w:pStyle w:val="TableEntry"/>
              <w:spacing w:line="276" w:lineRule="auto"/>
            </w:pPr>
            <w:r w:rsidRPr="00782C65">
              <w:t>URL or internal ticketing system ID</w:t>
            </w:r>
          </w:p>
        </w:tc>
      </w:tr>
      <w:tr w:rsidR="002412E8" w:rsidRPr="00782C65" w14:paraId="4CEE5EEA" w14:textId="77777777" w:rsidTr="002412E8">
        <w:tc>
          <w:tcPr>
            <w:tcW w:w="2790" w:type="dxa"/>
          </w:tcPr>
          <w:p w14:paraId="0BD2B619" w14:textId="77777777" w:rsidR="002412E8" w:rsidRPr="00782C65" w:rsidRDefault="002412E8" w:rsidP="006773B3">
            <w:pPr>
              <w:pStyle w:val="TableEntry"/>
              <w:spacing w:line="276" w:lineRule="auto"/>
            </w:pPr>
            <w:proofErr w:type="spellStart"/>
            <w:r w:rsidRPr="00782C65">
              <w:t>security_incident</w:t>
            </w:r>
            <w:proofErr w:type="spellEnd"/>
            <w:r w:rsidRPr="00782C65">
              <w:t xml:space="preserve"> </w:t>
            </w:r>
          </w:p>
        </w:tc>
        <w:tc>
          <w:tcPr>
            <w:tcW w:w="1170" w:type="dxa"/>
          </w:tcPr>
          <w:p w14:paraId="2DA0A756" w14:textId="77777777" w:rsidR="002412E8" w:rsidRPr="00782C65" w:rsidRDefault="002412E8" w:rsidP="006773B3">
            <w:pPr>
              <w:pStyle w:val="TableEntry"/>
              <w:spacing w:line="276" w:lineRule="auto"/>
            </w:pPr>
            <w:r w:rsidRPr="00782C65">
              <w:t>factor</w:t>
            </w:r>
          </w:p>
        </w:tc>
        <w:tc>
          <w:tcPr>
            <w:tcW w:w="4416" w:type="dxa"/>
          </w:tcPr>
          <w:p w14:paraId="0740684F" w14:textId="77777777" w:rsidR="002412E8" w:rsidRPr="00782C65" w:rsidRDefault="002412E8" w:rsidP="006773B3">
            <w:pPr>
              <w:pStyle w:val="TableEntry"/>
              <w:spacing w:line="276" w:lineRule="auto"/>
            </w:pPr>
            <w:r w:rsidRPr="00782C65">
              <w:t>Confirmed, Suspected, False Positive, Near Miss</w:t>
            </w:r>
          </w:p>
        </w:tc>
      </w:tr>
      <w:tr w:rsidR="002412E8" w:rsidRPr="00782C65" w14:paraId="4CE76509" w14:textId="77777777" w:rsidTr="002412E8">
        <w:tc>
          <w:tcPr>
            <w:tcW w:w="2790" w:type="dxa"/>
          </w:tcPr>
          <w:p w14:paraId="6FBC0408" w14:textId="77777777" w:rsidR="002412E8" w:rsidRPr="00782C65" w:rsidRDefault="002412E8" w:rsidP="006773B3">
            <w:pPr>
              <w:pStyle w:val="TableEntry"/>
              <w:spacing w:line="276" w:lineRule="auto"/>
            </w:pPr>
            <w:r w:rsidRPr="00782C65">
              <w:t>confidence</w:t>
            </w:r>
          </w:p>
        </w:tc>
        <w:tc>
          <w:tcPr>
            <w:tcW w:w="1170" w:type="dxa"/>
          </w:tcPr>
          <w:p w14:paraId="1AF39C9F" w14:textId="77777777" w:rsidR="002412E8" w:rsidRPr="00782C65" w:rsidRDefault="002412E8" w:rsidP="006773B3">
            <w:pPr>
              <w:pStyle w:val="TableEntry"/>
              <w:spacing w:line="276" w:lineRule="auto"/>
            </w:pPr>
            <w:r w:rsidRPr="00782C65">
              <w:t>factor</w:t>
            </w:r>
          </w:p>
        </w:tc>
        <w:tc>
          <w:tcPr>
            <w:tcW w:w="4416" w:type="dxa"/>
          </w:tcPr>
          <w:p w14:paraId="0ECC4107" w14:textId="77777777" w:rsidR="002412E8" w:rsidRPr="00782C65" w:rsidRDefault="002412E8" w:rsidP="006773B3">
            <w:pPr>
              <w:pStyle w:val="TableEntry"/>
              <w:spacing w:line="276" w:lineRule="auto"/>
            </w:pPr>
            <w:r w:rsidRPr="00782C65">
              <w:t>High, Medium, Low, None</w:t>
            </w:r>
          </w:p>
        </w:tc>
      </w:tr>
      <w:tr w:rsidR="002412E8" w:rsidRPr="00782C65" w14:paraId="5FFE4743" w14:textId="77777777" w:rsidTr="002412E8">
        <w:tc>
          <w:tcPr>
            <w:tcW w:w="2790" w:type="dxa"/>
          </w:tcPr>
          <w:p w14:paraId="641BECA6" w14:textId="77777777" w:rsidR="002412E8" w:rsidRPr="00782C65" w:rsidRDefault="002412E8" w:rsidP="006773B3">
            <w:pPr>
              <w:pStyle w:val="TableEntry"/>
              <w:spacing w:line="276" w:lineRule="auto"/>
            </w:pPr>
            <w:r w:rsidRPr="00782C65">
              <w:t>summary</w:t>
            </w:r>
          </w:p>
        </w:tc>
        <w:tc>
          <w:tcPr>
            <w:tcW w:w="1170" w:type="dxa"/>
          </w:tcPr>
          <w:p w14:paraId="1E52891A" w14:textId="77777777" w:rsidR="002412E8" w:rsidRPr="00782C65" w:rsidRDefault="002412E8" w:rsidP="006773B3">
            <w:pPr>
              <w:pStyle w:val="TableEntry"/>
              <w:spacing w:line="276" w:lineRule="auto"/>
            </w:pPr>
            <w:r w:rsidRPr="00782C65">
              <w:t>string</w:t>
            </w:r>
          </w:p>
        </w:tc>
        <w:tc>
          <w:tcPr>
            <w:tcW w:w="4416" w:type="dxa"/>
          </w:tcPr>
          <w:p w14:paraId="5F627A64" w14:textId="77777777" w:rsidR="002412E8" w:rsidRPr="00782C65" w:rsidRDefault="002412E8" w:rsidP="006773B3">
            <w:pPr>
              <w:pStyle w:val="TableEntry"/>
              <w:spacing w:line="276" w:lineRule="auto"/>
            </w:pPr>
            <w:r w:rsidRPr="00782C65">
              <w:t>Free text summary of incident</w:t>
            </w:r>
          </w:p>
        </w:tc>
      </w:tr>
      <w:tr w:rsidR="002412E8" w:rsidRPr="00782C65" w14:paraId="22998903" w14:textId="77777777" w:rsidTr="002412E8">
        <w:tc>
          <w:tcPr>
            <w:tcW w:w="2790" w:type="dxa"/>
          </w:tcPr>
          <w:p w14:paraId="3900B5A0" w14:textId="77777777" w:rsidR="002412E8" w:rsidRPr="00782C65" w:rsidRDefault="002412E8" w:rsidP="006773B3">
            <w:pPr>
              <w:pStyle w:val="TableEntry"/>
              <w:spacing w:line="276" w:lineRule="auto"/>
            </w:pPr>
            <w:proofErr w:type="spellStart"/>
            <w:r w:rsidRPr="00782C65">
              <w:lastRenderedPageBreak/>
              <w:t>related_incidents</w:t>
            </w:r>
            <w:proofErr w:type="spellEnd"/>
          </w:p>
        </w:tc>
        <w:tc>
          <w:tcPr>
            <w:tcW w:w="1170" w:type="dxa"/>
          </w:tcPr>
          <w:p w14:paraId="6B447E42" w14:textId="77777777" w:rsidR="002412E8" w:rsidRPr="00782C65" w:rsidRDefault="002412E8" w:rsidP="006773B3">
            <w:pPr>
              <w:pStyle w:val="TableEntry"/>
              <w:spacing w:line="276" w:lineRule="auto"/>
            </w:pPr>
            <w:r w:rsidRPr="00782C65">
              <w:t>string</w:t>
            </w:r>
          </w:p>
        </w:tc>
        <w:tc>
          <w:tcPr>
            <w:tcW w:w="4416" w:type="dxa"/>
          </w:tcPr>
          <w:p w14:paraId="3DACA097" w14:textId="77777777" w:rsidR="002412E8" w:rsidRPr="00782C65" w:rsidRDefault="002412E8" w:rsidP="006773B3">
            <w:pPr>
              <w:pStyle w:val="TableEntry"/>
              <w:spacing w:line="276" w:lineRule="auto"/>
            </w:pPr>
            <w:r w:rsidRPr="00782C65">
              <w:t xml:space="preserve">Free text, other </w:t>
            </w:r>
            <w:proofErr w:type="spellStart"/>
            <w:r w:rsidRPr="00782C65">
              <w:t>incident_ids</w:t>
            </w:r>
            <w:proofErr w:type="spellEnd"/>
          </w:p>
        </w:tc>
      </w:tr>
      <w:tr w:rsidR="002412E8" w:rsidRPr="00782C65" w14:paraId="6FF58CCE" w14:textId="77777777" w:rsidTr="002412E8">
        <w:tc>
          <w:tcPr>
            <w:tcW w:w="2790" w:type="dxa"/>
          </w:tcPr>
          <w:p w14:paraId="772A0EDB" w14:textId="77777777" w:rsidR="002412E8" w:rsidRPr="00782C65" w:rsidRDefault="002412E8" w:rsidP="006773B3">
            <w:pPr>
              <w:pStyle w:val="TableEntry"/>
              <w:spacing w:line="276" w:lineRule="auto"/>
            </w:pPr>
            <w:r w:rsidRPr="00782C65">
              <w:t>notes</w:t>
            </w:r>
          </w:p>
        </w:tc>
        <w:tc>
          <w:tcPr>
            <w:tcW w:w="1170" w:type="dxa"/>
          </w:tcPr>
          <w:p w14:paraId="2388CE70" w14:textId="77777777" w:rsidR="002412E8" w:rsidRPr="00782C65" w:rsidRDefault="002412E8" w:rsidP="006773B3">
            <w:pPr>
              <w:pStyle w:val="TableEntry"/>
              <w:spacing w:line="276" w:lineRule="auto"/>
            </w:pPr>
            <w:r w:rsidRPr="00782C65">
              <w:t>string</w:t>
            </w:r>
          </w:p>
        </w:tc>
        <w:tc>
          <w:tcPr>
            <w:tcW w:w="4416" w:type="dxa"/>
          </w:tcPr>
          <w:p w14:paraId="5264614C" w14:textId="77777777" w:rsidR="002412E8" w:rsidRPr="00782C65" w:rsidRDefault="002412E8" w:rsidP="006773B3">
            <w:pPr>
              <w:pStyle w:val="TableEntry"/>
              <w:spacing w:line="276" w:lineRule="auto"/>
            </w:pPr>
            <w:r w:rsidRPr="00782C65">
              <w:t>Free text</w:t>
            </w:r>
          </w:p>
        </w:tc>
      </w:tr>
    </w:tbl>
    <w:p w14:paraId="3A279FC4" w14:textId="7D0E5E5B" w:rsidR="00DF669E" w:rsidRDefault="000642DC" w:rsidP="000F0DAE">
      <w:pPr>
        <w:pStyle w:val="Para"/>
      </w:pPr>
      <w:r>
        <w:t>T</w:t>
      </w:r>
      <w:r w:rsidR="005208C0">
        <w:t xml:space="preserve">here </w:t>
      </w:r>
      <w:r w:rsidR="008E5953">
        <w:t xml:space="preserve">are </w:t>
      </w:r>
      <w:r w:rsidR="005208C0">
        <w:t xml:space="preserve">only one or two fields </w:t>
      </w:r>
      <w:r w:rsidR="008E5953">
        <w:t>you’ll</w:t>
      </w:r>
      <w:r w:rsidR="005208C0">
        <w:t xml:space="preserve"> use during analysis and those are the two </w:t>
      </w:r>
      <w:r w:rsidR="005208C0" w:rsidRPr="00782C65">
        <w:rPr>
          <w:rStyle w:val="InlineCode"/>
        </w:rPr>
        <w:t>factor</w:t>
      </w:r>
      <w:r w:rsidR="005208C0">
        <w:t xml:space="preserve"> variable</w:t>
      </w:r>
      <w:r w:rsidR="008E5953">
        <w:t>s</w:t>
      </w:r>
      <w:r w:rsidR="005208C0">
        <w:t xml:space="preserve"> (again, this means they are restricted to a list of expected answers)</w:t>
      </w:r>
      <w:r w:rsidR="00EA465B">
        <w:t xml:space="preserve">. </w:t>
      </w:r>
      <w:r w:rsidR="005208C0">
        <w:t xml:space="preserve">The security incident is required and will help </w:t>
      </w:r>
      <w:r w:rsidR="008E5953">
        <w:t xml:space="preserve">you </w:t>
      </w:r>
      <w:r w:rsidR="005208C0">
        <w:t xml:space="preserve">split </w:t>
      </w:r>
      <w:r w:rsidR="008E5953">
        <w:t>the</w:t>
      </w:r>
      <w:r w:rsidR="005208C0">
        <w:t xml:space="preserve"> analysis on whether the event was a confirmed securi</w:t>
      </w:r>
      <w:r w:rsidR="008225BC">
        <w:t>ty incident (an asset</w:t>
      </w:r>
      <w:r w:rsidR="005208C0">
        <w:t xml:space="preserve"> </w:t>
      </w:r>
      <w:r w:rsidR="008225BC">
        <w:t>has</w:t>
      </w:r>
      <w:r w:rsidR="005208C0">
        <w:t xml:space="preserve"> a security attribute affected). The confidence rating is a rare subjective field</w:t>
      </w:r>
      <w:r w:rsidR="00EA465B">
        <w:t xml:space="preserve">. </w:t>
      </w:r>
      <w:r w:rsidR="00DE4F60">
        <w:t>It enables the analyst</w:t>
      </w:r>
      <w:r w:rsidR="008E5953">
        <w:t>s</w:t>
      </w:r>
      <w:r w:rsidR="00DE4F60">
        <w:t xml:space="preserve"> to record their subjective assessment</w:t>
      </w:r>
      <w:r w:rsidR="008E5953">
        <w:t>s</w:t>
      </w:r>
      <w:r w:rsidR="00DE4F60">
        <w:t xml:space="preserve"> </w:t>
      </w:r>
      <w:r w:rsidR="008E5953">
        <w:t>as to</w:t>
      </w:r>
      <w:r w:rsidR="00DE4F60">
        <w:t xml:space="preserve"> how confident they are in the accuracy of the data they entered</w:t>
      </w:r>
      <w:r w:rsidR="00EA465B">
        <w:t xml:space="preserve">. </w:t>
      </w:r>
      <w:r w:rsidR="00DE4F60">
        <w:t xml:space="preserve">This optional field is not heavily used and won’t appear much in the VCDB incidents </w:t>
      </w:r>
      <w:r w:rsidR="008E5953">
        <w:t>that you</w:t>
      </w:r>
      <w:r w:rsidR="00DE4F60">
        <w:t>’ll look at.</w:t>
      </w:r>
    </w:p>
    <w:p w14:paraId="1D28EF75" w14:textId="77777777" w:rsidR="00E4340D" w:rsidRDefault="00DE4F60" w:rsidP="00782C65">
      <w:pPr>
        <w:pStyle w:val="H2"/>
      </w:pPr>
      <w:r>
        <w:t>Threat Actor</w:t>
      </w:r>
    </w:p>
    <w:p w14:paraId="46771965" w14:textId="2CD08EC8" w:rsidR="008E5953" w:rsidRDefault="00E2161C" w:rsidP="00A524C9">
      <w:pPr>
        <w:pStyle w:val="Para"/>
      </w:pPr>
      <w:r>
        <w:t xml:space="preserve">Earlier in this chapter </w:t>
      </w:r>
      <w:r w:rsidR="008E5953">
        <w:t>you read</w:t>
      </w:r>
      <w:r>
        <w:t xml:space="preserve"> about the challenge of conflation</w:t>
      </w:r>
      <w:r w:rsidR="00EA465B">
        <w:t xml:space="preserve">. </w:t>
      </w:r>
      <w:r>
        <w:t xml:space="preserve">This is something </w:t>
      </w:r>
      <w:r w:rsidR="008E5953">
        <w:t xml:space="preserve">you </w:t>
      </w:r>
      <w:r>
        <w:t>want to be aware of</w:t>
      </w:r>
      <w:r w:rsidR="008E5953">
        <w:t>,</w:t>
      </w:r>
      <w:r>
        <w:t xml:space="preserve"> especially in these next three sections (actor, actions</w:t>
      </w:r>
      <w:r w:rsidR="008E5953">
        <w:t>,</w:t>
      </w:r>
      <w:r>
        <w:t xml:space="preserve"> and assets)</w:t>
      </w:r>
      <w:r w:rsidR="00EA465B">
        <w:t xml:space="preserve">. </w:t>
      </w:r>
      <w:r w:rsidR="008E5953">
        <w:t>You read</w:t>
      </w:r>
      <w:r>
        <w:t xml:space="preserve"> about the </w:t>
      </w:r>
      <w:r w:rsidR="00B9082E">
        <w:t>framework</w:t>
      </w:r>
      <w:r>
        <w:t xml:space="preserve"> </w:t>
      </w:r>
      <w:proofErr w:type="spellStart"/>
      <w:r>
        <w:t>DataLossDB</w:t>
      </w:r>
      <w:proofErr w:type="spellEnd"/>
      <w:r>
        <w:t xml:space="preserve"> </w:t>
      </w:r>
      <w:r w:rsidR="00B9082E">
        <w:t>used with a single conflated breach type</w:t>
      </w:r>
      <w:r w:rsidR="000642DC">
        <w:t>,</w:t>
      </w:r>
      <w:r>
        <w:t xml:space="preserve"> and </w:t>
      </w:r>
      <w:r w:rsidR="008E5953">
        <w:t xml:space="preserve">you’ll </w:t>
      </w:r>
      <w:r>
        <w:t xml:space="preserve">see the same thing with the framework used by </w:t>
      </w:r>
      <w:r w:rsidR="00DE4F60" w:rsidRPr="00782C65">
        <w:t>Privacy Rights Clearinghouse</w:t>
      </w:r>
      <w:r w:rsidR="00313DF3">
        <w:t xml:space="preserve"> (</w:t>
      </w:r>
      <w:r w:rsidR="00313DF3" w:rsidRPr="00782C65">
        <w:rPr>
          <w:rStyle w:val="InlineURL"/>
        </w:rPr>
        <w:t>http://www.privacyrights.org/data-breach</w:t>
      </w:r>
      <w:r w:rsidR="00313DF3">
        <w:t>)</w:t>
      </w:r>
      <w:r w:rsidR="00EA465B">
        <w:t xml:space="preserve">. </w:t>
      </w:r>
      <w:r>
        <w:t>The</w:t>
      </w:r>
      <w:r w:rsidR="00B9082E">
        <w:t>ir</w:t>
      </w:r>
      <w:r>
        <w:t xml:space="preserve"> framework also uses a singular “breach type” to define each event and </w:t>
      </w:r>
      <w:r w:rsidR="00B9082E">
        <w:t xml:space="preserve">again it </w:t>
      </w:r>
      <w:r w:rsidR="00313DF3">
        <w:t>simplifies</w:t>
      </w:r>
      <w:r w:rsidR="00DE4F60">
        <w:t xml:space="preserve"> the actors and actions into the one label</w:t>
      </w:r>
      <w:r w:rsidR="008E5953">
        <w:t>.</w:t>
      </w:r>
    </w:p>
    <w:p w14:paraId="03DF1DC1" w14:textId="7D3CE2C4" w:rsidR="008E5953" w:rsidRDefault="00DE4F60" w:rsidP="00A524C9">
      <w:pPr>
        <w:pStyle w:val="Para"/>
      </w:pPr>
      <w:r>
        <w:t xml:space="preserve">For example, they have an </w:t>
      </w:r>
      <w:r w:rsidR="00A524C9">
        <w:t>“</w:t>
      </w:r>
      <w:r w:rsidR="008E5953">
        <w:t xml:space="preserve">insider </w:t>
      </w:r>
      <w:r w:rsidR="00A524C9">
        <w:t>(INSD)” type, which is defined as “</w:t>
      </w:r>
      <w:r w:rsidR="008E5953">
        <w:t xml:space="preserve">someone </w:t>
      </w:r>
      <w:r w:rsidR="00A524C9">
        <w:t>with legitimate access intentionally breaches information</w:t>
      </w:r>
      <w:r w:rsidR="008E5953">
        <w:sym w:font="Symbol" w:char="F0BE"/>
      </w:r>
      <w:r w:rsidR="00A524C9">
        <w:t>such as an employee or contractor.</w:t>
      </w:r>
      <w:r w:rsidR="00EA465B">
        <w:t xml:space="preserve">” </w:t>
      </w:r>
      <w:r w:rsidR="008E5953">
        <w:t>There is also</w:t>
      </w:r>
      <w:r w:rsidR="00A524C9">
        <w:t xml:space="preserve"> </w:t>
      </w:r>
      <w:r w:rsidR="008E5953">
        <w:t>the</w:t>
      </w:r>
      <w:r w:rsidR="00A524C9">
        <w:t xml:space="preserve"> “</w:t>
      </w:r>
      <w:r w:rsidR="008E5953">
        <w:t xml:space="preserve">physical </w:t>
      </w:r>
      <w:r w:rsidR="00A524C9">
        <w:t xml:space="preserve">loss (PHYS)” </w:t>
      </w:r>
      <w:r w:rsidR="008E5953">
        <w:t xml:space="preserve">type, </w:t>
      </w:r>
      <w:r w:rsidR="00A524C9">
        <w:t>which is defined as “</w:t>
      </w:r>
      <w:r w:rsidR="008E5953">
        <w:t>lost</w:t>
      </w:r>
      <w:r w:rsidR="00A524C9">
        <w:t>, discarded</w:t>
      </w:r>
      <w:r w:rsidR="008E5953">
        <w:t>,</w:t>
      </w:r>
      <w:r w:rsidR="00A524C9">
        <w:t xml:space="preserve"> or stolen non-electronic records, such as paper documents.</w:t>
      </w:r>
      <w:r w:rsidR="00EA465B">
        <w:t xml:space="preserve">” </w:t>
      </w:r>
      <w:r w:rsidR="00A524C9">
        <w:t>These simplified labels can quickly become confusing</w:t>
      </w:r>
      <w:r w:rsidR="00A769E1">
        <w:t xml:space="preserve"> during data entry</w:t>
      </w:r>
      <w:r w:rsidR="00A524C9">
        <w:t xml:space="preserve"> if, for example, an </w:t>
      </w:r>
      <w:r w:rsidR="008E5953">
        <w:t>insider steels paper documents.</w:t>
      </w:r>
    </w:p>
    <w:p w14:paraId="21852AB0" w14:textId="52B788AD" w:rsidR="00903556" w:rsidRDefault="008E5953" w:rsidP="00A524C9">
      <w:pPr>
        <w:pStyle w:val="Para"/>
      </w:pPr>
      <w:r>
        <w:t xml:space="preserve">You </w:t>
      </w:r>
      <w:r w:rsidR="00A524C9">
        <w:t xml:space="preserve">may see </w:t>
      </w:r>
      <w:r w:rsidR="00A524C9" w:rsidRPr="005369E7">
        <w:t>insiders breach systems, drop malware</w:t>
      </w:r>
      <w:r w:rsidR="000642DC" w:rsidRPr="00782C65">
        <w:t>,</w:t>
      </w:r>
      <w:r w:rsidR="00A524C9" w:rsidRPr="005369E7">
        <w:t xml:space="preserve"> and social engineer,</w:t>
      </w:r>
      <w:r w:rsidR="00A524C9" w:rsidRPr="00813075">
        <w:t xml:space="preserve"> just as an external actor would and </w:t>
      </w:r>
      <w:r w:rsidRPr="00B97E28">
        <w:t xml:space="preserve">you </w:t>
      </w:r>
      <w:r w:rsidR="00A524C9" w:rsidRPr="00B97E28">
        <w:t xml:space="preserve">want to separate the </w:t>
      </w:r>
      <w:r w:rsidR="000642DC" w:rsidRPr="00782C65">
        <w:t>in</w:t>
      </w:r>
      <w:r w:rsidR="000642DC">
        <w:t xml:space="preserve">siders from external actors </w:t>
      </w:r>
      <w:r w:rsidR="00A524C9">
        <w:t>clearly in the data</w:t>
      </w:r>
      <w:r w:rsidR="00EA465B">
        <w:t xml:space="preserve">. </w:t>
      </w:r>
      <w:r w:rsidR="002F4C14">
        <w:t xml:space="preserve">VERIS tackles that </w:t>
      </w:r>
      <w:r>
        <w:t xml:space="preserve">conflation </w:t>
      </w:r>
      <w:r w:rsidR="002F4C14">
        <w:t xml:space="preserve">by separating </w:t>
      </w:r>
      <w:r w:rsidR="00313DF3">
        <w:t xml:space="preserve">the </w:t>
      </w:r>
      <w:proofErr w:type="gramStart"/>
      <w:r w:rsidR="002F4C14">
        <w:t>who</w:t>
      </w:r>
      <w:proofErr w:type="gramEnd"/>
      <w:r w:rsidR="002F4C14">
        <w:t xml:space="preserve"> from what they did and what was affected</w:t>
      </w:r>
      <w:r w:rsidR="00EA465B">
        <w:t xml:space="preserve">. </w:t>
      </w:r>
      <w:r>
        <w:t>Note that</w:t>
      </w:r>
      <w:r w:rsidR="008225BC">
        <w:t xml:space="preserve"> </w:t>
      </w:r>
      <w:r w:rsidR="00196801">
        <w:t xml:space="preserve">the method </w:t>
      </w:r>
      <w:r>
        <w:t xml:space="preserve">that </w:t>
      </w:r>
      <w:r w:rsidR="000642DC">
        <w:t xml:space="preserve">the </w:t>
      </w:r>
      <w:r w:rsidR="00196801">
        <w:t xml:space="preserve">Privacy Rights Clearinghouse </w:t>
      </w:r>
      <w:r>
        <w:t>uses isn’t</w:t>
      </w:r>
      <w:r w:rsidR="008225BC">
        <w:t xml:space="preserve"> wrong</w:t>
      </w:r>
      <w:r w:rsidR="00EA465B">
        <w:t xml:space="preserve">. </w:t>
      </w:r>
      <w:r w:rsidR="00196801">
        <w:t xml:space="preserve">It just </w:t>
      </w:r>
      <w:r w:rsidR="00426A16">
        <w:t xml:space="preserve">has a different focus and </w:t>
      </w:r>
      <w:r w:rsidR="00196801">
        <w:t xml:space="preserve">represents different </w:t>
      </w:r>
      <w:r w:rsidR="008225BC">
        <w:t>priorities</w:t>
      </w:r>
      <w:r w:rsidR="00426A16">
        <w:t xml:space="preserve"> and goals. </w:t>
      </w:r>
      <w:r w:rsidR="00313DF3">
        <w:t>VERIS has the goal</w:t>
      </w:r>
      <w:r>
        <w:t xml:space="preserve"> </w:t>
      </w:r>
      <w:r w:rsidR="00196801">
        <w:t xml:space="preserve">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r w:rsidR="005D47A7">
        <w:t xml:space="preserve"> Table 7-3</w:t>
      </w:r>
      <w:r w:rsidR="00841E73">
        <w:t xml:space="preserve"> shows the threat actor fields</w:t>
      </w:r>
      <w:r w:rsidR="005D47A7">
        <w:t>.</w:t>
      </w:r>
    </w:p>
    <w:p w14:paraId="41B57B5F" w14:textId="77777777" w:rsidR="00A524C9" w:rsidRDefault="00903556" w:rsidP="00903556">
      <w:pPr>
        <w:pStyle w:val="TableCaption"/>
      </w:pPr>
      <w:r>
        <w:lastRenderedPageBreak/>
        <w:t>Table 7-3</w:t>
      </w:r>
      <w:r w:rsidR="00293C16">
        <w:t>:</w:t>
      </w:r>
      <w:r>
        <w:t xml:space="preserve"> Threat Actor Fields</w:t>
      </w:r>
    </w:p>
    <w:tbl>
      <w:tblPr>
        <w:tblStyle w:val="TableGrid"/>
        <w:tblW w:w="0" w:type="auto"/>
        <w:tblInd w:w="720" w:type="dxa"/>
        <w:tblLook w:val="04A0" w:firstRow="1" w:lastRow="0" w:firstColumn="1" w:lastColumn="0" w:noHBand="0" w:noVBand="1"/>
      </w:tblPr>
      <w:tblGrid>
        <w:gridCol w:w="1607"/>
        <w:gridCol w:w="987"/>
        <w:gridCol w:w="803"/>
        <w:gridCol w:w="4739"/>
      </w:tblGrid>
      <w:tr w:rsidR="00445E6D" w:rsidRPr="00782C65" w14:paraId="619A04A3" w14:textId="77777777" w:rsidTr="00445E6D">
        <w:tc>
          <w:tcPr>
            <w:tcW w:w="1719" w:type="dxa"/>
          </w:tcPr>
          <w:p w14:paraId="6A4AC439" w14:textId="77777777" w:rsidR="00445E6D" w:rsidRPr="00782C65" w:rsidRDefault="00445E6D" w:rsidP="006773B3">
            <w:pPr>
              <w:pStyle w:val="TableHead"/>
            </w:pPr>
            <w:r w:rsidRPr="00782C65">
              <w:t>Actor</w:t>
            </w:r>
          </w:p>
        </w:tc>
        <w:tc>
          <w:tcPr>
            <w:tcW w:w="987" w:type="dxa"/>
          </w:tcPr>
          <w:p w14:paraId="5156C14E" w14:textId="77777777" w:rsidR="00445E6D" w:rsidRPr="00782C65" w:rsidRDefault="00445E6D" w:rsidP="006773B3">
            <w:pPr>
              <w:pStyle w:val="TableHead"/>
              <w:rPr>
                <w:szCs w:val="22"/>
              </w:rPr>
            </w:pPr>
            <w:r w:rsidRPr="00782C65">
              <w:t>Field</w:t>
            </w:r>
          </w:p>
        </w:tc>
        <w:tc>
          <w:tcPr>
            <w:tcW w:w="803" w:type="dxa"/>
          </w:tcPr>
          <w:p w14:paraId="0842BE2F" w14:textId="77777777" w:rsidR="00445E6D" w:rsidRPr="00782C65" w:rsidRDefault="00445E6D" w:rsidP="006773B3">
            <w:pPr>
              <w:pStyle w:val="TableHead"/>
              <w:rPr>
                <w:szCs w:val="22"/>
              </w:rPr>
            </w:pPr>
            <w:r w:rsidRPr="00782C65">
              <w:t>Value</w:t>
            </w:r>
          </w:p>
        </w:tc>
        <w:tc>
          <w:tcPr>
            <w:tcW w:w="5347" w:type="dxa"/>
          </w:tcPr>
          <w:p w14:paraId="0386B352" w14:textId="77777777" w:rsidR="00445E6D" w:rsidRPr="00782C65" w:rsidRDefault="00445E6D" w:rsidP="006773B3">
            <w:pPr>
              <w:pStyle w:val="TableHead"/>
              <w:rPr>
                <w:szCs w:val="22"/>
              </w:rPr>
            </w:pPr>
            <w:r w:rsidRPr="00782C65">
              <w:t>Description</w:t>
            </w:r>
          </w:p>
        </w:tc>
      </w:tr>
      <w:tr w:rsidR="00445E6D" w:rsidRPr="00782C65" w14:paraId="44D7FA45" w14:textId="77777777" w:rsidTr="00445E6D">
        <w:tc>
          <w:tcPr>
            <w:tcW w:w="1719" w:type="dxa"/>
          </w:tcPr>
          <w:p w14:paraId="6CB0D5BA" w14:textId="77777777" w:rsidR="00445E6D" w:rsidRPr="00782C65" w:rsidRDefault="00445E6D" w:rsidP="006773B3">
            <w:pPr>
              <w:pStyle w:val="TableEntry"/>
              <w:spacing w:line="276" w:lineRule="auto"/>
              <w:rPr>
                <w:szCs w:val="22"/>
              </w:rPr>
            </w:pPr>
            <w:r w:rsidRPr="00782C65">
              <w:t>external</w:t>
            </w:r>
          </w:p>
        </w:tc>
        <w:tc>
          <w:tcPr>
            <w:tcW w:w="987" w:type="dxa"/>
          </w:tcPr>
          <w:p w14:paraId="57042BB7" w14:textId="77777777" w:rsidR="00445E6D" w:rsidRPr="00782C65" w:rsidRDefault="00445E6D" w:rsidP="006773B3">
            <w:pPr>
              <w:pStyle w:val="TableEntry"/>
              <w:spacing w:line="276" w:lineRule="auto"/>
            </w:pPr>
            <w:r w:rsidRPr="00782C65">
              <w:t>motive</w:t>
            </w:r>
          </w:p>
        </w:tc>
        <w:tc>
          <w:tcPr>
            <w:tcW w:w="803" w:type="dxa"/>
          </w:tcPr>
          <w:p w14:paraId="560E0217" w14:textId="77777777" w:rsidR="00445E6D" w:rsidRPr="00782C65" w:rsidRDefault="00445E6D" w:rsidP="006773B3">
            <w:pPr>
              <w:pStyle w:val="TableEntry"/>
              <w:spacing w:line="276" w:lineRule="auto"/>
            </w:pPr>
            <w:r w:rsidRPr="00782C65">
              <w:t>factor</w:t>
            </w:r>
          </w:p>
        </w:tc>
        <w:tc>
          <w:tcPr>
            <w:tcW w:w="5347" w:type="dxa"/>
          </w:tcPr>
          <w:p w14:paraId="72731ACC" w14:textId="71F41497" w:rsidR="00445E6D" w:rsidRPr="00782C65" w:rsidRDefault="00445E6D" w:rsidP="00CA201F">
            <w:pPr>
              <w:pStyle w:val="TableEntry"/>
              <w:spacing w:line="276" w:lineRule="auto"/>
            </w:pPr>
            <w:r w:rsidRPr="00782C65">
              <w:t xml:space="preserve">Helps understand intentions; same enumeration for </w:t>
            </w:r>
            <w:r w:rsidR="00BF2768" w:rsidRPr="00782C65">
              <w:t>the three actor types</w:t>
            </w:r>
            <w:r w:rsidRPr="00782C65">
              <w:t xml:space="preserve"> </w:t>
            </w:r>
          </w:p>
        </w:tc>
      </w:tr>
      <w:tr w:rsidR="00445E6D" w:rsidRPr="00782C65" w14:paraId="1BFF64EC" w14:textId="77777777" w:rsidTr="00445E6D">
        <w:tc>
          <w:tcPr>
            <w:tcW w:w="1719" w:type="dxa"/>
          </w:tcPr>
          <w:p w14:paraId="2CA91424" w14:textId="77777777" w:rsidR="00445E6D" w:rsidRPr="00782C65" w:rsidRDefault="00445E6D" w:rsidP="006773B3">
            <w:pPr>
              <w:pStyle w:val="TableEntry"/>
              <w:spacing w:line="276" w:lineRule="auto"/>
              <w:rPr>
                <w:szCs w:val="22"/>
              </w:rPr>
            </w:pPr>
          </w:p>
        </w:tc>
        <w:tc>
          <w:tcPr>
            <w:tcW w:w="987" w:type="dxa"/>
          </w:tcPr>
          <w:p w14:paraId="6D767235" w14:textId="77777777" w:rsidR="00445E6D" w:rsidRPr="00782C65" w:rsidRDefault="00445E6D" w:rsidP="006773B3">
            <w:pPr>
              <w:pStyle w:val="TableEntry"/>
              <w:spacing w:line="276" w:lineRule="auto"/>
            </w:pPr>
            <w:r w:rsidRPr="00782C65">
              <w:t>variety</w:t>
            </w:r>
          </w:p>
        </w:tc>
        <w:tc>
          <w:tcPr>
            <w:tcW w:w="803" w:type="dxa"/>
          </w:tcPr>
          <w:p w14:paraId="74083FE1" w14:textId="77777777" w:rsidR="00445E6D" w:rsidRPr="00782C65" w:rsidRDefault="00445E6D" w:rsidP="006773B3">
            <w:pPr>
              <w:pStyle w:val="TableEntry"/>
              <w:spacing w:line="276" w:lineRule="auto"/>
            </w:pPr>
            <w:r w:rsidRPr="00782C65">
              <w:t>factor</w:t>
            </w:r>
          </w:p>
        </w:tc>
        <w:tc>
          <w:tcPr>
            <w:tcW w:w="5347" w:type="dxa"/>
          </w:tcPr>
          <w:p w14:paraId="7B8798D7" w14:textId="77777777" w:rsidR="00445E6D" w:rsidRPr="00782C65" w:rsidRDefault="00445E6D" w:rsidP="006773B3">
            <w:pPr>
              <w:pStyle w:val="TableEntry"/>
              <w:spacing w:line="276" w:lineRule="auto"/>
            </w:pPr>
            <w:r w:rsidRPr="00782C65">
              <w:t>Shapes resources, capability of external actor</w:t>
            </w:r>
          </w:p>
        </w:tc>
      </w:tr>
      <w:tr w:rsidR="00445E6D" w:rsidRPr="00782C65" w14:paraId="4DEC0FBB" w14:textId="77777777" w:rsidTr="00445E6D">
        <w:tc>
          <w:tcPr>
            <w:tcW w:w="1719" w:type="dxa"/>
          </w:tcPr>
          <w:p w14:paraId="2FCF6C1B" w14:textId="77777777" w:rsidR="00445E6D" w:rsidRPr="00782C65" w:rsidRDefault="00445E6D" w:rsidP="006773B3">
            <w:pPr>
              <w:pStyle w:val="TableEntry"/>
              <w:spacing w:line="276" w:lineRule="auto"/>
              <w:rPr>
                <w:szCs w:val="22"/>
              </w:rPr>
            </w:pPr>
          </w:p>
        </w:tc>
        <w:tc>
          <w:tcPr>
            <w:tcW w:w="987" w:type="dxa"/>
          </w:tcPr>
          <w:p w14:paraId="43730E64" w14:textId="77777777" w:rsidR="00445E6D" w:rsidRPr="00782C65" w:rsidRDefault="00445E6D" w:rsidP="006773B3">
            <w:pPr>
              <w:pStyle w:val="TableEntry"/>
              <w:spacing w:line="276" w:lineRule="auto"/>
            </w:pPr>
            <w:r w:rsidRPr="00782C65">
              <w:t>country</w:t>
            </w:r>
          </w:p>
        </w:tc>
        <w:tc>
          <w:tcPr>
            <w:tcW w:w="803" w:type="dxa"/>
          </w:tcPr>
          <w:p w14:paraId="2FFBF037" w14:textId="77777777" w:rsidR="00445E6D" w:rsidRPr="00782C65" w:rsidRDefault="00445E6D" w:rsidP="006773B3">
            <w:pPr>
              <w:pStyle w:val="TableEntry"/>
              <w:spacing w:line="276" w:lineRule="auto"/>
            </w:pPr>
            <w:r w:rsidRPr="00782C65">
              <w:t>factor</w:t>
            </w:r>
          </w:p>
        </w:tc>
        <w:tc>
          <w:tcPr>
            <w:tcW w:w="5347" w:type="dxa"/>
          </w:tcPr>
          <w:p w14:paraId="6F3B384F" w14:textId="3BC6D015" w:rsidR="00445E6D" w:rsidRPr="00782C65" w:rsidRDefault="00445E6D" w:rsidP="006773B3">
            <w:pPr>
              <w:pStyle w:val="TableEntry"/>
              <w:spacing w:line="276" w:lineRule="auto"/>
            </w:pPr>
            <w:r w:rsidRPr="00782C65">
              <w:t>ISO-3166-1 two-digit country field</w:t>
            </w:r>
          </w:p>
        </w:tc>
      </w:tr>
      <w:tr w:rsidR="00445E6D" w:rsidRPr="00782C65" w14:paraId="3877F715" w14:textId="77777777" w:rsidTr="00445E6D">
        <w:tc>
          <w:tcPr>
            <w:tcW w:w="1719" w:type="dxa"/>
          </w:tcPr>
          <w:p w14:paraId="74245B76" w14:textId="77777777" w:rsidR="00445E6D" w:rsidRPr="00782C65" w:rsidRDefault="00445E6D" w:rsidP="006773B3">
            <w:pPr>
              <w:pStyle w:val="TableEntry"/>
              <w:spacing w:line="276" w:lineRule="auto"/>
            </w:pPr>
            <w:r w:rsidRPr="00782C65">
              <w:t>internal</w:t>
            </w:r>
          </w:p>
        </w:tc>
        <w:tc>
          <w:tcPr>
            <w:tcW w:w="987" w:type="dxa"/>
          </w:tcPr>
          <w:p w14:paraId="31D5B89A" w14:textId="77777777" w:rsidR="00445E6D" w:rsidRPr="00782C65" w:rsidRDefault="00445E6D" w:rsidP="006773B3">
            <w:pPr>
              <w:pStyle w:val="TableEntry"/>
              <w:spacing w:line="276" w:lineRule="auto"/>
            </w:pPr>
            <w:r w:rsidRPr="00782C65">
              <w:t>motive</w:t>
            </w:r>
          </w:p>
        </w:tc>
        <w:tc>
          <w:tcPr>
            <w:tcW w:w="803" w:type="dxa"/>
          </w:tcPr>
          <w:p w14:paraId="6F17B3CD" w14:textId="77777777" w:rsidR="00445E6D" w:rsidRPr="00782C65" w:rsidRDefault="00445E6D" w:rsidP="006773B3">
            <w:pPr>
              <w:pStyle w:val="TableEntry"/>
              <w:spacing w:line="276" w:lineRule="auto"/>
            </w:pPr>
            <w:r w:rsidRPr="00782C65">
              <w:t>factor</w:t>
            </w:r>
          </w:p>
        </w:tc>
        <w:tc>
          <w:tcPr>
            <w:tcW w:w="5347" w:type="dxa"/>
          </w:tcPr>
          <w:p w14:paraId="7B59A0BA" w14:textId="77777777" w:rsidR="00445E6D" w:rsidRPr="00782C65" w:rsidRDefault="00445E6D" w:rsidP="006773B3">
            <w:pPr>
              <w:pStyle w:val="TableEntry"/>
              <w:spacing w:line="276" w:lineRule="auto"/>
            </w:pPr>
            <w:r w:rsidRPr="00782C65">
              <w:t>Helps understand intentions</w:t>
            </w:r>
          </w:p>
        </w:tc>
      </w:tr>
      <w:tr w:rsidR="00445E6D" w:rsidRPr="00782C65" w14:paraId="77B7612E" w14:textId="77777777" w:rsidTr="00445E6D">
        <w:tc>
          <w:tcPr>
            <w:tcW w:w="1719" w:type="dxa"/>
          </w:tcPr>
          <w:p w14:paraId="6D4EAFAD" w14:textId="77777777" w:rsidR="00445E6D" w:rsidRPr="00782C65" w:rsidRDefault="00445E6D" w:rsidP="006773B3">
            <w:pPr>
              <w:pStyle w:val="TableEntry"/>
              <w:spacing w:line="276" w:lineRule="auto"/>
              <w:rPr>
                <w:szCs w:val="22"/>
              </w:rPr>
            </w:pPr>
          </w:p>
        </w:tc>
        <w:tc>
          <w:tcPr>
            <w:tcW w:w="987" w:type="dxa"/>
          </w:tcPr>
          <w:p w14:paraId="7EB671E3" w14:textId="77777777" w:rsidR="00445E6D" w:rsidRPr="00782C65" w:rsidRDefault="00445E6D" w:rsidP="006773B3">
            <w:pPr>
              <w:pStyle w:val="TableEntry"/>
              <w:spacing w:line="276" w:lineRule="auto"/>
            </w:pPr>
            <w:r w:rsidRPr="00782C65">
              <w:t>variety</w:t>
            </w:r>
          </w:p>
        </w:tc>
        <w:tc>
          <w:tcPr>
            <w:tcW w:w="803" w:type="dxa"/>
          </w:tcPr>
          <w:p w14:paraId="383BFCFD" w14:textId="77777777" w:rsidR="00445E6D" w:rsidRPr="00782C65" w:rsidRDefault="00445E6D" w:rsidP="006773B3">
            <w:pPr>
              <w:pStyle w:val="TableEntry"/>
              <w:spacing w:line="276" w:lineRule="auto"/>
            </w:pPr>
            <w:r w:rsidRPr="00782C65">
              <w:t>factor</w:t>
            </w:r>
          </w:p>
        </w:tc>
        <w:tc>
          <w:tcPr>
            <w:tcW w:w="5347" w:type="dxa"/>
          </w:tcPr>
          <w:p w14:paraId="7065428F" w14:textId="55297D56" w:rsidR="00445E6D" w:rsidRPr="00782C65" w:rsidRDefault="00445E6D" w:rsidP="006773B3">
            <w:pPr>
              <w:pStyle w:val="TableEntry"/>
              <w:spacing w:line="276" w:lineRule="auto"/>
            </w:pPr>
            <w:r w:rsidRPr="00782C65">
              <w:t>Shapes resources; capability of internal actor</w:t>
            </w:r>
          </w:p>
        </w:tc>
      </w:tr>
      <w:tr w:rsidR="00445E6D" w:rsidRPr="00782C65" w14:paraId="578DB5C0" w14:textId="77777777" w:rsidTr="00445E6D">
        <w:tc>
          <w:tcPr>
            <w:tcW w:w="1719" w:type="dxa"/>
          </w:tcPr>
          <w:p w14:paraId="51181E04" w14:textId="77777777" w:rsidR="00445E6D" w:rsidRPr="00782C65" w:rsidRDefault="00445E6D" w:rsidP="006773B3">
            <w:pPr>
              <w:pStyle w:val="TableEntry"/>
              <w:spacing w:line="276" w:lineRule="auto"/>
            </w:pPr>
            <w:r w:rsidRPr="00782C65">
              <w:t>partner</w:t>
            </w:r>
          </w:p>
        </w:tc>
        <w:tc>
          <w:tcPr>
            <w:tcW w:w="987" w:type="dxa"/>
          </w:tcPr>
          <w:p w14:paraId="2544667B" w14:textId="77777777" w:rsidR="00445E6D" w:rsidRPr="00782C65" w:rsidRDefault="00445E6D" w:rsidP="006773B3">
            <w:pPr>
              <w:pStyle w:val="TableEntry"/>
              <w:spacing w:line="276" w:lineRule="auto"/>
            </w:pPr>
            <w:r w:rsidRPr="00782C65">
              <w:t>motive</w:t>
            </w:r>
          </w:p>
        </w:tc>
        <w:tc>
          <w:tcPr>
            <w:tcW w:w="803" w:type="dxa"/>
          </w:tcPr>
          <w:p w14:paraId="4C1C4D28" w14:textId="77777777" w:rsidR="00445E6D" w:rsidRPr="00782C65" w:rsidRDefault="00445E6D" w:rsidP="006773B3">
            <w:pPr>
              <w:pStyle w:val="TableEntry"/>
              <w:spacing w:line="276" w:lineRule="auto"/>
            </w:pPr>
            <w:r w:rsidRPr="00782C65">
              <w:t>factor</w:t>
            </w:r>
          </w:p>
        </w:tc>
        <w:tc>
          <w:tcPr>
            <w:tcW w:w="5347" w:type="dxa"/>
          </w:tcPr>
          <w:p w14:paraId="74C8D484" w14:textId="77777777" w:rsidR="00445E6D" w:rsidRPr="00782C65" w:rsidRDefault="00445E6D" w:rsidP="006773B3">
            <w:pPr>
              <w:pStyle w:val="TableEntry"/>
              <w:spacing w:line="276" w:lineRule="auto"/>
            </w:pPr>
            <w:r w:rsidRPr="00782C65">
              <w:t>Helps understand intentions</w:t>
            </w:r>
          </w:p>
        </w:tc>
      </w:tr>
      <w:tr w:rsidR="00445E6D" w:rsidRPr="00782C65" w14:paraId="45DC04CB" w14:textId="77777777" w:rsidTr="00445E6D">
        <w:tc>
          <w:tcPr>
            <w:tcW w:w="1719" w:type="dxa"/>
          </w:tcPr>
          <w:p w14:paraId="728272DE" w14:textId="77777777" w:rsidR="00445E6D" w:rsidRPr="00782C65" w:rsidRDefault="00445E6D" w:rsidP="006773B3">
            <w:pPr>
              <w:pStyle w:val="TableEntry"/>
              <w:spacing w:line="276" w:lineRule="auto"/>
              <w:rPr>
                <w:szCs w:val="22"/>
              </w:rPr>
            </w:pPr>
          </w:p>
        </w:tc>
        <w:tc>
          <w:tcPr>
            <w:tcW w:w="987" w:type="dxa"/>
          </w:tcPr>
          <w:p w14:paraId="117DB2FA" w14:textId="77777777" w:rsidR="00445E6D" w:rsidRPr="00782C65" w:rsidRDefault="00445E6D" w:rsidP="006773B3">
            <w:pPr>
              <w:pStyle w:val="TableEntry"/>
              <w:spacing w:line="276" w:lineRule="auto"/>
            </w:pPr>
            <w:r w:rsidRPr="00782C65">
              <w:t>industry</w:t>
            </w:r>
          </w:p>
        </w:tc>
        <w:tc>
          <w:tcPr>
            <w:tcW w:w="803" w:type="dxa"/>
          </w:tcPr>
          <w:p w14:paraId="1E47CBE8" w14:textId="77777777" w:rsidR="00445E6D" w:rsidRPr="00782C65" w:rsidRDefault="00445E6D" w:rsidP="006773B3">
            <w:pPr>
              <w:pStyle w:val="TableEntry"/>
              <w:spacing w:line="276" w:lineRule="auto"/>
            </w:pPr>
            <w:r w:rsidRPr="00782C65">
              <w:t>string</w:t>
            </w:r>
          </w:p>
        </w:tc>
        <w:tc>
          <w:tcPr>
            <w:tcW w:w="5347" w:type="dxa"/>
          </w:tcPr>
          <w:p w14:paraId="436647C4" w14:textId="77777777" w:rsidR="00445E6D" w:rsidRPr="00782C65" w:rsidRDefault="00445E6D" w:rsidP="006773B3">
            <w:pPr>
              <w:pStyle w:val="TableEntry"/>
              <w:spacing w:line="276" w:lineRule="auto"/>
            </w:pPr>
            <w:r w:rsidRPr="00782C65">
              <w:t>U.S. Census NAICS code</w:t>
            </w:r>
          </w:p>
        </w:tc>
      </w:tr>
      <w:tr w:rsidR="00445E6D" w:rsidRPr="00782C65" w14:paraId="7B7C6440" w14:textId="77777777" w:rsidTr="00445E6D">
        <w:tc>
          <w:tcPr>
            <w:tcW w:w="1719" w:type="dxa"/>
          </w:tcPr>
          <w:p w14:paraId="24B0AA60" w14:textId="77777777" w:rsidR="00445E6D" w:rsidRPr="00782C65" w:rsidRDefault="00445E6D" w:rsidP="006773B3">
            <w:pPr>
              <w:pStyle w:val="TableEntry"/>
              <w:spacing w:line="276" w:lineRule="auto"/>
              <w:rPr>
                <w:szCs w:val="22"/>
              </w:rPr>
            </w:pPr>
          </w:p>
        </w:tc>
        <w:tc>
          <w:tcPr>
            <w:tcW w:w="987" w:type="dxa"/>
          </w:tcPr>
          <w:p w14:paraId="2884FB6B" w14:textId="77777777" w:rsidR="00445E6D" w:rsidRPr="00782C65" w:rsidRDefault="00445E6D" w:rsidP="006773B3">
            <w:pPr>
              <w:pStyle w:val="TableEntry"/>
              <w:spacing w:line="276" w:lineRule="auto"/>
            </w:pPr>
            <w:r w:rsidRPr="00782C65">
              <w:t>country</w:t>
            </w:r>
          </w:p>
        </w:tc>
        <w:tc>
          <w:tcPr>
            <w:tcW w:w="803" w:type="dxa"/>
          </w:tcPr>
          <w:p w14:paraId="10AE09D9" w14:textId="77777777" w:rsidR="00445E6D" w:rsidRPr="00782C65" w:rsidRDefault="00445E6D" w:rsidP="006773B3">
            <w:pPr>
              <w:pStyle w:val="TableEntry"/>
              <w:spacing w:line="276" w:lineRule="auto"/>
            </w:pPr>
            <w:r w:rsidRPr="00782C65">
              <w:t>factor</w:t>
            </w:r>
          </w:p>
        </w:tc>
        <w:tc>
          <w:tcPr>
            <w:tcW w:w="5347" w:type="dxa"/>
          </w:tcPr>
          <w:p w14:paraId="7FBC725D" w14:textId="33BA1F90" w:rsidR="00445E6D" w:rsidRPr="00782C65" w:rsidRDefault="00445E6D" w:rsidP="006773B3">
            <w:pPr>
              <w:pStyle w:val="TableEntry"/>
              <w:spacing w:line="276" w:lineRule="auto"/>
            </w:pPr>
            <w:r w:rsidRPr="00782C65">
              <w:t xml:space="preserve">ISO-3166-1 two-digit country field </w:t>
            </w:r>
          </w:p>
        </w:tc>
      </w:tr>
    </w:tbl>
    <w:p w14:paraId="6E1EDEDD" w14:textId="631AE00D" w:rsidR="007A3BE9" w:rsidRDefault="00426A16" w:rsidP="00AC7DEE">
      <w:pPr>
        <w:pStyle w:val="Para"/>
      </w:pPr>
      <w:r>
        <w:t>The threat actor section also introduces the nesting feature of VERIS</w:t>
      </w:r>
      <w:r w:rsidR="00EA465B">
        <w:t xml:space="preserve">. </w:t>
      </w:r>
      <w:r>
        <w:t xml:space="preserve">At the top level </w:t>
      </w:r>
      <w:r w:rsidR="007D2D4C">
        <w:t>is</w:t>
      </w:r>
      <w:r>
        <w:t xml:space="preserve"> the actor, so </w:t>
      </w:r>
      <w:r w:rsidR="007D2D4C">
        <w:t xml:space="preserve">there is </w:t>
      </w:r>
      <w:r>
        <w:t>a section in the data for “actor</w:t>
      </w:r>
      <w:r w:rsidR="007D2D4C">
        <w:t>,</w:t>
      </w:r>
      <w:r>
        <w:t xml:space="preserve">” </w:t>
      </w:r>
      <w:r w:rsidR="007D2D4C">
        <w:t xml:space="preserve">and </w:t>
      </w:r>
      <w:r>
        <w:t xml:space="preserve">then there are three classes of </w:t>
      </w:r>
      <w:proofErr w:type="gramStart"/>
      <w:r>
        <w:t>actors</w:t>
      </w:r>
      <w:proofErr w:type="gramEnd"/>
      <w:r w:rsidR="007D2D4C">
        <w:sym w:font="Symbol" w:char="F0BE"/>
      </w:r>
      <w:r>
        <w:t>external, internal, and partner</w:t>
      </w:r>
      <w:r w:rsidR="007D2D4C">
        <w:sym w:font="Symbol" w:char="F0BE"/>
      </w:r>
      <w:r>
        <w:t xml:space="preserve">all of which are optional. Within each of those classes </w:t>
      </w:r>
      <w:r w:rsidR="007D2D4C">
        <w:t xml:space="preserve">you’ll </w:t>
      </w:r>
      <w:r>
        <w:t>want to add details about that type of actor</w:t>
      </w:r>
      <w:r w:rsidR="00EA465B">
        <w:t xml:space="preserve">. </w:t>
      </w:r>
      <w:r>
        <w:t>Looking down the values in this section</w:t>
      </w:r>
      <w:r w:rsidR="00423700">
        <w:t>,</w:t>
      </w:r>
      <w:r>
        <w:t xml:space="preserve"> </w:t>
      </w:r>
      <w:r w:rsidR="007D2D4C">
        <w:t xml:space="preserve">you can </w:t>
      </w:r>
      <w:r>
        <w:t>see all factors</w:t>
      </w:r>
      <w:r w:rsidR="00EA465B">
        <w:t xml:space="preserve">. </w:t>
      </w:r>
      <w:r>
        <w:t xml:space="preserve">That means </w:t>
      </w:r>
      <w:r w:rsidR="007D2D4C">
        <w:t xml:space="preserve">you </w:t>
      </w:r>
      <w:r>
        <w:t>should be able to include any of these or use them as pivot points</w:t>
      </w:r>
      <w:r w:rsidR="00EA465B">
        <w:t xml:space="preserve">. </w:t>
      </w:r>
      <w:r>
        <w:t xml:space="preserve">In other words, if </w:t>
      </w:r>
      <w:r w:rsidR="007D2D4C">
        <w:t xml:space="preserve">you </w:t>
      </w:r>
      <w:r>
        <w:t>want to support a threat</w:t>
      </w:r>
      <w:r w:rsidR="00983A65">
        <w:t>-</w:t>
      </w:r>
      <w:r>
        <w:t xml:space="preserve">modeling exercise that </w:t>
      </w:r>
      <w:r w:rsidR="007D2D4C">
        <w:t>compares</w:t>
      </w:r>
      <w:r>
        <w:t xml:space="preserve"> different threat communities, </w:t>
      </w:r>
      <w:r w:rsidR="007D2D4C">
        <w:t xml:space="preserve">you </w:t>
      </w:r>
      <w:r>
        <w:t xml:space="preserve">could extract the actions for financially motivated actors and compare </w:t>
      </w:r>
      <w:r w:rsidR="007D2D4C">
        <w:t xml:space="preserve">them </w:t>
      </w:r>
      <w:r>
        <w:t>to disgruntled employees</w:t>
      </w:r>
      <w:r w:rsidR="00EA465B">
        <w:t xml:space="preserve">. </w:t>
      </w:r>
      <w:r w:rsidR="00C76F5D">
        <w:t>See Figure 7-1.</w:t>
      </w:r>
    </w:p>
    <w:p w14:paraId="31497144" w14:textId="26729412" w:rsidR="007A3BE9" w:rsidRPr="00C76F5D" w:rsidRDefault="005F2B12" w:rsidP="007A3BE9">
      <w:pPr>
        <w:pStyle w:val="Slug"/>
      </w:pPr>
      <w:r w:rsidRPr="00782C65">
        <w:t>Figure 7</w:t>
      </w:r>
      <w:r w:rsidR="00C76F5D" w:rsidRPr="00782C65">
        <w:t>-</w:t>
      </w:r>
      <w:r w:rsidRPr="00782C65">
        <w:t>1</w:t>
      </w:r>
      <w:r w:rsidR="00B44FCD">
        <w:t>:</w:t>
      </w:r>
      <w:r w:rsidRPr="00782C65">
        <w:t xml:space="preserve"> Known </w:t>
      </w:r>
      <w:r w:rsidR="00445E6D" w:rsidRPr="00782C65">
        <w:t xml:space="preserve">motives across all actors </w:t>
      </w:r>
      <w:r w:rsidRPr="00782C65">
        <w:t>(</w:t>
      </w:r>
      <w:r w:rsidR="00C76F5D" w:rsidRPr="00782C65">
        <w:t xml:space="preserve">Percentage </w:t>
      </w:r>
      <w:r w:rsidRPr="00782C65">
        <w:t xml:space="preserve">of </w:t>
      </w:r>
      <w:r w:rsidR="00C76F5D" w:rsidRPr="00782C65">
        <w:t>Events</w:t>
      </w:r>
      <w:r w:rsidRPr="00782C65">
        <w:t>)</w:t>
      </w:r>
      <w:r w:rsidRPr="00782C65">
        <w:tab/>
        <w:t>[793725</w:t>
      </w:r>
      <w:r w:rsidR="006F024C" w:rsidRPr="00782C65">
        <w:t xml:space="preserve"> </w:t>
      </w:r>
      <w:r w:rsidRPr="00782C65">
        <w:t>c07f001.pdf]</w:t>
      </w:r>
    </w:p>
    <w:p w14:paraId="698B1C8F" w14:textId="77777777" w:rsidR="00A524C9" w:rsidRDefault="00426A16" w:rsidP="00782C65">
      <w:pPr>
        <w:pStyle w:val="H2"/>
      </w:pPr>
      <w:r>
        <w:t>Threat Actions</w:t>
      </w:r>
    </w:p>
    <w:p w14:paraId="18D39881" w14:textId="7520D179" w:rsidR="00426A16" w:rsidRDefault="00426A16" w:rsidP="00426A16">
      <w:pPr>
        <w:pStyle w:val="Para"/>
      </w:pPr>
      <w:r>
        <w:t>This section collects variables to describe what the threat actor(s) did</w:t>
      </w:r>
      <w:r w:rsidR="00983A65">
        <w:t xml:space="preserve"> or </w:t>
      </w:r>
      <w:r>
        <w:t>used during the event</w:t>
      </w:r>
      <w:r w:rsidR="00EA465B">
        <w:t xml:space="preserve">. </w:t>
      </w:r>
      <w:r>
        <w:t>Again</w:t>
      </w:r>
      <w:r w:rsidR="00983A65">
        <w:t>, there are</w:t>
      </w:r>
      <w:r>
        <w:t xml:space="preserve"> nest variables under</w:t>
      </w:r>
      <w:r w:rsidR="00E026CF">
        <w:t xml:space="preserve"> </w:t>
      </w:r>
      <w:r w:rsidR="00983A65">
        <w:t xml:space="preserve">the </w:t>
      </w:r>
      <w:r w:rsidR="00E026CF">
        <w:t>top</w:t>
      </w:r>
      <w:r w:rsidR="00983A65">
        <w:t>-</w:t>
      </w:r>
      <w:r w:rsidR="00E026CF">
        <w:t>level categories:</w:t>
      </w:r>
    </w:p>
    <w:p w14:paraId="088E5EB0" w14:textId="77777777" w:rsidR="00E026CF" w:rsidRPr="00E026CF" w:rsidRDefault="00983A65" w:rsidP="00E026CF">
      <w:pPr>
        <w:pStyle w:val="ListBulleted"/>
      </w:pPr>
      <w:r w:rsidRPr="00782C65">
        <w:rPr>
          <w:b/>
        </w:rPr>
        <w:t>Malware</w:t>
      </w:r>
      <w:r w:rsidR="00E026CF">
        <w:t xml:space="preserve">: </w:t>
      </w:r>
      <w:r w:rsidRPr="00E026CF">
        <w:rPr>
          <w:bCs/>
        </w:rPr>
        <w:t>Mal</w:t>
      </w:r>
      <w:r w:rsidRPr="00E026CF">
        <w:t xml:space="preserve">icious </w:t>
      </w:r>
      <w:r w:rsidR="00E026CF" w:rsidRPr="00E026CF">
        <w:t>soft</w:t>
      </w:r>
      <w:r w:rsidR="00E026CF" w:rsidRPr="00E026CF">
        <w:rPr>
          <w:bCs/>
        </w:rPr>
        <w:t>ware</w:t>
      </w:r>
      <w:r w:rsidR="00E026CF">
        <w:t xml:space="preserve">, script, or </w:t>
      </w:r>
      <w:proofErr w:type="gramStart"/>
      <w:r w:rsidR="00E026CF">
        <w:t>code run</w:t>
      </w:r>
      <w:proofErr w:type="gramEnd"/>
      <w:r w:rsidR="00E026CF">
        <w:t xml:space="preserve"> on an asset </w:t>
      </w:r>
      <w:r w:rsidR="00E026CF" w:rsidRPr="00E026CF">
        <w:t>th</w:t>
      </w:r>
      <w:r w:rsidR="00E026CF">
        <w:t>at alters its state or function</w:t>
      </w:r>
      <w:r w:rsidR="00610800">
        <w:t>.</w:t>
      </w:r>
    </w:p>
    <w:p w14:paraId="58D346E6" w14:textId="77777777" w:rsidR="00E026CF" w:rsidRPr="00E026CF" w:rsidRDefault="00983A65" w:rsidP="00E026CF">
      <w:pPr>
        <w:pStyle w:val="ListBulleted"/>
      </w:pPr>
      <w:r w:rsidRPr="00445E6D">
        <w:rPr>
          <w:b/>
        </w:rPr>
        <w:t>Hacking</w:t>
      </w:r>
      <w:r>
        <w:t xml:space="preserve">: Person </w:t>
      </w:r>
      <w:r w:rsidR="00E026CF">
        <w:t xml:space="preserve">(at a keyboard) attempting to </w:t>
      </w:r>
      <w:r w:rsidR="00E026CF" w:rsidRPr="00E026CF">
        <w:t>access or harm</w:t>
      </w:r>
      <w:r w:rsidR="00E026CF">
        <w:t xml:space="preserve"> an asset </w:t>
      </w:r>
      <w:r w:rsidR="00E026CF" w:rsidRPr="00E026CF">
        <w:t xml:space="preserve">without </w:t>
      </w:r>
      <w:r w:rsidR="00E026CF">
        <w:t>authorization</w:t>
      </w:r>
      <w:r w:rsidR="00610800">
        <w:t>.</w:t>
      </w:r>
    </w:p>
    <w:p w14:paraId="3C53D1E7" w14:textId="07111515" w:rsidR="008F241B" w:rsidRDefault="00983A65" w:rsidP="008F241B">
      <w:pPr>
        <w:pStyle w:val="ListBulleted"/>
      </w:pPr>
      <w:r w:rsidRPr="00782C65">
        <w:rPr>
          <w:b/>
        </w:rPr>
        <w:t>Social</w:t>
      </w:r>
      <w:r w:rsidR="008F241B">
        <w:t xml:space="preserve">: </w:t>
      </w:r>
      <w:r>
        <w:t xml:space="preserve">Exploiting </w:t>
      </w:r>
      <w:r w:rsidR="008F241B">
        <w:t xml:space="preserve">the human element (phishing, pretexting, </w:t>
      </w:r>
      <w:r w:rsidR="00610800">
        <w:t>and so on</w:t>
      </w:r>
      <w:r w:rsidR="008F241B">
        <w:t>)</w:t>
      </w:r>
      <w:r w:rsidR="00610800">
        <w:t>.</w:t>
      </w:r>
    </w:p>
    <w:p w14:paraId="76A8576B" w14:textId="35627F5A" w:rsidR="008F241B" w:rsidRDefault="00983A65" w:rsidP="008F241B">
      <w:pPr>
        <w:pStyle w:val="ListBulleted"/>
      </w:pPr>
      <w:r w:rsidRPr="00782C65">
        <w:rPr>
          <w:b/>
        </w:rPr>
        <w:t>Misuse</w:t>
      </w:r>
      <w:r w:rsidR="008F241B">
        <w:t xml:space="preserve">: </w:t>
      </w:r>
      <w:r>
        <w:t xml:space="preserve">Abusing </w:t>
      </w:r>
      <w:r w:rsidR="008F241B" w:rsidRPr="008F241B">
        <w:t xml:space="preserve">resources or privileges contrary to </w:t>
      </w:r>
      <w:r w:rsidR="00610800">
        <w:t>intended use.</w:t>
      </w:r>
    </w:p>
    <w:p w14:paraId="332E8F2B" w14:textId="77777777" w:rsidR="008F241B" w:rsidRDefault="00983A65" w:rsidP="008F241B">
      <w:pPr>
        <w:pStyle w:val="ListBulleted"/>
      </w:pPr>
      <w:r w:rsidRPr="00782C65">
        <w:rPr>
          <w:b/>
        </w:rPr>
        <w:t>Physical</w:t>
      </w:r>
      <w:r w:rsidRPr="00983A65">
        <w:t>: Personal</w:t>
      </w:r>
      <w:r>
        <w:t xml:space="preserve"> </w:t>
      </w:r>
      <w:r w:rsidR="008F241B">
        <w:t>actions</w:t>
      </w:r>
      <w:r w:rsidR="008F241B" w:rsidRPr="008F241B">
        <w:rPr>
          <w:rFonts w:ascii="Lucida Grande" w:hAnsi="Lucida Grande" w:cs="Lucida Grande"/>
          <w:color w:val="000000"/>
          <w:sz w:val="20"/>
          <w:shd w:val="clear" w:color="auto" w:fill="FFFFFF"/>
        </w:rPr>
        <w:t xml:space="preserve"> </w:t>
      </w:r>
      <w:r w:rsidR="008F241B">
        <w:t>involving</w:t>
      </w:r>
      <w:r w:rsidR="008F241B" w:rsidRPr="008F241B">
        <w:t xml:space="preserve"> proximity, possession, or force</w:t>
      </w:r>
      <w:r w:rsidR="00610800">
        <w:t>.</w:t>
      </w:r>
    </w:p>
    <w:p w14:paraId="1C3742A9" w14:textId="77777777" w:rsidR="008F241B" w:rsidRPr="008F241B" w:rsidRDefault="00983A65" w:rsidP="008F241B">
      <w:pPr>
        <w:pStyle w:val="ListBulleted"/>
      </w:pPr>
      <w:r w:rsidRPr="00782C65">
        <w:rPr>
          <w:b/>
        </w:rPr>
        <w:lastRenderedPageBreak/>
        <w:t>Error</w:t>
      </w:r>
      <w:r w:rsidRPr="00983A65">
        <w:t>: Anything</w:t>
      </w:r>
      <w:r w:rsidRPr="008F241B">
        <w:t xml:space="preserve"> </w:t>
      </w:r>
      <w:r w:rsidR="008F241B" w:rsidRPr="008F241B">
        <w:t>done (or left undone) incorrectly or inadvertently</w:t>
      </w:r>
      <w:r w:rsidR="00610800">
        <w:t>.</w:t>
      </w:r>
    </w:p>
    <w:p w14:paraId="0F04FF4D" w14:textId="77777777" w:rsidR="008F241B" w:rsidRDefault="00983A65" w:rsidP="0087399A">
      <w:pPr>
        <w:pStyle w:val="ListBulleted"/>
      </w:pPr>
      <w:r w:rsidRPr="00782C65">
        <w:rPr>
          <w:b/>
        </w:rPr>
        <w:t>Environmental</w:t>
      </w:r>
      <w:r w:rsidRPr="0001201E">
        <w:t>:</w:t>
      </w:r>
      <w:r w:rsidRPr="00983A65">
        <w:t xml:space="preserve"> Natural</w:t>
      </w:r>
      <w:r w:rsidRPr="0087399A">
        <w:t xml:space="preserve"> </w:t>
      </w:r>
      <w:r w:rsidR="0087399A" w:rsidRPr="0087399A">
        <w:t xml:space="preserve">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r w:rsidR="00610800">
        <w:t>.</w:t>
      </w:r>
    </w:p>
    <w:p w14:paraId="4DC2DF66" w14:textId="40831F74" w:rsidR="00903556" w:rsidRDefault="00610800" w:rsidP="00DE4F60">
      <w:pPr>
        <w:pStyle w:val="Para"/>
      </w:pPr>
      <w:r>
        <w:t xml:space="preserve">You </w:t>
      </w:r>
      <w:r w:rsidR="008F241B">
        <w:t xml:space="preserve">have to be careful </w:t>
      </w:r>
      <w:r w:rsidR="0087399A">
        <w:t xml:space="preserve">as </w:t>
      </w:r>
      <w:r>
        <w:t xml:space="preserve">you </w:t>
      </w:r>
      <w:r w:rsidR="0087399A">
        <w:t>work with these categories</w:t>
      </w:r>
      <w:r w:rsidR="00EA465B">
        <w:t xml:space="preserve">. </w:t>
      </w:r>
      <w:r w:rsidR="0087399A">
        <w:t>T</w:t>
      </w:r>
      <w:r w:rsidR="008F241B">
        <w:t>here are many opportunities for misinterpretation and misclassification</w:t>
      </w:r>
      <w:r w:rsidR="0087399A">
        <w:t xml:space="preserve"> across categories</w:t>
      </w:r>
      <w:r w:rsidR="00EA465B">
        <w:t xml:space="preserve">. </w:t>
      </w:r>
      <w:r w:rsidR="008F241B">
        <w:t>These categories and the factors in each category are explained in detail along with use</w:t>
      </w:r>
      <w:r>
        <w:t>-</w:t>
      </w:r>
      <w:r w:rsidR="008F241B">
        <w:t xml:space="preserve">case examples at the VERIS website </w:t>
      </w:r>
      <w:r w:rsidR="008F241B" w:rsidRPr="005369E7">
        <w:t>(</w:t>
      </w:r>
      <w:hyperlink r:id="rId10" w:history="1">
        <w:r w:rsidR="005F2B12" w:rsidRPr="00782C65">
          <w:rPr>
            <w:rStyle w:val="InlineURL"/>
          </w:rPr>
          <w:t>http://veriscommunity.net/</w:t>
        </w:r>
      </w:hyperlink>
      <w:r w:rsidR="005F2B12" w:rsidRPr="00782C65">
        <w:t>)</w:t>
      </w:r>
      <w:r w:rsidR="00EA465B" w:rsidRPr="00782C65">
        <w:t xml:space="preserve">. </w:t>
      </w:r>
      <w:r w:rsidR="0087399A" w:rsidRPr="005369E7">
        <w:t>Once you spend some time and</w:t>
      </w:r>
      <w:r w:rsidR="0087399A">
        <w:t xml:space="preserve"> look at a few examples, these </w:t>
      </w:r>
      <w:r>
        <w:t xml:space="preserve">categories become </w:t>
      </w:r>
      <w:proofErr w:type="gramStart"/>
      <w:r>
        <w:t>more clear</w:t>
      </w:r>
      <w:proofErr w:type="gramEnd"/>
      <w:r w:rsidR="0087399A">
        <w:t xml:space="preserve"> and eventually will become intuitive.</w:t>
      </w:r>
      <w:r w:rsidR="006E4C72">
        <w:t xml:space="preserve"> See Table 7-4</w:t>
      </w:r>
      <w:r w:rsidR="00841E73">
        <w:t xml:space="preserve"> to see the action fields</w:t>
      </w:r>
      <w:r w:rsidR="006E4C72">
        <w:t>.</w:t>
      </w:r>
    </w:p>
    <w:p w14:paraId="48012F42" w14:textId="77777777" w:rsidR="00DE4F60" w:rsidRDefault="00903556" w:rsidP="00903556">
      <w:pPr>
        <w:pStyle w:val="TableCaption"/>
      </w:pPr>
      <w:r>
        <w:t>Table 7-4: Action Fields</w:t>
      </w:r>
    </w:p>
    <w:tbl>
      <w:tblPr>
        <w:tblStyle w:val="TableGrid"/>
        <w:tblW w:w="0" w:type="auto"/>
        <w:tblInd w:w="720" w:type="dxa"/>
        <w:tblLook w:val="04A0" w:firstRow="1" w:lastRow="0" w:firstColumn="1" w:lastColumn="0" w:noHBand="0" w:noVBand="1"/>
      </w:tblPr>
      <w:tblGrid>
        <w:gridCol w:w="1638"/>
        <w:gridCol w:w="1260"/>
        <w:gridCol w:w="1199"/>
        <w:gridCol w:w="4032"/>
      </w:tblGrid>
      <w:tr w:rsidR="009F22E9" w:rsidRPr="00782C65" w14:paraId="7B61B517" w14:textId="77777777" w:rsidTr="009F22E9">
        <w:tc>
          <w:tcPr>
            <w:tcW w:w="1638" w:type="dxa"/>
          </w:tcPr>
          <w:p w14:paraId="707EE3B2" w14:textId="77777777" w:rsidR="009F22E9" w:rsidRPr="00782C65" w:rsidRDefault="009F22E9" w:rsidP="006773B3">
            <w:pPr>
              <w:pStyle w:val="TableHead"/>
            </w:pPr>
            <w:r w:rsidRPr="00782C65">
              <w:t>Action</w:t>
            </w:r>
          </w:p>
        </w:tc>
        <w:tc>
          <w:tcPr>
            <w:tcW w:w="1260" w:type="dxa"/>
          </w:tcPr>
          <w:p w14:paraId="4EF21302" w14:textId="77777777" w:rsidR="009F22E9" w:rsidRPr="00782C65" w:rsidRDefault="009F22E9" w:rsidP="006773B3">
            <w:pPr>
              <w:pStyle w:val="TableHead"/>
              <w:rPr>
                <w:szCs w:val="22"/>
              </w:rPr>
            </w:pPr>
            <w:r w:rsidRPr="00782C65">
              <w:t>Field</w:t>
            </w:r>
          </w:p>
        </w:tc>
        <w:tc>
          <w:tcPr>
            <w:tcW w:w="1199" w:type="dxa"/>
          </w:tcPr>
          <w:p w14:paraId="37D00A92" w14:textId="77777777" w:rsidR="009F22E9" w:rsidRPr="00782C65" w:rsidRDefault="009F22E9" w:rsidP="006773B3">
            <w:pPr>
              <w:pStyle w:val="TableHead"/>
              <w:rPr>
                <w:szCs w:val="22"/>
              </w:rPr>
            </w:pPr>
            <w:r w:rsidRPr="00782C65">
              <w:t>Value</w:t>
            </w:r>
          </w:p>
        </w:tc>
        <w:tc>
          <w:tcPr>
            <w:tcW w:w="4032" w:type="dxa"/>
          </w:tcPr>
          <w:p w14:paraId="43324A85" w14:textId="77777777" w:rsidR="009F22E9" w:rsidRPr="00782C65" w:rsidRDefault="009F22E9" w:rsidP="006773B3">
            <w:pPr>
              <w:pStyle w:val="TableHead"/>
              <w:rPr>
                <w:szCs w:val="22"/>
              </w:rPr>
            </w:pPr>
            <w:r w:rsidRPr="00782C65">
              <w:t>Description</w:t>
            </w:r>
          </w:p>
        </w:tc>
      </w:tr>
      <w:tr w:rsidR="009F22E9" w:rsidRPr="00782C65" w14:paraId="57874E23" w14:textId="77777777" w:rsidTr="009F22E9">
        <w:tc>
          <w:tcPr>
            <w:tcW w:w="1638" w:type="dxa"/>
          </w:tcPr>
          <w:p w14:paraId="6E6D3F52" w14:textId="77777777" w:rsidR="009F22E9" w:rsidRPr="00782C65" w:rsidRDefault="009F22E9" w:rsidP="006773B3">
            <w:pPr>
              <w:pStyle w:val="TableEntry"/>
              <w:spacing w:line="276" w:lineRule="auto"/>
              <w:rPr>
                <w:szCs w:val="22"/>
              </w:rPr>
            </w:pPr>
            <w:r w:rsidRPr="00782C65">
              <w:t>malware</w:t>
            </w:r>
          </w:p>
        </w:tc>
        <w:tc>
          <w:tcPr>
            <w:tcW w:w="1260" w:type="dxa"/>
          </w:tcPr>
          <w:p w14:paraId="70231250" w14:textId="77777777" w:rsidR="009F22E9" w:rsidRPr="00782C65" w:rsidRDefault="009F22E9" w:rsidP="006773B3">
            <w:pPr>
              <w:pStyle w:val="TableEntry"/>
              <w:spacing w:line="276" w:lineRule="auto"/>
            </w:pPr>
            <w:r w:rsidRPr="00782C65">
              <w:t>variety</w:t>
            </w:r>
          </w:p>
        </w:tc>
        <w:tc>
          <w:tcPr>
            <w:tcW w:w="1199" w:type="dxa"/>
          </w:tcPr>
          <w:p w14:paraId="0C828C10" w14:textId="77777777" w:rsidR="009F22E9" w:rsidRPr="00782C65" w:rsidRDefault="009F22E9" w:rsidP="006773B3">
            <w:pPr>
              <w:pStyle w:val="TableEntry"/>
              <w:spacing w:line="276" w:lineRule="auto"/>
            </w:pPr>
            <w:r w:rsidRPr="00782C65">
              <w:t>factor</w:t>
            </w:r>
          </w:p>
        </w:tc>
        <w:tc>
          <w:tcPr>
            <w:tcW w:w="4032" w:type="dxa"/>
          </w:tcPr>
          <w:p w14:paraId="0744052D" w14:textId="77777777" w:rsidR="009F22E9" w:rsidRPr="00782C65" w:rsidRDefault="009F22E9" w:rsidP="006773B3">
            <w:pPr>
              <w:pStyle w:val="TableEntry"/>
              <w:spacing w:line="276" w:lineRule="auto"/>
            </w:pPr>
            <w:r w:rsidRPr="00782C65">
              <w:t>Functionality of malware</w:t>
            </w:r>
          </w:p>
        </w:tc>
      </w:tr>
      <w:tr w:rsidR="009F22E9" w:rsidRPr="00782C65" w14:paraId="6D661D16" w14:textId="77777777" w:rsidTr="009F22E9">
        <w:tc>
          <w:tcPr>
            <w:tcW w:w="1638" w:type="dxa"/>
          </w:tcPr>
          <w:p w14:paraId="7CCD76CB" w14:textId="77777777" w:rsidR="009F22E9" w:rsidRPr="00782C65" w:rsidRDefault="009F22E9" w:rsidP="006773B3">
            <w:pPr>
              <w:pStyle w:val="TableEntry"/>
              <w:spacing w:line="276" w:lineRule="auto"/>
              <w:rPr>
                <w:szCs w:val="22"/>
              </w:rPr>
            </w:pPr>
          </w:p>
        </w:tc>
        <w:tc>
          <w:tcPr>
            <w:tcW w:w="1260" w:type="dxa"/>
          </w:tcPr>
          <w:p w14:paraId="71534107" w14:textId="77777777" w:rsidR="009F22E9" w:rsidRPr="00782C65" w:rsidRDefault="009F22E9" w:rsidP="006773B3">
            <w:pPr>
              <w:pStyle w:val="TableEntry"/>
              <w:spacing w:line="276" w:lineRule="auto"/>
            </w:pPr>
            <w:r w:rsidRPr="00782C65">
              <w:t>vector</w:t>
            </w:r>
          </w:p>
        </w:tc>
        <w:tc>
          <w:tcPr>
            <w:tcW w:w="1199" w:type="dxa"/>
          </w:tcPr>
          <w:p w14:paraId="21F2B057" w14:textId="77777777" w:rsidR="009F22E9" w:rsidRPr="00782C65" w:rsidRDefault="009F22E9" w:rsidP="006773B3">
            <w:pPr>
              <w:pStyle w:val="TableEntry"/>
              <w:spacing w:line="276" w:lineRule="auto"/>
            </w:pPr>
            <w:r w:rsidRPr="00782C65">
              <w:t>factor</w:t>
            </w:r>
          </w:p>
        </w:tc>
        <w:tc>
          <w:tcPr>
            <w:tcW w:w="4032" w:type="dxa"/>
          </w:tcPr>
          <w:p w14:paraId="7663CAC0" w14:textId="77777777" w:rsidR="009F22E9" w:rsidRPr="00782C65" w:rsidRDefault="009F22E9" w:rsidP="006773B3">
            <w:pPr>
              <w:pStyle w:val="TableEntry"/>
              <w:spacing w:line="276" w:lineRule="auto"/>
            </w:pPr>
            <w:r w:rsidRPr="00782C65">
              <w:t>How the malware was installed/infected</w:t>
            </w:r>
          </w:p>
        </w:tc>
      </w:tr>
      <w:tr w:rsidR="009F22E9" w:rsidRPr="00782C65" w14:paraId="5678079D" w14:textId="77777777" w:rsidTr="009F22E9">
        <w:tc>
          <w:tcPr>
            <w:tcW w:w="1638" w:type="dxa"/>
          </w:tcPr>
          <w:p w14:paraId="0176C038" w14:textId="77777777" w:rsidR="009F22E9" w:rsidRPr="00782C65" w:rsidRDefault="009F22E9" w:rsidP="006773B3">
            <w:pPr>
              <w:pStyle w:val="TableEntry"/>
              <w:spacing w:line="276" w:lineRule="auto"/>
            </w:pPr>
            <w:r w:rsidRPr="00782C65">
              <w:t>hacking</w:t>
            </w:r>
          </w:p>
        </w:tc>
        <w:tc>
          <w:tcPr>
            <w:tcW w:w="1260" w:type="dxa"/>
          </w:tcPr>
          <w:p w14:paraId="43B8D51F" w14:textId="77777777" w:rsidR="009F22E9" w:rsidRPr="00782C65" w:rsidRDefault="009F22E9" w:rsidP="006773B3">
            <w:pPr>
              <w:pStyle w:val="TableEntry"/>
              <w:spacing w:line="276" w:lineRule="auto"/>
            </w:pPr>
            <w:r w:rsidRPr="00782C65">
              <w:t>variety</w:t>
            </w:r>
          </w:p>
        </w:tc>
        <w:tc>
          <w:tcPr>
            <w:tcW w:w="1199" w:type="dxa"/>
          </w:tcPr>
          <w:p w14:paraId="24D4E99F" w14:textId="77777777" w:rsidR="009F22E9" w:rsidRPr="00782C65" w:rsidRDefault="009F22E9" w:rsidP="006773B3">
            <w:pPr>
              <w:pStyle w:val="TableEntry"/>
              <w:spacing w:line="276" w:lineRule="auto"/>
            </w:pPr>
            <w:r w:rsidRPr="00782C65">
              <w:t>factor</w:t>
            </w:r>
          </w:p>
        </w:tc>
        <w:tc>
          <w:tcPr>
            <w:tcW w:w="4032" w:type="dxa"/>
          </w:tcPr>
          <w:p w14:paraId="17133229" w14:textId="77777777" w:rsidR="009F22E9" w:rsidRPr="00782C65" w:rsidRDefault="009F22E9" w:rsidP="006773B3">
            <w:pPr>
              <w:pStyle w:val="TableEntry"/>
              <w:spacing w:line="276" w:lineRule="auto"/>
            </w:pPr>
            <w:r w:rsidRPr="00782C65">
              <w:t>Type(s) of hacking action</w:t>
            </w:r>
          </w:p>
        </w:tc>
      </w:tr>
      <w:tr w:rsidR="009F22E9" w:rsidRPr="00782C65" w14:paraId="13BC3668" w14:textId="77777777" w:rsidTr="009F22E9">
        <w:tc>
          <w:tcPr>
            <w:tcW w:w="1638" w:type="dxa"/>
          </w:tcPr>
          <w:p w14:paraId="55C8FF21" w14:textId="77777777" w:rsidR="009F22E9" w:rsidRPr="00782C65" w:rsidRDefault="009F22E9" w:rsidP="006773B3">
            <w:pPr>
              <w:pStyle w:val="TableEntry"/>
              <w:spacing w:line="276" w:lineRule="auto"/>
              <w:rPr>
                <w:szCs w:val="22"/>
              </w:rPr>
            </w:pPr>
          </w:p>
        </w:tc>
        <w:tc>
          <w:tcPr>
            <w:tcW w:w="1260" w:type="dxa"/>
          </w:tcPr>
          <w:p w14:paraId="1AF080D0" w14:textId="77777777" w:rsidR="009F22E9" w:rsidRPr="00782C65" w:rsidRDefault="009F22E9" w:rsidP="006773B3">
            <w:pPr>
              <w:pStyle w:val="TableEntry"/>
              <w:spacing w:line="276" w:lineRule="auto"/>
            </w:pPr>
            <w:r w:rsidRPr="00782C65">
              <w:t>vector</w:t>
            </w:r>
          </w:p>
        </w:tc>
        <w:tc>
          <w:tcPr>
            <w:tcW w:w="1199" w:type="dxa"/>
          </w:tcPr>
          <w:p w14:paraId="178A6DA7" w14:textId="77777777" w:rsidR="009F22E9" w:rsidRPr="00782C65" w:rsidRDefault="009F22E9" w:rsidP="006773B3">
            <w:pPr>
              <w:pStyle w:val="TableEntry"/>
              <w:spacing w:line="276" w:lineRule="auto"/>
            </w:pPr>
            <w:r w:rsidRPr="00782C65">
              <w:t>factor</w:t>
            </w:r>
          </w:p>
        </w:tc>
        <w:tc>
          <w:tcPr>
            <w:tcW w:w="4032" w:type="dxa"/>
          </w:tcPr>
          <w:p w14:paraId="349D5B16" w14:textId="77777777" w:rsidR="009F22E9" w:rsidRPr="00782C65" w:rsidRDefault="009F22E9" w:rsidP="006773B3">
            <w:pPr>
              <w:pStyle w:val="TableEntry"/>
              <w:spacing w:line="276" w:lineRule="auto"/>
            </w:pPr>
            <w:r w:rsidRPr="00782C65">
              <w:t>Path of attack</w:t>
            </w:r>
          </w:p>
        </w:tc>
      </w:tr>
      <w:tr w:rsidR="009F22E9" w:rsidRPr="00782C65" w14:paraId="478EC73B" w14:textId="77777777" w:rsidTr="009F22E9">
        <w:tc>
          <w:tcPr>
            <w:tcW w:w="1638" w:type="dxa"/>
          </w:tcPr>
          <w:p w14:paraId="367FFE56" w14:textId="77777777" w:rsidR="009F22E9" w:rsidRPr="00782C65" w:rsidRDefault="009F22E9" w:rsidP="006773B3">
            <w:pPr>
              <w:pStyle w:val="TableEntry"/>
              <w:spacing w:line="276" w:lineRule="auto"/>
            </w:pPr>
            <w:r w:rsidRPr="00782C65">
              <w:t>social</w:t>
            </w:r>
          </w:p>
        </w:tc>
        <w:tc>
          <w:tcPr>
            <w:tcW w:w="1260" w:type="dxa"/>
          </w:tcPr>
          <w:p w14:paraId="674CF8D0" w14:textId="77777777" w:rsidR="009F22E9" w:rsidRPr="00782C65" w:rsidRDefault="009F22E9" w:rsidP="006773B3">
            <w:pPr>
              <w:pStyle w:val="TableEntry"/>
              <w:spacing w:line="276" w:lineRule="auto"/>
            </w:pPr>
            <w:r w:rsidRPr="00782C65">
              <w:t>variety</w:t>
            </w:r>
          </w:p>
        </w:tc>
        <w:tc>
          <w:tcPr>
            <w:tcW w:w="1199" w:type="dxa"/>
          </w:tcPr>
          <w:p w14:paraId="0EF24006" w14:textId="77777777" w:rsidR="009F22E9" w:rsidRPr="00782C65" w:rsidRDefault="009F22E9" w:rsidP="006773B3">
            <w:pPr>
              <w:pStyle w:val="TableEntry"/>
              <w:spacing w:line="276" w:lineRule="auto"/>
            </w:pPr>
            <w:r w:rsidRPr="00782C65">
              <w:t>factor</w:t>
            </w:r>
          </w:p>
        </w:tc>
        <w:tc>
          <w:tcPr>
            <w:tcW w:w="4032" w:type="dxa"/>
          </w:tcPr>
          <w:p w14:paraId="7E8ECE56" w14:textId="77777777" w:rsidR="009F22E9" w:rsidRPr="00782C65" w:rsidRDefault="009F22E9" w:rsidP="006773B3">
            <w:pPr>
              <w:pStyle w:val="TableEntry"/>
              <w:spacing w:line="276" w:lineRule="auto"/>
            </w:pPr>
            <w:r w:rsidRPr="00782C65">
              <w:t>Type(s) of social action</w:t>
            </w:r>
          </w:p>
        </w:tc>
      </w:tr>
      <w:tr w:rsidR="009F22E9" w:rsidRPr="00782C65" w14:paraId="7A4A49B2" w14:textId="77777777" w:rsidTr="009F22E9">
        <w:tc>
          <w:tcPr>
            <w:tcW w:w="1638" w:type="dxa"/>
          </w:tcPr>
          <w:p w14:paraId="4B7E045D" w14:textId="77777777" w:rsidR="009F22E9" w:rsidRPr="00782C65" w:rsidRDefault="009F22E9" w:rsidP="006773B3">
            <w:pPr>
              <w:pStyle w:val="TableEntry"/>
              <w:spacing w:line="276" w:lineRule="auto"/>
              <w:rPr>
                <w:szCs w:val="22"/>
              </w:rPr>
            </w:pPr>
          </w:p>
        </w:tc>
        <w:tc>
          <w:tcPr>
            <w:tcW w:w="1260" w:type="dxa"/>
          </w:tcPr>
          <w:p w14:paraId="3C7A4D23" w14:textId="77777777" w:rsidR="009F22E9" w:rsidRPr="00782C65" w:rsidRDefault="009F22E9" w:rsidP="006773B3">
            <w:pPr>
              <w:pStyle w:val="TableEntry"/>
              <w:spacing w:line="276" w:lineRule="auto"/>
            </w:pPr>
            <w:r w:rsidRPr="00782C65">
              <w:t>vector</w:t>
            </w:r>
          </w:p>
        </w:tc>
        <w:tc>
          <w:tcPr>
            <w:tcW w:w="1199" w:type="dxa"/>
          </w:tcPr>
          <w:p w14:paraId="3AEDFA07" w14:textId="77777777" w:rsidR="009F22E9" w:rsidRPr="00782C65" w:rsidRDefault="009F22E9" w:rsidP="006773B3">
            <w:pPr>
              <w:pStyle w:val="TableEntry"/>
              <w:spacing w:line="276" w:lineRule="auto"/>
            </w:pPr>
            <w:r w:rsidRPr="00782C65">
              <w:t>factor</w:t>
            </w:r>
          </w:p>
        </w:tc>
        <w:tc>
          <w:tcPr>
            <w:tcW w:w="4032" w:type="dxa"/>
          </w:tcPr>
          <w:p w14:paraId="569DAEDD" w14:textId="77777777" w:rsidR="009F22E9" w:rsidRPr="00782C65" w:rsidRDefault="009F22E9" w:rsidP="006773B3">
            <w:pPr>
              <w:pStyle w:val="TableEntry"/>
              <w:spacing w:line="276" w:lineRule="auto"/>
            </w:pPr>
            <w:r w:rsidRPr="00782C65">
              <w:t>Path or method of communication</w:t>
            </w:r>
          </w:p>
        </w:tc>
      </w:tr>
      <w:tr w:rsidR="009F22E9" w:rsidRPr="00782C65" w14:paraId="2140F6AF" w14:textId="77777777" w:rsidTr="009F22E9">
        <w:tc>
          <w:tcPr>
            <w:tcW w:w="1638" w:type="dxa"/>
          </w:tcPr>
          <w:p w14:paraId="0EFA23B5" w14:textId="77777777" w:rsidR="009F22E9" w:rsidRPr="00782C65" w:rsidRDefault="009F22E9" w:rsidP="006773B3">
            <w:pPr>
              <w:pStyle w:val="TableEntry"/>
              <w:spacing w:line="276" w:lineRule="auto"/>
              <w:rPr>
                <w:szCs w:val="22"/>
              </w:rPr>
            </w:pPr>
          </w:p>
        </w:tc>
        <w:tc>
          <w:tcPr>
            <w:tcW w:w="1260" w:type="dxa"/>
          </w:tcPr>
          <w:p w14:paraId="2D389BEA" w14:textId="77777777" w:rsidR="009F22E9" w:rsidRPr="00782C65" w:rsidRDefault="009F22E9" w:rsidP="006773B3">
            <w:pPr>
              <w:pStyle w:val="TableEntry"/>
              <w:spacing w:line="276" w:lineRule="auto"/>
            </w:pPr>
            <w:r w:rsidRPr="00782C65">
              <w:t>target</w:t>
            </w:r>
          </w:p>
        </w:tc>
        <w:tc>
          <w:tcPr>
            <w:tcW w:w="1199" w:type="dxa"/>
          </w:tcPr>
          <w:p w14:paraId="6FC22C95" w14:textId="77777777" w:rsidR="009F22E9" w:rsidRPr="00782C65" w:rsidRDefault="009F22E9" w:rsidP="006773B3">
            <w:pPr>
              <w:pStyle w:val="TableEntry"/>
              <w:spacing w:line="276" w:lineRule="auto"/>
            </w:pPr>
            <w:r w:rsidRPr="00782C65">
              <w:t>factor</w:t>
            </w:r>
          </w:p>
        </w:tc>
        <w:tc>
          <w:tcPr>
            <w:tcW w:w="4032" w:type="dxa"/>
          </w:tcPr>
          <w:p w14:paraId="07354266" w14:textId="77777777" w:rsidR="009F22E9" w:rsidRPr="00782C65" w:rsidRDefault="009F22E9" w:rsidP="006773B3">
            <w:pPr>
              <w:pStyle w:val="TableEntry"/>
              <w:spacing w:line="276" w:lineRule="auto"/>
            </w:pPr>
            <w:r w:rsidRPr="00782C65">
              <w:t>Role of targeted person</w:t>
            </w:r>
          </w:p>
        </w:tc>
      </w:tr>
      <w:tr w:rsidR="009F22E9" w:rsidRPr="00782C65" w14:paraId="04C896BA" w14:textId="77777777" w:rsidTr="009F22E9">
        <w:tc>
          <w:tcPr>
            <w:tcW w:w="1638" w:type="dxa"/>
          </w:tcPr>
          <w:p w14:paraId="544450D2" w14:textId="77777777" w:rsidR="009F22E9" w:rsidRPr="00782C65" w:rsidRDefault="009F22E9" w:rsidP="006773B3">
            <w:pPr>
              <w:pStyle w:val="TableEntry"/>
              <w:spacing w:line="276" w:lineRule="auto"/>
            </w:pPr>
            <w:r w:rsidRPr="00782C65">
              <w:t>misuse</w:t>
            </w:r>
          </w:p>
        </w:tc>
        <w:tc>
          <w:tcPr>
            <w:tcW w:w="1260" w:type="dxa"/>
          </w:tcPr>
          <w:p w14:paraId="5BDD596F" w14:textId="77777777" w:rsidR="009F22E9" w:rsidRPr="00782C65" w:rsidRDefault="009F22E9" w:rsidP="006773B3">
            <w:pPr>
              <w:pStyle w:val="TableEntry"/>
              <w:spacing w:line="276" w:lineRule="auto"/>
            </w:pPr>
            <w:r w:rsidRPr="00782C65">
              <w:t>variety</w:t>
            </w:r>
          </w:p>
        </w:tc>
        <w:tc>
          <w:tcPr>
            <w:tcW w:w="1199" w:type="dxa"/>
          </w:tcPr>
          <w:p w14:paraId="55BCECA9" w14:textId="77777777" w:rsidR="009F22E9" w:rsidRPr="00782C65" w:rsidRDefault="009F22E9" w:rsidP="006773B3">
            <w:pPr>
              <w:pStyle w:val="TableEntry"/>
              <w:spacing w:line="276" w:lineRule="auto"/>
            </w:pPr>
            <w:r w:rsidRPr="00782C65">
              <w:t>factor</w:t>
            </w:r>
          </w:p>
        </w:tc>
        <w:tc>
          <w:tcPr>
            <w:tcW w:w="4032" w:type="dxa"/>
          </w:tcPr>
          <w:p w14:paraId="4BCFFA77" w14:textId="77777777" w:rsidR="009F22E9" w:rsidRPr="00782C65" w:rsidRDefault="009F22E9" w:rsidP="006773B3">
            <w:pPr>
              <w:pStyle w:val="TableEntry"/>
              <w:spacing w:line="276" w:lineRule="auto"/>
            </w:pPr>
            <w:r w:rsidRPr="00782C65">
              <w:t>Type(s) of misuse action</w:t>
            </w:r>
          </w:p>
        </w:tc>
      </w:tr>
      <w:tr w:rsidR="009F22E9" w:rsidRPr="00782C65" w14:paraId="117232A2" w14:textId="77777777" w:rsidTr="009F22E9">
        <w:tc>
          <w:tcPr>
            <w:tcW w:w="1638" w:type="dxa"/>
          </w:tcPr>
          <w:p w14:paraId="1E4B1BD7" w14:textId="77777777" w:rsidR="009F22E9" w:rsidRPr="00782C65" w:rsidRDefault="009F22E9" w:rsidP="006773B3">
            <w:pPr>
              <w:pStyle w:val="TableEntry"/>
              <w:spacing w:line="276" w:lineRule="auto"/>
              <w:rPr>
                <w:szCs w:val="22"/>
              </w:rPr>
            </w:pPr>
          </w:p>
        </w:tc>
        <w:tc>
          <w:tcPr>
            <w:tcW w:w="1260" w:type="dxa"/>
          </w:tcPr>
          <w:p w14:paraId="4277B869" w14:textId="77777777" w:rsidR="009F22E9" w:rsidRPr="00782C65" w:rsidRDefault="009F22E9" w:rsidP="006773B3">
            <w:pPr>
              <w:pStyle w:val="TableEntry"/>
              <w:spacing w:line="276" w:lineRule="auto"/>
            </w:pPr>
            <w:r w:rsidRPr="00782C65">
              <w:t>vector</w:t>
            </w:r>
          </w:p>
        </w:tc>
        <w:tc>
          <w:tcPr>
            <w:tcW w:w="1199" w:type="dxa"/>
          </w:tcPr>
          <w:p w14:paraId="05EA5B8E" w14:textId="77777777" w:rsidR="009F22E9" w:rsidRPr="00782C65" w:rsidRDefault="009F22E9" w:rsidP="006773B3">
            <w:pPr>
              <w:pStyle w:val="TableEntry"/>
              <w:spacing w:line="276" w:lineRule="auto"/>
            </w:pPr>
            <w:r w:rsidRPr="00782C65">
              <w:t>factor</w:t>
            </w:r>
          </w:p>
        </w:tc>
        <w:tc>
          <w:tcPr>
            <w:tcW w:w="4032" w:type="dxa"/>
          </w:tcPr>
          <w:p w14:paraId="0AC70E09" w14:textId="77777777" w:rsidR="009F22E9" w:rsidRPr="00782C65" w:rsidRDefault="009F22E9" w:rsidP="006773B3">
            <w:pPr>
              <w:pStyle w:val="TableEntry"/>
              <w:spacing w:line="276" w:lineRule="auto"/>
            </w:pPr>
            <w:r w:rsidRPr="00782C65">
              <w:t>Path or access method for misuse</w:t>
            </w:r>
          </w:p>
        </w:tc>
      </w:tr>
      <w:tr w:rsidR="009F22E9" w:rsidRPr="00782C65" w14:paraId="670BCBFE" w14:textId="77777777" w:rsidTr="009F22E9">
        <w:tc>
          <w:tcPr>
            <w:tcW w:w="1638" w:type="dxa"/>
          </w:tcPr>
          <w:p w14:paraId="650D2FA4" w14:textId="77777777" w:rsidR="009F22E9" w:rsidRPr="00782C65" w:rsidRDefault="009F22E9" w:rsidP="006773B3">
            <w:pPr>
              <w:pStyle w:val="TableEntry"/>
              <w:spacing w:line="276" w:lineRule="auto"/>
            </w:pPr>
            <w:r w:rsidRPr="00782C65">
              <w:t>physical</w:t>
            </w:r>
          </w:p>
        </w:tc>
        <w:tc>
          <w:tcPr>
            <w:tcW w:w="1260" w:type="dxa"/>
          </w:tcPr>
          <w:p w14:paraId="45E988A9" w14:textId="77777777" w:rsidR="009F22E9" w:rsidRPr="00782C65" w:rsidRDefault="009F22E9" w:rsidP="006773B3">
            <w:pPr>
              <w:pStyle w:val="TableEntry"/>
              <w:spacing w:line="276" w:lineRule="auto"/>
            </w:pPr>
            <w:r w:rsidRPr="00782C65">
              <w:t>variety</w:t>
            </w:r>
          </w:p>
        </w:tc>
        <w:tc>
          <w:tcPr>
            <w:tcW w:w="1199" w:type="dxa"/>
          </w:tcPr>
          <w:p w14:paraId="2B2C8C52" w14:textId="77777777" w:rsidR="009F22E9" w:rsidRPr="00782C65" w:rsidRDefault="009F22E9" w:rsidP="006773B3">
            <w:pPr>
              <w:pStyle w:val="TableEntry"/>
              <w:spacing w:line="276" w:lineRule="auto"/>
            </w:pPr>
            <w:r w:rsidRPr="00782C65">
              <w:t>factor</w:t>
            </w:r>
          </w:p>
        </w:tc>
        <w:tc>
          <w:tcPr>
            <w:tcW w:w="4032" w:type="dxa"/>
          </w:tcPr>
          <w:p w14:paraId="670FDFDB" w14:textId="77777777" w:rsidR="009F22E9" w:rsidRPr="00782C65" w:rsidRDefault="009F22E9" w:rsidP="006773B3">
            <w:pPr>
              <w:pStyle w:val="TableEntry"/>
              <w:spacing w:line="276" w:lineRule="auto"/>
            </w:pPr>
            <w:r w:rsidRPr="00782C65">
              <w:t>Type(s) of physical actions</w:t>
            </w:r>
          </w:p>
        </w:tc>
      </w:tr>
      <w:tr w:rsidR="009F22E9" w:rsidRPr="00782C65" w14:paraId="7C5C8D7A" w14:textId="77777777" w:rsidTr="009F22E9">
        <w:tc>
          <w:tcPr>
            <w:tcW w:w="1638" w:type="dxa"/>
          </w:tcPr>
          <w:p w14:paraId="4A9DBDA4" w14:textId="77777777" w:rsidR="009F22E9" w:rsidRPr="00782C65" w:rsidRDefault="009F22E9" w:rsidP="006773B3">
            <w:pPr>
              <w:pStyle w:val="TableEntry"/>
              <w:spacing w:line="276" w:lineRule="auto"/>
              <w:rPr>
                <w:szCs w:val="22"/>
              </w:rPr>
            </w:pPr>
          </w:p>
        </w:tc>
        <w:tc>
          <w:tcPr>
            <w:tcW w:w="1260" w:type="dxa"/>
          </w:tcPr>
          <w:p w14:paraId="20812BC6" w14:textId="77777777" w:rsidR="009F22E9" w:rsidRPr="00782C65" w:rsidRDefault="009F22E9" w:rsidP="006773B3">
            <w:pPr>
              <w:pStyle w:val="TableEntry"/>
              <w:spacing w:line="276" w:lineRule="auto"/>
            </w:pPr>
            <w:r w:rsidRPr="00782C65">
              <w:t>vector</w:t>
            </w:r>
          </w:p>
        </w:tc>
        <w:tc>
          <w:tcPr>
            <w:tcW w:w="1199" w:type="dxa"/>
          </w:tcPr>
          <w:p w14:paraId="167913B0" w14:textId="77777777" w:rsidR="009F22E9" w:rsidRPr="00782C65" w:rsidRDefault="009F22E9" w:rsidP="006773B3">
            <w:pPr>
              <w:pStyle w:val="TableEntry"/>
              <w:spacing w:line="276" w:lineRule="auto"/>
            </w:pPr>
            <w:r w:rsidRPr="00782C65">
              <w:t>factor</w:t>
            </w:r>
          </w:p>
        </w:tc>
        <w:tc>
          <w:tcPr>
            <w:tcW w:w="4032" w:type="dxa"/>
          </w:tcPr>
          <w:p w14:paraId="3DF508BA" w14:textId="77777777" w:rsidR="009F22E9" w:rsidRPr="00782C65" w:rsidRDefault="009F22E9" w:rsidP="006773B3">
            <w:pPr>
              <w:pStyle w:val="TableEntry"/>
              <w:spacing w:line="276" w:lineRule="auto"/>
            </w:pPr>
            <w:r w:rsidRPr="00782C65">
              <w:t>Method of physical access</w:t>
            </w:r>
          </w:p>
        </w:tc>
      </w:tr>
      <w:tr w:rsidR="009F22E9" w:rsidRPr="00782C65" w14:paraId="29C2FA1A" w14:textId="77777777" w:rsidTr="009F22E9">
        <w:tc>
          <w:tcPr>
            <w:tcW w:w="1638" w:type="dxa"/>
          </w:tcPr>
          <w:p w14:paraId="05AC6D39" w14:textId="77777777" w:rsidR="009F22E9" w:rsidRPr="00782C65" w:rsidRDefault="009F22E9" w:rsidP="006773B3">
            <w:pPr>
              <w:pStyle w:val="TableEntry"/>
              <w:spacing w:line="276" w:lineRule="auto"/>
              <w:rPr>
                <w:szCs w:val="22"/>
              </w:rPr>
            </w:pPr>
          </w:p>
        </w:tc>
        <w:tc>
          <w:tcPr>
            <w:tcW w:w="1260" w:type="dxa"/>
          </w:tcPr>
          <w:p w14:paraId="42E6C666" w14:textId="77777777" w:rsidR="009F22E9" w:rsidRPr="00782C65" w:rsidRDefault="009F22E9" w:rsidP="006773B3">
            <w:pPr>
              <w:pStyle w:val="TableEntry"/>
              <w:spacing w:line="276" w:lineRule="auto"/>
            </w:pPr>
            <w:r w:rsidRPr="00782C65">
              <w:t>location</w:t>
            </w:r>
          </w:p>
        </w:tc>
        <w:tc>
          <w:tcPr>
            <w:tcW w:w="1199" w:type="dxa"/>
          </w:tcPr>
          <w:p w14:paraId="2A5614B7" w14:textId="77777777" w:rsidR="009F22E9" w:rsidRPr="00782C65" w:rsidRDefault="009F22E9" w:rsidP="006773B3">
            <w:pPr>
              <w:pStyle w:val="TableEntry"/>
              <w:spacing w:line="276" w:lineRule="auto"/>
            </w:pPr>
            <w:r w:rsidRPr="00782C65">
              <w:t>factor</w:t>
            </w:r>
          </w:p>
        </w:tc>
        <w:tc>
          <w:tcPr>
            <w:tcW w:w="4032" w:type="dxa"/>
          </w:tcPr>
          <w:p w14:paraId="43658C45" w14:textId="77777777" w:rsidR="009F22E9" w:rsidRPr="00782C65" w:rsidRDefault="009F22E9" w:rsidP="006773B3">
            <w:pPr>
              <w:pStyle w:val="TableEntry"/>
              <w:spacing w:line="276" w:lineRule="auto"/>
            </w:pPr>
            <w:r w:rsidRPr="00782C65">
              <w:t>Physical location of action</w:t>
            </w:r>
          </w:p>
        </w:tc>
      </w:tr>
      <w:tr w:rsidR="009F22E9" w:rsidRPr="00782C65" w14:paraId="75D5AE44" w14:textId="77777777" w:rsidTr="009F22E9">
        <w:tc>
          <w:tcPr>
            <w:tcW w:w="1638" w:type="dxa"/>
          </w:tcPr>
          <w:p w14:paraId="3801726A" w14:textId="77777777" w:rsidR="009F22E9" w:rsidRPr="00782C65" w:rsidRDefault="009F22E9" w:rsidP="006773B3">
            <w:pPr>
              <w:pStyle w:val="TableEntry"/>
              <w:spacing w:line="276" w:lineRule="auto"/>
            </w:pPr>
            <w:r w:rsidRPr="00782C65">
              <w:t>error</w:t>
            </w:r>
          </w:p>
        </w:tc>
        <w:tc>
          <w:tcPr>
            <w:tcW w:w="1260" w:type="dxa"/>
          </w:tcPr>
          <w:p w14:paraId="2A8F247A" w14:textId="77777777" w:rsidR="009F22E9" w:rsidRPr="00782C65" w:rsidRDefault="009F22E9" w:rsidP="006773B3">
            <w:pPr>
              <w:pStyle w:val="TableEntry"/>
              <w:spacing w:line="276" w:lineRule="auto"/>
            </w:pPr>
            <w:r w:rsidRPr="00782C65">
              <w:t>variety</w:t>
            </w:r>
          </w:p>
        </w:tc>
        <w:tc>
          <w:tcPr>
            <w:tcW w:w="1199" w:type="dxa"/>
          </w:tcPr>
          <w:p w14:paraId="5077193D" w14:textId="77777777" w:rsidR="009F22E9" w:rsidRPr="00782C65" w:rsidRDefault="009F22E9" w:rsidP="006773B3">
            <w:pPr>
              <w:pStyle w:val="TableEntry"/>
              <w:spacing w:line="276" w:lineRule="auto"/>
            </w:pPr>
            <w:r w:rsidRPr="00782C65">
              <w:t>factor</w:t>
            </w:r>
          </w:p>
        </w:tc>
        <w:tc>
          <w:tcPr>
            <w:tcW w:w="4032" w:type="dxa"/>
          </w:tcPr>
          <w:p w14:paraId="0410067D" w14:textId="77777777" w:rsidR="009F22E9" w:rsidRPr="00782C65" w:rsidRDefault="009F22E9" w:rsidP="006773B3">
            <w:pPr>
              <w:pStyle w:val="TableEntry"/>
              <w:spacing w:line="276" w:lineRule="auto"/>
            </w:pPr>
            <w:r w:rsidRPr="00782C65">
              <w:t>Type(s) of error actions</w:t>
            </w:r>
          </w:p>
        </w:tc>
      </w:tr>
      <w:tr w:rsidR="009F22E9" w:rsidRPr="00782C65" w14:paraId="3BE9E9AC" w14:textId="77777777" w:rsidTr="009F22E9">
        <w:tc>
          <w:tcPr>
            <w:tcW w:w="1638" w:type="dxa"/>
          </w:tcPr>
          <w:p w14:paraId="218B6423" w14:textId="77777777" w:rsidR="009F22E9" w:rsidRPr="00782C65" w:rsidRDefault="009F22E9" w:rsidP="006773B3">
            <w:pPr>
              <w:pStyle w:val="TableEntry"/>
              <w:spacing w:line="276" w:lineRule="auto"/>
              <w:rPr>
                <w:szCs w:val="22"/>
              </w:rPr>
            </w:pPr>
          </w:p>
        </w:tc>
        <w:tc>
          <w:tcPr>
            <w:tcW w:w="1260" w:type="dxa"/>
          </w:tcPr>
          <w:p w14:paraId="7B8D48E2" w14:textId="77777777" w:rsidR="009F22E9" w:rsidRPr="00782C65" w:rsidRDefault="009F22E9" w:rsidP="006773B3">
            <w:pPr>
              <w:pStyle w:val="TableEntry"/>
              <w:spacing w:line="276" w:lineRule="auto"/>
            </w:pPr>
            <w:r w:rsidRPr="00782C65">
              <w:t>vector</w:t>
            </w:r>
          </w:p>
        </w:tc>
        <w:tc>
          <w:tcPr>
            <w:tcW w:w="1199" w:type="dxa"/>
          </w:tcPr>
          <w:p w14:paraId="763212D0" w14:textId="77777777" w:rsidR="009F22E9" w:rsidRPr="00782C65" w:rsidRDefault="009F22E9" w:rsidP="006773B3">
            <w:pPr>
              <w:pStyle w:val="TableEntry"/>
              <w:spacing w:line="276" w:lineRule="auto"/>
            </w:pPr>
            <w:r w:rsidRPr="00782C65">
              <w:t>factor</w:t>
            </w:r>
          </w:p>
        </w:tc>
        <w:tc>
          <w:tcPr>
            <w:tcW w:w="4032" w:type="dxa"/>
          </w:tcPr>
          <w:p w14:paraId="7A08BA8F" w14:textId="77777777" w:rsidR="009F22E9" w:rsidRPr="00782C65" w:rsidRDefault="009F22E9" w:rsidP="006773B3">
            <w:pPr>
              <w:pStyle w:val="TableEntry"/>
              <w:spacing w:line="276" w:lineRule="auto"/>
            </w:pPr>
            <w:r w:rsidRPr="00782C65">
              <w:t>Cause of error</w:t>
            </w:r>
          </w:p>
        </w:tc>
      </w:tr>
      <w:tr w:rsidR="009F22E9" w:rsidRPr="00782C65" w14:paraId="5D672C8C" w14:textId="77777777" w:rsidTr="009F22E9">
        <w:tc>
          <w:tcPr>
            <w:tcW w:w="1638" w:type="dxa"/>
          </w:tcPr>
          <w:p w14:paraId="17B650B7" w14:textId="77777777" w:rsidR="009F22E9" w:rsidRPr="00782C65" w:rsidRDefault="009F22E9" w:rsidP="006773B3">
            <w:pPr>
              <w:pStyle w:val="TableEntry"/>
              <w:spacing w:line="276" w:lineRule="auto"/>
            </w:pPr>
            <w:r w:rsidRPr="00782C65">
              <w:t>environmental</w:t>
            </w:r>
          </w:p>
        </w:tc>
        <w:tc>
          <w:tcPr>
            <w:tcW w:w="1260" w:type="dxa"/>
          </w:tcPr>
          <w:p w14:paraId="48433F2B" w14:textId="77777777" w:rsidR="009F22E9" w:rsidRPr="00782C65" w:rsidRDefault="009F22E9" w:rsidP="006773B3">
            <w:pPr>
              <w:pStyle w:val="TableEntry"/>
              <w:spacing w:line="276" w:lineRule="auto"/>
            </w:pPr>
            <w:r w:rsidRPr="00782C65">
              <w:t>variety</w:t>
            </w:r>
          </w:p>
        </w:tc>
        <w:tc>
          <w:tcPr>
            <w:tcW w:w="1199" w:type="dxa"/>
          </w:tcPr>
          <w:p w14:paraId="56DB216C" w14:textId="77777777" w:rsidR="009F22E9" w:rsidRPr="00782C65" w:rsidRDefault="009F22E9" w:rsidP="006773B3">
            <w:pPr>
              <w:pStyle w:val="TableEntry"/>
              <w:spacing w:line="276" w:lineRule="auto"/>
            </w:pPr>
            <w:r w:rsidRPr="00782C65">
              <w:t>factor</w:t>
            </w:r>
          </w:p>
        </w:tc>
        <w:tc>
          <w:tcPr>
            <w:tcW w:w="4032" w:type="dxa"/>
          </w:tcPr>
          <w:p w14:paraId="2F9E0D0B" w14:textId="77777777" w:rsidR="009F22E9" w:rsidRPr="00782C65" w:rsidRDefault="009F22E9" w:rsidP="006773B3">
            <w:pPr>
              <w:pStyle w:val="TableEntry"/>
              <w:spacing w:line="276" w:lineRule="auto"/>
            </w:pPr>
            <w:r w:rsidRPr="00782C65">
              <w:t>Type(s) of environmental actions</w:t>
            </w:r>
          </w:p>
        </w:tc>
      </w:tr>
    </w:tbl>
    <w:p w14:paraId="5A24D09F" w14:textId="7EA58BEC" w:rsidR="00851283" w:rsidRDefault="00851283" w:rsidP="00DE4F60">
      <w:pPr>
        <w:pStyle w:val="Para"/>
      </w:pPr>
      <w:r w:rsidRPr="00782C65">
        <w:t xml:space="preserve">Notice how </w:t>
      </w:r>
      <w:r w:rsidRPr="00782C65">
        <w:rPr>
          <w:rStyle w:val="InlineCode"/>
        </w:rPr>
        <w:t>variety</w:t>
      </w:r>
      <w:r w:rsidRPr="005369E7">
        <w:t xml:space="preserve"> and </w:t>
      </w:r>
      <w:r w:rsidRPr="00782C65">
        <w:rPr>
          <w:rStyle w:val="InlineCode"/>
        </w:rPr>
        <w:t>vector</w:t>
      </w:r>
      <w:r w:rsidRPr="005369E7">
        <w:t xml:space="preserve"> are repeated over and</w:t>
      </w:r>
      <w:r>
        <w:t xml:space="preserve"> over? </w:t>
      </w:r>
      <w:r w:rsidR="0087399A">
        <w:t xml:space="preserve">Every action category has </w:t>
      </w:r>
      <w:r w:rsidR="002513BC">
        <w:t xml:space="preserve">a </w:t>
      </w:r>
      <w:r w:rsidR="0087399A" w:rsidRPr="00782C65">
        <w:rPr>
          <w:rStyle w:val="InlineCode"/>
        </w:rPr>
        <w:t>variety</w:t>
      </w:r>
      <w:r w:rsidR="0087399A">
        <w:t xml:space="preserve"> field </w:t>
      </w:r>
      <w:r w:rsidR="00C82AE0">
        <w:t>with unique</w:t>
      </w:r>
      <w:r w:rsidR="0087399A">
        <w:t xml:space="preserve"> enumerations </w:t>
      </w:r>
      <w:r w:rsidR="00C82AE0">
        <w:t>for each category</w:t>
      </w:r>
      <w:r w:rsidR="00EA465B">
        <w:t xml:space="preserve">. </w:t>
      </w:r>
      <w:r w:rsidR="00C82AE0">
        <w:t xml:space="preserve">All but the environmental </w:t>
      </w:r>
      <w:r w:rsidR="00315DD1">
        <w:t xml:space="preserve">actions </w:t>
      </w:r>
      <w:r w:rsidR="00C82AE0">
        <w:t xml:space="preserve">have </w:t>
      </w:r>
      <w:r w:rsidR="00315DD1">
        <w:t xml:space="preserve">a </w:t>
      </w:r>
      <w:r w:rsidR="00315DD1" w:rsidRPr="00782C65">
        <w:rPr>
          <w:rStyle w:val="InlineCode"/>
        </w:rPr>
        <w:t>vector</w:t>
      </w:r>
      <w:r w:rsidR="00315DD1">
        <w:t xml:space="preserve"> field, again with unique enumerations for each category</w:t>
      </w:r>
      <w:r w:rsidR="00EA465B">
        <w:t xml:space="preserve">. </w:t>
      </w:r>
      <w:r w:rsidR="00315DD1">
        <w:t>Finally social actions also ask for the target of the social action and physical actions a</w:t>
      </w:r>
      <w:r>
        <w:t>sk for a location of the action</w:t>
      </w:r>
      <w:r w:rsidR="006F024C">
        <w:t>.</w:t>
      </w:r>
      <w:r>
        <w:t xml:space="preserve"> </w:t>
      </w:r>
      <w:r w:rsidR="006F024C">
        <w:t>T</w:t>
      </w:r>
      <w:r>
        <w:t>hat explains the whole section</w:t>
      </w:r>
      <w:r w:rsidR="00EA465B">
        <w:t xml:space="preserve">! </w:t>
      </w:r>
      <w:r w:rsidR="002513BC">
        <w:t>N</w:t>
      </w:r>
      <w:r>
        <w:t xml:space="preserve">otice how every field here is a factor, meaning </w:t>
      </w:r>
      <w:r w:rsidR="002513BC">
        <w:t>you can</w:t>
      </w:r>
      <w:r>
        <w:t xml:space="preserve"> split, pivot</w:t>
      </w:r>
      <w:r w:rsidR="002513BC">
        <w:t>,</w:t>
      </w:r>
      <w:r>
        <w:t xml:space="preserve"> and/or filter based on these fields</w:t>
      </w:r>
      <w:r w:rsidR="00EA465B">
        <w:t xml:space="preserve">. </w:t>
      </w:r>
      <w:r w:rsidR="00C76F5D">
        <w:t>See Figure 7-2.</w:t>
      </w:r>
    </w:p>
    <w:p w14:paraId="516454D4" w14:textId="04B9C57E" w:rsidR="00B651A6" w:rsidRDefault="005F2B12" w:rsidP="00B651A6">
      <w:pPr>
        <w:pStyle w:val="Slug"/>
      </w:pPr>
      <w:r w:rsidRPr="00782C65">
        <w:lastRenderedPageBreak/>
        <w:t>Figure 7</w:t>
      </w:r>
      <w:r w:rsidR="00C76F5D" w:rsidRPr="00782C65">
        <w:t>-</w:t>
      </w:r>
      <w:r w:rsidRPr="00782C65">
        <w:t>2</w:t>
      </w:r>
      <w:r w:rsidR="00B44FCD">
        <w:t>:</w:t>
      </w:r>
      <w:r w:rsidRPr="00782C65">
        <w:t xml:space="preserve"> Top 10 </w:t>
      </w:r>
      <w:r w:rsidR="006F024C" w:rsidRPr="00782C65">
        <w:t>varieties of threat actions</w:t>
      </w:r>
      <w:r w:rsidRPr="00782C65">
        <w:tab/>
        <w:t>[793725</w:t>
      </w:r>
      <w:r w:rsidR="006F024C" w:rsidRPr="00782C65">
        <w:t xml:space="preserve"> </w:t>
      </w:r>
      <w:r w:rsidRPr="00782C65">
        <w:t>c07f002.pdf]</w:t>
      </w:r>
    </w:p>
    <w:p w14:paraId="11172688" w14:textId="65DA232D" w:rsidR="00851283" w:rsidRDefault="00851283" w:rsidP="00851283">
      <w:pPr>
        <w:pStyle w:val="FeatureType"/>
      </w:pPr>
      <w:proofErr w:type="gramStart"/>
      <w:r>
        <w:t>type</w:t>
      </w:r>
      <w:proofErr w:type="gramEnd"/>
      <w:r>
        <w:t>="</w:t>
      </w:r>
      <w:r w:rsidR="00307468">
        <w:t>general</w:t>
      </w:r>
      <w:r>
        <w:t>"</w:t>
      </w:r>
    </w:p>
    <w:p w14:paraId="402DD6E5" w14:textId="77777777" w:rsidR="00851283" w:rsidRDefault="00851283" w:rsidP="00851283">
      <w:pPr>
        <w:pStyle w:val="FeatureTitle"/>
      </w:pPr>
      <w:r>
        <w:t>Multiple Events in the Attack Chain</w:t>
      </w:r>
    </w:p>
    <w:p w14:paraId="3999DE77" w14:textId="7468680D" w:rsidR="00851283" w:rsidRDefault="00851283" w:rsidP="00851283">
      <w:pPr>
        <w:pStyle w:val="FeaturePara"/>
      </w:pPr>
      <w:r>
        <w:t xml:space="preserve">Anyone who has been around information security knows that breaches tend not </w:t>
      </w:r>
      <w:r w:rsidR="00982314">
        <w:t xml:space="preserve">to </w:t>
      </w:r>
      <w:r>
        <w:t>be simple and single events</w:t>
      </w:r>
      <w:r w:rsidR="00EA465B">
        <w:t xml:space="preserve">. </w:t>
      </w:r>
      <w:r>
        <w:t>Often</w:t>
      </w:r>
      <w:r w:rsidR="00982314">
        <w:t>times,</w:t>
      </w:r>
      <w:r>
        <w:t xml:space="preserve"> the attacker will perform multiple </w:t>
      </w:r>
      <w:r w:rsidR="00D15BFF">
        <w:t>actions</w:t>
      </w:r>
      <w:r w:rsidR="00982314">
        <w:t>,</w:t>
      </w:r>
      <w:r w:rsidR="00D15BFF">
        <w:t xml:space="preserve"> </w:t>
      </w:r>
      <w:r w:rsidR="00982314">
        <w:t>which</w:t>
      </w:r>
      <w:r>
        <w:t xml:space="preserve"> complicates the recording process. Most of the factors in the VERIS framework support mult</w:t>
      </w:r>
      <w:r w:rsidR="00CC6B72">
        <w:t>iple answers</w:t>
      </w:r>
      <w:r w:rsidR="00EA465B">
        <w:t xml:space="preserve">. </w:t>
      </w:r>
      <w:r w:rsidR="00CC6B72">
        <w:t xml:space="preserve">On one hand, this is very nice because </w:t>
      </w:r>
      <w:r w:rsidR="00982314">
        <w:t xml:space="preserve">you </w:t>
      </w:r>
      <w:r w:rsidR="00CC6B72">
        <w:t>don’t have to pick “the one best answer”</w:t>
      </w:r>
      <w:r w:rsidR="00D15BFF">
        <w:t xml:space="preserve"> for a complex security event,</w:t>
      </w:r>
      <w:r w:rsidR="00CC6B72">
        <w:t xml:space="preserve"> but on the flip side, this adds complexity for data management and analysis</w:t>
      </w:r>
      <w:r w:rsidR="00EA465B">
        <w:t xml:space="preserve">. </w:t>
      </w:r>
      <w:r w:rsidR="00CC6B72">
        <w:t xml:space="preserve">As </w:t>
      </w:r>
      <w:r w:rsidR="00982314">
        <w:t>you</w:t>
      </w:r>
      <w:r w:rsidR="00CC6B72">
        <w:t xml:space="preserve">’ll see </w:t>
      </w:r>
      <w:r w:rsidR="00D15BFF">
        <w:t>later in this chapter</w:t>
      </w:r>
      <w:r w:rsidR="00CC6B72">
        <w:t xml:space="preserve">, this isn’t as hard as it first seems. </w:t>
      </w:r>
    </w:p>
    <w:p w14:paraId="5EF85BD0" w14:textId="714E3F12" w:rsidR="00CC6B72" w:rsidRDefault="00CC6B72" w:rsidP="00851283">
      <w:pPr>
        <w:pStyle w:val="FeaturePara"/>
      </w:pPr>
      <w:r>
        <w:t>As an example, suppose an attacker sends a phishing email to an executive’s assistant and quickly follows that up with a phone call pretending to be a business partner who sent the email</w:t>
      </w:r>
      <w:r w:rsidR="00EA465B">
        <w:t xml:space="preserve">. </w:t>
      </w:r>
      <w:r>
        <w:t>These are two actions</w:t>
      </w:r>
      <w:r w:rsidR="006F024C">
        <w:t>,</w:t>
      </w:r>
      <w:r>
        <w:t xml:space="preserve"> and </w:t>
      </w:r>
      <w:r w:rsidR="00982314">
        <w:t xml:space="preserve">you </w:t>
      </w:r>
      <w:r>
        <w:t>should see both “</w:t>
      </w:r>
      <w:r w:rsidR="00982314" w:rsidRPr="00982314">
        <w:t>pretexting</w:t>
      </w:r>
      <w:r>
        <w:t>” and “</w:t>
      </w:r>
      <w:r w:rsidR="00982314">
        <w:t>phishing</w:t>
      </w:r>
      <w:r>
        <w:t xml:space="preserve">” selected in the </w:t>
      </w:r>
      <w:r w:rsidRPr="00782C65">
        <w:rPr>
          <w:rStyle w:val="InlineCode"/>
        </w:rPr>
        <w:t>social.variety</w:t>
      </w:r>
      <w:r>
        <w:t xml:space="preserve"> field. If the phishing email contained malware that is installed, </w:t>
      </w:r>
      <w:r w:rsidR="00982314">
        <w:t>you</w:t>
      </w:r>
      <w:r>
        <w:t>’d also see the malware action along the variety and vector of “</w:t>
      </w:r>
      <w:r w:rsidR="00982314">
        <w:t>email,</w:t>
      </w:r>
      <w:r>
        <w:t>” since it was installed via the phishing attack</w:t>
      </w:r>
      <w:r w:rsidR="00EA465B">
        <w:t xml:space="preserve">. </w:t>
      </w:r>
      <w:r>
        <w:t xml:space="preserve">When </w:t>
      </w:r>
      <w:r w:rsidR="00982314">
        <w:t xml:space="preserve">you </w:t>
      </w:r>
      <w:r>
        <w:t>represent this data</w:t>
      </w:r>
      <w:r w:rsidR="00982314">
        <w:t xml:space="preserve"> and count</w:t>
      </w:r>
      <w:r>
        <w:t xml:space="preserve"> the actions, </w:t>
      </w:r>
      <w:r w:rsidR="00982314">
        <w:t>you</w:t>
      </w:r>
      <w:r>
        <w:t>’ll have more</w:t>
      </w:r>
      <w:r w:rsidR="00703731">
        <w:t xml:space="preserve"> individual</w:t>
      </w:r>
      <w:r>
        <w:t xml:space="preserve"> actions </w:t>
      </w:r>
      <w:r w:rsidR="00982314">
        <w:t xml:space="preserve">than </w:t>
      </w:r>
      <w:r w:rsidR="00703731">
        <w:t xml:space="preserve">total </w:t>
      </w:r>
      <w:r>
        <w:t>events</w:t>
      </w:r>
      <w:r w:rsidR="00EA465B">
        <w:t xml:space="preserve">. </w:t>
      </w:r>
      <w:r>
        <w:t xml:space="preserve">This naturally precludes the use of pie charts, which ends up being </w:t>
      </w:r>
      <w:r w:rsidR="00D15BFF">
        <w:t>beneficial for all parties involved.</w:t>
      </w:r>
    </w:p>
    <w:p w14:paraId="78E71992" w14:textId="1709EC72" w:rsidR="00CC6B72" w:rsidRDefault="00CC6B72" w:rsidP="00851283">
      <w:pPr>
        <w:pStyle w:val="FeaturePara"/>
      </w:pPr>
      <w:r>
        <w:t xml:space="preserve">There is also a common notion </w:t>
      </w:r>
      <w:r w:rsidR="00165863">
        <w:t xml:space="preserve">within information security </w:t>
      </w:r>
      <w:r>
        <w:t>of the “attack chain” or “kill chain</w:t>
      </w:r>
      <w:r w:rsidR="00C740DE">
        <w:t>.</w:t>
      </w:r>
      <w:r>
        <w:t>”</w:t>
      </w:r>
      <w:r w:rsidR="00EA465B">
        <w:t xml:space="preserve"> </w:t>
      </w:r>
      <w:r w:rsidR="00165863">
        <w:t>The concept is</w:t>
      </w:r>
      <w:r>
        <w:t xml:space="preserve"> to establish the actions of the attacker in the order they happened</w:t>
      </w:r>
      <w:r w:rsidR="00EA465B">
        <w:t xml:space="preserve">. </w:t>
      </w:r>
      <w:r w:rsidR="00C740DE">
        <w:t xml:space="preserve">Although </w:t>
      </w:r>
      <w:r>
        <w:t xml:space="preserve">VERIS allows multiple actions, it does not record the order </w:t>
      </w:r>
      <w:r w:rsidR="00C740DE">
        <w:t xml:space="preserve">in which </w:t>
      </w:r>
      <w:r>
        <w:t>they occurred</w:t>
      </w:r>
      <w:r w:rsidR="00EA465B">
        <w:t xml:space="preserve">. </w:t>
      </w:r>
      <w:r>
        <w:t>This was a conscious trade</w:t>
      </w:r>
      <w:r w:rsidR="00C740DE">
        <w:t>-</w:t>
      </w:r>
      <w:r>
        <w:t>off of cost versus benefit</w:t>
      </w:r>
      <w:r w:rsidR="00EA465B">
        <w:t xml:space="preserve">. </w:t>
      </w:r>
      <w:r>
        <w:t>Attempting to put the events in order created substantial overhead for the analysts and was taking too long to enter</w:t>
      </w:r>
      <w:r w:rsidR="00EA465B">
        <w:t xml:space="preserve">. </w:t>
      </w:r>
      <w:r w:rsidR="00165863">
        <w:t xml:space="preserve">Most of the time the order of </w:t>
      </w:r>
      <w:r w:rsidR="00CA201F">
        <w:t xml:space="preserve">events </w:t>
      </w:r>
      <w:r w:rsidR="00165863">
        <w:t>in reports and tickets (definitely in media articles) are either vague or missing</w:t>
      </w:r>
      <w:r w:rsidR="00EA465B">
        <w:t xml:space="preserve">. </w:t>
      </w:r>
      <w:r>
        <w:t>As a result</w:t>
      </w:r>
      <w:r w:rsidR="00831F04">
        <w:t>,</w:t>
      </w:r>
      <w:r>
        <w:t xml:space="preserve"> VERIS simply r</w:t>
      </w:r>
      <w:r w:rsidR="00165863">
        <w:t xml:space="preserve">ecords the presence of </w:t>
      </w:r>
      <w:r w:rsidR="00CA201F">
        <w:t xml:space="preserve">events within an </w:t>
      </w:r>
      <w:r w:rsidR="00165863">
        <w:t xml:space="preserve">attack to reduce the </w:t>
      </w:r>
      <w:r w:rsidR="00CA201F">
        <w:t xml:space="preserve">time and </w:t>
      </w:r>
      <w:r w:rsidR="00165863">
        <w:t xml:space="preserve">effort </w:t>
      </w:r>
      <w:r w:rsidR="00CA201F">
        <w:t xml:space="preserve">spent in </w:t>
      </w:r>
      <w:r w:rsidR="00165863">
        <w:t>data collection.</w:t>
      </w:r>
    </w:p>
    <w:p w14:paraId="54CCDC2A" w14:textId="72C086E9" w:rsidR="00851283" w:rsidRDefault="005A442F" w:rsidP="00782C65">
      <w:pPr>
        <w:pStyle w:val="H2"/>
      </w:pPr>
      <w:r>
        <w:t>Information Assets</w:t>
      </w:r>
    </w:p>
    <w:p w14:paraId="52272746" w14:textId="0CBD4967" w:rsidR="00E4340D" w:rsidRDefault="00165863" w:rsidP="000F0DAE">
      <w:pPr>
        <w:pStyle w:val="Para"/>
      </w:pPr>
      <w:r w:rsidRPr="00782C65">
        <w:rPr>
          <w:i/>
        </w:rPr>
        <w:t>Assets</w:t>
      </w:r>
      <w:r>
        <w:t xml:space="preserve"> are </w:t>
      </w:r>
      <w:r w:rsidR="000F38DB">
        <w:t xml:space="preserve">the information containers </w:t>
      </w:r>
      <w:r w:rsidR="003C6FBF">
        <w:t xml:space="preserve">(servers or other devices) that </w:t>
      </w:r>
      <w:r w:rsidR="00AC4529">
        <w:t xml:space="preserve">you </w:t>
      </w:r>
      <w:r w:rsidR="000F38DB">
        <w:t>are trying to protect</w:t>
      </w:r>
      <w:r w:rsidR="00EA465B">
        <w:t xml:space="preserve">. </w:t>
      </w:r>
      <w:r w:rsidR="000F38DB">
        <w:t>Like the other</w:t>
      </w:r>
      <w:r w:rsidR="006F024C">
        <w:t xml:space="preserve"> </w:t>
      </w:r>
      <w:r w:rsidR="000F38DB">
        <w:t>s</w:t>
      </w:r>
      <w:r w:rsidR="006F024C">
        <w:t>ections we’ve covered so far</w:t>
      </w:r>
      <w:r w:rsidR="00AC4529">
        <w:t>, there are</w:t>
      </w:r>
      <w:r w:rsidR="000F38DB">
        <w:t xml:space="preserve"> </w:t>
      </w:r>
      <w:r w:rsidR="00561307">
        <w:t>top-level categor</w:t>
      </w:r>
      <w:r w:rsidR="00AC4529">
        <w:t>ies</w:t>
      </w:r>
      <w:r w:rsidR="00561307">
        <w:t xml:space="preserve">, </w:t>
      </w:r>
      <w:r w:rsidR="000D5FBA">
        <w:t>which</w:t>
      </w:r>
      <w:r w:rsidR="003C6FBF">
        <w:t xml:space="preserve"> are as follows:</w:t>
      </w:r>
    </w:p>
    <w:p w14:paraId="431A9779" w14:textId="77777777" w:rsidR="003C6FBF" w:rsidRDefault="003C6FBF" w:rsidP="003C6FBF">
      <w:pPr>
        <w:pStyle w:val="ListBulleted"/>
      </w:pPr>
      <w:r w:rsidRPr="00782C65">
        <w:rPr>
          <w:b/>
        </w:rPr>
        <w:t>Server</w:t>
      </w:r>
      <w:r w:rsidR="000D5FBA" w:rsidRPr="00782C65">
        <w:rPr>
          <w:b/>
        </w:rPr>
        <w:t xml:space="preserve"> (S)</w:t>
      </w:r>
      <w:r w:rsidRPr="00782C65">
        <w:rPr>
          <w:b/>
        </w:rPr>
        <w:t>:</w:t>
      </w:r>
      <w:r>
        <w:t xml:space="preserve"> </w:t>
      </w:r>
      <w:r w:rsidR="00AC4529">
        <w:t xml:space="preserve">System </w:t>
      </w:r>
      <w:r>
        <w:t>providing service(s)</w:t>
      </w:r>
    </w:p>
    <w:p w14:paraId="6E31DE23" w14:textId="77777777" w:rsidR="003C6FBF" w:rsidRDefault="003C6FBF" w:rsidP="003C6FBF">
      <w:pPr>
        <w:pStyle w:val="ListBulleted"/>
      </w:pPr>
      <w:r w:rsidRPr="00782C65">
        <w:rPr>
          <w:b/>
        </w:rPr>
        <w:lastRenderedPageBreak/>
        <w:t>Network</w:t>
      </w:r>
      <w:r w:rsidR="000D5FBA" w:rsidRPr="00782C65">
        <w:rPr>
          <w:b/>
        </w:rPr>
        <w:t xml:space="preserve"> (N)</w:t>
      </w:r>
      <w:r w:rsidRPr="00782C65">
        <w:rPr>
          <w:b/>
        </w:rPr>
        <w:t>:</w:t>
      </w:r>
      <w:r>
        <w:t xml:space="preserve"> </w:t>
      </w:r>
      <w:r w:rsidR="00AC4529">
        <w:t xml:space="preserve">Infrastructure </w:t>
      </w:r>
      <w:r>
        <w:t>device or appliance</w:t>
      </w:r>
    </w:p>
    <w:p w14:paraId="0A23D51C" w14:textId="08DE5E0E" w:rsidR="003C6FBF" w:rsidRDefault="003C6FBF" w:rsidP="003C6FBF">
      <w:pPr>
        <w:pStyle w:val="ListBulleted"/>
      </w:pPr>
      <w:r w:rsidRPr="00782C65">
        <w:rPr>
          <w:b/>
        </w:rPr>
        <w:t>User Device</w:t>
      </w:r>
      <w:r w:rsidR="000D5FBA" w:rsidRPr="00782C65">
        <w:rPr>
          <w:b/>
        </w:rPr>
        <w:t xml:space="preserve"> (U)</w:t>
      </w:r>
      <w:r w:rsidRPr="00782C65">
        <w:rPr>
          <w:b/>
        </w:rPr>
        <w:t xml:space="preserve">: </w:t>
      </w:r>
      <w:r w:rsidR="000D2B52">
        <w:t>End-user</w:t>
      </w:r>
      <w:r>
        <w:t xml:space="preserve"> equipment (laptop</w:t>
      </w:r>
      <w:r w:rsidR="00AC4529">
        <w:t xml:space="preserve"> or</w:t>
      </w:r>
      <w:r>
        <w:t xml:space="preserve"> desktop)</w:t>
      </w:r>
    </w:p>
    <w:p w14:paraId="1BB35855" w14:textId="77777777" w:rsidR="000F0DAE" w:rsidRDefault="003C6FBF" w:rsidP="000F0DAE">
      <w:pPr>
        <w:pStyle w:val="ListBulleted"/>
      </w:pPr>
      <w:r w:rsidRPr="00782C65">
        <w:rPr>
          <w:b/>
        </w:rPr>
        <w:t>Media</w:t>
      </w:r>
      <w:r w:rsidR="000D5FBA" w:rsidRPr="00782C65">
        <w:rPr>
          <w:b/>
        </w:rPr>
        <w:t xml:space="preserve"> (M)</w:t>
      </w:r>
      <w:r w:rsidRPr="00782C65">
        <w:rPr>
          <w:b/>
        </w:rPr>
        <w:t xml:space="preserve">: </w:t>
      </w:r>
      <w:r w:rsidR="00AC4529">
        <w:t xml:space="preserve">Data </w:t>
      </w:r>
      <w:r>
        <w:t xml:space="preserve">storage </w:t>
      </w:r>
      <w:r w:rsidR="000D5FBA">
        <w:t>devices or physical documents</w:t>
      </w:r>
    </w:p>
    <w:p w14:paraId="4A508175" w14:textId="77777777" w:rsidR="003C6FBF" w:rsidRDefault="003C6FBF" w:rsidP="000F0DAE">
      <w:pPr>
        <w:pStyle w:val="ListBulleted"/>
      </w:pPr>
      <w:r w:rsidRPr="00782C65">
        <w:rPr>
          <w:b/>
        </w:rPr>
        <w:t>People</w:t>
      </w:r>
      <w:r w:rsidR="000D5FBA" w:rsidRPr="00782C65">
        <w:rPr>
          <w:b/>
        </w:rPr>
        <w:t xml:space="preserve"> (P)</w:t>
      </w:r>
      <w:r w:rsidRPr="00782C65">
        <w:rPr>
          <w:b/>
        </w:rPr>
        <w:t>:</w:t>
      </w:r>
      <w:r>
        <w:t xml:space="preserve"> </w:t>
      </w:r>
      <w:r w:rsidR="00AC4529">
        <w:t xml:space="preserve">Since </w:t>
      </w:r>
      <w:r>
        <w:t>people can be affected</w:t>
      </w:r>
    </w:p>
    <w:p w14:paraId="0D833169" w14:textId="77777777" w:rsidR="003C6FBF" w:rsidRPr="000F0DAE" w:rsidRDefault="003C6FBF" w:rsidP="000F0DAE">
      <w:pPr>
        <w:pStyle w:val="ListBulleted"/>
      </w:pPr>
      <w:r w:rsidRPr="00782C65">
        <w:rPr>
          <w:b/>
        </w:rPr>
        <w:t>Kiosk/Public Terminal</w:t>
      </w:r>
      <w:r w:rsidR="000D5FBA" w:rsidRPr="00782C65">
        <w:rPr>
          <w:b/>
        </w:rPr>
        <w:t xml:space="preserve"> (K)</w:t>
      </w:r>
      <w:r w:rsidRPr="00782C65">
        <w:rPr>
          <w:b/>
        </w:rPr>
        <w:t>:</w:t>
      </w:r>
      <w:r w:rsidR="000D5FBA">
        <w:t xml:space="preserve"> </w:t>
      </w:r>
      <w:r w:rsidR="00AC4529">
        <w:t>Public</w:t>
      </w:r>
      <w:r w:rsidR="000D5FBA">
        <w:t>-use devices</w:t>
      </w:r>
    </w:p>
    <w:p w14:paraId="7D0B3CB1" w14:textId="049ED459" w:rsidR="00F90CBA" w:rsidRDefault="000D5FBA" w:rsidP="002C6007">
      <w:pPr>
        <w:pStyle w:val="Para"/>
      </w:pPr>
      <w:r>
        <w:t>Within each category there are several varieties of assets, but the category and variety are stored in the same field</w:t>
      </w:r>
      <w:r w:rsidR="00EA465B">
        <w:t xml:space="preserve">. </w:t>
      </w:r>
      <w:r>
        <w:t xml:space="preserve">For example a </w:t>
      </w:r>
      <w:r w:rsidR="009D247C">
        <w:t>mail s</w:t>
      </w:r>
      <w:r>
        <w:t>erver is stored as “S - Mail” and a desktop computer is a “U - Desktop</w:t>
      </w:r>
      <w:r w:rsidR="009D247C">
        <w:t>.</w:t>
      </w:r>
      <w:r>
        <w:t>”</w:t>
      </w:r>
      <w:r w:rsidR="00EA465B">
        <w:t xml:space="preserve"> </w:t>
      </w:r>
      <w:r>
        <w:t xml:space="preserve">Associated with each asset is an optional </w:t>
      </w:r>
      <w:r w:rsidRPr="00782C65">
        <w:rPr>
          <w:rStyle w:val="InlineCode"/>
        </w:rPr>
        <w:t>amount</w:t>
      </w:r>
      <w:r>
        <w:t xml:space="preserve"> field, which allows </w:t>
      </w:r>
      <w:r w:rsidR="009D247C">
        <w:t>you</w:t>
      </w:r>
      <w:r>
        <w:t xml:space="preserve"> to record multiple assets </w:t>
      </w:r>
      <w:r w:rsidR="00787017">
        <w:t>with</w:t>
      </w:r>
      <w:r>
        <w:t xml:space="preserve"> the same variety </w:t>
      </w:r>
      <w:r w:rsidR="00787017">
        <w:t xml:space="preserve">when they are involved </w:t>
      </w:r>
      <w:r>
        <w:t>in one event.</w:t>
      </w:r>
      <w:r w:rsidR="009D247C">
        <w:t xml:space="preserve"> Table 7-5</w:t>
      </w:r>
      <w:r w:rsidR="00841E73">
        <w:t xml:space="preserve"> shows the asset fields</w:t>
      </w:r>
      <w:r w:rsidR="009D247C">
        <w:t>.</w:t>
      </w:r>
    </w:p>
    <w:p w14:paraId="3324514E" w14:textId="77777777" w:rsidR="000F0DAE" w:rsidRDefault="00F90CBA" w:rsidP="00F90CBA">
      <w:pPr>
        <w:pStyle w:val="TableCaption"/>
      </w:pPr>
      <w:r>
        <w:t>Table 7-5: Asset Fields</w:t>
      </w:r>
    </w:p>
    <w:tbl>
      <w:tblPr>
        <w:tblStyle w:val="TableGrid"/>
        <w:tblW w:w="0" w:type="auto"/>
        <w:tblInd w:w="720" w:type="dxa"/>
        <w:tblLook w:val="04A0" w:firstRow="1" w:lastRow="0" w:firstColumn="1" w:lastColumn="0" w:noHBand="0" w:noVBand="1"/>
      </w:tblPr>
      <w:tblGrid>
        <w:gridCol w:w="1098"/>
        <w:gridCol w:w="1530"/>
        <w:gridCol w:w="1210"/>
        <w:gridCol w:w="4298"/>
      </w:tblGrid>
      <w:tr w:rsidR="00841E73" w:rsidRPr="00782C65" w14:paraId="37809B3E" w14:textId="77777777" w:rsidTr="00782C65">
        <w:tc>
          <w:tcPr>
            <w:tcW w:w="1098" w:type="dxa"/>
          </w:tcPr>
          <w:p w14:paraId="134FF2AF" w14:textId="77777777" w:rsidR="00841E73" w:rsidRPr="00782C65" w:rsidRDefault="00841E73" w:rsidP="006773B3">
            <w:pPr>
              <w:pStyle w:val="TableHead"/>
            </w:pPr>
            <w:r w:rsidRPr="00782C65">
              <w:t>Asset</w:t>
            </w:r>
          </w:p>
        </w:tc>
        <w:tc>
          <w:tcPr>
            <w:tcW w:w="1530" w:type="dxa"/>
          </w:tcPr>
          <w:p w14:paraId="7D1DD2C7" w14:textId="77777777" w:rsidR="00841E73" w:rsidRPr="00782C65" w:rsidRDefault="00841E73" w:rsidP="006773B3">
            <w:pPr>
              <w:pStyle w:val="TableHead"/>
              <w:rPr>
                <w:szCs w:val="22"/>
              </w:rPr>
            </w:pPr>
            <w:r w:rsidRPr="00782C65">
              <w:t>Field</w:t>
            </w:r>
          </w:p>
        </w:tc>
        <w:tc>
          <w:tcPr>
            <w:tcW w:w="1210" w:type="dxa"/>
          </w:tcPr>
          <w:p w14:paraId="7C2C06C3" w14:textId="77777777" w:rsidR="00841E73" w:rsidRPr="00782C65" w:rsidRDefault="00841E73" w:rsidP="006773B3">
            <w:pPr>
              <w:pStyle w:val="TableHead"/>
              <w:rPr>
                <w:szCs w:val="22"/>
              </w:rPr>
            </w:pPr>
            <w:r w:rsidRPr="00782C65">
              <w:t>Value</w:t>
            </w:r>
          </w:p>
        </w:tc>
        <w:tc>
          <w:tcPr>
            <w:tcW w:w="4298" w:type="dxa"/>
          </w:tcPr>
          <w:p w14:paraId="400C6B63" w14:textId="77777777" w:rsidR="00841E73" w:rsidRPr="00782C65" w:rsidRDefault="00841E73" w:rsidP="006773B3">
            <w:pPr>
              <w:pStyle w:val="TableHead"/>
              <w:rPr>
                <w:szCs w:val="22"/>
              </w:rPr>
            </w:pPr>
            <w:r w:rsidRPr="00782C65">
              <w:t>Description</w:t>
            </w:r>
          </w:p>
        </w:tc>
      </w:tr>
      <w:tr w:rsidR="00841E73" w:rsidRPr="00782C65" w14:paraId="7892D42E" w14:textId="77777777" w:rsidTr="00782C65">
        <w:tc>
          <w:tcPr>
            <w:tcW w:w="1098" w:type="dxa"/>
          </w:tcPr>
          <w:p w14:paraId="5BD0710A" w14:textId="77777777" w:rsidR="00841E73" w:rsidRPr="00782C65" w:rsidRDefault="00841E73" w:rsidP="006773B3">
            <w:pPr>
              <w:pStyle w:val="TableEntry"/>
              <w:spacing w:line="276" w:lineRule="auto"/>
              <w:rPr>
                <w:szCs w:val="22"/>
              </w:rPr>
            </w:pPr>
            <w:r w:rsidRPr="00782C65">
              <w:t>assets</w:t>
            </w:r>
          </w:p>
        </w:tc>
        <w:tc>
          <w:tcPr>
            <w:tcW w:w="1530" w:type="dxa"/>
          </w:tcPr>
          <w:p w14:paraId="668D6C77" w14:textId="77777777" w:rsidR="00841E73" w:rsidRPr="00782C65" w:rsidRDefault="00841E73" w:rsidP="006773B3">
            <w:pPr>
              <w:pStyle w:val="TableEntry"/>
              <w:spacing w:line="276" w:lineRule="auto"/>
            </w:pPr>
            <w:r w:rsidRPr="00782C65">
              <w:t>variety</w:t>
            </w:r>
          </w:p>
        </w:tc>
        <w:tc>
          <w:tcPr>
            <w:tcW w:w="1210" w:type="dxa"/>
          </w:tcPr>
          <w:p w14:paraId="5A86F748" w14:textId="77777777" w:rsidR="00841E73" w:rsidRPr="00782C65" w:rsidRDefault="00841E73" w:rsidP="006773B3">
            <w:pPr>
              <w:pStyle w:val="TableEntry"/>
              <w:spacing w:line="276" w:lineRule="auto"/>
            </w:pPr>
            <w:r w:rsidRPr="00782C65">
              <w:t>factor</w:t>
            </w:r>
          </w:p>
        </w:tc>
        <w:tc>
          <w:tcPr>
            <w:tcW w:w="4298" w:type="dxa"/>
          </w:tcPr>
          <w:p w14:paraId="06C96E22" w14:textId="5C451E97" w:rsidR="00841E73" w:rsidRPr="00782C65" w:rsidRDefault="00841E73" w:rsidP="006773B3">
            <w:pPr>
              <w:pStyle w:val="TableEntry"/>
              <w:spacing w:line="276" w:lineRule="auto"/>
            </w:pPr>
            <w:r w:rsidRPr="00782C65">
              <w:t>Specific type of asset; prepended with letter for category</w:t>
            </w:r>
          </w:p>
        </w:tc>
      </w:tr>
      <w:tr w:rsidR="00841E73" w:rsidRPr="00782C65" w14:paraId="22D36E8E" w14:textId="77777777" w:rsidTr="00782C65">
        <w:tc>
          <w:tcPr>
            <w:tcW w:w="1098" w:type="dxa"/>
          </w:tcPr>
          <w:p w14:paraId="33E2F401" w14:textId="77777777" w:rsidR="00841E73" w:rsidRPr="00782C65" w:rsidRDefault="00841E73" w:rsidP="006773B3">
            <w:pPr>
              <w:pStyle w:val="TableEntry"/>
              <w:spacing w:line="276" w:lineRule="auto"/>
              <w:rPr>
                <w:szCs w:val="22"/>
              </w:rPr>
            </w:pPr>
          </w:p>
        </w:tc>
        <w:tc>
          <w:tcPr>
            <w:tcW w:w="1530" w:type="dxa"/>
          </w:tcPr>
          <w:p w14:paraId="24B7979E" w14:textId="77777777" w:rsidR="00841E73" w:rsidRPr="00782C65" w:rsidRDefault="00841E73" w:rsidP="006773B3">
            <w:pPr>
              <w:pStyle w:val="TableEntry"/>
              <w:spacing w:line="276" w:lineRule="auto"/>
            </w:pPr>
            <w:r w:rsidRPr="00782C65">
              <w:t>amount</w:t>
            </w:r>
          </w:p>
        </w:tc>
        <w:tc>
          <w:tcPr>
            <w:tcW w:w="1210" w:type="dxa"/>
          </w:tcPr>
          <w:p w14:paraId="3240464A" w14:textId="77777777" w:rsidR="00841E73" w:rsidRPr="00782C65" w:rsidRDefault="00841E73" w:rsidP="006773B3">
            <w:pPr>
              <w:pStyle w:val="TableEntry"/>
              <w:spacing w:line="276" w:lineRule="auto"/>
            </w:pPr>
            <w:r w:rsidRPr="00782C65">
              <w:t>integer</w:t>
            </w:r>
          </w:p>
        </w:tc>
        <w:tc>
          <w:tcPr>
            <w:tcW w:w="4298" w:type="dxa"/>
          </w:tcPr>
          <w:p w14:paraId="66D56012" w14:textId="77777777" w:rsidR="00841E73" w:rsidRPr="00782C65" w:rsidRDefault="00841E73" w:rsidP="006773B3">
            <w:pPr>
              <w:pStyle w:val="TableEntry"/>
              <w:spacing w:line="276" w:lineRule="auto"/>
            </w:pPr>
            <w:r w:rsidRPr="00782C65">
              <w:t>Count of the above asset</w:t>
            </w:r>
          </w:p>
        </w:tc>
      </w:tr>
      <w:tr w:rsidR="00841E73" w:rsidRPr="00782C65" w14:paraId="5D321B17" w14:textId="77777777" w:rsidTr="00782C65">
        <w:tc>
          <w:tcPr>
            <w:tcW w:w="1098" w:type="dxa"/>
          </w:tcPr>
          <w:p w14:paraId="2444F329" w14:textId="77777777" w:rsidR="00841E73" w:rsidRPr="00782C65" w:rsidRDefault="00841E73" w:rsidP="006773B3">
            <w:pPr>
              <w:pStyle w:val="TableEntry"/>
              <w:spacing w:line="276" w:lineRule="auto"/>
            </w:pPr>
            <w:r w:rsidRPr="00782C65">
              <w:t>asset</w:t>
            </w:r>
          </w:p>
        </w:tc>
        <w:tc>
          <w:tcPr>
            <w:tcW w:w="1530" w:type="dxa"/>
          </w:tcPr>
          <w:p w14:paraId="043140DE" w14:textId="77777777" w:rsidR="00841E73" w:rsidRPr="00782C65" w:rsidRDefault="00841E73" w:rsidP="006773B3">
            <w:pPr>
              <w:pStyle w:val="TableEntry"/>
              <w:spacing w:line="276" w:lineRule="auto"/>
            </w:pPr>
            <w:r w:rsidRPr="00782C65">
              <w:t>accessibility</w:t>
            </w:r>
          </w:p>
        </w:tc>
        <w:tc>
          <w:tcPr>
            <w:tcW w:w="1210" w:type="dxa"/>
          </w:tcPr>
          <w:p w14:paraId="7092375F" w14:textId="77777777" w:rsidR="00841E73" w:rsidRPr="00782C65" w:rsidRDefault="00841E73" w:rsidP="006773B3">
            <w:pPr>
              <w:pStyle w:val="TableEntry"/>
              <w:spacing w:line="276" w:lineRule="auto"/>
            </w:pPr>
            <w:r w:rsidRPr="00782C65">
              <w:t>factor</w:t>
            </w:r>
          </w:p>
        </w:tc>
        <w:tc>
          <w:tcPr>
            <w:tcW w:w="4298" w:type="dxa"/>
          </w:tcPr>
          <w:p w14:paraId="34633697" w14:textId="77777777" w:rsidR="00841E73" w:rsidRPr="00782C65" w:rsidRDefault="00841E73" w:rsidP="006773B3">
            <w:pPr>
              <w:pStyle w:val="TableEntry"/>
              <w:spacing w:line="276" w:lineRule="auto"/>
            </w:pPr>
            <w:r w:rsidRPr="00782C65">
              <w:t>How accessible the assets are</w:t>
            </w:r>
          </w:p>
        </w:tc>
      </w:tr>
      <w:tr w:rsidR="00841E73" w:rsidRPr="00782C65" w14:paraId="76A3E6CC" w14:textId="77777777" w:rsidTr="00782C65">
        <w:tc>
          <w:tcPr>
            <w:tcW w:w="1098" w:type="dxa"/>
          </w:tcPr>
          <w:p w14:paraId="66463232" w14:textId="77777777" w:rsidR="00841E73" w:rsidRPr="00782C65" w:rsidRDefault="00841E73" w:rsidP="006773B3">
            <w:pPr>
              <w:pStyle w:val="TableEntry"/>
              <w:spacing w:line="276" w:lineRule="auto"/>
              <w:rPr>
                <w:szCs w:val="22"/>
              </w:rPr>
            </w:pPr>
          </w:p>
        </w:tc>
        <w:tc>
          <w:tcPr>
            <w:tcW w:w="1530" w:type="dxa"/>
          </w:tcPr>
          <w:p w14:paraId="2E009722" w14:textId="77777777" w:rsidR="00841E73" w:rsidRPr="00782C65" w:rsidRDefault="00841E73" w:rsidP="006773B3">
            <w:pPr>
              <w:pStyle w:val="TableEntry"/>
              <w:spacing w:line="276" w:lineRule="auto"/>
            </w:pPr>
            <w:r w:rsidRPr="00782C65">
              <w:t>ownership</w:t>
            </w:r>
          </w:p>
        </w:tc>
        <w:tc>
          <w:tcPr>
            <w:tcW w:w="1210" w:type="dxa"/>
          </w:tcPr>
          <w:p w14:paraId="67B2CD90" w14:textId="77777777" w:rsidR="00841E73" w:rsidRPr="00782C65" w:rsidRDefault="00841E73" w:rsidP="006773B3">
            <w:pPr>
              <w:pStyle w:val="TableEntry"/>
              <w:spacing w:line="276" w:lineRule="auto"/>
            </w:pPr>
            <w:r w:rsidRPr="00782C65">
              <w:t>factor</w:t>
            </w:r>
          </w:p>
        </w:tc>
        <w:tc>
          <w:tcPr>
            <w:tcW w:w="4298" w:type="dxa"/>
          </w:tcPr>
          <w:p w14:paraId="518501D3" w14:textId="77777777" w:rsidR="00841E73" w:rsidRPr="00782C65" w:rsidRDefault="00841E73" w:rsidP="006773B3">
            <w:pPr>
              <w:pStyle w:val="TableEntry"/>
              <w:spacing w:line="276" w:lineRule="auto"/>
            </w:pPr>
            <w:r w:rsidRPr="00782C65">
              <w:t>Who owns the assets</w:t>
            </w:r>
          </w:p>
        </w:tc>
      </w:tr>
      <w:tr w:rsidR="00841E73" w:rsidRPr="00782C65" w14:paraId="7507D251" w14:textId="77777777" w:rsidTr="00782C65">
        <w:tc>
          <w:tcPr>
            <w:tcW w:w="1098" w:type="dxa"/>
          </w:tcPr>
          <w:p w14:paraId="08DA1693" w14:textId="77777777" w:rsidR="00841E73" w:rsidRPr="00782C65" w:rsidRDefault="00841E73" w:rsidP="006773B3">
            <w:pPr>
              <w:pStyle w:val="TableEntry"/>
              <w:spacing w:line="276" w:lineRule="auto"/>
              <w:rPr>
                <w:szCs w:val="22"/>
              </w:rPr>
            </w:pPr>
          </w:p>
        </w:tc>
        <w:tc>
          <w:tcPr>
            <w:tcW w:w="1530" w:type="dxa"/>
          </w:tcPr>
          <w:p w14:paraId="31A0BF9F" w14:textId="77777777" w:rsidR="00841E73" w:rsidRPr="00782C65" w:rsidRDefault="00841E73" w:rsidP="006773B3">
            <w:pPr>
              <w:pStyle w:val="TableEntry"/>
              <w:spacing w:line="276" w:lineRule="auto"/>
            </w:pPr>
            <w:r w:rsidRPr="00782C65">
              <w:t>management</w:t>
            </w:r>
          </w:p>
        </w:tc>
        <w:tc>
          <w:tcPr>
            <w:tcW w:w="1210" w:type="dxa"/>
          </w:tcPr>
          <w:p w14:paraId="7EE415C4" w14:textId="77777777" w:rsidR="00841E73" w:rsidRPr="00782C65" w:rsidRDefault="00841E73" w:rsidP="006773B3">
            <w:pPr>
              <w:pStyle w:val="TableEntry"/>
              <w:spacing w:line="276" w:lineRule="auto"/>
            </w:pPr>
            <w:r w:rsidRPr="00782C65">
              <w:t>factor</w:t>
            </w:r>
          </w:p>
        </w:tc>
        <w:tc>
          <w:tcPr>
            <w:tcW w:w="4298" w:type="dxa"/>
          </w:tcPr>
          <w:p w14:paraId="0F240CB2" w14:textId="77777777" w:rsidR="00841E73" w:rsidRPr="00782C65" w:rsidRDefault="00841E73" w:rsidP="006773B3">
            <w:pPr>
              <w:pStyle w:val="TableEntry"/>
              <w:spacing w:line="276" w:lineRule="auto"/>
            </w:pPr>
            <w:r w:rsidRPr="00782C65">
              <w:t>Who manages the assets</w:t>
            </w:r>
          </w:p>
        </w:tc>
      </w:tr>
      <w:tr w:rsidR="00841E73" w:rsidRPr="00782C65" w14:paraId="24FDA60D" w14:textId="77777777" w:rsidTr="00782C65">
        <w:tc>
          <w:tcPr>
            <w:tcW w:w="1098" w:type="dxa"/>
          </w:tcPr>
          <w:p w14:paraId="481C5C78" w14:textId="77777777" w:rsidR="00841E73" w:rsidRPr="00782C65" w:rsidRDefault="00841E73" w:rsidP="006773B3">
            <w:pPr>
              <w:pStyle w:val="TableEntry"/>
              <w:spacing w:line="276" w:lineRule="auto"/>
              <w:rPr>
                <w:szCs w:val="22"/>
              </w:rPr>
            </w:pPr>
          </w:p>
        </w:tc>
        <w:tc>
          <w:tcPr>
            <w:tcW w:w="1530" w:type="dxa"/>
          </w:tcPr>
          <w:p w14:paraId="031448EE" w14:textId="77777777" w:rsidR="00841E73" w:rsidRPr="00782C65" w:rsidRDefault="00841E73" w:rsidP="006773B3">
            <w:pPr>
              <w:pStyle w:val="TableEntry"/>
              <w:spacing w:line="276" w:lineRule="auto"/>
            </w:pPr>
            <w:r w:rsidRPr="00782C65">
              <w:t>hosting</w:t>
            </w:r>
          </w:p>
        </w:tc>
        <w:tc>
          <w:tcPr>
            <w:tcW w:w="1210" w:type="dxa"/>
          </w:tcPr>
          <w:p w14:paraId="3C3E8410" w14:textId="77777777" w:rsidR="00841E73" w:rsidRPr="00782C65" w:rsidRDefault="00841E73" w:rsidP="006773B3">
            <w:pPr>
              <w:pStyle w:val="TableEntry"/>
              <w:spacing w:line="276" w:lineRule="auto"/>
            </w:pPr>
            <w:r w:rsidRPr="00782C65">
              <w:t>factor</w:t>
            </w:r>
          </w:p>
        </w:tc>
        <w:tc>
          <w:tcPr>
            <w:tcW w:w="4298" w:type="dxa"/>
          </w:tcPr>
          <w:p w14:paraId="455D3D18" w14:textId="77777777" w:rsidR="00841E73" w:rsidRPr="00782C65" w:rsidRDefault="00841E73" w:rsidP="006773B3">
            <w:pPr>
              <w:pStyle w:val="TableEntry"/>
              <w:spacing w:line="276" w:lineRule="auto"/>
            </w:pPr>
            <w:r w:rsidRPr="00782C65">
              <w:t>Where (physically) is it hosted</w:t>
            </w:r>
          </w:p>
        </w:tc>
      </w:tr>
      <w:tr w:rsidR="00841E73" w:rsidRPr="00782C65" w14:paraId="7C80934A" w14:textId="77777777" w:rsidTr="00782C65">
        <w:tc>
          <w:tcPr>
            <w:tcW w:w="1098" w:type="dxa"/>
          </w:tcPr>
          <w:p w14:paraId="31D7FC84" w14:textId="77777777" w:rsidR="00841E73" w:rsidRPr="00782C65" w:rsidRDefault="00841E73" w:rsidP="006773B3">
            <w:pPr>
              <w:pStyle w:val="TableEntry"/>
              <w:spacing w:line="276" w:lineRule="auto"/>
              <w:rPr>
                <w:szCs w:val="22"/>
              </w:rPr>
            </w:pPr>
          </w:p>
        </w:tc>
        <w:tc>
          <w:tcPr>
            <w:tcW w:w="1530" w:type="dxa"/>
          </w:tcPr>
          <w:p w14:paraId="45FF2BD8" w14:textId="77777777" w:rsidR="00841E73" w:rsidRPr="00782C65" w:rsidRDefault="00841E73" w:rsidP="006773B3">
            <w:pPr>
              <w:pStyle w:val="TableEntry"/>
              <w:spacing w:line="276" w:lineRule="auto"/>
            </w:pPr>
            <w:r w:rsidRPr="00782C65">
              <w:t>country</w:t>
            </w:r>
          </w:p>
        </w:tc>
        <w:tc>
          <w:tcPr>
            <w:tcW w:w="1210" w:type="dxa"/>
          </w:tcPr>
          <w:p w14:paraId="6941D9C7" w14:textId="77777777" w:rsidR="00841E73" w:rsidRPr="00782C65" w:rsidRDefault="00841E73" w:rsidP="006773B3">
            <w:pPr>
              <w:pStyle w:val="TableEntry"/>
              <w:spacing w:line="276" w:lineRule="auto"/>
            </w:pPr>
            <w:r w:rsidRPr="00782C65">
              <w:t>factor</w:t>
            </w:r>
          </w:p>
        </w:tc>
        <w:tc>
          <w:tcPr>
            <w:tcW w:w="4298" w:type="dxa"/>
          </w:tcPr>
          <w:p w14:paraId="1E4C9F1B" w14:textId="77777777" w:rsidR="00841E73" w:rsidRPr="00782C65" w:rsidRDefault="00841E73" w:rsidP="006773B3">
            <w:pPr>
              <w:pStyle w:val="TableEntry"/>
              <w:spacing w:line="276" w:lineRule="auto"/>
            </w:pPr>
            <w:r w:rsidRPr="00782C65">
              <w:t>Location of assets (if different from victim)</w:t>
            </w:r>
          </w:p>
        </w:tc>
      </w:tr>
      <w:tr w:rsidR="00841E73" w:rsidRPr="00782C65" w14:paraId="3AE03C71" w14:textId="77777777" w:rsidTr="00782C65">
        <w:tc>
          <w:tcPr>
            <w:tcW w:w="1098" w:type="dxa"/>
          </w:tcPr>
          <w:p w14:paraId="6B9F7ED5" w14:textId="77777777" w:rsidR="00841E73" w:rsidRPr="00782C65" w:rsidRDefault="00841E73" w:rsidP="006773B3">
            <w:pPr>
              <w:pStyle w:val="TableEntry"/>
              <w:spacing w:line="276" w:lineRule="auto"/>
              <w:rPr>
                <w:szCs w:val="22"/>
              </w:rPr>
            </w:pPr>
          </w:p>
        </w:tc>
        <w:tc>
          <w:tcPr>
            <w:tcW w:w="1530" w:type="dxa"/>
          </w:tcPr>
          <w:p w14:paraId="60D1A272" w14:textId="77777777" w:rsidR="00841E73" w:rsidRPr="00782C65" w:rsidRDefault="00841E73" w:rsidP="006773B3">
            <w:pPr>
              <w:pStyle w:val="TableEntry"/>
              <w:spacing w:line="276" w:lineRule="auto"/>
            </w:pPr>
            <w:r w:rsidRPr="00782C65">
              <w:t>cloud</w:t>
            </w:r>
          </w:p>
        </w:tc>
        <w:tc>
          <w:tcPr>
            <w:tcW w:w="1210" w:type="dxa"/>
          </w:tcPr>
          <w:p w14:paraId="6551CCFF" w14:textId="77777777" w:rsidR="00841E73" w:rsidRPr="00782C65" w:rsidRDefault="00841E73" w:rsidP="006773B3">
            <w:pPr>
              <w:pStyle w:val="TableEntry"/>
              <w:spacing w:line="276" w:lineRule="auto"/>
            </w:pPr>
            <w:r w:rsidRPr="00782C65">
              <w:t>factor</w:t>
            </w:r>
          </w:p>
        </w:tc>
        <w:tc>
          <w:tcPr>
            <w:tcW w:w="4298" w:type="dxa"/>
          </w:tcPr>
          <w:p w14:paraId="0E324DD2" w14:textId="77777777" w:rsidR="00841E73" w:rsidRPr="00782C65" w:rsidRDefault="00841E73" w:rsidP="006773B3">
            <w:pPr>
              <w:pStyle w:val="TableEntry"/>
              <w:spacing w:line="276" w:lineRule="auto"/>
            </w:pPr>
            <w:r w:rsidRPr="00782C65">
              <w:t>Type of cloud service, if cloud</w:t>
            </w:r>
          </w:p>
        </w:tc>
      </w:tr>
    </w:tbl>
    <w:p w14:paraId="477B9C02" w14:textId="0EB36611" w:rsidR="00126DC1" w:rsidRDefault="0073598A" w:rsidP="00126DC1">
      <w:pPr>
        <w:pStyle w:val="Para"/>
      </w:pPr>
      <w:r>
        <w:t>There is quite a bit packed into the assets</w:t>
      </w:r>
      <w:r w:rsidR="00841E73">
        <w:t>,</w:t>
      </w:r>
      <w:r>
        <w:t xml:space="preserve"> and these are relative</w:t>
      </w:r>
      <w:r w:rsidR="009D247C">
        <w:t>ly</w:t>
      </w:r>
      <w:r>
        <w:t xml:space="preserve"> recent additions to the VERIS framework</w:t>
      </w:r>
      <w:r w:rsidR="00CA201F">
        <w:t xml:space="preserve"> (version 1.2)</w:t>
      </w:r>
      <w:r w:rsidR="00EA465B">
        <w:t xml:space="preserve">. </w:t>
      </w:r>
      <w:r>
        <w:t xml:space="preserve">There is a lot of focus </w:t>
      </w:r>
      <w:r w:rsidR="009D247C">
        <w:t xml:space="preserve">on </w:t>
      </w:r>
      <w:r>
        <w:t>mobile devices and employees bringing their own device</w:t>
      </w:r>
      <w:r w:rsidR="009D247C">
        <w:t>s</w:t>
      </w:r>
      <w:r>
        <w:t xml:space="preserve"> into the corporate environment</w:t>
      </w:r>
      <w:r w:rsidR="00EA465B">
        <w:t xml:space="preserve">. </w:t>
      </w:r>
      <w:r>
        <w:t xml:space="preserve">Also, there may be unique exposures from cloud hosted applications and assets, so that </w:t>
      </w:r>
      <w:r w:rsidR="009D247C">
        <w:t>is</w:t>
      </w:r>
      <w:r>
        <w:t xml:space="preserve"> captured here as well</w:t>
      </w:r>
      <w:r w:rsidR="00EA465B">
        <w:t xml:space="preserve">. </w:t>
      </w:r>
      <w:r>
        <w:t>Not</w:t>
      </w:r>
      <w:r w:rsidR="00E270AD">
        <w:t>e</w:t>
      </w:r>
      <w:r>
        <w:t xml:space="preserve"> also that these are all factors</w:t>
      </w:r>
      <w:r w:rsidR="009D247C">
        <w:t>,</w:t>
      </w:r>
      <w:r>
        <w:t xml:space="preserve"> so there are only a handful of possible answers</w:t>
      </w:r>
      <w:r w:rsidR="009D247C">
        <w:t>. You</w:t>
      </w:r>
      <w:r>
        <w:t xml:space="preserve"> cannot write in “very” for accessibility of the asset as an example.</w:t>
      </w:r>
      <w:r w:rsidR="00C76F5D">
        <w:t xml:space="preserve"> See Figure 7-3.</w:t>
      </w:r>
    </w:p>
    <w:p w14:paraId="6C1CD436" w14:textId="4A9A4CAF" w:rsidR="00126DC1" w:rsidRDefault="005F2B12" w:rsidP="00126DC1">
      <w:pPr>
        <w:pStyle w:val="Slug"/>
      </w:pPr>
      <w:r w:rsidRPr="00782C65">
        <w:t>Figure 7</w:t>
      </w:r>
      <w:r w:rsidR="00C76F5D" w:rsidRPr="00782C65">
        <w:t>-</w:t>
      </w:r>
      <w:r w:rsidRPr="00782C65">
        <w:t>3</w:t>
      </w:r>
      <w:r w:rsidR="00B44FCD">
        <w:t>:</w:t>
      </w:r>
      <w:r w:rsidRPr="00782C65">
        <w:t xml:space="preserve"> Asset </w:t>
      </w:r>
      <w:r w:rsidR="00841E73" w:rsidRPr="00782C65">
        <w:t xml:space="preserve">categories </w:t>
      </w:r>
      <w:r w:rsidRPr="00782C65">
        <w:tab/>
        <w:t>[793725</w:t>
      </w:r>
      <w:r w:rsidR="00841E73" w:rsidRPr="00782C65">
        <w:t xml:space="preserve"> </w:t>
      </w:r>
      <w:r w:rsidRPr="00782C65">
        <w:t>c07f003]</w:t>
      </w:r>
    </w:p>
    <w:p w14:paraId="29061381" w14:textId="77777777" w:rsidR="0035327B" w:rsidRDefault="0035327B" w:rsidP="00782C65">
      <w:pPr>
        <w:pStyle w:val="H2"/>
      </w:pPr>
      <w:r>
        <w:t>Attributes</w:t>
      </w:r>
    </w:p>
    <w:p w14:paraId="69270750" w14:textId="0D367077" w:rsidR="00807BF7" w:rsidRDefault="0035327B" w:rsidP="00841E73">
      <w:pPr>
        <w:pStyle w:val="Para"/>
      </w:pPr>
      <w:r>
        <w:t xml:space="preserve">The attributes of the </w:t>
      </w:r>
      <w:r w:rsidR="00841E73">
        <w:t xml:space="preserve">preceding </w:t>
      </w:r>
      <w:r>
        <w:t xml:space="preserve">assets are what </w:t>
      </w:r>
      <w:r w:rsidR="00807BF7">
        <w:t xml:space="preserve">you </w:t>
      </w:r>
      <w:r>
        <w:t>work hard in information security to not have affected</w:t>
      </w:r>
      <w:r w:rsidR="00EA465B">
        <w:t xml:space="preserve">. </w:t>
      </w:r>
      <w:r w:rsidR="00E270AD">
        <w:t>Attributes are based on the C.I.A. triad, which stands for confidentiality, integrity</w:t>
      </w:r>
      <w:r w:rsidR="00807BF7">
        <w:t>,</w:t>
      </w:r>
      <w:r w:rsidR="00E270AD">
        <w:t xml:space="preserve"> and availability</w:t>
      </w:r>
      <w:r w:rsidR="00EA465B">
        <w:t xml:space="preserve">. </w:t>
      </w:r>
      <w:r w:rsidR="00E270AD">
        <w:t xml:space="preserve">For a while VERIS extended these three with three more attributes to record the </w:t>
      </w:r>
      <w:r w:rsidR="00E270AD">
        <w:lastRenderedPageBreak/>
        <w:t>Parkerian Hexad (named after their originator,</w:t>
      </w:r>
      <w:r w:rsidR="00FF7E44">
        <w:t xml:space="preserve"> security pioneer</w:t>
      </w:r>
      <w:r w:rsidR="00807BF7">
        <w:t>,</w:t>
      </w:r>
      <w:r w:rsidR="00E270AD">
        <w:t xml:space="preserve"> and long</w:t>
      </w:r>
      <w:r w:rsidR="00807BF7">
        <w:t>-</w:t>
      </w:r>
      <w:r w:rsidR="00E270AD">
        <w:t xml:space="preserve">time security </w:t>
      </w:r>
      <w:r w:rsidR="00FF7E44">
        <w:t>researcher</w:t>
      </w:r>
      <w:r w:rsidR="00E270AD">
        <w:t xml:space="preserve">, </w:t>
      </w:r>
      <w:proofErr w:type="spellStart"/>
      <w:r w:rsidR="00E270AD" w:rsidRPr="00841E73">
        <w:t>Donn</w:t>
      </w:r>
      <w:proofErr w:type="spellEnd"/>
      <w:r w:rsidR="00E270AD">
        <w:t xml:space="preserve"> Parker)</w:t>
      </w:r>
      <w:r w:rsidR="00EA465B">
        <w:t xml:space="preserve">. </w:t>
      </w:r>
      <w:r w:rsidR="00E270AD">
        <w:t>The extra three</w:t>
      </w:r>
      <w:r w:rsidR="00FF7E44">
        <w:t xml:space="preserve"> attributes included possession</w:t>
      </w:r>
      <w:r w:rsidR="00C936EB">
        <w:t>/</w:t>
      </w:r>
      <w:r w:rsidR="00E270AD">
        <w:t>control, authenticity</w:t>
      </w:r>
      <w:r w:rsidR="00C936EB">
        <w:t>,</w:t>
      </w:r>
      <w:r w:rsidR="00E270AD">
        <w:t xml:space="preserve"> and utility</w:t>
      </w:r>
      <w:r w:rsidR="00EA465B">
        <w:t xml:space="preserve">. </w:t>
      </w:r>
      <w:r w:rsidR="00E270AD">
        <w:t>But the added fie</w:t>
      </w:r>
      <w:r w:rsidR="00FF7E44">
        <w:t>lds just did not yield enough benefit for the added cost of separate categories so they were combined with the three top categories</w:t>
      </w:r>
      <w:r w:rsidR="00EA465B">
        <w:t xml:space="preserve">. </w:t>
      </w:r>
      <w:r w:rsidR="00FF7E44">
        <w:t xml:space="preserve">For simplicity, when a VERIS record is stored, the sections are labeled with the three primary </w:t>
      </w:r>
      <w:proofErr w:type="gramStart"/>
      <w:r w:rsidR="00FF7E44">
        <w:t>categories(</w:t>
      </w:r>
      <w:proofErr w:type="gramEnd"/>
      <w:r w:rsidR="001D1C2D">
        <w:t>confidentiality, integrity, and availability</w:t>
      </w:r>
      <w:r w:rsidR="00FF7E44">
        <w:t>)</w:t>
      </w:r>
      <w:r w:rsidR="00EA465B">
        <w:t xml:space="preserve">. </w:t>
      </w:r>
      <w:r w:rsidR="00FF7E44">
        <w:t>The three main sections of attributes are</w:t>
      </w:r>
      <w:r w:rsidR="00807BF7">
        <w:t xml:space="preserve"> as follows</w:t>
      </w:r>
      <w:r w:rsidR="00FF7E44">
        <w:t>:</w:t>
      </w:r>
    </w:p>
    <w:p w14:paraId="195084E5" w14:textId="7C85310F" w:rsidR="00BD2616" w:rsidRPr="00BD2616" w:rsidRDefault="00A20400" w:rsidP="00BD2616">
      <w:pPr>
        <w:pStyle w:val="ListBulleted"/>
      </w:pPr>
      <w:r w:rsidRPr="00841E73">
        <w:rPr>
          <w:b/>
        </w:rPr>
        <w:t>Confidentiality</w:t>
      </w:r>
      <w:r w:rsidR="00FF7E44" w:rsidRPr="00782C65">
        <w:rPr>
          <w:b/>
        </w:rPr>
        <w:t>, possession</w:t>
      </w:r>
      <w:r w:rsidRPr="00782C65">
        <w:rPr>
          <w:b/>
        </w:rPr>
        <w:t>,</w:t>
      </w:r>
      <w:r w:rsidR="00FF7E44" w:rsidRPr="00782C65">
        <w:rPr>
          <w:b/>
        </w:rPr>
        <w:t xml:space="preserve"> and control: </w:t>
      </w:r>
      <w:r w:rsidRPr="00BD2616">
        <w:t xml:space="preserve">Data </w:t>
      </w:r>
      <w:r w:rsidR="00BD2616">
        <w:t xml:space="preserve">was </w:t>
      </w:r>
      <w:r w:rsidR="00BD2616" w:rsidRPr="00BD2616">
        <w:t>observed or dis</w:t>
      </w:r>
      <w:r w:rsidR="00BD2616">
        <w:t>closed to an unauthorized actor</w:t>
      </w:r>
      <w:r>
        <w:t>;</w:t>
      </w:r>
      <w:r w:rsidR="00BD2616">
        <w:t xml:space="preserve"> owner may </w:t>
      </w:r>
      <w:r w:rsidR="00BD2616" w:rsidRPr="00BD2616">
        <w:t xml:space="preserve">no longer </w:t>
      </w:r>
      <w:r w:rsidR="00BD2616">
        <w:t>have</w:t>
      </w:r>
      <w:r w:rsidR="00BD2616" w:rsidRPr="00BD2616">
        <w:t xml:space="preserve"> exclusive </w:t>
      </w:r>
      <w:r w:rsidR="00BD2616">
        <w:t>custody</w:t>
      </w:r>
      <w:r>
        <w:t>.</w:t>
      </w:r>
    </w:p>
    <w:p w14:paraId="41071032" w14:textId="1CB8169F" w:rsidR="00FF7E44" w:rsidRDefault="00A20400" w:rsidP="00FF7E44">
      <w:pPr>
        <w:pStyle w:val="ListBulleted"/>
      </w:pPr>
      <w:r w:rsidRPr="00841E73">
        <w:rPr>
          <w:b/>
        </w:rPr>
        <w:t xml:space="preserve">Integrity </w:t>
      </w:r>
      <w:r w:rsidR="00FF7E44" w:rsidRPr="00782C65">
        <w:rPr>
          <w:b/>
        </w:rPr>
        <w:t>and authenticity:</w:t>
      </w:r>
      <w:r w:rsidR="00BD2616" w:rsidRPr="00782C65">
        <w:rPr>
          <w:b/>
        </w:rPr>
        <w:t xml:space="preserve"> </w:t>
      </w:r>
      <w:r>
        <w:t xml:space="preserve">Asset </w:t>
      </w:r>
      <w:r w:rsidR="00BD2616">
        <w:t>is incomplete or changed from authorized content and function</w:t>
      </w:r>
      <w:r>
        <w:t>;</w:t>
      </w:r>
      <w:r w:rsidR="00BD2616">
        <w:t xml:space="preserve"> conforms to expected state</w:t>
      </w:r>
      <w:r>
        <w:t>.</w:t>
      </w:r>
    </w:p>
    <w:p w14:paraId="4705212F" w14:textId="77777777" w:rsidR="00FF7E44" w:rsidRDefault="00A20400" w:rsidP="00FF7E44">
      <w:pPr>
        <w:pStyle w:val="ListBulleted"/>
      </w:pPr>
      <w:r w:rsidRPr="00782C65">
        <w:rPr>
          <w:b/>
        </w:rPr>
        <w:t xml:space="preserve">Availability </w:t>
      </w:r>
      <w:r w:rsidR="00FF7E44" w:rsidRPr="00782C65">
        <w:rPr>
          <w:b/>
        </w:rPr>
        <w:t>and utility:</w:t>
      </w:r>
      <w:r w:rsidR="00BD2616" w:rsidRPr="00782C65">
        <w:rPr>
          <w:b/>
        </w:rPr>
        <w:t xml:space="preserve"> </w:t>
      </w:r>
      <w:r>
        <w:t xml:space="preserve">Asset </w:t>
      </w:r>
      <w:r w:rsidR="00BD2616">
        <w:t>is not accessible, useful</w:t>
      </w:r>
      <w:r>
        <w:t>,</w:t>
      </w:r>
      <w:r w:rsidR="00BD2616">
        <w:t xml:space="preserve"> or fit for use</w:t>
      </w:r>
      <w:r>
        <w:t>.</w:t>
      </w:r>
      <w:r w:rsidR="00BD2616">
        <w:t xml:space="preserve"> </w:t>
      </w:r>
    </w:p>
    <w:p w14:paraId="2AD6EBCE" w14:textId="219DB81E" w:rsidR="00F90CBA" w:rsidRDefault="00A20400" w:rsidP="0035327B">
      <w:pPr>
        <w:pStyle w:val="Para"/>
      </w:pPr>
      <w:r>
        <w:t>These</w:t>
      </w:r>
      <w:r w:rsidR="00187C11">
        <w:t xml:space="preserve"> categories can be quite helpful </w:t>
      </w:r>
      <w:r w:rsidR="00EA293D">
        <w:t xml:space="preserve">to the security team </w:t>
      </w:r>
      <w:r w:rsidR="00187C11">
        <w:t xml:space="preserve">in </w:t>
      </w:r>
      <w:r w:rsidR="00EA293D">
        <w:t>determining</w:t>
      </w:r>
      <w:r w:rsidR="00187C11">
        <w:t xml:space="preserve"> </w:t>
      </w:r>
      <w:r w:rsidR="00BC527C">
        <w:t>the areas to focus on.</w:t>
      </w:r>
      <w:r w:rsidR="00187C11">
        <w:t xml:space="preserve"> The Verizon Data Breach Investi</w:t>
      </w:r>
      <w:r w:rsidR="001D3D98">
        <w:t>gation report has exclusively focused only on breaches where the confidentiality attribute was affect</w:t>
      </w:r>
      <w:r w:rsidR="00EA293D">
        <w:t>ed</w:t>
      </w:r>
      <w:r w:rsidR="001D3D98">
        <w:t xml:space="preserve"> and there was a confirmed data disclosure</w:t>
      </w:r>
      <w:r w:rsidR="00F90CBA">
        <w:t>.</w:t>
      </w:r>
      <w:r w:rsidR="00EA293D">
        <w:t xml:space="preserve"> See Table 7-6</w:t>
      </w:r>
      <w:r w:rsidR="00841E73">
        <w:t xml:space="preserve"> for a look at the attribute fields</w:t>
      </w:r>
      <w:r w:rsidR="00EA293D">
        <w:t>.</w:t>
      </w:r>
    </w:p>
    <w:p w14:paraId="12210E9D" w14:textId="77777777" w:rsidR="0035327B" w:rsidRDefault="00F90CBA" w:rsidP="00F90CBA">
      <w:pPr>
        <w:pStyle w:val="TableCaption"/>
      </w:pPr>
      <w:r>
        <w:t>Table 7-6: Attribute Fields</w:t>
      </w:r>
    </w:p>
    <w:tbl>
      <w:tblPr>
        <w:tblStyle w:val="TableGrid"/>
        <w:tblW w:w="0" w:type="auto"/>
        <w:tblInd w:w="720" w:type="dxa"/>
        <w:tblLook w:val="04A0" w:firstRow="1" w:lastRow="0" w:firstColumn="1" w:lastColumn="0" w:noHBand="0" w:noVBand="1"/>
      </w:tblPr>
      <w:tblGrid>
        <w:gridCol w:w="1728"/>
        <w:gridCol w:w="1800"/>
        <w:gridCol w:w="1551"/>
        <w:gridCol w:w="3057"/>
      </w:tblGrid>
      <w:tr w:rsidR="00841E73" w:rsidRPr="00782C65" w14:paraId="3FA52C5B" w14:textId="77777777" w:rsidTr="00841E73">
        <w:tc>
          <w:tcPr>
            <w:tcW w:w="1728" w:type="dxa"/>
          </w:tcPr>
          <w:p w14:paraId="193A492C" w14:textId="77777777" w:rsidR="00841E73" w:rsidRPr="00782C65" w:rsidRDefault="00841E73" w:rsidP="006773B3">
            <w:pPr>
              <w:pStyle w:val="TableHead"/>
            </w:pPr>
            <w:r w:rsidRPr="00782C65">
              <w:t>Attribute</w:t>
            </w:r>
          </w:p>
        </w:tc>
        <w:tc>
          <w:tcPr>
            <w:tcW w:w="1800" w:type="dxa"/>
          </w:tcPr>
          <w:p w14:paraId="6C15CFEF" w14:textId="77777777" w:rsidR="00841E73" w:rsidRPr="00782C65" w:rsidRDefault="00841E73" w:rsidP="006773B3">
            <w:pPr>
              <w:pStyle w:val="TableHead"/>
              <w:rPr>
                <w:szCs w:val="22"/>
              </w:rPr>
            </w:pPr>
            <w:r w:rsidRPr="00782C65">
              <w:t>Field</w:t>
            </w:r>
          </w:p>
        </w:tc>
        <w:tc>
          <w:tcPr>
            <w:tcW w:w="1551" w:type="dxa"/>
          </w:tcPr>
          <w:p w14:paraId="1BD6F172" w14:textId="77777777" w:rsidR="00841E73" w:rsidRPr="00782C65" w:rsidRDefault="00841E73" w:rsidP="006773B3">
            <w:pPr>
              <w:pStyle w:val="TableHead"/>
              <w:rPr>
                <w:szCs w:val="22"/>
              </w:rPr>
            </w:pPr>
            <w:r w:rsidRPr="00782C65">
              <w:t>Value</w:t>
            </w:r>
          </w:p>
        </w:tc>
        <w:tc>
          <w:tcPr>
            <w:tcW w:w="3057" w:type="dxa"/>
          </w:tcPr>
          <w:p w14:paraId="1FF9725D" w14:textId="77777777" w:rsidR="00841E73" w:rsidRPr="00782C65" w:rsidRDefault="00841E73" w:rsidP="006773B3">
            <w:pPr>
              <w:pStyle w:val="TableHead"/>
              <w:rPr>
                <w:szCs w:val="22"/>
              </w:rPr>
            </w:pPr>
            <w:r w:rsidRPr="00782C65">
              <w:t>Description</w:t>
            </w:r>
          </w:p>
        </w:tc>
      </w:tr>
      <w:tr w:rsidR="00841E73" w:rsidRPr="00782C65" w14:paraId="6336E65A" w14:textId="77777777" w:rsidTr="00841E73">
        <w:tc>
          <w:tcPr>
            <w:tcW w:w="1728" w:type="dxa"/>
          </w:tcPr>
          <w:p w14:paraId="3EA37F58" w14:textId="77777777" w:rsidR="00841E73" w:rsidRPr="00782C65" w:rsidRDefault="00841E73" w:rsidP="006773B3">
            <w:pPr>
              <w:pStyle w:val="TableEntry"/>
              <w:spacing w:line="276" w:lineRule="auto"/>
              <w:rPr>
                <w:szCs w:val="22"/>
              </w:rPr>
            </w:pPr>
            <w:r w:rsidRPr="00782C65">
              <w:t>confidentiality</w:t>
            </w:r>
          </w:p>
        </w:tc>
        <w:tc>
          <w:tcPr>
            <w:tcW w:w="1800" w:type="dxa"/>
          </w:tcPr>
          <w:p w14:paraId="2159161B" w14:textId="77777777" w:rsidR="00841E73" w:rsidRPr="00782C65" w:rsidRDefault="00841E73" w:rsidP="006773B3">
            <w:pPr>
              <w:pStyle w:val="TableEntry"/>
              <w:spacing w:line="276" w:lineRule="auto"/>
            </w:pPr>
            <w:proofErr w:type="spellStart"/>
            <w:r w:rsidRPr="00782C65">
              <w:t>data_disclosure</w:t>
            </w:r>
            <w:proofErr w:type="spellEnd"/>
          </w:p>
        </w:tc>
        <w:tc>
          <w:tcPr>
            <w:tcW w:w="1551" w:type="dxa"/>
          </w:tcPr>
          <w:p w14:paraId="71B1DA0E" w14:textId="77777777" w:rsidR="00841E73" w:rsidRPr="00782C65" w:rsidRDefault="00841E73" w:rsidP="006773B3">
            <w:pPr>
              <w:pStyle w:val="TableEntry"/>
              <w:spacing w:line="276" w:lineRule="auto"/>
            </w:pPr>
            <w:r w:rsidRPr="00782C65">
              <w:t>factor</w:t>
            </w:r>
          </w:p>
        </w:tc>
        <w:tc>
          <w:tcPr>
            <w:tcW w:w="3057" w:type="dxa"/>
          </w:tcPr>
          <w:p w14:paraId="4F073988" w14:textId="77777777" w:rsidR="00841E73" w:rsidRPr="00782C65" w:rsidRDefault="00841E73" w:rsidP="006773B3">
            <w:pPr>
              <w:pStyle w:val="TableEntry"/>
              <w:spacing w:line="276" w:lineRule="auto"/>
            </w:pPr>
            <w:r w:rsidRPr="00782C65">
              <w:t xml:space="preserve">Status of confidentiality breach </w:t>
            </w:r>
          </w:p>
        </w:tc>
      </w:tr>
      <w:tr w:rsidR="00841E73" w:rsidRPr="00782C65" w14:paraId="04BE23C2" w14:textId="77777777" w:rsidTr="00841E73">
        <w:tc>
          <w:tcPr>
            <w:tcW w:w="1728" w:type="dxa"/>
          </w:tcPr>
          <w:p w14:paraId="4C3003A1" w14:textId="77777777" w:rsidR="00841E73" w:rsidRPr="00782C65" w:rsidRDefault="00841E73" w:rsidP="006773B3">
            <w:pPr>
              <w:pStyle w:val="TableEntry"/>
              <w:spacing w:line="276" w:lineRule="auto"/>
              <w:rPr>
                <w:szCs w:val="22"/>
              </w:rPr>
            </w:pPr>
          </w:p>
        </w:tc>
        <w:tc>
          <w:tcPr>
            <w:tcW w:w="1800" w:type="dxa"/>
          </w:tcPr>
          <w:p w14:paraId="690817C5" w14:textId="77777777" w:rsidR="00841E73" w:rsidRPr="00782C65" w:rsidRDefault="00841E73" w:rsidP="006773B3">
            <w:pPr>
              <w:pStyle w:val="TableEntry"/>
              <w:spacing w:line="276" w:lineRule="auto"/>
            </w:pPr>
            <w:proofErr w:type="spellStart"/>
            <w:r w:rsidRPr="00782C65">
              <w:t>data_total</w:t>
            </w:r>
            <w:proofErr w:type="spellEnd"/>
          </w:p>
        </w:tc>
        <w:tc>
          <w:tcPr>
            <w:tcW w:w="1551" w:type="dxa"/>
          </w:tcPr>
          <w:p w14:paraId="7684CA10" w14:textId="77777777" w:rsidR="00841E73" w:rsidRPr="00782C65" w:rsidRDefault="00841E73" w:rsidP="006773B3">
            <w:pPr>
              <w:pStyle w:val="TableEntry"/>
              <w:spacing w:line="276" w:lineRule="auto"/>
            </w:pPr>
            <w:r w:rsidRPr="00782C65">
              <w:t>integer</w:t>
            </w:r>
          </w:p>
        </w:tc>
        <w:tc>
          <w:tcPr>
            <w:tcW w:w="3057" w:type="dxa"/>
          </w:tcPr>
          <w:p w14:paraId="5F48BE6C" w14:textId="77777777" w:rsidR="00841E73" w:rsidRPr="00782C65" w:rsidRDefault="00841E73" w:rsidP="006773B3">
            <w:pPr>
              <w:pStyle w:val="TableEntry"/>
              <w:spacing w:line="276" w:lineRule="auto"/>
            </w:pPr>
            <w:r w:rsidRPr="00782C65">
              <w:t>Number of records (see below)</w:t>
            </w:r>
          </w:p>
        </w:tc>
      </w:tr>
      <w:tr w:rsidR="00841E73" w:rsidRPr="00782C65" w14:paraId="748BFFC5" w14:textId="77777777" w:rsidTr="00841E73">
        <w:tc>
          <w:tcPr>
            <w:tcW w:w="1728" w:type="dxa"/>
          </w:tcPr>
          <w:p w14:paraId="0D6E79E2" w14:textId="77777777" w:rsidR="00841E73" w:rsidRPr="00782C65" w:rsidRDefault="00841E73" w:rsidP="006773B3">
            <w:pPr>
              <w:pStyle w:val="TableEntry"/>
              <w:spacing w:line="276" w:lineRule="auto"/>
              <w:rPr>
                <w:szCs w:val="22"/>
              </w:rPr>
            </w:pPr>
          </w:p>
        </w:tc>
        <w:tc>
          <w:tcPr>
            <w:tcW w:w="1800" w:type="dxa"/>
          </w:tcPr>
          <w:p w14:paraId="6246939D" w14:textId="77777777" w:rsidR="00841E73" w:rsidRPr="00782C65" w:rsidRDefault="00841E73" w:rsidP="006773B3">
            <w:pPr>
              <w:pStyle w:val="TableEntry"/>
              <w:spacing w:line="276" w:lineRule="auto"/>
            </w:pPr>
            <w:proofErr w:type="spellStart"/>
            <w:r w:rsidRPr="00782C65">
              <w:t>data.variety</w:t>
            </w:r>
            <w:proofErr w:type="spellEnd"/>
          </w:p>
        </w:tc>
        <w:tc>
          <w:tcPr>
            <w:tcW w:w="1551" w:type="dxa"/>
          </w:tcPr>
          <w:p w14:paraId="4899D6EF" w14:textId="77777777" w:rsidR="00841E73" w:rsidRPr="00782C65" w:rsidRDefault="00841E73" w:rsidP="006773B3">
            <w:pPr>
              <w:pStyle w:val="TableEntry"/>
              <w:spacing w:line="276" w:lineRule="auto"/>
            </w:pPr>
            <w:r w:rsidRPr="00782C65">
              <w:t>factor</w:t>
            </w:r>
          </w:p>
        </w:tc>
        <w:tc>
          <w:tcPr>
            <w:tcW w:w="3057" w:type="dxa"/>
          </w:tcPr>
          <w:p w14:paraId="50D7740D" w14:textId="77777777" w:rsidR="00841E73" w:rsidRPr="00782C65" w:rsidRDefault="00841E73" w:rsidP="006773B3">
            <w:pPr>
              <w:pStyle w:val="TableEntry"/>
              <w:spacing w:line="276" w:lineRule="auto"/>
            </w:pPr>
            <w:r w:rsidRPr="00782C65">
              <w:t>Type of data disclosed</w:t>
            </w:r>
          </w:p>
        </w:tc>
      </w:tr>
      <w:tr w:rsidR="00841E73" w:rsidRPr="00782C65" w14:paraId="05D6C888" w14:textId="77777777" w:rsidTr="00841E73">
        <w:tc>
          <w:tcPr>
            <w:tcW w:w="1728" w:type="dxa"/>
          </w:tcPr>
          <w:p w14:paraId="39E01BBB" w14:textId="77777777" w:rsidR="00841E73" w:rsidRPr="00782C65" w:rsidRDefault="00841E73" w:rsidP="006773B3">
            <w:pPr>
              <w:pStyle w:val="TableEntry"/>
              <w:spacing w:line="276" w:lineRule="auto"/>
              <w:rPr>
                <w:szCs w:val="22"/>
              </w:rPr>
            </w:pPr>
          </w:p>
        </w:tc>
        <w:tc>
          <w:tcPr>
            <w:tcW w:w="1800" w:type="dxa"/>
          </w:tcPr>
          <w:p w14:paraId="6594B5D0" w14:textId="77777777" w:rsidR="00841E73" w:rsidRPr="00782C65" w:rsidRDefault="00841E73" w:rsidP="006773B3">
            <w:pPr>
              <w:pStyle w:val="TableEntry"/>
              <w:spacing w:line="276" w:lineRule="auto"/>
            </w:pPr>
            <w:proofErr w:type="spellStart"/>
            <w:r w:rsidRPr="00782C65">
              <w:t>data.amount</w:t>
            </w:r>
            <w:proofErr w:type="spellEnd"/>
          </w:p>
        </w:tc>
        <w:tc>
          <w:tcPr>
            <w:tcW w:w="1551" w:type="dxa"/>
          </w:tcPr>
          <w:p w14:paraId="150FE773" w14:textId="77777777" w:rsidR="00841E73" w:rsidRPr="00782C65" w:rsidRDefault="00841E73" w:rsidP="006773B3">
            <w:pPr>
              <w:pStyle w:val="TableEntry"/>
              <w:spacing w:line="276" w:lineRule="auto"/>
            </w:pPr>
            <w:r w:rsidRPr="00782C65">
              <w:t>integer</w:t>
            </w:r>
          </w:p>
        </w:tc>
        <w:tc>
          <w:tcPr>
            <w:tcW w:w="3057" w:type="dxa"/>
          </w:tcPr>
          <w:p w14:paraId="1E2ED60F" w14:textId="77777777" w:rsidR="00841E73" w:rsidRPr="00782C65" w:rsidRDefault="00841E73" w:rsidP="006773B3">
            <w:pPr>
              <w:pStyle w:val="TableEntry"/>
              <w:spacing w:line="276" w:lineRule="auto"/>
            </w:pPr>
            <w:r w:rsidRPr="00782C65">
              <w:t>Number of records</w:t>
            </w:r>
          </w:p>
        </w:tc>
      </w:tr>
      <w:tr w:rsidR="00841E73" w:rsidRPr="00782C65" w14:paraId="72F61FF1" w14:textId="77777777" w:rsidTr="00841E73">
        <w:tc>
          <w:tcPr>
            <w:tcW w:w="1728" w:type="dxa"/>
          </w:tcPr>
          <w:p w14:paraId="1BD7BD09" w14:textId="77777777" w:rsidR="00841E73" w:rsidRPr="00782C65" w:rsidRDefault="00841E73" w:rsidP="006773B3">
            <w:pPr>
              <w:pStyle w:val="TableEntry"/>
              <w:spacing w:line="276" w:lineRule="auto"/>
              <w:rPr>
                <w:szCs w:val="22"/>
              </w:rPr>
            </w:pPr>
          </w:p>
        </w:tc>
        <w:tc>
          <w:tcPr>
            <w:tcW w:w="1800" w:type="dxa"/>
          </w:tcPr>
          <w:p w14:paraId="3E7BBB84" w14:textId="77777777" w:rsidR="00841E73" w:rsidRPr="00782C65" w:rsidRDefault="00841E73" w:rsidP="006773B3">
            <w:pPr>
              <w:pStyle w:val="TableEntry"/>
              <w:spacing w:line="276" w:lineRule="auto"/>
            </w:pPr>
            <w:r w:rsidRPr="00782C65">
              <w:t>state</w:t>
            </w:r>
          </w:p>
        </w:tc>
        <w:tc>
          <w:tcPr>
            <w:tcW w:w="1551" w:type="dxa"/>
          </w:tcPr>
          <w:p w14:paraId="2BD5881A" w14:textId="77777777" w:rsidR="00841E73" w:rsidRPr="00782C65" w:rsidRDefault="00841E73" w:rsidP="006773B3">
            <w:pPr>
              <w:pStyle w:val="TableEntry"/>
              <w:spacing w:line="276" w:lineRule="auto"/>
            </w:pPr>
            <w:r w:rsidRPr="00782C65">
              <w:t>factor</w:t>
            </w:r>
          </w:p>
        </w:tc>
        <w:tc>
          <w:tcPr>
            <w:tcW w:w="3057" w:type="dxa"/>
          </w:tcPr>
          <w:p w14:paraId="39D31C6C" w14:textId="77777777" w:rsidR="00841E73" w:rsidRPr="00782C65" w:rsidRDefault="00841E73" w:rsidP="006773B3">
            <w:pPr>
              <w:pStyle w:val="TableEntry"/>
              <w:spacing w:line="276" w:lineRule="auto"/>
            </w:pPr>
            <w:r w:rsidRPr="00782C65">
              <w:t>State of data when disclosed</w:t>
            </w:r>
          </w:p>
        </w:tc>
      </w:tr>
      <w:tr w:rsidR="00841E73" w:rsidRPr="00782C65" w14:paraId="3F89580E" w14:textId="77777777" w:rsidTr="00841E73">
        <w:tc>
          <w:tcPr>
            <w:tcW w:w="1728" w:type="dxa"/>
          </w:tcPr>
          <w:p w14:paraId="6734500B" w14:textId="77777777" w:rsidR="00841E73" w:rsidRPr="00782C65" w:rsidRDefault="00841E73" w:rsidP="006773B3">
            <w:pPr>
              <w:pStyle w:val="TableEntry"/>
              <w:spacing w:line="276" w:lineRule="auto"/>
            </w:pPr>
            <w:r w:rsidRPr="00782C65">
              <w:t>integrity</w:t>
            </w:r>
          </w:p>
        </w:tc>
        <w:tc>
          <w:tcPr>
            <w:tcW w:w="1800" w:type="dxa"/>
          </w:tcPr>
          <w:p w14:paraId="5CEF9AA0" w14:textId="77777777" w:rsidR="00841E73" w:rsidRPr="00782C65" w:rsidRDefault="00841E73" w:rsidP="006773B3">
            <w:pPr>
              <w:pStyle w:val="TableEntry"/>
              <w:spacing w:line="276" w:lineRule="auto"/>
            </w:pPr>
            <w:r w:rsidRPr="00782C65">
              <w:t>variety</w:t>
            </w:r>
          </w:p>
        </w:tc>
        <w:tc>
          <w:tcPr>
            <w:tcW w:w="1551" w:type="dxa"/>
          </w:tcPr>
          <w:p w14:paraId="6F0BC3CA" w14:textId="77777777" w:rsidR="00841E73" w:rsidRPr="00782C65" w:rsidRDefault="00841E73" w:rsidP="006773B3">
            <w:pPr>
              <w:pStyle w:val="TableEntry"/>
              <w:spacing w:line="276" w:lineRule="auto"/>
            </w:pPr>
            <w:r w:rsidRPr="00782C65">
              <w:t>factor</w:t>
            </w:r>
          </w:p>
        </w:tc>
        <w:tc>
          <w:tcPr>
            <w:tcW w:w="3057" w:type="dxa"/>
          </w:tcPr>
          <w:p w14:paraId="31630A27" w14:textId="77777777" w:rsidR="00841E73" w:rsidRPr="00782C65" w:rsidRDefault="00841E73" w:rsidP="006773B3">
            <w:pPr>
              <w:pStyle w:val="TableEntry"/>
              <w:spacing w:line="276" w:lineRule="auto"/>
            </w:pPr>
            <w:r w:rsidRPr="00782C65">
              <w:t>Nature of effect</w:t>
            </w:r>
          </w:p>
        </w:tc>
      </w:tr>
      <w:tr w:rsidR="00841E73" w:rsidRPr="00782C65" w14:paraId="6A1E4FCD" w14:textId="77777777" w:rsidTr="00841E73">
        <w:tc>
          <w:tcPr>
            <w:tcW w:w="1728" w:type="dxa"/>
          </w:tcPr>
          <w:p w14:paraId="1303DB6B" w14:textId="77777777" w:rsidR="00841E73" w:rsidRPr="00782C65" w:rsidRDefault="00841E73" w:rsidP="006773B3">
            <w:pPr>
              <w:pStyle w:val="TableEntry"/>
              <w:spacing w:line="276" w:lineRule="auto"/>
            </w:pPr>
            <w:r w:rsidRPr="00782C65">
              <w:t>availability</w:t>
            </w:r>
          </w:p>
        </w:tc>
        <w:tc>
          <w:tcPr>
            <w:tcW w:w="1800" w:type="dxa"/>
          </w:tcPr>
          <w:p w14:paraId="1605528B" w14:textId="77777777" w:rsidR="00841E73" w:rsidRPr="00782C65" w:rsidRDefault="00841E73" w:rsidP="006773B3">
            <w:pPr>
              <w:pStyle w:val="TableEntry"/>
              <w:spacing w:line="276" w:lineRule="auto"/>
            </w:pPr>
            <w:r w:rsidRPr="00782C65">
              <w:t>variety</w:t>
            </w:r>
          </w:p>
        </w:tc>
        <w:tc>
          <w:tcPr>
            <w:tcW w:w="1551" w:type="dxa"/>
          </w:tcPr>
          <w:p w14:paraId="653C5A96" w14:textId="77777777" w:rsidR="00841E73" w:rsidRPr="00782C65" w:rsidRDefault="00841E73" w:rsidP="006773B3">
            <w:pPr>
              <w:pStyle w:val="TableEntry"/>
              <w:spacing w:line="276" w:lineRule="auto"/>
            </w:pPr>
            <w:r w:rsidRPr="00782C65">
              <w:t>factor</w:t>
            </w:r>
          </w:p>
        </w:tc>
        <w:tc>
          <w:tcPr>
            <w:tcW w:w="3057" w:type="dxa"/>
          </w:tcPr>
          <w:p w14:paraId="576C2041" w14:textId="77777777" w:rsidR="00841E73" w:rsidRPr="00782C65" w:rsidRDefault="00841E73" w:rsidP="006773B3">
            <w:pPr>
              <w:pStyle w:val="TableEntry"/>
              <w:spacing w:line="276" w:lineRule="auto"/>
            </w:pPr>
            <w:r w:rsidRPr="00782C65">
              <w:t>Nature of effect</w:t>
            </w:r>
          </w:p>
        </w:tc>
      </w:tr>
      <w:tr w:rsidR="00841E73" w:rsidRPr="00782C65" w14:paraId="5AB96BFD" w14:textId="77777777" w:rsidTr="00841E73">
        <w:tc>
          <w:tcPr>
            <w:tcW w:w="1728" w:type="dxa"/>
          </w:tcPr>
          <w:p w14:paraId="27E864C9" w14:textId="77777777" w:rsidR="00841E73" w:rsidRPr="00782C65" w:rsidRDefault="00841E73" w:rsidP="006773B3">
            <w:pPr>
              <w:pStyle w:val="TableEntry"/>
              <w:spacing w:line="276" w:lineRule="auto"/>
              <w:rPr>
                <w:szCs w:val="22"/>
              </w:rPr>
            </w:pPr>
          </w:p>
        </w:tc>
        <w:tc>
          <w:tcPr>
            <w:tcW w:w="1800" w:type="dxa"/>
          </w:tcPr>
          <w:p w14:paraId="196F296C" w14:textId="77777777" w:rsidR="00841E73" w:rsidRPr="00782C65" w:rsidRDefault="00841E73" w:rsidP="006773B3">
            <w:pPr>
              <w:pStyle w:val="TableEntry"/>
              <w:spacing w:line="276" w:lineRule="auto"/>
            </w:pPr>
            <w:r w:rsidRPr="00782C65">
              <w:t>duration</w:t>
            </w:r>
          </w:p>
        </w:tc>
        <w:tc>
          <w:tcPr>
            <w:tcW w:w="1551" w:type="dxa"/>
          </w:tcPr>
          <w:p w14:paraId="5894C2C4" w14:textId="77777777" w:rsidR="00841E73" w:rsidRPr="00782C65" w:rsidRDefault="00841E73" w:rsidP="006773B3">
            <w:pPr>
              <w:pStyle w:val="TableEntry"/>
              <w:spacing w:line="276" w:lineRule="auto"/>
            </w:pPr>
            <w:r w:rsidRPr="00782C65">
              <w:t>time range</w:t>
            </w:r>
          </w:p>
        </w:tc>
        <w:tc>
          <w:tcPr>
            <w:tcW w:w="3057" w:type="dxa"/>
          </w:tcPr>
          <w:p w14:paraId="5E00AB53" w14:textId="77777777" w:rsidR="00841E73" w:rsidRPr="00782C65" w:rsidRDefault="00841E73" w:rsidP="006773B3">
            <w:pPr>
              <w:pStyle w:val="TableEntry"/>
              <w:spacing w:line="276" w:lineRule="auto"/>
            </w:pPr>
            <w:r w:rsidRPr="00782C65">
              <w:t>Duration of availability/utility loss</w:t>
            </w:r>
          </w:p>
        </w:tc>
      </w:tr>
    </w:tbl>
    <w:p w14:paraId="1670A4C6" w14:textId="7D3F9DA9" w:rsidR="001D3D98" w:rsidRDefault="00BC527C" w:rsidP="0035327B">
      <w:pPr>
        <w:pStyle w:val="Para"/>
      </w:pPr>
      <w:r>
        <w:t xml:space="preserve">There is a new field type </w:t>
      </w:r>
      <w:r w:rsidR="0059154A">
        <w:t>called</w:t>
      </w:r>
      <w:r>
        <w:t xml:space="preserve"> </w:t>
      </w:r>
      <w:r w:rsidRPr="00782C65">
        <w:rPr>
          <w:rStyle w:val="InlineCode"/>
        </w:rPr>
        <w:t>time range</w:t>
      </w:r>
      <w:r w:rsidR="0059154A" w:rsidRPr="0059154A">
        <w:t>,</w:t>
      </w:r>
      <w:r>
        <w:t xml:space="preserve"> which is actually two fields, a “unit” of time and a “value” for that unit of time</w:t>
      </w:r>
      <w:r w:rsidR="00EA465B">
        <w:t xml:space="preserve">. </w:t>
      </w:r>
      <w:r>
        <w:t xml:space="preserve">The unit has </w:t>
      </w:r>
      <w:r w:rsidR="0059154A">
        <w:t xml:space="preserve">basic </w:t>
      </w:r>
      <w:r>
        <w:t>measurements of time: seconds, minutes, hours, days, weeks, months</w:t>
      </w:r>
      <w:r w:rsidR="0059154A">
        <w:t>,</w:t>
      </w:r>
      <w:r>
        <w:t xml:space="preserve"> and years</w:t>
      </w:r>
      <w:r w:rsidR="00EA465B">
        <w:t xml:space="preserve">. </w:t>
      </w:r>
      <w:r>
        <w:t xml:space="preserve">The value represents how many of those, </w:t>
      </w:r>
      <w:r w:rsidR="0059154A">
        <w:t xml:space="preserve">such as </w:t>
      </w:r>
      <w:r w:rsidR="00841E73">
        <w:t>3</w:t>
      </w:r>
      <w:r>
        <w:t xml:space="preserve"> weeks or </w:t>
      </w:r>
      <w:r w:rsidR="00841E73">
        <w:t>6</w:t>
      </w:r>
      <w:r>
        <w:t xml:space="preserve"> months</w:t>
      </w:r>
      <w:r w:rsidR="00EA465B">
        <w:t xml:space="preserve">. </w:t>
      </w:r>
      <w:r w:rsidR="00CA201F">
        <w:t xml:space="preserve">VERIS tried to support specific date/time fields instead of time ranges but found specific date/time was either time consuming or just </w:t>
      </w:r>
      <w:r w:rsidR="00CA201F">
        <w:lastRenderedPageBreak/>
        <w:t xml:space="preserve">impossible. However, VERIS analysts found knowing whether a range was days versus weeks was obvious even if a specific range was not known. </w:t>
      </w:r>
      <w:r w:rsidR="0059154A">
        <w:t>For</w:t>
      </w:r>
      <w:r>
        <w:t xml:space="preserve"> example, </w:t>
      </w:r>
      <w:r w:rsidR="0059154A">
        <w:t xml:space="preserve">analysts </w:t>
      </w:r>
      <w:r>
        <w:t>m</w:t>
      </w:r>
      <w:r w:rsidR="0059154A">
        <w:t>ight</w:t>
      </w:r>
      <w:r>
        <w:t xml:space="preserve"> know that the ser</w:t>
      </w:r>
      <w:r w:rsidR="00F31CEB">
        <w:t xml:space="preserve">ver went offline during the DDoS attack, </w:t>
      </w:r>
      <w:r w:rsidR="001F4712">
        <w:t>and that it was dow</w:t>
      </w:r>
      <w:r w:rsidR="0059154A">
        <w:t xml:space="preserve">n </w:t>
      </w:r>
      <w:r w:rsidR="001F4712">
        <w:t xml:space="preserve">for </w:t>
      </w:r>
      <w:r w:rsidR="00F31CEB">
        <w:t xml:space="preserve">more than 60 minutes </w:t>
      </w:r>
      <w:r w:rsidR="001F4712">
        <w:t>but</w:t>
      </w:r>
      <w:r w:rsidR="00F31CEB">
        <w:t xml:space="preserve"> not a full day</w:t>
      </w:r>
      <w:r w:rsidR="00EA465B">
        <w:t>.</w:t>
      </w:r>
      <w:r w:rsidR="00CA201F">
        <w:t xml:space="preserve"> Tracking down the specific times may be difficult, but i</w:t>
      </w:r>
      <w:r w:rsidR="00F31CEB">
        <w:t xml:space="preserve">n that case, </w:t>
      </w:r>
      <w:r w:rsidR="001F4712">
        <w:t xml:space="preserve">you </w:t>
      </w:r>
      <w:r w:rsidR="00F31CEB">
        <w:t>would see “hours” in the unit, and if the specific number of hours is known</w:t>
      </w:r>
      <w:r w:rsidR="001F4712">
        <w:t>,</w:t>
      </w:r>
      <w:r w:rsidR="00F31CEB">
        <w:t xml:space="preserve"> </w:t>
      </w:r>
      <w:r w:rsidR="001F4712">
        <w:t>you</w:t>
      </w:r>
      <w:r w:rsidR="00F31CEB">
        <w:t>’d see a value</w:t>
      </w:r>
      <w:r w:rsidR="001F4712">
        <w:t>.</w:t>
      </w:r>
      <w:r w:rsidR="00F31CEB">
        <w:t xml:space="preserve"> </w:t>
      </w:r>
      <w:r w:rsidR="001F4712">
        <w:t>O</w:t>
      </w:r>
      <w:r w:rsidR="00F31CEB">
        <w:t>therwise</w:t>
      </w:r>
      <w:r w:rsidR="001F4712">
        <w:t>,</w:t>
      </w:r>
      <w:r w:rsidR="00F31CEB">
        <w:t xml:space="preserve"> </w:t>
      </w:r>
      <w:r w:rsidR="001F4712">
        <w:t>it’s</w:t>
      </w:r>
      <w:r w:rsidR="00F31CEB">
        <w:t xml:space="preserve"> blank if the precision is unknown.</w:t>
      </w:r>
    </w:p>
    <w:p w14:paraId="6B1940AB" w14:textId="55374A3C" w:rsidR="00F31CEB" w:rsidRDefault="00F31CEB" w:rsidP="00F31CEB">
      <w:pPr>
        <w:pStyle w:val="FeatureType"/>
      </w:pPr>
      <w:proofErr w:type="gramStart"/>
      <w:r>
        <w:t>type</w:t>
      </w:r>
      <w:proofErr w:type="gramEnd"/>
      <w:r>
        <w:t>="</w:t>
      </w:r>
      <w:r w:rsidR="00307468">
        <w:t>general</w:t>
      </w:r>
      <w:r>
        <w:t>"</w:t>
      </w:r>
    </w:p>
    <w:p w14:paraId="42D2DED3" w14:textId="4527BBE2" w:rsidR="00F31CEB" w:rsidRDefault="00F31CEB" w:rsidP="00F31CEB">
      <w:pPr>
        <w:pStyle w:val="FeatureTitle"/>
      </w:pPr>
      <w:r>
        <w:t xml:space="preserve">Counting </w:t>
      </w:r>
      <w:r w:rsidR="00307468">
        <w:t>R</w:t>
      </w:r>
      <w:r>
        <w:t>ecords</w:t>
      </w:r>
    </w:p>
    <w:p w14:paraId="2EBB247D" w14:textId="3BBFB788" w:rsidR="00EC782B" w:rsidRDefault="00F31CEB" w:rsidP="00F31CEB">
      <w:pPr>
        <w:pStyle w:val="FeaturePara"/>
      </w:pPr>
      <w:r>
        <w:t xml:space="preserve">One of the more common pieces of information </w:t>
      </w:r>
      <w:r w:rsidR="00A82E7B">
        <w:t>disclosed</w:t>
      </w:r>
      <w:r w:rsidR="00CD06C1">
        <w:t xml:space="preserve"> </w:t>
      </w:r>
      <w:r>
        <w:t>in publicly disclosed breaches is the number of records</w:t>
      </w:r>
      <w:r w:rsidR="00CD06C1">
        <w:t xml:space="preserve"> affected</w:t>
      </w:r>
      <w:r w:rsidR="00EA465B">
        <w:t xml:space="preserve">. </w:t>
      </w:r>
      <w:r>
        <w:t>Perhaps reporters and the general public demand this</w:t>
      </w:r>
      <w:r w:rsidR="0001201E">
        <w:t>,</w:t>
      </w:r>
      <w:r>
        <w:t xml:space="preserve"> and the victims are forced to provide a number, even if it’s all the records in </w:t>
      </w:r>
      <w:r w:rsidR="00CA201F">
        <w:t xml:space="preserve">a </w:t>
      </w:r>
      <w:r>
        <w:t>database</w:t>
      </w:r>
      <w:r w:rsidR="00EA465B">
        <w:t xml:space="preserve">. </w:t>
      </w:r>
      <w:r>
        <w:t xml:space="preserve">Records can be relatively easy to count when the data </w:t>
      </w:r>
      <w:r w:rsidR="00CD06C1">
        <w:t>is</w:t>
      </w:r>
      <w:r>
        <w:t xml:space="preserve"> obvious</w:t>
      </w:r>
      <w:r w:rsidR="00CD06C1">
        <w:t>ly</w:t>
      </w:r>
      <w:r>
        <w:t xml:space="preserve"> separat</w:t>
      </w:r>
      <w:r w:rsidR="00CD06C1">
        <w:t>ed</w:t>
      </w:r>
      <w:r w:rsidR="00EA465B">
        <w:t xml:space="preserve">. </w:t>
      </w:r>
      <w:r>
        <w:t>Payment (credit) cards, identities</w:t>
      </w:r>
      <w:r w:rsidR="00CD06C1">
        <w:t>,</w:t>
      </w:r>
      <w:r>
        <w:t xml:space="preserve"> </w:t>
      </w:r>
      <w:r w:rsidR="00CD06C1">
        <w:t>and</w:t>
      </w:r>
      <w:r>
        <w:t xml:space="preserve"> medical records</w:t>
      </w:r>
      <w:r w:rsidR="00EC782B">
        <w:t xml:space="preserve"> are </w:t>
      </w:r>
      <w:r w:rsidR="00CD06C1">
        <w:t xml:space="preserve">all </w:t>
      </w:r>
      <w:r w:rsidR="00EC782B">
        <w:t>quite clear in their separation and lend themselves to being counted</w:t>
      </w:r>
      <w:r>
        <w:t xml:space="preserve">. But when </w:t>
      </w:r>
      <w:r w:rsidR="00CD06C1">
        <w:t xml:space="preserve">you </w:t>
      </w:r>
      <w:r>
        <w:t xml:space="preserve">get into more complex types like classified </w:t>
      </w:r>
      <w:r w:rsidR="00EC782B">
        <w:t>information</w:t>
      </w:r>
      <w:r>
        <w:t xml:space="preserve"> or trade secrets, the </w:t>
      </w:r>
      <w:r w:rsidR="00CD06C1">
        <w:t>cap</w:t>
      </w:r>
      <w:r>
        <w:t xml:space="preserve">ability to count records becomes </w:t>
      </w:r>
      <w:r w:rsidR="00CD06C1">
        <w:t>more difficult</w:t>
      </w:r>
      <w:r w:rsidR="00EA465B">
        <w:t xml:space="preserve">. </w:t>
      </w:r>
      <w:r w:rsidR="00EC782B">
        <w:t>Perhaps the number</w:t>
      </w:r>
      <w:r>
        <w:t xml:space="preserve"> of </w:t>
      </w:r>
      <w:r w:rsidR="00EC782B">
        <w:t xml:space="preserve">physical </w:t>
      </w:r>
      <w:r>
        <w:t xml:space="preserve">documents could be used, </w:t>
      </w:r>
      <w:r w:rsidR="00EC782B">
        <w:t xml:space="preserve">or </w:t>
      </w:r>
      <w:r w:rsidR="00CD06C1">
        <w:t xml:space="preserve">the </w:t>
      </w:r>
      <w:r w:rsidR="00C60313">
        <w:t xml:space="preserve">number of files disclosed, but </w:t>
      </w:r>
      <w:r w:rsidR="00EC782B">
        <w:t>oftentimes it’s difficult to count them</w:t>
      </w:r>
      <w:r w:rsidR="00EA465B">
        <w:t xml:space="preserve">. </w:t>
      </w:r>
      <w:r w:rsidR="00EC782B">
        <w:t xml:space="preserve">Overall, </w:t>
      </w:r>
      <w:r>
        <w:t xml:space="preserve">analysts struggle to record a precise number </w:t>
      </w:r>
      <w:r w:rsidR="00EC782B">
        <w:t>for the data varieties of classified or internal information and trade secrets</w:t>
      </w:r>
      <w:r w:rsidR="00CD06C1">
        <w:t>.</w:t>
      </w:r>
      <w:r w:rsidR="00EC782B">
        <w:t xml:space="preserve"> </w:t>
      </w:r>
      <w:r w:rsidR="00CD06C1">
        <w:t>You</w:t>
      </w:r>
      <w:r w:rsidR="00EC782B">
        <w:t xml:space="preserve"> will have to account for that in the analys</w:t>
      </w:r>
      <w:r w:rsidR="00CD06C1">
        <w:t>e</w:t>
      </w:r>
      <w:r w:rsidR="00EC782B">
        <w:t>s and visualizations.</w:t>
      </w:r>
    </w:p>
    <w:p w14:paraId="58459B0E" w14:textId="77777777" w:rsidR="0035327B" w:rsidRDefault="0035327B" w:rsidP="00782C65">
      <w:pPr>
        <w:pStyle w:val="H2"/>
      </w:pPr>
      <w:r>
        <w:t>Discovery/Response</w:t>
      </w:r>
    </w:p>
    <w:p w14:paraId="015A5449" w14:textId="13ED9393" w:rsidR="00534868" w:rsidRDefault="006A0727" w:rsidP="00EC782B">
      <w:pPr>
        <w:pStyle w:val="Para"/>
      </w:pPr>
      <w:r>
        <w:t>You</w:t>
      </w:r>
      <w:r w:rsidR="00085C54">
        <w:t xml:space="preserve"> just saw </w:t>
      </w:r>
      <w:r>
        <w:t>y</w:t>
      </w:r>
      <w:r w:rsidR="00085C54">
        <w:t xml:space="preserve">our first time range in the availability attribute and </w:t>
      </w:r>
      <w:r>
        <w:t>you</w:t>
      </w:r>
      <w:r w:rsidR="00085C54">
        <w:t>’ll see that a lot more in this section for the timeline data</w:t>
      </w:r>
      <w:r w:rsidR="00EA465B">
        <w:t xml:space="preserve">. </w:t>
      </w:r>
      <w:r w:rsidR="009949E2">
        <w:t xml:space="preserve">Some of these fields are not in a section </w:t>
      </w:r>
      <w:r w:rsidR="0001201E">
        <w:t xml:space="preserve">as you saw in </w:t>
      </w:r>
      <w:r w:rsidR="009949E2">
        <w:t xml:space="preserve">the previous four </w:t>
      </w:r>
      <w:r w:rsidR="0001201E">
        <w:t xml:space="preserve">VERIS </w:t>
      </w:r>
      <w:r w:rsidR="009949E2">
        <w:t>sections, but the timeline does have its own section</w:t>
      </w:r>
      <w:r w:rsidR="00534868">
        <w:t>.</w:t>
      </w:r>
      <w:r>
        <w:t xml:space="preserve"> See Table 7-7.</w:t>
      </w:r>
    </w:p>
    <w:p w14:paraId="01603317" w14:textId="77777777" w:rsidR="00EC782B" w:rsidRDefault="00534868" w:rsidP="00534868">
      <w:pPr>
        <w:pStyle w:val="TableCaption"/>
      </w:pPr>
      <w:r>
        <w:t>Table 7-7: Discovery and Response Fields</w:t>
      </w:r>
    </w:p>
    <w:tbl>
      <w:tblPr>
        <w:tblStyle w:val="TableGrid"/>
        <w:tblW w:w="0" w:type="auto"/>
        <w:tblInd w:w="720" w:type="dxa"/>
        <w:tblLook w:val="04A0" w:firstRow="1" w:lastRow="0" w:firstColumn="1" w:lastColumn="0" w:noHBand="0" w:noVBand="1"/>
      </w:tblPr>
      <w:tblGrid>
        <w:gridCol w:w="1188"/>
        <w:gridCol w:w="2400"/>
        <w:gridCol w:w="1277"/>
        <w:gridCol w:w="3271"/>
      </w:tblGrid>
      <w:tr w:rsidR="0001201E" w:rsidRPr="00782C65" w14:paraId="3D281DBD" w14:textId="77777777" w:rsidTr="0001201E">
        <w:tc>
          <w:tcPr>
            <w:tcW w:w="1188" w:type="dxa"/>
          </w:tcPr>
          <w:p w14:paraId="6294A02B" w14:textId="77777777" w:rsidR="0001201E" w:rsidRPr="00782C65" w:rsidRDefault="0001201E" w:rsidP="006773B3">
            <w:pPr>
              <w:pStyle w:val="TableHead"/>
            </w:pPr>
            <w:r w:rsidRPr="00782C65">
              <w:t>Section</w:t>
            </w:r>
          </w:p>
        </w:tc>
        <w:tc>
          <w:tcPr>
            <w:tcW w:w="2400" w:type="dxa"/>
          </w:tcPr>
          <w:p w14:paraId="7AD17A67" w14:textId="77777777" w:rsidR="0001201E" w:rsidRPr="00782C65" w:rsidRDefault="0001201E" w:rsidP="006773B3">
            <w:pPr>
              <w:pStyle w:val="TableHead"/>
              <w:rPr>
                <w:szCs w:val="22"/>
              </w:rPr>
            </w:pPr>
            <w:r w:rsidRPr="00782C65">
              <w:t>Field</w:t>
            </w:r>
          </w:p>
        </w:tc>
        <w:tc>
          <w:tcPr>
            <w:tcW w:w="1277" w:type="dxa"/>
          </w:tcPr>
          <w:p w14:paraId="5151BEC6" w14:textId="77777777" w:rsidR="0001201E" w:rsidRPr="00782C65" w:rsidRDefault="0001201E" w:rsidP="006773B3">
            <w:pPr>
              <w:pStyle w:val="TableHead"/>
              <w:rPr>
                <w:szCs w:val="22"/>
              </w:rPr>
            </w:pPr>
            <w:r w:rsidRPr="00782C65">
              <w:t>Value</w:t>
            </w:r>
          </w:p>
        </w:tc>
        <w:tc>
          <w:tcPr>
            <w:tcW w:w="3271" w:type="dxa"/>
          </w:tcPr>
          <w:p w14:paraId="4810876C" w14:textId="77777777" w:rsidR="0001201E" w:rsidRPr="00782C65" w:rsidRDefault="0001201E" w:rsidP="006773B3">
            <w:pPr>
              <w:pStyle w:val="TableHead"/>
              <w:rPr>
                <w:szCs w:val="22"/>
              </w:rPr>
            </w:pPr>
            <w:r w:rsidRPr="00782C65">
              <w:t>Description</w:t>
            </w:r>
          </w:p>
        </w:tc>
      </w:tr>
      <w:tr w:rsidR="0001201E" w:rsidRPr="00782C65" w14:paraId="5DA63586" w14:textId="77777777" w:rsidTr="0001201E">
        <w:tc>
          <w:tcPr>
            <w:tcW w:w="1188" w:type="dxa"/>
          </w:tcPr>
          <w:p w14:paraId="4709BDE4" w14:textId="77777777" w:rsidR="0001201E" w:rsidRPr="00782C65" w:rsidRDefault="0001201E" w:rsidP="006773B3">
            <w:pPr>
              <w:pStyle w:val="TableEntry"/>
              <w:spacing w:line="276" w:lineRule="auto"/>
              <w:rPr>
                <w:szCs w:val="22"/>
              </w:rPr>
            </w:pPr>
          </w:p>
        </w:tc>
        <w:tc>
          <w:tcPr>
            <w:tcW w:w="2400" w:type="dxa"/>
          </w:tcPr>
          <w:p w14:paraId="5BC6B2B0" w14:textId="77777777" w:rsidR="0001201E" w:rsidRPr="00782C65" w:rsidRDefault="0001201E" w:rsidP="006773B3">
            <w:pPr>
              <w:pStyle w:val="TableEntry"/>
              <w:spacing w:line="276" w:lineRule="auto"/>
            </w:pPr>
            <w:proofErr w:type="spellStart"/>
            <w:r w:rsidRPr="00782C65">
              <w:t>discovery_method</w:t>
            </w:r>
            <w:proofErr w:type="spellEnd"/>
          </w:p>
        </w:tc>
        <w:tc>
          <w:tcPr>
            <w:tcW w:w="1277" w:type="dxa"/>
          </w:tcPr>
          <w:p w14:paraId="70C1E220" w14:textId="77777777" w:rsidR="0001201E" w:rsidRPr="00782C65" w:rsidRDefault="0001201E" w:rsidP="006773B3">
            <w:pPr>
              <w:pStyle w:val="TableEntry"/>
              <w:spacing w:line="276" w:lineRule="auto"/>
            </w:pPr>
            <w:r w:rsidRPr="00782C65">
              <w:t>factor</w:t>
            </w:r>
          </w:p>
        </w:tc>
        <w:tc>
          <w:tcPr>
            <w:tcW w:w="3271" w:type="dxa"/>
          </w:tcPr>
          <w:p w14:paraId="590CDDCF" w14:textId="77777777" w:rsidR="0001201E" w:rsidRPr="00782C65" w:rsidRDefault="0001201E" w:rsidP="006773B3">
            <w:pPr>
              <w:pStyle w:val="TableEntry"/>
              <w:spacing w:line="276" w:lineRule="auto"/>
            </w:pPr>
            <w:r w:rsidRPr="00782C65">
              <w:t>How the event was discovered</w:t>
            </w:r>
          </w:p>
        </w:tc>
      </w:tr>
      <w:tr w:rsidR="0001201E" w:rsidRPr="00782C65" w14:paraId="3E49696C" w14:textId="77777777" w:rsidTr="0001201E">
        <w:tc>
          <w:tcPr>
            <w:tcW w:w="1188" w:type="dxa"/>
          </w:tcPr>
          <w:p w14:paraId="4C604207" w14:textId="77777777" w:rsidR="0001201E" w:rsidRPr="00782C65" w:rsidRDefault="0001201E" w:rsidP="006773B3">
            <w:pPr>
              <w:pStyle w:val="TableEntry"/>
              <w:spacing w:line="276" w:lineRule="auto"/>
              <w:rPr>
                <w:szCs w:val="22"/>
              </w:rPr>
            </w:pPr>
          </w:p>
        </w:tc>
        <w:tc>
          <w:tcPr>
            <w:tcW w:w="2400" w:type="dxa"/>
          </w:tcPr>
          <w:p w14:paraId="23D1D30C" w14:textId="77777777" w:rsidR="0001201E" w:rsidRPr="00782C65" w:rsidRDefault="0001201E" w:rsidP="006773B3">
            <w:pPr>
              <w:pStyle w:val="TableEntry"/>
              <w:spacing w:line="276" w:lineRule="auto"/>
            </w:pPr>
            <w:proofErr w:type="spellStart"/>
            <w:r w:rsidRPr="00782C65">
              <w:t>control_failure</w:t>
            </w:r>
            <w:proofErr w:type="spellEnd"/>
          </w:p>
        </w:tc>
        <w:tc>
          <w:tcPr>
            <w:tcW w:w="1277" w:type="dxa"/>
          </w:tcPr>
          <w:p w14:paraId="439A384B" w14:textId="77777777" w:rsidR="0001201E" w:rsidRPr="00782C65" w:rsidRDefault="0001201E" w:rsidP="006773B3">
            <w:pPr>
              <w:pStyle w:val="TableEntry"/>
              <w:spacing w:line="276" w:lineRule="auto"/>
            </w:pPr>
            <w:r w:rsidRPr="00782C65">
              <w:t>string</w:t>
            </w:r>
          </w:p>
        </w:tc>
        <w:tc>
          <w:tcPr>
            <w:tcW w:w="3271" w:type="dxa"/>
          </w:tcPr>
          <w:p w14:paraId="0E6E7349" w14:textId="77777777" w:rsidR="0001201E" w:rsidRPr="00782C65" w:rsidRDefault="0001201E" w:rsidP="006773B3">
            <w:pPr>
              <w:pStyle w:val="TableEntry"/>
              <w:spacing w:line="276" w:lineRule="auto"/>
            </w:pPr>
            <w:r w:rsidRPr="00782C65">
              <w:t>Free text field to describe what, under the victim’s control, failed</w:t>
            </w:r>
          </w:p>
        </w:tc>
      </w:tr>
      <w:tr w:rsidR="0001201E" w:rsidRPr="00782C65" w14:paraId="79D5CA0A" w14:textId="77777777" w:rsidTr="0001201E">
        <w:tc>
          <w:tcPr>
            <w:tcW w:w="1188" w:type="dxa"/>
          </w:tcPr>
          <w:p w14:paraId="215E2D07" w14:textId="77777777" w:rsidR="0001201E" w:rsidRPr="00782C65" w:rsidRDefault="0001201E" w:rsidP="006773B3">
            <w:pPr>
              <w:pStyle w:val="TableEntry"/>
              <w:spacing w:line="276" w:lineRule="auto"/>
              <w:rPr>
                <w:szCs w:val="22"/>
              </w:rPr>
            </w:pPr>
          </w:p>
        </w:tc>
        <w:tc>
          <w:tcPr>
            <w:tcW w:w="2400" w:type="dxa"/>
          </w:tcPr>
          <w:p w14:paraId="34F22263" w14:textId="77777777" w:rsidR="0001201E" w:rsidRPr="00782C65" w:rsidRDefault="0001201E" w:rsidP="006773B3">
            <w:pPr>
              <w:pStyle w:val="TableEntry"/>
              <w:spacing w:line="276" w:lineRule="auto"/>
            </w:pPr>
            <w:proofErr w:type="spellStart"/>
            <w:r w:rsidRPr="00782C65">
              <w:t>corrective_action</w:t>
            </w:r>
            <w:proofErr w:type="spellEnd"/>
          </w:p>
        </w:tc>
        <w:tc>
          <w:tcPr>
            <w:tcW w:w="1277" w:type="dxa"/>
          </w:tcPr>
          <w:p w14:paraId="481DF653" w14:textId="77777777" w:rsidR="0001201E" w:rsidRPr="00782C65" w:rsidRDefault="0001201E" w:rsidP="006773B3">
            <w:pPr>
              <w:pStyle w:val="TableEntry"/>
              <w:spacing w:line="276" w:lineRule="auto"/>
            </w:pPr>
            <w:r w:rsidRPr="00782C65">
              <w:t>string</w:t>
            </w:r>
          </w:p>
        </w:tc>
        <w:tc>
          <w:tcPr>
            <w:tcW w:w="3271" w:type="dxa"/>
          </w:tcPr>
          <w:p w14:paraId="407F9722" w14:textId="1C431AD6" w:rsidR="0001201E" w:rsidRPr="00782C65" w:rsidRDefault="0001201E" w:rsidP="006773B3">
            <w:pPr>
              <w:pStyle w:val="TableEntry"/>
              <w:spacing w:line="276" w:lineRule="auto"/>
            </w:pPr>
            <w:r w:rsidRPr="00782C65">
              <w:t>Free text field describing what the victim should do</w:t>
            </w:r>
          </w:p>
        </w:tc>
      </w:tr>
      <w:tr w:rsidR="0001201E" w:rsidRPr="00782C65" w14:paraId="3281ED4C" w14:textId="77777777" w:rsidTr="0001201E">
        <w:tc>
          <w:tcPr>
            <w:tcW w:w="1188" w:type="dxa"/>
          </w:tcPr>
          <w:p w14:paraId="19B4E7E8" w14:textId="77777777" w:rsidR="0001201E" w:rsidRPr="00782C65" w:rsidRDefault="0001201E" w:rsidP="006773B3">
            <w:pPr>
              <w:pStyle w:val="TableEntry"/>
              <w:spacing w:line="276" w:lineRule="auto"/>
              <w:rPr>
                <w:szCs w:val="22"/>
              </w:rPr>
            </w:pPr>
          </w:p>
        </w:tc>
        <w:tc>
          <w:tcPr>
            <w:tcW w:w="2400" w:type="dxa"/>
          </w:tcPr>
          <w:p w14:paraId="4C3175F0" w14:textId="77777777" w:rsidR="0001201E" w:rsidRPr="00782C65" w:rsidRDefault="0001201E" w:rsidP="006773B3">
            <w:pPr>
              <w:pStyle w:val="TableEntry"/>
              <w:spacing w:line="276" w:lineRule="auto"/>
            </w:pPr>
            <w:r w:rsidRPr="00782C65">
              <w:t>targeted</w:t>
            </w:r>
          </w:p>
        </w:tc>
        <w:tc>
          <w:tcPr>
            <w:tcW w:w="1277" w:type="dxa"/>
          </w:tcPr>
          <w:p w14:paraId="20865D0B" w14:textId="77777777" w:rsidR="0001201E" w:rsidRPr="00782C65" w:rsidRDefault="0001201E" w:rsidP="006773B3">
            <w:pPr>
              <w:pStyle w:val="TableEntry"/>
              <w:spacing w:line="276" w:lineRule="auto"/>
            </w:pPr>
            <w:r w:rsidRPr="00782C65">
              <w:t>factor</w:t>
            </w:r>
          </w:p>
        </w:tc>
        <w:tc>
          <w:tcPr>
            <w:tcW w:w="3271" w:type="dxa"/>
          </w:tcPr>
          <w:p w14:paraId="5DAC3534" w14:textId="77777777" w:rsidR="0001201E" w:rsidRPr="00782C65" w:rsidRDefault="0001201E" w:rsidP="006773B3">
            <w:pPr>
              <w:pStyle w:val="TableEntry"/>
              <w:spacing w:line="276" w:lineRule="auto"/>
            </w:pPr>
            <w:r w:rsidRPr="00782C65">
              <w:t xml:space="preserve">Targeted or opportunistic </w:t>
            </w:r>
            <w:r w:rsidRPr="00782C65">
              <w:lastRenderedPageBreak/>
              <w:t>attack</w:t>
            </w:r>
          </w:p>
        </w:tc>
      </w:tr>
      <w:tr w:rsidR="0001201E" w:rsidRPr="00782C65" w14:paraId="34C83C8C" w14:textId="77777777" w:rsidTr="0001201E">
        <w:tc>
          <w:tcPr>
            <w:tcW w:w="1188" w:type="dxa"/>
          </w:tcPr>
          <w:p w14:paraId="3D795B8B" w14:textId="77777777" w:rsidR="0001201E" w:rsidRPr="00782C65" w:rsidRDefault="0001201E" w:rsidP="006773B3">
            <w:pPr>
              <w:pStyle w:val="TableEntry"/>
              <w:spacing w:line="276" w:lineRule="auto"/>
            </w:pPr>
            <w:r w:rsidRPr="00782C65">
              <w:lastRenderedPageBreak/>
              <w:t>timeline</w:t>
            </w:r>
          </w:p>
        </w:tc>
        <w:tc>
          <w:tcPr>
            <w:tcW w:w="2400" w:type="dxa"/>
          </w:tcPr>
          <w:p w14:paraId="73B9C2A7" w14:textId="77777777" w:rsidR="0001201E" w:rsidRPr="00782C65" w:rsidRDefault="0001201E" w:rsidP="006773B3">
            <w:pPr>
              <w:pStyle w:val="TableEntry"/>
              <w:spacing w:line="276" w:lineRule="auto"/>
            </w:pPr>
            <w:proofErr w:type="spellStart"/>
            <w:r w:rsidRPr="00782C65">
              <w:t>incident_date</w:t>
            </w:r>
            <w:proofErr w:type="spellEnd"/>
          </w:p>
        </w:tc>
        <w:tc>
          <w:tcPr>
            <w:tcW w:w="1277" w:type="dxa"/>
          </w:tcPr>
          <w:p w14:paraId="386D74BC" w14:textId="77777777" w:rsidR="0001201E" w:rsidRPr="00782C65" w:rsidRDefault="0001201E" w:rsidP="006773B3">
            <w:pPr>
              <w:pStyle w:val="TableEntry"/>
              <w:spacing w:line="276" w:lineRule="auto"/>
            </w:pPr>
            <w:r w:rsidRPr="00782C65">
              <w:t>date</w:t>
            </w:r>
          </w:p>
        </w:tc>
        <w:tc>
          <w:tcPr>
            <w:tcW w:w="3271" w:type="dxa"/>
          </w:tcPr>
          <w:p w14:paraId="5A2411B5" w14:textId="77777777" w:rsidR="0001201E" w:rsidRPr="00782C65" w:rsidRDefault="0001201E" w:rsidP="006773B3">
            <w:pPr>
              <w:pStyle w:val="TableEntry"/>
              <w:spacing w:line="276" w:lineRule="auto"/>
            </w:pPr>
            <w:r w:rsidRPr="00782C65">
              <w:t>Date of incident</w:t>
            </w:r>
          </w:p>
        </w:tc>
      </w:tr>
      <w:tr w:rsidR="0001201E" w:rsidRPr="00782C65" w14:paraId="6912F17D" w14:textId="77777777" w:rsidTr="0001201E">
        <w:tc>
          <w:tcPr>
            <w:tcW w:w="1188" w:type="dxa"/>
          </w:tcPr>
          <w:p w14:paraId="00C7A101" w14:textId="77777777" w:rsidR="0001201E" w:rsidRPr="00782C65" w:rsidRDefault="0001201E" w:rsidP="006773B3">
            <w:pPr>
              <w:pStyle w:val="TableEntry"/>
              <w:spacing w:line="276" w:lineRule="auto"/>
              <w:rPr>
                <w:szCs w:val="22"/>
              </w:rPr>
            </w:pPr>
          </w:p>
        </w:tc>
        <w:tc>
          <w:tcPr>
            <w:tcW w:w="2400" w:type="dxa"/>
          </w:tcPr>
          <w:p w14:paraId="05784430" w14:textId="77777777" w:rsidR="0001201E" w:rsidRPr="00782C65" w:rsidRDefault="0001201E" w:rsidP="006773B3">
            <w:pPr>
              <w:pStyle w:val="TableEntry"/>
              <w:spacing w:line="276" w:lineRule="auto"/>
            </w:pPr>
            <w:r w:rsidRPr="00782C65">
              <w:t>compromise</w:t>
            </w:r>
          </w:p>
        </w:tc>
        <w:tc>
          <w:tcPr>
            <w:tcW w:w="1277" w:type="dxa"/>
          </w:tcPr>
          <w:p w14:paraId="71DC87FA" w14:textId="77777777" w:rsidR="0001201E" w:rsidRPr="00782C65" w:rsidRDefault="0001201E" w:rsidP="006773B3">
            <w:pPr>
              <w:pStyle w:val="TableEntry"/>
              <w:spacing w:line="276" w:lineRule="auto"/>
            </w:pPr>
            <w:r w:rsidRPr="00782C65">
              <w:t>time range</w:t>
            </w:r>
          </w:p>
        </w:tc>
        <w:tc>
          <w:tcPr>
            <w:tcW w:w="3271" w:type="dxa"/>
          </w:tcPr>
          <w:p w14:paraId="34598368" w14:textId="77777777" w:rsidR="0001201E" w:rsidRPr="00782C65" w:rsidRDefault="0001201E" w:rsidP="006773B3">
            <w:pPr>
              <w:pStyle w:val="TableEntry"/>
              <w:spacing w:line="276" w:lineRule="auto"/>
            </w:pPr>
            <w:r w:rsidRPr="00782C65">
              <w:t>Time to initial compromise</w:t>
            </w:r>
          </w:p>
        </w:tc>
      </w:tr>
      <w:tr w:rsidR="0001201E" w:rsidRPr="00782C65" w14:paraId="3B47E654" w14:textId="77777777" w:rsidTr="0001201E">
        <w:tc>
          <w:tcPr>
            <w:tcW w:w="1188" w:type="dxa"/>
          </w:tcPr>
          <w:p w14:paraId="16C737E8" w14:textId="77777777" w:rsidR="0001201E" w:rsidRPr="00782C65" w:rsidRDefault="0001201E" w:rsidP="006773B3">
            <w:pPr>
              <w:pStyle w:val="TableEntry"/>
              <w:spacing w:line="276" w:lineRule="auto"/>
              <w:rPr>
                <w:szCs w:val="22"/>
              </w:rPr>
            </w:pPr>
          </w:p>
        </w:tc>
        <w:tc>
          <w:tcPr>
            <w:tcW w:w="2400" w:type="dxa"/>
          </w:tcPr>
          <w:p w14:paraId="73B87D8B" w14:textId="77777777" w:rsidR="0001201E" w:rsidRPr="00782C65" w:rsidRDefault="0001201E" w:rsidP="006773B3">
            <w:pPr>
              <w:pStyle w:val="TableEntry"/>
              <w:spacing w:line="276" w:lineRule="auto"/>
            </w:pPr>
            <w:r w:rsidRPr="00782C65">
              <w:t>exfiltration</w:t>
            </w:r>
          </w:p>
        </w:tc>
        <w:tc>
          <w:tcPr>
            <w:tcW w:w="1277" w:type="dxa"/>
          </w:tcPr>
          <w:p w14:paraId="07B53B87" w14:textId="77777777" w:rsidR="0001201E" w:rsidRPr="00782C65" w:rsidRDefault="0001201E" w:rsidP="006773B3">
            <w:pPr>
              <w:pStyle w:val="TableEntry"/>
              <w:spacing w:line="276" w:lineRule="auto"/>
            </w:pPr>
            <w:r w:rsidRPr="00782C65">
              <w:t>time range</w:t>
            </w:r>
          </w:p>
        </w:tc>
        <w:tc>
          <w:tcPr>
            <w:tcW w:w="3271" w:type="dxa"/>
          </w:tcPr>
          <w:p w14:paraId="4EB97199" w14:textId="77777777" w:rsidR="0001201E" w:rsidRPr="00782C65" w:rsidRDefault="0001201E" w:rsidP="006773B3">
            <w:pPr>
              <w:pStyle w:val="TableEntry"/>
              <w:spacing w:line="276" w:lineRule="auto"/>
            </w:pPr>
            <w:r w:rsidRPr="00782C65">
              <w:t>Time from initial compromise to data exfiltration</w:t>
            </w:r>
          </w:p>
        </w:tc>
      </w:tr>
      <w:tr w:rsidR="0001201E" w:rsidRPr="00782C65" w14:paraId="63BE437F" w14:textId="77777777" w:rsidTr="0001201E">
        <w:tc>
          <w:tcPr>
            <w:tcW w:w="1188" w:type="dxa"/>
          </w:tcPr>
          <w:p w14:paraId="505C05FF" w14:textId="77777777" w:rsidR="0001201E" w:rsidRPr="00782C65" w:rsidRDefault="0001201E" w:rsidP="006773B3">
            <w:pPr>
              <w:pStyle w:val="TableEntry"/>
              <w:spacing w:line="276" w:lineRule="auto"/>
              <w:rPr>
                <w:szCs w:val="22"/>
              </w:rPr>
            </w:pPr>
          </w:p>
        </w:tc>
        <w:tc>
          <w:tcPr>
            <w:tcW w:w="2400" w:type="dxa"/>
          </w:tcPr>
          <w:p w14:paraId="755EED89" w14:textId="77777777" w:rsidR="0001201E" w:rsidRPr="00782C65" w:rsidRDefault="0001201E" w:rsidP="006773B3">
            <w:pPr>
              <w:pStyle w:val="TableEntry"/>
              <w:spacing w:line="276" w:lineRule="auto"/>
            </w:pPr>
            <w:r w:rsidRPr="00782C65">
              <w:t>discovery</w:t>
            </w:r>
          </w:p>
        </w:tc>
        <w:tc>
          <w:tcPr>
            <w:tcW w:w="1277" w:type="dxa"/>
          </w:tcPr>
          <w:p w14:paraId="55CBA22B" w14:textId="77777777" w:rsidR="0001201E" w:rsidRPr="00782C65" w:rsidRDefault="0001201E" w:rsidP="006773B3">
            <w:pPr>
              <w:pStyle w:val="TableEntry"/>
              <w:spacing w:line="276" w:lineRule="auto"/>
            </w:pPr>
            <w:r w:rsidRPr="00782C65">
              <w:t>time range</w:t>
            </w:r>
          </w:p>
        </w:tc>
        <w:tc>
          <w:tcPr>
            <w:tcW w:w="3271" w:type="dxa"/>
          </w:tcPr>
          <w:p w14:paraId="00194024" w14:textId="77777777" w:rsidR="0001201E" w:rsidRPr="00782C65" w:rsidRDefault="0001201E" w:rsidP="006773B3">
            <w:pPr>
              <w:pStyle w:val="TableEntry"/>
              <w:spacing w:line="276" w:lineRule="auto"/>
            </w:pPr>
            <w:r w:rsidRPr="00782C65">
              <w:t>Time from initial compromise to discovery</w:t>
            </w:r>
          </w:p>
        </w:tc>
      </w:tr>
      <w:tr w:rsidR="0001201E" w:rsidRPr="00782C65" w14:paraId="1C24AC88" w14:textId="77777777" w:rsidTr="0001201E">
        <w:tc>
          <w:tcPr>
            <w:tcW w:w="1188" w:type="dxa"/>
          </w:tcPr>
          <w:p w14:paraId="1530559A" w14:textId="77777777" w:rsidR="0001201E" w:rsidRPr="00782C65" w:rsidRDefault="0001201E" w:rsidP="006773B3">
            <w:pPr>
              <w:pStyle w:val="TableEntry"/>
              <w:spacing w:line="276" w:lineRule="auto"/>
              <w:rPr>
                <w:szCs w:val="22"/>
              </w:rPr>
            </w:pPr>
          </w:p>
        </w:tc>
        <w:tc>
          <w:tcPr>
            <w:tcW w:w="2400" w:type="dxa"/>
          </w:tcPr>
          <w:p w14:paraId="7A50BCB9" w14:textId="77777777" w:rsidR="0001201E" w:rsidRPr="00782C65" w:rsidRDefault="0001201E" w:rsidP="006773B3">
            <w:pPr>
              <w:pStyle w:val="TableEntry"/>
              <w:spacing w:line="276" w:lineRule="auto"/>
            </w:pPr>
            <w:r w:rsidRPr="00782C65">
              <w:t>containment</w:t>
            </w:r>
          </w:p>
        </w:tc>
        <w:tc>
          <w:tcPr>
            <w:tcW w:w="1277" w:type="dxa"/>
          </w:tcPr>
          <w:p w14:paraId="066505DD" w14:textId="77777777" w:rsidR="0001201E" w:rsidRPr="00782C65" w:rsidRDefault="0001201E" w:rsidP="006773B3">
            <w:pPr>
              <w:pStyle w:val="TableEntry"/>
              <w:spacing w:line="276" w:lineRule="auto"/>
            </w:pPr>
            <w:r w:rsidRPr="00782C65">
              <w:t>time range</w:t>
            </w:r>
          </w:p>
        </w:tc>
        <w:tc>
          <w:tcPr>
            <w:tcW w:w="3271" w:type="dxa"/>
          </w:tcPr>
          <w:p w14:paraId="6C9E9E1D" w14:textId="77777777" w:rsidR="0001201E" w:rsidRPr="00782C65" w:rsidRDefault="0001201E" w:rsidP="006773B3">
            <w:pPr>
              <w:pStyle w:val="TableEntry"/>
              <w:spacing w:line="276" w:lineRule="auto"/>
            </w:pPr>
            <w:r w:rsidRPr="00782C65">
              <w:t>Time from discovery to containment</w:t>
            </w:r>
          </w:p>
        </w:tc>
      </w:tr>
    </w:tbl>
    <w:p w14:paraId="45FBA9C2" w14:textId="3D12148B" w:rsidR="009949E2" w:rsidRDefault="00FC62B0" w:rsidP="00EC782B">
      <w:pPr>
        <w:pStyle w:val="Para"/>
      </w:pPr>
      <w:r>
        <w:t>Notice the</w:t>
      </w:r>
      <w:r w:rsidR="00AA387F">
        <w:t xml:space="preserve"> new </w:t>
      </w:r>
      <w:r w:rsidR="0046214B">
        <w:t>type of value</w:t>
      </w:r>
      <w:r w:rsidR="00AA387F">
        <w:t xml:space="preserve"> </w:t>
      </w:r>
      <w:r>
        <w:t>ca</w:t>
      </w:r>
      <w:r w:rsidRPr="00B44FCD">
        <w:t xml:space="preserve">lled </w:t>
      </w:r>
      <w:r w:rsidR="00AA387F" w:rsidRPr="00782C65">
        <w:rPr>
          <w:rStyle w:val="InlineCode"/>
        </w:rPr>
        <w:t>date</w:t>
      </w:r>
      <w:r w:rsidR="00AA387F">
        <w:t xml:space="preserve"> here</w:t>
      </w:r>
      <w:r>
        <w:t>,</w:t>
      </w:r>
      <w:r w:rsidR="00AA387F">
        <w:t xml:space="preserve"> </w:t>
      </w:r>
      <w:r>
        <w:t>which</w:t>
      </w:r>
      <w:r w:rsidR="00AA387F">
        <w:t xml:space="preserve"> is not a standard date field</w:t>
      </w:r>
      <w:r w:rsidR="00EA465B">
        <w:t xml:space="preserve">. </w:t>
      </w:r>
      <w:r w:rsidR="00AA387F">
        <w:t>Because VERIS has to account for unknown values</w:t>
      </w:r>
      <w:r>
        <w:t>,</w:t>
      </w:r>
      <w:r w:rsidR="00AA387F">
        <w:t xml:space="preserve"> the date fields are in separate variables</w:t>
      </w:r>
      <w:r w:rsidR="00EA465B">
        <w:t xml:space="preserve">. </w:t>
      </w:r>
      <w:r w:rsidR="00AA387F">
        <w:t>Too often th</w:t>
      </w:r>
      <w:r w:rsidR="006B0EB6">
        <w:t>a</w:t>
      </w:r>
      <w:r w:rsidR="00AA387F">
        <w:t xml:space="preserve">n </w:t>
      </w:r>
      <w:r>
        <w:t xml:space="preserve">you’ll </w:t>
      </w:r>
      <w:r w:rsidR="00AA387F">
        <w:t xml:space="preserve">like for </w:t>
      </w:r>
      <w:r>
        <w:t>y</w:t>
      </w:r>
      <w:r w:rsidR="00AA387F">
        <w:t xml:space="preserve">our analyses, the precise date of the incident isn’t known or isn’t reported </w:t>
      </w:r>
      <w:r w:rsidR="006B0EB6">
        <w:t>precisely</w:t>
      </w:r>
      <w:r w:rsidR="00EA465B">
        <w:t xml:space="preserve">. </w:t>
      </w:r>
      <w:r w:rsidR="00AA387F">
        <w:t>The framework assumes at least the year is known, but the month, day</w:t>
      </w:r>
      <w:r>
        <w:t>,</w:t>
      </w:r>
      <w:r w:rsidR="00AA387F">
        <w:t xml:space="preserve"> and time fields are all optional in that date field</w:t>
      </w:r>
      <w:r w:rsidR="00EA465B">
        <w:t xml:space="preserve">. </w:t>
      </w:r>
      <w:r w:rsidR="00AA387F">
        <w:t xml:space="preserve">The other fields in the timeline are the same time range values </w:t>
      </w:r>
      <w:r>
        <w:t xml:space="preserve">you </w:t>
      </w:r>
      <w:r w:rsidR="00AA387F">
        <w:t>saw in the availability attribute.</w:t>
      </w:r>
    </w:p>
    <w:p w14:paraId="083F7C06" w14:textId="64495C41" w:rsidR="00AA387F" w:rsidRPr="00EC782B" w:rsidRDefault="00AA387F" w:rsidP="00EC782B">
      <w:pPr>
        <w:pStyle w:val="Para"/>
      </w:pPr>
      <w:r>
        <w:t>Notice also that the control failure and corrective action suggestions are free text</w:t>
      </w:r>
      <w:r w:rsidR="00EA465B">
        <w:t xml:space="preserve">. </w:t>
      </w:r>
      <w:r>
        <w:t xml:space="preserve">This makes them difficult to include in </w:t>
      </w:r>
      <w:r w:rsidR="00B016D8">
        <w:t xml:space="preserve">the </w:t>
      </w:r>
      <w:r>
        <w:t>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0685A356" w14:textId="77777777" w:rsidR="0035327B" w:rsidRDefault="0035327B" w:rsidP="00782C65">
      <w:pPr>
        <w:pStyle w:val="H2"/>
      </w:pPr>
      <w:r>
        <w:t>Impact</w:t>
      </w:r>
    </w:p>
    <w:p w14:paraId="4FD7D3B6" w14:textId="77777777" w:rsidR="00534868" w:rsidRDefault="00CE5A2D" w:rsidP="00CE5A2D">
      <w:pPr>
        <w:pStyle w:val="Para"/>
      </w:pPr>
      <w:r>
        <w:t xml:space="preserve">The impact section </w:t>
      </w:r>
      <w:r w:rsidR="003A5860">
        <w:t xml:space="preserve">(see Table 7-8) </w:t>
      </w:r>
      <w:r>
        <w:t>is perhaps one of the most, if not the most, sparsely populated section in the incidents</w:t>
      </w:r>
      <w:r w:rsidR="00EA465B">
        <w:t xml:space="preserve">. </w:t>
      </w:r>
      <w:r>
        <w:t>This has nothing to do with the framework</w:t>
      </w:r>
      <w:r w:rsidR="006773B3">
        <w:t>,</w:t>
      </w:r>
      <w:r>
        <w:t xml:space="preserve"> and everything to do with the lack of accurate data to collect and record about the impact</w:t>
      </w:r>
      <w:r w:rsidR="00EA465B">
        <w:t xml:space="preserve">. </w:t>
      </w:r>
      <w:r>
        <w:t>The result is that this section has some subjective measurements and estimates.</w:t>
      </w:r>
    </w:p>
    <w:p w14:paraId="25E1D32C" w14:textId="77777777" w:rsidR="00CE5A2D" w:rsidRDefault="00534868" w:rsidP="00534868">
      <w:pPr>
        <w:pStyle w:val="TableCaption"/>
      </w:pPr>
      <w:r>
        <w:t>Table 7-8: Impact Fields</w:t>
      </w:r>
    </w:p>
    <w:tbl>
      <w:tblPr>
        <w:tblStyle w:val="TableGrid"/>
        <w:tblW w:w="0" w:type="auto"/>
        <w:tblInd w:w="918" w:type="dxa"/>
        <w:tblLook w:val="04A0" w:firstRow="1" w:lastRow="0" w:firstColumn="1" w:lastColumn="0" w:noHBand="0" w:noVBand="1"/>
      </w:tblPr>
      <w:tblGrid>
        <w:gridCol w:w="1350"/>
        <w:gridCol w:w="1530"/>
        <w:gridCol w:w="1170"/>
        <w:gridCol w:w="3888"/>
      </w:tblGrid>
      <w:tr w:rsidR="006773B3" w:rsidRPr="00782C65" w14:paraId="461FAB92" w14:textId="77777777" w:rsidTr="006773B3">
        <w:tc>
          <w:tcPr>
            <w:tcW w:w="1350" w:type="dxa"/>
          </w:tcPr>
          <w:p w14:paraId="636F0198" w14:textId="77777777" w:rsidR="006773B3" w:rsidRPr="00782C65" w:rsidRDefault="006773B3" w:rsidP="006773B3">
            <w:pPr>
              <w:pStyle w:val="TableHead"/>
            </w:pPr>
            <w:r w:rsidRPr="00782C65">
              <w:t>Section</w:t>
            </w:r>
          </w:p>
        </w:tc>
        <w:tc>
          <w:tcPr>
            <w:tcW w:w="1530" w:type="dxa"/>
          </w:tcPr>
          <w:p w14:paraId="349D106B" w14:textId="77777777" w:rsidR="006773B3" w:rsidRPr="00782C65" w:rsidRDefault="006773B3" w:rsidP="006773B3">
            <w:pPr>
              <w:pStyle w:val="TableHead"/>
              <w:rPr>
                <w:szCs w:val="22"/>
              </w:rPr>
            </w:pPr>
            <w:r w:rsidRPr="00782C65">
              <w:t>Field</w:t>
            </w:r>
          </w:p>
        </w:tc>
        <w:tc>
          <w:tcPr>
            <w:tcW w:w="1170" w:type="dxa"/>
          </w:tcPr>
          <w:p w14:paraId="088B9771" w14:textId="77777777" w:rsidR="006773B3" w:rsidRPr="00782C65" w:rsidRDefault="006773B3" w:rsidP="006773B3">
            <w:pPr>
              <w:pStyle w:val="TableHead"/>
              <w:rPr>
                <w:szCs w:val="22"/>
              </w:rPr>
            </w:pPr>
            <w:r w:rsidRPr="00782C65">
              <w:t>Value</w:t>
            </w:r>
          </w:p>
        </w:tc>
        <w:tc>
          <w:tcPr>
            <w:tcW w:w="3888" w:type="dxa"/>
          </w:tcPr>
          <w:p w14:paraId="6E3D70DC" w14:textId="77777777" w:rsidR="006773B3" w:rsidRPr="00782C65" w:rsidRDefault="006773B3" w:rsidP="006773B3">
            <w:pPr>
              <w:pStyle w:val="TableHead"/>
              <w:rPr>
                <w:szCs w:val="22"/>
              </w:rPr>
            </w:pPr>
            <w:r w:rsidRPr="00782C65">
              <w:t>Description</w:t>
            </w:r>
          </w:p>
        </w:tc>
      </w:tr>
      <w:tr w:rsidR="006773B3" w:rsidRPr="00782C65" w14:paraId="76E2F7B1" w14:textId="77777777" w:rsidTr="006773B3">
        <w:tc>
          <w:tcPr>
            <w:tcW w:w="1350" w:type="dxa"/>
          </w:tcPr>
          <w:p w14:paraId="4805DF6C" w14:textId="77777777" w:rsidR="006773B3" w:rsidRPr="00782C65" w:rsidRDefault="006773B3" w:rsidP="006773B3">
            <w:pPr>
              <w:pStyle w:val="TableEntry"/>
              <w:spacing w:line="276" w:lineRule="auto"/>
              <w:rPr>
                <w:szCs w:val="22"/>
              </w:rPr>
            </w:pPr>
          </w:p>
        </w:tc>
        <w:tc>
          <w:tcPr>
            <w:tcW w:w="1530" w:type="dxa"/>
          </w:tcPr>
          <w:p w14:paraId="245914D8" w14:textId="77777777" w:rsidR="006773B3" w:rsidRPr="00782C65" w:rsidRDefault="006773B3" w:rsidP="006773B3">
            <w:pPr>
              <w:pStyle w:val="TableEntry"/>
              <w:spacing w:line="276" w:lineRule="auto"/>
            </w:pPr>
            <w:r w:rsidRPr="00782C65">
              <w:t>currency</w:t>
            </w:r>
          </w:p>
        </w:tc>
        <w:tc>
          <w:tcPr>
            <w:tcW w:w="1170" w:type="dxa"/>
          </w:tcPr>
          <w:p w14:paraId="08815772" w14:textId="77777777" w:rsidR="006773B3" w:rsidRPr="00782C65" w:rsidRDefault="006773B3" w:rsidP="006773B3">
            <w:pPr>
              <w:pStyle w:val="TableEntry"/>
              <w:spacing w:line="276" w:lineRule="auto"/>
            </w:pPr>
            <w:r w:rsidRPr="00782C65">
              <w:t>factor</w:t>
            </w:r>
          </w:p>
        </w:tc>
        <w:tc>
          <w:tcPr>
            <w:tcW w:w="3888" w:type="dxa"/>
          </w:tcPr>
          <w:p w14:paraId="650473FF" w14:textId="77777777" w:rsidR="006773B3" w:rsidRPr="00782C65" w:rsidRDefault="006773B3" w:rsidP="006773B3">
            <w:pPr>
              <w:pStyle w:val="TableEntry"/>
              <w:spacing w:line="276" w:lineRule="auto"/>
            </w:pPr>
            <w:r w:rsidRPr="00782C65">
              <w:t>ISO 4217 currencies for monetary estimations</w:t>
            </w:r>
          </w:p>
        </w:tc>
      </w:tr>
      <w:tr w:rsidR="006773B3" w:rsidRPr="00782C65" w14:paraId="7C91D49B" w14:textId="77777777" w:rsidTr="006773B3">
        <w:tc>
          <w:tcPr>
            <w:tcW w:w="1350" w:type="dxa"/>
          </w:tcPr>
          <w:p w14:paraId="7C453D61" w14:textId="77777777" w:rsidR="006773B3" w:rsidRPr="00782C65" w:rsidRDefault="006773B3" w:rsidP="006773B3">
            <w:pPr>
              <w:pStyle w:val="TableEntry"/>
              <w:spacing w:line="276" w:lineRule="auto"/>
            </w:pPr>
            <w:r w:rsidRPr="00782C65">
              <w:t>overall</w:t>
            </w:r>
          </w:p>
        </w:tc>
        <w:tc>
          <w:tcPr>
            <w:tcW w:w="1530" w:type="dxa"/>
          </w:tcPr>
          <w:p w14:paraId="0750AAA7" w14:textId="77777777" w:rsidR="006773B3" w:rsidRPr="00782C65" w:rsidRDefault="006773B3" w:rsidP="006773B3">
            <w:pPr>
              <w:pStyle w:val="TableEntry"/>
              <w:spacing w:line="276" w:lineRule="auto"/>
            </w:pPr>
            <w:r w:rsidRPr="00782C65">
              <w:t>rating</w:t>
            </w:r>
          </w:p>
        </w:tc>
        <w:tc>
          <w:tcPr>
            <w:tcW w:w="1170" w:type="dxa"/>
          </w:tcPr>
          <w:p w14:paraId="3CAF783F" w14:textId="77777777" w:rsidR="006773B3" w:rsidRPr="00782C65" w:rsidRDefault="006773B3" w:rsidP="006773B3">
            <w:pPr>
              <w:pStyle w:val="TableEntry"/>
              <w:spacing w:line="276" w:lineRule="auto"/>
            </w:pPr>
            <w:r w:rsidRPr="00782C65">
              <w:t>factor</w:t>
            </w:r>
          </w:p>
        </w:tc>
        <w:tc>
          <w:tcPr>
            <w:tcW w:w="3888" w:type="dxa"/>
          </w:tcPr>
          <w:p w14:paraId="32A4EFD7" w14:textId="77777777" w:rsidR="006773B3" w:rsidRPr="00782C65" w:rsidRDefault="006773B3" w:rsidP="006773B3">
            <w:pPr>
              <w:pStyle w:val="TableEntry"/>
              <w:spacing w:line="276" w:lineRule="auto"/>
            </w:pPr>
            <w:r w:rsidRPr="00782C65">
              <w:t>Qualitative rating of overall impact</w:t>
            </w:r>
          </w:p>
        </w:tc>
      </w:tr>
      <w:tr w:rsidR="006773B3" w:rsidRPr="00782C65" w14:paraId="3DB05399" w14:textId="77777777" w:rsidTr="006773B3">
        <w:tc>
          <w:tcPr>
            <w:tcW w:w="1350" w:type="dxa"/>
          </w:tcPr>
          <w:p w14:paraId="019645C8" w14:textId="77777777" w:rsidR="006773B3" w:rsidRPr="00782C65" w:rsidRDefault="006773B3" w:rsidP="006773B3">
            <w:pPr>
              <w:pStyle w:val="TableEntry"/>
              <w:spacing w:line="276" w:lineRule="auto"/>
              <w:rPr>
                <w:szCs w:val="22"/>
              </w:rPr>
            </w:pPr>
          </w:p>
        </w:tc>
        <w:tc>
          <w:tcPr>
            <w:tcW w:w="1530" w:type="dxa"/>
          </w:tcPr>
          <w:p w14:paraId="7CFFCCB7" w14:textId="77777777" w:rsidR="006773B3" w:rsidRPr="00782C65" w:rsidRDefault="006773B3" w:rsidP="006773B3">
            <w:pPr>
              <w:pStyle w:val="TableEntry"/>
              <w:spacing w:line="276" w:lineRule="auto"/>
            </w:pPr>
            <w:proofErr w:type="spellStart"/>
            <w:r w:rsidRPr="00782C65">
              <w:t>min_amount</w:t>
            </w:r>
            <w:proofErr w:type="spellEnd"/>
          </w:p>
        </w:tc>
        <w:tc>
          <w:tcPr>
            <w:tcW w:w="1170" w:type="dxa"/>
          </w:tcPr>
          <w:p w14:paraId="7C5D781F" w14:textId="77777777" w:rsidR="006773B3" w:rsidRPr="00782C65" w:rsidRDefault="006773B3" w:rsidP="006773B3">
            <w:pPr>
              <w:pStyle w:val="TableEntry"/>
              <w:spacing w:line="276" w:lineRule="auto"/>
            </w:pPr>
            <w:r w:rsidRPr="00782C65">
              <w:t>number</w:t>
            </w:r>
          </w:p>
        </w:tc>
        <w:tc>
          <w:tcPr>
            <w:tcW w:w="3888" w:type="dxa"/>
          </w:tcPr>
          <w:p w14:paraId="28D63B5E" w14:textId="77777777" w:rsidR="006773B3" w:rsidRPr="00782C65" w:rsidRDefault="006773B3" w:rsidP="006773B3">
            <w:pPr>
              <w:pStyle w:val="TableEntry"/>
              <w:spacing w:line="276" w:lineRule="auto"/>
            </w:pPr>
            <w:r w:rsidRPr="00782C65">
              <w:t xml:space="preserve">Minimum estimated monetary amount </w:t>
            </w:r>
          </w:p>
        </w:tc>
      </w:tr>
      <w:tr w:rsidR="006773B3" w:rsidRPr="00782C65" w14:paraId="4FA3F773" w14:textId="77777777" w:rsidTr="006773B3">
        <w:tc>
          <w:tcPr>
            <w:tcW w:w="1350" w:type="dxa"/>
          </w:tcPr>
          <w:p w14:paraId="3083F53E" w14:textId="77777777" w:rsidR="006773B3" w:rsidRPr="00782C65" w:rsidRDefault="006773B3" w:rsidP="006773B3">
            <w:pPr>
              <w:pStyle w:val="TableEntry"/>
              <w:spacing w:line="276" w:lineRule="auto"/>
              <w:rPr>
                <w:szCs w:val="22"/>
              </w:rPr>
            </w:pPr>
          </w:p>
        </w:tc>
        <w:tc>
          <w:tcPr>
            <w:tcW w:w="1530" w:type="dxa"/>
          </w:tcPr>
          <w:p w14:paraId="51640B23" w14:textId="77777777" w:rsidR="006773B3" w:rsidRPr="00782C65" w:rsidRDefault="006773B3" w:rsidP="006773B3">
            <w:pPr>
              <w:pStyle w:val="TableEntry"/>
              <w:spacing w:line="276" w:lineRule="auto"/>
            </w:pPr>
            <w:r w:rsidRPr="00782C65">
              <w:t>amount</w:t>
            </w:r>
          </w:p>
        </w:tc>
        <w:tc>
          <w:tcPr>
            <w:tcW w:w="1170" w:type="dxa"/>
          </w:tcPr>
          <w:p w14:paraId="060C1FBA" w14:textId="77777777" w:rsidR="006773B3" w:rsidRPr="00782C65" w:rsidRDefault="006773B3" w:rsidP="006773B3">
            <w:pPr>
              <w:pStyle w:val="TableEntry"/>
              <w:spacing w:line="276" w:lineRule="auto"/>
            </w:pPr>
            <w:r w:rsidRPr="00782C65">
              <w:t>number</w:t>
            </w:r>
          </w:p>
        </w:tc>
        <w:tc>
          <w:tcPr>
            <w:tcW w:w="3888" w:type="dxa"/>
          </w:tcPr>
          <w:p w14:paraId="1A29C62A" w14:textId="77777777" w:rsidR="006773B3" w:rsidRPr="00782C65" w:rsidRDefault="006773B3" w:rsidP="006773B3">
            <w:pPr>
              <w:pStyle w:val="TableEntry"/>
              <w:spacing w:line="276" w:lineRule="auto"/>
            </w:pPr>
            <w:r w:rsidRPr="00782C65">
              <w:t xml:space="preserve">Most likely estimated monetary </w:t>
            </w:r>
            <w:r w:rsidRPr="00782C65">
              <w:lastRenderedPageBreak/>
              <w:t xml:space="preserve">amount </w:t>
            </w:r>
          </w:p>
        </w:tc>
      </w:tr>
      <w:tr w:rsidR="006773B3" w:rsidRPr="00782C65" w14:paraId="0EDF8EAD" w14:textId="77777777" w:rsidTr="006773B3">
        <w:tc>
          <w:tcPr>
            <w:tcW w:w="1350" w:type="dxa"/>
          </w:tcPr>
          <w:p w14:paraId="6058C779" w14:textId="77777777" w:rsidR="006773B3" w:rsidRPr="00782C65" w:rsidRDefault="006773B3" w:rsidP="006773B3">
            <w:pPr>
              <w:pStyle w:val="TableEntry"/>
              <w:spacing w:line="276" w:lineRule="auto"/>
              <w:rPr>
                <w:szCs w:val="22"/>
              </w:rPr>
            </w:pPr>
          </w:p>
        </w:tc>
        <w:tc>
          <w:tcPr>
            <w:tcW w:w="1530" w:type="dxa"/>
          </w:tcPr>
          <w:p w14:paraId="48E95ED9" w14:textId="77777777" w:rsidR="006773B3" w:rsidRPr="00782C65" w:rsidRDefault="006773B3" w:rsidP="006773B3">
            <w:pPr>
              <w:pStyle w:val="TableEntry"/>
              <w:spacing w:line="276" w:lineRule="auto"/>
            </w:pPr>
            <w:proofErr w:type="spellStart"/>
            <w:r w:rsidRPr="00782C65">
              <w:t>max_amount</w:t>
            </w:r>
            <w:proofErr w:type="spellEnd"/>
          </w:p>
        </w:tc>
        <w:tc>
          <w:tcPr>
            <w:tcW w:w="1170" w:type="dxa"/>
          </w:tcPr>
          <w:p w14:paraId="3BE88845" w14:textId="77777777" w:rsidR="006773B3" w:rsidRPr="00782C65" w:rsidRDefault="006773B3" w:rsidP="006773B3">
            <w:pPr>
              <w:pStyle w:val="TableEntry"/>
              <w:spacing w:line="276" w:lineRule="auto"/>
            </w:pPr>
            <w:r w:rsidRPr="00782C65">
              <w:t>number</w:t>
            </w:r>
          </w:p>
        </w:tc>
        <w:tc>
          <w:tcPr>
            <w:tcW w:w="3888" w:type="dxa"/>
          </w:tcPr>
          <w:p w14:paraId="62C085F2" w14:textId="77777777" w:rsidR="006773B3" w:rsidRPr="00782C65" w:rsidRDefault="006773B3" w:rsidP="006773B3">
            <w:pPr>
              <w:pStyle w:val="TableEntry"/>
              <w:spacing w:line="276" w:lineRule="auto"/>
            </w:pPr>
            <w:r w:rsidRPr="00782C65">
              <w:t xml:space="preserve">Maximum estimated monetary amount </w:t>
            </w:r>
          </w:p>
        </w:tc>
      </w:tr>
      <w:tr w:rsidR="006773B3" w:rsidRPr="00782C65" w14:paraId="79E48FD2" w14:textId="77777777" w:rsidTr="006773B3">
        <w:tc>
          <w:tcPr>
            <w:tcW w:w="1350" w:type="dxa"/>
          </w:tcPr>
          <w:p w14:paraId="31713CB2" w14:textId="77777777" w:rsidR="006773B3" w:rsidRPr="00782C65" w:rsidRDefault="006773B3" w:rsidP="006773B3">
            <w:pPr>
              <w:pStyle w:val="TableEntry"/>
              <w:spacing w:line="276" w:lineRule="auto"/>
            </w:pPr>
            <w:r w:rsidRPr="00782C65">
              <w:t>loss</w:t>
            </w:r>
          </w:p>
        </w:tc>
        <w:tc>
          <w:tcPr>
            <w:tcW w:w="1530" w:type="dxa"/>
          </w:tcPr>
          <w:p w14:paraId="603234D4" w14:textId="77777777" w:rsidR="006773B3" w:rsidRPr="00782C65" w:rsidRDefault="006773B3" w:rsidP="006773B3">
            <w:pPr>
              <w:pStyle w:val="TableEntry"/>
              <w:spacing w:line="276" w:lineRule="auto"/>
            </w:pPr>
            <w:r w:rsidRPr="00782C65">
              <w:t>variety</w:t>
            </w:r>
          </w:p>
        </w:tc>
        <w:tc>
          <w:tcPr>
            <w:tcW w:w="1170" w:type="dxa"/>
          </w:tcPr>
          <w:p w14:paraId="0121A3C1" w14:textId="77777777" w:rsidR="006773B3" w:rsidRPr="00782C65" w:rsidRDefault="006773B3" w:rsidP="006773B3">
            <w:pPr>
              <w:pStyle w:val="TableEntry"/>
              <w:spacing w:line="276" w:lineRule="auto"/>
            </w:pPr>
            <w:r w:rsidRPr="00782C65">
              <w:t>factor</w:t>
            </w:r>
          </w:p>
        </w:tc>
        <w:tc>
          <w:tcPr>
            <w:tcW w:w="3888" w:type="dxa"/>
          </w:tcPr>
          <w:p w14:paraId="0293C476" w14:textId="77777777" w:rsidR="006773B3" w:rsidRPr="00782C65" w:rsidRDefault="006773B3" w:rsidP="006773B3">
            <w:pPr>
              <w:pStyle w:val="TableEntry"/>
              <w:spacing w:line="276" w:lineRule="auto"/>
            </w:pPr>
            <w:r w:rsidRPr="00782C65">
              <w:t>Specific category of loss</w:t>
            </w:r>
          </w:p>
        </w:tc>
      </w:tr>
      <w:tr w:rsidR="006773B3" w:rsidRPr="00782C65" w14:paraId="4806249B" w14:textId="77777777" w:rsidTr="006773B3">
        <w:tc>
          <w:tcPr>
            <w:tcW w:w="1350" w:type="dxa"/>
          </w:tcPr>
          <w:p w14:paraId="506E7664" w14:textId="77777777" w:rsidR="006773B3" w:rsidRPr="00782C65" w:rsidRDefault="006773B3" w:rsidP="006773B3">
            <w:pPr>
              <w:pStyle w:val="TableEntry"/>
              <w:spacing w:line="276" w:lineRule="auto"/>
              <w:rPr>
                <w:szCs w:val="22"/>
              </w:rPr>
            </w:pPr>
          </w:p>
        </w:tc>
        <w:tc>
          <w:tcPr>
            <w:tcW w:w="1530" w:type="dxa"/>
          </w:tcPr>
          <w:p w14:paraId="38C0B8AA" w14:textId="77777777" w:rsidR="006773B3" w:rsidRPr="00782C65" w:rsidRDefault="006773B3" w:rsidP="006773B3">
            <w:pPr>
              <w:pStyle w:val="TableEntry"/>
              <w:spacing w:line="276" w:lineRule="auto"/>
            </w:pPr>
            <w:r w:rsidRPr="00782C65">
              <w:t>rating</w:t>
            </w:r>
          </w:p>
        </w:tc>
        <w:tc>
          <w:tcPr>
            <w:tcW w:w="1170" w:type="dxa"/>
          </w:tcPr>
          <w:p w14:paraId="54791F88" w14:textId="77777777" w:rsidR="006773B3" w:rsidRPr="00782C65" w:rsidRDefault="006773B3" w:rsidP="006773B3">
            <w:pPr>
              <w:pStyle w:val="TableEntry"/>
              <w:spacing w:line="276" w:lineRule="auto"/>
            </w:pPr>
            <w:r w:rsidRPr="00782C65">
              <w:t>factor</w:t>
            </w:r>
          </w:p>
        </w:tc>
        <w:tc>
          <w:tcPr>
            <w:tcW w:w="3888" w:type="dxa"/>
          </w:tcPr>
          <w:p w14:paraId="45BB9313" w14:textId="77777777" w:rsidR="006773B3" w:rsidRPr="00782C65" w:rsidRDefault="006773B3" w:rsidP="006773B3">
            <w:pPr>
              <w:pStyle w:val="TableEntry"/>
              <w:spacing w:line="276" w:lineRule="auto"/>
            </w:pPr>
            <w:r w:rsidRPr="00782C65">
              <w:t>Qualitative rating of overall impact</w:t>
            </w:r>
          </w:p>
        </w:tc>
      </w:tr>
      <w:tr w:rsidR="006773B3" w:rsidRPr="00782C65" w14:paraId="44F93757" w14:textId="77777777" w:rsidTr="006773B3">
        <w:tc>
          <w:tcPr>
            <w:tcW w:w="1350" w:type="dxa"/>
          </w:tcPr>
          <w:p w14:paraId="2EB72CF2" w14:textId="77777777" w:rsidR="006773B3" w:rsidRPr="00782C65" w:rsidRDefault="006773B3" w:rsidP="006773B3">
            <w:pPr>
              <w:pStyle w:val="TableEntry"/>
              <w:spacing w:line="276" w:lineRule="auto"/>
              <w:rPr>
                <w:szCs w:val="22"/>
              </w:rPr>
            </w:pPr>
          </w:p>
        </w:tc>
        <w:tc>
          <w:tcPr>
            <w:tcW w:w="1530" w:type="dxa"/>
          </w:tcPr>
          <w:p w14:paraId="44440333" w14:textId="77777777" w:rsidR="006773B3" w:rsidRPr="00782C65" w:rsidRDefault="006773B3" w:rsidP="006773B3">
            <w:pPr>
              <w:pStyle w:val="TableEntry"/>
              <w:spacing w:line="276" w:lineRule="auto"/>
            </w:pPr>
            <w:proofErr w:type="spellStart"/>
            <w:r w:rsidRPr="00782C65">
              <w:t>min_amount</w:t>
            </w:r>
            <w:proofErr w:type="spellEnd"/>
          </w:p>
        </w:tc>
        <w:tc>
          <w:tcPr>
            <w:tcW w:w="1170" w:type="dxa"/>
          </w:tcPr>
          <w:p w14:paraId="003B99B7" w14:textId="77777777" w:rsidR="006773B3" w:rsidRPr="00782C65" w:rsidRDefault="006773B3" w:rsidP="006773B3">
            <w:pPr>
              <w:pStyle w:val="TableEntry"/>
              <w:spacing w:line="276" w:lineRule="auto"/>
            </w:pPr>
            <w:r w:rsidRPr="00782C65">
              <w:t>number</w:t>
            </w:r>
          </w:p>
        </w:tc>
        <w:tc>
          <w:tcPr>
            <w:tcW w:w="3888" w:type="dxa"/>
          </w:tcPr>
          <w:p w14:paraId="0984C153" w14:textId="77777777" w:rsidR="006773B3" w:rsidRPr="00782C65" w:rsidRDefault="006773B3" w:rsidP="006773B3">
            <w:pPr>
              <w:pStyle w:val="TableEntry"/>
              <w:spacing w:line="276" w:lineRule="auto"/>
            </w:pPr>
            <w:r w:rsidRPr="00782C65">
              <w:t xml:space="preserve">Minimum estimated monetary amount </w:t>
            </w:r>
          </w:p>
        </w:tc>
      </w:tr>
      <w:tr w:rsidR="006773B3" w:rsidRPr="00782C65" w14:paraId="27096B82" w14:textId="77777777" w:rsidTr="006773B3">
        <w:tc>
          <w:tcPr>
            <w:tcW w:w="1350" w:type="dxa"/>
          </w:tcPr>
          <w:p w14:paraId="27CCD093" w14:textId="77777777" w:rsidR="006773B3" w:rsidRPr="00782C65" w:rsidRDefault="006773B3" w:rsidP="006773B3">
            <w:pPr>
              <w:pStyle w:val="TableEntry"/>
              <w:spacing w:line="276" w:lineRule="auto"/>
              <w:rPr>
                <w:szCs w:val="22"/>
              </w:rPr>
            </w:pPr>
          </w:p>
        </w:tc>
        <w:tc>
          <w:tcPr>
            <w:tcW w:w="1530" w:type="dxa"/>
          </w:tcPr>
          <w:p w14:paraId="776A68FF" w14:textId="77777777" w:rsidR="006773B3" w:rsidRPr="00782C65" w:rsidRDefault="006773B3" w:rsidP="006773B3">
            <w:pPr>
              <w:pStyle w:val="TableEntry"/>
              <w:spacing w:line="276" w:lineRule="auto"/>
            </w:pPr>
            <w:r w:rsidRPr="00782C65">
              <w:t>amount</w:t>
            </w:r>
          </w:p>
        </w:tc>
        <w:tc>
          <w:tcPr>
            <w:tcW w:w="1170" w:type="dxa"/>
          </w:tcPr>
          <w:p w14:paraId="484AF76C" w14:textId="77777777" w:rsidR="006773B3" w:rsidRPr="00782C65" w:rsidRDefault="006773B3" w:rsidP="006773B3">
            <w:pPr>
              <w:pStyle w:val="TableEntry"/>
              <w:spacing w:line="276" w:lineRule="auto"/>
            </w:pPr>
            <w:r w:rsidRPr="00782C65">
              <w:t>number</w:t>
            </w:r>
          </w:p>
        </w:tc>
        <w:tc>
          <w:tcPr>
            <w:tcW w:w="3888" w:type="dxa"/>
          </w:tcPr>
          <w:p w14:paraId="7F02BC94" w14:textId="77777777" w:rsidR="006773B3" w:rsidRPr="00782C65" w:rsidRDefault="006773B3" w:rsidP="006773B3">
            <w:pPr>
              <w:pStyle w:val="TableEntry"/>
              <w:spacing w:line="276" w:lineRule="auto"/>
            </w:pPr>
            <w:r w:rsidRPr="00782C65">
              <w:t xml:space="preserve">Most likely estimated monetary amount </w:t>
            </w:r>
          </w:p>
        </w:tc>
      </w:tr>
      <w:tr w:rsidR="006773B3" w:rsidRPr="00782C65" w14:paraId="4D6D3D65" w14:textId="77777777" w:rsidTr="006773B3">
        <w:tc>
          <w:tcPr>
            <w:tcW w:w="1350" w:type="dxa"/>
          </w:tcPr>
          <w:p w14:paraId="2F6E29E0" w14:textId="77777777" w:rsidR="006773B3" w:rsidRPr="00782C65" w:rsidRDefault="006773B3" w:rsidP="006773B3">
            <w:pPr>
              <w:pStyle w:val="TableEntry"/>
              <w:spacing w:line="276" w:lineRule="auto"/>
              <w:rPr>
                <w:szCs w:val="22"/>
              </w:rPr>
            </w:pPr>
          </w:p>
        </w:tc>
        <w:tc>
          <w:tcPr>
            <w:tcW w:w="1530" w:type="dxa"/>
          </w:tcPr>
          <w:p w14:paraId="30495370" w14:textId="77777777" w:rsidR="006773B3" w:rsidRPr="00782C65" w:rsidRDefault="006773B3" w:rsidP="006773B3">
            <w:pPr>
              <w:pStyle w:val="TableEntry"/>
              <w:spacing w:line="276" w:lineRule="auto"/>
            </w:pPr>
            <w:proofErr w:type="spellStart"/>
            <w:r w:rsidRPr="00782C65">
              <w:t>max_amount</w:t>
            </w:r>
            <w:proofErr w:type="spellEnd"/>
          </w:p>
        </w:tc>
        <w:tc>
          <w:tcPr>
            <w:tcW w:w="1170" w:type="dxa"/>
          </w:tcPr>
          <w:p w14:paraId="0812BA18" w14:textId="77777777" w:rsidR="006773B3" w:rsidRPr="00782C65" w:rsidRDefault="006773B3" w:rsidP="006773B3">
            <w:pPr>
              <w:pStyle w:val="TableEntry"/>
              <w:spacing w:line="276" w:lineRule="auto"/>
            </w:pPr>
            <w:r w:rsidRPr="00782C65">
              <w:t>number</w:t>
            </w:r>
          </w:p>
        </w:tc>
        <w:tc>
          <w:tcPr>
            <w:tcW w:w="3888" w:type="dxa"/>
          </w:tcPr>
          <w:p w14:paraId="5179EC5B" w14:textId="77777777" w:rsidR="006773B3" w:rsidRPr="00782C65" w:rsidRDefault="006773B3" w:rsidP="006773B3">
            <w:pPr>
              <w:pStyle w:val="TableEntry"/>
              <w:spacing w:line="276" w:lineRule="auto"/>
            </w:pPr>
            <w:r w:rsidRPr="00782C65">
              <w:t xml:space="preserve">Maximum estimated monetary amount </w:t>
            </w:r>
          </w:p>
        </w:tc>
      </w:tr>
    </w:tbl>
    <w:p w14:paraId="72D91977" w14:textId="7759784B" w:rsidR="00CE5A2D" w:rsidRPr="00CE5A2D" w:rsidRDefault="00760334" w:rsidP="00CE5A2D">
      <w:pPr>
        <w:pStyle w:val="Para"/>
      </w:pPr>
      <w:r>
        <w:t>Notice the repeating rating and monetary estimations</w:t>
      </w:r>
      <w:r w:rsidR="00EA465B">
        <w:t xml:space="preserve">. </w:t>
      </w:r>
      <w:r>
        <w:t xml:space="preserve">There is a </w:t>
      </w:r>
      <w:r w:rsidR="0046214B">
        <w:t xml:space="preserve">dedicated </w:t>
      </w:r>
      <w:r w:rsidRPr="00782C65">
        <w:rPr>
          <w:rStyle w:val="InlineCode"/>
        </w:rPr>
        <w:t>overall</w:t>
      </w:r>
      <w:r>
        <w:t xml:space="preserve"> field here for those fields, but the loss section is defined in the data as an array</w:t>
      </w:r>
      <w:r w:rsidR="00EA465B">
        <w:t xml:space="preserve">. </w:t>
      </w:r>
      <w:r>
        <w:t>This means that the analyst can add multiple loss sections in the data for each variety of loss being recorded</w:t>
      </w:r>
      <w:r w:rsidR="00EA465B">
        <w:t xml:space="preserve">. </w:t>
      </w:r>
      <w:r>
        <w:t>The loss varieties are specific types of loss, for example “response and recovery” costs or “legal and regulatory”</w:t>
      </w:r>
      <w:r w:rsidR="003A5860">
        <w:t xml:space="preserve"> costs</w:t>
      </w:r>
      <w:r w:rsidR="00EA465B">
        <w:t xml:space="preserve">. </w:t>
      </w:r>
    </w:p>
    <w:p w14:paraId="2137D456" w14:textId="77777777" w:rsidR="0035327B" w:rsidRDefault="0035327B" w:rsidP="00782C65">
      <w:pPr>
        <w:pStyle w:val="H2"/>
      </w:pPr>
      <w:r>
        <w:t>Victim</w:t>
      </w:r>
    </w:p>
    <w:p w14:paraId="75D9A67B" w14:textId="1EB7AD1E" w:rsidR="002A4597" w:rsidRDefault="002A4597" w:rsidP="002C6007">
      <w:pPr>
        <w:pStyle w:val="Para"/>
      </w:pPr>
      <w:r>
        <w:t xml:space="preserve">The last section </w:t>
      </w:r>
      <w:r w:rsidR="006773B3">
        <w:t xml:space="preserve">want to </w:t>
      </w:r>
      <w:r>
        <w:t xml:space="preserve">cover is the victim </w:t>
      </w:r>
      <w:r w:rsidR="003A5860">
        <w:t>entry</w:t>
      </w:r>
      <w:r w:rsidR="00EA465B">
        <w:t xml:space="preserve">. </w:t>
      </w:r>
      <w:r>
        <w:t>If VERIS is being implemented inside a single organization</w:t>
      </w:r>
      <w:r w:rsidR="00963958">
        <w:t xml:space="preserve"> and the victim is always the same</w:t>
      </w:r>
      <w:r>
        <w:t xml:space="preserve">, </w:t>
      </w:r>
      <w:r w:rsidR="003A5860">
        <w:t xml:space="preserve">you can skip or hard-code </w:t>
      </w:r>
      <w:r>
        <w:t>the fields in this section</w:t>
      </w:r>
      <w:r w:rsidR="00EA465B">
        <w:t xml:space="preserve">. </w:t>
      </w:r>
      <w:r w:rsidR="006B0EB6">
        <w:t xml:space="preserve">(This assumes that you aren’t tracking incidents at partner organizations, suppliers, or customers.) </w:t>
      </w:r>
      <w:r w:rsidR="00963958">
        <w:t>F</w:t>
      </w:r>
      <w:r>
        <w:t>or cases like the VCDB</w:t>
      </w:r>
      <w:r w:rsidR="003A5860">
        <w:t>,</w:t>
      </w:r>
      <w:r>
        <w:t xml:space="preserve"> </w:t>
      </w:r>
      <w:r w:rsidR="003A5860">
        <w:t>which</w:t>
      </w:r>
      <w:r>
        <w:t xml:space="preserve"> is aggregating across many victims, this section is vital</w:t>
      </w:r>
      <w:r w:rsidR="00EA465B">
        <w:t xml:space="preserve">. </w:t>
      </w:r>
      <w:r w:rsidR="003A5860">
        <w:t xml:space="preserve">You </w:t>
      </w:r>
      <w:r>
        <w:t xml:space="preserve">want to capture data about the victim with the intention of contrasting and comparing breach data when </w:t>
      </w:r>
      <w:r w:rsidR="003A5860">
        <w:t xml:space="preserve">you </w:t>
      </w:r>
      <w:r>
        <w:t>split these fields.</w:t>
      </w:r>
    </w:p>
    <w:p w14:paraId="39D4A236" w14:textId="541BB0EC" w:rsidR="00534868" w:rsidRDefault="002A4597" w:rsidP="002C6007">
      <w:pPr>
        <w:pStyle w:val="Para"/>
      </w:pPr>
      <w:r>
        <w:t xml:space="preserve">Chapter 5 </w:t>
      </w:r>
      <w:r w:rsidR="00884C6E">
        <w:t>discussed</w:t>
      </w:r>
      <w:r>
        <w:t xml:space="preserve"> regression analysis, </w:t>
      </w:r>
      <w:r w:rsidR="00884C6E">
        <w:t xml:space="preserve">and you </w:t>
      </w:r>
      <w:r>
        <w:t xml:space="preserve">attempted to find independent variables that could help describe the outcomes </w:t>
      </w:r>
      <w:r w:rsidR="00884C6E">
        <w:t xml:space="preserve">you </w:t>
      </w:r>
      <w:r>
        <w:t>observed</w:t>
      </w:r>
      <w:r w:rsidR="00EA465B">
        <w:t xml:space="preserve">. </w:t>
      </w:r>
      <w:r>
        <w:t xml:space="preserve">The data </w:t>
      </w:r>
      <w:r w:rsidR="00884C6E">
        <w:t xml:space="preserve">you </w:t>
      </w:r>
      <w:r>
        <w:t>are collecting about the victim can go a long way to describe the types of threat actors and their actions</w:t>
      </w:r>
      <w:r w:rsidR="00EA465B">
        <w:t xml:space="preserve">. </w:t>
      </w:r>
      <w:r>
        <w:t xml:space="preserve">For example, in the 2013 DBIR, Verizon saw state-affiliated espionage in at least </w:t>
      </w:r>
      <w:r w:rsidR="000C3143">
        <w:t>three</w:t>
      </w:r>
      <w:r>
        <w:t xml:space="preserve"> out of every </w:t>
      </w:r>
      <w:r w:rsidR="000C3143">
        <w:t>four</w:t>
      </w:r>
      <w:r>
        <w:t xml:space="preserve"> cases within the manufacturing industry</w:t>
      </w:r>
      <w:r w:rsidR="006F4A5D">
        <w:t>,</w:t>
      </w:r>
      <w:r>
        <w:t xml:space="preserve"> yet none in the retail industry</w:t>
      </w:r>
      <w:r w:rsidR="00EA465B">
        <w:t xml:space="preserve">. </w:t>
      </w:r>
      <w:r w:rsidR="000C3143">
        <w:t xml:space="preserve">Although </w:t>
      </w:r>
      <w:r w:rsidR="008C2E4D">
        <w:t xml:space="preserve">industry alone is not a perfect predicting variable, it does help reduce </w:t>
      </w:r>
      <w:r w:rsidR="000C3143">
        <w:t xml:space="preserve">the </w:t>
      </w:r>
      <w:r w:rsidR="008C2E4D">
        <w:t xml:space="preserve">uncertainty, </w:t>
      </w:r>
      <w:r w:rsidR="000C3143">
        <w:t>which is</w:t>
      </w:r>
      <w:r w:rsidR="008C2E4D">
        <w:t xml:space="preserve"> what </w:t>
      </w:r>
      <w:r w:rsidR="000C3143">
        <w:t xml:space="preserve">you </w:t>
      </w:r>
      <w:r w:rsidR="008C2E4D">
        <w:t>are after here.</w:t>
      </w:r>
      <w:r w:rsidR="000C3143">
        <w:t xml:space="preserve"> Table 7-9</w:t>
      </w:r>
      <w:r w:rsidR="006F4A5D">
        <w:t xml:space="preserve"> shows the victim fields</w:t>
      </w:r>
      <w:r w:rsidR="000C3143">
        <w:t>.</w:t>
      </w:r>
    </w:p>
    <w:p w14:paraId="2D5FD041" w14:textId="77777777" w:rsidR="00DD6241" w:rsidRDefault="00534868" w:rsidP="00534868">
      <w:pPr>
        <w:pStyle w:val="TableCaption"/>
      </w:pPr>
      <w:r>
        <w:t>Table 7-9: Victim Fields</w:t>
      </w:r>
    </w:p>
    <w:tbl>
      <w:tblPr>
        <w:tblStyle w:val="TableGrid"/>
        <w:tblW w:w="0" w:type="auto"/>
        <w:tblInd w:w="720" w:type="dxa"/>
        <w:tblLook w:val="04A0" w:firstRow="1" w:lastRow="0" w:firstColumn="1" w:lastColumn="0" w:noHBand="0" w:noVBand="1"/>
      </w:tblPr>
      <w:tblGrid>
        <w:gridCol w:w="1278"/>
        <w:gridCol w:w="2070"/>
        <w:gridCol w:w="1170"/>
        <w:gridCol w:w="3618"/>
      </w:tblGrid>
      <w:tr w:rsidR="006F4A5D" w:rsidRPr="00782C65" w14:paraId="508BF655" w14:textId="77777777" w:rsidTr="006F4A5D">
        <w:tc>
          <w:tcPr>
            <w:tcW w:w="1278" w:type="dxa"/>
          </w:tcPr>
          <w:p w14:paraId="4FC510E6" w14:textId="77777777" w:rsidR="006F4A5D" w:rsidRPr="00782C65" w:rsidRDefault="006F4A5D" w:rsidP="005621B6">
            <w:pPr>
              <w:pStyle w:val="TableHead"/>
            </w:pPr>
            <w:r w:rsidRPr="00782C65">
              <w:t>Victim</w:t>
            </w:r>
          </w:p>
        </w:tc>
        <w:tc>
          <w:tcPr>
            <w:tcW w:w="2070" w:type="dxa"/>
          </w:tcPr>
          <w:p w14:paraId="562625BD" w14:textId="77777777" w:rsidR="006F4A5D" w:rsidRPr="00782C65" w:rsidRDefault="006F4A5D" w:rsidP="005621B6">
            <w:pPr>
              <w:pStyle w:val="TableHead"/>
              <w:rPr>
                <w:szCs w:val="22"/>
              </w:rPr>
            </w:pPr>
            <w:r w:rsidRPr="00782C65">
              <w:t>Field</w:t>
            </w:r>
          </w:p>
        </w:tc>
        <w:tc>
          <w:tcPr>
            <w:tcW w:w="1170" w:type="dxa"/>
          </w:tcPr>
          <w:p w14:paraId="1082A9DE" w14:textId="77777777" w:rsidR="006F4A5D" w:rsidRPr="00782C65" w:rsidRDefault="006F4A5D" w:rsidP="005621B6">
            <w:pPr>
              <w:pStyle w:val="TableHead"/>
              <w:rPr>
                <w:szCs w:val="22"/>
              </w:rPr>
            </w:pPr>
            <w:r w:rsidRPr="00782C65">
              <w:t>Value</w:t>
            </w:r>
          </w:p>
        </w:tc>
        <w:tc>
          <w:tcPr>
            <w:tcW w:w="3618" w:type="dxa"/>
          </w:tcPr>
          <w:p w14:paraId="7FBB53D4" w14:textId="77777777" w:rsidR="006F4A5D" w:rsidRPr="00782C65" w:rsidRDefault="006F4A5D" w:rsidP="005621B6">
            <w:pPr>
              <w:pStyle w:val="TableHead"/>
              <w:rPr>
                <w:szCs w:val="22"/>
              </w:rPr>
            </w:pPr>
            <w:r w:rsidRPr="00782C65">
              <w:t>Description</w:t>
            </w:r>
          </w:p>
        </w:tc>
      </w:tr>
      <w:tr w:rsidR="006F4A5D" w:rsidRPr="00782C65" w14:paraId="319DBBF5" w14:textId="77777777" w:rsidTr="006F4A5D">
        <w:tc>
          <w:tcPr>
            <w:tcW w:w="1278" w:type="dxa"/>
          </w:tcPr>
          <w:p w14:paraId="247600B5" w14:textId="77777777" w:rsidR="006F4A5D" w:rsidRPr="00782C65" w:rsidRDefault="006F4A5D" w:rsidP="005621B6">
            <w:pPr>
              <w:pStyle w:val="TableEntry"/>
              <w:spacing w:line="276" w:lineRule="auto"/>
              <w:rPr>
                <w:szCs w:val="22"/>
              </w:rPr>
            </w:pPr>
            <w:r w:rsidRPr="00782C65">
              <w:t>victim</w:t>
            </w:r>
          </w:p>
        </w:tc>
        <w:tc>
          <w:tcPr>
            <w:tcW w:w="2070" w:type="dxa"/>
          </w:tcPr>
          <w:p w14:paraId="5E05F3D2" w14:textId="77777777" w:rsidR="006F4A5D" w:rsidRPr="00782C65" w:rsidRDefault="006F4A5D" w:rsidP="005621B6">
            <w:pPr>
              <w:pStyle w:val="TableEntry"/>
              <w:spacing w:line="276" w:lineRule="auto"/>
            </w:pPr>
            <w:proofErr w:type="spellStart"/>
            <w:r w:rsidRPr="00782C65">
              <w:t>victim_id</w:t>
            </w:r>
            <w:proofErr w:type="spellEnd"/>
          </w:p>
        </w:tc>
        <w:tc>
          <w:tcPr>
            <w:tcW w:w="1170" w:type="dxa"/>
          </w:tcPr>
          <w:p w14:paraId="2567B7DA" w14:textId="77777777" w:rsidR="006F4A5D" w:rsidRPr="00782C65" w:rsidRDefault="006F4A5D" w:rsidP="005621B6">
            <w:pPr>
              <w:pStyle w:val="TableEntry"/>
              <w:spacing w:line="276" w:lineRule="auto"/>
            </w:pPr>
            <w:r w:rsidRPr="00782C65">
              <w:t>string</w:t>
            </w:r>
          </w:p>
        </w:tc>
        <w:tc>
          <w:tcPr>
            <w:tcW w:w="3618" w:type="dxa"/>
          </w:tcPr>
          <w:p w14:paraId="1704E3A4" w14:textId="77777777" w:rsidR="006F4A5D" w:rsidRPr="00782C65" w:rsidRDefault="006F4A5D" w:rsidP="005621B6">
            <w:pPr>
              <w:pStyle w:val="TableEntry"/>
              <w:spacing w:line="276" w:lineRule="auto"/>
            </w:pPr>
            <w:r w:rsidRPr="00782C65">
              <w:t>Identifier or name of victim</w:t>
            </w:r>
          </w:p>
        </w:tc>
      </w:tr>
      <w:tr w:rsidR="006F4A5D" w:rsidRPr="00782C65" w14:paraId="744BDEA8" w14:textId="77777777" w:rsidTr="006F4A5D">
        <w:tc>
          <w:tcPr>
            <w:tcW w:w="1278" w:type="dxa"/>
          </w:tcPr>
          <w:p w14:paraId="0B407462" w14:textId="77777777" w:rsidR="006F4A5D" w:rsidRPr="00782C65" w:rsidRDefault="006F4A5D" w:rsidP="005621B6">
            <w:pPr>
              <w:pStyle w:val="TableEntry"/>
              <w:spacing w:line="276" w:lineRule="auto"/>
              <w:rPr>
                <w:szCs w:val="22"/>
              </w:rPr>
            </w:pPr>
          </w:p>
        </w:tc>
        <w:tc>
          <w:tcPr>
            <w:tcW w:w="2070" w:type="dxa"/>
          </w:tcPr>
          <w:p w14:paraId="42BD86ED" w14:textId="77777777" w:rsidR="006F4A5D" w:rsidRPr="00782C65" w:rsidRDefault="006F4A5D" w:rsidP="005621B6">
            <w:pPr>
              <w:pStyle w:val="TableEntry"/>
              <w:spacing w:line="276" w:lineRule="auto"/>
            </w:pPr>
            <w:r w:rsidRPr="00782C65">
              <w:t>industry</w:t>
            </w:r>
          </w:p>
        </w:tc>
        <w:tc>
          <w:tcPr>
            <w:tcW w:w="1170" w:type="dxa"/>
          </w:tcPr>
          <w:p w14:paraId="7BEE1C31" w14:textId="77777777" w:rsidR="006F4A5D" w:rsidRPr="00782C65" w:rsidRDefault="006F4A5D" w:rsidP="005621B6">
            <w:pPr>
              <w:pStyle w:val="TableEntry"/>
              <w:spacing w:line="276" w:lineRule="auto"/>
            </w:pPr>
            <w:r w:rsidRPr="00782C65">
              <w:t>string</w:t>
            </w:r>
          </w:p>
        </w:tc>
        <w:tc>
          <w:tcPr>
            <w:tcW w:w="3618" w:type="dxa"/>
          </w:tcPr>
          <w:p w14:paraId="78BC8BCB" w14:textId="77777777" w:rsidR="006F4A5D" w:rsidRPr="00782C65" w:rsidRDefault="006F4A5D" w:rsidP="005621B6">
            <w:pPr>
              <w:pStyle w:val="TableEntry"/>
              <w:spacing w:line="276" w:lineRule="auto"/>
            </w:pPr>
            <w:r w:rsidRPr="00782C65">
              <w:t>U.S. Census NAICS code</w:t>
            </w:r>
          </w:p>
        </w:tc>
      </w:tr>
      <w:tr w:rsidR="006F4A5D" w:rsidRPr="00782C65" w14:paraId="54C336E2" w14:textId="77777777" w:rsidTr="006F4A5D">
        <w:tc>
          <w:tcPr>
            <w:tcW w:w="1278" w:type="dxa"/>
          </w:tcPr>
          <w:p w14:paraId="1DA9D33C" w14:textId="77777777" w:rsidR="006F4A5D" w:rsidRPr="00782C65" w:rsidRDefault="006F4A5D" w:rsidP="005621B6">
            <w:pPr>
              <w:pStyle w:val="TableEntry"/>
              <w:spacing w:line="276" w:lineRule="auto"/>
              <w:rPr>
                <w:szCs w:val="22"/>
              </w:rPr>
            </w:pPr>
          </w:p>
        </w:tc>
        <w:tc>
          <w:tcPr>
            <w:tcW w:w="2070" w:type="dxa"/>
          </w:tcPr>
          <w:p w14:paraId="1719768C" w14:textId="77777777" w:rsidR="006F4A5D" w:rsidRPr="00782C65" w:rsidRDefault="006F4A5D" w:rsidP="005621B6">
            <w:pPr>
              <w:pStyle w:val="TableEntry"/>
              <w:spacing w:line="276" w:lineRule="auto"/>
            </w:pPr>
            <w:proofErr w:type="spellStart"/>
            <w:r w:rsidRPr="00782C65">
              <w:t>employee_count</w:t>
            </w:r>
            <w:proofErr w:type="spellEnd"/>
          </w:p>
        </w:tc>
        <w:tc>
          <w:tcPr>
            <w:tcW w:w="1170" w:type="dxa"/>
          </w:tcPr>
          <w:p w14:paraId="46E592DB" w14:textId="77777777" w:rsidR="006F4A5D" w:rsidRPr="00782C65" w:rsidRDefault="006F4A5D" w:rsidP="005621B6">
            <w:pPr>
              <w:pStyle w:val="TableEntry"/>
              <w:spacing w:line="276" w:lineRule="auto"/>
            </w:pPr>
            <w:r w:rsidRPr="00782C65">
              <w:t>factor</w:t>
            </w:r>
          </w:p>
        </w:tc>
        <w:tc>
          <w:tcPr>
            <w:tcW w:w="3618" w:type="dxa"/>
          </w:tcPr>
          <w:p w14:paraId="703FA5A9" w14:textId="77777777" w:rsidR="006F4A5D" w:rsidRPr="00782C65" w:rsidRDefault="006F4A5D" w:rsidP="005621B6">
            <w:pPr>
              <w:pStyle w:val="TableEntry"/>
              <w:spacing w:line="276" w:lineRule="auto"/>
            </w:pPr>
            <w:r w:rsidRPr="00782C65">
              <w:t>Label for number of employees</w:t>
            </w:r>
          </w:p>
        </w:tc>
      </w:tr>
      <w:tr w:rsidR="006F4A5D" w:rsidRPr="00782C65" w14:paraId="7466FEC5" w14:textId="77777777" w:rsidTr="006F4A5D">
        <w:tc>
          <w:tcPr>
            <w:tcW w:w="1278" w:type="dxa"/>
          </w:tcPr>
          <w:p w14:paraId="601D6AEB" w14:textId="77777777" w:rsidR="006F4A5D" w:rsidRPr="00782C65" w:rsidRDefault="006F4A5D" w:rsidP="005621B6">
            <w:pPr>
              <w:pStyle w:val="TableEntry"/>
              <w:spacing w:line="276" w:lineRule="auto"/>
              <w:rPr>
                <w:szCs w:val="22"/>
              </w:rPr>
            </w:pPr>
          </w:p>
        </w:tc>
        <w:tc>
          <w:tcPr>
            <w:tcW w:w="2070" w:type="dxa"/>
          </w:tcPr>
          <w:p w14:paraId="639BAC02" w14:textId="77777777" w:rsidR="006F4A5D" w:rsidRPr="00782C65" w:rsidRDefault="006F4A5D" w:rsidP="005621B6">
            <w:pPr>
              <w:pStyle w:val="TableEntry"/>
              <w:spacing w:line="276" w:lineRule="auto"/>
            </w:pPr>
            <w:r w:rsidRPr="00782C65">
              <w:t>country</w:t>
            </w:r>
          </w:p>
        </w:tc>
        <w:tc>
          <w:tcPr>
            <w:tcW w:w="1170" w:type="dxa"/>
          </w:tcPr>
          <w:p w14:paraId="6622C57B" w14:textId="77777777" w:rsidR="006F4A5D" w:rsidRPr="00782C65" w:rsidRDefault="006F4A5D" w:rsidP="005621B6">
            <w:pPr>
              <w:pStyle w:val="TableEntry"/>
              <w:spacing w:line="276" w:lineRule="auto"/>
            </w:pPr>
            <w:r w:rsidRPr="00782C65">
              <w:t>factor</w:t>
            </w:r>
          </w:p>
        </w:tc>
        <w:tc>
          <w:tcPr>
            <w:tcW w:w="3618" w:type="dxa"/>
          </w:tcPr>
          <w:p w14:paraId="5EFEEA15" w14:textId="455F2FAA" w:rsidR="006F4A5D" w:rsidRPr="00782C65" w:rsidRDefault="006F4A5D" w:rsidP="005621B6">
            <w:pPr>
              <w:pStyle w:val="TableEntry"/>
              <w:spacing w:line="276" w:lineRule="auto"/>
            </w:pPr>
            <w:r w:rsidRPr="00782C65">
              <w:t>ISO 3166-1 two-digit country code</w:t>
            </w:r>
          </w:p>
        </w:tc>
      </w:tr>
      <w:tr w:rsidR="006F4A5D" w:rsidRPr="00782C65" w14:paraId="1593A8F3" w14:textId="77777777" w:rsidTr="006F4A5D">
        <w:tc>
          <w:tcPr>
            <w:tcW w:w="1278" w:type="dxa"/>
          </w:tcPr>
          <w:p w14:paraId="2E48AEEC" w14:textId="77777777" w:rsidR="006F4A5D" w:rsidRPr="00782C65" w:rsidRDefault="006F4A5D" w:rsidP="005621B6">
            <w:pPr>
              <w:pStyle w:val="TableEntry"/>
              <w:spacing w:line="276" w:lineRule="auto"/>
              <w:rPr>
                <w:szCs w:val="22"/>
              </w:rPr>
            </w:pPr>
          </w:p>
        </w:tc>
        <w:tc>
          <w:tcPr>
            <w:tcW w:w="2070" w:type="dxa"/>
          </w:tcPr>
          <w:p w14:paraId="356B682E" w14:textId="77777777" w:rsidR="006F4A5D" w:rsidRPr="00782C65" w:rsidRDefault="006F4A5D" w:rsidP="005621B6">
            <w:pPr>
              <w:pStyle w:val="TableEntry"/>
              <w:spacing w:line="276" w:lineRule="auto"/>
            </w:pPr>
            <w:r w:rsidRPr="00782C65">
              <w:t>state</w:t>
            </w:r>
          </w:p>
        </w:tc>
        <w:tc>
          <w:tcPr>
            <w:tcW w:w="1170" w:type="dxa"/>
          </w:tcPr>
          <w:p w14:paraId="74887B62" w14:textId="77777777" w:rsidR="006F4A5D" w:rsidRPr="00782C65" w:rsidRDefault="006F4A5D" w:rsidP="005621B6">
            <w:pPr>
              <w:pStyle w:val="TableEntry"/>
              <w:spacing w:line="276" w:lineRule="auto"/>
            </w:pPr>
            <w:r w:rsidRPr="00782C65">
              <w:t>string</w:t>
            </w:r>
          </w:p>
        </w:tc>
        <w:tc>
          <w:tcPr>
            <w:tcW w:w="3618" w:type="dxa"/>
          </w:tcPr>
          <w:p w14:paraId="32F2542A" w14:textId="77777777" w:rsidR="006F4A5D" w:rsidRPr="00782C65" w:rsidRDefault="006F4A5D" w:rsidP="005621B6">
            <w:pPr>
              <w:pStyle w:val="TableEntry"/>
              <w:spacing w:line="276" w:lineRule="auto"/>
            </w:pPr>
            <w:r w:rsidRPr="00782C65">
              <w:t>State, province, or region in country</w:t>
            </w:r>
          </w:p>
        </w:tc>
      </w:tr>
      <w:tr w:rsidR="006F4A5D" w:rsidRPr="00782C65" w14:paraId="7E6F5755" w14:textId="77777777" w:rsidTr="006F4A5D">
        <w:tc>
          <w:tcPr>
            <w:tcW w:w="1278" w:type="dxa"/>
          </w:tcPr>
          <w:p w14:paraId="5CC53603" w14:textId="77777777" w:rsidR="006F4A5D" w:rsidRPr="00782C65" w:rsidRDefault="006F4A5D" w:rsidP="005621B6">
            <w:pPr>
              <w:pStyle w:val="TableEntry"/>
              <w:spacing w:line="276" w:lineRule="auto"/>
              <w:rPr>
                <w:szCs w:val="22"/>
              </w:rPr>
            </w:pPr>
          </w:p>
        </w:tc>
        <w:tc>
          <w:tcPr>
            <w:tcW w:w="2070" w:type="dxa"/>
          </w:tcPr>
          <w:p w14:paraId="14B5F2B9" w14:textId="77777777" w:rsidR="006F4A5D" w:rsidRPr="00782C65" w:rsidRDefault="006F4A5D" w:rsidP="005621B6">
            <w:pPr>
              <w:pStyle w:val="TableEntry"/>
              <w:spacing w:line="276" w:lineRule="auto"/>
            </w:pPr>
            <w:proofErr w:type="spellStart"/>
            <w:r w:rsidRPr="00782C65">
              <w:t>locations_affected</w:t>
            </w:r>
            <w:proofErr w:type="spellEnd"/>
          </w:p>
        </w:tc>
        <w:tc>
          <w:tcPr>
            <w:tcW w:w="1170" w:type="dxa"/>
          </w:tcPr>
          <w:p w14:paraId="232D70AF" w14:textId="77777777" w:rsidR="006F4A5D" w:rsidRPr="00782C65" w:rsidRDefault="006F4A5D" w:rsidP="005621B6">
            <w:pPr>
              <w:pStyle w:val="TableEntry"/>
              <w:spacing w:line="276" w:lineRule="auto"/>
            </w:pPr>
            <w:r w:rsidRPr="00782C65">
              <w:t>integer</w:t>
            </w:r>
          </w:p>
        </w:tc>
        <w:tc>
          <w:tcPr>
            <w:tcW w:w="3618" w:type="dxa"/>
          </w:tcPr>
          <w:p w14:paraId="2148BC5F" w14:textId="77777777" w:rsidR="006F4A5D" w:rsidRPr="00782C65" w:rsidRDefault="006F4A5D" w:rsidP="005621B6">
            <w:pPr>
              <w:pStyle w:val="TableEntry"/>
              <w:spacing w:line="276" w:lineRule="auto"/>
            </w:pPr>
            <w:r w:rsidRPr="00782C65">
              <w:t>Number of locations affected</w:t>
            </w:r>
          </w:p>
        </w:tc>
      </w:tr>
      <w:tr w:rsidR="006F4A5D" w:rsidRPr="00782C65" w14:paraId="5A73FF48" w14:textId="77777777" w:rsidTr="006F4A5D">
        <w:tc>
          <w:tcPr>
            <w:tcW w:w="1278" w:type="dxa"/>
          </w:tcPr>
          <w:p w14:paraId="10765B62" w14:textId="77777777" w:rsidR="006F4A5D" w:rsidRPr="00782C65" w:rsidRDefault="006F4A5D" w:rsidP="005621B6">
            <w:pPr>
              <w:pStyle w:val="TableEntry"/>
              <w:spacing w:line="276" w:lineRule="auto"/>
              <w:rPr>
                <w:szCs w:val="22"/>
              </w:rPr>
            </w:pPr>
          </w:p>
        </w:tc>
        <w:tc>
          <w:tcPr>
            <w:tcW w:w="2070" w:type="dxa"/>
          </w:tcPr>
          <w:p w14:paraId="279C69B0" w14:textId="77777777" w:rsidR="006F4A5D" w:rsidRPr="00782C65" w:rsidRDefault="006F4A5D" w:rsidP="005621B6">
            <w:pPr>
              <w:pStyle w:val="TableEntry"/>
              <w:spacing w:line="276" w:lineRule="auto"/>
            </w:pPr>
            <w:r w:rsidRPr="00782C65">
              <w:t>revenue</w:t>
            </w:r>
          </w:p>
        </w:tc>
        <w:tc>
          <w:tcPr>
            <w:tcW w:w="1170" w:type="dxa"/>
          </w:tcPr>
          <w:p w14:paraId="368F496C" w14:textId="77777777" w:rsidR="006F4A5D" w:rsidRPr="00782C65" w:rsidRDefault="006F4A5D" w:rsidP="005621B6">
            <w:pPr>
              <w:pStyle w:val="TableEntry"/>
              <w:spacing w:line="276" w:lineRule="auto"/>
            </w:pPr>
            <w:r w:rsidRPr="00782C65">
              <w:t>integer</w:t>
            </w:r>
          </w:p>
        </w:tc>
        <w:tc>
          <w:tcPr>
            <w:tcW w:w="3618" w:type="dxa"/>
          </w:tcPr>
          <w:p w14:paraId="32008ED3" w14:textId="77777777" w:rsidR="006F4A5D" w:rsidRPr="00782C65" w:rsidRDefault="006F4A5D" w:rsidP="005621B6">
            <w:pPr>
              <w:pStyle w:val="TableEntry"/>
              <w:spacing w:line="276" w:lineRule="auto"/>
            </w:pPr>
            <w:r w:rsidRPr="00782C65">
              <w:t>Annual revenue of the victim</w:t>
            </w:r>
          </w:p>
        </w:tc>
      </w:tr>
      <w:tr w:rsidR="006F4A5D" w:rsidRPr="00782C65" w14:paraId="43FED9A6" w14:textId="77777777" w:rsidTr="006F4A5D">
        <w:tc>
          <w:tcPr>
            <w:tcW w:w="1278" w:type="dxa"/>
          </w:tcPr>
          <w:p w14:paraId="2F1543B3" w14:textId="77777777" w:rsidR="006F4A5D" w:rsidRPr="00782C65" w:rsidRDefault="006F4A5D" w:rsidP="005621B6">
            <w:pPr>
              <w:pStyle w:val="TableEntry"/>
              <w:spacing w:line="276" w:lineRule="auto"/>
            </w:pPr>
            <w:r w:rsidRPr="00782C65">
              <w:t>secondary</w:t>
            </w:r>
          </w:p>
        </w:tc>
        <w:tc>
          <w:tcPr>
            <w:tcW w:w="2070" w:type="dxa"/>
          </w:tcPr>
          <w:p w14:paraId="5DD2FBFF" w14:textId="77777777" w:rsidR="006F4A5D" w:rsidRPr="00782C65" w:rsidRDefault="006F4A5D" w:rsidP="005621B6">
            <w:pPr>
              <w:pStyle w:val="TableEntry"/>
              <w:spacing w:line="276" w:lineRule="auto"/>
            </w:pPr>
            <w:proofErr w:type="spellStart"/>
            <w:r w:rsidRPr="00782C65">
              <w:t>victim_id</w:t>
            </w:r>
            <w:proofErr w:type="spellEnd"/>
          </w:p>
        </w:tc>
        <w:tc>
          <w:tcPr>
            <w:tcW w:w="1170" w:type="dxa"/>
          </w:tcPr>
          <w:p w14:paraId="021A5AE7" w14:textId="77777777" w:rsidR="006F4A5D" w:rsidRPr="00782C65" w:rsidRDefault="006F4A5D" w:rsidP="005621B6">
            <w:pPr>
              <w:pStyle w:val="TableEntry"/>
              <w:spacing w:line="276" w:lineRule="auto"/>
            </w:pPr>
            <w:r w:rsidRPr="00782C65">
              <w:t>string</w:t>
            </w:r>
          </w:p>
        </w:tc>
        <w:tc>
          <w:tcPr>
            <w:tcW w:w="3618" w:type="dxa"/>
          </w:tcPr>
          <w:p w14:paraId="481E0DA9" w14:textId="77777777" w:rsidR="006F4A5D" w:rsidRPr="00782C65" w:rsidRDefault="006F4A5D" w:rsidP="005621B6">
            <w:pPr>
              <w:pStyle w:val="TableEntry"/>
              <w:spacing w:line="276" w:lineRule="auto"/>
            </w:pPr>
            <w:r w:rsidRPr="00782C65">
              <w:t>List of secondary victim_id or name(s)</w:t>
            </w:r>
          </w:p>
        </w:tc>
      </w:tr>
      <w:tr w:rsidR="006F4A5D" w:rsidRPr="00782C65" w14:paraId="29F99417" w14:textId="77777777" w:rsidTr="006F4A5D">
        <w:tc>
          <w:tcPr>
            <w:tcW w:w="1278" w:type="dxa"/>
          </w:tcPr>
          <w:p w14:paraId="22F08A33" w14:textId="77777777" w:rsidR="006F4A5D" w:rsidRPr="00782C65" w:rsidRDefault="006F4A5D" w:rsidP="005621B6">
            <w:pPr>
              <w:pStyle w:val="TableEntry"/>
              <w:spacing w:line="276" w:lineRule="auto"/>
              <w:rPr>
                <w:szCs w:val="22"/>
              </w:rPr>
            </w:pPr>
          </w:p>
        </w:tc>
        <w:tc>
          <w:tcPr>
            <w:tcW w:w="2070" w:type="dxa"/>
          </w:tcPr>
          <w:p w14:paraId="00F298A7" w14:textId="77777777" w:rsidR="006F4A5D" w:rsidRPr="00782C65" w:rsidRDefault="006F4A5D" w:rsidP="005621B6">
            <w:pPr>
              <w:pStyle w:val="TableEntry"/>
              <w:spacing w:line="276" w:lineRule="auto"/>
            </w:pPr>
            <w:r w:rsidRPr="00782C65">
              <w:t>amount</w:t>
            </w:r>
          </w:p>
        </w:tc>
        <w:tc>
          <w:tcPr>
            <w:tcW w:w="1170" w:type="dxa"/>
          </w:tcPr>
          <w:p w14:paraId="75D6F523" w14:textId="77777777" w:rsidR="006F4A5D" w:rsidRPr="00782C65" w:rsidRDefault="006F4A5D" w:rsidP="005621B6">
            <w:pPr>
              <w:pStyle w:val="TableEntry"/>
              <w:spacing w:line="276" w:lineRule="auto"/>
            </w:pPr>
            <w:r w:rsidRPr="00782C65">
              <w:t>integer</w:t>
            </w:r>
          </w:p>
        </w:tc>
        <w:tc>
          <w:tcPr>
            <w:tcW w:w="3618" w:type="dxa"/>
          </w:tcPr>
          <w:p w14:paraId="528741F1" w14:textId="77777777" w:rsidR="006F4A5D" w:rsidRPr="00782C65" w:rsidRDefault="006F4A5D" w:rsidP="005621B6">
            <w:pPr>
              <w:pStyle w:val="TableEntry"/>
              <w:spacing w:line="276" w:lineRule="auto"/>
            </w:pPr>
            <w:r w:rsidRPr="00782C65">
              <w:t>And/or count of secondary victims</w:t>
            </w:r>
          </w:p>
        </w:tc>
      </w:tr>
    </w:tbl>
    <w:p w14:paraId="66B31284" w14:textId="6FB4761B" w:rsidR="00D72292" w:rsidRDefault="00BD41FC" w:rsidP="002C6007">
      <w:pPr>
        <w:pStyle w:val="Para"/>
      </w:pPr>
      <w:r>
        <w:t>The most recent change to the VERIS framework (version 1.2.1) changed how this section is stored</w:t>
      </w:r>
      <w:r w:rsidR="00EA465B">
        <w:t xml:space="preserve">. </w:t>
      </w:r>
      <w:r>
        <w:t>In version 1.2 and before, the entire victim section could be repeated for each victim involved in the incident</w:t>
      </w:r>
      <w:r w:rsidR="00EA465B">
        <w:t xml:space="preserve">. </w:t>
      </w:r>
      <w:r>
        <w:t xml:space="preserve">For example, if an organization is breached and </w:t>
      </w:r>
      <w:r w:rsidR="000C3143">
        <w:t>was</w:t>
      </w:r>
      <w:r>
        <w:t xml:space="preserve"> processing data on behalf of another organization, they would become a victim of the same breach</w:t>
      </w:r>
      <w:r w:rsidR="00EA465B">
        <w:t xml:space="preserve">. </w:t>
      </w:r>
      <w:r>
        <w:t>This was found to be confusing though</w:t>
      </w:r>
      <w:r w:rsidR="0030428D">
        <w:t>,</w:t>
      </w:r>
      <w:r>
        <w:t xml:space="preserve"> and the victim was reduced to just supporting one single victim</w:t>
      </w:r>
      <w:r w:rsidR="00EA465B">
        <w:t xml:space="preserve">. </w:t>
      </w:r>
      <w:r>
        <w:t xml:space="preserve">The fields in the “secondary” section where added </w:t>
      </w:r>
      <w:r w:rsidR="00D72292">
        <w:t xml:space="preserve">in 1.2.1 </w:t>
      </w:r>
      <w:r>
        <w:t>to capture what was treated as a multiple victim breach</w:t>
      </w:r>
      <w:r w:rsidR="00D72292">
        <w:t>.</w:t>
      </w:r>
      <w:r w:rsidR="00C76F5D">
        <w:t xml:space="preserve"> </w:t>
      </w:r>
      <w:r w:rsidR="00C76F5D" w:rsidRPr="00B44FCD">
        <w:t>See Figure 7-4</w:t>
      </w:r>
      <w:r w:rsidR="0030428D" w:rsidRPr="00B44FCD">
        <w:t xml:space="preserve"> to see the top five victimized industries according to the VCDB data set</w:t>
      </w:r>
      <w:r w:rsidR="00C76F5D" w:rsidRPr="00813075">
        <w:t>.</w:t>
      </w:r>
    </w:p>
    <w:p w14:paraId="153600BF" w14:textId="5F454E9F" w:rsidR="00D07805" w:rsidRDefault="005F2B12" w:rsidP="00D07805">
      <w:pPr>
        <w:pStyle w:val="Slug"/>
      </w:pPr>
      <w:r w:rsidRPr="00782C65">
        <w:t>Figure 7</w:t>
      </w:r>
      <w:r w:rsidR="00C76F5D" w:rsidRPr="00782C65">
        <w:t>-</w:t>
      </w:r>
      <w:r w:rsidRPr="00782C65">
        <w:t>4</w:t>
      </w:r>
      <w:r w:rsidR="00B44FCD" w:rsidRPr="00782C65">
        <w:t>:</w:t>
      </w:r>
      <w:r w:rsidRPr="00782C65">
        <w:t xml:space="preserve"> Top </w:t>
      </w:r>
      <w:r w:rsidR="0030428D" w:rsidRPr="00782C65">
        <w:t>five industries in VCDB data set</w:t>
      </w:r>
      <w:r w:rsidRPr="00782C65">
        <w:tab/>
        <w:t>[793725</w:t>
      </w:r>
      <w:r w:rsidR="0030428D" w:rsidRPr="00782C65">
        <w:t xml:space="preserve"> </w:t>
      </w:r>
      <w:r w:rsidRPr="00782C65">
        <w:t>c07f004.pdf]</w:t>
      </w:r>
    </w:p>
    <w:p w14:paraId="53C752DD" w14:textId="33421D6C" w:rsidR="008C2E4D" w:rsidRDefault="001F74EC" w:rsidP="002C6007">
      <w:pPr>
        <w:pStyle w:val="Para"/>
      </w:pPr>
      <w:r>
        <w:t xml:space="preserve">Anywhere </w:t>
      </w:r>
      <w:r w:rsidR="000C3143">
        <w:t xml:space="preserve">there is </w:t>
      </w:r>
      <w:r>
        <w:t xml:space="preserve">an industry (which is </w:t>
      </w:r>
      <w:r w:rsidR="0046214B">
        <w:t xml:space="preserve">in this victim section </w:t>
      </w:r>
      <w:r>
        <w:t>and in the threat actor partner section), they are listed as a “string” but they should not be free text</w:t>
      </w:r>
      <w:r w:rsidR="00EA465B">
        <w:t xml:space="preserve">. </w:t>
      </w:r>
      <w:r>
        <w:t xml:space="preserve">Following one of </w:t>
      </w:r>
      <w:r w:rsidR="000C3143">
        <w:t xml:space="preserve">the </w:t>
      </w:r>
      <w:r>
        <w:t>guidelines to leverage other resources wherever possible, VERIS leverages the U.S. Census Bureau’s North American Industry Classification System (NAICS)</w:t>
      </w:r>
      <w:r w:rsidR="0046214B">
        <w:t xml:space="preserve"> mentioned earlier in this chapter</w:t>
      </w:r>
      <w:r w:rsidR="00EA465B">
        <w:t xml:space="preserve">. </w:t>
      </w:r>
      <w:r>
        <w:t>Doing so adds flexibility and a level of detail not possible with other industry classification systems</w:t>
      </w:r>
      <w:r w:rsidR="00EA465B">
        <w:t xml:space="preserve">. </w:t>
      </w:r>
      <w:r>
        <w:t xml:space="preserve">If </w:t>
      </w:r>
      <w:r w:rsidR="000C3143">
        <w:t>analysts tried</w:t>
      </w:r>
      <w:r>
        <w:t xml:space="preserve"> to create a list of industries, they’d probably come up with a dozen or so high</w:t>
      </w:r>
      <w:r w:rsidR="000C3143">
        <w:t>-</w:t>
      </w:r>
      <w:r>
        <w:t xml:space="preserve">level categories and call it </w:t>
      </w:r>
      <w:r w:rsidR="000C3143">
        <w:t>a day</w:t>
      </w:r>
      <w:r w:rsidR="00EA465B">
        <w:t xml:space="preserve">. </w:t>
      </w:r>
      <w:r>
        <w:t xml:space="preserve">NAICS started there (20 top-level categories actually), but then made it extendible and </w:t>
      </w:r>
      <w:r w:rsidR="000C3143">
        <w:t>includes more</w:t>
      </w:r>
      <w:r>
        <w:t xml:space="preserve"> detail </w:t>
      </w:r>
      <w:r w:rsidR="000C3143">
        <w:t>for</w:t>
      </w:r>
      <w:r>
        <w:t xml:space="preserve"> the industry specification</w:t>
      </w:r>
      <w:r w:rsidR="00EA465B">
        <w:t xml:space="preserve">. </w:t>
      </w:r>
      <w:r>
        <w:t xml:space="preserve">Industries within NAICS are represented by </w:t>
      </w:r>
      <w:r w:rsidR="000C3143">
        <w:t>two-</w:t>
      </w:r>
      <w:r>
        <w:t xml:space="preserve"> to </w:t>
      </w:r>
      <w:r w:rsidR="000C3143">
        <w:t>six-</w:t>
      </w:r>
      <w:r>
        <w:t>digit integer</w:t>
      </w:r>
      <w:r w:rsidR="000C3143">
        <w:t>s,</w:t>
      </w:r>
      <w:r>
        <w:t xml:space="preserve"> which is why VERIS stores them as a string and not a factor</w:t>
      </w:r>
      <w:r w:rsidR="000C3143">
        <w:t>. T</w:t>
      </w:r>
      <w:r>
        <w:t>he</w:t>
      </w:r>
      <w:r w:rsidR="002C4CA3">
        <w:t xml:space="preserve"> list is enormous (</w:t>
      </w:r>
      <w:r w:rsidR="000C3143">
        <w:t>you can find it at</w:t>
      </w:r>
      <w:r w:rsidR="002C4CA3">
        <w:t xml:space="preserve"> </w:t>
      </w:r>
      <w:r w:rsidR="002C4CA3" w:rsidRPr="002C4CA3">
        <w:rPr>
          <w:rStyle w:val="InlineURL"/>
        </w:rPr>
        <w:t>http://www.census.gov/eos/www/naics/</w:t>
      </w:r>
      <w:r w:rsidR="002C4CA3" w:rsidRPr="00782C65">
        <w:t>).</w:t>
      </w:r>
    </w:p>
    <w:p w14:paraId="20C2B9F6" w14:textId="55B82AC5" w:rsidR="001F74EC" w:rsidRDefault="001F74EC" w:rsidP="002C6007">
      <w:pPr>
        <w:pStyle w:val="Para"/>
      </w:pPr>
      <w:r>
        <w:t xml:space="preserve">As an example, </w:t>
      </w:r>
      <w:r w:rsidR="0038782D">
        <w:t>consider</w:t>
      </w:r>
      <w:r>
        <w:t xml:space="preserve"> the pizza shop down the street</w:t>
      </w:r>
      <w:r w:rsidR="00EA465B">
        <w:t xml:space="preserve">. </w:t>
      </w:r>
      <w:r>
        <w:t xml:space="preserve">The NAICS code for </w:t>
      </w:r>
      <w:r w:rsidR="00ED045E">
        <w:t xml:space="preserve">such a place </w:t>
      </w:r>
      <w:r>
        <w:t>is 722511</w:t>
      </w:r>
      <w:r w:rsidR="00ED045E">
        <w:t>,</w:t>
      </w:r>
      <w:r>
        <w:t xml:space="preserve"> which represents “</w:t>
      </w:r>
      <w:r w:rsidR="00A55E94">
        <w:t>pizza parlors, fu</w:t>
      </w:r>
      <w:r>
        <w:t xml:space="preserve">ll </w:t>
      </w:r>
      <w:r>
        <w:lastRenderedPageBreak/>
        <w:t>service</w:t>
      </w:r>
      <w:r w:rsidR="002C4CA3">
        <w:t>.</w:t>
      </w:r>
      <w:r w:rsidR="00EA465B">
        <w:t xml:space="preserve">” </w:t>
      </w:r>
      <w:r w:rsidR="004A49DD">
        <w:t xml:space="preserve">Maybe in this case, </w:t>
      </w:r>
      <w:r w:rsidR="00A55E94">
        <w:t xml:space="preserve">however, </w:t>
      </w:r>
      <w:r w:rsidR="004A49DD">
        <w:t>the</w:t>
      </w:r>
      <w:r w:rsidR="002C4CA3">
        <w:t xml:space="preserve"> analyst just knows it’s a restaurant, </w:t>
      </w:r>
      <w:r w:rsidR="004A49DD">
        <w:t>so she</w:t>
      </w:r>
      <w:r w:rsidR="002C4CA3">
        <w:t xml:space="preserve"> record</w:t>
      </w:r>
      <w:r w:rsidR="004A49DD">
        <w:t>s</w:t>
      </w:r>
      <w:r w:rsidR="002C4CA3">
        <w:t xml:space="preserve"> 7225, or maybe </w:t>
      </w:r>
      <w:r w:rsidR="004A49DD">
        <w:t xml:space="preserve">she </w:t>
      </w:r>
      <w:r w:rsidR="002C4CA3">
        <w:t>know</w:t>
      </w:r>
      <w:r w:rsidR="004A49DD">
        <w:t>s</w:t>
      </w:r>
      <w:r w:rsidR="002C4CA3">
        <w:t xml:space="preserve"> </w:t>
      </w:r>
      <w:r w:rsidR="004A49DD">
        <w:t>the place</w:t>
      </w:r>
      <w:r w:rsidR="002C4CA3">
        <w:t xml:space="preserve"> offers some type of food or beverage service, </w:t>
      </w:r>
      <w:r w:rsidR="004A49DD">
        <w:t xml:space="preserve">so </w:t>
      </w:r>
      <w:r w:rsidR="00A55E94">
        <w:t>she</w:t>
      </w:r>
      <w:r w:rsidR="002C4CA3">
        <w:t xml:space="preserve"> enter</w:t>
      </w:r>
      <w:r w:rsidR="00A55E94">
        <w:t>s</w:t>
      </w:r>
      <w:r w:rsidR="002C4CA3">
        <w:t xml:space="preserve"> 722</w:t>
      </w:r>
      <w:r w:rsidR="004A49DD">
        <w:t>. If</w:t>
      </w:r>
      <w:r w:rsidR="002C4CA3">
        <w:t xml:space="preserve"> </w:t>
      </w:r>
      <w:r w:rsidR="004A49DD">
        <w:t>she is</w:t>
      </w:r>
      <w:r w:rsidR="002C4CA3">
        <w:t xml:space="preserve"> unsure </w:t>
      </w:r>
      <w:r w:rsidR="004A49DD">
        <w:t xml:space="preserve">as to what </w:t>
      </w:r>
      <w:r w:rsidR="002C4CA3">
        <w:t xml:space="preserve">type of service establishment it is, </w:t>
      </w:r>
      <w:r w:rsidR="004A49DD">
        <w:t>she might just enter</w:t>
      </w:r>
      <w:r w:rsidR="002C4CA3">
        <w:t xml:space="preserve"> 72 for “</w:t>
      </w:r>
      <w:r w:rsidR="004A49DD">
        <w:t>accommodation and food servic</w:t>
      </w:r>
      <w:r w:rsidR="002C4CA3">
        <w:t>es</w:t>
      </w:r>
      <w:r w:rsidR="004A49DD">
        <w:t>.</w:t>
      </w:r>
      <w:r w:rsidR="002C4CA3">
        <w:t>”</w:t>
      </w:r>
      <w:r w:rsidR="00EA465B">
        <w:t xml:space="preserve"> </w:t>
      </w:r>
      <w:r w:rsidR="002C4CA3">
        <w:t xml:space="preserve">When </w:t>
      </w:r>
      <w:r w:rsidR="001D026B">
        <w:t>you analyze</w:t>
      </w:r>
      <w:r w:rsidR="002C4CA3">
        <w:t xml:space="preserve"> this field</w:t>
      </w:r>
      <w:r w:rsidR="001D026B">
        <w:t>,</w:t>
      </w:r>
      <w:r w:rsidR="002C4CA3">
        <w:t xml:space="preserve"> </w:t>
      </w:r>
      <w:r w:rsidR="001D026B">
        <w:t>you</w:t>
      </w:r>
      <w:r w:rsidR="002C4CA3">
        <w:t xml:space="preserve"> can drill down or up depending on the level of detail </w:t>
      </w:r>
      <w:r w:rsidR="001D026B">
        <w:t xml:space="preserve">you </w:t>
      </w:r>
      <w:r w:rsidR="002C4CA3">
        <w:t>want</w:t>
      </w:r>
      <w:r w:rsidR="00EA465B">
        <w:t xml:space="preserve">. </w:t>
      </w:r>
    </w:p>
    <w:p w14:paraId="60863DCC" w14:textId="77777777" w:rsidR="0046214B" w:rsidRDefault="0046214B" w:rsidP="00782C65">
      <w:pPr>
        <w:pStyle w:val="H2"/>
      </w:pPr>
      <w:r>
        <w:t>Indicators</w:t>
      </w:r>
    </w:p>
    <w:p w14:paraId="4712E1FF" w14:textId="619A55FD" w:rsidR="00D54B52" w:rsidRPr="00D54B52" w:rsidRDefault="0046214B" w:rsidP="00D54B52">
      <w:pPr>
        <w:pStyle w:val="Para"/>
      </w:pPr>
      <w:r>
        <w:t xml:space="preserve">We didn’t want to go into </w:t>
      </w:r>
      <w:r w:rsidR="00E1668F">
        <w:t xml:space="preserve">detail about </w:t>
      </w:r>
      <w:r>
        <w:t>the indicators section</w:t>
      </w:r>
      <w:r w:rsidR="00E1668F">
        <w:t>,</w:t>
      </w:r>
      <w:r>
        <w:t xml:space="preserve"> and that’s because VERIS </w:t>
      </w:r>
      <w:r w:rsidR="00D54B52">
        <w:t xml:space="preserve">is set up to capture indicators from a security incident, which is often just a handful of IP address and malware hashes. </w:t>
      </w:r>
      <w:r>
        <w:t xml:space="preserve">If you’re looking to capture indicators </w:t>
      </w:r>
      <w:r w:rsidR="00D54B52">
        <w:t>from multiple sources</w:t>
      </w:r>
      <w:r w:rsidR="00E1668F">
        <w:t>,</w:t>
      </w:r>
      <w:r w:rsidR="00D54B52">
        <w:t xml:space="preserve"> we suggest you look at the Structured Threat Information Expression (</w:t>
      </w:r>
      <w:r w:rsidR="00D54B52" w:rsidRPr="00B44FCD">
        <w:t>STIX</w:t>
      </w:r>
      <w:r w:rsidR="00D54B52">
        <w:t>). It i</w:t>
      </w:r>
      <w:r w:rsidR="00D54B52" w:rsidRPr="00D54B52">
        <w:t xml:space="preserve">s a </w:t>
      </w:r>
      <w:r w:rsidR="00D54B52">
        <w:t>“</w:t>
      </w:r>
      <w:r w:rsidR="00D54B52" w:rsidRPr="00D54B52">
        <w:t>collaborative community-driven effort to define and develop a standardized language to represent stru</w:t>
      </w:r>
      <w:r w:rsidR="00D54B52">
        <w:t xml:space="preserve">ctured cyber threat information” and detail about it can be found at </w:t>
      </w:r>
      <w:r w:rsidR="00782C65" w:rsidRPr="00782C65">
        <w:rPr>
          <w:rStyle w:val="InlineURL"/>
          <w:rPrChange w:id="24" w:author="Kent, Kevin - Indianapolis" w:date="2013-11-15T14:12:00Z">
            <w:rPr>
              <w:rStyle w:val="Hyperlink"/>
              <w:rFonts w:ascii="Courier New" w:hAnsi="Courier New"/>
              <w:noProof/>
            </w:rPr>
          </w:rPrChange>
        </w:rPr>
        <w:t>http://stix.mitre.org/</w:t>
      </w:r>
      <w:r w:rsidR="00B77ADF" w:rsidRPr="00782C65">
        <w:t>.</w:t>
      </w:r>
      <w:r w:rsidR="00B77ADF">
        <w:t xml:space="preserve"> If you’d like to see the details of the indicators section, they are covered on the VERIS community website at </w:t>
      </w:r>
      <w:r w:rsidR="00B77ADF" w:rsidRPr="00782C65">
        <w:rPr>
          <w:rStyle w:val="InlineURL"/>
        </w:rPr>
        <w:t>http://veriscommunity.net/</w:t>
      </w:r>
      <w:r w:rsidR="00B77ADF">
        <w:t>.</w:t>
      </w:r>
    </w:p>
    <w:p w14:paraId="59F581EA" w14:textId="18FD9B18" w:rsidR="0010601C" w:rsidRDefault="0010601C" w:rsidP="00782C65">
      <w:pPr>
        <w:pStyle w:val="H2"/>
      </w:pPr>
      <w:r>
        <w:t xml:space="preserve">Extending </w:t>
      </w:r>
      <w:r w:rsidR="00731383">
        <w:t>VERIS</w:t>
      </w:r>
      <w:r w:rsidR="00484E8C">
        <w:t xml:space="preserve"> with Plus</w:t>
      </w:r>
    </w:p>
    <w:p w14:paraId="3A85E020" w14:textId="55573A3E" w:rsidR="00007478" w:rsidRDefault="00484E8C">
      <w:pPr>
        <w:pStyle w:val="Para"/>
      </w:pPr>
      <w:r>
        <w:t>Finally</w:t>
      </w:r>
      <w:r w:rsidR="003B115E">
        <w:t>,</w:t>
      </w:r>
      <w:r>
        <w:t xml:space="preserve"> </w:t>
      </w:r>
      <w:r w:rsidR="00325E25">
        <w:t>VERIS has</w:t>
      </w:r>
      <w:r>
        <w:t xml:space="preserve"> the catch</w:t>
      </w:r>
      <w:r w:rsidR="003B115E">
        <w:t>-</w:t>
      </w:r>
      <w:r>
        <w:t>all section labeled “plus</w:t>
      </w:r>
      <w:r w:rsidR="003B115E">
        <w:t>.</w:t>
      </w:r>
      <w:r>
        <w:t>”</w:t>
      </w:r>
      <w:r w:rsidR="00EA465B">
        <w:t xml:space="preserve"> </w:t>
      </w:r>
      <w:r>
        <w:t xml:space="preserve">Within the VERIS </w:t>
      </w:r>
      <w:r w:rsidR="00B77ADF">
        <w:t xml:space="preserve">specifications </w:t>
      </w:r>
      <w:r>
        <w:t>there technically is nothing specified in this field and the data schema simply allows anything to exist in this section</w:t>
      </w:r>
      <w:r w:rsidR="00EA465B">
        <w:t xml:space="preserve">. </w:t>
      </w:r>
      <w:r>
        <w:t>It exists to allow individual implementations to record additional fields not in the base VERIS schema</w:t>
      </w:r>
      <w:r w:rsidR="00EA465B">
        <w:t xml:space="preserve">. </w:t>
      </w:r>
      <w:r>
        <w:t xml:space="preserve">If </w:t>
      </w:r>
      <w:r w:rsidR="003B115E">
        <w:t>you</w:t>
      </w:r>
      <w:r>
        <w:t xml:space="preserve"> look at the VCDB reposi</w:t>
      </w:r>
      <w:r w:rsidR="00447BF5">
        <w:t>tory</w:t>
      </w:r>
      <w:r w:rsidR="003B115E">
        <w:t>,</w:t>
      </w:r>
      <w:r w:rsidR="00447BF5">
        <w:t xml:space="preserve"> for example, each incident has a plus section with the analyst who recorded the incident and the time it was created along with a few other fields</w:t>
      </w:r>
      <w:r w:rsidR="00EA465B">
        <w:t xml:space="preserve">. </w:t>
      </w:r>
      <w:r w:rsidR="00447BF5">
        <w:t xml:space="preserve">Any implementation can apply the guidelines </w:t>
      </w:r>
      <w:r w:rsidR="00B77ADF">
        <w:t xml:space="preserve">we presented earlier in this chapter </w:t>
      </w:r>
      <w:r w:rsidR="00447BF5">
        <w:t>(or not</w:t>
      </w:r>
      <w:r w:rsidR="003B115E">
        <w:t>,</w:t>
      </w:r>
      <w:r w:rsidR="00447BF5">
        <w:t xml:space="preserve"> at your own peril) and add their own fields here</w:t>
      </w:r>
      <w:r w:rsidR="00EA465B">
        <w:t xml:space="preserve">. </w:t>
      </w:r>
      <w:r w:rsidR="00447BF5">
        <w:t xml:space="preserve">If </w:t>
      </w:r>
      <w:r w:rsidR="003B115E">
        <w:t xml:space="preserve">you </w:t>
      </w:r>
      <w:r w:rsidR="00007478">
        <w:t xml:space="preserve">have </w:t>
      </w:r>
      <w:r w:rsidR="00447BF5">
        <w:t xml:space="preserve">fields </w:t>
      </w:r>
      <w:r w:rsidR="003B115E">
        <w:t xml:space="preserve">that </w:t>
      </w:r>
      <w:r w:rsidR="00447BF5">
        <w:t>are</w:t>
      </w:r>
      <w:r w:rsidR="003B115E">
        <w:t xml:space="preserve"> particularly</w:t>
      </w:r>
      <w:r w:rsidR="00447BF5">
        <w:t xml:space="preserve"> useful, feel free to suggest the change to the core framework!</w:t>
      </w:r>
    </w:p>
    <w:p w14:paraId="3CF3F79A" w14:textId="0E62443B" w:rsidR="00DD6241" w:rsidRDefault="002C4CA3" w:rsidP="00782C65">
      <w:pPr>
        <w:pStyle w:val="H1"/>
      </w:pPr>
      <w:r>
        <w:t xml:space="preserve">Seeing VERIS in </w:t>
      </w:r>
      <w:r w:rsidR="00307468">
        <w:t>A</w:t>
      </w:r>
      <w:r>
        <w:t>ction</w:t>
      </w:r>
    </w:p>
    <w:p w14:paraId="0F5C2C8A" w14:textId="249954E0" w:rsidR="002C4CA3" w:rsidRDefault="00447BF5" w:rsidP="002C4CA3">
      <w:pPr>
        <w:pStyle w:val="Para"/>
      </w:pPr>
      <w:r>
        <w:t xml:space="preserve">It’s </w:t>
      </w:r>
      <w:r w:rsidRPr="00782C65">
        <w:t>always</w:t>
      </w:r>
      <w:r>
        <w:t xml:space="preserve"> </w:t>
      </w:r>
      <w:r w:rsidR="00C60313">
        <w:t>helpful</w:t>
      </w:r>
      <w:r>
        <w:t xml:space="preserve"> to take some time before </w:t>
      </w:r>
      <w:r w:rsidR="00B1496C">
        <w:t>jumping</w:t>
      </w:r>
      <w:r>
        <w:t xml:space="preserve"> into the analysis to look directly at the data</w:t>
      </w:r>
      <w:r w:rsidR="00EA465B">
        <w:t xml:space="preserve">. </w:t>
      </w:r>
      <w:r>
        <w:t xml:space="preserve">It helps set the context and may help shape </w:t>
      </w:r>
      <w:r w:rsidR="00B1496C">
        <w:t>y</w:t>
      </w:r>
      <w:r>
        <w:t>our approach to the analysis</w:t>
      </w:r>
      <w:r w:rsidR="00EA465B">
        <w:t xml:space="preserve">. </w:t>
      </w:r>
      <w:r>
        <w:t xml:space="preserve">Since the average incident is about 100 lines of JSON, we </w:t>
      </w:r>
      <w:r w:rsidR="00B1496C">
        <w:t>d</w:t>
      </w:r>
      <w:r>
        <w:t>on’t include the whole incident</w:t>
      </w:r>
      <w:r w:rsidR="00EA465B">
        <w:t xml:space="preserve">. </w:t>
      </w:r>
      <w:r>
        <w:t xml:space="preserve">Please take some time to surf around the VCDB repository and look at the data there for full </w:t>
      </w:r>
      <w:r>
        <w:lastRenderedPageBreak/>
        <w:t>records</w:t>
      </w:r>
      <w:r w:rsidR="00EA465B">
        <w:t xml:space="preserve">. </w:t>
      </w:r>
      <w:r>
        <w:t xml:space="preserve">As a good example, </w:t>
      </w:r>
      <w:r w:rsidR="00E1668F">
        <w:t>Listing 7-1 shows</w:t>
      </w:r>
      <w:r>
        <w:t xml:space="preserve"> the actor and action sections from an incident from VCDB</w:t>
      </w:r>
      <w:r w:rsidR="00E1668F">
        <w:t>.</w:t>
      </w:r>
    </w:p>
    <w:p w14:paraId="2A31A7C4" w14:textId="4DFDC8D8" w:rsidR="00137EC3" w:rsidRPr="00782C65" w:rsidRDefault="00137EC3" w:rsidP="00782C65">
      <w:pPr>
        <w:pStyle w:val="CodeListing"/>
        <w:shd w:val="clear" w:color="auto" w:fill="FFF8EA"/>
      </w:pPr>
      <w:r w:rsidRPr="00782C65">
        <w:t>Listing 7-1</w:t>
      </w:r>
    </w:p>
    <w:p w14:paraId="5E255969" w14:textId="77777777" w:rsidR="00DC2DF9" w:rsidRPr="00782C65" w:rsidRDefault="005F2B12" w:rsidP="00782C65">
      <w:pPr>
        <w:pStyle w:val="CodeSnippet"/>
        <w:shd w:val="clear" w:color="auto" w:fill="FFF8EA"/>
        <w:rPr>
          <w:color w:val="252525"/>
        </w:rPr>
      </w:pPr>
      <w:r w:rsidRPr="00782C65">
        <w:rPr>
          <w:color w:val="252525"/>
        </w:rPr>
        <w:t xml:space="preserve">"actor": { </w:t>
      </w:r>
    </w:p>
    <w:p w14:paraId="59E40296" w14:textId="77777777" w:rsidR="00DC2DF9" w:rsidRPr="00782C65" w:rsidRDefault="005F2B12" w:rsidP="00782C65">
      <w:pPr>
        <w:pStyle w:val="CodeSnippet"/>
        <w:shd w:val="clear" w:color="auto" w:fill="FFF8EA"/>
        <w:rPr>
          <w:color w:val="252525"/>
        </w:rPr>
      </w:pPr>
      <w:r w:rsidRPr="00782C65">
        <w:rPr>
          <w:color w:val="252525"/>
        </w:rPr>
        <w:t xml:space="preserve">    "external": {</w:t>
      </w:r>
    </w:p>
    <w:p w14:paraId="1B440E7C" w14:textId="77777777" w:rsidR="00DC2DF9" w:rsidRPr="00782C65" w:rsidRDefault="005F2B12" w:rsidP="00782C65">
      <w:pPr>
        <w:pStyle w:val="CodeSnippet"/>
        <w:shd w:val="clear" w:color="auto" w:fill="FFF8EA"/>
        <w:rPr>
          <w:color w:val="252525"/>
        </w:rPr>
      </w:pPr>
      <w:r w:rsidRPr="00782C65">
        <w:rPr>
          <w:color w:val="252525"/>
        </w:rPr>
        <w:t xml:space="preserve">        "country": [ "SY" ],</w:t>
      </w:r>
    </w:p>
    <w:p w14:paraId="1CEC644B" w14:textId="77777777" w:rsidR="00DC2DF9" w:rsidRPr="00782C65" w:rsidRDefault="005F2B12" w:rsidP="00782C65">
      <w:pPr>
        <w:pStyle w:val="CodeSnippet"/>
        <w:shd w:val="clear" w:color="auto" w:fill="FFF8EA"/>
        <w:rPr>
          <w:color w:val="252525"/>
        </w:rPr>
      </w:pPr>
      <w:r w:rsidRPr="00782C65">
        <w:rPr>
          <w:color w:val="252525"/>
        </w:rPr>
        <w:t xml:space="preserve">        "motive": [ "Ideology" ],</w:t>
      </w:r>
    </w:p>
    <w:p w14:paraId="33D06265" w14:textId="77777777" w:rsidR="00DC2DF9" w:rsidRPr="00782C65" w:rsidRDefault="005F2B12" w:rsidP="00782C65">
      <w:pPr>
        <w:pStyle w:val="CodeSnippet"/>
        <w:shd w:val="clear" w:color="auto" w:fill="FFF8EA"/>
        <w:rPr>
          <w:color w:val="252525"/>
        </w:rPr>
      </w:pPr>
      <w:r w:rsidRPr="00782C65">
        <w:rPr>
          <w:color w:val="252525"/>
        </w:rPr>
        <w:t xml:space="preserve">        "variety": [ "State-affiliated" ]</w:t>
      </w:r>
    </w:p>
    <w:p w14:paraId="5C5B8BAA" w14:textId="77777777" w:rsidR="00DC2DF9" w:rsidRPr="00782C65" w:rsidRDefault="005F2B12" w:rsidP="00782C65">
      <w:pPr>
        <w:pStyle w:val="CodeSnippet"/>
        <w:shd w:val="clear" w:color="auto" w:fill="FFF8EA"/>
        <w:rPr>
          <w:color w:val="252525"/>
        </w:rPr>
      </w:pPr>
      <w:r w:rsidRPr="00782C65">
        <w:rPr>
          <w:color w:val="252525"/>
        </w:rPr>
        <w:t xml:space="preserve">    }</w:t>
      </w:r>
    </w:p>
    <w:p w14:paraId="3F09E3D5" w14:textId="77777777" w:rsidR="00DC2DF9" w:rsidRPr="00782C65" w:rsidRDefault="005F2B12" w:rsidP="00782C65">
      <w:pPr>
        <w:pStyle w:val="CodeSnippet"/>
        <w:shd w:val="clear" w:color="auto" w:fill="FFF8EA"/>
        <w:rPr>
          <w:color w:val="252525"/>
        </w:rPr>
      </w:pPr>
      <w:r w:rsidRPr="00782C65">
        <w:rPr>
          <w:color w:val="252525"/>
        </w:rPr>
        <w:t>},</w:t>
      </w:r>
    </w:p>
    <w:p w14:paraId="79762B81" w14:textId="77777777" w:rsidR="00DC2DF9" w:rsidRPr="00782C65" w:rsidRDefault="005F2B12" w:rsidP="00782C65">
      <w:pPr>
        <w:pStyle w:val="CodeSnippet"/>
        <w:shd w:val="clear" w:color="auto" w:fill="FFF8EA"/>
        <w:rPr>
          <w:color w:val="252525"/>
        </w:rPr>
      </w:pPr>
      <w:r w:rsidRPr="00782C65">
        <w:rPr>
          <w:color w:val="252525"/>
        </w:rPr>
        <w:t xml:space="preserve">"action": { </w:t>
      </w:r>
    </w:p>
    <w:p w14:paraId="456FFEDB" w14:textId="77777777" w:rsidR="00DC2DF9" w:rsidRPr="00782C65" w:rsidRDefault="005F2B12" w:rsidP="00782C65">
      <w:pPr>
        <w:pStyle w:val="CodeSnippet"/>
        <w:shd w:val="clear" w:color="auto" w:fill="FFF8EA"/>
        <w:rPr>
          <w:color w:val="252525"/>
        </w:rPr>
      </w:pPr>
      <w:r w:rsidRPr="00782C65">
        <w:rPr>
          <w:color w:val="252525"/>
        </w:rPr>
        <w:t xml:space="preserve">    "hacking": {</w:t>
      </w:r>
    </w:p>
    <w:p w14:paraId="7490EF4C" w14:textId="77777777" w:rsidR="00DC2DF9" w:rsidRPr="00782C65" w:rsidRDefault="005F2B12" w:rsidP="00782C65">
      <w:pPr>
        <w:pStyle w:val="CodeSnippet"/>
        <w:shd w:val="clear" w:color="auto" w:fill="FFF8EA"/>
        <w:rPr>
          <w:color w:val="252525"/>
        </w:rPr>
      </w:pPr>
      <w:r w:rsidRPr="00782C65">
        <w:rPr>
          <w:color w:val="252525"/>
        </w:rPr>
        <w:t xml:space="preserve">        "variety": [ "Use of stolen creds" ],</w:t>
      </w:r>
    </w:p>
    <w:p w14:paraId="77392B58" w14:textId="77777777" w:rsidR="00DC2DF9" w:rsidRPr="00782C65" w:rsidRDefault="005F2B12" w:rsidP="00782C65">
      <w:pPr>
        <w:pStyle w:val="CodeSnippet"/>
        <w:shd w:val="clear" w:color="auto" w:fill="FFF8EA"/>
        <w:rPr>
          <w:color w:val="252525"/>
        </w:rPr>
      </w:pPr>
      <w:r w:rsidRPr="00782C65">
        <w:rPr>
          <w:color w:val="252525"/>
        </w:rPr>
        <w:t xml:space="preserve">        "vector": [ "Web application" ]</w:t>
      </w:r>
    </w:p>
    <w:p w14:paraId="6740CF2B" w14:textId="77777777" w:rsidR="00DC2DF9" w:rsidRPr="00782C65" w:rsidRDefault="005F2B12" w:rsidP="00782C65">
      <w:pPr>
        <w:pStyle w:val="CodeSnippet"/>
        <w:shd w:val="clear" w:color="auto" w:fill="FFF8EA"/>
        <w:rPr>
          <w:color w:val="252525"/>
        </w:rPr>
      </w:pPr>
      <w:r w:rsidRPr="00782C65">
        <w:rPr>
          <w:color w:val="252525"/>
        </w:rPr>
        <w:t xml:space="preserve">    },</w:t>
      </w:r>
    </w:p>
    <w:p w14:paraId="3C589CBB" w14:textId="77777777" w:rsidR="00DC2DF9" w:rsidRPr="00782C65" w:rsidRDefault="005F2B12" w:rsidP="00782C65">
      <w:pPr>
        <w:pStyle w:val="CodeSnippet"/>
        <w:shd w:val="clear" w:color="auto" w:fill="FFF8EA"/>
        <w:rPr>
          <w:color w:val="252525"/>
        </w:rPr>
      </w:pPr>
      <w:r w:rsidRPr="00782C65">
        <w:rPr>
          <w:color w:val="252525"/>
        </w:rPr>
        <w:t xml:space="preserve">    "social": {</w:t>
      </w:r>
    </w:p>
    <w:p w14:paraId="2E81924B" w14:textId="77777777" w:rsidR="00DC2DF9" w:rsidRPr="00782C65" w:rsidRDefault="005F2B12" w:rsidP="00782C65">
      <w:pPr>
        <w:pStyle w:val="CodeSnippet"/>
        <w:shd w:val="clear" w:color="auto" w:fill="FFF8EA"/>
        <w:rPr>
          <w:color w:val="252525"/>
        </w:rPr>
      </w:pPr>
      <w:r w:rsidRPr="00782C65">
        <w:rPr>
          <w:color w:val="252525"/>
        </w:rPr>
        <w:t xml:space="preserve">        "target": [ "End-user" ],</w:t>
      </w:r>
    </w:p>
    <w:p w14:paraId="3BD6115A" w14:textId="77777777" w:rsidR="00DC2DF9" w:rsidRPr="00782C65" w:rsidRDefault="005F2B12" w:rsidP="00782C65">
      <w:pPr>
        <w:pStyle w:val="CodeSnippet"/>
        <w:shd w:val="clear" w:color="auto" w:fill="FFF8EA"/>
        <w:rPr>
          <w:color w:val="252525"/>
        </w:rPr>
      </w:pPr>
      <w:r w:rsidRPr="00782C65">
        <w:rPr>
          <w:color w:val="252525"/>
        </w:rPr>
        <w:t xml:space="preserve">        "variety": [ "Phishing" ],</w:t>
      </w:r>
    </w:p>
    <w:p w14:paraId="1E6475D3" w14:textId="77777777" w:rsidR="00DC2DF9" w:rsidRPr="00782C65" w:rsidRDefault="005F2B12" w:rsidP="00782C65">
      <w:pPr>
        <w:pStyle w:val="CodeSnippet"/>
        <w:shd w:val="clear" w:color="auto" w:fill="FFF8EA"/>
        <w:rPr>
          <w:color w:val="252525"/>
        </w:rPr>
      </w:pPr>
      <w:r w:rsidRPr="00782C65">
        <w:rPr>
          <w:color w:val="252525"/>
        </w:rPr>
        <w:t xml:space="preserve">        "vector": [ "Email" ]</w:t>
      </w:r>
    </w:p>
    <w:p w14:paraId="0F08E81C" w14:textId="77777777" w:rsidR="00DC2DF9" w:rsidRPr="00782C65" w:rsidRDefault="005F2B12" w:rsidP="00782C65">
      <w:pPr>
        <w:pStyle w:val="CodeSnippet"/>
        <w:shd w:val="clear" w:color="auto" w:fill="FFF8EA"/>
        <w:rPr>
          <w:color w:val="252525"/>
        </w:rPr>
      </w:pPr>
      <w:r w:rsidRPr="00782C65">
        <w:rPr>
          <w:color w:val="252525"/>
        </w:rPr>
        <w:t xml:space="preserve">    }</w:t>
      </w:r>
    </w:p>
    <w:p w14:paraId="63BD4672" w14:textId="77777777" w:rsidR="00DC2DF9" w:rsidRPr="00782C65" w:rsidRDefault="005F2B12" w:rsidP="00782C65">
      <w:pPr>
        <w:pStyle w:val="CodeSnippet"/>
        <w:shd w:val="clear" w:color="auto" w:fill="FFF8EA"/>
        <w:rPr>
          <w:color w:val="252525"/>
        </w:rPr>
      </w:pPr>
      <w:r w:rsidRPr="00782C65">
        <w:rPr>
          <w:color w:val="252525"/>
        </w:rPr>
        <w:t>}</w:t>
      </w:r>
    </w:p>
    <w:p w14:paraId="6F44802B" w14:textId="0F9BF07A" w:rsidR="00447BF5" w:rsidRDefault="00DC2DF9" w:rsidP="002C4CA3">
      <w:pPr>
        <w:pStyle w:val="Para"/>
      </w:pPr>
      <w:r>
        <w:t xml:space="preserve">If you have never seen JSON before, this is what it looks like. </w:t>
      </w:r>
      <w:r w:rsidR="00E3328F">
        <w:t>R</w:t>
      </w:r>
      <w:r>
        <w:t xml:space="preserve">arely if ever would </w:t>
      </w:r>
      <w:r w:rsidR="001C02DB">
        <w:t xml:space="preserve">you </w:t>
      </w:r>
      <w:r>
        <w:t>want to edit the JSON by hand</w:t>
      </w:r>
      <w:r w:rsidR="00EA465B">
        <w:t xml:space="preserve">. </w:t>
      </w:r>
      <w:r>
        <w:t>It’s not that JSO</w:t>
      </w:r>
      <w:r w:rsidR="00E3328F">
        <w:t>N is terribly difficult, but it i</w:t>
      </w:r>
      <w:r>
        <w:t xml:space="preserve">s </w:t>
      </w:r>
      <w:r w:rsidR="00E3328F">
        <w:t>terribly easy to mistype something</w:t>
      </w:r>
      <w:r w:rsidR="00A27564">
        <w:t>. You could</w:t>
      </w:r>
      <w:r w:rsidR="00E3328F">
        <w:t xml:space="preserve"> forget a comma</w:t>
      </w:r>
      <w:r w:rsidR="00A27564">
        <w:t xml:space="preserve"> or quote</w:t>
      </w:r>
      <w:r w:rsidR="0024044D">
        <w:t xml:space="preserve"> or something</w:t>
      </w:r>
      <w:r w:rsidR="00A27564">
        <w:t xml:space="preserve"> </w:t>
      </w:r>
      <w:r w:rsidR="00E3328F">
        <w:t>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lidate the JSON</w:t>
      </w:r>
      <w:r w:rsidR="001C02DB">
        <w:t>,</w:t>
      </w:r>
      <w:r w:rsidR="00E3328F">
        <w:t xml:space="preserve"> and if possible, validate </w:t>
      </w:r>
      <w:r>
        <w:t xml:space="preserve">the </w:t>
      </w:r>
      <w:r w:rsidR="00E3328F">
        <w:t>values</w:t>
      </w:r>
      <w:r>
        <w:t xml:space="preserve"> and factors within the data</w:t>
      </w:r>
      <w:r w:rsidR="00EA465B">
        <w:t xml:space="preserve">. </w:t>
      </w:r>
    </w:p>
    <w:p w14:paraId="31F5DC05" w14:textId="58BFBE19" w:rsidR="00DC2DF9" w:rsidRDefault="00DC2DF9" w:rsidP="002C4CA3">
      <w:pPr>
        <w:pStyle w:val="Para"/>
      </w:pPr>
      <w:r>
        <w:t xml:space="preserve">The best part </w:t>
      </w:r>
      <w:r w:rsidR="00E3328F">
        <w:t xml:space="preserve">about </w:t>
      </w:r>
      <w:r>
        <w:t xml:space="preserve">working with JSON is that it typically imports right into native objects in the languages </w:t>
      </w:r>
      <w:r w:rsidR="00A27564">
        <w:t>you</w:t>
      </w:r>
      <w:r>
        <w:t xml:space="preserve"> use</w:t>
      </w:r>
      <w:r w:rsidR="00EA465B">
        <w:t xml:space="preserve">. </w:t>
      </w:r>
      <w:r>
        <w:t xml:space="preserve">Within </w:t>
      </w:r>
      <w:r w:rsidR="00A27564">
        <w:t>Python</w:t>
      </w:r>
      <w:r>
        <w:t xml:space="preserve">, an incident in JSON is imported directly </w:t>
      </w:r>
      <w:r w:rsidR="00A27564">
        <w:t>in</w:t>
      </w:r>
      <w:r>
        <w:t xml:space="preserve">to a </w:t>
      </w:r>
      <w:r w:rsidR="00A27564">
        <w:t xml:space="preserve">Python </w:t>
      </w:r>
      <w:r>
        <w:t>dictionary</w:t>
      </w:r>
      <w:r w:rsidR="00EA465B">
        <w:t xml:space="preserve">. </w:t>
      </w:r>
      <w:r>
        <w:t xml:space="preserve">The </w:t>
      </w:r>
      <w:r w:rsidR="006B0EB6">
        <w:t xml:space="preserve">Python </w:t>
      </w:r>
      <w:r>
        <w:t>code to load a JSON object and view the hacking variety is relatively simple</w:t>
      </w:r>
      <w:r w:rsidR="00E1668F">
        <w:t xml:space="preserve"> (Listing 7-2)</w:t>
      </w:r>
      <w:r w:rsidR="00782C65">
        <w:t>.</w:t>
      </w:r>
    </w:p>
    <w:p w14:paraId="5B10F5B2" w14:textId="6AE0C421" w:rsidR="00137EC3" w:rsidRPr="00782C65" w:rsidRDefault="00137EC3" w:rsidP="00782C65">
      <w:pPr>
        <w:pStyle w:val="CodeListing"/>
      </w:pPr>
      <w:r>
        <w:t>Listing 7-2</w:t>
      </w:r>
    </w:p>
    <w:p w14:paraId="67BF4848" w14:textId="77777777" w:rsidR="00253188" w:rsidRPr="00253188" w:rsidRDefault="00253188" w:rsidP="00782C65">
      <w:pPr>
        <w:pStyle w:val="CodeSnippet"/>
        <w:shd w:val="clear" w:color="auto" w:fill="FFF8EA"/>
        <w:rPr>
          <w:i/>
          <w:color w:val="9B9B9B"/>
        </w:rPr>
      </w:pPr>
      <w:r w:rsidRPr="00253188">
        <w:rPr>
          <w:i/>
          <w:color w:val="9B9B9B"/>
        </w:rPr>
        <w:t># python to load JSON and read hacking variety:</w:t>
      </w:r>
    </w:p>
    <w:p w14:paraId="3044E7F2" w14:textId="77777777" w:rsidR="00253188" w:rsidRPr="00782C65" w:rsidRDefault="00253188" w:rsidP="00782C65">
      <w:pPr>
        <w:pStyle w:val="CodeSnippet"/>
        <w:shd w:val="clear" w:color="auto" w:fill="FFF8EA"/>
        <w:rPr>
          <w:color w:val="800026"/>
        </w:rPr>
      </w:pPr>
      <w:r w:rsidRPr="00782C65">
        <w:rPr>
          <w:color w:val="800026"/>
        </w:rPr>
        <w:t>import os, json</w:t>
      </w:r>
    </w:p>
    <w:p w14:paraId="5E82F712" w14:textId="77777777" w:rsidR="00253188" w:rsidRPr="00253188" w:rsidRDefault="00253188" w:rsidP="00782C65">
      <w:pPr>
        <w:pStyle w:val="CodeSnippet"/>
        <w:shd w:val="clear" w:color="auto" w:fill="FFF8EA"/>
        <w:rPr>
          <w:i/>
          <w:color w:val="9B9B9B"/>
        </w:rPr>
      </w:pPr>
      <w:r w:rsidRPr="00253188">
        <w:rPr>
          <w:i/>
          <w:color w:val="9B9B9B"/>
        </w:rPr>
        <w:t># set working directory to chapter location</w:t>
      </w:r>
    </w:p>
    <w:p w14:paraId="614D444E" w14:textId="77777777" w:rsidR="00253188" w:rsidRPr="00253188" w:rsidRDefault="00253188" w:rsidP="00782C65">
      <w:pPr>
        <w:pStyle w:val="CodeSnippet"/>
        <w:shd w:val="clear" w:color="auto" w:fill="FFF8EA"/>
        <w:rPr>
          <w:i/>
          <w:color w:val="9B9B9B"/>
        </w:rPr>
      </w:pPr>
      <w:r w:rsidRPr="00253188">
        <w:rPr>
          <w:i/>
          <w:color w:val="9B9B9B"/>
        </w:rPr>
        <w:t># (change for where you set up files in ch 2)</w:t>
      </w:r>
    </w:p>
    <w:p w14:paraId="6C424B36" w14:textId="77777777" w:rsidR="00253188" w:rsidRPr="00782C65" w:rsidRDefault="00253188" w:rsidP="00782C65">
      <w:pPr>
        <w:pStyle w:val="CodeSnippet"/>
        <w:shd w:val="clear" w:color="auto" w:fill="FFF8EA"/>
        <w:rPr>
          <w:color w:val="800026"/>
        </w:rPr>
      </w:pPr>
      <w:r w:rsidRPr="00782C65">
        <w:rPr>
          <w:color w:val="800026"/>
        </w:rPr>
        <w:t>os.chdir("~/book/ch07")</w:t>
      </w:r>
    </w:p>
    <w:p w14:paraId="464C3F84" w14:textId="77777777" w:rsidR="00253188" w:rsidRPr="00253188" w:rsidRDefault="00253188" w:rsidP="00782C65">
      <w:pPr>
        <w:pStyle w:val="CodeSnippet"/>
        <w:shd w:val="clear" w:color="auto" w:fill="FFF8EA"/>
        <w:rPr>
          <w:i/>
          <w:color w:val="9B9B9B"/>
        </w:rPr>
      </w:pPr>
      <w:r w:rsidRPr="00253188">
        <w:rPr>
          <w:i/>
          <w:color w:val="9B9B9B"/>
        </w:rPr>
        <w:t># Open the JSON file and read the raw contents into jsondata</w:t>
      </w:r>
    </w:p>
    <w:p w14:paraId="762D902E" w14:textId="77777777" w:rsidR="00253188" w:rsidRPr="00782C65" w:rsidRDefault="00253188" w:rsidP="00782C65">
      <w:pPr>
        <w:pStyle w:val="CodeSnippet"/>
        <w:shd w:val="clear" w:color="auto" w:fill="FFF8EA"/>
        <w:rPr>
          <w:color w:val="800026"/>
        </w:rPr>
      </w:pPr>
      <w:r w:rsidRPr="00782C65">
        <w:rPr>
          <w:color w:val="800026"/>
        </w:rPr>
        <w:t>jsondata = open("data/vcdb/F58E9169-AC07-400E-AB0E-DB784C6CAE59.json")</w:t>
      </w:r>
    </w:p>
    <w:p w14:paraId="4D011DC3" w14:textId="77777777" w:rsidR="00253188" w:rsidRPr="00253188" w:rsidRDefault="00253188" w:rsidP="00782C65">
      <w:pPr>
        <w:pStyle w:val="CodeSnippet"/>
        <w:shd w:val="clear" w:color="auto" w:fill="FFF8EA"/>
        <w:rPr>
          <w:i/>
          <w:color w:val="9B9B9B"/>
        </w:rPr>
      </w:pPr>
      <w:r w:rsidRPr="00253188">
        <w:rPr>
          <w:i/>
          <w:color w:val="9B9B9B"/>
        </w:rPr>
        <w:t># convert the contents into a python dictionary</w:t>
      </w:r>
    </w:p>
    <w:p w14:paraId="3EDF8ECB" w14:textId="77777777" w:rsidR="00253188" w:rsidRPr="00782C65" w:rsidRDefault="00253188" w:rsidP="00782C65">
      <w:pPr>
        <w:pStyle w:val="CodeSnippet"/>
        <w:shd w:val="clear" w:color="auto" w:fill="FFF8EA"/>
        <w:rPr>
          <w:color w:val="800026"/>
        </w:rPr>
      </w:pPr>
      <w:r w:rsidRPr="00782C65">
        <w:rPr>
          <w:color w:val="800026"/>
        </w:rPr>
        <w:t>incident = json.load(jsondata)</w:t>
      </w:r>
    </w:p>
    <w:p w14:paraId="2175CA21" w14:textId="77777777" w:rsidR="00253188" w:rsidRPr="00253188" w:rsidRDefault="00253188" w:rsidP="00782C65">
      <w:pPr>
        <w:pStyle w:val="CodeSnippet"/>
        <w:shd w:val="clear" w:color="auto" w:fill="FFF8EA"/>
        <w:rPr>
          <w:i/>
          <w:color w:val="9B9B9B"/>
        </w:rPr>
      </w:pPr>
      <w:r w:rsidRPr="00253188">
        <w:rPr>
          <w:i/>
          <w:color w:val="9B9B9B"/>
        </w:rPr>
        <w:t># now access the hacking variety (assuming it exists)</w:t>
      </w:r>
    </w:p>
    <w:p w14:paraId="3ED8194C" w14:textId="77777777" w:rsidR="00253188" w:rsidRDefault="00253188" w:rsidP="00782C65">
      <w:pPr>
        <w:pStyle w:val="CodeSnippet"/>
        <w:shd w:val="clear" w:color="auto" w:fill="FFF8EA"/>
        <w:rPr>
          <w:color w:val="800026"/>
        </w:rPr>
      </w:pPr>
      <w:r w:rsidRPr="00782C65">
        <w:rPr>
          <w:color w:val="800026"/>
        </w:rPr>
        <w:t>print(incident['action']['hacking']['variety'])</w:t>
      </w:r>
    </w:p>
    <w:p w14:paraId="06FF7D83" w14:textId="6FE793F2" w:rsidR="00D45FBD" w:rsidRDefault="00A27564" w:rsidP="00D45FBD">
      <w:pPr>
        <w:pStyle w:val="Para"/>
      </w:pPr>
      <w:r>
        <w:t xml:space="preserve">This code </w:t>
      </w:r>
      <w:r w:rsidR="00D45FBD">
        <w:t>would</w:t>
      </w:r>
      <w:r w:rsidR="00EE543B">
        <w:t xml:space="preserve"> print the </w:t>
      </w:r>
      <w:r w:rsidR="00876D2E">
        <w:t xml:space="preserve">Python </w:t>
      </w:r>
      <w:r w:rsidR="00EE543B">
        <w:t xml:space="preserve">list object for hacking variety and display </w:t>
      </w:r>
      <w:r w:rsidR="00EE543B" w:rsidRPr="00EE543B">
        <w:rPr>
          <w:rStyle w:val="InlineCode"/>
        </w:rPr>
        <w:t>[</w:t>
      </w:r>
      <w:r w:rsidR="00F52549">
        <w:rPr>
          <w:rStyle w:val="InlineCode"/>
        </w:rPr>
        <w:t>u</w:t>
      </w:r>
      <w:r w:rsidR="00EE543B" w:rsidRPr="00EE543B">
        <w:rPr>
          <w:rStyle w:val="InlineCode"/>
        </w:rPr>
        <w:t>'</w:t>
      </w:r>
      <w:r w:rsidR="00253188">
        <w:rPr>
          <w:rStyle w:val="InlineCode"/>
        </w:rPr>
        <w:t>SQLi</w:t>
      </w:r>
      <w:r w:rsidR="00EE543B" w:rsidRPr="00EE543B">
        <w:rPr>
          <w:rStyle w:val="InlineCode"/>
        </w:rPr>
        <w:t>']</w:t>
      </w:r>
      <w:r w:rsidR="00F52549">
        <w:t xml:space="preserve"> (an array of one Unicode string showing SQL injection was the only hacking variety used).</w:t>
      </w:r>
      <w:r w:rsidR="00EA465B">
        <w:t xml:space="preserve"> </w:t>
      </w:r>
      <w:r w:rsidR="00EE543B">
        <w:t xml:space="preserve">In </w:t>
      </w:r>
      <w:r w:rsidR="00F52549">
        <w:t>production code</w:t>
      </w:r>
      <w:r>
        <w:t>,</w:t>
      </w:r>
      <w:r w:rsidR="00EE543B">
        <w:t xml:space="preserve"> </w:t>
      </w:r>
      <w:r>
        <w:t xml:space="preserve">you </w:t>
      </w:r>
      <w:r w:rsidR="00EE543B">
        <w:t xml:space="preserve">should wrap the </w:t>
      </w:r>
      <w:r w:rsidR="00EE543B" w:rsidRPr="00EE543B">
        <w:rPr>
          <w:rStyle w:val="InlineCode"/>
        </w:rPr>
        <w:t>json.load()</w:t>
      </w:r>
      <w:r w:rsidR="00EE543B">
        <w:t xml:space="preserve"> command with </w:t>
      </w:r>
      <w:r w:rsidR="00EE543B" w:rsidRPr="00782C65">
        <w:rPr>
          <w:rStyle w:val="InlineCode"/>
        </w:rPr>
        <w:t>try-except</w:t>
      </w:r>
      <w:r w:rsidRPr="00A27564">
        <w:t>.</w:t>
      </w:r>
      <w:r w:rsidR="00EE543B">
        <w:t xml:space="preserve"> </w:t>
      </w:r>
      <w:r>
        <w:t>I</w:t>
      </w:r>
      <w:r w:rsidR="00EE543B">
        <w:t>f the file has any errors in the JSON syntax, they will be caught that way</w:t>
      </w:r>
      <w:r w:rsidR="00EA465B">
        <w:t xml:space="preserve">. </w:t>
      </w:r>
      <w:r w:rsidR="00EE543B">
        <w:t xml:space="preserve">Plus the </w:t>
      </w:r>
      <w:r w:rsidR="00EE543B">
        <w:lastRenderedPageBreak/>
        <w:t xml:space="preserve">hacking action is optional, and </w:t>
      </w:r>
      <w:r>
        <w:t>you</w:t>
      </w:r>
      <w:r w:rsidR="00EE543B">
        <w:t xml:space="preserve">’d want to test if the </w:t>
      </w:r>
      <w:r w:rsidR="00EE543B" w:rsidRPr="00782C65">
        <w:rPr>
          <w:rStyle w:val="InlineCode"/>
        </w:rPr>
        <w:t>hacking</w:t>
      </w:r>
      <w:r w:rsidR="00EE543B">
        <w:t xml:space="preserve"> key existed before </w:t>
      </w:r>
      <w:r>
        <w:t xml:space="preserve">you </w:t>
      </w:r>
      <w:r w:rsidR="00EE543B">
        <w:t>attempt to read it</w:t>
      </w:r>
      <w:r w:rsidR="00EA465B">
        <w:t xml:space="preserve">. </w:t>
      </w:r>
      <w:r w:rsidR="00EE543B">
        <w:t xml:space="preserve">But </w:t>
      </w:r>
      <w:r w:rsidR="00F52549">
        <w:t xml:space="preserve">this example </w:t>
      </w:r>
      <w:r w:rsidR="00EE543B">
        <w:t>show</w:t>
      </w:r>
      <w:r w:rsidR="00F52549">
        <w:t>s</w:t>
      </w:r>
      <w:r w:rsidR="00EE543B">
        <w:t xml:space="preserve"> how easy JSON can be to load and work with</w:t>
      </w:r>
      <w:r w:rsidR="00EA465B">
        <w:t xml:space="preserve">. </w:t>
      </w:r>
    </w:p>
    <w:p w14:paraId="4721BB14" w14:textId="22D4EA46" w:rsidR="00E61B6D" w:rsidRDefault="00EE543B" w:rsidP="002C4CA3">
      <w:pPr>
        <w:pStyle w:val="Para"/>
      </w:pPr>
      <w:r>
        <w:t xml:space="preserve">Within R, </w:t>
      </w:r>
      <w:r w:rsidR="00876D2E">
        <w:t>JSON</w:t>
      </w:r>
      <w:r>
        <w:t xml:space="preserve"> files are converted to a native list object</w:t>
      </w:r>
      <w:r w:rsidR="00EA465B">
        <w:t xml:space="preserve">. </w:t>
      </w:r>
      <w:r w:rsidR="00E61B6D">
        <w:t>Before you run the R code in this chapter, you’ll need to set your working directory and load the libraries used in this chapter</w:t>
      </w:r>
      <w:r w:rsidR="00E1668F">
        <w:t xml:space="preserve"> (see Listing 7-3)</w:t>
      </w:r>
      <w:r w:rsidR="00E61B6D">
        <w:t>.</w:t>
      </w:r>
    </w:p>
    <w:p w14:paraId="4E26DEFD" w14:textId="77777777" w:rsidR="00B70D78" w:rsidRDefault="00B70D78" w:rsidP="00782C65">
      <w:pPr>
        <w:pStyle w:val="CodeListing"/>
      </w:pPr>
      <w:r>
        <w:t>Listing 7-3</w:t>
      </w:r>
    </w:p>
    <w:p w14:paraId="3A0E2911" w14:textId="44455BE3" w:rsidR="00B70D78" w:rsidRPr="00782C65" w:rsidRDefault="00B70D78" w:rsidP="00782C65">
      <w:pPr>
        <w:pStyle w:val="CodeSnippet"/>
        <w:shd w:val="clear" w:color="auto" w:fill="FFF8EA"/>
        <w:rPr>
          <w:i/>
          <w:color w:val="9B9B9B"/>
        </w:rPr>
      </w:pPr>
      <w:r w:rsidRPr="00782C65">
        <w:rPr>
          <w:i/>
          <w:color w:val="9B9B9B"/>
        </w:rPr>
        <w:t># set working directory to chapter location</w:t>
      </w:r>
    </w:p>
    <w:p w14:paraId="4C4A4B77" w14:textId="77777777" w:rsidR="00B70D78" w:rsidRPr="00782C65" w:rsidRDefault="00B70D78" w:rsidP="00782C65">
      <w:pPr>
        <w:pStyle w:val="CodeSnippet"/>
        <w:shd w:val="clear" w:color="auto" w:fill="FFF8EA"/>
        <w:rPr>
          <w:i/>
          <w:color w:val="9B9B9B"/>
        </w:rPr>
      </w:pPr>
      <w:r w:rsidRPr="00782C65">
        <w:rPr>
          <w:i/>
          <w:color w:val="9B9B9B"/>
        </w:rPr>
        <w:t># (change for where you set up files in ch 2)</w:t>
      </w:r>
    </w:p>
    <w:p w14:paraId="593DE959" w14:textId="77777777" w:rsidR="00B70D78" w:rsidRPr="00782C65" w:rsidRDefault="00B70D78" w:rsidP="00782C65">
      <w:pPr>
        <w:pStyle w:val="CodeSnippet"/>
        <w:shd w:val="clear" w:color="auto" w:fill="FFF8EA"/>
        <w:rPr>
          <w:color w:val="800026"/>
        </w:rPr>
      </w:pPr>
      <w:r w:rsidRPr="00782C65">
        <w:rPr>
          <w:color w:val="800026"/>
        </w:rPr>
        <w:t>setwd("~/book/ch07")</w:t>
      </w:r>
    </w:p>
    <w:p w14:paraId="372DE25C" w14:textId="77777777" w:rsidR="00B70D78" w:rsidRPr="00782C65" w:rsidRDefault="00B70D78" w:rsidP="00782C65">
      <w:pPr>
        <w:pStyle w:val="CodeSnippet"/>
        <w:shd w:val="clear" w:color="auto" w:fill="FFF8EA"/>
        <w:rPr>
          <w:i/>
          <w:color w:val="9B9B9B"/>
        </w:rPr>
      </w:pPr>
      <w:r w:rsidRPr="00782C65">
        <w:rPr>
          <w:i/>
          <w:color w:val="9B9B9B"/>
        </w:rPr>
        <w:t># make sure the packages for this chapter</w:t>
      </w:r>
    </w:p>
    <w:p w14:paraId="7651B3E4" w14:textId="77777777" w:rsidR="00B70D78" w:rsidRPr="00782C65" w:rsidRDefault="00B70D78" w:rsidP="00782C65">
      <w:pPr>
        <w:pStyle w:val="CodeSnippet"/>
        <w:shd w:val="clear" w:color="auto" w:fill="FFF8EA"/>
        <w:rPr>
          <w:i/>
          <w:color w:val="9B9B9B"/>
        </w:rPr>
      </w:pPr>
      <w:r w:rsidRPr="00782C65">
        <w:rPr>
          <w:i/>
          <w:color w:val="9B9B9B"/>
        </w:rPr>
        <w:t># are installed, install if necessary</w:t>
      </w:r>
    </w:p>
    <w:p w14:paraId="376F352E" w14:textId="464B346C" w:rsidR="00B70D78" w:rsidRPr="00782C65" w:rsidRDefault="00B70D78" w:rsidP="00782C65">
      <w:pPr>
        <w:pStyle w:val="CodeSnippet"/>
        <w:shd w:val="clear" w:color="auto" w:fill="FFF8EA"/>
        <w:rPr>
          <w:color w:val="800026"/>
        </w:rPr>
      </w:pPr>
      <w:r w:rsidRPr="00782C65">
        <w:rPr>
          <w:color w:val="800026"/>
        </w:rPr>
        <w:t>pkg &lt;- c("devtools", "ggplot2", "scales", "rjson")</w:t>
      </w:r>
    </w:p>
    <w:p w14:paraId="4057E939" w14:textId="77777777" w:rsidR="00B70D78" w:rsidRPr="00782C65" w:rsidRDefault="00B70D78" w:rsidP="00782C65">
      <w:pPr>
        <w:pStyle w:val="CodeSnippet"/>
        <w:shd w:val="clear" w:color="auto" w:fill="FFF8EA"/>
        <w:rPr>
          <w:color w:val="800026"/>
        </w:rPr>
      </w:pPr>
      <w:r w:rsidRPr="00782C65">
        <w:rPr>
          <w:color w:val="800026"/>
        </w:rPr>
        <w:t>new.pkg &lt;- pkg[!(pkg %in% installed.packages())]</w:t>
      </w:r>
    </w:p>
    <w:p w14:paraId="079AFC70" w14:textId="77777777" w:rsidR="00B70D78" w:rsidRPr="00782C65" w:rsidRDefault="00B70D78" w:rsidP="00782C65">
      <w:pPr>
        <w:pStyle w:val="CodeSnippet"/>
        <w:shd w:val="clear" w:color="auto" w:fill="FFF8EA"/>
        <w:rPr>
          <w:color w:val="800026"/>
        </w:rPr>
      </w:pPr>
      <w:r w:rsidRPr="00782C65">
        <w:rPr>
          <w:color w:val="800026"/>
        </w:rPr>
        <w:t>if (length(new.pkg)) {</w:t>
      </w:r>
    </w:p>
    <w:p w14:paraId="5FD30829" w14:textId="77777777" w:rsidR="00B70D78" w:rsidRPr="00782C65" w:rsidRDefault="00B70D78" w:rsidP="00782C65">
      <w:pPr>
        <w:pStyle w:val="CodeSnippet"/>
        <w:shd w:val="clear" w:color="auto" w:fill="FFF8EA"/>
        <w:rPr>
          <w:color w:val="800026"/>
        </w:rPr>
      </w:pPr>
      <w:r w:rsidRPr="00782C65">
        <w:rPr>
          <w:color w:val="800026"/>
        </w:rPr>
        <w:t xml:space="preserve">  install.packages(new.pkg)</w:t>
      </w:r>
    </w:p>
    <w:p w14:paraId="3DED04EE" w14:textId="77777777" w:rsidR="00B70D78" w:rsidRPr="00782C65" w:rsidRDefault="00B70D78" w:rsidP="00782C65">
      <w:pPr>
        <w:pStyle w:val="CodeSnippet"/>
        <w:shd w:val="clear" w:color="auto" w:fill="FFF8EA"/>
        <w:rPr>
          <w:color w:val="800026"/>
        </w:rPr>
      </w:pPr>
      <w:r w:rsidRPr="00782C65">
        <w:rPr>
          <w:color w:val="800026"/>
        </w:rPr>
        <w:t>}</w:t>
      </w:r>
    </w:p>
    <w:p w14:paraId="127EC5C9" w14:textId="11831886" w:rsidR="00DC2DF9" w:rsidRDefault="00E61B6D" w:rsidP="002C4CA3">
      <w:pPr>
        <w:pStyle w:val="Para"/>
      </w:pPr>
      <w:r>
        <w:t>Now within R, in order to p</w:t>
      </w:r>
      <w:r w:rsidR="00EE543B">
        <w:t xml:space="preserve">erforming the same function </w:t>
      </w:r>
      <w:r>
        <w:t xml:space="preserve">we did in the python example in Listing 7-2, you need to load the </w:t>
      </w:r>
      <w:r w:rsidRPr="00782C65">
        <w:rPr>
          <w:rStyle w:val="InlineCode"/>
        </w:rPr>
        <w:t>rjson</w:t>
      </w:r>
      <w:r>
        <w:t xml:space="preserve"> library in order to read in JSON data</w:t>
      </w:r>
      <w:r w:rsidR="00E1668F">
        <w:t xml:space="preserve"> (Listing 7-4)</w:t>
      </w:r>
      <w:r>
        <w:t>.</w:t>
      </w:r>
    </w:p>
    <w:p w14:paraId="5E77EB10" w14:textId="451D6705" w:rsidR="00C505A4" w:rsidRDefault="00B70D78" w:rsidP="00782C65">
      <w:pPr>
        <w:pStyle w:val="CodeListing"/>
      </w:pPr>
      <w:r>
        <w:t>Listing 7-4</w:t>
      </w:r>
    </w:p>
    <w:p w14:paraId="6BA62432" w14:textId="77777777" w:rsidR="00C505A4" w:rsidRPr="00782C65" w:rsidRDefault="00C505A4" w:rsidP="00782C65">
      <w:pPr>
        <w:pStyle w:val="CodeSnippet"/>
        <w:shd w:val="clear" w:color="auto" w:fill="FFF8EA"/>
        <w:rPr>
          <w:color w:val="800026"/>
        </w:rPr>
      </w:pPr>
      <w:r w:rsidRPr="00782C65">
        <w:rPr>
          <w:color w:val="800026"/>
        </w:rPr>
        <w:t>library(rjson)</w:t>
      </w:r>
    </w:p>
    <w:p w14:paraId="5FC7851A" w14:textId="77777777" w:rsidR="00C505A4" w:rsidRPr="00782C65" w:rsidRDefault="00C505A4" w:rsidP="00782C65">
      <w:pPr>
        <w:pStyle w:val="CodeSnippet"/>
        <w:shd w:val="clear" w:color="auto" w:fill="FFF8EA"/>
        <w:rPr>
          <w:i/>
          <w:color w:val="9B9B9B"/>
        </w:rPr>
      </w:pPr>
      <w:r w:rsidRPr="00782C65">
        <w:rPr>
          <w:i/>
          <w:color w:val="9B9B9B"/>
        </w:rPr>
        <w:t># fromJSON accepts a filename to read from</w:t>
      </w:r>
    </w:p>
    <w:p w14:paraId="044A28DD" w14:textId="17865DE7" w:rsidR="00C505A4" w:rsidRPr="00782C65" w:rsidRDefault="00C505A4" w:rsidP="00782C65">
      <w:pPr>
        <w:pStyle w:val="CodeSnippet"/>
        <w:shd w:val="clear" w:color="auto" w:fill="FFF8EA"/>
        <w:rPr>
          <w:color w:val="800026"/>
        </w:rPr>
      </w:pPr>
      <w:r w:rsidRPr="00782C65">
        <w:rPr>
          <w:color w:val="800026"/>
        </w:rPr>
        <w:t>jsonfile &lt;- "data/vcdb/F58E9169-AC07-400E-AB0E-DB784C6CAE59.json"</w:t>
      </w:r>
    </w:p>
    <w:p w14:paraId="2C0E67C6" w14:textId="77777777" w:rsidR="00C505A4" w:rsidRPr="00782C65" w:rsidRDefault="00C505A4" w:rsidP="00782C65">
      <w:pPr>
        <w:pStyle w:val="CodeSnippet"/>
        <w:shd w:val="clear" w:color="auto" w:fill="FFF8EA"/>
        <w:rPr>
          <w:color w:val="800026"/>
        </w:rPr>
      </w:pPr>
      <w:r w:rsidRPr="00782C65">
        <w:rPr>
          <w:color w:val="800026"/>
        </w:rPr>
        <w:t>incident &lt;- fromJSON(file=jsonfile)</w:t>
      </w:r>
    </w:p>
    <w:p w14:paraId="3FAFE754" w14:textId="77777777" w:rsidR="00C505A4" w:rsidRPr="00782C65" w:rsidRDefault="00C505A4" w:rsidP="00782C65">
      <w:pPr>
        <w:pStyle w:val="CodeSnippet"/>
        <w:shd w:val="clear" w:color="auto" w:fill="FFF8EA"/>
        <w:rPr>
          <w:i/>
          <w:color w:val="9B9B9B"/>
        </w:rPr>
      </w:pPr>
      <w:r w:rsidRPr="00782C65">
        <w:rPr>
          <w:i/>
          <w:color w:val="9B9B9B"/>
        </w:rPr>
        <w:t># print the hacking variety</w:t>
      </w:r>
    </w:p>
    <w:p w14:paraId="5A4A5788" w14:textId="77777777" w:rsidR="00C505A4" w:rsidRPr="00782C65" w:rsidRDefault="00C505A4" w:rsidP="00782C65">
      <w:pPr>
        <w:pStyle w:val="CodeSnippet"/>
        <w:shd w:val="clear" w:color="auto" w:fill="FFF8EA"/>
        <w:rPr>
          <w:color w:val="800026"/>
        </w:rPr>
      </w:pPr>
      <w:r w:rsidRPr="00782C65">
        <w:rPr>
          <w:color w:val="800026"/>
        </w:rPr>
        <w:t>print(incident$action$hacking$variety)</w:t>
      </w:r>
    </w:p>
    <w:p w14:paraId="78940496" w14:textId="77777777" w:rsidR="00C505A4" w:rsidRDefault="00C505A4" w:rsidP="00782C65">
      <w:pPr>
        <w:pStyle w:val="CodeSnippet"/>
        <w:shd w:val="clear" w:color="auto" w:fill="FFF8EA"/>
      </w:pPr>
    </w:p>
    <w:p w14:paraId="34C083FB" w14:textId="5290E8F7" w:rsidR="00C505A4" w:rsidRPr="00782C65" w:rsidRDefault="00C505A4" w:rsidP="00782C65">
      <w:pPr>
        <w:pStyle w:val="CodeSnippet"/>
        <w:shd w:val="clear" w:color="auto" w:fill="FFF8EA"/>
        <w:rPr>
          <w:color w:val="252525"/>
        </w:rPr>
      </w:pPr>
      <w:r w:rsidRPr="00782C65">
        <w:rPr>
          <w:color w:val="252525"/>
        </w:rPr>
        <w:t>## [1] "SQLi"</w:t>
      </w:r>
    </w:p>
    <w:p w14:paraId="6598DCE7" w14:textId="70FDD1C4" w:rsidR="000E224B" w:rsidRPr="002C4CA3" w:rsidRDefault="00D44831" w:rsidP="002C4CA3">
      <w:pPr>
        <w:pStyle w:val="Para"/>
      </w:pPr>
      <w:r>
        <w:t>The R code returns a one-element vector with t</w:t>
      </w:r>
      <w:r w:rsidR="000516FE">
        <w:t>he value</w:t>
      </w:r>
      <w:r>
        <w:t xml:space="preserve"> in the hacking </w:t>
      </w:r>
      <w:r w:rsidR="00C505A4">
        <w:t>variety</w:t>
      </w:r>
      <w:r w:rsidR="00EA465B">
        <w:t xml:space="preserve">. </w:t>
      </w:r>
      <w:r>
        <w:t xml:space="preserve">Again, in </w:t>
      </w:r>
      <w:r w:rsidR="000516FE">
        <w:t>full-featured</w:t>
      </w:r>
      <w:r>
        <w:t xml:space="preserve"> code, </w:t>
      </w:r>
      <w:r w:rsidR="00876D2E">
        <w:t>you</w:t>
      </w:r>
      <w:r>
        <w:t xml:space="preserve">’d want better error checking </w:t>
      </w:r>
      <w:r w:rsidR="000516FE">
        <w:t>than</w:t>
      </w:r>
      <w:r>
        <w:t xml:space="preserve"> this, but it does show how easy </w:t>
      </w:r>
      <w:r w:rsidR="00C505A4">
        <w:t xml:space="preserve">JSON </w:t>
      </w:r>
      <w:r>
        <w:t>data</w:t>
      </w:r>
      <w:r w:rsidR="000516FE">
        <w:t xml:space="preserve"> is to load into native objects and work with.</w:t>
      </w:r>
    </w:p>
    <w:p w14:paraId="345F731E" w14:textId="77777777" w:rsidR="00DD6241" w:rsidRDefault="0005371F" w:rsidP="00073D79">
      <w:pPr>
        <w:pStyle w:val="H1"/>
      </w:pPr>
      <w:r>
        <w:t>Working</w:t>
      </w:r>
      <w:r w:rsidR="00073D79">
        <w:t xml:space="preserve"> with </w:t>
      </w:r>
      <w:r>
        <w:t>VCDB Data</w:t>
      </w:r>
    </w:p>
    <w:p w14:paraId="4CD020A3" w14:textId="69FCD968" w:rsidR="00073D79" w:rsidRDefault="00307468" w:rsidP="00073D79">
      <w:pPr>
        <w:pStyle w:val="Para"/>
      </w:pPr>
      <w:r>
        <w:t xml:space="preserve">This section </w:t>
      </w:r>
      <w:r w:rsidR="00646309">
        <w:t>walk</w:t>
      </w:r>
      <w:r>
        <w:t>s</w:t>
      </w:r>
      <w:r w:rsidR="00646309">
        <w:t xml:space="preserve"> through </w:t>
      </w:r>
      <w:r w:rsidR="00B7140C">
        <w:t xml:space="preserve">some data from VCDB using R. </w:t>
      </w:r>
      <w:r w:rsidR="00F22623">
        <w:t xml:space="preserve">While the data available from the book website </w:t>
      </w:r>
      <w:r w:rsidR="00E1668F">
        <w:t xml:space="preserve">(at </w:t>
      </w:r>
      <w:r w:rsidR="00E1668F" w:rsidRPr="00782C65">
        <w:rPr>
          <w:rStyle w:val="InlineURL"/>
        </w:rPr>
        <w:t>www.wiley.com/go/datadrivensecurity</w:t>
      </w:r>
      <w:r w:rsidR="00E1668F">
        <w:t xml:space="preserve">) </w:t>
      </w:r>
      <w:r w:rsidR="00F22623">
        <w:t xml:space="preserve">has the VCDB data we created the figures and output </w:t>
      </w:r>
      <w:r w:rsidR="00E1668F">
        <w:t xml:space="preserve">from </w:t>
      </w:r>
      <w:r w:rsidR="00F22623">
        <w:t xml:space="preserve">here, you may want to grab a newer version of the VCDB data. </w:t>
      </w:r>
      <w:r w:rsidR="00073D79">
        <w:t xml:space="preserve">Head on over to the VCDB </w:t>
      </w:r>
      <w:proofErr w:type="spellStart"/>
      <w:r w:rsidR="0037708C">
        <w:t>G</w:t>
      </w:r>
      <w:r w:rsidR="00073D79">
        <w:t>it</w:t>
      </w:r>
      <w:r w:rsidR="0037708C">
        <w:t>H</w:t>
      </w:r>
      <w:r w:rsidR="00073D79">
        <w:t>ub</w:t>
      </w:r>
      <w:proofErr w:type="spellEnd"/>
      <w:r w:rsidR="00073D79">
        <w:t xml:space="preserve"> repository </w:t>
      </w:r>
      <w:r w:rsidR="0051568F">
        <w:t xml:space="preserve">at </w:t>
      </w:r>
      <w:hyperlink r:id="rId11" w:history="1">
        <w:r w:rsidR="005F2B12" w:rsidRPr="00782C65">
          <w:rPr>
            <w:rStyle w:val="InlineURL"/>
          </w:rPr>
          <w:t>https://github.com/vz-risk/VCDB</w:t>
        </w:r>
      </w:hyperlink>
      <w:r w:rsidR="00073D79" w:rsidRPr="00E1668F">
        <w:t xml:space="preserve"> and either fork, copy</w:t>
      </w:r>
      <w:r w:rsidR="00754DBF" w:rsidRPr="00E1668F">
        <w:t>,</w:t>
      </w:r>
      <w:r w:rsidR="00073D79" w:rsidRPr="00813075">
        <w:t xml:space="preserve"> or download </w:t>
      </w:r>
      <w:r w:rsidR="008E71B0" w:rsidRPr="00B97E28">
        <w:t xml:space="preserve">the </w:t>
      </w:r>
      <w:r w:rsidR="008E71B0" w:rsidRPr="00782C65">
        <w:rPr>
          <w:rStyle w:val="InlineCode"/>
        </w:rPr>
        <w:t>VCSB-master.</w:t>
      </w:r>
      <w:r w:rsidR="00073D79" w:rsidRPr="00782C65">
        <w:rPr>
          <w:rStyle w:val="InlineCode"/>
        </w:rPr>
        <w:t>zip</w:t>
      </w:r>
      <w:r w:rsidR="00073D79" w:rsidRPr="00E1668F">
        <w:t xml:space="preserve"> file of the repository</w:t>
      </w:r>
      <w:r w:rsidR="008E71B0" w:rsidRPr="00813075">
        <w:t xml:space="preserve"> (</w:t>
      </w:r>
      <w:r w:rsidRPr="00B97E28">
        <w:t xml:space="preserve">use </w:t>
      </w:r>
      <w:r w:rsidR="008E71B0" w:rsidRPr="00B97E28">
        <w:t xml:space="preserve">the Download ZIP button </w:t>
      </w:r>
      <w:r w:rsidR="008E71B0" w:rsidRPr="00782C65">
        <w:t>on right side of the window)</w:t>
      </w:r>
      <w:r w:rsidR="00EA465B" w:rsidRPr="00782C65">
        <w:t xml:space="preserve">. </w:t>
      </w:r>
      <w:r w:rsidR="00073D79" w:rsidRPr="00782C65">
        <w:t>Th</w:t>
      </w:r>
      <w:r w:rsidR="00073D79">
        <w:t xml:space="preserve">e incidents </w:t>
      </w:r>
      <w:r w:rsidR="00073D79">
        <w:lastRenderedPageBreak/>
        <w:t xml:space="preserve">themselves are quite small, but </w:t>
      </w:r>
      <w:r w:rsidR="00754DBF">
        <w:t>you can</w:t>
      </w:r>
      <w:r w:rsidR="00073D79">
        <w:t xml:space="preserve"> still learn quite a bit in spite of the data not being “big</w:t>
      </w:r>
      <w:r w:rsidR="00754DBF">
        <w:t>.</w:t>
      </w:r>
      <w:r w:rsidR="00073D79">
        <w:t>”</w:t>
      </w:r>
      <w:r w:rsidR="00EA465B">
        <w:t xml:space="preserve"> </w:t>
      </w:r>
      <w:r w:rsidR="00073D79">
        <w:t>Feel free to explore the incidents in the repository and get a feel for the files and the data</w:t>
      </w:r>
      <w:r w:rsidR="00EA465B">
        <w:t xml:space="preserve">. </w:t>
      </w:r>
      <w:r w:rsidR="00635FDE">
        <w:t xml:space="preserve">Keep in mind that all of these incidents are collected from publicly disclosed events, which makes </w:t>
      </w:r>
      <w:r w:rsidR="00F22623">
        <w:t xml:space="preserve">many </w:t>
      </w:r>
      <w:r w:rsidR="00635FDE">
        <w:t>of the incidents rather light on the details</w:t>
      </w:r>
      <w:r w:rsidR="00EA465B">
        <w:t xml:space="preserve">. </w:t>
      </w:r>
    </w:p>
    <w:p w14:paraId="56FBF7F5" w14:textId="37C868AE" w:rsidR="0051568F" w:rsidRDefault="00635FDE" w:rsidP="00073D79">
      <w:pPr>
        <w:pStyle w:val="Para"/>
      </w:pPr>
      <w:r>
        <w:t xml:space="preserve">For </w:t>
      </w:r>
      <w:r w:rsidR="00754DBF">
        <w:t xml:space="preserve">this </w:t>
      </w:r>
      <w:r>
        <w:t xml:space="preserve">analysis </w:t>
      </w:r>
      <w:r w:rsidR="00754DBF">
        <w:t>you’ll</w:t>
      </w:r>
      <w:r>
        <w:t xml:space="preserve"> leverage the </w:t>
      </w:r>
      <w:r w:rsidRPr="009400DB">
        <w:rPr>
          <w:rStyle w:val="InlineCode"/>
        </w:rPr>
        <w:t>verisr</w:t>
      </w:r>
      <w:r>
        <w:t xml:space="preserve"> package, which was developed by our own Jay Jacobs an</w:t>
      </w:r>
      <w:r w:rsidR="0051568F">
        <w:t xml:space="preserve">d is in his </w:t>
      </w:r>
      <w:proofErr w:type="spellStart"/>
      <w:r w:rsidR="0037708C">
        <w:t>G</w:t>
      </w:r>
      <w:r w:rsidR="0051568F">
        <w:t>it</w:t>
      </w:r>
      <w:r w:rsidR="0037708C">
        <w:t>H</w:t>
      </w:r>
      <w:r w:rsidR="0051568F">
        <w:t>ub</w:t>
      </w:r>
      <w:proofErr w:type="spellEnd"/>
      <w:r w:rsidR="0051568F">
        <w:t xml:space="preserve"> repository</w:t>
      </w:r>
      <w:r w:rsidR="004F7DA7">
        <w:t xml:space="preserve"> (found at </w:t>
      </w:r>
      <w:r w:rsidR="00754DBF" w:rsidRPr="00782C65">
        <w:rPr>
          <w:rStyle w:val="InlineURL"/>
        </w:rPr>
        <w:t>https://github.com/jayjacobs/verisr/tree/master/R</w:t>
      </w:r>
      <w:r w:rsidR="004F7DA7">
        <w:t>)</w:t>
      </w:r>
      <w:r w:rsidR="0051568F">
        <w:t xml:space="preserve">. </w:t>
      </w:r>
      <w:r w:rsidR="00754DBF">
        <w:t>Note</w:t>
      </w:r>
      <w:r w:rsidR="0051568F">
        <w:t xml:space="preserve"> that the </w:t>
      </w:r>
      <w:r w:rsidR="0051568F" w:rsidRPr="009400DB">
        <w:rPr>
          <w:rStyle w:val="InlineCode"/>
        </w:rPr>
        <w:t>verisr</w:t>
      </w:r>
      <w:r w:rsidR="0051568F">
        <w:t xml:space="preserve"> package is actively in development, </w:t>
      </w:r>
      <w:r w:rsidR="00754DBF">
        <w:t xml:space="preserve">so </w:t>
      </w:r>
      <w:r w:rsidR="0051568F">
        <w:t xml:space="preserve">be sure to refer to the </w:t>
      </w:r>
      <w:r w:rsidR="00BC6523">
        <w:t xml:space="preserve">latest </w:t>
      </w:r>
      <w:r w:rsidR="0051568F">
        <w:t>documentation of the package for the most current description of its functions</w:t>
      </w:r>
      <w:r w:rsidR="00EA465B">
        <w:t xml:space="preserve">. </w:t>
      </w:r>
      <w:r w:rsidR="004F7DA7">
        <w:t xml:space="preserve">By the time you are reading this, there </w:t>
      </w:r>
      <w:r w:rsidR="00F22623">
        <w:t xml:space="preserve">may </w:t>
      </w:r>
      <w:r w:rsidR="004F7DA7">
        <w:t>be all sorts of wonderful features in the package that aren’t there at the time of this writing</w:t>
      </w:r>
      <w:r w:rsidR="00F22623">
        <w:t xml:space="preserve">. Also, that means that some of the figures and output may be slightly different for you. </w:t>
      </w:r>
    </w:p>
    <w:p w14:paraId="1B6444BA" w14:textId="3DAC28FB" w:rsidR="00635FDE" w:rsidRDefault="00635FDE" w:rsidP="00073D79">
      <w:pPr>
        <w:pStyle w:val="Para"/>
      </w:pPr>
      <w:r>
        <w:t xml:space="preserve">In order to install the </w:t>
      </w:r>
      <w:r w:rsidR="00FF636D" w:rsidRPr="009400DB">
        <w:rPr>
          <w:rStyle w:val="InlineCode"/>
        </w:rPr>
        <w:t>verisr</w:t>
      </w:r>
      <w:r w:rsidR="00FF636D">
        <w:t xml:space="preserve"> </w:t>
      </w:r>
      <w:r w:rsidR="00BC6523">
        <w:t xml:space="preserve">package from </w:t>
      </w:r>
      <w:proofErr w:type="spellStart"/>
      <w:r w:rsidR="00BC6523">
        <w:t>G</w:t>
      </w:r>
      <w:r>
        <w:t>it</w:t>
      </w:r>
      <w:r w:rsidR="00930F4D">
        <w:t>H</w:t>
      </w:r>
      <w:r>
        <w:t>ub</w:t>
      </w:r>
      <w:proofErr w:type="spellEnd"/>
      <w:r>
        <w:t>, you have to</w:t>
      </w:r>
      <w:r w:rsidR="0051568F">
        <w:t xml:space="preserve"> load the </w:t>
      </w:r>
      <w:r w:rsidR="0051568F" w:rsidRPr="009400DB">
        <w:rPr>
          <w:rStyle w:val="InlineCode"/>
        </w:rPr>
        <w:t>devtools</w:t>
      </w:r>
      <w:r w:rsidR="0051568F">
        <w:t xml:space="preserve"> package first</w:t>
      </w:r>
      <w:r w:rsidR="00E1668F">
        <w:t xml:space="preserve"> (see Listing 7-5)</w:t>
      </w:r>
      <w:r w:rsidR="00EA465B">
        <w:t xml:space="preserve">. </w:t>
      </w:r>
      <w:r w:rsidR="00BC6523">
        <w:t>This is one of many great packages from Hadley Wickham</w:t>
      </w:r>
      <w:r w:rsidR="0037708C">
        <w:t>,</w:t>
      </w:r>
      <w:r w:rsidR="00BC6523">
        <w:t xml:space="preserve"> and it allows </w:t>
      </w:r>
      <w:r w:rsidR="00754DBF">
        <w:t xml:space="preserve">you </w:t>
      </w:r>
      <w:r w:rsidR="00BC6523">
        <w:t xml:space="preserve">to install R packages directly from their </w:t>
      </w:r>
      <w:proofErr w:type="spellStart"/>
      <w:r w:rsidR="00BC6523">
        <w:t>Git</w:t>
      </w:r>
      <w:r w:rsidR="00930F4D">
        <w:t>H</w:t>
      </w:r>
      <w:r w:rsidR="00BC6523">
        <w:t>ub</w:t>
      </w:r>
      <w:proofErr w:type="spellEnd"/>
      <w:r w:rsidR="00BC6523">
        <w:t xml:space="preserve"> repositor</w:t>
      </w:r>
      <w:r w:rsidR="00754DBF">
        <w:t>ies</w:t>
      </w:r>
      <w:r w:rsidR="00BC6523">
        <w:t xml:space="preserve">, which is what </w:t>
      </w:r>
      <w:r w:rsidR="00754DBF">
        <w:t>you</w:t>
      </w:r>
      <w:r w:rsidR="00BC6523">
        <w:t xml:space="preserve">’ll do with </w:t>
      </w:r>
      <w:r w:rsidR="00BC6523" w:rsidRPr="009400DB">
        <w:rPr>
          <w:rStyle w:val="InlineCode"/>
        </w:rPr>
        <w:t>verisr</w:t>
      </w:r>
      <w:r w:rsidR="00BC6523">
        <w:t>.</w:t>
      </w:r>
    </w:p>
    <w:p w14:paraId="7137D92A" w14:textId="069311EE" w:rsidR="00B70D78" w:rsidRDefault="00B70D78" w:rsidP="00782C65">
      <w:pPr>
        <w:pStyle w:val="CodeListing"/>
      </w:pPr>
      <w:r>
        <w:t>Listing 7-5</w:t>
      </w:r>
    </w:p>
    <w:p w14:paraId="70AD5B6D" w14:textId="77777777" w:rsidR="00BC6523" w:rsidRPr="00782C65" w:rsidRDefault="005F2B12" w:rsidP="00782C65">
      <w:pPr>
        <w:pStyle w:val="CodeSnippet"/>
        <w:shd w:val="clear" w:color="auto" w:fill="FFF8EA"/>
        <w:rPr>
          <w:i/>
          <w:color w:val="9B9B9B"/>
        </w:rPr>
      </w:pPr>
      <w:r w:rsidRPr="00782C65">
        <w:rPr>
          <w:i/>
          <w:color w:val="9B9B9B"/>
        </w:rPr>
        <w:t># load up devtools</w:t>
      </w:r>
    </w:p>
    <w:p w14:paraId="2419B3B5" w14:textId="10ACEC98" w:rsidR="00BC6523" w:rsidRPr="00F22623" w:rsidRDefault="005F2B12" w:rsidP="00782C65">
      <w:pPr>
        <w:pStyle w:val="CodeSnippet"/>
        <w:shd w:val="clear" w:color="auto" w:fill="FFF8EA"/>
      </w:pPr>
      <w:r w:rsidRPr="00782C65">
        <w:rPr>
          <w:color w:val="800026"/>
        </w:rPr>
        <w:t>library(devtools)</w:t>
      </w:r>
    </w:p>
    <w:p w14:paraId="090FF5BB" w14:textId="77777777" w:rsidR="00BC6523" w:rsidRPr="00782C65" w:rsidRDefault="005F2B12" w:rsidP="00782C65">
      <w:pPr>
        <w:pStyle w:val="CodeSnippet"/>
        <w:shd w:val="clear" w:color="auto" w:fill="FFF8EA"/>
        <w:rPr>
          <w:i/>
          <w:color w:val="9B9B9B"/>
        </w:rPr>
      </w:pPr>
      <w:r w:rsidRPr="00782C65">
        <w:rPr>
          <w:i/>
          <w:color w:val="9B9B9B"/>
        </w:rPr>
        <w:t># install the verisr package</w:t>
      </w:r>
    </w:p>
    <w:p w14:paraId="375B4213" w14:textId="54FD3AAA" w:rsidR="00BC6523" w:rsidRPr="00F22623" w:rsidRDefault="005F2B12" w:rsidP="00782C65">
      <w:pPr>
        <w:pStyle w:val="CodeSnippet"/>
        <w:shd w:val="clear" w:color="auto" w:fill="FFF8EA"/>
      </w:pPr>
      <w:r w:rsidRPr="00782C65">
        <w:rPr>
          <w:color w:val="800026"/>
        </w:rPr>
        <w:t>install_github("verisr", "jayjacobs")</w:t>
      </w:r>
    </w:p>
    <w:p w14:paraId="4302912B" w14:textId="77777777" w:rsidR="00BC6523" w:rsidRPr="00782C65" w:rsidRDefault="005F2B12" w:rsidP="00782C65">
      <w:pPr>
        <w:pStyle w:val="CodeSnippet"/>
        <w:shd w:val="clear" w:color="auto" w:fill="FFF8EA"/>
        <w:rPr>
          <w:i/>
          <w:color w:val="9B9B9B"/>
        </w:rPr>
      </w:pPr>
      <w:r w:rsidRPr="00782C65">
        <w:rPr>
          <w:i/>
          <w:color w:val="9B9B9B"/>
        </w:rPr>
        <w:t># load the ver</w:t>
      </w:r>
      <w:r w:rsidR="00930F4D" w:rsidRPr="00782C65">
        <w:rPr>
          <w:i/>
          <w:color w:val="9B9B9B"/>
        </w:rPr>
        <w:t>i</w:t>
      </w:r>
      <w:r w:rsidRPr="00782C65">
        <w:rPr>
          <w:i/>
          <w:color w:val="9B9B9B"/>
        </w:rPr>
        <w:t>sr package</w:t>
      </w:r>
    </w:p>
    <w:p w14:paraId="5487F649" w14:textId="77777777" w:rsidR="00BC6523" w:rsidRPr="00782C65" w:rsidRDefault="005F2B12" w:rsidP="00782C65">
      <w:pPr>
        <w:pStyle w:val="CodeSnippet"/>
        <w:shd w:val="clear" w:color="auto" w:fill="FFF8EA"/>
        <w:rPr>
          <w:color w:val="800026"/>
        </w:rPr>
      </w:pPr>
      <w:r w:rsidRPr="00782C65">
        <w:rPr>
          <w:color w:val="800026"/>
        </w:rPr>
        <w:t>library(verisr)</w:t>
      </w:r>
    </w:p>
    <w:p w14:paraId="4715C0B1" w14:textId="5701870F" w:rsidR="008066D7" w:rsidRDefault="00754DBF" w:rsidP="00073D79">
      <w:pPr>
        <w:pStyle w:val="Para"/>
      </w:pPr>
      <w:r>
        <w:t>You</w:t>
      </w:r>
      <w:r w:rsidR="008066D7">
        <w:t xml:space="preserve"> can now load up the VCDB data with the </w:t>
      </w:r>
      <w:r w:rsidR="008066D7" w:rsidRPr="009400DB">
        <w:rPr>
          <w:rStyle w:val="InlineCode"/>
        </w:rPr>
        <w:t>verisr</w:t>
      </w:r>
      <w:r w:rsidR="008066D7">
        <w:t xml:space="preserve"> package</w:t>
      </w:r>
      <w:r w:rsidR="00896311">
        <w:t xml:space="preserve">, </w:t>
      </w:r>
      <w:r w:rsidR="003F1850" w:rsidRPr="00782C65">
        <w:t xml:space="preserve">if you downloaded current VCDB data, you must </w:t>
      </w:r>
      <w:r w:rsidR="00896311" w:rsidRPr="00E1668F">
        <w:t>f</w:t>
      </w:r>
      <w:r w:rsidR="00C72667" w:rsidRPr="00B97E28">
        <w:t xml:space="preserve">irst modify the directory shown to be the location where you stored the VCDB </w:t>
      </w:r>
      <w:r w:rsidR="003F1850" w:rsidRPr="00782C65">
        <w:t xml:space="preserve">JSON </w:t>
      </w:r>
      <w:r w:rsidR="00C72667" w:rsidRPr="00E1668F">
        <w:t>files</w:t>
      </w:r>
      <w:r w:rsidR="00E1668F" w:rsidRPr="00B97E28">
        <w:t xml:space="preserve"> (see Listing 7-6)</w:t>
      </w:r>
      <w:r w:rsidR="00E1668F">
        <w:t>.</w:t>
      </w:r>
    </w:p>
    <w:p w14:paraId="05CF34BB" w14:textId="70A7372B" w:rsidR="00E27CBA" w:rsidRDefault="00E27CBA" w:rsidP="00782C65">
      <w:pPr>
        <w:pStyle w:val="CodeListing"/>
      </w:pPr>
      <w:r>
        <w:t>Listing 7-6</w:t>
      </w:r>
    </w:p>
    <w:p w14:paraId="39CCD548" w14:textId="77777777" w:rsidR="008A0579" w:rsidRPr="00782C65" w:rsidRDefault="008A0579" w:rsidP="00782C65">
      <w:pPr>
        <w:pStyle w:val="CodeSnippet"/>
        <w:shd w:val="clear" w:color="auto" w:fill="FFF8EA"/>
        <w:rPr>
          <w:i/>
          <w:color w:val="9B9B9B"/>
        </w:rPr>
      </w:pPr>
      <w:r w:rsidRPr="00782C65">
        <w:rPr>
          <w:i/>
          <w:color w:val="9B9B9B"/>
        </w:rPr>
        <w:t># requires package : verisr</w:t>
      </w:r>
    </w:p>
    <w:p w14:paraId="6F0437FB" w14:textId="59FC5BF7" w:rsidR="00E27CBA" w:rsidRPr="00782C65" w:rsidRDefault="00E27CBA" w:rsidP="00782C65">
      <w:pPr>
        <w:pStyle w:val="CodeSnippet"/>
        <w:shd w:val="clear" w:color="auto" w:fill="FFF8EA"/>
        <w:rPr>
          <w:i/>
          <w:color w:val="9B9B9B"/>
        </w:rPr>
      </w:pPr>
      <w:r w:rsidRPr="00782C65">
        <w:rPr>
          <w:i/>
          <w:color w:val="9B9B9B"/>
        </w:rPr>
        <w:t># set this to where VCDB incidents are stored</w:t>
      </w:r>
    </w:p>
    <w:p w14:paraId="0FE48DD3" w14:textId="77777777" w:rsidR="00E27CBA" w:rsidRPr="00782C65" w:rsidRDefault="00E27CBA" w:rsidP="00782C65">
      <w:pPr>
        <w:pStyle w:val="CodeSnippet"/>
        <w:shd w:val="clear" w:color="auto" w:fill="FFF8EA"/>
        <w:rPr>
          <w:color w:val="800026"/>
        </w:rPr>
      </w:pPr>
      <w:r w:rsidRPr="00782C65">
        <w:rPr>
          <w:color w:val="800026"/>
        </w:rPr>
        <w:t>jsondir &lt;- 'data/vcdb/'</w:t>
      </w:r>
    </w:p>
    <w:p w14:paraId="4E219205" w14:textId="77777777" w:rsidR="00E27CBA" w:rsidRPr="00782C65" w:rsidRDefault="00E27CBA" w:rsidP="00782C65">
      <w:pPr>
        <w:pStyle w:val="CodeSnippet"/>
        <w:shd w:val="clear" w:color="auto" w:fill="FFF8EA"/>
        <w:rPr>
          <w:i/>
          <w:color w:val="9B9B9B"/>
        </w:rPr>
      </w:pPr>
      <w:r w:rsidRPr="00782C65">
        <w:rPr>
          <w:i/>
          <w:color w:val="9B9B9B"/>
        </w:rPr>
        <w:t># create a veris instance with the vcdb data</w:t>
      </w:r>
    </w:p>
    <w:p w14:paraId="27F7F864" w14:textId="411F08BC" w:rsidR="009400DB" w:rsidRDefault="00E27CBA" w:rsidP="00782C65">
      <w:pPr>
        <w:pStyle w:val="CodeSnippet"/>
        <w:shd w:val="clear" w:color="auto" w:fill="FFF8EA"/>
      </w:pPr>
      <w:r w:rsidRPr="00782C65">
        <w:rPr>
          <w:color w:val="800026"/>
        </w:rPr>
        <w:t>vcdb &lt;- json2veris(jsondir)</w:t>
      </w:r>
    </w:p>
    <w:p w14:paraId="570F6EBA" w14:textId="2502174E" w:rsidR="00635FDE" w:rsidRPr="00073D79" w:rsidRDefault="009400DB" w:rsidP="009400DB">
      <w:pPr>
        <w:pStyle w:val="Para"/>
      </w:pPr>
      <w:r>
        <w:t xml:space="preserve">This should load fairly quickly, but on slower machines it may take a </w:t>
      </w:r>
      <w:r w:rsidR="003F1850">
        <w:t xml:space="preserve">moment </w:t>
      </w:r>
      <w:r>
        <w:t>or two</w:t>
      </w:r>
      <w:r w:rsidR="00EA465B">
        <w:t xml:space="preserve">. </w:t>
      </w:r>
      <w:proofErr w:type="gramStart"/>
      <w:r>
        <w:t xml:space="preserve">If you’re on a computer with </w:t>
      </w:r>
      <w:r w:rsidR="003F1850">
        <w:t>just a few gig of</w:t>
      </w:r>
      <w:r>
        <w:t xml:space="preserve"> RAM or if VCDB grows exponentially, </w:t>
      </w:r>
      <w:r w:rsidR="000C2FB8">
        <w:t xml:space="preserve">and </w:t>
      </w:r>
      <w:r>
        <w:t xml:space="preserve">you </w:t>
      </w:r>
      <w:r w:rsidR="000C2FB8">
        <w:t xml:space="preserve">might </w:t>
      </w:r>
      <w:r>
        <w:t>not be able to load all of them into memory</w:t>
      </w:r>
      <w:r w:rsidR="00EA465B">
        <w:t>.</w:t>
      </w:r>
      <w:proofErr w:type="gramEnd"/>
      <w:r w:rsidR="00EA465B">
        <w:t xml:space="preserve"> </w:t>
      </w:r>
      <w:r w:rsidR="000C2FB8">
        <w:t>(</w:t>
      </w:r>
      <w:r w:rsidR="00896311">
        <w:t>W</w:t>
      </w:r>
      <w:r>
        <w:t xml:space="preserve">e’ve loaded over </w:t>
      </w:r>
      <w:r w:rsidR="00896311">
        <w:t>100,000</w:t>
      </w:r>
      <w:r>
        <w:t xml:space="preserve"> incidents into</w:t>
      </w:r>
      <w:r w:rsidR="003F1850">
        <w:t xml:space="preserve"> 8G of RAM with</w:t>
      </w:r>
      <w:r>
        <w:t xml:space="preserve"> </w:t>
      </w:r>
      <w:r w:rsidRPr="009400DB">
        <w:rPr>
          <w:rStyle w:val="InlineCode"/>
        </w:rPr>
        <w:t>verisr</w:t>
      </w:r>
      <w:r>
        <w:t xml:space="preserve">, </w:t>
      </w:r>
      <w:r w:rsidR="003F1850">
        <w:t>so</w:t>
      </w:r>
      <w:r w:rsidR="00896311">
        <w:t xml:space="preserve"> you </w:t>
      </w:r>
      <w:r>
        <w:t>shouldn’t hit that limit anytime soon</w:t>
      </w:r>
      <w:r w:rsidR="00EA465B">
        <w:t>.</w:t>
      </w:r>
      <w:r w:rsidR="000C2FB8">
        <w:t>)</w:t>
      </w:r>
      <w:r w:rsidR="00EA465B">
        <w:t xml:space="preserve"> </w:t>
      </w:r>
      <w:r w:rsidR="000C2FB8">
        <w:t>After you load</w:t>
      </w:r>
      <w:del w:id="25" w:author="Kent, Kevin - Indianapolis" w:date="2013-11-15T14:43:00Z">
        <w:r w:rsidR="000C2FB8" w:rsidDel="00C2037D">
          <w:delText xml:space="preserve"> </w:delText>
        </w:r>
      </w:del>
      <w:r>
        <w:t xml:space="preserve"> this data, </w:t>
      </w:r>
      <w:r w:rsidR="00896311">
        <w:t>it’s time to</w:t>
      </w:r>
      <w:r>
        <w:t xml:space="preserve"> get to know the data a little bit</w:t>
      </w:r>
      <w:r w:rsidR="00EA465B">
        <w:t xml:space="preserve">. </w:t>
      </w:r>
      <w:r>
        <w:t xml:space="preserve">Let’s begin with the </w:t>
      </w:r>
      <w:r w:rsidRPr="009400DB">
        <w:rPr>
          <w:rStyle w:val="InlineCode"/>
        </w:rPr>
        <w:t>summary()</w:t>
      </w:r>
      <w:r>
        <w:t xml:space="preserve"> command</w:t>
      </w:r>
      <w:r w:rsidR="00E1668F">
        <w:t xml:space="preserve"> (see Listing 7-7)</w:t>
      </w:r>
      <w:r w:rsidR="00EA465B">
        <w:t xml:space="preserve">. </w:t>
      </w:r>
      <w:r>
        <w:t xml:space="preserve">The </w:t>
      </w:r>
      <w:r w:rsidRPr="009400DB">
        <w:rPr>
          <w:rStyle w:val="InlineCode"/>
        </w:rPr>
        <w:t>verisr</w:t>
      </w:r>
      <w:r>
        <w:t xml:space="preserve"> package </w:t>
      </w:r>
      <w:r>
        <w:lastRenderedPageBreak/>
        <w:t xml:space="preserve">implemented </w:t>
      </w:r>
      <w:r w:rsidR="00896311">
        <w:t xml:space="preserve">its </w:t>
      </w:r>
      <w:r>
        <w:t xml:space="preserve">own </w:t>
      </w:r>
      <w:r w:rsidRPr="009400DB">
        <w:rPr>
          <w:rStyle w:val="InlineCode"/>
        </w:rPr>
        <w:t>summary()</w:t>
      </w:r>
      <w:r w:rsidRPr="00782C65">
        <w:t>,</w:t>
      </w:r>
      <w:r w:rsidRPr="000C2FB8">
        <w:t xml:space="preserve"> s</w:t>
      </w:r>
      <w:r>
        <w:t xml:space="preserve">o the output is very specific to VERIS data. </w:t>
      </w:r>
    </w:p>
    <w:p w14:paraId="0F878BBC" w14:textId="5192593D" w:rsidR="000A7661" w:rsidRDefault="000A7661">
      <w:pPr>
        <w:pStyle w:val="CodeListing"/>
        <w:numPr>
          <w:ins w:id="26" w:author="Unknown"/>
        </w:numPr>
        <w:rPr>
          <w:ins w:id="27" w:author="Jay Jacobs" w:date="2013-11-02T11:42:00Z"/>
        </w:rPr>
        <w:pPrChange w:id="28" w:author="Jay Jacobs" w:date="2013-11-02T11:42:00Z">
          <w:pPr>
            <w:pStyle w:val="Para"/>
          </w:pPr>
        </w:pPrChange>
      </w:pPr>
      <w:ins w:id="29" w:author="Jay Jacobs" w:date="2013-11-02T11:42:00Z">
        <w:r w:rsidRPr="00E1668F">
          <w:rPr>
            <w:highlight w:val="cyan"/>
            <w:rPrChange w:id="30" w:author="Kent, Kevin - Indianapolis" w:date="2013-11-15T13:40:00Z">
              <w:rPr/>
            </w:rPrChange>
          </w:rPr>
          <w:t>Listing 7-</w:t>
        </w:r>
      </w:ins>
      <w:ins w:id="31" w:author="Kent, Kevin - Indianapolis" w:date="2013-11-15T11:43:00Z">
        <w:r w:rsidR="00DA22D0" w:rsidRPr="00E1668F">
          <w:rPr>
            <w:highlight w:val="cyan"/>
            <w:rPrChange w:id="32" w:author="Kent, Kevin - Indianapolis" w:date="2013-11-15T13:40:00Z">
              <w:rPr/>
            </w:rPrChange>
          </w:rPr>
          <w:t>7</w:t>
        </w:r>
      </w:ins>
      <w:ins w:id="33" w:author="Jay Jacobs" w:date="2013-11-02T11:42:00Z">
        <w:del w:id="34" w:author="Kent, Kevin - Indianapolis" w:date="2013-11-15T11:43:00Z">
          <w:r w:rsidRPr="00E1668F" w:rsidDel="00DA22D0">
            <w:rPr>
              <w:highlight w:val="cyan"/>
              <w:rPrChange w:id="35" w:author="Kent, Kevin - Indianapolis" w:date="2013-11-15T13:40:00Z">
                <w:rPr/>
              </w:rPrChange>
            </w:rPr>
            <w:delText>6</w:delText>
          </w:r>
        </w:del>
      </w:ins>
    </w:p>
    <w:p w14:paraId="33D7F25C" w14:textId="77777777" w:rsidR="008A0579" w:rsidRPr="00782C65" w:rsidRDefault="008A0579" w:rsidP="00782C65">
      <w:pPr>
        <w:pStyle w:val="CodeSnippet"/>
        <w:shd w:val="clear" w:color="auto" w:fill="FFF8EA"/>
        <w:rPr>
          <w:i/>
          <w:color w:val="9B9B9B"/>
        </w:rPr>
      </w:pPr>
      <w:r w:rsidRPr="00782C65">
        <w:rPr>
          <w:i/>
          <w:color w:val="9B9B9B"/>
        </w:rPr>
        <w:t># requires package : verisr</w:t>
      </w:r>
    </w:p>
    <w:p w14:paraId="7E796F83" w14:textId="77777777" w:rsidR="008A0579" w:rsidRPr="00782C65" w:rsidRDefault="008A0579" w:rsidP="00782C65">
      <w:pPr>
        <w:pStyle w:val="CodeSnippet"/>
        <w:shd w:val="clear" w:color="auto" w:fill="FFF8EA"/>
        <w:rPr>
          <w:i/>
          <w:color w:val="9B9B9B"/>
        </w:rPr>
      </w:pPr>
      <w:r w:rsidRPr="00782C65">
        <w:rPr>
          <w:i/>
          <w:color w:val="9B9B9B"/>
        </w:rPr>
        <w:t># requires object: vcdb (7-6)</w:t>
      </w:r>
    </w:p>
    <w:p w14:paraId="210D13B0" w14:textId="5E086930" w:rsidR="000A7661" w:rsidRPr="00782C65" w:rsidRDefault="000A7661" w:rsidP="00782C65">
      <w:pPr>
        <w:pStyle w:val="CodeSnippet"/>
        <w:shd w:val="clear" w:color="auto" w:fill="FFF8EA"/>
        <w:rPr>
          <w:color w:val="800026"/>
        </w:rPr>
      </w:pPr>
      <w:r w:rsidRPr="00782C65">
        <w:rPr>
          <w:color w:val="800026"/>
        </w:rPr>
        <w:t>summary(vcdb)</w:t>
      </w:r>
    </w:p>
    <w:p w14:paraId="0DB91B9C" w14:textId="77777777" w:rsidR="000A7661" w:rsidRPr="00782C65" w:rsidRDefault="000A7661" w:rsidP="00782C65">
      <w:pPr>
        <w:pStyle w:val="CodeSnippet"/>
        <w:shd w:val="clear" w:color="auto" w:fill="FFF8EA"/>
        <w:rPr>
          <w:color w:val="252525"/>
        </w:rPr>
      </w:pPr>
      <w:r w:rsidRPr="00782C65">
        <w:rPr>
          <w:color w:val="252525"/>
        </w:rPr>
        <w:t>## 1643 incidents in this object.</w:t>
      </w:r>
    </w:p>
    <w:p w14:paraId="1164ECE4" w14:textId="77777777" w:rsidR="000A7661" w:rsidRPr="00782C65" w:rsidRDefault="000A7661" w:rsidP="00782C65">
      <w:pPr>
        <w:pStyle w:val="CodeSnippet"/>
        <w:shd w:val="clear" w:color="auto" w:fill="FFF8EA"/>
        <w:rPr>
          <w:color w:val="252525"/>
        </w:rPr>
      </w:pPr>
      <w:r w:rsidRPr="00782C65">
        <w:rPr>
          <w:color w:val="252525"/>
        </w:rPr>
        <w:t>##</w:t>
      </w:r>
    </w:p>
    <w:p w14:paraId="67E0A9A9" w14:textId="77777777" w:rsidR="000A7661" w:rsidRPr="00782C65" w:rsidRDefault="000A7661" w:rsidP="00782C65">
      <w:pPr>
        <w:pStyle w:val="CodeSnippet"/>
        <w:shd w:val="clear" w:color="auto" w:fill="FFF8EA"/>
        <w:rPr>
          <w:color w:val="252525"/>
        </w:rPr>
      </w:pPr>
      <w:r w:rsidRPr="00782C65">
        <w:rPr>
          <w:color w:val="252525"/>
        </w:rPr>
        <w:t>## Actor:</w:t>
      </w:r>
    </w:p>
    <w:p w14:paraId="30D9B97F" w14:textId="77777777" w:rsidR="000A7661" w:rsidRPr="00782C65" w:rsidRDefault="000A7661" w:rsidP="00782C65">
      <w:pPr>
        <w:pStyle w:val="CodeSnippet"/>
        <w:shd w:val="clear" w:color="auto" w:fill="FFF8EA"/>
        <w:rPr>
          <w:color w:val="252525"/>
        </w:rPr>
      </w:pPr>
      <w:r w:rsidRPr="00782C65">
        <w:rPr>
          <w:color w:val="252525"/>
        </w:rPr>
        <w:t>## external internal  partner  unknown</w:t>
      </w:r>
    </w:p>
    <w:p w14:paraId="2BAE15B4" w14:textId="77777777" w:rsidR="000A7661" w:rsidRPr="00782C65" w:rsidRDefault="000A7661" w:rsidP="00782C65">
      <w:pPr>
        <w:pStyle w:val="CodeSnippet"/>
        <w:shd w:val="clear" w:color="auto" w:fill="FFF8EA"/>
        <w:rPr>
          <w:color w:val="252525"/>
        </w:rPr>
      </w:pPr>
      <w:r w:rsidRPr="00782C65">
        <w:rPr>
          <w:color w:val="252525"/>
        </w:rPr>
        <w:t>##      955      535      100       85</w:t>
      </w:r>
    </w:p>
    <w:p w14:paraId="508368B1" w14:textId="77777777" w:rsidR="000A7661" w:rsidRPr="00782C65" w:rsidRDefault="000A7661" w:rsidP="00782C65">
      <w:pPr>
        <w:pStyle w:val="CodeSnippet"/>
        <w:shd w:val="clear" w:color="auto" w:fill="FFF8EA"/>
        <w:rPr>
          <w:color w:val="252525"/>
        </w:rPr>
      </w:pPr>
      <w:r w:rsidRPr="00782C65">
        <w:rPr>
          <w:color w:val="252525"/>
        </w:rPr>
        <w:t>##</w:t>
      </w:r>
    </w:p>
    <w:p w14:paraId="5C542105" w14:textId="77777777" w:rsidR="000A7661" w:rsidRPr="00782C65" w:rsidRDefault="000A7661" w:rsidP="00782C65">
      <w:pPr>
        <w:pStyle w:val="CodeSnippet"/>
        <w:shd w:val="clear" w:color="auto" w:fill="FFF8EA"/>
        <w:rPr>
          <w:color w:val="252525"/>
        </w:rPr>
      </w:pPr>
      <w:r w:rsidRPr="00782C65">
        <w:rPr>
          <w:color w:val="252525"/>
        </w:rPr>
        <w:t>## Action:</w:t>
      </w:r>
    </w:p>
    <w:p w14:paraId="2283AB0A" w14:textId="77777777" w:rsidR="000A7661" w:rsidRPr="00782C65" w:rsidRDefault="000A7661" w:rsidP="00782C65">
      <w:pPr>
        <w:pStyle w:val="CodeSnippet"/>
        <w:shd w:val="clear" w:color="auto" w:fill="FFF8EA"/>
        <w:rPr>
          <w:color w:val="252525"/>
        </w:rPr>
      </w:pPr>
      <w:r w:rsidRPr="00782C65">
        <w:rPr>
          <w:color w:val="252525"/>
        </w:rPr>
        <w:t>##    error  hacking  malware   misuse physical   social</w:t>
      </w:r>
    </w:p>
    <w:p w14:paraId="30455987" w14:textId="77777777" w:rsidR="000A7661" w:rsidRPr="00782C65" w:rsidRDefault="000A7661" w:rsidP="00782C65">
      <w:pPr>
        <w:pStyle w:val="CodeSnippet"/>
        <w:shd w:val="clear" w:color="auto" w:fill="FFF8EA"/>
        <w:rPr>
          <w:color w:val="252525"/>
        </w:rPr>
      </w:pPr>
      <w:r w:rsidRPr="00782C65">
        <w:rPr>
          <w:color w:val="252525"/>
        </w:rPr>
        <w:t>##      398      416       42      216      508       31</w:t>
      </w:r>
    </w:p>
    <w:p w14:paraId="6F88610A" w14:textId="77777777" w:rsidR="000A7661" w:rsidRPr="00782C65" w:rsidRDefault="000A7661" w:rsidP="00782C65">
      <w:pPr>
        <w:pStyle w:val="CodeSnippet"/>
        <w:shd w:val="clear" w:color="auto" w:fill="FFF8EA"/>
        <w:rPr>
          <w:color w:val="252525"/>
        </w:rPr>
      </w:pPr>
      <w:r w:rsidRPr="00782C65">
        <w:rPr>
          <w:color w:val="252525"/>
        </w:rPr>
        <w:t>##</w:t>
      </w:r>
    </w:p>
    <w:p w14:paraId="5DFFA408" w14:textId="77777777" w:rsidR="000A7661" w:rsidRPr="00782C65" w:rsidRDefault="000A7661" w:rsidP="00782C65">
      <w:pPr>
        <w:pStyle w:val="CodeSnippet"/>
        <w:shd w:val="clear" w:color="auto" w:fill="FFF8EA"/>
        <w:rPr>
          <w:color w:val="252525"/>
        </w:rPr>
      </w:pPr>
      <w:r w:rsidRPr="00782C65">
        <w:rPr>
          <w:color w:val="252525"/>
        </w:rPr>
        <w:t>## Asset:</w:t>
      </w:r>
    </w:p>
    <w:p w14:paraId="3344BA39" w14:textId="77777777" w:rsidR="000A7661" w:rsidRPr="00782C65" w:rsidRDefault="000A7661" w:rsidP="00782C65">
      <w:pPr>
        <w:pStyle w:val="CodeSnippet"/>
        <w:shd w:val="clear" w:color="auto" w:fill="FFF8EA"/>
        <w:rPr>
          <w:color w:val="252525"/>
        </w:rPr>
      </w:pPr>
      <w:r w:rsidRPr="00782C65">
        <w:rPr>
          <w:color w:val="252525"/>
        </w:rPr>
        <w:t>## Kiosk/Term  Media  Network   Person   Server  Unknown   User Dev</w:t>
      </w:r>
    </w:p>
    <w:p w14:paraId="6EA8E516" w14:textId="77777777" w:rsidR="000A7661" w:rsidRPr="00782C65" w:rsidRDefault="000A7661" w:rsidP="00782C65">
      <w:pPr>
        <w:pStyle w:val="CodeSnippet"/>
        <w:shd w:val="clear" w:color="auto" w:fill="FFF8EA"/>
        <w:rPr>
          <w:color w:val="252525"/>
        </w:rPr>
      </w:pPr>
      <w:r w:rsidRPr="00782C65">
        <w:rPr>
          <w:color w:val="252525"/>
        </w:rPr>
        <w:t>##         17    534        8       33      656       80        429</w:t>
      </w:r>
    </w:p>
    <w:p w14:paraId="606968AA" w14:textId="77777777" w:rsidR="000A7661" w:rsidRPr="00782C65" w:rsidRDefault="000A7661" w:rsidP="00782C65">
      <w:pPr>
        <w:pStyle w:val="CodeSnippet"/>
        <w:shd w:val="clear" w:color="auto" w:fill="FFF8EA"/>
        <w:rPr>
          <w:color w:val="252525"/>
        </w:rPr>
      </w:pPr>
      <w:r w:rsidRPr="00782C65">
        <w:rPr>
          <w:color w:val="252525"/>
        </w:rPr>
        <w:t>##</w:t>
      </w:r>
    </w:p>
    <w:p w14:paraId="46E11C59" w14:textId="77777777" w:rsidR="000A7661" w:rsidRPr="00782C65" w:rsidRDefault="000A7661" w:rsidP="00782C65">
      <w:pPr>
        <w:pStyle w:val="CodeSnippet"/>
        <w:shd w:val="clear" w:color="auto" w:fill="FFF8EA"/>
        <w:rPr>
          <w:color w:val="252525"/>
        </w:rPr>
      </w:pPr>
      <w:r w:rsidRPr="00782C65">
        <w:rPr>
          <w:color w:val="252525"/>
        </w:rPr>
        <w:t>## Attribute:</w:t>
      </w:r>
    </w:p>
    <w:p w14:paraId="45094CF6" w14:textId="77777777" w:rsidR="000A7661" w:rsidRPr="00782C65" w:rsidRDefault="000A7661" w:rsidP="00782C65">
      <w:pPr>
        <w:pStyle w:val="CodeSnippet"/>
        <w:shd w:val="clear" w:color="auto" w:fill="FFF8EA"/>
        <w:rPr>
          <w:color w:val="252525"/>
        </w:rPr>
      </w:pPr>
      <w:r w:rsidRPr="00782C65">
        <w:rPr>
          <w:color w:val="252525"/>
        </w:rPr>
        <w:t>##  confidentiality     availability  confidentiality     integrity</w:t>
      </w:r>
    </w:p>
    <w:p w14:paraId="10DA4FEA" w14:textId="77777777" w:rsidR="000A7661" w:rsidRPr="00782C65" w:rsidRDefault="000A7661" w:rsidP="00782C65">
      <w:pPr>
        <w:pStyle w:val="CodeSnippet"/>
        <w:shd w:val="clear" w:color="auto" w:fill="FFF8EA"/>
        <w:rPr>
          <w:color w:val="252525"/>
        </w:rPr>
      </w:pPr>
      <w:r w:rsidRPr="00782C65">
        <w:rPr>
          <w:color w:val="252525"/>
        </w:rPr>
        <w:t>##                2              614             1604           165</w:t>
      </w:r>
    </w:p>
    <w:p w14:paraId="28880AC0" w14:textId="0B16556F" w:rsidR="009400DB" w:rsidRPr="009400DB" w:rsidRDefault="009400DB" w:rsidP="009400DB">
      <w:pPr>
        <w:pStyle w:val="CodeSnippet"/>
      </w:pPr>
    </w:p>
    <w:p w14:paraId="0611214C" w14:textId="72D849FB" w:rsidR="00D51DF5" w:rsidRDefault="00130423" w:rsidP="001E27F2">
      <w:pPr>
        <w:pStyle w:val="Para"/>
      </w:pPr>
      <w:r>
        <w:t xml:space="preserve">If you’ve grabbed the latest data from VCDB, you’ll undoubtedly see different numbers than </w:t>
      </w:r>
      <w:r w:rsidR="0037708C">
        <w:t>these</w:t>
      </w:r>
      <w:r w:rsidR="00EA465B">
        <w:t xml:space="preserve">. </w:t>
      </w:r>
    </w:p>
    <w:p w14:paraId="5A372744" w14:textId="6E9B0709" w:rsidR="00D51DF5" w:rsidRDefault="00D51DF5" w:rsidP="00D51DF5">
      <w:pPr>
        <w:pStyle w:val="FeatureType"/>
      </w:pPr>
      <w:proofErr w:type="gramStart"/>
      <w:r>
        <w:t>type</w:t>
      </w:r>
      <w:proofErr w:type="gramEnd"/>
      <w:r>
        <w:t>="</w:t>
      </w:r>
      <w:r w:rsidR="00307468">
        <w:t>general</w:t>
      </w:r>
      <w:r>
        <w:t>"</w:t>
      </w:r>
    </w:p>
    <w:p w14:paraId="10EA408F" w14:textId="77777777" w:rsidR="00D51DF5" w:rsidRDefault="00D51DF5" w:rsidP="00D51DF5">
      <w:pPr>
        <w:pStyle w:val="FeatureTitle"/>
      </w:pPr>
      <w:r>
        <w:t>JSON Notation</w:t>
      </w:r>
    </w:p>
    <w:p w14:paraId="05BB7429" w14:textId="725466CC" w:rsidR="00D51DF5" w:rsidRDefault="00D51DF5" w:rsidP="00D51DF5">
      <w:pPr>
        <w:pStyle w:val="FeaturePara"/>
      </w:pPr>
      <w:r>
        <w:t xml:space="preserve">It </w:t>
      </w:r>
      <w:r w:rsidR="00B2578C">
        <w:t xml:space="preserve">might </w:t>
      </w:r>
      <w:r>
        <w:t xml:space="preserve">take a while to get used to the naming structure in JSON and </w:t>
      </w:r>
      <w:r w:rsidR="0051511C">
        <w:t xml:space="preserve">understand </w:t>
      </w:r>
      <w:r>
        <w:t>how the variables are accessed in different settings</w:t>
      </w:r>
      <w:r w:rsidR="00EA465B">
        <w:t xml:space="preserve">. </w:t>
      </w:r>
      <w:r>
        <w:t xml:space="preserve">If </w:t>
      </w:r>
      <w:r w:rsidR="0051511C">
        <w:t xml:space="preserve">you </w:t>
      </w:r>
      <w:r>
        <w:t xml:space="preserve">load VERIS JSON data into a mongo database, </w:t>
      </w:r>
      <w:r w:rsidR="0051511C">
        <w:t xml:space="preserve">you’d </w:t>
      </w:r>
      <w:r>
        <w:t xml:space="preserve">use </w:t>
      </w:r>
      <w:r w:rsidR="00C60313">
        <w:t>JavaScript</w:t>
      </w:r>
      <w:r>
        <w:t xml:space="preserve"> to query the data and leverage a dot-notation approach to the variables</w:t>
      </w:r>
      <w:r w:rsidR="00EA465B">
        <w:t xml:space="preserve">. </w:t>
      </w:r>
      <w:r>
        <w:t xml:space="preserve">That dot-notation is used in the </w:t>
      </w:r>
      <w:r w:rsidRPr="00370E6D">
        <w:rPr>
          <w:rStyle w:val="InlineCode"/>
        </w:rPr>
        <w:t>verisr</w:t>
      </w:r>
      <w:r>
        <w:t xml:space="preserve"> package since the fields are </w:t>
      </w:r>
      <w:r w:rsidR="00300756">
        <w:t xml:space="preserve">referenced and retrieved by passing in </w:t>
      </w:r>
      <w:r>
        <w:t>character strings</w:t>
      </w:r>
      <w:r w:rsidR="00EA465B">
        <w:t xml:space="preserve">. </w:t>
      </w:r>
      <w:r>
        <w:t xml:space="preserve">This means </w:t>
      </w:r>
      <w:r w:rsidR="0051511C">
        <w:t>you</w:t>
      </w:r>
      <w:r>
        <w:t xml:space="preserve"> can access the top-level action data by referencing </w:t>
      </w:r>
      <w:r w:rsidRPr="00370E6D">
        <w:rPr>
          <w:rStyle w:val="InlineCode"/>
        </w:rPr>
        <w:t>action</w:t>
      </w:r>
      <w:r w:rsidR="00EA465B">
        <w:t xml:space="preserve">. </w:t>
      </w:r>
      <w:r>
        <w:t xml:space="preserve">If </w:t>
      </w:r>
      <w:r w:rsidR="0051511C">
        <w:t xml:space="preserve">you </w:t>
      </w:r>
      <w:r>
        <w:t>want to access the social section within the action</w:t>
      </w:r>
      <w:r w:rsidR="0051511C">
        <w:t>,</w:t>
      </w:r>
      <w:r>
        <w:t xml:space="preserve"> </w:t>
      </w:r>
      <w:r w:rsidR="0051511C">
        <w:t>you</w:t>
      </w:r>
      <w:r>
        <w:t xml:space="preserve"> reference </w:t>
      </w:r>
      <w:r w:rsidRPr="00370E6D">
        <w:rPr>
          <w:rStyle w:val="InlineCode"/>
        </w:rPr>
        <w:t>action.social</w:t>
      </w:r>
      <w:r>
        <w:t xml:space="preserve"> and the variety data under that is </w:t>
      </w:r>
      <w:r w:rsidRPr="00370E6D">
        <w:rPr>
          <w:rStyle w:val="InlineCode"/>
        </w:rPr>
        <w:t>action.social.variety</w:t>
      </w:r>
      <w:r w:rsidR="00EA465B">
        <w:t xml:space="preserve">. </w:t>
      </w:r>
      <w:r>
        <w:t>Take some time</w:t>
      </w:r>
      <w:r w:rsidR="003619DB">
        <w:t xml:space="preserve"> and </w:t>
      </w:r>
      <w:r>
        <w:t xml:space="preserve">look at the </w:t>
      </w:r>
      <w:r w:rsidR="00876D2E">
        <w:t>JSON</w:t>
      </w:r>
      <w:r w:rsidR="003619DB">
        <w:t xml:space="preserve">, </w:t>
      </w:r>
      <w:r w:rsidR="0051511C">
        <w:t xml:space="preserve">and </w:t>
      </w:r>
      <w:r w:rsidR="003619DB">
        <w:t>then</w:t>
      </w:r>
      <w:r>
        <w:t xml:space="preserve"> </w:t>
      </w:r>
      <w:r w:rsidR="003619DB">
        <w:t>try writing some code in</w:t>
      </w:r>
      <w:r>
        <w:t xml:space="preserve"> </w:t>
      </w:r>
      <w:r w:rsidR="003619DB">
        <w:t>R using</w:t>
      </w:r>
      <w:r>
        <w:t xml:space="preserve"> </w:t>
      </w:r>
      <w:r w:rsidRPr="00D51DF5">
        <w:rPr>
          <w:rStyle w:val="InlineCode"/>
        </w:rPr>
        <w:t>verisr</w:t>
      </w:r>
      <w:r w:rsidR="003619DB">
        <w:rPr>
          <w:rStyle w:val="InlineCode"/>
        </w:rPr>
        <w:t>.</w:t>
      </w:r>
      <w:r>
        <w:t xml:space="preserve"> </w:t>
      </w:r>
      <w:r w:rsidR="003619DB">
        <w:t>With this hands-on experience, t</w:t>
      </w:r>
      <w:r>
        <w:t xml:space="preserve">he </w:t>
      </w:r>
      <w:r w:rsidR="003619DB">
        <w:t xml:space="preserve">dot-notation </w:t>
      </w:r>
      <w:r w:rsidR="0051511C">
        <w:t xml:space="preserve">method </w:t>
      </w:r>
      <w:r>
        <w:t>will become second nature.</w:t>
      </w:r>
    </w:p>
    <w:p w14:paraId="036403F1" w14:textId="36FAA019" w:rsidR="00130423" w:rsidRPr="00782C65" w:rsidRDefault="002E6BB7" w:rsidP="001E27F2">
      <w:pPr>
        <w:pStyle w:val="Para"/>
        <w:rPr>
          <w:highlight w:val="green"/>
        </w:rPr>
      </w:pPr>
      <w:r>
        <w:t xml:space="preserve">There are two </w:t>
      </w:r>
      <w:r w:rsidR="0061488B">
        <w:t xml:space="preserve">high-level </w:t>
      </w:r>
      <w:r>
        <w:t xml:space="preserve">functions </w:t>
      </w:r>
      <w:r w:rsidR="003F6787">
        <w:t xml:space="preserve">from the </w:t>
      </w:r>
      <w:r w:rsidR="003F6787" w:rsidRPr="003F6787">
        <w:rPr>
          <w:rStyle w:val="InlineCode"/>
        </w:rPr>
        <w:t>verisr</w:t>
      </w:r>
      <w:r w:rsidR="003F6787">
        <w:t xml:space="preserve"> package that </w:t>
      </w:r>
      <w:r w:rsidR="00A71B05">
        <w:t>you</w:t>
      </w:r>
      <w:r>
        <w:t>’ll use to dig into the data</w:t>
      </w:r>
      <w:r w:rsidR="00EA465B">
        <w:t xml:space="preserve">. </w:t>
      </w:r>
      <w:r>
        <w:t xml:space="preserve">The first is a function to create a filter so </w:t>
      </w:r>
      <w:r w:rsidR="00A71B05">
        <w:t xml:space="preserve">you </w:t>
      </w:r>
      <w:r>
        <w:t xml:space="preserve">focus </w:t>
      </w:r>
      <w:r w:rsidR="00A71B05">
        <w:t xml:space="preserve">on </w:t>
      </w:r>
      <w:r>
        <w:t>certain aspects of the data</w:t>
      </w:r>
      <w:r w:rsidR="00EA465B">
        <w:t xml:space="preserve">. </w:t>
      </w:r>
      <w:r>
        <w:t xml:space="preserve">The second is a </w:t>
      </w:r>
      <w:r w:rsidR="0061488B">
        <w:t xml:space="preserve">flexible </w:t>
      </w:r>
      <w:r>
        <w:t xml:space="preserve">function called </w:t>
      </w:r>
      <w:r w:rsidRPr="003F6787">
        <w:rPr>
          <w:rStyle w:val="InlineCode"/>
        </w:rPr>
        <w:t>getenum()</w:t>
      </w:r>
      <w:r w:rsidR="00130423">
        <w:t>, which will get the enumerated data from the data</w:t>
      </w:r>
      <w:r w:rsidR="00A76D74">
        <w:t xml:space="preserve"> </w:t>
      </w:r>
      <w:r w:rsidR="00130423">
        <w:t>set with a variety of options and extensions</w:t>
      </w:r>
      <w:r w:rsidR="00EA465B">
        <w:t xml:space="preserve">. </w:t>
      </w:r>
      <w:r w:rsidR="00130423">
        <w:t>Let’s start by looking at the actors</w:t>
      </w:r>
      <w:r w:rsidR="00EA465B">
        <w:t xml:space="preserve">. </w:t>
      </w:r>
      <w:r w:rsidR="00A71B05">
        <w:t xml:space="preserve">You </w:t>
      </w:r>
      <w:r w:rsidR="00130423">
        <w:lastRenderedPageBreak/>
        <w:t xml:space="preserve">can replicate the information in the </w:t>
      </w:r>
      <w:r w:rsidR="00876D2E">
        <w:t xml:space="preserve">previous </w:t>
      </w:r>
      <w:r w:rsidR="00130423">
        <w:t xml:space="preserve">summary with the following bit </w:t>
      </w:r>
      <w:r w:rsidR="00130423" w:rsidRPr="003619DB">
        <w:t>of code</w:t>
      </w:r>
      <w:r w:rsidR="00813075">
        <w:t xml:space="preserve"> (Listing 7-8).</w:t>
      </w:r>
    </w:p>
    <w:p w14:paraId="27E2D345" w14:textId="37E46FEF" w:rsidR="0061488B" w:rsidRDefault="0061488B">
      <w:pPr>
        <w:pStyle w:val="CodeListing"/>
        <w:rPr>
          <w:ins w:id="36" w:author="Jay Jacobs" w:date="2013-11-02T12:27:00Z"/>
        </w:rPr>
        <w:pPrChange w:id="37" w:author="Jay Jacobs" w:date="2013-11-02T12:27:00Z">
          <w:pPr>
            <w:pStyle w:val="Para"/>
          </w:pPr>
        </w:pPrChange>
      </w:pPr>
      <w:ins w:id="38" w:author="Jay Jacobs" w:date="2013-11-02T12:27:00Z">
        <w:r w:rsidRPr="00E1668F">
          <w:rPr>
            <w:highlight w:val="cyan"/>
            <w:rPrChange w:id="39" w:author="Kent, Kevin - Indianapolis" w:date="2013-11-15T13:40:00Z">
              <w:rPr/>
            </w:rPrChange>
          </w:rPr>
          <w:t>Listing 7-</w:t>
        </w:r>
      </w:ins>
      <w:ins w:id="40" w:author="Kent, Kevin - Indianapolis" w:date="2013-11-15T11:43:00Z">
        <w:r w:rsidR="00DA22D0" w:rsidRPr="00E1668F">
          <w:rPr>
            <w:highlight w:val="cyan"/>
            <w:rPrChange w:id="41" w:author="Kent, Kevin - Indianapolis" w:date="2013-11-15T13:40:00Z">
              <w:rPr/>
            </w:rPrChange>
          </w:rPr>
          <w:t>8</w:t>
        </w:r>
      </w:ins>
      <w:ins w:id="42" w:author="Jay Jacobs" w:date="2013-11-02T12:27:00Z">
        <w:del w:id="43" w:author="Kent, Kevin - Indianapolis" w:date="2013-11-15T11:43:00Z">
          <w:r w:rsidRPr="00E1668F" w:rsidDel="00DA22D0">
            <w:rPr>
              <w:highlight w:val="cyan"/>
              <w:rPrChange w:id="44" w:author="Kent, Kevin - Indianapolis" w:date="2013-11-15T13:40:00Z">
                <w:rPr/>
              </w:rPrChange>
            </w:rPr>
            <w:delText>7</w:delText>
          </w:r>
        </w:del>
      </w:ins>
    </w:p>
    <w:p w14:paraId="7D202D4F" w14:textId="77777777" w:rsidR="0061488B" w:rsidRPr="00782C65" w:rsidRDefault="0061488B" w:rsidP="00782C65">
      <w:pPr>
        <w:pStyle w:val="CodeSnippet"/>
        <w:shd w:val="clear" w:color="auto" w:fill="FFF8EA"/>
        <w:rPr>
          <w:i/>
          <w:color w:val="9B9B9B"/>
        </w:rPr>
      </w:pPr>
      <w:r w:rsidRPr="00782C65">
        <w:rPr>
          <w:i/>
          <w:color w:val="9B9B9B"/>
        </w:rPr>
        <w:t># requires package : verisr</w:t>
      </w:r>
    </w:p>
    <w:p w14:paraId="56771826" w14:textId="77777777" w:rsidR="0061488B" w:rsidRPr="00782C65" w:rsidRDefault="0061488B" w:rsidP="00782C65">
      <w:pPr>
        <w:pStyle w:val="CodeSnippet"/>
        <w:shd w:val="clear" w:color="auto" w:fill="FFF8EA"/>
        <w:rPr>
          <w:i/>
          <w:color w:val="9B9B9B"/>
        </w:rPr>
      </w:pPr>
      <w:r w:rsidRPr="00782C65">
        <w:rPr>
          <w:i/>
          <w:color w:val="9B9B9B"/>
        </w:rPr>
        <w:t># requires object: vcdb (7-6)</w:t>
      </w:r>
    </w:p>
    <w:p w14:paraId="31E64BBD" w14:textId="77777777" w:rsidR="0061488B" w:rsidRPr="00782C65" w:rsidRDefault="0061488B" w:rsidP="00782C65">
      <w:pPr>
        <w:pStyle w:val="CodeSnippet"/>
        <w:shd w:val="clear" w:color="auto" w:fill="FFF8EA"/>
        <w:rPr>
          <w:color w:val="800026"/>
        </w:rPr>
      </w:pPr>
      <w:r w:rsidRPr="00782C65">
        <w:rPr>
          <w:color w:val="800026"/>
        </w:rPr>
        <w:t>actors &lt;- getenum(vcdb, "actor")</w:t>
      </w:r>
    </w:p>
    <w:p w14:paraId="6AF454A5" w14:textId="77777777" w:rsidR="0061488B" w:rsidRPr="00782C65" w:rsidRDefault="0061488B" w:rsidP="00782C65">
      <w:pPr>
        <w:pStyle w:val="CodeSnippet"/>
        <w:shd w:val="clear" w:color="auto" w:fill="FFF8EA"/>
        <w:rPr>
          <w:i/>
          <w:color w:val="9B9B9B"/>
        </w:rPr>
      </w:pPr>
      <w:r w:rsidRPr="00782C65">
        <w:rPr>
          <w:i/>
          <w:color w:val="9B9B9B"/>
        </w:rPr>
        <w:t xml:space="preserve"># actors is a data frame </w:t>
      </w:r>
    </w:p>
    <w:p w14:paraId="3A60269E" w14:textId="77777777" w:rsidR="0061488B" w:rsidRPr="00782C65" w:rsidRDefault="0061488B" w:rsidP="00782C65">
      <w:pPr>
        <w:pStyle w:val="CodeSnippet"/>
        <w:shd w:val="clear" w:color="auto" w:fill="FFF8EA"/>
        <w:rPr>
          <w:color w:val="800026"/>
        </w:rPr>
      </w:pPr>
      <w:r w:rsidRPr="00782C65">
        <w:rPr>
          <w:color w:val="800026"/>
        </w:rPr>
        <w:t>print(actors)</w:t>
      </w:r>
    </w:p>
    <w:p w14:paraId="15B64BCD" w14:textId="77777777" w:rsidR="0061488B" w:rsidRPr="00782C65" w:rsidRDefault="0061488B" w:rsidP="00782C65">
      <w:pPr>
        <w:pStyle w:val="CodeSnippet"/>
        <w:shd w:val="clear" w:color="auto" w:fill="FFF8EA"/>
        <w:rPr>
          <w:color w:val="252525"/>
        </w:rPr>
      </w:pPr>
      <w:r w:rsidRPr="00782C65">
        <w:rPr>
          <w:color w:val="252525"/>
        </w:rPr>
        <w:t>##       enum   x</w:t>
      </w:r>
    </w:p>
    <w:p w14:paraId="0D86A721" w14:textId="77777777" w:rsidR="0061488B" w:rsidRPr="00782C65" w:rsidRDefault="0061488B" w:rsidP="00782C65">
      <w:pPr>
        <w:pStyle w:val="CodeSnippet"/>
        <w:shd w:val="clear" w:color="auto" w:fill="FFF8EA"/>
        <w:rPr>
          <w:color w:val="252525"/>
        </w:rPr>
      </w:pPr>
      <w:r w:rsidRPr="00782C65">
        <w:rPr>
          <w:color w:val="252525"/>
        </w:rPr>
        <w:t>## 1 external 955</w:t>
      </w:r>
    </w:p>
    <w:p w14:paraId="01C6648D" w14:textId="77777777" w:rsidR="0061488B" w:rsidRPr="00782C65" w:rsidRDefault="0061488B" w:rsidP="00782C65">
      <w:pPr>
        <w:pStyle w:val="CodeSnippet"/>
        <w:shd w:val="clear" w:color="auto" w:fill="FFF8EA"/>
        <w:rPr>
          <w:color w:val="252525"/>
        </w:rPr>
      </w:pPr>
      <w:r w:rsidRPr="00782C65">
        <w:rPr>
          <w:color w:val="252525"/>
        </w:rPr>
        <w:t>## 2 internal 535</w:t>
      </w:r>
    </w:p>
    <w:p w14:paraId="330C143E" w14:textId="77777777" w:rsidR="0061488B" w:rsidRPr="00782C65" w:rsidRDefault="0061488B" w:rsidP="00782C65">
      <w:pPr>
        <w:pStyle w:val="CodeSnippet"/>
        <w:shd w:val="clear" w:color="auto" w:fill="FFF8EA"/>
        <w:rPr>
          <w:color w:val="252525"/>
        </w:rPr>
      </w:pPr>
      <w:r w:rsidRPr="00782C65">
        <w:rPr>
          <w:color w:val="252525"/>
        </w:rPr>
        <w:t>## 3  partner 100</w:t>
      </w:r>
    </w:p>
    <w:p w14:paraId="71717001" w14:textId="77777777" w:rsidR="0061488B" w:rsidRPr="00782C65" w:rsidRDefault="0061488B" w:rsidP="00782C65">
      <w:pPr>
        <w:pStyle w:val="CodeSnippet"/>
        <w:shd w:val="clear" w:color="auto" w:fill="FFF8EA"/>
        <w:rPr>
          <w:color w:val="252525"/>
        </w:rPr>
      </w:pPr>
      <w:r w:rsidRPr="00782C65">
        <w:rPr>
          <w:color w:val="252525"/>
        </w:rPr>
        <w:t>## 4  unknown  85</w:t>
      </w:r>
    </w:p>
    <w:p w14:paraId="6EDDE458" w14:textId="080FF2D4" w:rsidR="000D6E54" w:rsidRDefault="000D6E54" w:rsidP="00D66D95">
      <w:pPr>
        <w:pStyle w:val="CodeSnippet"/>
      </w:pPr>
    </w:p>
    <w:p w14:paraId="518DED2B" w14:textId="0BD61633" w:rsidR="00130423" w:rsidRDefault="00C60313" w:rsidP="001E27F2">
      <w:pPr>
        <w:pStyle w:val="Para"/>
      </w:pPr>
      <w:r>
        <w:t xml:space="preserve">Within this data </w:t>
      </w:r>
      <w:r w:rsidR="000D6E54">
        <w:t xml:space="preserve">frame, </w:t>
      </w:r>
      <w:r w:rsidR="00A71B05">
        <w:t xml:space="preserve">you </w:t>
      </w:r>
      <w:r w:rsidR="000D6E54">
        <w:t xml:space="preserve">can see the raw numbers, but that isn’t </w:t>
      </w:r>
      <w:r w:rsidR="003619DB">
        <w:t xml:space="preserve">very </w:t>
      </w:r>
      <w:r w:rsidR="000D6E54">
        <w:t>helpful</w:t>
      </w:r>
      <w:r w:rsidR="00EA465B">
        <w:t xml:space="preserve">. </w:t>
      </w:r>
      <w:r w:rsidR="000D6E54">
        <w:t xml:space="preserve">Some incidents will contain multiple actors, so </w:t>
      </w:r>
      <w:r w:rsidR="00A71B05">
        <w:t xml:space="preserve">you </w:t>
      </w:r>
      <w:r w:rsidR="000D6E54">
        <w:t xml:space="preserve">can’t simply add </w:t>
      </w:r>
      <w:r w:rsidR="00A71B05">
        <w:t>them</w:t>
      </w:r>
      <w:r w:rsidR="000D6E54">
        <w:t xml:space="preserve"> and get a total number of incidents</w:t>
      </w:r>
      <w:r w:rsidR="00EA465B">
        <w:t xml:space="preserve">. </w:t>
      </w:r>
      <w:r w:rsidR="000D6E54">
        <w:t xml:space="preserve">Luckily, the </w:t>
      </w:r>
      <w:r w:rsidR="000D6E54" w:rsidRPr="00782C65">
        <w:rPr>
          <w:rStyle w:val="InlineCode"/>
        </w:rPr>
        <w:t>getenum</w:t>
      </w:r>
      <w:r w:rsidR="000D6E54">
        <w:t xml:space="preserve"> function can also return the total number of incidents where the field is defined</w:t>
      </w:r>
      <w:r w:rsidR="00EA465B">
        <w:t xml:space="preserve">. </w:t>
      </w:r>
      <w:r w:rsidR="000D6E54">
        <w:t xml:space="preserve">If </w:t>
      </w:r>
      <w:r w:rsidR="00A71B05">
        <w:t xml:space="preserve">you </w:t>
      </w:r>
      <w:r w:rsidR="000D6E54">
        <w:t xml:space="preserve">add the </w:t>
      </w:r>
      <w:r w:rsidR="000D6E54" w:rsidRPr="00782C65">
        <w:rPr>
          <w:rStyle w:val="InlineCode"/>
        </w:rPr>
        <w:t>add.n=TRUE</w:t>
      </w:r>
      <w:r w:rsidR="00A71B05" w:rsidRPr="00A71B05">
        <w:t>,</w:t>
      </w:r>
      <w:r w:rsidR="000D6E54">
        <w:t xml:space="preserve"> </w:t>
      </w:r>
      <w:r w:rsidR="00A71B05">
        <w:t>you</w:t>
      </w:r>
      <w:r w:rsidR="000D6E54">
        <w:t xml:space="preserve"> get an additional column</w:t>
      </w:r>
      <w:r w:rsidR="005F1F42">
        <w:t xml:space="preserve"> of the full sample</w:t>
      </w:r>
      <w:r w:rsidR="00A71B05">
        <w:t>.</w:t>
      </w:r>
      <w:r w:rsidR="005F1F42">
        <w:t xml:space="preserve"> </w:t>
      </w:r>
      <w:r w:rsidR="00A71B05">
        <w:t>I</w:t>
      </w:r>
      <w:r w:rsidR="005F1F42">
        <w:t xml:space="preserve">f </w:t>
      </w:r>
      <w:r w:rsidR="00A71B05">
        <w:t>you</w:t>
      </w:r>
      <w:r w:rsidR="005F1F42">
        <w:t xml:space="preserve"> add </w:t>
      </w:r>
      <w:r w:rsidR="005F1F42" w:rsidRPr="00782C65">
        <w:rPr>
          <w:rStyle w:val="InlineCode"/>
        </w:rPr>
        <w:t>add.freq=TRUE</w:t>
      </w:r>
      <w:r w:rsidR="00A71B05">
        <w:t>,</w:t>
      </w:r>
      <w:r w:rsidR="005F1F42">
        <w:t xml:space="preserve"> </w:t>
      </w:r>
      <w:r w:rsidR="00A71B05">
        <w:t>you</w:t>
      </w:r>
      <w:r w:rsidR="005F1F42">
        <w:t xml:space="preserve"> can the percentage associated with each entry</w:t>
      </w:r>
      <w:r w:rsidR="00EA465B">
        <w:t xml:space="preserve">. </w:t>
      </w:r>
      <w:r w:rsidR="005F1F42">
        <w:t>Let’s look at both of those options in one example</w:t>
      </w:r>
      <w:r w:rsidR="00813075">
        <w:t xml:space="preserve"> (see Listing 7-9)</w:t>
      </w:r>
      <w:r w:rsidR="005F1F42">
        <w:t>.</w:t>
      </w:r>
    </w:p>
    <w:p w14:paraId="48A5C2C2" w14:textId="0F3E6A58" w:rsidR="008A0579" w:rsidRDefault="008A0579">
      <w:pPr>
        <w:pStyle w:val="CodeListing"/>
        <w:rPr>
          <w:ins w:id="45" w:author="Jay Jacobs" w:date="2013-11-02T12:51:00Z"/>
        </w:rPr>
        <w:pPrChange w:id="46" w:author="Jay Jacobs" w:date="2013-11-02T12:51:00Z">
          <w:pPr>
            <w:pStyle w:val="Para"/>
          </w:pPr>
        </w:pPrChange>
      </w:pPr>
      <w:ins w:id="47" w:author="Jay Jacobs" w:date="2013-11-02T12:50:00Z">
        <w:r w:rsidRPr="00E1668F">
          <w:rPr>
            <w:highlight w:val="cyan"/>
            <w:rPrChange w:id="48" w:author="Kent, Kevin - Indianapolis" w:date="2013-11-15T13:40:00Z">
              <w:rPr/>
            </w:rPrChange>
          </w:rPr>
          <w:t xml:space="preserve">Listing </w:t>
        </w:r>
      </w:ins>
      <w:ins w:id="49" w:author="Jay Jacobs" w:date="2013-11-02T12:51:00Z">
        <w:r w:rsidRPr="00E1668F">
          <w:rPr>
            <w:highlight w:val="cyan"/>
            <w:rPrChange w:id="50" w:author="Kent, Kevin - Indianapolis" w:date="2013-11-15T13:40:00Z">
              <w:rPr/>
            </w:rPrChange>
          </w:rPr>
          <w:t>7-</w:t>
        </w:r>
      </w:ins>
      <w:ins w:id="51" w:author="Kent, Kevin - Indianapolis" w:date="2013-11-15T11:43:00Z">
        <w:r w:rsidR="00DA22D0" w:rsidRPr="00E1668F">
          <w:rPr>
            <w:highlight w:val="cyan"/>
            <w:rPrChange w:id="52" w:author="Kent, Kevin - Indianapolis" w:date="2013-11-15T13:40:00Z">
              <w:rPr/>
            </w:rPrChange>
          </w:rPr>
          <w:t>9</w:t>
        </w:r>
      </w:ins>
      <w:ins w:id="53" w:author="Jay Jacobs" w:date="2013-11-02T12:51:00Z">
        <w:del w:id="54" w:author="Kent, Kevin - Indianapolis" w:date="2013-11-15T11:43:00Z">
          <w:r w:rsidRPr="00E1668F" w:rsidDel="00DA22D0">
            <w:rPr>
              <w:highlight w:val="cyan"/>
              <w:rPrChange w:id="55" w:author="Kent, Kevin - Indianapolis" w:date="2013-11-15T13:40:00Z">
                <w:rPr/>
              </w:rPrChange>
            </w:rPr>
            <w:delText>8</w:delText>
          </w:r>
        </w:del>
      </w:ins>
    </w:p>
    <w:p w14:paraId="1773B5BE" w14:textId="1A2D5649" w:rsidR="008A0579" w:rsidRPr="00782C65" w:rsidRDefault="008A0579" w:rsidP="00782C65">
      <w:pPr>
        <w:pStyle w:val="CodeSnippet"/>
        <w:shd w:val="clear" w:color="auto" w:fill="FFF8EA"/>
        <w:rPr>
          <w:i/>
          <w:color w:val="9B9B9B"/>
        </w:rPr>
      </w:pPr>
      <w:r w:rsidRPr="00782C65">
        <w:rPr>
          <w:i/>
          <w:color w:val="9B9B9B"/>
        </w:rPr>
        <w:t># requires package : verisr</w:t>
      </w:r>
    </w:p>
    <w:p w14:paraId="4D0FED46" w14:textId="77777777" w:rsidR="008A0579" w:rsidRPr="00782C65" w:rsidRDefault="008A0579" w:rsidP="00782C65">
      <w:pPr>
        <w:pStyle w:val="CodeSnippet"/>
        <w:shd w:val="clear" w:color="auto" w:fill="FFF8EA"/>
        <w:rPr>
          <w:i/>
          <w:color w:val="9B9B9B"/>
        </w:rPr>
      </w:pPr>
      <w:r w:rsidRPr="00782C65">
        <w:rPr>
          <w:i/>
          <w:color w:val="9B9B9B"/>
        </w:rPr>
        <w:t># requires object: vcdb (7-6)</w:t>
      </w:r>
    </w:p>
    <w:p w14:paraId="770E798F" w14:textId="77777777" w:rsidR="008A0579" w:rsidRPr="00782C65" w:rsidRDefault="008A0579" w:rsidP="00782C65">
      <w:pPr>
        <w:pStyle w:val="CodeSnippet"/>
        <w:shd w:val="clear" w:color="auto" w:fill="FFF8EA"/>
        <w:rPr>
          <w:color w:val="800026"/>
        </w:rPr>
      </w:pPr>
      <w:r w:rsidRPr="00782C65">
        <w:rPr>
          <w:color w:val="800026"/>
        </w:rPr>
        <w:t>actors &lt;- getenum(vcdb, "actor", add.n=TRUE, add.freq=TRUE)</w:t>
      </w:r>
    </w:p>
    <w:p w14:paraId="015A48B5" w14:textId="77777777" w:rsidR="008A0579" w:rsidRPr="00782C65" w:rsidRDefault="008A0579" w:rsidP="00782C65">
      <w:pPr>
        <w:pStyle w:val="CodeSnippet"/>
        <w:shd w:val="clear" w:color="auto" w:fill="FFF8EA"/>
        <w:rPr>
          <w:color w:val="800026"/>
        </w:rPr>
      </w:pPr>
      <w:r w:rsidRPr="00782C65">
        <w:rPr>
          <w:color w:val="800026"/>
        </w:rPr>
        <w:t>print(actors)</w:t>
      </w:r>
    </w:p>
    <w:p w14:paraId="7FA3EEA3" w14:textId="77777777" w:rsidR="008A0579" w:rsidRPr="00782C65" w:rsidRDefault="008A0579" w:rsidP="00782C65">
      <w:pPr>
        <w:pStyle w:val="CodeSnippet"/>
        <w:shd w:val="clear" w:color="auto" w:fill="FFF8EA"/>
        <w:rPr>
          <w:color w:val="252525"/>
        </w:rPr>
      </w:pPr>
      <w:r w:rsidRPr="00782C65">
        <w:rPr>
          <w:color w:val="252525"/>
        </w:rPr>
        <w:t>##       enum   x    n  freq</w:t>
      </w:r>
    </w:p>
    <w:p w14:paraId="4F06EDD5" w14:textId="77777777" w:rsidR="008A0579" w:rsidRPr="00782C65" w:rsidRDefault="008A0579" w:rsidP="00782C65">
      <w:pPr>
        <w:pStyle w:val="CodeSnippet"/>
        <w:shd w:val="clear" w:color="auto" w:fill="FFF8EA"/>
        <w:rPr>
          <w:color w:val="252525"/>
        </w:rPr>
      </w:pPr>
      <w:r w:rsidRPr="00782C65">
        <w:rPr>
          <w:color w:val="252525"/>
        </w:rPr>
        <w:t>## 1 external 955 1643 0.581</w:t>
      </w:r>
    </w:p>
    <w:p w14:paraId="57DEEB1B" w14:textId="77777777" w:rsidR="008A0579" w:rsidRPr="00782C65" w:rsidRDefault="008A0579" w:rsidP="00782C65">
      <w:pPr>
        <w:pStyle w:val="CodeSnippet"/>
        <w:shd w:val="clear" w:color="auto" w:fill="FFF8EA"/>
        <w:rPr>
          <w:color w:val="252525"/>
        </w:rPr>
      </w:pPr>
      <w:r w:rsidRPr="00782C65">
        <w:rPr>
          <w:color w:val="252525"/>
        </w:rPr>
        <w:t>## 2 internal 535 1643 0.326</w:t>
      </w:r>
    </w:p>
    <w:p w14:paraId="1DEE45C6" w14:textId="77777777" w:rsidR="008A0579" w:rsidRPr="00782C65" w:rsidRDefault="008A0579" w:rsidP="00782C65">
      <w:pPr>
        <w:pStyle w:val="CodeSnippet"/>
        <w:shd w:val="clear" w:color="auto" w:fill="FFF8EA"/>
        <w:rPr>
          <w:color w:val="252525"/>
        </w:rPr>
      </w:pPr>
      <w:r w:rsidRPr="00782C65">
        <w:rPr>
          <w:color w:val="252525"/>
        </w:rPr>
        <w:t>## 3  partner 100 1643 0.061</w:t>
      </w:r>
    </w:p>
    <w:p w14:paraId="4CE5CACD" w14:textId="09EB0380" w:rsidR="005F1F42" w:rsidRDefault="008A0579" w:rsidP="00782C65">
      <w:pPr>
        <w:pStyle w:val="CodeSnippet"/>
        <w:shd w:val="clear" w:color="auto" w:fill="FFF8EA"/>
      </w:pPr>
      <w:r w:rsidRPr="00782C65">
        <w:rPr>
          <w:color w:val="252525"/>
        </w:rPr>
        <w:t>## 4  unknown  85 1643 0.052</w:t>
      </w:r>
    </w:p>
    <w:p w14:paraId="26A1EE2B" w14:textId="41239B23" w:rsidR="00A77B3E" w:rsidRDefault="005F1F42" w:rsidP="001E27F2">
      <w:pPr>
        <w:pStyle w:val="Para"/>
      </w:pPr>
      <w:r>
        <w:t xml:space="preserve">From this </w:t>
      </w:r>
      <w:r w:rsidR="00A71B05">
        <w:t>you</w:t>
      </w:r>
      <w:r>
        <w:t xml:space="preserve"> can see that there were 1</w:t>
      </w:r>
      <w:r w:rsidR="00A71B05">
        <w:t>,</w:t>
      </w:r>
      <w:r w:rsidR="008A0579">
        <w:t>643</w:t>
      </w:r>
      <w:r>
        <w:t xml:space="preserve"> incidents with something defined in the actor section, and external actors were pre</w:t>
      </w:r>
      <w:r w:rsidR="005D1EC0">
        <w:t xml:space="preserve">sent in </w:t>
      </w:r>
      <w:r w:rsidR="008A0579">
        <w:t>58</w:t>
      </w:r>
      <w:r w:rsidR="00FC3886">
        <w:t xml:space="preserve"> percent</w:t>
      </w:r>
      <w:r w:rsidR="00A71B05">
        <w:t xml:space="preserve"> of them</w:t>
      </w:r>
      <w:r w:rsidR="00EA465B">
        <w:t xml:space="preserve">. </w:t>
      </w:r>
      <w:r w:rsidR="005D1EC0">
        <w:t>Since this function returns a data frame, it’s relatively straightforwar</w:t>
      </w:r>
      <w:r w:rsidR="005D1EC0" w:rsidRPr="00782C65">
        <w:t xml:space="preserve">d to feed into the </w:t>
      </w:r>
      <w:r w:rsidR="005D1EC0" w:rsidRPr="00782C65">
        <w:rPr>
          <w:rStyle w:val="InlineCode"/>
        </w:rPr>
        <w:t>ggplot2</w:t>
      </w:r>
      <w:r w:rsidR="005D1EC0" w:rsidRPr="00782C65">
        <w:t xml:space="preserve"> library and produce any number of visuals (see </w:t>
      </w:r>
      <w:r w:rsidR="00A71B05" w:rsidRPr="00782C65">
        <w:t xml:space="preserve">the book’s </w:t>
      </w:r>
      <w:r w:rsidR="005D1EC0" w:rsidRPr="00782C65">
        <w:t>website</w:t>
      </w:r>
      <w:r w:rsidR="00813075" w:rsidRPr="00782C65">
        <w:t>,</w:t>
      </w:r>
      <w:r w:rsidR="00813075">
        <w:t xml:space="preserve"> </w:t>
      </w:r>
      <w:r w:rsidR="00813075" w:rsidRPr="00782C65">
        <w:rPr>
          <w:rStyle w:val="InlineURL"/>
        </w:rPr>
        <w:t>www.wiley.com/go/datadrivensecurity</w:t>
      </w:r>
      <w:r w:rsidR="00813075">
        <w:t>,</w:t>
      </w:r>
      <w:r w:rsidR="005D1EC0">
        <w:t xml:space="preserve"> for </w:t>
      </w:r>
      <w:r w:rsidR="00813075">
        <w:t>this chapter’s</w:t>
      </w:r>
      <w:r w:rsidR="008A0579">
        <w:t xml:space="preserve"> R code to see </w:t>
      </w:r>
      <w:r w:rsidR="005D1EC0">
        <w:t xml:space="preserve">how </w:t>
      </w:r>
      <w:r w:rsidR="00A71B05">
        <w:t xml:space="preserve">to </w:t>
      </w:r>
      <w:r w:rsidR="005D1EC0">
        <w:t xml:space="preserve">create the </w:t>
      </w:r>
      <w:r w:rsidR="008A0579">
        <w:t>figures</w:t>
      </w:r>
      <w:r w:rsidR="005D1EC0" w:rsidRPr="001715F0">
        <w:t xml:space="preserve"> in this chapter).</w:t>
      </w:r>
      <w:r w:rsidR="00EA3FA4">
        <w:t xml:space="preserve"> </w:t>
      </w:r>
    </w:p>
    <w:p w14:paraId="417E84A7" w14:textId="575A4628" w:rsidR="005D1EC0" w:rsidRDefault="00B820C0" w:rsidP="001E27F2">
      <w:pPr>
        <w:pStyle w:val="Para"/>
      </w:pPr>
      <w:r>
        <w:t xml:space="preserve">The </w:t>
      </w:r>
      <w:r w:rsidRPr="00782C65">
        <w:rPr>
          <w:rStyle w:val="InlineCode"/>
        </w:rPr>
        <w:t>getenum()</w:t>
      </w:r>
      <w:r>
        <w:t xml:space="preserve"> function is quite</w:t>
      </w:r>
      <w:r w:rsidR="00EA3FA4">
        <w:t xml:space="preserve"> versatile</w:t>
      </w:r>
      <w:r w:rsidR="00A71B05">
        <w:t>. You</w:t>
      </w:r>
      <w:r w:rsidR="00EA3FA4">
        <w:t xml:space="preserve"> can pass in</w:t>
      </w:r>
      <w:r>
        <w:t xml:space="preserve"> any of the variable names within the VERIS framework and get an object </w:t>
      </w:r>
      <w:r w:rsidR="00A71B05">
        <w:t xml:space="preserve">you </w:t>
      </w:r>
      <w:r>
        <w:t>can visuali</w:t>
      </w:r>
      <w:r w:rsidR="00EA3FA4">
        <w:t xml:space="preserve">ze right away. As an example, create a function that accepts a VERIS variable name, </w:t>
      </w:r>
      <w:r w:rsidR="00A71B05">
        <w:t xml:space="preserve">such as </w:t>
      </w:r>
      <w:r w:rsidR="00EA3FA4" w:rsidRPr="00782C65">
        <w:rPr>
          <w:rStyle w:val="InlineCode"/>
        </w:rPr>
        <w:t>action.hacking.vector</w:t>
      </w:r>
      <w:r w:rsidR="00A71B05">
        <w:t>,</w:t>
      </w:r>
      <w:r w:rsidR="00EA3FA4">
        <w:t xml:space="preserve"> and returns an image object </w:t>
      </w:r>
      <w:r w:rsidR="00A71B05">
        <w:t xml:space="preserve">that you </w:t>
      </w:r>
      <w:r w:rsidR="00EA3FA4">
        <w:t>can print or save or whatever</w:t>
      </w:r>
      <w:r w:rsidR="00813075">
        <w:t xml:space="preserve"> (see Listing 7-10)</w:t>
      </w:r>
      <w:r w:rsidR="00EA465B">
        <w:t xml:space="preserve">. </w:t>
      </w:r>
      <w:r w:rsidR="00EA3FA4">
        <w:t xml:space="preserve">This could be extendable to include in a report or dashboard. </w:t>
      </w:r>
    </w:p>
    <w:p w14:paraId="02A02DB9" w14:textId="78FA6B44" w:rsidR="006018FD" w:rsidRDefault="006018FD">
      <w:pPr>
        <w:pStyle w:val="CodeListing"/>
        <w:rPr>
          <w:ins w:id="56" w:author="Jay Jacobs" w:date="2013-11-02T13:36:00Z"/>
        </w:rPr>
        <w:pPrChange w:id="57" w:author="Jay Jacobs" w:date="2013-11-02T13:36:00Z">
          <w:pPr>
            <w:pStyle w:val="Para"/>
          </w:pPr>
        </w:pPrChange>
      </w:pPr>
      <w:ins w:id="58" w:author="Jay Jacobs" w:date="2013-11-02T13:36:00Z">
        <w:r w:rsidRPr="00E1668F">
          <w:rPr>
            <w:highlight w:val="cyan"/>
            <w:rPrChange w:id="59" w:author="Kent, Kevin - Indianapolis" w:date="2013-11-15T13:40:00Z">
              <w:rPr/>
            </w:rPrChange>
          </w:rPr>
          <w:t>Listing 7-</w:t>
        </w:r>
      </w:ins>
      <w:ins w:id="60" w:author="Kent, Kevin - Indianapolis" w:date="2013-11-15T11:43:00Z">
        <w:r w:rsidR="00DA22D0" w:rsidRPr="00E1668F">
          <w:rPr>
            <w:highlight w:val="cyan"/>
            <w:rPrChange w:id="61" w:author="Kent, Kevin - Indianapolis" w:date="2013-11-15T13:40:00Z">
              <w:rPr/>
            </w:rPrChange>
          </w:rPr>
          <w:t>10</w:t>
        </w:r>
      </w:ins>
      <w:ins w:id="62" w:author="Jay Jacobs" w:date="2013-11-02T13:36:00Z">
        <w:del w:id="63" w:author="Kent, Kevin - Indianapolis" w:date="2013-11-15T11:43:00Z">
          <w:r w:rsidRPr="00E1668F" w:rsidDel="00DA22D0">
            <w:rPr>
              <w:highlight w:val="cyan"/>
              <w:rPrChange w:id="64" w:author="Kent, Kevin - Indianapolis" w:date="2013-11-15T13:40:00Z">
                <w:rPr/>
              </w:rPrChange>
            </w:rPr>
            <w:delText>7</w:delText>
          </w:r>
        </w:del>
      </w:ins>
    </w:p>
    <w:p w14:paraId="164A1522" w14:textId="5606B353" w:rsidR="006018FD" w:rsidRPr="00782C65" w:rsidRDefault="006018FD" w:rsidP="00782C65">
      <w:pPr>
        <w:pStyle w:val="CodeSnippet"/>
        <w:shd w:val="clear" w:color="auto" w:fill="FFF8EA"/>
        <w:rPr>
          <w:i/>
          <w:color w:val="9B9B9B"/>
        </w:rPr>
      </w:pPr>
      <w:r w:rsidRPr="00782C65">
        <w:rPr>
          <w:i/>
          <w:color w:val="9B9B9B"/>
        </w:rPr>
        <w:lastRenderedPageBreak/>
        <w:t># requires package : verisr, ggplot2</w:t>
      </w:r>
    </w:p>
    <w:p w14:paraId="3319887A" w14:textId="77777777" w:rsidR="006018FD" w:rsidRPr="00782C65" w:rsidRDefault="006018FD" w:rsidP="00782C65">
      <w:pPr>
        <w:pStyle w:val="CodeSnippet"/>
        <w:shd w:val="clear" w:color="auto" w:fill="FFF8EA"/>
        <w:rPr>
          <w:i/>
          <w:color w:val="9B9B9B"/>
        </w:rPr>
      </w:pPr>
      <w:r w:rsidRPr="00782C65">
        <w:rPr>
          <w:i/>
          <w:color w:val="9B9B9B"/>
        </w:rPr>
        <w:t># requires object: vcdb (7-6)</w:t>
      </w:r>
    </w:p>
    <w:p w14:paraId="759582F7" w14:textId="77777777" w:rsidR="006018FD" w:rsidRPr="00782C65" w:rsidRDefault="006018FD" w:rsidP="00782C65">
      <w:pPr>
        <w:pStyle w:val="CodeSnippet"/>
        <w:shd w:val="clear" w:color="auto" w:fill="FFF8EA"/>
        <w:rPr>
          <w:color w:val="800026"/>
        </w:rPr>
      </w:pPr>
      <w:r w:rsidRPr="00782C65">
        <w:rPr>
          <w:color w:val="800026"/>
        </w:rPr>
        <w:t>library(ggplot2)</w:t>
      </w:r>
    </w:p>
    <w:p w14:paraId="03CE24FC" w14:textId="77777777" w:rsidR="006018FD" w:rsidRPr="00782C65" w:rsidRDefault="006018FD" w:rsidP="00782C65">
      <w:pPr>
        <w:pStyle w:val="CodeSnippet"/>
        <w:shd w:val="clear" w:color="auto" w:fill="FFF8EA"/>
        <w:rPr>
          <w:i/>
          <w:color w:val="9B9B9B"/>
        </w:rPr>
      </w:pPr>
      <w:r w:rsidRPr="00782C65">
        <w:rPr>
          <w:i/>
          <w:color w:val="9B9B9B"/>
        </w:rPr>
        <w:t># take in the vcdb object and the field to plot</w:t>
      </w:r>
    </w:p>
    <w:p w14:paraId="166D96B7" w14:textId="77777777" w:rsidR="006018FD" w:rsidRPr="00782C65" w:rsidRDefault="006018FD" w:rsidP="00782C65">
      <w:pPr>
        <w:pStyle w:val="CodeSnippet"/>
        <w:shd w:val="clear" w:color="auto" w:fill="FFF8EA"/>
        <w:rPr>
          <w:color w:val="800026"/>
        </w:rPr>
      </w:pPr>
      <w:r w:rsidRPr="00782C65">
        <w:rPr>
          <w:color w:val="800026"/>
        </w:rPr>
        <w:t>verisplot &lt;- function(vcdb, field) {</w:t>
      </w:r>
    </w:p>
    <w:p w14:paraId="053BA2AE" w14:textId="77777777" w:rsidR="006018FD" w:rsidRPr="00782C65" w:rsidRDefault="006018FD" w:rsidP="00782C65">
      <w:pPr>
        <w:pStyle w:val="CodeSnippet"/>
        <w:shd w:val="clear" w:color="auto" w:fill="FFF8EA"/>
        <w:rPr>
          <w:i/>
          <w:color w:val="9B9B9B"/>
        </w:rPr>
      </w:pPr>
      <w:r w:rsidRPr="00782C65">
        <w:rPr>
          <w:i/>
          <w:color w:val="9B9B9B"/>
        </w:rPr>
        <w:t xml:space="preserve">  # get the data.frame for the field with frequency</w:t>
      </w:r>
    </w:p>
    <w:p w14:paraId="5BDCA987" w14:textId="77777777" w:rsidR="006018FD" w:rsidRPr="00782C65" w:rsidRDefault="006018FD" w:rsidP="00782C65">
      <w:pPr>
        <w:pStyle w:val="CodeSnippet"/>
        <w:shd w:val="clear" w:color="auto" w:fill="FFF8EA"/>
        <w:rPr>
          <w:color w:val="800026"/>
        </w:rPr>
      </w:pPr>
      <w:r w:rsidRPr="00782C65">
        <w:rPr>
          <w:color w:val="800026"/>
        </w:rPr>
        <w:t xml:space="preserve">  localdf &lt;- getenum(vcdb, field, add.freq=T)</w:t>
      </w:r>
    </w:p>
    <w:p w14:paraId="3B608259" w14:textId="77777777" w:rsidR="006018FD" w:rsidRPr="00782C65" w:rsidRDefault="006018FD" w:rsidP="00782C65">
      <w:pPr>
        <w:pStyle w:val="CodeSnippet"/>
        <w:shd w:val="clear" w:color="auto" w:fill="FFF8EA"/>
        <w:rPr>
          <w:i/>
          <w:color w:val="9B9B9B"/>
        </w:rPr>
      </w:pPr>
      <w:r w:rsidRPr="00782C65">
        <w:rPr>
          <w:i/>
          <w:color w:val="9B9B9B"/>
        </w:rPr>
        <w:t xml:space="preserve">  # now let's take first 5 fields in the data frame.</w:t>
      </w:r>
    </w:p>
    <w:p w14:paraId="0075762A" w14:textId="77777777" w:rsidR="006018FD" w:rsidRPr="00782C65" w:rsidRDefault="006018FD" w:rsidP="00782C65">
      <w:pPr>
        <w:pStyle w:val="CodeSnippet"/>
        <w:shd w:val="clear" w:color="auto" w:fill="FFF8EA"/>
        <w:rPr>
          <w:color w:val="800026"/>
        </w:rPr>
      </w:pPr>
      <w:r w:rsidRPr="00782C65">
        <w:rPr>
          <w:color w:val="800026"/>
        </w:rPr>
        <w:t xml:space="preserve">  localdf &lt;- localdf[c(1:5), ]</w:t>
      </w:r>
    </w:p>
    <w:p w14:paraId="3542D6F7" w14:textId="77777777" w:rsidR="006018FD" w:rsidRPr="00782C65" w:rsidRDefault="006018FD" w:rsidP="00782C65">
      <w:pPr>
        <w:pStyle w:val="CodeSnippet"/>
        <w:shd w:val="clear" w:color="auto" w:fill="FFF8EA"/>
        <w:rPr>
          <w:i/>
          <w:color w:val="9B9B9B"/>
        </w:rPr>
      </w:pPr>
      <w:r w:rsidRPr="00782C65">
        <w:rPr>
          <w:i/>
          <w:color w:val="9B9B9B"/>
        </w:rPr>
        <w:t xml:space="preserve">  # add a label to the data.frame</w:t>
      </w:r>
    </w:p>
    <w:p w14:paraId="603D93ED" w14:textId="77777777" w:rsidR="006018FD" w:rsidRPr="00782C65" w:rsidRDefault="006018FD" w:rsidP="00782C65">
      <w:pPr>
        <w:pStyle w:val="CodeSnippet"/>
        <w:shd w:val="clear" w:color="auto" w:fill="FFF8EA"/>
        <w:rPr>
          <w:color w:val="800026"/>
        </w:rPr>
      </w:pPr>
      <w:r w:rsidRPr="00782C65">
        <w:rPr>
          <w:color w:val="800026"/>
        </w:rPr>
        <w:t xml:space="preserve">  localdf$lab &lt;- paste(round(localdf$freq*100, 0), "%", sep="")</w:t>
      </w:r>
    </w:p>
    <w:p w14:paraId="3560DA68" w14:textId="77777777" w:rsidR="006018FD" w:rsidRPr="00782C65" w:rsidRDefault="006018FD" w:rsidP="00782C65">
      <w:pPr>
        <w:pStyle w:val="CodeSnippet"/>
        <w:shd w:val="clear" w:color="auto" w:fill="FFF8EA"/>
        <w:rPr>
          <w:i/>
          <w:color w:val="9B9B9B"/>
        </w:rPr>
      </w:pPr>
      <w:r w:rsidRPr="00782C65">
        <w:rPr>
          <w:i/>
          <w:color w:val="9B9B9B"/>
        </w:rPr>
        <w:t xml:space="preserve">  # now we can create a ggplot2 instance</w:t>
      </w:r>
    </w:p>
    <w:p w14:paraId="5FA787C5" w14:textId="77777777" w:rsidR="006018FD" w:rsidRPr="00782C65" w:rsidRDefault="006018FD" w:rsidP="00782C65">
      <w:pPr>
        <w:pStyle w:val="CodeSnippet"/>
        <w:shd w:val="clear" w:color="auto" w:fill="FFF8EA"/>
        <w:rPr>
          <w:color w:val="800026"/>
        </w:rPr>
      </w:pPr>
      <w:r w:rsidRPr="00782C65">
        <w:rPr>
          <w:color w:val="800026"/>
        </w:rPr>
        <w:t xml:space="preserve">  gg &lt;- ggplot(localdf, aes(x=enum, y=freq, label=lab))</w:t>
      </w:r>
    </w:p>
    <w:p w14:paraId="39106F0D" w14:textId="77777777" w:rsidR="006018FD" w:rsidRPr="00782C65" w:rsidRDefault="006018FD" w:rsidP="00782C65">
      <w:pPr>
        <w:pStyle w:val="CodeSnippet"/>
        <w:shd w:val="clear" w:color="auto" w:fill="FFF8EA"/>
        <w:rPr>
          <w:color w:val="800026"/>
        </w:rPr>
      </w:pPr>
      <w:r w:rsidRPr="00782C65">
        <w:rPr>
          <w:color w:val="800026"/>
        </w:rPr>
        <w:t xml:space="preserve">  gg &lt;- gg + geom_bar(stat="identity", fill="steelblue")</w:t>
      </w:r>
    </w:p>
    <w:p w14:paraId="4681216F" w14:textId="77777777" w:rsidR="006018FD" w:rsidRPr="00782C65" w:rsidRDefault="006018FD" w:rsidP="00782C65">
      <w:pPr>
        <w:pStyle w:val="CodeSnippet"/>
        <w:shd w:val="clear" w:color="auto" w:fill="FFF8EA"/>
        <w:rPr>
          <w:i/>
          <w:color w:val="9B9B9B"/>
        </w:rPr>
      </w:pPr>
      <w:r w:rsidRPr="00782C65">
        <w:rPr>
          <w:i/>
          <w:color w:val="9B9B9B"/>
        </w:rPr>
        <w:t xml:space="preserve">  # add in text, adjusted to the end of the bar</w:t>
      </w:r>
    </w:p>
    <w:p w14:paraId="62EC85C0" w14:textId="02DC0A58" w:rsidR="006018FD" w:rsidRPr="00782C65" w:rsidRDefault="006018FD" w:rsidP="00782C65">
      <w:pPr>
        <w:pStyle w:val="CodeSnippet"/>
        <w:shd w:val="clear" w:color="auto" w:fill="FFF8EA"/>
        <w:rPr>
          <w:color w:val="800026"/>
        </w:rPr>
      </w:pPr>
      <w:r w:rsidRPr="00782C65">
        <w:rPr>
          <w:color w:val="800026"/>
        </w:rPr>
        <w:t xml:space="preserve">  gg &lt;- gg + geom_text(hjust=-0.1</w:t>
      </w:r>
      <w:r w:rsidR="00387107">
        <w:rPr>
          <w:color w:val="800026"/>
        </w:rPr>
        <w:t>, size=3</w:t>
      </w:r>
      <w:r w:rsidRPr="00782C65">
        <w:rPr>
          <w:color w:val="800026"/>
        </w:rPr>
        <w:t>)</w:t>
      </w:r>
    </w:p>
    <w:p w14:paraId="26D3FC34" w14:textId="77777777" w:rsidR="006018FD" w:rsidRPr="00782C65" w:rsidRDefault="006018FD" w:rsidP="00782C65">
      <w:pPr>
        <w:pStyle w:val="CodeSnippet"/>
        <w:shd w:val="clear" w:color="auto" w:fill="FFF8EA"/>
        <w:rPr>
          <w:i/>
          <w:color w:val="9B9B9B"/>
        </w:rPr>
      </w:pPr>
      <w:r w:rsidRPr="00782C65">
        <w:rPr>
          <w:i/>
          <w:color w:val="9B9B9B"/>
        </w:rPr>
        <w:t xml:space="preserve">  # flip the axes and add in a title</w:t>
      </w:r>
    </w:p>
    <w:p w14:paraId="2D7F2E7C" w14:textId="77777777" w:rsidR="006018FD" w:rsidRPr="00782C65" w:rsidRDefault="006018FD" w:rsidP="00782C65">
      <w:pPr>
        <w:pStyle w:val="CodeSnippet"/>
        <w:shd w:val="clear" w:color="auto" w:fill="FFF8EA"/>
        <w:rPr>
          <w:color w:val="800026"/>
        </w:rPr>
      </w:pPr>
      <w:r w:rsidRPr="00782C65">
        <w:rPr>
          <w:color w:val="800026"/>
        </w:rPr>
        <w:t xml:space="preserve">  gg &lt;- gg + coord_flip() + ggtitle(field)</w:t>
      </w:r>
    </w:p>
    <w:p w14:paraId="03270B7D" w14:textId="77777777" w:rsidR="006018FD" w:rsidRPr="00782C65" w:rsidRDefault="006018FD" w:rsidP="00782C65">
      <w:pPr>
        <w:pStyle w:val="CodeSnippet"/>
        <w:shd w:val="clear" w:color="auto" w:fill="FFF8EA"/>
        <w:rPr>
          <w:i/>
          <w:color w:val="9B9B9B"/>
        </w:rPr>
      </w:pPr>
      <w:r w:rsidRPr="00782C65">
        <w:rPr>
          <w:i/>
          <w:color w:val="9B9B9B"/>
        </w:rPr>
        <w:t xml:space="preserve">  # remove axes labels and add bw theme</w:t>
      </w:r>
    </w:p>
    <w:p w14:paraId="0BF075FB" w14:textId="77777777" w:rsidR="006018FD" w:rsidRPr="00782C65" w:rsidRDefault="006018FD" w:rsidP="00782C65">
      <w:pPr>
        <w:pStyle w:val="CodeSnippet"/>
        <w:shd w:val="clear" w:color="auto" w:fill="FFF8EA"/>
        <w:rPr>
          <w:color w:val="800026"/>
        </w:rPr>
      </w:pPr>
      <w:r w:rsidRPr="00782C65">
        <w:rPr>
          <w:color w:val="800026"/>
        </w:rPr>
        <w:t xml:space="preserve">  gg &lt;- gg + xlab("") + ylab("") + theme_bw()</w:t>
      </w:r>
    </w:p>
    <w:p w14:paraId="22EAE12D" w14:textId="77777777" w:rsidR="006018FD" w:rsidRPr="00782C65" w:rsidRDefault="006018FD" w:rsidP="00782C65">
      <w:pPr>
        <w:pStyle w:val="CodeSnippet"/>
        <w:shd w:val="clear" w:color="auto" w:fill="FFF8EA"/>
        <w:rPr>
          <w:i/>
          <w:color w:val="9B9B9B"/>
        </w:rPr>
      </w:pPr>
      <w:r w:rsidRPr="00782C65">
        <w:rPr>
          <w:i/>
          <w:color w:val="9B9B9B"/>
        </w:rPr>
        <w:t xml:space="preserve">  # fix the y scale to remove padding and fit our label (add 7%) </w:t>
      </w:r>
    </w:p>
    <w:p w14:paraId="27CD2E4B" w14:textId="77777777" w:rsidR="006018FD" w:rsidRPr="00782C65" w:rsidRDefault="006018FD" w:rsidP="00782C65">
      <w:pPr>
        <w:pStyle w:val="CodeSnippet"/>
        <w:shd w:val="clear" w:color="auto" w:fill="FFF8EA"/>
        <w:rPr>
          <w:color w:val="800026"/>
        </w:rPr>
      </w:pPr>
      <w:r w:rsidRPr="00782C65">
        <w:rPr>
          <w:color w:val="800026"/>
        </w:rPr>
        <w:t xml:space="preserve">  gg &lt;- gg + scale_y_continuous(expand=c(0,0), </w:t>
      </w:r>
    </w:p>
    <w:p w14:paraId="0575AB42" w14:textId="0EBB6B98" w:rsidR="006018FD" w:rsidRPr="00782C65" w:rsidRDefault="006018FD" w:rsidP="00782C65">
      <w:pPr>
        <w:pStyle w:val="CodeSnippet"/>
        <w:shd w:val="clear" w:color="auto" w:fill="FFF8EA"/>
        <w:rPr>
          <w:color w:val="800026"/>
        </w:rPr>
      </w:pPr>
      <w:r w:rsidRPr="00782C65">
        <w:rPr>
          <w:color w:val="800026"/>
        </w:rPr>
        <w:t xml:space="preserve">                                l</w:t>
      </w:r>
      <w:r w:rsidR="00387107" w:rsidRPr="00DA22D0">
        <w:rPr>
          <w:color w:val="800026"/>
        </w:rPr>
        <w:t>imits=c(0, max(localdf$freq)*1.1</w:t>
      </w:r>
      <w:r w:rsidRPr="00782C65">
        <w:rPr>
          <w:color w:val="800026"/>
        </w:rPr>
        <w:t>))</w:t>
      </w:r>
    </w:p>
    <w:p w14:paraId="0E37C10F" w14:textId="77777777" w:rsidR="006018FD" w:rsidRPr="00782C65" w:rsidRDefault="006018FD" w:rsidP="00782C65">
      <w:pPr>
        <w:pStyle w:val="CodeSnippet"/>
        <w:shd w:val="clear" w:color="auto" w:fill="FFF8EA"/>
        <w:rPr>
          <w:i/>
          <w:color w:val="9B9B9B"/>
        </w:rPr>
      </w:pPr>
      <w:r w:rsidRPr="00782C65">
        <w:rPr>
          <w:i/>
          <w:color w:val="9B9B9B"/>
        </w:rPr>
        <w:t xml:space="preserve">  # make it slightly prettier than the default</w:t>
      </w:r>
    </w:p>
    <w:p w14:paraId="0BF60F84" w14:textId="77777777" w:rsidR="006018FD" w:rsidRPr="00782C65" w:rsidRDefault="006018FD" w:rsidP="00782C65">
      <w:pPr>
        <w:pStyle w:val="CodeSnippet"/>
        <w:shd w:val="clear" w:color="auto" w:fill="FFF8EA"/>
        <w:rPr>
          <w:color w:val="800026"/>
        </w:rPr>
      </w:pPr>
      <w:r w:rsidRPr="00782C65">
        <w:rPr>
          <w:color w:val="800026"/>
        </w:rPr>
        <w:t xml:space="preserve">  gg &lt;- gg + theme(panel.grid.major = element_blank(),</w:t>
      </w:r>
    </w:p>
    <w:p w14:paraId="79BDF97A" w14:textId="77777777" w:rsidR="006018FD" w:rsidRPr="00782C65" w:rsidRDefault="006018FD" w:rsidP="00782C65">
      <w:pPr>
        <w:pStyle w:val="CodeSnippet"/>
        <w:shd w:val="clear" w:color="auto" w:fill="FFF8EA"/>
        <w:rPr>
          <w:color w:val="800026"/>
        </w:rPr>
      </w:pPr>
      <w:r w:rsidRPr="00782C65">
        <w:rPr>
          <w:color w:val="800026"/>
        </w:rPr>
        <w:t xml:space="preserve">                   panel.border = element_blank(),</w:t>
      </w:r>
    </w:p>
    <w:p w14:paraId="0818C090" w14:textId="77777777" w:rsidR="006018FD" w:rsidRPr="00782C65" w:rsidRDefault="006018FD" w:rsidP="00782C65">
      <w:pPr>
        <w:pStyle w:val="CodeSnippet"/>
        <w:shd w:val="clear" w:color="auto" w:fill="FFF8EA"/>
        <w:rPr>
          <w:color w:val="800026"/>
        </w:rPr>
      </w:pPr>
      <w:r w:rsidRPr="00782C65">
        <w:rPr>
          <w:color w:val="800026"/>
        </w:rPr>
        <w:t xml:space="preserve">                   axis.text.x = element_blank(),</w:t>
      </w:r>
    </w:p>
    <w:p w14:paraId="389FFA27" w14:textId="77777777" w:rsidR="006018FD" w:rsidRPr="00782C65" w:rsidRDefault="006018FD" w:rsidP="00782C65">
      <w:pPr>
        <w:pStyle w:val="CodeSnippet"/>
        <w:shd w:val="clear" w:color="auto" w:fill="FFF8EA"/>
        <w:rPr>
          <w:color w:val="800026"/>
        </w:rPr>
      </w:pPr>
      <w:r w:rsidRPr="00782C65">
        <w:rPr>
          <w:color w:val="800026"/>
        </w:rPr>
        <w:t xml:space="preserve">                   axis.ticks = element_blank())</w:t>
      </w:r>
    </w:p>
    <w:p w14:paraId="698A62D9" w14:textId="5245C0B3" w:rsidR="001545C7" w:rsidRDefault="006018FD" w:rsidP="00782C65">
      <w:pPr>
        <w:pStyle w:val="CodeSnippet"/>
        <w:shd w:val="clear" w:color="auto" w:fill="FFF8EA"/>
        <w:rPr>
          <w:b/>
        </w:rPr>
      </w:pPr>
      <w:r w:rsidRPr="00782C65">
        <w:rPr>
          <w:color w:val="800026"/>
        </w:rPr>
        <w:t>}</w:t>
      </w:r>
    </w:p>
    <w:p w14:paraId="7CFF17D6" w14:textId="1AAF6C4D" w:rsidR="001545C7" w:rsidRDefault="001545C7" w:rsidP="001545C7">
      <w:pPr>
        <w:pStyle w:val="Para"/>
      </w:pPr>
      <w:r>
        <w:t xml:space="preserve">What’s a little funny about that function is that </w:t>
      </w:r>
      <w:r w:rsidR="00240EE3">
        <w:t xml:space="preserve">it will </w:t>
      </w:r>
      <w:r>
        <w:t xml:space="preserve">get all of </w:t>
      </w:r>
      <w:r w:rsidR="00A71B05">
        <w:t xml:space="preserve">the </w:t>
      </w:r>
      <w:r>
        <w:t xml:space="preserve">data ready in the first line of the function, trim to the top </w:t>
      </w:r>
      <w:r w:rsidR="00A71B05">
        <w:t>five</w:t>
      </w:r>
      <w:r>
        <w:t xml:space="preserve"> entries in the second line, and spend the rest of the function making a pretty picture</w:t>
      </w:r>
      <w:r w:rsidR="00EA465B">
        <w:t>.</w:t>
      </w:r>
      <w:r w:rsidR="00B40336">
        <w:t xml:space="preserve"> </w:t>
      </w:r>
      <w:del w:id="65" w:author="Jay Jacobs" w:date="2013-11-17T21:41:00Z">
        <w:r w:rsidR="00EA465B" w:rsidDel="0073451F">
          <w:delText xml:space="preserve"> </w:delText>
        </w:r>
      </w:del>
      <w:r w:rsidR="005F2B12" w:rsidRPr="00782C65">
        <w:t>But once this</w:t>
      </w:r>
      <w:r w:rsidR="006018FD" w:rsidRPr="00782C65">
        <w:t xml:space="preserve"> function</w:t>
      </w:r>
      <w:r w:rsidR="005F2B12" w:rsidRPr="00782C65">
        <w:t xml:space="preserve"> is written and loaded, </w:t>
      </w:r>
      <w:r w:rsidR="00A71B05" w:rsidRPr="00782C65">
        <w:t xml:space="preserve">you </w:t>
      </w:r>
      <w:r w:rsidR="005F2B12" w:rsidRPr="00782C65">
        <w:t xml:space="preserve">can create any number of pictures from </w:t>
      </w:r>
      <w:r w:rsidR="00A71B05" w:rsidRPr="00782C65">
        <w:t xml:space="preserve">the </w:t>
      </w:r>
      <w:r w:rsidR="005F2B12" w:rsidRPr="00782C65">
        <w:t>data with a single line of code.</w:t>
      </w:r>
    </w:p>
    <w:p w14:paraId="1A991369" w14:textId="1E0F53F4" w:rsidR="00813075" w:rsidRPr="00E1668F" w:rsidRDefault="00813075">
      <w:pPr>
        <w:pStyle w:val="QueryPara"/>
        <w:pPrChange w:id="66" w:author="Kent, Kevin - Indianapolis" w:date="2013-11-15T13:46:00Z">
          <w:pPr>
            <w:pStyle w:val="Para"/>
          </w:pPr>
        </w:pPrChange>
      </w:pPr>
      <w:ins w:id="67" w:author="Kent, Kevin - Indianapolis" w:date="2013-11-15T13:46:00Z">
        <w:r w:rsidRPr="00813075">
          <w:rPr>
            <w:highlight w:val="green"/>
            <w:rPrChange w:id="68" w:author="Kent, Kevin - Indianapolis" w:date="2013-11-15T13:46:00Z">
              <w:rPr/>
            </w:rPrChange>
          </w:rPr>
          <w:t xml:space="preserve">???Author, You added the </w:t>
        </w:r>
        <w:proofErr w:type="gramStart"/>
        <w:r w:rsidRPr="00813075">
          <w:rPr>
            <w:highlight w:val="green"/>
            <w:rPrChange w:id="69" w:author="Kent, Kevin - Indianapolis" w:date="2013-11-15T13:46:00Z">
              <w:rPr/>
            </w:rPrChange>
          </w:rPr>
          <w:t>above unfinished</w:t>
        </w:r>
        <w:proofErr w:type="gramEnd"/>
        <w:r w:rsidRPr="00813075">
          <w:rPr>
            <w:highlight w:val="green"/>
            <w:rPrChange w:id="70" w:author="Kent, Kevin - Indianapolis" w:date="2013-11-15T13:46:00Z">
              <w:rPr/>
            </w:rPrChange>
          </w:rPr>
          <w:t xml:space="preserve"> content. Should it just be deleted? Thanks, Kevin (DE</w:t>
        </w:r>
        <w:proofErr w:type="gramStart"/>
        <w:r w:rsidRPr="00813075">
          <w:rPr>
            <w:highlight w:val="green"/>
            <w:rPrChange w:id="71" w:author="Kent, Kevin - Indianapolis" w:date="2013-11-15T13:46:00Z">
              <w:rPr/>
            </w:rPrChange>
          </w:rPr>
          <w:t>)</w:t>
        </w:r>
      </w:ins>
      <w:ins w:id="72" w:author="Jay Jacobs" w:date="2013-11-17T21:41:00Z">
        <w:r w:rsidR="0073451F">
          <w:t xml:space="preserve">  Yes</w:t>
        </w:r>
        <w:proofErr w:type="gramEnd"/>
        <w:r w:rsidR="0073451F">
          <w:t>, I remember my thought there (thanks for catching this!) but it</w:t>
        </w:r>
      </w:ins>
      <w:ins w:id="73" w:author="Jay Jacobs" w:date="2013-11-17T21:42:00Z">
        <w:r w:rsidR="0073451F">
          <w:t>’s safe to just remove.  -- Jay</w:t>
        </w:r>
      </w:ins>
    </w:p>
    <w:p w14:paraId="61427A5B" w14:textId="77777777" w:rsidR="001545C7" w:rsidRDefault="005F2B12" w:rsidP="001545C7">
      <w:pPr>
        <w:pStyle w:val="CodeSnippet"/>
      </w:pPr>
      <w:r w:rsidRPr="00782C65">
        <w:t>print(verisplot(vcdb, "action"))</w:t>
      </w:r>
    </w:p>
    <w:p w14:paraId="35DD2D57" w14:textId="58511470" w:rsidR="00DE432F" w:rsidRDefault="001545C7" w:rsidP="001545C7">
      <w:pPr>
        <w:pStyle w:val="Para"/>
      </w:pPr>
      <w:r>
        <w:t>Figure 7</w:t>
      </w:r>
      <w:r w:rsidR="0071776A">
        <w:t>-</w:t>
      </w:r>
      <w:r>
        <w:t>5 shows a few of the possible values passed and printed.</w:t>
      </w:r>
    </w:p>
    <w:p w14:paraId="012134CE" w14:textId="392AE699" w:rsidR="001545C7" w:rsidRDefault="005F2B12" w:rsidP="001545C7">
      <w:pPr>
        <w:pStyle w:val="Slug"/>
      </w:pPr>
      <w:r w:rsidRPr="00782C65">
        <w:t>Figure 7</w:t>
      </w:r>
      <w:r w:rsidR="0071776A" w:rsidRPr="00782C65">
        <w:t>-</w:t>
      </w:r>
      <w:r w:rsidRPr="00782C65">
        <w:t>5</w:t>
      </w:r>
      <w:r w:rsidR="00E1668F" w:rsidRPr="00782C65">
        <w:t>:</w:t>
      </w:r>
      <w:r w:rsidRPr="00782C65">
        <w:t xml:space="preserve"> Various </w:t>
      </w:r>
      <w:r w:rsidR="001715F0" w:rsidRPr="00782C65">
        <w:t xml:space="preserve">top </w:t>
      </w:r>
      <w:r w:rsidRPr="00782C65">
        <w:t xml:space="preserve">5 </w:t>
      </w:r>
      <w:r w:rsidR="001715F0" w:rsidRPr="00782C65">
        <w:t xml:space="preserve">views </w:t>
      </w:r>
      <w:r w:rsidRPr="00782C65">
        <w:t xml:space="preserve">of VCDB </w:t>
      </w:r>
      <w:r w:rsidR="001715F0" w:rsidRPr="00782C65">
        <w:t>data</w:t>
      </w:r>
      <w:r w:rsidRPr="00782C65">
        <w:tab/>
        <w:t>[793725</w:t>
      </w:r>
      <w:r w:rsidR="001715F0" w:rsidRPr="00782C65">
        <w:t xml:space="preserve"> </w:t>
      </w:r>
      <w:r w:rsidRPr="00782C65">
        <w:t>c07f005.pdf]</w:t>
      </w:r>
    </w:p>
    <w:p w14:paraId="7180012A" w14:textId="657CCA78" w:rsidR="004421BC" w:rsidRPr="004421BC" w:rsidRDefault="004421BC" w:rsidP="004421BC">
      <w:pPr>
        <w:pStyle w:val="H2"/>
      </w:pPr>
      <w:r>
        <w:t xml:space="preserve">Getting the </w:t>
      </w:r>
      <w:r w:rsidR="00307468">
        <w:t>M</w:t>
      </w:r>
      <w:r>
        <w:t xml:space="preserve">ost </w:t>
      </w:r>
      <w:r w:rsidR="00307468">
        <w:t>O</w:t>
      </w:r>
      <w:r>
        <w:t xml:space="preserve">ut of VERIS </w:t>
      </w:r>
      <w:r w:rsidR="00307468">
        <w:t>D</w:t>
      </w:r>
      <w:r>
        <w:t>ata</w:t>
      </w:r>
    </w:p>
    <w:p w14:paraId="56B9A3BD" w14:textId="115A5059" w:rsidR="009A45E2" w:rsidRDefault="00DE432F" w:rsidP="001E27F2">
      <w:pPr>
        <w:pStyle w:val="Para"/>
      </w:pPr>
      <w:r>
        <w:t xml:space="preserve">One of </w:t>
      </w:r>
      <w:r w:rsidR="00A34DB2">
        <w:t xml:space="preserve">our favorite images </w:t>
      </w:r>
      <w:r w:rsidR="00A34DB2" w:rsidRPr="0009717F">
        <w:t xml:space="preserve">from the 2013 </w:t>
      </w:r>
      <w:r w:rsidR="009A45E2" w:rsidRPr="0009717F">
        <w:t>Verizon Data Breach Investigation Report w</w:t>
      </w:r>
      <w:bookmarkStart w:id="74" w:name="_GoBack"/>
      <w:bookmarkEnd w:id="74"/>
      <w:r w:rsidR="009A45E2" w:rsidRPr="0009717F">
        <w:t xml:space="preserve">as </w:t>
      </w:r>
      <w:r w:rsidR="009A45E2">
        <w:t xml:space="preserve">a heat map that compared </w:t>
      </w:r>
      <w:r w:rsidR="00A34DB2">
        <w:t xml:space="preserve">the assets and actions </w:t>
      </w:r>
      <w:r w:rsidR="009A45E2">
        <w:t>overall and</w:t>
      </w:r>
      <w:r w:rsidR="00A34DB2">
        <w:t xml:space="preserve"> then separated </w:t>
      </w:r>
      <w:r w:rsidR="0009717F">
        <w:t xml:space="preserve">the </w:t>
      </w:r>
      <w:r w:rsidR="004421BC">
        <w:t xml:space="preserve">individual comparisons </w:t>
      </w:r>
      <w:r w:rsidR="00A34DB2">
        <w:t>by the type of threat actors</w:t>
      </w:r>
      <w:r w:rsidR="00EA465B">
        <w:t xml:space="preserve">. </w:t>
      </w:r>
      <w:r w:rsidR="0009717F">
        <w:t xml:space="preserve">You </w:t>
      </w:r>
      <w:r w:rsidR="00A34DB2">
        <w:t xml:space="preserve">can create a similar image with the </w:t>
      </w:r>
      <w:r w:rsidR="00A34DB2" w:rsidRPr="009A45E2">
        <w:rPr>
          <w:rStyle w:val="InlineCode"/>
        </w:rPr>
        <w:t>verisr</w:t>
      </w:r>
      <w:r w:rsidR="00A34DB2">
        <w:t xml:space="preserve"> package without too much effort</w:t>
      </w:r>
      <w:r w:rsidR="00813075">
        <w:t xml:space="preserve"> (Listing 7-11)</w:t>
      </w:r>
      <w:r w:rsidR="00A34DB2">
        <w:t>.</w:t>
      </w:r>
    </w:p>
    <w:p w14:paraId="1EB0ACC1" w14:textId="14E359D8" w:rsidR="00454D65" w:rsidRDefault="00454D65">
      <w:pPr>
        <w:pStyle w:val="CodeListing"/>
        <w:rPr>
          <w:ins w:id="75" w:author="Jay Jacobs" w:date="2013-11-02T13:45:00Z"/>
        </w:rPr>
        <w:pPrChange w:id="76" w:author="Jay Jacobs" w:date="2013-11-02T13:45:00Z">
          <w:pPr>
            <w:pStyle w:val="Para"/>
          </w:pPr>
        </w:pPrChange>
      </w:pPr>
      <w:ins w:id="77" w:author="Jay Jacobs" w:date="2013-11-02T13:45:00Z">
        <w:r w:rsidRPr="00782C65">
          <w:rPr>
            <w:highlight w:val="cyan"/>
            <w:rPrChange w:id="78" w:author="Kent, Kevin - Indianapolis" w:date="2013-11-15T14:12:00Z">
              <w:rPr/>
            </w:rPrChange>
          </w:rPr>
          <w:t>Listing 7-</w:t>
        </w:r>
      </w:ins>
      <w:ins w:id="79" w:author="Kent, Kevin - Indianapolis" w:date="2013-11-15T11:44:00Z">
        <w:r w:rsidR="00DA22D0" w:rsidRPr="00782C65">
          <w:rPr>
            <w:highlight w:val="cyan"/>
            <w:rPrChange w:id="80" w:author="Kent, Kevin - Indianapolis" w:date="2013-11-15T14:12:00Z">
              <w:rPr/>
            </w:rPrChange>
          </w:rPr>
          <w:t>11</w:t>
        </w:r>
      </w:ins>
      <w:ins w:id="81" w:author="Jay Jacobs" w:date="2013-11-02T13:45:00Z">
        <w:del w:id="82" w:author="Kent, Kevin - Indianapolis" w:date="2013-11-15T11:44:00Z">
          <w:r w:rsidRPr="00782C65" w:rsidDel="00DA22D0">
            <w:rPr>
              <w:highlight w:val="cyan"/>
              <w:rPrChange w:id="83" w:author="Kent, Kevin - Indianapolis" w:date="2013-11-15T14:12:00Z">
                <w:rPr/>
              </w:rPrChange>
            </w:rPr>
            <w:delText>8</w:delText>
          </w:r>
        </w:del>
      </w:ins>
    </w:p>
    <w:p w14:paraId="0C1EC3D3" w14:textId="7AE0295F" w:rsidR="00454D65" w:rsidRPr="00782C65" w:rsidRDefault="00454D65" w:rsidP="00782C65">
      <w:pPr>
        <w:pStyle w:val="CodeSnippet"/>
        <w:shd w:val="clear" w:color="auto" w:fill="FFF8EA"/>
        <w:rPr>
          <w:i/>
          <w:color w:val="9B9B9B"/>
        </w:rPr>
      </w:pPr>
      <w:r w:rsidRPr="00782C65">
        <w:rPr>
          <w:i/>
          <w:color w:val="9B9B9B"/>
        </w:rPr>
        <w:lastRenderedPageBreak/>
        <w:t># requires package : verisr, ggplot2</w:t>
      </w:r>
    </w:p>
    <w:p w14:paraId="134B1B6B" w14:textId="77777777" w:rsidR="00454D65" w:rsidRPr="00782C65" w:rsidRDefault="00454D65" w:rsidP="00782C65">
      <w:pPr>
        <w:pStyle w:val="CodeSnippet"/>
        <w:shd w:val="clear" w:color="auto" w:fill="FFF8EA"/>
        <w:rPr>
          <w:i/>
          <w:color w:val="9B9B9B"/>
        </w:rPr>
      </w:pPr>
      <w:r w:rsidRPr="00782C65">
        <w:rPr>
          <w:i/>
          <w:color w:val="9B9B9B"/>
        </w:rPr>
        <w:t># requires object: vcdb (7-6)</w:t>
      </w:r>
    </w:p>
    <w:p w14:paraId="4367A054" w14:textId="77777777" w:rsidR="00454D65" w:rsidRPr="00782C65" w:rsidRDefault="00454D65" w:rsidP="00782C65">
      <w:pPr>
        <w:pStyle w:val="CodeSnippet"/>
        <w:shd w:val="clear" w:color="auto" w:fill="FFF8EA"/>
        <w:rPr>
          <w:i/>
          <w:color w:val="9B9B9B"/>
        </w:rPr>
      </w:pPr>
      <w:r w:rsidRPr="00782C65">
        <w:rPr>
          <w:i/>
          <w:color w:val="9B9B9B"/>
        </w:rPr>
        <w:t># get a data.frame comparing the actions to the assets</w:t>
      </w:r>
    </w:p>
    <w:p w14:paraId="797E82CA" w14:textId="77777777" w:rsidR="00454D65" w:rsidRPr="00782C65" w:rsidRDefault="00454D65" w:rsidP="00782C65">
      <w:pPr>
        <w:pStyle w:val="CodeSnippet"/>
        <w:shd w:val="clear" w:color="auto" w:fill="FFF8EA"/>
        <w:rPr>
          <w:i/>
          <w:color w:val="9B9B9B"/>
        </w:rPr>
      </w:pPr>
      <w:r w:rsidRPr="00782C65">
        <w:rPr>
          <w:i/>
          <w:color w:val="9B9B9B"/>
        </w:rPr>
        <w:t># this will add zero's in missing squares and include a frequency</w:t>
      </w:r>
    </w:p>
    <w:p w14:paraId="056C7C24" w14:textId="77777777" w:rsidR="00454D65" w:rsidRPr="00782C65" w:rsidRDefault="00454D65" w:rsidP="00782C65">
      <w:pPr>
        <w:pStyle w:val="CodeSnippet"/>
        <w:shd w:val="clear" w:color="auto" w:fill="FFF8EA"/>
        <w:rPr>
          <w:color w:val="800026"/>
        </w:rPr>
      </w:pPr>
      <w:r w:rsidRPr="00782C65">
        <w:rPr>
          <w:color w:val="800026"/>
        </w:rPr>
        <w:t>a2 &lt;- getenum(vcdb, enum="action", primary="asset.assets", add.freq=T)</w:t>
      </w:r>
    </w:p>
    <w:p w14:paraId="2DE33530" w14:textId="77777777" w:rsidR="00454D65" w:rsidRPr="00782C65" w:rsidRDefault="00454D65" w:rsidP="00782C65">
      <w:pPr>
        <w:pStyle w:val="CodeSnippet"/>
        <w:shd w:val="clear" w:color="auto" w:fill="FFF8EA"/>
        <w:rPr>
          <w:i/>
          <w:color w:val="9B9B9B"/>
        </w:rPr>
      </w:pPr>
      <w:r w:rsidRPr="00782C65">
        <w:rPr>
          <w:i/>
          <w:color w:val="9B9B9B"/>
        </w:rPr>
        <w:t># trim unknown asset and environment action for space</w:t>
      </w:r>
    </w:p>
    <w:p w14:paraId="007C508D" w14:textId="77777777" w:rsidR="00454D65" w:rsidRPr="00782C65" w:rsidRDefault="00454D65" w:rsidP="00782C65">
      <w:pPr>
        <w:pStyle w:val="CodeSnippet"/>
        <w:shd w:val="clear" w:color="auto" w:fill="FFF8EA"/>
        <w:rPr>
          <w:color w:val="800026"/>
        </w:rPr>
      </w:pPr>
      <w:r w:rsidRPr="00782C65">
        <w:rPr>
          <w:color w:val="800026"/>
        </w:rPr>
        <w:t>a2 &lt;- a2[which(a2$enum!="environmental" &amp; a2$primary!="Unknown"), ]</w:t>
      </w:r>
    </w:p>
    <w:p w14:paraId="3C2AEA18" w14:textId="77777777" w:rsidR="00454D65" w:rsidRPr="00782C65" w:rsidRDefault="00454D65" w:rsidP="00782C65">
      <w:pPr>
        <w:pStyle w:val="CodeSnippet"/>
        <w:shd w:val="clear" w:color="auto" w:fill="FFF8EA"/>
        <w:rPr>
          <w:i/>
          <w:color w:val="9B9B9B"/>
        </w:rPr>
      </w:pPr>
      <w:r w:rsidRPr="00782C65">
        <w:rPr>
          <w:i/>
          <w:color w:val="9B9B9B"/>
        </w:rPr>
        <w:t># so we should create a "slim" version without zeros to color it</w:t>
      </w:r>
    </w:p>
    <w:p w14:paraId="55636F63" w14:textId="77777777" w:rsidR="00454D65" w:rsidRPr="00782C65" w:rsidRDefault="00454D65" w:rsidP="00782C65">
      <w:pPr>
        <w:pStyle w:val="CodeSnippet"/>
        <w:shd w:val="clear" w:color="auto" w:fill="FFF8EA"/>
        <w:rPr>
          <w:color w:val="800026"/>
        </w:rPr>
      </w:pPr>
      <w:r w:rsidRPr="00782C65">
        <w:rPr>
          <w:color w:val="800026"/>
        </w:rPr>
        <w:t>slim.a2 &lt;- a2[which(a2$x!=0), ]</w:t>
      </w:r>
    </w:p>
    <w:p w14:paraId="5866E5E8" w14:textId="0F6DCD78" w:rsidR="00454D65" w:rsidRPr="00782C65" w:rsidRDefault="00454D65" w:rsidP="00782C65">
      <w:pPr>
        <w:pStyle w:val="CodeSnippet"/>
        <w:shd w:val="clear" w:color="auto" w:fill="FFF8EA"/>
        <w:rPr>
          <w:i/>
          <w:color w:val="9B9B9B"/>
        </w:rPr>
      </w:pPr>
      <w:r w:rsidRPr="00782C65">
        <w:rPr>
          <w:i/>
          <w:color w:val="9B9B9B"/>
        </w:rPr>
        <w:t># could sort these by converting to factors (we did in Fig 7-6)</w:t>
      </w:r>
    </w:p>
    <w:p w14:paraId="0270229B" w14:textId="77777777" w:rsidR="00454D65" w:rsidRPr="00454D65" w:rsidRDefault="00454D65" w:rsidP="00782C65">
      <w:pPr>
        <w:pStyle w:val="CodeSnippet"/>
        <w:shd w:val="clear" w:color="auto" w:fill="FFF8EA"/>
      </w:pPr>
    </w:p>
    <w:p w14:paraId="7E8EE5AC" w14:textId="77777777" w:rsidR="00454D65" w:rsidRPr="00782C65" w:rsidRDefault="00454D65" w:rsidP="00782C65">
      <w:pPr>
        <w:pStyle w:val="CodeSnippet"/>
        <w:shd w:val="clear" w:color="auto" w:fill="FFF8EA"/>
        <w:rPr>
          <w:i/>
          <w:color w:val="9B9B9B"/>
        </w:rPr>
      </w:pPr>
      <w:r w:rsidRPr="00782C65">
        <w:rPr>
          <w:i/>
          <w:color w:val="9B9B9B"/>
        </w:rPr>
        <w:t xml:space="preserve"># now make a nice plot  </w:t>
      </w:r>
    </w:p>
    <w:p w14:paraId="4B0DE302" w14:textId="77777777" w:rsidR="00454D65" w:rsidRPr="00782C65" w:rsidRDefault="00454D65" w:rsidP="00782C65">
      <w:pPr>
        <w:pStyle w:val="CodeSnippet"/>
        <w:shd w:val="clear" w:color="auto" w:fill="FFF8EA"/>
        <w:rPr>
          <w:color w:val="800026"/>
        </w:rPr>
      </w:pPr>
      <w:r w:rsidRPr="00782C65">
        <w:rPr>
          <w:color w:val="800026"/>
        </w:rPr>
        <w:t>gg &lt;- ggplot(a2, aes(x=enum, y=primary, fill=freq))</w:t>
      </w:r>
    </w:p>
    <w:p w14:paraId="6ECA9060" w14:textId="77777777" w:rsidR="00454D65" w:rsidRPr="00782C65" w:rsidRDefault="00454D65" w:rsidP="00782C65">
      <w:pPr>
        <w:pStyle w:val="CodeSnippet"/>
        <w:shd w:val="clear" w:color="auto" w:fill="FFF8EA"/>
        <w:rPr>
          <w:color w:val="800026"/>
        </w:rPr>
      </w:pPr>
      <w:r w:rsidRPr="00782C65">
        <w:rPr>
          <w:color w:val="800026"/>
        </w:rPr>
        <w:t>gg &lt;- gg + geom_tile(fill="white", color="gray80")</w:t>
      </w:r>
    </w:p>
    <w:p w14:paraId="6C11AC1B" w14:textId="77777777" w:rsidR="00454D65" w:rsidRPr="00782C65" w:rsidRDefault="00454D65" w:rsidP="00782C65">
      <w:pPr>
        <w:pStyle w:val="CodeSnippet"/>
        <w:shd w:val="clear" w:color="auto" w:fill="FFF8EA"/>
        <w:rPr>
          <w:color w:val="800026"/>
        </w:rPr>
      </w:pPr>
      <w:r w:rsidRPr="00782C65">
        <w:rPr>
          <w:color w:val="800026"/>
        </w:rPr>
        <w:t>gg &lt;- gg + geom_tile(data=slim.a2, color="gray80")</w:t>
      </w:r>
    </w:p>
    <w:p w14:paraId="7D04841C" w14:textId="77777777" w:rsidR="00454D65" w:rsidRPr="00782C65" w:rsidRDefault="00454D65" w:rsidP="00782C65">
      <w:pPr>
        <w:pStyle w:val="CodeSnippet"/>
        <w:shd w:val="clear" w:color="auto" w:fill="FFF8EA"/>
        <w:rPr>
          <w:color w:val="800026"/>
        </w:rPr>
      </w:pPr>
      <w:r w:rsidRPr="00782C65">
        <w:rPr>
          <w:color w:val="800026"/>
        </w:rPr>
        <w:t xml:space="preserve">gg &lt;- gg + scale_fill_gradient(low = "#F0F6FF", </w:t>
      </w:r>
    </w:p>
    <w:p w14:paraId="314D3390" w14:textId="77777777" w:rsidR="00454D65" w:rsidRPr="00782C65" w:rsidRDefault="00454D65" w:rsidP="00782C65">
      <w:pPr>
        <w:pStyle w:val="CodeSnippet"/>
        <w:shd w:val="clear" w:color="auto" w:fill="FFF8EA"/>
        <w:rPr>
          <w:color w:val="800026"/>
        </w:rPr>
      </w:pPr>
      <w:r w:rsidRPr="00782C65">
        <w:rPr>
          <w:color w:val="800026"/>
        </w:rPr>
        <w:t xml:space="preserve">                               high = "#4682B4", guide=F)</w:t>
      </w:r>
    </w:p>
    <w:p w14:paraId="79BFEBDB" w14:textId="77777777" w:rsidR="00454D65" w:rsidRPr="00782C65" w:rsidRDefault="00454D65" w:rsidP="00782C65">
      <w:pPr>
        <w:pStyle w:val="CodeSnippet"/>
        <w:shd w:val="clear" w:color="auto" w:fill="FFF8EA"/>
        <w:rPr>
          <w:color w:val="800026"/>
        </w:rPr>
      </w:pPr>
      <w:r w:rsidRPr="00782C65">
        <w:rPr>
          <w:color w:val="800026"/>
        </w:rPr>
        <w:t>gg &lt;- gg + xlab("") + ylab("") + theme_bw()</w:t>
      </w:r>
    </w:p>
    <w:p w14:paraId="52C83AE0" w14:textId="77777777" w:rsidR="00454D65" w:rsidRPr="00782C65" w:rsidRDefault="00454D65" w:rsidP="00782C65">
      <w:pPr>
        <w:pStyle w:val="CodeSnippet"/>
        <w:shd w:val="clear" w:color="auto" w:fill="FFF8EA"/>
        <w:rPr>
          <w:color w:val="800026"/>
        </w:rPr>
      </w:pPr>
      <w:r w:rsidRPr="00782C65">
        <w:rPr>
          <w:color w:val="800026"/>
        </w:rPr>
        <w:t>gg &lt;- gg + scale_x_discrete(expand=c(0,0))</w:t>
      </w:r>
    </w:p>
    <w:p w14:paraId="66878933" w14:textId="77777777" w:rsidR="00454D65" w:rsidRPr="00782C65" w:rsidRDefault="00454D65" w:rsidP="00782C65">
      <w:pPr>
        <w:pStyle w:val="CodeSnippet"/>
        <w:shd w:val="clear" w:color="auto" w:fill="FFF8EA"/>
        <w:rPr>
          <w:color w:val="800026"/>
        </w:rPr>
      </w:pPr>
      <w:r w:rsidRPr="00782C65">
        <w:rPr>
          <w:color w:val="800026"/>
        </w:rPr>
        <w:t>gg &lt;- gg + scale_y_discrete(expand=c(0,0))</w:t>
      </w:r>
    </w:p>
    <w:p w14:paraId="78A763F5" w14:textId="77777777" w:rsidR="00454D65" w:rsidRPr="00782C65" w:rsidRDefault="00454D65" w:rsidP="00782C65">
      <w:pPr>
        <w:pStyle w:val="CodeSnippet"/>
        <w:shd w:val="clear" w:color="auto" w:fill="FFF8EA"/>
        <w:rPr>
          <w:color w:val="800026"/>
        </w:rPr>
      </w:pPr>
      <w:r w:rsidRPr="00782C65">
        <w:rPr>
          <w:color w:val="800026"/>
        </w:rPr>
        <w:t>gg &lt;- gg + theme(axis.ticks = element_blank())</w:t>
      </w:r>
    </w:p>
    <w:p w14:paraId="48B2A690" w14:textId="77777777" w:rsidR="00454D65" w:rsidRPr="00782C65" w:rsidRDefault="00454D65" w:rsidP="00782C65">
      <w:pPr>
        <w:pStyle w:val="CodeSnippet"/>
        <w:shd w:val="clear" w:color="auto" w:fill="FFF8EA"/>
        <w:rPr>
          <w:i/>
          <w:color w:val="9B9B9B"/>
        </w:rPr>
      </w:pPr>
      <w:r w:rsidRPr="00782C65">
        <w:rPr>
          <w:i/>
          <w:color w:val="9B9B9B"/>
        </w:rPr>
        <w:t># and view it</w:t>
      </w:r>
    </w:p>
    <w:p w14:paraId="7F6BD600" w14:textId="27384A95" w:rsidR="009A45E2" w:rsidRPr="009A45E2" w:rsidRDefault="00454D65" w:rsidP="00782C65">
      <w:pPr>
        <w:pStyle w:val="CodeSnippet"/>
        <w:shd w:val="clear" w:color="auto" w:fill="FFF8EA"/>
        <w:rPr>
          <w:b/>
        </w:rPr>
      </w:pPr>
      <w:r w:rsidRPr="00782C65">
        <w:rPr>
          <w:color w:val="800026"/>
        </w:rPr>
        <w:t>print(gg)</w:t>
      </w:r>
    </w:p>
    <w:p w14:paraId="66FDAFD0" w14:textId="07541758" w:rsidR="00A34DB2" w:rsidRDefault="009A45E2" w:rsidP="001E27F2">
      <w:pPr>
        <w:pStyle w:val="Para"/>
      </w:pPr>
      <w:r>
        <w:t xml:space="preserve">This </w:t>
      </w:r>
      <w:r w:rsidR="0009717F">
        <w:t xml:space="preserve">code </w:t>
      </w:r>
      <w:r>
        <w:t>look</w:t>
      </w:r>
      <w:r w:rsidR="0009717F">
        <w:t>s</w:t>
      </w:r>
      <w:r>
        <w:t xml:space="preserve"> through al</w:t>
      </w:r>
      <w:r w:rsidR="008324F2">
        <w:t>l of the incidents and produce</w:t>
      </w:r>
      <w:r w:rsidR="0009717F">
        <w:t>s</w:t>
      </w:r>
      <w:r w:rsidR="008324F2">
        <w:t xml:space="preserve"> the</w:t>
      </w:r>
      <w:r>
        <w:t xml:space="preserve"> simple colored heat map </w:t>
      </w:r>
      <w:r w:rsidR="0009717F">
        <w:t xml:space="preserve">shown </w:t>
      </w:r>
      <w:r w:rsidR="008324F2">
        <w:t>in</w:t>
      </w:r>
      <w:r w:rsidR="00F2226E">
        <w:t xml:space="preserve"> </w:t>
      </w:r>
      <w:r w:rsidR="0078483D">
        <w:t>Figure</w:t>
      </w:r>
      <w:r w:rsidR="00F2226E">
        <w:t xml:space="preserve"> 7</w:t>
      </w:r>
      <w:r w:rsidR="0078483D">
        <w:t>-</w:t>
      </w:r>
      <w:r w:rsidR="00F2226E">
        <w:t>6</w:t>
      </w:r>
      <w:r w:rsidR="00EA465B">
        <w:t xml:space="preserve">. </w:t>
      </w:r>
      <w:r w:rsidR="008324F2">
        <w:t>Keep in mind</w:t>
      </w:r>
      <w:r w:rsidR="0009717F">
        <w:t xml:space="preserve"> that</w:t>
      </w:r>
      <w:r w:rsidR="008324F2">
        <w:t xml:space="preserve"> the specifics vary </w:t>
      </w:r>
      <w:r w:rsidR="00C131FC">
        <w:t>dep</w:t>
      </w:r>
      <w:r w:rsidR="008324F2">
        <w:t>ending on incidents in the VCDB</w:t>
      </w:r>
      <w:r w:rsidR="00F2226E">
        <w:t>.</w:t>
      </w:r>
    </w:p>
    <w:p w14:paraId="2D4EBB78" w14:textId="49BCD2A6" w:rsidR="00C131FC" w:rsidRDefault="005F2B12" w:rsidP="00C131FC">
      <w:pPr>
        <w:pStyle w:val="Slug"/>
      </w:pPr>
      <w:r w:rsidRPr="00782C65">
        <w:t>Figure 7</w:t>
      </w:r>
      <w:r w:rsidR="0078483D" w:rsidRPr="00782C65">
        <w:t>-</w:t>
      </w:r>
      <w:r w:rsidRPr="00782C65">
        <w:t>6</w:t>
      </w:r>
      <w:r w:rsidR="001715F0" w:rsidRPr="00782C65">
        <w:t>:</w:t>
      </w:r>
      <w:r w:rsidRPr="00782C65">
        <w:t xml:space="preserve"> A2 </w:t>
      </w:r>
      <w:r w:rsidR="001715F0" w:rsidRPr="00782C65">
        <w:t>grid comparing assets and actions</w:t>
      </w:r>
      <w:r w:rsidRPr="00782C65">
        <w:tab/>
        <w:t>[793725</w:t>
      </w:r>
      <w:r w:rsidR="001715F0" w:rsidRPr="00782C65">
        <w:t xml:space="preserve"> </w:t>
      </w:r>
      <w:r w:rsidRPr="00782C65">
        <w:t>c07f006.pdf]</w:t>
      </w:r>
    </w:p>
    <w:p w14:paraId="407ABC91" w14:textId="2B29E4A1" w:rsidR="0009717F" w:rsidRDefault="004421BC" w:rsidP="001E27F2">
      <w:pPr>
        <w:pStyle w:val="Para"/>
      </w:pPr>
      <w:r>
        <w:t xml:space="preserve">The real benefit of working with VERIS data is the </w:t>
      </w:r>
      <w:r w:rsidRPr="00C60313">
        <w:rPr>
          <w:i/>
        </w:rPr>
        <w:t>ability to compare across disparate data sets</w:t>
      </w:r>
      <w:r w:rsidR="00EA465B">
        <w:t xml:space="preserve">. </w:t>
      </w:r>
      <w:r>
        <w:t>If you were to collect your own internal incidents in the VERIS format, it would be a relatively trivial task to run comparisons on very specific slices of data across multiple data sets</w:t>
      </w:r>
      <w:r w:rsidR="00EA465B">
        <w:t xml:space="preserve">. </w:t>
      </w:r>
      <w:r>
        <w:t xml:space="preserve">Since one of </w:t>
      </w:r>
      <w:r w:rsidR="001715F0">
        <w:t xml:space="preserve">us </w:t>
      </w:r>
      <w:r>
        <w:t>works for Verizon and has access to the DBIR data set, we decided to show this point by example</w:t>
      </w:r>
      <w:r w:rsidR="00EA465B">
        <w:t xml:space="preserve">. </w:t>
      </w:r>
      <w:r w:rsidR="0009717F">
        <w:t xml:space="preserve">You </w:t>
      </w:r>
      <w:r>
        <w:t>should be able to quickly see differences across the two data sets</w:t>
      </w:r>
      <w:r w:rsidR="00EA465B">
        <w:t xml:space="preserve">. </w:t>
      </w:r>
      <w:r>
        <w:t>Remember, VCDB is collected from news articles and various public sources</w:t>
      </w:r>
      <w:r w:rsidR="00EA465B">
        <w:t xml:space="preserve">. </w:t>
      </w:r>
      <w:r>
        <w:t>Generally speaking</w:t>
      </w:r>
      <w:r w:rsidR="0009717F">
        <w:t>,</w:t>
      </w:r>
      <w:r>
        <w:t xml:space="preserve"> the details are far less</w:t>
      </w:r>
      <w:r w:rsidR="004B0E31">
        <w:t xml:space="preserve"> prevalent</w:t>
      </w:r>
      <w:r>
        <w:t xml:space="preserve"> than what </w:t>
      </w:r>
      <w:r w:rsidR="0009717F">
        <w:t>you might want.</w:t>
      </w:r>
    </w:p>
    <w:p w14:paraId="3FA0D593" w14:textId="7D634051" w:rsidR="00177872" w:rsidRDefault="004421BC" w:rsidP="001E27F2">
      <w:pPr>
        <w:pStyle w:val="Para"/>
      </w:pPr>
      <w:r>
        <w:t>The Verizon data set is gathered from a variety of primary sources, but primarily from first</w:t>
      </w:r>
      <w:r w:rsidR="0009717F">
        <w:t>-</w:t>
      </w:r>
      <w:r>
        <w:t>hand account</w:t>
      </w:r>
      <w:r w:rsidR="0009717F">
        <w:t>s</w:t>
      </w:r>
      <w:r>
        <w:t xml:space="preserve"> of the for</w:t>
      </w:r>
      <w:r w:rsidR="00177872">
        <w:t>ensic investigators that were brought in after the security event</w:t>
      </w:r>
      <w:r w:rsidR="00EA465B">
        <w:t xml:space="preserve">. </w:t>
      </w:r>
      <w:r w:rsidR="00177872">
        <w:t>This means this data has bias</w:t>
      </w:r>
      <w:r w:rsidR="0009717F">
        <w:sym w:font="Symbol" w:char="F0BE"/>
      </w:r>
      <w:r w:rsidR="00177872">
        <w:t>it is generally limited to breaches that were complex or big enough for a victim to seek external help, either from law enforcement (many of the contributing partners are law enforcement) or from an incident response consulting company</w:t>
      </w:r>
      <w:r w:rsidR="00EA465B">
        <w:t xml:space="preserve">. </w:t>
      </w:r>
    </w:p>
    <w:p w14:paraId="182E4C82" w14:textId="4B7F2300" w:rsidR="00027DAA" w:rsidRDefault="0009717F" w:rsidP="00027DAA">
      <w:pPr>
        <w:pStyle w:val="Para"/>
      </w:pPr>
      <w:r>
        <w:t>In this example, you</w:t>
      </w:r>
      <w:r w:rsidR="004B0E31">
        <w:t xml:space="preserve"> could</w:t>
      </w:r>
      <w:r>
        <w:t xml:space="preserve"> </w:t>
      </w:r>
      <w:r w:rsidR="00177872">
        <w:t xml:space="preserve">use the same code that generated </w:t>
      </w:r>
      <w:r w:rsidR="0078483D">
        <w:t xml:space="preserve">Figure </w:t>
      </w:r>
      <w:r w:rsidR="00177872">
        <w:t>7</w:t>
      </w:r>
      <w:r w:rsidR="0078483D">
        <w:t>-</w:t>
      </w:r>
      <w:r w:rsidR="00177872">
        <w:t xml:space="preserve">6 and compare four different fields from the VCDB data and the Verizon DBIR data over the last </w:t>
      </w:r>
      <w:r w:rsidR="001715F0">
        <w:t xml:space="preserve">3 </w:t>
      </w:r>
      <w:r w:rsidR="00177872">
        <w:t>years</w:t>
      </w:r>
      <w:r w:rsidR="00EA465B">
        <w:t xml:space="preserve">. </w:t>
      </w:r>
      <w:r>
        <w:t>S</w:t>
      </w:r>
      <w:r w:rsidR="00177872">
        <w:t xml:space="preserve">tart with all of the incidents in both data </w:t>
      </w:r>
      <w:r w:rsidR="00177872">
        <w:lastRenderedPageBreak/>
        <w:t>sets in the first row</w:t>
      </w:r>
      <w:r w:rsidR="00EA465B">
        <w:t xml:space="preserve">. </w:t>
      </w:r>
      <w:r w:rsidR="00177872">
        <w:t xml:space="preserve">Then filter out confirmed data loss events (where </w:t>
      </w:r>
      <w:r w:rsidR="00177872" w:rsidRPr="00027DAA">
        <w:rPr>
          <w:rStyle w:val="InlineCode"/>
        </w:rPr>
        <w:t>attributes.confidentiliaty.data_disclosure</w:t>
      </w:r>
      <w:r w:rsidR="00177872">
        <w:t xml:space="preserve"> </w:t>
      </w:r>
      <w:r w:rsidR="00177872" w:rsidRPr="00782C65">
        <w:rPr>
          <w:rStyle w:val="InlineCode"/>
        </w:rPr>
        <w:t xml:space="preserve">= </w:t>
      </w:r>
      <w:r w:rsidRPr="00782C65">
        <w:rPr>
          <w:rStyle w:val="InlineCode"/>
        </w:rPr>
        <w:t>"</w:t>
      </w:r>
      <w:r w:rsidR="00177872" w:rsidRPr="00782C65">
        <w:rPr>
          <w:rStyle w:val="InlineCode"/>
        </w:rPr>
        <w:t>Yes</w:t>
      </w:r>
      <w:r w:rsidRPr="00782C65">
        <w:rPr>
          <w:rStyle w:val="InlineCode"/>
        </w:rPr>
        <w:t>"</w:t>
      </w:r>
      <w:r w:rsidR="00177872">
        <w:t>) in the second row</w:t>
      </w:r>
      <w:r w:rsidR="00EA465B">
        <w:t xml:space="preserve">. </w:t>
      </w:r>
      <w:r w:rsidR="00177872">
        <w:t>Then focus on financially motivated attackers with confirmed data loss events in the third row</w:t>
      </w:r>
      <w:r>
        <w:t>.</w:t>
      </w:r>
      <w:r w:rsidR="00177872">
        <w:t xml:space="preserve"> </w:t>
      </w:r>
      <w:r>
        <w:t>F</w:t>
      </w:r>
      <w:r w:rsidR="00177872">
        <w:t xml:space="preserve">inally, look </w:t>
      </w:r>
      <w:r>
        <w:t xml:space="preserve">only </w:t>
      </w:r>
      <w:r w:rsidR="00177872">
        <w:t>at attackers motiv</w:t>
      </w:r>
      <w:r>
        <w:t>at</w:t>
      </w:r>
      <w:r w:rsidR="00177872">
        <w:t>ed by id</w:t>
      </w:r>
      <w:r w:rsidR="00027DAA">
        <w:t>eology, curiosity, fun</w:t>
      </w:r>
      <w:r>
        <w:t>,</w:t>
      </w:r>
      <w:r w:rsidR="00027DAA">
        <w:t xml:space="preserve"> or pride </w:t>
      </w:r>
      <w:r w:rsidR="00177872">
        <w:t>(which covers attackers labeled as activists)</w:t>
      </w:r>
      <w:r w:rsidR="00027DAA">
        <w:t>, again with confirmed data loss</w:t>
      </w:r>
      <w:r w:rsidR="00177872">
        <w:t>.</w:t>
      </w:r>
      <w:r w:rsidR="0078483D">
        <w:t xml:space="preserve"> See Figure 7-7.</w:t>
      </w:r>
    </w:p>
    <w:p w14:paraId="4339E47A" w14:textId="552F0975" w:rsidR="00027DAA" w:rsidRDefault="005F2B12" w:rsidP="00027DAA">
      <w:pPr>
        <w:pStyle w:val="Slug"/>
      </w:pPr>
      <w:r w:rsidRPr="00782C65">
        <w:t>Figure 7</w:t>
      </w:r>
      <w:r w:rsidR="0078483D" w:rsidRPr="00782C65">
        <w:t>-</w:t>
      </w:r>
      <w:r w:rsidRPr="00782C65">
        <w:t>7</w:t>
      </w:r>
      <w:r w:rsidR="00813075" w:rsidRPr="00782C65">
        <w:t>:</w:t>
      </w:r>
      <w:r w:rsidRPr="00782C65">
        <w:t xml:space="preserve"> The </w:t>
      </w:r>
      <w:r w:rsidR="001715F0" w:rsidRPr="00782C65">
        <w:t xml:space="preserve">strength </w:t>
      </w:r>
      <w:r w:rsidRPr="00782C65">
        <w:t xml:space="preserve">of VERIS: Comparing the </w:t>
      </w:r>
      <w:r w:rsidR="001715F0" w:rsidRPr="00782C65">
        <w:t xml:space="preserve">same views </w:t>
      </w:r>
      <w:r w:rsidRPr="00782C65">
        <w:t xml:space="preserve">from </w:t>
      </w:r>
      <w:r w:rsidR="001715F0" w:rsidRPr="00782C65">
        <w:t>two very different sources of data</w:t>
      </w:r>
      <w:r w:rsidRPr="00782C65">
        <w:tab/>
        <w:t>[793725</w:t>
      </w:r>
      <w:r w:rsidR="001715F0" w:rsidRPr="00782C65">
        <w:t xml:space="preserve"> </w:t>
      </w:r>
      <w:r w:rsidRPr="00782C65">
        <w:t>c07f007.pdf]</w:t>
      </w:r>
    </w:p>
    <w:p w14:paraId="1EFF0094" w14:textId="7C25CB71" w:rsidR="0071575C" w:rsidRDefault="008804DD" w:rsidP="00027DAA">
      <w:pPr>
        <w:pStyle w:val="Para"/>
      </w:pPr>
      <w:r>
        <w:t>You</w:t>
      </w:r>
      <w:r w:rsidR="00027DAA">
        <w:t xml:space="preserve"> can see a rather significant difference that</w:t>
      </w:r>
      <w:r>
        <w:t>’s</w:t>
      </w:r>
      <w:r w:rsidR="00027DAA">
        <w:t xml:space="preserve"> worth talking through</w:t>
      </w:r>
      <w:r w:rsidR="00EA465B">
        <w:t xml:space="preserve">. </w:t>
      </w:r>
      <w:r>
        <w:t xml:space="preserve">Because </w:t>
      </w:r>
      <w:r w:rsidR="00027DAA">
        <w:t xml:space="preserve">the VCDB data set </w:t>
      </w:r>
      <w:r>
        <w:t>includes only</w:t>
      </w:r>
      <w:r w:rsidR="00027DAA">
        <w:t xml:space="preserve"> publicly disclosed events, there are a lot of daily “low hanging fruit” type things that would never make it into the DBIR data</w:t>
      </w:r>
      <w:r w:rsidR="00EA465B">
        <w:t xml:space="preserve">. </w:t>
      </w:r>
      <w:r w:rsidR="00027DAA">
        <w:t>Events like lost or stolen laptops, documents tossed in a dumpster without being shredded</w:t>
      </w:r>
      <w:r>
        <w:t>,</w:t>
      </w:r>
      <w:r w:rsidR="00027DAA">
        <w:t xml:space="preserve"> or envelopes with personal information mailed to the wrong person appear quite often in the VCDB data set</w:t>
      </w:r>
      <w:r w:rsidR="00EA465B">
        <w:t xml:space="preserve">. </w:t>
      </w:r>
      <w:r w:rsidR="00027DAA">
        <w:t xml:space="preserve">That’s why </w:t>
      </w:r>
      <w:r>
        <w:t xml:space="preserve">you </w:t>
      </w:r>
      <w:r w:rsidR="00027DAA">
        <w:t xml:space="preserve">see </w:t>
      </w:r>
      <w:r w:rsidR="00813075" w:rsidRPr="00782C65">
        <w:t>physical</w:t>
      </w:r>
      <w:r w:rsidR="00813075" w:rsidRPr="00B97E28">
        <w:t xml:space="preserve"> </w:t>
      </w:r>
      <w:r w:rsidR="00027DAA" w:rsidRPr="00B97E28">
        <w:t>(theft/loss) and err</w:t>
      </w:r>
      <w:r w:rsidR="0071575C" w:rsidRPr="00B97E28">
        <w:t xml:space="preserve">or (disposal error and </w:t>
      </w:r>
      <w:r w:rsidR="00060E14" w:rsidRPr="00B97E28">
        <w:t xml:space="preserve">bad </w:t>
      </w:r>
      <w:r w:rsidR="0071575C" w:rsidRPr="00782C65">
        <w:t xml:space="preserve">delivery) in the </w:t>
      </w:r>
      <w:r w:rsidR="0071575C">
        <w:t xml:space="preserve">row </w:t>
      </w:r>
      <w:r w:rsidR="00024826">
        <w:t xml:space="preserve">labeled “All Events” </w:t>
      </w:r>
      <w:r w:rsidR="0071575C">
        <w:t xml:space="preserve">for VCDB, and those all but disappear when </w:t>
      </w:r>
      <w:r>
        <w:t xml:space="preserve">you </w:t>
      </w:r>
      <w:r w:rsidR="0071575C">
        <w:t>filter for confirmed data loss in the second row</w:t>
      </w:r>
      <w:r w:rsidR="00024826">
        <w:t xml:space="preserve"> for “Confirmed Data Loss”</w:t>
      </w:r>
      <w:r w:rsidR="00EA465B">
        <w:t xml:space="preserve">. </w:t>
      </w:r>
      <w:r w:rsidR="0071575C">
        <w:t xml:space="preserve">Keep in mind a lost or stolen laptop </w:t>
      </w:r>
      <w:r w:rsidR="00024826">
        <w:t xml:space="preserve">just </w:t>
      </w:r>
      <w:r w:rsidR="0071575C">
        <w:t>has the potential for data loss</w:t>
      </w:r>
      <w:r w:rsidR="00EA465B">
        <w:t xml:space="preserve">. </w:t>
      </w:r>
    </w:p>
    <w:p w14:paraId="3D9296DE" w14:textId="56318D3D" w:rsidR="00027DAA" w:rsidRDefault="0071575C" w:rsidP="00027DAA">
      <w:pPr>
        <w:pStyle w:val="Para"/>
      </w:pPr>
      <w:r>
        <w:t>Another interesting comparison is the malware category</w:t>
      </w:r>
      <w:r w:rsidR="00EA465B">
        <w:t xml:space="preserve">. </w:t>
      </w:r>
      <w:r>
        <w:t xml:space="preserve">The public disclosures rarely mention </w:t>
      </w:r>
      <w:r w:rsidR="008804DD">
        <w:t xml:space="preserve">whether </w:t>
      </w:r>
      <w:r>
        <w:t xml:space="preserve">malware was used, but we know from the DBIR research that malware is often used, either to escalate privilege or to capture and </w:t>
      </w:r>
      <w:proofErr w:type="spellStart"/>
      <w:r>
        <w:t>exfiltrate</w:t>
      </w:r>
      <w:proofErr w:type="spellEnd"/>
      <w:r>
        <w:t xml:space="preserve"> data, yet the malware column is almost completely empty in the VCDB data</w:t>
      </w:r>
      <w:r w:rsidR="00EA465B">
        <w:t xml:space="preserve">. </w:t>
      </w:r>
      <w:r w:rsidR="008804DD">
        <w:t xml:space="preserve">You </w:t>
      </w:r>
      <w:r w:rsidR="001825C2">
        <w:t xml:space="preserve">will </w:t>
      </w:r>
      <w:r>
        <w:t>probably see the same type of effect for user devices</w:t>
      </w:r>
      <w:r w:rsidR="00EA465B">
        <w:t xml:space="preserve">. </w:t>
      </w:r>
      <w:r w:rsidR="001825C2">
        <w:t xml:space="preserve">Even though </w:t>
      </w:r>
      <w:r>
        <w:t>user device</w:t>
      </w:r>
      <w:r w:rsidR="001825C2">
        <w:t>s</w:t>
      </w:r>
      <w:r>
        <w:t xml:space="preserve"> </w:t>
      </w:r>
      <w:r w:rsidR="001825C2">
        <w:t>are</w:t>
      </w:r>
      <w:r>
        <w:t xml:space="preserve"> often leveraged </w:t>
      </w:r>
      <w:r w:rsidR="001825C2">
        <w:t xml:space="preserve">during </w:t>
      </w:r>
      <w:r>
        <w:t xml:space="preserve">a breach, a company </w:t>
      </w:r>
      <w:r w:rsidR="001825C2">
        <w:t xml:space="preserve">that </w:t>
      </w:r>
      <w:r>
        <w:t>is publicly disclosing information</w:t>
      </w:r>
      <w:r w:rsidR="001825C2">
        <w:t xml:space="preserve"> will often neglect to mention</w:t>
      </w:r>
      <w:r>
        <w:t xml:space="preserve"> </w:t>
      </w:r>
      <w:r w:rsidR="008804DD">
        <w:t xml:space="preserve">which </w:t>
      </w:r>
      <w:r>
        <w:t>assets were involved and just say something vague like “</w:t>
      </w:r>
      <w:r w:rsidR="00D91AB6">
        <w:t xml:space="preserve">the </w:t>
      </w:r>
      <w:r>
        <w:t>database was compromised.</w:t>
      </w:r>
      <w:r w:rsidR="00EA465B">
        <w:t xml:space="preserve">” </w:t>
      </w:r>
      <w:r>
        <w:t xml:space="preserve">As a result, </w:t>
      </w:r>
      <w:r w:rsidR="00D91AB6">
        <w:t xml:space="preserve">you’ll </w:t>
      </w:r>
      <w:r>
        <w:t>see very little recorded events involving user devices</w:t>
      </w:r>
      <w:r w:rsidR="00EA465B">
        <w:t xml:space="preserve">. </w:t>
      </w:r>
    </w:p>
    <w:p w14:paraId="3BB29E96" w14:textId="2E0EC686" w:rsidR="0071575C" w:rsidRDefault="0071575C" w:rsidP="00027DAA">
      <w:pPr>
        <w:pStyle w:val="Para"/>
      </w:pPr>
      <w:r>
        <w:t xml:space="preserve">We could go on and on about the subtle differences </w:t>
      </w:r>
      <w:r w:rsidR="00F1615A">
        <w:t>across</w:t>
      </w:r>
      <w:r>
        <w:t xml:space="preserve"> these columns, but it’s pretty clear </w:t>
      </w:r>
      <w:r w:rsidR="00A35250">
        <w:t xml:space="preserve">that </w:t>
      </w:r>
      <w:r>
        <w:t>there is a lot to be learned by recording and comparing breach data.</w:t>
      </w:r>
    </w:p>
    <w:p w14:paraId="4E7AB576" w14:textId="07E2C1A0" w:rsidR="00F1615A" w:rsidRDefault="00F1615A" w:rsidP="00F1615A">
      <w:pPr>
        <w:pStyle w:val="H1"/>
      </w:pPr>
      <w:r>
        <w:t>Summary</w:t>
      </w:r>
    </w:p>
    <w:p w14:paraId="549048F5" w14:textId="34747DDA" w:rsidR="008249A3" w:rsidRDefault="00A35250" w:rsidP="00F1615A">
      <w:pPr>
        <w:pStyle w:val="Para"/>
      </w:pPr>
      <w:r>
        <w:t xml:space="preserve">You </w:t>
      </w:r>
      <w:r w:rsidR="00F1615A">
        <w:t xml:space="preserve">may never be able to shake the “blame the victim” mentality when it comes to </w:t>
      </w:r>
      <w:r w:rsidR="008249A3">
        <w:t>data breaches</w:t>
      </w:r>
      <w:r w:rsidR="00EA465B">
        <w:t xml:space="preserve">. </w:t>
      </w:r>
      <w:r w:rsidR="008249A3">
        <w:t xml:space="preserve">This means the victims will always try to </w:t>
      </w:r>
      <w:r w:rsidR="008249A3">
        <w:lastRenderedPageBreak/>
        <w:t xml:space="preserve">be discrete and focus </w:t>
      </w:r>
      <w:r>
        <w:t xml:space="preserve">only </w:t>
      </w:r>
      <w:r w:rsidR="008249A3">
        <w:t>on getting back to normal</w:t>
      </w:r>
      <w:r w:rsidR="00EA465B">
        <w:t xml:space="preserve">. </w:t>
      </w:r>
      <w:r w:rsidR="00454D65">
        <w:t>Y</w:t>
      </w:r>
      <w:r>
        <w:t>ou</w:t>
      </w:r>
      <w:r w:rsidR="00F1615A">
        <w:t xml:space="preserve"> may always be fighting for more disclosures and more data when it comes to security breaches</w:t>
      </w:r>
      <w:r w:rsidR="00EA465B">
        <w:t xml:space="preserve">. </w:t>
      </w:r>
      <w:r>
        <w:t>That data is</w:t>
      </w:r>
      <w:r w:rsidR="00F1615A">
        <w:t xml:space="preserve"> exactly what </w:t>
      </w:r>
      <w:r>
        <w:t xml:space="preserve">you </w:t>
      </w:r>
      <w:r w:rsidR="00F1615A">
        <w:t>need</w:t>
      </w:r>
      <w:r>
        <w:t xml:space="preserve"> though,</w:t>
      </w:r>
      <w:r w:rsidR="00F1615A">
        <w:t xml:space="preserve"> because these events produce a very rich set of data that has yet to be fully explored.</w:t>
      </w:r>
      <w:r w:rsidR="008249A3">
        <w:t xml:space="preserve"> </w:t>
      </w:r>
    </w:p>
    <w:p w14:paraId="3E4BB7B8" w14:textId="3C5938AE" w:rsidR="008249A3" w:rsidRDefault="008249A3" w:rsidP="00F1615A">
      <w:pPr>
        <w:pStyle w:val="Para"/>
      </w:pPr>
      <w:r>
        <w:t xml:space="preserve">When </w:t>
      </w:r>
      <w:r w:rsidR="00A35250">
        <w:t xml:space="preserve">you </w:t>
      </w:r>
      <w:r>
        <w:t xml:space="preserve">break the event down </w:t>
      </w:r>
      <w:r w:rsidR="00A35250">
        <w:t>in</w:t>
      </w:r>
      <w:r>
        <w:t>to its atomic components</w:t>
      </w:r>
      <w:r w:rsidR="00A35250">
        <w:sym w:font="Symbol" w:char="F0BE"/>
      </w:r>
      <w:r>
        <w:t>“Who did what to what (or whom) with what result?”</w:t>
      </w:r>
      <w:r w:rsidR="00A35250">
        <w:sym w:font="Symbol" w:char="F0BE"/>
      </w:r>
      <w:proofErr w:type="gramStart"/>
      <w:r w:rsidR="00A35250">
        <w:t>you</w:t>
      </w:r>
      <w:proofErr w:type="gramEnd"/>
      <w:r w:rsidR="00A35250">
        <w:t xml:space="preserve"> can</w:t>
      </w:r>
      <w:r>
        <w:t xml:space="preserve"> do more research, </w:t>
      </w:r>
      <w:r w:rsidR="00A35250">
        <w:t xml:space="preserve">develop </w:t>
      </w:r>
      <w:r>
        <w:t>better comparisons</w:t>
      </w:r>
      <w:r w:rsidR="00A35250">
        <w:t>,</w:t>
      </w:r>
      <w:r>
        <w:t xml:space="preserve"> and learn much more than if </w:t>
      </w:r>
      <w:r w:rsidR="00A35250">
        <w:t xml:space="preserve">you </w:t>
      </w:r>
      <w:r>
        <w:t>appl</w:t>
      </w:r>
      <w:r w:rsidR="00A35250">
        <w:t>y</w:t>
      </w:r>
      <w:r>
        <w:t xml:space="preserve"> a label or two on the whole chain of events</w:t>
      </w:r>
      <w:r w:rsidR="00EA465B">
        <w:t xml:space="preserve">. </w:t>
      </w:r>
      <w:r>
        <w:t>Identifying and recording the actor</w:t>
      </w:r>
      <w:r w:rsidR="00A35250">
        <w:t>s</w:t>
      </w:r>
      <w:r>
        <w:t>, their action</w:t>
      </w:r>
      <w:r w:rsidR="00A35250">
        <w:t>s</w:t>
      </w:r>
      <w:r>
        <w:t>, the assets involved</w:t>
      </w:r>
      <w:r w:rsidR="00A35250">
        <w:t>,</w:t>
      </w:r>
      <w:r>
        <w:t xml:space="preserve"> and the attributes affected </w:t>
      </w:r>
      <w:r w:rsidR="00454D65">
        <w:t>are</w:t>
      </w:r>
      <w:r w:rsidR="00A35250">
        <w:t xml:space="preserve"> </w:t>
      </w:r>
      <w:r>
        <w:t>a very good start</w:t>
      </w:r>
      <w:r w:rsidR="00EA465B">
        <w:t xml:space="preserve">. </w:t>
      </w:r>
      <w:r>
        <w:t>But remember</w:t>
      </w:r>
      <w:r w:rsidR="00A35250">
        <w:sym w:font="Symbol" w:char="F0BE"/>
      </w:r>
      <w:r w:rsidR="00454D65">
        <w:t>e</w:t>
      </w:r>
      <w:r w:rsidR="00A35250">
        <w:t xml:space="preserve">very </w:t>
      </w:r>
      <w:r>
        <w:t>data point comes with a cost and you will have to make some tough trade</w:t>
      </w:r>
      <w:r w:rsidR="00A35250">
        <w:t>-</w:t>
      </w:r>
      <w:r>
        <w:t xml:space="preserve">offs between </w:t>
      </w:r>
      <w:r w:rsidR="00454DEE">
        <w:t xml:space="preserve">the </w:t>
      </w:r>
      <w:r>
        <w:t xml:space="preserve">time investment and the </w:t>
      </w:r>
      <w:r w:rsidR="00A35250">
        <w:t>veracity of the results</w:t>
      </w:r>
      <w:r>
        <w:t>.</w:t>
      </w:r>
    </w:p>
    <w:p w14:paraId="51C7F21B" w14:textId="24313181" w:rsidR="008249A3" w:rsidRDefault="008249A3" w:rsidP="00F1615A">
      <w:pPr>
        <w:pStyle w:val="Para"/>
      </w:pPr>
      <w:r>
        <w:t>Using JSON has some direct advantages</w:t>
      </w:r>
      <w:r w:rsidR="00A35250">
        <w:t>. You</w:t>
      </w:r>
      <w:r w:rsidR="00454DEE">
        <w:t xml:space="preserve"> can quickly load it in</w:t>
      </w:r>
      <w:r w:rsidR="005F664C">
        <w:t>to</w:t>
      </w:r>
      <w:r w:rsidR="00454DEE">
        <w:t xml:space="preserve"> a variety of languages and it feeds right into databases that can take JSON (like </w:t>
      </w:r>
      <w:proofErr w:type="spellStart"/>
      <w:r w:rsidR="00060E14">
        <w:t>MongoDB</w:t>
      </w:r>
      <w:proofErr w:type="spellEnd"/>
      <w:r w:rsidR="00454DEE">
        <w:t>)</w:t>
      </w:r>
      <w:r w:rsidR="00EA465B">
        <w:t xml:space="preserve">. </w:t>
      </w:r>
      <w:r w:rsidR="00454DEE">
        <w:t xml:space="preserve">Within R </w:t>
      </w:r>
      <w:r w:rsidR="00A35250">
        <w:t xml:space="preserve">you </w:t>
      </w:r>
      <w:r w:rsidR="00454DEE">
        <w:t xml:space="preserve">can use the </w:t>
      </w:r>
      <w:r w:rsidR="00454DEE" w:rsidRPr="00454DEE">
        <w:rPr>
          <w:rStyle w:val="InlineCode"/>
        </w:rPr>
        <w:t>verisr</w:t>
      </w:r>
      <w:r w:rsidR="00454DEE">
        <w:t xml:space="preserve"> package to read in VERIS data and rapidly analyze fields and create visualizations</w:t>
      </w:r>
      <w:r w:rsidR="00EA465B">
        <w:t xml:space="preserve">. </w:t>
      </w:r>
      <w:r w:rsidR="00454DEE">
        <w:t xml:space="preserve">But the real strength of leveraging a framework like VERIS is when </w:t>
      </w:r>
      <w:r w:rsidR="00A35250">
        <w:t xml:space="preserve">making </w:t>
      </w:r>
      <w:r w:rsidR="00454DEE">
        <w:t>comparisons</w:t>
      </w:r>
      <w:r w:rsidR="00EA465B">
        <w:t xml:space="preserve">. </w:t>
      </w:r>
      <w:r w:rsidR="00454DEE">
        <w:t>Are you</w:t>
      </w:r>
      <w:r w:rsidR="00A35250">
        <w:t>r</w:t>
      </w:r>
      <w:r w:rsidR="00454DEE">
        <w:t xml:space="preserve"> </w:t>
      </w:r>
      <w:r w:rsidR="00A35250">
        <w:t xml:space="preserve">problems </w:t>
      </w:r>
      <w:r w:rsidR="00454DEE">
        <w:t>unique</w:t>
      </w:r>
      <w:r w:rsidR="00EA465B">
        <w:t xml:space="preserve">? </w:t>
      </w:r>
      <w:r w:rsidR="005F664C">
        <w:t>Or a</w:t>
      </w:r>
      <w:r w:rsidR="00454DEE">
        <w:t>re others in your industry or across all industries seeing the same trends and attacks</w:t>
      </w:r>
      <w:r w:rsidR="00EA465B">
        <w:t xml:space="preserve">? </w:t>
      </w:r>
      <w:r w:rsidR="00454DEE">
        <w:t>Until recently</w:t>
      </w:r>
      <w:r w:rsidR="00A35250">
        <w:t>,</w:t>
      </w:r>
      <w:r w:rsidR="00454DEE">
        <w:t xml:space="preserve"> </w:t>
      </w:r>
      <w:r w:rsidR="00A35250">
        <w:t xml:space="preserve">analysts </w:t>
      </w:r>
      <w:r w:rsidR="00454DEE">
        <w:t>struggle</w:t>
      </w:r>
      <w:r w:rsidR="00A35250">
        <w:t>d</w:t>
      </w:r>
      <w:r w:rsidR="00454DEE">
        <w:t xml:space="preserve"> to answer those questions, but as more organizations take a data-driven approach to security</w:t>
      </w:r>
      <w:r w:rsidR="005B69DD">
        <w:t>,</w:t>
      </w:r>
      <w:r w:rsidR="00454DEE">
        <w:t xml:space="preserve"> </w:t>
      </w:r>
      <w:r w:rsidR="00E679D9">
        <w:t xml:space="preserve">they’ll </w:t>
      </w:r>
      <w:r w:rsidR="00454DEE">
        <w:t>be asking and answer</w:t>
      </w:r>
      <w:r w:rsidR="00E679D9">
        <w:t>ing</w:t>
      </w:r>
      <w:r w:rsidR="00454DEE">
        <w:t xml:space="preserve"> those questions soon.</w:t>
      </w:r>
    </w:p>
    <w:p w14:paraId="7E9FE4EC" w14:textId="0E44F051" w:rsidR="00F1615A" w:rsidRDefault="00F1615A" w:rsidP="00F1615A">
      <w:pPr>
        <w:pStyle w:val="H1"/>
      </w:pPr>
      <w:r>
        <w:t>Recommended Reading</w:t>
      </w:r>
      <w:r w:rsidR="00782C65">
        <w:t>s</w:t>
      </w:r>
    </w:p>
    <w:p w14:paraId="352FCA9D" w14:textId="77777777" w:rsidR="00024826" w:rsidRDefault="0030534D" w:rsidP="00782C65">
      <w:pPr>
        <w:pStyle w:val="Para"/>
      </w:pPr>
      <w:r w:rsidRPr="0030534D">
        <w:t xml:space="preserve">The following are some recommended readings that can further your understanding on some of the topics we touch on in this chapter. </w:t>
      </w:r>
    </w:p>
    <w:p w14:paraId="5C145FCC" w14:textId="509A1914" w:rsidR="00182264" w:rsidRPr="00782C65" w:rsidRDefault="00024826" w:rsidP="00782C65">
      <w:pPr>
        <w:pStyle w:val="ListUnmarked"/>
      </w:pPr>
      <w:proofErr w:type="gramStart"/>
      <w:r w:rsidRPr="00782C65">
        <w:rPr>
          <w:b/>
          <w:iCs/>
          <w:snapToGrid w:val="0"/>
        </w:rPr>
        <w:t>Verizon RISK Team</w:t>
      </w:r>
      <w:r>
        <w:t>.</w:t>
      </w:r>
      <w:proofErr w:type="gramEnd"/>
      <w:r>
        <w:t xml:space="preserve"> </w:t>
      </w:r>
      <w:r w:rsidR="00782C65">
        <w:t>“</w:t>
      </w:r>
      <w:r>
        <w:t>2013</w:t>
      </w:r>
      <w:r w:rsidRPr="00024826">
        <w:t xml:space="preserve"> data breach investigations report.</w:t>
      </w:r>
      <w:r w:rsidR="00782C65">
        <w:t>”</w:t>
      </w:r>
      <w:r w:rsidR="00B97E28">
        <w:t>—</w:t>
      </w:r>
      <w:r w:rsidRPr="00B97E28">
        <w:rPr>
          <w:iCs/>
        </w:rPr>
        <w:t>Available</w:t>
      </w:r>
      <w:r w:rsidR="00B97E28">
        <w:rPr>
          <w:iCs/>
        </w:rPr>
        <w:t xml:space="preserve"> at</w:t>
      </w:r>
      <w:r w:rsidRPr="00B97E28">
        <w:rPr>
          <w:iCs/>
        </w:rPr>
        <w:t xml:space="preserve"> </w:t>
      </w:r>
      <w:hyperlink r:id="rId12" w:history="1">
        <w:r w:rsidRPr="00782C65">
          <w:rPr>
            <w:rStyle w:val="InlineURL"/>
          </w:rPr>
          <w:t>http://www.verizonenterprise.com/DBIR</w:t>
        </w:r>
      </w:hyperlink>
      <w:r>
        <w:t xml:space="preserve">. This report is based on data collected using the VERIS framework. You might find it handy to look at some of the graphics in the report and then attempt to repeat them using the </w:t>
      </w:r>
      <w:r w:rsidRPr="00782C65">
        <w:rPr>
          <w:rStyle w:val="InlineCode"/>
        </w:rPr>
        <w:t>verisr</w:t>
      </w:r>
      <w:r>
        <w:t xml:space="preserve"> package discussed in this chapter and the VCDB data.</w:t>
      </w:r>
      <w:r w:rsidRPr="0030534D" w:rsidDel="00024826">
        <w:t xml:space="preserve"> </w:t>
      </w:r>
    </w:p>
    <w:p w14:paraId="14ABF386" w14:textId="4D9425A0" w:rsidR="0071575C" w:rsidRPr="00782C65" w:rsidRDefault="0073451F" w:rsidP="00782C65">
      <w:pPr>
        <w:pStyle w:val="ListUnmarked"/>
        <w:rPr>
          <w:rStyle w:val="InlineURL"/>
        </w:rPr>
      </w:pPr>
      <w:hyperlink r:id="rId13" w:history="1">
        <w:r w:rsidR="00454DEE" w:rsidRPr="00782C65">
          <w:rPr>
            <w:rStyle w:val="InlineURL"/>
          </w:rPr>
          <w:t>http://veriscommunity.net</w:t>
        </w:r>
      </w:hyperlink>
      <w:r w:rsidR="00B97E28">
        <w:t>—</w:t>
      </w:r>
      <w:r w:rsidR="00024826" w:rsidRPr="00DA22D0">
        <w:t>All of the documentation about VERIS and a</w:t>
      </w:r>
      <w:r w:rsidR="00024826" w:rsidRPr="00F95211">
        <w:t xml:space="preserve"> mailing list is hosted at that website. If you a</w:t>
      </w:r>
      <w:r w:rsidR="00024826" w:rsidRPr="00B97E28">
        <w:t>r</w:t>
      </w:r>
      <w:r w:rsidR="00024826" w:rsidRPr="00F95211">
        <w:t>e uncertain what a field is, or what one of the options represents, this is the place to check first.</w:t>
      </w:r>
    </w:p>
    <w:p w14:paraId="208A9144" w14:textId="42C0EB68" w:rsidR="00454DEE" w:rsidRPr="00027DAA" w:rsidRDefault="0073451F" w:rsidP="00782C65">
      <w:pPr>
        <w:pStyle w:val="ListUnmarked"/>
      </w:pPr>
      <w:hyperlink r:id="rId14" w:history="1">
        <w:r w:rsidR="00454DEE" w:rsidRPr="00782C65">
          <w:rPr>
            <w:rStyle w:val="InlineURL"/>
          </w:rPr>
          <w:t>https://github.com/vz-risk/VCDB</w:t>
        </w:r>
      </w:hyperlink>
      <w:r w:rsidR="00B97E28">
        <w:t>—</w:t>
      </w:r>
      <w:r w:rsidR="00024826" w:rsidRPr="00782C65">
        <w:t xml:space="preserve">This </w:t>
      </w:r>
      <w:r w:rsidR="00024826">
        <w:t xml:space="preserve">is the location for the VCDB data (at the time of this writing). Be sure to check back often as new events are added regularly. </w:t>
      </w:r>
    </w:p>
    <w:sectPr w:rsidR="00454DEE" w:rsidRPr="00027DAA" w:rsidSect="00434722">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599CB" w14:textId="77777777" w:rsidR="00DA22D0" w:rsidRDefault="00DA22D0" w:rsidP="003544D3">
      <w:r>
        <w:separator/>
      </w:r>
    </w:p>
  </w:endnote>
  <w:endnote w:type="continuationSeparator" w:id="0">
    <w:p w14:paraId="37357402" w14:textId="77777777" w:rsidR="00DA22D0" w:rsidRDefault="00DA22D0"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6D4FE" w14:textId="77777777" w:rsidR="00DA22D0" w:rsidRDefault="00DA22D0" w:rsidP="003544D3">
      <w:r>
        <w:separator/>
      </w:r>
    </w:p>
  </w:footnote>
  <w:footnote w:type="continuationSeparator" w:id="0">
    <w:p w14:paraId="65C394C5" w14:textId="77777777" w:rsidR="00DA22D0" w:rsidRDefault="00DA22D0" w:rsidP="003544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Symbol"/>
      </w:rPr>
    </w:lvl>
    <w:lvl w:ilvl="1">
      <w:start w:val="1"/>
      <w:numFmt w:val="bullet"/>
      <w:lvlText w:val="○"/>
      <w:lvlJc w:val="left"/>
      <w:pPr>
        <w:tabs>
          <w:tab w:val="num" w:pos="1224"/>
        </w:tabs>
        <w:ind w:left="1584" w:hanging="504"/>
      </w:pPr>
      <w:rPr>
        <w:rFonts w:ascii="Arial" w:eastAsia="Times New Roman" w:hAnsi="Arial" w:cs="Symbol"/>
      </w:rPr>
    </w:lvl>
    <w:lvl w:ilvl="2">
      <w:start w:val="1"/>
      <w:numFmt w:val="bullet"/>
      <w:lvlText w:val="■"/>
      <w:lvlJc w:val="left"/>
      <w:pPr>
        <w:tabs>
          <w:tab w:val="num" w:pos="1944"/>
        </w:tabs>
        <w:ind w:left="2304" w:hanging="324"/>
      </w:pPr>
      <w:rPr>
        <w:rFonts w:ascii="Arial" w:eastAsia="Times New Roman" w:hAnsi="Arial" w:cs="Symbol"/>
      </w:rPr>
    </w:lvl>
    <w:lvl w:ilvl="3">
      <w:start w:val="1"/>
      <w:numFmt w:val="bullet"/>
      <w:lvlText w:val="●"/>
      <w:lvlJc w:val="left"/>
      <w:pPr>
        <w:tabs>
          <w:tab w:val="num" w:pos="2664"/>
        </w:tabs>
        <w:ind w:left="3024" w:hanging="504"/>
      </w:pPr>
      <w:rPr>
        <w:rFonts w:ascii="Arial" w:eastAsia="Times New Roman" w:hAnsi="Arial" w:cs="Symbol"/>
      </w:rPr>
    </w:lvl>
    <w:lvl w:ilvl="4">
      <w:start w:val="1"/>
      <w:numFmt w:val="bullet"/>
      <w:lvlText w:val="○"/>
      <w:lvlJc w:val="left"/>
      <w:pPr>
        <w:tabs>
          <w:tab w:val="num" w:pos="3384"/>
        </w:tabs>
        <w:ind w:left="3744" w:hanging="504"/>
      </w:pPr>
      <w:rPr>
        <w:rFonts w:ascii="Arial" w:eastAsia="Times New Roman" w:hAnsi="Arial" w:cs="Symbol"/>
      </w:rPr>
    </w:lvl>
    <w:lvl w:ilvl="5">
      <w:start w:val="1"/>
      <w:numFmt w:val="bullet"/>
      <w:lvlText w:val="■"/>
      <w:lvlJc w:val="left"/>
      <w:pPr>
        <w:tabs>
          <w:tab w:val="num" w:pos="4104"/>
        </w:tabs>
        <w:ind w:left="4464" w:hanging="324"/>
      </w:pPr>
      <w:rPr>
        <w:rFonts w:ascii="Arial" w:eastAsia="Times New Roman" w:hAnsi="Arial" w:cs="Symbol"/>
      </w:rPr>
    </w:lvl>
    <w:lvl w:ilvl="6">
      <w:start w:val="1"/>
      <w:numFmt w:val="bullet"/>
      <w:lvlText w:val="●"/>
      <w:lvlJc w:val="left"/>
      <w:pPr>
        <w:tabs>
          <w:tab w:val="num" w:pos="4824"/>
        </w:tabs>
        <w:ind w:left="5184" w:hanging="504"/>
      </w:pPr>
      <w:rPr>
        <w:rFonts w:ascii="Arial" w:eastAsia="Times New Roman" w:hAnsi="Arial" w:cs="Symbol"/>
      </w:rPr>
    </w:lvl>
    <w:lvl w:ilvl="7">
      <w:start w:val="1"/>
      <w:numFmt w:val="bullet"/>
      <w:lvlText w:val="○"/>
      <w:lvlJc w:val="left"/>
      <w:pPr>
        <w:tabs>
          <w:tab w:val="num" w:pos="5544"/>
        </w:tabs>
        <w:ind w:left="5904" w:hanging="504"/>
      </w:pPr>
      <w:rPr>
        <w:rFonts w:ascii="Arial" w:eastAsia="Times New Roman" w:hAnsi="Arial" w:cs="Symbol"/>
      </w:rPr>
    </w:lvl>
    <w:lvl w:ilvl="8">
      <w:start w:val="1"/>
      <w:numFmt w:val="bullet"/>
      <w:lvlText w:val="■"/>
      <w:lvlJc w:val="left"/>
      <w:pPr>
        <w:tabs>
          <w:tab w:val="num" w:pos="6264"/>
        </w:tabs>
        <w:ind w:left="6624" w:hanging="324"/>
      </w:pPr>
      <w:rPr>
        <w:rFonts w:ascii="Arial" w:eastAsia="Times New Roman" w:hAnsi="Arial" w:cs="Symbo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Symbol"/>
      </w:rPr>
    </w:lvl>
    <w:lvl w:ilvl="1">
      <w:start w:val="1"/>
      <w:numFmt w:val="bullet"/>
      <w:lvlText w:val="○"/>
      <w:lvlJc w:val="left"/>
      <w:pPr>
        <w:tabs>
          <w:tab w:val="num" w:pos="2587"/>
        </w:tabs>
        <w:ind w:left="2947" w:hanging="1867"/>
      </w:pPr>
      <w:rPr>
        <w:rFonts w:ascii="Arial" w:eastAsia="Times New Roman" w:hAnsi="Arial" w:cs="Symbol"/>
      </w:rPr>
    </w:lvl>
    <w:lvl w:ilvl="2">
      <w:start w:val="1"/>
      <w:numFmt w:val="bullet"/>
      <w:lvlText w:val="■"/>
      <w:lvlJc w:val="left"/>
      <w:pPr>
        <w:tabs>
          <w:tab w:val="num" w:pos="3307"/>
        </w:tabs>
        <w:ind w:left="3667" w:hanging="1687"/>
      </w:pPr>
      <w:rPr>
        <w:rFonts w:ascii="Arial" w:eastAsia="Times New Roman" w:hAnsi="Arial" w:cs="Symbol"/>
      </w:rPr>
    </w:lvl>
    <w:lvl w:ilvl="3">
      <w:start w:val="1"/>
      <w:numFmt w:val="bullet"/>
      <w:lvlText w:val="●"/>
      <w:lvlJc w:val="left"/>
      <w:pPr>
        <w:tabs>
          <w:tab w:val="num" w:pos="4027"/>
        </w:tabs>
        <w:ind w:left="4387" w:hanging="1867"/>
      </w:pPr>
      <w:rPr>
        <w:rFonts w:ascii="Arial" w:eastAsia="Times New Roman" w:hAnsi="Arial" w:cs="Symbol"/>
      </w:rPr>
    </w:lvl>
    <w:lvl w:ilvl="4">
      <w:start w:val="1"/>
      <w:numFmt w:val="bullet"/>
      <w:lvlText w:val="○"/>
      <w:lvlJc w:val="left"/>
      <w:pPr>
        <w:tabs>
          <w:tab w:val="num" w:pos="4747"/>
        </w:tabs>
        <w:ind w:left="5107" w:hanging="1867"/>
      </w:pPr>
      <w:rPr>
        <w:rFonts w:ascii="Arial" w:eastAsia="Times New Roman" w:hAnsi="Arial" w:cs="Symbol"/>
      </w:rPr>
    </w:lvl>
    <w:lvl w:ilvl="5">
      <w:start w:val="1"/>
      <w:numFmt w:val="bullet"/>
      <w:lvlText w:val="■"/>
      <w:lvlJc w:val="left"/>
      <w:pPr>
        <w:tabs>
          <w:tab w:val="num" w:pos="5467"/>
        </w:tabs>
        <w:ind w:left="5827" w:hanging="1687"/>
      </w:pPr>
      <w:rPr>
        <w:rFonts w:ascii="Arial" w:eastAsia="Times New Roman" w:hAnsi="Arial" w:cs="Symbol"/>
      </w:rPr>
    </w:lvl>
    <w:lvl w:ilvl="6">
      <w:start w:val="1"/>
      <w:numFmt w:val="bullet"/>
      <w:lvlText w:val="●"/>
      <w:lvlJc w:val="left"/>
      <w:pPr>
        <w:tabs>
          <w:tab w:val="num" w:pos="6187"/>
        </w:tabs>
        <w:ind w:left="6547" w:hanging="1867"/>
      </w:pPr>
      <w:rPr>
        <w:rFonts w:ascii="Arial" w:eastAsia="Times New Roman" w:hAnsi="Arial" w:cs="Symbol"/>
      </w:rPr>
    </w:lvl>
    <w:lvl w:ilvl="7">
      <w:start w:val="1"/>
      <w:numFmt w:val="bullet"/>
      <w:lvlText w:val="○"/>
      <w:lvlJc w:val="left"/>
      <w:pPr>
        <w:tabs>
          <w:tab w:val="num" w:pos="6907"/>
        </w:tabs>
        <w:ind w:left="7267" w:hanging="1867"/>
      </w:pPr>
      <w:rPr>
        <w:rFonts w:ascii="Arial" w:eastAsia="Times New Roman" w:hAnsi="Arial" w:cs="Symbol"/>
      </w:rPr>
    </w:lvl>
    <w:lvl w:ilvl="8">
      <w:start w:val="1"/>
      <w:numFmt w:val="bullet"/>
      <w:lvlText w:val="■"/>
      <w:lvlJc w:val="left"/>
      <w:pPr>
        <w:tabs>
          <w:tab w:val="num" w:pos="7627"/>
        </w:tabs>
        <w:ind w:left="7987" w:hanging="1687"/>
      </w:pPr>
      <w:rPr>
        <w:rFonts w:ascii="Arial" w:eastAsia="Times New Roman" w:hAnsi="Arial" w:cs="Symbo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2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3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4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41">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2">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9">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8"/>
  </w:num>
  <w:num w:numId="13">
    <w:abstractNumId w:val="46"/>
  </w:num>
  <w:num w:numId="14">
    <w:abstractNumId w:val="22"/>
  </w:num>
  <w:num w:numId="15">
    <w:abstractNumId w:val="10"/>
  </w:num>
  <w:num w:numId="16">
    <w:abstractNumId w:val="36"/>
  </w:num>
  <w:num w:numId="17">
    <w:abstractNumId w:val="31"/>
  </w:num>
  <w:num w:numId="18">
    <w:abstractNumId w:val="44"/>
  </w:num>
  <w:num w:numId="19">
    <w:abstractNumId w:val="34"/>
  </w:num>
  <w:num w:numId="20">
    <w:abstractNumId w:val="24"/>
  </w:num>
  <w:num w:numId="21">
    <w:abstractNumId w:val="47"/>
  </w:num>
  <w:num w:numId="22">
    <w:abstractNumId w:val="27"/>
  </w:num>
  <w:num w:numId="23">
    <w:abstractNumId w:val="25"/>
  </w:num>
  <w:num w:numId="24">
    <w:abstractNumId w:val="30"/>
  </w:num>
  <w:num w:numId="25">
    <w:abstractNumId w:val="42"/>
  </w:num>
  <w:num w:numId="26">
    <w:abstractNumId w:val="32"/>
  </w:num>
  <w:num w:numId="27">
    <w:abstractNumId w:val="0"/>
  </w:num>
  <w:num w:numId="28">
    <w:abstractNumId w:val="33"/>
  </w:num>
  <w:num w:numId="29">
    <w:abstractNumId w:val="37"/>
  </w:num>
  <w:num w:numId="30">
    <w:abstractNumId w:val="4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28"/>
  </w:num>
  <w:num w:numId="41">
    <w:abstractNumId w:val="43"/>
  </w:num>
  <w:num w:numId="42">
    <w:abstractNumId w:val="35"/>
  </w:num>
  <w:num w:numId="43">
    <w:abstractNumId w:val="26"/>
  </w:num>
  <w:num w:numId="44">
    <w:abstractNumId w:val="45"/>
  </w:num>
  <w:num w:numId="45">
    <w:abstractNumId w:val="49"/>
  </w:num>
  <w:num w:numId="46">
    <w:abstractNumId w:val="41"/>
  </w:num>
  <w:num w:numId="47">
    <w:abstractNumId w:val="39"/>
  </w:num>
  <w:num w:numId="48">
    <w:abstractNumId w:val="40"/>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proofState w:spelling="clean" w:grammar="clean"/>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07478"/>
    <w:rsid w:val="0001201E"/>
    <w:rsid w:val="00024826"/>
    <w:rsid w:val="00027DAA"/>
    <w:rsid w:val="000516FE"/>
    <w:rsid w:val="00052A98"/>
    <w:rsid w:val="0005371F"/>
    <w:rsid w:val="00060E14"/>
    <w:rsid w:val="000642DC"/>
    <w:rsid w:val="00073D79"/>
    <w:rsid w:val="00076079"/>
    <w:rsid w:val="00085C54"/>
    <w:rsid w:val="00087B14"/>
    <w:rsid w:val="00096314"/>
    <w:rsid w:val="0009717F"/>
    <w:rsid w:val="000A7661"/>
    <w:rsid w:val="000B5405"/>
    <w:rsid w:val="000C2FB8"/>
    <w:rsid w:val="000C3143"/>
    <w:rsid w:val="000D045B"/>
    <w:rsid w:val="000D2B52"/>
    <w:rsid w:val="000D5FBA"/>
    <w:rsid w:val="000D6E54"/>
    <w:rsid w:val="000D7918"/>
    <w:rsid w:val="000E224B"/>
    <w:rsid w:val="000F0DAE"/>
    <w:rsid w:val="000F38DB"/>
    <w:rsid w:val="000F6745"/>
    <w:rsid w:val="0010601C"/>
    <w:rsid w:val="00126DC1"/>
    <w:rsid w:val="00130423"/>
    <w:rsid w:val="00134166"/>
    <w:rsid w:val="00137EC3"/>
    <w:rsid w:val="001545C7"/>
    <w:rsid w:val="00154E67"/>
    <w:rsid w:val="00162FA9"/>
    <w:rsid w:val="00165863"/>
    <w:rsid w:val="001715F0"/>
    <w:rsid w:val="00177872"/>
    <w:rsid w:val="00182264"/>
    <w:rsid w:val="001825C2"/>
    <w:rsid w:val="001829B3"/>
    <w:rsid w:val="0018631A"/>
    <w:rsid w:val="00187C11"/>
    <w:rsid w:val="00196801"/>
    <w:rsid w:val="001C02DB"/>
    <w:rsid w:val="001D026B"/>
    <w:rsid w:val="001D1C2D"/>
    <w:rsid w:val="001D3D98"/>
    <w:rsid w:val="001D5CB7"/>
    <w:rsid w:val="001E27F2"/>
    <w:rsid w:val="001F4712"/>
    <w:rsid w:val="001F74EC"/>
    <w:rsid w:val="002043A7"/>
    <w:rsid w:val="00230DD3"/>
    <w:rsid w:val="00232948"/>
    <w:rsid w:val="00237558"/>
    <w:rsid w:val="0024044D"/>
    <w:rsid w:val="00240EE3"/>
    <w:rsid w:val="002412E8"/>
    <w:rsid w:val="002513BC"/>
    <w:rsid w:val="00253188"/>
    <w:rsid w:val="002916D1"/>
    <w:rsid w:val="00293C16"/>
    <w:rsid w:val="002A4597"/>
    <w:rsid w:val="002B1503"/>
    <w:rsid w:val="002C4CA3"/>
    <w:rsid w:val="002C6007"/>
    <w:rsid w:val="002D54BF"/>
    <w:rsid w:val="002E0836"/>
    <w:rsid w:val="002E6BB7"/>
    <w:rsid w:val="002F4C14"/>
    <w:rsid w:val="00300756"/>
    <w:rsid w:val="00301660"/>
    <w:rsid w:val="0030428D"/>
    <w:rsid w:val="0030534D"/>
    <w:rsid w:val="003068BC"/>
    <w:rsid w:val="00307468"/>
    <w:rsid w:val="00313DF3"/>
    <w:rsid w:val="00315DD1"/>
    <w:rsid w:val="00321F91"/>
    <w:rsid w:val="00322669"/>
    <w:rsid w:val="00325E25"/>
    <w:rsid w:val="00332A55"/>
    <w:rsid w:val="00334D62"/>
    <w:rsid w:val="003403DA"/>
    <w:rsid w:val="003525B3"/>
    <w:rsid w:val="0035327B"/>
    <w:rsid w:val="003544D3"/>
    <w:rsid w:val="003560F1"/>
    <w:rsid w:val="003615EC"/>
    <w:rsid w:val="003619DB"/>
    <w:rsid w:val="0036775F"/>
    <w:rsid w:val="00370E6D"/>
    <w:rsid w:val="00376579"/>
    <w:rsid w:val="00376F36"/>
    <w:rsid w:val="0037708C"/>
    <w:rsid w:val="00387107"/>
    <w:rsid w:val="0038782D"/>
    <w:rsid w:val="003A5860"/>
    <w:rsid w:val="003A7C2B"/>
    <w:rsid w:val="003B115E"/>
    <w:rsid w:val="003B5499"/>
    <w:rsid w:val="003C6FBF"/>
    <w:rsid w:val="003E4DA1"/>
    <w:rsid w:val="003F1850"/>
    <w:rsid w:val="003F1F0A"/>
    <w:rsid w:val="003F6787"/>
    <w:rsid w:val="0040222F"/>
    <w:rsid w:val="00423700"/>
    <w:rsid w:val="00426A16"/>
    <w:rsid w:val="00434722"/>
    <w:rsid w:val="004421BC"/>
    <w:rsid w:val="00443284"/>
    <w:rsid w:val="00445E6D"/>
    <w:rsid w:val="00447282"/>
    <w:rsid w:val="00447BF5"/>
    <w:rsid w:val="00454D65"/>
    <w:rsid w:val="00454DEE"/>
    <w:rsid w:val="004551C4"/>
    <w:rsid w:val="0046214B"/>
    <w:rsid w:val="004765F4"/>
    <w:rsid w:val="00477EBA"/>
    <w:rsid w:val="00483F3A"/>
    <w:rsid w:val="00484E8C"/>
    <w:rsid w:val="0049272E"/>
    <w:rsid w:val="004A125E"/>
    <w:rsid w:val="004A49DD"/>
    <w:rsid w:val="004A6EBD"/>
    <w:rsid w:val="004A726C"/>
    <w:rsid w:val="004B0E31"/>
    <w:rsid w:val="004B3818"/>
    <w:rsid w:val="004F3232"/>
    <w:rsid w:val="004F4FEB"/>
    <w:rsid w:val="004F7DA7"/>
    <w:rsid w:val="0051511C"/>
    <w:rsid w:val="0051568F"/>
    <w:rsid w:val="005208C0"/>
    <w:rsid w:val="00530245"/>
    <w:rsid w:val="00534868"/>
    <w:rsid w:val="00534A79"/>
    <w:rsid w:val="005369E7"/>
    <w:rsid w:val="00551407"/>
    <w:rsid w:val="00557265"/>
    <w:rsid w:val="00561307"/>
    <w:rsid w:val="005621B6"/>
    <w:rsid w:val="00566BFE"/>
    <w:rsid w:val="0059154A"/>
    <w:rsid w:val="005A442F"/>
    <w:rsid w:val="005B69DD"/>
    <w:rsid w:val="005C04EE"/>
    <w:rsid w:val="005D1EC0"/>
    <w:rsid w:val="005D35F7"/>
    <w:rsid w:val="005D47A7"/>
    <w:rsid w:val="005F1F42"/>
    <w:rsid w:val="005F2B12"/>
    <w:rsid w:val="005F64C9"/>
    <w:rsid w:val="005F664C"/>
    <w:rsid w:val="006018FD"/>
    <w:rsid w:val="00606059"/>
    <w:rsid w:val="00610800"/>
    <w:rsid w:val="0061488B"/>
    <w:rsid w:val="0062672D"/>
    <w:rsid w:val="00635FDE"/>
    <w:rsid w:val="00644E40"/>
    <w:rsid w:val="00646309"/>
    <w:rsid w:val="00650257"/>
    <w:rsid w:val="00662BD3"/>
    <w:rsid w:val="006734DC"/>
    <w:rsid w:val="006773B3"/>
    <w:rsid w:val="006957E1"/>
    <w:rsid w:val="006A0727"/>
    <w:rsid w:val="006B0EB6"/>
    <w:rsid w:val="006B2DC5"/>
    <w:rsid w:val="006B70A0"/>
    <w:rsid w:val="006C5080"/>
    <w:rsid w:val="006E4C72"/>
    <w:rsid w:val="006F024C"/>
    <w:rsid w:val="006F4A5D"/>
    <w:rsid w:val="006F6FF3"/>
    <w:rsid w:val="007000E7"/>
    <w:rsid w:val="00703731"/>
    <w:rsid w:val="0071012C"/>
    <w:rsid w:val="0071575C"/>
    <w:rsid w:val="00717161"/>
    <w:rsid w:val="0071776A"/>
    <w:rsid w:val="00731383"/>
    <w:rsid w:val="0073451F"/>
    <w:rsid w:val="00734C48"/>
    <w:rsid w:val="0073598A"/>
    <w:rsid w:val="007379E6"/>
    <w:rsid w:val="00754DBF"/>
    <w:rsid w:val="00757646"/>
    <w:rsid w:val="00760334"/>
    <w:rsid w:val="00762E09"/>
    <w:rsid w:val="00777E75"/>
    <w:rsid w:val="00782056"/>
    <w:rsid w:val="00782C65"/>
    <w:rsid w:val="0078483D"/>
    <w:rsid w:val="00787017"/>
    <w:rsid w:val="007A2D7C"/>
    <w:rsid w:val="007A3BE9"/>
    <w:rsid w:val="007D16DE"/>
    <w:rsid w:val="007D2D4C"/>
    <w:rsid w:val="007E442E"/>
    <w:rsid w:val="00801F81"/>
    <w:rsid w:val="008066D7"/>
    <w:rsid w:val="00807BF7"/>
    <w:rsid w:val="00813075"/>
    <w:rsid w:val="00815D71"/>
    <w:rsid w:val="00816FA4"/>
    <w:rsid w:val="0082113C"/>
    <w:rsid w:val="008225BC"/>
    <w:rsid w:val="008249A3"/>
    <w:rsid w:val="00826B52"/>
    <w:rsid w:val="00826CEF"/>
    <w:rsid w:val="00831F04"/>
    <w:rsid w:val="008324F2"/>
    <w:rsid w:val="00841E73"/>
    <w:rsid w:val="00845BB4"/>
    <w:rsid w:val="00851283"/>
    <w:rsid w:val="00857D64"/>
    <w:rsid w:val="00872663"/>
    <w:rsid w:val="0087290D"/>
    <w:rsid w:val="0087399A"/>
    <w:rsid w:val="00876D2E"/>
    <w:rsid w:val="008804DD"/>
    <w:rsid w:val="008813F4"/>
    <w:rsid w:val="0088482C"/>
    <w:rsid w:val="00884C6E"/>
    <w:rsid w:val="00895AFB"/>
    <w:rsid w:val="00896311"/>
    <w:rsid w:val="008A0579"/>
    <w:rsid w:val="008C2E4D"/>
    <w:rsid w:val="008E5953"/>
    <w:rsid w:val="008E71B0"/>
    <w:rsid w:val="008F241B"/>
    <w:rsid w:val="00903556"/>
    <w:rsid w:val="00920F0B"/>
    <w:rsid w:val="00930F4D"/>
    <w:rsid w:val="009400DB"/>
    <w:rsid w:val="00941703"/>
    <w:rsid w:val="00956469"/>
    <w:rsid w:val="00956D82"/>
    <w:rsid w:val="00963958"/>
    <w:rsid w:val="00970343"/>
    <w:rsid w:val="00982314"/>
    <w:rsid w:val="00983A65"/>
    <w:rsid w:val="009949E2"/>
    <w:rsid w:val="009A45E2"/>
    <w:rsid w:val="009C679B"/>
    <w:rsid w:val="009D247C"/>
    <w:rsid w:val="009F22E9"/>
    <w:rsid w:val="009F2392"/>
    <w:rsid w:val="009F515B"/>
    <w:rsid w:val="00A0519F"/>
    <w:rsid w:val="00A20400"/>
    <w:rsid w:val="00A27564"/>
    <w:rsid w:val="00A34DB2"/>
    <w:rsid w:val="00A35250"/>
    <w:rsid w:val="00A4588E"/>
    <w:rsid w:val="00A524C9"/>
    <w:rsid w:val="00A55E94"/>
    <w:rsid w:val="00A71B05"/>
    <w:rsid w:val="00A769E1"/>
    <w:rsid w:val="00A76D74"/>
    <w:rsid w:val="00A77B3E"/>
    <w:rsid w:val="00A82E7B"/>
    <w:rsid w:val="00A877B5"/>
    <w:rsid w:val="00A87911"/>
    <w:rsid w:val="00AA387F"/>
    <w:rsid w:val="00AB4E0A"/>
    <w:rsid w:val="00AC1869"/>
    <w:rsid w:val="00AC4529"/>
    <w:rsid w:val="00AC7DEE"/>
    <w:rsid w:val="00AD1841"/>
    <w:rsid w:val="00AD3125"/>
    <w:rsid w:val="00AF2279"/>
    <w:rsid w:val="00B016D8"/>
    <w:rsid w:val="00B020D2"/>
    <w:rsid w:val="00B06A93"/>
    <w:rsid w:val="00B1496C"/>
    <w:rsid w:val="00B2578C"/>
    <w:rsid w:val="00B3218C"/>
    <w:rsid w:val="00B36C12"/>
    <w:rsid w:val="00B40336"/>
    <w:rsid w:val="00B4194E"/>
    <w:rsid w:val="00B42976"/>
    <w:rsid w:val="00B44FCD"/>
    <w:rsid w:val="00B651A6"/>
    <w:rsid w:val="00B70D78"/>
    <w:rsid w:val="00B7140C"/>
    <w:rsid w:val="00B731B6"/>
    <w:rsid w:val="00B75DAF"/>
    <w:rsid w:val="00B77ADF"/>
    <w:rsid w:val="00B820C0"/>
    <w:rsid w:val="00B90128"/>
    <w:rsid w:val="00B9082E"/>
    <w:rsid w:val="00B97E28"/>
    <w:rsid w:val="00BB14F5"/>
    <w:rsid w:val="00BC4547"/>
    <w:rsid w:val="00BC527C"/>
    <w:rsid w:val="00BC5355"/>
    <w:rsid w:val="00BC6523"/>
    <w:rsid w:val="00BD2616"/>
    <w:rsid w:val="00BD41FC"/>
    <w:rsid w:val="00BE18D9"/>
    <w:rsid w:val="00BE250A"/>
    <w:rsid w:val="00BE4798"/>
    <w:rsid w:val="00BF2768"/>
    <w:rsid w:val="00C02EA1"/>
    <w:rsid w:val="00C0442C"/>
    <w:rsid w:val="00C071CB"/>
    <w:rsid w:val="00C131FC"/>
    <w:rsid w:val="00C2037D"/>
    <w:rsid w:val="00C3532B"/>
    <w:rsid w:val="00C3676F"/>
    <w:rsid w:val="00C4754E"/>
    <w:rsid w:val="00C505A4"/>
    <w:rsid w:val="00C60313"/>
    <w:rsid w:val="00C72667"/>
    <w:rsid w:val="00C740DE"/>
    <w:rsid w:val="00C76F5D"/>
    <w:rsid w:val="00C82AE0"/>
    <w:rsid w:val="00C936EB"/>
    <w:rsid w:val="00C97ED3"/>
    <w:rsid w:val="00CA201F"/>
    <w:rsid w:val="00CC5106"/>
    <w:rsid w:val="00CC6B72"/>
    <w:rsid w:val="00CD06C1"/>
    <w:rsid w:val="00CD227B"/>
    <w:rsid w:val="00CE5A2D"/>
    <w:rsid w:val="00CF00C7"/>
    <w:rsid w:val="00D07805"/>
    <w:rsid w:val="00D13E79"/>
    <w:rsid w:val="00D15BFF"/>
    <w:rsid w:val="00D25114"/>
    <w:rsid w:val="00D42C13"/>
    <w:rsid w:val="00D44831"/>
    <w:rsid w:val="00D45FBD"/>
    <w:rsid w:val="00D5149B"/>
    <w:rsid w:val="00D51DF5"/>
    <w:rsid w:val="00D54B52"/>
    <w:rsid w:val="00D66D95"/>
    <w:rsid w:val="00D72292"/>
    <w:rsid w:val="00D8027D"/>
    <w:rsid w:val="00D83B6E"/>
    <w:rsid w:val="00D91AB6"/>
    <w:rsid w:val="00D92355"/>
    <w:rsid w:val="00D97E64"/>
    <w:rsid w:val="00DA22D0"/>
    <w:rsid w:val="00DB2BAF"/>
    <w:rsid w:val="00DC25E3"/>
    <w:rsid w:val="00DC2DF9"/>
    <w:rsid w:val="00DD6241"/>
    <w:rsid w:val="00DE432F"/>
    <w:rsid w:val="00DE4F60"/>
    <w:rsid w:val="00DE5057"/>
    <w:rsid w:val="00DF176A"/>
    <w:rsid w:val="00DF6476"/>
    <w:rsid w:val="00DF669E"/>
    <w:rsid w:val="00E0219F"/>
    <w:rsid w:val="00E026CF"/>
    <w:rsid w:val="00E07A20"/>
    <w:rsid w:val="00E1668F"/>
    <w:rsid w:val="00E2161C"/>
    <w:rsid w:val="00E270AD"/>
    <w:rsid w:val="00E27CBA"/>
    <w:rsid w:val="00E3328F"/>
    <w:rsid w:val="00E3705E"/>
    <w:rsid w:val="00E4340D"/>
    <w:rsid w:val="00E46E7B"/>
    <w:rsid w:val="00E617C5"/>
    <w:rsid w:val="00E61B6D"/>
    <w:rsid w:val="00E679D9"/>
    <w:rsid w:val="00E70C05"/>
    <w:rsid w:val="00E74CC8"/>
    <w:rsid w:val="00E77D7B"/>
    <w:rsid w:val="00E810F8"/>
    <w:rsid w:val="00EA293D"/>
    <w:rsid w:val="00EA3FA4"/>
    <w:rsid w:val="00EA465B"/>
    <w:rsid w:val="00EA6BE4"/>
    <w:rsid w:val="00EB29D1"/>
    <w:rsid w:val="00EC782B"/>
    <w:rsid w:val="00ED045E"/>
    <w:rsid w:val="00ED5C10"/>
    <w:rsid w:val="00EE543B"/>
    <w:rsid w:val="00EF0037"/>
    <w:rsid w:val="00EF76BC"/>
    <w:rsid w:val="00F003AE"/>
    <w:rsid w:val="00F02A26"/>
    <w:rsid w:val="00F10825"/>
    <w:rsid w:val="00F1615A"/>
    <w:rsid w:val="00F2226E"/>
    <w:rsid w:val="00F22623"/>
    <w:rsid w:val="00F31CEB"/>
    <w:rsid w:val="00F50AD5"/>
    <w:rsid w:val="00F52549"/>
    <w:rsid w:val="00F6490E"/>
    <w:rsid w:val="00F86A0F"/>
    <w:rsid w:val="00F90CBA"/>
    <w:rsid w:val="00F95211"/>
    <w:rsid w:val="00F97B4A"/>
    <w:rsid w:val="00FA170D"/>
    <w:rsid w:val="00FC3886"/>
    <w:rsid w:val="00FC62B0"/>
    <w:rsid w:val="00FF0A3D"/>
    <w:rsid w:val="00FF5BF3"/>
    <w:rsid w:val="00FF636D"/>
    <w:rsid w:val="00FF7E44"/>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3451F"/>
    <w:rPr>
      <w:rFonts w:asciiTheme="minorHAnsi" w:eastAsiaTheme="minorEastAsia" w:hAnsiTheme="minorHAnsi" w:cstheme="minorBidi"/>
    </w:rPr>
  </w:style>
  <w:style w:type="paragraph" w:styleId="Heading1">
    <w:name w:val="heading 1"/>
    <w:next w:val="Normal"/>
    <w:link w:val="Heading1Char"/>
    <w:qFormat/>
    <w:rsid w:val="002B1503"/>
    <w:pPr>
      <w:keepNext/>
      <w:numPr>
        <w:numId w:val="30"/>
      </w:numPr>
      <w:spacing w:before="240"/>
      <w:outlineLvl w:val="0"/>
    </w:pPr>
    <w:rPr>
      <w:b/>
      <w:caps/>
      <w:sz w:val="28"/>
      <w:szCs w:val="28"/>
    </w:rPr>
  </w:style>
  <w:style w:type="paragraph" w:styleId="Heading2">
    <w:name w:val="heading 2"/>
    <w:basedOn w:val="Normal"/>
    <w:next w:val="Normal"/>
    <w:link w:val="Heading2Char"/>
    <w:qFormat/>
    <w:rsid w:val="002B1503"/>
    <w:pPr>
      <w:keepNext/>
      <w:keepLines/>
      <w:numPr>
        <w:ilvl w:val="1"/>
        <w:numId w:val="30"/>
      </w:numPr>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2B1503"/>
    <w:pPr>
      <w:keepNext/>
      <w:keepLines/>
      <w:numPr>
        <w:ilvl w:val="2"/>
        <w:numId w:val="30"/>
      </w:numPr>
      <w:spacing w:before="200"/>
      <w:outlineLvl w:val="2"/>
    </w:pPr>
    <w:rPr>
      <w:rFonts w:ascii="Cambria" w:hAnsi="Cambria"/>
      <w:b/>
      <w:bCs/>
      <w:color w:val="4F81BD"/>
    </w:rPr>
  </w:style>
  <w:style w:type="paragraph" w:styleId="Heading4">
    <w:name w:val="heading 4"/>
    <w:basedOn w:val="Normal"/>
    <w:next w:val="Normal"/>
    <w:link w:val="Heading4Char"/>
    <w:qFormat/>
    <w:rsid w:val="002B1503"/>
    <w:pPr>
      <w:keepNext/>
      <w:numPr>
        <w:ilvl w:val="3"/>
        <w:numId w:val="30"/>
      </w:numPr>
      <w:spacing w:before="40" w:after="40" w:line="240" w:lineRule="exact"/>
      <w:ind w:right="480"/>
      <w:outlineLvl w:val="3"/>
    </w:pPr>
    <w:rPr>
      <w:rFonts w:ascii="Arial" w:hAnsi="Arial"/>
      <w:b/>
      <w:szCs w:val="20"/>
    </w:rPr>
  </w:style>
  <w:style w:type="paragraph" w:styleId="Heading5">
    <w:name w:val="heading 5"/>
    <w:basedOn w:val="Normal"/>
    <w:next w:val="Normal"/>
    <w:link w:val="Heading5Char"/>
    <w:qFormat/>
    <w:rsid w:val="002B1503"/>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B1503"/>
    <w:pPr>
      <w:numPr>
        <w:ilvl w:val="5"/>
        <w:numId w:val="30"/>
      </w:numPr>
      <w:outlineLvl w:val="5"/>
    </w:pPr>
    <w:rPr>
      <w:szCs w:val="20"/>
    </w:rPr>
  </w:style>
  <w:style w:type="paragraph" w:styleId="Heading7">
    <w:name w:val="heading 7"/>
    <w:next w:val="Normal"/>
    <w:link w:val="Heading7Char"/>
    <w:qFormat/>
    <w:locked/>
    <w:rsid w:val="002B1503"/>
    <w:pPr>
      <w:numPr>
        <w:ilvl w:val="6"/>
        <w:numId w:val="30"/>
      </w:numPr>
      <w:outlineLvl w:val="6"/>
    </w:pPr>
    <w:rPr>
      <w:szCs w:val="20"/>
    </w:rPr>
  </w:style>
  <w:style w:type="paragraph" w:styleId="Heading8">
    <w:name w:val="heading 8"/>
    <w:next w:val="Normal"/>
    <w:link w:val="Heading8Char"/>
    <w:qFormat/>
    <w:locked/>
    <w:rsid w:val="002B1503"/>
    <w:pPr>
      <w:numPr>
        <w:ilvl w:val="7"/>
        <w:numId w:val="30"/>
      </w:numPr>
      <w:outlineLvl w:val="7"/>
    </w:pPr>
    <w:rPr>
      <w:szCs w:val="20"/>
    </w:rPr>
  </w:style>
  <w:style w:type="paragraph" w:styleId="Heading9">
    <w:name w:val="heading 9"/>
    <w:next w:val="Normal"/>
    <w:link w:val="Heading9Char"/>
    <w:qFormat/>
    <w:locked/>
    <w:rsid w:val="002B1503"/>
    <w:pPr>
      <w:numPr>
        <w:ilvl w:val="8"/>
        <w:numId w:val="30"/>
      </w:numPr>
      <w:outlineLvl w:val="8"/>
    </w:pPr>
    <w:rPr>
      <w:szCs w:val="20"/>
    </w:rPr>
  </w:style>
  <w:style w:type="character" w:default="1" w:styleId="DefaultParagraphFont">
    <w:name w:val="Default Paragraph Font"/>
    <w:uiPriority w:val="1"/>
    <w:semiHidden/>
    <w:unhideWhenUsed/>
    <w:rsid w:val="00734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451F"/>
  </w:style>
  <w:style w:type="character" w:customStyle="1" w:styleId="Heading1Char">
    <w:name w:val="Heading 1 Char"/>
    <w:basedOn w:val="DefaultParagraphFont"/>
    <w:link w:val="Heading1"/>
    <w:rsid w:val="00530245"/>
    <w:rPr>
      <w:b/>
      <w:caps/>
      <w:sz w:val="28"/>
      <w:szCs w:val="28"/>
    </w:rPr>
  </w:style>
  <w:style w:type="character" w:customStyle="1" w:styleId="Heading2Char">
    <w:name w:val="Heading 2 Char"/>
    <w:basedOn w:val="DefaultParagraphFont"/>
    <w:link w:val="Heading2"/>
    <w:rsid w:val="00530245"/>
    <w:rPr>
      <w:rFonts w:ascii="Cambria" w:hAnsi="Cambria"/>
      <w:b/>
      <w:bCs/>
      <w:color w:val="4F81BD"/>
      <w:sz w:val="26"/>
      <w:szCs w:val="26"/>
    </w:rPr>
  </w:style>
  <w:style w:type="character" w:customStyle="1" w:styleId="Heading3Char">
    <w:name w:val="Heading 3 Char"/>
    <w:basedOn w:val="DefaultParagraphFont"/>
    <w:link w:val="Heading3"/>
    <w:rsid w:val="00530245"/>
    <w:rPr>
      <w:rFonts w:ascii="Cambria" w:hAnsi="Cambria"/>
      <w:b/>
      <w:bCs/>
      <w:color w:val="4F81BD"/>
      <w:sz w:val="22"/>
      <w:szCs w:val="22"/>
    </w:rPr>
  </w:style>
  <w:style w:type="character" w:customStyle="1" w:styleId="Heading4Char">
    <w:name w:val="Heading 4 Char"/>
    <w:basedOn w:val="DefaultParagraphFont"/>
    <w:link w:val="Heading4"/>
    <w:rsid w:val="00530245"/>
    <w:rPr>
      <w:rFonts w:ascii="Arial" w:hAnsi="Arial"/>
      <w:b/>
      <w:sz w:val="22"/>
      <w:szCs w:val="20"/>
    </w:rPr>
  </w:style>
  <w:style w:type="character" w:customStyle="1" w:styleId="Heading5Char">
    <w:name w:val="Heading 5 Char"/>
    <w:basedOn w:val="DefaultParagraphFont"/>
    <w:link w:val="Heading5"/>
    <w:rsid w:val="00530245"/>
    <w:rPr>
      <w:rFonts w:ascii="Arial" w:hAnsi="Arial"/>
      <w:b/>
      <w:sz w:val="20"/>
      <w:szCs w:val="20"/>
    </w:rPr>
  </w:style>
  <w:style w:type="character" w:customStyle="1" w:styleId="Heading6Char">
    <w:name w:val="Heading 6 Char"/>
    <w:basedOn w:val="DefaultParagraphFont"/>
    <w:link w:val="Heading6"/>
    <w:rsid w:val="00530245"/>
    <w:rPr>
      <w:szCs w:val="20"/>
    </w:rPr>
  </w:style>
  <w:style w:type="paragraph" w:styleId="Title">
    <w:name w:val="Title"/>
    <w:basedOn w:val="Normal"/>
    <w:link w:val="TitleChar"/>
    <w:qFormat/>
    <w:rsid w:val="002B150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30245"/>
    <w:rPr>
      <w:rFonts w:ascii="Arial" w:hAnsi="Arial" w:cs="Arial"/>
      <w:b/>
      <w:bCs/>
      <w:kern w:val="28"/>
      <w:sz w:val="32"/>
      <w:szCs w:val="32"/>
    </w:rPr>
  </w:style>
  <w:style w:type="paragraph" w:styleId="Subtitle">
    <w:name w:val="Subtitle"/>
    <w:basedOn w:val="Normal"/>
    <w:link w:val="SubtitleChar"/>
    <w:qFormat/>
    <w:rsid w:val="002B1503"/>
    <w:pPr>
      <w:spacing w:after="60"/>
      <w:jc w:val="center"/>
      <w:outlineLvl w:val="1"/>
    </w:pPr>
    <w:rPr>
      <w:rFonts w:ascii="Arial" w:eastAsia="Calibri"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szCs w:val="20"/>
    </w:rPr>
  </w:style>
  <w:style w:type="character" w:customStyle="1" w:styleId="Heading8Char">
    <w:name w:val="Heading 8 Char"/>
    <w:basedOn w:val="DefaultParagraphFont"/>
    <w:link w:val="Heading8"/>
    <w:rsid w:val="00530245"/>
    <w:rPr>
      <w:szCs w:val="20"/>
    </w:rPr>
  </w:style>
  <w:style w:type="character" w:customStyle="1" w:styleId="Heading9Char">
    <w:name w:val="Heading 9 Char"/>
    <w:basedOn w:val="DefaultParagraphFont"/>
    <w:link w:val="Heading9"/>
    <w:rsid w:val="00530245"/>
    <w:rPr>
      <w:szCs w:val="20"/>
    </w:rPr>
  </w:style>
  <w:style w:type="paragraph" w:customStyle="1" w:styleId="Para">
    <w:name w:val="Para"/>
    <w:link w:val="ParaChar"/>
    <w:qFormat/>
    <w:rsid w:val="002B1503"/>
    <w:pPr>
      <w:spacing w:after="120"/>
      <w:ind w:left="720" w:firstLine="720"/>
    </w:pPr>
    <w:rPr>
      <w:snapToGrid w:val="0"/>
      <w:sz w:val="26"/>
      <w:szCs w:val="20"/>
    </w:rPr>
  </w:style>
  <w:style w:type="paragraph" w:customStyle="1" w:styleId="AbstractHead">
    <w:name w:val="AbstractHead"/>
    <w:basedOn w:val="Para"/>
    <w:next w:val="Normal"/>
    <w:rsid w:val="002B15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B15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B1503"/>
    <w:pPr>
      <w:spacing w:after="120"/>
      <w:ind w:left="720" w:firstLine="720"/>
    </w:pPr>
    <w:rPr>
      <w:snapToGrid w:val="0"/>
      <w:sz w:val="26"/>
      <w:szCs w:val="20"/>
    </w:rPr>
  </w:style>
  <w:style w:type="paragraph" w:customStyle="1" w:styleId="Address">
    <w:name w:val="Address"/>
    <w:basedOn w:val="Normal"/>
    <w:rsid w:val="002B1503"/>
    <w:pPr>
      <w:widowControl w:val="0"/>
      <w:spacing w:before="120"/>
      <w:ind w:left="2160"/>
    </w:pPr>
    <w:rPr>
      <w:snapToGrid w:val="0"/>
      <w:szCs w:val="20"/>
    </w:rPr>
  </w:style>
  <w:style w:type="paragraph" w:customStyle="1" w:styleId="AddressDescription">
    <w:name w:val="AddressDescription"/>
    <w:basedOn w:val="Normal"/>
    <w:next w:val="Normal"/>
    <w:rsid w:val="002B1503"/>
    <w:pPr>
      <w:widowControl w:val="0"/>
      <w:spacing w:before="120" w:after="120"/>
      <w:ind w:left="2160"/>
    </w:pPr>
    <w:rPr>
      <w:snapToGrid w:val="0"/>
      <w:szCs w:val="20"/>
    </w:rPr>
  </w:style>
  <w:style w:type="paragraph" w:customStyle="1" w:styleId="AddressName">
    <w:name w:val="AddressName"/>
    <w:basedOn w:val="Normal"/>
    <w:next w:val="Normal"/>
    <w:rsid w:val="002B1503"/>
    <w:pPr>
      <w:widowControl w:val="0"/>
      <w:spacing w:before="120"/>
      <w:ind w:left="2160"/>
    </w:pPr>
    <w:rPr>
      <w:snapToGrid w:val="0"/>
      <w:szCs w:val="20"/>
    </w:rPr>
  </w:style>
  <w:style w:type="paragraph" w:customStyle="1" w:styleId="Question">
    <w:name w:val="Question"/>
    <w:next w:val="Normal"/>
    <w:link w:val="QuestionChar"/>
    <w:rsid w:val="002B1503"/>
    <w:pPr>
      <w:spacing w:after="120"/>
      <w:ind w:left="2160" w:hanging="720"/>
    </w:pPr>
    <w:rPr>
      <w:sz w:val="26"/>
      <w:szCs w:val="20"/>
    </w:rPr>
  </w:style>
  <w:style w:type="paragraph" w:customStyle="1" w:styleId="Option">
    <w:name w:val="Option"/>
    <w:basedOn w:val="Question"/>
    <w:link w:val="OptionChar"/>
    <w:rsid w:val="002B1503"/>
    <w:pPr>
      <w:ind w:left="2880"/>
    </w:pPr>
  </w:style>
  <w:style w:type="paragraph" w:customStyle="1" w:styleId="Answer">
    <w:name w:val="Answer"/>
    <w:basedOn w:val="Option"/>
    <w:next w:val="Normal"/>
    <w:link w:val="AnswerChar"/>
    <w:rsid w:val="002B1503"/>
    <w:pPr>
      <w:widowControl w:val="0"/>
    </w:pPr>
    <w:rPr>
      <w:snapToGrid w:val="0"/>
    </w:rPr>
  </w:style>
  <w:style w:type="paragraph" w:customStyle="1" w:styleId="AnswersHead">
    <w:name w:val="AnswersHead"/>
    <w:basedOn w:val="Normal"/>
    <w:next w:val="Para"/>
    <w:rsid w:val="002B15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B1503"/>
    <w:pPr>
      <w:spacing w:after="360"/>
      <w:outlineLvl w:val="0"/>
    </w:pPr>
    <w:rPr>
      <w:rFonts w:ascii="Arial" w:hAnsi="Arial"/>
      <w:b/>
      <w:snapToGrid w:val="0"/>
      <w:sz w:val="60"/>
      <w:szCs w:val="20"/>
    </w:rPr>
  </w:style>
  <w:style w:type="paragraph" w:customStyle="1" w:styleId="AppendixTitle">
    <w:name w:val="AppendixTitle"/>
    <w:basedOn w:val="ChapterTitle"/>
    <w:next w:val="Para"/>
    <w:rsid w:val="002B1503"/>
    <w:pPr>
      <w:spacing w:before="120" w:after="120"/>
    </w:pPr>
  </w:style>
  <w:style w:type="paragraph" w:customStyle="1" w:styleId="AuthorBio">
    <w:name w:val="AuthorBio"/>
    <w:rsid w:val="002B1503"/>
    <w:pPr>
      <w:spacing w:before="240" w:after="240"/>
      <w:ind w:firstLine="720"/>
    </w:pPr>
    <w:rPr>
      <w:rFonts w:ascii="Arial" w:hAnsi="Arial"/>
      <w:sz w:val="20"/>
      <w:szCs w:val="20"/>
    </w:rPr>
  </w:style>
  <w:style w:type="paragraph" w:styleId="BalloonText">
    <w:name w:val="Balloon Text"/>
    <w:link w:val="BalloonTextChar"/>
    <w:rsid w:val="002B1503"/>
    <w:rPr>
      <w:rFonts w:ascii="Tahoma" w:hAnsi="Tahoma" w:cs="Tahoma"/>
      <w:sz w:val="16"/>
      <w:szCs w:val="16"/>
    </w:rPr>
  </w:style>
  <w:style w:type="character" w:customStyle="1" w:styleId="BalloonTextChar">
    <w:name w:val="Balloon Text Char"/>
    <w:basedOn w:val="DefaultParagraphFont"/>
    <w:link w:val="BalloonText"/>
    <w:rsid w:val="00530245"/>
    <w:rPr>
      <w:rFonts w:ascii="Tahoma" w:hAnsi="Tahoma" w:cs="Tahoma"/>
      <w:sz w:val="16"/>
      <w:szCs w:val="16"/>
    </w:rPr>
  </w:style>
  <w:style w:type="paragraph" w:styleId="Bibliography">
    <w:name w:val="Bibliography"/>
    <w:basedOn w:val="Normal"/>
    <w:next w:val="Normal"/>
    <w:semiHidden/>
    <w:locked/>
    <w:rsid w:val="002B1503"/>
    <w:rPr>
      <w:rFonts w:ascii="Calibri" w:eastAsia="Calibri" w:hAnsi="Calibri"/>
    </w:rPr>
  </w:style>
  <w:style w:type="paragraph" w:customStyle="1" w:styleId="BibliographyEntry">
    <w:name w:val="BibliographyEntry"/>
    <w:rsid w:val="002B1503"/>
    <w:pPr>
      <w:ind w:left="1440" w:hanging="720"/>
    </w:pPr>
    <w:rPr>
      <w:rFonts w:ascii="Arial" w:hAnsi="Arial" w:cs="Tahoma"/>
      <w:sz w:val="26"/>
      <w:szCs w:val="16"/>
    </w:rPr>
  </w:style>
  <w:style w:type="paragraph" w:customStyle="1" w:styleId="BibliographyHead">
    <w:name w:val="BibliographyHead"/>
    <w:next w:val="BibliographyEntry"/>
    <w:rsid w:val="002B15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B1503"/>
    <w:rPr>
      <w:rFonts w:ascii="Arial" w:hAnsi="Arial"/>
      <w:b/>
      <w:smallCaps/>
      <w:sz w:val="60"/>
      <w:szCs w:val="60"/>
    </w:rPr>
  </w:style>
  <w:style w:type="character" w:customStyle="1" w:styleId="BoldItalic">
    <w:name w:val="BoldItalic"/>
    <w:rsid w:val="002B1503"/>
    <w:rPr>
      <w:b/>
      <w:i/>
    </w:rPr>
  </w:style>
  <w:style w:type="character" w:styleId="BookTitle">
    <w:name w:val="Book Title"/>
    <w:qFormat/>
    <w:locked/>
    <w:rsid w:val="002B1503"/>
    <w:rPr>
      <w:b/>
      <w:bCs/>
      <w:smallCaps/>
      <w:spacing w:val="5"/>
    </w:rPr>
  </w:style>
  <w:style w:type="paragraph" w:customStyle="1" w:styleId="BookAuthor">
    <w:name w:val="BookAuthor"/>
    <w:basedOn w:val="Normal"/>
    <w:rsid w:val="002B1503"/>
    <w:pPr>
      <w:spacing w:before="120" w:after="600"/>
      <w:ind w:left="720" w:firstLine="720"/>
      <w:contextualSpacing/>
      <w:jc w:val="center"/>
    </w:pPr>
    <w:rPr>
      <w:sz w:val="32"/>
      <w:szCs w:val="20"/>
    </w:rPr>
  </w:style>
  <w:style w:type="paragraph" w:customStyle="1" w:styleId="BookEdition">
    <w:name w:val="BookEdition"/>
    <w:qFormat/>
    <w:rsid w:val="002B1503"/>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B15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B1503"/>
    <w:pPr>
      <w:ind w:left="4320"/>
    </w:pPr>
    <w:rPr>
      <w:snapToGrid w:val="0"/>
      <w:sz w:val="20"/>
      <w:szCs w:val="20"/>
    </w:rPr>
  </w:style>
  <w:style w:type="paragraph" w:customStyle="1" w:styleId="BookReviewItem">
    <w:name w:val="BookReviewItem"/>
    <w:rsid w:val="002B1503"/>
    <w:pPr>
      <w:spacing w:before="240" w:after="240"/>
      <w:ind w:left="3600" w:right="1440" w:hanging="720"/>
    </w:pPr>
    <w:rPr>
      <w:sz w:val="28"/>
      <w:szCs w:val="20"/>
    </w:rPr>
  </w:style>
  <w:style w:type="paragraph" w:customStyle="1" w:styleId="BookTitle0">
    <w:name w:val="BookTitle"/>
    <w:basedOn w:val="Normal"/>
    <w:next w:val="Normal"/>
    <w:rsid w:val="002B15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B1503"/>
    <w:pPr>
      <w:pageBreakBefore w:val="0"/>
      <w:spacing w:before="480"/>
    </w:pPr>
    <w:rPr>
      <w:sz w:val="36"/>
    </w:rPr>
  </w:style>
  <w:style w:type="character" w:customStyle="1" w:styleId="Callout">
    <w:name w:val="Callout"/>
    <w:rsid w:val="002B1503"/>
    <w:rPr>
      <w:bdr w:val="none" w:sz="0" w:space="0" w:color="auto"/>
      <w:shd w:val="clear" w:color="auto" w:fill="B2A1C7"/>
    </w:rPr>
  </w:style>
  <w:style w:type="paragraph" w:customStyle="1" w:styleId="ChapterSubtitle">
    <w:name w:val="ChapterSubtitle"/>
    <w:basedOn w:val="ChapterTitle"/>
    <w:next w:val="Para"/>
    <w:rsid w:val="002B1503"/>
    <w:rPr>
      <w:sz w:val="44"/>
    </w:rPr>
  </w:style>
  <w:style w:type="paragraph" w:customStyle="1" w:styleId="ChapterAuthor">
    <w:name w:val="ChapterAuthor"/>
    <w:basedOn w:val="ChapterSubtitle"/>
    <w:next w:val="Normal"/>
    <w:rsid w:val="002B1503"/>
    <w:pPr>
      <w:spacing w:after="120"/>
      <w:outlineLvl w:val="9"/>
    </w:pPr>
    <w:rPr>
      <w:i/>
      <w:sz w:val="36"/>
    </w:rPr>
  </w:style>
  <w:style w:type="paragraph" w:customStyle="1" w:styleId="ChapterAuthorAffiliation">
    <w:name w:val="ChapterAuthorAffiliation"/>
    <w:next w:val="Para"/>
    <w:rsid w:val="002B1503"/>
    <w:pPr>
      <w:spacing w:after="120"/>
    </w:pPr>
    <w:rPr>
      <w:rFonts w:ascii="Arial" w:hAnsi="Arial"/>
      <w:i/>
      <w:smallCaps/>
      <w:snapToGrid w:val="0"/>
      <w:sz w:val="36"/>
      <w:szCs w:val="20"/>
    </w:rPr>
  </w:style>
  <w:style w:type="paragraph" w:customStyle="1" w:styleId="FootnoteEntry">
    <w:name w:val="FootnoteEntry"/>
    <w:rsid w:val="002B1503"/>
    <w:pPr>
      <w:ind w:left="1440" w:hanging="720"/>
    </w:pPr>
    <w:rPr>
      <w:snapToGrid w:val="0"/>
      <w:sz w:val="20"/>
      <w:szCs w:val="20"/>
    </w:rPr>
  </w:style>
  <w:style w:type="paragraph" w:customStyle="1" w:styleId="ChapterCredit">
    <w:name w:val="ChapterCredit"/>
    <w:basedOn w:val="FootnoteEntry"/>
    <w:next w:val="Para"/>
    <w:rsid w:val="002B1503"/>
    <w:pPr>
      <w:spacing w:before="120" w:after="120"/>
      <w:ind w:left="0" w:firstLine="0"/>
    </w:pPr>
  </w:style>
  <w:style w:type="paragraph" w:customStyle="1" w:styleId="Objective">
    <w:name w:val="Objective"/>
    <w:rsid w:val="002B1503"/>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B1503"/>
    <w:rPr>
      <w:i w:val="0"/>
    </w:rPr>
  </w:style>
  <w:style w:type="paragraph" w:customStyle="1" w:styleId="ChapterFeaturingList">
    <w:name w:val="ChapterFeaturingList"/>
    <w:basedOn w:val="ChapterObjective"/>
    <w:rsid w:val="002B1503"/>
    <w:rPr>
      <w:b w:val="0"/>
      <w:sz w:val="26"/>
      <w:u w:val="none"/>
    </w:rPr>
  </w:style>
  <w:style w:type="paragraph" w:customStyle="1" w:styleId="ChapterFeaturingListSub">
    <w:name w:val="ChapterFeaturingListSub"/>
    <w:rsid w:val="002B1503"/>
    <w:pPr>
      <w:spacing w:after="120"/>
      <w:ind w:left="2880"/>
      <w:contextualSpacing/>
    </w:pPr>
    <w:rPr>
      <w:rFonts w:ascii="Arial" w:hAnsi="Arial"/>
      <w:snapToGrid w:val="0"/>
      <w:sz w:val="26"/>
      <w:szCs w:val="20"/>
    </w:rPr>
  </w:style>
  <w:style w:type="paragraph" w:customStyle="1" w:styleId="ChapterFeaturingListSub2">
    <w:name w:val="ChapterFeaturingListSub2"/>
    <w:rsid w:val="002B1503"/>
    <w:pPr>
      <w:spacing w:after="120"/>
      <w:ind w:left="3600"/>
    </w:pPr>
    <w:rPr>
      <w:rFonts w:ascii="Arial" w:hAnsi="Arial"/>
      <w:snapToGrid w:val="0"/>
      <w:sz w:val="26"/>
      <w:szCs w:val="20"/>
    </w:rPr>
  </w:style>
  <w:style w:type="paragraph" w:customStyle="1" w:styleId="ChapterIntroductionHead">
    <w:name w:val="ChapterIntroductionHead"/>
    <w:next w:val="Normal"/>
    <w:rsid w:val="002B1503"/>
    <w:pPr>
      <w:ind w:left="1440"/>
      <w:outlineLvl w:val="0"/>
    </w:pPr>
    <w:rPr>
      <w:rFonts w:ascii="Arial" w:hAnsi="Arial"/>
      <w:b/>
      <w:snapToGrid w:val="0"/>
      <w:sz w:val="26"/>
      <w:szCs w:val="20"/>
    </w:rPr>
  </w:style>
  <w:style w:type="paragraph" w:customStyle="1" w:styleId="ChapterIntroductionPara">
    <w:name w:val="ChapterIntroductionPara"/>
    <w:next w:val="Para"/>
    <w:rsid w:val="002B1503"/>
    <w:pPr>
      <w:ind w:left="1440"/>
    </w:pPr>
    <w:rPr>
      <w:rFonts w:ascii="Arial" w:hAnsi="Arial"/>
      <w:snapToGrid w:val="0"/>
      <w:sz w:val="26"/>
      <w:szCs w:val="20"/>
    </w:rPr>
  </w:style>
  <w:style w:type="paragraph" w:customStyle="1" w:styleId="ObjectiveTitle">
    <w:name w:val="ObjectiveTitle"/>
    <w:basedOn w:val="Objective"/>
    <w:next w:val="Objective"/>
    <w:rsid w:val="002B1503"/>
    <w:pPr>
      <w:spacing w:before="240"/>
      <w:ind w:left="1800"/>
    </w:pPr>
    <w:rPr>
      <w:u w:val="none"/>
    </w:rPr>
  </w:style>
  <w:style w:type="paragraph" w:customStyle="1" w:styleId="ChapterObjectiveTitle">
    <w:name w:val="ChapterObjectiveTitle"/>
    <w:basedOn w:val="ObjectiveTitle"/>
    <w:next w:val="ChapterObjective"/>
    <w:rsid w:val="002B1503"/>
    <w:pPr>
      <w:ind w:left="1440" w:firstLine="0"/>
    </w:pPr>
    <w:rPr>
      <w:i w:val="0"/>
    </w:rPr>
  </w:style>
  <w:style w:type="paragraph" w:customStyle="1" w:styleId="Subobjective">
    <w:name w:val="Subobjective"/>
    <w:basedOn w:val="Objective"/>
    <w:rsid w:val="002B1503"/>
    <w:pPr>
      <w:keepNext/>
      <w:spacing w:before="180"/>
      <w:ind w:left="2880"/>
    </w:pPr>
  </w:style>
  <w:style w:type="paragraph" w:customStyle="1" w:styleId="ChapterSubobjective">
    <w:name w:val="ChapterSubobjective"/>
    <w:basedOn w:val="Subobjective"/>
    <w:rsid w:val="002B1503"/>
    <w:pPr>
      <w:keepNext w:val="0"/>
    </w:pPr>
    <w:rPr>
      <w:i w:val="0"/>
    </w:rPr>
  </w:style>
  <w:style w:type="paragraph" w:customStyle="1" w:styleId="Code80">
    <w:name w:val="Code80"/>
    <w:rsid w:val="002B1503"/>
    <w:pPr>
      <w:spacing w:before="120" w:after="120"/>
      <w:contextualSpacing/>
    </w:pPr>
    <w:rPr>
      <w:rFonts w:ascii="Courier New" w:hAnsi="Courier New"/>
      <w:noProof/>
      <w:snapToGrid w:val="0"/>
      <w:sz w:val="16"/>
      <w:szCs w:val="20"/>
    </w:rPr>
  </w:style>
  <w:style w:type="paragraph" w:customStyle="1" w:styleId="Code80Sub">
    <w:name w:val="Code80Sub"/>
    <w:rsid w:val="002B1503"/>
    <w:pPr>
      <w:ind w:left="1440"/>
    </w:pPr>
    <w:rPr>
      <w:rFonts w:ascii="Courier New" w:hAnsi="Courier New"/>
      <w:noProof/>
      <w:snapToGrid w:val="0"/>
      <w:sz w:val="16"/>
      <w:szCs w:val="20"/>
      <w:lang w:val="de-DE"/>
    </w:rPr>
  </w:style>
  <w:style w:type="character" w:customStyle="1" w:styleId="CodeColorBlue">
    <w:name w:val="CodeColorBlue"/>
    <w:rsid w:val="002B1503"/>
    <w:rPr>
      <w:rFonts w:cs="Arial"/>
      <w:color w:val="0000FF"/>
    </w:rPr>
  </w:style>
  <w:style w:type="character" w:customStyle="1" w:styleId="CodeColorBlue2">
    <w:name w:val="CodeColorBlue2"/>
    <w:rsid w:val="002B1503"/>
    <w:rPr>
      <w:rFonts w:cs="Arial"/>
      <w:color w:val="0000A5"/>
    </w:rPr>
  </w:style>
  <w:style w:type="character" w:customStyle="1" w:styleId="CodeColorBlue3">
    <w:name w:val="CodeColorBlue3"/>
    <w:rsid w:val="002B1503"/>
    <w:rPr>
      <w:rFonts w:cs="Arial"/>
      <w:color w:val="6464B9"/>
    </w:rPr>
  </w:style>
  <w:style w:type="character" w:customStyle="1" w:styleId="CodeColorBluegreen">
    <w:name w:val="CodeColorBluegreen"/>
    <w:rsid w:val="002B1503"/>
    <w:rPr>
      <w:rFonts w:cs="Arial"/>
      <w:color w:val="2B91AF"/>
    </w:rPr>
  </w:style>
  <w:style w:type="character" w:customStyle="1" w:styleId="CodeColorBrown">
    <w:name w:val="CodeColorBrown"/>
    <w:rsid w:val="002B1503"/>
    <w:rPr>
      <w:rFonts w:cs="Arial"/>
      <w:color w:val="A31515"/>
    </w:rPr>
  </w:style>
  <w:style w:type="character" w:customStyle="1" w:styleId="CodeColorDkBlue">
    <w:name w:val="CodeColorDkBlue"/>
    <w:rsid w:val="002B1503"/>
    <w:rPr>
      <w:rFonts w:cs="Times New Roman"/>
      <w:color w:val="000080"/>
      <w:szCs w:val="22"/>
    </w:rPr>
  </w:style>
  <w:style w:type="character" w:customStyle="1" w:styleId="CodeColorGreen">
    <w:name w:val="CodeColorGreen"/>
    <w:rsid w:val="002B1503"/>
    <w:rPr>
      <w:rFonts w:cs="Arial"/>
      <w:color w:val="008000"/>
    </w:rPr>
  </w:style>
  <w:style w:type="character" w:customStyle="1" w:styleId="CodeColorGreen2">
    <w:name w:val="CodeColorGreen2"/>
    <w:rsid w:val="002B1503"/>
    <w:rPr>
      <w:rFonts w:cs="Arial"/>
      <w:color w:val="629755"/>
    </w:rPr>
  </w:style>
  <w:style w:type="character" w:customStyle="1" w:styleId="CodeColorGrey30">
    <w:name w:val="CodeColorGrey30"/>
    <w:rsid w:val="002B1503"/>
    <w:rPr>
      <w:rFonts w:cs="Arial"/>
      <w:color w:val="808080"/>
    </w:rPr>
  </w:style>
  <w:style w:type="character" w:customStyle="1" w:styleId="CodeColorGrey55">
    <w:name w:val="CodeColorGrey55"/>
    <w:rsid w:val="002B1503"/>
    <w:rPr>
      <w:rFonts w:cs="Arial"/>
      <w:color w:val="C0C0C0"/>
    </w:rPr>
  </w:style>
  <w:style w:type="character" w:customStyle="1" w:styleId="CodeColorGrey80">
    <w:name w:val="CodeColorGrey80"/>
    <w:rsid w:val="002B1503"/>
    <w:rPr>
      <w:rFonts w:cs="Arial"/>
      <w:color w:val="555555"/>
    </w:rPr>
  </w:style>
  <w:style w:type="character" w:customStyle="1" w:styleId="CodeColorHotPink">
    <w:name w:val="CodeColorHotPink"/>
    <w:rsid w:val="002B1503"/>
    <w:rPr>
      <w:rFonts w:cs="Times New Roman"/>
      <w:color w:val="DF36FA"/>
      <w:szCs w:val="18"/>
    </w:rPr>
  </w:style>
  <w:style w:type="character" w:customStyle="1" w:styleId="CodeColorMagenta">
    <w:name w:val="CodeColorMagenta"/>
    <w:rsid w:val="002B1503"/>
    <w:rPr>
      <w:rFonts w:cs="Arial"/>
      <w:color w:val="A31515"/>
    </w:rPr>
  </w:style>
  <w:style w:type="character" w:customStyle="1" w:styleId="CodeColorOrange">
    <w:name w:val="CodeColorOrange"/>
    <w:rsid w:val="002B1503"/>
    <w:rPr>
      <w:rFonts w:cs="Arial"/>
      <w:color w:val="B96464"/>
    </w:rPr>
  </w:style>
  <w:style w:type="character" w:customStyle="1" w:styleId="CodeColorPeach">
    <w:name w:val="CodeColorPeach"/>
    <w:rsid w:val="002B1503"/>
    <w:rPr>
      <w:rFonts w:cs="Arial"/>
      <w:color w:val="FFDBA3"/>
    </w:rPr>
  </w:style>
  <w:style w:type="character" w:customStyle="1" w:styleId="CodeColorPurple">
    <w:name w:val="CodeColorPurple"/>
    <w:rsid w:val="002B1503"/>
    <w:rPr>
      <w:rFonts w:cs="Arial"/>
      <w:color w:val="951795"/>
    </w:rPr>
  </w:style>
  <w:style w:type="character" w:customStyle="1" w:styleId="CodeColorPurple2">
    <w:name w:val="CodeColorPurple2"/>
    <w:rsid w:val="002B1503"/>
    <w:rPr>
      <w:rFonts w:cs="Arial"/>
      <w:color w:val="800080"/>
    </w:rPr>
  </w:style>
  <w:style w:type="character" w:customStyle="1" w:styleId="CodeColorRed">
    <w:name w:val="CodeColorRed"/>
    <w:rsid w:val="002B1503"/>
    <w:rPr>
      <w:rFonts w:cs="Arial"/>
      <w:color w:val="FF0000"/>
    </w:rPr>
  </w:style>
  <w:style w:type="character" w:customStyle="1" w:styleId="CodeColorRed2">
    <w:name w:val="CodeColorRed2"/>
    <w:rsid w:val="002B1503"/>
    <w:rPr>
      <w:rFonts w:cs="Arial"/>
      <w:color w:val="800000"/>
    </w:rPr>
  </w:style>
  <w:style w:type="character" w:customStyle="1" w:styleId="CodeColorRed3">
    <w:name w:val="CodeColorRed3"/>
    <w:rsid w:val="002B1503"/>
    <w:rPr>
      <w:rFonts w:cs="Arial"/>
      <w:color w:val="A31515"/>
    </w:rPr>
  </w:style>
  <w:style w:type="character" w:customStyle="1" w:styleId="CodeColorTealBlue">
    <w:name w:val="CodeColorTealBlue"/>
    <w:rsid w:val="002B1503"/>
    <w:rPr>
      <w:rFonts w:cs="Times New Roman"/>
      <w:color w:val="008080"/>
      <w:szCs w:val="22"/>
    </w:rPr>
  </w:style>
  <w:style w:type="character" w:customStyle="1" w:styleId="CodeColorWhite">
    <w:name w:val="CodeColorWhite"/>
    <w:rsid w:val="002B1503"/>
    <w:rPr>
      <w:rFonts w:cs="Arial"/>
      <w:color w:val="FFFFFF"/>
      <w:bdr w:val="none" w:sz="0" w:space="0" w:color="auto"/>
    </w:rPr>
  </w:style>
  <w:style w:type="paragraph" w:customStyle="1" w:styleId="CodeHead">
    <w:name w:val="CodeHead"/>
    <w:next w:val="Normal"/>
    <w:rsid w:val="002B1503"/>
    <w:pPr>
      <w:spacing w:before="120" w:after="120"/>
    </w:pPr>
    <w:rPr>
      <w:rFonts w:ascii="Arial" w:hAnsi="Arial"/>
      <w:b/>
      <w:snapToGrid w:val="0"/>
      <w:sz w:val="22"/>
      <w:szCs w:val="20"/>
    </w:rPr>
  </w:style>
  <w:style w:type="character" w:customStyle="1" w:styleId="CodeHighlight">
    <w:name w:val="CodeHighlight"/>
    <w:rsid w:val="002B1503"/>
    <w:rPr>
      <w:b/>
      <w:color w:val="7F7F7F"/>
      <w:kern w:val="0"/>
      <w:position w:val="0"/>
      <w:u w:val="none"/>
      <w:bdr w:val="none" w:sz="0" w:space="0" w:color="auto"/>
      <w:shd w:val="clear" w:color="auto" w:fill="auto"/>
    </w:rPr>
  </w:style>
  <w:style w:type="paragraph" w:customStyle="1" w:styleId="CodeLabel">
    <w:name w:val="CodeLabel"/>
    <w:qFormat/>
    <w:rsid w:val="002B1503"/>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B1503"/>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B1503"/>
    <w:rPr>
      <w:rFonts w:ascii="Courier New" w:hAnsi="Courier New"/>
      <w:noProof/>
      <w:snapToGrid w:val="0"/>
      <w:sz w:val="16"/>
      <w:szCs w:val="20"/>
    </w:rPr>
  </w:style>
  <w:style w:type="paragraph" w:customStyle="1" w:styleId="CodeNote">
    <w:name w:val="CodeNote"/>
    <w:qFormat/>
    <w:rsid w:val="002B1503"/>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B1503"/>
    <w:pPr>
      <w:shd w:val="clear" w:color="auto" w:fill="D9D9D9"/>
    </w:pPr>
    <w:rPr>
      <w:rFonts w:ascii="Courier New" w:hAnsi="Courier New"/>
      <w:noProof/>
      <w:snapToGrid w:val="0"/>
      <w:sz w:val="18"/>
      <w:szCs w:val="20"/>
    </w:rPr>
  </w:style>
  <w:style w:type="paragraph" w:customStyle="1" w:styleId="CodeScreen80">
    <w:name w:val="CodeScreen80"/>
    <w:qFormat/>
    <w:rsid w:val="002B1503"/>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B1503"/>
    <w:pPr>
      <w:ind w:left="720"/>
    </w:pPr>
  </w:style>
  <w:style w:type="paragraph" w:customStyle="1" w:styleId="CodeSnippet">
    <w:name w:val="CodeSnippet"/>
    <w:link w:val="CodeSnippetChar"/>
    <w:rsid w:val="002B1503"/>
    <w:pPr>
      <w:spacing w:before="120" w:after="120"/>
      <w:contextualSpacing/>
    </w:pPr>
    <w:rPr>
      <w:rFonts w:ascii="Courier New" w:hAnsi="Courier New"/>
      <w:noProof/>
      <w:snapToGrid w:val="0"/>
      <w:sz w:val="18"/>
      <w:szCs w:val="20"/>
    </w:rPr>
  </w:style>
  <w:style w:type="paragraph" w:customStyle="1" w:styleId="CodeSnippetSub">
    <w:name w:val="CodeSnippetSub"/>
    <w:rsid w:val="002B1503"/>
    <w:pPr>
      <w:ind w:left="720"/>
    </w:pPr>
    <w:rPr>
      <w:rFonts w:ascii="Courier New" w:hAnsi="Courier New"/>
      <w:noProof/>
      <w:snapToGrid w:val="0"/>
      <w:sz w:val="18"/>
      <w:szCs w:val="20"/>
    </w:rPr>
  </w:style>
  <w:style w:type="paragraph" w:customStyle="1" w:styleId="H5">
    <w:name w:val="H5"/>
    <w:next w:val="Para"/>
    <w:rsid w:val="002B15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B1503"/>
    <w:pPr>
      <w:pBdr>
        <w:top w:val="single" w:sz="4" w:space="4" w:color="auto"/>
      </w:pBdr>
      <w:outlineLvl w:val="6"/>
    </w:pPr>
    <w:rPr>
      <w:i/>
      <w:noProof/>
    </w:rPr>
  </w:style>
  <w:style w:type="paragraph" w:customStyle="1" w:styleId="ContentsAbstract">
    <w:name w:val="ContentsAbstract"/>
    <w:qFormat/>
    <w:rsid w:val="002B1503"/>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B1503"/>
    <w:rPr>
      <w:b/>
      <w:sz w:val="28"/>
      <w:szCs w:val="20"/>
    </w:rPr>
  </w:style>
  <w:style w:type="paragraph" w:customStyle="1" w:styleId="ContentsChapterTitle">
    <w:name w:val="ContentsChapterTitle"/>
    <w:basedOn w:val="ContentsPartTitle"/>
    <w:next w:val="Normal"/>
    <w:rsid w:val="002B1503"/>
    <w:pPr>
      <w:ind w:left="288"/>
    </w:pPr>
    <w:rPr>
      <w:sz w:val="26"/>
    </w:rPr>
  </w:style>
  <w:style w:type="paragraph" w:customStyle="1" w:styleId="ContentsH1">
    <w:name w:val="ContentsH1"/>
    <w:basedOn w:val="ContentsPartTitle"/>
    <w:rsid w:val="002B1503"/>
    <w:pPr>
      <w:ind w:left="576"/>
    </w:pPr>
    <w:rPr>
      <w:b w:val="0"/>
      <w:sz w:val="24"/>
    </w:rPr>
  </w:style>
  <w:style w:type="paragraph" w:customStyle="1" w:styleId="ContentsH2">
    <w:name w:val="ContentsH2"/>
    <w:basedOn w:val="ContentsPartTitle"/>
    <w:rsid w:val="002B1503"/>
    <w:pPr>
      <w:ind w:left="864"/>
    </w:pPr>
    <w:rPr>
      <w:b w:val="0"/>
      <w:sz w:val="22"/>
    </w:rPr>
  </w:style>
  <w:style w:type="paragraph" w:customStyle="1" w:styleId="ContentsH3">
    <w:name w:val="ContentsH3"/>
    <w:qFormat/>
    <w:rsid w:val="002B1503"/>
    <w:pPr>
      <w:ind w:left="1440"/>
    </w:pPr>
    <w:rPr>
      <w:snapToGrid w:val="0"/>
      <w:color w:val="000000"/>
      <w:sz w:val="22"/>
      <w:szCs w:val="60"/>
    </w:rPr>
  </w:style>
  <w:style w:type="paragraph" w:customStyle="1" w:styleId="Copyright">
    <w:name w:val="Copyright"/>
    <w:rsid w:val="002B1503"/>
    <w:pPr>
      <w:widowControl w:val="0"/>
      <w:spacing w:before="280"/>
      <w:ind w:left="720"/>
    </w:pPr>
    <w:rPr>
      <w:snapToGrid w:val="0"/>
      <w:color w:val="000000"/>
      <w:sz w:val="26"/>
      <w:szCs w:val="20"/>
    </w:rPr>
  </w:style>
  <w:style w:type="paragraph" w:customStyle="1" w:styleId="CrossRefPara">
    <w:name w:val="CrossRefPara"/>
    <w:next w:val="Para"/>
    <w:rsid w:val="002B1503"/>
    <w:pPr>
      <w:ind w:left="1440" w:right="1440"/>
    </w:pPr>
    <w:rPr>
      <w:rFonts w:ascii="Arial" w:hAnsi="Arial" w:cs="AGaramond Bold"/>
      <w:color w:val="000000"/>
      <w:sz w:val="18"/>
      <w:szCs w:val="17"/>
    </w:rPr>
  </w:style>
  <w:style w:type="character" w:customStyle="1" w:styleId="CrossRefTerm">
    <w:name w:val="CrossRefTerm"/>
    <w:rsid w:val="002B1503"/>
    <w:rPr>
      <w:i/>
    </w:rPr>
  </w:style>
  <w:style w:type="paragraph" w:customStyle="1" w:styleId="CustomChapterOpener">
    <w:name w:val="CustomChapterOpener"/>
    <w:basedOn w:val="Normal"/>
    <w:next w:val="Para"/>
    <w:rsid w:val="002B1503"/>
    <w:pPr>
      <w:spacing w:after="120"/>
      <w:ind w:left="720" w:firstLine="720"/>
    </w:pPr>
    <w:rPr>
      <w:snapToGrid w:val="0"/>
      <w:sz w:val="26"/>
      <w:szCs w:val="20"/>
    </w:rPr>
  </w:style>
  <w:style w:type="character" w:customStyle="1" w:styleId="CustomCharStyle">
    <w:name w:val="CustomCharStyle"/>
    <w:rsid w:val="002B1503"/>
    <w:rPr>
      <w:b/>
      <w:i/>
    </w:rPr>
  </w:style>
  <w:style w:type="paragraph" w:customStyle="1" w:styleId="ParaContinued">
    <w:name w:val="ParaContinued"/>
    <w:basedOn w:val="Normal"/>
    <w:next w:val="Para"/>
    <w:rsid w:val="002B1503"/>
    <w:pPr>
      <w:spacing w:after="120"/>
      <w:ind w:left="720"/>
    </w:pPr>
    <w:rPr>
      <w:snapToGrid w:val="0"/>
      <w:sz w:val="26"/>
      <w:szCs w:val="20"/>
    </w:rPr>
  </w:style>
  <w:style w:type="paragraph" w:customStyle="1" w:styleId="CustomHead">
    <w:name w:val="CustomHead"/>
    <w:basedOn w:val="ParaContinued"/>
    <w:next w:val="Normal"/>
    <w:rsid w:val="002B1503"/>
    <w:rPr>
      <w:b/>
    </w:rPr>
  </w:style>
  <w:style w:type="paragraph" w:customStyle="1" w:styleId="CustomList">
    <w:name w:val="CustomList"/>
    <w:basedOn w:val="Normal"/>
    <w:rsid w:val="002B1503"/>
    <w:pPr>
      <w:widowControl w:val="0"/>
      <w:spacing w:before="120" w:after="120"/>
      <w:ind w:left="1440"/>
    </w:pPr>
    <w:rPr>
      <w:snapToGrid w:val="0"/>
      <w:szCs w:val="20"/>
    </w:rPr>
  </w:style>
  <w:style w:type="paragraph" w:customStyle="1" w:styleId="CustomStyle1">
    <w:name w:val="CustomStyle1"/>
    <w:basedOn w:val="Normal"/>
    <w:rsid w:val="002B15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B15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B1503"/>
    <w:rPr>
      <w:i/>
    </w:rPr>
  </w:style>
  <w:style w:type="paragraph" w:customStyle="1" w:styleId="Dialog">
    <w:name w:val="Dialog"/>
    <w:rsid w:val="002B1503"/>
    <w:pPr>
      <w:spacing w:before="120" w:after="120"/>
      <w:ind w:left="1440" w:hanging="720"/>
      <w:contextualSpacing/>
    </w:pPr>
    <w:rPr>
      <w:snapToGrid w:val="0"/>
      <w:sz w:val="26"/>
      <w:szCs w:val="26"/>
    </w:rPr>
  </w:style>
  <w:style w:type="paragraph" w:customStyle="1" w:styleId="Directive">
    <w:name w:val="Directive"/>
    <w:next w:val="Normal"/>
    <w:rsid w:val="002B1503"/>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B1503"/>
  </w:style>
  <w:style w:type="paragraph" w:customStyle="1" w:styleId="DOI">
    <w:name w:val="DOI"/>
    <w:rsid w:val="002B1503"/>
    <w:rPr>
      <w:rFonts w:ascii="Courier New" w:hAnsi="Courier New"/>
      <w:snapToGrid w:val="0"/>
      <w:sz w:val="20"/>
      <w:szCs w:val="20"/>
    </w:rPr>
  </w:style>
  <w:style w:type="character" w:styleId="Emphasis">
    <w:name w:val="Emphasis"/>
    <w:qFormat/>
    <w:locked/>
    <w:rsid w:val="002B1503"/>
    <w:rPr>
      <w:i/>
      <w:iCs/>
    </w:rPr>
  </w:style>
  <w:style w:type="paragraph" w:customStyle="1" w:styleId="EndnoteEntry">
    <w:name w:val="EndnoteEntry"/>
    <w:rsid w:val="002B1503"/>
    <w:pPr>
      <w:spacing w:after="120"/>
      <w:ind w:left="720" w:hanging="720"/>
    </w:pPr>
    <w:rPr>
      <w:szCs w:val="20"/>
    </w:rPr>
  </w:style>
  <w:style w:type="paragraph" w:customStyle="1" w:styleId="EndnotesHead">
    <w:name w:val="EndnotesHead"/>
    <w:basedOn w:val="BibliographyHead"/>
    <w:next w:val="EndnoteEntry"/>
    <w:rsid w:val="002B1503"/>
  </w:style>
  <w:style w:type="paragraph" w:customStyle="1" w:styleId="EndnoteTitle">
    <w:name w:val="EndnoteTitle"/>
    <w:next w:val="EndnoteEntry"/>
    <w:rsid w:val="002B1503"/>
    <w:pPr>
      <w:spacing w:after="120"/>
    </w:pPr>
    <w:rPr>
      <w:rFonts w:ascii="Arial" w:hAnsi="Arial"/>
      <w:b/>
      <w:smallCaps/>
      <w:snapToGrid w:val="0"/>
      <w:color w:val="000000"/>
      <w:sz w:val="60"/>
      <w:szCs w:val="60"/>
    </w:rPr>
  </w:style>
  <w:style w:type="paragraph" w:customStyle="1" w:styleId="Epigraph">
    <w:name w:val="Epigraph"/>
    <w:next w:val="Normal"/>
    <w:rsid w:val="002B15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B1503"/>
    <w:pPr>
      <w:contextualSpacing/>
    </w:pPr>
    <w:rPr>
      <w:sz w:val="24"/>
    </w:rPr>
  </w:style>
  <w:style w:type="paragraph" w:customStyle="1" w:styleId="Equation">
    <w:name w:val="Equation"/>
    <w:rsid w:val="002B1503"/>
    <w:pPr>
      <w:spacing w:before="120" w:after="120"/>
      <w:ind w:left="1440"/>
    </w:pPr>
    <w:rPr>
      <w:snapToGrid w:val="0"/>
      <w:sz w:val="26"/>
      <w:szCs w:val="20"/>
    </w:rPr>
  </w:style>
  <w:style w:type="paragraph" w:customStyle="1" w:styleId="EquationNumbered">
    <w:name w:val="EquationNumbered"/>
    <w:rsid w:val="002B1503"/>
    <w:pPr>
      <w:spacing w:before="120" w:after="120"/>
      <w:ind w:left="1440"/>
    </w:pPr>
    <w:rPr>
      <w:snapToGrid w:val="0"/>
      <w:sz w:val="26"/>
      <w:szCs w:val="20"/>
    </w:rPr>
  </w:style>
  <w:style w:type="paragraph" w:customStyle="1" w:styleId="ExercisesHead">
    <w:name w:val="ExercisesHead"/>
    <w:basedOn w:val="Normal"/>
    <w:next w:val="Para"/>
    <w:rsid w:val="002B15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B1503"/>
    <w:pPr>
      <w:ind w:left="2160" w:firstLine="0"/>
    </w:pPr>
  </w:style>
  <w:style w:type="paragraph" w:customStyle="1" w:styleId="ExtractAttribution">
    <w:name w:val="ExtractAttribution"/>
    <w:next w:val="Para"/>
    <w:rsid w:val="002B1503"/>
    <w:pPr>
      <w:spacing w:after="120"/>
      <w:ind w:left="3240"/>
    </w:pPr>
    <w:rPr>
      <w:b/>
      <w:szCs w:val="20"/>
    </w:rPr>
  </w:style>
  <w:style w:type="paragraph" w:customStyle="1" w:styleId="ExtractPara">
    <w:name w:val="ExtractPara"/>
    <w:rsid w:val="002B1503"/>
    <w:pPr>
      <w:spacing w:before="120" w:after="60"/>
      <w:ind w:left="2160" w:right="720"/>
    </w:pPr>
    <w:rPr>
      <w:snapToGrid w:val="0"/>
      <w:szCs w:val="20"/>
    </w:rPr>
  </w:style>
  <w:style w:type="paragraph" w:customStyle="1" w:styleId="ExtractContinued">
    <w:name w:val="ExtractContinued"/>
    <w:basedOn w:val="ExtractPara"/>
    <w:qFormat/>
    <w:rsid w:val="002B1503"/>
    <w:pPr>
      <w:spacing w:before="0"/>
      <w:ind w:firstLine="720"/>
    </w:pPr>
  </w:style>
  <w:style w:type="paragraph" w:customStyle="1" w:styleId="ExtractListBulleted">
    <w:name w:val="ExtractListBulleted"/>
    <w:rsid w:val="002B1503"/>
    <w:pPr>
      <w:numPr>
        <w:numId w:val="25"/>
      </w:numPr>
      <w:spacing w:before="120" w:after="120"/>
      <w:ind w:right="864"/>
      <w:contextualSpacing/>
    </w:pPr>
    <w:rPr>
      <w:snapToGrid w:val="0"/>
      <w:szCs w:val="26"/>
    </w:rPr>
  </w:style>
  <w:style w:type="paragraph" w:customStyle="1" w:styleId="ExtractListNumbered">
    <w:name w:val="ExtractListNumbered"/>
    <w:rsid w:val="002B1503"/>
    <w:pPr>
      <w:spacing w:before="120" w:after="120"/>
      <w:ind w:left="2794" w:right="864" w:hanging="274"/>
      <w:contextualSpacing/>
    </w:pPr>
    <w:rPr>
      <w:snapToGrid w:val="0"/>
      <w:szCs w:val="26"/>
    </w:rPr>
  </w:style>
  <w:style w:type="paragraph" w:customStyle="1" w:styleId="FeatureCode80">
    <w:name w:val="FeatureCode80"/>
    <w:rsid w:val="002B1503"/>
    <w:pPr>
      <w:pBdr>
        <w:left w:val="single" w:sz="36" w:space="17" w:color="C0C0C0"/>
      </w:pBdr>
      <w:ind w:left="216"/>
    </w:pPr>
    <w:rPr>
      <w:rFonts w:ascii="Courier New" w:hAnsi="Courier New"/>
      <w:noProof/>
      <w:sz w:val="16"/>
      <w:szCs w:val="20"/>
    </w:rPr>
  </w:style>
  <w:style w:type="paragraph" w:customStyle="1" w:styleId="FeatureCode80Sub">
    <w:name w:val="FeatureCode80Sub"/>
    <w:rsid w:val="002B1503"/>
    <w:pPr>
      <w:pBdr>
        <w:left w:val="single" w:sz="36" w:space="30" w:color="C0C0C0"/>
      </w:pBdr>
      <w:ind w:left="475"/>
    </w:pPr>
    <w:rPr>
      <w:rFonts w:ascii="Courier New" w:hAnsi="Courier New"/>
      <w:noProof/>
      <w:sz w:val="16"/>
      <w:szCs w:val="20"/>
    </w:rPr>
  </w:style>
  <w:style w:type="paragraph" w:customStyle="1" w:styleId="FeatureCodeScreen">
    <w:name w:val="FeatureCodeScreen"/>
    <w:rsid w:val="002B1503"/>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B1503"/>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B1503"/>
    <w:pPr>
      <w:shd w:val="pct25" w:color="auto" w:fill="auto"/>
    </w:pPr>
  </w:style>
  <w:style w:type="paragraph" w:customStyle="1" w:styleId="FeatureCodeSnippet">
    <w:name w:val="FeatureCodeSnippet"/>
    <w:rsid w:val="002B1503"/>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B1503"/>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B1503"/>
    <w:pPr>
      <w:pBdr>
        <w:left w:val="single" w:sz="36" w:space="24" w:color="C0C0C0"/>
      </w:pBdr>
      <w:spacing w:before="120" w:after="120"/>
      <w:ind w:left="360" w:right="1440"/>
      <w:contextualSpacing/>
    </w:pPr>
  </w:style>
  <w:style w:type="paragraph" w:customStyle="1" w:styleId="FeatureExtractSource">
    <w:name w:val="FeatureExtractSource"/>
    <w:rsid w:val="002B1503"/>
    <w:pPr>
      <w:pBdr>
        <w:left w:val="single" w:sz="36" w:space="24" w:color="C0C0C0"/>
      </w:pBdr>
      <w:ind w:left="360"/>
    </w:pPr>
    <w:rPr>
      <w:snapToGrid w:val="0"/>
      <w:sz w:val="16"/>
      <w:szCs w:val="20"/>
    </w:rPr>
  </w:style>
  <w:style w:type="paragraph" w:customStyle="1" w:styleId="FeatureFigureSource">
    <w:name w:val="FeatureFigureSource"/>
    <w:rsid w:val="002B1503"/>
    <w:pPr>
      <w:pBdr>
        <w:left w:val="single" w:sz="36" w:space="6" w:color="BFBFBF"/>
      </w:pBdr>
      <w:spacing w:after="240"/>
      <w:contextualSpacing/>
    </w:pPr>
    <w:rPr>
      <w:snapToGrid w:val="0"/>
      <w:sz w:val="20"/>
      <w:szCs w:val="20"/>
    </w:rPr>
  </w:style>
  <w:style w:type="paragraph" w:customStyle="1" w:styleId="FeatureSource">
    <w:name w:val="FeatureSource"/>
    <w:next w:val="Para"/>
    <w:rsid w:val="002B1503"/>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B1503"/>
    <w:pPr>
      <w:spacing w:before="120" w:after="120"/>
      <w:ind w:left="720" w:hanging="720"/>
      <w:contextualSpacing/>
    </w:pPr>
    <w:rPr>
      <w:sz w:val="22"/>
      <w:u w:val="none"/>
    </w:rPr>
  </w:style>
  <w:style w:type="paragraph" w:customStyle="1" w:styleId="FeatureH1">
    <w:name w:val="FeatureH1"/>
    <w:next w:val="Normal"/>
    <w:rsid w:val="002B1503"/>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B1503"/>
    <w:pPr>
      <w:contextualSpacing w:val="0"/>
    </w:pPr>
    <w:rPr>
      <w:rFonts w:ascii="Times New Roman" w:hAnsi="Times New Roman"/>
    </w:rPr>
  </w:style>
  <w:style w:type="paragraph" w:customStyle="1" w:styleId="FeatureH2">
    <w:name w:val="FeatureH2"/>
    <w:next w:val="Normal"/>
    <w:rsid w:val="002B1503"/>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B1503"/>
    <w:pPr>
      <w:spacing w:before="120"/>
    </w:pPr>
    <w:rPr>
      <w:u w:val="single"/>
    </w:rPr>
  </w:style>
  <w:style w:type="paragraph" w:customStyle="1" w:styleId="FeatureH3">
    <w:name w:val="FeatureH3"/>
    <w:next w:val="Normal"/>
    <w:rsid w:val="002B15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B1503"/>
    <w:pPr>
      <w:pBdr>
        <w:left w:val="single" w:sz="36" w:space="6" w:color="C0C0C0"/>
      </w:pBdr>
    </w:pPr>
    <w:rPr>
      <w:rFonts w:ascii="Arial" w:hAnsi="Arial"/>
      <w:smallCaps/>
      <w:snapToGrid w:val="0"/>
      <w:u w:val="single"/>
    </w:rPr>
  </w:style>
  <w:style w:type="paragraph" w:customStyle="1" w:styleId="FeatureListBulleted">
    <w:name w:val="FeatureListBulleted"/>
    <w:rsid w:val="002B1503"/>
    <w:pPr>
      <w:widowControl w:val="0"/>
      <w:numPr>
        <w:numId w:val="13"/>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B1503"/>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B15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B1503"/>
    <w:pPr>
      <w:pBdr>
        <w:left w:val="single" w:sz="36" w:space="6" w:color="C0C0C0"/>
      </w:pBdr>
    </w:pPr>
    <w:rPr>
      <w:rFonts w:ascii="Arial" w:hAnsi="Arial"/>
      <w:b/>
      <w:snapToGrid w:val="0"/>
      <w:sz w:val="26"/>
      <w:szCs w:val="20"/>
    </w:rPr>
  </w:style>
  <w:style w:type="paragraph" w:customStyle="1" w:styleId="FeatureListNumbered">
    <w:name w:val="FeatureListNumbered"/>
    <w:rsid w:val="002B1503"/>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B1503"/>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B1503"/>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B1503"/>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B1503"/>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B1503"/>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B1503"/>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B1503"/>
    <w:pPr>
      <w:pBdr>
        <w:left w:val="single" w:sz="36" w:space="6" w:color="C0C0C0"/>
      </w:pBdr>
      <w:spacing w:after="120"/>
    </w:pPr>
    <w:rPr>
      <w:rFonts w:ascii="Arial" w:hAnsi="Arial"/>
      <w:sz w:val="26"/>
      <w:szCs w:val="20"/>
    </w:rPr>
  </w:style>
  <w:style w:type="paragraph" w:customStyle="1" w:styleId="FeatureRecipeProcedure">
    <w:name w:val="FeatureRecipeProcedure"/>
    <w:rsid w:val="002B1503"/>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B1503"/>
    <w:pPr>
      <w:ind w:left="720" w:hanging="288"/>
    </w:pPr>
  </w:style>
  <w:style w:type="paragraph" w:customStyle="1" w:styleId="FeatureRecipeTitle">
    <w:name w:val="FeatureRecipeTitle"/>
    <w:rsid w:val="002B1503"/>
    <w:pPr>
      <w:pBdr>
        <w:left w:val="single" w:sz="36" w:space="6" w:color="C0C0C0"/>
      </w:pBdr>
    </w:pPr>
    <w:rPr>
      <w:rFonts w:ascii="Arial" w:hAnsi="Arial"/>
      <w:b/>
      <w:sz w:val="20"/>
      <w:szCs w:val="20"/>
      <w:u w:val="single"/>
    </w:rPr>
  </w:style>
  <w:style w:type="paragraph" w:customStyle="1" w:styleId="FeatureRecipeYield">
    <w:name w:val="FeatureRecipeYield"/>
    <w:rsid w:val="002B1503"/>
    <w:pPr>
      <w:pBdr>
        <w:left w:val="single" w:sz="36" w:space="14" w:color="C0C0C0"/>
      </w:pBdr>
      <w:ind w:left="144"/>
    </w:pPr>
    <w:rPr>
      <w:rFonts w:ascii="Arial" w:hAnsi="Arial"/>
      <w:sz w:val="16"/>
      <w:szCs w:val="20"/>
    </w:rPr>
  </w:style>
  <w:style w:type="paragraph" w:customStyle="1" w:styleId="FeatureReference">
    <w:name w:val="FeatureReference"/>
    <w:qFormat/>
    <w:rsid w:val="002B1503"/>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B1503"/>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B1503"/>
    <w:pPr>
      <w:pBdr>
        <w:left w:val="single" w:sz="36" w:space="17" w:color="C0C0C0"/>
      </w:pBdr>
      <w:ind w:left="216"/>
    </w:pPr>
  </w:style>
  <w:style w:type="paragraph" w:customStyle="1" w:styleId="FeatureRunInPara">
    <w:name w:val="FeatureRunInPara"/>
    <w:basedOn w:val="FeatureListUnmarked"/>
    <w:next w:val="FeatureRunInHead"/>
    <w:rsid w:val="002B1503"/>
    <w:pPr>
      <w:pBdr>
        <w:left w:val="single" w:sz="36" w:space="6" w:color="C0C0C0"/>
      </w:pBdr>
      <w:spacing w:before="0"/>
      <w:ind w:left="0"/>
    </w:pPr>
  </w:style>
  <w:style w:type="paragraph" w:customStyle="1" w:styleId="FeatureRunInParaSub">
    <w:name w:val="FeatureRunInParaSub"/>
    <w:basedOn w:val="FeatureRunInPara"/>
    <w:next w:val="FeatureRunInHeadSub"/>
    <w:rsid w:val="002B1503"/>
    <w:pPr>
      <w:pBdr>
        <w:left w:val="single" w:sz="36" w:space="17" w:color="C0C0C0"/>
      </w:pBdr>
      <w:ind w:left="216"/>
      <w:contextualSpacing/>
    </w:pPr>
  </w:style>
  <w:style w:type="paragraph" w:customStyle="1" w:styleId="FeatureSlug">
    <w:name w:val="FeatureSlug"/>
    <w:next w:val="FeaturePara"/>
    <w:qFormat/>
    <w:rsid w:val="002B1503"/>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B1503"/>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B1503"/>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B1503"/>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B15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B1503"/>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B1503"/>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B1503"/>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B1503"/>
    <w:pPr>
      <w:pBdr>
        <w:left w:val="single" w:sz="36" w:space="6" w:color="C0C0C0"/>
      </w:pBdr>
      <w:spacing w:before="120"/>
      <w:ind w:left="0" w:firstLine="0"/>
    </w:pPr>
  </w:style>
  <w:style w:type="paragraph" w:customStyle="1" w:styleId="FigureLabel">
    <w:name w:val="FigureLabel"/>
    <w:rsid w:val="002B1503"/>
    <w:pPr>
      <w:ind w:left="1440"/>
    </w:pPr>
    <w:rPr>
      <w:rFonts w:ascii="Arial" w:hAnsi="Arial"/>
      <w:sz w:val="20"/>
      <w:szCs w:val="20"/>
    </w:rPr>
  </w:style>
  <w:style w:type="paragraph" w:customStyle="1" w:styleId="FigureSource">
    <w:name w:val="FigureSource"/>
    <w:next w:val="Para"/>
    <w:link w:val="FigureSourceChar"/>
    <w:rsid w:val="002B1503"/>
    <w:pPr>
      <w:spacing w:after="240"/>
      <w:ind w:left="1440"/>
    </w:pPr>
    <w:rPr>
      <w:rFonts w:ascii="Arial" w:hAnsi="Arial"/>
      <w:sz w:val="22"/>
      <w:szCs w:val="20"/>
    </w:rPr>
  </w:style>
  <w:style w:type="paragraph" w:customStyle="1" w:styleId="FurtherReadingHead">
    <w:name w:val="FurtherReadingHead"/>
    <w:basedOn w:val="BibliographyHead"/>
    <w:next w:val="Para"/>
    <w:rsid w:val="002B1503"/>
  </w:style>
  <w:style w:type="character" w:customStyle="1" w:styleId="GenusSpecies">
    <w:name w:val="GenusSpecies"/>
    <w:rsid w:val="002B15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B1503"/>
    <w:pPr>
      <w:spacing w:after="120"/>
      <w:ind w:left="720" w:firstLine="720"/>
    </w:pPr>
    <w:rPr>
      <w:snapToGrid w:val="0"/>
      <w:sz w:val="26"/>
      <w:szCs w:val="20"/>
    </w:rPr>
  </w:style>
  <w:style w:type="paragraph" w:customStyle="1" w:styleId="H3">
    <w:name w:val="H3"/>
    <w:next w:val="Para"/>
    <w:qFormat/>
    <w:rsid w:val="002B1503"/>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B1503"/>
    <w:pPr>
      <w:spacing w:before="240"/>
      <w:outlineLvl w:val="9"/>
    </w:pPr>
  </w:style>
  <w:style w:type="paragraph" w:customStyle="1" w:styleId="H4">
    <w:name w:val="H4"/>
    <w:next w:val="Para"/>
    <w:link w:val="H4Char"/>
    <w:rsid w:val="002B1503"/>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B1503"/>
  </w:style>
  <w:style w:type="paragraph" w:customStyle="1" w:styleId="GlossaryTitle">
    <w:name w:val="GlossaryTitle"/>
    <w:basedOn w:val="ChapterTitle"/>
    <w:next w:val="Normal"/>
    <w:rsid w:val="002B1503"/>
    <w:pPr>
      <w:spacing w:before="120" w:after="120"/>
    </w:pPr>
  </w:style>
  <w:style w:type="paragraph" w:customStyle="1" w:styleId="H1">
    <w:name w:val="H1"/>
    <w:next w:val="Para"/>
    <w:qFormat/>
    <w:rsid w:val="002B1503"/>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B1503"/>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B1503"/>
    <w:pPr>
      <w:spacing w:before="240" w:after="120"/>
    </w:pPr>
    <w:rPr>
      <w:rFonts w:ascii="Arial" w:hAnsi="Arial"/>
      <w:snapToGrid w:val="0"/>
      <w:sz w:val="20"/>
      <w:szCs w:val="20"/>
      <w:u w:val="single"/>
    </w:rPr>
  </w:style>
  <w:style w:type="paragraph" w:customStyle="1" w:styleId="Index1">
    <w:name w:val="Index1"/>
    <w:rsid w:val="002B1503"/>
    <w:pPr>
      <w:widowControl w:val="0"/>
      <w:ind w:left="1800" w:hanging="360"/>
    </w:pPr>
    <w:rPr>
      <w:snapToGrid w:val="0"/>
      <w:sz w:val="26"/>
      <w:szCs w:val="20"/>
    </w:rPr>
  </w:style>
  <w:style w:type="paragraph" w:customStyle="1" w:styleId="Index2">
    <w:name w:val="Index2"/>
    <w:basedOn w:val="Index1"/>
    <w:next w:val="Index1"/>
    <w:rsid w:val="002B1503"/>
    <w:pPr>
      <w:ind w:left="2520"/>
    </w:pPr>
  </w:style>
  <w:style w:type="paragraph" w:customStyle="1" w:styleId="Index3">
    <w:name w:val="Index3"/>
    <w:basedOn w:val="Index1"/>
    <w:rsid w:val="002B1503"/>
    <w:pPr>
      <w:ind w:left="3240"/>
    </w:pPr>
  </w:style>
  <w:style w:type="paragraph" w:customStyle="1" w:styleId="IndexLetter">
    <w:name w:val="IndexLetter"/>
    <w:basedOn w:val="H3"/>
    <w:next w:val="Index1"/>
    <w:rsid w:val="002B1503"/>
  </w:style>
  <w:style w:type="paragraph" w:customStyle="1" w:styleId="IndexNote">
    <w:name w:val="IndexNote"/>
    <w:basedOn w:val="Normal"/>
    <w:rsid w:val="002B1503"/>
    <w:pPr>
      <w:widowControl w:val="0"/>
      <w:spacing w:before="120" w:after="120"/>
      <w:ind w:left="720" w:firstLine="720"/>
    </w:pPr>
    <w:rPr>
      <w:snapToGrid w:val="0"/>
      <w:sz w:val="26"/>
      <w:szCs w:val="20"/>
    </w:rPr>
  </w:style>
  <w:style w:type="paragraph" w:customStyle="1" w:styleId="IndexTitle">
    <w:name w:val="IndexTitle"/>
    <w:basedOn w:val="H2"/>
    <w:next w:val="IndexNote"/>
    <w:rsid w:val="002B1503"/>
    <w:pPr>
      <w:spacing w:line="540" w:lineRule="exact"/>
    </w:pPr>
  </w:style>
  <w:style w:type="character" w:customStyle="1" w:styleId="InlineCode">
    <w:name w:val="InlineCode"/>
    <w:rsid w:val="002B1503"/>
    <w:rPr>
      <w:rFonts w:ascii="Courier New" w:hAnsi="Courier New"/>
      <w:noProof/>
      <w:color w:val="auto"/>
    </w:rPr>
  </w:style>
  <w:style w:type="character" w:customStyle="1" w:styleId="InlineCodeUserInput">
    <w:name w:val="InlineCodeUserInput"/>
    <w:rsid w:val="002B1503"/>
    <w:rPr>
      <w:rFonts w:ascii="Courier New" w:hAnsi="Courier New"/>
      <w:b/>
      <w:noProof/>
      <w:color w:val="auto"/>
    </w:rPr>
  </w:style>
  <w:style w:type="character" w:customStyle="1" w:styleId="InlineCodeUserInputVariable">
    <w:name w:val="InlineCodeUserInputVariable"/>
    <w:rsid w:val="002B1503"/>
    <w:rPr>
      <w:rFonts w:ascii="Courier New" w:hAnsi="Courier New"/>
      <w:b/>
      <w:i/>
      <w:noProof/>
      <w:color w:val="auto"/>
    </w:rPr>
  </w:style>
  <w:style w:type="character" w:customStyle="1" w:styleId="InlineCodeVariable">
    <w:name w:val="InlineCodeVariable"/>
    <w:rsid w:val="002B1503"/>
    <w:rPr>
      <w:rFonts w:ascii="Courier New" w:hAnsi="Courier New"/>
      <w:i/>
      <w:noProof/>
      <w:color w:val="auto"/>
    </w:rPr>
  </w:style>
  <w:style w:type="character" w:customStyle="1" w:styleId="InlineURL">
    <w:name w:val="InlineURL"/>
    <w:rsid w:val="002B1503"/>
    <w:rPr>
      <w:rFonts w:ascii="Courier New" w:hAnsi="Courier New"/>
      <w:noProof/>
      <w:color w:val="auto"/>
      <w:u w:val="single"/>
    </w:rPr>
  </w:style>
  <w:style w:type="character" w:customStyle="1" w:styleId="InlineEmail">
    <w:name w:val="InlineEmail"/>
    <w:rsid w:val="002B1503"/>
    <w:rPr>
      <w:rFonts w:ascii="Courier New" w:hAnsi="Courier New"/>
      <w:noProof/>
      <w:color w:val="auto"/>
      <w:u w:val="double"/>
    </w:rPr>
  </w:style>
  <w:style w:type="paragraph" w:customStyle="1" w:styleId="IntroductionTitle">
    <w:name w:val="IntroductionTitle"/>
    <w:basedOn w:val="ChapterTitle"/>
    <w:next w:val="Para"/>
    <w:rsid w:val="002B1503"/>
    <w:pPr>
      <w:spacing w:before="120" w:after="120"/>
    </w:pPr>
  </w:style>
  <w:style w:type="paragraph" w:customStyle="1" w:styleId="KeyConceptsHead">
    <w:name w:val="KeyConceptsHead"/>
    <w:basedOn w:val="BibliographyHead"/>
    <w:next w:val="Para"/>
    <w:rsid w:val="002B1503"/>
  </w:style>
  <w:style w:type="character" w:customStyle="1" w:styleId="KeyTerm">
    <w:name w:val="KeyTerm"/>
    <w:rsid w:val="002B1503"/>
    <w:rPr>
      <w:i/>
      <w:color w:val="auto"/>
      <w:bdr w:val="none" w:sz="0" w:space="0" w:color="auto"/>
      <w:shd w:val="clear" w:color="auto" w:fill="DBE5F1"/>
    </w:rPr>
  </w:style>
  <w:style w:type="paragraph" w:customStyle="1" w:styleId="KeyTermsHead">
    <w:name w:val="KeyTermsHead"/>
    <w:basedOn w:val="Normal"/>
    <w:next w:val="Normal"/>
    <w:rsid w:val="002B15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B1503"/>
    <w:pPr>
      <w:spacing w:before="240" w:after="240"/>
      <w:ind w:left="1440" w:right="720" w:hanging="720"/>
    </w:pPr>
    <w:rPr>
      <w:szCs w:val="20"/>
    </w:rPr>
  </w:style>
  <w:style w:type="paragraph" w:styleId="ListBullet">
    <w:name w:val="List Bullet"/>
    <w:rsid w:val="002B1503"/>
    <w:rPr>
      <w:szCs w:val="20"/>
    </w:rPr>
  </w:style>
  <w:style w:type="paragraph" w:customStyle="1" w:styleId="ColorfulList-Accent11">
    <w:name w:val="Colorful List - Accent 11"/>
    <w:basedOn w:val="Normal"/>
    <w:qFormat/>
    <w:rsid w:val="002B1503"/>
    <w:pPr>
      <w:ind w:left="720"/>
      <w:contextualSpacing/>
    </w:pPr>
    <w:rPr>
      <w:rFonts w:ascii="Calibri" w:hAnsi="Calibri"/>
      <w:color w:val="FF0000"/>
    </w:rPr>
  </w:style>
  <w:style w:type="paragraph" w:customStyle="1" w:styleId="ListBulleted">
    <w:name w:val="ListBulleted"/>
    <w:qFormat/>
    <w:rsid w:val="002B1503"/>
    <w:pPr>
      <w:numPr>
        <w:numId w:val="16"/>
      </w:numPr>
      <w:spacing w:before="120" w:after="120"/>
      <w:contextualSpacing/>
    </w:pPr>
    <w:rPr>
      <w:snapToGrid w:val="0"/>
      <w:sz w:val="26"/>
      <w:szCs w:val="20"/>
    </w:rPr>
  </w:style>
  <w:style w:type="paragraph" w:customStyle="1" w:styleId="ListBulletedSub">
    <w:name w:val="ListBulletedSub"/>
    <w:link w:val="ListBulletedSubChar"/>
    <w:rsid w:val="002B1503"/>
    <w:pPr>
      <w:numPr>
        <w:numId w:val="17"/>
      </w:numPr>
      <w:spacing w:before="120" w:after="120"/>
      <w:contextualSpacing/>
    </w:pPr>
    <w:rPr>
      <w:snapToGrid w:val="0"/>
      <w:sz w:val="26"/>
      <w:szCs w:val="20"/>
    </w:rPr>
  </w:style>
  <w:style w:type="paragraph" w:customStyle="1" w:styleId="ListBulletedSub2">
    <w:name w:val="ListBulletedSub2"/>
    <w:basedOn w:val="ListBulletedSub"/>
    <w:rsid w:val="002B1503"/>
    <w:pPr>
      <w:numPr>
        <w:numId w:val="18"/>
      </w:numPr>
    </w:pPr>
  </w:style>
  <w:style w:type="paragraph" w:customStyle="1" w:styleId="ListCheck">
    <w:name w:val="ListCheck"/>
    <w:rsid w:val="002B1503"/>
    <w:pPr>
      <w:numPr>
        <w:numId w:val="19"/>
      </w:numPr>
      <w:spacing w:before="120" w:after="120"/>
      <w:contextualSpacing/>
    </w:pPr>
    <w:rPr>
      <w:snapToGrid w:val="0"/>
      <w:sz w:val="26"/>
      <w:szCs w:val="20"/>
    </w:rPr>
  </w:style>
  <w:style w:type="paragraph" w:customStyle="1" w:styleId="ListCheckSub">
    <w:name w:val="ListCheckSub"/>
    <w:basedOn w:val="ListCheck"/>
    <w:rsid w:val="002B1503"/>
    <w:pPr>
      <w:numPr>
        <w:numId w:val="20"/>
      </w:numPr>
    </w:pPr>
  </w:style>
  <w:style w:type="paragraph" w:customStyle="1" w:styleId="ListHead">
    <w:name w:val="ListHead"/>
    <w:rsid w:val="002B1503"/>
    <w:pPr>
      <w:ind w:left="1440"/>
    </w:pPr>
    <w:rPr>
      <w:b/>
      <w:sz w:val="26"/>
      <w:szCs w:val="20"/>
    </w:rPr>
  </w:style>
  <w:style w:type="paragraph" w:customStyle="1" w:styleId="ListNumbered">
    <w:name w:val="ListNumbered"/>
    <w:qFormat/>
    <w:rsid w:val="002B1503"/>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B1503"/>
    <w:pPr>
      <w:ind w:left="2520"/>
    </w:pPr>
  </w:style>
  <w:style w:type="paragraph" w:customStyle="1" w:styleId="ListNumberedSub2">
    <w:name w:val="ListNumberedSub2"/>
    <w:basedOn w:val="ListNumberedSub"/>
    <w:rsid w:val="002B1503"/>
    <w:pPr>
      <w:ind w:left="3240"/>
    </w:pPr>
  </w:style>
  <w:style w:type="paragraph" w:customStyle="1" w:styleId="ListNumberedSub3">
    <w:name w:val="ListNumberedSub3"/>
    <w:rsid w:val="002B1503"/>
    <w:pPr>
      <w:spacing w:before="120" w:after="120"/>
      <w:ind w:left="3960" w:hanging="360"/>
      <w:contextualSpacing/>
    </w:pPr>
    <w:rPr>
      <w:sz w:val="26"/>
      <w:szCs w:val="20"/>
    </w:rPr>
  </w:style>
  <w:style w:type="paragraph" w:customStyle="1" w:styleId="ListPara">
    <w:name w:val="ListPara"/>
    <w:basedOn w:val="Normal"/>
    <w:rsid w:val="002B1503"/>
    <w:pPr>
      <w:widowControl w:val="0"/>
      <w:ind w:left="1800" w:firstLine="360"/>
    </w:pPr>
    <w:rPr>
      <w:snapToGrid w:val="0"/>
      <w:sz w:val="26"/>
      <w:szCs w:val="20"/>
    </w:rPr>
  </w:style>
  <w:style w:type="paragraph" w:customStyle="1" w:styleId="ListParaSub">
    <w:name w:val="ListParaSub"/>
    <w:basedOn w:val="ListPara"/>
    <w:rsid w:val="002B1503"/>
    <w:pPr>
      <w:spacing w:line="260" w:lineRule="exact"/>
      <w:ind w:left="2520"/>
    </w:pPr>
  </w:style>
  <w:style w:type="paragraph" w:customStyle="1" w:styleId="ListParaSub2">
    <w:name w:val="ListParaSub2"/>
    <w:basedOn w:val="ListParaSub"/>
    <w:rsid w:val="002B1503"/>
    <w:pPr>
      <w:ind w:left="3240"/>
    </w:pPr>
  </w:style>
  <w:style w:type="paragraph" w:customStyle="1" w:styleId="ListUnmarked">
    <w:name w:val="ListUnmarked"/>
    <w:qFormat/>
    <w:rsid w:val="002B1503"/>
    <w:pPr>
      <w:spacing w:before="60" w:after="60"/>
      <w:ind w:left="1728"/>
    </w:pPr>
    <w:rPr>
      <w:sz w:val="26"/>
      <w:szCs w:val="20"/>
    </w:rPr>
  </w:style>
  <w:style w:type="paragraph" w:customStyle="1" w:styleId="ListUnmarkedSub">
    <w:name w:val="ListUnmarkedSub"/>
    <w:rsid w:val="002B1503"/>
    <w:pPr>
      <w:spacing w:before="60" w:after="60"/>
      <w:ind w:left="2160"/>
    </w:pPr>
    <w:rPr>
      <w:sz w:val="26"/>
      <w:szCs w:val="20"/>
    </w:rPr>
  </w:style>
  <w:style w:type="paragraph" w:customStyle="1" w:styleId="ListUnmarkedSub2">
    <w:name w:val="ListUnmarkedSub2"/>
    <w:basedOn w:val="ListUnmarkedSub"/>
    <w:rsid w:val="002B1503"/>
    <w:pPr>
      <w:ind w:left="2880"/>
    </w:pPr>
  </w:style>
  <w:style w:type="paragraph" w:customStyle="1" w:styleId="ListWhere">
    <w:name w:val="ListWhere"/>
    <w:rsid w:val="002B1503"/>
    <w:pPr>
      <w:spacing w:before="120" w:after="120"/>
      <w:ind w:left="2160"/>
      <w:contextualSpacing/>
    </w:pPr>
    <w:rPr>
      <w:snapToGrid w:val="0"/>
      <w:sz w:val="26"/>
      <w:szCs w:val="20"/>
    </w:rPr>
  </w:style>
  <w:style w:type="paragraph" w:customStyle="1" w:styleId="MatterTitle">
    <w:name w:val="MatterTitle"/>
    <w:next w:val="Para"/>
    <w:rsid w:val="002B1503"/>
    <w:pPr>
      <w:spacing w:before="120" w:after="120"/>
    </w:pPr>
    <w:rPr>
      <w:rFonts w:ascii="Arial" w:hAnsi="Arial"/>
      <w:b/>
      <w:smallCaps/>
      <w:snapToGrid w:val="0"/>
      <w:color w:val="000000"/>
      <w:sz w:val="60"/>
      <w:szCs w:val="60"/>
    </w:rPr>
  </w:style>
  <w:style w:type="character" w:customStyle="1" w:styleId="MenuArrow">
    <w:name w:val="MenuArrow"/>
    <w:rsid w:val="002B1503"/>
    <w:rPr>
      <w:rFonts w:ascii="Wingdings" w:hAnsi="Wingdings"/>
    </w:rPr>
  </w:style>
  <w:style w:type="paragraph" w:customStyle="1" w:styleId="OnlineReference">
    <w:name w:val="OnlineReference"/>
    <w:qFormat/>
    <w:rsid w:val="002B1503"/>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B1503"/>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B1503"/>
    <w:pPr>
      <w:numPr>
        <w:numId w:val="21"/>
      </w:numPr>
      <w:spacing w:before="120" w:after="120"/>
      <w:contextualSpacing/>
    </w:pPr>
    <w:rPr>
      <w:snapToGrid w:val="0"/>
      <w:sz w:val="26"/>
      <w:szCs w:val="20"/>
    </w:rPr>
  </w:style>
  <w:style w:type="paragraph" w:customStyle="1" w:styleId="ParaNumbered">
    <w:name w:val="ParaNumbered"/>
    <w:rsid w:val="002B1503"/>
    <w:pPr>
      <w:spacing w:after="120"/>
      <w:ind w:left="720" w:firstLine="720"/>
    </w:pPr>
    <w:rPr>
      <w:snapToGrid w:val="0"/>
      <w:sz w:val="26"/>
      <w:szCs w:val="20"/>
    </w:rPr>
  </w:style>
  <w:style w:type="paragraph" w:customStyle="1" w:styleId="PartFeaturingList">
    <w:name w:val="PartFeaturingList"/>
    <w:basedOn w:val="ChapterFeaturingList"/>
    <w:rsid w:val="002B1503"/>
  </w:style>
  <w:style w:type="paragraph" w:customStyle="1" w:styleId="PartIntroductionPara">
    <w:name w:val="PartIntroductionPara"/>
    <w:rsid w:val="002B1503"/>
    <w:pPr>
      <w:spacing w:after="120"/>
      <w:ind w:left="720" w:firstLine="720"/>
    </w:pPr>
    <w:rPr>
      <w:sz w:val="26"/>
      <w:szCs w:val="20"/>
    </w:rPr>
  </w:style>
  <w:style w:type="paragraph" w:customStyle="1" w:styleId="PartTitle">
    <w:name w:val="PartTitle"/>
    <w:basedOn w:val="ChapterTitle"/>
    <w:rsid w:val="002B1503"/>
    <w:pPr>
      <w:widowControl w:val="0"/>
      <w:pBdr>
        <w:bottom w:val="single" w:sz="4" w:space="1" w:color="auto"/>
      </w:pBdr>
    </w:pPr>
  </w:style>
  <w:style w:type="paragraph" w:customStyle="1" w:styleId="PoetryPara">
    <w:name w:val="PoetryPara"/>
    <w:next w:val="Normal"/>
    <w:rsid w:val="002B1503"/>
    <w:pPr>
      <w:spacing w:before="360" w:after="60"/>
      <w:ind w:left="2160"/>
      <w:contextualSpacing/>
    </w:pPr>
    <w:rPr>
      <w:snapToGrid w:val="0"/>
      <w:sz w:val="22"/>
      <w:szCs w:val="20"/>
    </w:rPr>
  </w:style>
  <w:style w:type="paragraph" w:customStyle="1" w:styleId="PoetryContinued">
    <w:name w:val="PoetryContinued"/>
    <w:basedOn w:val="PoetryPara"/>
    <w:qFormat/>
    <w:rsid w:val="002B1503"/>
    <w:pPr>
      <w:spacing w:before="0"/>
      <w:contextualSpacing w:val="0"/>
    </w:pPr>
  </w:style>
  <w:style w:type="paragraph" w:customStyle="1" w:styleId="PoetrySource">
    <w:name w:val="PoetrySource"/>
    <w:rsid w:val="002B1503"/>
    <w:pPr>
      <w:ind w:left="2880"/>
    </w:pPr>
    <w:rPr>
      <w:snapToGrid w:val="0"/>
      <w:sz w:val="18"/>
      <w:szCs w:val="20"/>
    </w:rPr>
  </w:style>
  <w:style w:type="paragraph" w:customStyle="1" w:styleId="PoetryTitle">
    <w:name w:val="PoetryTitle"/>
    <w:basedOn w:val="PoetryPara"/>
    <w:next w:val="PoetryPara"/>
    <w:rsid w:val="002B1503"/>
    <w:rPr>
      <w:b/>
      <w:sz w:val="24"/>
    </w:rPr>
  </w:style>
  <w:style w:type="paragraph" w:customStyle="1" w:styleId="PrefaceTitle">
    <w:name w:val="PrefaceTitle"/>
    <w:next w:val="Para"/>
    <w:rsid w:val="002B15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B1503"/>
  </w:style>
  <w:style w:type="character" w:customStyle="1" w:styleId="QueryInline">
    <w:name w:val="QueryInline"/>
    <w:rsid w:val="002B1503"/>
    <w:rPr>
      <w:bdr w:val="none" w:sz="0" w:space="0" w:color="auto"/>
      <w:shd w:val="clear" w:color="auto" w:fill="FFCC99"/>
    </w:rPr>
  </w:style>
  <w:style w:type="paragraph" w:customStyle="1" w:styleId="QueryPara">
    <w:name w:val="QueryPara"/>
    <w:rsid w:val="002B1503"/>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B1503"/>
  </w:style>
  <w:style w:type="paragraph" w:customStyle="1" w:styleId="QuestionsHead">
    <w:name w:val="QuestionsHead"/>
    <w:basedOn w:val="BibliographyHead"/>
    <w:next w:val="Para"/>
    <w:rsid w:val="002B1503"/>
  </w:style>
  <w:style w:type="paragraph" w:customStyle="1" w:styleId="QuoteSource">
    <w:name w:val="QuoteSource"/>
    <w:basedOn w:val="Normal"/>
    <w:rsid w:val="002B15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B1503"/>
    <w:rPr>
      <w:i w:val="0"/>
      <w:sz w:val="24"/>
    </w:rPr>
  </w:style>
  <w:style w:type="paragraph" w:customStyle="1" w:styleId="RecipeFootnote">
    <w:name w:val="RecipeFootnote"/>
    <w:basedOn w:val="Normal"/>
    <w:rsid w:val="002B15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B1503"/>
    <w:pPr>
      <w:spacing w:before="240"/>
      <w:ind w:left="720"/>
    </w:pPr>
    <w:rPr>
      <w:rFonts w:ascii="Arial" w:hAnsi="Arial"/>
      <w:b/>
      <w:snapToGrid w:val="0"/>
      <w:sz w:val="26"/>
      <w:szCs w:val="20"/>
    </w:rPr>
  </w:style>
  <w:style w:type="paragraph" w:customStyle="1" w:styleId="RecipeIngredientList">
    <w:name w:val="RecipeIngredientList"/>
    <w:basedOn w:val="Normal"/>
    <w:rsid w:val="002B15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B1503"/>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B1503"/>
    <w:rPr>
      <w:rFonts w:ascii="Arial" w:hAnsi="Arial"/>
      <w:snapToGrid w:val="0"/>
      <w:sz w:val="26"/>
      <w:szCs w:val="20"/>
    </w:rPr>
  </w:style>
  <w:style w:type="paragraph" w:customStyle="1" w:styleId="RecipeNutritionInfo">
    <w:name w:val="RecipeNutritionInfo"/>
    <w:basedOn w:val="Normal"/>
    <w:rsid w:val="002B1503"/>
    <w:pPr>
      <w:spacing w:before="120" w:after="120"/>
      <w:ind w:left="720"/>
      <w:contextualSpacing/>
    </w:pPr>
    <w:rPr>
      <w:rFonts w:ascii="Arial" w:hAnsi="Arial"/>
      <w:snapToGrid w:val="0"/>
      <w:szCs w:val="20"/>
    </w:rPr>
  </w:style>
  <w:style w:type="paragraph" w:customStyle="1" w:styleId="RecipePercentage">
    <w:name w:val="RecipePercentage"/>
    <w:rsid w:val="002B1503"/>
    <w:rPr>
      <w:rFonts w:ascii="Arial" w:hAnsi="Arial"/>
      <w:snapToGrid w:val="0"/>
      <w:sz w:val="26"/>
      <w:szCs w:val="20"/>
    </w:rPr>
  </w:style>
  <w:style w:type="paragraph" w:customStyle="1" w:styleId="RecipeProcedure">
    <w:name w:val="RecipeProcedure"/>
    <w:rsid w:val="002B1503"/>
    <w:pPr>
      <w:spacing w:before="120" w:after="120"/>
      <w:ind w:left="1800" w:hanging="720"/>
    </w:pPr>
    <w:rPr>
      <w:rFonts w:ascii="Arial" w:hAnsi="Arial"/>
      <w:snapToGrid w:val="0"/>
      <w:sz w:val="26"/>
      <w:szCs w:val="20"/>
    </w:rPr>
  </w:style>
  <w:style w:type="paragraph" w:customStyle="1" w:styleId="RecipeProcedureHead">
    <w:name w:val="RecipeProcedureHead"/>
    <w:rsid w:val="002B1503"/>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B1503"/>
    <w:pPr>
      <w:ind w:left="720"/>
    </w:pPr>
    <w:rPr>
      <w:rFonts w:ascii="Arial" w:hAnsi="Arial"/>
      <w:b/>
      <w:smallCaps/>
      <w:snapToGrid w:val="0"/>
      <w:sz w:val="32"/>
      <w:szCs w:val="20"/>
      <w:u w:val="single"/>
    </w:rPr>
  </w:style>
  <w:style w:type="paragraph" w:customStyle="1" w:styleId="RecipeTableHead">
    <w:name w:val="RecipeTableHead"/>
    <w:rsid w:val="002B1503"/>
    <w:rPr>
      <w:rFonts w:ascii="Arial" w:hAnsi="Arial"/>
      <w:b/>
      <w:smallCaps/>
      <w:snapToGrid w:val="0"/>
      <w:sz w:val="26"/>
      <w:szCs w:val="20"/>
    </w:rPr>
  </w:style>
  <w:style w:type="paragraph" w:customStyle="1" w:styleId="RecipeTime">
    <w:name w:val="RecipeTime"/>
    <w:rsid w:val="002B1503"/>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B15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B1503"/>
    <w:pPr>
      <w:ind w:left="720"/>
    </w:pPr>
    <w:rPr>
      <w:rFonts w:ascii="Arial" w:hAnsi="Arial"/>
      <w:b/>
      <w:i/>
      <w:smallCaps/>
      <w:snapToGrid w:val="0"/>
      <w:sz w:val="36"/>
      <w:szCs w:val="40"/>
    </w:rPr>
  </w:style>
  <w:style w:type="paragraph" w:customStyle="1" w:styleId="RecipeUSMeasure">
    <w:name w:val="RecipeUSMeasure"/>
    <w:rsid w:val="002B1503"/>
    <w:rPr>
      <w:rFonts w:ascii="Arial" w:hAnsi="Arial"/>
      <w:snapToGrid w:val="0"/>
      <w:sz w:val="26"/>
      <w:szCs w:val="20"/>
    </w:rPr>
  </w:style>
  <w:style w:type="paragraph" w:customStyle="1" w:styleId="RecipeVariationPara">
    <w:name w:val="RecipeVariationPara"/>
    <w:basedOn w:val="RecipeTime"/>
    <w:rsid w:val="002B1503"/>
    <w:rPr>
      <w:i w:val="0"/>
      <w:sz w:val="24"/>
      <w:u w:val="single"/>
    </w:rPr>
  </w:style>
  <w:style w:type="paragraph" w:customStyle="1" w:styleId="RecipeVariationHead">
    <w:name w:val="RecipeVariationHead"/>
    <w:rsid w:val="002B1503"/>
    <w:pPr>
      <w:spacing w:before="60" w:after="60"/>
      <w:ind w:left="720"/>
    </w:pPr>
    <w:rPr>
      <w:rFonts w:ascii="Arial" w:hAnsi="Arial"/>
      <w:b/>
      <w:snapToGrid w:val="0"/>
      <w:sz w:val="22"/>
      <w:szCs w:val="20"/>
      <w:u w:val="single"/>
    </w:rPr>
  </w:style>
  <w:style w:type="paragraph" w:customStyle="1" w:styleId="RecipeNoteHead">
    <w:name w:val="RecipeNoteHead"/>
    <w:rsid w:val="002B1503"/>
    <w:pPr>
      <w:spacing w:before="60" w:after="60"/>
      <w:ind w:left="720"/>
    </w:pPr>
    <w:rPr>
      <w:rFonts w:ascii="Arial" w:hAnsi="Arial"/>
      <w:b/>
      <w:snapToGrid w:val="0"/>
      <w:sz w:val="20"/>
      <w:szCs w:val="20"/>
    </w:rPr>
  </w:style>
  <w:style w:type="paragraph" w:customStyle="1" w:styleId="RecipeNotePara">
    <w:name w:val="RecipeNotePara"/>
    <w:basedOn w:val="RecipeTime"/>
    <w:rsid w:val="002B1503"/>
    <w:rPr>
      <w:i w:val="0"/>
      <w:sz w:val="24"/>
      <w:u w:val="single"/>
    </w:rPr>
  </w:style>
  <w:style w:type="paragraph" w:customStyle="1" w:styleId="RecipeYield">
    <w:name w:val="RecipeYield"/>
    <w:rsid w:val="002B1503"/>
    <w:pPr>
      <w:ind w:left="720"/>
    </w:pPr>
    <w:rPr>
      <w:rFonts w:ascii="Arial" w:hAnsi="Arial"/>
      <w:snapToGrid w:val="0"/>
      <w:sz w:val="20"/>
      <w:szCs w:val="20"/>
    </w:rPr>
  </w:style>
  <w:style w:type="paragraph" w:customStyle="1" w:styleId="Reference">
    <w:name w:val="Reference"/>
    <w:basedOn w:val="Normal"/>
    <w:rsid w:val="002B1503"/>
    <w:pPr>
      <w:spacing w:before="120" w:after="120"/>
      <w:ind w:left="720" w:hanging="720"/>
    </w:pPr>
    <w:rPr>
      <w:szCs w:val="20"/>
    </w:rPr>
  </w:style>
  <w:style w:type="paragraph" w:customStyle="1" w:styleId="ReferenceAnnotation">
    <w:name w:val="ReferenceAnnotation"/>
    <w:basedOn w:val="Reference"/>
    <w:rsid w:val="002B1503"/>
    <w:pPr>
      <w:spacing w:before="0" w:after="0"/>
      <w:ind w:firstLine="0"/>
    </w:pPr>
    <w:rPr>
      <w:snapToGrid w:val="0"/>
    </w:rPr>
  </w:style>
  <w:style w:type="paragraph" w:customStyle="1" w:styleId="ReferencesHead">
    <w:name w:val="ReferencesHead"/>
    <w:basedOn w:val="BibliographyHead"/>
    <w:next w:val="Reference"/>
    <w:rsid w:val="002B1503"/>
  </w:style>
  <w:style w:type="paragraph" w:customStyle="1" w:styleId="ReferenceTitle">
    <w:name w:val="ReferenceTitle"/>
    <w:basedOn w:val="MatterTitle"/>
    <w:next w:val="Reference"/>
    <w:rsid w:val="002B1503"/>
  </w:style>
  <w:style w:type="paragraph" w:customStyle="1" w:styleId="ReviewHead">
    <w:name w:val="ReviewHead"/>
    <w:basedOn w:val="BibliographyHead"/>
    <w:next w:val="Para"/>
    <w:rsid w:val="002B1503"/>
  </w:style>
  <w:style w:type="paragraph" w:customStyle="1" w:styleId="RunInHead">
    <w:name w:val="RunInHead"/>
    <w:next w:val="Normal"/>
    <w:rsid w:val="002B1503"/>
    <w:pPr>
      <w:spacing w:before="240"/>
      <w:ind w:left="1440"/>
    </w:pPr>
    <w:rPr>
      <w:rFonts w:ascii="Arial" w:hAnsi="Arial"/>
      <w:b/>
      <w:sz w:val="26"/>
      <w:szCs w:val="20"/>
    </w:rPr>
  </w:style>
  <w:style w:type="paragraph" w:customStyle="1" w:styleId="RunInHeadSub">
    <w:name w:val="RunInHeadSub"/>
    <w:basedOn w:val="RunInHead"/>
    <w:next w:val="Normal"/>
    <w:rsid w:val="002B1503"/>
    <w:pPr>
      <w:ind w:left="2160"/>
    </w:pPr>
    <w:rPr>
      <w:snapToGrid w:val="0"/>
    </w:rPr>
  </w:style>
  <w:style w:type="paragraph" w:customStyle="1" w:styleId="RunInPara">
    <w:name w:val="RunInPara"/>
    <w:basedOn w:val="Normal"/>
    <w:link w:val="RunInParaChar"/>
    <w:rsid w:val="002B1503"/>
    <w:pPr>
      <w:widowControl w:val="0"/>
      <w:spacing w:after="120"/>
      <w:ind w:left="1440"/>
    </w:pPr>
    <w:rPr>
      <w:snapToGrid w:val="0"/>
      <w:szCs w:val="20"/>
    </w:rPr>
  </w:style>
  <w:style w:type="paragraph" w:customStyle="1" w:styleId="RunInParaSub">
    <w:name w:val="RunInParaSub"/>
    <w:basedOn w:val="RunInPara"/>
    <w:rsid w:val="002B1503"/>
    <w:pPr>
      <w:ind w:left="2160"/>
    </w:pPr>
  </w:style>
  <w:style w:type="paragraph" w:styleId="Salutation">
    <w:name w:val="Salutation"/>
    <w:next w:val="Normal"/>
    <w:link w:val="SalutationChar"/>
    <w:rsid w:val="002B1503"/>
    <w:rPr>
      <w:szCs w:val="20"/>
    </w:rPr>
  </w:style>
  <w:style w:type="character" w:customStyle="1" w:styleId="SalutationChar">
    <w:name w:val="Salutation Char"/>
    <w:basedOn w:val="DefaultParagraphFont"/>
    <w:link w:val="Salutation"/>
    <w:rsid w:val="00530245"/>
    <w:rPr>
      <w:szCs w:val="20"/>
    </w:rPr>
  </w:style>
  <w:style w:type="paragraph" w:customStyle="1" w:styleId="SectionTitle">
    <w:name w:val="SectionTitle"/>
    <w:basedOn w:val="ChapterTitle"/>
    <w:next w:val="ChapterTitle"/>
    <w:rsid w:val="002B1503"/>
    <w:pPr>
      <w:pBdr>
        <w:bottom w:val="single" w:sz="4" w:space="1" w:color="auto"/>
      </w:pBdr>
    </w:pPr>
  </w:style>
  <w:style w:type="paragraph" w:customStyle="1" w:styleId="Series">
    <w:name w:val="Series"/>
    <w:rsid w:val="002B1503"/>
    <w:pPr>
      <w:ind w:left="720"/>
    </w:pPr>
    <w:rPr>
      <w:szCs w:val="20"/>
    </w:rPr>
  </w:style>
  <w:style w:type="paragraph" w:customStyle="1" w:styleId="SignatureLine">
    <w:name w:val="SignatureLine"/>
    <w:qFormat/>
    <w:rsid w:val="002B1503"/>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B1503"/>
    <w:pPr>
      <w:spacing w:before="360" w:after="360"/>
      <w:ind w:left="1440"/>
    </w:pPr>
    <w:rPr>
      <w:rFonts w:ascii="Arial" w:hAnsi="Arial"/>
      <w:b/>
      <w:szCs w:val="20"/>
    </w:rPr>
  </w:style>
  <w:style w:type="character" w:customStyle="1" w:styleId="Subscript">
    <w:name w:val="Subscript"/>
    <w:rsid w:val="002B1503"/>
    <w:rPr>
      <w:vertAlign w:val="subscript"/>
    </w:rPr>
  </w:style>
  <w:style w:type="paragraph" w:customStyle="1" w:styleId="SummaryHead">
    <w:name w:val="SummaryHead"/>
    <w:basedOn w:val="BibliographyHead"/>
    <w:next w:val="Para"/>
    <w:rsid w:val="002B1503"/>
  </w:style>
  <w:style w:type="character" w:customStyle="1" w:styleId="Superscript">
    <w:name w:val="Superscript"/>
    <w:rsid w:val="002B1503"/>
    <w:rPr>
      <w:vertAlign w:val="superscript"/>
    </w:rPr>
  </w:style>
  <w:style w:type="paragraph" w:customStyle="1" w:styleId="SupplementInstruction">
    <w:name w:val="SupplementInstruction"/>
    <w:rsid w:val="002B1503"/>
    <w:pPr>
      <w:spacing w:before="120" w:after="120"/>
      <w:ind w:left="720"/>
    </w:pPr>
    <w:rPr>
      <w:i/>
      <w:sz w:val="26"/>
      <w:szCs w:val="20"/>
    </w:rPr>
  </w:style>
  <w:style w:type="paragraph" w:customStyle="1" w:styleId="TableCaption">
    <w:name w:val="TableCaption"/>
    <w:basedOn w:val="Slug"/>
    <w:qFormat/>
    <w:rsid w:val="002B1503"/>
    <w:pPr>
      <w:keepNext/>
      <w:widowControl w:val="0"/>
      <w:spacing w:before="240" w:after="120"/>
      <w:ind w:left="0"/>
    </w:pPr>
    <w:rPr>
      <w:snapToGrid w:val="0"/>
    </w:rPr>
  </w:style>
  <w:style w:type="paragraph" w:customStyle="1" w:styleId="TableEntry">
    <w:name w:val="TableEntry"/>
    <w:qFormat/>
    <w:rsid w:val="002B1503"/>
    <w:pPr>
      <w:spacing w:after="60"/>
    </w:pPr>
    <w:rPr>
      <w:rFonts w:ascii="Arial" w:hAnsi="Arial"/>
      <w:sz w:val="22"/>
      <w:szCs w:val="20"/>
    </w:rPr>
  </w:style>
  <w:style w:type="paragraph" w:customStyle="1" w:styleId="TableFootnote">
    <w:name w:val="TableFootnote"/>
    <w:rsid w:val="002B1503"/>
    <w:pPr>
      <w:spacing w:after="240"/>
      <w:ind w:left="1440"/>
      <w:contextualSpacing/>
    </w:pPr>
    <w:rPr>
      <w:rFonts w:ascii="Arial" w:hAnsi="Arial"/>
      <w:sz w:val="18"/>
      <w:szCs w:val="20"/>
    </w:rPr>
  </w:style>
  <w:style w:type="paragraph" w:customStyle="1" w:styleId="TableHead">
    <w:name w:val="TableHead"/>
    <w:qFormat/>
    <w:rsid w:val="002B1503"/>
    <w:pPr>
      <w:keepNext/>
    </w:pPr>
    <w:rPr>
      <w:rFonts w:ascii="Arial" w:hAnsi="Arial"/>
      <w:b/>
      <w:sz w:val="22"/>
      <w:szCs w:val="20"/>
    </w:rPr>
  </w:style>
  <w:style w:type="paragraph" w:customStyle="1" w:styleId="TableSource">
    <w:name w:val="TableSource"/>
    <w:next w:val="Normal"/>
    <w:rsid w:val="002B1503"/>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B1503"/>
    <w:pPr>
      <w:widowControl w:val="0"/>
    </w:pPr>
    <w:rPr>
      <w:snapToGrid w:val="0"/>
      <w:sz w:val="26"/>
      <w:szCs w:val="20"/>
    </w:rPr>
  </w:style>
  <w:style w:type="paragraph" w:customStyle="1" w:styleId="TabularEntrySub">
    <w:name w:val="TabularEntrySub"/>
    <w:basedOn w:val="TabularEntry"/>
    <w:rsid w:val="002B1503"/>
    <w:pPr>
      <w:ind w:left="360"/>
    </w:pPr>
  </w:style>
  <w:style w:type="paragraph" w:customStyle="1" w:styleId="TabularHead">
    <w:name w:val="TabularHead"/>
    <w:qFormat/>
    <w:rsid w:val="002B1503"/>
    <w:pPr>
      <w:spacing w:line="276" w:lineRule="auto"/>
    </w:pPr>
    <w:rPr>
      <w:b/>
      <w:snapToGrid w:val="0"/>
      <w:sz w:val="26"/>
      <w:szCs w:val="20"/>
    </w:rPr>
  </w:style>
  <w:style w:type="paragraph" w:customStyle="1" w:styleId="TextBreak">
    <w:name w:val="TextBreak"/>
    <w:next w:val="Para"/>
    <w:rsid w:val="002B1503"/>
    <w:pPr>
      <w:jc w:val="center"/>
    </w:pPr>
    <w:rPr>
      <w:rFonts w:ascii="Arial" w:hAnsi="Arial"/>
      <w:b/>
      <w:snapToGrid w:val="0"/>
      <w:szCs w:val="20"/>
    </w:rPr>
  </w:style>
  <w:style w:type="paragraph" w:customStyle="1" w:styleId="TOCTitle">
    <w:name w:val="TOCTitle"/>
    <w:next w:val="Para"/>
    <w:rsid w:val="002B1503"/>
    <w:pPr>
      <w:spacing w:before="120" w:after="120"/>
    </w:pPr>
    <w:rPr>
      <w:rFonts w:ascii="Arial" w:hAnsi="Arial"/>
      <w:b/>
      <w:smallCaps/>
      <w:snapToGrid w:val="0"/>
      <w:color w:val="000000"/>
      <w:sz w:val="60"/>
      <w:szCs w:val="60"/>
    </w:rPr>
  </w:style>
  <w:style w:type="character" w:customStyle="1" w:styleId="UserInput">
    <w:name w:val="UserInput"/>
    <w:rsid w:val="002B1503"/>
    <w:rPr>
      <w:b/>
    </w:rPr>
  </w:style>
  <w:style w:type="character" w:customStyle="1" w:styleId="UserInputVariable">
    <w:name w:val="UserInputVariable"/>
    <w:rsid w:val="002B1503"/>
    <w:rPr>
      <w:b/>
      <w:i/>
    </w:rPr>
  </w:style>
  <w:style w:type="character" w:customStyle="1" w:styleId="Variable">
    <w:name w:val="Variable"/>
    <w:rsid w:val="002B1503"/>
    <w:rPr>
      <w:i/>
    </w:rPr>
  </w:style>
  <w:style w:type="character" w:customStyle="1" w:styleId="WileyBold">
    <w:name w:val="WileyBold"/>
    <w:rsid w:val="002B1503"/>
    <w:rPr>
      <w:b/>
    </w:rPr>
  </w:style>
  <w:style w:type="character" w:customStyle="1" w:styleId="WileyBoldItalic">
    <w:name w:val="WileyBoldItalic"/>
    <w:rsid w:val="002B1503"/>
    <w:rPr>
      <w:b/>
      <w:i/>
    </w:rPr>
  </w:style>
  <w:style w:type="character" w:customStyle="1" w:styleId="WileyItalic">
    <w:name w:val="WileyItalic"/>
    <w:rsid w:val="002B1503"/>
    <w:rPr>
      <w:i/>
    </w:rPr>
  </w:style>
  <w:style w:type="character" w:customStyle="1" w:styleId="WileySymbol">
    <w:name w:val="WileySymbol"/>
    <w:rsid w:val="002B1503"/>
    <w:rPr>
      <w:rFonts w:ascii="Symbol" w:hAnsi="Symbol"/>
    </w:rPr>
  </w:style>
  <w:style w:type="character" w:customStyle="1" w:styleId="wileyTemp">
    <w:name w:val="wileyTemp"/>
    <w:rsid w:val="002B1503"/>
  </w:style>
  <w:style w:type="paragraph" w:customStyle="1" w:styleId="wsBlockA">
    <w:name w:val="wsBlockA"/>
    <w:basedOn w:val="Normal"/>
    <w:qFormat/>
    <w:rsid w:val="002B1503"/>
    <w:pPr>
      <w:spacing w:before="120" w:after="120"/>
      <w:ind w:left="2160" w:right="1440"/>
    </w:pPr>
    <w:rPr>
      <w:rFonts w:ascii="Arial" w:eastAsia="Calibri" w:hAnsi="Arial"/>
      <w:sz w:val="20"/>
    </w:rPr>
  </w:style>
  <w:style w:type="paragraph" w:customStyle="1" w:styleId="wsBlockB">
    <w:name w:val="wsBlockB"/>
    <w:basedOn w:val="Normal"/>
    <w:qFormat/>
    <w:rsid w:val="002B1503"/>
    <w:pPr>
      <w:spacing w:before="120" w:after="120"/>
      <w:ind w:left="2160" w:right="1440"/>
    </w:pPr>
    <w:rPr>
      <w:rFonts w:eastAsia="Calibri"/>
      <w:sz w:val="20"/>
    </w:rPr>
  </w:style>
  <w:style w:type="paragraph" w:customStyle="1" w:styleId="wsBlockC">
    <w:name w:val="wsBlockC"/>
    <w:basedOn w:val="Normal"/>
    <w:qFormat/>
    <w:rsid w:val="002B1503"/>
    <w:pPr>
      <w:spacing w:before="120" w:after="120"/>
      <w:ind w:left="2160" w:right="1440"/>
    </w:pPr>
    <w:rPr>
      <w:rFonts w:ascii="Verdana" w:eastAsia="Calibri" w:hAnsi="Verdana"/>
      <w:sz w:val="20"/>
    </w:rPr>
  </w:style>
  <w:style w:type="paragraph" w:customStyle="1" w:styleId="wsHeadStyleA">
    <w:name w:val="wsHeadStyleA"/>
    <w:basedOn w:val="Normal"/>
    <w:qFormat/>
    <w:rsid w:val="002B1503"/>
    <w:pPr>
      <w:spacing w:before="120" w:after="120"/>
      <w:ind w:left="720"/>
    </w:pPr>
    <w:rPr>
      <w:rFonts w:ascii="Arial" w:eastAsia="Calibri" w:hAnsi="Arial"/>
      <w:b/>
      <w:sz w:val="28"/>
      <w:u w:val="single"/>
    </w:rPr>
  </w:style>
  <w:style w:type="paragraph" w:customStyle="1" w:styleId="wsHeadStyleB">
    <w:name w:val="wsHeadStyleB"/>
    <w:basedOn w:val="Normal"/>
    <w:qFormat/>
    <w:rsid w:val="002B1503"/>
    <w:pPr>
      <w:spacing w:before="120" w:after="120"/>
      <w:ind w:left="720"/>
    </w:pPr>
    <w:rPr>
      <w:rFonts w:eastAsia="Calibri"/>
      <w:b/>
      <w:sz w:val="28"/>
      <w:u w:val="wave"/>
    </w:rPr>
  </w:style>
  <w:style w:type="paragraph" w:customStyle="1" w:styleId="wsHeadStyleC">
    <w:name w:val="wsHeadStyleC"/>
    <w:basedOn w:val="Normal"/>
    <w:qFormat/>
    <w:rsid w:val="002B1503"/>
    <w:pPr>
      <w:spacing w:before="120" w:after="120"/>
      <w:ind w:left="720"/>
    </w:pPr>
    <w:rPr>
      <w:rFonts w:ascii="Verdana" w:eastAsia="Calibri" w:hAnsi="Verdana"/>
      <w:b/>
      <w:sz w:val="28"/>
      <w:u w:val="dash"/>
    </w:rPr>
  </w:style>
  <w:style w:type="paragraph" w:customStyle="1" w:styleId="wsListBulletedA">
    <w:name w:val="wsListBulletedA"/>
    <w:basedOn w:val="Normal"/>
    <w:qFormat/>
    <w:rsid w:val="002B1503"/>
    <w:pPr>
      <w:numPr>
        <w:numId w:val="22"/>
      </w:numPr>
      <w:spacing w:before="120" w:after="120"/>
    </w:pPr>
    <w:rPr>
      <w:rFonts w:ascii="Arial" w:eastAsia="Calibri" w:hAnsi="Arial"/>
      <w:sz w:val="26"/>
    </w:rPr>
  </w:style>
  <w:style w:type="paragraph" w:customStyle="1" w:styleId="wsListBulletedB">
    <w:name w:val="wsListBulletedB"/>
    <w:basedOn w:val="Normal"/>
    <w:qFormat/>
    <w:rsid w:val="002B1503"/>
    <w:pPr>
      <w:numPr>
        <w:numId w:val="23"/>
      </w:numPr>
      <w:spacing w:before="120" w:after="120"/>
    </w:pPr>
    <w:rPr>
      <w:rFonts w:eastAsia="Calibri"/>
      <w:sz w:val="26"/>
    </w:rPr>
  </w:style>
  <w:style w:type="paragraph" w:customStyle="1" w:styleId="wsListBulletedC">
    <w:name w:val="wsListBulletedC"/>
    <w:basedOn w:val="Normal"/>
    <w:qFormat/>
    <w:rsid w:val="002B1503"/>
    <w:pPr>
      <w:numPr>
        <w:numId w:val="24"/>
      </w:numPr>
      <w:spacing w:before="120" w:after="120"/>
    </w:pPr>
    <w:rPr>
      <w:rFonts w:ascii="Verdana" w:eastAsia="Calibri" w:hAnsi="Verdana"/>
      <w:sz w:val="26"/>
    </w:rPr>
  </w:style>
  <w:style w:type="paragraph" w:customStyle="1" w:styleId="wsListNumberedA">
    <w:name w:val="wsListNumberedA"/>
    <w:basedOn w:val="Normal"/>
    <w:qFormat/>
    <w:rsid w:val="002B1503"/>
    <w:pPr>
      <w:spacing w:before="120" w:after="120"/>
      <w:ind w:left="2160" w:hanging="720"/>
    </w:pPr>
    <w:rPr>
      <w:rFonts w:ascii="Arial" w:eastAsia="Calibri" w:hAnsi="Arial"/>
      <w:sz w:val="26"/>
    </w:rPr>
  </w:style>
  <w:style w:type="paragraph" w:customStyle="1" w:styleId="wsListNumberedB">
    <w:name w:val="wsListNumberedB"/>
    <w:basedOn w:val="Normal"/>
    <w:qFormat/>
    <w:rsid w:val="002B1503"/>
    <w:pPr>
      <w:spacing w:before="120" w:after="120"/>
      <w:ind w:left="2160" w:hanging="720"/>
    </w:pPr>
    <w:rPr>
      <w:rFonts w:eastAsia="Calibri"/>
      <w:sz w:val="26"/>
    </w:rPr>
  </w:style>
  <w:style w:type="paragraph" w:customStyle="1" w:styleId="wsListNumberedC">
    <w:name w:val="wsListNumberedC"/>
    <w:basedOn w:val="Normal"/>
    <w:qFormat/>
    <w:rsid w:val="002B1503"/>
    <w:pPr>
      <w:spacing w:before="120" w:after="120"/>
      <w:ind w:left="2160" w:hanging="720"/>
    </w:pPr>
    <w:rPr>
      <w:rFonts w:ascii="Verdana" w:eastAsia="Calibri" w:hAnsi="Verdana"/>
      <w:sz w:val="26"/>
    </w:rPr>
  </w:style>
  <w:style w:type="paragraph" w:customStyle="1" w:styleId="wsListUnmarkedA">
    <w:name w:val="wsListUnmarkedA"/>
    <w:basedOn w:val="Normal"/>
    <w:qFormat/>
    <w:rsid w:val="002B1503"/>
    <w:pPr>
      <w:spacing w:before="120" w:after="120"/>
      <w:ind w:left="1440"/>
    </w:pPr>
    <w:rPr>
      <w:rFonts w:ascii="Arial" w:eastAsia="Calibri" w:hAnsi="Arial"/>
      <w:sz w:val="26"/>
    </w:rPr>
  </w:style>
  <w:style w:type="paragraph" w:customStyle="1" w:styleId="wsListUnmarkedB">
    <w:name w:val="wsListUnmarkedB"/>
    <w:basedOn w:val="Normal"/>
    <w:qFormat/>
    <w:rsid w:val="002B1503"/>
    <w:pPr>
      <w:spacing w:before="120" w:after="120"/>
      <w:ind w:left="1440"/>
    </w:pPr>
    <w:rPr>
      <w:rFonts w:eastAsia="Calibri"/>
      <w:sz w:val="26"/>
    </w:rPr>
  </w:style>
  <w:style w:type="paragraph" w:customStyle="1" w:styleId="wsListUnmarkedC">
    <w:name w:val="wsListUnmarkedC"/>
    <w:basedOn w:val="Normal"/>
    <w:qFormat/>
    <w:rsid w:val="002B1503"/>
    <w:pPr>
      <w:spacing w:before="120" w:after="120"/>
      <w:ind w:left="1440"/>
    </w:pPr>
    <w:rPr>
      <w:rFonts w:ascii="Verdana" w:eastAsia="Calibri" w:hAnsi="Verdana"/>
      <w:sz w:val="26"/>
    </w:rPr>
  </w:style>
  <w:style w:type="paragraph" w:customStyle="1" w:styleId="wsNameDate">
    <w:name w:val="wsNameDate"/>
    <w:qFormat/>
    <w:rsid w:val="002B1503"/>
    <w:pPr>
      <w:spacing w:before="240" w:after="240"/>
    </w:pPr>
    <w:rPr>
      <w:rFonts w:ascii="Arial" w:eastAsia="Calibri" w:hAnsi="Arial"/>
      <w:b/>
      <w:sz w:val="28"/>
      <w:szCs w:val="22"/>
    </w:rPr>
  </w:style>
  <w:style w:type="paragraph" w:customStyle="1" w:styleId="wsParaA">
    <w:name w:val="wsParaA"/>
    <w:basedOn w:val="Normal"/>
    <w:qFormat/>
    <w:rsid w:val="002B1503"/>
    <w:pPr>
      <w:spacing w:before="120" w:after="120"/>
      <w:ind w:left="720" w:firstLine="720"/>
      <w:contextualSpacing/>
    </w:pPr>
    <w:rPr>
      <w:rFonts w:ascii="Arial" w:eastAsia="Calibri" w:hAnsi="Arial"/>
      <w:sz w:val="26"/>
    </w:rPr>
  </w:style>
  <w:style w:type="paragraph" w:customStyle="1" w:styleId="wsParaB">
    <w:name w:val="wsParaB"/>
    <w:basedOn w:val="Normal"/>
    <w:qFormat/>
    <w:rsid w:val="002B1503"/>
    <w:pPr>
      <w:spacing w:before="120" w:after="120"/>
      <w:ind w:left="720" w:firstLine="720"/>
      <w:contextualSpacing/>
    </w:pPr>
    <w:rPr>
      <w:rFonts w:eastAsia="Calibri"/>
      <w:sz w:val="26"/>
    </w:rPr>
  </w:style>
  <w:style w:type="paragraph" w:customStyle="1" w:styleId="wsParaC">
    <w:name w:val="wsParaC"/>
    <w:basedOn w:val="Normal"/>
    <w:qFormat/>
    <w:rsid w:val="002B1503"/>
    <w:pPr>
      <w:spacing w:before="120" w:after="120"/>
      <w:ind w:left="720" w:firstLine="720"/>
      <w:contextualSpacing/>
    </w:pPr>
    <w:rPr>
      <w:rFonts w:ascii="Verdana" w:eastAsia="Calibri" w:hAnsi="Verdana"/>
      <w:sz w:val="26"/>
    </w:rPr>
  </w:style>
  <w:style w:type="paragraph" w:customStyle="1" w:styleId="wsTitle">
    <w:name w:val="wsTitle"/>
    <w:qFormat/>
    <w:rsid w:val="002B1503"/>
    <w:rPr>
      <w:rFonts w:ascii="Arial" w:eastAsia="Calibri" w:hAnsi="Arial"/>
      <w:b/>
      <w:sz w:val="36"/>
      <w:szCs w:val="32"/>
    </w:rPr>
  </w:style>
  <w:style w:type="character" w:styleId="CommentReference">
    <w:name w:val="annotation reference"/>
    <w:rsid w:val="002B1503"/>
    <w:rPr>
      <w:sz w:val="16"/>
      <w:szCs w:val="16"/>
    </w:rPr>
  </w:style>
  <w:style w:type="paragraph" w:styleId="CommentText">
    <w:name w:val="annotation text"/>
    <w:basedOn w:val="Normal"/>
    <w:link w:val="CommentTextChar"/>
    <w:rsid w:val="002B1503"/>
    <w:rPr>
      <w:sz w:val="20"/>
      <w:szCs w:val="20"/>
    </w:rPr>
  </w:style>
  <w:style w:type="character" w:customStyle="1" w:styleId="CommentTextChar">
    <w:name w:val="Comment Text Char"/>
    <w:basedOn w:val="DefaultParagraphFont"/>
    <w:link w:val="CommentText"/>
    <w:rsid w:val="00530245"/>
    <w:rPr>
      <w:sz w:val="20"/>
      <w:szCs w:val="20"/>
    </w:rPr>
  </w:style>
  <w:style w:type="paragraph" w:styleId="CommentSubject">
    <w:name w:val="annotation subject"/>
    <w:basedOn w:val="CommentText"/>
    <w:next w:val="CommentText"/>
    <w:link w:val="CommentSubjectChar"/>
    <w:rsid w:val="002B1503"/>
    <w:rPr>
      <w:b/>
      <w:bCs/>
    </w:rPr>
  </w:style>
  <w:style w:type="character" w:customStyle="1" w:styleId="CommentSubjectChar">
    <w:name w:val="Comment Subject Char"/>
    <w:basedOn w:val="CommentTextChar"/>
    <w:link w:val="CommentSubject"/>
    <w:rsid w:val="00530245"/>
    <w:rPr>
      <w:b/>
      <w:bCs/>
      <w:sz w:val="20"/>
      <w:szCs w:val="20"/>
    </w:rPr>
  </w:style>
  <w:style w:type="character" w:styleId="FollowedHyperlink">
    <w:name w:val="FollowedHyperlink"/>
    <w:rsid w:val="002B1503"/>
    <w:rPr>
      <w:color w:val="800080"/>
      <w:u w:val="single"/>
    </w:rPr>
  </w:style>
  <w:style w:type="character" w:styleId="HTMLAcronym">
    <w:name w:val="HTML Acronym"/>
    <w:basedOn w:val="DefaultParagraphFont"/>
    <w:rsid w:val="002B1503"/>
  </w:style>
  <w:style w:type="character" w:styleId="HTMLCite">
    <w:name w:val="HTML Cite"/>
    <w:rsid w:val="002B1503"/>
    <w:rPr>
      <w:i/>
      <w:iCs/>
    </w:rPr>
  </w:style>
  <w:style w:type="character" w:styleId="HTMLCode">
    <w:name w:val="HTML Code"/>
    <w:rsid w:val="002B1503"/>
    <w:rPr>
      <w:rFonts w:ascii="Courier New" w:hAnsi="Courier New" w:cs="Courier New"/>
      <w:sz w:val="20"/>
      <w:szCs w:val="20"/>
    </w:rPr>
  </w:style>
  <w:style w:type="character" w:styleId="HTMLDefinition">
    <w:name w:val="HTML Definition"/>
    <w:rsid w:val="002B1503"/>
    <w:rPr>
      <w:i/>
      <w:iCs/>
    </w:rPr>
  </w:style>
  <w:style w:type="character" w:styleId="HTMLKeyboard">
    <w:name w:val="HTML Keyboard"/>
    <w:rsid w:val="002B1503"/>
    <w:rPr>
      <w:rFonts w:ascii="Courier New" w:hAnsi="Courier New" w:cs="Courier New"/>
      <w:sz w:val="20"/>
      <w:szCs w:val="20"/>
    </w:rPr>
  </w:style>
  <w:style w:type="character" w:styleId="HTMLSample">
    <w:name w:val="HTML Sample"/>
    <w:rsid w:val="002B1503"/>
    <w:rPr>
      <w:rFonts w:ascii="Courier New" w:hAnsi="Courier New" w:cs="Courier New"/>
    </w:rPr>
  </w:style>
  <w:style w:type="character" w:styleId="HTMLTypewriter">
    <w:name w:val="HTML Typewriter"/>
    <w:rsid w:val="002B1503"/>
    <w:rPr>
      <w:rFonts w:ascii="Courier New" w:hAnsi="Courier New" w:cs="Courier New"/>
      <w:sz w:val="20"/>
      <w:szCs w:val="20"/>
    </w:rPr>
  </w:style>
  <w:style w:type="character" w:styleId="HTMLVariable">
    <w:name w:val="HTML Variable"/>
    <w:rsid w:val="002B1503"/>
    <w:rPr>
      <w:i/>
      <w:iCs/>
    </w:rPr>
  </w:style>
  <w:style w:type="character" w:styleId="Hyperlink">
    <w:name w:val="Hyperlink"/>
    <w:rsid w:val="002B1503"/>
    <w:rPr>
      <w:color w:val="0000FF"/>
      <w:u w:val="single"/>
    </w:rPr>
  </w:style>
  <w:style w:type="character" w:styleId="LineNumber">
    <w:name w:val="line number"/>
    <w:basedOn w:val="DefaultParagraphFont"/>
    <w:rsid w:val="002B1503"/>
  </w:style>
  <w:style w:type="character" w:styleId="PageNumber">
    <w:name w:val="page number"/>
    <w:basedOn w:val="DefaultParagraphFont"/>
    <w:rsid w:val="002B1503"/>
  </w:style>
  <w:style w:type="character" w:styleId="Strong">
    <w:name w:val="Strong"/>
    <w:qFormat/>
    <w:locked/>
    <w:rsid w:val="002B1503"/>
    <w:rPr>
      <w:b/>
      <w:bCs/>
    </w:rPr>
  </w:style>
  <w:style w:type="paragraph" w:customStyle="1" w:styleId="RecipeTool">
    <w:name w:val="RecipeTool"/>
    <w:qFormat/>
    <w:rsid w:val="002B1503"/>
    <w:pPr>
      <w:spacing w:before="240" w:after="240"/>
      <w:ind w:left="1440"/>
      <w:contextualSpacing/>
    </w:pPr>
    <w:rPr>
      <w:rFonts w:ascii="Arial" w:hAnsi="Arial"/>
      <w:b/>
      <w:snapToGrid w:val="0"/>
      <w:szCs w:val="20"/>
    </w:rPr>
  </w:style>
  <w:style w:type="character" w:customStyle="1" w:styleId="TextCircled">
    <w:name w:val="TextCircled"/>
    <w:uiPriority w:val="1"/>
    <w:qFormat/>
    <w:rsid w:val="002B1503"/>
    <w:rPr>
      <w:bdr w:val="single" w:sz="18" w:space="0" w:color="92D050"/>
    </w:rPr>
  </w:style>
  <w:style w:type="character" w:customStyle="1" w:styleId="TextHighlighted">
    <w:name w:val="TextHighlighted"/>
    <w:uiPriority w:val="1"/>
    <w:qFormat/>
    <w:rsid w:val="002B1503"/>
    <w:rPr>
      <w:bdr w:val="none" w:sz="0" w:space="0" w:color="auto"/>
      <w:shd w:val="clear" w:color="auto" w:fill="92D050"/>
    </w:rPr>
  </w:style>
  <w:style w:type="paragraph" w:customStyle="1" w:styleId="PullQuoteAttribution">
    <w:name w:val="PullQuoteAttribution"/>
    <w:next w:val="Para"/>
    <w:qFormat/>
    <w:rsid w:val="002B1503"/>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B1503"/>
    <w:pPr>
      <w:adjustRightInd w:val="0"/>
      <w:snapToGrid w:val="0"/>
      <w:spacing w:before="240" w:after="120"/>
      <w:ind w:left="1440" w:right="1440"/>
    </w:pPr>
    <w:rPr>
      <w:rFonts w:ascii="Arial" w:eastAsia="Calibri" w:hAnsi="Arial" w:cs="Cordia New"/>
      <w:sz w:val="28"/>
    </w:rPr>
  </w:style>
  <w:style w:type="paragraph" w:customStyle="1" w:styleId="RecipeIngredientSubhead">
    <w:name w:val="RecipeIngredientSubhead"/>
    <w:next w:val="RecipeIngredientList"/>
    <w:qFormat/>
    <w:rsid w:val="002B1503"/>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B1503"/>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B1503"/>
    <w:pPr>
      <w:spacing w:line="276" w:lineRule="auto"/>
      <w:ind w:left="576"/>
    </w:pPr>
    <w:rPr>
      <w:b/>
      <w:i/>
      <w:szCs w:val="20"/>
    </w:rPr>
  </w:style>
  <w:style w:type="paragraph" w:customStyle="1" w:styleId="DialogContinued">
    <w:name w:val="DialogContinued"/>
    <w:basedOn w:val="Dialog"/>
    <w:qFormat/>
    <w:rsid w:val="002B1503"/>
    <w:pPr>
      <w:ind w:firstLine="0"/>
    </w:pPr>
  </w:style>
  <w:style w:type="paragraph" w:customStyle="1" w:styleId="ParaListUnmarked">
    <w:name w:val="ParaListUnmarked"/>
    <w:qFormat/>
    <w:rsid w:val="002B1503"/>
    <w:pPr>
      <w:spacing w:before="240" w:after="240"/>
      <w:ind w:left="720"/>
    </w:pPr>
    <w:rPr>
      <w:snapToGrid w:val="0"/>
      <w:sz w:val="26"/>
      <w:szCs w:val="20"/>
    </w:rPr>
  </w:style>
  <w:style w:type="paragraph" w:customStyle="1" w:styleId="RecipeContributor">
    <w:name w:val="RecipeContributor"/>
    <w:next w:val="RecipeIngredientList"/>
    <w:qFormat/>
    <w:rsid w:val="002B1503"/>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B1503"/>
    <w:rPr>
      <w:b/>
    </w:rPr>
  </w:style>
  <w:style w:type="paragraph" w:customStyle="1" w:styleId="RecipeNutritionHead">
    <w:name w:val="RecipeNutritionHead"/>
    <w:basedOn w:val="RecipeNutritionInfo"/>
    <w:next w:val="RecipeNutritionInfo"/>
    <w:qFormat/>
    <w:rsid w:val="002B1503"/>
    <w:pPr>
      <w:spacing w:after="0"/>
    </w:pPr>
    <w:rPr>
      <w:b/>
    </w:rPr>
  </w:style>
  <w:style w:type="paragraph" w:styleId="TOC5">
    <w:name w:val="toc 5"/>
    <w:basedOn w:val="Normal"/>
    <w:next w:val="Normal"/>
    <w:autoRedefine/>
    <w:uiPriority w:val="39"/>
    <w:rsid w:val="002B1503"/>
    <w:pPr>
      <w:ind w:left="1800"/>
    </w:pPr>
    <w:rPr>
      <w:rFonts w:eastAsia="Calibri" w:cs="Cordia New"/>
    </w:rPr>
  </w:style>
  <w:style w:type="paragraph" w:styleId="TOC6">
    <w:name w:val="toc 6"/>
    <w:basedOn w:val="Normal"/>
    <w:next w:val="Normal"/>
    <w:autoRedefine/>
    <w:uiPriority w:val="39"/>
    <w:rsid w:val="002B1503"/>
    <w:pPr>
      <w:ind w:left="2160"/>
    </w:pPr>
    <w:rPr>
      <w:rFonts w:eastAsia="Calibri" w:cs="Cordia New"/>
    </w:rPr>
  </w:style>
  <w:style w:type="paragraph" w:customStyle="1" w:styleId="RecipeSubhead">
    <w:name w:val="RecipeSubhead"/>
    <w:basedOn w:val="RecipeProcedureHead"/>
    <w:rsid w:val="002B1503"/>
    <w:rPr>
      <w:i/>
    </w:rPr>
  </w:style>
  <w:style w:type="character" w:customStyle="1" w:styleId="KeyTermDefinition">
    <w:name w:val="KeyTermDefinition"/>
    <w:uiPriority w:val="1"/>
    <w:rsid w:val="002B1503"/>
    <w:rPr>
      <w:bdr w:val="none" w:sz="0" w:space="0" w:color="auto"/>
      <w:shd w:val="clear" w:color="auto" w:fill="auto"/>
    </w:rPr>
  </w:style>
  <w:style w:type="paragraph" w:styleId="Header">
    <w:name w:val="header"/>
    <w:basedOn w:val="Normal"/>
    <w:link w:val="HeaderChar"/>
    <w:rsid w:val="002B1503"/>
    <w:pPr>
      <w:tabs>
        <w:tab w:val="center" w:pos="4320"/>
        <w:tab w:val="right" w:pos="8640"/>
      </w:tabs>
    </w:pPr>
  </w:style>
  <w:style w:type="character" w:customStyle="1" w:styleId="HeaderChar">
    <w:name w:val="Header Char"/>
    <w:basedOn w:val="DefaultParagraphFont"/>
    <w:link w:val="Header"/>
    <w:rsid w:val="00530245"/>
  </w:style>
  <w:style w:type="paragraph" w:styleId="Footer">
    <w:name w:val="footer"/>
    <w:basedOn w:val="Normal"/>
    <w:link w:val="FooterChar"/>
    <w:rsid w:val="002B1503"/>
    <w:pPr>
      <w:tabs>
        <w:tab w:val="center" w:pos="4320"/>
        <w:tab w:val="right" w:pos="8640"/>
      </w:tabs>
    </w:pPr>
  </w:style>
  <w:style w:type="character" w:customStyle="1" w:styleId="FooterChar">
    <w:name w:val="Footer Char"/>
    <w:basedOn w:val="DefaultParagraphFont"/>
    <w:link w:val="Footer"/>
    <w:rsid w:val="00530245"/>
  </w:style>
  <w:style w:type="character" w:customStyle="1" w:styleId="TwitterLink">
    <w:name w:val="TwitterLink"/>
    <w:uiPriority w:val="1"/>
    <w:rsid w:val="002B1503"/>
    <w:rPr>
      <w:rFonts w:ascii="Courier New" w:hAnsi="Courier New"/>
      <w:u w:val="dash"/>
    </w:rPr>
  </w:style>
  <w:style w:type="character" w:customStyle="1" w:styleId="DigitalLinkID">
    <w:name w:val="DigitalLinkID"/>
    <w:uiPriority w:val="1"/>
    <w:rsid w:val="002B1503"/>
    <w:rPr>
      <w:rFonts w:cs="Courier New"/>
      <w:color w:val="FF0000"/>
      <w:sz w:val="16"/>
      <w:szCs w:val="16"/>
      <w:bdr w:val="none" w:sz="0" w:space="0" w:color="auto"/>
      <w:shd w:val="clear" w:color="auto" w:fill="FFFFFF"/>
    </w:rPr>
  </w:style>
  <w:style w:type="paragraph" w:customStyle="1" w:styleId="DialogSource">
    <w:name w:val="DialogSource"/>
    <w:basedOn w:val="Dialog"/>
    <w:rsid w:val="002B1503"/>
    <w:pPr>
      <w:ind w:left="2880" w:firstLine="0"/>
    </w:pPr>
  </w:style>
  <w:style w:type="character" w:customStyle="1" w:styleId="DigitalOnlyText">
    <w:name w:val="DigitalOnlyText"/>
    <w:uiPriority w:val="1"/>
    <w:rsid w:val="002B1503"/>
    <w:rPr>
      <w:bdr w:val="single" w:sz="2" w:space="0" w:color="002060"/>
      <w:shd w:val="clear" w:color="auto" w:fill="auto"/>
    </w:rPr>
  </w:style>
  <w:style w:type="character" w:customStyle="1" w:styleId="PrintOnlyText">
    <w:name w:val="PrintOnlyText"/>
    <w:uiPriority w:val="1"/>
    <w:rsid w:val="002B1503"/>
    <w:rPr>
      <w:bdr w:val="single" w:sz="2" w:space="0" w:color="FF0000"/>
    </w:rPr>
  </w:style>
  <w:style w:type="paragraph" w:customStyle="1" w:styleId="TableListBulleted">
    <w:name w:val="TableListBulleted"/>
    <w:qFormat/>
    <w:rsid w:val="002B1503"/>
    <w:pPr>
      <w:numPr>
        <w:numId w:val="26"/>
      </w:numPr>
      <w:spacing w:before="120" w:after="120"/>
    </w:pPr>
    <w:rPr>
      <w:rFonts w:ascii="Arial" w:hAnsi="Arial"/>
      <w:snapToGrid w:val="0"/>
      <w:sz w:val="22"/>
      <w:szCs w:val="20"/>
    </w:rPr>
  </w:style>
  <w:style w:type="paragraph" w:customStyle="1" w:styleId="TableListNumbered">
    <w:name w:val="TableListNumbered"/>
    <w:qFormat/>
    <w:rsid w:val="002B1503"/>
    <w:pPr>
      <w:spacing w:before="120" w:after="120"/>
      <w:ind w:left="288" w:hanging="288"/>
    </w:pPr>
    <w:rPr>
      <w:rFonts w:ascii="Arial" w:hAnsi="Arial"/>
      <w:snapToGrid w:val="0"/>
      <w:sz w:val="22"/>
      <w:szCs w:val="20"/>
    </w:rPr>
  </w:style>
  <w:style w:type="paragraph" w:customStyle="1" w:styleId="TableListUnmarked">
    <w:name w:val="TableListUnmarked"/>
    <w:qFormat/>
    <w:rsid w:val="002B1503"/>
    <w:pPr>
      <w:spacing w:before="120" w:after="120"/>
      <w:ind w:left="288"/>
    </w:pPr>
    <w:rPr>
      <w:rFonts w:ascii="Arial" w:hAnsi="Arial"/>
      <w:snapToGrid w:val="0"/>
      <w:sz w:val="22"/>
      <w:szCs w:val="20"/>
    </w:rPr>
  </w:style>
  <w:style w:type="paragraph" w:customStyle="1" w:styleId="TableSubhead">
    <w:name w:val="TableSubhead"/>
    <w:qFormat/>
    <w:rsid w:val="002B1503"/>
    <w:pPr>
      <w:ind w:left="144"/>
    </w:pPr>
    <w:rPr>
      <w:rFonts w:ascii="Arial" w:hAnsi="Arial"/>
      <w:b/>
      <w:snapToGrid w:val="0"/>
      <w:sz w:val="22"/>
      <w:szCs w:val="20"/>
    </w:rPr>
  </w:style>
  <w:style w:type="paragraph" w:customStyle="1" w:styleId="TabularSource">
    <w:name w:val="TabularSource"/>
    <w:basedOn w:val="TabularEntry"/>
    <w:qFormat/>
    <w:rsid w:val="002B1503"/>
    <w:pPr>
      <w:spacing w:before="120" w:after="120"/>
      <w:ind w:left="1440"/>
    </w:pPr>
    <w:rPr>
      <w:sz w:val="20"/>
    </w:rPr>
  </w:style>
  <w:style w:type="paragraph" w:customStyle="1" w:styleId="ExtractListUnmarked">
    <w:name w:val="ExtractListUnmarked"/>
    <w:qFormat/>
    <w:rsid w:val="002B1503"/>
    <w:pPr>
      <w:spacing w:before="120" w:after="120"/>
      <w:ind w:left="2880"/>
    </w:pPr>
    <w:rPr>
      <w:noProof/>
      <w:szCs w:val="20"/>
    </w:rPr>
  </w:style>
  <w:style w:type="character" w:customStyle="1" w:styleId="DigitalLinkAnchorText">
    <w:name w:val="DigitalLinkAnchorText"/>
    <w:rsid w:val="002B1503"/>
    <w:rPr>
      <w:bdr w:val="none" w:sz="0" w:space="0" w:color="auto"/>
      <w:shd w:val="clear" w:color="auto" w:fill="D6E3BC"/>
    </w:rPr>
  </w:style>
  <w:style w:type="character" w:customStyle="1" w:styleId="DigitalLinkDestination">
    <w:name w:val="DigitalLinkDestination"/>
    <w:rsid w:val="002B1503"/>
    <w:rPr>
      <w:bdr w:val="none" w:sz="0" w:space="0" w:color="auto"/>
      <w:shd w:val="clear" w:color="auto" w:fill="EAF1DD"/>
    </w:rPr>
  </w:style>
  <w:style w:type="paragraph" w:customStyle="1" w:styleId="FeatureRecipeTitleAlternative">
    <w:name w:val="FeatureRecipeTitleAlternative"/>
    <w:basedOn w:val="RecipeTitleAlternative"/>
    <w:rsid w:val="002B1503"/>
    <w:pPr>
      <w:shd w:val="pct20" w:color="auto" w:fill="auto"/>
    </w:pPr>
  </w:style>
  <w:style w:type="paragraph" w:customStyle="1" w:styleId="FeatureSubRecipeTitle">
    <w:name w:val="FeatureSubRecipeTitle"/>
    <w:basedOn w:val="RecipeSubrecipeTitle"/>
    <w:rsid w:val="002B1503"/>
    <w:pPr>
      <w:shd w:val="pct20" w:color="auto" w:fill="auto"/>
    </w:pPr>
  </w:style>
  <w:style w:type="paragraph" w:customStyle="1" w:styleId="FeatureRecipeTool">
    <w:name w:val="FeatureRecipeTool"/>
    <w:basedOn w:val="RecipeTool"/>
    <w:rsid w:val="002B1503"/>
    <w:pPr>
      <w:shd w:val="pct20" w:color="auto" w:fill="auto"/>
    </w:pPr>
  </w:style>
  <w:style w:type="paragraph" w:customStyle="1" w:styleId="FeatureRecipeIntro">
    <w:name w:val="FeatureRecipeIntro"/>
    <w:basedOn w:val="RecipeIntro"/>
    <w:rsid w:val="002B1503"/>
    <w:pPr>
      <w:shd w:val="pct20" w:color="auto" w:fill="auto"/>
    </w:pPr>
  </w:style>
  <w:style w:type="paragraph" w:customStyle="1" w:styleId="FeatureRecipeIntroHead">
    <w:name w:val="FeatureRecipeIntroHead"/>
    <w:basedOn w:val="RecipeIntroHead"/>
    <w:rsid w:val="002B1503"/>
    <w:pPr>
      <w:shd w:val="pct20" w:color="auto" w:fill="auto"/>
    </w:pPr>
  </w:style>
  <w:style w:type="paragraph" w:customStyle="1" w:styleId="FeatureRecipeContributor">
    <w:name w:val="FeatureRecipeContributor"/>
    <w:basedOn w:val="RecipeContributor"/>
    <w:rsid w:val="002B1503"/>
    <w:pPr>
      <w:shd w:val="pct20" w:color="auto" w:fill="auto"/>
    </w:pPr>
  </w:style>
  <w:style w:type="paragraph" w:customStyle="1" w:styleId="FeatureRecipeIngredientHead">
    <w:name w:val="FeatureRecipeIngredientHead"/>
    <w:basedOn w:val="RecipeIngredientHead"/>
    <w:rsid w:val="002B1503"/>
    <w:pPr>
      <w:shd w:val="pct20" w:color="auto" w:fill="auto"/>
    </w:pPr>
  </w:style>
  <w:style w:type="paragraph" w:customStyle="1" w:styleId="FeatureRecipeIngredientSubhead">
    <w:name w:val="FeatureRecipeIngredientSubhead"/>
    <w:basedOn w:val="RecipeIngredientSubhead"/>
    <w:rsid w:val="002B1503"/>
    <w:pPr>
      <w:shd w:val="pct20" w:color="auto" w:fill="auto"/>
    </w:pPr>
  </w:style>
  <w:style w:type="paragraph" w:customStyle="1" w:styleId="FeatureRecipeProcedureHead">
    <w:name w:val="FeatureRecipeProcedureHead"/>
    <w:basedOn w:val="RecipeProcedureHead"/>
    <w:rsid w:val="002B1503"/>
    <w:pPr>
      <w:shd w:val="pct20" w:color="auto" w:fill="FFFFFF"/>
    </w:pPr>
  </w:style>
  <w:style w:type="paragraph" w:customStyle="1" w:styleId="FeatureRecipeTime">
    <w:name w:val="FeatureRecipeTime"/>
    <w:basedOn w:val="RecipeTime"/>
    <w:rsid w:val="002B1503"/>
    <w:pPr>
      <w:shd w:val="pct20" w:color="auto" w:fill="auto"/>
    </w:pPr>
  </w:style>
  <w:style w:type="paragraph" w:customStyle="1" w:styleId="FeatureRecipeSubhead">
    <w:name w:val="FeatureRecipeSubhead"/>
    <w:basedOn w:val="RecipeSubhead"/>
    <w:rsid w:val="002B1503"/>
    <w:pPr>
      <w:shd w:val="pct20" w:color="auto" w:fill="FFFFFF"/>
    </w:pPr>
  </w:style>
  <w:style w:type="paragraph" w:customStyle="1" w:styleId="FeatureRecipeVariationTitle">
    <w:name w:val="FeatureRecipeVariationTitle"/>
    <w:basedOn w:val="RecipeVariationTitle"/>
    <w:rsid w:val="002B1503"/>
    <w:pPr>
      <w:shd w:val="pct20" w:color="auto" w:fill="auto"/>
    </w:pPr>
  </w:style>
  <w:style w:type="paragraph" w:customStyle="1" w:styleId="FeatureRecipeVariationHead">
    <w:name w:val="FeatureRecipeVariationHead"/>
    <w:basedOn w:val="RecipeVariationHead"/>
    <w:rsid w:val="002B1503"/>
    <w:pPr>
      <w:shd w:val="pct20" w:color="auto" w:fill="auto"/>
    </w:pPr>
  </w:style>
  <w:style w:type="paragraph" w:customStyle="1" w:styleId="FeaturerecipeVariationPara">
    <w:name w:val="FeaturerecipeVariationPara"/>
    <w:basedOn w:val="RecipeVariationPara"/>
    <w:rsid w:val="002B1503"/>
    <w:pPr>
      <w:shd w:val="pct20" w:color="auto" w:fill="auto"/>
    </w:pPr>
  </w:style>
  <w:style w:type="paragraph" w:customStyle="1" w:styleId="FeatureRecipeNoteHead">
    <w:name w:val="FeatureRecipeNoteHead"/>
    <w:basedOn w:val="RecipeNoteHead"/>
    <w:rsid w:val="002B1503"/>
    <w:pPr>
      <w:shd w:val="pct20" w:color="auto" w:fill="auto"/>
    </w:pPr>
  </w:style>
  <w:style w:type="paragraph" w:customStyle="1" w:styleId="FeatureRecipeNotePara">
    <w:name w:val="FeatureRecipeNotePara"/>
    <w:basedOn w:val="RecipeNotePara"/>
    <w:rsid w:val="002B1503"/>
    <w:pPr>
      <w:shd w:val="pct20" w:color="auto" w:fill="auto"/>
    </w:pPr>
  </w:style>
  <w:style w:type="paragraph" w:customStyle="1" w:styleId="FeatureRecipeNutritionInfo">
    <w:name w:val="FeatureRecipeNutritionInfo"/>
    <w:basedOn w:val="RecipeNutritionInfo"/>
    <w:rsid w:val="002B1503"/>
    <w:pPr>
      <w:shd w:val="pct20" w:color="auto" w:fill="auto"/>
    </w:pPr>
  </w:style>
  <w:style w:type="paragraph" w:customStyle="1" w:styleId="FeatureRecipeNutritionHead">
    <w:name w:val="FeatureRecipeNutritionHead"/>
    <w:basedOn w:val="RecipeNutritionHead"/>
    <w:rsid w:val="002B1503"/>
    <w:pPr>
      <w:shd w:val="pct20" w:color="auto" w:fill="auto"/>
    </w:pPr>
  </w:style>
  <w:style w:type="paragraph" w:customStyle="1" w:styleId="FeatureRecipeFootnote">
    <w:name w:val="FeatureRecipeFootnote"/>
    <w:basedOn w:val="RecipeFootnote"/>
    <w:rsid w:val="002B1503"/>
    <w:pPr>
      <w:shd w:val="pct20" w:color="auto" w:fill="auto"/>
    </w:pPr>
  </w:style>
  <w:style w:type="paragraph" w:customStyle="1" w:styleId="FeatureRecipeTableHead">
    <w:name w:val="FeatureRecipeTableHead"/>
    <w:basedOn w:val="RecipeTableHead"/>
    <w:rsid w:val="002B1503"/>
    <w:pPr>
      <w:shd w:val="pct20" w:color="auto" w:fill="auto"/>
    </w:pPr>
  </w:style>
  <w:style w:type="paragraph" w:customStyle="1" w:styleId="CopyrightLine">
    <w:name w:val="CopyrightLine"/>
    <w:qFormat/>
    <w:rsid w:val="002B1503"/>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B1503"/>
    <w:rPr>
      <w:rFonts w:ascii="Courier New" w:hAnsi="Courier New"/>
      <w:bdr w:val="single" w:sz="2" w:space="0" w:color="FF0000"/>
    </w:rPr>
  </w:style>
  <w:style w:type="character" w:customStyle="1" w:styleId="DigitalOnlyURL">
    <w:name w:val="DigitalOnlyURL"/>
    <w:uiPriority w:val="1"/>
    <w:rsid w:val="002B1503"/>
    <w:rPr>
      <w:rFonts w:ascii="Courier New" w:hAnsi="Courier New"/>
      <w:bdr w:val="single" w:sz="2" w:space="0" w:color="002060"/>
      <w:shd w:val="clear" w:color="auto" w:fill="auto"/>
    </w:rPr>
  </w:style>
  <w:style w:type="paragraph" w:styleId="TOC1">
    <w:name w:val="toc 1"/>
    <w:basedOn w:val="Normal"/>
    <w:next w:val="Normal"/>
    <w:autoRedefine/>
    <w:rsid w:val="002B1503"/>
  </w:style>
  <w:style w:type="paragraph" w:styleId="TOC2">
    <w:name w:val="toc 2"/>
    <w:basedOn w:val="Normal"/>
    <w:next w:val="Normal"/>
    <w:autoRedefine/>
    <w:rsid w:val="002B1503"/>
    <w:pPr>
      <w:ind w:left="240"/>
    </w:pPr>
  </w:style>
  <w:style w:type="paragraph" w:styleId="TOC3">
    <w:name w:val="toc 3"/>
    <w:basedOn w:val="Normal"/>
    <w:next w:val="Normal"/>
    <w:autoRedefine/>
    <w:rsid w:val="002B1503"/>
    <w:pPr>
      <w:ind w:left="480"/>
    </w:pPr>
  </w:style>
  <w:style w:type="character" w:customStyle="1" w:styleId="FigureSourceChar">
    <w:name w:val="FigureSource Char"/>
    <w:link w:val="FigureSource"/>
    <w:rsid w:val="002B1503"/>
    <w:rPr>
      <w:rFonts w:ascii="Arial" w:hAnsi="Arial"/>
      <w:sz w:val="22"/>
      <w:szCs w:val="20"/>
    </w:rPr>
  </w:style>
  <w:style w:type="numbering" w:styleId="111111">
    <w:name w:val="Outline List 2"/>
    <w:basedOn w:val="NoList"/>
    <w:rsid w:val="002B1503"/>
    <w:pPr>
      <w:numPr>
        <w:numId w:val="28"/>
      </w:numPr>
    </w:pPr>
  </w:style>
  <w:style w:type="numbering" w:styleId="1ai">
    <w:name w:val="Outline List 1"/>
    <w:basedOn w:val="NoList"/>
    <w:rsid w:val="002B1503"/>
    <w:pPr>
      <w:numPr>
        <w:numId w:val="29"/>
      </w:numPr>
    </w:pPr>
  </w:style>
  <w:style w:type="numbering" w:styleId="ArticleSection">
    <w:name w:val="Outline List 3"/>
    <w:basedOn w:val="NoList"/>
    <w:rsid w:val="002B1503"/>
    <w:pPr>
      <w:numPr>
        <w:numId w:val="30"/>
      </w:numPr>
    </w:pPr>
  </w:style>
  <w:style w:type="paragraph" w:styleId="BlockText">
    <w:name w:val="Block Text"/>
    <w:basedOn w:val="Normal"/>
    <w:rsid w:val="002B1503"/>
    <w:pPr>
      <w:spacing w:after="120"/>
      <w:ind w:left="1440" w:right="1440"/>
    </w:pPr>
  </w:style>
  <w:style w:type="paragraph" w:styleId="BodyText">
    <w:name w:val="Body Text"/>
    <w:basedOn w:val="Normal"/>
    <w:link w:val="BodyTextChar"/>
    <w:rsid w:val="002B1503"/>
    <w:pPr>
      <w:spacing w:after="120"/>
    </w:pPr>
  </w:style>
  <w:style w:type="character" w:customStyle="1" w:styleId="BodyTextChar">
    <w:name w:val="Body Text Char"/>
    <w:basedOn w:val="DefaultParagraphFont"/>
    <w:link w:val="BodyText"/>
    <w:rsid w:val="00530245"/>
  </w:style>
  <w:style w:type="paragraph" w:styleId="BodyText2">
    <w:name w:val="Body Text 2"/>
    <w:basedOn w:val="Normal"/>
    <w:link w:val="BodyText2Char"/>
    <w:rsid w:val="002B1503"/>
    <w:pPr>
      <w:spacing w:after="120" w:line="480" w:lineRule="auto"/>
    </w:pPr>
  </w:style>
  <w:style w:type="character" w:customStyle="1" w:styleId="BodyText2Char">
    <w:name w:val="Body Text 2 Char"/>
    <w:basedOn w:val="DefaultParagraphFont"/>
    <w:link w:val="BodyText2"/>
    <w:rsid w:val="00530245"/>
  </w:style>
  <w:style w:type="paragraph" w:styleId="BodyText3">
    <w:name w:val="Body Text 3"/>
    <w:basedOn w:val="Normal"/>
    <w:link w:val="BodyText3Char"/>
    <w:rsid w:val="002B1503"/>
    <w:pPr>
      <w:spacing w:after="120"/>
    </w:pPr>
    <w:rPr>
      <w:sz w:val="16"/>
      <w:szCs w:val="16"/>
    </w:rPr>
  </w:style>
  <w:style w:type="character" w:customStyle="1" w:styleId="BodyText3Char">
    <w:name w:val="Body Text 3 Char"/>
    <w:basedOn w:val="DefaultParagraphFont"/>
    <w:link w:val="BodyText3"/>
    <w:rsid w:val="00530245"/>
    <w:rPr>
      <w:sz w:val="16"/>
      <w:szCs w:val="16"/>
    </w:rPr>
  </w:style>
  <w:style w:type="paragraph" w:styleId="BodyTextFirstIndent">
    <w:name w:val="Body Text First Indent"/>
    <w:basedOn w:val="BodyText"/>
    <w:link w:val="BodyTextFirstIndentChar"/>
    <w:rsid w:val="002B1503"/>
    <w:pPr>
      <w:ind w:firstLine="210"/>
    </w:pPr>
  </w:style>
  <w:style w:type="character" w:customStyle="1" w:styleId="BodyTextFirstIndentChar">
    <w:name w:val="Body Text First Indent Char"/>
    <w:basedOn w:val="BodyTextChar"/>
    <w:link w:val="BodyTextFirstIndent"/>
    <w:rsid w:val="00530245"/>
  </w:style>
  <w:style w:type="paragraph" w:styleId="BodyTextIndent">
    <w:name w:val="Body Text Indent"/>
    <w:basedOn w:val="Normal"/>
    <w:link w:val="BodyTextIndentChar"/>
    <w:rsid w:val="002B1503"/>
    <w:pPr>
      <w:spacing w:after="120"/>
      <w:ind w:left="360"/>
    </w:pPr>
  </w:style>
  <w:style w:type="character" w:customStyle="1" w:styleId="BodyTextIndentChar">
    <w:name w:val="Body Text Indent Char"/>
    <w:basedOn w:val="DefaultParagraphFont"/>
    <w:link w:val="BodyTextIndent"/>
    <w:rsid w:val="00530245"/>
  </w:style>
  <w:style w:type="paragraph" w:styleId="BodyTextFirstIndent2">
    <w:name w:val="Body Text First Indent 2"/>
    <w:basedOn w:val="BodyTextIndent"/>
    <w:link w:val="BodyTextFirstIndent2Char"/>
    <w:rsid w:val="002B1503"/>
    <w:pPr>
      <w:ind w:firstLine="210"/>
    </w:pPr>
  </w:style>
  <w:style w:type="character" w:customStyle="1" w:styleId="BodyTextFirstIndent2Char">
    <w:name w:val="Body Text First Indent 2 Char"/>
    <w:basedOn w:val="BodyTextIndentChar"/>
    <w:link w:val="BodyTextFirstIndent2"/>
    <w:rsid w:val="00530245"/>
  </w:style>
  <w:style w:type="paragraph" w:styleId="BodyTextIndent2">
    <w:name w:val="Body Text Indent 2"/>
    <w:basedOn w:val="Normal"/>
    <w:link w:val="BodyTextIndent2Char"/>
    <w:rsid w:val="002B1503"/>
    <w:pPr>
      <w:spacing w:after="120" w:line="480" w:lineRule="auto"/>
      <w:ind w:left="360"/>
    </w:pPr>
  </w:style>
  <w:style w:type="character" w:customStyle="1" w:styleId="BodyTextIndent2Char">
    <w:name w:val="Body Text Indent 2 Char"/>
    <w:basedOn w:val="DefaultParagraphFont"/>
    <w:link w:val="BodyTextIndent2"/>
    <w:rsid w:val="00530245"/>
  </w:style>
  <w:style w:type="paragraph" w:styleId="BodyTextIndent3">
    <w:name w:val="Body Text Indent 3"/>
    <w:basedOn w:val="Normal"/>
    <w:link w:val="BodyTextIndent3Char"/>
    <w:rsid w:val="002B1503"/>
    <w:pPr>
      <w:spacing w:after="120"/>
      <w:ind w:left="360"/>
    </w:pPr>
    <w:rPr>
      <w:sz w:val="16"/>
      <w:szCs w:val="16"/>
    </w:rPr>
  </w:style>
  <w:style w:type="character" w:customStyle="1" w:styleId="BodyTextIndent3Char">
    <w:name w:val="Body Text Indent 3 Char"/>
    <w:basedOn w:val="DefaultParagraphFont"/>
    <w:link w:val="BodyTextIndent3"/>
    <w:rsid w:val="00530245"/>
    <w:rPr>
      <w:sz w:val="16"/>
      <w:szCs w:val="16"/>
    </w:rPr>
  </w:style>
  <w:style w:type="paragraph" w:styleId="Caption">
    <w:name w:val="caption"/>
    <w:basedOn w:val="Normal"/>
    <w:next w:val="Normal"/>
    <w:qFormat/>
    <w:locked/>
    <w:rsid w:val="002B1503"/>
    <w:rPr>
      <w:b/>
      <w:bCs/>
      <w:sz w:val="20"/>
      <w:szCs w:val="20"/>
    </w:rPr>
  </w:style>
  <w:style w:type="paragraph" w:styleId="Closing">
    <w:name w:val="Closing"/>
    <w:basedOn w:val="Normal"/>
    <w:link w:val="ClosingChar"/>
    <w:rsid w:val="002B1503"/>
    <w:pPr>
      <w:ind w:left="4320"/>
    </w:pPr>
  </w:style>
  <w:style w:type="character" w:customStyle="1" w:styleId="ClosingChar">
    <w:name w:val="Closing Char"/>
    <w:basedOn w:val="DefaultParagraphFont"/>
    <w:link w:val="Closing"/>
    <w:rsid w:val="00530245"/>
  </w:style>
  <w:style w:type="paragraph" w:styleId="Date">
    <w:name w:val="Date"/>
    <w:basedOn w:val="Normal"/>
    <w:next w:val="Normal"/>
    <w:link w:val="DateChar"/>
    <w:rsid w:val="002B1503"/>
  </w:style>
  <w:style w:type="character" w:customStyle="1" w:styleId="DateChar">
    <w:name w:val="Date Char"/>
    <w:basedOn w:val="DefaultParagraphFont"/>
    <w:link w:val="Date"/>
    <w:rsid w:val="00530245"/>
  </w:style>
  <w:style w:type="paragraph" w:styleId="DocumentMap">
    <w:name w:val="Document Map"/>
    <w:basedOn w:val="Normal"/>
    <w:link w:val="DocumentMapChar"/>
    <w:rsid w:val="002B15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30245"/>
    <w:rPr>
      <w:rFonts w:ascii="Tahoma" w:hAnsi="Tahoma" w:cs="Tahoma"/>
      <w:sz w:val="20"/>
      <w:szCs w:val="20"/>
      <w:shd w:val="clear" w:color="auto" w:fill="000080"/>
    </w:rPr>
  </w:style>
  <w:style w:type="paragraph" w:styleId="E-mailSignature">
    <w:name w:val="E-mail Signature"/>
    <w:basedOn w:val="Normal"/>
    <w:link w:val="E-mailSignatureChar"/>
    <w:rsid w:val="002B1503"/>
  </w:style>
  <w:style w:type="character" w:customStyle="1" w:styleId="E-mailSignatureChar">
    <w:name w:val="E-mail Signature Char"/>
    <w:basedOn w:val="DefaultParagraphFont"/>
    <w:link w:val="E-mailSignature"/>
    <w:rsid w:val="00530245"/>
  </w:style>
  <w:style w:type="character" w:styleId="EndnoteReference">
    <w:name w:val="endnote reference"/>
    <w:rsid w:val="002B1503"/>
    <w:rPr>
      <w:vertAlign w:val="superscript"/>
    </w:rPr>
  </w:style>
  <w:style w:type="paragraph" w:styleId="EndnoteText">
    <w:name w:val="endnote text"/>
    <w:basedOn w:val="Normal"/>
    <w:link w:val="EndnoteTextChar"/>
    <w:rsid w:val="002B1503"/>
    <w:rPr>
      <w:sz w:val="20"/>
      <w:szCs w:val="20"/>
    </w:rPr>
  </w:style>
  <w:style w:type="character" w:customStyle="1" w:styleId="EndnoteTextChar">
    <w:name w:val="Endnote Text Char"/>
    <w:basedOn w:val="DefaultParagraphFont"/>
    <w:link w:val="EndnoteText"/>
    <w:rsid w:val="00530245"/>
    <w:rPr>
      <w:sz w:val="20"/>
      <w:szCs w:val="20"/>
    </w:rPr>
  </w:style>
  <w:style w:type="paragraph" w:styleId="EnvelopeAddress">
    <w:name w:val="envelope address"/>
    <w:basedOn w:val="Normal"/>
    <w:rsid w:val="002B15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B1503"/>
    <w:rPr>
      <w:rFonts w:ascii="Arial" w:hAnsi="Arial" w:cs="Arial"/>
      <w:sz w:val="20"/>
      <w:szCs w:val="20"/>
    </w:rPr>
  </w:style>
  <w:style w:type="character" w:styleId="FootnoteReference">
    <w:name w:val="footnote reference"/>
    <w:rsid w:val="002B1503"/>
    <w:rPr>
      <w:vertAlign w:val="superscript"/>
    </w:rPr>
  </w:style>
  <w:style w:type="paragraph" w:styleId="FootnoteText">
    <w:name w:val="footnote text"/>
    <w:basedOn w:val="Normal"/>
    <w:link w:val="FootnoteTextChar"/>
    <w:rsid w:val="002B1503"/>
    <w:rPr>
      <w:sz w:val="20"/>
      <w:szCs w:val="20"/>
    </w:rPr>
  </w:style>
  <w:style w:type="character" w:customStyle="1" w:styleId="FootnoteTextChar">
    <w:name w:val="Footnote Text Char"/>
    <w:basedOn w:val="DefaultParagraphFont"/>
    <w:link w:val="FootnoteText"/>
    <w:rsid w:val="00530245"/>
    <w:rPr>
      <w:sz w:val="20"/>
      <w:szCs w:val="20"/>
    </w:rPr>
  </w:style>
  <w:style w:type="paragraph" w:styleId="HTMLAddress">
    <w:name w:val="HTML Address"/>
    <w:basedOn w:val="Normal"/>
    <w:link w:val="HTMLAddressChar"/>
    <w:rsid w:val="002B1503"/>
    <w:rPr>
      <w:i/>
      <w:iCs/>
    </w:rPr>
  </w:style>
  <w:style w:type="character" w:customStyle="1" w:styleId="HTMLAddressChar">
    <w:name w:val="HTML Address Char"/>
    <w:basedOn w:val="DefaultParagraphFont"/>
    <w:link w:val="HTMLAddress"/>
    <w:rsid w:val="00530245"/>
    <w:rPr>
      <w:i/>
      <w:iCs/>
    </w:rPr>
  </w:style>
  <w:style w:type="paragraph" w:styleId="HTMLPreformatted">
    <w:name w:val="HTML Preformatted"/>
    <w:basedOn w:val="Normal"/>
    <w:link w:val="HTMLPreformattedChar"/>
    <w:rsid w:val="002B1503"/>
    <w:rPr>
      <w:rFonts w:ascii="Courier New" w:hAnsi="Courier New" w:cs="Courier New"/>
      <w:sz w:val="20"/>
      <w:szCs w:val="20"/>
    </w:rPr>
  </w:style>
  <w:style w:type="character" w:customStyle="1" w:styleId="HTMLPreformattedChar">
    <w:name w:val="HTML Preformatted Char"/>
    <w:basedOn w:val="DefaultParagraphFont"/>
    <w:link w:val="HTMLPreformatted"/>
    <w:rsid w:val="00530245"/>
    <w:rPr>
      <w:rFonts w:ascii="Courier New" w:hAnsi="Courier New" w:cs="Courier New"/>
      <w:sz w:val="20"/>
      <w:szCs w:val="20"/>
    </w:rPr>
  </w:style>
  <w:style w:type="paragraph" w:styleId="Index10">
    <w:name w:val="index 1"/>
    <w:basedOn w:val="Normal"/>
    <w:next w:val="Normal"/>
    <w:autoRedefine/>
    <w:rsid w:val="002B1503"/>
    <w:pPr>
      <w:ind w:left="240" w:hanging="240"/>
    </w:pPr>
  </w:style>
  <w:style w:type="paragraph" w:styleId="Index20">
    <w:name w:val="index 2"/>
    <w:basedOn w:val="Normal"/>
    <w:next w:val="Normal"/>
    <w:autoRedefine/>
    <w:rsid w:val="002B1503"/>
    <w:pPr>
      <w:ind w:left="480" w:hanging="240"/>
    </w:pPr>
  </w:style>
  <w:style w:type="paragraph" w:styleId="Index30">
    <w:name w:val="index 3"/>
    <w:basedOn w:val="Normal"/>
    <w:next w:val="Normal"/>
    <w:autoRedefine/>
    <w:rsid w:val="002B1503"/>
    <w:pPr>
      <w:ind w:left="720" w:hanging="240"/>
    </w:pPr>
  </w:style>
  <w:style w:type="paragraph" w:styleId="Index4">
    <w:name w:val="index 4"/>
    <w:basedOn w:val="Normal"/>
    <w:next w:val="Normal"/>
    <w:autoRedefine/>
    <w:rsid w:val="002B1503"/>
    <w:pPr>
      <w:ind w:left="960" w:hanging="240"/>
    </w:pPr>
  </w:style>
  <w:style w:type="paragraph" w:styleId="Index5">
    <w:name w:val="index 5"/>
    <w:basedOn w:val="Normal"/>
    <w:next w:val="Normal"/>
    <w:autoRedefine/>
    <w:rsid w:val="002B1503"/>
    <w:pPr>
      <w:ind w:left="1200" w:hanging="240"/>
    </w:pPr>
  </w:style>
  <w:style w:type="paragraph" w:styleId="Index6">
    <w:name w:val="index 6"/>
    <w:basedOn w:val="Normal"/>
    <w:next w:val="Normal"/>
    <w:autoRedefine/>
    <w:rsid w:val="002B1503"/>
    <w:pPr>
      <w:ind w:left="1440" w:hanging="240"/>
    </w:pPr>
  </w:style>
  <w:style w:type="paragraph" w:styleId="Index7">
    <w:name w:val="index 7"/>
    <w:basedOn w:val="Normal"/>
    <w:next w:val="Normal"/>
    <w:autoRedefine/>
    <w:rsid w:val="002B1503"/>
    <w:pPr>
      <w:ind w:left="1680" w:hanging="240"/>
    </w:pPr>
  </w:style>
  <w:style w:type="paragraph" w:styleId="Index8">
    <w:name w:val="index 8"/>
    <w:basedOn w:val="Normal"/>
    <w:next w:val="Normal"/>
    <w:autoRedefine/>
    <w:rsid w:val="002B1503"/>
    <w:pPr>
      <w:ind w:left="1920" w:hanging="240"/>
    </w:pPr>
  </w:style>
  <w:style w:type="paragraph" w:styleId="Index9">
    <w:name w:val="index 9"/>
    <w:basedOn w:val="Normal"/>
    <w:next w:val="Normal"/>
    <w:autoRedefine/>
    <w:rsid w:val="002B1503"/>
    <w:pPr>
      <w:ind w:left="2160" w:hanging="240"/>
    </w:pPr>
  </w:style>
  <w:style w:type="paragraph" w:styleId="IndexHeading">
    <w:name w:val="index heading"/>
    <w:basedOn w:val="Normal"/>
    <w:next w:val="Index10"/>
    <w:rsid w:val="002B1503"/>
    <w:rPr>
      <w:rFonts w:ascii="Arial" w:hAnsi="Arial" w:cs="Arial"/>
      <w:b/>
      <w:bCs/>
    </w:rPr>
  </w:style>
  <w:style w:type="paragraph" w:styleId="List">
    <w:name w:val="List"/>
    <w:basedOn w:val="Normal"/>
    <w:rsid w:val="002B1503"/>
    <w:pPr>
      <w:ind w:left="360" w:hanging="360"/>
    </w:pPr>
  </w:style>
  <w:style w:type="paragraph" w:styleId="List2">
    <w:name w:val="List 2"/>
    <w:basedOn w:val="Normal"/>
    <w:rsid w:val="002B1503"/>
    <w:pPr>
      <w:ind w:left="720" w:hanging="360"/>
    </w:pPr>
  </w:style>
  <w:style w:type="paragraph" w:styleId="List3">
    <w:name w:val="List 3"/>
    <w:basedOn w:val="Normal"/>
    <w:rsid w:val="002B1503"/>
    <w:pPr>
      <w:ind w:left="1080" w:hanging="360"/>
    </w:pPr>
  </w:style>
  <w:style w:type="paragraph" w:styleId="List4">
    <w:name w:val="List 4"/>
    <w:basedOn w:val="Normal"/>
    <w:rsid w:val="002B1503"/>
    <w:pPr>
      <w:ind w:left="1440" w:hanging="360"/>
    </w:pPr>
  </w:style>
  <w:style w:type="paragraph" w:styleId="List5">
    <w:name w:val="List 5"/>
    <w:basedOn w:val="Normal"/>
    <w:rsid w:val="002B1503"/>
    <w:pPr>
      <w:ind w:left="1800" w:hanging="360"/>
    </w:pPr>
  </w:style>
  <w:style w:type="paragraph" w:styleId="ListBullet2">
    <w:name w:val="List Bullet 2"/>
    <w:basedOn w:val="Normal"/>
    <w:rsid w:val="002B1503"/>
    <w:pPr>
      <w:numPr>
        <w:numId w:val="31"/>
      </w:numPr>
    </w:pPr>
  </w:style>
  <w:style w:type="paragraph" w:styleId="ListBullet3">
    <w:name w:val="List Bullet 3"/>
    <w:basedOn w:val="Normal"/>
    <w:rsid w:val="002B1503"/>
    <w:pPr>
      <w:numPr>
        <w:numId w:val="32"/>
      </w:numPr>
    </w:pPr>
  </w:style>
  <w:style w:type="paragraph" w:styleId="ListBullet4">
    <w:name w:val="List Bullet 4"/>
    <w:basedOn w:val="Normal"/>
    <w:rsid w:val="002B1503"/>
    <w:pPr>
      <w:numPr>
        <w:numId w:val="33"/>
      </w:numPr>
    </w:pPr>
  </w:style>
  <w:style w:type="paragraph" w:styleId="ListBullet5">
    <w:name w:val="List Bullet 5"/>
    <w:basedOn w:val="Normal"/>
    <w:rsid w:val="002B1503"/>
    <w:pPr>
      <w:numPr>
        <w:numId w:val="34"/>
      </w:numPr>
    </w:pPr>
  </w:style>
  <w:style w:type="paragraph" w:styleId="ListContinue">
    <w:name w:val="List Continue"/>
    <w:basedOn w:val="Normal"/>
    <w:rsid w:val="002B1503"/>
    <w:pPr>
      <w:spacing w:after="120"/>
      <w:ind w:left="360"/>
    </w:pPr>
  </w:style>
  <w:style w:type="paragraph" w:styleId="ListContinue2">
    <w:name w:val="List Continue 2"/>
    <w:basedOn w:val="Normal"/>
    <w:rsid w:val="002B1503"/>
    <w:pPr>
      <w:spacing w:after="120"/>
      <w:ind w:left="720"/>
    </w:pPr>
  </w:style>
  <w:style w:type="paragraph" w:styleId="ListContinue3">
    <w:name w:val="List Continue 3"/>
    <w:basedOn w:val="Normal"/>
    <w:rsid w:val="002B1503"/>
    <w:pPr>
      <w:spacing w:after="120"/>
      <w:ind w:left="1080"/>
    </w:pPr>
  </w:style>
  <w:style w:type="paragraph" w:styleId="ListContinue4">
    <w:name w:val="List Continue 4"/>
    <w:basedOn w:val="Normal"/>
    <w:rsid w:val="002B1503"/>
    <w:pPr>
      <w:spacing w:after="120"/>
      <w:ind w:left="1440"/>
    </w:pPr>
  </w:style>
  <w:style w:type="paragraph" w:styleId="ListContinue5">
    <w:name w:val="List Continue 5"/>
    <w:basedOn w:val="Normal"/>
    <w:rsid w:val="002B1503"/>
    <w:pPr>
      <w:spacing w:after="120"/>
      <w:ind w:left="1800"/>
    </w:pPr>
  </w:style>
  <w:style w:type="paragraph" w:styleId="ListNumber">
    <w:name w:val="List Number"/>
    <w:basedOn w:val="Normal"/>
    <w:rsid w:val="002B1503"/>
    <w:pPr>
      <w:numPr>
        <w:numId w:val="35"/>
      </w:numPr>
    </w:pPr>
  </w:style>
  <w:style w:type="paragraph" w:styleId="ListNumber2">
    <w:name w:val="List Number 2"/>
    <w:basedOn w:val="Normal"/>
    <w:rsid w:val="002B1503"/>
    <w:pPr>
      <w:numPr>
        <w:numId w:val="36"/>
      </w:numPr>
    </w:pPr>
  </w:style>
  <w:style w:type="paragraph" w:styleId="ListNumber3">
    <w:name w:val="List Number 3"/>
    <w:basedOn w:val="Normal"/>
    <w:rsid w:val="002B1503"/>
    <w:pPr>
      <w:numPr>
        <w:numId w:val="37"/>
      </w:numPr>
    </w:pPr>
  </w:style>
  <w:style w:type="paragraph" w:styleId="ListNumber4">
    <w:name w:val="List Number 4"/>
    <w:basedOn w:val="Normal"/>
    <w:rsid w:val="002B1503"/>
    <w:pPr>
      <w:numPr>
        <w:numId w:val="38"/>
      </w:numPr>
    </w:pPr>
  </w:style>
  <w:style w:type="paragraph" w:styleId="ListNumber5">
    <w:name w:val="List Number 5"/>
    <w:basedOn w:val="Normal"/>
    <w:rsid w:val="002B1503"/>
    <w:pPr>
      <w:numPr>
        <w:numId w:val="39"/>
      </w:numPr>
    </w:pPr>
  </w:style>
  <w:style w:type="paragraph" w:styleId="MacroText">
    <w:name w:val="macro"/>
    <w:link w:val="MacroTextChar"/>
    <w:rsid w:val="002B15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rsid w:val="00530245"/>
    <w:rPr>
      <w:rFonts w:ascii="Courier New" w:hAnsi="Courier New" w:cs="Courier New"/>
      <w:sz w:val="20"/>
      <w:szCs w:val="20"/>
    </w:rPr>
  </w:style>
  <w:style w:type="paragraph" w:styleId="MessageHeader">
    <w:name w:val="Message Header"/>
    <w:basedOn w:val="Normal"/>
    <w:link w:val="MessageHeaderChar"/>
    <w:rsid w:val="002B15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530245"/>
    <w:rPr>
      <w:rFonts w:ascii="Arial" w:hAnsi="Arial" w:cs="Arial"/>
      <w:shd w:val="pct20" w:color="auto" w:fill="auto"/>
    </w:rPr>
  </w:style>
  <w:style w:type="paragraph" w:styleId="NormalWeb">
    <w:name w:val="Normal (Web)"/>
    <w:basedOn w:val="Normal"/>
    <w:rsid w:val="002B1503"/>
  </w:style>
  <w:style w:type="paragraph" w:styleId="NormalIndent">
    <w:name w:val="Normal Indent"/>
    <w:basedOn w:val="Normal"/>
    <w:rsid w:val="002B1503"/>
    <w:pPr>
      <w:ind w:left="720"/>
    </w:pPr>
  </w:style>
  <w:style w:type="paragraph" w:styleId="NoteHeading">
    <w:name w:val="Note Heading"/>
    <w:basedOn w:val="Normal"/>
    <w:next w:val="Normal"/>
    <w:link w:val="NoteHeadingChar"/>
    <w:rsid w:val="002B1503"/>
  </w:style>
  <w:style w:type="character" w:customStyle="1" w:styleId="NoteHeadingChar">
    <w:name w:val="Note Heading Char"/>
    <w:basedOn w:val="DefaultParagraphFont"/>
    <w:link w:val="NoteHeading"/>
    <w:rsid w:val="00530245"/>
  </w:style>
  <w:style w:type="paragraph" w:styleId="PlainText">
    <w:name w:val="Plain Text"/>
    <w:basedOn w:val="Normal"/>
    <w:link w:val="PlainTextChar"/>
    <w:rsid w:val="002B1503"/>
    <w:rPr>
      <w:rFonts w:ascii="Courier New" w:hAnsi="Courier New" w:cs="Courier New"/>
      <w:sz w:val="20"/>
      <w:szCs w:val="20"/>
    </w:rPr>
  </w:style>
  <w:style w:type="character" w:customStyle="1" w:styleId="PlainTextChar">
    <w:name w:val="Plain Text Char"/>
    <w:basedOn w:val="DefaultParagraphFont"/>
    <w:link w:val="PlainText"/>
    <w:rsid w:val="00530245"/>
    <w:rPr>
      <w:rFonts w:ascii="Courier New" w:hAnsi="Courier New" w:cs="Courier New"/>
      <w:sz w:val="20"/>
      <w:szCs w:val="20"/>
    </w:rPr>
  </w:style>
  <w:style w:type="paragraph" w:styleId="Signature">
    <w:name w:val="Signature"/>
    <w:basedOn w:val="Normal"/>
    <w:link w:val="SignatureChar"/>
    <w:rsid w:val="002B1503"/>
    <w:pPr>
      <w:ind w:left="4320"/>
    </w:pPr>
  </w:style>
  <w:style w:type="character" w:customStyle="1" w:styleId="SignatureChar">
    <w:name w:val="Signature Char"/>
    <w:basedOn w:val="DefaultParagraphFont"/>
    <w:link w:val="Signature"/>
    <w:rsid w:val="00530245"/>
  </w:style>
  <w:style w:type="table" w:styleId="Table3Deffects1">
    <w:name w:val="Table 3D effects 1"/>
    <w:basedOn w:val="TableNormal"/>
    <w:rsid w:val="002B1503"/>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B1503"/>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B1503"/>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B1503"/>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B1503"/>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B1503"/>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B1503"/>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B1503"/>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B1503"/>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B1503"/>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B1503"/>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B1503"/>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B1503"/>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B1503"/>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B1503"/>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B1503"/>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B1503"/>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B1503"/>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B1503"/>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B1503"/>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B1503"/>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B1503"/>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B1503"/>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B1503"/>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B1503"/>
    <w:pPr>
      <w:ind w:left="240" w:hanging="240"/>
    </w:pPr>
  </w:style>
  <w:style w:type="paragraph" w:styleId="TableofFigures">
    <w:name w:val="table of figures"/>
    <w:basedOn w:val="Normal"/>
    <w:next w:val="Normal"/>
    <w:rsid w:val="002B1503"/>
  </w:style>
  <w:style w:type="table" w:styleId="TableProfessional">
    <w:name w:val="Table Professional"/>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B1503"/>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B1503"/>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B1503"/>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B1503"/>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B1503"/>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B1503"/>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B1503"/>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B1503"/>
    <w:pPr>
      <w:spacing w:before="120"/>
    </w:pPr>
    <w:rPr>
      <w:rFonts w:ascii="Arial" w:hAnsi="Arial" w:cs="Arial"/>
      <w:b/>
      <w:bCs/>
    </w:rPr>
  </w:style>
  <w:style w:type="paragraph" w:styleId="TOC4">
    <w:name w:val="toc 4"/>
    <w:basedOn w:val="Normal"/>
    <w:next w:val="Normal"/>
    <w:autoRedefine/>
    <w:rsid w:val="002B1503"/>
    <w:pPr>
      <w:ind w:left="720"/>
    </w:pPr>
  </w:style>
  <w:style w:type="paragraph" w:styleId="TOC7">
    <w:name w:val="toc 7"/>
    <w:basedOn w:val="Normal"/>
    <w:next w:val="Normal"/>
    <w:autoRedefine/>
    <w:rsid w:val="002B1503"/>
    <w:pPr>
      <w:ind w:left="1440"/>
    </w:pPr>
  </w:style>
  <w:style w:type="paragraph" w:styleId="TOC8">
    <w:name w:val="toc 8"/>
    <w:basedOn w:val="Normal"/>
    <w:next w:val="Normal"/>
    <w:autoRedefine/>
    <w:rsid w:val="002B1503"/>
    <w:pPr>
      <w:ind w:left="1680"/>
    </w:pPr>
  </w:style>
  <w:style w:type="paragraph" w:styleId="TOC9">
    <w:name w:val="toc 9"/>
    <w:basedOn w:val="Normal"/>
    <w:next w:val="Normal"/>
    <w:autoRedefine/>
    <w:rsid w:val="002B1503"/>
    <w:pPr>
      <w:ind w:left="1920"/>
    </w:pPr>
  </w:style>
  <w:style w:type="character" w:customStyle="1" w:styleId="DigitalLinkAnchorCode">
    <w:name w:val="DigitalLinkAnchorCode"/>
    <w:uiPriority w:val="1"/>
    <w:rsid w:val="002B1503"/>
    <w:rPr>
      <w:rFonts w:ascii="Courier New" w:hAnsi="Courier New"/>
      <w:bdr w:val="none" w:sz="0" w:space="0" w:color="auto"/>
      <w:shd w:val="clear" w:color="auto" w:fill="D6E3BC"/>
    </w:rPr>
  </w:style>
  <w:style w:type="character" w:customStyle="1" w:styleId="InlineGraphic">
    <w:name w:val="InlineGraphic"/>
    <w:uiPriority w:val="1"/>
    <w:rsid w:val="002B1503"/>
    <w:rPr>
      <w:bdr w:val="none" w:sz="0" w:space="0" w:color="auto"/>
      <w:shd w:val="clear" w:color="auto" w:fill="00B050"/>
    </w:rPr>
  </w:style>
  <w:style w:type="paragraph" w:customStyle="1" w:styleId="RecipeTableSubhead">
    <w:name w:val="RecipeTableSubhead"/>
    <w:basedOn w:val="TableSubhead"/>
    <w:qFormat/>
    <w:rsid w:val="002B1503"/>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jc w:val="right"/>
    </w:pPr>
    <w:rPr>
      <w:rFonts w:ascii="Arial" w:hAnsi="Arial"/>
      <w:b/>
      <w:noProof/>
      <w:color w:val="000000"/>
      <w:sz w:val="28"/>
      <w:szCs w:val="20"/>
    </w:rPr>
  </w:style>
  <w:style w:type="paragraph" w:customStyle="1" w:styleId="lefttitle">
    <w:name w:val="lefttitle"/>
    <w:basedOn w:val="Normal"/>
    <w:rsid w:val="00530245"/>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pPr>
  </w:style>
  <w:style w:type="paragraph" w:customStyle="1" w:styleId="inlinelurl">
    <w:name w:val="inlinelurl"/>
    <w:basedOn w:val="FeaturePara"/>
    <w:rsid w:val="002B15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3451F"/>
    <w:rPr>
      <w:rFonts w:asciiTheme="minorHAnsi" w:eastAsiaTheme="minorEastAsia" w:hAnsiTheme="minorHAnsi" w:cstheme="minorBidi"/>
    </w:rPr>
  </w:style>
  <w:style w:type="paragraph" w:styleId="Heading1">
    <w:name w:val="heading 1"/>
    <w:next w:val="Normal"/>
    <w:link w:val="Heading1Char"/>
    <w:qFormat/>
    <w:rsid w:val="002B1503"/>
    <w:pPr>
      <w:keepNext/>
      <w:numPr>
        <w:numId w:val="30"/>
      </w:numPr>
      <w:spacing w:before="240"/>
      <w:outlineLvl w:val="0"/>
    </w:pPr>
    <w:rPr>
      <w:b/>
      <w:caps/>
      <w:sz w:val="28"/>
      <w:szCs w:val="28"/>
    </w:rPr>
  </w:style>
  <w:style w:type="paragraph" w:styleId="Heading2">
    <w:name w:val="heading 2"/>
    <w:basedOn w:val="Normal"/>
    <w:next w:val="Normal"/>
    <w:link w:val="Heading2Char"/>
    <w:qFormat/>
    <w:rsid w:val="002B1503"/>
    <w:pPr>
      <w:keepNext/>
      <w:keepLines/>
      <w:numPr>
        <w:ilvl w:val="1"/>
        <w:numId w:val="30"/>
      </w:numPr>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2B1503"/>
    <w:pPr>
      <w:keepNext/>
      <w:keepLines/>
      <w:numPr>
        <w:ilvl w:val="2"/>
        <w:numId w:val="30"/>
      </w:numPr>
      <w:spacing w:before="200"/>
      <w:outlineLvl w:val="2"/>
    </w:pPr>
    <w:rPr>
      <w:rFonts w:ascii="Cambria" w:hAnsi="Cambria"/>
      <w:b/>
      <w:bCs/>
      <w:color w:val="4F81BD"/>
    </w:rPr>
  </w:style>
  <w:style w:type="paragraph" w:styleId="Heading4">
    <w:name w:val="heading 4"/>
    <w:basedOn w:val="Normal"/>
    <w:next w:val="Normal"/>
    <w:link w:val="Heading4Char"/>
    <w:qFormat/>
    <w:rsid w:val="002B1503"/>
    <w:pPr>
      <w:keepNext/>
      <w:numPr>
        <w:ilvl w:val="3"/>
        <w:numId w:val="30"/>
      </w:numPr>
      <w:spacing w:before="40" w:after="40" w:line="240" w:lineRule="exact"/>
      <w:ind w:right="480"/>
      <w:outlineLvl w:val="3"/>
    </w:pPr>
    <w:rPr>
      <w:rFonts w:ascii="Arial" w:hAnsi="Arial"/>
      <w:b/>
      <w:szCs w:val="20"/>
    </w:rPr>
  </w:style>
  <w:style w:type="paragraph" w:styleId="Heading5">
    <w:name w:val="heading 5"/>
    <w:basedOn w:val="Normal"/>
    <w:next w:val="Normal"/>
    <w:link w:val="Heading5Char"/>
    <w:qFormat/>
    <w:rsid w:val="002B1503"/>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B1503"/>
    <w:pPr>
      <w:numPr>
        <w:ilvl w:val="5"/>
        <w:numId w:val="30"/>
      </w:numPr>
      <w:outlineLvl w:val="5"/>
    </w:pPr>
    <w:rPr>
      <w:szCs w:val="20"/>
    </w:rPr>
  </w:style>
  <w:style w:type="paragraph" w:styleId="Heading7">
    <w:name w:val="heading 7"/>
    <w:next w:val="Normal"/>
    <w:link w:val="Heading7Char"/>
    <w:qFormat/>
    <w:locked/>
    <w:rsid w:val="002B1503"/>
    <w:pPr>
      <w:numPr>
        <w:ilvl w:val="6"/>
        <w:numId w:val="30"/>
      </w:numPr>
      <w:outlineLvl w:val="6"/>
    </w:pPr>
    <w:rPr>
      <w:szCs w:val="20"/>
    </w:rPr>
  </w:style>
  <w:style w:type="paragraph" w:styleId="Heading8">
    <w:name w:val="heading 8"/>
    <w:next w:val="Normal"/>
    <w:link w:val="Heading8Char"/>
    <w:qFormat/>
    <w:locked/>
    <w:rsid w:val="002B1503"/>
    <w:pPr>
      <w:numPr>
        <w:ilvl w:val="7"/>
        <w:numId w:val="30"/>
      </w:numPr>
      <w:outlineLvl w:val="7"/>
    </w:pPr>
    <w:rPr>
      <w:szCs w:val="20"/>
    </w:rPr>
  </w:style>
  <w:style w:type="paragraph" w:styleId="Heading9">
    <w:name w:val="heading 9"/>
    <w:next w:val="Normal"/>
    <w:link w:val="Heading9Char"/>
    <w:qFormat/>
    <w:locked/>
    <w:rsid w:val="002B1503"/>
    <w:pPr>
      <w:numPr>
        <w:ilvl w:val="8"/>
        <w:numId w:val="30"/>
      </w:numPr>
      <w:outlineLvl w:val="8"/>
    </w:pPr>
    <w:rPr>
      <w:szCs w:val="20"/>
    </w:rPr>
  </w:style>
  <w:style w:type="character" w:default="1" w:styleId="DefaultParagraphFont">
    <w:name w:val="Default Paragraph Font"/>
    <w:uiPriority w:val="1"/>
    <w:semiHidden/>
    <w:unhideWhenUsed/>
    <w:rsid w:val="00734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451F"/>
  </w:style>
  <w:style w:type="character" w:customStyle="1" w:styleId="Heading1Char">
    <w:name w:val="Heading 1 Char"/>
    <w:basedOn w:val="DefaultParagraphFont"/>
    <w:link w:val="Heading1"/>
    <w:rsid w:val="00530245"/>
    <w:rPr>
      <w:b/>
      <w:caps/>
      <w:sz w:val="28"/>
      <w:szCs w:val="28"/>
    </w:rPr>
  </w:style>
  <w:style w:type="character" w:customStyle="1" w:styleId="Heading2Char">
    <w:name w:val="Heading 2 Char"/>
    <w:basedOn w:val="DefaultParagraphFont"/>
    <w:link w:val="Heading2"/>
    <w:rsid w:val="00530245"/>
    <w:rPr>
      <w:rFonts w:ascii="Cambria" w:hAnsi="Cambria"/>
      <w:b/>
      <w:bCs/>
      <w:color w:val="4F81BD"/>
      <w:sz w:val="26"/>
      <w:szCs w:val="26"/>
    </w:rPr>
  </w:style>
  <w:style w:type="character" w:customStyle="1" w:styleId="Heading3Char">
    <w:name w:val="Heading 3 Char"/>
    <w:basedOn w:val="DefaultParagraphFont"/>
    <w:link w:val="Heading3"/>
    <w:rsid w:val="00530245"/>
    <w:rPr>
      <w:rFonts w:ascii="Cambria" w:hAnsi="Cambria"/>
      <w:b/>
      <w:bCs/>
      <w:color w:val="4F81BD"/>
      <w:sz w:val="22"/>
      <w:szCs w:val="22"/>
    </w:rPr>
  </w:style>
  <w:style w:type="character" w:customStyle="1" w:styleId="Heading4Char">
    <w:name w:val="Heading 4 Char"/>
    <w:basedOn w:val="DefaultParagraphFont"/>
    <w:link w:val="Heading4"/>
    <w:rsid w:val="00530245"/>
    <w:rPr>
      <w:rFonts w:ascii="Arial" w:hAnsi="Arial"/>
      <w:b/>
      <w:sz w:val="22"/>
      <w:szCs w:val="20"/>
    </w:rPr>
  </w:style>
  <w:style w:type="character" w:customStyle="1" w:styleId="Heading5Char">
    <w:name w:val="Heading 5 Char"/>
    <w:basedOn w:val="DefaultParagraphFont"/>
    <w:link w:val="Heading5"/>
    <w:rsid w:val="00530245"/>
    <w:rPr>
      <w:rFonts w:ascii="Arial" w:hAnsi="Arial"/>
      <w:b/>
      <w:sz w:val="20"/>
      <w:szCs w:val="20"/>
    </w:rPr>
  </w:style>
  <w:style w:type="character" w:customStyle="1" w:styleId="Heading6Char">
    <w:name w:val="Heading 6 Char"/>
    <w:basedOn w:val="DefaultParagraphFont"/>
    <w:link w:val="Heading6"/>
    <w:rsid w:val="00530245"/>
    <w:rPr>
      <w:szCs w:val="20"/>
    </w:rPr>
  </w:style>
  <w:style w:type="paragraph" w:styleId="Title">
    <w:name w:val="Title"/>
    <w:basedOn w:val="Normal"/>
    <w:link w:val="TitleChar"/>
    <w:qFormat/>
    <w:rsid w:val="002B150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30245"/>
    <w:rPr>
      <w:rFonts w:ascii="Arial" w:hAnsi="Arial" w:cs="Arial"/>
      <w:b/>
      <w:bCs/>
      <w:kern w:val="28"/>
      <w:sz w:val="32"/>
      <w:szCs w:val="32"/>
    </w:rPr>
  </w:style>
  <w:style w:type="paragraph" w:styleId="Subtitle">
    <w:name w:val="Subtitle"/>
    <w:basedOn w:val="Normal"/>
    <w:link w:val="SubtitleChar"/>
    <w:qFormat/>
    <w:rsid w:val="002B1503"/>
    <w:pPr>
      <w:spacing w:after="60"/>
      <w:jc w:val="center"/>
      <w:outlineLvl w:val="1"/>
    </w:pPr>
    <w:rPr>
      <w:rFonts w:ascii="Arial" w:eastAsia="Calibri"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szCs w:val="20"/>
    </w:rPr>
  </w:style>
  <w:style w:type="character" w:customStyle="1" w:styleId="Heading8Char">
    <w:name w:val="Heading 8 Char"/>
    <w:basedOn w:val="DefaultParagraphFont"/>
    <w:link w:val="Heading8"/>
    <w:rsid w:val="00530245"/>
    <w:rPr>
      <w:szCs w:val="20"/>
    </w:rPr>
  </w:style>
  <w:style w:type="character" w:customStyle="1" w:styleId="Heading9Char">
    <w:name w:val="Heading 9 Char"/>
    <w:basedOn w:val="DefaultParagraphFont"/>
    <w:link w:val="Heading9"/>
    <w:rsid w:val="00530245"/>
    <w:rPr>
      <w:szCs w:val="20"/>
    </w:rPr>
  </w:style>
  <w:style w:type="paragraph" w:customStyle="1" w:styleId="Para">
    <w:name w:val="Para"/>
    <w:link w:val="ParaChar"/>
    <w:qFormat/>
    <w:rsid w:val="002B1503"/>
    <w:pPr>
      <w:spacing w:after="120"/>
      <w:ind w:left="720" w:firstLine="720"/>
    </w:pPr>
    <w:rPr>
      <w:snapToGrid w:val="0"/>
      <w:sz w:val="26"/>
      <w:szCs w:val="20"/>
    </w:rPr>
  </w:style>
  <w:style w:type="paragraph" w:customStyle="1" w:styleId="AbstractHead">
    <w:name w:val="AbstractHead"/>
    <w:basedOn w:val="Para"/>
    <w:next w:val="Normal"/>
    <w:rsid w:val="002B15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B15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B1503"/>
    <w:pPr>
      <w:spacing w:after="120"/>
      <w:ind w:left="720" w:firstLine="720"/>
    </w:pPr>
    <w:rPr>
      <w:snapToGrid w:val="0"/>
      <w:sz w:val="26"/>
      <w:szCs w:val="20"/>
    </w:rPr>
  </w:style>
  <w:style w:type="paragraph" w:customStyle="1" w:styleId="Address">
    <w:name w:val="Address"/>
    <w:basedOn w:val="Normal"/>
    <w:rsid w:val="002B1503"/>
    <w:pPr>
      <w:widowControl w:val="0"/>
      <w:spacing w:before="120"/>
      <w:ind w:left="2160"/>
    </w:pPr>
    <w:rPr>
      <w:snapToGrid w:val="0"/>
      <w:szCs w:val="20"/>
    </w:rPr>
  </w:style>
  <w:style w:type="paragraph" w:customStyle="1" w:styleId="AddressDescription">
    <w:name w:val="AddressDescription"/>
    <w:basedOn w:val="Normal"/>
    <w:next w:val="Normal"/>
    <w:rsid w:val="002B1503"/>
    <w:pPr>
      <w:widowControl w:val="0"/>
      <w:spacing w:before="120" w:after="120"/>
      <w:ind w:left="2160"/>
    </w:pPr>
    <w:rPr>
      <w:snapToGrid w:val="0"/>
      <w:szCs w:val="20"/>
    </w:rPr>
  </w:style>
  <w:style w:type="paragraph" w:customStyle="1" w:styleId="AddressName">
    <w:name w:val="AddressName"/>
    <w:basedOn w:val="Normal"/>
    <w:next w:val="Normal"/>
    <w:rsid w:val="002B1503"/>
    <w:pPr>
      <w:widowControl w:val="0"/>
      <w:spacing w:before="120"/>
      <w:ind w:left="2160"/>
    </w:pPr>
    <w:rPr>
      <w:snapToGrid w:val="0"/>
      <w:szCs w:val="20"/>
    </w:rPr>
  </w:style>
  <w:style w:type="paragraph" w:customStyle="1" w:styleId="Question">
    <w:name w:val="Question"/>
    <w:next w:val="Normal"/>
    <w:link w:val="QuestionChar"/>
    <w:rsid w:val="002B1503"/>
    <w:pPr>
      <w:spacing w:after="120"/>
      <w:ind w:left="2160" w:hanging="720"/>
    </w:pPr>
    <w:rPr>
      <w:sz w:val="26"/>
      <w:szCs w:val="20"/>
    </w:rPr>
  </w:style>
  <w:style w:type="paragraph" w:customStyle="1" w:styleId="Option">
    <w:name w:val="Option"/>
    <w:basedOn w:val="Question"/>
    <w:link w:val="OptionChar"/>
    <w:rsid w:val="002B1503"/>
    <w:pPr>
      <w:ind w:left="2880"/>
    </w:pPr>
  </w:style>
  <w:style w:type="paragraph" w:customStyle="1" w:styleId="Answer">
    <w:name w:val="Answer"/>
    <w:basedOn w:val="Option"/>
    <w:next w:val="Normal"/>
    <w:link w:val="AnswerChar"/>
    <w:rsid w:val="002B1503"/>
    <w:pPr>
      <w:widowControl w:val="0"/>
    </w:pPr>
    <w:rPr>
      <w:snapToGrid w:val="0"/>
    </w:rPr>
  </w:style>
  <w:style w:type="paragraph" w:customStyle="1" w:styleId="AnswersHead">
    <w:name w:val="AnswersHead"/>
    <w:basedOn w:val="Normal"/>
    <w:next w:val="Para"/>
    <w:rsid w:val="002B15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B1503"/>
    <w:pPr>
      <w:spacing w:after="360"/>
      <w:outlineLvl w:val="0"/>
    </w:pPr>
    <w:rPr>
      <w:rFonts w:ascii="Arial" w:hAnsi="Arial"/>
      <w:b/>
      <w:snapToGrid w:val="0"/>
      <w:sz w:val="60"/>
      <w:szCs w:val="20"/>
    </w:rPr>
  </w:style>
  <w:style w:type="paragraph" w:customStyle="1" w:styleId="AppendixTitle">
    <w:name w:val="AppendixTitle"/>
    <w:basedOn w:val="ChapterTitle"/>
    <w:next w:val="Para"/>
    <w:rsid w:val="002B1503"/>
    <w:pPr>
      <w:spacing w:before="120" w:after="120"/>
    </w:pPr>
  </w:style>
  <w:style w:type="paragraph" w:customStyle="1" w:styleId="AuthorBio">
    <w:name w:val="AuthorBio"/>
    <w:rsid w:val="002B1503"/>
    <w:pPr>
      <w:spacing w:before="240" w:after="240"/>
      <w:ind w:firstLine="720"/>
    </w:pPr>
    <w:rPr>
      <w:rFonts w:ascii="Arial" w:hAnsi="Arial"/>
      <w:sz w:val="20"/>
      <w:szCs w:val="20"/>
    </w:rPr>
  </w:style>
  <w:style w:type="paragraph" w:styleId="BalloonText">
    <w:name w:val="Balloon Text"/>
    <w:link w:val="BalloonTextChar"/>
    <w:rsid w:val="002B1503"/>
    <w:rPr>
      <w:rFonts w:ascii="Tahoma" w:hAnsi="Tahoma" w:cs="Tahoma"/>
      <w:sz w:val="16"/>
      <w:szCs w:val="16"/>
    </w:rPr>
  </w:style>
  <w:style w:type="character" w:customStyle="1" w:styleId="BalloonTextChar">
    <w:name w:val="Balloon Text Char"/>
    <w:basedOn w:val="DefaultParagraphFont"/>
    <w:link w:val="BalloonText"/>
    <w:rsid w:val="00530245"/>
    <w:rPr>
      <w:rFonts w:ascii="Tahoma" w:hAnsi="Tahoma" w:cs="Tahoma"/>
      <w:sz w:val="16"/>
      <w:szCs w:val="16"/>
    </w:rPr>
  </w:style>
  <w:style w:type="paragraph" w:styleId="Bibliography">
    <w:name w:val="Bibliography"/>
    <w:basedOn w:val="Normal"/>
    <w:next w:val="Normal"/>
    <w:semiHidden/>
    <w:locked/>
    <w:rsid w:val="002B1503"/>
    <w:rPr>
      <w:rFonts w:ascii="Calibri" w:eastAsia="Calibri" w:hAnsi="Calibri"/>
    </w:rPr>
  </w:style>
  <w:style w:type="paragraph" w:customStyle="1" w:styleId="BibliographyEntry">
    <w:name w:val="BibliographyEntry"/>
    <w:rsid w:val="002B1503"/>
    <w:pPr>
      <w:ind w:left="1440" w:hanging="720"/>
    </w:pPr>
    <w:rPr>
      <w:rFonts w:ascii="Arial" w:hAnsi="Arial" w:cs="Tahoma"/>
      <w:sz w:val="26"/>
      <w:szCs w:val="16"/>
    </w:rPr>
  </w:style>
  <w:style w:type="paragraph" w:customStyle="1" w:styleId="BibliographyHead">
    <w:name w:val="BibliographyHead"/>
    <w:next w:val="BibliographyEntry"/>
    <w:rsid w:val="002B15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B1503"/>
    <w:rPr>
      <w:rFonts w:ascii="Arial" w:hAnsi="Arial"/>
      <w:b/>
      <w:smallCaps/>
      <w:sz w:val="60"/>
      <w:szCs w:val="60"/>
    </w:rPr>
  </w:style>
  <w:style w:type="character" w:customStyle="1" w:styleId="BoldItalic">
    <w:name w:val="BoldItalic"/>
    <w:rsid w:val="002B1503"/>
    <w:rPr>
      <w:b/>
      <w:i/>
    </w:rPr>
  </w:style>
  <w:style w:type="character" w:styleId="BookTitle">
    <w:name w:val="Book Title"/>
    <w:qFormat/>
    <w:locked/>
    <w:rsid w:val="002B1503"/>
    <w:rPr>
      <w:b/>
      <w:bCs/>
      <w:smallCaps/>
      <w:spacing w:val="5"/>
    </w:rPr>
  </w:style>
  <w:style w:type="paragraph" w:customStyle="1" w:styleId="BookAuthor">
    <w:name w:val="BookAuthor"/>
    <w:basedOn w:val="Normal"/>
    <w:rsid w:val="002B1503"/>
    <w:pPr>
      <w:spacing w:before="120" w:after="600"/>
      <w:ind w:left="720" w:firstLine="720"/>
      <w:contextualSpacing/>
      <w:jc w:val="center"/>
    </w:pPr>
    <w:rPr>
      <w:sz w:val="32"/>
      <w:szCs w:val="20"/>
    </w:rPr>
  </w:style>
  <w:style w:type="paragraph" w:customStyle="1" w:styleId="BookEdition">
    <w:name w:val="BookEdition"/>
    <w:qFormat/>
    <w:rsid w:val="002B1503"/>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B15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B1503"/>
    <w:pPr>
      <w:ind w:left="4320"/>
    </w:pPr>
    <w:rPr>
      <w:snapToGrid w:val="0"/>
      <w:sz w:val="20"/>
      <w:szCs w:val="20"/>
    </w:rPr>
  </w:style>
  <w:style w:type="paragraph" w:customStyle="1" w:styleId="BookReviewItem">
    <w:name w:val="BookReviewItem"/>
    <w:rsid w:val="002B1503"/>
    <w:pPr>
      <w:spacing w:before="240" w:after="240"/>
      <w:ind w:left="3600" w:right="1440" w:hanging="720"/>
    </w:pPr>
    <w:rPr>
      <w:sz w:val="28"/>
      <w:szCs w:val="20"/>
    </w:rPr>
  </w:style>
  <w:style w:type="paragraph" w:customStyle="1" w:styleId="BookTitle0">
    <w:name w:val="BookTitle"/>
    <w:basedOn w:val="Normal"/>
    <w:next w:val="Normal"/>
    <w:rsid w:val="002B15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B1503"/>
    <w:pPr>
      <w:pageBreakBefore w:val="0"/>
      <w:spacing w:before="480"/>
    </w:pPr>
    <w:rPr>
      <w:sz w:val="36"/>
    </w:rPr>
  </w:style>
  <w:style w:type="character" w:customStyle="1" w:styleId="Callout">
    <w:name w:val="Callout"/>
    <w:rsid w:val="002B1503"/>
    <w:rPr>
      <w:bdr w:val="none" w:sz="0" w:space="0" w:color="auto"/>
      <w:shd w:val="clear" w:color="auto" w:fill="B2A1C7"/>
    </w:rPr>
  </w:style>
  <w:style w:type="paragraph" w:customStyle="1" w:styleId="ChapterSubtitle">
    <w:name w:val="ChapterSubtitle"/>
    <w:basedOn w:val="ChapterTitle"/>
    <w:next w:val="Para"/>
    <w:rsid w:val="002B1503"/>
    <w:rPr>
      <w:sz w:val="44"/>
    </w:rPr>
  </w:style>
  <w:style w:type="paragraph" w:customStyle="1" w:styleId="ChapterAuthor">
    <w:name w:val="ChapterAuthor"/>
    <w:basedOn w:val="ChapterSubtitle"/>
    <w:next w:val="Normal"/>
    <w:rsid w:val="002B1503"/>
    <w:pPr>
      <w:spacing w:after="120"/>
      <w:outlineLvl w:val="9"/>
    </w:pPr>
    <w:rPr>
      <w:i/>
      <w:sz w:val="36"/>
    </w:rPr>
  </w:style>
  <w:style w:type="paragraph" w:customStyle="1" w:styleId="ChapterAuthorAffiliation">
    <w:name w:val="ChapterAuthorAffiliation"/>
    <w:next w:val="Para"/>
    <w:rsid w:val="002B1503"/>
    <w:pPr>
      <w:spacing w:after="120"/>
    </w:pPr>
    <w:rPr>
      <w:rFonts w:ascii="Arial" w:hAnsi="Arial"/>
      <w:i/>
      <w:smallCaps/>
      <w:snapToGrid w:val="0"/>
      <w:sz w:val="36"/>
      <w:szCs w:val="20"/>
    </w:rPr>
  </w:style>
  <w:style w:type="paragraph" w:customStyle="1" w:styleId="FootnoteEntry">
    <w:name w:val="FootnoteEntry"/>
    <w:rsid w:val="002B1503"/>
    <w:pPr>
      <w:ind w:left="1440" w:hanging="720"/>
    </w:pPr>
    <w:rPr>
      <w:snapToGrid w:val="0"/>
      <w:sz w:val="20"/>
      <w:szCs w:val="20"/>
    </w:rPr>
  </w:style>
  <w:style w:type="paragraph" w:customStyle="1" w:styleId="ChapterCredit">
    <w:name w:val="ChapterCredit"/>
    <w:basedOn w:val="FootnoteEntry"/>
    <w:next w:val="Para"/>
    <w:rsid w:val="002B1503"/>
    <w:pPr>
      <w:spacing w:before="120" w:after="120"/>
      <w:ind w:left="0" w:firstLine="0"/>
    </w:pPr>
  </w:style>
  <w:style w:type="paragraph" w:customStyle="1" w:styleId="Objective">
    <w:name w:val="Objective"/>
    <w:rsid w:val="002B1503"/>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B1503"/>
    <w:rPr>
      <w:i w:val="0"/>
    </w:rPr>
  </w:style>
  <w:style w:type="paragraph" w:customStyle="1" w:styleId="ChapterFeaturingList">
    <w:name w:val="ChapterFeaturingList"/>
    <w:basedOn w:val="ChapterObjective"/>
    <w:rsid w:val="002B1503"/>
    <w:rPr>
      <w:b w:val="0"/>
      <w:sz w:val="26"/>
      <w:u w:val="none"/>
    </w:rPr>
  </w:style>
  <w:style w:type="paragraph" w:customStyle="1" w:styleId="ChapterFeaturingListSub">
    <w:name w:val="ChapterFeaturingListSub"/>
    <w:rsid w:val="002B1503"/>
    <w:pPr>
      <w:spacing w:after="120"/>
      <w:ind w:left="2880"/>
      <w:contextualSpacing/>
    </w:pPr>
    <w:rPr>
      <w:rFonts w:ascii="Arial" w:hAnsi="Arial"/>
      <w:snapToGrid w:val="0"/>
      <w:sz w:val="26"/>
      <w:szCs w:val="20"/>
    </w:rPr>
  </w:style>
  <w:style w:type="paragraph" w:customStyle="1" w:styleId="ChapterFeaturingListSub2">
    <w:name w:val="ChapterFeaturingListSub2"/>
    <w:rsid w:val="002B1503"/>
    <w:pPr>
      <w:spacing w:after="120"/>
      <w:ind w:left="3600"/>
    </w:pPr>
    <w:rPr>
      <w:rFonts w:ascii="Arial" w:hAnsi="Arial"/>
      <w:snapToGrid w:val="0"/>
      <w:sz w:val="26"/>
      <w:szCs w:val="20"/>
    </w:rPr>
  </w:style>
  <w:style w:type="paragraph" w:customStyle="1" w:styleId="ChapterIntroductionHead">
    <w:name w:val="ChapterIntroductionHead"/>
    <w:next w:val="Normal"/>
    <w:rsid w:val="002B1503"/>
    <w:pPr>
      <w:ind w:left="1440"/>
      <w:outlineLvl w:val="0"/>
    </w:pPr>
    <w:rPr>
      <w:rFonts w:ascii="Arial" w:hAnsi="Arial"/>
      <w:b/>
      <w:snapToGrid w:val="0"/>
      <w:sz w:val="26"/>
      <w:szCs w:val="20"/>
    </w:rPr>
  </w:style>
  <w:style w:type="paragraph" w:customStyle="1" w:styleId="ChapterIntroductionPara">
    <w:name w:val="ChapterIntroductionPara"/>
    <w:next w:val="Para"/>
    <w:rsid w:val="002B1503"/>
    <w:pPr>
      <w:ind w:left="1440"/>
    </w:pPr>
    <w:rPr>
      <w:rFonts w:ascii="Arial" w:hAnsi="Arial"/>
      <w:snapToGrid w:val="0"/>
      <w:sz w:val="26"/>
      <w:szCs w:val="20"/>
    </w:rPr>
  </w:style>
  <w:style w:type="paragraph" w:customStyle="1" w:styleId="ObjectiveTitle">
    <w:name w:val="ObjectiveTitle"/>
    <w:basedOn w:val="Objective"/>
    <w:next w:val="Objective"/>
    <w:rsid w:val="002B1503"/>
    <w:pPr>
      <w:spacing w:before="240"/>
      <w:ind w:left="1800"/>
    </w:pPr>
    <w:rPr>
      <w:u w:val="none"/>
    </w:rPr>
  </w:style>
  <w:style w:type="paragraph" w:customStyle="1" w:styleId="ChapterObjectiveTitle">
    <w:name w:val="ChapterObjectiveTitle"/>
    <w:basedOn w:val="ObjectiveTitle"/>
    <w:next w:val="ChapterObjective"/>
    <w:rsid w:val="002B1503"/>
    <w:pPr>
      <w:ind w:left="1440" w:firstLine="0"/>
    </w:pPr>
    <w:rPr>
      <w:i w:val="0"/>
    </w:rPr>
  </w:style>
  <w:style w:type="paragraph" w:customStyle="1" w:styleId="Subobjective">
    <w:name w:val="Subobjective"/>
    <w:basedOn w:val="Objective"/>
    <w:rsid w:val="002B1503"/>
    <w:pPr>
      <w:keepNext/>
      <w:spacing w:before="180"/>
      <w:ind w:left="2880"/>
    </w:pPr>
  </w:style>
  <w:style w:type="paragraph" w:customStyle="1" w:styleId="ChapterSubobjective">
    <w:name w:val="ChapterSubobjective"/>
    <w:basedOn w:val="Subobjective"/>
    <w:rsid w:val="002B1503"/>
    <w:pPr>
      <w:keepNext w:val="0"/>
    </w:pPr>
    <w:rPr>
      <w:i w:val="0"/>
    </w:rPr>
  </w:style>
  <w:style w:type="paragraph" w:customStyle="1" w:styleId="Code80">
    <w:name w:val="Code80"/>
    <w:rsid w:val="002B1503"/>
    <w:pPr>
      <w:spacing w:before="120" w:after="120"/>
      <w:contextualSpacing/>
    </w:pPr>
    <w:rPr>
      <w:rFonts w:ascii="Courier New" w:hAnsi="Courier New"/>
      <w:noProof/>
      <w:snapToGrid w:val="0"/>
      <w:sz w:val="16"/>
      <w:szCs w:val="20"/>
    </w:rPr>
  </w:style>
  <w:style w:type="paragraph" w:customStyle="1" w:styleId="Code80Sub">
    <w:name w:val="Code80Sub"/>
    <w:rsid w:val="002B1503"/>
    <w:pPr>
      <w:ind w:left="1440"/>
    </w:pPr>
    <w:rPr>
      <w:rFonts w:ascii="Courier New" w:hAnsi="Courier New"/>
      <w:noProof/>
      <w:snapToGrid w:val="0"/>
      <w:sz w:val="16"/>
      <w:szCs w:val="20"/>
      <w:lang w:val="de-DE"/>
    </w:rPr>
  </w:style>
  <w:style w:type="character" w:customStyle="1" w:styleId="CodeColorBlue">
    <w:name w:val="CodeColorBlue"/>
    <w:rsid w:val="002B1503"/>
    <w:rPr>
      <w:rFonts w:cs="Arial"/>
      <w:color w:val="0000FF"/>
    </w:rPr>
  </w:style>
  <w:style w:type="character" w:customStyle="1" w:styleId="CodeColorBlue2">
    <w:name w:val="CodeColorBlue2"/>
    <w:rsid w:val="002B1503"/>
    <w:rPr>
      <w:rFonts w:cs="Arial"/>
      <w:color w:val="0000A5"/>
    </w:rPr>
  </w:style>
  <w:style w:type="character" w:customStyle="1" w:styleId="CodeColorBlue3">
    <w:name w:val="CodeColorBlue3"/>
    <w:rsid w:val="002B1503"/>
    <w:rPr>
      <w:rFonts w:cs="Arial"/>
      <w:color w:val="6464B9"/>
    </w:rPr>
  </w:style>
  <w:style w:type="character" w:customStyle="1" w:styleId="CodeColorBluegreen">
    <w:name w:val="CodeColorBluegreen"/>
    <w:rsid w:val="002B1503"/>
    <w:rPr>
      <w:rFonts w:cs="Arial"/>
      <w:color w:val="2B91AF"/>
    </w:rPr>
  </w:style>
  <w:style w:type="character" w:customStyle="1" w:styleId="CodeColorBrown">
    <w:name w:val="CodeColorBrown"/>
    <w:rsid w:val="002B1503"/>
    <w:rPr>
      <w:rFonts w:cs="Arial"/>
      <w:color w:val="A31515"/>
    </w:rPr>
  </w:style>
  <w:style w:type="character" w:customStyle="1" w:styleId="CodeColorDkBlue">
    <w:name w:val="CodeColorDkBlue"/>
    <w:rsid w:val="002B1503"/>
    <w:rPr>
      <w:rFonts w:cs="Times New Roman"/>
      <w:color w:val="000080"/>
      <w:szCs w:val="22"/>
    </w:rPr>
  </w:style>
  <w:style w:type="character" w:customStyle="1" w:styleId="CodeColorGreen">
    <w:name w:val="CodeColorGreen"/>
    <w:rsid w:val="002B1503"/>
    <w:rPr>
      <w:rFonts w:cs="Arial"/>
      <w:color w:val="008000"/>
    </w:rPr>
  </w:style>
  <w:style w:type="character" w:customStyle="1" w:styleId="CodeColorGreen2">
    <w:name w:val="CodeColorGreen2"/>
    <w:rsid w:val="002B1503"/>
    <w:rPr>
      <w:rFonts w:cs="Arial"/>
      <w:color w:val="629755"/>
    </w:rPr>
  </w:style>
  <w:style w:type="character" w:customStyle="1" w:styleId="CodeColorGrey30">
    <w:name w:val="CodeColorGrey30"/>
    <w:rsid w:val="002B1503"/>
    <w:rPr>
      <w:rFonts w:cs="Arial"/>
      <w:color w:val="808080"/>
    </w:rPr>
  </w:style>
  <w:style w:type="character" w:customStyle="1" w:styleId="CodeColorGrey55">
    <w:name w:val="CodeColorGrey55"/>
    <w:rsid w:val="002B1503"/>
    <w:rPr>
      <w:rFonts w:cs="Arial"/>
      <w:color w:val="C0C0C0"/>
    </w:rPr>
  </w:style>
  <w:style w:type="character" w:customStyle="1" w:styleId="CodeColorGrey80">
    <w:name w:val="CodeColorGrey80"/>
    <w:rsid w:val="002B1503"/>
    <w:rPr>
      <w:rFonts w:cs="Arial"/>
      <w:color w:val="555555"/>
    </w:rPr>
  </w:style>
  <w:style w:type="character" w:customStyle="1" w:styleId="CodeColorHotPink">
    <w:name w:val="CodeColorHotPink"/>
    <w:rsid w:val="002B1503"/>
    <w:rPr>
      <w:rFonts w:cs="Times New Roman"/>
      <w:color w:val="DF36FA"/>
      <w:szCs w:val="18"/>
    </w:rPr>
  </w:style>
  <w:style w:type="character" w:customStyle="1" w:styleId="CodeColorMagenta">
    <w:name w:val="CodeColorMagenta"/>
    <w:rsid w:val="002B1503"/>
    <w:rPr>
      <w:rFonts w:cs="Arial"/>
      <w:color w:val="A31515"/>
    </w:rPr>
  </w:style>
  <w:style w:type="character" w:customStyle="1" w:styleId="CodeColorOrange">
    <w:name w:val="CodeColorOrange"/>
    <w:rsid w:val="002B1503"/>
    <w:rPr>
      <w:rFonts w:cs="Arial"/>
      <w:color w:val="B96464"/>
    </w:rPr>
  </w:style>
  <w:style w:type="character" w:customStyle="1" w:styleId="CodeColorPeach">
    <w:name w:val="CodeColorPeach"/>
    <w:rsid w:val="002B1503"/>
    <w:rPr>
      <w:rFonts w:cs="Arial"/>
      <w:color w:val="FFDBA3"/>
    </w:rPr>
  </w:style>
  <w:style w:type="character" w:customStyle="1" w:styleId="CodeColorPurple">
    <w:name w:val="CodeColorPurple"/>
    <w:rsid w:val="002B1503"/>
    <w:rPr>
      <w:rFonts w:cs="Arial"/>
      <w:color w:val="951795"/>
    </w:rPr>
  </w:style>
  <w:style w:type="character" w:customStyle="1" w:styleId="CodeColorPurple2">
    <w:name w:val="CodeColorPurple2"/>
    <w:rsid w:val="002B1503"/>
    <w:rPr>
      <w:rFonts w:cs="Arial"/>
      <w:color w:val="800080"/>
    </w:rPr>
  </w:style>
  <w:style w:type="character" w:customStyle="1" w:styleId="CodeColorRed">
    <w:name w:val="CodeColorRed"/>
    <w:rsid w:val="002B1503"/>
    <w:rPr>
      <w:rFonts w:cs="Arial"/>
      <w:color w:val="FF0000"/>
    </w:rPr>
  </w:style>
  <w:style w:type="character" w:customStyle="1" w:styleId="CodeColorRed2">
    <w:name w:val="CodeColorRed2"/>
    <w:rsid w:val="002B1503"/>
    <w:rPr>
      <w:rFonts w:cs="Arial"/>
      <w:color w:val="800000"/>
    </w:rPr>
  </w:style>
  <w:style w:type="character" w:customStyle="1" w:styleId="CodeColorRed3">
    <w:name w:val="CodeColorRed3"/>
    <w:rsid w:val="002B1503"/>
    <w:rPr>
      <w:rFonts w:cs="Arial"/>
      <w:color w:val="A31515"/>
    </w:rPr>
  </w:style>
  <w:style w:type="character" w:customStyle="1" w:styleId="CodeColorTealBlue">
    <w:name w:val="CodeColorTealBlue"/>
    <w:rsid w:val="002B1503"/>
    <w:rPr>
      <w:rFonts w:cs="Times New Roman"/>
      <w:color w:val="008080"/>
      <w:szCs w:val="22"/>
    </w:rPr>
  </w:style>
  <w:style w:type="character" w:customStyle="1" w:styleId="CodeColorWhite">
    <w:name w:val="CodeColorWhite"/>
    <w:rsid w:val="002B1503"/>
    <w:rPr>
      <w:rFonts w:cs="Arial"/>
      <w:color w:val="FFFFFF"/>
      <w:bdr w:val="none" w:sz="0" w:space="0" w:color="auto"/>
    </w:rPr>
  </w:style>
  <w:style w:type="paragraph" w:customStyle="1" w:styleId="CodeHead">
    <w:name w:val="CodeHead"/>
    <w:next w:val="Normal"/>
    <w:rsid w:val="002B1503"/>
    <w:pPr>
      <w:spacing w:before="120" w:after="120"/>
    </w:pPr>
    <w:rPr>
      <w:rFonts w:ascii="Arial" w:hAnsi="Arial"/>
      <w:b/>
      <w:snapToGrid w:val="0"/>
      <w:sz w:val="22"/>
      <w:szCs w:val="20"/>
    </w:rPr>
  </w:style>
  <w:style w:type="character" w:customStyle="1" w:styleId="CodeHighlight">
    <w:name w:val="CodeHighlight"/>
    <w:rsid w:val="002B1503"/>
    <w:rPr>
      <w:b/>
      <w:color w:val="7F7F7F"/>
      <w:kern w:val="0"/>
      <w:position w:val="0"/>
      <w:u w:val="none"/>
      <w:bdr w:val="none" w:sz="0" w:space="0" w:color="auto"/>
      <w:shd w:val="clear" w:color="auto" w:fill="auto"/>
    </w:rPr>
  </w:style>
  <w:style w:type="paragraph" w:customStyle="1" w:styleId="CodeLabel">
    <w:name w:val="CodeLabel"/>
    <w:qFormat/>
    <w:rsid w:val="002B1503"/>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B1503"/>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B1503"/>
    <w:rPr>
      <w:rFonts w:ascii="Courier New" w:hAnsi="Courier New"/>
      <w:noProof/>
      <w:snapToGrid w:val="0"/>
      <w:sz w:val="16"/>
      <w:szCs w:val="20"/>
    </w:rPr>
  </w:style>
  <w:style w:type="paragraph" w:customStyle="1" w:styleId="CodeNote">
    <w:name w:val="CodeNote"/>
    <w:qFormat/>
    <w:rsid w:val="002B1503"/>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B1503"/>
    <w:pPr>
      <w:shd w:val="clear" w:color="auto" w:fill="D9D9D9"/>
    </w:pPr>
    <w:rPr>
      <w:rFonts w:ascii="Courier New" w:hAnsi="Courier New"/>
      <w:noProof/>
      <w:snapToGrid w:val="0"/>
      <w:sz w:val="18"/>
      <w:szCs w:val="20"/>
    </w:rPr>
  </w:style>
  <w:style w:type="paragraph" w:customStyle="1" w:styleId="CodeScreen80">
    <w:name w:val="CodeScreen80"/>
    <w:qFormat/>
    <w:rsid w:val="002B1503"/>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B1503"/>
    <w:pPr>
      <w:ind w:left="720"/>
    </w:pPr>
  </w:style>
  <w:style w:type="paragraph" w:customStyle="1" w:styleId="CodeSnippet">
    <w:name w:val="CodeSnippet"/>
    <w:link w:val="CodeSnippetChar"/>
    <w:rsid w:val="002B1503"/>
    <w:pPr>
      <w:spacing w:before="120" w:after="120"/>
      <w:contextualSpacing/>
    </w:pPr>
    <w:rPr>
      <w:rFonts w:ascii="Courier New" w:hAnsi="Courier New"/>
      <w:noProof/>
      <w:snapToGrid w:val="0"/>
      <w:sz w:val="18"/>
      <w:szCs w:val="20"/>
    </w:rPr>
  </w:style>
  <w:style w:type="paragraph" w:customStyle="1" w:styleId="CodeSnippetSub">
    <w:name w:val="CodeSnippetSub"/>
    <w:rsid w:val="002B1503"/>
    <w:pPr>
      <w:ind w:left="720"/>
    </w:pPr>
    <w:rPr>
      <w:rFonts w:ascii="Courier New" w:hAnsi="Courier New"/>
      <w:noProof/>
      <w:snapToGrid w:val="0"/>
      <w:sz w:val="18"/>
      <w:szCs w:val="20"/>
    </w:rPr>
  </w:style>
  <w:style w:type="paragraph" w:customStyle="1" w:styleId="H5">
    <w:name w:val="H5"/>
    <w:next w:val="Para"/>
    <w:rsid w:val="002B15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B1503"/>
    <w:pPr>
      <w:pBdr>
        <w:top w:val="single" w:sz="4" w:space="4" w:color="auto"/>
      </w:pBdr>
      <w:outlineLvl w:val="6"/>
    </w:pPr>
    <w:rPr>
      <w:i/>
      <w:noProof/>
    </w:rPr>
  </w:style>
  <w:style w:type="paragraph" w:customStyle="1" w:styleId="ContentsAbstract">
    <w:name w:val="ContentsAbstract"/>
    <w:qFormat/>
    <w:rsid w:val="002B1503"/>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B1503"/>
    <w:rPr>
      <w:b/>
      <w:sz w:val="28"/>
      <w:szCs w:val="20"/>
    </w:rPr>
  </w:style>
  <w:style w:type="paragraph" w:customStyle="1" w:styleId="ContentsChapterTitle">
    <w:name w:val="ContentsChapterTitle"/>
    <w:basedOn w:val="ContentsPartTitle"/>
    <w:next w:val="Normal"/>
    <w:rsid w:val="002B1503"/>
    <w:pPr>
      <w:ind w:left="288"/>
    </w:pPr>
    <w:rPr>
      <w:sz w:val="26"/>
    </w:rPr>
  </w:style>
  <w:style w:type="paragraph" w:customStyle="1" w:styleId="ContentsH1">
    <w:name w:val="ContentsH1"/>
    <w:basedOn w:val="ContentsPartTitle"/>
    <w:rsid w:val="002B1503"/>
    <w:pPr>
      <w:ind w:left="576"/>
    </w:pPr>
    <w:rPr>
      <w:b w:val="0"/>
      <w:sz w:val="24"/>
    </w:rPr>
  </w:style>
  <w:style w:type="paragraph" w:customStyle="1" w:styleId="ContentsH2">
    <w:name w:val="ContentsH2"/>
    <w:basedOn w:val="ContentsPartTitle"/>
    <w:rsid w:val="002B1503"/>
    <w:pPr>
      <w:ind w:left="864"/>
    </w:pPr>
    <w:rPr>
      <w:b w:val="0"/>
      <w:sz w:val="22"/>
    </w:rPr>
  </w:style>
  <w:style w:type="paragraph" w:customStyle="1" w:styleId="ContentsH3">
    <w:name w:val="ContentsH3"/>
    <w:qFormat/>
    <w:rsid w:val="002B1503"/>
    <w:pPr>
      <w:ind w:left="1440"/>
    </w:pPr>
    <w:rPr>
      <w:snapToGrid w:val="0"/>
      <w:color w:val="000000"/>
      <w:sz w:val="22"/>
      <w:szCs w:val="60"/>
    </w:rPr>
  </w:style>
  <w:style w:type="paragraph" w:customStyle="1" w:styleId="Copyright">
    <w:name w:val="Copyright"/>
    <w:rsid w:val="002B1503"/>
    <w:pPr>
      <w:widowControl w:val="0"/>
      <w:spacing w:before="280"/>
      <w:ind w:left="720"/>
    </w:pPr>
    <w:rPr>
      <w:snapToGrid w:val="0"/>
      <w:color w:val="000000"/>
      <w:sz w:val="26"/>
      <w:szCs w:val="20"/>
    </w:rPr>
  </w:style>
  <w:style w:type="paragraph" w:customStyle="1" w:styleId="CrossRefPara">
    <w:name w:val="CrossRefPara"/>
    <w:next w:val="Para"/>
    <w:rsid w:val="002B1503"/>
    <w:pPr>
      <w:ind w:left="1440" w:right="1440"/>
    </w:pPr>
    <w:rPr>
      <w:rFonts w:ascii="Arial" w:hAnsi="Arial" w:cs="AGaramond Bold"/>
      <w:color w:val="000000"/>
      <w:sz w:val="18"/>
      <w:szCs w:val="17"/>
    </w:rPr>
  </w:style>
  <w:style w:type="character" w:customStyle="1" w:styleId="CrossRefTerm">
    <w:name w:val="CrossRefTerm"/>
    <w:rsid w:val="002B1503"/>
    <w:rPr>
      <w:i/>
    </w:rPr>
  </w:style>
  <w:style w:type="paragraph" w:customStyle="1" w:styleId="CustomChapterOpener">
    <w:name w:val="CustomChapterOpener"/>
    <w:basedOn w:val="Normal"/>
    <w:next w:val="Para"/>
    <w:rsid w:val="002B1503"/>
    <w:pPr>
      <w:spacing w:after="120"/>
      <w:ind w:left="720" w:firstLine="720"/>
    </w:pPr>
    <w:rPr>
      <w:snapToGrid w:val="0"/>
      <w:sz w:val="26"/>
      <w:szCs w:val="20"/>
    </w:rPr>
  </w:style>
  <w:style w:type="character" w:customStyle="1" w:styleId="CustomCharStyle">
    <w:name w:val="CustomCharStyle"/>
    <w:rsid w:val="002B1503"/>
    <w:rPr>
      <w:b/>
      <w:i/>
    </w:rPr>
  </w:style>
  <w:style w:type="paragraph" w:customStyle="1" w:styleId="ParaContinued">
    <w:name w:val="ParaContinued"/>
    <w:basedOn w:val="Normal"/>
    <w:next w:val="Para"/>
    <w:rsid w:val="002B1503"/>
    <w:pPr>
      <w:spacing w:after="120"/>
      <w:ind w:left="720"/>
    </w:pPr>
    <w:rPr>
      <w:snapToGrid w:val="0"/>
      <w:sz w:val="26"/>
      <w:szCs w:val="20"/>
    </w:rPr>
  </w:style>
  <w:style w:type="paragraph" w:customStyle="1" w:styleId="CustomHead">
    <w:name w:val="CustomHead"/>
    <w:basedOn w:val="ParaContinued"/>
    <w:next w:val="Normal"/>
    <w:rsid w:val="002B1503"/>
    <w:rPr>
      <w:b/>
    </w:rPr>
  </w:style>
  <w:style w:type="paragraph" w:customStyle="1" w:styleId="CustomList">
    <w:name w:val="CustomList"/>
    <w:basedOn w:val="Normal"/>
    <w:rsid w:val="002B1503"/>
    <w:pPr>
      <w:widowControl w:val="0"/>
      <w:spacing w:before="120" w:after="120"/>
      <w:ind w:left="1440"/>
    </w:pPr>
    <w:rPr>
      <w:snapToGrid w:val="0"/>
      <w:szCs w:val="20"/>
    </w:rPr>
  </w:style>
  <w:style w:type="paragraph" w:customStyle="1" w:styleId="CustomStyle1">
    <w:name w:val="CustomStyle1"/>
    <w:basedOn w:val="Normal"/>
    <w:rsid w:val="002B15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B15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B1503"/>
    <w:rPr>
      <w:i/>
    </w:rPr>
  </w:style>
  <w:style w:type="paragraph" w:customStyle="1" w:styleId="Dialog">
    <w:name w:val="Dialog"/>
    <w:rsid w:val="002B1503"/>
    <w:pPr>
      <w:spacing w:before="120" w:after="120"/>
      <w:ind w:left="1440" w:hanging="720"/>
      <w:contextualSpacing/>
    </w:pPr>
    <w:rPr>
      <w:snapToGrid w:val="0"/>
      <w:sz w:val="26"/>
      <w:szCs w:val="26"/>
    </w:rPr>
  </w:style>
  <w:style w:type="paragraph" w:customStyle="1" w:styleId="Directive">
    <w:name w:val="Directive"/>
    <w:next w:val="Normal"/>
    <w:rsid w:val="002B1503"/>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B1503"/>
  </w:style>
  <w:style w:type="paragraph" w:customStyle="1" w:styleId="DOI">
    <w:name w:val="DOI"/>
    <w:rsid w:val="002B1503"/>
    <w:rPr>
      <w:rFonts w:ascii="Courier New" w:hAnsi="Courier New"/>
      <w:snapToGrid w:val="0"/>
      <w:sz w:val="20"/>
      <w:szCs w:val="20"/>
    </w:rPr>
  </w:style>
  <w:style w:type="character" w:styleId="Emphasis">
    <w:name w:val="Emphasis"/>
    <w:qFormat/>
    <w:locked/>
    <w:rsid w:val="002B1503"/>
    <w:rPr>
      <w:i/>
      <w:iCs/>
    </w:rPr>
  </w:style>
  <w:style w:type="paragraph" w:customStyle="1" w:styleId="EndnoteEntry">
    <w:name w:val="EndnoteEntry"/>
    <w:rsid w:val="002B1503"/>
    <w:pPr>
      <w:spacing w:after="120"/>
      <w:ind w:left="720" w:hanging="720"/>
    </w:pPr>
    <w:rPr>
      <w:szCs w:val="20"/>
    </w:rPr>
  </w:style>
  <w:style w:type="paragraph" w:customStyle="1" w:styleId="EndnotesHead">
    <w:name w:val="EndnotesHead"/>
    <w:basedOn w:val="BibliographyHead"/>
    <w:next w:val="EndnoteEntry"/>
    <w:rsid w:val="002B1503"/>
  </w:style>
  <w:style w:type="paragraph" w:customStyle="1" w:styleId="EndnoteTitle">
    <w:name w:val="EndnoteTitle"/>
    <w:next w:val="EndnoteEntry"/>
    <w:rsid w:val="002B1503"/>
    <w:pPr>
      <w:spacing w:after="120"/>
    </w:pPr>
    <w:rPr>
      <w:rFonts w:ascii="Arial" w:hAnsi="Arial"/>
      <w:b/>
      <w:smallCaps/>
      <w:snapToGrid w:val="0"/>
      <w:color w:val="000000"/>
      <w:sz w:val="60"/>
      <w:szCs w:val="60"/>
    </w:rPr>
  </w:style>
  <w:style w:type="paragraph" w:customStyle="1" w:styleId="Epigraph">
    <w:name w:val="Epigraph"/>
    <w:next w:val="Normal"/>
    <w:rsid w:val="002B15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B1503"/>
    <w:pPr>
      <w:contextualSpacing/>
    </w:pPr>
    <w:rPr>
      <w:sz w:val="24"/>
    </w:rPr>
  </w:style>
  <w:style w:type="paragraph" w:customStyle="1" w:styleId="Equation">
    <w:name w:val="Equation"/>
    <w:rsid w:val="002B1503"/>
    <w:pPr>
      <w:spacing w:before="120" w:after="120"/>
      <w:ind w:left="1440"/>
    </w:pPr>
    <w:rPr>
      <w:snapToGrid w:val="0"/>
      <w:sz w:val="26"/>
      <w:szCs w:val="20"/>
    </w:rPr>
  </w:style>
  <w:style w:type="paragraph" w:customStyle="1" w:styleId="EquationNumbered">
    <w:name w:val="EquationNumbered"/>
    <w:rsid w:val="002B1503"/>
    <w:pPr>
      <w:spacing w:before="120" w:after="120"/>
      <w:ind w:left="1440"/>
    </w:pPr>
    <w:rPr>
      <w:snapToGrid w:val="0"/>
      <w:sz w:val="26"/>
      <w:szCs w:val="20"/>
    </w:rPr>
  </w:style>
  <w:style w:type="paragraph" w:customStyle="1" w:styleId="ExercisesHead">
    <w:name w:val="ExercisesHead"/>
    <w:basedOn w:val="Normal"/>
    <w:next w:val="Para"/>
    <w:rsid w:val="002B15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B1503"/>
    <w:pPr>
      <w:ind w:left="2160" w:firstLine="0"/>
    </w:pPr>
  </w:style>
  <w:style w:type="paragraph" w:customStyle="1" w:styleId="ExtractAttribution">
    <w:name w:val="ExtractAttribution"/>
    <w:next w:val="Para"/>
    <w:rsid w:val="002B1503"/>
    <w:pPr>
      <w:spacing w:after="120"/>
      <w:ind w:left="3240"/>
    </w:pPr>
    <w:rPr>
      <w:b/>
      <w:szCs w:val="20"/>
    </w:rPr>
  </w:style>
  <w:style w:type="paragraph" w:customStyle="1" w:styleId="ExtractPara">
    <w:name w:val="ExtractPara"/>
    <w:rsid w:val="002B1503"/>
    <w:pPr>
      <w:spacing w:before="120" w:after="60"/>
      <w:ind w:left="2160" w:right="720"/>
    </w:pPr>
    <w:rPr>
      <w:snapToGrid w:val="0"/>
      <w:szCs w:val="20"/>
    </w:rPr>
  </w:style>
  <w:style w:type="paragraph" w:customStyle="1" w:styleId="ExtractContinued">
    <w:name w:val="ExtractContinued"/>
    <w:basedOn w:val="ExtractPara"/>
    <w:qFormat/>
    <w:rsid w:val="002B1503"/>
    <w:pPr>
      <w:spacing w:before="0"/>
      <w:ind w:firstLine="720"/>
    </w:pPr>
  </w:style>
  <w:style w:type="paragraph" w:customStyle="1" w:styleId="ExtractListBulleted">
    <w:name w:val="ExtractListBulleted"/>
    <w:rsid w:val="002B1503"/>
    <w:pPr>
      <w:numPr>
        <w:numId w:val="25"/>
      </w:numPr>
      <w:spacing w:before="120" w:after="120"/>
      <w:ind w:right="864"/>
      <w:contextualSpacing/>
    </w:pPr>
    <w:rPr>
      <w:snapToGrid w:val="0"/>
      <w:szCs w:val="26"/>
    </w:rPr>
  </w:style>
  <w:style w:type="paragraph" w:customStyle="1" w:styleId="ExtractListNumbered">
    <w:name w:val="ExtractListNumbered"/>
    <w:rsid w:val="002B1503"/>
    <w:pPr>
      <w:spacing w:before="120" w:after="120"/>
      <w:ind w:left="2794" w:right="864" w:hanging="274"/>
      <w:contextualSpacing/>
    </w:pPr>
    <w:rPr>
      <w:snapToGrid w:val="0"/>
      <w:szCs w:val="26"/>
    </w:rPr>
  </w:style>
  <w:style w:type="paragraph" w:customStyle="1" w:styleId="FeatureCode80">
    <w:name w:val="FeatureCode80"/>
    <w:rsid w:val="002B1503"/>
    <w:pPr>
      <w:pBdr>
        <w:left w:val="single" w:sz="36" w:space="17" w:color="C0C0C0"/>
      </w:pBdr>
      <w:ind w:left="216"/>
    </w:pPr>
    <w:rPr>
      <w:rFonts w:ascii="Courier New" w:hAnsi="Courier New"/>
      <w:noProof/>
      <w:sz w:val="16"/>
      <w:szCs w:val="20"/>
    </w:rPr>
  </w:style>
  <w:style w:type="paragraph" w:customStyle="1" w:styleId="FeatureCode80Sub">
    <w:name w:val="FeatureCode80Sub"/>
    <w:rsid w:val="002B1503"/>
    <w:pPr>
      <w:pBdr>
        <w:left w:val="single" w:sz="36" w:space="30" w:color="C0C0C0"/>
      </w:pBdr>
      <w:ind w:left="475"/>
    </w:pPr>
    <w:rPr>
      <w:rFonts w:ascii="Courier New" w:hAnsi="Courier New"/>
      <w:noProof/>
      <w:sz w:val="16"/>
      <w:szCs w:val="20"/>
    </w:rPr>
  </w:style>
  <w:style w:type="paragraph" w:customStyle="1" w:styleId="FeatureCodeScreen">
    <w:name w:val="FeatureCodeScreen"/>
    <w:rsid w:val="002B1503"/>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B1503"/>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B1503"/>
    <w:pPr>
      <w:shd w:val="pct25" w:color="auto" w:fill="auto"/>
    </w:pPr>
  </w:style>
  <w:style w:type="paragraph" w:customStyle="1" w:styleId="FeatureCodeSnippet">
    <w:name w:val="FeatureCodeSnippet"/>
    <w:rsid w:val="002B1503"/>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B1503"/>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B1503"/>
    <w:pPr>
      <w:pBdr>
        <w:left w:val="single" w:sz="36" w:space="24" w:color="C0C0C0"/>
      </w:pBdr>
      <w:spacing w:before="120" w:after="120"/>
      <w:ind w:left="360" w:right="1440"/>
      <w:contextualSpacing/>
    </w:pPr>
  </w:style>
  <w:style w:type="paragraph" w:customStyle="1" w:styleId="FeatureExtractSource">
    <w:name w:val="FeatureExtractSource"/>
    <w:rsid w:val="002B1503"/>
    <w:pPr>
      <w:pBdr>
        <w:left w:val="single" w:sz="36" w:space="24" w:color="C0C0C0"/>
      </w:pBdr>
      <w:ind w:left="360"/>
    </w:pPr>
    <w:rPr>
      <w:snapToGrid w:val="0"/>
      <w:sz w:val="16"/>
      <w:szCs w:val="20"/>
    </w:rPr>
  </w:style>
  <w:style w:type="paragraph" w:customStyle="1" w:styleId="FeatureFigureSource">
    <w:name w:val="FeatureFigureSource"/>
    <w:rsid w:val="002B1503"/>
    <w:pPr>
      <w:pBdr>
        <w:left w:val="single" w:sz="36" w:space="6" w:color="BFBFBF"/>
      </w:pBdr>
      <w:spacing w:after="240"/>
      <w:contextualSpacing/>
    </w:pPr>
    <w:rPr>
      <w:snapToGrid w:val="0"/>
      <w:sz w:val="20"/>
      <w:szCs w:val="20"/>
    </w:rPr>
  </w:style>
  <w:style w:type="paragraph" w:customStyle="1" w:styleId="FeatureSource">
    <w:name w:val="FeatureSource"/>
    <w:next w:val="Para"/>
    <w:rsid w:val="002B1503"/>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B1503"/>
    <w:pPr>
      <w:spacing w:before="120" w:after="120"/>
      <w:ind w:left="720" w:hanging="720"/>
      <w:contextualSpacing/>
    </w:pPr>
    <w:rPr>
      <w:sz w:val="22"/>
      <w:u w:val="none"/>
    </w:rPr>
  </w:style>
  <w:style w:type="paragraph" w:customStyle="1" w:styleId="FeatureH1">
    <w:name w:val="FeatureH1"/>
    <w:next w:val="Normal"/>
    <w:rsid w:val="002B1503"/>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B1503"/>
    <w:pPr>
      <w:contextualSpacing w:val="0"/>
    </w:pPr>
    <w:rPr>
      <w:rFonts w:ascii="Times New Roman" w:hAnsi="Times New Roman"/>
    </w:rPr>
  </w:style>
  <w:style w:type="paragraph" w:customStyle="1" w:styleId="FeatureH2">
    <w:name w:val="FeatureH2"/>
    <w:next w:val="Normal"/>
    <w:rsid w:val="002B1503"/>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B1503"/>
    <w:pPr>
      <w:spacing w:before="120"/>
    </w:pPr>
    <w:rPr>
      <w:u w:val="single"/>
    </w:rPr>
  </w:style>
  <w:style w:type="paragraph" w:customStyle="1" w:styleId="FeatureH3">
    <w:name w:val="FeatureH3"/>
    <w:next w:val="Normal"/>
    <w:rsid w:val="002B15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B1503"/>
    <w:pPr>
      <w:pBdr>
        <w:left w:val="single" w:sz="36" w:space="6" w:color="C0C0C0"/>
      </w:pBdr>
    </w:pPr>
    <w:rPr>
      <w:rFonts w:ascii="Arial" w:hAnsi="Arial"/>
      <w:smallCaps/>
      <w:snapToGrid w:val="0"/>
      <w:u w:val="single"/>
    </w:rPr>
  </w:style>
  <w:style w:type="paragraph" w:customStyle="1" w:styleId="FeatureListBulleted">
    <w:name w:val="FeatureListBulleted"/>
    <w:rsid w:val="002B1503"/>
    <w:pPr>
      <w:widowControl w:val="0"/>
      <w:numPr>
        <w:numId w:val="13"/>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B1503"/>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B15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B1503"/>
    <w:pPr>
      <w:pBdr>
        <w:left w:val="single" w:sz="36" w:space="6" w:color="C0C0C0"/>
      </w:pBdr>
    </w:pPr>
    <w:rPr>
      <w:rFonts w:ascii="Arial" w:hAnsi="Arial"/>
      <w:b/>
      <w:snapToGrid w:val="0"/>
      <w:sz w:val="26"/>
      <w:szCs w:val="20"/>
    </w:rPr>
  </w:style>
  <w:style w:type="paragraph" w:customStyle="1" w:styleId="FeatureListNumbered">
    <w:name w:val="FeatureListNumbered"/>
    <w:rsid w:val="002B1503"/>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B1503"/>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B1503"/>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B1503"/>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B1503"/>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B1503"/>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B1503"/>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B1503"/>
    <w:pPr>
      <w:pBdr>
        <w:left w:val="single" w:sz="36" w:space="6" w:color="C0C0C0"/>
      </w:pBdr>
      <w:spacing w:after="120"/>
    </w:pPr>
    <w:rPr>
      <w:rFonts w:ascii="Arial" w:hAnsi="Arial"/>
      <w:sz w:val="26"/>
      <w:szCs w:val="20"/>
    </w:rPr>
  </w:style>
  <w:style w:type="paragraph" w:customStyle="1" w:styleId="FeatureRecipeProcedure">
    <w:name w:val="FeatureRecipeProcedure"/>
    <w:rsid w:val="002B1503"/>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B1503"/>
    <w:pPr>
      <w:ind w:left="720" w:hanging="288"/>
    </w:pPr>
  </w:style>
  <w:style w:type="paragraph" w:customStyle="1" w:styleId="FeatureRecipeTitle">
    <w:name w:val="FeatureRecipeTitle"/>
    <w:rsid w:val="002B1503"/>
    <w:pPr>
      <w:pBdr>
        <w:left w:val="single" w:sz="36" w:space="6" w:color="C0C0C0"/>
      </w:pBdr>
    </w:pPr>
    <w:rPr>
      <w:rFonts w:ascii="Arial" w:hAnsi="Arial"/>
      <w:b/>
      <w:sz w:val="20"/>
      <w:szCs w:val="20"/>
      <w:u w:val="single"/>
    </w:rPr>
  </w:style>
  <w:style w:type="paragraph" w:customStyle="1" w:styleId="FeatureRecipeYield">
    <w:name w:val="FeatureRecipeYield"/>
    <w:rsid w:val="002B1503"/>
    <w:pPr>
      <w:pBdr>
        <w:left w:val="single" w:sz="36" w:space="14" w:color="C0C0C0"/>
      </w:pBdr>
      <w:ind w:left="144"/>
    </w:pPr>
    <w:rPr>
      <w:rFonts w:ascii="Arial" w:hAnsi="Arial"/>
      <w:sz w:val="16"/>
      <w:szCs w:val="20"/>
    </w:rPr>
  </w:style>
  <w:style w:type="paragraph" w:customStyle="1" w:styleId="FeatureReference">
    <w:name w:val="FeatureReference"/>
    <w:qFormat/>
    <w:rsid w:val="002B1503"/>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B1503"/>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B1503"/>
    <w:pPr>
      <w:pBdr>
        <w:left w:val="single" w:sz="36" w:space="17" w:color="C0C0C0"/>
      </w:pBdr>
      <w:ind w:left="216"/>
    </w:pPr>
  </w:style>
  <w:style w:type="paragraph" w:customStyle="1" w:styleId="FeatureRunInPara">
    <w:name w:val="FeatureRunInPara"/>
    <w:basedOn w:val="FeatureListUnmarked"/>
    <w:next w:val="FeatureRunInHead"/>
    <w:rsid w:val="002B1503"/>
    <w:pPr>
      <w:pBdr>
        <w:left w:val="single" w:sz="36" w:space="6" w:color="C0C0C0"/>
      </w:pBdr>
      <w:spacing w:before="0"/>
      <w:ind w:left="0"/>
    </w:pPr>
  </w:style>
  <w:style w:type="paragraph" w:customStyle="1" w:styleId="FeatureRunInParaSub">
    <w:name w:val="FeatureRunInParaSub"/>
    <w:basedOn w:val="FeatureRunInPara"/>
    <w:next w:val="FeatureRunInHeadSub"/>
    <w:rsid w:val="002B1503"/>
    <w:pPr>
      <w:pBdr>
        <w:left w:val="single" w:sz="36" w:space="17" w:color="C0C0C0"/>
      </w:pBdr>
      <w:ind w:left="216"/>
      <w:contextualSpacing/>
    </w:pPr>
  </w:style>
  <w:style w:type="paragraph" w:customStyle="1" w:styleId="FeatureSlug">
    <w:name w:val="FeatureSlug"/>
    <w:next w:val="FeaturePara"/>
    <w:qFormat/>
    <w:rsid w:val="002B1503"/>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B1503"/>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B1503"/>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B1503"/>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B15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B1503"/>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B1503"/>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B1503"/>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B1503"/>
    <w:pPr>
      <w:pBdr>
        <w:left w:val="single" w:sz="36" w:space="6" w:color="C0C0C0"/>
      </w:pBdr>
      <w:spacing w:before="120"/>
      <w:ind w:left="0" w:firstLine="0"/>
    </w:pPr>
  </w:style>
  <w:style w:type="paragraph" w:customStyle="1" w:styleId="FigureLabel">
    <w:name w:val="FigureLabel"/>
    <w:rsid w:val="002B1503"/>
    <w:pPr>
      <w:ind w:left="1440"/>
    </w:pPr>
    <w:rPr>
      <w:rFonts w:ascii="Arial" w:hAnsi="Arial"/>
      <w:sz w:val="20"/>
      <w:szCs w:val="20"/>
    </w:rPr>
  </w:style>
  <w:style w:type="paragraph" w:customStyle="1" w:styleId="FigureSource">
    <w:name w:val="FigureSource"/>
    <w:next w:val="Para"/>
    <w:link w:val="FigureSourceChar"/>
    <w:rsid w:val="002B1503"/>
    <w:pPr>
      <w:spacing w:after="240"/>
      <w:ind w:left="1440"/>
    </w:pPr>
    <w:rPr>
      <w:rFonts w:ascii="Arial" w:hAnsi="Arial"/>
      <w:sz w:val="22"/>
      <w:szCs w:val="20"/>
    </w:rPr>
  </w:style>
  <w:style w:type="paragraph" w:customStyle="1" w:styleId="FurtherReadingHead">
    <w:name w:val="FurtherReadingHead"/>
    <w:basedOn w:val="BibliographyHead"/>
    <w:next w:val="Para"/>
    <w:rsid w:val="002B1503"/>
  </w:style>
  <w:style w:type="character" w:customStyle="1" w:styleId="GenusSpecies">
    <w:name w:val="GenusSpecies"/>
    <w:rsid w:val="002B15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B1503"/>
    <w:pPr>
      <w:spacing w:after="120"/>
      <w:ind w:left="720" w:firstLine="720"/>
    </w:pPr>
    <w:rPr>
      <w:snapToGrid w:val="0"/>
      <w:sz w:val="26"/>
      <w:szCs w:val="20"/>
    </w:rPr>
  </w:style>
  <w:style w:type="paragraph" w:customStyle="1" w:styleId="H3">
    <w:name w:val="H3"/>
    <w:next w:val="Para"/>
    <w:qFormat/>
    <w:rsid w:val="002B1503"/>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B1503"/>
    <w:pPr>
      <w:spacing w:before="240"/>
      <w:outlineLvl w:val="9"/>
    </w:pPr>
  </w:style>
  <w:style w:type="paragraph" w:customStyle="1" w:styleId="H4">
    <w:name w:val="H4"/>
    <w:next w:val="Para"/>
    <w:link w:val="H4Char"/>
    <w:rsid w:val="002B1503"/>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B1503"/>
  </w:style>
  <w:style w:type="paragraph" w:customStyle="1" w:styleId="GlossaryTitle">
    <w:name w:val="GlossaryTitle"/>
    <w:basedOn w:val="ChapterTitle"/>
    <w:next w:val="Normal"/>
    <w:rsid w:val="002B1503"/>
    <w:pPr>
      <w:spacing w:before="120" w:after="120"/>
    </w:pPr>
  </w:style>
  <w:style w:type="paragraph" w:customStyle="1" w:styleId="H1">
    <w:name w:val="H1"/>
    <w:next w:val="Para"/>
    <w:qFormat/>
    <w:rsid w:val="002B1503"/>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B1503"/>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B1503"/>
    <w:pPr>
      <w:spacing w:before="240" w:after="120"/>
    </w:pPr>
    <w:rPr>
      <w:rFonts w:ascii="Arial" w:hAnsi="Arial"/>
      <w:snapToGrid w:val="0"/>
      <w:sz w:val="20"/>
      <w:szCs w:val="20"/>
      <w:u w:val="single"/>
    </w:rPr>
  </w:style>
  <w:style w:type="paragraph" w:customStyle="1" w:styleId="Index1">
    <w:name w:val="Index1"/>
    <w:rsid w:val="002B1503"/>
    <w:pPr>
      <w:widowControl w:val="0"/>
      <w:ind w:left="1800" w:hanging="360"/>
    </w:pPr>
    <w:rPr>
      <w:snapToGrid w:val="0"/>
      <w:sz w:val="26"/>
      <w:szCs w:val="20"/>
    </w:rPr>
  </w:style>
  <w:style w:type="paragraph" w:customStyle="1" w:styleId="Index2">
    <w:name w:val="Index2"/>
    <w:basedOn w:val="Index1"/>
    <w:next w:val="Index1"/>
    <w:rsid w:val="002B1503"/>
    <w:pPr>
      <w:ind w:left="2520"/>
    </w:pPr>
  </w:style>
  <w:style w:type="paragraph" w:customStyle="1" w:styleId="Index3">
    <w:name w:val="Index3"/>
    <w:basedOn w:val="Index1"/>
    <w:rsid w:val="002B1503"/>
    <w:pPr>
      <w:ind w:left="3240"/>
    </w:pPr>
  </w:style>
  <w:style w:type="paragraph" w:customStyle="1" w:styleId="IndexLetter">
    <w:name w:val="IndexLetter"/>
    <w:basedOn w:val="H3"/>
    <w:next w:val="Index1"/>
    <w:rsid w:val="002B1503"/>
  </w:style>
  <w:style w:type="paragraph" w:customStyle="1" w:styleId="IndexNote">
    <w:name w:val="IndexNote"/>
    <w:basedOn w:val="Normal"/>
    <w:rsid w:val="002B1503"/>
    <w:pPr>
      <w:widowControl w:val="0"/>
      <w:spacing w:before="120" w:after="120"/>
      <w:ind w:left="720" w:firstLine="720"/>
    </w:pPr>
    <w:rPr>
      <w:snapToGrid w:val="0"/>
      <w:sz w:val="26"/>
      <w:szCs w:val="20"/>
    </w:rPr>
  </w:style>
  <w:style w:type="paragraph" w:customStyle="1" w:styleId="IndexTitle">
    <w:name w:val="IndexTitle"/>
    <w:basedOn w:val="H2"/>
    <w:next w:val="IndexNote"/>
    <w:rsid w:val="002B1503"/>
    <w:pPr>
      <w:spacing w:line="540" w:lineRule="exact"/>
    </w:pPr>
  </w:style>
  <w:style w:type="character" w:customStyle="1" w:styleId="InlineCode">
    <w:name w:val="InlineCode"/>
    <w:rsid w:val="002B1503"/>
    <w:rPr>
      <w:rFonts w:ascii="Courier New" w:hAnsi="Courier New"/>
      <w:noProof/>
      <w:color w:val="auto"/>
    </w:rPr>
  </w:style>
  <w:style w:type="character" w:customStyle="1" w:styleId="InlineCodeUserInput">
    <w:name w:val="InlineCodeUserInput"/>
    <w:rsid w:val="002B1503"/>
    <w:rPr>
      <w:rFonts w:ascii="Courier New" w:hAnsi="Courier New"/>
      <w:b/>
      <w:noProof/>
      <w:color w:val="auto"/>
    </w:rPr>
  </w:style>
  <w:style w:type="character" w:customStyle="1" w:styleId="InlineCodeUserInputVariable">
    <w:name w:val="InlineCodeUserInputVariable"/>
    <w:rsid w:val="002B1503"/>
    <w:rPr>
      <w:rFonts w:ascii="Courier New" w:hAnsi="Courier New"/>
      <w:b/>
      <w:i/>
      <w:noProof/>
      <w:color w:val="auto"/>
    </w:rPr>
  </w:style>
  <w:style w:type="character" w:customStyle="1" w:styleId="InlineCodeVariable">
    <w:name w:val="InlineCodeVariable"/>
    <w:rsid w:val="002B1503"/>
    <w:rPr>
      <w:rFonts w:ascii="Courier New" w:hAnsi="Courier New"/>
      <w:i/>
      <w:noProof/>
      <w:color w:val="auto"/>
    </w:rPr>
  </w:style>
  <w:style w:type="character" w:customStyle="1" w:styleId="InlineURL">
    <w:name w:val="InlineURL"/>
    <w:rsid w:val="002B1503"/>
    <w:rPr>
      <w:rFonts w:ascii="Courier New" w:hAnsi="Courier New"/>
      <w:noProof/>
      <w:color w:val="auto"/>
      <w:u w:val="single"/>
    </w:rPr>
  </w:style>
  <w:style w:type="character" w:customStyle="1" w:styleId="InlineEmail">
    <w:name w:val="InlineEmail"/>
    <w:rsid w:val="002B1503"/>
    <w:rPr>
      <w:rFonts w:ascii="Courier New" w:hAnsi="Courier New"/>
      <w:noProof/>
      <w:color w:val="auto"/>
      <w:u w:val="double"/>
    </w:rPr>
  </w:style>
  <w:style w:type="paragraph" w:customStyle="1" w:styleId="IntroductionTitle">
    <w:name w:val="IntroductionTitle"/>
    <w:basedOn w:val="ChapterTitle"/>
    <w:next w:val="Para"/>
    <w:rsid w:val="002B1503"/>
    <w:pPr>
      <w:spacing w:before="120" w:after="120"/>
    </w:pPr>
  </w:style>
  <w:style w:type="paragraph" w:customStyle="1" w:styleId="KeyConceptsHead">
    <w:name w:val="KeyConceptsHead"/>
    <w:basedOn w:val="BibliographyHead"/>
    <w:next w:val="Para"/>
    <w:rsid w:val="002B1503"/>
  </w:style>
  <w:style w:type="character" w:customStyle="1" w:styleId="KeyTerm">
    <w:name w:val="KeyTerm"/>
    <w:rsid w:val="002B1503"/>
    <w:rPr>
      <w:i/>
      <w:color w:val="auto"/>
      <w:bdr w:val="none" w:sz="0" w:space="0" w:color="auto"/>
      <w:shd w:val="clear" w:color="auto" w:fill="DBE5F1"/>
    </w:rPr>
  </w:style>
  <w:style w:type="paragraph" w:customStyle="1" w:styleId="KeyTermsHead">
    <w:name w:val="KeyTermsHead"/>
    <w:basedOn w:val="Normal"/>
    <w:next w:val="Normal"/>
    <w:rsid w:val="002B15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B1503"/>
    <w:pPr>
      <w:spacing w:before="240" w:after="240"/>
      <w:ind w:left="1440" w:right="720" w:hanging="720"/>
    </w:pPr>
    <w:rPr>
      <w:szCs w:val="20"/>
    </w:rPr>
  </w:style>
  <w:style w:type="paragraph" w:styleId="ListBullet">
    <w:name w:val="List Bullet"/>
    <w:rsid w:val="002B1503"/>
    <w:rPr>
      <w:szCs w:val="20"/>
    </w:rPr>
  </w:style>
  <w:style w:type="paragraph" w:customStyle="1" w:styleId="ColorfulList-Accent11">
    <w:name w:val="Colorful List - Accent 11"/>
    <w:basedOn w:val="Normal"/>
    <w:qFormat/>
    <w:rsid w:val="002B1503"/>
    <w:pPr>
      <w:ind w:left="720"/>
      <w:contextualSpacing/>
    </w:pPr>
    <w:rPr>
      <w:rFonts w:ascii="Calibri" w:hAnsi="Calibri"/>
      <w:color w:val="FF0000"/>
    </w:rPr>
  </w:style>
  <w:style w:type="paragraph" w:customStyle="1" w:styleId="ListBulleted">
    <w:name w:val="ListBulleted"/>
    <w:qFormat/>
    <w:rsid w:val="002B1503"/>
    <w:pPr>
      <w:numPr>
        <w:numId w:val="16"/>
      </w:numPr>
      <w:spacing w:before="120" w:after="120"/>
      <w:contextualSpacing/>
    </w:pPr>
    <w:rPr>
      <w:snapToGrid w:val="0"/>
      <w:sz w:val="26"/>
      <w:szCs w:val="20"/>
    </w:rPr>
  </w:style>
  <w:style w:type="paragraph" w:customStyle="1" w:styleId="ListBulletedSub">
    <w:name w:val="ListBulletedSub"/>
    <w:link w:val="ListBulletedSubChar"/>
    <w:rsid w:val="002B1503"/>
    <w:pPr>
      <w:numPr>
        <w:numId w:val="17"/>
      </w:numPr>
      <w:spacing w:before="120" w:after="120"/>
      <w:contextualSpacing/>
    </w:pPr>
    <w:rPr>
      <w:snapToGrid w:val="0"/>
      <w:sz w:val="26"/>
      <w:szCs w:val="20"/>
    </w:rPr>
  </w:style>
  <w:style w:type="paragraph" w:customStyle="1" w:styleId="ListBulletedSub2">
    <w:name w:val="ListBulletedSub2"/>
    <w:basedOn w:val="ListBulletedSub"/>
    <w:rsid w:val="002B1503"/>
    <w:pPr>
      <w:numPr>
        <w:numId w:val="18"/>
      </w:numPr>
    </w:pPr>
  </w:style>
  <w:style w:type="paragraph" w:customStyle="1" w:styleId="ListCheck">
    <w:name w:val="ListCheck"/>
    <w:rsid w:val="002B1503"/>
    <w:pPr>
      <w:numPr>
        <w:numId w:val="19"/>
      </w:numPr>
      <w:spacing w:before="120" w:after="120"/>
      <w:contextualSpacing/>
    </w:pPr>
    <w:rPr>
      <w:snapToGrid w:val="0"/>
      <w:sz w:val="26"/>
      <w:szCs w:val="20"/>
    </w:rPr>
  </w:style>
  <w:style w:type="paragraph" w:customStyle="1" w:styleId="ListCheckSub">
    <w:name w:val="ListCheckSub"/>
    <w:basedOn w:val="ListCheck"/>
    <w:rsid w:val="002B1503"/>
    <w:pPr>
      <w:numPr>
        <w:numId w:val="20"/>
      </w:numPr>
    </w:pPr>
  </w:style>
  <w:style w:type="paragraph" w:customStyle="1" w:styleId="ListHead">
    <w:name w:val="ListHead"/>
    <w:rsid w:val="002B1503"/>
    <w:pPr>
      <w:ind w:left="1440"/>
    </w:pPr>
    <w:rPr>
      <w:b/>
      <w:sz w:val="26"/>
      <w:szCs w:val="20"/>
    </w:rPr>
  </w:style>
  <w:style w:type="paragraph" w:customStyle="1" w:styleId="ListNumbered">
    <w:name w:val="ListNumbered"/>
    <w:qFormat/>
    <w:rsid w:val="002B1503"/>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B1503"/>
    <w:pPr>
      <w:ind w:left="2520"/>
    </w:pPr>
  </w:style>
  <w:style w:type="paragraph" w:customStyle="1" w:styleId="ListNumberedSub2">
    <w:name w:val="ListNumberedSub2"/>
    <w:basedOn w:val="ListNumberedSub"/>
    <w:rsid w:val="002B1503"/>
    <w:pPr>
      <w:ind w:left="3240"/>
    </w:pPr>
  </w:style>
  <w:style w:type="paragraph" w:customStyle="1" w:styleId="ListNumberedSub3">
    <w:name w:val="ListNumberedSub3"/>
    <w:rsid w:val="002B1503"/>
    <w:pPr>
      <w:spacing w:before="120" w:after="120"/>
      <w:ind w:left="3960" w:hanging="360"/>
      <w:contextualSpacing/>
    </w:pPr>
    <w:rPr>
      <w:sz w:val="26"/>
      <w:szCs w:val="20"/>
    </w:rPr>
  </w:style>
  <w:style w:type="paragraph" w:customStyle="1" w:styleId="ListPara">
    <w:name w:val="ListPara"/>
    <w:basedOn w:val="Normal"/>
    <w:rsid w:val="002B1503"/>
    <w:pPr>
      <w:widowControl w:val="0"/>
      <w:ind w:left="1800" w:firstLine="360"/>
    </w:pPr>
    <w:rPr>
      <w:snapToGrid w:val="0"/>
      <w:sz w:val="26"/>
      <w:szCs w:val="20"/>
    </w:rPr>
  </w:style>
  <w:style w:type="paragraph" w:customStyle="1" w:styleId="ListParaSub">
    <w:name w:val="ListParaSub"/>
    <w:basedOn w:val="ListPara"/>
    <w:rsid w:val="002B1503"/>
    <w:pPr>
      <w:spacing w:line="260" w:lineRule="exact"/>
      <w:ind w:left="2520"/>
    </w:pPr>
  </w:style>
  <w:style w:type="paragraph" w:customStyle="1" w:styleId="ListParaSub2">
    <w:name w:val="ListParaSub2"/>
    <w:basedOn w:val="ListParaSub"/>
    <w:rsid w:val="002B1503"/>
    <w:pPr>
      <w:ind w:left="3240"/>
    </w:pPr>
  </w:style>
  <w:style w:type="paragraph" w:customStyle="1" w:styleId="ListUnmarked">
    <w:name w:val="ListUnmarked"/>
    <w:qFormat/>
    <w:rsid w:val="002B1503"/>
    <w:pPr>
      <w:spacing w:before="60" w:after="60"/>
      <w:ind w:left="1728"/>
    </w:pPr>
    <w:rPr>
      <w:sz w:val="26"/>
      <w:szCs w:val="20"/>
    </w:rPr>
  </w:style>
  <w:style w:type="paragraph" w:customStyle="1" w:styleId="ListUnmarkedSub">
    <w:name w:val="ListUnmarkedSub"/>
    <w:rsid w:val="002B1503"/>
    <w:pPr>
      <w:spacing w:before="60" w:after="60"/>
      <w:ind w:left="2160"/>
    </w:pPr>
    <w:rPr>
      <w:sz w:val="26"/>
      <w:szCs w:val="20"/>
    </w:rPr>
  </w:style>
  <w:style w:type="paragraph" w:customStyle="1" w:styleId="ListUnmarkedSub2">
    <w:name w:val="ListUnmarkedSub2"/>
    <w:basedOn w:val="ListUnmarkedSub"/>
    <w:rsid w:val="002B1503"/>
    <w:pPr>
      <w:ind w:left="2880"/>
    </w:pPr>
  </w:style>
  <w:style w:type="paragraph" w:customStyle="1" w:styleId="ListWhere">
    <w:name w:val="ListWhere"/>
    <w:rsid w:val="002B1503"/>
    <w:pPr>
      <w:spacing w:before="120" w:after="120"/>
      <w:ind w:left="2160"/>
      <w:contextualSpacing/>
    </w:pPr>
    <w:rPr>
      <w:snapToGrid w:val="0"/>
      <w:sz w:val="26"/>
      <w:szCs w:val="20"/>
    </w:rPr>
  </w:style>
  <w:style w:type="paragraph" w:customStyle="1" w:styleId="MatterTitle">
    <w:name w:val="MatterTitle"/>
    <w:next w:val="Para"/>
    <w:rsid w:val="002B1503"/>
    <w:pPr>
      <w:spacing w:before="120" w:after="120"/>
    </w:pPr>
    <w:rPr>
      <w:rFonts w:ascii="Arial" w:hAnsi="Arial"/>
      <w:b/>
      <w:smallCaps/>
      <w:snapToGrid w:val="0"/>
      <w:color w:val="000000"/>
      <w:sz w:val="60"/>
      <w:szCs w:val="60"/>
    </w:rPr>
  </w:style>
  <w:style w:type="character" w:customStyle="1" w:styleId="MenuArrow">
    <w:name w:val="MenuArrow"/>
    <w:rsid w:val="002B1503"/>
    <w:rPr>
      <w:rFonts w:ascii="Wingdings" w:hAnsi="Wingdings"/>
    </w:rPr>
  </w:style>
  <w:style w:type="paragraph" w:customStyle="1" w:styleId="OnlineReference">
    <w:name w:val="OnlineReference"/>
    <w:qFormat/>
    <w:rsid w:val="002B1503"/>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B1503"/>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B1503"/>
    <w:pPr>
      <w:numPr>
        <w:numId w:val="21"/>
      </w:numPr>
      <w:spacing w:before="120" w:after="120"/>
      <w:contextualSpacing/>
    </w:pPr>
    <w:rPr>
      <w:snapToGrid w:val="0"/>
      <w:sz w:val="26"/>
      <w:szCs w:val="20"/>
    </w:rPr>
  </w:style>
  <w:style w:type="paragraph" w:customStyle="1" w:styleId="ParaNumbered">
    <w:name w:val="ParaNumbered"/>
    <w:rsid w:val="002B1503"/>
    <w:pPr>
      <w:spacing w:after="120"/>
      <w:ind w:left="720" w:firstLine="720"/>
    </w:pPr>
    <w:rPr>
      <w:snapToGrid w:val="0"/>
      <w:sz w:val="26"/>
      <w:szCs w:val="20"/>
    </w:rPr>
  </w:style>
  <w:style w:type="paragraph" w:customStyle="1" w:styleId="PartFeaturingList">
    <w:name w:val="PartFeaturingList"/>
    <w:basedOn w:val="ChapterFeaturingList"/>
    <w:rsid w:val="002B1503"/>
  </w:style>
  <w:style w:type="paragraph" w:customStyle="1" w:styleId="PartIntroductionPara">
    <w:name w:val="PartIntroductionPara"/>
    <w:rsid w:val="002B1503"/>
    <w:pPr>
      <w:spacing w:after="120"/>
      <w:ind w:left="720" w:firstLine="720"/>
    </w:pPr>
    <w:rPr>
      <w:sz w:val="26"/>
      <w:szCs w:val="20"/>
    </w:rPr>
  </w:style>
  <w:style w:type="paragraph" w:customStyle="1" w:styleId="PartTitle">
    <w:name w:val="PartTitle"/>
    <w:basedOn w:val="ChapterTitle"/>
    <w:rsid w:val="002B1503"/>
    <w:pPr>
      <w:widowControl w:val="0"/>
      <w:pBdr>
        <w:bottom w:val="single" w:sz="4" w:space="1" w:color="auto"/>
      </w:pBdr>
    </w:pPr>
  </w:style>
  <w:style w:type="paragraph" w:customStyle="1" w:styleId="PoetryPara">
    <w:name w:val="PoetryPara"/>
    <w:next w:val="Normal"/>
    <w:rsid w:val="002B1503"/>
    <w:pPr>
      <w:spacing w:before="360" w:after="60"/>
      <w:ind w:left="2160"/>
      <w:contextualSpacing/>
    </w:pPr>
    <w:rPr>
      <w:snapToGrid w:val="0"/>
      <w:sz w:val="22"/>
      <w:szCs w:val="20"/>
    </w:rPr>
  </w:style>
  <w:style w:type="paragraph" w:customStyle="1" w:styleId="PoetryContinued">
    <w:name w:val="PoetryContinued"/>
    <w:basedOn w:val="PoetryPara"/>
    <w:qFormat/>
    <w:rsid w:val="002B1503"/>
    <w:pPr>
      <w:spacing w:before="0"/>
      <w:contextualSpacing w:val="0"/>
    </w:pPr>
  </w:style>
  <w:style w:type="paragraph" w:customStyle="1" w:styleId="PoetrySource">
    <w:name w:val="PoetrySource"/>
    <w:rsid w:val="002B1503"/>
    <w:pPr>
      <w:ind w:left="2880"/>
    </w:pPr>
    <w:rPr>
      <w:snapToGrid w:val="0"/>
      <w:sz w:val="18"/>
      <w:szCs w:val="20"/>
    </w:rPr>
  </w:style>
  <w:style w:type="paragraph" w:customStyle="1" w:styleId="PoetryTitle">
    <w:name w:val="PoetryTitle"/>
    <w:basedOn w:val="PoetryPara"/>
    <w:next w:val="PoetryPara"/>
    <w:rsid w:val="002B1503"/>
    <w:rPr>
      <w:b/>
      <w:sz w:val="24"/>
    </w:rPr>
  </w:style>
  <w:style w:type="paragraph" w:customStyle="1" w:styleId="PrefaceTitle">
    <w:name w:val="PrefaceTitle"/>
    <w:next w:val="Para"/>
    <w:rsid w:val="002B15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B1503"/>
  </w:style>
  <w:style w:type="character" w:customStyle="1" w:styleId="QueryInline">
    <w:name w:val="QueryInline"/>
    <w:rsid w:val="002B1503"/>
    <w:rPr>
      <w:bdr w:val="none" w:sz="0" w:space="0" w:color="auto"/>
      <w:shd w:val="clear" w:color="auto" w:fill="FFCC99"/>
    </w:rPr>
  </w:style>
  <w:style w:type="paragraph" w:customStyle="1" w:styleId="QueryPara">
    <w:name w:val="QueryPara"/>
    <w:rsid w:val="002B1503"/>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B1503"/>
  </w:style>
  <w:style w:type="paragraph" w:customStyle="1" w:styleId="QuestionsHead">
    <w:name w:val="QuestionsHead"/>
    <w:basedOn w:val="BibliographyHead"/>
    <w:next w:val="Para"/>
    <w:rsid w:val="002B1503"/>
  </w:style>
  <w:style w:type="paragraph" w:customStyle="1" w:styleId="QuoteSource">
    <w:name w:val="QuoteSource"/>
    <w:basedOn w:val="Normal"/>
    <w:rsid w:val="002B15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B1503"/>
    <w:rPr>
      <w:i w:val="0"/>
      <w:sz w:val="24"/>
    </w:rPr>
  </w:style>
  <w:style w:type="paragraph" w:customStyle="1" w:styleId="RecipeFootnote">
    <w:name w:val="RecipeFootnote"/>
    <w:basedOn w:val="Normal"/>
    <w:rsid w:val="002B15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B1503"/>
    <w:pPr>
      <w:spacing w:before="240"/>
      <w:ind w:left="720"/>
    </w:pPr>
    <w:rPr>
      <w:rFonts w:ascii="Arial" w:hAnsi="Arial"/>
      <w:b/>
      <w:snapToGrid w:val="0"/>
      <w:sz w:val="26"/>
      <w:szCs w:val="20"/>
    </w:rPr>
  </w:style>
  <w:style w:type="paragraph" w:customStyle="1" w:styleId="RecipeIngredientList">
    <w:name w:val="RecipeIngredientList"/>
    <w:basedOn w:val="Normal"/>
    <w:rsid w:val="002B15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B1503"/>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B1503"/>
    <w:rPr>
      <w:rFonts w:ascii="Arial" w:hAnsi="Arial"/>
      <w:snapToGrid w:val="0"/>
      <w:sz w:val="26"/>
      <w:szCs w:val="20"/>
    </w:rPr>
  </w:style>
  <w:style w:type="paragraph" w:customStyle="1" w:styleId="RecipeNutritionInfo">
    <w:name w:val="RecipeNutritionInfo"/>
    <w:basedOn w:val="Normal"/>
    <w:rsid w:val="002B1503"/>
    <w:pPr>
      <w:spacing w:before="120" w:after="120"/>
      <w:ind w:left="720"/>
      <w:contextualSpacing/>
    </w:pPr>
    <w:rPr>
      <w:rFonts w:ascii="Arial" w:hAnsi="Arial"/>
      <w:snapToGrid w:val="0"/>
      <w:szCs w:val="20"/>
    </w:rPr>
  </w:style>
  <w:style w:type="paragraph" w:customStyle="1" w:styleId="RecipePercentage">
    <w:name w:val="RecipePercentage"/>
    <w:rsid w:val="002B1503"/>
    <w:rPr>
      <w:rFonts w:ascii="Arial" w:hAnsi="Arial"/>
      <w:snapToGrid w:val="0"/>
      <w:sz w:val="26"/>
      <w:szCs w:val="20"/>
    </w:rPr>
  </w:style>
  <w:style w:type="paragraph" w:customStyle="1" w:styleId="RecipeProcedure">
    <w:name w:val="RecipeProcedure"/>
    <w:rsid w:val="002B1503"/>
    <w:pPr>
      <w:spacing w:before="120" w:after="120"/>
      <w:ind w:left="1800" w:hanging="720"/>
    </w:pPr>
    <w:rPr>
      <w:rFonts w:ascii="Arial" w:hAnsi="Arial"/>
      <w:snapToGrid w:val="0"/>
      <w:sz w:val="26"/>
      <w:szCs w:val="20"/>
    </w:rPr>
  </w:style>
  <w:style w:type="paragraph" w:customStyle="1" w:styleId="RecipeProcedureHead">
    <w:name w:val="RecipeProcedureHead"/>
    <w:rsid w:val="002B1503"/>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B1503"/>
    <w:pPr>
      <w:ind w:left="720"/>
    </w:pPr>
    <w:rPr>
      <w:rFonts w:ascii="Arial" w:hAnsi="Arial"/>
      <w:b/>
      <w:smallCaps/>
      <w:snapToGrid w:val="0"/>
      <w:sz w:val="32"/>
      <w:szCs w:val="20"/>
      <w:u w:val="single"/>
    </w:rPr>
  </w:style>
  <w:style w:type="paragraph" w:customStyle="1" w:styleId="RecipeTableHead">
    <w:name w:val="RecipeTableHead"/>
    <w:rsid w:val="002B1503"/>
    <w:rPr>
      <w:rFonts w:ascii="Arial" w:hAnsi="Arial"/>
      <w:b/>
      <w:smallCaps/>
      <w:snapToGrid w:val="0"/>
      <w:sz w:val="26"/>
      <w:szCs w:val="20"/>
    </w:rPr>
  </w:style>
  <w:style w:type="paragraph" w:customStyle="1" w:styleId="RecipeTime">
    <w:name w:val="RecipeTime"/>
    <w:rsid w:val="002B1503"/>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B15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B1503"/>
    <w:pPr>
      <w:ind w:left="720"/>
    </w:pPr>
    <w:rPr>
      <w:rFonts w:ascii="Arial" w:hAnsi="Arial"/>
      <w:b/>
      <w:i/>
      <w:smallCaps/>
      <w:snapToGrid w:val="0"/>
      <w:sz w:val="36"/>
      <w:szCs w:val="40"/>
    </w:rPr>
  </w:style>
  <w:style w:type="paragraph" w:customStyle="1" w:styleId="RecipeUSMeasure">
    <w:name w:val="RecipeUSMeasure"/>
    <w:rsid w:val="002B1503"/>
    <w:rPr>
      <w:rFonts w:ascii="Arial" w:hAnsi="Arial"/>
      <w:snapToGrid w:val="0"/>
      <w:sz w:val="26"/>
      <w:szCs w:val="20"/>
    </w:rPr>
  </w:style>
  <w:style w:type="paragraph" w:customStyle="1" w:styleId="RecipeVariationPara">
    <w:name w:val="RecipeVariationPara"/>
    <w:basedOn w:val="RecipeTime"/>
    <w:rsid w:val="002B1503"/>
    <w:rPr>
      <w:i w:val="0"/>
      <w:sz w:val="24"/>
      <w:u w:val="single"/>
    </w:rPr>
  </w:style>
  <w:style w:type="paragraph" w:customStyle="1" w:styleId="RecipeVariationHead">
    <w:name w:val="RecipeVariationHead"/>
    <w:rsid w:val="002B1503"/>
    <w:pPr>
      <w:spacing w:before="60" w:after="60"/>
      <w:ind w:left="720"/>
    </w:pPr>
    <w:rPr>
      <w:rFonts w:ascii="Arial" w:hAnsi="Arial"/>
      <w:b/>
      <w:snapToGrid w:val="0"/>
      <w:sz w:val="22"/>
      <w:szCs w:val="20"/>
      <w:u w:val="single"/>
    </w:rPr>
  </w:style>
  <w:style w:type="paragraph" w:customStyle="1" w:styleId="RecipeNoteHead">
    <w:name w:val="RecipeNoteHead"/>
    <w:rsid w:val="002B1503"/>
    <w:pPr>
      <w:spacing w:before="60" w:after="60"/>
      <w:ind w:left="720"/>
    </w:pPr>
    <w:rPr>
      <w:rFonts w:ascii="Arial" w:hAnsi="Arial"/>
      <w:b/>
      <w:snapToGrid w:val="0"/>
      <w:sz w:val="20"/>
      <w:szCs w:val="20"/>
    </w:rPr>
  </w:style>
  <w:style w:type="paragraph" w:customStyle="1" w:styleId="RecipeNotePara">
    <w:name w:val="RecipeNotePara"/>
    <w:basedOn w:val="RecipeTime"/>
    <w:rsid w:val="002B1503"/>
    <w:rPr>
      <w:i w:val="0"/>
      <w:sz w:val="24"/>
      <w:u w:val="single"/>
    </w:rPr>
  </w:style>
  <w:style w:type="paragraph" w:customStyle="1" w:styleId="RecipeYield">
    <w:name w:val="RecipeYield"/>
    <w:rsid w:val="002B1503"/>
    <w:pPr>
      <w:ind w:left="720"/>
    </w:pPr>
    <w:rPr>
      <w:rFonts w:ascii="Arial" w:hAnsi="Arial"/>
      <w:snapToGrid w:val="0"/>
      <w:sz w:val="20"/>
      <w:szCs w:val="20"/>
    </w:rPr>
  </w:style>
  <w:style w:type="paragraph" w:customStyle="1" w:styleId="Reference">
    <w:name w:val="Reference"/>
    <w:basedOn w:val="Normal"/>
    <w:rsid w:val="002B1503"/>
    <w:pPr>
      <w:spacing w:before="120" w:after="120"/>
      <w:ind w:left="720" w:hanging="720"/>
    </w:pPr>
    <w:rPr>
      <w:szCs w:val="20"/>
    </w:rPr>
  </w:style>
  <w:style w:type="paragraph" w:customStyle="1" w:styleId="ReferenceAnnotation">
    <w:name w:val="ReferenceAnnotation"/>
    <w:basedOn w:val="Reference"/>
    <w:rsid w:val="002B1503"/>
    <w:pPr>
      <w:spacing w:before="0" w:after="0"/>
      <w:ind w:firstLine="0"/>
    </w:pPr>
    <w:rPr>
      <w:snapToGrid w:val="0"/>
    </w:rPr>
  </w:style>
  <w:style w:type="paragraph" w:customStyle="1" w:styleId="ReferencesHead">
    <w:name w:val="ReferencesHead"/>
    <w:basedOn w:val="BibliographyHead"/>
    <w:next w:val="Reference"/>
    <w:rsid w:val="002B1503"/>
  </w:style>
  <w:style w:type="paragraph" w:customStyle="1" w:styleId="ReferenceTitle">
    <w:name w:val="ReferenceTitle"/>
    <w:basedOn w:val="MatterTitle"/>
    <w:next w:val="Reference"/>
    <w:rsid w:val="002B1503"/>
  </w:style>
  <w:style w:type="paragraph" w:customStyle="1" w:styleId="ReviewHead">
    <w:name w:val="ReviewHead"/>
    <w:basedOn w:val="BibliographyHead"/>
    <w:next w:val="Para"/>
    <w:rsid w:val="002B1503"/>
  </w:style>
  <w:style w:type="paragraph" w:customStyle="1" w:styleId="RunInHead">
    <w:name w:val="RunInHead"/>
    <w:next w:val="Normal"/>
    <w:rsid w:val="002B1503"/>
    <w:pPr>
      <w:spacing w:before="240"/>
      <w:ind w:left="1440"/>
    </w:pPr>
    <w:rPr>
      <w:rFonts w:ascii="Arial" w:hAnsi="Arial"/>
      <w:b/>
      <w:sz w:val="26"/>
      <w:szCs w:val="20"/>
    </w:rPr>
  </w:style>
  <w:style w:type="paragraph" w:customStyle="1" w:styleId="RunInHeadSub">
    <w:name w:val="RunInHeadSub"/>
    <w:basedOn w:val="RunInHead"/>
    <w:next w:val="Normal"/>
    <w:rsid w:val="002B1503"/>
    <w:pPr>
      <w:ind w:left="2160"/>
    </w:pPr>
    <w:rPr>
      <w:snapToGrid w:val="0"/>
    </w:rPr>
  </w:style>
  <w:style w:type="paragraph" w:customStyle="1" w:styleId="RunInPara">
    <w:name w:val="RunInPara"/>
    <w:basedOn w:val="Normal"/>
    <w:link w:val="RunInParaChar"/>
    <w:rsid w:val="002B1503"/>
    <w:pPr>
      <w:widowControl w:val="0"/>
      <w:spacing w:after="120"/>
      <w:ind w:left="1440"/>
    </w:pPr>
    <w:rPr>
      <w:snapToGrid w:val="0"/>
      <w:szCs w:val="20"/>
    </w:rPr>
  </w:style>
  <w:style w:type="paragraph" w:customStyle="1" w:styleId="RunInParaSub">
    <w:name w:val="RunInParaSub"/>
    <w:basedOn w:val="RunInPara"/>
    <w:rsid w:val="002B1503"/>
    <w:pPr>
      <w:ind w:left="2160"/>
    </w:pPr>
  </w:style>
  <w:style w:type="paragraph" w:styleId="Salutation">
    <w:name w:val="Salutation"/>
    <w:next w:val="Normal"/>
    <w:link w:val="SalutationChar"/>
    <w:rsid w:val="002B1503"/>
    <w:rPr>
      <w:szCs w:val="20"/>
    </w:rPr>
  </w:style>
  <w:style w:type="character" w:customStyle="1" w:styleId="SalutationChar">
    <w:name w:val="Salutation Char"/>
    <w:basedOn w:val="DefaultParagraphFont"/>
    <w:link w:val="Salutation"/>
    <w:rsid w:val="00530245"/>
    <w:rPr>
      <w:szCs w:val="20"/>
    </w:rPr>
  </w:style>
  <w:style w:type="paragraph" w:customStyle="1" w:styleId="SectionTitle">
    <w:name w:val="SectionTitle"/>
    <w:basedOn w:val="ChapterTitle"/>
    <w:next w:val="ChapterTitle"/>
    <w:rsid w:val="002B1503"/>
    <w:pPr>
      <w:pBdr>
        <w:bottom w:val="single" w:sz="4" w:space="1" w:color="auto"/>
      </w:pBdr>
    </w:pPr>
  </w:style>
  <w:style w:type="paragraph" w:customStyle="1" w:styleId="Series">
    <w:name w:val="Series"/>
    <w:rsid w:val="002B1503"/>
    <w:pPr>
      <w:ind w:left="720"/>
    </w:pPr>
    <w:rPr>
      <w:szCs w:val="20"/>
    </w:rPr>
  </w:style>
  <w:style w:type="paragraph" w:customStyle="1" w:styleId="SignatureLine">
    <w:name w:val="SignatureLine"/>
    <w:qFormat/>
    <w:rsid w:val="002B1503"/>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B1503"/>
    <w:pPr>
      <w:spacing w:before="360" w:after="360"/>
      <w:ind w:left="1440"/>
    </w:pPr>
    <w:rPr>
      <w:rFonts w:ascii="Arial" w:hAnsi="Arial"/>
      <w:b/>
      <w:szCs w:val="20"/>
    </w:rPr>
  </w:style>
  <w:style w:type="character" w:customStyle="1" w:styleId="Subscript">
    <w:name w:val="Subscript"/>
    <w:rsid w:val="002B1503"/>
    <w:rPr>
      <w:vertAlign w:val="subscript"/>
    </w:rPr>
  </w:style>
  <w:style w:type="paragraph" w:customStyle="1" w:styleId="SummaryHead">
    <w:name w:val="SummaryHead"/>
    <w:basedOn w:val="BibliographyHead"/>
    <w:next w:val="Para"/>
    <w:rsid w:val="002B1503"/>
  </w:style>
  <w:style w:type="character" w:customStyle="1" w:styleId="Superscript">
    <w:name w:val="Superscript"/>
    <w:rsid w:val="002B1503"/>
    <w:rPr>
      <w:vertAlign w:val="superscript"/>
    </w:rPr>
  </w:style>
  <w:style w:type="paragraph" w:customStyle="1" w:styleId="SupplementInstruction">
    <w:name w:val="SupplementInstruction"/>
    <w:rsid w:val="002B1503"/>
    <w:pPr>
      <w:spacing w:before="120" w:after="120"/>
      <w:ind w:left="720"/>
    </w:pPr>
    <w:rPr>
      <w:i/>
      <w:sz w:val="26"/>
      <w:szCs w:val="20"/>
    </w:rPr>
  </w:style>
  <w:style w:type="paragraph" w:customStyle="1" w:styleId="TableCaption">
    <w:name w:val="TableCaption"/>
    <w:basedOn w:val="Slug"/>
    <w:qFormat/>
    <w:rsid w:val="002B1503"/>
    <w:pPr>
      <w:keepNext/>
      <w:widowControl w:val="0"/>
      <w:spacing w:before="240" w:after="120"/>
      <w:ind w:left="0"/>
    </w:pPr>
    <w:rPr>
      <w:snapToGrid w:val="0"/>
    </w:rPr>
  </w:style>
  <w:style w:type="paragraph" w:customStyle="1" w:styleId="TableEntry">
    <w:name w:val="TableEntry"/>
    <w:qFormat/>
    <w:rsid w:val="002B1503"/>
    <w:pPr>
      <w:spacing w:after="60"/>
    </w:pPr>
    <w:rPr>
      <w:rFonts w:ascii="Arial" w:hAnsi="Arial"/>
      <w:sz w:val="22"/>
      <w:szCs w:val="20"/>
    </w:rPr>
  </w:style>
  <w:style w:type="paragraph" w:customStyle="1" w:styleId="TableFootnote">
    <w:name w:val="TableFootnote"/>
    <w:rsid w:val="002B1503"/>
    <w:pPr>
      <w:spacing w:after="240"/>
      <w:ind w:left="1440"/>
      <w:contextualSpacing/>
    </w:pPr>
    <w:rPr>
      <w:rFonts w:ascii="Arial" w:hAnsi="Arial"/>
      <w:sz w:val="18"/>
      <w:szCs w:val="20"/>
    </w:rPr>
  </w:style>
  <w:style w:type="paragraph" w:customStyle="1" w:styleId="TableHead">
    <w:name w:val="TableHead"/>
    <w:qFormat/>
    <w:rsid w:val="002B1503"/>
    <w:pPr>
      <w:keepNext/>
    </w:pPr>
    <w:rPr>
      <w:rFonts w:ascii="Arial" w:hAnsi="Arial"/>
      <w:b/>
      <w:sz w:val="22"/>
      <w:szCs w:val="20"/>
    </w:rPr>
  </w:style>
  <w:style w:type="paragraph" w:customStyle="1" w:styleId="TableSource">
    <w:name w:val="TableSource"/>
    <w:next w:val="Normal"/>
    <w:rsid w:val="002B1503"/>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B1503"/>
    <w:pPr>
      <w:widowControl w:val="0"/>
    </w:pPr>
    <w:rPr>
      <w:snapToGrid w:val="0"/>
      <w:sz w:val="26"/>
      <w:szCs w:val="20"/>
    </w:rPr>
  </w:style>
  <w:style w:type="paragraph" w:customStyle="1" w:styleId="TabularEntrySub">
    <w:name w:val="TabularEntrySub"/>
    <w:basedOn w:val="TabularEntry"/>
    <w:rsid w:val="002B1503"/>
    <w:pPr>
      <w:ind w:left="360"/>
    </w:pPr>
  </w:style>
  <w:style w:type="paragraph" w:customStyle="1" w:styleId="TabularHead">
    <w:name w:val="TabularHead"/>
    <w:qFormat/>
    <w:rsid w:val="002B1503"/>
    <w:pPr>
      <w:spacing w:line="276" w:lineRule="auto"/>
    </w:pPr>
    <w:rPr>
      <w:b/>
      <w:snapToGrid w:val="0"/>
      <w:sz w:val="26"/>
      <w:szCs w:val="20"/>
    </w:rPr>
  </w:style>
  <w:style w:type="paragraph" w:customStyle="1" w:styleId="TextBreak">
    <w:name w:val="TextBreak"/>
    <w:next w:val="Para"/>
    <w:rsid w:val="002B1503"/>
    <w:pPr>
      <w:jc w:val="center"/>
    </w:pPr>
    <w:rPr>
      <w:rFonts w:ascii="Arial" w:hAnsi="Arial"/>
      <w:b/>
      <w:snapToGrid w:val="0"/>
      <w:szCs w:val="20"/>
    </w:rPr>
  </w:style>
  <w:style w:type="paragraph" w:customStyle="1" w:styleId="TOCTitle">
    <w:name w:val="TOCTitle"/>
    <w:next w:val="Para"/>
    <w:rsid w:val="002B1503"/>
    <w:pPr>
      <w:spacing w:before="120" w:after="120"/>
    </w:pPr>
    <w:rPr>
      <w:rFonts w:ascii="Arial" w:hAnsi="Arial"/>
      <w:b/>
      <w:smallCaps/>
      <w:snapToGrid w:val="0"/>
      <w:color w:val="000000"/>
      <w:sz w:val="60"/>
      <w:szCs w:val="60"/>
    </w:rPr>
  </w:style>
  <w:style w:type="character" w:customStyle="1" w:styleId="UserInput">
    <w:name w:val="UserInput"/>
    <w:rsid w:val="002B1503"/>
    <w:rPr>
      <w:b/>
    </w:rPr>
  </w:style>
  <w:style w:type="character" w:customStyle="1" w:styleId="UserInputVariable">
    <w:name w:val="UserInputVariable"/>
    <w:rsid w:val="002B1503"/>
    <w:rPr>
      <w:b/>
      <w:i/>
    </w:rPr>
  </w:style>
  <w:style w:type="character" w:customStyle="1" w:styleId="Variable">
    <w:name w:val="Variable"/>
    <w:rsid w:val="002B1503"/>
    <w:rPr>
      <w:i/>
    </w:rPr>
  </w:style>
  <w:style w:type="character" w:customStyle="1" w:styleId="WileyBold">
    <w:name w:val="WileyBold"/>
    <w:rsid w:val="002B1503"/>
    <w:rPr>
      <w:b/>
    </w:rPr>
  </w:style>
  <w:style w:type="character" w:customStyle="1" w:styleId="WileyBoldItalic">
    <w:name w:val="WileyBoldItalic"/>
    <w:rsid w:val="002B1503"/>
    <w:rPr>
      <w:b/>
      <w:i/>
    </w:rPr>
  </w:style>
  <w:style w:type="character" w:customStyle="1" w:styleId="WileyItalic">
    <w:name w:val="WileyItalic"/>
    <w:rsid w:val="002B1503"/>
    <w:rPr>
      <w:i/>
    </w:rPr>
  </w:style>
  <w:style w:type="character" w:customStyle="1" w:styleId="WileySymbol">
    <w:name w:val="WileySymbol"/>
    <w:rsid w:val="002B1503"/>
    <w:rPr>
      <w:rFonts w:ascii="Symbol" w:hAnsi="Symbol"/>
    </w:rPr>
  </w:style>
  <w:style w:type="character" w:customStyle="1" w:styleId="wileyTemp">
    <w:name w:val="wileyTemp"/>
    <w:rsid w:val="002B1503"/>
  </w:style>
  <w:style w:type="paragraph" w:customStyle="1" w:styleId="wsBlockA">
    <w:name w:val="wsBlockA"/>
    <w:basedOn w:val="Normal"/>
    <w:qFormat/>
    <w:rsid w:val="002B1503"/>
    <w:pPr>
      <w:spacing w:before="120" w:after="120"/>
      <w:ind w:left="2160" w:right="1440"/>
    </w:pPr>
    <w:rPr>
      <w:rFonts w:ascii="Arial" w:eastAsia="Calibri" w:hAnsi="Arial"/>
      <w:sz w:val="20"/>
    </w:rPr>
  </w:style>
  <w:style w:type="paragraph" w:customStyle="1" w:styleId="wsBlockB">
    <w:name w:val="wsBlockB"/>
    <w:basedOn w:val="Normal"/>
    <w:qFormat/>
    <w:rsid w:val="002B1503"/>
    <w:pPr>
      <w:spacing w:before="120" w:after="120"/>
      <w:ind w:left="2160" w:right="1440"/>
    </w:pPr>
    <w:rPr>
      <w:rFonts w:eastAsia="Calibri"/>
      <w:sz w:val="20"/>
    </w:rPr>
  </w:style>
  <w:style w:type="paragraph" w:customStyle="1" w:styleId="wsBlockC">
    <w:name w:val="wsBlockC"/>
    <w:basedOn w:val="Normal"/>
    <w:qFormat/>
    <w:rsid w:val="002B1503"/>
    <w:pPr>
      <w:spacing w:before="120" w:after="120"/>
      <w:ind w:left="2160" w:right="1440"/>
    </w:pPr>
    <w:rPr>
      <w:rFonts w:ascii="Verdana" w:eastAsia="Calibri" w:hAnsi="Verdana"/>
      <w:sz w:val="20"/>
    </w:rPr>
  </w:style>
  <w:style w:type="paragraph" w:customStyle="1" w:styleId="wsHeadStyleA">
    <w:name w:val="wsHeadStyleA"/>
    <w:basedOn w:val="Normal"/>
    <w:qFormat/>
    <w:rsid w:val="002B1503"/>
    <w:pPr>
      <w:spacing w:before="120" w:after="120"/>
      <w:ind w:left="720"/>
    </w:pPr>
    <w:rPr>
      <w:rFonts w:ascii="Arial" w:eastAsia="Calibri" w:hAnsi="Arial"/>
      <w:b/>
      <w:sz w:val="28"/>
      <w:u w:val="single"/>
    </w:rPr>
  </w:style>
  <w:style w:type="paragraph" w:customStyle="1" w:styleId="wsHeadStyleB">
    <w:name w:val="wsHeadStyleB"/>
    <w:basedOn w:val="Normal"/>
    <w:qFormat/>
    <w:rsid w:val="002B1503"/>
    <w:pPr>
      <w:spacing w:before="120" w:after="120"/>
      <w:ind w:left="720"/>
    </w:pPr>
    <w:rPr>
      <w:rFonts w:eastAsia="Calibri"/>
      <w:b/>
      <w:sz w:val="28"/>
      <w:u w:val="wave"/>
    </w:rPr>
  </w:style>
  <w:style w:type="paragraph" w:customStyle="1" w:styleId="wsHeadStyleC">
    <w:name w:val="wsHeadStyleC"/>
    <w:basedOn w:val="Normal"/>
    <w:qFormat/>
    <w:rsid w:val="002B1503"/>
    <w:pPr>
      <w:spacing w:before="120" w:after="120"/>
      <w:ind w:left="720"/>
    </w:pPr>
    <w:rPr>
      <w:rFonts w:ascii="Verdana" w:eastAsia="Calibri" w:hAnsi="Verdana"/>
      <w:b/>
      <w:sz w:val="28"/>
      <w:u w:val="dash"/>
    </w:rPr>
  </w:style>
  <w:style w:type="paragraph" w:customStyle="1" w:styleId="wsListBulletedA">
    <w:name w:val="wsListBulletedA"/>
    <w:basedOn w:val="Normal"/>
    <w:qFormat/>
    <w:rsid w:val="002B1503"/>
    <w:pPr>
      <w:numPr>
        <w:numId w:val="22"/>
      </w:numPr>
      <w:spacing w:before="120" w:after="120"/>
    </w:pPr>
    <w:rPr>
      <w:rFonts w:ascii="Arial" w:eastAsia="Calibri" w:hAnsi="Arial"/>
      <w:sz w:val="26"/>
    </w:rPr>
  </w:style>
  <w:style w:type="paragraph" w:customStyle="1" w:styleId="wsListBulletedB">
    <w:name w:val="wsListBulletedB"/>
    <w:basedOn w:val="Normal"/>
    <w:qFormat/>
    <w:rsid w:val="002B1503"/>
    <w:pPr>
      <w:numPr>
        <w:numId w:val="23"/>
      </w:numPr>
      <w:spacing w:before="120" w:after="120"/>
    </w:pPr>
    <w:rPr>
      <w:rFonts w:eastAsia="Calibri"/>
      <w:sz w:val="26"/>
    </w:rPr>
  </w:style>
  <w:style w:type="paragraph" w:customStyle="1" w:styleId="wsListBulletedC">
    <w:name w:val="wsListBulletedC"/>
    <w:basedOn w:val="Normal"/>
    <w:qFormat/>
    <w:rsid w:val="002B1503"/>
    <w:pPr>
      <w:numPr>
        <w:numId w:val="24"/>
      </w:numPr>
      <w:spacing w:before="120" w:after="120"/>
    </w:pPr>
    <w:rPr>
      <w:rFonts w:ascii="Verdana" w:eastAsia="Calibri" w:hAnsi="Verdana"/>
      <w:sz w:val="26"/>
    </w:rPr>
  </w:style>
  <w:style w:type="paragraph" w:customStyle="1" w:styleId="wsListNumberedA">
    <w:name w:val="wsListNumberedA"/>
    <w:basedOn w:val="Normal"/>
    <w:qFormat/>
    <w:rsid w:val="002B1503"/>
    <w:pPr>
      <w:spacing w:before="120" w:after="120"/>
      <w:ind w:left="2160" w:hanging="720"/>
    </w:pPr>
    <w:rPr>
      <w:rFonts w:ascii="Arial" w:eastAsia="Calibri" w:hAnsi="Arial"/>
      <w:sz w:val="26"/>
    </w:rPr>
  </w:style>
  <w:style w:type="paragraph" w:customStyle="1" w:styleId="wsListNumberedB">
    <w:name w:val="wsListNumberedB"/>
    <w:basedOn w:val="Normal"/>
    <w:qFormat/>
    <w:rsid w:val="002B1503"/>
    <w:pPr>
      <w:spacing w:before="120" w:after="120"/>
      <w:ind w:left="2160" w:hanging="720"/>
    </w:pPr>
    <w:rPr>
      <w:rFonts w:eastAsia="Calibri"/>
      <w:sz w:val="26"/>
    </w:rPr>
  </w:style>
  <w:style w:type="paragraph" w:customStyle="1" w:styleId="wsListNumberedC">
    <w:name w:val="wsListNumberedC"/>
    <w:basedOn w:val="Normal"/>
    <w:qFormat/>
    <w:rsid w:val="002B1503"/>
    <w:pPr>
      <w:spacing w:before="120" w:after="120"/>
      <w:ind w:left="2160" w:hanging="720"/>
    </w:pPr>
    <w:rPr>
      <w:rFonts w:ascii="Verdana" w:eastAsia="Calibri" w:hAnsi="Verdana"/>
      <w:sz w:val="26"/>
    </w:rPr>
  </w:style>
  <w:style w:type="paragraph" w:customStyle="1" w:styleId="wsListUnmarkedA">
    <w:name w:val="wsListUnmarkedA"/>
    <w:basedOn w:val="Normal"/>
    <w:qFormat/>
    <w:rsid w:val="002B1503"/>
    <w:pPr>
      <w:spacing w:before="120" w:after="120"/>
      <w:ind w:left="1440"/>
    </w:pPr>
    <w:rPr>
      <w:rFonts w:ascii="Arial" w:eastAsia="Calibri" w:hAnsi="Arial"/>
      <w:sz w:val="26"/>
    </w:rPr>
  </w:style>
  <w:style w:type="paragraph" w:customStyle="1" w:styleId="wsListUnmarkedB">
    <w:name w:val="wsListUnmarkedB"/>
    <w:basedOn w:val="Normal"/>
    <w:qFormat/>
    <w:rsid w:val="002B1503"/>
    <w:pPr>
      <w:spacing w:before="120" w:after="120"/>
      <w:ind w:left="1440"/>
    </w:pPr>
    <w:rPr>
      <w:rFonts w:eastAsia="Calibri"/>
      <w:sz w:val="26"/>
    </w:rPr>
  </w:style>
  <w:style w:type="paragraph" w:customStyle="1" w:styleId="wsListUnmarkedC">
    <w:name w:val="wsListUnmarkedC"/>
    <w:basedOn w:val="Normal"/>
    <w:qFormat/>
    <w:rsid w:val="002B1503"/>
    <w:pPr>
      <w:spacing w:before="120" w:after="120"/>
      <w:ind w:left="1440"/>
    </w:pPr>
    <w:rPr>
      <w:rFonts w:ascii="Verdana" w:eastAsia="Calibri" w:hAnsi="Verdana"/>
      <w:sz w:val="26"/>
    </w:rPr>
  </w:style>
  <w:style w:type="paragraph" w:customStyle="1" w:styleId="wsNameDate">
    <w:name w:val="wsNameDate"/>
    <w:qFormat/>
    <w:rsid w:val="002B1503"/>
    <w:pPr>
      <w:spacing w:before="240" w:after="240"/>
    </w:pPr>
    <w:rPr>
      <w:rFonts w:ascii="Arial" w:eastAsia="Calibri" w:hAnsi="Arial"/>
      <w:b/>
      <w:sz w:val="28"/>
      <w:szCs w:val="22"/>
    </w:rPr>
  </w:style>
  <w:style w:type="paragraph" w:customStyle="1" w:styleId="wsParaA">
    <w:name w:val="wsParaA"/>
    <w:basedOn w:val="Normal"/>
    <w:qFormat/>
    <w:rsid w:val="002B1503"/>
    <w:pPr>
      <w:spacing w:before="120" w:after="120"/>
      <w:ind w:left="720" w:firstLine="720"/>
      <w:contextualSpacing/>
    </w:pPr>
    <w:rPr>
      <w:rFonts w:ascii="Arial" w:eastAsia="Calibri" w:hAnsi="Arial"/>
      <w:sz w:val="26"/>
    </w:rPr>
  </w:style>
  <w:style w:type="paragraph" w:customStyle="1" w:styleId="wsParaB">
    <w:name w:val="wsParaB"/>
    <w:basedOn w:val="Normal"/>
    <w:qFormat/>
    <w:rsid w:val="002B1503"/>
    <w:pPr>
      <w:spacing w:before="120" w:after="120"/>
      <w:ind w:left="720" w:firstLine="720"/>
      <w:contextualSpacing/>
    </w:pPr>
    <w:rPr>
      <w:rFonts w:eastAsia="Calibri"/>
      <w:sz w:val="26"/>
    </w:rPr>
  </w:style>
  <w:style w:type="paragraph" w:customStyle="1" w:styleId="wsParaC">
    <w:name w:val="wsParaC"/>
    <w:basedOn w:val="Normal"/>
    <w:qFormat/>
    <w:rsid w:val="002B1503"/>
    <w:pPr>
      <w:spacing w:before="120" w:after="120"/>
      <w:ind w:left="720" w:firstLine="720"/>
      <w:contextualSpacing/>
    </w:pPr>
    <w:rPr>
      <w:rFonts w:ascii="Verdana" w:eastAsia="Calibri" w:hAnsi="Verdana"/>
      <w:sz w:val="26"/>
    </w:rPr>
  </w:style>
  <w:style w:type="paragraph" w:customStyle="1" w:styleId="wsTitle">
    <w:name w:val="wsTitle"/>
    <w:qFormat/>
    <w:rsid w:val="002B1503"/>
    <w:rPr>
      <w:rFonts w:ascii="Arial" w:eastAsia="Calibri" w:hAnsi="Arial"/>
      <w:b/>
      <w:sz w:val="36"/>
      <w:szCs w:val="32"/>
    </w:rPr>
  </w:style>
  <w:style w:type="character" w:styleId="CommentReference">
    <w:name w:val="annotation reference"/>
    <w:rsid w:val="002B1503"/>
    <w:rPr>
      <w:sz w:val="16"/>
      <w:szCs w:val="16"/>
    </w:rPr>
  </w:style>
  <w:style w:type="paragraph" w:styleId="CommentText">
    <w:name w:val="annotation text"/>
    <w:basedOn w:val="Normal"/>
    <w:link w:val="CommentTextChar"/>
    <w:rsid w:val="002B1503"/>
    <w:rPr>
      <w:sz w:val="20"/>
      <w:szCs w:val="20"/>
    </w:rPr>
  </w:style>
  <w:style w:type="character" w:customStyle="1" w:styleId="CommentTextChar">
    <w:name w:val="Comment Text Char"/>
    <w:basedOn w:val="DefaultParagraphFont"/>
    <w:link w:val="CommentText"/>
    <w:rsid w:val="00530245"/>
    <w:rPr>
      <w:sz w:val="20"/>
      <w:szCs w:val="20"/>
    </w:rPr>
  </w:style>
  <w:style w:type="paragraph" w:styleId="CommentSubject">
    <w:name w:val="annotation subject"/>
    <w:basedOn w:val="CommentText"/>
    <w:next w:val="CommentText"/>
    <w:link w:val="CommentSubjectChar"/>
    <w:rsid w:val="002B1503"/>
    <w:rPr>
      <w:b/>
      <w:bCs/>
    </w:rPr>
  </w:style>
  <w:style w:type="character" w:customStyle="1" w:styleId="CommentSubjectChar">
    <w:name w:val="Comment Subject Char"/>
    <w:basedOn w:val="CommentTextChar"/>
    <w:link w:val="CommentSubject"/>
    <w:rsid w:val="00530245"/>
    <w:rPr>
      <w:b/>
      <w:bCs/>
      <w:sz w:val="20"/>
      <w:szCs w:val="20"/>
    </w:rPr>
  </w:style>
  <w:style w:type="character" w:styleId="FollowedHyperlink">
    <w:name w:val="FollowedHyperlink"/>
    <w:rsid w:val="002B1503"/>
    <w:rPr>
      <w:color w:val="800080"/>
      <w:u w:val="single"/>
    </w:rPr>
  </w:style>
  <w:style w:type="character" w:styleId="HTMLAcronym">
    <w:name w:val="HTML Acronym"/>
    <w:basedOn w:val="DefaultParagraphFont"/>
    <w:rsid w:val="002B1503"/>
  </w:style>
  <w:style w:type="character" w:styleId="HTMLCite">
    <w:name w:val="HTML Cite"/>
    <w:rsid w:val="002B1503"/>
    <w:rPr>
      <w:i/>
      <w:iCs/>
    </w:rPr>
  </w:style>
  <w:style w:type="character" w:styleId="HTMLCode">
    <w:name w:val="HTML Code"/>
    <w:rsid w:val="002B1503"/>
    <w:rPr>
      <w:rFonts w:ascii="Courier New" w:hAnsi="Courier New" w:cs="Courier New"/>
      <w:sz w:val="20"/>
      <w:szCs w:val="20"/>
    </w:rPr>
  </w:style>
  <w:style w:type="character" w:styleId="HTMLDefinition">
    <w:name w:val="HTML Definition"/>
    <w:rsid w:val="002B1503"/>
    <w:rPr>
      <w:i/>
      <w:iCs/>
    </w:rPr>
  </w:style>
  <w:style w:type="character" w:styleId="HTMLKeyboard">
    <w:name w:val="HTML Keyboard"/>
    <w:rsid w:val="002B1503"/>
    <w:rPr>
      <w:rFonts w:ascii="Courier New" w:hAnsi="Courier New" w:cs="Courier New"/>
      <w:sz w:val="20"/>
      <w:szCs w:val="20"/>
    </w:rPr>
  </w:style>
  <w:style w:type="character" w:styleId="HTMLSample">
    <w:name w:val="HTML Sample"/>
    <w:rsid w:val="002B1503"/>
    <w:rPr>
      <w:rFonts w:ascii="Courier New" w:hAnsi="Courier New" w:cs="Courier New"/>
    </w:rPr>
  </w:style>
  <w:style w:type="character" w:styleId="HTMLTypewriter">
    <w:name w:val="HTML Typewriter"/>
    <w:rsid w:val="002B1503"/>
    <w:rPr>
      <w:rFonts w:ascii="Courier New" w:hAnsi="Courier New" w:cs="Courier New"/>
      <w:sz w:val="20"/>
      <w:szCs w:val="20"/>
    </w:rPr>
  </w:style>
  <w:style w:type="character" w:styleId="HTMLVariable">
    <w:name w:val="HTML Variable"/>
    <w:rsid w:val="002B1503"/>
    <w:rPr>
      <w:i/>
      <w:iCs/>
    </w:rPr>
  </w:style>
  <w:style w:type="character" w:styleId="Hyperlink">
    <w:name w:val="Hyperlink"/>
    <w:rsid w:val="002B1503"/>
    <w:rPr>
      <w:color w:val="0000FF"/>
      <w:u w:val="single"/>
    </w:rPr>
  </w:style>
  <w:style w:type="character" w:styleId="LineNumber">
    <w:name w:val="line number"/>
    <w:basedOn w:val="DefaultParagraphFont"/>
    <w:rsid w:val="002B1503"/>
  </w:style>
  <w:style w:type="character" w:styleId="PageNumber">
    <w:name w:val="page number"/>
    <w:basedOn w:val="DefaultParagraphFont"/>
    <w:rsid w:val="002B1503"/>
  </w:style>
  <w:style w:type="character" w:styleId="Strong">
    <w:name w:val="Strong"/>
    <w:qFormat/>
    <w:locked/>
    <w:rsid w:val="002B1503"/>
    <w:rPr>
      <w:b/>
      <w:bCs/>
    </w:rPr>
  </w:style>
  <w:style w:type="paragraph" w:customStyle="1" w:styleId="RecipeTool">
    <w:name w:val="RecipeTool"/>
    <w:qFormat/>
    <w:rsid w:val="002B1503"/>
    <w:pPr>
      <w:spacing w:before="240" w:after="240"/>
      <w:ind w:left="1440"/>
      <w:contextualSpacing/>
    </w:pPr>
    <w:rPr>
      <w:rFonts w:ascii="Arial" w:hAnsi="Arial"/>
      <w:b/>
      <w:snapToGrid w:val="0"/>
      <w:szCs w:val="20"/>
    </w:rPr>
  </w:style>
  <w:style w:type="character" w:customStyle="1" w:styleId="TextCircled">
    <w:name w:val="TextCircled"/>
    <w:uiPriority w:val="1"/>
    <w:qFormat/>
    <w:rsid w:val="002B1503"/>
    <w:rPr>
      <w:bdr w:val="single" w:sz="18" w:space="0" w:color="92D050"/>
    </w:rPr>
  </w:style>
  <w:style w:type="character" w:customStyle="1" w:styleId="TextHighlighted">
    <w:name w:val="TextHighlighted"/>
    <w:uiPriority w:val="1"/>
    <w:qFormat/>
    <w:rsid w:val="002B1503"/>
    <w:rPr>
      <w:bdr w:val="none" w:sz="0" w:space="0" w:color="auto"/>
      <w:shd w:val="clear" w:color="auto" w:fill="92D050"/>
    </w:rPr>
  </w:style>
  <w:style w:type="paragraph" w:customStyle="1" w:styleId="PullQuoteAttribution">
    <w:name w:val="PullQuoteAttribution"/>
    <w:next w:val="Para"/>
    <w:qFormat/>
    <w:rsid w:val="002B1503"/>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B1503"/>
    <w:pPr>
      <w:adjustRightInd w:val="0"/>
      <w:snapToGrid w:val="0"/>
      <w:spacing w:before="240" w:after="120"/>
      <w:ind w:left="1440" w:right="1440"/>
    </w:pPr>
    <w:rPr>
      <w:rFonts w:ascii="Arial" w:eastAsia="Calibri" w:hAnsi="Arial" w:cs="Cordia New"/>
      <w:sz w:val="28"/>
    </w:rPr>
  </w:style>
  <w:style w:type="paragraph" w:customStyle="1" w:styleId="RecipeIngredientSubhead">
    <w:name w:val="RecipeIngredientSubhead"/>
    <w:next w:val="RecipeIngredientList"/>
    <w:qFormat/>
    <w:rsid w:val="002B1503"/>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B1503"/>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B1503"/>
    <w:pPr>
      <w:spacing w:line="276" w:lineRule="auto"/>
      <w:ind w:left="576"/>
    </w:pPr>
    <w:rPr>
      <w:b/>
      <w:i/>
      <w:szCs w:val="20"/>
    </w:rPr>
  </w:style>
  <w:style w:type="paragraph" w:customStyle="1" w:styleId="DialogContinued">
    <w:name w:val="DialogContinued"/>
    <w:basedOn w:val="Dialog"/>
    <w:qFormat/>
    <w:rsid w:val="002B1503"/>
    <w:pPr>
      <w:ind w:firstLine="0"/>
    </w:pPr>
  </w:style>
  <w:style w:type="paragraph" w:customStyle="1" w:styleId="ParaListUnmarked">
    <w:name w:val="ParaListUnmarked"/>
    <w:qFormat/>
    <w:rsid w:val="002B1503"/>
    <w:pPr>
      <w:spacing w:before="240" w:after="240"/>
      <w:ind w:left="720"/>
    </w:pPr>
    <w:rPr>
      <w:snapToGrid w:val="0"/>
      <w:sz w:val="26"/>
      <w:szCs w:val="20"/>
    </w:rPr>
  </w:style>
  <w:style w:type="paragraph" w:customStyle="1" w:styleId="RecipeContributor">
    <w:name w:val="RecipeContributor"/>
    <w:next w:val="RecipeIngredientList"/>
    <w:qFormat/>
    <w:rsid w:val="002B1503"/>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B1503"/>
    <w:rPr>
      <w:b/>
    </w:rPr>
  </w:style>
  <w:style w:type="paragraph" w:customStyle="1" w:styleId="RecipeNutritionHead">
    <w:name w:val="RecipeNutritionHead"/>
    <w:basedOn w:val="RecipeNutritionInfo"/>
    <w:next w:val="RecipeNutritionInfo"/>
    <w:qFormat/>
    <w:rsid w:val="002B1503"/>
    <w:pPr>
      <w:spacing w:after="0"/>
    </w:pPr>
    <w:rPr>
      <w:b/>
    </w:rPr>
  </w:style>
  <w:style w:type="paragraph" w:styleId="TOC5">
    <w:name w:val="toc 5"/>
    <w:basedOn w:val="Normal"/>
    <w:next w:val="Normal"/>
    <w:autoRedefine/>
    <w:uiPriority w:val="39"/>
    <w:rsid w:val="002B1503"/>
    <w:pPr>
      <w:ind w:left="1800"/>
    </w:pPr>
    <w:rPr>
      <w:rFonts w:eastAsia="Calibri" w:cs="Cordia New"/>
    </w:rPr>
  </w:style>
  <w:style w:type="paragraph" w:styleId="TOC6">
    <w:name w:val="toc 6"/>
    <w:basedOn w:val="Normal"/>
    <w:next w:val="Normal"/>
    <w:autoRedefine/>
    <w:uiPriority w:val="39"/>
    <w:rsid w:val="002B1503"/>
    <w:pPr>
      <w:ind w:left="2160"/>
    </w:pPr>
    <w:rPr>
      <w:rFonts w:eastAsia="Calibri" w:cs="Cordia New"/>
    </w:rPr>
  </w:style>
  <w:style w:type="paragraph" w:customStyle="1" w:styleId="RecipeSubhead">
    <w:name w:val="RecipeSubhead"/>
    <w:basedOn w:val="RecipeProcedureHead"/>
    <w:rsid w:val="002B1503"/>
    <w:rPr>
      <w:i/>
    </w:rPr>
  </w:style>
  <w:style w:type="character" w:customStyle="1" w:styleId="KeyTermDefinition">
    <w:name w:val="KeyTermDefinition"/>
    <w:uiPriority w:val="1"/>
    <w:rsid w:val="002B1503"/>
    <w:rPr>
      <w:bdr w:val="none" w:sz="0" w:space="0" w:color="auto"/>
      <w:shd w:val="clear" w:color="auto" w:fill="auto"/>
    </w:rPr>
  </w:style>
  <w:style w:type="paragraph" w:styleId="Header">
    <w:name w:val="header"/>
    <w:basedOn w:val="Normal"/>
    <w:link w:val="HeaderChar"/>
    <w:rsid w:val="002B1503"/>
    <w:pPr>
      <w:tabs>
        <w:tab w:val="center" w:pos="4320"/>
        <w:tab w:val="right" w:pos="8640"/>
      </w:tabs>
    </w:pPr>
  </w:style>
  <w:style w:type="character" w:customStyle="1" w:styleId="HeaderChar">
    <w:name w:val="Header Char"/>
    <w:basedOn w:val="DefaultParagraphFont"/>
    <w:link w:val="Header"/>
    <w:rsid w:val="00530245"/>
  </w:style>
  <w:style w:type="paragraph" w:styleId="Footer">
    <w:name w:val="footer"/>
    <w:basedOn w:val="Normal"/>
    <w:link w:val="FooterChar"/>
    <w:rsid w:val="002B1503"/>
    <w:pPr>
      <w:tabs>
        <w:tab w:val="center" w:pos="4320"/>
        <w:tab w:val="right" w:pos="8640"/>
      </w:tabs>
    </w:pPr>
  </w:style>
  <w:style w:type="character" w:customStyle="1" w:styleId="FooterChar">
    <w:name w:val="Footer Char"/>
    <w:basedOn w:val="DefaultParagraphFont"/>
    <w:link w:val="Footer"/>
    <w:rsid w:val="00530245"/>
  </w:style>
  <w:style w:type="character" w:customStyle="1" w:styleId="TwitterLink">
    <w:name w:val="TwitterLink"/>
    <w:uiPriority w:val="1"/>
    <w:rsid w:val="002B1503"/>
    <w:rPr>
      <w:rFonts w:ascii="Courier New" w:hAnsi="Courier New"/>
      <w:u w:val="dash"/>
    </w:rPr>
  </w:style>
  <w:style w:type="character" w:customStyle="1" w:styleId="DigitalLinkID">
    <w:name w:val="DigitalLinkID"/>
    <w:uiPriority w:val="1"/>
    <w:rsid w:val="002B1503"/>
    <w:rPr>
      <w:rFonts w:cs="Courier New"/>
      <w:color w:val="FF0000"/>
      <w:sz w:val="16"/>
      <w:szCs w:val="16"/>
      <w:bdr w:val="none" w:sz="0" w:space="0" w:color="auto"/>
      <w:shd w:val="clear" w:color="auto" w:fill="FFFFFF"/>
    </w:rPr>
  </w:style>
  <w:style w:type="paragraph" w:customStyle="1" w:styleId="DialogSource">
    <w:name w:val="DialogSource"/>
    <w:basedOn w:val="Dialog"/>
    <w:rsid w:val="002B1503"/>
    <w:pPr>
      <w:ind w:left="2880" w:firstLine="0"/>
    </w:pPr>
  </w:style>
  <w:style w:type="character" w:customStyle="1" w:styleId="DigitalOnlyText">
    <w:name w:val="DigitalOnlyText"/>
    <w:uiPriority w:val="1"/>
    <w:rsid w:val="002B1503"/>
    <w:rPr>
      <w:bdr w:val="single" w:sz="2" w:space="0" w:color="002060"/>
      <w:shd w:val="clear" w:color="auto" w:fill="auto"/>
    </w:rPr>
  </w:style>
  <w:style w:type="character" w:customStyle="1" w:styleId="PrintOnlyText">
    <w:name w:val="PrintOnlyText"/>
    <w:uiPriority w:val="1"/>
    <w:rsid w:val="002B1503"/>
    <w:rPr>
      <w:bdr w:val="single" w:sz="2" w:space="0" w:color="FF0000"/>
    </w:rPr>
  </w:style>
  <w:style w:type="paragraph" w:customStyle="1" w:styleId="TableListBulleted">
    <w:name w:val="TableListBulleted"/>
    <w:qFormat/>
    <w:rsid w:val="002B1503"/>
    <w:pPr>
      <w:numPr>
        <w:numId w:val="26"/>
      </w:numPr>
      <w:spacing w:before="120" w:after="120"/>
    </w:pPr>
    <w:rPr>
      <w:rFonts w:ascii="Arial" w:hAnsi="Arial"/>
      <w:snapToGrid w:val="0"/>
      <w:sz w:val="22"/>
      <w:szCs w:val="20"/>
    </w:rPr>
  </w:style>
  <w:style w:type="paragraph" w:customStyle="1" w:styleId="TableListNumbered">
    <w:name w:val="TableListNumbered"/>
    <w:qFormat/>
    <w:rsid w:val="002B1503"/>
    <w:pPr>
      <w:spacing w:before="120" w:after="120"/>
      <w:ind w:left="288" w:hanging="288"/>
    </w:pPr>
    <w:rPr>
      <w:rFonts w:ascii="Arial" w:hAnsi="Arial"/>
      <w:snapToGrid w:val="0"/>
      <w:sz w:val="22"/>
      <w:szCs w:val="20"/>
    </w:rPr>
  </w:style>
  <w:style w:type="paragraph" w:customStyle="1" w:styleId="TableListUnmarked">
    <w:name w:val="TableListUnmarked"/>
    <w:qFormat/>
    <w:rsid w:val="002B1503"/>
    <w:pPr>
      <w:spacing w:before="120" w:after="120"/>
      <w:ind w:left="288"/>
    </w:pPr>
    <w:rPr>
      <w:rFonts w:ascii="Arial" w:hAnsi="Arial"/>
      <w:snapToGrid w:val="0"/>
      <w:sz w:val="22"/>
      <w:szCs w:val="20"/>
    </w:rPr>
  </w:style>
  <w:style w:type="paragraph" w:customStyle="1" w:styleId="TableSubhead">
    <w:name w:val="TableSubhead"/>
    <w:qFormat/>
    <w:rsid w:val="002B1503"/>
    <w:pPr>
      <w:ind w:left="144"/>
    </w:pPr>
    <w:rPr>
      <w:rFonts w:ascii="Arial" w:hAnsi="Arial"/>
      <w:b/>
      <w:snapToGrid w:val="0"/>
      <w:sz w:val="22"/>
      <w:szCs w:val="20"/>
    </w:rPr>
  </w:style>
  <w:style w:type="paragraph" w:customStyle="1" w:styleId="TabularSource">
    <w:name w:val="TabularSource"/>
    <w:basedOn w:val="TabularEntry"/>
    <w:qFormat/>
    <w:rsid w:val="002B1503"/>
    <w:pPr>
      <w:spacing w:before="120" w:after="120"/>
      <w:ind w:left="1440"/>
    </w:pPr>
    <w:rPr>
      <w:sz w:val="20"/>
    </w:rPr>
  </w:style>
  <w:style w:type="paragraph" w:customStyle="1" w:styleId="ExtractListUnmarked">
    <w:name w:val="ExtractListUnmarked"/>
    <w:qFormat/>
    <w:rsid w:val="002B1503"/>
    <w:pPr>
      <w:spacing w:before="120" w:after="120"/>
      <w:ind w:left="2880"/>
    </w:pPr>
    <w:rPr>
      <w:noProof/>
      <w:szCs w:val="20"/>
    </w:rPr>
  </w:style>
  <w:style w:type="character" w:customStyle="1" w:styleId="DigitalLinkAnchorText">
    <w:name w:val="DigitalLinkAnchorText"/>
    <w:rsid w:val="002B1503"/>
    <w:rPr>
      <w:bdr w:val="none" w:sz="0" w:space="0" w:color="auto"/>
      <w:shd w:val="clear" w:color="auto" w:fill="D6E3BC"/>
    </w:rPr>
  </w:style>
  <w:style w:type="character" w:customStyle="1" w:styleId="DigitalLinkDestination">
    <w:name w:val="DigitalLinkDestination"/>
    <w:rsid w:val="002B1503"/>
    <w:rPr>
      <w:bdr w:val="none" w:sz="0" w:space="0" w:color="auto"/>
      <w:shd w:val="clear" w:color="auto" w:fill="EAF1DD"/>
    </w:rPr>
  </w:style>
  <w:style w:type="paragraph" w:customStyle="1" w:styleId="FeatureRecipeTitleAlternative">
    <w:name w:val="FeatureRecipeTitleAlternative"/>
    <w:basedOn w:val="RecipeTitleAlternative"/>
    <w:rsid w:val="002B1503"/>
    <w:pPr>
      <w:shd w:val="pct20" w:color="auto" w:fill="auto"/>
    </w:pPr>
  </w:style>
  <w:style w:type="paragraph" w:customStyle="1" w:styleId="FeatureSubRecipeTitle">
    <w:name w:val="FeatureSubRecipeTitle"/>
    <w:basedOn w:val="RecipeSubrecipeTitle"/>
    <w:rsid w:val="002B1503"/>
    <w:pPr>
      <w:shd w:val="pct20" w:color="auto" w:fill="auto"/>
    </w:pPr>
  </w:style>
  <w:style w:type="paragraph" w:customStyle="1" w:styleId="FeatureRecipeTool">
    <w:name w:val="FeatureRecipeTool"/>
    <w:basedOn w:val="RecipeTool"/>
    <w:rsid w:val="002B1503"/>
    <w:pPr>
      <w:shd w:val="pct20" w:color="auto" w:fill="auto"/>
    </w:pPr>
  </w:style>
  <w:style w:type="paragraph" w:customStyle="1" w:styleId="FeatureRecipeIntro">
    <w:name w:val="FeatureRecipeIntro"/>
    <w:basedOn w:val="RecipeIntro"/>
    <w:rsid w:val="002B1503"/>
    <w:pPr>
      <w:shd w:val="pct20" w:color="auto" w:fill="auto"/>
    </w:pPr>
  </w:style>
  <w:style w:type="paragraph" w:customStyle="1" w:styleId="FeatureRecipeIntroHead">
    <w:name w:val="FeatureRecipeIntroHead"/>
    <w:basedOn w:val="RecipeIntroHead"/>
    <w:rsid w:val="002B1503"/>
    <w:pPr>
      <w:shd w:val="pct20" w:color="auto" w:fill="auto"/>
    </w:pPr>
  </w:style>
  <w:style w:type="paragraph" w:customStyle="1" w:styleId="FeatureRecipeContributor">
    <w:name w:val="FeatureRecipeContributor"/>
    <w:basedOn w:val="RecipeContributor"/>
    <w:rsid w:val="002B1503"/>
    <w:pPr>
      <w:shd w:val="pct20" w:color="auto" w:fill="auto"/>
    </w:pPr>
  </w:style>
  <w:style w:type="paragraph" w:customStyle="1" w:styleId="FeatureRecipeIngredientHead">
    <w:name w:val="FeatureRecipeIngredientHead"/>
    <w:basedOn w:val="RecipeIngredientHead"/>
    <w:rsid w:val="002B1503"/>
    <w:pPr>
      <w:shd w:val="pct20" w:color="auto" w:fill="auto"/>
    </w:pPr>
  </w:style>
  <w:style w:type="paragraph" w:customStyle="1" w:styleId="FeatureRecipeIngredientSubhead">
    <w:name w:val="FeatureRecipeIngredientSubhead"/>
    <w:basedOn w:val="RecipeIngredientSubhead"/>
    <w:rsid w:val="002B1503"/>
    <w:pPr>
      <w:shd w:val="pct20" w:color="auto" w:fill="auto"/>
    </w:pPr>
  </w:style>
  <w:style w:type="paragraph" w:customStyle="1" w:styleId="FeatureRecipeProcedureHead">
    <w:name w:val="FeatureRecipeProcedureHead"/>
    <w:basedOn w:val="RecipeProcedureHead"/>
    <w:rsid w:val="002B1503"/>
    <w:pPr>
      <w:shd w:val="pct20" w:color="auto" w:fill="FFFFFF"/>
    </w:pPr>
  </w:style>
  <w:style w:type="paragraph" w:customStyle="1" w:styleId="FeatureRecipeTime">
    <w:name w:val="FeatureRecipeTime"/>
    <w:basedOn w:val="RecipeTime"/>
    <w:rsid w:val="002B1503"/>
    <w:pPr>
      <w:shd w:val="pct20" w:color="auto" w:fill="auto"/>
    </w:pPr>
  </w:style>
  <w:style w:type="paragraph" w:customStyle="1" w:styleId="FeatureRecipeSubhead">
    <w:name w:val="FeatureRecipeSubhead"/>
    <w:basedOn w:val="RecipeSubhead"/>
    <w:rsid w:val="002B1503"/>
    <w:pPr>
      <w:shd w:val="pct20" w:color="auto" w:fill="FFFFFF"/>
    </w:pPr>
  </w:style>
  <w:style w:type="paragraph" w:customStyle="1" w:styleId="FeatureRecipeVariationTitle">
    <w:name w:val="FeatureRecipeVariationTitle"/>
    <w:basedOn w:val="RecipeVariationTitle"/>
    <w:rsid w:val="002B1503"/>
    <w:pPr>
      <w:shd w:val="pct20" w:color="auto" w:fill="auto"/>
    </w:pPr>
  </w:style>
  <w:style w:type="paragraph" w:customStyle="1" w:styleId="FeatureRecipeVariationHead">
    <w:name w:val="FeatureRecipeVariationHead"/>
    <w:basedOn w:val="RecipeVariationHead"/>
    <w:rsid w:val="002B1503"/>
    <w:pPr>
      <w:shd w:val="pct20" w:color="auto" w:fill="auto"/>
    </w:pPr>
  </w:style>
  <w:style w:type="paragraph" w:customStyle="1" w:styleId="FeaturerecipeVariationPara">
    <w:name w:val="FeaturerecipeVariationPara"/>
    <w:basedOn w:val="RecipeVariationPara"/>
    <w:rsid w:val="002B1503"/>
    <w:pPr>
      <w:shd w:val="pct20" w:color="auto" w:fill="auto"/>
    </w:pPr>
  </w:style>
  <w:style w:type="paragraph" w:customStyle="1" w:styleId="FeatureRecipeNoteHead">
    <w:name w:val="FeatureRecipeNoteHead"/>
    <w:basedOn w:val="RecipeNoteHead"/>
    <w:rsid w:val="002B1503"/>
    <w:pPr>
      <w:shd w:val="pct20" w:color="auto" w:fill="auto"/>
    </w:pPr>
  </w:style>
  <w:style w:type="paragraph" w:customStyle="1" w:styleId="FeatureRecipeNotePara">
    <w:name w:val="FeatureRecipeNotePara"/>
    <w:basedOn w:val="RecipeNotePara"/>
    <w:rsid w:val="002B1503"/>
    <w:pPr>
      <w:shd w:val="pct20" w:color="auto" w:fill="auto"/>
    </w:pPr>
  </w:style>
  <w:style w:type="paragraph" w:customStyle="1" w:styleId="FeatureRecipeNutritionInfo">
    <w:name w:val="FeatureRecipeNutritionInfo"/>
    <w:basedOn w:val="RecipeNutritionInfo"/>
    <w:rsid w:val="002B1503"/>
    <w:pPr>
      <w:shd w:val="pct20" w:color="auto" w:fill="auto"/>
    </w:pPr>
  </w:style>
  <w:style w:type="paragraph" w:customStyle="1" w:styleId="FeatureRecipeNutritionHead">
    <w:name w:val="FeatureRecipeNutritionHead"/>
    <w:basedOn w:val="RecipeNutritionHead"/>
    <w:rsid w:val="002B1503"/>
    <w:pPr>
      <w:shd w:val="pct20" w:color="auto" w:fill="auto"/>
    </w:pPr>
  </w:style>
  <w:style w:type="paragraph" w:customStyle="1" w:styleId="FeatureRecipeFootnote">
    <w:name w:val="FeatureRecipeFootnote"/>
    <w:basedOn w:val="RecipeFootnote"/>
    <w:rsid w:val="002B1503"/>
    <w:pPr>
      <w:shd w:val="pct20" w:color="auto" w:fill="auto"/>
    </w:pPr>
  </w:style>
  <w:style w:type="paragraph" w:customStyle="1" w:styleId="FeatureRecipeTableHead">
    <w:name w:val="FeatureRecipeTableHead"/>
    <w:basedOn w:val="RecipeTableHead"/>
    <w:rsid w:val="002B1503"/>
    <w:pPr>
      <w:shd w:val="pct20" w:color="auto" w:fill="auto"/>
    </w:pPr>
  </w:style>
  <w:style w:type="paragraph" w:customStyle="1" w:styleId="CopyrightLine">
    <w:name w:val="CopyrightLine"/>
    <w:qFormat/>
    <w:rsid w:val="002B1503"/>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B1503"/>
    <w:rPr>
      <w:rFonts w:ascii="Courier New" w:hAnsi="Courier New"/>
      <w:bdr w:val="single" w:sz="2" w:space="0" w:color="FF0000"/>
    </w:rPr>
  </w:style>
  <w:style w:type="character" w:customStyle="1" w:styleId="DigitalOnlyURL">
    <w:name w:val="DigitalOnlyURL"/>
    <w:uiPriority w:val="1"/>
    <w:rsid w:val="002B1503"/>
    <w:rPr>
      <w:rFonts w:ascii="Courier New" w:hAnsi="Courier New"/>
      <w:bdr w:val="single" w:sz="2" w:space="0" w:color="002060"/>
      <w:shd w:val="clear" w:color="auto" w:fill="auto"/>
    </w:rPr>
  </w:style>
  <w:style w:type="paragraph" w:styleId="TOC1">
    <w:name w:val="toc 1"/>
    <w:basedOn w:val="Normal"/>
    <w:next w:val="Normal"/>
    <w:autoRedefine/>
    <w:rsid w:val="002B1503"/>
  </w:style>
  <w:style w:type="paragraph" w:styleId="TOC2">
    <w:name w:val="toc 2"/>
    <w:basedOn w:val="Normal"/>
    <w:next w:val="Normal"/>
    <w:autoRedefine/>
    <w:rsid w:val="002B1503"/>
    <w:pPr>
      <w:ind w:left="240"/>
    </w:pPr>
  </w:style>
  <w:style w:type="paragraph" w:styleId="TOC3">
    <w:name w:val="toc 3"/>
    <w:basedOn w:val="Normal"/>
    <w:next w:val="Normal"/>
    <w:autoRedefine/>
    <w:rsid w:val="002B1503"/>
    <w:pPr>
      <w:ind w:left="480"/>
    </w:pPr>
  </w:style>
  <w:style w:type="character" w:customStyle="1" w:styleId="FigureSourceChar">
    <w:name w:val="FigureSource Char"/>
    <w:link w:val="FigureSource"/>
    <w:rsid w:val="002B1503"/>
    <w:rPr>
      <w:rFonts w:ascii="Arial" w:hAnsi="Arial"/>
      <w:sz w:val="22"/>
      <w:szCs w:val="20"/>
    </w:rPr>
  </w:style>
  <w:style w:type="numbering" w:styleId="111111">
    <w:name w:val="Outline List 2"/>
    <w:basedOn w:val="NoList"/>
    <w:rsid w:val="002B1503"/>
    <w:pPr>
      <w:numPr>
        <w:numId w:val="28"/>
      </w:numPr>
    </w:pPr>
  </w:style>
  <w:style w:type="numbering" w:styleId="1ai">
    <w:name w:val="Outline List 1"/>
    <w:basedOn w:val="NoList"/>
    <w:rsid w:val="002B1503"/>
    <w:pPr>
      <w:numPr>
        <w:numId w:val="29"/>
      </w:numPr>
    </w:pPr>
  </w:style>
  <w:style w:type="numbering" w:styleId="ArticleSection">
    <w:name w:val="Outline List 3"/>
    <w:basedOn w:val="NoList"/>
    <w:rsid w:val="002B1503"/>
    <w:pPr>
      <w:numPr>
        <w:numId w:val="30"/>
      </w:numPr>
    </w:pPr>
  </w:style>
  <w:style w:type="paragraph" w:styleId="BlockText">
    <w:name w:val="Block Text"/>
    <w:basedOn w:val="Normal"/>
    <w:rsid w:val="002B1503"/>
    <w:pPr>
      <w:spacing w:after="120"/>
      <w:ind w:left="1440" w:right="1440"/>
    </w:pPr>
  </w:style>
  <w:style w:type="paragraph" w:styleId="BodyText">
    <w:name w:val="Body Text"/>
    <w:basedOn w:val="Normal"/>
    <w:link w:val="BodyTextChar"/>
    <w:rsid w:val="002B1503"/>
    <w:pPr>
      <w:spacing w:after="120"/>
    </w:pPr>
  </w:style>
  <w:style w:type="character" w:customStyle="1" w:styleId="BodyTextChar">
    <w:name w:val="Body Text Char"/>
    <w:basedOn w:val="DefaultParagraphFont"/>
    <w:link w:val="BodyText"/>
    <w:rsid w:val="00530245"/>
  </w:style>
  <w:style w:type="paragraph" w:styleId="BodyText2">
    <w:name w:val="Body Text 2"/>
    <w:basedOn w:val="Normal"/>
    <w:link w:val="BodyText2Char"/>
    <w:rsid w:val="002B1503"/>
    <w:pPr>
      <w:spacing w:after="120" w:line="480" w:lineRule="auto"/>
    </w:pPr>
  </w:style>
  <w:style w:type="character" w:customStyle="1" w:styleId="BodyText2Char">
    <w:name w:val="Body Text 2 Char"/>
    <w:basedOn w:val="DefaultParagraphFont"/>
    <w:link w:val="BodyText2"/>
    <w:rsid w:val="00530245"/>
  </w:style>
  <w:style w:type="paragraph" w:styleId="BodyText3">
    <w:name w:val="Body Text 3"/>
    <w:basedOn w:val="Normal"/>
    <w:link w:val="BodyText3Char"/>
    <w:rsid w:val="002B1503"/>
    <w:pPr>
      <w:spacing w:after="120"/>
    </w:pPr>
    <w:rPr>
      <w:sz w:val="16"/>
      <w:szCs w:val="16"/>
    </w:rPr>
  </w:style>
  <w:style w:type="character" w:customStyle="1" w:styleId="BodyText3Char">
    <w:name w:val="Body Text 3 Char"/>
    <w:basedOn w:val="DefaultParagraphFont"/>
    <w:link w:val="BodyText3"/>
    <w:rsid w:val="00530245"/>
    <w:rPr>
      <w:sz w:val="16"/>
      <w:szCs w:val="16"/>
    </w:rPr>
  </w:style>
  <w:style w:type="paragraph" w:styleId="BodyTextFirstIndent">
    <w:name w:val="Body Text First Indent"/>
    <w:basedOn w:val="BodyText"/>
    <w:link w:val="BodyTextFirstIndentChar"/>
    <w:rsid w:val="002B1503"/>
    <w:pPr>
      <w:ind w:firstLine="210"/>
    </w:pPr>
  </w:style>
  <w:style w:type="character" w:customStyle="1" w:styleId="BodyTextFirstIndentChar">
    <w:name w:val="Body Text First Indent Char"/>
    <w:basedOn w:val="BodyTextChar"/>
    <w:link w:val="BodyTextFirstIndent"/>
    <w:rsid w:val="00530245"/>
  </w:style>
  <w:style w:type="paragraph" w:styleId="BodyTextIndent">
    <w:name w:val="Body Text Indent"/>
    <w:basedOn w:val="Normal"/>
    <w:link w:val="BodyTextIndentChar"/>
    <w:rsid w:val="002B1503"/>
    <w:pPr>
      <w:spacing w:after="120"/>
      <w:ind w:left="360"/>
    </w:pPr>
  </w:style>
  <w:style w:type="character" w:customStyle="1" w:styleId="BodyTextIndentChar">
    <w:name w:val="Body Text Indent Char"/>
    <w:basedOn w:val="DefaultParagraphFont"/>
    <w:link w:val="BodyTextIndent"/>
    <w:rsid w:val="00530245"/>
  </w:style>
  <w:style w:type="paragraph" w:styleId="BodyTextFirstIndent2">
    <w:name w:val="Body Text First Indent 2"/>
    <w:basedOn w:val="BodyTextIndent"/>
    <w:link w:val="BodyTextFirstIndent2Char"/>
    <w:rsid w:val="002B1503"/>
    <w:pPr>
      <w:ind w:firstLine="210"/>
    </w:pPr>
  </w:style>
  <w:style w:type="character" w:customStyle="1" w:styleId="BodyTextFirstIndent2Char">
    <w:name w:val="Body Text First Indent 2 Char"/>
    <w:basedOn w:val="BodyTextIndentChar"/>
    <w:link w:val="BodyTextFirstIndent2"/>
    <w:rsid w:val="00530245"/>
  </w:style>
  <w:style w:type="paragraph" w:styleId="BodyTextIndent2">
    <w:name w:val="Body Text Indent 2"/>
    <w:basedOn w:val="Normal"/>
    <w:link w:val="BodyTextIndent2Char"/>
    <w:rsid w:val="002B1503"/>
    <w:pPr>
      <w:spacing w:after="120" w:line="480" w:lineRule="auto"/>
      <w:ind w:left="360"/>
    </w:pPr>
  </w:style>
  <w:style w:type="character" w:customStyle="1" w:styleId="BodyTextIndent2Char">
    <w:name w:val="Body Text Indent 2 Char"/>
    <w:basedOn w:val="DefaultParagraphFont"/>
    <w:link w:val="BodyTextIndent2"/>
    <w:rsid w:val="00530245"/>
  </w:style>
  <w:style w:type="paragraph" w:styleId="BodyTextIndent3">
    <w:name w:val="Body Text Indent 3"/>
    <w:basedOn w:val="Normal"/>
    <w:link w:val="BodyTextIndent3Char"/>
    <w:rsid w:val="002B1503"/>
    <w:pPr>
      <w:spacing w:after="120"/>
      <w:ind w:left="360"/>
    </w:pPr>
    <w:rPr>
      <w:sz w:val="16"/>
      <w:szCs w:val="16"/>
    </w:rPr>
  </w:style>
  <w:style w:type="character" w:customStyle="1" w:styleId="BodyTextIndent3Char">
    <w:name w:val="Body Text Indent 3 Char"/>
    <w:basedOn w:val="DefaultParagraphFont"/>
    <w:link w:val="BodyTextIndent3"/>
    <w:rsid w:val="00530245"/>
    <w:rPr>
      <w:sz w:val="16"/>
      <w:szCs w:val="16"/>
    </w:rPr>
  </w:style>
  <w:style w:type="paragraph" w:styleId="Caption">
    <w:name w:val="caption"/>
    <w:basedOn w:val="Normal"/>
    <w:next w:val="Normal"/>
    <w:qFormat/>
    <w:locked/>
    <w:rsid w:val="002B1503"/>
    <w:rPr>
      <w:b/>
      <w:bCs/>
      <w:sz w:val="20"/>
      <w:szCs w:val="20"/>
    </w:rPr>
  </w:style>
  <w:style w:type="paragraph" w:styleId="Closing">
    <w:name w:val="Closing"/>
    <w:basedOn w:val="Normal"/>
    <w:link w:val="ClosingChar"/>
    <w:rsid w:val="002B1503"/>
    <w:pPr>
      <w:ind w:left="4320"/>
    </w:pPr>
  </w:style>
  <w:style w:type="character" w:customStyle="1" w:styleId="ClosingChar">
    <w:name w:val="Closing Char"/>
    <w:basedOn w:val="DefaultParagraphFont"/>
    <w:link w:val="Closing"/>
    <w:rsid w:val="00530245"/>
  </w:style>
  <w:style w:type="paragraph" w:styleId="Date">
    <w:name w:val="Date"/>
    <w:basedOn w:val="Normal"/>
    <w:next w:val="Normal"/>
    <w:link w:val="DateChar"/>
    <w:rsid w:val="002B1503"/>
  </w:style>
  <w:style w:type="character" w:customStyle="1" w:styleId="DateChar">
    <w:name w:val="Date Char"/>
    <w:basedOn w:val="DefaultParagraphFont"/>
    <w:link w:val="Date"/>
    <w:rsid w:val="00530245"/>
  </w:style>
  <w:style w:type="paragraph" w:styleId="DocumentMap">
    <w:name w:val="Document Map"/>
    <w:basedOn w:val="Normal"/>
    <w:link w:val="DocumentMapChar"/>
    <w:rsid w:val="002B15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30245"/>
    <w:rPr>
      <w:rFonts w:ascii="Tahoma" w:hAnsi="Tahoma" w:cs="Tahoma"/>
      <w:sz w:val="20"/>
      <w:szCs w:val="20"/>
      <w:shd w:val="clear" w:color="auto" w:fill="000080"/>
    </w:rPr>
  </w:style>
  <w:style w:type="paragraph" w:styleId="E-mailSignature">
    <w:name w:val="E-mail Signature"/>
    <w:basedOn w:val="Normal"/>
    <w:link w:val="E-mailSignatureChar"/>
    <w:rsid w:val="002B1503"/>
  </w:style>
  <w:style w:type="character" w:customStyle="1" w:styleId="E-mailSignatureChar">
    <w:name w:val="E-mail Signature Char"/>
    <w:basedOn w:val="DefaultParagraphFont"/>
    <w:link w:val="E-mailSignature"/>
    <w:rsid w:val="00530245"/>
  </w:style>
  <w:style w:type="character" w:styleId="EndnoteReference">
    <w:name w:val="endnote reference"/>
    <w:rsid w:val="002B1503"/>
    <w:rPr>
      <w:vertAlign w:val="superscript"/>
    </w:rPr>
  </w:style>
  <w:style w:type="paragraph" w:styleId="EndnoteText">
    <w:name w:val="endnote text"/>
    <w:basedOn w:val="Normal"/>
    <w:link w:val="EndnoteTextChar"/>
    <w:rsid w:val="002B1503"/>
    <w:rPr>
      <w:sz w:val="20"/>
      <w:szCs w:val="20"/>
    </w:rPr>
  </w:style>
  <w:style w:type="character" w:customStyle="1" w:styleId="EndnoteTextChar">
    <w:name w:val="Endnote Text Char"/>
    <w:basedOn w:val="DefaultParagraphFont"/>
    <w:link w:val="EndnoteText"/>
    <w:rsid w:val="00530245"/>
    <w:rPr>
      <w:sz w:val="20"/>
      <w:szCs w:val="20"/>
    </w:rPr>
  </w:style>
  <w:style w:type="paragraph" w:styleId="EnvelopeAddress">
    <w:name w:val="envelope address"/>
    <w:basedOn w:val="Normal"/>
    <w:rsid w:val="002B15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B1503"/>
    <w:rPr>
      <w:rFonts w:ascii="Arial" w:hAnsi="Arial" w:cs="Arial"/>
      <w:sz w:val="20"/>
      <w:szCs w:val="20"/>
    </w:rPr>
  </w:style>
  <w:style w:type="character" w:styleId="FootnoteReference">
    <w:name w:val="footnote reference"/>
    <w:rsid w:val="002B1503"/>
    <w:rPr>
      <w:vertAlign w:val="superscript"/>
    </w:rPr>
  </w:style>
  <w:style w:type="paragraph" w:styleId="FootnoteText">
    <w:name w:val="footnote text"/>
    <w:basedOn w:val="Normal"/>
    <w:link w:val="FootnoteTextChar"/>
    <w:rsid w:val="002B1503"/>
    <w:rPr>
      <w:sz w:val="20"/>
      <w:szCs w:val="20"/>
    </w:rPr>
  </w:style>
  <w:style w:type="character" w:customStyle="1" w:styleId="FootnoteTextChar">
    <w:name w:val="Footnote Text Char"/>
    <w:basedOn w:val="DefaultParagraphFont"/>
    <w:link w:val="FootnoteText"/>
    <w:rsid w:val="00530245"/>
    <w:rPr>
      <w:sz w:val="20"/>
      <w:szCs w:val="20"/>
    </w:rPr>
  </w:style>
  <w:style w:type="paragraph" w:styleId="HTMLAddress">
    <w:name w:val="HTML Address"/>
    <w:basedOn w:val="Normal"/>
    <w:link w:val="HTMLAddressChar"/>
    <w:rsid w:val="002B1503"/>
    <w:rPr>
      <w:i/>
      <w:iCs/>
    </w:rPr>
  </w:style>
  <w:style w:type="character" w:customStyle="1" w:styleId="HTMLAddressChar">
    <w:name w:val="HTML Address Char"/>
    <w:basedOn w:val="DefaultParagraphFont"/>
    <w:link w:val="HTMLAddress"/>
    <w:rsid w:val="00530245"/>
    <w:rPr>
      <w:i/>
      <w:iCs/>
    </w:rPr>
  </w:style>
  <w:style w:type="paragraph" w:styleId="HTMLPreformatted">
    <w:name w:val="HTML Preformatted"/>
    <w:basedOn w:val="Normal"/>
    <w:link w:val="HTMLPreformattedChar"/>
    <w:rsid w:val="002B1503"/>
    <w:rPr>
      <w:rFonts w:ascii="Courier New" w:hAnsi="Courier New" w:cs="Courier New"/>
      <w:sz w:val="20"/>
      <w:szCs w:val="20"/>
    </w:rPr>
  </w:style>
  <w:style w:type="character" w:customStyle="1" w:styleId="HTMLPreformattedChar">
    <w:name w:val="HTML Preformatted Char"/>
    <w:basedOn w:val="DefaultParagraphFont"/>
    <w:link w:val="HTMLPreformatted"/>
    <w:rsid w:val="00530245"/>
    <w:rPr>
      <w:rFonts w:ascii="Courier New" w:hAnsi="Courier New" w:cs="Courier New"/>
      <w:sz w:val="20"/>
      <w:szCs w:val="20"/>
    </w:rPr>
  </w:style>
  <w:style w:type="paragraph" w:styleId="Index10">
    <w:name w:val="index 1"/>
    <w:basedOn w:val="Normal"/>
    <w:next w:val="Normal"/>
    <w:autoRedefine/>
    <w:rsid w:val="002B1503"/>
    <w:pPr>
      <w:ind w:left="240" w:hanging="240"/>
    </w:pPr>
  </w:style>
  <w:style w:type="paragraph" w:styleId="Index20">
    <w:name w:val="index 2"/>
    <w:basedOn w:val="Normal"/>
    <w:next w:val="Normal"/>
    <w:autoRedefine/>
    <w:rsid w:val="002B1503"/>
    <w:pPr>
      <w:ind w:left="480" w:hanging="240"/>
    </w:pPr>
  </w:style>
  <w:style w:type="paragraph" w:styleId="Index30">
    <w:name w:val="index 3"/>
    <w:basedOn w:val="Normal"/>
    <w:next w:val="Normal"/>
    <w:autoRedefine/>
    <w:rsid w:val="002B1503"/>
    <w:pPr>
      <w:ind w:left="720" w:hanging="240"/>
    </w:pPr>
  </w:style>
  <w:style w:type="paragraph" w:styleId="Index4">
    <w:name w:val="index 4"/>
    <w:basedOn w:val="Normal"/>
    <w:next w:val="Normal"/>
    <w:autoRedefine/>
    <w:rsid w:val="002B1503"/>
    <w:pPr>
      <w:ind w:left="960" w:hanging="240"/>
    </w:pPr>
  </w:style>
  <w:style w:type="paragraph" w:styleId="Index5">
    <w:name w:val="index 5"/>
    <w:basedOn w:val="Normal"/>
    <w:next w:val="Normal"/>
    <w:autoRedefine/>
    <w:rsid w:val="002B1503"/>
    <w:pPr>
      <w:ind w:left="1200" w:hanging="240"/>
    </w:pPr>
  </w:style>
  <w:style w:type="paragraph" w:styleId="Index6">
    <w:name w:val="index 6"/>
    <w:basedOn w:val="Normal"/>
    <w:next w:val="Normal"/>
    <w:autoRedefine/>
    <w:rsid w:val="002B1503"/>
    <w:pPr>
      <w:ind w:left="1440" w:hanging="240"/>
    </w:pPr>
  </w:style>
  <w:style w:type="paragraph" w:styleId="Index7">
    <w:name w:val="index 7"/>
    <w:basedOn w:val="Normal"/>
    <w:next w:val="Normal"/>
    <w:autoRedefine/>
    <w:rsid w:val="002B1503"/>
    <w:pPr>
      <w:ind w:left="1680" w:hanging="240"/>
    </w:pPr>
  </w:style>
  <w:style w:type="paragraph" w:styleId="Index8">
    <w:name w:val="index 8"/>
    <w:basedOn w:val="Normal"/>
    <w:next w:val="Normal"/>
    <w:autoRedefine/>
    <w:rsid w:val="002B1503"/>
    <w:pPr>
      <w:ind w:left="1920" w:hanging="240"/>
    </w:pPr>
  </w:style>
  <w:style w:type="paragraph" w:styleId="Index9">
    <w:name w:val="index 9"/>
    <w:basedOn w:val="Normal"/>
    <w:next w:val="Normal"/>
    <w:autoRedefine/>
    <w:rsid w:val="002B1503"/>
    <w:pPr>
      <w:ind w:left="2160" w:hanging="240"/>
    </w:pPr>
  </w:style>
  <w:style w:type="paragraph" w:styleId="IndexHeading">
    <w:name w:val="index heading"/>
    <w:basedOn w:val="Normal"/>
    <w:next w:val="Index10"/>
    <w:rsid w:val="002B1503"/>
    <w:rPr>
      <w:rFonts w:ascii="Arial" w:hAnsi="Arial" w:cs="Arial"/>
      <w:b/>
      <w:bCs/>
    </w:rPr>
  </w:style>
  <w:style w:type="paragraph" w:styleId="List">
    <w:name w:val="List"/>
    <w:basedOn w:val="Normal"/>
    <w:rsid w:val="002B1503"/>
    <w:pPr>
      <w:ind w:left="360" w:hanging="360"/>
    </w:pPr>
  </w:style>
  <w:style w:type="paragraph" w:styleId="List2">
    <w:name w:val="List 2"/>
    <w:basedOn w:val="Normal"/>
    <w:rsid w:val="002B1503"/>
    <w:pPr>
      <w:ind w:left="720" w:hanging="360"/>
    </w:pPr>
  </w:style>
  <w:style w:type="paragraph" w:styleId="List3">
    <w:name w:val="List 3"/>
    <w:basedOn w:val="Normal"/>
    <w:rsid w:val="002B1503"/>
    <w:pPr>
      <w:ind w:left="1080" w:hanging="360"/>
    </w:pPr>
  </w:style>
  <w:style w:type="paragraph" w:styleId="List4">
    <w:name w:val="List 4"/>
    <w:basedOn w:val="Normal"/>
    <w:rsid w:val="002B1503"/>
    <w:pPr>
      <w:ind w:left="1440" w:hanging="360"/>
    </w:pPr>
  </w:style>
  <w:style w:type="paragraph" w:styleId="List5">
    <w:name w:val="List 5"/>
    <w:basedOn w:val="Normal"/>
    <w:rsid w:val="002B1503"/>
    <w:pPr>
      <w:ind w:left="1800" w:hanging="360"/>
    </w:pPr>
  </w:style>
  <w:style w:type="paragraph" w:styleId="ListBullet2">
    <w:name w:val="List Bullet 2"/>
    <w:basedOn w:val="Normal"/>
    <w:rsid w:val="002B1503"/>
    <w:pPr>
      <w:numPr>
        <w:numId w:val="31"/>
      </w:numPr>
    </w:pPr>
  </w:style>
  <w:style w:type="paragraph" w:styleId="ListBullet3">
    <w:name w:val="List Bullet 3"/>
    <w:basedOn w:val="Normal"/>
    <w:rsid w:val="002B1503"/>
    <w:pPr>
      <w:numPr>
        <w:numId w:val="32"/>
      </w:numPr>
    </w:pPr>
  </w:style>
  <w:style w:type="paragraph" w:styleId="ListBullet4">
    <w:name w:val="List Bullet 4"/>
    <w:basedOn w:val="Normal"/>
    <w:rsid w:val="002B1503"/>
    <w:pPr>
      <w:numPr>
        <w:numId w:val="33"/>
      </w:numPr>
    </w:pPr>
  </w:style>
  <w:style w:type="paragraph" w:styleId="ListBullet5">
    <w:name w:val="List Bullet 5"/>
    <w:basedOn w:val="Normal"/>
    <w:rsid w:val="002B1503"/>
    <w:pPr>
      <w:numPr>
        <w:numId w:val="34"/>
      </w:numPr>
    </w:pPr>
  </w:style>
  <w:style w:type="paragraph" w:styleId="ListContinue">
    <w:name w:val="List Continue"/>
    <w:basedOn w:val="Normal"/>
    <w:rsid w:val="002B1503"/>
    <w:pPr>
      <w:spacing w:after="120"/>
      <w:ind w:left="360"/>
    </w:pPr>
  </w:style>
  <w:style w:type="paragraph" w:styleId="ListContinue2">
    <w:name w:val="List Continue 2"/>
    <w:basedOn w:val="Normal"/>
    <w:rsid w:val="002B1503"/>
    <w:pPr>
      <w:spacing w:after="120"/>
      <w:ind w:left="720"/>
    </w:pPr>
  </w:style>
  <w:style w:type="paragraph" w:styleId="ListContinue3">
    <w:name w:val="List Continue 3"/>
    <w:basedOn w:val="Normal"/>
    <w:rsid w:val="002B1503"/>
    <w:pPr>
      <w:spacing w:after="120"/>
      <w:ind w:left="1080"/>
    </w:pPr>
  </w:style>
  <w:style w:type="paragraph" w:styleId="ListContinue4">
    <w:name w:val="List Continue 4"/>
    <w:basedOn w:val="Normal"/>
    <w:rsid w:val="002B1503"/>
    <w:pPr>
      <w:spacing w:after="120"/>
      <w:ind w:left="1440"/>
    </w:pPr>
  </w:style>
  <w:style w:type="paragraph" w:styleId="ListContinue5">
    <w:name w:val="List Continue 5"/>
    <w:basedOn w:val="Normal"/>
    <w:rsid w:val="002B1503"/>
    <w:pPr>
      <w:spacing w:after="120"/>
      <w:ind w:left="1800"/>
    </w:pPr>
  </w:style>
  <w:style w:type="paragraph" w:styleId="ListNumber">
    <w:name w:val="List Number"/>
    <w:basedOn w:val="Normal"/>
    <w:rsid w:val="002B1503"/>
    <w:pPr>
      <w:numPr>
        <w:numId w:val="35"/>
      </w:numPr>
    </w:pPr>
  </w:style>
  <w:style w:type="paragraph" w:styleId="ListNumber2">
    <w:name w:val="List Number 2"/>
    <w:basedOn w:val="Normal"/>
    <w:rsid w:val="002B1503"/>
    <w:pPr>
      <w:numPr>
        <w:numId w:val="36"/>
      </w:numPr>
    </w:pPr>
  </w:style>
  <w:style w:type="paragraph" w:styleId="ListNumber3">
    <w:name w:val="List Number 3"/>
    <w:basedOn w:val="Normal"/>
    <w:rsid w:val="002B1503"/>
    <w:pPr>
      <w:numPr>
        <w:numId w:val="37"/>
      </w:numPr>
    </w:pPr>
  </w:style>
  <w:style w:type="paragraph" w:styleId="ListNumber4">
    <w:name w:val="List Number 4"/>
    <w:basedOn w:val="Normal"/>
    <w:rsid w:val="002B1503"/>
    <w:pPr>
      <w:numPr>
        <w:numId w:val="38"/>
      </w:numPr>
    </w:pPr>
  </w:style>
  <w:style w:type="paragraph" w:styleId="ListNumber5">
    <w:name w:val="List Number 5"/>
    <w:basedOn w:val="Normal"/>
    <w:rsid w:val="002B1503"/>
    <w:pPr>
      <w:numPr>
        <w:numId w:val="39"/>
      </w:numPr>
    </w:pPr>
  </w:style>
  <w:style w:type="paragraph" w:styleId="MacroText">
    <w:name w:val="macro"/>
    <w:link w:val="MacroTextChar"/>
    <w:rsid w:val="002B15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rsid w:val="00530245"/>
    <w:rPr>
      <w:rFonts w:ascii="Courier New" w:hAnsi="Courier New" w:cs="Courier New"/>
      <w:sz w:val="20"/>
      <w:szCs w:val="20"/>
    </w:rPr>
  </w:style>
  <w:style w:type="paragraph" w:styleId="MessageHeader">
    <w:name w:val="Message Header"/>
    <w:basedOn w:val="Normal"/>
    <w:link w:val="MessageHeaderChar"/>
    <w:rsid w:val="002B15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530245"/>
    <w:rPr>
      <w:rFonts w:ascii="Arial" w:hAnsi="Arial" w:cs="Arial"/>
      <w:shd w:val="pct20" w:color="auto" w:fill="auto"/>
    </w:rPr>
  </w:style>
  <w:style w:type="paragraph" w:styleId="NormalWeb">
    <w:name w:val="Normal (Web)"/>
    <w:basedOn w:val="Normal"/>
    <w:rsid w:val="002B1503"/>
  </w:style>
  <w:style w:type="paragraph" w:styleId="NormalIndent">
    <w:name w:val="Normal Indent"/>
    <w:basedOn w:val="Normal"/>
    <w:rsid w:val="002B1503"/>
    <w:pPr>
      <w:ind w:left="720"/>
    </w:pPr>
  </w:style>
  <w:style w:type="paragraph" w:styleId="NoteHeading">
    <w:name w:val="Note Heading"/>
    <w:basedOn w:val="Normal"/>
    <w:next w:val="Normal"/>
    <w:link w:val="NoteHeadingChar"/>
    <w:rsid w:val="002B1503"/>
  </w:style>
  <w:style w:type="character" w:customStyle="1" w:styleId="NoteHeadingChar">
    <w:name w:val="Note Heading Char"/>
    <w:basedOn w:val="DefaultParagraphFont"/>
    <w:link w:val="NoteHeading"/>
    <w:rsid w:val="00530245"/>
  </w:style>
  <w:style w:type="paragraph" w:styleId="PlainText">
    <w:name w:val="Plain Text"/>
    <w:basedOn w:val="Normal"/>
    <w:link w:val="PlainTextChar"/>
    <w:rsid w:val="002B1503"/>
    <w:rPr>
      <w:rFonts w:ascii="Courier New" w:hAnsi="Courier New" w:cs="Courier New"/>
      <w:sz w:val="20"/>
      <w:szCs w:val="20"/>
    </w:rPr>
  </w:style>
  <w:style w:type="character" w:customStyle="1" w:styleId="PlainTextChar">
    <w:name w:val="Plain Text Char"/>
    <w:basedOn w:val="DefaultParagraphFont"/>
    <w:link w:val="PlainText"/>
    <w:rsid w:val="00530245"/>
    <w:rPr>
      <w:rFonts w:ascii="Courier New" w:hAnsi="Courier New" w:cs="Courier New"/>
      <w:sz w:val="20"/>
      <w:szCs w:val="20"/>
    </w:rPr>
  </w:style>
  <w:style w:type="paragraph" w:styleId="Signature">
    <w:name w:val="Signature"/>
    <w:basedOn w:val="Normal"/>
    <w:link w:val="SignatureChar"/>
    <w:rsid w:val="002B1503"/>
    <w:pPr>
      <w:ind w:left="4320"/>
    </w:pPr>
  </w:style>
  <w:style w:type="character" w:customStyle="1" w:styleId="SignatureChar">
    <w:name w:val="Signature Char"/>
    <w:basedOn w:val="DefaultParagraphFont"/>
    <w:link w:val="Signature"/>
    <w:rsid w:val="00530245"/>
  </w:style>
  <w:style w:type="table" w:styleId="Table3Deffects1">
    <w:name w:val="Table 3D effects 1"/>
    <w:basedOn w:val="TableNormal"/>
    <w:rsid w:val="002B1503"/>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B1503"/>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B1503"/>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B1503"/>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B1503"/>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B1503"/>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B1503"/>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B1503"/>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B1503"/>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B1503"/>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B1503"/>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B1503"/>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B1503"/>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B1503"/>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B1503"/>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B1503"/>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B1503"/>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B1503"/>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B1503"/>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B1503"/>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B1503"/>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B1503"/>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B1503"/>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B1503"/>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B1503"/>
    <w:pPr>
      <w:ind w:left="240" w:hanging="240"/>
    </w:pPr>
  </w:style>
  <w:style w:type="paragraph" w:styleId="TableofFigures">
    <w:name w:val="table of figures"/>
    <w:basedOn w:val="Normal"/>
    <w:next w:val="Normal"/>
    <w:rsid w:val="002B1503"/>
  </w:style>
  <w:style w:type="table" w:styleId="TableProfessional">
    <w:name w:val="Table Professional"/>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B1503"/>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B1503"/>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B1503"/>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B1503"/>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B1503"/>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B1503"/>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B1503"/>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B1503"/>
    <w:pPr>
      <w:spacing w:before="120"/>
    </w:pPr>
    <w:rPr>
      <w:rFonts w:ascii="Arial" w:hAnsi="Arial" w:cs="Arial"/>
      <w:b/>
      <w:bCs/>
    </w:rPr>
  </w:style>
  <w:style w:type="paragraph" w:styleId="TOC4">
    <w:name w:val="toc 4"/>
    <w:basedOn w:val="Normal"/>
    <w:next w:val="Normal"/>
    <w:autoRedefine/>
    <w:rsid w:val="002B1503"/>
    <w:pPr>
      <w:ind w:left="720"/>
    </w:pPr>
  </w:style>
  <w:style w:type="paragraph" w:styleId="TOC7">
    <w:name w:val="toc 7"/>
    <w:basedOn w:val="Normal"/>
    <w:next w:val="Normal"/>
    <w:autoRedefine/>
    <w:rsid w:val="002B1503"/>
    <w:pPr>
      <w:ind w:left="1440"/>
    </w:pPr>
  </w:style>
  <w:style w:type="paragraph" w:styleId="TOC8">
    <w:name w:val="toc 8"/>
    <w:basedOn w:val="Normal"/>
    <w:next w:val="Normal"/>
    <w:autoRedefine/>
    <w:rsid w:val="002B1503"/>
    <w:pPr>
      <w:ind w:left="1680"/>
    </w:pPr>
  </w:style>
  <w:style w:type="paragraph" w:styleId="TOC9">
    <w:name w:val="toc 9"/>
    <w:basedOn w:val="Normal"/>
    <w:next w:val="Normal"/>
    <w:autoRedefine/>
    <w:rsid w:val="002B1503"/>
    <w:pPr>
      <w:ind w:left="1920"/>
    </w:pPr>
  </w:style>
  <w:style w:type="character" w:customStyle="1" w:styleId="DigitalLinkAnchorCode">
    <w:name w:val="DigitalLinkAnchorCode"/>
    <w:uiPriority w:val="1"/>
    <w:rsid w:val="002B1503"/>
    <w:rPr>
      <w:rFonts w:ascii="Courier New" w:hAnsi="Courier New"/>
      <w:bdr w:val="none" w:sz="0" w:space="0" w:color="auto"/>
      <w:shd w:val="clear" w:color="auto" w:fill="D6E3BC"/>
    </w:rPr>
  </w:style>
  <w:style w:type="character" w:customStyle="1" w:styleId="InlineGraphic">
    <w:name w:val="InlineGraphic"/>
    <w:uiPriority w:val="1"/>
    <w:rsid w:val="002B1503"/>
    <w:rPr>
      <w:bdr w:val="none" w:sz="0" w:space="0" w:color="auto"/>
      <w:shd w:val="clear" w:color="auto" w:fill="00B050"/>
    </w:rPr>
  </w:style>
  <w:style w:type="paragraph" w:customStyle="1" w:styleId="RecipeTableSubhead">
    <w:name w:val="RecipeTableSubhead"/>
    <w:basedOn w:val="TableSubhead"/>
    <w:qFormat/>
    <w:rsid w:val="002B1503"/>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jc w:val="right"/>
    </w:pPr>
    <w:rPr>
      <w:rFonts w:ascii="Arial" w:hAnsi="Arial"/>
      <w:b/>
      <w:noProof/>
      <w:color w:val="000000"/>
      <w:sz w:val="28"/>
      <w:szCs w:val="20"/>
    </w:rPr>
  </w:style>
  <w:style w:type="paragraph" w:customStyle="1" w:styleId="lefttitle">
    <w:name w:val="lefttitle"/>
    <w:basedOn w:val="Normal"/>
    <w:rsid w:val="00530245"/>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pPr>
  </w:style>
  <w:style w:type="paragraph" w:customStyle="1" w:styleId="inlinelurl">
    <w:name w:val="inlinelurl"/>
    <w:basedOn w:val="FeaturePara"/>
    <w:rsid w:val="002B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387581844">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2057276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06458082">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 w:id="2113435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z-risk/VCDB" TargetMode="External"/><Relationship Id="rId12" Type="http://schemas.openxmlformats.org/officeDocument/2006/relationships/hyperlink" Target="http://www.verizonenterprise.com/DBIR" TargetMode="External"/><Relationship Id="rId13" Type="http://schemas.openxmlformats.org/officeDocument/2006/relationships/hyperlink" Target="http://veriscommunity.net" TargetMode="External"/><Relationship Id="rId14" Type="http://schemas.openxmlformats.org/officeDocument/2006/relationships/hyperlink" Target="https://github.com/vz-risk/VCDB"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veriscommunity.net/" TargetMode="External"/><Relationship Id="rId10" Type="http://schemas.openxmlformats.org/officeDocument/2006/relationships/hyperlink" Target="http://veriscommuni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9632</Words>
  <Characters>54904</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64408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2</cp:revision>
  <dcterms:created xsi:type="dcterms:W3CDTF">2013-11-18T03:42:00Z</dcterms:created>
  <dcterms:modified xsi:type="dcterms:W3CDTF">2013-11-18T03:42:00Z</dcterms:modified>
</cp:coreProperties>
</file>